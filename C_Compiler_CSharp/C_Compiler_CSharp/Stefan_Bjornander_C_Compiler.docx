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stheme="minorBidi"/>
          <w:b w:val="0"/>
          <w:color w:val="auto"/>
          <w:sz w:val="22"/>
          <w:szCs w:val="22"/>
        </w:rPr>
        <w:id w:val="-1295284200"/>
        <w:docPartObj>
          <w:docPartGallery w:val="Table of Contents"/>
          <w:docPartUnique/>
        </w:docPartObj>
      </w:sdtPr>
      <w:sdtEndPr>
        <w:rPr>
          <w:bCs/>
          <w:noProof/>
          <w:color w:val="000000" w:themeColor="text1"/>
        </w:rPr>
      </w:sdtEndPr>
      <w:sdtContent>
        <w:p w14:paraId="4BA31F59" w14:textId="2185FCF2" w:rsidR="00CB5140" w:rsidRPr="00EC76D5" w:rsidRDefault="00703C11">
          <w:pPr>
            <w:pStyle w:val="Innehllsfrteckningsrubrik"/>
          </w:pPr>
          <w:r w:rsidRPr="00EC76D5">
            <w:t>Table of C</w:t>
          </w:r>
          <w:r w:rsidR="00CB5140" w:rsidRPr="00EC76D5">
            <w:t>ontents</w:t>
          </w:r>
        </w:p>
        <w:p w14:paraId="4BCDE719" w14:textId="368B6AC1" w:rsidR="004510CA" w:rsidRDefault="00CB5140">
          <w:pPr>
            <w:pStyle w:val="Innehll1"/>
            <w:rPr>
              <w:rFonts w:asciiTheme="minorHAnsi" w:eastAsiaTheme="minorEastAsia" w:hAnsiTheme="minorHAnsi"/>
              <w:noProof/>
              <w:color w:val="auto"/>
              <w:lang w:val="sv-SE" w:eastAsia="sv-SE"/>
            </w:rPr>
          </w:pPr>
          <w:r w:rsidRPr="00EC76D5">
            <w:fldChar w:fldCharType="begin"/>
          </w:r>
          <w:r w:rsidRPr="00EC76D5">
            <w:instrText xml:space="preserve"> TOC \o "1-3" \h \z \u </w:instrText>
          </w:r>
          <w:r w:rsidRPr="00EC76D5">
            <w:fldChar w:fldCharType="separate"/>
          </w:r>
          <w:hyperlink w:anchor="_Toc49764282" w:history="1">
            <w:r w:rsidR="004510CA" w:rsidRPr="00392695">
              <w:rPr>
                <w:rStyle w:val="Hyperlnk"/>
                <w:noProof/>
              </w:rPr>
              <w:t>1.</w:t>
            </w:r>
            <w:r w:rsidR="004510CA">
              <w:rPr>
                <w:rFonts w:asciiTheme="minorHAnsi" w:eastAsiaTheme="minorEastAsia" w:hAnsiTheme="minorHAnsi"/>
                <w:noProof/>
                <w:color w:val="auto"/>
                <w:lang w:val="sv-SE" w:eastAsia="sv-SE"/>
              </w:rPr>
              <w:tab/>
            </w:r>
            <w:r w:rsidR="004510CA" w:rsidRPr="00392695">
              <w:rPr>
                <w:rStyle w:val="Hyperlnk"/>
                <w:noProof/>
              </w:rPr>
              <w:t>The Compiler Phases</w:t>
            </w:r>
            <w:r w:rsidR="004510CA">
              <w:rPr>
                <w:noProof/>
                <w:webHidden/>
              </w:rPr>
              <w:tab/>
            </w:r>
            <w:r w:rsidR="004510CA">
              <w:rPr>
                <w:noProof/>
                <w:webHidden/>
              </w:rPr>
              <w:fldChar w:fldCharType="begin"/>
            </w:r>
            <w:r w:rsidR="004510CA">
              <w:rPr>
                <w:noProof/>
                <w:webHidden/>
              </w:rPr>
              <w:instrText xml:space="preserve"> PAGEREF _Toc49764282 \h </w:instrText>
            </w:r>
            <w:r w:rsidR="004510CA">
              <w:rPr>
                <w:noProof/>
                <w:webHidden/>
              </w:rPr>
            </w:r>
            <w:r w:rsidR="004510CA">
              <w:rPr>
                <w:noProof/>
                <w:webHidden/>
              </w:rPr>
              <w:fldChar w:fldCharType="separate"/>
            </w:r>
            <w:r w:rsidR="006F26B2">
              <w:rPr>
                <w:noProof/>
                <w:webHidden/>
              </w:rPr>
              <w:t>9</w:t>
            </w:r>
            <w:r w:rsidR="004510CA">
              <w:rPr>
                <w:noProof/>
                <w:webHidden/>
              </w:rPr>
              <w:fldChar w:fldCharType="end"/>
            </w:r>
          </w:hyperlink>
        </w:p>
        <w:p w14:paraId="4AF68422" w14:textId="5176DA5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3"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_Toc49764283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6E37FA32" w14:textId="23B767E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4"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Scanning and Parsing</w:t>
            </w:r>
            <w:r w:rsidR="004510CA">
              <w:rPr>
                <w:noProof/>
                <w:webHidden/>
              </w:rPr>
              <w:tab/>
            </w:r>
            <w:r w:rsidR="004510CA">
              <w:rPr>
                <w:noProof/>
                <w:webHidden/>
              </w:rPr>
              <w:fldChar w:fldCharType="begin"/>
            </w:r>
            <w:r w:rsidR="004510CA">
              <w:rPr>
                <w:noProof/>
                <w:webHidden/>
              </w:rPr>
              <w:instrText xml:space="preserve"> PAGEREF _Toc49764284 \h </w:instrText>
            </w:r>
            <w:r w:rsidR="004510CA">
              <w:rPr>
                <w:noProof/>
                <w:webHidden/>
              </w:rPr>
            </w:r>
            <w:r w:rsidR="004510CA">
              <w:rPr>
                <w:noProof/>
                <w:webHidden/>
              </w:rPr>
              <w:fldChar w:fldCharType="separate"/>
            </w:r>
            <w:r w:rsidR="006F26B2">
              <w:rPr>
                <w:noProof/>
                <w:webHidden/>
              </w:rPr>
              <w:t>11</w:t>
            </w:r>
            <w:r w:rsidR="004510CA">
              <w:rPr>
                <w:noProof/>
                <w:webHidden/>
              </w:rPr>
              <w:fldChar w:fldCharType="end"/>
            </w:r>
          </w:hyperlink>
        </w:p>
        <w:p w14:paraId="748634F1" w14:textId="364E3C8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5"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Syntax Tree Optimization</w:t>
            </w:r>
            <w:r w:rsidR="004510CA">
              <w:rPr>
                <w:noProof/>
                <w:webHidden/>
              </w:rPr>
              <w:tab/>
            </w:r>
            <w:r w:rsidR="004510CA">
              <w:rPr>
                <w:noProof/>
                <w:webHidden/>
              </w:rPr>
              <w:fldChar w:fldCharType="begin"/>
            </w:r>
            <w:r w:rsidR="004510CA">
              <w:rPr>
                <w:noProof/>
                <w:webHidden/>
              </w:rPr>
              <w:instrText xml:space="preserve"> PAGEREF _Toc49764285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BA9E73A" w14:textId="7A1EDCB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6"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Middle Code Generation</w:t>
            </w:r>
            <w:r w:rsidR="004510CA">
              <w:rPr>
                <w:noProof/>
                <w:webHidden/>
              </w:rPr>
              <w:tab/>
            </w:r>
            <w:r w:rsidR="004510CA">
              <w:rPr>
                <w:noProof/>
                <w:webHidden/>
              </w:rPr>
              <w:fldChar w:fldCharType="begin"/>
            </w:r>
            <w:r w:rsidR="004510CA">
              <w:rPr>
                <w:noProof/>
                <w:webHidden/>
              </w:rPr>
              <w:instrText xml:space="preserve"> PAGEREF _Toc49764286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201888A5" w14:textId="21D64C4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7"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_Toc49764287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83EDCFC" w14:textId="5AD842F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8" w:history="1">
            <w:r w:rsidR="004510CA" w:rsidRPr="00392695">
              <w:rPr>
                <w:rStyle w:val="Hyperlnk"/>
                <w:noProof/>
              </w:rPr>
              <w:t>1.1.4.</w:t>
            </w:r>
            <w:r w:rsidR="004510CA">
              <w:rPr>
                <w:rFonts w:asciiTheme="minorHAnsi" w:eastAsiaTheme="minorEastAsia" w:hAnsiTheme="minorHAnsi"/>
                <w:noProof/>
                <w:color w:val="auto"/>
                <w:lang w:val="sv-SE" w:eastAsia="sv-SE"/>
              </w:rPr>
              <w:tab/>
            </w:r>
            <w:r w:rsidR="004510CA" w:rsidRPr="00392695">
              <w:rPr>
                <w:rStyle w:val="Hyperlnk"/>
                <w:noProof/>
              </w:rPr>
              <w:t>Register Preparation and Allocation</w:t>
            </w:r>
            <w:r w:rsidR="004510CA">
              <w:rPr>
                <w:noProof/>
                <w:webHidden/>
              </w:rPr>
              <w:tab/>
            </w:r>
            <w:r w:rsidR="004510CA">
              <w:rPr>
                <w:noProof/>
                <w:webHidden/>
              </w:rPr>
              <w:fldChar w:fldCharType="begin"/>
            </w:r>
            <w:r w:rsidR="004510CA">
              <w:rPr>
                <w:noProof/>
                <w:webHidden/>
              </w:rPr>
              <w:instrText xml:space="preserve"> PAGEREF _Toc49764288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4EB08E7B" w14:textId="219BBF49"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89" w:history="1">
            <w:r w:rsidR="004510CA" w:rsidRPr="00392695">
              <w:rPr>
                <w:rStyle w:val="Hyperlnk"/>
                <w:noProof/>
              </w:rPr>
              <w:t>1.1.5.</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_Toc49764289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6656E3D7" w14:textId="57B6FA3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0" w:history="1">
            <w:r w:rsidR="004510CA" w:rsidRPr="00392695">
              <w:rPr>
                <w:rStyle w:val="Hyperlnk"/>
                <w:noProof/>
              </w:rPr>
              <w:t>1.1.6.</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_Toc49764290 \h </w:instrText>
            </w:r>
            <w:r w:rsidR="004510CA">
              <w:rPr>
                <w:noProof/>
                <w:webHidden/>
              </w:rPr>
            </w:r>
            <w:r w:rsidR="004510CA">
              <w:rPr>
                <w:noProof/>
                <w:webHidden/>
              </w:rPr>
              <w:fldChar w:fldCharType="separate"/>
            </w:r>
            <w:r w:rsidR="006F26B2">
              <w:rPr>
                <w:noProof/>
                <w:webHidden/>
              </w:rPr>
              <w:t>12</w:t>
            </w:r>
            <w:r w:rsidR="004510CA">
              <w:rPr>
                <w:noProof/>
                <w:webHidden/>
              </w:rPr>
              <w:fldChar w:fldCharType="end"/>
            </w:r>
          </w:hyperlink>
        </w:p>
        <w:p w14:paraId="2E6FA32C" w14:textId="3AA2727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1"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Object Code Optimization</w:t>
            </w:r>
            <w:r w:rsidR="004510CA">
              <w:rPr>
                <w:noProof/>
                <w:webHidden/>
              </w:rPr>
              <w:tab/>
            </w:r>
            <w:r w:rsidR="004510CA">
              <w:rPr>
                <w:noProof/>
                <w:webHidden/>
              </w:rPr>
              <w:fldChar w:fldCharType="begin"/>
            </w:r>
            <w:r w:rsidR="004510CA">
              <w:rPr>
                <w:noProof/>
                <w:webHidden/>
              </w:rPr>
              <w:instrText xml:space="preserve"> PAGEREF _Toc49764291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0BD39053" w14:textId="10C7489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2" w:history="1">
            <w:r w:rsidR="004510CA" w:rsidRPr="00392695">
              <w:rPr>
                <w:rStyle w:val="Hyperlnk"/>
                <w:noProof/>
              </w:rPr>
              <w:t>1.1.2.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_Toc49764292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E54829D" w14:textId="6A12912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3" w:history="1">
            <w:r w:rsidR="004510CA" w:rsidRPr="00392695">
              <w:rPr>
                <w:rStyle w:val="Hyperlnk"/>
                <w:noProof/>
              </w:rPr>
              <w:t>1.1.3.</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_Toc49764293 \h </w:instrText>
            </w:r>
            <w:r w:rsidR="004510CA">
              <w:rPr>
                <w:noProof/>
                <w:webHidden/>
              </w:rPr>
            </w:r>
            <w:r w:rsidR="004510CA">
              <w:rPr>
                <w:noProof/>
                <w:webHidden/>
              </w:rPr>
              <w:fldChar w:fldCharType="separate"/>
            </w:r>
            <w:r w:rsidR="006F26B2">
              <w:rPr>
                <w:noProof/>
                <w:webHidden/>
              </w:rPr>
              <w:t>13</w:t>
            </w:r>
            <w:r w:rsidR="004510CA">
              <w:rPr>
                <w:noProof/>
                <w:webHidden/>
              </w:rPr>
              <w:fldChar w:fldCharType="end"/>
            </w:r>
          </w:hyperlink>
        </w:p>
        <w:p w14:paraId="1B239F4C" w14:textId="7709A4E5" w:rsidR="004510CA" w:rsidRDefault="003A07D9">
          <w:pPr>
            <w:pStyle w:val="Innehll1"/>
            <w:rPr>
              <w:rFonts w:asciiTheme="minorHAnsi" w:eastAsiaTheme="minorEastAsia" w:hAnsiTheme="minorHAnsi"/>
              <w:noProof/>
              <w:color w:val="auto"/>
              <w:lang w:val="sv-SE" w:eastAsia="sv-SE"/>
            </w:rPr>
          </w:pPr>
          <w:hyperlink w:anchor="_Toc49764294" w:history="1">
            <w:r w:rsidR="004510CA" w:rsidRPr="00392695">
              <w:rPr>
                <w:rStyle w:val="Hyperlnk"/>
                <w:noProof/>
              </w:rPr>
              <w:t>2.</w:t>
            </w:r>
            <w:r w:rsidR="004510CA">
              <w:rPr>
                <w:rFonts w:asciiTheme="minorHAnsi" w:eastAsiaTheme="minorEastAsia" w:hAnsiTheme="minorHAnsi"/>
                <w:noProof/>
                <w:color w:val="auto"/>
                <w:lang w:val="sv-SE" w:eastAsia="sv-SE"/>
              </w:rPr>
              <w:tab/>
            </w:r>
            <w:r w:rsidR="004510CA" w:rsidRPr="00392695">
              <w:rPr>
                <w:rStyle w:val="Hyperlnk"/>
                <w:noProof/>
              </w:rPr>
              <w:t>An Introduction to GPPG and GPLEX</w:t>
            </w:r>
            <w:r w:rsidR="004510CA">
              <w:rPr>
                <w:noProof/>
                <w:webHidden/>
              </w:rPr>
              <w:tab/>
            </w:r>
            <w:r w:rsidR="004510CA">
              <w:rPr>
                <w:noProof/>
                <w:webHidden/>
              </w:rPr>
              <w:fldChar w:fldCharType="begin"/>
            </w:r>
            <w:r w:rsidR="004510CA">
              <w:rPr>
                <w:noProof/>
                <w:webHidden/>
              </w:rPr>
              <w:instrText xml:space="preserve"> PAGEREF _Toc49764294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0A2ED6B" w14:textId="7103D08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5"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The Language</w:t>
            </w:r>
            <w:r w:rsidR="004510CA">
              <w:rPr>
                <w:noProof/>
                <w:webHidden/>
              </w:rPr>
              <w:tab/>
            </w:r>
            <w:r w:rsidR="004510CA">
              <w:rPr>
                <w:noProof/>
                <w:webHidden/>
              </w:rPr>
              <w:fldChar w:fldCharType="begin"/>
            </w:r>
            <w:r w:rsidR="004510CA">
              <w:rPr>
                <w:noProof/>
                <w:webHidden/>
              </w:rPr>
              <w:instrText xml:space="preserve"> PAGEREF _Toc49764295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457AEE4C" w14:textId="7C00D14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6"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_Toc49764296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1814BDF1" w14:textId="48A1CB2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7"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GPPG</w:t>
            </w:r>
            <w:r w:rsidR="004510CA">
              <w:rPr>
                <w:noProof/>
                <w:webHidden/>
              </w:rPr>
              <w:tab/>
            </w:r>
            <w:r w:rsidR="004510CA">
              <w:rPr>
                <w:noProof/>
                <w:webHidden/>
              </w:rPr>
              <w:fldChar w:fldCharType="begin"/>
            </w:r>
            <w:r w:rsidR="004510CA">
              <w:rPr>
                <w:noProof/>
                <w:webHidden/>
              </w:rPr>
              <w:instrText xml:space="preserve"> PAGEREF _Toc49764297 \h </w:instrText>
            </w:r>
            <w:r w:rsidR="004510CA">
              <w:rPr>
                <w:noProof/>
                <w:webHidden/>
              </w:rPr>
            </w:r>
            <w:r w:rsidR="004510CA">
              <w:rPr>
                <w:noProof/>
                <w:webHidden/>
              </w:rPr>
              <w:fldChar w:fldCharType="separate"/>
            </w:r>
            <w:r w:rsidR="006F26B2">
              <w:rPr>
                <w:noProof/>
                <w:webHidden/>
              </w:rPr>
              <w:t>376</w:t>
            </w:r>
            <w:r w:rsidR="004510CA">
              <w:rPr>
                <w:noProof/>
                <w:webHidden/>
              </w:rPr>
              <w:fldChar w:fldCharType="end"/>
            </w:r>
          </w:hyperlink>
        </w:p>
        <w:p w14:paraId="6EC78257" w14:textId="05A3C20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8"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JPlex</w:t>
            </w:r>
            <w:r w:rsidR="004510CA">
              <w:rPr>
                <w:noProof/>
                <w:webHidden/>
              </w:rPr>
              <w:tab/>
            </w:r>
            <w:r w:rsidR="004510CA">
              <w:rPr>
                <w:noProof/>
                <w:webHidden/>
              </w:rPr>
              <w:fldChar w:fldCharType="begin"/>
            </w:r>
            <w:r w:rsidR="004510CA">
              <w:rPr>
                <w:noProof/>
                <w:webHidden/>
              </w:rPr>
              <w:instrText xml:space="preserve"> PAGEREF _Toc49764298 \h </w:instrText>
            </w:r>
            <w:r w:rsidR="004510CA">
              <w:rPr>
                <w:noProof/>
                <w:webHidden/>
              </w:rPr>
            </w:r>
            <w:r w:rsidR="004510CA">
              <w:rPr>
                <w:noProof/>
                <w:webHidden/>
              </w:rPr>
              <w:fldChar w:fldCharType="separate"/>
            </w:r>
            <w:r w:rsidR="006F26B2">
              <w:rPr>
                <w:noProof/>
                <w:webHidden/>
              </w:rPr>
              <w:t>380</w:t>
            </w:r>
            <w:r w:rsidR="004510CA">
              <w:rPr>
                <w:noProof/>
                <w:webHidden/>
              </w:rPr>
              <w:fldChar w:fldCharType="end"/>
            </w:r>
          </w:hyperlink>
        </w:p>
        <w:p w14:paraId="76E041DB" w14:textId="3A6E7C3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299"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_Toc49764299 \h </w:instrText>
            </w:r>
            <w:r w:rsidR="004510CA">
              <w:rPr>
                <w:noProof/>
                <w:webHidden/>
              </w:rPr>
            </w:r>
            <w:r w:rsidR="004510CA">
              <w:rPr>
                <w:noProof/>
                <w:webHidden/>
              </w:rPr>
              <w:fldChar w:fldCharType="separate"/>
            </w:r>
            <w:r w:rsidR="006F26B2">
              <w:rPr>
                <w:noProof/>
                <w:webHidden/>
              </w:rPr>
              <w:t>382</w:t>
            </w:r>
            <w:r w:rsidR="004510CA">
              <w:rPr>
                <w:noProof/>
                <w:webHidden/>
              </w:rPr>
              <w:fldChar w:fldCharType="end"/>
            </w:r>
          </w:hyperlink>
        </w:p>
        <w:p w14:paraId="144B7150" w14:textId="0EEEC2E3" w:rsidR="004510CA" w:rsidRDefault="003A07D9">
          <w:pPr>
            <w:pStyle w:val="Innehll1"/>
            <w:rPr>
              <w:rFonts w:asciiTheme="minorHAnsi" w:eastAsiaTheme="minorEastAsia" w:hAnsiTheme="minorHAnsi"/>
              <w:noProof/>
              <w:color w:val="auto"/>
              <w:lang w:val="sv-SE" w:eastAsia="sv-SE"/>
            </w:rPr>
          </w:pPr>
          <w:hyperlink w:anchor="_Toc49764300" w:history="1">
            <w:r w:rsidR="004510CA" w:rsidRPr="00392695">
              <w:rPr>
                <w:rStyle w:val="Hyperlnk"/>
                <w:noProof/>
              </w:rPr>
              <w:t>3.</w:t>
            </w:r>
            <w:r w:rsidR="004510CA">
              <w:rPr>
                <w:rFonts w:asciiTheme="minorHAnsi" w:eastAsiaTheme="minorEastAsia" w:hAnsiTheme="minorHAnsi"/>
                <w:noProof/>
                <w:color w:val="auto"/>
                <w:lang w:val="sv-SE" w:eastAsia="sv-SE"/>
              </w:rPr>
              <w:tab/>
            </w:r>
            <w:r w:rsidR="004510CA" w:rsidRPr="00392695">
              <w:rPr>
                <w:rStyle w:val="Hyperlnk"/>
                <w:noProof/>
              </w:rPr>
              <w:t>Main</w:t>
            </w:r>
            <w:r w:rsidR="004510CA">
              <w:rPr>
                <w:noProof/>
                <w:webHidden/>
              </w:rPr>
              <w:tab/>
            </w:r>
            <w:r w:rsidR="004510CA">
              <w:rPr>
                <w:noProof/>
                <w:webHidden/>
              </w:rPr>
              <w:fldChar w:fldCharType="begin"/>
            </w:r>
            <w:r w:rsidR="004510CA">
              <w:rPr>
                <w:noProof/>
                <w:webHidden/>
              </w:rPr>
              <w:instrText xml:space="preserve"> PAGEREF _Toc49764300 \h </w:instrText>
            </w:r>
            <w:r w:rsidR="004510CA">
              <w:rPr>
                <w:noProof/>
                <w:webHidden/>
              </w:rPr>
            </w:r>
            <w:r w:rsidR="004510CA">
              <w:rPr>
                <w:noProof/>
                <w:webHidden/>
              </w:rPr>
              <w:fldChar w:fldCharType="separate"/>
            </w:r>
            <w:r w:rsidR="006F26B2">
              <w:rPr>
                <w:noProof/>
                <w:webHidden/>
              </w:rPr>
              <w:t>14</w:t>
            </w:r>
            <w:r w:rsidR="004510CA">
              <w:rPr>
                <w:noProof/>
                <w:webHidden/>
              </w:rPr>
              <w:fldChar w:fldCharType="end"/>
            </w:r>
          </w:hyperlink>
        </w:p>
        <w:p w14:paraId="2D46BC31" w14:textId="29766008" w:rsidR="004510CA" w:rsidRDefault="003A07D9">
          <w:pPr>
            <w:pStyle w:val="Innehll1"/>
            <w:rPr>
              <w:rFonts w:asciiTheme="minorHAnsi" w:eastAsiaTheme="minorEastAsia" w:hAnsiTheme="minorHAnsi"/>
              <w:noProof/>
              <w:color w:val="auto"/>
              <w:lang w:val="sv-SE" w:eastAsia="sv-SE"/>
            </w:rPr>
          </w:pPr>
          <w:hyperlink w:anchor="_Toc49764301" w:history="1">
            <w:r w:rsidR="004510CA" w:rsidRPr="00392695">
              <w:rPr>
                <w:rStyle w:val="Hyperlnk"/>
                <w:noProof/>
              </w:rPr>
              <w:t>4.</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0DAE6B23" w14:textId="1564C983"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02" w:history="1">
            <w:r w:rsidR="004510CA" w:rsidRPr="00392695">
              <w:rPr>
                <w:rStyle w:val="Hyperlnk"/>
                <w:noProof/>
              </w:rPr>
              <w:t>4.1.</w:t>
            </w:r>
            <w:r w:rsidR="004510CA">
              <w:rPr>
                <w:rFonts w:asciiTheme="minorHAnsi" w:eastAsiaTheme="minorEastAsia" w:hAnsiTheme="minorHAnsi"/>
                <w:noProof/>
                <w:color w:val="auto"/>
                <w:lang w:val="sv-SE" w:eastAsia="sv-SE"/>
              </w:rPr>
              <w:tab/>
            </w:r>
            <w:r w:rsidR="004510CA" w:rsidRPr="00392695">
              <w:rPr>
                <w:rStyle w:val="Hyperlnk"/>
                <w:noProof/>
              </w:rPr>
              <w:t>The Expression Parser</w:t>
            </w:r>
            <w:r w:rsidR="004510CA">
              <w:rPr>
                <w:noProof/>
                <w:webHidden/>
              </w:rPr>
              <w:tab/>
            </w:r>
            <w:r w:rsidR="004510CA">
              <w:rPr>
                <w:noProof/>
                <w:webHidden/>
              </w:rPr>
              <w:fldChar w:fldCharType="begin"/>
            </w:r>
            <w:r w:rsidR="004510CA">
              <w:rPr>
                <w:noProof/>
                <w:webHidden/>
              </w:rPr>
              <w:instrText xml:space="preserve"> PAGEREF _Toc49764302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750CE31" w14:textId="718526B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03"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The Grammar</w:t>
            </w:r>
            <w:r w:rsidR="004510CA">
              <w:rPr>
                <w:noProof/>
                <w:webHidden/>
              </w:rPr>
              <w:tab/>
            </w:r>
            <w:r w:rsidR="004510CA">
              <w:rPr>
                <w:noProof/>
                <w:webHidden/>
              </w:rPr>
              <w:fldChar w:fldCharType="begin"/>
            </w:r>
            <w:r w:rsidR="004510CA">
              <w:rPr>
                <w:noProof/>
                <w:webHidden/>
              </w:rPr>
              <w:instrText xml:space="preserve"> PAGEREF _Toc49764303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72031BA5" w14:textId="4639E67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04" w:history="1">
            <w:r w:rsidR="004510CA" w:rsidRPr="00392695">
              <w:rPr>
                <w:rStyle w:val="Hyperlnk"/>
                <w:noProof/>
              </w:rPr>
              <w:t>4.1.2.</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_Toc49764304 \h </w:instrText>
            </w:r>
            <w:r w:rsidR="004510CA">
              <w:rPr>
                <w:noProof/>
                <w:webHidden/>
              </w:rPr>
            </w:r>
            <w:r w:rsidR="004510CA">
              <w:rPr>
                <w:noProof/>
                <w:webHidden/>
              </w:rPr>
              <w:fldChar w:fldCharType="separate"/>
            </w:r>
            <w:r w:rsidR="006F26B2">
              <w:rPr>
                <w:noProof/>
                <w:webHidden/>
              </w:rPr>
              <w:t>338</w:t>
            </w:r>
            <w:r w:rsidR="004510CA">
              <w:rPr>
                <w:noProof/>
                <w:webHidden/>
              </w:rPr>
              <w:fldChar w:fldCharType="end"/>
            </w:r>
          </w:hyperlink>
        </w:p>
        <w:p w14:paraId="7C486DDE" w14:textId="1FC658E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05" w:history="1">
            <w:r w:rsidR="004510CA" w:rsidRPr="00392695">
              <w:rPr>
                <w:rStyle w:val="Hyperlnk"/>
                <w:noProof/>
              </w:rPr>
              <w:t>4.1.3.</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_Toc49764305 \h </w:instrText>
            </w:r>
            <w:r w:rsidR="004510CA">
              <w:rPr>
                <w:noProof/>
                <w:webHidden/>
              </w:rPr>
            </w:r>
            <w:r w:rsidR="004510CA">
              <w:rPr>
                <w:noProof/>
                <w:webHidden/>
              </w:rPr>
              <w:fldChar w:fldCharType="separate"/>
            </w:r>
            <w:r w:rsidR="006F26B2">
              <w:rPr>
                <w:noProof/>
                <w:webHidden/>
              </w:rPr>
              <w:t>342</w:t>
            </w:r>
            <w:r w:rsidR="004510CA">
              <w:rPr>
                <w:noProof/>
                <w:webHidden/>
              </w:rPr>
              <w:fldChar w:fldCharType="end"/>
            </w:r>
          </w:hyperlink>
        </w:p>
        <w:p w14:paraId="01ABD144" w14:textId="726B74B7"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06" w:history="1">
            <w:r w:rsidR="004510CA" w:rsidRPr="00392695">
              <w:rPr>
                <w:rStyle w:val="Hyperlnk"/>
                <w:noProof/>
              </w:rPr>
              <w:t>4.2.</w:t>
            </w:r>
            <w:r w:rsidR="004510CA">
              <w:rPr>
                <w:rFonts w:asciiTheme="minorHAnsi" w:eastAsiaTheme="minorEastAsia" w:hAnsiTheme="minorHAnsi"/>
                <w:noProof/>
                <w:color w:val="auto"/>
                <w:lang w:val="sv-SE" w:eastAsia="sv-SE"/>
              </w:rPr>
              <w:tab/>
            </w:r>
            <w:r w:rsidR="004510CA" w:rsidRPr="00392695">
              <w:rPr>
                <w:rStyle w:val="Hyperlnk"/>
                <w:noProof/>
              </w:rPr>
              <w:t>The PreParser</w:t>
            </w:r>
            <w:r w:rsidR="004510CA">
              <w:rPr>
                <w:noProof/>
                <w:webHidden/>
              </w:rPr>
              <w:tab/>
            </w:r>
            <w:r w:rsidR="004510CA">
              <w:rPr>
                <w:noProof/>
                <w:webHidden/>
              </w:rPr>
              <w:fldChar w:fldCharType="begin"/>
            </w:r>
            <w:r w:rsidR="004510CA">
              <w:rPr>
                <w:noProof/>
                <w:webHidden/>
              </w:rPr>
              <w:instrText xml:space="preserve"> PAGEREF _Toc49764306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3787DBAB" w14:textId="2C23267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07" w:history="1">
            <w:r w:rsidR="004510CA" w:rsidRPr="00392695">
              <w:rPr>
                <w:rStyle w:val="Hyperlnk"/>
                <w:noProof/>
              </w:rPr>
              <w:t>4.2.1.</w:t>
            </w:r>
            <w:r w:rsidR="004510CA">
              <w:rPr>
                <w:rFonts w:asciiTheme="minorHAnsi" w:eastAsiaTheme="minorEastAsia" w:hAnsiTheme="minorHAnsi"/>
                <w:noProof/>
                <w:color w:val="auto"/>
                <w:lang w:val="sv-SE" w:eastAsia="sv-SE"/>
              </w:rPr>
              <w:tab/>
            </w:r>
            <w:r w:rsidR="004510CA" w:rsidRPr="00392695">
              <w:rPr>
                <w:rStyle w:val="Hyperlnk"/>
                <w:noProof/>
              </w:rPr>
              <w:t>The Parser</w:t>
            </w:r>
            <w:r w:rsidR="004510CA">
              <w:rPr>
                <w:noProof/>
                <w:webHidden/>
              </w:rPr>
              <w:tab/>
            </w:r>
            <w:r w:rsidR="004510CA">
              <w:rPr>
                <w:noProof/>
                <w:webHidden/>
              </w:rPr>
              <w:fldChar w:fldCharType="begin"/>
            </w:r>
            <w:r w:rsidR="004510CA">
              <w:rPr>
                <w:noProof/>
                <w:webHidden/>
              </w:rPr>
              <w:instrText xml:space="preserve"> PAGEREF _Toc49764307 \h </w:instrText>
            </w:r>
            <w:r w:rsidR="004510CA">
              <w:rPr>
                <w:noProof/>
                <w:webHidden/>
              </w:rPr>
            </w:r>
            <w:r w:rsidR="004510CA">
              <w:rPr>
                <w:noProof/>
                <w:webHidden/>
              </w:rPr>
              <w:fldChar w:fldCharType="separate"/>
            </w:r>
            <w:r w:rsidR="006F26B2">
              <w:rPr>
                <w:noProof/>
                <w:webHidden/>
              </w:rPr>
              <w:t>343</w:t>
            </w:r>
            <w:r w:rsidR="004510CA">
              <w:rPr>
                <w:noProof/>
                <w:webHidden/>
              </w:rPr>
              <w:fldChar w:fldCharType="end"/>
            </w:r>
          </w:hyperlink>
        </w:p>
        <w:p w14:paraId="72031147" w14:textId="72CB474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08" w:history="1">
            <w:r w:rsidR="004510CA" w:rsidRPr="00392695">
              <w:rPr>
                <w:rStyle w:val="Hyperlnk"/>
                <w:noProof/>
              </w:rPr>
              <w:t>4.2.2.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_Toc49764308 \h </w:instrText>
            </w:r>
            <w:r w:rsidR="004510CA">
              <w:rPr>
                <w:noProof/>
                <w:webHidden/>
              </w:rPr>
            </w:r>
            <w:r w:rsidR="004510CA">
              <w:rPr>
                <w:noProof/>
                <w:webHidden/>
              </w:rPr>
              <w:fldChar w:fldCharType="separate"/>
            </w:r>
            <w:r w:rsidR="006F26B2">
              <w:rPr>
                <w:noProof/>
                <w:webHidden/>
              </w:rPr>
              <w:t>344</w:t>
            </w:r>
            <w:r w:rsidR="004510CA">
              <w:rPr>
                <w:noProof/>
                <w:webHidden/>
              </w:rPr>
              <w:fldChar w:fldCharType="end"/>
            </w:r>
          </w:hyperlink>
        </w:p>
        <w:p w14:paraId="7ABABFAF" w14:textId="1E8611E9"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09" w:history="1">
            <w:r w:rsidR="004510CA" w:rsidRPr="00392695">
              <w:rPr>
                <w:rStyle w:val="Hyperlnk"/>
                <w:noProof/>
              </w:rPr>
              <w:t>4.3.</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_Toc49764309 \h </w:instrText>
            </w:r>
            <w:r w:rsidR="004510CA">
              <w:rPr>
                <w:noProof/>
                <w:webHidden/>
              </w:rPr>
            </w:r>
            <w:r w:rsidR="004510CA">
              <w:rPr>
                <w:noProof/>
                <w:webHidden/>
              </w:rPr>
              <w:fldChar w:fldCharType="separate"/>
            </w:r>
            <w:r w:rsidR="006F26B2">
              <w:rPr>
                <w:noProof/>
                <w:webHidden/>
              </w:rPr>
              <w:t>345</w:t>
            </w:r>
            <w:r w:rsidR="004510CA">
              <w:rPr>
                <w:noProof/>
                <w:webHidden/>
              </w:rPr>
              <w:fldChar w:fldCharType="end"/>
            </w:r>
          </w:hyperlink>
        </w:p>
        <w:p w14:paraId="6958962E" w14:textId="32877D8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0"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Tri Graphs</w:t>
            </w:r>
            <w:r w:rsidR="004510CA">
              <w:rPr>
                <w:noProof/>
                <w:webHidden/>
              </w:rPr>
              <w:tab/>
            </w:r>
            <w:r w:rsidR="004510CA">
              <w:rPr>
                <w:noProof/>
                <w:webHidden/>
              </w:rPr>
              <w:fldChar w:fldCharType="begin"/>
            </w:r>
            <w:r w:rsidR="004510CA">
              <w:rPr>
                <w:noProof/>
                <w:webHidden/>
              </w:rPr>
              <w:instrText xml:space="preserve"> PAGEREF _Toc49764310 \h </w:instrText>
            </w:r>
            <w:r w:rsidR="004510CA">
              <w:rPr>
                <w:noProof/>
                <w:webHidden/>
              </w:rPr>
            </w:r>
            <w:r w:rsidR="004510CA">
              <w:rPr>
                <w:noProof/>
                <w:webHidden/>
              </w:rPr>
              <w:fldChar w:fldCharType="separate"/>
            </w:r>
            <w:r w:rsidR="006F26B2">
              <w:rPr>
                <w:noProof/>
                <w:webHidden/>
              </w:rPr>
              <w:t>347</w:t>
            </w:r>
            <w:r w:rsidR="004510CA">
              <w:rPr>
                <w:noProof/>
                <w:webHidden/>
              </w:rPr>
              <w:fldChar w:fldCharType="end"/>
            </w:r>
          </w:hyperlink>
        </w:p>
        <w:p w14:paraId="06865B6D" w14:textId="7374039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1" w:history="1">
            <w:r w:rsidR="004510CA" w:rsidRPr="00392695">
              <w:rPr>
                <w:rStyle w:val="Hyperlnk"/>
                <w:noProof/>
              </w:rPr>
              <w:t>4.3.1.</w:t>
            </w:r>
            <w:r w:rsidR="004510CA">
              <w:rPr>
                <w:rFonts w:asciiTheme="minorHAnsi" w:eastAsiaTheme="minorEastAsia" w:hAnsiTheme="minorHAnsi"/>
                <w:noProof/>
                <w:color w:val="auto"/>
                <w:lang w:val="sv-SE" w:eastAsia="sv-SE"/>
              </w:rPr>
              <w:tab/>
            </w:r>
            <w:r w:rsidR="004510CA" w:rsidRPr="00392695">
              <w:rPr>
                <w:rStyle w:val="Hyperlnk"/>
                <w:noProof/>
              </w:rPr>
              <w:t>Comments, Strings, and Characters</w:t>
            </w:r>
            <w:r w:rsidR="004510CA">
              <w:rPr>
                <w:noProof/>
                <w:webHidden/>
              </w:rPr>
              <w:tab/>
            </w:r>
            <w:r w:rsidR="004510CA">
              <w:rPr>
                <w:noProof/>
                <w:webHidden/>
              </w:rPr>
              <w:fldChar w:fldCharType="begin"/>
            </w:r>
            <w:r w:rsidR="004510CA">
              <w:rPr>
                <w:noProof/>
                <w:webHidden/>
              </w:rPr>
              <w:instrText xml:space="preserve"> PAGEREF _Toc49764311 \h </w:instrText>
            </w:r>
            <w:r w:rsidR="004510CA">
              <w:rPr>
                <w:noProof/>
                <w:webHidden/>
              </w:rPr>
            </w:r>
            <w:r w:rsidR="004510CA">
              <w:rPr>
                <w:noProof/>
                <w:webHidden/>
              </w:rPr>
              <w:fldChar w:fldCharType="separate"/>
            </w:r>
            <w:r w:rsidR="006F26B2">
              <w:rPr>
                <w:noProof/>
                <w:webHidden/>
              </w:rPr>
              <w:t>348</w:t>
            </w:r>
            <w:r w:rsidR="004510CA">
              <w:rPr>
                <w:noProof/>
                <w:webHidden/>
              </w:rPr>
              <w:fldChar w:fldCharType="end"/>
            </w:r>
          </w:hyperlink>
        </w:p>
        <w:p w14:paraId="6B6E099C" w14:textId="64B3B7F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2" w:history="1">
            <w:r w:rsidR="004510CA" w:rsidRPr="00392695">
              <w:rPr>
                <w:rStyle w:val="Hyperlnk"/>
                <w:noProof/>
              </w:rPr>
              <w:t>4.3.2.</w:t>
            </w:r>
            <w:r w:rsidR="004510CA">
              <w:rPr>
                <w:rFonts w:asciiTheme="minorHAnsi" w:eastAsiaTheme="minorEastAsia" w:hAnsiTheme="minorHAnsi"/>
                <w:noProof/>
                <w:color w:val="auto"/>
                <w:lang w:val="sv-SE" w:eastAsia="sv-SE"/>
              </w:rPr>
              <w:tab/>
            </w:r>
            <w:r w:rsidR="004510CA" w:rsidRPr="00392695">
              <w:rPr>
                <w:rStyle w:val="Hyperlnk"/>
                <w:noProof/>
              </w:rPr>
              <w:t>Slash Codes</w:t>
            </w:r>
            <w:r w:rsidR="004510CA">
              <w:rPr>
                <w:noProof/>
                <w:webHidden/>
              </w:rPr>
              <w:tab/>
            </w:r>
            <w:r w:rsidR="004510CA">
              <w:rPr>
                <w:noProof/>
                <w:webHidden/>
              </w:rPr>
              <w:fldChar w:fldCharType="begin"/>
            </w:r>
            <w:r w:rsidR="004510CA">
              <w:rPr>
                <w:noProof/>
                <w:webHidden/>
              </w:rPr>
              <w:instrText xml:space="preserve"> PAGEREF _Toc49764312 \h </w:instrText>
            </w:r>
            <w:r w:rsidR="004510CA">
              <w:rPr>
                <w:noProof/>
                <w:webHidden/>
              </w:rPr>
            </w:r>
            <w:r w:rsidR="004510CA">
              <w:rPr>
                <w:noProof/>
                <w:webHidden/>
              </w:rPr>
              <w:fldChar w:fldCharType="separate"/>
            </w:r>
            <w:r w:rsidR="006F26B2">
              <w:rPr>
                <w:noProof/>
                <w:webHidden/>
              </w:rPr>
              <w:t>349</w:t>
            </w:r>
            <w:r w:rsidR="004510CA">
              <w:rPr>
                <w:noProof/>
                <w:webHidden/>
              </w:rPr>
              <w:fldChar w:fldCharType="end"/>
            </w:r>
          </w:hyperlink>
        </w:p>
        <w:p w14:paraId="77739B88" w14:textId="4BC5545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3" w:history="1">
            <w:r w:rsidR="004510CA" w:rsidRPr="00392695">
              <w:rPr>
                <w:rStyle w:val="Hyperlnk"/>
                <w:noProof/>
              </w:rPr>
              <w:t>4.3.3.</w:t>
            </w:r>
            <w:r w:rsidR="004510CA">
              <w:rPr>
                <w:rFonts w:asciiTheme="minorHAnsi" w:eastAsiaTheme="minorEastAsia" w:hAnsiTheme="minorHAnsi"/>
                <w:noProof/>
                <w:color w:val="auto"/>
                <w:lang w:val="sv-SE" w:eastAsia="sv-SE"/>
              </w:rPr>
              <w:tab/>
            </w:r>
            <w:r w:rsidR="004510CA" w:rsidRPr="00392695">
              <w:rPr>
                <w:rStyle w:val="Hyperlnk"/>
                <w:noProof/>
              </w:rPr>
              <w:t>The Line List</w:t>
            </w:r>
            <w:r w:rsidR="004510CA">
              <w:rPr>
                <w:noProof/>
                <w:webHidden/>
              </w:rPr>
              <w:tab/>
            </w:r>
            <w:r w:rsidR="004510CA">
              <w:rPr>
                <w:noProof/>
                <w:webHidden/>
              </w:rPr>
              <w:fldChar w:fldCharType="begin"/>
            </w:r>
            <w:r w:rsidR="004510CA">
              <w:rPr>
                <w:noProof/>
                <w:webHidden/>
              </w:rPr>
              <w:instrText xml:space="preserve"> PAGEREF _Toc49764313 \h </w:instrText>
            </w:r>
            <w:r w:rsidR="004510CA">
              <w:rPr>
                <w:noProof/>
                <w:webHidden/>
              </w:rPr>
            </w:r>
            <w:r w:rsidR="004510CA">
              <w:rPr>
                <w:noProof/>
                <w:webHidden/>
              </w:rPr>
              <w:fldChar w:fldCharType="separate"/>
            </w:r>
            <w:r w:rsidR="006F26B2">
              <w:rPr>
                <w:noProof/>
                <w:webHidden/>
              </w:rPr>
              <w:t>350</w:t>
            </w:r>
            <w:r w:rsidR="004510CA">
              <w:rPr>
                <w:noProof/>
                <w:webHidden/>
              </w:rPr>
              <w:fldChar w:fldCharType="end"/>
            </w:r>
          </w:hyperlink>
        </w:p>
        <w:p w14:paraId="2922A5F8" w14:textId="7BEF017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4" w:history="1">
            <w:r w:rsidR="004510CA" w:rsidRPr="00392695">
              <w:rPr>
                <w:rStyle w:val="Hyperlnk"/>
                <w:noProof/>
              </w:rPr>
              <w:t>4.3.4.</w:t>
            </w:r>
            <w:r w:rsidR="004510CA">
              <w:rPr>
                <w:rFonts w:asciiTheme="minorHAnsi" w:eastAsiaTheme="minorEastAsia" w:hAnsiTheme="minorHAnsi"/>
                <w:noProof/>
                <w:color w:val="auto"/>
                <w:lang w:val="sv-SE" w:eastAsia="sv-SE"/>
              </w:rPr>
              <w:tab/>
            </w:r>
            <w:r w:rsidR="004510CA" w:rsidRPr="00392695">
              <w:rPr>
                <w:rStyle w:val="Hyperlnk"/>
                <w:noProof/>
              </w:rPr>
              <w:t>Lines</w:t>
            </w:r>
            <w:r w:rsidR="004510CA">
              <w:rPr>
                <w:noProof/>
                <w:webHidden/>
              </w:rPr>
              <w:tab/>
            </w:r>
            <w:r w:rsidR="004510CA">
              <w:rPr>
                <w:noProof/>
                <w:webHidden/>
              </w:rPr>
              <w:fldChar w:fldCharType="begin"/>
            </w:r>
            <w:r w:rsidR="004510CA">
              <w:rPr>
                <w:noProof/>
                <w:webHidden/>
              </w:rPr>
              <w:instrText xml:space="preserve"> PAGEREF _Toc49764314 \h </w:instrText>
            </w:r>
            <w:r w:rsidR="004510CA">
              <w:rPr>
                <w:noProof/>
                <w:webHidden/>
              </w:rPr>
            </w:r>
            <w:r w:rsidR="004510CA">
              <w:rPr>
                <w:noProof/>
                <w:webHidden/>
              </w:rPr>
              <w:fldChar w:fldCharType="separate"/>
            </w:r>
            <w:r w:rsidR="006F26B2">
              <w:rPr>
                <w:noProof/>
                <w:webHidden/>
              </w:rPr>
              <w:t>353</w:t>
            </w:r>
            <w:r w:rsidR="004510CA">
              <w:rPr>
                <w:noProof/>
                <w:webHidden/>
              </w:rPr>
              <w:fldChar w:fldCharType="end"/>
            </w:r>
          </w:hyperlink>
        </w:p>
        <w:p w14:paraId="3145F4C9" w14:textId="7E27AA4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5" w:history="1">
            <w:r w:rsidR="004510CA" w:rsidRPr="00392695">
              <w:rPr>
                <w:rStyle w:val="Hyperlnk"/>
                <w:noProof/>
              </w:rPr>
              <w:t>4.3.5.</w:t>
            </w:r>
            <w:r w:rsidR="004510CA">
              <w:rPr>
                <w:rFonts w:asciiTheme="minorHAnsi" w:eastAsiaTheme="minorEastAsia" w:hAnsiTheme="minorHAnsi"/>
                <w:noProof/>
                <w:color w:val="auto"/>
                <w:lang w:val="sv-SE" w:eastAsia="sv-SE"/>
              </w:rPr>
              <w:tab/>
            </w:r>
            <w:r w:rsidR="004510CA" w:rsidRPr="00392695">
              <w:rPr>
                <w:rStyle w:val="Hyperlnk"/>
                <w:noProof/>
              </w:rPr>
              <w:t>Includes</w:t>
            </w:r>
            <w:r w:rsidR="004510CA">
              <w:rPr>
                <w:noProof/>
                <w:webHidden/>
              </w:rPr>
              <w:tab/>
            </w:r>
            <w:r w:rsidR="004510CA">
              <w:rPr>
                <w:noProof/>
                <w:webHidden/>
              </w:rPr>
              <w:fldChar w:fldCharType="begin"/>
            </w:r>
            <w:r w:rsidR="004510CA">
              <w:rPr>
                <w:noProof/>
                <w:webHidden/>
              </w:rPr>
              <w:instrText xml:space="preserve"> PAGEREF _Toc49764315 \h </w:instrText>
            </w:r>
            <w:r w:rsidR="004510CA">
              <w:rPr>
                <w:noProof/>
                <w:webHidden/>
              </w:rPr>
            </w:r>
            <w:r w:rsidR="004510CA">
              <w:rPr>
                <w:noProof/>
                <w:webHidden/>
              </w:rPr>
              <w:fldChar w:fldCharType="separate"/>
            </w:r>
            <w:r w:rsidR="006F26B2">
              <w:rPr>
                <w:noProof/>
                <w:webHidden/>
              </w:rPr>
              <w:t>354</w:t>
            </w:r>
            <w:r w:rsidR="004510CA">
              <w:rPr>
                <w:noProof/>
                <w:webHidden/>
              </w:rPr>
              <w:fldChar w:fldCharType="end"/>
            </w:r>
          </w:hyperlink>
        </w:p>
        <w:p w14:paraId="63CC86C1" w14:textId="01ACBE0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6" w:history="1">
            <w:r w:rsidR="004510CA" w:rsidRPr="00392695">
              <w:rPr>
                <w:rStyle w:val="Hyperlnk"/>
                <w:noProof/>
              </w:rPr>
              <w:t>4.3.6.</w:t>
            </w:r>
            <w:r w:rsidR="004510CA">
              <w:rPr>
                <w:rFonts w:asciiTheme="minorHAnsi" w:eastAsiaTheme="minorEastAsia" w:hAnsiTheme="minorHAnsi"/>
                <w:noProof/>
                <w:color w:val="auto"/>
                <w:lang w:val="sv-SE" w:eastAsia="sv-SE"/>
              </w:rPr>
              <w:tab/>
            </w:r>
            <w:r w:rsidR="004510CA" w:rsidRPr="00392695">
              <w:rPr>
                <w:rStyle w:val="Hyperlnk"/>
                <w:noProof/>
              </w:rPr>
              <w:t>Macros</w:t>
            </w:r>
            <w:r w:rsidR="004510CA">
              <w:rPr>
                <w:noProof/>
                <w:webHidden/>
              </w:rPr>
              <w:tab/>
            </w:r>
            <w:r w:rsidR="004510CA">
              <w:rPr>
                <w:noProof/>
                <w:webHidden/>
              </w:rPr>
              <w:fldChar w:fldCharType="begin"/>
            </w:r>
            <w:r w:rsidR="004510CA">
              <w:rPr>
                <w:noProof/>
                <w:webHidden/>
              </w:rPr>
              <w:instrText xml:space="preserve"> PAGEREF _Toc49764316 \h </w:instrText>
            </w:r>
            <w:r w:rsidR="004510CA">
              <w:rPr>
                <w:noProof/>
                <w:webHidden/>
              </w:rPr>
            </w:r>
            <w:r w:rsidR="004510CA">
              <w:rPr>
                <w:noProof/>
                <w:webHidden/>
              </w:rPr>
              <w:fldChar w:fldCharType="separate"/>
            </w:r>
            <w:r w:rsidR="006F26B2">
              <w:rPr>
                <w:noProof/>
                <w:webHidden/>
              </w:rPr>
              <w:t>355</w:t>
            </w:r>
            <w:r w:rsidR="004510CA">
              <w:rPr>
                <w:noProof/>
                <w:webHidden/>
              </w:rPr>
              <w:fldChar w:fldCharType="end"/>
            </w:r>
          </w:hyperlink>
        </w:p>
        <w:p w14:paraId="385A7BBF" w14:textId="0068865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7" w:history="1">
            <w:r w:rsidR="004510CA" w:rsidRPr="00392695">
              <w:rPr>
                <w:rStyle w:val="Hyperlnk"/>
                <w:noProof/>
              </w:rPr>
              <w:t>4.3.7.</w:t>
            </w:r>
            <w:r w:rsidR="004510CA">
              <w:rPr>
                <w:rFonts w:asciiTheme="minorHAnsi" w:eastAsiaTheme="minorEastAsia" w:hAnsiTheme="minorHAnsi"/>
                <w:noProof/>
                <w:color w:val="auto"/>
                <w:lang w:val="sv-SE" w:eastAsia="sv-SE"/>
              </w:rPr>
              <w:tab/>
            </w:r>
            <w:r w:rsidR="004510CA" w:rsidRPr="00392695">
              <w:rPr>
                <w:rStyle w:val="Hyperlnk"/>
                <w:noProof/>
              </w:rPr>
              <w:t>Conditional Programming</w:t>
            </w:r>
            <w:r w:rsidR="004510CA">
              <w:rPr>
                <w:noProof/>
                <w:webHidden/>
              </w:rPr>
              <w:tab/>
            </w:r>
            <w:r w:rsidR="004510CA">
              <w:rPr>
                <w:noProof/>
                <w:webHidden/>
              </w:rPr>
              <w:fldChar w:fldCharType="begin"/>
            </w:r>
            <w:r w:rsidR="004510CA">
              <w:rPr>
                <w:noProof/>
                <w:webHidden/>
              </w:rPr>
              <w:instrText xml:space="preserve"> PAGEREF _Toc49764317 \h </w:instrText>
            </w:r>
            <w:r w:rsidR="004510CA">
              <w:rPr>
                <w:noProof/>
                <w:webHidden/>
              </w:rPr>
            </w:r>
            <w:r w:rsidR="004510CA">
              <w:rPr>
                <w:noProof/>
                <w:webHidden/>
              </w:rPr>
              <w:fldChar w:fldCharType="separate"/>
            </w:r>
            <w:r w:rsidR="006F26B2">
              <w:rPr>
                <w:noProof/>
                <w:webHidden/>
              </w:rPr>
              <w:t>360</w:t>
            </w:r>
            <w:r w:rsidR="004510CA">
              <w:rPr>
                <w:noProof/>
                <w:webHidden/>
              </w:rPr>
              <w:fldChar w:fldCharType="end"/>
            </w:r>
          </w:hyperlink>
        </w:p>
        <w:p w14:paraId="024A1BDE" w14:textId="3E65400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8" w:history="1">
            <w:r w:rsidR="004510CA" w:rsidRPr="00392695">
              <w:rPr>
                <w:rStyle w:val="Hyperlnk"/>
                <w:noProof/>
              </w:rPr>
              <w:t>4.3.8.</w:t>
            </w:r>
            <w:r w:rsidR="004510CA">
              <w:rPr>
                <w:rFonts w:asciiTheme="minorHAnsi" w:eastAsiaTheme="minorEastAsia" w:hAnsiTheme="minorHAnsi"/>
                <w:noProof/>
                <w:color w:val="auto"/>
                <w:lang w:val="sv-SE" w:eastAsia="sv-SE"/>
              </w:rPr>
              <w:tab/>
            </w:r>
            <w:r w:rsidR="004510CA" w:rsidRPr="00392695">
              <w:rPr>
                <w:rStyle w:val="Hyperlnk"/>
                <w:noProof/>
              </w:rPr>
              <w:t>Macro Expansion</w:t>
            </w:r>
            <w:r w:rsidR="004510CA">
              <w:rPr>
                <w:noProof/>
                <w:webHidden/>
              </w:rPr>
              <w:tab/>
            </w:r>
            <w:r w:rsidR="004510CA">
              <w:rPr>
                <w:noProof/>
                <w:webHidden/>
              </w:rPr>
              <w:fldChar w:fldCharType="begin"/>
            </w:r>
            <w:r w:rsidR="004510CA">
              <w:rPr>
                <w:noProof/>
                <w:webHidden/>
              </w:rPr>
              <w:instrText xml:space="preserve"> PAGEREF _Toc49764318 \h </w:instrText>
            </w:r>
            <w:r w:rsidR="004510CA">
              <w:rPr>
                <w:noProof/>
                <w:webHidden/>
              </w:rPr>
            </w:r>
            <w:r w:rsidR="004510CA">
              <w:rPr>
                <w:noProof/>
                <w:webHidden/>
              </w:rPr>
              <w:fldChar w:fldCharType="separate"/>
            </w:r>
            <w:r w:rsidR="006F26B2">
              <w:rPr>
                <w:noProof/>
                <w:webHidden/>
              </w:rPr>
              <w:t>362</w:t>
            </w:r>
            <w:r w:rsidR="004510CA">
              <w:rPr>
                <w:noProof/>
                <w:webHidden/>
              </w:rPr>
              <w:fldChar w:fldCharType="end"/>
            </w:r>
          </w:hyperlink>
        </w:p>
        <w:p w14:paraId="701BC014" w14:textId="2A62850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19" w:history="1">
            <w:r w:rsidR="004510CA" w:rsidRPr="00392695">
              <w:rPr>
                <w:rStyle w:val="Hyperlnk"/>
                <w:noProof/>
              </w:rPr>
              <w:t>4.3.9.</w:t>
            </w:r>
            <w:r w:rsidR="004510CA">
              <w:rPr>
                <w:rFonts w:asciiTheme="minorHAnsi" w:eastAsiaTheme="minorEastAsia" w:hAnsiTheme="minorHAnsi"/>
                <w:noProof/>
                <w:color w:val="auto"/>
                <w:lang w:val="sv-SE" w:eastAsia="sv-SE"/>
              </w:rPr>
              <w:tab/>
            </w:r>
            <w:r w:rsidR="004510CA" w:rsidRPr="00392695">
              <w:rPr>
                <w:rStyle w:val="Hyperlnk"/>
                <w:noProof/>
              </w:rPr>
              <w:t>String Merging</w:t>
            </w:r>
            <w:r w:rsidR="004510CA">
              <w:rPr>
                <w:noProof/>
                <w:webHidden/>
              </w:rPr>
              <w:tab/>
            </w:r>
            <w:r w:rsidR="004510CA">
              <w:rPr>
                <w:noProof/>
                <w:webHidden/>
              </w:rPr>
              <w:fldChar w:fldCharType="begin"/>
            </w:r>
            <w:r w:rsidR="004510CA">
              <w:rPr>
                <w:noProof/>
                <w:webHidden/>
              </w:rPr>
              <w:instrText xml:space="preserve"> PAGEREF _Toc49764319 \h </w:instrText>
            </w:r>
            <w:r w:rsidR="004510CA">
              <w:rPr>
                <w:noProof/>
                <w:webHidden/>
              </w:rPr>
            </w:r>
            <w:r w:rsidR="004510CA">
              <w:rPr>
                <w:noProof/>
                <w:webHidden/>
              </w:rPr>
              <w:fldChar w:fldCharType="separate"/>
            </w:r>
            <w:r w:rsidR="006F26B2">
              <w:rPr>
                <w:noProof/>
                <w:webHidden/>
              </w:rPr>
              <w:t>365</w:t>
            </w:r>
            <w:r w:rsidR="004510CA">
              <w:rPr>
                <w:noProof/>
                <w:webHidden/>
              </w:rPr>
              <w:fldChar w:fldCharType="end"/>
            </w:r>
          </w:hyperlink>
        </w:p>
        <w:p w14:paraId="73A4B474" w14:textId="67579E48" w:rsidR="004510CA" w:rsidRDefault="003A07D9">
          <w:pPr>
            <w:pStyle w:val="Innehll1"/>
            <w:rPr>
              <w:rFonts w:asciiTheme="minorHAnsi" w:eastAsiaTheme="minorEastAsia" w:hAnsiTheme="minorHAnsi"/>
              <w:noProof/>
              <w:color w:val="auto"/>
              <w:lang w:val="sv-SE" w:eastAsia="sv-SE"/>
            </w:rPr>
          </w:pPr>
          <w:hyperlink w:anchor="_Toc49764320" w:history="1">
            <w:r w:rsidR="004510CA" w:rsidRPr="00392695">
              <w:rPr>
                <w:rStyle w:val="Hyperlnk"/>
                <w:noProof/>
              </w:rPr>
              <w:t>5.</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_Toc49764320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10ABBA5C" w14:textId="2FECCDF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21"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The typedef-name Problem</w:t>
            </w:r>
            <w:r w:rsidR="004510CA">
              <w:rPr>
                <w:noProof/>
                <w:webHidden/>
              </w:rPr>
              <w:tab/>
            </w:r>
            <w:r w:rsidR="004510CA">
              <w:rPr>
                <w:noProof/>
                <w:webHidden/>
              </w:rPr>
              <w:fldChar w:fldCharType="begin"/>
            </w:r>
            <w:r w:rsidR="004510CA">
              <w:rPr>
                <w:noProof/>
                <w:webHidden/>
              </w:rPr>
              <w:instrText xml:space="preserve"> PAGEREF _Toc49764321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27190469" w14:textId="241B28F0"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22" w:history="1">
            <w:r w:rsidR="004510CA" w:rsidRPr="00392695">
              <w:rPr>
                <w:rStyle w:val="Hyperlnk"/>
                <w:noProof/>
              </w:rPr>
              <w:t>5.2.</w:t>
            </w:r>
            <w:r w:rsidR="004510CA">
              <w:rPr>
                <w:rFonts w:asciiTheme="minorHAnsi" w:eastAsiaTheme="minorEastAsia" w:hAnsiTheme="minorHAnsi"/>
                <w:noProof/>
                <w:color w:val="auto"/>
                <w:lang w:val="sv-SE" w:eastAsia="sv-SE"/>
              </w:rPr>
              <w:tab/>
            </w:r>
            <w:r w:rsidR="004510CA" w:rsidRPr="00392695">
              <w:rPr>
                <w:rStyle w:val="Hyperlnk"/>
                <w:noProof/>
              </w:rPr>
              <w:t>The Scanner</w:t>
            </w:r>
            <w:r w:rsidR="004510CA">
              <w:rPr>
                <w:noProof/>
                <w:webHidden/>
              </w:rPr>
              <w:tab/>
            </w:r>
            <w:r w:rsidR="004510CA">
              <w:rPr>
                <w:noProof/>
                <w:webHidden/>
              </w:rPr>
              <w:fldChar w:fldCharType="begin"/>
            </w:r>
            <w:r w:rsidR="004510CA">
              <w:rPr>
                <w:noProof/>
                <w:webHidden/>
              </w:rPr>
              <w:instrText xml:space="preserve"> PAGEREF _Toc49764322 \h </w:instrText>
            </w:r>
            <w:r w:rsidR="004510CA">
              <w:rPr>
                <w:noProof/>
                <w:webHidden/>
              </w:rPr>
            </w:r>
            <w:r w:rsidR="004510CA">
              <w:rPr>
                <w:noProof/>
                <w:webHidden/>
              </w:rPr>
              <w:fldChar w:fldCharType="separate"/>
            </w:r>
            <w:r w:rsidR="006F26B2">
              <w:rPr>
                <w:noProof/>
                <w:webHidden/>
              </w:rPr>
              <w:t>15</w:t>
            </w:r>
            <w:r w:rsidR="004510CA">
              <w:rPr>
                <w:noProof/>
                <w:webHidden/>
              </w:rPr>
              <w:fldChar w:fldCharType="end"/>
            </w:r>
          </w:hyperlink>
        </w:p>
        <w:p w14:paraId="05CAF156" w14:textId="76AA8A3B" w:rsidR="004510CA" w:rsidRDefault="003A07D9">
          <w:pPr>
            <w:pStyle w:val="Innehll1"/>
            <w:rPr>
              <w:rFonts w:asciiTheme="minorHAnsi" w:eastAsiaTheme="minorEastAsia" w:hAnsiTheme="minorHAnsi"/>
              <w:noProof/>
              <w:color w:val="auto"/>
              <w:lang w:val="sv-SE" w:eastAsia="sv-SE"/>
            </w:rPr>
          </w:pPr>
          <w:hyperlink w:anchor="_Toc49764323" w:history="1">
            <w:r w:rsidR="004510CA" w:rsidRPr="00392695">
              <w:rPr>
                <w:rStyle w:val="Hyperlnk"/>
                <w:noProof/>
              </w:rPr>
              <w:t>6.</w:t>
            </w:r>
            <w:r w:rsidR="004510CA">
              <w:rPr>
                <w:rFonts w:asciiTheme="minorHAnsi" w:eastAsiaTheme="minorEastAsia" w:hAnsiTheme="minorHAnsi"/>
                <w:noProof/>
                <w:color w:val="auto"/>
                <w:lang w:val="sv-SE" w:eastAsia="sv-SE"/>
              </w:rPr>
              <w:tab/>
            </w:r>
            <w:r w:rsidR="004510CA" w:rsidRPr="00392695">
              <w:rPr>
                <w:rStyle w:val="Hyperlnk"/>
                <w:noProof/>
              </w:rPr>
              <w:t>Parsing</w:t>
            </w:r>
            <w:r w:rsidR="004510CA">
              <w:rPr>
                <w:noProof/>
                <w:webHidden/>
              </w:rPr>
              <w:tab/>
            </w:r>
            <w:r w:rsidR="004510CA">
              <w:rPr>
                <w:noProof/>
                <w:webHidden/>
              </w:rPr>
              <w:fldChar w:fldCharType="begin"/>
            </w:r>
            <w:r w:rsidR="004510CA">
              <w:rPr>
                <w:noProof/>
                <w:webHidden/>
              </w:rPr>
              <w:instrText xml:space="preserve"> PAGEREF _Toc49764323 \h </w:instrText>
            </w:r>
            <w:r w:rsidR="004510CA">
              <w:rPr>
                <w:noProof/>
                <w:webHidden/>
              </w:rPr>
            </w:r>
            <w:r w:rsidR="004510CA">
              <w:rPr>
                <w:noProof/>
                <w:webHidden/>
              </w:rPr>
              <w:fldChar w:fldCharType="separate"/>
            </w:r>
            <w:r w:rsidR="006F26B2">
              <w:rPr>
                <w:noProof/>
                <w:webHidden/>
              </w:rPr>
              <w:t>26</w:t>
            </w:r>
            <w:r w:rsidR="004510CA">
              <w:rPr>
                <w:noProof/>
                <w:webHidden/>
              </w:rPr>
              <w:fldChar w:fldCharType="end"/>
            </w:r>
          </w:hyperlink>
        </w:p>
        <w:p w14:paraId="559924C4" w14:textId="3A67ACB8"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24" w:history="1">
            <w:r w:rsidR="004510CA" w:rsidRPr="00392695">
              <w:rPr>
                <w:rStyle w:val="Hyperlnk"/>
                <w:noProof/>
              </w:rPr>
              <w:t>6.1.</w:t>
            </w:r>
            <w:r w:rsidR="004510CA">
              <w:rPr>
                <w:rFonts w:asciiTheme="minorHAnsi" w:eastAsiaTheme="minorEastAsia" w:hAnsiTheme="minorHAnsi"/>
                <w:noProof/>
                <w:color w:val="auto"/>
                <w:lang w:val="sv-SE" w:eastAsia="sv-SE"/>
              </w:rPr>
              <w:tab/>
            </w:r>
            <w:r w:rsidR="004510CA" w:rsidRPr="00392695">
              <w:rPr>
                <w:rStyle w:val="Hyperlnk"/>
                <w:noProof/>
              </w:rPr>
              <w:t>Declarations</w:t>
            </w:r>
            <w:r w:rsidR="004510CA">
              <w:rPr>
                <w:noProof/>
                <w:webHidden/>
              </w:rPr>
              <w:tab/>
            </w:r>
            <w:r w:rsidR="004510CA">
              <w:rPr>
                <w:noProof/>
                <w:webHidden/>
              </w:rPr>
              <w:fldChar w:fldCharType="begin"/>
            </w:r>
            <w:r w:rsidR="004510CA">
              <w:rPr>
                <w:noProof/>
                <w:webHidden/>
              </w:rPr>
              <w:instrText xml:space="preserve"> PAGEREF _Toc49764324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F2459B4" w14:textId="3323690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25"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Backpatching</w:t>
            </w:r>
            <w:r w:rsidR="004510CA">
              <w:rPr>
                <w:noProof/>
                <w:webHidden/>
              </w:rPr>
              <w:tab/>
            </w:r>
            <w:r w:rsidR="004510CA">
              <w:rPr>
                <w:noProof/>
                <w:webHidden/>
              </w:rPr>
              <w:fldChar w:fldCharType="begin"/>
            </w:r>
            <w:r w:rsidR="004510CA">
              <w:rPr>
                <w:noProof/>
                <w:webHidden/>
              </w:rPr>
              <w:instrText xml:space="preserve"> PAGEREF _Toc49764325 \h </w:instrText>
            </w:r>
            <w:r w:rsidR="004510CA">
              <w:rPr>
                <w:noProof/>
                <w:webHidden/>
              </w:rPr>
            </w:r>
            <w:r w:rsidR="004510CA">
              <w:rPr>
                <w:noProof/>
                <w:webHidden/>
              </w:rPr>
              <w:fldChar w:fldCharType="separate"/>
            </w:r>
            <w:r w:rsidR="006F26B2">
              <w:rPr>
                <w:noProof/>
                <w:webHidden/>
              </w:rPr>
              <w:t>29</w:t>
            </w:r>
            <w:r w:rsidR="004510CA">
              <w:rPr>
                <w:noProof/>
                <w:webHidden/>
              </w:rPr>
              <w:fldChar w:fldCharType="end"/>
            </w:r>
          </w:hyperlink>
        </w:p>
        <w:p w14:paraId="60923ACF" w14:textId="24813F0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26" w:history="1">
            <w:r w:rsidR="004510CA" w:rsidRPr="00392695">
              <w:rPr>
                <w:rStyle w:val="Hyperlnk"/>
                <w:noProof/>
              </w:rPr>
              <w:t>6.1.2.</w:t>
            </w:r>
            <w:r w:rsidR="004510CA">
              <w:rPr>
                <w:rFonts w:asciiTheme="minorHAnsi" w:eastAsiaTheme="minorEastAsia" w:hAnsiTheme="minorHAnsi"/>
                <w:noProof/>
                <w:color w:val="auto"/>
                <w:lang w:val="sv-SE" w:eastAsia="sv-SE"/>
              </w:rPr>
              <w:tab/>
            </w:r>
            <w:r w:rsidR="004510CA" w:rsidRPr="00392695">
              <w:rPr>
                <w:rStyle w:val="Hyperlnk"/>
                <w:noProof/>
              </w:rPr>
              <w:t>Function Definition</w:t>
            </w:r>
            <w:r w:rsidR="004510CA">
              <w:rPr>
                <w:noProof/>
                <w:webHidden/>
              </w:rPr>
              <w:tab/>
            </w:r>
            <w:r w:rsidR="004510CA">
              <w:rPr>
                <w:noProof/>
                <w:webHidden/>
              </w:rPr>
              <w:fldChar w:fldCharType="begin"/>
            </w:r>
            <w:r w:rsidR="004510CA">
              <w:rPr>
                <w:noProof/>
                <w:webHidden/>
              </w:rPr>
              <w:instrText xml:space="preserve"> PAGEREF _Toc49764326 \h </w:instrText>
            </w:r>
            <w:r w:rsidR="004510CA">
              <w:rPr>
                <w:noProof/>
                <w:webHidden/>
              </w:rPr>
            </w:r>
            <w:r w:rsidR="004510CA">
              <w:rPr>
                <w:noProof/>
                <w:webHidden/>
              </w:rPr>
              <w:fldChar w:fldCharType="separate"/>
            </w:r>
            <w:r w:rsidR="006F26B2">
              <w:rPr>
                <w:noProof/>
                <w:webHidden/>
              </w:rPr>
              <w:t>30</w:t>
            </w:r>
            <w:r w:rsidR="004510CA">
              <w:rPr>
                <w:noProof/>
                <w:webHidden/>
              </w:rPr>
              <w:fldChar w:fldCharType="end"/>
            </w:r>
          </w:hyperlink>
        </w:p>
        <w:p w14:paraId="64E7111B" w14:textId="22FC687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27" w:history="1">
            <w:r w:rsidR="004510CA" w:rsidRPr="00392695">
              <w:rPr>
                <w:rStyle w:val="Hyperlnk"/>
                <w:noProof/>
                <w:highlight w:val="white"/>
              </w:rPr>
              <w:t>6.1.3.</w:t>
            </w:r>
            <w:r w:rsidR="004510CA">
              <w:rPr>
                <w:rFonts w:asciiTheme="minorHAnsi" w:eastAsiaTheme="minorEastAsia" w:hAnsiTheme="minorHAnsi"/>
                <w:noProof/>
                <w:color w:val="auto"/>
                <w:lang w:val="sv-SE" w:eastAsia="sv-SE"/>
              </w:rPr>
              <w:tab/>
            </w:r>
            <w:r w:rsidR="004510CA" w:rsidRPr="00392695">
              <w:rPr>
                <w:rStyle w:val="Hyperlnk"/>
                <w:noProof/>
                <w:highlight w:val="white"/>
              </w:rPr>
              <w:t>Specifier List</w:t>
            </w:r>
            <w:r w:rsidR="004510CA">
              <w:rPr>
                <w:noProof/>
                <w:webHidden/>
              </w:rPr>
              <w:tab/>
            </w:r>
            <w:r w:rsidR="004510CA">
              <w:rPr>
                <w:noProof/>
                <w:webHidden/>
              </w:rPr>
              <w:fldChar w:fldCharType="begin"/>
            </w:r>
            <w:r w:rsidR="004510CA">
              <w:rPr>
                <w:noProof/>
                <w:webHidden/>
              </w:rPr>
              <w:instrText xml:space="preserve"> PAGEREF _Toc49764327 \h </w:instrText>
            </w:r>
            <w:r w:rsidR="004510CA">
              <w:rPr>
                <w:noProof/>
                <w:webHidden/>
              </w:rPr>
            </w:r>
            <w:r w:rsidR="004510CA">
              <w:rPr>
                <w:noProof/>
                <w:webHidden/>
              </w:rPr>
              <w:fldChar w:fldCharType="separate"/>
            </w:r>
            <w:r w:rsidR="006F26B2">
              <w:rPr>
                <w:noProof/>
                <w:webHidden/>
              </w:rPr>
              <w:t>36</w:t>
            </w:r>
            <w:r w:rsidR="004510CA">
              <w:rPr>
                <w:noProof/>
                <w:webHidden/>
              </w:rPr>
              <w:fldChar w:fldCharType="end"/>
            </w:r>
          </w:hyperlink>
        </w:p>
        <w:p w14:paraId="0F8826F5" w14:textId="19C0F1E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28" w:history="1">
            <w:r w:rsidR="004510CA" w:rsidRPr="00392695">
              <w:rPr>
                <w:rStyle w:val="Hyperlnk"/>
                <w:noProof/>
                <w:highlight w:val="white"/>
              </w:rPr>
              <w:t>6.1.4.</w:t>
            </w:r>
            <w:r w:rsidR="004510CA">
              <w:rPr>
                <w:rFonts w:asciiTheme="minorHAnsi" w:eastAsiaTheme="minorEastAsia" w:hAnsiTheme="minorHAnsi"/>
                <w:noProof/>
                <w:color w:val="auto"/>
                <w:lang w:val="sv-SE" w:eastAsia="sv-SE"/>
              </w:rPr>
              <w:tab/>
            </w:r>
            <w:r w:rsidR="004510CA" w:rsidRPr="00392695">
              <w:rPr>
                <w:rStyle w:val="Hyperlnk"/>
                <w:noProof/>
                <w:highlight w:val="white"/>
              </w:rPr>
              <w:t>Declarator</w:t>
            </w:r>
            <w:r w:rsidR="004510CA">
              <w:rPr>
                <w:noProof/>
                <w:webHidden/>
              </w:rPr>
              <w:tab/>
            </w:r>
            <w:r w:rsidR="004510CA">
              <w:rPr>
                <w:noProof/>
                <w:webHidden/>
              </w:rPr>
              <w:fldChar w:fldCharType="begin"/>
            </w:r>
            <w:r w:rsidR="004510CA">
              <w:rPr>
                <w:noProof/>
                <w:webHidden/>
              </w:rPr>
              <w:instrText xml:space="preserve"> PAGEREF _Toc49764328 \h </w:instrText>
            </w:r>
            <w:r w:rsidR="004510CA">
              <w:rPr>
                <w:noProof/>
                <w:webHidden/>
              </w:rPr>
            </w:r>
            <w:r w:rsidR="004510CA">
              <w:rPr>
                <w:noProof/>
                <w:webHidden/>
              </w:rPr>
              <w:fldChar w:fldCharType="separate"/>
            </w:r>
            <w:r w:rsidR="006F26B2">
              <w:rPr>
                <w:noProof/>
                <w:webHidden/>
              </w:rPr>
              <w:t>42</w:t>
            </w:r>
            <w:r w:rsidR="004510CA">
              <w:rPr>
                <w:noProof/>
                <w:webHidden/>
              </w:rPr>
              <w:fldChar w:fldCharType="end"/>
            </w:r>
          </w:hyperlink>
        </w:p>
        <w:p w14:paraId="754B38ED" w14:textId="6D2C3696"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29" w:history="1">
            <w:r w:rsidR="004510CA" w:rsidRPr="00392695">
              <w:rPr>
                <w:rStyle w:val="Hyperlnk"/>
                <w:noProof/>
                <w:highlight w:val="white"/>
                <w:lang w:val="sv-SE"/>
              </w:rPr>
              <w:t>6.2.</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Statements</w:t>
            </w:r>
            <w:r w:rsidR="004510CA">
              <w:rPr>
                <w:noProof/>
                <w:webHidden/>
              </w:rPr>
              <w:tab/>
            </w:r>
            <w:r w:rsidR="004510CA">
              <w:rPr>
                <w:noProof/>
                <w:webHidden/>
              </w:rPr>
              <w:fldChar w:fldCharType="begin"/>
            </w:r>
            <w:r w:rsidR="004510CA">
              <w:rPr>
                <w:noProof/>
                <w:webHidden/>
              </w:rPr>
              <w:instrText xml:space="preserve"> PAGEREF _Toc49764329 \h </w:instrText>
            </w:r>
            <w:r w:rsidR="004510CA">
              <w:rPr>
                <w:noProof/>
                <w:webHidden/>
              </w:rPr>
            </w:r>
            <w:r w:rsidR="004510CA">
              <w:rPr>
                <w:noProof/>
                <w:webHidden/>
              </w:rPr>
              <w:fldChar w:fldCharType="separate"/>
            </w:r>
            <w:r w:rsidR="006F26B2">
              <w:rPr>
                <w:noProof/>
                <w:webHidden/>
              </w:rPr>
              <w:t>46</w:t>
            </w:r>
            <w:r w:rsidR="004510CA">
              <w:rPr>
                <w:noProof/>
                <w:webHidden/>
              </w:rPr>
              <w:fldChar w:fldCharType="end"/>
            </w:r>
          </w:hyperlink>
        </w:p>
        <w:p w14:paraId="61D3D794" w14:textId="5F5106B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0"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Nested-If Problem</w:t>
            </w:r>
            <w:r w:rsidR="004510CA">
              <w:rPr>
                <w:noProof/>
                <w:webHidden/>
              </w:rPr>
              <w:tab/>
            </w:r>
            <w:r w:rsidR="004510CA">
              <w:rPr>
                <w:noProof/>
                <w:webHidden/>
              </w:rPr>
              <w:fldChar w:fldCharType="begin"/>
            </w:r>
            <w:r w:rsidR="004510CA">
              <w:rPr>
                <w:noProof/>
                <w:webHidden/>
              </w:rPr>
              <w:instrText xml:space="preserve"> PAGEREF _Toc49764330 \h </w:instrText>
            </w:r>
            <w:r w:rsidR="004510CA">
              <w:rPr>
                <w:noProof/>
                <w:webHidden/>
              </w:rPr>
            </w:r>
            <w:r w:rsidR="004510CA">
              <w:rPr>
                <w:noProof/>
                <w:webHidden/>
              </w:rPr>
              <w:fldChar w:fldCharType="separate"/>
            </w:r>
            <w:r w:rsidR="006F26B2">
              <w:rPr>
                <w:noProof/>
                <w:webHidden/>
              </w:rPr>
              <w:t>47</w:t>
            </w:r>
            <w:r w:rsidR="004510CA">
              <w:rPr>
                <w:noProof/>
                <w:webHidden/>
              </w:rPr>
              <w:fldChar w:fldCharType="end"/>
            </w:r>
          </w:hyperlink>
        </w:p>
        <w:p w14:paraId="17022FCB" w14:textId="07F8B76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1"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Forward-Jump Problem (Backpatching)</w:t>
            </w:r>
            <w:r w:rsidR="004510CA">
              <w:rPr>
                <w:noProof/>
                <w:webHidden/>
              </w:rPr>
              <w:tab/>
            </w:r>
            <w:r w:rsidR="004510CA">
              <w:rPr>
                <w:noProof/>
                <w:webHidden/>
              </w:rPr>
              <w:fldChar w:fldCharType="begin"/>
            </w:r>
            <w:r w:rsidR="004510CA">
              <w:rPr>
                <w:noProof/>
                <w:webHidden/>
              </w:rPr>
              <w:instrText xml:space="preserve"> PAGEREF _Toc49764331 \h </w:instrText>
            </w:r>
            <w:r w:rsidR="004510CA">
              <w:rPr>
                <w:noProof/>
                <w:webHidden/>
              </w:rPr>
            </w:r>
            <w:r w:rsidR="004510CA">
              <w:rPr>
                <w:noProof/>
                <w:webHidden/>
              </w:rPr>
              <w:fldChar w:fldCharType="separate"/>
            </w:r>
            <w:r w:rsidR="006F26B2">
              <w:rPr>
                <w:noProof/>
                <w:webHidden/>
              </w:rPr>
              <w:t>52</w:t>
            </w:r>
            <w:r w:rsidR="004510CA">
              <w:rPr>
                <w:noProof/>
                <w:webHidden/>
              </w:rPr>
              <w:fldChar w:fldCharType="end"/>
            </w:r>
          </w:hyperlink>
        </w:p>
        <w:p w14:paraId="49F04F38" w14:textId="29C872F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2"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Header Rules</w:t>
            </w:r>
            <w:r w:rsidR="004510CA">
              <w:rPr>
                <w:noProof/>
                <w:webHidden/>
              </w:rPr>
              <w:tab/>
            </w:r>
            <w:r w:rsidR="004510CA">
              <w:rPr>
                <w:noProof/>
                <w:webHidden/>
              </w:rPr>
              <w:fldChar w:fldCharType="begin"/>
            </w:r>
            <w:r w:rsidR="004510CA">
              <w:rPr>
                <w:noProof/>
                <w:webHidden/>
              </w:rPr>
              <w:instrText xml:space="preserve"> PAGEREF _Toc49764332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231BF455" w14:textId="2774A5B9"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3"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Switch Statement</w:t>
            </w:r>
            <w:r w:rsidR="004510CA">
              <w:rPr>
                <w:noProof/>
                <w:webHidden/>
              </w:rPr>
              <w:tab/>
            </w:r>
            <w:r w:rsidR="004510CA">
              <w:rPr>
                <w:noProof/>
                <w:webHidden/>
              </w:rPr>
              <w:fldChar w:fldCharType="begin"/>
            </w:r>
            <w:r w:rsidR="004510CA">
              <w:rPr>
                <w:noProof/>
                <w:webHidden/>
              </w:rPr>
              <w:instrText xml:space="preserve"> PAGEREF _Toc49764333 \h </w:instrText>
            </w:r>
            <w:r w:rsidR="004510CA">
              <w:rPr>
                <w:noProof/>
                <w:webHidden/>
              </w:rPr>
            </w:r>
            <w:r w:rsidR="004510CA">
              <w:rPr>
                <w:noProof/>
                <w:webHidden/>
              </w:rPr>
              <w:fldChar w:fldCharType="separate"/>
            </w:r>
            <w:r w:rsidR="006F26B2">
              <w:rPr>
                <w:noProof/>
                <w:webHidden/>
              </w:rPr>
              <w:t>54</w:t>
            </w:r>
            <w:r w:rsidR="004510CA">
              <w:rPr>
                <w:noProof/>
                <w:webHidden/>
              </w:rPr>
              <w:fldChar w:fldCharType="end"/>
            </w:r>
          </w:hyperlink>
        </w:p>
        <w:p w14:paraId="02792452" w14:textId="304FA5B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4" w:history="1">
            <w:r w:rsidR="004510CA" w:rsidRPr="00392695">
              <w:rPr>
                <w:rStyle w:val="Hyperlnk"/>
                <w:noProof/>
                <w:highlight w:val="white"/>
              </w:rPr>
              <w:t>6.2.3.</w:t>
            </w:r>
            <w:r w:rsidR="004510CA">
              <w:rPr>
                <w:rFonts w:asciiTheme="minorHAnsi" w:eastAsiaTheme="minorEastAsia" w:hAnsiTheme="minorHAnsi"/>
                <w:noProof/>
                <w:color w:val="auto"/>
                <w:lang w:val="sv-SE" w:eastAsia="sv-SE"/>
              </w:rPr>
              <w:tab/>
            </w:r>
            <w:r w:rsidR="004510CA" w:rsidRPr="00392695">
              <w:rPr>
                <w:rStyle w:val="Hyperlnk"/>
                <w:noProof/>
                <w:highlight w:val="white"/>
              </w:rPr>
              <w:t>The Case Statement</w:t>
            </w:r>
            <w:r w:rsidR="004510CA">
              <w:rPr>
                <w:noProof/>
                <w:webHidden/>
              </w:rPr>
              <w:tab/>
            </w:r>
            <w:r w:rsidR="004510CA">
              <w:rPr>
                <w:noProof/>
                <w:webHidden/>
              </w:rPr>
              <w:fldChar w:fldCharType="begin"/>
            </w:r>
            <w:r w:rsidR="004510CA">
              <w:rPr>
                <w:noProof/>
                <w:webHidden/>
              </w:rPr>
              <w:instrText xml:space="preserve"> PAGEREF _Toc49764334 \h </w:instrText>
            </w:r>
            <w:r w:rsidR="004510CA">
              <w:rPr>
                <w:noProof/>
                <w:webHidden/>
              </w:rPr>
            </w:r>
            <w:r w:rsidR="004510CA">
              <w:rPr>
                <w:noProof/>
                <w:webHidden/>
              </w:rPr>
              <w:fldChar w:fldCharType="separate"/>
            </w:r>
            <w:r w:rsidR="006F26B2">
              <w:rPr>
                <w:noProof/>
                <w:webHidden/>
              </w:rPr>
              <w:t>56</w:t>
            </w:r>
            <w:r w:rsidR="004510CA">
              <w:rPr>
                <w:noProof/>
                <w:webHidden/>
              </w:rPr>
              <w:fldChar w:fldCharType="end"/>
            </w:r>
          </w:hyperlink>
        </w:p>
        <w:p w14:paraId="7C72FD2E" w14:textId="230B910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The Default Statement</w:t>
            </w:r>
            <w:r w:rsidR="004510CA">
              <w:rPr>
                <w:noProof/>
                <w:webHidden/>
              </w:rPr>
              <w:tab/>
            </w:r>
            <w:r w:rsidR="004510CA">
              <w:rPr>
                <w:noProof/>
                <w:webHidden/>
              </w:rPr>
              <w:fldChar w:fldCharType="begin"/>
            </w:r>
            <w:r w:rsidR="004510CA">
              <w:rPr>
                <w:noProof/>
                <w:webHidden/>
              </w:rPr>
              <w:instrText xml:space="preserve"> PAGEREF _Toc49764335 \h </w:instrText>
            </w:r>
            <w:r w:rsidR="004510CA">
              <w:rPr>
                <w:noProof/>
                <w:webHidden/>
              </w:rPr>
            </w:r>
            <w:r w:rsidR="004510CA">
              <w:rPr>
                <w:noProof/>
                <w:webHidden/>
              </w:rPr>
              <w:fldChar w:fldCharType="separate"/>
            </w:r>
            <w:r w:rsidR="006F26B2">
              <w:rPr>
                <w:noProof/>
                <w:webHidden/>
              </w:rPr>
              <w:t>57</w:t>
            </w:r>
            <w:r w:rsidR="004510CA">
              <w:rPr>
                <w:noProof/>
                <w:webHidden/>
              </w:rPr>
              <w:fldChar w:fldCharType="end"/>
            </w:r>
          </w:hyperlink>
        </w:p>
        <w:p w14:paraId="6267D209" w14:textId="28CD4A5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6" w:history="1">
            <w:r w:rsidR="004510CA" w:rsidRPr="00392695">
              <w:rPr>
                <w:rStyle w:val="Hyperlnk"/>
                <w:noProof/>
              </w:rPr>
              <w:t>6.2.2.</w:t>
            </w:r>
            <w:r w:rsidR="004510CA">
              <w:rPr>
                <w:rFonts w:asciiTheme="minorHAnsi" w:eastAsiaTheme="minorEastAsia" w:hAnsiTheme="minorHAnsi"/>
                <w:noProof/>
                <w:color w:val="auto"/>
                <w:lang w:val="sv-SE" w:eastAsia="sv-SE"/>
              </w:rPr>
              <w:tab/>
            </w:r>
            <w:r w:rsidR="004510CA" w:rsidRPr="00392695">
              <w:rPr>
                <w:rStyle w:val="Hyperlnk"/>
                <w:noProof/>
              </w:rPr>
              <w:t>The While Statement</w:t>
            </w:r>
            <w:r w:rsidR="004510CA">
              <w:rPr>
                <w:noProof/>
                <w:webHidden/>
              </w:rPr>
              <w:tab/>
            </w:r>
            <w:r w:rsidR="004510CA">
              <w:rPr>
                <w:noProof/>
                <w:webHidden/>
              </w:rPr>
              <w:fldChar w:fldCharType="begin"/>
            </w:r>
            <w:r w:rsidR="004510CA">
              <w:rPr>
                <w:noProof/>
                <w:webHidden/>
              </w:rPr>
              <w:instrText xml:space="preserve"> PAGEREF _Toc49764336 \h </w:instrText>
            </w:r>
            <w:r w:rsidR="004510CA">
              <w:rPr>
                <w:noProof/>
                <w:webHidden/>
              </w:rPr>
            </w:r>
            <w:r w:rsidR="004510CA">
              <w:rPr>
                <w:noProof/>
                <w:webHidden/>
              </w:rPr>
              <w:fldChar w:fldCharType="separate"/>
            </w:r>
            <w:r w:rsidR="006F26B2">
              <w:rPr>
                <w:noProof/>
                <w:webHidden/>
              </w:rPr>
              <w:t>58</w:t>
            </w:r>
            <w:r w:rsidR="004510CA">
              <w:rPr>
                <w:noProof/>
                <w:webHidden/>
              </w:rPr>
              <w:fldChar w:fldCharType="end"/>
            </w:r>
          </w:hyperlink>
        </w:p>
        <w:p w14:paraId="43F18BA5" w14:textId="12EA0A1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7" w:history="1">
            <w:r w:rsidR="004510CA" w:rsidRPr="00392695">
              <w:rPr>
                <w:rStyle w:val="Hyperlnk"/>
                <w:noProof/>
              </w:rPr>
              <w:t>6.2.3.</w:t>
            </w:r>
            <w:r w:rsidR="004510CA">
              <w:rPr>
                <w:rFonts w:asciiTheme="minorHAnsi" w:eastAsiaTheme="minorEastAsia" w:hAnsiTheme="minorHAnsi"/>
                <w:noProof/>
                <w:color w:val="auto"/>
                <w:lang w:val="sv-SE" w:eastAsia="sv-SE"/>
              </w:rPr>
              <w:tab/>
            </w:r>
            <w:r w:rsidR="004510CA" w:rsidRPr="00392695">
              <w:rPr>
                <w:rStyle w:val="Hyperlnk"/>
                <w:noProof/>
              </w:rPr>
              <w:t>The Do Statement</w:t>
            </w:r>
            <w:r w:rsidR="004510CA">
              <w:rPr>
                <w:noProof/>
                <w:webHidden/>
              </w:rPr>
              <w:tab/>
            </w:r>
            <w:r w:rsidR="004510CA">
              <w:rPr>
                <w:noProof/>
                <w:webHidden/>
              </w:rPr>
              <w:fldChar w:fldCharType="begin"/>
            </w:r>
            <w:r w:rsidR="004510CA">
              <w:rPr>
                <w:noProof/>
                <w:webHidden/>
              </w:rPr>
              <w:instrText xml:space="preserve"> PAGEREF _Toc49764337 \h </w:instrText>
            </w:r>
            <w:r w:rsidR="004510CA">
              <w:rPr>
                <w:noProof/>
                <w:webHidden/>
              </w:rPr>
            </w:r>
            <w:r w:rsidR="004510CA">
              <w:rPr>
                <w:noProof/>
                <w:webHidden/>
              </w:rPr>
              <w:fldChar w:fldCharType="separate"/>
            </w:r>
            <w:r w:rsidR="006F26B2">
              <w:rPr>
                <w:noProof/>
                <w:webHidden/>
              </w:rPr>
              <w:t>59</w:t>
            </w:r>
            <w:r w:rsidR="004510CA">
              <w:rPr>
                <w:noProof/>
                <w:webHidden/>
              </w:rPr>
              <w:fldChar w:fldCharType="end"/>
            </w:r>
          </w:hyperlink>
        </w:p>
        <w:p w14:paraId="248713C2" w14:textId="63B6864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8" w:history="1">
            <w:r w:rsidR="004510CA" w:rsidRPr="00392695">
              <w:rPr>
                <w:rStyle w:val="Hyperlnk"/>
                <w:noProof/>
              </w:rPr>
              <w:t>6.2.4.</w:t>
            </w:r>
            <w:r w:rsidR="004510CA">
              <w:rPr>
                <w:rFonts w:asciiTheme="minorHAnsi" w:eastAsiaTheme="minorEastAsia" w:hAnsiTheme="minorHAnsi"/>
                <w:noProof/>
                <w:color w:val="auto"/>
                <w:lang w:val="sv-SE" w:eastAsia="sv-SE"/>
              </w:rPr>
              <w:tab/>
            </w:r>
            <w:r w:rsidR="004510CA" w:rsidRPr="00392695">
              <w:rPr>
                <w:rStyle w:val="Hyperlnk"/>
                <w:noProof/>
              </w:rPr>
              <w:t>The For Statement</w:t>
            </w:r>
            <w:r w:rsidR="004510CA">
              <w:rPr>
                <w:noProof/>
                <w:webHidden/>
              </w:rPr>
              <w:tab/>
            </w:r>
            <w:r w:rsidR="004510CA">
              <w:rPr>
                <w:noProof/>
                <w:webHidden/>
              </w:rPr>
              <w:fldChar w:fldCharType="begin"/>
            </w:r>
            <w:r w:rsidR="004510CA">
              <w:rPr>
                <w:noProof/>
                <w:webHidden/>
              </w:rPr>
              <w:instrText xml:space="preserve"> PAGEREF _Toc49764338 \h </w:instrText>
            </w:r>
            <w:r w:rsidR="004510CA">
              <w:rPr>
                <w:noProof/>
                <w:webHidden/>
              </w:rPr>
            </w:r>
            <w:r w:rsidR="004510CA">
              <w:rPr>
                <w:noProof/>
                <w:webHidden/>
              </w:rPr>
              <w:fldChar w:fldCharType="separate"/>
            </w:r>
            <w:r w:rsidR="006F26B2">
              <w:rPr>
                <w:noProof/>
                <w:webHidden/>
              </w:rPr>
              <w:t>60</w:t>
            </w:r>
            <w:r w:rsidR="004510CA">
              <w:rPr>
                <w:noProof/>
                <w:webHidden/>
              </w:rPr>
              <w:fldChar w:fldCharType="end"/>
            </w:r>
          </w:hyperlink>
        </w:p>
        <w:p w14:paraId="6D0DB2A5" w14:textId="6DC1C4D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39" w:history="1">
            <w:r w:rsidR="004510CA" w:rsidRPr="00392695">
              <w:rPr>
                <w:rStyle w:val="Hyperlnk"/>
                <w:noProof/>
              </w:rPr>
              <w:t>6.2.5.</w:t>
            </w:r>
            <w:r w:rsidR="004510CA">
              <w:rPr>
                <w:rFonts w:asciiTheme="minorHAnsi" w:eastAsiaTheme="minorEastAsia" w:hAnsiTheme="minorHAnsi"/>
                <w:noProof/>
                <w:color w:val="auto"/>
                <w:lang w:val="sv-SE" w:eastAsia="sv-SE"/>
              </w:rPr>
              <w:tab/>
            </w:r>
            <w:r w:rsidR="004510CA" w:rsidRPr="00392695">
              <w:rPr>
                <w:rStyle w:val="Hyperlnk"/>
                <w:noProof/>
              </w:rPr>
              <w:t>Label and Goto Statement</w:t>
            </w:r>
            <w:r w:rsidR="004510CA">
              <w:rPr>
                <w:noProof/>
                <w:webHidden/>
              </w:rPr>
              <w:tab/>
            </w:r>
            <w:r w:rsidR="004510CA">
              <w:rPr>
                <w:noProof/>
                <w:webHidden/>
              </w:rPr>
              <w:fldChar w:fldCharType="begin"/>
            </w:r>
            <w:r w:rsidR="004510CA">
              <w:rPr>
                <w:noProof/>
                <w:webHidden/>
              </w:rPr>
              <w:instrText xml:space="preserve"> PAGEREF _Toc49764339 \h </w:instrText>
            </w:r>
            <w:r w:rsidR="004510CA">
              <w:rPr>
                <w:noProof/>
                <w:webHidden/>
              </w:rPr>
            </w:r>
            <w:r w:rsidR="004510CA">
              <w:rPr>
                <w:noProof/>
                <w:webHidden/>
              </w:rPr>
              <w:fldChar w:fldCharType="separate"/>
            </w:r>
            <w:r w:rsidR="006F26B2">
              <w:rPr>
                <w:noProof/>
                <w:webHidden/>
              </w:rPr>
              <w:t>62</w:t>
            </w:r>
            <w:r w:rsidR="004510CA">
              <w:rPr>
                <w:noProof/>
                <w:webHidden/>
              </w:rPr>
              <w:fldChar w:fldCharType="end"/>
            </w:r>
          </w:hyperlink>
        </w:p>
        <w:p w14:paraId="418B547C" w14:textId="3FF94C9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0" w:history="1">
            <w:r w:rsidR="004510CA" w:rsidRPr="00392695">
              <w:rPr>
                <w:rStyle w:val="Hyperlnk"/>
                <w:noProof/>
              </w:rPr>
              <w:t>6.2.6.</w:t>
            </w:r>
            <w:r w:rsidR="004510CA">
              <w:rPr>
                <w:rFonts w:asciiTheme="minorHAnsi" w:eastAsiaTheme="minorEastAsia" w:hAnsiTheme="minorHAnsi"/>
                <w:noProof/>
                <w:color w:val="auto"/>
                <w:lang w:val="sv-SE" w:eastAsia="sv-SE"/>
              </w:rPr>
              <w:tab/>
            </w:r>
            <w:r w:rsidR="004510CA" w:rsidRPr="00392695">
              <w:rPr>
                <w:rStyle w:val="Hyperlnk"/>
                <w:noProof/>
              </w:rPr>
              <w:t>Return Statement</w:t>
            </w:r>
            <w:r w:rsidR="004510CA">
              <w:rPr>
                <w:noProof/>
                <w:webHidden/>
              </w:rPr>
              <w:tab/>
            </w:r>
            <w:r w:rsidR="004510CA">
              <w:rPr>
                <w:noProof/>
                <w:webHidden/>
              </w:rPr>
              <w:fldChar w:fldCharType="begin"/>
            </w:r>
            <w:r w:rsidR="004510CA">
              <w:rPr>
                <w:noProof/>
                <w:webHidden/>
              </w:rPr>
              <w:instrText xml:space="preserve"> PAGEREF _Toc49764340 \h </w:instrText>
            </w:r>
            <w:r w:rsidR="004510CA">
              <w:rPr>
                <w:noProof/>
                <w:webHidden/>
              </w:rPr>
            </w:r>
            <w:r w:rsidR="004510CA">
              <w:rPr>
                <w:noProof/>
                <w:webHidden/>
              </w:rPr>
              <w:fldChar w:fldCharType="separate"/>
            </w:r>
            <w:r w:rsidR="006F26B2">
              <w:rPr>
                <w:noProof/>
                <w:webHidden/>
              </w:rPr>
              <w:t>63</w:t>
            </w:r>
            <w:r w:rsidR="004510CA">
              <w:rPr>
                <w:noProof/>
                <w:webHidden/>
              </w:rPr>
              <w:fldChar w:fldCharType="end"/>
            </w:r>
          </w:hyperlink>
        </w:p>
        <w:p w14:paraId="1934EC4B" w14:textId="2F9371D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1" w:history="1">
            <w:r w:rsidR="004510CA" w:rsidRPr="00392695">
              <w:rPr>
                <w:rStyle w:val="Hyperlnk"/>
                <w:noProof/>
              </w:rPr>
              <w:t>6.2.7.</w:t>
            </w:r>
            <w:r w:rsidR="004510CA">
              <w:rPr>
                <w:rFonts w:asciiTheme="minorHAnsi" w:eastAsiaTheme="minorEastAsia" w:hAnsiTheme="minorHAnsi"/>
                <w:noProof/>
                <w:color w:val="auto"/>
                <w:lang w:val="sv-SE" w:eastAsia="sv-SE"/>
              </w:rPr>
              <w:tab/>
            </w:r>
            <w:r w:rsidR="004510CA" w:rsidRPr="00392695">
              <w:rPr>
                <w:rStyle w:val="Hyperlnk"/>
                <w:noProof/>
              </w:rPr>
              <w:t>Optional Expression Statement</w:t>
            </w:r>
            <w:r w:rsidR="004510CA">
              <w:rPr>
                <w:noProof/>
                <w:webHidden/>
              </w:rPr>
              <w:tab/>
            </w:r>
            <w:r w:rsidR="004510CA">
              <w:rPr>
                <w:noProof/>
                <w:webHidden/>
              </w:rPr>
              <w:fldChar w:fldCharType="begin"/>
            </w:r>
            <w:r w:rsidR="004510CA">
              <w:rPr>
                <w:noProof/>
                <w:webHidden/>
              </w:rPr>
              <w:instrText xml:space="preserve"> PAGEREF _Toc49764341 \h </w:instrText>
            </w:r>
            <w:r w:rsidR="004510CA">
              <w:rPr>
                <w:noProof/>
                <w:webHidden/>
              </w:rPr>
            </w:r>
            <w:r w:rsidR="004510CA">
              <w:rPr>
                <w:noProof/>
                <w:webHidden/>
              </w:rPr>
              <w:fldChar w:fldCharType="separate"/>
            </w:r>
            <w:r w:rsidR="006F26B2">
              <w:rPr>
                <w:noProof/>
                <w:webHidden/>
              </w:rPr>
              <w:t>64</w:t>
            </w:r>
            <w:r w:rsidR="004510CA">
              <w:rPr>
                <w:noProof/>
                <w:webHidden/>
              </w:rPr>
              <w:fldChar w:fldCharType="end"/>
            </w:r>
          </w:hyperlink>
        </w:p>
        <w:p w14:paraId="1E59CB85" w14:textId="127FA70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2" w:history="1">
            <w:r w:rsidR="004510CA" w:rsidRPr="00392695">
              <w:rPr>
                <w:rStyle w:val="Hyperlnk"/>
                <w:noProof/>
              </w:rPr>
              <w:t>6.2.8.</w:t>
            </w:r>
            <w:r w:rsidR="004510CA">
              <w:rPr>
                <w:rFonts w:asciiTheme="minorHAnsi" w:eastAsiaTheme="minorEastAsia" w:hAnsiTheme="minorHAnsi"/>
                <w:noProof/>
                <w:color w:val="auto"/>
                <w:lang w:val="sv-SE" w:eastAsia="sv-SE"/>
              </w:rPr>
              <w:tab/>
            </w:r>
            <w:r w:rsidR="004510CA" w:rsidRPr="00392695">
              <w:rPr>
                <w:rStyle w:val="Hyperlnk"/>
                <w:noProof/>
              </w:rPr>
              <w:t>Block Statement</w:t>
            </w:r>
            <w:r w:rsidR="004510CA">
              <w:rPr>
                <w:noProof/>
                <w:webHidden/>
              </w:rPr>
              <w:tab/>
            </w:r>
            <w:r w:rsidR="004510CA">
              <w:rPr>
                <w:noProof/>
                <w:webHidden/>
              </w:rPr>
              <w:fldChar w:fldCharType="begin"/>
            </w:r>
            <w:r w:rsidR="004510CA">
              <w:rPr>
                <w:noProof/>
                <w:webHidden/>
              </w:rPr>
              <w:instrText xml:space="preserve"> PAGEREF _Toc49764342 \h </w:instrText>
            </w:r>
            <w:r w:rsidR="004510CA">
              <w:rPr>
                <w:noProof/>
                <w:webHidden/>
              </w:rPr>
            </w:r>
            <w:r w:rsidR="004510CA">
              <w:rPr>
                <w:noProof/>
                <w:webHidden/>
              </w:rPr>
              <w:fldChar w:fldCharType="separate"/>
            </w:r>
            <w:r w:rsidR="006F26B2">
              <w:rPr>
                <w:noProof/>
                <w:webHidden/>
              </w:rPr>
              <w:t>65</w:t>
            </w:r>
            <w:r w:rsidR="004510CA">
              <w:rPr>
                <w:noProof/>
                <w:webHidden/>
              </w:rPr>
              <w:fldChar w:fldCharType="end"/>
            </w:r>
          </w:hyperlink>
        </w:p>
        <w:p w14:paraId="75E171B9" w14:textId="7B58EEA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3" w:history="1">
            <w:r w:rsidR="004510CA" w:rsidRPr="00392695">
              <w:rPr>
                <w:rStyle w:val="Hyperlnk"/>
                <w:noProof/>
              </w:rPr>
              <w:t>6.2.9.</w:t>
            </w:r>
            <w:r w:rsidR="004510CA">
              <w:rPr>
                <w:rFonts w:asciiTheme="minorHAnsi" w:eastAsiaTheme="minorEastAsia" w:hAnsiTheme="minorHAnsi"/>
                <w:noProof/>
                <w:color w:val="auto"/>
                <w:lang w:val="sv-SE" w:eastAsia="sv-SE"/>
              </w:rPr>
              <w:tab/>
            </w:r>
            <w:r w:rsidR="004510CA" w:rsidRPr="00392695">
              <w:rPr>
                <w:rStyle w:val="Hyperlnk"/>
                <w:noProof/>
              </w:rPr>
              <w:t>Declaration Statement</w:t>
            </w:r>
            <w:r w:rsidR="004510CA">
              <w:rPr>
                <w:noProof/>
                <w:webHidden/>
              </w:rPr>
              <w:tab/>
            </w:r>
            <w:r w:rsidR="004510CA">
              <w:rPr>
                <w:noProof/>
                <w:webHidden/>
              </w:rPr>
              <w:fldChar w:fldCharType="begin"/>
            </w:r>
            <w:r w:rsidR="004510CA">
              <w:rPr>
                <w:noProof/>
                <w:webHidden/>
              </w:rPr>
              <w:instrText xml:space="preserve"> PAGEREF _Toc49764343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4D4C030" w14:textId="122579D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4" w:history="1">
            <w:r w:rsidR="004510CA" w:rsidRPr="00392695">
              <w:rPr>
                <w:rStyle w:val="Hyperlnk"/>
                <w:noProof/>
              </w:rPr>
              <w:t>6.2.10.</w:t>
            </w:r>
            <w:r w:rsidR="004510CA">
              <w:rPr>
                <w:rFonts w:asciiTheme="minorHAnsi" w:eastAsiaTheme="minorEastAsia" w:hAnsiTheme="minorHAnsi"/>
                <w:noProof/>
                <w:color w:val="auto"/>
                <w:lang w:val="sv-SE" w:eastAsia="sv-SE"/>
              </w:rPr>
              <w:tab/>
            </w:r>
            <w:r w:rsidR="004510CA" w:rsidRPr="00392695">
              <w:rPr>
                <w:rStyle w:val="Hyperlnk"/>
                <w:noProof/>
              </w:rPr>
              <w:t>Jump Register Statements</w:t>
            </w:r>
            <w:r w:rsidR="004510CA">
              <w:rPr>
                <w:noProof/>
                <w:webHidden/>
              </w:rPr>
              <w:tab/>
            </w:r>
            <w:r w:rsidR="004510CA">
              <w:rPr>
                <w:noProof/>
                <w:webHidden/>
              </w:rPr>
              <w:fldChar w:fldCharType="begin"/>
            </w:r>
            <w:r w:rsidR="004510CA">
              <w:rPr>
                <w:noProof/>
                <w:webHidden/>
              </w:rPr>
              <w:instrText xml:space="preserve"> PAGEREF _Toc49764344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50DDE68D" w14:textId="564E235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5"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Interrupt Statements</w:t>
            </w:r>
            <w:r w:rsidR="004510CA">
              <w:rPr>
                <w:noProof/>
                <w:webHidden/>
              </w:rPr>
              <w:tab/>
            </w:r>
            <w:r w:rsidR="004510CA">
              <w:rPr>
                <w:noProof/>
                <w:webHidden/>
              </w:rPr>
              <w:fldChar w:fldCharType="begin"/>
            </w:r>
            <w:r w:rsidR="004510CA">
              <w:rPr>
                <w:noProof/>
                <w:webHidden/>
              </w:rPr>
              <w:instrText xml:space="preserve"> PAGEREF _Toc49764345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BE28563" w14:textId="60D9FA5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6" w:history="1">
            <w:r w:rsidR="004510CA" w:rsidRPr="00392695">
              <w:rPr>
                <w:rStyle w:val="Hyperlnk"/>
                <w:noProof/>
              </w:rPr>
              <w:t>6.2.1.</w:t>
            </w:r>
            <w:r w:rsidR="004510CA">
              <w:rPr>
                <w:rFonts w:asciiTheme="minorHAnsi" w:eastAsiaTheme="minorEastAsia" w:hAnsiTheme="minorHAnsi"/>
                <w:noProof/>
                <w:color w:val="auto"/>
                <w:lang w:val="sv-SE" w:eastAsia="sv-SE"/>
              </w:rPr>
              <w:tab/>
            </w:r>
            <w:r w:rsidR="004510CA" w:rsidRPr="00392695">
              <w:rPr>
                <w:rStyle w:val="Hyperlnk"/>
                <w:noProof/>
              </w:rPr>
              <w:t>System Call Statements</w:t>
            </w:r>
            <w:r w:rsidR="004510CA">
              <w:rPr>
                <w:noProof/>
                <w:webHidden/>
              </w:rPr>
              <w:tab/>
            </w:r>
            <w:r w:rsidR="004510CA">
              <w:rPr>
                <w:noProof/>
                <w:webHidden/>
              </w:rPr>
              <w:fldChar w:fldCharType="begin"/>
            </w:r>
            <w:r w:rsidR="004510CA">
              <w:rPr>
                <w:noProof/>
                <w:webHidden/>
              </w:rPr>
              <w:instrText xml:space="preserve"> PAGEREF _Toc49764346 \h </w:instrText>
            </w:r>
            <w:r w:rsidR="004510CA">
              <w:rPr>
                <w:noProof/>
                <w:webHidden/>
              </w:rPr>
            </w:r>
            <w:r w:rsidR="004510CA">
              <w:rPr>
                <w:noProof/>
                <w:webHidden/>
              </w:rPr>
              <w:fldChar w:fldCharType="separate"/>
            </w:r>
            <w:r w:rsidR="006F26B2">
              <w:rPr>
                <w:noProof/>
                <w:webHidden/>
              </w:rPr>
              <w:t>66</w:t>
            </w:r>
            <w:r w:rsidR="004510CA">
              <w:rPr>
                <w:noProof/>
                <w:webHidden/>
              </w:rPr>
              <w:fldChar w:fldCharType="end"/>
            </w:r>
          </w:hyperlink>
        </w:p>
        <w:p w14:paraId="6C2422D2" w14:textId="6BC9422B"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47" w:history="1">
            <w:r w:rsidR="004510CA" w:rsidRPr="00392695">
              <w:rPr>
                <w:rStyle w:val="Hyperlnk"/>
                <w:noProof/>
              </w:rPr>
              <w:t>6.3.</w:t>
            </w:r>
            <w:r w:rsidR="004510CA">
              <w:rPr>
                <w:rFonts w:asciiTheme="minorHAnsi" w:eastAsiaTheme="minorEastAsia" w:hAnsiTheme="minorHAnsi"/>
                <w:noProof/>
                <w:color w:val="auto"/>
                <w:lang w:val="sv-SE" w:eastAsia="sv-SE"/>
              </w:rPr>
              <w:tab/>
            </w:r>
            <w:r w:rsidR="004510CA" w:rsidRPr="00392695">
              <w:rPr>
                <w:rStyle w:val="Hyperlnk"/>
                <w:noProof/>
              </w:rPr>
              <w:t>Expressions</w:t>
            </w:r>
            <w:r w:rsidR="004510CA">
              <w:rPr>
                <w:noProof/>
                <w:webHidden/>
              </w:rPr>
              <w:tab/>
            </w:r>
            <w:r w:rsidR="004510CA">
              <w:rPr>
                <w:noProof/>
                <w:webHidden/>
              </w:rPr>
              <w:fldChar w:fldCharType="begin"/>
            </w:r>
            <w:r w:rsidR="004510CA">
              <w:rPr>
                <w:noProof/>
                <w:webHidden/>
              </w:rPr>
              <w:instrText xml:space="preserve"> PAGEREF _Toc49764347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4158B5DE" w14:textId="43A56A2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8"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Assignment Expression</w:t>
            </w:r>
            <w:r w:rsidR="004510CA">
              <w:rPr>
                <w:noProof/>
                <w:webHidden/>
              </w:rPr>
              <w:tab/>
            </w:r>
            <w:r w:rsidR="004510CA">
              <w:rPr>
                <w:noProof/>
                <w:webHidden/>
              </w:rPr>
              <w:fldChar w:fldCharType="begin"/>
            </w:r>
            <w:r w:rsidR="004510CA">
              <w:rPr>
                <w:noProof/>
                <w:webHidden/>
              </w:rPr>
              <w:instrText xml:space="preserve"> PAGEREF _Toc49764348 \h </w:instrText>
            </w:r>
            <w:r w:rsidR="004510CA">
              <w:rPr>
                <w:noProof/>
                <w:webHidden/>
              </w:rPr>
            </w:r>
            <w:r w:rsidR="004510CA">
              <w:rPr>
                <w:noProof/>
                <w:webHidden/>
              </w:rPr>
              <w:fldChar w:fldCharType="separate"/>
            </w:r>
            <w:r w:rsidR="006F26B2">
              <w:rPr>
                <w:noProof/>
                <w:webHidden/>
              </w:rPr>
              <w:t>67</w:t>
            </w:r>
            <w:r w:rsidR="004510CA">
              <w:rPr>
                <w:noProof/>
                <w:webHidden/>
              </w:rPr>
              <w:fldChar w:fldCharType="end"/>
            </w:r>
          </w:hyperlink>
        </w:p>
        <w:p w14:paraId="0345EEED" w14:textId="1F9EA27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49"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The Condition Expression</w:t>
            </w:r>
            <w:r w:rsidR="004510CA">
              <w:rPr>
                <w:noProof/>
                <w:webHidden/>
              </w:rPr>
              <w:tab/>
            </w:r>
            <w:r w:rsidR="004510CA">
              <w:rPr>
                <w:noProof/>
                <w:webHidden/>
              </w:rPr>
              <w:fldChar w:fldCharType="begin"/>
            </w:r>
            <w:r w:rsidR="004510CA">
              <w:rPr>
                <w:noProof/>
                <w:webHidden/>
              </w:rPr>
              <w:instrText xml:space="preserve"> PAGEREF _Toc49764349 \h </w:instrText>
            </w:r>
            <w:r w:rsidR="004510CA">
              <w:rPr>
                <w:noProof/>
                <w:webHidden/>
              </w:rPr>
            </w:r>
            <w:r w:rsidR="004510CA">
              <w:rPr>
                <w:noProof/>
                <w:webHidden/>
              </w:rPr>
              <w:fldChar w:fldCharType="separate"/>
            </w:r>
            <w:r w:rsidR="006F26B2">
              <w:rPr>
                <w:noProof/>
                <w:webHidden/>
              </w:rPr>
              <w:t>70</w:t>
            </w:r>
            <w:r w:rsidR="004510CA">
              <w:rPr>
                <w:noProof/>
                <w:webHidden/>
              </w:rPr>
              <w:fldChar w:fldCharType="end"/>
            </w:r>
          </w:hyperlink>
        </w:p>
        <w:p w14:paraId="2CEBB571" w14:textId="4EE3D0E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0"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_Toc49764350 \h </w:instrText>
            </w:r>
            <w:r w:rsidR="004510CA">
              <w:rPr>
                <w:noProof/>
                <w:webHidden/>
              </w:rPr>
            </w:r>
            <w:r w:rsidR="004510CA">
              <w:rPr>
                <w:noProof/>
                <w:webHidden/>
              </w:rPr>
              <w:fldChar w:fldCharType="separate"/>
            </w:r>
            <w:r w:rsidR="006F26B2">
              <w:rPr>
                <w:noProof/>
                <w:webHidden/>
              </w:rPr>
              <w:t>73</w:t>
            </w:r>
            <w:r w:rsidR="004510CA">
              <w:rPr>
                <w:noProof/>
                <w:webHidden/>
              </w:rPr>
              <w:fldChar w:fldCharType="end"/>
            </w:r>
          </w:hyperlink>
        </w:p>
        <w:p w14:paraId="699C847F" w14:textId="698ECAB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1"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Logical Expressions</w:t>
            </w:r>
            <w:r w:rsidR="004510CA">
              <w:rPr>
                <w:noProof/>
                <w:webHidden/>
              </w:rPr>
              <w:tab/>
            </w:r>
            <w:r w:rsidR="004510CA">
              <w:rPr>
                <w:noProof/>
                <w:webHidden/>
              </w:rPr>
              <w:fldChar w:fldCharType="begin"/>
            </w:r>
            <w:r w:rsidR="004510CA">
              <w:rPr>
                <w:noProof/>
                <w:webHidden/>
              </w:rPr>
              <w:instrText xml:space="preserve"> PAGEREF _Toc49764351 \h </w:instrText>
            </w:r>
            <w:r w:rsidR="004510CA">
              <w:rPr>
                <w:noProof/>
                <w:webHidden/>
              </w:rPr>
            </w:r>
            <w:r w:rsidR="004510CA">
              <w:rPr>
                <w:noProof/>
                <w:webHidden/>
              </w:rPr>
              <w:fldChar w:fldCharType="separate"/>
            </w:r>
            <w:r w:rsidR="006F26B2">
              <w:rPr>
                <w:noProof/>
                <w:webHidden/>
              </w:rPr>
              <w:t>74</w:t>
            </w:r>
            <w:r w:rsidR="004510CA">
              <w:rPr>
                <w:noProof/>
                <w:webHidden/>
              </w:rPr>
              <w:fldChar w:fldCharType="end"/>
            </w:r>
          </w:hyperlink>
        </w:p>
        <w:p w14:paraId="3493E1D1" w14:textId="630CD66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2"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Expressions</w:t>
            </w:r>
            <w:r w:rsidR="004510CA">
              <w:rPr>
                <w:noProof/>
                <w:webHidden/>
              </w:rPr>
              <w:tab/>
            </w:r>
            <w:r w:rsidR="004510CA">
              <w:rPr>
                <w:noProof/>
                <w:webHidden/>
              </w:rPr>
              <w:fldChar w:fldCharType="begin"/>
            </w:r>
            <w:r w:rsidR="004510CA">
              <w:rPr>
                <w:noProof/>
                <w:webHidden/>
              </w:rPr>
              <w:instrText xml:space="preserve"> PAGEREF _Toc49764352 \h </w:instrText>
            </w:r>
            <w:r w:rsidR="004510CA">
              <w:rPr>
                <w:noProof/>
                <w:webHidden/>
              </w:rPr>
            </w:r>
            <w:r w:rsidR="004510CA">
              <w:rPr>
                <w:noProof/>
                <w:webHidden/>
              </w:rPr>
              <w:fldChar w:fldCharType="separate"/>
            </w:r>
            <w:r w:rsidR="006F26B2">
              <w:rPr>
                <w:noProof/>
                <w:webHidden/>
              </w:rPr>
              <w:t>76</w:t>
            </w:r>
            <w:r w:rsidR="004510CA">
              <w:rPr>
                <w:noProof/>
                <w:webHidden/>
              </w:rPr>
              <w:fldChar w:fldCharType="end"/>
            </w:r>
          </w:hyperlink>
        </w:p>
        <w:p w14:paraId="284AD50F" w14:textId="00229A7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3" w:history="1">
            <w:r w:rsidR="004510CA" w:rsidRPr="00392695">
              <w:rPr>
                <w:rStyle w:val="Hyperlnk"/>
                <w:noProof/>
              </w:rPr>
              <w:t>6.3.1.</w:t>
            </w:r>
            <w:r w:rsidR="004510CA">
              <w:rPr>
                <w:rFonts w:asciiTheme="minorHAnsi" w:eastAsiaTheme="minorEastAsia" w:hAnsiTheme="minorHAnsi"/>
                <w:noProof/>
                <w:color w:val="auto"/>
                <w:lang w:val="sv-SE" w:eastAsia="sv-SE"/>
              </w:rPr>
              <w:tab/>
            </w:r>
            <w:r w:rsidR="004510CA" w:rsidRPr="00392695">
              <w:rPr>
                <w:rStyle w:val="Hyperlnk"/>
                <w:noProof/>
              </w:rPr>
              <w:t>Shift Expression</w:t>
            </w:r>
            <w:r w:rsidR="004510CA">
              <w:rPr>
                <w:noProof/>
                <w:webHidden/>
              </w:rPr>
              <w:tab/>
            </w:r>
            <w:r w:rsidR="004510CA">
              <w:rPr>
                <w:noProof/>
                <w:webHidden/>
              </w:rPr>
              <w:fldChar w:fldCharType="begin"/>
            </w:r>
            <w:r w:rsidR="004510CA">
              <w:rPr>
                <w:noProof/>
                <w:webHidden/>
              </w:rPr>
              <w:instrText xml:space="preserve"> PAGEREF _Toc49764353 \h </w:instrText>
            </w:r>
            <w:r w:rsidR="004510CA">
              <w:rPr>
                <w:noProof/>
                <w:webHidden/>
              </w:rPr>
            </w:r>
            <w:r w:rsidR="004510CA">
              <w:rPr>
                <w:noProof/>
                <w:webHidden/>
              </w:rPr>
              <w:fldChar w:fldCharType="separate"/>
            </w:r>
            <w:r w:rsidR="006F26B2">
              <w:rPr>
                <w:noProof/>
                <w:webHidden/>
              </w:rPr>
              <w:t>77</w:t>
            </w:r>
            <w:r w:rsidR="004510CA">
              <w:rPr>
                <w:noProof/>
                <w:webHidden/>
              </w:rPr>
              <w:fldChar w:fldCharType="end"/>
            </w:r>
          </w:hyperlink>
        </w:p>
        <w:p w14:paraId="59DC7AE3" w14:textId="34959C6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4" w:history="1">
            <w:r w:rsidR="004510CA" w:rsidRPr="00392695">
              <w:rPr>
                <w:rStyle w:val="Hyperlnk"/>
                <w:noProof/>
              </w:rPr>
              <w:t>6.3.2.</w:t>
            </w:r>
            <w:r w:rsidR="004510CA">
              <w:rPr>
                <w:rFonts w:asciiTheme="minorHAnsi" w:eastAsiaTheme="minorEastAsia" w:hAnsiTheme="minorHAnsi"/>
                <w:noProof/>
                <w:color w:val="auto"/>
                <w:lang w:val="sv-SE" w:eastAsia="sv-SE"/>
              </w:rPr>
              <w:tab/>
            </w:r>
            <w:r w:rsidR="004510CA" w:rsidRPr="00392695">
              <w:rPr>
                <w:rStyle w:val="Hyperlnk"/>
                <w:noProof/>
              </w:rPr>
              <w:t>Equality and Relation Expressions</w:t>
            </w:r>
            <w:r w:rsidR="004510CA">
              <w:rPr>
                <w:noProof/>
                <w:webHidden/>
              </w:rPr>
              <w:tab/>
            </w:r>
            <w:r w:rsidR="004510CA">
              <w:rPr>
                <w:noProof/>
                <w:webHidden/>
              </w:rPr>
              <w:fldChar w:fldCharType="begin"/>
            </w:r>
            <w:r w:rsidR="004510CA">
              <w:rPr>
                <w:noProof/>
                <w:webHidden/>
              </w:rPr>
              <w:instrText xml:space="preserve"> PAGEREF _Toc49764354 \h </w:instrText>
            </w:r>
            <w:r w:rsidR="004510CA">
              <w:rPr>
                <w:noProof/>
                <w:webHidden/>
              </w:rPr>
            </w:r>
            <w:r w:rsidR="004510CA">
              <w:rPr>
                <w:noProof/>
                <w:webHidden/>
              </w:rPr>
              <w:fldChar w:fldCharType="separate"/>
            </w:r>
            <w:r w:rsidR="006F26B2">
              <w:rPr>
                <w:noProof/>
                <w:webHidden/>
              </w:rPr>
              <w:t>78</w:t>
            </w:r>
            <w:r w:rsidR="004510CA">
              <w:rPr>
                <w:noProof/>
                <w:webHidden/>
              </w:rPr>
              <w:fldChar w:fldCharType="end"/>
            </w:r>
          </w:hyperlink>
        </w:p>
        <w:p w14:paraId="7A633984" w14:textId="30C3CBE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5"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Addition and Subtraction Expression</w:t>
            </w:r>
            <w:r w:rsidR="004510CA">
              <w:rPr>
                <w:noProof/>
                <w:webHidden/>
              </w:rPr>
              <w:tab/>
            </w:r>
            <w:r w:rsidR="004510CA">
              <w:rPr>
                <w:noProof/>
                <w:webHidden/>
              </w:rPr>
              <w:fldChar w:fldCharType="begin"/>
            </w:r>
            <w:r w:rsidR="004510CA">
              <w:rPr>
                <w:noProof/>
                <w:webHidden/>
              </w:rPr>
              <w:instrText xml:space="preserve"> PAGEREF _Toc49764355 \h </w:instrText>
            </w:r>
            <w:r w:rsidR="004510CA">
              <w:rPr>
                <w:noProof/>
                <w:webHidden/>
              </w:rPr>
            </w:r>
            <w:r w:rsidR="004510CA">
              <w:rPr>
                <w:noProof/>
                <w:webHidden/>
              </w:rPr>
              <w:fldChar w:fldCharType="separate"/>
            </w:r>
            <w:r w:rsidR="006F26B2">
              <w:rPr>
                <w:noProof/>
                <w:webHidden/>
              </w:rPr>
              <w:t>80</w:t>
            </w:r>
            <w:r w:rsidR="004510CA">
              <w:rPr>
                <w:noProof/>
                <w:webHidden/>
              </w:rPr>
              <w:fldChar w:fldCharType="end"/>
            </w:r>
          </w:hyperlink>
        </w:p>
        <w:p w14:paraId="4BA2821A" w14:textId="7124E32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6"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Multiplication Expressions</w:t>
            </w:r>
            <w:r w:rsidR="004510CA">
              <w:rPr>
                <w:noProof/>
                <w:webHidden/>
              </w:rPr>
              <w:tab/>
            </w:r>
            <w:r w:rsidR="004510CA">
              <w:rPr>
                <w:noProof/>
                <w:webHidden/>
              </w:rPr>
              <w:fldChar w:fldCharType="begin"/>
            </w:r>
            <w:r w:rsidR="004510CA">
              <w:rPr>
                <w:noProof/>
                <w:webHidden/>
              </w:rPr>
              <w:instrText xml:space="preserve"> PAGEREF _Toc49764356 \h </w:instrText>
            </w:r>
            <w:r w:rsidR="004510CA">
              <w:rPr>
                <w:noProof/>
                <w:webHidden/>
              </w:rPr>
            </w:r>
            <w:r w:rsidR="004510CA">
              <w:rPr>
                <w:noProof/>
                <w:webHidden/>
              </w:rPr>
              <w:fldChar w:fldCharType="separate"/>
            </w:r>
            <w:r w:rsidR="006F26B2">
              <w:rPr>
                <w:noProof/>
                <w:webHidden/>
              </w:rPr>
              <w:t>83</w:t>
            </w:r>
            <w:r w:rsidR="004510CA">
              <w:rPr>
                <w:noProof/>
                <w:webHidden/>
              </w:rPr>
              <w:fldChar w:fldCharType="end"/>
            </w:r>
          </w:hyperlink>
        </w:p>
        <w:p w14:paraId="3465F0BE" w14:textId="2E2023C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7" w:history="1">
            <w:r w:rsidR="004510CA" w:rsidRPr="00392695">
              <w:rPr>
                <w:rStyle w:val="Hyperlnk"/>
                <w:noProof/>
              </w:rPr>
              <w:t>6.3.5.</w:t>
            </w:r>
            <w:r w:rsidR="004510CA">
              <w:rPr>
                <w:rFonts w:asciiTheme="minorHAnsi" w:eastAsiaTheme="minorEastAsia" w:hAnsiTheme="minorHAnsi"/>
                <w:noProof/>
                <w:color w:val="auto"/>
                <w:lang w:val="sv-SE" w:eastAsia="sv-SE"/>
              </w:rPr>
              <w:tab/>
            </w:r>
            <w:r w:rsidR="004510CA" w:rsidRPr="00392695">
              <w:rPr>
                <w:rStyle w:val="Hyperlnk"/>
                <w:noProof/>
              </w:rPr>
              <w:t>Cast Expressions</w:t>
            </w:r>
            <w:r w:rsidR="004510CA">
              <w:rPr>
                <w:noProof/>
                <w:webHidden/>
              </w:rPr>
              <w:tab/>
            </w:r>
            <w:r w:rsidR="004510CA">
              <w:rPr>
                <w:noProof/>
                <w:webHidden/>
              </w:rPr>
              <w:fldChar w:fldCharType="begin"/>
            </w:r>
            <w:r w:rsidR="004510CA">
              <w:rPr>
                <w:noProof/>
                <w:webHidden/>
              </w:rPr>
              <w:instrText xml:space="preserve"> PAGEREF _Toc49764357 \h </w:instrText>
            </w:r>
            <w:r w:rsidR="004510CA">
              <w:rPr>
                <w:noProof/>
                <w:webHidden/>
              </w:rPr>
            </w:r>
            <w:r w:rsidR="004510CA">
              <w:rPr>
                <w:noProof/>
                <w:webHidden/>
              </w:rPr>
              <w:fldChar w:fldCharType="separate"/>
            </w:r>
            <w:r w:rsidR="006F26B2">
              <w:rPr>
                <w:noProof/>
                <w:webHidden/>
              </w:rPr>
              <w:t>84</w:t>
            </w:r>
            <w:r w:rsidR="004510CA">
              <w:rPr>
                <w:noProof/>
                <w:webHidden/>
              </w:rPr>
              <w:fldChar w:fldCharType="end"/>
            </w:r>
          </w:hyperlink>
        </w:p>
        <w:p w14:paraId="45D185EF" w14:textId="5592D89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8" w:history="1">
            <w:r w:rsidR="004510CA" w:rsidRPr="00392695">
              <w:rPr>
                <w:rStyle w:val="Hyperlnk"/>
                <w:noProof/>
              </w:rPr>
              <w:t>6.3.6.</w:t>
            </w:r>
            <w:r w:rsidR="004510CA">
              <w:rPr>
                <w:rFonts w:asciiTheme="minorHAnsi" w:eastAsiaTheme="minorEastAsia" w:hAnsiTheme="minorHAnsi"/>
                <w:noProof/>
                <w:color w:val="auto"/>
                <w:lang w:val="sv-SE" w:eastAsia="sv-SE"/>
              </w:rPr>
              <w:tab/>
            </w:r>
            <w:r w:rsidR="004510CA" w:rsidRPr="00392695">
              <w:rPr>
                <w:rStyle w:val="Hyperlnk"/>
                <w:noProof/>
              </w:rPr>
              <w:t>Prefix Expression</w:t>
            </w:r>
            <w:r w:rsidR="004510CA">
              <w:rPr>
                <w:noProof/>
                <w:webHidden/>
              </w:rPr>
              <w:tab/>
            </w:r>
            <w:r w:rsidR="004510CA">
              <w:rPr>
                <w:noProof/>
                <w:webHidden/>
              </w:rPr>
              <w:fldChar w:fldCharType="begin"/>
            </w:r>
            <w:r w:rsidR="004510CA">
              <w:rPr>
                <w:noProof/>
                <w:webHidden/>
              </w:rPr>
              <w:instrText xml:space="preserve"> PAGEREF _Toc49764358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120C04A8" w14:textId="6A04A1F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59" w:history="1">
            <w:r w:rsidR="004510CA" w:rsidRPr="00392695">
              <w:rPr>
                <w:rStyle w:val="Hyperlnk"/>
                <w:noProof/>
              </w:rPr>
              <w:t>6.3.7.</w:t>
            </w:r>
            <w:r w:rsidR="004510CA">
              <w:rPr>
                <w:rFonts w:asciiTheme="minorHAnsi" w:eastAsiaTheme="minorEastAsia" w:hAnsiTheme="minorHAnsi"/>
                <w:noProof/>
                <w:color w:val="auto"/>
                <w:lang w:val="sv-SE" w:eastAsia="sv-SE"/>
              </w:rPr>
              <w:tab/>
            </w:r>
            <w:r w:rsidR="004510CA" w:rsidRPr="00392695">
              <w:rPr>
                <w:rStyle w:val="Hyperlnk"/>
                <w:noProof/>
              </w:rPr>
              <w:t>Unary Addition Expressions</w:t>
            </w:r>
            <w:r w:rsidR="004510CA">
              <w:rPr>
                <w:noProof/>
                <w:webHidden/>
              </w:rPr>
              <w:tab/>
            </w:r>
            <w:r w:rsidR="004510CA">
              <w:rPr>
                <w:noProof/>
                <w:webHidden/>
              </w:rPr>
              <w:fldChar w:fldCharType="begin"/>
            </w:r>
            <w:r w:rsidR="004510CA">
              <w:rPr>
                <w:noProof/>
                <w:webHidden/>
              </w:rPr>
              <w:instrText xml:space="preserve"> PAGEREF _Toc49764359 \h </w:instrText>
            </w:r>
            <w:r w:rsidR="004510CA">
              <w:rPr>
                <w:noProof/>
                <w:webHidden/>
              </w:rPr>
            </w:r>
            <w:r w:rsidR="004510CA">
              <w:rPr>
                <w:noProof/>
                <w:webHidden/>
              </w:rPr>
              <w:fldChar w:fldCharType="separate"/>
            </w:r>
            <w:r w:rsidR="006F26B2">
              <w:rPr>
                <w:noProof/>
                <w:webHidden/>
              </w:rPr>
              <w:t>85</w:t>
            </w:r>
            <w:r w:rsidR="004510CA">
              <w:rPr>
                <w:noProof/>
                <w:webHidden/>
              </w:rPr>
              <w:fldChar w:fldCharType="end"/>
            </w:r>
          </w:hyperlink>
        </w:p>
        <w:p w14:paraId="721B6AE8" w14:textId="5189A3B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0" w:history="1">
            <w:r w:rsidR="004510CA" w:rsidRPr="00392695">
              <w:rPr>
                <w:rStyle w:val="Hyperlnk"/>
                <w:noProof/>
                <w:highlight w:val="white"/>
              </w:rPr>
              <w:t>6.3.8.</w:t>
            </w:r>
            <w:r w:rsidR="004510CA">
              <w:rPr>
                <w:rFonts w:asciiTheme="minorHAnsi" w:eastAsiaTheme="minorEastAsia" w:hAnsiTheme="minorHAnsi"/>
                <w:noProof/>
                <w:color w:val="auto"/>
                <w:lang w:val="sv-SE" w:eastAsia="sv-SE"/>
              </w:rPr>
              <w:tab/>
            </w:r>
            <w:r w:rsidR="004510CA" w:rsidRPr="00392695">
              <w:rPr>
                <w:rStyle w:val="Hyperlnk"/>
                <w:noProof/>
                <w:highlight w:val="white"/>
              </w:rPr>
              <w:t>Logical Not Expression</w:t>
            </w:r>
            <w:r w:rsidR="004510CA">
              <w:rPr>
                <w:noProof/>
                <w:webHidden/>
              </w:rPr>
              <w:tab/>
            </w:r>
            <w:r w:rsidR="004510CA">
              <w:rPr>
                <w:noProof/>
                <w:webHidden/>
              </w:rPr>
              <w:fldChar w:fldCharType="begin"/>
            </w:r>
            <w:r w:rsidR="004510CA">
              <w:rPr>
                <w:noProof/>
                <w:webHidden/>
              </w:rPr>
              <w:instrText xml:space="preserve"> PAGEREF _Toc49764360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20E14A3B" w14:textId="1024D07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1" w:history="1">
            <w:r w:rsidR="004510CA" w:rsidRPr="00392695">
              <w:rPr>
                <w:rStyle w:val="Hyperlnk"/>
                <w:noProof/>
                <w:highlight w:val="white"/>
              </w:rPr>
              <w:t>6.3.9.</w:t>
            </w:r>
            <w:r w:rsidR="004510CA">
              <w:rPr>
                <w:rFonts w:asciiTheme="minorHAnsi" w:eastAsiaTheme="minorEastAsia" w:hAnsiTheme="minorHAnsi"/>
                <w:noProof/>
                <w:color w:val="auto"/>
                <w:lang w:val="sv-SE" w:eastAsia="sv-SE"/>
              </w:rPr>
              <w:tab/>
            </w:r>
            <w:r w:rsidR="004510CA" w:rsidRPr="00392695">
              <w:rPr>
                <w:rStyle w:val="Hyperlnk"/>
                <w:noProof/>
                <w:highlight w:val="white"/>
              </w:rPr>
              <w:t>Bitwise Not Expression</w:t>
            </w:r>
            <w:r w:rsidR="004510CA">
              <w:rPr>
                <w:noProof/>
                <w:webHidden/>
              </w:rPr>
              <w:tab/>
            </w:r>
            <w:r w:rsidR="004510CA">
              <w:rPr>
                <w:noProof/>
                <w:webHidden/>
              </w:rPr>
              <w:fldChar w:fldCharType="begin"/>
            </w:r>
            <w:r w:rsidR="004510CA">
              <w:rPr>
                <w:noProof/>
                <w:webHidden/>
              </w:rPr>
              <w:instrText xml:space="preserve"> PAGEREF _Toc49764361 \h </w:instrText>
            </w:r>
            <w:r w:rsidR="004510CA">
              <w:rPr>
                <w:noProof/>
                <w:webHidden/>
              </w:rPr>
            </w:r>
            <w:r w:rsidR="004510CA">
              <w:rPr>
                <w:noProof/>
                <w:webHidden/>
              </w:rPr>
              <w:fldChar w:fldCharType="separate"/>
            </w:r>
            <w:r w:rsidR="006F26B2">
              <w:rPr>
                <w:noProof/>
                <w:webHidden/>
              </w:rPr>
              <w:t>86</w:t>
            </w:r>
            <w:r w:rsidR="004510CA">
              <w:rPr>
                <w:noProof/>
                <w:webHidden/>
              </w:rPr>
              <w:fldChar w:fldCharType="end"/>
            </w:r>
          </w:hyperlink>
        </w:p>
        <w:p w14:paraId="7DE98E53" w14:textId="01A8715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2" w:history="1">
            <w:r w:rsidR="004510CA" w:rsidRPr="00392695">
              <w:rPr>
                <w:rStyle w:val="Hyperlnk"/>
                <w:noProof/>
                <w:highlight w:val="white"/>
              </w:rPr>
              <w:t>6.3.10.</w:t>
            </w:r>
            <w:r w:rsidR="004510CA">
              <w:rPr>
                <w:rFonts w:asciiTheme="minorHAnsi" w:eastAsiaTheme="minorEastAsia" w:hAnsiTheme="minorHAnsi"/>
                <w:noProof/>
                <w:color w:val="auto"/>
                <w:lang w:val="sv-SE" w:eastAsia="sv-SE"/>
              </w:rPr>
              <w:tab/>
            </w:r>
            <w:r w:rsidR="004510CA" w:rsidRPr="00392695">
              <w:rPr>
                <w:rStyle w:val="Hyperlnk"/>
                <w:noProof/>
                <w:highlight w:val="white"/>
              </w:rPr>
              <w:t>The Sizeof Expression</w:t>
            </w:r>
            <w:r w:rsidR="004510CA">
              <w:rPr>
                <w:noProof/>
                <w:webHidden/>
              </w:rPr>
              <w:tab/>
            </w:r>
            <w:r w:rsidR="004510CA">
              <w:rPr>
                <w:noProof/>
                <w:webHidden/>
              </w:rPr>
              <w:fldChar w:fldCharType="begin"/>
            </w:r>
            <w:r w:rsidR="004510CA">
              <w:rPr>
                <w:noProof/>
                <w:webHidden/>
              </w:rPr>
              <w:instrText xml:space="preserve"> PAGEREF _Toc49764362 \h </w:instrText>
            </w:r>
            <w:r w:rsidR="004510CA">
              <w:rPr>
                <w:noProof/>
                <w:webHidden/>
              </w:rPr>
            </w:r>
            <w:r w:rsidR="004510CA">
              <w:rPr>
                <w:noProof/>
                <w:webHidden/>
              </w:rPr>
              <w:fldChar w:fldCharType="separate"/>
            </w:r>
            <w:r w:rsidR="006F26B2">
              <w:rPr>
                <w:noProof/>
                <w:webHidden/>
              </w:rPr>
              <w:t>87</w:t>
            </w:r>
            <w:r w:rsidR="004510CA">
              <w:rPr>
                <w:noProof/>
                <w:webHidden/>
              </w:rPr>
              <w:fldChar w:fldCharType="end"/>
            </w:r>
          </w:hyperlink>
        </w:p>
        <w:p w14:paraId="0405FEA4" w14:textId="35C7AE2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3" w:history="1">
            <w:r w:rsidR="004510CA" w:rsidRPr="00392695">
              <w:rPr>
                <w:rStyle w:val="Hyperlnk"/>
                <w:noProof/>
                <w:highlight w:val="white"/>
              </w:rPr>
              <w:t>6.3.11.</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 Expression</w:t>
            </w:r>
            <w:r w:rsidR="004510CA">
              <w:rPr>
                <w:noProof/>
                <w:webHidden/>
              </w:rPr>
              <w:tab/>
            </w:r>
            <w:r w:rsidR="004510CA">
              <w:rPr>
                <w:noProof/>
                <w:webHidden/>
              </w:rPr>
              <w:fldChar w:fldCharType="begin"/>
            </w:r>
            <w:r w:rsidR="004510CA">
              <w:rPr>
                <w:noProof/>
                <w:webHidden/>
              </w:rPr>
              <w:instrText xml:space="preserve"> PAGEREF _Toc49764363 \h </w:instrText>
            </w:r>
            <w:r w:rsidR="004510CA">
              <w:rPr>
                <w:noProof/>
                <w:webHidden/>
              </w:rPr>
            </w:r>
            <w:r w:rsidR="004510CA">
              <w:rPr>
                <w:noProof/>
                <w:webHidden/>
              </w:rPr>
              <w:fldChar w:fldCharType="separate"/>
            </w:r>
            <w:r w:rsidR="006F26B2">
              <w:rPr>
                <w:noProof/>
                <w:webHidden/>
              </w:rPr>
              <w:t>88</w:t>
            </w:r>
            <w:r w:rsidR="004510CA">
              <w:rPr>
                <w:noProof/>
                <w:webHidden/>
              </w:rPr>
              <w:fldChar w:fldCharType="end"/>
            </w:r>
          </w:hyperlink>
        </w:p>
        <w:p w14:paraId="7506900C" w14:textId="1BDADD3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4" w:history="1">
            <w:r w:rsidR="004510CA" w:rsidRPr="00392695">
              <w:rPr>
                <w:rStyle w:val="Hyperlnk"/>
                <w:noProof/>
                <w:highlight w:val="white"/>
              </w:rPr>
              <w:t>6.3.12.</w:t>
            </w:r>
            <w:r w:rsidR="004510CA">
              <w:rPr>
                <w:rFonts w:asciiTheme="minorHAnsi" w:eastAsiaTheme="minorEastAsia" w:hAnsiTheme="minorHAnsi"/>
                <w:noProof/>
                <w:color w:val="auto"/>
                <w:lang w:val="sv-SE" w:eastAsia="sv-SE"/>
              </w:rPr>
              <w:tab/>
            </w:r>
            <w:r w:rsidR="004510CA" w:rsidRPr="00392695">
              <w:rPr>
                <w:rStyle w:val="Hyperlnk"/>
                <w:noProof/>
                <w:highlight w:val="white"/>
              </w:rPr>
              <w:t>Dereference Expression</w:t>
            </w:r>
            <w:r w:rsidR="004510CA">
              <w:rPr>
                <w:noProof/>
                <w:webHidden/>
              </w:rPr>
              <w:tab/>
            </w:r>
            <w:r w:rsidR="004510CA">
              <w:rPr>
                <w:noProof/>
                <w:webHidden/>
              </w:rPr>
              <w:fldChar w:fldCharType="begin"/>
            </w:r>
            <w:r w:rsidR="004510CA">
              <w:rPr>
                <w:noProof/>
                <w:webHidden/>
              </w:rPr>
              <w:instrText xml:space="preserve"> PAGEREF _Toc49764364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17D11E96" w14:textId="6124F2D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5"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Prefix Increment and Decrement Expression</w:t>
            </w:r>
            <w:r w:rsidR="004510CA">
              <w:rPr>
                <w:noProof/>
                <w:webHidden/>
              </w:rPr>
              <w:tab/>
            </w:r>
            <w:r w:rsidR="004510CA">
              <w:rPr>
                <w:noProof/>
                <w:webHidden/>
              </w:rPr>
              <w:fldChar w:fldCharType="begin"/>
            </w:r>
            <w:r w:rsidR="004510CA">
              <w:rPr>
                <w:noProof/>
                <w:webHidden/>
              </w:rPr>
              <w:instrText xml:space="preserve"> PAGEREF _Toc49764365 \h </w:instrText>
            </w:r>
            <w:r w:rsidR="004510CA">
              <w:rPr>
                <w:noProof/>
                <w:webHidden/>
              </w:rPr>
            </w:r>
            <w:r w:rsidR="004510CA">
              <w:rPr>
                <w:noProof/>
                <w:webHidden/>
              </w:rPr>
              <w:fldChar w:fldCharType="separate"/>
            </w:r>
            <w:r w:rsidR="006F26B2">
              <w:rPr>
                <w:noProof/>
                <w:webHidden/>
              </w:rPr>
              <w:t>89</w:t>
            </w:r>
            <w:r w:rsidR="004510CA">
              <w:rPr>
                <w:noProof/>
                <w:webHidden/>
              </w:rPr>
              <w:fldChar w:fldCharType="end"/>
            </w:r>
          </w:hyperlink>
        </w:p>
        <w:p w14:paraId="4C8F2EA4" w14:textId="4C201B4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6"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Postfix Increment and Decrement Expression</w:t>
            </w:r>
            <w:r w:rsidR="004510CA">
              <w:rPr>
                <w:noProof/>
                <w:webHidden/>
              </w:rPr>
              <w:tab/>
            </w:r>
            <w:r w:rsidR="004510CA">
              <w:rPr>
                <w:noProof/>
                <w:webHidden/>
              </w:rPr>
              <w:fldChar w:fldCharType="begin"/>
            </w:r>
            <w:r w:rsidR="004510CA">
              <w:rPr>
                <w:noProof/>
                <w:webHidden/>
              </w:rPr>
              <w:instrText xml:space="preserve"> PAGEREF _Toc49764366 \h </w:instrText>
            </w:r>
            <w:r w:rsidR="004510CA">
              <w:rPr>
                <w:noProof/>
                <w:webHidden/>
              </w:rPr>
            </w:r>
            <w:r w:rsidR="004510CA">
              <w:rPr>
                <w:noProof/>
                <w:webHidden/>
              </w:rPr>
              <w:fldChar w:fldCharType="separate"/>
            </w:r>
            <w:r w:rsidR="006F26B2">
              <w:rPr>
                <w:noProof/>
                <w:webHidden/>
              </w:rPr>
              <w:t>91</w:t>
            </w:r>
            <w:r w:rsidR="004510CA">
              <w:rPr>
                <w:noProof/>
                <w:webHidden/>
              </w:rPr>
              <w:fldChar w:fldCharType="end"/>
            </w:r>
          </w:hyperlink>
        </w:p>
        <w:p w14:paraId="2BFD34BA" w14:textId="7116DA4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7" w:history="1">
            <w:r w:rsidR="004510CA" w:rsidRPr="00392695">
              <w:rPr>
                <w:rStyle w:val="Hyperlnk"/>
                <w:noProof/>
                <w:highlight w:val="white"/>
              </w:rPr>
              <w:t>6.3.3.</w:t>
            </w:r>
            <w:r w:rsidR="004510CA">
              <w:rPr>
                <w:rFonts w:asciiTheme="minorHAnsi" w:eastAsiaTheme="minorEastAsia" w:hAnsiTheme="minorHAnsi"/>
                <w:noProof/>
                <w:color w:val="auto"/>
                <w:lang w:val="sv-SE" w:eastAsia="sv-SE"/>
              </w:rPr>
              <w:tab/>
            </w:r>
            <w:r w:rsidR="004510CA" w:rsidRPr="00392695">
              <w:rPr>
                <w:rStyle w:val="Hyperlnk"/>
                <w:noProof/>
                <w:highlight w:val="white"/>
              </w:rPr>
              <w:t>Arrow Expression</w:t>
            </w:r>
            <w:r w:rsidR="004510CA">
              <w:rPr>
                <w:noProof/>
                <w:webHidden/>
              </w:rPr>
              <w:tab/>
            </w:r>
            <w:r w:rsidR="004510CA">
              <w:rPr>
                <w:noProof/>
                <w:webHidden/>
              </w:rPr>
              <w:fldChar w:fldCharType="begin"/>
            </w:r>
            <w:r w:rsidR="004510CA">
              <w:rPr>
                <w:noProof/>
                <w:webHidden/>
              </w:rPr>
              <w:instrText xml:space="preserve"> PAGEREF _Toc49764367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2BDC93AC" w14:textId="59791C2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8"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Index Expression</w:t>
            </w:r>
            <w:r w:rsidR="004510CA">
              <w:rPr>
                <w:noProof/>
                <w:webHidden/>
              </w:rPr>
              <w:tab/>
            </w:r>
            <w:r w:rsidR="004510CA">
              <w:rPr>
                <w:noProof/>
                <w:webHidden/>
              </w:rPr>
              <w:fldChar w:fldCharType="begin"/>
            </w:r>
            <w:r w:rsidR="004510CA">
              <w:rPr>
                <w:noProof/>
                <w:webHidden/>
              </w:rPr>
              <w:instrText xml:space="preserve"> PAGEREF _Toc49764368 \h </w:instrText>
            </w:r>
            <w:r w:rsidR="004510CA">
              <w:rPr>
                <w:noProof/>
                <w:webHidden/>
              </w:rPr>
            </w:r>
            <w:r w:rsidR="004510CA">
              <w:rPr>
                <w:noProof/>
                <w:webHidden/>
              </w:rPr>
              <w:fldChar w:fldCharType="separate"/>
            </w:r>
            <w:r w:rsidR="006F26B2">
              <w:rPr>
                <w:noProof/>
                <w:webHidden/>
              </w:rPr>
              <w:t>92</w:t>
            </w:r>
            <w:r w:rsidR="004510CA">
              <w:rPr>
                <w:noProof/>
                <w:webHidden/>
              </w:rPr>
              <w:fldChar w:fldCharType="end"/>
            </w:r>
          </w:hyperlink>
        </w:p>
        <w:p w14:paraId="4819E7A1" w14:textId="3ADD597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69" w:history="1">
            <w:r w:rsidR="004510CA" w:rsidRPr="00392695">
              <w:rPr>
                <w:rStyle w:val="Hyperlnk"/>
                <w:noProof/>
                <w:highlight w:val="white"/>
              </w:rPr>
              <w:t>6.3.1.</w:t>
            </w:r>
            <w:r w:rsidR="004510CA">
              <w:rPr>
                <w:rFonts w:asciiTheme="minorHAnsi" w:eastAsiaTheme="minorEastAsia" w:hAnsiTheme="minorHAnsi"/>
                <w:noProof/>
                <w:color w:val="auto"/>
                <w:lang w:val="sv-SE" w:eastAsia="sv-SE"/>
              </w:rPr>
              <w:tab/>
            </w:r>
            <w:r w:rsidR="004510CA" w:rsidRPr="00392695">
              <w:rPr>
                <w:rStyle w:val="Hyperlnk"/>
                <w:noProof/>
                <w:highlight w:val="white"/>
              </w:rPr>
              <w:t>Dot Expression</w:t>
            </w:r>
            <w:r w:rsidR="004510CA">
              <w:rPr>
                <w:noProof/>
                <w:webHidden/>
              </w:rPr>
              <w:tab/>
            </w:r>
            <w:r w:rsidR="004510CA">
              <w:rPr>
                <w:noProof/>
                <w:webHidden/>
              </w:rPr>
              <w:fldChar w:fldCharType="begin"/>
            </w:r>
            <w:r w:rsidR="004510CA">
              <w:rPr>
                <w:noProof/>
                <w:webHidden/>
              </w:rPr>
              <w:instrText xml:space="preserve"> PAGEREF _Toc49764369 \h </w:instrText>
            </w:r>
            <w:r w:rsidR="004510CA">
              <w:rPr>
                <w:noProof/>
                <w:webHidden/>
              </w:rPr>
            </w:r>
            <w:r w:rsidR="004510CA">
              <w:rPr>
                <w:noProof/>
                <w:webHidden/>
              </w:rPr>
              <w:fldChar w:fldCharType="separate"/>
            </w:r>
            <w:r w:rsidR="006F26B2">
              <w:rPr>
                <w:noProof/>
                <w:webHidden/>
              </w:rPr>
              <w:t>94</w:t>
            </w:r>
            <w:r w:rsidR="004510CA">
              <w:rPr>
                <w:noProof/>
                <w:webHidden/>
              </w:rPr>
              <w:fldChar w:fldCharType="end"/>
            </w:r>
          </w:hyperlink>
        </w:p>
        <w:p w14:paraId="24D7E388" w14:textId="659E9A2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70" w:history="1">
            <w:r w:rsidR="004510CA" w:rsidRPr="00392695">
              <w:rPr>
                <w:rStyle w:val="Hyperlnk"/>
                <w:noProof/>
                <w:highlight w:val="white"/>
              </w:rPr>
              <w:t>6.3.2.</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 Expression</w:t>
            </w:r>
            <w:r w:rsidR="004510CA">
              <w:rPr>
                <w:noProof/>
                <w:webHidden/>
              </w:rPr>
              <w:tab/>
            </w:r>
            <w:r w:rsidR="004510CA">
              <w:rPr>
                <w:noProof/>
                <w:webHidden/>
              </w:rPr>
              <w:fldChar w:fldCharType="begin"/>
            </w:r>
            <w:r w:rsidR="004510CA">
              <w:rPr>
                <w:noProof/>
                <w:webHidden/>
              </w:rPr>
              <w:instrText xml:space="preserve"> PAGEREF _Toc49764370 \h </w:instrText>
            </w:r>
            <w:r w:rsidR="004510CA">
              <w:rPr>
                <w:noProof/>
                <w:webHidden/>
              </w:rPr>
            </w:r>
            <w:r w:rsidR="004510CA">
              <w:rPr>
                <w:noProof/>
                <w:webHidden/>
              </w:rPr>
              <w:fldChar w:fldCharType="separate"/>
            </w:r>
            <w:r w:rsidR="006F26B2">
              <w:rPr>
                <w:noProof/>
                <w:webHidden/>
              </w:rPr>
              <w:t>95</w:t>
            </w:r>
            <w:r w:rsidR="004510CA">
              <w:rPr>
                <w:noProof/>
                <w:webHidden/>
              </w:rPr>
              <w:fldChar w:fldCharType="end"/>
            </w:r>
          </w:hyperlink>
        </w:p>
        <w:p w14:paraId="09409C4C" w14:textId="65D16E8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71" w:history="1">
            <w:r w:rsidR="004510CA" w:rsidRPr="00392695">
              <w:rPr>
                <w:rStyle w:val="Hyperlnk"/>
                <w:noProof/>
              </w:rPr>
              <w:t>6.3.3.</w:t>
            </w:r>
            <w:r w:rsidR="004510CA">
              <w:rPr>
                <w:rFonts w:asciiTheme="minorHAnsi" w:eastAsiaTheme="minorEastAsia" w:hAnsiTheme="minorHAnsi"/>
                <w:noProof/>
                <w:color w:val="auto"/>
                <w:lang w:val="sv-SE" w:eastAsia="sv-SE"/>
              </w:rPr>
              <w:tab/>
            </w:r>
            <w:r w:rsidR="004510CA" w:rsidRPr="00392695">
              <w:rPr>
                <w:rStyle w:val="Hyperlnk"/>
                <w:noProof/>
              </w:rPr>
              <w:t>Argument Expression List</w:t>
            </w:r>
            <w:r w:rsidR="004510CA">
              <w:rPr>
                <w:noProof/>
                <w:webHidden/>
              </w:rPr>
              <w:tab/>
            </w:r>
            <w:r w:rsidR="004510CA">
              <w:rPr>
                <w:noProof/>
                <w:webHidden/>
              </w:rPr>
              <w:fldChar w:fldCharType="begin"/>
            </w:r>
            <w:r w:rsidR="004510CA">
              <w:rPr>
                <w:noProof/>
                <w:webHidden/>
              </w:rPr>
              <w:instrText xml:space="preserve"> PAGEREF _Toc49764371 \h </w:instrText>
            </w:r>
            <w:r w:rsidR="004510CA">
              <w:rPr>
                <w:noProof/>
                <w:webHidden/>
              </w:rPr>
            </w:r>
            <w:r w:rsidR="004510CA">
              <w:rPr>
                <w:noProof/>
                <w:webHidden/>
              </w:rPr>
              <w:fldChar w:fldCharType="separate"/>
            </w:r>
            <w:r w:rsidR="006F26B2">
              <w:rPr>
                <w:noProof/>
                <w:webHidden/>
              </w:rPr>
              <w:t>98</w:t>
            </w:r>
            <w:r w:rsidR="004510CA">
              <w:rPr>
                <w:noProof/>
                <w:webHidden/>
              </w:rPr>
              <w:fldChar w:fldCharType="end"/>
            </w:r>
          </w:hyperlink>
        </w:p>
        <w:p w14:paraId="0EB8B274" w14:textId="00C7B22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72" w:history="1">
            <w:r w:rsidR="004510CA" w:rsidRPr="00392695">
              <w:rPr>
                <w:rStyle w:val="Hyperlnk"/>
                <w:noProof/>
                <w:highlight w:val="white"/>
              </w:rPr>
              <w:t>6.3.4.</w:t>
            </w:r>
            <w:r w:rsidR="004510CA">
              <w:rPr>
                <w:rFonts w:asciiTheme="minorHAnsi" w:eastAsiaTheme="minorEastAsia" w:hAnsiTheme="minorHAnsi"/>
                <w:noProof/>
                <w:color w:val="auto"/>
                <w:lang w:val="sv-SE" w:eastAsia="sv-SE"/>
              </w:rPr>
              <w:tab/>
            </w:r>
            <w:r w:rsidR="004510CA" w:rsidRPr="00392695">
              <w:rPr>
                <w:rStyle w:val="Hyperlnk"/>
                <w:noProof/>
                <w:highlight w:val="white"/>
              </w:rPr>
              <w:t>Primary Expressions</w:t>
            </w:r>
            <w:r w:rsidR="004510CA">
              <w:rPr>
                <w:noProof/>
                <w:webHidden/>
              </w:rPr>
              <w:tab/>
            </w:r>
            <w:r w:rsidR="004510CA">
              <w:rPr>
                <w:noProof/>
                <w:webHidden/>
              </w:rPr>
              <w:fldChar w:fldCharType="begin"/>
            </w:r>
            <w:r w:rsidR="004510CA">
              <w:rPr>
                <w:noProof/>
                <w:webHidden/>
              </w:rPr>
              <w:instrText xml:space="preserve"> PAGEREF _Toc49764372 \h </w:instrText>
            </w:r>
            <w:r w:rsidR="004510CA">
              <w:rPr>
                <w:noProof/>
                <w:webHidden/>
              </w:rPr>
            </w:r>
            <w:r w:rsidR="004510CA">
              <w:rPr>
                <w:noProof/>
                <w:webHidden/>
              </w:rPr>
              <w:fldChar w:fldCharType="separate"/>
            </w:r>
            <w:r w:rsidR="006F26B2">
              <w:rPr>
                <w:noProof/>
                <w:webHidden/>
              </w:rPr>
              <w:t>99</w:t>
            </w:r>
            <w:r w:rsidR="004510CA">
              <w:rPr>
                <w:noProof/>
                <w:webHidden/>
              </w:rPr>
              <w:fldChar w:fldCharType="end"/>
            </w:r>
          </w:hyperlink>
        </w:p>
        <w:p w14:paraId="5EA2D15F" w14:textId="1DC11169" w:rsidR="004510CA" w:rsidRDefault="003A07D9">
          <w:pPr>
            <w:pStyle w:val="Innehll1"/>
            <w:rPr>
              <w:rFonts w:asciiTheme="minorHAnsi" w:eastAsiaTheme="minorEastAsia" w:hAnsiTheme="minorHAnsi"/>
              <w:noProof/>
              <w:color w:val="auto"/>
              <w:lang w:val="sv-SE" w:eastAsia="sv-SE"/>
            </w:rPr>
          </w:pPr>
          <w:hyperlink w:anchor="_Toc49764373" w:history="1">
            <w:r w:rsidR="004510CA" w:rsidRPr="00392695">
              <w:rPr>
                <w:rStyle w:val="Hyperlnk"/>
                <w:noProof/>
              </w:rPr>
              <w:t>7.</w:t>
            </w:r>
            <w:r w:rsidR="004510CA">
              <w:rPr>
                <w:rFonts w:asciiTheme="minorHAnsi" w:eastAsiaTheme="minorEastAsia" w:hAnsiTheme="minorHAnsi"/>
                <w:noProof/>
                <w:color w:val="auto"/>
                <w:lang w:val="sv-SE" w:eastAsia="sv-SE"/>
              </w:rPr>
              <w:tab/>
            </w:r>
            <w:r w:rsidR="004510CA" w:rsidRPr="00392695">
              <w:rPr>
                <w:rStyle w:val="Hyperlnk"/>
                <w:noProof/>
              </w:rPr>
              <w:t>The Middle Code</w:t>
            </w:r>
            <w:r w:rsidR="004510CA">
              <w:rPr>
                <w:noProof/>
                <w:webHidden/>
              </w:rPr>
              <w:tab/>
            </w:r>
            <w:r w:rsidR="004510CA">
              <w:rPr>
                <w:noProof/>
                <w:webHidden/>
              </w:rPr>
              <w:fldChar w:fldCharType="begin"/>
            </w:r>
            <w:r w:rsidR="004510CA">
              <w:rPr>
                <w:noProof/>
                <w:webHidden/>
              </w:rPr>
              <w:instrText xml:space="preserve"> PAGEREF _Toc49764373 \h </w:instrText>
            </w:r>
            <w:r w:rsidR="004510CA">
              <w:rPr>
                <w:noProof/>
                <w:webHidden/>
              </w:rPr>
            </w:r>
            <w:r w:rsidR="004510CA">
              <w:rPr>
                <w:noProof/>
                <w:webHidden/>
              </w:rPr>
              <w:fldChar w:fldCharType="separate"/>
            </w:r>
            <w:r w:rsidR="006F26B2">
              <w:rPr>
                <w:noProof/>
                <w:webHidden/>
              </w:rPr>
              <w:t>102</w:t>
            </w:r>
            <w:r w:rsidR="004510CA">
              <w:rPr>
                <w:noProof/>
                <w:webHidden/>
              </w:rPr>
              <w:fldChar w:fldCharType="end"/>
            </w:r>
          </w:hyperlink>
        </w:p>
        <w:p w14:paraId="2747236C" w14:textId="434873A9" w:rsidR="004510CA" w:rsidRDefault="003A07D9">
          <w:pPr>
            <w:pStyle w:val="Innehll1"/>
            <w:rPr>
              <w:rFonts w:asciiTheme="minorHAnsi" w:eastAsiaTheme="minorEastAsia" w:hAnsiTheme="minorHAnsi"/>
              <w:noProof/>
              <w:color w:val="auto"/>
              <w:lang w:val="sv-SE" w:eastAsia="sv-SE"/>
            </w:rPr>
          </w:pPr>
          <w:hyperlink w:anchor="_Toc49764374" w:history="1">
            <w:r w:rsidR="004510CA" w:rsidRPr="00392695">
              <w:rPr>
                <w:rStyle w:val="Hyperlnk"/>
                <w:noProof/>
              </w:rPr>
              <w:t>8.</w:t>
            </w:r>
            <w:r w:rsidR="004510CA">
              <w:rPr>
                <w:rFonts w:asciiTheme="minorHAnsi" w:eastAsiaTheme="minorEastAsia" w:hAnsiTheme="minorHAnsi"/>
                <w:noProof/>
                <w:color w:val="auto"/>
                <w:lang w:val="sv-SE" w:eastAsia="sv-SE"/>
              </w:rPr>
              <w:tab/>
            </w:r>
            <w:r w:rsidR="004510CA" w:rsidRPr="00392695">
              <w:rPr>
                <w:rStyle w:val="Hyperlnk"/>
                <w:noProof/>
              </w:rPr>
              <w:t>Initializer</w:t>
            </w:r>
            <w:r w:rsidR="004510CA">
              <w:rPr>
                <w:noProof/>
                <w:webHidden/>
              </w:rPr>
              <w:tab/>
            </w:r>
            <w:r w:rsidR="004510CA">
              <w:rPr>
                <w:noProof/>
                <w:webHidden/>
              </w:rPr>
              <w:fldChar w:fldCharType="begin"/>
            </w:r>
            <w:r w:rsidR="004510CA">
              <w:rPr>
                <w:noProof/>
                <w:webHidden/>
              </w:rPr>
              <w:instrText xml:space="preserve"> PAGEREF _Toc49764374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6F26AE03" w14:textId="40B1E04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7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Static Initialization</w:t>
            </w:r>
            <w:r w:rsidR="004510CA">
              <w:rPr>
                <w:noProof/>
                <w:webHidden/>
              </w:rPr>
              <w:tab/>
            </w:r>
            <w:r w:rsidR="004510CA">
              <w:rPr>
                <w:noProof/>
                <w:webHidden/>
              </w:rPr>
              <w:fldChar w:fldCharType="begin"/>
            </w:r>
            <w:r w:rsidR="004510CA">
              <w:rPr>
                <w:noProof/>
                <w:webHidden/>
              </w:rPr>
              <w:instrText xml:space="preserve"> PAGEREF _Toc49764375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39EEA9BE" w14:textId="17CC58C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76" w:history="1">
            <w:r w:rsidR="004510CA" w:rsidRPr="00392695">
              <w:rPr>
                <w:rStyle w:val="Hyperlnk"/>
                <w:noProof/>
              </w:rPr>
              <w:t>8.1.2.</w:t>
            </w:r>
            <w:r w:rsidR="004510CA">
              <w:rPr>
                <w:rFonts w:asciiTheme="minorHAnsi" w:eastAsiaTheme="minorEastAsia" w:hAnsiTheme="minorHAnsi"/>
                <w:noProof/>
                <w:color w:val="auto"/>
                <w:lang w:val="sv-SE" w:eastAsia="sv-SE"/>
              </w:rPr>
              <w:tab/>
            </w:r>
            <w:r w:rsidR="004510CA" w:rsidRPr="00392695">
              <w:rPr>
                <w:rStyle w:val="Hyperlnk"/>
                <w:noProof/>
              </w:rPr>
              <w:t>Stack Initialization</w:t>
            </w:r>
            <w:r w:rsidR="004510CA">
              <w:rPr>
                <w:noProof/>
                <w:webHidden/>
              </w:rPr>
              <w:tab/>
            </w:r>
            <w:r w:rsidR="004510CA">
              <w:rPr>
                <w:noProof/>
                <w:webHidden/>
              </w:rPr>
              <w:fldChar w:fldCharType="begin"/>
            </w:r>
            <w:r w:rsidR="004510CA">
              <w:rPr>
                <w:noProof/>
                <w:webHidden/>
              </w:rPr>
              <w:instrText xml:space="preserve"> PAGEREF _Toc49764376 \h </w:instrText>
            </w:r>
            <w:r w:rsidR="004510CA">
              <w:rPr>
                <w:noProof/>
                <w:webHidden/>
              </w:rPr>
            </w:r>
            <w:r w:rsidR="004510CA">
              <w:rPr>
                <w:noProof/>
                <w:webHidden/>
              </w:rPr>
              <w:fldChar w:fldCharType="separate"/>
            </w:r>
            <w:r w:rsidR="006F26B2">
              <w:rPr>
                <w:noProof/>
                <w:webHidden/>
              </w:rPr>
              <w:t>103</w:t>
            </w:r>
            <w:r w:rsidR="004510CA">
              <w:rPr>
                <w:noProof/>
                <w:webHidden/>
              </w:rPr>
              <w:fldChar w:fldCharType="end"/>
            </w:r>
          </w:hyperlink>
        </w:p>
        <w:p w14:paraId="13F2B338" w14:textId="1CB03315" w:rsidR="004510CA" w:rsidRDefault="003A07D9">
          <w:pPr>
            <w:pStyle w:val="Innehll1"/>
            <w:rPr>
              <w:rFonts w:asciiTheme="minorHAnsi" w:eastAsiaTheme="minorEastAsia" w:hAnsiTheme="minorHAnsi"/>
              <w:noProof/>
              <w:color w:val="auto"/>
              <w:lang w:val="sv-SE" w:eastAsia="sv-SE"/>
            </w:rPr>
          </w:pPr>
          <w:hyperlink w:anchor="_Toc49764377" w:history="1">
            <w:r w:rsidR="004510CA" w:rsidRPr="00392695">
              <w:rPr>
                <w:rStyle w:val="Hyperlnk"/>
                <w:noProof/>
              </w:rPr>
              <w:t>9.</w:t>
            </w:r>
            <w:r w:rsidR="004510CA">
              <w:rPr>
                <w:rFonts w:asciiTheme="minorHAnsi" w:eastAsiaTheme="minorEastAsia" w:hAnsiTheme="minorHAnsi"/>
                <w:noProof/>
                <w:color w:val="auto"/>
                <w:lang w:val="sv-SE" w:eastAsia="sv-SE"/>
              </w:rPr>
              <w:tab/>
            </w:r>
            <w:r w:rsidR="004510CA" w:rsidRPr="00392695">
              <w:rPr>
                <w:rStyle w:val="Hyperlnk"/>
                <w:noProof/>
              </w:rPr>
              <w:t>Declaration Specifiers and Declarators</w:t>
            </w:r>
            <w:r w:rsidR="004510CA">
              <w:rPr>
                <w:noProof/>
                <w:webHidden/>
              </w:rPr>
              <w:tab/>
            </w:r>
            <w:r w:rsidR="004510CA">
              <w:rPr>
                <w:noProof/>
                <w:webHidden/>
              </w:rPr>
              <w:fldChar w:fldCharType="begin"/>
            </w:r>
            <w:r w:rsidR="004510CA">
              <w:rPr>
                <w:noProof/>
                <w:webHidden/>
              </w:rPr>
              <w:instrText xml:space="preserve"> PAGEREF _Toc49764377 \h </w:instrText>
            </w:r>
            <w:r w:rsidR="004510CA">
              <w:rPr>
                <w:noProof/>
                <w:webHidden/>
              </w:rPr>
            </w:r>
            <w:r w:rsidR="004510CA">
              <w:rPr>
                <w:noProof/>
                <w:webHidden/>
              </w:rPr>
              <w:fldChar w:fldCharType="separate"/>
            </w:r>
            <w:r w:rsidR="006F26B2">
              <w:rPr>
                <w:noProof/>
                <w:webHidden/>
              </w:rPr>
              <w:t>104</w:t>
            </w:r>
            <w:r w:rsidR="004510CA">
              <w:rPr>
                <w:noProof/>
                <w:webHidden/>
              </w:rPr>
              <w:fldChar w:fldCharType="end"/>
            </w:r>
          </w:hyperlink>
        </w:p>
        <w:p w14:paraId="60D232F9" w14:textId="7286634C" w:rsidR="004510CA" w:rsidRDefault="003A07D9">
          <w:pPr>
            <w:pStyle w:val="Innehll2"/>
            <w:tabs>
              <w:tab w:val="left" w:pos="880"/>
              <w:tab w:val="right" w:leader="dot" w:pos="9350"/>
            </w:tabs>
            <w:rPr>
              <w:rFonts w:asciiTheme="minorHAnsi" w:eastAsiaTheme="minorEastAsia" w:hAnsiTheme="minorHAnsi"/>
              <w:noProof/>
              <w:color w:val="auto"/>
              <w:lang w:val="sv-SE" w:eastAsia="sv-SE"/>
            </w:rPr>
          </w:pPr>
          <w:hyperlink w:anchor="_Toc49764378" w:history="1">
            <w:r w:rsidR="004510CA" w:rsidRPr="00392695">
              <w:rPr>
                <w:rStyle w:val="Hyperlnk"/>
                <w:noProof/>
              </w:rPr>
              <w:t>9.1.</w:t>
            </w:r>
            <w:r w:rsidR="004510CA">
              <w:rPr>
                <w:rFonts w:asciiTheme="minorHAnsi" w:eastAsiaTheme="minorEastAsia" w:hAnsiTheme="minorHAnsi"/>
                <w:noProof/>
                <w:color w:val="auto"/>
                <w:lang w:val="sv-SE" w:eastAsia="sv-SE"/>
              </w:rPr>
              <w:tab/>
            </w:r>
            <w:r w:rsidR="004510CA" w:rsidRPr="00392695">
              <w:rPr>
                <w:rStyle w:val="Hyperlnk"/>
                <w:noProof/>
              </w:rPr>
              <w:t>Declarators</w:t>
            </w:r>
            <w:r w:rsidR="004510CA">
              <w:rPr>
                <w:noProof/>
                <w:webHidden/>
              </w:rPr>
              <w:tab/>
            </w:r>
            <w:r w:rsidR="004510CA">
              <w:rPr>
                <w:noProof/>
                <w:webHidden/>
              </w:rPr>
              <w:fldChar w:fldCharType="begin"/>
            </w:r>
            <w:r w:rsidR="004510CA">
              <w:rPr>
                <w:noProof/>
                <w:webHidden/>
              </w:rPr>
              <w:instrText xml:space="preserve"> PAGEREF _Toc49764378 \h </w:instrText>
            </w:r>
            <w:r w:rsidR="004510CA">
              <w:rPr>
                <w:noProof/>
                <w:webHidden/>
              </w:rPr>
            </w:r>
            <w:r w:rsidR="004510CA">
              <w:rPr>
                <w:noProof/>
                <w:webHidden/>
              </w:rPr>
              <w:fldChar w:fldCharType="separate"/>
            </w:r>
            <w:r w:rsidR="006F26B2">
              <w:rPr>
                <w:noProof/>
                <w:webHidden/>
              </w:rPr>
              <w:t>110</w:t>
            </w:r>
            <w:r w:rsidR="004510CA">
              <w:rPr>
                <w:noProof/>
                <w:webHidden/>
              </w:rPr>
              <w:fldChar w:fldCharType="end"/>
            </w:r>
          </w:hyperlink>
        </w:p>
        <w:p w14:paraId="7AFA6D2B" w14:textId="104F1B02" w:rsidR="004510CA" w:rsidRDefault="003A07D9">
          <w:pPr>
            <w:pStyle w:val="Innehll1"/>
            <w:rPr>
              <w:rFonts w:asciiTheme="minorHAnsi" w:eastAsiaTheme="minorEastAsia" w:hAnsiTheme="minorHAnsi"/>
              <w:noProof/>
              <w:color w:val="auto"/>
              <w:lang w:val="sv-SE" w:eastAsia="sv-SE"/>
            </w:rPr>
          </w:pPr>
          <w:hyperlink w:anchor="_Toc49764379" w:history="1">
            <w:r w:rsidR="004510CA" w:rsidRPr="00392695">
              <w:rPr>
                <w:rStyle w:val="Hyperlnk"/>
                <w:noProof/>
              </w:rPr>
              <w:t>10.</w:t>
            </w:r>
            <w:r w:rsidR="004510CA">
              <w:rPr>
                <w:rFonts w:asciiTheme="minorHAnsi" w:eastAsiaTheme="minorEastAsia" w:hAnsiTheme="minorHAnsi"/>
                <w:noProof/>
                <w:color w:val="auto"/>
                <w:lang w:val="sv-SE" w:eastAsia="sv-SE"/>
              </w:rPr>
              <w:tab/>
            </w:r>
            <w:r w:rsidR="004510CA" w:rsidRPr="00392695">
              <w:rPr>
                <w:rStyle w:val="Hyperlnk"/>
                <w:noProof/>
              </w:rPr>
              <w:t>The Symbol Table</w:t>
            </w:r>
            <w:r w:rsidR="004510CA">
              <w:rPr>
                <w:noProof/>
                <w:webHidden/>
              </w:rPr>
              <w:tab/>
            </w:r>
            <w:r w:rsidR="004510CA">
              <w:rPr>
                <w:noProof/>
                <w:webHidden/>
              </w:rPr>
              <w:fldChar w:fldCharType="begin"/>
            </w:r>
            <w:r w:rsidR="004510CA">
              <w:rPr>
                <w:noProof/>
                <w:webHidden/>
              </w:rPr>
              <w:instrText xml:space="preserve"> PAGEREF _Toc49764379 \h </w:instrText>
            </w:r>
            <w:r w:rsidR="004510CA">
              <w:rPr>
                <w:noProof/>
                <w:webHidden/>
              </w:rPr>
            </w:r>
            <w:r w:rsidR="004510CA">
              <w:rPr>
                <w:noProof/>
                <w:webHidden/>
              </w:rPr>
              <w:fldChar w:fldCharType="separate"/>
            </w:r>
            <w:r w:rsidR="006F26B2">
              <w:rPr>
                <w:noProof/>
                <w:webHidden/>
              </w:rPr>
              <w:t>112</w:t>
            </w:r>
            <w:r w:rsidR="004510CA">
              <w:rPr>
                <w:noProof/>
                <w:webHidden/>
              </w:rPr>
              <w:fldChar w:fldCharType="end"/>
            </w:r>
          </w:hyperlink>
        </w:p>
        <w:p w14:paraId="743B0E58" w14:textId="357CFF36"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380" w:history="1">
            <w:r w:rsidR="004510CA" w:rsidRPr="00392695">
              <w:rPr>
                <w:rStyle w:val="Hyperlnk"/>
                <w:noProof/>
              </w:rPr>
              <w:t>10.1.</w:t>
            </w:r>
            <w:r w:rsidR="004510CA">
              <w:rPr>
                <w:rFonts w:asciiTheme="minorHAnsi" w:eastAsiaTheme="minorEastAsia" w:hAnsiTheme="minorHAnsi"/>
                <w:noProof/>
                <w:color w:val="auto"/>
                <w:lang w:val="sv-SE" w:eastAsia="sv-SE"/>
              </w:rPr>
              <w:tab/>
            </w:r>
            <w:r w:rsidR="004510CA" w:rsidRPr="00392695">
              <w:rPr>
                <w:rStyle w:val="Hyperlnk"/>
                <w:noProof/>
              </w:rPr>
              <w:t>The Symbol</w:t>
            </w:r>
            <w:r w:rsidR="004510CA">
              <w:rPr>
                <w:noProof/>
                <w:webHidden/>
              </w:rPr>
              <w:tab/>
            </w:r>
            <w:r w:rsidR="004510CA">
              <w:rPr>
                <w:noProof/>
                <w:webHidden/>
              </w:rPr>
              <w:fldChar w:fldCharType="begin"/>
            </w:r>
            <w:r w:rsidR="004510CA">
              <w:rPr>
                <w:noProof/>
                <w:webHidden/>
              </w:rPr>
              <w:instrText xml:space="preserve"> PAGEREF _Toc49764380 \h </w:instrText>
            </w:r>
            <w:r w:rsidR="004510CA">
              <w:rPr>
                <w:noProof/>
                <w:webHidden/>
              </w:rPr>
            </w:r>
            <w:r w:rsidR="004510CA">
              <w:rPr>
                <w:noProof/>
                <w:webHidden/>
              </w:rPr>
              <w:fldChar w:fldCharType="separate"/>
            </w:r>
            <w:r w:rsidR="006F26B2">
              <w:rPr>
                <w:noProof/>
                <w:webHidden/>
              </w:rPr>
              <w:t>119</w:t>
            </w:r>
            <w:r w:rsidR="004510CA">
              <w:rPr>
                <w:noProof/>
                <w:webHidden/>
              </w:rPr>
              <w:fldChar w:fldCharType="end"/>
            </w:r>
          </w:hyperlink>
        </w:p>
        <w:p w14:paraId="18A22C66" w14:textId="15D2FF15" w:rsidR="004510CA" w:rsidRDefault="003A07D9">
          <w:pPr>
            <w:pStyle w:val="Innehll1"/>
            <w:rPr>
              <w:rFonts w:asciiTheme="minorHAnsi" w:eastAsiaTheme="minorEastAsia" w:hAnsiTheme="minorHAnsi"/>
              <w:noProof/>
              <w:color w:val="auto"/>
              <w:lang w:val="sv-SE" w:eastAsia="sv-SE"/>
            </w:rPr>
          </w:pPr>
          <w:hyperlink w:anchor="_Toc49764381" w:history="1">
            <w:r w:rsidR="004510CA" w:rsidRPr="00392695">
              <w:rPr>
                <w:rStyle w:val="Hyperlnk"/>
                <w:noProof/>
              </w:rPr>
              <w:t>11.</w:t>
            </w:r>
            <w:r w:rsidR="004510CA">
              <w:rPr>
                <w:rFonts w:asciiTheme="minorHAnsi" w:eastAsiaTheme="minorEastAsia" w:hAnsiTheme="minorHAnsi"/>
                <w:noProof/>
                <w:color w:val="auto"/>
                <w:lang w:val="sv-SE" w:eastAsia="sv-SE"/>
              </w:rPr>
              <w:tab/>
            </w:r>
            <w:r w:rsidR="004510CA" w:rsidRPr="00392695">
              <w:rPr>
                <w:rStyle w:val="Hyperlnk"/>
                <w:noProof/>
              </w:rPr>
              <w:t>The Type System</w:t>
            </w:r>
            <w:r w:rsidR="004510CA">
              <w:rPr>
                <w:noProof/>
                <w:webHidden/>
              </w:rPr>
              <w:tab/>
            </w:r>
            <w:r w:rsidR="004510CA">
              <w:rPr>
                <w:noProof/>
                <w:webHidden/>
              </w:rPr>
              <w:fldChar w:fldCharType="begin"/>
            </w:r>
            <w:r w:rsidR="004510CA">
              <w:rPr>
                <w:noProof/>
                <w:webHidden/>
              </w:rPr>
              <w:instrText xml:space="preserve"> PAGEREF _Toc49764381 \h </w:instrText>
            </w:r>
            <w:r w:rsidR="004510CA">
              <w:rPr>
                <w:noProof/>
                <w:webHidden/>
              </w:rPr>
            </w:r>
            <w:r w:rsidR="004510CA">
              <w:rPr>
                <w:noProof/>
                <w:webHidden/>
              </w:rPr>
              <w:fldChar w:fldCharType="separate"/>
            </w:r>
            <w:r w:rsidR="006F26B2">
              <w:rPr>
                <w:noProof/>
                <w:webHidden/>
              </w:rPr>
              <w:t>127</w:t>
            </w:r>
            <w:r w:rsidR="004510CA">
              <w:rPr>
                <w:noProof/>
                <w:webHidden/>
              </w:rPr>
              <w:fldChar w:fldCharType="end"/>
            </w:r>
          </w:hyperlink>
        </w:p>
        <w:p w14:paraId="208E0439" w14:textId="78375876"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382"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 Casting</w:t>
            </w:r>
            <w:r w:rsidR="004510CA">
              <w:rPr>
                <w:noProof/>
                <w:webHidden/>
              </w:rPr>
              <w:tab/>
            </w:r>
            <w:r w:rsidR="004510CA">
              <w:rPr>
                <w:noProof/>
                <w:webHidden/>
              </w:rPr>
              <w:fldChar w:fldCharType="begin"/>
            </w:r>
            <w:r w:rsidR="004510CA">
              <w:rPr>
                <w:noProof/>
                <w:webHidden/>
              </w:rPr>
              <w:instrText xml:space="preserve"> PAGEREF _Toc49764382 \h </w:instrText>
            </w:r>
            <w:r w:rsidR="004510CA">
              <w:rPr>
                <w:noProof/>
                <w:webHidden/>
              </w:rPr>
            </w:r>
            <w:r w:rsidR="004510CA">
              <w:rPr>
                <w:noProof/>
                <w:webHidden/>
              </w:rPr>
              <w:fldChar w:fldCharType="separate"/>
            </w:r>
            <w:r w:rsidR="006F26B2">
              <w:rPr>
                <w:noProof/>
                <w:webHidden/>
              </w:rPr>
              <w:t>141</w:t>
            </w:r>
            <w:r w:rsidR="004510CA">
              <w:rPr>
                <w:noProof/>
                <w:webHidden/>
              </w:rPr>
              <w:fldChar w:fldCharType="end"/>
            </w:r>
          </w:hyperlink>
        </w:p>
        <w:p w14:paraId="0344B6E8" w14:textId="6C307CF9" w:rsidR="004510CA" w:rsidRDefault="003A07D9">
          <w:pPr>
            <w:pStyle w:val="Innehll1"/>
            <w:rPr>
              <w:rFonts w:asciiTheme="minorHAnsi" w:eastAsiaTheme="minorEastAsia" w:hAnsiTheme="minorHAnsi"/>
              <w:noProof/>
              <w:color w:val="auto"/>
              <w:lang w:val="sv-SE" w:eastAsia="sv-SE"/>
            </w:rPr>
          </w:pPr>
          <w:hyperlink w:anchor="_Toc49764383" w:history="1">
            <w:r w:rsidR="004510CA" w:rsidRPr="00392695">
              <w:rPr>
                <w:rStyle w:val="Hyperlnk"/>
                <w:noProof/>
              </w:rPr>
              <w:t>12.</w:t>
            </w:r>
            <w:r w:rsidR="004510CA">
              <w:rPr>
                <w:rFonts w:asciiTheme="minorHAnsi" w:eastAsiaTheme="minorEastAsia" w:hAnsiTheme="minorHAnsi"/>
                <w:noProof/>
                <w:color w:val="auto"/>
                <w:lang w:val="sv-SE" w:eastAsia="sv-SE"/>
              </w:rPr>
              <w:tab/>
            </w:r>
            <w:r w:rsidR="004510CA" w:rsidRPr="00392695">
              <w:rPr>
                <w:rStyle w:val="Hyperlnk"/>
                <w:noProof/>
              </w:rPr>
              <w:t>Constant Expression</w:t>
            </w:r>
            <w:r w:rsidR="004510CA">
              <w:rPr>
                <w:noProof/>
                <w:webHidden/>
              </w:rPr>
              <w:tab/>
            </w:r>
            <w:r w:rsidR="004510CA">
              <w:rPr>
                <w:noProof/>
                <w:webHidden/>
              </w:rPr>
              <w:fldChar w:fldCharType="begin"/>
            </w:r>
            <w:r w:rsidR="004510CA">
              <w:rPr>
                <w:noProof/>
                <w:webHidden/>
              </w:rPr>
              <w:instrText xml:space="preserve"> PAGEREF _Toc49764383 \h </w:instrText>
            </w:r>
            <w:r w:rsidR="004510CA">
              <w:rPr>
                <w:noProof/>
                <w:webHidden/>
              </w:rPr>
            </w:r>
            <w:r w:rsidR="004510CA">
              <w:rPr>
                <w:noProof/>
                <w:webHidden/>
              </w:rPr>
              <w:fldChar w:fldCharType="separate"/>
            </w:r>
            <w:r w:rsidR="006F26B2">
              <w:rPr>
                <w:noProof/>
                <w:webHidden/>
              </w:rPr>
              <w:t>148</w:t>
            </w:r>
            <w:r w:rsidR="004510CA">
              <w:rPr>
                <w:noProof/>
                <w:webHidden/>
              </w:rPr>
              <w:fldChar w:fldCharType="end"/>
            </w:r>
          </w:hyperlink>
        </w:p>
        <w:p w14:paraId="7E299E98" w14:textId="35049B7D" w:rsidR="004510CA" w:rsidRDefault="003A07D9">
          <w:pPr>
            <w:pStyle w:val="Innehll1"/>
            <w:rPr>
              <w:rFonts w:asciiTheme="minorHAnsi" w:eastAsiaTheme="minorEastAsia" w:hAnsiTheme="minorHAnsi"/>
              <w:noProof/>
              <w:color w:val="auto"/>
              <w:lang w:val="sv-SE" w:eastAsia="sv-SE"/>
            </w:rPr>
          </w:pPr>
          <w:hyperlink w:anchor="_Toc49764384" w:history="1">
            <w:r w:rsidR="004510CA" w:rsidRPr="00392695">
              <w:rPr>
                <w:rStyle w:val="Hyperlnk"/>
                <w:noProof/>
              </w:rPr>
              <w:t>13.</w:t>
            </w:r>
            <w:r w:rsidR="004510CA">
              <w:rPr>
                <w:rFonts w:asciiTheme="minorHAnsi" w:eastAsiaTheme="minorEastAsia" w:hAnsiTheme="minorHAnsi"/>
                <w:noProof/>
                <w:color w:val="auto"/>
                <w:lang w:val="sv-SE" w:eastAsia="sv-SE"/>
              </w:rPr>
              <w:tab/>
            </w:r>
            <w:r w:rsidR="004510CA" w:rsidRPr="00392695">
              <w:rPr>
                <w:rStyle w:val="Hyperlnk"/>
                <w:noProof/>
              </w:rPr>
              <w:t>Static Address Expression</w:t>
            </w:r>
            <w:r w:rsidR="004510CA">
              <w:rPr>
                <w:noProof/>
                <w:webHidden/>
              </w:rPr>
              <w:tab/>
            </w:r>
            <w:r w:rsidR="004510CA">
              <w:rPr>
                <w:noProof/>
                <w:webHidden/>
              </w:rPr>
              <w:fldChar w:fldCharType="begin"/>
            </w:r>
            <w:r w:rsidR="004510CA">
              <w:rPr>
                <w:noProof/>
                <w:webHidden/>
              </w:rPr>
              <w:instrText xml:space="preserve"> PAGEREF _Toc49764384 \h </w:instrText>
            </w:r>
            <w:r w:rsidR="004510CA">
              <w:rPr>
                <w:noProof/>
                <w:webHidden/>
              </w:rPr>
            </w:r>
            <w:r w:rsidR="004510CA">
              <w:rPr>
                <w:noProof/>
                <w:webHidden/>
              </w:rPr>
              <w:fldChar w:fldCharType="separate"/>
            </w:r>
            <w:r w:rsidR="006F26B2">
              <w:rPr>
                <w:noProof/>
                <w:webHidden/>
              </w:rPr>
              <w:t>162</w:t>
            </w:r>
            <w:r w:rsidR="004510CA">
              <w:rPr>
                <w:noProof/>
                <w:webHidden/>
              </w:rPr>
              <w:fldChar w:fldCharType="end"/>
            </w:r>
          </w:hyperlink>
        </w:p>
        <w:p w14:paraId="1DB635E5" w14:textId="505E6C92" w:rsidR="004510CA" w:rsidRDefault="003A07D9">
          <w:pPr>
            <w:pStyle w:val="Innehll1"/>
            <w:rPr>
              <w:rFonts w:asciiTheme="minorHAnsi" w:eastAsiaTheme="minorEastAsia" w:hAnsiTheme="minorHAnsi"/>
              <w:noProof/>
              <w:color w:val="auto"/>
              <w:lang w:val="sv-SE" w:eastAsia="sv-SE"/>
            </w:rPr>
          </w:pPr>
          <w:hyperlink w:anchor="_Toc49764385" w:history="1">
            <w:r w:rsidR="004510CA" w:rsidRPr="00392695">
              <w:rPr>
                <w:rStyle w:val="Hyperlnk"/>
                <w:noProof/>
              </w:rPr>
              <w:t>14.</w:t>
            </w:r>
            <w:r w:rsidR="004510CA">
              <w:rPr>
                <w:rFonts w:asciiTheme="minorHAnsi" w:eastAsiaTheme="minorEastAsia" w:hAnsiTheme="minorHAnsi"/>
                <w:noProof/>
                <w:color w:val="auto"/>
                <w:lang w:val="sv-SE" w:eastAsia="sv-SE"/>
              </w:rPr>
              <w:tab/>
            </w:r>
            <w:r w:rsidR="004510CA" w:rsidRPr="00392695">
              <w:rPr>
                <w:rStyle w:val="Hyperlnk"/>
                <w:noProof/>
              </w:rPr>
              <w:t>Initialization</w:t>
            </w:r>
            <w:r w:rsidR="004510CA">
              <w:rPr>
                <w:noProof/>
                <w:webHidden/>
              </w:rPr>
              <w:tab/>
            </w:r>
            <w:r w:rsidR="004510CA">
              <w:rPr>
                <w:noProof/>
                <w:webHidden/>
              </w:rPr>
              <w:fldChar w:fldCharType="begin"/>
            </w:r>
            <w:r w:rsidR="004510CA">
              <w:rPr>
                <w:noProof/>
                <w:webHidden/>
              </w:rPr>
              <w:instrText xml:space="preserve"> PAGEREF _Toc49764385 \h </w:instrText>
            </w:r>
            <w:r w:rsidR="004510CA">
              <w:rPr>
                <w:noProof/>
                <w:webHidden/>
              </w:rPr>
            </w:r>
            <w:r w:rsidR="004510CA">
              <w:rPr>
                <w:noProof/>
                <w:webHidden/>
              </w:rPr>
              <w:fldChar w:fldCharType="separate"/>
            </w:r>
            <w:r w:rsidR="006F26B2">
              <w:rPr>
                <w:noProof/>
                <w:webHidden/>
              </w:rPr>
              <w:t>166</w:t>
            </w:r>
            <w:r w:rsidR="004510CA">
              <w:rPr>
                <w:noProof/>
                <w:webHidden/>
              </w:rPr>
              <w:fldChar w:fldCharType="end"/>
            </w:r>
          </w:hyperlink>
        </w:p>
        <w:p w14:paraId="723E425E" w14:textId="0232C852" w:rsidR="004510CA" w:rsidRDefault="003A07D9">
          <w:pPr>
            <w:pStyle w:val="Innehll1"/>
            <w:rPr>
              <w:rFonts w:asciiTheme="minorHAnsi" w:eastAsiaTheme="minorEastAsia" w:hAnsiTheme="minorHAnsi"/>
              <w:noProof/>
              <w:color w:val="auto"/>
              <w:lang w:val="sv-SE" w:eastAsia="sv-SE"/>
            </w:rPr>
          </w:pPr>
          <w:hyperlink w:anchor="_Toc49764386" w:history="1">
            <w:r w:rsidR="004510CA" w:rsidRPr="00392695">
              <w:rPr>
                <w:rStyle w:val="Hyperlnk"/>
                <w:noProof/>
              </w:rPr>
              <w:t>15.</w:t>
            </w:r>
            <w:r w:rsidR="004510CA">
              <w:rPr>
                <w:rFonts w:asciiTheme="minorHAnsi" w:eastAsiaTheme="minorEastAsia" w:hAnsiTheme="minorHAnsi"/>
                <w:noProof/>
                <w:color w:val="auto"/>
                <w:lang w:val="sv-SE" w:eastAsia="sv-SE"/>
              </w:rPr>
              <w:tab/>
            </w:r>
            <w:r w:rsidR="004510CA" w:rsidRPr="00392695">
              <w:rPr>
                <w:rStyle w:val="Hyperlnk"/>
                <w:noProof/>
              </w:rPr>
              <w:t>Middle Code Optimization</w:t>
            </w:r>
            <w:r w:rsidR="004510CA">
              <w:rPr>
                <w:noProof/>
                <w:webHidden/>
              </w:rPr>
              <w:tab/>
            </w:r>
            <w:r w:rsidR="004510CA">
              <w:rPr>
                <w:noProof/>
                <w:webHidden/>
              </w:rPr>
              <w:fldChar w:fldCharType="begin"/>
            </w:r>
            <w:r w:rsidR="004510CA">
              <w:rPr>
                <w:noProof/>
                <w:webHidden/>
              </w:rPr>
              <w:instrText xml:space="preserve"> PAGEREF _Toc49764386 \h </w:instrText>
            </w:r>
            <w:r w:rsidR="004510CA">
              <w:rPr>
                <w:noProof/>
                <w:webHidden/>
              </w:rPr>
            </w:r>
            <w:r w:rsidR="004510CA">
              <w:rPr>
                <w:noProof/>
                <w:webHidden/>
              </w:rPr>
              <w:fldChar w:fldCharType="separate"/>
            </w:r>
            <w:r w:rsidR="006F26B2">
              <w:rPr>
                <w:noProof/>
                <w:webHidden/>
              </w:rPr>
              <w:t>174</w:t>
            </w:r>
            <w:r w:rsidR="004510CA">
              <w:rPr>
                <w:noProof/>
                <w:webHidden/>
              </w:rPr>
              <w:fldChar w:fldCharType="end"/>
            </w:r>
          </w:hyperlink>
        </w:p>
        <w:p w14:paraId="5985087B" w14:textId="16C1A49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87"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Object to Integer Addresses</w:t>
            </w:r>
            <w:r w:rsidR="004510CA">
              <w:rPr>
                <w:noProof/>
                <w:webHidden/>
              </w:rPr>
              <w:tab/>
            </w:r>
            <w:r w:rsidR="004510CA">
              <w:rPr>
                <w:noProof/>
                <w:webHidden/>
              </w:rPr>
              <w:fldChar w:fldCharType="begin"/>
            </w:r>
            <w:r w:rsidR="004510CA">
              <w:rPr>
                <w:noProof/>
                <w:webHidden/>
              </w:rPr>
              <w:instrText xml:space="preserve"> PAGEREF _Toc49764387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5FA34C18" w14:textId="594D634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88"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Goto Next Instructions</w:t>
            </w:r>
            <w:r w:rsidR="004510CA">
              <w:rPr>
                <w:noProof/>
                <w:webHidden/>
              </w:rPr>
              <w:tab/>
            </w:r>
            <w:r w:rsidR="004510CA">
              <w:rPr>
                <w:noProof/>
                <w:webHidden/>
              </w:rPr>
              <w:fldChar w:fldCharType="begin"/>
            </w:r>
            <w:r w:rsidR="004510CA">
              <w:rPr>
                <w:noProof/>
                <w:webHidden/>
              </w:rPr>
              <w:instrText xml:space="preserve"> PAGEREF _Toc49764388 \h </w:instrText>
            </w:r>
            <w:r w:rsidR="004510CA">
              <w:rPr>
                <w:noProof/>
                <w:webHidden/>
              </w:rPr>
            </w:r>
            <w:r w:rsidR="004510CA">
              <w:rPr>
                <w:noProof/>
                <w:webHidden/>
              </w:rPr>
              <w:fldChar w:fldCharType="separate"/>
            </w:r>
            <w:r w:rsidR="006F26B2">
              <w:rPr>
                <w:noProof/>
                <w:webHidden/>
              </w:rPr>
              <w:t>175</w:t>
            </w:r>
            <w:r w:rsidR="004510CA">
              <w:rPr>
                <w:noProof/>
                <w:webHidden/>
              </w:rPr>
              <w:fldChar w:fldCharType="end"/>
            </w:r>
          </w:hyperlink>
        </w:p>
        <w:p w14:paraId="16AB26C3" w14:textId="6E8D50A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89"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Next-Double Goto Statements</w:t>
            </w:r>
            <w:r w:rsidR="004510CA">
              <w:rPr>
                <w:noProof/>
                <w:webHidden/>
              </w:rPr>
              <w:tab/>
            </w:r>
            <w:r w:rsidR="004510CA">
              <w:rPr>
                <w:noProof/>
                <w:webHidden/>
              </w:rPr>
              <w:fldChar w:fldCharType="begin"/>
            </w:r>
            <w:r w:rsidR="004510CA">
              <w:rPr>
                <w:noProof/>
                <w:webHidden/>
              </w:rPr>
              <w:instrText xml:space="preserve"> PAGEREF _Toc49764389 \h </w:instrText>
            </w:r>
            <w:r w:rsidR="004510CA">
              <w:rPr>
                <w:noProof/>
                <w:webHidden/>
              </w:rPr>
            </w:r>
            <w:r w:rsidR="004510CA">
              <w:rPr>
                <w:noProof/>
                <w:webHidden/>
              </w:rPr>
              <w:fldChar w:fldCharType="separate"/>
            </w:r>
            <w:r w:rsidR="006F26B2">
              <w:rPr>
                <w:noProof/>
                <w:webHidden/>
              </w:rPr>
              <w:t>176</w:t>
            </w:r>
            <w:r w:rsidR="004510CA">
              <w:rPr>
                <w:noProof/>
                <w:webHidden/>
              </w:rPr>
              <w:fldChar w:fldCharType="end"/>
            </w:r>
          </w:hyperlink>
        </w:p>
        <w:p w14:paraId="3EFACBD9" w14:textId="65521D9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0" w:history="1">
            <w:r w:rsidR="004510CA" w:rsidRPr="00392695">
              <w:rPr>
                <w:rStyle w:val="Hyperlnk"/>
                <w:noProof/>
              </w:rPr>
              <w:t>15.1.4.</w:t>
            </w:r>
            <w:r w:rsidR="004510CA">
              <w:rPr>
                <w:rFonts w:asciiTheme="minorHAnsi" w:eastAsiaTheme="minorEastAsia" w:hAnsiTheme="minorHAnsi"/>
                <w:noProof/>
                <w:color w:val="auto"/>
                <w:lang w:val="sv-SE" w:eastAsia="sv-SE"/>
              </w:rPr>
              <w:tab/>
            </w:r>
            <w:r w:rsidR="004510CA" w:rsidRPr="00392695">
              <w:rPr>
                <w:rStyle w:val="Hyperlnk"/>
                <w:noProof/>
              </w:rPr>
              <w:t>Goto Chains</w:t>
            </w:r>
            <w:r w:rsidR="004510CA">
              <w:rPr>
                <w:noProof/>
                <w:webHidden/>
              </w:rPr>
              <w:tab/>
            </w:r>
            <w:r w:rsidR="004510CA">
              <w:rPr>
                <w:noProof/>
                <w:webHidden/>
              </w:rPr>
              <w:fldChar w:fldCharType="begin"/>
            </w:r>
            <w:r w:rsidR="004510CA">
              <w:rPr>
                <w:noProof/>
                <w:webHidden/>
              </w:rPr>
              <w:instrText xml:space="preserve"> PAGEREF _Toc49764390 \h </w:instrText>
            </w:r>
            <w:r w:rsidR="004510CA">
              <w:rPr>
                <w:noProof/>
                <w:webHidden/>
              </w:rPr>
            </w:r>
            <w:r w:rsidR="004510CA">
              <w:rPr>
                <w:noProof/>
                <w:webHidden/>
              </w:rPr>
              <w:fldChar w:fldCharType="separate"/>
            </w:r>
            <w:r w:rsidR="006F26B2">
              <w:rPr>
                <w:noProof/>
                <w:webHidden/>
              </w:rPr>
              <w:t>177</w:t>
            </w:r>
            <w:r w:rsidR="004510CA">
              <w:rPr>
                <w:noProof/>
                <w:webHidden/>
              </w:rPr>
              <w:fldChar w:fldCharType="end"/>
            </w:r>
          </w:hyperlink>
        </w:p>
        <w:p w14:paraId="366B28D6" w14:textId="642BF4E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1" w:history="1">
            <w:r w:rsidR="004510CA" w:rsidRPr="00392695">
              <w:rPr>
                <w:rStyle w:val="Hyperlnk"/>
                <w:noProof/>
              </w:rPr>
              <w:t>15.1.5.</w:t>
            </w:r>
            <w:r w:rsidR="004510CA">
              <w:rPr>
                <w:rFonts w:asciiTheme="minorHAnsi" w:eastAsiaTheme="minorEastAsia" w:hAnsiTheme="minorHAnsi"/>
                <w:noProof/>
                <w:color w:val="auto"/>
                <w:lang w:val="sv-SE" w:eastAsia="sv-SE"/>
              </w:rPr>
              <w:tab/>
            </w:r>
            <w:r w:rsidR="004510CA" w:rsidRPr="00392695">
              <w:rPr>
                <w:rStyle w:val="Hyperlnk"/>
                <w:noProof/>
              </w:rPr>
              <w:t>Remove Unreachable Code</w:t>
            </w:r>
            <w:r w:rsidR="004510CA">
              <w:rPr>
                <w:noProof/>
                <w:webHidden/>
              </w:rPr>
              <w:tab/>
            </w:r>
            <w:r w:rsidR="004510CA">
              <w:rPr>
                <w:noProof/>
                <w:webHidden/>
              </w:rPr>
              <w:fldChar w:fldCharType="begin"/>
            </w:r>
            <w:r w:rsidR="004510CA">
              <w:rPr>
                <w:noProof/>
                <w:webHidden/>
              </w:rPr>
              <w:instrText xml:space="preserve"> PAGEREF _Toc49764391 \h </w:instrText>
            </w:r>
            <w:r w:rsidR="004510CA">
              <w:rPr>
                <w:noProof/>
                <w:webHidden/>
              </w:rPr>
            </w:r>
            <w:r w:rsidR="004510CA">
              <w:rPr>
                <w:noProof/>
                <w:webHidden/>
              </w:rPr>
              <w:fldChar w:fldCharType="separate"/>
            </w:r>
            <w:r w:rsidR="006F26B2">
              <w:rPr>
                <w:noProof/>
                <w:webHidden/>
              </w:rPr>
              <w:t>178</w:t>
            </w:r>
            <w:r w:rsidR="004510CA">
              <w:rPr>
                <w:noProof/>
                <w:webHidden/>
              </w:rPr>
              <w:fldChar w:fldCharType="end"/>
            </w:r>
          </w:hyperlink>
        </w:p>
        <w:p w14:paraId="480A6DE3" w14:textId="596C104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2"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Remove Push-Pop Chains</w:t>
            </w:r>
            <w:r w:rsidR="004510CA">
              <w:rPr>
                <w:noProof/>
                <w:webHidden/>
              </w:rPr>
              <w:tab/>
            </w:r>
            <w:r w:rsidR="004510CA">
              <w:rPr>
                <w:noProof/>
                <w:webHidden/>
              </w:rPr>
              <w:fldChar w:fldCharType="begin"/>
            </w:r>
            <w:r w:rsidR="004510CA">
              <w:rPr>
                <w:noProof/>
                <w:webHidden/>
              </w:rPr>
              <w:instrText xml:space="preserve"> PAGEREF _Toc49764392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532676A1" w14:textId="01598D9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3"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Change Top-Pop to Pop</w:t>
            </w:r>
            <w:r w:rsidR="004510CA">
              <w:rPr>
                <w:noProof/>
                <w:webHidden/>
              </w:rPr>
              <w:tab/>
            </w:r>
            <w:r w:rsidR="004510CA">
              <w:rPr>
                <w:noProof/>
                <w:webHidden/>
              </w:rPr>
              <w:fldChar w:fldCharType="begin"/>
            </w:r>
            <w:r w:rsidR="004510CA">
              <w:rPr>
                <w:noProof/>
                <w:webHidden/>
              </w:rPr>
              <w:instrText xml:space="preserve"> PAGEREF _Toc49764393 \h </w:instrText>
            </w:r>
            <w:r w:rsidR="004510CA">
              <w:rPr>
                <w:noProof/>
                <w:webHidden/>
              </w:rPr>
            </w:r>
            <w:r w:rsidR="004510CA">
              <w:rPr>
                <w:noProof/>
                <w:webHidden/>
              </w:rPr>
              <w:fldChar w:fldCharType="separate"/>
            </w:r>
            <w:r w:rsidR="006F26B2">
              <w:rPr>
                <w:noProof/>
                <w:webHidden/>
              </w:rPr>
              <w:t>179</w:t>
            </w:r>
            <w:r w:rsidR="004510CA">
              <w:rPr>
                <w:noProof/>
                <w:webHidden/>
              </w:rPr>
              <w:fldChar w:fldCharType="end"/>
            </w:r>
          </w:hyperlink>
        </w:p>
        <w:p w14:paraId="05A1DE2D" w14:textId="2CE5922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4" w:history="1">
            <w:r w:rsidR="004510CA" w:rsidRPr="00392695">
              <w:rPr>
                <w:rStyle w:val="Hyperlnk"/>
                <w:noProof/>
                <w:highlight w:val="white"/>
                <w:lang w:val="sv-SE"/>
              </w:rPr>
              <w:t>15.1.3.</w:t>
            </w:r>
            <w:r w:rsidR="004510CA">
              <w:rPr>
                <w:rFonts w:asciiTheme="minorHAnsi" w:eastAsiaTheme="minorEastAsia" w:hAnsiTheme="minorHAnsi"/>
                <w:noProof/>
                <w:color w:val="auto"/>
                <w:lang w:val="sv-SE" w:eastAsia="sv-SE"/>
              </w:rPr>
              <w:tab/>
            </w:r>
            <w:r w:rsidR="004510CA" w:rsidRPr="00392695">
              <w:rPr>
                <w:rStyle w:val="Hyperlnk"/>
                <w:noProof/>
                <w:highlight w:val="white"/>
                <w:lang w:val="sv-SE"/>
              </w:rPr>
              <w:t>Sematic Optimization</w:t>
            </w:r>
            <w:r w:rsidR="004510CA">
              <w:rPr>
                <w:noProof/>
                <w:webHidden/>
              </w:rPr>
              <w:tab/>
            </w:r>
            <w:r w:rsidR="004510CA">
              <w:rPr>
                <w:noProof/>
                <w:webHidden/>
              </w:rPr>
              <w:fldChar w:fldCharType="begin"/>
            </w:r>
            <w:r w:rsidR="004510CA">
              <w:rPr>
                <w:noProof/>
                <w:webHidden/>
              </w:rPr>
              <w:instrText xml:space="preserve"> PAGEREF _Toc49764394 \h </w:instrText>
            </w:r>
            <w:r w:rsidR="004510CA">
              <w:rPr>
                <w:noProof/>
                <w:webHidden/>
              </w:rPr>
            </w:r>
            <w:r w:rsidR="004510CA">
              <w:rPr>
                <w:noProof/>
                <w:webHidden/>
              </w:rPr>
              <w:fldChar w:fldCharType="separate"/>
            </w:r>
            <w:r w:rsidR="006F26B2">
              <w:rPr>
                <w:noProof/>
                <w:webHidden/>
              </w:rPr>
              <w:t>180</w:t>
            </w:r>
            <w:r w:rsidR="004510CA">
              <w:rPr>
                <w:noProof/>
                <w:webHidden/>
              </w:rPr>
              <w:fldChar w:fldCharType="end"/>
            </w:r>
          </w:hyperlink>
        </w:p>
        <w:p w14:paraId="2DD5161A" w14:textId="5BCA356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5" w:history="1">
            <w:r w:rsidR="004510CA" w:rsidRPr="00392695">
              <w:rPr>
                <w:rStyle w:val="Hyperlnk"/>
                <w:noProof/>
                <w:highlight w:val="white"/>
              </w:rPr>
              <w:t>15.1.4.</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Relation Expression</w:t>
            </w:r>
            <w:r w:rsidR="004510CA">
              <w:rPr>
                <w:noProof/>
                <w:webHidden/>
              </w:rPr>
              <w:tab/>
            </w:r>
            <w:r w:rsidR="004510CA">
              <w:rPr>
                <w:noProof/>
                <w:webHidden/>
              </w:rPr>
              <w:fldChar w:fldCharType="begin"/>
            </w:r>
            <w:r w:rsidR="004510CA">
              <w:rPr>
                <w:noProof/>
                <w:webHidden/>
              </w:rPr>
              <w:instrText xml:space="preserve"> PAGEREF _Toc49764395 \h </w:instrText>
            </w:r>
            <w:r w:rsidR="004510CA">
              <w:rPr>
                <w:noProof/>
                <w:webHidden/>
              </w:rPr>
            </w:r>
            <w:r w:rsidR="004510CA">
              <w:rPr>
                <w:noProof/>
                <w:webHidden/>
              </w:rPr>
              <w:fldChar w:fldCharType="separate"/>
            </w:r>
            <w:r w:rsidR="006F26B2">
              <w:rPr>
                <w:noProof/>
                <w:webHidden/>
              </w:rPr>
              <w:t>183</w:t>
            </w:r>
            <w:r w:rsidR="004510CA">
              <w:rPr>
                <w:noProof/>
                <w:webHidden/>
              </w:rPr>
              <w:fldChar w:fldCharType="end"/>
            </w:r>
          </w:hyperlink>
        </w:p>
        <w:p w14:paraId="62BDAE4C" w14:textId="148C81C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6" w:history="1">
            <w:r w:rsidR="004510CA" w:rsidRPr="00392695">
              <w:rPr>
                <w:rStyle w:val="Hyperlnk"/>
                <w:noProof/>
                <w:highlight w:val="white"/>
              </w:rPr>
              <w:t>15.1.1.</w:t>
            </w:r>
            <w:r w:rsidR="004510CA">
              <w:rPr>
                <w:rFonts w:asciiTheme="minorHAnsi" w:eastAsiaTheme="minorEastAsia" w:hAnsiTheme="minorHAnsi"/>
                <w:noProof/>
                <w:color w:val="auto"/>
                <w:lang w:val="sv-SE" w:eastAsia="sv-SE"/>
              </w:rPr>
              <w:tab/>
            </w:r>
            <w:r w:rsidR="004510CA" w:rsidRPr="00392695">
              <w:rPr>
                <w:rStyle w:val="Hyperlnk"/>
                <w:noProof/>
                <w:highlight w:val="white"/>
              </w:rPr>
              <w:t>Optimize Communicative Expression</w:t>
            </w:r>
            <w:r w:rsidR="004510CA">
              <w:rPr>
                <w:noProof/>
                <w:webHidden/>
              </w:rPr>
              <w:tab/>
            </w:r>
            <w:r w:rsidR="004510CA">
              <w:rPr>
                <w:noProof/>
                <w:webHidden/>
              </w:rPr>
              <w:fldChar w:fldCharType="begin"/>
            </w:r>
            <w:r w:rsidR="004510CA">
              <w:rPr>
                <w:noProof/>
                <w:webHidden/>
              </w:rPr>
              <w:instrText xml:space="preserve"> PAGEREF _Toc49764396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21D4850F" w14:textId="69BA454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7" w:history="1">
            <w:r w:rsidR="004510CA" w:rsidRPr="00392695">
              <w:rPr>
                <w:rStyle w:val="Hyperlnk"/>
                <w:noProof/>
              </w:rPr>
              <w:t>15.1.2.</w:t>
            </w:r>
            <w:r w:rsidR="004510CA">
              <w:rPr>
                <w:rFonts w:asciiTheme="minorHAnsi" w:eastAsiaTheme="minorEastAsia" w:hAnsiTheme="minorHAnsi"/>
                <w:noProof/>
                <w:color w:val="auto"/>
                <w:lang w:val="sv-SE" w:eastAsia="sv-SE"/>
              </w:rPr>
              <w:tab/>
            </w:r>
            <w:r w:rsidR="004510CA" w:rsidRPr="00392695">
              <w:rPr>
                <w:rStyle w:val="Hyperlnk"/>
                <w:noProof/>
              </w:rPr>
              <w:t>Remove Trivial Assignment</w:t>
            </w:r>
            <w:r w:rsidR="004510CA">
              <w:rPr>
                <w:noProof/>
                <w:webHidden/>
              </w:rPr>
              <w:tab/>
            </w:r>
            <w:r w:rsidR="004510CA">
              <w:rPr>
                <w:noProof/>
                <w:webHidden/>
              </w:rPr>
              <w:fldChar w:fldCharType="begin"/>
            </w:r>
            <w:r w:rsidR="004510CA">
              <w:rPr>
                <w:noProof/>
                <w:webHidden/>
              </w:rPr>
              <w:instrText xml:space="preserve"> PAGEREF _Toc49764397 \h </w:instrText>
            </w:r>
            <w:r w:rsidR="004510CA">
              <w:rPr>
                <w:noProof/>
                <w:webHidden/>
              </w:rPr>
            </w:r>
            <w:r w:rsidR="004510CA">
              <w:rPr>
                <w:noProof/>
                <w:webHidden/>
              </w:rPr>
              <w:fldChar w:fldCharType="separate"/>
            </w:r>
            <w:r w:rsidR="006F26B2">
              <w:rPr>
                <w:noProof/>
                <w:webHidden/>
              </w:rPr>
              <w:t>184</w:t>
            </w:r>
            <w:r w:rsidR="004510CA">
              <w:rPr>
                <w:noProof/>
                <w:webHidden/>
              </w:rPr>
              <w:fldChar w:fldCharType="end"/>
            </w:r>
          </w:hyperlink>
        </w:p>
        <w:p w14:paraId="7101560E" w14:textId="63DF562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398" w:history="1">
            <w:r w:rsidR="004510CA" w:rsidRPr="00392695">
              <w:rPr>
                <w:rStyle w:val="Hyperlnk"/>
                <w:noProof/>
              </w:rPr>
              <w:t>15.1.3.</w:t>
            </w:r>
            <w:r w:rsidR="004510CA">
              <w:rPr>
                <w:rFonts w:asciiTheme="minorHAnsi" w:eastAsiaTheme="minorEastAsia" w:hAnsiTheme="minorHAnsi"/>
                <w:noProof/>
                <w:color w:val="auto"/>
                <w:lang w:val="sv-SE" w:eastAsia="sv-SE"/>
              </w:rPr>
              <w:tab/>
            </w:r>
            <w:r w:rsidR="004510CA" w:rsidRPr="00392695">
              <w:rPr>
                <w:rStyle w:val="Hyperlnk"/>
                <w:noProof/>
              </w:rPr>
              <w:t>Remove Cleared Code</w:t>
            </w:r>
            <w:r w:rsidR="004510CA">
              <w:rPr>
                <w:noProof/>
                <w:webHidden/>
              </w:rPr>
              <w:tab/>
            </w:r>
            <w:r w:rsidR="004510CA">
              <w:rPr>
                <w:noProof/>
                <w:webHidden/>
              </w:rPr>
              <w:fldChar w:fldCharType="begin"/>
            </w:r>
            <w:r w:rsidR="004510CA">
              <w:rPr>
                <w:noProof/>
                <w:webHidden/>
              </w:rPr>
              <w:instrText xml:space="preserve"> PAGEREF _Toc49764398 \h </w:instrText>
            </w:r>
            <w:r w:rsidR="004510CA">
              <w:rPr>
                <w:noProof/>
                <w:webHidden/>
              </w:rPr>
            </w:r>
            <w:r w:rsidR="004510CA">
              <w:rPr>
                <w:noProof/>
                <w:webHidden/>
              </w:rPr>
              <w:fldChar w:fldCharType="separate"/>
            </w:r>
            <w:r w:rsidR="006F26B2">
              <w:rPr>
                <w:noProof/>
                <w:webHidden/>
              </w:rPr>
              <w:t>185</w:t>
            </w:r>
            <w:r w:rsidR="004510CA">
              <w:rPr>
                <w:noProof/>
                <w:webHidden/>
              </w:rPr>
              <w:fldChar w:fldCharType="end"/>
            </w:r>
          </w:hyperlink>
        </w:p>
        <w:p w14:paraId="5B4F4D79" w14:textId="0CCE8DFB" w:rsidR="004510CA" w:rsidRDefault="003A07D9">
          <w:pPr>
            <w:pStyle w:val="Innehll1"/>
            <w:rPr>
              <w:rFonts w:asciiTheme="minorHAnsi" w:eastAsiaTheme="minorEastAsia" w:hAnsiTheme="minorHAnsi"/>
              <w:noProof/>
              <w:color w:val="auto"/>
              <w:lang w:val="sv-SE" w:eastAsia="sv-SE"/>
            </w:rPr>
          </w:pPr>
          <w:hyperlink w:anchor="_Toc49764399" w:history="1">
            <w:r w:rsidR="004510CA" w:rsidRPr="00392695">
              <w:rPr>
                <w:rStyle w:val="Hyperlnk"/>
                <w:noProof/>
              </w:rPr>
              <w:t>16.</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_Toc49764399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0C5BF480" w14:textId="3708423C"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00" w:history="1">
            <w:r w:rsidR="004510CA" w:rsidRPr="00392695">
              <w:rPr>
                <w:rStyle w:val="Hyperlnk"/>
                <w:noProof/>
              </w:rPr>
              <w:t>16.1.</w:t>
            </w:r>
            <w:r w:rsidR="004510CA">
              <w:rPr>
                <w:rFonts w:asciiTheme="minorHAnsi" w:eastAsiaTheme="minorEastAsia" w:hAnsiTheme="minorHAnsi"/>
                <w:noProof/>
                <w:color w:val="auto"/>
                <w:lang w:val="sv-SE" w:eastAsia="sv-SE"/>
              </w:rPr>
              <w:tab/>
            </w:r>
            <w:r w:rsidR="004510CA" w:rsidRPr="00392695">
              <w:rPr>
                <w:rStyle w:val="Hyperlnk"/>
                <w:noProof/>
              </w:rPr>
              <w:t>Runtime Management</w:t>
            </w:r>
            <w:r w:rsidR="004510CA">
              <w:rPr>
                <w:noProof/>
                <w:webHidden/>
              </w:rPr>
              <w:tab/>
            </w:r>
            <w:r w:rsidR="004510CA">
              <w:rPr>
                <w:noProof/>
                <w:webHidden/>
              </w:rPr>
              <w:fldChar w:fldCharType="begin"/>
            </w:r>
            <w:r w:rsidR="004510CA">
              <w:rPr>
                <w:noProof/>
                <w:webHidden/>
              </w:rPr>
              <w:instrText xml:space="preserve"> PAGEREF _Toc49764400 \h </w:instrText>
            </w:r>
            <w:r w:rsidR="004510CA">
              <w:rPr>
                <w:noProof/>
                <w:webHidden/>
              </w:rPr>
            </w:r>
            <w:r w:rsidR="004510CA">
              <w:rPr>
                <w:noProof/>
                <w:webHidden/>
              </w:rPr>
              <w:fldChar w:fldCharType="separate"/>
            </w:r>
            <w:r w:rsidR="006F26B2">
              <w:rPr>
                <w:noProof/>
                <w:webHidden/>
              </w:rPr>
              <w:t>186</w:t>
            </w:r>
            <w:r w:rsidR="004510CA">
              <w:rPr>
                <w:noProof/>
                <w:webHidden/>
              </w:rPr>
              <w:fldChar w:fldCharType="end"/>
            </w:r>
          </w:hyperlink>
        </w:p>
        <w:p w14:paraId="3EBF884D" w14:textId="3BAA3218"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01" w:history="1">
            <w:r w:rsidR="004510CA" w:rsidRPr="00392695">
              <w:rPr>
                <w:rStyle w:val="Hyperlnk"/>
                <w:noProof/>
              </w:rPr>
              <w:t>16.2.</w:t>
            </w:r>
            <w:r w:rsidR="004510CA">
              <w:rPr>
                <w:rFonts w:asciiTheme="minorHAnsi" w:eastAsiaTheme="minorEastAsia" w:hAnsiTheme="minorHAnsi"/>
                <w:noProof/>
                <w:color w:val="auto"/>
                <w:lang w:val="sv-SE" w:eastAsia="sv-SE"/>
              </w:rPr>
              <w:tab/>
            </w:r>
            <w:r w:rsidR="004510CA" w:rsidRPr="00392695">
              <w:rPr>
                <w:rStyle w:val="Hyperlnk"/>
                <w:noProof/>
              </w:rPr>
              <w:t>Assembly Operator</w:t>
            </w:r>
            <w:r w:rsidR="004510CA">
              <w:rPr>
                <w:noProof/>
                <w:webHidden/>
              </w:rPr>
              <w:tab/>
            </w:r>
            <w:r w:rsidR="004510CA">
              <w:rPr>
                <w:noProof/>
                <w:webHidden/>
              </w:rPr>
              <w:fldChar w:fldCharType="begin"/>
            </w:r>
            <w:r w:rsidR="004510CA">
              <w:rPr>
                <w:noProof/>
                <w:webHidden/>
              </w:rPr>
              <w:instrText xml:space="preserve"> PAGEREF _Toc49764401 \h </w:instrText>
            </w:r>
            <w:r w:rsidR="004510CA">
              <w:rPr>
                <w:noProof/>
                <w:webHidden/>
              </w:rPr>
            </w:r>
            <w:r w:rsidR="004510CA">
              <w:rPr>
                <w:noProof/>
                <w:webHidden/>
              </w:rPr>
              <w:fldChar w:fldCharType="separate"/>
            </w:r>
            <w:r w:rsidR="006F26B2">
              <w:rPr>
                <w:noProof/>
                <w:webHidden/>
              </w:rPr>
              <w:t>188</w:t>
            </w:r>
            <w:r w:rsidR="004510CA">
              <w:rPr>
                <w:noProof/>
                <w:webHidden/>
              </w:rPr>
              <w:fldChar w:fldCharType="end"/>
            </w:r>
          </w:hyperlink>
        </w:p>
        <w:p w14:paraId="54DCB57B" w14:textId="2F67A20D"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02" w:history="1">
            <w:r w:rsidR="004510CA" w:rsidRPr="00392695">
              <w:rPr>
                <w:rStyle w:val="Hyperlnk"/>
                <w:noProof/>
              </w:rPr>
              <w:t>16.3.</w:t>
            </w:r>
            <w:r w:rsidR="004510CA">
              <w:rPr>
                <w:rFonts w:asciiTheme="minorHAnsi" w:eastAsiaTheme="minorEastAsia" w:hAnsiTheme="minorHAnsi"/>
                <w:noProof/>
                <w:color w:val="auto"/>
                <w:lang w:val="sv-SE" w:eastAsia="sv-SE"/>
              </w:rPr>
              <w:tab/>
            </w:r>
            <w:r w:rsidR="004510CA" w:rsidRPr="00392695">
              <w:rPr>
                <w:rStyle w:val="Hyperlnk"/>
                <w:noProof/>
              </w:rPr>
              <w:t>Assembly Code</w:t>
            </w:r>
            <w:r w:rsidR="004510CA">
              <w:rPr>
                <w:noProof/>
                <w:webHidden/>
              </w:rPr>
              <w:tab/>
            </w:r>
            <w:r w:rsidR="004510CA">
              <w:rPr>
                <w:noProof/>
                <w:webHidden/>
              </w:rPr>
              <w:fldChar w:fldCharType="begin"/>
            </w:r>
            <w:r w:rsidR="004510CA">
              <w:rPr>
                <w:noProof/>
                <w:webHidden/>
              </w:rPr>
              <w:instrText xml:space="preserve"> PAGEREF _Toc49764402 \h </w:instrText>
            </w:r>
            <w:r w:rsidR="004510CA">
              <w:rPr>
                <w:noProof/>
                <w:webHidden/>
              </w:rPr>
            </w:r>
            <w:r w:rsidR="004510CA">
              <w:rPr>
                <w:noProof/>
                <w:webHidden/>
              </w:rPr>
              <w:fldChar w:fldCharType="separate"/>
            </w:r>
            <w:r w:rsidR="006F26B2">
              <w:rPr>
                <w:noProof/>
                <w:webHidden/>
              </w:rPr>
              <w:t>189</w:t>
            </w:r>
            <w:r w:rsidR="004510CA">
              <w:rPr>
                <w:noProof/>
                <w:webHidden/>
              </w:rPr>
              <w:fldChar w:fldCharType="end"/>
            </w:r>
          </w:hyperlink>
        </w:p>
        <w:p w14:paraId="322B22C6" w14:textId="3AFC316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03" w:history="1">
            <w:r w:rsidR="004510CA" w:rsidRPr="00392695">
              <w:rPr>
                <w:rStyle w:val="Hyperlnk"/>
                <w:noProof/>
                <w:highlight w:val="white"/>
              </w:rPr>
              <w:t>16.3.1.</w:t>
            </w:r>
            <w:r w:rsidR="004510CA">
              <w:rPr>
                <w:rFonts w:asciiTheme="minorHAnsi" w:eastAsiaTheme="minorEastAsia" w:hAnsiTheme="minorHAnsi"/>
                <w:noProof/>
                <w:color w:val="auto"/>
                <w:lang w:val="sv-SE" w:eastAsia="sv-SE"/>
              </w:rPr>
              <w:tab/>
            </w:r>
            <w:r w:rsidR="004510CA" w:rsidRPr="00392695">
              <w:rPr>
                <w:rStyle w:val="Hyperlnk"/>
                <w:noProof/>
                <w:highlight w:val="white"/>
              </w:rPr>
              <w:t>ToString</w:t>
            </w:r>
            <w:r w:rsidR="004510CA">
              <w:rPr>
                <w:noProof/>
                <w:webHidden/>
              </w:rPr>
              <w:tab/>
            </w:r>
            <w:r w:rsidR="004510CA">
              <w:rPr>
                <w:noProof/>
                <w:webHidden/>
              </w:rPr>
              <w:fldChar w:fldCharType="begin"/>
            </w:r>
            <w:r w:rsidR="004510CA">
              <w:rPr>
                <w:noProof/>
                <w:webHidden/>
              </w:rPr>
              <w:instrText xml:space="preserve"> PAGEREF _Toc49764403 \h </w:instrText>
            </w:r>
            <w:r w:rsidR="004510CA">
              <w:rPr>
                <w:noProof/>
                <w:webHidden/>
              </w:rPr>
            </w:r>
            <w:r w:rsidR="004510CA">
              <w:rPr>
                <w:noProof/>
                <w:webHidden/>
              </w:rPr>
              <w:fldChar w:fldCharType="separate"/>
            </w:r>
            <w:r w:rsidR="006F26B2">
              <w:rPr>
                <w:noProof/>
                <w:webHidden/>
              </w:rPr>
              <w:t>196</w:t>
            </w:r>
            <w:r w:rsidR="004510CA">
              <w:rPr>
                <w:noProof/>
                <w:webHidden/>
              </w:rPr>
              <w:fldChar w:fldCharType="end"/>
            </w:r>
          </w:hyperlink>
        </w:p>
        <w:p w14:paraId="3BE1DFC5" w14:textId="2FB74078"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04" w:history="1">
            <w:r w:rsidR="004510CA" w:rsidRPr="00392695">
              <w:rPr>
                <w:rStyle w:val="Hyperlnk"/>
                <w:noProof/>
              </w:rPr>
              <w:t>16.4.</w:t>
            </w:r>
            <w:r w:rsidR="004510CA">
              <w:rPr>
                <w:rFonts w:asciiTheme="minorHAnsi" w:eastAsiaTheme="minorEastAsia" w:hAnsiTheme="minorHAnsi"/>
                <w:noProof/>
                <w:color w:val="auto"/>
                <w:lang w:val="sv-SE" w:eastAsia="sv-SE"/>
              </w:rPr>
              <w:tab/>
            </w:r>
            <w:r w:rsidR="004510CA" w:rsidRPr="00392695">
              <w:rPr>
                <w:rStyle w:val="Hyperlnk"/>
                <w:noProof/>
              </w:rPr>
              <w:t>Tracks</w:t>
            </w:r>
            <w:r w:rsidR="004510CA">
              <w:rPr>
                <w:noProof/>
                <w:webHidden/>
              </w:rPr>
              <w:tab/>
            </w:r>
            <w:r w:rsidR="004510CA">
              <w:rPr>
                <w:noProof/>
                <w:webHidden/>
              </w:rPr>
              <w:fldChar w:fldCharType="begin"/>
            </w:r>
            <w:r w:rsidR="004510CA">
              <w:rPr>
                <w:noProof/>
                <w:webHidden/>
              </w:rPr>
              <w:instrText xml:space="preserve"> PAGEREF _Toc49764404 \h </w:instrText>
            </w:r>
            <w:r w:rsidR="004510CA">
              <w:rPr>
                <w:noProof/>
                <w:webHidden/>
              </w:rPr>
            </w:r>
            <w:r w:rsidR="004510CA">
              <w:rPr>
                <w:noProof/>
                <w:webHidden/>
              </w:rPr>
              <w:fldChar w:fldCharType="separate"/>
            </w:r>
            <w:r w:rsidR="006F26B2">
              <w:rPr>
                <w:noProof/>
                <w:webHidden/>
              </w:rPr>
              <w:t>200</w:t>
            </w:r>
            <w:r w:rsidR="004510CA">
              <w:rPr>
                <w:noProof/>
                <w:webHidden/>
              </w:rPr>
              <w:fldChar w:fldCharType="end"/>
            </w:r>
          </w:hyperlink>
        </w:p>
        <w:p w14:paraId="63525A3D" w14:textId="08E52273"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05" w:history="1">
            <w:r w:rsidR="004510CA" w:rsidRPr="00392695">
              <w:rPr>
                <w:rStyle w:val="Hyperlnk"/>
                <w:noProof/>
              </w:rPr>
              <w:t>16.5.</w:t>
            </w:r>
            <w:r w:rsidR="004510CA">
              <w:rPr>
                <w:rFonts w:asciiTheme="minorHAnsi" w:eastAsiaTheme="minorEastAsia" w:hAnsiTheme="minorHAnsi"/>
                <w:noProof/>
                <w:color w:val="auto"/>
                <w:lang w:val="sv-SE" w:eastAsia="sv-SE"/>
              </w:rPr>
              <w:tab/>
            </w:r>
            <w:r w:rsidR="004510CA" w:rsidRPr="00392695">
              <w:rPr>
                <w:rStyle w:val="Hyperlnk"/>
                <w:noProof/>
              </w:rPr>
              <w:t>Assembly Code Generation</w:t>
            </w:r>
            <w:r w:rsidR="004510CA">
              <w:rPr>
                <w:noProof/>
                <w:webHidden/>
              </w:rPr>
              <w:tab/>
            </w:r>
            <w:r w:rsidR="004510CA">
              <w:rPr>
                <w:noProof/>
                <w:webHidden/>
              </w:rPr>
              <w:fldChar w:fldCharType="begin"/>
            </w:r>
            <w:r w:rsidR="004510CA">
              <w:rPr>
                <w:noProof/>
                <w:webHidden/>
              </w:rPr>
              <w:instrText xml:space="preserve"> PAGEREF _Toc49764405 \h </w:instrText>
            </w:r>
            <w:r w:rsidR="004510CA">
              <w:rPr>
                <w:noProof/>
                <w:webHidden/>
              </w:rPr>
            </w:r>
            <w:r w:rsidR="004510CA">
              <w:rPr>
                <w:noProof/>
                <w:webHidden/>
              </w:rPr>
              <w:fldChar w:fldCharType="separate"/>
            </w:r>
            <w:r w:rsidR="006F26B2">
              <w:rPr>
                <w:noProof/>
                <w:webHidden/>
              </w:rPr>
              <w:t>207</w:t>
            </w:r>
            <w:r w:rsidR="004510CA">
              <w:rPr>
                <w:noProof/>
                <w:webHidden/>
              </w:rPr>
              <w:fldChar w:fldCharType="end"/>
            </w:r>
          </w:hyperlink>
        </w:p>
        <w:p w14:paraId="695CAF8C" w14:textId="6B5DC9A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06"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The Long Switch Statement</w:t>
            </w:r>
            <w:r w:rsidR="004510CA">
              <w:rPr>
                <w:noProof/>
                <w:webHidden/>
              </w:rPr>
              <w:tab/>
            </w:r>
            <w:r w:rsidR="004510CA">
              <w:rPr>
                <w:noProof/>
                <w:webHidden/>
              </w:rPr>
              <w:fldChar w:fldCharType="begin"/>
            </w:r>
            <w:r w:rsidR="004510CA">
              <w:rPr>
                <w:noProof/>
                <w:webHidden/>
              </w:rPr>
              <w:instrText xml:space="preserve"> PAGEREF _Toc49764406 \h </w:instrText>
            </w:r>
            <w:r w:rsidR="004510CA">
              <w:rPr>
                <w:noProof/>
                <w:webHidden/>
              </w:rPr>
            </w:r>
            <w:r w:rsidR="004510CA">
              <w:rPr>
                <w:noProof/>
                <w:webHidden/>
              </w:rPr>
              <w:fldChar w:fldCharType="separate"/>
            </w:r>
            <w:r w:rsidR="006F26B2">
              <w:rPr>
                <w:noProof/>
                <w:webHidden/>
              </w:rPr>
              <w:t>208</w:t>
            </w:r>
            <w:r w:rsidR="004510CA">
              <w:rPr>
                <w:noProof/>
                <w:webHidden/>
              </w:rPr>
              <w:fldChar w:fldCharType="end"/>
            </w:r>
          </w:hyperlink>
        </w:p>
        <w:p w14:paraId="23C78273" w14:textId="4171229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07"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Track Set Generation</w:t>
            </w:r>
            <w:r w:rsidR="004510CA">
              <w:rPr>
                <w:noProof/>
                <w:webHidden/>
              </w:rPr>
              <w:tab/>
            </w:r>
            <w:r w:rsidR="004510CA">
              <w:rPr>
                <w:noProof/>
                <w:webHidden/>
              </w:rPr>
              <w:fldChar w:fldCharType="begin"/>
            </w:r>
            <w:r w:rsidR="004510CA">
              <w:rPr>
                <w:noProof/>
                <w:webHidden/>
              </w:rPr>
              <w:instrText xml:space="preserve"> PAGEREF _Toc49764407 \h </w:instrText>
            </w:r>
            <w:r w:rsidR="004510CA">
              <w:rPr>
                <w:noProof/>
                <w:webHidden/>
              </w:rPr>
            </w:r>
            <w:r w:rsidR="004510CA">
              <w:rPr>
                <w:noProof/>
                <w:webHidden/>
              </w:rPr>
              <w:fldChar w:fldCharType="separate"/>
            </w:r>
            <w:r w:rsidR="006F26B2">
              <w:rPr>
                <w:noProof/>
                <w:webHidden/>
              </w:rPr>
              <w:t>213</w:t>
            </w:r>
            <w:r w:rsidR="004510CA">
              <w:rPr>
                <w:noProof/>
                <w:webHidden/>
              </w:rPr>
              <w:fldChar w:fldCharType="end"/>
            </w:r>
          </w:hyperlink>
        </w:p>
        <w:p w14:paraId="37E44188" w14:textId="65FC5A6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08"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Function Calls</w:t>
            </w:r>
            <w:r w:rsidR="004510CA">
              <w:rPr>
                <w:noProof/>
                <w:webHidden/>
              </w:rPr>
              <w:tab/>
            </w:r>
            <w:r w:rsidR="004510CA">
              <w:rPr>
                <w:noProof/>
                <w:webHidden/>
              </w:rPr>
              <w:fldChar w:fldCharType="begin"/>
            </w:r>
            <w:r w:rsidR="004510CA">
              <w:rPr>
                <w:noProof/>
                <w:webHidden/>
              </w:rPr>
              <w:instrText xml:space="preserve"> PAGEREF _Toc49764408 \h </w:instrText>
            </w:r>
            <w:r w:rsidR="004510CA">
              <w:rPr>
                <w:noProof/>
                <w:webHidden/>
              </w:rPr>
            </w:r>
            <w:r w:rsidR="004510CA">
              <w:rPr>
                <w:noProof/>
                <w:webHidden/>
              </w:rPr>
              <w:fldChar w:fldCharType="separate"/>
            </w:r>
            <w:r w:rsidR="006F26B2">
              <w:rPr>
                <w:noProof/>
                <w:webHidden/>
              </w:rPr>
              <w:t>214</w:t>
            </w:r>
            <w:r w:rsidR="004510CA">
              <w:rPr>
                <w:noProof/>
                <w:webHidden/>
              </w:rPr>
              <w:fldChar w:fldCharType="end"/>
            </w:r>
          </w:hyperlink>
        </w:p>
        <w:p w14:paraId="4AB2CA62" w14:textId="2A2A79C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09"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Loading Values into Registers</w:t>
            </w:r>
            <w:r w:rsidR="004510CA">
              <w:rPr>
                <w:noProof/>
                <w:webHidden/>
              </w:rPr>
              <w:tab/>
            </w:r>
            <w:r w:rsidR="004510CA">
              <w:rPr>
                <w:noProof/>
                <w:webHidden/>
              </w:rPr>
              <w:fldChar w:fldCharType="begin"/>
            </w:r>
            <w:r w:rsidR="004510CA">
              <w:rPr>
                <w:noProof/>
                <w:webHidden/>
              </w:rPr>
              <w:instrText xml:space="preserve"> PAGEREF _Toc49764409 \h </w:instrText>
            </w:r>
            <w:r w:rsidR="004510CA">
              <w:rPr>
                <w:noProof/>
                <w:webHidden/>
              </w:rPr>
            </w:r>
            <w:r w:rsidR="004510CA">
              <w:rPr>
                <w:noProof/>
                <w:webHidden/>
              </w:rPr>
              <w:fldChar w:fldCharType="separate"/>
            </w:r>
            <w:r w:rsidR="006F26B2">
              <w:rPr>
                <w:noProof/>
                <w:webHidden/>
              </w:rPr>
              <w:t>219</w:t>
            </w:r>
            <w:r w:rsidR="004510CA">
              <w:rPr>
                <w:noProof/>
                <w:webHidden/>
              </w:rPr>
              <w:fldChar w:fldCharType="end"/>
            </w:r>
          </w:hyperlink>
        </w:p>
        <w:p w14:paraId="480AF27C" w14:textId="3012F08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0"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Return, Exit, and Goto</w:t>
            </w:r>
            <w:r w:rsidR="004510CA">
              <w:rPr>
                <w:noProof/>
                <w:webHidden/>
              </w:rPr>
              <w:tab/>
            </w:r>
            <w:r w:rsidR="004510CA">
              <w:rPr>
                <w:noProof/>
                <w:webHidden/>
              </w:rPr>
              <w:fldChar w:fldCharType="begin"/>
            </w:r>
            <w:r w:rsidR="004510CA">
              <w:rPr>
                <w:noProof/>
                <w:webHidden/>
              </w:rPr>
              <w:instrText xml:space="preserve"> PAGEREF _Toc49764410 \h </w:instrText>
            </w:r>
            <w:r w:rsidR="004510CA">
              <w:rPr>
                <w:noProof/>
                <w:webHidden/>
              </w:rPr>
            </w:r>
            <w:r w:rsidR="004510CA">
              <w:rPr>
                <w:noProof/>
                <w:webHidden/>
              </w:rPr>
              <w:fldChar w:fldCharType="separate"/>
            </w:r>
            <w:r w:rsidR="006F26B2">
              <w:rPr>
                <w:noProof/>
                <w:webHidden/>
              </w:rPr>
              <w:t>222</w:t>
            </w:r>
            <w:r w:rsidR="004510CA">
              <w:rPr>
                <w:noProof/>
                <w:webHidden/>
              </w:rPr>
              <w:fldChar w:fldCharType="end"/>
            </w:r>
          </w:hyperlink>
        </w:p>
        <w:p w14:paraId="67055390" w14:textId="4DCB9E8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1"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Load and Inspect Registers</w:t>
            </w:r>
            <w:r w:rsidR="004510CA">
              <w:rPr>
                <w:noProof/>
                <w:webHidden/>
              </w:rPr>
              <w:tab/>
            </w:r>
            <w:r w:rsidR="004510CA">
              <w:rPr>
                <w:noProof/>
                <w:webHidden/>
              </w:rPr>
              <w:fldChar w:fldCharType="begin"/>
            </w:r>
            <w:r w:rsidR="004510CA">
              <w:rPr>
                <w:noProof/>
                <w:webHidden/>
              </w:rPr>
              <w:instrText xml:space="preserve"> PAGEREF _Toc49764411 \h </w:instrText>
            </w:r>
            <w:r w:rsidR="004510CA">
              <w:rPr>
                <w:noProof/>
                <w:webHidden/>
              </w:rPr>
            </w:r>
            <w:r w:rsidR="004510CA">
              <w:rPr>
                <w:noProof/>
                <w:webHidden/>
              </w:rPr>
              <w:fldChar w:fldCharType="separate"/>
            </w:r>
            <w:r w:rsidR="006F26B2">
              <w:rPr>
                <w:noProof/>
                <w:webHidden/>
              </w:rPr>
              <w:t>224</w:t>
            </w:r>
            <w:r w:rsidR="004510CA">
              <w:rPr>
                <w:noProof/>
                <w:webHidden/>
              </w:rPr>
              <w:fldChar w:fldCharType="end"/>
            </w:r>
          </w:hyperlink>
        </w:p>
        <w:p w14:paraId="5263B751" w14:textId="5857886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2" w:history="1">
            <w:r w:rsidR="004510CA" w:rsidRPr="00392695">
              <w:rPr>
                <w:rStyle w:val="Hyperlnk"/>
                <w:noProof/>
                <w:highlight w:val="white"/>
              </w:rPr>
              <w:t>16.5.7.</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w:t>
            </w:r>
            <w:r w:rsidR="004510CA">
              <w:rPr>
                <w:noProof/>
                <w:webHidden/>
              </w:rPr>
              <w:tab/>
            </w:r>
            <w:r w:rsidR="004510CA">
              <w:rPr>
                <w:noProof/>
                <w:webHidden/>
              </w:rPr>
              <w:fldChar w:fldCharType="begin"/>
            </w:r>
            <w:r w:rsidR="004510CA">
              <w:rPr>
                <w:noProof/>
                <w:webHidden/>
              </w:rPr>
              <w:instrText xml:space="preserve"> PAGEREF _Toc49764412 \h </w:instrText>
            </w:r>
            <w:r w:rsidR="004510CA">
              <w:rPr>
                <w:noProof/>
                <w:webHidden/>
              </w:rPr>
            </w:r>
            <w:r w:rsidR="004510CA">
              <w:rPr>
                <w:noProof/>
                <w:webHidden/>
              </w:rPr>
              <w:fldChar w:fldCharType="separate"/>
            </w:r>
            <w:r w:rsidR="006F26B2">
              <w:rPr>
                <w:noProof/>
                <w:webHidden/>
              </w:rPr>
              <w:t>225</w:t>
            </w:r>
            <w:r w:rsidR="004510CA">
              <w:rPr>
                <w:noProof/>
                <w:webHidden/>
              </w:rPr>
              <w:fldChar w:fldCharType="end"/>
            </w:r>
          </w:hyperlink>
        </w:p>
        <w:p w14:paraId="567C8FDE" w14:textId="3BD0EC8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3" w:history="1">
            <w:r w:rsidR="004510CA" w:rsidRPr="00392695">
              <w:rPr>
                <w:rStyle w:val="Hyperlnk"/>
                <w:noProof/>
                <w:highlight w:val="white"/>
              </w:rPr>
              <w:t>16.5.8.</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Multiplication, Division, and Modulo</w:t>
            </w:r>
            <w:r w:rsidR="004510CA">
              <w:rPr>
                <w:noProof/>
                <w:webHidden/>
              </w:rPr>
              <w:tab/>
            </w:r>
            <w:r w:rsidR="004510CA">
              <w:rPr>
                <w:noProof/>
                <w:webHidden/>
              </w:rPr>
              <w:fldChar w:fldCharType="begin"/>
            </w:r>
            <w:r w:rsidR="004510CA">
              <w:rPr>
                <w:noProof/>
                <w:webHidden/>
              </w:rPr>
              <w:instrText xml:space="preserve"> PAGEREF _Toc49764413 \h </w:instrText>
            </w:r>
            <w:r w:rsidR="004510CA">
              <w:rPr>
                <w:noProof/>
                <w:webHidden/>
              </w:rPr>
            </w:r>
            <w:r w:rsidR="004510CA">
              <w:rPr>
                <w:noProof/>
                <w:webHidden/>
              </w:rPr>
              <w:fldChar w:fldCharType="separate"/>
            </w:r>
            <w:r w:rsidR="006F26B2">
              <w:rPr>
                <w:noProof/>
                <w:webHidden/>
              </w:rPr>
              <w:t>226</w:t>
            </w:r>
            <w:r w:rsidR="004510CA">
              <w:rPr>
                <w:noProof/>
                <w:webHidden/>
              </w:rPr>
              <w:fldChar w:fldCharType="end"/>
            </w:r>
          </w:hyperlink>
        </w:p>
        <w:p w14:paraId="03A811A4" w14:textId="0CF09C7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4"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Assignment and Parameters</w:t>
            </w:r>
            <w:r w:rsidR="004510CA">
              <w:rPr>
                <w:noProof/>
                <w:webHidden/>
              </w:rPr>
              <w:tab/>
            </w:r>
            <w:r w:rsidR="004510CA">
              <w:rPr>
                <w:noProof/>
                <w:webHidden/>
              </w:rPr>
              <w:fldChar w:fldCharType="begin"/>
            </w:r>
            <w:r w:rsidR="004510CA">
              <w:rPr>
                <w:noProof/>
                <w:webHidden/>
              </w:rPr>
              <w:instrText xml:space="preserve"> PAGEREF _Toc49764414 \h </w:instrText>
            </w:r>
            <w:r w:rsidR="004510CA">
              <w:rPr>
                <w:noProof/>
                <w:webHidden/>
              </w:rPr>
            </w:r>
            <w:r w:rsidR="004510CA">
              <w:rPr>
                <w:noProof/>
                <w:webHidden/>
              </w:rPr>
              <w:fldChar w:fldCharType="separate"/>
            </w:r>
            <w:r w:rsidR="006F26B2">
              <w:rPr>
                <w:noProof/>
                <w:webHidden/>
              </w:rPr>
              <w:t>228</w:t>
            </w:r>
            <w:r w:rsidR="004510CA">
              <w:rPr>
                <w:noProof/>
                <w:webHidden/>
              </w:rPr>
              <w:fldChar w:fldCharType="end"/>
            </w:r>
          </w:hyperlink>
        </w:p>
        <w:p w14:paraId="61B979D2" w14:textId="5BE29F7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5"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Unary Integral Operations</w:t>
            </w:r>
            <w:r w:rsidR="004510CA">
              <w:rPr>
                <w:noProof/>
                <w:webHidden/>
              </w:rPr>
              <w:tab/>
            </w:r>
            <w:r w:rsidR="004510CA">
              <w:rPr>
                <w:noProof/>
                <w:webHidden/>
              </w:rPr>
              <w:fldChar w:fldCharType="begin"/>
            </w:r>
            <w:r w:rsidR="004510CA">
              <w:rPr>
                <w:noProof/>
                <w:webHidden/>
              </w:rPr>
              <w:instrText xml:space="preserve"> PAGEREF _Toc49764415 \h </w:instrText>
            </w:r>
            <w:r w:rsidR="004510CA">
              <w:rPr>
                <w:noProof/>
                <w:webHidden/>
              </w:rPr>
            </w:r>
            <w:r w:rsidR="004510CA">
              <w:rPr>
                <w:noProof/>
                <w:webHidden/>
              </w:rPr>
              <w:fldChar w:fldCharType="separate"/>
            </w:r>
            <w:r w:rsidR="006F26B2">
              <w:rPr>
                <w:noProof/>
                <w:webHidden/>
              </w:rPr>
              <w:t>229</w:t>
            </w:r>
            <w:r w:rsidR="004510CA">
              <w:rPr>
                <w:noProof/>
                <w:webHidden/>
              </w:rPr>
              <w:fldChar w:fldCharType="end"/>
            </w:r>
          </w:hyperlink>
        </w:p>
        <w:p w14:paraId="238364CD" w14:textId="72CF405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6"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Integral Binary</w:t>
            </w:r>
            <w:r w:rsidR="004510CA">
              <w:rPr>
                <w:noProof/>
                <w:webHidden/>
              </w:rPr>
              <w:tab/>
            </w:r>
            <w:r w:rsidR="004510CA">
              <w:rPr>
                <w:noProof/>
                <w:webHidden/>
              </w:rPr>
              <w:fldChar w:fldCharType="begin"/>
            </w:r>
            <w:r w:rsidR="004510CA">
              <w:rPr>
                <w:noProof/>
                <w:webHidden/>
              </w:rPr>
              <w:instrText xml:space="preserve"> PAGEREF _Toc49764416 \h </w:instrText>
            </w:r>
            <w:r w:rsidR="004510CA">
              <w:rPr>
                <w:noProof/>
                <w:webHidden/>
              </w:rPr>
            </w:r>
            <w:r w:rsidR="004510CA">
              <w:rPr>
                <w:noProof/>
                <w:webHidden/>
              </w:rPr>
              <w:fldChar w:fldCharType="separate"/>
            </w:r>
            <w:r w:rsidR="006F26B2">
              <w:rPr>
                <w:noProof/>
                <w:webHidden/>
              </w:rPr>
              <w:t>231</w:t>
            </w:r>
            <w:r w:rsidR="004510CA">
              <w:rPr>
                <w:noProof/>
                <w:webHidden/>
              </w:rPr>
              <w:fldChar w:fldCharType="end"/>
            </w:r>
          </w:hyperlink>
        </w:p>
        <w:p w14:paraId="02BEDB73" w14:textId="4CA7CD4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Base and Offset</w:t>
            </w:r>
            <w:r w:rsidR="004510CA">
              <w:rPr>
                <w:noProof/>
                <w:webHidden/>
              </w:rPr>
              <w:tab/>
            </w:r>
            <w:r w:rsidR="004510CA">
              <w:rPr>
                <w:noProof/>
                <w:webHidden/>
              </w:rPr>
              <w:fldChar w:fldCharType="begin"/>
            </w:r>
            <w:r w:rsidR="004510CA">
              <w:rPr>
                <w:noProof/>
                <w:webHidden/>
              </w:rPr>
              <w:instrText xml:space="preserve"> PAGEREF _Toc49764417 \h </w:instrText>
            </w:r>
            <w:r w:rsidR="004510CA">
              <w:rPr>
                <w:noProof/>
                <w:webHidden/>
              </w:rPr>
            </w:r>
            <w:r w:rsidR="004510CA">
              <w:rPr>
                <w:noProof/>
                <w:webHidden/>
              </w:rPr>
              <w:fldChar w:fldCharType="separate"/>
            </w:r>
            <w:r w:rsidR="006F26B2">
              <w:rPr>
                <w:noProof/>
                <w:webHidden/>
              </w:rPr>
              <w:t>235</w:t>
            </w:r>
            <w:r w:rsidR="004510CA">
              <w:rPr>
                <w:noProof/>
                <w:webHidden/>
              </w:rPr>
              <w:fldChar w:fldCharType="end"/>
            </w:r>
          </w:hyperlink>
        </w:p>
        <w:p w14:paraId="6EF58F7C" w14:textId="61E76AB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Case</w:t>
            </w:r>
            <w:r w:rsidR="004510CA">
              <w:rPr>
                <w:noProof/>
                <w:webHidden/>
              </w:rPr>
              <w:tab/>
            </w:r>
            <w:r w:rsidR="004510CA">
              <w:rPr>
                <w:noProof/>
                <w:webHidden/>
              </w:rPr>
              <w:fldChar w:fldCharType="begin"/>
            </w:r>
            <w:r w:rsidR="004510CA">
              <w:rPr>
                <w:noProof/>
                <w:webHidden/>
              </w:rPr>
              <w:instrText xml:space="preserve"> PAGEREF _Toc49764418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5D8E778B" w14:textId="709A800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1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Address</w:t>
            </w:r>
            <w:r w:rsidR="004510CA">
              <w:rPr>
                <w:noProof/>
                <w:webHidden/>
              </w:rPr>
              <w:tab/>
            </w:r>
            <w:r w:rsidR="004510CA">
              <w:rPr>
                <w:noProof/>
                <w:webHidden/>
              </w:rPr>
              <w:fldChar w:fldCharType="begin"/>
            </w:r>
            <w:r w:rsidR="004510CA">
              <w:rPr>
                <w:noProof/>
                <w:webHidden/>
              </w:rPr>
              <w:instrText xml:space="preserve"> PAGEREF _Toc49764419 \h </w:instrText>
            </w:r>
            <w:r w:rsidR="004510CA">
              <w:rPr>
                <w:noProof/>
                <w:webHidden/>
              </w:rPr>
            </w:r>
            <w:r w:rsidR="004510CA">
              <w:rPr>
                <w:noProof/>
                <w:webHidden/>
              </w:rPr>
              <w:fldChar w:fldCharType="separate"/>
            </w:r>
            <w:r w:rsidR="006F26B2">
              <w:rPr>
                <w:noProof/>
                <w:webHidden/>
              </w:rPr>
              <w:t>236</w:t>
            </w:r>
            <w:r w:rsidR="004510CA">
              <w:rPr>
                <w:noProof/>
                <w:webHidden/>
              </w:rPr>
              <w:fldChar w:fldCharType="end"/>
            </w:r>
          </w:hyperlink>
        </w:p>
        <w:p w14:paraId="3D8CE4D7" w14:textId="74EA5FA9"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0"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Binary</w:t>
            </w:r>
            <w:r w:rsidR="004510CA">
              <w:rPr>
                <w:noProof/>
                <w:webHidden/>
              </w:rPr>
              <w:tab/>
            </w:r>
            <w:r w:rsidR="004510CA">
              <w:rPr>
                <w:noProof/>
                <w:webHidden/>
              </w:rPr>
              <w:fldChar w:fldCharType="begin"/>
            </w:r>
            <w:r w:rsidR="004510CA">
              <w:rPr>
                <w:noProof/>
                <w:webHidden/>
              </w:rPr>
              <w:instrText xml:space="preserve"> PAGEREF _Toc49764420 \h </w:instrText>
            </w:r>
            <w:r w:rsidR="004510CA">
              <w:rPr>
                <w:noProof/>
                <w:webHidden/>
              </w:rPr>
            </w:r>
            <w:r w:rsidR="004510CA">
              <w:rPr>
                <w:noProof/>
                <w:webHidden/>
              </w:rPr>
              <w:fldChar w:fldCharType="separate"/>
            </w:r>
            <w:r w:rsidR="006F26B2">
              <w:rPr>
                <w:noProof/>
                <w:webHidden/>
              </w:rPr>
              <w:t>237</w:t>
            </w:r>
            <w:r w:rsidR="004510CA">
              <w:rPr>
                <w:noProof/>
                <w:webHidden/>
              </w:rPr>
              <w:fldChar w:fldCharType="end"/>
            </w:r>
          </w:hyperlink>
        </w:p>
        <w:p w14:paraId="6133E1AC" w14:textId="5A36A39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1"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Relation</w:t>
            </w:r>
            <w:r w:rsidR="004510CA">
              <w:rPr>
                <w:noProof/>
                <w:webHidden/>
              </w:rPr>
              <w:tab/>
            </w:r>
            <w:r w:rsidR="004510CA">
              <w:rPr>
                <w:noProof/>
                <w:webHidden/>
              </w:rPr>
              <w:fldChar w:fldCharType="begin"/>
            </w:r>
            <w:r w:rsidR="004510CA">
              <w:rPr>
                <w:noProof/>
                <w:webHidden/>
              </w:rPr>
              <w:instrText xml:space="preserve"> PAGEREF _Toc49764421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1E656DF6" w14:textId="1FF1A27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2"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Floating Push and Pop</w:t>
            </w:r>
            <w:r w:rsidR="004510CA">
              <w:rPr>
                <w:noProof/>
                <w:webHidden/>
              </w:rPr>
              <w:tab/>
            </w:r>
            <w:r w:rsidR="004510CA">
              <w:rPr>
                <w:noProof/>
                <w:webHidden/>
              </w:rPr>
              <w:fldChar w:fldCharType="begin"/>
            </w:r>
            <w:r w:rsidR="004510CA">
              <w:rPr>
                <w:noProof/>
                <w:webHidden/>
              </w:rPr>
              <w:instrText xml:space="preserve"> PAGEREF _Toc49764422 \h </w:instrText>
            </w:r>
            <w:r w:rsidR="004510CA">
              <w:rPr>
                <w:noProof/>
                <w:webHidden/>
              </w:rPr>
            </w:r>
            <w:r w:rsidR="004510CA">
              <w:rPr>
                <w:noProof/>
                <w:webHidden/>
              </w:rPr>
              <w:fldChar w:fldCharType="separate"/>
            </w:r>
            <w:r w:rsidR="006F26B2">
              <w:rPr>
                <w:noProof/>
                <w:webHidden/>
              </w:rPr>
              <w:t>238</w:t>
            </w:r>
            <w:r w:rsidR="004510CA">
              <w:rPr>
                <w:noProof/>
                <w:webHidden/>
              </w:rPr>
              <w:fldChar w:fldCharType="end"/>
            </w:r>
          </w:hyperlink>
        </w:p>
        <w:p w14:paraId="34382E1D" w14:textId="53B3579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3"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Type Conversion</w:t>
            </w:r>
            <w:r w:rsidR="004510CA">
              <w:rPr>
                <w:noProof/>
                <w:webHidden/>
              </w:rPr>
              <w:tab/>
            </w:r>
            <w:r w:rsidR="004510CA">
              <w:rPr>
                <w:noProof/>
                <w:webHidden/>
              </w:rPr>
              <w:fldChar w:fldCharType="begin"/>
            </w:r>
            <w:r w:rsidR="004510CA">
              <w:rPr>
                <w:noProof/>
                <w:webHidden/>
              </w:rPr>
              <w:instrText xml:space="preserve"> PAGEREF _Toc49764423 \h </w:instrText>
            </w:r>
            <w:r w:rsidR="004510CA">
              <w:rPr>
                <w:noProof/>
                <w:webHidden/>
              </w:rPr>
            </w:r>
            <w:r w:rsidR="004510CA">
              <w:rPr>
                <w:noProof/>
                <w:webHidden/>
              </w:rPr>
              <w:fldChar w:fldCharType="separate"/>
            </w:r>
            <w:r w:rsidR="006F26B2">
              <w:rPr>
                <w:noProof/>
                <w:webHidden/>
              </w:rPr>
              <w:t>241</w:t>
            </w:r>
            <w:r w:rsidR="004510CA">
              <w:rPr>
                <w:noProof/>
                <w:webHidden/>
              </w:rPr>
              <w:fldChar w:fldCharType="end"/>
            </w:r>
          </w:hyperlink>
        </w:p>
        <w:p w14:paraId="6A4DEDC4" w14:textId="38301E1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4" w:history="1">
            <w:r w:rsidR="004510CA" w:rsidRPr="00392695">
              <w:rPr>
                <w:rStyle w:val="Hyperlnk"/>
                <w:noProof/>
                <w:highlight w:val="white"/>
              </w:rPr>
              <w:t>16.5.4.</w:t>
            </w:r>
            <w:r w:rsidR="004510CA">
              <w:rPr>
                <w:rFonts w:asciiTheme="minorHAnsi" w:eastAsiaTheme="minorEastAsia" w:hAnsiTheme="minorHAnsi"/>
                <w:noProof/>
                <w:color w:val="auto"/>
                <w:lang w:val="sv-SE" w:eastAsia="sv-SE"/>
              </w:rPr>
              <w:tab/>
            </w:r>
            <w:r w:rsidR="004510CA" w:rsidRPr="00392695">
              <w:rPr>
                <w:rStyle w:val="Hyperlnk"/>
                <w:noProof/>
                <w:highlight w:val="white"/>
              </w:rPr>
              <w:t>Struct and Union</w:t>
            </w:r>
            <w:r w:rsidR="004510CA">
              <w:rPr>
                <w:noProof/>
                <w:webHidden/>
              </w:rPr>
              <w:tab/>
            </w:r>
            <w:r w:rsidR="004510CA">
              <w:rPr>
                <w:noProof/>
                <w:webHidden/>
              </w:rPr>
              <w:fldChar w:fldCharType="begin"/>
            </w:r>
            <w:r w:rsidR="004510CA">
              <w:rPr>
                <w:noProof/>
                <w:webHidden/>
              </w:rPr>
              <w:instrText xml:space="preserve"> PAGEREF _Toc49764424 \h </w:instrText>
            </w:r>
            <w:r w:rsidR="004510CA">
              <w:rPr>
                <w:noProof/>
                <w:webHidden/>
              </w:rPr>
            </w:r>
            <w:r w:rsidR="004510CA">
              <w:rPr>
                <w:noProof/>
                <w:webHidden/>
              </w:rPr>
              <w:fldChar w:fldCharType="separate"/>
            </w:r>
            <w:r w:rsidR="006F26B2">
              <w:rPr>
                <w:noProof/>
                <w:webHidden/>
              </w:rPr>
              <w:t>243</w:t>
            </w:r>
            <w:r w:rsidR="004510CA">
              <w:rPr>
                <w:noProof/>
                <w:webHidden/>
              </w:rPr>
              <w:fldChar w:fldCharType="end"/>
            </w:r>
          </w:hyperlink>
        </w:p>
        <w:p w14:paraId="4AA7733C" w14:textId="4BB7B15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5" w:history="1">
            <w:r w:rsidR="004510CA" w:rsidRPr="00392695">
              <w:rPr>
                <w:rStyle w:val="Hyperlnk"/>
                <w:noProof/>
                <w:highlight w:val="white"/>
              </w:rPr>
              <w:t>16.5.5.</w:t>
            </w:r>
            <w:r w:rsidR="004510CA">
              <w:rPr>
                <w:rFonts w:asciiTheme="minorHAnsi" w:eastAsiaTheme="minorEastAsia" w:hAnsiTheme="minorHAnsi"/>
                <w:noProof/>
                <w:color w:val="auto"/>
                <w:lang w:val="sv-SE" w:eastAsia="sv-SE"/>
              </w:rPr>
              <w:tab/>
            </w:r>
            <w:r w:rsidR="004510CA" w:rsidRPr="00392695">
              <w:rPr>
                <w:rStyle w:val="Hyperlnk"/>
                <w:noProof/>
                <w:highlight w:val="white"/>
              </w:rPr>
              <w:t>Initialization Code</w:t>
            </w:r>
            <w:r w:rsidR="004510CA">
              <w:rPr>
                <w:noProof/>
                <w:webHidden/>
              </w:rPr>
              <w:tab/>
            </w:r>
            <w:r w:rsidR="004510CA">
              <w:rPr>
                <w:noProof/>
                <w:webHidden/>
              </w:rPr>
              <w:fldChar w:fldCharType="begin"/>
            </w:r>
            <w:r w:rsidR="004510CA">
              <w:rPr>
                <w:noProof/>
                <w:webHidden/>
              </w:rPr>
              <w:instrText xml:space="preserve"> PAGEREF _Toc49764425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14FCA861" w14:textId="1106A27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6" w:history="1">
            <w:r w:rsidR="004510CA" w:rsidRPr="00392695">
              <w:rPr>
                <w:rStyle w:val="Hyperlnk"/>
                <w:noProof/>
                <w:highlight w:val="white"/>
              </w:rPr>
              <w:t>16.5.6.</w:t>
            </w:r>
            <w:r w:rsidR="004510CA">
              <w:rPr>
                <w:rFonts w:asciiTheme="minorHAnsi" w:eastAsiaTheme="minorEastAsia" w:hAnsiTheme="minorHAnsi"/>
                <w:noProof/>
                <w:color w:val="auto"/>
                <w:lang w:val="sv-SE" w:eastAsia="sv-SE"/>
              </w:rPr>
              <w:tab/>
            </w:r>
            <w:r w:rsidR="004510CA" w:rsidRPr="00392695">
              <w:rPr>
                <w:rStyle w:val="Hyperlnk"/>
                <w:noProof/>
                <w:highlight w:val="white"/>
              </w:rPr>
              <w:t>Command Line Arguments</w:t>
            </w:r>
            <w:r w:rsidR="004510CA">
              <w:rPr>
                <w:noProof/>
                <w:webHidden/>
              </w:rPr>
              <w:tab/>
            </w:r>
            <w:r w:rsidR="004510CA">
              <w:rPr>
                <w:noProof/>
                <w:webHidden/>
              </w:rPr>
              <w:fldChar w:fldCharType="begin"/>
            </w:r>
            <w:r w:rsidR="004510CA">
              <w:rPr>
                <w:noProof/>
                <w:webHidden/>
              </w:rPr>
              <w:instrText xml:space="preserve"> PAGEREF _Toc49764426 \h </w:instrText>
            </w:r>
            <w:r w:rsidR="004510CA">
              <w:rPr>
                <w:noProof/>
                <w:webHidden/>
              </w:rPr>
            </w:r>
            <w:r w:rsidR="004510CA">
              <w:rPr>
                <w:noProof/>
                <w:webHidden/>
              </w:rPr>
              <w:fldChar w:fldCharType="separate"/>
            </w:r>
            <w:r w:rsidR="006F26B2">
              <w:rPr>
                <w:noProof/>
                <w:webHidden/>
              </w:rPr>
              <w:t>244</w:t>
            </w:r>
            <w:r w:rsidR="004510CA">
              <w:rPr>
                <w:noProof/>
                <w:webHidden/>
              </w:rPr>
              <w:fldChar w:fldCharType="end"/>
            </w:r>
          </w:hyperlink>
        </w:p>
        <w:p w14:paraId="3BD45413" w14:textId="3DE5EA5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7" w:history="1">
            <w:r w:rsidR="004510CA" w:rsidRPr="00392695">
              <w:rPr>
                <w:rStyle w:val="Hyperlnk"/>
                <w:noProof/>
                <w:highlight w:val="white"/>
              </w:rPr>
              <w:t>16.5.1.</w:t>
            </w:r>
            <w:r w:rsidR="004510CA">
              <w:rPr>
                <w:rFonts w:asciiTheme="minorHAnsi" w:eastAsiaTheme="minorEastAsia" w:hAnsiTheme="minorHAnsi"/>
                <w:noProof/>
                <w:color w:val="auto"/>
                <w:lang w:val="sv-SE" w:eastAsia="sv-SE"/>
              </w:rPr>
              <w:tab/>
            </w:r>
            <w:r w:rsidR="004510CA" w:rsidRPr="00392695">
              <w:rPr>
                <w:rStyle w:val="Hyperlnk"/>
                <w:noProof/>
                <w:highlight w:val="white"/>
              </w:rPr>
              <w:t>Linux Text List</w:t>
            </w:r>
            <w:r w:rsidR="004510CA">
              <w:rPr>
                <w:noProof/>
                <w:webHidden/>
              </w:rPr>
              <w:tab/>
            </w:r>
            <w:r w:rsidR="004510CA">
              <w:rPr>
                <w:noProof/>
                <w:webHidden/>
              </w:rPr>
              <w:fldChar w:fldCharType="begin"/>
            </w:r>
            <w:r w:rsidR="004510CA">
              <w:rPr>
                <w:noProof/>
                <w:webHidden/>
              </w:rPr>
              <w:instrText xml:space="preserve"> PAGEREF _Toc49764427 \h </w:instrText>
            </w:r>
            <w:r w:rsidR="004510CA">
              <w:rPr>
                <w:noProof/>
                <w:webHidden/>
              </w:rPr>
            </w:r>
            <w:r w:rsidR="004510CA">
              <w:rPr>
                <w:noProof/>
                <w:webHidden/>
              </w:rPr>
              <w:fldChar w:fldCharType="separate"/>
            </w:r>
            <w:r w:rsidR="006F26B2">
              <w:rPr>
                <w:noProof/>
                <w:webHidden/>
              </w:rPr>
              <w:t>246</w:t>
            </w:r>
            <w:r w:rsidR="004510CA">
              <w:rPr>
                <w:noProof/>
                <w:webHidden/>
              </w:rPr>
              <w:fldChar w:fldCharType="end"/>
            </w:r>
          </w:hyperlink>
        </w:p>
        <w:p w14:paraId="5BAA37A4" w14:textId="5F29DAB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8" w:history="1">
            <w:r w:rsidR="004510CA" w:rsidRPr="00392695">
              <w:rPr>
                <w:rStyle w:val="Hyperlnk"/>
                <w:noProof/>
                <w:highlight w:val="white"/>
              </w:rPr>
              <w:t>16.5.2.</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Jump Info</w:t>
            </w:r>
            <w:r w:rsidR="004510CA">
              <w:rPr>
                <w:noProof/>
                <w:webHidden/>
              </w:rPr>
              <w:tab/>
            </w:r>
            <w:r w:rsidR="004510CA">
              <w:rPr>
                <w:noProof/>
                <w:webHidden/>
              </w:rPr>
              <w:fldChar w:fldCharType="begin"/>
            </w:r>
            <w:r w:rsidR="004510CA">
              <w:rPr>
                <w:noProof/>
                <w:webHidden/>
              </w:rPr>
              <w:instrText xml:space="preserve"> PAGEREF _Toc49764428 \h </w:instrText>
            </w:r>
            <w:r w:rsidR="004510CA">
              <w:rPr>
                <w:noProof/>
                <w:webHidden/>
              </w:rPr>
            </w:r>
            <w:r w:rsidR="004510CA">
              <w:rPr>
                <w:noProof/>
                <w:webHidden/>
              </w:rPr>
              <w:fldChar w:fldCharType="separate"/>
            </w:r>
            <w:r w:rsidR="006F26B2">
              <w:rPr>
                <w:noProof/>
                <w:webHidden/>
              </w:rPr>
              <w:t>254</w:t>
            </w:r>
            <w:r w:rsidR="004510CA">
              <w:rPr>
                <w:noProof/>
                <w:webHidden/>
              </w:rPr>
              <w:fldChar w:fldCharType="end"/>
            </w:r>
          </w:hyperlink>
        </w:p>
        <w:p w14:paraId="2C256725" w14:textId="0ED6C12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29" w:history="1">
            <w:r w:rsidR="004510CA" w:rsidRPr="00392695">
              <w:rPr>
                <w:rStyle w:val="Hyperlnk"/>
                <w:noProof/>
                <w:highlight w:val="white"/>
              </w:rPr>
              <w:t>16.5.3.</w:t>
            </w:r>
            <w:r w:rsidR="004510CA">
              <w:rPr>
                <w:rFonts w:asciiTheme="minorHAnsi" w:eastAsiaTheme="minorEastAsia" w:hAnsiTheme="minorHAnsi"/>
                <w:noProof/>
                <w:color w:val="auto"/>
                <w:lang w:val="sv-SE" w:eastAsia="sv-SE"/>
              </w:rPr>
              <w:tab/>
            </w:r>
            <w:r w:rsidR="004510CA" w:rsidRPr="00392695">
              <w:rPr>
                <w:rStyle w:val="Hyperlnk"/>
                <w:noProof/>
                <w:highlight w:val="white"/>
              </w:rPr>
              <w:t>Windows Byte List</w:t>
            </w:r>
            <w:r w:rsidR="004510CA">
              <w:rPr>
                <w:noProof/>
                <w:webHidden/>
              </w:rPr>
              <w:tab/>
            </w:r>
            <w:r w:rsidR="004510CA">
              <w:rPr>
                <w:noProof/>
                <w:webHidden/>
              </w:rPr>
              <w:fldChar w:fldCharType="begin"/>
            </w:r>
            <w:r w:rsidR="004510CA">
              <w:rPr>
                <w:noProof/>
                <w:webHidden/>
              </w:rPr>
              <w:instrText xml:space="preserve"> PAGEREF _Toc49764429 \h </w:instrText>
            </w:r>
            <w:r w:rsidR="004510CA">
              <w:rPr>
                <w:noProof/>
                <w:webHidden/>
              </w:rPr>
            </w:r>
            <w:r w:rsidR="004510CA">
              <w:rPr>
                <w:noProof/>
                <w:webHidden/>
              </w:rPr>
              <w:fldChar w:fldCharType="separate"/>
            </w:r>
            <w:r w:rsidR="006F26B2">
              <w:rPr>
                <w:noProof/>
                <w:webHidden/>
              </w:rPr>
              <w:t>256</w:t>
            </w:r>
            <w:r w:rsidR="004510CA">
              <w:rPr>
                <w:noProof/>
                <w:webHidden/>
              </w:rPr>
              <w:fldChar w:fldCharType="end"/>
            </w:r>
          </w:hyperlink>
        </w:p>
        <w:p w14:paraId="31F2C4BE" w14:textId="1F2A8901"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30" w:history="1">
            <w:r w:rsidR="004510CA" w:rsidRPr="00392695">
              <w:rPr>
                <w:rStyle w:val="Hyperlnk"/>
                <w:noProof/>
              </w:rPr>
              <w:t>16.6.</w:t>
            </w:r>
            <w:r w:rsidR="004510CA">
              <w:rPr>
                <w:rFonts w:asciiTheme="minorHAnsi" w:eastAsiaTheme="minorEastAsia" w:hAnsiTheme="minorHAnsi"/>
                <w:noProof/>
                <w:color w:val="auto"/>
                <w:lang w:val="sv-SE" w:eastAsia="sv-SE"/>
              </w:rPr>
              <w:tab/>
            </w:r>
            <w:r w:rsidR="004510CA" w:rsidRPr="00392695">
              <w:rPr>
                <w:rStyle w:val="Hyperlnk"/>
                <w:noProof/>
              </w:rPr>
              <w:t>Generation</w:t>
            </w:r>
            <w:r w:rsidR="004510CA">
              <w:rPr>
                <w:noProof/>
                <w:webHidden/>
              </w:rPr>
              <w:tab/>
            </w:r>
            <w:r w:rsidR="004510CA">
              <w:rPr>
                <w:noProof/>
                <w:webHidden/>
              </w:rPr>
              <w:fldChar w:fldCharType="begin"/>
            </w:r>
            <w:r w:rsidR="004510CA">
              <w:rPr>
                <w:noProof/>
                <w:webHidden/>
              </w:rPr>
              <w:instrText xml:space="preserve"> PAGEREF _Toc49764430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9727FBE" w14:textId="091F230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31" w:history="1">
            <w:r w:rsidR="004510CA" w:rsidRPr="00392695">
              <w:rPr>
                <w:rStyle w:val="Hyperlnk"/>
                <w:noProof/>
              </w:rPr>
              <w:t>16.6.1.</w:t>
            </w:r>
            <w:r w:rsidR="004510CA">
              <w:rPr>
                <w:rFonts w:asciiTheme="minorHAnsi" w:eastAsiaTheme="minorEastAsia" w:hAnsiTheme="minorHAnsi"/>
                <w:noProof/>
                <w:color w:val="auto"/>
                <w:lang w:val="sv-SE" w:eastAsia="sv-SE"/>
              </w:rPr>
              <w:tab/>
            </w:r>
            <w:r w:rsidR="004510CA" w:rsidRPr="00392695">
              <w:rPr>
                <w:rStyle w:val="Hyperlnk"/>
                <w:noProof/>
              </w:rPr>
              <w:t>Base Blocks Generation</w:t>
            </w:r>
            <w:r w:rsidR="004510CA">
              <w:rPr>
                <w:noProof/>
                <w:webHidden/>
              </w:rPr>
              <w:tab/>
            </w:r>
            <w:r w:rsidR="004510CA">
              <w:rPr>
                <w:noProof/>
                <w:webHidden/>
              </w:rPr>
              <w:fldChar w:fldCharType="begin"/>
            </w:r>
            <w:r w:rsidR="004510CA">
              <w:rPr>
                <w:noProof/>
                <w:webHidden/>
              </w:rPr>
              <w:instrText xml:space="preserve"> PAGEREF _Toc49764431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489B8A3E" w14:textId="63D91FD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32" w:history="1">
            <w:r w:rsidR="004510CA" w:rsidRPr="00392695">
              <w:rPr>
                <w:rStyle w:val="Hyperlnk"/>
                <w:noProof/>
              </w:rPr>
              <w:t>16.6.2.</w:t>
            </w:r>
            <w:r w:rsidR="004510CA">
              <w:rPr>
                <w:rFonts w:asciiTheme="minorHAnsi" w:eastAsiaTheme="minorEastAsia" w:hAnsiTheme="minorHAnsi"/>
                <w:noProof/>
                <w:color w:val="auto"/>
                <w:lang w:val="sv-SE" w:eastAsia="sv-SE"/>
              </w:rPr>
              <w:tab/>
            </w:r>
            <w:r w:rsidR="004510CA" w:rsidRPr="00392695">
              <w:rPr>
                <w:rStyle w:val="Hyperlnk"/>
                <w:noProof/>
              </w:rPr>
              <w:t>Live Sets Generation</w:t>
            </w:r>
            <w:r w:rsidR="004510CA">
              <w:rPr>
                <w:noProof/>
                <w:webHidden/>
              </w:rPr>
              <w:tab/>
            </w:r>
            <w:r w:rsidR="004510CA">
              <w:rPr>
                <w:noProof/>
                <w:webHidden/>
              </w:rPr>
              <w:fldChar w:fldCharType="begin"/>
            </w:r>
            <w:r w:rsidR="004510CA">
              <w:rPr>
                <w:noProof/>
                <w:webHidden/>
              </w:rPr>
              <w:instrText xml:space="preserve"> PAGEREF _Toc49764432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12134DC9" w14:textId="54839A2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33" w:history="1">
            <w:r w:rsidR="004510CA" w:rsidRPr="00392695">
              <w:rPr>
                <w:rStyle w:val="Hyperlnk"/>
                <w:noProof/>
              </w:rPr>
              <w:t>16.6.3.</w:t>
            </w:r>
            <w:r w:rsidR="004510CA">
              <w:rPr>
                <w:rFonts w:asciiTheme="minorHAnsi" w:eastAsiaTheme="minorEastAsia" w:hAnsiTheme="minorHAnsi"/>
                <w:noProof/>
                <w:color w:val="auto"/>
                <w:lang w:val="sv-SE" w:eastAsia="sv-SE"/>
              </w:rPr>
              <w:tab/>
            </w:r>
            <w:r w:rsidR="004510CA" w:rsidRPr="00392695">
              <w:rPr>
                <w:rStyle w:val="Hyperlnk"/>
                <w:noProof/>
              </w:rPr>
              <w:t>Path Sets</w:t>
            </w:r>
            <w:r w:rsidR="004510CA">
              <w:rPr>
                <w:noProof/>
                <w:webHidden/>
              </w:rPr>
              <w:tab/>
            </w:r>
            <w:r w:rsidR="004510CA">
              <w:rPr>
                <w:noProof/>
                <w:webHidden/>
              </w:rPr>
              <w:fldChar w:fldCharType="begin"/>
            </w:r>
            <w:r w:rsidR="004510CA">
              <w:rPr>
                <w:noProof/>
                <w:webHidden/>
              </w:rPr>
              <w:instrText xml:space="preserve"> PAGEREF _Toc49764433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99BC2A8" w14:textId="0397470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34" w:history="1">
            <w:r w:rsidR="004510CA" w:rsidRPr="00392695">
              <w:rPr>
                <w:rStyle w:val="Hyperlnk"/>
                <w:noProof/>
              </w:rPr>
              <w:t>16.6.4.</w:t>
            </w:r>
            <w:r w:rsidR="004510CA">
              <w:rPr>
                <w:rFonts w:asciiTheme="minorHAnsi" w:eastAsiaTheme="minorEastAsia" w:hAnsiTheme="minorHAnsi"/>
                <w:noProof/>
                <w:color w:val="auto"/>
                <w:lang w:val="sv-SE" w:eastAsia="sv-SE"/>
              </w:rPr>
              <w:tab/>
            </w:r>
            <w:r w:rsidR="004510CA" w:rsidRPr="00392695">
              <w:rPr>
                <w:rStyle w:val="Hyperlnk"/>
                <w:noProof/>
              </w:rPr>
              <w:t>Removal of Unused Code</w:t>
            </w:r>
            <w:r w:rsidR="004510CA">
              <w:rPr>
                <w:noProof/>
                <w:webHidden/>
              </w:rPr>
              <w:tab/>
            </w:r>
            <w:r w:rsidR="004510CA">
              <w:rPr>
                <w:noProof/>
                <w:webHidden/>
              </w:rPr>
              <w:fldChar w:fldCharType="begin"/>
            </w:r>
            <w:r w:rsidR="004510CA">
              <w:rPr>
                <w:noProof/>
                <w:webHidden/>
              </w:rPr>
              <w:instrText xml:space="preserve"> PAGEREF _Toc49764434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7876812" w14:textId="1AA90481" w:rsidR="004510CA" w:rsidRDefault="003A07D9">
          <w:pPr>
            <w:pStyle w:val="Innehll1"/>
            <w:rPr>
              <w:rFonts w:asciiTheme="minorHAnsi" w:eastAsiaTheme="minorEastAsia" w:hAnsiTheme="minorHAnsi"/>
              <w:noProof/>
              <w:color w:val="auto"/>
              <w:lang w:val="sv-SE" w:eastAsia="sv-SE"/>
            </w:rPr>
          </w:pPr>
          <w:hyperlink w:anchor="_Toc49764435" w:history="1">
            <w:r w:rsidR="004510CA" w:rsidRPr="00392695">
              <w:rPr>
                <w:rStyle w:val="Hyperlnk"/>
                <w:noProof/>
              </w:rPr>
              <w:t>17.</w:t>
            </w:r>
            <w:r w:rsidR="004510CA">
              <w:rPr>
                <w:rFonts w:asciiTheme="minorHAnsi" w:eastAsiaTheme="minorEastAsia" w:hAnsiTheme="minorHAnsi"/>
                <w:noProof/>
                <w:color w:val="auto"/>
                <w:lang w:val="sv-SE" w:eastAsia="sv-SE"/>
              </w:rPr>
              <w:tab/>
            </w:r>
            <w:r w:rsidR="004510CA" w:rsidRPr="00392695">
              <w:rPr>
                <w:rStyle w:val="Hyperlnk"/>
                <w:noProof/>
              </w:rPr>
              <w:t>Object Code Preparation</w:t>
            </w:r>
            <w:r w:rsidR="004510CA">
              <w:rPr>
                <w:noProof/>
                <w:webHidden/>
              </w:rPr>
              <w:tab/>
            </w:r>
            <w:r w:rsidR="004510CA">
              <w:rPr>
                <w:noProof/>
                <w:webHidden/>
              </w:rPr>
              <w:fldChar w:fldCharType="begin"/>
            </w:r>
            <w:r w:rsidR="004510CA">
              <w:rPr>
                <w:noProof/>
                <w:webHidden/>
              </w:rPr>
              <w:instrText xml:space="preserve"> PAGEREF _Toc49764435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0B0477D" w14:textId="6CDB5D64"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36" w:history="1">
            <w:r w:rsidR="004510CA" w:rsidRPr="00392695">
              <w:rPr>
                <w:rStyle w:val="Hyperlnk"/>
                <w:noProof/>
              </w:rPr>
              <w:t>17.1.</w:t>
            </w:r>
            <w:r w:rsidR="004510CA">
              <w:rPr>
                <w:rFonts w:asciiTheme="minorHAnsi" w:eastAsiaTheme="minorEastAsia" w:hAnsiTheme="minorHAnsi"/>
                <w:noProof/>
                <w:color w:val="auto"/>
                <w:lang w:val="sv-SE" w:eastAsia="sv-SE"/>
              </w:rPr>
              <w:tab/>
            </w:r>
            <w:r w:rsidR="004510CA" w:rsidRPr="00392695">
              <w:rPr>
                <w:rStyle w:val="Hyperlnk"/>
                <w:noProof/>
              </w:rPr>
              <w:t>Register Preparation</w:t>
            </w:r>
            <w:r w:rsidR="004510CA">
              <w:rPr>
                <w:noProof/>
                <w:webHidden/>
              </w:rPr>
              <w:tab/>
            </w:r>
            <w:r w:rsidR="004510CA">
              <w:rPr>
                <w:noProof/>
                <w:webHidden/>
              </w:rPr>
              <w:fldChar w:fldCharType="begin"/>
            </w:r>
            <w:r w:rsidR="004510CA">
              <w:rPr>
                <w:noProof/>
                <w:webHidden/>
              </w:rPr>
              <w:instrText xml:space="preserve"> PAGEREF _Toc49764436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5B37527" w14:textId="25100227"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37" w:history="1">
            <w:r w:rsidR="004510CA" w:rsidRPr="00392695">
              <w:rPr>
                <w:rStyle w:val="Hyperlnk"/>
                <w:noProof/>
              </w:rPr>
              <w:t>17.2.</w:t>
            </w:r>
            <w:r w:rsidR="004510CA">
              <w:rPr>
                <w:rFonts w:asciiTheme="minorHAnsi" w:eastAsiaTheme="minorEastAsia" w:hAnsiTheme="minorHAnsi"/>
                <w:noProof/>
                <w:color w:val="auto"/>
                <w:lang w:val="sv-SE" w:eastAsia="sv-SE"/>
              </w:rPr>
              <w:tab/>
            </w:r>
            <w:r w:rsidR="004510CA" w:rsidRPr="00392695">
              <w:rPr>
                <w:rStyle w:val="Hyperlnk"/>
                <w:noProof/>
              </w:rPr>
              <w:t>Register Allocation</w:t>
            </w:r>
            <w:r w:rsidR="004510CA">
              <w:rPr>
                <w:noProof/>
                <w:webHidden/>
              </w:rPr>
              <w:tab/>
            </w:r>
            <w:r w:rsidR="004510CA">
              <w:rPr>
                <w:noProof/>
                <w:webHidden/>
              </w:rPr>
              <w:fldChar w:fldCharType="begin"/>
            </w:r>
            <w:r w:rsidR="004510CA">
              <w:rPr>
                <w:noProof/>
                <w:webHidden/>
              </w:rPr>
              <w:instrText xml:space="preserve"> PAGEREF _Toc49764437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0A244D7" w14:textId="7B659C80" w:rsidR="004510CA" w:rsidRDefault="003A07D9">
          <w:pPr>
            <w:pStyle w:val="Innehll1"/>
            <w:rPr>
              <w:rFonts w:asciiTheme="minorHAnsi" w:eastAsiaTheme="minorEastAsia" w:hAnsiTheme="minorHAnsi"/>
              <w:noProof/>
              <w:color w:val="auto"/>
              <w:lang w:val="sv-SE" w:eastAsia="sv-SE"/>
            </w:rPr>
          </w:pPr>
          <w:hyperlink w:anchor="_Toc49764438" w:history="1">
            <w:r w:rsidR="004510CA" w:rsidRPr="00392695">
              <w:rPr>
                <w:rStyle w:val="Hyperlnk"/>
                <w:noProof/>
              </w:rPr>
              <w:t>18.</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_Toc49764438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C37C69E" w14:textId="1103C3BF"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39" w:history="1">
            <w:r w:rsidR="004510CA" w:rsidRPr="00392695">
              <w:rPr>
                <w:rStyle w:val="Hyperlnk"/>
                <w:noProof/>
              </w:rPr>
              <w:t>18.1.</w:t>
            </w:r>
            <w:r w:rsidR="004510CA">
              <w:rPr>
                <w:rFonts w:asciiTheme="minorHAnsi" w:eastAsiaTheme="minorEastAsia" w:hAnsiTheme="minorHAnsi"/>
                <w:noProof/>
                <w:color w:val="auto"/>
                <w:lang w:val="sv-SE" w:eastAsia="sv-SE"/>
              </w:rPr>
              <w:tab/>
            </w:r>
            <w:r w:rsidR="004510CA" w:rsidRPr="00392695">
              <w:rPr>
                <w:rStyle w:val="Hyperlnk"/>
                <w:noProof/>
              </w:rPr>
              <w:t>The Object Operator</w:t>
            </w:r>
            <w:r w:rsidR="004510CA">
              <w:rPr>
                <w:noProof/>
                <w:webHidden/>
              </w:rPr>
              <w:tab/>
            </w:r>
            <w:r w:rsidR="004510CA">
              <w:rPr>
                <w:noProof/>
                <w:webHidden/>
              </w:rPr>
              <w:fldChar w:fldCharType="begin"/>
            </w:r>
            <w:r w:rsidR="004510CA">
              <w:rPr>
                <w:noProof/>
                <w:webHidden/>
              </w:rPr>
              <w:instrText xml:space="preserve"> PAGEREF _Toc49764439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62CB856C" w14:textId="0311D2F3"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40" w:history="1">
            <w:r w:rsidR="004510CA" w:rsidRPr="00392695">
              <w:rPr>
                <w:rStyle w:val="Hyperlnk"/>
                <w:noProof/>
              </w:rPr>
              <w:t>18.2.</w:t>
            </w:r>
            <w:r w:rsidR="004510CA">
              <w:rPr>
                <w:rFonts w:asciiTheme="minorHAnsi" w:eastAsiaTheme="minorEastAsia" w:hAnsiTheme="minorHAnsi"/>
                <w:noProof/>
                <w:color w:val="auto"/>
                <w:lang w:val="sv-SE" w:eastAsia="sv-SE"/>
              </w:rPr>
              <w:tab/>
            </w:r>
            <w:r w:rsidR="004510CA" w:rsidRPr="00392695">
              <w:rPr>
                <w:rStyle w:val="Hyperlnk"/>
                <w:noProof/>
              </w:rPr>
              <w:t>The Object Code</w:t>
            </w:r>
            <w:r w:rsidR="004510CA">
              <w:rPr>
                <w:noProof/>
                <w:webHidden/>
              </w:rPr>
              <w:tab/>
            </w:r>
            <w:r w:rsidR="004510CA">
              <w:rPr>
                <w:noProof/>
                <w:webHidden/>
              </w:rPr>
              <w:fldChar w:fldCharType="begin"/>
            </w:r>
            <w:r w:rsidR="004510CA">
              <w:rPr>
                <w:noProof/>
                <w:webHidden/>
              </w:rPr>
              <w:instrText xml:space="preserve"> PAGEREF _Toc49764440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34CA5AE6" w14:textId="65A49D6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41" w:history="1">
            <w:r w:rsidR="004510CA" w:rsidRPr="00392695">
              <w:rPr>
                <w:rStyle w:val="Hyperlnk"/>
                <w:noProof/>
              </w:rPr>
              <w:t>18.2.1.</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_Toc49764441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520DFB27" w14:textId="093F8EAB"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42" w:history="1">
            <w:r w:rsidR="004510CA" w:rsidRPr="00392695">
              <w:rPr>
                <w:rStyle w:val="Hyperlnk"/>
                <w:noProof/>
              </w:rPr>
              <w:t>18.3.</w:t>
            </w:r>
            <w:r w:rsidR="004510CA">
              <w:rPr>
                <w:rFonts w:asciiTheme="minorHAnsi" w:eastAsiaTheme="minorEastAsia" w:hAnsiTheme="minorHAnsi"/>
                <w:noProof/>
                <w:color w:val="auto"/>
                <w:lang w:val="sv-SE" w:eastAsia="sv-SE"/>
              </w:rPr>
              <w:tab/>
            </w:r>
            <w:r w:rsidR="004510CA" w:rsidRPr="00392695">
              <w:rPr>
                <w:rStyle w:val="Hyperlnk"/>
                <w:noProof/>
              </w:rPr>
              <w:t>Object Code Generation</w:t>
            </w:r>
            <w:r w:rsidR="004510CA">
              <w:rPr>
                <w:noProof/>
                <w:webHidden/>
              </w:rPr>
              <w:tab/>
            </w:r>
            <w:r w:rsidR="004510CA">
              <w:rPr>
                <w:noProof/>
                <w:webHidden/>
              </w:rPr>
              <w:fldChar w:fldCharType="begin"/>
            </w:r>
            <w:r w:rsidR="004510CA">
              <w:rPr>
                <w:noProof/>
                <w:webHidden/>
              </w:rPr>
              <w:instrText xml:space="preserve"> PAGEREF _Toc49764442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D68D996" w14:textId="49608147" w:rsidR="004510CA" w:rsidRDefault="003A07D9">
          <w:pPr>
            <w:pStyle w:val="Innehll1"/>
            <w:rPr>
              <w:rFonts w:asciiTheme="minorHAnsi" w:eastAsiaTheme="minorEastAsia" w:hAnsiTheme="minorHAnsi"/>
              <w:noProof/>
              <w:color w:val="auto"/>
              <w:lang w:val="sv-SE" w:eastAsia="sv-SE"/>
            </w:rPr>
          </w:pPr>
          <w:hyperlink w:anchor="_Toc49764443" w:history="1">
            <w:r w:rsidR="004510CA" w:rsidRPr="00392695">
              <w:rPr>
                <w:rStyle w:val="Hyperlnk"/>
                <w:noProof/>
              </w:rPr>
              <w:t>19.</w:t>
            </w:r>
            <w:r w:rsidR="004510CA">
              <w:rPr>
                <w:rFonts w:asciiTheme="minorHAnsi" w:eastAsiaTheme="minorEastAsia" w:hAnsiTheme="minorHAnsi"/>
                <w:noProof/>
                <w:color w:val="auto"/>
                <w:lang w:val="sv-SE" w:eastAsia="sv-SE"/>
              </w:rPr>
              <w:tab/>
            </w:r>
            <w:r w:rsidR="004510CA" w:rsidRPr="00392695">
              <w:rPr>
                <w:rStyle w:val="Hyperlnk"/>
                <w:noProof/>
              </w:rPr>
              <w:t>Executable Code Generation</w:t>
            </w:r>
            <w:r w:rsidR="004510CA">
              <w:rPr>
                <w:noProof/>
                <w:webHidden/>
              </w:rPr>
              <w:tab/>
            </w:r>
            <w:r w:rsidR="004510CA">
              <w:rPr>
                <w:noProof/>
                <w:webHidden/>
              </w:rPr>
              <w:fldChar w:fldCharType="begin"/>
            </w:r>
            <w:r w:rsidR="004510CA">
              <w:rPr>
                <w:noProof/>
                <w:webHidden/>
              </w:rPr>
              <w:instrText xml:space="preserve"> PAGEREF _Toc49764443 \h </w:instrText>
            </w:r>
            <w:r w:rsidR="004510CA">
              <w:rPr>
                <w:noProof/>
                <w:webHidden/>
              </w:rPr>
            </w:r>
            <w:r w:rsidR="004510CA">
              <w:rPr>
                <w:noProof/>
                <w:webHidden/>
              </w:rPr>
              <w:fldChar w:fldCharType="separate"/>
            </w:r>
            <w:r w:rsidR="006F26B2">
              <w:rPr>
                <w:noProof/>
                <w:webHidden/>
              </w:rPr>
              <w:t>248</w:t>
            </w:r>
            <w:r w:rsidR="004510CA">
              <w:rPr>
                <w:noProof/>
                <w:webHidden/>
              </w:rPr>
              <w:fldChar w:fldCharType="end"/>
            </w:r>
          </w:hyperlink>
        </w:p>
        <w:p w14:paraId="3A704834" w14:textId="21FE968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44"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Command Line Arguments</w:t>
            </w:r>
            <w:r w:rsidR="004510CA">
              <w:rPr>
                <w:noProof/>
                <w:webHidden/>
              </w:rPr>
              <w:tab/>
            </w:r>
            <w:r w:rsidR="004510CA">
              <w:rPr>
                <w:noProof/>
                <w:webHidden/>
              </w:rPr>
              <w:fldChar w:fldCharType="begin"/>
            </w:r>
            <w:r w:rsidR="004510CA">
              <w:rPr>
                <w:noProof/>
                <w:webHidden/>
              </w:rPr>
              <w:instrText xml:space="preserve"> PAGEREF _Toc49764444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008EBE59" w14:textId="42921730"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45" w:history="1">
            <w:r w:rsidR="004510CA" w:rsidRPr="00392695">
              <w:rPr>
                <w:rStyle w:val="Hyperlnk"/>
                <w:noProof/>
              </w:rPr>
              <w:t>19.2.</w:t>
            </w:r>
            <w:r w:rsidR="004510CA">
              <w:rPr>
                <w:rFonts w:asciiTheme="minorHAnsi" w:eastAsiaTheme="minorEastAsia" w:hAnsiTheme="minorHAnsi"/>
                <w:noProof/>
                <w:color w:val="auto"/>
                <w:lang w:val="sv-SE" w:eastAsia="sv-SE"/>
              </w:rPr>
              <w:tab/>
            </w:r>
            <w:r w:rsidR="004510CA" w:rsidRPr="00392695">
              <w:rPr>
                <w:rStyle w:val="Hyperlnk"/>
                <w:noProof/>
              </w:rPr>
              <w:t>Linking</w:t>
            </w:r>
            <w:r w:rsidR="004510CA">
              <w:rPr>
                <w:noProof/>
                <w:webHidden/>
              </w:rPr>
              <w:tab/>
            </w:r>
            <w:r w:rsidR="004510CA">
              <w:rPr>
                <w:noProof/>
                <w:webHidden/>
              </w:rPr>
              <w:fldChar w:fldCharType="begin"/>
            </w:r>
            <w:r w:rsidR="004510CA">
              <w:rPr>
                <w:noProof/>
                <w:webHidden/>
              </w:rPr>
              <w:instrText xml:space="preserve"> PAGEREF _Toc49764445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7F290C6F" w14:textId="34659B5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46" w:history="1">
            <w:r w:rsidR="004510CA" w:rsidRPr="00392695">
              <w:rPr>
                <w:rStyle w:val="Hyperlnk"/>
                <w:noProof/>
              </w:rPr>
              <w:t>19.2.1.</w:t>
            </w:r>
            <w:r w:rsidR="004510CA">
              <w:rPr>
                <w:rFonts w:asciiTheme="minorHAnsi" w:eastAsiaTheme="minorEastAsia" w:hAnsiTheme="minorHAnsi"/>
                <w:noProof/>
                <w:color w:val="auto"/>
                <w:lang w:val="sv-SE" w:eastAsia="sv-SE"/>
              </w:rPr>
              <w:tab/>
            </w:r>
            <w:r w:rsidR="004510CA" w:rsidRPr="00392695">
              <w:rPr>
                <w:rStyle w:val="Hyperlnk"/>
                <w:noProof/>
              </w:rPr>
              <w:t>The Linker Class</w:t>
            </w:r>
            <w:r w:rsidR="004510CA">
              <w:rPr>
                <w:noProof/>
                <w:webHidden/>
              </w:rPr>
              <w:tab/>
            </w:r>
            <w:r w:rsidR="004510CA">
              <w:rPr>
                <w:noProof/>
                <w:webHidden/>
              </w:rPr>
              <w:fldChar w:fldCharType="begin"/>
            </w:r>
            <w:r w:rsidR="004510CA">
              <w:rPr>
                <w:noProof/>
                <w:webHidden/>
              </w:rPr>
              <w:instrText xml:space="preserve"> PAGEREF _Toc49764446 \h </w:instrText>
            </w:r>
            <w:r w:rsidR="004510CA">
              <w:rPr>
                <w:noProof/>
                <w:webHidden/>
              </w:rPr>
            </w:r>
            <w:r w:rsidR="004510CA">
              <w:rPr>
                <w:noProof/>
                <w:webHidden/>
              </w:rPr>
              <w:fldChar w:fldCharType="separate"/>
            </w:r>
            <w:r w:rsidR="006F26B2">
              <w:rPr>
                <w:noProof/>
                <w:webHidden/>
              </w:rPr>
              <w:t>265</w:t>
            </w:r>
            <w:r w:rsidR="004510CA">
              <w:rPr>
                <w:noProof/>
                <w:webHidden/>
              </w:rPr>
              <w:fldChar w:fldCharType="end"/>
            </w:r>
          </w:hyperlink>
        </w:p>
        <w:p w14:paraId="64CEEFB1" w14:textId="52DF901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47" w:history="1">
            <w:r w:rsidR="004510CA" w:rsidRPr="00392695">
              <w:rPr>
                <w:rStyle w:val="Hyperlnk"/>
                <w:noProof/>
              </w:rPr>
              <w:t>19.2.2.</w:t>
            </w:r>
            <w:r w:rsidR="004510CA">
              <w:rPr>
                <w:rFonts w:asciiTheme="minorHAnsi" w:eastAsiaTheme="minorEastAsia" w:hAnsiTheme="minorHAnsi"/>
                <w:noProof/>
                <w:color w:val="auto"/>
                <w:lang w:val="sv-SE" w:eastAsia="sv-SE"/>
              </w:rPr>
              <w:tab/>
            </w:r>
            <w:r w:rsidR="004510CA" w:rsidRPr="00392695">
              <w:rPr>
                <w:rStyle w:val="Hyperlnk"/>
                <w:noProof/>
              </w:rPr>
              <w:t>Main Trace Generation</w:t>
            </w:r>
            <w:r w:rsidR="004510CA">
              <w:rPr>
                <w:noProof/>
                <w:webHidden/>
              </w:rPr>
              <w:tab/>
            </w:r>
            <w:r w:rsidR="004510CA">
              <w:rPr>
                <w:noProof/>
                <w:webHidden/>
              </w:rPr>
              <w:fldChar w:fldCharType="begin"/>
            </w:r>
            <w:r w:rsidR="004510CA">
              <w:rPr>
                <w:noProof/>
                <w:webHidden/>
              </w:rPr>
              <w:instrText xml:space="preserve"> PAGEREF _Toc49764447 \h </w:instrText>
            </w:r>
            <w:r w:rsidR="004510CA">
              <w:rPr>
                <w:noProof/>
                <w:webHidden/>
              </w:rPr>
            </w:r>
            <w:r w:rsidR="004510CA">
              <w:rPr>
                <w:noProof/>
                <w:webHidden/>
              </w:rPr>
              <w:fldChar w:fldCharType="separate"/>
            </w:r>
            <w:r w:rsidR="006F26B2">
              <w:rPr>
                <w:b/>
                <w:bCs/>
                <w:noProof/>
                <w:webHidden/>
                <w:lang w:val="sv-SE"/>
              </w:rPr>
              <w:t>Fel! Bokmärket är inte definierat.</w:t>
            </w:r>
            <w:r w:rsidR="004510CA">
              <w:rPr>
                <w:noProof/>
                <w:webHidden/>
              </w:rPr>
              <w:fldChar w:fldCharType="end"/>
            </w:r>
          </w:hyperlink>
        </w:p>
        <w:p w14:paraId="71CE37EF" w14:textId="1460B530" w:rsidR="004510CA" w:rsidRDefault="003A07D9">
          <w:pPr>
            <w:pStyle w:val="Innehll1"/>
            <w:rPr>
              <w:rFonts w:asciiTheme="minorHAnsi" w:eastAsiaTheme="minorEastAsia" w:hAnsiTheme="minorHAnsi"/>
              <w:noProof/>
              <w:color w:val="auto"/>
              <w:lang w:val="sv-SE" w:eastAsia="sv-SE"/>
            </w:rPr>
          </w:pPr>
          <w:hyperlink w:anchor="_Toc49764448" w:history="1">
            <w:r w:rsidR="004510CA" w:rsidRPr="00392695">
              <w:rPr>
                <w:rStyle w:val="Hyperlnk"/>
                <w:noProof/>
              </w:rPr>
              <w:t>20.</w:t>
            </w:r>
            <w:r w:rsidR="004510CA">
              <w:rPr>
                <w:rFonts w:asciiTheme="minorHAnsi" w:eastAsiaTheme="minorEastAsia" w:hAnsiTheme="minorHAnsi"/>
                <w:noProof/>
                <w:color w:val="auto"/>
                <w:lang w:val="sv-SE" w:eastAsia="sv-SE"/>
              </w:rPr>
              <w:tab/>
            </w:r>
            <w:r w:rsidR="004510CA" w:rsidRPr="00392695">
              <w:rPr>
                <w:rStyle w:val="Hyperlnk"/>
                <w:noProof/>
              </w:rPr>
              <w:t>Auxiliary Classes</w:t>
            </w:r>
            <w:r w:rsidR="004510CA">
              <w:rPr>
                <w:noProof/>
                <w:webHidden/>
              </w:rPr>
              <w:tab/>
            </w:r>
            <w:r w:rsidR="004510CA">
              <w:rPr>
                <w:noProof/>
                <w:webHidden/>
              </w:rPr>
              <w:fldChar w:fldCharType="begin"/>
            </w:r>
            <w:r w:rsidR="004510CA">
              <w:rPr>
                <w:noProof/>
                <w:webHidden/>
              </w:rPr>
              <w:instrText xml:space="preserve"> PAGEREF _Toc49764448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0F44B57A" w14:textId="546F4396"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49" w:history="1">
            <w:r w:rsidR="004510CA" w:rsidRPr="00392695">
              <w:rPr>
                <w:rStyle w:val="Hyperlnk"/>
                <w:noProof/>
              </w:rPr>
              <w:t>20.1.</w:t>
            </w:r>
            <w:r w:rsidR="004510CA">
              <w:rPr>
                <w:rFonts w:asciiTheme="minorHAnsi" w:eastAsiaTheme="minorEastAsia" w:hAnsiTheme="minorHAnsi"/>
                <w:noProof/>
                <w:color w:val="auto"/>
                <w:lang w:val="sv-SE" w:eastAsia="sv-SE"/>
              </w:rPr>
              <w:tab/>
            </w:r>
            <w:r w:rsidR="004510CA" w:rsidRPr="00392695">
              <w:rPr>
                <w:rStyle w:val="Hyperlnk"/>
                <w:noProof/>
              </w:rPr>
              <w:t>Error Handling</w:t>
            </w:r>
            <w:r w:rsidR="004510CA">
              <w:rPr>
                <w:noProof/>
                <w:webHidden/>
              </w:rPr>
              <w:tab/>
            </w:r>
            <w:r w:rsidR="004510CA">
              <w:rPr>
                <w:noProof/>
                <w:webHidden/>
              </w:rPr>
              <w:fldChar w:fldCharType="begin"/>
            </w:r>
            <w:r w:rsidR="004510CA">
              <w:rPr>
                <w:noProof/>
                <w:webHidden/>
              </w:rPr>
              <w:instrText xml:space="preserve"> PAGEREF _Toc49764449 \h </w:instrText>
            </w:r>
            <w:r w:rsidR="004510CA">
              <w:rPr>
                <w:noProof/>
                <w:webHidden/>
              </w:rPr>
            </w:r>
            <w:r w:rsidR="004510CA">
              <w:rPr>
                <w:noProof/>
                <w:webHidden/>
              </w:rPr>
              <w:fldChar w:fldCharType="separate"/>
            </w:r>
            <w:r w:rsidR="006F26B2">
              <w:rPr>
                <w:noProof/>
                <w:webHidden/>
              </w:rPr>
              <w:t>384</w:t>
            </w:r>
            <w:r w:rsidR="004510CA">
              <w:rPr>
                <w:noProof/>
                <w:webHidden/>
              </w:rPr>
              <w:fldChar w:fldCharType="end"/>
            </w:r>
          </w:hyperlink>
        </w:p>
        <w:p w14:paraId="59F2C14A" w14:textId="2361C03B"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50" w:history="1">
            <w:r w:rsidR="004510CA" w:rsidRPr="00392695">
              <w:rPr>
                <w:rStyle w:val="Hyperlnk"/>
                <w:noProof/>
              </w:rPr>
              <w:t>20.2.</w:t>
            </w:r>
            <w:r w:rsidR="004510CA">
              <w:rPr>
                <w:rFonts w:asciiTheme="minorHAnsi" w:eastAsiaTheme="minorEastAsia" w:hAnsiTheme="minorHAnsi"/>
                <w:noProof/>
                <w:color w:val="auto"/>
                <w:lang w:val="sv-SE" w:eastAsia="sv-SE"/>
              </w:rPr>
              <w:tab/>
            </w:r>
            <w:r w:rsidR="004510CA" w:rsidRPr="00392695">
              <w:rPr>
                <w:rStyle w:val="Hyperlnk"/>
                <w:noProof/>
              </w:rPr>
              <w:t>Container Classes</w:t>
            </w:r>
            <w:r w:rsidR="004510CA">
              <w:rPr>
                <w:noProof/>
                <w:webHidden/>
              </w:rPr>
              <w:tab/>
            </w:r>
            <w:r w:rsidR="004510CA">
              <w:rPr>
                <w:noProof/>
                <w:webHidden/>
              </w:rPr>
              <w:fldChar w:fldCharType="begin"/>
            </w:r>
            <w:r w:rsidR="004510CA">
              <w:rPr>
                <w:noProof/>
                <w:webHidden/>
              </w:rPr>
              <w:instrText xml:space="preserve"> PAGEREF _Toc49764450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0EE2805" w14:textId="5C4E412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51" w:history="1">
            <w:r w:rsidR="004510CA" w:rsidRPr="00392695">
              <w:rPr>
                <w:rStyle w:val="Hyperlnk"/>
                <w:noProof/>
              </w:rPr>
              <w:t>20.2.1.</w:t>
            </w:r>
            <w:r w:rsidR="004510CA">
              <w:rPr>
                <w:rFonts w:asciiTheme="minorHAnsi" w:eastAsiaTheme="minorEastAsia" w:hAnsiTheme="minorHAnsi"/>
                <w:noProof/>
                <w:color w:val="auto"/>
                <w:lang w:val="sv-SE" w:eastAsia="sv-SE"/>
              </w:rPr>
              <w:tab/>
            </w:r>
            <w:r w:rsidR="004510CA" w:rsidRPr="00392695">
              <w:rPr>
                <w:rStyle w:val="Hyperlnk"/>
                <w:noProof/>
              </w:rPr>
              <w:t>Ordered Pair</w:t>
            </w:r>
            <w:r w:rsidR="004510CA">
              <w:rPr>
                <w:noProof/>
                <w:webHidden/>
              </w:rPr>
              <w:tab/>
            </w:r>
            <w:r w:rsidR="004510CA">
              <w:rPr>
                <w:noProof/>
                <w:webHidden/>
              </w:rPr>
              <w:fldChar w:fldCharType="begin"/>
            </w:r>
            <w:r w:rsidR="004510CA">
              <w:rPr>
                <w:noProof/>
                <w:webHidden/>
              </w:rPr>
              <w:instrText xml:space="preserve"> PAGEREF _Toc49764451 \h </w:instrText>
            </w:r>
            <w:r w:rsidR="004510CA">
              <w:rPr>
                <w:noProof/>
                <w:webHidden/>
              </w:rPr>
            </w:r>
            <w:r w:rsidR="004510CA">
              <w:rPr>
                <w:noProof/>
                <w:webHidden/>
              </w:rPr>
              <w:fldChar w:fldCharType="separate"/>
            </w:r>
            <w:r w:rsidR="006F26B2">
              <w:rPr>
                <w:noProof/>
                <w:webHidden/>
              </w:rPr>
              <w:t>388</w:t>
            </w:r>
            <w:r w:rsidR="004510CA">
              <w:rPr>
                <w:noProof/>
                <w:webHidden/>
              </w:rPr>
              <w:fldChar w:fldCharType="end"/>
            </w:r>
          </w:hyperlink>
        </w:p>
        <w:p w14:paraId="5B82367C" w14:textId="6B3AC9E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52" w:history="1">
            <w:r w:rsidR="004510CA" w:rsidRPr="00392695">
              <w:rPr>
                <w:rStyle w:val="Hyperlnk"/>
                <w:noProof/>
              </w:rPr>
              <w:t>20.2.2.</w:t>
            </w:r>
            <w:r w:rsidR="004510CA">
              <w:rPr>
                <w:rFonts w:asciiTheme="minorHAnsi" w:eastAsiaTheme="minorEastAsia" w:hAnsiTheme="minorHAnsi"/>
                <w:noProof/>
                <w:color w:val="auto"/>
                <w:lang w:val="sv-SE" w:eastAsia="sv-SE"/>
              </w:rPr>
              <w:tab/>
            </w:r>
            <w:r w:rsidR="004510CA" w:rsidRPr="00392695">
              <w:rPr>
                <w:rStyle w:val="Hyperlnk"/>
                <w:noProof/>
              </w:rPr>
              <w:t>Triple</w:t>
            </w:r>
            <w:r w:rsidR="004510CA">
              <w:rPr>
                <w:noProof/>
                <w:webHidden/>
              </w:rPr>
              <w:tab/>
            </w:r>
            <w:r w:rsidR="004510CA">
              <w:rPr>
                <w:noProof/>
                <w:webHidden/>
              </w:rPr>
              <w:fldChar w:fldCharType="begin"/>
            </w:r>
            <w:r w:rsidR="004510CA">
              <w:rPr>
                <w:noProof/>
                <w:webHidden/>
              </w:rPr>
              <w:instrText xml:space="preserve"> PAGEREF _Toc49764452 \h </w:instrText>
            </w:r>
            <w:r w:rsidR="004510CA">
              <w:rPr>
                <w:noProof/>
                <w:webHidden/>
              </w:rPr>
            </w:r>
            <w:r w:rsidR="004510CA">
              <w:rPr>
                <w:noProof/>
                <w:webHidden/>
              </w:rPr>
              <w:fldChar w:fldCharType="separate"/>
            </w:r>
            <w:r w:rsidR="006F26B2">
              <w:rPr>
                <w:noProof/>
                <w:webHidden/>
              </w:rPr>
              <w:t>389</w:t>
            </w:r>
            <w:r w:rsidR="004510CA">
              <w:rPr>
                <w:noProof/>
                <w:webHidden/>
              </w:rPr>
              <w:fldChar w:fldCharType="end"/>
            </w:r>
          </w:hyperlink>
        </w:p>
        <w:p w14:paraId="2D7117C1" w14:textId="3E7859BC"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53" w:history="1">
            <w:r w:rsidR="004510CA" w:rsidRPr="00392695">
              <w:rPr>
                <w:rStyle w:val="Hyperlnk"/>
                <w:noProof/>
              </w:rPr>
              <w:t>20.3.</w:t>
            </w:r>
            <w:r w:rsidR="004510CA">
              <w:rPr>
                <w:rFonts w:asciiTheme="minorHAnsi" w:eastAsiaTheme="minorEastAsia" w:hAnsiTheme="minorHAnsi"/>
                <w:noProof/>
                <w:color w:val="auto"/>
                <w:lang w:val="sv-SE" w:eastAsia="sv-SE"/>
              </w:rPr>
              <w:tab/>
            </w:r>
            <w:r w:rsidR="004510CA" w:rsidRPr="00392695">
              <w:rPr>
                <w:rStyle w:val="Hyperlnk"/>
                <w:noProof/>
              </w:rPr>
              <w:t>Graph</w:t>
            </w:r>
            <w:r w:rsidR="004510CA">
              <w:rPr>
                <w:noProof/>
                <w:webHidden/>
              </w:rPr>
              <w:tab/>
            </w:r>
            <w:r w:rsidR="004510CA">
              <w:rPr>
                <w:noProof/>
                <w:webHidden/>
              </w:rPr>
              <w:fldChar w:fldCharType="begin"/>
            </w:r>
            <w:r w:rsidR="004510CA">
              <w:rPr>
                <w:noProof/>
                <w:webHidden/>
              </w:rPr>
              <w:instrText xml:space="preserve"> PAGEREF _Toc49764453 \h </w:instrText>
            </w:r>
            <w:r w:rsidR="004510CA">
              <w:rPr>
                <w:noProof/>
                <w:webHidden/>
              </w:rPr>
            </w:r>
            <w:r w:rsidR="004510CA">
              <w:rPr>
                <w:noProof/>
                <w:webHidden/>
              </w:rPr>
              <w:fldChar w:fldCharType="separate"/>
            </w:r>
            <w:r w:rsidR="006F26B2">
              <w:rPr>
                <w:noProof/>
                <w:webHidden/>
              </w:rPr>
              <w:t>390</w:t>
            </w:r>
            <w:r w:rsidR="004510CA">
              <w:rPr>
                <w:noProof/>
                <w:webHidden/>
              </w:rPr>
              <w:fldChar w:fldCharType="end"/>
            </w:r>
          </w:hyperlink>
        </w:p>
        <w:p w14:paraId="66A8FF62" w14:textId="5F2F66F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54" w:history="1">
            <w:r w:rsidR="004510CA" w:rsidRPr="00392695">
              <w:rPr>
                <w:rStyle w:val="Hyperlnk"/>
                <w:noProof/>
              </w:rPr>
              <w:t>20.3.1.</w:t>
            </w:r>
            <w:r w:rsidR="004510CA">
              <w:rPr>
                <w:rFonts w:asciiTheme="minorHAnsi" w:eastAsiaTheme="minorEastAsia" w:hAnsiTheme="minorHAnsi"/>
                <w:noProof/>
                <w:color w:val="auto"/>
                <w:lang w:val="sv-SE" w:eastAsia="sv-SE"/>
              </w:rPr>
              <w:tab/>
            </w:r>
            <w:r w:rsidR="004510CA" w:rsidRPr="00392695">
              <w:rPr>
                <w:rStyle w:val="Hyperlnk"/>
                <w:noProof/>
              </w:rPr>
              <w:t>Addition and Removal of Vertices and Edges</w:t>
            </w:r>
            <w:r w:rsidR="004510CA">
              <w:rPr>
                <w:noProof/>
                <w:webHidden/>
              </w:rPr>
              <w:tab/>
            </w:r>
            <w:r w:rsidR="004510CA">
              <w:rPr>
                <w:noProof/>
                <w:webHidden/>
              </w:rPr>
              <w:fldChar w:fldCharType="begin"/>
            </w:r>
            <w:r w:rsidR="004510CA">
              <w:rPr>
                <w:noProof/>
                <w:webHidden/>
              </w:rPr>
              <w:instrText xml:space="preserve"> PAGEREF _Toc49764454 \h </w:instrText>
            </w:r>
            <w:r w:rsidR="004510CA">
              <w:rPr>
                <w:noProof/>
                <w:webHidden/>
              </w:rPr>
            </w:r>
            <w:r w:rsidR="004510CA">
              <w:rPr>
                <w:noProof/>
                <w:webHidden/>
              </w:rPr>
              <w:fldChar w:fldCharType="separate"/>
            </w:r>
            <w:r w:rsidR="006F26B2">
              <w:rPr>
                <w:noProof/>
                <w:webHidden/>
              </w:rPr>
              <w:t>391</w:t>
            </w:r>
            <w:r w:rsidR="004510CA">
              <w:rPr>
                <w:noProof/>
                <w:webHidden/>
              </w:rPr>
              <w:fldChar w:fldCharType="end"/>
            </w:r>
          </w:hyperlink>
        </w:p>
        <w:p w14:paraId="7C5A3C3F" w14:textId="1905919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55" w:history="1">
            <w:r w:rsidR="004510CA" w:rsidRPr="00392695">
              <w:rPr>
                <w:rStyle w:val="Hyperlnk"/>
                <w:noProof/>
              </w:rPr>
              <w:t>20.3.2.</w:t>
            </w:r>
            <w:r w:rsidR="004510CA">
              <w:rPr>
                <w:rFonts w:asciiTheme="minorHAnsi" w:eastAsiaTheme="minorEastAsia" w:hAnsiTheme="minorHAnsi"/>
                <w:noProof/>
                <w:color w:val="auto"/>
                <w:lang w:val="sv-SE" w:eastAsia="sv-SE"/>
              </w:rPr>
              <w:tab/>
            </w:r>
            <w:r w:rsidR="004510CA" w:rsidRPr="00392695">
              <w:rPr>
                <w:rStyle w:val="Hyperlnk"/>
                <w:noProof/>
              </w:rPr>
              <w:t>Graph Partition</w:t>
            </w:r>
            <w:r w:rsidR="004510CA">
              <w:rPr>
                <w:noProof/>
                <w:webHidden/>
              </w:rPr>
              <w:tab/>
            </w:r>
            <w:r w:rsidR="004510CA">
              <w:rPr>
                <w:noProof/>
                <w:webHidden/>
              </w:rPr>
              <w:fldChar w:fldCharType="begin"/>
            </w:r>
            <w:r w:rsidR="004510CA">
              <w:rPr>
                <w:noProof/>
                <w:webHidden/>
              </w:rPr>
              <w:instrText xml:space="preserve"> PAGEREF _Toc49764455 \h </w:instrText>
            </w:r>
            <w:r w:rsidR="004510CA">
              <w:rPr>
                <w:noProof/>
                <w:webHidden/>
              </w:rPr>
            </w:r>
            <w:r w:rsidR="004510CA">
              <w:rPr>
                <w:noProof/>
                <w:webHidden/>
              </w:rPr>
              <w:fldChar w:fldCharType="separate"/>
            </w:r>
            <w:r w:rsidR="006F26B2">
              <w:rPr>
                <w:noProof/>
                <w:webHidden/>
              </w:rPr>
              <w:t>392</w:t>
            </w:r>
            <w:r w:rsidR="004510CA">
              <w:rPr>
                <w:noProof/>
                <w:webHidden/>
              </w:rPr>
              <w:fldChar w:fldCharType="end"/>
            </w:r>
          </w:hyperlink>
        </w:p>
        <w:p w14:paraId="2CC64170" w14:textId="44326DB9"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56" w:history="1">
            <w:r w:rsidR="004510CA" w:rsidRPr="00392695">
              <w:rPr>
                <w:rStyle w:val="Hyperlnk"/>
                <w:noProof/>
              </w:rPr>
              <w:t>20.4.</w:t>
            </w:r>
            <w:r w:rsidR="004510CA">
              <w:rPr>
                <w:rFonts w:asciiTheme="minorHAnsi" w:eastAsiaTheme="minorEastAsia" w:hAnsiTheme="minorHAnsi"/>
                <w:noProof/>
                <w:color w:val="auto"/>
                <w:lang w:val="sv-SE" w:eastAsia="sv-SE"/>
              </w:rPr>
              <w:tab/>
            </w:r>
            <w:r w:rsidR="004510CA" w:rsidRPr="00392695">
              <w:rPr>
                <w:rStyle w:val="Hyperlnk"/>
                <w:noProof/>
              </w:rPr>
              <w:t>ListSet and ListMap</w:t>
            </w:r>
            <w:r w:rsidR="004510CA">
              <w:rPr>
                <w:noProof/>
                <w:webHidden/>
              </w:rPr>
              <w:tab/>
            </w:r>
            <w:r w:rsidR="004510CA">
              <w:rPr>
                <w:noProof/>
                <w:webHidden/>
              </w:rPr>
              <w:fldChar w:fldCharType="begin"/>
            </w:r>
            <w:r w:rsidR="004510CA">
              <w:rPr>
                <w:noProof/>
                <w:webHidden/>
              </w:rPr>
              <w:instrText xml:space="preserve"> PAGEREF _Toc49764456 \h </w:instrText>
            </w:r>
            <w:r w:rsidR="004510CA">
              <w:rPr>
                <w:noProof/>
                <w:webHidden/>
              </w:rPr>
            </w:r>
            <w:r w:rsidR="004510CA">
              <w:rPr>
                <w:noProof/>
                <w:webHidden/>
              </w:rPr>
              <w:fldChar w:fldCharType="separate"/>
            </w:r>
            <w:r w:rsidR="006F26B2">
              <w:rPr>
                <w:noProof/>
                <w:webHidden/>
              </w:rPr>
              <w:t>393</w:t>
            </w:r>
            <w:r w:rsidR="004510CA">
              <w:rPr>
                <w:noProof/>
                <w:webHidden/>
              </w:rPr>
              <w:fldChar w:fldCharType="end"/>
            </w:r>
          </w:hyperlink>
        </w:p>
        <w:p w14:paraId="4CC9259A" w14:textId="1A0D1EBF" w:rsidR="004510CA" w:rsidRDefault="003A07D9">
          <w:pPr>
            <w:pStyle w:val="Innehll1"/>
            <w:rPr>
              <w:rFonts w:asciiTheme="minorHAnsi" w:eastAsiaTheme="minorEastAsia" w:hAnsiTheme="minorHAnsi"/>
              <w:noProof/>
              <w:color w:val="auto"/>
              <w:lang w:val="sv-SE" w:eastAsia="sv-SE"/>
            </w:rPr>
          </w:pPr>
          <w:hyperlink w:anchor="_Toc49764457" w:history="1">
            <w:r w:rsidR="004510CA" w:rsidRPr="00392695">
              <w:rPr>
                <w:rStyle w:val="Hyperlnk"/>
                <w:noProof/>
              </w:rPr>
              <w:t>21.</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_Toc49764457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5BB45C76" w14:textId="22A9929F"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58"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Integral and Floating Limits</w:t>
            </w:r>
            <w:r w:rsidR="004510CA">
              <w:rPr>
                <w:noProof/>
                <w:webHidden/>
              </w:rPr>
              <w:tab/>
            </w:r>
            <w:r w:rsidR="004510CA">
              <w:rPr>
                <w:noProof/>
                <w:webHidden/>
              </w:rPr>
              <w:fldChar w:fldCharType="begin"/>
            </w:r>
            <w:r w:rsidR="004510CA">
              <w:rPr>
                <w:noProof/>
                <w:webHidden/>
              </w:rPr>
              <w:instrText xml:space="preserve"> PAGEREF _Toc49764458 \h </w:instrText>
            </w:r>
            <w:r w:rsidR="004510CA">
              <w:rPr>
                <w:noProof/>
                <w:webHidden/>
              </w:rPr>
            </w:r>
            <w:r w:rsidR="004510CA">
              <w:rPr>
                <w:noProof/>
                <w:webHidden/>
              </w:rPr>
              <w:fldChar w:fldCharType="separate"/>
            </w:r>
            <w:r w:rsidR="006F26B2">
              <w:rPr>
                <w:noProof/>
                <w:webHidden/>
              </w:rPr>
              <w:t>271</w:t>
            </w:r>
            <w:r w:rsidR="004510CA">
              <w:rPr>
                <w:noProof/>
                <w:webHidden/>
              </w:rPr>
              <w:fldChar w:fldCharType="end"/>
            </w:r>
          </w:hyperlink>
        </w:p>
        <w:p w14:paraId="314BFAB4" w14:textId="3AD6B160"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59" w:history="1">
            <w:r w:rsidR="004510CA" w:rsidRPr="00392695">
              <w:rPr>
                <w:rStyle w:val="Hyperlnk"/>
                <w:noProof/>
              </w:rPr>
              <w:t>21.2.</w:t>
            </w:r>
            <w:r w:rsidR="004510CA">
              <w:rPr>
                <w:rFonts w:asciiTheme="minorHAnsi" w:eastAsiaTheme="minorEastAsia" w:hAnsiTheme="minorHAnsi"/>
                <w:noProof/>
                <w:color w:val="auto"/>
                <w:lang w:val="sv-SE" w:eastAsia="sv-SE"/>
              </w:rPr>
              <w:tab/>
            </w:r>
            <w:r w:rsidR="004510CA" w:rsidRPr="00392695">
              <w:rPr>
                <w:rStyle w:val="Hyperlnk"/>
                <w:noProof/>
              </w:rPr>
              <w:t>The Assert Macro</w:t>
            </w:r>
            <w:r w:rsidR="004510CA">
              <w:rPr>
                <w:noProof/>
                <w:webHidden/>
              </w:rPr>
              <w:tab/>
            </w:r>
            <w:r w:rsidR="004510CA">
              <w:rPr>
                <w:noProof/>
                <w:webHidden/>
              </w:rPr>
              <w:fldChar w:fldCharType="begin"/>
            </w:r>
            <w:r w:rsidR="004510CA">
              <w:rPr>
                <w:noProof/>
                <w:webHidden/>
              </w:rPr>
              <w:instrText xml:space="preserve"> PAGEREF _Toc49764459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4ADD8B14" w14:textId="3E3F052A"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0" w:history="1">
            <w:r w:rsidR="004510CA" w:rsidRPr="00392695">
              <w:rPr>
                <w:rStyle w:val="Hyperlnk"/>
                <w:noProof/>
              </w:rPr>
              <w:t>21.3.</w:t>
            </w:r>
            <w:r w:rsidR="004510CA">
              <w:rPr>
                <w:rFonts w:asciiTheme="minorHAnsi" w:eastAsiaTheme="minorEastAsia" w:hAnsiTheme="minorHAnsi"/>
                <w:noProof/>
                <w:color w:val="auto"/>
                <w:lang w:val="sv-SE" w:eastAsia="sv-SE"/>
              </w:rPr>
              <w:tab/>
            </w:r>
            <w:r w:rsidR="004510CA" w:rsidRPr="00392695">
              <w:rPr>
                <w:rStyle w:val="Hyperlnk"/>
                <w:noProof/>
              </w:rPr>
              <w:t>Locale Data</w:t>
            </w:r>
            <w:r w:rsidR="004510CA">
              <w:rPr>
                <w:noProof/>
                <w:webHidden/>
              </w:rPr>
              <w:tab/>
            </w:r>
            <w:r w:rsidR="004510CA">
              <w:rPr>
                <w:noProof/>
                <w:webHidden/>
              </w:rPr>
              <w:fldChar w:fldCharType="begin"/>
            </w:r>
            <w:r w:rsidR="004510CA">
              <w:rPr>
                <w:noProof/>
                <w:webHidden/>
              </w:rPr>
              <w:instrText xml:space="preserve"> PAGEREF _Toc49764460 \h </w:instrText>
            </w:r>
            <w:r w:rsidR="004510CA">
              <w:rPr>
                <w:noProof/>
                <w:webHidden/>
              </w:rPr>
            </w:r>
            <w:r w:rsidR="004510CA">
              <w:rPr>
                <w:noProof/>
                <w:webHidden/>
              </w:rPr>
              <w:fldChar w:fldCharType="separate"/>
            </w:r>
            <w:r w:rsidR="006F26B2">
              <w:rPr>
                <w:noProof/>
                <w:webHidden/>
              </w:rPr>
              <w:t>272</w:t>
            </w:r>
            <w:r w:rsidR="004510CA">
              <w:rPr>
                <w:noProof/>
                <w:webHidden/>
              </w:rPr>
              <w:fldChar w:fldCharType="end"/>
            </w:r>
          </w:hyperlink>
        </w:p>
        <w:p w14:paraId="302D673E" w14:textId="6B107ED8"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1" w:history="1">
            <w:r w:rsidR="004510CA" w:rsidRPr="00392695">
              <w:rPr>
                <w:rStyle w:val="Hyperlnk"/>
                <w:noProof/>
              </w:rPr>
              <w:t>21.4.</w:t>
            </w:r>
            <w:r w:rsidR="004510CA">
              <w:rPr>
                <w:rFonts w:asciiTheme="minorHAnsi" w:eastAsiaTheme="minorEastAsia" w:hAnsiTheme="minorHAnsi"/>
                <w:noProof/>
                <w:color w:val="auto"/>
                <w:lang w:val="sv-SE" w:eastAsia="sv-SE"/>
              </w:rPr>
              <w:tab/>
            </w:r>
            <w:r w:rsidR="004510CA" w:rsidRPr="00392695">
              <w:rPr>
                <w:rStyle w:val="Hyperlnk"/>
                <w:noProof/>
              </w:rPr>
              <w:t>Character Types</w:t>
            </w:r>
            <w:r w:rsidR="004510CA">
              <w:rPr>
                <w:noProof/>
                <w:webHidden/>
              </w:rPr>
              <w:tab/>
            </w:r>
            <w:r w:rsidR="004510CA">
              <w:rPr>
                <w:noProof/>
                <w:webHidden/>
              </w:rPr>
              <w:fldChar w:fldCharType="begin"/>
            </w:r>
            <w:r w:rsidR="004510CA">
              <w:rPr>
                <w:noProof/>
                <w:webHidden/>
              </w:rPr>
              <w:instrText xml:space="preserve"> PAGEREF _Toc49764461 \h </w:instrText>
            </w:r>
            <w:r w:rsidR="004510CA">
              <w:rPr>
                <w:noProof/>
                <w:webHidden/>
              </w:rPr>
            </w:r>
            <w:r w:rsidR="004510CA">
              <w:rPr>
                <w:noProof/>
                <w:webHidden/>
              </w:rPr>
              <w:fldChar w:fldCharType="separate"/>
            </w:r>
            <w:r w:rsidR="006F26B2">
              <w:rPr>
                <w:noProof/>
                <w:webHidden/>
              </w:rPr>
              <w:t>274</w:t>
            </w:r>
            <w:r w:rsidR="004510CA">
              <w:rPr>
                <w:noProof/>
                <w:webHidden/>
              </w:rPr>
              <w:fldChar w:fldCharType="end"/>
            </w:r>
          </w:hyperlink>
        </w:p>
        <w:p w14:paraId="58DE7B5B" w14:textId="74441B07"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2" w:history="1">
            <w:r w:rsidR="004510CA" w:rsidRPr="00392695">
              <w:rPr>
                <w:rStyle w:val="Hyperlnk"/>
                <w:noProof/>
              </w:rPr>
              <w:t>21.5.</w:t>
            </w:r>
            <w:r w:rsidR="004510CA">
              <w:rPr>
                <w:rFonts w:asciiTheme="minorHAnsi" w:eastAsiaTheme="minorEastAsia" w:hAnsiTheme="minorHAnsi"/>
                <w:noProof/>
                <w:color w:val="auto"/>
                <w:lang w:val="sv-SE" w:eastAsia="sv-SE"/>
              </w:rPr>
              <w:tab/>
            </w:r>
            <w:r w:rsidR="004510CA" w:rsidRPr="00392695">
              <w:rPr>
                <w:rStyle w:val="Hyperlnk"/>
                <w:noProof/>
              </w:rPr>
              <w:t>Strings</w:t>
            </w:r>
            <w:r w:rsidR="004510CA">
              <w:rPr>
                <w:noProof/>
                <w:webHidden/>
              </w:rPr>
              <w:tab/>
            </w:r>
            <w:r w:rsidR="004510CA">
              <w:rPr>
                <w:noProof/>
                <w:webHidden/>
              </w:rPr>
              <w:fldChar w:fldCharType="begin"/>
            </w:r>
            <w:r w:rsidR="004510CA">
              <w:rPr>
                <w:noProof/>
                <w:webHidden/>
              </w:rPr>
              <w:instrText xml:space="preserve"> PAGEREF _Toc49764462 \h </w:instrText>
            </w:r>
            <w:r w:rsidR="004510CA">
              <w:rPr>
                <w:noProof/>
                <w:webHidden/>
              </w:rPr>
            </w:r>
            <w:r w:rsidR="004510CA">
              <w:rPr>
                <w:noProof/>
                <w:webHidden/>
              </w:rPr>
              <w:fldChar w:fldCharType="separate"/>
            </w:r>
            <w:r w:rsidR="006F26B2">
              <w:rPr>
                <w:noProof/>
                <w:webHidden/>
              </w:rPr>
              <w:t>276</w:t>
            </w:r>
            <w:r w:rsidR="004510CA">
              <w:rPr>
                <w:noProof/>
                <w:webHidden/>
              </w:rPr>
              <w:fldChar w:fldCharType="end"/>
            </w:r>
          </w:hyperlink>
        </w:p>
        <w:p w14:paraId="6A2F36FC" w14:textId="37AE2B96"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3" w:history="1">
            <w:r w:rsidR="004510CA" w:rsidRPr="00392695">
              <w:rPr>
                <w:rStyle w:val="Hyperlnk"/>
                <w:noProof/>
              </w:rPr>
              <w:t>21.6.</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_Toc49764463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305D5516" w14:textId="196CC3F7"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4" w:history="1">
            <w:r w:rsidR="004510CA" w:rsidRPr="00392695">
              <w:rPr>
                <w:rStyle w:val="Hyperlnk"/>
                <w:noProof/>
              </w:rPr>
              <w:t>21.7.</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_Toc49764464 \h </w:instrText>
            </w:r>
            <w:r w:rsidR="004510CA">
              <w:rPr>
                <w:noProof/>
                <w:webHidden/>
              </w:rPr>
            </w:r>
            <w:r w:rsidR="004510CA">
              <w:rPr>
                <w:noProof/>
                <w:webHidden/>
              </w:rPr>
              <w:fldChar w:fldCharType="separate"/>
            </w:r>
            <w:r w:rsidR="006F26B2">
              <w:rPr>
                <w:noProof/>
                <w:webHidden/>
              </w:rPr>
              <w:t>283</w:t>
            </w:r>
            <w:r w:rsidR="004510CA">
              <w:rPr>
                <w:noProof/>
                <w:webHidden/>
              </w:rPr>
              <w:fldChar w:fldCharType="end"/>
            </w:r>
          </w:hyperlink>
        </w:p>
        <w:p w14:paraId="07960A48" w14:textId="1ED7FFD7"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5" w:history="1">
            <w:r w:rsidR="004510CA" w:rsidRPr="00392695">
              <w:rPr>
                <w:rStyle w:val="Hyperlnk"/>
                <w:noProof/>
              </w:rPr>
              <w:t>21.8.</w:t>
            </w:r>
            <w:r w:rsidR="004510CA">
              <w:rPr>
                <w:rFonts w:asciiTheme="minorHAnsi" w:eastAsiaTheme="minorEastAsia" w:hAnsiTheme="minorHAnsi"/>
                <w:noProof/>
                <w:color w:val="auto"/>
                <w:lang w:val="sv-SE" w:eastAsia="sv-SE"/>
              </w:rPr>
              <w:tab/>
            </w:r>
            <w:r w:rsidR="004510CA" w:rsidRPr="00392695">
              <w:rPr>
                <w:rStyle w:val="Hyperlnk"/>
                <w:noProof/>
              </w:rPr>
              <w:t>Standard Input/Output</w:t>
            </w:r>
            <w:r w:rsidR="004510CA">
              <w:rPr>
                <w:noProof/>
                <w:webHidden/>
              </w:rPr>
              <w:tab/>
            </w:r>
            <w:r w:rsidR="004510CA">
              <w:rPr>
                <w:noProof/>
                <w:webHidden/>
              </w:rPr>
              <w:fldChar w:fldCharType="begin"/>
            </w:r>
            <w:r w:rsidR="004510CA">
              <w:rPr>
                <w:noProof/>
                <w:webHidden/>
              </w:rPr>
              <w:instrText xml:space="preserve"> PAGEREF _Toc49764465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215251B" w14:textId="160B31F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66" w:history="1">
            <w:r w:rsidR="004510CA" w:rsidRPr="00392695">
              <w:rPr>
                <w:rStyle w:val="Hyperlnk"/>
                <w:noProof/>
              </w:rPr>
              <w:t>21.8.1.</w:t>
            </w:r>
            <w:r w:rsidR="004510CA">
              <w:rPr>
                <w:rFonts w:asciiTheme="minorHAnsi" w:eastAsiaTheme="minorEastAsia" w:hAnsiTheme="minorHAnsi"/>
                <w:noProof/>
                <w:color w:val="auto"/>
                <w:lang w:val="sv-SE" w:eastAsia="sv-SE"/>
              </w:rPr>
              <w:tab/>
            </w:r>
            <w:r w:rsidR="004510CA" w:rsidRPr="00392695">
              <w:rPr>
                <w:rStyle w:val="Hyperlnk"/>
                <w:noProof/>
              </w:rPr>
              <w:t>Printing</w:t>
            </w:r>
            <w:r w:rsidR="004510CA">
              <w:rPr>
                <w:noProof/>
                <w:webHidden/>
              </w:rPr>
              <w:tab/>
            </w:r>
            <w:r w:rsidR="004510CA">
              <w:rPr>
                <w:noProof/>
                <w:webHidden/>
              </w:rPr>
              <w:fldChar w:fldCharType="begin"/>
            </w:r>
            <w:r w:rsidR="004510CA">
              <w:rPr>
                <w:noProof/>
                <w:webHidden/>
              </w:rPr>
              <w:instrText xml:space="preserve"> PAGEREF _Toc49764466 \h </w:instrText>
            </w:r>
            <w:r w:rsidR="004510CA">
              <w:rPr>
                <w:noProof/>
                <w:webHidden/>
              </w:rPr>
            </w:r>
            <w:r w:rsidR="004510CA">
              <w:rPr>
                <w:noProof/>
                <w:webHidden/>
              </w:rPr>
              <w:fldChar w:fldCharType="separate"/>
            </w:r>
            <w:r w:rsidR="006F26B2">
              <w:rPr>
                <w:noProof/>
                <w:webHidden/>
              </w:rPr>
              <w:t>291</w:t>
            </w:r>
            <w:r w:rsidR="004510CA">
              <w:rPr>
                <w:noProof/>
                <w:webHidden/>
              </w:rPr>
              <w:fldChar w:fldCharType="end"/>
            </w:r>
          </w:hyperlink>
        </w:p>
        <w:p w14:paraId="203D3216" w14:textId="0E813BE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67" w:history="1">
            <w:r w:rsidR="004510CA" w:rsidRPr="00392695">
              <w:rPr>
                <w:rStyle w:val="Hyperlnk"/>
                <w:noProof/>
              </w:rPr>
              <w:t>21.8.2.</w:t>
            </w:r>
            <w:r w:rsidR="004510CA">
              <w:rPr>
                <w:rFonts w:asciiTheme="minorHAnsi" w:eastAsiaTheme="minorEastAsia" w:hAnsiTheme="minorHAnsi"/>
                <w:noProof/>
                <w:color w:val="auto"/>
                <w:lang w:val="sv-SE" w:eastAsia="sv-SE"/>
              </w:rPr>
              <w:tab/>
            </w:r>
            <w:r w:rsidR="004510CA" w:rsidRPr="00392695">
              <w:rPr>
                <w:rStyle w:val="Hyperlnk"/>
                <w:noProof/>
              </w:rPr>
              <w:t>Scanning</w:t>
            </w:r>
            <w:r w:rsidR="004510CA">
              <w:rPr>
                <w:noProof/>
                <w:webHidden/>
              </w:rPr>
              <w:tab/>
            </w:r>
            <w:r w:rsidR="004510CA">
              <w:rPr>
                <w:noProof/>
                <w:webHidden/>
              </w:rPr>
              <w:fldChar w:fldCharType="begin"/>
            </w:r>
            <w:r w:rsidR="004510CA">
              <w:rPr>
                <w:noProof/>
                <w:webHidden/>
              </w:rPr>
              <w:instrText xml:space="preserve"> PAGEREF _Toc49764467 \h </w:instrText>
            </w:r>
            <w:r w:rsidR="004510CA">
              <w:rPr>
                <w:noProof/>
                <w:webHidden/>
              </w:rPr>
            </w:r>
            <w:r w:rsidR="004510CA">
              <w:rPr>
                <w:noProof/>
                <w:webHidden/>
              </w:rPr>
              <w:fldChar w:fldCharType="separate"/>
            </w:r>
            <w:r w:rsidR="006F26B2">
              <w:rPr>
                <w:noProof/>
                <w:webHidden/>
              </w:rPr>
              <w:t>303</w:t>
            </w:r>
            <w:r w:rsidR="004510CA">
              <w:rPr>
                <w:noProof/>
                <w:webHidden/>
              </w:rPr>
              <w:fldChar w:fldCharType="end"/>
            </w:r>
          </w:hyperlink>
        </w:p>
        <w:p w14:paraId="66B72F16" w14:textId="72DD3DD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68" w:history="1">
            <w:r w:rsidR="004510CA" w:rsidRPr="00392695">
              <w:rPr>
                <w:rStyle w:val="Hyperlnk"/>
                <w:noProof/>
              </w:rPr>
              <w:t>21.8.3.</w:t>
            </w:r>
            <w:r w:rsidR="004510CA">
              <w:rPr>
                <w:rFonts w:asciiTheme="minorHAnsi" w:eastAsiaTheme="minorEastAsia" w:hAnsiTheme="minorHAnsi"/>
                <w:noProof/>
                <w:color w:val="auto"/>
                <w:lang w:val="sv-SE" w:eastAsia="sv-SE"/>
              </w:rPr>
              <w:tab/>
            </w:r>
            <w:r w:rsidR="004510CA" w:rsidRPr="00392695">
              <w:rPr>
                <w:rStyle w:val="Hyperlnk"/>
                <w:noProof/>
              </w:rPr>
              <w:t>File Handling</w:t>
            </w:r>
            <w:r w:rsidR="004510CA">
              <w:rPr>
                <w:noProof/>
                <w:webHidden/>
              </w:rPr>
              <w:tab/>
            </w:r>
            <w:r w:rsidR="004510CA">
              <w:rPr>
                <w:noProof/>
                <w:webHidden/>
              </w:rPr>
              <w:fldChar w:fldCharType="begin"/>
            </w:r>
            <w:r w:rsidR="004510CA">
              <w:rPr>
                <w:noProof/>
                <w:webHidden/>
              </w:rPr>
              <w:instrText xml:space="preserve"> PAGEREF _Toc49764468 \h </w:instrText>
            </w:r>
            <w:r w:rsidR="004510CA">
              <w:rPr>
                <w:noProof/>
                <w:webHidden/>
              </w:rPr>
            </w:r>
            <w:r w:rsidR="004510CA">
              <w:rPr>
                <w:noProof/>
                <w:webHidden/>
              </w:rPr>
              <w:fldChar w:fldCharType="separate"/>
            </w:r>
            <w:r w:rsidR="006F26B2">
              <w:rPr>
                <w:noProof/>
                <w:webHidden/>
              </w:rPr>
              <w:t>313</w:t>
            </w:r>
            <w:r w:rsidR="004510CA">
              <w:rPr>
                <w:noProof/>
                <w:webHidden/>
              </w:rPr>
              <w:fldChar w:fldCharType="end"/>
            </w:r>
          </w:hyperlink>
        </w:p>
        <w:p w14:paraId="1C964892" w14:textId="2D7930DC"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69" w:history="1">
            <w:r w:rsidR="004510CA" w:rsidRPr="00392695">
              <w:rPr>
                <w:rStyle w:val="Hyperlnk"/>
                <w:noProof/>
              </w:rPr>
              <w:t>21.9.</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_Toc49764469 \h </w:instrText>
            </w:r>
            <w:r w:rsidR="004510CA">
              <w:rPr>
                <w:noProof/>
                <w:webHidden/>
              </w:rPr>
            </w:r>
            <w:r w:rsidR="004510CA">
              <w:rPr>
                <w:noProof/>
                <w:webHidden/>
              </w:rPr>
              <w:fldChar w:fldCharType="separate"/>
            </w:r>
            <w:r w:rsidR="006F26B2">
              <w:rPr>
                <w:noProof/>
                <w:webHidden/>
              </w:rPr>
              <w:t>323</w:t>
            </w:r>
            <w:r w:rsidR="004510CA">
              <w:rPr>
                <w:noProof/>
                <w:webHidden/>
              </w:rPr>
              <w:fldChar w:fldCharType="end"/>
            </w:r>
          </w:hyperlink>
        </w:p>
        <w:p w14:paraId="4C6AB9E4" w14:textId="44408974"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0" w:history="1">
            <w:r w:rsidR="004510CA" w:rsidRPr="00392695">
              <w:rPr>
                <w:rStyle w:val="Hyperlnk"/>
                <w:noProof/>
              </w:rPr>
              <w:t>21.10.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_Toc49764470 \h </w:instrText>
            </w:r>
            <w:r w:rsidR="004510CA">
              <w:rPr>
                <w:noProof/>
                <w:webHidden/>
              </w:rPr>
            </w:r>
            <w:r w:rsidR="004510CA">
              <w:rPr>
                <w:noProof/>
                <w:webHidden/>
              </w:rPr>
              <w:fldChar w:fldCharType="separate"/>
            </w:r>
            <w:r w:rsidR="006F26B2">
              <w:rPr>
                <w:noProof/>
                <w:webHidden/>
              </w:rPr>
              <w:t>328</w:t>
            </w:r>
            <w:r w:rsidR="004510CA">
              <w:rPr>
                <w:noProof/>
                <w:webHidden/>
              </w:rPr>
              <w:fldChar w:fldCharType="end"/>
            </w:r>
          </w:hyperlink>
        </w:p>
        <w:p w14:paraId="356A4A27" w14:textId="6273295E" w:rsidR="004510CA" w:rsidRDefault="003A07D9">
          <w:pPr>
            <w:pStyle w:val="Innehll1"/>
            <w:rPr>
              <w:rFonts w:asciiTheme="minorHAnsi" w:eastAsiaTheme="minorEastAsia" w:hAnsiTheme="minorHAnsi"/>
              <w:noProof/>
              <w:color w:val="auto"/>
              <w:lang w:val="sv-SE" w:eastAsia="sv-SE"/>
            </w:rPr>
          </w:pPr>
          <w:hyperlink w:anchor="_Toc49764471" w:history="1">
            <w:r w:rsidR="004510CA" w:rsidRPr="00392695">
              <w:rPr>
                <w:rStyle w:val="Hyperlnk"/>
                <w:noProof/>
              </w:rPr>
              <w:t>22.</w:t>
            </w:r>
            <w:r w:rsidR="004510CA">
              <w:rPr>
                <w:rFonts w:asciiTheme="minorHAnsi" w:eastAsiaTheme="minorEastAsia" w:hAnsiTheme="minorHAnsi"/>
                <w:noProof/>
                <w:color w:val="auto"/>
                <w:lang w:val="sv-SE" w:eastAsia="sv-SE"/>
              </w:rPr>
              <w:tab/>
            </w:r>
            <w:r w:rsidR="004510CA" w:rsidRPr="00392695">
              <w:rPr>
                <w:rStyle w:val="Hyperlnk"/>
                <w:noProof/>
              </w:rPr>
              <w:t>The C Grammar</w:t>
            </w:r>
            <w:r w:rsidR="004510CA">
              <w:rPr>
                <w:noProof/>
                <w:webHidden/>
              </w:rPr>
              <w:tab/>
            </w:r>
            <w:r w:rsidR="004510CA">
              <w:rPr>
                <w:noProof/>
                <w:webHidden/>
              </w:rPr>
              <w:fldChar w:fldCharType="begin"/>
            </w:r>
            <w:r w:rsidR="004510CA">
              <w:rPr>
                <w:noProof/>
                <w:webHidden/>
              </w:rPr>
              <w:instrText xml:space="preserve"> PAGEREF _Toc49764471 \h </w:instrText>
            </w:r>
            <w:r w:rsidR="004510CA">
              <w:rPr>
                <w:noProof/>
                <w:webHidden/>
              </w:rPr>
            </w:r>
            <w:r w:rsidR="004510CA">
              <w:rPr>
                <w:noProof/>
                <w:webHidden/>
              </w:rPr>
              <w:fldChar w:fldCharType="separate"/>
            </w:r>
            <w:r w:rsidR="006F26B2">
              <w:rPr>
                <w:noProof/>
                <w:webHidden/>
              </w:rPr>
              <w:t>337</w:t>
            </w:r>
            <w:r w:rsidR="004510CA">
              <w:rPr>
                <w:noProof/>
                <w:webHidden/>
              </w:rPr>
              <w:fldChar w:fldCharType="end"/>
            </w:r>
          </w:hyperlink>
        </w:p>
        <w:p w14:paraId="49AB8A57" w14:textId="5C36FECE"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2" w:history="1">
            <w:r w:rsidR="004510CA" w:rsidRPr="00392695">
              <w:rPr>
                <w:rStyle w:val="Hyperlnk"/>
                <w:noProof/>
              </w:rPr>
              <w:t>22.1.</w:t>
            </w:r>
            <w:r w:rsidR="004510CA">
              <w:rPr>
                <w:rFonts w:asciiTheme="minorHAnsi" w:eastAsiaTheme="minorEastAsia" w:hAnsiTheme="minorHAnsi"/>
                <w:noProof/>
                <w:color w:val="auto"/>
                <w:lang w:val="sv-SE" w:eastAsia="sv-SE"/>
              </w:rPr>
              <w:tab/>
            </w:r>
            <w:r w:rsidR="004510CA" w:rsidRPr="00392695">
              <w:rPr>
                <w:rStyle w:val="Hyperlnk"/>
                <w:noProof/>
              </w:rPr>
              <w:t>The Preprocessor Grammar</w:t>
            </w:r>
            <w:r w:rsidR="004510CA">
              <w:rPr>
                <w:noProof/>
                <w:webHidden/>
              </w:rPr>
              <w:tab/>
            </w:r>
            <w:r w:rsidR="004510CA">
              <w:rPr>
                <w:noProof/>
                <w:webHidden/>
              </w:rPr>
              <w:fldChar w:fldCharType="begin"/>
            </w:r>
            <w:r w:rsidR="004510CA">
              <w:rPr>
                <w:noProof/>
                <w:webHidden/>
              </w:rPr>
              <w:instrText xml:space="preserve"> PAGEREF _Toc49764472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54E71315" w14:textId="7C05EDC1"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3" w:history="1">
            <w:r w:rsidR="004510CA" w:rsidRPr="00392695">
              <w:rPr>
                <w:rStyle w:val="Hyperlnk"/>
                <w:noProof/>
              </w:rPr>
              <w:t>22.2.</w:t>
            </w:r>
            <w:r w:rsidR="004510CA">
              <w:rPr>
                <w:rFonts w:asciiTheme="minorHAnsi" w:eastAsiaTheme="minorEastAsia" w:hAnsiTheme="minorHAnsi"/>
                <w:noProof/>
                <w:color w:val="auto"/>
                <w:lang w:val="sv-SE" w:eastAsia="sv-SE"/>
              </w:rPr>
              <w:tab/>
            </w:r>
            <w:r w:rsidR="004510CA" w:rsidRPr="00392695">
              <w:rPr>
                <w:rStyle w:val="Hyperlnk"/>
                <w:noProof/>
              </w:rPr>
              <w:t>The Language Grammar</w:t>
            </w:r>
            <w:r w:rsidR="004510CA">
              <w:rPr>
                <w:noProof/>
                <w:webHidden/>
              </w:rPr>
              <w:tab/>
            </w:r>
            <w:r w:rsidR="004510CA">
              <w:rPr>
                <w:noProof/>
                <w:webHidden/>
              </w:rPr>
              <w:fldChar w:fldCharType="begin"/>
            </w:r>
            <w:r w:rsidR="004510CA">
              <w:rPr>
                <w:noProof/>
                <w:webHidden/>
              </w:rPr>
              <w:instrText xml:space="preserve"> PAGEREF _Toc49764473 \h </w:instrText>
            </w:r>
            <w:r w:rsidR="004510CA">
              <w:rPr>
                <w:noProof/>
                <w:webHidden/>
              </w:rPr>
            </w:r>
            <w:r w:rsidR="004510CA">
              <w:rPr>
                <w:noProof/>
                <w:webHidden/>
              </w:rPr>
              <w:fldChar w:fldCharType="separate"/>
            </w:r>
            <w:r w:rsidR="006F26B2">
              <w:rPr>
                <w:noProof/>
                <w:webHidden/>
              </w:rPr>
              <w:t>367</w:t>
            </w:r>
            <w:r w:rsidR="004510CA">
              <w:rPr>
                <w:noProof/>
                <w:webHidden/>
              </w:rPr>
              <w:fldChar w:fldCharType="end"/>
            </w:r>
          </w:hyperlink>
        </w:p>
        <w:p w14:paraId="3FD3E08D" w14:textId="467480BE" w:rsidR="004510CA" w:rsidRDefault="003A07D9">
          <w:pPr>
            <w:pStyle w:val="Innehll1"/>
            <w:rPr>
              <w:rFonts w:asciiTheme="minorHAnsi" w:eastAsiaTheme="minorEastAsia" w:hAnsiTheme="minorHAnsi"/>
              <w:noProof/>
              <w:color w:val="auto"/>
              <w:lang w:val="sv-SE" w:eastAsia="sv-SE"/>
            </w:rPr>
          </w:pPr>
          <w:hyperlink w:anchor="_Toc49764474" w:history="1">
            <w:r w:rsidR="004510CA" w:rsidRPr="00392695">
              <w:rPr>
                <w:rStyle w:val="Hyperlnk"/>
                <w:noProof/>
              </w:rPr>
              <w:t>23.</w:t>
            </w:r>
            <w:r w:rsidR="004510CA">
              <w:rPr>
                <w:rFonts w:asciiTheme="minorHAnsi" w:eastAsiaTheme="minorEastAsia" w:hAnsiTheme="minorHAnsi"/>
                <w:noProof/>
                <w:color w:val="auto"/>
                <w:lang w:val="sv-SE" w:eastAsia="sv-SE"/>
              </w:rPr>
              <w:tab/>
            </w:r>
            <w:r w:rsidR="004510CA" w:rsidRPr="00392695">
              <w:rPr>
                <w:rStyle w:val="Hyperlnk"/>
                <w:noProof/>
              </w:rPr>
              <w:t>A Crash Course in C</w:t>
            </w:r>
            <w:r w:rsidR="004510CA">
              <w:rPr>
                <w:noProof/>
                <w:webHidden/>
              </w:rPr>
              <w:tab/>
            </w:r>
            <w:r w:rsidR="004510CA">
              <w:rPr>
                <w:noProof/>
                <w:webHidden/>
              </w:rPr>
              <w:fldChar w:fldCharType="begin"/>
            </w:r>
            <w:r w:rsidR="004510CA">
              <w:rPr>
                <w:noProof/>
                <w:webHidden/>
              </w:rPr>
              <w:instrText xml:space="preserve"> PAGEREF _Toc49764474 \h </w:instrText>
            </w:r>
            <w:r w:rsidR="004510CA">
              <w:rPr>
                <w:noProof/>
                <w:webHidden/>
              </w:rPr>
            </w:r>
            <w:r w:rsidR="004510CA">
              <w:rPr>
                <w:noProof/>
                <w:webHidden/>
              </w:rPr>
              <w:fldChar w:fldCharType="separate"/>
            </w:r>
            <w:r w:rsidR="006F26B2">
              <w:rPr>
                <w:noProof/>
                <w:webHidden/>
              </w:rPr>
              <w:t>374</w:t>
            </w:r>
            <w:r w:rsidR="004510CA">
              <w:rPr>
                <w:noProof/>
                <w:webHidden/>
              </w:rPr>
              <w:fldChar w:fldCharType="end"/>
            </w:r>
          </w:hyperlink>
        </w:p>
        <w:p w14:paraId="3E5A457C" w14:textId="6D5E3096"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5" w:history="1">
            <w:r w:rsidR="004510CA" w:rsidRPr="00392695">
              <w:rPr>
                <w:rStyle w:val="Hyperlnk"/>
                <w:noProof/>
              </w:rPr>
              <w:t>23.1.</w:t>
            </w:r>
            <w:r w:rsidR="004510CA">
              <w:rPr>
                <w:rFonts w:asciiTheme="minorHAnsi" w:eastAsiaTheme="minorEastAsia" w:hAnsiTheme="minorHAnsi"/>
                <w:noProof/>
                <w:color w:val="auto"/>
                <w:lang w:val="sv-SE" w:eastAsia="sv-SE"/>
              </w:rPr>
              <w:tab/>
            </w:r>
            <w:r w:rsidR="004510CA" w:rsidRPr="00392695">
              <w:rPr>
                <w:rStyle w:val="Hyperlnk"/>
                <w:noProof/>
              </w:rPr>
              <w:t>The Compiler and the Linker</w:t>
            </w:r>
            <w:r w:rsidR="004510CA">
              <w:rPr>
                <w:noProof/>
                <w:webHidden/>
              </w:rPr>
              <w:tab/>
            </w:r>
            <w:r w:rsidR="004510CA">
              <w:rPr>
                <w:noProof/>
                <w:webHidden/>
              </w:rPr>
              <w:fldChar w:fldCharType="begin"/>
            </w:r>
            <w:r w:rsidR="004510CA">
              <w:rPr>
                <w:noProof/>
                <w:webHidden/>
              </w:rPr>
              <w:instrText xml:space="preserve"> PAGEREF _Toc49764475 \h </w:instrText>
            </w:r>
            <w:r w:rsidR="004510CA">
              <w:rPr>
                <w:noProof/>
                <w:webHidden/>
              </w:rPr>
            </w:r>
            <w:r w:rsidR="004510CA">
              <w:rPr>
                <w:noProof/>
                <w:webHidden/>
              </w:rPr>
              <w:fldChar w:fldCharType="separate"/>
            </w:r>
            <w:r w:rsidR="006F26B2">
              <w:rPr>
                <w:noProof/>
                <w:webHidden/>
              </w:rPr>
              <w:t>402</w:t>
            </w:r>
            <w:r w:rsidR="004510CA">
              <w:rPr>
                <w:noProof/>
                <w:webHidden/>
              </w:rPr>
              <w:fldChar w:fldCharType="end"/>
            </w:r>
          </w:hyperlink>
        </w:p>
        <w:p w14:paraId="28286BBB" w14:textId="72540E60"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6" w:history="1">
            <w:r w:rsidR="004510CA" w:rsidRPr="00392695">
              <w:rPr>
                <w:rStyle w:val="Hyperlnk"/>
                <w:noProof/>
              </w:rPr>
              <w:t>23.2.</w:t>
            </w:r>
            <w:r w:rsidR="004510CA">
              <w:rPr>
                <w:rFonts w:asciiTheme="minorHAnsi" w:eastAsiaTheme="minorEastAsia" w:hAnsiTheme="minorHAnsi"/>
                <w:noProof/>
                <w:color w:val="auto"/>
                <w:lang w:val="sv-SE" w:eastAsia="sv-SE"/>
              </w:rPr>
              <w:tab/>
            </w:r>
            <w:r w:rsidR="004510CA" w:rsidRPr="00392695">
              <w:rPr>
                <w:rStyle w:val="Hyperlnk"/>
                <w:noProof/>
              </w:rPr>
              <w:t>The Hello-World Program</w:t>
            </w:r>
            <w:r w:rsidR="004510CA">
              <w:rPr>
                <w:noProof/>
                <w:webHidden/>
              </w:rPr>
              <w:tab/>
            </w:r>
            <w:r w:rsidR="004510CA">
              <w:rPr>
                <w:noProof/>
                <w:webHidden/>
              </w:rPr>
              <w:fldChar w:fldCharType="begin"/>
            </w:r>
            <w:r w:rsidR="004510CA">
              <w:rPr>
                <w:noProof/>
                <w:webHidden/>
              </w:rPr>
              <w:instrText xml:space="preserve"> PAGEREF _Toc49764476 \h </w:instrText>
            </w:r>
            <w:r w:rsidR="004510CA">
              <w:rPr>
                <w:noProof/>
                <w:webHidden/>
              </w:rPr>
            </w:r>
            <w:r w:rsidR="004510CA">
              <w:rPr>
                <w:noProof/>
                <w:webHidden/>
              </w:rPr>
              <w:fldChar w:fldCharType="separate"/>
            </w:r>
            <w:r w:rsidR="006F26B2">
              <w:rPr>
                <w:noProof/>
                <w:webHidden/>
              </w:rPr>
              <w:t>403</w:t>
            </w:r>
            <w:r w:rsidR="004510CA">
              <w:rPr>
                <w:noProof/>
                <w:webHidden/>
              </w:rPr>
              <w:fldChar w:fldCharType="end"/>
            </w:r>
          </w:hyperlink>
        </w:p>
        <w:p w14:paraId="31B9BBED" w14:textId="47B97538"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77" w:history="1">
            <w:r w:rsidR="004510CA" w:rsidRPr="00392695">
              <w:rPr>
                <w:rStyle w:val="Hyperlnk"/>
                <w:noProof/>
              </w:rPr>
              <w:t>23.3.</w:t>
            </w:r>
            <w:r w:rsidR="004510CA">
              <w:rPr>
                <w:rFonts w:asciiTheme="minorHAnsi" w:eastAsiaTheme="minorEastAsia" w:hAnsiTheme="minorHAnsi"/>
                <w:noProof/>
                <w:color w:val="auto"/>
                <w:lang w:val="sv-SE" w:eastAsia="sv-SE"/>
              </w:rPr>
              <w:tab/>
            </w:r>
            <w:r w:rsidR="004510CA" w:rsidRPr="00392695">
              <w:rPr>
                <w:rStyle w:val="Hyperlnk"/>
                <w:noProof/>
              </w:rPr>
              <w:t>Comments</w:t>
            </w:r>
            <w:r w:rsidR="004510CA">
              <w:rPr>
                <w:noProof/>
                <w:webHidden/>
              </w:rPr>
              <w:tab/>
            </w:r>
            <w:r w:rsidR="004510CA">
              <w:rPr>
                <w:noProof/>
                <w:webHidden/>
              </w:rPr>
              <w:fldChar w:fldCharType="begin"/>
            </w:r>
            <w:r w:rsidR="004510CA">
              <w:rPr>
                <w:noProof/>
                <w:webHidden/>
              </w:rPr>
              <w:instrText xml:space="preserve"> PAGEREF _Toc49764477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3D6B4884" w14:textId="1F87650D"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78" w:history="1">
            <w:r w:rsidR="004510CA" w:rsidRPr="00392695">
              <w:rPr>
                <w:rStyle w:val="Hyperlnk"/>
                <w:noProof/>
              </w:rPr>
              <w:t>1.1.1</w:t>
            </w:r>
            <w:r w:rsidR="004510CA">
              <w:rPr>
                <w:rFonts w:asciiTheme="minorHAnsi" w:eastAsiaTheme="minorEastAsia" w:hAnsiTheme="minorHAnsi"/>
                <w:noProof/>
                <w:color w:val="auto"/>
                <w:lang w:val="sv-SE" w:eastAsia="sv-SE"/>
              </w:rPr>
              <w:tab/>
            </w:r>
            <w:r w:rsidR="004510CA" w:rsidRPr="00392695">
              <w:rPr>
                <w:rStyle w:val="Hyperlnk"/>
                <w:noProof/>
              </w:rPr>
              <w:t>Types and Variables</w:t>
            </w:r>
            <w:r w:rsidR="004510CA">
              <w:rPr>
                <w:noProof/>
                <w:webHidden/>
              </w:rPr>
              <w:tab/>
            </w:r>
            <w:r w:rsidR="004510CA">
              <w:rPr>
                <w:noProof/>
                <w:webHidden/>
              </w:rPr>
              <w:fldChar w:fldCharType="begin"/>
            </w:r>
            <w:r w:rsidR="004510CA">
              <w:rPr>
                <w:noProof/>
                <w:webHidden/>
              </w:rPr>
              <w:instrText xml:space="preserve"> PAGEREF _Toc49764478 \h </w:instrText>
            </w:r>
            <w:r w:rsidR="004510CA">
              <w:rPr>
                <w:noProof/>
                <w:webHidden/>
              </w:rPr>
            </w:r>
            <w:r w:rsidR="004510CA">
              <w:rPr>
                <w:noProof/>
                <w:webHidden/>
              </w:rPr>
              <w:fldChar w:fldCharType="separate"/>
            </w:r>
            <w:r w:rsidR="006F26B2">
              <w:rPr>
                <w:noProof/>
                <w:webHidden/>
              </w:rPr>
              <w:t>404</w:t>
            </w:r>
            <w:r w:rsidR="004510CA">
              <w:rPr>
                <w:noProof/>
                <w:webHidden/>
              </w:rPr>
              <w:fldChar w:fldCharType="end"/>
            </w:r>
          </w:hyperlink>
        </w:p>
        <w:p w14:paraId="57C9CC7D" w14:textId="302BD73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79" w:history="1">
            <w:r w:rsidR="004510CA" w:rsidRPr="00392695">
              <w:rPr>
                <w:rStyle w:val="Hyperlnk"/>
                <w:noProof/>
              </w:rPr>
              <w:t>2.1.1</w:t>
            </w:r>
            <w:r w:rsidR="004510CA">
              <w:rPr>
                <w:rFonts w:asciiTheme="minorHAnsi" w:eastAsiaTheme="minorEastAsia" w:hAnsiTheme="minorHAnsi"/>
                <w:noProof/>
                <w:color w:val="auto"/>
                <w:lang w:val="sv-SE" w:eastAsia="sv-SE"/>
              </w:rPr>
              <w:tab/>
            </w:r>
            <w:r w:rsidR="004510CA" w:rsidRPr="00392695">
              <w:rPr>
                <w:rStyle w:val="Hyperlnk"/>
                <w:noProof/>
              </w:rPr>
              <w:t>Simple Types</w:t>
            </w:r>
            <w:r w:rsidR="004510CA">
              <w:rPr>
                <w:noProof/>
                <w:webHidden/>
              </w:rPr>
              <w:tab/>
            </w:r>
            <w:r w:rsidR="004510CA">
              <w:rPr>
                <w:noProof/>
                <w:webHidden/>
              </w:rPr>
              <w:fldChar w:fldCharType="begin"/>
            </w:r>
            <w:r w:rsidR="004510CA">
              <w:rPr>
                <w:noProof/>
                <w:webHidden/>
              </w:rPr>
              <w:instrText xml:space="preserve"> PAGEREF _Toc49764479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73B6BDC2" w14:textId="1D6EC05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0" w:history="1">
            <w:r w:rsidR="004510CA" w:rsidRPr="00392695">
              <w:rPr>
                <w:rStyle w:val="Hyperlnk"/>
                <w:noProof/>
              </w:rPr>
              <w:t>3.1.1</w:t>
            </w:r>
            <w:r w:rsidR="004510CA">
              <w:rPr>
                <w:rFonts w:asciiTheme="minorHAnsi" w:eastAsiaTheme="minorEastAsia" w:hAnsiTheme="minorHAnsi"/>
                <w:noProof/>
                <w:color w:val="auto"/>
                <w:lang w:val="sv-SE" w:eastAsia="sv-SE"/>
              </w:rPr>
              <w:tab/>
            </w:r>
            <w:r w:rsidR="004510CA" w:rsidRPr="00392695">
              <w:rPr>
                <w:rStyle w:val="Hyperlnk"/>
                <w:noProof/>
              </w:rPr>
              <w:t>Variables</w:t>
            </w:r>
            <w:r w:rsidR="004510CA">
              <w:rPr>
                <w:noProof/>
                <w:webHidden/>
              </w:rPr>
              <w:tab/>
            </w:r>
            <w:r w:rsidR="004510CA">
              <w:rPr>
                <w:noProof/>
                <w:webHidden/>
              </w:rPr>
              <w:fldChar w:fldCharType="begin"/>
            </w:r>
            <w:r w:rsidR="004510CA">
              <w:rPr>
                <w:noProof/>
                <w:webHidden/>
              </w:rPr>
              <w:instrText xml:space="preserve"> PAGEREF _Toc49764480 \h </w:instrText>
            </w:r>
            <w:r w:rsidR="004510CA">
              <w:rPr>
                <w:noProof/>
                <w:webHidden/>
              </w:rPr>
            </w:r>
            <w:r w:rsidR="004510CA">
              <w:rPr>
                <w:noProof/>
                <w:webHidden/>
              </w:rPr>
              <w:fldChar w:fldCharType="separate"/>
            </w:r>
            <w:r w:rsidR="006F26B2">
              <w:rPr>
                <w:noProof/>
                <w:webHidden/>
              </w:rPr>
              <w:t>405</w:t>
            </w:r>
            <w:r w:rsidR="004510CA">
              <w:rPr>
                <w:noProof/>
                <w:webHidden/>
              </w:rPr>
              <w:fldChar w:fldCharType="end"/>
            </w:r>
          </w:hyperlink>
        </w:p>
        <w:p w14:paraId="449AC053" w14:textId="7D36AB69"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1" w:history="1">
            <w:r w:rsidR="004510CA" w:rsidRPr="00392695">
              <w:rPr>
                <w:rStyle w:val="Hyperlnk"/>
                <w:noProof/>
              </w:rPr>
              <w:t>4.1.1</w:t>
            </w:r>
            <w:r w:rsidR="004510CA">
              <w:rPr>
                <w:rFonts w:asciiTheme="minorHAnsi" w:eastAsiaTheme="minorEastAsia" w:hAnsiTheme="minorHAnsi"/>
                <w:noProof/>
                <w:color w:val="auto"/>
                <w:lang w:val="sv-SE" w:eastAsia="sv-SE"/>
              </w:rPr>
              <w:tab/>
            </w:r>
            <w:r w:rsidR="004510CA" w:rsidRPr="00392695">
              <w:rPr>
                <w:rStyle w:val="Hyperlnk"/>
                <w:noProof/>
              </w:rPr>
              <w:t>Constants</w:t>
            </w:r>
            <w:r w:rsidR="004510CA">
              <w:rPr>
                <w:noProof/>
                <w:webHidden/>
              </w:rPr>
              <w:tab/>
            </w:r>
            <w:r w:rsidR="004510CA">
              <w:rPr>
                <w:noProof/>
                <w:webHidden/>
              </w:rPr>
              <w:fldChar w:fldCharType="begin"/>
            </w:r>
            <w:r w:rsidR="004510CA">
              <w:rPr>
                <w:noProof/>
                <w:webHidden/>
              </w:rPr>
              <w:instrText xml:space="preserve"> PAGEREF _Toc49764481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7FD10BF0" w14:textId="799AD74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2" w:history="1">
            <w:r w:rsidR="004510CA" w:rsidRPr="00392695">
              <w:rPr>
                <w:rStyle w:val="Hyperlnk"/>
                <w:noProof/>
              </w:rPr>
              <w:t>5.1.1</w:t>
            </w:r>
            <w:r w:rsidR="004510CA">
              <w:rPr>
                <w:rFonts w:asciiTheme="minorHAnsi" w:eastAsiaTheme="minorEastAsia" w:hAnsiTheme="minorHAnsi"/>
                <w:noProof/>
                <w:color w:val="auto"/>
                <w:lang w:val="sv-SE" w:eastAsia="sv-SE"/>
              </w:rPr>
              <w:tab/>
            </w:r>
            <w:r w:rsidR="004510CA" w:rsidRPr="00392695">
              <w:rPr>
                <w:rStyle w:val="Hyperlnk"/>
                <w:noProof/>
              </w:rPr>
              <w:t>Output</w:t>
            </w:r>
            <w:r w:rsidR="004510CA">
              <w:rPr>
                <w:noProof/>
                <w:webHidden/>
              </w:rPr>
              <w:tab/>
            </w:r>
            <w:r w:rsidR="004510CA">
              <w:rPr>
                <w:noProof/>
                <w:webHidden/>
              </w:rPr>
              <w:fldChar w:fldCharType="begin"/>
            </w:r>
            <w:r w:rsidR="004510CA">
              <w:rPr>
                <w:noProof/>
                <w:webHidden/>
              </w:rPr>
              <w:instrText xml:space="preserve"> PAGEREF _Toc49764482 \h </w:instrText>
            </w:r>
            <w:r w:rsidR="004510CA">
              <w:rPr>
                <w:noProof/>
                <w:webHidden/>
              </w:rPr>
            </w:r>
            <w:r w:rsidR="004510CA">
              <w:rPr>
                <w:noProof/>
                <w:webHidden/>
              </w:rPr>
              <w:fldChar w:fldCharType="separate"/>
            </w:r>
            <w:r w:rsidR="006F26B2">
              <w:rPr>
                <w:noProof/>
                <w:webHidden/>
              </w:rPr>
              <w:t>406</w:t>
            </w:r>
            <w:r w:rsidR="004510CA">
              <w:rPr>
                <w:noProof/>
                <w:webHidden/>
              </w:rPr>
              <w:fldChar w:fldCharType="end"/>
            </w:r>
          </w:hyperlink>
        </w:p>
        <w:p w14:paraId="11C3E396" w14:textId="2BEC901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3" w:history="1">
            <w:r w:rsidR="004510CA" w:rsidRPr="00392695">
              <w:rPr>
                <w:rStyle w:val="Hyperlnk"/>
                <w:noProof/>
              </w:rPr>
              <w:t>6.1.1</w:t>
            </w:r>
            <w:r w:rsidR="004510CA">
              <w:rPr>
                <w:rFonts w:asciiTheme="minorHAnsi" w:eastAsiaTheme="minorEastAsia" w:hAnsiTheme="minorHAnsi"/>
                <w:noProof/>
                <w:color w:val="auto"/>
                <w:lang w:val="sv-SE" w:eastAsia="sv-SE"/>
              </w:rPr>
              <w:tab/>
            </w:r>
            <w:r w:rsidR="004510CA" w:rsidRPr="00392695">
              <w:rPr>
                <w:rStyle w:val="Hyperlnk"/>
                <w:noProof/>
              </w:rPr>
              <w:t>Input</w:t>
            </w:r>
            <w:r w:rsidR="004510CA">
              <w:rPr>
                <w:noProof/>
                <w:webHidden/>
              </w:rPr>
              <w:tab/>
            </w:r>
            <w:r w:rsidR="004510CA">
              <w:rPr>
                <w:noProof/>
                <w:webHidden/>
              </w:rPr>
              <w:fldChar w:fldCharType="begin"/>
            </w:r>
            <w:r w:rsidR="004510CA">
              <w:rPr>
                <w:noProof/>
                <w:webHidden/>
              </w:rPr>
              <w:instrText xml:space="preserve"> PAGEREF _Toc49764483 \h </w:instrText>
            </w:r>
            <w:r w:rsidR="004510CA">
              <w:rPr>
                <w:noProof/>
                <w:webHidden/>
              </w:rPr>
            </w:r>
            <w:r w:rsidR="004510CA">
              <w:rPr>
                <w:noProof/>
                <w:webHidden/>
              </w:rPr>
              <w:fldChar w:fldCharType="separate"/>
            </w:r>
            <w:r w:rsidR="006F26B2">
              <w:rPr>
                <w:noProof/>
                <w:webHidden/>
              </w:rPr>
              <w:t>407</w:t>
            </w:r>
            <w:r w:rsidR="004510CA">
              <w:rPr>
                <w:noProof/>
                <w:webHidden/>
              </w:rPr>
              <w:fldChar w:fldCharType="end"/>
            </w:r>
          </w:hyperlink>
        </w:p>
        <w:p w14:paraId="22FEAC76" w14:textId="4C74A20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4" w:history="1">
            <w:r w:rsidR="004510CA" w:rsidRPr="00392695">
              <w:rPr>
                <w:rStyle w:val="Hyperlnk"/>
                <w:noProof/>
              </w:rPr>
              <w:t>7.1.1</w:t>
            </w:r>
            <w:r w:rsidR="004510CA">
              <w:rPr>
                <w:rFonts w:asciiTheme="minorHAnsi" w:eastAsiaTheme="minorEastAsia" w:hAnsiTheme="minorHAnsi"/>
                <w:noProof/>
                <w:color w:val="auto"/>
                <w:lang w:val="sv-SE" w:eastAsia="sv-SE"/>
              </w:rPr>
              <w:tab/>
            </w:r>
            <w:r w:rsidR="004510CA" w:rsidRPr="00392695">
              <w:rPr>
                <w:rStyle w:val="Hyperlnk"/>
                <w:noProof/>
              </w:rPr>
              <w:t>Enumerations</w:t>
            </w:r>
            <w:r w:rsidR="004510CA">
              <w:rPr>
                <w:noProof/>
                <w:webHidden/>
              </w:rPr>
              <w:tab/>
            </w:r>
            <w:r w:rsidR="004510CA">
              <w:rPr>
                <w:noProof/>
                <w:webHidden/>
              </w:rPr>
              <w:fldChar w:fldCharType="begin"/>
            </w:r>
            <w:r w:rsidR="004510CA">
              <w:rPr>
                <w:noProof/>
                <w:webHidden/>
              </w:rPr>
              <w:instrText xml:space="preserve"> PAGEREF _Toc49764484 \h </w:instrText>
            </w:r>
            <w:r w:rsidR="004510CA">
              <w:rPr>
                <w:noProof/>
                <w:webHidden/>
              </w:rPr>
            </w:r>
            <w:r w:rsidR="004510CA">
              <w:rPr>
                <w:noProof/>
                <w:webHidden/>
              </w:rPr>
              <w:fldChar w:fldCharType="separate"/>
            </w:r>
            <w:r w:rsidR="006F26B2">
              <w:rPr>
                <w:noProof/>
                <w:webHidden/>
              </w:rPr>
              <w:t>408</w:t>
            </w:r>
            <w:r w:rsidR="004510CA">
              <w:rPr>
                <w:noProof/>
                <w:webHidden/>
              </w:rPr>
              <w:fldChar w:fldCharType="end"/>
            </w:r>
          </w:hyperlink>
        </w:p>
        <w:p w14:paraId="1F2B02D6" w14:textId="69F024D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5" w:history="1">
            <w:r w:rsidR="004510CA" w:rsidRPr="00392695">
              <w:rPr>
                <w:rStyle w:val="Hyperlnk"/>
                <w:noProof/>
              </w:rPr>
              <w:t>8.1.1</w:t>
            </w:r>
            <w:r w:rsidR="004510CA">
              <w:rPr>
                <w:rFonts w:asciiTheme="minorHAnsi" w:eastAsiaTheme="minorEastAsia" w:hAnsiTheme="minorHAnsi"/>
                <w:noProof/>
                <w:color w:val="auto"/>
                <w:lang w:val="sv-SE" w:eastAsia="sv-SE"/>
              </w:rPr>
              <w:tab/>
            </w:r>
            <w:r w:rsidR="004510CA" w:rsidRPr="00392695">
              <w:rPr>
                <w:rStyle w:val="Hyperlnk"/>
                <w:noProof/>
              </w:rPr>
              <w:t>Arrays</w:t>
            </w:r>
            <w:r w:rsidR="004510CA">
              <w:rPr>
                <w:noProof/>
                <w:webHidden/>
              </w:rPr>
              <w:tab/>
            </w:r>
            <w:r w:rsidR="004510CA">
              <w:rPr>
                <w:noProof/>
                <w:webHidden/>
              </w:rPr>
              <w:fldChar w:fldCharType="begin"/>
            </w:r>
            <w:r w:rsidR="004510CA">
              <w:rPr>
                <w:noProof/>
                <w:webHidden/>
              </w:rPr>
              <w:instrText xml:space="preserve"> PAGEREF _Toc49764485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01888A9" w14:textId="7152C68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6" w:history="1">
            <w:r w:rsidR="004510CA" w:rsidRPr="00392695">
              <w:rPr>
                <w:rStyle w:val="Hyperlnk"/>
                <w:noProof/>
              </w:rPr>
              <w:t>9.1.1</w:t>
            </w:r>
            <w:r w:rsidR="004510CA">
              <w:rPr>
                <w:rFonts w:asciiTheme="minorHAnsi" w:eastAsiaTheme="minorEastAsia" w:hAnsiTheme="minorHAnsi"/>
                <w:noProof/>
                <w:color w:val="auto"/>
                <w:lang w:val="sv-SE" w:eastAsia="sv-SE"/>
              </w:rPr>
              <w:tab/>
            </w:r>
            <w:r w:rsidR="004510CA" w:rsidRPr="00392695">
              <w:rPr>
                <w:rStyle w:val="Hyperlnk"/>
                <w:noProof/>
              </w:rPr>
              <w:t>Characters and Strings</w:t>
            </w:r>
            <w:r w:rsidR="004510CA">
              <w:rPr>
                <w:noProof/>
                <w:webHidden/>
              </w:rPr>
              <w:tab/>
            </w:r>
            <w:r w:rsidR="004510CA">
              <w:rPr>
                <w:noProof/>
                <w:webHidden/>
              </w:rPr>
              <w:fldChar w:fldCharType="begin"/>
            </w:r>
            <w:r w:rsidR="004510CA">
              <w:rPr>
                <w:noProof/>
                <w:webHidden/>
              </w:rPr>
              <w:instrText xml:space="preserve"> PAGEREF _Toc49764486 \h </w:instrText>
            </w:r>
            <w:r w:rsidR="004510CA">
              <w:rPr>
                <w:noProof/>
                <w:webHidden/>
              </w:rPr>
            </w:r>
            <w:r w:rsidR="004510CA">
              <w:rPr>
                <w:noProof/>
                <w:webHidden/>
              </w:rPr>
              <w:fldChar w:fldCharType="separate"/>
            </w:r>
            <w:r w:rsidR="006F26B2">
              <w:rPr>
                <w:noProof/>
                <w:webHidden/>
              </w:rPr>
              <w:t>409</w:t>
            </w:r>
            <w:r w:rsidR="004510CA">
              <w:rPr>
                <w:noProof/>
                <w:webHidden/>
              </w:rPr>
              <w:fldChar w:fldCharType="end"/>
            </w:r>
          </w:hyperlink>
        </w:p>
        <w:p w14:paraId="583F88B8" w14:textId="62537E8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7" w:history="1">
            <w:r w:rsidR="004510CA" w:rsidRPr="00392695">
              <w:rPr>
                <w:rStyle w:val="Hyperlnk"/>
                <w:noProof/>
              </w:rPr>
              <w:t>10.1.1</w:t>
            </w:r>
            <w:r w:rsidR="004510CA">
              <w:rPr>
                <w:rFonts w:asciiTheme="minorHAnsi" w:eastAsiaTheme="minorEastAsia" w:hAnsiTheme="minorHAnsi"/>
                <w:noProof/>
                <w:color w:val="auto"/>
                <w:lang w:val="sv-SE" w:eastAsia="sv-SE"/>
              </w:rPr>
              <w:tab/>
            </w:r>
            <w:r w:rsidR="004510CA" w:rsidRPr="00392695">
              <w:rPr>
                <w:rStyle w:val="Hyperlnk"/>
                <w:noProof/>
              </w:rPr>
              <w:t>The ASCII Table</w:t>
            </w:r>
            <w:r w:rsidR="004510CA">
              <w:rPr>
                <w:noProof/>
                <w:webHidden/>
              </w:rPr>
              <w:tab/>
            </w:r>
            <w:r w:rsidR="004510CA">
              <w:rPr>
                <w:noProof/>
                <w:webHidden/>
              </w:rPr>
              <w:fldChar w:fldCharType="begin"/>
            </w:r>
            <w:r w:rsidR="004510CA">
              <w:rPr>
                <w:noProof/>
                <w:webHidden/>
              </w:rPr>
              <w:instrText xml:space="preserve"> PAGEREF _Toc49764487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186CE612" w14:textId="175182C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8" w:history="1">
            <w:r w:rsidR="004510CA" w:rsidRPr="00392695">
              <w:rPr>
                <w:rStyle w:val="Hyperlnk"/>
                <w:noProof/>
              </w:rPr>
              <w:t>11.1.1</w:t>
            </w:r>
            <w:r w:rsidR="004510CA">
              <w:rPr>
                <w:rFonts w:asciiTheme="minorHAnsi" w:eastAsiaTheme="minorEastAsia" w:hAnsiTheme="minorHAnsi"/>
                <w:noProof/>
                <w:color w:val="auto"/>
                <w:lang w:val="sv-SE" w:eastAsia="sv-SE"/>
              </w:rPr>
              <w:tab/>
            </w:r>
            <w:r w:rsidR="004510CA" w:rsidRPr="00392695">
              <w:rPr>
                <w:rStyle w:val="Hyperlnk"/>
                <w:noProof/>
              </w:rPr>
              <w:t>Pointers</w:t>
            </w:r>
            <w:r w:rsidR="004510CA">
              <w:rPr>
                <w:noProof/>
                <w:webHidden/>
              </w:rPr>
              <w:tab/>
            </w:r>
            <w:r w:rsidR="004510CA">
              <w:rPr>
                <w:noProof/>
                <w:webHidden/>
              </w:rPr>
              <w:fldChar w:fldCharType="begin"/>
            </w:r>
            <w:r w:rsidR="004510CA">
              <w:rPr>
                <w:noProof/>
                <w:webHidden/>
              </w:rPr>
              <w:instrText xml:space="preserve"> PAGEREF _Toc49764488 \h </w:instrText>
            </w:r>
            <w:r w:rsidR="004510CA">
              <w:rPr>
                <w:noProof/>
                <w:webHidden/>
              </w:rPr>
            </w:r>
            <w:r w:rsidR="004510CA">
              <w:rPr>
                <w:noProof/>
                <w:webHidden/>
              </w:rPr>
              <w:fldChar w:fldCharType="separate"/>
            </w:r>
            <w:r w:rsidR="006F26B2">
              <w:rPr>
                <w:noProof/>
                <w:webHidden/>
              </w:rPr>
              <w:t>410</w:t>
            </w:r>
            <w:r w:rsidR="004510CA">
              <w:rPr>
                <w:noProof/>
                <w:webHidden/>
              </w:rPr>
              <w:fldChar w:fldCharType="end"/>
            </w:r>
          </w:hyperlink>
        </w:p>
        <w:p w14:paraId="24C2F13F" w14:textId="47D4666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89" w:history="1">
            <w:r w:rsidR="004510CA" w:rsidRPr="00392695">
              <w:rPr>
                <w:rStyle w:val="Hyperlnk"/>
                <w:noProof/>
              </w:rPr>
              <w:t>12.1.1</w:t>
            </w:r>
            <w:r w:rsidR="004510CA">
              <w:rPr>
                <w:rFonts w:asciiTheme="minorHAnsi" w:eastAsiaTheme="minorEastAsia" w:hAnsiTheme="minorHAnsi"/>
                <w:noProof/>
                <w:color w:val="auto"/>
                <w:lang w:val="sv-SE" w:eastAsia="sv-SE"/>
              </w:rPr>
              <w:tab/>
            </w:r>
            <w:r w:rsidR="004510CA" w:rsidRPr="00392695">
              <w:rPr>
                <w:rStyle w:val="Hyperlnk"/>
                <w:noProof/>
              </w:rPr>
              <w:t>Pointers and Dynamic Memory</w:t>
            </w:r>
            <w:r w:rsidR="004510CA">
              <w:rPr>
                <w:noProof/>
                <w:webHidden/>
              </w:rPr>
              <w:tab/>
            </w:r>
            <w:r w:rsidR="004510CA">
              <w:rPr>
                <w:noProof/>
                <w:webHidden/>
              </w:rPr>
              <w:fldChar w:fldCharType="begin"/>
            </w:r>
            <w:r w:rsidR="004510CA">
              <w:rPr>
                <w:noProof/>
                <w:webHidden/>
              </w:rPr>
              <w:instrText xml:space="preserve"> PAGEREF _Toc49764489 \h </w:instrText>
            </w:r>
            <w:r w:rsidR="004510CA">
              <w:rPr>
                <w:noProof/>
                <w:webHidden/>
              </w:rPr>
            </w:r>
            <w:r w:rsidR="004510CA">
              <w:rPr>
                <w:noProof/>
                <w:webHidden/>
              </w:rPr>
              <w:fldChar w:fldCharType="separate"/>
            </w:r>
            <w:r w:rsidR="006F26B2">
              <w:rPr>
                <w:noProof/>
                <w:webHidden/>
              </w:rPr>
              <w:t>411</w:t>
            </w:r>
            <w:r w:rsidR="004510CA">
              <w:rPr>
                <w:noProof/>
                <w:webHidden/>
              </w:rPr>
              <w:fldChar w:fldCharType="end"/>
            </w:r>
          </w:hyperlink>
        </w:p>
        <w:p w14:paraId="65ADB3E8" w14:textId="534583C2"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0" w:history="1">
            <w:r w:rsidR="004510CA" w:rsidRPr="00392695">
              <w:rPr>
                <w:rStyle w:val="Hyperlnk"/>
                <w:noProof/>
              </w:rPr>
              <w:t>13.1.1</w:t>
            </w:r>
            <w:r w:rsidR="004510CA">
              <w:rPr>
                <w:rFonts w:asciiTheme="minorHAnsi" w:eastAsiaTheme="minorEastAsia" w:hAnsiTheme="minorHAnsi"/>
                <w:noProof/>
                <w:color w:val="auto"/>
                <w:lang w:val="sv-SE" w:eastAsia="sv-SE"/>
              </w:rPr>
              <w:tab/>
            </w:r>
            <w:r w:rsidR="004510CA" w:rsidRPr="00392695">
              <w:rPr>
                <w:rStyle w:val="Hyperlnk"/>
                <w:noProof/>
              </w:rPr>
              <w:t>Defining our own types</w:t>
            </w:r>
            <w:r w:rsidR="004510CA">
              <w:rPr>
                <w:noProof/>
                <w:webHidden/>
              </w:rPr>
              <w:tab/>
            </w:r>
            <w:r w:rsidR="004510CA">
              <w:rPr>
                <w:noProof/>
                <w:webHidden/>
              </w:rPr>
              <w:fldChar w:fldCharType="begin"/>
            </w:r>
            <w:r w:rsidR="004510CA">
              <w:rPr>
                <w:noProof/>
                <w:webHidden/>
              </w:rPr>
              <w:instrText xml:space="preserve"> PAGEREF _Toc49764490 \h </w:instrText>
            </w:r>
            <w:r w:rsidR="004510CA">
              <w:rPr>
                <w:noProof/>
                <w:webHidden/>
              </w:rPr>
            </w:r>
            <w:r w:rsidR="004510CA">
              <w:rPr>
                <w:noProof/>
                <w:webHidden/>
              </w:rPr>
              <w:fldChar w:fldCharType="separate"/>
            </w:r>
            <w:r w:rsidR="006F26B2">
              <w:rPr>
                <w:noProof/>
                <w:webHidden/>
              </w:rPr>
              <w:t>413</w:t>
            </w:r>
            <w:r w:rsidR="004510CA">
              <w:rPr>
                <w:noProof/>
                <w:webHidden/>
              </w:rPr>
              <w:fldChar w:fldCharType="end"/>
            </w:r>
          </w:hyperlink>
        </w:p>
        <w:p w14:paraId="53DBCA0F" w14:textId="21A0F7DE"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1" w:history="1">
            <w:r w:rsidR="004510CA" w:rsidRPr="00392695">
              <w:rPr>
                <w:rStyle w:val="Hyperlnk"/>
                <w:noProof/>
              </w:rPr>
              <w:t>14.1.1</w:t>
            </w:r>
            <w:r w:rsidR="004510CA">
              <w:rPr>
                <w:rFonts w:asciiTheme="minorHAnsi" w:eastAsiaTheme="minorEastAsia" w:hAnsiTheme="minorHAnsi"/>
                <w:noProof/>
                <w:color w:val="auto"/>
                <w:lang w:val="sv-SE" w:eastAsia="sv-SE"/>
              </w:rPr>
              <w:tab/>
            </w:r>
            <w:r w:rsidR="004510CA" w:rsidRPr="00392695">
              <w:rPr>
                <w:rStyle w:val="Hyperlnk"/>
                <w:noProof/>
              </w:rPr>
              <w:t>The Type Size</w:t>
            </w:r>
            <w:r w:rsidR="004510CA">
              <w:rPr>
                <w:noProof/>
                <w:webHidden/>
              </w:rPr>
              <w:tab/>
            </w:r>
            <w:r w:rsidR="004510CA">
              <w:rPr>
                <w:noProof/>
                <w:webHidden/>
              </w:rPr>
              <w:fldChar w:fldCharType="begin"/>
            </w:r>
            <w:r w:rsidR="004510CA">
              <w:rPr>
                <w:noProof/>
                <w:webHidden/>
              </w:rPr>
              <w:instrText xml:space="preserve"> PAGEREF _Toc49764491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31E3882D" w14:textId="58B591BB"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492" w:history="1">
            <w:r w:rsidR="004510CA" w:rsidRPr="00392695">
              <w:rPr>
                <w:rStyle w:val="Hyperlnk"/>
                <w:noProof/>
              </w:rPr>
              <w:t>23.4.</w:t>
            </w:r>
            <w:r w:rsidR="004510CA">
              <w:rPr>
                <w:rFonts w:asciiTheme="minorHAnsi" w:eastAsiaTheme="minorEastAsia" w:hAnsiTheme="minorHAnsi"/>
                <w:noProof/>
                <w:color w:val="auto"/>
                <w:lang w:val="sv-SE" w:eastAsia="sv-SE"/>
              </w:rPr>
              <w:tab/>
            </w:r>
            <w:r w:rsidR="004510CA" w:rsidRPr="00392695">
              <w:rPr>
                <w:rStyle w:val="Hyperlnk"/>
                <w:noProof/>
              </w:rPr>
              <w:t>Expressions and Operators</w:t>
            </w:r>
            <w:r w:rsidR="004510CA">
              <w:rPr>
                <w:noProof/>
                <w:webHidden/>
              </w:rPr>
              <w:tab/>
            </w:r>
            <w:r w:rsidR="004510CA">
              <w:rPr>
                <w:noProof/>
                <w:webHidden/>
              </w:rPr>
              <w:fldChar w:fldCharType="begin"/>
            </w:r>
            <w:r w:rsidR="004510CA">
              <w:rPr>
                <w:noProof/>
                <w:webHidden/>
              </w:rPr>
              <w:instrText xml:space="preserve"> PAGEREF _Toc49764492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00EC0151" w14:textId="6BA53A8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3" w:history="1">
            <w:r w:rsidR="004510CA" w:rsidRPr="00392695">
              <w:rPr>
                <w:rStyle w:val="Hyperlnk"/>
                <w:noProof/>
              </w:rPr>
              <w:t>15.1.1</w:t>
            </w:r>
            <w:r w:rsidR="004510CA">
              <w:rPr>
                <w:rFonts w:asciiTheme="minorHAnsi" w:eastAsiaTheme="minorEastAsia" w:hAnsiTheme="minorHAnsi"/>
                <w:noProof/>
                <w:color w:val="auto"/>
                <w:lang w:val="sv-SE" w:eastAsia="sv-SE"/>
              </w:rPr>
              <w:tab/>
            </w:r>
            <w:r w:rsidR="004510CA" w:rsidRPr="00392695">
              <w:rPr>
                <w:rStyle w:val="Hyperlnk"/>
                <w:noProof/>
              </w:rPr>
              <w:t>Arithmetic Operators</w:t>
            </w:r>
            <w:r w:rsidR="004510CA">
              <w:rPr>
                <w:noProof/>
                <w:webHidden/>
              </w:rPr>
              <w:tab/>
            </w:r>
            <w:r w:rsidR="004510CA">
              <w:rPr>
                <w:noProof/>
                <w:webHidden/>
              </w:rPr>
              <w:fldChar w:fldCharType="begin"/>
            </w:r>
            <w:r w:rsidR="004510CA">
              <w:rPr>
                <w:noProof/>
                <w:webHidden/>
              </w:rPr>
              <w:instrText xml:space="preserve"> PAGEREF _Toc49764493 \h </w:instrText>
            </w:r>
            <w:r w:rsidR="004510CA">
              <w:rPr>
                <w:noProof/>
                <w:webHidden/>
              </w:rPr>
            </w:r>
            <w:r w:rsidR="004510CA">
              <w:rPr>
                <w:noProof/>
                <w:webHidden/>
              </w:rPr>
              <w:fldChar w:fldCharType="separate"/>
            </w:r>
            <w:r w:rsidR="006F26B2">
              <w:rPr>
                <w:noProof/>
                <w:webHidden/>
              </w:rPr>
              <w:t>414</w:t>
            </w:r>
            <w:r w:rsidR="004510CA">
              <w:rPr>
                <w:noProof/>
                <w:webHidden/>
              </w:rPr>
              <w:fldChar w:fldCharType="end"/>
            </w:r>
          </w:hyperlink>
        </w:p>
        <w:p w14:paraId="78FB212B" w14:textId="077A7A3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4" w:history="1">
            <w:r w:rsidR="004510CA" w:rsidRPr="00392695">
              <w:rPr>
                <w:rStyle w:val="Hyperlnk"/>
                <w:noProof/>
              </w:rPr>
              <w:t>16.1.1</w:t>
            </w:r>
            <w:r w:rsidR="004510CA">
              <w:rPr>
                <w:rFonts w:asciiTheme="minorHAnsi" w:eastAsiaTheme="minorEastAsia" w:hAnsiTheme="minorHAnsi"/>
                <w:noProof/>
                <w:color w:val="auto"/>
                <w:lang w:val="sv-SE" w:eastAsia="sv-SE"/>
              </w:rPr>
              <w:tab/>
            </w:r>
            <w:r w:rsidR="004510CA" w:rsidRPr="00392695">
              <w:rPr>
                <w:rStyle w:val="Hyperlnk"/>
                <w:noProof/>
              </w:rPr>
              <w:t>Pointer Arithmetic</w:t>
            </w:r>
            <w:r w:rsidR="004510CA">
              <w:rPr>
                <w:noProof/>
                <w:webHidden/>
              </w:rPr>
              <w:tab/>
            </w:r>
            <w:r w:rsidR="004510CA">
              <w:rPr>
                <w:noProof/>
                <w:webHidden/>
              </w:rPr>
              <w:fldChar w:fldCharType="begin"/>
            </w:r>
            <w:r w:rsidR="004510CA">
              <w:rPr>
                <w:noProof/>
                <w:webHidden/>
              </w:rPr>
              <w:instrText xml:space="preserve"> PAGEREF _Toc49764494 \h </w:instrText>
            </w:r>
            <w:r w:rsidR="004510CA">
              <w:rPr>
                <w:noProof/>
                <w:webHidden/>
              </w:rPr>
            </w:r>
            <w:r w:rsidR="004510CA">
              <w:rPr>
                <w:noProof/>
                <w:webHidden/>
              </w:rPr>
              <w:fldChar w:fldCharType="separate"/>
            </w:r>
            <w:r w:rsidR="006F26B2">
              <w:rPr>
                <w:noProof/>
                <w:webHidden/>
              </w:rPr>
              <w:t>415</w:t>
            </w:r>
            <w:r w:rsidR="004510CA">
              <w:rPr>
                <w:noProof/>
                <w:webHidden/>
              </w:rPr>
              <w:fldChar w:fldCharType="end"/>
            </w:r>
          </w:hyperlink>
        </w:p>
        <w:p w14:paraId="553456EC" w14:textId="4B68AFB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5" w:history="1">
            <w:r w:rsidR="004510CA" w:rsidRPr="00392695">
              <w:rPr>
                <w:rStyle w:val="Hyperlnk"/>
                <w:noProof/>
              </w:rPr>
              <w:t>17.1.1</w:t>
            </w:r>
            <w:r w:rsidR="004510CA">
              <w:rPr>
                <w:rFonts w:asciiTheme="minorHAnsi" w:eastAsiaTheme="minorEastAsia" w:hAnsiTheme="minorHAnsi"/>
                <w:noProof/>
                <w:color w:val="auto"/>
                <w:lang w:val="sv-SE" w:eastAsia="sv-SE"/>
              </w:rPr>
              <w:tab/>
            </w:r>
            <w:r w:rsidR="004510CA" w:rsidRPr="00392695">
              <w:rPr>
                <w:rStyle w:val="Hyperlnk"/>
                <w:noProof/>
              </w:rPr>
              <w:t>Increment and decrement</w:t>
            </w:r>
            <w:r w:rsidR="004510CA">
              <w:rPr>
                <w:noProof/>
                <w:webHidden/>
              </w:rPr>
              <w:tab/>
            </w:r>
            <w:r w:rsidR="004510CA">
              <w:rPr>
                <w:noProof/>
                <w:webHidden/>
              </w:rPr>
              <w:fldChar w:fldCharType="begin"/>
            </w:r>
            <w:r w:rsidR="004510CA">
              <w:rPr>
                <w:noProof/>
                <w:webHidden/>
              </w:rPr>
              <w:instrText xml:space="preserve"> PAGEREF _Toc49764495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3F77B1E" w14:textId="2FB4D36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6" w:history="1">
            <w:r w:rsidR="004510CA" w:rsidRPr="00392695">
              <w:rPr>
                <w:rStyle w:val="Hyperlnk"/>
                <w:noProof/>
              </w:rPr>
              <w:t>18.1.1</w:t>
            </w:r>
            <w:r w:rsidR="004510CA">
              <w:rPr>
                <w:rFonts w:asciiTheme="minorHAnsi" w:eastAsiaTheme="minorEastAsia" w:hAnsiTheme="minorHAnsi"/>
                <w:noProof/>
                <w:color w:val="auto"/>
                <w:lang w:val="sv-SE" w:eastAsia="sv-SE"/>
              </w:rPr>
              <w:tab/>
            </w:r>
            <w:r w:rsidR="004510CA" w:rsidRPr="00392695">
              <w:rPr>
                <w:rStyle w:val="Hyperlnk"/>
                <w:noProof/>
              </w:rPr>
              <w:t>Relational Operators</w:t>
            </w:r>
            <w:r w:rsidR="004510CA">
              <w:rPr>
                <w:noProof/>
                <w:webHidden/>
              </w:rPr>
              <w:tab/>
            </w:r>
            <w:r w:rsidR="004510CA">
              <w:rPr>
                <w:noProof/>
                <w:webHidden/>
              </w:rPr>
              <w:fldChar w:fldCharType="begin"/>
            </w:r>
            <w:r w:rsidR="004510CA">
              <w:rPr>
                <w:noProof/>
                <w:webHidden/>
              </w:rPr>
              <w:instrText xml:space="preserve"> PAGEREF _Toc49764496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583B1081" w14:textId="744AD39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7" w:history="1">
            <w:r w:rsidR="004510CA" w:rsidRPr="00392695">
              <w:rPr>
                <w:rStyle w:val="Hyperlnk"/>
                <w:noProof/>
              </w:rPr>
              <w:t>19.1.1</w:t>
            </w:r>
            <w:r w:rsidR="004510CA">
              <w:rPr>
                <w:rFonts w:asciiTheme="minorHAnsi" w:eastAsiaTheme="minorEastAsia" w:hAnsiTheme="minorHAnsi"/>
                <w:noProof/>
                <w:color w:val="auto"/>
                <w:lang w:val="sv-SE" w:eastAsia="sv-SE"/>
              </w:rPr>
              <w:tab/>
            </w:r>
            <w:r w:rsidR="004510CA" w:rsidRPr="00392695">
              <w:rPr>
                <w:rStyle w:val="Hyperlnk"/>
                <w:noProof/>
              </w:rPr>
              <w:t>Logical Operators</w:t>
            </w:r>
            <w:r w:rsidR="004510CA">
              <w:rPr>
                <w:noProof/>
                <w:webHidden/>
              </w:rPr>
              <w:tab/>
            </w:r>
            <w:r w:rsidR="004510CA">
              <w:rPr>
                <w:noProof/>
                <w:webHidden/>
              </w:rPr>
              <w:fldChar w:fldCharType="begin"/>
            </w:r>
            <w:r w:rsidR="004510CA">
              <w:rPr>
                <w:noProof/>
                <w:webHidden/>
              </w:rPr>
              <w:instrText xml:space="preserve"> PAGEREF _Toc49764497 \h </w:instrText>
            </w:r>
            <w:r w:rsidR="004510CA">
              <w:rPr>
                <w:noProof/>
                <w:webHidden/>
              </w:rPr>
            </w:r>
            <w:r w:rsidR="004510CA">
              <w:rPr>
                <w:noProof/>
                <w:webHidden/>
              </w:rPr>
              <w:fldChar w:fldCharType="separate"/>
            </w:r>
            <w:r w:rsidR="006F26B2">
              <w:rPr>
                <w:noProof/>
                <w:webHidden/>
              </w:rPr>
              <w:t>416</w:t>
            </w:r>
            <w:r w:rsidR="004510CA">
              <w:rPr>
                <w:noProof/>
                <w:webHidden/>
              </w:rPr>
              <w:fldChar w:fldCharType="end"/>
            </w:r>
          </w:hyperlink>
        </w:p>
        <w:p w14:paraId="6CF50033" w14:textId="4F6107E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8" w:history="1">
            <w:r w:rsidR="004510CA" w:rsidRPr="00392695">
              <w:rPr>
                <w:rStyle w:val="Hyperlnk"/>
                <w:noProof/>
              </w:rPr>
              <w:t>20.1.1</w:t>
            </w:r>
            <w:r w:rsidR="004510CA">
              <w:rPr>
                <w:rFonts w:asciiTheme="minorHAnsi" w:eastAsiaTheme="minorEastAsia" w:hAnsiTheme="minorHAnsi"/>
                <w:noProof/>
                <w:color w:val="auto"/>
                <w:lang w:val="sv-SE" w:eastAsia="sv-SE"/>
              </w:rPr>
              <w:tab/>
            </w:r>
            <w:r w:rsidR="004510CA" w:rsidRPr="00392695">
              <w:rPr>
                <w:rStyle w:val="Hyperlnk"/>
                <w:noProof/>
              </w:rPr>
              <w:t>Bitwise Operators</w:t>
            </w:r>
            <w:r w:rsidR="004510CA">
              <w:rPr>
                <w:noProof/>
                <w:webHidden/>
              </w:rPr>
              <w:tab/>
            </w:r>
            <w:r w:rsidR="004510CA">
              <w:rPr>
                <w:noProof/>
                <w:webHidden/>
              </w:rPr>
              <w:fldChar w:fldCharType="begin"/>
            </w:r>
            <w:r w:rsidR="004510CA">
              <w:rPr>
                <w:noProof/>
                <w:webHidden/>
              </w:rPr>
              <w:instrText xml:space="preserve"> PAGEREF _Toc49764498 \h </w:instrText>
            </w:r>
            <w:r w:rsidR="004510CA">
              <w:rPr>
                <w:noProof/>
                <w:webHidden/>
              </w:rPr>
            </w:r>
            <w:r w:rsidR="004510CA">
              <w:rPr>
                <w:noProof/>
                <w:webHidden/>
              </w:rPr>
              <w:fldChar w:fldCharType="separate"/>
            </w:r>
            <w:r w:rsidR="006F26B2">
              <w:rPr>
                <w:noProof/>
                <w:webHidden/>
              </w:rPr>
              <w:t>417</w:t>
            </w:r>
            <w:r w:rsidR="004510CA">
              <w:rPr>
                <w:noProof/>
                <w:webHidden/>
              </w:rPr>
              <w:fldChar w:fldCharType="end"/>
            </w:r>
          </w:hyperlink>
        </w:p>
        <w:p w14:paraId="0E158E7B" w14:textId="0B95400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499" w:history="1">
            <w:r w:rsidR="004510CA" w:rsidRPr="00392695">
              <w:rPr>
                <w:rStyle w:val="Hyperlnk"/>
                <w:noProof/>
              </w:rPr>
              <w:t>21.1.1</w:t>
            </w:r>
            <w:r w:rsidR="004510CA">
              <w:rPr>
                <w:rFonts w:asciiTheme="minorHAnsi" w:eastAsiaTheme="minorEastAsia" w:hAnsiTheme="minorHAnsi"/>
                <w:noProof/>
                <w:color w:val="auto"/>
                <w:lang w:val="sv-SE" w:eastAsia="sv-SE"/>
              </w:rPr>
              <w:tab/>
            </w:r>
            <w:r w:rsidR="004510CA" w:rsidRPr="00392695">
              <w:rPr>
                <w:rStyle w:val="Hyperlnk"/>
                <w:noProof/>
              </w:rPr>
              <w:t>Assignment</w:t>
            </w:r>
            <w:r w:rsidR="004510CA">
              <w:rPr>
                <w:noProof/>
                <w:webHidden/>
              </w:rPr>
              <w:tab/>
            </w:r>
            <w:r w:rsidR="004510CA">
              <w:rPr>
                <w:noProof/>
                <w:webHidden/>
              </w:rPr>
              <w:fldChar w:fldCharType="begin"/>
            </w:r>
            <w:r w:rsidR="004510CA">
              <w:rPr>
                <w:noProof/>
                <w:webHidden/>
              </w:rPr>
              <w:instrText xml:space="preserve"> PAGEREF _Toc49764499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6C07B22A" w14:textId="77E085E1"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0" w:history="1">
            <w:r w:rsidR="004510CA" w:rsidRPr="00392695">
              <w:rPr>
                <w:rStyle w:val="Hyperlnk"/>
                <w:noProof/>
              </w:rPr>
              <w:t>22.1.1</w:t>
            </w:r>
            <w:r w:rsidR="004510CA">
              <w:rPr>
                <w:rFonts w:asciiTheme="minorHAnsi" w:eastAsiaTheme="minorEastAsia" w:hAnsiTheme="minorHAnsi"/>
                <w:noProof/>
                <w:color w:val="auto"/>
                <w:lang w:val="sv-SE" w:eastAsia="sv-SE"/>
              </w:rPr>
              <w:tab/>
            </w:r>
            <w:r w:rsidR="004510CA" w:rsidRPr="00392695">
              <w:rPr>
                <w:rStyle w:val="Hyperlnk"/>
                <w:noProof/>
              </w:rPr>
              <w:t>The Condition Operator</w:t>
            </w:r>
            <w:r w:rsidR="004510CA">
              <w:rPr>
                <w:noProof/>
                <w:webHidden/>
              </w:rPr>
              <w:tab/>
            </w:r>
            <w:r w:rsidR="004510CA">
              <w:rPr>
                <w:noProof/>
                <w:webHidden/>
              </w:rPr>
              <w:fldChar w:fldCharType="begin"/>
            </w:r>
            <w:r w:rsidR="004510CA">
              <w:rPr>
                <w:noProof/>
                <w:webHidden/>
              </w:rPr>
              <w:instrText xml:space="preserve"> PAGEREF _Toc49764500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7E4AD8E9" w14:textId="04E9ED07"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1"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Precedence and Associatively</w:t>
            </w:r>
            <w:r w:rsidR="004510CA">
              <w:rPr>
                <w:noProof/>
                <w:webHidden/>
              </w:rPr>
              <w:tab/>
            </w:r>
            <w:r w:rsidR="004510CA">
              <w:rPr>
                <w:noProof/>
                <w:webHidden/>
              </w:rPr>
              <w:fldChar w:fldCharType="begin"/>
            </w:r>
            <w:r w:rsidR="004510CA">
              <w:rPr>
                <w:noProof/>
                <w:webHidden/>
              </w:rPr>
              <w:instrText xml:space="preserve"> PAGEREF _Toc49764501 \h </w:instrText>
            </w:r>
            <w:r w:rsidR="004510CA">
              <w:rPr>
                <w:noProof/>
                <w:webHidden/>
              </w:rPr>
            </w:r>
            <w:r w:rsidR="004510CA">
              <w:rPr>
                <w:noProof/>
                <w:webHidden/>
              </w:rPr>
              <w:fldChar w:fldCharType="separate"/>
            </w:r>
            <w:r w:rsidR="006F26B2">
              <w:rPr>
                <w:noProof/>
                <w:webHidden/>
              </w:rPr>
              <w:t>418</w:t>
            </w:r>
            <w:r w:rsidR="004510CA">
              <w:rPr>
                <w:noProof/>
                <w:webHidden/>
              </w:rPr>
              <w:fldChar w:fldCharType="end"/>
            </w:r>
          </w:hyperlink>
        </w:p>
        <w:p w14:paraId="187052F7" w14:textId="5D725801"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02" w:history="1">
            <w:r w:rsidR="004510CA" w:rsidRPr="00392695">
              <w:rPr>
                <w:rStyle w:val="Hyperlnk"/>
                <w:noProof/>
              </w:rPr>
              <w:t>23.5.</w:t>
            </w:r>
            <w:r w:rsidR="004510CA">
              <w:rPr>
                <w:rFonts w:asciiTheme="minorHAnsi" w:eastAsiaTheme="minorEastAsia" w:hAnsiTheme="minorHAnsi"/>
                <w:noProof/>
                <w:color w:val="auto"/>
                <w:lang w:val="sv-SE" w:eastAsia="sv-SE"/>
              </w:rPr>
              <w:tab/>
            </w:r>
            <w:r w:rsidR="004510CA" w:rsidRPr="00392695">
              <w:rPr>
                <w:rStyle w:val="Hyperlnk"/>
                <w:noProof/>
              </w:rPr>
              <w:t>Statements</w:t>
            </w:r>
            <w:r w:rsidR="004510CA">
              <w:rPr>
                <w:noProof/>
                <w:webHidden/>
              </w:rPr>
              <w:tab/>
            </w:r>
            <w:r w:rsidR="004510CA">
              <w:rPr>
                <w:noProof/>
                <w:webHidden/>
              </w:rPr>
              <w:fldChar w:fldCharType="begin"/>
            </w:r>
            <w:r w:rsidR="004510CA">
              <w:rPr>
                <w:noProof/>
                <w:webHidden/>
              </w:rPr>
              <w:instrText xml:space="preserve"> PAGEREF _Toc49764502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82B8BFF" w14:textId="4E4D776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3" w:history="1">
            <w:r w:rsidR="004510CA" w:rsidRPr="00392695">
              <w:rPr>
                <w:rStyle w:val="Hyperlnk"/>
                <w:noProof/>
              </w:rPr>
              <w:t>24.1.1</w:t>
            </w:r>
            <w:r w:rsidR="004510CA">
              <w:rPr>
                <w:rFonts w:asciiTheme="minorHAnsi" w:eastAsiaTheme="minorEastAsia" w:hAnsiTheme="minorHAnsi"/>
                <w:noProof/>
                <w:color w:val="auto"/>
                <w:lang w:val="sv-SE" w:eastAsia="sv-SE"/>
              </w:rPr>
              <w:tab/>
            </w:r>
            <w:r w:rsidR="004510CA" w:rsidRPr="00392695">
              <w:rPr>
                <w:rStyle w:val="Hyperlnk"/>
                <w:noProof/>
              </w:rPr>
              <w:t>Selection statements</w:t>
            </w:r>
            <w:r w:rsidR="004510CA">
              <w:rPr>
                <w:noProof/>
                <w:webHidden/>
              </w:rPr>
              <w:tab/>
            </w:r>
            <w:r w:rsidR="004510CA">
              <w:rPr>
                <w:noProof/>
                <w:webHidden/>
              </w:rPr>
              <w:fldChar w:fldCharType="begin"/>
            </w:r>
            <w:r w:rsidR="004510CA">
              <w:rPr>
                <w:noProof/>
                <w:webHidden/>
              </w:rPr>
              <w:instrText xml:space="preserve"> PAGEREF _Toc49764503 \h </w:instrText>
            </w:r>
            <w:r w:rsidR="004510CA">
              <w:rPr>
                <w:noProof/>
                <w:webHidden/>
              </w:rPr>
            </w:r>
            <w:r w:rsidR="004510CA">
              <w:rPr>
                <w:noProof/>
                <w:webHidden/>
              </w:rPr>
              <w:fldChar w:fldCharType="separate"/>
            </w:r>
            <w:r w:rsidR="006F26B2">
              <w:rPr>
                <w:noProof/>
                <w:webHidden/>
              </w:rPr>
              <w:t>419</w:t>
            </w:r>
            <w:r w:rsidR="004510CA">
              <w:rPr>
                <w:noProof/>
                <w:webHidden/>
              </w:rPr>
              <w:fldChar w:fldCharType="end"/>
            </w:r>
          </w:hyperlink>
        </w:p>
        <w:p w14:paraId="29A68D4E" w14:textId="23A5D02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4" w:history="1">
            <w:r w:rsidR="004510CA" w:rsidRPr="00392695">
              <w:rPr>
                <w:rStyle w:val="Hyperlnk"/>
                <w:noProof/>
              </w:rPr>
              <w:t>25.1.1</w:t>
            </w:r>
            <w:r w:rsidR="004510CA">
              <w:rPr>
                <w:rFonts w:asciiTheme="minorHAnsi" w:eastAsiaTheme="minorEastAsia" w:hAnsiTheme="minorHAnsi"/>
                <w:noProof/>
                <w:color w:val="auto"/>
                <w:lang w:val="sv-SE" w:eastAsia="sv-SE"/>
              </w:rPr>
              <w:tab/>
            </w:r>
            <w:r w:rsidR="004510CA" w:rsidRPr="00392695">
              <w:rPr>
                <w:rStyle w:val="Hyperlnk"/>
                <w:noProof/>
              </w:rPr>
              <w:t>Iteration statements</w:t>
            </w:r>
            <w:r w:rsidR="004510CA">
              <w:rPr>
                <w:noProof/>
                <w:webHidden/>
              </w:rPr>
              <w:tab/>
            </w:r>
            <w:r w:rsidR="004510CA">
              <w:rPr>
                <w:noProof/>
                <w:webHidden/>
              </w:rPr>
              <w:fldChar w:fldCharType="begin"/>
            </w:r>
            <w:r w:rsidR="004510CA">
              <w:rPr>
                <w:noProof/>
                <w:webHidden/>
              </w:rPr>
              <w:instrText xml:space="preserve"> PAGEREF _Toc49764504 \h </w:instrText>
            </w:r>
            <w:r w:rsidR="004510CA">
              <w:rPr>
                <w:noProof/>
                <w:webHidden/>
              </w:rPr>
            </w:r>
            <w:r w:rsidR="004510CA">
              <w:rPr>
                <w:noProof/>
                <w:webHidden/>
              </w:rPr>
              <w:fldChar w:fldCharType="separate"/>
            </w:r>
            <w:r w:rsidR="006F26B2">
              <w:rPr>
                <w:noProof/>
                <w:webHidden/>
              </w:rPr>
              <w:t>421</w:t>
            </w:r>
            <w:r w:rsidR="004510CA">
              <w:rPr>
                <w:noProof/>
                <w:webHidden/>
              </w:rPr>
              <w:fldChar w:fldCharType="end"/>
            </w:r>
          </w:hyperlink>
        </w:p>
        <w:p w14:paraId="7587B0BD" w14:textId="52C42D34"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5" w:history="1">
            <w:r w:rsidR="004510CA" w:rsidRPr="00392695">
              <w:rPr>
                <w:rStyle w:val="Hyperlnk"/>
                <w:noProof/>
              </w:rPr>
              <w:t>26.1.1</w:t>
            </w:r>
            <w:r w:rsidR="004510CA">
              <w:rPr>
                <w:rFonts w:asciiTheme="minorHAnsi" w:eastAsiaTheme="minorEastAsia" w:hAnsiTheme="minorHAnsi"/>
                <w:noProof/>
                <w:color w:val="auto"/>
                <w:lang w:val="sv-SE" w:eastAsia="sv-SE"/>
              </w:rPr>
              <w:tab/>
            </w:r>
            <w:r w:rsidR="004510CA" w:rsidRPr="00392695">
              <w:rPr>
                <w:rStyle w:val="Hyperlnk"/>
                <w:noProof/>
              </w:rPr>
              <w:t>Jump statements</w:t>
            </w:r>
            <w:r w:rsidR="004510CA">
              <w:rPr>
                <w:noProof/>
                <w:webHidden/>
              </w:rPr>
              <w:tab/>
            </w:r>
            <w:r w:rsidR="004510CA">
              <w:rPr>
                <w:noProof/>
                <w:webHidden/>
              </w:rPr>
              <w:fldChar w:fldCharType="begin"/>
            </w:r>
            <w:r w:rsidR="004510CA">
              <w:rPr>
                <w:noProof/>
                <w:webHidden/>
              </w:rPr>
              <w:instrText xml:space="preserve"> PAGEREF _Toc49764505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719446D5" w14:textId="66E1B95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6" w:history="1">
            <w:r w:rsidR="004510CA" w:rsidRPr="00392695">
              <w:rPr>
                <w:rStyle w:val="Hyperlnk"/>
                <w:noProof/>
              </w:rPr>
              <w:t>27.1.1</w:t>
            </w:r>
            <w:r w:rsidR="004510CA">
              <w:rPr>
                <w:rFonts w:asciiTheme="minorHAnsi" w:eastAsiaTheme="minorEastAsia" w:hAnsiTheme="minorHAnsi"/>
                <w:noProof/>
                <w:color w:val="auto"/>
                <w:lang w:val="sv-SE" w:eastAsia="sv-SE"/>
              </w:rPr>
              <w:tab/>
            </w:r>
            <w:r w:rsidR="004510CA" w:rsidRPr="00392695">
              <w:rPr>
                <w:rStyle w:val="Hyperlnk"/>
                <w:noProof/>
              </w:rPr>
              <w:t>Expression statements</w:t>
            </w:r>
            <w:r w:rsidR="004510CA">
              <w:rPr>
                <w:noProof/>
                <w:webHidden/>
              </w:rPr>
              <w:tab/>
            </w:r>
            <w:r w:rsidR="004510CA">
              <w:rPr>
                <w:noProof/>
                <w:webHidden/>
              </w:rPr>
              <w:fldChar w:fldCharType="begin"/>
            </w:r>
            <w:r w:rsidR="004510CA">
              <w:rPr>
                <w:noProof/>
                <w:webHidden/>
              </w:rPr>
              <w:instrText xml:space="preserve"> PAGEREF _Toc49764506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606E431A" w14:textId="615CD39B"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7" w:history="1">
            <w:r w:rsidR="004510CA" w:rsidRPr="00392695">
              <w:rPr>
                <w:rStyle w:val="Hyperlnk"/>
                <w:noProof/>
              </w:rPr>
              <w:t>28.1.1</w:t>
            </w:r>
            <w:r w:rsidR="004510CA">
              <w:rPr>
                <w:rFonts w:asciiTheme="minorHAnsi" w:eastAsiaTheme="minorEastAsia" w:hAnsiTheme="minorHAnsi"/>
                <w:noProof/>
                <w:color w:val="auto"/>
                <w:lang w:val="sv-SE" w:eastAsia="sv-SE"/>
              </w:rPr>
              <w:tab/>
            </w:r>
            <w:r w:rsidR="004510CA" w:rsidRPr="00392695">
              <w:rPr>
                <w:rStyle w:val="Hyperlnk"/>
                <w:noProof/>
              </w:rPr>
              <w:t>Volatile</w:t>
            </w:r>
            <w:r w:rsidR="004510CA">
              <w:rPr>
                <w:noProof/>
                <w:webHidden/>
              </w:rPr>
              <w:tab/>
            </w:r>
            <w:r w:rsidR="004510CA">
              <w:rPr>
                <w:noProof/>
                <w:webHidden/>
              </w:rPr>
              <w:fldChar w:fldCharType="begin"/>
            </w:r>
            <w:r w:rsidR="004510CA">
              <w:rPr>
                <w:noProof/>
                <w:webHidden/>
              </w:rPr>
              <w:instrText xml:space="preserve"> PAGEREF _Toc49764507 \h </w:instrText>
            </w:r>
            <w:r w:rsidR="004510CA">
              <w:rPr>
                <w:noProof/>
                <w:webHidden/>
              </w:rPr>
            </w:r>
            <w:r w:rsidR="004510CA">
              <w:rPr>
                <w:noProof/>
                <w:webHidden/>
              </w:rPr>
              <w:fldChar w:fldCharType="separate"/>
            </w:r>
            <w:r w:rsidR="006F26B2">
              <w:rPr>
                <w:noProof/>
                <w:webHidden/>
              </w:rPr>
              <w:t>423</w:t>
            </w:r>
            <w:r w:rsidR="004510CA">
              <w:rPr>
                <w:noProof/>
                <w:webHidden/>
              </w:rPr>
              <w:fldChar w:fldCharType="end"/>
            </w:r>
          </w:hyperlink>
        </w:p>
        <w:p w14:paraId="011121AD" w14:textId="3BA2D1E3"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08" w:history="1">
            <w:r w:rsidR="004510CA" w:rsidRPr="00392695">
              <w:rPr>
                <w:rStyle w:val="Hyperlnk"/>
                <w:noProof/>
              </w:rPr>
              <w:t>23.6.</w:t>
            </w:r>
            <w:r w:rsidR="004510CA">
              <w:rPr>
                <w:rFonts w:asciiTheme="minorHAnsi" w:eastAsiaTheme="minorEastAsia" w:hAnsiTheme="minorHAnsi"/>
                <w:noProof/>
                <w:color w:val="auto"/>
                <w:lang w:val="sv-SE" w:eastAsia="sv-SE"/>
              </w:rPr>
              <w:tab/>
            </w:r>
            <w:r w:rsidR="004510CA" w:rsidRPr="00392695">
              <w:rPr>
                <w:rStyle w:val="Hyperlnk"/>
                <w:noProof/>
              </w:rPr>
              <w:t>Functions</w:t>
            </w:r>
            <w:r w:rsidR="004510CA">
              <w:rPr>
                <w:noProof/>
                <w:webHidden/>
              </w:rPr>
              <w:tab/>
            </w:r>
            <w:r w:rsidR="004510CA">
              <w:rPr>
                <w:noProof/>
                <w:webHidden/>
              </w:rPr>
              <w:fldChar w:fldCharType="begin"/>
            </w:r>
            <w:r w:rsidR="004510CA">
              <w:rPr>
                <w:noProof/>
                <w:webHidden/>
              </w:rPr>
              <w:instrText xml:space="preserve"> PAGEREF _Toc49764508 \h </w:instrText>
            </w:r>
            <w:r w:rsidR="004510CA">
              <w:rPr>
                <w:noProof/>
                <w:webHidden/>
              </w:rPr>
            </w:r>
            <w:r w:rsidR="004510CA">
              <w:rPr>
                <w:noProof/>
                <w:webHidden/>
              </w:rPr>
              <w:fldChar w:fldCharType="separate"/>
            </w:r>
            <w:r w:rsidR="006F26B2">
              <w:rPr>
                <w:noProof/>
                <w:webHidden/>
              </w:rPr>
              <w:t>424</w:t>
            </w:r>
            <w:r w:rsidR="004510CA">
              <w:rPr>
                <w:noProof/>
                <w:webHidden/>
              </w:rPr>
              <w:fldChar w:fldCharType="end"/>
            </w:r>
          </w:hyperlink>
        </w:p>
        <w:p w14:paraId="0945AC8A" w14:textId="65BD8670"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09" w:history="1">
            <w:r w:rsidR="004510CA" w:rsidRPr="00392695">
              <w:rPr>
                <w:rStyle w:val="Hyperlnk"/>
                <w:noProof/>
              </w:rPr>
              <w:t>23.6.1.</w:t>
            </w:r>
            <w:r w:rsidR="004510CA">
              <w:rPr>
                <w:rFonts w:asciiTheme="minorHAnsi" w:eastAsiaTheme="minorEastAsia" w:hAnsiTheme="minorHAnsi"/>
                <w:noProof/>
                <w:color w:val="auto"/>
                <w:lang w:val="sv-SE" w:eastAsia="sv-SE"/>
              </w:rPr>
              <w:tab/>
            </w:r>
            <w:r w:rsidR="004510CA" w:rsidRPr="00392695">
              <w:rPr>
                <w:rStyle w:val="Hyperlnk"/>
                <w:noProof/>
              </w:rPr>
              <w:t>Void Functions</w:t>
            </w:r>
            <w:r w:rsidR="004510CA">
              <w:rPr>
                <w:noProof/>
                <w:webHidden/>
              </w:rPr>
              <w:tab/>
            </w:r>
            <w:r w:rsidR="004510CA">
              <w:rPr>
                <w:noProof/>
                <w:webHidden/>
              </w:rPr>
              <w:fldChar w:fldCharType="begin"/>
            </w:r>
            <w:r w:rsidR="004510CA">
              <w:rPr>
                <w:noProof/>
                <w:webHidden/>
              </w:rPr>
              <w:instrText xml:space="preserve"> PAGEREF _Toc49764509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50F8D092" w14:textId="258CFB9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0" w:history="1">
            <w:r w:rsidR="004510CA" w:rsidRPr="00392695">
              <w:rPr>
                <w:rStyle w:val="Hyperlnk"/>
                <w:noProof/>
              </w:rPr>
              <w:t>23.6.2.</w:t>
            </w:r>
            <w:r w:rsidR="004510CA">
              <w:rPr>
                <w:rFonts w:asciiTheme="minorHAnsi" w:eastAsiaTheme="minorEastAsia" w:hAnsiTheme="minorHAnsi"/>
                <w:noProof/>
                <w:color w:val="auto"/>
                <w:lang w:val="sv-SE" w:eastAsia="sv-SE"/>
              </w:rPr>
              <w:tab/>
            </w:r>
            <w:r w:rsidR="004510CA" w:rsidRPr="00392695">
              <w:rPr>
                <w:rStyle w:val="Hyperlnk"/>
                <w:noProof/>
              </w:rPr>
              <w:t>Local and global variables</w:t>
            </w:r>
            <w:r w:rsidR="004510CA">
              <w:rPr>
                <w:noProof/>
                <w:webHidden/>
              </w:rPr>
              <w:tab/>
            </w:r>
            <w:r w:rsidR="004510CA">
              <w:rPr>
                <w:noProof/>
                <w:webHidden/>
              </w:rPr>
              <w:fldChar w:fldCharType="begin"/>
            </w:r>
            <w:r w:rsidR="004510CA">
              <w:rPr>
                <w:noProof/>
                <w:webHidden/>
              </w:rPr>
              <w:instrText xml:space="preserve"> PAGEREF _Toc49764510 \h </w:instrText>
            </w:r>
            <w:r w:rsidR="004510CA">
              <w:rPr>
                <w:noProof/>
                <w:webHidden/>
              </w:rPr>
            </w:r>
            <w:r w:rsidR="004510CA">
              <w:rPr>
                <w:noProof/>
                <w:webHidden/>
              </w:rPr>
              <w:fldChar w:fldCharType="separate"/>
            </w:r>
            <w:r w:rsidR="006F26B2">
              <w:rPr>
                <w:noProof/>
                <w:webHidden/>
              </w:rPr>
              <w:t>425</w:t>
            </w:r>
            <w:r w:rsidR="004510CA">
              <w:rPr>
                <w:noProof/>
                <w:webHidden/>
              </w:rPr>
              <w:fldChar w:fldCharType="end"/>
            </w:r>
          </w:hyperlink>
        </w:p>
        <w:p w14:paraId="74665D58" w14:textId="2AF47A2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1" w:history="1">
            <w:r w:rsidR="004510CA" w:rsidRPr="00392695">
              <w:rPr>
                <w:rStyle w:val="Hyperlnk"/>
                <w:noProof/>
              </w:rPr>
              <w:t>23.6.3.</w:t>
            </w:r>
            <w:r w:rsidR="004510CA">
              <w:rPr>
                <w:rFonts w:asciiTheme="minorHAnsi" w:eastAsiaTheme="minorEastAsia" w:hAnsiTheme="minorHAnsi"/>
                <w:noProof/>
                <w:color w:val="auto"/>
                <w:lang w:val="sv-SE" w:eastAsia="sv-SE"/>
              </w:rPr>
              <w:tab/>
            </w:r>
            <w:r w:rsidR="004510CA" w:rsidRPr="00392695">
              <w:rPr>
                <w:rStyle w:val="Hyperlnk"/>
                <w:noProof/>
              </w:rPr>
              <w:t>Inner Blocks with Local Variables</w:t>
            </w:r>
            <w:r w:rsidR="004510CA">
              <w:rPr>
                <w:noProof/>
                <w:webHidden/>
              </w:rPr>
              <w:tab/>
            </w:r>
            <w:r w:rsidR="004510CA">
              <w:rPr>
                <w:noProof/>
                <w:webHidden/>
              </w:rPr>
              <w:fldChar w:fldCharType="begin"/>
            </w:r>
            <w:r w:rsidR="004510CA">
              <w:rPr>
                <w:noProof/>
                <w:webHidden/>
              </w:rPr>
              <w:instrText xml:space="preserve"> PAGEREF _Toc49764511 \h </w:instrText>
            </w:r>
            <w:r w:rsidR="004510CA">
              <w:rPr>
                <w:noProof/>
                <w:webHidden/>
              </w:rPr>
            </w:r>
            <w:r w:rsidR="004510CA">
              <w:rPr>
                <w:noProof/>
                <w:webHidden/>
              </w:rPr>
              <w:fldChar w:fldCharType="separate"/>
            </w:r>
            <w:r w:rsidR="006F26B2">
              <w:rPr>
                <w:noProof/>
                <w:webHidden/>
              </w:rPr>
              <w:t>426</w:t>
            </w:r>
            <w:r w:rsidR="004510CA">
              <w:rPr>
                <w:noProof/>
                <w:webHidden/>
              </w:rPr>
              <w:fldChar w:fldCharType="end"/>
            </w:r>
          </w:hyperlink>
        </w:p>
        <w:p w14:paraId="1617FB7F" w14:textId="6A8D8E08"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2" w:history="1">
            <w:r w:rsidR="004510CA" w:rsidRPr="00392695">
              <w:rPr>
                <w:rStyle w:val="Hyperlnk"/>
                <w:noProof/>
              </w:rPr>
              <w:t>23.6.4.</w:t>
            </w:r>
            <w:r w:rsidR="004510CA">
              <w:rPr>
                <w:rFonts w:asciiTheme="minorHAnsi" w:eastAsiaTheme="minorEastAsia" w:hAnsiTheme="minorHAnsi"/>
                <w:noProof/>
                <w:color w:val="auto"/>
                <w:lang w:val="sv-SE" w:eastAsia="sv-SE"/>
              </w:rPr>
              <w:tab/>
            </w:r>
            <w:r w:rsidR="004510CA" w:rsidRPr="00392695">
              <w:rPr>
                <w:rStyle w:val="Hyperlnk"/>
                <w:noProof/>
              </w:rPr>
              <w:t>Call-by-Value and Call-by-Reference</w:t>
            </w:r>
            <w:r w:rsidR="004510CA">
              <w:rPr>
                <w:noProof/>
                <w:webHidden/>
              </w:rPr>
              <w:tab/>
            </w:r>
            <w:r w:rsidR="004510CA">
              <w:rPr>
                <w:noProof/>
                <w:webHidden/>
              </w:rPr>
              <w:fldChar w:fldCharType="begin"/>
            </w:r>
            <w:r w:rsidR="004510CA">
              <w:rPr>
                <w:noProof/>
                <w:webHidden/>
              </w:rPr>
              <w:instrText xml:space="preserve"> PAGEREF _Toc49764512 \h </w:instrText>
            </w:r>
            <w:r w:rsidR="004510CA">
              <w:rPr>
                <w:noProof/>
                <w:webHidden/>
              </w:rPr>
            </w:r>
            <w:r w:rsidR="004510CA">
              <w:rPr>
                <w:noProof/>
                <w:webHidden/>
              </w:rPr>
              <w:fldChar w:fldCharType="separate"/>
            </w:r>
            <w:r w:rsidR="006F26B2">
              <w:rPr>
                <w:noProof/>
                <w:webHidden/>
              </w:rPr>
              <w:t>427</w:t>
            </w:r>
            <w:r w:rsidR="004510CA">
              <w:rPr>
                <w:noProof/>
                <w:webHidden/>
              </w:rPr>
              <w:fldChar w:fldCharType="end"/>
            </w:r>
          </w:hyperlink>
        </w:p>
        <w:p w14:paraId="3117FACC" w14:textId="25FA1D8A"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3" w:history="1">
            <w:r w:rsidR="004510CA" w:rsidRPr="00392695">
              <w:rPr>
                <w:rStyle w:val="Hyperlnk"/>
                <w:noProof/>
              </w:rPr>
              <w:t>23.6.5.</w:t>
            </w:r>
            <w:r w:rsidR="004510CA">
              <w:rPr>
                <w:rFonts w:asciiTheme="minorHAnsi" w:eastAsiaTheme="minorEastAsia" w:hAnsiTheme="minorHAnsi"/>
                <w:noProof/>
                <w:color w:val="auto"/>
                <w:lang w:val="sv-SE" w:eastAsia="sv-SE"/>
              </w:rPr>
              <w:tab/>
            </w:r>
            <w:r w:rsidR="004510CA" w:rsidRPr="00392695">
              <w:rPr>
                <w:rStyle w:val="Hyperlnk"/>
                <w:noProof/>
              </w:rPr>
              <w:t>Static, Extern, and Register Variables</w:t>
            </w:r>
            <w:r w:rsidR="004510CA">
              <w:rPr>
                <w:noProof/>
                <w:webHidden/>
              </w:rPr>
              <w:tab/>
            </w:r>
            <w:r w:rsidR="004510CA">
              <w:rPr>
                <w:noProof/>
                <w:webHidden/>
              </w:rPr>
              <w:fldChar w:fldCharType="begin"/>
            </w:r>
            <w:r w:rsidR="004510CA">
              <w:rPr>
                <w:noProof/>
                <w:webHidden/>
              </w:rPr>
              <w:instrText xml:space="preserve"> PAGEREF _Toc49764513 \h </w:instrText>
            </w:r>
            <w:r w:rsidR="004510CA">
              <w:rPr>
                <w:noProof/>
                <w:webHidden/>
              </w:rPr>
            </w:r>
            <w:r w:rsidR="004510CA">
              <w:rPr>
                <w:noProof/>
                <w:webHidden/>
              </w:rPr>
              <w:fldChar w:fldCharType="separate"/>
            </w:r>
            <w:r w:rsidR="006F26B2">
              <w:rPr>
                <w:noProof/>
                <w:webHidden/>
              </w:rPr>
              <w:t>429</w:t>
            </w:r>
            <w:r w:rsidR="004510CA">
              <w:rPr>
                <w:noProof/>
                <w:webHidden/>
              </w:rPr>
              <w:fldChar w:fldCharType="end"/>
            </w:r>
          </w:hyperlink>
        </w:p>
        <w:p w14:paraId="7FFD3EC5" w14:textId="0776E8B5"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4" w:history="1">
            <w:r w:rsidR="004510CA" w:rsidRPr="00392695">
              <w:rPr>
                <w:rStyle w:val="Hyperlnk"/>
                <w:noProof/>
              </w:rPr>
              <w:t>23.6.6.</w:t>
            </w:r>
            <w:r w:rsidR="004510CA">
              <w:rPr>
                <w:rFonts w:asciiTheme="minorHAnsi" w:eastAsiaTheme="minorEastAsia" w:hAnsiTheme="minorHAnsi"/>
                <w:noProof/>
                <w:color w:val="auto"/>
                <w:lang w:val="sv-SE" w:eastAsia="sv-SE"/>
              </w:rPr>
              <w:tab/>
            </w:r>
            <w:r w:rsidR="004510CA" w:rsidRPr="00392695">
              <w:rPr>
                <w:rStyle w:val="Hyperlnk"/>
                <w:noProof/>
              </w:rPr>
              <w:t>Recursion</w:t>
            </w:r>
            <w:r w:rsidR="004510CA">
              <w:rPr>
                <w:noProof/>
                <w:webHidden/>
              </w:rPr>
              <w:tab/>
            </w:r>
            <w:r w:rsidR="004510CA">
              <w:rPr>
                <w:noProof/>
                <w:webHidden/>
              </w:rPr>
              <w:fldChar w:fldCharType="begin"/>
            </w:r>
            <w:r w:rsidR="004510CA">
              <w:rPr>
                <w:noProof/>
                <w:webHidden/>
              </w:rPr>
              <w:instrText xml:space="preserve"> PAGEREF _Toc49764514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315E0387" w14:textId="215AE2E6"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5" w:history="1">
            <w:r w:rsidR="004510CA" w:rsidRPr="00392695">
              <w:rPr>
                <w:rStyle w:val="Hyperlnk"/>
                <w:noProof/>
              </w:rPr>
              <w:t>23.6.7.</w:t>
            </w:r>
            <w:r w:rsidR="004510CA">
              <w:rPr>
                <w:rFonts w:asciiTheme="minorHAnsi" w:eastAsiaTheme="minorEastAsia" w:hAnsiTheme="minorHAnsi"/>
                <w:noProof/>
                <w:color w:val="auto"/>
                <w:lang w:val="sv-SE" w:eastAsia="sv-SE"/>
              </w:rPr>
              <w:tab/>
            </w:r>
            <w:r w:rsidR="004510CA" w:rsidRPr="00392695">
              <w:rPr>
                <w:rStyle w:val="Hyperlnk"/>
                <w:noProof/>
              </w:rPr>
              <w:t>Definition and Declaration</w:t>
            </w:r>
            <w:r w:rsidR="004510CA">
              <w:rPr>
                <w:noProof/>
                <w:webHidden/>
              </w:rPr>
              <w:tab/>
            </w:r>
            <w:r w:rsidR="004510CA">
              <w:rPr>
                <w:noProof/>
                <w:webHidden/>
              </w:rPr>
              <w:fldChar w:fldCharType="begin"/>
            </w:r>
            <w:r w:rsidR="004510CA">
              <w:rPr>
                <w:noProof/>
                <w:webHidden/>
              </w:rPr>
              <w:instrText xml:space="preserve"> PAGEREF _Toc49764515 \h </w:instrText>
            </w:r>
            <w:r w:rsidR="004510CA">
              <w:rPr>
                <w:noProof/>
                <w:webHidden/>
              </w:rPr>
            </w:r>
            <w:r w:rsidR="004510CA">
              <w:rPr>
                <w:noProof/>
                <w:webHidden/>
              </w:rPr>
              <w:fldChar w:fldCharType="separate"/>
            </w:r>
            <w:r w:rsidR="006F26B2">
              <w:rPr>
                <w:noProof/>
                <w:webHidden/>
              </w:rPr>
              <w:t>430</w:t>
            </w:r>
            <w:r w:rsidR="004510CA">
              <w:rPr>
                <w:noProof/>
                <w:webHidden/>
              </w:rPr>
              <w:fldChar w:fldCharType="end"/>
            </w:r>
          </w:hyperlink>
        </w:p>
        <w:p w14:paraId="7EBA2489" w14:textId="64EFFCB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6" w:history="1">
            <w:r w:rsidR="004510CA" w:rsidRPr="00392695">
              <w:rPr>
                <w:rStyle w:val="Hyperlnk"/>
                <w:noProof/>
              </w:rPr>
              <w:t>23.6.8.</w:t>
            </w:r>
            <w:r w:rsidR="004510CA">
              <w:rPr>
                <w:rFonts w:asciiTheme="minorHAnsi" w:eastAsiaTheme="minorEastAsia" w:hAnsiTheme="minorHAnsi"/>
                <w:noProof/>
                <w:color w:val="auto"/>
                <w:lang w:val="sv-SE" w:eastAsia="sv-SE"/>
              </w:rPr>
              <w:tab/>
            </w:r>
            <w:r w:rsidR="004510CA" w:rsidRPr="00392695">
              <w:rPr>
                <w:rStyle w:val="Hyperlnk"/>
                <w:noProof/>
              </w:rPr>
              <w:t>Higher-Order Functions</w:t>
            </w:r>
            <w:r w:rsidR="004510CA">
              <w:rPr>
                <w:noProof/>
                <w:webHidden/>
              </w:rPr>
              <w:tab/>
            </w:r>
            <w:r w:rsidR="004510CA">
              <w:rPr>
                <w:noProof/>
                <w:webHidden/>
              </w:rPr>
              <w:fldChar w:fldCharType="begin"/>
            </w:r>
            <w:r w:rsidR="004510CA">
              <w:rPr>
                <w:noProof/>
                <w:webHidden/>
              </w:rPr>
              <w:instrText xml:space="preserve"> PAGEREF _Toc49764516 \h </w:instrText>
            </w:r>
            <w:r w:rsidR="004510CA">
              <w:rPr>
                <w:noProof/>
                <w:webHidden/>
              </w:rPr>
            </w:r>
            <w:r w:rsidR="004510CA">
              <w:rPr>
                <w:noProof/>
                <w:webHidden/>
              </w:rPr>
              <w:fldChar w:fldCharType="separate"/>
            </w:r>
            <w:r w:rsidR="006F26B2">
              <w:rPr>
                <w:noProof/>
                <w:webHidden/>
              </w:rPr>
              <w:t>431</w:t>
            </w:r>
            <w:r w:rsidR="004510CA">
              <w:rPr>
                <w:noProof/>
                <w:webHidden/>
              </w:rPr>
              <w:fldChar w:fldCharType="end"/>
            </w:r>
          </w:hyperlink>
        </w:p>
        <w:p w14:paraId="46189B73" w14:textId="14ABFBB1"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17" w:history="1">
            <w:r w:rsidR="004510CA" w:rsidRPr="00392695">
              <w:rPr>
                <w:rStyle w:val="Hyperlnk"/>
                <w:noProof/>
              </w:rPr>
              <w:t>23.7.</w:t>
            </w:r>
            <w:r w:rsidR="004510CA">
              <w:rPr>
                <w:rFonts w:asciiTheme="minorHAnsi" w:eastAsiaTheme="minorEastAsia" w:hAnsiTheme="minorHAnsi"/>
                <w:noProof/>
                <w:color w:val="auto"/>
                <w:lang w:val="sv-SE" w:eastAsia="sv-SE"/>
              </w:rPr>
              <w:tab/>
            </w:r>
            <w:r w:rsidR="004510CA" w:rsidRPr="00392695">
              <w:rPr>
                <w:rStyle w:val="Hyperlnk"/>
                <w:noProof/>
              </w:rPr>
              <w:t>Structures and Linked Lists</w:t>
            </w:r>
            <w:r w:rsidR="004510CA">
              <w:rPr>
                <w:noProof/>
                <w:webHidden/>
              </w:rPr>
              <w:tab/>
            </w:r>
            <w:r w:rsidR="004510CA">
              <w:rPr>
                <w:noProof/>
                <w:webHidden/>
              </w:rPr>
              <w:fldChar w:fldCharType="begin"/>
            </w:r>
            <w:r w:rsidR="004510CA">
              <w:rPr>
                <w:noProof/>
                <w:webHidden/>
              </w:rPr>
              <w:instrText xml:space="preserve"> PAGEREF _Toc49764517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39105209" w14:textId="4342EB73"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8" w:history="1">
            <w:r w:rsidR="004510CA" w:rsidRPr="00392695">
              <w:rPr>
                <w:rStyle w:val="Hyperlnk"/>
                <w:noProof/>
              </w:rPr>
              <w:t>23.7.1.</w:t>
            </w:r>
            <w:r w:rsidR="004510CA">
              <w:rPr>
                <w:rFonts w:asciiTheme="minorHAnsi" w:eastAsiaTheme="minorEastAsia" w:hAnsiTheme="minorHAnsi"/>
                <w:noProof/>
                <w:color w:val="auto"/>
                <w:lang w:val="sv-SE" w:eastAsia="sv-SE"/>
              </w:rPr>
              <w:tab/>
            </w:r>
            <w:r w:rsidR="004510CA" w:rsidRPr="00392695">
              <w:rPr>
                <w:rStyle w:val="Hyperlnk"/>
                <w:noProof/>
              </w:rPr>
              <w:t>Stacks and Linked Lists</w:t>
            </w:r>
            <w:r w:rsidR="004510CA">
              <w:rPr>
                <w:noProof/>
                <w:webHidden/>
              </w:rPr>
              <w:tab/>
            </w:r>
            <w:r w:rsidR="004510CA">
              <w:rPr>
                <w:noProof/>
                <w:webHidden/>
              </w:rPr>
              <w:fldChar w:fldCharType="begin"/>
            </w:r>
            <w:r w:rsidR="004510CA">
              <w:rPr>
                <w:noProof/>
                <w:webHidden/>
              </w:rPr>
              <w:instrText xml:space="preserve"> PAGEREF _Toc49764518 \h </w:instrText>
            </w:r>
            <w:r w:rsidR="004510CA">
              <w:rPr>
                <w:noProof/>
                <w:webHidden/>
              </w:rPr>
            </w:r>
            <w:r w:rsidR="004510CA">
              <w:rPr>
                <w:noProof/>
                <w:webHidden/>
              </w:rPr>
              <w:fldChar w:fldCharType="separate"/>
            </w:r>
            <w:r w:rsidR="006F26B2">
              <w:rPr>
                <w:noProof/>
                <w:webHidden/>
              </w:rPr>
              <w:t>433</w:t>
            </w:r>
            <w:r w:rsidR="004510CA">
              <w:rPr>
                <w:noProof/>
                <w:webHidden/>
              </w:rPr>
              <w:fldChar w:fldCharType="end"/>
            </w:r>
          </w:hyperlink>
        </w:p>
        <w:p w14:paraId="4227F325" w14:textId="75B0004C"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19" w:history="1">
            <w:r w:rsidR="004510CA" w:rsidRPr="00392695">
              <w:rPr>
                <w:rStyle w:val="Hyperlnk"/>
                <w:noProof/>
              </w:rPr>
              <w:t>23.7.2.</w:t>
            </w:r>
            <w:r w:rsidR="004510CA">
              <w:rPr>
                <w:rFonts w:asciiTheme="minorHAnsi" w:eastAsiaTheme="minorEastAsia" w:hAnsiTheme="minorHAnsi"/>
                <w:noProof/>
                <w:color w:val="auto"/>
                <w:lang w:val="sv-SE" w:eastAsia="sv-SE"/>
              </w:rPr>
              <w:tab/>
            </w:r>
            <w:r w:rsidR="004510CA" w:rsidRPr="00392695">
              <w:rPr>
                <w:rStyle w:val="Hyperlnk"/>
                <w:noProof/>
              </w:rPr>
              <w:t>Unions</w:t>
            </w:r>
            <w:r w:rsidR="004510CA">
              <w:rPr>
                <w:noProof/>
                <w:webHidden/>
              </w:rPr>
              <w:tab/>
            </w:r>
            <w:r w:rsidR="004510CA">
              <w:rPr>
                <w:noProof/>
                <w:webHidden/>
              </w:rPr>
              <w:fldChar w:fldCharType="begin"/>
            </w:r>
            <w:r w:rsidR="004510CA">
              <w:rPr>
                <w:noProof/>
                <w:webHidden/>
              </w:rPr>
              <w:instrText xml:space="preserve"> PAGEREF _Toc49764519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11A79E0C" w14:textId="64B124EF" w:rsidR="004510CA" w:rsidRDefault="003A07D9">
          <w:pPr>
            <w:pStyle w:val="Innehll3"/>
            <w:tabs>
              <w:tab w:val="left" w:pos="1320"/>
              <w:tab w:val="right" w:leader="dot" w:pos="9350"/>
            </w:tabs>
            <w:rPr>
              <w:rFonts w:asciiTheme="minorHAnsi" w:eastAsiaTheme="minorEastAsia" w:hAnsiTheme="minorHAnsi"/>
              <w:noProof/>
              <w:color w:val="auto"/>
              <w:lang w:val="sv-SE" w:eastAsia="sv-SE"/>
            </w:rPr>
          </w:pPr>
          <w:hyperlink w:anchor="_Toc49764520" w:history="1">
            <w:r w:rsidR="004510CA" w:rsidRPr="00392695">
              <w:rPr>
                <w:rStyle w:val="Hyperlnk"/>
                <w:noProof/>
              </w:rPr>
              <w:t>23.7.3.</w:t>
            </w:r>
            <w:r w:rsidR="004510CA">
              <w:rPr>
                <w:rFonts w:asciiTheme="minorHAnsi" w:eastAsiaTheme="minorEastAsia" w:hAnsiTheme="minorHAnsi"/>
                <w:noProof/>
                <w:color w:val="auto"/>
                <w:lang w:val="sv-SE" w:eastAsia="sv-SE"/>
              </w:rPr>
              <w:tab/>
            </w:r>
            <w:r w:rsidR="004510CA" w:rsidRPr="00392695">
              <w:rPr>
                <w:rStyle w:val="Hyperlnk"/>
                <w:noProof/>
              </w:rPr>
              <w:t>Bitfields</w:t>
            </w:r>
            <w:r w:rsidR="004510CA">
              <w:rPr>
                <w:noProof/>
                <w:webHidden/>
              </w:rPr>
              <w:tab/>
            </w:r>
            <w:r w:rsidR="004510CA">
              <w:rPr>
                <w:noProof/>
                <w:webHidden/>
              </w:rPr>
              <w:fldChar w:fldCharType="begin"/>
            </w:r>
            <w:r w:rsidR="004510CA">
              <w:rPr>
                <w:noProof/>
                <w:webHidden/>
              </w:rPr>
              <w:instrText xml:space="preserve"> PAGEREF _Toc49764520 \h </w:instrText>
            </w:r>
            <w:r w:rsidR="004510CA">
              <w:rPr>
                <w:noProof/>
                <w:webHidden/>
              </w:rPr>
            </w:r>
            <w:r w:rsidR="004510CA">
              <w:rPr>
                <w:noProof/>
                <w:webHidden/>
              </w:rPr>
              <w:fldChar w:fldCharType="separate"/>
            </w:r>
            <w:r w:rsidR="006F26B2">
              <w:rPr>
                <w:noProof/>
                <w:webHidden/>
              </w:rPr>
              <w:t>436</w:t>
            </w:r>
            <w:r w:rsidR="004510CA">
              <w:rPr>
                <w:noProof/>
                <w:webHidden/>
              </w:rPr>
              <w:fldChar w:fldCharType="end"/>
            </w:r>
          </w:hyperlink>
        </w:p>
        <w:p w14:paraId="6666F066" w14:textId="6AF52C2E"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21" w:history="1">
            <w:r w:rsidR="004510CA" w:rsidRPr="00392695">
              <w:rPr>
                <w:rStyle w:val="Hyperlnk"/>
                <w:noProof/>
              </w:rPr>
              <w:t>23.8.</w:t>
            </w:r>
            <w:r w:rsidR="004510CA">
              <w:rPr>
                <w:rFonts w:asciiTheme="minorHAnsi" w:eastAsiaTheme="minorEastAsia" w:hAnsiTheme="minorHAnsi"/>
                <w:noProof/>
                <w:color w:val="auto"/>
                <w:lang w:val="sv-SE" w:eastAsia="sv-SE"/>
              </w:rPr>
              <w:tab/>
            </w:r>
            <w:r w:rsidR="004510CA" w:rsidRPr="00392695">
              <w:rPr>
                <w:rStyle w:val="Hyperlnk"/>
                <w:noProof/>
              </w:rPr>
              <w:t>Structures with function pointers</w:t>
            </w:r>
            <w:r w:rsidR="004510CA">
              <w:rPr>
                <w:noProof/>
                <w:webHidden/>
              </w:rPr>
              <w:tab/>
            </w:r>
            <w:r w:rsidR="004510CA">
              <w:rPr>
                <w:noProof/>
                <w:webHidden/>
              </w:rPr>
              <w:fldChar w:fldCharType="begin"/>
            </w:r>
            <w:r w:rsidR="004510CA">
              <w:rPr>
                <w:noProof/>
                <w:webHidden/>
              </w:rPr>
              <w:instrText xml:space="preserve"> PAGEREF _Toc49764521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621622F" w14:textId="358DBF22"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22" w:history="1">
            <w:r w:rsidR="004510CA" w:rsidRPr="00392695">
              <w:rPr>
                <w:rStyle w:val="Hyperlnk"/>
                <w:noProof/>
              </w:rPr>
              <w:t>23.9.</w:t>
            </w:r>
            <w:r w:rsidR="004510CA">
              <w:rPr>
                <w:rFonts w:asciiTheme="minorHAnsi" w:eastAsiaTheme="minorEastAsia" w:hAnsiTheme="minorHAnsi"/>
                <w:noProof/>
                <w:color w:val="auto"/>
                <w:lang w:val="sv-SE" w:eastAsia="sv-SE"/>
              </w:rPr>
              <w:tab/>
            </w:r>
            <w:r w:rsidR="004510CA" w:rsidRPr="00392695">
              <w:rPr>
                <w:rStyle w:val="Hyperlnk"/>
                <w:noProof/>
              </w:rPr>
              <w:t>The Preprocessor</w:t>
            </w:r>
            <w:r w:rsidR="004510CA">
              <w:rPr>
                <w:noProof/>
                <w:webHidden/>
              </w:rPr>
              <w:tab/>
            </w:r>
            <w:r w:rsidR="004510CA">
              <w:rPr>
                <w:noProof/>
                <w:webHidden/>
              </w:rPr>
              <w:fldChar w:fldCharType="begin"/>
            </w:r>
            <w:r w:rsidR="004510CA">
              <w:rPr>
                <w:noProof/>
                <w:webHidden/>
              </w:rPr>
              <w:instrText xml:space="preserve"> PAGEREF _Toc49764522 \h </w:instrText>
            </w:r>
            <w:r w:rsidR="004510CA">
              <w:rPr>
                <w:noProof/>
                <w:webHidden/>
              </w:rPr>
            </w:r>
            <w:r w:rsidR="004510CA">
              <w:rPr>
                <w:noProof/>
                <w:webHidden/>
              </w:rPr>
              <w:fldChar w:fldCharType="separate"/>
            </w:r>
            <w:r w:rsidR="006F26B2">
              <w:rPr>
                <w:noProof/>
                <w:webHidden/>
              </w:rPr>
              <w:t>437</w:t>
            </w:r>
            <w:r w:rsidR="004510CA">
              <w:rPr>
                <w:noProof/>
                <w:webHidden/>
              </w:rPr>
              <w:fldChar w:fldCharType="end"/>
            </w:r>
          </w:hyperlink>
        </w:p>
        <w:p w14:paraId="19C0527C" w14:textId="4EC19FBD"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23" w:history="1">
            <w:r w:rsidR="004510CA" w:rsidRPr="00392695">
              <w:rPr>
                <w:rStyle w:val="Hyperlnk"/>
                <w:noProof/>
              </w:rPr>
              <w:t>23.10.</w:t>
            </w:r>
            <w:r w:rsidR="004510CA">
              <w:rPr>
                <w:rFonts w:asciiTheme="minorHAnsi" w:eastAsiaTheme="minorEastAsia" w:hAnsiTheme="minorHAnsi"/>
                <w:noProof/>
                <w:color w:val="auto"/>
                <w:lang w:val="sv-SE" w:eastAsia="sv-SE"/>
              </w:rPr>
              <w:tab/>
            </w:r>
            <w:r w:rsidR="004510CA" w:rsidRPr="00392695">
              <w:rPr>
                <w:rStyle w:val="Hyperlnk"/>
                <w:noProof/>
              </w:rPr>
              <w:t>The Standard Library</w:t>
            </w:r>
            <w:r w:rsidR="004510CA">
              <w:rPr>
                <w:noProof/>
                <w:webHidden/>
              </w:rPr>
              <w:tab/>
            </w:r>
            <w:r w:rsidR="004510CA">
              <w:rPr>
                <w:noProof/>
                <w:webHidden/>
              </w:rPr>
              <w:fldChar w:fldCharType="begin"/>
            </w:r>
            <w:r w:rsidR="004510CA">
              <w:rPr>
                <w:noProof/>
                <w:webHidden/>
              </w:rPr>
              <w:instrText xml:space="preserve"> PAGEREF _Toc49764523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02291560" w14:textId="7F702E62"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4" w:history="1">
            <w:r w:rsidR="004510CA" w:rsidRPr="00392695">
              <w:rPr>
                <w:rStyle w:val="Hyperlnk"/>
                <w:noProof/>
              </w:rPr>
              <w:t>23.10.1.</w:t>
            </w:r>
            <w:r w:rsidR="004510CA">
              <w:rPr>
                <w:rFonts w:asciiTheme="minorHAnsi" w:eastAsiaTheme="minorEastAsia" w:hAnsiTheme="minorHAnsi"/>
                <w:noProof/>
                <w:color w:val="auto"/>
                <w:lang w:val="sv-SE" w:eastAsia="sv-SE"/>
              </w:rPr>
              <w:tab/>
            </w:r>
            <w:r w:rsidR="004510CA" w:rsidRPr="00392695">
              <w:rPr>
                <w:rStyle w:val="Hyperlnk"/>
                <w:noProof/>
              </w:rPr>
              <w:t>File Management</w:t>
            </w:r>
            <w:r w:rsidR="004510CA">
              <w:rPr>
                <w:noProof/>
                <w:webHidden/>
              </w:rPr>
              <w:tab/>
            </w:r>
            <w:r w:rsidR="004510CA">
              <w:rPr>
                <w:noProof/>
                <w:webHidden/>
              </w:rPr>
              <w:fldChar w:fldCharType="begin"/>
            </w:r>
            <w:r w:rsidR="004510CA">
              <w:rPr>
                <w:noProof/>
                <w:webHidden/>
              </w:rPr>
              <w:instrText xml:space="preserve"> PAGEREF _Toc49764524 \h </w:instrText>
            </w:r>
            <w:r w:rsidR="004510CA">
              <w:rPr>
                <w:noProof/>
                <w:webHidden/>
              </w:rPr>
            </w:r>
            <w:r w:rsidR="004510CA">
              <w:rPr>
                <w:noProof/>
                <w:webHidden/>
              </w:rPr>
              <w:fldChar w:fldCharType="separate"/>
            </w:r>
            <w:r w:rsidR="006F26B2">
              <w:rPr>
                <w:noProof/>
                <w:webHidden/>
              </w:rPr>
              <w:t>438</w:t>
            </w:r>
            <w:r w:rsidR="004510CA">
              <w:rPr>
                <w:noProof/>
                <w:webHidden/>
              </w:rPr>
              <w:fldChar w:fldCharType="end"/>
            </w:r>
          </w:hyperlink>
        </w:p>
        <w:p w14:paraId="7D25AB6F" w14:textId="4355608C"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5" w:history="1">
            <w:r w:rsidR="004510CA" w:rsidRPr="00392695">
              <w:rPr>
                <w:rStyle w:val="Hyperlnk"/>
                <w:noProof/>
              </w:rPr>
              <w:t>23.10.2.</w:t>
            </w:r>
            <w:r w:rsidR="004510CA">
              <w:rPr>
                <w:rFonts w:asciiTheme="minorHAnsi" w:eastAsiaTheme="minorEastAsia" w:hAnsiTheme="minorHAnsi"/>
                <w:noProof/>
                <w:color w:val="auto"/>
                <w:lang w:val="sv-SE" w:eastAsia="sv-SE"/>
              </w:rPr>
              <w:tab/>
            </w:r>
            <w:r w:rsidR="004510CA" w:rsidRPr="00392695">
              <w:rPr>
                <w:rStyle w:val="Hyperlnk"/>
                <w:noProof/>
              </w:rPr>
              <w:t>Program Parameters</w:t>
            </w:r>
            <w:r w:rsidR="004510CA">
              <w:rPr>
                <w:noProof/>
                <w:webHidden/>
              </w:rPr>
              <w:tab/>
            </w:r>
            <w:r w:rsidR="004510CA">
              <w:rPr>
                <w:noProof/>
                <w:webHidden/>
              </w:rPr>
              <w:fldChar w:fldCharType="begin"/>
            </w:r>
            <w:r w:rsidR="004510CA">
              <w:rPr>
                <w:noProof/>
                <w:webHidden/>
              </w:rPr>
              <w:instrText xml:space="preserve"> PAGEREF _Toc49764525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292EBDEF" w14:textId="039B1424"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6" w:history="1">
            <w:r w:rsidR="004510CA" w:rsidRPr="00392695">
              <w:rPr>
                <w:rStyle w:val="Hyperlnk"/>
                <w:noProof/>
              </w:rPr>
              <w:t>23.10.3.</w:t>
            </w:r>
            <w:r w:rsidR="004510CA">
              <w:rPr>
                <w:rFonts w:asciiTheme="minorHAnsi" w:eastAsiaTheme="minorEastAsia" w:hAnsiTheme="minorHAnsi"/>
                <w:noProof/>
                <w:color w:val="auto"/>
                <w:lang w:val="sv-SE" w:eastAsia="sv-SE"/>
              </w:rPr>
              <w:tab/>
            </w:r>
            <w:r w:rsidR="004510CA" w:rsidRPr="00392695">
              <w:rPr>
                <w:rStyle w:val="Hyperlnk"/>
                <w:noProof/>
              </w:rPr>
              <w:t>Environment Functions</w:t>
            </w:r>
            <w:r w:rsidR="004510CA">
              <w:rPr>
                <w:noProof/>
                <w:webHidden/>
              </w:rPr>
              <w:tab/>
            </w:r>
            <w:r w:rsidR="004510CA">
              <w:rPr>
                <w:noProof/>
                <w:webHidden/>
              </w:rPr>
              <w:fldChar w:fldCharType="begin"/>
            </w:r>
            <w:r w:rsidR="004510CA">
              <w:rPr>
                <w:noProof/>
                <w:webHidden/>
              </w:rPr>
              <w:instrText xml:space="preserve"> PAGEREF _Toc49764526 \h </w:instrText>
            </w:r>
            <w:r w:rsidR="004510CA">
              <w:rPr>
                <w:noProof/>
                <w:webHidden/>
              </w:rPr>
            </w:r>
            <w:r w:rsidR="004510CA">
              <w:rPr>
                <w:noProof/>
                <w:webHidden/>
              </w:rPr>
              <w:fldChar w:fldCharType="separate"/>
            </w:r>
            <w:r w:rsidR="006F26B2">
              <w:rPr>
                <w:noProof/>
                <w:webHidden/>
              </w:rPr>
              <w:t>440</w:t>
            </w:r>
            <w:r w:rsidR="004510CA">
              <w:rPr>
                <w:noProof/>
                <w:webHidden/>
              </w:rPr>
              <w:fldChar w:fldCharType="end"/>
            </w:r>
          </w:hyperlink>
        </w:p>
        <w:p w14:paraId="013946EE" w14:textId="5E446B56"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7" w:history="1">
            <w:r w:rsidR="004510CA" w:rsidRPr="00392695">
              <w:rPr>
                <w:rStyle w:val="Hyperlnk"/>
                <w:noProof/>
              </w:rPr>
              <w:t>23.10.4.</w:t>
            </w:r>
            <w:r w:rsidR="004510CA">
              <w:rPr>
                <w:rFonts w:asciiTheme="minorHAnsi" w:eastAsiaTheme="minorEastAsia" w:hAnsiTheme="minorHAnsi"/>
                <w:noProof/>
                <w:color w:val="auto"/>
                <w:lang w:val="sv-SE" w:eastAsia="sv-SE"/>
              </w:rPr>
              <w:tab/>
            </w:r>
            <w:r w:rsidR="004510CA" w:rsidRPr="00392695">
              <w:rPr>
                <w:rStyle w:val="Hyperlnk"/>
                <w:noProof/>
              </w:rPr>
              <w:t>Searching and Sorting</w:t>
            </w:r>
            <w:r w:rsidR="004510CA">
              <w:rPr>
                <w:noProof/>
                <w:webHidden/>
              </w:rPr>
              <w:tab/>
            </w:r>
            <w:r w:rsidR="004510CA">
              <w:rPr>
                <w:noProof/>
                <w:webHidden/>
              </w:rPr>
              <w:fldChar w:fldCharType="begin"/>
            </w:r>
            <w:r w:rsidR="004510CA">
              <w:rPr>
                <w:noProof/>
                <w:webHidden/>
              </w:rPr>
              <w:instrText xml:space="preserve"> PAGEREF _Toc49764527 \h </w:instrText>
            </w:r>
            <w:r w:rsidR="004510CA">
              <w:rPr>
                <w:noProof/>
                <w:webHidden/>
              </w:rPr>
            </w:r>
            <w:r w:rsidR="004510CA">
              <w:rPr>
                <w:noProof/>
                <w:webHidden/>
              </w:rPr>
              <w:fldChar w:fldCharType="separate"/>
            </w:r>
            <w:r w:rsidR="006F26B2">
              <w:rPr>
                <w:noProof/>
                <w:webHidden/>
              </w:rPr>
              <w:t>441</w:t>
            </w:r>
            <w:r w:rsidR="004510CA">
              <w:rPr>
                <w:noProof/>
                <w:webHidden/>
              </w:rPr>
              <w:fldChar w:fldCharType="end"/>
            </w:r>
          </w:hyperlink>
        </w:p>
        <w:p w14:paraId="0D62C86B" w14:textId="216820B7"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8" w:history="1">
            <w:r w:rsidR="004510CA" w:rsidRPr="00392695">
              <w:rPr>
                <w:rStyle w:val="Hyperlnk"/>
                <w:noProof/>
              </w:rPr>
              <w:t>23.10.5.</w:t>
            </w:r>
            <w:r w:rsidR="004510CA">
              <w:rPr>
                <w:rFonts w:asciiTheme="minorHAnsi" w:eastAsiaTheme="minorEastAsia" w:hAnsiTheme="minorHAnsi"/>
                <w:noProof/>
                <w:color w:val="auto"/>
                <w:lang w:val="sv-SE" w:eastAsia="sv-SE"/>
              </w:rPr>
              <w:tab/>
            </w:r>
            <w:r w:rsidR="004510CA" w:rsidRPr="00392695">
              <w:rPr>
                <w:rStyle w:val="Hyperlnk"/>
                <w:noProof/>
              </w:rPr>
              <w:t>Functions with Variable Number of Parameters</w:t>
            </w:r>
            <w:r w:rsidR="004510CA">
              <w:rPr>
                <w:noProof/>
                <w:webHidden/>
              </w:rPr>
              <w:tab/>
            </w:r>
            <w:r w:rsidR="004510CA">
              <w:rPr>
                <w:noProof/>
                <w:webHidden/>
              </w:rPr>
              <w:fldChar w:fldCharType="begin"/>
            </w:r>
            <w:r w:rsidR="004510CA">
              <w:rPr>
                <w:noProof/>
                <w:webHidden/>
              </w:rPr>
              <w:instrText xml:space="preserve"> PAGEREF _Toc49764528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21AF6DF1" w14:textId="6C940B11"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29" w:history="1">
            <w:r w:rsidR="004510CA" w:rsidRPr="00392695">
              <w:rPr>
                <w:rStyle w:val="Hyperlnk"/>
                <w:noProof/>
              </w:rPr>
              <w:t>23.10.6.</w:t>
            </w:r>
            <w:r w:rsidR="004510CA">
              <w:rPr>
                <w:rFonts w:asciiTheme="minorHAnsi" w:eastAsiaTheme="minorEastAsia" w:hAnsiTheme="minorHAnsi"/>
                <w:noProof/>
                <w:color w:val="auto"/>
                <w:lang w:val="sv-SE" w:eastAsia="sv-SE"/>
              </w:rPr>
              <w:tab/>
            </w:r>
            <w:r w:rsidR="004510CA" w:rsidRPr="00392695">
              <w:rPr>
                <w:rStyle w:val="Hyperlnk"/>
                <w:noProof/>
              </w:rPr>
              <w:t>String Management</w:t>
            </w:r>
            <w:r w:rsidR="004510CA">
              <w:rPr>
                <w:noProof/>
                <w:webHidden/>
              </w:rPr>
              <w:tab/>
            </w:r>
            <w:r w:rsidR="004510CA">
              <w:rPr>
                <w:noProof/>
                <w:webHidden/>
              </w:rPr>
              <w:fldChar w:fldCharType="begin"/>
            </w:r>
            <w:r w:rsidR="004510CA">
              <w:rPr>
                <w:noProof/>
                <w:webHidden/>
              </w:rPr>
              <w:instrText xml:space="preserve"> PAGEREF _Toc49764529 \h </w:instrText>
            </w:r>
            <w:r w:rsidR="004510CA">
              <w:rPr>
                <w:noProof/>
                <w:webHidden/>
              </w:rPr>
            </w:r>
            <w:r w:rsidR="004510CA">
              <w:rPr>
                <w:noProof/>
                <w:webHidden/>
              </w:rPr>
              <w:fldChar w:fldCharType="separate"/>
            </w:r>
            <w:r w:rsidR="006F26B2">
              <w:rPr>
                <w:noProof/>
                <w:webHidden/>
              </w:rPr>
              <w:t>442</w:t>
            </w:r>
            <w:r w:rsidR="004510CA">
              <w:rPr>
                <w:noProof/>
                <w:webHidden/>
              </w:rPr>
              <w:fldChar w:fldCharType="end"/>
            </w:r>
          </w:hyperlink>
        </w:p>
        <w:p w14:paraId="621976F3" w14:textId="7D5E1728"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0" w:history="1">
            <w:r w:rsidR="004510CA" w:rsidRPr="00392695">
              <w:rPr>
                <w:rStyle w:val="Hyperlnk"/>
                <w:noProof/>
              </w:rPr>
              <w:t>23.10.7.</w:t>
            </w:r>
            <w:r w:rsidR="004510CA">
              <w:rPr>
                <w:rFonts w:asciiTheme="minorHAnsi" w:eastAsiaTheme="minorEastAsia" w:hAnsiTheme="minorHAnsi"/>
                <w:noProof/>
                <w:color w:val="auto"/>
                <w:lang w:val="sv-SE" w:eastAsia="sv-SE"/>
              </w:rPr>
              <w:tab/>
            </w:r>
            <w:r w:rsidR="004510CA" w:rsidRPr="00392695">
              <w:rPr>
                <w:rStyle w:val="Hyperlnk"/>
                <w:noProof/>
              </w:rPr>
              <w:t>Memory Management</w:t>
            </w:r>
            <w:r w:rsidR="004510CA">
              <w:rPr>
                <w:noProof/>
                <w:webHidden/>
              </w:rPr>
              <w:tab/>
            </w:r>
            <w:r w:rsidR="004510CA">
              <w:rPr>
                <w:noProof/>
                <w:webHidden/>
              </w:rPr>
              <w:fldChar w:fldCharType="begin"/>
            </w:r>
            <w:r w:rsidR="004510CA">
              <w:rPr>
                <w:noProof/>
                <w:webHidden/>
              </w:rPr>
              <w:instrText xml:space="preserve"> PAGEREF _Toc49764530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05F539E9" w14:textId="4EDE12CE"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1" w:history="1">
            <w:r w:rsidR="004510CA" w:rsidRPr="00392695">
              <w:rPr>
                <w:rStyle w:val="Hyperlnk"/>
                <w:noProof/>
              </w:rPr>
              <w:t>23.10.8.</w:t>
            </w:r>
            <w:r w:rsidR="004510CA">
              <w:rPr>
                <w:rFonts w:asciiTheme="minorHAnsi" w:eastAsiaTheme="minorEastAsia" w:hAnsiTheme="minorHAnsi"/>
                <w:noProof/>
                <w:color w:val="auto"/>
                <w:lang w:val="sv-SE" w:eastAsia="sv-SE"/>
              </w:rPr>
              <w:tab/>
            </w:r>
            <w:r w:rsidR="004510CA" w:rsidRPr="00392695">
              <w:rPr>
                <w:rStyle w:val="Hyperlnk"/>
                <w:noProof/>
              </w:rPr>
              <w:t>Mathematical Functions</w:t>
            </w:r>
            <w:r w:rsidR="004510CA">
              <w:rPr>
                <w:noProof/>
                <w:webHidden/>
              </w:rPr>
              <w:tab/>
            </w:r>
            <w:r w:rsidR="004510CA">
              <w:rPr>
                <w:noProof/>
                <w:webHidden/>
              </w:rPr>
              <w:fldChar w:fldCharType="begin"/>
            </w:r>
            <w:r w:rsidR="004510CA">
              <w:rPr>
                <w:noProof/>
                <w:webHidden/>
              </w:rPr>
              <w:instrText xml:space="preserve"> PAGEREF _Toc49764531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2BBB518C" w14:textId="4318EE60"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2" w:history="1">
            <w:r w:rsidR="004510CA" w:rsidRPr="00392695">
              <w:rPr>
                <w:rStyle w:val="Hyperlnk"/>
                <w:noProof/>
              </w:rPr>
              <w:t>23.10.9.</w:t>
            </w:r>
            <w:r w:rsidR="004510CA">
              <w:rPr>
                <w:rFonts w:asciiTheme="minorHAnsi" w:eastAsiaTheme="minorEastAsia" w:hAnsiTheme="minorHAnsi"/>
                <w:noProof/>
                <w:color w:val="auto"/>
                <w:lang w:val="sv-SE" w:eastAsia="sv-SE"/>
              </w:rPr>
              <w:tab/>
            </w:r>
            <w:r w:rsidR="004510CA" w:rsidRPr="00392695">
              <w:rPr>
                <w:rStyle w:val="Hyperlnk"/>
                <w:noProof/>
              </w:rPr>
              <w:t>Long Jumps</w:t>
            </w:r>
            <w:r w:rsidR="004510CA">
              <w:rPr>
                <w:noProof/>
                <w:webHidden/>
              </w:rPr>
              <w:tab/>
            </w:r>
            <w:r w:rsidR="004510CA">
              <w:rPr>
                <w:noProof/>
                <w:webHidden/>
              </w:rPr>
              <w:fldChar w:fldCharType="begin"/>
            </w:r>
            <w:r w:rsidR="004510CA">
              <w:rPr>
                <w:noProof/>
                <w:webHidden/>
              </w:rPr>
              <w:instrText xml:space="preserve"> PAGEREF _Toc49764532 \h </w:instrText>
            </w:r>
            <w:r w:rsidR="004510CA">
              <w:rPr>
                <w:noProof/>
                <w:webHidden/>
              </w:rPr>
            </w:r>
            <w:r w:rsidR="004510CA">
              <w:rPr>
                <w:noProof/>
                <w:webHidden/>
              </w:rPr>
              <w:fldChar w:fldCharType="separate"/>
            </w:r>
            <w:r w:rsidR="006F26B2">
              <w:rPr>
                <w:noProof/>
                <w:webHidden/>
              </w:rPr>
              <w:t>444</w:t>
            </w:r>
            <w:r w:rsidR="004510CA">
              <w:rPr>
                <w:noProof/>
                <w:webHidden/>
              </w:rPr>
              <w:fldChar w:fldCharType="end"/>
            </w:r>
          </w:hyperlink>
        </w:p>
        <w:p w14:paraId="4C3440A6" w14:textId="280FBEB7"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3" w:history="1">
            <w:r w:rsidR="004510CA" w:rsidRPr="00392695">
              <w:rPr>
                <w:rStyle w:val="Hyperlnk"/>
                <w:noProof/>
              </w:rPr>
              <w:t>23.10.10.</w:t>
            </w:r>
            <w:r w:rsidR="004510CA">
              <w:rPr>
                <w:rFonts w:asciiTheme="minorHAnsi" w:eastAsiaTheme="minorEastAsia" w:hAnsiTheme="minorHAnsi"/>
                <w:noProof/>
                <w:color w:val="auto"/>
                <w:lang w:val="sv-SE" w:eastAsia="sv-SE"/>
              </w:rPr>
              <w:tab/>
            </w:r>
            <w:r w:rsidR="004510CA" w:rsidRPr="00392695">
              <w:rPr>
                <w:rStyle w:val="Hyperlnk"/>
                <w:noProof/>
              </w:rPr>
              <w:t>Time</w:t>
            </w:r>
            <w:r w:rsidR="004510CA">
              <w:rPr>
                <w:noProof/>
                <w:webHidden/>
              </w:rPr>
              <w:tab/>
            </w:r>
            <w:r w:rsidR="004510CA">
              <w:rPr>
                <w:noProof/>
                <w:webHidden/>
              </w:rPr>
              <w:fldChar w:fldCharType="begin"/>
            </w:r>
            <w:r w:rsidR="004510CA">
              <w:rPr>
                <w:noProof/>
                <w:webHidden/>
              </w:rPr>
              <w:instrText xml:space="preserve"> PAGEREF _Toc49764533 \h </w:instrText>
            </w:r>
            <w:r w:rsidR="004510CA">
              <w:rPr>
                <w:noProof/>
                <w:webHidden/>
              </w:rPr>
            </w:r>
            <w:r w:rsidR="004510CA">
              <w:rPr>
                <w:noProof/>
                <w:webHidden/>
              </w:rPr>
              <w:fldChar w:fldCharType="separate"/>
            </w:r>
            <w:r w:rsidR="006F26B2">
              <w:rPr>
                <w:noProof/>
                <w:webHidden/>
              </w:rPr>
              <w:t>445</w:t>
            </w:r>
            <w:r w:rsidR="004510CA">
              <w:rPr>
                <w:noProof/>
                <w:webHidden/>
              </w:rPr>
              <w:fldChar w:fldCharType="end"/>
            </w:r>
          </w:hyperlink>
        </w:p>
        <w:p w14:paraId="0BA10383" w14:textId="43D88FFA"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4" w:history="1">
            <w:r w:rsidR="004510CA" w:rsidRPr="00392695">
              <w:rPr>
                <w:rStyle w:val="Hyperlnk"/>
                <w:noProof/>
              </w:rPr>
              <w:t>23.10.11.</w:t>
            </w:r>
            <w:r w:rsidR="004510CA">
              <w:rPr>
                <w:rFonts w:asciiTheme="minorHAnsi" w:eastAsiaTheme="minorEastAsia" w:hAnsiTheme="minorHAnsi"/>
                <w:noProof/>
                <w:color w:val="auto"/>
                <w:lang w:val="sv-SE" w:eastAsia="sv-SE"/>
              </w:rPr>
              <w:tab/>
            </w:r>
            <w:r w:rsidR="004510CA" w:rsidRPr="00392695">
              <w:rPr>
                <w:rStyle w:val="Hyperlnk"/>
                <w:noProof/>
              </w:rPr>
              <w:t>Random Numbers</w:t>
            </w:r>
            <w:r w:rsidR="004510CA">
              <w:rPr>
                <w:noProof/>
                <w:webHidden/>
              </w:rPr>
              <w:tab/>
            </w:r>
            <w:r w:rsidR="004510CA">
              <w:rPr>
                <w:noProof/>
                <w:webHidden/>
              </w:rPr>
              <w:fldChar w:fldCharType="begin"/>
            </w:r>
            <w:r w:rsidR="004510CA">
              <w:rPr>
                <w:noProof/>
                <w:webHidden/>
              </w:rPr>
              <w:instrText xml:space="preserve"> PAGEREF _Toc49764534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3B107EF3" w14:textId="4B86C077"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5" w:history="1">
            <w:r w:rsidR="004510CA" w:rsidRPr="00392695">
              <w:rPr>
                <w:rStyle w:val="Hyperlnk"/>
                <w:noProof/>
              </w:rPr>
              <w:t>23.10.12.</w:t>
            </w:r>
            <w:r w:rsidR="004510CA">
              <w:rPr>
                <w:rFonts w:asciiTheme="minorHAnsi" w:eastAsiaTheme="minorEastAsia" w:hAnsiTheme="minorHAnsi"/>
                <w:noProof/>
                <w:color w:val="auto"/>
                <w:lang w:val="sv-SE" w:eastAsia="sv-SE"/>
              </w:rPr>
              <w:tab/>
            </w:r>
            <w:r w:rsidR="004510CA" w:rsidRPr="00392695">
              <w:rPr>
                <w:rStyle w:val="Hyperlnk"/>
                <w:noProof/>
              </w:rPr>
              <w:t>Limits of Integral and Floating Types</w:t>
            </w:r>
            <w:r w:rsidR="004510CA">
              <w:rPr>
                <w:noProof/>
                <w:webHidden/>
              </w:rPr>
              <w:tab/>
            </w:r>
            <w:r w:rsidR="004510CA">
              <w:rPr>
                <w:noProof/>
                <w:webHidden/>
              </w:rPr>
              <w:fldChar w:fldCharType="begin"/>
            </w:r>
            <w:r w:rsidR="004510CA">
              <w:rPr>
                <w:noProof/>
                <w:webHidden/>
              </w:rPr>
              <w:instrText xml:space="preserve"> PAGEREF _Toc49764535 \h </w:instrText>
            </w:r>
            <w:r w:rsidR="004510CA">
              <w:rPr>
                <w:noProof/>
                <w:webHidden/>
              </w:rPr>
            </w:r>
            <w:r w:rsidR="004510CA">
              <w:rPr>
                <w:noProof/>
                <w:webHidden/>
              </w:rPr>
              <w:fldChar w:fldCharType="separate"/>
            </w:r>
            <w:r w:rsidR="006F26B2">
              <w:rPr>
                <w:noProof/>
                <w:webHidden/>
              </w:rPr>
              <w:t>446</w:t>
            </w:r>
            <w:r w:rsidR="004510CA">
              <w:rPr>
                <w:noProof/>
                <w:webHidden/>
              </w:rPr>
              <w:fldChar w:fldCharType="end"/>
            </w:r>
          </w:hyperlink>
        </w:p>
        <w:p w14:paraId="02E2F943" w14:textId="09AAEF03" w:rsidR="004510CA" w:rsidRDefault="003A07D9">
          <w:pPr>
            <w:pStyle w:val="Innehll3"/>
            <w:tabs>
              <w:tab w:val="left" w:pos="1540"/>
              <w:tab w:val="right" w:leader="dot" w:pos="9350"/>
            </w:tabs>
            <w:rPr>
              <w:rFonts w:asciiTheme="minorHAnsi" w:eastAsiaTheme="minorEastAsia" w:hAnsiTheme="minorHAnsi"/>
              <w:noProof/>
              <w:color w:val="auto"/>
              <w:lang w:val="sv-SE" w:eastAsia="sv-SE"/>
            </w:rPr>
          </w:pPr>
          <w:hyperlink w:anchor="_Toc49764536" w:history="1">
            <w:r w:rsidR="004510CA" w:rsidRPr="00392695">
              <w:rPr>
                <w:rStyle w:val="Hyperlnk"/>
                <w:noProof/>
              </w:rPr>
              <w:t>23.10.13.</w:t>
            </w:r>
            <w:r w:rsidR="004510CA">
              <w:rPr>
                <w:rFonts w:asciiTheme="minorHAnsi" w:eastAsiaTheme="minorEastAsia" w:hAnsiTheme="minorHAnsi"/>
                <w:noProof/>
                <w:color w:val="auto"/>
                <w:lang w:val="sv-SE" w:eastAsia="sv-SE"/>
              </w:rPr>
              <w:tab/>
            </w:r>
            <w:r w:rsidR="004510CA" w:rsidRPr="00392695">
              <w:rPr>
                <w:rStyle w:val="Hyperlnk"/>
                <w:noProof/>
              </w:rPr>
              <w:t>Character Functions</w:t>
            </w:r>
            <w:r w:rsidR="004510CA">
              <w:rPr>
                <w:noProof/>
                <w:webHidden/>
              </w:rPr>
              <w:tab/>
            </w:r>
            <w:r w:rsidR="004510CA">
              <w:rPr>
                <w:noProof/>
                <w:webHidden/>
              </w:rPr>
              <w:fldChar w:fldCharType="begin"/>
            </w:r>
            <w:r w:rsidR="004510CA">
              <w:rPr>
                <w:noProof/>
                <w:webHidden/>
              </w:rPr>
              <w:instrText xml:space="preserve"> PAGEREF _Toc49764536 \h </w:instrText>
            </w:r>
            <w:r w:rsidR="004510CA">
              <w:rPr>
                <w:noProof/>
                <w:webHidden/>
              </w:rPr>
            </w:r>
            <w:r w:rsidR="004510CA">
              <w:rPr>
                <w:noProof/>
                <w:webHidden/>
              </w:rPr>
              <w:fldChar w:fldCharType="separate"/>
            </w:r>
            <w:r w:rsidR="006F26B2">
              <w:rPr>
                <w:noProof/>
                <w:webHidden/>
              </w:rPr>
              <w:t>447</w:t>
            </w:r>
            <w:r w:rsidR="004510CA">
              <w:rPr>
                <w:noProof/>
                <w:webHidden/>
              </w:rPr>
              <w:fldChar w:fldCharType="end"/>
            </w:r>
          </w:hyperlink>
        </w:p>
        <w:p w14:paraId="58812FAB" w14:textId="7BCBD1A4" w:rsidR="004510CA" w:rsidRDefault="003A07D9">
          <w:pPr>
            <w:pStyle w:val="Innehll2"/>
            <w:tabs>
              <w:tab w:val="left" w:pos="1100"/>
              <w:tab w:val="right" w:leader="dot" w:pos="9350"/>
            </w:tabs>
            <w:rPr>
              <w:rFonts w:asciiTheme="minorHAnsi" w:eastAsiaTheme="minorEastAsia" w:hAnsiTheme="minorHAnsi"/>
              <w:noProof/>
              <w:color w:val="auto"/>
              <w:lang w:val="sv-SE" w:eastAsia="sv-SE"/>
            </w:rPr>
          </w:pPr>
          <w:hyperlink w:anchor="_Toc49764537" w:history="1">
            <w:r w:rsidR="004510CA" w:rsidRPr="00392695">
              <w:rPr>
                <w:rStyle w:val="Hyperlnk"/>
                <w:noProof/>
              </w:rPr>
              <w:t>23.11.</w:t>
            </w:r>
            <w:r w:rsidR="004510CA">
              <w:rPr>
                <w:rFonts w:asciiTheme="minorHAnsi" w:eastAsiaTheme="minorEastAsia" w:hAnsiTheme="minorHAnsi"/>
                <w:noProof/>
                <w:color w:val="auto"/>
                <w:lang w:val="sv-SE" w:eastAsia="sv-SE"/>
              </w:rPr>
              <w:tab/>
            </w:r>
            <w:r w:rsidR="004510CA" w:rsidRPr="00392695">
              <w:rPr>
                <w:rStyle w:val="Hyperlnk"/>
                <w:noProof/>
              </w:rPr>
              <w:t>Further Reading</w:t>
            </w:r>
            <w:r w:rsidR="004510CA">
              <w:rPr>
                <w:noProof/>
                <w:webHidden/>
              </w:rPr>
              <w:tab/>
            </w:r>
            <w:r w:rsidR="004510CA">
              <w:rPr>
                <w:noProof/>
                <w:webHidden/>
              </w:rPr>
              <w:fldChar w:fldCharType="begin"/>
            </w:r>
            <w:r w:rsidR="004510CA">
              <w:rPr>
                <w:noProof/>
                <w:webHidden/>
              </w:rPr>
              <w:instrText xml:space="preserve"> PAGEREF _Toc49764537 \h </w:instrText>
            </w:r>
            <w:r w:rsidR="004510CA">
              <w:rPr>
                <w:noProof/>
                <w:webHidden/>
              </w:rPr>
            </w:r>
            <w:r w:rsidR="004510CA">
              <w:rPr>
                <w:noProof/>
                <w:webHidden/>
              </w:rPr>
              <w:fldChar w:fldCharType="separate"/>
            </w:r>
            <w:r w:rsidR="006F26B2">
              <w:rPr>
                <w:noProof/>
                <w:webHidden/>
              </w:rPr>
              <w:t>448</w:t>
            </w:r>
            <w:r w:rsidR="004510CA">
              <w:rPr>
                <w:noProof/>
                <w:webHidden/>
              </w:rPr>
              <w:fldChar w:fldCharType="end"/>
            </w:r>
          </w:hyperlink>
        </w:p>
        <w:p w14:paraId="6F0E9307" w14:textId="2439E9F6" w:rsidR="004510CA" w:rsidRDefault="003A07D9">
          <w:pPr>
            <w:pStyle w:val="Innehll1"/>
            <w:rPr>
              <w:rFonts w:asciiTheme="minorHAnsi" w:eastAsiaTheme="minorEastAsia" w:hAnsiTheme="minorHAnsi"/>
              <w:noProof/>
              <w:color w:val="auto"/>
              <w:lang w:val="sv-SE" w:eastAsia="sv-SE"/>
            </w:rPr>
          </w:pPr>
          <w:hyperlink w:anchor="_Toc49764538" w:history="1">
            <w:r w:rsidR="004510CA" w:rsidRPr="00392695">
              <w:rPr>
                <w:rStyle w:val="Hyperlnk"/>
                <w:noProof/>
              </w:rPr>
              <w:t>Foreword</w:t>
            </w:r>
            <w:r w:rsidR="004510CA">
              <w:rPr>
                <w:noProof/>
                <w:webHidden/>
              </w:rPr>
              <w:tab/>
            </w:r>
            <w:r w:rsidR="004510CA">
              <w:rPr>
                <w:noProof/>
                <w:webHidden/>
              </w:rPr>
              <w:fldChar w:fldCharType="begin"/>
            </w:r>
            <w:r w:rsidR="004510CA">
              <w:rPr>
                <w:noProof/>
                <w:webHidden/>
              </w:rPr>
              <w:instrText xml:space="preserve"> PAGEREF _Toc49764538 \h </w:instrText>
            </w:r>
            <w:r w:rsidR="004510CA">
              <w:rPr>
                <w:noProof/>
                <w:webHidden/>
              </w:rPr>
            </w:r>
            <w:r w:rsidR="004510CA">
              <w:rPr>
                <w:noProof/>
                <w:webHidden/>
              </w:rPr>
              <w:fldChar w:fldCharType="separate"/>
            </w:r>
            <w:r w:rsidR="006F26B2">
              <w:rPr>
                <w:noProof/>
                <w:webHidden/>
              </w:rPr>
              <w:t>449</w:t>
            </w:r>
            <w:r w:rsidR="004510CA">
              <w:rPr>
                <w:noProof/>
                <w:webHidden/>
              </w:rPr>
              <w:fldChar w:fldCharType="end"/>
            </w:r>
          </w:hyperlink>
        </w:p>
        <w:p w14:paraId="1D894A0A" w14:textId="1D2B7792" w:rsidR="00CB5140" w:rsidRPr="00EC76D5" w:rsidRDefault="00CB5140">
          <w:r w:rsidRPr="00EC76D5">
            <w:rPr>
              <w:b/>
              <w:bCs/>
              <w:noProof/>
            </w:rPr>
            <w:fldChar w:fldCharType="end"/>
          </w:r>
        </w:p>
      </w:sdtContent>
    </w:sdt>
    <w:p w14:paraId="07C7297F" w14:textId="0F07AEF4" w:rsidR="00A27525" w:rsidRDefault="00A27525" w:rsidP="00F03D06">
      <w:pPr>
        <w:pStyle w:val="Rubrik1"/>
      </w:pPr>
      <w:bookmarkStart w:id="0" w:name="_Toc49764282"/>
      <w:r>
        <w:lastRenderedPageBreak/>
        <w:t>Introduction</w:t>
      </w:r>
    </w:p>
    <w:p w14:paraId="6AB0C8D0" w14:textId="77777777" w:rsidR="00772608" w:rsidRDefault="00A27525" w:rsidP="00772608">
      <w:r>
        <w:t>This is a book about compiler construction. More specifically, it is about compiler for the C language.</w:t>
      </w:r>
      <w:r w:rsidR="009F010A">
        <w:t xml:space="preserve"> It is actually two compilers that generates </w:t>
      </w:r>
      <w:r w:rsidR="00CA2E82">
        <w:t>assembly code for the Intel 64-bit Linux system and executable code for the 16-bit Windows system.</w:t>
      </w:r>
    </w:p>
    <w:p w14:paraId="14505094" w14:textId="640D5C17" w:rsidR="00603361" w:rsidRDefault="00EE7565" w:rsidP="00772608">
      <w:pPr>
        <w:pStyle w:val="Rubrik2"/>
      </w:pPr>
      <w:r w:rsidRPr="00EC76D5">
        <w:t>The Compiler Phases</w:t>
      </w:r>
      <w:bookmarkEnd w:id="0"/>
    </w:p>
    <w:p w14:paraId="6F92B8DE" w14:textId="4DD715D5" w:rsidR="003D3D82" w:rsidRPr="003D3D82" w:rsidRDefault="003D3D82" w:rsidP="003D3D82">
      <w:r>
        <w:t xml:space="preserve">The compiler is divied into several phases. The input is ANSI C source code, the output is either 64-bit Linux assembly code or </w:t>
      </w:r>
      <w:r w:rsidR="00D679ED">
        <w:t>16-bit Windows code.</w:t>
      </w:r>
    </w:p>
    <w:p w14:paraId="6DA338F8" w14:textId="496914A9" w:rsidR="00D6706A" w:rsidRDefault="00D6706A" w:rsidP="00E70EEE">
      <w:r>
        <w:rPr>
          <w:noProof/>
        </w:rPr>
        <mc:AlternateContent>
          <mc:Choice Requires="wpc">
            <w:drawing>
              <wp:inline distT="0" distB="0" distL="0" distR="0" wp14:anchorId="5F4A7773" wp14:editId="34E15C44">
                <wp:extent cx="6762750" cy="3406140"/>
                <wp:effectExtent l="0" t="0" r="0" b="3810"/>
                <wp:docPr id="461" name="Arbetsyta 46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18" name="Textruta 18"/>
                        <wps:cNvSpPr txBox="1"/>
                        <wps:spPr>
                          <a:xfrm>
                            <a:off x="991870" y="210474"/>
                            <a:ext cx="901700" cy="361950"/>
                          </a:xfrm>
                          <a:prstGeom prst="rect">
                            <a:avLst/>
                          </a:prstGeom>
                          <a:solidFill>
                            <a:schemeClr val="lt1"/>
                          </a:solidFill>
                          <a:ln w="12700">
                            <a:solidFill>
                              <a:prstClr val="black"/>
                            </a:solidFill>
                          </a:ln>
                        </wps:spPr>
                        <wps:txbx>
                          <w:txbxContent>
                            <w:p w14:paraId="4D118BDB" w14:textId="20B0533C" w:rsidR="00206409" w:rsidRPr="00D2146B" w:rsidRDefault="00206409" w:rsidP="00EF6288">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9" name="Textruta 369"/>
                        <wps:cNvSpPr txBox="1"/>
                        <wps:spPr>
                          <a:xfrm>
                            <a:off x="0" y="210474"/>
                            <a:ext cx="811530" cy="366628"/>
                          </a:xfrm>
                          <a:prstGeom prst="rect">
                            <a:avLst/>
                          </a:prstGeom>
                          <a:solidFill>
                            <a:schemeClr val="lt1"/>
                          </a:solidFill>
                          <a:ln w="6350">
                            <a:noFill/>
                          </a:ln>
                        </wps:spPr>
                        <wps:txbx>
                          <w:txbxContent>
                            <w:p w14:paraId="41647493" w14:textId="3C5C7722" w:rsidR="00206409" w:rsidRPr="00D2146B" w:rsidRDefault="00206409" w:rsidP="00D6706A">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2" name="Rak pilkoppling 442"/>
                        <wps:cNvCnPr>
                          <a:endCxn id="480" idx="0"/>
                        </wps:cNvCnPr>
                        <wps:spPr>
                          <a:xfrm flipH="1">
                            <a:off x="2434590" y="571936"/>
                            <a:ext cx="90170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59" name="Rak pilkoppling 459"/>
                        <wps:cNvCnPr/>
                        <wps:spPr>
                          <a:xfrm>
                            <a:off x="811530" y="39021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4" name="Textruta 369"/>
                        <wps:cNvSpPr txBox="1"/>
                        <wps:spPr>
                          <a:xfrm>
                            <a:off x="2073910" y="211256"/>
                            <a:ext cx="901700" cy="375359"/>
                          </a:xfrm>
                          <a:prstGeom prst="rect">
                            <a:avLst/>
                          </a:prstGeom>
                          <a:solidFill>
                            <a:schemeClr val="lt1"/>
                          </a:solidFill>
                          <a:ln w="6350">
                            <a:noFill/>
                          </a:ln>
                        </wps:spPr>
                        <wps:txbx>
                          <w:txbxContent>
                            <w:p w14:paraId="6E5FFB6F" w14:textId="5D8DD708" w:rsidR="00206409" w:rsidRDefault="00206409" w:rsidP="00A0580D">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5" name="Rak pilkoppling 475"/>
                        <wps:cNvCnPr/>
                        <wps:spPr>
                          <a:xfrm>
                            <a:off x="189357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6" name="Textruta 18"/>
                        <wps:cNvSpPr txBox="1"/>
                        <wps:spPr>
                          <a:xfrm>
                            <a:off x="3155950" y="211854"/>
                            <a:ext cx="721360" cy="361950"/>
                          </a:xfrm>
                          <a:prstGeom prst="rect">
                            <a:avLst/>
                          </a:prstGeom>
                          <a:solidFill>
                            <a:schemeClr val="lt1"/>
                          </a:solidFill>
                          <a:ln w="12700">
                            <a:solidFill>
                              <a:prstClr val="black"/>
                            </a:solidFill>
                          </a:ln>
                        </wps:spPr>
                        <wps:txbx>
                          <w:txbxContent>
                            <w:p w14:paraId="7EA4FE61" w14:textId="77777777" w:rsidR="00206409" w:rsidRDefault="00206409" w:rsidP="00942B30">
                              <w:pPr>
                                <w:spacing w:before="60" w:line="256" w:lineRule="auto"/>
                                <w:jc w:val="center"/>
                                <w:rPr>
                                  <w:sz w:val="24"/>
                                  <w:szCs w:val="24"/>
                                </w:rPr>
                              </w:pPr>
                              <w:r>
                                <w:rPr>
                                  <w:rFonts w:eastAsia="Calibri"/>
                                  <w:color w:val="000000"/>
                                  <w:sz w:val="18"/>
                                  <w:szCs w:val="18"/>
                                </w:rPr>
                                <w:t>Parser</w:t>
                              </w:r>
                            </w:p>
                            <w:p w14:paraId="1ABFD117" w14:textId="77777777" w:rsidR="00206409" w:rsidRDefault="00206409" w:rsidP="00942B30">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7" name="Rak pilkoppling 477"/>
                        <wps:cNvCnPr/>
                        <wps:spPr>
                          <a:xfrm>
                            <a:off x="29756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0" name="Textruta 18"/>
                        <wps:cNvSpPr txBox="1"/>
                        <wps:spPr>
                          <a:xfrm>
                            <a:off x="2073910" y="932616"/>
                            <a:ext cx="721360" cy="361950"/>
                          </a:xfrm>
                          <a:prstGeom prst="rect">
                            <a:avLst/>
                          </a:prstGeom>
                          <a:solidFill>
                            <a:schemeClr val="lt1"/>
                          </a:solidFill>
                          <a:ln w="12700">
                            <a:solidFill>
                              <a:prstClr val="black"/>
                            </a:solidFill>
                          </a:ln>
                        </wps:spPr>
                        <wps:txbx>
                          <w:txbxContent>
                            <w:p w14:paraId="27ABC6F9" w14:textId="267D664C" w:rsidR="00206409" w:rsidRDefault="00206409" w:rsidP="003727AB">
                              <w:pPr>
                                <w:spacing w:before="60" w:line="254" w:lineRule="auto"/>
                                <w:jc w:val="center"/>
                                <w:rPr>
                                  <w:sz w:val="24"/>
                                  <w:szCs w:val="24"/>
                                </w:rPr>
                              </w:pPr>
                              <w:r>
                                <w:rPr>
                                  <w:rFonts w:eastAsia="Calibri"/>
                                  <w:color w:val="000000"/>
                                  <w:sz w:val="18"/>
                                  <w:szCs w:val="18"/>
                                </w:rPr>
                                <w:t>Scanner</w:t>
                              </w:r>
                            </w:p>
                            <w:p w14:paraId="03FD0412" w14:textId="77777777" w:rsidR="00206409" w:rsidRDefault="00206409" w:rsidP="003727AB">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8" name="Textruta 18"/>
                        <wps:cNvSpPr txBox="1"/>
                        <wps:spPr>
                          <a:xfrm>
                            <a:off x="3155950" y="932616"/>
                            <a:ext cx="721360" cy="361950"/>
                          </a:xfrm>
                          <a:prstGeom prst="rect">
                            <a:avLst/>
                          </a:prstGeom>
                          <a:solidFill>
                            <a:schemeClr val="lt1"/>
                          </a:solidFill>
                          <a:ln w="12700">
                            <a:solidFill>
                              <a:prstClr val="black"/>
                            </a:solidFill>
                          </a:ln>
                        </wps:spPr>
                        <wps:txbx>
                          <w:txbxContent>
                            <w:p w14:paraId="13E3B3F5" w14:textId="4A6E5DAD" w:rsidR="00206409" w:rsidRDefault="0020640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6409" w:rsidRDefault="00206409" w:rsidP="003567A1">
                              <w:pPr>
                                <w:spacing w:before="0" w:line="252" w:lineRule="auto"/>
                                <w:jc w:val="center"/>
                                <w:rPr>
                                  <w:sz w:val="24"/>
                                  <w:szCs w:val="24"/>
                                </w:rPr>
                              </w:pPr>
                            </w:p>
                            <w:p w14:paraId="217B84F7" w14:textId="77777777" w:rsidR="00206409" w:rsidRDefault="00206409" w:rsidP="003567A1">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9" name="Textruta 18"/>
                        <wps:cNvSpPr txBox="1"/>
                        <wps:spPr>
                          <a:xfrm>
                            <a:off x="4057650" y="933996"/>
                            <a:ext cx="721360" cy="361950"/>
                          </a:xfrm>
                          <a:prstGeom prst="rect">
                            <a:avLst/>
                          </a:prstGeom>
                          <a:solidFill>
                            <a:schemeClr val="lt1"/>
                          </a:solidFill>
                          <a:ln w="12700">
                            <a:solidFill>
                              <a:prstClr val="black"/>
                            </a:solidFill>
                          </a:ln>
                        </wps:spPr>
                        <wps:txbx>
                          <w:txbxContent>
                            <w:p w14:paraId="7E8A664F" w14:textId="28F719FB" w:rsidR="00206409" w:rsidRDefault="00206409" w:rsidP="003567A1">
                              <w:pPr>
                                <w:spacing w:before="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0" name="Rak pilkoppling 490"/>
                        <wps:cNvCnPr/>
                        <wps:spPr>
                          <a:xfrm>
                            <a:off x="3516630" y="571936"/>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1" name="Rak pilkoppling 491"/>
                        <wps:cNvCnPr/>
                        <wps:spPr>
                          <a:xfrm>
                            <a:off x="3696970" y="571936"/>
                            <a:ext cx="72136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93" name="Textruta 369"/>
                        <wps:cNvSpPr txBox="1"/>
                        <wps:spPr>
                          <a:xfrm>
                            <a:off x="4057650" y="211256"/>
                            <a:ext cx="901700" cy="375285"/>
                          </a:xfrm>
                          <a:prstGeom prst="rect">
                            <a:avLst/>
                          </a:prstGeom>
                          <a:solidFill>
                            <a:schemeClr val="lt1"/>
                          </a:solidFill>
                          <a:ln w="6350">
                            <a:noFill/>
                          </a:ln>
                        </wps:spPr>
                        <wps:txbx>
                          <w:txbxContent>
                            <w:p w14:paraId="097714CA" w14:textId="266A48FA" w:rsidR="00206409" w:rsidRPr="00EF6288" w:rsidRDefault="00206409" w:rsidP="001216F7">
                              <w:pPr>
                                <w:spacing w:before="10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4" name="Rak pilkoppling 494"/>
                        <wps:cNvCnPr/>
                        <wps:spPr>
                          <a:xfrm>
                            <a:off x="3877310" y="3915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7" name="Rak pilkoppling 497"/>
                        <wps:cNvCnPr/>
                        <wps:spPr>
                          <a:xfrm>
                            <a:off x="4959350" y="3909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98" name="Rak pilkoppling 498"/>
                        <wps:cNvCnPr/>
                        <wps:spPr>
                          <a:xfrm>
                            <a:off x="631190" y="2194996"/>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Rak koppling 463"/>
                        <wps:cNvCnPr/>
                        <wps:spPr>
                          <a:xfrm>
                            <a:off x="6041390" y="413802"/>
                            <a:ext cx="18034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99" name="Rak koppling 499"/>
                        <wps:cNvCnPr/>
                        <wps:spPr>
                          <a:xfrm>
                            <a:off x="6221730" y="413802"/>
                            <a:ext cx="0" cy="10820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0" name="Rak koppling 500"/>
                        <wps:cNvCnPr/>
                        <wps:spPr>
                          <a:xfrm flipH="1" flipV="1">
                            <a:off x="631190" y="1473554"/>
                            <a:ext cx="5590540" cy="22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1" name="Rak koppling 501"/>
                        <wps:cNvCnPr/>
                        <wps:spPr>
                          <a:xfrm flipV="1">
                            <a:off x="631190" y="1473637"/>
                            <a:ext cx="0" cy="72135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2" name="Textruta 18"/>
                        <wps:cNvSpPr txBox="1"/>
                        <wps:spPr>
                          <a:xfrm>
                            <a:off x="5139690" y="233451"/>
                            <a:ext cx="901700" cy="361950"/>
                          </a:xfrm>
                          <a:prstGeom prst="rect">
                            <a:avLst/>
                          </a:prstGeom>
                          <a:solidFill>
                            <a:schemeClr val="lt1"/>
                          </a:solidFill>
                          <a:ln w="12700">
                            <a:solidFill>
                              <a:prstClr val="black"/>
                            </a:solidFill>
                          </a:ln>
                        </wps:spPr>
                        <wps:txbx>
                          <w:txbxContent>
                            <w:p w14:paraId="55FD08E8" w14:textId="4E7EAD9A" w:rsidR="00206409" w:rsidRDefault="0020640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6409" w:rsidRDefault="00206409" w:rsidP="00CC0C6C">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3" name="Textruta 369"/>
                        <wps:cNvSpPr txBox="1"/>
                        <wps:spPr>
                          <a:xfrm>
                            <a:off x="811530" y="2036968"/>
                            <a:ext cx="901700" cy="375285"/>
                          </a:xfrm>
                          <a:prstGeom prst="rect">
                            <a:avLst/>
                          </a:prstGeom>
                          <a:solidFill>
                            <a:schemeClr val="lt1"/>
                          </a:solidFill>
                          <a:ln w="6350">
                            <a:noFill/>
                          </a:ln>
                        </wps:spPr>
                        <wps:txbx>
                          <w:txbxContent>
                            <w:p w14:paraId="069B8F5A" w14:textId="10244EF2" w:rsidR="00206409" w:rsidRDefault="00206409" w:rsidP="00D66BE0">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5" name="Rak pilkoppling 505"/>
                        <wps:cNvCnPr/>
                        <wps:spPr>
                          <a:xfrm>
                            <a:off x="171323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6" name="Textruta 18"/>
                        <wps:cNvSpPr txBox="1"/>
                        <wps:spPr>
                          <a:xfrm>
                            <a:off x="1893570" y="2036968"/>
                            <a:ext cx="1082040" cy="361950"/>
                          </a:xfrm>
                          <a:prstGeom prst="rect">
                            <a:avLst/>
                          </a:prstGeom>
                          <a:solidFill>
                            <a:schemeClr val="lt1"/>
                          </a:solidFill>
                          <a:ln w="12700">
                            <a:solidFill>
                              <a:prstClr val="black"/>
                            </a:solidFill>
                          </a:ln>
                        </wps:spPr>
                        <wps:txbx>
                          <w:txbxContent>
                            <w:p w14:paraId="27CFE725" w14:textId="287DEE59" w:rsidR="00206409" w:rsidRPr="00E962F6" w:rsidRDefault="0020640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7" name="Textruta 369"/>
                        <wps:cNvSpPr txBox="1"/>
                        <wps:spPr>
                          <a:xfrm>
                            <a:off x="3155950" y="2036849"/>
                            <a:ext cx="991870" cy="375285"/>
                          </a:xfrm>
                          <a:prstGeom prst="rect">
                            <a:avLst/>
                          </a:prstGeom>
                          <a:solidFill>
                            <a:schemeClr val="lt1"/>
                          </a:solidFill>
                          <a:ln w="6350">
                            <a:noFill/>
                          </a:ln>
                        </wps:spPr>
                        <wps:txbx>
                          <w:txbxContent>
                            <w:p w14:paraId="5F92B459" w14:textId="05D0F2CD" w:rsidR="00206409" w:rsidRDefault="00206409" w:rsidP="00E962F6">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08" name="Rak pilkoppling 508"/>
                        <wps:cNvCnPr/>
                        <wps:spPr>
                          <a:xfrm>
                            <a:off x="2975610" y="22173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9" name="Rak pilkoppling 509"/>
                        <wps:cNvCnPr/>
                        <wps:spPr>
                          <a:xfrm>
                            <a:off x="1262380" y="3119008"/>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464" name="Rak koppling 464"/>
                        <wps:cNvCnPr/>
                        <wps:spPr>
                          <a:xfrm>
                            <a:off x="1262380" y="2487699"/>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11" name="Textruta 18"/>
                        <wps:cNvSpPr txBox="1"/>
                        <wps:spPr>
                          <a:xfrm>
                            <a:off x="1442720" y="2885558"/>
                            <a:ext cx="901700" cy="361950"/>
                          </a:xfrm>
                          <a:prstGeom prst="rect">
                            <a:avLst/>
                          </a:prstGeom>
                          <a:solidFill>
                            <a:schemeClr val="lt1"/>
                          </a:solidFill>
                          <a:ln w="12700">
                            <a:solidFill>
                              <a:prstClr val="black"/>
                            </a:solidFill>
                          </a:ln>
                        </wps:spPr>
                        <wps:txbx>
                          <w:txbxContent>
                            <w:p w14:paraId="56661841" w14:textId="1DE33A34" w:rsidR="00206409" w:rsidRDefault="00206409" w:rsidP="001A7985">
                              <w:pPr>
                                <w:spacing w:before="0" w:after="0" w:line="252" w:lineRule="auto"/>
                                <w:jc w:val="center"/>
                                <w:rPr>
                                  <w:sz w:val="24"/>
                                  <w:szCs w:val="24"/>
                                </w:rPr>
                              </w:pPr>
                              <w:r>
                                <w:rPr>
                                  <w:rFonts w:eastAsia="Calibri"/>
                                  <w:color w:val="000000"/>
                                  <w:sz w:val="18"/>
                                  <w:szCs w:val="18"/>
                                </w:rPr>
                                <w:t>Byte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2" name="Textruta 369"/>
                        <wps:cNvSpPr txBox="1"/>
                        <wps:spPr>
                          <a:xfrm>
                            <a:off x="2524760" y="2885558"/>
                            <a:ext cx="901700" cy="375285"/>
                          </a:xfrm>
                          <a:prstGeom prst="rect">
                            <a:avLst/>
                          </a:prstGeom>
                          <a:solidFill>
                            <a:schemeClr val="lt1"/>
                          </a:solidFill>
                          <a:ln w="6350">
                            <a:noFill/>
                          </a:ln>
                        </wps:spPr>
                        <wps:txbx>
                          <w:txbxContent>
                            <w:p w14:paraId="63CF8171" w14:textId="61572C9B" w:rsidR="00206409" w:rsidRDefault="00206409" w:rsidP="00C608C6">
                              <w:pPr>
                                <w:spacing w:before="100" w:after="0" w:line="252" w:lineRule="auto"/>
                                <w:jc w:val="center"/>
                                <w:rPr>
                                  <w:sz w:val="24"/>
                                  <w:szCs w:val="24"/>
                                </w:rPr>
                              </w:pPr>
                              <w:r>
                                <w:rPr>
                                  <w:rFonts w:eastAsia="Calibri"/>
                                  <w:color w:val="000000"/>
                                  <w:sz w:val="18"/>
                                  <w:szCs w:val="18"/>
                                </w:rPr>
                                <w:t>Byte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3" name="Rak pilkoppling 513"/>
                        <wps:cNvCnPr/>
                        <wps:spPr>
                          <a:xfrm>
                            <a:off x="2344420" y="3119008"/>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6" name="Rak pilkoppling 516"/>
                        <wps:cNvCnPr/>
                        <wps:spPr>
                          <a:xfrm flipV="1">
                            <a:off x="3426460" y="3119008"/>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7" name="Textruta 18"/>
                        <wps:cNvSpPr txBox="1"/>
                        <wps:spPr>
                          <a:xfrm>
                            <a:off x="3606800" y="2885558"/>
                            <a:ext cx="712470" cy="361950"/>
                          </a:xfrm>
                          <a:prstGeom prst="rect">
                            <a:avLst/>
                          </a:prstGeom>
                          <a:solidFill>
                            <a:schemeClr val="lt1"/>
                          </a:solidFill>
                          <a:ln w="12700">
                            <a:solidFill>
                              <a:prstClr val="black"/>
                            </a:solidFill>
                          </a:ln>
                        </wps:spPr>
                        <wps:txbx>
                          <w:txbxContent>
                            <w:p w14:paraId="55457328" w14:textId="05547958" w:rsidR="00206409" w:rsidRDefault="00206409" w:rsidP="00491083">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8" name="Textruta 369"/>
                        <wps:cNvSpPr txBox="1"/>
                        <wps:spPr>
                          <a:xfrm>
                            <a:off x="4508500" y="2885380"/>
                            <a:ext cx="991870" cy="375285"/>
                          </a:xfrm>
                          <a:prstGeom prst="rect">
                            <a:avLst/>
                          </a:prstGeom>
                          <a:solidFill>
                            <a:schemeClr val="lt1"/>
                          </a:solidFill>
                          <a:ln w="6350">
                            <a:noFill/>
                          </a:ln>
                        </wps:spPr>
                        <wps:txbx>
                          <w:txbxContent>
                            <w:p w14:paraId="2DE4E66E" w14:textId="63BE61CC" w:rsidR="00206409" w:rsidRDefault="00206409" w:rsidP="00475BED">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19" name="Rak pilkoppling 519"/>
                        <wps:cNvCnPr/>
                        <wps:spPr>
                          <a:xfrm>
                            <a:off x="4328160" y="311900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5F4A7773" id="Arbetsyta 461" o:spid="_x0000_s1026" editas="canvas" style="width:532.5pt;height:268.2pt;mso-position-horizontal-relative:char;mso-position-vertical-relative:line" coordsize="67627,34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7627;height:34061;visibility:visible;mso-wrap-style:square" filled="t">
                  <v:fill o:detectmouseclick="t"/>
                  <v:path o:connecttype="none"/>
                </v:shape>
                <v:shapetype id="_x0000_t202" coordsize="21600,21600" o:spt="202" path="m,l,21600r21600,l21600,xe">
                  <v:stroke joinstyle="miter"/>
                  <v:path gradientshapeok="t" o:connecttype="rect"/>
                </v:shapetype>
                <v:shape id="Textruta 18" o:spid="_x0000_s1028" type="#_x0000_t202" style="position:absolute;left:9918;top:210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" fillcolor="white [3201]" strokeweight="1pt">
                  <v:textbox>
                    <w:txbxContent>
                      <w:p w14:paraId="4D118BDB" w14:textId="20B0533C" w:rsidR="00206409" w:rsidRPr="00D2146B" w:rsidRDefault="00206409" w:rsidP="00EF6288">
                        <w:pPr>
                          <w:spacing w:before="60" w:after="0"/>
                          <w:jc w:val="center"/>
                          <w:rPr>
                            <w:sz w:val="18"/>
                            <w:szCs w:val="18"/>
                            <w:lang w:val="sv-SE"/>
                          </w:rPr>
                        </w:pPr>
                        <w:r>
                          <w:rPr>
                            <w:sz w:val="18"/>
                            <w:szCs w:val="18"/>
                            <w:lang w:val="sv-SE"/>
                          </w:rPr>
                          <w:t>Preprocessor</w:t>
                        </w:r>
                      </w:p>
                    </w:txbxContent>
                  </v:textbox>
                </v:shape>
                <v:shape id="Textruta 369" o:spid="_x0000_s1029" type="#_x0000_t202" style="position:absolute;top:2104;width:8115;height:3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" fillcolor="white [3201]" stroked="f" strokeweight=".5pt">
                  <v:textbox>
                    <w:txbxContent>
                      <w:p w14:paraId="41647493" w14:textId="3C5C7722" w:rsidR="00206409" w:rsidRPr="00D2146B" w:rsidRDefault="00206409" w:rsidP="00D6706A">
                        <w:pPr>
                          <w:spacing w:before="0" w:after="0"/>
                          <w:jc w:val="center"/>
                          <w:rPr>
                            <w:sz w:val="18"/>
                            <w:szCs w:val="18"/>
                            <w:lang w:val="sv-SE"/>
                          </w:rPr>
                        </w:pPr>
                        <w:r>
                          <w:rPr>
                            <w:sz w:val="18"/>
                            <w:szCs w:val="18"/>
                            <w:lang w:val="sv-SE"/>
                          </w:rPr>
                          <w:t>ANSI C Source Code</w:t>
                        </w:r>
                      </w:p>
                    </w:txbxContent>
                  </v:textbox>
                </v:shape>
                <v:shapetype id="_x0000_t32" coordsize="21600,21600" o:spt="32" o:oned="t" path="m,l21600,21600e" filled="f">
                  <v:path arrowok="t" fillok="f" o:connecttype="none"/>
                  <o:lock v:ext="edit" shapetype="t"/>
                </v:shapetype>
                <v:shape id="Rak pilkoppling 442" o:spid="_x0000_s1030" type="#_x0000_t32" style="position:absolute;left:24345;top:5719;width:9017;height:360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" strokecolor="black [3200]" strokeweight=".5pt">
                  <v:stroke dashstyle="dash" startarrow="block" endarrow="block" joinstyle="miter"/>
                </v:shape>
                <v:shape id="Rak pilkoppling 459" o:spid="_x0000_s1031" type="#_x0000_t32" style="position:absolute;left:8115;top:3902;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6tOxAAAANwAAAAPAAAAZHJzL2Rvd25yZXYueG1sRI9Pi8Iw&#10;FMTvC36H8ARva6qo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LSnq07EAAAA3AAAAA8A&#10;AAAAAAAAAAAAAAAABwIAAGRycy9kb3ducmV2LnhtbFBLBQYAAAAAAwADALcAAAD4AgAAAAA=&#10;" strokecolor="black [3200]" strokeweight=".5pt">
                  <v:stroke endarrow="block" joinstyle="miter"/>
                </v:shape>
                <v:shape id="Textruta 369" o:spid="_x0000_s1032" type="#_x0000_t202" style="position:absolute;left:20739;top:2112;width:9017;height:37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" fillcolor="white [3201]" stroked="f" strokeweight=".5pt">
                  <v:textbox>
                    <w:txbxContent>
                      <w:p w14:paraId="6E5FFB6F" w14:textId="5D8DD708" w:rsidR="00206409" w:rsidRDefault="00206409" w:rsidP="00A0580D">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5" o:spid="_x0000_s1033" type="#_x0000_t32" style="position:absolute;left:18935;top:3915;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" strokecolor="black [3200]" strokeweight=".5pt">
                  <v:stroke endarrow="block" joinstyle="miter"/>
                </v:shape>
                <v:shape id="Textruta 18" o:spid="_x0000_s1034" type="#_x0000_t202" style="position:absolute;left:31559;top:2118;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" fillcolor="white [3201]" strokeweight="1pt">
                  <v:textbox>
                    <w:txbxContent>
                      <w:p w14:paraId="7EA4FE61" w14:textId="77777777" w:rsidR="00206409" w:rsidRDefault="00206409" w:rsidP="00942B30">
                        <w:pPr>
                          <w:spacing w:before="60" w:line="256" w:lineRule="auto"/>
                          <w:jc w:val="center"/>
                          <w:rPr>
                            <w:sz w:val="24"/>
                            <w:szCs w:val="24"/>
                          </w:rPr>
                        </w:pPr>
                        <w:r>
                          <w:rPr>
                            <w:rFonts w:eastAsia="Calibri"/>
                            <w:color w:val="000000"/>
                            <w:sz w:val="18"/>
                            <w:szCs w:val="18"/>
                          </w:rPr>
                          <w:t>Parser</w:t>
                        </w:r>
                      </w:p>
                      <w:p w14:paraId="1ABFD117" w14:textId="77777777" w:rsidR="00206409" w:rsidRDefault="00206409" w:rsidP="00942B30">
                        <w:pPr>
                          <w:spacing w:line="256" w:lineRule="auto"/>
                        </w:pPr>
                        <w:r>
                          <w:rPr>
                            <w:rFonts w:eastAsia="Calibri"/>
                            <w:color w:val="000000"/>
                            <w:sz w:val="18"/>
                            <w:szCs w:val="18"/>
                          </w:rPr>
                          <w:t> </w:t>
                        </w:r>
                      </w:p>
                    </w:txbxContent>
                  </v:textbox>
                </v:shape>
                <v:shape id="Rak pilkoppling 477" o:spid="_x0000_s1035" type="#_x0000_t32" style="position:absolute;left:29756;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" strokecolor="black [3200]" strokeweight=".5pt">
                  <v:stroke endarrow="block" joinstyle="miter"/>
                </v:shape>
                <v:shape id="Textruta 18" o:spid="_x0000_s1036" type="#_x0000_t202" style="position:absolute;left:20739;top:9326;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" fillcolor="white [3201]" strokeweight="1pt">
                  <v:textbox>
                    <w:txbxContent>
                      <w:p w14:paraId="27ABC6F9" w14:textId="267D664C" w:rsidR="00206409" w:rsidRDefault="00206409" w:rsidP="003727AB">
                        <w:pPr>
                          <w:spacing w:before="60" w:line="254" w:lineRule="auto"/>
                          <w:jc w:val="center"/>
                          <w:rPr>
                            <w:sz w:val="24"/>
                            <w:szCs w:val="24"/>
                          </w:rPr>
                        </w:pPr>
                        <w:r>
                          <w:rPr>
                            <w:rFonts w:eastAsia="Calibri"/>
                            <w:color w:val="000000"/>
                            <w:sz w:val="18"/>
                            <w:szCs w:val="18"/>
                          </w:rPr>
                          <w:t>Scanner</w:t>
                        </w:r>
                      </w:p>
                      <w:p w14:paraId="03FD0412" w14:textId="77777777" w:rsidR="00206409" w:rsidRDefault="00206409" w:rsidP="003727AB">
                        <w:pPr>
                          <w:spacing w:line="254" w:lineRule="auto"/>
                        </w:pPr>
                        <w:r>
                          <w:rPr>
                            <w:rFonts w:eastAsia="Calibri"/>
                            <w:color w:val="000000"/>
                            <w:sz w:val="18"/>
                            <w:szCs w:val="18"/>
                          </w:rPr>
                          <w:t> </w:t>
                        </w:r>
                      </w:p>
                    </w:txbxContent>
                  </v:textbox>
                </v:shape>
                <v:shape id="Textruta 18" o:spid="_x0000_s1037" type="#_x0000_t202" style="position:absolute;left:31559;top:9326;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" fillcolor="white [3201]" strokeweight="1pt">
                  <v:textbox>
                    <w:txbxContent>
                      <w:p w14:paraId="13E3B3F5" w14:textId="4A6E5DAD" w:rsidR="00206409" w:rsidRDefault="00206409" w:rsidP="003567A1">
                        <w:pPr>
                          <w:spacing w:before="0" w:line="252" w:lineRule="auto"/>
                          <w:jc w:val="center"/>
                          <w:rPr>
                            <w:rFonts w:eastAsia="Calibri"/>
                            <w:color w:val="000000"/>
                            <w:sz w:val="18"/>
                            <w:szCs w:val="18"/>
                          </w:rPr>
                        </w:pPr>
                        <w:r>
                          <w:rPr>
                            <w:rFonts w:eastAsia="Calibri"/>
                            <w:color w:val="000000"/>
                            <w:sz w:val="18"/>
                            <w:szCs w:val="18"/>
                          </w:rPr>
                          <w:t>Symbol Table</w:t>
                        </w:r>
                      </w:p>
                      <w:p w14:paraId="070C92B0" w14:textId="77777777" w:rsidR="00206409" w:rsidRDefault="00206409" w:rsidP="003567A1">
                        <w:pPr>
                          <w:spacing w:before="0" w:line="252" w:lineRule="auto"/>
                          <w:jc w:val="center"/>
                          <w:rPr>
                            <w:sz w:val="24"/>
                            <w:szCs w:val="24"/>
                          </w:rPr>
                        </w:pPr>
                      </w:p>
                      <w:p w14:paraId="217B84F7" w14:textId="77777777" w:rsidR="00206409" w:rsidRDefault="00206409" w:rsidP="003567A1">
                        <w:pPr>
                          <w:spacing w:before="0" w:line="252" w:lineRule="auto"/>
                        </w:pPr>
                        <w:r>
                          <w:rPr>
                            <w:rFonts w:eastAsia="Calibri"/>
                            <w:color w:val="000000"/>
                            <w:sz w:val="18"/>
                            <w:szCs w:val="18"/>
                          </w:rPr>
                          <w:t> </w:t>
                        </w:r>
                      </w:p>
                    </w:txbxContent>
                  </v:textbox>
                </v:shape>
                <v:shape id="Textruta 18" o:spid="_x0000_s1038" type="#_x0000_t202" style="position:absolute;left:40576;top:9339;width:721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" fillcolor="white [3201]" strokeweight="1pt">
                  <v:textbox>
                    <w:txbxContent>
                      <w:p w14:paraId="7E8A664F" w14:textId="28F719FB" w:rsidR="00206409" w:rsidRDefault="00206409" w:rsidP="003567A1">
                        <w:pPr>
                          <w:spacing w:before="0" w:line="252" w:lineRule="auto"/>
                          <w:jc w:val="center"/>
                        </w:pPr>
                        <w:r>
                          <w:rPr>
                            <w:rFonts w:eastAsia="Calibri"/>
                            <w:color w:val="000000"/>
                            <w:sz w:val="18"/>
                            <w:szCs w:val="18"/>
                          </w:rPr>
                          <w:t>Type System</w:t>
                        </w:r>
                      </w:p>
                    </w:txbxContent>
                  </v:textbox>
                </v:shape>
                <v:shape id="Rak pilkoppling 490" o:spid="_x0000_s1039" type="#_x0000_t32" style="position:absolute;left:35166;top:5719;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" strokecolor="black [3200]" strokeweight=".5pt">
                  <v:stroke dashstyle="dash" startarrow="block" endarrow="block" joinstyle="miter"/>
                </v:shape>
                <v:shape id="Rak pilkoppling 491" o:spid="_x0000_s1040" type="#_x0000_t32" style="position:absolute;left:36969;top:5719;width:7214;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" strokecolor="black [3200]" strokeweight=".5pt">
                  <v:stroke dashstyle="dash" startarrow="block" endarrow="block" joinstyle="miter"/>
                </v:shape>
                <v:shape id="Textruta 369" o:spid="_x0000_s1041" type="#_x0000_t202" style="position:absolute;left:40576;top:2112;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" fillcolor="white [3201]" stroked="f" strokeweight=".5pt">
                  <v:textbox>
                    <w:txbxContent>
                      <w:p w14:paraId="097714CA" w14:textId="266A48FA" w:rsidR="00206409" w:rsidRPr="00EF6288" w:rsidRDefault="00206409" w:rsidP="001216F7">
                        <w:pPr>
                          <w:spacing w:before="100" w:after="0" w:line="257" w:lineRule="auto"/>
                          <w:jc w:val="center"/>
                          <w:rPr>
                            <w:sz w:val="24"/>
                            <w:szCs w:val="24"/>
                            <w:lang w:val="sv-SE"/>
                          </w:rPr>
                        </w:pPr>
                        <w:r>
                          <w:rPr>
                            <w:rFonts w:eastAsia="Calibri"/>
                            <w:color w:val="000000"/>
                            <w:sz w:val="18"/>
                            <w:szCs w:val="18"/>
                            <w:lang w:val="sv-SE"/>
                          </w:rPr>
                          <w:t>Middle Code</w:t>
                        </w:r>
                      </w:p>
                    </w:txbxContent>
                  </v:textbox>
                </v:shape>
                <v:shape id="Rak pilkoppling 494" o:spid="_x0000_s1042" type="#_x0000_t32" style="position:absolute;left:38773;top:3915;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" strokecolor="black [3200]" strokeweight=".5pt">
                  <v:stroke endarrow="block" joinstyle="miter"/>
                </v:shape>
                <v:shape id="Rak pilkoppling 497" o:spid="_x0000_s1043" type="#_x0000_t32" style="position:absolute;left:49593;top:390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" strokecolor="black [3200]" strokeweight=".5pt">
                  <v:stroke endarrow="block" joinstyle="miter"/>
                </v:shape>
                <v:shape id="Rak pilkoppling 498" o:spid="_x0000_s1044" type="#_x0000_t32" style="position:absolute;left:6311;top:2194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" strokecolor="black [3200]" strokeweight=".5pt">
                  <v:stroke endarrow="block" joinstyle="miter"/>
                </v:shape>
                <v:line id="Rak koppling 463" o:spid="_x0000_s1045" style="position:absolute;visibility:visible;mso-wrap-style:square" from="60413,4138" to="62217,41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" strokecolor="black [3213]" strokeweight=".5pt">
                  <v:stroke joinstyle="miter"/>
                </v:line>
                <v:line id="Rak koppling 499" o:spid="_x0000_s1046" style="position:absolute;visibility:visible;mso-wrap-style:square" from="62217,4138"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" strokecolor="black [3213]" strokeweight=".5pt">
                  <v:stroke joinstyle="miter"/>
                </v:line>
                <v:line id="Rak koppling 500" o:spid="_x0000_s1047" style="position:absolute;flip:x y;visibility:visible;mso-wrap-style:square" from="6311,14735" to="62217,149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" strokecolor="black [3213]" strokeweight=".5pt">
                  <v:stroke joinstyle="miter"/>
                </v:line>
                <v:line id="Rak koppling 501" o:spid="_x0000_s1048" style="position:absolute;flip:y;visibility:visible;mso-wrap-style:square" from="6311,14736" to="6311,21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" strokecolor="black [3213]" strokeweight=".5pt">
                  <v:stroke joinstyle="miter"/>
                </v:line>
                <v:shape id="Textruta 18" o:spid="_x0000_s1049" type="#_x0000_t202" style="position:absolute;left:51396;top:2334;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" fillcolor="white [3201]" strokeweight="1pt">
                  <v:textbox>
                    <w:txbxContent>
                      <w:p w14:paraId="55FD08E8" w14:textId="4E7EAD9A" w:rsidR="00206409" w:rsidRDefault="00206409" w:rsidP="00D66BE0">
                        <w:pPr>
                          <w:spacing w:before="0" w:after="0" w:line="252" w:lineRule="auto"/>
                          <w:jc w:val="center"/>
                          <w:rPr>
                            <w:sz w:val="24"/>
                            <w:szCs w:val="24"/>
                          </w:rPr>
                        </w:pPr>
                        <w:r>
                          <w:rPr>
                            <w:rFonts w:eastAsia="Calibri"/>
                            <w:color w:val="000000"/>
                            <w:sz w:val="18"/>
                            <w:szCs w:val="18"/>
                          </w:rPr>
                          <w:t>Middle Code Optimizer</w:t>
                        </w:r>
                      </w:p>
                      <w:p w14:paraId="674B855E" w14:textId="77777777" w:rsidR="00206409" w:rsidRDefault="00206409" w:rsidP="00CC0C6C">
                        <w:pPr>
                          <w:spacing w:line="252" w:lineRule="auto"/>
                        </w:pPr>
                        <w:r>
                          <w:rPr>
                            <w:rFonts w:eastAsia="Calibri"/>
                            <w:color w:val="000000"/>
                            <w:sz w:val="18"/>
                            <w:szCs w:val="18"/>
                          </w:rPr>
                          <w:t> </w:t>
                        </w:r>
                      </w:p>
                    </w:txbxContent>
                  </v:textbox>
                </v:shape>
                <v:shape id="Textruta 369" o:spid="_x0000_s1050" type="#_x0000_t202" style="position:absolute;left:8115;top:20369;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" fillcolor="white [3201]" stroked="f" strokeweight=".5pt">
                  <v:textbox>
                    <w:txbxContent>
                      <w:p w14:paraId="069B8F5A" w14:textId="10244EF2" w:rsidR="00206409" w:rsidRDefault="00206409" w:rsidP="00D66BE0">
                        <w:pPr>
                          <w:spacing w:before="0" w:after="0" w:line="254" w:lineRule="auto"/>
                          <w:jc w:val="center"/>
                          <w:rPr>
                            <w:sz w:val="24"/>
                            <w:szCs w:val="24"/>
                          </w:rPr>
                        </w:pPr>
                        <w:r>
                          <w:rPr>
                            <w:rFonts w:eastAsia="Calibri"/>
                            <w:color w:val="000000"/>
                            <w:sz w:val="18"/>
                            <w:szCs w:val="18"/>
                          </w:rPr>
                          <w:t>Optimized Middle Code</w:t>
                        </w:r>
                      </w:p>
                    </w:txbxContent>
                  </v:textbox>
                </v:shape>
                <v:shape id="Rak pilkoppling 505" o:spid="_x0000_s1051" type="#_x0000_t32" style="position:absolute;left:17132;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" strokecolor="black [3200]" strokeweight=".5pt">
                  <v:stroke endarrow="block" joinstyle="miter"/>
                </v:shape>
                <v:shape id="Textruta 18" o:spid="_x0000_s1052" type="#_x0000_t202" style="position:absolute;left:18935;top:20369;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" fillcolor="white [3201]" strokeweight="1pt">
                  <v:textbox>
                    <w:txbxContent>
                      <w:p w14:paraId="27CFE725" w14:textId="287DEE59" w:rsidR="00206409" w:rsidRPr="00E962F6" w:rsidRDefault="00206409" w:rsidP="00E962F6">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53" type="#_x0000_t202" style="position:absolute;left:31559;top:20368;width:9919;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" fillcolor="white [3201]" stroked="f" strokeweight=".5pt">
                  <v:textbox>
                    <w:txbxContent>
                      <w:p w14:paraId="5F92B459" w14:textId="05D0F2CD" w:rsidR="00206409" w:rsidRDefault="00206409" w:rsidP="00E962F6">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08" o:spid="_x0000_s1054" type="#_x0000_t32" style="position:absolute;left:29756;top:22173;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" strokecolor="black [3200]" strokeweight=".5pt">
                  <v:stroke endarrow="block" joinstyle="miter"/>
                </v:shape>
                <v:shape id="Rak pilkoppling 509" o:spid="_x0000_s1055" type="#_x0000_t32" style="position:absolute;left:12623;top:31190;width:1804;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" strokecolor="black [3213]" strokeweight=".5pt">
                  <v:stroke endarrow="block" joinstyle="miter"/>
                </v:shape>
                <v:line id="Rak koppling 464" o:spid="_x0000_s1056" style="position:absolute;visibility:visible;mso-wrap-style:square" from="12623,24876" to="12623,3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" strokecolor="black [3213]" strokeweight=".5pt">
                  <v:stroke joinstyle="miter"/>
                </v:line>
                <v:shape id="Textruta 18" o:spid="_x0000_s1057" type="#_x0000_t202" style="position:absolute;left:14427;top:28855;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" fillcolor="white [3201]" strokeweight="1pt">
                  <v:textbox>
                    <w:txbxContent>
                      <w:p w14:paraId="56661841" w14:textId="1DE33A34" w:rsidR="00206409" w:rsidRDefault="00206409" w:rsidP="001A7985">
                        <w:pPr>
                          <w:spacing w:before="0" w:after="0" w:line="252" w:lineRule="auto"/>
                          <w:jc w:val="center"/>
                          <w:rPr>
                            <w:sz w:val="24"/>
                            <w:szCs w:val="24"/>
                          </w:rPr>
                        </w:pPr>
                        <w:r>
                          <w:rPr>
                            <w:rFonts w:eastAsia="Calibri"/>
                            <w:color w:val="000000"/>
                            <w:sz w:val="18"/>
                            <w:szCs w:val="18"/>
                          </w:rPr>
                          <w:t>Byte Code Generator</w:t>
                        </w:r>
                      </w:p>
                    </w:txbxContent>
                  </v:textbox>
                </v:shape>
                <v:shape id="Textruta 369" o:spid="_x0000_s1058" type="#_x0000_t202" style="position:absolute;left:25247;top:28855;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" fillcolor="white [3201]" stroked="f" strokeweight=".5pt">
                  <v:textbox>
                    <w:txbxContent>
                      <w:p w14:paraId="63CF8171" w14:textId="61572C9B" w:rsidR="00206409" w:rsidRDefault="00206409" w:rsidP="00C608C6">
                        <w:pPr>
                          <w:spacing w:before="100" w:after="0" w:line="252" w:lineRule="auto"/>
                          <w:jc w:val="center"/>
                          <w:rPr>
                            <w:sz w:val="24"/>
                            <w:szCs w:val="24"/>
                          </w:rPr>
                        </w:pPr>
                        <w:r>
                          <w:rPr>
                            <w:rFonts w:eastAsia="Calibri"/>
                            <w:color w:val="000000"/>
                            <w:sz w:val="18"/>
                            <w:szCs w:val="18"/>
                          </w:rPr>
                          <w:t>Byte Code</w:t>
                        </w:r>
                      </w:p>
                    </w:txbxContent>
                  </v:textbox>
                </v:shape>
                <v:shape id="Rak pilkoppling 513" o:spid="_x0000_s1059" type="#_x0000_t32" style="position:absolute;left:23444;top:3119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" strokecolor="black [3200]" strokeweight=".5pt">
                  <v:stroke endarrow="block" joinstyle="miter"/>
                </v:shape>
                <v:shape id="Rak pilkoppling 516" o:spid="_x0000_s1060" type="#_x0000_t32" style="position:absolute;left:34264;top:31190;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" strokecolor="black [3200]" strokeweight=".5pt">
                  <v:stroke endarrow="block" joinstyle="miter"/>
                </v:shape>
                <v:shape id="Textruta 18" o:spid="_x0000_s1061" type="#_x0000_t202" style="position:absolute;left:36068;top:28855;width:7124;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" fillcolor="white [3201]" strokeweight="1pt">
                  <v:textbox>
                    <w:txbxContent>
                      <w:p w14:paraId="55457328" w14:textId="05547958" w:rsidR="00206409" w:rsidRDefault="00206409" w:rsidP="00491083">
                        <w:pPr>
                          <w:spacing w:line="252" w:lineRule="auto"/>
                          <w:jc w:val="center"/>
                          <w:rPr>
                            <w:sz w:val="24"/>
                            <w:szCs w:val="24"/>
                          </w:rPr>
                        </w:pPr>
                        <w:r>
                          <w:rPr>
                            <w:rFonts w:eastAsia="Calibri"/>
                            <w:color w:val="000000"/>
                            <w:sz w:val="18"/>
                            <w:szCs w:val="18"/>
                          </w:rPr>
                          <w:t>Linker</w:t>
                        </w:r>
                      </w:p>
                    </w:txbxContent>
                  </v:textbox>
                </v:shape>
                <v:shape id="Textruta 369" o:spid="_x0000_s1062" type="#_x0000_t202" style="position:absolute;left:45085;top:28853;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" fillcolor="white [3201]" stroked="f" strokeweight=".5pt">
                  <v:textbox>
                    <w:txbxContent>
                      <w:p w14:paraId="2DE4E66E" w14:textId="63BE61CC" w:rsidR="00206409" w:rsidRDefault="00206409" w:rsidP="00475BED">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19" o:spid="_x0000_s1063" type="#_x0000_t32" style="position:absolute;left:43281;top:3119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" strokecolor="black [3200]" strokeweight=".5pt">
                  <v:stroke endarrow="block" joinstyle="miter"/>
                </v:shape>
                <w10:anchorlock/>
              </v:group>
            </w:pict>
          </mc:Fallback>
        </mc:AlternateContent>
      </w:r>
    </w:p>
    <w:p w14:paraId="68CD1929" w14:textId="56A84AD1" w:rsidR="00E70EEE" w:rsidRDefault="00E70EEE" w:rsidP="00E70EEE">
      <w:r>
        <w:t>The compiler is made up be a sequence of phases.</w:t>
      </w:r>
    </w:p>
    <w:p w14:paraId="114B11F7" w14:textId="59835CE6" w:rsidR="00541B67" w:rsidRPr="00C165B1" w:rsidRDefault="00541B67" w:rsidP="00E70EEE">
      <w:pPr>
        <w:rPr>
          <w:lang w:val="en-GB"/>
        </w:rPr>
      </w:pPr>
      <w:r w:rsidRPr="00C165B1">
        <w:rPr>
          <w:noProof/>
          <w:lang w:val="en-GB"/>
        </w:rPr>
        <w:lastRenderedPageBreak/>
        <mc:AlternateContent>
          <mc:Choice Requires="wpc">
            <w:drawing>
              <wp:inline distT="0" distB="0" distL="0" distR="0" wp14:anchorId="1F8FC63D" wp14:editId="01F9FC81">
                <wp:extent cx="6402070" cy="3516630"/>
                <wp:effectExtent l="0" t="0" r="0" b="7620"/>
                <wp:docPr id="553" name="Arbetsyta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65" name="Textruta 465"/>
                        <wps:cNvSpPr txBox="1"/>
                        <wps:spPr>
                          <a:xfrm>
                            <a:off x="901700" y="180340"/>
                            <a:ext cx="901700" cy="361950"/>
                          </a:xfrm>
                          <a:prstGeom prst="rect">
                            <a:avLst/>
                          </a:prstGeom>
                          <a:solidFill>
                            <a:schemeClr val="lt1"/>
                          </a:solidFill>
                          <a:ln w="12700">
                            <a:solidFill>
                              <a:prstClr val="black"/>
                            </a:solidFill>
                          </a:ln>
                        </wps:spPr>
                        <wps:txbx>
                          <w:txbxContent>
                            <w:p w14:paraId="07FCE2A3" w14:textId="77777777" w:rsidR="00206409" w:rsidRPr="00D2146B" w:rsidRDefault="00206409" w:rsidP="00541B67">
                              <w:pPr>
                                <w:spacing w:before="60" w:after="0"/>
                                <w:jc w:val="center"/>
                                <w:rPr>
                                  <w:sz w:val="18"/>
                                  <w:szCs w:val="18"/>
                                  <w:lang w:val="sv-SE"/>
                                </w:rPr>
                              </w:pPr>
                              <w:r>
                                <w:rPr>
                                  <w:sz w:val="18"/>
                                  <w:szCs w:val="18"/>
                                  <w:lang w:val="sv-SE"/>
                                </w:rPr>
                                <w:t>Preprocessor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ruta 466"/>
                        <wps:cNvSpPr txBox="1"/>
                        <wps:spPr>
                          <a:xfrm>
                            <a:off x="0" y="180340"/>
                            <a:ext cx="811530" cy="366628"/>
                          </a:xfrm>
                          <a:prstGeom prst="rect">
                            <a:avLst/>
                          </a:prstGeom>
                          <a:solidFill>
                            <a:schemeClr val="lt1"/>
                          </a:solidFill>
                          <a:ln w="6350">
                            <a:noFill/>
                          </a:ln>
                        </wps:spPr>
                        <wps:txbx>
                          <w:txbxContent>
                            <w:p w14:paraId="0B8F39A5" w14:textId="77777777" w:rsidR="00206409" w:rsidRPr="00D2146B" w:rsidRDefault="00206409" w:rsidP="00541B67">
                              <w:pPr>
                                <w:spacing w:before="0" w:after="0"/>
                                <w:jc w:val="center"/>
                                <w:rPr>
                                  <w:sz w:val="18"/>
                                  <w:szCs w:val="18"/>
                                  <w:lang w:val="sv-SE"/>
                                </w:rPr>
                              </w:pPr>
                              <w:r>
                                <w:rPr>
                                  <w:sz w:val="18"/>
                                  <w:szCs w:val="18"/>
                                  <w:lang w:val="sv-SE"/>
                                </w:rPr>
                                <w:t>ANSI C Source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7" name="Rak pilkoppling 467"/>
                        <wps:cNvCnPr>
                          <a:endCxn id="473" idx="0"/>
                        </wps:cNvCnPr>
                        <wps:spPr>
                          <a:xfrm flipH="1">
                            <a:off x="2344420" y="541020"/>
                            <a:ext cx="1082040" cy="361462"/>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468" name="Rak pilkoppling 468"/>
                        <wps:cNvCnPr/>
                        <wps:spPr>
                          <a:xfrm>
                            <a:off x="721360" y="36008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ruta 369"/>
                        <wps:cNvSpPr txBox="1"/>
                        <wps:spPr>
                          <a:xfrm>
                            <a:off x="1983740" y="181122"/>
                            <a:ext cx="901700" cy="375359"/>
                          </a:xfrm>
                          <a:prstGeom prst="rect">
                            <a:avLst/>
                          </a:prstGeom>
                          <a:solidFill>
                            <a:schemeClr val="lt1"/>
                          </a:solidFill>
                          <a:ln w="6350">
                            <a:noFill/>
                          </a:ln>
                        </wps:spPr>
                        <wps:txbx>
                          <w:txbxContent>
                            <w:p w14:paraId="10A32BC9" w14:textId="77777777" w:rsidR="00206409" w:rsidRDefault="00206409" w:rsidP="00541B67">
                              <w:pPr>
                                <w:spacing w:before="0" w:after="0" w:line="257" w:lineRule="auto"/>
                                <w:jc w:val="center"/>
                                <w:rPr>
                                  <w:sz w:val="24"/>
                                  <w:szCs w:val="24"/>
                                </w:rPr>
                              </w:pPr>
                              <w:r>
                                <w:rPr>
                                  <w:rFonts w:eastAsia="Calibri"/>
                                  <w:color w:val="000000"/>
                                  <w:sz w:val="18"/>
                                  <w:szCs w:val="18"/>
                                </w:rPr>
                                <w:t>Preprocessed Source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0" name="Rak pilkoppling 470"/>
                        <wps:cNvCnPr/>
                        <wps:spPr>
                          <a:xfrm>
                            <a:off x="180340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1" name="Textruta 18"/>
                        <wps:cNvSpPr txBox="1"/>
                        <wps:spPr>
                          <a:xfrm>
                            <a:off x="3065780" y="181720"/>
                            <a:ext cx="991870" cy="361950"/>
                          </a:xfrm>
                          <a:prstGeom prst="rect">
                            <a:avLst/>
                          </a:prstGeom>
                          <a:solidFill>
                            <a:schemeClr val="lt1"/>
                          </a:solidFill>
                          <a:ln w="12700">
                            <a:solidFill>
                              <a:prstClr val="black"/>
                            </a:solidFill>
                          </a:ln>
                        </wps:spPr>
                        <wps:txbx>
                          <w:txbxContent>
                            <w:p w14:paraId="5ED38460" w14:textId="77777777" w:rsidR="00206409" w:rsidRDefault="00206409" w:rsidP="00541B67">
                              <w:pPr>
                                <w:spacing w:before="60" w:line="256" w:lineRule="auto"/>
                                <w:jc w:val="center"/>
                                <w:rPr>
                                  <w:sz w:val="24"/>
                                  <w:szCs w:val="24"/>
                                </w:rPr>
                              </w:pPr>
                              <w:r>
                                <w:rPr>
                                  <w:rFonts w:eastAsia="Calibri"/>
                                  <w:color w:val="000000"/>
                                  <w:sz w:val="18"/>
                                  <w:szCs w:val="18"/>
                                </w:rPr>
                                <w:t>Parser</w:t>
                              </w:r>
                            </w:p>
                            <w:p w14:paraId="738A4637" w14:textId="77777777" w:rsidR="00206409" w:rsidRDefault="00206409" w:rsidP="00541B67">
                              <w:pPr>
                                <w:spacing w:line="256"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72" name="Rak pilkoppling 472"/>
                        <wps:cNvCnPr/>
                        <wps:spPr>
                          <a:xfrm>
                            <a:off x="2885440" y="36146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73" name="Textruta 18"/>
                        <wps:cNvSpPr txBox="1"/>
                        <wps:spPr>
                          <a:xfrm>
                            <a:off x="1803400" y="902482"/>
                            <a:ext cx="1082040" cy="361950"/>
                          </a:xfrm>
                          <a:prstGeom prst="rect">
                            <a:avLst/>
                          </a:prstGeom>
                          <a:solidFill>
                            <a:schemeClr val="lt1"/>
                          </a:solidFill>
                          <a:ln w="12700">
                            <a:solidFill>
                              <a:prstClr val="black"/>
                            </a:solidFill>
                          </a:ln>
                        </wps:spPr>
                        <wps:txbx>
                          <w:txbxContent>
                            <w:p w14:paraId="1AB4A90A" w14:textId="77777777" w:rsidR="00206409" w:rsidRDefault="00206409" w:rsidP="00541B67">
                              <w:pPr>
                                <w:spacing w:before="60" w:line="254" w:lineRule="auto"/>
                                <w:jc w:val="center"/>
                                <w:rPr>
                                  <w:sz w:val="24"/>
                                  <w:szCs w:val="24"/>
                                </w:rPr>
                              </w:pPr>
                              <w:r>
                                <w:rPr>
                                  <w:rFonts w:eastAsia="Calibri"/>
                                  <w:color w:val="000000"/>
                                  <w:sz w:val="18"/>
                                  <w:szCs w:val="18"/>
                                </w:rPr>
                                <w:t>Scanner</w:t>
                              </w:r>
                            </w:p>
                            <w:p w14:paraId="1FC59E41" w14:textId="77777777" w:rsidR="00206409" w:rsidRDefault="00206409" w:rsidP="00541B67">
                              <w:pPr>
                                <w:spacing w:line="254"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1" name="Textruta 18"/>
                        <wps:cNvSpPr txBox="1"/>
                        <wps:spPr>
                          <a:xfrm>
                            <a:off x="3065780" y="902482"/>
                            <a:ext cx="1082040" cy="361950"/>
                          </a:xfrm>
                          <a:prstGeom prst="rect">
                            <a:avLst/>
                          </a:prstGeom>
                          <a:solidFill>
                            <a:schemeClr val="lt1"/>
                          </a:solidFill>
                          <a:ln w="12700">
                            <a:solidFill>
                              <a:prstClr val="black"/>
                            </a:solidFill>
                          </a:ln>
                        </wps:spPr>
                        <wps:txbx>
                          <w:txbxContent>
                            <w:p w14:paraId="7B54F13C" w14:textId="77777777" w:rsidR="00206409" w:rsidRDefault="0020640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6409" w:rsidRDefault="00206409" w:rsidP="00541B67">
                              <w:pPr>
                                <w:spacing w:before="0" w:line="252" w:lineRule="auto"/>
                                <w:jc w:val="center"/>
                                <w:rPr>
                                  <w:sz w:val="24"/>
                                  <w:szCs w:val="24"/>
                                </w:rPr>
                              </w:pPr>
                            </w:p>
                            <w:p w14:paraId="1164C4DA" w14:textId="77777777" w:rsidR="00206409" w:rsidRDefault="00206409" w:rsidP="00541B67">
                              <w:pPr>
                                <w:spacing w:before="0"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2" name="Textruta 18"/>
                        <wps:cNvSpPr txBox="1"/>
                        <wps:spPr>
                          <a:xfrm>
                            <a:off x="4328160" y="901700"/>
                            <a:ext cx="1082040" cy="361950"/>
                          </a:xfrm>
                          <a:prstGeom prst="rect">
                            <a:avLst/>
                          </a:prstGeom>
                          <a:solidFill>
                            <a:schemeClr val="lt1"/>
                          </a:solidFill>
                          <a:ln w="12700">
                            <a:solidFill>
                              <a:prstClr val="black"/>
                            </a:solidFill>
                          </a:ln>
                        </wps:spPr>
                        <wps:txbx>
                          <w:txbxContent>
                            <w:p w14:paraId="010E2F26" w14:textId="77777777" w:rsidR="00206409" w:rsidRDefault="00206409" w:rsidP="00556817">
                              <w:pPr>
                                <w:spacing w:before="100" w:after="0" w:line="252" w:lineRule="auto"/>
                                <w:jc w:val="center"/>
                              </w:pPr>
                              <w:r>
                                <w:rPr>
                                  <w:rFonts w:eastAsia="Calibri"/>
                                  <w:color w:val="000000"/>
                                  <w:sz w:val="18"/>
                                  <w:szCs w:val="18"/>
                                </w:rPr>
                                <w:t>Type System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3" name="Rak pilkoppling 523"/>
                        <wps:cNvCnPr/>
                        <wps:spPr>
                          <a:xfrm>
                            <a:off x="3606800" y="541020"/>
                            <a:ext cx="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4" name="Rak pilkoppling 524"/>
                        <wps:cNvCnPr>
                          <a:endCxn id="522" idx="0"/>
                        </wps:cNvCnPr>
                        <wps:spPr>
                          <a:xfrm>
                            <a:off x="3787140" y="541020"/>
                            <a:ext cx="1082040" cy="360680"/>
                          </a:xfrm>
                          <a:prstGeom prst="straightConnector1">
                            <a:avLst/>
                          </a:prstGeom>
                          <a:ln>
                            <a:prstDash val="dash"/>
                            <a:headEnd type="triangle"/>
                            <a:tailEnd type="triangle"/>
                          </a:ln>
                        </wps:spPr>
                        <wps:style>
                          <a:lnRef idx="1">
                            <a:schemeClr val="dk1"/>
                          </a:lnRef>
                          <a:fillRef idx="0">
                            <a:schemeClr val="dk1"/>
                          </a:fillRef>
                          <a:effectRef idx="0">
                            <a:schemeClr val="dk1"/>
                          </a:effectRef>
                          <a:fontRef idx="minor">
                            <a:schemeClr val="tx1"/>
                          </a:fontRef>
                        </wps:style>
                        <wps:bodyPr/>
                      </wps:wsp>
                      <wps:wsp>
                        <wps:cNvPr id="525" name="Textruta 369"/>
                        <wps:cNvSpPr txBox="1"/>
                        <wps:spPr>
                          <a:xfrm>
                            <a:off x="4237990" y="180340"/>
                            <a:ext cx="901700" cy="375285"/>
                          </a:xfrm>
                          <a:prstGeom prst="rect">
                            <a:avLst/>
                          </a:prstGeom>
                          <a:solidFill>
                            <a:schemeClr val="lt1"/>
                          </a:solidFill>
                          <a:ln w="6350">
                            <a:noFill/>
                          </a:ln>
                        </wps:spPr>
                        <wps:txbx>
                          <w:txbxContent>
                            <w:p w14:paraId="0ABC86C5" w14:textId="77777777" w:rsidR="00206409" w:rsidRPr="00EF6288" w:rsidRDefault="00206409" w:rsidP="00287960">
                              <w:pPr>
                                <w:spacing w:before="60" w:after="0" w:line="257" w:lineRule="auto"/>
                                <w:jc w:val="center"/>
                                <w:rPr>
                                  <w:sz w:val="24"/>
                                  <w:szCs w:val="24"/>
                                  <w:lang w:val="sv-SE"/>
                                </w:rPr>
                              </w:pPr>
                              <w:r>
                                <w:rPr>
                                  <w:rFonts w:eastAsia="Calibri"/>
                                  <w:color w:val="000000"/>
                                  <w:sz w:val="18"/>
                                  <w:szCs w:val="18"/>
                                  <w:lang w:val="sv-SE"/>
                                </w:rPr>
                                <w:t>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26" name="Rak pilkoppling 526"/>
                        <wps:cNvCnPr/>
                        <wps:spPr>
                          <a:xfrm>
                            <a:off x="4057650" y="3606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7" name="Rak pilkoppling 527"/>
                        <wps:cNvCnPr/>
                        <wps:spPr>
                          <a:xfrm>
                            <a:off x="18034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8" name="Rak pilkoppling 528"/>
                        <wps:cNvCnPr/>
                        <wps:spPr>
                          <a:xfrm>
                            <a:off x="1262380" y="218363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9" name="Rak koppling 529"/>
                        <wps:cNvCnPr/>
                        <wps:spPr>
                          <a:xfrm>
                            <a:off x="5139690" y="360680"/>
                            <a:ext cx="450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0" name="Rak koppling 530"/>
                        <wps:cNvCnPr/>
                        <wps:spPr>
                          <a:xfrm>
                            <a:off x="5590540" y="360680"/>
                            <a:ext cx="0" cy="12623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1" name="Rak koppling 531"/>
                        <wps:cNvCnPr/>
                        <wps:spPr>
                          <a:xfrm flipH="1">
                            <a:off x="180340" y="1623060"/>
                            <a:ext cx="5410200"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2" name="Rak koppling 532"/>
                        <wps:cNvCnPr/>
                        <wps:spPr>
                          <a:xfrm flipV="1">
                            <a:off x="180340" y="1623060"/>
                            <a:ext cx="0" cy="58288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3" name="Textruta 18"/>
                        <wps:cNvSpPr txBox="1"/>
                        <wps:spPr>
                          <a:xfrm>
                            <a:off x="360680" y="2025602"/>
                            <a:ext cx="901700" cy="361950"/>
                          </a:xfrm>
                          <a:prstGeom prst="rect">
                            <a:avLst/>
                          </a:prstGeom>
                          <a:solidFill>
                            <a:schemeClr val="lt1"/>
                          </a:solidFill>
                          <a:ln w="12700">
                            <a:solidFill>
                              <a:prstClr val="black"/>
                            </a:solidFill>
                          </a:ln>
                        </wps:spPr>
                        <wps:txbx>
                          <w:txbxContent>
                            <w:p w14:paraId="5753B5A2" w14:textId="77777777" w:rsidR="00206409" w:rsidRDefault="0020640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6409" w:rsidRDefault="00206409" w:rsidP="00541B67">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4" name="Textruta 369"/>
                        <wps:cNvSpPr txBox="1"/>
                        <wps:spPr>
                          <a:xfrm>
                            <a:off x="1442720" y="2025602"/>
                            <a:ext cx="901700" cy="375285"/>
                          </a:xfrm>
                          <a:prstGeom prst="rect">
                            <a:avLst/>
                          </a:prstGeom>
                          <a:solidFill>
                            <a:schemeClr val="lt1"/>
                          </a:solidFill>
                          <a:ln w="6350">
                            <a:noFill/>
                          </a:ln>
                        </wps:spPr>
                        <wps:txbx>
                          <w:txbxContent>
                            <w:p w14:paraId="6606D8DA" w14:textId="77777777" w:rsidR="00206409" w:rsidRDefault="00206409" w:rsidP="00541B67">
                              <w:pPr>
                                <w:spacing w:before="0" w:after="0" w:line="254" w:lineRule="auto"/>
                                <w:jc w:val="center"/>
                                <w:rPr>
                                  <w:sz w:val="24"/>
                                  <w:szCs w:val="24"/>
                                </w:rPr>
                              </w:pPr>
                              <w:r>
                                <w:rPr>
                                  <w:rFonts w:eastAsia="Calibri"/>
                                  <w:color w:val="000000"/>
                                  <w:sz w:val="18"/>
                                  <w:szCs w:val="18"/>
                                </w:rPr>
                                <w:t>Optimized Middle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5" name="Rak pilkoppling 535"/>
                        <wps:cNvCnPr/>
                        <wps:spPr>
                          <a:xfrm>
                            <a:off x="2344420" y="2205942"/>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6" name="Textruta 18"/>
                        <wps:cNvSpPr txBox="1"/>
                        <wps:spPr>
                          <a:xfrm>
                            <a:off x="2524760" y="2025602"/>
                            <a:ext cx="991870" cy="361950"/>
                          </a:xfrm>
                          <a:prstGeom prst="rect">
                            <a:avLst/>
                          </a:prstGeom>
                          <a:solidFill>
                            <a:schemeClr val="lt1"/>
                          </a:solidFill>
                          <a:ln w="12700">
                            <a:solidFill>
                              <a:prstClr val="black"/>
                            </a:solidFill>
                          </a:ln>
                        </wps:spPr>
                        <wps:txbx>
                          <w:txbxContent>
                            <w:p w14:paraId="10774E0D" w14:textId="77777777" w:rsidR="00206409" w:rsidRPr="00E962F6" w:rsidRDefault="0020640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7" name="Textruta 369"/>
                        <wps:cNvSpPr txBox="1"/>
                        <wps:spPr>
                          <a:xfrm>
                            <a:off x="3696970" y="2025602"/>
                            <a:ext cx="991870" cy="375285"/>
                          </a:xfrm>
                          <a:prstGeom prst="rect">
                            <a:avLst/>
                          </a:prstGeom>
                          <a:solidFill>
                            <a:schemeClr val="lt1"/>
                          </a:solidFill>
                          <a:ln w="6350">
                            <a:noFill/>
                          </a:ln>
                        </wps:spPr>
                        <wps:txbx>
                          <w:txbxContent>
                            <w:p w14:paraId="53410030" w14:textId="77777777" w:rsidR="00206409" w:rsidRDefault="00206409" w:rsidP="00541B67">
                              <w:pPr>
                                <w:spacing w:before="0" w:after="0" w:line="252" w:lineRule="auto"/>
                                <w:jc w:val="center"/>
                                <w:rPr>
                                  <w:sz w:val="24"/>
                                  <w:szCs w:val="24"/>
                                </w:rPr>
                              </w:pPr>
                              <w:r>
                                <w:rPr>
                                  <w:rFonts w:eastAsia="Calibri"/>
                                  <w:color w:val="000000"/>
                                  <w:sz w:val="18"/>
                                  <w:szCs w:val="18"/>
                                </w:rPr>
                                <w:t>64-bit Linux Assembly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38" name="Rak pilkoppling 538"/>
                        <wps:cNvCnPr/>
                        <wps:spPr>
                          <a:xfrm>
                            <a:off x="3516630" y="2206061"/>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Rak pilkoppling 539"/>
                        <wps:cNvCnPr>
                          <a:endCxn id="541" idx="1"/>
                        </wps:cNvCnPr>
                        <wps:spPr>
                          <a:xfrm>
                            <a:off x="1893570" y="3065780"/>
                            <a:ext cx="180340" cy="635"/>
                          </a:xfrm>
                          <a:prstGeom prst="straightConnector1">
                            <a:avLst/>
                          </a:prstGeom>
                          <a:ln>
                            <a:solidFill>
                              <a:schemeClr val="tx1"/>
                            </a:solidFill>
                            <a:tailEnd type="triangle"/>
                          </a:ln>
                        </wps:spPr>
                        <wps:style>
                          <a:lnRef idx="1">
                            <a:schemeClr val="dk1"/>
                          </a:lnRef>
                          <a:fillRef idx="0">
                            <a:schemeClr val="dk1"/>
                          </a:fillRef>
                          <a:effectRef idx="0">
                            <a:schemeClr val="dk1"/>
                          </a:effectRef>
                          <a:fontRef idx="minor">
                            <a:schemeClr val="tx1"/>
                          </a:fontRef>
                        </wps:style>
                        <wps:bodyPr/>
                      </wps:wsp>
                      <wps:wsp>
                        <wps:cNvPr id="540" name="Rak koppling 540"/>
                        <wps:cNvCnPr/>
                        <wps:spPr>
                          <a:xfrm>
                            <a:off x="1893570" y="2434590"/>
                            <a:ext cx="0" cy="6311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41" name="Textruta 18"/>
                        <wps:cNvSpPr txBox="1"/>
                        <wps:spPr>
                          <a:xfrm>
                            <a:off x="2073910" y="2885440"/>
                            <a:ext cx="901700" cy="361950"/>
                          </a:xfrm>
                          <a:prstGeom prst="rect">
                            <a:avLst/>
                          </a:prstGeom>
                          <a:solidFill>
                            <a:schemeClr val="lt1"/>
                          </a:solidFill>
                          <a:ln w="12700">
                            <a:solidFill>
                              <a:prstClr val="black"/>
                            </a:solidFill>
                          </a:ln>
                        </wps:spPr>
                        <wps:txbx>
                          <w:txbxContent>
                            <w:p w14:paraId="448665ED" w14:textId="5B89CDAB" w:rsidR="00206409" w:rsidRDefault="00206409" w:rsidP="00541B67">
                              <w:pPr>
                                <w:spacing w:before="0" w:after="0" w:line="252" w:lineRule="auto"/>
                                <w:jc w:val="center"/>
                                <w:rPr>
                                  <w:sz w:val="24"/>
                                  <w:szCs w:val="24"/>
                                </w:rPr>
                              </w:pPr>
                              <w:r>
                                <w:rPr>
                                  <w:rFonts w:eastAsia="Calibri"/>
                                  <w:color w:val="000000"/>
                                  <w:sz w:val="18"/>
                                  <w:szCs w:val="18"/>
                                </w:rPr>
                                <w:t>Hex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2" name="Textruta 369"/>
                        <wps:cNvSpPr txBox="1"/>
                        <wps:spPr>
                          <a:xfrm>
                            <a:off x="3155950" y="2885440"/>
                            <a:ext cx="721360" cy="375285"/>
                          </a:xfrm>
                          <a:prstGeom prst="rect">
                            <a:avLst/>
                          </a:prstGeom>
                          <a:solidFill>
                            <a:schemeClr val="lt1"/>
                          </a:solidFill>
                          <a:ln w="6350">
                            <a:noFill/>
                          </a:ln>
                        </wps:spPr>
                        <wps:txbx>
                          <w:txbxContent>
                            <w:p w14:paraId="07BB807D" w14:textId="5786FFC5" w:rsidR="00206409" w:rsidRDefault="00206409" w:rsidP="00541B67">
                              <w:pPr>
                                <w:spacing w:before="100" w:after="0" w:line="252" w:lineRule="auto"/>
                                <w:jc w:val="center"/>
                                <w:rPr>
                                  <w:sz w:val="24"/>
                                  <w:szCs w:val="24"/>
                                </w:rPr>
                              </w:pPr>
                              <w:r>
                                <w:rPr>
                                  <w:rFonts w:eastAsia="Calibri"/>
                                  <w:color w:val="000000"/>
                                  <w:sz w:val="18"/>
                                  <w:szCs w:val="18"/>
                                </w:rPr>
                                <w:t>Hex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3" name="Rak pilkoppling 543"/>
                        <wps:cNvCnPr/>
                        <wps:spPr>
                          <a:xfrm>
                            <a:off x="2975610" y="3065780"/>
                            <a:ext cx="1803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7" name="Rak pilkoppling 547"/>
                        <wps:cNvCnPr/>
                        <wps:spPr>
                          <a:xfrm flipV="1">
                            <a:off x="3787140" y="3065780"/>
                            <a:ext cx="189230" cy="73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49" name="Textruta 18"/>
                        <wps:cNvSpPr txBox="1"/>
                        <wps:spPr>
                          <a:xfrm>
                            <a:off x="3967480" y="2885440"/>
                            <a:ext cx="901700" cy="361950"/>
                          </a:xfrm>
                          <a:prstGeom prst="rect">
                            <a:avLst/>
                          </a:prstGeom>
                          <a:solidFill>
                            <a:schemeClr val="lt1"/>
                          </a:solidFill>
                          <a:ln w="12700">
                            <a:solidFill>
                              <a:prstClr val="black"/>
                            </a:solidFill>
                          </a:ln>
                        </wps:spPr>
                        <wps:txbx>
                          <w:txbxContent>
                            <w:p w14:paraId="1F325150" w14:textId="77777777" w:rsidR="00206409" w:rsidRDefault="00206409" w:rsidP="00541B67">
                              <w:pPr>
                                <w:spacing w:line="252" w:lineRule="auto"/>
                                <w:jc w:val="center"/>
                                <w:rPr>
                                  <w:sz w:val="24"/>
                                  <w:szCs w:val="24"/>
                                </w:rPr>
                              </w:pPr>
                              <w:r>
                                <w:rPr>
                                  <w:rFonts w:eastAsia="Calibri"/>
                                  <w:color w:val="000000"/>
                                  <w:sz w:val="18"/>
                                  <w:szCs w:val="18"/>
                                </w:rPr>
                                <w:t>Linker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1" name="Textruta 369"/>
                        <wps:cNvSpPr txBox="1"/>
                        <wps:spPr>
                          <a:xfrm>
                            <a:off x="5049520" y="2885440"/>
                            <a:ext cx="991870" cy="375285"/>
                          </a:xfrm>
                          <a:prstGeom prst="rect">
                            <a:avLst/>
                          </a:prstGeom>
                          <a:solidFill>
                            <a:schemeClr val="lt1"/>
                          </a:solidFill>
                          <a:ln w="6350">
                            <a:noFill/>
                          </a:ln>
                        </wps:spPr>
                        <wps:txbx>
                          <w:txbxContent>
                            <w:p w14:paraId="322BB5ED" w14:textId="77777777" w:rsidR="00206409" w:rsidRDefault="00206409" w:rsidP="00541B67">
                              <w:pPr>
                                <w:spacing w:before="0" w:after="0" w:line="252" w:lineRule="auto"/>
                                <w:jc w:val="center"/>
                                <w:rPr>
                                  <w:sz w:val="24"/>
                                  <w:szCs w:val="24"/>
                                </w:rPr>
                              </w:pPr>
                              <w:r>
                                <w:rPr>
                                  <w:rFonts w:eastAsia="Calibri"/>
                                  <w:color w:val="000000"/>
                                  <w:sz w:val="18"/>
                                  <w:szCs w:val="18"/>
                                </w:rPr>
                                <w:t>16-bit Windows Executable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2" name="Rak pilkoppling 552"/>
                        <wps:cNvCnPr/>
                        <wps:spPr>
                          <a:xfrm>
                            <a:off x="4869180" y="3065958"/>
                            <a:ext cx="18034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1F8FC63D" id="Arbetsyta 553" o:spid="_x0000_s1064" editas="canvas" style="width:504.1pt;height:276.9pt;mso-position-horizontal-relative:char;mso-position-vertical-relative:line" coordsize="64020,351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">
                <v:shape id="_x0000_s1065" type="#_x0000_t75" style="position:absolute;width:64020;height:35166;visibility:visible;mso-wrap-style:square" filled="t">
                  <v:fill o:detectmouseclick="t"/>
                  <v:path o:connecttype="none"/>
                </v:shape>
                <v:shape id="Textruta 465" o:spid="_x0000_s1066" type="#_x0000_t202" style="position:absolute;left:9017;top:1803;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" fillcolor="white [3201]" strokeweight="1pt">
                  <v:textbox>
                    <w:txbxContent>
                      <w:p w14:paraId="07FCE2A3" w14:textId="77777777" w:rsidR="00206409" w:rsidRPr="00D2146B" w:rsidRDefault="00206409" w:rsidP="00541B67">
                        <w:pPr>
                          <w:spacing w:before="60" w:after="0"/>
                          <w:jc w:val="center"/>
                          <w:rPr>
                            <w:sz w:val="18"/>
                            <w:szCs w:val="18"/>
                            <w:lang w:val="sv-SE"/>
                          </w:rPr>
                        </w:pPr>
                        <w:r>
                          <w:rPr>
                            <w:sz w:val="18"/>
                            <w:szCs w:val="18"/>
                            <w:lang w:val="sv-SE"/>
                          </w:rPr>
                          <w:t>Preprocessor</w:t>
                        </w:r>
                      </w:p>
                    </w:txbxContent>
                  </v:textbox>
                </v:shape>
                <v:shape id="Textruta 466" o:spid="_x0000_s1067" type="#_x0000_t202" style="position:absolute;top:1803;width:8115;height:36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" fillcolor="white [3201]" stroked="f" strokeweight=".5pt">
                  <v:textbox>
                    <w:txbxContent>
                      <w:p w14:paraId="0B8F39A5" w14:textId="77777777" w:rsidR="00206409" w:rsidRPr="00D2146B" w:rsidRDefault="00206409" w:rsidP="00541B67">
                        <w:pPr>
                          <w:spacing w:before="0" w:after="0"/>
                          <w:jc w:val="center"/>
                          <w:rPr>
                            <w:sz w:val="18"/>
                            <w:szCs w:val="18"/>
                            <w:lang w:val="sv-SE"/>
                          </w:rPr>
                        </w:pPr>
                        <w:r>
                          <w:rPr>
                            <w:sz w:val="18"/>
                            <w:szCs w:val="18"/>
                            <w:lang w:val="sv-SE"/>
                          </w:rPr>
                          <w:t>ANSI C Source Code</w:t>
                        </w:r>
                      </w:p>
                    </w:txbxContent>
                  </v:textbox>
                </v:shape>
                <v:shape id="Rak pilkoppling 467" o:spid="_x0000_s1068" type="#_x0000_t32" style="position:absolute;left:23444;top:5410;width:10820;height:36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" strokecolor="black [3200]" strokeweight=".5pt">
                  <v:stroke dashstyle="dash" startarrow="block" endarrow="block" joinstyle="miter"/>
                </v:shape>
                <v:shape id="Rak pilkoppling 468" o:spid="_x0000_s1069" type="#_x0000_t32" style="position:absolute;left:7213;top:3600;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" strokecolor="black [3200]" strokeweight=".5pt">
                  <v:stroke endarrow="block" joinstyle="miter"/>
                </v:shape>
                <v:shape id="Textruta 369" o:spid="_x0000_s1070" type="#_x0000_t202" style="position:absolute;left:19837;top:1811;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" fillcolor="white [3201]" stroked="f" strokeweight=".5pt">
                  <v:textbox>
                    <w:txbxContent>
                      <w:p w14:paraId="10A32BC9" w14:textId="77777777" w:rsidR="00206409" w:rsidRDefault="00206409" w:rsidP="00541B67">
                        <w:pPr>
                          <w:spacing w:before="0" w:after="0" w:line="257" w:lineRule="auto"/>
                          <w:jc w:val="center"/>
                          <w:rPr>
                            <w:sz w:val="24"/>
                            <w:szCs w:val="24"/>
                          </w:rPr>
                        </w:pPr>
                        <w:r>
                          <w:rPr>
                            <w:rFonts w:eastAsia="Calibri"/>
                            <w:color w:val="000000"/>
                            <w:sz w:val="18"/>
                            <w:szCs w:val="18"/>
                          </w:rPr>
                          <w:t>Preprocessed Source Code</w:t>
                        </w:r>
                      </w:p>
                    </w:txbxContent>
                  </v:textbox>
                </v:shape>
                <v:shape id="Rak pilkoppling 470" o:spid="_x0000_s1071" type="#_x0000_t32" style="position:absolute;left:1803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" strokecolor="black [3200]" strokeweight=".5pt">
                  <v:stroke endarrow="block" joinstyle="miter"/>
                </v:shape>
                <v:shape id="Textruta 18" o:spid="_x0000_s1072" type="#_x0000_t202" style="position:absolute;left:30657;top:1817;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" fillcolor="white [3201]" strokeweight="1pt">
                  <v:textbox>
                    <w:txbxContent>
                      <w:p w14:paraId="5ED38460" w14:textId="77777777" w:rsidR="00206409" w:rsidRDefault="00206409" w:rsidP="00541B67">
                        <w:pPr>
                          <w:spacing w:before="60" w:line="256" w:lineRule="auto"/>
                          <w:jc w:val="center"/>
                          <w:rPr>
                            <w:sz w:val="24"/>
                            <w:szCs w:val="24"/>
                          </w:rPr>
                        </w:pPr>
                        <w:r>
                          <w:rPr>
                            <w:rFonts w:eastAsia="Calibri"/>
                            <w:color w:val="000000"/>
                            <w:sz w:val="18"/>
                            <w:szCs w:val="18"/>
                          </w:rPr>
                          <w:t>Parser</w:t>
                        </w:r>
                      </w:p>
                      <w:p w14:paraId="738A4637" w14:textId="77777777" w:rsidR="00206409" w:rsidRDefault="00206409" w:rsidP="00541B67">
                        <w:pPr>
                          <w:spacing w:line="256" w:lineRule="auto"/>
                        </w:pPr>
                        <w:r>
                          <w:rPr>
                            <w:rFonts w:eastAsia="Calibri"/>
                            <w:color w:val="000000"/>
                            <w:sz w:val="18"/>
                            <w:szCs w:val="18"/>
                          </w:rPr>
                          <w:t> </w:t>
                        </w:r>
                      </w:p>
                    </w:txbxContent>
                  </v:textbox>
                </v:shape>
                <v:shape id="Rak pilkoppling 472" o:spid="_x0000_s1073" type="#_x0000_t32" style="position:absolute;left:28854;top:3614;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" strokecolor="black [3200]" strokeweight=".5pt">
                  <v:stroke endarrow="block" joinstyle="miter"/>
                </v:shape>
                <v:shape id="Textruta 18" o:spid="_x0000_s1074" type="#_x0000_t202" style="position:absolute;left:18034;top:9024;width:10820;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" fillcolor="white [3201]" strokeweight="1pt">
                  <v:textbox>
                    <w:txbxContent>
                      <w:p w14:paraId="1AB4A90A" w14:textId="77777777" w:rsidR="00206409" w:rsidRDefault="00206409" w:rsidP="00541B67">
                        <w:pPr>
                          <w:spacing w:before="60" w:line="254" w:lineRule="auto"/>
                          <w:jc w:val="center"/>
                          <w:rPr>
                            <w:sz w:val="24"/>
                            <w:szCs w:val="24"/>
                          </w:rPr>
                        </w:pPr>
                        <w:r>
                          <w:rPr>
                            <w:rFonts w:eastAsia="Calibri"/>
                            <w:color w:val="000000"/>
                            <w:sz w:val="18"/>
                            <w:szCs w:val="18"/>
                          </w:rPr>
                          <w:t>Scanner</w:t>
                        </w:r>
                      </w:p>
                      <w:p w14:paraId="1FC59E41" w14:textId="77777777" w:rsidR="00206409" w:rsidRDefault="00206409" w:rsidP="00541B67">
                        <w:pPr>
                          <w:spacing w:line="254" w:lineRule="auto"/>
                        </w:pPr>
                        <w:r>
                          <w:rPr>
                            <w:rFonts w:eastAsia="Calibri"/>
                            <w:color w:val="000000"/>
                            <w:sz w:val="18"/>
                            <w:szCs w:val="18"/>
                          </w:rPr>
                          <w:t> </w:t>
                        </w:r>
                      </w:p>
                    </w:txbxContent>
                  </v:textbox>
                </v:shape>
                <v:shape id="Textruta 18" o:spid="_x0000_s1075" type="#_x0000_t202" style="position:absolute;left:30657;top:9024;width:10821;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" fillcolor="white [3201]" strokeweight="1pt">
                  <v:textbox>
                    <w:txbxContent>
                      <w:p w14:paraId="7B54F13C" w14:textId="77777777" w:rsidR="00206409" w:rsidRDefault="00206409" w:rsidP="00556817">
                        <w:pPr>
                          <w:spacing w:before="100" w:after="0" w:line="252" w:lineRule="auto"/>
                          <w:jc w:val="center"/>
                          <w:rPr>
                            <w:rFonts w:eastAsia="Calibri"/>
                            <w:color w:val="000000"/>
                            <w:sz w:val="18"/>
                            <w:szCs w:val="18"/>
                          </w:rPr>
                        </w:pPr>
                        <w:r>
                          <w:rPr>
                            <w:rFonts w:eastAsia="Calibri"/>
                            <w:color w:val="000000"/>
                            <w:sz w:val="18"/>
                            <w:szCs w:val="18"/>
                          </w:rPr>
                          <w:t>Symbol Table</w:t>
                        </w:r>
                      </w:p>
                      <w:p w14:paraId="04B791E6" w14:textId="77777777" w:rsidR="00206409" w:rsidRDefault="00206409" w:rsidP="00541B67">
                        <w:pPr>
                          <w:spacing w:before="0" w:line="252" w:lineRule="auto"/>
                          <w:jc w:val="center"/>
                          <w:rPr>
                            <w:sz w:val="24"/>
                            <w:szCs w:val="24"/>
                          </w:rPr>
                        </w:pPr>
                      </w:p>
                      <w:p w14:paraId="1164C4DA" w14:textId="77777777" w:rsidR="00206409" w:rsidRDefault="00206409" w:rsidP="00541B67">
                        <w:pPr>
                          <w:spacing w:before="0" w:line="252" w:lineRule="auto"/>
                        </w:pPr>
                        <w:r>
                          <w:rPr>
                            <w:rFonts w:eastAsia="Calibri"/>
                            <w:color w:val="000000"/>
                            <w:sz w:val="18"/>
                            <w:szCs w:val="18"/>
                          </w:rPr>
                          <w:t> </w:t>
                        </w:r>
                      </w:p>
                    </w:txbxContent>
                  </v:textbox>
                </v:shape>
                <v:shape id="Textruta 18" o:spid="_x0000_s1076" type="#_x0000_t202" style="position:absolute;left:43281;top:9017;width:10821;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" fillcolor="white [3201]" strokeweight="1pt">
                  <v:textbox>
                    <w:txbxContent>
                      <w:p w14:paraId="010E2F26" w14:textId="77777777" w:rsidR="00206409" w:rsidRDefault="00206409" w:rsidP="00556817">
                        <w:pPr>
                          <w:spacing w:before="100" w:after="0" w:line="252" w:lineRule="auto"/>
                          <w:jc w:val="center"/>
                        </w:pPr>
                        <w:r>
                          <w:rPr>
                            <w:rFonts w:eastAsia="Calibri"/>
                            <w:color w:val="000000"/>
                            <w:sz w:val="18"/>
                            <w:szCs w:val="18"/>
                          </w:rPr>
                          <w:t>Type System</w:t>
                        </w:r>
                      </w:p>
                    </w:txbxContent>
                  </v:textbox>
                </v:shape>
                <v:shape id="Rak pilkoppling 523" o:spid="_x0000_s1077" type="#_x0000_t32" style="position:absolute;left:36068;top:5410;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gRxAAAANwAAAAPAAAAZHJzL2Rvd25yZXYueG1sRI9BawIx&#10;FITvQv9DeAVvmq2i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Isc+BHEAAAA3AAAAA8A&#10;AAAAAAAAAAAAAAAABwIAAGRycy9kb3ducmV2LnhtbFBLBQYAAAAAAwADALcAAAD4AgAAAAA=&#10;" strokecolor="black [3200]" strokeweight=".5pt">
                  <v:stroke dashstyle="dash" startarrow="block" endarrow="block" joinstyle="miter"/>
                </v:shape>
                <v:shape id="Rak pilkoppling 524" o:spid="_x0000_s1078" type="#_x0000_t32" style="position:absolute;left:37871;top:5410;width:1082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" strokecolor="black [3200]" strokeweight=".5pt">
                  <v:stroke dashstyle="dash" startarrow="block" endarrow="block" joinstyle="miter"/>
                </v:shape>
                <v:shape id="Textruta 369" o:spid="_x0000_s1079" type="#_x0000_t202" style="position:absolute;left:42379;top:1803;width:9017;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" fillcolor="white [3201]" stroked="f" strokeweight=".5pt">
                  <v:textbox>
                    <w:txbxContent>
                      <w:p w14:paraId="0ABC86C5" w14:textId="77777777" w:rsidR="00206409" w:rsidRPr="00EF6288" w:rsidRDefault="00206409" w:rsidP="00287960">
                        <w:pPr>
                          <w:spacing w:before="60" w:after="0" w:line="257" w:lineRule="auto"/>
                          <w:jc w:val="center"/>
                          <w:rPr>
                            <w:sz w:val="24"/>
                            <w:szCs w:val="24"/>
                            <w:lang w:val="sv-SE"/>
                          </w:rPr>
                        </w:pPr>
                        <w:r>
                          <w:rPr>
                            <w:rFonts w:eastAsia="Calibri"/>
                            <w:color w:val="000000"/>
                            <w:sz w:val="18"/>
                            <w:szCs w:val="18"/>
                            <w:lang w:val="sv-SE"/>
                          </w:rPr>
                          <w:t>Middle Code</w:t>
                        </w:r>
                      </w:p>
                    </w:txbxContent>
                  </v:textbox>
                </v:shape>
                <v:shape id="Rak pilkoppling 526" o:spid="_x0000_s1080" type="#_x0000_t32" style="position:absolute;left:40576;top:3606;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" strokecolor="black [3200]" strokeweight=".5pt">
                  <v:stroke endarrow="block" joinstyle="miter"/>
                </v:shape>
                <v:shape id="Rak pilkoppling 527" o:spid="_x0000_s1081" type="#_x0000_t32" style="position:absolute;left:1803;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" strokecolor="black [3200]" strokeweight=".5pt">
                  <v:stroke endarrow="block" joinstyle="miter"/>
                </v:shape>
                <v:shape id="Rak pilkoppling 528" o:spid="_x0000_s1082" type="#_x0000_t32" style="position:absolute;left:12623;top:21836;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" strokecolor="black [3200]" strokeweight=".5pt">
                  <v:stroke endarrow="block" joinstyle="miter"/>
                </v:shape>
                <v:line id="Rak koppling 529" o:spid="_x0000_s1083" style="position:absolute;visibility:visible;mso-wrap-style:square" from="51396,3606" to="55905,3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" strokecolor="black [3213]" strokeweight=".5pt">
                  <v:stroke joinstyle="miter"/>
                </v:line>
                <v:line id="Rak koppling 530" o:spid="_x0000_s1084" style="position:absolute;visibility:visible;mso-wrap-style:square" from="55905,3606"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K87wgAAANwAAAAPAAAAZHJzL2Rvd25yZXYueG1sRE/Pa8Iw&#10;FL4P9j+EN9htpj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ANcK87wgAAANwAAAAPAAAA&#10;AAAAAAAAAAAAAAcCAABkcnMvZG93bnJldi54bWxQSwUGAAAAAAMAAwC3AAAA9gIAAAAA&#10;" strokecolor="black [3213]" strokeweight=".5pt">
                  <v:stroke joinstyle="miter"/>
                </v:line>
                <v:line id="Rak koppling 531" o:spid="_x0000_s1085" style="position:absolute;flip:x;visibility:visible;mso-wrap-style:square" from="1803,16230" to="55905,16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" strokecolor="black [3213]" strokeweight=".5pt">
                  <v:stroke joinstyle="miter"/>
                </v:line>
                <v:line id="Rak koppling 532" o:spid="_x0000_s1086" style="position:absolute;flip:y;visibility:visible;mso-wrap-style:square" from="1803,16230" to="1803,220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" strokecolor="black [3213]" strokeweight=".5pt">
                  <v:stroke joinstyle="miter"/>
                </v:line>
                <v:shape id="Textruta 18" o:spid="_x0000_s1087" type="#_x0000_t202" style="position:absolute;left:3606;top:20256;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" fillcolor="white [3201]" strokeweight="1pt">
                  <v:textbox>
                    <w:txbxContent>
                      <w:p w14:paraId="5753B5A2" w14:textId="77777777" w:rsidR="00206409" w:rsidRDefault="00206409" w:rsidP="00541B67">
                        <w:pPr>
                          <w:spacing w:before="0" w:after="0" w:line="252" w:lineRule="auto"/>
                          <w:jc w:val="center"/>
                          <w:rPr>
                            <w:sz w:val="24"/>
                            <w:szCs w:val="24"/>
                          </w:rPr>
                        </w:pPr>
                        <w:r>
                          <w:rPr>
                            <w:rFonts w:eastAsia="Calibri"/>
                            <w:color w:val="000000"/>
                            <w:sz w:val="18"/>
                            <w:szCs w:val="18"/>
                          </w:rPr>
                          <w:t>Middle Code Optimizer</w:t>
                        </w:r>
                      </w:p>
                      <w:p w14:paraId="416BF014" w14:textId="77777777" w:rsidR="00206409" w:rsidRDefault="00206409" w:rsidP="00541B67">
                        <w:pPr>
                          <w:spacing w:line="252" w:lineRule="auto"/>
                        </w:pPr>
                        <w:r>
                          <w:rPr>
                            <w:rFonts w:eastAsia="Calibri"/>
                            <w:color w:val="000000"/>
                            <w:sz w:val="18"/>
                            <w:szCs w:val="18"/>
                          </w:rPr>
                          <w:t> </w:t>
                        </w:r>
                      </w:p>
                    </w:txbxContent>
                  </v:textbox>
                </v:shape>
                <v:shape id="Textruta 369" o:spid="_x0000_s1088" type="#_x0000_t202" style="position:absolute;left:14427;top:20256;width:9017;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" fillcolor="white [3201]" stroked="f" strokeweight=".5pt">
                  <v:textbox>
                    <w:txbxContent>
                      <w:p w14:paraId="6606D8DA" w14:textId="77777777" w:rsidR="00206409" w:rsidRDefault="00206409" w:rsidP="00541B67">
                        <w:pPr>
                          <w:spacing w:before="0" w:after="0" w:line="254" w:lineRule="auto"/>
                          <w:jc w:val="center"/>
                          <w:rPr>
                            <w:sz w:val="24"/>
                            <w:szCs w:val="24"/>
                          </w:rPr>
                        </w:pPr>
                        <w:r>
                          <w:rPr>
                            <w:rFonts w:eastAsia="Calibri"/>
                            <w:color w:val="000000"/>
                            <w:sz w:val="18"/>
                            <w:szCs w:val="18"/>
                          </w:rPr>
                          <w:t>Optimized Middle Code</w:t>
                        </w:r>
                      </w:p>
                    </w:txbxContent>
                  </v:textbox>
                </v:shape>
                <v:shape id="Rak pilkoppling 535" o:spid="_x0000_s1089" type="#_x0000_t32" style="position:absolute;left:23444;top:22059;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" strokecolor="black [3200]" strokeweight=".5pt">
                  <v:stroke endarrow="block" joinstyle="miter"/>
                </v:shape>
                <v:shape id="Textruta 18" o:spid="_x0000_s1090" type="#_x0000_t202" style="position:absolute;left:25247;top:20256;width:9919;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" fillcolor="white [3201]" strokeweight="1pt">
                  <v:textbox>
                    <w:txbxContent>
                      <w:p w14:paraId="10774E0D" w14:textId="77777777" w:rsidR="00206409" w:rsidRPr="00E962F6" w:rsidRDefault="00206409" w:rsidP="00541B67">
                        <w:pPr>
                          <w:spacing w:before="0" w:after="0" w:line="252" w:lineRule="auto"/>
                          <w:jc w:val="center"/>
                          <w:rPr>
                            <w:sz w:val="18"/>
                            <w:szCs w:val="18"/>
                            <w:lang w:val="sv-SE"/>
                          </w:rPr>
                        </w:pPr>
                        <w:r w:rsidRPr="00E962F6">
                          <w:rPr>
                            <w:sz w:val="18"/>
                            <w:szCs w:val="18"/>
                            <w:lang w:val="sv-SE"/>
                          </w:rPr>
                          <w:t>Assembly Code</w:t>
                        </w:r>
                        <w:r>
                          <w:rPr>
                            <w:sz w:val="18"/>
                            <w:szCs w:val="18"/>
                            <w:lang w:val="sv-SE"/>
                          </w:rPr>
                          <w:t xml:space="preserve"> Generator</w:t>
                        </w:r>
                      </w:p>
                    </w:txbxContent>
                  </v:textbox>
                </v:shape>
                <v:shape id="Textruta 369" o:spid="_x0000_s1091" type="#_x0000_t202" style="position:absolute;left:36969;top:20256;width:9919;height:3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" fillcolor="white [3201]" stroked="f" strokeweight=".5pt">
                  <v:textbox>
                    <w:txbxContent>
                      <w:p w14:paraId="53410030" w14:textId="77777777" w:rsidR="00206409" w:rsidRDefault="00206409" w:rsidP="00541B67">
                        <w:pPr>
                          <w:spacing w:before="0" w:after="0" w:line="252" w:lineRule="auto"/>
                          <w:jc w:val="center"/>
                          <w:rPr>
                            <w:sz w:val="24"/>
                            <w:szCs w:val="24"/>
                          </w:rPr>
                        </w:pPr>
                        <w:r>
                          <w:rPr>
                            <w:rFonts w:eastAsia="Calibri"/>
                            <w:color w:val="000000"/>
                            <w:sz w:val="18"/>
                            <w:szCs w:val="18"/>
                          </w:rPr>
                          <w:t>64-bit Linux Assembly Code</w:t>
                        </w:r>
                      </w:p>
                    </w:txbxContent>
                  </v:textbox>
                </v:shape>
                <v:shape id="Rak pilkoppling 538" o:spid="_x0000_s1092" type="#_x0000_t32" style="position:absolute;left:35166;top:22060;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" strokecolor="black [3200]" strokeweight=".5pt">
                  <v:stroke endarrow="block" joinstyle="miter"/>
                </v:shape>
                <v:shape id="Rak pilkoppling 539" o:spid="_x0000_s1093" type="#_x0000_t32" style="position:absolute;left:18935;top:30657;width:180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" strokecolor="black [3213]" strokeweight=".5pt">
                  <v:stroke endarrow="block" joinstyle="miter"/>
                </v:shape>
                <v:line id="Rak koppling 540" o:spid="_x0000_s1094" style="position:absolute;visibility:visible;mso-wrap-style:square" from="18935,24345" to="18935,306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" strokecolor="black [3213]" strokeweight=".5pt">
                  <v:stroke joinstyle="miter"/>
                </v:line>
                <v:shape id="Textruta 18" o:spid="_x0000_s1095" type="#_x0000_t202" style="position:absolute;left:20739;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" fillcolor="white [3201]" strokeweight="1pt">
                  <v:textbox>
                    <w:txbxContent>
                      <w:p w14:paraId="448665ED" w14:textId="5B89CDAB" w:rsidR="00206409" w:rsidRDefault="00206409" w:rsidP="00541B67">
                        <w:pPr>
                          <w:spacing w:before="0" w:after="0" w:line="252" w:lineRule="auto"/>
                          <w:jc w:val="center"/>
                          <w:rPr>
                            <w:sz w:val="24"/>
                            <w:szCs w:val="24"/>
                          </w:rPr>
                        </w:pPr>
                        <w:r>
                          <w:rPr>
                            <w:rFonts w:eastAsia="Calibri"/>
                            <w:color w:val="000000"/>
                            <w:sz w:val="18"/>
                            <w:szCs w:val="18"/>
                          </w:rPr>
                          <w:t>Hex Code Generator</w:t>
                        </w:r>
                      </w:p>
                    </w:txbxContent>
                  </v:textbox>
                </v:shape>
                <v:shape id="Textruta 369" o:spid="_x0000_s1096" type="#_x0000_t202" style="position:absolute;left:31559;top:28854;width:7214;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" fillcolor="white [3201]" stroked="f" strokeweight=".5pt">
                  <v:textbox>
                    <w:txbxContent>
                      <w:p w14:paraId="07BB807D" w14:textId="5786FFC5" w:rsidR="00206409" w:rsidRDefault="00206409" w:rsidP="00541B67">
                        <w:pPr>
                          <w:spacing w:before="100" w:after="0" w:line="252" w:lineRule="auto"/>
                          <w:jc w:val="center"/>
                          <w:rPr>
                            <w:sz w:val="24"/>
                            <w:szCs w:val="24"/>
                          </w:rPr>
                        </w:pPr>
                        <w:r>
                          <w:rPr>
                            <w:rFonts w:eastAsia="Calibri"/>
                            <w:color w:val="000000"/>
                            <w:sz w:val="18"/>
                            <w:szCs w:val="18"/>
                          </w:rPr>
                          <w:t>Hex Code</w:t>
                        </w:r>
                      </w:p>
                    </w:txbxContent>
                  </v:textbox>
                </v:shape>
                <v:shape id="Rak pilkoppling 543" o:spid="_x0000_s1097" type="#_x0000_t32" style="position:absolute;left:29756;top:30657;width:180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" strokecolor="black [3200]" strokeweight=".5pt">
                  <v:stroke endarrow="block" joinstyle="miter"/>
                </v:shape>
                <v:shape id="Rak pilkoppling 547" o:spid="_x0000_s1098" type="#_x0000_t32" style="position:absolute;left:37871;top:30657;width:1892;height:7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" strokecolor="black [3200]" strokeweight=".5pt">
                  <v:stroke endarrow="block" joinstyle="miter"/>
                </v:shape>
                <v:shape id="Textruta 18" o:spid="_x0000_s1099" type="#_x0000_t202" style="position:absolute;left:39674;top:2885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" fillcolor="white [3201]" strokeweight="1pt">
                  <v:textbox>
                    <w:txbxContent>
                      <w:p w14:paraId="1F325150" w14:textId="77777777" w:rsidR="00206409" w:rsidRDefault="00206409" w:rsidP="00541B67">
                        <w:pPr>
                          <w:spacing w:line="252" w:lineRule="auto"/>
                          <w:jc w:val="center"/>
                          <w:rPr>
                            <w:sz w:val="24"/>
                            <w:szCs w:val="24"/>
                          </w:rPr>
                        </w:pPr>
                        <w:r>
                          <w:rPr>
                            <w:rFonts w:eastAsia="Calibri"/>
                            <w:color w:val="000000"/>
                            <w:sz w:val="18"/>
                            <w:szCs w:val="18"/>
                          </w:rPr>
                          <w:t>Linker</w:t>
                        </w:r>
                      </w:p>
                    </w:txbxContent>
                  </v:textbox>
                </v:shape>
                <v:shape id="Textruta 369" o:spid="_x0000_s1100" type="#_x0000_t202" style="position:absolute;left:50495;top:28854;width:9918;height:3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" fillcolor="white [3201]" stroked="f" strokeweight=".5pt">
                  <v:textbox>
                    <w:txbxContent>
                      <w:p w14:paraId="322BB5ED" w14:textId="77777777" w:rsidR="00206409" w:rsidRDefault="00206409" w:rsidP="00541B67">
                        <w:pPr>
                          <w:spacing w:before="0" w:after="0" w:line="252" w:lineRule="auto"/>
                          <w:jc w:val="center"/>
                          <w:rPr>
                            <w:sz w:val="24"/>
                            <w:szCs w:val="24"/>
                          </w:rPr>
                        </w:pPr>
                        <w:r>
                          <w:rPr>
                            <w:rFonts w:eastAsia="Calibri"/>
                            <w:color w:val="000000"/>
                            <w:sz w:val="18"/>
                            <w:szCs w:val="18"/>
                          </w:rPr>
                          <w:t>16-bit Windows Executable Code</w:t>
                        </w:r>
                      </w:p>
                    </w:txbxContent>
                  </v:textbox>
                </v:shape>
                <v:shape id="Rak pilkoppling 552" o:spid="_x0000_s1101" type="#_x0000_t32" style="position:absolute;left:48691;top:30659;width:180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" strokecolor="black [3200]" strokeweight=".5pt">
                  <v:stroke endarrow="block" joinstyle="miter"/>
                </v:shape>
                <w10:anchorlock/>
              </v:group>
            </w:pict>
          </mc:Fallback>
        </mc:AlternateContent>
      </w:r>
    </w:p>
    <w:p w14:paraId="321B5036" w14:textId="0A506F41" w:rsidR="00826306" w:rsidRDefault="007016BF" w:rsidP="00826306">
      <w:pPr>
        <w:pStyle w:val="Rubrik3"/>
      </w:pPr>
      <w:r w:rsidRPr="00EC76D5">
        <w:rPr>
          <w:noProof/>
          <w:lang w:eastAsia="sv-SE"/>
        </w:rPr>
        <w:lastRenderedPageBreak/>
        <mc:AlternateContent>
          <mc:Choice Requires="wpc">
            <w:drawing>
              <wp:anchor distT="0" distB="0" distL="114300" distR="114300" simplePos="0" relativeHeight="251661312" behindDoc="0" locked="0" layoutInCell="1" allowOverlap="0" wp14:anchorId="52C0B40A" wp14:editId="5DADD8D2">
                <wp:simplePos x="0" y="0"/>
                <wp:positionH relativeFrom="column">
                  <wp:posOffset>457200</wp:posOffset>
                </wp:positionH>
                <wp:positionV relativeFrom="paragraph">
                  <wp:posOffset>351155</wp:posOffset>
                </wp:positionV>
                <wp:extent cx="5942564" cy="6310800"/>
                <wp:effectExtent l="0" t="0" r="0" b="0"/>
                <wp:wrapTopAndBottom/>
                <wp:docPr id="557" name="Arbetsyta 5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404" name="Textruta 404"/>
                        <wps:cNvSpPr txBox="1"/>
                        <wps:spPr>
                          <a:xfrm>
                            <a:off x="541020" y="541056"/>
                            <a:ext cx="1803400" cy="360680"/>
                          </a:xfrm>
                          <a:prstGeom prst="rect">
                            <a:avLst/>
                          </a:prstGeom>
                          <a:solidFill>
                            <a:schemeClr val="lt1"/>
                          </a:solidFill>
                          <a:ln w="6350">
                            <a:solidFill>
                              <a:prstClr val="black"/>
                            </a:solidFill>
                          </a:ln>
                        </wps:spPr>
                        <wps:txbx>
                          <w:txbxContent>
                            <w:p w14:paraId="5FEE7EAB" w14:textId="5B7F7C13" w:rsidR="00206409" w:rsidRDefault="00206409" w:rsidP="007016BF">
                              <w:pPr>
                                <w:spacing w:before="60" w:after="0"/>
                                <w:jc w:val="center"/>
                                <w:rPr>
                                  <w:lang w:val="sv-SE"/>
                                </w:rPr>
                              </w:pPr>
                              <w:r>
                                <w:rPr>
                                  <w:lang w:val="sv-SE"/>
                                </w:rPr>
                                <w:t>Register Preparator</w:t>
                              </w:r>
                            </w:p>
                            <w:p w14:paraId="5B7E5EAE" w14:textId="77777777" w:rsidR="00206409" w:rsidRPr="00C7380D" w:rsidRDefault="00206409" w:rsidP="007016BF">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6" name="Rak pilkoppling 406"/>
                        <wps:cNvCnPr/>
                        <wps:spPr>
                          <a:xfrm>
                            <a:off x="1442720" y="180358"/>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7" name="Textruta 7"/>
                        <wps:cNvSpPr txBox="1"/>
                        <wps:spPr>
                          <a:xfrm>
                            <a:off x="541020" y="2164187"/>
                            <a:ext cx="1803400" cy="360045"/>
                          </a:xfrm>
                          <a:prstGeom prst="rect">
                            <a:avLst/>
                          </a:prstGeom>
                          <a:solidFill>
                            <a:schemeClr val="lt1"/>
                          </a:solidFill>
                          <a:ln w="6350">
                            <a:solidFill>
                              <a:prstClr val="black"/>
                            </a:solidFill>
                          </a:ln>
                        </wps:spPr>
                        <wps:txbx>
                          <w:txbxContent>
                            <w:p w14:paraId="35130707" w14:textId="5AB337AD" w:rsidR="00206409" w:rsidRDefault="00206409" w:rsidP="00F52895">
                              <w:pPr>
                                <w:spacing w:before="60" w:after="0"/>
                                <w:jc w:val="center"/>
                                <w:rPr>
                                  <w:lang w:val="sv-SE"/>
                                </w:rPr>
                              </w:pPr>
                              <w:r>
                                <w:rPr>
                                  <w:lang w:val="sv-SE"/>
                                </w:rPr>
                                <w:t>Register Allocator</w:t>
                              </w:r>
                            </w:p>
                            <w:p w14:paraId="49971E8A" w14:textId="77777777" w:rsidR="00206409" w:rsidRDefault="00206409" w:rsidP="007016BF">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8" name="Textruta 7"/>
                        <wps:cNvSpPr txBox="1"/>
                        <wps:spPr>
                          <a:xfrm>
                            <a:off x="541020" y="1262380"/>
                            <a:ext cx="1803400" cy="540367"/>
                          </a:xfrm>
                          <a:prstGeom prst="rect">
                            <a:avLst/>
                          </a:prstGeom>
                          <a:noFill/>
                          <a:ln w="6350">
                            <a:noFill/>
                          </a:ln>
                        </wps:spPr>
                        <wps:txbx>
                          <w:txbxContent>
                            <w:p w14:paraId="457B6DD2" w14:textId="08EB54B7" w:rsidR="00206409" w:rsidRPr="009C410A" w:rsidRDefault="0020640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06409" w:rsidRPr="009C410A" w:rsidRDefault="00206409" w:rsidP="007016BF">
                              <w:pPr>
                                <w:pStyle w:val="Normalwebb"/>
                                <w:spacing w:before="120" w:after="120" w:line="254" w:lineRule="auto"/>
                                <w:rPr>
                                  <w:lang w:val="en-US"/>
                                </w:rPr>
                              </w:pPr>
                              <w:r w:rsidRPr="009C410A">
                                <w:rPr>
                                  <w:rFonts w:eastAsia="Calibri"/>
                                  <w:sz w:val="22"/>
                                  <w:szCs w:val="22"/>
                                  <w:lang w:val="en-US"/>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9" name="Rak pilkoppling 409"/>
                        <wps:cNvCnPr/>
                        <wps:spPr>
                          <a:xfrm>
                            <a:off x="1442720" y="1803489"/>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0" name="Rak pilkoppling 410"/>
                        <wps:cNvCnPr/>
                        <wps:spPr>
                          <a:xfrm>
                            <a:off x="1442720" y="90175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1" name="Textruta 7"/>
                        <wps:cNvSpPr txBox="1"/>
                        <wps:spPr>
                          <a:xfrm>
                            <a:off x="541020" y="3787318"/>
                            <a:ext cx="1803400" cy="359410"/>
                          </a:xfrm>
                          <a:prstGeom prst="rect">
                            <a:avLst/>
                          </a:prstGeom>
                          <a:solidFill>
                            <a:schemeClr val="lt1"/>
                          </a:solidFill>
                          <a:ln w="6350">
                            <a:solidFill>
                              <a:prstClr val="black"/>
                            </a:solidFill>
                          </a:ln>
                        </wps:spPr>
                        <wps:txbx>
                          <w:txbxContent>
                            <w:p w14:paraId="1128E699" w14:textId="65874640" w:rsidR="00206409" w:rsidRDefault="00206409" w:rsidP="007016BF">
                              <w:pPr>
                                <w:pStyle w:val="Normalwebb"/>
                                <w:spacing w:before="60" w:line="254" w:lineRule="auto"/>
                                <w:jc w:val="center"/>
                              </w:pPr>
                              <w:r>
                                <w:rPr>
                                  <w:rFonts w:eastAsia="Calibri"/>
                                  <w:sz w:val="22"/>
                                  <w:szCs w:val="22"/>
                                </w:rPr>
                                <w:t>Object Code Generation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3" name="Rak pilkoppling 413"/>
                        <wps:cNvCnPr/>
                        <wps:spPr>
                          <a:xfrm>
                            <a:off x="1442720" y="3426620"/>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4" name="Rak pilkoppling 414"/>
                        <wps:cNvCnPr/>
                        <wps:spPr>
                          <a:xfrm>
                            <a:off x="1442720" y="2524885"/>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5" name="Textruta 7"/>
                        <wps:cNvSpPr txBox="1"/>
                        <wps:spPr>
                          <a:xfrm>
                            <a:off x="541020" y="5230109"/>
                            <a:ext cx="1803400" cy="358775"/>
                          </a:xfrm>
                          <a:prstGeom prst="rect">
                            <a:avLst/>
                          </a:prstGeom>
                          <a:solidFill>
                            <a:schemeClr val="lt1"/>
                          </a:solidFill>
                          <a:ln w="6350">
                            <a:solidFill>
                              <a:prstClr val="black"/>
                            </a:solidFill>
                          </a:ln>
                        </wps:spPr>
                        <wps:txbx>
                          <w:txbxContent>
                            <w:p w14:paraId="3CD51AB6" w14:textId="5B6C084A" w:rsidR="00206409" w:rsidRDefault="00206409" w:rsidP="007016BF">
                              <w:pPr>
                                <w:pStyle w:val="Normalwebb"/>
                                <w:spacing w:before="60" w:line="252" w:lineRule="auto"/>
                                <w:jc w:val="center"/>
                              </w:pPr>
                              <w:r>
                                <w:rPr>
                                  <w:rFonts w:eastAsia="Calibri"/>
                                  <w:sz w:val="22"/>
                                  <w:szCs w:val="22"/>
                                </w:rPr>
                                <w:t>Object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4" name="Textruta 7"/>
                        <wps:cNvSpPr txBox="1"/>
                        <wps:spPr>
                          <a:xfrm>
                            <a:off x="541020" y="4508714"/>
                            <a:ext cx="1803400" cy="358775"/>
                          </a:xfrm>
                          <a:prstGeom prst="rect">
                            <a:avLst/>
                          </a:prstGeom>
                          <a:noFill/>
                          <a:ln w="6350">
                            <a:noFill/>
                          </a:ln>
                        </wps:spPr>
                        <wps:txbx>
                          <w:txbxContent>
                            <w:p w14:paraId="6B60AFFC" w14:textId="29E837A0" w:rsidR="00206409" w:rsidRDefault="00206409" w:rsidP="007016BF">
                              <w:pPr>
                                <w:pStyle w:val="Normalwebb"/>
                                <w:spacing w:before="60" w:line="252" w:lineRule="auto"/>
                                <w:jc w:val="center"/>
                              </w:pPr>
                              <w:r>
                                <w:rPr>
                                  <w:rFonts w:eastAsia="Calibri"/>
                                  <w:sz w:val="22"/>
                                  <w:szCs w:val="22"/>
                                  <w:lang w:val="en-US"/>
                                </w:rPr>
                                <w:t>Object Code</w:t>
                              </w:r>
                            </w:p>
                            <w:p w14:paraId="774C3A6C" w14:textId="77777777" w:rsidR="00206409" w:rsidRDefault="00206409" w:rsidP="007016BF">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45" name="Rak pilkoppling 545"/>
                        <wps:cNvCnPr/>
                        <wps:spPr>
                          <a:xfrm>
                            <a:off x="1442720" y="4869412"/>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6" name="Rak pilkoppling 546"/>
                        <wps:cNvCnPr/>
                        <wps:spPr>
                          <a:xfrm>
                            <a:off x="1442720" y="414801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8" name="Textruta 7"/>
                        <wps:cNvSpPr txBox="1"/>
                        <wps:spPr>
                          <a:xfrm>
                            <a:off x="541020" y="5951505"/>
                            <a:ext cx="1803400" cy="358140"/>
                          </a:xfrm>
                          <a:prstGeom prst="rect">
                            <a:avLst/>
                          </a:prstGeom>
                          <a:noFill/>
                          <a:ln w="6350">
                            <a:noFill/>
                          </a:ln>
                        </wps:spPr>
                        <wps:txbx>
                          <w:txbxContent>
                            <w:p w14:paraId="382BB8B2" w14:textId="149DA6D5" w:rsidR="00206409" w:rsidRDefault="00206409" w:rsidP="00817F18">
                              <w:pPr>
                                <w:pStyle w:val="Normalwebb"/>
                                <w:spacing w:before="60" w:line="252" w:lineRule="auto"/>
                                <w:jc w:val="center"/>
                              </w:pPr>
                              <w:r>
                                <w:rPr>
                                  <w:rFonts w:eastAsia="Calibri"/>
                                  <w:sz w:val="22"/>
                                  <w:szCs w:val="22"/>
                                  <w:lang w:val="en-US"/>
                                </w:rPr>
                                <w:t>Optimized Object Code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50" name="Rak pilkoppling 550"/>
                        <wps:cNvCnPr/>
                        <wps:spPr>
                          <a:xfrm>
                            <a:off x="1442720" y="5590807"/>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Textruta 7"/>
                        <wps:cNvSpPr txBox="1"/>
                        <wps:spPr>
                          <a:xfrm>
                            <a:off x="541020" y="2885591"/>
                            <a:ext cx="1803400" cy="539750"/>
                          </a:xfrm>
                          <a:prstGeom prst="rect">
                            <a:avLst/>
                          </a:prstGeom>
                          <a:noFill/>
                          <a:ln w="6350">
                            <a:noFill/>
                          </a:ln>
                        </wps:spPr>
                        <wps:txbx>
                          <w:txbxContent>
                            <w:p w14:paraId="57199023" w14:textId="1D2D67F8" w:rsidR="00206409" w:rsidRDefault="00206409" w:rsidP="009C410A">
                              <w:pPr>
                                <w:pStyle w:val="Normalwebb"/>
                                <w:spacing w:before="60" w:line="254" w:lineRule="auto"/>
                                <w:jc w:val="center"/>
                              </w:pPr>
                              <w:r>
                                <w:rPr>
                                  <w:rFonts w:eastAsia="Calibri"/>
                                  <w:sz w:val="22"/>
                                  <w:szCs w:val="22"/>
                                  <w:lang w:val="en-US"/>
                                </w:rPr>
                                <w:t>Middle Code with  Allocated Registers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2C0B40A" id="Arbetsyta 557" o:spid="_x0000_s1102" editas="canvas" style="position:absolute;left:0;text-align:left;margin-left:36pt;margin-top:27.65pt;width:467.9pt;height:496.9pt;z-index:251661312;mso-position-horizontal-relative:text;mso-position-vertical-relative:text;mso-height-relative:margin" coordsize="59423,63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" o:allowoverlap="f">
                <v:shape id="_x0000_s1103" type="#_x0000_t75" style="position:absolute;width:59423;height:63106;visibility:visible;mso-wrap-style:square">
                  <v:fill o:detectmouseclick="t"/>
                  <v:path o:connecttype="none"/>
                </v:shape>
                <v:shape id="Textruta 404" o:spid="_x0000_s1104" type="#_x0000_t202" style="position:absolute;left:5410;top:5410;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" fillcolor="white [3201]" strokeweight=".5pt">
                  <v:textbox>
                    <w:txbxContent>
                      <w:p w14:paraId="5FEE7EAB" w14:textId="5B7F7C13" w:rsidR="00206409" w:rsidRDefault="00206409" w:rsidP="007016BF">
                        <w:pPr>
                          <w:spacing w:before="60" w:after="0"/>
                          <w:jc w:val="center"/>
                          <w:rPr>
                            <w:lang w:val="sv-SE"/>
                          </w:rPr>
                        </w:pPr>
                        <w:r>
                          <w:rPr>
                            <w:lang w:val="sv-SE"/>
                          </w:rPr>
                          <w:t>Register Preparator</w:t>
                        </w:r>
                      </w:p>
                      <w:p w14:paraId="5B7E5EAE" w14:textId="77777777" w:rsidR="00206409" w:rsidRPr="00C7380D" w:rsidRDefault="00206409" w:rsidP="007016BF">
                        <w:pPr>
                          <w:rPr>
                            <w:lang w:val="sv-SE"/>
                          </w:rPr>
                        </w:pPr>
                      </w:p>
                    </w:txbxContent>
                  </v:textbox>
                </v:shape>
                <v:shape id="Rak pilkoppling 406" o:spid="_x0000_s1105" type="#_x0000_t32" style="position:absolute;left:14427;top:1803;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" strokecolor="black [3213]" strokeweight=".5pt">
                  <v:stroke endarrow="block" joinstyle="miter"/>
                </v:shape>
                <v:shape id="Textruta 7" o:spid="_x0000_s1106" type="#_x0000_t202" style="position:absolute;left:5410;top:21641;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" fillcolor="white [3201]" strokeweight=".5pt">
                  <v:textbox>
                    <w:txbxContent>
                      <w:p w14:paraId="35130707" w14:textId="5AB337AD" w:rsidR="00206409" w:rsidRDefault="00206409" w:rsidP="00F52895">
                        <w:pPr>
                          <w:spacing w:before="60" w:after="0"/>
                          <w:jc w:val="center"/>
                          <w:rPr>
                            <w:lang w:val="sv-SE"/>
                          </w:rPr>
                        </w:pPr>
                        <w:r>
                          <w:rPr>
                            <w:lang w:val="sv-SE"/>
                          </w:rPr>
                          <w:t>Register Allocator</w:t>
                        </w:r>
                      </w:p>
                      <w:p w14:paraId="49971E8A" w14:textId="77777777" w:rsidR="00206409" w:rsidRDefault="00206409" w:rsidP="007016BF">
                        <w:pPr>
                          <w:pStyle w:val="Normalwebb"/>
                          <w:spacing w:before="60" w:line="256" w:lineRule="auto"/>
                          <w:jc w:val="center"/>
                        </w:pPr>
                        <w:r>
                          <w:rPr>
                            <w:rFonts w:eastAsia="Calibri"/>
                            <w:sz w:val="22"/>
                            <w:szCs w:val="22"/>
                          </w:rPr>
                          <w:t>Parser</w:t>
                        </w:r>
                      </w:p>
                    </w:txbxContent>
                  </v:textbox>
                </v:shape>
                <v:shape id="Textruta 7" o:spid="_x0000_s1107" type="#_x0000_t202" style="position:absolute;left:5410;top:12623;width:18034;height:5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" filled="f" stroked="f" strokeweight=".5pt">
                  <v:textbox>
                    <w:txbxContent>
                      <w:p w14:paraId="457B6DD2" w14:textId="08EB54B7" w:rsidR="00206409" w:rsidRPr="009C410A" w:rsidRDefault="00206409" w:rsidP="007016BF">
                        <w:pPr>
                          <w:pStyle w:val="Normalwebb"/>
                          <w:spacing w:before="60" w:line="256" w:lineRule="auto"/>
                          <w:jc w:val="center"/>
                          <w:rPr>
                            <w:lang w:val="en-US"/>
                          </w:rPr>
                        </w:pPr>
                        <w:r>
                          <w:rPr>
                            <w:rFonts w:eastAsia="Calibri"/>
                            <w:sz w:val="22"/>
                            <w:szCs w:val="22"/>
                            <w:lang w:val="en-US"/>
                          </w:rPr>
                          <w:t>Middle Code with    Register Information</w:t>
                        </w:r>
                      </w:p>
                      <w:p w14:paraId="2B30FB64" w14:textId="77777777" w:rsidR="00206409" w:rsidRPr="009C410A" w:rsidRDefault="00206409" w:rsidP="007016BF">
                        <w:pPr>
                          <w:pStyle w:val="Normalwebb"/>
                          <w:spacing w:before="120" w:after="120" w:line="254" w:lineRule="auto"/>
                          <w:rPr>
                            <w:lang w:val="en-US"/>
                          </w:rPr>
                        </w:pPr>
                        <w:r w:rsidRPr="009C410A">
                          <w:rPr>
                            <w:rFonts w:eastAsia="Calibri"/>
                            <w:sz w:val="22"/>
                            <w:szCs w:val="22"/>
                            <w:lang w:val="en-US"/>
                          </w:rPr>
                          <w:t> </w:t>
                        </w:r>
                      </w:p>
                    </w:txbxContent>
                  </v:textbox>
                </v:shape>
                <v:shape id="Rak pilkoppling 409" o:spid="_x0000_s1108" type="#_x0000_t32" style="position:absolute;left:14427;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" strokecolor="black [3213]" strokeweight=".5pt">
                  <v:stroke endarrow="block" joinstyle="miter"/>
                </v:shape>
                <v:shape id="Rak pilkoppling 410" o:spid="_x0000_s1109" type="#_x0000_t32" style="position:absolute;left:14427;top:9017;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" strokecolor="black [3213]" strokeweight=".5pt">
                  <v:stroke endarrow="block" joinstyle="miter"/>
                </v:shape>
                <v:shape id="Textruta 7" o:spid="_x0000_s1110" type="#_x0000_t202" style="position:absolute;left:5410;top:37873;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" fillcolor="white [3201]" strokeweight=".5pt">
                  <v:textbox>
                    <w:txbxContent>
                      <w:p w14:paraId="1128E699" w14:textId="65874640" w:rsidR="00206409" w:rsidRDefault="00206409" w:rsidP="007016BF">
                        <w:pPr>
                          <w:pStyle w:val="Normalwebb"/>
                          <w:spacing w:before="60" w:line="254" w:lineRule="auto"/>
                          <w:jc w:val="center"/>
                        </w:pPr>
                        <w:r>
                          <w:rPr>
                            <w:rFonts w:eastAsia="Calibri"/>
                            <w:sz w:val="22"/>
                            <w:szCs w:val="22"/>
                          </w:rPr>
                          <w:t>Object Code Generation</w:t>
                        </w:r>
                      </w:p>
                    </w:txbxContent>
                  </v:textbox>
                </v:shape>
                <v:shape id="Rak pilkoppling 413" o:spid="_x0000_s1111" type="#_x0000_t32" style="position:absolute;left:14427;top:34266;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" strokecolor="black [3213]" strokeweight=".5pt">
                  <v:stroke endarrow="block" joinstyle="miter"/>
                </v:shape>
                <v:shape id="Rak pilkoppling 414" o:spid="_x0000_s1112" type="#_x0000_t32" style="position:absolute;left:14427;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" strokecolor="black [3213]" strokeweight=".5pt">
                  <v:stroke endarrow="block" joinstyle="miter"/>
                </v:shape>
                <v:shape id="Textruta 7" o:spid="_x0000_s1113" type="#_x0000_t202" style="position:absolute;left:5410;top:52301;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" fillcolor="white [3201]" strokeweight=".5pt">
                  <v:textbox>
                    <w:txbxContent>
                      <w:p w14:paraId="3CD51AB6" w14:textId="5B6C084A" w:rsidR="00206409" w:rsidRDefault="00206409" w:rsidP="007016BF">
                        <w:pPr>
                          <w:pStyle w:val="Normalwebb"/>
                          <w:spacing w:before="60" w:line="252" w:lineRule="auto"/>
                          <w:jc w:val="center"/>
                        </w:pPr>
                        <w:r>
                          <w:rPr>
                            <w:rFonts w:eastAsia="Calibri"/>
                            <w:sz w:val="22"/>
                            <w:szCs w:val="22"/>
                          </w:rPr>
                          <w:t>Object Code Optimizer</w:t>
                        </w:r>
                      </w:p>
                    </w:txbxContent>
                  </v:textbox>
                </v:shape>
                <v:shape id="Textruta 7" o:spid="_x0000_s1114" type="#_x0000_t202" style="position:absolute;left:5410;top:45087;width:18034;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" filled="f" stroked="f" strokeweight=".5pt">
                  <v:textbox>
                    <w:txbxContent>
                      <w:p w14:paraId="6B60AFFC" w14:textId="29E837A0" w:rsidR="00206409" w:rsidRDefault="00206409" w:rsidP="007016BF">
                        <w:pPr>
                          <w:pStyle w:val="Normalwebb"/>
                          <w:spacing w:before="60" w:line="252" w:lineRule="auto"/>
                          <w:jc w:val="center"/>
                        </w:pPr>
                        <w:r>
                          <w:rPr>
                            <w:rFonts w:eastAsia="Calibri"/>
                            <w:sz w:val="22"/>
                            <w:szCs w:val="22"/>
                            <w:lang w:val="en-US"/>
                          </w:rPr>
                          <w:t>Object Code</w:t>
                        </w:r>
                      </w:p>
                      <w:p w14:paraId="774C3A6C" w14:textId="77777777" w:rsidR="00206409" w:rsidRDefault="00206409" w:rsidP="007016BF">
                        <w:pPr>
                          <w:pStyle w:val="Normalwebb"/>
                          <w:spacing w:before="120" w:after="120" w:line="252" w:lineRule="auto"/>
                        </w:pPr>
                        <w:r>
                          <w:rPr>
                            <w:rFonts w:eastAsia="Calibri"/>
                            <w:sz w:val="22"/>
                            <w:szCs w:val="22"/>
                          </w:rPr>
                          <w:t> </w:t>
                        </w:r>
                      </w:p>
                    </w:txbxContent>
                  </v:textbox>
                </v:shape>
                <v:shape id="Rak pilkoppling 545" o:spid="_x0000_s1115" type="#_x0000_t32" style="position:absolute;left:14427;top:48694;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" strokecolor="black [3213]" strokeweight=".5pt">
                  <v:stroke endarrow="block" joinstyle="miter"/>
                </v:shape>
                <v:shape id="Rak pilkoppling 546" o:spid="_x0000_s1116" type="#_x0000_t32" style="position:absolute;left:14427;top:41480;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" strokecolor="black [3213]" strokeweight=".5pt">
                  <v:stroke endarrow="block" joinstyle="miter"/>
                </v:shape>
                <v:shape id="Textruta 7" o:spid="_x0000_s1117" type="#_x0000_t202" style="position:absolute;left:5410;top:59515;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" filled="f" stroked="f" strokeweight=".5pt">
                  <v:textbox>
                    <w:txbxContent>
                      <w:p w14:paraId="382BB8B2" w14:textId="149DA6D5" w:rsidR="00206409" w:rsidRDefault="00206409" w:rsidP="00817F18">
                        <w:pPr>
                          <w:pStyle w:val="Normalwebb"/>
                          <w:spacing w:before="60" w:line="252" w:lineRule="auto"/>
                          <w:jc w:val="center"/>
                        </w:pPr>
                        <w:r>
                          <w:rPr>
                            <w:rFonts w:eastAsia="Calibri"/>
                            <w:sz w:val="22"/>
                            <w:szCs w:val="22"/>
                            <w:lang w:val="en-US"/>
                          </w:rPr>
                          <w:t>Optimized Object Code</w:t>
                        </w:r>
                      </w:p>
                    </w:txbxContent>
                  </v:textbox>
                </v:shape>
                <v:shape id="Rak pilkoppling 550" o:spid="_x0000_s1118" type="#_x0000_t32" style="position:absolute;left:14427;top:55908;width:0;height:376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" strokecolor="black [3213]" strokeweight=".5pt">
                  <v:stroke endarrow="block" joinstyle="miter"/>
                </v:shape>
                <v:shape id="Textruta 7" o:spid="_x0000_s1119" type="#_x0000_t202" style="position:absolute;left:5410;top:28855;width:18034;height:53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" filled="f" stroked="f" strokeweight=".5pt">
                  <v:textbox>
                    <w:txbxContent>
                      <w:p w14:paraId="57199023" w14:textId="1D2D67F8" w:rsidR="00206409" w:rsidRDefault="00206409" w:rsidP="009C410A">
                        <w:pPr>
                          <w:pStyle w:val="Normalwebb"/>
                          <w:spacing w:before="60" w:line="254" w:lineRule="auto"/>
                          <w:jc w:val="center"/>
                        </w:pPr>
                        <w:r>
                          <w:rPr>
                            <w:rFonts w:eastAsia="Calibri"/>
                            <w:sz w:val="22"/>
                            <w:szCs w:val="22"/>
                            <w:lang w:val="en-US"/>
                          </w:rPr>
                          <w:t>Middle Code with  Allocated Registers</w:t>
                        </w:r>
                      </w:p>
                    </w:txbxContent>
                  </v:textbox>
                </v:shape>
                <w10:wrap type="topAndBottom"/>
              </v:group>
            </w:pict>
          </mc:Fallback>
        </mc:AlternateContent>
      </w:r>
      <w:bookmarkStart w:id="1" w:name="_Toc49764283"/>
      <w:r w:rsidR="00EE7565" w:rsidRPr="00EC76D5">
        <w:t>The Preprocessor</w:t>
      </w:r>
      <w:bookmarkEnd w:id="1"/>
    </w:p>
    <w:p w14:paraId="02063268" w14:textId="77777777" w:rsidR="00826306" w:rsidRPr="00826306" w:rsidRDefault="00826306" w:rsidP="00826306"/>
    <w:p w14:paraId="5669FD68" w14:textId="55D69EA4" w:rsidR="00396DE9" w:rsidRDefault="00396DE9" w:rsidP="00EA0D62">
      <w:r>
        <w:t>As the name implies, the pr</w:t>
      </w:r>
      <w:r w:rsidR="002F250A">
        <w:t>e</w:t>
      </w:r>
      <w:r>
        <w:t>processor processes the source code before the actual compilation starts.</w:t>
      </w:r>
      <w:r w:rsidR="008E3E0D">
        <w:t xml:space="preserve"> Its task is to remove comments, include files, replace macros, and perform conditional programming.</w:t>
      </w:r>
    </w:p>
    <w:p w14:paraId="472BDFFE" w14:textId="1AC7210E" w:rsidR="00653984" w:rsidRPr="00EC76D5" w:rsidRDefault="00EE7565" w:rsidP="00D030E2">
      <w:pPr>
        <w:pStyle w:val="Rubrik3"/>
      </w:pPr>
      <w:bookmarkStart w:id="2" w:name="_Toc49764284"/>
      <w:r w:rsidRPr="00EC76D5">
        <w:t>Scanning</w:t>
      </w:r>
      <w:bookmarkEnd w:id="2"/>
    </w:p>
    <w:p w14:paraId="793CFDAB" w14:textId="0E8C5E6C" w:rsidR="006870AC" w:rsidRPr="00EC76D5" w:rsidRDefault="006870AC" w:rsidP="00653984">
      <w:r w:rsidRPr="00EC76D5">
        <w:t xml:space="preserve">The scanner is responsible for </w:t>
      </w:r>
      <w:r w:rsidR="000B4BEB">
        <w:t xml:space="preserve">interpreting </w:t>
      </w:r>
      <w:r w:rsidRPr="00EC76D5">
        <w:t>sequen</w:t>
      </w:r>
      <w:r w:rsidRPr="000B4BEB">
        <w:t xml:space="preserve">ces of characters into </w:t>
      </w:r>
      <w:r w:rsidRPr="000B4BEB">
        <w:rPr>
          <w:rStyle w:val="KeyWord0"/>
        </w:rPr>
        <w:t>tokens</w:t>
      </w:r>
      <w:r w:rsidRPr="000B4BEB">
        <w:t xml:space="preserve">, the least significant </w:t>
      </w:r>
      <w:r w:rsidRPr="00EC76D5">
        <w:t xml:space="preserve">parts of the source code. </w:t>
      </w:r>
      <w:r w:rsidR="0016428D" w:rsidRPr="00EC76D5">
        <w:t>For instance, the characters ‘i</w:t>
      </w:r>
      <w:r w:rsidR="00916CDC" w:rsidRPr="00EC76D5">
        <w:t xml:space="preserve">’ and ‘f’ </w:t>
      </w:r>
      <w:r w:rsidR="00AF2F75" w:rsidRPr="00EC76D5">
        <w:t>are</w:t>
      </w:r>
      <w:r w:rsidR="00916CDC" w:rsidRPr="00EC76D5">
        <w:t xml:space="preserve"> interpreted as the key word </w:t>
      </w:r>
      <w:r w:rsidR="00916CDC" w:rsidRPr="00642326">
        <w:rPr>
          <w:rStyle w:val="KeyWord0"/>
        </w:rPr>
        <w:t>if</w:t>
      </w:r>
      <w:r w:rsidR="00916CDC" w:rsidRPr="00642326">
        <w:t xml:space="preserve"> </w:t>
      </w:r>
      <w:r w:rsidR="00916CDC" w:rsidRPr="00EC76D5">
        <w:t>and the</w:t>
      </w:r>
      <w:r w:rsidR="00E56A27" w:rsidRPr="00EC76D5">
        <w:t xml:space="preserve"> characters ‘</w:t>
      </w:r>
      <w:r w:rsidR="00642326">
        <w:t>3</w:t>
      </w:r>
      <w:r w:rsidR="00E56A27" w:rsidRPr="00EC76D5">
        <w:t>’, ‘</w:t>
      </w:r>
      <w:r w:rsidR="00642326">
        <w:t>.</w:t>
      </w:r>
      <w:r w:rsidR="00E56A27" w:rsidRPr="00EC76D5">
        <w:t xml:space="preserve">’, </w:t>
      </w:r>
      <w:r w:rsidR="00642326">
        <w:t>‘1’</w:t>
      </w:r>
      <w:r w:rsidR="000B4BEB">
        <w:t>,</w:t>
      </w:r>
      <w:r w:rsidR="00642326">
        <w:t xml:space="preserve"> </w:t>
      </w:r>
      <w:r w:rsidR="00E56A27" w:rsidRPr="00EC76D5">
        <w:t>and ‘</w:t>
      </w:r>
      <w:r w:rsidR="00642326">
        <w:t>4</w:t>
      </w:r>
      <w:r w:rsidR="00E56A27" w:rsidRPr="00EC76D5">
        <w:t>’ are</w:t>
      </w:r>
      <w:r w:rsidR="00916CDC" w:rsidRPr="00EC76D5">
        <w:t xml:space="preserve"> interpreted as the </w:t>
      </w:r>
      <w:r w:rsidR="00642326">
        <w:t>floating value 3.14</w:t>
      </w:r>
      <w:r w:rsidR="00916CDC" w:rsidRPr="00EC76D5">
        <w:t>.</w:t>
      </w:r>
    </w:p>
    <w:p w14:paraId="70210504" w14:textId="70FD938E" w:rsidR="000B4BEB" w:rsidRPr="00EC76D5" w:rsidRDefault="000B4BEB" w:rsidP="00D030E2">
      <w:pPr>
        <w:pStyle w:val="Rubrik3"/>
      </w:pPr>
      <w:r w:rsidRPr="00EC76D5">
        <w:lastRenderedPageBreak/>
        <w:t>Parsing</w:t>
      </w:r>
      <w:r w:rsidR="00BC1897">
        <w:t xml:space="preserve"> and Middle Code Generation</w:t>
      </w:r>
    </w:p>
    <w:p w14:paraId="542900B5" w14:textId="568E9CC9" w:rsidR="00BC3722" w:rsidRDefault="00AD34C4" w:rsidP="00653984">
      <w:r w:rsidRPr="00197130">
        <w:t xml:space="preserve">Every programming language has a syntax, which </w:t>
      </w:r>
      <w:r w:rsidR="00174346" w:rsidRPr="00197130">
        <w:t xml:space="preserve">in </w:t>
      </w:r>
      <w:r w:rsidR="00197130">
        <w:t xml:space="preserve">this book is a </w:t>
      </w:r>
      <w:r w:rsidRPr="00197130">
        <w:rPr>
          <w:rStyle w:val="KeyWord0"/>
        </w:rPr>
        <w:t>grammar</w:t>
      </w:r>
      <w:r w:rsidRPr="00197130">
        <w:t>.</w:t>
      </w:r>
      <w:r w:rsidR="003320A4">
        <w:t xml:space="preserve"> </w:t>
      </w:r>
      <w:r w:rsidRPr="00EC76D5">
        <w:t>The parser checks whether the source code applies to the grammar</w:t>
      </w:r>
      <w:r w:rsidR="00FC005A" w:rsidRPr="00EC76D5">
        <w:t xml:space="preserve"> by requesting tokes from the scanner when needed.</w:t>
      </w:r>
      <w:r w:rsidRPr="00EC76D5">
        <w:t xml:space="preserve"> </w:t>
      </w:r>
      <w:r w:rsidR="0076639A" w:rsidRPr="00EC76D5">
        <w:t xml:space="preserve">When the </w:t>
      </w:r>
      <w:r w:rsidR="003320A4">
        <w:t xml:space="preserve">declarations </w:t>
      </w:r>
      <w:r w:rsidR="0076639A" w:rsidRPr="00EC76D5">
        <w:t>are parsed the</w:t>
      </w:r>
      <w:r w:rsidR="0076639A" w:rsidRPr="003320A4">
        <w:t xml:space="preserve"> </w:t>
      </w:r>
      <w:r w:rsidR="0076639A" w:rsidRPr="003320A4">
        <w:rPr>
          <w:rStyle w:val="KeyWord0"/>
        </w:rPr>
        <w:t>symbol</w:t>
      </w:r>
      <w:r w:rsidR="0076639A" w:rsidRPr="003320A4">
        <w:t xml:space="preserve"> </w:t>
      </w:r>
      <w:r w:rsidR="0076639A" w:rsidRPr="003320A4">
        <w:rPr>
          <w:rStyle w:val="KeyWord0"/>
        </w:rPr>
        <w:t>table</w:t>
      </w:r>
      <w:r w:rsidR="0076639A" w:rsidRPr="003320A4">
        <w:t xml:space="preserve"> </w:t>
      </w:r>
      <w:r w:rsidR="008008CF" w:rsidRPr="003320A4">
        <w:t xml:space="preserve">is generated, which holds information of variables, </w:t>
      </w:r>
      <w:r w:rsidR="008008CF" w:rsidRPr="00EC76D5">
        <w:t>types, and functions</w:t>
      </w:r>
      <w:r w:rsidR="00DD63ED" w:rsidRPr="00EC76D5">
        <w:t>.</w:t>
      </w:r>
      <w:r w:rsidR="008008CF" w:rsidRPr="00EC76D5">
        <w:t xml:space="preserve"> </w:t>
      </w:r>
      <w:r w:rsidR="00BC3722">
        <w:t xml:space="preserve">The </w:t>
      </w:r>
      <w:r w:rsidR="00BC3722" w:rsidRPr="00BC3722">
        <w:rPr>
          <w:rStyle w:val="KeyWord0"/>
        </w:rPr>
        <w:t>type</w:t>
      </w:r>
      <w:r w:rsidR="00BC3722">
        <w:t xml:space="preserve"> </w:t>
      </w:r>
      <w:r w:rsidR="00BC3722" w:rsidRPr="00BC3722">
        <w:rPr>
          <w:rStyle w:val="KeyWord0"/>
        </w:rPr>
        <w:t>system</w:t>
      </w:r>
      <w:r w:rsidR="00BC3722">
        <w:t xml:space="preserve"> is also used to perform </w:t>
      </w:r>
      <w:r w:rsidR="008008CF" w:rsidRPr="00EC76D5">
        <w:t>type checking and type conversions</w:t>
      </w:r>
      <w:r w:rsidR="00BC3722">
        <w:t xml:space="preserve">. </w:t>
      </w:r>
      <w:r w:rsidR="00AB1B1F" w:rsidRPr="00EC76D5">
        <w:t xml:space="preserve">The </w:t>
      </w:r>
      <w:r w:rsidR="00490080" w:rsidRPr="00EC76D5">
        <w:t>output</w:t>
      </w:r>
      <w:r w:rsidR="001B36BD" w:rsidRPr="00EC76D5">
        <w:t xml:space="preserve"> of the parser is </w:t>
      </w:r>
      <w:r w:rsidR="00EF23EC" w:rsidRPr="00EC76D5">
        <w:t xml:space="preserve">a </w:t>
      </w:r>
      <w:r w:rsidR="00BC3722">
        <w:t xml:space="preserve">sequence of </w:t>
      </w:r>
      <w:r w:rsidR="00BC3722" w:rsidRPr="00BC3722">
        <w:rPr>
          <w:rStyle w:val="KeyWord0"/>
        </w:rPr>
        <w:t>middle</w:t>
      </w:r>
      <w:r w:rsidR="00BC3722">
        <w:t xml:space="preserve"> </w:t>
      </w:r>
      <w:r w:rsidR="00BC3722" w:rsidRPr="00BC3722">
        <w:rPr>
          <w:rStyle w:val="KeyWord0"/>
        </w:rPr>
        <w:t>code</w:t>
      </w:r>
      <w:r w:rsidR="00BC3722">
        <w:t xml:space="preserve">. As the name implies, the middle code is </w:t>
      </w:r>
      <w:r w:rsidR="003552CF">
        <w:t>a simple notation holding the code between the parsing and the assembly code generation.</w:t>
      </w:r>
    </w:p>
    <w:p w14:paraId="7167A1D9" w14:textId="77777777" w:rsidR="00FE0307" w:rsidRPr="00EC76D5" w:rsidRDefault="00EE7565" w:rsidP="00EE7565">
      <w:pPr>
        <w:pStyle w:val="Rubrik3"/>
      </w:pPr>
      <w:bookmarkStart w:id="3" w:name="_Toc49764287"/>
      <w:r w:rsidRPr="00EC76D5">
        <w:t>Middle Code Optimization</w:t>
      </w:r>
      <w:bookmarkEnd w:id="3"/>
    </w:p>
    <w:p w14:paraId="6647956C" w14:textId="035B935C" w:rsidR="00E60C50" w:rsidRPr="00EC76D5" w:rsidRDefault="0033564D" w:rsidP="005A4120">
      <w:r w:rsidRPr="00EC76D5">
        <w:t xml:space="preserve">The purpose of the middle code optimization phase is to </w:t>
      </w:r>
      <w:r w:rsidR="00AB75CE" w:rsidRPr="00EC76D5">
        <w:t>m</w:t>
      </w:r>
      <w:r w:rsidR="006B534E" w:rsidRPr="00EC76D5">
        <w:t xml:space="preserve">ake the middle code more effective. </w:t>
      </w:r>
      <w:r w:rsidR="000B355C">
        <w:t>Reduction of condition jumps is one example of such optimization</w:t>
      </w:r>
      <w:r w:rsidR="00110AFB">
        <w:t xml:space="preserve">. By swapping the </w:t>
      </w:r>
      <w:r w:rsidR="00DA217C">
        <w:t>condition</w:t>
      </w:r>
      <w:r w:rsidR="00DA7496">
        <w:t xml:space="preserve"> in the following middle code</w:t>
      </w:r>
      <w:r w:rsidR="00DA217C">
        <w:t>, we can</w:t>
      </w:r>
      <w:r w:rsidR="000E5DC9">
        <w:t xml:space="preserve"> remove a </w:t>
      </w:r>
      <w:r w:rsidR="000E5DC9" w:rsidRPr="000E5DC9">
        <w:rPr>
          <w:rStyle w:val="KeyWord0"/>
        </w:rPr>
        <w:t>goto</w:t>
      </w:r>
      <w:r w:rsidR="000E5DC9">
        <w:t xml:space="preserve"> instruction.</w:t>
      </w:r>
      <w:r w:rsidR="00DA217C">
        <w:t xml:space="preserve">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60C50" w:rsidRPr="00EC76D5" w14:paraId="574DC31D" w14:textId="77777777" w:rsidTr="00DA7496">
        <w:tc>
          <w:tcPr>
            <w:tcW w:w="4675" w:type="dxa"/>
          </w:tcPr>
          <w:p w14:paraId="1714CFFF" w14:textId="7E2F6980" w:rsidR="00AE35B6" w:rsidRPr="00EC76D5" w:rsidRDefault="00AE35B6" w:rsidP="00AE35B6">
            <w:pPr>
              <w:pStyle w:val="Code"/>
            </w:pPr>
            <w:r w:rsidRPr="00EC76D5">
              <w:t>1. if a &lt; b goto 3</w:t>
            </w:r>
          </w:p>
          <w:p w14:paraId="3F7DC7FC" w14:textId="77777777" w:rsidR="00E60C50" w:rsidRPr="00EC76D5" w:rsidRDefault="00AE35B6" w:rsidP="00AE35B6">
            <w:pPr>
              <w:pStyle w:val="Code"/>
            </w:pPr>
            <w:r w:rsidRPr="00EC76D5">
              <w:t>2. goto 10</w:t>
            </w:r>
          </w:p>
          <w:p w14:paraId="1654EA82" w14:textId="5F70E6E8" w:rsidR="00AE35B6" w:rsidRPr="00EC76D5" w:rsidRDefault="00AE35B6" w:rsidP="00AE35B6">
            <w:pPr>
              <w:pStyle w:val="Code"/>
            </w:pPr>
            <w:r w:rsidRPr="00EC76D5">
              <w:t>3. ...</w:t>
            </w:r>
          </w:p>
        </w:tc>
        <w:tc>
          <w:tcPr>
            <w:tcW w:w="4675" w:type="dxa"/>
          </w:tcPr>
          <w:p w14:paraId="1FFF95C0" w14:textId="77777777" w:rsidR="00AE35B6" w:rsidRPr="00EC76D5" w:rsidRDefault="00AE35B6" w:rsidP="00AE35B6">
            <w:pPr>
              <w:pStyle w:val="Code"/>
            </w:pPr>
            <w:r w:rsidRPr="00EC76D5">
              <w:t>1. if a &gt;= b goto 10</w:t>
            </w:r>
          </w:p>
          <w:p w14:paraId="695CC12A" w14:textId="066C2E60" w:rsidR="00E60C50" w:rsidRPr="00EC76D5" w:rsidRDefault="00AE35B6" w:rsidP="00AE35B6">
            <w:pPr>
              <w:pStyle w:val="Code"/>
            </w:pPr>
            <w:r w:rsidRPr="00EC76D5">
              <w:t xml:space="preserve">2. </w:t>
            </w:r>
          </w:p>
          <w:p w14:paraId="0DA6E938" w14:textId="135C444A" w:rsidR="00194849" w:rsidRPr="00EC76D5" w:rsidRDefault="00194849" w:rsidP="00AE35B6">
            <w:pPr>
              <w:pStyle w:val="Code"/>
            </w:pPr>
            <w:r w:rsidRPr="00EC76D5">
              <w:t>3. ...</w:t>
            </w:r>
          </w:p>
        </w:tc>
      </w:tr>
      <w:tr w:rsidR="00E60C50" w:rsidRPr="00EC76D5" w14:paraId="54564CBC" w14:textId="77777777" w:rsidTr="00DA7496">
        <w:tc>
          <w:tcPr>
            <w:tcW w:w="4675" w:type="dxa"/>
          </w:tcPr>
          <w:p w14:paraId="5D430B19" w14:textId="77777777" w:rsidR="00E60C50" w:rsidRPr="00EC76D5" w:rsidRDefault="00E60C50" w:rsidP="008E0A21">
            <w:r w:rsidRPr="00EC76D5">
              <w:t>(a) Before</w:t>
            </w:r>
          </w:p>
        </w:tc>
        <w:tc>
          <w:tcPr>
            <w:tcW w:w="4675" w:type="dxa"/>
          </w:tcPr>
          <w:p w14:paraId="700D9692" w14:textId="77777777" w:rsidR="00E60C50" w:rsidRPr="00EC76D5" w:rsidRDefault="00E60C50" w:rsidP="008E0A21">
            <w:r w:rsidRPr="00EC76D5">
              <w:t>(b) After</w:t>
            </w:r>
          </w:p>
        </w:tc>
      </w:tr>
    </w:tbl>
    <w:p w14:paraId="0BF7733D" w14:textId="48E92417" w:rsidR="00F34BB6" w:rsidRPr="00EC76D5" w:rsidRDefault="00F34BB6" w:rsidP="00F34BB6">
      <w:r w:rsidRPr="00DA7496">
        <w:rPr>
          <w:rStyle w:val="KeyWord0"/>
        </w:rPr>
        <w:t>Goto</w:t>
      </w:r>
      <w:r w:rsidRPr="00EC76D5">
        <w:t>-</w:t>
      </w:r>
      <w:r w:rsidRPr="00DA7496">
        <w:rPr>
          <w:rStyle w:val="KeyWord0"/>
        </w:rPr>
        <w:t>chains</w:t>
      </w:r>
      <w:r w:rsidRPr="00EC76D5">
        <w:t xml:space="preserve"> </w:t>
      </w:r>
      <w:r w:rsidR="00BD5B83">
        <w:t xml:space="preserve">is </w:t>
      </w:r>
      <w:r w:rsidR="00DA217C">
        <w:t>another</w:t>
      </w:r>
      <w:r w:rsidR="00BD5B83">
        <w:t xml:space="preserve"> example</w:t>
      </w:r>
      <w:r w:rsidR="00DA217C">
        <w:t>.</w:t>
      </w:r>
      <w:r w:rsidR="00BD5B83">
        <w:t xml:space="preserve"> </w:t>
      </w:r>
      <w:r w:rsidR="00813C0C" w:rsidRPr="00EC76D5">
        <w:t xml:space="preserve">In the following </w:t>
      </w:r>
      <w:r w:rsidR="00DA7496">
        <w:t>middle code</w:t>
      </w:r>
      <w:r w:rsidR="00813C0C" w:rsidRPr="00EC76D5">
        <w:t xml:space="preserve">, all </w:t>
      </w:r>
      <w:r w:rsidR="00813C0C" w:rsidRPr="00BD5B83">
        <w:rPr>
          <w:rStyle w:val="KeyWord0"/>
        </w:rPr>
        <w:t>goto</w:t>
      </w:r>
      <w:r w:rsidR="00813C0C" w:rsidRPr="00EC76D5">
        <w:t xml:space="preserve"> instructions </w:t>
      </w:r>
      <w:r w:rsidR="00BD5B83">
        <w:t xml:space="preserve">shall jump to the </w:t>
      </w:r>
      <w:r w:rsidR="00813C0C" w:rsidRPr="00EC76D5">
        <w:t>final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34BB6" w:rsidRPr="00EC76D5" w14:paraId="1CE11FC5" w14:textId="77777777" w:rsidTr="00DA7496">
        <w:tc>
          <w:tcPr>
            <w:tcW w:w="4675" w:type="dxa"/>
          </w:tcPr>
          <w:p w14:paraId="2F0C93C6" w14:textId="68660C53" w:rsidR="00F34BB6" w:rsidRPr="00EC76D5" w:rsidRDefault="00F34BB6" w:rsidP="008E0A21">
            <w:pPr>
              <w:pStyle w:val="Code"/>
            </w:pPr>
            <w:r w:rsidRPr="00EC76D5">
              <w:t xml:space="preserve">1. </w:t>
            </w:r>
            <w:r w:rsidR="000776C7" w:rsidRPr="00EC76D5">
              <w:t>goto 3</w:t>
            </w:r>
          </w:p>
          <w:p w14:paraId="47136A35" w14:textId="77777777" w:rsidR="00F34BB6" w:rsidRPr="00EC76D5" w:rsidRDefault="000776C7" w:rsidP="000776C7">
            <w:pPr>
              <w:pStyle w:val="Code"/>
            </w:pPr>
            <w:r w:rsidRPr="00EC76D5">
              <w:t>2.</w:t>
            </w:r>
            <w:r w:rsidR="00F34BB6" w:rsidRPr="00EC76D5">
              <w:t xml:space="preserve"> ...</w:t>
            </w:r>
          </w:p>
          <w:p w14:paraId="3F5AC0D9" w14:textId="77777777" w:rsidR="000776C7" w:rsidRPr="00EC76D5" w:rsidRDefault="000776C7" w:rsidP="000776C7">
            <w:pPr>
              <w:pStyle w:val="Code"/>
            </w:pPr>
            <w:r w:rsidRPr="00EC76D5">
              <w:t>3. goto 5</w:t>
            </w:r>
          </w:p>
          <w:p w14:paraId="277B6B94" w14:textId="77777777" w:rsidR="000776C7" w:rsidRPr="00EC76D5" w:rsidRDefault="000776C7" w:rsidP="000776C7">
            <w:pPr>
              <w:pStyle w:val="Code"/>
            </w:pPr>
            <w:r w:rsidRPr="00EC76D5">
              <w:t>4. ...</w:t>
            </w:r>
          </w:p>
          <w:p w14:paraId="2C9677B6" w14:textId="0A0F8055" w:rsidR="000776C7" w:rsidRPr="00EC76D5" w:rsidRDefault="00C77DED" w:rsidP="000776C7">
            <w:pPr>
              <w:pStyle w:val="Code"/>
            </w:pPr>
            <w:r w:rsidRPr="00EC76D5">
              <w:t>5. goto 10</w:t>
            </w:r>
          </w:p>
        </w:tc>
        <w:tc>
          <w:tcPr>
            <w:tcW w:w="4675" w:type="dxa"/>
          </w:tcPr>
          <w:p w14:paraId="7DC84A78" w14:textId="18B5856B" w:rsidR="00813C0C" w:rsidRPr="00EC76D5" w:rsidRDefault="00813C0C" w:rsidP="00813C0C">
            <w:pPr>
              <w:pStyle w:val="Code"/>
            </w:pPr>
            <w:r w:rsidRPr="00EC76D5">
              <w:t xml:space="preserve">1. </w:t>
            </w:r>
            <w:r w:rsidR="00C77DED" w:rsidRPr="00EC76D5">
              <w:t>goto 10</w:t>
            </w:r>
          </w:p>
          <w:p w14:paraId="07DDD615" w14:textId="77777777" w:rsidR="00813C0C" w:rsidRPr="00EC76D5" w:rsidRDefault="00813C0C" w:rsidP="00813C0C">
            <w:pPr>
              <w:pStyle w:val="Code"/>
            </w:pPr>
            <w:r w:rsidRPr="00EC76D5">
              <w:t>2. ...</w:t>
            </w:r>
          </w:p>
          <w:p w14:paraId="646A9A1A" w14:textId="689EB3B8" w:rsidR="00813C0C" w:rsidRPr="00EC76D5" w:rsidRDefault="00813C0C" w:rsidP="00813C0C">
            <w:pPr>
              <w:pStyle w:val="Code"/>
            </w:pPr>
            <w:r w:rsidRPr="00EC76D5">
              <w:t xml:space="preserve">3. goto </w:t>
            </w:r>
            <w:r w:rsidR="00C77DED" w:rsidRPr="00EC76D5">
              <w:t>10</w:t>
            </w:r>
          </w:p>
          <w:p w14:paraId="68A6B34E" w14:textId="77777777" w:rsidR="00813C0C" w:rsidRPr="00EC76D5" w:rsidRDefault="00813C0C" w:rsidP="00813C0C">
            <w:pPr>
              <w:pStyle w:val="Code"/>
            </w:pPr>
            <w:r w:rsidRPr="00EC76D5">
              <w:t>4. ...</w:t>
            </w:r>
          </w:p>
          <w:p w14:paraId="6468A079" w14:textId="2EEEF20A" w:rsidR="00F34BB6" w:rsidRPr="00EC76D5" w:rsidRDefault="00C77DED" w:rsidP="00813C0C">
            <w:pPr>
              <w:pStyle w:val="Code"/>
            </w:pPr>
            <w:r w:rsidRPr="00EC76D5">
              <w:t>5. goto 10</w:t>
            </w:r>
          </w:p>
        </w:tc>
      </w:tr>
      <w:tr w:rsidR="00F34BB6" w:rsidRPr="00EC76D5" w14:paraId="6C3AC154" w14:textId="77777777" w:rsidTr="00DA7496">
        <w:tc>
          <w:tcPr>
            <w:tcW w:w="4675" w:type="dxa"/>
          </w:tcPr>
          <w:p w14:paraId="038C8BEE" w14:textId="77777777" w:rsidR="00F34BB6" w:rsidRPr="00EC76D5" w:rsidRDefault="00F34BB6" w:rsidP="008E0A21">
            <w:r w:rsidRPr="00EC76D5">
              <w:t>(a) Before</w:t>
            </w:r>
          </w:p>
        </w:tc>
        <w:tc>
          <w:tcPr>
            <w:tcW w:w="4675" w:type="dxa"/>
          </w:tcPr>
          <w:p w14:paraId="41E0E840" w14:textId="77777777" w:rsidR="00F34BB6" w:rsidRPr="00EC76D5" w:rsidRDefault="00F34BB6" w:rsidP="008E0A21">
            <w:r w:rsidRPr="00EC76D5">
              <w:t>(b) After</w:t>
            </w:r>
          </w:p>
        </w:tc>
      </w:tr>
    </w:tbl>
    <w:p w14:paraId="780CFAFB" w14:textId="1F86E6A8" w:rsidR="00FF1F4C" w:rsidRDefault="00D030E2" w:rsidP="00EE7565">
      <w:pPr>
        <w:pStyle w:val="Rubrik3"/>
      </w:pPr>
      <w:bookmarkStart w:id="4" w:name="_Toc49764288"/>
      <w:r>
        <w:t>Initialization</w:t>
      </w:r>
    </w:p>
    <w:p w14:paraId="26B5E986" w14:textId="7F634DDE" w:rsidR="00D030E2" w:rsidRDefault="00D030E2" w:rsidP="00D030E2">
      <w:pPr>
        <w:pStyle w:val="Rubrik3"/>
      </w:pPr>
      <w:r>
        <w:t>Declarators and Declaration Specifiers</w:t>
      </w:r>
    </w:p>
    <w:p w14:paraId="1608EC07" w14:textId="3C1C5861" w:rsidR="00F01E7E" w:rsidRDefault="00F01E7E" w:rsidP="0031712C">
      <w:pPr>
        <w:pStyle w:val="Rubrik3"/>
      </w:pPr>
      <w:bookmarkStart w:id="5" w:name="_Toc49764289"/>
      <w:bookmarkEnd w:id="4"/>
      <w:r>
        <w:t>The Symbol Table</w:t>
      </w:r>
    </w:p>
    <w:p w14:paraId="26774F2A" w14:textId="4EB0A361" w:rsidR="00EB1B29" w:rsidRPr="00EB1B29" w:rsidRDefault="00EB1B29" w:rsidP="00EB1B29">
      <w:r>
        <w:t>The symbol table is actually a hierarchy of tables, where the root table represent global space and the other tables represents functions or blocks in functions.</w:t>
      </w:r>
    </w:p>
    <w:p w14:paraId="0B720638" w14:textId="6F9A8761" w:rsidR="00F01E7E" w:rsidRDefault="00F01E7E" w:rsidP="0031712C">
      <w:pPr>
        <w:pStyle w:val="Rubrik3"/>
      </w:pPr>
      <w:r>
        <w:t>The Type System</w:t>
      </w:r>
    </w:p>
    <w:p w14:paraId="164882FC" w14:textId="065B9EAB" w:rsidR="000D4A41" w:rsidRPr="000D4A41" w:rsidRDefault="000D4A41" w:rsidP="000D4A41">
      <w:r>
        <w:t>ANSI C holds a rather large set of types. The basic types are the integral types and floating-point types. Then there are pointers, arrays, function, structs and unions.</w:t>
      </w:r>
    </w:p>
    <w:p w14:paraId="170C5975" w14:textId="5BE2F8FE" w:rsidR="00EE7565" w:rsidRPr="00EC76D5" w:rsidRDefault="0067532F" w:rsidP="00EE7565">
      <w:pPr>
        <w:pStyle w:val="Rubrik3"/>
      </w:pPr>
      <w:bookmarkStart w:id="6" w:name="_Toc49764290"/>
      <w:bookmarkEnd w:id="5"/>
      <w:r>
        <w:t>Ass</w:t>
      </w:r>
      <w:r w:rsidR="00A230F3">
        <w:t xml:space="preserve">embly </w:t>
      </w:r>
      <w:r w:rsidR="00EE7565" w:rsidRPr="00EC76D5">
        <w:t>Code Generation</w:t>
      </w:r>
      <w:bookmarkEnd w:id="6"/>
    </w:p>
    <w:p w14:paraId="0E14CD58" w14:textId="5A08EB6C" w:rsidR="006B0843" w:rsidRDefault="003C0006" w:rsidP="00FE0307">
      <w:r>
        <w:t xml:space="preserve">When the middle code has been generated and optimized, we generate the assembly code. </w:t>
      </w:r>
      <w:r w:rsidR="001F0AB2">
        <w:t xml:space="preserve">In the first step, the code is generated and we use </w:t>
      </w:r>
      <w:r w:rsidR="001F0AB2" w:rsidRPr="001F0AB2">
        <w:rPr>
          <w:rStyle w:val="KeyWord0"/>
        </w:rPr>
        <w:t>tracks</w:t>
      </w:r>
      <w:r w:rsidR="001F0AB2">
        <w:t xml:space="preserve"> to mark where yet unknown registers shall be used, and in the second step we perform register allocation to find </w:t>
      </w:r>
      <w:r w:rsidR="005D2ADB">
        <w:t>the</w:t>
      </w:r>
      <w:r w:rsidR="001F0AB2">
        <w:t xml:space="preserve"> optimal</w:t>
      </w:r>
      <w:r w:rsidR="005D2ADB">
        <w:t xml:space="preserve"> us of the registers.</w:t>
      </w:r>
    </w:p>
    <w:p w14:paraId="23D2A1B7" w14:textId="11EFBED0" w:rsidR="007F1A80" w:rsidRDefault="00A230F3" w:rsidP="007F1A80">
      <w:pPr>
        <w:pStyle w:val="Rubrik3"/>
        <w:numPr>
          <w:ilvl w:val="2"/>
          <w:numId w:val="118"/>
        </w:numPr>
      </w:pPr>
      <w:bookmarkStart w:id="7" w:name="_Toc49764291"/>
      <w:r>
        <w:lastRenderedPageBreak/>
        <w:t>Executable</w:t>
      </w:r>
      <w:r w:rsidR="007F1A80" w:rsidRPr="00EC76D5">
        <w:t xml:space="preserve"> Code Optimization</w:t>
      </w:r>
      <w:bookmarkEnd w:id="7"/>
    </w:p>
    <w:p w14:paraId="3577E0D8" w14:textId="09BEB268" w:rsidR="00D52AF3" w:rsidRPr="00D52AF3" w:rsidRDefault="00D52AF3" w:rsidP="00D52AF3">
      <w:r>
        <w:t xml:space="preserve">During the book, there are a few conditions statements that generate the Linux assembly code. However, there are also statement that generates the hex code, which are then </w:t>
      </w:r>
      <w:r w:rsidR="00CA07DE">
        <w:t>linked into a file holding executable Windows code.</w:t>
      </w:r>
    </w:p>
    <w:p w14:paraId="56C797AB" w14:textId="0FE67C4F" w:rsidR="00EE078C" w:rsidRPr="00EC76D5" w:rsidRDefault="00EE078C" w:rsidP="00EE078C">
      <w:pPr>
        <w:pStyle w:val="Rubrik3"/>
      </w:pPr>
      <w:bookmarkStart w:id="8" w:name="_Toc49764293"/>
      <w:r w:rsidRPr="00EC76D5">
        <w:t>The Standard Library</w:t>
      </w:r>
      <w:bookmarkEnd w:id="8"/>
    </w:p>
    <w:p w14:paraId="5C881F7B" w14:textId="2B48C733" w:rsidR="00D03F33" w:rsidRPr="00EC76D5" w:rsidRDefault="00DD64F0" w:rsidP="005E7D2C">
      <w:r w:rsidRPr="00EC76D5">
        <w:t xml:space="preserve">The C language comes with a set of functions, macros, and instructions for </w:t>
      </w:r>
      <w:r w:rsidR="00526E3A" w:rsidRPr="00EC76D5">
        <w:t>many</w:t>
      </w:r>
      <w:r w:rsidR="00342ACC" w:rsidRPr="00EC76D5">
        <w:t xml:space="preserve"> </w:t>
      </w:r>
      <w:r w:rsidR="000A7BA6" w:rsidRPr="00EC76D5">
        <w:t>services.</w:t>
      </w:r>
      <w:r w:rsidR="00670400" w:rsidRPr="00EC76D5">
        <w:t xml:space="preserve"> It is mostly implemented in C. However, there are some additional non-standard functions for accessing registers.</w:t>
      </w:r>
    </w:p>
    <w:p w14:paraId="74AB3819" w14:textId="77777777" w:rsidR="00CE5717" w:rsidRPr="00EC76D5" w:rsidRDefault="00CE5717" w:rsidP="0096418E">
      <w:pPr>
        <w:pStyle w:val="Rubrik1"/>
      </w:pPr>
      <w:bookmarkStart w:id="9" w:name="_Toc49764300"/>
      <w:bookmarkStart w:id="10" w:name="_Ref418260972"/>
      <w:r w:rsidRPr="00EC76D5">
        <w:lastRenderedPageBreak/>
        <w:t>Main</w:t>
      </w:r>
      <w:bookmarkEnd w:id="9"/>
    </w:p>
    <w:p w14:paraId="67940380" w14:textId="77777777" w:rsidR="004B716F" w:rsidRPr="00EC76D5" w:rsidRDefault="004B716F" w:rsidP="004B716F">
      <w:r w:rsidRPr="00EC76D5">
        <w:t xml:space="preserve">The </w:t>
      </w:r>
      <w:r w:rsidRPr="00482C6D">
        <w:rPr>
          <w:rStyle w:val="KeyWord0"/>
        </w:rPr>
        <w:t>Main</w:t>
      </w:r>
      <w:r w:rsidRPr="00EC76D5">
        <w:t xml:space="preserve"> class handles the overall compi</w:t>
      </w:r>
      <w:r w:rsidR="00B25E5B" w:rsidRPr="00EC76D5">
        <w:t>ling and linking.</w:t>
      </w:r>
      <w:r w:rsidRPr="00EC76D5">
        <w:t xml:space="preserve"> </w:t>
      </w:r>
    </w:p>
    <w:p w14:paraId="23D8420B" w14:textId="77777777" w:rsidR="00E40B78" w:rsidRPr="00EC76D5" w:rsidRDefault="00E40B78" w:rsidP="00E40B78">
      <w:pPr>
        <w:pStyle w:val="Rubrik1"/>
      </w:pPr>
      <w:bookmarkStart w:id="11" w:name="_Toc49764320"/>
      <w:bookmarkEnd w:id="10"/>
      <w:r w:rsidRPr="00EC76D5">
        <w:lastRenderedPageBreak/>
        <w:t>Scanning</w:t>
      </w:r>
      <w:bookmarkEnd w:id="11"/>
    </w:p>
    <w:p w14:paraId="61A78CB4" w14:textId="088D17B9" w:rsidR="00B51A9D" w:rsidRPr="00EC76D5" w:rsidRDefault="00B51A9D" w:rsidP="00432E51">
      <w:r w:rsidRPr="00EC76D5">
        <w:t xml:space="preserve">In this project we use </w:t>
      </w:r>
      <w:r w:rsidR="00432E51" w:rsidRPr="00EC76D5">
        <w:t xml:space="preserve">Garden Point Lex, which is based on the classic scanner generator tool Lex. See appendix </w:t>
      </w:r>
      <w:r w:rsidR="00A86821">
        <w:t>XXX</w:t>
      </w:r>
      <w:r w:rsidR="00432E51" w:rsidRPr="00EC76D5">
        <w:t xml:space="preserve"> for a crash course.</w:t>
      </w:r>
    </w:p>
    <w:p w14:paraId="3A6A532C" w14:textId="452CC5A8" w:rsidR="00E40B78" w:rsidRPr="00EC76D5" w:rsidRDefault="00E40B78" w:rsidP="00E40B78">
      <w:pPr>
        <w:pStyle w:val="Rubrik3"/>
      </w:pPr>
      <w:bookmarkStart w:id="12" w:name="_Toc49764321"/>
      <w:r w:rsidRPr="00EC76D5">
        <w:t>The typedef-name Problem</w:t>
      </w:r>
      <w:bookmarkEnd w:id="12"/>
    </w:p>
    <w:p w14:paraId="1C059B26" w14:textId="735501A1" w:rsidR="00E40B78" w:rsidRPr="00EC76D5" w:rsidRDefault="00E40B78" w:rsidP="000D4187">
      <w:r w:rsidRPr="00EC76D5">
        <w:t xml:space="preserve">Let us take look at the </w:t>
      </w:r>
      <w:r w:rsidR="004C08C5">
        <w:t>two</w:t>
      </w:r>
      <w:r w:rsidRPr="00EC76D5">
        <w:t xml:space="preserve"> source code lines below. Intuitively, the first line looks like an expression statement where </w:t>
      </w:r>
      <w:r w:rsidRPr="00591DAB">
        <w:rPr>
          <w:rStyle w:val="KeyWord0"/>
        </w:rPr>
        <w:t>x</w:t>
      </w:r>
      <w:r w:rsidRPr="00EC76D5">
        <w:t xml:space="preserve"> and </w:t>
      </w:r>
      <w:r w:rsidRPr="00591DAB">
        <w:rPr>
          <w:rStyle w:val="KeyWord0"/>
        </w:rPr>
        <w:t>y</w:t>
      </w:r>
      <w:r w:rsidRPr="00EC76D5">
        <w:t xml:space="preserve"> are </w:t>
      </w:r>
      <w:r w:rsidR="006306BF" w:rsidRPr="00EC76D5">
        <w:t xml:space="preserve">variables of </w:t>
      </w:r>
      <w:r w:rsidR="00C020D8" w:rsidRPr="00EC76D5">
        <w:t>integral</w:t>
      </w:r>
      <w:r w:rsidRPr="00EC76D5">
        <w:t xml:space="preserve"> or floating </w:t>
      </w:r>
      <w:r w:rsidR="006306BF" w:rsidRPr="00EC76D5">
        <w:t>types</w:t>
      </w:r>
      <w:r w:rsidRPr="00EC76D5">
        <w:t>. Admittedly, the expression lacks side effects and is therefore meaningless, but it is still a</w:t>
      </w:r>
      <w:r w:rsidR="000D4187">
        <w:t xml:space="preserve"> valid</w:t>
      </w:r>
      <w:r w:rsidRPr="00EC76D5">
        <w:t xml:space="preserve"> expression statement. On the other hand, the second line looks like a pointer declaration where </w:t>
      </w:r>
      <w:r w:rsidRPr="00591DAB">
        <w:rPr>
          <w:rStyle w:val="KeyWord0"/>
        </w:rPr>
        <w:t>T</w:t>
      </w:r>
      <w:r w:rsidRPr="00EC76D5">
        <w:t xml:space="preserve"> is a type defined by</w:t>
      </w:r>
      <w:r w:rsidR="00591DAB">
        <w:t xml:space="preserve"> and earlier</w:t>
      </w:r>
      <w:r w:rsidRPr="00EC76D5">
        <w:t xml:space="preserve"> </w:t>
      </w:r>
      <w:r w:rsidRPr="00591DAB">
        <w:rPr>
          <w:rStyle w:val="KeyWord0"/>
        </w:rPr>
        <w:t>typedef</w:t>
      </w:r>
      <w:r w:rsidRPr="00EC76D5">
        <w:t xml:space="preserve"> </w:t>
      </w:r>
      <w:r w:rsidR="00591DAB">
        <w:t xml:space="preserve">definition </w:t>
      </w:r>
      <w:r w:rsidRPr="00EC76D5">
        <w:t xml:space="preserve">and </w:t>
      </w:r>
      <w:r w:rsidRPr="00591DAB">
        <w:rPr>
          <w:rStyle w:val="KeyWord0"/>
        </w:rPr>
        <w:t>p</w:t>
      </w:r>
      <w:r w:rsidRPr="00EC76D5">
        <w:t xml:space="preserve"> is a pointer to that type.</w:t>
      </w:r>
    </w:p>
    <w:p w14:paraId="1E1DC451" w14:textId="77777777" w:rsidR="00E40B78" w:rsidRPr="00EC76D5" w:rsidRDefault="00E40B78" w:rsidP="00E40B78">
      <w:pPr>
        <w:pStyle w:val="Code"/>
      </w:pPr>
      <w:r w:rsidRPr="00EC76D5">
        <w:t>x * y;</w:t>
      </w:r>
    </w:p>
    <w:p w14:paraId="77012426" w14:textId="77777777" w:rsidR="00E40B78" w:rsidRPr="00EC76D5" w:rsidRDefault="00E40B78" w:rsidP="00E40B78">
      <w:pPr>
        <w:pStyle w:val="Code"/>
      </w:pPr>
      <w:r w:rsidRPr="00EC76D5">
        <w:t>T* p;</w:t>
      </w:r>
    </w:p>
    <w:p w14:paraId="01D4C603" w14:textId="489650FE" w:rsidR="00E40B78" w:rsidRPr="00EC76D5" w:rsidRDefault="00E40B78" w:rsidP="00E40B78">
      <w:r w:rsidRPr="00EC76D5">
        <w:t xml:space="preserve">However, syntactically it is the same thing: an identifier followed by an asterisk, another identifier and a semicolon. The parser cannot distinguish between the two cases. The solution </w:t>
      </w:r>
      <w:r w:rsidR="006559B4">
        <w:t xml:space="preserve">to that problem </w:t>
      </w:r>
      <w:r w:rsidRPr="00EC76D5">
        <w:t xml:space="preserve">is to give the scanner access to the symbol table, so it can look up the whether the identifier is a </w:t>
      </w:r>
      <w:r w:rsidRPr="006559B4">
        <w:rPr>
          <w:rStyle w:val="KeyWord0"/>
        </w:rPr>
        <w:t>typedef</w:t>
      </w:r>
      <w:r w:rsidR="006559B4">
        <w:t xml:space="preserve"> definition.</w:t>
      </w:r>
      <w:r w:rsidRPr="00EC76D5">
        <w:t xml:space="preserve"> </w:t>
      </w:r>
      <w:r w:rsidR="00395C72">
        <w:t>In this way</w:t>
      </w:r>
      <w:r w:rsidRPr="00EC76D5">
        <w:t>, the parser can distinguish between the two cases.</w:t>
      </w:r>
    </w:p>
    <w:p w14:paraId="5ABD0C79" w14:textId="77777777" w:rsidR="00E40B78" w:rsidRPr="00EC76D5" w:rsidRDefault="00E40B78" w:rsidP="00E40B78">
      <w:pPr>
        <w:pStyle w:val="Rubrik2"/>
      </w:pPr>
      <w:bookmarkStart w:id="13" w:name="_Toc49764322"/>
      <w:r w:rsidRPr="00EC76D5">
        <w:t>The Scanner</w:t>
      </w:r>
      <w:bookmarkEnd w:id="13"/>
    </w:p>
    <w:p w14:paraId="47D4068D" w14:textId="77777777" w:rsidR="005A3627" w:rsidRDefault="005A3627" w:rsidP="00E40B78">
      <w:r>
        <w:t>The scanner identifies keywords, operators, strings, characters, and numerical values.</w:t>
      </w:r>
    </w:p>
    <w:p w14:paraId="53F32A88" w14:textId="7C97201A" w:rsidR="00E40B78" w:rsidRPr="00EC76D5" w:rsidRDefault="00E40B78" w:rsidP="00E40B78">
      <w:pPr>
        <w:pStyle w:val="CodeHeader"/>
      </w:pPr>
      <w:r w:rsidRPr="00EC76D5">
        <w:t>Scanner.</w:t>
      </w:r>
      <w:r w:rsidR="009E5232" w:rsidRPr="00EC76D5">
        <w:t>gplex</w:t>
      </w:r>
    </w:p>
    <w:p w14:paraId="1EFD82B6" w14:textId="77777777" w:rsidR="009E5232" w:rsidRPr="00EC76D5" w:rsidRDefault="009E5232" w:rsidP="009E5232">
      <w:pPr>
        <w:pStyle w:val="Code"/>
        <w:rPr>
          <w:highlight w:val="white"/>
        </w:rPr>
      </w:pPr>
      <w:r w:rsidRPr="00EC76D5">
        <w:rPr>
          <w:highlight w:val="white"/>
        </w:rPr>
        <w:t>%namespace CCompiler_Main</w:t>
      </w:r>
    </w:p>
    <w:p w14:paraId="7E8C47BF" w14:textId="77777777" w:rsidR="009E5232" w:rsidRPr="00EC76D5" w:rsidRDefault="009E5232" w:rsidP="009E5232">
      <w:pPr>
        <w:pStyle w:val="Code"/>
        <w:rPr>
          <w:highlight w:val="white"/>
        </w:rPr>
      </w:pPr>
    </w:p>
    <w:p w14:paraId="66A95D1A" w14:textId="77777777" w:rsidR="009E5232" w:rsidRPr="00EC76D5" w:rsidRDefault="009E5232" w:rsidP="009E5232">
      <w:pPr>
        <w:pStyle w:val="Code"/>
        <w:rPr>
          <w:highlight w:val="white"/>
        </w:rPr>
      </w:pPr>
      <w:r w:rsidRPr="00EC76D5">
        <w:rPr>
          <w:highlight w:val="white"/>
        </w:rPr>
        <w:t>%using CCompiler;</w:t>
      </w:r>
    </w:p>
    <w:p w14:paraId="0A658BE2" w14:textId="77777777" w:rsidR="009E5232" w:rsidRPr="00EC76D5" w:rsidRDefault="009E5232" w:rsidP="009E5232">
      <w:pPr>
        <w:pStyle w:val="Code"/>
        <w:rPr>
          <w:highlight w:val="white"/>
        </w:rPr>
      </w:pPr>
      <w:r w:rsidRPr="00EC76D5">
        <w:rPr>
          <w:highlight w:val="white"/>
        </w:rPr>
        <w:t>%using System.Numerics;</w:t>
      </w:r>
    </w:p>
    <w:p w14:paraId="74B423FB" w14:textId="77777777" w:rsidR="009E5232" w:rsidRPr="00EC76D5" w:rsidRDefault="009E5232" w:rsidP="009E5232">
      <w:pPr>
        <w:pStyle w:val="Code"/>
        <w:rPr>
          <w:highlight w:val="white"/>
        </w:rPr>
      </w:pPr>
    </w:p>
    <w:p w14:paraId="3DD54DF1" w14:textId="77777777" w:rsidR="009E5232" w:rsidRPr="00EC76D5" w:rsidRDefault="009E5232" w:rsidP="009E5232">
      <w:pPr>
        <w:pStyle w:val="Code"/>
        <w:rPr>
          <w:highlight w:val="white"/>
        </w:rPr>
      </w:pPr>
      <w:r w:rsidRPr="00EC76D5">
        <w:rPr>
          <w:highlight w:val="white"/>
        </w:rPr>
        <w:t>%{</w:t>
      </w:r>
    </w:p>
    <w:p w14:paraId="3B1BF6D6" w14:textId="77777777" w:rsidR="009E5232" w:rsidRPr="00EC76D5" w:rsidRDefault="009E5232" w:rsidP="009E5232">
      <w:pPr>
        <w:pStyle w:val="Code"/>
        <w:rPr>
          <w:highlight w:val="white"/>
        </w:rPr>
      </w:pPr>
      <w:r w:rsidRPr="00EC76D5">
        <w:rPr>
          <w:highlight w:val="white"/>
        </w:rPr>
        <w:t xml:space="preserve">  public static FileInfo Path = null;</w:t>
      </w:r>
    </w:p>
    <w:p w14:paraId="3AD932E1" w14:textId="77777777" w:rsidR="009E5232" w:rsidRPr="00EC76D5" w:rsidRDefault="009E5232" w:rsidP="009E5232">
      <w:pPr>
        <w:pStyle w:val="Code"/>
        <w:rPr>
          <w:highlight w:val="white"/>
        </w:rPr>
      </w:pPr>
      <w:r w:rsidRPr="00EC76D5">
        <w:rPr>
          <w:highlight w:val="white"/>
        </w:rPr>
        <w:t xml:space="preserve">  public static int Line = 1;</w:t>
      </w:r>
    </w:p>
    <w:p w14:paraId="1C7310BB" w14:textId="62C1FF45" w:rsidR="005F7E8E" w:rsidRDefault="005F7E8E" w:rsidP="005F7E8E">
      <w:pPr>
        <w:rPr>
          <w:highlight w:val="white"/>
        </w:rPr>
      </w:pPr>
      <w:r w:rsidRPr="00EC76D5">
        <w:rPr>
          <w:highlight w:val="white"/>
        </w:rPr>
        <w:t xml:space="preserve">The first problem for the scanner to solve is to transform the </w:t>
      </w:r>
      <w:r w:rsidR="00BE2ADE">
        <w:rPr>
          <w:highlight w:val="white"/>
        </w:rPr>
        <w:t>escape sequences</w:t>
      </w:r>
      <w:r w:rsidRPr="00EC76D5">
        <w:rPr>
          <w:highlight w:val="white"/>
        </w:rPr>
        <w:t xml:space="preserve"> of characters and string into their proper </w:t>
      </w:r>
      <w:r w:rsidR="000457B4">
        <w:rPr>
          <w:highlight w:val="white"/>
        </w:rPr>
        <w:t>characters</w:t>
      </w:r>
      <w:r w:rsidRPr="00EC76D5">
        <w:rPr>
          <w:highlight w:val="white"/>
        </w:rPr>
        <w:t xml:space="preserve">. For instance, the character sequence ’\n’ shall be transformed into the character newline, with ASCII </w:t>
      </w:r>
      <w:r w:rsidR="00025A3B">
        <w:rPr>
          <w:highlight w:val="white"/>
        </w:rPr>
        <w:t>value</w:t>
      </w:r>
      <w:r w:rsidRPr="00EC76D5">
        <w:rPr>
          <w:highlight w:val="white"/>
        </w:rPr>
        <w:t xml:space="preserve"> 10.</w:t>
      </w:r>
    </w:p>
    <w:p w14:paraId="0ED5CB4F" w14:textId="2F5C7A50" w:rsidR="00355915" w:rsidRDefault="00355915" w:rsidP="005F7E8E">
      <w:pPr>
        <w:rPr>
          <w:highlight w:val="white"/>
        </w:rPr>
      </w:pPr>
      <w:r>
        <w:rPr>
          <w:highlight w:val="white"/>
        </w:rPr>
        <w:t xml:space="preserve">The </w:t>
      </w:r>
      <w:r w:rsidR="00874EA5">
        <w:rPr>
          <w:highlight w:val="white"/>
        </w:rPr>
        <w:t>escape</w:t>
      </w:r>
      <w:r>
        <w:rPr>
          <w:highlight w:val="white"/>
        </w:rPr>
        <w:t xml:space="preserve"> map (</w:t>
      </w:r>
      <w:r w:rsidR="00874EA5">
        <w:rPr>
          <w:rStyle w:val="KeyWord0"/>
          <w:highlight w:val="white"/>
        </w:rPr>
        <w:t>m_escapeMap</w:t>
      </w:r>
      <w:r>
        <w:rPr>
          <w:highlight w:val="white"/>
        </w:rPr>
        <w:t xml:space="preserve">) holds the </w:t>
      </w:r>
      <w:r w:rsidR="00676AFF">
        <w:rPr>
          <w:highlight w:val="white"/>
        </w:rPr>
        <w:t>escape sequences</w:t>
      </w:r>
      <w:r w:rsidR="00676AFF" w:rsidRPr="00EC76D5">
        <w:rPr>
          <w:highlight w:val="white"/>
        </w:rPr>
        <w:t xml:space="preserve"> </w:t>
      </w:r>
      <w:r w:rsidR="003634B1">
        <w:rPr>
          <w:highlight w:val="white"/>
        </w:rPr>
        <w:t>of ANSI C:</w:t>
      </w:r>
    </w:p>
    <w:p w14:paraId="7FEEA13C" w14:textId="00AC6978" w:rsidR="00EF7EDB" w:rsidRDefault="00EF7EDB" w:rsidP="005F7E8E">
      <w:pPr>
        <w:rPr>
          <w:highlight w:val="white"/>
        </w:rPr>
      </w:pPr>
    </w:p>
    <w:p w14:paraId="7156DF02" w14:textId="2CB63555" w:rsidR="00EF7EDB" w:rsidRDefault="00EF7EDB" w:rsidP="005F7E8E">
      <w:pPr>
        <w:rPr>
          <w:highlight w:val="white"/>
        </w:rPr>
      </w:pPr>
    </w:p>
    <w:p w14:paraId="6528C895" w14:textId="68A3D9A3" w:rsidR="00EF7EDB" w:rsidRDefault="00EF7EDB" w:rsidP="005F7E8E">
      <w:pPr>
        <w:rPr>
          <w:highlight w:val="white"/>
        </w:rPr>
      </w:pPr>
    </w:p>
    <w:p w14:paraId="70E1366D" w14:textId="0AF1E93D" w:rsidR="00EF7EDB" w:rsidRDefault="00EF7EDB" w:rsidP="005F7E8E">
      <w:pPr>
        <w:rPr>
          <w:highlight w:val="white"/>
        </w:rPr>
      </w:pPr>
    </w:p>
    <w:p w14:paraId="7D8D8387" w14:textId="38FBBEFD" w:rsidR="00EF7EDB" w:rsidRDefault="00EF7EDB" w:rsidP="005F7E8E">
      <w:pPr>
        <w:rPr>
          <w:highlight w:val="white"/>
        </w:rPr>
      </w:pPr>
    </w:p>
    <w:p w14:paraId="2CDACDF2" w14:textId="611B952E" w:rsidR="00EF7EDB" w:rsidRDefault="00EF7EDB" w:rsidP="005F7E8E">
      <w:pPr>
        <w:rPr>
          <w:highlight w:val="white"/>
        </w:rPr>
      </w:pPr>
    </w:p>
    <w:p w14:paraId="7A36DE7F" w14:textId="2602B7B5" w:rsidR="00EF7EDB" w:rsidRDefault="00EF7EDB" w:rsidP="005F7E8E">
      <w:pPr>
        <w:rPr>
          <w:highlight w:val="white"/>
        </w:rPr>
      </w:pPr>
    </w:p>
    <w:p w14:paraId="514E611C" w14:textId="46F05E84" w:rsidR="00EF7EDB" w:rsidRDefault="00EF7EDB" w:rsidP="005F7E8E">
      <w:pPr>
        <w:rPr>
          <w:highlight w:val="white"/>
        </w:rPr>
      </w:pPr>
    </w:p>
    <w:p w14:paraId="0E66C4A6" w14:textId="1792CDDA" w:rsidR="00EF7EDB" w:rsidRDefault="00EF7EDB" w:rsidP="005F7E8E">
      <w:pPr>
        <w:rPr>
          <w:highlight w:val="white"/>
        </w:rPr>
      </w:pPr>
    </w:p>
    <w:p w14:paraId="75EFEADA" w14:textId="1011920D" w:rsidR="00EF7EDB" w:rsidRDefault="00EF7EDB" w:rsidP="005F7E8E">
      <w:pPr>
        <w:rPr>
          <w:highlight w:val="white"/>
        </w:rPr>
      </w:pPr>
    </w:p>
    <w:p w14:paraId="0D1CC315" w14:textId="2374C59C" w:rsidR="00EF7EDB" w:rsidRDefault="00EF7EDB" w:rsidP="005F7E8E">
      <w:pPr>
        <w:rPr>
          <w:highlight w:val="white"/>
        </w:rPr>
      </w:pPr>
    </w:p>
    <w:p w14:paraId="51CDC85D" w14:textId="5E8C77B1" w:rsidR="00EF7EDB" w:rsidRDefault="00EF7EDB" w:rsidP="005F7E8E">
      <w:pPr>
        <w:rPr>
          <w:highlight w:val="white"/>
        </w:rPr>
      </w:pPr>
    </w:p>
    <w:p w14:paraId="4DD8AE52" w14:textId="77777777" w:rsidR="00EF7EDB" w:rsidRDefault="00EF7EDB" w:rsidP="005F7E8E">
      <w:pPr>
        <w:rPr>
          <w:highlight w:val="white"/>
        </w:rPr>
      </w:pPr>
    </w:p>
    <w:tbl>
      <w:tblPr>
        <w:tblStyle w:val="Tabellrutnt"/>
        <w:tblW w:w="0" w:type="auto"/>
        <w:tblLook w:val="04A0" w:firstRow="1" w:lastRow="0" w:firstColumn="1" w:lastColumn="0" w:noHBand="0" w:noVBand="1"/>
      </w:tblPr>
      <w:tblGrid>
        <w:gridCol w:w="2444"/>
        <w:gridCol w:w="2444"/>
        <w:gridCol w:w="2444"/>
      </w:tblGrid>
      <w:tr w:rsidR="007A4D0E" w14:paraId="6F61E96B" w14:textId="77777777" w:rsidTr="00E8320A">
        <w:tc>
          <w:tcPr>
            <w:tcW w:w="2444" w:type="dxa"/>
          </w:tcPr>
          <w:p w14:paraId="6FA8DFDF" w14:textId="212677A9" w:rsidR="007A4D0E" w:rsidRPr="006954AA" w:rsidRDefault="007A4D0E" w:rsidP="007A4D0E">
            <w:pPr>
              <w:rPr>
                <w:b/>
                <w:bCs/>
                <w:highlight w:val="white"/>
              </w:rPr>
            </w:pPr>
            <w:bookmarkStart w:id="14" w:name="_Hlk40008805"/>
            <w:r>
              <w:rPr>
                <w:b/>
                <w:bCs/>
                <w:highlight w:val="white"/>
              </w:rPr>
              <w:t>Escape Sequence</w:t>
            </w:r>
          </w:p>
        </w:tc>
        <w:tc>
          <w:tcPr>
            <w:tcW w:w="2444" w:type="dxa"/>
          </w:tcPr>
          <w:p w14:paraId="3CA15D6E" w14:textId="5BC95FB1" w:rsidR="007A4D0E" w:rsidRPr="006954AA" w:rsidRDefault="007A4D0E" w:rsidP="007A4D0E">
            <w:pPr>
              <w:rPr>
                <w:b/>
                <w:bCs/>
                <w:highlight w:val="white"/>
              </w:rPr>
            </w:pPr>
            <w:r w:rsidRPr="006954AA">
              <w:rPr>
                <w:b/>
                <w:bCs/>
                <w:highlight w:val="white"/>
              </w:rPr>
              <w:t>Code</w:t>
            </w:r>
          </w:p>
        </w:tc>
        <w:tc>
          <w:tcPr>
            <w:tcW w:w="2444" w:type="dxa"/>
          </w:tcPr>
          <w:p w14:paraId="158A22B3" w14:textId="5768E636" w:rsidR="007A4D0E" w:rsidRPr="006954AA" w:rsidRDefault="007A4D0E" w:rsidP="007A4D0E">
            <w:pPr>
              <w:rPr>
                <w:b/>
                <w:bCs/>
                <w:highlight w:val="white"/>
              </w:rPr>
            </w:pPr>
            <w:r w:rsidRPr="006954AA">
              <w:rPr>
                <w:b/>
                <w:bCs/>
                <w:highlight w:val="white"/>
              </w:rPr>
              <w:t>ASCII value</w:t>
            </w:r>
          </w:p>
        </w:tc>
      </w:tr>
      <w:tr w:rsidR="007A4D0E" w14:paraId="5C3B05D0" w14:textId="77777777" w:rsidTr="00E8320A">
        <w:tc>
          <w:tcPr>
            <w:tcW w:w="2444" w:type="dxa"/>
          </w:tcPr>
          <w:p w14:paraId="1A449726" w14:textId="6E548872" w:rsidR="007A4D0E" w:rsidRDefault="007A4D0E" w:rsidP="007A4D0E">
            <w:pPr>
              <w:rPr>
                <w:highlight w:val="white"/>
              </w:rPr>
            </w:pPr>
            <w:r>
              <w:rPr>
                <w:highlight w:val="white"/>
              </w:rPr>
              <w:t>Zero Character</w:t>
            </w:r>
          </w:p>
        </w:tc>
        <w:tc>
          <w:tcPr>
            <w:tcW w:w="2444" w:type="dxa"/>
          </w:tcPr>
          <w:p w14:paraId="54674839" w14:textId="3C036DA8" w:rsidR="007A4D0E" w:rsidRDefault="007A4D0E" w:rsidP="007A4D0E">
            <w:pPr>
              <w:rPr>
                <w:highlight w:val="white"/>
              </w:rPr>
            </w:pPr>
            <w:r>
              <w:rPr>
                <w:highlight w:val="white"/>
              </w:rPr>
              <w:t>\0</w:t>
            </w:r>
          </w:p>
        </w:tc>
        <w:tc>
          <w:tcPr>
            <w:tcW w:w="2444" w:type="dxa"/>
          </w:tcPr>
          <w:p w14:paraId="194A8E1F" w14:textId="6A92A3C4" w:rsidR="007A4D0E" w:rsidRDefault="007A4D0E" w:rsidP="007A4D0E">
            <w:pPr>
              <w:rPr>
                <w:highlight w:val="white"/>
              </w:rPr>
            </w:pPr>
            <w:r>
              <w:rPr>
                <w:highlight w:val="white"/>
              </w:rPr>
              <w:t>0</w:t>
            </w:r>
          </w:p>
        </w:tc>
      </w:tr>
      <w:tr w:rsidR="007A4D0E" w14:paraId="0A225FA7" w14:textId="77777777" w:rsidTr="00E8320A">
        <w:tc>
          <w:tcPr>
            <w:tcW w:w="2444" w:type="dxa"/>
          </w:tcPr>
          <w:p w14:paraId="5F5AF27F" w14:textId="273CCD3E" w:rsidR="007A4D0E" w:rsidRDefault="007A4D0E" w:rsidP="007A4D0E">
            <w:pPr>
              <w:rPr>
                <w:highlight w:val="white"/>
              </w:rPr>
            </w:pPr>
            <w:r>
              <w:rPr>
                <w:highlight w:val="white"/>
              </w:rPr>
              <w:t>Alert (</w:t>
            </w:r>
            <w:r w:rsidR="00E8320A">
              <w:rPr>
                <w:highlight w:val="white"/>
              </w:rPr>
              <w:t xml:space="preserve">Beep, </w:t>
            </w:r>
            <w:r>
              <w:rPr>
                <w:highlight w:val="white"/>
              </w:rPr>
              <w:t>Bell)</w:t>
            </w:r>
          </w:p>
        </w:tc>
        <w:tc>
          <w:tcPr>
            <w:tcW w:w="2444" w:type="dxa"/>
          </w:tcPr>
          <w:p w14:paraId="3F15EE98" w14:textId="4BAA3847" w:rsidR="007A4D0E" w:rsidRDefault="007A4D0E" w:rsidP="007A4D0E">
            <w:pPr>
              <w:rPr>
                <w:highlight w:val="white"/>
              </w:rPr>
            </w:pPr>
            <w:r>
              <w:rPr>
                <w:highlight w:val="white"/>
              </w:rPr>
              <w:t>\a</w:t>
            </w:r>
          </w:p>
        </w:tc>
        <w:tc>
          <w:tcPr>
            <w:tcW w:w="2444" w:type="dxa"/>
          </w:tcPr>
          <w:p w14:paraId="476F0BBE" w14:textId="5C3DDD80" w:rsidR="007A4D0E" w:rsidRDefault="007A4D0E" w:rsidP="007A4D0E">
            <w:pPr>
              <w:rPr>
                <w:highlight w:val="white"/>
              </w:rPr>
            </w:pPr>
            <w:r>
              <w:rPr>
                <w:highlight w:val="white"/>
              </w:rPr>
              <w:t>7</w:t>
            </w:r>
          </w:p>
        </w:tc>
      </w:tr>
      <w:tr w:rsidR="007A4D0E" w14:paraId="5B03DB04" w14:textId="77777777" w:rsidTr="00E8320A">
        <w:tc>
          <w:tcPr>
            <w:tcW w:w="2444" w:type="dxa"/>
          </w:tcPr>
          <w:p w14:paraId="63BC4529" w14:textId="4C674BF2" w:rsidR="007A4D0E" w:rsidRDefault="007A4D0E" w:rsidP="007A4D0E">
            <w:pPr>
              <w:rPr>
                <w:highlight w:val="white"/>
              </w:rPr>
            </w:pPr>
            <w:r>
              <w:rPr>
                <w:highlight w:val="white"/>
              </w:rPr>
              <w:t>Backspace</w:t>
            </w:r>
          </w:p>
        </w:tc>
        <w:tc>
          <w:tcPr>
            <w:tcW w:w="2444" w:type="dxa"/>
          </w:tcPr>
          <w:p w14:paraId="48B61846" w14:textId="31D95197" w:rsidR="007A4D0E" w:rsidRDefault="007A4D0E" w:rsidP="007A4D0E">
            <w:pPr>
              <w:rPr>
                <w:highlight w:val="white"/>
              </w:rPr>
            </w:pPr>
            <w:r>
              <w:rPr>
                <w:highlight w:val="white"/>
              </w:rPr>
              <w:t>\b</w:t>
            </w:r>
          </w:p>
        </w:tc>
        <w:tc>
          <w:tcPr>
            <w:tcW w:w="2444" w:type="dxa"/>
          </w:tcPr>
          <w:p w14:paraId="0CCE223B" w14:textId="791BDD0D" w:rsidR="007A4D0E" w:rsidRDefault="007A4D0E" w:rsidP="007A4D0E">
            <w:pPr>
              <w:rPr>
                <w:highlight w:val="white"/>
              </w:rPr>
            </w:pPr>
            <w:r>
              <w:rPr>
                <w:highlight w:val="white"/>
              </w:rPr>
              <w:t>8</w:t>
            </w:r>
          </w:p>
        </w:tc>
      </w:tr>
      <w:tr w:rsidR="00F348A5" w14:paraId="7E4CE336" w14:textId="77777777" w:rsidTr="00E8320A">
        <w:tc>
          <w:tcPr>
            <w:tcW w:w="2444" w:type="dxa"/>
          </w:tcPr>
          <w:p w14:paraId="3DF62163" w14:textId="4EA6756C" w:rsidR="00F348A5" w:rsidRDefault="00F348A5" w:rsidP="00F348A5">
            <w:pPr>
              <w:rPr>
                <w:highlight w:val="white"/>
              </w:rPr>
            </w:pPr>
            <w:r>
              <w:rPr>
                <w:highlight w:val="white"/>
              </w:rPr>
              <w:t>Form Feed</w:t>
            </w:r>
            <w:r w:rsidR="004807E2">
              <w:rPr>
                <w:highlight w:val="white"/>
              </w:rPr>
              <w:t xml:space="preserve"> Page Break</w:t>
            </w:r>
          </w:p>
        </w:tc>
        <w:tc>
          <w:tcPr>
            <w:tcW w:w="2444" w:type="dxa"/>
          </w:tcPr>
          <w:p w14:paraId="266BB340" w14:textId="77ED4F6F" w:rsidR="00F348A5" w:rsidRDefault="00F348A5" w:rsidP="00F348A5">
            <w:pPr>
              <w:rPr>
                <w:highlight w:val="white"/>
              </w:rPr>
            </w:pPr>
            <w:r>
              <w:rPr>
                <w:highlight w:val="white"/>
              </w:rPr>
              <w:t>\f</w:t>
            </w:r>
          </w:p>
        </w:tc>
        <w:tc>
          <w:tcPr>
            <w:tcW w:w="2444" w:type="dxa"/>
          </w:tcPr>
          <w:p w14:paraId="0CC86164" w14:textId="660D4650" w:rsidR="00F348A5" w:rsidRDefault="00F348A5" w:rsidP="00F348A5">
            <w:pPr>
              <w:rPr>
                <w:highlight w:val="white"/>
              </w:rPr>
            </w:pPr>
            <w:r>
              <w:rPr>
                <w:highlight w:val="white"/>
              </w:rPr>
              <w:t>12</w:t>
            </w:r>
          </w:p>
        </w:tc>
      </w:tr>
      <w:tr w:rsidR="00F348A5" w14:paraId="0D49A96E" w14:textId="77777777" w:rsidTr="00E8320A">
        <w:tc>
          <w:tcPr>
            <w:tcW w:w="2444" w:type="dxa"/>
          </w:tcPr>
          <w:p w14:paraId="66B57D0F" w14:textId="14EBB01F" w:rsidR="00F348A5" w:rsidRDefault="00F348A5" w:rsidP="00F348A5">
            <w:pPr>
              <w:rPr>
                <w:highlight w:val="white"/>
              </w:rPr>
            </w:pPr>
            <w:r>
              <w:rPr>
                <w:highlight w:val="white"/>
              </w:rPr>
              <w:t>Newline</w:t>
            </w:r>
            <w:r w:rsidR="000034F8">
              <w:rPr>
                <w:highlight w:val="white"/>
              </w:rPr>
              <w:t xml:space="preserve"> (Line Feed)</w:t>
            </w:r>
          </w:p>
        </w:tc>
        <w:tc>
          <w:tcPr>
            <w:tcW w:w="2444" w:type="dxa"/>
          </w:tcPr>
          <w:p w14:paraId="5B8B9EC2" w14:textId="25825F8F" w:rsidR="00F348A5" w:rsidRDefault="00F348A5" w:rsidP="00F348A5">
            <w:pPr>
              <w:rPr>
                <w:highlight w:val="white"/>
              </w:rPr>
            </w:pPr>
            <w:r>
              <w:rPr>
                <w:highlight w:val="white"/>
              </w:rPr>
              <w:t>\n</w:t>
            </w:r>
          </w:p>
        </w:tc>
        <w:tc>
          <w:tcPr>
            <w:tcW w:w="2444" w:type="dxa"/>
          </w:tcPr>
          <w:p w14:paraId="1656716A" w14:textId="1598A720" w:rsidR="00F348A5" w:rsidRDefault="00F348A5" w:rsidP="00F348A5">
            <w:pPr>
              <w:rPr>
                <w:highlight w:val="white"/>
              </w:rPr>
            </w:pPr>
            <w:r>
              <w:rPr>
                <w:highlight w:val="white"/>
              </w:rPr>
              <w:t>10</w:t>
            </w:r>
          </w:p>
        </w:tc>
      </w:tr>
      <w:tr w:rsidR="00F348A5" w14:paraId="518E1C2A" w14:textId="77777777" w:rsidTr="00E8320A">
        <w:tc>
          <w:tcPr>
            <w:tcW w:w="2444" w:type="dxa"/>
          </w:tcPr>
          <w:p w14:paraId="5DF5A418" w14:textId="6954B3F8" w:rsidR="00F348A5" w:rsidRDefault="00F348A5" w:rsidP="00F348A5">
            <w:pPr>
              <w:rPr>
                <w:highlight w:val="white"/>
              </w:rPr>
            </w:pPr>
            <w:r>
              <w:rPr>
                <w:highlight w:val="white"/>
              </w:rPr>
              <w:t>Carriage Return</w:t>
            </w:r>
          </w:p>
        </w:tc>
        <w:tc>
          <w:tcPr>
            <w:tcW w:w="2444" w:type="dxa"/>
          </w:tcPr>
          <w:p w14:paraId="33A52355" w14:textId="71891A11" w:rsidR="00F348A5" w:rsidRDefault="00F348A5" w:rsidP="00F348A5">
            <w:pPr>
              <w:rPr>
                <w:highlight w:val="white"/>
              </w:rPr>
            </w:pPr>
            <w:r>
              <w:rPr>
                <w:highlight w:val="white"/>
              </w:rPr>
              <w:t>\r</w:t>
            </w:r>
          </w:p>
        </w:tc>
        <w:tc>
          <w:tcPr>
            <w:tcW w:w="2444" w:type="dxa"/>
          </w:tcPr>
          <w:p w14:paraId="61493BF5" w14:textId="33B9EA60" w:rsidR="00F348A5" w:rsidRDefault="00F348A5" w:rsidP="00F348A5">
            <w:pPr>
              <w:rPr>
                <w:highlight w:val="white"/>
              </w:rPr>
            </w:pPr>
            <w:r>
              <w:rPr>
                <w:highlight w:val="white"/>
              </w:rPr>
              <w:t>13</w:t>
            </w:r>
          </w:p>
        </w:tc>
      </w:tr>
      <w:tr w:rsidR="00F348A5" w14:paraId="47B01786" w14:textId="77777777" w:rsidTr="00E8320A">
        <w:tc>
          <w:tcPr>
            <w:tcW w:w="2444" w:type="dxa"/>
          </w:tcPr>
          <w:p w14:paraId="53DB6241" w14:textId="1D016050" w:rsidR="00F348A5" w:rsidRDefault="00F348A5" w:rsidP="00F348A5">
            <w:pPr>
              <w:rPr>
                <w:highlight w:val="white"/>
              </w:rPr>
            </w:pPr>
            <w:r>
              <w:rPr>
                <w:highlight w:val="white"/>
              </w:rPr>
              <w:t>Horizontal Tabulator</w:t>
            </w:r>
          </w:p>
        </w:tc>
        <w:tc>
          <w:tcPr>
            <w:tcW w:w="2444" w:type="dxa"/>
          </w:tcPr>
          <w:p w14:paraId="22554024" w14:textId="58D8AE22" w:rsidR="00F348A5" w:rsidRDefault="00F348A5" w:rsidP="00F348A5">
            <w:pPr>
              <w:rPr>
                <w:highlight w:val="white"/>
              </w:rPr>
            </w:pPr>
            <w:r>
              <w:rPr>
                <w:highlight w:val="white"/>
              </w:rPr>
              <w:t>\t</w:t>
            </w:r>
          </w:p>
        </w:tc>
        <w:tc>
          <w:tcPr>
            <w:tcW w:w="2444" w:type="dxa"/>
          </w:tcPr>
          <w:p w14:paraId="3B8A6777" w14:textId="0B9D3CB9" w:rsidR="00F348A5" w:rsidRDefault="00F348A5" w:rsidP="00F348A5">
            <w:pPr>
              <w:rPr>
                <w:highlight w:val="white"/>
              </w:rPr>
            </w:pPr>
            <w:r>
              <w:rPr>
                <w:highlight w:val="white"/>
              </w:rPr>
              <w:t>9</w:t>
            </w:r>
          </w:p>
        </w:tc>
      </w:tr>
      <w:tr w:rsidR="00F348A5" w14:paraId="07EFDCA0" w14:textId="77777777" w:rsidTr="00E8320A">
        <w:tc>
          <w:tcPr>
            <w:tcW w:w="2444" w:type="dxa"/>
          </w:tcPr>
          <w:p w14:paraId="611BFECB" w14:textId="3E674FF3" w:rsidR="00F348A5" w:rsidRDefault="00F348A5" w:rsidP="00F348A5">
            <w:pPr>
              <w:rPr>
                <w:highlight w:val="white"/>
              </w:rPr>
            </w:pPr>
            <w:r>
              <w:rPr>
                <w:highlight w:val="white"/>
              </w:rPr>
              <w:t>Vertical Tabulator</w:t>
            </w:r>
          </w:p>
        </w:tc>
        <w:tc>
          <w:tcPr>
            <w:tcW w:w="2444" w:type="dxa"/>
          </w:tcPr>
          <w:p w14:paraId="0A0A98A0" w14:textId="1C72F28C" w:rsidR="00F348A5" w:rsidRDefault="00F348A5" w:rsidP="00F348A5">
            <w:pPr>
              <w:rPr>
                <w:highlight w:val="white"/>
              </w:rPr>
            </w:pPr>
            <w:r>
              <w:rPr>
                <w:highlight w:val="white"/>
              </w:rPr>
              <w:t>\v</w:t>
            </w:r>
          </w:p>
        </w:tc>
        <w:tc>
          <w:tcPr>
            <w:tcW w:w="2444" w:type="dxa"/>
          </w:tcPr>
          <w:p w14:paraId="538DF4A9" w14:textId="00CFB377" w:rsidR="00F348A5" w:rsidRDefault="00F348A5" w:rsidP="00F348A5">
            <w:pPr>
              <w:rPr>
                <w:highlight w:val="white"/>
              </w:rPr>
            </w:pPr>
            <w:r>
              <w:rPr>
                <w:highlight w:val="white"/>
              </w:rPr>
              <w:t>11</w:t>
            </w:r>
          </w:p>
        </w:tc>
      </w:tr>
      <w:tr w:rsidR="00F348A5" w14:paraId="4D824761" w14:textId="77777777" w:rsidTr="00E8320A">
        <w:tc>
          <w:tcPr>
            <w:tcW w:w="2444" w:type="dxa"/>
          </w:tcPr>
          <w:p w14:paraId="6D4D24C4" w14:textId="0D944F6D" w:rsidR="00F348A5" w:rsidRDefault="00F348A5" w:rsidP="00F348A5">
            <w:pPr>
              <w:rPr>
                <w:highlight w:val="white"/>
              </w:rPr>
            </w:pPr>
            <w:r>
              <w:rPr>
                <w:highlight w:val="white"/>
              </w:rPr>
              <w:t>Single Quotation Mark</w:t>
            </w:r>
          </w:p>
        </w:tc>
        <w:tc>
          <w:tcPr>
            <w:tcW w:w="2444" w:type="dxa"/>
          </w:tcPr>
          <w:p w14:paraId="43887355" w14:textId="0DB7B34F" w:rsidR="00F348A5" w:rsidRDefault="00F348A5" w:rsidP="00BD50C4">
            <w:pPr>
              <w:rPr>
                <w:highlight w:val="white"/>
              </w:rPr>
            </w:pPr>
            <w:r>
              <w:rPr>
                <w:highlight w:val="white"/>
              </w:rPr>
              <w:t>\</w:t>
            </w:r>
            <w:r w:rsidRPr="00BD50C4">
              <w:rPr>
                <w:highlight w:val="white"/>
              </w:rPr>
              <w:t>'</w:t>
            </w:r>
          </w:p>
        </w:tc>
        <w:tc>
          <w:tcPr>
            <w:tcW w:w="2444" w:type="dxa"/>
          </w:tcPr>
          <w:p w14:paraId="64BD4EBB" w14:textId="5B66A5B4" w:rsidR="00F348A5" w:rsidRDefault="00F348A5" w:rsidP="00F348A5">
            <w:pPr>
              <w:rPr>
                <w:highlight w:val="white"/>
              </w:rPr>
            </w:pPr>
            <w:r>
              <w:rPr>
                <w:highlight w:val="white"/>
              </w:rPr>
              <w:t>39</w:t>
            </w:r>
          </w:p>
        </w:tc>
      </w:tr>
      <w:tr w:rsidR="00F348A5" w14:paraId="649A6D93" w14:textId="77777777" w:rsidTr="00E8320A">
        <w:tc>
          <w:tcPr>
            <w:tcW w:w="2444" w:type="dxa"/>
          </w:tcPr>
          <w:p w14:paraId="0CAA9310" w14:textId="25D32F7F" w:rsidR="00F348A5" w:rsidRDefault="00F348A5" w:rsidP="00F348A5">
            <w:pPr>
              <w:rPr>
                <w:highlight w:val="white"/>
              </w:rPr>
            </w:pPr>
            <w:r>
              <w:rPr>
                <w:highlight w:val="white"/>
              </w:rPr>
              <w:t>Double Quotation Mark</w:t>
            </w:r>
          </w:p>
        </w:tc>
        <w:tc>
          <w:tcPr>
            <w:tcW w:w="2444" w:type="dxa"/>
          </w:tcPr>
          <w:p w14:paraId="06D89054" w14:textId="31D1E072" w:rsidR="00F348A5" w:rsidRDefault="00F348A5" w:rsidP="00F348A5">
            <w:pPr>
              <w:rPr>
                <w:highlight w:val="white"/>
              </w:rPr>
            </w:pPr>
            <w:r>
              <w:rPr>
                <w:highlight w:val="white"/>
              </w:rPr>
              <w:t>\</w:t>
            </w:r>
            <w:r w:rsidRPr="00BD50C4">
              <w:rPr>
                <w:highlight w:val="white"/>
              </w:rPr>
              <w:t>"</w:t>
            </w:r>
          </w:p>
        </w:tc>
        <w:tc>
          <w:tcPr>
            <w:tcW w:w="2444" w:type="dxa"/>
          </w:tcPr>
          <w:p w14:paraId="3D258CE1" w14:textId="5B9C4FED" w:rsidR="00F348A5" w:rsidRDefault="00F348A5" w:rsidP="00F348A5">
            <w:pPr>
              <w:rPr>
                <w:highlight w:val="white"/>
              </w:rPr>
            </w:pPr>
            <w:r>
              <w:rPr>
                <w:highlight w:val="white"/>
              </w:rPr>
              <w:t>34</w:t>
            </w:r>
          </w:p>
        </w:tc>
      </w:tr>
      <w:tr w:rsidR="00F348A5" w14:paraId="74331064" w14:textId="77777777" w:rsidTr="00E8320A">
        <w:tc>
          <w:tcPr>
            <w:tcW w:w="2444" w:type="dxa"/>
          </w:tcPr>
          <w:p w14:paraId="4A0B1B01" w14:textId="30FE4F72" w:rsidR="00F348A5" w:rsidRDefault="00F348A5" w:rsidP="00F348A5">
            <w:pPr>
              <w:rPr>
                <w:highlight w:val="white"/>
              </w:rPr>
            </w:pPr>
            <w:r>
              <w:rPr>
                <w:highlight w:val="white"/>
              </w:rPr>
              <w:t>Question Mark</w:t>
            </w:r>
          </w:p>
        </w:tc>
        <w:tc>
          <w:tcPr>
            <w:tcW w:w="2444" w:type="dxa"/>
          </w:tcPr>
          <w:p w14:paraId="2717D4E6" w14:textId="273A9298" w:rsidR="00F348A5" w:rsidRDefault="00F348A5" w:rsidP="00F348A5">
            <w:pPr>
              <w:rPr>
                <w:highlight w:val="white"/>
              </w:rPr>
            </w:pPr>
            <w:r>
              <w:rPr>
                <w:highlight w:val="white"/>
              </w:rPr>
              <w:t>\?</w:t>
            </w:r>
          </w:p>
        </w:tc>
        <w:tc>
          <w:tcPr>
            <w:tcW w:w="2444" w:type="dxa"/>
          </w:tcPr>
          <w:p w14:paraId="584F45BC" w14:textId="0D16A451" w:rsidR="00F348A5" w:rsidRDefault="00F348A5" w:rsidP="00F348A5">
            <w:pPr>
              <w:rPr>
                <w:highlight w:val="white"/>
              </w:rPr>
            </w:pPr>
            <w:r>
              <w:rPr>
                <w:highlight w:val="white"/>
              </w:rPr>
              <w:t>63</w:t>
            </w:r>
          </w:p>
        </w:tc>
      </w:tr>
      <w:tr w:rsidR="00F348A5" w14:paraId="75E07557" w14:textId="77777777" w:rsidTr="00E8320A">
        <w:tc>
          <w:tcPr>
            <w:tcW w:w="2444" w:type="dxa"/>
          </w:tcPr>
          <w:p w14:paraId="75AD9036" w14:textId="38AA7BC3" w:rsidR="00F348A5" w:rsidRDefault="00F348A5" w:rsidP="00F348A5">
            <w:pPr>
              <w:rPr>
                <w:highlight w:val="white"/>
              </w:rPr>
            </w:pPr>
            <w:r>
              <w:rPr>
                <w:highlight w:val="white"/>
              </w:rPr>
              <w:t>Backslash</w:t>
            </w:r>
          </w:p>
        </w:tc>
        <w:tc>
          <w:tcPr>
            <w:tcW w:w="2444" w:type="dxa"/>
          </w:tcPr>
          <w:p w14:paraId="1E824E92" w14:textId="7F5AB47D" w:rsidR="00F348A5" w:rsidRDefault="00F348A5" w:rsidP="00F348A5">
            <w:pPr>
              <w:rPr>
                <w:highlight w:val="white"/>
              </w:rPr>
            </w:pPr>
            <w:r>
              <w:rPr>
                <w:highlight w:val="white"/>
              </w:rPr>
              <w:t>\\</w:t>
            </w:r>
          </w:p>
        </w:tc>
        <w:tc>
          <w:tcPr>
            <w:tcW w:w="2444" w:type="dxa"/>
          </w:tcPr>
          <w:p w14:paraId="080D00B3" w14:textId="55CB18A5" w:rsidR="00F348A5" w:rsidRDefault="00F348A5" w:rsidP="00F348A5">
            <w:pPr>
              <w:rPr>
                <w:highlight w:val="white"/>
              </w:rPr>
            </w:pPr>
            <w:r>
              <w:rPr>
                <w:highlight w:val="white"/>
              </w:rPr>
              <w:t>92</w:t>
            </w:r>
          </w:p>
        </w:tc>
      </w:tr>
      <w:bookmarkEnd w:id="14"/>
    </w:tbl>
    <w:p w14:paraId="153DFDDA" w14:textId="77777777" w:rsidR="00A66252" w:rsidRDefault="00A66252" w:rsidP="00585AF9">
      <w:pPr>
        <w:pStyle w:val="Code"/>
        <w:rPr>
          <w:highlight w:val="white"/>
        </w:rPr>
      </w:pPr>
    </w:p>
    <w:p w14:paraId="6249F6B6" w14:textId="1B8ABB6A" w:rsidR="00585AF9" w:rsidRPr="00EC76D5" w:rsidRDefault="00585AF9" w:rsidP="00585AF9">
      <w:pPr>
        <w:pStyle w:val="Code"/>
        <w:rPr>
          <w:highlight w:val="white"/>
        </w:rPr>
      </w:pPr>
      <w:r w:rsidRPr="00EC76D5">
        <w:rPr>
          <w:highlight w:val="white"/>
        </w:rPr>
        <w:t xml:space="preserve">  private static IDictionary&lt;char,char&gt; </w:t>
      </w:r>
      <w:r w:rsidR="00874EA5">
        <w:rPr>
          <w:highlight w:val="white"/>
        </w:rPr>
        <w:t>m_escapeMap</w:t>
      </w:r>
      <w:r w:rsidRPr="00EC76D5">
        <w:rPr>
          <w:highlight w:val="white"/>
        </w:rPr>
        <w:t xml:space="preserve"> =</w:t>
      </w:r>
    </w:p>
    <w:p w14:paraId="4A8A8453" w14:textId="77777777" w:rsidR="00585AF9" w:rsidRPr="00EC76D5" w:rsidRDefault="00585AF9" w:rsidP="00585AF9">
      <w:pPr>
        <w:pStyle w:val="Code"/>
        <w:rPr>
          <w:highlight w:val="white"/>
        </w:rPr>
      </w:pPr>
      <w:r w:rsidRPr="00EC76D5">
        <w:rPr>
          <w:highlight w:val="white"/>
        </w:rPr>
        <w:t xml:space="preserve">    new Dictionary&lt;char,char&gt;();</w:t>
      </w:r>
    </w:p>
    <w:p w14:paraId="3F0346AF" w14:textId="77777777" w:rsidR="00585AF9" w:rsidRPr="00EC76D5" w:rsidRDefault="00585AF9" w:rsidP="00585AF9">
      <w:pPr>
        <w:pStyle w:val="Code"/>
        <w:rPr>
          <w:highlight w:val="white"/>
        </w:rPr>
      </w:pPr>
    </w:p>
    <w:p w14:paraId="531AB87D" w14:textId="79BCCA34" w:rsidR="00B415E5" w:rsidRPr="00EC76D5" w:rsidRDefault="00585AF9" w:rsidP="004B7238">
      <w:pPr>
        <w:pStyle w:val="Code"/>
        <w:rPr>
          <w:highlight w:val="white"/>
        </w:rPr>
      </w:pPr>
      <w:r w:rsidRPr="00EC76D5">
        <w:rPr>
          <w:highlight w:val="white"/>
        </w:rPr>
        <w:t xml:space="preserve">  static Scanner() {</w:t>
      </w:r>
      <w:r w:rsidR="004B7238">
        <w:rPr>
          <w:highlight w:val="white"/>
        </w:rPr>
        <w:t xml:space="preserve">          </w:t>
      </w:r>
      <w:r w:rsidR="00296D39">
        <w:rPr>
          <w:highlight w:val="white"/>
        </w:rPr>
        <w:t xml:space="preserve"> </w:t>
      </w:r>
      <w:r w:rsidR="004B7238">
        <w:rPr>
          <w:highlight w:val="white"/>
        </w:rPr>
        <w:t xml:space="preserve">  </w:t>
      </w:r>
      <w:r w:rsidR="00B415E5">
        <w:rPr>
          <w:highlight w:val="white"/>
        </w:rPr>
        <w:t>// ASCII value</w:t>
      </w:r>
    </w:p>
    <w:p w14:paraId="628EBA9E" w14:textId="47F5B7F2"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.Add('0', '\0');</w:t>
      </w:r>
      <w:r w:rsidR="00F85F7B">
        <w:rPr>
          <w:highlight w:val="white"/>
        </w:rPr>
        <w:t xml:space="preserve"> </w:t>
      </w:r>
      <w:r w:rsidR="00D31B47">
        <w:rPr>
          <w:highlight w:val="white"/>
        </w:rPr>
        <w:t xml:space="preserve"> //</w:t>
      </w:r>
      <w:r w:rsidR="00F85F7B">
        <w:rPr>
          <w:highlight w:val="white"/>
        </w:rPr>
        <w:t xml:space="preserve"> </w:t>
      </w:r>
      <w:r w:rsidR="00D31B47">
        <w:rPr>
          <w:highlight w:val="white"/>
        </w:rPr>
        <w:t xml:space="preserve"> 0</w:t>
      </w:r>
    </w:p>
    <w:p w14:paraId="189A3929" w14:textId="37B011C7"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.Add('a', '\a');</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 xml:space="preserve"> </w:t>
      </w:r>
      <w:r w:rsidR="00B2611A">
        <w:rPr>
          <w:highlight w:val="white"/>
        </w:rPr>
        <w:t>7</w:t>
      </w:r>
    </w:p>
    <w:p w14:paraId="6F8F93BD" w14:textId="31EDB5A8"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.Add('b', '\b');</w:t>
      </w:r>
      <w:r w:rsidR="00F85F7B">
        <w:rPr>
          <w:highlight w:val="white"/>
        </w:rPr>
        <w:t xml:space="preserve"> </w:t>
      </w:r>
      <w:r w:rsidR="00D31B47">
        <w:rPr>
          <w:highlight w:val="white"/>
        </w:rPr>
        <w:t xml:space="preserve"> // </w:t>
      </w:r>
      <w:r w:rsidR="00F85F7B">
        <w:rPr>
          <w:highlight w:val="white"/>
        </w:rPr>
        <w:t xml:space="preserve"> </w:t>
      </w:r>
      <w:r w:rsidR="00B2611A">
        <w:rPr>
          <w:highlight w:val="white"/>
        </w:rPr>
        <w:t>8</w:t>
      </w:r>
    </w:p>
    <w:p w14:paraId="2EFC6EA1" w14:textId="58F015A6" w:rsidR="00B2611A" w:rsidRPr="00EC76D5" w:rsidRDefault="00B2611A" w:rsidP="00B2611A">
      <w:pPr>
        <w:pStyle w:val="Code"/>
        <w:rPr>
          <w:highlight w:val="white"/>
        </w:rPr>
      </w:pPr>
      <w:r w:rsidRPr="00EC76D5">
        <w:rPr>
          <w:highlight w:val="white"/>
        </w:rPr>
        <w:t xml:space="preserve">    </w:t>
      </w:r>
      <w:r w:rsidR="00874EA5">
        <w:rPr>
          <w:highlight w:val="white"/>
        </w:rPr>
        <w:t>m_escapeMap</w:t>
      </w:r>
      <w:r w:rsidRPr="00EC76D5">
        <w:rPr>
          <w:highlight w:val="white"/>
        </w:rPr>
        <w:t>.Add('f', '\f');</w:t>
      </w:r>
      <w:r>
        <w:rPr>
          <w:highlight w:val="white"/>
        </w:rPr>
        <w:t xml:space="preserve"> </w:t>
      </w:r>
      <w:r w:rsidR="00F85F7B">
        <w:rPr>
          <w:highlight w:val="white"/>
        </w:rPr>
        <w:t xml:space="preserve"> </w:t>
      </w:r>
      <w:r>
        <w:rPr>
          <w:highlight w:val="white"/>
        </w:rPr>
        <w:t xml:space="preserve">// </w:t>
      </w:r>
      <w:r w:rsidR="00F85F7B">
        <w:rPr>
          <w:highlight w:val="white"/>
        </w:rPr>
        <w:t>12</w:t>
      </w:r>
    </w:p>
    <w:p w14:paraId="5B2BD83E" w14:textId="53C8850E"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.Add('n', '\n');</w:t>
      </w:r>
      <w:r w:rsidR="00F85F7B">
        <w:rPr>
          <w:highlight w:val="white"/>
        </w:rPr>
        <w:t xml:space="preserve"> </w:t>
      </w:r>
      <w:r w:rsidR="00D31B47">
        <w:rPr>
          <w:highlight w:val="white"/>
        </w:rPr>
        <w:t xml:space="preserve"> // </w:t>
      </w:r>
      <w:r w:rsidR="00F85F7B">
        <w:rPr>
          <w:highlight w:val="white"/>
        </w:rPr>
        <w:t>10</w:t>
      </w:r>
    </w:p>
    <w:p w14:paraId="3C13B7A3" w14:textId="3850888F"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.Add('r', '\r');</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13</w:t>
      </w:r>
    </w:p>
    <w:p w14:paraId="5B78BE62" w14:textId="3047700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.Add('t', '\t');</w:t>
      </w:r>
      <w:r w:rsidR="00F85F7B">
        <w:rPr>
          <w:highlight w:val="white"/>
        </w:rPr>
        <w:t xml:space="preserve"> </w:t>
      </w:r>
      <w:r w:rsidR="00D31B47">
        <w:rPr>
          <w:highlight w:val="white"/>
        </w:rPr>
        <w:t xml:space="preserve"> // </w:t>
      </w:r>
      <w:r w:rsidR="00F85F7B">
        <w:rPr>
          <w:highlight w:val="white"/>
        </w:rPr>
        <w:t xml:space="preserve"> 9</w:t>
      </w:r>
    </w:p>
    <w:p w14:paraId="422C8B18" w14:textId="122D1139"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.Add('v', '\v');</w:t>
      </w:r>
      <w:r w:rsidR="00D31B47">
        <w:rPr>
          <w:highlight w:val="white"/>
        </w:rPr>
        <w:t xml:space="preserve"> </w:t>
      </w:r>
      <w:r w:rsidR="00F85F7B">
        <w:rPr>
          <w:highlight w:val="white"/>
        </w:rPr>
        <w:t xml:space="preserve"> </w:t>
      </w:r>
      <w:r w:rsidR="00D31B47">
        <w:rPr>
          <w:highlight w:val="white"/>
        </w:rPr>
        <w:t xml:space="preserve">// </w:t>
      </w:r>
      <w:r w:rsidR="00F85F7B">
        <w:rPr>
          <w:highlight w:val="white"/>
        </w:rPr>
        <w:t>11</w:t>
      </w:r>
    </w:p>
    <w:p w14:paraId="6F129BEF" w14:textId="521A0551"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D31B47">
        <w:rPr>
          <w:highlight w:val="white"/>
        </w:rPr>
        <w:t xml:space="preserve"> // </w:t>
      </w:r>
      <w:r w:rsidR="00F85F7B">
        <w:rPr>
          <w:highlight w:val="white"/>
        </w:rPr>
        <w:t>39</w:t>
      </w:r>
    </w:p>
    <w:p w14:paraId="37F5250C" w14:textId="0F7BDC84"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34</w:t>
      </w:r>
    </w:p>
    <w:p w14:paraId="5A379C34" w14:textId="084A5C72" w:rsidR="00E8320A" w:rsidRPr="00EC76D5" w:rsidRDefault="00E8320A" w:rsidP="00E8320A">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63</w:t>
      </w:r>
    </w:p>
    <w:p w14:paraId="529B15B3" w14:textId="6A867CF3" w:rsidR="00585AF9" w:rsidRPr="00EC76D5" w:rsidRDefault="00585AF9" w:rsidP="00585AF9">
      <w:pPr>
        <w:pStyle w:val="Code"/>
        <w:rPr>
          <w:highlight w:val="white"/>
        </w:rPr>
      </w:pPr>
      <w:r w:rsidRPr="00EC76D5">
        <w:rPr>
          <w:highlight w:val="white"/>
        </w:rPr>
        <w:t xml:space="preserve">    </w:t>
      </w:r>
      <w:r w:rsidR="00874EA5">
        <w:rPr>
          <w:highlight w:val="white"/>
        </w:rPr>
        <w:t>m_escapeMap</w:t>
      </w:r>
      <w:r w:rsidRPr="00EC76D5">
        <w:rPr>
          <w:highlight w:val="white"/>
        </w:rPr>
        <w:t>.Add('\\', '\\');</w:t>
      </w:r>
      <w:r w:rsidR="00F85F7B">
        <w:rPr>
          <w:highlight w:val="white"/>
        </w:rPr>
        <w:t xml:space="preserve"> // 92</w:t>
      </w:r>
    </w:p>
    <w:p w14:paraId="229C53CA" w14:textId="77777777" w:rsidR="00585AF9" w:rsidRPr="00EC76D5" w:rsidRDefault="00585AF9" w:rsidP="00585AF9">
      <w:pPr>
        <w:pStyle w:val="Code"/>
        <w:rPr>
          <w:highlight w:val="white"/>
        </w:rPr>
      </w:pPr>
      <w:r w:rsidRPr="00EC76D5">
        <w:rPr>
          <w:highlight w:val="white"/>
        </w:rPr>
        <w:t xml:space="preserve">  }</w:t>
      </w:r>
    </w:p>
    <w:p w14:paraId="5F48C85E" w14:textId="2E8CED3D" w:rsidR="00C17DC7" w:rsidRPr="00EC76D5" w:rsidRDefault="00C17DC7" w:rsidP="005F7E8E">
      <w:pPr>
        <w:rPr>
          <w:highlight w:val="white"/>
        </w:rPr>
      </w:pPr>
      <w:r w:rsidRPr="00EC76D5">
        <w:rPr>
          <w:highlight w:val="white"/>
        </w:rPr>
        <w:lastRenderedPageBreak/>
        <w:t xml:space="preserve">The </w:t>
      </w:r>
      <w:r w:rsidR="004D32C9" w:rsidRPr="00EC76D5">
        <w:rPr>
          <w:rStyle w:val="KeyWord0"/>
          <w:highlight w:val="white"/>
        </w:rPr>
        <w:t>SlashToChar</w:t>
      </w:r>
      <w:r w:rsidR="004D32C9" w:rsidRPr="00EC76D5">
        <w:rPr>
          <w:highlight w:val="white"/>
        </w:rPr>
        <w:t xml:space="preserve"> </w:t>
      </w:r>
      <w:r w:rsidR="00164FDA" w:rsidRPr="00EC76D5">
        <w:rPr>
          <w:highlight w:val="white"/>
        </w:rPr>
        <w:t xml:space="preserve">method </w:t>
      </w:r>
      <w:r w:rsidR="004D32C9" w:rsidRPr="00EC76D5">
        <w:rPr>
          <w:highlight w:val="white"/>
        </w:rPr>
        <w:t>takes a string with slash codes and return</w:t>
      </w:r>
      <w:r w:rsidR="007A5277" w:rsidRPr="00EC76D5">
        <w:rPr>
          <w:highlight w:val="white"/>
        </w:rPr>
        <w:t>s</w:t>
      </w:r>
      <w:r w:rsidR="004D32C9" w:rsidRPr="00EC76D5">
        <w:rPr>
          <w:highlight w:val="white"/>
        </w:rPr>
        <w:t xml:space="preserve"> the same string with the slash codes replaced by the </w:t>
      </w:r>
      <w:r w:rsidR="00EC76D5" w:rsidRPr="00EC76D5">
        <w:rPr>
          <w:highlight w:val="white"/>
        </w:rPr>
        <w:t>corresponding</w:t>
      </w:r>
      <w:r w:rsidR="004D32C9" w:rsidRPr="00EC76D5">
        <w:rPr>
          <w:highlight w:val="white"/>
        </w:rPr>
        <w:t xml:space="preserve"> characters.</w:t>
      </w:r>
    </w:p>
    <w:p w14:paraId="25A02054" w14:textId="77777777" w:rsidR="009E5232" w:rsidRPr="00EC76D5" w:rsidRDefault="009E5232" w:rsidP="009E5232">
      <w:pPr>
        <w:pStyle w:val="Code"/>
        <w:rPr>
          <w:highlight w:val="white"/>
        </w:rPr>
      </w:pPr>
      <w:r w:rsidRPr="00EC76D5">
        <w:rPr>
          <w:highlight w:val="white"/>
        </w:rPr>
        <w:t xml:space="preserve">  public static string SlashToChar(string text) {</w:t>
      </w:r>
    </w:p>
    <w:p w14:paraId="0B04EAE5" w14:textId="3DAFFE9E" w:rsidR="009E5232" w:rsidRDefault="009E5232" w:rsidP="009E5232">
      <w:pPr>
        <w:pStyle w:val="Code"/>
        <w:rPr>
          <w:highlight w:val="white"/>
        </w:rPr>
      </w:pPr>
      <w:r w:rsidRPr="00EC76D5">
        <w:rPr>
          <w:highlight w:val="white"/>
        </w:rPr>
        <w:t xml:space="preserve">    StringBuilder buffer = new StringBuilder(text);</w:t>
      </w:r>
    </w:p>
    <w:p w14:paraId="23C7D5EE" w14:textId="464D5158" w:rsidR="007B7650" w:rsidRPr="00EC76D5" w:rsidRDefault="007B7650" w:rsidP="007B7650">
      <w:pPr>
        <w:rPr>
          <w:highlight w:val="white"/>
        </w:rPr>
      </w:pPr>
      <w:r>
        <w:rPr>
          <w:highlight w:val="white"/>
        </w:rPr>
        <w:t xml:space="preserve">We add three zero-characters at the end of the string to make sure the </w:t>
      </w:r>
      <w:r w:rsidRPr="00F64AB1">
        <w:rPr>
          <w:rStyle w:val="KeyWord0"/>
          <w:highlight w:val="white"/>
        </w:rPr>
        <w:t>char1</w:t>
      </w:r>
      <w:r>
        <w:rPr>
          <w:highlight w:val="white"/>
        </w:rPr>
        <w:t xml:space="preserve">, </w:t>
      </w:r>
      <w:r w:rsidRPr="00F64AB1">
        <w:rPr>
          <w:rStyle w:val="KeyWord0"/>
          <w:highlight w:val="white"/>
        </w:rPr>
        <w:t>char2</w:t>
      </w:r>
      <w:r>
        <w:rPr>
          <w:highlight w:val="white"/>
        </w:rPr>
        <w:t xml:space="preserve">, and </w:t>
      </w:r>
      <w:r w:rsidRPr="00F64AB1">
        <w:rPr>
          <w:rStyle w:val="KeyWord0"/>
          <w:highlight w:val="white"/>
        </w:rPr>
        <w:t>char3</w:t>
      </w:r>
      <w:r>
        <w:rPr>
          <w:highlight w:val="white"/>
        </w:rPr>
        <w:t xml:space="preserve"> values are valid.</w:t>
      </w:r>
    </w:p>
    <w:p w14:paraId="533FC1FE" w14:textId="26AB7F25" w:rsidR="009E5232" w:rsidRPr="00EC76D5" w:rsidRDefault="009E5232" w:rsidP="009E5232">
      <w:pPr>
        <w:pStyle w:val="Code"/>
        <w:rPr>
          <w:highlight w:val="white"/>
        </w:rPr>
      </w:pPr>
      <w:r w:rsidRPr="00EC76D5">
        <w:rPr>
          <w:highlight w:val="white"/>
        </w:rPr>
        <w:t xml:space="preserve">    buffer.Append("\0\0\0");</w:t>
      </w:r>
    </w:p>
    <w:p w14:paraId="5001FFFE" w14:textId="77777777" w:rsidR="009E5232" w:rsidRPr="00EC76D5" w:rsidRDefault="009E5232" w:rsidP="009E5232">
      <w:pPr>
        <w:pStyle w:val="Code"/>
        <w:rPr>
          <w:highlight w:val="white"/>
        </w:rPr>
      </w:pPr>
      <w:r w:rsidRPr="00EC76D5">
        <w:rPr>
          <w:highlight w:val="white"/>
        </w:rPr>
        <w:t xml:space="preserve">    for (int index = 0; buffer[index] != '\0'; ++index) {</w:t>
      </w:r>
    </w:p>
    <w:p w14:paraId="77C6A17D" w14:textId="77777777" w:rsidR="009E5232" w:rsidRPr="00EC76D5" w:rsidRDefault="009E5232" w:rsidP="009E5232">
      <w:pPr>
        <w:pStyle w:val="Code"/>
        <w:rPr>
          <w:highlight w:val="white"/>
        </w:rPr>
      </w:pPr>
      <w:r w:rsidRPr="00EC76D5">
        <w:rPr>
          <w:highlight w:val="white"/>
        </w:rPr>
        <w:t xml:space="preserve">      if (buffer[index] == '\\') {</w:t>
      </w:r>
    </w:p>
    <w:p w14:paraId="1A2E4008" w14:textId="77777777" w:rsidR="009E5232" w:rsidRPr="00EC76D5" w:rsidRDefault="009E5232" w:rsidP="009E5232">
      <w:pPr>
        <w:pStyle w:val="Code"/>
        <w:rPr>
          <w:highlight w:val="white"/>
        </w:rPr>
      </w:pPr>
      <w:r w:rsidRPr="00EC76D5">
        <w:rPr>
          <w:highlight w:val="white"/>
        </w:rPr>
        <w:t xml:space="preserve">        char char1 = buffer[index + 1],</w:t>
      </w:r>
    </w:p>
    <w:p w14:paraId="7B5B440D" w14:textId="77777777" w:rsidR="009E5232" w:rsidRPr="00EC76D5" w:rsidRDefault="009E5232" w:rsidP="009E5232">
      <w:pPr>
        <w:pStyle w:val="Code"/>
        <w:rPr>
          <w:highlight w:val="white"/>
        </w:rPr>
      </w:pPr>
      <w:r w:rsidRPr="00EC76D5">
        <w:rPr>
          <w:highlight w:val="white"/>
        </w:rPr>
        <w:t xml:space="preserve">             char2 = buffer[index + 2],</w:t>
      </w:r>
    </w:p>
    <w:p w14:paraId="774E9C0F" w14:textId="77777777" w:rsidR="009E5232" w:rsidRPr="00EC76D5" w:rsidRDefault="009E5232" w:rsidP="009E5232">
      <w:pPr>
        <w:pStyle w:val="Code"/>
        <w:rPr>
          <w:highlight w:val="white"/>
        </w:rPr>
      </w:pPr>
      <w:r w:rsidRPr="00EC76D5">
        <w:rPr>
          <w:highlight w:val="white"/>
        </w:rPr>
        <w:t xml:space="preserve">             char3 = buffer[index + 3];</w:t>
      </w:r>
    </w:p>
    <w:p w14:paraId="4499A1E3" w14:textId="4F68406C" w:rsidR="004E6C54" w:rsidRDefault="004E6C54" w:rsidP="004E6C54">
      <w:pPr>
        <w:rPr>
          <w:highlight w:val="white"/>
        </w:rPr>
      </w:pPr>
      <w:r>
        <w:rPr>
          <w:highlight w:val="white"/>
        </w:rPr>
        <w:t xml:space="preserve">If the </w:t>
      </w:r>
      <w:r w:rsidR="006053C4">
        <w:rPr>
          <w:highlight w:val="white"/>
        </w:rPr>
        <w:t>slash is followed by an character stored in the slash map, we replace the slash and the character with the character corresponding to the  slash code.</w:t>
      </w:r>
    </w:p>
    <w:p w14:paraId="6B006120" w14:textId="40C47772" w:rsidR="00B057B9" w:rsidRPr="00EC76D5" w:rsidRDefault="00B057B9" w:rsidP="00B057B9">
      <w:pPr>
        <w:pStyle w:val="Code"/>
        <w:rPr>
          <w:highlight w:val="white"/>
        </w:rPr>
      </w:pPr>
      <w:r w:rsidRPr="00EC76D5">
        <w:rPr>
          <w:highlight w:val="white"/>
        </w:rPr>
        <w:t xml:space="preserve">        if (</w:t>
      </w:r>
      <w:r w:rsidR="00874EA5">
        <w:rPr>
          <w:highlight w:val="white"/>
        </w:rPr>
        <w:t>m_escapeMap</w:t>
      </w:r>
      <w:r w:rsidRPr="00EC76D5">
        <w:rPr>
          <w:highlight w:val="white"/>
        </w:rPr>
        <w:t>.ContainsKey(char1)) {</w:t>
      </w:r>
    </w:p>
    <w:p w14:paraId="089AED42" w14:textId="77777777" w:rsidR="00B057B9" w:rsidRPr="00EC76D5" w:rsidRDefault="00B057B9" w:rsidP="00B057B9">
      <w:pPr>
        <w:pStyle w:val="Code"/>
        <w:rPr>
          <w:highlight w:val="white"/>
        </w:rPr>
      </w:pPr>
      <w:r w:rsidRPr="00EC76D5">
        <w:rPr>
          <w:highlight w:val="white"/>
        </w:rPr>
        <w:t xml:space="preserve">          buffer.Remove(index, 2);</w:t>
      </w:r>
    </w:p>
    <w:p w14:paraId="3A8CAE5B" w14:textId="148FDCAB" w:rsidR="00B057B9" w:rsidRPr="00EC76D5" w:rsidRDefault="00B057B9" w:rsidP="00B057B9">
      <w:pPr>
        <w:pStyle w:val="Code"/>
        <w:rPr>
          <w:highlight w:val="white"/>
        </w:rPr>
      </w:pPr>
      <w:r w:rsidRPr="00EC76D5">
        <w:rPr>
          <w:highlight w:val="white"/>
        </w:rPr>
        <w:t xml:space="preserve">          buffer.Insert(index, </w:t>
      </w:r>
      <w:r w:rsidR="00874EA5">
        <w:rPr>
          <w:highlight w:val="white"/>
        </w:rPr>
        <w:t>m_escapeMap</w:t>
      </w:r>
      <w:r w:rsidRPr="00EC76D5">
        <w:rPr>
          <w:highlight w:val="white"/>
        </w:rPr>
        <w:t>[char1]);</w:t>
      </w:r>
    </w:p>
    <w:p w14:paraId="4209A76F" w14:textId="77777777" w:rsidR="00B057B9" w:rsidRDefault="00B057B9" w:rsidP="00B057B9">
      <w:pPr>
        <w:pStyle w:val="Code"/>
        <w:rPr>
          <w:highlight w:val="white"/>
        </w:rPr>
      </w:pPr>
      <w:r w:rsidRPr="00EC76D5">
        <w:rPr>
          <w:highlight w:val="white"/>
        </w:rPr>
        <w:t xml:space="preserve">        }</w:t>
      </w:r>
    </w:p>
    <w:p w14:paraId="1DC5D6AD" w14:textId="3F7C6AA1" w:rsidR="009E5232" w:rsidRPr="00EC76D5" w:rsidRDefault="009B5842" w:rsidP="009B5842">
      <w:pPr>
        <w:rPr>
          <w:highlight w:val="white"/>
        </w:rPr>
      </w:pPr>
      <w:r>
        <w:rPr>
          <w:highlight w:val="white"/>
        </w:rPr>
        <w:t xml:space="preserve">If the three characters following the slash are octal digits, we </w:t>
      </w:r>
      <w:r w:rsidR="00A26B3D">
        <w:rPr>
          <w:highlight w:val="white"/>
        </w:rPr>
        <w:t>calculate</w:t>
      </w:r>
      <w:r>
        <w:rPr>
          <w:highlight w:val="white"/>
        </w:rPr>
        <w:t xml:space="preserve"> the ASCII value for the</w:t>
      </w:r>
      <w:r w:rsidR="00025A3B">
        <w:rPr>
          <w:highlight w:val="white"/>
        </w:rPr>
        <w:t xml:space="preserve"> </w:t>
      </w:r>
      <w:r w:rsidR="00A26B3D">
        <w:rPr>
          <w:highlight w:val="white"/>
        </w:rPr>
        <w:t>character.</w:t>
      </w:r>
    </w:p>
    <w:p w14:paraId="49C95BA0" w14:textId="2A3D48D1" w:rsidR="009E5232" w:rsidRPr="00EC76D5" w:rsidRDefault="009E5232" w:rsidP="009E5232">
      <w:pPr>
        <w:pStyle w:val="Code"/>
        <w:rPr>
          <w:highlight w:val="white"/>
        </w:rPr>
      </w:pPr>
      <w:r w:rsidRPr="00EC76D5">
        <w:rPr>
          <w:highlight w:val="white"/>
        </w:rPr>
        <w:t xml:space="preserve">        </w:t>
      </w:r>
      <w:r w:rsidR="00B057B9">
        <w:rPr>
          <w:highlight w:val="white"/>
        </w:rPr>
        <w:t xml:space="preserve">else </w:t>
      </w:r>
      <w:r w:rsidRPr="00EC76D5">
        <w:rPr>
          <w:highlight w:val="white"/>
        </w:rPr>
        <w:t>if (IsOctal(char1) &amp;&amp; IsOctal(char2) &amp;&amp; IsOctal(char3)) {</w:t>
      </w:r>
    </w:p>
    <w:p w14:paraId="4CCCEC7B" w14:textId="77777777" w:rsidR="009E5232" w:rsidRPr="00EC76D5" w:rsidRDefault="009E5232" w:rsidP="009E5232">
      <w:pPr>
        <w:pStyle w:val="Code"/>
        <w:rPr>
          <w:highlight w:val="white"/>
        </w:rPr>
      </w:pPr>
      <w:r w:rsidRPr="00EC76D5">
        <w:rPr>
          <w:highlight w:val="white"/>
        </w:rPr>
        <w:t xml:space="preserve">          int octValue = 64 * CharToOctal(char1) +</w:t>
      </w:r>
    </w:p>
    <w:p w14:paraId="6C98FEFA" w14:textId="77777777" w:rsidR="009E5232" w:rsidRPr="00EC76D5" w:rsidRDefault="009E5232" w:rsidP="009E5232">
      <w:pPr>
        <w:pStyle w:val="Code"/>
        <w:rPr>
          <w:highlight w:val="white"/>
        </w:rPr>
      </w:pPr>
      <w:r w:rsidRPr="00EC76D5">
        <w:rPr>
          <w:highlight w:val="white"/>
        </w:rPr>
        <w:t xml:space="preserve">                          8 * CharToOctal(char2) +</w:t>
      </w:r>
    </w:p>
    <w:p w14:paraId="447AA3EC" w14:textId="7D316A13" w:rsidR="009E5232" w:rsidRDefault="009E5232" w:rsidP="009E5232">
      <w:pPr>
        <w:pStyle w:val="Code"/>
        <w:rPr>
          <w:highlight w:val="white"/>
        </w:rPr>
      </w:pPr>
      <w:r w:rsidRPr="00EC76D5">
        <w:rPr>
          <w:highlight w:val="white"/>
        </w:rPr>
        <w:t xml:space="preserve">                              CharToOctal(char3);</w:t>
      </w:r>
    </w:p>
    <w:p w14:paraId="6BBF4406" w14:textId="401118D9" w:rsidR="00983485" w:rsidRPr="00EC76D5" w:rsidRDefault="00D403F1" w:rsidP="00983485">
      <w:pPr>
        <w:rPr>
          <w:highlight w:val="white"/>
        </w:rPr>
      </w:pPr>
      <w:r>
        <w:rPr>
          <w:highlight w:val="white"/>
        </w:rPr>
        <w:t xml:space="preserve">An </w:t>
      </w:r>
      <w:r w:rsidR="00983485">
        <w:rPr>
          <w:highlight w:val="white"/>
        </w:rPr>
        <w:t xml:space="preserve">ASCII value </w:t>
      </w:r>
      <w:r>
        <w:rPr>
          <w:highlight w:val="white"/>
        </w:rPr>
        <w:t>cannot exceed 255.</w:t>
      </w:r>
    </w:p>
    <w:p w14:paraId="2FEF6C2D" w14:textId="4D583D40" w:rsidR="009E5232" w:rsidRDefault="009E5232" w:rsidP="009E5232">
      <w:pPr>
        <w:pStyle w:val="Code"/>
        <w:rPr>
          <w:highlight w:val="white"/>
        </w:rPr>
      </w:pPr>
      <w:r w:rsidRPr="00EC76D5">
        <w:rPr>
          <w:highlight w:val="white"/>
        </w:rPr>
        <w:t xml:space="preserve">          Assert.Error(octValue &lt; 256, Message.Invalid_octal_sequence);</w:t>
      </w:r>
    </w:p>
    <w:p w14:paraId="4D328E2D" w14:textId="29C87473" w:rsidR="00983485" w:rsidRPr="00EC76D5" w:rsidRDefault="00983485" w:rsidP="00983485">
      <w:pPr>
        <w:rPr>
          <w:highlight w:val="white"/>
        </w:rPr>
      </w:pPr>
      <w:r>
        <w:rPr>
          <w:highlight w:val="white"/>
        </w:rPr>
        <w:t>We remove four characters; that is, the slash and the following three octal digits</w:t>
      </w:r>
      <w:r w:rsidR="00755256">
        <w:rPr>
          <w:highlight w:val="white"/>
        </w:rPr>
        <w:t>, and then we in</w:t>
      </w:r>
      <w:r w:rsidR="003F1328">
        <w:rPr>
          <w:highlight w:val="white"/>
        </w:rPr>
        <w:t>sert</w:t>
      </w:r>
      <w:r w:rsidR="00755256">
        <w:rPr>
          <w:highlight w:val="white"/>
        </w:rPr>
        <w:t xml:space="preserve"> the resulting character.</w:t>
      </w:r>
    </w:p>
    <w:p w14:paraId="0F15D337" w14:textId="77777777" w:rsidR="009E5232" w:rsidRPr="00EC76D5" w:rsidRDefault="009E5232" w:rsidP="009E5232">
      <w:pPr>
        <w:pStyle w:val="Code"/>
        <w:rPr>
          <w:highlight w:val="white"/>
        </w:rPr>
      </w:pPr>
      <w:r w:rsidRPr="00EC76D5">
        <w:rPr>
          <w:highlight w:val="white"/>
        </w:rPr>
        <w:t xml:space="preserve">          buffer.Remove(index, 4);</w:t>
      </w:r>
    </w:p>
    <w:p w14:paraId="5354A8CA" w14:textId="77777777" w:rsidR="009E5232" w:rsidRPr="00EC76D5" w:rsidRDefault="009E5232" w:rsidP="009E5232">
      <w:pPr>
        <w:pStyle w:val="Code"/>
        <w:rPr>
          <w:highlight w:val="white"/>
        </w:rPr>
      </w:pPr>
      <w:r w:rsidRPr="00EC76D5">
        <w:rPr>
          <w:highlight w:val="white"/>
        </w:rPr>
        <w:t xml:space="preserve">          buffer.Insert(index, (char) octValue);</w:t>
      </w:r>
    </w:p>
    <w:p w14:paraId="71DC35FB" w14:textId="5BD0FEC9" w:rsidR="009E5232" w:rsidRDefault="009E5232" w:rsidP="009E5232">
      <w:pPr>
        <w:pStyle w:val="Code"/>
        <w:rPr>
          <w:highlight w:val="white"/>
        </w:rPr>
      </w:pPr>
      <w:r w:rsidRPr="00EC76D5">
        <w:rPr>
          <w:highlight w:val="white"/>
        </w:rPr>
        <w:t xml:space="preserve">        }</w:t>
      </w:r>
    </w:p>
    <w:p w14:paraId="7BCB41C7" w14:textId="2028977C" w:rsidR="001B128D" w:rsidRPr="00EC76D5" w:rsidRDefault="001B128D" w:rsidP="00E7078E">
      <w:pPr>
        <w:rPr>
          <w:highlight w:val="white"/>
        </w:rPr>
      </w:pPr>
      <w:r>
        <w:rPr>
          <w:highlight w:val="white"/>
        </w:rPr>
        <w:t xml:space="preserve">If the slash is followed by </w:t>
      </w:r>
      <w:r w:rsidR="00A77EB9">
        <w:rPr>
          <w:highlight w:val="white"/>
        </w:rPr>
        <w:t>two</w:t>
      </w:r>
      <w:r>
        <w:rPr>
          <w:highlight w:val="white"/>
        </w:rPr>
        <w:t xml:space="preserve"> octal digits only, we use them to calculate the ASCII value. In this case, we do not need to </w:t>
      </w:r>
      <w:r w:rsidR="0048559C">
        <w:rPr>
          <w:highlight w:val="white"/>
        </w:rPr>
        <w:t>check whether the ASCII value is less than 256, since</w:t>
      </w:r>
      <w:r w:rsidR="00FA0ADD">
        <w:rPr>
          <w:highlight w:val="white"/>
        </w:rPr>
        <w:t xml:space="preserve"> the highest possible value with two octal digits is 63</w:t>
      </w:r>
      <w:r w:rsidR="00D403F1">
        <w:rPr>
          <w:highlight w:val="white"/>
        </w:rPr>
        <w:t xml:space="preserve"> </w:t>
      </w:r>
      <w:r w:rsidR="000E6EA3">
        <w:rPr>
          <w:highlight w:val="white"/>
        </w:rPr>
        <w:t>(</w:t>
      </w:r>
      <w:r w:rsidR="00273AA4">
        <w:rPr>
          <w:highlight w:val="white"/>
        </w:rPr>
        <w:t>77</w:t>
      </w:r>
      <w:r w:rsidR="0087073B" w:rsidRPr="00D64B4F">
        <w:rPr>
          <w:rStyle w:val="Index"/>
          <w:highlight w:val="white"/>
        </w:rPr>
        <w:t>8</w:t>
      </w:r>
      <w:r w:rsidR="00273AA4">
        <w:rPr>
          <w:highlight w:val="white"/>
        </w:rPr>
        <w:t xml:space="preserve"> = </w:t>
      </w:r>
      <w:r w:rsidR="000E6EA3">
        <w:rPr>
          <w:highlight w:val="white"/>
        </w:rPr>
        <w:t>8 * 7 + 7</w:t>
      </w:r>
      <w:r w:rsidR="00273AA4">
        <w:rPr>
          <w:highlight w:val="white"/>
        </w:rPr>
        <w:t xml:space="preserve"> = 63</w:t>
      </w:r>
      <w:r w:rsidR="0087073B" w:rsidRPr="005D1FFC">
        <w:rPr>
          <w:rStyle w:val="Index"/>
          <w:highlight w:val="white"/>
        </w:rPr>
        <w:t>10</w:t>
      </w:r>
      <w:r w:rsidR="000E6EA3">
        <w:rPr>
          <w:highlight w:val="white"/>
        </w:rPr>
        <w:t>)</w:t>
      </w:r>
      <w:r w:rsidR="004457B8">
        <w:rPr>
          <w:highlight w:val="white"/>
        </w:rPr>
        <w:t>.</w:t>
      </w:r>
    </w:p>
    <w:p w14:paraId="280FCDE7" w14:textId="77777777" w:rsidR="009E5232" w:rsidRPr="00EC76D5" w:rsidRDefault="009E5232" w:rsidP="009E5232">
      <w:pPr>
        <w:pStyle w:val="Code"/>
        <w:rPr>
          <w:highlight w:val="white"/>
        </w:rPr>
      </w:pPr>
      <w:r w:rsidRPr="00EC76D5">
        <w:rPr>
          <w:highlight w:val="white"/>
        </w:rPr>
        <w:t xml:space="preserve">        else if (IsOctal(char1) &amp;&amp; IsOctal(char2)) {</w:t>
      </w:r>
    </w:p>
    <w:p w14:paraId="015AEA2B" w14:textId="77777777" w:rsidR="009E5232" w:rsidRPr="00EC76D5" w:rsidRDefault="009E5232" w:rsidP="009E5232">
      <w:pPr>
        <w:pStyle w:val="Code"/>
        <w:rPr>
          <w:highlight w:val="white"/>
        </w:rPr>
      </w:pPr>
      <w:r w:rsidRPr="00EC76D5">
        <w:rPr>
          <w:highlight w:val="white"/>
        </w:rPr>
        <w:t xml:space="preserve">          int octValue = 8 * CharToOctal(char1) +</w:t>
      </w:r>
    </w:p>
    <w:p w14:paraId="17D61F88" w14:textId="77777777" w:rsidR="009E5232" w:rsidRPr="00EC76D5" w:rsidRDefault="009E5232" w:rsidP="009E5232">
      <w:pPr>
        <w:pStyle w:val="Code"/>
        <w:rPr>
          <w:highlight w:val="white"/>
        </w:rPr>
      </w:pPr>
      <w:r w:rsidRPr="00EC76D5">
        <w:rPr>
          <w:highlight w:val="white"/>
        </w:rPr>
        <w:t xml:space="preserve">                             CharToOctal(char2);</w:t>
      </w:r>
    </w:p>
    <w:p w14:paraId="0C8468D2" w14:textId="77777777" w:rsidR="009E5232" w:rsidRPr="00EC76D5" w:rsidRDefault="009E5232" w:rsidP="009E5232">
      <w:pPr>
        <w:pStyle w:val="Code"/>
        <w:rPr>
          <w:highlight w:val="white"/>
        </w:rPr>
      </w:pPr>
      <w:r w:rsidRPr="00EC76D5">
        <w:rPr>
          <w:highlight w:val="white"/>
        </w:rPr>
        <w:t xml:space="preserve">          buffer.Remove(index, 3);</w:t>
      </w:r>
    </w:p>
    <w:p w14:paraId="4EB5F90C" w14:textId="77777777" w:rsidR="009E5232" w:rsidRPr="00EC76D5" w:rsidRDefault="009E5232" w:rsidP="009E5232">
      <w:pPr>
        <w:pStyle w:val="Code"/>
        <w:rPr>
          <w:highlight w:val="white"/>
        </w:rPr>
      </w:pPr>
      <w:r w:rsidRPr="00EC76D5">
        <w:rPr>
          <w:highlight w:val="white"/>
        </w:rPr>
        <w:t xml:space="preserve">          buffer.Insert(index, (char)octValue);</w:t>
      </w:r>
    </w:p>
    <w:p w14:paraId="36201EC2" w14:textId="45FA6BCB" w:rsidR="009E5232" w:rsidRDefault="009E5232" w:rsidP="009E5232">
      <w:pPr>
        <w:pStyle w:val="Code"/>
        <w:rPr>
          <w:highlight w:val="white"/>
        </w:rPr>
      </w:pPr>
      <w:r w:rsidRPr="00EC76D5">
        <w:rPr>
          <w:highlight w:val="white"/>
        </w:rPr>
        <w:t xml:space="preserve">        }</w:t>
      </w:r>
    </w:p>
    <w:p w14:paraId="33062C14" w14:textId="22842CC7" w:rsidR="00A77EB9" w:rsidRPr="00EC76D5" w:rsidRDefault="00A77EB9" w:rsidP="00A77EB9">
      <w:pPr>
        <w:rPr>
          <w:highlight w:val="white"/>
        </w:rPr>
      </w:pPr>
      <w:r>
        <w:rPr>
          <w:highlight w:val="white"/>
        </w:rPr>
        <w:t xml:space="preserve">If the slash is followed by </w:t>
      </w:r>
      <w:r w:rsidR="00B12AD1">
        <w:rPr>
          <w:highlight w:val="white"/>
        </w:rPr>
        <w:t xml:space="preserve">one </w:t>
      </w:r>
      <w:r>
        <w:rPr>
          <w:highlight w:val="white"/>
        </w:rPr>
        <w:t xml:space="preserve">octal digit only, we use </w:t>
      </w:r>
      <w:r w:rsidR="00B12AD1">
        <w:rPr>
          <w:highlight w:val="white"/>
        </w:rPr>
        <w:t xml:space="preserve">it </w:t>
      </w:r>
      <w:r>
        <w:rPr>
          <w:highlight w:val="white"/>
        </w:rPr>
        <w:t>to calculate the ASCII value.</w:t>
      </w:r>
    </w:p>
    <w:p w14:paraId="0948CF19" w14:textId="77777777" w:rsidR="009E5232" w:rsidRPr="00EC76D5" w:rsidRDefault="009E5232" w:rsidP="009E5232">
      <w:pPr>
        <w:pStyle w:val="Code"/>
        <w:rPr>
          <w:highlight w:val="white"/>
        </w:rPr>
      </w:pPr>
      <w:r w:rsidRPr="00EC76D5">
        <w:rPr>
          <w:highlight w:val="white"/>
        </w:rPr>
        <w:t xml:space="preserve">        else if (IsOctal(char1)) {</w:t>
      </w:r>
    </w:p>
    <w:p w14:paraId="493DA4A9" w14:textId="77777777" w:rsidR="009E5232" w:rsidRPr="00EC76D5" w:rsidRDefault="009E5232" w:rsidP="009E5232">
      <w:pPr>
        <w:pStyle w:val="Code"/>
        <w:rPr>
          <w:highlight w:val="white"/>
        </w:rPr>
      </w:pPr>
      <w:r w:rsidRPr="00EC76D5">
        <w:rPr>
          <w:highlight w:val="white"/>
        </w:rPr>
        <w:t xml:space="preserve">          int octValue = CharToOctal(char1);</w:t>
      </w:r>
    </w:p>
    <w:p w14:paraId="5CE2B22C" w14:textId="77777777" w:rsidR="009E5232" w:rsidRPr="00EC76D5" w:rsidRDefault="009E5232" w:rsidP="009E5232">
      <w:pPr>
        <w:pStyle w:val="Code"/>
        <w:rPr>
          <w:highlight w:val="white"/>
        </w:rPr>
      </w:pPr>
      <w:r w:rsidRPr="00EC76D5">
        <w:rPr>
          <w:highlight w:val="white"/>
        </w:rPr>
        <w:t xml:space="preserve">          buffer.Remove(index, 2);</w:t>
      </w:r>
    </w:p>
    <w:p w14:paraId="7FDA2676" w14:textId="77777777" w:rsidR="009E5232" w:rsidRPr="00EC76D5" w:rsidRDefault="009E5232" w:rsidP="009E5232">
      <w:pPr>
        <w:pStyle w:val="Code"/>
        <w:rPr>
          <w:highlight w:val="white"/>
        </w:rPr>
      </w:pPr>
      <w:r w:rsidRPr="00EC76D5">
        <w:rPr>
          <w:highlight w:val="white"/>
        </w:rPr>
        <w:t xml:space="preserve">          buffer.Insert(index, (char) octValue);</w:t>
      </w:r>
    </w:p>
    <w:p w14:paraId="6F026CF5" w14:textId="31E60198" w:rsidR="009E5232" w:rsidRDefault="009E5232" w:rsidP="009E5232">
      <w:pPr>
        <w:pStyle w:val="Code"/>
        <w:rPr>
          <w:highlight w:val="white"/>
        </w:rPr>
      </w:pPr>
      <w:r w:rsidRPr="00EC76D5">
        <w:rPr>
          <w:highlight w:val="white"/>
        </w:rPr>
        <w:t xml:space="preserve">        }</w:t>
      </w:r>
    </w:p>
    <w:p w14:paraId="7A437E70" w14:textId="602AB570" w:rsidR="00D64B4F" w:rsidRDefault="00645FBA" w:rsidP="00645FBA">
      <w:pPr>
        <w:rPr>
          <w:highlight w:val="white"/>
        </w:rPr>
      </w:pPr>
      <w:r>
        <w:rPr>
          <w:highlight w:val="white"/>
        </w:rPr>
        <w:lastRenderedPageBreak/>
        <w:t xml:space="preserve">If the slash is followed by </w:t>
      </w:r>
      <w:r w:rsidR="00756C55">
        <w:rPr>
          <w:highlight w:val="white"/>
        </w:rPr>
        <w:t xml:space="preserve">a lowercase or uppercase ‘x’ and two hexadecimal digits, we use them to calculate the ASCII value. </w:t>
      </w:r>
      <w:r w:rsidR="00FA0ADD">
        <w:rPr>
          <w:highlight w:val="white"/>
        </w:rPr>
        <w:t>Neither in this case we need to check that the ASCII value does not exceed 255, since the highest possible value with two hexadecimal digits is 255</w:t>
      </w:r>
      <w:r w:rsidR="00F574CE">
        <w:rPr>
          <w:highlight w:val="white"/>
        </w:rPr>
        <w:t xml:space="preserve"> (</w:t>
      </w:r>
      <w:r w:rsidR="00E7078E">
        <w:rPr>
          <w:highlight w:val="white"/>
        </w:rPr>
        <w:t>FF</w:t>
      </w:r>
      <w:r w:rsidR="00E7078E" w:rsidRPr="00D5063D">
        <w:rPr>
          <w:rStyle w:val="Index"/>
          <w:highlight w:val="white"/>
        </w:rPr>
        <w:t>16</w:t>
      </w:r>
      <w:r w:rsidR="00D64B4F">
        <w:rPr>
          <w:highlight w:val="white"/>
        </w:rPr>
        <w:t xml:space="preserve"> = 15 * 16 + 15 = 255</w:t>
      </w:r>
      <w:r w:rsidR="00D5063D" w:rsidRPr="00D5063D">
        <w:rPr>
          <w:rStyle w:val="Index"/>
          <w:highlight w:val="white"/>
        </w:rPr>
        <w:t>1</w:t>
      </w:r>
      <w:r w:rsidR="00EE603C">
        <w:rPr>
          <w:rStyle w:val="Index"/>
          <w:highlight w:val="white"/>
        </w:rPr>
        <w:t>0</w:t>
      </w:r>
      <w:r w:rsidR="00D64B4F">
        <w:rPr>
          <w:highlight w:val="white"/>
        </w:rPr>
        <w:t>).</w:t>
      </w:r>
    </w:p>
    <w:p w14:paraId="4B1AE904" w14:textId="77777777" w:rsidR="009E5232" w:rsidRPr="00EC76D5" w:rsidRDefault="009E5232" w:rsidP="009E5232">
      <w:pPr>
        <w:pStyle w:val="Code"/>
        <w:rPr>
          <w:highlight w:val="white"/>
        </w:rPr>
      </w:pPr>
      <w:r w:rsidRPr="00EC76D5">
        <w:rPr>
          <w:highlight w:val="white"/>
        </w:rPr>
        <w:t xml:space="preserve">        else if (char.ToLower(char1) == 'x') {</w:t>
      </w:r>
    </w:p>
    <w:p w14:paraId="626A1B96" w14:textId="77777777" w:rsidR="009E5232" w:rsidRPr="00EC76D5" w:rsidRDefault="009E5232" w:rsidP="009E5232">
      <w:pPr>
        <w:pStyle w:val="Code"/>
        <w:rPr>
          <w:highlight w:val="white"/>
        </w:rPr>
      </w:pPr>
      <w:r w:rsidRPr="00EC76D5">
        <w:rPr>
          <w:highlight w:val="white"/>
        </w:rPr>
        <w:t xml:space="preserve">          if (IsHex(char1) &amp;&amp; IsHex(char2)) {</w:t>
      </w:r>
    </w:p>
    <w:p w14:paraId="1BB1413B" w14:textId="77777777" w:rsidR="009E5232" w:rsidRPr="00EC76D5" w:rsidRDefault="009E5232" w:rsidP="009E5232">
      <w:pPr>
        <w:pStyle w:val="Code"/>
        <w:rPr>
          <w:highlight w:val="white"/>
        </w:rPr>
      </w:pPr>
      <w:r w:rsidRPr="00EC76D5">
        <w:rPr>
          <w:highlight w:val="white"/>
        </w:rPr>
        <w:t xml:space="preserve">            int hexValue = 16 * CharToHex(char1) + CharToHex(char2);</w:t>
      </w:r>
    </w:p>
    <w:p w14:paraId="7A2031F2" w14:textId="77777777" w:rsidR="009E5232" w:rsidRPr="00EC76D5" w:rsidRDefault="009E5232" w:rsidP="009E5232">
      <w:pPr>
        <w:pStyle w:val="Code"/>
        <w:rPr>
          <w:highlight w:val="white"/>
        </w:rPr>
      </w:pPr>
      <w:r w:rsidRPr="00EC76D5">
        <w:rPr>
          <w:highlight w:val="white"/>
        </w:rPr>
        <w:t xml:space="preserve">            buffer.Remove(index, 3);</w:t>
      </w:r>
    </w:p>
    <w:p w14:paraId="402915FD" w14:textId="77777777" w:rsidR="009E5232" w:rsidRPr="00EC76D5" w:rsidRDefault="009E5232" w:rsidP="009E5232">
      <w:pPr>
        <w:pStyle w:val="Code"/>
        <w:rPr>
          <w:highlight w:val="white"/>
        </w:rPr>
      </w:pPr>
      <w:r w:rsidRPr="00EC76D5">
        <w:rPr>
          <w:highlight w:val="white"/>
        </w:rPr>
        <w:t xml:space="preserve">            buffer.Insert(index, (char) hexValue);</w:t>
      </w:r>
    </w:p>
    <w:p w14:paraId="033D552B" w14:textId="1665E8FC" w:rsidR="009E5232" w:rsidRDefault="009E5232" w:rsidP="009E5232">
      <w:pPr>
        <w:pStyle w:val="Code"/>
        <w:rPr>
          <w:highlight w:val="white"/>
        </w:rPr>
      </w:pPr>
      <w:r w:rsidRPr="00EC76D5">
        <w:rPr>
          <w:highlight w:val="white"/>
        </w:rPr>
        <w:t xml:space="preserve">          }</w:t>
      </w:r>
    </w:p>
    <w:p w14:paraId="481FD28D" w14:textId="5781F6D7" w:rsidR="00124112" w:rsidRDefault="00124112" w:rsidP="00124112">
      <w:pPr>
        <w:rPr>
          <w:highlight w:val="white"/>
        </w:rPr>
      </w:pPr>
      <w:r>
        <w:rPr>
          <w:highlight w:val="white"/>
        </w:rPr>
        <w:t>If the slash is followed by a lowercase or uppercase ‘x’ and hexadecimal digit only, we use it to calculate the ASCII value.</w:t>
      </w:r>
    </w:p>
    <w:p w14:paraId="62F90652" w14:textId="77777777" w:rsidR="009E5232" w:rsidRPr="00EC76D5" w:rsidRDefault="009E5232" w:rsidP="009E5232">
      <w:pPr>
        <w:pStyle w:val="Code"/>
        <w:rPr>
          <w:highlight w:val="white"/>
        </w:rPr>
      </w:pPr>
      <w:r w:rsidRPr="00EC76D5">
        <w:rPr>
          <w:highlight w:val="white"/>
        </w:rPr>
        <w:t xml:space="preserve">          else if (IsHex(char1)) {</w:t>
      </w:r>
    </w:p>
    <w:p w14:paraId="06745E5F" w14:textId="77777777" w:rsidR="009E5232" w:rsidRPr="00EC76D5" w:rsidRDefault="009E5232" w:rsidP="009E5232">
      <w:pPr>
        <w:pStyle w:val="Code"/>
        <w:rPr>
          <w:highlight w:val="white"/>
        </w:rPr>
      </w:pPr>
      <w:r w:rsidRPr="00EC76D5">
        <w:rPr>
          <w:highlight w:val="white"/>
        </w:rPr>
        <w:t xml:space="preserve">            int hexValue = CharToHex(char1);</w:t>
      </w:r>
    </w:p>
    <w:p w14:paraId="3955202E" w14:textId="77777777" w:rsidR="009E5232" w:rsidRPr="00EC76D5" w:rsidRDefault="009E5232" w:rsidP="009E5232">
      <w:pPr>
        <w:pStyle w:val="Code"/>
        <w:rPr>
          <w:highlight w:val="white"/>
        </w:rPr>
      </w:pPr>
      <w:r w:rsidRPr="00EC76D5">
        <w:rPr>
          <w:highlight w:val="white"/>
        </w:rPr>
        <w:t xml:space="preserve">            buffer.Remove(index, 2);</w:t>
      </w:r>
    </w:p>
    <w:p w14:paraId="11C04AFF" w14:textId="77777777" w:rsidR="009E5232" w:rsidRPr="00EC76D5" w:rsidRDefault="009E5232" w:rsidP="009E5232">
      <w:pPr>
        <w:pStyle w:val="Code"/>
        <w:rPr>
          <w:highlight w:val="white"/>
        </w:rPr>
      </w:pPr>
      <w:r w:rsidRPr="00EC76D5">
        <w:rPr>
          <w:highlight w:val="white"/>
        </w:rPr>
        <w:t xml:space="preserve">            buffer.Insert(index, (char) hexValue);</w:t>
      </w:r>
    </w:p>
    <w:p w14:paraId="1909DAA7" w14:textId="142D15FC" w:rsidR="009E5232" w:rsidRDefault="009E5232" w:rsidP="009E5232">
      <w:pPr>
        <w:pStyle w:val="Code"/>
        <w:rPr>
          <w:highlight w:val="white"/>
        </w:rPr>
      </w:pPr>
      <w:r w:rsidRPr="00EC76D5">
        <w:rPr>
          <w:highlight w:val="white"/>
        </w:rPr>
        <w:t xml:space="preserve">          }</w:t>
      </w:r>
    </w:p>
    <w:p w14:paraId="20B12344" w14:textId="1E5CE639" w:rsidR="00975AD6" w:rsidRPr="00EC76D5" w:rsidRDefault="00FE7FBA" w:rsidP="00F76EFD">
      <w:pPr>
        <w:rPr>
          <w:highlight w:val="white"/>
        </w:rPr>
      </w:pPr>
      <w:r>
        <w:rPr>
          <w:highlight w:val="white"/>
        </w:rPr>
        <w:t>I</w:t>
      </w:r>
      <w:r w:rsidR="00975AD6">
        <w:rPr>
          <w:highlight w:val="white"/>
        </w:rPr>
        <w:t>f the slash is foll</w:t>
      </w:r>
      <w:r w:rsidR="00CF71F2">
        <w:rPr>
          <w:highlight w:val="white"/>
        </w:rPr>
        <w:t>o</w:t>
      </w:r>
      <w:r w:rsidR="00975AD6">
        <w:rPr>
          <w:highlight w:val="white"/>
        </w:rPr>
        <w:t xml:space="preserve">wed by </w:t>
      </w:r>
      <w:r w:rsidR="003B6A04">
        <w:rPr>
          <w:highlight w:val="white"/>
        </w:rPr>
        <w:t xml:space="preserve">capital or small </w:t>
      </w:r>
      <w:r w:rsidR="00CF71F2">
        <w:rPr>
          <w:highlight w:val="white"/>
        </w:rPr>
        <w:t xml:space="preserve">‘x’ without at least one hexadecimal digit, </w:t>
      </w:r>
      <w:r w:rsidR="00F76EFD">
        <w:rPr>
          <w:highlight w:val="white"/>
        </w:rPr>
        <w:t>we report an error.</w:t>
      </w:r>
    </w:p>
    <w:p w14:paraId="2A15ED1F" w14:textId="77777777" w:rsidR="009E5232" w:rsidRPr="00EC76D5" w:rsidRDefault="009E5232" w:rsidP="009E5232">
      <w:pPr>
        <w:pStyle w:val="Code"/>
        <w:rPr>
          <w:highlight w:val="white"/>
        </w:rPr>
      </w:pPr>
      <w:r w:rsidRPr="00EC76D5">
        <w:rPr>
          <w:highlight w:val="white"/>
        </w:rPr>
        <w:t xml:space="preserve">          else {</w:t>
      </w:r>
    </w:p>
    <w:p w14:paraId="2636776F" w14:textId="77777777" w:rsidR="009E5232" w:rsidRPr="00EC76D5" w:rsidRDefault="009E5232" w:rsidP="009E5232">
      <w:pPr>
        <w:pStyle w:val="Code"/>
        <w:rPr>
          <w:highlight w:val="white"/>
        </w:rPr>
      </w:pPr>
      <w:r w:rsidRPr="00EC76D5">
        <w:rPr>
          <w:highlight w:val="white"/>
        </w:rPr>
        <w:t xml:space="preserve">            Assert.Error(char1.ToString(),</w:t>
      </w:r>
    </w:p>
    <w:p w14:paraId="1290A782" w14:textId="77777777" w:rsidR="009E5232" w:rsidRPr="00EC76D5" w:rsidRDefault="009E5232" w:rsidP="009E5232">
      <w:pPr>
        <w:pStyle w:val="Code"/>
        <w:rPr>
          <w:highlight w:val="white"/>
        </w:rPr>
      </w:pPr>
      <w:r w:rsidRPr="00EC76D5">
        <w:rPr>
          <w:highlight w:val="white"/>
        </w:rPr>
        <w:t xml:space="preserve">                         Message.Invalid_hexadecimal_code);</w:t>
      </w:r>
    </w:p>
    <w:p w14:paraId="5276D2F5" w14:textId="77777777" w:rsidR="009E5232" w:rsidRPr="00EC76D5" w:rsidRDefault="009E5232" w:rsidP="009E5232">
      <w:pPr>
        <w:pStyle w:val="Code"/>
        <w:rPr>
          <w:highlight w:val="white"/>
        </w:rPr>
      </w:pPr>
      <w:r w:rsidRPr="00EC76D5">
        <w:rPr>
          <w:highlight w:val="white"/>
        </w:rPr>
        <w:t xml:space="preserve">          }</w:t>
      </w:r>
    </w:p>
    <w:p w14:paraId="3387EBB4" w14:textId="77777777" w:rsidR="009E5232" w:rsidRPr="00EC76D5" w:rsidRDefault="009E5232" w:rsidP="009E5232">
      <w:pPr>
        <w:pStyle w:val="Code"/>
        <w:rPr>
          <w:highlight w:val="white"/>
        </w:rPr>
      </w:pPr>
      <w:r w:rsidRPr="00EC76D5">
        <w:rPr>
          <w:highlight w:val="white"/>
        </w:rPr>
        <w:t xml:space="preserve">        }</w:t>
      </w:r>
    </w:p>
    <w:p w14:paraId="530A021C" w14:textId="4BDB6487" w:rsidR="00AE6AB5" w:rsidRPr="00EC76D5" w:rsidRDefault="00FE7FBA" w:rsidP="00FE7FBA">
      <w:pPr>
        <w:rPr>
          <w:highlight w:val="white"/>
        </w:rPr>
      </w:pPr>
      <w:r>
        <w:rPr>
          <w:highlight w:val="white"/>
        </w:rPr>
        <w:t>Finally, i</w:t>
      </w:r>
      <w:r w:rsidR="00AE6AB5">
        <w:rPr>
          <w:highlight w:val="white"/>
        </w:rPr>
        <w:t xml:space="preserve">f the </w:t>
      </w:r>
      <w:r>
        <w:rPr>
          <w:highlight w:val="white"/>
        </w:rPr>
        <w:t xml:space="preserve">slash is not followed </w:t>
      </w:r>
      <w:r w:rsidR="003B6A04">
        <w:rPr>
          <w:highlight w:val="white"/>
        </w:rPr>
        <w:t xml:space="preserve">by a character in the slash map, a capital or small ‘x’, or a </w:t>
      </w:r>
      <w:r w:rsidR="00E1784B">
        <w:rPr>
          <w:highlight w:val="white"/>
        </w:rPr>
        <w:t>octal</w:t>
      </w:r>
      <w:r w:rsidR="003B6A04">
        <w:rPr>
          <w:highlight w:val="white"/>
        </w:rPr>
        <w:t xml:space="preserve"> digit, we report an error.</w:t>
      </w:r>
    </w:p>
    <w:p w14:paraId="1142221C" w14:textId="77777777" w:rsidR="009E5232" w:rsidRPr="00EC76D5" w:rsidRDefault="009E5232" w:rsidP="009E5232">
      <w:pPr>
        <w:pStyle w:val="Code"/>
        <w:rPr>
          <w:highlight w:val="white"/>
        </w:rPr>
      </w:pPr>
      <w:r w:rsidRPr="00EC76D5">
        <w:rPr>
          <w:highlight w:val="white"/>
        </w:rPr>
        <w:t xml:space="preserve">        else {</w:t>
      </w:r>
    </w:p>
    <w:p w14:paraId="31233FF3" w14:textId="77777777" w:rsidR="009E5232" w:rsidRPr="00EC76D5" w:rsidRDefault="009E5232" w:rsidP="009E5232">
      <w:pPr>
        <w:pStyle w:val="Code"/>
        <w:rPr>
          <w:highlight w:val="white"/>
        </w:rPr>
      </w:pPr>
      <w:r w:rsidRPr="00EC76D5">
        <w:rPr>
          <w:highlight w:val="white"/>
        </w:rPr>
        <w:t xml:space="preserve">          Assert.Error(buffer[index + 1].ToString(),</w:t>
      </w:r>
    </w:p>
    <w:p w14:paraId="30591476" w14:textId="77777777" w:rsidR="009E5232" w:rsidRPr="00EC76D5" w:rsidRDefault="009E5232" w:rsidP="009E5232">
      <w:pPr>
        <w:pStyle w:val="Code"/>
        <w:rPr>
          <w:highlight w:val="white"/>
        </w:rPr>
      </w:pPr>
      <w:r w:rsidRPr="00EC76D5">
        <w:rPr>
          <w:highlight w:val="white"/>
        </w:rPr>
        <w:t xml:space="preserve">                       Message.Invalid_slash_sequence);</w:t>
      </w:r>
    </w:p>
    <w:p w14:paraId="6472BBC5" w14:textId="77777777" w:rsidR="009E5232" w:rsidRPr="00EC76D5" w:rsidRDefault="009E5232" w:rsidP="009E5232">
      <w:pPr>
        <w:pStyle w:val="Code"/>
        <w:rPr>
          <w:highlight w:val="white"/>
        </w:rPr>
      </w:pPr>
      <w:r w:rsidRPr="00EC76D5">
        <w:rPr>
          <w:highlight w:val="white"/>
        </w:rPr>
        <w:t xml:space="preserve">        }</w:t>
      </w:r>
    </w:p>
    <w:p w14:paraId="209A6AA8" w14:textId="77777777" w:rsidR="009E5232" w:rsidRPr="00EC76D5" w:rsidRDefault="009E5232" w:rsidP="009E5232">
      <w:pPr>
        <w:pStyle w:val="Code"/>
        <w:rPr>
          <w:highlight w:val="white"/>
        </w:rPr>
      </w:pPr>
      <w:r w:rsidRPr="00EC76D5">
        <w:rPr>
          <w:highlight w:val="white"/>
        </w:rPr>
        <w:t xml:space="preserve">      }</w:t>
      </w:r>
    </w:p>
    <w:p w14:paraId="5EFA6CB2" w14:textId="77777777" w:rsidR="009E5232" w:rsidRPr="00EC76D5" w:rsidRDefault="009E5232" w:rsidP="009E5232">
      <w:pPr>
        <w:pStyle w:val="Code"/>
        <w:rPr>
          <w:highlight w:val="white"/>
        </w:rPr>
      </w:pPr>
      <w:r w:rsidRPr="00EC76D5">
        <w:rPr>
          <w:highlight w:val="white"/>
        </w:rPr>
        <w:t xml:space="preserve">    }</w:t>
      </w:r>
    </w:p>
    <w:p w14:paraId="4828D54F" w14:textId="5B414E2B" w:rsidR="009E5232" w:rsidRPr="00EC76D5" w:rsidRDefault="00856AF2" w:rsidP="00856AF2">
      <w:pPr>
        <w:rPr>
          <w:highlight w:val="white"/>
        </w:rPr>
      </w:pPr>
      <w:r>
        <w:rPr>
          <w:highlight w:val="white"/>
        </w:rPr>
        <w:t xml:space="preserve">When we have </w:t>
      </w:r>
      <w:r w:rsidR="00104BD2">
        <w:rPr>
          <w:highlight w:val="white"/>
        </w:rPr>
        <w:t>traversed</w:t>
      </w:r>
      <w:r>
        <w:rPr>
          <w:highlight w:val="white"/>
        </w:rPr>
        <w:t xml:space="preserve"> </w:t>
      </w:r>
      <w:r w:rsidR="00104BD2">
        <w:rPr>
          <w:highlight w:val="white"/>
        </w:rPr>
        <w:t>through</w:t>
      </w:r>
      <w:r>
        <w:rPr>
          <w:highlight w:val="white"/>
        </w:rPr>
        <w:t xml:space="preserve"> the string, we remove the three zero-character we added at the </w:t>
      </w:r>
      <w:r w:rsidR="00104BD2">
        <w:rPr>
          <w:highlight w:val="white"/>
        </w:rPr>
        <w:t>beginning and return the string.</w:t>
      </w:r>
    </w:p>
    <w:p w14:paraId="618C2013" w14:textId="77777777" w:rsidR="009E5232" w:rsidRPr="00EC76D5" w:rsidRDefault="009E5232" w:rsidP="009E5232">
      <w:pPr>
        <w:pStyle w:val="Code"/>
        <w:rPr>
          <w:highlight w:val="white"/>
        </w:rPr>
      </w:pPr>
      <w:r w:rsidRPr="00EC76D5">
        <w:rPr>
          <w:highlight w:val="white"/>
        </w:rPr>
        <w:t xml:space="preserve">    buffer.Remove(buffer.Length - 3, 3);</w:t>
      </w:r>
    </w:p>
    <w:p w14:paraId="57B753B7" w14:textId="77777777" w:rsidR="009E5232" w:rsidRPr="00EC76D5" w:rsidRDefault="009E5232" w:rsidP="009E5232">
      <w:pPr>
        <w:pStyle w:val="Code"/>
        <w:rPr>
          <w:highlight w:val="white"/>
        </w:rPr>
      </w:pPr>
      <w:r w:rsidRPr="00EC76D5">
        <w:rPr>
          <w:highlight w:val="white"/>
        </w:rPr>
        <w:t xml:space="preserve">    return buffer.ToString();</w:t>
      </w:r>
    </w:p>
    <w:p w14:paraId="2F137304" w14:textId="77777777" w:rsidR="009E5232" w:rsidRPr="00EC76D5" w:rsidRDefault="009E5232" w:rsidP="009E5232">
      <w:pPr>
        <w:pStyle w:val="Code"/>
        <w:rPr>
          <w:highlight w:val="white"/>
        </w:rPr>
      </w:pPr>
      <w:r w:rsidRPr="00EC76D5">
        <w:rPr>
          <w:highlight w:val="white"/>
        </w:rPr>
        <w:t xml:space="preserve">  }</w:t>
      </w:r>
    </w:p>
    <w:p w14:paraId="18302AA3" w14:textId="4CC854F3" w:rsidR="009E5232" w:rsidRPr="00EC76D5" w:rsidRDefault="007F4F5C" w:rsidP="00350EB1">
      <w:pPr>
        <w:rPr>
          <w:highlight w:val="white"/>
        </w:rPr>
      </w:pPr>
      <w:r>
        <w:rPr>
          <w:highlight w:val="white"/>
        </w:rPr>
        <w:t xml:space="preserve">The </w:t>
      </w:r>
      <w:r w:rsidRPr="00350EB1">
        <w:rPr>
          <w:rStyle w:val="KeyWord0"/>
          <w:highlight w:val="white"/>
        </w:rPr>
        <w:t>IsOctal</w:t>
      </w:r>
      <w:r>
        <w:rPr>
          <w:highlight w:val="white"/>
        </w:rPr>
        <w:t xml:space="preserve"> and </w:t>
      </w:r>
      <w:r w:rsidRPr="00350EB1">
        <w:rPr>
          <w:rStyle w:val="KeyWord0"/>
          <w:highlight w:val="white"/>
        </w:rPr>
        <w:t>IsHex</w:t>
      </w:r>
      <w:r>
        <w:rPr>
          <w:highlight w:val="white"/>
        </w:rPr>
        <w:t xml:space="preserve"> methods </w:t>
      </w:r>
      <w:r w:rsidR="00350EB1">
        <w:rPr>
          <w:highlight w:val="white"/>
        </w:rPr>
        <w:t>return true if the given character is and octal or hexadecimal digit, respectively.</w:t>
      </w:r>
    </w:p>
    <w:p w14:paraId="0AE05BF3" w14:textId="77777777" w:rsidR="009E5232" w:rsidRPr="00EC76D5" w:rsidRDefault="009E5232" w:rsidP="009E5232">
      <w:pPr>
        <w:pStyle w:val="Code"/>
        <w:rPr>
          <w:highlight w:val="white"/>
        </w:rPr>
      </w:pPr>
      <w:r w:rsidRPr="00EC76D5">
        <w:rPr>
          <w:highlight w:val="white"/>
        </w:rPr>
        <w:t xml:space="preserve">  private static bool IsOctal(char c) {</w:t>
      </w:r>
    </w:p>
    <w:p w14:paraId="5C343D9C" w14:textId="77777777" w:rsidR="009E5232" w:rsidRPr="00EC76D5" w:rsidRDefault="009E5232" w:rsidP="009E5232">
      <w:pPr>
        <w:pStyle w:val="Code"/>
        <w:rPr>
          <w:highlight w:val="white"/>
        </w:rPr>
      </w:pPr>
      <w:r w:rsidRPr="00EC76D5">
        <w:rPr>
          <w:highlight w:val="white"/>
        </w:rPr>
        <w:t xml:space="preserve">    return "01234567".Contains(c.ToString());</w:t>
      </w:r>
    </w:p>
    <w:p w14:paraId="5B2C7CAF" w14:textId="77777777" w:rsidR="009E5232" w:rsidRPr="00EC76D5" w:rsidRDefault="009E5232" w:rsidP="009E5232">
      <w:pPr>
        <w:pStyle w:val="Code"/>
        <w:rPr>
          <w:highlight w:val="white"/>
        </w:rPr>
      </w:pPr>
      <w:r w:rsidRPr="00EC76D5">
        <w:rPr>
          <w:highlight w:val="white"/>
        </w:rPr>
        <w:t xml:space="preserve">  }</w:t>
      </w:r>
    </w:p>
    <w:p w14:paraId="54B83ECF" w14:textId="77777777" w:rsidR="009E5232" w:rsidRPr="00EC76D5" w:rsidRDefault="009E5232" w:rsidP="009E5232">
      <w:pPr>
        <w:pStyle w:val="Code"/>
        <w:rPr>
          <w:highlight w:val="white"/>
        </w:rPr>
      </w:pPr>
      <w:r w:rsidRPr="00EC76D5">
        <w:rPr>
          <w:highlight w:val="white"/>
        </w:rPr>
        <w:t xml:space="preserve">  </w:t>
      </w:r>
    </w:p>
    <w:p w14:paraId="3B4E60FE" w14:textId="77777777" w:rsidR="009E5232" w:rsidRPr="00EC76D5" w:rsidRDefault="009E5232" w:rsidP="009E5232">
      <w:pPr>
        <w:pStyle w:val="Code"/>
        <w:rPr>
          <w:highlight w:val="white"/>
        </w:rPr>
      </w:pPr>
      <w:r w:rsidRPr="00EC76D5">
        <w:rPr>
          <w:highlight w:val="white"/>
        </w:rPr>
        <w:t xml:space="preserve">  private static bool IsHex(char c) {</w:t>
      </w:r>
    </w:p>
    <w:p w14:paraId="48EBC94A" w14:textId="77777777" w:rsidR="009E5232" w:rsidRPr="00EC76D5" w:rsidRDefault="009E5232" w:rsidP="009E5232">
      <w:pPr>
        <w:pStyle w:val="Code"/>
        <w:rPr>
          <w:highlight w:val="white"/>
        </w:rPr>
      </w:pPr>
      <w:r w:rsidRPr="00EC76D5">
        <w:rPr>
          <w:highlight w:val="white"/>
        </w:rPr>
        <w:t xml:space="preserve">    return "0123456789abcdef".Contains(c.ToString().ToLower());</w:t>
      </w:r>
    </w:p>
    <w:p w14:paraId="1895EDA2" w14:textId="77777777" w:rsidR="009E5232" w:rsidRPr="00EC76D5" w:rsidRDefault="009E5232" w:rsidP="009E5232">
      <w:pPr>
        <w:pStyle w:val="Code"/>
        <w:rPr>
          <w:highlight w:val="white"/>
        </w:rPr>
      </w:pPr>
      <w:r w:rsidRPr="00EC76D5">
        <w:rPr>
          <w:highlight w:val="white"/>
        </w:rPr>
        <w:t xml:space="preserve">  }</w:t>
      </w:r>
    </w:p>
    <w:p w14:paraId="4ACA19D9" w14:textId="51196CAE" w:rsidR="009E5232" w:rsidRPr="00EC76D5" w:rsidRDefault="00567D06" w:rsidP="00567D06">
      <w:pPr>
        <w:rPr>
          <w:highlight w:val="white"/>
        </w:rPr>
      </w:pPr>
      <w:r>
        <w:rPr>
          <w:highlight w:val="white"/>
        </w:rPr>
        <w:t xml:space="preserve">The </w:t>
      </w:r>
      <w:r w:rsidRPr="00567D06">
        <w:rPr>
          <w:rStyle w:val="KeyWord0"/>
          <w:highlight w:val="white"/>
        </w:rPr>
        <w:t>CharToOctal</w:t>
      </w:r>
      <w:r>
        <w:rPr>
          <w:highlight w:val="white"/>
        </w:rPr>
        <w:t xml:space="preserve"> and </w:t>
      </w:r>
      <w:r w:rsidRPr="00567D06">
        <w:rPr>
          <w:rStyle w:val="KeyWord0"/>
          <w:highlight w:val="white"/>
        </w:rPr>
        <w:t>CharToHex</w:t>
      </w:r>
      <w:r>
        <w:rPr>
          <w:highlight w:val="white"/>
        </w:rPr>
        <w:t xml:space="preserve"> methods return </w:t>
      </w:r>
      <w:r w:rsidR="00B07812">
        <w:rPr>
          <w:highlight w:val="white"/>
        </w:rPr>
        <w:t>the numerical value corresponding to the given character.</w:t>
      </w:r>
    </w:p>
    <w:p w14:paraId="464E63F0" w14:textId="77777777" w:rsidR="009E5232" w:rsidRPr="00EC76D5" w:rsidRDefault="009E5232" w:rsidP="009E5232">
      <w:pPr>
        <w:pStyle w:val="Code"/>
        <w:rPr>
          <w:highlight w:val="white"/>
        </w:rPr>
      </w:pPr>
      <w:r w:rsidRPr="00EC76D5">
        <w:rPr>
          <w:highlight w:val="white"/>
        </w:rPr>
        <w:t xml:space="preserve">  private static int CharToOctal(char c) {</w:t>
      </w:r>
    </w:p>
    <w:p w14:paraId="485CBA51" w14:textId="77777777" w:rsidR="009E5232" w:rsidRPr="00EC76D5" w:rsidRDefault="009E5232" w:rsidP="009E5232">
      <w:pPr>
        <w:pStyle w:val="Code"/>
        <w:rPr>
          <w:highlight w:val="white"/>
        </w:rPr>
      </w:pPr>
      <w:r w:rsidRPr="00EC76D5">
        <w:rPr>
          <w:highlight w:val="white"/>
        </w:rPr>
        <w:lastRenderedPageBreak/>
        <w:t xml:space="preserve">    return "01234567".IndexOf(c);</w:t>
      </w:r>
    </w:p>
    <w:p w14:paraId="28647DE2" w14:textId="77777777" w:rsidR="009E5232" w:rsidRPr="00EC76D5" w:rsidRDefault="009E5232" w:rsidP="009E5232">
      <w:pPr>
        <w:pStyle w:val="Code"/>
        <w:rPr>
          <w:highlight w:val="white"/>
        </w:rPr>
      </w:pPr>
      <w:r w:rsidRPr="00EC76D5">
        <w:rPr>
          <w:highlight w:val="white"/>
        </w:rPr>
        <w:t xml:space="preserve">  }</w:t>
      </w:r>
    </w:p>
    <w:p w14:paraId="323E1361" w14:textId="77777777" w:rsidR="009E5232" w:rsidRPr="00EC76D5" w:rsidRDefault="009E5232" w:rsidP="009E5232">
      <w:pPr>
        <w:pStyle w:val="Code"/>
        <w:rPr>
          <w:highlight w:val="white"/>
        </w:rPr>
      </w:pPr>
      <w:r w:rsidRPr="00EC76D5">
        <w:rPr>
          <w:highlight w:val="white"/>
        </w:rPr>
        <w:t xml:space="preserve">  </w:t>
      </w:r>
    </w:p>
    <w:p w14:paraId="127A46A2" w14:textId="77777777" w:rsidR="009E5232" w:rsidRPr="00EC76D5" w:rsidRDefault="009E5232" w:rsidP="009E5232">
      <w:pPr>
        <w:pStyle w:val="Code"/>
        <w:rPr>
          <w:highlight w:val="white"/>
        </w:rPr>
      </w:pPr>
      <w:r w:rsidRPr="00EC76D5">
        <w:rPr>
          <w:highlight w:val="white"/>
        </w:rPr>
        <w:t xml:space="preserve">  private static int CharToHex(char c) {</w:t>
      </w:r>
    </w:p>
    <w:p w14:paraId="77F478E2" w14:textId="77777777" w:rsidR="009E5232" w:rsidRPr="00EC76D5" w:rsidRDefault="009E5232" w:rsidP="009E5232">
      <w:pPr>
        <w:pStyle w:val="Code"/>
        <w:rPr>
          <w:highlight w:val="white"/>
        </w:rPr>
      </w:pPr>
      <w:r w:rsidRPr="00EC76D5">
        <w:rPr>
          <w:highlight w:val="white"/>
        </w:rPr>
        <w:t xml:space="preserve">    return "0123456789abcdef".IndexOf(c.ToString().ToLower());</w:t>
      </w:r>
    </w:p>
    <w:p w14:paraId="78CE739A" w14:textId="2658AE47" w:rsidR="009E5232" w:rsidRPr="00EC76D5" w:rsidRDefault="009E5232" w:rsidP="009E5232">
      <w:pPr>
        <w:pStyle w:val="Code"/>
        <w:rPr>
          <w:highlight w:val="white"/>
        </w:rPr>
      </w:pPr>
      <w:r w:rsidRPr="00EC76D5">
        <w:rPr>
          <w:highlight w:val="white"/>
        </w:rPr>
        <w:t xml:space="preserve">  }</w:t>
      </w:r>
    </w:p>
    <w:p w14:paraId="695976C1" w14:textId="1630B731" w:rsidR="00BE3733" w:rsidRPr="00EC76D5" w:rsidRDefault="009E5232" w:rsidP="009E5232">
      <w:pPr>
        <w:pStyle w:val="Code"/>
        <w:rPr>
          <w:highlight w:val="white"/>
        </w:rPr>
      </w:pPr>
      <w:r w:rsidRPr="00EC76D5">
        <w:rPr>
          <w:highlight w:val="white"/>
        </w:rPr>
        <w:t>%}</w:t>
      </w:r>
    </w:p>
    <w:p w14:paraId="29D69DCB" w14:textId="6FC47C36" w:rsidR="00E40B78" w:rsidRPr="00EC76D5" w:rsidRDefault="006F4DB2" w:rsidP="00E40B78">
      <w:r>
        <w:t>No</w:t>
      </w:r>
      <w:r w:rsidR="00FD728E">
        <w:t>w</w:t>
      </w:r>
      <w:r>
        <w:t xml:space="preserve"> we have reached the part of the scanner where we define the scanner rules. We need rules for </w:t>
      </w:r>
      <w:r w:rsidR="00F14393">
        <w:t xml:space="preserve">names as well as </w:t>
      </w:r>
      <w:r w:rsidR="001B1CC5">
        <w:t>octal, decimal, and hexadecimal</w:t>
      </w:r>
      <w:r w:rsidR="00F14393">
        <w:t xml:space="preserve">, </w:t>
      </w:r>
      <w:r w:rsidR="001B1CC5">
        <w:t xml:space="preserve">floating, string and character values. </w:t>
      </w:r>
      <w:r w:rsidR="00E40B78" w:rsidRPr="00EC76D5">
        <w:t>However, the regular expressions for values are a bit more complicated. There are several kinds of values:</w:t>
      </w:r>
    </w:p>
    <w:p w14:paraId="29704658" w14:textId="77777777" w:rsidR="00E40B78" w:rsidRPr="00EC76D5" w:rsidRDefault="00E40B78" w:rsidP="00E40B78">
      <w:pPr>
        <w:pStyle w:val="Liststycke"/>
        <w:numPr>
          <w:ilvl w:val="0"/>
          <w:numId w:val="88"/>
        </w:numPr>
      </w:pPr>
      <w:r w:rsidRPr="00EC76D5">
        <w:t>Octal. An octal value starts with a zero that is followed by zero or more digits between zero and eight, inclusive.</w:t>
      </w:r>
    </w:p>
    <w:p w14:paraId="53477064" w14:textId="77777777" w:rsidR="00E40B78" w:rsidRPr="00EC76D5" w:rsidRDefault="00E40B78" w:rsidP="00E40B78">
      <w:pPr>
        <w:pStyle w:val="Liststycke"/>
        <w:numPr>
          <w:ilvl w:val="0"/>
          <w:numId w:val="88"/>
        </w:numPr>
      </w:pPr>
      <w:r w:rsidRPr="00EC76D5">
        <w:t>Decimal. A decimal value is made up by one or more digits.</w:t>
      </w:r>
    </w:p>
    <w:p w14:paraId="76AF7EAC" w14:textId="77777777" w:rsidR="00E40B78" w:rsidRPr="00EC76D5" w:rsidRDefault="00E40B78" w:rsidP="00E40B78">
      <w:pPr>
        <w:pStyle w:val="Liststycke"/>
        <w:numPr>
          <w:ilvl w:val="0"/>
          <w:numId w:val="88"/>
        </w:numPr>
      </w:pPr>
      <w:r w:rsidRPr="00EC76D5">
        <w:t>Hexadecimal. A hexadecimal value starts with zero, followed by a small or capital x and one of more hexadecimal digits.</w:t>
      </w:r>
    </w:p>
    <w:p w14:paraId="459B7E3A" w14:textId="77777777" w:rsidR="00E40B78" w:rsidRPr="00EC76D5" w:rsidRDefault="00E40B78" w:rsidP="00E40B78">
      <w:pPr>
        <w:pStyle w:val="Liststycke"/>
        <w:numPr>
          <w:ilvl w:val="0"/>
          <w:numId w:val="88"/>
        </w:numPr>
      </w:pPr>
      <w:r w:rsidRPr="00EC76D5">
        <w:t>Floating. A floating value starts with one or more digits followed by a dot and zero or more digits or starts with a dot followed by one or more digits. It is possible to add an exponent part that starts with a small or capital e, followed by a potential plus or minus sign and one or more digits. Finally, a floating value can also be made up by one or more digits without a dot, followed by a small or capital e, a possible plus or minus sign, and one or more digits.</w:t>
      </w:r>
    </w:p>
    <w:p w14:paraId="794646B7" w14:textId="7E8C5F72" w:rsidR="00E40B78" w:rsidRPr="00EC76D5" w:rsidRDefault="00E40B78" w:rsidP="00E40B78">
      <w:r w:rsidRPr="00EC76D5">
        <w:t xml:space="preserve">The decimal values can be appended by </w:t>
      </w:r>
      <w:r w:rsidR="005D596A" w:rsidRPr="00EC76D5">
        <w:t xml:space="preserve">the </w:t>
      </w:r>
      <w:r w:rsidRPr="00EC76D5">
        <w:t xml:space="preserve">small or capital </w:t>
      </w:r>
      <w:r w:rsidR="00166C73" w:rsidRPr="00EC76D5">
        <w:t xml:space="preserve">letter </w:t>
      </w:r>
      <w:r w:rsidR="008E2F09" w:rsidRPr="00EC76D5">
        <w:t>‘u’</w:t>
      </w:r>
      <w:r w:rsidRPr="00EC76D5">
        <w:t xml:space="preserve"> to indicate an unsigned value and </w:t>
      </w:r>
      <w:r w:rsidR="00957176" w:rsidRPr="00EC76D5">
        <w:t>the</w:t>
      </w:r>
      <w:r w:rsidRPr="00EC76D5">
        <w:t xml:space="preserve"> small or capital </w:t>
      </w:r>
      <w:r w:rsidR="00482F57" w:rsidRPr="00EC76D5">
        <w:t>letter ‘s’</w:t>
      </w:r>
      <w:r w:rsidRPr="00EC76D5">
        <w:t xml:space="preserve"> or </w:t>
      </w:r>
      <w:r w:rsidR="00482F57" w:rsidRPr="00EC76D5">
        <w:t>‘l’</w:t>
      </w:r>
      <w:r w:rsidRPr="00EC76D5">
        <w:t xml:space="preserve"> to indicate a short or long value. In the same way, a floating value can be appended by a small or capital f or l to indicate a float or long double.</w:t>
      </w:r>
    </w:p>
    <w:p w14:paraId="0891EE47" w14:textId="77777777" w:rsidR="00A80A35" w:rsidRPr="00EC76D5" w:rsidRDefault="00A80A35" w:rsidP="00A80A35">
      <w:pPr>
        <w:pStyle w:val="Code"/>
        <w:rPr>
          <w:highlight w:val="white"/>
        </w:rPr>
      </w:pPr>
      <w:r w:rsidRPr="00EC76D5">
        <w:rPr>
          <w:highlight w:val="white"/>
        </w:rPr>
        <w:t>DECIMAL_VALUE [\+\-]?[1-9][0-9]*</w:t>
      </w:r>
    </w:p>
    <w:p w14:paraId="616EC2ED" w14:textId="77777777" w:rsidR="00A80A35" w:rsidRPr="00EC76D5" w:rsidRDefault="00A80A35" w:rsidP="00A80A35">
      <w:pPr>
        <w:pStyle w:val="Code"/>
        <w:rPr>
          <w:highlight w:val="white"/>
        </w:rPr>
      </w:pPr>
      <w:r w:rsidRPr="00EC76D5">
        <w:rPr>
          <w:highlight w:val="white"/>
        </w:rPr>
        <w:t>OCTAL_VALUE [\+\-]?0[0-7]*</w:t>
      </w:r>
    </w:p>
    <w:p w14:paraId="7138F395" w14:textId="77777777" w:rsidR="00A80A35" w:rsidRPr="00EC76D5" w:rsidRDefault="00A80A35" w:rsidP="00A80A35">
      <w:pPr>
        <w:pStyle w:val="Code"/>
        <w:rPr>
          <w:highlight w:val="white"/>
        </w:rPr>
      </w:pPr>
      <w:r w:rsidRPr="00EC76D5">
        <w:rPr>
          <w:highlight w:val="white"/>
        </w:rPr>
        <w:t>HEXADECIMAL_VALUE [\+\-]?0[xX][0-9a-fA-F]+</w:t>
      </w:r>
    </w:p>
    <w:p w14:paraId="30E59424" w14:textId="77777777" w:rsidR="00A80A35" w:rsidRPr="00EC76D5" w:rsidRDefault="00A80A35" w:rsidP="00A80A35">
      <w:pPr>
        <w:pStyle w:val="Code"/>
        <w:rPr>
          <w:highlight w:val="white"/>
        </w:rPr>
      </w:pPr>
      <w:r w:rsidRPr="00EC76D5">
        <w:rPr>
          <w:highlight w:val="white"/>
        </w:rPr>
        <w:t>POSTFIX ([uU]?[sSlL]?)|([sSlL]?[uU]?)</w:t>
      </w:r>
    </w:p>
    <w:p w14:paraId="7270EA0A" w14:textId="77777777" w:rsidR="00A80A35" w:rsidRPr="00EC76D5" w:rsidRDefault="00A80A35" w:rsidP="00A80A35">
      <w:pPr>
        <w:pStyle w:val="Code"/>
        <w:rPr>
          <w:highlight w:val="white"/>
        </w:rPr>
      </w:pPr>
      <w:r w:rsidRPr="00EC76D5">
        <w:rPr>
          <w:highlight w:val="white"/>
        </w:rPr>
        <w:t>INTEGRAL_VALUE ({DECIMAL_VALUE}|{OCTAL_VALUE}|{HEXADECIMAL_VALUE}){POSTFIX}</w:t>
      </w:r>
    </w:p>
    <w:p w14:paraId="563937FA" w14:textId="77777777" w:rsidR="00A80A35" w:rsidRPr="00EC76D5" w:rsidRDefault="00A80A35" w:rsidP="00A80A35">
      <w:pPr>
        <w:pStyle w:val="Code"/>
        <w:rPr>
          <w:highlight w:val="white"/>
        </w:rPr>
      </w:pPr>
    </w:p>
    <w:p w14:paraId="64F7185B" w14:textId="21F52FD8" w:rsidR="00A80A35" w:rsidRPr="00EC76D5" w:rsidRDefault="00A80A35" w:rsidP="00A80A35">
      <w:pPr>
        <w:pStyle w:val="Code"/>
        <w:rPr>
          <w:highlight w:val="white"/>
        </w:rPr>
      </w:pPr>
      <w:r w:rsidRPr="00EC76D5">
        <w:rPr>
          <w:highlight w:val="white"/>
        </w:rPr>
        <w:t>DECIMAL_PART [\+\-]?([0-9]+|[0-9]+\.[0-9]*|\.[0-9]+)</w:t>
      </w:r>
    </w:p>
    <w:p w14:paraId="766E468A" w14:textId="77777777" w:rsidR="00A80A35" w:rsidRPr="00EC76D5" w:rsidRDefault="00A80A35" w:rsidP="00A80A35">
      <w:pPr>
        <w:pStyle w:val="Code"/>
        <w:rPr>
          <w:highlight w:val="white"/>
        </w:rPr>
      </w:pPr>
      <w:r w:rsidRPr="00EC76D5">
        <w:rPr>
          <w:highlight w:val="white"/>
        </w:rPr>
        <w:t>EXPONENT_PART (([eE][\+\-]?[0-9]+)?|[0-9]+[eE][\+\-]?[0-9]+)([fF]|[lL])?</w:t>
      </w:r>
    </w:p>
    <w:p w14:paraId="7F951ECE" w14:textId="77777777" w:rsidR="00A80A35" w:rsidRPr="00EC76D5" w:rsidRDefault="00A80A35" w:rsidP="00A80A35">
      <w:pPr>
        <w:pStyle w:val="Code"/>
        <w:rPr>
          <w:highlight w:val="white"/>
        </w:rPr>
      </w:pPr>
      <w:r w:rsidRPr="00EC76D5">
        <w:rPr>
          <w:highlight w:val="white"/>
        </w:rPr>
        <w:t>FLOATING_VALUE {DECIMAL_PART}{EXPONENT_PART}</w:t>
      </w:r>
    </w:p>
    <w:p w14:paraId="341E64D5" w14:textId="61301EF5" w:rsidR="008146AF" w:rsidRDefault="00E40B78" w:rsidP="00BE3733">
      <w:r w:rsidRPr="00EC76D5">
        <w:t xml:space="preserve">A character </w:t>
      </w:r>
      <w:r w:rsidR="00B01CE6">
        <w:t xml:space="preserve">is either two </w:t>
      </w:r>
      <w:r w:rsidR="00B01CE6" w:rsidRPr="00EC76D5">
        <w:t>single</w:t>
      </w:r>
      <w:r w:rsidR="00B01CE6">
        <w:t xml:space="preserve"> </w:t>
      </w:r>
      <w:r w:rsidR="00B01CE6" w:rsidRPr="00EC76D5">
        <w:t>quot</w:t>
      </w:r>
      <w:r w:rsidR="00B01CE6">
        <w:t xml:space="preserve">ation enclosing another </w:t>
      </w:r>
      <w:r w:rsidR="007627F2" w:rsidRPr="00EC76D5">
        <w:t>single</w:t>
      </w:r>
      <w:r w:rsidR="007627F2">
        <w:t xml:space="preserve"> </w:t>
      </w:r>
      <w:r w:rsidR="007627F2" w:rsidRPr="00EC76D5">
        <w:t>quot</w:t>
      </w:r>
      <w:r w:rsidR="007627F2">
        <w:t>ation preceded by a ba</w:t>
      </w:r>
      <w:r w:rsidR="00310655">
        <w:t>c</w:t>
      </w:r>
      <w:r w:rsidR="007627F2">
        <w:t>kslash (‘\’’)</w:t>
      </w:r>
      <w:r w:rsidR="008146AF">
        <w:t xml:space="preserve"> or two single quotation mark enclosing everything except single </w:t>
      </w:r>
      <w:r w:rsidR="00A07550">
        <w:t>quotation</w:t>
      </w:r>
      <w:r w:rsidR="008146AF">
        <w:t xml:space="preserve"> marks.</w:t>
      </w:r>
    </w:p>
    <w:p w14:paraId="26E559C0" w14:textId="77777777" w:rsidR="00687DEC" w:rsidRPr="00EC76D5" w:rsidRDefault="00687DEC" w:rsidP="00687DEC">
      <w:pPr>
        <w:pStyle w:val="Code"/>
        <w:rPr>
          <w:highlight w:val="white"/>
        </w:rPr>
      </w:pPr>
      <w:r w:rsidRPr="00EC76D5">
        <w:rPr>
          <w:highlight w:val="white"/>
        </w:rPr>
        <w:t xml:space="preserve">CHAR_VALUE </w:t>
      </w:r>
      <w:r>
        <w:rPr>
          <w:highlight w:val="white"/>
        </w:rPr>
        <w:t>(</w:t>
      </w:r>
      <w:r w:rsidRPr="00EC76D5">
        <w:rPr>
          <w:highlight w:val="white"/>
        </w:rPr>
        <w:t>\'\\\'\'</w:t>
      </w:r>
      <w:r>
        <w:rPr>
          <w:highlight w:val="white"/>
        </w:rPr>
        <w:t>)|(\</w:t>
      </w:r>
      <w:r w:rsidRPr="00EC76D5">
        <w:rPr>
          <w:highlight w:val="white"/>
        </w:rPr>
        <w:t>'[^\']*\'</w:t>
      </w:r>
      <w:r>
        <w:rPr>
          <w:highlight w:val="white"/>
        </w:rPr>
        <w:t>)</w:t>
      </w:r>
    </w:p>
    <w:p w14:paraId="1813DDE8" w14:textId="7F2D4B69" w:rsidR="00E40B78" w:rsidRPr="00EC76D5" w:rsidRDefault="008146AF" w:rsidP="00BE3733">
      <w:r>
        <w:t>A character</w:t>
      </w:r>
      <w:r w:rsidR="00B01CE6">
        <w:t xml:space="preserve"> </w:t>
      </w:r>
      <w:r w:rsidR="00E40B78" w:rsidRPr="00EC76D5">
        <w:t>starts with single</w:t>
      </w:r>
      <w:r w:rsidR="00952CD9">
        <w:t xml:space="preserve"> </w:t>
      </w:r>
      <w:r w:rsidR="00E40B78" w:rsidRPr="00EC76D5">
        <w:t>quot</w:t>
      </w:r>
      <w:r w:rsidR="00952CD9">
        <w:t>ation mark</w:t>
      </w:r>
      <w:r w:rsidR="00E40B78" w:rsidRPr="00EC76D5">
        <w:t xml:space="preserve"> followed by one or more occurrences of everything except a single</w:t>
      </w:r>
      <w:r w:rsidR="00952CD9">
        <w:t xml:space="preserve"> quotation mark </w:t>
      </w:r>
      <w:r w:rsidR="00E40B78" w:rsidRPr="00EC76D5">
        <w:t>and is terminated by a</w:t>
      </w:r>
      <w:r w:rsidR="00952CD9">
        <w:t>nother</w:t>
      </w:r>
      <w:r w:rsidR="00E40B78" w:rsidRPr="00EC76D5">
        <w:t xml:space="preserve"> </w:t>
      </w:r>
      <w:r w:rsidR="00D9230E">
        <w:t>single</w:t>
      </w:r>
      <w:r w:rsidR="00952CD9">
        <w:t xml:space="preserve"> </w:t>
      </w:r>
      <w:r w:rsidR="00E40B78" w:rsidRPr="00EC76D5">
        <w:t>quot</w:t>
      </w:r>
      <w:r w:rsidR="00952CD9">
        <w:t>ation mark</w:t>
      </w:r>
      <w:r w:rsidR="00E40B78" w:rsidRPr="00EC76D5">
        <w:t xml:space="preserve">. </w:t>
      </w:r>
      <w:r w:rsidR="00952CD9">
        <w:t xml:space="preserve">However, there may be a single </w:t>
      </w:r>
      <w:r w:rsidR="00E80D87">
        <w:t xml:space="preserve">quotation mark if it is </w:t>
      </w:r>
      <w:r w:rsidR="00775365">
        <w:t>preceded</w:t>
      </w:r>
      <w:r w:rsidR="00E80D87">
        <w:t xml:space="preserve"> by a </w:t>
      </w:r>
      <w:r w:rsidR="00775365">
        <w:t>backslash</w:t>
      </w:r>
      <w:r w:rsidR="00E80D87">
        <w:t>.</w:t>
      </w:r>
      <w:r w:rsidR="00503231">
        <w:t xml:space="preserve"> </w:t>
      </w:r>
      <w:r w:rsidR="00F27411">
        <w:t>Since the q</w:t>
      </w:r>
      <w:r w:rsidR="00337AFE">
        <w:t>uo</w:t>
      </w:r>
      <w:r w:rsidR="00F27411">
        <w:t>tation mark and ba</w:t>
      </w:r>
      <w:r w:rsidR="001F7665">
        <w:t>c</w:t>
      </w:r>
      <w:r w:rsidR="00F27411">
        <w:t xml:space="preserve">kslash are character with special meaning, we need to </w:t>
      </w:r>
      <w:r w:rsidR="00337AFE">
        <w:t>precede</w:t>
      </w:r>
      <w:r w:rsidR="00F27411">
        <w:t xml:space="preserve"> </w:t>
      </w:r>
      <w:r w:rsidR="00063EA2">
        <w:t xml:space="preserve">them </w:t>
      </w:r>
      <w:r w:rsidR="00337AFE">
        <w:t>with</w:t>
      </w:r>
      <w:r w:rsidR="00F27411">
        <w:t xml:space="preserve"> backslashes. However, n</w:t>
      </w:r>
      <w:r w:rsidR="00503231">
        <w:t>ote that we do not need the backslash when the quotation mark is enclosed by brackets.</w:t>
      </w:r>
    </w:p>
    <w:p w14:paraId="3E5DF689" w14:textId="0E424344" w:rsidR="000C7CA0" w:rsidRPr="00EC76D5" w:rsidRDefault="000C7CA0" w:rsidP="000C7CA0">
      <w:pPr>
        <w:pStyle w:val="Code"/>
        <w:rPr>
          <w:highlight w:val="white"/>
        </w:rPr>
      </w:pPr>
      <w:r w:rsidRPr="00EC76D5">
        <w:rPr>
          <w:highlight w:val="white"/>
        </w:rPr>
        <w:t>CHAR_VALUE \'(\\\'|[^'])*\'</w:t>
      </w:r>
    </w:p>
    <w:p w14:paraId="4929F649" w14:textId="03AA3CD2" w:rsidR="002A3533" w:rsidRPr="00EC76D5" w:rsidRDefault="002A3533" w:rsidP="002A3533">
      <w:pPr>
        <w:rPr>
          <w:highlight w:val="white"/>
        </w:rPr>
      </w:pPr>
      <w:r w:rsidRPr="00EC76D5">
        <w:t xml:space="preserve">In the same way, a string starts with a </w:t>
      </w:r>
      <w:r w:rsidR="00775365">
        <w:t>double quotation mark</w:t>
      </w:r>
      <w:r w:rsidRPr="00EC76D5">
        <w:t xml:space="preserve"> followed by anything except </w:t>
      </w:r>
      <w:r w:rsidR="00775365">
        <w:t>double quotation mark</w:t>
      </w:r>
      <w:r w:rsidRPr="00EC76D5">
        <w:t xml:space="preserve"> and is terminated by a</w:t>
      </w:r>
      <w:r w:rsidR="00F97937">
        <w:t>nother</w:t>
      </w:r>
      <w:r w:rsidRPr="00EC76D5">
        <w:t xml:space="preserve"> </w:t>
      </w:r>
      <w:r w:rsidR="00775365">
        <w:t>double quotation mark</w:t>
      </w:r>
      <w:r w:rsidRPr="00EC76D5">
        <w:t>.</w:t>
      </w:r>
      <w:r w:rsidR="00C97806">
        <w:t xml:space="preserve"> </w:t>
      </w:r>
      <w:r w:rsidR="006557ED">
        <w:t>However, t</w:t>
      </w:r>
      <w:r w:rsidR="00C97806">
        <w:t>he string may hold double quotations marks if they are proceeded by backslashes.</w:t>
      </w:r>
    </w:p>
    <w:p w14:paraId="3621EBA8" w14:textId="693C435D" w:rsidR="0097105C" w:rsidRDefault="0097105C" w:rsidP="0097105C">
      <w:pPr>
        <w:pStyle w:val="Code"/>
        <w:rPr>
          <w:highlight w:val="white"/>
        </w:rPr>
      </w:pPr>
      <w:bookmarkStart w:id="15" w:name="_Ref418260937"/>
      <w:r w:rsidRPr="00EC76D5">
        <w:rPr>
          <w:highlight w:val="white"/>
        </w:rPr>
        <w:t>STRING_VALUE \"(\\\"|[^"])*\"</w:t>
      </w:r>
    </w:p>
    <w:p w14:paraId="0B52126E" w14:textId="5F35B344" w:rsidR="000C4259" w:rsidRPr="00EC76D5" w:rsidRDefault="000C4259" w:rsidP="000C4259">
      <w:pPr>
        <w:rPr>
          <w:highlight w:val="white"/>
        </w:rPr>
      </w:pPr>
      <w:r>
        <w:rPr>
          <w:highlight w:val="white"/>
        </w:rPr>
        <w:lastRenderedPageBreak/>
        <w:t xml:space="preserve">Register names are used </w:t>
      </w:r>
      <w:r w:rsidR="00CD012A">
        <w:rPr>
          <w:highlight w:val="white"/>
        </w:rPr>
        <w:t xml:space="preserve">internally only, when performing system calls. They start with the text “register_” followed by the name of the register. </w:t>
      </w:r>
    </w:p>
    <w:p w14:paraId="550CE7F9" w14:textId="79B3C909" w:rsidR="00CD012A" w:rsidRDefault="00CD012A" w:rsidP="00CD012A">
      <w:pPr>
        <w:pStyle w:val="Code"/>
        <w:rPr>
          <w:highlight w:val="white"/>
          <w:lang w:val="sv-SE"/>
        </w:rPr>
      </w:pPr>
      <w:r>
        <w:rPr>
          <w:highlight w:val="white"/>
          <w:lang w:val="sv-SE"/>
        </w:rPr>
        <w:t>REGISTER_NAME "register_"[a-z]</w:t>
      </w:r>
      <w:r w:rsidR="000C1BEC">
        <w:rPr>
          <w:highlight w:val="white"/>
          <w:lang w:val="sv-SE"/>
        </w:rPr>
        <w:t>+</w:t>
      </w:r>
    </w:p>
    <w:p w14:paraId="6188CF2C" w14:textId="1777397D" w:rsidR="001C01A4" w:rsidRPr="00EC76D5" w:rsidRDefault="00D77411" w:rsidP="006274C4">
      <w:pPr>
        <w:rPr>
          <w:highlight w:val="white"/>
        </w:rPr>
      </w:pPr>
      <w:r>
        <w:rPr>
          <w:highlight w:val="white"/>
        </w:rPr>
        <w:t>N</w:t>
      </w:r>
      <w:r w:rsidR="00AE7175" w:rsidRPr="00EC76D5">
        <w:rPr>
          <w:highlight w:val="white"/>
        </w:rPr>
        <w:t>ame</w:t>
      </w:r>
      <w:r>
        <w:rPr>
          <w:highlight w:val="white"/>
        </w:rPr>
        <w:t xml:space="preserve">s are used to identify variables, constants, </w:t>
      </w:r>
      <w:r w:rsidR="00E4503B">
        <w:rPr>
          <w:highlight w:val="white"/>
        </w:rPr>
        <w:t xml:space="preserve">struct and unions, </w:t>
      </w:r>
      <w:r w:rsidR="002D286B">
        <w:rPr>
          <w:highlight w:val="white"/>
        </w:rPr>
        <w:t xml:space="preserve">enumerations, </w:t>
      </w:r>
      <w:r>
        <w:rPr>
          <w:highlight w:val="white"/>
        </w:rPr>
        <w:t>function</w:t>
      </w:r>
      <w:r w:rsidR="00E4503B">
        <w:rPr>
          <w:highlight w:val="white"/>
        </w:rPr>
        <w:t>s</w:t>
      </w:r>
      <w:r>
        <w:rPr>
          <w:highlight w:val="white"/>
        </w:rPr>
        <w:t xml:space="preserve">, and macros. They </w:t>
      </w:r>
      <w:r w:rsidR="00AE7175" w:rsidRPr="00EC76D5">
        <w:rPr>
          <w:highlight w:val="white"/>
        </w:rPr>
        <w:t>start with a lett</w:t>
      </w:r>
      <w:r w:rsidR="006233E0" w:rsidRPr="00EC76D5">
        <w:rPr>
          <w:highlight w:val="white"/>
        </w:rPr>
        <w:t>e</w:t>
      </w:r>
      <w:r w:rsidR="00AE7175" w:rsidRPr="00EC76D5">
        <w:rPr>
          <w:highlight w:val="white"/>
        </w:rPr>
        <w:t xml:space="preserve">r </w:t>
      </w:r>
      <w:r w:rsidR="006233E0" w:rsidRPr="00EC76D5">
        <w:rPr>
          <w:highlight w:val="white"/>
        </w:rPr>
        <w:t xml:space="preserve">or an </w:t>
      </w:r>
      <w:r w:rsidR="00AE7175" w:rsidRPr="00EC76D5">
        <w:rPr>
          <w:highlight w:val="white"/>
        </w:rPr>
        <w:t>underscore</w:t>
      </w:r>
      <w:r w:rsidR="009129FF" w:rsidRPr="00EC76D5">
        <w:rPr>
          <w:highlight w:val="white"/>
        </w:rPr>
        <w:t xml:space="preserve"> (’_’)</w:t>
      </w:r>
      <w:r w:rsidR="00AE7175" w:rsidRPr="00EC76D5">
        <w:rPr>
          <w:highlight w:val="white"/>
        </w:rPr>
        <w:t xml:space="preserve">, </w:t>
      </w:r>
      <w:r w:rsidR="00E12163" w:rsidRPr="00EC76D5">
        <w:rPr>
          <w:highlight w:val="white"/>
        </w:rPr>
        <w:t xml:space="preserve">that </w:t>
      </w:r>
      <w:r w:rsidR="00AE7175" w:rsidRPr="00EC76D5">
        <w:rPr>
          <w:highlight w:val="white"/>
        </w:rPr>
        <w:t xml:space="preserve">is </w:t>
      </w:r>
      <w:r w:rsidR="001C01A4" w:rsidRPr="00EC76D5">
        <w:rPr>
          <w:highlight w:val="white"/>
        </w:rPr>
        <w:t>potentially</w:t>
      </w:r>
      <w:r w:rsidR="00AE7175" w:rsidRPr="00EC76D5">
        <w:rPr>
          <w:highlight w:val="white"/>
        </w:rPr>
        <w:t xml:space="preserve"> </w:t>
      </w:r>
      <w:r w:rsidR="002F7E86" w:rsidRPr="00EC76D5">
        <w:rPr>
          <w:highlight w:val="white"/>
        </w:rPr>
        <w:t xml:space="preserve">followed </w:t>
      </w:r>
      <w:r w:rsidR="00AE7175" w:rsidRPr="00EC76D5">
        <w:rPr>
          <w:highlight w:val="white"/>
        </w:rPr>
        <w:t xml:space="preserve">by </w:t>
      </w:r>
      <w:r w:rsidR="001C01A4" w:rsidRPr="00EC76D5">
        <w:rPr>
          <w:highlight w:val="white"/>
        </w:rPr>
        <w:t>letters, digits, or underscores.</w:t>
      </w:r>
    </w:p>
    <w:p w14:paraId="299EAC6A" w14:textId="57A51F93" w:rsidR="00311885" w:rsidRPr="00EC76D5" w:rsidRDefault="00311885" w:rsidP="00311885">
      <w:pPr>
        <w:pStyle w:val="Code"/>
        <w:rPr>
          <w:highlight w:val="white"/>
        </w:rPr>
      </w:pPr>
      <w:r w:rsidRPr="00EC76D5">
        <w:rPr>
          <w:highlight w:val="white"/>
        </w:rPr>
        <w:t>NAME [a-zA-Z_][a-zA-Z0-9_]*</w:t>
      </w:r>
    </w:p>
    <w:p w14:paraId="4EEB01FB" w14:textId="32C5F3E4" w:rsidR="00B6557E" w:rsidRDefault="006274C4" w:rsidP="00F71851">
      <w:r w:rsidRPr="00EC76D5">
        <w:rPr>
          <w:highlight w:val="white"/>
        </w:rPr>
        <w:t xml:space="preserve">The path line is used to keeping track of the current line number. It is used by the </w:t>
      </w:r>
      <w:r w:rsidR="00F71851" w:rsidRPr="00EC76D5">
        <w:rPr>
          <w:highlight w:val="white"/>
        </w:rPr>
        <w:t>preprocessor</w:t>
      </w:r>
      <w:r w:rsidRPr="00EC76D5">
        <w:rPr>
          <w:highlight w:val="white"/>
        </w:rPr>
        <w:t xml:space="preserve"> macro __LINE__, and </w:t>
      </w:r>
      <w:r w:rsidR="00B11E36" w:rsidRPr="00EC76D5">
        <w:rPr>
          <w:highlight w:val="white"/>
        </w:rPr>
        <w:t>when reporting errors.</w:t>
      </w:r>
      <w:r w:rsidR="00F71851">
        <w:t xml:space="preserve"> The</w:t>
      </w:r>
      <w:r w:rsidR="00F71851" w:rsidRPr="00EC76D5">
        <w:t xml:space="preserve"> path line </w:t>
      </w:r>
      <w:r w:rsidR="00B6557E">
        <w:t xml:space="preserve">starts with </w:t>
      </w:r>
      <w:r w:rsidR="00F71851" w:rsidRPr="00EC76D5">
        <w:t>a dollar sign followed by anything except newline (the dot represent</w:t>
      </w:r>
      <w:r w:rsidR="00F71851">
        <w:t>s</w:t>
      </w:r>
      <w:r w:rsidR="00F71851" w:rsidRPr="00EC76D5">
        <w:t xml:space="preserve"> every character except newline) </w:t>
      </w:r>
      <w:r w:rsidR="00B6557E">
        <w:t>and ends with another dollar sign.</w:t>
      </w:r>
    </w:p>
    <w:p w14:paraId="47491F3F" w14:textId="6968764C" w:rsidR="00311885" w:rsidRPr="00EC76D5" w:rsidRDefault="00311885" w:rsidP="00311885">
      <w:pPr>
        <w:pStyle w:val="Code"/>
        <w:rPr>
          <w:highlight w:val="white"/>
        </w:rPr>
      </w:pPr>
      <w:r w:rsidRPr="00EC76D5">
        <w:rPr>
          <w:highlight w:val="white"/>
        </w:rPr>
        <w:t>PATH_LINE \$.*\$</w:t>
      </w:r>
    </w:p>
    <w:p w14:paraId="4377DE5F" w14:textId="6B1DB63B" w:rsidR="00B6557E" w:rsidRPr="001955F1" w:rsidRDefault="00B11E36" w:rsidP="00B11E36">
      <w:r w:rsidRPr="00EC76D5">
        <w:rPr>
          <w:highlight w:val="white"/>
        </w:rPr>
        <w:t>A white space is a</w:t>
      </w:r>
      <w:r w:rsidR="00B6557E">
        <w:rPr>
          <w:highlight w:val="white"/>
        </w:rPr>
        <w:t xml:space="preserve"> space or any character that can substitute as a space; that is</w:t>
      </w:r>
      <w:r w:rsidR="00B6557E" w:rsidRPr="00EC76D5">
        <w:t xml:space="preserve"> </w:t>
      </w:r>
      <w:r w:rsidR="001955F1">
        <w:t xml:space="preserve">horizontal </w:t>
      </w:r>
      <w:r w:rsidR="00B6557E" w:rsidRPr="00EC76D5">
        <w:t xml:space="preserve">tabulator, return, newline, </w:t>
      </w:r>
      <w:r w:rsidR="001955F1">
        <w:t>and</w:t>
      </w:r>
      <w:r w:rsidR="00B6557E" w:rsidRPr="00EC76D5">
        <w:t xml:space="preserve"> form</w:t>
      </w:r>
      <w:r w:rsidR="00B6557E">
        <w:t xml:space="preserve"> </w:t>
      </w:r>
      <w:r w:rsidR="00B6557E" w:rsidRPr="00EC76D5">
        <w:t>feed.</w:t>
      </w:r>
    </w:p>
    <w:p w14:paraId="5B408B54" w14:textId="77777777" w:rsidR="00311885" w:rsidRPr="00EC76D5" w:rsidRDefault="00311885" w:rsidP="00311885">
      <w:pPr>
        <w:pStyle w:val="Code"/>
        <w:rPr>
          <w:highlight w:val="white"/>
        </w:rPr>
      </w:pPr>
      <w:r w:rsidRPr="00EC76D5">
        <w:rPr>
          <w:highlight w:val="white"/>
        </w:rPr>
        <w:t>WHITE_SPACE [ \t\r\n\f]</w:t>
      </w:r>
    </w:p>
    <w:p w14:paraId="562DEE61" w14:textId="634C668F" w:rsidR="00311885" w:rsidRPr="00EC76D5" w:rsidRDefault="005553F6" w:rsidP="005553F6">
      <w:pPr>
        <w:rPr>
          <w:highlight w:val="white"/>
        </w:rPr>
      </w:pPr>
      <w:r>
        <w:rPr>
          <w:highlight w:val="white"/>
        </w:rPr>
        <w:t xml:space="preserve">The next section holds the </w:t>
      </w:r>
      <w:r w:rsidR="009746D3">
        <w:rPr>
          <w:highlight w:val="white"/>
        </w:rPr>
        <w:t xml:space="preserve">actions of </w:t>
      </w:r>
      <w:r w:rsidR="006D53AF">
        <w:rPr>
          <w:highlight w:val="white"/>
        </w:rPr>
        <w:t>keyword</w:t>
      </w:r>
      <w:r w:rsidR="009746D3">
        <w:rPr>
          <w:highlight w:val="white"/>
        </w:rPr>
        <w:t>s</w:t>
      </w:r>
      <w:r w:rsidR="001F77D6">
        <w:rPr>
          <w:highlight w:val="white"/>
        </w:rPr>
        <w:t>, operators,</w:t>
      </w:r>
      <w:r w:rsidR="009746D3">
        <w:rPr>
          <w:highlight w:val="white"/>
        </w:rPr>
        <w:t xml:space="preserve"> and </w:t>
      </w:r>
      <w:r w:rsidR="00033301">
        <w:rPr>
          <w:highlight w:val="white"/>
        </w:rPr>
        <w:t>the rules defined above.</w:t>
      </w:r>
    </w:p>
    <w:p w14:paraId="3B1EE96A" w14:textId="77777777" w:rsidR="00311885" w:rsidRPr="00EC76D5" w:rsidRDefault="00311885" w:rsidP="00311885">
      <w:pPr>
        <w:pStyle w:val="Code"/>
        <w:rPr>
          <w:highlight w:val="white"/>
        </w:rPr>
      </w:pPr>
      <w:r w:rsidRPr="00EC76D5">
        <w:rPr>
          <w:highlight w:val="white"/>
        </w:rPr>
        <w:t>%%</w:t>
      </w:r>
    </w:p>
    <w:p w14:paraId="2BED49BF" w14:textId="77777777" w:rsidR="00311885" w:rsidRPr="00EC76D5" w:rsidRDefault="00311885" w:rsidP="00311885">
      <w:pPr>
        <w:pStyle w:val="Code"/>
        <w:rPr>
          <w:highlight w:val="white"/>
        </w:rPr>
      </w:pPr>
      <w:r w:rsidRPr="00EC76D5">
        <w:rPr>
          <w:highlight w:val="white"/>
        </w:rPr>
        <w:t>"auto"          { return ((int) Tokens.AUTO);            }</w:t>
      </w:r>
    </w:p>
    <w:p w14:paraId="4932EDBE" w14:textId="77777777" w:rsidR="00311885" w:rsidRPr="00EC76D5" w:rsidRDefault="00311885" w:rsidP="00311885">
      <w:pPr>
        <w:pStyle w:val="Code"/>
        <w:rPr>
          <w:highlight w:val="white"/>
        </w:rPr>
      </w:pPr>
      <w:r w:rsidRPr="00EC76D5">
        <w:rPr>
          <w:highlight w:val="white"/>
        </w:rPr>
        <w:t>"break"         { return ((int) Tokens.BREAK);           }</w:t>
      </w:r>
    </w:p>
    <w:p w14:paraId="41D76532" w14:textId="77777777" w:rsidR="00311885" w:rsidRPr="00EC76D5" w:rsidRDefault="00311885" w:rsidP="00311885">
      <w:pPr>
        <w:pStyle w:val="Code"/>
        <w:rPr>
          <w:highlight w:val="white"/>
        </w:rPr>
      </w:pPr>
      <w:r w:rsidRPr="00EC76D5">
        <w:rPr>
          <w:highlight w:val="white"/>
        </w:rPr>
        <w:t>"case"          { return ((int) Tokens.CASE);            }</w:t>
      </w:r>
    </w:p>
    <w:p w14:paraId="7F51FA77" w14:textId="77777777" w:rsidR="00311885" w:rsidRPr="00EC76D5" w:rsidRDefault="00311885" w:rsidP="00311885">
      <w:pPr>
        <w:pStyle w:val="Code"/>
        <w:rPr>
          <w:highlight w:val="white"/>
        </w:rPr>
      </w:pPr>
      <w:r w:rsidRPr="00EC76D5">
        <w:rPr>
          <w:highlight w:val="white"/>
        </w:rPr>
        <w:t>"carry_flag"    { return ((int) Tokens.CARRY_FLAG);      }</w:t>
      </w:r>
    </w:p>
    <w:p w14:paraId="07029621" w14:textId="77777777" w:rsidR="00311885" w:rsidRPr="00EC76D5" w:rsidRDefault="00311885" w:rsidP="00311885">
      <w:pPr>
        <w:pStyle w:val="Code"/>
        <w:rPr>
          <w:highlight w:val="white"/>
        </w:rPr>
      </w:pPr>
      <w:r w:rsidRPr="00EC76D5">
        <w:rPr>
          <w:highlight w:val="white"/>
        </w:rPr>
        <w:t>"char"          { return ((int) Tokens.CHAR);            }</w:t>
      </w:r>
    </w:p>
    <w:p w14:paraId="09461CE0" w14:textId="77777777" w:rsidR="00311885" w:rsidRPr="00EC76D5" w:rsidRDefault="00311885" w:rsidP="00311885">
      <w:pPr>
        <w:pStyle w:val="Code"/>
        <w:rPr>
          <w:highlight w:val="white"/>
        </w:rPr>
      </w:pPr>
      <w:r w:rsidRPr="00EC76D5">
        <w:rPr>
          <w:highlight w:val="white"/>
        </w:rPr>
        <w:t>"const"         { return ((int) Tokens.CONSTANT);        }</w:t>
      </w:r>
    </w:p>
    <w:p w14:paraId="61CE6948" w14:textId="77777777" w:rsidR="00311885" w:rsidRPr="00EC76D5" w:rsidRDefault="00311885" w:rsidP="00311885">
      <w:pPr>
        <w:pStyle w:val="Code"/>
        <w:rPr>
          <w:highlight w:val="white"/>
        </w:rPr>
      </w:pPr>
      <w:r w:rsidRPr="00EC76D5">
        <w:rPr>
          <w:highlight w:val="white"/>
        </w:rPr>
        <w:t>"continue"      { return ((int) Tokens.CONTINUE);        }</w:t>
      </w:r>
    </w:p>
    <w:p w14:paraId="46A9D9EE" w14:textId="77777777" w:rsidR="00311885" w:rsidRPr="00EC76D5" w:rsidRDefault="00311885" w:rsidP="00311885">
      <w:pPr>
        <w:pStyle w:val="Code"/>
        <w:rPr>
          <w:highlight w:val="white"/>
        </w:rPr>
      </w:pPr>
      <w:r w:rsidRPr="00EC76D5">
        <w:rPr>
          <w:highlight w:val="white"/>
        </w:rPr>
        <w:t>"default"       { return ((int) Tokens.DEFAULT);         }</w:t>
      </w:r>
    </w:p>
    <w:p w14:paraId="7D1A5314" w14:textId="77777777" w:rsidR="00311885" w:rsidRPr="00EC76D5" w:rsidRDefault="00311885" w:rsidP="00311885">
      <w:pPr>
        <w:pStyle w:val="Code"/>
        <w:rPr>
          <w:highlight w:val="white"/>
        </w:rPr>
      </w:pPr>
      <w:r w:rsidRPr="00EC76D5">
        <w:rPr>
          <w:highlight w:val="white"/>
        </w:rPr>
        <w:t>"do"            { return ((int) Tokens.DO);              }</w:t>
      </w:r>
    </w:p>
    <w:p w14:paraId="75F21B60" w14:textId="77777777" w:rsidR="00311885" w:rsidRPr="00EC76D5" w:rsidRDefault="00311885" w:rsidP="00311885">
      <w:pPr>
        <w:pStyle w:val="Code"/>
        <w:rPr>
          <w:highlight w:val="white"/>
        </w:rPr>
      </w:pPr>
      <w:r w:rsidRPr="00EC76D5">
        <w:rPr>
          <w:highlight w:val="white"/>
        </w:rPr>
        <w:t>"double"        { return ((int) Tokens.DOUBLE);          }</w:t>
      </w:r>
    </w:p>
    <w:p w14:paraId="64112E7B" w14:textId="77777777" w:rsidR="00311885" w:rsidRPr="00EC76D5" w:rsidRDefault="00311885" w:rsidP="00311885">
      <w:pPr>
        <w:pStyle w:val="Code"/>
        <w:rPr>
          <w:highlight w:val="white"/>
        </w:rPr>
      </w:pPr>
      <w:r w:rsidRPr="00EC76D5">
        <w:rPr>
          <w:highlight w:val="white"/>
        </w:rPr>
        <w:t>"else"          { return ((int) Tokens.ELSE);            }</w:t>
      </w:r>
    </w:p>
    <w:p w14:paraId="02310139" w14:textId="77777777" w:rsidR="00311885" w:rsidRPr="00EC76D5" w:rsidRDefault="00311885" w:rsidP="00311885">
      <w:pPr>
        <w:pStyle w:val="Code"/>
        <w:rPr>
          <w:highlight w:val="white"/>
        </w:rPr>
      </w:pPr>
      <w:r w:rsidRPr="00EC76D5">
        <w:rPr>
          <w:highlight w:val="white"/>
        </w:rPr>
        <w:t>"enum"          { return ((int) Tokens.ENUM);            }</w:t>
      </w:r>
    </w:p>
    <w:p w14:paraId="2D08A7B3" w14:textId="77777777" w:rsidR="00311885" w:rsidRPr="00EC76D5" w:rsidRDefault="00311885" w:rsidP="00311885">
      <w:pPr>
        <w:pStyle w:val="Code"/>
        <w:rPr>
          <w:highlight w:val="white"/>
        </w:rPr>
      </w:pPr>
      <w:r w:rsidRPr="00EC76D5">
        <w:rPr>
          <w:highlight w:val="white"/>
        </w:rPr>
        <w:t>"extern"        { return ((int) Tokens.EXTERN);          }</w:t>
      </w:r>
    </w:p>
    <w:p w14:paraId="40163627" w14:textId="77777777" w:rsidR="00311885" w:rsidRPr="00EC76D5" w:rsidRDefault="00311885" w:rsidP="00311885">
      <w:pPr>
        <w:pStyle w:val="Code"/>
        <w:rPr>
          <w:highlight w:val="white"/>
        </w:rPr>
      </w:pPr>
      <w:r w:rsidRPr="00EC76D5">
        <w:rPr>
          <w:highlight w:val="white"/>
        </w:rPr>
        <w:t>"float"         { return ((int) Tokens.FLOAT);           }</w:t>
      </w:r>
    </w:p>
    <w:p w14:paraId="2F284285" w14:textId="77777777" w:rsidR="00311885" w:rsidRPr="00EC76D5" w:rsidRDefault="00311885" w:rsidP="00311885">
      <w:pPr>
        <w:pStyle w:val="Code"/>
        <w:rPr>
          <w:highlight w:val="white"/>
        </w:rPr>
      </w:pPr>
      <w:r w:rsidRPr="00EC76D5">
        <w:rPr>
          <w:highlight w:val="white"/>
        </w:rPr>
        <w:t>"for"           { return ((int) Tokens.FOR);             }</w:t>
      </w:r>
    </w:p>
    <w:p w14:paraId="368CC5AE" w14:textId="77777777" w:rsidR="00311885" w:rsidRPr="00EC76D5" w:rsidRDefault="00311885" w:rsidP="00311885">
      <w:pPr>
        <w:pStyle w:val="Code"/>
        <w:rPr>
          <w:highlight w:val="white"/>
        </w:rPr>
      </w:pPr>
      <w:r w:rsidRPr="00EC76D5">
        <w:rPr>
          <w:highlight w:val="white"/>
        </w:rPr>
        <w:t>"goto"          { return ((int) Tokens.GOTO);            }</w:t>
      </w:r>
    </w:p>
    <w:p w14:paraId="51886420" w14:textId="77777777" w:rsidR="00311885" w:rsidRPr="00EC76D5" w:rsidRDefault="00311885" w:rsidP="00311885">
      <w:pPr>
        <w:pStyle w:val="Code"/>
        <w:rPr>
          <w:highlight w:val="white"/>
        </w:rPr>
      </w:pPr>
      <w:r w:rsidRPr="00EC76D5">
        <w:rPr>
          <w:highlight w:val="white"/>
        </w:rPr>
        <w:t>"int"           { return ((int) Tokens.INT);             }</w:t>
      </w:r>
    </w:p>
    <w:p w14:paraId="7875F723" w14:textId="050760BB" w:rsidR="00311885" w:rsidRPr="00EC76D5" w:rsidRDefault="00311885" w:rsidP="00311885">
      <w:pPr>
        <w:pStyle w:val="Code"/>
        <w:rPr>
          <w:highlight w:val="white"/>
        </w:rPr>
      </w:pPr>
      <w:r w:rsidRPr="00EC76D5">
        <w:rPr>
          <w:highlight w:val="white"/>
        </w:rPr>
        <w:t>"interrupt"     { return ((int) Tokens.INTERUPT);       }</w:t>
      </w:r>
    </w:p>
    <w:p w14:paraId="6096FFE9" w14:textId="77777777" w:rsidR="00311885" w:rsidRPr="00EC76D5" w:rsidRDefault="00311885" w:rsidP="00311885">
      <w:pPr>
        <w:pStyle w:val="Code"/>
        <w:rPr>
          <w:highlight w:val="white"/>
        </w:rPr>
      </w:pPr>
      <w:r w:rsidRPr="00EC76D5">
        <w:rPr>
          <w:highlight w:val="white"/>
        </w:rPr>
        <w:t>"if"            { return ((int) Tokens.IF);              }</w:t>
      </w:r>
    </w:p>
    <w:p w14:paraId="1BE473C6" w14:textId="77777777" w:rsidR="00311885" w:rsidRPr="00EC76D5" w:rsidRDefault="00311885" w:rsidP="00311885">
      <w:pPr>
        <w:pStyle w:val="Code"/>
        <w:rPr>
          <w:highlight w:val="white"/>
        </w:rPr>
      </w:pPr>
      <w:r w:rsidRPr="00EC76D5">
        <w:rPr>
          <w:highlight w:val="white"/>
        </w:rPr>
        <w:t>"jump_register" { return ((int) Tokens.JUMP_REGISTER);   }</w:t>
      </w:r>
    </w:p>
    <w:p w14:paraId="263A3C83" w14:textId="77777777" w:rsidR="00311885" w:rsidRPr="00EC76D5" w:rsidRDefault="00311885" w:rsidP="00311885">
      <w:pPr>
        <w:pStyle w:val="Code"/>
        <w:rPr>
          <w:highlight w:val="white"/>
        </w:rPr>
      </w:pPr>
      <w:r w:rsidRPr="00EC76D5">
        <w:rPr>
          <w:highlight w:val="white"/>
        </w:rPr>
        <w:t>"long"          { return ((int) Tokens.LONG);            }</w:t>
      </w:r>
    </w:p>
    <w:p w14:paraId="23302F4E" w14:textId="77777777" w:rsidR="00311885" w:rsidRPr="00EC76D5" w:rsidRDefault="00311885" w:rsidP="00311885">
      <w:pPr>
        <w:pStyle w:val="Code"/>
        <w:rPr>
          <w:highlight w:val="white"/>
        </w:rPr>
      </w:pPr>
      <w:r w:rsidRPr="00EC76D5">
        <w:rPr>
          <w:highlight w:val="white"/>
        </w:rPr>
        <w:t>"register"      { return ((int) Tokens.REGISTER);        }</w:t>
      </w:r>
    </w:p>
    <w:p w14:paraId="0A938247" w14:textId="77777777" w:rsidR="00311885" w:rsidRPr="00EC76D5" w:rsidRDefault="00311885" w:rsidP="00311885">
      <w:pPr>
        <w:pStyle w:val="Code"/>
        <w:rPr>
          <w:highlight w:val="white"/>
        </w:rPr>
      </w:pPr>
      <w:r w:rsidRPr="00EC76D5">
        <w:rPr>
          <w:highlight w:val="white"/>
        </w:rPr>
        <w:t>"return"        { return ((int) Tokens.RETURN);          }</w:t>
      </w:r>
    </w:p>
    <w:p w14:paraId="57F9A772" w14:textId="77777777" w:rsidR="00311885" w:rsidRPr="00EC76D5" w:rsidRDefault="00311885" w:rsidP="00311885">
      <w:pPr>
        <w:pStyle w:val="Code"/>
        <w:rPr>
          <w:highlight w:val="white"/>
        </w:rPr>
      </w:pPr>
      <w:r w:rsidRPr="00EC76D5">
        <w:rPr>
          <w:highlight w:val="white"/>
        </w:rPr>
        <w:t>"short"         { return ((int) Tokens.SHORT);           }</w:t>
      </w:r>
    </w:p>
    <w:p w14:paraId="1F99AF76" w14:textId="77777777" w:rsidR="00311885" w:rsidRPr="00EC76D5" w:rsidRDefault="00311885" w:rsidP="00311885">
      <w:pPr>
        <w:pStyle w:val="Code"/>
        <w:rPr>
          <w:highlight w:val="white"/>
        </w:rPr>
      </w:pPr>
      <w:r w:rsidRPr="00EC76D5">
        <w:rPr>
          <w:highlight w:val="white"/>
        </w:rPr>
        <w:t>"signed"        { return ((int) Tokens.SIGNED);          }</w:t>
      </w:r>
    </w:p>
    <w:p w14:paraId="65ECFCAF" w14:textId="77777777" w:rsidR="00311885" w:rsidRPr="00EC76D5" w:rsidRDefault="00311885" w:rsidP="00311885">
      <w:pPr>
        <w:pStyle w:val="Code"/>
        <w:rPr>
          <w:highlight w:val="white"/>
        </w:rPr>
      </w:pPr>
      <w:r w:rsidRPr="00EC76D5">
        <w:rPr>
          <w:highlight w:val="white"/>
        </w:rPr>
        <w:t>"sizeof"        { return ((int) Tokens.SIZEOF);          }</w:t>
      </w:r>
    </w:p>
    <w:p w14:paraId="4FA6B5F7" w14:textId="77777777" w:rsidR="00311885" w:rsidRPr="00EC76D5" w:rsidRDefault="00311885" w:rsidP="00311885">
      <w:pPr>
        <w:pStyle w:val="Code"/>
        <w:rPr>
          <w:highlight w:val="white"/>
        </w:rPr>
      </w:pPr>
      <w:r w:rsidRPr="00EC76D5">
        <w:rPr>
          <w:highlight w:val="white"/>
        </w:rPr>
        <w:t>"static"        { return ((int) Tokens.STATIC);          }</w:t>
      </w:r>
    </w:p>
    <w:p w14:paraId="499FB041" w14:textId="77777777" w:rsidR="00311885" w:rsidRPr="00EC76D5" w:rsidRDefault="00311885" w:rsidP="00311885">
      <w:pPr>
        <w:pStyle w:val="Code"/>
        <w:rPr>
          <w:highlight w:val="white"/>
        </w:rPr>
      </w:pPr>
      <w:r w:rsidRPr="00EC76D5">
        <w:rPr>
          <w:highlight w:val="white"/>
        </w:rPr>
        <w:t>"struct"        { return ((int) Tokens.STRUCT);          }</w:t>
      </w:r>
    </w:p>
    <w:p w14:paraId="0E397A32" w14:textId="77777777" w:rsidR="00311885" w:rsidRPr="00EC76D5" w:rsidRDefault="00311885" w:rsidP="00311885">
      <w:pPr>
        <w:pStyle w:val="Code"/>
        <w:rPr>
          <w:highlight w:val="white"/>
        </w:rPr>
      </w:pPr>
      <w:r w:rsidRPr="00EC76D5">
        <w:rPr>
          <w:highlight w:val="white"/>
        </w:rPr>
        <w:t>"switch"        { return ((int) Tokens.SWITCH);          }</w:t>
      </w:r>
    </w:p>
    <w:p w14:paraId="4E1175B4" w14:textId="77777777" w:rsidR="00311885" w:rsidRPr="00EC76D5" w:rsidRDefault="00311885" w:rsidP="00311885">
      <w:pPr>
        <w:pStyle w:val="Code"/>
        <w:rPr>
          <w:highlight w:val="white"/>
        </w:rPr>
      </w:pPr>
      <w:r w:rsidRPr="00EC76D5">
        <w:rPr>
          <w:highlight w:val="white"/>
        </w:rPr>
        <w:t>"syscall"       { return ((int) Tokens.SYSCALL);         }</w:t>
      </w:r>
    </w:p>
    <w:p w14:paraId="0EDD544F" w14:textId="77777777" w:rsidR="00311885" w:rsidRPr="00EC76D5" w:rsidRDefault="00311885" w:rsidP="00311885">
      <w:pPr>
        <w:pStyle w:val="Code"/>
        <w:rPr>
          <w:highlight w:val="white"/>
        </w:rPr>
      </w:pPr>
      <w:r w:rsidRPr="00EC76D5">
        <w:rPr>
          <w:highlight w:val="white"/>
        </w:rPr>
        <w:t>"typedef"       { return ((int) Tokens.TYPEDEF);         }</w:t>
      </w:r>
    </w:p>
    <w:p w14:paraId="5BF80CFA" w14:textId="77777777" w:rsidR="00311885" w:rsidRPr="00EC76D5" w:rsidRDefault="00311885" w:rsidP="00311885">
      <w:pPr>
        <w:pStyle w:val="Code"/>
        <w:rPr>
          <w:highlight w:val="white"/>
        </w:rPr>
      </w:pPr>
      <w:r w:rsidRPr="00EC76D5">
        <w:rPr>
          <w:highlight w:val="white"/>
        </w:rPr>
        <w:t>"union"         { return ((int) Tokens.UNION);           }</w:t>
      </w:r>
    </w:p>
    <w:p w14:paraId="5616A816" w14:textId="77777777" w:rsidR="00311885" w:rsidRPr="00EC76D5" w:rsidRDefault="00311885" w:rsidP="00311885">
      <w:pPr>
        <w:pStyle w:val="Code"/>
        <w:rPr>
          <w:highlight w:val="white"/>
        </w:rPr>
      </w:pPr>
      <w:r w:rsidRPr="00EC76D5">
        <w:rPr>
          <w:highlight w:val="white"/>
        </w:rPr>
        <w:t>"unsigned"      { return ((int) Tokens.UNSIGNED);        }</w:t>
      </w:r>
    </w:p>
    <w:p w14:paraId="3E3B48F5" w14:textId="77777777" w:rsidR="00311885" w:rsidRPr="00EC76D5" w:rsidRDefault="00311885" w:rsidP="00311885">
      <w:pPr>
        <w:pStyle w:val="Code"/>
        <w:rPr>
          <w:highlight w:val="white"/>
        </w:rPr>
      </w:pPr>
      <w:r w:rsidRPr="00EC76D5">
        <w:rPr>
          <w:highlight w:val="white"/>
        </w:rPr>
        <w:t>"while"         { return ((int) Tokens.WHILE);           }</w:t>
      </w:r>
    </w:p>
    <w:p w14:paraId="036AA73D" w14:textId="77777777" w:rsidR="00311885" w:rsidRPr="00EC76D5" w:rsidRDefault="00311885" w:rsidP="00311885">
      <w:pPr>
        <w:pStyle w:val="Code"/>
        <w:rPr>
          <w:highlight w:val="white"/>
        </w:rPr>
      </w:pPr>
      <w:r w:rsidRPr="00EC76D5">
        <w:rPr>
          <w:highlight w:val="white"/>
        </w:rPr>
        <w:t>"void"          { return ((int) Tokens.VOID);            }</w:t>
      </w:r>
    </w:p>
    <w:p w14:paraId="2D9E8689" w14:textId="77777777" w:rsidR="00311885" w:rsidRPr="00EC76D5" w:rsidRDefault="00311885" w:rsidP="00311885">
      <w:pPr>
        <w:pStyle w:val="Code"/>
        <w:rPr>
          <w:highlight w:val="white"/>
        </w:rPr>
      </w:pPr>
      <w:r w:rsidRPr="00EC76D5">
        <w:rPr>
          <w:highlight w:val="white"/>
        </w:rPr>
        <w:lastRenderedPageBreak/>
        <w:t>"volatile"      { return ((int) Tokens.VOLATILE);        }</w:t>
      </w:r>
    </w:p>
    <w:p w14:paraId="359BF22A" w14:textId="77777777" w:rsidR="00311885" w:rsidRPr="00EC76D5" w:rsidRDefault="00311885" w:rsidP="00311885">
      <w:pPr>
        <w:pStyle w:val="Code"/>
        <w:rPr>
          <w:highlight w:val="white"/>
        </w:rPr>
      </w:pPr>
    </w:p>
    <w:p w14:paraId="3AA5F82B" w14:textId="77777777" w:rsidR="00311885" w:rsidRPr="00EC76D5" w:rsidRDefault="00311885" w:rsidP="00311885">
      <w:pPr>
        <w:pStyle w:val="Code"/>
        <w:rPr>
          <w:highlight w:val="white"/>
        </w:rPr>
      </w:pPr>
      <w:r w:rsidRPr="00EC76D5">
        <w:rPr>
          <w:highlight w:val="white"/>
        </w:rPr>
        <w:t>";" { return ((int) Tokens.SEMICOLON); }</w:t>
      </w:r>
    </w:p>
    <w:p w14:paraId="0C2E6B55" w14:textId="77777777" w:rsidR="00311885" w:rsidRPr="00EC76D5" w:rsidRDefault="00311885" w:rsidP="00311885">
      <w:pPr>
        <w:pStyle w:val="Code"/>
        <w:rPr>
          <w:highlight w:val="white"/>
        </w:rPr>
      </w:pPr>
      <w:r w:rsidRPr="00EC76D5">
        <w:rPr>
          <w:highlight w:val="white"/>
        </w:rPr>
        <w:t>":" { return ((int) Tokens.COLON); }</w:t>
      </w:r>
    </w:p>
    <w:p w14:paraId="6BD849F5" w14:textId="77777777" w:rsidR="00311885" w:rsidRPr="00EC76D5" w:rsidRDefault="00311885" w:rsidP="00311885">
      <w:pPr>
        <w:pStyle w:val="Code"/>
        <w:rPr>
          <w:highlight w:val="white"/>
        </w:rPr>
      </w:pPr>
      <w:r w:rsidRPr="00EC76D5">
        <w:rPr>
          <w:highlight w:val="white"/>
        </w:rPr>
        <w:t>"," { return ((int) Tokens.COMMA); }</w:t>
      </w:r>
    </w:p>
    <w:p w14:paraId="639A310A" w14:textId="77777777" w:rsidR="00311885" w:rsidRPr="00EC76D5" w:rsidRDefault="00311885" w:rsidP="00311885">
      <w:pPr>
        <w:pStyle w:val="Code"/>
        <w:rPr>
          <w:highlight w:val="white"/>
        </w:rPr>
      </w:pPr>
    </w:p>
    <w:p w14:paraId="2D584259" w14:textId="77777777" w:rsidR="00311885" w:rsidRPr="00EC76D5" w:rsidRDefault="00311885" w:rsidP="00311885">
      <w:pPr>
        <w:pStyle w:val="Code"/>
        <w:rPr>
          <w:highlight w:val="white"/>
        </w:rPr>
      </w:pPr>
      <w:r w:rsidRPr="00EC76D5">
        <w:rPr>
          <w:highlight w:val="white"/>
        </w:rPr>
        <w:t>"." { return ((int) Tokens.DOT); }</w:t>
      </w:r>
    </w:p>
    <w:p w14:paraId="2DF61185" w14:textId="77777777" w:rsidR="00311885" w:rsidRPr="00EC76D5" w:rsidRDefault="00311885" w:rsidP="00311885">
      <w:pPr>
        <w:pStyle w:val="Code"/>
        <w:rPr>
          <w:highlight w:val="white"/>
        </w:rPr>
      </w:pPr>
      <w:r w:rsidRPr="00EC76D5">
        <w:rPr>
          <w:highlight w:val="white"/>
        </w:rPr>
        <w:t>"-&gt;" { return ((int) Tokens.ARROW); }</w:t>
      </w:r>
    </w:p>
    <w:p w14:paraId="540AF634" w14:textId="77777777" w:rsidR="00311885" w:rsidRPr="00EC76D5" w:rsidRDefault="00311885" w:rsidP="00311885">
      <w:pPr>
        <w:pStyle w:val="Code"/>
        <w:rPr>
          <w:highlight w:val="white"/>
        </w:rPr>
      </w:pPr>
      <w:r w:rsidRPr="00EC76D5">
        <w:rPr>
          <w:highlight w:val="white"/>
        </w:rPr>
        <w:t>"..." { return ((int) Tokens.ELLIPSE); }</w:t>
      </w:r>
    </w:p>
    <w:p w14:paraId="43940F65" w14:textId="77777777" w:rsidR="00311885" w:rsidRPr="00EC76D5" w:rsidRDefault="00311885" w:rsidP="00311885">
      <w:pPr>
        <w:pStyle w:val="Code"/>
        <w:rPr>
          <w:highlight w:val="white"/>
        </w:rPr>
      </w:pPr>
    </w:p>
    <w:p w14:paraId="221F5BC0" w14:textId="77777777" w:rsidR="00311885" w:rsidRPr="00EC76D5" w:rsidRDefault="00311885" w:rsidP="00311885">
      <w:pPr>
        <w:pStyle w:val="Code"/>
        <w:rPr>
          <w:highlight w:val="white"/>
        </w:rPr>
      </w:pPr>
      <w:r w:rsidRPr="00EC76D5">
        <w:rPr>
          <w:highlight w:val="white"/>
        </w:rPr>
        <w:t>"(" { return ((int) Tokens.LEFT_PAREN); }</w:t>
      </w:r>
    </w:p>
    <w:p w14:paraId="280FA839" w14:textId="77777777" w:rsidR="00311885" w:rsidRPr="00EC76D5" w:rsidRDefault="00311885" w:rsidP="00311885">
      <w:pPr>
        <w:pStyle w:val="Code"/>
        <w:rPr>
          <w:highlight w:val="white"/>
        </w:rPr>
      </w:pPr>
      <w:r w:rsidRPr="00EC76D5">
        <w:rPr>
          <w:highlight w:val="white"/>
        </w:rPr>
        <w:t>")" { return ((int) Tokens.RIGHT_PAREN); }</w:t>
      </w:r>
    </w:p>
    <w:p w14:paraId="7BB55384" w14:textId="77777777" w:rsidR="00311885" w:rsidRPr="00EC76D5" w:rsidRDefault="00311885" w:rsidP="00311885">
      <w:pPr>
        <w:pStyle w:val="Code"/>
        <w:rPr>
          <w:highlight w:val="white"/>
        </w:rPr>
      </w:pPr>
      <w:r w:rsidRPr="00EC76D5">
        <w:rPr>
          <w:highlight w:val="white"/>
        </w:rPr>
        <w:t>"{" { return ((int) Tokens.LEFT_BLOCK); }</w:t>
      </w:r>
    </w:p>
    <w:p w14:paraId="7651F3B9" w14:textId="77777777" w:rsidR="00311885" w:rsidRPr="00EC76D5" w:rsidRDefault="00311885" w:rsidP="00311885">
      <w:pPr>
        <w:pStyle w:val="Code"/>
        <w:rPr>
          <w:highlight w:val="white"/>
        </w:rPr>
      </w:pPr>
      <w:r w:rsidRPr="00EC76D5">
        <w:rPr>
          <w:highlight w:val="white"/>
        </w:rPr>
        <w:t>"}" { return ((int) Tokens.RIGHT_BLOCK); }</w:t>
      </w:r>
    </w:p>
    <w:p w14:paraId="40FFFB51" w14:textId="77777777" w:rsidR="00311885" w:rsidRPr="00EC76D5" w:rsidRDefault="00311885" w:rsidP="00311885">
      <w:pPr>
        <w:pStyle w:val="Code"/>
        <w:rPr>
          <w:highlight w:val="white"/>
        </w:rPr>
      </w:pPr>
      <w:r w:rsidRPr="00EC76D5">
        <w:rPr>
          <w:highlight w:val="white"/>
        </w:rPr>
        <w:t>"[" { return ((int) Tokens.LEFT_SQUARE); }</w:t>
      </w:r>
    </w:p>
    <w:p w14:paraId="375916B0" w14:textId="77777777" w:rsidR="00311885" w:rsidRPr="00EC76D5" w:rsidRDefault="00311885" w:rsidP="00311885">
      <w:pPr>
        <w:pStyle w:val="Code"/>
        <w:rPr>
          <w:highlight w:val="white"/>
        </w:rPr>
      </w:pPr>
      <w:r w:rsidRPr="00EC76D5">
        <w:rPr>
          <w:highlight w:val="white"/>
        </w:rPr>
        <w:t>"]" { return ((int) Tokens.RIGHT_SQUARE); }</w:t>
      </w:r>
    </w:p>
    <w:p w14:paraId="6FC8239E" w14:textId="77777777" w:rsidR="00311885" w:rsidRPr="00EC76D5" w:rsidRDefault="00311885" w:rsidP="00311885">
      <w:pPr>
        <w:pStyle w:val="Code"/>
        <w:rPr>
          <w:highlight w:val="white"/>
        </w:rPr>
      </w:pPr>
    </w:p>
    <w:p w14:paraId="6C0B61C0" w14:textId="77777777" w:rsidR="00311885" w:rsidRPr="00EC76D5" w:rsidRDefault="00311885" w:rsidP="00311885">
      <w:pPr>
        <w:pStyle w:val="Code"/>
        <w:rPr>
          <w:highlight w:val="white"/>
        </w:rPr>
      </w:pPr>
      <w:r w:rsidRPr="00EC76D5">
        <w:rPr>
          <w:highlight w:val="white"/>
        </w:rPr>
        <w:t>"*" { return ((int) Tokens.ASTERRISK); }</w:t>
      </w:r>
    </w:p>
    <w:p w14:paraId="0BB1FE9C" w14:textId="77777777" w:rsidR="00311885" w:rsidRPr="00EC76D5" w:rsidRDefault="00311885" w:rsidP="00311885">
      <w:pPr>
        <w:pStyle w:val="Code"/>
        <w:rPr>
          <w:highlight w:val="white"/>
        </w:rPr>
      </w:pPr>
      <w:r w:rsidRPr="00EC76D5">
        <w:rPr>
          <w:highlight w:val="white"/>
        </w:rPr>
        <w:t>"?" { return ((int) Tokens.QUESTION_MARK); }</w:t>
      </w:r>
    </w:p>
    <w:p w14:paraId="468163E3" w14:textId="77777777" w:rsidR="00311885" w:rsidRPr="00EC76D5" w:rsidRDefault="00311885" w:rsidP="00311885">
      <w:pPr>
        <w:pStyle w:val="Code"/>
        <w:rPr>
          <w:highlight w:val="white"/>
        </w:rPr>
      </w:pPr>
    </w:p>
    <w:p w14:paraId="6CE1E4A9" w14:textId="77777777" w:rsidR="00311885" w:rsidRPr="00EC76D5" w:rsidRDefault="00311885" w:rsidP="00311885">
      <w:pPr>
        <w:pStyle w:val="Code"/>
        <w:rPr>
          <w:highlight w:val="white"/>
        </w:rPr>
      </w:pPr>
      <w:r w:rsidRPr="00EC76D5">
        <w:rPr>
          <w:highlight w:val="white"/>
        </w:rPr>
        <w:t>"||" { return ((int) Tokens.LOGICAL_OR); }</w:t>
      </w:r>
    </w:p>
    <w:p w14:paraId="310E287F" w14:textId="77777777" w:rsidR="00311885" w:rsidRPr="00EC76D5" w:rsidRDefault="00311885" w:rsidP="00311885">
      <w:pPr>
        <w:pStyle w:val="Code"/>
        <w:rPr>
          <w:highlight w:val="white"/>
        </w:rPr>
      </w:pPr>
      <w:r w:rsidRPr="00EC76D5">
        <w:rPr>
          <w:highlight w:val="white"/>
        </w:rPr>
        <w:t>"&amp;&amp;" { return ((int) Tokens.LOGICAL_AND); }</w:t>
      </w:r>
    </w:p>
    <w:p w14:paraId="073468C8" w14:textId="77777777" w:rsidR="00311885" w:rsidRPr="00EC76D5" w:rsidRDefault="00311885" w:rsidP="00311885">
      <w:pPr>
        <w:pStyle w:val="Code"/>
        <w:rPr>
          <w:highlight w:val="white"/>
        </w:rPr>
      </w:pPr>
      <w:r w:rsidRPr="00EC76D5">
        <w:rPr>
          <w:highlight w:val="white"/>
        </w:rPr>
        <w:t>"!" { return ((int) Tokens.LOGICAL_NOT); }</w:t>
      </w:r>
    </w:p>
    <w:p w14:paraId="00A46F91" w14:textId="77777777" w:rsidR="00311885" w:rsidRPr="00EC76D5" w:rsidRDefault="00311885" w:rsidP="00311885">
      <w:pPr>
        <w:pStyle w:val="Code"/>
        <w:rPr>
          <w:highlight w:val="white"/>
        </w:rPr>
      </w:pPr>
      <w:r w:rsidRPr="00EC76D5">
        <w:rPr>
          <w:highlight w:val="white"/>
        </w:rPr>
        <w:t>"&amp;" { return ((int) Tokens.AMPERSAND); }</w:t>
      </w:r>
    </w:p>
    <w:p w14:paraId="3F58B5EA" w14:textId="77777777" w:rsidR="00311885" w:rsidRPr="00EC76D5" w:rsidRDefault="00311885" w:rsidP="00311885">
      <w:pPr>
        <w:pStyle w:val="Code"/>
        <w:rPr>
          <w:highlight w:val="white"/>
        </w:rPr>
      </w:pPr>
      <w:r w:rsidRPr="00EC76D5">
        <w:rPr>
          <w:highlight w:val="white"/>
        </w:rPr>
        <w:t>"^" { return ((int) Tokens.BITWISE_XOR); }</w:t>
      </w:r>
    </w:p>
    <w:p w14:paraId="49479A3D" w14:textId="029D1CD7" w:rsidR="00311885" w:rsidRPr="00EC76D5" w:rsidRDefault="00311885" w:rsidP="00311885">
      <w:pPr>
        <w:pStyle w:val="Code"/>
        <w:rPr>
          <w:highlight w:val="white"/>
        </w:rPr>
      </w:pPr>
      <w:r w:rsidRPr="00EC76D5">
        <w:rPr>
          <w:highlight w:val="white"/>
        </w:rPr>
        <w:t>"|" { return ((int) Tokens.</w:t>
      </w:r>
      <w:r w:rsidR="003165F5">
        <w:rPr>
          <w:highlight w:val="white"/>
        </w:rPr>
        <w:t>BITWISE_OR</w:t>
      </w:r>
      <w:r w:rsidRPr="00EC76D5">
        <w:rPr>
          <w:highlight w:val="white"/>
        </w:rPr>
        <w:t>); }</w:t>
      </w:r>
    </w:p>
    <w:p w14:paraId="5AF4FF5C" w14:textId="77777777" w:rsidR="00311885" w:rsidRPr="00EC76D5" w:rsidRDefault="00311885" w:rsidP="00311885">
      <w:pPr>
        <w:pStyle w:val="Code"/>
        <w:rPr>
          <w:highlight w:val="white"/>
        </w:rPr>
      </w:pPr>
      <w:r w:rsidRPr="00EC76D5">
        <w:rPr>
          <w:highlight w:val="white"/>
        </w:rPr>
        <w:t>"~" { return ((int) Tokens.BITWISE_NOT); }</w:t>
      </w:r>
    </w:p>
    <w:p w14:paraId="03F5472A" w14:textId="77777777" w:rsidR="00311885" w:rsidRPr="00EC76D5" w:rsidRDefault="00311885" w:rsidP="00311885">
      <w:pPr>
        <w:pStyle w:val="Code"/>
        <w:rPr>
          <w:highlight w:val="white"/>
        </w:rPr>
      </w:pPr>
    </w:p>
    <w:p w14:paraId="73B7C875" w14:textId="77777777" w:rsidR="00311885" w:rsidRPr="00EC76D5" w:rsidRDefault="00311885" w:rsidP="00311885">
      <w:pPr>
        <w:pStyle w:val="Code"/>
        <w:rPr>
          <w:highlight w:val="white"/>
        </w:rPr>
      </w:pPr>
      <w:r w:rsidRPr="00EC76D5">
        <w:rPr>
          <w:highlight w:val="white"/>
        </w:rPr>
        <w:t>"==" { return ((int) Tokens.EQUAL); }</w:t>
      </w:r>
    </w:p>
    <w:p w14:paraId="6C92252A" w14:textId="77777777" w:rsidR="00311885" w:rsidRPr="00EC76D5" w:rsidRDefault="00311885" w:rsidP="00311885">
      <w:pPr>
        <w:pStyle w:val="Code"/>
        <w:rPr>
          <w:highlight w:val="white"/>
        </w:rPr>
      </w:pPr>
      <w:r w:rsidRPr="00EC76D5">
        <w:rPr>
          <w:highlight w:val="white"/>
        </w:rPr>
        <w:t>"!=" { return ((int) Tokens.NOT_EQUAL); }</w:t>
      </w:r>
    </w:p>
    <w:p w14:paraId="3DA8B56B" w14:textId="77777777" w:rsidR="00311885" w:rsidRPr="00EC76D5" w:rsidRDefault="00311885" w:rsidP="00311885">
      <w:pPr>
        <w:pStyle w:val="Code"/>
        <w:rPr>
          <w:highlight w:val="white"/>
        </w:rPr>
      </w:pPr>
    </w:p>
    <w:p w14:paraId="0C4498C6" w14:textId="77777777" w:rsidR="00311885" w:rsidRPr="00EC76D5" w:rsidRDefault="00311885" w:rsidP="00311885">
      <w:pPr>
        <w:pStyle w:val="Code"/>
        <w:rPr>
          <w:highlight w:val="white"/>
        </w:rPr>
      </w:pPr>
      <w:r w:rsidRPr="00EC76D5">
        <w:rPr>
          <w:highlight w:val="white"/>
        </w:rPr>
        <w:t>"&lt;"  { return ((int) Tokens.LESS_THAN); }</w:t>
      </w:r>
    </w:p>
    <w:p w14:paraId="3EA5A1AC" w14:textId="77777777" w:rsidR="00311885" w:rsidRPr="00EC76D5" w:rsidRDefault="00311885" w:rsidP="00311885">
      <w:pPr>
        <w:pStyle w:val="Code"/>
        <w:rPr>
          <w:highlight w:val="white"/>
        </w:rPr>
      </w:pPr>
      <w:r w:rsidRPr="00EC76D5">
        <w:rPr>
          <w:highlight w:val="white"/>
        </w:rPr>
        <w:t>"&lt;=" { return ((int) Tokens.LESS_THAN_EQUAL); }</w:t>
      </w:r>
    </w:p>
    <w:p w14:paraId="733810BC" w14:textId="77777777" w:rsidR="00311885" w:rsidRPr="00EC76D5" w:rsidRDefault="00311885" w:rsidP="00311885">
      <w:pPr>
        <w:pStyle w:val="Code"/>
        <w:rPr>
          <w:highlight w:val="white"/>
        </w:rPr>
      </w:pPr>
      <w:r w:rsidRPr="00EC76D5">
        <w:rPr>
          <w:highlight w:val="white"/>
        </w:rPr>
        <w:t>"&gt;"  { return ((int) Tokens.GREATER_THAN); }</w:t>
      </w:r>
    </w:p>
    <w:p w14:paraId="48E6E08D" w14:textId="77777777" w:rsidR="00311885" w:rsidRPr="00EC76D5" w:rsidRDefault="00311885" w:rsidP="00311885">
      <w:pPr>
        <w:pStyle w:val="Code"/>
        <w:rPr>
          <w:highlight w:val="white"/>
        </w:rPr>
      </w:pPr>
      <w:r w:rsidRPr="00EC76D5">
        <w:rPr>
          <w:highlight w:val="white"/>
        </w:rPr>
        <w:t>"&gt;=" { return ((int) Tokens.GREATER_THAN_EQUAL); }</w:t>
      </w:r>
    </w:p>
    <w:p w14:paraId="5C415C8F" w14:textId="77777777" w:rsidR="00311885" w:rsidRPr="00EC76D5" w:rsidRDefault="00311885" w:rsidP="00311885">
      <w:pPr>
        <w:pStyle w:val="Code"/>
        <w:rPr>
          <w:highlight w:val="white"/>
        </w:rPr>
      </w:pPr>
    </w:p>
    <w:p w14:paraId="5288C3E6" w14:textId="77777777" w:rsidR="00311885" w:rsidRPr="00EC76D5" w:rsidRDefault="00311885" w:rsidP="00311885">
      <w:pPr>
        <w:pStyle w:val="Code"/>
        <w:rPr>
          <w:highlight w:val="white"/>
        </w:rPr>
      </w:pPr>
      <w:r w:rsidRPr="00EC76D5">
        <w:rPr>
          <w:highlight w:val="white"/>
        </w:rPr>
        <w:t>"&lt;&lt;" { return ((int) Tokens.LEFT_SHIFT); }</w:t>
      </w:r>
    </w:p>
    <w:p w14:paraId="63D0223F" w14:textId="77777777" w:rsidR="00311885" w:rsidRPr="00EC76D5" w:rsidRDefault="00311885" w:rsidP="00311885">
      <w:pPr>
        <w:pStyle w:val="Code"/>
        <w:rPr>
          <w:highlight w:val="white"/>
        </w:rPr>
      </w:pPr>
      <w:r w:rsidRPr="00EC76D5">
        <w:rPr>
          <w:highlight w:val="white"/>
        </w:rPr>
        <w:t>"&gt;&gt;" { return ((int) Tokens.RIGHT_SHIFT); }</w:t>
      </w:r>
    </w:p>
    <w:p w14:paraId="42BEC6F8" w14:textId="77777777" w:rsidR="00311885" w:rsidRPr="00EC76D5" w:rsidRDefault="00311885" w:rsidP="00311885">
      <w:pPr>
        <w:pStyle w:val="Code"/>
        <w:rPr>
          <w:highlight w:val="white"/>
        </w:rPr>
      </w:pPr>
    </w:p>
    <w:p w14:paraId="2BE3EA24" w14:textId="77777777" w:rsidR="00311885" w:rsidRPr="00EC76D5" w:rsidRDefault="00311885" w:rsidP="00311885">
      <w:pPr>
        <w:pStyle w:val="Code"/>
        <w:rPr>
          <w:highlight w:val="white"/>
        </w:rPr>
      </w:pPr>
      <w:r w:rsidRPr="00EC76D5">
        <w:rPr>
          <w:highlight w:val="white"/>
        </w:rPr>
        <w:t>"+" { return ((int) Tokens.PLUS); }</w:t>
      </w:r>
    </w:p>
    <w:p w14:paraId="619A3CF2" w14:textId="77777777" w:rsidR="00311885" w:rsidRPr="00EC76D5" w:rsidRDefault="00311885" w:rsidP="00311885">
      <w:pPr>
        <w:pStyle w:val="Code"/>
        <w:rPr>
          <w:highlight w:val="white"/>
        </w:rPr>
      </w:pPr>
      <w:r w:rsidRPr="00EC76D5">
        <w:rPr>
          <w:highlight w:val="white"/>
        </w:rPr>
        <w:t>"-" { return ((int) Tokens.MINUS); }</w:t>
      </w:r>
    </w:p>
    <w:p w14:paraId="7520EFE5" w14:textId="77777777" w:rsidR="00311885" w:rsidRPr="00EC76D5" w:rsidRDefault="00311885" w:rsidP="00311885">
      <w:pPr>
        <w:pStyle w:val="Code"/>
        <w:rPr>
          <w:highlight w:val="white"/>
        </w:rPr>
      </w:pPr>
    </w:p>
    <w:p w14:paraId="0BA0182F" w14:textId="77777777" w:rsidR="00311885" w:rsidRPr="00EC76D5" w:rsidRDefault="00311885" w:rsidP="00311885">
      <w:pPr>
        <w:pStyle w:val="Code"/>
        <w:rPr>
          <w:highlight w:val="white"/>
        </w:rPr>
      </w:pPr>
      <w:r w:rsidRPr="00EC76D5">
        <w:rPr>
          <w:highlight w:val="white"/>
        </w:rPr>
        <w:t>"/" { return ((int) Tokens.DIVIDE); }</w:t>
      </w:r>
    </w:p>
    <w:p w14:paraId="17CC7D72" w14:textId="77777777" w:rsidR="00311885" w:rsidRPr="00EC76D5" w:rsidRDefault="00311885" w:rsidP="00311885">
      <w:pPr>
        <w:pStyle w:val="Code"/>
        <w:rPr>
          <w:highlight w:val="white"/>
        </w:rPr>
      </w:pPr>
      <w:r w:rsidRPr="00EC76D5">
        <w:rPr>
          <w:highlight w:val="white"/>
        </w:rPr>
        <w:t>"%" { return ((int) Tokens.MODULO); }</w:t>
      </w:r>
    </w:p>
    <w:p w14:paraId="1AF54500" w14:textId="77777777" w:rsidR="00311885" w:rsidRPr="00EC76D5" w:rsidRDefault="00311885" w:rsidP="00311885">
      <w:pPr>
        <w:pStyle w:val="Code"/>
        <w:rPr>
          <w:highlight w:val="white"/>
        </w:rPr>
      </w:pPr>
    </w:p>
    <w:p w14:paraId="4E64C885" w14:textId="77777777" w:rsidR="00311885" w:rsidRPr="00EC76D5" w:rsidRDefault="00311885" w:rsidP="00311885">
      <w:pPr>
        <w:pStyle w:val="Code"/>
        <w:rPr>
          <w:highlight w:val="white"/>
        </w:rPr>
      </w:pPr>
      <w:r w:rsidRPr="00EC76D5">
        <w:rPr>
          <w:highlight w:val="white"/>
        </w:rPr>
        <w:t>"++" { return ((int) Tokens.INCREMENT); }</w:t>
      </w:r>
    </w:p>
    <w:p w14:paraId="0B6D8703" w14:textId="77777777" w:rsidR="00311885" w:rsidRPr="00EC76D5" w:rsidRDefault="00311885" w:rsidP="00311885">
      <w:pPr>
        <w:pStyle w:val="Code"/>
        <w:rPr>
          <w:highlight w:val="white"/>
        </w:rPr>
      </w:pPr>
      <w:r w:rsidRPr="00EC76D5">
        <w:rPr>
          <w:highlight w:val="white"/>
        </w:rPr>
        <w:t>"--" { return ((int) Tokens.DECREMENT); }</w:t>
      </w:r>
    </w:p>
    <w:p w14:paraId="03E138C3" w14:textId="77777777" w:rsidR="00311885" w:rsidRPr="00EC76D5" w:rsidRDefault="00311885" w:rsidP="00311885">
      <w:pPr>
        <w:pStyle w:val="Code"/>
        <w:rPr>
          <w:highlight w:val="white"/>
        </w:rPr>
      </w:pPr>
    </w:p>
    <w:p w14:paraId="724B4CEE" w14:textId="77777777" w:rsidR="00311885" w:rsidRPr="00EC76D5" w:rsidRDefault="00311885" w:rsidP="00311885">
      <w:pPr>
        <w:pStyle w:val="Code"/>
        <w:rPr>
          <w:highlight w:val="white"/>
        </w:rPr>
      </w:pPr>
      <w:r w:rsidRPr="00EC76D5">
        <w:rPr>
          <w:highlight w:val="white"/>
        </w:rPr>
        <w:t>"="  { return ((int) Tokens.ASSIGN); }</w:t>
      </w:r>
    </w:p>
    <w:p w14:paraId="4DD33A3A" w14:textId="77777777" w:rsidR="00311885" w:rsidRPr="00EC76D5" w:rsidRDefault="00311885" w:rsidP="00311885">
      <w:pPr>
        <w:pStyle w:val="Code"/>
        <w:rPr>
          <w:highlight w:val="white"/>
        </w:rPr>
      </w:pPr>
      <w:r w:rsidRPr="00EC76D5">
        <w:rPr>
          <w:highlight w:val="white"/>
        </w:rPr>
        <w:t>"+="  { return ((int) Tokens.ADD_ASSIGN); }</w:t>
      </w:r>
    </w:p>
    <w:p w14:paraId="3B6D8EF9" w14:textId="77777777" w:rsidR="00311885" w:rsidRPr="00EC76D5" w:rsidRDefault="00311885" w:rsidP="00311885">
      <w:pPr>
        <w:pStyle w:val="Code"/>
        <w:rPr>
          <w:highlight w:val="white"/>
        </w:rPr>
      </w:pPr>
      <w:r w:rsidRPr="00EC76D5">
        <w:rPr>
          <w:highlight w:val="white"/>
        </w:rPr>
        <w:t>"-="  { return ((int) Tokens.SUBTRACT_ASSIGN); }</w:t>
      </w:r>
    </w:p>
    <w:p w14:paraId="7512C05E" w14:textId="77777777" w:rsidR="00311885" w:rsidRPr="00EC76D5" w:rsidRDefault="00311885" w:rsidP="00311885">
      <w:pPr>
        <w:pStyle w:val="Code"/>
        <w:rPr>
          <w:highlight w:val="white"/>
        </w:rPr>
      </w:pPr>
      <w:r w:rsidRPr="00EC76D5">
        <w:rPr>
          <w:highlight w:val="white"/>
        </w:rPr>
        <w:t>"*="  { return ((int) Tokens.MULTIPLY_ASSIGN); }</w:t>
      </w:r>
    </w:p>
    <w:p w14:paraId="6B6AD526" w14:textId="77777777" w:rsidR="00311885" w:rsidRPr="00EC76D5" w:rsidRDefault="00311885" w:rsidP="00311885">
      <w:pPr>
        <w:pStyle w:val="Code"/>
        <w:rPr>
          <w:highlight w:val="white"/>
        </w:rPr>
      </w:pPr>
      <w:r w:rsidRPr="00EC76D5">
        <w:rPr>
          <w:highlight w:val="white"/>
        </w:rPr>
        <w:t>"/="  { return ((int) Tokens.DIVIDE_ASSIGN); }</w:t>
      </w:r>
    </w:p>
    <w:p w14:paraId="7C800E82" w14:textId="77777777" w:rsidR="00311885" w:rsidRPr="00EC76D5" w:rsidRDefault="00311885" w:rsidP="00311885">
      <w:pPr>
        <w:pStyle w:val="Code"/>
        <w:rPr>
          <w:highlight w:val="white"/>
        </w:rPr>
      </w:pPr>
      <w:r w:rsidRPr="00EC76D5">
        <w:rPr>
          <w:highlight w:val="white"/>
        </w:rPr>
        <w:t>"%="  { return ((int) Tokens.MODULO_ASSIGN); }</w:t>
      </w:r>
    </w:p>
    <w:p w14:paraId="57B98D3B" w14:textId="77777777" w:rsidR="00311885" w:rsidRPr="00EC76D5" w:rsidRDefault="00311885" w:rsidP="00311885">
      <w:pPr>
        <w:pStyle w:val="Code"/>
        <w:rPr>
          <w:highlight w:val="white"/>
        </w:rPr>
      </w:pPr>
      <w:r w:rsidRPr="00EC76D5">
        <w:rPr>
          <w:highlight w:val="white"/>
        </w:rPr>
        <w:t>"&lt;&lt;=" { return ((int) Tokens.LEFT_SHIFT_ASSIGN); }</w:t>
      </w:r>
    </w:p>
    <w:p w14:paraId="046C01F4" w14:textId="77777777" w:rsidR="00311885" w:rsidRPr="00EC76D5" w:rsidRDefault="00311885" w:rsidP="00311885">
      <w:pPr>
        <w:pStyle w:val="Code"/>
        <w:rPr>
          <w:highlight w:val="white"/>
        </w:rPr>
      </w:pPr>
      <w:r w:rsidRPr="00EC76D5">
        <w:rPr>
          <w:highlight w:val="white"/>
        </w:rPr>
        <w:t>"&gt;&gt;=" { return ((int) Tokens.RIGHT_SHIFT_ASSIGN); }</w:t>
      </w:r>
    </w:p>
    <w:p w14:paraId="3E93A83C" w14:textId="77777777" w:rsidR="00311885" w:rsidRPr="00EC76D5" w:rsidRDefault="00311885" w:rsidP="00311885">
      <w:pPr>
        <w:pStyle w:val="Code"/>
        <w:rPr>
          <w:highlight w:val="white"/>
        </w:rPr>
      </w:pPr>
      <w:r w:rsidRPr="00EC76D5">
        <w:rPr>
          <w:highlight w:val="white"/>
        </w:rPr>
        <w:t>"&amp;="  { return ((int) Tokens.AND_ASSIGN); }</w:t>
      </w:r>
    </w:p>
    <w:p w14:paraId="41A9E149" w14:textId="77777777" w:rsidR="00311885" w:rsidRPr="00EC76D5" w:rsidRDefault="00311885" w:rsidP="00311885">
      <w:pPr>
        <w:pStyle w:val="Code"/>
        <w:rPr>
          <w:highlight w:val="white"/>
        </w:rPr>
      </w:pPr>
      <w:r w:rsidRPr="00EC76D5">
        <w:rPr>
          <w:highlight w:val="white"/>
        </w:rPr>
        <w:lastRenderedPageBreak/>
        <w:t>"^="  { return ((int) Tokens.XOR_ASSIGN); }</w:t>
      </w:r>
    </w:p>
    <w:p w14:paraId="2D347F0B" w14:textId="392B8BF3" w:rsidR="00311885" w:rsidRPr="00C10AF9" w:rsidRDefault="00311885" w:rsidP="00C10AF9">
      <w:pPr>
        <w:pStyle w:val="Code"/>
        <w:rPr>
          <w:highlight w:val="white"/>
        </w:rPr>
      </w:pPr>
      <w:r w:rsidRPr="00C10AF9">
        <w:rPr>
          <w:highlight w:val="white"/>
        </w:rPr>
        <w:t>"|="  { return ((int) Tokens.</w:t>
      </w:r>
      <w:r w:rsidR="00414C74">
        <w:rPr>
          <w:highlight w:val="white"/>
        </w:rPr>
        <w:t>OR</w:t>
      </w:r>
      <w:r w:rsidRPr="00C10AF9">
        <w:rPr>
          <w:highlight w:val="white"/>
        </w:rPr>
        <w:t>_ASSIGN); }</w:t>
      </w:r>
    </w:p>
    <w:p w14:paraId="67374BF9" w14:textId="0DEE7CE6" w:rsidR="001B2198" w:rsidRPr="00C10AF9" w:rsidRDefault="00D44F1C" w:rsidP="00C10AF9">
      <w:pPr>
        <w:rPr>
          <w:highlight w:val="white"/>
        </w:rPr>
      </w:pPr>
      <w:r>
        <w:rPr>
          <w:highlight w:val="white"/>
        </w:rPr>
        <w:t xml:space="preserve">When we encounter a </w:t>
      </w:r>
      <w:r w:rsidR="00E947F9">
        <w:rPr>
          <w:highlight w:val="white"/>
        </w:rPr>
        <w:t>register name</w:t>
      </w:r>
      <w:r w:rsidR="009B5322">
        <w:rPr>
          <w:highlight w:val="white"/>
        </w:rPr>
        <w:t>, we look up the register, and report an error if the name is not the name of a register.</w:t>
      </w:r>
    </w:p>
    <w:p w14:paraId="1635047C" w14:textId="77777777" w:rsidR="00C10AF9" w:rsidRPr="00C10AF9" w:rsidRDefault="00C10AF9" w:rsidP="00C10AF9">
      <w:pPr>
        <w:pStyle w:val="Code"/>
        <w:rPr>
          <w:highlight w:val="white"/>
        </w:rPr>
      </w:pPr>
      <w:r w:rsidRPr="00C10AF9">
        <w:rPr>
          <w:highlight w:val="white"/>
        </w:rPr>
        <w:t>{REGISTER_NAME} {</w:t>
      </w:r>
    </w:p>
    <w:p w14:paraId="0AF9D81A" w14:textId="77777777" w:rsidR="00C10AF9" w:rsidRPr="00C10AF9" w:rsidRDefault="00C10AF9" w:rsidP="00C10AF9">
      <w:pPr>
        <w:pStyle w:val="Code"/>
        <w:rPr>
          <w:highlight w:val="white"/>
        </w:rPr>
      </w:pPr>
      <w:r w:rsidRPr="00C10AF9">
        <w:rPr>
          <w:highlight w:val="white"/>
        </w:rPr>
        <w:t xml:space="preserve">  { Register register;</w:t>
      </w:r>
    </w:p>
    <w:p w14:paraId="2DE402C3" w14:textId="77777777" w:rsidR="00C10AF9" w:rsidRPr="00C10AF9" w:rsidRDefault="00C10AF9" w:rsidP="00C10AF9">
      <w:pPr>
        <w:pStyle w:val="Code"/>
        <w:rPr>
          <w:highlight w:val="white"/>
        </w:rPr>
      </w:pPr>
      <w:r w:rsidRPr="00C10AF9">
        <w:rPr>
          <w:highlight w:val="white"/>
        </w:rPr>
        <w:t xml:space="preserve">    string text = yytext.Substring(9);</w:t>
      </w:r>
    </w:p>
    <w:p w14:paraId="1F4AB7DA" w14:textId="77777777" w:rsidR="00C10AF9" w:rsidRPr="00C10AF9" w:rsidRDefault="00C10AF9" w:rsidP="00C10AF9">
      <w:pPr>
        <w:pStyle w:val="Code"/>
        <w:rPr>
          <w:highlight w:val="white"/>
        </w:rPr>
      </w:pPr>
    </w:p>
    <w:p w14:paraId="107BE4D7" w14:textId="77777777" w:rsidR="00C10AF9" w:rsidRPr="00C10AF9" w:rsidRDefault="00C10AF9" w:rsidP="00C10AF9">
      <w:pPr>
        <w:pStyle w:val="Code"/>
        <w:rPr>
          <w:highlight w:val="white"/>
        </w:rPr>
      </w:pPr>
      <w:r w:rsidRPr="00C10AF9">
        <w:rPr>
          <w:highlight w:val="white"/>
        </w:rPr>
        <w:t xml:space="preserve">    if (Enum.TryParse&lt;Register&gt;(text, out register)) {</w:t>
      </w:r>
    </w:p>
    <w:p w14:paraId="7C06B9E2" w14:textId="77777777" w:rsidR="00C10AF9" w:rsidRPr="00C10AF9" w:rsidRDefault="00C10AF9" w:rsidP="00C10AF9">
      <w:pPr>
        <w:pStyle w:val="Code"/>
        <w:rPr>
          <w:highlight w:val="white"/>
        </w:rPr>
      </w:pPr>
      <w:r w:rsidRPr="00C10AF9">
        <w:rPr>
          <w:highlight w:val="white"/>
        </w:rPr>
        <w:t xml:space="preserve">      yylval.register = register;</w:t>
      </w:r>
    </w:p>
    <w:p w14:paraId="291612A2" w14:textId="77777777" w:rsidR="00C10AF9" w:rsidRPr="00C10AF9" w:rsidRDefault="00C10AF9" w:rsidP="00C10AF9">
      <w:pPr>
        <w:pStyle w:val="Code"/>
        <w:rPr>
          <w:highlight w:val="white"/>
        </w:rPr>
      </w:pPr>
      <w:r w:rsidRPr="00C10AF9">
        <w:rPr>
          <w:highlight w:val="white"/>
        </w:rPr>
        <w:t xml:space="preserve">      return ((int) Tokens.REGISTER_NAME);</w:t>
      </w:r>
    </w:p>
    <w:p w14:paraId="4ED58A52" w14:textId="77777777" w:rsidR="00C10AF9" w:rsidRPr="00C10AF9" w:rsidRDefault="00C10AF9" w:rsidP="00C10AF9">
      <w:pPr>
        <w:pStyle w:val="Code"/>
        <w:rPr>
          <w:highlight w:val="white"/>
        </w:rPr>
      </w:pPr>
      <w:r w:rsidRPr="00C10AF9">
        <w:rPr>
          <w:highlight w:val="white"/>
        </w:rPr>
        <w:t xml:space="preserve">    }</w:t>
      </w:r>
    </w:p>
    <w:p w14:paraId="712851D7" w14:textId="77777777" w:rsidR="00C10AF9" w:rsidRPr="00C10AF9" w:rsidRDefault="00C10AF9" w:rsidP="00C10AF9">
      <w:pPr>
        <w:pStyle w:val="Code"/>
        <w:rPr>
          <w:highlight w:val="white"/>
        </w:rPr>
      </w:pPr>
      <w:r w:rsidRPr="00C10AF9">
        <w:rPr>
          <w:highlight w:val="white"/>
        </w:rPr>
        <w:t xml:space="preserve">    </w:t>
      </w:r>
    </w:p>
    <w:p w14:paraId="32D88E15" w14:textId="77777777" w:rsidR="00C10AF9" w:rsidRPr="00C10AF9" w:rsidRDefault="00C10AF9" w:rsidP="00C10AF9">
      <w:pPr>
        <w:pStyle w:val="Code"/>
        <w:rPr>
          <w:highlight w:val="white"/>
        </w:rPr>
      </w:pPr>
      <w:r w:rsidRPr="00C10AF9">
        <w:rPr>
          <w:highlight w:val="white"/>
        </w:rPr>
        <w:t xml:space="preserve">    Assert.Error(text, Message.Unknown_register);</w:t>
      </w:r>
    </w:p>
    <w:p w14:paraId="38CF818A" w14:textId="77777777" w:rsidR="00C10AF9" w:rsidRPr="00C10AF9" w:rsidRDefault="00C10AF9" w:rsidP="00C10AF9">
      <w:pPr>
        <w:pStyle w:val="Code"/>
        <w:rPr>
          <w:highlight w:val="white"/>
        </w:rPr>
      </w:pPr>
      <w:r w:rsidRPr="00C10AF9">
        <w:rPr>
          <w:highlight w:val="white"/>
        </w:rPr>
        <w:t xml:space="preserve">  }</w:t>
      </w:r>
    </w:p>
    <w:p w14:paraId="7988792C" w14:textId="1B5D2D3B" w:rsidR="00C10AF9" w:rsidRPr="00C10AF9" w:rsidRDefault="00C10AF9" w:rsidP="00C10AF9">
      <w:pPr>
        <w:pStyle w:val="Code"/>
        <w:rPr>
          <w:highlight w:val="white"/>
        </w:rPr>
      </w:pPr>
      <w:r w:rsidRPr="00C10AF9">
        <w:rPr>
          <w:highlight w:val="white"/>
        </w:rPr>
        <w:t>}</w:t>
      </w:r>
    </w:p>
    <w:p w14:paraId="3BAA9D31" w14:textId="04506CFB" w:rsidR="00D44F1C" w:rsidRPr="00C10AF9" w:rsidRDefault="00D44F1C" w:rsidP="00D44F1C">
      <w:pPr>
        <w:rPr>
          <w:highlight w:val="white"/>
        </w:rPr>
      </w:pPr>
      <w:r w:rsidRPr="00C10AF9">
        <w:rPr>
          <w:highlight w:val="white"/>
        </w:rPr>
        <w:t>When we encounter a name, we need to check whether it represent a typedef name or a regular name; that is, the name of a variable, constant, struct or union, enumeration, or a function.</w:t>
      </w:r>
      <w:r w:rsidR="009A0F7D">
        <w:rPr>
          <w:highlight w:val="white"/>
        </w:rPr>
        <w:t xml:space="preserve"> We look up the name in the current symbol table and return the typedef name token in case of a typedef name. In case of a regular name, we return the name token.</w:t>
      </w:r>
    </w:p>
    <w:p w14:paraId="039D9103" w14:textId="77777777" w:rsidR="00C10AF9" w:rsidRPr="00C10AF9" w:rsidRDefault="00C10AF9" w:rsidP="00C10AF9">
      <w:pPr>
        <w:pStyle w:val="Code"/>
        <w:rPr>
          <w:highlight w:val="white"/>
        </w:rPr>
      </w:pPr>
      <w:r w:rsidRPr="00C10AF9">
        <w:rPr>
          <w:highlight w:val="white"/>
        </w:rPr>
        <w:t>{NAME} {</w:t>
      </w:r>
    </w:p>
    <w:p w14:paraId="4ED0D5AA" w14:textId="77777777" w:rsidR="00C10AF9" w:rsidRPr="00C10AF9" w:rsidRDefault="00C10AF9" w:rsidP="00C10AF9">
      <w:pPr>
        <w:pStyle w:val="Code"/>
        <w:rPr>
          <w:highlight w:val="white"/>
        </w:rPr>
      </w:pPr>
      <w:r w:rsidRPr="00C10AF9">
        <w:rPr>
          <w:highlight w:val="white"/>
        </w:rPr>
        <w:t xml:space="preserve">  { Symbol symbol = SymbolTable.CurrentTable.LookupSymbol(yytext);</w:t>
      </w:r>
    </w:p>
    <w:p w14:paraId="3CA1AFBA" w14:textId="77777777" w:rsidR="00C10AF9" w:rsidRPr="00C10AF9" w:rsidRDefault="00C10AF9" w:rsidP="00C10AF9">
      <w:pPr>
        <w:pStyle w:val="Code"/>
        <w:rPr>
          <w:highlight w:val="white"/>
        </w:rPr>
      </w:pPr>
    </w:p>
    <w:p w14:paraId="21DF4BAA" w14:textId="77777777" w:rsidR="00C10AF9" w:rsidRPr="00C10AF9" w:rsidRDefault="00C10AF9" w:rsidP="00C10AF9">
      <w:pPr>
        <w:pStyle w:val="Code"/>
        <w:rPr>
          <w:highlight w:val="white"/>
        </w:rPr>
      </w:pPr>
      <w:r w:rsidRPr="00C10AF9">
        <w:rPr>
          <w:highlight w:val="white"/>
        </w:rPr>
        <w:t xml:space="preserve">    if ((symbol != null) &amp;&amp; symbol.IsTypedef()) {</w:t>
      </w:r>
    </w:p>
    <w:p w14:paraId="0E666B1D" w14:textId="77777777" w:rsidR="00C10AF9" w:rsidRPr="00C10AF9" w:rsidRDefault="00C10AF9" w:rsidP="00C10AF9">
      <w:pPr>
        <w:pStyle w:val="Code"/>
        <w:rPr>
          <w:highlight w:val="white"/>
        </w:rPr>
      </w:pPr>
      <w:r w:rsidRPr="00C10AF9">
        <w:rPr>
          <w:highlight w:val="white"/>
        </w:rPr>
        <w:t xml:space="preserve">      yylval.type = symbol.Type;</w:t>
      </w:r>
    </w:p>
    <w:p w14:paraId="0A27ED6A" w14:textId="77777777" w:rsidR="00C10AF9" w:rsidRPr="00C10AF9" w:rsidRDefault="00C10AF9" w:rsidP="00C10AF9">
      <w:pPr>
        <w:pStyle w:val="Code"/>
        <w:rPr>
          <w:highlight w:val="white"/>
        </w:rPr>
      </w:pPr>
      <w:r w:rsidRPr="00C10AF9">
        <w:rPr>
          <w:highlight w:val="white"/>
        </w:rPr>
        <w:t xml:space="preserve">      return ((int) Tokens.TYPEDEF_NAME);</w:t>
      </w:r>
    </w:p>
    <w:p w14:paraId="38CB9FA0" w14:textId="77777777" w:rsidR="00C10AF9" w:rsidRPr="00C10AF9" w:rsidRDefault="00C10AF9" w:rsidP="00C10AF9">
      <w:pPr>
        <w:pStyle w:val="Code"/>
        <w:rPr>
          <w:highlight w:val="white"/>
        </w:rPr>
      </w:pPr>
      <w:r w:rsidRPr="00C10AF9">
        <w:rPr>
          <w:highlight w:val="white"/>
        </w:rPr>
        <w:t xml:space="preserve">    }</w:t>
      </w:r>
    </w:p>
    <w:p w14:paraId="76B785BA" w14:textId="77777777" w:rsidR="00C10AF9" w:rsidRPr="00C10AF9" w:rsidRDefault="00C10AF9" w:rsidP="00C10AF9">
      <w:pPr>
        <w:pStyle w:val="Code"/>
        <w:rPr>
          <w:highlight w:val="white"/>
        </w:rPr>
      </w:pPr>
      <w:r w:rsidRPr="00C10AF9">
        <w:rPr>
          <w:highlight w:val="white"/>
        </w:rPr>
        <w:t xml:space="preserve">    else {</w:t>
      </w:r>
    </w:p>
    <w:p w14:paraId="79923125" w14:textId="77777777" w:rsidR="00C10AF9" w:rsidRPr="00C10AF9" w:rsidRDefault="00C10AF9" w:rsidP="00C10AF9">
      <w:pPr>
        <w:pStyle w:val="Code"/>
        <w:rPr>
          <w:highlight w:val="white"/>
        </w:rPr>
      </w:pPr>
      <w:r w:rsidRPr="00C10AF9">
        <w:rPr>
          <w:highlight w:val="white"/>
        </w:rPr>
        <w:t xml:space="preserve">      yylval.name = yytext;</w:t>
      </w:r>
    </w:p>
    <w:p w14:paraId="78744CF4" w14:textId="77777777" w:rsidR="00C10AF9" w:rsidRPr="00C10AF9" w:rsidRDefault="00C10AF9" w:rsidP="00C10AF9">
      <w:pPr>
        <w:pStyle w:val="Code"/>
        <w:rPr>
          <w:highlight w:val="white"/>
        </w:rPr>
      </w:pPr>
      <w:r w:rsidRPr="00C10AF9">
        <w:rPr>
          <w:highlight w:val="white"/>
        </w:rPr>
        <w:t xml:space="preserve">      return ((int) Tokens.NAME);</w:t>
      </w:r>
    </w:p>
    <w:p w14:paraId="20B917DE" w14:textId="77777777" w:rsidR="00C10AF9" w:rsidRPr="00C10AF9" w:rsidRDefault="00C10AF9" w:rsidP="00C10AF9">
      <w:pPr>
        <w:pStyle w:val="Code"/>
        <w:rPr>
          <w:highlight w:val="white"/>
        </w:rPr>
      </w:pPr>
      <w:r w:rsidRPr="00C10AF9">
        <w:rPr>
          <w:highlight w:val="white"/>
        </w:rPr>
        <w:t xml:space="preserve">    }</w:t>
      </w:r>
    </w:p>
    <w:p w14:paraId="77D5506C" w14:textId="77777777" w:rsidR="00C10AF9" w:rsidRPr="00C10AF9" w:rsidRDefault="00C10AF9" w:rsidP="00C10AF9">
      <w:pPr>
        <w:pStyle w:val="Code"/>
        <w:rPr>
          <w:highlight w:val="white"/>
        </w:rPr>
      </w:pPr>
      <w:r w:rsidRPr="00C10AF9">
        <w:rPr>
          <w:highlight w:val="white"/>
        </w:rPr>
        <w:t xml:space="preserve">  }</w:t>
      </w:r>
    </w:p>
    <w:p w14:paraId="4D7B48F4" w14:textId="77777777" w:rsidR="00C10AF9" w:rsidRPr="00C10AF9" w:rsidRDefault="00C10AF9" w:rsidP="00C10AF9">
      <w:pPr>
        <w:pStyle w:val="Code"/>
        <w:rPr>
          <w:highlight w:val="white"/>
        </w:rPr>
      </w:pPr>
      <w:r w:rsidRPr="00C10AF9">
        <w:rPr>
          <w:highlight w:val="white"/>
        </w:rPr>
        <w:t>}</w:t>
      </w:r>
    </w:p>
    <w:p w14:paraId="2A9D5F17" w14:textId="725145FD" w:rsidR="00311885" w:rsidRPr="00C10AF9" w:rsidRDefault="00695F21" w:rsidP="00695F21">
      <w:pPr>
        <w:rPr>
          <w:highlight w:val="white"/>
        </w:rPr>
      </w:pPr>
      <w:r>
        <w:rPr>
          <w:highlight w:val="white"/>
        </w:rPr>
        <w:t xml:space="preserve">When it comes to integral values, we need to decide the </w:t>
      </w:r>
      <w:r w:rsidR="00FF473A">
        <w:rPr>
          <w:highlight w:val="white"/>
        </w:rPr>
        <w:t xml:space="preserve">sign, </w:t>
      </w:r>
      <w:r>
        <w:rPr>
          <w:highlight w:val="white"/>
        </w:rPr>
        <w:t>base</w:t>
      </w:r>
      <w:r w:rsidR="00FF473A">
        <w:rPr>
          <w:highlight w:val="white"/>
        </w:rPr>
        <w:t>, and type of the value.</w:t>
      </w:r>
    </w:p>
    <w:p w14:paraId="7255C7C6" w14:textId="77777777" w:rsidR="00311885" w:rsidRPr="00C10AF9" w:rsidRDefault="00311885" w:rsidP="00C10AF9">
      <w:pPr>
        <w:pStyle w:val="Code"/>
        <w:rPr>
          <w:highlight w:val="white"/>
        </w:rPr>
      </w:pPr>
      <w:r w:rsidRPr="00C10AF9">
        <w:rPr>
          <w:highlight w:val="white"/>
        </w:rPr>
        <w:t>{INTEGRAL_VALUE} {</w:t>
      </w:r>
    </w:p>
    <w:p w14:paraId="5FDDEFA3" w14:textId="77777777" w:rsidR="00311885" w:rsidRPr="00EC76D5" w:rsidRDefault="00311885" w:rsidP="00311885">
      <w:pPr>
        <w:pStyle w:val="Code"/>
        <w:rPr>
          <w:highlight w:val="white"/>
        </w:rPr>
      </w:pPr>
      <w:r w:rsidRPr="00EC76D5">
        <w:rPr>
          <w:highlight w:val="white"/>
        </w:rPr>
        <w:t xml:space="preserve">  { string text = yytext.Trim().ToLower();</w:t>
      </w:r>
    </w:p>
    <w:p w14:paraId="603F3207" w14:textId="7C970A63" w:rsidR="00311885" w:rsidRPr="00EC76D5" w:rsidRDefault="00F959BE" w:rsidP="00F959BE">
      <w:pPr>
        <w:rPr>
          <w:highlight w:val="white"/>
        </w:rPr>
      </w:pPr>
      <w:r>
        <w:rPr>
          <w:highlight w:val="white"/>
        </w:rPr>
        <w:t xml:space="preserve">The </w:t>
      </w:r>
      <w:r w:rsidRPr="00F959BE">
        <w:rPr>
          <w:rStyle w:val="KeyWord0"/>
          <w:highlight w:val="white"/>
        </w:rPr>
        <w:t>ToUInt64</w:t>
      </w:r>
      <w:r>
        <w:rPr>
          <w:highlight w:val="white"/>
        </w:rPr>
        <w:t xml:space="preserve"> method below does not accept plus or minus signs. Therefore</w:t>
      </w:r>
      <w:r w:rsidR="00DE5A89">
        <w:rPr>
          <w:highlight w:val="white"/>
        </w:rPr>
        <w:t>,</w:t>
      </w:r>
      <w:r>
        <w:rPr>
          <w:highlight w:val="white"/>
        </w:rPr>
        <w:t xml:space="preserve"> we need to </w:t>
      </w:r>
      <w:r w:rsidR="00712CC0">
        <w:rPr>
          <w:highlight w:val="white"/>
        </w:rPr>
        <w:t xml:space="preserve">remove the sign and </w:t>
      </w:r>
      <w:r w:rsidR="00E20208">
        <w:rPr>
          <w:highlight w:val="white"/>
        </w:rPr>
        <w:t xml:space="preserve">assign true to the </w:t>
      </w:r>
      <w:r w:rsidR="00E20208" w:rsidRPr="00712CC0">
        <w:rPr>
          <w:rStyle w:val="KeyWord0"/>
          <w:highlight w:val="white"/>
        </w:rPr>
        <w:t>minus</w:t>
      </w:r>
      <w:r w:rsidR="00E20208">
        <w:rPr>
          <w:highlight w:val="white"/>
        </w:rPr>
        <w:t xml:space="preserve"> variable in case of a negative value.</w:t>
      </w:r>
    </w:p>
    <w:p w14:paraId="736F335F" w14:textId="77777777" w:rsidR="00311885" w:rsidRPr="00EC76D5" w:rsidRDefault="00311885" w:rsidP="00311885">
      <w:pPr>
        <w:pStyle w:val="Code"/>
        <w:rPr>
          <w:highlight w:val="white"/>
        </w:rPr>
      </w:pPr>
      <w:r w:rsidRPr="00EC76D5">
        <w:rPr>
          <w:highlight w:val="white"/>
        </w:rPr>
        <w:t xml:space="preserve">    bool minus = false;</w:t>
      </w:r>
    </w:p>
    <w:p w14:paraId="0C12B4E2" w14:textId="77777777" w:rsidR="00311885" w:rsidRPr="00EC76D5" w:rsidRDefault="00311885" w:rsidP="00311885">
      <w:pPr>
        <w:pStyle w:val="Code"/>
        <w:rPr>
          <w:highlight w:val="white"/>
        </w:rPr>
      </w:pPr>
      <w:r w:rsidRPr="00EC76D5">
        <w:rPr>
          <w:highlight w:val="white"/>
        </w:rPr>
        <w:t xml:space="preserve">    if (text.StartsWith("+")) {</w:t>
      </w:r>
    </w:p>
    <w:p w14:paraId="44B1EED5" w14:textId="77777777" w:rsidR="00311885" w:rsidRPr="00EC76D5" w:rsidRDefault="00311885" w:rsidP="00311885">
      <w:pPr>
        <w:pStyle w:val="Code"/>
        <w:rPr>
          <w:highlight w:val="white"/>
        </w:rPr>
      </w:pPr>
      <w:r w:rsidRPr="00EC76D5">
        <w:rPr>
          <w:highlight w:val="white"/>
        </w:rPr>
        <w:t xml:space="preserve">      text = text.Substring(1);</w:t>
      </w:r>
    </w:p>
    <w:p w14:paraId="79244C13" w14:textId="77777777" w:rsidR="00311885" w:rsidRPr="00EC76D5" w:rsidRDefault="00311885" w:rsidP="00311885">
      <w:pPr>
        <w:pStyle w:val="Code"/>
        <w:rPr>
          <w:highlight w:val="white"/>
        </w:rPr>
      </w:pPr>
      <w:r w:rsidRPr="00EC76D5">
        <w:rPr>
          <w:highlight w:val="white"/>
        </w:rPr>
        <w:t xml:space="preserve">    }</w:t>
      </w:r>
    </w:p>
    <w:p w14:paraId="008767EC" w14:textId="77777777" w:rsidR="00311885" w:rsidRPr="00EC76D5" w:rsidRDefault="00311885" w:rsidP="00311885">
      <w:pPr>
        <w:pStyle w:val="Code"/>
        <w:rPr>
          <w:highlight w:val="white"/>
        </w:rPr>
      </w:pPr>
      <w:r w:rsidRPr="00EC76D5">
        <w:rPr>
          <w:highlight w:val="white"/>
        </w:rPr>
        <w:t xml:space="preserve">    else if (text.StartsWith("-")) {</w:t>
      </w:r>
    </w:p>
    <w:p w14:paraId="65AA7551" w14:textId="77777777" w:rsidR="00311885" w:rsidRPr="00EC76D5" w:rsidRDefault="00311885" w:rsidP="00311885">
      <w:pPr>
        <w:pStyle w:val="Code"/>
        <w:rPr>
          <w:highlight w:val="white"/>
        </w:rPr>
      </w:pPr>
      <w:r w:rsidRPr="00EC76D5">
        <w:rPr>
          <w:highlight w:val="white"/>
        </w:rPr>
        <w:t xml:space="preserve">      minus = true;</w:t>
      </w:r>
    </w:p>
    <w:p w14:paraId="57638130" w14:textId="77777777" w:rsidR="00311885" w:rsidRPr="00EC76D5" w:rsidRDefault="00311885" w:rsidP="00311885">
      <w:pPr>
        <w:pStyle w:val="Code"/>
        <w:rPr>
          <w:highlight w:val="white"/>
        </w:rPr>
      </w:pPr>
      <w:r w:rsidRPr="00EC76D5">
        <w:rPr>
          <w:highlight w:val="white"/>
        </w:rPr>
        <w:t xml:space="preserve">      text = text.Substring(1);</w:t>
      </w:r>
    </w:p>
    <w:p w14:paraId="1F5FEECC" w14:textId="77777777" w:rsidR="00311885" w:rsidRPr="00EC76D5" w:rsidRDefault="00311885" w:rsidP="00311885">
      <w:pPr>
        <w:pStyle w:val="Code"/>
        <w:rPr>
          <w:highlight w:val="white"/>
        </w:rPr>
      </w:pPr>
      <w:r w:rsidRPr="00EC76D5">
        <w:rPr>
          <w:highlight w:val="white"/>
        </w:rPr>
        <w:t xml:space="preserve">    }</w:t>
      </w:r>
    </w:p>
    <w:p w14:paraId="66E071BE" w14:textId="5F479B1F" w:rsidR="00224B3F" w:rsidRPr="00C10AF9" w:rsidRDefault="00712CC0" w:rsidP="00224B3F">
      <w:pPr>
        <w:rPr>
          <w:highlight w:val="white"/>
        </w:rPr>
      </w:pPr>
      <w:r>
        <w:rPr>
          <w:highlight w:val="white"/>
        </w:rPr>
        <w:t>Then we decide the base of the value</w:t>
      </w:r>
      <w:r w:rsidR="00B474B8">
        <w:rPr>
          <w:highlight w:val="white"/>
        </w:rPr>
        <w:t>.</w:t>
      </w:r>
      <w:r w:rsidR="00224B3F">
        <w:rPr>
          <w:highlight w:val="white"/>
        </w:rPr>
        <w:t xml:space="preserve"> </w:t>
      </w:r>
      <w:r w:rsidR="00B474B8">
        <w:rPr>
          <w:highlight w:val="white"/>
        </w:rPr>
        <w:t xml:space="preserve">If the text start with </w:t>
      </w:r>
      <w:r w:rsidR="006230BD">
        <w:rPr>
          <w:highlight w:val="white"/>
        </w:rPr>
        <w:t>“0x” or “0X”</w:t>
      </w:r>
      <w:r w:rsidR="008426DA">
        <w:rPr>
          <w:highlight w:val="white"/>
        </w:rPr>
        <w:t>,</w:t>
      </w:r>
      <w:r w:rsidR="003C6D25">
        <w:rPr>
          <w:highlight w:val="white"/>
        </w:rPr>
        <w:t xml:space="preserve"> the value is a hexadecimal with the base 16. If the text start with </w:t>
      </w:r>
      <w:r w:rsidR="006230BD">
        <w:rPr>
          <w:highlight w:val="white"/>
        </w:rPr>
        <w:t>“0”</w:t>
      </w:r>
      <w:r w:rsidR="003C6D25">
        <w:rPr>
          <w:highlight w:val="white"/>
        </w:rPr>
        <w:t>, the value is an octal value with the base 8. Otherwise, it is a decimal value with the base 10.</w:t>
      </w:r>
    </w:p>
    <w:p w14:paraId="7085541B" w14:textId="77777777" w:rsidR="00311885" w:rsidRPr="00EC76D5" w:rsidRDefault="00311885" w:rsidP="00311885">
      <w:pPr>
        <w:pStyle w:val="Code"/>
        <w:rPr>
          <w:highlight w:val="white"/>
        </w:rPr>
      </w:pPr>
      <w:r w:rsidRPr="00EC76D5">
        <w:rPr>
          <w:highlight w:val="white"/>
        </w:rPr>
        <w:lastRenderedPageBreak/>
        <w:t xml:space="preserve">    int fromBase;</w:t>
      </w:r>
    </w:p>
    <w:p w14:paraId="45F87EA1" w14:textId="77777777" w:rsidR="00311885" w:rsidRPr="00EC76D5" w:rsidRDefault="00311885" w:rsidP="00311885">
      <w:pPr>
        <w:pStyle w:val="Code"/>
        <w:rPr>
          <w:highlight w:val="white"/>
        </w:rPr>
      </w:pPr>
      <w:r w:rsidRPr="00EC76D5">
        <w:rPr>
          <w:highlight w:val="white"/>
        </w:rPr>
        <w:t xml:space="preserve">    if (text.StartsWith("0x")) {</w:t>
      </w:r>
    </w:p>
    <w:p w14:paraId="691EB2D7" w14:textId="77777777" w:rsidR="00311885" w:rsidRPr="00EC76D5" w:rsidRDefault="00311885" w:rsidP="00311885">
      <w:pPr>
        <w:pStyle w:val="Code"/>
        <w:rPr>
          <w:highlight w:val="white"/>
        </w:rPr>
      </w:pPr>
      <w:r w:rsidRPr="00EC76D5">
        <w:rPr>
          <w:highlight w:val="white"/>
        </w:rPr>
        <w:t xml:space="preserve">      fromBase = 16;</w:t>
      </w:r>
    </w:p>
    <w:p w14:paraId="59BFBF77" w14:textId="77777777" w:rsidR="00311885" w:rsidRPr="00EC76D5" w:rsidRDefault="00311885" w:rsidP="00311885">
      <w:pPr>
        <w:pStyle w:val="Code"/>
        <w:rPr>
          <w:highlight w:val="white"/>
        </w:rPr>
      </w:pPr>
      <w:r w:rsidRPr="00EC76D5">
        <w:rPr>
          <w:highlight w:val="white"/>
        </w:rPr>
        <w:t xml:space="preserve">      text = text.Substring(2);</w:t>
      </w:r>
    </w:p>
    <w:p w14:paraId="2C211E82" w14:textId="77777777" w:rsidR="00311885" w:rsidRPr="00EC76D5" w:rsidRDefault="00311885" w:rsidP="00311885">
      <w:pPr>
        <w:pStyle w:val="Code"/>
        <w:rPr>
          <w:highlight w:val="white"/>
        </w:rPr>
      </w:pPr>
      <w:r w:rsidRPr="00EC76D5">
        <w:rPr>
          <w:highlight w:val="white"/>
        </w:rPr>
        <w:t xml:space="preserve">    }</w:t>
      </w:r>
    </w:p>
    <w:p w14:paraId="0D9C38BF" w14:textId="77777777" w:rsidR="00311885" w:rsidRPr="00EC76D5" w:rsidRDefault="00311885" w:rsidP="00311885">
      <w:pPr>
        <w:pStyle w:val="Code"/>
        <w:rPr>
          <w:highlight w:val="white"/>
        </w:rPr>
      </w:pPr>
      <w:r w:rsidRPr="00EC76D5">
        <w:rPr>
          <w:highlight w:val="white"/>
        </w:rPr>
        <w:t xml:space="preserve">    else if (text.StartsWith("0")) {</w:t>
      </w:r>
    </w:p>
    <w:p w14:paraId="3D39B0DB" w14:textId="77777777" w:rsidR="00311885" w:rsidRPr="00EC76D5" w:rsidRDefault="00311885" w:rsidP="00311885">
      <w:pPr>
        <w:pStyle w:val="Code"/>
        <w:rPr>
          <w:highlight w:val="white"/>
        </w:rPr>
      </w:pPr>
      <w:r w:rsidRPr="00EC76D5">
        <w:rPr>
          <w:highlight w:val="white"/>
        </w:rPr>
        <w:t xml:space="preserve">      fromBase = 8;</w:t>
      </w:r>
    </w:p>
    <w:p w14:paraId="6942A79C" w14:textId="77777777" w:rsidR="00311885" w:rsidRPr="00EC76D5" w:rsidRDefault="00311885" w:rsidP="00311885">
      <w:pPr>
        <w:pStyle w:val="Code"/>
        <w:rPr>
          <w:highlight w:val="white"/>
        </w:rPr>
      </w:pPr>
      <w:r w:rsidRPr="00EC76D5">
        <w:rPr>
          <w:highlight w:val="white"/>
        </w:rPr>
        <w:t xml:space="preserve">    }</w:t>
      </w:r>
    </w:p>
    <w:p w14:paraId="3D24F4A6" w14:textId="77777777" w:rsidR="00311885" w:rsidRPr="00EC76D5" w:rsidRDefault="00311885" w:rsidP="00311885">
      <w:pPr>
        <w:pStyle w:val="Code"/>
        <w:rPr>
          <w:highlight w:val="white"/>
        </w:rPr>
      </w:pPr>
      <w:r w:rsidRPr="00EC76D5">
        <w:rPr>
          <w:highlight w:val="white"/>
        </w:rPr>
        <w:t xml:space="preserve">    else {</w:t>
      </w:r>
    </w:p>
    <w:p w14:paraId="4DCA4A23" w14:textId="77777777" w:rsidR="00311885" w:rsidRPr="00EC76D5" w:rsidRDefault="00311885" w:rsidP="00311885">
      <w:pPr>
        <w:pStyle w:val="Code"/>
        <w:rPr>
          <w:highlight w:val="white"/>
        </w:rPr>
      </w:pPr>
      <w:r w:rsidRPr="00EC76D5">
        <w:rPr>
          <w:highlight w:val="white"/>
        </w:rPr>
        <w:t xml:space="preserve">      fromBase = 10;</w:t>
      </w:r>
    </w:p>
    <w:p w14:paraId="648B05A4" w14:textId="77777777" w:rsidR="00311885" w:rsidRPr="00EC76D5" w:rsidRDefault="00311885" w:rsidP="00311885">
      <w:pPr>
        <w:pStyle w:val="Code"/>
        <w:rPr>
          <w:highlight w:val="white"/>
        </w:rPr>
      </w:pPr>
      <w:r w:rsidRPr="00EC76D5">
        <w:rPr>
          <w:highlight w:val="white"/>
        </w:rPr>
        <w:t xml:space="preserve">    }</w:t>
      </w:r>
    </w:p>
    <w:p w14:paraId="724BCB8C" w14:textId="29F67EF5" w:rsidR="00131492" w:rsidRDefault="000A4A04" w:rsidP="006230BD">
      <w:pPr>
        <w:rPr>
          <w:highlight w:val="white"/>
        </w:rPr>
      </w:pPr>
      <w:r>
        <w:rPr>
          <w:highlight w:val="white"/>
        </w:rPr>
        <w:t xml:space="preserve">Then we decide the type of the value. If the text ends with </w:t>
      </w:r>
      <w:r w:rsidR="00131492">
        <w:rPr>
          <w:highlight w:val="white"/>
        </w:rPr>
        <w:t xml:space="preserve">any combination of small or capitel “s” and “u”, the type is unsigned small integer. </w:t>
      </w:r>
    </w:p>
    <w:p w14:paraId="4464581E" w14:textId="0528337C" w:rsidR="00311885" w:rsidRPr="00EC76D5" w:rsidRDefault="006230BD" w:rsidP="006230BD">
      <w:pPr>
        <w:rPr>
          <w:highlight w:val="white"/>
        </w:rPr>
      </w:pPr>
      <w:r>
        <w:rPr>
          <w:highlight w:val="white"/>
        </w:rPr>
        <w:t>“s”</w:t>
      </w:r>
      <w:r w:rsidR="00E514DB">
        <w:rPr>
          <w:highlight w:val="white"/>
        </w:rPr>
        <w:t xml:space="preserve"> or “S”, the </w:t>
      </w:r>
      <w:r w:rsidR="00B24C4F">
        <w:rPr>
          <w:highlight w:val="white"/>
        </w:rPr>
        <w:t>type</w:t>
      </w:r>
      <w:r w:rsidR="00E514DB">
        <w:rPr>
          <w:highlight w:val="white"/>
        </w:rPr>
        <w:t xml:space="preserve"> is small integer. If the text ends with “l” or “L”, the type is </w:t>
      </w:r>
      <w:r w:rsidR="00B24C4F">
        <w:rPr>
          <w:highlight w:val="white"/>
        </w:rPr>
        <w:t>large integer.</w:t>
      </w:r>
      <w:r w:rsidR="008E2501">
        <w:rPr>
          <w:highlight w:val="white"/>
        </w:rPr>
        <w:t xml:space="preserve"> If the text ends with “u” or “U”, the type is unsigned. Otherwise, the type is signed integer.</w:t>
      </w:r>
    </w:p>
    <w:p w14:paraId="5895542F" w14:textId="77777777" w:rsidR="00311885" w:rsidRPr="00EC76D5" w:rsidRDefault="00311885" w:rsidP="00311885">
      <w:pPr>
        <w:pStyle w:val="Code"/>
        <w:rPr>
          <w:highlight w:val="white"/>
        </w:rPr>
      </w:pPr>
      <w:r w:rsidRPr="00EC76D5">
        <w:rPr>
          <w:highlight w:val="white"/>
        </w:rPr>
        <w:t xml:space="preserve">    CCompiler.Type type;</w:t>
      </w:r>
    </w:p>
    <w:p w14:paraId="73CB6E61" w14:textId="77777777" w:rsidR="00311885" w:rsidRPr="00EC76D5" w:rsidRDefault="00311885" w:rsidP="00311885">
      <w:pPr>
        <w:pStyle w:val="Code"/>
        <w:rPr>
          <w:highlight w:val="white"/>
        </w:rPr>
      </w:pPr>
      <w:r w:rsidRPr="00EC76D5">
        <w:rPr>
          <w:highlight w:val="white"/>
        </w:rPr>
        <w:t xml:space="preserve">    if (text.EndsWith("us") || text.EndsWith("su")) {</w:t>
      </w:r>
    </w:p>
    <w:p w14:paraId="5E56813D" w14:textId="77777777" w:rsidR="00311885" w:rsidRPr="00EC76D5" w:rsidRDefault="00311885" w:rsidP="00311885">
      <w:pPr>
        <w:pStyle w:val="Code"/>
        <w:rPr>
          <w:highlight w:val="white"/>
        </w:rPr>
      </w:pPr>
      <w:r w:rsidRPr="00EC76D5">
        <w:rPr>
          <w:highlight w:val="white"/>
        </w:rPr>
        <w:t xml:space="preserve">      type = CCompiler.Type.UnsignedShortIntegerType;</w:t>
      </w:r>
    </w:p>
    <w:p w14:paraId="37A8E0B2" w14:textId="77777777" w:rsidR="00311885" w:rsidRPr="00EC76D5" w:rsidRDefault="00311885" w:rsidP="00311885">
      <w:pPr>
        <w:pStyle w:val="Code"/>
        <w:rPr>
          <w:highlight w:val="white"/>
        </w:rPr>
      </w:pPr>
      <w:r w:rsidRPr="00EC76D5">
        <w:rPr>
          <w:highlight w:val="white"/>
        </w:rPr>
        <w:t xml:space="preserve">      text = text.Substring(0, text.Length - 2);</w:t>
      </w:r>
    </w:p>
    <w:p w14:paraId="64C0D6D7" w14:textId="70713E57" w:rsidR="00311885" w:rsidRDefault="00311885" w:rsidP="00311885">
      <w:pPr>
        <w:pStyle w:val="Code"/>
        <w:rPr>
          <w:highlight w:val="white"/>
        </w:rPr>
      </w:pPr>
      <w:r w:rsidRPr="00EC76D5">
        <w:rPr>
          <w:highlight w:val="white"/>
        </w:rPr>
        <w:t xml:space="preserve">    }</w:t>
      </w:r>
    </w:p>
    <w:p w14:paraId="4371786E" w14:textId="19929484" w:rsidR="00131492" w:rsidRPr="00EC76D5" w:rsidRDefault="00131492" w:rsidP="00131492">
      <w:pPr>
        <w:rPr>
          <w:highlight w:val="white"/>
        </w:rPr>
      </w:pPr>
      <w:r>
        <w:rPr>
          <w:highlight w:val="white"/>
        </w:rPr>
        <w:t xml:space="preserve">If the text ends with any combination of small or capital “l” and “u”, the type is large unsigned integer. </w:t>
      </w:r>
    </w:p>
    <w:p w14:paraId="54FEEF90" w14:textId="77777777" w:rsidR="00311885" w:rsidRPr="00EC76D5" w:rsidRDefault="00311885" w:rsidP="00311885">
      <w:pPr>
        <w:pStyle w:val="Code"/>
        <w:rPr>
          <w:highlight w:val="white"/>
        </w:rPr>
      </w:pPr>
      <w:r w:rsidRPr="00EC76D5">
        <w:rPr>
          <w:highlight w:val="white"/>
        </w:rPr>
        <w:t xml:space="preserve">    else if (text.EndsWith("ul") || text.EndsWith("lu")) {</w:t>
      </w:r>
    </w:p>
    <w:p w14:paraId="53395202" w14:textId="77777777" w:rsidR="00311885" w:rsidRPr="00EC76D5" w:rsidRDefault="00311885" w:rsidP="00311885">
      <w:pPr>
        <w:pStyle w:val="Code"/>
        <w:rPr>
          <w:highlight w:val="white"/>
        </w:rPr>
      </w:pPr>
      <w:r w:rsidRPr="00EC76D5">
        <w:rPr>
          <w:highlight w:val="white"/>
        </w:rPr>
        <w:t xml:space="preserve">      type = CCompiler.Type.UnsignedLongIntegerType;</w:t>
      </w:r>
    </w:p>
    <w:p w14:paraId="590C09BE" w14:textId="77777777" w:rsidR="00311885" w:rsidRPr="00EC76D5" w:rsidRDefault="00311885" w:rsidP="00311885">
      <w:pPr>
        <w:pStyle w:val="Code"/>
        <w:rPr>
          <w:highlight w:val="white"/>
        </w:rPr>
      </w:pPr>
      <w:r w:rsidRPr="00EC76D5">
        <w:rPr>
          <w:highlight w:val="white"/>
        </w:rPr>
        <w:t xml:space="preserve">      text = text.Substring(0, text.Length - 2);</w:t>
      </w:r>
    </w:p>
    <w:p w14:paraId="3DDE90E5" w14:textId="27583BFC" w:rsidR="00311885" w:rsidRDefault="00311885" w:rsidP="00311885">
      <w:pPr>
        <w:pStyle w:val="Code"/>
        <w:rPr>
          <w:highlight w:val="white"/>
        </w:rPr>
      </w:pPr>
      <w:r w:rsidRPr="00EC76D5">
        <w:rPr>
          <w:highlight w:val="white"/>
        </w:rPr>
        <w:t xml:space="preserve">    }</w:t>
      </w:r>
    </w:p>
    <w:p w14:paraId="52EE4EEC" w14:textId="787589DA" w:rsidR="007736CE" w:rsidRPr="00EC76D5" w:rsidRDefault="007736CE" w:rsidP="007736CE">
      <w:pPr>
        <w:rPr>
          <w:highlight w:val="white"/>
        </w:rPr>
      </w:pPr>
      <w:r>
        <w:rPr>
          <w:highlight w:val="white"/>
        </w:rPr>
        <w:t>If the text ends with a single small or capital “s”, the type is signed short integer.</w:t>
      </w:r>
    </w:p>
    <w:p w14:paraId="24048A4E" w14:textId="77777777" w:rsidR="00311885" w:rsidRPr="00EC76D5" w:rsidRDefault="00311885" w:rsidP="00311885">
      <w:pPr>
        <w:pStyle w:val="Code"/>
        <w:rPr>
          <w:highlight w:val="white"/>
        </w:rPr>
      </w:pPr>
      <w:r w:rsidRPr="00EC76D5">
        <w:rPr>
          <w:highlight w:val="white"/>
        </w:rPr>
        <w:t xml:space="preserve">    else if (text.EndsWith("s")) {</w:t>
      </w:r>
    </w:p>
    <w:p w14:paraId="5D3A9E89" w14:textId="77777777" w:rsidR="00311885" w:rsidRPr="00EC76D5" w:rsidRDefault="00311885" w:rsidP="00311885">
      <w:pPr>
        <w:pStyle w:val="Code"/>
        <w:rPr>
          <w:highlight w:val="white"/>
        </w:rPr>
      </w:pPr>
      <w:r w:rsidRPr="00EC76D5">
        <w:rPr>
          <w:highlight w:val="white"/>
        </w:rPr>
        <w:t xml:space="preserve">      type = CCompiler.Type.SignedShortIntegerType;</w:t>
      </w:r>
    </w:p>
    <w:p w14:paraId="2CE0E38F" w14:textId="77777777" w:rsidR="00311885" w:rsidRPr="00EC76D5" w:rsidRDefault="00311885" w:rsidP="00311885">
      <w:pPr>
        <w:pStyle w:val="Code"/>
        <w:rPr>
          <w:highlight w:val="white"/>
        </w:rPr>
      </w:pPr>
      <w:r w:rsidRPr="00EC76D5">
        <w:rPr>
          <w:highlight w:val="white"/>
        </w:rPr>
        <w:t xml:space="preserve">      text = text.Substring(0, text.Length - 1);</w:t>
      </w:r>
    </w:p>
    <w:p w14:paraId="4A86AD1B" w14:textId="77777777" w:rsidR="00311885" w:rsidRPr="00EC76D5" w:rsidRDefault="00311885" w:rsidP="00311885">
      <w:pPr>
        <w:pStyle w:val="Code"/>
        <w:rPr>
          <w:highlight w:val="white"/>
        </w:rPr>
      </w:pPr>
      <w:r w:rsidRPr="00EC76D5">
        <w:rPr>
          <w:highlight w:val="white"/>
        </w:rPr>
        <w:t xml:space="preserve">    }</w:t>
      </w:r>
    </w:p>
    <w:p w14:paraId="0E2595BE" w14:textId="029D6CB5" w:rsidR="007736CE" w:rsidRPr="00EC76D5" w:rsidRDefault="007736CE" w:rsidP="007736CE">
      <w:pPr>
        <w:rPr>
          <w:highlight w:val="white"/>
        </w:rPr>
      </w:pPr>
      <w:r>
        <w:rPr>
          <w:highlight w:val="white"/>
        </w:rPr>
        <w:t>If the text ends with a single small or capital “l”, the type is signed long integer.</w:t>
      </w:r>
    </w:p>
    <w:p w14:paraId="2BABBB94" w14:textId="77777777" w:rsidR="00311885" w:rsidRPr="00EC76D5" w:rsidRDefault="00311885" w:rsidP="00311885">
      <w:pPr>
        <w:pStyle w:val="Code"/>
        <w:rPr>
          <w:highlight w:val="white"/>
        </w:rPr>
      </w:pPr>
      <w:r w:rsidRPr="00EC76D5">
        <w:rPr>
          <w:highlight w:val="white"/>
        </w:rPr>
        <w:t xml:space="preserve">    else if (text.EndsWith("l")) {</w:t>
      </w:r>
    </w:p>
    <w:p w14:paraId="7647DD47" w14:textId="77777777" w:rsidR="00311885" w:rsidRPr="00EC76D5" w:rsidRDefault="00311885" w:rsidP="00311885">
      <w:pPr>
        <w:pStyle w:val="Code"/>
        <w:rPr>
          <w:highlight w:val="white"/>
        </w:rPr>
      </w:pPr>
      <w:r w:rsidRPr="00EC76D5">
        <w:rPr>
          <w:highlight w:val="white"/>
        </w:rPr>
        <w:t xml:space="preserve">      type = CCompiler.Type.SignedLongIntegerType;</w:t>
      </w:r>
    </w:p>
    <w:p w14:paraId="3E00D5B1" w14:textId="77777777" w:rsidR="00311885" w:rsidRPr="00EC76D5" w:rsidRDefault="00311885" w:rsidP="00311885">
      <w:pPr>
        <w:pStyle w:val="Code"/>
        <w:rPr>
          <w:highlight w:val="white"/>
        </w:rPr>
      </w:pPr>
      <w:r w:rsidRPr="00EC76D5">
        <w:rPr>
          <w:highlight w:val="white"/>
        </w:rPr>
        <w:t xml:space="preserve">      text = text.Substring(0, text.Length - 1);</w:t>
      </w:r>
    </w:p>
    <w:p w14:paraId="4112CC87" w14:textId="77777777" w:rsidR="00311885" w:rsidRPr="00EC76D5" w:rsidRDefault="00311885" w:rsidP="00311885">
      <w:pPr>
        <w:pStyle w:val="Code"/>
        <w:rPr>
          <w:highlight w:val="white"/>
        </w:rPr>
      </w:pPr>
      <w:r w:rsidRPr="00EC76D5">
        <w:rPr>
          <w:highlight w:val="white"/>
        </w:rPr>
        <w:t xml:space="preserve">    }</w:t>
      </w:r>
    </w:p>
    <w:p w14:paraId="4CFFD89B" w14:textId="77777777" w:rsidR="007736CE" w:rsidRPr="00EC76D5" w:rsidRDefault="007736CE" w:rsidP="007736CE">
      <w:pPr>
        <w:rPr>
          <w:highlight w:val="white"/>
        </w:rPr>
      </w:pPr>
      <w:r>
        <w:rPr>
          <w:highlight w:val="white"/>
        </w:rPr>
        <w:t>If the text ends with a single small or capital “u”, the type is unsigned integer.</w:t>
      </w:r>
    </w:p>
    <w:p w14:paraId="218C1351" w14:textId="77777777" w:rsidR="007736CE" w:rsidRPr="00EC76D5" w:rsidRDefault="007736CE" w:rsidP="007736CE">
      <w:pPr>
        <w:pStyle w:val="Code"/>
        <w:rPr>
          <w:highlight w:val="white"/>
        </w:rPr>
      </w:pPr>
      <w:r w:rsidRPr="00EC76D5">
        <w:rPr>
          <w:highlight w:val="white"/>
        </w:rPr>
        <w:t xml:space="preserve">    else if (text.EndsWith("u")) {</w:t>
      </w:r>
    </w:p>
    <w:p w14:paraId="15CDD2E2" w14:textId="77777777" w:rsidR="007736CE" w:rsidRPr="00EC76D5" w:rsidRDefault="007736CE" w:rsidP="007736CE">
      <w:pPr>
        <w:pStyle w:val="Code"/>
        <w:rPr>
          <w:highlight w:val="white"/>
        </w:rPr>
      </w:pPr>
      <w:r w:rsidRPr="00EC76D5">
        <w:rPr>
          <w:highlight w:val="white"/>
        </w:rPr>
        <w:t xml:space="preserve">      type = CCompiler.Type.UnsignedIntegerType;</w:t>
      </w:r>
    </w:p>
    <w:p w14:paraId="141FF462" w14:textId="77777777" w:rsidR="007736CE" w:rsidRPr="00EC76D5" w:rsidRDefault="007736CE" w:rsidP="007736CE">
      <w:pPr>
        <w:pStyle w:val="Code"/>
        <w:rPr>
          <w:highlight w:val="white"/>
        </w:rPr>
      </w:pPr>
      <w:r w:rsidRPr="00EC76D5">
        <w:rPr>
          <w:highlight w:val="white"/>
        </w:rPr>
        <w:t xml:space="preserve">      text = text.Substring(0, text.Length - 1);</w:t>
      </w:r>
    </w:p>
    <w:p w14:paraId="28EF03A2" w14:textId="73F5C8F2" w:rsidR="007736CE" w:rsidRDefault="007736CE" w:rsidP="007736CE">
      <w:pPr>
        <w:pStyle w:val="Code"/>
        <w:rPr>
          <w:highlight w:val="white"/>
        </w:rPr>
      </w:pPr>
      <w:r w:rsidRPr="00EC76D5">
        <w:rPr>
          <w:highlight w:val="white"/>
        </w:rPr>
        <w:t xml:space="preserve">    }</w:t>
      </w:r>
    </w:p>
    <w:p w14:paraId="372ACFF2" w14:textId="7F51254E" w:rsidR="00133C35" w:rsidRPr="00EC76D5" w:rsidRDefault="00133C35" w:rsidP="00133C35">
      <w:pPr>
        <w:rPr>
          <w:highlight w:val="white"/>
        </w:rPr>
      </w:pPr>
      <w:r>
        <w:rPr>
          <w:highlight w:val="white"/>
        </w:rPr>
        <w:t>Otherwise, the type is signed integer.</w:t>
      </w:r>
    </w:p>
    <w:p w14:paraId="093D4019" w14:textId="77777777" w:rsidR="00311885" w:rsidRPr="00EC76D5" w:rsidRDefault="00311885" w:rsidP="00311885">
      <w:pPr>
        <w:pStyle w:val="Code"/>
        <w:rPr>
          <w:highlight w:val="white"/>
        </w:rPr>
      </w:pPr>
      <w:r w:rsidRPr="00EC76D5">
        <w:rPr>
          <w:highlight w:val="white"/>
        </w:rPr>
        <w:t xml:space="preserve">    else {</w:t>
      </w:r>
    </w:p>
    <w:p w14:paraId="0DD0A586" w14:textId="77777777" w:rsidR="00311885" w:rsidRPr="00EC76D5" w:rsidRDefault="00311885" w:rsidP="00311885">
      <w:pPr>
        <w:pStyle w:val="Code"/>
        <w:rPr>
          <w:highlight w:val="white"/>
        </w:rPr>
      </w:pPr>
      <w:r w:rsidRPr="00EC76D5">
        <w:rPr>
          <w:highlight w:val="white"/>
        </w:rPr>
        <w:t xml:space="preserve">      type = CCompiler.Type.SignedIntegerType;</w:t>
      </w:r>
    </w:p>
    <w:p w14:paraId="186AC020" w14:textId="77777777" w:rsidR="00311885" w:rsidRPr="00EC76D5" w:rsidRDefault="00311885" w:rsidP="00311885">
      <w:pPr>
        <w:pStyle w:val="Code"/>
        <w:rPr>
          <w:highlight w:val="white"/>
        </w:rPr>
      </w:pPr>
      <w:r w:rsidRPr="00EC76D5">
        <w:rPr>
          <w:highlight w:val="white"/>
        </w:rPr>
        <w:t xml:space="preserve">    }</w:t>
      </w:r>
    </w:p>
    <w:p w14:paraId="48BEED1D" w14:textId="79E01241" w:rsidR="00311885" w:rsidRPr="00EC76D5" w:rsidRDefault="00A437BC" w:rsidP="00A437BC">
      <w:pPr>
        <w:rPr>
          <w:highlight w:val="white"/>
        </w:rPr>
      </w:pPr>
      <w:r>
        <w:rPr>
          <w:highlight w:val="white"/>
        </w:rPr>
        <w:t xml:space="preserve">Finally, we </w:t>
      </w:r>
      <w:r w:rsidR="00F854CB">
        <w:rPr>
          <w:highlight w:val="white"/>
        </w:rPr>
        <w:t xml:space="preserve">decide the value by calling the </w:t>
      </w:r>
      <w:r w:rsidR="00F854CB" w:rsidRPr="002B70C1">
        <w:rPr>
          <w:rStyle w:val="KeyWord0"/>
          <w:highlight w:val="white"/>
        </w:rPr>
        <w:t>ToUInt64</w:t>
      </w:r>
      <w:r w:rsidR="00F854CB">
        <w:rPr>
          <w:highlight w:val="white"/>
        </w:rPr>
        <w:t xml:space="preserve"> method in the </w:t>
      </w:r>
      <w:r w:rsidR="00F854CB" w:rsidRPr="002B70C1">
        <w:rPr>
          <w:rStyle w:val="KeyWord0"/>
          <w:highlight w:val="white"/>
        </w:rPr>
        <w:t>Convert</w:t>
      </w:r>
      <w:r w:rsidR="00F854CB">
        <w:rPr>
          <w:highlight w:val="white"/>
        </w:rPr>
        <w:t xml:space="preserve"> standard class.</w:t>
      </w:r>
      <w:r w:rsidR="00311885" w:rsidRPr="00EC76D5">
        <w:rPr>
          <w:highlight w:val="white"/>
        </w:rPr>
        <w:t xml:space="preserve">  </w:t>
      </w:r>
    </w:p>
    <w:p w14:paraId="5F9B3C3D" w14:textId="77777777" w:rsidR="00311885" w:rsidRPr="00EC76D5" w:rsidRDefault="00311885" w:rsidP="00311885">
      <w:pPr>
        <w:pStyle w:val="Code"/>
        <w:rPr>
          <w:highlight w:val="white"/>
        </w:rPr>
      </w:pPr>
      <w:r w:rsidRPr="00EC76D5">
        <w:rPr>
          <w:highlight w:val="white"/>
        </w:rPr>
        <w:t xml:space="preserve">    try {</w:t>
      </w:r>
    </w:p>
    <w:p w14:paraId="6162CDAB" w14:textId="77777777" w:rsidR="00311885" w:rsidRPr="00EC76D5" w:rsidRDefault="00311885" w:rsidP="00311885">
      <w:pPr>
        <w:pStyle w:val="Code"/>
        <w:rPr>
          <w:highlight w:val="white"/>
        </w:rPr>
      </w:pPr>
      <w:r w:rsidRPr="00EC76D5">
        <w:rPr>
          <w:highlight w:val="white"/>
        </w:rPr>
        <w:t xml:space="preserve">      ulong unsignedValue = Convert.ToUInt64(text, fromBase);</w:t>
      </w:r>
    </w:p>
    <w:p w14:paraId="443BC359" w14:textId="26DC1A33" w:rsidR="0048034C" w:rsidRDefault="0048034C" w:rsidP="0048034C">
      <w:pPr>
        <w:rPr>
          <w:highlight w:val="white"/>
        </w:rPr>
      </w:pPr>
      <w:r>
        <w:rPr>
          <w:highlight w:val="white"/>
        </w:rPr>
        <w:lastRenderedPageBreak/>
        <w:t xml:space="preserve">We convert the value to an object of the standard </w:t>
      </w:r>
      <w:r w:rsidRPr="00C4654F">
        <w:rPr>
          <w:rStyle w:val="KeyWord0"/>
          <w:highlight w:val="white"/>
        </w:rPr>
        <w:t>BigInteger</w:t>
      </w:r>
      <w:r>
        <w:rPr>
          <w:highlight w:val="white"/>
        </w:rPr>
        <w:t xml:space="preserve"> class, and </w:t>
      </w:r>
      <w:r w:rsidR="00231758">
        <w:rPr>
          <w:highlight w:val="white"/>
        </w:rPr>
        <w:t xml:space="preserve">if </w:t>
      </w:r>
      <w:r w:rsidR="00C4654F" w:rsidRPr="00C4654F">
        <w:rPr>
          <w:rStyle w:val="KeyWord0"/>
          <w:highlight w:val="white"/>
        </w:rPr>
        <w:t>minus</w:t>
      </w:r>
      <w:r w:rsidR="00C4654F">
        <w:rPr>
          <w:highlight w:val="white"/>
        </w:rPr>
        <w:t xml:space="preserve"> is true, we make the value </w:t>
      </w:r>
      <w:r w:rsidR="005D6B52">
        <w:rPr>
          <w:highlight w:val="white"/>
        </w:rPr>
        <w:t>negative</w:t>
      </w:r>
      <w:r>
        <w:rPr>
          <w:highlight w:val="white"/>
        </w:rPr>
        <w:t>.</w:t>
      </w:r>
    </w:p>
    <w:p w14:paraId="26790D56" w14:textId="35ACE0E0" w:rsidR="00311885" w:rsidRPr="00EC76D5" w:rsidRDefault="00311885" w:rsidP="00311885">
      <w:pPr>
        <w:pStyle w:val="Code"/>
        <w:rPr>
          <w:highlight w:val="white"/>
        </w:rPr>
      </w:pPr>
      <w:r w:rsidRPr="00EC76D5">
        <w:rPr>
          <w:highlight w:val="white"/>
        </w:rPr>
        <w:t xml:space="preserve">      BigInteger bigValue = new BigInteger(unsignedValue);</w:t>
      </w:r>
    </w:p>
    <w:p w14:paraId="0D016B85" w14:textId="77777777" w:rsidR="00311885" w:rsidRPr="00EC76D5" w:rsidRDefault="00311885" w:rsidP="00311885">
      <w:pPr>
        <w:pStyle w:val="Code"/>
        <w:rPr>
          <w:highlight w:val="white"/>
        </w:rPr>
      </w:pPr>
    </w:p>
    <w:p w14:paraId="0A86878A" w14:textId="77777777" w:rsidR="00311885" w:rsidRPr="00EC76D5" w:rsidRDefault="00311885" w:rsidP="00311885">
      <w:pPr>
        <w:pStyle w:val="Code"/>
        <w:rPr>
          <w:highlight w:val="white"/>
        </w:rPr>
      </w:pPr>
      <w:r w:rsidRPr="00EC76D5">
        <w:rPr>
          <w:highlight w:val="white"/>
        </w:rPr>
        <w:t xml:space="preserve">      if (minus) {</w:t>
      </w:r>
    </w:p>
    <w:p w14:paraId="660A71C7" w14:textId="77777777" w:rsidR="00311885" w:rsidRPr="00EC76D5" w:rsidRDefault="00311885" w:rsidP="00311885">
      <w:pPr>
        <w:pStyle w:val="Code"/>
        <w:rPr>
          <w:highlight w:val="white"/>
        </w:rPr>
      </w:pPr>
      <w:r w:rsidRPr="00EC76D5">
        <w:rPr>
          <w:highlight w:val="white"/>
        </w:rPr>
        <w:t xml:space="preserve">        bigValue = -bigValue;</w:t>
      </w:r>
    </w:p>
    <w:p w14:paraId="39BBC56C" w14:textId="77777777" w:rsidR="00311885" w:rsidRPr="00EC76D5" w:rsidRDefault="00311885" w:rsidP="00311885">
      <w:pPr>
        <w:pStyle w:val="Code"/>
        <w:rPr>
          <w:highlight w:val="white"/>
        </w:rPr>
      </w:pPr>
      <w:r w:rsidRPr="00EC76D5">
        <w:rPr>
          <w:highlight w:val="white"/>
        </w:rPr>
        <w:t xml:space="preserve">      }</w:t>
      </w:r>
    </w:p>
    <w:p w14:paraId="739189D0" w14:textId="180DA2F4" w:rsidR="00311885" w:rsidRPr="00EC76D5" w:rsidRDefault="005D6B52" w:rsidP="00481659">
      <w:pPr>
        <w:rPr>
          <w:highlight w:val="white"/>
        </w:rPr>
      </w:pPr>
      <w:r>
        <w:rPr>
          <w:highlight w:val="white"/>
        </w:rPr>
        <w:t xml:space="preserve">We then create a symbol of the value </w:t>
      </w:r>
      <w:r w:rsidR="00481659">
        <w:rPr>
          <w:highlight w:val="white"/>
        </w:rPr>
        <w:t xml:space="preserve">that we return, We also store a static symbol in the global static set. </w:t>
      </w:r>
    </w:p>
    <w:p w14:paraId="3160D8A4" w14:textId="77777777" w:rsidR="00311885" w:rsidRPr="00EC76D5" w:rsidRDefault="00311885" w:rsidP="00311885">
      <w:pPr>
        <w:pStyle w:val="Code"/>
        <w:rPr>
          <w:highlight w:val="white"/>
        </w:rPr>
      </w:pPr>
      <w:r w:rsidRPr="00EC76D5">
        <w:rPr>
          <w:highlight w:val="white"/>
        </w:rPr>
        <w:t xml:space="preserve">      yylval.symbol = new Symbol(type, bigValue);</w:t>
      </w:r>
    </w:p>
    <w:p w14:paraId="6B63CA97" w14:textId="77777777" w:rsidR="00311885" w:rsidRPr="00EC76D5" w:rsidRDefault="00311885" w:rsidP="00311885">
      <w:pPr>
        <w:pStyle w:val="Code"/>
        <w:rPr>
          <w:highlight w:val="white"/>
        </w:rPr>
      </w:pPr>
      <w:r w:rsidRPr="00EC76D5">
        <w:rPr>
          <w:highlight w:val="white"/>
        </w:rPr>
        <w:t xml:space="preserve">      yylval.symbol.StaticSymbol =</w:t>
      </w:r>
    </w:p>
    <w:p w14:paraId="6E5FF9D7" w14:textId="77777777" w:rsidR="00311885" w:rsidRPr="00EC76D5" w:rsidRDefault="00311885" w:rsidP="00311885">
      <w:pPr>
        <w:pStyle w:val="Code"/>
        <w:rPr>
          <w:highlight w:val="white"/>
        </w:rPr>
      </w:pPr>
      <w:r w:rsidRPr="00EC76D5">
        <w:rPr>
          <w:highlight w:val="white"/>
        </w:rPr>
        <w:t xml:space="preserve">        ConstantExpression.Value(yylval.symbol.UniqueName, type, bigValue);</w:t>
      </w:r>
    </w:p>
    <w:p w14:paraId="73009806"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78D5262C" w14:textId="77777777" w:rsidR="00311885" w:rsidRPr="00EC76D5" w:rsidRDefault="00311885" w:rsidP="00311885">
      <w:pPr>
        <w:pStyle w:val="Code"/>
        <w:rPr>
          <w:highlight w:val="white"/>
        </w:rPr>
      </w:pPr>
      <w:r w:rsidRPr="00EC76D5">
        <w:rPr>
          <w:highlight w:val="white"/>
        </w:rPr>
        <w:t xml:space="preserve">    }</w:t>
      </w:r>
    </w:p>
    <w:p w14:paraId="242659E7" w14:textId="77777777" w:rsidR="00311885" w:rsidRPr="00EC76D5" w:rsidRDefault="00311885" w:rsidP="00311885">
      <w:pPr>
        <w:pStyle w:val="Code"/>
        <w:rPr>
          <w:highlight w:val="white"/>
        </w:rPr>
      </w:pPr>
      <w:r w:rsidRPr="00EC76D5">
        <w:rPr>
          <w:highlight w:val="white"/>
        </w:rPr>
        <w:t xml:space="preserve">    catch (OverflowException) {</w:t>
      </w:r>
    </w:p>
    <w:p w14:paraId="6E53A664" w14:textId="77777777" w:rsidR="00311885" w:rsidRPr="00EC76D5" w:rsidRDefault="00311885" w:rsidP="00311885">
      <w:pPr>
        <w:pStyle w:val="Code"/>
        <w:rPr>
          <w:highlight w:val="white"/>
        </w:rPr>
      </w:pPr>
      <w:r w:rsidRPr="00EC76D5">
        <w:rPr>
          <w:highlight w:val="white"/>
        </w:rPr>
        <w:t xml:space="preserve">      Assert.Error("X " + type + ": " + text, Message.Value_overflow);</w:t>
      </w:r>
    </w:p>
    <w:p w14:paraId="1A23425E" w14:textId="77777777" w:rsidR="00311885" w:rsidRPr="00EC76D5" w:rsidRDefault="00311885" w:rsidP="00311885">
      <w:pPr>
        <w:pStyle w:val="Code"/>
        <w:rPr>
          <w:highlight w:val="white"/>
        </w:rPr>
      </w:pPr>
      <w:r w:rsidRPr="00EC76D5">
        <w:rPr>
          <w:highlight w:val="white"/>
        </w:rPr>
        <w:t xml:space="preserve">    }</w:t>
      </w:r>
    </w:p>
    <w:p w14:paraId="55B5C353" w14:textId="77777777" w:rsidR="00311885" w:rsidRPr="00EC76D5" w:rsidRDefault="00311885" w:rsidP="00311885">
      <w:pPr>
        <w:pStyle w:val="Code"/>
        <w:rPr>
          <w:highlight w:val="white"/>
        </w:rPr>
      </w:pPr>
    </w:p>
    <w:p w14:paraId="39132351" w14:textId="77777777" w:rsidR="00311885" w:rsidRPr="00EC76D5" w:rsidRDefault="00311885" w:rsidP="00311885">
      <w:pPr>
        <w:pStyle w:val="Code"/>
        <w:rPr>
          <w:highlight w:val="white"/>
        </w:rPr>
      </w:pPr>
      <w:r w:rsidRPr="00EC76D5">
        <w:rPr>
          <w:highlight w:val="white"/>
        </w:rPr>
        <w:t xml:space="preserve">    return ((int) Tokens.VALUE);</w:t>
      </w:r>
    </w:p>
    <w:p w14:paraId="2E3E9DF0" w14:textId="77777777" w:rsidR="00311885" w:rsidRPr="00EC76D5" w:rsidRDefault="00311885" w:rsidP="00311885">
      <w:pPr>
        <w:pStyle w:val="Code"/>
        <w:rPr>
          <w:highlight w:val="white"/>
        </w:rPr>
      </w:pPr>
      <w:r w:rsidRPr="00EC76D5">
        <w:rPr>
          <w:highlight w:val="white"/>
        </w:rPr>
        <w:t xml:space="preserve">  }</w:t>
      </w:r>
    </w:p>
    <w:p w14:paraId="333DCCEA" w14:textId="77777777" w:rsidR="00311885" w:rsidRPr="00EC76D5" w:rsidRDefault="00311885" w:rsidP="00311885">
      <w:pPr>
        <w:pStyle w:val="Code"/>
        <w:rPr>
          <w:highlight w:val="white"/>
        </w:rPr>
      </w:pPr>
      <w:r w:rsidRPr="00EC76D5">
        <w:rPr>
          <w:highlight w:val="white"/>
        </w:rPr>
        <w:t>}</w:t>
      </w:r>
    </w:p>
    <w:p w14:paraId="64EB06D8" w14:textId="17C50AF4" w:rsidR="00311885" w:rsidRPr="00EC76D5" w:rsidRDefault="00A02D8C" w:rsidP="00895698">
      <w:pPr>
        <w:rPr>
          <w:highlight w:val="white"/>
        </w:rPr>
      </w:pPr>
      <w:r>
        <w:rPr>
          <w:highlight w:val="white"/>
        </w:rPr>
        <w:t xml:space="preserve">When it comes to floating values, we do not need to look for its </w:t>
      </w:r>
      <w:r w:rsidR="00895698">
        <w:rPr>
          <w:highlight w:val="white"/>
        </w:rPr>
        <w:t xml:space="preserve">plus or minus </w:t>
      </w:r>
      <w:r>
        <w:rPr>
          <w:highlight w:val="white"/>
        </w:rPr>
        <w:t>sign</w:t>
      </w:r>
      <w:r w:rsidR="008464A9">
        <w:rPr>
          <w:highlight w:val="white"/>
        </w:rPr>
        <w:t xml:space="preserve">. However, we do notice if the text ends with small or capital ‘f’ or ‘l’, in which case the type becomes float or long double, respectively. </w:t>
      </w:r>
      <w:r w:rsidR="00FD7397">
        <w:rPr>
          <w:highlight w:val="white"/>
        </w:rPr>
        <w:t>If the text does not end with ‘f’ or ‘l’, the type becomes double.</w:t>
      </w:r>
    </w:p>
    <w:p w14:paraId="27728481" w14:textId="77777777" w:rsidR="00311885" w:rsidRPr="00EC76D5" w:rsidRDefault="00311885" w:rsidP="00311885">
      <w:pPr>
        <w:pStyle w:val="Code"/>
        <w:rPr>
          <w:highlight w:val="white"/>
        </w:rPr>
      </w:pPr>
      <w:r w:rsidRPr="00EC76D5">
        <w:rPr>
          <w:highlight w:val="white"/>
        </w:rPr>
        <w:t>{FLOATING_VALUE} {</w:t>
      </w:r>
    </w:p>
    <w:p w14:paraId="6F522240" w14:textId="77777777" w:rsidR="00311885" w:rsidRPr="00EC76D5" w:rsidRDefault="00311885" w:rsidP="00311885">
      <w:pPr>
        <w:pStyle w:val="Code"/>
        <w:rPr>
          <w:highlight w:val="white"/>
        </w:rPr>
      </w:pPr>
      <w:r w:rsidRPr="00EC76D5">
        <w:rPr>
          <w:highlight w:val="white"/>
        </w:rPr>
        <w:t xml:space="preserve">  { string text = yytext.ToLower();</w:t>
      </w:r>
    </w:p>
    <w:p w14:paraId="3CF8E5D7" w14:textId="77777777" w:rsidR="00311885" w:rsidRPr="00EC76D5" w:rsidRDefault="00311885" w:rsidP="00311885">
      <w:pPr>
        <w:pStyle w:val="Code"/>
        <w:rPr>
          <w:highlight w:val="white"/>
        </w:rPr>
      </w:pPr>
      <w:r w:rsidRPr="00EC76D5">
        <w:rPr>
          <w:highlight w:val="white"/>
        </w:rPr>
        <w:t xml:space="preserve">    CCompiler.Type type = CCompiler.Type.DoubleType;</w:t>
      </w:r>
    </w:p>
    <w:p w14:paraId="339634DC" w14:textId="77777777" w:rsidR="00311885" w:rsidRPr="00EC76D5" w:rsidRDefault="00311885" w:rsidP="00311885">
      <w:pPr>
        <w:pStyle w:val="Code"/>
        <w:rPr>
          <w:highlight w:val="white"/>
        </w:rPr>
      </w:pPr>
    </w:p>
    <w:p w14:paraId="2476A7E7" w14:textId="77777777" w:rsidR="00311885" w:rsidRPr="00EC76D5" w:rsidRDefault="00311885" w:rsidP="00311885">
      <w:pPr>
        <w:pStyle w:val="Code"/>
        <w:rPr>
          <w:highlight w:val="white"/>
        </w:rPr>
      </w:pPr>
      <w:r w:rsidRPr="00EC76D5">
        <w:rPr>
          <w:highlight w:val="white"/>
        </w:rPr>
        <w:t xml:space="preserve">    if (text.EndsWith("f")) {</w:t>
      </w:r>
    </w:p>
    <w:p w14:paraId="7714036F" w14:textId="77777777" w:rsidR="00311885" w:rsidRPr="00EC76D5" w:rsidRDefault="00311885" w:rsidP="00311885">
      <w:pPr>
        <w:pStyle w:val="Code"/>
        <w:rPr>
          <w:highlight w:val="white"/>
        </w:rPr>
      </w:pPr>
      <w:r w:rsidRPr="00EC76D5">
        <w:rPr>
          <w:highlight w:val="white"/>
        </w:rPr>
        <w:t xml:space="preserve">      type = CCompiler.Type.FloatType;</w:t>
      </w:r>
    </w:p>
    <w:p w14:paraId="55D4B435" w14:textId="77777777" w:rsidR="00311885" w:rsidRPr="00EC76D5" w:rsidRDefault="00311885" w:rsidP="00311885">
      <w:pPr>
        <w:pStyle w:val="Code"/>
        <w:rPr>
          <w:highlight w:val="white"/>
        </w:rPr>
      </w:pPr>
      <w:r w:rsidRPr="00EC76D5">
        <w:rPr>
          <w:highlight w:val="white"/>
        </w:rPr>
        <w:t xml:space="preserve">      text = text.Substring(0, text.Length - 1);</w:t>
      </w:r>
    </w:p>
    <w:p w14:paraId="5C122AE5" w14:textId="77777777" w:rsidR="00311885" w:rsidRPr="00EC76D5" w:rsidRDefault="00311885" w:rsidP="00311885">
      <w:pPr>
        <w:pStyle w:val="Code"/>
        <w:rPr>
          <w:highlight w:val="white"/>
        </w:rPr>
      </w:pPr>
      <w:r w:rsidRPr="00EC76D5">
        <w:rPr>
          <w:highlight w:val="white"/>
        </w:rPr>
        <w:t xml:space="preserve">    }</w:t>
      </w:r>
    </w:p>
    <w:p w14:paraId="400484A2" w14:textId="77777777" w:rsidR="00311885" w:rsidRPr="00EC76D5" w:rsidRDefault="00311885" w:rsidP="00311885">
      <w:pPr>
        <w:pStyle w:val="Code"/>
        <w:rPr>
          <w:highlight w:val="white"/>
        </w:rPr>
      </w:pPr>
      <w:r w:rsidRPr="00EC76D5">
        <w:rPr>
          <w:highlight w:val="white"/>
        </w:rPr>
        <w:t xml:space="preserve">    else if (text.EndsWith("l")) {</w:t>
      </w:r>
    </w:p>
    <w:p w14:paraId="086114D8" w14:textId="77777777" w:rsidR="00311885" w:rsidRPr="00EC76D5" w:rsidRDefault="00311885" w:rsidP="00311885">
      <w:pPr>
        <w:pStyle w:val="Code"/>
        <w:rPr>
          <w:highlight w:val="white"/>
        </w:rPr>
      </w:pPr>
      <w:r w:rsidRPr="00EC76D5">
        <w:rPr>
          <w:highlight w:val="white"/>
        </w:rPr>
        <w:t xml:space="preserve">      type = CCompiler.Type.LongDoubleType;</w:t>
      </w:r>
    </w:p>
    <w:p w14:paraId="0F695BB8" w14:textId="77777777" w:rsidR="00311885" w:rsidRPr="00EC76D5" w:rsidRDefault="00311885" w:rsidP="00311885">
      <w:pPr>
        <w:pStyle w:val="Code"/>
        <w:rPr>
          <w:highlight w:val="white"/>
        </w:rPr>
      </w:pPr>
      <w:r w:rsidRPr="00EC76D5">
        <w:rPr>
          <w:highlight w:val="white"/>
        </w:rPr>
        <w:t xml:space="preserve">      text = text.Substring(0, text.Length - 1);</w:t>
      </w:r>
    </w:p>
    <w:p w14:paraId="57F04CA0" w14:textId="77777777" w:rsidR="00311885" w:rsidRPr="00EC76D5" w:rsidRDefault="00311885" w:rsidP="00311885">
      <w:pPr>
        <w:pStyle w:val="Code"/>
        <w:rPr>
          <w:highlight w:val="white"/>
        </w:rPr>
      </w:pPr>
      <w:r w:rsidRPr="00EC76D5">
        <w:rPr>
          <w:highlight w:val="white"/>
        </w:rPr>
        <w:t xml:space="preserve">    }</w:t>
      </w:r>
    </w:p>
    <w:p w14:paraId="38B88B77" w14:textId="09DB093A" w:rsidR="00311885" w:rsidRPr="00EC76D5" w:rsidRDefault="00CA2311" w:rsidP="00CA2311">
      <w:pPr>
        <w:rPr>
          <w:highlight w:val="white"/>
        </w:rPr>
      </w:pPr>
      <w:r>
        <w:rPr>
          <w:highlight w:val="white"/>
        </w:rPr>
        <w:t xml:space="preserve">We call the </w:t>
      </w:r>
      <w:r w:rsidRPr="009663C9">
        <w:rPr>
          <w:rStyle w:val="KeyWord0"/>
          <w:highlight w:val="white"/>
        </w:rPr>
        <w:t>Parse</w:t>
      </w:r>
      <w:r>
        <w:rPr>
          <w:highlight w:val="white"/>
        </w:rPr>
        <w:t xml:space="preserve"> method of the </w:t>
      </w:r>
      <w:r w:rsidRPr="009663C9">
        <w:rPr>
          <w:rStyle w:val="KeyWord0"/>
          <w:highlight w:val="white"/>
        </w:rPr>
        <w:t>decimal</w:t>
      </w:r>
      <w:r>
        <w:rPr>
          <w:highlight w:val="white"/>
        </w:rPr>
        <w:t xml:space="preserve"> standard class to obtain the value.</w:t>
      </w:r>
      <w:r w:rsidR="009663C9">
        <w:rPr>
          <w:highlight w:val="white"/>
        </w:rPr>
        <w:t xml:space="preserve"> Then we create and return a symbol the value. We also add a static value to the global static set.</w:t>
      </w:r>
    </w:p>
    <w:p w14:paraId="1ACB18F1" w14:textId="77777777" w:rsidR="00311885" w:rsidRPr="00EC76D5" w:rsidRDefault="00311885" w:rsidP="00311885">
      <w:pPr>
        <w:pStyle w:val="Code"/>
        <w:rPr>
          <w:highlight w:val="white"/>
        </w:rPr>
      </w:pPr>
      <w:r w:rsidRPr="00EC76D5">
        <w:rPr>
          <w:highlight w:val="white"/>
        </w:rPr>
        <w:t xml:space="preserve">    try {</w:t>
      </w:r>
    </w:p>
    <w:p w14:paraId="7C889EAD" w14:textId="77777777" w:rsidR="00311885" w:rsidRPr="00EC76D5" w:rsidRDefault="00311885" w:rsidP="00311885">
      <w:pPr>
        <w:pStyle w:val="Code"/>
        <w:rPr>
          <w:highlight w:val="white"/>
        </w:rPr>
      </w:pPr>
      <w:r w:rsidRPr="00EC76D5">
        <w:rPr>
          <w:highlight w:val="white"/>
        </w:rPr>
        <w:t xml:space="preserve">      decimal value = decimal.Parse(text, NumberStyles.Float);</w:t>
      </w:r>
    </w:p>
    <w:p w14:paraId="203C5DD8" w14:textId="77777777" w:rsidR="00311885" w:rsidRPr="00EC76D5" w:rsidRDefault="00311885" w:rsidP="00311885">
      <w:pPr>
        <w:pStyle w:val="Code"/>
        <w:rPr>
          <w:highlight w:val="white"/>
        </w:rPr>
      </w:pPr>
      <w:r w:rsidRPr="00EC76D5">
        <w:rPr>
          <w:highlight w:val="white"/>
        </w:rPr>
        <w:t xml:space="preserve">      yylval.symbol = new Symbol(type, value);</w:t>
      </w:r>
    </w:p>
    <w:p w14:paraId="46E8D8D9" w14:textId="77777777" w:rsidR="00311885" w:rsidRPr="00EC76D5" w:rsidRDefault="00311885" w:rsidP="00311885">
      <w:pPr>
        <w:pStyle w:val="Code"/>
        <w:rPr>
          <w:highlight w:val="white"/>
        </w:rPr>
      </w:pPr>
      <w:r w:rsidRPr="00EC76D5">
        <w:rPr>
          <w:highlight w:val="white"/>
        </w:rPr>
        <w:t xml:space="preserve">      yylval.symbol.StaticSymbol =</w:t>
      </w:r>
    </w:p>
    <w:p w14:paraId="6DD3CB3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712789F1"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14E3CCBA" w14:textId="77777777" w:rsidR="00311885" w:rsidRPr="00EC76D5" w:rsidRDefault="00311885" w:rsidP="00311885">
      <w:pPr>
        <w:pStyle w:val="Code"/>
        <w:rPr>
          <w:highlight w:val="white"/>
        </w:rPr>
      </w:pPr>
      <w:r w:rsidRPr="00EC76D5">
        <w:rPr>
          <w:highlight w:val="white"/>
        </w:rPr>
        <w:t xml:space="preserve">    }</w:t>
      </w:r>
    </w:p>
    <w:p w14:paraId="0231BDE3" w14:textId="77777777" w:rsidR="00311885" w:rsidRPr="00EC76D5" w:rsidRDefault="00311885" w:rsidP="00311885">
      <w:pPr>
        <w:pStyle w:val="Code"/>
        <w:rPr>
          <w:highlight w:val="white"/>
        </w:rPr>
      </w:pPr>
      <w:r w:rsidRPr="00EC76D5">
        <w:rPr>
          <w:highlight w:val="white"/>
        </w:rPr>
        <w:t xml:space="preserve">    catch (OverflowException) {</w:t>
      </w:r>
    </w:p>
    <w:p w14:paraId="494E576D" w14:textId="77777777" w:rsidR="00311885" w:rsidRPr="00EC76D5" w:rsidRDefault="00311885" w:rsidP="00311885">
      <w:pPr>
        <w:pStyle w:val="Code"/>
        <w:rPr>
          <w:highlight w:val="white"/>
        </w:rPr>
      </w:pPr>
      <w:r w:rsidRPr="00EC76D5">
        <w:rPr>
          <w:highlight w:val="white"/>
        </w:rPr>
        <w:t xml:space="preserve">      Assert.Error("Y " + type + ": " + text, Message.Value_overflow);</w:t>
      </w:r>
    </w:p>
    <w:p w14:paraId="5D7CBFA6" w14:textId="77777777" w:rsidR="00311885" w:rsidRPr="00EC76D5" w:rsidRDefault="00311885" w:rsidP="00311885">
      <w:pPr>
        <w:pStyle w:val="Code"/>
        <w:rPr>
          <w:highlight w:val="white"/>
        </w:rPr>
      </w:pPr>
      <w:r w:rsidRPr="00EC76D5">
        <w:rPr>
          <w:highlight w:val="white"/>
        </w:rPr>
        <w:t xml:space="preserve">    }</w:t>
      </w:r>
    </w:p>
    <w:p w14:paraId="15D125FD" w14:textId="77777777" w:rsidR="00311885" w:rsidRPr="00EC76D5" w:rsidRDefault="00311885" w:rsidP="00311885">
      <w:pPr>
        <w:pStyle w:val="Code"/>
        <w:rPr>
          <w:highlight w:val="white"/>
        </w:rPr>
      </w:pPr>
    </w:p>
    <w:p w14:paraId="13AB16DB" w14:textId="77777777" w:rsidR="00311885" w:rsidRPr="00EC76D5" w:rsidRDefault="00311885" w:rsidP="00311885">
      <w:pPr>
        <w:pStyle w:val="Code"/>
        <w:rPr>
          <w:highlight w:val="white"/>
        </w:rPr>
      </w:pPr>
      <w:r w:rsidRPr="00EC76D5">
        <w:rPr>
          <w:highlight w:val="white"/>
        </w:rPr>
        <w:t xml:space="preserve">    return ((int) Tokens.VALUE);</w:t>
      </w:r>
    </w:p>
    <w:p w14:paraId="25988F06" w14:textId="77777777" w:rsidR="00311885" w:rsidRPr="00EC76D5" w:rsidRDefault="00311885" w:rsidP="00311885">
      <w:pPr>
        <w:pStyle w:val="Code"/>
        <w:rPr>
          <w:highlight w:val="white"/>
        </w:rPr>
      </w:pPr>
      <w:r w:rsidRPr="00EC76D5">
        <w:rPr>
          <w:highlight w:val="white"/>
        </w:rPr>
        <w:t xml:space="preserve">  }</w:t>
      </w:r>
    </w:p>
    <w:p w14:paraId="68B3AD3F" w14:textId="77777777" w:rsidR="00311885" w:rsidRPr="00EC76D5" w:rsidRDefault="00311885" w:rsidP="00311885">
      <w:pPr>
        <w:pStyle w:val="Code"/>
        <w:rPr>
          <w:highlight w:val="white"/>
        </w:rPr>
      </w:pPr>
      <w:r w:rsidRPr="00EC76D5">
        <w:rPr>
          <w:highlight w:val="white"/>
        </w:rPr>
        <w:t>}</w:t>
      </w:r>
    </w:p>
    <w:p w14:paraId="500A4272" w14:textId="71AF6F54" w:rsidR="00311885" w:rsidRPr="00EC76D5" w:rsidRDefault="00C431D3" w:rsidP="00C431D3">
      <w:pPr>
        <w:rPr>
          <w:highlight w:val="white"/>
        </w:rPr>
      </w:pPr>
      <w:r>
        <w:rPr>
          <w:highlight w:val="white"/>
        </w:rPr>
        <w:lastRenderedPageBreak/>
        <w:t xml:space="preserve">In the case of a character value, we </w:t>
      </w:r>
      <w:r w:rsidR="006F6842">
        <w:rPr>
          <w:highlight w:val="white"/>
        </w:rPr>
        <w:t xml:space="preserve">call the </w:t>
      </w:r>
      <w:r w:rsidR="006F6842" w:rsidRPr="006F6842">
        <w:rPr>
          <w:rStyle w:val="KeyWord0"/>
          <w:highlight w:val="white"/>
        </w:rPr>
        <w:t>SlashToChar</w:t>
      </w:r>
      <w:r w:rsidR="006F6842">
        <w:rPr>
          <w:highlight w:val="white"/>
        </w:rPr>
        <w:t xml:space="preserve"> method above to clear the text from escape characters. We then check that it holds three characters (including the single quotation marks)</w:t>
      </w:r>
      <w:r w:rsidR="00CB3D14">
        <w:rPr>
          <w:highlight w:val="white"/>
        </w:rPr>
        <w:t>, and return a symbol holding the value.</w:t>
      </w:r>
    </w:p>
    <w:p w14:paraId="34A3F338" w14:textId="77777777" w:rsidR="00311885" w:rsidRPr="00EC76D5" w:rsidRDefault="00311885" w:rsidP="00311885">
      <w:pPr>
        <w:pStyle w:val="Code"/>
        <w:rPr>
          <w:highlight w:val="white"/>
        </w:rPr>
      </w:pPr>
      <w:r w:rsidRPr="00EC76D5">
        <w:rPr>
          <w:highlight w:val="white"/>
        </w:rPr>
        <w:t>{CHAR_VALUE} {</w:t>
      </w:r>
    </w:p>
    <w:p w14:paraId="10B68317" w14:textId="77777777" w:rsidR="00311885" w:rsidRPr="00EC76D5" w:rsidRDefault="00311885" w:rsidP="00311885">
      <w:pPr>
        <w:pStyle w:val="Code"/>
        <w:rPr>
          <w:highlight w:val="white"/>
        </w:rPr>
      </w:pPr>
      <w:r w:rsidRPr="00EC76D5">
        <w:rPr>
          <w:highlight w:val="white"/>
        </w:rPr>
        <w:t xml:space="preserve">  { CCompiler.Type type = new CCompiler.Type(Sort.Signed_Char);</w:t>
      </w:r>
    </w:p>
    <w:p w14:paraId="44CFB15E" w14:textId="77777777" w:rsidR="00311885" w:rsidRPr="00EC76D5" w:rsidRDefault="00311885" w:rsidP="00311885">
      <w:pPr>
        <w:pStyle w:val="Code"/>
        <w:rPr>
          <w:highlight w:val="white"/>
        </w:rPr>
      </w:pPr>
      <w:r w:rsidRPr="00EC76D5">
        <w:rPr>
          <w:highlight w:val="white"/>
        </w:rPr>
        <w:t xml:space="preserve">    string text = SlashToChar(yytext);</w:t>
      </w:r>
    </w:p>
    <w:p w14:paraId="6ED43CD6" w14:textId="77777777" w:rsidR="00311885" w:rsidRPr="00EC76D5" w:rsidRDefault="00311885" w:rsidP="00311885">
      <w:pPr>
        <w:pStyle w:val="Code"/>
        <w:rPr>
          <w:highlight w:val="white"/>
        </w:rPr>
      </w:pPr>
      <w:r w:rsidRPr="00EC76D5">
        <w:rPr>
          <w:highlight w:val="white"/>
        </w:rPr>
        <w:t xml:space="preserve">    Assert.Error(text.Length == 3, yytext, Message.Invalid_char_sequence);</w:t>
      </w:r>
    </w:p>
    <w:p w14:paraId="5F2EC7D7" w14:textId="77777777" w:rsidR="00311885" w:rsidRPr="00EC76D5" w:rsidRDefault="00311885" w:rsidP="00311885">
      <w:pPr>
        <w:pStyle w:val="Code"/>
        <w:rPr>
          <w:highlight w:val="white"/>
        </w:rPr>
      </w:pPr>
      <w:r w:rsidRPr="00EC76D5">
        <w:rPr>
          <w:highlight w:val="white"/>
        </w:rPr>
        <w:t xml:space="preserve">    yylval.symbol = new Symbol(type, (BigInteger) ((int) text[1]));</w:t>
      </w:r>
    </w:p>
    <w:p w14:paraId="20B564BD" w14:textId="77777777" w:rsidR="00311885" w:rsidRPr="00EC76D5" w:rsidRDefault="00311885" w:rsidP="00311885">
      <w:pPr>
        <w:pStyle w:val="Code"/>
        <w:rPr>
          <w:highlight w:val="white"/>
        </w:rPr>
      </w:pPr>
      <w:r w:rsidRPr="00EC76D5">
        <w:rPr>
          <w:highlight w:val="white"/>
        </w:rPr>
        <w:t xml:space="preserve">    return ((int) Tokens.VALUE);</w:t>
      </w:r>
    </w:p>
    <w:p w14:paraId="69E67422" w14:textId="77777777" w:rsidR="00311885" w:rsidRPr="00EC76D5" w:rsidRDefault="00311885" w:rsidP="00311885">
      <w:pPr>
        <w:pStyle w:val="Code"/>
        <w:rPr>
          <w:highlight w:val="white"/>
        </w:rPr>
      </w:pPr>
      <w:r w:rsidRPr="00EC76D5">
        <w:rPr>
          <w:highlight w:val="white"/>
        </w:rPr>
        <w:t xml:space="preserve">  }</w:t>
      </w:r>
    </w:p>
    <w:p w14:paraId="49023583" w14:textId="77777777" w:rsidR="00311885" w:rsidRPr="00EC76D5" w:rsidRDefault="00311885" w:rsidP="00311885">
      <w:pPr>
        <w:pStyle w:val="Code"/>
        <w:rPr>
          <w:highlight w:val="white"/>
        </w:rPr>
      </w:pPr>
      <w:r w:rsidRPr="00EC76D5">
        <w:rPr>
          <w:highlight w:val="white"/>
        </w:rPr>
        <w:t>}</w:t>
      </w:r>
    </w:p>
    <w:p w14:paraId="74CBB169" w14:textId="7C52A6A0" w:rsidR="00311885" w:rsidRPr="00EC76D5" w:rsidRDefault="009632A2" w:rsidP="009632A2">
      <w:pPr>
        <w:rPr>
          <w:highlight w:val="white"/>
        </w:rPr>
      </w:pPr>
      <w:r>
        <w:rPr>
          <w:highlight w:val="white"/>
        </w:rPr>
        <w:t xml:space="preserve">In the case of a </w:t>
      </w:r>
      <w:r w:rsidR="00A0402F">
        <w:rPr>
          <w:highlight w:val="white"/>
        </w:rPr>
        <w:t xml:space="preserve">string </w:t>
      </w:r>
      <w:r>
        <w:rPr>
          <w:highlight w:val="white"/>
        </w:rPr>
        <w:t xml:space="preserve">value, we </w:t>
      </w:r>
      <w:r w:rsidR="003F2B13">
        <w:rPr>
          <w:highlight w:val="white"/>
        </w:rPr>
        <w:t xml:space="preserve">also </w:t>
      </w:r>
      <w:r>
        <w:rPr>
          <w:highlight w:val="white"/>
        </w:rPr>
        <w:t xml:space="preserve">call the </w:t>
      </w:r>
      <w:r w:rsidRPr="006F6842">
        <w:rPr>
          <w:rStyle w:val="KeyWord0"/>
          <w:highlight w:val="white"/>
        </w:rPr>
        <w:t>SlashToChar</w:t>
      </w:r>
      <w:r>
        <w:rPr>
          <w:highlight w:val="white"/>
        </w:rPr>
        <w:t xml:space="preserve"> method above to clear the text from escape characters. We then return a symbol holding the value.</w:t>
      </w:r>
      <w:r w:rsidR="00326746">
        <w:rPr>
          <w:highlight w:val="white"/>
        </w:rPr>
        <w:t xml:space="preserve"> In this case we do not need to check the length of the string.</w:t>
      </w:r>
    </w:p>
    <w:p w14:paraId="45620CA5" w14:textId="77777777" w:rsidR="00311885" w:rsidRPr="00EC76D5" w:rsidRDefault="00311885" w:rsidP="00311885">
      <w:pPr>
        <w:pStyle w:val="Code"/>
        <w:rPr>
          <w:highlight w:val="white"/>
        </w:rPr>
      </w:pPr>
      <w:r w:rsidRPr="00EC76D5">
        <w:rPr>
          <w:highlight w:val="white"/>
        </w:rPr>
        <w:t>{STRING_VALUE} {</w:t>
      </w:r>
    </w:p>
    <w:p w14:paraId="5D8BE763" w14:textId="77777777" w:rsidR="00311885" w:rsidRPr="00EC76D5" w:rsidRDefault="00311885" w:rsidP="00311885">
      <w:pPr>
        <w:pStyle w:val="Code"/>
        <w:rPr>
          <w:highlight w:val="white"/>
        </w:rPr>
      </w:pPr>
      <w:r w:rsidRPr="00EC76D5">
        <w:rPr>
          <w:highlight w:val="white"/>
        </w:rPr>
        <w:t xml:space="preserve">  { CCompiler.Type type = new CCompiler.Type(Sort.String);</w:t>
      </w:r>
    </w:p>
    <w:p w14:paraId="5B38ABD0" w14:textId="77777777" w:rsidR="00311885" w:rsidRPr="00EC76D5" w:rsidRDefault="00311885" w:rsidP="00311885">
      <w:pPr>
        <w:pStyle w:val="Code"/>
        <w:rPr>
          <w:highlight w:val="white"/>
        </w:rPr>
      </w:pPr>
      <w:r w:rsidRPr="00EC76D5">
        <w:rPr>
          <w:highlight w:val="white"/>
        </w:rPr>
        <w:t xml:space="preserve">    string text = SlashToChar(yytext);</w:t>
      </w:r>
    </w:p>
    <w:p w14:paraId="28242527" w14:textId="77777777" w:rsidR="00311885" w:rsidRPr="00EC76D5" w:rsidRDefault="00311885" w:rsidP="00311885">
      <w:pPr>
        <w:pStyle w:val="Code"/>
        <w:rPr>
          <w:highlight w:val="white"/>
        </w:rPr>
      </w:pPr>
      <w:r w:rsidRPr="00EC76D5">
        <w:rPr>
          <w:highlight w:val="white"/>
        </w:rPr>
        <w:t xml:space="preserve">    object value = text.Substring(1, text.Length - 2);</w:t>
      </w:r>
    </w:p>
    <w:p w14:paraId="0DB213CD" w14:textId="77777777" w:rsidR="00311885" w:rsidRPr="00EC76D5" w:rsidRDefault="00311885" w:rsidP="00311885">
      <w:pPr>
        <w:pStyle w:val="Code"/>
        <w:rPr>
          <w:highlight w:val="white"/>
        </w:rPr>
      </w:pPr>
      <w:r w:rsidRPr="00EC76D5">
        <w:rPr>
          <w:highlight w:val="white"/>
        </w:rPr>
        <w:t xml:space="preserve">    yylval.symbol = new Symbol(type, value);</w:t>
      </w:r>
    </w:p>
    <w:p w14:paraId="03AE4FA8" w14:textId="77777777" w:rsidR="00311885" w:rsidRPr="00EC76D5" w:rsidRDefault="00311885" w:rsidP="00311885">
      <w:pPr>
        <w:pStyle w:val="Code"/>
        <w:rPr>
          <w:highlight w:val="white"/>
        </w:rPr>
      </w:pPr>
      <w:r w:rsidRPr="00EC76D5">
        <w:rPr>
          <w:highlight w:val="white"/>
        </w:rPr>
        <w:t xml:space="preserve">    yylval.symbol.StaticSymbol =</w:t>
      </w:r>
    </w:p>
    <w:p w14:paraId="51328BA4" w14:textId="77777777" w:rsidR="00311885" w:rsidRPr="00EC76D5" w:rsidRDefault="00311885" w:rsidP="00311885">
      <w:pPr>
        <w:pStyle w:val="Code"/>
        <w:rPr>
          <w:highlight w:val="white"/>
        </w:rPr>
      </w:pPr>
      <w:r w:rsidRPr="00EC76D5">
        <w:rPr>
          <w:highlight w:val="white"/>
        </w:rPr>
        <w:t xml:space="preserve">      ConstantExpression.Value(yylval.symbol.UniqueName, type, value);</w:t>
      </w:r>
    </w:p>
    <w:p w14:paraId="1B23E17B" w14:textId="77777777" w:rsidR="00311885" w:rsidRPr="00EC76D5" w:rsidRDefault="00311885" w:rsidP="00311885">
      <w:pPr>
        <w:pStyle w:val="Code"/>
        <w:rPr>
          <w:highlight w:val="white"/>
        </w:rPr>
      </w:pPr>
      <w:r w:rsidRPr="00EC76D5">
        <w:rPr>
          <w:highlight w:val="white"/>
        </w:rPr>
        <w:t xml:space="preserve">    SymbolTable.StaticSet.Add(yylval.symbol.StaticSymbol);</w:t>
      </w:r>
    </w:p>
    <w:p w14:paraId="4A8DE96D" w14:textId="77777777" w:rsidR="00311885" w:rsidRPr="00EC76D5" w:rsidRDefault="00311885" w:rsidP="00311885">
      <w:pPr>
        <w:pStyle w:val="Code"/>
        <w:rPr>
          <w:highlight w:val="white"/>
        </w:rPr>
      </w:pPr>
      <w:r w:rsidRPr="00EC76D5">
        <w:rPr>
          <w:highlight w:val="white"/>
        </w:rPr>
        <w:t xml:space="preserve">    return ((int) Tokens.VALUE);</w:t>
      </w:r>
    </w:p>
    <w:p w14:paraId="4140C7D9" w14:textId="77777777" w:rsidR="00311885" w:rsidRPr="00EC76D5" w:rsidRDefault="00311885" w:rsidP="00311885">
      <w:pPr>
        <w:pStyle w:val="Code"/>
        <w:rPr>
          <w:highlight w:val="white"/>
        </w:rPr>
      </w:pPr>
      <w:r w:rsidRPr="00EC76D5">
        <w:rPr>
          <w:highlight w:val="white"/>
        </w:rPr>
        <w:t xml:space="preserve">  }</w:t>
      </w:r>
    </w:p>
    <w:p w14:paraId="6D3FB415" w14:textId="77777777" w:rsidR="00311885" w:rsidRPr="00EC76D5" w:rsidRDefault="00311885" w:rsidP="00311885">
      <w:pPr>
        <w:pStyle w:val="Code"/>
        <w:rPr>
          <w:highlight w:val="white"/>
        </w:rPr>
      </w:pPr>
      <w:r w:rsidRPr="00EC76D5">
        <w:rPr>
          <w:highlight w:val="white"/>
        </w:rPr>
        <w:t>}</w:t>
      </w:r>
    </w:p>
    <w:p w14:paraId="3FEC8B2E" w14:textId="778242CC" w:rsidR="00311885" w:rsidRPr="00EC76D5" w:rsidRDefault="00DA4168" w:rsidP="004C0C92">
      <w:pPr>
        <w:rPr>
          <w:highlight w:val="white"/>
        </w:rPr>
      </w:pPr>
      <w:r>
        <w:rPr>
          <w:highlight w:val="white"/>
        </w:rPr>
        <w:t>P</w:t>
      </w:r>
      <w:r w:rsidR="004C0C92">
        <w:rPr>
          <w:highlight w:val="white"/>
        </w:rPr>
        <w:t>ath line</w:t>
      </w:r>
      <w:r>
        <w:rPr>
          <w:highlight w:val="white"/>
        </w:rPr>
        <w:t xml:space="preserve">s are generated by the preprocessor </w:t>
      </w:r>
      <w:r w:rsidR="00896A02">
        <w:rPr>
          <w:highlight w:val="white"/>
        </w:rPr>
        <w:t>for</w:t>
      </w:r>
      <w:r>
        <w:rPr>
          <w:highlight w:val="white"/>
        </w:rPr>
        <w:t xml:space="preserve"> the __FILE__ and __LINE__ macros to hold the correct file name and line number. It is also used </w:t>
      </w:r>
      <w:r w:rsidR="00896A02">
        <w:rPr>
          <w:highlight w:val="white"/>
        </w:rPr>
        <w:t xml:space="preserve">by the compiler </w:t>
      </w:r>
      <w:r>
        <w:rPr>
          <w:highlight w:val="white"/>
        </w:rPr>
        <w:t>when reporting error.</w:t>
      </w:r>
      <w:r w:rsidR="004C0C92">
        <w:rPr>
          <w:highlight w:val="white"/>
        </w:rPr>
        <w:t xml:space="preserve"> </w:t>
      </w:r>
      <w:r w:rsidR="006F6229">
        <w:rPr>
          <w:highlight w:val="white"/>
        </w:rPr>
        <w:t xml:space="preserve">Its text is made up by </w:t>
      </w:r>
      <w:r w:rsidR="0065097A">
        <w:rPr>
          <w:highlight w:val="white"/>
        </w:rPr>
        <w:t>two dollar signs (‘$’) at the beginning and end, and the file name and line number separated by a comma (‘,’). The text also hold</w:t>
      </w:r>
      <w:r w:rsidR="002A41F4">
        <w:rPr>
          <w:highlight w:val="white"/>
        </w:rPr>
        <w:t>s</w:t>
      </w:r>
      <w:r w:rsidR="0065097A">
        <w:rPr>
          <w:highlight w:val="white"/>
        </w:rPr>
        <w:t xml:space="preserve"> plus signs (‘+’) in place of spaces.</w:t>
      </w:r>
    </w:p>
    <w:p w14:paraId="70A43FCC" w14:textId="77777777" w:rsidR="00311885" w:rsidRPr="00EC76D5" w:rsidRDefault="00311885" w:rsidP="00311885">
      <w:pPr>
        <w:pStyle w:val="Code"/>
        <w:rPr>
          <w:highlight w:val="white"/>
        </w:rPr>
      </w:pPr>
      <w:r w:rsidRPr="00EC76D5">
        <w:rPr>
          <w:highlight w:val="white"/>
        </w:rPr>
        <w:t>{PATH_LINE} {</w:t>
      </w:r>
    </w:p>
    <w:p w14:paraId="68305803" w14:textId="77777777" w:rsidR="00311885" w:rsidRPr="00EC76D5" w:rsidRDefault="00311885" w:rsidP="00311885">
      <w:pPr>
        <w:pStyle w:val="Code"/>
        <w:rPr>
          <w:highlight w:val="white"/>
        </w:rPr>
      </w:pPr>
      <w:r w:rsidRPr="00EC76D5">
        <w:rPr>
          <w:highlight w:val="white"/>
        </w:rPr>
        <w:t xml:space="preserve">  { string text = yytext.Substring(1, yyleng - 2);</w:t>
      </w:r>
    </w:p>
    <w:p w14:paraId="21AD624E" w14:textId="77777777" w:rsidR="00311885" w:rsidRPr="00EC76D5" w:rsidRDefault="00311885" w:rsidP="00311885">
      <w:pPr>
        <w:pStyle w:val="Code"/>
        <w:rPr>
          <w:highlight w:val="white"/>
        </w:rPr>
      </w:pPr>
      <w:r w:rsidRPr="00EC76D5">
        <w:rPr>
          <w:highlight w:val="white"/>
        </w:rPr>
        <w:t xml:space="preserve">    int index = text.IndexOf(',');</w:t>
      </w:r>
    </w:p>
    <w:p w14:paraId="13A0FD71" w14:textId="77777777" w:rsidR="00311885" w:rsidRPr="00EC76D5" w:rsidRDefault="00311885" w:rsidP="00311885">
      <w:pPr>
        <w:pStyle w:val="Code"/>
        <w:rPr>
          <w:highlight w:val="white"/>
        </w:rPr>
      </w:pPr>
      <w:r w:rsidRPr="00EC76D5">
        <w:rPr>
          <w:highlight w:val="white"/>
        </w:rPr>
        <w:t xml:space="preserve">    Path = new FileInfo(text.Substring(0, index).Replace("+", " "));</w:t>
      </w:r>
    </w:p>
    <w:p w14:paraId="222786E2" w14:textId="77777777" w:rsidR="00311885" w:rsidRPr="00EC76D5" w:rsidRDefault="00311885" w:rsidP="00311885">
      <w:pPr>
        <w:pStyle w:val="Code"/>
        <w:rPr>
          <w:highlight w:val="white"/>
        </w:rPr>
      </w:pPr>
      <w:r w:rsidRPr="00EC76D5">
        <w:rPr>
          <w:highlight w:val="white"/>
        </w:rPr>
        <w:t xml:space="preserve">    Line = int.Parse(text.Substring(index + 1));</w:t>
      </w:r>
    </w:p>
    <w:p w14:paraId="616E53BB" w14:textId="77777777" w:rsidR="00311885" w:rsidRPr="00EC76D5" w:rsidRDefault="00311885" w:rsidP="00311885">
      <w:pPr>
        <w:pStyle w:val="Code"/>
        <w:rPr>
          <w:highlight w:val="white"/>
        </w:rPr>
      </w:pPr>
      <w:r w:rsidRPr="00EC76D5">
        <w:rPr>
          <w:highlight w:val="white"/>
        </w:rPr>
        <w:t xml:space="preserve">  }</w:t>
      </w:r>
    </w:p>
    <w:p w14:paraId="608F1FA6" w14:textId="77777777" w:rsidR="00311885" w:rsidRPr="00EC76D5" w:rsidRDefault="00311885" w:rsidP="00311885">
      <w:pPr>
        <w:pStyle w:val="Code"/>
        <w:rPr>
          <w:highlight w:val="white"/>
        </w:rPr>
      </w:pPr>
      <w:r w:rsidRPr="00EC76D5">
        <w:rPr>
          <w:highlight w:val="white"/>
        </w:rPr>
        <w:t>}</w:t>
      </w:r>
    </w:p>
    <w:p w14:paraId="6DBE00AA" w14:textId="10536C4C" w:rsidR="00311885" w:rsidRPr="00EC76D5" w:rsidRDefault="000C1CF3" w:rsidP="000C1CF3">
      <w:pPr>
        <w:rPr>
          <w:highlight w:val="white"/>
        </w:rPr>
      </w:pPr>
      <w:r>
        <w:rPr>
          <w:highlight w:val="white"/>
        </w:rPr>
        <w:t>In case of a white space, we only update the Line variable if the character is a newline. Note that we do not return anything in this case, which causes the scanner to proceed with the next character in the input stream.</w:t>
      </w:r>
    </w:p>
    <w:p w14:paraId="2D2C6009" w14:textId="77777777" w:rsidR="00311885" w:rsidRPr="00EC76D5" w:rsidRDefault="00311885" w:rsidP="00311885">
      <w:pPr>
        <w:pStyle w:val="Code"/>
        <w:rPr>
          <w:highlight w:val="white"/>
        </w:rPr>
      </w:pPr>
      <w:r w:rsidRPr="00EC76D5">
        <w:rPr>
          <w:highlight w:val="white"/>
        </w:rPr>
        <w:t>{WHITE_SPACE} {</w:t>
      </w:r>
    </w:p>
    <w:p w14:paraId="1A6D10DD" w14:textId="77777777" w:rsidR="00311885" w:rsidRPr="00EC76D5" w:rsidRDefault="00311885" w:rsidP="00311885">
      <w:pPr>
        <w:pStyle w:val="Code"/>
        <w:rPr>
          <w:highlight w:val="white"/>
        </w:rPr>
      </w:pPr>
      <w:r w:rsidRPr="00EC76D5">
        <w:rPr>
          <w:highlight w:val="white"/>
        </w:rPr>
        <w:t xml:space="preserve">  if (yytext.Equals("\n")) {</w:t>
      </w:r>
    </w:p>
    <w:p w14:paraId="652CAEB9" w14:textId="77777777" w:rsidR="00311885" w:rsidRPr="00EC76D5" w:rsidRDefault="00311885" w:rsidP="00311885">
      <w:pPr>
        <w:pStyle w:val="Code"/>
        <w:rPr>
          <w:highlight w:val="white"/>
        </w:rPr>
      </w:pPr>
      <w:r w:rsidRPr="00EC76D5">
        <w:rPr>
          <w:highlight w:val="white"/>
        </w:rPr>
        <w:t xml:space="preserve">    ++Line;</w:t>
      </w:r>
    </w:p>
    <w:p w14:paraId="7E37D123" w14:textId="77777777" w:rsidR="00311885" w:rsidRPr="00EC76D5" w:rsidRDefault="00311885" w:rsidP="00311885">
      <w:pPr>
        <w:pStyle w:val="Code"/>
        <w:rPr>
          <w:highlight w:val="white"/>
        </w:rPr>
      </w:pPr>
      <w:r w:rsidRPr="00EC76D5">
        <w:rPr>
          <w:highlight w:val="white"/>
        </w:rPr>
        <w:t xml:space="preserve">  }</w:t>
      </w:r>
    </w:p>
    <w:p w14:paraId="3E5F1511" w14:textId="77777777" w:rsidR="00311885" w:rsidRPr="00EC76D5" w:rsidRDefault="00311885" w:rsidP="00311885">
      <w:pPr>
        <w:pStyle w:val="Code"/>
        <w:rPr>
          <w:highlight w:val="white"/>
        </w:rPr>
      </w:pPr>
      <w:r w:rsidRPr="00EC76D5">
        <w:rPr>
          <w:highlight w:val="white"/>
        </w:rPr>
        <w:t>}</w:t>
      </w:r>
    </w:p>
    <w:p w14:paraId="60B7EFA3" w14:textId="43270355" w:rsidR="00311885" w:rsidRPr="00EC76D5" w:rsidRDefault="00231644" w:rsidP="00231644">
      <w:pPr>
        <w:rPr>
          <w:highlight w:val="white"/>
        </w:rPr>
      </w:pPr>
      <w:r>
        <w:rPr>
          <w:highlight w:val="white"/>
        </w:rPr>
        <w:t>Finally, when the scanner finds a character that has not been handled by the rules above, a error is reported.</w:t>
      </w:r>
    </w:p>
    <w:p w14:paraId="0B711E7A" w14:textId="77777777" w:rsidR="00311885" w:rsidRPr="00EC76D5" w:rsidRDefault="00311885" w:rsidP="00311885">
      <w:pPr>
        <w:pStyle w:val="Code"/>
        <w:rPr>
          <w:highlight w:val="white"/>
        </w:rPr>
      </w:pPr>
      <w:r w:rsidRPr="00EC76D5">
        <w:rPr>
          <w:highlight w:val="white"/>
        </w:rPr>
        <w:t>. { Assert.Error(yytext, Message.Unknown_character); }</w:t>
      </w:r>
    </w:p>
    <w:p w14:paraId="0CCBE78E" w14:textId="47839DFF" w:rsidR="00E40B78" w:rsidRPr="00EC76D5" w:rsidRDefault="00E40B78" w:rsidP="00E40B78">
      <w:pPr>
        <w:pStyle w:val="Rubrik1"/>
      </w:pPr>
      <w:bookmarkStart w:id="16" w:name="_Toc49764323"/>
      <w:r w:rsidRPr="00EC76D5">
        <w:lastRenderedPageBreak/>
        <w:t>Parsing</w:t>
      </w:r>
      <w:bookmarkEnd w:id="15"/>
      <w:bookmarkEnd w:id="16"/>
    </w:p>
    <w:p w14:paraId="60103DBC" w14:textId="66699777" w:rsidR="00DF6A2B" w:rsidRDefault="00DF6A2B" w:rsidP="00E40B78">
      <w:r>
        <w:t xml:space="preserve">The parser can be considered the heart of the compiler. It requests token from the scanner, checks that the source code complies with the grammar, builds </w:t>
      </w:r>
      <w:r w:rsidR="00A573B0">
        <w:t>the symbol table,</w:t>
      </w:r>
      <w:r w:rsidR="00E163FA">
        <w:t xml:space="preserve"> performs type checking,</w:t>
      </w:r>
      <w:r w:rsidR="00A573B0">
        <w:t xml:space="preserve"> and </w:t>
      </w:r>
      <w:r>
        <w:t xml:space="preserve">generate </w:t>
      </w:r>
      <w:r w:rsidR="00A573B0">
        <w:t xml:space="preserve">the </w:t>
      </w:r>
      <w:r>
        <w:t xml:space="preserve">middle </w:t>
      </w:r>
      <w:r w:rsidR="00A573B0">
        <w:t>code.</w:t>
      </w:r>
    </w:p>
    <w:p w14:paraId="73A27F12" w14:textId="74FE9F14" w:rsidR="00E40B78" w:rsidRDefault="00BD4112" w:rsidP="00E40B78">
      <w:pPr>
        <w:pStyle w:val="CodeHeader"/>
      </w:pPr>
      <w:r>
        <w:t>MainParser.gppg</w:t>
      </w:r>
    </w:p>
    <w:p w14:paraId="30BA85B3" w14:textId="77777777" w:rsidR="00F023DC" w:rsidRDefault="00F023DC" w:rsidP="00F91A23">
      <w:pPr>
        <w:pStyle w:val="Code"/>
        <w:rPr>
          <w:highlight w:val="white"/>
          <w:lang w:val="sv-SE"/>
        </w:rPr>
      </w:pPr>
      <w:r>
        <w:rPr>
          <w:highlight w:val="white"/>
          <w:lang w:val="sv-SE"/>
        </w:rPr>
        <w:t>%namespace CCompiler_Main</w:t>
      </w:r>
    </w:p>
    <w:p w14:paraId="7EA7FC97" w14:textId="77777777" w:rsidR="00F023DC" w:rsidRDefault="00F023DC" w:rsidP="00F91A23">
      <w:pPr>
        <w:pStyle w:val="Code"/>
        <w:rPr>
          <w:highlight w:val="white"/>
          <w:lang w:val="sv-SE"/>
        </w:rPr>
      </w:pPr>
      <w:r>
        <w:rPr>
          <w:highlight w:val="white"/>
          <w:lang w:val="sv-SE"/>
        </w:rPr>
        <w:t>%partial</w:t>
      </w:r>
    </w:p>
    <w:p w14:paraId="0D922186" w14:textId="77777777" w:rsidR="00F023DC" w:rsidRDefault="00F023DC" w:rsidP="00F91A23">
      <w:pPr>
        <w:pStyle w:val="Code"/>
        <w:rPr>
          <w:highlight w:val="white"/>
          <w:lang w:val="sv-SE"/>
        </w:rPr>
      </w:pPr>
    </w:p>
    <w:p w14:paraId="3A1CBE1D" w14:textId="77777777" w:rsidR="00F023DC" w:rsidRDefault="00F023DC" w:rsidP="00F91A23">
      <w:pPr>
        <w:pStyle w:val="Code"/>
        <w:rPr>
          <w:highlight w:val="white"/>
          <w:lang w:val="sv-SE"/>
        </w:rPr>
      </w:pPr>
      <w:r>
        <w:rPr>
          <w:highlight w:val="white"/>
          <w:lang w:val="sv-SE"/>
        </w:rPr>
        <w:t>%using CCompiler;</w:t>
      </w:r>
    </w:p>
    <w:p w14:paraId="7BB62D5B" w14:textId="77777777" w:rsidR="00F023DC" w:rsidRDefault="00F023DC" w:rsidP="00F91A23">
      <w:pPr>
        <w:pStyle w:val="Code"/>
        <w:rPr>
          <w:highlight w:val="white"/>
          <w:lang w:val="sv-SE"/>
        </w:rPr>
      </w:pPr>
      <w:r>
        <w:rPr>
          <w:highlight w:val="white"/>
          <w:lang w:val="sv-SE"/>
        </w:rPr>
        <w:t>%using System.Numerics;</w:t>
      </w:r>
    </w:p>
    <w:p w14:paraId="16F6FF90" w14:textId="77777777" w:rsidR="00F023DC" w:rsidRDefault="00F023DC" w:rsidP="00F91A23">
      <w:pPr>
        <w:pStyle w:val="Code"/>
        <w:rPr>
          <w:highlight w:val="white"/>
          <w:lang w:val="sv-SE"/>
        </w:rPr>
      </w:pPr>
    </w:p>
    <w:p w14:paraId="1CB6E266" w14:textId="77777777" w:rsidR="00F023DC" w:rsidRDefault="00F023DC" w:rsidP="00F91A23">
      <w:pPr>
        <w:pStyle w:val="Code"/>
        <w:rPr>
          <w:highlight w:val="white"/>
          <w:lang w:val="sv-SE"/>
        </w:rPr>
      </w:pPr>
      <w:r>
        <w:rPr>
          <w:highlight w:val="white"/>
          <w:lang w:val="sv-SE"/>
        </w:rPr>
        <w:t>%{</w:t>
      </w:r>
    </w:p>
    <w:p w14:paraId="2F18278A" w14:textId="77777777" w:rsidR="00F023DC" w:rsidRDefault="00F023DC" w:rsidP="00F91A23">
      <w:pPr>
        <w:pStyle w:val="Code"/>
        <w:rPr>
          <w:highlight w:val="white"/>
          <w:lang w:val="sv-SE"/>
        </w:rPr>
      </w:pPr>
      <w:r>
        <w:rPr>
          <w:highlight w:val="white"/>
          <w:lang w:val="sv-SE"/>
        </w:rPr>
        <w:t xml:space="preserve">  public static Stack&lt;Specifier&gt; SpecifierStack = new Stack&lt;Specifier&gt;();</w:t>
      </w:r>
    </w:p>
    <w:p w14:paraId="4CB1B3B8" w14:textId="77777777" w:rsidR="00F023DC" w:rsidRDefault="00F023DC" w:rsidP="00F91A23">
      <w:pPr>
        <w:pStyle w:val="Code"/>
        <w:rPr>
          <w:highlight w:val="white"/>
          <w:lang w:val="sv-SE"/>
        </w:rPr>
      </w:pPr>
      <w:r>
        <w:rPr>
          <w:highlight w:val="white"/>
          <w:lang w:val="sv-SE"/>
        </w:rPr>
        <w:t xml:space="preserve">  public static Stack&lt;BigInteger&gt; EnumValueStack = new Stack&lt;BigInteger&gt;();</w:t>
      </w:r>
    </w:p>
    <w:p w14:paraId="58488AD6" w14:textId="77777777" w:rsidR="00F023DC" w:rsidRDefault="00F023DC" w:rsidP="00F91A23">
      <w:pPr>
        <w:pStyle w:val="Code"/>
        <w:rPr>
          <w:highlight w:val="white"/>
          <w:lang w:val="sv-SE"/>
        </w:rPr>
      </w:pPr>
      <w:r>
        <w:rPr>
          <w:highlight w:val="white"/>
          <w:lang w:val="sv-SE"/>
        </w:rPr>
        <w:t xml:space="preserve">  public static int CallDepth = 0;</w:t>
      </w:r>
    </w:p>
    <w:p w14:paraId="72030A48" w14:textId="77777777" w:rsidR="00F023DC" w:rsidRDefault="00F023DC" w:rsidP="00F91A23">
      <w:pPr>
        <w:pStyle w:val="Code"/>
        <w:rPr>
          <w:highlight w:val="white"/>
          <w:lang w:val="sv-SE"/>
        </w:rPr>
      </w:pPr>
      <w:r>
        <w:rPr>
          <w:highlight w:val="white"/>
          <w:lang w:val="sv-SE"/>
        </w:rPr>
        <w:t>%}</w:t>
      </w:r>
    </w:p>
    <w:p w14:paraId="79AE647D" w14:textId="5B12EE3C" w:rsidR="00F023DC" w:rsidRDefault="0039488A" w:rsidP="0039488A">
      <w:pPr>
        <w:rPr>
          <w:highlight w:val="white"/>
          <w:lang w:val="sv-SE"/>
        </w:rPr>
      </w:pPr>
      <w:r>
        <w:rPr>
          <w:highlight w:val="white"/>
          <w:lang w:val="sv-SE"/>
        </w:rPr>
        <w:t>The parser is made up by</w:t>
      </w:r>
      <w:r w:rsidR="003014C6">
        <w:rPr>
          <w:highlight w:val="white"/>
          <w:lang w:val="sv-SE"/>
        </w:rPr>
        <w:t xml:space="preserve"> tokens and rules</w:t>
      </w:r>
      <w:r w:rsidR="004C587F">
        <w:rPr>
          <w:highlight w:val="white"/>
          <w:lang w:val="sv-SE"/>
        </w:rPr>
        <w:t xml:space="preserve">, where tokens corrensponds to operators, keyword and </w:t>
      </w:r>
      <w:r w:rsidR="00715B64">
        <w:rPr>
          <w:highlight w:val="white"/>
          <w:lang w:val="sv-SE"/>
        </w:rPr>
        <w:t>characters.</w:t>
      </w:r>
      <w:r w:rsidR="003014C6">
        <w:rPr>
          <w:highlight w:val="white"/>
          <w:lang w:val="sv-SE"/>
        </w:rPr>
        <w:t xml:space="preserve"> The following tokens are used by the parser, and they</w:t>
      </w:r>
      <w:r w:rsidR="00921E11">
        <w:rPr>
          <w:highlight w:val="white"/>
          <w:lang w:val="sv-SE"/>
        </w:rPr>
        <w:t xml:space="preserve"> are also returned by the scanner</w:t>
      </w:r>
      <w:r w:rsidR="009B7602">
        <w:rPr>
          <w:highlight w:val="white"/>
          <w:lang w:val="sv-SE"/>
        </w:rPr>
        <w:t xml:space="preserve"> in the previous chapter.</w:t>
      </w:r>
    </w:p>
    <w:p w14:paraId="004A4D91" w14:textId="42BA16BF" w:rsidR="004D06E3" w:rsidRDefault="004D06E3" w:rsidP="0039488A">
      <w:pPr>
        <w:rPr>
          <w:highlight w:val="white"/>
          <w:lang w:val="sv-SE"/>
        </w:rPr>
      </w:pPr>
      <w:r>
        <w:rPr>
          <w:highlight w:val="white"/>
          <w:lang w:val="sv-SE"/>
        </w:rPr>
        <w:t xml:space="preserve">A variable </w:t>
      </w:r>
      <w:r w:rsidR="00B303AA">
        <w:rPr>
          <w:highlight w:val="white"/>
          <w:lang w:val="sv-SE"/>
        </w:rPr>
        <w:t xml:space="preserve">or function </w:t>
      </w:r>
      <w:r>
        <w:rPr>
          <w:highlight w:val="white"/>
          <w:lang w:val="sv-SE"/>
        </w:rPr>
        <w:t xml:space="preserve">has </w:t>
      </w:r>
      <w:r w:rsidRPr="00320B60">
        <w:rPr>
          <w:rStyle w:val="KeyWord0"/>
          <w:highlight w:val="white"/>
        </w:rPr>
        <w:t>auto</w:t>
      </w:r>
      <w:r>
        <w:rPr>
          <w:highlight w:val="white"/>
          <w:lang w:val="sv-SE"/>
        </w:rPr>
        <w:t xml:space="preserve">, </w:t>
      </w:r>
      <w:r w:rsidRPr="00320B60">
        <w:rPr>
          <w:rStyle w:val="KeyWord0"/>
          <w:highlight w:val="white"/>
        </w:rPr>
        <w:t>register</w:t>
      </w:r>
      <w:r>
        <w:rPr>
          <w:highlight w:val="white"/>
          <w:lang w:val="sv-SE"/>
        </w:rPr>
        <w:t xml:space="preserve">, </w:t>
      </w:r>
      <w:r w:rsidRPr="00320B60">
        <w:rPr>
          <w:rStyle w:val="KeyWord0"/>
          <w:highlight w:val="white"/>
        </w:rPr>
        <w:t>static</w:t>
      </w:r>
      <w:r>
        <w:rPr>
          <w:highlight w:val="white"/>
          <w:lang w:val="sv-SE"/>
        </w:rPr>
        <w:t xml:space="preserve">, </w:t>
      </w:r>
      <w:r w:rsidRPr="00320B60">
        <w:rPr>
          <w:rStyle w:val="KeyWord0"/>
          <w:highlight w:val="white"/>
        </w:rPr>
        <w:t>extern</w:t>
      </w:r>
      <w:r>
        <w:rPr>
          <w:highlight w:val="white"/>
          <w:lang w:val="sv-SE"/>
        </w:rPr>
        <w:t xml:space="preserve">, or </w:t>
      </w:r>
      <w:r w:rsidRPr="00320B60">
        <w:rPr>
          <w:rStyle w:val="KeyWord0"/>
          <w:highlight w:val="white"/>
        </w:rPr>
        <w:t>typedef</w:t>
      </w:r>
      <w:r>
        <w:rPr>
          <w:highlight w:val="white"/>
          <w:lang w:val="sv-SE"/>
        </w:rPr>
        <w:t xml:space="preserve"> storage</w:t>
      </w:r>
      <w:r w:rsidR="007B2091">
        <w:rPr>
          <w:highlight w:val="white"/>
          <w:lang w:val="sv-SE"/>
        </w:rPr>
        <w:t>.</w:t>
      </w:r>
    </w:p>
    <w:p w14:paraId="1657FAF2" w14:textId="77777777" w:rsidR="00D6224F" w:rsidRDefault="00F023DC" w:rsidP="00F91A23">
      <w:pPr>
        <w:pStyle w:val="Code"/>
        <w:rPr>
          <w:highlight w:val="white"/>
          <w:lang w:val="sv-SE"/>
        </w:rPr>
      </w:pPr>
      <w:r>
        <w:rPr>
          <w:highlight w:val="white"/>
          <w:lang w:val="sv-SE"/>
        </w:rPr>
        <w:t>%token AUTO REGISTER STATIC EXTERN TYPEDEF</w:t>
      </w:r>
    </w:p>
    <w:p w14:paraId="6B1ECFEB" w14:textId="2004BF8B" w:rsidR="00127AAF" w:rsidRDefault="00127AAF" w:rsidP="006B7442">
      <w:pPr>
        <w:rPr>
          <w:highlight w:val="white"/>
          <w:lang w:val="sv-SE"/>
        </w:rPr>
      </w:pPr>
      <w:r>
        <w:rPr>
          <w:highlight w:val="white"/>
          <w:lang w:val="sv-SE"/>
        </w:rPr>
        <w:t xml:space="preserve">A variable can also </w:t>
      </w:r>
      <w:r w:rsidR="006B7442">
        <w:rPr>
          <w:highlight w:val="white"/>
          <w:lang w:val="sv-SE"/>
        </w:rPr>
        <w:t>be qualified as constant or volatile.</w:t>
      </w:r>
    </w:p>
    <w:p w14:paraId="4F947812" w14:textId="77777777" w:rsidR="006B7442" w:rsidRDefault="006B7442" w:rsidP="006B7442">
      <w:pPr>
        <w:pStyle w:val="Code"/>
        <w:rPr>
          <w:highlight w:val="white"/>
          <w:lang w:val="sv-SE"/>
        </w:rPr>
      </w:pPr>
      <w:r>
        <w:rPr>
          <w:highlight w:val="white"/>
          <w:lang w:val="sv-SE"/>
        </w:rPr>
        <w:t xml:space="preserve">       CONSTANT VOLATILE</w:t>
      </w:r>
    </w:p>
    <w:p w14:paraId="61A76CE5" w14:textId="0F424D4A" w:rsidR="006B7442" w:rsidRDefault="003E1F9C" w:rsidP="003E1F9C">
      <w:pPr>
        <w:rPr>
          <w:highlight w:val="white"/>
          <w:lang w:val="sv-SE"/>
        </w:rPr>
      </w:pPr>
      <w:r>
        <w:rPr>
          <w:highlight w:val="white"/>
          <w:lang w:val="sv-SE"/>
        </w:rPr>
        <w:t>An integral type can by signed or unsigned, and char, short int, int, or long int.</w:t>
      </w:r>
    </w:p>
    <w:p w14:paraId="0F8FDE68" w14:textId="0DCF3816" w:rsidR="00F023DC" w:rsidRDefault="00F023DC" w:rsidP="00F91A23">
      <w:pPr>
        <w:pStyle w:val="Code"/>
        <w:rPr>
          <w:highlight w:val="white"/>
          <w:lang w:val="sv-SE"/>
        </w:rPr>
      </w:pPr>
      <w:r>
        <w:rPr>
          <w:highlight w:val="white"/>
          <w:lang w:val="sv-SE"/>
        </w:rPr>
        <w:t xml:space="preserve">       SIGNED UNSIGNED CHAR SHORT INT LONG</w:t>
      </w:r>
    </w:p>
    <w:p w14:paraId="16F33AF3" w14:textId="0024B0C6" w:rsidR="006B7442" w:rsidRDefault="00467696" w:rsidP="00467696">
      <w:pPr>
        <w:rPr>
          <w:highlight w:val="white"/>
          <w:lang w:val="sv-SE"/>
        </w:rPr>
      </w:pPr>
      <w:r>
        <w:rPr>
          <w:highlight w:val="white"/>
          <w:lang w:val="sv-SE"/>
        </w:rPr>
        <w:t>An floating type can be float, double, or long double.</w:t>
      </w:r>
    </w:p>
    <w:p w14:paraId="6D147AC2" w14:textId="7134F04A" w:rsidR="003B214B" w:rsidRDefault="00F023DC" w:rsidP="00F91A23">
      <w:pPr>
        <w:pStyle w:val="Code"/>
        <w:rPr>
          <w:highlight w:val="white"/>
          <w:lang w:val="sv-SE"/>
        </w:rPr>
      </w:pPr>
      <w:r>
        <w:rPr>
          <w:highlight w:val="white"/>
          <w:lang w:val="sv-SE"/>
        </w:rPr>
        <w:t xml:space="preserve">       FLOAT DOUBLE</w:t>
      </w:r>
    </w:p>
    <w:p w14:paraId="0CDAE2F6" w14:textId="07BF592D" w:rsidR="00CA3625" w:rsidRDefault="00820680" w:rsidP="00F91A23">
      <w:pPr>
        <w:pStyle w:val="Code"/>
        <w:rPr>
          <w:highlight w:val="white"/>
          <w:lang w:val="sv-SE"/>
        </w:rPr>
      </w:pPr>
      <w:r>
        <w:rPr>
          <w:highlight w:val="white"/>
          <w:lang w:val="sv-SE"/>
        </w:rPr>
        <w:t xml:space="preserve">Moreover, there is </w:t>
      </w:r>
    </w:p>
    <w:p w14:paraId="3A76664B" w14:textId="77777777" w:rsidR="00820680" w:rsidRDefault="003B214B" w:rsidP="00820680">
      <w:pPr>
        <w:pStyle w:val="Code"/>
        <w:rPr>
          <w:highlight w:val="white"/>
          <w:lang w:val="sv-SE"/>
        </w:rPr>
      </w:pPr>
      <w:r>
        <w:rPr>
          <w:highlight w:val="white"/>
          <w:lang w:val="sv-SE"/>
        </w:rPr>
        <w:t xml:space="preserve">      </w:t>
      </w:r>
      <w:r w:rsidR="00F023DC">
        <w:rPr>
          <w:highlight w:val="white"/>
          <w:lang w:val="sv-SE"/>
        </w:rPr>
        <w:t xml:space="preserve"> ENUM STRUCT UNION</w:t>
      </w:r>
    </w:p>
    <w:p w14:paraId="1E2C5A7F" w14:textId="4187DE79" w:rsidR="000E52DF" w:rsidRDefault="00820680" w:rsidP="00820680">
      <w:pPr>
        <w:rPr>
          <w:highlight w:val="white"/>
          <w:lang w:val="sv-SE"/>
        </w:rPr>
      </w:pPr>
      <w:r>
        <w:rPr>
          <w:highlight w:val="white"/>
          <w:lang w:val="sv-SE"/>
        </w:rPr>
        <w:t>Finally, t</w:t>
      </w:r>
      <w:r w:rsidR="002E1309">
        <w:rPr>
          <w:highlight w:val="white"/>
          <w:lang w:val="sv-SE"/>
        </w:rPr>
        <w:t xml:space="preserve">here is also the void type, that </w:t>
      </w:r>
      <w:r w:rsidR="007F474B">
        <w:rPr>
          <w:highlight w:val="white"/>
          <w:lang w:val="sv-SE"/>
        </w:rPr>
        <w:t>marks the absence of a type. It is used</w:t>
      </w:r>
      <w:r w:rsidR="00A05D78">
        <w:rPr>
          <w:highlight w:val="white"/>
          <w:lang w:val="sv-SE"/>
        </w:rPr>
        <w:t xml:space="preserve"> to to mark the absence of a par</w:t>
      </w:r>
      <w:r w:rsidR="009F0EA4">
        <w:rPr>
          <w:highlight w:val="white"/>
          <w:lang w:val="sv-SE"/>
        </w:rPr>
        <w:t>a</w:t>
      </w:r>
      <w:r w:rsidR="00A05D78">
        <w:rPr>
          <w:highlight w:val="white"/>
          <w:lang w:val="sv-SE"/>
        </w:rPr>
        <w:t xml:space="preserve">meter list or return type of a function, and </w:t>
      </w:r>
      <w:r w:rsidR="00566898">
        <w:rPr>
          <w:highlight w:val="white"/>
          <w:lang w:val="sv-SE"/>
        </w:rPr>
        <w:t>as pointer to void.</w:t>
      </w:r>
    </w:p>
    <w:p w14:paraId="1D5407C3" w14:textId="04DFB105" w:rsidR="00F023DC" w:rsidRDefault="000E52DF" w:rsidP="000E52DF">
      <w:pPr>
        <w:pStyle w:val="Code"/>
        <w:rPr>
          <w:highlight w:val="white"/>
          <w:lang w:val="sv-SE"/>
        </w:rPr>
      </w:pPr>
      <w:r>
        <w:rPr>
          <w:highlight w:val="white"/>
          <w:lang w:val="sv-SE"/>
        </w:rPr>
        <w:t xml:space="preserve">     </w:t>
      </w:r>
      <w:r w:rsidR="007F474B">
        <w:rPr>
          <w:highlight w:val="white"/>
          <w:lang w:val="sv-SE"/>
        </w:rPr>
        <w:t xml:space="preserve"> </w:t>
      </w:r>
      <w:r w:rsidR="007508B2">
        <w:rPr>
          <w:highlight w:val="white"/>
          <w:lang w:val="sv-SE"/>
        </w:rPr>
        <w:t xml:space="preserve"> VOID</w:t>
      </w:r>
    </w:p>
    <w:p w14:paraId="39792267" w14:textId="7EE5232D" w:rsidR="00F56EA0" w:rsidRDefault="00F56EA0" w:rsidP="00F56EA0">
      <w:pPr>
        <w:rPr>
          <w:highlight w:val="white"/>
          <w:lang w:val="sv-SE"/>
        </w:rPr>
      </w:pPr>
      <w:r>
        <w:rPr>
          <w:highlight w:val="white"/>
          <w:lang w:val="sv-SE"/>
        </w:rPr>
        <w:t xml:space="preserve">The asterrisk (’*’) is used both for multiplication and </w:t>
      </w:r>
      <w:r w:rsidR="00B02345">
        <w:rPr>
          <w:highlight w:val="white"/>
          <w:lang w:val="sv-SE"/>
        </w:rPr>
        <w:t>dereference</w:t>
      </w:r>
      <w:r>
        <w:rPr>
          <w:highlight w:val="white"/>
          <w:lang w:val="sv-SE"/>
        </w:rPr>
        <w:t>ereing pointers.</w:t>
      </w:r>
    </w:p>
    <w:p w14:paraId="3BBA7E5C" w14:textId="762A5354" w:rsidR="00F023DC" w:rsidRDefault="00F023DC" w:rsidP="00F91A23">
      <w:pPr>
        <w:pStyle w:val="Code"/>
        <w:rPr>
          <w:highlight w:val="white"/>
          <w:lang w:val="sv-SE"/>
        </w:rPr>
      </w:pPr>
      <w:r>
        <w:rPr>
          <w:highlight w:val="white"/>
          <w:lang w:val="sv-SE"/>
        </w:rPr>
        <w:t xml:space="preserve">       PLUS MINUS </w:t>
      </w:r>
      <w:r w:rsidR="00FE74EC">
        <w:rPr>
          <w:highlight w:val="white"/>
          <w:lang w:val="sv-SE"/>
        </w:rPr>
        <w:t xml:space="preserve">ASTERRISK </w:t>
      </w:r>
      <w:r>
        <w:rPr>
          <w:highlight w:val="white"/>
          <w:lang w:val="sv-SE"/>
        </w:rPr>
        <w:t>DIVIDE MODULO INCREMENT DECREMENT</w:t>
      </w:r>
    </w:p>
    <w:p w14:paraId="07F13961" w14:textId="77777777" w:rsidR="00FE74EC" w:rsidRDefault="00FE74EC" w:rsidP="00F91A23">
      <w:pPr>
        <w:pStyle w:val="Code"/>
        <w:rPr>
          <w:highlight w:val="white"/>
          <w:lang w:val="sv-SE"/>
        </w:rPr>
      </w:pPr>
    </w:p>
    <w:p w14:paraId="502E8C8D" w14:textId="77777777" w:rsidR="00A0227D" w:rsidRDefault="00F023DC" w:rsidP="00F91A23">
      <w:pPr>
        <w:pStyle w:val="Code"/>
        <w:rPr>
          <w:highlight w:val="white"/>
          <w:lang w:val="sv-SE"/>
        </w:rPr>
      </w:pPr>
      <w:r>
        <w:rPr>
          <w:highlight w:val="white"/>
          <w:lang w:val="sv-SE"/>
        </w:rPr>
        <w:t xml:space="preserve">       EQUAL NOT_EQUAL LESS_THAN LESS_THAN_EQUAL GREATER_THAN</w:t>
      </w:r>
    </w:p>
    <w:p w14:paraId="7B97318C" w14:textId="46C81B89" w:rsidR="003B214B" w:rsidRDefault="00F023DC" w:rsidP="00F91A23">
      <w:pPr>
        <w:pStyle w:val="Code"/>
        <w:rPr>
          <w:highlight w:val="white"/>
          <w:lang w:val="sv-SE"/>
        </w:rPr>
      </w:pPr>
      <w:r>
        <w:rPr>
          <w:highlight w:val="white"/>
          <w:lang w:val="sv-SE"/>
        </w:rPr>
        <w:t xml:space="preserve">       GREATER_THAN_EQUAL</w:t>
      </w:r>
    </w:p>
    <w:p w14:paraId="7BF6164E" w14:textId="35674889" w:rsidR="006D74C3" w:rsidRDefault="00135D3C" w:rsidP="00B343AE">
      <w:pPr>
        <w:rPr>
          <w:highlight w:val="white"/>
          <w:lang w:val="sv-SE"/>
        </w:rPr>
      </w:pPr>
      <w:r>
        <w:rPr>
          <w:highlight w:val="white"/>
          <w:lang w:val="sv-SE"/>
        </w:rPr>
        <w:t>Th</w:t>
      </w:r>
      <w:r w:rsidR="00B343AE">
        <w:rPr>
          <w:highlight w:val="white"/>
          <w:lang w:val="sv-SE"/>
        </w:rPr>
        <w:t>e assigmnent is both simple and compund.</w:t>
      </w:r>
    </w:p>
    <w:p w14:paraId="07D14B52" w14:textId="77777777" w:rsidR="00F023DC" w:rsidRDefault="00F023DC" w:rsidP="00F91A23">
      <w:pPr>
        <w:pStyle w:val="Code"/>
        <w:rPr>
          <w:highlight w:val="white"/>
          <w:lang w:val="sv-SE"/>
        </w:rPr>
      </w:pPr>
      <w:r>
        <w:rPr>
          <w:highlight w:val="white"/>
          <w:lang w:val="sv-SE"/>
        </w:rPr>
        <w:t xml:space="preserve">       ASSIGN ADD_ASSIGN SUBTRACT_ASSIGN MULTIPLY_ASSIGN</w:t>
      </w:r>
    </w:p>
    <w:p w14:paraId="04BDBE3B" w14:textId="086B5842" w:rsidR="00820193" w:rsidRDefault="00F023DC" w:rsidP="00FD3ACA">
      <w:pPr>
        <w:pStyle w:val="Code"/>
        <w:rPr>
          <w:highlight w:val="white"/>
          <w:lang w:val="sv-SE"/>
        </w:rPr>
      </w:pPr>
      <w:r>
        <w:rPr>
          <w:highlight w:val="white"/>
          <w:lang w:val="sv-SE"/>
        </w:rPr>
        <w:t xml:space="preserve">       DIVIDE_ASSIGN MODULO_ASSIGN AND_ASSIGN </w:t>
      </w:r>
      <w:r w:rsidR="00414C74">
        <w:rPr>
          <w:highlight w:val="white"/>
          <w:lang w:val="sv-SE"/>
        </w:rPr>
        <w:t>OR</w:t>
      </w:r>
      <w:r>
        <w:rPr>
          <w:highlight w:val="white"/>
          <w:lang w:val="sv-SE"/>
        </w:rPr>
        <w:t>_ASSIGN XOR_ASSIGN</w:t>
      </w:r>
    </w:p>
    <w:p w14:paraId="467FC1F6" w14:textId="5253E263" w:rsidR="00F023DC" w:rsidRDefault="00820193" w:rsidP="00FD3ACA">
      <w:pPr>
        <w:pStyle w:val="Code"/>
        <w:rPr>
          <w:highlight w:val="white"/>
          <w:lang w:val="sv-SE"/>
        </w:rPr>
      </w:pPr>
      <w:r>
        <w:rPr>
          <w:highlight w:val="white"/>
          <w:lang w:val="sv-SE"/>
        </w:rPr>
        <w:t xml:space="preserve">      </w:t>
      </w:r>
      <w:r w:rsidR="00FD3ACA" w:rsidRPr="00FD3ACA">
        <w:rPr>
          <w:highlight w:val="white"/>
          <w:lang w:val="sv-SE"/>
        </w:rPr>
        <w:t xml:space="preserve"> </w:t>
      </w:r>
      <w:r w:rsidR="00FD3ACA">
        <w:rPr>
          <w:highlight w:val="white"/>
          <w:lang w:val="sv-SE"/>
        </w:rPr>
        <w:t>LEFT_SHIFT_ASSIGN RIGHT_SHIFT_ASSIGN</w:t>
      </w:r>
    </w:p>
    <w:p w14:paraId="3674D8E8" w14:textId="77777777" w:rsidR="00CF45B8" w:rsidRDefault="00CF45B8" w:rsidP="001465CE">
      <w:pPr>
        <w:pStyle w:val="Code"/>
        <w:rPr>
          <w:highlight w:val="white"/>
          <w:lang w:val="sv-SE"/>
        </w:rPr>
      </w:pPr>
    </w:p>
    <w:p w14:paraId="3AD62225" w14:textId="63BF217E" w:rsidR="001465CE" w:rsidRDefault="001465CE" w:rsidP="001465CE">
      <w:pPr>
        <w:pStyle w:val="Code"/>
        <w:rPr>
          <w:highlight w:val="white"/>
          <w:lang w:val="sv-SE"/>
        </w:rPr>
      </w:pPr>
      <w:r>
        <w:rPr>
          <w:highlight w:val="white"/>
          <w:lang w:val="sv-SE"/>
        </w:rPr>
        <w:t xml:space="preserve">       LOGICAL_OR LOGICAL_AND LOGICAL_NOT</w:t>
      </w:r>
    </w:p>
    <w:p w14:paraId="042C393E" w14:textId="77777777" w:rsidR="00705E6F" w:rsidRDefault="00705E6F" w:rsidP="00705E6F">
      <w:pPr>
        <w:rPr>
          <w:highlight w:val="white"/>
          <w:lang w:val="sv-SE"/>
        </w:rPr>
      </w:pPr>
      <w:r>
        <w:rPr>
          <w:highlight w:val="white"/>
          <w:lang w:val="sv-SE"/>
        </w:rPr>
        <w:lastRenderedPageBreak/>
        <w:t>The ampersand (’&amp;’) is used both bitwise and as well as address operator.</w:t>
      </w:r>
    </w:p>
    <w:p w14:paraId="54AC8FE5" w14:textId="7D291ACF" w:rsidR="00705E6F" w:rsidRDefault="00705E6F" w:rsidP="00705E6F">
      <w:pPr>
        <w:pStyle w:val="Code"/>
        <w:rPr>
          <w:highlight w:val="white"/>
          <w:lang w:val="sv-SE"/>
        </w:rPr>
      </w:pPr>
      <w:r>
        <w:rPr>
          <w:highlight w:val="white"/>
          <w:lang w:val="sv-SE"/>
        </w:rPr>
        <w:t xml:space="preserve">       AMPERSAND BITWISE_XOR </w:t>
      </w:r>
      <w:r w:rsidR="003165F5">
        <w:rPr>
          <w:highlight w:val="white"/>
          <w:lang w:val="sv-SE"/>
        </w:rPr>
        <w:t>BITWISE_OR</w:t>
      </w:r>
      <w:r>
        <w:rPr>
          <w:highlight w:val="white"/>
          <w:lang w:val="sv-SE"/>
        </w:rPr>
        <w:t xml:space="preserve"> BITWISE_NOT</w:t>
      </w:r>
    </w:p>
    <w:p w14:paraId="1E2E29B4" w14:textId="58381CDD" w:rsidR="00FE437C" w:rsidRDefault="00135D3C" w:rsidP="00135D3C">
      <w:pPr>
        <w:rPr>
          <w:highlight w:val="white"/>
          <w:lang w:val="sv-SE"/>
        </w:rPr>
      </w:pPr>
      <w:r>
        <w:rPr>
          <w:highlight w:val="white"/>
          <w:lang w:val="sv-SE"/>
        </w:rPr>
        <w:t xml:space="preserve">The ellipse is made up by threee dots ’...’ and is used when defining </w:t>
      </w:r>
      <w:r w:rsidR="00FE437C">
        <w:rPr>
          <w:highlight w:val="white"/>
          <w:lang w:val="sv-SE"/>
        </w:rPr>
        <w:t xml:space="preserve">functions with a varriable number of parameters, sush as </w:t>
      </w:r>
      <w:r w:rsidR="00FE437C" w:rsidRPr="00FE437C">
        <w:rPr>
          <w:rStyle w:val="KeyWord0"/>
          <w:highlight w:val="white"/>
        </w:rPr>
        <w:t>printf</w:t>
      </w:r>
      <w:r w:rsidR="00FE437C">
        <w:rPr>
          <w:highlight w:val="white"/>
          <w:lang w:val="sv-SE"/>
        </w:rPr>
        <w:t xml:space="preserve"> or </w:t>
      </w:r>
      <w:r w:rsidR="00FE437C" w:rsidRPr="00FE437C">
        <w:rPr>
          <w:rStyle w:val="KeyWord0"/>
          <w:highlight w:val="white"/>
        </w:rPr>
        <w:t>scanf</w:t>
      </w:r>
      <w:r w:rsidR="00FE437C">
        <w:rPr>
          <w:highlight w:val="white"/>
          <w:lang w:val="sv-SE"/>
        </w:rPr>
        <w:t>.</w:t>
      </w:r>
    </w:p>
    <w:p w14:paraId="2E40C7C6" w14:textId="49209C6E" w:rsidR="00F023DC" w:rsidRDefault="003B214B" w:rsidP="00F91A23">
      <w:pPr>
        <w:pStyle w:val="Code"/>
        <w:rPr>
          <w:highlight w:val="white"/>
          <w:lang w:val="sv-SE"/>
        </w:rPr>
      </w:pPr>
      <w:r>
        <w:rPr>
          <w:highlight w:val="white"/>
          <w:lang w:val="sv-SE"/>
        </w:rPr>
        <w:t xml:space="preserve">       </w:t>
      </w:r>
      <w:r w:rsidR="00485385">
        <w:rPr>
          <w:highlight w:val="white"/>
          <w:lang w:val="sv-SE"/>
        </w:rPr>
        <w:t xml:space="preserve">QUESTION_MARK </w:t>
      </w:r>
      <w:r w:rsidR="00F023DC">
        <w:rPr>
          <w:highlight w:val="white"/>
          <w:lang w:val="sv-SE"/>
        </w:rPr>
        <w:t>COLON COMMA SEMICOLON ELLIPSE DOT ARROW</w:t>
      </w:r>
      <w:r w:rsidR="003C1FC5" w:rsidRPr="003C1FC5">
        <w:rPr>
          <w:highlight w:val="white"/>
          <w:lang w:val="sv-SE"/>
        </w:rPr>
        <w:t xml:space="preserve"> </w:t>
      </w:r>
      <w:r w:rsidR="003C1FC5">
        <w:rPr>
          <w:highlight w:val="white"/>
          <w:lang w:val="sv-SE"/>
        </w:rPr>
        <w:t>SIZEOF</w:t>
      </w:r>
    </w:p>
    <w:p w14:paraId="67D6FC73" w14:textId="504998BA" w:rsidR="007475EE" w:rsidRDefault="00E55083" w:rsidP="00E55083">
      <w:pPr>
        <w:rPr>
          <w:highlight w:val="white"/>
          <w:lang w:val="sv-SE"/>
        </w:rPr>
      </w:pPr>
      <w:r>
        <w:rPr>
          <w:highlight w:val="white"/>
          <w:lang w:val="sv-SE"/>
        </w:rPr>
        <w:t xml:space="preserve">In C, we have regular parentheses ’(’ and ’)’, blocks ’{’ and ’}’, and squares ’[’ and </w:t>
      </w:r>
      <w:r w:rsidR="007B6BE0">
        <w:rPr>
          <w:highlight w:val="white"/>
          <w:lang w:val="sv-SE"/>
        </w:rPr>
        <w:t>’]’</w:t>
      </w:r>
    </w:p>
    <w:p w14:paraId="063CB367" w14:textId="5DA835D5" w:rsidR="00F023DC" w:rsidRDefault="00F023DC" w:rsidP="00F91A23">
      <w:pPr>
        <w:pStyle w:val="Code"/>
        <w:rPr>
          <w:highlight w:val="white"/>
          <w:lang w:val="sv-SE"/>
        </w:rPr>
      </w:pPr>
      <w:r>
        <w:rPr>
          <w:highlight w:val="white"/>
          <w:lang w:val="sv-SE"/>
        </w:rPr>
        <w:t xml:space="preserve">       LEFT_</w:t>
      </w:r>
      <w:r w:rsidR="00E322FD">
        <w:rPr>
          <w:highlight w:val="white"/>
          <w:lang w:val="sv-SE"/>
        </w:rPr>
        <w:t xml:space="preserve">PARENTHESIS </w:t>
      </w:r>
      <w:r>
        <w:rPr>
          <w:highlight w:val="white"/>
          <w:lang w:val="sv-SE"/>
        </w:rPr>
        <w:t>RIGHT_</w:t>
      </w:r>
      <w:r w:rsidR="00E322FD">
        <w:rPr>
          <w:highlight w:val="white"/>
          <w:lang w:val="sv-SE"/>
        </w:rPr>
        <w:t>PARENTHESIS</w:t>
      </w:r>
      <w:r>
        <w:rPr>
          <w:highlight w:val="white"/>
          <w:lang w:val="sv-SE"/>
        </w:rPr>
        <w:t xml:space="preserve"> LEFT_BLOCK RIGHT_BLOCK</w:t>
      </w:r>
    </w:p>
    <w:p w14:paraId="61BB19EF" w14:textId="29E246DC" w:rsidR="00F023DC" w:rsidRDefault="00F023DC" w:rsidP="00F91A23">
      <w:pPr>
        <w:pStyle w:val="Code"/>
        <w:rPr>
          <w:highlight w:val="white"/>
          <w:lang w:val="sv-SE"/>
        </w:rPr>
      </w:pPr>
      <w:r>
        <w:rPr>
          <w:highlight w:val="white"/>
          <w:lang w:val="sv-SE"/>
        </w:rPr>
        <w:t xml:space="preserve">       LEFT_SQUARE RIGHT_SQUARE</w:t>
      </w:r>
    </w:p>
    <w:p w14:paraId="7ACCAC10" w14:textId="11AA507A" w:rsidR="00E402F9" w:rsidRDefault="00E402F9" w:rsidP="00E402F9">
      <w:pPr>
        <w:rPr>
          <w:highlight w:val="white"/>
          <w:lang w:val="sv-SE"/>
        </w:rPr>
      </w:pPr>
      <w:r>
        <w:rPr>
          <w:highlight w:val="white"/>
          <w:lang w:val="sv-SE"/>
        </w:rPr>
        <w:t>We need a set of keyword for the statements of C.</w:t>
      </w:r>
    </w:p>
    <w:p w14:paraId="6EA5561E" w14:textId="357C2240" w:rsidR="002503B4" w:rsidRDefault="008C021D" w:rsidP="002503B4">
      <w:pPr>
        <w:pStyle w:val="Code"/>
        <w:rPr>
          <w:highlight w:val="white"/>
          <w:lang w:val="sv-SE"/>
        </w:rPr>
      </w:pPr>
      <w:r>
        <w:rPr>
          <w:highlight w:val="white"/>
          <w:lang w:val="sv-SE"/>
        </w:rPr>
        <w:t xml:space="preserve">      </w:t>
      </w:r>
      <w:r w:rsidR="00F023DC">
        <w:rPr>
          <w:highlight w:val="white"/>
          <w:lang w:val="sv-SE"/>
        </w:rPr>
        <w:t xml:space="preserve"> IF ELSE SWITCH CASE DEFAULT</w:t>
      </w:r>
      <w:r w:rsidR="007E229F">
        <w:rPr>
          <w:highlight w:val="white"/>
          <w:lang w:val="sv-SE"/>
        </w:rPr>
        <w:t xml:space="preserve"> </w:t>
      </w:r>
      <w:r w:rsidR="00F023DC">
        <w:rPr>
          <w:highlight w:val="white"/>
          <w:lang w:val="sv-SE"/>
        </w:rPr>
        <w:t xml:space="preserve">FOR WHILE DO </w:t>
      </w:r>
      <w:r w:rsidR="007E229F">
        <w:rPr>
          <w:highlight w:val="white"/>
          <w:lang w:val="sv-SE"/>
        </w:rPr>
        <w:t xml:space="preserve">BREAK </w:t>
      </w:r>
      <w:r w:rsidR="00F023DC">
        <w:rPr>
          <w:highlight w:val="white"/>
          <w:lang w:val="sv-SE"/>
        </w:rPr>
        <w:t>CONTINUE RETURN GOTO</w:t>
      </w:r>
      <w:r w:rsidR="002503B4">
        <w:rPr>
          <w:highlight w:val="white"/>
          <w:lang w:val="sv-SE"/>
        </w:rPr>
        <w:t xml:space="preserve"> </w:t>
      </w:r>
    </w:p>
    <w:p w14:paraId="3CC8484D" w14:textId="789EAADC" w:rsidR="008F1E38" w:rsidRDefault="008F1E38" w:rsidP="008F1E38">
      <w:pPr>
        <w:rPr>
          <w:highlight w:val="white"/>
          <w:lang w:val="sv-SE"/>
        </w:rPr>
      </w:pPr>
      <w:r>
        <w:rPr>
          <w:highlight w:val="white"/>
          <w:lang w:val="sv-SE"/>
        </w:rPr>
        <w:t>The interrupt, jump_register, syscall, and carry flag tokens are used for internal system calls only.</w:t>
      </w:r>
    </w:p>
    <w:p w14:paraId="5B49740F" w14:textId="71C84361" w:rsidR="00F023DC" w:rsidRDefault="008C021D" w:rsidP="00F91A23">
      <w:pPr>
        <w:pStyle w:val="Code"/>
        <w:rPr>
          <w:highlight w:val="white"/>
          <w:lang w:val="sv-SE"/>
        </w:rPr>
      </w:pPr>
      <w:r>
        <w:rPr>
          <w:highlight w:val="white"/>
          <w:lang w:val="sv-SE"/>
        </w:rPr>
        <w:t xml:space="preserve">      </w:t>
      </w:r>
      <w:r w:rsidR="00F023DC">
        <w:rPr>
          <w:highlight w:val="white"/>
          <w:lang w:val="sv-SE"/>
        </w:rPr>
        <w:t xml:space="preserve"> INTERRUPT</w:t>
      </w:r>
      <w:r>
        <w:rPr>
          <w:highlight w:val="white"/>
          <w:lang w:val="sv-SE"/>
        </w:rPr>
        <w:t xml:space="preserve"> </w:t>
      </w:r>
      <w:r w:rsidR="00F023DC">
        <w:rPr>
          <w:highlight w:val="white"/>
          <w:lang w:val="sv-SE"/>
        </w:rPr>
        <w:t>JUMP_REGISTER SYSCALL CARRY_FLAG</w:t>
      </w:r>
    </w:p>
    <w:p w14:paraId="2ACDDC19" w14:textId="0F939DF6" w:rsidR="005D20FE" w:rsidRDefault="005D20FE" w:rsidP="005D20FE">
      <w:pPr>
        <w:rPr>
          <w:highlight w:val="white"/>
          <w:lang w:val="sv-SE"/>
        </w:rPr>
      </w:pPr>
      <w:r>
        <w:rPr>
          <w:highlight w:val="white"/>
          <w:lang w:val="sv-SE"/>
        </w:rPr>
        <w:t>Note that we do not need any tokens for comments, since they have been taken care of by the preprocessor.</w:t>
      </w:r>
    </w:p>
    <w:p w14:paraId="3B336BFA" w14:textId="51B688C8" w:rsidR="005843DF" w:rsidRDefault="005843DF" w:rsidP="005843DF">
      <w:pPr>
        <w:rPr>
          <w:highlight w:val="white"/>
          <w:lang w:val="sv-SE"/>
        </w:rPr>
      </w:pPr>
      <w:r>
        <w:rPr>
          <w:highlight w:val="white"/>
          <w:lang w:val="sv-SE"/>
        </w:rPr>
        <w:t>The next part of the scanner is the union section</w:t>
      </w:r>
      <w:r w:rsidR="002866DC">
        <w:rPr>
          <w:highlight w:val="white"/>
          <w:lang w:val="sv-SE"/>
        </w:rPr>
        <w:t xml:space="preserve">, where we define the </w:t>
      </w:r>
      <w:r w:rsidR="000F6165">
        <w:rPr>
          <w:highlight w:val="white"/>
          <w:lang w:val="sv-SE"/>
        </w:rPr>
        <w:t>attributes of the rules</w:t>
      </w:r>
      <w:r w:rsidR="00C2229A">
        <w:rPr>
          <w:highlight w:val="white"/>
          <w:lang w:val="sv-SE"/>
        </w:rPr>
        <w:t xml:space="preserve"> below.</w:t>
      </w:r>
    </w:p>
    <w:p w14:paraId="20DF0E74" w14:textId="14988BAF" w:rsidR="00F023DC" w:rsidRDefault="00F023DC" w:rsidP="00F91A23">
      <w:pPr>
        <w:pStyle w:val="Code"/>
        <w:rPr>
          <w:highlight w:val="white"/>
          <w:lang w:val="sv-SE"/>
        </w:rPr>
      </w:pPr>
      <w:r>
        <w:rPr>
          <w:highlight w:val="white"/>
          <w:lang w:val="sv-SE"/>
        </w:rPr>
        <w:t>%union {</w:t>
      </w:r>
    </w:p>
    <w:p w14:paraId="283A3B5A" w14:textId="15B25443" w:rsidR="00F023DC" w:rsidRDefault="00F023DC" w:rsidP="00F91A23">
      <w:pPr>
        <w:pStyle w:val="Code"/>
        <w:rPr>
          <w:highlight w:val="white"/>
          <w:lang w:val="sv-SE"/>
        </w:rPr>
      </w:pPr>
      <w:r>
        <w:rPr>
          <w:highlight w:val="white"/>
          <w:lang w:val="sv-SE"/>
        </w:rPr>
        <w:t xml:space="preserve">  public string name;</w:t>
      </w:r>
    </w:p>
    <w:p w14:paraId="755757C4" w14:textId="04B180D7" w:rsidR="00CC3BF3" w:rsidRDefault="000B7A56" w:rsidP="00CC3BF3">
      <w:pPr>
        <w:rPr>
          <w:highlight w:val="white"/>
          <w:lang w:val="sv-SE"/>
        </w:rPr>
      </w:pPr>
      <w:r>
        <w:rPr>
          <w:highlight w:val="white"/>
          <w:lang w:val="sv-SE"/>
        </w:rPr>
        <w:t xml:space="preserve">The </w:t>
      </w:r>
      <w:r w:rsidR="00CC3BF3" w:rsidRPr="000B7A56">
        <w:rPr>
          <w:rStyle w:val="KeyWord0"/>
          <w:highlight w:val="white"/>
        </w:rPr>
        <w:t>Register</w:t>
      </w:r>
      <w:r w:rsidR="00CC3BF3">
        <w:rPr>
          <w:highlight w:val="white"/>
          <w:lang w:val="sv-SE"/>
        </w:rPr>
        <w:t xml:space="preserve"> enumeration hold</w:t>
      </w:r>
      <w:r w:rsidR="002E4915">
        <w:rPr>
          <w:highlight w:val="white"/>
          <w:lang w:val="sv-SE"/>
        </w:rPr>
        <w:t>s</w:t>
      </w:r>
      <w:r w:rsidR="00CC3BF3">
        <w:rPr>
          <w:highlight w:val="white"/>
          <w:lang w:val="sv-SE"/>
        </w:rPr>
        <w:t xml:space="preserve"> the registers of the target ma</w:t>
      </w:r>
      <w:r w:rsidR="00CF3400">
        <w:rPr>
          <w:highlight w:val="white"/>
          <w:lang w:val="sv-SE"/>
        </w:rPr>
        <w:t>c</w:t>
      </w:r>
      <w:r w:rsidR="00CC3BF3">
        <w:rPr>
          <w:highlight w:val="white"/>
          <w:lang w:val="sv-SE"/>
        </w:rPr>
        <w:t>hine.</w:t>
      </w:r>
    </w:p>
    <w:p w14:paraId="5D03C2E9" w14:textId="1F924C01" w:rsidR="00F023DC" w:rsidRDefault="00F023DC" w:rsidP="00F91A23">
      <w:pPr>
        <w:pStyle w:val="Code"/>
        <w:rPr>
          <w:highlight w:val="white"/>
          <w:lang w:val="sv-SE"/>
        </w:rPr>
      </w:pPr>
      <w:r>
        <w:rPr>
          <w:highlight w:val="white"/>
          <w:lang w:val="sv-SE"/>
        </w:rPr>
        <w:t xml:space="preserve">  public Register register;</w:t>
      </w:r>
    </w:p>
    <w:p w14:paraId="4A7A93F6" w14:textId="4D989AB2" w:rsidR="00BB5903" w:rsidRDefault="00010727" w:rsidP="00BE73B3">
      <w:pPr>
        <w:rPr>
          <w:highlight w:val="white"/>
          <w:lang w:val="sv-SE"/>
        </w:rPr>
      </w:pPr>
      <w:r>
        <w:rPr>
          <w:highlight w:val="white"/>
          <w:lang w:val="sv-SE"/>
        </w:rPr>
        <w:t xml:space="preserve">Each </w:t>
      </w:r>
      <w:r w:rsidR="00BE73B3">
        <w:rPr>
          <w:highlight w:val="white"/>
          <w:lang w:val="sv-SE"/>
        </w:rPr>
        <w:t xml:space="preserve">symbol has a type, which is described by the </w:t>
      </w:r>
      <w:r w:rsidR="00BE73B3" w:rsidRPr="001B0A04">
        <w:rPr>
          <w:rStyle w:val="KeyWord0"/>
          <w:highlight w:val="white"/>
        </w:rPr>
        <w:t>Type</w:t>
      </w:r>
      <w:r w:rsidR="00BE73B3">
        <w:rPr>
          <w:highlight w:val="white"/>
          <w:lang w:val="sv-SE"/>
        </w:rPr>
        <w:t xml:space="preserve"> class.</w:t>
      </w:r>
    </w:p>
    <w:p w14:paraId="74594EF7" w14:textId="77777777" w:rsidR="00F023DC" w:rsidRDefault="00F023DC" w:rsidP="00F91A23">
      <w:pPr>
        <w:pStyle w:val="Code"/>
        <w:rPr>
          <w:highlight w:val="white"/>
          <w:lang w:val="sv-SE"/>
        </w:rPr>
      </w:pPr>
      <w:r>
        <w:rPr>
          <w:highlight w:val="white"/>
          <w:lang w:val="sv-SE"/>
        </w:rPr>
        <w:t xml:space="preserve">  public CCompiler.Type type;</w:t>
      </w:r>
    </w:p>
    <w:p w14:paraId="21375045" w14:textId="77777777" w:rsidR="00F023DC" w:rsidRDefault="00F023DC" w:rsidP="00F91A23">
      <w:pPr>
        <w:pStyle w:val="Code"/>
        <w:rPr>
          <w:highlight w:val="white"/>
          <w:lang w:val="sv-SE"/>
        </w:rPr>
      </w:pPr>
      <w:r>
        <w:rPr>
          <w:highlight w:val="white"/>
          <w:lang w:val="sv-SE"/>
        </w:rPr>
        <w:t xml:space="preserve">  public List&lt;CCompiler.Type&gt; type_list;</w:t>
      </w:r>
    </w:p>
    <w:p w14:paraId="620F2854" w14:textId="77777777" w:rsidR="00F023DC" w:rsidRDefault="00F023DC" w:rsidP="00F91A23">
      <w:pPr>
        <w:pStyle w:val="Code"/>
        <w:rPr>
          <w:highlight w:val="white"/>
          <w:lang w:val="sv-SE"/>
        </w:rPr>
      </w:pPr>
      <w:r>
        <w:rPr>
          <w:highlight w:val="white"/>
          <w:lang w:val="sv-SE"/>
        </w:rPr>
        <w:t xml:space="preserve">  public Sort sort;</w:t>
      </w:r>
    </w:p>
    <w:p w14:paraId="7A8B005E" w14:textId="77777777" w:rsidR="00F023DC" w:rsidRDefault="00F023DC" w:rsidP="00F91A23">
      <w:pPr>
        <w:pStyle w:val="Code"/>
        <w:rPr>
          <w:highlight w:val="white"/>
          <w:lang w:val="sv-SE"/>
        </w:rPr>
      </w:pPr>
      <w:r>
        <w:rPr>
          <w:highlight w:val="white"/>
          <w:lang w:val="sv-SE"/>
        </w:rPr>
        <w:t xml:space="preserve">  public Symbol symbol;</w:t>
      </w:r>
    </w:p>
    <w:p w14:paraId="419A1EE5" w14:textId="77777777" w:rsidR="00F023DC" w:rsidRDefault="00F023DC" w:rsidP="00F91A23">
      <w:pPr>
        <w:pStyle w:val="Code"/>
        <w:rPr>
          <w:highlight w:val="white"/>
          <w:lang w:val="sv-SE"/>
        </w:rPr>
      </w:pPr>
      <w:r>
        <w:rPr>
          <w:highlight w:val="white"/>
          <w:lang w:val="sv-SE"/>
        </w:rPr>
        <w:t xml:space="preserve">  public IDictionary&lt;string,Symbol&gt; symbol_map;</w:t>
      </w:r>
    </w:p>
    <w:p w14:paraId="509FFDB3" w14:textId="77777777" w:rsidR="00F023DC" w:rsidRDefault="00F023DC" w:rsidP="00F91A23">
      <w:pPr>
        <w:pStyle w:val="Code"/>
        <w:rPr>
          <w:highlight w:val="white"/>
          <w:lang w:val="sv-SE"/>
        </w:rPr>
      </w:pPr>
      <w:r>
        <w:rPr>
          <w:highlight w:val="white"/>
          <w:lang w:val="sv-SE"/>
        </w:rPr>
        <w:t xml:space="preserve">  public ISet&lt;Pair&lt;Symbol,bool&gt;&gt; symbol_bool_pair_set;</w:t>
      </w:r>
    </w:p>
    <w:p w14:paraId="24D492F2" w14:textId="77777777" w:rsidR="00F023DC" w:rsidRDefault="00F023DC" w:rsidP="00F91A23">
      <w:pPr>
        <w:pStyle w:val="Code"/>
        <w:rPr>
          <w:highlight w:val="white"/>
          <w:lang w:val="sv-SE"/>
        </w:rPr>
      </w:pPr>
      <w:r>
        <w:rPr>
          <w:highlight w:val="white"/>
          <w:lang w:val="sv-SE"/>
        </w:rPr>
        <w:t xml:space="preserve">  public Pair&lt;Symbol,bool&gt; symbol_bool_pair;</w:t>
      </w:r>
    </w:p>
    <w:p w14:paraId="0A161C5E" w14:textId="77777777" w:rsidR="00F023DC" w:rsidRDefault="00F023DC" w:rsidP="00F91A23">
      <w:pPr>
        <w:pStyle w:val="Code"/>
        <w:rPr>
          <w:highlight w:val="white"/>
          <w:lang w:val="sv-SE"/>
        </w:rPr>
      </w:pPr>
      <w:r>
        <w:rPr>
          <w:highlight w:val="white"/>
          <w:lang w:val="sv-SE"/>
        </w:rPr>
        <w:t xml:space="preserve">  public Pair&lt;string,Symbol&gt; string_symbol_pair;</w:t>
      </w:r>
    </w:p>
    <w:p w14:paraId="0D4AFC72" w14:textId="77777777" w:rsidR="00F023DC" w:rsidRDefault="00F023DC" w:rsidP="00F91A23">
      <w:pPr>
        <w:pStyle w:val="Code"/>
        <w:rPr>
          <w:highlight w:val="white"/>
          <w:lang w:val="sv-SE"/>
        </w:rPr>
      </w:pPr>
      <w:r>
        <w:rPr>
          <w:highlight w:val="white"/>
          <w:lang w:val="sv-SE"/>
        </w:rPr>
        <w:t xml:space="preserve">  public List&lt;Pair&lt;string,Symbol&gt;&gt; string_symbol_pair_list;</w:t>
      </w:r>
    </w:p>
    <w:p w14:paraId="10C36108" w14:textId="77777777" w:rsidR="00F023DC" w:rsidRDefault="00F023DC" w:rsidP="00F91A23">
      <w:pPr>
        <w:pStyle w:val="Code"/>
        <w:rPr>
          <w:highlight w:val="white"/>
          <w:lang w:val="sv-SE"/>
        </w:rPr>
      </w:pPr>
      <w:r>
        <w:rPr>
          <w:highlight w:val="white"/>
          <w:lang w:val="sv-SE"/>
        </w:rPr>
        <w:t xml:space="preserve">  public List&lt;string&gt; string_list;</w:t>
      </w:r>
    </w:p>
    <w:p w14:paraId="326E2B8D" w14:textId="1D95A24F" w:rsidR="00F023DC" w:rsidRDefault="00F023DC" w:rsidP="00F91A23">
      <w:pPr>
        <w:pStyle w:val="Code"/>
        <w:rPr>
          <w:highlight w:val="white"/>
          <w:lang w:val="sv-SE"/>
        </w:rPr>
      </w:pPr>
      <w:r>
        <w:rPr>
          <w:highlight w:val="white"/>
          <w:lang w:val="sv-SE"/>
        </w:rPr>
        <w:t xml:space="preserve">  public Declarator </w:t>
      </w:r>
      <w:r w:rsidR="00AB7DF5">
        <w:rPr>
          <w:highlight w:val="white"/>
          <w:lang w:val="sv-SE"/>
        </w:rPr>
        <w:t>pointer_declarator</w:t>
      </w:r>
      <w:r>
        <w:rPr>
          <w:highlight w:val="white"/>
          <w:lang w:val="sv-SE"/>
        </w:rPr>
        <w:t>;</w:t>
      </w:r>
    </w:p>
    <w:p w14:paraId="47898A2D" w14:textId="13F62C63" w:rsidR="00F023DC" w:rsidRDefault="00F023DC" w:rsidP="00F91A23">
      <w:pPr>
        <w:pStyle w:val="Code"/>
        <w:rPr>
          <w:highlight w:val="white"/>
          <w:lang w:val="sv-SE"/>
        </w:rPr>
      </w:pPr>
      <w:r>
        <w:rPr>
          <w:highlight w:val="white"/>
          <w:lang w:val="sv-SE"/>
        </w:rPr>
        <w:t xml:space="preserve">  public List&lt;Declarator&gt; </w:t>
      </w:r>
      <w:r w:rsidR="00B473E1">
        <w:rPr>
          <w:highlight w:val="white"/>
          <w:lang w:val="sv-SE"/>
        </w:rPr>
        <w:t>declarator_list</w:t>
      </w:r>
      <w:r>
        <w:rPr>
          <w:highlight w:val="white"/>
          <w:lang w:val="sv-SE"/>
        </w:rPr>
        <w:t>;</w:t>
      </w:r>
    </w:p>
    <w:p w14:paraId="0286C4E8" w14:textId="77777777" w:rsidR="00F023DC" w:rsidRDefault="00F023DC" w:rsidP="00F91A23">
      <w:pPr>
        <w:pStyle w:val="Code"/>
        <w:rPr>
          <w:highlight w:val="white"/>
          <w:lang w:val="sv-SE"/>
        </w:rPr>
      </w:pPr>
      <w:r>
        <w:rPr>
          <w:highlight w:val="white"/>
          <w:lang w:val="sv-SE"/>
        </w:rPr>
        <w:t xml:space="preserve">  public MiddleOperator middleOperator;</w:t>
      </w:r>
    </w:p>
    <w:p w14:paraId="073CA29F" w14:textId="77777777" w:rsidR="00F023DC" w:rsidRDefault="00F023DC" w:rsidP="00F91A23">
      <w:pPr>
        <w:pStyle w:val="Code"/>
        <w:rPr>
          <w:highlight w:val="white"/>
          <w:lang w:val="sv-SE"/>
        </w:rPr>
      </w:pPr>
      <w:r>
        <w:rPr>
          <w:highlight w:val="white"/>
          <w:lang w:val="sv-SE"/>
        </w:rPr>
        <w:t xml:space="preserve">  public Expression expression;</w:t>
      </w:r>
    </w:p>
    <w:p w14:paraId="3C3752EE" w14:textId="77777777" w:rsidR="00F023DC" w:rsidRDefault="00F023DC" w:rsidP="00F91A23">
      <w:pPr>
        <w:pStyle w:val="Code"/>
        <w:rPr>
          <w:highlight w:val="white"/>
          <w:lang w:val="sv-SE"/>
        </w:rPr>
      </w:pPr>
      <w:r>
        <w:rPr>
          <w:highlight w:val="white"/>
          <w:lang w:val="sv-SE"/>
        </w:rPr>
        <w:t xml:space="preserve">  public List&lt;Expression&gt; expression_list;</w:t>
      </w:r>
    </w:p>
    <w:p w14:paraId="31754287" w14:textId="77777777" w:rsidR="00F023DC" w:rsidRDefault="00F023DC" w:rsidP="00F91A23">
      <w:pPr>
        <w:pStyle w:val="Code"/>
        <w:rPr>
          <w:highlight w:val="white"/>
          <w:lang w:val="sv-SE"/>
        </w:rPr>
      </w:pPr>
      <w:r>
        <w:rPr>
          <w:highlight w:val="white"/>
          <w:lang w:val="sv-SE"/>
        </w:rPr>
        <w:t xml:space="preserve">  public Statement statement;</w:t>
      </w:r>
    </w:p>
    <w:p w14:paraId="7A8609EF" w14:textId="77777777" w:rsidR="00F023DC" w:rsidRDefault="00F023DC" w:rsidP="00F91A23">
      <w:pPr>
        <w:pStyle w:val="Code"/>
        <w:rPr>
          <w:highlight w:val="white"/>
          <w:lang w:val="sv-SE"/>
        </w:rPr>
      </w:pPr>
      <w:r>
        <w:rPr>
          <w:highlight w:val="white"/>
          <w:lang w:val="sv-SE"/>
        </w:rPr>
        <w:t xml:space="preserve">  public Pair&lt;List&lt;Pair&lt;string,Symbol&gt;&gt;,Boolean&gt; parameter_pair;</w:t>
      </w:r>
    </w:p>
    <w:p w14:paraId="03380E50" w14:textId="77777777" w:rsidR="00F023DC" w:rsidRDefault="00F023DC" w:rsidP="00F91A23">
      <w:pPr>
        <w:pStyle w:val="Code"/>
        <w:rPr>
          <w:highlight w:val="white"/>
          <w:lang w:val="sv-SE"/>
        </w:rPr>
      </w:pPr>
      <w:r>
        <w:rPr>
          <w:highlight w:val="white"/>
          <w:lang w:val="sv-SE"/>
        </w:rPr>
        <w:t xml:space="preserve">  public List&lt;MiddleCode&gt; middle_code_list;</w:t>
      </w:r>
    </w:p>
    <w:p w14:paraId="1889C98A" w14:textId="77777777" w:rsidR="00F023DC" w:rsidRDefault="00F023DC" w:rsidP="00F91A23">
      <w:pPr>
        <w:pStyle w:val="Code"/>
        <w:rPr>
          <w:highlight w:val="white"/>
          <w:lang w:val="sv-SE"/>
        </w:rPr>
      </w:pPr>
      <w:r>
        <w:rPr>
          <w:highlight w:val="white"/>
          <w:lang w:val="sv-SE"/>
        </w:rPr>
        <w:t xml:space="preserve">  public object obj;</w:t>
      </w:r>
    </w:p>
    <w:p w14:paraId="790568A1" w14:textId="77777777" w:rsidR="00F023DC" w:rsidRDefault="00F023DC" w:rsidP="00F91A23">
      <w:pPr>
        <w:pStyle w:val="Code"/>
        <w:rPr>
          <w:highlight w:val="white"/>
          <w:lang w:val="sv-SE"/>
        </w:rPr>
      </w:pPr>
      <w:r>
        <w:rPr>
          <w:highlight w:val="white"/>
          <w:lang w:val="sv-SE"/>
        </w:rPr>
        <w:t xml:space="preserve">  public List&lt;object&gt; object_list;</w:t>
      </w:r>
    </w:p>
    <w:p w14:paraId="5F8BF3DA" w14:textId="77777777" w:rsidR="00F023DC" w:rsidRDefault="00F023DC" w:rsidP="00F91A23">
      <w:pPr>
        <w:pStyle w:val="Code"/>
        <w:rPr>
          <w:highlight w:val="white"/>
          <w:lang w:val="sv-SE"/>
        </w:rPr>
      </w:pPr>
      <w:r>
        <w:rPr>
          <w:highlight w:val="white"/>
          <w:lang w:val="sv-SE"/>
        </w:rPr>
        <w:t>}</w:t>
      </w:r>
    </w:p>
    <w:p w14:paraId="1716ECB5" w14:textId="77777777" w:rsidR="00F023DC" w:rsidRDefault="00F023DC" w:rsidP="00F91A23">
      <w:pPr>
        <w:pStyle w:val="Code"/>
        <w:rPr>
          <w:highlight w:val="white"/>
          <w:lang w:val="sv-SE"/>
        </w:rPr>
      </w:pPr>
    </w:p>
    <w:p w14:paraId="65838E8E" w14:textId="77777777" w:rsidR="00F023DC" w:rsidRDefault="00F023DC" w:rsidP="00F91A23">
      <w:pPr>
        <w:pStyle w:val="Code"/>
        <w:rPr>
          <w:highlight w:val="white"/>
          <w:lang w:val="sv-SE"/>
        </w:rPr>
      </w:pPr>
      <w:r>
        <w:rPr>
          <w:highlight w:val="white"/>
          <w:lang w:val="sv-SE"/>
        </w:rPr>
        <w:t>%token &lt;name&gt; NAME</w:t>
      </w:r>
    </w:p>
    <w:p w14:paraId="0300BD46" w14:textId="77777777" w:rsidR="00F023DC" w:rsidRDefault="00F023DC" w:rsidP="00F91A23">
      <w:pPr>
        <w:pStyle w:val="Code"/>
        <w:rPr>
          <w:highlight w:val="white"/>
          <w:lang w:val="sv-SE"/>
        </w:rPr>
      </w:pPr>
      <w:r>
        <w:rPr>
          <w:highlight w:val="white"/>
          <w:lang w:val="sv-SE"/>
        </w:rPr>
        <w:t>%token &lt;register&gt; REGISTER_NAME</w:t>
      </w:r>
    </w:p>
    <w:p w14:paraId="4E69D82E" w14:textId="77777777" w:rsidR="00F023DC" w:rsidRDefault="00F023DC" w:rsidP="00F91A23">
      <w:pPr>
        <w:pStyle w:val="Code"/>
        <w:rPr>
          <w:highlight w:val="white"/>
          <w:lang w:val="sv-SE"/>
        </w:rPr>
      </w:pPr>
      <w:r>
        <w:rPr>
          <w:highlight w:val="white"/>
          <w:lang w:val="sv-SE"/>
        </w:rPr>
        <w:t>%token &lt;type&gt; TYPEDEF_NAME</w:t>
      </w:r>
    </w:p>
    <w:p w14:paraId="4D974DEE" w14:textId="77777777" w:rsidR="00F023DC" w:rsidRDefault="00F023DC" w:rsidP="00F91A23">
      <w:pPr>
        <w:pStyle w:val="Code"/>
        <w:rPr>
          <w:highlight w:val="white"/>
          <w:lang w:val="sv-SE"/>
        </w:rPr>
      </w:pPr>
      <w:r>
        <w:rPr>
          <w:highlight w:val="white"/>
          <w:lang w:val="sv-SE"/>
        </w:rPr>
        <w:t>%token &lt;symbol&gt; VALUE</w:t>
      </w:r>
    </w:p>
    <w:p w14:paraId="40957F8C" w14:textId="77777777" w:rsidR="00F023DC" w:rsidRDefault="00F023DC" w:rsidP="00F91A23">
      <w:pPr>
        <w:pStyle w:val="Code"/>
        <w:rPr>
          <w:highlight w:val="white"/>
          <w:lang w:val="sv-SE"/>
        </w:rPr>
      </w:pPr>
    </w:p>
    <w:p w14:paraId="424B00C4" w14:textId="77777777" w:rsidR="00F023DC" w:rsidRDefault="00F023DC" w:rsidP="00F91A23">
      <w:pPr>
        <w:pStyle w:val="Code"/>
        <w:rPr>
          <w:highlight w:val="white"/>
          <w:lang w:val="sv-SE"/>
        </w:rPr>
      </w:pPr>
      <w:r>
        <w:rPr>
          <w:highlight w:val="white"/>
          <w:lang w:val="sv-SE"/>
        </w:rPr>
        <w:lastRenderedPageBreak/>
        <w:t>%type &lt;obj&gt; declaration_specifier declaration_specifier_list_x</w:t>
      </w:r>
    </w:p>
    <w:p w14:paraId="5269300D" w14:textId="77777777" w:rsidR="00F023DC" w:rsidRDefault="00F023DC" w:rsidP="00F91A23">
      <w:pPr>
        <w:pStyle w:val="Code"/>
        <w:rPr>
          <w:highlight w:val="white"/>
          <w:lang w:val="sv-SE"/>
        </w:rPr>
      </w:pPr>
      <w:r>
        <w:rPr>
          <w:highlight w:val="white"/>
          <w:lang w:val="sv-SE"/>
        </w:rPr>
        <w:t>%type &lt;object_list&gt; declaration_specifier_list</w:t>
      </w:r>
    </w:p>
    <w:p w14:paraId="28653C30" w14:textId="77777777" w:rsidR="00F023DC" w:rsidRDefault="00F023DC" w:rsidP="00F91A23">
      <w:pPr>
        <w:pStyle w:val="Code"/>
        <w:rPr>
          <w:highlight w:val="white"/>
          <w:lang w:val="sv-SE"/>
        </w:rPr>
      </w:pPr>
    </w:p>
    <w:p w14:paraId="4EC2D2A1" w14:textId="77777777" w:rsidR="00F023DC" w:rsidRDefault="00F023DC" w:rsidP="00F91A23">
      <w:pPr>
        <w:pStyle w:val="Code"/>
        <w:rPr>
          <w:highlight w:val="white"/>
          <w:lang w:val="sv-SE"/>
        </w:rPr>
      </w:pPr>
      <w:r>
        <w:rPr>
          <w:highlight w:val="white"/>
          <w:lang w:val="sv-SE"/>
        </w:rPr>
        <w:t>%type &lt;name&gt; optional_name</w:t>
      </w:r>
    </w:p>
    <w:p w14:paraId="2317587C" w14:textId="77777777" w:rsidR="00F023DC" w:rsidRDefault="00F023DC" w:rsidP="00F91A23">
      <w:pPr>
        <w:pStyle w:val="Code"/>
        <w:rPr>
          <w:highlight w:val="white"/>
          <w:lang w:val="sv-SE"/>
        </w:rPr>
      </w:pPr>
      <w:r>
        <w:rPr>
          <w:highlight w:val="white"/>
          <w:lang w:val="sv-SE"/>
        </w:rPr>
        <w:t>%type &lt;type&gt; struct_or_union_specifier</w:t>
      </w:r>
    </w:p>
    <w:p w14:paraId="51AA5966" w14:textId="77777777" w:rsidR="00F023DC" w:rsidRDefault="00F023DC" w:rsidP="00F91A23">
      <w:pPr>
        <w:pStyle w:val="Code"/>
        <w:rPr>
          <w:highlight w:val="white"/>
          <w:lang w:val="sv-SE"/>
        </w:rPr>
      </w:pPr>
      <w:r>
        <w:rPr>
          <w:highlight w:val="white"/>
          <w:lang w:val="sv-SE"/>
        </w:rPr>
        <w:t>%type &lt;sort&gt; struct_or_union</w:t>
      </w:r>
    </w:p>
    <w:p w14:paraId="0F347B6B" w14:textId="77777777" w:rsidR="00F023DC" w:rsidRDefault="00F023DC" w:rsidP="00F91A23">
      <w:pPr>
        <w:pStyle w:val="Code"/>
        <w:rPr>
          <w:highlight w:val="white"/>
          <w:lang w:val="sv-SE"/>
        </w:rPr>
      </w:pPr>
    </w:p>
    <w:p w14:paraId="6B6F77C8" w14:textId="77777777" w:rsidR="00F023DC" w:rsidRDefault="00F023DC" w:rsidP="00F91A23">
      <w:pPr>
        <w:pStyle w:val="Code"/>
        <w:rPr>
          <w:highlight w:val="white"/>
          <w:lang w:val="sv-SE"/>
        </w:rPr>
      </w:pPr>
      <w:r>
        <w:rPr>
          <w:highlight w:val="white"/>
          <w:lang w:val="sv-SE"/>
        </w:rPr>
        <w:t>%type &lt;type&gt; enum_specifier</w:t>
      </w:r>
    </w:p>
    <w:p w14:paraId="2E53318A" w14:textId="77777777" w:rsidR="00F023DC" w:rsidRDefault="00F023DC" w:rsidP="00F91A23">
      <w:pPr>
        <w:pStyle w:val="Code"/>
        <w:rPr>
          <w:highlight w:val="white"/>
          <w:lang w:val="sv-SE"/>
        </w:rPr>
      </w:pPr>
      <w:r>
        <w:rPr>
          <w:highlight w:val="white"/>
          <w:lang w:val="sv-SE"/>
        </w:rPr>
        <w:t>%type &lt;symbol_bool_pair_set&gt; enum_list</w:t>
      </w:r>
    </w:p>
    <w:p w14:paraId="48A0349A" w14:textId="77777777" w:rsidR="00F023DC" w:rsidRDefault="00F023DC" w:rsidP="00F91A23">
      <w:pPr>
        <w:pStyle w:val="Code"/>
        <w:rPr>
          <w:highlight w:val="white"/>
          <w:lang w:val="sv-SE"/>
        </w:rPr>
      </w:pPr>
      <w:r>
        <w:rPr>
          <w:highlight w:val="white"/>
          <w:lang w:val="sv-SE"/>
        </w:rPr>
        <w:t>%type &lt;symbol_bool_pair&gt; enum</w:t>
      </w:r>
    </w:p>
    <w:p w14:paraId="450EDDFF" w14:textId="487E3A21" w:rsidR="00F023DC" w:rsidRDefault="00F023DC" w:rsidP="00F91A23">
      <w:pPr>
        <w:pStyle w:val="Code"/>
        <w:rPr>
          <w:highlight w:val="white"/>
          <w:lang w:val="sv-SE"/>
        </w:rPr>
      </w:pPr>
      <w:r>
        <w:rPr>
          <w:highlight w:val="white"/>
          <w:lang w:val="sv-SE"/>
        </w:rPr>
        <w:t xml:space="preserve">%type &lt;middle_code_list&gt; </w:t>
      </w:r>
      <w:r w:rsidR="00B473E1">
        <w:rPr>
          <w:highlight w:val="white"/>
          <w:lang w:val="sv-SE"/>
        </w:rPr>
        <w:t>declarator_list</w:t>
      </w:r>
    </w:p>
    <w:p w14:paraId="6667689C" w14:textId="785832FA" w:rsidR="00F023DC" w:rsidRDefault="00F023DC" w:rsidP="00F91A23">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declaration</w:t>
      </w:r>
    </w:p>
    <w:p w14:paraId="282514DF" w14:textId="77777777" w:rsidR="00F023DC" w:rsidRDefault="00F023DC" w:rsidP="00F91A23">
      <w:pPr>
        <w:pStyle w:val="Code"/>
        <w:rPr>
          <w:highlight w:val="white"/>
          <w:lang w:val="sv-SE"/>
        </w:rPr>
      </w:pPr>
    </w:p>
    <w:p w14:paraId="319E6D94" w14:textId="195F9641"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 xml:space="preserve">&gt; </w:t>
      </w:r>
      <w:r w:rsidR="00AB7DF5">
        <w:rPr>
          <w:highlight w:val="white"/>
          <w:lang w:val="sv-SE"/>
        </w:rPr>
        <w:t>pointer_declarator</w:t>
      </w:r>
      <w:r>
        <w:rPr>
          <w:highlight w:val="white"/>
          <w:lang w:val="sv-SE"/>
        </w:rPr>
        <w:t xml:space="preserve"> direct_</w:t>
      </w:r>
      <w:r w:rsidR="00AB7DF5">
        <w:rPr>
          <w:highlight w:val="white"/>
          <w:lang w:val="sv-SE"/>
        </w:rPr>
        <w:t>pointer_declarator</w:t>
      </w:r>
    </w:p>
    <w:p w14:paraId="25DE93F2" w14:textId="77777777" w:rsidR="00F023DC" w:rsidRDefault="00F023DC" w:rsidP="00F91A23">
      <w:pPr>
        <w:pStyle w:val="Code"/>
        <w:rPr>
          <w:highlight w:val="white"/>
          <w:lang w:val="sv-SE"/>
        </w:rPr>
      </w:pPr>
      <w:r>
        <w:rPr>
          <w:highlight w:val="white"/>
          <w:lang w:val="sv-SE"/>
        </w:rPr>
        <w:t>%type &lt;type_list&gt; optional_pointer_list pointer_list</w:t>
      </w:r>
    </w:p>
    <w:p w14:paraId="66DE61D6" w14:textId="77777777" w:rsidR="00F023DC" w:rsidRDefault="00F023DC" w:rsidP="00F91A23">
      <w:pPr>
        <w:pStyle w:val="Code"/>
        <w:rPr>
          <w:highlight w:val="white"/>
          <w:lang w:val="sv-SE"/>
        </w:rPr>
      </w:pPr>
      <w:r>
        <w:rPr>
          <w:highlight w:val="white"/>
          <w:lang w:val="sv-SE"/>
        </w:rPr>
        <w:t>%type &lt;type&gt; pointer</w:t>
      </w:r>
    </w:p>
    <w:p w14:paraId="7C5C2E0C" w14:textId="77777777" w:rsidR="00F023DC" w:rsidRDefault="00F023DC" w:rsidP="00F91A23">
      <w:pPr>
        <w:pStyle w:val="Code"/>
        <w:rPr>
          <w:highlight w:val="white"/>
          <w:lang w:val="sv-SE"/>
        </w:rPr>
      </w:pPr>
    </w:p>
    <w:p w14:paraId="775F845B" w14:textId="77777777" w:rsidR="00F023DC" w:rsidRDefault="00F023DC" w:rsidP="00F91A23">
      <w:pPr>
        <w:pStyle w:val="Code"/>
        <w:rPr>
          <w:highlight w:val="white"/>
          <w:lang w:val="sv-SE"/>
        </w:rPr>
      </w:pPr>
      <w:r>
        <w:rPr>
          <w:highlight w:val="white"/>
          <w:lang w:val="sv-SE"/>
        </w:rPr>
        <w:t>%type &lt;parameter_pair&gt; optional_parameter_ellipse_list</w:t>
      </w:r>
    </w:p>
    <w:p w14:paraId="26659CF5" w14:textId="77777777" w:rsidR="00F023DC" w:rsidRDefault="00F023DC" w:rsidP="00F91A23">
      <w:pPr>
        <w:pStyle w:val="Code"/>
        <w:rPr>
          <w:highlight w:val="white"/>
          <w:lang w:val="sv-SE"/>
        </w:rPr>
      </w:pPr>
      <w:r>
        <w:rPr>
          <w:highlight w:val="white"/>
          <w:lang w:val="sv-SE"/>
        </w:rPr>
        <w:t xml:space="preserve">                       parameter_ellipse_list</w:t>
      </w:r>
    </w:p>
    <w:p w14:paraId="23432D43" w14:textId="77777777" w:rsidR="00F023DC" w:rsidRDefault="00F023DC" w:rsidP="00F91A23">
      <w:pPr>
        <w:pStyle w:val="Code"/>
        <w:rPr>
          <w:highlight w:val="white"/>
          <w:lang w:val="sv-SE"/>
        </w:rPr>
      </w:pPr>
      <w:r>
        <w:rPr>
          <w:highlight w:val="white"/>
          <w:lang w:val="sv-SE"/>
        </w:rPr>
        <w:t>%type &lt;string_symbol_pair_list&gt; parameter_list</w:t>
      </w:r>
    </w:p>
    <w:p w14:paraId="632C170A" w14:textId="77777777" w:rsidR="00F023DC" w:rsidRDefault="00F023DC" w:rsidP="00F91A23">
      <w:pPr>
        <w:pStyle w:val="Code"/>
        <w:rPr>
          <w:highlight w:val="white"/>
          <w:lang w:val="sv-SE"/>
        </w:rPr>
      </w:pPr>
      <w:r>
        <w:rPr>
          <w:highlight w:val="white"/>
          <w:lang w:val="sv-SE"/>
        </w:rPr>
        <w:t>%type &lt;string_symbol_pair&gt; parameter_declaration</w:t>
      </w:r>
    </w:p>
    <w:p w14:paraId="2D7CC136" w14:textId="77777777" w:rsidR="00F023DC" w:rsidRDefault="00F023DC" w:rsidP="00F91A23">
      <w:pPr>
        <w:pStyle w:val="Code"/>
        <w:rPr>
          <w:highlight w:val="white"/>
          <w:lang w:val="sv-SE"/>
        </w:rPr>
      </w:pPr>
    </w:p>
    <w:p w14:paraId="260D01A5" w14:textId="77777777" w:rsidR="00F023DC" w:rsidRDefault="00F023DC" w:rsidP="00F91A23">
      <w:pPr>
        <w:pStyle w:val="Code"/>
        <w:rPr>
          <w:highlight w:val="white"/>
          <w:lang w:val="sv-SE"/>
        </w:rPr>
      </w:pPr>
      <w:r>
        <w:rPr>
          <w:highlight w:val="white"/>
          <w:lang w:val="sv-SE"/>
        </w:rPr>
        <w:t>%type &lt;string_list&gt; optional_name_list identifier_list</w:t>
      </w:r>
    </w:p>
    <w:p w14:paraId="5C04E64A" w14:textId="6F453DA6" w:rsidR="00F023DC" w:rsidRDefault="00F023DC" w:rsidP="00F91A23">
      <w:pPr>
        <w:pStyle w:val="Code"/>
        <w:rPr>
          <w:highlight w:val="white"/>
          <w:lang w:val="sv-SE"/>
        </w:rPr>
      </w:pPr>
      <w:r>
        <w:rPr>
          <w:highlight w:val="white"/>
          <w:lang w:val="sv-SE"/>
        </w:rPr>
        <w:t xml:space="preserve">%type &lt;object_list&gt; </w:t>
      </w:r>
      <w:r w:rsidR="002F35C1">
        <w:rPr>
          <w:highlight w:val="white"/>
          <w:lang w:val="sv-SE"/>
        </w:rPr>
        <w:t>initializer</w:t>
      </w:r>
      <w:r>
        <w:rPr>
          <w:highlight w:val="white"/>
          <w:lang w:val="sv-SE"/>
        </w:rPr>
        <w:t>_list</w:t>
      </w:r>
    </w:p>
    <w:p w14:paraId="43038C6F" w14:textId="15E1AE0B" w:rsidR="00F023DC" w:rsidRDefault="00F023DC" w:rsidP="00F91A23">
      <w:pPr>
        <w:pStyle w:val="Code"/>
        <w:rPr>
          <w:highlight w:val="white"/>
          <w:lang w:val="sv-SE"/>
        </w:rPr>
      </w:pPr>
      <w:r>
        <w:rPr>
          <w:highlight w:val="white"/>
          <w:lang w:val="sv-SE"/>
        </w:rPr>
        <w:t xml:space="preserve">%type &lt;obj&gt; </w:t>
      </w:r>
      <w:r w:rsidR="002F35C1">
        <w:rPr>
          <w:highlight w:val="white"/>
          <w:lang w:val="sv-SE"/>
        </w:rPr>
        <w:t>initializer</w:t>
      </w:r>
    </w:p>
    <w:p w14:paraId="7A2F5936" w14:textId="77777777" w:rsidR="00F023DC" w:rsidRDefault="00F023DC" w:rsidP="00F91A23">
      <w:pPr>
        <w:pStyle w:val="Code"/>
        <w:rPr>
          <w:highlight w:val="white"/>
          <w:lang w:val="sv-SE"/>
        </w:rPr>
      </w:pPr>
    </w:p>
    <w:p w14:paraId="057E531F" w14:textId="559AA24C" w:rsidR="00F023DC" w:rsidRDefault="00F023DC" w:rsidP="00F91A23">
      <w:pPr>
        <w:pStyle w:val="Code"/>
        <w:rPr>
          <w:highlight w:val="white"/>
          <w:lang w:val="sv-SE"/>
        </w:rPr>
      </w:pPr>
      <w:r>
        <w:rPr>
          <w:highlight w:val="white"/>
          <w:lang w:val="sv-SE"/>
        </w:rPr>
        <w:t>%type &lt;type&gt; type_name</w:t>
      </w:r>
    </w:p>
    <w:p w14:paraId="285132B9" w14:textId="77777777" w:rsidR="002B0610" w:rsidRDefault="002B0610" w:rsidP="00F91A23">
      <w:pPr>
        <w:pStyle w:val="Code"/>
        <w:rPr>
          <w:highlight w:val="white"/>
          <w:lang w:val="sv-SE"/>
        </w:rPr>
      </w:pPr>
    </w:p>
    <w:p w14:paraId="5A479252" w14:textId="2911EAD4" w:rsidR="00F023DC" w:rsidRDefault="00F023DC" w:rsidP="00F91A23">
      <w:pPr>
        <w:pStyle w:val="Code"/>
        <w:rPr>
          <w:highlight w:val="white"/>
          <w:lang w:val="sv-SE"/>
        </w:rPr>
      </w:pPr>
      <w:r>
        <w:rPr>
          <w:highlight w:val="white"/>
          <w:lang w:val="sv-SE"/>
        </w:rPr>
        <w:t>%type &lt;</w:t>
      </w:r>
      <w:r w:rsidR="00AB7DF5">
        <w:rPr>
          <w:highlight w:val="white"/>
          <w:lang w:val="sv-SE"/>
        </w:rPr>
        <w:t>pointer_declarator</w:t>
      </w:r>
      <w:r>
        <w:rPr>
          <w:highlight w:val="white"/>
          <w:lang w:val="sv-SE"/>
        </w:rPr>
        <w:t>&gt; abstract_</w:t>
      </w:r>
      <w:r w:rsidR="00AB7DF5">
        <w:rPr>
          <w:highlight w:val="white"/>
          <w:lang w:val="sv-SE"/>
        </w:rPr>
        <w:t>pointer_declarator</w:t>
      </w:r>
      <w:r>
        <w:rPr>
          <w:highlight w:val="white"/>
          <w:lang w:val="sv-SE"/>
        </w:rPr>
        <w:t xml:space="preserve"> direct_abstract_</w:t>
      </w:r>
      <w:r w:rsidR="00AB7DF5">
        <w:rPr>
          <w:highlight w:val="white"/>
          <w:lang w:val="sv-SE"/>
        </w:rPr>
        <w:t>pointer_declarator</w:t>
      </w:r>
    </w:p>
    <w:p w14:paraId="06C52743" w14:textId="77777777" w:rsidR="00F023DC" w:rsidRPr="007510C0" w:rsidRDefault="00F023DC" w:rsidP="007510C0">
      <w:pPr>
        <w:pStyle w:val="Code"/>
        <w:rPr>
          <w:highlight w:val="white"/>
        </w:rPr>
      </w:pPr>
    </w:p>
    <w:p w14:paraId="5902C9D6" w14:textId="77777777" w:rsidR="007510C0" w:rsidRPr="007510C0" w:rsidRDefault="007510C0" w:rsidP="007510C0">
      <w:pPr>
        <w:pStyle w:val="Code"/>
        <w:rPr>
          <w:highlight w:val="white"/>
        </w:rPr>
      </w:pPr>
      <w:r w:rsidRPr="007510C0">
        <w:rPr>
          <w:highlight w:val="white"/>
        </w:rPr>
        <w:t>%type &lt;middleOperator&gt; assignment_operator equality_operator</w:t>
      </w:r>
    </w:p>
    <w:p w14:paraId="23DE746B" w14:textId="77777777" w:rsidR="00805749" w:rsidRDefault="00805749" w:rsidP="00805749">
      <w:pPr>
        <w:pStyle w:val="Code"/>
        <w:rPr>
          <w:highlight w:val="white"/>
          <w:lang w:val="sv-SE"/>
        </w:rPr>
      </w:pPr>
      <w:r>
        <w:rPr>
          <w:highlight w:val="white"/>
          <w:lang w:val="sv-SE"/>
        </w:rPr>
        <w:t xml:space="preserve">                       relation_operator add_operator shift_operator </w:t>
      </w:r>
    </w:p>
    <w:p w14:paraId="111BB113" w14:textId="77777777" w:rsidR="007510C0" w:rsidRPr="007510C0" w:rsidRDefault="007510C0" w:rsidP="007510C0">
      <w:pPr>
        <w:pStyle w:val="Code"/>
        <w:rPr>
          <w:highlight w:val="white"/>
        </w:rPr>
      </w:pPr>
      <w:r w:rsidRPr="007510C0">
        <w:rPr>
          <w:highlight w:val="white"/>
        </w:rPr>
        <w:t xml:space="preserve">                       multiply_operator prefix_add_operator</w:t>
      </w:r>
    </w:p>
    <w:p w14:paraId="6E64EBCF" w14:textId="77777777" w:rsidR="007510C0" w:rsidRPr="007510C0" w:rsidRDefault="007510C0" w:rsidP="007510C0">
      <w:pPr>
        <w:pStyle w:val="Code"/>
        <w:rPr>
          <w:highlight w:val="white"/>
        </w:rPr>
      </w:pPr>
      <w:r w:rsidRPr="007510C0">
        <w:rPr>
          <w:highlight w:val="white"/>
        </w:rPr>
        <w:t xml:space="preserve">                       increment_operator</w:t>
      </w:r>
    </w:p>
    <w:p w14:paraId="6E7D3026" w14:textId="77777777" w:rsidR="00F023DC" w:rsidRPr="007510C0" w:rsidRDefault="00F023DC" w:rsidP="007510C0">
      <w:pPr>
        <w:pStyle w:val="Code"/>
        <w:rPr>
          <w:highlight w:val="white"/>
        </w:rPr>
      </w:pPr>
    </w:p>
    <w:p w14:paraId="53AD01DD" w14:textId="77777777" w:rsidR="00F023DC" w:rsidRDefault="00F023DC" w:rsidP="00F91A23">
      <w:pPr>
        <w:pStyle w:val="Code"/>
        <w:rPr>
          <w:highlight w:val="white"/>
          <w:lang w:val="sv-SE"/>
        </w:rPr>
      </w:pPr>
      <w:r>
        <w:rPr>
          <w:highlight w:val="white"/>
          <w:lang w:val="sv-SE"/>
        </w:rPr>
        <w:t>%type &lt;expression&gt; optional_constant_integral_expression</w:t>
      </w:r>
    </w:p>
    <w:p w14:paraId="2F2D5008" w14:textId="77777777" w:rsidR="00F023DC" w:rsidRDefault="00F023DC" w:rsidP="00F91A23">
      <w:pPr>
        <w:pStyle w:val="Code"/>
        <w:rPr>
          <w:highlight w:val="white"/>
          <w:lang w:val="sv-SE"/>
        </w:rPr>
      </w:pPr>
      <w:r>
        <w:rPr>
          <w:highlight w:val="white"/>
          <w:lang w:val="sv-SE"/>
        </w:rPr>
        <w:t xml:space="preserve">                   constant_integral_expression optional_expression</w:t>
      </w:r>
    </w:p>
    <w:p w14:paraId="78640716" w14:textId="77777777" w:rsidR="00F023DC" w:rsidRDefault="00F023DC" w:rsidP="00F91A23">
      <w:pPr>
        <w:pStyle w:val="Code"/>
        <w:rPr>
          <w:highlight w:val="white"/>
          <w:lang w:val="sv-SE"/>
        </w:rPr>
      </w:pPr>
      <w:r>
        <w:rPr>
          <w:highlight w:val="white"/>
          <w:lang w:val="sv-SE"/>
        </w:rPr>
        <w:t xml:space="preserve">                   expression assignment_expression</w:t>
      </w:r>
    </w:p>
    <w:p w14:paraId="3070E26F" w14:textId="77777777" w:rsidR="00F023DC" w:rsidRDefault="00F023DC" w:rsidP="00F91A23">
      <w:pPr>
        <w:pStyle w:val="Code"/>
        <w:rPr>
          <w:highlight w:val="white"/>
          <w:lang w:val="sv-SE"/>
        </w:rPr>
      </w:pPr>
      <w:r>
        <w:rPr>
          <w:highlight w:val="white"/>
          <w:lang w:val="sv-SE"/>
        </w:rPr>
        <w:t xml:space="preserve">                   condition_expression logical_or_expression</w:t>
      </w:r>
    </w:p>
    <w:p w14:paraId="75AB9782" w14:textId="074F5095" w:rsidR="00F023DC" w:rsidRDefault="00F023DC" w:rsidP="00F91A23">
      <w:pPr>
        <w:pStyle w:val="Code"/>
        <w:rPr>
          <w:highlight w:val="white"/>
          <w:lang w:val="sv-SE"/>
        </w:rPr>
      </w:pPr>
      <w:r>
        <w:rPr>
          <w:highlight w:val="white"/>
          <w:lang w:val="sv-SE"/>
        </w:rPr>
        <w:t xml:space="preserve">                   logical_and_expression </w:t>
      </w:r>
      <w:r w:rsidR="003165F5">
        <w:rPr>
          <w:highlight w:val="white"/>
          <w:lang w:val="sv-SE"/>
        </w:rPr>
        <w:t>BITWISE_OR</w:t>
      </w:r>
      <w:r>
        <w:rPr>
          <w:highlight w:val="white"/>
          <w:lang w:val="sv-SE"/>
        </w:rPr>
        <w:t>_expression</w:t>
      </w:r>
    </w:p>
    <w:p w14:paraId="52E0589A" w14:textId="77777777" w:rsidR="00F023DC" w:rsidRDefault="00F023DC" w:rsidP="00F91A23">
      <w:pPr>
        <w:pStyle w:val="Code"/>
        <w:rPr>
          <w:highlight w:val="white"/>
          <w:lang w:val="sv-SE"/>
        </w:rPr>
      </w:pPr>
      <w:r>
        <w:rPr>
          <w:highlight w:val="white"/>
          <w:lang w:val="sv-SE"/>
        </w:rPr>
        <w:t xml:space="preserve">                   bitwise_xor_expression bitwise_and_expression</w:t>
      </w:r>
    </w:p>
    <w:p w14:paraId="03B3E7E3" w14:textId="77777777" w:rsidR="00F023DC" w:rsidRDefault="00F023DC" w:rsidP="00F91A23">
      <w:pPr>
        <w:pStyle w:val="Code"/>
        <w:rPr>
          <w:highlight w:val="white"/>
          <w:lang w:val="sv-SE"/>
        </w:rPr>
      </w:pPr>
      <w:r>
        <w:rPr>
          <w:highlight w:val="white"/>
          <w:lang w:val="sv-SE"/>
        </w:rPr>
        <w:t xml:space="preserve">                   equality_expression relation_expression</w:t>
      </w:r>
    </w:p>
    <w:p w14:paraId="27D39E12" w14:textId="77777777" w:rsidR="00F023DC" w:rsidRDefault="00F023DC" w:rsidP="00F91A23">
      <w:pPr>
        <w:pStyle w:val="Code"/>
        <w:rPr>
          <w:highlight w:val="white"/>
          <w:lang w:val="sv-SE"/>
        </w:rPr>
      </w:pPr>
      <w:r>
        <w:rPr>
          <w:highlight w:val="white"/>
          <w:lang w:val="sv-SE"/>
        </w:rPr>
        <w:t xml:space="preserve">                   shift_expression add_expression</w:t>
      </w:r>
    </w:p>
    <w:p w14:paraId="7C63F1A0" w14:textId="67A08720" w:rsidR="00F023DC" w:rsidRDefault="00F023DC" w:rsidP="00F91A23">
      <w:pPr>
        <w:pStyle w:val="Code"/>
        <w:rPr>
          <w:highlight w:val="white"/>
          <w:lang w:val="sv-SE"/>
        </w:rPr>
      </w:pPr>
      <w:r>
        <w:rPr>
          <w:highlight w:val="white"/>
          <w:lang w:val="sv-SE"/>
        </w:rPr>
        <w:t xml:space="preserve">                   multiply_expression </w:t>
      </w:r>
      <w:r w:rsidR="00CA3A8B">
        <w:rPr>
          <w:highlight w:val="white"/>
          <w:lang w:val="sv-SE"/>
        </w:rPr>
        <w:t>type_cast_expression</w:t>
      </w:r>
    </w:p>
    <w:p w14:paraId="21398635" w14:textId="77777777" w:rsidR="00F023DC" w:rsidRDefault="00F023DC" w:rsidP="00F91A23">
      <w:pPr>
        <w:pStyle w:val="Code"/>
        <w:rPr>
          <w:highlight w:val="white"/>
          <w:lang w:val="sv-SE"/>
        </w:rPr>
      </w:pPr>
      <w:r>
        <w:rPr>
          <w:highlight w:val="white"/>
          <w:lang w:val="sv-SE"/>
        </w:rPr>
        <w:t xml:space="preserve">                   prefix_expression postfix_expression</w:t>
      </w:r>
    </w:p>
    <w:p w14:paraId="36DE5521" w14:textId="77777777" w:rsidR="00F023DC" w:rsidRDefault="00F023DC" w:rsidP="00F91A23">
      <w:pPr>
        <w:pStyle w:val="Code"/>
        <w:rPr>
          <w:highlight w:val="white"/>
          <w:lang w:val="sv-SE"/>
        </w:rPr>
      </w:pPr>
      <w:r>
        <w:rPr>
          <w:highlight w:val="white"/>
          <w:lang w:val="sv-SE"/>
        </w:rPr>
        <w:t xml:space="preserve">                   primary_expression</w:t>
      </w:r>
    </w:p>
    <w:p w14:paraId="0A749D78" w14:textId="77777777" w:rsidR="00F023DC" w:rsidRDefault="00F023DC" w:rsidP="00F91A23">
      <w:pPr>
        <w:pStyle w:val="Code"/>
        <w:rPr>
          <w:highlight w:val="white"/>
          <w:lang w:val="sv-SE"/>
        </w:rPr>
      </w:pPr>
    </w:p>
    <w:p w14:paraId="36C9CD33" w14:textId="77777777" w:rsidR="00F023DC" w:rsidRDefault="00F023DC" w:rsidP="00F91A23">
      <w:pPr>
        <w:pStyle w:val="Code"/>
        <w:rPr>
          <w:highlight w:val="white"/>
          <w:lang w:val="sv-SE"/>
        </w:rPr>
      </w:pPr>
      <w:r>
        <w:rPr>
          <w:highlight w:val="white"/>
          <w:lang w:val="sv-SE"/>
        </w:rPr>
        <w:t>%type &lt;statement&gt; optional_statement_list statement</w:t>
      </w:r>
    </w:p>
    <w:p w14:paraId="76D1F7BD" w14:textId="77777777" w:rsidR="00F023DC" w:rsidRDefault="00F023DC" w:rsidP="00F91A23">
      <w:pPr>
        <w:pStyle w:val="Code"/>
        <w:rPr>
          <w:highlight w:val="white"/>
          <w:lang w:val="sv-SE"/>
        </w:rPr>
      </w:pPr>
      <w:r>
        <w:rPr>
          <w:highlight w:val="white"/>
          <w:lang w:val="sv-SE"/>
        </w:rPr>
        <w:t xml:space="preserve">                  closed_statement opened_statement</w:t>
      </w:r>
    </w:p>
    <w:p w14:paraId="701A022C" w14:textId="77777777" w:rsidR="00F023DC" w:rsidRDefault="00F023DC" w:rsidP="00F91A23">
      <w:pPr>
        <w:pStyle w:val="Code"/>
        <w:rPr>
          <w:highlight w:val="white"/>
          <w:lang w:val="sv-SE"/>
        </w:rPr>
      </w:pPr>
    </w:p>
    <w:p w14:paraId="30D23D35" w14:textId="77777777" w:rsidR="00F023DC" w:rsidRDefault="00F023DC" w:rsidP="00F91A23">
      <w:pPr>
        <w:pStyle w:val="Code"/>
        <w:rPr>
          <w:highlight w:val="white"/>
          <w:lang w:val="sv-SE"/>
        </w:rPr>
      </w:pPr>
      <w:r>
        <w:rPr>
          <w:highlight w:val="white"/>
          <w:lang w:val="sv-SE"/>
        </w:rPr>
        <w:t>%type &lt;expression_list&gt; optional_argument_expression_list</w:t>
      </w:r>
    </w:p>
    <w:p w14:paraId="0C82F166" w14:textId="34E092D6" w:rsidR="00F023DC" w:rsidRDefault="00F023DC" w:rsidP="00F91A23">
      <w:pPr>
        <w:pStyle w:val="Code"/>
        <w:rPr>
          <w:highlight w:val="white"/>
          <w:lang w:val="sv-SE"/>
        </w:rPr>
      </w:pPr>
      <w:r>
        <w:rPr>
          <w:highlight w:val="white"/>
          <w:lang w:val="sv-SE"/>
        </w:rPr>
        <w:t xml:space="preserve">                        argument_expression_list</w:t>
      </w:r>
    </w:p>
    <w:p w14:paraId="6EF395FC" w14:textId="77777777" w:rsidR="000865C3" w:rsidRDefault="000865C3" w:rsidP="000865C3">
      <w:pPr>
        <w:pStyle w:val="Code"/>
        <w:rPr>
          <w:highlight w:val="white"/>
          <w:lang w:val="sv-SE"/>
        </w:rPr>
      </w:pPr>
    </w:p>
    <w:p w14:paraId="12CB0A43" w14:textId="11FAB70E" w:rsidR="000865C3" w:rsidRDefault="000865C3" w:rsidP="000865C3">
      <w:pPr>
        <w:pStyle w:val="Code"/>
        <w:rPr>
          <w:highlight w:val="white"/>
          <w:lang w:val="sv-SE"/>
        </w:rPr>
      </w:pPr>
      <w:r>
        <w:rPr>
          <w:highlight w:val="white"/>
          <w:lang w:val="sv-SE"/>
        </w:rPr>
        <w:t xml:space="preserve">%start </w:t>
      </w:r>
      <w:r w:rsidR="00563AF1">
        <w:rPr>
          <w:highlight w:val="white"/>
          <w:lang w:val="sv-SE"/>
        </w:rPr>
        <w:t>source_code_file</w:t>
      </w:r>
    </w:p>
    <w:p w14:paraId="6729A76B" w14:textId="77777777" w:rsidR="00F023DC" w:rsidRPr="00EC76D5" w:rsidRDefault="00F023DC" w:rsidP="00E40B78">
      <w:pPr>
        <w:pStyle w:val="CodeHeader"/>
      </w:pPr>
    </w:p>
    <w:p w14:paraId="67C17C5E" w14:textId="03FDA647" w:rsidR="00F91A23" w:rsidRPr="000865C3" w:rsidRDefault="00E40B78" w:rsidP="00F91A23">
      <w:pPr>
        <w:pStyle w:val="Rubrik2"/>
      </w:pPr>
      <w:bookmarkStart w:id="17" w:name="_Toc49764324"/>
      <w:r w:rsidRPr="00EC76D5">
        <w:t>Declarations</w:t>
      </w:r>
      <w:bookmarkEnd w:id="17"/>
    </w:p>
    <w:p w14:paraId="04CD0821" w14:textId="77777777" w:rsidR="00F91A23" w:rsidRDefault="00F91A23" w:rsidP="00F91A23">
      <w:pPr>
        <w:pStyle w:val="Code"/>
        <w:rPr>
          <w:highlight w:val="white"/>
          <w:lang w:val="sv-SE"/>
        </w:rPr>
      </w:pPr>
      <w:r>
        <w:rPr>
          <w:highlight w:val="white"/>
          <w:lang w:val="sv-SE"/>
        </w:rPr>
        <w:t>%%</w:t>
      </w:r>
    </w:p>
    <w:p w14:paraId="48BD95A2" w14:textId="05FDFDD4" w:rsidR="00F91A23" w:rsidRPr="001B6CAF" w:rsidRDefault="007273E3" w:rsidP="007273E3">
      <w:r>
        <w:rPr>
          <w:highlight w:val="white"/>
          <w:lang w:val="sv-SE"/>
        </w:rPr>
        <w:t xml:space="preserve">Finally, we have reached the last </w:t>
      </w:r>
      <w:r w:rsidR="00D45448">
        <w:rPr>
          <w:highlight w:val="white"/>
          <w:lang w:val="sv-SE"/>
        </w:rPr>
        <w:t xml:space="preserve">(and largest) </w:t>
      </w:r>
      <w:r>
        <w:rPr>
          <w:highlight w:val="white"/>
          <w:lang w:val="sv-SE"/>
        </w:rPr>
        <w:t>part of the parser, where the rules are defined.</w:t>
      </w:r>
      <w:r w:rsidR="000865C3">
        <w:rPr>
          <w:highlight w:val="white"/>
          <w:lang w:val="sv-SE"/>
        </w:rPr>
        <w:t xml:space="preserve"> </w:t>
      </w:r>
      <w:ins w:id="18" w:author="Stefan Bjornander" w:date="2015-04-26T09:16:00Z">
        <w:r w:rsidR="000865C3" w:rsidRPr="00EC76D5">
          <w:t xml:space="preserve">The </w:t>
        </w:r>
      </w:ins>
      <w:r w:rsidR="00563AF1">
        <w:rPr>
          <w:rStyle w:val="KeyWord0"/>
        </w:rPr>
        <w:t>source_code_file</w:t>
      </w:r>
      <w:ins w:id="19" w:author="Stefan Bjornander" w:date="2015-04-26T09:16:00Z">
        <w:r w:rsidR="000865C3" w:rsidRPr="001B6CAF">
          <w:t xml:space="preserve"> rule is the start of the </w:t>
        </w:r>
      </w:ins>
      <w:r w:rsidR="00001168" w:rsidRPr="001B6CAF">
        <w:t>grammar</w:t>
      </w:r>
      <w:r w:rsidR="00563AF1">
        <w:t>.</w:t>
      </w:r>
    </w:p>
    <w:p w14:paraId="2C2231CF" w14:textId="20DE084A" w:rsidR="00F91A23" w:rsidRDefault="00563AF1" w:rsidP="00F91A23">
      <w:pPr>
        <w:pStyle w:val="Code"/>
        <w:rPr>
          <w:highlight w:val="white"/>
          <w:lang w:val="sv-SE"/>
        </w:rPr>
      </w:pPr>
      <w:r>
        <w:rPr>
          <w:highlight w:val="white"/>
          <w:lang w:val="sv-SE"/>
        </w:rPr>
        <w:t>source_code_file</w:t>
      </w:r>
      <w:r w:rsidR="00F91A23">
        <w:rPr>
          <w:highlight w:val="white"/>
          <w:lang w:val="sv-SE"/>
        </w:rPr>
        <w:t>:</w:t>
      </w:r>
    </w:p>
    <w:p w14:paraId="36DD9064" w14:textId="77777777" w:rsidR="00F91A23" w:rsidRDefault="00F91A23" w:rsidP="00F91A23">
      <w:pPr>
        <w:pStyle w:val="Code"/>
        <w:rPr>
          <w:highlight w:val="white"/>
          <w:lang w:val="sv-SE"/>
        </w:rPr>
      </w:pPr>
      <w:r>
        <w:rPr>
          <w:highlight w:val="white"/>
          <w:lang w:val="sv-SE"/>
        </w:rPr>
        <w:t xml:space="preserve">    external_declaration</w:t>
      </w:r>
    </w:p>
    <w:p w14:paraId="6CF91D06" w14:textId="315B3287" w:rsidR="00F91A23" w:rsidRDefault="00F91A23" w:rsidP="00F91A23">
      <w:pPr>
        <w:pStyle w:val="Code"/>
        <w:rPr>
          <w:highlight w:val="white"/>
          <w:lang w:val="sv-SE"/>
        </w:rPr>
      </w:pPr>
      <w:r>
        <w:rPr>
          <w:highlight w:val="white"/>
          <w:lang w:val="sv-SE"/>
        </w:rPr>
        <w:t xml:space="preserve">  | </w:t>
      </w:r>
      <w:r w:rsidR="00563AF1">
        <w:rPr>
          <w:highlight w:val="white"/>
          <w:lang w:val="sv-SE"/>
        </w:rPr>
        <w:t>source_code_file</w:t>
      </w:r>
      <w:r>
        <w:rPr>
          <w:highlight w:val="white"/>
          <w:lang w:val="sv-SE"/>
        </w:rPr>
        <w:t xml:space="preserve"> external_declaration;</w:t>
      </w:r>
    </w:p>
    <w:p w14:paraId="2BDB6112" w14:textId="77777777" w:rsidR="00F91A23" w:rsidRDefault="00F91A23" w:rsidP="00F91A23">
      <w:pPr>
        <w:pStyle w:val="Code"/>
        <w:rPr>
          <w:highlight w:val="white"/>
          <w:lang w:val="sv-SE"/>
        </w:rPr>
      </w:pPr>
    </w:p>
    <w:p w14:paraId="1A27CCFA" w14:textId="77777777" w:rsidR="00F91A23" w:rsidRDefault="00F91A23" w:rsidP="00F91A23">
      <w:pPr>
        <w:pStyle w:val="Code"/>
        <w:rPr>
          <w:highlight w:val="white"/>
          <w:lang w:val="sv-SE"/>
        </w:rPr>
      </w:pPr>
      <w:r>
        <w:rPr>
          <w:highlight w:val="white"/>
          <w:lang w:val="sv-SE"/>
        </w:rPr>
        <w:t>external_declaration:</w:t>
      </w:r>
    </w:p>
    <w:p w14:paraId="03EF59B5" w14:textId="6F035DD3" w:rsidR="00F91A23" w:rsidRDefault="00F91A23" w:rsidP="00F91A23">
      <w:pPr>
        <w:pStyle w:val="Code"/>
        <w:rPr>
          <w:highlight w:val="white"/>
          <w:lang w:val="sv-SE"/>
        </w:rPr>
      </w:pPr>
      <w:r>
        <w:rPr>
          <w:highlight w:val="white"/>
          <w:lang w:val="sv-SE"/>
        </w:rPr>
        <w:t xml:space="preserve">    function_</w:t>
      </w:r>
      <w:r w:rsidR="00C37108">
        <w:rPr>
          <w:highlight w:val="white"/>
          <w:lang w:val="sv-SE"/>
        </w:rPr>
        <w:t>definition</w:t>
      </w:r>
    </w:p>
    <w:p w14:paraId="105121CA" w14:textId="77777777" w:rsidR="00F91A23" w:rsidRDefault="00F91A23" w:rsidP="00F91A23">
      <w:pPr>
        <w:pStyle w:val="Code"/>
        <w:rPr>
          <w:highlight w:val="white"/>
          <w:lang w:val="sv-SE"/>
        </w:rPr>
      </w:pPr>
      <w:r>
        <w:rPr>
          <w:highlight w:val="white"/>
          <w:lang w:val="sv-SE"/>
        </w:rPr>
        <w:t xml:space="preserve"> |  declaration;</w:t>
      </w:r>
    </w:p>
    <w:p w14:paraId="1D54A6EB" w14:textId="51E047AD" w:rsidR="00F91A23" w:rsidRDefault="00F91A23" w:rsidP="00F91A23">
      <w:pPr>
        <w:pStyle w:val="Code"/>
      </w:pPr>
    </w:p>
    <w:p w14:paraId="242AA6D2" w14:textId="3B7C18D5" w:rsidR="00811E4E" w:rsidRDefault="00811E4E" w:rsidP="00811E4E">
      <w:r>
        <w:t xml:space="preserve">The rules of the parser calls </w:t>
      </w:r>
      <w:r w:rsidR="0060174E">
        <w:t>corresponding</w:t>
      </w:r>
      <w:r>
        <w:t xml:space="preserve"> methods of the </w:t>
      </w:r>
      <w:r w:rsidRPr="00D55FF1">
        <w:rPr>
          <w:rStyle w:val="KeyWord0"/>
        </w:rPr>
        <w:t>MiddleCodeGenerator</w:t>
      </w:r>
      <w:r>
        <w:t xml:space="preserve"> class to perform type checking, build the symbol table, and generate the middle code.</w:t>
      </w:r>
    </w:p>
    <w:p w14:paraId="048B9909" w14:textId="58238C41" w:rsidR="00811E4E" w:rsidRDefault="00014E2E" w:rsidP="00014E2E">
      <w:pPr>
        <w:pStyle w:val="CodeHeader"/>
      </w:pPr>
      <w:r>
        <w:t>MiddleCodeGenerator.cs</w:t>
      </w:r>
    </w:p>
    <w:p w14:paraId="5FC526EB" w14:textId="77777777" w:rsidR="00003FF8" w:rsidRPr="00003FF8" w:rsidRDefault="00003FF8" w:rsidP="00003FF8">
      <w:pPr>
        <w:pStyle w:val="Code"/>
        <w:rPr>
          <w:highlight w:val="white"/>
        </w:rPr>
      </w:pPr>
      <w:r w:rsidRPr="00003FF8">
        <w:rPr>
          <w:highlight w:val="white"/>
        </w:rPr>
        <w:t>using System;</w:t>
      </w:r>
    </w:p>
    <w:p w14:paraId="2972E9ED" w14:textId="77777777" w:rsidR="00003FF8" w:rsidRPr="00003FF8" w:rsidRDefault="00003FF8" w:rsidP="00003FF8">
      <w:pPr>
        <w:pStyle w:val="Code"/>
        <w:rPr>
          <w:highlight w:val="white"/>
        </w:rPr>
      </w:pPr>
      <w:r w:rsidRPr="00003FF8">
        <w:rPr>
          <w:highlight w:val="white"/>
        </w:rPr>
        <w:t>using System.IO;</w:t>
      </w:r>
    </w:p>
    <w:p w14:paraId="3884F9CC" w14:textId="77777777" w:rsidR="00003FF8" w:rsidRPr="00003FF8" w:rsidRDefault="00003FF8" w:rsidP="00003FF8">
      <w:pPr>
        <w:pStyle w:val="Code"/>
        <w:rPr>
          <w:highlight w:val="white"/>
        </w:rPr>
      </w:pPr>
      <w:r w:rsidRPr="00003FF8">
        <w:rPr>
          <w:highlight w:val="white"/>
        </w:rPr>
        <w:t>using System.Linq;</w:t>
      </w:r>
    </w:p>
    <w:p w14:paraId="606FD2A3" w14:textId="77777777" w:rsidR="00003FF8" w:rsidRPr="00003FF8" w:rsidRDefault="00003FF8" w:rsidP="00003FF8">
      <w:pPr>
        <w:pStyle w:val="Code"/>
        <w:rPr>
          <w:highlight w:val="white"/>
        </w:rPr>
      </w:pPr>
      <w:r w:rsidRPr="00003FF8">
        <w:rPr>
          <w:highlight w:val="white"/>
        </w:rPr>
        <w:t>using System.Numerics;</w:t>
      </w:r>
    </w:p>
    <w:p w14:paraId="3CF094A7" w14:textId="77777777" w:rsidR="00003FF8" w:rsidRPr="00003FF8" w:rsidRDefault="00003FF8" w:rsidP="00003FF8">
      <w:pPr>
        <w:pStyle w:val="Code"/>
        <w:rPr>
          <w:highlight w:val="white"/>
        </w:rPr>
      </w:pPr>
      <w:r w:rsidRPr="00003FF8">
        <w:rPr>
          <w:highlight w:val="white"/>
        </w:rPr>
        <w:t>using System.Collections.Generic;</w:t>
      </w:r>
    </w:p>
    <w:p w14:paraId="7483918C" w14:textId="77777777" w:rsidR="00003FF8" w:rsidRPr="00003FF8" w:rsidRDefault="00003FF8" w:rsidP="00003FF8">
      <w:pPr>
        <w:pStyle w:val="Code"/>
        <w:rPr>
          <w:highlight w:val="white"/>
        </w:rPr>
      </w:pPr>
    </w:p>
    <w:p w14:paraId="7673A19D" w14:textId="77777777" w:rsidR="00003FF8" w:rsidRPr="00003FF8" w:rsidRDefault="00003FF8" w:rsidP="00003FF8">
      <w:pPr>
        <w:pStyle w:val="Code"/>
        <w:rPr>
          <w:highlight w:val="white"/>
        </w:rPr>
      </w:pPr>
      <w:r w:rsidRPr="00003FF8">
        <w:rPr>
          <w:highlight w:val="white"/>
        </w:rPr>
        <w:t>namespace CCompiler {</w:t>
      </w:r>
    </w:p>
    <w:p w14:paraId="4D0C0AAE" w14:textId="77777777" w:rsidR="00003FF8" w:rsidRPr="00003FF8" w:rsidRDefault="00003FF8" w:rsidP="00003FF8">
      <w:pPr>
        <w:pStyle w:val="Code"/>
        <w:rPr>
          <w:highlight w:val="white"/>
        </w:rPr>
      </w:pPr>
      <w:r w:rsidRPr="00003FF8">
        <w:rPr>
          <w:highlight w:val="white"/>
        </w:rPr>
        <w:t xml:space="preserve">  public class MiddleCodeGenerator {</w:t>
      </w:r>
    </w:p>
    <w:p w14:paraId="68DE10B5" w14:textId="77777777" w:rsidR="008D6327" w:rsidRDefault="00003FF8" w:rsidP="00003FF8">
      <w:pPr>
        <w:pStyle w:val="Code"/>
        <w:rPr>
          <w:highlight w:val="white"/>
        </w:rPr>
      </w:pPr>
      <w:r w:rsidRPr="00003FF8">
        <w:rPr>
          <w:highlight w:val="white"/>
        </w:rPr>
        <w:t xml:space="preserve">    public static MiddleCode AddMiddleCode(List&lt;MiddleCode&gt; codeList,</w:t>
      </w:r>
    </w:p>
    <w:p w14:paraId="62029EC8" w14:textId="4A16ABA0" w:rsidR="00003FF8" w:rsidRPr="00003FF8" w:rsidRDefault="008D6327" w:rsidP="00003FF8">
      <w:pPr>
        <w:pStyle w:val="Code"/>
        <w:rPr>
          <w:highlight w:val="white"/>
        </w:rPr>
      </w:pPr>
      <w:r>
        <w:rPr>
          <w:highlight w:val="white"/>
        </w:rPr>
        <w:t xml:space="preserve">                            </w:t>
      </w:r>
      <w:r w:rsidR="00003FF8" w:rsidRPr="00003FF8">
        <w:rPr>
          <w:highlight w:val="white"/>
        </w:rPr>
        <w:t xml:space="preserve"> MiddleOperator op, object operand0 = null,</w:t>
      </w:r>
    </w:p>
    <w:p w14:paraId="19925C3D" w14:textId="6D243AE4" w:rsidR="00003FF8" w:rsidRPr="00003FF8" w:rsidRDefault="00003FF8" w:rsidP="00003FF8">
      <w:pPr>
        <w:pStyle w:val="Code"/>
        <w:rPr>
          <w:highlight w:val="white"/>
        </w:rPr>
      </w:pPr>
      <w:r w:rsidRPr="00003FF8">
        <w:rPr>
          <w:highlight w:val="white"/>
        </w:rPr>
        <w:t xml:space="preserve">                           </w:t>
      </w:r>
      <w:r w:rsidR="008D6327">
        <w:rPr>
          <w:highlight w:val="white"/>
        </w:rPr>
        <w:t xml:space="preserve"> </w:t>
      </w:r>
      <w:r w:rsidRPr="00003FF8">
        <w:rPr>
          <w:highlight w:val="white"/>
        </w:rPr>
        <w:t xml:space="preserve"> object operand1 = null, object operand2 = null)</w:t>
      </w:r>
      <w:r w:rsidR="000506A6">
        <w:rPr>
          <w:highlight w:val="white"/>
        </w:rPr>
        <w:t xml:space="preserve"> </w:t>
      </w:r>
      <w:r w:rsidRPr="00003FF8">
        <w:rPr>
          <w:highlight w:val="white"/>
        </w:rPr>
        <w:t>{</w:t>
      </w:r>
    </w:p>
    <w:p w14:paraId="1EE9541F" w14:textId="77777777" w:rsidR="00003FF8" w:rsidRPr="00003FF8" w:rsidRDefault="00003FF8" w:rsidP="00003FF8">
      <w:pPr>
        <w:pStyle w:val="Code"/>
        <w:rPr>
          <w:highlight w:val="white"/>
        </w:rPr>
      </w:pPr>
      <w:r w:rsidRPr="00003FF8">
        <w:rPr>
          <w:highlight w:val="white"/>
        </w:rPr>
        <w:t xml:space="preserve">      MiddleCode middleCode = new MiddleCode(op, operand0, operand1, operand2);</w:t>
      </w:r>
    </w:p>
    <w:p w14:paraId="784CF96F" w14:textId="77777777" w:rsidR="00003FF8" w:rsidRPr="00003FF8" w:rsidRDefault="00003FF8" w:rsidP="00003FF8">
      <w:pPr>
        <w:pStyle w:val="Code"/>
        <w:rPr>
          <w:highlight w:val="white"/>
        </w:rPr>
      </w:pPr>
      <w:r w:rsidRPr="00003FF8">
        <w:rPr>
          <w:highlight w:val="white"/>
        </w:rPr>
        <w:t xml:space="preserve">      codeList.Add(middleCode);</w:t>
      </w:r>
    </w:p>
    <w:p w14:paraId="3C09FECD" w14:textId="77777777" w:rsidR="00003FF8" w:rsidRPr="00003FF8" w:rsidRDefault="00003FF8" w:rsidP="00003FF8">
      <w:pPr>
        <w:pStyle w:val="Code"/>
        <w:rPr>
          <w:highlight w:val="white"/>
        </w:rPr>
      </w:pPr>
      <w:r w:rsidRPr="00003FF8">
        <w:rPr>
          <w:highlight w:val="white"/>
        </w:rPr>
        <w:t xml:space="preserve">      return middleCode;</w:t>
      </w:r>
    </w:p>
    <w:p w14:paraId="6680D277" w14:textId="77777777" w:rsidR="00003FF8" w:rsidRPr="00003FF8" w:rsidRDefault="00003FF8" w:rsidP="00003FF8">
      <w:pPr>
        <w:pStyle w:val="Code"/>
        <w:rPr>
          <w:highlight w:val="white"/>
        </w:rPr>
      </w:pPr>
      <w:r w:rsidRPr="00003FF8">
        <w:rPr>
          <w:highlight w:val="white"/>
        </w:rPr>
        <w:t xml:space="preserve">    }</w:t>
      </w:r>
    </w:p>
    <w:p w14:paraId="0F9DBF52" w14:textId="1B287076" w:rsidR="008412D7" w:rsidRDefault="008412D7" w:rsidP="008412D7">
      <w:pPr>
        <w:pStyle w:val="Rubrik3"/>
      </w:pPr>
      <w:bookmarkStart w:id="20" w:name="_Toc49764325"/>
      <w:r>
        <w:t>Backpatching</w:t>
      </w:r>
      <w:bookmarkEnd w:id="20"/>
    </w:p>
    <w:p w14:paraId="66C876BF" w14:textId="1EB55E6A" w:rsidR="00003FF8" w:rsidRDefault="008412D7" w:rsidP="008B4833">
      <w:r>
        <w:t xml:space="preserve">When generating middle code, there are numerous </w:t>
      </w:r>
      <w:r w:rsidR="00CA623C">
        <w:t>occasions</w:t>
      </w:r>
      <w:r>
        <w:t xml:space="preserve"> that we generate</w:t>
      </w:r>
      <w:r w:rsidR="000216A5">
        <w:t xml:space="preserve"> jump</w:t>
      </w:r>
      <w:r w:rsidR="00C340DE">
        <w:t xml:space="preserve"> </w:t>
      </w:r>
      <w:r w:rsidR="000A5859">
        <w:t>instructions</w:t>
      </w:r>
      <w:r>
        <w:t xml:space="preserve"> without knowing where to jump. In those cases, we store the </w:t>
      </w:r>
      <w:r w:rsidR="000A5859">
        <w:t xml:space="preserve">instructions </w:t>
      </w:r>
      <w:r w:rsidR="000216A5">
        <w:t>in set</w:t>
      </w:r>
      <w:r w:rsidR="000A5859">
        <w:t>s</w:t>
      </w:r>
      <w:r w:rsidR="000216A5">
        <w:t xml:space="preserve"> and later go back and fill in the jump address. This </w:t>
      </w:r>
      <w:r w:rsidR="00737AEE">
        <w:t xml:space="preserve">process </w:t>
      </w:r>
      <w:r w:rsidR="000216A5">
        <w:t xml:space="preserve">is called </w:t>
      </w:r>
      <w:r w:rsidR="000216A5" w:rsidRPr="000216A5">
        <w:rPr>
          <w:i/>
          <w:iCs/>
        </w:rPr>
        <w:t>backpatching</w:t>
      </w:r>
      <w:r w:rsidR="000216A5">
        <w:t>.</w:t>
      </w:r>
    </w:p>
    <w:p w14:paraId="13938C5B" w14:textId="25CB4927" w:rsidR="00737AEE" w:rsidRDefault="00737AEE" w:rsidP="008B4833">
      <w:r>
        <w:t>The</w:t>
      </w:r>
      <w:r w:rsidR="000A5859">
        <w:t xml:space="preserve"> first</w:t>
      </w:r>
      <w:r>
        <w:t xml:space="preserve"> </w:t>
      </w:r>
      <w:r w:rsidR="000A5859" w:rsidRPr="000A5859">
        <w:rPr>
          <w:rStyle w:val="KeyWord0"/>
        </w:rPr>
        <w:t>Backpatch</w:t>
      </w:r>
      <w:r w:rsidR="000A5859">
        <w:t xml:space="preserve"> methods take set of jump instructions and a list of instructions, where </w:t>
      </w:r>
      <w:r w:rsidR="00A562A3">
        <w:t xml:space="preserve">its first instruction is the target of the jump instructions. If the list is empty, we add an empty instruction in order to make sure there is always </w:t>
      </w:r>
      <w:r w:rsidR="00AF6E72">
        <w:t xml:space="preserve">a jump target. Then we call the second </w:t>
      </w:r>
      <w:r w:rsidR="00AF6E72" w:rsidRPr="00AF6E72">
        <w:rPr>
          <w:rStyle w:val="KeyWord0"/>
        </w:rPr>
        <w:t>Backpatch</w:t>
      </w:r>
      <w:r w:rsidR="00AF6E72">
        <w:t xml:space="preserve"> method with the set of jump instruction and the target instruction.</w:t>
      </w:r>
    </w:p>
    <w:p w14:paraId="56317203" w14:textId="77777777" w:rsidR="00E67AF9" w:rsidRDefault="00E67AF9" w:rsidP="00E67AF9">
      <w:pPr>
        <w:pStyle w:val="CodeHeader"/>
      </w:pPr>
      <w:r>
        <w:t>MiddleCodeGenerator.cs</w:t>
      </w:r>
    </w:p>
    <w:p w14:paraId="73693D54" w14:textId="77777777" w:rsidR="00E67AF9" w:rsidRPr="00E67AF9" w:rsidRDefault="00E67AF9" w:rsidP="00E67AF9">
      <w:pPr>
        <w:pStyle w:val="Code"/>
        <w:rPr>
          <w:highlight w:val="white"/>
        </w:rPr>
      </w:pPr>
      <w:r w:rsidRPr="00E67AF9">
        <w:rPr>
          <w:highlight w:val="white"/>
        </w:rPr>
        <w:t xml:space="preserve">    public static void Backpatch(ISet&lt;MiddleCode&gt; sourceSet,</w:t>
      </w:r>
    </w:p>
    <w:p w14:paraId="2762AEA3" w14:textId="77777777" w:rsidR="00E67AF9" w:rsidRPr="00E67AF9" w:rsidRDefault="00E67AF9" w:rsidP="00E67AF9">
      <w:pPr>
        <w:pStyle w:val="Code"/>
        <w:rPr>
          <w:highlight w:val="white"/>
        </w:rPr>
      </w:pPr>
      <w:r w:rsidRPr="00E67AF9">
        <w:rPr>
          <w:highlight w:val="white"/>
        </w:rPr>
        <w:t xml:space="preserve">                                 List&lt;MiddleCode&gt; list) {</w:t>
      </w:r>
    </w:p>
    <w:p w14:paraId="0FD26515" w14:textId="77777777" w:rsidR="00E67AF9" w:rsidRPr="00E67AF9" w:rsidRDefault="00E67AF9" w:rsidP="00E67AF9">
      <w:pPr>
        <w:pStyle w:val="Code"/>
        <w:rPr>
          <w:highlight w:val="white"/>
        </w:rPr>
      </w:pPr>
      <w:r w:rsidRPr="00E67AF9">
        <w:rPr>
          <w:highlight w:val="white"/>
        </w:rPr>
        <w:t xml:space="preserve">      if (list.Count == 0) {</w:t>
      </w:r>
    </w:p>
    <w:p w14:paraId="157C7D25" w14:textId="77777777" w:rsidR="00E67AF9" w:rsidRPr="00E67AF9" w:rsidRDefault="00E67AF9" w:rsidP="00E67AF9">
      <w:pPr>
        <w:pStyle w:val="Code"/>
        <w:rPr>
          <w:highlight w:val="white"/>
        </w:rPr>
      </w:pPr>
      <w:r w:rsidRPr="00E67AF9">
        <w:rPr>
          <w:highlight w:val="white"/>
        </w:rPr>
        <w:t xml:space="preserve">        AddMiddleCode(list, MiddleOperator.Empty);</w:t>
      </w:r>
    </w:p>
    <w:p w14:paraId="63D9B5DA" w14:textId="77777777" w:rsidR="00E67AF9" w:rsidRPr="00E67AF9" w:rsidRDefault="00E67AF9" w:rsidP="00E67AF9">
      <w:pPr>
        <w:pStyle w:val="Code"/>
        <w:rPr>
          <w:highlight w:val="white"/>
        </w:rPr>
      </w:pPr>
      <w:r w:rsidRPr="00E67AF9">
        <w:rPr>
          <w:highlight w:val="white"/>
        </w:rPr>
        <w:t xml:space="preserve">      }</w:t>
      </w:r>
    </w:p>
    <w:p w14:paraId="32225BFD" w14:textId="77777777" w:rsidR="00E67AF9" w:rsidRPr="00E67AF9" w:rsidRDefault="00E67AF9" w:rsidP="00E67AF9">
      <w:pPr>
        <w:pStyle w:val="Code"/>
        <w:rPr>
          <w:highlight w:val="white"/>
        </w:rPr>
      </w:pPr>
    </w:p>
    <w:p w14:paraId="6B2FD30C" w14:textId="77777777" w:rsidR="00E67AF9" w:rsidRPr="00E67AF9" w:rsidRDefault="00E67AF9" w:rsidP="00E67AF9">
      <w:pPr>
        <w:pStyle w:val="Code"/>
        <w:rPr>
          <w:highlight w:val="white"/>
        </w:rPr>
      </w:pPr>
      <w:r w:rsidRPr="00E67AF9">
        <w:rPr>
          <w:highlight w:val="white"/>
        </w:rPr>
        <w:t xml:space="preserve">      Backpatch(sourceSet, list[0]);</w:t>
      </w:r>
    </w:p>
    <w:p w14:paraId="24C060E8" w14:textId="77777777" w:rsidR="00E67AF9" w:rsidRPr="00E67AF9" w:rsidRDefault="00E67AF9" w:rsidP="00E67AF9">
      <w:pPr>
        <w:pStyle w:val="Code"/>
        <w:rPr>
          <w:highlight w:val="white"/>
        </w:rPr>
      </w:pPr>
      <w:r w:rsidRPr="00E67AF9">
        <w:rPr>
          <w:highlight w:val="white"/>
        </w:rPr>
        <w:lastRenderedPageBreak/>
        <w:t xml:space="preserve">    }</w:t>
      </w:r>
    </w:p>
    <w:p w14:paraId="03526D57" w14:textId="7D2F64DC" w:rsidR="00E67AF9" w:rsidRPr="00E67AF9" w:rsidRDefault="00913287" w:rsidP="00913287">
      <w:pPr>
        <w:rPr>
          <w:highlight w:val="white"/>
        </w:rPr>
      </w:pPr>
      <w:r>
        <w:rPr>
          <w:highlight w:val="white"/>
        </w:rPr>
        <w:t xml:space="preserve">The second </w:t>
      </w:r>
      <w:r w:rsidRPr="00A176B6">
        <w:rPr>
          <w:rStyle w:val="KeyWord0"/>
          <w:highlight w:val="white"/>
        </w:rPr>
        <w:t>Backpatch</w:t>
      </w:r>
      <w:r>
        <w:rPr>
          <w:highlight w:val="white"/>
        </w:rPr>
        <w:t xml:space="preserve"> method </w:t>
      </w:r>
      <w:r w:rsidR="00634A52">
        <w:rPr>
          <w:highlight w:val="white"/>
        </w:rPr>
        <w:t xml:space="preserve">iterates through the set </w:t>
      </w:r>
      <w:r w:rsidR="00383AD8">
        <w:rPr>
          <w:highlight w:val="white"/>
        </w:rPr>
        <w:t xml:space="preserve">of jump instructions and set </w:t>
      </w:r>
      <w:r w:rsidR="00BA2A9B">
        <w:rPr>
          <w:highlight w:val="white"/>
        </w:rPr>
        <w:t xml:space="preserve">its first operand </w:t>
      </w:r>
      <w:r w:rsidR="005250CB">
        <w:rPr>
          <w:highlight w:val="white"/>
        </w:rPr>
        <w:t xml:space="preserve">(index 0) to the target. </w:t>
      </w:r>
      <w:r w:rsidR="007B6068">
        <w:rPr>
          <w:highlight w:val="white"/>
        </w:rPr>
        <w:t xml:space="preserve">The first operand of each jump instruction is its </w:t>
      </w:r>
      <w:r w:rsidR="0096396E">
        <w:rPr>
          <w:highlight w:val="white"/>
        </w:rPr>
        <w:t>target</w:t>
      </w:r>
      <w:r w:rsidR="005250CB">
        <w:rPr>
          <w:highlight w:val="white"/>
        </w:rPr>
        <w:t xml:space="preserve"> address.</w:t>
      </w:r>
    </w:p>
    <w:p w14:paraId="6206AD0C" w14:textId="77777777" w:rsidR="00A72D72" w:rsidRPr="00A72D72" w:rsidRDefault="00A72D72" w:rsidP="00A72D72">
      <w:pPr>
        <w:pStyle w:val="Code"/>
        <w:rPr>
          <w:highlight w:val="white"/>
        </w:rPr>
      </w:pPr>
      <w:r w:rsidRPr="00A72D72">
        <w:rPr>
          <w:highlight w:val="white"/>
        </w:rPr>
        <w:t xml:space="preserve">    public static void Backpatch(ISet&lt;MiddleCode&gt; sourceSet,</w:t>
      </w:r>
    </w:p>
    <w:p w14:paraId="3529909F" w14:textId="77777777" w:rsidR="00A72D72" w:rsidRPr="00A72D72" w:rsidRDefault="00A72D72" w:rsidP="00A72D72">
      <w:pPr>
        <w:pStyle w:val="Code"/>
        <w:rPr>
          <w:highlight w:val="white"/>
        </w:rPr>
      </w:pPr>
      <w:r w:rsidRPr="00A72D72">
        <w:rPr>
          <w:highlight w:val="white"/>
        </w:rPr>
        <w:t xml:space="preserve">                                 MiddleCode target) {</w:t>
      </w:r>
    </w:p>
    <w:p w14:paraId="0E1131CC" w14:textId="77777777" w:rsidR="00A72D72" w:rsidRPr="00A72D72" w:rsidRDefault="00A72D72" w:rsidP="00A72D72">
      <w:pPr>
        <w:pStyle w:val="Code"/>
        <w:rPr>
          <w:highlight w:val="white"/>
        </w:rPr>
      </w:pPr>
      <w:r w:rsidRPr="00A72D72">
        <w:rPr>
          <w:highlight w:val="white"/>
        </w:rPr>
        <w:t xml:space="preserve">      foreach (MiddleCode source in sourceSet) {</w:t>
      </w:r>
    </w:p>
    <w:p w14:paraId="33698349" w14:textId="77777777" w:rsidR="00A72D72" w:rsidRPr="00A72D72" w:rsidRDefault="00A72D72" w:rsidP="00A72D72">
      <w:pPr>
        <w:pStyle w:val="Code"/>
        <w:rPr>
          <w:highlight w:val="white"/>
        </w:rPr>
      </w:pPr>
      <w:r w:rsidRPr="00A72D72">
        <w:rPr>
          <w:highlight w:val="white"/>
        </w:rPr>
        <w:t xml:space="preserve">        source[0] = target;</w:t>
      </w:r>
    </w:p>
    <w:p w14:paraId="71DE46AE" w14:textId="77777777" w:rsidR="00A72D72" w:rsidRPr="00A72D72" w:rsidRDefault="00A72D72" w:rsidP="00A72D72">
      <w:pPr>
        <w:pStyle w:val="Code"/>
        <w:rPr>
          <w:highlight w:val="white"/>
        </w:rPr>
      </w:pPr>
      <w:r w:rsidRPr="00A72D72">
        <w:rPr>
          <w:highlight w:val="white"/>
        </w:rPr>
        <w:t xml:space="preserve">      }</w:t>
      </w:r>
    </w:p>
    <w:p w14:paraId="774A8621" w14:textId="77777777" w:rsidR="00A72D72" w:rsidRPr="00A72D72" w:rsidRDefault="00A72D72" w:rsidP="00A72D72">
      <w:pPr>
        <w:pStyle w:val="Code"/>
        <w:rPr>
          <w:highlight w:val="white"/>
        </w:rPr>
      </w:pPr>
      <w:r w:rsidRPr="00A72D72">
        <w:rPr>
          <w:highlight w:val="white"/>
        </w:rPr>
        <w:t xml:space="preserve">    }</w:t>
      </w:r>
    </w:p>
    <w:p w14:paraId="3F7D676B" w14:textId="16A0269D" w:rsidR="00E40B78" w:rsidRPr="00EC76D5" w:rsidRDefault="00E40B78" w:rsidP="00E40B78">
      <w:pPr>
        <w:pStyle w:val="Rubrik3"/>
      </w:pPr>
      <w:bookmarkStart w:id="21" w:name="_Toc49764326"/>
      <w:r w:rsidRPr="00EC76D5">
        <w:t>Function</w:t>
      </w:r>
      <w:r w:rsidR="00015AA9" w:rsidRPr="00EC76D5">
        <w:t xml:space="preserve"> </w:t>
      </w:r>
      <w:r w:rsidR="00FC52DE">
        <w:t>Definition</w:t>
      </w:r>
      <w:bookmarkEnd w:id="21"/>
    </w:p>
    <w:p w14:paraId="0A5DE93F" w14:textId="20834123" w:rsidR="004838CF" w:rsidRPr="003B52E5" w:rsidRDefault="004838CF" w:rsidP="004838CF">
      <w:r>
        <w:t xml:space="preserve">A function </w:t>
      </w:r>
      <w:r w:rsidR="00C37108">
        <w:t>definition</w:t>
      </w:r>
      <w:r>
        <w:t xml:space="preserve"> is made up by declarator, possible preceded by a declaration specifier list, followed by an optional declaration list, and a block with an optional statement list.</w:t>
      </w:r>
    </w:p>
    <w:p w14:paraId="48F54C49" w14:textId="0728A122" w:rsidR="00E40B78" w:rsidRDefault="00E40B78" w:rsidP="00E40B78">
      <w:r w:rsidRPr="00EC76D5">
        <w:t xml:space="preserve">A function </w:t>
      </w:r>
      <w:r w:rsidR="00C37108">
        <w:t>definition</w:t>
      </w:r>
      <w:r w:rsidRPr="00EC76D5">
        <w:t xml:space="preserve"> is made up by </w:t>
      </w:r>
      <w:r w:rsidR="00AB7DF5" w:rsidRPr="00D55FF1">
        <w:rPr>
          <w:rStyle w:val="KeyWord0"/>
        </w:rPr>
        <w:t>pointer_declarator</w:t>
      </w:r>
      <w:r w:rsidRPr="00EC76D5">
        <w:t>, possible preceded by a declaration specifier list, followed by an optional declaration list, and a block with an optional statement list.</w:t>
      </w:r>
    </w:p>
    <w:p w14:paraId="35EFA5F2" w14:textId="31135DDA" w:rsidR="006F33E6" w:rsidRDefault="006F33E6" w:rsidP="00E40B78">
      <w:r>
        <w:t xml:space="preserve">For instance, in the function below </w:t>
      </w:r>
      <w:r w:rsidR="00AE3821" w:rsidRPr="00877A7E">
        <w:rPr>
          <w:rStyle w:val="CodeInText0"/>
        </w:rPr>
        <w:t>unsigned long int</w:t>
      </w:r>
      <w:r w:rsidR="00AE3821">
        <w:t xml:space="preserve"> is the declaration specifier list, </w:t>
      </w:r>
      <w:r w:rsidR="00C52DCF">
        <w:rPr>
          <w:rStyle w:val="CodeInText0"/>
        </w:rPr>
        <w:t>square</w:t>
      </w:r>
      <w:r w:rsidR="00E667B3">
        <w:rPr>
          <w:rStyle w:val="CodeInText0"/>
        </w:rPr>
        <w:t>(</w:t>
      </w:r>
      <w:r w:rsidR="00C52DCF">
        <w:rPr>
          <w:rStyle w:val="CodeInText0"/>
        </w:rPr>
        <w:t>int value</w:t>
      </w:r>
      <w:r w:rsidR="00E667B3">
        <w:rPr>
          <w:rStyle w:val="CodeInText0"/>
        </w:rPr>
        <w:t>)</w:t>
      </w:r>
      <w:r w:rsidR="00E667B3">
        <w:t xml:space="preserve"> i</w:t>
      </w:r>
      <w:r w:rsidR="00AE3821">
        <w:t xml:space="preserve">s the </w:t>
      </w:r>
      <w:r w:rsidR="00AB7DF5" w:rsidRPr="00D55FF1">
        <w:rPr>
          <w:rStyle w:val="KeyWord0"/>
        </w:rPr>
        <w:t>pointer_declarator</w:t>
      </w:r>
      <w:r w:rsidR="00AE3821">
        <w:t xml:space="preserve">, and </w:t>
      </w:r>
      <w:r w:rsidR="00C52DCF">
        <w:rPr>
          <w:rStyle w:val="CodeInText0"/>
        </w:rPr>
        <w:t>return value * value</w:t>
      </w:r>
      <w:r w:rsidR="00AE3821">
        <w:t xml:space="preserve"> is the statement list.</w:t>
      </w:r>
    </w:p>
    <w:p w14:paraId="127BD720" w14:textId="24B50DFB" w:rsidR="006F33E6" w:rsidRDefault="006F33E6" w:rsidP="006F33E6">
      <w:pPr>
        <w:pStyle w:val="Code"/>
      </w:pPr>
      <w:r>
        <w:t>unsigned long int</w:t>
      </w:r>
      <w:r w:rsidR="00245F34">
        <w:t xml:space="preserve"> </w:t>
      </w:r>
      <w:r w:rsidR="00E667B3">
        <w:t>square</w:t>
      </w:r>
      <w:r w:rsidR="00245F34">
        <w:t xml:space="preserve">(int </w:t>
      </w:r>
      <w:r w:rsidR="00E667B3">
        <w:t>value</w:t>
      </w:r>
      <w:r w:rsidR="00245F34">
        <w:t xml:space="preserve">) { return </w:t>
      </w:r>
      <w:r w:rsidR="00E667B3">
        <w:t>val</w:t>
      </w:r>
      <w:r w:rsidR="00C52DCF">
        <w:t>u</w:t>
      </w:r>
      <w:r w:rsidR="00E667B3">
        <w:t xml:space="preserve">e * </w:t>
      </w:r>
      <w:r w:rsidR="00115C40">
        <w:t>value</w:t>
      </w:r>
      <w:r w:rsidR="00245F34">
        <w:t>; }</w:t>
      </w:r>
    </w:p>
    <w:p w14:paraId="34D7E1A6" w14:textId="7056D88D" w:rsidR="00DC749C" w:rsidRDefault="00DC749C" w:rsidP="00E40B78">
      <w:r>
        <w:t xml:space="preserve">In C, there are two ways to define a function, the old way where the parameter list hold holds the name of the parameters and where there types are defined afterwards, and new way where the parameter list holds the names and types of the parameters. In the following examples </w:t>
      </w:r>
      <w:r w:rsidRPr="00DC749C">
        <w:rPr>
          <w:rStyle w:val="KeyWord0"/>
        </w:rPr>
        <w:t>f</w:t>
      </w:r>
      <w:r>
        <w:t xml:space="preserve"> is defined by the old way and </w:t>
      </w:r>
      <w:r w:rsidRPr="00DC749C">
        <w:rPr>
          <w:rStyle w:val="KeyWord0"/>
        </w:rPr>
        <w:t>g</w:t>
      </w:r>
      <w:r>
        <w:t xml:space="preserve"> is defined by the new way.</w:t>
      </w:r>
    </w:p>
    <w:p w14:paraId="4EBE8365" w14:textId="3CEEB466" w:rsidR="00DC749C" w:rsidRDefault="00DC749C" w:rsidP="00DC749C">
      <w:pPr>
        <w:pStyle w:val="Code"/>
      </w:pPr>
      <w:r>
        <w:t>int f(a, b)</w:t>
      </w:r>
    </w:p>
    <w:p w14:paraId="614EC481" w14:textId="31430A1A" w:rsidR="00DC749C" w:rsidRDefault="00DC749C" w:rsidP="00DC749C">
      <w:pPr>
        <w:pStyle w:val="Code"/>
      </w:pPr>
      <w:r>
        <w:t>int a;</w:t>
      </w:r>
    </w:p>
    <w:p w14:paraId="56316430" w14:textId="7DA0A96F" w:rsidR="00DC749C" w:rsidRDefault="00DC749C" w:rsidP="00DC749C">
      <w:pPr>
        <w:pStyle w:val="Code"/>
      </w:pPr>
      <w:r>
        <w:t xml:space="preserve">double </w:t>
      </w:r>
      <w:r w:rsidR="000D3D38">
        <w:t>b</w:t>
      </w:r>
      <w:r>
        <w:t>; {</w:t>
      </w:r>
    </w:p>
    <w:p w14:paraId="3F60241C" w14:textId="6959A996" w:rsidR="00DC749C" w:rsidRDefault="00DC749C" w:rsidP="00DC749C">
      <w:pPr>
        <w:pStyle w:val="Code"/>
      </w:pPr>
      <w:r>
        <w:t xml:space="preserve">  return a + b;</w:t>
      </w:r>
    </w:p>
    <w:p w14:paraId="4D7CFA2A" w14:textId="4293A4E5" w:rsidR="00DC749C" w:rsidRDefault="00DC749C" w:rsidP="00DC749C">
      <w:pPr>
        <w:pStyle w:val="Code"/>
      </w:pPr>
      <w:r>
        <w:t>}</w:t>
      </w:r>
    </w:p>
    <w:p w14:paraId="3529C46D" w14:textId="797E80AC" w:rsidR="00DC749C" w:rsidRDefault="00DC749C" w:rsidP="00DC749C">
      <w:pPr>
        <w:pStyle w:val="Code"/>
      </w:pPr>
    </w:p>
    <w:p w14:paraId="124D9401" w14:textId="7DB0471B" w:rsidR="00DC749C" w:rsidRDefault="00DC749C" w:rsidP="00DC749C">
      <w:pPr>
        <w:pStyle w:val="Code"/>
      </w:pPr>
      <w:r>
        <w:t xml:space="preserve">int f(int a, </w:t>
      </w:r>
      <w:r w:rsidR="000D3D38">
        <w:t>double</w:t>
      </w:r>
      <w:r>
        <w:t xml:space="preserve"> </w:t>
      </w:r>
      <w:r w:rsidR="000D3D38">
        <w:t>b</w:t>
      </w:r>
      <w:r>
        <w:t>) {</w:t>
      </w:r>
    </w:p>
    <w:p w14:paraId="4533B272" w14:textId="6EA4BFEE" w:rsidR="00DC749C" w:rsidRDefault="00DC749C" w:rsidP="00DC749C">
      <w:pPr>
        <w:pStyle w:val="Code"/>
      </w:pPr>
      <w:r>
        <w:t xml:space="preserve">  return a + b;</w:t>
      </w:r>
    </w:p>
    <w:p w14:paraId="6B518F36" w14:textId="77777777" w:rsidR="00DC749C" w:rsidRDefault="00DC749C" w:rsidP="00DC749C">
      <w:pPr>
        <w:pStyle w:val="Code"/>
      </w:pPr>
      <w:r>
        <w:t>}</w:t>
      </w:r>
    </w:p>
    <w:p w14:paraId="516729CC" w14:textId="30610A65" w:rsidR="006F33E6" w:rsidRPr="00EC76D5" w:rsidRDefault="006F33E6" w:rsidP="00E40B78">
      <w:r>
        <w:t xml:space="preserve">The first part of the </w:t>
      </w:r>
      <w:r w:rsidR="00045C21">
        <w:t xml:space="preserve">function </w:t>
      </w:r>
      <w:r w:rsidR="00C37108">
        <w:t>definition</w:t>
      </w:r>
      <w:r w:rsidR="00045C21">
        <w:t xml:space="preserve"> rule </w:t>
      </w:r>
      <w:r w:rsidR="00907FF0">
        <w:t xml:space="preserve">handles the </w:t>
      </w:r>
      <w:r w:rsidR="00573CA6">
        <w:t xml:space="preserve">case where there is </w:t>
      </w:r>
      <w:r w:rsidR="00F96A8E">
        <w:t xml:space="preserve">specifier </w:t>
      </w:r>
      <w:r w:rsidR="00573CA6">
        <w:t>list of at least specifi</w:t>
      </w:r>
      <w:r w:rsidR="00F96A8E">
        <w:t>er</w:t>
      </w:r>
      <w:r w:rsidR="00573CA6">
        <w:t xml:space="preserve"> present.</w:t>
      </w:r>
      <w:r w:rsidR="0021134A">
        <w:t xml:space="preserve"> There </w:t>
      </w:r>
      <w:r w:rsidR="007F121C">
        <w:t>are</w:t>
      </w:r>
      <w:r w:rsidR="0021134A">
        <w:t xml:space="preserve"> three methods to handle the function </w:t>
      </w:r>
      <w:r w:rsidR="00C37108">
        <w:t>definition</w:t>
      </w:r>
      <w:r w:rsidR="00FB0CAC">
        <w:t xml:space="preserve">: </w:t>
      </w:r>
      <w:r w:rsidR="00FB0CAC" w:rsidRPr="00A126B6">
        <w:rPr>
          <w:rStyle w:val="KeyWord0"/>
        </w:rPr>
        <w:t>FunctionHeader</w:t>
      </w:r>
      <w:r w:rsidR="00FB0CAC">
        <w:t xml:space="preserve"> that </w:t>
      </w:r>
      <w:r w:rsidR="00DC749C">
        <w:t xml:space="preserve">XXX, </w:t>
      </w:r>
      <w:r w:rsidR="00DC749C" w:rsidRPr="00416347">
        <w:rPr>
          <w:rStyle w:val="KeyWord0"/>
        </w:rPr>
        <w:t>CheckFunction</w:t>
      </w:r>
      <w:r w:rsidR="00FC52DE">
        <w:rPr>
          <w:rStyle w:val="KeyWord0"/>
        </w:rPr>
        <w:t>Definition</w:t>
      </w:r>
      <w:r w:rsidR="00DC749C">
        <w:t xml:space="preserve"> that makes sure the </w:t>
      </w:r>
      <w:r w:rsidR="003E21E6">
        <w:t>function is defined in either the old or new way</w:t>
      </w:r>
      <w:r w:rsidR="00416347">
        <w:t xml:space="preserve">, and </w:t>
      </w:r>
      <w:r w:rsidR="00416347" w:rsidRPr="00416347">
        <w:rPr>
          <w:rStyle w:val="KeyWord0"/>
        </w:rPr>
        <w:t>FunctionEnd</w:t>
      </w:r>
      <w:r w:rsidR="00416347">
        <w:t xml:space="preserve"> that </w:t>
      </w:r>
      <w:r w:rsidR="0062017F">
        <w:t>generates the assembly code of the function and saves it in the static set.</w:t>
      </w:r>
    </w:p>
    <w:p w14:paraId="057C7340" w14:textId="1981A080" w:rsidR="00E40B78" w:rsidRPr="00EC76D5" w:rsidRDefault="002E67B8" w:rsidP="00E40B78">
      <w:pPr>
        <w:pStyle w:val="CodeHeader"/>
      </w:pPr>
      <w:r>
        <w:t>MainParser.gppg</w:t>
      </w:r>
    </w:p>
    <w:p w14:paraId="5E945006" w14:textId="49D5BA32" w:rsidR="005642E5" w:rsidRDefault="005642E5" w:rsidP="005642E5">
      <w:pPr>
        <w:pStyle w:val="Code"/>
        <w:rPr>
          <w:highlight w:val="white"/>
          <w:lang w:val="sv-SE"/>
        </w:rPr>
      </w:pPr>
      <w:r>
        <w:rPr>
          <w:highlight w:val="white"/>
          <w:lang w:val="sv-SE"/>
        </w:rPr>
        <w:t>function_</w:t>
      </w:r>
      <w:r w:rsidR="00C37108">
        <w:rPr>
          <w:highlight w:val="white"/>
          <w:lang w:val="sv-SE"/>
        </w:rPr>
        <w:t>definition</w:t>
      </w:r>
      <w:r>
        <w:rPr>
          <w:highlight w:val="white"/>
          <w:lang w:val="sv-SE"/>
        </w:rPr>
        <w:t>:</w:t>
      </w:r>
    </w:p>
    <w:p w14:paraId="7ACED1BD" w14:textId="6FB1A94A" w:rsidR="005642E5" w:rsidRDefault="005642E5" w:rsidP="005642E5">
      <w:pPr>
        <w:pStyle w:val="Code"/>
        <w:rPr>
          <w:highlight w:val="white"/>
          <w:lang w:val="sv-SE"/>
        </w:rPr>
      </w:pPr>
      <w:r>
        <w:rPr>
          <w:highlight w:val="white"/>
          <w:lang w:val="sv-SE"/>
        </w:rPr>
        <w:t xml:space="preserve">    declaration_specifier_list_x </w:t>
      </w:r>
      <w:r w:rsidR="00AB7DF5">
        <w:rPr>
          <w:highlight w:val="white"/>
          <w:lang w:val="sv-SE"/>
        </w:rPr>
        <w:t>pointer_declarator</w:t>
      </w:r>
      <w:r>
        <w:rPr>
          <w:highlight w:val="white"/>
          <w:lang w:val="sv-SE"/>
        </w:rPr>
        <w:t xml:space="preserve"> {</w:t>
      </w:r>
    </w:p>
    <w:p w14:paraId="6B513E83" w14:textId="77777777" w:rsidR="005642E5" w:rsidRDefault="005642E5" w:rsidP="005642E5">
      <w:pPr>
        <w:pStyle w:val="Code"/>
        <w:rPr>
          <w:highlight w:val="white"/>
          <w:lang w:val="sv-SE"/>
        </w:rPr>
      </w:pPr>
      <w:r>
        <w:rPr>
          <w:highlight w:val="white"/>
          <w:lang w:val="sv-SE"/>
        </w:rPr>
        <w:t xml:space="preserve">      MiddleCodeGenerator.FunctionHeader</w:t>
      </w:r>
    </w:p>
    <w:p w14:paraId="26D8155D" w14:textId="77777777" w:rsidR="005642E5" w:rsidRDefault="005642E5" w:rsidP="005642E5">
      <w:pPr>
        <w:pStyle w:val="Code"/>
        <w:rPr>
          <w:highlight w:val="white"/>
          <w:lang w:val="sv-SE"/>
        </w:rPr>
      </w:pPr>
      <w:r>
        <w:rPr>
          <w:highlight w:val="white"/>
          <w:lang w:val="sv-SE"/>
        </w:rPr>
        <w:t xml:space="preserve">        (SpecifierStack.Pop(), $2);</w:t>
      </w:r>
    </w:p>
    <w:p w14:paraId="4AB8484F" w14:textId="77777777" w:rsidR="005642E5" w:rsidRDefault="005642E5" w:rsidP="005642E5">
      <w:pPr>
        <w:pStyle w:val="Code"/>
        <w:rPr>
          <w:highlight w:val="white"/>
          <w:lang w:val="sv-SE"/>
        </w:rPr>
      </w:pPr>
      <w:r>
        <w:rPr>
          <w:highlight w:val="white"/>
          <w:lang w:val="sv-SE"/>
        </w:rPr>
        <w:t xml:space="preserve">    }</w:t>
      </w:r>
    </w:p>
    <w:p w14:paraId="1ABAC908" w14:textId="77777777" w:rsidR="005642E5" w:rsidRDefault="005642E5" w:rsidP="005642E5">
      <w:pPr>
        <w:pStyle w:val="Code"/>
        <w:rPr>
          <w:highlight w:val="white"/>
          <w:lang w:val="sv-SE"/>
        </w:rPr>
      </w:pPr>
      <w:r>
        <w:rPr>
          <w:highlight w:val="white"/>
          <w:lang w:val="sv-SE"/>
        </w:rPr>
        <w:t xml:space="preserve">    optional_declaration_list {</w:t>
      </w:r>
    </w:p>
    <w:p w14:paraId="0ABEF294" w14:textId="2FBA1670"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5A6CD3DB" w14:textId="77777777" w:rsidR="005642E5" w:rsidRDefault="005642E5" w:rsidP="005642E5">
      <w:pPr>
        <w:pStyle w:val="Code"/>
        <w:rPr>
          <w:highlight w:val="white"/>
          <w:lang w:val="sv-SE"/>
        </w:rPr>
      </w:pPr>
      <w:r>
        <w:rPr>
          <w:highlight w:val="white"/>
          <w:lang w:val="sv-SE"/>
        </w:rPr>
        <w:t xml:space="preserve">    }</w:t>
      </w:r>
    </w:p>
    <w:p w14:paraId="1C086C53"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0A3077FC" w14:textId="77777777" w:rsidR="005642E5" w:rsidRDefault="005642E5" w:rsidP="005642E5">
      <w:pPr>
        <w:pStyle w:val="Code"/>
        <w:rPr>
          <w:highlight w:val="white"/>
          <w:lang w:val="sv-SE"/>
        </w:rPr>
      </w:pPr>
      <w:r>
        <w:rPr>
          <w:highlight w:val="white"/>
          <w:lang w:val="sv-SE"/>
        </w:rPr>
        <w:t xml:space="preserve">      MiddleCodeGenerator.BackpatchGoto();</w:t>
      </w:r>
    </w:p>
    <w:p w14:paraId="0077AB22" w14:textId="77777777" w:rsidR="005642E5" w:rsidRDefault="005642E5" w:rsidP="005642E5">
      <w:pPr>
        <w:pStyle w:val="Code"/>
        <w:rPr>
          <w:highlight w:val="white"/>
          <w:lang w:val="sv-SE"/>
        </w:rPr>
      </w:pPr>
      <w:r>
        <w:rPr>
          <w:highlight w:val="white"/>
          <w:lang w:val="sv-SE"/>
        </w:rPr>
        <w:t xml:space="preserve">      MiddleCodeGenerator.FunctionEnd($7);</w:t>
      </w:r>
    </w:p>
    <w:p w14:paraId="09ECEDC1" w14:textId="2199EF36" w:rsidR="005642E5" w:rsidRDefault="005642E5" w:rsidP="005642E5">
      <w:pPr>
        <w:pStyle w:val="Code"/>
        <w:rPr>
          <w:highlight w:val="white"/>
          <w:lang w:val="sv-SE"/>
        </w:rPr>
      </w:pPr>
      <w:r>
        <w:rPr>
          <w:highlight w:val="white"/>
          <w:lang w:val="sv-SE"/>
        </w:rPr>
        <w:t xml:space="preserve">    };</w:t>
      </w:r>
    </w:p>
    <w:p w14:paraId="297AA8E2" w14:textId="09EFEEF3" w:rsidR="00766F5D" w:rsidRDefault="00766F5D" w:rsidP="00484AD7">
      <w:pPr>
        <w:rPr>
          <w:highlight w:val="white"/>
          <w:lang w:val="sv-SE"/>
        </w:rPr>
      </w:pPr>
      <w:r>
        <w:rPr>
          <w:highlight w:val="white"/>
          <w:lang w:val="sv-SE"/>
        </w:rPr>
        <w:lastRenderedPageBreak/>
        <w:t xml:space="preserve">The second rule handles the case where there is no spcifier list. In that case, </w:t>
      </w:r>
      <w:r w:rsidR="00160459">
        <w:rPr>
          <w:highlight w:val="white"/>
          <w:lang w:val="sv-SE"/>
        </w:rPr>
        <w:t>the function return type is assumed to be signed int.</w:t>
      </w:r>
    </w:p>
    <w:p w14:paraId="6169B3A5" w14:textId="76A30A96" w:rsidR="005642E5" w:rsidRDefault="005642E5" w:rsidP="005642E5">
      <w:pPr>
        <w:pStyle w:val="Code"/>
        <w:rPr>
          <w:highlight w:val="white"/>
          <w:lang w:val="sv-SE"/>
        </w:rPr>
      </w:pPr>
      <w:r>
        <w:rPr>
          <w:highlight w:val="white"/>
          <w:lang w:val="sv-SE"/>
        </w:rPr>
        <w:t xml:space="preserve">  | </w:t>
      </w:r>
      <w:r w:rsidR="00AB7DF5">
        <w:rPr>
          <w:highlight w:val="white"/>
          <w:lang w:val="sv-SE"/>
        </w:rPr>
        <w:t>pointer_declarator</w:t>
      </w:r>
      <w:r>
        <w:rPr>
          <w:highlight w:val="white"/>
          <w:lang w:val="sv-SE"/>
        </w:rPr>
        <w:t xml:space="preserve"> {</w:t>
      </w:r>
    </w:p>
    <w:p w14:paraId="2F1D9E91" w14:textId="77777777" w:rsidR="005642E5" w:rsidRDefault="005642E5" w:rsidP="005642E5">
      <w:pPr>
        <w:pStyle w:val="Code"/>
        <w:rPr>
          <w:highlight w:val="white"/>
          <w:lang w:val="sv-SE"/>
        </w:rPr>
      </w:pPr>
      <w:r>
        <w:rPr>
          <w:highlight w:val="white"/>
          <w:lang w:val="sv-SE"/>
        </w:rPr>
        <w:t xml:space="preserve">      MiddleCodeGenerator.FunctionHeader(null, $1);</w:t>
      </w:r>
    </w:p>
    <w:p w14:paraId="1E58E5C3" w14:textId="77777777" w:rsidR="005642E5" w:rsidRDefault="005642E5" w:rsidP="005642E5">
      <w:pPr>
        <w:pStyle w:val="Code"/>
        <w:rPr>
          <w:highlight w:val="white"/>
          <w:lang w:val="sv-SE"/>
        </w:rPr>
      </w:pPr>
      <w:r>
        <w:rPr>
          <w:highlight w:val="white"/>
          <w:lang w:val="sv-SE"/>
        </w:rPr>
        <w:t xml:space="preserve">    }</w:t>
      </w:r>
    </w:p>
    <w:p w14:paraId="53732F73" w14:textId="77777777" w:rsidR="005642E5" w:rsidRDefault="005642E5" w:rsidP="005642E5">
      <w:pPr>
        <w:pStyle w:val="Code"/>
        <w:rPr>
          <w:highlight w:val="white"/>
          <w:lang w:val="sv-SE"/>
        </w:rPr>
      </w:pPr>
      <w:r>
        <w:rPr>
          <w:highlight w:val="white"/>
          <w:lang w:val="sv-SE"/>
        </w:rPr>
        <w:t xml:space="preserve">    optional_declaration_list {</w:t>
      </w:r>
    </w:p>
    <w:p w14:paraId="04F01ECE" w14:textId="1CAF763B" w:rsidR="005642E5" w:rsidRDefault="005642E5" w:rsidP="005642E5">
      <w:pPr>
        <w:pStyle w:val="Code"/>
        <w:rPr>
          <w:highlight w:val="white"/>
          <w:lang w:val="sv-SE"/>
        </w:rPr>
      </w:pPr>
      <w:r>
        <w:rPr>
          <w:highlight w:val="white"/>
          <w:lang w:val="sv-SE"/>
        </w:rPr>
        <w:t xml:space="preserve">      MiddleCodeGenerator.CheckFunction</w:t>
      </w:r>
      <w:r w:rsidR="00FC52DE">
        <w:rPr>
          <w:highlight w:val="white"/>
          <w:lang w:val="sv-SE"/>
        </w:rPr>
        <w:t>Definition</w:t>
      </w:r>
      <w:r>
        <w:rPr>
          <w:highlight w:val="white"/>
          <w:lang w:val="sv-SE"/>
        </w:rPr>
        <w:t>();</w:t>
      </w:r>
    </w:p>
    <w:p w14:paraId="0ADA7804" w14:textId="77777777" w:rsidR="005642E5" w:rsidRDefault="005642E5" w:rsidP="005642E5">
      <w:pPr>
        <w:pStyle w:val="Code"/>
        <w:rPr>
          <w:highlight w:val="white"/>
          <w:lang w:val="sv-SE"/>
        </w:rPr>
      </w:pPr>
      <w:r>
        <w:rPr>
          <w:highlight w:val="white"/>
          <w:lang w:val="sv-SE"/>
        </w:rPr>
        <w:t xml:space="preserve">    }</w:t>
      </w:r>
    </w:p>
    <w:p w14:paraId="7A3AE740" w14:textId="77777777" w:rsidR="005642E5" w:rsidRDefault="005642E5" w:rsidP="005642E5">
      <w:pPr>
        <w:pStyle w:val="Code"/>
        <w:rPr>
          <w:highlight w:val="white"/>
          <w:lang w:val="sv-SE"/>
        </w:rPr>
      </w:pPr>
      <w:r>
        <w:rPr>
          <w:highlight w:val="white"/>
          <w:lang w:val="sv-SE"/>
        </w:rPr>
        <w:t xml:space="preserve">    LEFT_BLOCK optional_statement_list RIGHT_BLOCK {</w:t>
      </w:r>
    </w:p>
    <w:p w14:paraId="40C66C20" w14:textId="77777777" w:rsidR="005642E5" w:rsidRDefault="005642E5" w:rsidP="005642E5">
      <w:pPr>
        <w:pStyle w:val="Code"/>
        <w:rPr>
          <w:highlight w:val="white"/>
          <w:lang w:val="sv-SE"/>
        </w:rPr>
      </w:pPr>
      <w:r>
        <w:rPr>
          <w:highlight w:val="white"/>
          <w:lang w:val="sv-SE"/>
        </w:rPr>
        <w:t xml:space="preserve">      MiddleCodeGenerator.BackpatchGoto();</w:t>
      </w:r>
    </w:p>
    <w:p w14:paraId="172ED46E" w14:textId="77777777" w:rsidR="005642E5" w:rsidRDefault="005642E5" w:rsidP="005642E5">
      <w:pPr>
        <w:pStyle w:val="Code"/>
        <w:rPr>
          <w:highlight w:val="white"/>
          <w:lang w:val="sv-SE"/>
        </w:rPr>
      </w:pPr>
      <w:r>
        <w:rPr>
          <w:highlight w:val="white"/>
          <w:lang w:val="sv-SE"/>
        </w:rPr>
        <w:t xml:space="preserve">      MiddleCodeGenerator.FunctionEnd($6);</w:t>
      </w:r>
    </w:p>
    <w:p w14:paraId="7A983A67" w14:textId="77777777" w:rsidR="005642E5" w:rsidRDefault="005642E5" w:rsidP="005642E5">
      <w:pPr>
        <w:pStyle w:val="Code"/>
        <w:rPr>
          <w:highlight w:val="white"/>
          <w:lang w:val="sv-SE"/>
        </w:rPr>
      </w:pPr>
      <w:r>
        <w:rPr>
          <w:highlight w:val="white"/>
          <w:lang w:val="sv-SE"/>
        </w:rPr>
        <w:t xml:space="preserve">    };</w:t>
      </w:r>
    </w:p>
    <w:p w14:paraId="53CAC5B9" w14:textId="77777777" w:rsidR="002B7454" w:rsidRPr="00F57EEC" w:rsidRDefault="002B7454" w:rsidP="00F57EEC">
      <w:pPr>
        <w:pStyle w:val="Code"/>
        <w:rPr>
          <w:highlight w:val="white"/>
        </w:rPr>
      </w:pPr>
    </w:p>
    <w:p w14:paraId="64E3B8F7" w14:textId="77777777" w:rsidR="00F57EEC" w:rsidRPr="00F57EEC" w:rsidRDefault="00F57EEC" w:rsidP="00F57EEC">
      <w:pPr>
        <w:pStyle w:val="Code"/>
        <w:rPr>
          <w:highlight w:val="white"/>
        </w:rPr>
      </w:pPr>
      <w:r w:rsidRPr="00F57EEC">
        <w:rPr>
          <w:highlight w:val="white"/>
        </w:rPr>
        <w:t>optional_declaration_list:</w:t>
      </w:r>
    </w:p>
    <w:p w14:paraId="0F3BD4BE" w14:textId="77777777" w:rsidR="00F57EEC" w:rsidRPr="00F57EEC" w:rsidRDefault="00F57EEC" w:rsidP="00F57EEC">
      <w:pPr>
        <w:pStyle w:val="Code"/>
        <w:rPr>
          <w:highlight w:val="white"/>
        </w:rPr>
      </w:pPr>
      <w:r w:rsidRPr="00F57EEC">
        <w:rPr>
          <w:highlight w:val="white"/>
        </w:rPr>
        <w:t xml:space="preserve">    /* Empty */</w:t>
      </w:r>
    </w:p>
    <w:p w14:paraId="055D3DEA" w14:textId="77777777" w:rsidR="00F57EEC" w:rsidRPr="00F57EEC" w:rsidRDefault="00F57EEC" w:rsidP="00F57EEC">
      <w:pPr>
        <w:pStyle w:val="Code"/>
        <w:rPr>
          <w:highlight w:val="white"/>
        </w:rPr>
      </w:pPr>
      <w:r w:rsidRPr="00F57EEC">
        <w:rPr>
          <w:highlight w:val="white"/>
        </w:rPr>
        <w:t xml:space="preserve">  | declaration_list;</w:t>
      </w:r>
    </w:p>
    <w:p w14:paraId="65B1B951" w14:textId="0B73BCB7" w:rsidR="00E40B78" w:rsidRDefault="00E40B78" w:rsidP="00E40B78">
      <w:r w:rsidRPr="00EC76D5">
        <w:t xml:space="preserve">The </w:t>
      </w:r>
      <w:r w:rsidRPr="00EC76D5">
        <w:rPr>
          <w:rStyle w:val="CodeInText"/>
        </w:rPr>
        <w:t>generateFunctionHeader</w:t>
      </w:r>
      <w:r w:rsidRPr="00EC76D5">
        <w:t xml:space="preserve"> is called before the middle code of the function has been generated.</w:t>
      </w:r>
    </w:p>
    <w:p w14:paraId="2439C2F3" w14:textId="7C8B129A" w:rsidR="005E4C5F" w:rsidRDefault="005E4C5F" w:rsidP="005E4C5F">
      <w:r>
        <w:t xml:space="preserve">The </w:t>
      </w:r>
      <w:r w:rsidRPr="00864026">
        <w:rPr>
          <w:rStyle w:val="CodeInText"/>
        </w:rPr>
        <w:t>generateAssignmentDeclarator</w:t>
      </w:r>
      <w:r>
        <w:t xml:space="preserve"> method is called for a </w:t>
      </w:r>
      <w:r w:rsidRPr="005146F5">
        <w:t>declarator</w:t>
      </w:r>
      <w:r>
        <w:t xml:space="preserve"> with an assignment. We check that the declarator is not located inside a struct or union (the scope of the symbol table is struct or union), since it is not allowed to </w:t>
      </w:r>
      <w:r w:rsidR="00631D4D">
        <w:t>initialize</w:t>
      </w:r>
      <w:r>
        <w:t xml:space="preserve"> struct or union members. We also check that the declarator is not a function, since functions cannot be </w:t>
      </w:r>
      <w:r w:rsidR="00266D64">
        <w:t>initialized</w:t>
      </w:r>
      <w:r>
        <w:t>. If the declarator is defined in the global scope and does not have the static storage it has external linkage and is visible from other source files, the linker will make it visible in a later phase.</w:t>
      </w:r>
    </w:p>
    <w:p w14:paraId="721B813C" w14:textId="41931C04" w:rsidR="005E4C5F" w:rsidRDefault="005E4C5F" w:rsidP="00E40B78">
      <w:r>
        <w:t xml:space="preserve">An extern or typedef </w:t>
      </w:r>
      <w:r w:rsidRPr="005146F5">
        <w:t>declarator</w:t>
      </w:r>
      <w:r>
        <w:t xml:space="preserve"> cannot be </w:t>
      </w:r>
      <w:r w:rsidR="00266D64">
        <w:t>initialized</w:t>
      </w:r>
      <w:r>
        <w:t xml:space="preserve">. However, if it is auto or register, we call </w:t>
      </w:r>
      <w:r w:rsidRPr="00C231D2">
        <w:rPr>
          <w:rStyle w:val="CodeInText"/>
        </w:rPr>
        <w:t>Generate</w:t>
      </w:r>
      <w:r w:rsidR="002F35C1">
        <w:rPr>
          <w:rStyle w:val="CodeInText"/>
        </w:rPr>
        <w:t>Initializer</w:t>
      </w:r>
      <w:r w:rsidRPr="00C231D2">
        <w:rPr>
          <w:rStyle w:val="CodeInText"/>
        </w:rPr>
        <w:t>.generateStack</w:t>
      </w:r>
      <w:r w:rsidRPr="00C231D2">
        <w:t xml:space="preserve"> that </w:t>
      </w:r>
      <w:r>
        <w:t xml:space="preserve">generates a suitable series of assignment instructions. If it static, we instead call </w:t>
      </w:r>
      <w:r w:rsidRPr="00511DD6">
        <w:rPr>
          <w:rStyle w:val="CodeInText"/>
        </w:rPr>
        <w:t>ValueConversion.storeStaticSymbol</w:t>
      </w:r>
      <w:r>
        <w:t xml:space="preserve"> that will store the </w:t>
      </w:r>
      <w:r w:rsidR="00266D64">
        <w:t>initialized</w:t>
      </w:r>
      <w:r>
        <w:t xml:space="preserve"> value (that is always constant) in a block of bytes, that will be paced in the final execution file by the linker.</w:t>
      </w:r>
    </w:p>
    <w:p w14:paraId="64BF5A12" w14:textId="26E43E68" w:rsidR="004143D5" w:rsidRDefault="004143D5" w:rsidP="00E40B78">
      <w:r>
        <w:t xml:space="preserve">The rule handles a </w:t>
      </w:r>
      <w:r w:rsidR="00C37108">
        <w:t>definition</w:t>
      </w:r>
      <w:r>
        <w:t xml:space="preserve"> of a function. A function </w:t>
      </w:r>
      <w:r w:rsidR="00C37108">
        <w:rPr>
          <w:i/>
          <w:iCs/>
        </w:rPr>
        <w:t>definition</w:t>
      </w:r>
      <w:r>
        <w:t xml:space="preserve"> </w:t>
      </w:r>
      <w:r w:rsidR="001B3A10">
        <w:t xml:space="preserve">is made up </w:t>
      </w:r>
      <w:r w:rsidR="00564B90">
        <w:t>by the</w:t>
      </w:r>
      <w:r>
        <w:t xml:space="preserve"> </w:t>
      </w:r>
      <w:r w:rsidR="001B3A10">
        <w:t xml:space="preserve">specifier list and declaration as well as </w:t>
      </w:r>
      <w:r>
        <w:t xml:space="preserve">the body holding the code, while a function </w:t>
      </w:r>
      <w:r w:rsidRPr="001B5EFB">
        <w:rPr>
          <w:i/>
          <w:iCs/>
        </w:rPr>
        <w:t>declaration</w:t>
      </w:r>
      <w:r>
        <w:t xml:space="preserve"> </w:t>
      </w:r>
      <w:r w:rsidR="00AC1C4F">
        <w:t xml:space="preserve">is made up by the </w:t>
      </w:r>
      <w:r w:rsidR="00005338">
        <w:t>specifier list and declaration</w:t>
      </w:r>
      <w:r w:rsidR="00AC1C4F">
        <w:t xml:space="preserve"> only</w:t>
      </w:r>
      <w:r w:rsidR="00005338">
        <w:t xml:space="preserve">. For instance, in the following examples, </w:t>
      </w:r>
      <w:r w:rsidR="00005338" w:rsidRPr="00EB1DA7">
        <w:rPr>
          <w:rStyle w:val="KeyWord0"/>
        </w:rPr>
        <w:t>f</w:t>
      </w:r>
      <w:r w:rsidR="00005338">
        <w:t xml:space="preserve"> is a function </w:t>
      </w:r>
      <w:r w:rsidR="00C37108">
        <w:t>definition</w:t>
      </w:r>
      <w:r w:rsidR="00005338">
        <w:t xml:space="preserve"> while </w:t>
      </w:r>
      <w:r w:rsidR="00005338" w:rsidRPr="00EB1DA7">
        <w:rPr>
          <w:rStyle w:val="KeyWord0"/>
        </w:rPr>
        <w:t>g</w:t>
      </w:r>
      <w:r w:rsidR="00005338">
        <w:t xml:space="preserve"> is a function declaration:</w:t>
      </w:r>
    </w:p>
    <w:p w14:paraId="603F75DF" w14:textId="6555D499" w:rsidR="00005338" w:rsidRDefault="00005338" w:rsidP="00005338">
      <w:pPr>
        <w:pStyle w:val="Code"/>
      </w:pPr>
      <w:r>
        <w:t xml:space="preserve">int f(int i) { return </w:t>
      </w:r>
      <w:r w:rsidR="00847173">
        <w:t>i</w:t>
      </w:r>
      <w:r>
        <w:t xml:space="preserve"> + 1; }</w:t>
      </w:r>
    </w:p>
    <w:p w14:paraId="4BADB34B" w14:textId="79CE73B5" w:rsidR="00005338" w:rsidRPr="00EC76D5" w:rsidRDefault="00005338" w:rsidP="00005338">
      <w:pPr>
        <w:pStyle w:val="Code"/>
      </w:pPr>
      <w:r>
        <w:t>int g(int i);</w:t>
      </w:r>
    </w:p>
    <w:p w14:paraId="40206052" w14:textId="77777777" w:rsidR="003850AB" w:rsidRPr="00EC76D5" w:rsidRDefault="003850AB" w:rsidP="003850AB">
      <w:pPr>
        <w:pStyle w:val="CodeHeader"/>
      </w:pPr>
      <w:r>
        <w:t>MiddleCodeGenerator.cs</w:t>
      </w:r>
    </w:p>
    <w:p w14:paraId="3C23731F" w14:textId="76C5EAC5" w:rsidR="00E40B78" w:rsidRPr="00EC76D5" w:rsidRDefault="00E40B78" w:rsidP="00E40B78">
      <w:r w:rsidRPr="00EC76D5">
        <w:t xml:space="preserve">A general function </w:t>
      </w:r>
      <w:r w:rsidR="00AB7DF5">
        <w:t>pointer_declarator</w:t>
      </w:r>
      <w:r w:rsidRPr="00EC76D5">
        <w:t xml:space="preserve"> may be unnamed; however, a function </w:t>
      </w:r>
      <w:r w:rsidR="00C37108">
        <w:t>definition</w:t>
      </w:r>
      <w:r w:rsidRPr="00EC76D5">
        <w:t xml:space="preserve"> must be named and of course be a function declaration.</w:t>
      </w:r>
    </w:p>
    <w:p w14:paraId="21BA0FBA" w14:textId="77777777" w:rsidR="008F2CF5" w:rsidRPr="00B35B83" w:rsidRDefault="008F2CF5" w:rsidP="00B35B83">
      <w:pPr>
        <w:pStyle w:val="Code"/>
        <w:rPr>
          <w:highlight w:val="white"/>
        </w:rPr>
      </w:pPr>
      <w:r w:rsidRPr="00B35B83">
        <w:rPr>
          <w:highlight w:val="white"/>
        </w:rPr>
        <w:t xml:space="preserve">    public static void FunctionHeader(Specifier specifier,</w:t>
      </w:r>
    </w:p>
    <w:p w14:paraId="79FA1F25" w14:textId="77777777" w:rsidR="008F2CF5" w:rsidRPr="00B35B83" w:rsidRDefault="008F2CF5" w:rsidP="00B35B83">
      <w:pPr>
        <w:pStyle w:val="Code"/>
        <w:rPr>
          <w:highlight w:val="white"/>
        </w:rPr>
      </w:pPr>
      <w:r w:rsidRPr="00B35B83">
        <w:rPr>
          <w:highlight w:val="white"/>
        </w:rPr>
        <w:t xml:space="preserve">                                      Declarator declarator) {</w:t>
      </w:r>
    </w:p>
    <w:p w14:paraId="3EB2B9BE" w14:textId="77777777" w:rsidR="008F2CF5" w:rsidRPr="00B35B83" w:rsidRDefault="008F2CF5" w:rsidP="00B35B83">
      <w:pPr>
        <w:pStyle w:val="Code"/>
        <w:rPr>
          <w:highlight w:val="white"/>
        </w:rPr>
      </w:pPr>
      <w:r w:rsidRPr="00B35B83">
        <w:rPr>
          <w:highlight w:val="white"/>
        </w:rPr>
        <w:t xml:space="preserve">      Storage? storage;</w:t>
      </w:r>
    </w:p>
    <w:p w14:paraId="698C8DA1" w14:textId="77777777" w:rsidR="008F2CF5" w:rsidRPr="00B35B83" w:rsidRDefault="008F2CF5" w:rsidP="00B35B83">
      <w:pPr>
        <w:pStyle w:val="Code"/>
        <w:rPr>
          <w:highlight w:val="white"/>
        </w:rPr>
      </w:pPr>
      <w:r w:rsidRPr="00B35B83">
        <w:rPr>
          <w:highlight w:val="white"/>
        </w:rPr>
        <w:t xml:space="preserve">      Type returnType;</w:t>
      </w:r>
    </w:p>
    <w:p w14:paraId="3539B22E" w14:textId="0FCA6C24" w:rsidR="00CC4E52" w:rsidRPr="00CC4E52" w:rsidRDefault="007E40FE" w:rsidP="007E40FE">
      <w:pPr>
        <w:rPr>
          <w:highlight w:val="white"/>
        </w:rPr>
      </w:pPr>
      <w:r>
        <w:rPr>
          <w:highlight w:val="white"/>
        </w:rPr>
        <w:t xml:space="preserve">If </w:t>
      </w:r>
      <w:r w:rsidRPr="007E40FE">
        <w:rPr>
          <w:rStyle w:val="KeyWord0"/>
          <w:highlight w:val="white"/>
        </w:rPr>
        <w:t>specifier</w:t>
      </w:r>
      <w:r>
        <w:rPr>
          <w:highlight w:val="white"/>
        </w:rPr>
        <w:t xml:space="preserve"> is </w:t>
      </w:r>
      <w:r w:rsidR="00042B76">
        <w:rPr>
          <w:highlight w:val="white"/>
        </w:rPr>
        <w:t xml:space="preserve">not </w:t>
      </w:r>
      <w:r>
        <w:rPr>
          <w:highlight w:val="white"/>
        </w:rPr>
        <w:t>null</w:t>
      </w:r>
      <w:r w:rsidR="00042B76">
        <w:rPr>
          <w:highlight w:val="white"/>
        </w:rPr>
        <w:t>, we extract the storage and return type of the function from the specifier.</w:t>
      </w:r>
    </w:p>
    <w:p w14:paraId="3551F3E1" w14:textId="77777777" w:rsidR="002838CF" w:rsidRPr="00B35B83" w:rsidRDefault="002838CF" w:rsidP="00B35B83">
      <w:pPr>
        <w:pStyle w:val="Code"/>
        <w:rPr>
          <w:highlight w:val="white"/>
        </w:rPr>
      </w:pPr>
      <w:r w:rsidRPr="00B35B83">
        <w:rPr>
          <w:highlight w:val="white"/>
        </w:rPr>
        <w:t xml:space="preserve">      if (specifier != null) {</w:t>
      </w:r>
    </w:p>
    <w:p w14:paraId="0DA90A95" w14:textId="2863D523" w:rsidR="002838CF" w:rsidRPr="00B35B83" w:rsidRDefault="002838CF" w:rsidP="00B35B83">
      <w:pPr>
        <w:pStyle w:val="Code"/>
        <w:rPr>
          <w:highlight w:val="white"/>
        </w:rPr>
      </w:pPr>
      <w:r w:rsidRPr="00B35B83">
        <w:rPr>
          <w:highlight w:val="white"/>
        </w:rPr>
        <w:t xml:space="preserve">        storage = specifier.Storage;</w:t>
      </w:r>
    </w:p>
    <w:p w14:paraId="2907A543" w14:textId="77777777" w:rsidR="002838CF" w:rsidRPr="00B35B83" w:rsidRDefault="002838CF" w:rsidP="00B35B83">
      <w:pPr>
        <w:pStyle w:val="Code"/>
        <w:rPr>
          <w:highlight w:val="white"/>
        </w:rPr>
      </w:pPr>
      <w:r w:rsidRPr="00B35B83">
        <w:rPr>
          <w:highlight w:val="white"/>
        </w:rPr>
        <w:t xml:space="preserve">        returnType = specifier.Type;</w:t>
      </w:r>
    </w:p>
    <w:p w14:paraId="255BB87C" w14:textId="77777777" w:rsidR="002838CF" w:rsidRPr="00B35B83" w:rsidRDefault="002838CF" w:rsidP="00B35B83">
      <w:pPr>
        <w:pStyle w:val="Code"/>
        <w:rPr>
          <w:highlight w:val="white"/>
        </w:rPr>
      </w:pPr>
      <w:r w:rsidRPr="00B35B83">
        <w:rPr>
          <w:highlight w:val="white"/>
        </w:rPr>
        <w:t xml:space="preserve">      }</w:t>
      </w:r>
    </w:p>
    <w:p w14:paraId="0AB64B5C" w14:textId="0910CD8C" w:rsidR="00042B76" w:rsidRPr="00CC4E52" w:rsidRDefault="00042B76" w:rsidP="00042B76">
      <w:pPr>
        <w:rPr>
          <w:highlight w:val="white"/>
        </w:rPr>
      </w:pPr>
      <w:r>
        <w:rPr>
          <w:highlight w:val="white"/>
        </w:rPr>
        <w:lastRenderedPageBreak/>
        <w:t xml:space="preserve">If </w:t>
      </w:r>
      <w:r w:rsidRPr="007E40FE">
        <w:rPr>
          <w:rStyle w:val="KeyWord0"/>
          <w:highlight w:val="white"/>
        </w:rPr>
        <w:t>specifier</w:t>
      </w:r>
      <w:r>
        <w:rPr>
          <w:highlight w:val="white"/>
        </w:rPr>
        <w:t xml:space="preserve"> is null, there was no return type defined. In that case, we set </w:t>
      </w:r>
      <w:r w:rsidR="001A2FFF">
        <w:rPr>
          <w:highlight w:val="white"/>
        </w:rPr>
        <w:t>the storage to extern and the return type to signed int.</w:t>
      </w:r>
    </w:p>
    <w:p w14:paraId="2B4DB128" w14:textId="77777777" w:rsidR="002838CF" w:rsidRPr="002838CF" w:rsidRDefault="002838CF" w:rsidP="002838CF">
      <w:pPr>
        <w:pStyle w:val="Code"/>
        <w:rPr>
          <w:highlight w:val="white"/>
        </w:rPr>
      </w:pPr>
      <w:r w:rsidRPr="002838CF">
        <w:rPr>
          <w:highlight w:val="white"/>
        </w:rPr>
        <w:t xml:space="preserve">      else {</w:t>
      </w:r>
    </w:p>
    <w:p w14:paraId="253DDB61" w14:textId="77777777" w:rsidR="002838CF" w:rsidRPr="002838CF" w:rsidRDefault="002838CF" w:rsidP="002838CF">
      <w:pPr>
        <w:pStyle w:val="Code"/>
        <w:rPr>
          <w:highlight w:val="white"/>
        </w:rPr>
      </w:pPr>
      <w:r w:rsidRPr="002838CF">
        <w:rPr>
          <w:highlight w:val="white"/>
        </w:rPr>
        <w:t xml:space="preserve">        storage = Storage.Extern;</w:t>
      </w:r>
    </w:p>
    <w:p w14:paraId="5115DB4C" w14:textId="77777777" w:rsidR="002838CF" w:rsidRPr="002838CF" w:rsidRDefault="002838CF" w:rsidP="002838CF">
      <w:pPr>
        <w:pStyle w:val="Code"/>
        <w:rPr>
          <w:highlight w:val="white"/>
        </w:rPr>
      </w:pPr>
      <w:r w:rsidRPr="002838CF">
        <w:rPr>
          <w:highlight w:val="white"/>
        </w:rPr>
        <w:t xml:space="preserve">        returnType = Type.SignedIntegerType;</w:t>
      </w:r>
    </w:p>
    <w:p w14:paraId="4E8AE241" w14:textId="77777777" w:rsidR="002838CF" w:rsidRPr="002838CF" w:rsidRDefault="002838CF" w:rsidP="002838CF">
      <w:pPr>
        <w:pStyle w:val="Code"/>
        <w:rPr>
          <w:highlight w:val="white"/>
        </w:rPr>
      </w:pPr>
      <w:r w:rsidRPr="002838CF">
        <w:rPr>
          <w:highlight w:val="white"/>
        </w:rPr>
        <w:t xml:space="preserve">      }</w:t>
      </w:r>
    </w:p>
    <w:p w14:paraId="61CC6D28" w14:textId="6E15E9D3" w:rsidR="00CC4E52" w:rsidRPr="00CC4E52" w:rsidRDefault="00896C61" w:rsidP="00576694">
      <w:pPr>
        <w:rPr>
          <w:highlight w:val="white"/>
        </w:rPr>
      </w:pPr>
      <w:r>
        <w:rPr>
          <w:highlight w:val="white"/>
        </w:rPr>
        <w:t xml:space="preserve">We add the return type to the </w:t>
      </w:r>
      <w:r w:rsidR="00AB7DF5">
        <w:rPr>
          <w:highlight w:val="white"/>
        </w:rPr>
        <w:t>pointer</w:t>
      </w:r>
      <w:r w:rsidR="00175102">
        <w:rPr>
          <w:highlight w:val="white"/>
        </w:rPr>
        <w:t xml:space="preserve"> </w:t>
      </w:r>
      <w:r w:rsidR="00AB7DF5">
        <w:rPr>
          <w:highlight w:val="white"/>
        </w:rPr>
        <w:t>declarator</w:t>
      </w:r>
      <w:r w:rsidR="00576694">
        <w:rPr>
          <w:highlight w:val="white"/>
        </w:rPr>
        <w:t>. In this way the type become complete: a function with a return type.</w:t>
      </w:r>
    </w:p>
    <w:p w14:paraId="7A8493AF" w14:textId="1B637323" w:rsidR="00CC4E52" w:rsidRPr="00CC4E52" w:rsidRDefault="00CC4E52" w:rsidP="00CC4E52">
      <w:pPr>
        <w:pStyle w:val="Code"/>
        <w:rPr>
          <w:highlight w:val="white"/>
        </w:rPr>
      </w:pPr>
      <w:r w:rsidRPr="00CC4E52">
        <w:rPr>
          <w:highlight w:val="white"/>
        </w:rPr>
        <w:t xml:space="preserve">      </w:t>
      </w:r>
      <w:r w:rsidR="00AB7DF5">
        <w:rPr>
          <w:highlight w:val="white"/>
        </w:rPr>
        <w:t>declarator</w:t>
      </w:r>
      <w:r w:rsidRPr="00CC4E52">
        <w:rPr>
          <w:highlight w:val="white"/>
        </w:rPr>
        <w:t>.Add(</w:t>
      </w:r>
      <w:r w:rsidR="0064403A">
        <w:rPr>
          <w:highlight w:val="white"/>
        </w:rPr>
        <w:t>returnType</w:t>
      </w:r>
      <w:r w:rsidRPr="00CC4E52">
        <w:rPr>
          <w:highlight w:val="white"/>
        </w:rPr>
        <w:t>);</w:t>
      </w:r>
    </w:p>
    <w:p w14:paraId="4D36C017" w14:textId="3F8136BB" w:rsidR="00367096" w:rsidRDefault="00367096" w:rsidP="00367096">
      <w:pPr>
        <w:rPr>
          <w:highlight w:val="white"/>
        </w:rPr>
      </w:pPr>
      <w:r>
        <w:rPr>
          <w:highlight w:val="white"/>
        </w:rPr>
        <w:t>Then we perform som</w:t>
      </w:r>
      <w:r w:rsidR="0019224C">
        <w:rPr>
          <w:highlight w:val="white"/>
        </w:rPr>
        <w:t>e</w:t>
      </w:r>
      <w:r>
        <w:rPr>
          <w:highlight w:val="white"/>
        </w:rPr>
        <w:t xml:space="preserve"> error checking. </w:t>
      </w:r>
      <w:r w:rsidR="00AD6DA9">
        <w:rPr>
          <w:highlight w:val="white"/>
        </w:rPr>
        <w:t xml:space="preserve">Technically, </w:t>
      </w:r>
      <w:r w:rsidR="00040D85">
        <w:rPr>
          <w:highlight w:val="white"/>
        </w:rPr>
        <w:t>in a</w:t>
      </w:r>
      <w:r w:rsidR="00AD6DA9">
        <w:rPr>
          <w:highlight w:val="white"/>
        </w:rPr>
        <w:t xml:space="preserve"> function declaration</w:t>
      </w:r>
      <w:r w:rsidR="00040D85">
        <w:rPr>
          <w:highlight w:val="white"/>
        </w:rPr>
        <w:t xml:space="preserve">, the function may lack a name. </w:t>
      </w:r>
      <w:r w:rsidR="00AD6DA9">
        <w:rPr>
          <w:highlight w:val="white"/>
        </w:rPr>
        <w:t xml:space="preserve"> </w:t>
      </w:r>
      <w:r w:rsidR="00040D85">
        <w:rPr>
          <w:highlight w:val="white"/>
        </w:rPr>
        <w:t xml:space="preserve">However, in </w:t>
      </w:r>
      <w:r w:rsidR="00C37108">
        <w:rPr>
          <w:highlight w:val="white"/>
        </w:rPr>
        <w:t>definition</w:t>
      </w:r>
      <w:r w:rsidR="005B642C">
        <w:rPr>
          <w:highlight w:val="white"/>
        </w:rPr>
        <w:t>, the function must have a name.</w:t>
      </w:r>
    </w:p>
    <w:p w14:paraId="7E213061" w14:textId="77777777" w:rsidR="00A423FE" w:rsidRDefault="00CC4E52" w:rsidP="00CC4E52">
      <w:pPr>
        <w:pStyle w:val="Code"/>
        <w:rPr>
          <w:highlight w:val="white"/>
        </w:rPr>
      </w:pPr>
      <w:r w:rsidRPr="00CC4E52">
        <w:rPr>
          <w:highlight w:val="white"/>
        </w:rPr>
        <w:t xml:space="preserve">      Assert.Error(</w:t>
      </w:r>
      <w:r w:rsidR="00A423FE">
        <w:rPr>
          <w:highlight w:val="white"/>
        </w:rPr>
        <w:t>declarator</w:t>
      </w:r>
      <w:r w:rsidRPr="00CC4E52">
        <w:rPr>
          <w:highlight w:val="white"/>
        </w:rPr>
        <w:t>.Name != null,</w:t>
      </w:r>
    </w:p>
    <w:p w14:paraId="0A5F2564" w14:textId="1224AC7F" w:rsidR="00CC4E52" w:rsidRPr="00CC4E52" w:rsidRDefault="00A423FE" w:rsidP="00CC4E52">
      <w:pPr>
        <w:pStyle w:val="Code"/>
        <w:rPr>
          <w:highlight w:val="white"/>
        </w:rPr>
      </w:pPr>
      <w:r>
        <w:rPr>
          <w:highlight w:val="white"/>
        </w:rPr>
        <w:t xml:space="preserve">                 </w:t>
      </w:r>
      <w:r w:rsidR="00CC4E52" w:rsidRPr="00CC4E52">
        <w:rPr>
          <w:highlight w:val="white"/>
        </w:rPr>
        <w:t xml:space="preserve">  Message.Unnamed_function_</w:t>
      </w:r>
      <w:r w:rsidR="00C37108">
        <w:rPr>
          <w:highlight w:val="white"/>
        </w:rPr>
        <w:t>definition</w:t>
      </w:r>
      <w:r w:rsidR="00CC4E52" w:rsidRPr="00CC4E52">
        <w:rPr>
          <w:highlight w:val="white"/>
        </w:rPr>
        <w:t>);</w:t>
      </w:r>
    </w:p>
    <w:p w14:paraId="4DEACF02" w14:textId="47DED50F" w:rsidR="00CD2C28" w:rsidRDefault="008A2A3B" w:rsidP="00CD2C28">
      <w:pPr>
        <w:rPr>
          <w:highlight w:val="white"/>
        </w:rPr>
      </w:pPr>
      <w:r>
        <w:rPr>
          <w:highlight w:val="white"/>
        </w:rPr>
        <w:t>Technically</w:t>
      </w:r>
      <w:r w:rsidR="00CD2C28">
        <w:rPr>
          <w:highlight w:val="white"/>
        </w:rPr>
        <w:t>, the declaration may have any type, and we must check that it really is a function declaration.</w:t>
      </w:r>
    </w:p>
    <w:p w14:paraId="37499785" w14:textId="77777777" w:rsidR="007B5859" w:rsidRDefault="00CC4E52" w:rsidP="00CC4E52">
      <w:pPr>
        <w:pStyle w:val="Code"/>
        <w:rPr>
          <w:highlight w:val="white"/>
        </w:rPr>
      </w:pPr>
      <w:r w:rsidRPr="00CC4E52">
        <w:rPr>
          <w:highlight w:val="white"/>
        </w:rPr>
        <w:t xml:space="preserve">      Assert.Error(</w:t>
      </w:r>
      <w:r w:rsidR="00AB7DF5">
        <w:rPr>
          <w:highlight w:val="white"/>
        </w:rPr>
        <w:t>declarator</w:t>
      </w:r>
      <w:r w:rsidRPr="00CC4E52">
        <w:rPr>
          <w:highlight w:val="white"/>
        </w:rPr>
        <w:t>.Type.IsFunction(),</w:t>
      </w:r>
      <w:r w:rsidR="007B5859">
        <w:rPr>
          <w:highlight w:val="white"/>
        </w:rPr>
        <w:t xml:space="preserve"> </w:t>
      </w:r>
      <w:r w:rsidR="00AB7DF5">
        <w:rPr>
          <w:highlight w:val="white"/>
        </w:rPr>
        <w:t>declarator</w:t>
      </w:r>
      <w:r w:rsidRPr="00CC4E52">
        <w:rPr>
          <w:highlight w:val="white"/>
        </w:rPr>
        <w:t>.Name,</w:t>
      </w:r>
    </w:p>
    <w:p w14:paraId="0F336542" w14:textId="763D4BA2" w:rsidR="00CC4E52" w:rsidRDefault="007B5859" w:rsidP="00CC4E52">
      <w:pPr>
        <w:pStyle w:val="Code"/>
        <w:rPr>
          <w:highlight w:val="white"/>
        </w:rPr>
      </w:pPr>
      <w:r>
        <w:rPr>
          <w:highlight w:val="white"/>
        </w:rPr>
        <w:t xml:space="preserve">                  </w:t>
      </w:r>
      <w:r w:rsidR="00CC4E52" w:rsidRPr="00CC4E52">
        <w:rPr>
          <w:highlight w:val="white"/>
        </w:rPr>
        <w:t xml:space="preserve"> Message.Not_a_function);</w:t>
      </w:r>
    </w:p>
    <w:p w14:paraId="715D2E12" w14:textId="7CBBD169" w:rsidR="00962E78" w:rsidRPr="00CC4E52" w:rsidRDefault="00962E78" w:rsidP="00962E78">
      <w:pPr>
        <w:rPr>
          <w:highlight w:val="white"/>
        </w:rPr>
      </w:pPr>
      <w:r>
        <w:rPr>
          <w:highlight w:val="white"/>
        </w:rPr>
        <w:t>Th</w:t>
      </w:r>
      <w:r w:rsidR="00F02E11">
        <w:rPr>
          <w:highlight w:val="white"/>
        </w:rPr>
        <w:t>e</w:t>
      </w:r>
      <w:r>
        <w:rPr>
          <w:highlight w:val="white"/>
        </w:rPr>
        <w:t xml:space="preserve"> public and static member variable </w:t>
      </w:r>
      <w:r w:rsidRPr="00FF600E">
        <w:rPr>
          <w:rStyle w:val="KeyWord0"/>
          <w:highlight w:val="white"/>
        </w:rPr>
        <w:t>CurrentFunction</w:t>
      </w:r>
      <w:r>
        <w:rPr>
          <w:highlight w:val="white"/>
        </w:rPr>
        <w:t xml:space="preserve"> is a </w:t>
      </w:r>
      <w:r w:rsidR="00FF600E">
        <w:rPr>
          <w:highlight w:val="white"/>
        </w:rPr>
        <w:t xml:space="preserve">reference to the symbol holding the current function. </w:t>
      </w:r>
      <w:r w:rsidR="00AD69F3">
        <w:rPr>
          <w:highlight w:val="white"/>
        </w:rPr>
        <w:t xml:space="preserve">This reference is </w:t>
      </w:r>
      <w:r w:rsidR="00F02E11">
        <w:rPr>
          <w:highlight w:val="white"/>
        </w:rPr>
        <w:t>referred on sev</w:t>
      </w:r>
      <w:r w:rsidR="00E56C31">
        <w:rPr>
          <w:highlight w:val="white"/>
        </w:rPr>
        <w:t>eral</w:t>
      </w:r>
      <w:r w:rsidR="00F02E11">
        <w:rPr>
          <w:highlight w:val="white"/>
        </w:rPr>
        <w:t xml:space="preserve"> occasion during the parsing process.</w:t>
      </w:r>
    </w:p>
    <w:p w14:paraId="7767BD64" w14:textId="77777777" w:rsidR="002838CF" w:rsidRPr="002838CF" w:rsidRDefault="002838CF" w:rsidP="002838CF">
      <w:pPr>
        <w:pStyle w:val="Code"/>
        <w:rPr>
          <w:highlight w:val="white"/>
        </w:rPr>
      </w:pPr>
      <w:r w:rsidRPr="002838CF">
        <w:rPr>
          <w:highlight w:val="white"/>
        </w:rPr>
        <w:t xml:space="preserve">      SymbolTable.CurrentFunction =</w:t>
      </w:r>
    </w:p>
    <w:p w14:paraId="61D99C2A" w14:textId="7862C1D7" w:rsidR="002838CF" w:rsidRPr="002838CF" w:rsidRDefault="002838CF" w:rsidP="002838CF">
      <w:pPr>
        <w:pStyle w:val="Code"/>
        <w:rPr>
          <w:highlight w:val="white"/>
        </w:rPr>
      </w:pPr>
      <w:r w:rsidRPr="002838CF">
        <w:rPr>
          <w:highlight w:val="white"/>
        </w:rPr>
        <w:t xml:space="preserve">        new Symbol(declarator.Name, storage, declarator.Type);</w:t>
      </w:r>
    </w:p>
    <w:p w14:paraId="649B93DE" w14:textId="53DD950E" w:rsidR="00CC4E52" w:rsidRPr="00CC4E52" w:rsidRDefault="00B44F6C" w:rsidP="00B44F6C">
      <w:pPr>
        <w:rPr>
          <w:highlight w:val="white"/>
        </w:rPr>
      </w:pPr>
      <w:r>
        <w:rPr>
          <w:highlight w:val="white"/>
        </w:rPr>
        <w:t xml:space="preserve">A function </w:t>
      </w:r>
      <w:r w:rsidR="00C37108">
        <w:rPr>
          <w:highlight w:val="white"/>
        </w:rPr>
        <w:t>definition</w:t>
      </w:r>
      <w:r>
        <w:rPr>
          <w:highlight w:val="white"/>
        </w:rPr>
        <w:t xml:space="preserve"> must be static or extern, it cannot be auto, register, or typedef.</w:t>
      </w:r>
    </w:p>
    <w:p w14:paraId="3F84A8C7" w14:textId="77777777" w:rsidR="00CC4E52" w:rsidRPr="00CC4E52" w:rsidRDefault="00CC4E52" w:rsidP="00CC4E52">
      <w:pPr>
        <w:pStyle w:val="Code"/>
        <w:rPr>
          <w:highlight w:val="white"/>
        </w:rPr>
      </w:pPr>
      <w:r w:rsidRPr="00CC4E52">
        <w:rPr>
          <w:highlight w:val="white"/>
        </w:rPr>
        <w:t xml:space="preserve">      Assert.Error(SymbolTable.CurrentFunction.IsStaticOrExtern(),</w:t>
      </w:r>
    </w:p>
    <w:p w14:paraId="71E84554" w14:textId="77777777" w:rsidR="00CC2459" w:rsidRDefault="00CC4E52" w:rsidP="00CC4E52">
      <w:pPr>
        <w:pStyle w:val="Code"/>
        <w:rPr>
          <w:highlight w:val="white"/>
        </w:rPr>
      </w:pPr>
      <w:r w:rsidRPr="00CC4E52">
        <w:rPr>
          <w:highlight w:val="white"/>
        </w:rPr>
        <w:t xml:space="preserve">               </w:t>
      </w:r>
      <w:r w:rsidR="00207453">
        <w:rPr>
          <w:highlight w:val="white"/>
        </w:rPr>
        <w:t xml:space="preserve">   </w:t>
      </w:r>
      <w:r w:rsidRPr="00CC4E52">
        <w:rPr>
          <w:highlight w:val="white"/>
        </w:rPr>
        <w:t xml:space="preserve"> </w:t>
      </w:r>
      <w:r w:rsidR="00AB7DF5">
        <w:rPr>
          <w:highlight w:val="white"/>
        </w:rPr>
        <w:t>declarator</w:t>
      </w:r>
      <w:r w:rsidRPr="00CC4E52">
        <w:rPr>
          <w:highlight w:val="white"/>
        </w:rPr>
        <w:t>.Name,</w:t>
      </w:r>
    </w:p>
    <w:p w14:paraId="5F4BC12B" w14:textId="14C65067" w:rsidR="00CC4E52" w:rsidRDefault="00CC2459" w:rsidP="00CC4E52">
      <w:pPr>
        <w:pStyle w:val="Code"/>
        <w:rPr>
          <w:highlight w:val="white"/>
        </w:rPr>
      </w:pPr>
      <w:r>
        <w:rPr>
          <w:highlight w:val="white"/>
        </w:rPr>
        <w:t xml:space="preserve">                  </w:t>
      </w:r>
      <w:r w:rsidR="00CC4E52" w:rsidRPr="00CC4E52">
        <w:rPr>
          <w:highlight w:val="white"/>
        </w:rPr>
        <w:t xml:space="preserve"> Message.A_function_must_be_static_or_extern);</w:t>
      </w:r>
    </w:p>
    <w:p w14:paraId="6B50EAAE" w14:textId="459039B9" w:rsidR="0076442C" w:rsidRPr="00CC4E52" w:rsidRDefault="0076442C" w:rsidP="0076442C">
      <w:pPr>
        <w:rPr>
          <w:highlight w:val="white"/>
        </w:rPr>
      </w:pPr>
      <w:r>
        <w:rPr>
          <w:highlight w:val="white"/>
        </w:rPr>
        <w:t xml:space="preserve">Every function </w:t>
      </w:r>
      <w:r w:rsidR="00C37108">
        <w:rPr>
          <w:highlight w:val="white"/>
        </w:rPr>
        <w:t>definition</w:t>
      </w:r>
      <w:r>
        <w:rPr>
          <w:highlight w:val="white"/>
        </w:rPr>
        <w:t xml:space="preserve">, as well as static variables, are added to the static set. In will eventually be </w:t>
      </w:r>
      <w:r w:rsidR="007138D2">
        <w:rPr>
          <w:highlight w:val="white"/>
        </w:rPr>
        <w:t>translated into assembly code.</w:t>
      </w:r>
    </w:p>
    <w:p w14:paraId="783E7785" w14:textId="77777777" w:rsidR="00CC4E52" w:rsidRPr="00CC4E52" w:rsidRDefault="00CC4E52" w:rsidP="00CC4E52">
      <w:pPr>
        <w:pStyle w:val="Code"/>
        <w:rPr>
          <w:highlight w:val="white"/>
        </w:rPr>
      </w:pPr>
      <w:r w:rsidRPr="00CC4E52">
        <w:rPr>
          <w:highlight w:val="white"/>
        </w:rPr>
        <w:t xml:space="preserve">      SymbolTable.CurrentTable.AddSymbol(SymbolTable.CurrentFunction);</w:t>
      </w:r>
    </w:p>
    <w:p w14:paraId="0F7C0E8C" w14:textId="727EF709" w:rsidR="00CC4E52" w:rsidRPr="00CC4E52" w:rsidRDefault="00E27D22" w:rsidP="00E27D22">
      <w:pPr>
        <w:rPr>
          <w:highlight w:val="white"/>
        </w:rPr>
      </w:pPr>
      <w:r>
        <w:rPr>
          <w:highlight w:val="white"/>
        </w:rPr>
        <w:t>I</w:t>
      </w:r>
      <w:r w:rsidR="007C407A">
        <w:rPr>
          <w:highlight w:val="white"/>
        </w:rPr>
        <w:t xml:space="preserve">f this function is the main </w:t>
      </w:r>
      <w:r>
        <w:rPr>
          <w:highlight w:val="white"/>
        </w:rPr>
        <w:t xml:space="preserve">function, the return type must be void or </w:t>
      </w:r>
      <w:r w:rsidR="00AE2D2E">
        <w:rPr>
          <w:highlight w:val="white"/>
        </w:rPr>
        <w:t>(</w:t>
      </w:r>
      <w:r>
        <w:rPr>
          <w:highlight w:val="white"/>
        </w:rPr>
        <w:t xml:space="preserve">signed </w:t>
      </w:r>
      <w:r w:rsidR="00AE2D2E">
        <w:rPr>
          <w:highlight w:val="white"/>
        </w:rPr>
        <w:t xml:space="preserve">or unsigned) </w:t>
      </w:r>
      <w:r>
        <w:rPr>
          <w:highlight w:val="white"/>
        </w:rPr>
        <w:t>int</w:t>
      </w:r>
      <w:r w:rsidR="00AE2D2E">
        <w:rPr>
          <w:highlight w:val="white"/>
        </w:rPr>
        <w:t>eger</w:t>
      </w:r>
      <w:r>
        <w:rPr>
          <w:highlight w:val="white"/>
        </w:rPr>
        <w:t>.</w:t>
      </w:r>
    </w:p>
    <w:p w14:paraId="2546D39F" w14:textId="77777777" w:rsidR="00CC4E52" w:rsidRPr="00CC4E52" w:rsidRDefault="00CC4E52" w:rsidP="00CC4E52">
      <w:pPr>
        <w:pStyle w:val="Code"/>
        <w:rPr>
          <w:highlight w:val="white"/>
        </w:rPr>
      </w:pPr>
      <w:r w:rsidRPr="00CC4E52">
        <w:rPr>
          <w:highlight w:val="white"/>
        </w:rPr>
        <w:t xml:space="preserve">      if (SymbolTable.CurrentFunction.UniqueName.Equals("main")) {</w:t>
      </w:r>
    </w:p>
    <w:p w14:paraId="639E9417" w14:textId="77777777" w:rsidR="00CC4E52" w:rsidRPr="00CC4E52" w:rsidRDefault="00CC4E52" w:rsidP="00CC4E52">
      <w:pPr>
        <w:pStyle w:val="Code"/>
        <w:rPr>
          <w:highlight w:val="white"/>
        </w:rPr>
      </w:pPr>
      <w:r w:rsidRPr="00CC4E52">
        <w:rPr>
          <w:highlight w:val="white"/>
        </w:rPr>
        <w:t xml:space="preserve">        Assert.Error(returnType.IsVoid() || returnType.IsInteger(), "main",</w:t>
      </w:r>
    </w:p>
    <w:p w14:paraId="55A42AA5" w14:textId="77777777" w:rsidR="00CC4E52" w:rsidRPr="00CC4E52" w:rsidRDefault="00CC4E52" w:rsidP="00CC4E52">
      <w:pPr>
        <w:pStyle w:val="Code"/>
        <w:rPr>
          <w:highlight w:val="white"/>
        </w:rPr>
      </w:pPr>
      <w:r w:rsidRPr="00CC4E52">
        <w:rPr>
          <w:highlight w:val="white"/>
        </w:rPr>
        <w:t xml:space="preserve">                     Message.Function_main_must_return_void_or_integer);</w:t>
      </w:r>
    </w:p>
    <w:p w14:paraId="1604D230" w14:textId="56B7F136" w:rsidR="00CC4E52" w:rsidRDefault="00CC4E52" w:rsidP="00CC4E52">
      <w:pPr>
        <w:pStyle w:val="Code"/>
        <w:rPr>
          <w:highlight w:val="white"/>
        </w:rPr>
      </w:pPr>
      <w:r w:rsidRPr="00CC4E52">
        <w:rPr>
          <w:highlight w:val="white"/>
        </w:rPr>
        <w:t xml:space="preserve">      }</w:t>
      </w:r>
    </w:p>
    <w:p w14:paraId="4F8A0FE5" w14:textId="77777777" w:rsidR="00437D65" w:rsidRPr="00CC4E52" w:rsidRDefault="00437D65" w:rsidP="00437D65">
      <w:pPr>
        <w:rPr>
          <w:highlight w:val="white"/>
        </w:rPr>
      </w:pPr>
      <w:r>
        <w:rPr>
          <w:highlight w:val="white"/>
        </w:rPr>
        <w:t>Finally, we create a new symbol for the function. Every symbol of declared in the function will be stored in the new symbol table, or in its sub tables.</w:t>
      </w:r>
    </w:p>
    <w:p w14:paraId="7E90A093" w14:textId="77777777" w:rsidR="00437D65" w:rsidRPr="00CD06E8" w:rsidRDefault="00437D65" w:rsidP="00437D65">
      <w:pPr>
        <w:pStyle w:val="Code"/>
        <w:rPr>
          <w:highlight w:val="white"/>
        </w:rPr>
      </w:pPr>
      <w:r w:rsidRPr="00CD06E8">
        <w:rPr>
          <w:highlight w:val="white"/>
        </w:rPr>
        <w:t xml:space="preserve">      SymbolTable.CurrentTable =</w:t>
      </w:r>
    </w:p>
    <w:p w14:paraId="2F5E9970" w14:textId="5B3138A6" w:rsidR="00437D65" w:rsidRPr="00CD06E8" w:rsidRDefault="00437D65" w:rsidP="00437D65">
      <w:pPr>
        <w:pStyle w:val="Code"/>
        <w:rPr>
          <w:highlight w:val="white"/>
        </w:rPr>
      </w:pPr>
      <w:r w:rsidRPr="00CD06E8">
        <w:rPr>
          <w:highlight w:val="white"/>
        </w:rPr>
        <w:t xml:space="preserve">        new SymbolTable(SymbolTable.CurrentTable, Scope.Function);</w:t>
      </w:r>
    </w:p>
    <w:p w14:paraId="73CCCF0F" w14:textId="77777777" w:rsidR="00CC4E52" w:rsidRPr="00CD06E8" w:rsidRDefault="00CC4E52" w:rsidP="00CD06E8">
      <w:pPr>
        <w:pStyle w:val="Code"/>
      </w:pPr>
      <w:r w:rsidRPr="00CD06E8">
        <w:rPr>
          <w:highlight w:val="white"/>
        </w:rPr>
        <w:t xml:space="preserve">    }</w:t>
      </w:r>
    </w:p>
    <w:p w14:paraId="54314F9D" w14:textId="41154526" w:rsidR="00FF41F2" w:rsidRDefault="00FF41F2" w:rsidP="00E40B78">
      <w:r>
        <w:t xml:space="preserve">The </w:t>
      </w:r>
      <w:r w:rsidRPr="00A2168D">
        <w:rPr>
          <w:rStyle w:val="KeyWord0"/>
          <w:highlight w:val="white"/>
        </w:rPr>
        <w:t>CheckFunction</w:t>
      </w:r>
      <w:r w:rsidR="00FC52DE">
        <w:rPr>
          <w:rStyle w:val="KeyWord0"/>
          <w:highlight w:val="white"/>
        </w:rPr>
        <w:t>Definition</w:t>
      </w:r>
      <w:r>
        <w:t xml:space="preserve"> method </w:t>
      </w:r>
      <w:r w:rsidR="00213917">
        <w:t xml:space="preserve">checks that the </w:t>
      </w:r>
      <w:r w:rsidR="00C37108">
        <w:t>definition</w:t>
      </w:r>
      <w:r w:rsidR="001950C3">
        <w:t xml:space="preserve"> is correct, especially in case of old-style </w:t>
      </w:r>
      <w:r w:rsidR="00C37108">
        <w:t>definition</w:t>
      </w:r>
      <w:r w:rsidR="001950C3">
        <w:t xml:space="preserve">. </w:t>
      </w:r>
      <w:r w:rsidR="0063242E" w:rsidRPr="00EC76D5">
        <w:t xml:space="preserve">In the old-style function </w:t>
      </w:r>
      <w:r w:rsidR="00C37108">
        <w:t>definition</w:t>
      </w:r>
      <w:r w:rsidR="0063242E" w:rsidRPr="00EC76D5">
        <w:t>, the parameter list must match the declaration list.</w:t>
      </w:r>
      <w:r w:rsidR="0063242E">
        <w:t xml:space="preserve"> </w:t>
      </w:r>
      <w:r w:rsidR="00E40B78" w:rsidRPr="00EC76D5">
        <w:t>I</w:t>
      </w:r>
      <w:r w:rsidR="009F4587">
        <w:t xml:space="preserve">n the new-style function </w:t>
      </w:r>
      <w:r w:rsidR="00C37108">
        <w:t>definition</w:t>
      </w:r>
      <w:r w:rsidR="009F4587">
        <w:t xml:space="preserve">, the declaration list must be empty since it is </w:t>
      </w:r>
      <w:r w:rsidR="00E40B78" w:rsidRPr="00EC76D5">
        <w:t>not allowed to mix the old and new style</w:t>
      </w:r>
      <w:r w:rsidR="009F4587">
        <w:t>.</w:t>
      </w:r>
    </w:p>
    <w:p w14:paraId="38EDF686" w14:textId="7ABAD104" w:rsidR="00C32DBB" w:rsidRPr="00C32DBB" w:rsidRDefault="00C32DBB" w:rsidP="00C32DBB">
      <w:pPr>
        <w:pStyle w:val="Code"/>
        <w:rPr>
          <w:highlight w:val="white"/>
        </w:rPr>
      </w:pPr>
      <w:r w:rsidRPr="00C32DBB">
        <w:rPr>
          <w:highlight w:val="white"/>
        </w:rPr>
        <w:t xml:space="preserve">    public static void CheckFunction</w:t>
      </w:r>
      <w:r w:rsidR="00FC52DE">
        <w:rPr>
          <w:highlight w:val="white"/>
        </w:rPr>
        <w:t>Definition</w:t>
      </w:r>
      <w:r w:rsidRPr="00C32DBB">
        <w:rPr>
          <w:highlight w:val="white"/>
        </w:rPr>
        <w:t>() {</w:t>
      </w:r>
    </w:p>
    <w:p w14:paraId="1C174481" w14:textId="77777777" w:rsidR="00C32DBB" w:rsidRPr="00C32DBB" w:rsidRDefault="00C32DBB" w:rsidP="00C32DBB">
      <w:pPr>
        <w:pStyle w:val="Code"/>
        <w:rPr>
          <w:highlight w:val="white"/>
        </w:rPr>
      </w:pPr>
      <w:r w:rsidRPr="00C32DBB">
        <w:rPr>
          <w:highlight w:val="white"/>
        </w:rPr>
        <w:t xml:space="preserve">      Type funcType = SymbolTable.CurrentFunction.Type;</w:t>
      </w:r>
    </w:p>
    <w:p w14:paraId="43ABC9D4" w14:textId="77777777" w:rsidR="00C32DBB" w:rsidRPr="00C32DBB" w:rsidRDefault="00C32DBB" w:rsidP="00C32DBB">
      <w:pPr>
        <w:pStyle w:val="Code"/>
        <w:rPr>
          <w:highlight w:val="white"/>
        </w:rPr>
      </w:pPr>
    </w:p>
    <w:p w14:paraId="306A9000" w14:textId="77777777" w:rsidR="00C32DBB" w:rsidRPr="00C32DBB" w:rsidRDefault="00C32DBB" w:rsidP="00C32DBB">
      <w:pPr>
        <w:pStyle w:val="Code"/>
        <w:rPr>
          <w:highlight w:val="white"/>
        </w:rPr>
      </w:pPr>
      <w:r w:rsidRPr="00C32DBB">
        <w:rPr>
          <w:highlight w:val="white"/>
        </w:rPr>
        <w:t xml:space="preserve">      if (funcType.Style == Type.FunctionStyle.Old) {</w:t>
      </w:r>
    </w:p>
    <w:p w14:paraId="03231C81" w14:textId="77777777" w:rsidR="00C32DBB" w:rsidRPr="00C32DBB" w:rsidRDefault="00C32DBB" w:rsidP="00C32DBB">
      <w:pPr>
        <w:pStyle w:val="Code"/>
        <w:rPr>
          <w:highlight w:val="white"/>
        </w:rPr>
      </w:pPr>
      <w:r w:rsidRPr="00C32DBB">
        <w:rPr>
          <w:highlight w:val="white"/>
        </w:rPr>
        <w:t xml:space="preserve">        List&lt;string&gt; nameList = funcType.NameList;</w:t>
      </w:r>
    </w:p>
    <w:p w14:paraId="3E4DDB92" w14:textId="77777777" w:rsidR="00C32DBB" w:rsidRDefault="00C32DBB" w:rsidP="00C32DBB">
      <w:pPr>
        <w:pStyle w:val="Code"/>
        <w:rPr>
          <w:highlight w:val="white"/>
        </w:rPr>
      </w:pPr>
      <w:r w:rsidRPr="00C32DBB">
        <w:rPr>
          <w:highlight w:val="white"/>
        </w:rPr>
        <w:t xml:space="preserve">        IDictionary&lt;string,Symbol&gt; entryMap =</w:t>
      </w:r>
    </w:p>
    <w:p w14:paraId="750945CB" w14:textId="25E6142D" w:rsidR="00C32DBB" w:rsidRPr="00C32DBB" w:rsidRDefault="00C32DBB" w:rsidP="00C32DBB">
      <w:pPr>
        <w:pStyle w:val="Code"/>
        <w:rPr>
          <w:highlight w:val="white"/>
        </w:rPr>
      </w:pPr>
      <w:r>
        <w:rPr>
          <w:highlight w:val="white"/>
        </w:rPr>
        <w:t xml:space="preserve">         </w:t>
      </w:r>
      <w:r w:rsidRPr="00C32DBB">
        <w:rPr>
          <w:highlight w:val="white"/>
        </w:rPr>
        <w:t xml:space="preserve"> SymbolTable.CurrentTable.EntryMap;</w:t>
      </w:r>
    </w:p>
    <w:p w14:paraId="7FC78125" w14:textId="4323B575" w:rsidR="00C32DBB" w:rsidRPr="00C32DBB" w:rsidRDefault="004E45AC" w:rsidP="00DF21A0">
      <w:pPr>
        <w:rPr>
          <w:highlight w:val="white"/>
        </w:rPr>
      </w:pPr>
      <w:r>
        <w:rPr>
          <w:highlight w:val="white"/>
        </w:rPr>
        <w:t xml:space="preserve">In the old-style case, </w:t>
      </w:r>
      <w:r w:rsidR="00DF21A0">
        <w:rPr>
          <w:highlight w:val="white"/>
        </w:rPr>
        <w:t xml:space="preserve">we </w:t>
      </w:r>
      <w:r w:rsidR="008C7525">
        <w:rPr>
          <w:highlight w:val="white"/>
        </w:rPr>
        <w:t xml:space="preserve">must </w:t>
      </w:r>
      <w:r w:rsidR="00DF21A0">
        <w:rPr>
          <w:highlight w:val="white"/>
        </w:rPr>
        <w:t xml:space="preserve">make sure the number of </w:t>
      </w:r>
      <w:r w:rsidR="008C7525">
        <w:rPr>
          <w:highlight w:val="white"/>
        </w:rPr>
        <w:t>parameters equals the number of declarations.</w:t>
      </w:r>
    </w:p>
    <w:p w14:paraId="23B257B6" w14:textId="77777777" w:rsidR="00C32DBB" w:rsidRPr="00C32DBB" w:rsidRDefault="00C32DBB" w:rsidP="00C32DBB">
      <w:pPr>
        <w:pStyle w:val="Code"/>
        <w:rPr>
          <w:highlight w:val="white"/>
        </w:rPr>
      </w:pPr>
      <w:r w:rsidRPr="00C32DBB">
        <w:rPr>
          <w:highlight w:val="white"/>
        </w:rPr>
        <w:t xml:space="preserve">        Assert.Error(nameList.Count == entryMap.Count,</w:t>
      </w:r>
    </w:p>
    <w:p w14:paraId="015BE559" w14:textId="32EE5602" w:rsidR="00BC2037" w:rsidRDefault="00C32DBB" w:rsidP="00C32DBB">
      <w:pPr>
        <w:pStyle w:val="Code"/>
        <w:rPr>
          <w:highlight w:val="white"/>
        </w:rPr>
      </w:pPr>
      <w:r w:rsidRPr="00C32DBB">
        <w:rPr>
          <w:highlight w:val="white"/>
        </w:rPr>
        <w:t xml:space="preserve">                     SymbolTable.CurrentFunction.Name</w:t>
      </w:r>
      <w:r w:rsidR="00BC2037">
        <w:rPr>
          <w:highlight w:val="white"/>
        </w:rPr>
        <w:t xml:space="preserve">, </w:t>
      </w:r>
      <w:r w:rsidRPr="00C32DBB">
        <w:rPr>
          <w:highlight w:val="white"/>
        </w:rPr>
        <w:t>Message.</w:t>
      </w:r>
      <w:r w:rsidR="00BC2037">
        <w:rPr>
          <w:highlight w:val="white"/>
        </w:rPr>
        <w:t xml:space="preserve"> </w:t>
      </w:r>
    </w:p>
    <w:p w14:paraId="061EEC02" w14:textId="6C68F46D" w:rsidR="00C32DBB" w:rsidRPr="00C32DBB" w:rsidRDefault="00BC2037" w:rsidP="00C32DBB">
      <w:pPr>
        <w:pStyle w:val="Code"/>
        <w:rPr>
          <w:highlight w:val="white"/>
        </w:rPr>
      </w:pPr>
      <w:r>
        <w:rPr>
          <w:highlight w:val="white"/>
        </w:rPr>
        <w:t xml:space="preserve">          </w:t>
      </w:r>
      <w:r w:rsidR="00C32DBB" w:rsidRPr="00C32DBB">
        <w:rPr>
          <w:highlight w:val="white"/>
        </w:rPr>
        <w:t>Unmatched_number_of_parameters_in_old__style_function_</w:t>
      </w:r>
      <w:r w:rsidR="00C37108">
        <w:rPr>
          <w:highlight w:val="white"/>
        </w:rPr>
        <w:t>definition</w:t>
      </w:r>
      <w:r w:rsidR="00C32DBB" w:rsidRPr="00C32DBB">
        <w:rPr>
          <w:highlight w:val="white"/>
        </w:rPr>
        <w:t>);</w:t>
      </w:r>
    </w:p>
    <w:p w14:paraId="6B50CAE3" w14:textId="5BDF14E3" w:rsidR="00C32DBB" w:rsidRPr="00C32DBB" w:rsidRDefault="005900DC" w:rsidP="00C30968">
      <w:pPr>
        <w:rPr>
          <w:highlight w:val="white"/>
        </w:rPr>
      </w:pPr>
      <w:r>
        <w:rPr>
          <w:highlight w:val="white"/>
        </w:rPr>
        <w:t xml:space="preserve">Then we </w:t>
      </w:r>
      <w:r w:rsidR="006971C7">
        <w:rPr>
          <w:highlight w:val="white"/>
        </w:rPr>
        <w:t>iterat</w:t>
      </w:r>
      <w:r w:rsidR="00B5610D">
        <w:rPr>
          <w:highlight w:val="white"/>
        </w:rPr>
        <w:t xml:space="preserve">e through the parameter list </w:t>
      </w:r>
      <w:r w:rsidR="001526C7">
        <w:rPr>
          <w:highlight w:val="white"/>
        </w:rPr>
        <w:t>to</w:t>
      </w:r>
      <w:r w:rsidR="00B5610D">
        <w:rPr>
          <w:highlight w:val="white"/>
        </w:rPr>
        <w:t xml:space="preserve"> make sure they are all declared, and to assigne</w:t>
      </w:r>
      <w:r w:rsidR="00F02D44">
        <w:rPr>
          <w:highlight w:val="white"/>
        </w:rPr>
        <w:t>d</w:t>
      </w:r>
      <w:r w:rsidR="00B5610D">
        <w:rPr>
          <w:highlight w:val="white"/>
        </w:rPr>
        <w:t xml:space="preserve"> them the correct offset.</w:t>
      </w:r>
      <w:r w:rsidR="009E1C88">
        <w:rPr>
          <w:highlight w:val="white"/>
        </w:rPr>
        <w:t xml:space="preserve"> </w:t>
      </w:r>
      <w:r w:rsidR="001526C7">
        <w:rPr>
          <w:highlight w:val="white"/>
        </w:rPr>
        <w:t xml:space="preserve">When the parameters were declared they were given offsets. However, </w:t>
      </w:r>
      <w:r w:rsidR="00D1542E">
        <w:rPr>
          <w:highlight w:val="white"/>
        </w:rPr>
        <w:t xml:space="preserve">since the parameters and declaration may come in different order, we need to </w:t>
      </w:r>
      <w:r w:rsidR="00742CB7">
        <w:rPr>
          <w:highlight w:val="white"/>
        </w:rPr>
        <w:t>reassign</w:t>
      </w:r>
      <w:r w:rsidR="00D1542E">
        <w:rPr>
          <w:highlight w:val="white"/>
        </w:rPr>
        <w:t xml:space="preserve"> the declarations’ offsets.</w:t>
      </w:r>
    </w:p>
    <w:p w14:paraId="15844F38" w14:textId="77777777" w:rsidR="00C32DBB" w:rsidRPr="00C32DBB" w:rsidRDefault="00C32DBB" w:rsidP="00C32DBB">
      <w:pPr>
        <w:pStyle w:val="Code"/>
        <w:rPr>
          <w:highlight w:val="white"/>
        </w:rPr>
      </w:pPr>
      <w:r w:rsidRPr="00C32DBB">
        <w:rPr>
          <w:highlight w:val="white"/>
        </w:rPr>
        <w:t xml:space="preserve">        int offset = SymbolTable.FunctionHeaderSize;</w:t>
      </w:r>
    </w:p>
    <w:p w14:paraId="0FDFC86D" w14:textId="77777777" w:rsidR="00C32DBB" w:rsidRPr="00C32DBB" w:rsidRDefault="00C32DBB" w:rsidP="00C32DBB">
      <w:pPr>
        <w:pStyle w:val="Code"/>
        <w:rPr>
          <w:highlight w:val="white"/>
        </w:rPr>
      </w:pPr>
      <w:r w:rsidRPr="00C32DBB">
        <w:rPr>
          <w:highlight w:val="white"/>
        </w:rPr>
        <w:t xml:space="preserve">        foreach (string name in nameList) {</w:t>
      </w:r>
    </w:p>
    <w:p w14:paraId="1718B01A" w14:textId="77777777" w:rsidR="00C32DBB" w:rsidRPr="00C32DBB" w:rsidRDefault="00C32DBB" w:rsidP="00C32DBB">
      <w:pPr>
        <w:pStyle w:val="Code"/>
        <w:rPr>
          <w:highlight w:val="white"/>
        </w:rPr>
      </w:pPr>
      <w:r w:rsidRPr="00C32DBB">
        <w:rPr>
          <w:highlight w:val="white"/>
        </w:rPr>
        <w:t xml:space="preserve">          Symbol symbol;</w:t>
      </w:r>
    </w:p>
    <w:p w14:paraId="3FD93BA7" w14:textId="1E7DEBE8" w:rsidR="0031676D" w:rsidRDefault="0031676D" w:rsidP="0031676D">
      <w:pPr>
        <w:rPr>
          <w:highlight w:val="white"/>
        </w:rPr>
      </w:pPr>
      <w:r>
        <w:rPr>
          <w:highlight w:val="white"/>
        </w:rPr>
        <w:t>If the parameter has not been declared, we report an error.</w:t>
      </w:r>
    </w:p>
    <w:p w14:paraId="475750DF" w14:textId="17FC29B8" w:rsidR="006E40BF" w:rsidRDefault="005A3A23" w:rsidP="005A3A23">
      <w:pPr>
        <w:pStyle w:val="Code"/>
        <w:rPr>
          <w:highlight w:val="white"/>
        </w:rPr>
      </w:pPr>
      <w:r w:rsidRPr="00C32DBB">
        <w:rPr>
          <w:highlight w:val="white"/>
        </w:rPr>
        <w:t xml:space="preserve">          </w:t>
      </w:r>
      <w:r w:rsidR="006E40BF">
        <w:rPr>
          <w:highlight w:val="white"/>
        </w:rPr>
        <w:t>if (!</w:t>
      </w:r>
      <w:r w:rsidRPr="00C32DBB">
        <w:rPr>
          <w:highlight w:val="white"/>
        </w:rPr>
        <w:t>entryMap.TryGetValue(name, out symbol)</w:t>
      </w:r>
      <w:r w:rsidR="006E40BF">
        <w:rPr>
          <w:highlight w:val="white"/>
        </w:rPr>
        <w:t>) {</w:t>
      </w:r>
    </w:p>
    <w:p w14:paraId="24A925A4" w14:textId="0C0E1A26" w:rsidR="00C86A62" w:rsidRDefault="006E40BF" w:rsidP="00C32DBB">
      <w:pPr>
        <w:pStyle w:val="Code"/>
        <w:rPr>
          <w:highlight w:val="white"/>
        </w:rPr>
      </w:pPr>
      <w:r>
        <w:rPr>
          <w:highlight w:val="white"/>
        </w:rPr>
        <w:t xml:space="preserve">  </w:t>
      </w:r>
      <w:r w:rsidR="00C32DBB" w:rsidRPr="00C32DBB">
        <w:rPr>
          <w:highlight w:val="white"/>
        </w:rPr>
        <w:t xml:space="preserve">          Assert.Error(name,</w:t>
      </w:r>
      <w:r w:rsidR="00137E5D">
        <w:rPr>
          <w:highlight w:val="white"/>
        </w:rPr>
        <w:t xml:space="preserve"> </w:t>
      </w:r>
      <w:r w:rsidR="00C32DBB" w:rsidRPr="00C32DBB">
        <w:rPr>
          <w:highlight w:val="white"/>
        </w:rPr>
        <w:t>Message.</w:t>
      </w:r>
      <w:r w:rsidR="00C86A62">
        <w:rPr>
          <w:highlight w:val="white"/>
        </w:rPr>
        <w:t xml:space="preserve"> </w:t>
      </w:r>
    </w:p>
    <w:p w14:paraId="158C3B37" w14:textId="748FEF91" w:rsidR="00C32DBB" w:rsidRDefault="00C86A62" w:rsidP="00C32DBB">
      <w:pPr>
        <w:pStyle w:val="Code"/>
        <w:rPr>
          <w:highlight w:val="white"/>
        </w:rPr>
      </w:pPr>
      <w:r>
        <w:rPr>
          <w:highlight w:val="white"/>
        </w:rPr>
        <w:t xml:space="preserve">                      </w:t>
      </w:r>
      <w:r w:rsidR="00C32DBB" w:rsidRPr="00C32DBB">
        <w:rPr>
          <w:highlight w:val="white"/>
        </w:rPr>
        <w:t>Undefined_parameter_in_old__style_function_</w:t>
      </w:r>
      <w:r w:rsidR="00C37108">
        <w:rPr>
          <w:highlight w:val="white"/>
        </w:rPr>
        <w:t>definition</w:t>
      </w:r>
      <w:r w:rsidR="00C32DBB" w:rsidRPr="00C32DBB">
        <w:rPr>
          <w:highlight w:val="white"/>
        </w:rPr>
        <w:t>);</w:t>
      </w:r>
    </w:p>
    <w:p w14:paraId="7413F648" w14:textId="1D8F35C6" w:rsidR="00137E5D" w:rsidRDefault="00137E5D" w:rsidP="00C32DBB">
      <w:pPr>
        <w:pStyle w:val="Code"/>
        <w:rPr>
          <w:highlight w:val="white"/>
        </w:rPr>
      </w:pPr>
      <w:r>
        <w:rPr>
          <w:highlight w:val="white"/>
        </w:rPr>
        <w:t xml:space="preserve">          }</w:t>
      </w:r>
    </w:p>
    <w:p w14:paraId="1A0EB1B7" w14:textId="77777777" w:rsidR="00137E5D" w:rsidRPr="00C32DBB" w:rsidRDefault="00137E5D" w:rsidP="00C32DBB">
      <w:pPr>
        <w:pStyle w:val="Code"/>
        <w:rPr>
          <w:highlight w:val="white"/>
        </w:rPr>
      </w:pPr>
    </w:p>
    <w:p w14:paraId="3FC87656" w14:textId="77777777" w:rsidR="00C32DBB" w:rsidRPr="00C32DBB" w:rsidRDefault="00C32DBB" w:rsidP="00C32DBB">
      <w:pPr>
        <w:pStyle w:val="Code"/>
        <w:rPr>
          <w:highlight w:val="white"/>
        </w:rPr>
      </w:pPr>
      <w:r w:rsidRPr="00C32DBB">
        <w:rPr>
          <w:highlight w:val="white"/>
        </w:rPr>
        <w:t xml:space="preserve">          symbol.Offset = offset;</w:t>
      </w:r>
    </w:p>
    <w:p w14:paraId="0870946B" w14:textId="77777777" w:rsidR="00C32DBB" w:rsidRPr="00C32DBB" w:rsidRDefault="00C32DBB" w:rsidP="00C32DBB">
      <w:pPr>
        <w:pStyle w:val="Code"/>
        <w:rPr>
          <w:highlight w:val="white"/>
        </w:rPr>
      </w:pPr>
      <w:r w:rsidRPr="00C32DBB">
        <w:rPr>
          <w:highlight w:val="white"/>
        </w:rPr>
        <w:t xml:space="preserve">          offset += symbol.Type.Size();</w:t>
      </w:r>
    </w:p>
    <w:p w14:paraId="61FA71CF" w14:textId="77777777" w:rsidR="00C32DBB" w:rsidRPr="00C32DBB" w:rsidRDefault="00C32DBB" w:rsidP="00C32DBB">
      <w:pPr>
        <w:pStyle w:val="Code"/>
        <w:rPr>
          <w:highlight w:val="white"/>
        </w:rPr>
      </w:pPr>
      <w:r w:rsidRPr="00C32DBB">
        <w:rPr>
          <w:highlight w:val="white"/>
        </w:rPr>
        <w:t xml:space="preserve">        }</w:t>
      </w:r>
    </w:p>
    <w:p w14:paraId="05086677" w14:textId="60B4B401" w:rsidR="006149C4" w:rsidRDefault="00C32DBB" w:rsidP="00C32DBB">
      <w:pPr>
        <w:pStyle w:val="Code"/>
        <w:rPr>
          <w:highlight w:val="white"/>
        </w:rPr>
      </w:pPr>
      <w:r w:rsidRPr="00C32DBB">
        <w:rPr>
          <w:highlight w:val="white"/>
        </w:rPr>
        <w:t xml:space="preserve">      }</w:t>
      </w:r>
    </w:p>
    <w:p w14:paraId="0F6A73F1" w14:textId="732E6673" w:rsidR="006149C4" w:rsidRPr="00C32DBB" w:rsidRDefault="006149C4" w:rsidP="006149C4">
      <w:pPr>
        <w:rPr>
          <w:highlight w:val="white"/>
        </w:rPr>
      </w:pPr>
      <w:r>
        <w:rPr>
          <w:highlight w:val="white"/>
        </w:rPr>
        <w:t xml:space="preserve">In case of a new-style function </w:t>
      </w:r>
      <w:r w:rsidR="00C37108">
        <w:rPr>
          <w:highlight w:val="white"/>
        </w:rPr>
        <w:t>definition</w:t>
      </w:r>
      <w:r w:rsidR="008B25E5">
        <w:rPr>
          <w:highlight w:val="white"/>
        </w:rPr>
        <w:t xml:space="preserve">, we need to make sure the </w:t>
      </w:r>
      <w:r w:rsidR="002E1EF1">
        <w:rPr>
          <w:highlight w:val="white"/>
        </w:rPr>
        <w:t xml:space="preserve">entry map of the current function is empty. If it </w:t>
      </w:r>
      <w:r w:rsidR="008441F5">
        <w:rPr>
          <w:highlight w:val="white"/>
        </w:rPr>
        <w:t xml:space="preserve">is </w:t>
      </w:r>
      <w:r w:rsidR="002E1EF1">
        <w:rPr>
          <w:highlight w:val="white"/>
        </w:rPr>
        <w:t xml:space="preserve">not </w:t>
      </w:r>
      <w:r w:rsidR="00BC4624">
        <w:rPr>
          <w:highlight w:val="white"/>
        </w:rPr>
        <w:t>empty,</w:t>
      </w:r>
      <w:r w:rsidR="002E1EF1">
        <w:rPr>
          <w:highlight w:val="white"/>
        </w:rPr>
        <w:t xml:space="preserve"> we have a mix of old-style and new-style function </w:t>
      </w:r>
      <w:r w:rsidR="00C37108">
        <w:rPr>
          <w:highlight w:val="white"/>
        </w:rPr>
        <w:t>definition</w:t>
      </w:r>
      <w:r w:rsidR="002E1EF1">
        <w:rPr>
          <w:highlight w:val="white"/>
        </w:rPr>
        <w:t>, which is not allowed.</w:t>
      </w:r>
    </w:p>
    <w:p w14:paraId="224FC8F7" w14:textId="77777777" w:rsidR="00C32DBB" w:rsidRPr="00C32DBB" w:rsidRDefault="00C32DBB" w:rsidP="00C32DBB">
      <w:pPr>
        <w:pStyle w:val="Code"/>
        <w:rPr>
          <w:highlight w:val="white"/>
        </w:rPr>
      </w:pPr>
      <w:r w:rsidRPr="00C32DBB">
        <w:rPr>
          <w:highlight w:val="white"/>
        </w:rPr>
        <w:t xml:space="preserve">      else {</w:t>
      </w:r>
    </w:p>
    <w:p w14:paraId="69DD7E00" w14:textId="77777777" w:rsidR="00C32DBB" w:rsidRPr="00C32DBB" w:rsidRDefault="00C32DBB" w:rsidP="00C32DBB">
      <w:pPr>
        <w:pStyle w:val="Code"/>
        <w:rPr>
          <w:highlight w:val="white"/>
        </w:rPr>
      </w:pPr>
      <w:r w:rsidRPr="00C32DBB">
        <w:rPr>
          <w:highlight w:val="white"/>
        </w:rPr>
        <w:t xml:space="preserve">        Assert.Error(SymbolTable.CurrentTable.EntryMap.Count == 0,</w:t>
      </w:r>
    </w:p>
    <w:p w14:paraId="7137B0C5" w14:textId="3CAED3BA" w:rsidR="00C32DBB" w:rsidRPr="00C32DBB" w:rsidRDefault="00C32DBB" w:rsidP="00C32DBB">
      <w:pPr>
        <w:pStyle w:val="Code"/>
        <w:rPr>
          <w:highlight w:val="white"/>
        </w:rPr>
      </w:pPr>
      <w:r w:rsidRPr="00C32DBB">
        <w:rPr>
          <w:highlight w:val="white"/>
        </w:rPr>
        <w:t xml:space="preserve">          Message.New_and_old_style_mixed_function_</w:t>
      </w:r>
      <w:r w:rsidR="00C37108">
        <w:rPr>
          <w:highlight w:val="white"/>
        </w:rPr>
        <w:t>definition</w:t>
      </w:r>
      <w:r w:rsidRPr="00C32DBB">
        <w:rPr>
          <w:highlight w:val="white"/>
        </w:rPr>
        <w:t>);</w:t>
      </w:r>
    </w:p>
    <w:p w14:paraId="00856F8E" w14:textId="75F5034C" w:rsidR="00C32DBB" w:rsidRPr="00C32DBB" w:rsidRDefault="00CE18FB" w:rsidP="00CE18FB">
      <w:pPr>
        <w:rPr>
          <w:highlight w:val="white"/>
        </w:rPr>
      </w:pPr>
      <w:r>
        <w:rPr>
          <w:highlight w:val="white"/>
        </w:rPr>
        <w:t xml:space="preserve">Then we </w:t>
      </w:r>
      <w:r w:rsidR="00A35707">
        <w:rPr>
          <w:highlight w:val="white"/>
        </w:rPr>
        <w:t xml:space="preserve">iterate </w:t>
      </w:r>
      <w:r w:rsidR="00B21D1B">
        <w:rPr>
          <w:highlight w:val="white"/>
        </w:rPr>
        <w:t>through</w:t>
      </w:r>
      <w:r w:rsidR="00A35707">
        <w:rPr>
          <w:highlight w:val="white"/>
        </w:rPr>
        <w:t xml:space="preserve"> the </w:t>
      </w:r>
      <w:r w:rsidR="00B21D1B">
        <w:rPr>
          <w:highlight w:val="white"/>
        </w:rPr>
        <w:t>p</w:t>
      </w:r>
      <w:r w:rsidR="00A35707">
        <w:rPr>
          <w:highlight w:val="white"/>
        </w:rPr>
        <w:t>arameters list and add each parameter to the current symbol table</w:t>
      </w:r>
      <w:r w:rsidR="00B21D1B">
        <w:rPr>
          <w:highlight w:val="white"/>
        </w:rPr>
        <w:t xml:space="preserve"> of the function.</w:t>
      </w:r>
      <w:r w:rsidR="008F0DFD">
        <w:rPr>
          <w:highlight w:val="white"/>
        </w:rPr>
        <w:t xml:space="preserve"> In this way, each parameter </w:t>
      </w:r>
      <w:r w:rsidR="009C0B73">
        <w:rPr>
          <w:highlight w:val="white"/>
        </w:rPr>
        <w:t>is</w:t>
      </w:r>
      <w:r w:rsidR="008F0DFD">
        <w:rPr>
          <w:highlight w:val="white"/>
        </w:rPr>
        <w:t xml:space="preserve"> located at </w:t>
      </w:r>
      <w:r w:rsidR="009C0B73">
        <w:rPr>
          <w:highlight w:val="white"/>
        </w:rPr>
        <w:t xml:space="preserve">a memory offset so they can be assigned in function </w:t>
      </w:r>
      <w:r w:rsidR="00B82F4E">
        <w:rPr>
          <w:highlight w:val="white"/>
        </w:rPr>
        <w:t>calls and</w:t>
      </w:r>
      <w:r w:rsidR="009C0B73">
        <w:rPr>
          <w:highlight w:val="white"/>
        </w:rPr>
        <w:t xml:space="preserve"> be treated like regular variables inside the function.</w:t>
      </w:r>
    </w:p>
    <w:p w14:paraId="1A1542FA" w14:textId="77777777" w:rsidR="00C32DBB" w:rsidRPr="00C32DBB" w:rsidRDefault="00C32DBB" w:rsidP="00C32DBB">
      <w:pPr>
        <w:pStyle w:val="Code"/>
        <w:rPr>
          <w:highlight w:val="white"/>
        </w:rPr>
      </w:pPr>
      <w:r w:rsidRPr="00C32DBB">
        <w:rPr>
          <w:highlight w:val="white"/>
        </w:rPr>
        <w:t xml:space="preserve">        foreach (Pair&lt;string,Symbol&gt; pair in funcType.ParameterList){</w:t>
      </w:r>
    </w:p>
    <w:p w14:paraId="3CB720A0" w14:textId="77777777" w:rsidR="00C32DBB" w:rsidRPr="00C32DBB" w:rsidRDefault="00C32DBB" w:rsidP="00C32DBB">
      <w:pPr>
        <w:pStyle w:val="Code"/>
        <w:rPr>
          <w:highlight w:val="white"/>
        </w:rPr>
      </w:pPr>
      <w:r w:rsidRPr="00C32DBB">
        <w:rPr>
          <w:highlight w:val="white"/>
        </w:rPr>
        <w:t xml:space="preserve">          SymbolTable.CurrentTable.AddSymbol(pair.Second);</w:t>
      </w:r>
    </w:p>
    <w:p w14:paraId="586B7B1E" w14:textId="77777777" w:rsidR="00C32DBB" w:rsidRPr="00C32DBB" w:rsidRDefault="00C32DBB" w:rsidP="00C32DBB">
      <w:pPr>
        <w:pStyle w:val="Code"/>
        <w:rPr>
          <w:highlight w:val="white"/>
        </w:rPr>
      </w:pPr>
      <w:r w:rsidRPr="00C32DBB">
        <w:rPr>
          <w:highlight w:val="white"/>
        </w:rPr>
        <w:t xml:space="preserve">        }</w:t>
      </w:r>
    </w:p>
    <w:p w14:paraId="2E5F2017" w14:textId="77777777" w:rsidR="00C32DBB" w:rsidRPr="00C32DBB" w:rsidRDefault="00C32DBB" w:rsidP="00C32DBB">
      <w:pPr>
        <w:pStyle w:val="Code"/>
        <w:rPr>
          <w:highlight w:val="white"/>
        </w:rPr>
      </w:pPr>
      <w:r w:rsidRPr="00C32DBB">
        <w:rPr>
          <w:highlight w:val="white"/>
        </w:rPr>
        <w:t xml:space="preserve">      }</w:t>
      </w:r>
    </w:p>
    <w:p w14:paraId="74B3513F" w14:textId="77777777" w:rsidR="00856F0C" w:rsidRPr="00CC4E52" w:rsidRDefault="00856F0C" w:rsidP="00856F0C">
      <w:pPr>
        <w:rPr>
          <w:highlight w:val="white"/>
        </w:rPr>
      </w:pPr>
      <w:r>
        <w:rPr>
          <w:highlight w:val="white"/>
        </w:rPr>
        <w:t>When the parameter list has been settled, we check if the function is the main function. In that case, some special rules apply.</w:t>
      </w:r>
    </w:p>
    <w:p w14:paraId="1E40C36B" w14:textId="77777777" w:rsidR="00856F0C" w:rsidRDefault="00856F0C" w:rsidP="00856F0C">
      <w:pPr>
        <w:pStyle w:val="Code"/>
        <w:rPr>
          <w:highlight w:val="white"/>
        </w:rPr>
      </w:pPr>
      <w:r w:rsidRPr="00CD06E8">
        <w:rPr>
          <w:highlight w:val="white"/>
        </w:rPr>
        <w:t xml:space="preserve">      if (SymbolTable.CurrentFunction.UniqueName.Equals("main")) {</w:t>
      </w:r>
    </w:p>
    <w:p w14:paraId="35959825" w14:textId="328D4CFD" w:rsidR="00856F0C" w:rsidRPr="00CD06E8" w:rsidRDefault="00856F0C" w:rsidP="00856F0C">
      <w:pPr>
        <w:rPr>
          <w:highlight w:val="white"/>
        </w:rPr>
      </w:pPr>
      <w:r>
        <w:rPr>
          <w:highlight w:val="white"/>
        </w:rPr>
        <w:t xml:space="preserve">First, we call the </w:t>
      </w:r>
      <w:r w:rsidR="00C37108">
        <w:rPr>
          <w:rStyle w:val="KeyWord0"/>
          <w:highlight w:val="white"/>
        </w:rPr>
        <w:t>Initialization</w:t>
      </w:r>
      <w:r w:rsidRPr="001864B9">
        <w:rPr>
          <w:rStyle w:val="KeyWord0"/>
          <w:highlight w:val="white"/>
        </w:rPr>
        <w:t>CodeList</w:t>
      </w:r>
      <w:r>
        <w:rPr>
          <w:highlight w:val="white"/>
        </w:rPr>
        <w:t xml:space="preserve"> method that adds a few lines of code that </w:t>
      </w:r>
      <w:r w:rsidR="00631D4D">
        <w:rPr>
          <w:highlight w:val="white"/>
        </w:rPr>
        <w:t>initialize</w:t>
      </w:r>
      <w:r>
        <w:rPr>
          <w:highlight w:val="white"/>
        </w:rPr>
        <w:t>s the system and will be placed before the code of the main function.</w:t>
      </w:r>
    </w:p>
    <w:p w14:paraId="46FA86BA" w14:textId="0AD3106B" w:rsidR="00856F0C" w:rsidRPr="00CD06E8" w:rsidRDefault="00856F0C" w:rsidP="00856F0C">
      <w:pPr>
        <w:pStyle w:val="Code"/>
        <w:rPr>
          <w:highlight w:val="white"/>
        </w:rPr>
      </w:pPr>
      <w:r w:rsidRPr="00CD06E8">
        <w:rPr>
          <w:highlight w:val="white"/>
        </w:rPr>
        <w:t xml:space="preserve">        AssemblyCodeGenerator.</w:t>
      </w:r>
      <w:r w:rsidR="00C37108">
        <w:rPr>
          <w:highlight w:val="white"/>
        </w:rPr>
        <w:t>Initialization</w:t>
      </w:r>
      <w:r w:rsidRPr="00CD06E8">
        <w:rPr>
          <w:highlight w:val="white"/>
        </w:rPr>
        <w:t>CodeList();</w:t>
      </w:r>
    </w:p>
    <w:p w14:paraId="3A2B69BC" w14:textId="27B915B5" w:rsidR="008550B7" w:rsidRDefault="00A9474F" w:rsidP="00A9474F">
      <w:pPr>
        <w:rPr>
          <w:highlight w:val="white"/>
        </w:rPr>
      </w:pPr>
      <w:r>
        <w:rPr>
          <w:highlight w:val="white"/>
        </w:rPr>
        <w:t xml:space="preserve">We extract the parameter type list from the current function. In case of old-style </w:t>
      </w:r>
      <w:r w:rsidR="00C37108">
        <w:rPr>
          <w:highlight w:val="white"/>
        </w:rPr>
        <w:t>definition</w:t>
      </w:r>
      <w:r>
        <w:rPr>
          <w:highlight w:val="white"/>
        </w:rPr>
        <w:t>, this list will be null.</w:t>
      </w:r>
      <w:r w:rsidR="00E77E9E">
        <w:rPr>
          <w:highlight w:val="white"/>
        </w:rPr>
        <w:t xml:space="preserve"> In case of new-style </w:t>
      </w:r>
      <w:r w:rsidR="00C37108">
        <w:rPr>
          <w:highlight w:val="white"/>
        </w:rPr>
        <w:t>definition</w:t>
      </w:r>
      <w:r w:rsidR="00E77E9E">
        <w:rPr>
          <w:highlight w:val="white"/>
        </w:rPr>
        <w:t xml:space="preserve">, there is only </w:t>
      </w:r>
      <w:r w:rsidR="00817C08">
        <w:rPr>
          <w:highlight w:val="white"/>
        </w:rPr>
        <w:t>two</w:t>
      </w:r>
      <w:r w:rsidR="00E77E9E">
        <w:rPr>
          <w:highlight w:val="white"/>
        </w:rPr>
        <w:t xml:space="preserve"> allowed parameter list</w:t>
      </w:r>
      <w:r w:rsidR="005D5325">
        <w:rPr>
          <w:highlight w:val="white"/>
        </w:rPr>
        <w:t>:</w:t>
      </w:r>
    </w:p>
    <w:p w14:paraId="1E9D00B7" w14:textId="77777777" w:rsidR="00F21EC8" w:rsidRDefault="005D5325" w:rsidP="00494D31">
      <w:pPr>
        <w:pStyle w:val="Liststycke"/>
        <w:numPr>
          <w:ilvl w:val="0"/>
          <w:numId w:val="119"/>
        </w:numPr>
        <w:rPr>
          <w:highlight w:val="white"/>
        </w:rPr>
      </w:pPr>
      <w:r w:rsidRPr="001B1357">
        <w:rPr>
          <w:highlight w:val="white"/>
        </w:rPr>
        <w:lastRenderedPageBreak/>
        <w:t>No parameters</w:t>
      </w:r>
      <w:r w:rsidR="00FB4855" w:rsidRPr="001B1357">
        <w:rPr>
          <w:highlight w:val="white"/>
        </w:rPr>
        <w:t>, marked with void</w:t>
      </w:r>
      <w:r w:rsidR="00F21EC8">
        <w:rPr>
          <w:highlight w:val="white"/>
        </w:rPr>
        <w:t>.</w:t>
      </w:r>
    </w:p>
    <w:p w14:paraId="50147592" w14:textId="0831256E" w:rsidR="005D5325" w:rsidRPr="001B1357" w:rsidRDefault="005D5325" w:rsidP="00F21EC8">
      <w:pPr>
        <w:pStyle w:val="Liststycke"/>
        <w:rPr>
          <w:highlight w:val="white"/>
        </w:rPr>
      </w:pPr>
      <w:r w:rsidRPr="002A332D">
        <w:rPr>
          <w:rStyle w:val="KeyWord0"/>
          <w:highlight w:val="white"/>
        </w:rPr>
        <w:t xml:space="preserve">int main(void) { </w:t>
      </w:r>
      <w:r w:rsidR="00494D31" w:rsidRPr="002A332D">
        <w:rPr>
          <w:rStyle w:val="KeyWord0"/>
          <w:highlight w:val="white"/>
        </w:rPr>
        <w:t>/* ... */</w:t>
      </w:r>
      <w:r w:rsidRPr="002A332D">
        <w:rPr>
          <w:rStyle w:val="KeyWord0"/>
          <w:highlight w:val="white"/>
        </w:rPr>
        <w:t xml:space="preserve"> }</w:t>
      </w:r>
    </w:p>
    <w:p w14:paraId="23CC2230" w14:textId="77777777" w:rsidR="00F21EC8" w:rsidRDefault="00DF44AC" w:rsidP="001B1357">
      <w:pPr>
        <w:pStyle w:val="Liststycke"/>
        <w:numPr>
          <w:ilvl w:val="0"/>
          <w:numId w:val="119"/>
        </w:numPr>
        <w:rPr>
          <w:highlight w:val="white"/>
        </w:rPr>
      </w:pPr>
      <w:r w:rsidRPr="001B1357">
        <w:rPr>
          <w:highlight w:val="white"/>
        </w:rPr>
        <w:t xml:space="preserve">Command line </w:t>
      </w:r>
      <w:r w:rsidR="00863229">
        <w:rPr>
          <w:highlight w:val="white"/>
        </w:rPr>
        <w:t>arguments</w:t>
      </w:r>
      <w:r w:rsidR="002460BE" w:rsidRPr="001B1357">
        <w:rPr>
          <w:highlight w:val="white"/>
        </w:rPr>
        <w:t>.</w:t>
      </w:r>
    </w:p>
    <w:p w14:paraId="7708B602" w14:textId="15845B6E" w:rsidR="00F21EC8" w:rsidRDefault="002460BE" w:rsidP="00DE1C8F">
      <w:pPr>
        <w:pStyle w:val="Liststycke"/>
        <w:rPr>
          <w:highlight w:val="white"/>
        </w:rPr>
      </w:pPr>
      <w:r w:rsidRPr="00941245">
        <w:rPr>
          <w:rStyle w:val="KeyWord0"/>
          <w:highlight w:val="white"/>
        </w:rPr>
        <w:t>int main(</w:t>
      </w:r>
      <w:r w:rsidR="005337FE" w:rsidRPr="00941245">
        <w:rPr>
          <w:rStyle w:val="KeyWord0"/>
          <w:highlight w:val="white"/>
        </w:rPr>
        <w:t>int argc, char *argv[]</w:t>
      </w:r>
      <w:r w:rsidRPr="00941245">
        <w:rPr>
          <w:rStyle w:val="KeyWord0"/>
          <w:highlight w:val="white"/>
        </w:rPr>
        <w:t>) { /* ... */ }</w:t>
      </w:r>
      <w:r w:rsidR="0071104F">
        <w:rPr>
          <w:rStyle w:val="KeyWord0"/>
          <w:highlight w:val="white"/>
        </w:rPr>
        <w:t xml:space="preserve"> </w:t>
      </w:r>
      <w:r w:rsidR="00F358FA" w:rsidRPr="001B1357">
        <w:rPr>
          <w:highlight w:val="white"/>
        </w:rPr>
        <w:t>or</w:t>
      </w:r>
      <w:r w:rsidR="0071104F">
        <w:rPr>
          <w:highlight w:val="white"/>
        </w:rPr>
        <w:t xml:space="preserve"> </w:t>
      </w:r>
      <w:r w:rsidR="005337FE" w:rsidRPr="00DE1C8F">
        <w:rPr>
          <w:rStyle w:val="KeyWord0"/>
          <w:highlight w:val="white"/>
        </w:rPr>
        <w:t>int main(int argc, char **argv) { /* ... */ }</w:t>
      </w:r>
    </w:p>
    <w:p w14:paraId="4A1B3DFE" w14:textId="53699715" w:rsidR="001B1357" w:rsidRDefault="00D111BB" w:rsidP="00DE1C8F">
      <w:pPr>
        <w:pStyle w:val="Liststycke"/>
        <w:rPr>
          <w:highlight w:val="white"/>
        </w:rPr>
      </w:pPr>
      <w:r>
        <w:rPr>
          <w:highlight w:val="white"/>
        </w:rPr>
        <w:t>T</w:t>
      </w:r>
      <w:r w:rsidR="00F2052D">
        <w:rPr>
          <w:highlight w:val="white"/>
        </w:rPr>
        <w:t>he two cases</w:t>
      </w:r>
      <w:r w:rsidR="003761A3">
        <w:rPr>
          <w:highlight w:val="white"/>
        </w:rPr>
        <w:t xml:space="preserve"> are</w:t>
      </w:r>
      <w:r w:rsidR="00F2052D">
        <w:rPr>
          <w:highlight w:val="white"/>
        </w:rPr>
        <w:t xml:space="preserve"> actually</w:t>
      </w:r>
      <w:r w:rsidR="003761A3">
        <w:rPr>
          <w:highlight w:val="white"/>
        </w:rPr>
        <w:t xml:space="preserve"> </w:t>
      </w:r>
      <w:r w:rsidR="00F2052D">
        <w:rPr>
          <w:highlight w:val="white"/>
        </w:rPr>
        <w:t>the same case, since arrays are changed to pointers in parameter types. Also note that</w:t>
      </w:r>
      <w:r w:rsidR="001B1357">
        <w:rPr>
          <w:highlight w:val="white"/>
        </w:rPr>
        <w:t xml:space="preserve"> do not check the names of the parameters</w:t>
      </w:r>
      <w:r w:rsidR="00C73F5F">
        <w:rPr>
          <w:highlight w:val="white"/>
        </w:rPr>
        <w:t xml:space="preserve">, the parameters can have any names. However, </w:t>
      </w:r>
      <w:r w:rsidR="0049687F">
        <w:rPr>
          <w:highlight w:val="white"/>
        </w:rPr>
        <w:t xml:space="preserve">the </w:t>
      </w:r>
      <w:r w:rsidR="00C73F5F">
        <w:rPr>
          <w:highlight w:val="white"/>
        </w:rPr>
        <w:t>names cannot be omitted.</w:t>
      </w:r>
    </w:p>
    <w:p w14:paraId="2EA5B151" w14:textId="755ADF0A" w:rsidR="00856F0C" w:rsidRPr="00CD06E8" w:rsidRDefault="00856F0C" w:rsidP="00856F0C">
      <w:pPr>
        <w:pStyle w:val="Code"/>
        <w:rPr>
          <w:highlight w:val="white"/>
        </w:rPr>
      </w:pPr>
      <w:r w:rsidRPr="00CD06E8">
        <w:rPr>
          <w:highlight w:val="white"/>
        </w:rPr>
        <w:t xml:space="preserve">        List&lt;Type&gt; typeList =</w:t>
      </w:r>
    </w:p>
    <w:p w14:paraId="259040FA" w14:textId="77777777" w:rsidR="00856F0C" w:rsidRPr="00CD06E8" w:rsidRDefault="00856F0C" w:rsidP="00856F0C">
      <w:pPr>
        <w:pStyle w:val="Code"/>
        <w:rPr>
          <w:highlight w:val="white"/>
        </w:rPr>
      </w:pPr>
      <w:r w:rsidRPr="00CD06E8">
        <w:rPr>
          <w:highlight w:val="white"/>
        </w:rPr>
        <w:t xml:space="preserve">          SymbolTable.CurrentFunction.Type.TypeList;</w:t>
      </w:r>
    </w:p>
    <w:p w14:paraId="2A17E834" w14:textId="3F10C2F0" w:rsidR="00A04864" w:rsidRDefault="004A5895" w:rsidP="003009E8">
      <w:pPr>
        <w:rPr>
          <w:highlight w:val="white"/>
        </w:rPr>
      </w:pPr>
      <w:r>
        <w:rPr>
          <w:highlight w:val="white"/>
        </w:rPr>
        <w:t xml:space="preserve">If </w:t>
      </w:r>
      <w:r w:rsidRPr="008D353C">
        <w:rPr>
          <w:rStyle w:val="KeyWord0"/>
          <w:highlight w:val="white"/>
        </w:rPr>
        <w:t>typelist</w:t>
      </w:r>
      <w:r>
        <w:rPr>
          <w:highlight w:val="white"/>
        </w:rPr>
        <w:t xml:space="preserve"> is </w:t>
      </w:r>
      <w:r w:rsidR="003009E8">
        <w:rPr>
          <w:highlight w:val="white"/>
        </w:rPr>
        <w:t xml:space="preserve">not </w:t>
      </w:r>
      <w:r>
        <w:rPr>
          <w:highlight w:val="white"/>
        </w:rPr>
        <w:t xml:space="preserve">null, </w:t>
      </w:r>
      <w:r w:rsidR="003009E8">
        <w:rPr>
          <w:highlight w:val="white"/>
        </w:rPr>
        <w:t xml:space="preserve">and there </w:t>
      </w:r>
      <w:r w:rsidR="00634409">
        <w:rPr>
          <w:highlight w:val="white"/>
        </w:rPr>
        <w:t>are</w:t>
      </w:r>
      <w:r w:rsidR="003009E8">
        <w:rPr>
          <w:highlight w:val="white"/>
        </w:rPr>
        <w:t xml:space="preserve"> two parameters, we check if the command line argument case applies.</w:t>
      </w:r>
      <w:r w:rsidR="00D408AD">
        <w:rPr>
          <w:highlight w:val="white"/>
        </w:rPr>
        <w:t xml:space="preserve"> </w:t>
      </w:r>
      <w:r w:rsidR="001C2337">
        <w:rPr>
          <w:highlight w:val="white"/>
        </w:rPr>
        <w:t xml:space="preserve">The first parameter shall be </w:t>
      </w:r>
      <w:r w:rsidR="00D609DB">
        <w:rPr>
          <w:highlight w:val="white"/>
        </w:rPr>
        <w:t xml:space="preserve">a </w:t>
      </w:r>
      <w:r w:rsidR="001C2337">
        <w:rPr>
          <w:highlight w:val="white"/>
        </w:rPr>
        <w:t>signed or unsigned integer</w:t>
      </w:r>
      <w:r w:rsidR="00D609DB">
        <w:rPr>
          <w:highlight w:val="white"/>
        </w:rPr>
        <w:t xml:space="preserve"> while the</w:t>
      </w:r>
      <w:r w:rsidR="001C2337">
        <w:rPr>
          <w:highlight w:val="white"/>
        </w:rPr>
        <w:t xml:space="preserve"> second parameter shall be </w:t>
      </w:r>
      <w:r w:rsidR="0006065D">
        <w:rPr>
          <w:highlight w:val="white"/>
        </w:rPr>
        <w:t>a pointer to pointer to signed or unsigned character.</w:t>
      </w:r>
    </w:p>
    <w:p w14:paraId="2D93C5D3" w14:textId="596F9E47" w:rsidR="00856F0C" w:rsidRPr="00CD06E8" w:rsidRDefault="00856F0C" w:rsidP="00856F0C">
      <w:pPr>
        <w:pStyle w:val="Code"/>
        <w:rPr>
          <w:highlight w:val="white"/>
        </w:rPr>
      </w:pPr>
      <w:r w:rsidRPr="00CD06E8">
        <w:rPr>
          <w:highlight w:val="white"/>
        </w:rPr>
        <w:t xml:space="preserve">        if ((typeList != null) &amp;&amp; (typeList.Count == 2)) {</w:t>
      </w:r>
    </w:p>
    <w:p w14:paraId="1918F5CA" w14:textId="0BD79D6D" w:rsidR="00856F0C" w:rsidRPr="00CD06E8" w:rsidRDefault="00856F0C" w:rsidP="00856F0C">
      <w:pPr>
        <w:pStyle w:val="Code"/>
        <w:rPr>
          <w:highlight w:val="white"/>
        </w:rPr>
      </w:pPr>
      <w:r w:rsidRPr="00CD06E8">
        <w:rPr>
          <w:highlight w:val="white"/>
        </w:rPr>
        <w:t xml:space="preserve">          Assert.Error(typeList[0].IsInteger() &amp;&amp;</w:t>
      </w:r>
    </w:p>
    <w:p w14:paraId="6D99FA75" w14:textId="77777777" w:rsidR="00856F0C" w:rsidRDefault="00856F0C" w:rsidP="00856F0C">
      <w:pPr>
        <w:pStyle w:val="Code"/>
        <w:rPr>
          <w:highlight w:val="white"/>
        </w:rPr>
      </w:pPr>
      <w:r w:rsidRPr="00CD06E8">
        <w:rPr>
          <w:highlight w:val="white"/>
        </w:rPr>
        <w:t xml:space="preserve">                       typeList[1].IsPointer() &amp;&amp;</w:t>
      </w:r>
    </w:p>
    <w:p w14:paraId="472A3D8F" w14:textId="77777777" w:rsidR="00856F0C" w:rsidRPr="00CD06E8" w:rsidRDefault="00856F0C" w:rsidP="00856F0C">
      <w:pPr>
        <w:pStyle w:val="Code"/>
        <w:rPr>
          <w:highlight w:val="white"/>
        </w:rPr>
      </w:pPr>
      <w:r>
        <w:rPr>
          <w:highlight w:val="white"/>
        </w:rPr>
        <w:t xml:space="preserve">                      </w:t>
      </w:r>
      <w:r w:rsidRPr="00CD06E8">
        <w:rPr>
          <w:highlight w:val="white"/>
        </w:rPr>
        <w:t xml:space="preserve"> typeList[1].PointerType.IsPointer() &amp;&amp;</w:t>
      </w:r>
    </w:p>
    <w:p w14:paraId="3A8875E2" w14:textId="77777777" w:rsidR="00856F0C" w:rsidRPr="00CD06E8" w:rsidRDefault="00856F0C" w:rsidP="00856F0C">
      <w:pPr>
        <w:pStyle w:val="Code"/>
        <w:rPr>
          <w:highlight w:val="white"/>
        </w:rPr>
      </w:pPr>
      <w:r w:rsidRPr="00CD06E8">
        <w:rPr>
          <w:highlight w:val="white"/>
        </w:rPr>
        <w:t xml:space="preserve">                       typeList[1].PointerType.PointerType.IsChar(),</w:t>
      </w:r>
    </w:p>
    <w:p w14:paraId="201F3E43" w14:textId="77777777" w:rsidR="00856F0C" w:rsidRPr="00CD06E8" w:rsidRDefault="00856F0C" w:rsidP="00856F0C">
      <w:pPr>
        <w:pStyle w:val="Code"/>
        <w:rPr>
          <w:highlight w:val="white"/>
        </w:rPr>
      </w:pPr>
      <w:r w:rsidRPr="00CD06E8">
        <w:rPr>
          <w:highlight w:val="white"/>
        </w:rPr>
        <w:t xml:space="preserve">                       "main", Message.Invalid_parameter_list);</w:t>
      </w:r>
    </w:p>
    <w:p w14:paraId="69A45E0A" w14:textId="77777777" w:rsidR="00856F0C" w:rsidRPr="00CD06E8" w:rsidRDefault="00856F0C" w:rsidP="00856F0C">
      <w:pPr>
        <w:pStyle w:val="Code"/>
        <w:rPr>
          <w:highlight w:val="white"/>
        </w:rPr>
      </w:pPr>
      <w:r w:rsidRPr="00CD06E8">
        <w:rPr>
          <w:highlight w:val="white"/>
        </w:rPr>
        <w:t xml:space="preserve">          AssemblyCodeGenerator.ArgumentCodeList();</w:t>
      </w:r>
    </w:p>
    <w:p w14:paraId="61B88D55" w14:textId="77777777" w:rsidR="00856F0C" w:rsidRPr="00CD06E8" w:rsidRDefault="00856F0C" w:rsidP="00856F0C">
      <w:pPr>
        <w:pStyle w:val="Code"/>
        <w:rPr>
          <w:highlight w:val="white"/>
        </w:rPr>
      </w:pPr>
      <w:r w:rsidRPr="00CD06E8">
        <w:rPr>
          <w:highlight w:val="white"/>
        </w:rPr>
        <w:t xml:space="preserve">        }</w:t>
      </w:r>
    </w:p>
    <w:p w14:paraId="57061E62" w14:textId="4F4A3E9A" w:rsidR="007A552E" w:rsidRPr="00CD06E8" w:rsidRDefault="007A552E" w:rsidP="007A552E">
      <w:pPr>
        <w:rPr>
          <w:highlight w:val="white"/>
        </w:rPr>
      </w:pPr>
      <w:r>
        <w:rPr>
          <w:highlight w:val="white"/>
        </w:rPr>
        <w:t xml:space="preserve">If </w:t>
      </w:r>
      <w:r w:rsidRPr="008D353C">
        <w:rPr>
          <w:rStyle w:val="KeyWord0"/>
          <w:highlight w:val="white"/>
        </w:rPr>
        <w:t>typelist</w:t>
      </w:r>
      <w:r>
        <w:rPr>
          <w:highlight w:val="white"/>
        </w:rPr>
        <w:t xml:space="preserve"> is null, we have the old-style function </w:t>
      </w:r>
      <w:r w:rsidR="00C37108">
        <w:rPr>
          <w:highlight w:val="white"/>
        </w:rPr>
        <w:t>definition</w:t>
      </w:r>
      <w:r>
        <w:rPr>
          <w:highlight w:val="white"/>
        </w:rPr>
        <w:t>, in which case we do not perform any type checking at all.</w:t>
      </w:r>
      <w:r w:rsidRPr="00CD06E8">
        <w:rPr>
          <w:highlight w:val="white"/>
        </w:rPr>
        <w:t xml:space="preserve"> </w:t>
      </w:r>
      <w:r w:rsidR="008D353C">
        <w:rPr>
          <w:highlight w:val="white"/>
        </w:rPr>
        <w:t xml:space="preserve">If </w:t>
      </w:r>
      <w:r w:rsidR="008D353C" w:rsidRPr="008D353C">
        <w:rPr>
          <w:rStyle w:val="KeyWord0"/>
          <w:highlight w:val="white"/>
        </w:rPr>
        <w:t>typelist</w:t>
      </w:r>
      <w:r w:rsidR="008D353C">
        <w:rPr>
          <w:highlight w:val="white"/>
        </w:rPr>
        <w:t xml:space="preserve"> is empty, we have the</w:t>
      </w:r>
      <w:r w:rsidR="00D35932">
        <w:rPr>
          <w:highlight w:val="white"/>
        </w:rPr>
        <w:t xml:space="preserve"> void-marked</w:t>
      </w:r>
      <w:r w:rsidR="008D353C">
        <w:rPr>
          <w:highlight w:val="white"/>
        </w:rPr>
        <w:t xml:space="preserve"> </w:t>
      </w:r>
      <w:r w:rsidR="00D35932">
        <w:rPr>
          <w:highlight w:val="white"/>
        </w:rPr>
        <w:t>empty parameter list.</w:t>
      </w:r>
    </w:p>
    <w:p w14:paraId="0012DEB5" w14:textId="77777777" w:rsidR="00856F0C" w:rsidRPr="00CD06E8" w:rsidRDefault="00856F0C" w:rsidP="00856F0C">
      <w:pPr>
        <w:pStyle w:val="Code"/>
        <w:rPr>
          <w:highlight w:val="white"/>
        </w:rPr>
      </w:pPr>
      <w:r w:rsidRPr="00CD06E8">
        <w:rPr>
          <w:highlight w:val="white"/>
        </w:rPr>
        <w:t xml:space="preserve">        else {</w:t>
      </w:r>
    </w:p>
    <w:p w14:paraId="6EF67DA6" w14:textId="77777777" w:rsidR="00856F0C" w:rsidRPr="00CD06E8" w:rsidRDefault="00856F0C" w:rsidP="00856F0C">
      <w:pPr>
        <w:pStyle w:val="Code"/>
        <w:rPr>
          <w:highlight w:val="white"/>
        </w:rPr>
      </w:pPr>
      <w:r w:rsidRPr="00CD06E8">
        <w:rPr>
          <w:highlight w:val="white"/>
        </w:rPr>
        <w:t xml:space="preserve">          Assert.Error((typeList == null) || (typeList.Count == 0),</w:t>
      </w:r>
    </w:p>
    <w:p w14:paraId="013F367B" w14:textId="77777777" w:rsidR="00856F0C" w:rsidRPr="00CD06E8" w:rsidRDefault="00856F0C" w:rsidP="00856F0C">
      <w:pPr>
        <w:pStyle w:val="Code"/>
        <w:rPr>
          <w:highlight w:val="white"/>
        </w:rPr>
      </w:pPr>
      <w:r w:rsidRPr="00CD06E8">
        <w:rPr>
          <w:highlight w:val="white"/>
        </w:rPr>
        <w:t xml:space="preserve">                       "main", Message.Invalid_parameter_list);</w:t>
      </w:r>
    </w:p>
    <w:p w14:paraId="7119C075" w14:textId="77777777" w:rsidR="00856F0C" w:rsidRPr="00CD06E8" w:rsidRDefault="00856F0C" w:rsidP="00856F0C">
      <w:pPr>
        <w:pStyle w:val="Code"/>
        <w:rPr>
          <w:highlight w:val="white"/>
        </w:rPr>
      </w:pPr>
      <w:r w:rsidRPr="00CD06E8">
        <w:rPr>
          <w:highlight w:val="white"/>
        </w:rPr>
        <w:t xml:space="preserve">        }</w:t>
      </w:r>
    </w:p>
    <w:p w14:paraId="03F9360E" w14:textId="77777777" w:rsidR="00856F0C" w:rsidRPr="00CD06E8" w:rsidRDefault="00856F0C" w:rsidP="00856F0C">
      <w:pPr>
        <w:pStyle w:val="Code"/>
        <w:rPr>
          <w:highlight w:val="white"/>
        </w:rPr>
      </w:pPr>
      <w:r w:rsidRPr="00CD06E8">
        <w:rPr>
          <w:highlight w:val="white"/>
        </w:rPr>
        <w:t xml:space="preserve">      }</w:t>
      </w:r>
    </w:p>
    <w:p w14:paraId="58771C92" w14:textId="42FFEFE0" w:rsidR="00C32DBB" w:rsidRPr="000B09DE" w:rsidRDefault="00C32DBB" w:rsidP="000B09DE">
      <w:pPr>
        <w:pStyle w:val="Code"/>
        <w:rPr>
          <w:highlight w:val="white"/>
        </w:rPr>
      </w:pPr>
      <w:r w:rsidRPr="00C32DBB">
        <w:rPr>
          <w:highlight w:val="white"/>
        </w:rPr>
        <w:t xml:space="preserve">    }</w:t>
      </w:r>
    </w:p>
    <w:p w14:paraId="0FEDD1DD" w14:textId="036909D8" w:rsidR="0098439A" w:rsidRDefault="00062D3D" w:rsidP="00E40B78">
      <w:r>
        <w:t xml:space="preserve">The </w:t>
      </w:r>
      <w:r w:rsidRPr="00062D3D">
        <w:rPr>
          <w:rStyle w:val="KeyWord0"/>
        </w:rPr>
        <w:t>FunctionEnd</w:t>
      </w:r>
      <w:r>
        <w:t xml:space="preserve"> method </w:t>
      </w:r>
      <w:r w:rsidR="002359E5">
        <w:t xml:space="preserve">is called </w:t>
      </w:r>
      <w:r w:rsidR="0098439A">
        <w:t xml:space="preserve">when the </w:t>
      </w:r>
      <w:r w:rsidR="00E52658">
        <w:t>statements</w:t>
      </w:r>
      <w:r w:rsidR="0098439A">
        <w:t xml:space="preserve"> of the function ha</w:t>
      </w:r>
      <w:r w:rsidR="00BC7909">
        <w:t>ve</w:t>
      </w:r>
      <w:r w:rsidR="0098439A">
        <w:t xml:space="preserve"> been parsed.</w:t>
      </w:r>
      <w:r w:rsidR="00BC7909">
        <w:t xml:space="preserve"> Its task is to </w:t>
      </w:r>
      <w:r w:rsidR="00373829">
        <w:t>chec</w:t>
      </w:r>
      <w:r w:rsidR="005B7AB5">
        <w:t>k the return statement at the end of the function and generate a static symbol holding the assembly code of the function.</w:t>
      </w:r>
    </w:p>
    <w:p w14:paraId="12618D19" w14:textId="5CD638DC" w:rsidR="000A3CFE" w:rsidRDefault="000A3CFE" w:rsidP="000A3CFE">
      <w:pPr>
        <w:rPr>
          <w:highlight w:val="white"/>
        </w:rPr>
      </w:pPr>
      <w:r>
        <w:rPr>
          <w:highlight w:val="white"/>
        </w:rPr>
        <w:t>The first step is to</w:t>
      </w:r>
      <w:r w:rsidR="00CD2DB8">
        <w:rPr>
          <w:highlight w:val="white"/>
        </w:rPr>
        <w:t xml:space="preserve"> </w:t>
      </w:r>
      <w:r w:rsidR="002C5092">
        <w:rPr>
          <w:highlight w:val="white"/>
        </w:rPr>
        <w:t xml:space="preserve">backpatch the next set of the statement. Each statement has a next set holding jump instruction out of the statement. For instance, a </w:t>
      </w:r>
      <w:r w:rsidR="002C5092" w:rsidRPr="002C5092">
        <w:rPr>
          <w:rStyle w:val="KeyWord0"/>
          <w:highlight w:val="white"/>
        </w:rPr>
        <w:t>for</w:t>
      </w:r>
      <w:r w:rsidR="002C5092">
        <w:rPr>
          <w:highlight w:val="white"/>
        </w:rPr>
        <w:t xml:space="preserve"> or </w:t>
      </w:r>
      <w:r w:rsidR="002C5092" w:rsidRPr="002C5092">
        <w:rPr>
          <w:rStyle w:val="KeyWord0"/>
          <w:highlight w:val="white"/>
        </w:rPr>
        <w:t>while</w:t>
      </w:r>
      <w:r w:rsidR="002C5092">
        <w:rPr>
          <w:highlight w:val="white"/>
        </w:rPr>
        <w:t xml:space="preserve"> statement</w:t>
      </w:r>
      <w:r w:rsidR="000563A7">
        <w:rPr>
          <w:highlight w:val="white"/>
        </w:rPr>
        <w:t>s</w:t>
      </w:r>
      <w:r w:rsidR="002C5092">
        <w:rPr>
          <w:highlight w:val="white"/>
        </w:rPr>
        <w:t xml:space="preserve"> has a </w:t>
      </w:r>
      <w:r w:rsidR="000563A7">
        <w:rPr>
          <w:highlight w:val="white"/>
        </w:rPr>
        <w:t>next sets holding jumps out of the statement. We add an new empty statement and backpatch the next set to it.</w:t>
      </w:r>
    </w:p>
    <w:p w14:paraId="5BE2295A" w14:textId="71EFAA34" w:rsidR="00E52658" w:rsidRPr="00E52658" w:rsidRDefault="00E52658" w:rsidP="00E52658">
      <w:pPr>
        <w:pStyle w:val="Code"/>
        <w:rPr>
          <w:highlight w:val="white"/>
        </w:rPr>
      </w:pPr>
      <w:r w:rsidRPr="00E52658">
        <w:rPr>
          <w:highlight w:val="white"/>
        </w:rPr>
        <w:t xml:space="preserve">    public static void FunctionEnd(Statement statement) {</w:t>
      </w:r>
    </w:p>
    <w:p w14:paraId="0E593CBD" w14:textId="77777777" w:rsidR="00E52658" w:rsidRPr="00E52658" w:rsidRDefault="00E52658" w:rsidP="00E52658">
      <w:pPr>
        <w:pStyle w:val="Code"/>
        <w:rPr>
          <w:highlight w:val="white"/>
        </w:rPr>
      </w:pPr>
      <w:r w:rsidRPr="00E52658">
        <w:rPr>
          <w:highlight w:val="white"/>
        </w:rPr>
        <w:t xml:space="preserve">      MiddleCode nextCode =</w:t>
      </w:r>
    </w:p>
    <w:p w14:paraId="107BC660" w14:textId="606A5764"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MiddleOperator.Empty);</w:t>
      </w:r>
    </w:p>
    <w:p w14:paraId="77760EB0" w14:textId="38F4F83A" w:rsidR="00E52658" w:rsidRPr="00E52658" w:rsidRDefault="00E52658" w:rsidP="00E52658">
      <w:pPr>
        <w:pStyle w:val="Code"/>
        <w:rPr>
          <w:highlight w:val="white"/>
        </w:rPr>
      </w:pPr>
      <w:r w:rsidRPr="00E52658">
        <w:rPr>
          <w:highlight w:val="white"/>
        </w:rPr>
        <w:t xml:space="preserve">      Backpatch(</w:t>
      </w:r>
      <w:r w:rsidR="00C95C36">
        <w:rPr>
          <w:highlight w:val="white"/>
        </w:rPr>
        <w:t>statement.NextSet</w:t>
      </w:r>
      <w:r w:rsidRPr="00E52658">
        <w:rPr>
          <w:highlight w:val="white"/>
        </w:rPr>
        <w:t>, nextCode);</w:t>
      </w:r>
    </w:p>
    <w:p w14:paraId="071E7086" w14:textId="5C3E655F" w:rsidR="00E52658" w:rsidRPr="00E52658" w:rsidRDefault="0099673C" w:rsidP="0099673C">
      <w:pPr>
        <w:rPr>
          <w:highlight w:val="white"/>
        </w:rPr>
      </w:pPr>
      <w:r>
        <w:rPr>
          <w:highlight w:val="white"/>
        </w:rPr>
        <w:t xml:space="preserve">If the return type of the function is void, we need to add a return </w:t>
      </w:r>
      <w:r w:rsidR="00FF790D">
        <w:rPr>
          <w:highlight w:val="white"/>
        </w:rPr>
        <w:t xml:space="preserve">instruction </w:t>
      </w:r>
      <w:r>
        <w:rPr>
          <w:highlight w:val="white"/>
        </w:rPr>
        <w:t xml:space="preserve">at the end of the function. However, </w:t>
      </w:r>
      <w:r w:rsidR="00080A6C">
        <w:rPr>
          <w:highlight w:val="white"/>
        </w:rPr>
        <w:t>If the</w:t>
      </w:r>
      <w:r>
        <w:rPr>
          <w:highlight w:val="white"/>
        </w:rPr>
        <w:t xml:space="preserve"> current function is the main function, </w:t>
      </w:r>
      <w:r w:rsidR="00C84AD7">
        <w:rPr>
          <w:highlight w:val="white"/>
        </w:rPr>
        <w:t>we instead add an exit statement that will return the control to the enclosing system with exit code zero.</w:t>
      </w:r>
    </w:p>
    <w:p w14:paraId="4E80226A" w14:textId="77777777" w:rsidR="00721355" w:rsidRPr="0099673C" w:rsidRDefault="00721355" w:rsidP="00721355">
      <w:pPr>
        <w:rPr>
          <w:highlight w:val="white"/>
        </w:rPr>
      </w:pPr>
      <w:r>
        <w:rPr>
          <w:highlight w:val="white"/>
        </w:rPr>
        <w:t>If the function is not the main function, we add a return middle code instruction that will return control to the caller function.</w:t>
      </w:r>
    </w:p>
    <w:p w14:paraId="79002C1B" w14:textId="77777777" w:rsidR="002C5359" w:rsidRPr="002C5359" w:rsidRDefault="002C5359" w:rsidP="002C5359">
      <w:pPr>
        <w:pStyle w:val="Code"/>
        <w:rPr>
          <w:highlight w:val="white"/>
        </w:rPr>
      </w:pPr>
      <w:r w:rsidRPr="002C5359">
        <w:rPr>
          <w:highlight w:val="white"/>
        </w:rPr>
        <w:t xml:space="preserve">      if (SymbolTable.CurrentFunction.Type.ReturnType.IsVoid()) {</w:t>
      </w:r>
    </w:p>
    <w:p w14:paraId="16A8FA3A" w14:textId="77777777" w:rsidR="002C5359" w:rsidRPr="002C5359" w:rsidRDefault="002C5359" w:rsidP="002C5359">
      <w:pPr>
        <w:pStyle w:val="Code"/>
        <w:rPr>
          <w:highlight w:val="white"/>
        </w:rPr>
      </w:pPr>
      <w:r w:rsidRPr="002C5359">
        <w:rPr>
          <w:highlight w:val="white"/>
        </w:rPr>
        <w:t xml:space="preserve">        AddMiddleCode(statement.CodeList, MiddleOperator.Return);</w:t>
      </w:r>
    </w:p>
    <w:p w14:paraId="6B9444A1" w14:textId="77777777" w:rsidR="002C5359" w:rsidRPr="002C5359" w:rsidRDefault="002C5359" w:rsidP="002C5359">
      <w:pPr>
        <w:pStyle w:val="Code"/>
        <w:rPr>
          <w:highlight w:val="white"/>
        </w:rPr>
      </w:pPr>
      <w:r w:rsidRPr="002C5359">
        <w:rPr>
          <w:highlight w:val="white"/>
        </w:rPr>
        <w:t xml:space="preserve">      }</w:t>
      </w:r>
    </w:p>
    <w:p w14:paraId="75726CAE" w14:textId="01C45E29" w:rsidR="00E52658" w:rsidRPr="0099673C" w:rsidRDefault="00A20DC1" w:rsidP="00A20DC1">
      <w:pPr>
        <w:rPr>
          <w:highlight w:val="white"/>
        </w:rPr>
      </w:pPr>
      <w:r>
        <w:rPr>
          <w:highlight w:val="white"/>
        </w:rPr>
        <w:lastRenderedPageBreak/>
        <w:t xml:space="preserve">We then add a </w:t>
      </w:r>
      <w:r w:rsidRPr="00A20DC1">
        <w:rPr>
          <w:rStyle w:val="KeyWord0"/>
          <w:highlight w:val="white"/>
        </w:rPr>
        <w:t>FunctionEnd</w:t>
      </w:r>
      <w:r>
        <w:rPr>
          <w:highlight w:val="white"/>
        </w:rPr>
        <w:t xml:space="preserve"> </w:t>
      </w:r>
      <w:r w:rsidR="00B44043">
        <w:rPr>
          <w:highlight w:val="white"/>
        </w:rPr>
        <w:t xml:space="preserve">middle code </w:t>
      </w:r>
      <w:r>
        <w:rPr>
          <w:highlight w:val="white"/>
        </w:rPr>
        <w:t>instruction. Its only purpose is that the middle code optimizer will report an error i</w:t>
      </w:r>
      <w:r w:rsidR="00F74A78">
        <w:rPr>
          <w:highlight w:val="white"/>
        </w:rPr>
        <w:t>f</w:t>
      </w:r>
      <w:r>
        <w:rPr>
          <w:highlight w:val="white"/>
        </w:rPr>
        <w:t xml:space="preserve"> is possible to reach the </w:t>
      </w:r>
      <w:r w:rsidRPr="00A20DC1">
        <w:rPr>
          <w:rStyle w:val="KeyWord0"/>
          <w:highlight w:val="white"/>
        </w:rPr>
        <w:t>EndFunction</w:t>
      </w:r>
      <w:r>
        <w:rPr>
          <w:highlight w:val="white"/>
        </w:rPr>
        <w:t xml:space="preserve"> instruction in a function not return</w:t>
      </w:r>
      <w:r w:rsidR="00584B7F">
        <w:rPr>
          <w:highlight w:val="white"/>
        </w:rPr>
        <w:t>ing</w:t>
      </w:r>
      <w:r>
        <w:rPr>
          <w:highlight w:val="white"/>
        </w:rPr>
        <w:t xml:space="preserve"> void.</w:t>
      </w:r>
    </w:p>
    <w:p w14:paraId="41C03D95" w14:textId="07361612" w:rsidR="00E52658" w:rsidRPr="00E52658" w:rsidRDefault="00E52658" w:rsidP="00E52658">
      <w:pPr>
        <w:pStyle w:val="Code"/>
        <w:rPr>
          <w:highlight w:val="white"/>
        </w:rPr>
      </w:pPr>
      <w:r w:rsidRPr="00E52658">
        <w:rPr>
          <w:highlight w:val="white"/>
        </w:rPr>
        <w:t xml:space="preserve">      AddMiddleCode(</w:t>
      </w:r>
      <w:r w:rsidR="00C95C36">
        <w:rPr>
          <w:highlight w:val="white"/>
        </w:rPr>
        <w:t>statement.CodeList</w:t>
      </w:r>
      <w:r w:rsidRPr="00E52658">
        <w:rPr>
          <w:highlight w:val="white"/>
        </w:rPr>
        <w:t>, MiddleOperator.FunctionEnd,</w:t>
      </w:r>
    </w:p>
    <w:p w14:paraId="0707460A" w14:textId="77777777" w:rsidR="00E52658" w:rsidRPr="00E52658" w:rsidRDefault="00E52658" w:rsidP="00E52658">
      <w:pPr>
        <w:pStyle w:val="Code"/>
        <w:rPr>
          <w:highlight w:val="white"/>
        </w:rPr>
      </w:pPr>
      <w:r w:rsidRPr="00E52658">
        <w:rPr>
          <w:highlight w:val="white"/>
        </w:rPr>
        <w:t xml:space="preserve">                    SymbolTable.CurrentFunction);</w:t>
      </w:r>
    </w:p>
    <w:p w14:paraId="3D1696FE" w14:textId="6F83F186" w:rsidR="00E52658" w:rsidRPr="00E52658" w:rsidRDefault="00BC7068" w:rsidP="00870C9C">
      <w:pPr>
        <w:rPr>
          <w:highlight w:val="white"/>
        </w:rPr>
      </w:pPr>
      <w:r>
        <w:rPr>
          <w:highlight w:val="white"/>
        </w:rPr>
        <w:t>When we finally ha</w:t>
      </w:r>
      <w:r w:rsidR="00870C9C">
        <w:rPr>
          <w:highlight w:val="white"/>
        </w:rPr>
        <w:t>ve</w:t>
      </w:r>
      <w:r>
        <w:rPr>
          <w:highlight w:val="white"/>
        </w:rPr>
        <w:t xml:space="preserve"> added all </w:t>
      </w:r>
      <w:r w:rsidR="00C307FA">
        <w:rPr>
          <w:highlight w:val="white"/>
        </w:rPr>
        <w:t>middle code</w:t>
      </w:r>
      <w:r w:rsidR="00B44043">
        <w:rPr>
          <w:highlight w:val="white"/>
        </w:rPr>
        <w:t xml:space="preserve"> </w:t>
      </w:r>
      <w:r w:rsidR="00494971">
        <w:rPr>
          <w:highlight w:val="white"/>
        </w:rPr>
        <w:t>instructions,</w:t>
      </w:r>
      <w:r w:rsidR="00B44043">
        <w:rPr>
          <w:highlight w:val="white"/>
        </w:rPr>
        <w:t xml:space="preserve"> </w:t>
      </w:r>
      <w:r w:rsidR="00013036">
        <w:rPr>
          <w:highlight w:val="white"/>
        </w:rPr>
        <w:t xml:space="preserve">we optimize the middle code of the function. The optimizer transforms the middle code in </w:t>
      </w:r>
      <w:r w:rsidR="00494971">
        <w:rPr>
          <w:highlight w:val="white"/>
        </w:rPr>
        <w:t>several</w:t>
      </w:r>
      <w:r w:rsidR="0033526F">
        <w:rPr>
          <w:highlight w:val="white"/>
        </w:rPr>
        <w:t xml:space="preserve"> ways. </w:t>
      </w:r>
      <w:r w:rsidR="00013036">
        <w:rPr>
          <w:highlight w:val="white"/>
        </w:rPr>
        <w:t>See chapter XXX.</w:t>
      </w:r>
    </w:p>
    <w:p w14:paraId="26AB724E" w14:textId="77777777" w:rsidR="00E52658" w:rsidRPr="00E52658" w:rsidRDefault="00E52658" w:rsidP="00E52658">
      <w:pPr>
        <w:pStyle w:val="Code"/>
        <w:rPr>
          <w:highlight w:val="white"/>
        </w:rPr>
      </w:pPr>
      <w:r w:rsidRPr="00E52658">
        <w:rPr>
          <w:highlight w:val="white"/>
        </w:rPr>
        <w:t xml:space="preserve">      MiddleCodeOptimizer middleCodeOptimizer =</w:t>
      </w:r>
    </w:p>
    <w:p w14:paraId="1A4CE09F" w14:textId="3A11840A" w:rsidR="00E52658" w:rsidRPr="00E52658" w:rsidRDefault="00E52658" w:rsidP="00E52658">
      <w:pPr>
        <w:pStyle w:val="Code"/>
        <w:rPr>
          <w:highlight w:val="white"/>
        </w:rPr>
      </w:pPr>
      <w:r w:rsidRPr="00E52658">
        <w:rPr>
          <w:highlight w:val="white"/>
        </w:rPr>
        <w:t xml:space="preserve">        new MiddleCodeOptimizer(</w:t>
      </w:r>
      <w:r w:rsidR="00C95C36">
        <w:rPr>
          <w:highlight w:val="white"/>
        </w:rPr>
        <w:t>statement.CodeList</w:t>
      </w:r>
      <w:r w:rsidRPr="00E52658">
        <w:rPr>
          <w:highlight w:val="white"/>
        </w:rPr>
        <w:t>);</w:t>
      </w:r>
    </w:p>
    <w:p w14:paraId="1251F5C7" w14:textId="77777777" w:rsidR="00E52658" w:rsidRPr="00E52658" w:rsidRDefault="00E52658" w:rsidP="00E52658">
      <w:pPr>
        <w:pStyle w:val="Code"/>
        <w:rPr>
          <w:highlight w:val="white"/>
        </w:rPr>
      </w:pPr>
      <w:r w:rsidRPr="00E52658">
        <w:rPr>
          <w:highlight w:val="white"/>
        </w:rPr>
        <w:t xml:space="preserve">      middleCodeOptimizer.Optimize();</w:t>
      </w:r>
    </w:p>
    <w:p w14:paraId="6D4E87BE" w14:textId="7C54BECE" w:rsidR="00E52658" w:rsidRPr="00E52658" w:rsidRDefault="004C06A0" w:rsidP="004C06A0">
      <w:pPr>
        <w:rPr>
          <w:highlight w:val="white"/>
        </w:rPr>
      </w:pPr>
      <w:r>
        <w:rPr>
          <w:highlight w:val="white"/>
        </w:rPr>
        <w:t>When the middle code has been optimized, we generate assembly code</w:t>
      </w:r>
      <w:r w:rsidR="0023369B">
        <w:rPr>
          <w:highlight w:val="white"/>
        </w:rPr>
        <w:t xml:space="preserve"> of the function</w:t>
      </w:r>
      <w:r>
        <w:rPr>
          <w:highlight w:val="white"/>
        </w:rPr>
        <w:t>. See chapter XXX.</w:t>
      </w:r>
    </w:p>
    <w:p w14:paraId="78BA638E" w14:textId="77777777" w:rsidR="00E52658" w:rsidRPr="00E52658" w:rsidRDefault="00E52658" w:rsidP="00E52658">
      <w:pPr>
        <w:pStyle w:val="Code"/>
        <w:rPr>
          <w:highlight w:val="white"/>
        </w:rPr>
      </w:pPr>
      <w:r w:rsidRPr="00E52658">
        <w:rPr>
          <w:highlight w:val="white"/>
        </w:rPr>
        <w:t xml:space="preserve">      List&lt;AssemblyCode&gt; assemblyCodeList = new List&lt;AssemblyCode&gt;();</w:t>
      </w:r>
    </w:p>
    <w:p w14:paraId="569C7E41" w14:textId="132767FA" w:rsidR="00373829" w:rsidRDefault="00E52658" w:rsidP="00E52658">
      <w:pPr>
        <w:pStyle w:val="Code"/>
        <w:rPr>
          <w:highlight w:val="white"/>
        </w:rPr>
      </w:pPr>
      <w:r w:rsidRPr="00E52658">
        <w:rPr>
          <w:highlight w:val="white"/>
        </w:rPr>
        <w:t xml:space="preserve">      AssemblyCodeGenerator.GenerateAssembly(</w:t>
      </w:r>
      <w:r w:rsidR="00C95C36">
        <w:rPr>
          <w:highlight w:val="white"/>
        </w:rPr>
        <w:t>statement.CodeList</w:t>
      </w:r>
      <w:r w:rsidRPr="00E52658">
        <w:rPr>
          <w:highlight w:val="white"/>
        </w:rPr>
        <w:t>,</w:t>
      </w:r>
    </w:p>
    <w:p w14:paraId="218A2F35" w14:textId="09079430" w:rsidR="00E52658" w:rsidRPr="00E52658" w:rsidRDefault="00373829" w:rsidP="00E52658">
      <w:pPr>
        <w:pStyle w:val="Code"/>
        <w:rPr>
          <w:highlight w:val="white"/>
        </w:rPr>
      </w:pPr>
      <w:r>
        <w:rPr>
          <w:highlight w:val="white"/>
        </w:rPr>
        <w:t xml:space="preserve">                                            </w:t>
      </w:r>
      <w:r w:rsidR="00E52658" w:rsidRPr="00E52658">
        <w:rPr>
          <w:highlight w:val="white"/>
        </w:rPr>
        <w:t xml:space="preserve"> assemblyCodeList);</w:t>
      </w:r>
    </w:p>
    <w:p w14:paraId="24BB337E" w14:textId="510B3E0B" w:rsidR="00395D57" w:rsidRDefault="00395D57" w:rsidP="00C8570E">
      <w:pPr>
        <w:rPr>
          <w:highlight w:val="white"/>
        </w:rPr>
      </w:pPr>
      <w:r>
        <w:rPr>
          <w:highlight w:val="white"/>
        </w:rPr>
        <w:t>As mention in the introduction chapter of this book, we generate two kinds of target code. In the first part of the book we generate assembly code text</w:t>
      </w:r>
      <w:r w:rsidR="002055DA">
        <w:rPr>
          <w:highlight w:val="white"/>
        </w:rPr>
        <w:t xml:space="preserve"> for 64-bit Linux on Intel processors</w:t>
      </w:r>
      <w:r>
        <w:rPr>
          <w:highlight w:val="white"/>
        </w:rPr>
        <w:t xml:space="preserve">, which is than assembled and linked in traditional manner. In the second part of the book </w:t>
      </w:r>
      <w:r w:rsidR="0086738F">
        <w:rPr>
          <w:highlight w:val="white"/>
        </w:rPr>
        <w:t xml:space="preserve">we generate an executable target file for 16-bit Windows. In the case where we need to distinguish between the two cases, we test whether the </w:t>
      </w:r>
      <w:r w:rsidR="0086738F" w:rsidRPr="0086738F">
        <w:rPr>
          <w:rStyle w:val="KeyWord0"/>
          <w:highlight w:val="white"/>
        </w:rPr>
        <w:t>Start</w:t>
      </w:r>
      <w:r w:rsidR="0086738F">
        <w:rPr>
          <w:highlight w:val="white"/>
        </w:rPr>
        <w:t>.</w:t>
      </w:r>
      <w:r w:rsidR="0086738F" w:rsidRPr="0086738F">
        <w:rPr>
          <w:rStyle w:val="KeyWord0"/>
          <w:highlight w:val="white"/>
        </w:rPr>
        <w:t>Linux</w:t>
      </w:r>
      <w:r w:rsidR="0086738F">
        <w:rPr>
          <w:highlight w:val="white"/>
        </w:rPr>
        <w:t xml:space="preserve"> or </w:t>
      </w:r>
      <w:r w:rsidR="0086738F" w:rsidRPr="0086738F">
        <w:rPr>
          <w:rStyle w:val="KeyWord0"/>
          <w:highlight w:val="white"/>
        </w:rPr>
        <w:t>Start</w:t>
      </w:r>
      <w:r w:rsidR="0086738F">
        <w:rPr>
          <w:highlight w:val="white"/>
        </w:rPr>
        <w:t>.</w:t>
      </w:r>
      <w:r w:rsidR="0086738F" w:rsidRPr="0086738F">
        <w:rPr>
          <w:rStyle w:val="KeyWord0"/>
          <w:highlight w:val="white"/>
        </w:rPr>
        <w:t>Windows</w:t>
      </w:r>
      <w:r w:rsidR="0086738F">
        <w:rPr>
          <w:highlight w:val="white"/>
        </w:rPr>
        <w:t xml:space="preserve"> static variable is true.</w:t>
      </w:r>
      <w:r w:rsidR="00D87D2D">
        <w:rPr>
          <w:highlight w:val="white"/>
        </w:rPr>
        <w:t xml:space="preserve"> In this chapter, we </w:t>
      </w:r>
      <w:r w:rsidR="005E2C34">
        <w:rPr>
          <w:highlight w:val="white"/>
        </w:rPr>
        <w:t xml:space="preserve">perform the actions for the Linux target machine. See chapter XXX for the Windows target </w:t>
      </w:r>
      <w:r w:rsidR="00396000">
        <w:rPr>
          <w:highlight w:val="white"/>
        </w:rPr>
        <w:t>machine.</w:t>
      </w:r>
    </w:p>
    <w:p w14:paraId="7D62873E" w14:textId="1B3D2301" w:rsidR="00C03081" w:rsidRDefault="00C03081" w:rsidP="00890165">
      <w:pPr>
        <w:rPr>
          <w:highlight w:val="white"/>
        </w:rPr>
      </w:pPr>
      <w:r>
        <w:rPr>
          <w:highlight w:val="white"/>
        </w:rPr>
        <w:t xml:space="preserve">In the Linux case, we need to generate the assembly text from the </w:t>
      </w:r>
      <w:r w:rsidR="00EE65F7">
        <w:rPr>
          <w:highlight w:val="white"/>
        </w:rPr>
        <w:t>assembly</w:t>
      </w:r>
      <w:r>
        <w:rPr>
          <w:highlight w:val="white"/>
        </w:rPr>
        <w:t xml:space="preserve"> code list. We also need to</w:t>
      </w:r>
      <w:r w:rsidR="00BC0D31">
        <w:rPr>
          <w:highlight w:val="white"/>
        </w:rPr>
        <w:t xml:space="preserve"> generate the extern set; that is, the set of accesses of static variables with external linkage and the calls to all functions with external linkage.</w:t>
      </w:r>
    </w:p>
    <w:p w14:paraId="679C4EB9" w14:textId="2EC2AC8E" w:rsidR="00E52658" w:rsidRPr="00E52658" w:rsidRDefault="00E52658" w:rsidP="00E52658">
      <w:pPr>
        <w:pStyle w:val="Code"/>
        <w:rPr>
          <w:highlight w:val="white"/>
        </w:rPr>
      </w:pPr>
      <w:r w:rsidRPr="00E52658">
        <w:rPr>
          <w:highlight w:val="white"/>
        </w:rPr>
        <w:t xml:space="preserve">      if (Start.Linux) {</w:t>
      </w:r>
    </w:p>
    <w:p w14:paraId="7284FA6D" w14:textId="77777777" w:rsidR="00E52658" w:rsidRPr="00E52658" w:rsidRDefault="00E52658" w:rsidP="00E52658">
      <w:pPr>
        <w:pStyle w:val="Code"/>
        <w:rPr>
          <w:highlight w:val="white"/>
        </w:rPr>
      </w:pPr>
      <w:r w:rsidRPr="00E52658">
        <w:rPr>
          <w:highlight w:val="white"/>
        </w:rPr>
        <w:t xml:space="preserve">        List&lt;string&gt; textList = new List&lt;string&gt;();</w:t>
      </w:r>
    </w:p>
    <w:p w14:paraId="72882506" w14:textId="77777777" w:rsidR="00E52658" w:rsidRPr="00E52658" w:rsidRDefault="00E52658" w:rsidP="00E52658">
      <w:pPr>
        <w:pStyle w:val="Code"/>
        <w:rPr>
          <w:highlight w:val="white"/>
        </w:rPr>
      </w:pPr>
      <w:r w:rsidRPr="00E52658">
        <w:rPr>
          <w:highlight w:val="white"/>
        </w:rPr>
        <w:t xml:space="preserve">        ISet&lt;string&gt; externSet = new HashSet&lt;string&gt;();</w:t>
      </w:r>
    </w:p>
    <w:p w14:paraId="3FC975B7" w14:textId="51F55487" w:rsidR="00D616AD" w:rsidRDefault="00E52658" w:rsidP="001F7C91">
      <w:pPr>
        <w:pStyle w:val="Code"/>
        <w:rPr>
          <w:highlight w:val="white"/>
        </w:rPr>
      </w:pPr>
      <w:r w:rsidRPr="00E52658">
        <w:rPr>
          <w:highlight w:val="white"/>
        </w:rPr>
        <w:t xml:space="preserve">        GenerateStatic</w:t>
      </w:r>
      <w:r w:rsidR="002F35C1">
        <w:rPr>
          <w:highlight w:val="white"/>
        </w:rPr>
        <w:t>Initializer</w:t>
      </w:r>
      <w:r w:rsidRPr="00E52658">
        <w:rPr>
          <w:highlight w:val="white"/>
        </w:rPr>
        <w:t>Linux.</w:t>
      </w:r>
      <w:r w:rsidR="005873BE">
        <w:rPr>
          <w:highlight w:val="white"/>
        </w:rPr>
        <w:t>LinuxTextList</w:t>
      </w:r>
      <w:r w:rsidRPr="00E52658">
        <w:rPr>
          <w:highlight w:val="white"/>
        </w:rPr>
        <w:t>(assemblyCodeList,</w:t>
      </w:r>
    </w:p>
    <w:p w14:paraId="6C015A14" w14:textId="57FB8A12" w:rsidR="00E52658" w:rsidRDefault="00D616AD" w:rsidP="001F7C91">
      <w:pPr>
        <w:pStyle w:val="Code"/>
        <w:rPr>
          <w:highlight w:val="white"/>
        </w:rPr>
      </w:pPr>
      <w:r>
        <w:rPr>
          <w:highlight w:val="white"/>
        </w:rPr>
        <w:t xml:space="preserve">                                               </w:t>
      </w:r>
      <w:r w:rsidR="00E52658" w:rsidRPr="00E52658">
        <w:rPr>
          <w:highlight w:val="white"/>
        </w:rPr>
        <w:t xml:space="preserve"> textList, externSet);</w:t>
      </w:r>
    </w:p>
    <w:p w14:paraId="67ECB678" w14:textId="7D3AC65D" w:rsidR="003131F9" w:rsidRPr="00E52658" w:rsidRDefault="003131F9" w:rsidP="00AE0970">
      <w:pPr>
        <w:rPr>
          <w:highlight w:val="white"/>
        </w:rPr>
      </w:pPr>
      <w:r>
        <w:rPr>
          <w:highlight w:val="white"/>
        </w:rPr>
        <w:t xml:space="preserve">When the text list and access set has been generated, we </w:t>
      </w:r>
      <w:r w:rsidR="008E3410">
        <w:rPr>
          <w:highlight w:val="white"/>
        </w:rPr>
        <w:t xml:space="preserve">create a static symbol that we add to the static set. In this way, </w:t>
      </w:r>
      <w:r w:rsidR="00C44B72">
        <w:rPr>
          <w:highlight w:val="white"/>
        </w:rPr>
        <w:t>the assembly code text of the function will be added to final assembly file.</w:t>
      </w:r>
    </w:p>
    <w:p w14:paraId="67D390B5" w14:textId="77777777" w:rsidR="00D11F4E" w:rsidRDefault="00E52658" w:rsidP="00E52658">
      <w:pPr>
        <w:pStyle w:val="Code"/>
        <w:rPr>
          <w:highlight w:val="white"/>
        </w:rPr>
      </w:pPr>
      <w:r w:rsidRPr="00E52658">
        <w:rPr>
          <w:highlight w:val="white"/>
        </w:rPr>
        <w:t xml:space="preserve">        StaticSymbol staticSymbol =</w:t>
      </w:r>
    </w:p>
    <w:p w14:paraId="5ACDD98F" w14:textId="77777777" w:rsidR="00D11F4E" w:rsidRDefault="00D11F4E" w:rsidP="00E52658">
      <w:pPr>
        <w:pStyle w:val="Code"/>
        <w:rPr>
          <w:highlight w:val="white"/>
        </w:rPr>
      </w:pPr>
      <w:r>
        <w:rPr>
          <w:highlight w:val="white"/>
        </w:rPr>
        <w:t xml:space="preserve">          </w:t>
      </w:r>
      <w:r w:rsidR="00E52658" w:rsidRPr="00E52658">
        <w:rPr>
          <w:highlight w:val="white"/>
        </w:rPr>
        <w:t>new StaticSymbolLinux(StaticSymbolLinux.TextOrData.Text,</w:t>
      </w:r>
    </w:p>
    <w:p w14:paraId="7647D663" w14:textId="77777777" w:rsidR="00D11F4E" w:rsidRDefault="00D11F4E" w:rsidP="00E52658">
      <w:pPr>
        <w:pStyle w:val="Code"/>
        <w:rPr>
          <w:highlight w:val="white"/>
        </w:rPr>
      </w:pPr>
      <w:r>
        <w:rPr>
          <w:highlight w:val="white"/>
        </w:rPr>
        <w:t xml:space="preserve">                               </w:t>
      </w:r>
      <w:r w:rsidR="00E52658" w:rsidRPr="00E52658">
        <w:rPr>
          <w:highlight w:val="white"/>
        </w:rPr>
        <w:t xml:space="preserve"> SymbolTable.CurrentFunction.UniqueName,</w:t>
      </w:r>
    </w:p>
    <w:p w14:paraId="0AE997B2" w14:textId="69D6342D" w:rsidR="00E52658" w:rsidRPr="00E52658" w:rsidRDefault="00D11F4E" w:rsidP="00E52658">
      <w:pPr>
        <w:pStyle w:val="Code"/>
        <w:rPr>
          <w:highlight w:val="white"/>
        </w:rPr>
      </w:pPr>
      <w:r>
        <w:rPr>
          <w:highlight w:val="white"/>
        </w:rPr>
        <w:t xml:space="preserve">                               </w:t>
      </w:r>
      <w:r w:rsidR="00E52658" w:rsidRPr="00E52658">
        <w:rPr>
          <w:highlight w:val="white"/>
        </w:rPr>
        <w:t xml:space="preserve"> textList, externSet);</w:t>
      </w:r>
    </w:p>
    <w:p w14:paraId="3E6D46D4" w14:textId="77777777" w:rsidR="00E52658" w:rsidRPr="00E52658" w:rsidRDefault="00E52658" w:rsidP="00E52658">
      <w:pPr>
        <w:pStyle w:val="Code"/>
        <w:rPr>
          <w:highlight w:val="white"/>
        </w:rPr>
      </w:pPr>
      <w:r w:rsidRPr="00E52658">
        <w:rPr>
          <w:highlight w:val="white"/>
        </w:rPr>
        <w:t xml:space="preserve">        SymbolTable.StaticSet.Add(staticSymbol);</w:t>
      </w:r>
    </w:p>
    <w:p w14:paraId="01431194" w14:textId="3B46E068" w:rsidR="00E52658" w:rsidRDefault="00E52658" w:rsidP="00E52658">
      <w:pPr>
        <w:pStyle w:val="Code"/>
        <w:rPr>
          <w:highlight w:val="white"/>
        </w:rPr>
      </w:pPr>
      <w:r w:rsidRPr="00E52658">
        <w:rPr>
          <w:highlight w:val="white"/>
        </w:rPr>
        <w:t xml:space="preserve">      }</w:t>
      </w:r>
    </w:p>
    <w:p w14:paraId="12F5B7A0" w14:textId="77777777" w:rsidR="00CC565D" w:rsidRPr="00CC565D" w:rsidRDefault="00CC565D" w:rsidP="00CC565D">
      <w:pPr>
        <w:pStyle w:val="Code"/>
        <w:rPr>
          <w:highlight w:val="white"/>
        </w:rPr>
      </w:pPr>
    </w:p>
    <w:p w14:paraId="1873B4CA" w14:textId="77922932" w:rsidR="00CC565D" w:rsidRDefault="00CC565D" w:rsidP="00CC565D">
      <w:pPr>
        <w:pStyle w:val="Code"/>
        <w:rPr>
          <w:highlight w:val="white"/>
        </w:rPr>
      </w:pPr>
      <w:r w:rsidRPr="00CC565D">
        <w:rPr>
          <w:highlight w:val="white"/>
        </w:rPr>
        <w:t xml:space="preserve">      if (Start.Windows) {</w:t>
      </w:r>
    </w:p>
    <w:p w14:paraId="3D436C95" w14:textId="296285F0" w:rsidR="00CC565D" w:rsidRPr="00CC565D" w:rsidRDefault="00CC565D" w:rsidP="00CC565D">
      <w:pPr>
        <w:pStyle w:val="Code"/>
        <w:rPr>
          <w:highlight w:val="white"/>
        </w:rPr>
      </w:pPr>
      <w:r>
        <w:rPr>
          <w:highlight w:val="white"/>
        </w:rPr>
        <w:t xml:space="preserve">        // ...</w:t>
      </w:r>
    </w:p>
    <w:p w14:paraId="20A814E8" w14:textId="77777777" w:rsidR="00CC565D" w:rsidRPr="00CC565D" w:rsidRDefault="00CC565D" w:rsidP="00CC565D">
      <w:pPr>
        <w:pStyle w:val="Code"/>
        <w:rPr>
          <w:highlight w:val="white"/>
        </w:rPr>
      </w:pPr>
      <w:r w:rsidRPr="00CC565D">
        <w:rPr>
          <w:highlight w:val="white"/>
        </w:rPr>
        <w:t xml:space="preserve">      }</w:t>
      </w:r>
    </w:p>
    <w:p w14:paraId="05061716" w14:textId="7A896AFB" w:rsidR="00E52658" w:rsidRPr="00E52658" w:rsidRDefault="00B427A7" w:rsidP="00B427A7">
      <w:pPr>
        <w:rPr>
          <w:highlight w:val="white"/>
        </w:rPr>
      </w:pPr>
      <w:r>
        <w:rPr>
          <w:highlight w:val="white"/>
        </w:rPr>
        <w:t xml:space="preserve">Finally, we set the former symbol table, which is the </w:t>
      </w:r>
      <w:r w:rsidR="005815A0">
        <w:rPr>
          <w:highlight w:val="white"/>
        </w:rPr>
        <w:t>parent</w:t>
      </w:r>
      <w:r>
        <w:rPr>
          <w:highlight w:val="white"/>
        </w:rPr>
        <w:t xml:space="preserve"> table of this function’s table, to be the current table. We also set the current function to null</w:t>
      </w:r>
      <w:r w:rsidR="00EC11A3">
        <w:rPr>
          <w:highlight w:val="white"/>
        </w:rPr>
        <w:t>, which strictly speaking in not necessary. However, it is logical to set it to null when the parser is not parser the code of a function.</w:t>
      </w:r>
    </w:p>
    <w:p w14:paraId="55B062EF" w14:textId="77777777" w:rsidR="00E52658" w:rsidRPr="00E52658" w:rsidRDefault="00E52658" w:rsidP="00E52658">
      <w:pPr>
        <w:pStyle w:val="Code"/>
        <w:rPr>
          <w:highlight w:val="white"/>
        </w:rPr>
      </w:pPr>
      <w:r w:rsidRPr="00E52658">
        <w:rPr>
          <w:highlight w:val="white"/>
        </w:rPr>
        <w:t xml:space="preserve">      SymbolTable.CurrentTable = SymbolTable.CurrentTable.ParentTable;</w:t>
      </w:r>
    </w:p>
    <w:p w14:paraId="6AD05C25" w14:textId="77777777" w:rsidR="00E52658" w:rsidRPr="00E52658" w:rsidRDefault="00E52658" w:rsidP="00E52658">
      <w:pPr>
        <w:pStyle w:val="Code"/>
        <w:rPr>
          <w:highlight w:val="white"/>
        </w:rPr>
      </w:pPr>
      <w:r w:rsidRPr="00E52658">
        <w:rPr>
          <w:highlight w:val="white"/>
        </w:rPr>
        <w:t xml:space="preserve">      SymbolTable.CurrentFunction = null;</w:t>
      </w:r>
    </w:p>
    <w:p w14:paraId="4EEB2CAD" w14:textId="0493ED74" w:rsidR="00E52658" w:rsidRDefault="00E52658" w:rsidP="00AB5F77">
      <w:pPr>
        <w:pStyle w:val="Code"/>
        <w:rPr>
          <w:highlight w:val="white"/>
        </w:rPr>
      </w:pPr>
      <w:r w:rsidRPr="00E52658">
        <w:rPr>
          <w:highlight w:val="white"/>
        </w:rPr>
        <w:t xml:space="preserve">    }</w:t>
      </w:r>
    </w:p>
    <w:p w14:paraId="428D300B" w14:textId="1DA2C66D" w:rsidR="004A4436" w:rsidRDefault="001D3CF6" w:rsidP="004A4436">
      <w:pPr>
        <w:pStyle w:val="Rubrik3"/>
        <w:rPr>
          <w:highlight w:val="white"/>
        </w:rPr>
      </w:pPr>
      <w:bookmarkStart w:id="22" w:name="_Toc49764327"/>
      <w:r>
        <w:rPr>
          <w:highlight w:val="white"/>
        </w:rPr>
        <w:lastRenderedPageBreak/>
        <w:t>Specifier</w:t>
      </w:r>
      <w:r w:rsidR="0095481A">
        <w:rPr>
          <w:highlight w:val="white"/>
        </w:rPr>
        <w:t xml:space="preserve"> List</w:t>
      </w:r>
      <w:bookmarkEnd w:id="22"/>
    </w:p>
    <w:p w14:paraId="3A092361" w14:textId="75212848" w:rsidR="00753E01" w:rsidRDefault="00753E01" w:rsidP="00753E01">
      <w:pPr>
        <w:rPr>
          <w:highlight w:val="white"/>
        </w:rPr>
      </w:pPr>
      <w:r>
        <w:rPr>
          <w:highlight w:val="white"/>
        </w:rPr>
        <w:t>A declaration is mad</w:t>
      </w:r>
      <w:r w:rsidR="007301A2">
        <w:rPr>
          <w:highlight w:val="white"/>
        </w:rPr>
        <w:t>e</w:t>
      </w:r>
      <w:r>
        <w:rPr>
          <w:highlight w:val="white"/>
        </w:rPr>
        <w:t xml:space="preserve"> </w:t>
      </w:r>
      <w:r w:rsidR="0049547A">
        <w:rPr>
          <w:highlight w:val="white"/>
        </w:rPr>
        <w:t xml:space="preserve">up </w:t>
      </w:r>
      <w:r>
        <w:rPr>
          <w:highlight w:val="white"/>
        </w:rPr>
        <w:t xml:space="preserve">by </w:t>
      </w:r>
      <w:r w:rsidR="00F51C09">
        <w:rPr>
          <w:highlight w:val="white"/>
        </w:rPr>
        <w:t xml:space="preserve">a declaration specifier list, an optional </w:t>
      </w:r>
      <w:r w:rsidR="00AB7DF5">
        <w:rPr>
          <w:highlight w:val="white"/>
        </w:rPr>
        <w:t>pointer_declarator</w:t>
      </w:r>
      <w:r w:rsidR="00F51C09">
        <w:rPr>
          <w:highlight w:val="white"/>
        </w:rPr>
        <w:t xml:space="preserve"> list, and a semicolon.</w:t>
      </w:r>
      <w:r w:rsidR="00B51246">
        <w:rPr>
          <w:highlight w:val="white"/>
        </w:rPr>
        <w:t xml:space="preserve"> For instance, in the following </w:t>
      </w:r>
      <w:r w:rsidR="00E6258A">
        <w:rPr>
          <w:highlight w:val="white"/>
        </w:rPr>
        <w:t>declaration</w:t>
      </w:r>
      <w:r w:rsidR="000207E8">
        <w:rPr>
          <w:highlight w:val="white"/>
        </w:rPr>
        <w:t xml:space="preserve">, </w:t>
      </w:r>
      <w:r w:rsidR="00B51246" w:rsidRPr="000207E8">
        <w:rPr>
          <w:rStyle w:val="KeyWord0"/>
          <w:highlight w:val="white"/>
        </w:rPr>
        <w:t>static long int</w:t>
      </w:r>
      <w:r w:rsidR="00B51246">
        <w:rPr>
          <w:highlight w:val="white"/>
        </w:rPr>
        <w:t xml:space="preserve"> </w:t>
      </w:r>
      <w:r w:rsidR="000207E8">
        <w:rPr>
          <w:highlight w:val="white"/>
        </w:rPr>
        <w:t xml:space="preserve">is </w:t>
      </w:r>
      <w:r w:rsidR="00B51246">
        <w:rPr>
          <w:highlight w:val="white"/>
        </w:rPr>
        <w:t xml:space="preserve">the specifier list while </w:t>
      </w:r>
      <w:r w:rsidR="00B51246" w:rsidRPr="00B51246">
        <w:rPr>
          <w:rStyle w:val="KeyWord0"/>
          <w:highlight w:val="white"/>
        </w:rPr>
        <w:t>*p</w:t>
      </w:r>
      <w:r w:rsidR="00B51246">
        <w:rPr>
          <w:highlight w:val="white"/>
        </w:rPr>
        <w:t xml:space="preserve">, and </w:t>
      </w:r>
      <w:r w:rsidR="00B51246" w:rsidRPr="00B51246">
        <w:rPr>
          <w:rStyle w:val="KeyWord0"/>
          <w:highlight w:val="white"/>
        </w:rPr>
        <w:t>a[3]</w:t>
      </w:r>
      <w:r w:rsidR="00B51246">
        <w:rPr>
          <w:highlight w:val="white"/>
        </w:rPr>
        <w:t xml:space="preserve"> are </w:t>
      </w:r>
      <w:r w:rsidR="00AB7DF5">
        <w:rPr>
          <w:highlight w:val="white"/>
        </w:rPr>
        <w:t>pointer</w:t>
      </w:r>
      <w:r w:rsidR="007B5859">
        <w:rPr>
          <w:highlight w:val="white"/>
        </w:rPr>
        <w:t xml:space="preserve"> </w:t>
      </w:r>
      <w:r w:rsidR="00AB7DF5">
        <w:rPr>
          <w:highlight w:val="white"/>
        </w:rPr>
        <w:t>declarator</w:t>
      </w:r>
      <w:r w:rsidR="007B5859">
        <w:rPr>
          <w:highlight w:val="white"/>
        </w:rPr>
        <w:t>s</w:t>
      </w:r>
      <w:r w:rsidR="00B51246">
        <w:rPr>
          <w:highlight w:val="white"/>
        </w:rPr>
        <w:t>.</w:t>
      </w:r>
    </w:p>
    <w:p w14:paraId="55CC9D60" w14:textId="5A7B57B4" w:rsidR="00B51246" w:rsidRDefault="00B51246" w:rsidP="00B51246">
      <w:pPr>
        <w:pStyle w:val="Code"/>
        <w:rPr>
          <w:highlight w:val="white"/>
        </w:rPr>
      </w:pPr>
      <w:r>
        <w:rPr>
          <w:highlight w:val="white"/>
        </w:rPr>
        <w:t>static long int *p, a[3];</w:t>
      </w:r>
    </w:p>
    <w:p w14:paraId="48E06EFB" w14:textId="01CF5E93" w:rsidR="00833621" w:rsidRDefault="00833621" w:rsidP="00833621">
      <w:pPr>
        <w:rPr>
          <w:highlight w:val="white"/>
        </w:rPr>
      </w:pPr>
      <w:r>
        <w:rPr>
          <w:highlight w:val="white"/>
        </w:rPr>
        <w:t xml:space="preserve">There is possible to define a declaration without a </w:t>
      </w:r>
      <w:r w:rsidR="00AB7DF5">
        <w:rPr>
          <w:highlight w:val="white"/>
        </w:rPr>
        <w:t>pointer_declarator</w:t>
      </w:r>
      <w:r>
        <w:rPr>
          <w:highlight w:val="white"/>
        </w:rPr>
        <w:t xml:space="preserve"> list. This feature is useful when declare a name struct or union:</w:t>
      </w:r>
    </w:p>
    <w:p w14:paraId="4A98BCD6" w14:textId="473B8752" w:rsidR="00833621" w:rsidRDefault="00833621" w:rsidP="00833621">
      <w:pPr>
        <w:pStyle w:val="Code"/>
        <w:rPr>
          <w:highlight w:val="white"/>
        </w:rPr>
      </w:pPr>
      <w:r>
        <w:rPr>
          <w:highlight w:val="white"/>
        </w:rPr>
        <w:t>struct _s {int i};</w:t>
      </w:r>
    </w:p>
    <w:p w14:paraId="51C341CF" w14:textId="6497FB81" w:rsidR="00833621" w:rsidRDefault="00833621" w:rsidP="00833621">
      <w:pPr>
        <w:rPr>
          <w:highlight w:val="white"/>
        </w:rPr>
      </w:pPr>
      <w:r>
        <w:rPr>
          <w:highlight w:val="white"/>
        </w:rPr>
        <w:t>However, this feature makes it also possible to declare unnamed specifier</w:t>
      </w:r>
      <w:r w:rsidR="00D85920">
        <w:rPr>
          <w:highlight w:val="white"/>
        </w:rPr>
        <w:t xml:space="preserve"> lists. The following</w:t>
      </w:r>
      <w:r w:rsidR="0031270E">
        <w:rPr>
          <w:highlight w:val="white"/>
        </w:rPr>
        <w:t xml:space="preserve"> declaration are</w:t>
      </w:r>
      <w:r w:rsidR="00D85920">
        <w:rPr>
          <w:highlight w:val="white"/>
        </w:rPr>
        <w:t xml:space="preserve"> </w:t>
      </w:r>
      <w:r w:rsidR="0031270E">
        <w:rPr>
          <w:highlight w:val="white"/>
        </w:rPr>
        <w:t xml:space="preserve">syntactically correct but without </w:t>
      </w:r>
      <w:r w:rsidR="00D741C1">
        <w:rPr>
          <w:highlight w:val="white"/>
        </w:rPr>
        <w:t>meaning</w:t>
      </w:r>
      <w:r w:rsidR="00CB29B2">
        <w:rPr>
          <w:highlight w:val="white"/>
        </w:rPr>
        <w:t>, they will be</w:t>
      </w:r>
      <w:r w:rsidR="0031270E">
        <w:rPr>
          <w:highlight w:val="white"/>
        </w:rPr>
        <w:t xml:space="preserve"> ignored by the compiler.</w:t>
      </w:r>
    </w:p>
    <w:p w14:paraId="62C5FD42" w14:textId="3DEFE08C" w:rsidR="0031270E" w:rsidRDefault="0031270E" w:rsidP="0031270E">
      <w:pPr>
        <w:pStyle w:val="Code"/>
        <w:rPr>
          <w:highlight w:val="white"/>
        </w:rPr>
      </w:pPr>
      <w:r>
        <w:rPr>
          <w:highlight w:val="white"/>
        </w:rPr>
        <w:t>unsigned short int;</w:t>
      </w:r>
    </w:p>
    <w:p w14:paraId="6FCD1E92" w14:textId="6403C10A" w:rsidR="0031270E" w:rsidRDefault="0031270E" w:rsidP="0031270E">
      <w:pPr>
        <w:pStyle w:val="Code"/>
        <w:rPr>
          <w:highlight w:val="white"/>
        </w:rPr>
      </w:pPr>
      <w:r>
        <w:rPr>
          <w:highlight w:val="white"/>
        </w:rPr>
        <w:t>un</w:t>
      </w:r>
      <w:r w:rsidR="009C6AA8">
        <w:rPr>
          <w:highlight w:val="white"/>
        </w:rPr>
        <w:t>ion {short s;}</w:t>
      </w:r>
    </w:p>
    <w:p w14:paraId="3D8607DB" w14:textId="75A861D8" w:rsidR="009C6AA8" w:rsidRDefault="009C6AA8" w:rsidP="009C6AA8">
      <w:pPr>
        <w:rPr>
          <w:highlight w:val="white"/>
        </w:rPr>
      </w:pPr>
      <w:r>
        <w:rPr>
          <w:highlight w:val="white"/>
        </w:rPr>
        <w:t>However, the following declaration has meaning since the enumeration values can be used.</w:t>
      </w:r>
    </w:p>
    <w:p w14:paraId="22845876" w14:textId="340CB286" w:rsidR="009C6AA8" w:rsidRDefault="009C6AA8" w:rsidP="009C6AA8">
      <w:pPr>
        <w:pStyle w:val="Code"/>
        <w:rPr>
          <w:highlight w:val="white"/>
        </w:rPr>
      </w:pPr>
      <w:r>
        <w:rPr>
          <w:highlight w:val="white"/>
        </w:rPr>
        <w:t>enum {ZERO = 0, ONE = 1, TEN = 10};</w:t>
      </w:r>
    </w:p>
    <w:p w14:paraId="3B781FF8" w14:textId="4BCD8BEF" w:rsidR="00E47475" w:rsidRDefault="00753E01" w:rsidP="00753E01">
      <w:pPr>
        <w:pStyle w:val="CodeHeader"/>
        <w:rPr>
          <w:highlight w:val="white"/>
        </w:rPr>
      </w:pPr>
      <w:r>
        <w:rPr>
          <w:highlight w:val="white"/>
        </w:rPr>
        <w:t>MainParser.gppg</w:t>
      </w:r>
    </w:p>
    <w:p w14:paraId="0BF876EE" w14:textId="77777777" w:rsidR="00753E01" w:rsidRDefault="00753E01" w:rsidP="00753E01">
      <w:pPr>
        <w:pStyle w:val="Code"/>
        <w:rPr>
          <w:highlight w:val="white"/>
          <w:lang w:val="sv-SE"/>
        </w:rPr>
      </w:pPr>
      <w:r>
        <w:rPr>
          <w:highlight w:val="white"/>
          <w:lang w:val="sv-SE"/>
        </w:rPr>
        <w:t>declaration:</w:t>
      </w:r>
    </w:p>
    <w:p w14:paraId="55F734F8" w14:textId="77777777" w:rsidR="00753E01" w:rsidRDefault="00753E01" w:rsidP="00753E01">
      <w:pPr>
        <w:pStyle w:val="Code"/>
        <w:rPr>
          <w:highlight w:val="white"/>
          <w:lang w:val="sv-SE"/>
        </w:rPr>
      </w:pPr>
      <w:r>
        <w:rPr>
          <w:highlight w:val="white"/>
          <w:lang w:val="sv-SE"/>
        </w:rPr>
        <w:t xml:space="preserve">    declaration_specifier_list SEMICOLON {</w:t>
      </w:r>
    </w:p>
    <w:p w14:paraId="07B7E3E4" w14:textId="4E7DEA24"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34AE547B" w14:textId="77777777" w:rsidR="00753E01" w:rsidRDefault="00753E01" w:rsidP="00753E01">
      <w:pPr>
        <w:pStyle w:val="Code"/>
        <w:rPr>
          <w:highlight w:val="white"/>
          <w:lang w:val="sv-SE"/>
        </w:rPr>
      </w:pPr>
      <w:r>
        <w:rPr>
          <w:highlight w:val="white"/>
          <w:lang w:val="sv-SE"/>
        </w:rPr>
        <w:t xml:space="preserve">      $$ = new List&lt;MiddleCode&gt;();</w:t>
      </w:r>
    </w:p>
    <w:p w14:paraId="1EEBC46F" w14:textId="77777777" w:rsidR="00753E01" w:rsidRDefault="00753E01" w:rsidP="00753E01">
      <w:pPr>
        <w:pStyle w:val="Code"/>
        <w:rPr>
          <w:highlight w:val="white"/>
          <w:lang w:val="sv-SE"/>
        </w:rPr>
      </w:pPr>
      <w:r>
        <w:rPr>
          <w:highlight w:val="white"/>
          <w:lang w:val="sv-SE"/>
        </w:rPr>
        <w:t xml:space="preserve">    }</w:t>
      </w:r>
    </w:p>
    <w:p w14:paraId="55DB9051" w14:textId="7687C1A0" w:rsidR="00753E01" w:rsidRDefault="00753E01" w:rsidP="00753E01">
      <w:pPr>
        <w:pStyle w:val="Code"/>
        <w:rPr>
          <w:highlight w:val="white"/>
          <w:lang w:val="sv-SE"/>
        </w:rPr>
      </w:pPr>
      <w:r>
        <w:rPr>
          <w:highlight w:val="white"/>
          <w:lang w:val="sv-SE"/>
        </w:rPr>
        <w:t xml:space="preserve">  | declaration_specifier_list_x </w:t>
      </w:r>
      <w:r w:rsidR="00B473E1">
        <w:rPr>
          <w:highlight w:val="white"/>
          <w:lang w:val="sv-SE"/>
        </w:rPr>
        <w:t>declarator_list</w:t>
      </w:r>
      <w:r>
        <w:rPr>
          <w:highlight w:val="white"/>
          <w:lang w:val="sv-SE"/>
        </w:rPr>
        <w:t xml:space="preserve"> SEMICOLON {</w:t>
      </w:r>
    </w:p>
    <w:p w14:paraId="633C63E4" w14:textId="77777777" w:rsidR="00753E01" w:rsidRDefault="00753E01" w:rsidP="00753E01">
      <w:pPr>
        <w:pStyle w:val="Code"/>
        <w:rPr>
          <w:highlight w:val="white"/>
          <w:lang w:val="sv-SE"/>
        </w:rPr>
      </w:pPr>
      <w:r>
        <w:rPr>
          <w:highlight w:val="white"/>
          <w:lang w:val="sv-SE"/>
        </w:rPr>
        <w:t xml:space="preserve">      SpecifierStack.Pop();</w:t>
      </w:r>
    </w:p>
    <w:p w14:paraId="1ED11452" w14:textId="77777777" w:rsidR="00753E01" w:rsidRDefault="00753E01" w:rsidP="00753E01">
      <w:pPr>
        <w:pStyle w:val="Code"/>
        <w:rPr>
          <w:highlight w:val="white"/>
          <w:lang w:val="sv-SE"/>
        </w:rPr>
      </w:pPr>
      <w:r>
        <w:rPr>
          <w:highlight w:val="white"/>
          <w:lang w:val="sv-SE"/>
        </w:rPr>
        <w:t xml:space="preserve">      $$ = $2;</w:t>
      </w:r>
    </w:p>
    <w:p w14:paraId="5605563E" w14:textId="77777777" w:rsidR="00753E01" w:rsidRDefault="00753E01" w:rsidP="00753E01">
      <w:pPr>
        <w:pStyle w:val="Code"/>
        <w:rPr>
          <w:highlight w:val="white"/>
          <w:lang w:val="sv-SE"/>
        </w:rPr>
      </w:pPr>
      <w:r>
        <w:rPr>
          <w:highlight w:val="white"/>
          <w:lang w:val="sv-SE"/>
        </w:rPr>
        <w:t xml:space="preserve">    };</w:t>
      </w:r>
    </w:p>
    <w:p w14:paraId="25CA7B2A" w14:textId="77777777" w:rsidR="00753E01" w:rsidRDefault="00753E01" w:rsidP="00753E01">
      <w:pPr>
        <w:pStyle w:val="Code"/>
        <w:rPr>
          <w:highlight w:val="white"/>
          <w:lang w:val="sv-SE"/>
        </w:rPr>
      </w:pPr>
    </w:p>
    <w:p w14:paraId="63E3D0A6" w14:textId="77777777" w:rsidR="00753E01" w:rsidRDefault="00753E01" w:rsidP="00753E01">
      <w:pPr>
        <w:pStyle w:val="Code"/>
        <w:rPr>
          <w:highlight w:val="white"/>
          <w:lang w:val="sv-SE"/>
        </w:rPr>
      </w:pPr>
      <w:r>
        <w:rPr>
          <w:highlight w:val="white"/>
          <w:lang w:val="sv-SE"/>
        </w:rPr>
        <w:t>optional_declaration_specifier_list_x:</w:t>
      </w:r>
    </w:p>
    <w:p w14:paraId="35C85AB4" w14:textId="77777777" w:rsidR="00753E01" w:rsidRDefault="00753E01" w:rsidP="00753E01">
      <w:pPr>
        <w:pStyle w:val="Code"/>
        <w:rPr>
          <w:highlight w:val="white"/>
          <w:lang w:val="sv-SE"/>
        </w:rPr>
      </w:pPr>
      <w:r>
        <w:rPr>
          <w:highlight w:val="white"/>
          <w:lang w:val="sv-SE"/>
        </w:rPr>
        <w:t xml:space="preserve">    /* empty */</w:t>
      </w:r>
    </w:p>
    <w:p w14:paraId="624C8288" w14:textId="77777777" w:rsidR="00753E01" w:rsidRDefault="00753E01" w:rsidP="00753E01">
      <w:pPr>
        <w:pStyle w:val="Code"/>
        <w:rPr>
          <w:highlight w:val="white"/>
          <w:lang w:val="sv-SE"/>
        </w:rPr>
      </w:pPr>
      <w:r>
        <w:rPr>
          <w:highlight w:val="white"/>
          <w:lang w:val="sv-SE"/>
        </w:rPr>
        <w:t xml:space="preserve">  | declaration_specifier_list_x;</w:t>
      </w:r>
    </w:p>
    <w:p w14:paraId="2C387EC3" w14:textId="77777777" w:rsidR="00753E01" w:rsidRDefault="00753E01" w:rsidP="00753E01">
      <w:pPr>
        <w:pStyle w:val="Code"/>
        <w:rPr>
          <w:highlight w:val="white"/>
          <w:lang w:val="sv-SE"/>
        </w:rPr>
      </w:pPr>
    </w:p>
    <w:p w14:paraId="0E63D323" w14:textId="77777777" w:rsidR="00753E01" w:rsidRDefault="00753E01" w:rsidP="00753E01">
      <w:pPr>
        <w:pStyle w:val="Code"/>
        <w:rPr>
          <w:highlight w:val="white"/>
          <w:lang w:val="sv-SE"/>
        </w:rPr>
      </w:pPr>
      <w:r>
        <w:rPr>
          <w:highlight w:val="white"/>
          <w:lang w:val="sv-SE"/>
        </w:rPr>
        <w:t>declaration_specifier_list_x:</w:t>
      </w:r>
    </w:p>
    <w:p w14:paraId="26A7A674" w14:textId="77777777" w:rsidR="00753E01" w:rsidRDefault="00753E01" w:rsidP="00753E01">
      <w:pPr>
        <w:pStyle w:val="Code"/>
        <w:rPr>
          <w:highlight w:val="white"/>
          <w:lang w:val="sv-SE"/>
        </w:rPr>
      </w:pPr>
      <w:r>
        <w:rPr>
          <w:highlight w:val="white"/>
          <w:lang w:val="sv-SE"/>
        </w:rPr>
        <w:t xml:space="preserve">  declaration_specifier_list {</w:t>
      </w:r>
    </w:p>
    <w:p w14:paraId="08A98796" w14:textId="5266EBC2" w:rsidR="00753E01" w:rsidRDefault="00753E01" w:rsidP="00753E01">
      <w:pPr>
        <w:pStyle w:val="Code"/>
        <w:rPr>
          <w:highlight w:val="white"/>
          <w:lang w:val="sv-SE"/>
        </w:rPr>
      </w:pPr>
      <w:r>
        <w:rPr>
          <w:highlight w:val="white"/>
          <w:lang w:val="sv-SE"/>
        </w:rPr>
        <w:t xml:space="preserve">    SpecifierStack.Push(</w:t>
      </w:r>
      <w:r w:rsidR="009E430B">
        <w:rPr>
          <w:highlight w:val="white"/>
          <w:lang w:val="sv-SE"/>
        </w:rPr>
        <w:t>Specifier.SpecifierList($1)</w:t>
      </w:r>
      <w:r>
        <w:rPr>
          <w:highlight w:val="white"/>
          <w:lang w:val="sv-SE"/>
        </w:rPr>
        <w:t>);</w:t>
      </w:r>
    </w:p>
    <w:p w14:paraId="6AC337FE" w14:textId="77777777" w:rsidR="00753E01" w:rsidRDefault="00753E01" w:rsidP="00753E01">
      <w:pPr>
        <w:pStyle w:val="Code"/>
        <w:rPr>
          <w:highlight w:val="white"/>
          <w:lang w:val="sv-SE"/>
        </w:rPr>
      </w:pPr>
      <w:r>
        <w:rPr>
          <w:highlight w:val="white"/>
          <w:lang w:val="sv-SE"/>
        </w:rPr>
        <w:t xml:space="preserve">  };</w:t>
      </w:r>
    </w:p>
    <w:p w14:paraId="5E47F572" w14:textId="030817D9" w:rsidR="00753E01" w:rsidRDefault="008C24FE" w:rsidP="003A16BC">
      <w:pPr>
        <w:rPr>
          <w:highlight w:val="white"/>
          <w:lang w:val="sv-SE"/>
        </w:rPr>
      </w:pPr>
      <w:r>
        <w:rPr>
          <w:highlight w:val="white"/>
          <w:lang w:val="sv-SE"/>
        </w:rPr>
        <w:t xml:space="preserve">A declaration specifier list is made up by one or </w:t>
      </w:r>
      <w:r w:rsidR="00914264">
        <w:rPr>
          <w:highlight w:val="white"/>
          <w:lang w:val="sv-SE"/>
        </w:rPr>
        <w:t xml:space="preserve">more </w:t>
      </w:r>
      <w:r w:rsidR="00C73BF4">
        <w:rPr>
          <w:highlight w:val="white"/>
          <w:lang w:val="sv-SE"/>
        </w:rPr>
        <w:t>declaration specifiers</w:t>
      </w:r>
      <w:r w:rsidR="0017524D">
        <w:rPr>
          <w:highlight w:val="white"/>
          <w:lang w:val="sv-SE"/>
        </w:rPr>
        <w:t>, which are stored in a list.</w:t>
      </w:r>
    </w:p>
    <w:p w14:paraId="099FFF05" w14:textId="77777777" w:rsidR="00753E01" w:rsidRDefault="00753E01" w:rsidP="00753E01">
      <w:pPr>
        <w:pStyle w:val="Code"/>
        <w:rPr>
          <w:highlight w:val="white"/>
          <w:lang w:val="sv-SE"/>
        </w:rPr>
      </w:pPr>
      <w:r>
        <w:rPr>
          <w:highlight w:val="white"/>
          <w:lang w:val="sv-SE"/>
        </w:rPr>
        <w:t>declaration_specifier_list:</w:t>
      </w:r>
    </w:p>
    <w:p w14:paraId="5A0705CF" w14:textId="77777777" w:rsidR="00753E01" w:rsidRDefault="00753E01" w:rsidP="00753E01">
      <w:pPr>
        <w:pStyle w:val="Code"/>
        <w:rPr>
          <w:highlight w:val="white"/>
          <w:lang w:val="sv-SE"/>
        </w:rPr>
      </w:pPr>
      <w:r>
        <w:rPr>
          <w:highlight w:val="white"/>
          <w:lang w:val="sv-SE"/>
        </w:rPr>
        <w:t xml:space="preserve">    declaration_specifier {</w:t>
      </w:r>
    </w:p>
    <w:p w14:paraId="74D6E859" w14:textId="77777777" w:rsidR="00E502E2" w:rsidRPr="00E502E2" w:rsidRDefault="00E502E2" w:rsidP="00E502E2">
      <w:pPr>
        <w:pStyle w:val="Code"/>
        <w:rPr>
          <w:highlight w:val="white"/>
        </w:rPr>
      </w:pPr>
      <w:r w:rsidRPr="00E502E2">
        <w:rPr>
          <w:highlight w:val="white"/>
        </w:rPr>
        <w:t xml:space="preserve">      $$ = new List&lt;object&gt;();</w:t>
      </w:r>
    </w:p>
    <w:p w14:paraId="739C983D" w14:textId="77777777" w:rsidR="00E502E2" w:rsidRPr="00E502E2" w:rsidRDefault="00E502E2" w:rsidP="00E502E2">
      <w:pPr>
        <w:pStyle w:val="Code"/>
        <w:rPr>
          <w:highlight w:val="white"/>
        </w:rPr>
      </w:pPr>
      <w:r w:rsidRPr="00E502E2">
        <w:rPr>
          <w:highlight w:val="white"/>
        </w:rPr>
        <w:t xml:space="preserve">      $$.Add($1);</w:t>
      </w:r>
    </w:p>
    <w:p w14:paraId="3EBC99C0" w14:textId="77777777" w:rsidR="00753E01" w:rsidRDefault="00753E01" w:rsidP="00753E01">
      <w:pPr>
        <w:pStyle w:val="Code"/>
        <w:rPr>
          <w:highlight w:val="white"/>
          <w:lang w:val="sv-SE"/>
        </w:rPr>
      </w:pPr>
      <w:r>
        <w:rPr>
          <w:highlight w:val="white"/>
          <w:lang w:val="sv-SE"/>
        </w:rPr>
        <w:t xml:space="preserve">    }</w:t>
      </w:r>
    </w:p>
    <w:p w14:paraId="64632D05" w14:textId="77777777" w:rsidR="00753E01" w:rsidRPr="00E502E2" w:rsidRDefault="00753E01" w:rsidP="00E502E2">
      <w:pPr>
        <w:pStyle w:val="Code"/>
        <w:rPr>
          <w:highlight w:val="white"/>
        </w:rPr>
      </w:pPr>
      <w:r w:rsidRPr="00E502E2">
        <w:rPr>
          <w:highlight w:val="white"/>
        </w:rPr>
        <w:t xml:space="preserve">  | declaration_specifier declaration_specifier_list {</w:t>
      </w:r>
    </w:p>
    <w:p w14:paraId="3C44A045" w14:textId="77777777" w:rsidR="00E502E2" w:rsidRPr="00E502E2" w:rsidRDefault="00E502E2" w:rsidP="00E502E2">
      <w:pPr>
        <w:pStyle w:val="Code"/>
        <w:rPr>
          <w:highlight w:val="white"/>
        </w:rPr>
      </w:pPr>
      <w:r w:rsidRPr="00E502E2">
        <w:rPr>
          <w:highlight w:val="white"/>
        </w:rPr>
        <w:t xml:space="preserve">      $2.Add($1);</w:t>
      </w:r>
    </w:p>
    <w:p w14:paraId="2FC55939" w14:textId="77777777" w:rsidR="00E502E2" w:rsidRPr="00E502E2" w:rsidRDefault="00E502E2" w:rsidP="00E502E2">
      <w:pPr>
        <w:pStyle w:val="Code"/>
        <w:rPr>
          <w:highlight w:val="white"/>
        </w:rPr>
      </w:pPr>
      <w:r w:rsidRPr="00E502E2">
        <w:rPr>
          <w:highlight w:val="white"/>
        </w:rPr>
        <w:t xml:space="preserve">      $$ = $2;</w:t>
      </w:r>
    </w:p>
    <w:p w14:paraId="686606B4" w14:textId="77777777" w:rsidR="00753E01" w:rsidRPr="00E502E2" w:rsidRDefault="00753E01" w:rsidP="00E502E2">
      <w:pPr>
        <w:pStyle w:val="Code"/>
        <w:rPr>
          <w:highlight w:val="white"/>
        </w:rPr>
      </w:pPr>
      <w:r w:rsidRPr="00E502E2">
        <w:rPr>
          <w:highlight w:val="white"/>
        </w:rPr>
        <w:t xml:space="preserve">    };</w:t>
      </w:r>
    </w:p>
    <w:p w14:paraId="2D1C2366" w14:textId="04ECE266" w:rsidR="00753E01" w:rsidRDefault="000B2D59" w:rsidP="000B2D59">
      <w:pPr>
        <w:rPr>
          <w:highlight w:val="white"/>
          <w:lang w:val="sv-SE"/>
        </w:rPr>
      </w:pPr>
      <w:r>
        <w:rPr>
          <w:highlight w:val="white"/>
          <w:lang w:val="sv-SE"/>
        </w:rPr>
        <w:t>There a set of different kind of specifiers</w:t>
      </w:r>
      <w:r w:rsidR="000D572F">
        <w:rPr>
          <w:highlight w:val="white"/>
          <w:lang w:val="sv-SE"/>
        </w:rPr>
        <w:t xml:space="preserve">. The following specifiers return a value of the </w:t>
      </w:r>
      <w:r w:rsidR="000D572F" w:rsidRPr="000D572F">
        <w:rPr>
          <w:rStyle w:val="KeyWord0"/>
          <w:highlight w:val="white"/>
        </w:rPr>
        <w:t>Mask</w:t>
      </w:r>
      <w:r w:rsidR="000D572F">
        <w:rPr>
          <w:highlight w:val="white"/>
          <w:lang w:val="sv-SE"/>
        </w:rPr>
        <w:t xml:space="preserve"> enumeration.</w:t>
      </w:r>
    </w:p>
    <w:p w14:paraId="1731F081" w14:textId="6BFA8546" w:rsidR="000B2D59" w:rsidRDefault="00F2259A" w:rsidP="000B2D59">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w:t>
      </w:r>
      <w:r w:rsidR="00F34553">
        <w:rPr>
          <w:highlight w:val="white"/>
          <w:lang w:val="sv-SE"/>
        </w:rPr>
        <w:t>or</w:t>
      </w:r>
      <w:r>
        <w:rPr>
          <w:highlight w:val="white"/>
          <w:lang w:val="sv-SE"/>
        </w:rPr>
        <w:t xml:space="preserve"> </w:t>
      </w:r>
      <w:r w:rsidRPr="00A52369">
        <w:rPr>
          <w:rStyle w:val="KeyWord0"/>
          <w:highlight w:val="white"/>
        </w:rPr>
        <w:t>typedef</w:t>
      </w:r>
    </w:p>
    <w:p w14:paraId="7417F37F" w14:textId="6849A2E1" w:rsidR="00933B61" w:rsidRDefault="00A52369" w:rsidP="000B2D59">
      <w:pPr>
        <w:pStyle w:val="Liststycke"/>
        <w:numPr>
          <w:ilvl w:val="0"/>
          <w:numId w:val="119"/>
        </w:numPr>
        <w:rPr>
          <w:highlight w:val="white"/>
          <w:lang w:val="sv-SE"/>
        </w:rPr>
      </w:pPr>
      <w:r>
        <w:rPr>
          <w:highlight w:val="white"/>
          <w:lang w:val="sv-SE"/>
        </w:rPr>
        <w:t>Type q</w:t>
      </w:r>
      <w:r w:rsidR="00933B61">
        <w:rPr>
          <w:highlight w:val="white"/>
          <w:lang w:val="sv-SE"/>
        </w:rPr>
        <w:t xml:space="preserve">uailifiers: </w:t>
      </w:r>
      <w:r w:rsidR="00933B61" w:rsidRPr="00A52369">
        <w:rPr>
          <w:rStyle w:val="KeyWord0"/>
          <w:highlight w:val="white"/>
        </w:rPr>
        <w:t>constant</w:t>
      </w:r>
      <w:r w:rsidR="00933B61">
        <w:rPr>
          <w:highlight w:val="white"/>
          <w:lang w:val="sv-SE"/>
        </w:rPr>
        <w:t xml:space="preserve"> </w:t>
      </w:r>
      <w:r w:rsidR="00F34553">
        <w:rPr>
          <w:highlight w:val="white"/>
          <w:lang w:val="sv-SE"/>
        </w:rPr>
        <w:t>or</w:t>
      </w:r>
      <w:r w:rsidR="00933B61">
        <w:rPr>
          <w:highlight w:val="white"/>
          <w:lang w:val="sv-SE"/>
        </w:rPr>
        <w:t xml:space="preserve"> </w:t>
      </w:r>
      <w:r w:rsidR="00933B61" w:rsidRPr="00A52369">
        <w:rPr>
          <w:rStyle w:val="KeyWord0"/>
          <w:highlight w:val="white"/>
        </w:rPr>
        <w:t>volatile</w:t>
      </w:r>
    </w:p>
    <w:p w14:paraId="742E88BE" w14:textId="78759071" w:rsidR="00AC1BD0" w:rsidRPr="000D572F" w:rsidRDefault="00D3464E" w:rsidP="000B2D59">
      <w:pPr>
        <w:pStyle w:val="Liststycke"/>
        <w:numPr>
          <w:ilvl w:val="0"/>
          <w:numId w:val="119"/>
        </w:numPr>
        <w:rPr>
          <w:rStyle w:val="KeyWord0"/>
          <w:b w:val="0"/>
          <w:noProof w:val="0"/>
          <w:highlight w:val="white"/>
          <w:lang w:val="sv-SE"/>
        </w:rPr>
      </w:pPr>
      <w:r>
        <w:rPr>
          <w:highlight w:val="white"/>
          <w:lang w:val="sv-SE"/>
        </w:rPr>
        <w:lastRenderedPageBreak/>
        <w:t xml:space="preserve">Type </w:t>
      </w:r>
      <w:r w:rsidR="00A52369">
        <w:rPr>
          <w:highlight w:val="white"/>
          <w:lang w:val="sv-SE"/>
        </w:rPr>
        <w:t xml:space="preserve">specifiers: </w:t>
      </w:r>
      <w:r w:rsidR="00A52369" w:rsidRPr="00A52369">
        <w:rPr>
          <w:rStyle w:val="KeyWord0"/>
          <w:highlight w:val="white"/>
        </w:rPr>
        <w:t>void</w:t>
      </w:r>
      <w:r w:rsidR="00A52369">
        <w:rPr>
          <w:highlight w:val="white"/>
          <w:lang w:val="sv-SE"/>
        </w:rPr>
        <w:t xml:space="preserve">, </w:t>
      </w:r>
      <w:r w:rsidR="00A52369" w:rsidRPr="00A52369">
        <w:rPr>
          <w:rStyle w:val="KeyWord0"/>
          <w:highlight w:val="white"/>
        </w:rPr>
        <w:t>char</w:t>
      </w:r>
      <w:r w:rsidR="00A52369">
        <w:rPr>
          <w:highlight w:val="white"/>
          <w:lang w:val="sv-SE"/>
        </w:rPr>
        <w:t xml:space="preserve">, </w:t>
      </w:r>
      <w:r w:rsidR="00A52369" w:rsidRPr="00A52369">
        <w:rPr>
          <w:rStyle w:val="KeyWord0"/>
          <w:highlight w:val="white"/>
        </w:rPr>
        <w:t>short</w:t>
      </w:r>
      <w:r w:rsidR="00A52369">
        <w:rPr>
          <w:highlight w:val="white"/>
          <w:lang w:val="sv-SE"/>
        </w:rPr>
        <w:t xml:space="preserve">, </w:t>
      </w:r>
      <w:r w:rsidR="00A52369" w:rsidRPr="00A52369">
        <w:rPr>
          <w:rStyle w:val="KeyWord0"/>
          <w:highlight w:val="white"/>
        </w:rPr>
        <w:t>int</w:t>
      </w:r>
      <w:r w:rsidR="00A52369">
        <w:rPr>
          <w:highlight w:val="white"/>
          <w:lang w:val="sv-SE"/>
        </w:rPr>
        <w:t xml:space="preserve">, </w:t>
      </w:r>
      <w:r w:rsidR="00A52369" w:rsidRPr="00A52369">
        <w:rPr>
          <w:rStyle w:val="KeyWord0"/>
          <w:highlight w:val="white"/>
        </w:rPr>
        <w:t>long</w:t>
      </w:r>
      <w:r w:rsidR="00A52369">
        <w:rPr>
          <w:highlight w:val="white"/>
          <w:lang w:val="sv-SE"/>
        </w:rPr>
        <w:t xml:space="preserve">, </w:t>
      </w:r>
      <w:r w:rsidR="00A52369" w:rsidRPr="00A52369">
        <w:rPr>
          <w:rStyle w:val="KeyWord0"/>
          <w:highlight w:val="white"/>
        </w:rPr>
        <w:t>float</w:t>
      </w:r>
      <w:r w:rsidR="00A52369">
        <w:rPr>
          <w:highlight w:val="white"/>
          <w:lang w:val="sv-SE"/>
        </w:rPr>
        <w:t xml:space="preserve">, </w:t>
      </w:r>
      <w:r w:rsidR="00A52369" w:rsidRPr="00A52369">
        <w:rPr>
          <w:rStyle w:val="KeyWord0"/>
          <w:highlight w:val="white"/>
        </w:rPr>
        <w:t>double</w:t>
      </w:r>
      <w:r w:rsidR="00A52369">
        <w:rPr>
          <w:highlight w:val="white"/>
          <w:lang w:val="sv-SE"/>
        </w:rPr>
        <w:t xml:space="preserve">, </w:t>
      </w:r>
      <w:r w:rsidR="00A52369" w:rsidRPr="00A52369">
        <w:rPr>
          <w:rStyle w:val="KeyWord0"/>
          <w:highlight w:val="white"/>
        </w:rPr>
        <w:t>signed</w:t>
      </w:r>
      <w:r w:rsidR="00A52369">
        <w:rPr>
          <w:highlight w:val="white"/>
          <w:lang w:val="sv-SE"/>
        </w:rPr>
        <w:t xml:space="preserve">, </w:t>
      </w:r>
      <w:r w:rsidR="005F592C">
        <w:rPr>
          <w:highlight w:val="white"/>
          <w:lang w:val="sv-SE"/>
        </w:rPr>
        <w:t xml:space="preserve">or </w:t>
      </w:r>
      <w:r w:rsidR="00A52369" w:rsidRPr="00A52369">
        <w:rPr>
          <w:rStyle w:val="KeyWord0"/>
          <w:highlight w:val="white"/>
        </w:rPr>
        <w:t>unsigned</w:t>
      </w:r>
    </w:p>
    <w:p w14:paraId="59878D73" w14:textId="404A586F" w:rsidR="000D572F" w:rsidRPr="000D572F" w:rsidRDefault="000D572F" w:rsidP="000D572F">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236C568F" w14:textId="77777777" w:rsidR="00AC1BD0" w:rsidRDefault="00AC1BD0" w:rsidP="000B2D59">
      <w:pPr>
        <w:pStyle w:val="Liststycke"/>
        <w:numPr>
          <w:ilvl w:val="0"/>
          <w:numId w:val="119"/>
        </w:numPr>
        <w:rPr>
          <w:highlight w:val="white"/>
          <w:lang w:val="sv-SE"/>
        </w:rPr>
      </w:pPr>
      <w:r>
        <w:rPr>
          <w:highlight w:val="white"/>
          <w:lang w:val="sv-SE"/>
        </w:rPr>
        <w:t>S</w:t>
      </w:r>
      <w:r w:rsidR="002326EB">
        <w:rPr>
          <w:highlight w:val="white"/>
          <w:lang w:val="sv-SE"/>
        </w:rPr>
        <w:t>truct or union specifier</w:t>
      </w:r>
    </w:p>
    <w:p w14:paraId="0EF1126B" w14:textId="77777777" w:rsidR="00AC1BD0" w:rsidRDefault="00AC1BD0" w:rsidP="000B2D59">
      <w:pPr>
        <w:pStyle w:val="Liststycke"/>
        <w:numPr>
          <w:ilvl w:val="0"/>
          <w:numId w:val="119"/>
        </w:numPr>
        <w:rPr>
          <w:highlight w:val="white"/>
          <w:lang w:val="sv-SE"/>
        </w:rPr>
      </w:pPr>
      <w:r>
        <w:rPr>
          <w:highlight w:val="white"/>
          <w:lang w:val="sv-SE"/>
        </w:rPr>
        <w:t>E</w:t>
      </w:r>
      <w:r w:rsidR="002326EB">
        <w:rPr>
          <w:highlight w:val="white"/>
          <w:lang w:val="sv-SE"/>
        </w:rPr>
        <w:t>num specifier</w:t>
      </w:r>
    </w:p>
    <w:p w14:paraId="5F1FE82D" w14:textId="241FDBBF" w:rsidR="000D572F" w:rsidRPr="00DB64C7" w:rsidRDefault="00AC1BD0" w:rsidP="000D572F">
      <w:pPr>
        <w:pStyle w:val="Liststycke"/>
        <w:numPr>
          <w:ilvl w:val="0"/>
          <w:numId w:val="119"/>
        </w:numPr>
        <w:rPr>
          <w:highlight w:val="white"/>
          <w:lang w:val="sv-SE"/>
        </w:rPr>
      </w:pPr>
      <w:r>
        <w:rPr>
          <w:highlight w:val="white"/>
          <w:lang w:val="sv-SE"/>
        </w:rPr>
        <w:t>T</w:t>
      </w:r>
      <w:r w:rsidR="002326EB">
        <w:rPr>
          <w:highlight w:val="white"/>
          <w:lang w:val="sv-SE"/>
        </w:rPr>
        <w:t>ypedef name</w:t>
      </w:r>
    </w:p>
    <w:p w14:paraId="2B86CB22" w14:textId="77777777" w:rsidR="00753E01" w:rsidRDefault="00753E01" w:rsidP="00753E01">
      <w:pPr>
        <w:pStyle w:val="Code"/>
        <w:rPr>
          <w:highlight w:val="white"/>
          <w:lang w:val="sv-SE"/>
        </w:rPr>
      </w:pPr>
      <w:r>
        <w:rPr>
          <w:highlight w:val="white"/>
          <w:lang w:val="sv-SE"/>
        </w:rPr>
        <w:t>declaration_specifier:</w:t>
      </w:r>
    </w:p>
    <w:p w14:paraId="540FAD20" w14:textId="15280AD9" w:rsidR="00753E01" w:rsidRDefault="00753E01" w:rsidP="00753E01">
      <w:pPr>
        <w:pStyle w:val="Code"/>
        <w:rPr>
          <w:highlight w:val="white"/>
          <w:lang w:val="sv-SE"/>
        </w:rPr>
      </w:pPr>
      <w:r>
        <w:rPr>
          <w:highlight w:val="white"/>
          <w:lang w:val="sv-SE"/>
        </w:rPr>
        <w:t xml:space="preserve">  </w:t>
      </w:r>
      <w:r w:rsidR="008178C3">
        <w:rPr>
          <w:highlight w:val="white"/>
          <w:lang w:val="sv-SE"/>
        </w:rPr>
        <w:t xml:space="preserve"> </w:t>
      </w:r>
      <w:r>
        <w:rPr>
          <w:highlight w:val="white"/>
          <w:lang w:val="sv-SE"/>
        </w:rPr>
        <w:t xml:space="preserve"> AUTO                      { $$ = Mask.Auto;     }</w:t>
      </w:r>
    </w:p>
    <w:p w14:paraId="787199F6" w14:textId="77777777" w:rsidR="00753E01" w:rsidRDefault="00753E01" w:rsidP="00753E01">
      <w:pPr>
        <w:pStyle w:val="Code"/>
        <w:rPr>
          <w:highlight w:val="white"/>
          <w:lang w:val="sv-SE"/>
        </w:rPr>
      </w:pPr>
      <w:r>
        <w:rPr>
          <w:highlight w:val="white"/>
          <w:lang w:val="sv-SE"/>
        </w:rPr>
        <w:t xml:space="preserve">  | REGISTER                  { $$ = Mask.Register; }</w:t>
      </w:r>
    </w:p>
    <w:p w14:paraId="392C5D71" w14:textId="77777777" w:rsidR="00753E01" w:rsidRDefault="00753E01" w:rsidP="00753E01">
      <w:pPr>
        <w:pStyle w:val="Code"/>
        <w:rPr>
          <w:highlight w:val="white"/>
          <w:lang w:val="sv-SE"/>
        </w:rPr>
      </w:pPr>
      <w:r>
        <w:rPr>
          <w:highlight w:val="white"/>
          <w:lang w:val="sv-SE"/>
        </w:rPr>
        <w:t xml:space="preserve">  | STATIC                    { $$ = Mask.Static;   }</w:t>
      </w:r>
    </w:p>
    <w:p w14:paraId="76098141" w14:textId="77777777" w:rsidR="00753E01" w:rsidRDefault="00753E01" w:rsidP="00753E01">
      <w:pPr>
        <w:pStyle w:val="Code"/>
        <w:rPr>
          <w:highlight w:val="white"/>
          <w:lang w:val="sv-SE"/>
        </w:rPr>
      </w:pPr>
      <w:r>
        <w:rPr>
          <w:highlight w:val="white"/>
          <w:lang w:val="sv-SE"/>
        </w:rPr>
        <w:t xml:space="preserve">  | EXTERN                    { $$ = Mask.Extern;   }</w:t>
      </w:r>
    </w:p>
    <w:p w14:paraId="65B08635" w14:textId="77777777" w:rsidR="00753E01" w:rsidRDefault="00753E01" w:rsidP="00753E01">
      <w:pPr>
        <w:pStyle w:val="Code"/>
        <w:rPr>
          <w:highlight w:val="white"/>
          <w:lang w:val="sv-SE"/>
        </w:rPr>
      </w:pPr>
      <w:r>
        <w:rPr>
          <w:highlight w:val="white"/>
          <w:lang w:val="sv-SE"/>
        </w:rPr>
        <w:t xml:space="preserve">  | TYPEDEF                   { $$ = Mask.Typedef;  }</w:t>
      </w:r>
    </w:p>
    <w:p w14:paraId="4967739A" w14:textId="19389491" w:rsidR="008178C3" w:rsidRDefault="008178C3" w:rsidP="008178C3">
      <w:pPr>
        <w:pStyle w:val="Code"/>
        <w:rPr>
          <w:highlight w:val="white"/>
          <w:lang w:val="sv-SE"/>
        </w:rPr>
      </w:pPr>
      <w:r>
        <w:rPr>
          <w:highlight w:val="white"/>
          <w:lang w:val="sv-SE"/>
        </w:rPr>
        <w:t xml:space="preserve">  | CONSTANT                  { $$ = Mask.Constant; }</w:t>
      </w:r>
    </w:p>
    <w:p w14:paraId="20CAB430" w14:textId="77777777" w:rsidR="008178C3" w:rsidRDefault="008178C3" w:rsidP="008178C3">
      <w:pPr>
        <w:pStyle w:val="Code"/>
        <w:rPr>
          <w:highlight w:val="white"/>
          <w:lang w:val="sv-SE"/>
        </w:rPr>
      </w:pPr>
      <w:r>
        <w:rPr>
          <w:highlight w:val="white"/>
          <w:lang w:val="sv-SE"/>
        </w:rPr>
        <w:t xml:space="preserve">  | VOLATILE                  { $$ = Mask.Volatile; }</w:t>
      </w:r>
    </w:p>
    <w:p w14:paraId="4019992A" w14:textId="77777777" w:rsidR="00753E01" w:rsidRDefault="00753E01" w:rsidP="00753E01">
      <w:pPr>
        <w:pStyle w:val="Code"/>
        <w:rPr>
          <w:highlight w:val="white"/>
          <w:lang w:val="sv-SE"/>
        </w:rPr>
      </w:pPr>
      <w:r>
        <w:rPr>
          <w:highlight w:val="white"/>
          <w:lang w:val="sv-SE"/>
        </w:rPr>
        <w:t xml:space="preserve">  | VOID                      { $$ = Mask.Void;     }</w:t>
      </w:r>
    </w:p>
    <w:p w14:paraId="3115A80A" w14:textId="77777777" w:rsidR="00753E01" w:rsidRDefault="00753E01" w:rsidP="00753E01">
      <w:pPr>
        <w:pStyle w:val="Code"/>
        <w:rPr>
          <w:highlight w:val="white"/>
          <w:lang w:val="sv-SE"/>
        </w:rPr>
      </w:pPr>
      <w:r>
        <w:rPr>
          <w:highlight w:val="white"/>
          <w:lang w:val="sv-SE"/>
        </w:rPr>
        <w:t xml:space="preserve">  | CHAR                      { $$ = Mask.Char;     }</w:t>
      </w:r>
    </w:p>
    <w:p w14:paraId="26DC61EC" w14:textId="77777777" w:rsidR="00753E01" w:rsidRDefault="00753E01" w:rsidP="00753E01">
      <w:pPr>
        <w:pStyle w:val="Code"/>
        <w:rPr>
          <w:highlight w:val="white"/>
          <w:lang w:val="sv-SE"/>
        </w:rPr>
      </w:pPr>
      <w:r>
        <w:rPr>
          <w:highlight w:val="white"/>
          <w:lang w:val="sv-SE"/>
        </w:rPr>
        <w:t xml:space="preserve">  | SHORT                     { $$ = Mask.Short;    }</w:t>
      </w:r>
    </w:p>
    <w:p w14:paraId="6FA56FDA" w14:textId="77777777" w:rsidR="00753E01" w:rsidRDefault="00753E01" w:rsidP="00753E01">
      <w:pPr>
        <w:pStyle w:val="Code"/>
        <w:rPr>
          <w:highlight w:val="white"/>
          <w:lang w:val="sv-SE"/>
        </w:rPr>
      </w:pPr>
      <w:r>
        <w:rPr>
          <w:highlight w:val="white"/>
          <w:lang w:val="sv-SE"/>
        </w:rPr>
        <w:t xml:space="preserve">  | INT                       { $$ = Mask.Int;      }</w:t>
      </w:r>
    </w:p>
    <w:p w14:paraId="38C0E539" w14:textId="77777777" w:rsidR="00753E01" w:rsidRDefault="00753E01" w:rsidP="00753E01">
      <w:pPr>
        <w:pStyle w:val="Code"/>
        <w:rPr>
          <w:highlight w:val="white"/>
          <w:lang w:val="sv-SE"/>
        </w:rPr>
      </w:pPr>
      <w:r>
        <w:rPr>
          <w:highlight w:val="white"/>
          <w:lang w:val="sv-SE"/>
        </w:rPr>
        <w:t xml:space="preserve">  | LONG                      { $$ = Mask.Long;     }</w:t>
      </w:r>
    </w:p>
    <w:p w14:paraId="5B268C41" w14:textId="77777777" w:rsidR="00753E01" w:rsidRDefault="00753E01" w:rsidP="00753E01">
      <w:pPr>
        <w:pStyle w:val="Code"/>
        <w:rPr>
          <w:highlight w:val="white"/>
          <w:lang w:val="sv-SE"/>
        </w:rPr>
      </w:pPr>
      <w:r>
        <w:rPr>
          <w:highlight w:val="white"/>
          <w:lang w:val="sv-SE"/>
        </w:rPr>
        <w:t xml:space="preserve">  | FLOAT                     { $$ = Mask.Float;    }</w:t>
      </w:r>
    </w:p>
    <w:p w14:paraId="70DF7D91" w14:textId="77777777" w:rsidR="00753E01" w:rsidRDefault="00753E01" w:rsidP="00753E01">
      <w:pPr>
        <w:pStyle w:val="Code"/>
        <w:rPr>
          <w:highlight w:val="white"/>
          <w:lang w:val="sv-SE"/>
        </w:rPr>
      </w:pPr>
      <w:r>
        <w:rPr>
          <w:highlight w:val="white"/>
          <w:lang w:val="sv-SE"/>
        </w:rPr>
        <w:t xml:space="preserve">  | DOUBLE                    { $$ = Mask.Double;   }</w:t>
      </w:r>
    </w:p>
    <w:p w14:paraId="48E1095A" w14:textId="77777777" w:rsidR="00753E01" w:rsidRDefault="00753E01" w:rsidP="00753E01">
      <w:pPr>
        <w:pStyle w:val="Code"/>
        <w:rPr>
          <w:highlight w:val="white"/>
          <w:lang w:val="sv-SE"/>
        </w:rPr>
      </w:pPr>
      <w:r>
        <w:rPr>
          <w:highlight w:val="white"/>
          <w:lang w:val="sv-SE"/>
        </w:rPr>
        <w:t xml:space="preserve">  | SIGNED                    { $$ = Mask.Signed;   }</w:t>
      </w:r>
    </w:p>
    <w:p w14:paraId="7C30AE43" w14:textId="77777777" w:rsidR="00753E01" w:rsidRDefault="00753E01" w:rsidP="00753E01">
      <w:pPr>
        <w:pStyle w:val="Code"/>
        <w:rPr>
          <w:highlight w:val="white"/>
          <w:lang w:val="sv-SE"/>
        </w:rPr>
      </w:pPr>
      <w:r>
        <w:rPr>
          <w:highlight w:val="white"/>
          <w:lang w:val="sv-SE"/>
        </w:rPr>
        <w:t xml:space="preserve">  | UNSIGNED                  { $$ = Mask.Unsigned; }</w:t>
      </w:r>
    </w:p>
    <w:p w14:paraId="729A481B" w14:textId="77777777" w:rsidR="00753E01" w:rsidRDefault="00753E01" w:rsidP="00753E01">
      <w:pPr>
        <w:pStyle w:val="Code"/>
        <w:rPr>
          <w:highlight w:val="white"/>
          <w:lang w:val="sv-SE"/>
        </w:rPr>
      </w:pPr>
      <w:r>
        <w:rPr>
          <w:highlight w:val="white"/>
          <w:lang w:val="sv-SE"/>
        </w:rPr>
        <w:t xml:space="preserve">  | struct_or_union_specifier { $$ = $1;            }</w:t>
      </w:r>
    </w:p>
    <w:p w14:paraId="23CD391C" w14:textId="77777777" w:rsidR="00753E01" w:rsidRDefault="00753E01" w:rsidP="00753E01">
      <w:pPr>
        <w:pStyle w:val="Code"/>
        <w:rPr>
          <w:highlight w:val="white"/>
          <w:lang w:val="sv-SE"/>
        </w:rPr>
      </w:pPr>
      <w:r>
        <w:rPr>
          <w:highlight w:val="white"/>
          <w:lang w:val="sv-SE"/>
        </w:rPr>
        <w:t xml:space="preserve">  | enum_specifier            { $$ = $1;            }</w:t>
      </w:r>
    </w:p>
    <w:p w14:paraId="1314A00C" w14:textId="77777777" w:rsidR="00753E01" w:rsidRDefault="00753E01" w:rsidP="00753E01">
      <w:pPr>
        <w:pStyle w:val="Code"/>
        <w:rPr>
          <w:highlight w:val="white"/>
          <w:lang w:val="sv-SE"/>
        </w:rPr>
      </w:pPr>
      <w:r>
        <w:rPr>
          <w:highlight w:val="white"/>
          <w:lang w:val="sv-SE"/>
        </w:rPr>
        <w:t xml:space="preserve">  | TYPEDEF_NAME              { $$ = $1;            };</w:t>
      </w:r>
    </w:p>
    <w:p w14:paraId="1A848867" w14:textId="0A6C797A" w:rsidR="00A04EF2" w:rsidRDefault="00A04EF2" w:rsidP="00965E9F">
      <w:pPr>
        <w:pStyle w:val="Rubrik4"/>
        <w:rPr>
          <w:highlight w:val="white"/>
        </w:rPr>
      </w:pPr>
      <w:r>
        <w:rPr>
          <w:highlight w:val="white"/>
        </w:rPr>
        <w:t>Struct and Union</w:t>
      </w:r>
    </w:p>
    <w:p w14:paraId="77ED76FC" w14:textId="3C581759" w:rsidR="00A856B4" w:rsidRDefault="00DB149C" w:rsidP="00A856B4">
      <w:pPr>
        <w:rPr>
          <w:highlight w:val="white"/>
        </w:rPr>
      </w:pPr>
      <w:r>
        <w:rPr>
          <w:highlight w:val="white"/>
        </w:rPr>
        <w:t xml:space="preserve">A struct or union specifier </w:t>
      </w:r>
      <w:r w:rsidR="00FB3975">
        <w:rPr>
          <w:highlight w:val="white"/>
        </w:rPr>
        <w:t>can be stated with an optional name and a declaration list within brackets</w:t>
      </w:r>
      <w:r w:rsidR="00DF309B">
        <w:rPr>
          <w:highlight w:val="white"/>
        </w:rPr>
        <w:t xml:space="preserve">, or </w:t>
      </w:r>
      <w:r w:rsidR="00B65D09">
        <w:rPr>
          <w:highlight w:val="white"/>
        </w:rPr>
        <w:t xml:space="preserve">just </w:t>
      </w:r>
      <w:r w:rsidR="00DF309B">
        <w:rPr>
          <w:highlight w:val="white"/>
        </w:rPr>
        <w:t xml:space="preserve">a name. </w:t>
      </w:r>
      <w:r w:rsidR="006D26DF">
        <w:rPr>
          <w:highlight w:val="white"/>
        </w:rPr>
        <w:t>W</w:t>
      </w:r>
      <w:r w:rsidR="00ED0F79">
        <w:rPr>
          <w:highlight w:val="white"/>
        </w:rPr>
        <w:t xml:space="preserve">hen the declaration list is parsed, </w:t>
      </w:r>
      <w:r w:rsidR="006D26DF">
        <w:rPr>
          <w:highlight w:val="white"/>
        </w:rPr>
        <w:t>each member of the struct or union becomes added to</w:t>
      </w:r>
      <w:r w:rsidR="00ED0F79">
        <w:rPr>
          <w:highlight w:val="white"/>
        </w:rPr>
        <w:t xml:space="preserve"> the entry map of the current symbol table</w:t>
      </w:r>
      <w:r w:rsidR="006D26DF">
        <w:rPr>
          <w:highlight w:val="white"/>
        </w:rPr>
        <w:t>.</w:t>
      </w:r>
      <w:r w:rsidR="00955FA3">
        <w:rPr>
          <w:highlight w:val="white"/>
        </w:rPr>
        <w:t xml:space="preserve"> </w:t>
      </w:r>
      <w:r w:rsidR="00B928AE">
        <w:rPr>
          <w:highlight w:val="white"/>
        </w:rPr>
        <w:t xml:space="preserve">Before the </w:t>
      </w:r>
      <w:r w:rsidR="0044640F">
        <w:rPr>
          <w:highlight w:val="white"/>
        </w:rPr>
        <w:t>parsing of the declaration list w</w:t>
      </w:r>
      <w:r w:rsidR="00955FA3">
        <w:rPr>
          <w:highlight w:val="white"/>
        </w:rPr>
        <w:t xml:space="preserve">e create a </w:t>
      </w:r>
      <w:r w:rsidR="0044640F">
        <w:rPr>
          <w:highlight w:val="white"/>
        </w:rPr>
        <w:t xml:space="preserve">new </w:t>
      </w:r>
      <w:r w:rsidR="00955FA3">
        <w:rPr>
          <w:highlight w:val="white"/>
        </w:rPr>
        <w:t xml:space="preserve">symbol table for the </w:t>
      </w:r>
      <w:r w:rsidR="0044640F">
        <w:rPr>
          <w:highlight w:val="white"/>
        </w:rPr>
        <w:t xml:space="preserve">members of the </w:t>
      </w:r>
      <w:r w:rsidR="00955FA3">
        <w:rPr>
          <w:highlight w:val="white"/>
        </w:rPr>
        <w:t xml:space="preserve">declaration list. </w:t>
      </w:r>
    </w:p>
    <w:p w14:paraId="4BCD06D6" w14:textId="77777777" w:rsidR="00D43E0D" w:rsidRDefault="00D43E0D" w:rsidP="00D43E0D">
      <w:pPr>
        <w:pStyle w:val="CodeHeader"/>
        <w:rPr>
          <w:highlight w:val="white"/>
          <w:lang w:val="sv-SE"/>
        </w:rPr>
      </w:pPr>
      <w:r>
        <w:rPr>
          <w:highlight w:val="white"/>
          <w:lang w:val="sv-SE"/>
        </w:rPr>
        <w:t>MainParser.gppg</w:t>
      </w:r>
    </w:p>
    <w:p w14:paraId="546A8DE7" w14:textId="62755F11" w:rsidR="00B700C2" w:rsidRPr="006B34A2" w:rsidRDefault="00B700C2" w:rsidP="006B34A2">
      <w:pPr>
        <w:pStyle w:val="Code"/>
        <w:rPr>
          <w:rStyle w:val="KeyWord0"/>
          <w:b w:val="0"/>
          <w:highlight w:val="white"/>
        </w:rPr>
      </w:pPr>
      <w:r w:rsidRPr="006B34A2">
        <w:rPr>
          <w:rStyle w:val="KeyWord0"/>
          <w:b w:val="0"/>
          <w:highlight w:val="white"/>
        </w:rPr>
        <w:t>struct_or_union_specifier:</w:t>
      </w:r>
    </w:p>
    <w:p w14:paraId="16D2C5D1" w14:textId="11DCA997" w:rsidR="00B700C2" w:rsidRDefault="00B700C2" w:rsidP="00B700C2">
      <w:pPr>
        <w:pStyle w:val="Code"/>
        <w:rPr>
          <w:highlight w:val="white"/>
          <w:lang w:val="sv-SE"/>
        </w:rPr>
      </w:pPr>
      <w:r>
        <w:rPr>
          <w:highlight w:val="white"/>
          <w:lang w:val="sv-SE"/>
        </w:rPr>
        <w:t xml:space="preserve">    struct_or_union optional_name {</w:t>
      </w:r>
    </w:p>
    <w:p w14:paraId="5962C9F7" w14:textId="06FB5E1F" w:rsidR="00007328" w:rsidRDefault="00007328" w:rsidP="00007328">
      <w:pPr>
        <w:rPr>
          <w:highlight w:val="white"/>
          <w:lang w:val="sv-SE"/>
        </w:rPr>
      </w:pPr>
      <w:r>
        <w:rPr>
          <w:highlight w:val="white"/>
          <w:lang w:val="sv-SE"/>
        </w:rPr>
        <w:t xml:space="preserve">The call to </w:t>
      </w:r>
      <w:r w:rsidRPr="00007328">
        <w:rPr>
          <w:rStyle w:val="KeyWord0"/>
          <w:highlight w:val="white"/>
        </w:rPr>
        <w:t>StructOrUnionHeader</w:t>
      </w:r>
      <w:r>
        <w:rPr>
          <w:highlight w:val="white"/>
          <w:lang w:val="sv-SE"/>
        </w:rPr>
        <w:t xml:space="preserve"> adds </w:t>
      </w:r>
      <w:r w:rsidR="00231CFF">
        <w:rPr>
          <w:highlight w:val="white"/>
          <w:lang w:val="sv-SE"/>
        </w:rPr>
        <w:t>the struct or union to the symbol table, if the optional name is not null.</w:t>
      </w:r>
    </w:p>
    <w:p w14:paraId="2EFB8FCF" w14:textId="77777777" w:rsidR="00B700C2" w:rsidRDefault="00B700C2" w:rsidP="00B700C2">
      <w:pPr>
        <w:pStyle w:val="Code"/>
        <w:rPr>
          <w:highlight w:val="white"/>
          <w:lang w:val="sv-SE"/>
        </w:rPr>
      </w:pPr>
      <w:r>
        <w:rPr>
          <w:highlight w:val="white"/>
          <w:lang w:val="sv-SE"/>
        </w:rPr>
        <w:t xml:space="preserve">      MiddleCodeGenerator.StructUnionHeader($2, $1);</w:t>
      </w:r>
    </w:p>
    <w:p w14:paraId="03C8CA79" w14:textId="77777777" w:rsidR="00B700C2" w:rsidRDefault="00B700C2" w:rsidP="00B700C2">
      <w:pPr>
        <w:pStyle w:val="Code"/>
        <w:rPr>
          <w:highlight w:val="white"/>
          <w:lang w:val="sv-SE"/>
        </w:rPr>
      </w:pPr>
      <w:r>
        <w:rPr>
          <w:highlight w:val="white"/>
          <w:lang w:val="sv-SE"/>
        </w:rPr>
        <w:t xml:space="preserve">      SymbolTable.CurrentTable =</w:t>
      </w:r>
    </w:p>
    <w:p w14:paraId="490C485E" w14:textId="77777777" w:rsidR="00B700C2" w:rsidRDefault="00B700C2" w:rsidP="00B700C2">
      <w:pPr>
        <w:pStyle w:val="Code"/>
        <w:rPr>
          <w:highlight w:val="white"/>
          <w:lang w:val="sv-SE"/>
        </w:rPr>
      </w:pPr>
      <w:r>
        <w:rPr>
          <w:highlight w:val="white"/>
          <w:lang w:val="sv-SE"/>
        </w:rPr>
        <w:t xml:space="preserve">        new SymbolTable(SymbolTable.CurrentTable, (Scope) $1);</w:t>
      </w:r>
    </w:p>
    <w:p w14:paraId="774111C4" w14:textId="3FFA1B68" w:rsidR="00B700C2" w:rsidRDefault="00B700C2" w:rsidP="00B700C2">
      <w:pPr>
        <w:pStyle w:val="Code"/>
        <w:rPr>
          <w:highlight w:val="white"/>
          <w:lang w:val="sv-SE"/>
        </w:rPr>
      </w:pPr>
      <w:r>
        <w:rPr>
          <w:highlight w:val="white"/>
          <w:lang w:val="sv-SE"/>
        </w:rPr>
        <w:t xml:space="preserve">    }</w:t>
      </w:r>
    </w:p>
    <w:p w14:paraId="78FA2F1B" w14:textId="2A09B2F2" w:rsidR="00BC560C" w:rsidRDefault="00BC560C" w:rsidP="00BC560C">
      <w:pPr>
        <w:rPr>
          <w:highlight w:val="white"/>
          <w:lang w:val="sv-SE"/>
        </w:rPr>
      </w:pPr>
      <w:r>
        <w:rPr>
          <w:highlight w:val="white"/>
          <w:lang w:val="sv-SE"/>
        </w:rPr>
        <w:t>The declaration list add the member</w:t>
      </w:r>
      <w:r w:rsidR="004A2083">
        <w:rPr>
          <w:highlight w:val="white"/>
          <w:lang w:val="sv-SE"/>
        </w:rPr>
        <w:t>s</w:t>
      </w:r>
      <w:r>
        <w:rPr>
          <w:highlight w:val="white"/>
          <w:lang w:val="sv-SE"/>
        </w:rPr>
        <w:t xml:space="preserve"> of the struct or union to</w:t>
      </w:r>
      <w:r w:rsidR="004A2083">
        <w:rPr>
          <w:highlight w:val="white"/>
          <w:lang w:val="sv-SE"/>
        </w:rPr>
        <w:t xml:space="preserve"> </w:t>
      </w:r>
      <w:r w:rsidR="006B7022">
        <w:rPr>
          <w:highlight w:val="white"/>
          <w:lang w:val="sv-SE"/>
        </w:rPr>
        <w:t>the current symbol table.</w:t>
      </w:r>
    </w:p>
    <w:p w14:paraId="16538152" w14:textId="77777777" w:rsidR="00B700C2" w:rsidRDefault="00B700C2" w:rsidP="00B700C2">
      <w:pPr>
        <w:pStyle w:val="Code"/>
        <w:rPr>
          <w:highlight w:val="white"/>
          <w:lang w:val="sv-SE"/>
        </w:rPr>
      </w:pPr>
      <w:r>
        <w:rPr>
          <w:highlight w:val="white"/>
          <w:lang w:val="sv-SE"/>
        </w:rPr>
        <w:t xml:space="preserve">    LEFT_BLOCK declaration_list RIGHT_BLOCK {</w:t>
      </w:r>
    </w:p>
    <w:p w14:paraId="7BB74BF5" w14:textId="1AC2CCC4" w:rsidR="00231CFF" w:rsidRDefault="00231CFF" w:rsidP="00037FA3">
      <w:pPr>
        <w:rPr>
          <w:highlight w:val="white"/>
          <w:lang w:val="sv-SE"/>
        </w:rPr>
      </w:pPr>
      <w:r>
        <w:rPr>
          <w:highlight w:val="white"/>
          <w:lang w:val="sv-SE"/>
        </w:rPr>
        <w:t xml:space="preserve">The call to </w:t>
      </w:r>
      <w:r w:rsidRPr="00007328">
        <w:rPr>
          <w:rStyle w:val="KeyWord0"/>
          <w:highlight w:val="white"/>
        </w:rPr>
        <w:t>StructOrUnion</w:t>
      </w:r>
      <w:r>
        <w:rPr>
          <w:rStyle w:val="KeyWord0"/>
          <w:highlight w:val="white"/>
        </w:rPr>
        <w:t>Specifier</w:t>
      </w:r>
      <w:r>
        <w:rPr>
          <w:highlight w:val="white"/>
          <w:lang w:val="sv-SE"/>
        </w:rPr>
        <w:t xml:space="preserve"> adds the </w:t>
      </w:r>
      <w:r w:rsidR="008C46E9">
        <w:rPr>
          <w:highlight w:val="white"/>
          <w:lang w:val="sv-SE"/>
        </w:rPr>
        <w:t xml:space="preserve">member map of the struct or union to the </w:t>
      </w:r>
      <w:r>
        <w:rPr>
          <w:highlight w:val="white"/>
          <w:lang w:val="sv-SE"/>
        </w:rPr>
        <w:t>symbol table, if the optional name is not null.</w:t>
      </w:r>
    </w:p>
    <w:p w14:paraId="1C94D6AC" w14:textId="77777777" w:rsidR="00B700C2" w:rsidRDefault="00B700C2" w:rsidP="00B700C2">
      <w:pPr>
        <w:pStyle w:val="Code"/>
        <w:rPr>
          <w:highlight w:val="white"/>
          <w:lang w:val="sv-SE"/>
        </w:rPr>
      </w:pPr>
      <w:r>
        <w:rPr>
          <w:highlight w:val="white"/>
          <w:lang w:val="sv-SE"/>
        </w:rPr>
        <w:t xml:space="preserve">      $$ = MiddleCodeGenerator.StructUnionSpecifier($2, $1);</w:t>
      </w:r>
    </w:p>
    <w:p w14:paraId="14FC3A96" w14:textId="77777777" w:rsidR="00B700C2" w:rsidRDefault="00B700C2" w:rsidP="00B700C2">
      <w:pPr>
        <w:pStyle w:val="Code"/>
        <w:rPr>
          <w:highlight w:val="white"/>
          <w:lang w:val="sv-SE"/>
        </w:rPr>
      </w:pPr>
      <w:r>
        <w:rPr>
          <w:highlight w:val="white"/>
          <w:lang w:val="sv-SE"/>
        </w:rPr>
        <w:t xml:space="preserve">      SymbolTable.CurrentTable =</w:t>
      </w:r>
    </w:p>
    <w:p w14:paraId="2B604584" w14:textId="77777777" w:rsidR="00B700C2" w:rsidRDefault="00B700C2" w:rsidP="00B700C2">
      <w:pPr>
        <w:pStyle w:val="Code"/>
        <w:rPr>
          <w:highlight w:val="white"/>
          <w:lang w:val="sv-SE"/>
        </w:rPr>
      </w:pPr>
      <w:r>
        <w:rPr>
          <w:highlight w:val="white"/>
          <w:lang w:val="sv-SE"/>
        </w:rPr>
        <w:t xml:space="preserve">        SymbolTable.CurrentTable.ParentTable;</w:t>
      </w:r>
    </w:p>
    <w:p w14:paraId="27579533" w14:textId="5CE8EE46" w:rsidR="00B700C2" w:rsidRDefault="00B700C2" w:rsidP="00B700C2">
      <w:pPr>
        <w:pStyle w:val="Code"/>
        <w:rPr>
          <w:highlight w:val="white"/>
          <w:lang w:val="sv-SE"/>
        </w:rPr>
      </w:pPr>
      <w:r>
        <w:rPr>
          <w:highlight w:val="white"/>
          <w:lang w:val="sv-SE"/>
        </w:rPr>
        <w:t xml:space="preserve">    }</w:t>
      </w:r>
    </w:p>
    <w:p w14:paraId="6F09E624" w14:textId="405EEFAA" w:rsidR="00290B12" w:rsidRDefault="00290B12" w:rsidP="009B76D4">
      <w:pPr>
        <w:rPr>
          <w:highlight w:val="white"/>
          <w:lang w:val="sv-SE"/>
        </w:rPr>
      </w:pPr>
      <w:r>
        <w:rPr>
          <w:highlight w:val="white"/>
          <w:lang w:val="sv-SE"/>
        </w:rPr>
        <w:lastRenderedPageBreak/>
        <w:t xml:space="preserve">In case of a struct of union without a declaration list, we look up the </w:t>
      </w:r>
      <w:r w:rsidR="009B01E8">
        <w:rPr>
          <w:highlight w:val="white"/>
          <w:lang w:val="sv-SE"/>
        </w:rPr>
        <w:t>name.</w:t>
      </w:r>
    </w:p>
    <w:p w14:paraId="66037A80" w14:textId="77777777" w:rsidR="00B700C2" w:rsidRDefault="00B700C2" w:rsidP="00B700C2">
      <w:pPr>
        <w:pStyle w:val="Code"/>
        <w:rPr>
          <w:highlight w:val="white"/>
          <w:lang w:val="sv-SE"/>
        </w:rPr>
      </w:pPr>
      <w:r>
        <w:rPr>
          <w:highlight w:val="white"/>
          <w:lang w:val="sv-SE"/>
        </w:rPr>
        <w:t xml:space="preserve">  | struct_or_union NAME {</w:t>
      </w:r>
    </w:p>
    <w:p w14:paraId="2E7F6A73" w14:textId="77777777" w:rsidR="00B700C2" w:rsidRDefault="00B700C2" w:rsidP="00B700C2">
      <w:pPr>
        <w:pStyle w:val="Code"/>
        <w:rPr>
          <w:highlight w:val="white"/>
          <w:lang w:val="sv-SE"/>
        </w:rPr>
      </w:pPr>
      <w:r>
        <w:rPr>
          <w:highlight w:val="white"/>
          <w:lang w:val="sv-SE"/>
        </w:rPr>
        <w:t xml:space="preserve">      $$ = MiddleCodeGenerator.LookupStructUnionSpecifier($2, $1);</w:t>
      </w:r>
    </w:p>
    <w:p w14:paraId="69239178" w14:textId="77777777" w:rsidR="00B700C2" w:rsidRDefault="00B700C2" w:rsidP="00B700C2">
      <w:pPr>
        <w:pStyle w:val="Code"/>
        <w:rPr>
          <w:highlight w:val="white"/>
          <w:lang w:val="sv-SE"/>
        </w:rPr>
      </w:pPr>
      <w:r>
        <w:rPr>
          <w:highlight w:val="white"/>
          <w:lang w:val="sv-SE"/>
        </w:rPr>
        <w:t xml:space="preserve">    };</w:t>
      </w:r>
    </w:p>
    <w:p w14:paraId="1490A4AE" w14:textId="77777777" w:rsidR="00B700C2" w:rsidRDefault="00B700C2" w:rsidP="00B700C2">
      <w:pPr>
        <w:pStyle w:val="Code"/>
        <w:rPr>
          <w:highlight w:val="white"/>
          <w:lang w:val="sv-SE"/>
        </w:rPr>
      </w:pPr>
    </w:p>
    <w:p w14:paraId="0C0A52E6" w14:textId="77777777" w:rsidR="00B700C2" w:rsidRDefault="00B700C2" w:rsidP="00B700C2">
      <w:pPr>
        <w:pStyle w:val="Code"/>
        <w:rPr>
          <w:highlight w:val="white"/>
          <w:lang w:val="sv-SE"/>
        </w:rPr>
      </w:pPr>
      <w:r>
        <w:rPr>
          <w:highlight w:val="white"/>
          <w:lang w:val="sv-SE"/>
        </w:rPr>
        <w:t>struct_or_union:</w:t>
      </w:r>
    </w:p>
    <w:p w14:paraId="031AF110" w14:textId="77777777" w:rsidR="00B700C2" w:rsidRDefault="00B700C2" w:rsidP="00B700C2">
      <w:pPr>
        <w:pStyle w:val="Code"/>
        <w:rPr>
          <w:highlight w:val="white"/>
          <w:lang w:val="sv-SE"/>
        </w:rPr>
      </w:pPr>
      <w:r>
        <w:rPr>
          <w:highlight w:val="white"/>
          <w:lang w:val="sv-SE"/>
        </w:rPr>
        <w:t xml:space="preserve">    STRUCT { $$ = Sort.Struct; }</w:t>
      </w:r>
    </w:p>
    <w:p w14:paraId="3B9EAC6F" w14:textId="77777777" w:rsidR="00B700C2" w:rsidRDefault="00B700C2" w:rsidP="00B700C2">
      <w:pPr>
        <w:pStyle w:val="Code"/>
        <w:rPr>
          <w:highlight w:val="white"/>
          <w:lang w:val="sv-SE"/>
        </w:rPr>
      </w:pPr>
      <w:r>
        <w:rPr>
          <w:highlight w:val="white"/>
          <w:lang w:val="sv-SE"/>
        </w:rPr>
        <w:t xml:space="preserve">  | UNION  { $$ = Sort.Union;  };</w:t>
      </w:r>
    </w:p>
    <w:p w14:paraId="5149EBF4" w14:textId="77777777" w:rsidR="00B700C2" w:rsidRDefault="00B700C2" w:rsidP="00B700C2">
      <w:pPr>
        <w:pStyle w:val="Code"/>
        <w:rPr>
          <w:highlight w:val="white"/>
          <w:lang w:val="sv-SE"/>
        </w:rPr>
      </w:pPr>
    </w:p>
    <w:p w14:paraId="1BEDC104" w14:textId="77777777" w:rsidR="00B700C2" w:rsidRDefault="00B700C2" w:rsidP="00B700C2">
      <w:pPr>
        <w:pStyle w:val="Code"/>
        <w:rPr>
          <w:highlight w:val="white"/>
          <w:lang w:val="sv-SE"/>
        </w:rPr>
      </w:pPr>
      <w:r>
        <w:rPr>
          <w:highlight w:val="white"/>
          <w:lang w:val="sv-SE"/>
        </w:rPr>
        <w:t>optional_name:</w:t>
      </w:r>
    </w:p>
    <w:p w14:paraId="0B1273F9" w14:textId="77777777" w:rsidR="00B700C2" w:rsidRDefault="00B700C2" w:rsidP="00B700C2">
      <w:pPr>
        <w:pStyle w:val="Code"/>
        <w:rPr>
          <w:highlight w:val="white"/>
          <w:lang w:val="sv-SE"/>
        </w:rPr>
      </w:pPr>
      <w:r>
        <w:rPr>
          <w:highlight w:val="white"/>
          <w:lang w:val="sv-SE"/>
        </w:rPr>
        <w:t xml:space="preserve">    /* Empty */ { $$ = null; }</w:t>
      </w:r>
    </w:p>
    <w:p w14:paraId="5DF7CFCD" w14:textId="6BCD8972" w:rsidR="00B700C2" w:rsidRDefault="00B700C2" w:rsidP="00B700C2">
      <w:pPr>
        <w:pStyle w:val="Code"/>
        <w:rPr>
          <w:highlight w:val="white"/>
          <w:lang w:val="sv-SE"/>
        </w:rPr>
      </w:pPr>
      <w:r>
        <w:rPr>
          <w:highlight w:val="white"/>
          <w:lang w:val="sv-SE"/>
        </w:rPr>
        <w:t xml:space="preserve">  | NAME        { $$ = $1;   };</w:t>
      </w:r>
    </w:p>
    <w:p w14:paraId="0B53B71D" w14:textId="77777777" w:rsidR="00037FA3" w:rsidRDefault="00037FA3" w:rsidP="00037FA3">
      <w:pPr>
        <w:pStyle w:val="Code"/>
        <w:rPr>
          <w:highlight w:val="white"/>
        </w:rPr>
      </w:pPr>
    </w:p>
    <w:p w14:paraId="0190A1C0" w14:textId="0E5C707A" w:rsidR="00037FA3" w:rsidRPr="00037FA3" w:rsidRDefault="00037FA3" w:rsidP="00037FA3">
      <w:pPr>
        <w:pStyle w:val="Code"/>
        <w:rPr>
          <w:highlight w:val="white"/>
        </w:rPr>
      </w:pPr>
      <w:r w:rsidRPr="00037FA3">
        <w:rPr>
          <w:highlight w:val="white"/>
        </w:rPr>
        <w:t>declaration_list:</w:t>
      </w:r>
    </w:p>
    <w:p w14:paraId="2499EF09" w14:textId="77777777" w:rsidR="00037FA3" w:rsidRPr="00037FA3" w:rsidRDefault="00037FA3" w:rsidP="00037FA3">
      <w:pPr>
        <w:pStyle w:val="Code"/>
        <w:rPr>
          <w:highlight w:val="white"/>
        </w:rPr>
      </w:pPr>
      <w:r w:rsidRPr="00037FA3">
        <w:rPr>
          <w:highlight w:val="white"/>
        </w:rPr>
        <w:t xml:space="preserve">    declaration</w:t>
      </w:r>
    </w:p>
    <w:p w14:paraId="471ED020" w14:textId="312FB5C1" w:rsidR="00037FA3" w:rsidRPr="00037FA3" w:rsidRDefault="00037FA3" w:rsidP="00037FA3">
      <w:pPr>
        <w:pStyle w:val="Code"/>
        <w:rPr>
          <w:highlight w:val="white"/>
        </w:rPr>
      </w:pPr>
      <w:r w:rsidRPr="00037FA3">
        <w:rPr>
          <w:highlight w:val="white"/>
        </w:rPr>
        <w:t xml:space="preserve">  | declaration_list declaration;</w:t>
      </w:r>
    </w:p>
    <w:p w14:paraId="7DE319A6" w14:textId="6441E934" w:rsidR="000B094E" w:rsidRDefault="00824C54" w:rsidP="00824C54">
      <w:pPr>
        <w:rPr>
          <w:highlight w:val="white"/>
          <w:lang w:val="sv-SE"/>
        </w:rPr>
      </w:pPr>
      <w:r>
        <w:rPr>
          <w:highlight w:val="white"/>
          <w:lang w:val="sv-SE"/>
        </w:rPr>
        <w:t xml:space="preserve">The </w:t>
      </w:r>
      <w:r w:rsidR="005A61B1" w:rsidRPr="002879AA">
        <w:rPr>
          <w:rStyle w:val="KeyWord0"/>
          <w:highlight w:val="white"/>
        </w:rPr>
        <w:t>StructOrUnionHeader</w:t>
      </w:r>
      <w:r w:rsidR="005A61B1">
        <w:rPr>
          <w:highlight w:val="white"/>
          <w:lang w:val="sv-SE"/>
        </w:rPr>
        <w:t xml:space="preserve"> adds the struct or union to the tag map if the optional name is not null.</w:t>
      </w:r>
      <w:r w:rsidR="00D01EAE">
        <w:rPr>
          <w:highlight w:val="white"/>
          <w:lang w:val="sv-SE"/>
        </w:rPr>
        <w:t xml:space="preserve"> </w:t>
      </w:r>
      <w:r w:rsidR="00E23F10">
        <w:rPr>
          <w:highlight w:val="white"/>
          <w:lang w:val="sv-SE"/>
        </w:rPr>
        <w:t>We need to do this in order for recursive pointers to work. For instance:</w:t>
      </w:r>
    </w:p>
    <w:p w14:paraId="4F9C56B1" w14:textId="55BE7546" w:rsidR="00E23F10" w:rsidRDefault="00E23F10" w:rsidP="00E23F10">
      <w:pPr>
        <w:pStyle w:val="Code"/>
        <w:rPr>
          <w:highlight w:val="white"/>
          <w:lang w:val="sv-SE"/>
        </w:rPr>
      </w:pPr>
      <w:r>
        <w:rPr>
          <w:highlight w:val="white"/>
          <w:lang w:val="sv-SE"/>
        </w:rPr>
        <w:t>struct Cell {</w:t>
      </w:r>
    </w:p>
    <w:p w14:paraId="06A5D7E6" w14:textId="212878E8" w:rsidR="00E23F10" w:rsidRDefault="00E23F10" w:rsidP="00E23F10">
      <w:pPr>
        <w:pStyle w:val="Code"/>
        <w:rPr>
          <w:highlight w:val="white"/>
          <w:lang w:val="sv-SE"/>
        </w:rPr>
      </w:pPr>
      <w:r>
        <w:rPr>
          <w:highlight w:val="white"/>
          <w:lang w:val="sv-SE"/>
        </w:rPr>
        <w:t xml:space="preserve">  int value;</w:t>
      </w:r>
    </w:p>
    <w:p w14:paraId="28B32C15" w14:textId="72F4B5CA" w:rsidR="00E23F10" w:rsidRDefault="00E23F10" w:rsidP="00E23F10">
      <w:pPr>
        <w:pStyle w:val="Code"/>
        <w:rPr>
          <w:highlight w:val="white"/>
          <w:lang w:val="sv-SE"/>
        </w:rPr>
      </w:pPr>
      <w:r>
        <w:rPr>
          <w:highlight w:val="white"/>
          <w:lang w:val="sv-SE"/>
        </w:rPr>
        <w:t xml:space="preserve">  struct Cell* next;</w:t>
      </w:r>
    </w:p>
    <w:p w14:paraId="2F30C2C8" w14:textId="13326DDD" w:rsidR="00E23F10" w:rsidRDefault="00E23F10" w:rsidP="00E23F10">
      <w:pPr>
        <w:pStyle w:val="Code"/>
        <w:rPr>
          <w:highlight w:val="white"/>
          <w:lang w:val="sv-SE"/>
        </w:rPr>
      </w:pPr>
      <w:r>
        <w:rPr>
          <w:highlight w:val="white"/>
          <w:lang w:val="sv-SE"/>
        </w:rPr>
        <w:t>}</w:t>
      </w:r>
    </w:p>
    <w:p w14:paraId="10AD7900" w14:textId="2DD4A94C" w:rsidR="0088361F" w:rsidRDefault="0088361F" w:rsidP="009E4045">
      <w:pPr>
        <w:rPr>
          <w:highlight w:val="white"/>
          <w:lang w:val="sv-SE"/>
        </w:rPr>
      </w:pPr>
      <w:r>
        <w:rPr>
          <w:highlight w:val="white"/>
          <w:lang w:val="sv-SE"/>
        </w:rPr>
        <w:t>If we do not perf</w:t>
      </w:r>
      <w:r w:rsidR="00697CCB">
        <w:rPr>
          <w:highlight w:val="white"/>
          <w:lang w:val="sv-SE"/>
        </w:rPr>
        <w:t>orm</w:t>
      </w:r>
      <w:r>
        <w:rPr>
          <w:highlight w:val="white"/>
          <w:lang w:val="sv-SE"/>
        </w:rPr>
        <w:t xml:space="preserve"> this action, there is a risk that next in the code above will point to another struct with the same name, defined </w:t>
      </w:r>
      <w:r w:rsidR="009E4045">
        <w:rPr>
          <w:highlight w:val="white"/>
          <w:lang w:val="sv-SE"/>
        </w:rPr>
        <w:t>in a surronding block.</w:t>
      </w:r>
    </w:p>
    <w:p w14:paraId="767DD3CD" w14:textId="6A81A602" w:rsidR="00B700C2" w:rsidRDefault="00D43E0D" w:rsidP="00D43E0D">
      <w:pPr>
        <w:pStyle w:val="CodeHeader"/>
        <w:rPr>
          <w:highlight w:val="white"/>
        </w:rPr>
      </w:pPr>
      <w:r>
        <w:rPr>
          <w:highlight w:val="white"/>
        </w:rPr>
        <w:t>MiddleCodeGenerator.cs</w:t>
      </w:r>
    </w:p>
    <w:p w14:paraId="197A8704" w14:textId="0FEC4774" w:rsidR="00B65D09" w:rsidRPr="00B65D09" w:rsidRDefault="00B65D09" w:rsidP="00B65D09">
      <w:pPr>
        <w:pStyle w:val="Code"/>
        <w:rPr>
          <w:highlight w:val="white"/>
        </w:rPr>
      </w:pPr>
      <w:r w:rsidRPr="00B65D09">
        <w:rPr>
          <w:highlight w:val="white"/>
        </w:rPr>
        <w:t xml:space="preserve">    public static void StructUnionHeader(string optionalName, Sort sort) {</w:t>
      </w:r>
    </w:p>
    <w:p w14:paraId="0C9A6259" w14:textId="77777777" w:rsidR="00B65D09" w:rsidRPr="00B65D09" w:rsidRDefault="00B65D09" w:rsidP="00B65D09">
      <w:pPr>
        <w:pStyle w:val="Code"/>
        <w:rPr>
          <w:highlight w:val="white"/>
        </w:rPr>
      </w:pPr>
      <w:r w:rsidRPr="00B65D09">
        <w:rPr>
          <w:highlight w:val="white"/>
        </w:rPr>
        <w:t xml:space="preserve">      if (optionalName != null) {</w:t>
      </w:r>
    </w:p>
    <w:p w14:paraId="19BBA529" w14:textId="77777777" w:rsidR="00B65D09" w:rsidRPr="00B65D09" w:rsidRDefault="00B65D09" w:rsidP="00B65D09">
      <w:pPr>
        <w:pStyle w:val="Code"/>
        <w:rPr>
          <w:highlight w:val="white"/>
        </w:rPr>
      </w:pPr>
      <w:r w:rsidRPr="00B65D09">
        <w:rPr>
          <w:highlight w:val="white"/>
        </w:rPr>
        <w:t xml:space="preserve">        Type type = new Type(sort);</w:t>
      </w:r>
    </w:p>
    <w:p w14:paraId="4EBBCB8B" w14:textId="77777777" w:rsidR="00B65D09" w:rsidRPr="00B65D09" w:rsidRDefault="00B65D09" w:rsidP="00B65D09">
      <w:pPr>
        <w:pStyle w:val="Code"/>
        <w:rPr>
          <w:highlight w:val="white"/>
        </w:rPr>
      </w:pPr>
      <w:r w:rsidRPr="00B65D09">
        <w:rPr>
          <w:highlight w:val="white"/>
        </w:rPr>
        <w:t xml:space="preserve">        SymbolTable.CurrentTable.AddTag(optionalName, type);</w:t>
      </w:r>
    </w:p>
    <w:p w14:paraId="157C6F70" w14:textId="77777777" w:rsidR="00B65D09" w:rsidRPr="00B65D09" w:rsidRDefault="00B65D09" w:rsidP="00B65D09">
      <w:pPr>
        <w:pStyle w:val="Code"/>
        <w:rPr>
          <w:highlight w:val="white"/>
        </w:rPr>
      </w:pPr>
      <w:r w:rsidRPr="00B65D09">
        <w:rPr>
          <w:highlight w:val="white"/>
        </w:rPr>
        <w:t xml:space="preserve">      }</w:t>
      </w:r>
    </w:p>
    <w:p w14:paraId="61CBCA4B" w14:textId="77777777" w:rsidR="00B65D09" w:rsidRPr="00B65D09" w:rsidRDefault="00B65D09" w:rsidP="00B65D09">
      <w:pPr>
        <w:pStyle w:val="Code"/>
        <w:rPr>
          <w:highlight w:val="white"/>
        </w:rPr>
      </w:pPr>
      <w:r w:rsidRPr="00B65D09">
        <w:rPr>
          <w:highlight w:val="white"/>
        </w:rPr>
        <w:t xml:space="preserve">    }</w:t>
      </w:r>
    </w:p>
    <w:p w14:paraId="39B6BCA0" w14:textId="71AE3DAB" w:rsidR="00015FBE" w:rsidRDefault="003F5071" w:rsidP="00015FBE">
      <w:pPr>
        <w:rPr>
          <w:rStyle w:val="KeyWord0"/>
          <w:highlight w:val="white"/>
        </w:rPr>
      </w:pPr>
      <w:r>
        <w:rPr>
          <w:highlight w:val="white"/>
        </w:rPr>
        <w:t xml:space="preserve">The </w:t>
      </w:r>
      <w:r w:rsidRPr="003A1A30">
        <w:rPr>
          <w:rStyle w:val="KeyWord0"/>
          <w:highlight w:val="white"/>
        </w:rPr>
        <w:t>StructUnionSpecifier</w:t>
      </w:r>
      <w:r>
        <w:rPr>
          <w:highlight w:val="white"/>
        </w:rPr>
        <w:t xml:space="preserve"> method </w:t>
      </w:r>
      <w:r w:rsidR="00811372">
        <w:rPr>
          <w:highlight w:val="white"/>
        </w:rPr>
        <w:t>adds a</w:t>
      </w:r>
      <w:r>
        <w:rPr>
          <w:highlight w:val="white"/>
        </w:rPr>
        <w:t xml:space="preserve"> struct or union. The </w:t>
      </w:r>
      <w:r w:rsidRPr="00E13EB9">
        <w:rPr>
          <w:rStyle w:val="KeyWord0"/>
          <w:highlight w:val="white"/>
        </w:rPr>
        <w:t>sort</w:t>
      </w:r>
      <w:r>
        <w:rPr>
          <w:highlight w:val="white"/>
        </w:rPr>
        <w:t xml:space="preserve"> parameter is either </w:t>
      </w:r>
      <w:r w:rsidRPr="009046E4">
        <w:rPr>
          <w:rStyle w:val="KeyWord0"/>
          <w:highlight w:val="white"/>
        </w:rPr>
        <w:t>Sort.Struct</w:t>
      </w:r>
      <w:r w:rsidR="00B65D09" w:rsidRPr="00F435E5">
        <w:rPr>
          <w:highlight w:val="white"/>
        </w:rPr>
        <w:t xml:space="preserve"> </w:t>
      </w:r>
      <w:r w:rsidR="00681086">
        <w:rPr>
          <w:highlight w:val="white"/>
        </w:rPr>
        <w:t xml:space="preserve">or </w:t>
      </w:r>
      <w:r w:rsidR="00681086" w:rsidRPr="00681086">
        <w:rPr>
          <w:rStyle w:val="KeyWord0"/>
          <w:highlight w:val="white"/>
        </w:rPr>
        <w:t>Sort.Union</w:t>
      </w:r>
      <w:r w:rsidR="00681086">
        <w:rPr>
          <w:highlight w:val="white"/>
        </w:rPr>
        <w:t>.</w:t>
      </w:r>
      <w:r w:rsidR="00015FBE">
        <w:rPr>
          <w:highlight w:val="white"/>
        </w:rPr>
        <w:t xml:space="preserve"> If the optional name is not null, we look up the type (it has been added by </w:t>
      </w:r>
      <w:r w:rsidR="00015FBE" w:rsidRPr="002879AA">
        <w:rPr>
          <w:rStyle w:val="KeyWord0"/>
          <w:highlight w:val="white"/>
        </w:rPr>
        <w:t>StructOrUnionHeader</w:t>
      </w:r>
      <w:r w:rsidR="00015FBE" w:rsidRPr="00015FBE">
        <w:rPr>
          <w:highlight w:val="white"/>
        </w:rPr>
        <w:t xml:space="preserve"> </w:t>
      </w:r>
      <w:r w:rsidR="0037779A">
        <w:rPr>
          <w:highlight w:val="white"/>
        </w:rPr>
        <w:t>above) and sets its member map</w:t>
      </w:r>
      <w:r w:rsidR="00EB40FE">
        <w:rPr>
          <w:highlight w:val="white"/>
        </w:rPr>
        <w:t>, which is given by the entry map of the current symbol table.</w:t>
      </w:r>
    </w:p>
    <w:p w14:paraId="7097D6B3" w14:textId="7A982455" w:rsidR="00D77A6B" w:rsidRPr="00D77A6B" w:rsidRDefault="00D77A6B" w:rsidP="00015FBE">
      <w:pPr>
        <w:pStyle w:val="Code"/>
        <w:rPr>
          <w:highlight w:val="white"/>
        </w:rPr>
      </w:pPr>
      <w:r w:rsidRPr="00D77A6B">
        <w:rPr>
          <w:highlight w:val="white"/>
        </w:rPr>
        <w:t xml:space="preserve">    public static Type StructUnionSpecifier(string optionalName, Sort sort) {</w:t>
      </w:r>
    </w:p>
    <w:p w14:paraId="0C14870B" w14:textId="77777777" w:rsidR="00D77A6B" w:rsidRPr="00D77A6B" w:rsidRDefault="00D77A6B" w:rsidP="00D77A6B">
      <w:pPr>
        <w:pStyle w:val="Code"/>
        <w:rPr>
          <w:highlight w:val="white"/>
        </w:rPr>
      </w:pPr>
      <w:r w:rsidRPr="00D77A6B">
        <w:rPr>
          <w:highlight w:val="white"/>
        </w:rPr>
        <w:t xml:space="preserve">      if (optionalName != null) {</w:t>
      </w:r>
    </w:p>
    <w:p w14:paraId="0A8D67C6" w14:textId="77777777" w:rsidR="00D77A6B" w:rsidRPr="00D77A6B" w:rsidRDefault="00D77A6B" w:rsidP="00D77A6B">
      <w:pPr>
        <w:pStyle w:val="Code"/>
        <w:rPr>
          <w:highlight w:val="white"/>
        </w:rPr>
      </w:pPr>
      <w:r w:rsidRPr="00D77A6B">
        <w:rPr>
          <w:highlight w:val="white"/>
        </w:rPr>
        <w:t xml:space="preserve">        Type type = SymbolTable.CurrentTable.LookupTag(optionalName, sort);</w:t>
      </w:r>
    </w:p>
    <w:p w14:paraId="6DD2C1F0" w14:textId="77777777" w:rsidR="00D77A6B" w:rsidRPr="00D77A6B" w:rsidRDefault="00D77A6B" w:rsidP="00D77A6B">
      <w:pPr>
        <w:pStyle w:val="Code"/>
        <w:rPr>
          <w:highlight w:val="white"/>
        </w:rPr>
      </w:pPr>
      <w:r w:rsidRPr="00D77A6B">
        <w:rPr>
          <w:highlight w:val="white"/>
        </w:rPr>
        <w:t xml:space="preserve">        type.MemberMap = SymbolTable.CurrentTable.EntryMap;</w:t>
      </w:r>
    </w:p>
    <w:p w14:paraId="4966F811" w14:textId="77777777" w:rsidR="00D77A6B" w:rsidRPr="00D77A6B" w:rsidRDefault="00D77A6B" w:rsidP="00D77A6B">
      <w:pPr>
        <w:pStyle w:val="Code"/>
        <w:rPr>
          <w:highlight w:val="white"/>
        </w:rPr>
      </w:pPr>
      <w:r w:rsidRPr="00D77A6B">
        <w:rPr>
          <w:highlight w:val="white"/>
        </w:rPr>
        <w:t xml:space="preserve">        return type;</w:t>
      </w:r>
    </w:p>
    <w:p w14:paraId="0E4782F7" w14:textId="617D55AE" w:rsidR="00D77A6B" w:rsidRDefault="00D77A6B" w:rsidP="00D77A6B">
      <w:pPr>
        <w:pStyle w:val="Code"/>
        <w:rPr>
          <w:highlight w:val="white"/>
        </w:rPr>
      </w:pPr>
      <w:r w:rsidRPr="00D77A6B">
        <w:rPr>
          <w:highlight w:val="white"/>
        </w:rPr>
        <w:t xml:space="preserve">      }</w:t>
      </w:r>
    </w:p>
    <w:p w14:paraId="204CDBB0" w14:textId="08E62FC0" w:rsidR="00063DDD" w:rsidRPr="00D77A6B" w:rsidRDefault="00063DDD" w:rsidP="00063DDD">
      <w:pPr>
        <w:rPr>
          <w:highlight w:val="white"/>
        </w:rPr>
      </w:pPr>
      <w:r>
        <w:rPr>
          <w:highlight w:val="white"/>
        </w:rPr>
        <w:t>If the optional name is null, we create and return a type with the entry map of the current symbol table.</w:t>
      </w:r>
    </w:p>
    <w:p w14:paraId="6877E896" w14:textId="77777777" w:rsidR="00D77A6B" w:rsidRPr="00D77A6B" w:rsidRDefault="00D77A6B" w:rsidP="00D77A6B">
      <w:pPr>
        <w:pStyle w:val="Code"/>
        <w:rPr>
          <w:highlight w:val="white"/>
        </w:rPr>
      </w:pPr>
      <w:r w:rsidRPr="00D77A6B">
        <w:rPr>
          <w:highlight w:val="white"/>
        </w:rPr>
        <w:t xml:space="preserve">      else {</w:t>
      </w:r>
    </w:p>
    <w:p w14:paraId="5B22BECC" w14:textId="77777777" w:rsidR="00D77A6B" w:rsidRPr="00D77A6B" w:rsidRDefault="00D77A6B" w:rsidP="00D77A6B">
      <w:pPr>
        <w:pStyle w:val="Code"/>
        <w:rPr>
          <w:highlight w:val="white"/>
        </w:rPr>
      </w:pPr>
      <w:r w:rsidRPr="00D77A6B">
        <w:rPr>
          <w:highlight w:val="white"/>
        </w:rPr>
        <w:t xml:space="preserve">        return (new Type(sort, SymbolTable.CurrentTable.EntryMap));</w:t>
      </w:r>
    </w:p>
    <w:p w14:paraId="5EFE7F0F" w14:textId="77777777" w:rsidR="00D77A6B" w:rsidRPr="00D77A6B" w:rsidRDefault="00D77A6B" w:rsidP="00D77A6B">
      <w:pPr>
        <w:pStyle w:val="Code"/>
        <w:rPr>
          <w:highlight w:val="white"/>
        </w:rPr>
      </w:pPr>
      <w:r w:rsidRPr="00D77A6B">
        <w:rPr>
          <w:highlight w:val="white"/>
        </w:rPr>
        <w:t xml:space="preserve">      }</w:t>
      </w:r>
    </w:p>
    <w:p w14:paraId="645D5251" w14:textId="77777777" w:rsidR="00D77A6B" w:rsidRPr="00D77A6B" w:rsidRDefault="00D77A6B" w:rsidP="00D77A6B">
      <w:pPr>
        <w:pStyle w:val="Code"/>
        <w:rPr>
          <w:highlight w:val="white"/>
        </w:rPr>
      </w:pPr>
      <w:r w:rsidRPr="00D77A6B">
        <w:rPr>
          <w:highlight w:val="white"/>
        </w:rPr>
        <w:t xml:space="preserve">    }</w:t>
      </w:r>
    </w:p>
    <w:p w14:paraId="30E0EFD9" w14:textId="644BCFF0" w:rsidR="009046E4" w:rsidRDefault="00590E25" w:rsidP="00590E25">
      <w:pPr>
        <w:rPr>
          <w:highlight w:val="white"/>
        </w:rPr>
      </w:pPr>
      <w:r>
        <w:rPr>
          <w:highlight w:val="white"/>
        </w:rPr>
        <w:t xml:space="preserve">The </w:t>
      </w:r>
      <w:r w:rsidRPr="003A1A30">
        <w:rPr>
          <w:rStyle w:val="KeyWord0"/>
          <w:highlight w:val="white"/>
        </w:rPr>
        <w:t>LookupStructUnion</w:t>
      </w:r>
      <w:r>
        <w:rPr>
          <w:highlight w:val="white"/>
        </w:rPr>
        <w:t xml:space="preserve"> method</w:t>
      </w:r>
      <w:r w:rsidR="003A1A30">
        <w:rPr>
          <w:highlight w:val="white"/>
        </w:rPr>
        <w:t xml:space="preserve"> </w:t>
      </w:r>
      <w:r w:rsidR="008346E3">
        <w:rPr>
          <w:highlight w:val="white"/>
        </w:rPr>
        <w:t xml:space="preserve">looks </w:t>
      </w:r>
      <w:r w:rsidR="009046E4">
        <w:rPr>
          <w:highlight w:val="white"/>
        </w:rPr>
        <w:t xml:space="preserve">a struct or union. The sort parameter is either </w:t>
      </w:r>
      <w:r w:rsidR="009046E4" w:rsidRPr="009046E4">
        <w:rPr>
          <w:rStyle w:val="KeyWord0"/>
          <w:highlight w:val="white"/>
        </w:rPr>
        <w:t>Sort.Struct</w:t>
      </w:r>
      <w:r w:rsidR="009046E4">
        <w:rPr>
          <w:highlight w:val="white"/>
        </w:rPr>
        <w:t xml:space="preserve"> or </w:t>
      </w:r>
      <w:r w:rsidR="009046E4" w:rsidRPr="009046E4">
        <w:rPr>
          <w:rStyle w:val="KeyWord0"/>
          <w:highlight w:val="white"/>
        </w:rPr>
        <w:t>Sort.Union</w:t>
      </w:r>
      <w:r w:rsidR="009046E4">
        <w:rPr>
          <w:highlight w:val="white"/>
        </w:rPr>
        <w:t>.</w:t>
      </w:r>
    </w:p>
    <w:p w14:paraId="3D9F38D0" w14:textId="467781B1" w:rsidR="00B65D09" w:rsidRPr="00B65D09" w:rsidRDefault="00B65D09" w:rsidP="00B65D09">
      <w:pPr>
        <w:pStyle w:val="Code"/>
        <w:rPr>
          <w:highlight w:val="white"/>
        </w:rPr>
      </w:pPr>
      <w:r w:rsidRPr="00B65D09">
        <w:rPr>
          <w:highlight w:val="white"/>
        </w:rPr>
        <w:lastRenderedPageBreak/>
        <w:t xml:space="preserve">    public static Type LookupStructUnion(string name, Sort sort) {</w:t>
      </w:r>
    </w:p>
    <w:p w14:paraId="68397676" w14:textId="77777777" w:rsidR="00A56534" w:rsidRPr="00A56534" w:rsidRDefault="00A56534" w:rsidP="00A56534">
      <w:pPr>
        <w:pStyle w:val="Code"/>
        <w:rPr>
          <w:highlight w:val="white"/>
        </w:rPr>
      </w:pPr>
      <w:r w:rsidRPr="00A56534">
        <w:rPr>
          <w:highlight w:val="white"/>
        </w:rPr>
        <w:t xml:space="preserve">      Type type = SymbolTable.CurrentTable.LookupTag(name, sort);</w:t>
      </w:r>
    </w:p>
    <w:p w14:paraId="368CA89D" w14:textId="1ED2980E" w:rsidR="00B65D09" w:rsidRPr="00B65D09" w:rsidRDefault="008D0F8E" w:rsidP="008D0F8E">
      <w:pPr>
        <w:rPr>
          <w:highlight w:val="white"/>
        </w:rPr>
      </w:pPr>
      <w:r>
        <w:rPr>
          <w:highlight w:val="white"/>
        </w:rPr>
        <w:t>If the struct or union exists, we simply return its type.</w:t>
      </w:r>
    </w:p>
    <w:p w14:paraId="4D2D4F8C" w14:textId="77777777" w:rsidR="00B65D09" w:rsidRPr="00B65D09" w:rsidRDefault="00B65D09" w:rsidP="00B65D09">
      <w:pPr>
        <w:pStyle w:val="Code"/>
        <w:rPr>
          <w:highlight w:val="white"/>
        </w:rPr>
      </w:pPr>
      <w:r w:rsidRPr="00B65D09">
        <w:rPr>
          <w:highlight w:val="white"/>
        </w:rPr>
        <w:t xml:space="preserve">      if (type != null) {</w:t>
      </w:r>
    </w:p>
    <w:p w14:paraId="5E5196C2" w14:textId="77777777" w:rsidR="00B65D09" w:rsidRPr="00B65D09" w:rsidRDefault="00B65D09" w:rsidP="00B65D09">
      <w:pPr>
        <w:pStyle w:val="Code"/>
        <w:rPr>
          <w:highlight w:val="white"/>
        </w:rPr>
      </w:pPr>
      <w:r w:rsidRPr="00B65D09">
        <w:rPr>
          <w:highlight w:val="white"/>
        </w:rPr>
        <w:t xml:space="preserve">        return type;</w:t>
      </w:r>
    </w:p>
    <w:p w14:paraId="7B1175B4" w14:textId="1C01A0D7" w:rsidR="00B65D09" w:rsidRDefault="00B65D09" w:rsidP="00B65D09">
      <w:pPr>
        <w:pStyle w:val="Code"/>
        <w:rPr>
          <w:highlight w:val="white"/>
        </w:rPr>
      </w:pPr>
      <w:r w:rsidRPr="00B65D09">
        <w:rPr>
          <w:highlight w:val="white"/>
        </w:rPr>
        <w:t xml:space="preserve">      }</w:t>
      </w:r>
    </w:p>
    <w:p w14:paraId="058418D9" w14:textId="1BF717EA" w:rsidR="00A11606" w:rsidRPr="00B65D09" w:rsidRDefault="00A11606" w:rsidP="00A11606">
      <w:pPr>
        <w:rPr>
          <w:highlight w:val="white"/>
        </w:rPr>
      </w:pPr>
      <w:r>
        <w:rPr>
          <w:highlight w:val="white"/>
        </w:rPr>
        <w:t xml:space="preserve">If the struct or union does not exist, we create a new type and add it to the tag map. However, the type lacks a member map, which means that it is not yet possible to define variables of the type. </w:t>
      </w:r>
      <w:r w:rsidR="00C6631D">
        <w:rPr>
          <w:highlight w:val="white"/>
        </w:rPr>
        <w:t>It is only when the struc</w:t>
      </w:r>
      <w:r w:rsidR="00F36361">
        <w:rPr>
          <w:highlight w:val="white"/>
        </w:rPr>
        <w:t>t</w:t>
      </w:r>
      <w:r w:rsidR="00C6631D">
        <w:rPr>
          <w:highlight w:val="white"/>
        </w:rPr>
        <w:t xml:space="preserve"> or union becomes properly define, with a member map, this it will be possible to define variables</w:t>
      </w:r>
      <w:r w:rsidR="00063CF1">
        <w:rPr>
          <w:highlight w:val="white"/>
        </w:rPr>
        <w:t>.</w:t>
      </w:r>
    </w:p>
    <w:p w14:paraId="67DD6370" w14:textId="77777777" w:rsidR="00B65D09" w:rsidRPr="00B65D09" w:rsidRDefault="00B65D09" w:rsidP="00B65D09">
      <w:pPr>
        <w:pStyle w:val="Code"/>
        <w:rPr>
          <w:highlight w:val="white"/>
        </w:rPr>
      </w:pPr>
      <w:r w:rsidRPr="00B65D09">
        <w:rPr>
          <w:highlight w:val="white"/>
        </w:rPr>
        <w:t xml:space="preserve">      else {</w:t>
      </w:r>
    </w:p>
    <w:p w14:paraId="333CB301" w14:textId="77777777" w:rsidR="00B65D09" w:rsidRPr="00B65D09" w:rsidRDefault="00B65D09" w:rsidP="00B65D09">
      <w:pPr>
        <w:pStyle w:val="Code"/>
        <w:rPr>
          <w:highlight w:val="white"/>
        </w:rPr>
      </w:pPr>
      <w:r w:rsidRPr="00B65D09">
        <w:rPr>
          <w:highlight w:val="white"/>
        </w:rPr>
        <w:t xml:space="preserve">        type = new Type(sort);</w:t>
      </w:r>
    </w:p>
    <w:p w14:paraId="3AABF5BF" w14:textId="77777777" w:rsidR="00B65D09" w:rsidRPr="00B65D09" w:rsidRDefault="00B65D09" w:rsidP="00B65D09">
      <w:pPr>
        <w:pStyle w:val="Code"/>
        <w:rPr>
          <w:highlight w:val="white"/>
        </w:rPr>
      </w:pPr>
      <w:r w:rsidRPr="00B65D09">
        <w:rPr>
          <w:highlight w:val="white"/>
        </w:rPr>
        <w:t xml:space="preserve">        SymbolTable.CurrentTable.AddTag(name, type);</w:t>
      </w:r>
    </w:p>
    <w:p w14:paraId="71FF65B1" w14:textId="77777777" w:rsidR="00B65D09" w:rsidRPr="00B65D09" w:rsidRDefault="00B65D09" w:rsidP="00B65D09">
      <w:pPr>
        <w:pStyle w:val="Code"/>
        <w:rPr>
          <w:highlight w:val="white"/>
        </w:rPr>
      </w:pPr>
      <w:r w:rsidRPr="00B65D09">
        <w:rPr>
          <w:highlight w:val="white"/>
        </w:rPr>
        <w:t xml:space="preserve">        return type;</w:t>
      </w:r>
    </w:p>
    <w:p w14:paraId="6DED382D" w14:textId="77777777" w:rsidR="00B65D09" w:rsidRPr="00B65D09" w:rsidRDefault="00B65D09" w:rsidP="00B65D09">
      <w:pPr>
        <w:pStyle w:val="Code"/>
        <w:rPr>
          <w:highlight w:val="white"/>
        </w:rPr>
      </w:pPr>
      <w:r w:rsidRPr="00B65D09">
        <w:rPr>
          <w:highlight w:val="white"/>
        </w:rPr>
        <w:t xml:space="preserve">      }</w:t>
      </w:r>
    </w:p>
    <w:p w14:paraId="4091005F" w14:textId="32C813C3" w:rsidR="00B65D09" w:rsidRDefault="00B65D09" w:rsidP="00B65D09">
      <w:pPr>
        <w:pStyle w:val="Code"/>
        <w:rPr>
          <w:highlight w:val="white"/>
        </w:rPr>
      </w:pPr>
      <w:r w:rsidRPr="00B65D09">
        <w:rPr>
          <w:highlight w:val="white"/>
        </w:rPr>
        <w:t xml:space="preserve">    }</w:t>
      </w:r>
    </w:p>
    <w:p w14:paraId="40AAF170" w14:textId="064ABCC1" w:rsidR="00012070" w:rsidRPr="00B65D09" w:rsidRDefault="00012070" w:rsidP="00965E9F">
      <w:pPr>
        <w:pStyle w:val="Rubrik4"/>
        <w:rPr>
          <w:highlight w:val="white"/>
        </w:rPr>
      </w:pPr>
      <w:r>
        <w:rPr>
          <w:highlight w:val="white"/>
        </w:rPr>
        <w:t>Enumeration</w:t>
      </w:r>
    </w:p>
    <w:p w14:paraId="59DD874A" w14:textId="1A7FDFB2" w:rsidR="001D6908" w:rsidRDefault="00E86C12" w:rsidP="001D6908">
      <w:pPr>
        <w:rPr>
          <w:highlight w:val="white"/>
          <w:lang w:val="sv-SE"/>
        </w:rPr>
      </w:pPr>
      <w:r>
        <w:rPr>
          <w:highlight w:val="white"/>
        </w:rPr>
        <w:t xml:space="preserve">A enumeration declaration may holds a list of enumeration items, which are assigned values. Each item </w:t>
      </w:r>
      <w:r w:rsidR="00CF1EEA">
        <w:rPr>
          <w:highlight w:val="white"/>
        </w:rPr>
        <w:t xml:space="preserve">is </w:t>
      </w:r>
      <w:r>
        <w:rPr>
          <w:highlight w:val="white"/>
        </w:rPr>
        <w:t>declared as a constant signed integer, with a value that is</w:t>
      </w:r>
      <w:r w:rsidR="00CF1EEA">
        <w:rPr>
          <w:highlight w:val="white"/>
        </w:rPr>
        <w:t xml:space="preserve"> given</w:t>
      </w:r>
      <w:r>
        <w:rPr>
          <w:highlight w:val="white"/>
        </w:rPr>
        <w:t xml:space="preserve"> implicitly or explicitly assigned.</w:t>
      </w:r>
    </w:p>
    <w:p w14:paraId="759360CE" w14:textId="2F9A9F49" w:rsidR="00753E01" w:rsidRDefault="00E87871" w:rsidP="00876D3B">
      <w:pPr>
        <w:pStyle w:val="CodeHeader"/>
        <w:rPr>
          <w:highlight w:val="white"/>
        </w:rPr>
      </w:pPr>
      <w:r>
        <w:rPr>
          <w:highlight w:val="white"/>
        </w:rPr>
        <w:t>MainParser.</w:t>
      </w:r>
      <w:r w:rsidR="00A85C92">
        <w:rPr>
          <w:highlight w:val="white"/>
        </w:rPr>
        <w:t>gppg</w:t>
      </w:r>
    </w:p>
    <w:p w14:paraId="3803C6C5" w14:textId="77777777" w:rsidR="001D6908" w:rsidRDefault="001D6908" w:rsidP="001D6908">
      <w:pPr>
        <w:pStyle w:val="Code"/>
        <w:rPr>
          <w:highlight w:val="white"/>
          <w:lang w:val="sv-SE"/>
        </w:rPr>
      </w:pPr>
      <w:r>
        <w:rPr>
          <w:highlight w:val="white"/>
          <w:lang w:val="sv-SE"/>
        </w:rPr>
        <w:t>enum_specifier:</w:t>
      </w:r>
    </w:p>
    <w:p w14:paraId="03ED40AC" w14:textId="77777777" w:rsidR="001D6908" w:rsidRDefault="001D6908" w:rsidP="001D6908">
      <w:pPr>
        <w:pStyle w:val="Code"/>
        <w:rPr>
          <w:highlight w:val="white"/>
          <w:lang w:val="sv-SE"/>
        </w:rPr>
      </w:pPr>
      <w:r>
        <w:rPr>
          <w:highlight w:val="white"/>
          <w:lang w:val="sv-SE"/>
        </w:rPr>
        <w:t xml:space="preserve">    ENUM optional_name {</w:t>
      </w:r>
    </w:p>
    <w:p w14:paraId="6C0BFE57" w14:textId="7B1CADE3" w:rsidR="00AE69D4" w:rsidRDefault="00AE69D4" w:rsidP="00AE69D4">
      <w:pPr>
        <w:pStyle w:val="Code"/>
        <w:rPr>
          <w:highlight w:val="white"/>
          <w:lang w:val="sv-SE"/>
        </w:rPr>
      </w:pPr>
      <w:r>
        <w:rPr>
          <w:highlight w:val="white"/>
          <w:lang w:val="sv-SE"/>
        </w:rPr>
        <w:t xml:space="preserve">      EnumValueStack.Push(</w:t>
      </w:r>
      <w:r w:rsidR="00EF0D34">
        <w:rPr>
          <w:highlight w:val="white"/>
          <w:lang w:val="sv-SE"/>
        </w:rPr>
        <w:t>BigInteger.Zero</w:t>
      </w:r>
      <w:r>
        <w:rPr>
          <w:highlight w:val="white"/>
          <w:lang w:val="sv-SE"/>
        </w:rPr>
        <w:t>);</w:t>
      </w:r>
    </w:p>
    <w:p w14:paraId="2B21CA1E" w14:textId="77777777" w:rsidR="001D6908" w:rsidRDefault="001D6908" w:rsidP="001D6908">
      <w:pPr>
        <w:pStyle w:val="Code"/>
        <w:rPr>
          <w:highlight w:val="white"/>
          <w:lang w:val="sv-SE"/>
        </w:rPr>
      </w:pPr>
      <w:r>
        <w:rPr>
          <w:highlight w:val="white"/>
          <w:lang w:val="sv-SE"/>
        </w:rPr>
        <w:t xml:space="preserve">    }</w:t>
      </w:r>
    </w:p>
    <w:p w14:paraId="4A53BC29" w14:textId="77777777" w:rsidR="001D6908" w:rsidRDefault="001D6908" w:rsidP="001D6908">
      <w:pPr>
        <w:pStyle w:val="Code"/>
        <w:rPr>
          <w:highlight w:val="white"/>
          <w:lang w:val="sv-SE"/>
        </w:rPr>
      </w:pPr>
      <w:r>
        <w:rPr>
          <w:highlight w:val="white"/>
          <w:lang w:val="sv-SE"/>
        </w:rPr>
        <w:t xml:space="preserve">    LEFT_BLOCK enum_list RIGHT_BLOCK {</w:t>
      </w:r>
    </w:p>
    <w:p w14:paraId="096653E1" w14:textId="77777777" w:rsidR="001D6908" w:rsidRDefault="001D6908" w:rsidP="001D6908">
      <w:pPr>
        <w:pStyle w:val="Code"/>
        <w:rPr>
          <w:highlight w:val="white"/>
          <w:lang w:val="sv-SE"/>
        </w:rPr>
      </w:pPr>
      <w:r>
        <w:rPr>
          <w:highlight w:val="white"/>
          <w:lang w:val="sv-SE"/>
        </w:rPr>
        <w:t xml:space="preserve">      EnumValueStack.Pop();</w:t>
      </w:r>
    </w:p>
    <w:p w14:paraId="35AC9031" w14:textId="77777777" w:rsidR="001D6908" w:rsidRDefault="001D6908" w:rsidP="001D6908">
      <w:pPr>
        <w:pStyle w:val="Code"/>
        <w:rPr>
          <w:highlight w:val="white"/>
          <w:lang w:val="sv-SE"/>
        </w:rPr>
      </w:pPr>
      <w:r>
        <w:rPr>
          <w:highlight w:val="white"/>
          <w:lang w:val="sv-SE"/>
        </w:rPr>
        <w:t xml:space="preserve">      $$ = MiddleCodeGenerator.EnumSpecifier($2, $5);</w:t>
      </w:r>
    </w:p>
    <w:p w14:paraId="38247D25" w14:textId="15CC6105" w:rsidR="001D6908" w:rsidRDefault="001D6908" w:rsidP="001D6908">
      <w:pPr>
        <w:pStyle w:val="Code"/>
        <w:rPr>
          <w:highlight w:val="white"/>
          <w:lang w:val="sv-SE"/>
        </w:rPr>
      </w:pPr>
      <w:r>
        <w:rPr>
          <w:highlight w:val="white"/>
          <w:lang w:val="sv-SE"/>
        </w:rPr>
        <w:t xml:space="preserve">    }</w:t>
      </w:r>
    </w:p>
    <w:p w14:paraId="5CB2B10A" w14:textId="47EC6B8F" w:rsidR="00226BDF" w:rsidRDefault="00226BDF" w:rsidP="006A3D35">
      <w:pPr>
        <w:rPr>
          <w:highlight w:val="white"/>
          <w:lang w:val="sv-SE"/>
        </w:rPr>
      </w:pPr>
      <w:r>
        <w:rPr>
          <w:highlight w:val="white"/>
          <w:lang w:val="sv-SE"/>
        </w:rPr>
        <w:t xml:space="preserve">A enumeration declaration may also hold a name without a </w:t>
      </w:r>
      <w:r w:rsidR="006A3D35">
        <w:rPr>
          <w:highlight w:val="white"/>
          <w:lang w:val="sv-SE"/>
        </w:rPr>
        <w:t>enumeration item list. In that case, we look up the name and returns its type. The type will actually be constant signed integer. However, the name of the enumeraion must exist,; otherwise, a error is reported.</w:t>
      </w:r>
    </w:p>
    <w:p w14:paraId="6AE1CA02" w14:textId="77777777" w:rsidR="001D6908" w:rsidRDefault="001D6908" w:rsidP="001D6908">
      <w:pPr>
        <w:pStyle w:val="Code"/>
        <w:rPr>
          <w:highlight w:val="white"/>
          <w:lang w:val="sv-SE"/>
        </w:rPr>
      </w:pPr>
      <w:r>
        <w:rPr>
          <w:highlight w:val="white"/>
          <w:lang w:val="sv-SE"/>
        </w:rPr>
        <w:t xml:space="preserve">  | ENUM NAME {</w:t>
      </w:r>
    </w:p>
    <w:p w14:paraId="730F9932" w14:textId="77777777" w:rsidR="001D6908" w:rsidRDefault="001D6908" w:rsidP="001D6908">
      <w:pPr>
        <w:pStyle w:val="Code"/>
        <w:rPr>
          <w:highlight w:val="white"/>
          <w:lang w:val="sv-SE"/>
        </w:rPr>
      </w:pPr>
      <w:r>
        <w:rPr>
          <w:highlight w:val="white"/>
          <w:lang w:val="sv-SE"/>
        </w:rPr>
        <w:t xml:space="preserve">      $$ = MiddleCodeGenerator.LookupEnum($2);</w:t>
      </w:r>
    </w:p>
    <w:p w14:paraId="387517B7" w14:textId="77777777" w:rsidR="001D6908" w:rsidRDefault="001D6908" w:rsidP="001D6908">
      <w:pPr>
        <w:pStyle w:val="Code"/>
        <w:rPr>
          <w:highlight w:val="white"/>
          <w:lang w:val="sv-SE"/>
        </w:rPr>
      </w:pPr>
      <w:r>
        <w:rPr>
          <w:highlight w:val="white"/>
          <w:lang w:val="sv-SE"/>
        </w:rPr>
        <w:t xml:space="preserve">    };</w:t>
      </w:r>
    </w:p>
    <w:p w14:paraId="7F1B8764" w14:textId="180A48BF" w:rsidR="001D6908" w:rsidRDefault="00E803D1" w:rsidP="00E803D1">
      <w:pPr>
        <w:rPr>
          <w:highlight w:val="white"/>
          <w:lang w:val="sv-SE"/>
        </w:rPr>
      </w:pPr>
      <w:r>
        <w:rPr>
          <w:highlight w:val="white"/>
          <w:lang w:val="sv-SE"/>
        </w:rPr>
        <w:t xml:space="preserve">The result of </w:t>
      </w:r>
      <w:r w:rsidRPr="00BB7891">
        <w:rPr>
          <w:rStyle w:val="KeyWord0"/>
          <w:highlight w:val="white"/>
        </w:rPr>
        <w:t>enum_list</w:t>
      </w:r>
      <w:r>
        <w:rPr>
          <w:highlight w:val="white"/>
          <w:lang w:val="sv-SE"/>
        </w:rPr>
        <w:t xml:space="preserve"> is a set holding the symbols of the enumeration items and a boolean value indicating whether the item was explicitly assignd.</w:t>
      </w:r>
    </w:p>
    <w:p w14:paraId="5E260535" w14:textId="77777777" w:rsidR="001D6908" w:rsidRDefault="001D6908" w:rsidP="001D6908">
      <w:pPr>
        <w:pStyle w:val="Code"/>
        <w:rPr>
          <w:highlight w:val="white"/>
          <w:lang w:val="sv-SE"/>
        </w:rPr>
      </w:pPr>
      <w:r>
        <w:rPr>
          <w:highlight w:val="white"/>
          <w:lang w:val="sv-SE"/>
        </w:rPr>
        <w:t>enum_list:</w:t>
      </w:r>
    </w:p>
    <w:p w14:paraId="73A2A216" w14:textId="77777777" w:rsidR="001D6908" w:rsidRDefault="001D6908" w:rsidP="001D6908">
      <w:pPr>
        <w:pStyle w:val="Code"/>
        <w:rPr>
          <w:highlight w:val="white"/>
          <w:lang w:val="sv-SE"/>
        </w:rPr>
      </w:pPr>
      <w:r>
        <w:rPr>
          <w:highlight w:val="white"/>
          <w:lang w:val="sv-SE"/>
        </w:rPr>
        <w:t xml:space="preserve">    enum {</w:t>
      </w:r>
    </w:p>
    <w:p w14:paraId="41310C0B" w14:textId="77777777" w:rsidR="001D6908" w:rsidRDefault="001D6908" w:rsidP="001D6908">
      <w:pPr>
        <w:pStyle w:val="Code"/>
        <w:rPr>
          <w:highlight w:val="white"/>
          <w:lang w:val="sv-SE"/>
        </w:rPr>
      </w:pPr>
      <w:r>
        <w:rPr>
          <w:highlight w:val="white"/>
          <w:lang w:val="sv-SE"/>
        </w:rPr>
        <w:t xml:space="preserve">      ISet&lt;Pair&lt;Symbol,bool&gt;&gt; memberSet =</w:t>
      </w:r>
    </w:p>
    <w:p w14:paraId="11A7EB20" w14:textId="77777777" w:rsidR="001D6908" w:rsidRDefault="001D6908" w:rsidP="001D6908">
      <w:pPr>
        <w:pStyle w:val="Code"/>
        <w:rPr>
          <w:highlight w:val="white"/>
          <w:lang w:val="sv-SE"/>
        </w:rPr>
      </w:pPr>
      <w:r>
        <w:rPr>
          <w:highlight w:val="white"/>
          <w:lang w:val="sv-SE"/>
        </w:rPr>
        <w:t xml:space="preserve">        new HashSet&lt;Pair&lt;Symbol,bool&gt;&gt;();</w:t>
      </w:r>
    </w:p>
    <w:p w14:paraId="71F3D807" w14:textId="77777777" w:rsidR="001D6908" w:rsidRDefault="001D6908" w:rsidP="001D6908">
      <w:pPr>
        <w:pStyle w:val="Code"/>
        <w:rPr>
          <w:highlight w:val="white"/>
          <w:lang w:val="sv-SE"/>
        </w:rPr>
      </w:pPr>
      <w:r>
        <w:rPr>
          <w:highlight w:val="white"/>
          <w:lang w:val="sv-SE"/>
        </w:rPr>
        <w:t xml:space="preserve">      memberSet.Add($1);</w:t>
      </w:r>
    </w:p>
    <w:p w14:paraId="32B38798" w14:textId="77777777" w:rsidR="001D6908" w:rsidRDefault="001D6908" w:rsidP="001D6908">
      <w:pPr>
        <w:pStyle w:val="Code"/>
        <w:rPr>
          <w:highlight w:val="white"/>
          <w:lang w:val="sv-SE"/>
        </w:rPr>
      </w:pPr>
      <w:r>
        <w:rPr>
          <w:highlight w:val="white"/>
          <w:lang w:val="sv-SE"/>
        </w:rPr>
        <w:t xml:space="preserve">      $$ = memberSet;</w:t>
      </w:r>
    </w:p>
    <w:p w14:paraId="2C65A038" w14:textId="77777777" w:rsidR="001D6908" w:rsidRDefault="001D6908" w:rsidP="001D6908">
      <w:pPr>
        <w:pStyle w:val="Code"/>
        <w:rPr>
          <w:highlight w:val="white"/>
          <w:lang w:val="sv-SE"/>
        </w:rPr>
      </w:pPr>
      <w:r>
        <w:rPr>
          <w:highlight w:val="white"/>
          <w:lang w:val="sv-SE"/>
        </w:rPr>
        <w:t xml:space="preserve">    }</w:t>
      </w:r>
    </w:p>
    <w:p w14:paraId="51C0618E" w14:textId="77777777" w:rsidR="001D6908" w:rsidRDefault="001D6908" w:rsidP="001D6908">
      <w:pPr>
        <w:pStyle w:val="Code"/>
        <w:rPr>
          <w:highlight w:val="white"/>
          <w:lang w:val="sv-SE"/>
        </w:rPr>
      </w:pPr>
      <w:r>
        <w:rPr>
          <w:highlight w:val="white"/>
          <w:lang w:val="sv-SE"/>
        </w:rPr>
        <w:t xml:space="preserve">  | enum_list COMMA enum {</w:t>
      </w:r>
    </w:p>
    <w:p w14:paraId="5C6B5CED" w14:textId="77777777" w:rsidR="001D6908" w:rsidRDefault="001D6908" w:rsidP="001D6908">
      <w:pPr>
        <w:pStyle w:val="Code"/>
        <w:rPr>
          <w:highlight w:val="white"/>
          <w:lang w:val="sv-SE"/>
        </w:rPr>
      </w:pPr>
      <w:r>
        <w:rPr>
          <w:highlight w:val="white"/>
          <w:lang w:val="sv-SE"/>
        </w:rPr>
        <w:t xml:space="preserve">      ISet&lt;Pair&lt;Symbol,bool&gt;&gt; memberSet = $1;</w:t>
      </w:r>
    </w:p>
    <w:p w14:paraId="1DD8CFDC" w14:textId="77777777" w:rsidR="001D6908" w:rsidRDefault="001D6908" w:rsidP="001D6908">
      <w:pPr>
        <w:pStyle w:val="Code"/>
        <w:rPr>
          <w:highlight w:val="white"/>
          <w:lang w:val="sv-SE"/>
        </w:rPr>
      </w:pPr>
      <w:r>
        <w:rPr>
          <w:highlight w:val="white"/>
          <w:lang w:val="sv-SE"/>
        </w:rPr>
        <w:t xml:space="preserve">      memberSet.Add($3);</w:t>
      </w:r>
    </w:p>
    <w:p w14:paraId="21AAE3A5" w14:textId="77777777" w:rsidR="001D6908" w:rsidRDefault="001D6908" w:rsidP="001D6908">
      <w:pPr>
        <w:pStyle w:val="Code"/>
        <w:rPr>
          <w:highlight w:val="white"/>
          <w:lang w:val="sv-SE"/>
        </w:rPr>
      </w:pPr>
      <w:r>
        <w:rPr>
          <w:highlight w:val="white"/>
          <w:lang w:val="sv-SE"/>
        </w:rPr>
        <w:t xml:space="preserve">      $$ = memberSet;</w:t>
      </w:r>
    </w:p>
    <w:p w14:paraId="33EBF7AD" w14:textId="77777777" w:rsidR="001D6908" w:rsidRDefault="001D6908" w:rsidP="001D6908">
      <w:pPr>
        <w:pStyle w:val="Code"/>
        <w:rPr>
          <w:highlight w:val="white"/>
          <w:lang w:val="sv-SE"/>
        </w:rPr>
      </w:pPr>
      <w:r>
        <w:rPr>
          <w:highlight w:val="white"/>
          <w:lang w:val="sv-SE"/>
        </w:rPr>
        <w:t xml:space="preserve">    };</w:t>
      </w:r>
    </w:p>
    <w:p w14:paraId="7E896D4D" w14:textId="4F239989" w:rsidR="001D6908" w:rsidRDefault="00CC4B19" w:rsidP="00A725AC">
      <w:pPr>
        <w:rPr>
          <w:highlight w:val="white"/>
          <w:lang w:val="sv-SE"/>
        </w:rPr>
      </w:pPr>
      <w:r>
        <w:rPr>
          <w:highlight w:val="white"/>
          <w:lang w:val="sv-SE"/>
        </w:rPr>
        <w:t xml:space="preserve">A enumeration </w:t>
      </w:r>
      <w:r w:rsidR="008A0706">
        <w:rPr>
          <w:highlight w:val="white"/>
          <w:lang w:val="sv-SE"/>
        </w:rPr>
        <w:t>item</w:t>
      </w:r>
      <w:r>
        <w:rPr>
          <w:highlight w:val="white"/>
          <w:lang w:val="sv-SE"/>
        </w:rPr>
        <w:t xml:space="preserve"> </w:t>
      </w:r>
      <w:r w:rsidR="004B1FA0">
        <w:rPr>
          <w:highlight w:val="white"/>
          <w:lang w:val="sv-SE"/>
        </w:rPr>
        <w:t>might be assigned a value.</w:t>
      </w:r>
      <w:r w:rsidR="008520EB">
        <w:rPr>
          <w:highlight w:val="white"/>
          <w:lang w:val="sv-SE"/>
        </w:rPr>
        <w:t xml:space="preserve"> Otherwise, a values is implicitly assigned.</w:t>
      </w:r>
    </w:p>
    <w:p w14:paraId="60C1BB1D" w14:textId="77777777" w:rsidR="0099740C" w:rsidRDefault="0099740C" w:rsidP="0099740C">
      <w:pPr>
        <w:rPr>
          <w:highlight w:val="white"/>
          <w:lang w:val="sv-SE"/>
        </w:rPr>
      </w:pPr>
      <w:r>
        <w:rPr>
          <w:highlight w:val="white"/>
          <w:lang w:val="sv-SE"/>
        </w:rPr>
        <w:lastRenderedPageBreak/>
        <w:t>When it comes to enumeration we have a potential problem. Each enumeration item is stored in the symbol table as a signed integer with a value. The value may be assigned or given implicity. If the storage of the enumeration is extern, we are not allowed to assigne values to the enumeration items. However, it is in C allowed to state the declaration specifiers in arbitary order. For instance, the following declaration is valid</w:t>
      </w:r>
    </w:p>
    <w:p w14:paraId="033421AE" w14:textId="77777777" w:rsidR="0099740C" w:rsidRDefault="0099740C" w:rsidP="0099740C">
      <w:pPr>
        <w:pStyle w:val="Code"/>
        <w:rPr>
          <w:highlight w:val="white"/>
          <w:lang w:val="sv-SE"/>
        </w:rPr>
      </w:pPr>
      <w:r>
        <w:rPr>
          <w:highlight w:val="white"/>
          <w:lang w:val="sv-SE"/>
        </w:rPr>
        <w:t>enum {a, b} extern;</w:t>
      </w:r>
    </w:p>
    <w:p w14:paraId="01FCB109" w14:textId="77777777" w:rsidR="0099740C" w:rsidRDefault="0099740C" w:rsidP="0099740C">
      <w:pPr>
        <w:rPr>
          <w:highlight w:val="white"/>
          <w:lang w:val="sv-SE"/>
        </w:rPr>
      </w:pPr>
      <w:r>
        <w:rPr>
          <w:highlight w:val="white"/>
          <w:lang w:val="sv-SE"/>
        </w:rPr>
        <w:t>The following declaration is invalid:</w:t>
      </w:r>
    </w:p>
    <w:p w14:paraId="562048D0" w14:textId="4428548C" w:rsidR="0099740C" w:rsidRDefault="0099740C" w:rsidP="0099740C">
      <w:pPr>
        <w:pStyle w:val="Code"/>
        <w:rPr>
          <w:highlight w:val="white"/>
          <w:lang w:val="sv-SE"/>
        </w:rPr>
      </w:pPr>
      <w:r>
        <w:rPr>
          <w:highlight w:val="white"/>
          <w:lang w:val="sv-SE"/>
        </w:rPr>
        <w:t>enum {a = 1, b} extern;</w:t>
      </w:r>
      <w:r w:rsidR="00F17202">
        <w:rPr>
          <w:highlight w:val="white"/>
          <w:lang w:val="sv-SE"/>
        </w:rPr>
        <w:t xml:space="preserve"> // Invalid declaration</w:t>
      </w:r>
    </w:p>
    <w:p w14:paraId="2F963A49" w14:textId="56FE2A0A" w:rsidR="0099740C" w:rsidRDefault="0099740C" w:rsidP="0099740C">
      <w:pPr>
        <w:rPr>
          <w:highlight w:val="white"/>
          <w:lang w:val="sv-SE"/>
        </w:rPr>
      </w:pPr>
      <w:r>
        <w:rPr>
          <w:highlight w:val="white"/>
          <w:lang w:val="sv-SE"/>
        </w:rPr>
        <w:t>The problem is that when we parse enumeration declaration we might not yet know if its storage is extern. Therefore we must also store, for each item, whether it has been explicity assigned. The handling of the storage is maganed by the Specifier class after all declaration specifiers have been parsed.</w:t>
      </w:r>
      <w:r w:rsidR="007A5268">
        <w:rPr>
          <w:highlight w:val="white"/>
          <w:lang w:val="sv-SE"/>
        </w:rPr>
        <w:t xml:space="preserve"> The result is that for each item a p</w:t>
      </w:r>
      <w:r w:rsidR="00CA623C">
        <w:rPr>
          <w:highlight w:val="white"/>
          <w:lang w:val="sv-SE"/>
        </w:rPr>
        <w:t>a</w:t>
      </w:r>
      <w:r w:rsidR="007A5268">
        <w:rPr>
          <w:highlight w:val="white"/>
          <w:lang w:val="sv-SE"/>
        </w:rPr>
        <w:t>ir is returned, holding the symbol of the item and a boolean value indicating whether the item has been explicitly assigned.</w:t>
      </w:r>
    </w:p>
    <w:p w14:paraId="793331C8" w14:textId="77777777" w:rsidR="001D6908" w:rsidRDefault="001D6908" w:rsidP="001D6908">
      <w:pPr>
        <w:pStyle w:val="Code"/>
        <w:rPr>
          <w:highlight w:val="white"/>
          <w:lang w:val="sv-SE"/>
        </w:rPr>
      </w:pPr>
      <w:r>
        <w:rPr>
          <w:highlight w:val="white"/>
          <w:lang w:val="sv-SE"/>
        </w:rPr>
        <w:t>enum:</w:t>
      </w:r>
    </w:p>
    <w:p w14:paraId="3C09CDF4" w14:textId="77777777" w:rsidR="001D6908" w:rsidRDefault="001D6908" w:rsidP="001D6908">
      <w:pPr>
        <w:pStyle w:val="Code"/>
        <w:rPr>
          <w:highlight w:val="white"/>
          <w:lang w:val="sv-SE"/>
        </w:rPr>
      </w:pPr>
      <w:r>
        <w:rPr>
          <w:highlight w:val="white"/>
          <w:lang w:val="sv-SE"/>
        </w:rPr>
        <w:t xml:space="preserve">    NAME {</w:t>
      </w:r>
    </w:p>
    <w:p w14:paraId="5F2ECCB3" w14:textId="77777777" w:rsidR="001D6908" w:rsidRDefault="001D6908" w:rsidP="001D6908">
      <w:pPr>
        <w:pStyle w:val="Code"/>
        <w:rPr>
          <w:highlight w:val="white"/>
          <w:lang w:val="sv-SE"/>
        </w:rPr>
      </w:pPr>
      <w:r>
        <w:rPr>
          <w:highlight w:val="white"/>
          <w:lang w:val="sv-SE"/>
        </w:rPr>
        <w:t xml:space="preserve">      Symbol symbol = MiddleCodeGenerator.EnumItem($1, null);</w:t>
      </w:r>
    </w:p>
    <w:p w14:paraId="216FDEAC" w14:textId="77777777" w:rsidR="001D6908" w:rsidRDefault="001D6908" w:rsidP="001D6908">
      <w:pPr>
        <w:pStyle w:val="Code"/>
        <w:rPr>
          <w:highlight w:val="white"/>
          <w:lang w:val="sv-SE"/>
        </w:rPr>
      </w:pPr>
      <w:r>
        <w:rPr>
          <w:highlight w:val="white"/>
          <w:lang w:val="sv-SE"/>
        </w:rPr>
        <w:t xml:space="preserve">      $$ = new Pair&lt;Symbol,bool&gt;(symbol, false);</w:t>
      </w:r>
    </w:p>
    <w:p w14:paraId="5BBE38AF" w14:textId="77777777" w:rsidR="001D6908" w:rsidRDefault="001D6908" w:rsidP="001D6908">
      <w:pPr>
        <w:pStyle w:val="Code"/>
        <w:rPr>
          <w:highlight w:val="white"/>
          <w:lang w:val="sv-SE"/>
        </w:rPr>
      </w:pPr>
      <w:r>
        <w:rPr>
          <w:highlight w:val="white"/>
          <w:lang w:val="sv-SE"/>
        </w:rPr>
        <w:t xml:space="preserve">    }</w:t>
      </w:r>
    </w:p>
    <w:p w14:paraId="2B91875D" w14:textId="77777777" w:rsidR="001D6908" w:rsidRDefault="001D6908" w:rsidP="001D6908">
      <w:pPr>
        <w:pStyle w:val="Code"/>
        <w:rPr>
          <w:highlight w:val="white"/>
          <w:lang w:val="sv-SE"/>
        </w:rPr>
      </w:pPr>
      <w:r>
        <w:rPr>
          <w:highlight w:val="white"/>
          <w:lang w:val="sv-SE"/>
        </w:rPr>
        <w:t xml:space="preserve">  | NAME ASSIGN constant_integral_expression {</w:t>
      </w:r>
    </w:p>
    <w:p w14:paraId="0902C2F2" w14:textId="77777777" w:rsidR="001D6908" w:rsidRDefault="001D6908" w:rsidP="001D6908">
      <w:pPr>
        <w:pStyle w:val="Code"/>
        <w:rPr>
          <w:highlight w:val="white"/>
          <w:lang w:val="sv-SE"/>
        </w:rPr>
      </w:pPr>
      <w:r>
        <w:rPr>
          <w:highlight w:val="white"/>
          <w:lang w:val="sv-SE"/>
        </w:rPr>
        <w:t xml:space="preserve">      Symbol symbol = MiddleCodeGenerator.EnumItem($1, $3.Symbol);</w:t>
      </w:r>
    </w:p>
    <w:p w14:paraId="49FD6E51" w14:textId="77777777" w:rsidR="001D6908" w:rsidRDefault="001D6908" w:rsidP="001D6908">
      <w:pPr>
        <w:pStyle w:val="Code"/>
        <w:rPr>
          <w:highlight w:val="white"/>
          <w:lang w:val="sv-SE"/>
        </w:rPr>
      </w:pPr>
      <w:r>
        <w:rPr>
          <w:highlight w:val="white"/>
          <w:lang w:val="sv-SE"/>
        </w:rPr>
        <w:t xml:space="preserve">      $$ = new Pair&lt;Symbol,bool&gt;(symbol, true);</w:t>
      </w:r>
    </w:p>
    <w:p w14:paraId="62C79E85" w14:textId="4CDC9F9D" w:rsidR="00863397" w:rsidRDefault="001D6908" w:rsidP="00494989">
      <w:pPr>
        <w:pStyle w:val="Code"/>
        <w:rPr>
          <w:highlight w:val="white"/>
          <w:lang w:val="sv-SE"/>
        </w:rPr>
      </w:pPr>
      <w:r>
        <w:rPr>
          <w:highlight w:val="white"/>
          <w:lang w:val="sv-SE"/>
        </w:rPr>
        <w:t xml:space="preserve">    };</w:t>
      </w:r>
    </w:p>
    <w:p w14:paraId="56B47F33" w14:textId="63CE628F" w:rsidR="009931FF" w:rsidRDefault="009931FF" w:rsidP="009931FF">
      <w:pPr>
        <w:rPr>
          <w:highlight w:val="white"/>
        </w:rPr>
      </w:pPr>
      <w:r>
        <w:rPr>
          <w:highlight w:val="white"/>
        </w:rPr>
        <w:t xml:space="preserve">The </w:t>
      </w:r>
      <w:r w:rsidRPr="00AD69EA">
        <w:rPr>
          <w:rStyle w:val="KeyWord0"/>
          <w:highlight w:val="white"/>
        </w:rPr>
        <w:t>EnumItem</w:t>
      </w:r>
      <w:r>
        <w:rPr>
          <w:highlight w:val="white"/>
        </w:rPr>
        <w:t xml:space="preserve"> </w:t>
      </w:r>
      <w:r w:rsidR="00670DD6">
        <w:rPr>
          <w:highlight w:val="white"/>
        </w:rPr>
        <w:t xml:space="preserve">method </w:t>
      </w:r>
      <w:r w:rsidR="00B80F95">
        <w:rPr>
          <w:highlight w:val="white"/>
        </w:rPr>
        <w:t xml:space="preserve">stores the item in the symbol table and checks the optional </w:t>
      </w:r>
      <w:r w:rsidR="00F4217C">
        <w:rPr>
          <w:highlight w:val="white"/>
        </w:rPr>
        <w:t>initialization</w:t>
      </w:r>
      <w:r w:rsidR="00B80F95">
        <w:rPr>
          <w:highlight w:val="white"/>
        </w:rPr>
        <w:t xml:space="preserve"> symbol</w:t>
      </w:r>
      <w:r w:rsidR="00F23853">
        <w:rPr>
          <w:highlight w:val="white"/>
        </w:rPr>
        <w:t>.</w:t>
      </w:r>
      <w:r w:rsidR="00C039BF">
        <w:rPr>
          <w:highlight w:val="white"/>
        </w:rPr>
        <w:t xml:space="preserve"> The type of the item is constant signed integer.</w:t>
      </w:r>
    </w:p>
    <w:p w14:paraId="33646E55" w14:textId="5D385F7F" w:rsidR="00876D3B" w:rsidRDefault="00C04514" w:rsidP="00876D3B">
      <w:pPr>
        <w:pStyle w:val="CodeHeader"/>
        <w:rPr>
          <w:highlight w:val="white"/>
        </w:rPr>
      </w:pPr>
      <w:r>
        <w:rPr>
          <w:highlight w:val="white"/>
        </w:rPr>
        <w:t>MiddleCodeGenerator.cs</w:t>
      </w:r>
    </w:p>
    <w:p w14:paraId="246C3E79" w14:textId="2B236758" w:rsidR="00C04514" w:rsidRPr="00C04514" w:rsidRDefault="00C04514" w:rsidP="00C04514">
      <w:pPr>
        <w:pStyle w:val="Code"/>
        <w:rPr>
          <w:highlight w:val="white"/>
        </w:rPr>
      </w:pPr>
      <w:r w:rsidRPr="00C04514">
        <w:rPr>
          <w:highlight w:val="white"/>
        </w:rPr>
        <w:t xml:space="preserve">    public static Symbol EnumItem(string itemName, Symbol opt</w:t>
      </w:r>
      <w:r w:rsidR="002F35C1">
        <w:rPr>
          <w:highlight w:val="white"/>
        </w:rPr>
        <w:t>Initializer</w:t>
      </w:r>
      <w:r w:rsidRPr="00C04514">
        <w:rPr>
          <w:highlight w:val="white"/>
        </w:rPr>
        <w:t>Symbol) {</w:t>
      </w:r>
    </w:p>
    <w:p w14:paraId="67A57E7F" w14:textId="77777777" w:rsidR="00C04514" w:rsidRPr="00C04514" w:rsidRDefault="00C04514" w:rsidP="00C04514">
      <w:pPr>
        <w:pStyle w:val="Code"/>
        <w:rPr>
          <w:highlight w:val="white"/>
        </w:rPr>
      </w:pPr>
      <w:r w:rsidRPr="00C04514">
        <w:rPr>
          <w:highlight w:val="white"/>
        </w:rPr>
        <w:t xml:space="preserve">      Type itemType = new Type(Sort.Signed_Int);</w:t>
      </w:r>
    </w:p>
    <w:p w14:paraId="52F2C679" w14:textId="0C8FE736" w:rsidR="00C04514" w:rsidRDefault="00C04514" w:rsidP="00C04514">
      <w:pPr>
        <w:pStyle w:val="Code"/>
        <w:rPr>
          <w:highlight w:val="white"/>
        </w:rPr>
      </w:pPr>
      <w:r w:rsidRPr="00C04514">
        <w:rPr>
          <w:highlight w:val="white"/>
        </w:rPr>
        <w:t xml:space="preserve">      itemType.IsConstant = true;</w:t>
      </w:r>
    </w:p>
    <w:p w14:paraId="07A5C60E" w14:textId="6BD1F766" w:rsidR="00903954" w:rsidRPr="00C04514" w:rsidRDefault="00903954" w:rsidP="00903954">
      <w:pPr>
        <w:rPr>
          <w:highlight w:val="white"/>
        </w:rPr>
      </w:pPr>
      <w:r>
        <w:rPr>
          <w:highlight w:val="white"/>
        </w:rPr>
        <w:t xml:space="preserve">The value of the item is either set by the </w:t>
      </w:r>
      <w:r w:rsidR="00F4217C">
        <w:rPr>
          <w:highlight w:val="white"/>
        </w:rPr>
        <w:t>initialization</w:t>
      </w:r>
      <w:r>
        <w:rPr>
          <w:highlight w:val="white"/>
        </w:rPr>
        <w:t xml:space="preserve"> symbol value, if present, or by the </w:t>
      </w:r>
      <w:r w:rsidR="00423448">
        <w:rPr>
          <w:highlight w:val="white"/>
        </w:rPr>
        <w:t xml:space="preserve">enumeration value stack. The stack holds the value of the current enumeration list. It is popped and pushed with the item value plus one. In that way will each item hold the value of the previous item plus one, </w:t>
      </w:r>
      <w:r w:rsidR="0076643D">
        <w:rPr>
          <w:highlight w:val="white"/>
        </w:rPr>
        <w:t>the first item holds the value zero.</w:t>
      </w:r>
    </w:p>
    <w:p w14:paraId="23D65BAA" w14:textId="7DABCCD7" w:rsidR="00C04514" w:rsidRPr="00C04514" w:rsidRDefault="00C04514" w:rsidP="00C04514">
      <w:pPr>
        <w:pStyle w:val="Code"/>
        <w:rPr>
          <w:highlight w:val="white"/>
        </w:rPr>
      </w:pPr>
      <w:r w:rsidRPr="00C04514">
        <w:rPr>
          <w:highlight w:val="white"/>
        </w:rPr>
        <w:t xml:space="preserve">      BigInteger value;</w:t>
      </w:r>
    </w:p>
    <w:p w14:paraId="71875602" w14:textId="2B2A223F" w:rsidR="00C04514" w:rsidRPr="00C04514" w:rsidRDefault="00C04514" w:rsidP="00C04514">
      <w:pPr>
        <w:pStyle w:val="Code"/>
        <w:rPr>
          <w:highlight w:val="white"/>
        </w:rPr>
      </w:pPr>
      <w:r w:rsidRPr="00C04514">
        <w:rPr>
          <w:highlight w:val="white"/>
        </w:rPr>
        <w:t xml:space="preserve">      if (opt</w:t>
      </w:r>
      <w:r w:rsidR="002F35C1">
        <w:rPr>
          <w:highlight w:val="white"/>
        </w:rPr>
        <w:t>Initializer</w:t>
      </w:r>
      <w:r w:rsidRPr="00C04514">
        <w:rPr>
          <w:highlight w:val="white"/>
        </w:rPr>
        <w:t>Symbol != null) {</w:t>
      </w:r>
    </w:p>
    <w:p w14:paraId="6FFB6EFA" w14:textId="19506017"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Symbol.Type.IsIntegral(), itemName,</w:t>
      </w:r>
    </w:p>
    <w:p w14:paraId="1BDD6E86" w14:textId="77777777" w:rsidR="00C04514" w:rsidRPr="00C04514" w:rsidRDefault="00C04514" w:rsidP="00C04514">
      <w:pPr>
        <w:pStyle w:val="Code"/>
        <w:rPr>
          <w:highlight w:val="white"/>
        </w:rPr>
      </w:pPr>
      <w:r w:rsidRPr="00C04514">
        <w:rPr>
          <w:highlight w:val="white"/>
        </w:rPr>
        <w:t xml:space="preserve">                     Message.Non__integral_enum_value);</w:t>
      </w:r>
    </w:p>
    <w:p w14:paraId="18E5CE58" w14:textId="2BBD36FA" w:rsidR="00C04514" w:rsidRPr="00C04514" w:rsidRDefault="00C04514" w:rsidP="00C04514">
      <w:pPr>
        <w:pStyle w:val="Code"/>
        <w:rPr>
          <w:highlight w:val="white"/>
        </w:rPr>
      </w:pPr>
      <w:r w:rsidRPr="00C04514">
        <w:rPr>
          <w:highlight w:val="white"/>
        </w:rPr>
        <w:t xml:space="preserve">        Assert.Error(opt</w:t>
      </w:r>
      <w:r w:rsidR="002F35C1">
        <w:rPr>
          <w:highlight w:val="white"/>
        </w:rPr>
        <w:t>Initializer</w:t>
      </w:r>
      <w:r w:rsidRPr="00C04514">
        <w:rPr>
          <w:highlight w:val="white"/>
        </w:rPr>
        <w:t>Symbol.IsValue(), itemName,</w:t>
      </w:r>
    </w:p>
    <w:p w14:paraId="4329BA45" w14:textId="77777777" w:rsidR="00C04514" w:rsidRPr="00C04514" w:rsidRDefault="00C04514" w:rsidP="00C04514">
      <w:pPr>
        <w:pStyle w:val="Code"/>
        <w:rPr>
          <w:highlight w:val="white"/>
        </w:rPr>
      </w:pPr>
      <w:r w:rsidRPr="00C04514">
        <w:rPr>
          <w:highlight w:val="white"/>
        </w:rPr>
        <w:t xml:space="preserve">                     Message.Non__constant_enum_value);</w:t>
      </w:r>
    </w:p>
    <w:p w14:paraId="32DBBAAA" w14:textId="77777777" w:rsidR="00C04514" w:rsidRPr="00C04514" w:rsidRDefault="00C04514" w:rsidP="00C04514">
      <w:pPr>
        <w:pStyle w:val="Code"/>
        <w:rPr>
          <w:highlight w:val="white"/>
        </w:rPr>
      </w:pPr>
      <w:r w:rsidRPr="00C04514">
        <w:rPr>
          <w:highlight w:val="white"/>
        </w:rPr>
        <w:t xml:space="preserve">        CCompiler_Main.Parser.EnumValueStack.Pop();</w:t>
      </w:r>
    </w:p>
    <w:p w14:paraId="3294DE2E" w14:textId="434822C5" w:rsidR="00C04514" w:rsidRPr="00C04514" w:rsidRDefault="00C04514" w:rsidP="00C04514">
      <w:pPr>
        <w:pStyle w:val="Code"/>
        <w:rPr>
          <w:highlight w:val="white"/>
        </w:rPr>
      </w:pPr>
      <w:r w:rsidRPr="00C04514">
        <w:rPr>
          <w:highlight w:val="white"/>
        </w:rPr>
        <w:t xml:space="preserve">        value = (BigInteger) opt</w:t>
      </w:r>
      <w:r w:rsidR="002F35C1">
        <w:rPr>
          <w:highlight w:val="white"/>
        </w:rPr>
        <w:t>Initializer</w:t>
      </w:r>
      <w:r w:rsidRPr="00C04514">
        <w:rPr>
          <w:highlight w:val="white"/>
        </w:rPr>
        <w:t>Symbol.Value;</w:t>
      </w:r>
    </w:p>
    <w:p w14:paraId="141C5D0F" w14:textId="77777777" w:rsidR="00C04514" w:rsidRPr="00C04514" w:rsidRDefault="00C04514" w:rsidP="00C04514">
      <w:pPr>
        <w:pStyle w:val="Code"/>
        <w:rPr>
          <w:highlight w:val="white"/>
        </w:rPr>
      </w:pPr>
      <w:r w:rsidRPr="00C04514">
        <w:rPr>
          <w:highlight w:val="white"/>
        </w:rPr>
        <w:t xml:space="preserve">      }</w:t>
      </w:r>
    </w:p>
    <w:p w14:paraId="1F2AD3D4" w14:textId="77777777" w:rsidR="00C04514" w:rsidRPr="00C04514" w:rsidRDefault="00C04514" w:rsidP="00C04514">
      <w:pPr>
        <w:pStyle w:val="Code"/>
        <w:rPr>
          <w:highlight w:val="white"/>
        </w:rPr>
      </w:pPr>
      <w:r w:rsidRPr="00C04514">
        <w:rPr>
          <w:highlight w:val="white"/>
        </w:rPr>
        <w:t xml:space="preserve">      else {</w:t>
      </w:r>
    </w:p>
    <w:p w14:paraId="490D3B84" w14:textId="77777777" w:rsidR="00C04514" w:rsidRPr="00C04514" w:rsidRDefault="00C04514" w:rsidP="00C04514">
      <w:pPr>
        <w:pStyle w:val="Code"/>
        <w:rPr>
          <w:highlight w:val="white"/>
        </w:rPr>
      </w:pPr>
      <w:r w:rsidRPr="00C04514">
        <w:rPr>
          <w:highlight w:val="white"/>
        </w:rPr>
        <w:t xml:space="preserve">        value = CCompiler_Main.Parser.EnumValueStack.Pop();</w:t>
      </w:r>
    </w:p>
    <w:p w14:paraId="1BB10614" w14:textId="77777777" w:rsidR="00C04514" w:rsidRPr="00C04514" w:rsidRDefault="00C04514" w:rsidP="00C04514">
      <w:pPr>
        <w:pStyle w:val="Code"/>
        <w:rPr>
          <w:highlight w:val="white"/>
        </w:rPr>
      </w:pPr>
      <w:r w:rsidRPr="00C04514">
        <w:rPr>
          <w:highlight w:val="white"/>
        </w:rPr>
        <w:t xml:space="preserve">      }</w:t>
      </w:r>
    </w:p>
    <w:p w14:paraId="7142FFE9" w14:textId="77777777" w:rsidR="00C04514" w:rsidRPr="00C04514" w:rsidRDefault="00C04514" w:rsidP="00C04514">
      <w:pPr>
        <w:pStyle w:val="Code"/>
        <w:rPr>
          <w:highlight w:val="white"/>
        </w:rPr>
      </w:pPr>
      <w:r w:rsidRPr="00C04514">
        <w:rPr>
          <w:highlight w:val="white"/>
        </w:rPr>
        <w:t xml:space="preserve">    </w:t>
      </w:r>
    </w:p>
    <w:p w14:paraId="39715AB8" w14:textId="77777777" w:rsidR="00C04514" w:rsidRPr="00C04514" w:rsidRDefault="00C04514" w:rsidP="00C04514">
      <w:pPr>
        <w:pStyle w:val="Code"/>
        <w:rPr>
          <w:highlight w:val="white"/>
        </w:rPr>
      </w:pPr>
      <w:r w:rsidRPr="00C04514">
        <w:rPr>
          <w:highlight w:val="white"/>
        </w:rPr>
        <w:t xml:space="preserve">      Symbol itemSymbol = new Symbol(itemName, null, itemType, value);</w:t>
      </w:r>
    </w:p>
    <w:p w14:paraId="4CB22367" w14:textId="77777777" w:rsidR="00C04514" w:rsidRPr="00C04514" w:rsidRDefault="00C04514" w:rsidP="00C04514">
      <w:pPr>
        <w:pStyle w:val="Code"/>
        <w:rPr>
          <w:highlight w:val="white"/>
        </w:rPr>
      </w:pPr>
      <w:r w:rsidRPr="00C04514">
        <w:rPr>
          <w:highlight w:val="white"/>
        </w:rPr>
        <w:t xml:space="preserve">      SymbolTable.CurrentTable.AddSymbol(itemSymbol);</w:t>
      </w:r>
    </w:p>
    <w:p w14:paraId="5B758A30" w14:textId="77777777" w:rsidR="00C04514" w:rsidRPr="00C04514" w:rsidRDefault="00C04514" w:rsidP="00C04514">
      <w:pPr>
        <w:pStyle w:val="Code"/>
        <w:rPr>
          <w:highlight w:val="white"/>
        </w:rPr>
      </w:pPr>
      <w:r w:rsidRPr="00C04514">
        <w:rPr>
          <w:highlight w:val="white"/>
        </w:rPr>
        <w:t xml:space="preserve">      CCompiler_Main.Parser.EnumValueStack.Push(value + 1);</w:t>
      </w:r>
    </w:p>
    <w:p w14:paraId="474334C5" w14:textId="77777777" w:rsidR="00C04514" w:rsidRPr="00C04514" w:rsidRDefault="00C04514" w:rsidP="00C04514">
      <w:pPr>
        <w:pStyle w:val="Code"/>
        <w:rPr>
          <w:highlight w:val="white"/>
        </w:rPr>
      </w:pPr>
      <w:r w:rsidRPr="00C04514">
        <w:rPr>
          <w:highlight w:val="white"/>
        </w:rPr>
        <w:lastRenderedPageBreak/>
        <w:t xml:space="preserve">      return itemSymbol;</w:t>
      </w:r>
    </w:p>
    <w:p w14:paraId="784C4187" w14:textId="77777777" w:rsidR="00C04514" w:rsidRPr="00C04514" w:rsidRDefault="00C04514" w:rsidP="00C04514">
      <w:pPr>
        <w:pStyle w:val="Code"/>
        <w:rPr>
          <w:highlight w:val="white"/>
        </w:rPr>
      </w:pPr>
      <w:r w:rsidRPr="00C04514">
        <w:rPr>
          <w:highlight w:val="white"/>
        </w:rPr>
        <w:t xml:space="preserve">    }</w:t>
      </w:r>
    </w:p>
    <w:p w14:paraId="207AE1B0" w14:textId="2D8E97FD" w:rsidR="00C04514" w:rsidRPr="00C04514" w:rsidRDefault="0076643D" w:rsidP="0076643D">
      <w:pPr>
        <w:rPr>
          <w:highlight w:val="white"/>
        </w:rPr>
      </w:pPr>
      <w:r>
        <w:rPr>
          <w:highlight w:val="white"/>
        </w:rPr>
        <w:t xml:space="preserve">The </w:t>
      </w:r>
      <w:r w:rsidRPr="0076643D">
        <w:rPr>
          <w:rStyle w:val="KeyWord0"/>
          <w:highlight w:val="white"/>
        </w:rPr>
        <w:t>EnumSpecifier</w:t>
      </w:r>
      <w:r>
        <w:rPr>
          <w:highlight w:val="white"/>
        </w:rPr>
        <w:t xml:space="preserve"> method</w:t>
      </w:r>
      <w:r w:rsidR="00022A0D">
        <w:rPr>
          <w:highlight w:val="white"/>
        </w:rPr>
        <w:t xml:space="preserve"> </w:t>
      </w:r>
      <w:r w:rsidR="005E406E">
        <w:rPr>
          <w:highlight w:val="white"/>
        </w:rPr>
        <w:t xml:space="preserve">add the enumerator to the current symbol </w:t>
      </w:r>
      <w:r w:rsidR="001476AE">
        <w:rPr>
          <w:highlight w:val="white"/>
        </w:rPr>
        <w:t>table if</w:t>
      </w:r>
      <w:r w:rsidR="005E406E">
        <w:rPr>
          <w:highlight w:val="white"/>
        </w:rPr>
        <w:t xml:space="preserve"> </w:t>
      </w:r>
      <w:r w:rsidR="00C13273">
        <w:rPr>
          <w:highlight w:val="white"/>
        </w:rPr>
        <w:t>opti</w:t>
      </w:r>
      <w:r w:rsidR="00263D14">
        <w:rPr>
          <w:highlight w:val="white"/>
        </w:rPr>
        <w:t>o</w:t>
      </w:r>
      <w:r w:rsidR="00C13273">
        <w:rPr>
          <w:highlight w:val="white"/>
        </w:rPr>
        <w:t>nal nam</w:t>
      </w:r>
      <w:r w:rsidR="00263D14">
        <w:rPr>
          <w:highlight w:val="white"/>
        </w:rPr>
        <w:t>e</w:t>
      </w:r>
      <w:r w:rsidR="00C13273">
        <w:rPr>
          <w:highlight w:val="white"/>
        </w:rPr>
        <w:t xml:space="preserve"> is not null.</w:t>
      </w:r>
    </w:p>
    <w:p w14:paraId="302896AE" w14:textId="77777777" w:rsidR="009931FF" w:rsidRDefault="00C04514" w:rsidP="00C04514">
      <w:pPr>
        <w:pStyle w:val="Code"/>
        <w:rPr>
          <w:highlight w:val="white"/>
        </w:rPr>
      </w:pPr>
      <w:r w:rsidRPr="00C04514">
        <w:rPr>
          <w:highlight w:val="white"/>
        </w:rPr>
        <w:t xml:space="preserve">    public static Type EnumSpecifier(string optionalName,</w:t>
      </w:r>
    </w:p>
    <w:p w14:paraId="2530EA57" w14:textId="4393397E" w:rsidR="00C04514" w:rsidRPr="00C04514" w:rsidRDefault="009931FF" w:rsidP="00C04514">
      <w:pPr>
        <w:pStyle w:val="Code"/>
        <w:rPr>
          <w:highlight w:val="white"/>
        </w:rPr>
      </w:pPr>
      <w:r>
        <w:rPr>
          <w:highlight w:val="white"/>
        </w:rPr>
        <w:t xml:space="preserve">                                    </w:t>
      </w:r>
      <w:r w:rsidR="00C04514" w:rsidRPr="00C04514">
        <w:rPr>
          <w:highlight w:val="white"/>
        </w:rPr>
        <w:t xml:space="preserve"> ISet&lt;Pair&lt;Symbol,bool&gt;&gt; enumSet) {</w:t>
      </w:r>
    </w:p>
    <w:p w14:paraId="609AD76E" w14:textId="77777777" w:rsidR="00C04514" w:rsidRPr="00C04514" w:rsidRDefault="00C04514" w:rsidP="00C04514">
      <w:pPr>
        <w:pStyle w:val="Code"/>
        <w:rPr>
          <w:highlight w:val="white"/>
        </w:rPr>
      </w:pPr>
      <w:r w:rsidRPr="00C04514">
        <w:rPr>
          <w:highlight w:val="white"/>
        </w:rPr>
        <w:t xml:space="preserve">      Type enumType = new Type(Sort.Enumeration, enumSet);</w:t>
      </w:r>
    </w:p>
    <w:p w14:paraId="2F479045" w14:textId="77777777" w:rsidR="00C04514" w:rsidRPr="00C04514" w:rsidRDefault="00C04514" w:rsidP="00C04514">
      <w:pPr>
        <w:pStyle w:val="Code"/>
        <w:rPr>
          <w:highlight w:val="white"/>
        </w:rPr>
      </w:pPr>
    </w:p>
    <w:p w14:paraId="677683D3" w14:textId="77777777" w:rsidR="00C04514" w:rsidRPr="00C04514" w:rsidRDefault="00C04514" w:rsidP="00C04514">
      <w:pPr>
        <w:pStyle w:val="Code"/>
        <w:rPr>
          <w:highlight w:val="white"/>
        </w:rPr>
      </w:pPr>
      <w:r w:rsidRPr="00C04514">
        <w:rPr>
          <w:highlight w:val="white"/>
        </w:rPr>
        <w:t xml:space="preserve">      if (optionalName != null) {</w:t>
      </w:r>
    </w:p>
    <w:p w14:paraId="48AC30E9" w14:textId="77777777" w:rsidR="00C04514" w:rsidRPr="00C04514" w:rsidRDefault="00C04514" w:rsidP="00C04514">
      <w:pPr>
        <w:pStyle w:val="Code"/>
        <w:rPr>
          <w:highlight w:val="white"/>
        </w:rPr>
      </w:pPr>
      <w:r w:rsidRPr="00C04514">
        <w:rPr>
          <w:highlight w:val="white"/>
        </w:rPr>
        <w:t xml:space="preserve">        SymbolTable.CurrentTable.AddTag(optionalName, enumType);</w:t>
      </w:r>
    </w:p>
    <w:p w14:paraId="10DD2CC5" w14:textId="77777777" w:rsidR="00C04514" w:rsidRPr="00C04514" w:rsidRDefault="00C04514" w:rsidP="00C04514">
      <w:pPr>
        <w:pStyle w:val="Code"/>
        <w:rPr>
          <w:highlight w:val="white"/>
        </w:rPr>
      </w:pPr>
      <w:r w:rsidRPr="00C04514">
        <w:rPr>
          <w:highlight w:val="white"/>
        </w:rPr>
        <w:t xml:space="preserve">      }</w:t>
      </w:r>
    </w:p>
    <w:p w14:paraId="100B380B" w14:textId="77777777" w:rsidR="00C04514" w:rsidRPr="00C04514" w:rsidRDefault="00C04514" w:rsidP="00C04514">
      <w:pPr>
        <w:pStyle w:val="Code"/>
        <w:rPr>
          <w:highlight w:val="white"/>
        </w:rPr>
      </w:pPr>
    </w:p>
    <w:p w14:paraId="1971B37F" w14:textId="77777777" w:rsidR="00C04514" w:rsidRPr="00C04514" w:rsidRDefault="00C04514" w:rsidP="00C04514">
      <w:pPr>
        <w:pStyle w:val="Code"/>
        <w:rPr>
          <w:highlight w:val="white"/>
        </w:rPr>
      </w:pPr>
      <w:r w:rsidRPr="00C04514">
        <w:rPr>
          <w:highlight w:val="white"/>
        </w:rPr>
        <w:t xml:space="preserve">      return enumType;</w:t>
      </w:r>
    </w:p>
    <w:p w14:paraId="39FFDD23" w14:textId="77777777" w:rsidR="00C04514" w:rsidRPr="00C04514" w:rsidRDefault="00C04514" w:rsidP="00C04514">
      <w:pPr>
        <w:pStyle w:val="Code"/>
        <w:rPr>
          <w:highlight w:val="white"/>
        </w:rPr>
      </w:pPr>
      <w:r w:rsidRPr="00C04514">
        <w:rPr>
          <w:highlight w:val="white"/>
        </w:rPr>
        <w:t xml:space="preserve">    }</w:t>
      </w:r>
    </w:p>
    <w:p w14:paraId="27D364ED" w14:textId="24601DC0" w:rsidR="00C04514" w:rsidRPr="00C04514" w:rsidRDefault="003976FF" w:rsidP="003976FF">
      <w:pPr>
        <w:rPr>
          <w:highlight w:val="white"/>
        </w:rPr>
      </w:pPr>
      <w:r>
        <w:rPr>
          <w:highlight w:val="white"/>
        </w:rPr>
        <w:t xml:space="preserve">The </w:t>
      </w:r>
      <w:r w:rsidRPr="00B96B2D">
        <w:rPr>
          <w:rStyle w:val="KeyWord0"/>
          <w:highlight w:val="white"/>
        </w:rPr>
        <w:t>LookupE</w:t>
      </w:r>
      <w:r w:rsidR="00DB12FA">
        <w:rPr>
          <w:rStyle w:val="KeyWord0"/>
          <w:highlight w:val="white"/>
        </w:rPr>
        <w:t>num</w:t>
      </w:r>
      <w:r>
        <w:rPr>
          <w:highlight w:val="white"/>
        </w:rPr>
        <w:t xml:space="preserve"> method </w:t>
      </w:r>
    </w:p>
    <w:p w14:paraId="73D3B06F" w14:textId="77777777" w:rsidR="00C04514" w:rsidRPr="00C04514" w:rsidRDefault="00C04514" w:rsidP="00C04514">
      <w:pPr>
        <w:pStyle w:val="Code"/>
        <w:rPr>
          <w:highlight w:val="white"/>
        </w:rPr>
      </w:pPr>
      <w:r w:rsidRPr="00C04514">
        <w:rPr>
          <w:highlight w:val="white"/>
        </w:rPr>
        <w:t xml:space="preserve">    public static Type LookupEnum(string name) {</w:t>
      </w:r>
    </w:p>
    <w:p w14:paraId="1B249873" w14:textId="77777777" w:rsidR="00C04514" w:rsidRPr="00C04514" w:rsidRDefault="00C04514" w:rsidP="00C04514">
      <w:pPr>
        <w:pStyle w:val="Code"/>
        <w:rPr>
          <w:highlight w:val="white"/>
        </w:rPr>
      </w:pPr>
      <w:r w:rsidRPr="00C04514">
        <w:rPr>
          <w:highlight w:val="white"/>
        </w:rPr>
        <w:t xml:space="preserve">      Type type = SymbolTable.CurrentTable.LookupTag(name, Sort.Enumeration);</w:t>
      </w:r>
    </w:p>
    <w:p w14:paraId="65F92CA5" w14:textId="1842C67B" w:rsidR="00C04514" w:rsidRPr="00C04514" w:rsidRDefault="00C04514" w:rsidP="00C04514">
      <w:pPr>
        <w:pStyle w:val="Code"/>
        <w:rPr>
          <w:highlight w:val="white"/>
        </w:rPr>
      </w:pPr>
      <w:r w:rsidRPr="00C04514">
        <w:rPr>
          <w:highlight w:val="white"/>
        </w:rPr>
        <w:t xml:space="preserve">      Assert.Error(type != null</w:t>
      </w:r>
      <w:r w:rsidR="007246A2">
        <w:rPr>
          <w:highlight w:val="white"/>
        </w:rPr>
        <w:t xml:space="preserve">, name, </w:t>
      </w:r>
      <w:r w:rsidRPr="00C04514">
        <w:rPr>
          <w:highlight w:val="white"/>
        </w:rPr>
        <w:t>Message.Tag_not_found);</w:t>
      </w:r>
    </w:p>
    <w:p w14:paraId="2332B0FA" w14:textId="77777777" w:rsidR="00C04514" w:rsidRPr="00C04514" w:rsidRDefault="00C04514" w:rsidP="00C04514">
      <w:pPr>
        <w:pStyle w:val="Code"/>
        <w:rPr>
          <w:highlight w:val="white"/>
        </w:rPr>
      </w:pPr>
      <w:r w:rsidRPr="00C04514">
        <w:rPr>
          <w:highlight w:val="white"/>
        </w:rPr>
        <w:t xml:space="preserve">      return type;</w:t>
      </w:r>
    </w:p>
    <w:p w14:paraId="6ABC2409" w14:textId="46D2F12E" w:rsidR="00C04514" w:rsidRDefault="00C04514" w:rsidP="00C04514">
      <w:pPr>
        <w:pStyle w:val="Code"/>
        <w:rPr>
          <w:highlight w:val="white"/>
        </w:rPr>
      </w:pPr>
      <w:r w:rsidRPr="00C04514">
        <w:rPr>
          <w:highlight w:val="white"/>
        </w:rPr>
        <w:t xml:space="preserve">    }</w:t>
      </w:r>
    </w:p>
    <w:p w14:paraId="0410B6B8" w14:textId="77777777" w:rsidR="0058602A" w:rsidRPr="0058602A" w:rsidRDefault="0058602A" w:rsidP="0058602A">
      <w:pPr>
        <w:pStyle w:val="Rubrik4"/>
        <w:numPr>
          <w:ilvl w:val="3"/>
          <w:numId w:val="150"/>
        </w:numPr>
        <w:rPr>
          <w:highlight w:val="white"/>
          <w:lang w:val="sv-SE"/>
        </w:rPr>
      </w:pPr>
      <w:r w:rsidRPr="0058602A">
        <w:rPr>
          <w:highlight w:val="white"/>
          <w:lang w:val="sv-SE"/>
        </w:rPr>
        <w:t>Declaration</w:t>
      </w:r>
    </w:p>
    <w:p w14:paraId="5EE03350" w14:textId="77777777" w:rsidR="00A767EB" w:rsidRDefault="00A767EB" w:rsidP="00A767EB">
      <w:pPr>
        <w:rPr>
          <w:highlight w:val="white"/>
        </w:rPr>
      </w:pPr>
      <w:r>
        <w:rPr>
          <w:highlight w:val="white"/>
        </w:rPr>
        <w:t xml:space="preserve">A declaration is made up by a declaration specifier list, an optional pointer_declarator list, and a semicolon. For instance, in the following declaration, </w:t>
      </w:r>
      <w:r w:rsidRPr="000207E8">
        <w:rPr>
          <w:rStyle w:val="KeyWord0"/>
          <w:highlight w:val="white"/>
        </w:rPr>
        <w:t>static long int</w:t>
      </w:r>
      <w:r>
        <w:rPr>
          <w:highlight w:val="white"/>
        </w:rPr>
        <w:t xml:space="preserve"> is the specifier list while </w:t>
      </w:r>
      <w:r w:rsidRPr="00B51246">
        <w:rPr>
          <w:rStyle w:val="KeyWord0"/>
          <w:highlight w:val="white"/>
        </w:rPr>
        <w:t>*p</w:t>
      </w:r>
      <w:r>
        <w:rPr>
          <w:highlight w:val="white"/>
        </w:rPr>
        <w:t xml:space="preserve">, and </w:t>
      </w:r>
      <w:r w:rsidRPr="00B51246">
        <w:rPr>
          <w:rStyle w:val="KeyWord0"/>
          <w:highlight w:val="white"/>
        </w:rPr>
        <w:t>a[3]</w:t>
      </w:r>
      <w:r>
        <w:rPr>
          <w:highlight w:val="white"/>
        </w:rPr>
        <w:t xml:space="preserve"> are pointer declarators.</w:t>
      </w:r>
    </w:p>
    <w:p w14:paraId="5A1D5A4E" w14:textId="77777777" w:rsidR="00A767EB" w:rsidRDefault="00A767EB" w:rsidP="00A767EB">
      <w:pPr>
        <w:pStyle w:val="Code"/>
        <w:rPr>
          <w:highlight w:val="white"/>
        </w:rPr>
      </w:pPr>
      <w:r>
        <w:rPr>
          <w:highlight w:val="white"/>
        </w:rPr>
        <w:t>static long int *p, a[3];</w:t>
      </w:r>
    </w:p>
    <w:p w14:paraId="331E3ECC" w14:textId="77777777" w:rsidR="00A767EB" w:rsidRDefault="00A767EB" w:rsidP="00A767EB">
      <w:pPr>
        <w:rPr>
          <w:highlight w:val="white"/>
        </w:rPr>
      </w:pPr>
      <w:r>
        <w:rPr>
          <w:highlight w:val="white"/>
        </w:rPr>
        <w:t>There is possible to define a declaration without a pointer_declarator list. This feature is useful when declare a name struct or union:</w:t>
      </w:r>
    </w:p>
    <w:p w14:paraId="2A5BF77F" w14:textId="77777777" w:rsidR="00A767EB" w:rsidRDefault="00A767EB" w:rsidP="00A767EB">
      <w:pPr>
        <w:pStyle w:val="Code"/>
        <w:rPr>
          <w:highlight w:val="white"/>
        </w:rPr>
      </w:pPr>
      <w:r>
        <w:rPr>
          <w:highlight w:val="white"/>
        </w:rPr>
        <w:t>struct _s {int i};</w:t>
      </w:r>
    </w:p>
    <w:p w14:paraId="25327F62" w14:textId="77777777" w:rsidR="00A767EB" w:rsidRDefault="00A767EB" w:rsidP="00A767EB">
      <w:pPr>
        <w:rPr>
          <w:highlight w:val="white"/>
        </w:rPr>
      </w:pPr>
      <w:r>
        <w:rPr>
          <w:highlight w:val="white"/>
        </w:rPr>
        <w:t>However, this feature makes it also possible to declare unnamed specifier lists. The following declaration are syntactically correct but without meaning, they will be ignored by the compiler.</w:t>
      </w:r>
    </w:p>
    <w:p w14:paraId="1D4D8794" w14:textId="77777777" w:rsidR="00A767EB" w:rsidRDefault="00A767EB" w:rsidP="00A767EB">
      <w:pPr>
        <w:pStyle w:val="Code"/>
        <w:rPr>
          <w:highlight w:val="white"/>
        </w:rPr>
      </w:pPr>
      <w:r>
        <w:rPr>
          <w:highlight w:val="white"/>
        </w:rPr>
        <w:t>unsigned short int;</w:t>
      </w:r>
    </w:p>
    <w:p w14:paraId="4256FC5A" w14:textId="77777777" w:rsidR="00A767EB" w:rsidRDefault="00A767EB" w:rsidP="00A767EB">
      <w:pPr>
        <w:pStyle w:val="Code"/>
        <w:rPr>
          <w:highlight w:val="white"/>
        </w:rPr>
      </w:pPr>
      <w:r>
        <w:rPr>
          <w:highlight w:val="white"/>
        </w:rPr>
        <w:t>union {short s;}</w:t>
      </w:r>
    </w:p>
    <w:p w14:paraId="1E1BDC65" w14:textId="77777777" w:rsidR="00A767EB" w:rsidRDefault="00A767EB" w:rsidP="00A767EB">
      <w:pPr>
        <w:rPr>
          <w:highlight w:val="white"/>
        </w:rPr>
      </w:pPr>
      <w:r>
        <w:rPr>
          <w:highlight w:val="white"/>
        </w:rPr>
        <w:t>However, the following declaration has meaning since the enumeration values can be used.</w:t>
      </w:r>
    </w:p>
    <w:p w14:paraId="2DE2BE0C" w14:textId="77777777" w:rsidR="00A767EB" w:rsidRDefault="00A767EB" w:rsidP="00A767EB">
      <w:pPr>
        <w:pStyle w:val="Code"/>
        <w:rPr>
          <w:highlight w:val="white"/>
        </w:rPr>
      </w:pPr>
      <w:r>
        <w:rPr>
          <w:highlight w:val="white"/>
        </w:rPr>
        <w:t>enum {ZERO = 0, ONE = 1, TEN = 10};</w:t>
      </w:r>
    </w:p>
    <w:p w14:paraId="48EB9B40" w14:textId="77777777" w:rsidR="00A767EB" w:rsidRDefault="00A767EB" w:rsidP="0058602A">
      <w:pPr>
        <w:pStyle w:val="Code"/>
        <w:rPr>
          <w:highlight w:val="white"/>
        </w:rPr>
      </w:pPr>
    </w:p>
    <w:p w14:paraId="103E6838" w14:textId="3B586370" w:rsidR="0058602A" w:rsidRPr="00FF32E1" w:rsidRDefault="0058602A" w:rsidP="0058602A">
      <w:pPr>
        <w:pStyle w:val="Code"/>
        <w:rPr>
          <w:highlight w:val="white"/>
        </w:rPr>
      </w:pPr>
      <w:r w:rsidRPr="00FF32E1">
        <w:rPr>
          <w:highlight w:val="white"/>
        </w:rPr>
        <w:t>declaration:</w:t>
      </w:r>
    </w:p>
    <w:p w14:paraId="4530E8BC" w14:textId="77777777" w:rsidR="0058602A" w:rsidRPr="00FF32E1" w:rsidRDefault="0058602A" w:rsidP="0058602A">
      <w:pPr>
        <w:pStyle w:val="Code"/>
        <w:rPr>
          <w:highlight w:val="white"/>
        </w:rPr>
      </w:pPr>
      <w:r w:rsidRPr="00FF32E1">
        <w:rPr>
          <w:highlight w:val="white"/>
        </w:rPr>
        <w:t xml:space="preserve">    declaration_specifier_list SEMICOLON {</w:t>
      </w:r>
    </w:p>
    <w:p w14:paraId="005D5D93" w14:textId="77777777" w:rsidR="0058602A" w:rsidRPr="00FF32E1" w:rsidRDefault="0058602A" w:rsidP="0058602A">
      <w:pPr>
        <w:pStyle w:val="Code"/>
        <w:rPr>
          <w:highlight w:val="white"/>
        </w:rPr>
      </w:pPr>
      <w:r w:rsidRPr="00FF32E1">
        <w:rPr>
          <w:highlight w:val="white"/>
        </w:rPr>
        <w:t xml:space="preserve">      SpecifierStack.Push(Specifier.SpecifierList($1));</w:t>
      </w:r>
    </w:p>
    <w:p w14:paraId="18DB8BC0" w14:textId="77777777" w:rsidR="0058602A" w:rsidRPr="00FF32E1" w:rsidRDefault="0058602A" w:rsidP="0058602A">
      <w:pPr>
        <w:pStyle w:val="Code"/>
        <w:rPr>
          <w:highlight w:val="white"/>
        </w:rPr>
      </w:pPr>
      <w:r w:rsidRPr="00FF32E1">
        <w:rPr>
          <w:highlight w:val="white"/>
        </w:rPr>
        <w:t xml:space="preserve">      $$ = new List&lt;MiddleCode&gt;();</w:t>
      </w:r>
    </w:p>
    <w:p w14:paraId="398CF2D5" w14:textId="77777777" w:rsidR="0058602A" w:rsidRPr="00FF32E1" w:rsidRDefault="0058602A" w:rsidP="0058602A">
      <w:pPr>
        <w:pStyle w:val="Code"/>
        <w:rPr>
          <w:highlight w:val="white"/>
        </w:rPr>
      </w:pPr>
      <w:r w:rsidRPr="00FF32E1">
        <w:rPr>
          <w:highlight w:val="white"/>
        </w:rPr>
        <w:t xml:space="preserve">    }</w:t>
      </w:r>
    </w:p>
    <w:p w14:paraId="6F4CB26B" w14:textId="77777777" w:rsidR="0058602A" w:rsidRPr="00FF32E1" w:rsidRDefault="0058602A" w:rsidP="0058602A">
      <w:pPr>
        <w:pStyle w:val="Code"/>
        <w:rPr>
          <w:highlight w:val="white"/>
        </w:rPr>
      </w:pPr>
      <w:r w:rsidRPr="00FF32E1">
        <w:rPr>
          <w:highlight w:val="white"/>
        </w:rPr>
        <w:t xml:space="preserve">  | declaration_specifier_list_x declarator_list SEMICOLON {</w:t>
      </w:r>
    </w:p>
    <w:p w14:paraId="6C65AB81" w14:textId="77777777" w:rsidR="0058602A" w:rsidRPr="00FF32E1" w:rsidRDefault="0058602A" w:rsidP="0058602A">
      <w:pPr>
        <w:pStyle w:val="Code"/>
        <w:rPr>
          <w:highlight w:val="white"/>
        </w:rPr>
      </w:pPr>
      <w:r w:rsidRPr="00FF32E1">
        <w:rPr>
          <w:highlight w:val="white"/>
        </w:rPr>
        <w:t xml:space="preserve">      SpecifierStack.Pop();</w:t>
      </w:r>
    </w:p>
    <w:p w14:paraId="13715ECA" w14:textId="77777777" w:rsidR="0058602A" w:rsidRPr="00FF32E1" w:rsidRDefault="0058602A" w:rsidP="0058602A">
      <w:pPr>
        <w:pStyle w:val="Code"/>
        <w:rPr>
          <w:highlight w:val="white"/>
        </w:rPr>
      </w:pPr>
      <w:r w:rsidRPr="00FF32E1">
        <w:rPr>
          <w:highlight w:val="white"/>
        </w:rPr>
        <w:t xml:space="preserve">      $$ = $2;</w:t>
      </w:r>
    </w:p>
    <w:p w14:paraId="7F4E26A6" w14:textId="77777777" w:rsidR="0058602A" w:rsidRPr="00FF32E1" w:rsidRDefault="0058602A" w:rsidP="0058602A">
      <w:pPr>
        <w:pStyle w:val="Code"/>
        <w:rPr>
          <w:highlight w:val="white"/>
        </w:rPr>
      </w:pPr>
      <w:r w:rsidRPr="00FF32E1">
        <w:rPr>
          <w:highlight w:val="white"/>
        </w:rPr>
        <w:t xml:space="preserve">    };</w:t>
      </w:r>
    </w:p>
    <w:p w14:paraId="742DA224" w14:textId="77777777" w:rsidR="0058602A" w:rsidRPr="00FF32E1" w:rsidRDefault="0058602A" w:rsidP="0058602A">
      <w:pPr>
        <w:pStyle w:val="Code"/>
        <w:rPr>
          <w:highlight w:val="white"/>
        </w:rPr>
      </w:pPr>
    </w:p>
    <w:p w14:paraId="15B23864" w14:textId="77777777" w:rsidR="0058602A" w:rsidRPr="00FF32E1" w:rsidRDefault="0058602A" w:rsidP="0058602A">
      <w:pPr>
        <w:pStyle w:val="Code"/>
        <w:rPr>
          <w:highlight w:val="white"/>
        </w:rPr>
      </w:pPr>
      <w:r w:rsidRPr="00FF32E1">
        <w:rPr>
          <w:highlight w:val="white"/>
        </w:rPr>
        <w:t>declaration_specifier_list_x:</w:t>
      </w:r>
    </w:p>
    <w:p w14:paraId="712A0ACC" w14:textId="77777777" w:rsidR="0058602A" w:rsidRPr="00FF32E1" w:rsidRDefault="0058602A" w:rsidP="0058602A">
      <w:pPr>
        <w:pStyle w:val="Code"/>
        <w:rPr>
          <w:highlight w:val="white"/>
        </w:rPr>
      </w:pPr>
      <w:r w:rsidRPr="00FF32E1">
        <w:rPr>
          <w:highlight w:val="white"/>
        </w:rPr>
        <w:t xml:space="preserve">  declaration_specifier_list {</w:t>
      </w:r>
    </w:p>
    <w:p w14:paraId="74ED3655" w14:textId="77777777" w:rsidR="0058602A" w:rsidRPr="00FF32E1" w:rsidRDefault="0058602A" w:rsidP="0058602A">
      <w:pPr>
        <w:pStyle w:val="Code"/>
        <w:rPr>
          <w:highlight w:val="white"/>
        </w:rPr>
      </w:pPr>
      <w:r w:rsidRPr="00FF32E1">
        <w:rPr>
          <w:highlight w:val="white"/>
        </w:rPr>
        <w:t xml:space="preserve">    SpecifierStack.Push(Specifier.SpecifierList($1));</w:t>
      </w:r>
    </w:p>
    <w:p w14:paraId="4B4A4F64" w14:textId="77777777" w:rsidR="0058602A" w:rsidRPr="00FF32E1" w:rsidRDefault="0058602A" w:rsidP="0058602A">
      <w:pPr>
        <w:pStyle w:val="Code"/>
        <w:rPr>
          <w:highlight w:val="white"/>
        </w:rPr>
      </w:pPr>
      <w:r w:rsidRPr="00FF32E1">
        <w:rPr>
          <w:highlight w:val="white"/>
        </w:rPr>
        <w:t xml:space="preserve">  };</w:t>
      </w:r>
    </w:p>
    <w:p w14:paraId="7CD49A8C" w14:textId="77777777" w:rsidR="0058602A" w:rsidRPr="00FF32E1" w:rsidRDefault="0058602A" w:rsidP="0058602A">
      <w:pPr>
        <w:pStyle w:val="Code"/>
        <w:rPr>
          <w:highlight w:val="white"/>
        </w:rPr>
      </w:pPr>
    </w:p>
    <w:p w14:paraId="0339EA4B" w14:textId="77777777" w:rsidR="0058602A" w:rsidRPr="00FF32E1" w:rsidRDefault="0058602A" w:rsidP="0058602A">
      <w:pPr>
        <w:pStyle w:val="Code"/>
        <w:rPr>
          <w:highlight w:val="white"/>
        </w:rPr>
      </w:pPr>
      <w:r w:rsidRPr="00FF32E1">
        <w:rPr>
          <w:highlight w:val="white"/>
        </w:rPr>
        <w:t>declaration_specifier_list:</w:t>
      </w:r>
    </w:p>
    <w:p w14:paraId="5FDDF56B" w14:textId="77777777" w:rsidR="0058602A" w:rsidRPr="00FF32E1" w:rsidRDefault="0058602A" w:rsidP="0058602A">
      <w:pPr>
        <w:pStyle w:val="Code"/>
        <w:rPr>
          <w:highlight w:val="white"/>
        </w:rPr>
      </w:pPr>
      <w:r w:rsidRPr="00FF32E1">
        <w:rPr>
          <w:highlight w:val="white"/>
        </w:rPr>
        <w:t xml:space="preserve">    declaration_specifier {</w:t>
      </w:r>
    </w:p>
    <w:p w14:paraId="611CF039" w14:textId="77777777" w:rsidR="0058602A" w:rsidRPr="00FF32E1" w:rsidRDefault="0058602A" w:rsidP="0058602A">
      <w:pPr>
        <w:pStyle w:val="Code"/>
        <w:rPr>
          <w:highlight w:val="white"/>
        </w:rPr>
      </w:pPr>
      <w:r w:rsidRPr="00FF32E1">
        <w:rPr>
          <w:highlight w:val="white"/>
        </w:rPr>
        <w:t xml:space="preserve">      $$ = new List&lt;object&gt;();</w:t>
      </w:r>
    </w:p>
    <w:p w14:paraId="2E38B032" w14:textId="77777777" w:rsidR="0058602A" w:rsidRPr="00FF32E1" w:rsidRDefault="0058602A" w:rsidP="0058602A">
      <w:pPr>
        <w:pStyle w:val="Code"/>
        <w:rPr>
          <w:highlight w:val="white"/>
        </w:rPr>
      </w:pPr>
      <w:r w:rsidRPr="00FF32E1">
        <w:rPr>
          <w:highlight w:val="white"/>
        </w:rPr>
        <w:t xml:space="preserve">      $$.Add($1);</w:t>
      </w:r>
    </w:p>
    <w:p w14:paraId="4FCC40CF" w14:textId="77777777" w:rsidR="0058602A" w:rsidRPr="00FF32E1" w:rsidRDefault="0058602A" w:rsidP="0058602A">
      <w:pPr>
        <w:pStyle w:val="Code"/>
        <w:rPr>
          <w:highlight w:val="white"/>
        </w:rPr>
      </w:pPr>
      <w:r w:rsidRPr="00FF32E1">
        <w:rPr>
          <w:highlight w:val="white"/>
        </w:rPr>
        <w:t xml:space="preserve">    }</w:t>
      </w:r>
    </w:p>
    <w:p w14:paraId="69DF2C73" w14:textId="77777777" w:rsidR="0058602A" w:rsidRPr="00FF32E1" w:rsidRDefault="0058602A" w:rsidP="0058602A">
      <w:pPr>
        <w:pStyle w:val="Code"/>
        <w:rPr>
          <w:highlight w:val="white"/>
        </w:rPr>
      </w:pPr>
      <w:r w:rsidRPr="00FF32E1">
        <w:rPr>
          <w:highlight w:val="white"/>
        </w:rPr>
        <w:t xml:space="preserve">  | declaration_specifier declaration_specifier_list {</w:t>
      </w:r>
    </w:p>
    <w:p w14:paraId="31B91D28" w14:textId="77777777" w:rsidR="0058602A" w:rsidRPr="00FF32E1" w:rsidRDefault="0058602A" w:rsidP="0058602A">
      <w:pPr>
        <w:pStyle w:val="Code"/>
        <w:rPr>
          <w:highlight w:val="white"/>
        </w:rPr>
      </w:pPr>
      <w:r w:rsidRPr="00FF32E1">
        <w:rPr>
          <w:highlight w:val="white"/>
        </w:rPr>
        <w:t xml:space="preserve">      $2.Add($1);</w:t>
      </w:r>
    </w:p>
    <w:p w14:paraId="25A05828" w14:textId="77777777" w:rsidR="0058602A" w:rsidRPr="00FF32E1" w:rsidRDefault="0058602A" w:rsidP="0058602A">
      <w:pPr>
        <w:pStyle w:val="Code"/>
        <w:rPr>
          <w:highlight w:val="white"/>
        </w:rPr>
      </w:pPr>
      <w:r w:rsidRPr="00FF32E1">
        <w:rPr>
          <w:highlight w:val="white"/>
        </w:rPr>
        <w:t xml:space="preserve">      $$ = $2;</w:t>
      </w:r>
    </w:p>
    <w:p w14:paraId="1362BB18" w14:textId="77777777" w:rsidR="0058602A" w:rsidRPr="00FF32E1" w:rsidRDefault="0058602A" w:rsidP="0058602A">
      <w:pPr>
        <w:pStyle w:val="Code"/>
        <w:rPr>
          <w:highlight w:val="white"/>
        </w:rPr>
      </w:pPr>
      <w:r w:rsidRPr="00FF32E1">
        <w:rPr>
          <w:highlight w:val="white"/>
        </w:rPr>
        <w:t xml:space="preserve">    };</w:t>
      </w:r>
    </w:p>
    <w:p w14:paraId="45A378BF" w14:textId="77777777" w:rsidR="00CA7700" w:rsidRDefault="00CA7700" w:rsidP="00CA7700">
      <w:pPr>
        <w:rPr>
          <w:highlight w:val="white"/>
          <w:lang w:val="sv-SE"/>
        </w:rPr>
      </w:pPr>
      <w:r>
        <w:rPr>
          <w:highlight w:val="white"/>
          <w:lang w:val="sv-SE"/>
        </w:rPr>
        <w:t xml:space="preserve">There a set of different kind of specifiers. The following specifiers return a value of the </w:t>
      </w:r>
      <w:r w:rsidRPr="000D572F">
        <w:rPr>
          <w:rStyle w:val="KeyWord0"/>
          <w:highlight w:val="white"/>
        </w:rPr>
        <w:t>Mask</w:t>
      </w:r>
      <w:r>
        <w:rPr>
          <w:highlight w:val="white"/>
          <w:lang w:val="sv-SE"/>
        </w:rPr>
        <w:t xml:space="preserve"> enumeration.</w:t>
      </w:r>
    </w:p>
    <w:p w14:paraId="2B5C0FCE" w14:textId="77777777" w:rsidR="00CA7700" w:rsidRDefault="00CA7700" w:rsidP="00CA7700">
      <w:pPr>
        <w:pStyle w:val="Liststycke"/>
        <w:numPr>
          <w:ilvl w:val="0"/>
          <w:numId w:val="119"/>
        </w:numPr>
        <w:rPr>
          <w:highlight w:val="white"/>
          <w:lang w:val="sv-SE"/>
        </w:rPr>
      </w:pPr>
      <w:r>
        <w:rPr>
          <w:highlight w:val="white"/>
          <w:lang w:val="sv-SE"/>
        </w:rPr>
        <w:t xml:space="preserve">Storage: </w:t>
      </w:r>
      <w:r w:rsidRPr="00A52369">
        <w:rPr>
          <w:rStyle w:val="KeyWord0"/>
          <w:highlight w:val="white"/>
        </w:rPr>
        <w:t>auto</w:t>
      </w:r>
      <w:r>
        <w:rPr>
          <w:highlight w:val="white"/>
          <w:lang w:val="sv-SE"/>
        </w:rPr>
        <w:t xml:space="preserve">, </w:t>
      </w:r>
      <w:r w:rsidRPr="00A52369">
        <w:rPr>
          <w:rStyle w:val="KeyWord0"/>
          <w:highlight w:val="white"/>
        </w:rPr>
        <w:t>register</w:t>
      </w:r>
      <w:r>
        <w:rPr>
          <w:highlight w:val="white"/>
          <w:lang w:val="sv-SE"/>
        </w:rPr>
        <w:t xml:space="preserve">, </w:t>
      </w:r>
      <w:r w:rsidRPr="00A52369">
        <w:rPr>
          <w:rStyle w:val="KeyWord0"/>
          <w:highlight w:val="white"/>
        </w:rPr>
        <w:t>static</w:t>
      </w:r>
      <w:r>
        <w:rPr>
          <w:highlight w:val="white"/>
          <w:lang w:val="sv-SE"/>
        </w:rPr>
        <w:t xml:space="preserve">, </w:t>
      </w:r>
      <w:r w:rsidRPr="00A52369">
        <w:rPr>
          <w:rStyle w:val="KeyWord0"/>
          <w:highlight w:val="white"/>
        </w:rPr>
        <w:t>extern</w:t>
      </w:r>
      <w:r>
        <w:rPr>
          <w:highlight w:val="white"/>
          <w:lang w:val="sv-SE"/>
        </w:rPr>
        <w:t xml:space="preserve">, or </w:t>
      </w:r>
      <w:r w:rsidRPr="00A52369">
        <w:rPr>
          <w:rStyle w:val="KeyWord0"/>
          <w:highlight w:val="white"/>
        </w:rPr>
        <w:t>typedef</w:t>
      </w:r>
    </w:p>
    <w:p w14:paraId="05D71234" w14:textId="77777777" w:rsidR="00CA7700" w:rsidRDefault="00CA7700" w:rsidP="00CA7700">
      <w:pPr>
        <w:pStyle w:val="Liststycke"/>
        <w:numPr>
          <w:ilvl w:val="0"/>
          <w:numId w:val="119"/>
        </w:numPr>
        <w:rPr>
          <w:highlight w:val="white"/>
          <w:lang w:val="sv-SE"/>
        </w:rPr>
      </w:pPr>
      <w:r>
        <w:rPr>
          <w:highlight w:val="white"/>
          <w:lang w:val="sv-SE"/>
        </w:rPr>
        <w:t xml:space="preserve">Type quailifiers: </w:t>
      </w:r>
      <w:r w:rsidRPr="00A52369">
        <w:rPr>
          <w:rStyle w:val="KeyWord0"/>
          <w:highlight w:val="white"/>
        </w:rPr>
        <w:t>constant</w:t>
      </w:r>
      <w:r>
        <w:rPr>
          <w:highlight w:val="white"/>
          <w:lang w:val="sv-SE"/>
        </w:rPr>
        <w:t xml:space="preserve"> or </w:t>
      </w:r>
      <w:r w:rsidRPr="00A52369">
        <w:rPr>
          <w:rStyle w:val="KeyWord0"/>
          <w:highlight w:val="white"/>
        </w:rPr>
        <w:t>volatile</w:t>
      </w:r>
    </w:p>
    <w:p w14:paraId="26E2097E" w14:textId="77777777" w:rsidR="00CA7700" w:rsidRPr="000D572F" w:rsidRDefault="00CA7700" w:rsidP="00CA7700">
      <w:pPr>
        <w:pStyle w:val="Liststycke"/>
        <w:numPr>
          <w:ilvl w:val="0"/>
          <w:numId w:val="119"/>
        </w:numPr>
        <w:rPr>
          <w:rStyle w:val="KeyWord0"/>
          <w:b w:val="0"/>
          <w:noProof w:val="0"/>
          <w:highlight w:val="white"/>
          <w:lang w:val="sv-SE"/>
        </w:rPr>
      </w:pPr>
      <w:r>
        <w:rPr>
          <w:highlight w:val="white"/>
          <w:lang w:val="sv-SE"/>
        </w:rPr>
        <w:t xml:space="preserve">Type specifiers: </w:t>
      </w:r>
      <w:r w:rsidRPr="00A52369">
        <w:rPr>
          <w:rStyle w:val="KeyWord0"/>
          <w:highlight w:val="white"/>
        </w:rPr>
        <w:t>void</w:t>
      </w:r>
      <w:r>
        <w:rPr>
          <w:highlight w:val="white"/>
          <w:lang w:val="sv-SE"/>
        </w:rPr>
        <w:t xml:space="preserve">, </w:t>
      </w:r>
      <w:r w:rsidRPr="00A52369">
        <w:rPr>
          <w:rStyle w:val="KeyWord0"/>
          <w:highlight w:val="white"/>
        </w:rPr>
        <w:t>char</w:t>
      </w:r>
      <w:r>
        <w:rPr>
          <w:highlight w:val="white"/>
          <w:lang w:val="sv-SE"/>
        </w:rPr>
        <w:t xml:space="preserve">, </w:t>
      </w:r>
      <w:r w:rsidRPr="00A52369">
        <w:rPr>
          <w:rStyle w:val="KeyWord0"/>
          <w:highlight w:val="white"/>
        </w:rPr>
        <w:t>short</w:t>
      </w:r>
      <w:r>
        <w:rPr>
          <w:highlight w:val="white"/>
          <w:lang w:val="sv-SE"/>
        </w:rPr>
        <w:t xml:space="preserve">, </w:t>
      </w:r>
      <w:r w:rsidRPr="00A52369">
        <w:rPr>
          <w:rStyle w:val="KeyWord0"/>
          <w:highlight w:val="white"/>
        </w:rPr>
        <w:t>int</w:t>
      </w:r>
      <w:r>
        <w:rPr>
          <w:highlight w:val="white"/>
          <w:lang w:val="sv-SE"/>
        </w:rPr>
        <w:t xml:space="preserve">, </w:t>
      </w:r>
      <w:r w:rsidRPr="00A52369">
        <w:rPr>
          <w:rStyle w:val="KeyWord0"/>
          <w:highlight w:val="white"/>
        </w:rPr>
        <w:t>long</w:t>
      </w:r>
      <w:r>
        <w:rPr>
          <w:highlight w:val="white"/>
          <w:lang w:val="sv-SE"/>
        </w:rPr>
        <w:t xml:space="preserve">, </w:t>
      </w:r>
      <w:r w:rsidRPr="00A52369">
        <w:rPr>
          <w:rStyle w:val="KeyWord0"/>
          <w:highlight w:val="white"/>
        </w:rPr>
        <w:t>float</w:t>
      </w:r>
      <w:r>
        <w:rPr>
          <w:highlight w:val="white"/>
          <w:lang w:val="sv-SE"/>
        </w:rPr>
        <w:t xml:space="preserve">, </w:t>
      </w:r>
      <w:r w:rsidRPr="00A52369">
        <w:rPr>
          <w:rStyle w:val="KeyWord0"/>
          <w:highlight w:val="white"/>
        </w:rPr>
        <w:t>double</w:t>
      </w:r>
      <w:r>
        <w:rPr>
          <w:highlight w:val="white"/>
          <w:lang w:val="sv-SE"/>
        </w:rPr>
        <w:t xml:space="preserve">, </w:t>
      </w:r>
      <w:r w:rsidRPr="00A52369">
        <w:rPr>
          <w:rStyle w:val="KeyWord0"/>
          <w:highlight w:val="white"/>
        </w:rPr>
        <w:t>signed</w:t>
      </w:r>
      <w:r>
        <w:rPr>
          <w:highlight w:val="white"/>
          <w:lang w:val="sv-SE"/>
        </w:rPr>
        <w:t xml:space="preserve">, or </w:t>
      </w:r>
      <w:r w:rsidRPr="00A52369">
        <w:rPr>
          <w:rStyle w:val="KeyWord0"/>
          <w:highlight w:val="white"/>
        </w:rPr>
        <w:t>unsigned</w:t>
      </w:r>
    </w:p>
    <w:p w14:paraId="4892EDE1" w14:textId="77777777" w:rsidR="00CA7700" w:rsidRPr="000D572F" w:rsidRDefault="00CA7700" w:rsidP="00CA7700">
      <w:pPr>
        <w:rPr>
          <w:highlight w:val="white"/>
          <w:lang w:val="sv-SE"/>
        </w:rPr>
      </w:pPr>
      <w:r>
        <w:rPr>
          <w:highlight w:val="white"/>
          <w:lang w:val="sv-SE"/>
        </w:rPr>
        <w:t xml:space="preserve">The following specifiers return a reference to the </w:t>
      </w:r>
      <w:r w:rsidRPr="000D572F">
        <w:rPr>
          <w:rStyle w:val="KeyWord0"/>
          <w:highlight w:val="white"/>
        </w:rPr>
        <w:t>Type</w:t>
      </w:r>
      <w:r>
        <w:rPr>
          <w:highlight w:val="white"/>
          <w:lang w:val="sv-SE"/>
        </w:rPr>
        <w:t xml:space="preserve"> class.</w:t>
      </w:r>
    </w:p>
    <w:p w14:paraId="47BCB90A" w14:textId="77777777" w:rsidR="00CA7700" w:rsidRDefault="00CA7700" w:rsidP="00CA7700">
      <w:pPr>
        <w:pStyle w:val="Liststycke"/>
        <w:numPr>
          <w:ilvl w:val="0"/>
          <w:numId w:val="119"/>
        </w:numPr>
        <w:rPr>
          <w:highlight w:val="white"/>
          <w:lang w:val="sv-SE"/>
        </w:rPr>
      </w:pPr>
      <w:r>
        <w:rPr>
          <w:highlight w:val="white"/>
          <w:lang w:val="sv-SE"/>
        </w:rPr>
        <w:t>Struct or union specifier</w:t>
      </w:r>
    </w:p>
    <w:p w14:paraId="2E13887B" w14:textId="77777777" w:rsidR="00CA7700" w:rsidRDefault="00CA7700" w:rsidP="00CA7700">
      <w:pPr>
        <w:pStyle w:val="Liststycke"/>
        <w:numPr>
          <w:ilvl w:val="0"/>
          <w:numId w:val="119"/>
        </w:numPr>
        <w:rPr>
          <w:highlight w:val="white"/>
          <w:lang w:val="sv-SE"/>
        </w:rPr>
      </w:pPr>
      <w:r>
        <w:rPr>
          <w:highlight w:val="white"/>
          <w:lang w:val="sv-SE"/>
        </w:rPr>
        <w:t>Enum specifier</w:t>
      </w:r>
    </w:p>
    <w:p w14:paraId="4DB042E9" w14:textId="625369AC" w:rsidR="0058602A" w:rsidRPr="00CA7700" w:rsidRDefault="00CA7700" w:rsidP="0058602A">
      <w:pPr>
        <w:pStyle w:val="Liststycke"/>
        <w:numPr>
          <w:ilvl w:val="0"/>
          <w:numId w:val="119"/>
        </w:numPr>
        <w:rPr>
          <w:highlight w:val="white"/>
          <w:lang w:val="sv-SE"/>
        </w:rPr>
      </w:pPr>
      <w:r>
        <w:rPr>
          <w:highlight w:val="white"/>
          <w:lang w:val="sv-SE"/>
        </w:rPr>
        <w:t>Typedef name</w:t>
      </w:r>
    </w:p>
    <w:p w14:paraId="7E03D183" w14:textId="77777777" w:rsidR="0058602A" w:rsidRPr="00FF32E1" w:rsidRDefault="0058602A" w:rsidP="0058602A">
      <w:pPr>
        <w:pStyle w:val="Code"/>
        <w:rPr>
          <w:highlight w:val="white"/>
        </w:rPr>
      </w:pPr>
      <w:r w:rsidRPr="00FF32E1">
        <w:rPr>
          <w:highlight w:val="white"/>
        </w:rPr>
        <w:t>declaration_specifier:</w:t>
      </w:r>
    </w:p>
    <w:p w14:paraId="73898BDE" w14:textId="77777777" w:rsidR="0058602A" w:rsidRPr="00FF32E1" w:rsidRDefault="0058602A" w:rsidP="0058602A">
      <w:pPr>
        <w:pStyle w:val="Code"/>
        <w:rPr>
          <w:highlight w:val="white"/>
        </w:rPr>
      </w:pPr>
      <w:r w:rsidRPr="00FF32E1">
        <w:rPr>
          <w:highlight w:val="white"/>
        </w:rPr>
        <w:t xml:space="preserve">    CONSTANT                  { $$ = Mask.Constant; }</w:t>
      </w:r>
    </w:p>
    <w:p w14:paraId="7EC7B875" w14:textId="77777777" w:rsidR="0058602A" w:rsidRPr="00FF32E1" w:rsidRDefault="0058602A" w:rsidP="0058602A">
      <w:pPr>
        <w:pStyle w:val="Code"/>
        <w:rPr>
          <w:highlight w:val="white"/>
        </w:rPr>
      </w:pPr>
      <w:r w:rsidRPr="00FF32E1">
        <w:rPr>
          <w:highlight w:val="white"/>
        </w:rPr>
        <w:t xml:space="preserve">  | VOLATILE                  { $$ = Mask.Volatile; }</w:t>
      </w:r>
    </w:p>
    <w:p w14:paraId="4EFC6799" w14:textId="77777777" w:rsidR="0058602A" w:rsidRPr="00FF32E1" w:rsidRDefault="0058602A" w:rsidP="0058602A">
      <w:pPr>
        <w:pStyle w:val="Code"/>
        <w:rPr>
          <w:highlight w:val="white"/>
        </w:rPr>
      </w:pPr>
      <w:r w:rsidRPr="00FF32E1">
        <w:rPr>
          <w:highlight w:val="white"/>
        </w:rPr>
        <w:t xml:space="preserve">  | AUTO                      { $$ = Mask.Auto;     }</w:t>
      </w:r>
    </w:p>
    <w:p w14:paraId="441F459A" w14:textId="77777777" w:rsidR="0058602A" w:rsidRPr="00FF32E1" w:rsidRDefault="0058602A" w:rsidP="0058602A">
      <w:pPr>
        <w:pStyle w:val="Code"/>
        <w:rPr>
          <w:highlight w:val="white"/>
        </w:rPr>
      </w:pPr>
      <w:r w:rsidRPr="00FF32E1">
        <w:rPr>
          <w:highlight w:val="white"/>
        </w:rPr>
        <w:t xml:space="preserve">  | REGISTER                  { $$ = Mask.Register; }</w:t>
      </w:r>
    </w:p>
    <w:p w14:paraId="7EBE09CC" w14:textId="77777777" w:rsidR="0058602A" w:rsidRPr="00FF32E1" w:rsidRDefault="0058602A" w:rsidP="0058602A">
      <w:pPr>
        <w:pStyle w:val="Code"/>
        <w:rPr>
          <w:highlight w:val="white"/>
        </w:rPr>
      </w:pPr>
      <w:r w:rsidRPr="00FF32E1">
        <w:rPr>
          <w:highlight w:val="white"/>
        </w:rPr>
        <w:t xml:space="preserve">  | STATIC                    { $$ = Mask.Static;   }</w:t>
      </w:r>
    </w:p>
    <w:p w14:paraId="5B8AC3AE" w14:textId="77777777" w:rsidR="0058602A" w:rsidRPr="00FF32E1" w:rsidRDefault="0058602A" w:rsidP="0058602A">
      <w:pPr>
        <w:pStyle w:val="Code"/>
        <w:rPr>
          <w:highlight w:val="white"/>
        </w:rPr>
      </w:pPr>
      <w:r w:rsidRPr="00FF32E1">
        <w:rPr>
          <w:highlight w:val="white"/>
        </w:rPr>
        <w:t xml:space="preserve">  | EXTERN                    { $$ = Mask.Extern;   }</w:t>
      </w:r>
    </w:p>
    <w:p w14:paraId="7581CBB1" w14:textId="77777777" w:rsidR="0058602A" w:rsidRPr="00FF32E1" w:rsidRDefault="0058602A" w:rsidP="0058602A">
      <w:pPr>
        <w:pStyle w:val="Code"/>
        <w:rPr>
          <w:highlight w:val="white"/>
        </w:rPr>
      </w:pPr>
      <w:r w:rsidRPr="00FF32E1">
        <w:rPr>
          <w:highlight w:val="white"/>
        </w:rPr>
        <w:t xml:space="preserve">  | TYPEDEF                   { $$ = Mask.Typedef;  }</w:t>
      </w:r>
    </w:p>
    <w:p w14:paraId="0F702B35" w14:textId="77777777" w:rsidR="0058602A" w:rsidRPr="00FF32E1" w:rsidRDefault="0058602A" w:rsidP="0058602A">
      <w:pPr>
        <w:pStyle w:val="Code"/>
        <w:rPr>
          <w:highlight w:val="white"/>
        </w:rPr>
      </w:pPr>
      <w:r w:rsidRPr="00FF32E1">
        <w:rPr>
          <w:highlight w:val="white"/>
        </w:rPr>
        <w:t xml:space="preserve">  | VOID                      { $$ = Mask.Void;     }</w:t>
      </w:r>
    </w:p>
    <w:p w14:paraId="5D3644ED" w14:textId="77777777" w:rsidR="0058602A" w:rsidRPr="00FF32E1" w:rsidRDefault="0058602A" w:rsidP="0058602A">
      <w:pPr>
        <w:pStyle w:val="Code"/>
        <w:rPr>
          <w:highlight w:val="white"/>
        </w:rPr>
      </w:pPr>
      <w:r w:rsidRPr="00FF32E1">
        <w:rPr>
          <w:highlight w:val="white"/>
        </w:rPr>
        <w:t xml:space="preserve">  | CHAR                      { $$ = Mask.Char;     }</w:t>
      </w:r>
    </w:p>
    <w:p w14:paraId="05FF2C8A" w14:textId="77777777" w:rsidR="0058602A" w:rsidRPr="00FF32E1" w:rsidRDefault="0058602A" w:rsidP="0058602A">
      <w:pPr>
        <w:pStyle w:val="Code"/>
        <w:rPr>
          <w:highlight w:val="white"/>
        </w:rPr>
      </w:pPr>
      <w:r w:rsidRPr="00FF32E1">
        <w:rPr>
          <w:highlight w:val="white"/>
        </w:rPr>
        <w:t xml:space="preserve">  | SHORT                     { $$ = Mask.Short;    }</w:t>
      </w:r>
    </w:p>
    <w:p w14:paraId="295C67F3" w14:textId="77777777" w:rsidR="0058602A" w:rsidRPr="00FF32E1" w:rsidRDefault="0058602A" w:rsidP="0058602A">
      <w:pPr>
        <w:pStyle w:val="Code"/>
        <w:rPr>
          <w:highlight w:val="white"/>
        </w:rPr>
      </w:pPr>
      <w:r w:rsidRPr="00FF32E1">
        <w:rPr>
          <w:highlight w:val="white"/>
        </w:rPr>
        <w:t xml:space="preserve">  | INT                       { $$ = Mask.Int;      }</w:t>
      </w:r>
    </w:p>
    <w:p w14:paraId="590CA97F" w14:textId="77777777" w:rsidR="0058602A" w:rsidRPr="00FF32E1" w:rsidRDefault="0058602A" w:rsidP="0058602A">
      <w:pPr>
        <w:pStyle w:val="Code"/>
        <w:rPr>
          <w:highlight w:val="white"/>
        </w:rPr>
      </w:pPr>
      <w:r w:rsidRPr="00FF32E1">
        <w:rPr>
          <w:highlight w:val="white"/>
        </w:rPr>
        <w:t xml:space="preserve">  | LONG                      { $$ = Mask.Long;     }</w:t>
      </w:r>
    </w:p>
    <w:p w14:paraId="55CF4D45" w14:textId="77777777" w:rsidR="0058602A" w:rsidRPr="00FF32E1" w:rsidRDefault="0058602A" w:rsidP="0058602A">
      <w:pPr>
        <w:pStyle w:val="Code"/>
        <w:rPr>
          <w:highlight w:val="white"/>
        </w:rPr>
      </w:pPr>
      <w:r w:rsidRPr="00FF32E1">
        <w:rPr>
          <w:highlight w:val="white"/>
        </w:rPr>
        <w:t xml:space="preserve">  | FLOAT                     { $$ = Mask.Float;    }</w:t>
      </w:r>
    </w:p>
    <w:p w14:paraId="0CD42BA2" w14:textId="77777777" w:rsidR="0058602A" w:rsidRPr="00FF32E1" w:rsidRDefault="0058602A" w:rsidP="0058602A">
      <w:pPr>
        <w:pStyle w:val="Code"/>
        <w:rPr>
          <w:highlight w:val="white"/>
        </w:rPr>
      </w:pPr>
      <w:r w:rsidRPr="00FF32E1">
        <w:rPr>
          <w:highlight w:val="white"/>
        </w:rPr>
        <w:t xml:space="preserve">  | DOUBLE                    { $$ = Mask.Double;   }</w:t>
      </w:r>
    </w:p>
    <w:p w14:paraId="429A97FB" w14:textId="77777777" w:rsidR="0058602A" w:rsidRPr="00FF32E1" w:rsidRDefault="0058602A" w:rsidP="0058602A">
      <w:pPr>
        <w:pStyle w:val="Code"/>
        <w:rPr>
          <w:highlight w:val="white"/>
        </w:rPr>
      </w:pPr>
      <w:r w:rsidRPr="00FF32E1">
        <w:rPr>
          <w:highlight w:val="white"/>
        </w:rPr>
        <w:t xml:space="preserve">  | SIGNED                    { $$ = Mask.Signed;   }</w:t>
      </w:r>
    </w:p>
    <w:p w14:paraId="3FC53F84" w14:textId="77777777" w:rsidR="0058602A" w:rsidRPr="00FF32E1" w:rsidRDefault="0058602A" w:rsidP="0058602A">
      <w:pPr>
        <w:pStyle w:val="Code"/>
        <w:rPr>
          <w:highlight w:val="white"/>
        </w:rPr>
      </w:pPr>
      <w:r w:rsidRPr="00FF32E1">
        <w:rPr>
          <w:highlight w:val="white"/>
        </w:rPr>
        <w:t xml:space="preserve">  | UNSIGNED                  { $$ = Mask.Unsigned; }</w:t>
      </w:r>
    </w:p>
    <w:p w14:paraId="0D2281CC" w14:textId="77777777" w:rsidR="0058602A" w:rsidRPr="00FF32E1" w:rsidRDefault="0058602A" w:rsidP="0058602A">
      <w:pPr>
        <w:pStyle w:val="Code"/>
        <w:rPr>
          <w:highlight w:val="white"/>
        </w:rPr>
      </w:pPr>
      <w:r w:rsidRPr="00FF32E1">
        <w:rPr>
          <w:highlight w:val="white"/>
        </w:rPr>
        <w:t xml:space="preserve">  | struct_or_union_specifier { $$ = $1;            }</w:t>
      </w:r>
    </w:p>
    <w:p w14:paraId="7FDA3696" w14:textId="77777777" w:rsidR="0058602A" w:rsidRPr="00FF32E1" w:rsidRDefault="0058602A" w:rsidP="0058602A">
      <w:pPr>
        <w:pStyle w:val="Code"/>
        <w:rPr>
          <w:highlight w:val="white"/>
        </w:rPr>
      </w:pPr>
      <w:r w:rsidRPr="00FF32E1">
        <w:rPr>
          <w:highlight w:val="white"/>
        </w:rPr>
        <w:t xml:space="preserve">  | enum_specifier            { $$ = $1;            }</w:t>
      </w:r>
    </w:p>
    <w:p w14:paraId="716D23A2" w14:textId="77777777" w:rsidR="0058602A" w:rsidRPr="00FF32E1" w:rsidRDefault="0058602A" w:rsidP="0058602A">
      <w:pPr>
        <w:pStyle w:val="Code"/>
        <w:rPr>
          <w:highlight w:val="white"/>
        </w:rPr>
      </w:pPr>
      <w:r w:rsidRPr="00FF32E1">
        <w:rPr>
          <w:highlight w:val="white"/>
        </w:rPr>
        <w:t xml:space="preserve">  | TYPEDEF_NAME              { $$ = $1;            };</w:t>
      </w:r>
    </w:p>
    <w:p w14:paraId="257B3BBE" w14:textId="6B110070" w:rsidR="00D91C7B" w:rsidRDefault="00D91C7B" w:rsidP="00D91C7B">
      <w:pPr>
        <w:pStyle w:val="Rubrik3"/>
        <w:rPr>
          <w:highlight w:val="white"/>
        </w:rPr>
      </w:pPr>
      <w:bookmarkStart w:id="23" w:name="_Toc49764328"/>
      <w:r>
        <w:rPr>
          <w:highlight w:val="white"/>
        </w:rPr>
        <w:t>Declarator</w:t>
      </w:r>
      <w:bookmarkEnd w:id="23"/>
    </w:p>
    <w:p w14:paraId="4D476822" w14:textId="192A4397" w:rsidR="0086793B" w:rsidRPr="00C04514" w:rsidRDefault="00DF770E" w:rsidP="0086793B">
      <w:pPr>
        <w:rPr>
          <w:highlight w:val="white"/>
        </w:rPr>
      </w:pPr>
      <w:r>
        <w:rPr>
          <w:highlight w:val="white"/>
        </w:rPr>
        <w:t xml:space="preserve">A </w:t>
      </w:r>
      <w:r w:rsidR="003060D2">
        <w:rPr>
          <w:highlight w:val="white"/>
        </w:rPr>
        <w:t>declarator</w:t>
      </w:r>
      <w:r>
        <w:rPr>
          <w:highlight w:val="white"/>
        </w:rPr>
        <w:t xml:space="preserve"> list is made up by </w:t>
      </w:r>
      <w:r w:rsidR="00F4217C">
        <w:rPr>
          <w:highlight w:val="white"/>
        </w:rPr>
        <w:t>initialization</w:t>
      </w:r>
      <w:r w:rsidR="009B579D">
        <w:rPr>
          <w:highlight w:val="white"/>
        </w:rPr>
        <w:t>-</w:t>
      </w:r>
      <w:r w:rsidR="006D62EC">
        <w:rPr>
          <w:highlight w:val="white"/>
        </w:rPr>
        <w:t xml:space="preserve">bitfield </w:t>
      </w:r>
      <w:r w:rsidR="003060D2">
        <w:rPr>
          <w:highlight w:val="white"/>
        </w:rPr>
        <w:t>declarator</w:t>
      </w:r>
      <w:r w:rsidR="009B579D">
        <w:rPr>
          <w:highlight w:val="white"/>
        </w:rPr>
        <w:t>s</w:t>
      </w:r>
      <w:r w:rsidR="001A63CB">
        <w:rPr>
          <w:highlight w:val="white"/>
        </w:rPr>
        <w:t xml:space="preserve"> </w:t>
      </w:r>
      <w:r w:rsidR="00042F0F">
        <w:rPr>
          <w:highlight w:val="white"/>
        </w:rPr>
        <w:t>separated</w:t>
      </w:r>
      <w:r w:rsidR="001A63CB">
        <w:rPr>
          <w:highlight w:val="white"/>
        </w:rPr>
        <w:t xml:space="preserve"> by commas.</w:t>
      </w:r>
    </w:p>
    <w:p w14:paraId="72C96A35" w14:textId="488496D5" w:rsidR="000E6C3B" w:rsidRDefault="000E6C3B" w:rsidP="00876D3B">
      <w:pPr>
        <w:pStyle w:val="CodeHeader"/>
        <w:rPr>
          <w:highlight w:val="white"/>
        </w:rPr>
      </w:pPr>
      <w:r>
        <w:rPr>
          <w:highlight w:val="white"/>
        </w:rPr>
        <w:t>MainParser.gppg</w:t>
      </w:r>
    </w:p>
    <w:p w14:paraId="2EB57C5C" w14:textId="1693ECFB" w:rsidR="00215100" w:rsidRDefault="00B473E1" w:rsidP="00215100">
      <w:pPr>
        <w:pStyle w:val="Code"/>
        <w:rPr>
          <w:highlight w:val="white"/>
          <w:lang w:val="sv-SE"/>
        </w:rPr>
      </w:pPr>
      <w:r>
        <w:rPr>
          <w:highlight w:val="white"/>
          <w:lang w:val="sv-SE"/>
        </w:rPr>
        <w:t>declarator_list</w:t>
      </w:r>
      <w:r w:rsidR="00215100">
        <w:rPr>
          <w:highlight w:val="white"/>
          <w:lang w:val="sv-SE"/>
        </w:rPr>
        <w:t>:</w:t>
      </w:r>
    </w:p>
    <w:p w14:paraId="0370932B" w14:textId="2BD28219" w:rsidR="00215100" w:rsidRDefault="00215100" w:rsidP="00215100">
      <w:pPr>
        <w:pStyle w:val="Code"/>
        <w:rPr>
          <w:highlight w:val="white"/>
          <w:lang w:val="sv-SE"/>
        </w:rPr>
      </w:pPr>
      <w:r>
        <w:rPr>
          <w:highlight w:val="white"/>
          <w:lang w:val="sv-SE"/>
        </w:rPr>
        <w:t xml:space="preserve">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10CA7F83" w14:textId="77777777" w:rsidR="00215100" w:rsidRDefault="00215100" w:rsidP="00215100">
      <w:pPr>
        <w:pStyle w:val="Code"/>
        <w:rPr>
          <w:highlight w:val="white"/>
          <w:lang w:val="sv-SE"/>
        </w:rPr>
      </w:pPr>
      <w:r>
        <w:rPr>
          <w:highlight w:val="white"/>
          <w:lang w:val="sv-SE"/>
        </w:rPr>
        <w:t xml:space="preserve">      $$ = $1;</w:t>
      </w:r>
    </w:p>
    <w:p w14:paraId="438A827B" w14:textId="77777777" w:rsidR="00215100" w:rsidRDefault="00215100" w:rsidP="00215100">
      <w:pPr>
        <w:pStyle w:val="Code"/>
        <w:rPr>
          <w:highlight w:val="white"/>
          <w:lang w:val="sv-SE"/>
        </w:rPr>
      </w:pPr>
      <w:r>
        <w:rPr>
          <w:highlight w:val="white"/>
          <w:lang w:val="sv-SE"/>
        </w:rPr>
        <w:t xml:space="preserve">    }</w:t>
      </w:r>
    </w:p>
    <w:p w14:paraId="33BC83DF" w14:textId="366E4064" w:rsidR="00215100" w:rsidRDefault="00215100" w:rsidP="00215100">
      <w:pPr>
        <w:pStyle w:val="Code"/>
        <w:rPr>
          <w:highlight w:val="white"/>
          <w:lang w:val="sv-SE"/>
        </w:rPr>
      </w:pPr>
      <w:r>
        <w:rPr>
          <w:highlight w:val="white"/>
          <w:lang w:val="sv-SE"/>
        </w:rPr>
        <w:t xml:space="preserve">  | </w:t>
      </w:r>
      <w:r w:rsidR="00B473E1">
        <w:rPr>
          <w:highlight w:val="white"/>
          <w:lang w:val="sv-SE"/>
        </w:rPr>
        <w:t>declarator_list</w:t>
      </w:r>
      <w:r>
        <w:rPr>
          <w:highlight w:val="white"/>
          <w:lang w:val="sv-SE"/>
        </w:rPr>
        <w:t xml:space="preserve"> COMMA </w:t>
      </w:r>
      <w:r w:rsidR="00F4217C">
        <w:rPr>
          <w:highlight w:val="white"/>
          <w:lang w:val="sv-SE"/>
        </w:rPr>
        <w:t>initialization</w:t>
      </w:r>
      <w:r w:rsidR="007946C9">
        <w:rPr>
          <w:highlight w:val="white"/>
          <w:lang w:val="sv-SE"/>
        </w:rPr>
        <w:t>_bitfield_</w:t>
      </w:r>
      <w:r w:rsidR="00AB7DF5">
        <w:rPr>
          <w:highlight w:val="white"/>
          <w:lang w:val="sv-SE"/>
        </w:rPr>
        <w:t>pointer_declarator</w:t>
      </w:r>
      <w:r>
        <w:rPr>
          <w:highlight w:val="white"/>
          <w:lang w:val="sv-SE"/>
        </w:rPr>
        <w:t xml:space="preserve"> {</w:t>
      </w:r>
    </w:p>
    <w:p w14:paraId="621BDE06" w14:textId="77777777" w:rsidR="00215100" w:rsidRDefault="00215100" w:rsidP="00215100">
      <w:pPr>
        <w:pStyle w:val="Code"/>
        <w:rPr>
          <w:highlight w:val="white"/>
          <w:lang w:val="sv-SE"/>
        </w:rPr>
      </w:pPr>
      <w:r>
        <w:rPr>
          <w:highlight w:val="white"/>
          <w:lang w:val="sv-SE"/>
        </w:rPr>
        <w:t xml:space="preserve">      $1.AddRange($3);</w:t>
      </w:r>
    </w:p>
    <w:p w14:paraId="6221681D" w14:textId="77777777" w:rsidR="00215100" w:rsidRDefault="00215100" w:rsidP="00215100">
      <w:pPr>
        <w:pStyle w:val="Code"/>
        <w:rPr>
          <w:highlight w:val="white"/>
          <w:lang w:val="sv-SE"/>
        </w:rPr>
      </w:pPr>
      <w:r>
        <w:rPr>
          <w:highlight w:val="white"/>
          <w:lang w:val="sv-SE"/>
        </w:rPr>
        <w:t xml:space="preserve">      $$ = $1;</w:t>
      </w:r>
    </w:p>
    <w:p w14:paraId="36A41BDE" w14:textId="77777777" w:rsidR="00215100" w:rsidRDefault="00215100" w:rsidP="00215100">
      <w:pPr>
        <w:pStyle w:val="Code"/>
        <w:rPr>
          <w:highlight w:val="white"/>
          <w:lang w:val="sv-SE"/>
        </w:rPr>
      </w:pPr>
      <w:r>
        <w:rPr>
          <w:highlight w:val="white"/>
          <w:lang w:val="sv-SE"/>
        </w:rPr>
        <w:t xml:space="preserve">    };</w:t>
      </w:r>
    </w:p>
    <w:p w14:paraId="5621F9FC" w14:textId="2AEAC861" w:rsidR="00C11CBE" w:rsidRDefault="00E617A3" w:rsidP="00C11CBE">
      <w:pPr>
        <w:rPr>
          <w:highlight w:val="white"/>
          <w:lang w:val="sv-SE"/>
        </w:rPr>
      </w:pPr>
      <w:r>
        <w:rPr>
          <w:highlight w:val="white"/>
          <w:lang w:val="sv-SE"/>
        </w:rPr>
        <w:lastRenderedPageBreak/>
        <w:t xml:space="preserve">A </w:t>
      </w:r>
      <w:r w:rsidR="00FB353A">
        <w:rPr>
          <w:highlight w:val="white"/>
          <w:lang w:val="sv-SE"/>
        </w:rPr>
        <w:t>intialization</w:t>
      </w:r>
      <w:r w:rsidR="00757C8B">
        <w:rPr>
          <w:highlight w:val="white"/>
          <w:lang w:val="sv-SE"/>
        </w:rPr>
        <w:t>-</w:t>
      </w:r>
      <w:r w:rsidR="00FB353A">
        <w:rPr>
          <w:highlight w:val="white"/>
          <w:lang w:val="sv-SE"/>
        </w:rPr>
        <w:t xml:space="preserve">bitfield </w:t>
      </w:r>
      <w:r w:rsidR="003060D2">
        <w:rPr>
          <w:highlight w:val="white"/>
          <w:lang w:val="sv-SE"/>
        </w:rPr>
        <w:t>declarator</w:t>
      </w:r>
      <w:r>
        <w:rPr>
          <w:highlight w:val="white"/>
          <w:lang w:val="sv-SE"/>
        </w:rPr>
        <w:t xml:space="preserve"> </w:t>
      </w:r>
      <w:r w:rsidR="009D72BD">
        <w:rPr>
          <w:highlight w:val="white"/>
          <w:lang w:val="sv-SE"/>
        </w:rPr>
        <w:t>is</w:t>
      </w:r>
      <w:r>
        <w:rPr>
          <w:highlight w:val="white"/>
          <w:lang w:val="sv-SE"/>
        </w:rPr>
        <w:t xml:space="preserve"> be </w:t>
      </w:r>
      <w:r w:rsidR="0013125E">
        <w:rPr>
          <w:highlight w:val="white"/>
          <w:lang w:val="sv-SE"/>
        </w:rPr>
        <w:t xml:space="preserve">a </w:t>
      </w:r>
      <w:r w:rsidR="00597B14">
        <w:rPr>
          <w:highlight w:val="white"/>
          <w:lang w:val="sv-SE"/>
        </w:rPr>
        <w:t>pointer declarator</w:t>
      </w:r>
      <w:r w:rsidR="0013125E">
        <w:rPr>
          <w:highlight w:val="white"/>
          <w:lang w:val="sv-SE"/>
        </w:rPr>
        <w:t xml:space="preserve">, </w:t>
      </w:r>
      <w:r w:rsidR="009D72BD">
        <w:rPr>
          <w:highlight w:val="white"/>
          <w:lang w:val="sv-SE"/>
        </w:rPr>
        <w:t xml:space="preserve">a declarator </w:t>
      </w:r>
      <w:r w:rsidR="00266D64">
        <w:rPr>
          <w:highlight w:val="white"/>
          <w:lang w:val="sv-SE"/>
        </w:rPr>
        <w:t>initialized</w:t>
      </w:r>
      <w:r w:rsidR="0013125E">
        <w:rPr>
          <w:highlight w:val="white"/>
          <w:lang w:val="sv-SE"/>
        </w:rPr>
        <w:t xml:space="preserve"> with a value, or marked as a bitfield. </w:t>
      </w:r>
      <w:r w:rsidR="009D72BD">
        <w:rPr>
          <w:highlight w:val="white"/>
          <w:lang w:val="sv-SE"/>
        </w:rPr>
        <w:t xml:space="preserve">However, a declarator cannot be both </w:t>
      </w:r>
      <w:r w:rsidR="00266D64">
        <w:rPr>
          <w:highlight w:val="white"/>
          <w:lang w:val="sv-SE"/>
        </w:rPr>
        <w:t>initialized</w:t>
      </w:r>
      <w:r w:rsidR="009D72BD">
        <w:rPr>
          <w:highlight w:val="white"/>
          <w:lang w:val="sv-SE"/>
        </w:rPr>
        <w:t xml:space="preserve"> and markd as bitfield. </w:t>
      </w:r>
      <w:r w:rsidR="0013125E">
        <w:rPr>
          <w:highlight w:val="white"/>
          <w:lang w:val="sv-SE"/>
        </w:rPr>
        <w:t xml:space="preserve">In the bitfield case the </w:t>
      </w:r>
      <w:r w:rsidR="003060D2">
        <w:rPr>
          <w:highlight w:val="white"/>
          <w:lang w:val="sv-SE"/>
        </w:rPr>
        <w:t>declarator</w:t>
      </w:r>
      <w:r w:rsidR="0013125E">
        <w:rPr>
          <w:highlight w:val="white"/>
          <w:lang w:val="sv-SE"/>
        </w:rPr>
        <w:t xml:space="preserve"> can be </w:t>
      </w:r>
      <w:r w:rsidR="00DB7ED7">
        <w:rPr>
          <w:highlight w:val="white"/>
          <w:lang w:val="sv-SE"/>
        </w:rPr>
        <w:t>omitted. For instance:</w:t>
      </w:r>
    </w:p>
    <w:p w14:paraId="50CEFE10" w14:textId="2F82DDFA" w:rsidR="00DB7ED7" w:rsidRDefault="00DB7ED7" w:rsidP="00DB7ED7">
      <w:pPr>
        <w:pStyle w:val="Code"/>
        <w:rPr>
          <w:highlight w:val="white"/>
          <w:lang w:val="sv-SE"/>
        </w:rPr>
      </w:pPr>
      <w:r>
        <w:rPr>
          <w:highlight w:val="white"/>
          <w:lang w:val="sv-SE"/>
        </w:rPr>
        <w:t>int a;</w:t>
      </w:r>
    </w:p>
    <w:p w14:paraId="4A8A7BD6" w14:textId="1587C2A8" w:rsidR="00DB7ED7" w:rsidRDefault="00DB7ED7" w:rsidP="00DB7ED7">
      <w:pPr>
        <w:pStyle w:val="Code"/>
        <w:rPr>
          <w:highlight w:val="white"/>
          <w:lang w:val="sv-SE"/>
        </w:rPr>
      </w:pPr>
      <w:r>
        <w:rPr>
          <w:highlight w:val="white"/>
          <w:lang w:val="sv-SE"/>
        </w:rPr>
        <w:t>int b = 1;</w:t>
      </w:r>
    </w:p>
    <w:p w14:paraId="14436A78" w14:textId="6A0A7284" w:rsidR="00DB7ED7" w:rsidRDefault="00DB7ED7" w:rsidP="00DB7ED7">
      <w:pPr>
        <w:pStyle w:val="Code"/>
        <w:rPr>
          <w:highlight w:val="white"/>
          <w:lang w:val="sv-SE"/>
        </w:rPr>
      </w:pPr>
      <w:r>
        <w:rPr>
          <w:highlight w:val="white"/>
          <w:lang w:val="sv-SE"/>
        </w:rPr>
        <w:t>int c : 8;</w:t>
      </w:r>
    </w:p>
    <w:p w14:paraId="2DD812B0" w14:textId="52CCC550" w:rsidR="00DB7ED7" w:rsidRDefault="00DB7ED7" w:rsidP="00DB7ED7">
      <w:pPr>
        <w:pStyle w:val="Code"/>
        <w:rPr>
          <w:highlight w:val="white"/>
          <w:lang w:val="sv-SE"/>
        </w:rPr>
      </w:pPr>
      <w:r>
        <w:rPr>
          <w:highlight w:val="white"/>
          <w:lang w:val="sv-SE"/>
        </w:rPr>
        <w:t>int : 8;</w:t>
      </w:r>
    </w:p>
    <w:p w14:paraId="14BA7B50" w14:textId="48105AD4" w:rsidR="008D4596" w:rsidRDefault="008D4596" w:rsidP="008D4596">
      <w:pPr>
        <w:rPr>
          <w:highlight w:val="white"/>
          <w:lang w:val="sv-SE"/>
        </w:rPr>
      </w:pPr>
      <w:r>
        <w:rPr>
          <w:highlight w:val="white"/>
          <w:lang w:val="sv-SE"/>
        </w:rPr>
        <w:t xml:space="preserve">In each case we </w:t>
      </w:r>
      <w:r w:rsidR="00991B7A">
        <w:rPr>
          <w:highlight w:val="white"/>
          <w:lang w:val="sv-SE"/>
        </w:rPr>
        <w:t xml:space="preserve">call the matchning method. </w:t>
      </w:r>
    </w:p>
    <w:p w14:paraId="3442421C" w14:textId="760229DE" w:rsidR="00DB7ED7" w:rsidRPr="009013A8" w:rsidRDefault="00CC2173" w:rsidP="00CC2173">
      <w:pPr>
        <w:pStyle w:val="CodeHeader"/>
        <w:rPr>
          <w:highlight w:val="white"/>
        </w:rPr>
      </w:pPr>
      <w:r>
        <w:rPr>
          <w:highlight w:val="white"/>
        </w:rPr>
        <w:t>MainParser.gppg</w:t>
      </w:r>
    </w:p>
    <w:p w14:paraId="03583944" w14:textId="768DCF42" w:rsidR="0013125E" w:rsidRPr="009013A8" w:rsidRDefault="00F4217C" w:rsidP="009013A8">
      <w:pPr>
        <w:pStyle w:val="Code"/>
        <w:rPr>
          <w:highlight w:val="white"/>
        </w:rPr>
      </w:pPr>
      <w:r>
        <w:rPr>
          <w:highlight w:val="white"/>
        </w:rPr>
        <w:t>initialization</w:t>
      </w:r>
      <w:r w:rsidR="007946C9">
        <w:rPr>
          <w:highlight w:val="white"/>
        </w:rPr>
        <w:t>_bitfield_</w:t>
      </w:r>
      <w:r w:rsidR="00AB7DF5">
        <w:rPr>
          <w:highlight w:val="white"/>
        </w:rPr>
        <w:t>pointer_declarator</w:t>
      </w:r>
      <w:r w:rsidR="0013125E" w:rsidRPr="009013A8">
        <w:rPr>
          <w:highlight w:val="white"/>
        </w:rPr>
        <w:t>:</w:t>
      </w:r>
    </w:p>
    <w:p w14:paraId="6A9998CD" w14:textId="4A93AE51" w:rsidR="0013125E" w:rsidRPr="009013A8" w:rsidRDefault="0013125E" w:rsidP="009013A8">
      <w:pPr>
        <w:pStyle w:val="Code"/>
        <w:rPr>
          <w:highlight w:val="white"/>
        </w:rPr>
      </w:pPr>
      <w:r w:rsidRPr="009013A8">
        <w:rPr>
          <w:highlight w:val="white"/>
        </w:rPr>
        <w:t xml:space="preserve">    </w:t>
      </w:r>
      <w:r w:rsidR="00AB7DF5">
        <w:rPr>
          <w:highlight w:val="white"/>
        </w:rPr>
        <w:t>pointer_declarator</w:t>
      </w:r>
      <w:r w:rsidRPr="009013A8">
        <w:rPr>
          <w:highlight w:val="white"/>
        </w:rPr>
        <w:t xml:space="preserve"> {</w:t>
      </w:r>
    </w:p>
    <w:p w14:paraId="7676B689" w14:textId="4769E28A" w:rsidR="0013125E" w:rsidRPr="009013A8" w:rsidRDefault="0013125E" w:rsidP="009013A8">
      <w:pPr>
        <w:pStyle w:val="Code"/>
        <w:rPr>
          <w:highlight w:val="white"/>
        </w:rPr>
      </w:pPr>
      <w:r w:rsidRPr="009013A8">
        <w:rPr>
          <w:highlight w:val="white"/>
        </w:rPr>
        <w:t xml:space="preserve">      MiddleCodeGenerator.Declarator(SpecifierStack.Peek(), $1);</w:t>
      </w:r>
    </w:p>
    <w:p w14:paraId="4345987C" w14:textId="77777777" w:rsidR="0013125E" w:rsidRPr="009013A8" w:rsidRDefault="0013125E" w:rsidP="009013A8">
      <w:pPr>
        <w:pStyle w:val="Code"/>
        <w:rPr>
          <w:highlight w:val="white"/>
        </w:rPr>
      </w:pPr>
      <w:r w:rsidRPr="009013A8">
        <w:rPr>
          <w:highlight w:val="white"/>
        </w:rPr>
        <w:t xml:space="preserve">      $$ = new List&lt;MiddleCode&gt;();</w:t>
      </w:r>
    </w:p>
    <w:p w14:paraId="5FF7AA7B" w14:textId="77777777" w:rsidR="0013125E" w:rsidRPr="009013A8" w:rsidRDefault="0013125E" w:rsidP="009013A8">
      <w:pPr>
        <w:pStyle w:val="Code"/>
        <w:rPr>
          <w:highlight w:val="white"/>
        </w:rPr>
      </w:pPr>
      <w:r w:rsidRPr="009013A8">
        <w:rPr>
          <w:highlight w:val="white"/>
        </w:rPr>
        <w:t xml:space="preserve">    }</w:t>
      </w:r>
    </w:p>
    <w:p w14:paraId="3B541DEE" w14:textId="2E528535" w:rsidR="0013125E" w:rsidRPr="009013A8" w:rsidRDefault="0013125E" w:rsidP="009013A8">
      <w:pPr>
        <w:pStyle w:val="Code"/>
        <w:rPr>
          <w:highlight w:val="white"/>
        </w:rPr>
      </w:pPr>
      <w:r w:rsidRPr="009013A8">
        <w:rPr>
          <w:highlight w:val="white"/>
        </w:rPr>
        <w:t xml:space="preserve">  | </w:t>
      </w:r>
      <w:r w:rsidR="00AB7DF5">
        <w:rPr>
          <w:highlight w:val="white"/>
        </w:rPr>
        <w:t>pointer_declarator</w:t>
      </w:r>
      <w:r w:rsidRPr="009013A8">
        <w:rPr>
          <w:highlight w:val="white"/>
        </w:rPr>
        <w:t xml:space="preserve"> ASSIGN </w:t>
      </w:r>
      <w:r w:rsidR="002F35C1">
        <w:rPr>
          <w:highlight w:val="white"/>
        </w:rPr>
        <w:t>initializer</w:t>
      </w:r>
      <w:r w:rsidRPr="009013A8">
        <w:rPr>
          <w:highlight w:val="white"/>
        </w:rPr>
        <w:t xml:space="preserve"> {</w:t>
      </w:r>
    </w:p>
    <w:p w14:paraId="250D06DC" w14:textId="77777777" w:rsidR="0013125E" w:rsidRPr="009013A8" w:rsidRDefault="0013125E" w:rsidP="009013A8">
      <w:pPr>
        <w:pStyle w:val="Code"/>
        <w:rPr>
          <w:highlight w:val="white"/>
        </w:rPr>
      </w:pPr>
      <w:r w:rsidRPr="009013A8">
        <w:rPr>
          <w:highlight w:val="white"/>
        </w:rPr>
        <w:t xml:space="preserve">      $$ = MiddleCodeGenerator.AssignmentDeclarator</w:t>
      </w:r>
    </w:p>
    <w:p w14:paraId="7FCCDFC3" w14:textId="77777777" w:rsidR="0013125E" w:rsidRPr="009013A8" w:rsidRDefault="0013125E" w:rsidP="009013A8">
      <w:pPr>
        <w:pStyle w:val="Code"/>
        <w:rPr>
          <w:highlight w:val="white"/>
        </w:rPr>
      </w:pPr>
      <w:r w:rsidRPr="009013A8">
        <w:rPr>
          <w:highlight w:val="white"/>
        </w:rPr>
        <w:t xml:space="preserve">             (SpecifierStack.Peek(), $1, $3);</w:t>
      </w:r>
    </w:p>
    <w:p w14:paraId="71B144BB" w14:textId="77777777" w:rsidR="0013125E" w:rsidRPr="009013A8" w:rsidRDefault="0013125E" w:rsidP="009013A8">
      <w:pPr>
        <w:pStyle w:val="Code"/>
        <w:rPr>
          <w:highlight w:val="white"/>
        </w:rPr>
      </w:pPr>
      <w:r w:rsidRPr="009013A8">
        <w:rPr>
          <w:highlight w:val="white"/>
        </w:rPr>
        <w:t xml:space="preserve">    }</w:t>
      </w:r>
    </w:p>
    <w:p w14:paraId="38A6B4BE" w14:textId="7324CC92" w:rsidR="0013125E" w:rsidRPr="009013A8" w:rsidRDefault="0013125E" w:rsidP="009013A8">
      <w:pPr>
        <w:pStyle w:val="Code"/>
        <w:rPr>
          <w:highlight w:val="white"/>
        </w:rPr>
      </w:pPr>
      <w:r w:rsidRPr="009013A8">
        <w:rPr>
          <w:highlight w:val="white"/>
        </w:rPr>
        <w:t xml:space="preserve">  | optional_</w:t>
      </w:r>
      <w:r w:rsidR="00AB7DF5">
        <w:rPr>
          <w:highlight w:val="white"/>
        </w:rPr>
        <w:t>pointer_declarator</w:t>
      </w:r>
      <w:r w:rsidRPr="009013A8">
        <w:rPr>
          <w:highlight w:val="white"/>
        </w:rPr>
        <w:t xml:space="preserve"> COLON constant_integral_expression {</w:t>
      </w:r>
    </w:p>
    <w:p w14:paraId="6E70ABC5" w14:textId="77777777" w:rsidR="0013125E" w:rsidRPr="009013A8" w:rsidRDefault="0013125E" w:rsidP="009013A8">
      <w:pPr>
        <w:pStyle w:val="Code"/>
        <w:rPr>
          <w:highlight w:val="white"/>
        </w:rPr>
      </w:pPr>
      <w:r w:rsidRPr="009013A8">
        <w:rPr>
          <w:highlight w:val="white"/>
        </w:rPr>
        <w:t xml:space="preserve">      MiddleCodeGenerator.BitfieldDeclarator</w:t>
      </w:r>
    </w:p>
    <w:p w14:paraId="737AA118" w14:textId="77777777" w:rsidR="0013125E" w:rsidRPr="009013A8" w:rsidRDefault="0013125E" w:rsidP="009013A8">
      <w:pPr>
        <w:pStyle w:val="Code"/>
        <w:rPr>
          <w:highlight w:val="white"/>
        </w:rPr>
      </w:pPr>
      <w:r w:rsidRPr="009013A8">
        <w:rPr>
          <w:highlight w:val="white"/>
        </w:rPr>
        <w:t xml:space="preserve">        (SpecifierStack.Peek(), $1, $3.Symbol);</w:t>
      </w:r>
    </w:p>
    <w:p w14:paraId="428311BA" w14:textId="77777777" w:rsidR="0013125E" w:rsidRPr="009013A8" w:rsidRDefault="0013125E" w:rsidP="009013A8">
      <w:pPr>
        <w:pStyle w:val="Code"/>
        <w:rPr>
          <w:highlight w:val="white"/>
        </w:rPr>
      </w:pPr>
      <w:r w:rsidRPr="009013A8">
        <w:rPr>
          <w:highlight w:val="white"/>
        </w:rPr>
        <w:t xml:space="preserve">      $$ = new List&lt;MiddleCode&gt;();</w:t>
      </w:r>
    </w:p>
    <w:p w14:paraId="394BD7B9" w14:textId="77777777" w:rsidR="0013125E" w:rsidRPr="009013A8" w:rsidRDefault="0013125E" w:rsidP="009013A8">
      <w:pPr>
        <w:pStyle w:val="Code"/>
        <w:rPr>
          <w:highlight w:val="white"/>
        </w:rPr>
      </w:pPr>
      <w:r w:rsidRPr="009013A8">
        <w:rPr>
          <w:highlight w:val="white"/>
        </w:rPr>
        <w:t xml:space="preserve">    };</w:t>
      </w:r>
    </w:p>
    <w:p w14:paraId="7DFC5FF4" w14:textId="38732891" w:rsidR="00215100" w:rsidRPr="00DB3B82" w:rsidRDefault="0046223F" w:rsidP="008E06B1">
      <w:pPr>
        <w:pStyle w:val="Rubrik4"/>
        <w:rPr>
          <w:highlight w:val="white"/>
        </w:rPr>
      </w:pPr>
      <w:r>
        <w:rPr>
          <w:highlight w:val="white"/>
        </w:rPr>
        <w:t>Pointer Declarator</w:t>
      </w:r>
    </w:p>
    <w:p w14:paraId="76399011" w14:textId="69D34ED7" w:rsidR="00DB3B82" w:rsidRPr="00DB3B82" w:rsidRDefault="00DB3B82" w:rsidP="00DB3B82">
      <w:pPr>
        <w:pStyle w:val="Code"/>
        <w:rPr>
          <w:highlight w:val="white"/>
        </w:rPr>
      </w:pPr>
      <w:r w:rsidRPr="00DB3B82">
        <w:rPr>
          <w:highlight w:val="white"/>
        </w:rPr>
        <w:t>optional_</w:t>
      </w:r>
      <w:r w:rsidR="00AB7DF5">
        <w:rPr>
          <w:highlight w:val="white"/>
        </w:rPr>
        <w:t>pointer_declarator</w:t>
      </w:r>
      <w:r w:rsidRPr="00DB3B82">
        <w:rPr>
          <w:highlight w:val="white"/>
        </w:rPr>
        <w:t>:</w:t>
      </w:r>
    </w:p>
    <w:p w14:paraId="1958DF61" w14:textId="48B8AF18" w:rsidR="00DB3B82" w:rsidRPr="00DB3B82" w:rsidRDefault="00DB3B82" w:rsidP="00DB3B82">
      <w:pPr>
        <w:pStyle w:val="Code"/>
        <w:rPr>
          <w:highlight w:val="white"/>
        </w:rPr>
      </w:pPr>
      <w:r w:rsidRPr="00DB3B82">
        <w:rPr>
          <w:highlight w:val="white"/>
        </w:rPr>
        <w:t xml:space="preserve">    /* Empty */       </w:t>
      </w:r>
      <w:r w:rsidR="0049509E">
        <w:rPr>
          <w:highlight w:val="white"/>
        </w:rPr>
        <w:t xml:space="preserve"> </w:t>
      </w:r>
      <w:r w:rsidRPr="00DB3B82">
        <w:rPr>
          <w:highlight w:val="white"/>
        </w:rPr>
        <w:t xml:space="preserve"> { $$ = null; }</w:t>
      </w:r>
    </w:p>
    <w:p w14:paraId="017E41D1" w14:textId="7543D8B2" w:rsidR="00DB3B82" w:rsidRPr="00DB3B82" w:rsidRDefault="00DB3B82" w:rsidP="00DB3B82">
      <w:pPr>
        <w:pStyle w:val="Code"/>
        <w:rPr>
          <w:highlight w:val="white"/>
        </w:rPr>
      </w:pPr>
      <w:r w:rsidRPr="00DB3B82">
        <w:rPr>
          <w:highlight w:val="white"/>
        </w:rPr>
        <w:t xml:space="preserve">  | </w:t>
      </w:r>
      <w:r w:rsidR="00AB7DF5">
        <w:rPr>
          <w:highlight w:val="white"/>
        </w:rPr>
        <w:t>pointer_declarator</w:t>
      </w:r>
      <w:r w:rsidRPr="00DB3B82">
        <w:rPr>
          <w:highlight w:val="white"/>
        </w:rPr>
        <w:t xml:space="preserve">  { $$ = $1;   };</w:t>
      </w:r>
    </w:p>
    <w:p w14:paraId="63AF9D88" w14:textId="76AC0AF6" w:rsidR="00DB3B82" w:rsidRPr="00DB3B82" w:rsidRDefault="0075321C" w:rsidP="0075321C">
      <w:pPr>
        <w:rPr>
          <w:highlight w:val="white"/>
        </w:rPr>
      </w:pPr>
      <w:r>
        <w:rPr>
          <w:highlight w:val="white"/>
        </w:rPr>
        <w:t xml:space="preserve">A </w:t>
      </w:r>
      <w:r w:rsidR="00597B14">
        <w:rPr>
          <w:highlight w:val="white"/>
        </w:rPr>
        <w:t>pointer declarator</w:t>
      </w:r>
      <w:r>
        <w:rPr>
          <w:highlight w:val="white"/>
        </w:rPr>
        <w:t xml:space="preserve"> is made up by an </w:t>
      </w:r>
      <w:r w:rsidR="00C86225">
        <w:rPr>
          <w:highlight w:val="white"/>
        </w:rPr>
        <w:t xml:space="preserve">optional </w:t>
      </w:r>
      <w:r w:rsidR="00AC6721">
        <w:rPr>
          <w:highlight w:val="white"/>
        </w:rPr>
        <w:t>list of pointer declarators</w:t>
      </w:r>
      <w:r w:rsidR="00C6238C">
        <w:rPr>
          <w:highlight w:val="white"/>
        </w:rPr>
        <w:t xml:space="preserve"> and a direct </w:t>
      </w:r>
      <w:r w:rsidR="00597B14">
        <w:rPr>
          <w:highlight w:val="white"/>
        </w:rPr>
        <w:t>pointer declarator</w:t>
      </w:r>
      <w:r w:rsidR="00C6238C">
        <w:rPr>
          <w:highlight w:val="white"/>
        </w:rPr>
        <w:t>.</w:t>
      </w:r>
    </w:p>
    <w:p w14:paraId="55F9FFC3" w14:textId="4705B731" w:rsidR="00215100" w:rsidRDefault="00AB7DF5" w:rsidP="00215100">
      <w:pPr>
        <w:pStyle w:val="Code"/>
        <w:rPr>
          <w:highlight w:val="white"/>
          <w:lang w:val="sv-SE"/>
        </w:rPr>
      </w:pPr>
      <w:r>
        <w:rPr>
          <w:highlight w:val="white"/>
          <w:lang w:val="sv-SE"/>
        </w:rPr>
        <w:t>pointer_declarator</w:t>
      </w:r>
      <w:r w:rsidR="00215100">
        <w:rPr>
          <w:highlight w:val="white"/>
          <w:lang w:val="sv-SE"/>
        </w:rPr>
        <w:t>:</w:t>
      </w:r>
    </w:p>
    <w:p w14:paraId="72D5B9DF" w14:textId="76391729" w:rsidR="00215100" w:rsidRDefault="00215100" w:rsidP="00DA4DD2">
      <w:pPr>
        <w:pStyle w:val="Code"/>
        <w:rPr>
          <w:highlight w:val="white"/>
          <w:lang w:val="sv-SE"/>
        </w:rPr>
      </w:pPr>
      <w:r>
        <w:rPr>
          <w:highlight w:val="white"/>
          <w:lang w:val="sv-SE"/>
        </w:rPr>
        <w:t xml:space="preserve">    optional_pointer_list direct_</w:t>
      </w:r>
      <w:r w:rsidR="00AB7DF5">
        <w:rPr>
          <w:highlight w:val="white"/>
          <w:lang w:val="sv-SE"/>
        </w:rPr>
        <w:t>pointer_declarator</w:t>
      </w:r>
      <w:r>
        <w:rPr>
          <w:highlight w:val="white"/>
          <w:lang w:val="sv-SE"/>
        </w:rPr>
        <w:t xml:space="preserve"> {</w:t>
      </w:r>
    </w:p>
    <w:p w14:paraId="0C489EA5" w14:textId="77777777" w:rsidR="00215100" w:rsidRDefault="00215100" w:rsidP="00DA4DD2">
      <w:pPr>
        <w:pStyle w:val="Code"/>
        <w:rPr>
          <w:highlight w:val="white"/>
          <w:lang w:val="sv-SE"/>
        </w:rPr>
      </w:pPr>
      <w:r>
        <w:rPr>
          <w:highlight w:val="white"/>
          <w:lang w:val="sv-SE"/>
        </w:rPr>
        <w:t xml:space="preserve">      $$ = MiddleCodeGenerator.PointerDeclarator($1, $2);</w:t>
      </w:r>
    </w:p>
    <w:p w14:paraId="58FAD284" w14:textId="5232AE73" w:rsidR="00215100" w:rsidRDefault="00215100" w:rsidP="00DA4DD2">
      <w:pPr>
        <w:pStyle w:val="Code"/>
        <w:rPr>
          <w:highlight w:val="white"/>
          <w:lang w:val="sv-SE"/>
        </w:rPr>
      </w:pPr>
      <w:r>
        <w:rPr>
          <w:highlight w:val="white"/>
          <w:lang w:val="sv-SE"/>
        </w:rPr>
        <w:t xml:space="preserve">    };</w:t>
      </w:r>
    </w:p>
    <w:p w14:paraId="7D5B580D" w14:textId="77777777" w:rsidR="003326E8" w:rsidRDefault="003326E8" w:rsidP="00DA4DD2">
      <w:pPr>
        <w:pStyle w:val="Code"/>
        <w:rPr>
          <w:highlight w:val="white"/>
          <w:lang w:val="sv-SE"/>
        </w:rPr>
      </w:pPr>
    </w:p>
    <w:p w14:paraId="03F94FE2" w14:textId="77777777" w:rsidR="006037AC" w:rsidRPr="00DA4DD2" w:rsidRDefault="006037AC" w:rsidP="00DA4DD2">
      <w:pPr>
        <w:pStyle w:val="Code"/>
        <w:rPr>
          <w:highlight w:val="white"/>
        </w:rPr>
      </w:pPr>
      <w:r w:rsidRPr="00DA4DD2">
        <w:rPr>
          <w:highlight w:val="white"/>
        </w:rPr>
        <w:t>optional_pointer_list:</w:t>
      </w:r>
    </w:p>
    <w:p w14:paraId="0E7A4ABA" w14:textId="77777777" w:rsidR="006037AC" w:rsidRPr="00DA4DD2" w:rsidRDefault="006037AC" w:rsidP="00DA4DD2">
      <w:pPr>
        <w:pStyle w:val="Code"/>
        <w:rPr>
          <w:highlight w:val="white"/>
        </w:rPr>
      </w:pPr>
      <w:r w:rsidRPr="00DA4DD2">
        <w:rPr>
          <w:highlight w:val="white"/>
        </w:rPr>
        <w:t xml:space="preserve">    /* Empty */  { $$ = new List&lt;CCompiler.Type&gt;(); }</w:t>
      </w:r>
    </w:p>
    <w:p w14:paraId="049168D6" w14:textId="77777777" w:rsidR="006037AC" w:rsidRPr="00DA4DD2" w:rsidRDefault="006037AC" w:rsidP="00DA4DD2">
      <w:pPr>
        <w:pStyle w:val="Code"/>
        <w:rPr>
          <w:highlight w:val="white"/>
        </w:rPr>
      </w:pPr>
      <w:r w:rsidRPr="00DA4DD2">
        <w:rPr>
          <w:highlight w:val="white"/>
        </w:rPr>
        <w:t xml:space="preserve">  | pointer_list { $$ = $1; };</w:t>
      </w:r>
    </w:p>
    <w:p w14:paraId="596F941C" w14:textId="77777777" w:rsidR="006037AC" w:rsidRPr="00DA4DD2" w:rsidRDefault="006037AC" w:rsidP="00DA4DD2">
      <w:pPr>
        <w:pStyle w:val="Code"/>
        <w:rPr>
          <w:highlight w:val="white"/>
        </w:rPr>
      </w:pPr>
    </w:p>
    <w:p w14:paraId="2891E31F" w14:textId="77777777" w:rsidR="006037AC" w:rsidRPr="00DA4DD2" w:rsidRDefault="006037AC" w:rsidP="00DA4DD2">
      <w:pPr>
        <w:pStyle w:val="Code"/>
        <w:rPr>
          <w:highlight w:val="white"/>
        </w:rPr>
      </w:pPr>
      <w:r w:rsidRPr="00DA4DD2">
        <w:rPr>
          <w:highlight w:val="white"/>
        </w:rPr>
        <w:t>pointer_list:</w:t>
      </w:r>
    </w:p>
    <w:p w14:paraId="051941BB" w14:textId="77777777" w:rsidR="00D504B7" w:rsidRDefault="00D504B7" w:rsidP="00D504B7">
      <w:pPr>
        <w:pStyle w:val="Code"/>
        <w:rPr>
          <w:highlight w:val="white"/>
          <w:lang w:val="sv-SE"/>
        </w:rPr>
      </w:pPr>
      <w:r>
        <w:rPr>
          <w:highlight w:val="white"/>
          <w:lang w:val="sv-SE"/>
        </w:rPr>
        <w:t xml:space="preserve">    pointer {</w:t>
      </w:r>
    </w:p>
    <w:p w14:paraId="34FB4D6B" w14:textId="77777777" w:rsidR="00D504B7" w:rsidRDefault="00D504B7" w:rsidP="00D504B7">
      <w:pPr>
        <w:pStyle w:val="Code"/>
        <w:rPr>
          <w:highlight w:val="white"/>
          <w:lang w:val="sv-SE"/>
        </w:rPr>
      </w:pPr>
      <w:r>
        <w:rPr>
          <w:highlight w:val="white"/>
          <w:lang w:val="sv-SE"/>
        </w:rPr>
        <w:t xml:space="preserve">      $$ = new List&lt;CCompiler.Type&gt;();</w:t>
      </w:r>
    </w:p>
    <w:p w14:paraId="27D5DB56" w14:textId="77777777" w:rsidR="00D504B7" w:rsidRDefault="00D504B7" w:rsidP="00D504B7">
      <w:pPr>
        <w:pStyle w:val="Code"/>
        <w:rPr>
          <w:highlight w:val="white"/>
          <w:lang w:val="sv-SE"/>
        </w:rPr>
      </w:pPr>
      <w:r>
        <w:rPr>
          <w:highlight w:val="white"/>
          <w:lang w:val="sv-SE"/>
        </w:rPr>
        <w:t xml:space="preserve">      $$.Add($1);</w:t>
      </w:r>
    </w:p>
    <w:p w14:paraId="524C476F" w14:textId="77777777" w:rsidR="00D504B7" w:rsidRDefault="00D504B7" w:rsidP="00D504B7">
      <w:pPr>
        <w:pStyle w:val="Code"/>
        <w:rPr>
          <w:highlight w:val="white"/>
          <w:lang w:val="sv-SE"/>
        </w:rPr>
      </w:pPr>
      <w:r>
        <w:rPr>
          <w:highlight w:val="white"/>
          <w:lang w:val="sv-SE"/>
        </w:rPr>
        <w:t xml:space="preserve">    }</w:t>
      </w:r>
    </w:p>
    <w:p w14:paraId="440540DF" w14:textId="77777777" w:rsidR="006037AC" w:rsidRPr="00DA4DD2" w:rsidRDefault="006037AC" w:rsidP="00DA4DD2">
      <w:pPr>
        <w:pStyle w:val="Code"/>
        <w:rPr>
          <w:highlight w:val="white"/>
        </w:rPr>
      </w:pPr>
      <w:r w:rsidRPr="00DA4DD2">
        <w:rPr>
          <w:highlight w:val="white"/>
        </w:rPr>
        <w:t xml:space="preserve">  | pointer_list pointer {</w:t>
      </w:r>
    </w:p>
    <w:p w14:paraId="189679B0" w14:textId="77777777" w:rsidR="006037AC" w:rsidRPr="00DA4DD2" w:rsidRDefault="006037AC" w:rsidP="00DA4DD2">
      <w:pPr>
        <w:pStyle w:val="Code"/>
        <w:rPr>
          <w:highlight w:val="white"/>
        </w:rPr>
      </w:pPr>
      <w:r w:rsidRPr="00DA4DD2">
        <w:rPr>
          <w:highlight w:val="white"/>
        </w:rPr>
        <w:t xml:space="preserve">      $1.Add($2);</w:t>
      </w:r>
    </w:p>
    <w:p w14:paraId="5FC72423" w14:textId="77777777" w:rsidR="006037AC" w:rsidRPr="00DA4DD2" w:rsidRDefault="006037AC" w:rsidP="00DA4DD2">
      <w:pPr>
        <w:pStyle w:val="Code"/>
        <w:rPr>
          <w:highlight w:val="white"/>
        </w:rPr>
      </w:pPr>
      <w:r w:rsidRPr="00DA4DD2">
        <w:rPr>
          <w:highlight w:val="white"/>
        </w:rPr>
        <w:t xml:space="preserve">      $$ = $1;</w:t>
      </w:r>
    </w:p>
    <w:p w14:paraId="75C22C53" w14:textId="77777777" w:rsidR="006037AC" w:rsidRPr="00DA4DD2" w:rsidRDefault="006037AC" w:rsidP="00DA4DD2">
      <w:pPr>
        <w:pStyle w:val="Code"/>
        <w:rPr>
          <w:highlight w:val="white"/>
        </w:rPr>
      </w:pPr>
      <w:r w:rsidRPr="00DA4DD2">
        <w:rPr>
          <w:highlight w:val="white"/>
        </w:rPr>
        <w:t xml:space="preserve">    };</w:t>
      </w:r>
    </w:p>
    <w:p w14:paraId="352B75A6" w14:textId="77777777" w:rsidR="006037AC" w:rsidRPr="003A037F" w:rsidRDefault="006037AC" w:rsidP="003A037F">
      <w:pPr>
        <w:pStyle w:val="Code"/>
        <w:rPr>
          <w:highlight w:val="white"/>
        </w:rPr>
      </w:pPr>
    </w:p>
    <w:p w14:paraId="0C3EE29E" w14:textId="2C284002" w:rsidR="00284CFE" w:rsidRPr="00284CFE" w:rsidRDefault="00284CFE" w:rsidP="00284CFE">
      <w:pPr>
        <w:pStyle w:val="Code"/>
        <w:rPr>
          <w:highlight w:val="white"/>
        </w:rPr>
      </w:pPr>
      <w:r w:rsidRPr="00284CFE">
        <w:rPr>
          <w:highlight w:val="white"/>
        </w:rPr>
        <w:t>pointer:</w:t>
      </w:r>
    </w:p>
    <w:p w14:paraId="63886D29" w14:textId="77777777" w:rsidR="00284CFE" w:rsidRPr="00284CFE" w:rsidRDefault="00284CFE" w:rsidP="00284CFE">
      <w:pPr>
        <w:pStyle w:val="Code"/>
        <w:rPr>
          <w:highlight w:val="white"/>
        </w:rPr>
      </w:pPr>
      <w:r w:rsidRPr="00284CFE">
        <w:rPr>
          <w:highlight w:val="white"/>
        </w:rPr>
        <w:t xml:space="preserve">    ASTERRISK optional_qualifier_list {</w:t>
      </w:r>
    </w:p>
    <w:p w14:paraId="03D0ACB8" w14:textId="77777777" w:rsidR="00284CFE" w:rsidRPr="00284CFE" w:rsidRDefault="00284CFE" w:rsidP="00284CFE">
      <w:pPr>
        <w:pStyle w:val="Code"/>
        <w:rPr>
          <w:highlight w:val="white"/>
        </w:rPr>
      </w:pPr>
      <w:r w:rsidRPr="00284CFE">
        <w:rPr>
          <w:highlight w:val="white"/>
        </w:rPr>
        <w:t xml:space="preserve">      $$ = Specifier.QualifierList($2);</w:t>
      </w:r>
    </w:p>
    <w:p w14:paraId="47993375" w14:textId="658C64ED" w:rsidR="00261683" w:rsidRDefault="00284CFE" w:rsidP="00284CFE">
      <w:pPr>
        <w:pStyle w:val="Code"/>
        <w:rPr>
          <w:highlight w:val="white"/>
        </w:rPr>
      </w:pPr>
      <w:r w:rsidRPr="00284CFE">
        <w:rPr>
          <w:highlight w:val="white"/>
        </w:rPr>
        <w:t xml:space="preserve">    };</w:t>
      </w:r>
    </w:p>
    <w:p w14:paraId="5608C7AA" w14:textId="77777777" w:rsidR="002B467E" w:rsidRPr="00284CFE" w:rsidRDefault="002B467E" w:rsidP="00284CFE">
      <w:pPr>
        <w:pStyle w:val="Code"/>
        <w:rPr>
          <w:highlight w:val="white"/>
        </w:rPr>
      </w:pPr>
    </w:p>
    <w:p w14:paraId="3466173E" w14:textId="77777777" w:rsidR="002B467E" w:rsidRDefault="002B467E" w:rsidP="002B467E">
      <w:pPr>
        <w:pStyle w:val="Code"/>
        <w:rPr>
          <w:highlight w:val="white"/>
          <w:lang w:val="sv-SE"/>
        </w:rPr>
      </w:pPr>
      <w:r>
        <w:rPr>
          <w:highlight w:val="white"/>
          <w:lang w:val="sv-SE"/>
        </w:rPr>
        <w:lastRenderedPageBreak/>
        <w:t>optional_qualifier_list:</w:t>
      </w:r>
    </w:p>
    <w:p w14:paraId="4B967732" w14:textId="77777777" w:rsidR="002B467E" w:rsidRDefault="002B467E" w:rsidP="002B467E">
      <w:pPr>
        <w:pStyle w:val="Code"/>
        <w:rPr>
          <w:highlight w:val="white"/>
          <w:lang w:val="sv-SE"/>
        </w:rPr>
      </w:pPr>
      <w:r>
        <w:rPr>
          <w:highlight w:val="white"/>
          <w:lang w:val="sv-SE"/>
        </w:rPr>
        <w:t xml:space="preserve">    /* Empty */    {</w:t>
      </w:r>
    </w:p>
    <w:p w14:paraId="6667928D" w14:textId="77777777" w:rsidR="002B467E" w:rsidRDefault="002B467E" w:rsidP="002B467E">
      <w:pPr>
        <w:pStyle w:val="Code"/>
        <w:rPr>
          <w:highlight w:val="white"/>
          <w:lang w:val="sv-SE"/>
        </w:rPr>
      </w:pPr>
      <w:r>
        <w:rPr>
          <w:highlight w:val="white"/>
          <w:lang w:val="sv-SE"/>
        </w:rPr>
        <w:t xml:space="preserve">      $$ = new List&lt;Mask&gt;();</w:t>
      </w:r>
    </w:p>
    <w:p w14:paraId="2E6E1FD0" w14:textId="77777777" w:rsidR="002B467E" w:rsidRDefault="002B467E" w:rsidP="002B467E">
      <w:pPr>
        <w:pStyle w:val="Code"/>
        <w:rPr>
          <w:highlight w:val="white"/>
          <w:lang w:val="sv-SE"/>
        </w:rPr>
      </w:pPr>
      <w:r>
        <w:rPr>
          <w:highlight w:val="white"/>
          <w:lang w:val="sv-SE"/>
        </w:rPr>
        <w:t xml:space="preserve">    }</w:t>
      </w:r>
    </w:p>
    <w:p w14:paraId="51C73A50" w14:textId="77777777" w:rsidR="002B467E" w:rsidRDefault="002B467E" w:rsidP="002B467E">
      <w:pPr>
        <w:pStyle w:val="Code"/>
        <w:rPr>
          <w:highlight w:val="white"/>
          <w:lang w:val="sv-SE"/>
        </w:rPr>
      </w:pPr>
      <w:r>
        <w:rPr>
          <w:highlight w:val="white"/>
          <w:lang w:val="sv-SE"/>
        </w:rPr>
        <w:t xml:space="preserve">  | optional_qualifier_list qualifier {</w:t>
      </w:r>
    </w:p>
    <w:p w14:paraId="63150167" w14:textId="77777777" w:rsidR="002B467E" w:rsidRDefault="002B467E" w:rsidP="002B467E">
      <w:pPr>
        <w:pStyle w:val="Code"/>
        <w:rPr>
          <w:highlight w:val="white"/>
          <w:lang w:val="sv-SE"/>
        </w:rPr>
      </w:pPr>
      <w:r>
        <w:rPr>
          <w:highlight w:val="white"/>
          <w:lang w:val="sv-SE"/>
        </w:rPr>
        <w:t xml:space="preserve">      $$ = $1;</w:t>
      </w:r>
    </w:p>
    <w:p w14:paraId="37E3AD4D" w14:textId="77777777" w:rsidR="002B467E" w:rsidRDefault="002B467E" w:rsidP="002B467E">
      <w:pPr>
        <w:pStyle w:val="Code"/>
        <w:rPr>
          <w:highlight w:val="white"/>
          <w:lang w:val="sv-SE"/>
        </w:rPr>
      </w:pPr>
      <w:r>
        <w:rPr>
          <w:highlight w:val="white"/>
          <w:lang w:val="sv-SE"/>
        </w:rPr>
        <w:t xml:space="preserve">      $$.Add($2);</w:t>
      </w:r>
    </w:p>
    <w:p w14:paraId="347C377E" w14:textId="77777777" w:rsidR="002B467E" w:rsidRDefault="002B467E" w:rsidP="002B467E">
      <w:pPr>
        <w:pStyle w:val="Code"/>
        <w:rPr>
          <w:highlight w:val="white"/>
          <w:lang w:val="sv-SE"/>
        </w:rPr>
      </w:pPr>
      <w:r>
        <w:rPr>
          <w:highlight w:val="white"/>
          <w:lang w:val="sv-SE"/>
        </w:rPr>
        <w:t xml:space="preserve">    };</w:t>
      </w:r>
    </w:p>
    <w:p w14:paraId="1C69B26B" w14:textId="77777777" w:rsidR="002B467E" w:rsidRDefault="002B467E" w:rsidP="002B467E">
      <w:pPr>
        <w:pStyle w:val="Code"/>
        <w:rPr>
          <w:highlight w:val="white"/>
          <w:lang w:val="sv-SE"/>
        </w:rPr>
      </w:pPr>
    </w:p>
    <w:p w14:paraId="1DEE7DF4" w14:textId="77777777" w:rsidR="002B467E" w:rsidRDefault="002B467E" w:rsidP="002B467E">
      <w:pPr>
        <w:pStyle w:val="Code"/>
        <w:rPr>
          <w:highlight w:val="white"/>
          <w:lang w:val="sv-SE"/>
        </w:rPr>
      </w:pPr>
      <w:r>
        <w:rPr>
          <w:highlight w:val="white"/>
          <w:lang w:val="sv-SE"/>
        </w:rPr>
        <w:t>qualifier:</w:t>
      </w:r>
    </w:p>
    <w:p w14:paraId="6162AD44" w14:textId="77777777" w:rsidR="002B467E" w:rsidRDefault="002B467E" w:rsidP="002B467E">
      <w:pPr>
        <w:pStyle w:val="Code"/>
        <w:rPr>
          <w:highlight w:val="white"/>
          <w:lang w:val="sv-SE"/>
        </w:rPr>
      </w:pPr>
      <w:r>
        <w:rPr>
          <w:highlight w:val="white"/>
          <w:lang w:val="sv-SE"/>
        </w:rPr>
        <w:t xml:space="preserve">   CONSTANT { $$ = Mask.Constant; }</w:t>
      </w:r>
    </w:p>
    <w:p w14:paraId="219DE950" w14:textId="2D86CE44" w:rsidR="002B467E" w:rsidRDefault="002B467E" w:rsidP="002B467E">
      <w:pPr>
        <w:pStyle w:val="Code"/>
        <w:rPr>
          <w:highlight w:val="white"/>
          <w:lang w:val="sv-SE"/>
        </w:rPr>
      </w:pPr>
      <w:r>
        <w:rPr>
          <w:highlight w:val="white"/>
          <w:lang w:val="sv-SE"/>
        </w:rPr>
        <w:t xml:space="preserve">   VOLATILE { $$ = Mask.Volatile; };</w:t>
      </w:r>
    </w:p>
    <w:p w14:paraId="417EAF5B" w14:textId="77777777" w:rsidR="004A5F41" w:rsidRDefault="004A5F41" w:rsidP="008E06B1">
      <w:pPr>
        <w:pStyle w:val="Rubrik4"/>
        <w:rPr>
          <w:highlight w:val="white"/>
          <w:lang w:val="sv-SE"/>
        </w:rPr>
      </w:pPr>
      <w:r>
        <w:rPr>
          <w:highlight w:val="white"/>
          <w:lang w:val="sv-SE"/>
        </w:rPr>
        <w:t>Direct Declarator</w:t>
      </w:r>
    </w:p>
    <w:p w14:paraId="058160B9" w14:textId="198C41A5" w:rsidR="00840DDD" w:rsidRDefault="00103A8E" w:rsidP="00103A8E">
      <w:pPr>
        <w:rPr>
          <w:highlight w:val="white"/>
          <w:lang w:val="sv-SE"/>
        </w:rPr>
      </w:pPr>
      <w:r>
        <w:rPr>
          <w:highlight w:val="white"/>
          <w:lang w:val="sv-SE"/>
        </w:rPr>
        <w:t xml:space="preserve">A direct declarator </w:t>
      </w:r>
      <w:r w:rsidR="00BD02FC">
        <w:rPr>
          <w:highlight w:val="white"/>
          <w:lang w:val="sv-SE"/>
        </w:rPr>
        <w:t xml:space="preserve">is </w:t>
      </w:r>
      <w:r w:rsidR="00057667">
        <w:rPr>
          <w:highlight w:val="white"/>
          <w:lang w:val="sv-SE"/>
        </w:rPr>
        <w:t xml:space="preserve">a name, a declarator inside a parenthesis pair, another direct declarator followed by </w:t>
      </w:r>
      <w:r w:rsidR="005771DF">
        <w:rPr>
          <w:highlight w:val="white"/>
          <w:lang w:val="sv-SE"/>
        </w:rPr>
        <w:t xml:space="preserve">a parameter-ellipse list inside a parenthesis pair. </w:t>
      </w:r>
    </w:p>
    <w:p w14:paraId="34BF0390" w14:textId="2AE88835" w:rsidR="0061106F" w:rsidRDefault="0061106F" w:rsidP="00103A8E">
      <w:pPr>
        <w:rPr>
          <w:highlight w:val="white"/>
          <w:lang w:val="sv-SE"/>
        </w:rPr>
      </w:pPr>
      <w:r>
        <w:rPr>
          <w:highlight w:val="white"/>
          <w:lang w:val="sv-SE"/>
        </w:rPr>
        <w:t xml:space="preserve">A direct declarator in its simplest form is just name. </w:t>
      </w:r>
      <w:r w:rsidR="00EF478E">
        <w:rPr>
          <w:highlight w:val="white"/>
          <w:lang w:val="sv-SE"/>
        </w:rPr>
        <w:t xml:space="preserve">For instance, </w:t>
      </w:r>
    </w:p>
    <w:p w14:paraId="234E2D6C" w14:textId="73E078A6" w:rsidR="00840DDD" w:rsidRDefault="00840DDD" w:rsidP="00840DDD">
      <w:pPr>
        <w:pStyle w:val="Code"/>
        <w:rPr>
          <w:highlight w:val="white"/>
          <w:lang w:val="sv-SE"/>
        </w:rPr>
      </w:pPr>
      <w:r>
        <w:rPr>
          <w:highlight w:val="white"/>
          <w:lang w:val="sv-SE"/>
        </w:rPr>
        <w:t>direct_declarator:</w:t>
      </w:r>
    </w:p>
    <w:p w14:paraId="09315B8F" w14:textId="77777777" w:rsidR="00840DDD" w:rsidRDefault="00840DDD" w:rsidP="00840DDD">
      <w:pPr>
        <w:pStyle w:val="Code"/>
        <w:rPr>
          <w:highlight w:val="white"/>
          <w:lang w:val="sv-SE"/>
        </w:rPr>
      </w:pPr>
      <w:r>
        <w:rPr>
          <w:highlight w:val="white"/>
          <w:lang w:val="sv-SE"/>
        </w:rPr>
        <w:t xml:space="preserve">    NAME {</w:t>
      </w:r>
    </w:p>
    <w:p w14:paraId="45922FD3" w14:textId="77777777" w:rsidR="00840DDD" w:rsidRDefault="00840DDD" w:rsidP="00840DDD">
      <w:pPr>
        <w:pStyle w:val="Code"/>
        <w:rPr>
          <w:highlight w:val="white"/>
          <w:lang w:val="sv-SE"/>
        </w:rPr>
      </w:pPr>
      <w:r>
        <w:rPr>
          <w:highlight w:val="white"/>
          <w:lang w:val="sv-SE"/>
        </w:rPr>
        <w:t xml:space="preserve">      $$ = new Declarator($1);</w:t>
      </w:r>
    </w:p>
    <w:p w14:paraId="1441984F" w14:textId="64BAB1AC" w:rsidR="00840DDD" w:rsidRDefault="00840DDD" w:rsidP="00840DDD">
      <w:pPr>
        <w:pStyle w:val="Code"/>
        <w:rPr>
          <w:highlight w:val="white"/>
          <w:lang w:val="sv-SE"/>
        </w:rPr>
      </w:pPr>
      <w:r>
        <w:rPr>
          <w:highlight w:val="white"/>
          <w:lang w:val="sv-SE"/>
        </w:rPr>
        <w:t xml:space="preserve">    }</w:t>
      </w:r>
    </w:p>
    <w:p w14:paraId="693F0227" w14:textId="3657A5AD" w:rsidR="00CD004E" w:rsidRDefault="00CD004E" w:rsidP="00FD5814">
      <w:pPr>
        <w:rPr>
          <w:highlight w:val="white"/>
          <w:lang w:val="sv-SE"/>
        </w:rPr>
      </w:pPr>
      <w:r>
        <w:rPr>
          <w:highlight w:val="white"/>
          <w:lang w:val="sv-SE"/>
        </w:rPr>
        <w:t>Another form of direct declarator is another declarator</w:t>
      </w:r>
      <w:r w:rsidR="00D57162">
        <w:rPr>
          <w:highlight w:val="white"/>
          <w:lang w:val="sv-SE"/>
        </w:rPr>
        <w:t xml:space="preserve">. In that case we simply return the declarator. The parentheses is only present to change the precidence of the declarator. For instance: </w:t>
      </w:r>
    </w:p>
    <w:p w14:paraId="337CBC55" w14:textId="77777777" w:rsidR="00840DDD" w:rsidRDefault="00840DDD" w:rsidP="00840DDD">
      <w:pPr>
        <w:pStyle w:val="Code"/>
        <w:rPr>
          <w:highlight w:val="white"/>
          <w:lang w:val="sv-SE"/>
        </w:rPr>
      </w:pPr>
      <w:r>
        <w:rPr>
          <w:highlight w:val="white"/>
          <w:lang w:val="sv-SE"/>
        </w:rPr>
        <w:t xml:space="preserve">  | LEFT_PARENTHESIS declarator RIGHT_PARENTHESIS {</w:t>
      </w:r>
    </w:p>
    <w:p w14:paraId="5351D41B" w14:textId="77777777" w:rsidR="00840DDD" w:rsidRDefault="00840DDD" w:rsidP="00840DDD">
      <w:pPr>
        <w:pStyle w:val="Code"/>
        <w:rPr>
          <w:highlight w:val="white"/>
          <w:lang w:val="sv-SE"/>
        </w:rPr>
      </w:pPr>
      <w:r>
        <w:rPr>
          <w:highlight w:val="white"/>
          <w:lang w:val="sv-SE"/>
        </w:rPr>
        <w:t xml:space="preserve">      $$ = $2; </w:t>
      </w:r>
    </w:p>
    <w:p w14:paraId="0542F7BD" w14:textId="537DD7E1" w:rsidR="00840DDD" w:rsidRDefault="00840DDD" w:rsidP="00840DDD">
      <w:pPr>
        <w:pStyle w:val="Code"/>
        <w:rPr>
          <w:highlight w:val="white"/>
          <w:lang w:val="sv-SE"/>
        </w:rPr>
      </w:pPr>
      <w:r>
        <w:rPr>
          <w:highlight w:val="white"/>
          <w:lang w:val="sv-SE"/>
        </w:rPr>
        <w:t xml:space="preserve">    }</w:t>
      </w:r>
    </w:p>
    <w:p w14:paraId="1DCFC3F5" w14:textId="06CB60D9" w:rsidR="00CD004E" w:rsidRDefault="00CD004E" w:rsidP="002A02F6">
      <w:pPr>
        <w:rPr>
          <w:highlight w:val="white"/>
          <w:lang w:val="sv-SE"/>
        </w:rPr>
      </w:pPr>
      <w:r>
        <w:rPr>
          <w:highlight w:val="white"/>
          <w:lang w:val="sv-SE"/>
        </w:rPr>
        <w:t xml:space="preserve">A direct declarator can be an array declarator; that is, </w:t>
      </w:r>
    </w:p>
    <w:p w14:paraId="7526BEA9" w14:textId="77777777" w:rsidR="00840DDD" w:rsidRDefault="00840DDD" w:rsidP="00840DDD">
      <w:pPr>
        <w:pStyle w:val="Code"/>
        <w:rPr>
          <w:highlight w:val="white"/>
          <w:lang w:val="sv-SE"/>
        </w:rPr>
      </w:pPr>
      <w:r>
        <w:rPr>
          <w:highlight w:val="white"/>
          <w:lang w:val="sv-SE"/>
        </w:rPr>
        <w:t xml:space="preserve">  | direct_declarator LEFT_SQUARE</w:t>
      </w:r>
    </w:p>
    <w:p w14:paraId="6A6D51A7" w14:textId="77777777" w:rsidR="00840DDD" w:rsidRDefault="00840DDD" w:rsidP="00840DDD">
      <w:pPr>
        <w:pStyle w:val="Code"/>
        <w:rPr>
          <w:highlight w:val="white"/>
          <w:lang w:val="sv-SE"/>
        </w:rPr>
      </w:pPr>
      <w:r>
        <w:rPr>
          <w:highlight w:val="white"/>
          <w:lang w:val="sv-SE"/>
        </w:rPr>
        <w:t xml:space="preserve">    optional_constant_integral_expression RIGHT_SQUARE {</w:t>
      </w:r>
    </w:p>
    <w:p w14:paraId="7EE26209" w14:textId="77777777" w:rsidR="00840DDD" w:rsidRDefault="00840DDD" w:rsidP="00840DDD">
      <w:pPr>
        <w:pStyle w:val="Code"/>
        <w:rPr>
          <w:highlight w:val="white"/>
          <w:lang w:val="sv-SE"/>
        </w:rPr>
      </w:pPr>
      <w:r>
        <w:rPr>
          <w:highlight w:val="white"/>
          <w:lang w:val="sv-SE"/>
        </w:rPr>
        <w:t xml:space="preserve">      $$ = MiddleCodeGenerator.ArrayType($1, $3);</w:t>
      </w:r>
    </w:p>
    <w:p w14:paraId="4DD7E276" w14:textId="77777777" w:rsidR="00840DDD" w:rsidRDefault="00840DDD" w:rsidP="00840DDD">
      <w:pPr>
        <w:pStyle w:val="Code"/>
        <w:rPr>
          <w:highlight w:val="white"/>
          <w:lang w:val="sv-SE"/>
        </w:rPr>
      </w:pPr>
      <w:r>
        <w:rPr>
          <w:highlight w:val="white"/>
          <w:lang w:val="sv-SE"/>
        </w:rPr>
        <w:t xml:space="preserve">    }</w:t>
      </w:r>
    </w:p>
    <w:p w14:paraId="3685F04F" w14:textId="77777777" w:rsidR="00454B7F" w:rsidRDefault="00840DDD" w:rsidP="00840DDD">
      <w:pPr>
        <w:pStyle w:val="Code"/>
        <w:rPr>
          <w:highlight w:val="white"/>
          <w:lang w:val="sv-SE"/>
        </w:rPr>
      </w:pPr>
      <w:r>
        <w:rPr>
          <w:highlight w:val="white"/>
          <w:lang w:val="sv-SE"/>
        </w:rPr>
        <w:t xml:space="preserve">  | direct_declarator</w:t>
      </w:r>
    </w:p>
    <w:p w14:paraId="6E17B7FC" w14:textId="45A77E7A" w:rsidR="00840DDD" w:rsidRDefault="00454B7F" w:rsidP="00840DDD">
      <w:pPr>
        <w:pStyle w:val="Code"/>
        <w:rPr>
          <w:highlight w:val="white"/>
          <w:lang w:val="sv-SE"/>
        </w:rPr>
      </w:pPr>
      <w:r>
        <w:rPr>
          <w:highlight w:val="white"/>
          <w:lang w:val="sv-SE"/>
        </w:rPr>
        <w:t xml:space="preserve">    </w:t>
      </w:r>
      <w:r w:rsidR="00840DDD">
        <w:rPr>
          <w:highlight w:val="white"/>
          <w:lang w:val="sv-SE"/>
        </w:rPr>
        <w:t>LEFT_PARENTHESIS parameter_ellipse_list RIGHT_PARENTHESIS</w:t>
      </w:r>
      <w:r>
        <w:rPr>
          <w:highlight w:val="white"/>
          <w:lang w:val="sv-SE"/>
        </w:rPr>
        <w:t xml:space="preserve"> </w:t>
      </w:r>
      <w:r w:rsidR="00840DDD">
        <w:rPr>
          <w:highlight w:val="white"/>
          <w:lang w:val="sv-SE"/>
        </w:rPr>
        <w:t>{</w:t>
      </w:r>
    </w:p>
    <w:p w14:paraId="1EFA26B3" w14:textId="77777777" w:rsidR="00840DDD" w:rsidRDefault="00840DDD" w:rsidP="00840DDD">
      <w:pPr>
        <w:pStyle w:val="Code"/>
        <w:rPr>
          <w:highlight w:val="white"/>
          <w:lang w:val="sv-SE"/>
        </w:rPr>
      </w:pPr>
      <w:r>
        <w:rPr>
          <w:highlight w:val="white"/>
          <w:lang w:val="sv-SE"/>
        </w:rPr>
        <w:t xml:space="preserve">      $$ = MiddleCodeGenerator.</w:t>
      </w:r>
    </w:p>
    <w:p w14:paraId="7DAB6715" w14:textId="77777777" w:rsidR="00840DDD" w:rsidRDefault="00840DDD" w:rsidP="00840DDD">
      <w:pPr>
        <w:pStyle w:val="Code"/>
        <w:rPr>
          <w:highlight w:val="white"/>
          <w:lang w:val="sv-SE"/>
        </w:rPr>
      </w:pPr>
      <w:r>
        <w:rPr>
          <w:highlight w:val="white"/>
          <w:lang w:val="sv-SE"/>
        </w:rPr>
        <w:t xml:space="preserve">           NewFunctionDeclaration($1, $3.First, $3.Second);</w:t>
      </w:r>
    </w:p>
    <w:p w14:paraId="339E8A77" w14:textId="77777777" w:rsidR="00840DDD" w:rsidRDefault="00840DDD" w:rsidP="00840DDD">
      <w:pPr>
        <w:pStyle w:val="Code"/>
        <w:rPr>
          <w:highlight w:val="white"/>
          <w:lang w:val="sv-SE"/>
        </w:rPr>
      </w:pPr>
      <w:r>
        <w:rPr>
          <w:highlight w:val="white"/>
          <w:lang w:val="sv-SE"/>
        </w:rPr>
        <w:t xml:space="preserve">    }</w:t>
      </w:r>
    </w:p>
    <w:p w14:paraId="6432B831" w14:textId="77777777" w:rsidR="00840DDD" w:rsidRDefault="00840DDD" w:rsidP="00840DDD">
      <w:pPr>
        <w:pStyle w:val="Code"/>
        <w:rPr>
          <w:highlight w:val="white"/>
          <w:lang w:val="sv-SE"/>
        </w:rPr>
      </w:pPr>
      <w:r>
        <w:rPr>
          <w:highlight w:val="white"/>
          <w:lang w:val="sv-SE"/>
        </w:rPr>
        <w:t xml:space="preserve">  | direct_declarator LEFT_PARENTHESIS</w:t>
      </w:r>
    </w:p>
    <w:p w14:paraId="08D11C27" w14:textId="3BB0F70B" w:rsidR="00840DDD" w:rsidRDefault="00840DDD" w:rsidP="00840DDD">
      <w:pPr>
        <w:pStyle w:val="Code"/>
        <w:rPr>
          <w:highlight w:val="white"/>
          <w:lang w:val="sv-SE"/>
        </w:rPr>
      </w:pPr>
      <w:r>
        <w:rPr>
          <w:highlight w:val="white"/>
          <w:lang w:val="sv-SE"/>
        </w:rPr>
        <w:t xml:space="preserve">   </w:t>
      </w:r>
      <w:r w:rsidR="0079291B">
        <w:rPr>
          <w:highlight w:val="white"/>
          <w:lang w:val="sv-SE"/>
        </w:rPr>
        <w:t xml:space="preserve"> </w:t>
      </w:r>
      <w:r>
        <w:rPr>
          <w:highlight w:val="white"/>
          <w:lang w:val="sv-SE"/>
        </w:rPr>
        <w:t>optional_name_list RIGHT_PARENTHESIS {</w:t>
      </w:r>
    </w:p>
    <w:p w14:paraId="5931AA4E" w14:textId="77777777" w:rsidR="00840DDD" w:rsidRDefault="00840DDD" w:rsidP="00840DDD">
      <w:pPr>
        <w:pStyle w:val="Code"/>
        <w:rPr>
          <w:highlight w:val="white"/>
          <w:lang w:val="sv-SE"/>
        </w:rPr>
      </w:pPr>
      <w:r>
        <w:rPr>
          <w:highlight w:val="white"/>
          <w:lang w:val="sv-SE"/>
        </w:rPr>
        <w:t xml:space="preserve">      $$ = MiddleCodeGenerator.OldFunctionDeclaration($1, $3);</w:t>
      </w:r>
    </w:p>
    <w:p w14:paraId="615F5DA2" w14:textId="77777777" w:rsidR="00840DDD" w:rsidRDefault="00840DDD" w:rsidP="00840DDD">
      <w:pPr>
        <w:pStyle w:val="Code"/>
        <w:rPr>
          <w:highlight w:val="white"/>
          <w:lang w:val="sv-SE"/>
        </w:rPr>
      </w:pPr>
      <w:r>
        <w:rPr>
          <w:highlight w:val="white"/>
          <w:lang w:val="sv-SE"/>
        </w:rPr>
        <w:t xml:space="preserve">    };</w:t>
      </w:r>
    </w:p>
    <w:p w14:paraId="2297EDE4" w14:textId="77777777" w:rsidR="00840DDD" w:rsidRDefault="00840DDD" w:rsidP="00840DDD">
      <w:pPr>
        <w:pStyle w:val="Code"/>
        <w:rPr>
          <w:highlight w:val="white"/>
          <w:lang w:val="sv-SE"/>
        </w:rPr>
      </w:pPr>
    </w:p>
    <w:p w14:paraId="398DF5BB" w14:textId="77777777" w:rsidR="00840DDD" w:rsidRDefault="00840DDD" w:rsidP="00840DDD">
      <w:pPr>
        <w:pStyle w:val="Code"/>
        <w:rPr>
          <w:highlight w:val="white"/>
          <w:lang w:val="sv-SE"/>
        </w:rPr>
      </w:pPr>
      <w:r>
        <w:rPr>
          <w:highlight w:val="white"/>
          <w:lang w:val="sv-SE"/>
        </w:rPr>
        <w:t>optional_parameter_ellipse_list:</w:t>
      </w:r>
    </w:p>
    <w:p w14:paraId="1618DFBA" w14:textId="77777777" w:rsidR="00840DDD" w:rsidRDefault="00840DDD" w:rsidP="00840DDD">
      <w:pPr>
        <w:pStyle w:val="Code"/>
        <w:rPr>
          <w:highlight w:val="white"/>
          <w:lang w:val="sv-SE"/>
        </w:rPr>
      </w:pPr>
      <w:r>
        <w:rPr>
          <w:highlight w:val="white"/>
          <w:lang w:val="sv-SE"/>
        </w:rPr>
        <w:t xml:space="preserve">    /* Empty */            { $$ = null; }</w:t>
      </w:r>
    </w:p>
    <w:p w14:paraId="534B9F69" w14:textId="77777777" w:rsidR="00840DDD" w:rsidRDefault="00840DDD" w:rsidP="00840DDD">
      <w:pPr>
        <w:pStyle w:val="Code"/>
        <w:rPr>
          <w:highlight w:val="white"/>
          <w:lang w:val="sv-SE"/>
        </w:rPr>
      </w:pPr>
      <w:r>
        <w:rPr>
          <w:highlight w:val="white"/>
          <w:lang w:val="sv-SE"/>
        </w:rPr>
        <w:t xml:space="preserve">  | parameter_ellipse_list { $$ = $1;   };</w:t>
      </w:r>
    </w:p>
    <w:p w14:paraId="172F6BDE" w14:textId="77777777" w:rsidR="00840DDD" w:rsidRDefault="00840DDD" w:rsidP="00840DDD">
      <w:pPr>
        <w:pStyle w:val="Code"/>
        <w:rPr>
          <w:highlight w:val="white"/>
          <w:lang w:val="sv-SE"/>
        </w:rPr>
      </w:pPr>
      <w:r>
        <w:rPr>
          <w:highlight w:val="white"/>
          <w:lang w:val="sv-SE"/>
        </w:rPr>
        <w:t xml:space="preserve">    </w:t>
      </w:r>
    </w:p>
    <w:p w14:paraId="1149ECA2" w14:textId="77777777" w:rsidR="00840DDD" w:rsidRDefault="00840DDD" w:rsidP="00840DDD">
      <w:pPr>
        <w:pStyle w:val="Code"/>
        <w:rPr>
          <w:highlight w:val="white"/>
          <w:lang w:val="sv-SE"/>
        </w:rPr>
      </w:pPr>
      <w:r>
        <w:rPr>
          <w:highlight w:val="white"/>
          <w:lang w:val="sv-SE"/>
        </w:rPr>
        <w:t>parameter_ellipse_list:</w:t>
      </w:r>
    </w:p>
    <w:p w14:paraId="5C07B32E" w14:textId="77777777" w:rsidR="00840DDD" w:rsidRDefault="00840DDD" w:rsidP="00840DDD">
      <w:pPr>
        <w:pStyle w:val="Code"/>
        <w:rPr>
          <w:highlight w:val="white"/>
          <w:lang w:val="sv-SE"/>
        </w:rPr>
      </w:pPr>
      <w:r>
        <w:rPr>
          <w:highlight w:val="white"/>
          <w:lang w:val="sv-SE"/>
        </w:rPr>
        <w:t xml:space="preserve">    parameter_list {</w:t>
      </w:r>
    </w:p>
    <w:p w14:paraId="2E71CB9F" w14:textId="77777777" w:rsidR="00840DDD" w:rsidRDefault="00840DDD" w:rsidP="00840DDD">
      <w:pPr>
        <w:pStyle w:val="Code"/>
        <w:rPr>
          <w:highlight w:val="white"/>
          <w:lang w:val="sv-SE"/>
        </w:rPr>
      </w:pPr>
      <w:r>
        <w:rPr>
          <w:highlight w:val="white"/>
          <w:lang w:val="sv-SE"/>
        </w:rPr>
        <w:t xml:space="preserve">      $$ = new Pair&lt;List&lt;Pair&lt;string,Symbol&gt;&gt;,Boolean&gt;($1, false);</w:t>
      </w:r>
    </w:p>
    <w:p w14:paraId="5E9D596B" w14:textId="77777777" w:rsidR="00840DDD" w:rsidRDefault="00840DDD" w:rsidP="00840DDD">
      <w:pPr>
        <w:pStyle w:val="Code"/>
        <w:rPr>
          <w:highlight w:val="white"/>
          <w:lang w:val="sv-SE"/>
        </w:rPr>
      </w:pPr>
      <w:r>
        <w:rPr>
          <w:highlight w:val="white"/>
          <w:lang w:val="sv-SE"/>
        </w:rPr>
        <w:t xml:space="preserve">    }</w:t>
      </w:r>
    </w:p>
    <w:p w14:paraId="557C42B9" w14:textId="77777777" w:rsidR="00840DDD" w:rsidRDefault="00840DDD" w:rsidP="00840DDD">
      <w:pPr>
        <w:pStyle w:val="Code"/>
        <w:rPr>
          <w:highlight w:val="white"/>
          <w:lang w:val="sv-SE"/>
        </w:rPr>
      </w:pPr>
      <w:r>
        <w:rPr>
          <w:highlight w:val="white"/>
          <w:lang w:val="sv-SE"/>
        </w:rPr>
        <w:t xml:space="preserve">  | parameter_list COMMA ELLIPSE {</w:t>
      </w:r>
    </w:p>
    <w:p w14:paraId="1B189FC8" w14:textId="77777777" w:rsidR="00840DDD" w:rsidRDefault="00840DDD" w:rsidP="00840DDD">
      <w:pPr>
        <w:pStyle w:val="Code"/>
        <w:rPr>
          <w:highlight w:val="white"/>
          <w:lang w:val="sv-SE"/>
        </w:rPr>
      </w:pPr>
      <w:r>
        <w:rPr>
          <w:highlight w:val="white"/>
          <w:lang w:val="sv-SE"/>
        </w:rPr>
        <w:t xml:space="preserve">      $$ = new Pair&lt;List&lt;Pair&lt;string,Symbol&gt;&gt;,Boolean&gt;($1, true);</w:t>
      </w:r>
    </w:p>
    <w:p w14:paraId="1AB676B4" w14:textId="77777777" w:rsidR="00840DDD" w:rsidRDefault="00840DDD" w:rsidP="00840DDD">
      <w:pPr>
        <w:pStyle w:val="Code"/>
        <w:rPr>
          <w:highlight w:val="white"/>
          <w:lang w:val="sv-SE"/>
        </w:rPr>
      </w:pPr>
      <w:r>
        <w:rPr>
          <w:highlight w:val="white"/>
          <w:lang w:val="sv-SE"/>
        </w:rPr>
        <w:t xml:space="preserve">    };</w:t>
      </w:r>
    </w:p>
    <w:p w14:paraId="64F48FF6" w14:textId="77777777" w:rsidR="00840DDD" w:rsidRDefault="00840DDD" w:rsidP="00840DDD">
      <w:pPr>
        <w:pStyle w:val="Code"/>
        <w:rPr>
          <w:highlight w:val="white"/>
          <w:lang w:val="sv-SE"/>
        </w:rPr>
      </w:pPr>
    </w:p>
    <w:p w14:paraId="1543AF87" w14:textId="77777777" w:rsidR="00840DDD" w:rsidRDefault="00840DDD" w:rsidP="00840DDD">
      <w:pPr>
        <w:pStyle w:val="Code"/>
        <w:rPr>
          <w:highlight w:val="white"/>
          <w:lang w:val="sv-SE"/>
        </w:rPr>
      </w:pPr>
      <w:r>
        <w:rPr>
          <w:highlight w:val="white"/>
          <w:lang w:val="sv-SE"/>
        </w:rPr>
        <w:t>parameter_list:</w:t>
      </w:r>
    </w:p>
    <w:p w14:paraId="60B19BBE" w14:textId="77777777" w:rsidR="00840DDD" w:rsidRDefault="00840DDD" w:rsidP="00840DDD">
      <w:pPr>
        <w:pStyle w:val="Code"/>
        <w:rPr>
          <w:highlight w:val="white"/>
          <w:lang w:val="sv-SE"/>
        </w:rPr>
      </w:pPr>
      <w:r>
        <w:rPr>
          <w:highlight w:val="white"/>
          <w:lang w:val="sv-SE"/>
        </w:rPr>
        <w:t xml:space="preserve">    { ++CallDepth; }</w:t>
      </w:r>
    </w:p>
    <w:p w14:paraId="18B0AFBA" w14:textId="77777777" w:rsidR="00840DDD" w:rsidRDefault="00840DDD" w:rsidP="00840DDD">
      <w:pPr>
        <w:pStyle w:val="Code"/>
        <w:rPr>
          <w:highlight w:val="white"/>
          <w:lang w:val="sv-SE"/>
        </w:rPr>
      </w:pPr>
      <w:r>
        <w:rPr>
          <w:highlight w:val="white"/>
          <w:lang w:val="sv-SE"/>
        </w:rPr>
        <w:t xml:space="preserve">    parameter_declaration {</w:t>
      </w:r>
    </w:p>
    <w:p w14:paraId="4D523508" w14:textId="77777777" w:rsidR="00840DDD" w:rsidRDefault="00840DDD" w:rsidP="00840DDD">
      <w:pPr>
        <w:pStyle w:val="Code"/>
        <w:rPr>
          <w:highlight w:val="white"/>
          <w:lang w:val="sv-SE"/>
        </w:rPr>
      </w:pPr>
      <w:r>
        <w:rPr>
          <w:highlight w:val="white"/>
          <w:lang w:val="sv-SE"/>
        </w:rPr>
        <w:t xml:space="preserve">      --CallDepth;</w:t>
      </w:r>
    </w:p>
    <w:p w14:paraId="65C9522A" w14:textId="77777777" w:rsidR="00840DDD" w:rsidRDefault="00840DDD" w:rsidP="00840DDD">
      <w:pPr>
        <w:pStyle w:val="Code"/>
        <w:rPr>
          <w:highlight w:val="white"/>
          <w:lang w:val="sv-SE"/>
        </w:rPr>
      </w:pPr>
      <w:r>
        <w:rPr>
          <w:highlight w:val="white"/>
          <w:lang w:val="sv-SE"/>
        </w:rPr>
        <w:t xml:space="preserve">      $$ = new List&lt;Pair&lt;string,Symbol&gt;&gt;();</w:t>
      </w:r>
    </w:p>
    <w:p w14:paraId="7762026D" w14:textId="77777777" w:rsidR="00840DDD" w:rsidRDefault="00840DDD" w:rsidP="00840DDD">
      <w:pPr>
        <w:pStyle w:val="Code"/>
        <w:rPr>
          <w:highlight w:val="white"/>
          <w:lang w:val="sv-SE"/>
        </w:rPr>
      </w:pPr>
      <w:r>
        <w:rPr>
          <w:highlight w:val="white"/>
          <w:lang w:val="sv-SE"/>
        </w:rPr>
        <w:t xml:space="preserve">      $$.Add($2);</w:t>
      </w:r>
    </w:p>
    <w:p w14:paraId="06040264" w14:textId="77777777" w:rsidR="00840DDD" w:rsidRDefault="00840DDD" w:rsidP="00840DDD">
      <w:pPr>
        <w:pStyle w:val="Code"/>
        <w:rPr>
          <w:highlight w:val="white"/>
          <w:lang w:val="sv-SE"/>
        </w:rPr>
      </w:pPr>
      <w:r>
        <w:rPr>
          <w:highlight w:val="white"/>
          <w:lang w:val="sv-SE"/>
        </w:rPr>
        <w:t xml:space="preserve">    }</w:t>
      </w:r>
    </w:p>
    <w:p w14:paraId="62DC744B" w14:textId="77777777" w:rsidR="00840DDD" w:rsidRDefault="00840DDD" w:rsidP="00840DDD">
      <w:pPr>
        <w:pStyle w:val="Code"/>
        <w:rPr>
          <w:highlight w:val="white"/>
          <w:lang w:val="sv-SE"/>
        </w:rPr>
      </w:pPr>
      <w:r>
        <w:rPr>
          <w:highlight w:val="white"/>
          <w:lang w:val="sv-SE"/>
        </w:rPr>
        <w:t xml:space="preserve">  | parameter_list COMMA {</w:t>
      </w:r>
    </w:p>
    <w:p w14:paraId="3E664367" w14:textId="77777777" w:rsidR="00840DDD" w:rsidRDefault="00840DDD" w:rsidP="00840DDD">
      <w:pPr>
        <w:pStyle w:val="Code"/>
        <w:rPr>
          <w:highlight w:val="white"/>
          <w:lang w:val="sv-SE"/>
        </w:rPr>
      </w:pPr>
      <w:r>
        <w:rPr>
          <w:highlight w:val="white"/>
          <w:lang w:val="sv-SE"/>
        </w:rPr>
        <w:t xml:space="preserve">      ++CallDepth;</w:t>
      </w:r>
    </w:p>
    <w:p w14:paraId="74349E4E" w14:textId="77777777" w:rsidR="00840DDD" w:rsidRDefault="00840DDD" w:rsidP="00840DDD">
      <w:pPr>
        <w:pStyle w:val="Code"/>
        <w:rPr>
          <w:highlight w:val="white"/>
          <w:lang w:val="sv-SE"/>
        </w:rPr>
      </w:pPr>
      <w:r>
        <w:rPr>
          <w:highlight w:val="white"/>
          <w:lang w:val="sv-SE"/>
        </w:rPr>
        <w:t xml:space="preserve">    }</w:t>
      </w:r>
    </w:p>
    <w:p w14:paraId="21AA1903" w14:textId="77777777" w:rsidR="00840DDD" w:rsidRDefault="00840DDD" w:rsidP="00840DDD">
      <w:pPr>
        <w:pStyle w:val="Code"/>
        <w:rPr>
          <w:highlight w:val="white"/>
          <w:lang w:val="sv-SE"/>
        </w:rPr>
      </w:pPr>
      <w:r>
        <w:rPr>
          <w:highlight w:val="white"/>
          <w:lang w:val="sv-SE"/>
        </w:rPr>
        <w:t xml:space="preserve">    parameter_declaration {</w:t>
      </w:r>
    </w:p>
    <w:p w14:paraId="158E598A" w14:textId="77777777" w:rsidR="00840DDD" w:rsidRDefault="00840DDD" w:rsidP="00840DDD">
      <w:pPr>
        <w:pStyle w:val="Code"/>
        <w:rPr>
          <w:highlight w:val="white"/>
          <w:lang w:val="sv-SE"/>
        </w:rPr>
      </w:pPr>
      <w:r>
        <w:rPr>
          <w:highlight w:val="white"/>
          <w:lang w:val="sv-SE"/>
        </w:rPr>
        <w:t xml:space="preserve">      --CallDepth;</w:t>
      </w:r>
    </w:p>
    <w:p w14:paraId="110DC79F" w14:textId="77777777" w:rsidR="00840DDD" w:rsidRDefault="00840DDD" w:rsidP="00840DDD">
      <w:pPr>
        <w:pStyle w:val="Code"/>
        <w:rPr>
          <w:highlight w:val="white"/>
          <w:lang w:val="sv-SE"/>
        </w:rPr>
      </w:pPr>
      <w:r>
        <w:rPr>
          <w:highlight w:val="white"/>
          <w:lang w:val="sv-SE"/>
        </w:rPr>
        <w:t xml:space="preserve">      $1.Add($4);</w:t>
      </w:r>
    </w:p>
    <w:p w14:paraId="58AFD2FC" w14:textId="77777777" w:rsidR="00840DDD" w:rsidRDefault="00840DDD" w:rsidP="00840DDD">
      <w:pPr>
        <w:pStyle w:val="Code"/>
        <w:rPr>
          <w:highlight w:val="white"/>
          <w:lang w:val="sv-SE"/>
        </w:rPr>
      </w:pPr>
      <w:r>
        <w:rPr>
          <w:highlight w:val="white"/>
          <w:lang w:val="sv-SE"/>
        </w:rPr>
        <w:t xml:space="preserve">      $$ = $1;</w:t>
      </w:r>
    </w:p>
    <w:p w14:paraId="6C3DFE89" w14:textId="77777777" w:rsidR="00840DDD" w:rsidRDefault="00840DDD" w:rsidP="00840DDD">
      <w:pPr>
        <w:pStyle w:val="Code"/>
        <w:rPr>
          <w:highlight w:val="white"/>
          <w:lang w:val="sv-SE"/>
        </w:rPr>
      </w:pPr>
      <w:r>
        <w:rPr>
          <w:highlight w:val="white"/>
          <w:lang w:val="sv-SE"/>
        </w:rPr>
        <w:t xml:space="preserve">    };</w:t>
      </w:r>
    </w:p>
    <w:p w14:paraId="215ACAAD" w14:textId="77777777" w:rsidR="00840DDD" w:rsidRDefault="00840DDD" w:rsidP="00840DDD">
      <w:pPr>
        <w:pStyle w:val="Code"/>
        <w:rPr>
          <w:highlight w:val="white"/>
          <w:lang w:val="sv-SE"/>
        </w:rPr>
      </w:pPr>
    </w:p>
    <w:p w14:paraId="331E20E5" w14:textId="77777777" w:rsidR="00840DDD" w:rsidRPr="00840DDD" w:rsidRDefault="00840DDD" w:rsidP="00840DDD">
      <w:pPr>
        <w:pStyle w:val="Code"/>
        <w:rPr>
          <w:highlight w:val="white"/>
        </w:rPr>
      </w:pPr>
      <w:r w:rsidRPr="00840DDD">
        <w:rPr>
          <w:highlight w:val="white"/>
        </w:rPr>
        <w:t>parameter_declaration:</w:t>
      </w:r>
    </w:p>
    <w:p w14:paraId="25E0C710" w14:textId="77777777" w:rsidR="00840DDD" w:rsidRPr="00840DDD" w:rsidRDefault="00840DDD" w:rsidP="00840DDD">
      <w:pPr>
        <w:pStyle w:val="Code"/>
        <w:rPr>
          <w:highlight w:val="white"/>
        </w:rPr>
      </w:pPr>
      <w:r w:rsidRPr="00840DDD">
        <w:rPr>
          <w:highlight w:val="white"/>
        </w:rPr>
        <w:t xml:space="preserve">    declaration_specifier_list {</w:t>
      </w:r>
    </w:p>
    <w:p w14:paraId="3B416A6F" w14:textId="77777777" w:rsidR="00840DDD" w:rsidRPr="00840DDD" w:rsidRDefault="00840DDD" w:rsidP="00840DDD">
      <w:pPr>
        <w:pStyle w:val="Code"/>
        <w:rPr>
          <w:highlight w:val="white"/>
        </w:rPr>
      </w:pPr>
      <w:r w:rsidRPr="00840DDD">
        <w:rPr>
          <w:highlight w:val="white"/>
        </w:rPr>
        <w:t xml:space="preserve">      $$ = MiddleCodeGenerator.Parameter(Specifier.SpecifierList($1), null);</w:t>
      </w:r>
    </w:p>
    <w:p w14:paraId="579CF1F3" w14:textId="77777777" w:rsidR="00840DDD" w:rsidRPr="00840DDD" w:rsidRDefault="00840DDD" w:rsidP="00840DDD">
      <w:pPr>
        <w:pStyle w:val="Code"/>
        <w:rPr>
          <w:highlight w:val="white"/>
        </w:rPr>
      </w:pPr>
      <w:r w:rsidRPr="00840DDD">
        <w:rPr>
          <w:highlight w:val="white"/>
        </w:rPr>
        <w:t xml:space="preserve">    }</w:t>
      </w:r>
    </w:p>
    <w:p w14:paraId="3AFAD803" w14:textId="77777777" w:rsidR="00840DDD" w:rsidRPr="00840DDD" w:rsidRDefault="00840DDD" w:rsidP="00840DDD">
      <w:pPr>
        <w:pStyle w:val="Code"/>
        <w:rPr>
          <w:highlight w:val="white"/>
        </w:rPr>
      </w:pPr>
      <w:r w:rsidRPr="00840DDD">
        <w:rPr>
          <w:highlight w:val="white"/>
        </w:rPr>
        <w:t xml:space="preserve">  | declaration_specifier_list_x declarator {</w:t>
      </w:r>
    </w:p>
    <w:p w14:paraId="443DB1AC"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0DD5F15F" w14:textId="77777777" w:rsidR="00840DDD" w:rsidRPr="00840DDD" w:rsidRDefault="00840DDD" w:rsidP="00840DDD">
      <w:pPr>
        <w:pStyle w:val="Code"/>
        <w:rPr>
          <w:highlight w:val="white"/>
        </w:rPr>
      </w:pPr>
      <w:r w:rsidRPr="00840DDD">
        <w:rPr>
          <w:highlight w:val="white"/>
        </w:rPr>
        <w:t xml:space="preserve">    }</w:t>
      </w:r>
    </w:p>
    <w:p w14:paraId="639993D7" w14:textId="77777777" w:rsidR="00840DDD" w:rsidRPr="00840DDD" w:rsidRDefault="00840DDD" w:rsidP="00840DDD">
      <w:pPr>
        <w:pStyle w:val="Code"/>
        <w:rPr>
          <w:highlight w:val="white"/>
        </w:rPr>
      </w:pPr>
      <w:r w:rsidRPr="00840DDD">
        <w:rPr>
          <w:highlight w:val="white"/>
        </w:rPr>
        <w:t xml:space="preserve">  | declaration_specifier_list_x abstract_declarator {</w:t>
      </w:r>
    </w:p>
    <w:p w14:paraId="15C98024" w14:textId="77777777" w:rsidR="00840DDD" w:rsidRPr="00840DDD" w:rsidRDefault="00840DDD" w:rsidP="00840DDD">
      <w:pPr>
        <w:pStyle w:val="Code"/>
        <w:rPr>
          <w:highlight w:val="white"/>
        </w:rPr>
      </w:pPr>
      <w:r w:rsidRPr="00840DDD">
        <w:rPr>
          <w:highlight w:val="white"/>
        </w:rPr>
        <w:t xml:space="preserve">      $$ = MiddleCodeGenerator.Parameter(SpecifierStack.Pop(), $2);</w:t>
      </w:r>
    </w:p>
    <w:p w14:paraId="6E45A12B" w14:textId="77777777" w:rsidR="00840DDD" w:rsidRPr="00840DDD" w:rsidRDefault="00840DDD" w:rsidP="00840DDD">
      <w:pPr>
        <w:pStyle w:val="Code"/>
        <w:rPr>
          <w:highlight w:val="white"/>
        </w:rPr>
      </w:pPr>
      <w:r w:rsidRPr="00840DDD">
        <w:rPr>
          <w:highlight w:val="white"/>
        </w:rPr>
        <w:t xml:space="preserve">    };</w:t>
      </w:r>
    </w:p>
    <w:p w14:paraId="0044E264" w14:textId="77777777" w:rsidR="00840DDD" w:rsidRPr="00840DDD" w:rsidRDefault="00840DDD" w:rsidP="00840DDD">
      <w:pPr>
        <w:pStyle w:val="Code"/>
        <w:rPr>
          <w:highlight w:val="white"/>
        </w:rPr>
      </w:pPr>
    </w:p>
    <w:p w14:paraId="6DADBBDD" w14:textId="77777777" w:rsidR="00840DDD" w:rsidRPr="00840DDD" w:rsidRDefault="00840DDD" w:rsidP="00840DDD">
      <w:pPr>
        <w:pStyle w:val="Code"/>
        <w:rPr>
          <w:highlight w:val="white"/>
        </w:rPr>
      </w:pPr>
      <w:r w:rsidRPr="00840DDD">
        <w:rPr>
          <w:highlight w:val="white"/>
        </w:rPr>
        <w:t>optional_name_list:</w:t>
      </w:r>
    </w:p>
    <w:p w14:paraId="3D0D0D90" w14:textId="77777777" w:rsidR="00840DDD" w:rsidRPr="00840DDD" w:rsidRDefault="00840DDD" w:rsidP="00840DDD">
      <w:pPr>
        <w:pStyle w:val="Code"/>
        <w:rPr>
          <w:highlight w:val="white"/>
        </w:rPr>
      </w:pPr>
      <w:r w:rsidRPr="00840DDD">
        <w:rPr>
          <w:highlight w:val="white"/>
        </w:rPr>
        <w:t xml:space="preserve">    /* Empty */ { $$ = new List&lt;string&gt;(); }</w:t>
      </w:r>
    </w:p>
    <w:p w14:paraId="38CE3457" w14:textId="77777777" w:rsidR="00840DDD" w:rsidRPr="00840DDD" w:rsidRDefault="00840DDD" w:rsidP="00840DDD">
      <w:pPr>
        <w:pStyle w:val="Code"/>
        <w:rPr>
          <w:highlight w:val="white"/>
        </w:rPr>
      </w:pPr>
      <w:r w:rsidRPr="00840DDD">
        <w:rPr>
          <w:highlight w:val="white"/>
        </w:rPr>
        <w:t xml:space="preserve">  | name_list   { $$ = $1;                 };</w:t>
      </w:r>
    </w:p>
    <w:p w14:paraId="59BABE14" w14:textId="77777777" w:rsidR="00840DDD" w:rsidRPr="00840DDD" w:rsidRDefault="00840DDD" w:rsidP="00840DDD">
      <w:pPr>
        <w:pStyle w:val="Code"/>
        <w:rPr>
          <w:highlight w:val="white"/>
        </w:rPr>
      </w:pPr>
    </w:p>
    <w:p w14:paraId="6C1AE240" w14:textId="77777777" w:rsidR="00840DDD" w:rsidRPr="00840DDD" w:rsidRDefault="00840DDD" w:rsidP="00840DDD">
      <w:pPr>
        <w:pStyle w:val="Code"/>
        <w:rPr>
          <w:highlight w:val="white"/>
        </w:rPr>
      </w:pPr>
      <w:r w:rsidRPr="00840DDD">
        <w:rPr>
          <w:highlight w:val="white"/>
        </w:rPr>
        <w:t>name_list:</w:t>
      </w:r>
    </w:p>
    <w:p w14:paraId="5E669B0C" w14:textId="77777777" w:rsidR="00840DDD" w:rsidRPr="00840DDD" w:rsidRDefault="00840DDD" w:rsidP="00840DDD">
      <w:pPr>
        <w:pStyle w:val="Code"/>
        <w:rPr>
          <w:highlight w:val="white"/>
        </w:rPr>
      </w:pPr>
      <w:r w:rsidRPr="00840DDD">
        <w:rPr>
          <w:highlight w:val="white"/>
        </w:rPr>
        <w:t xml:space="preserve">    NAME {</w:t>
      </w:r>
    </w:p>
    <w:p w14:paraId="2157077C" w14:textId="77777777" w:rsidR="00840DDD" w:rsidRPr="00840DDD" w:rsidRDefault="00840DDD" w:rsidP="00840DDD">
      <w:pPr>
        <w:pStyle w:val="Code"/>
        <w:rPr>
          <w:highlight w:val="white"/>
        </w:rPr>
      </w:pPr>
      <w:r w:rsidRPr="00840DDD">
        <w:rPr>
          <w:highlight w:val="white"/>
        </w:rPr>
        <w:t xml:space="preserve">      $$ = new List&lt;string&gt;();</w:t>
      </w:r>
    </w:p>
    <w:p w14:paraId="22C6D7A5" w14:textId="77777777" w:rsidR="00840DDD" w:rsidRPr="00840DDD" w:rsidRDefault="00840DDD" w:rsidP="00840DDD">
      <w:pPr>
        <w:pStyle w:val="Code"/>
        <w:rPr>
          <w:highlight w:val="white"/>
        </w:rPr>
      </w:pPr>
      <w:r w:rsidRPr="00840DDD">
        <w:rPr>
          <w:highlight w:val="white"/>
        </w:rPr>
        <w:t xml:space="preserve">      $$.Add($1);</w:t>
      </w:r>
    </w:p>
    <w:p w14:paraId="414BA63D" w14:textId="77777777" w:rsidR="00840DDD" w:rsidRPr="00840DDD" w:rsidRDefault="00840DDD" w:rsidP="00840DDD">
      <w:pPr>
        <w:pStyle w:val="Code"/>
        <w:rPr>
          <w:highlight w:val="white"/>
        </w:rPr>
      </w:pPr>
      <w:r w:rsidRPr="00840DDD">
        <w:rPr>
          <w:highlight w:val="white"/>
        </w:rPr>
        <w:t xml:space="preserve">    }</w:t>
      </w:r>
    </w:p>
    <w:p w14:paraId="0E354F13" w14:textId="77777777" w:rsidR="00840DDD" w:rsidRPr="00840DDD" w:rsidRDefault="00840DDD" w:rsidP="00840DDD">
      <w:pPr>
        <w:pStyle w:val="Code"/>
        <w:rPr>
          <w:highlight w:val="white"/>
        </w:rPr>
      </w:pPr>
      <w:r w:rsidRPr="00840DDD">
        <w:rPr>
          <w:highlight w:val="white"/>
        </w:rPr>
        <w:t xml:space="preserve">  | name_list COMMA NAME {</w:t>
      </w:r>
    </w:p>
    <w:p w14:paraId="2E27485F" w14:textId="77777777" w:rsidR="00840DDD" w:rsidRPr="00840DDD" w:rsidRDefault="00840DDD" w:rsidP="00840DDD">
      <w:pPr>
        <w:pStyle w:val="Code"/>
        <w:rPr>
          <w:highlight w:val="white"/>
        </w:rPr>
      </w:pPr>
      <w:r w:rsidRPr="00840DDD">
        <w:rPr>
          <w:highlight w:val="white"/>
        </w:rPr>
        <w:t xml:space="preserve">      $1.Add($3); </w:t>
      </w:r>
    </w:p>
    <w:p w14:paraId="34102E64" w14:textId="77777777" w:rsidR="00840DDD" w:rsidRPr="00840DDD" w:rsidRDefault="00840DDD" w:rsidP="00840DDD">
      <w:pPr>
        <w:pStyle w:val="Code"/>
        <w:rPr>
          <w:highlight w:val="white"/>
        </w:rPr>
      </w:pPr>
      <w:r w:rsidRPr="00840DDD">
        <w:rPr>
          <w:highlight w:val="white"/>
        </w:rPr>
        <w:t xml:space="preserve">      $$ = $1;</w:t>
      </w:r>
    </w:p>
    <w:p w14:paraId="6BD08FE9" w14:textId="50A45AE6" w:rsidR="00840DDD" w:rsidRDefault="00840DDD" w:rsidP="00840DDD">
      <w:pPr>
        <w:pStyle w:val="Code"/>
        <w:rPr>
          <w:highlight w:val="white"/>
        </w:rPr>
      </w:pPr>
      <w:r w:rsidRPr="00840DDD">
        <w:rPr>
          <w:highlight w:val="white"/>
        </w:rPr>
        <w:t xml:space="preserve">    };</w:t>
      </w:r>
    </w:p>
    <w:p w14:paraId="4C401993" w14:textId="2D8FBAFB" w:rsidR="002300F1" w:rsidRPr="00840DDD" w:rsidRDefault="00C37108" w:rsidP="002300F1">
      <w:pPr>
        <w:pStyle w:val="Rubrik4"/>
        <w:rPr>
          <w:highlight w:val="white"/>
        </w:rPr>
      </w:pPr>
      <w:r>
        <w:rPr>
          <w:highlight w:val="white"/>
        </w:rPr>
        <w:t>Initialization</w:t>
      </w:r>
    </w:p>
    <w:p w14:paraId="3B2DD8D4" w14:textId="0C9F0333" w:rsidR="00840DDD" w:rsidRPr="00840DDD" w:rsidRDefault="0083682E" w:rsidP="00AB1275">
      <w:pPr>
        <w:rPr>
          <w:highlight w:val="white"/>
        </w:rPr>
      </w:pPr>
      <w:r>
        <w:rPr>
          <w:highlight w:val="white"/>
        </w:rPr>
        <w:t xml:space="preserve">The </w:t>
      </w:r>
      <w:r w:rsidR="002F35C1">
        <w:rPr>
          <w:highlight w:val="white"/>
        </w:rPr>
        <w:t>initializer</w:t>
      </w:r>
      <w:r>
        <w:rPr>
          <w:highlight w:val="white"/>
        </w:rPr>
        <w:t xml:space="preserve"> can be either an expression</w:t>
      </w:r>
      <w:r w:rsidR="00C07F1C">
        <w:rPr>
          <w:highlight w:val="white"/>
        </w:rPr>
        <w:t xml:space="preserve"> or a block</w:t>
      </w:r>
      <w:r>
        <w:rPr>
          <w:highlight w:val="white"/>
        </w:rPr>
        <w:t xml:space="preserve">. The assignment expression makes sure that the expression cannot </w:t>
      </w:r>
      <w:r w:rsidR="00AB1275">
        <w:rPr>
          <w:highlight w:val="white"/>
        </w:rPr>
        <w:t>hold assignment or comma.</w:t>
      </w:r>
    </w:p>
    <w:p w14:paraId="68E4082B" w14:textId="7F6683FE" w:rsidR="00840DDD" w:rsidRDefault="002F35C1" w:rsidP="00840DDD">
      <w:pPr>
        <w:pStyle w:val="Code"/>
        <w:rPr>
          <w:highlight w:val="white"/>
          <w:lang w:val="sv-SE"/>
        </w:rPr>
      </w:pPr>
      <w:r>
        <w:rPr>
          <w:highlight w:val="white"/>
          <w:lang w:val="sv-SE"/>
        </w:rPr>
        <w:t>initializer</w:t>
      </w:r>
      <w:r w:rsidR="00840DDD">
        <w:rPr>
          <w:highlight w:val="white"/>
          <w:lang w:val="sv-SE"/>
        </w:rPr>
        <w:t>:</w:t>
      </w:r>
    </w:p>
    <w:p w14:paraId="0F1A3A95" w14:textId="77777777" w:rsidR="00840DDD" w:rsidRDefault="00840DDD" w:rsidP="00840DDD">
      <w:pPr>
        <w:pStyle w:val="Code"/>
        <w:rPr>
          <w:highlight w:val="white"/>
          <w:lang w:val="sv-SE"/>
        </w:rPr>
      </w:pPr>
      <w:r>
        <w:rPr>
          <w:highlight w:val="white"/>
          <w:lang w:val="sv-SE"/>
        </w:rPr>
        <w:t xml:space="preserve">    assignment_expression {</w:t>
      </w:r>
    </w:p>
    <w:p w14:paraId="7C461B40" w14:textId="77777777" w:rsidR="00840DDD" w:rsidRDefault="00840DDD" w:rsidP="00840DDD">
      <w:pPr>
        <w:pStyle w:val="Code"/>
        <w:rPr>
          <w:highlight w:val="white"/>
          <w:lang w:val="sv-SE"/>
        </w:rPr>
      </w:pPr>
      <w:r>
        <w:rPr>
          <w:highlight w:val="white"/>
          <w:lang w:val="sv-SE"/>
        </w:rPr>
        <w:t xml:space="preserve">      $$ = $1;</w:t>
      </w:r>
    </w:p>
    <w:p w14:paraId="28905E23" w14:textId="0B2BF7BD" w:rsidR="00840DDD" w:rsidRDefault="00840DDD" w:rsidP="00840DDD">
      <w:pPr>
        <w:pStyle w:val="Code"/>
        <w:rPr>
          <w:highlight w:val="white"/>
          <w:lang w:val="sv-SE"/>
        </w:rPr>
      </w:pPr>
      <w:r>
        <w:rPr>
          <w:highlight w:val="white"/>
          <w:lang w:val="sv-SE"/>
        </w:rPr>
        <w:t xml:space="preserve">    }</w:t>
      </w:r>
    </w:p>
    <w:p w14:paraId="30CBD0B9" w14:textId="0E0B6C9F" w:rsidR="00553ACA" w:rsidRDefault="00553ACA" w:rsidP="00553ACA">
      <w:pPr>
        <w:rPr>
          <w:highlight w:val="white"/>
          <w:lang w:val="sv-SE"/>
        </w:rPr>
      </w:pPr>
      <w:r>
        <w:rPr>
          <w:highlight w:val="white"/>
          <w:lang w:val="sv-SE"/>
        </w:rPr>
        <w:t xml:space="preserve">The block </w:t>
      </w:r>
      <w:r w:rsidR="00272FE8">
        <w:rPr>
          <w:highlight w:val="white"/>
          <w:lang w:val="sv-SE"/>
        </w:rPr>
        <w:t>hold</w:t>
      </w:r>
      <w:r w:rsidR="00D216EE">
        <w:rPr>
          <w:highlight w:val="white"/>
          <w:lang w:val="sv-SE"/>
        </w:rPr>
        <w:t>s</w:t>
      </w:r>
      <w:r w:rsidR="00272FE8">
        <w:rPr>
          <w:highlight w:val="white"/>
          <w:lang w:val="sv-SE"/>
        </w:rPr>
        <w:t xml:space="preserve"> a list of </w:t>
      </w:r>
      <w:r w:rsidR="002F35C1">
        <w:rPr>
          <w:highlight w:val="white"/>
          <w:lang w:val="sv-SE"/>
        </w:rPr>
        <w:t>initializer</w:t>
      </w:r>
      <w:r w:rsidR="00272FE8">
        <w:rPr>
          <w:highlight w:val="white"/>
          <w:lang w:val="sv-SE"/>
        </w:rPr>
        <w:t xml:space="preserve">, which means that </w:t>
      </w:r>
      <w:r w:rsidR="002F35C1">
        <w:rPr>
          <w:highlight w:val="white"/>
          <w:lang w:val="sv-SE"/>
        </w:rPr>
        <w:t>initializer</w:t>
      </w:r>
      <w:r w:rsidR="00272FE8">
        <w:rPr>
          <w:highlight w:val="white"/>
          <w:lang w:val="sv-SE"/>
        </w:rPr>
        <w:t>alizer lists can be nested</w:t>
      </w:r>
      <w:r w:rsidR="001F2E9D">
        <w:rPr>
          <w:highlight w:val="white"/>
          <w:lang w:val="sv-SE"/>
        </w:rPr>
        <w:t xml:space="preserve">. But in the end there is always expressions in the </w:t>
      </w:r>
      <w:r w:rsidR="00F4217C">
        <w:rPr>
          <w:highlight w:val="white"/>
          <w:lang w:val="sv-SE"/>
        </w:rPr>
        <w:t>initialization</w:t>
      </w:r>
      <w:r w:rsidR="001F2E9D">
        <w:rPr>
          <w:highlight w:val="white"/>
          <w:lang w:val="sv-SE"/>
        </w:rPr>
        <w:t xml:space="preserve"> lists.</w:t>
      </w:r>
    </w:p>
    <w:p w14:paraId="4578302B" w14:textId="595F03FD" w:rsidR="00840DDD" w:rsidRDefault="00840DDD" w:rsidP="00840DDD">
      <w:pPr>
        <w:pStyle w:val="Code"/>
        <w:rPr>
          <w:highlight w:val="white"/>
          <w:lang w:val="sv-SE"/>
        </w:rPr>
      </w:pPr>
      <w:r>
        <w:rPr>
          <w:highlight w:val="white"/>
          <w:lang w:val="sv-SE"/>
        </w:rPr>
        <w:t xml:space="preserve">  | LEFT_BLOCK </w:t>
      </w:r>
      <w:r w:rsidR="002F35C1">
        <w:rPr>
          <w:highlight w:val="white"/>
          <w:lang w:val="sv-SE"/>
        </w:rPr>
        <w:t>initializer</w:t>
      </w:r>
      <w:r>
        <w:rPr>
          <w:highlight w:val="white"/>
          <w:lang w:val="sv-SE"/>
        </w:rPr>
        <w:t>_list optional_comma RIGHT_BLOCK {</w:t>
      </w:r>
    </w:p>
    <w:p w14:paraId="2EDCB817" w14:textId="77777777" w:rsidR="00840DDD" w:rsidRDefault="00840DDD" w:rsidP="00840DDD">
      <w:pPr>
        <w:pStyle w:val="Code"/>
        <w:rPr>
          <w:highlight w:val="white"/>
          <w:lang w:val="sv-SE"/>
        </w:rPr>
      </w:pPr>
      <w:r>
        <w:rPr>
          <w:highlight w:val="white"/>
          <w:lang w:val="sv-SE"/>
        </w:rPr>
        <w:t xml:space="preserve">      $$ = $2;</w:t>
      </w:r>
    </w:p>
    <w:p w14:paraId="648F155B" w14:textId="77777777" w:rsidR="00840DDD" w:rsidRDefault="00840DDD" w:rsidP="00840DDD">
      <w:pPr>
        <w:pStyle w:val="Code"/>
        <w:rPr>
          <w:highlight w:val="white"/>
          <w:lang w:val="sv-SE"/>
        </w:rPr>
      </w:pPr>
      <w:r>
        <w:rPr>
          <w:highlight w:val="white"/>
          <w:lang w:val="sv-SE"/>
        </w:rPr>
        <w:t xml:space="preserve">    };</w:t>
      </w:r>
    </w:p>
    <w:p w14:paraId="60333D71" w14:textId="77777777" w:rsidR="00840DDD" w:rsidRDefault="00840DDD" w:rsidP="00840DDD">
      <w:pPr>
        <w:pStyle w:val="Code"/>
        <w:rPr>
          <w:highlight w:val="white"/>
          <w:lang w:val="sv-SE"/>
        </w:rPr>
      </w:pPr>
    </w:p>
    <w:p w14:paraId="28C8FBC8" w14:textId="77777777" w:rsidR="00840DDD" w:rsidRDefault="00840DDD" w:rsidP="00840DDD">
      <w:pPr>
        <w:pStyle w:val="Code"/>
        <w:rPr>
          <w:highlight w:val="white"/>
          <w:lang w:val="sv-SE"/>
        </w:rPr>
      </w:pPr>
      <w:r>
        <w:rPr>
          <w:highlight w:val="white"/>
          <w:lang w:val="sv-SE"/>
        </w:rPr>
        <w:t>optional_comma:</w:t>
      </w:r>
    </w:p>
    <w:p w14:paraId="416FF86E" w14:textId="77777777" w:rsidR="00840DDD" w:rsidRDefault="00840DDD" w:rsidP="00840DDD">
      <w:pPr>
        <w:pStyle w:val="Code"/>
        <w:rPr>
          <w:highlight w:val="white"/>
          <w:lang w:val="sv-SE"/>
        </w:rPr>
      </w:pPr>
      <w:r>
        <w:rPr>
          <w:highlight w:val="white"/>
          <w:lang w:val="sv-SE"/>
        </w:rPr>
        <w:t xml:space="preserve">    /* Empty */</w:t>
      </w:r>
    </w:p>
    <w:p w14:paraId="7F9A6674" w14:textId="77777777" w:rsidR="00840DDD" w:rsidRDefault="00840DDD" w:rsidP="00840DDD">
      <w:pPr>
        <w:pStyle w:val="Code"/>
        <w:rPr>
          <w:highlight w:val="white"/>
          <w:lang w:val="sv-SE"/>
        </w:rPr>
      </w:pPr>
      <w:r>
        <w:rPr>
          <w:highlight w:val="white"/>
          <w:lang w:val="sv-SE"/>
        </w:rPr>
        <w:t xml:space="preserve">  | COMMA;</w:t>
      </w:r>
    </w:p>
    <w:p w14:paraId="61596FD1" w14:textId="77777777" w:rsidR="00840DDD" w:rsidRDefault="00840DDD" w:rsidP="00840DDD">
      <w:pPr>
        <w:pStyle w:val="Code"/>
        <w:rPr>
          <w:highlight w:val="white"/>
          <w:lang w:val="sv-SE"/>
        </w:rPr>
      </w:pPr>
    </w:p>
    <w:p w14:paraId="3F23928C" w14:textId="156D559E" w:rsidR="00840DDD" w:rsidRDefault="002F35C1" w:rsidP="00840DDD">
      <w:pPr>
        <w:pStyle w:val="Code"/>
        <w:rPr>
          <w:highlight w:val="white"/>
          <w:lang w:val="sv-SE"/>
        </w:rPr>
      </w:pPr>
      <w:r>
        <w:rPr>
          <w:highlight w:val="white"/>
          <w:lang w:val="sv-SE"/>
        </w:rPr>
        <w:t>initializer</w:t>
      </w:r>
      <w:r w:rsidR="00840DDD">
        <w:rPr>
          <w:highlight w:val="white"/>
          <w:lang w:val="sv-SE"/>
        </w:rPr>
        <w:t>_list:</w:t>
      </w:r>
    </w:p>
    <w:p w14:paraId="52B9D4BB" w14:textId="543534ED" w:rsidR="00840DDD" w:rsidRDefault="00840DDD" w:rsidP="00840DDD">
      <w:pPr>
        <w:pStyle w:val="Code"/>
        <w:rPr>
          <w:highlight w:val="white"/>
          <w:lang w:val="sv-SE"/>
        </w:rPr>
      </w:pPr>
      <w:r>
        <w:rPr>
          <w:highlight w:val="white"/>
          <w:lang w:val="sv-SE"/>
        </w:rPr>
        <w:t xml:space="preserve">    </w:t>
      </w:r>
      <w:r w:rsidR="002F35C1">
        <w:rPr>
          <w:highlight w:val="white"/>
          <w:lang w:val="sv-SE"/>
        </w:rPr>
        <w:t>initializer</w:t>
      </w:r>
      <w:r>
        <w:rPr>
          <w:highlight w:val="white"/>
          <w:lang w:val="sv-SE"/>
        </w:rPr>
        <w:t xml:space="preserve"> {</w:t>
      </w:r>
    </w:p>
    <w:p w14:paraId="3E22FBE6" w14:textId="77777777" w:rsidR="00840DDD" w:rsidRDefault="00840DDD" w:rsidP="00840DDD">
      <w:pPr>
        <w:pStyle w:val="Code"/>
        <w:rPr>
          <w:highlight w:val="white"/>
          <w:lang w:val="sv-SE"/>
        </w:rPr>
      </w:pPr>
      <w:r>
        <w:rPr>
          <w:highlight w:val="white"/>
          <w:lang w:val="sv-SE"/>
        </w:rPr>
        <w:t xml:space="preserve">      $$ = new List&lt;object&gt;();</w:t>
      </w:r>
    </w:p>
    <w:p w14:paraId="5F268AF5" w14:textId="77777777" w:rsidR="00840DDD" w:rsidRDefault="00840DDD" w:rsidP="00840DDD">
      <w:pPr>
        <w:pStyle w:val="Code"/>
        <w:rPr>
          <w:highlight w:val="white"/>
          <w:lang w:val="sv-SE"/>
        </w:rPr>
      </w:pPr>
      <w:r>
        <w:rPr>
          <w:highlight w:val="white"/>
          <w:lang w:val="sv-SE"/>
        </w:rPr>
        <w:t xml:space="preserve">      $$.Add($1);</w:t>
      </w:r>
    </w:p>
    <w:p w14:paraId="64ADC220" w14:textId="77777777" w:rsidR="00840DDD" w:rsidRDefault="00840DDD" w:rsidP="00840DDD">
      <w:pPr>
        <w:pStyle w:val="Code"/>
        <w:rPr>
          <w:highlight w:val="white"/>
          <w:lang w:val="sv-SE"/>
        </w:rPr>
      </w:pPr>
      <w:r>
        <w:rPr>
          <w:highlight w:val="white"/>
          <w:lang w:val="sv-SE"/>
        </w:rPr>
        <w:t xml:space="preserve">    }</w:t>
      </w:r>
    </w:p>
    <w:p w14:paraId="78FD3FC1" w14:textId="5585EB55" w:rsidR="00840DDD" w:rsidRDefault="00840DDD" w:rsidP="00840DDD">
      <w:pPr>
        <w:pStyle w:val="Code"/>
        <w:rPr>
          <w:highlight w:val="white"/>
          <w:lang w:val="sv-SE"/>
        </w:rPr>
      </w:pPr>
      <w:r>
        <w:rPr>
          <w:highlight w:val="white"/>
          <w:lang w:val="sv-SE"/>
        </w:rPr>
        <w:t xml:space="preserve">  | </w:t>
      </w:r>
      <w:r w:rsidR="002F35C1">
        <w:rPr>
          <w:highlight w:val="white"/>
          <w:lang w:val="sv-SE"/>
        </w:rPr>
        <w:t>initializer</w:t>
      </w:r>
      <w:r>
        <w:rPr>
          <w:highlight w:val="white"/>
          <w:lang w:val="sv-SE"/>
        </w:rPr>
        <w:t xml:space="preserve">_list COMMA </w:t>
      </w:r>
      <w:r w:rsidR="002F35C1">
        <w:rPr>
          <w:highlight w:val="white"/>
          <w:lang w:val="sv-SE"/>
        </w:rPr>
        <w:t>initializer</w:t>
      </w:r>
      <w:r>
        <w:rPr>
          <w:highlight w:val="white"/>
          <w:lang w:val="sv-SE"/>
        </w:rPr>
        <w:t xml:space="preserve"> {</w:t>
      </w:r>
    </w:p>
    <w:p w14:paraId="2683D22A" w14:textId="77777777" w:rsidR="00840DDD" w:rsidRDefault="00840DDD" w:rsidP="00840DDD">
      <w:pPr>
        <w:pStyle w:val="Code"/>
        <w:rPr>
          <w:highlight w:val="white"/>
          <w:lang w:val="sv-SE"/>
        </w:rPr>
      </w:pPr>
      <w:r>
        <w:rPr>
          <w:highlight w:val="white"/>
          <w:lang w:val="sv-SE"/>
        </w:rPr>
        <w:t xml:space="preserve">      $1.Add($3);</w:t>
      </w:r>
    </w:p>
    <w:p w14:paraId="2A226343" w14:textId="77777777" w:rsidR="00840DDD" w:rsidRDefault="00840DDD" w:rsidP="00840DDD">
      <w:pPr>
        <w:pStyle w:val="Code"/>
        <w:rPr>
          <w:highlight w:val="white"/>
          <w:lang w:val="sv-SE"/>
        </w:rPr>
      </w:pPr>
      <w:r>
        <w:rPr>
          <w:highlight w:val="white"/>
          <w:lang w:val="sv-SE"/>
        </w:rPr>
        <w:t xml:space="preserve">      $$ = $1;</w:t>
      </w:r>
    </w:p>
    <w:p w14:paraId="0446B831" w14:textId="77777777" w:rsidR="00840DDD" w:rsidRDefault="00840DDD" w:rsidP="00840DDD">
      <w:pPr>
        <w:pStyle w:val="Code"/>
        <w:rPr>
          <w:highlight w:val="white"/>
          <w:lang w:val="sv-SE"/>
        </w:rPr>
      </w:pPr>
      <w:r>
        <w:rPr>
          <w:highlight w:val="white"/>
          <w:lang w:val="sv-SE"/>
        </w:rPr>
        <w:t xml:space="preserve">    };</w:t>
      </w:r>
    </w:p>
    <w:p w14:paraId="510E2938" w14:textId="751E3A80" w:rsidR="00840DDD" w:rsidRDefault="007E7175" w:rsidP="007E7175">
      <w:pPr>
        <w:pStyle w:val="Rubrik4"/>
        <w:rPr>
          <w:highlight w:val="white"/>
          <w:lang w:val="sv-SE"/>
        </w:rPr>
      </w:pPr>
      <w:r>
        <w:rPr>
          <w:highlight w:val="white"/>
          <w:lang w:val="sv-SE"/>
        </w:rPr>
        <w:t>Abstract Declarator</w:t>
      </w:r>
    </w:p>
    <w:p w14:paraId="27501D7D" w14:textId="77777777" w:rsidR="00840DDD" w:rsidRDefault="00840DDD" w:rsidP="00840DDD">
      <w:pPr>
        <w:pStyle w:val="Code"/>
        <w:rPr>
          <w:highlight w:val="white"/>
          <w:lang w:val="sv-SE"/>
        </w:rPr>
      </w:pPr>
      <w:r>
        <w:rPr>
          <w:highlight w:val="white"/>
          <w:lang w:val="sv-SE"/>
        </w:rPr>
        <w:t>abstract_declarator:</w:t>
      </w:r>
    </w:p>
    <w:p w14:paraId="47881D93" w14:textId="77777777" w:rsidR="00840DDD" w:rsidRDefault="00840DDD" w:rsidP="00840DDD">
      <w:pPr>
        <w:pStyle w:val="Code"/>
        <w:rPr>
          <w:highlight w:val="white"/>
          <w:lang w:val="sv-SE"/>
        </w:rPr>
      </w:pPr>
      <w:r>
        <w:rPr>
          <w:highlight w:val="white"/>
          <w:lang w:val="sv-SE"/>
        </w:rPr>
        <w:t xml:space="preserve">    pointer_list {</w:t>
      </w:r>
    </w:p>
    <w:p w14:paraId="4BE37016" w14:textId="77777777" w:rsidR="00840DDD" w:rsidRDefault="00840DDD" w:rsidP="00840DDD">
      <w:pPr>
        <w:pStyle w:val="Code"/>
        <w:rPr>
          <w:highlight w:val="white"/>
          <w:lang w:val="sv-SE"/>
        </w:rPr>
      </w:pPr>
      <w:r>
        <w:rPr>
          <w:highlight w:val="white"/>
          <w:lang w:val="sv-SE"/>
        </w:rPr>
        <w:t xml:space="preserve">      $$ = MiddleCodeGenerator.PointerDeclarator($1, null);</w:t>
      </w:r>
    </w:p>
    <w:p w14:paraId="6F4FD41B" w14:textId="77777777" w:rsidR="00840DDD" w:rsidRDefault="00840DDD" w:rsidP="00840DDD">
      <w:pPr>
        <w:pStyle w:val="Code"/>
        <w:rPr>
          <w:highlight w:val="white"/>
          <w:lang w:val="sv-SE"/>
        </w:rPr>
      </w:pPr>
      <w:r>
        <w:rPr>
          <w:highlight w:val="white"/>
          <w:lang w:val="sv-SE"/>
        </w:rPr>
        <w:t xml:space="preserve">    }      </w:t>
      </w:r>
    </w:p>
    <w:p w14:paraId="64890106" w14:textId="77777777" w:rsidR="00840DDD" w:rsidRDefault="00840DDD" w:rsidP="00840DDD">
      <w:pPr>
        <w:pStyle w:val="Code"/>
        <w:rPr>
          <w:highlight w:val="white"/>
          <w:lang w:val="sv-SE"/>
        </w:rPr>
      </w:pPr>
      <w:r>
        <w:rPr>
          <w:highlight w:val="white"/>
          <w:lang w:val="sv-SE"/>
        </w:rPr>
        <w:t xml:space="preserve">  | optional_pointer_list direct_abstract_declarator {</w:t>
      </w:r>
    </w:p>
    <w:p w14:paraId="76F92EB3" w14:textId="77777777" w:rsidR="00840DDD" w:rsidRDefault="00840DDD" w:rsidP="00840DDD">
      <w:pPr>
        <w:pStyle w:val="Code"/>
        <w:rPr>
          <w:highlight w:val="white"/>
          <w:lang w:val="sv-SE"/>
        </w:rPr>
      </w:pPr>
      <w:r>
        <w:rPr>
          <w:highlight w:val="white"/>
          <w:lang w:val="sv-SE"/>
        </w:rPr>
        <w:t xml:space="preserve">      $$ = MiddleCodeGenerator.PointerDeclarator($1, $2);</w:t>
      </w:r>
    </w:p>
    <w:p w14:paraId="50817BF7" w14:textId="77777777" w:rsidR="00840DDD" w:rsidRDefault="00840DDD" w:rsidP="00840DDD">
      <w:pPr>
        <w:pStyle w:val="Code"/>
        <w:rPr>
          <w:highlight w:val="white"/>
          <w:lang w:val="sv-SE"/>
        </w:rPr>
      </w:pPr>
      <w:r>
        <w:rPr>
          <w:highlight w:val="white"/>
          <w:lang w:val="sv-SE"/>
        </w:rPr>
        <w:t xml:space="preserve">    };      </w:t>
      </w:r>
    </w:p>
    <w:p w14:paraId="127DA526" w14:textId="77777777" w:rsidR="00840DDD" w:rsidRDefault="00840DDD" w:rsidP="00840DDD">
      <w:pPr>
        <w:pStyle w:val="Code"/>
        <w:rPr>
          <w:highlight w:val="white"/>
          <w:lang w:val="sv-SE"/>
        </w:rPr>
      </w:pPr>
    </w:p>
    <w:p w14:paraId="7935644A" w14:textId="77777777" w:rsidR="00840DDD" w:rsidRDefault="00840DDD" w:rsidP="00840DDD">
      <w:pPr>
        <w:pStyle w:val="Code"/>
        <w:rPr>
          <w:highlight w:val="white"/>
          <w:lang w:val="sv-SE"/>
        </w:rPr>
      </w:pPr>
      <w:r>
        <w:rPr>
          <w:highlight w:val="white"/>
          <w:lang w:val="sv-SE"/>
        </w:rPr>
        <w:t>direct_abstract_declarator:</w:t>
      </w:r>
    </w:p>
    <w:p w14:paraId="105561A6" w14:textId="77777777" w:rsidR="00840DDD" w:rsidRDefault="00840DDD" w:rsidP="00840DDD">
      <w:pPr>
        <w:pStyle w:val="Code"/>
        <w:rPr>
          <w:highlight w:val="white"/>
          <w:lang w:val="sv-SE"/>
        </w:rPr>
      </w:pPr>
      <w:r>
        <w:rPr>
          <w:highlight w:val="white"/>
          <w:lang w:val="sv-SE"/>
        </w:rPr>
        <w:t xml:space="preserve">    LEFT_PARENTHESIS abstract_declarator RIGHT_PARENTHESIS {</w:t>
      </w:r>
    </w:p>
    <w:p w14:paraId="368FCD09" w14:textId="77777777" w:rsidR="00840DDD" w:rsidRDefault="00840DDD" w:rsidP="00840DDD">
      <w:pPr>
        <w:pStyle w:val="Code"/>
        <w:rPr>
          <w:highlight w:val="white"/>
          <w:lang w:val="sv-SE"/>
        </w:rPr>
      </w:pPr>
      <w:r>
        <w:rPr>
          <w:highlight w:val="white"/>
          <w:lang w:val="sv-SE"/>
        </w:rPr>
        <w:t xml:space="preserve">      $$ = $2;</w:t>
      </w:r>
    </w:p>
    <w:p w14:paraId="45B9A0CB" w14:textId="77777777" w:rsidR="00840DDD" w:rsidRDefault="00840DDD" w:rsidP="00840DDD">
      <w:pPr>
        <w:pStyle w:val="Code"/>
        <w:rPr>
          <w:highlight w:val="white"/>
          <w:lang w:val="sv-SE"/>
        </w:rPr>
      </w:pPr>
      <w:r>
        <w:rPr>
          <w:highlight w:val="white"/>
          <w:lang w:val="sv-SE"/>
        </w:rPr>
        <w:t xml:space="preserve">    }</w:t>
      </w:r>
    </w:p>
    <w:p w14:paraId="7D5A735E" w14:textId="77777777" w:rsidR="00840DDD" w:rsidRDefault="00840DDD" w:rsidP="00840DDD">
      <w:pPr>
        <w:pStyle w:val="Code"/>
        <w:rPr>
          <w:highlight w:val="white"/>
          <w:lang w:val="sv-SE"/>
        </w:rPr>
      </w:pPr>
      <w:r>
        <w:rPr>
          <w:highlight w:val="white"/>
          <w:lang w:val="sv-SE"/>
        </w:rPr>
        <w:t xml:space="preserve">  | LEFT_SQUARE optional_constant_integral_expression RIGHT_SQUARE {</w:t>
      </w:r>
    </w:p>
    <w:p w14:paraId="1208E55F" w14:textId="77777777" w:rsidR="00840DDD" w:rsidRDefault="00840DDD" w:rsidP="00840DDD">
      <w:pPr>
        <w:pStyle w:val="Code"/>
        <w:rPr>
          <w:highlight w:val="white"/>
          <w:lang w:val="sv-SE"/>
        </w:rPr>
      </w:pPr>
      <w:r>
        <w:rPr>
          <w:highlight w:val="white"/>
          <w:lang w:val="sv-SE"/>
        </w:rPr>
        <w:t xml:space="preserve">      $$ = MiddleCodeGenerator.ArrayType(null, $2);</w:t>
      </w:r>
    </w:p>
    <w:p w14:paraId="7A5429AD" w14:textId="77777777" w:rsidR="00840DDD" w:rsidRDefault="00840DDD" w:rsidP="00840DDD">
      <w:pPr>
        <w:pStyle w:val="Code"/>
        <w:rPr>
          <w:highlight w:val="white"/>
          <w:lang w:val="sv-SE"/>
        </w:rPr>
      </w:pPr>
      <w:r>
        <w:rPr>
          <w:highlight w:val="white"/>
          <w:lang w:val="sv-SE"/>
        </w:rPr>
        <w:t xml:space="preserve">    }</w:t>
      </w:r>
    </w:p>
    <w:p w14:paraId="09CFCC95" w14:textId="77777777" w:rsidR="00840DDD" w:rsidRDefault="00840DDD" w:rsidP="00840DDD">
      <w:pPr>
        <w:pStyle w:val="Code"/>
        <w:rPr>
          <w:highlight w:val="white"/>
          <w:lang w:val="sv-SE"/>
        </w:rPr>
      </w:pPr>
      <w:r>
        <w:rPr>
          <w:highlight w:val="white"/>
          <w:lang w:val="sv-SE"/>
        </w:rPr>
        <w:t xml:space="preserve">  | direct_abstract_declarator</w:t>
      </w:r>
    </w:p>
    <w:p w14:paraId="03E837FD" w14:textId="77777777" w:rsidR="00840DDD" w:rsidRDefault="00840DDD" w:rsidP="00840DDD">
      <w:pPr>
        <w:pStyle w:val="Code"/>
        <w:rPr>
          <w:highlight w:val="white"/>
          <w:lang w:val="sv-SE"/>
        </w:rPr>
      </w:pPr>
      <w:r>
        <w:rPr>
          <w:highlight w:val="white"/>
          <w:lang w:val="sv-SE"/>
        </w:rPr>
        <w:t xml:space="preserve">    LEFT_SQUARE optional_constant_integral_expression RIGHT_SQUARE {</w:t>
      </w:r>
    </w:p>
    <w:p w14:paraId="7EB89FCD" w14:textId="77777777" w:rsidR="00840DDD" w:rsidRDefault="00840DDD" w:rsidP="00840DDD">
      <w:pPr>
        <w:pStyle w:val="Code"/>
        <w:rPr>
          <w:highlight w:val="white"/>
          <w:lang w:val="sv-SE"/>
        </w:rPr>
      </w:pPr>
      <w:r>
        <w:rPr>
          <w:highlight w:val="white"/>
          <w:lang w:val="sv-SE"/>
        </w:rPr>
        <w:t xml:space="preserve">      $$ = MiddleCodeGenerator.ArrayType($1, $3);</w:t>
      </w:r>
    </w:p>
    <w:p w14:paraId="0BD772D6" w14:textId="77777777" w:rsidR="00840DDD" w:rsidRDefault="00840DDD" w:rsidP="00840DDD">
      <w:pPr>
        <w:pStyle w:val="Code"/>
        <w:rPr>
          <w:highlight w:val="white"/>
          <w:lang w:val="sv-SE"/>
        </w:rPr>
      </w:pPr>
      <w:r>
        <w:rPr>
          <w:highlight w:val="white"/>
          <w:lang w:val="sv-SE"/>
        </w:rPr>
        <w:t xml:space="preserve">    }</w:t>
      </w:r>
    </w:p>
    <w:p w14:paraId="635D3CDA" w14:textId="77777777" w:rsidR="00840DDD" w:rsidRDefault="00840DDD" w:rsidP="00840DDD">
      <w:pPr>
        <w:pStyle w:val="Code"/>
        <w:rPr>
          <w:highlight w:val="white"/>
          <w:lang w:val="sv-SE"/>
        </w:rPr>
      </w:pPr>
      <w:r>
        <w:rPr>
          <w:highlight w:val="white"/>
          <w:lang w:val="sv-SE"/>
        </w:rPr>
        <w:t xml:space="preserve">  | LEFT_PARENTHESIS optional_parameter_ellipse_list RIGHT_PARENTHESIS {</w:t>
      </w:r>
    </w:p>
    <w:p w14:paraId="0AF4717B" w14:textId="77777777" w:rsidR="00840DDD" w:rsidRDefault="00840DDD" w:rsidP="00840DDD">
      <w:pPr>
        <w:pStyle w:val="Code"/>
        <w:rPr>
          <w:highlight w:val="white"/>
          <w:lang w:val="sv-SE"/>
        </w:rPr>
      </w:pPr>
      <w:r>
        <w:rPr>
          <w:highlight w:val="white"/>
          <w:lang w:val="sv-SE"/>
        </w:rPr>
        <w:t xml:space="preserve">      $$ = MiddleCodeGenerator.</w:t>
      </w:r>
    </w:p>
    <w:p w14:paraId="5EB23FF1" w14:textId="77777777" w:rsidR="00840DDD" w:rsidRDefault="00840DDD" w:rsidP="00840DDD">
      <w:pPr>
        <w:pStyle w:val="Code"/>
        <w:rPr>
          <w:highlight w:val="white"/>
          <w:lang w:val="sv-SE"/>
        </w:rPr>
      </w:pPr>
      <w:r>
        <w:rPr>
          <w:highlight w:val="white"/>
          <w:lang w:val="sv-SE"/>
        </w:rPr>
        <w:t xml:space="preserve">           NewFunctionDeclaration(null, $2.First, $2.Second);</w:t>
      </w:r>
    </w:p>
    <w:p w14:paraId="774BEC98" w14:textId="77777777" w:rsidR="00840DDD" w:rsidRDefault="00840DDD" w:rsidP="00840DDD">
      <w:pPr>
        <w:pStyle w:val="Code"/>
        <w:rPr>
          <w:highlight w:val="white"/>
          <w:lang w:val="sv-SE"/>
        </w:rPr>
      </w:pPr>
      <w:r>
        <w:rPr>
          <w:highlight w:val="white"/>
          <w:lang w:val="sv-SE"/>
        </w:rPr>
        <w:t xml:space="preserve">    }</w:t>
      </w:r>
    </w:p>
    <w:p w14:paraId="36C08093" w14:textId="77777777" w:rsidR="00840DDD" w:rsidRDefault="00840DDD" w:rsidP="00840DDD">
      <w:pPr>
        <w:pStyle w:val="Code"/>
        <w:rPr>
          <w:highlight w:val="white"/>
          <w:lang w:val="sv-SE"/>
        </w:rPr>
      </w:pPr>
      <w:r>
        <w:rPr>
          <w:highlight w:val="white"/>
          <w:lang w:val="sv-SE"/>
        </w:rPr>
        <w:t xml:space="preserve">  | direct_abstract_declarator</w:t>
      </w:r>
    </w:p>
    <w:p w14:paraId="12115CE6" w14:textId="77777777" w:rsidR="00840DDD" w:rsidRDefault="00840DDD" w:rsidP="00840DDD">
      <w:pPr>
        <w:pStyle w:val="Code"/>
        <w:rPr>
          <w:highlight w:val="white"/>
          <w:lang w:val="sv-SE"/>
        </w:rPr>
      </w:pPr>
      <w:r>
        <w:rPr>
          <w:highlight w:val="white"/>
          <w:lang w:val="sv-SE"/>
        </w:rPr>
        <w:t xml:space="preserve">    LEFT_PARENTHESIS optional_parameter_ellipse_list RIGHT_PARENTHESIS {</w:t>
      </w:r>
    </w:p>
    <w:p w14:paraId="3F25A0B2" w14:textId="77777777" w:rsidR="00840DDD" w:rsidRDefault="00840DDD" w:rsidP="00840DDD">
      <w:pPr>
        <w:pStyle w:val="Code"/>
        <w:rPr>
          <w:highlight w:val="white"/>
          <w:lang w:val="sv-SE"/>
        </w:rPr>
      </w:pPr>
      <w:r>
        <w:rPr>
          <w:highlight w:val="white"/>
          <w:lang w:val="sv-SE"/>
        </w:rPr>
        <w:t xml:space="preserve">      $$ = MiddleCodeGenerator.</w:t>
      </w:r>
    </w:p>
    <w:p w14:paraId="2192AEE6" w14:textId="77777777" w:rsidR="00840DDD" w:rsidRDefault="00840DDD" w:rsidP="00840DDD">
      <w:pPr>
        <w:pStyle w:val="Code"/>
        <w:rPr>
          <w:highlight w:val="white"/>
          <w:lang w:val="sv-SE"/>
        </w:rPr>
      </w:pPr>
      <w:r>
        <w:rPr>
          <w:highlight w:val="white"/>
          <w:lang w:val="sv-SE"/>
        </w:rPr>
        <w:t xml:space="preserve">           NewFunctionDeclaration($1, $3.First, $3.Second);</w:t>
      </w:r>
    </w:p>
    <w:p w14:paraId="27A3D15F" w14:textId="36F9D3AA" w:rsidR="0087340E" w:rsidRDefault="00840DDD" w:rsidP="002B467E">
      <w:pPr>
        <w:pStyle w:val="Code"/>
        <w:rPr>
          <w:highlight w:val="white"/>
          <w:lang w:val="sv-SE"/>
        </w:rPr>
      </w:pPr>
      <w:r>
        <w:rPr>
          <w:highlight w:val="white"/>
          <w:lang w:val="sv-SE"/>
        </w:rPr>
        <w:t xml:space="preserve">    };</w:t>
      </w:r>
    </w:p>
    <w:p w14:paraId="2939F50E" w14:textId="2F7ADAD3" w:rsidR="00996971" w:rsidRDefault="00996971" w:rsidP="002B467E">
      <w:pPr>
        <w:pStyle w:val="Code"/>
        <w:rPr>
          <w:highlight w:val="white"/>
          <w:lang w:val="sv-SE"/>
        </w:rPr>
      </w:pPr>
    </w:p>
    <w:p w14:paraId="1729A819" w14:textId="77777777" w:rsidR="00996971" w:rsidRDefault="00996971" w:rsidP="002B467E">
      <w:pPr>
        <w:pStyle w:val="Code"/>
        <w:rPr>
          <w:highlight w:val="white"/>
          <w:lang w:val="sv-SE"/>
        </w:rPr>
      </w:pPr>
    </w:p>
    <w:p w14:paraId="407BF8AC" w14:textId="7140EFAF" w:rsidR="007E34E4" w:rsidRPr="00AC245B" w:rsidRDefault="00C42C18" w:rsidP="007E34E4">
      <w:pPr>
        <w:pStyle w:val="Rubrik2"/>
        <w:rPr>
          <w:highlight w:val="white"/>
          <w:lang w:val="sv-SE"/>
        </w:rPr>
      </w:pPr>
      <w:bookmarkStart w:id="24" w:name="_Toc49764329"/>
      <w:r>
        <w:rPr>
          <w:highlight w:val="white"/>
          <w:lang w:val="sv-SE"/>
        </w:rPr>
        <w:t>Stat</w:t>
      </w:r>
      <w:r w:rsidR="008E06B1">
        <w:rPr>
          <w:highlight w:val="white"/>
          <w:lang w:val="sv-SE"/>
        </w:rPr>
        <w:t>e</w:t>
      </w:r>
      <w:r>
        <w:rPr>
          <w:highlight w:val="white"/>
          <w:lang w:val="sv-SE"/>
        </w:rPr>
        <w:t>ments</w:t>
      </w:r>
      <w:bookmarkEnd w:id="24"/>
    </w:p>
    <w:p w14:paraId="1D5ED6B3" w14:textId="70D24D44" w:rsidR="00E40B78" w:rsidRPr="00EC76D5" w:rsidRDefault="00E40B78" w:rsidP="00C901A8">
      <w:r w:rsidRPr="00EC76D5">
        <w:t xml:space="preserve">The </w:t>
      </w:r>
      <w:r w:rsidRPr="00EC76D5">
        <w:rPr>
          <w:rStyle w:val="CodeInText"/>
        </w:rPr>
        <w:t>generateFunctionCode</w:t>
      </w:r>
      <w:r w:rsidRPr="00EC76D5">
        <w:t xml:space="preserve"> is called after the middle code of the function has been generated. Its task is to genereate the assembler and object code of the function. If the function returns </w:t>
      </w:r>
      <w:r w:rsidRPr="00EC76D5">
        <w:rPr>
          <w:rStyle w:val="CodeInText"/>
        </w:rPr>
        <w:t>void</w:t>
      </w:r>
      <w:r w:rsidRPr="00EC76D5">
        <w:t xml:space="preserve"> and is the main function, the </w:t>
      </w:r>
      <w:r w:rsidRPr="00EC76D5">
        <w:rPr>
          <w:rStyle w:val="CodeInText"/>
        </w:rPr>
        <w:t>Exit</w:t>
      </w:r>
      <w:r w:rsidRPr="00EC76D5">
        <w:t xml:space="preserve"> middle code is added to middle code list. If the it returns </w:t>
      </w:r>
      <w:r w:rsidRPr="00EC76D5">
        <w:rPr>
          <w:rStyle w:val="CodeInText"/>
        </w:rPr>
        <w:t>void</w:t>
      </w:r>
      <w:r w:rsidRPr="00EC76D5">
        <w:t xml:space="preserve"> and is not the main, the Return middle code instruction is added.</w:t>
      </w:r>
    </w:p>
    <w:p w14:paraId="4487ADA5" w14:textId="33F4B441" w:rsidR="00E40B78" w:rsidRPr="00EC76D5" w:rsidRDefault="00E40B78" w:rsidP="00E40B78">
      <w:r w:rsidRPr="00EC76D5">
        <w:t>Then the middle code is being optimized and a list of base blocks is generated.</w:t>
      </w:r>
    </w:p>
    <w:p w14:paraId="1F09B5A6" w14:textId="77777777" w:rsidR="00E40B78" w:rsidRPr="00EC76D5" w:rsidRDefault="00E40B78" w:rsidP="00E40B78">
      <w:r w:rsidRPr="00EC76D5">
        <w:lastRenderedPageBreak/>
        <w:t>The object code is actually generated twice, since we want to know which symbols are not used and can be removed from the symbol table.</w:t>
      </w:r>
    </w:p>
    <w:p w14:paraId="64FCD931" w14:textId="77777777" w:rsidR="00E40B78" w:rsidRPr="00EC76D5" w:rsidRDefault="00E40B78" w:rsidP="00E40B78">
      <w:r w:rsidRPr="00EC76D5">
        <w:t>If the function is the main function we have to modify the entry point of the function.</w:t>
      </w:r>
    </w:p>
    <w:p w14:paraId="669A5546" w14:textId="77777777" w:rsidR="00E40B78" w:rsidRPr="00EC76D5" w:rsidRDefault="00E40B78" w:rsidP="00E40B78">
      <w:r w:rsidRPr="00EC76D5">
        <w:t>Finally, the function is added to the linker map and the symbol table is popped.</w:t>
      </w:r>
    </w:p>
    <w:p w14:paraId="3E95C270" w14:textId="77777777" w:rsidR="00E40B78" w:rsidRPr="00EC76D5" w:rsidRDefault="00E40B78" w:rsidP="00E40B78">
      <w:r w:rsidRPr="00EC76D5">
        <w:t xml:space="preserve">The </w:t>
      </w:r>
      <w:r w:rsidRPr="00EC76D5">
        <w:rPr>
          <w:rStyle w:val="CodeInText"/>
        </w:rPr>
        <w:t>generateAssemblerText</w:t>
      </w:r>
      <w:r w:rsidRPr="00EC76D5">
        <w:t xml:space="preserve"> method generates the assembler code for the function.</w:t>
      </w:r>
    </w:p>
    <w:p w14:paraId="77CAA80F" w14:textId="77777777" w:rsidR="00E40B78" w:rsidRPr="00EC76D5" w:rsidRDefault="00E40B78" w:rsidP="00E40B78">
      <w:r w:rsidRPr="00EC76D5">
        <w:t xml:space="preserve">When a function containing </w:t>
      </w:r>
      <w:r w:rsidRPr="00EC76D5">
        <w:rPr>
          <w:rStyle w:val="CodeInText"/>
        </w:rPr>
        <w:t>goto</w:t>
      </w:r>
      <w:r w:rsidRPr="00EC76D5">
        <w:t xml:space="preserve"> statements has been parsed, the addresses need to be set with the help of the label map.</w:t>
      </w:r>
    </w:p>
    <w:p w14:paraId="16DFFE45" w14:textId="6E5477A8" w:rsidR="00B075C3" w:rsidRDefault="00B141F0" w:rsidP="00E40B78">
      <w:pPr>
        <w:pStyle w:val="Rubrik3"/>
      </w:pPr>
      <w:bookmarkStart w:id="25" w:name="_Toc49764330"/>
      <w:bookmarkStart w:id="26" w:name="_Ref418259975"/>
      <w:r>
        <w:t xml:space="preserve">The </w:t>
      </w:r>
      <w:r w:rsidR="009916E4">
        <w:t>Nested</w:t>
      </w:r>
      <w:r w:rsidR="00027231">
        <w:t>-</w:t>
      </w:r>
      <w:r w:rsidR="009916E4">
        <w:t>I</w:t>
      </w:r>
      <w:r w:rsidR="00B075C3">
        <w:t>f</w:t>
      </w:r>
      <w:r w:rsidR="00027231">
        <w:t xml:space="preserve"> </w:t>
      </w:r>
      <w:r>
        <w:t>Problem</w:t>
      </w:r>
      <w:bookmarkEnd w:id="25"/>
    </w:p>
    <w:p w14:paraId="649A08E8" w14:textId="77777777" w:rsidR="00516DD1" w:rsidRDefault="00516DD1">
      <w:pPr>
        <w:rPr>
          <w:ins w:id="27" w:author="Stefan Bjornander" w:date="2015-04-26T09:44:00Z"/>
        </w:rPr>
        <w:pPrChange w:id="28" w:author="Stefan Bjornander" w:date="2015-04-26T09:25:00Z">
          <w:pPr>
            <w:pStyle w:val="Code"/>
          </w:pPr>
        </w:pPrChange>
      </w:pPr>
      <w:ins w:id="29" w:author="Stefan Bjornander" w:date="2015-04-26T09:27:00Z">
        <w:r>
          <w:t xml:space="preserve">The </w:t>
        </w:r>
        <w:r>
          <w:rPr>
            <w:rStyle w:val="CodeInText"/>
            <w:noProof/>
            <w:rPrChange w:id="30" w:author="Stefan Bjornander" w:date="2015-04-26T09:43:00Z">
              <w:rPr>
                <w:rStyle w:val="CodeInText"/>
                <w:i w:val="0"/>
              </w:rPr>
            </w:rPrChange>
          </w:rPr>
          <w:t>if-else</w:t>
        </w:r>
        <w:r>
          <w:rPr>
            <w:noProof/>
          </w:rPr>
          <w:t xml:space="preserve"> problem</w:t>
        </w:r>
      </w:ins>
      <w:ins w:id="31" w:author="Stefan Bjornander" w:date="2015-04-26T09:28:00Z">
        <w:r>
          <w:rPr>
            <w:rStyle w:val="Fotnotsreferens"/>
          </w:rPr>
          <w:footnoteReference w:id="1"/>
        </w:r>
      </w:ins>
      <w:ins w:id="44" w:author="Stefan Bjornander" w:date="2015-04-26T09:27:00Z">
        <w:r>
          <w:rPr>
            <w:noProof/>
          </w:rPr>
          <w:t xml:space="preserve"> </w:t>
        </w:r>
      </w:ins>
      <w:del w:id="45" w:author="Stefan Bjornander" w:date="2015-04-26T09:43:00Z">
        <w:r>
          <w:rPr>
            <w:noProof/>
          </w:rPr>
          <w:delText xml:space="preserve">In </w:delText>
        </w:r>
      </w:del>
      <w:ins w:id="46" w:author="Stefan Bjornander" w:date="2015-04-26T09:45:00Z">
        <w:r>
          <w:rPr>
            <w:noProof/>
          </w:rPr>
          <w:t xml:space="preserve">is the problem of </w:t>
        </w:r>
      </w:ins>
      <w:ins w:id="47" w:author="Stefan Bjornander" w:date="2015-04-26T09:51:00Z">
        <w:r>
          <w:rPr>
            <w:noProof/>
          </w:rPr>
          <w:t>syntac</w:t>
        </w:r>
      </w:ins>
      <w:ins w:id="48" w:author="Stefan Bjornander" w:date="2015-04-26T09:53:00Z">
        <w:r>
          <w:rPr>
            <w:noProof/>
          </w:rPr>
          <w:t xml:space="preserve">tically </w:t>
        </w:r>
      </w:ins>
      <w:ins w:id="49" w:author="Stefan Bjornander" w:date="2015-04-26T09:45:00Z">
        <w:r>
          <w:rPr>
            <w:noProof/>
          </w:rPr>
          <w:t xml:space="preserve">interpret </w:t>
        </w:r>
      </w:ins>
      <w:del w:id="50" w:author="Stefan Bjornander" w:date="2015-04-26T09:45:00Z">
        <w:r>
          <w:rPr>
            <w:noProof/>
          </w:rPr>
          <w:delText xml:space="preserve">the </w:delText>
        </w:r>
      </w:del>
      <w:ins w:id="51" w:author="Stefan Bjornander" w:date="2015-04-26T09:45:00Z">
        <w:r>
          <w:rPr>
            <w:noProof/>
          </w:rPr>
          <w:t>the leftmost source code below.</w:t>
        </w:r>
      </w:ins>
      <w:ins w:id="52" w:author="Stefan Bjornander" w:date="2015-04-26T09:47:00Z">
        <w:r>
          <w:rPr>
            <w:noProof/>
          </w:rPr>
          <w:t xml:space="preserve"> Semantically, the middle interpretation </w:t>
        </w:r>
      </w:ins>
      <w:r>
        <w:rPr>
          <w:noProof/>
        </w:rPr>
        <w:t xml:space="preserve">of the left statement </w:t>
      </w:r>
      <w:ins w:id="53" w:author="Stefan Bjornander" w:date="2015-04-26T09:47:00Z">
        <w:r>
          <w:rPr>
            <w:noProof/>
          </w:rPr>
          <w:t xml:space="preserve">is the correct one, each </w:t>
        </w:r>
        <w:r>
          <w:rPr>
            <w:rStyle w:val="CodeInText"/>
            <w:noProof/>
            <w:rPrChange w:id="54" w:author="Stefan Bjornander" w:date="2015-04-26T09:48:00Z">
              <w:rPr>
                <w:rStyle w:val="CodeInText"/>
                <w:i w:val="0"/>
              </w:rPr>
            </w:rPrChange>
          </w:rPr>
          <w:t>else</w:t>
        </w:r>
        <w:r>
          <w:rPr>
            <w:noProof/>
          </w:rPr>
          <w:t xml:space="preserve"> shall be</w:t>
        </w:r>
      </w:ins>
      <w:ins w:id="55" w:author="Stefan Bjornander" w:date="2015-04-26T09:58:00Z">
        <w:r>
          <w:rPr>
            <w:noProof/>
          </w:rPr>
          <w:t xml:space="preserve"> connected</w:t>
        </w:r>
      </w:ins>
      <w:ins w:id="56" w:author="Stefan Bjornander" w:date="2015-04-26T09:47:00Z">
        <w:r>
          <w:rPr>
            <w:noProof/>
          </w:rPr>
          <w:t xml:space="preserve"> to the </w:t>
        </w:r>
      </w:ins>
      <w:ins w:id="57" w:author="Stefan Bjornander" w:date="2015-04-26T09:59:00Z">
        <w:r>
          <w:rPr>
            <w:noProof/>
          </w:rPr>
          <w:t xml:space="preserve">latest preceding </w:t>
        </w:r>
      </w:ins>
      <w:ins w:id="58" w:author="Stefan Bjornander" w:date="2015-04-26T09:48:00Z">
        <w:r>
          <w:rPr>
            <w:rStyle w:val="CodeInText"/>
            <w:noProof/>
            <w:rPrChange w:id="59" w:author="Stefan Bjornander" w:date="2015-04-26T09:48:00Z">
              <w:rPr>
                <w:rStyle w:val="CodeInText"/>
                <w:i w:val="0"/>
              </w:rPr>
            </w:rPrChange>
          </w:rPr>
          <w:t>if</w:t>
        </w:r>
        <w:r>
          <w:rPr>
            <w:noProof/>
          </w:rPr>
          <w:t>.</w:t>
        </w:r>
      </w:ins>
    </w:p>
    <w:tbl>
      <w:tblPr>
        <w:tblStyle w:val="Tabellrutnt"/>
        <w:tblW w:w="0" w:type="auto"/>
        <w:tblLook w:val="04A0" w:firstRow="1" w:lastRow="0" w:firstColumn="1" w:lastColumn="0" w:noHBand="0" w:noVBand="1"/>
        <w:tblPrChange w:id="60" w:author="Stefan Bjornander" w:date="2015-04-26T09:46:00Z">
          <w:tblPr>
            <w:tblStyle w:val="Tabellrutnt"/>
            <w:tblW w:w="0" w:type="nil"/>
            <w:tblLook w:val="04A0" w:firstRow="1" w:lastRow="0" w:firstColumn="1" w:lastColumn="0" w:noHBand="0" w:noVBand="1"/>
          </w:tblPr>
        </w:tblPrChange>
      </w:tblPr>
      <w:tblGrid>
        <w:gridCol w:w="3116"/>
        <w:gridCol w:w="3117"/>
        <w:gridCol w:w="3117"/>
        <w:tblGridChange w:id="61">
          <w:tblGrid>
            <w:gridCol w:w="3116"/>
            <w:gridCol w:w="3117"/>
            <w:gridCol w:w="3117"/>
          </w:tblGrid>
        </w:tblGridChange>
      </w:tblGrid>
      <w:tr w:rsidR="00516DD1" w14:paraId="306EE423" w14:textId="77777777" w:rsidTr="00516DD1">
        <w:trPr>
          <w:ins w:id="62" w:author="Stefan Bjornander" w:date="2015-04-26T09:44:00Z"/>
        </w:trPr>
        <w:tc>
          <w:tcPr>
            <w:tcW w:w="3116" w:type="dxa"/>
            <w:tcPrChange w:id="6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04549329" w14:textId="77777777" w:rsidR="00516DD1" w:rsidRDefault="00516DD1">
            <w:pPr>
              <w:pStyle w:val="Code"/>
              <w:rPr>
                <w:ins w:id="64" w:author="Stefan Bjornander" w:date="2015-04-26T09:44:00Z"/>
              </w:rPr>
            </w:pPr>
            <w:ins w:id="65" w:author="Stefan Bjornander" w:date="2015-04-26T09:44:00Z">
              <w:r>
                <w:t>if (a &lt; b)</w:t>
              </w:r>
            </w:ins>
          </w:p>
          <w:p w14:paraId="3B9E4E6E" w14:textId="77777777" w:rsidR="00516DD1" w:rsidRDefault="00516DD1">
            <w:pPr>
              <w:pStyle w:val="Code"/>
              <w:rPr>
                <w:ins w:id="66" w:author="Stefan Bjornander" w:date="2015-04-26T09:44:00Z"/>
              </w:rPr>
            </w:pPr>
            <w:ins w:id="67" w:author="Stefan Bjornander" w:date="2015-04-26T09:44:00Z">
              <w:r>
                <w:t xml:space="preserve">  if (c &lt; d)</w:t>
              </w:r>
            </w:ins>
          </w:p>
          <w:p w14:paraId="4333B730" w14:textId="77777777" w:rsidR="00516DD1" w:rsidRDefault="00516DD1">
            <w:pPr>
              <w:pStyle w:val="Code"/>
              <w:rPr>
                <w:ins w:id="68" w:author="Stefan Bjornander" w:date="2015-04-26T09:44:00Z"/>
              </w:rPr>
            </w:pPr>
            <w:ins w:id="69" w:author="Stefan Bjornander" w:date="2015-04-26T09:44:00Z">
              <w:r>
                <w:t xml:space="preserve">    e = 1;</w:t>
              </w:r>
            </w:ins>
          </w:p>
          <w:p w14:paraId="3207957D" w14:textId="77777777" w:rsidR="00516DD1" w:rsidRDefault="00516DD1">
            <w:pPr>
              <w:pStyle w:val="Code"/>
              <w:rPr>
                <w:ins w:id="70" w:author="Stefan Bjornander" w:date="2015-04-26T09:44:00Z"/>
              </w:rPr>
            </w:pPr>
            <w:ins w:id="71" w:author="Stefan Bjornander" w:date="2015-04-26T09:44:00Z">
              <w:r>
                <w:t xml:space="preserve">  else</w:t>
              </w:r>
            </w:ins>
          </w:p>
          <w:p w14:paraId="67FEA936" w14:textId="77777777" w:rsidR="00516DD1" w:rsidRDefault="00516DD1">
            <w:pPr>
              <w:pStyle w:val="Code"/>
              <w:rPr>
                <w:ins w:id="72" w:author="Stefan Bjornander" w:date="2015-04-26T09:44:00Z"/>
                <w:del w:id="73" w:author="Stefan Bjornander" w:date="2015-04-26T09:44:00Z"/>
              </w:rPr>
            </w:pPr>
            <w:ins w:id="74" w:author="Stefan Bjornander" w:date="2015-04-26T09:44:00Z">
              <w:r>
                <w:t xml:space="preserve">    f = 2;</w:t>
              </w:r>
            </w:ins>
          </w:p>
          <w:p w14:paraId="2FAE5D6D" w14:textId="77777777" w:rsidR="00516DD1" w:rsidRDefault="00516DD1">
            <w:pPr>
              <w:pStyle w:val="Code"/>
              <w:rPr>
                <w:ins w:id="75" w:author="Stefan Bjornander" w:date="2015-04-26T09:44:00Z"/>
              </w:rPr>
            </w:pPr>
          </w:p>
        </w:tc>
        <w:tc>
          <w:tcPr>
            <w:tcW w:w="3117" w:type="dxa"/>
            <w:tcPrChange w:id="7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4F42EC26" w14:textId="77777777" w:rsidR="00516DD1" w:rsidRDefault="00516DD1">
            <w:pPr>
              <w:pStyle w:val="Code"/>
            </w:pPr>
            <w:ins w:id="77" w:author="Stefan Bjornander" w:date="2015-04-26T09:44:00Z">
              <w:r>
                <w:t>if (a &lt; b) {</w:t>
              </w:r>
            </w:ins>
          </w:p>
          <w:p w14:paraId="556A4791" w14:textId="77777777" w:rsidR="00516DD1" w:rsidRDefault="00516DD1">
            <w:pPr>
              <w:pStyle w:val="Code"/>
            </w:pPr>
            <w:ins w:id="78" w:author="Stefan Bjornander" w:date="2015-04-26T09:44:00Z">
              <w:r>
                <w:t xml:space="preserve">  if (c &lt; d)</w:t>
              </w:r>
            </w:ins>
          </w:p>
          <w:p w14:paraId="694876BE" w14:textId="77777777" w:rsidR="00516DD1" w:rsidRDefault="00516DD1">
            <w:pPr>
              <w:pStyle w:val="Code"/>
            </w:pPr>
            <w:ins w:id="79" w:author="Stefan Bjornander" w:date="2015-04-26T09:44:00Z">
              <w:r>
                <w:t xml:space="preserve">    e = 1;</w:t>
              </w:r>
            </w:ins>
          </w:p>
          <w:p w14:paraId="1C003489" w14:textId="77777777" w:rsidR="00516DD1" w:rsidRDefault="00516DD1">
            <w:pPr>
              <w:pStyle w:val="Code"/>
            </w:pPr>
            <w:ins w:id="80" w:author="Stefan Bjornander" w:date="2015-04-26T09:44:00Z">
              <w:r>
                <w:t xml:space="preserve">  else</w:t>
              </w:r>
            </w:ins>
          </w:p>
          <w:p w14:paraId="4EEC399F" w14:textId="77777777" w:rsidR="00516DD1" w:rsidRDefault="00516DD1">
            <w:pPr>
              <w:pStyle w:val="Code"/>
            </w:pPr>
            <w:ins w:id="81" w:author="Stefan Bjornander" w:date="2015-04-26T09:44:00Z">
              <w:r>
                <w:t xml:space="preserve">    f = 2;</w:t>
              </w:r>
            </w:ins>
          </w:p>
          <w:p w14:paraId="576B5809" w14:textId="77777777" w:rsidR="00516DD1" w:rsidRDefault="00516DD1">
            <w:pPr>
              <w:pStyle w:val="Code"/>
              <w:rPr>
                <w:del w:id="82" w:author="Stefan Bjornander" w:date="2015-04-26T09:45:00Z"/>
              </w:rPr>
            </w:pPr>
            <w:ins w:id="83" w:author="Stefan Bjornander" w:date="2015-04-26T09:44:00Z">
              <w:r>
                <w:t>}</w:t>
              </w:r>
            </w:ins>
          </w:p>
          <w:p w14:paraId="4C1D31DA" w14:textId="77777777" w:rsidR="00516DD1" w:rsidRDefault="00516DD1">
            <w:pPr>
              <w:pStyle w:val="Code"/>
              <w:rPr>
                <w:del w:id="84" w:author="Stefan Bjornander" w:date="2015-04-26T09:45:00Z"/>
              </w:rPr>
            </w:pPr>
          </w:p>
          <w:p w14:paraId="170E5735" w14:textId="77777777" w:rsidR="00516DD1" w:rsidRDefault="00516DD1">
            <w:pPr>
              <w:pStyle w:val="Code"/>
              <w:rPr>
                <w:ins w:id="85" w:author="Stefan Bjornander" w:date="2015-04-26T09:44:00Z"/>
              </w:rPr>
              <w:pPrChange w:id="86" w:author="Stefan Bjornander" w:date="2015-04-26T09:45:00Z">
                <w:pPr/>
              </w:pPrChange>
            </w:pPr>
          </w:p>
        </w:tc>
        <w:tc>
          <w:tcPr>
            <w:tcW w:w="3117" w:type="dxa"/>
            <w:tcPrChange w:id="8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C344C05" w14:textId="77777777" w:rsidR="00516DD1" w:rsidRDefault="00516DD1">
            <w:pPr>
              <w:pStyle w:val="Code"/>
            </w:pPr>
            <w:moveToRangeStart w:id="88" w:author="Stefan Bjornander" w:date="2015-04-26T09:45:00Z" w:name="move417804833"/>
            <w:ins w:id="89" w:author="Stefan Bjornander" w:date="2015-04-26T09:45:00Z">
              <w:r>
                <w:t>if (a &lt; b)</w:t>
              </w:r>
            </w:ins>
          </w:p>
          <w:p w14:paraId="1D552566" w14:textId="77777777" w:rsidR="00516DD1" w:rsidRDefault="00516DD1">
            <w:pPr>
              <w:pStyle w:val="Code"/>
            </w:pPr>
            <w:ins w:id="90" w:author="Stefan Bjornander" w:date="2015-04-26T09:45:00Z">
              <w:r>
                <w:t xml:space="preserve">  if (c &lt; d) {</w:t>
              </w:r>
            </w:ins>
          </w:p>
          <w:p w14:paraId="66887BC4" w14:textId="77777777" w:rsidR="00516DD1" w:rsidRDefault="00516DD1">
            <w:pPr>
              <w:pStyle w:val="Code"/>
            </w:pPr>
            <w:ins w:id="91" w:author="Stefan Bjornander" w:date="2015-04-26T09:45:00Z">
              <w:r>
                <w:t xml:space="preserve">    e = 1;</w:t>
              </w:r>
            </w:ins>
          </w:p>
          <w:p w14:paraId="1D00F382" w14:textId="77777777" w:rsidR="00516DD1" w:rsidRDefault="00516DD1">
            <w:pPr>
              <w:pStyle w:val="Code"/>
            </w:pPr>
            <w:ins w:id="92" w:author="Stefan Bjornander" w:date="2015-04-26T09:45:00Z">
              <w:r>
                <w:t xml:space="preserve">  }</w:t>
              </w:r>
            </w:ins>
          </w:p>
          <w:p w14:paraId="488A8BE2" w14:textId="77777777" w:rsidR="00516DD1" w:rsidRDefault="00516DD1">
            <w:pPr>
              <w:pStyle w:val="Code"/>
            </w:pPr>
            <w:ins w:id="93" w:author="Stefan Bjornander" w:date="2015-04-26T09:45:00Z">
              <w:r>
                <w:t>else</w:t>
              </w:r>
            </w:ins>
          </w:p>
          <w:p w14:paraId="062525C9" w14:textId="77777777" w:rsidR="00516DD1" w:rsidRDefault="00516DD1">
            <w:pPr>
              <w:pStyle w:val="Code"/>
              <w:rPr>
                <w:del w:id="94" w:author="Stefan Bjornander" w:date="2015-04-26T09:45:00Z"/>
              </w:rPr>
            </w:pPr>
            <w:ins w:id="95" w:author="Stefan Bjornander" w:date="2015-04-26T09:45:00Z">
              <w:r>
                <w:t xml:space="preserve">  f = 2;</w:t>
              </w:r>
            </w:ins>
            <w:moveToRangeEnd w:id="88"/>
          </w:p>
          <w:p w14:paraId="5A274AD6" w14:textId="77777777" w:rsidR="00516DD1" w:rsidRDefault="00516DD1">
            <w:pPr>
              <w:pStyle w:val="Code"/>
              <w:rPr>
                <w:ins w:id="96" w:author="Stefan Bjornander" w:date="2015-04-26T09:44:00Z"/>
              </w:rPr>
              <w:pPrChange w:id="97" w:author="Stefan Bjornander" w:date="2015-04-26T09:45:00Z">
                <w:pPr/>
              </w:pPrChange>
            </w:pPr>
          </w:p>
        </w:tc>
      </w:tr>
    </w:tbl>
    <w:p w14:paraId="2932D7E0" w14:textId="77777777" w:rsidR="00516DD1" w:rsidRDefault="00516DD1" w:rsidP="00516DD1">
      <w:pPr>
        <w:pStyle w:val="Code"/>
        <w:rPr>
          <w:ins w:id="98" w:author="Stefan Bjornander" w:date="2015-04-26T09:49:00Z"/>
        </w:rPr>
      </w:pPr>
    </w:p>
    <w:p w14:paraId="1E9078F4" w14:textId="77777777" w:rsidR="00516DD1" w:rsidRDefault="00516DD1">
      <w:pPr>
        <w:rPr>
          <w:ins w:id="99" w:author="Stefan Bjornander" w:date="2015-04-26T09:52:00Z"/>
        </w:rPr>
        <w:pPrChange w:id="100" w:author="Stefan Bjornander" w:date="2015-04-26T09:51:00Z">
          <w:pPr>
            <w:pStyle w:val="Code"/>
          </w:pPr>
        </w:pPrChange>
      </w:pPr>
      <w:r>
        <w:rPr>
          <w:noProof/>
        </w:rPr>
        <w:t xml:space="preserve">Below is a simple set of statement rules. Unfortunately, they are </w:t>
      </w:r>
      <w:ins w:id="101" w:author="Stefan Bjornander" w:date="2015-04-26T09:53:00Z">
        <w:r>
          <w:rPr>
            <w:noProof/>
          </w:rPr>
          <w:t>ambiguous</w:t>
        </w:r>
      </w:ins>
      <w:ins w:id="102" w:author="Stefan Bjornander" w:date="2015-04-26T09:50:00Z">
        <w:r>
          <w:rPr>
            <w:noProof/>
          </w:rPr>
          <w:t xml:space="preserve"> in that way that </w:t>
        </w:r>
      </w:ins>
      <w:ins w:id="103" w:author="Stefan Bjornander" w:date="2015-04-26T09:52:00Z">
        <w:r>
          <w:rPr>
            <w:noProof/>
          </w:rPr>
          <w:t xml:space="preserve">the </w:t>
        </w:r>
      </w:ins>
      <w:r>
        <w:rPr>
          <w:noProof/>
        </w:rPr>
        <w:t xml:space="preserve">an </w:t>
      </w:r>
      <w:ins w:id="104" w:author="Stefan Bjornander" w:date="2015-04-26T09:52:00Z">
        <w:r>
          <w:rPr>
            <w:rStyle w:val="CodeInText"/>
            <w:noProof/>
            <w:rPrChange w:id="105" w:author="Stefan Bjornander" w:date="2015-04-26T09:58:00Z">
              <w:rPr>
                <w:rStyle w:val="CodeInText"/>
                <w:i w:val="0"/>
              </w:rPr>
            </w:rPrChange>
          </w:rPr>
          <w:t>else</w:t>
        </w:r>
        <w:r>
          <w:rPr>
            <w:noProof/>
          </w:rPr>
          <w:t xml:space="preserve"> </w:t>
        </w:r>
      </w:ins>
      <w:r>
        <w:rPr>
          <w:noProof/>
        </w:rPr>
        <w:t>does not have to be connected to the latest preceding</w:t>
      </w:r>
      <w:ins w:id="106" w:author="Stefan Bjornander" w:date="2015-04-26T09:52:00Z">
        <w:r>
          <w:rPr>
            <w:noProof/>
          </w:rPr>
          <w:t xml:space="preserve"> </w:t>
        </w:r>
        <w:r>
          <w:rPr>
            <w:rStyle w:val="CodeInText"/>
            <w:noProof/>
            <w:rPrChange w:id="107" w:author="Stefan Bjornander" w:date="2015-04-26T09:58:00Z">
              <w:rPr>
                <w:rStyle w:val="CodeInText"/>
                <w:i w:val="0"/>
              </w:rPr>
            </w:rPrChange>
          </w:rPr>
          <w:t>if</w:t>
        </w:r>
        <w:r>
          <w:rPr>
            <w:noProof/>
          </w:rPr>
          <w:t xml:space="preserve">, </w:t>
        </w:r>
      </w:ins>
      <w:r>
        <w:rPr>
          <w:noProof/>
        </w:rPr>
        <w:t xml:space="preserve">resulting in both the middle and rightmost semantically interpretation above, </w:t>
      </w:r>
      <w:ins w:id="108" w:author="Stefan Bjornander" w:date="2015-04-26T09:52:00Z">
        <w:r>
          <w:rPr>
            <w:noProof/>
          </w:rPr>
          <w:t>depending in which order the rules are applied.</w:t>
        </w:r>
      </w:ins>
    </w:p>
    <w:p w14:paraId="277CF48B" w14:textId="77777777" w:rsidR="00516DD1" w:rsidRDefault="00516DD1" w:rsidP="00516DD1">
      <w:pPr>
        <w:pStyle w:val="Code"/>
        <w:rPr>
          <w:ins w:id="109" w:author="Stefan Bjornander" w:date="2015-04-26T09:49:00Z"/>
        </w:rPr>
      </w:pPr>
      <w:ins w:id="110" w:author="Stefan Bjornander" w:date="2015-04-26T09:47:00Z">
        <w:r>
          <w:t>statement ::=</w:t>
        </w:r>
      </w:ins>
    </w:p>
    <w:p w14:paraId="7FBE5268" w14:textId="77777777" w:rsidR="00516DD1" w:rsidRDefault="00516DD1" w:rsidP="00516DD1">
      <w:pPr>
        <w:pStyle w:val="Code"/>
        <w:rPr>
          <w:ins w:id="111" w:author="Stefan Bjornander" w:date="2015-04-26T09:47:00Z"/>
        </w:rPr>
      </w:pPr>
      <w:ins w:id="112" w:author="Stefan Bjornander" w:date="2015-04-26T09:49:00Z">
        <w:r>
          <w:t xml:space="preserve">   </w:t>
        </w:r>
      </w:ins>
      <w:r>
        <w:t xml:space="preserve"> </w:t>
      </w:r>
      <w:ins w:id="113" w:author="Stefan Bjornander" w:date="2015-04-26T09:49:00Z">
        <w:r>
          <w:t xml:space="preserve">IF LEFT_PAREN </w:t>
        </w:r>
      </w:ins>
      <w:ins w:id="114" w:author="Stefan Bjornander" w:date="2015-04-26T10:08:00Z">
        <w:r>
          <w:t xml:space="preserve">logical_expression </w:t>
        </w:r>
      </w:ins>
      <w:ins w:id="115" w:author="Stefan Bjornander" w:date="2015-04-26T09:49:00Z">
        <w:r>
          <w:t>RIGHT_PAREN statement</w:t>
        </w:r>
      </w:ins>
    </w:p>
    <w:p w14:paraId="436C5EC9" w14:textId="77777777" w:rsidR="00516DD1" w:rsidRDefault="00516DD1" w:rsidP="00516DD1">
      <w:pPr>
        <w:pStyle w:val="Code"/>
        <w:rPr>
          <w:ins w:id="116" w:author="Stefan Bjornander" w:date="2015-04-26T09:49:00Z"/>
        </w:rPr>
      </w:pPr>
      <w:ins w:id="117" w:author="Stefan Bjornander" w:date="2015-04-26T09:49:00Z">
        <w:r>
          <w:t xml:space="preserve"> </w:t>
        </w:r>
      </w:ins>
      <w:r>
        <w:t xml:space="preserve"> </w:t>
      </w:r>
      <w:ins w:id="118" w:author="Stefan Bjornander" w:date="2015-04-26T09:49:00Z">
        <w:r>
          <w:t>|</w:t>
        </w:r>
      </w:ins>
      <w:r>
        <w:t xml:space="preserve"> </w:t>
      </w:r>
      <w:ins w:id="119" w:author="Stefan Bjornander" w:date="2015-04-26T09:49:00Z">
        <w:r>
          <w:t xml:space="preserve">IF LEFT_PAREN </w:t>
        </w:r>
      </w:ins>
      <w:ins w:id="120" w:author="Stefan Bjornander" w:date="2015-04-26T10:08:00Z">
        <w:r>
          <w:t xml:space="preserve">logical_expression </w:t>
        </w:r>
      </w:ins>
      <w:ins w:id="121" w:author="Stefan Bjornander" w:date="2015-04-26T09:49:00Z">
        <w:r>
          <w:t>RIGHT_PAREN statement ELSE statement</w:t>
        </w:r>
      </w:ins>
    </w:p>
    <w:p w14:paraId="2F7D1A5D" w14:textId="77777777" w:rsidR="00516DD1" w:rsidRDefault="00516DD1" w:rsidP="00516DD1">
      <w:pPr>
        <w:pStyle w:val="Code"/>
      </w:pPr>
      <w:ins w:id="122" w:author="Stefan Bjornander" w:date="2015-04-26T10:08:00Z">
        <w:r>
          <w:t xml:space="preserve">  | </w:t>
        </w:r>
      </w:ins>
      <w:r>
        <w:t>...</w:t>
      </w:r>
    </w:p>
    <w:p w14:paraId="6D69375A" w14:textId="77777777" w:rsidR="00516DD1" w:rsidRDefault="00516DD1">
      <w:pPr>
        <w:rPr>
          <w:ins w:id="123" w:author="Stefan Bjornander" w:date="2015-04-26T09:47:00Z"/>
        </w:rPr>
        <w:pPrChange w:id="124" w:author="Stefan Bjornander" w:date="2015-04-26T09:25:00Z">
          <w:pPr>
            <w:pStyle w:val="Code"/>
          </w:pPr>
        </w:pPrChange>
      </w:pPr>
      <w:ins w:id="125" w:author="Stefan Bjornander" w:date="2015-04-26T09:51:00Z">
        <w:r>
          <w:rPr>
            <w:noProof/>
          </w:rPr>
          <w:t xml:space="preserve">To solve the problem, we need a more complicated </w:t>
        </w:r>
      </w:ins>
      <w:ins w:id="126" w:author="Stefan Bjornander" w:date="2015-04-26T09:53:00Z">
        <w:r>
          <w:rPr>
            <w:noProof/>
          </w:rPr>
          <w:t>set of rules</w:t>
        </w:r>
      </w:ins>
      <w:r>
        <w:rPr>
          <w:noProof/>
        </w:rPr>
        <w:t xml:space="preserve"> that works with open and closed statements.</w:t>
      </w:r>
      <w:ins w:id="127" w:author="Stefan Bjornander" w:date="2015-04-26T09:54:00Z">
        <w:r>
          <w:rPr>
            <w:noProof/>
          </w:rPr>
          <w:t xml:space="preserve"> The </w:t>
        </w:r>
      </w:ins>
      <w:ins w:id="128" w:author="Stefan Bjornander" w:date="2015-04-26T09:57:00Z">
        <w:r>
          <w:rPr>
            <w:noProof/>
          </w:rPr>
          <w:t xml:space="preserve">following set is unambiguous in that way that it always connects each </w:t>
        </w:r>
        <w:r>
          <w:rPr>
            <w:rStyle w:val="CodeInText"/>
            <w:noProof/>
            <w:rPrChange w:id="129" w:author="Stefan Bjornander" w:date="2015-04-26T09:58:00Z">
              <w:rPr>
                <w:rStyle w:val="CodeInText"/>
                <w:i w:val="0"/>
              </w:rPr>
            </w:rPrChange>
          </w:rPr>
          <w:t>else</w:t>
        </w:r>
        <w:r>
          <w:rPr>
            <w:noProof/>
          </w:rPr>
          <w:t xml:space="preserve"> with the</w:t>
        </w:r>
      </w:ins>
      <w:ins w:id="130" w:author="Stefan Bjornander" w:date="2015-04-26T09:58:00Z">
        <w:r>
          <w:rPr>
            <w:noProof/>
          </w:rPr>
          <w:t xml:space="preserve"> latest preceding</w:t>
        </w:r>
      </w:ins>
      <w:ins w:id="131" w:author="Stefan Bjornander" w:date="2015-04-26T09:57:00Z">
        <w:r>
          <w:rPr>
            <w:noProof/>
          </w:rPr>
          <w:t xml:space="preserve"> </w:t>
        </w:r>
      </w:ins>
      <w:ins w:id="132" w:author="Stefan Bjornander" w:date="2015-04-26T09:58:00Z">
        <w:r>
          <w:rPr>
            <w:rStyle w:val="CodeInText"/>
            <w:noProof/>
            <w:rPrChange w:id="133" w:author="Stefan Bjornander" w:date="2015-04-26T09:58:00Z">
              <w:rPr>
                <w:rStyle w:val="CodeInText"/>
                <w:i w:val="0"/>
              </w:rPr>
            </w:rPrChange>
          </w:rPr>
          <w:t>if</w:t>
        </w:r>
      </w:ins>
      <w:r>
        <w:rPr>
          <w:noProof/>
        </w:rPr>
        <w:t>, with compiles to the semantics of C. A theoretical explanation of the open-closed statement solution is beyond the scope of this book, but I recommend the Dragon Book by Aho et al. for a closer look.</w:t>
      </w:r>
    </w:p>
    <w:p w14:paraId="75E8F949" w14:textId="4B4DAFB8" w:rsidR="003D7B0F" w:rsidRDefault="00BC30A2" w:rsidP="00BC30A2">
      <w:r>
        <w:t xml:space="preserve">When it comes to the if-else statement we have a problem. </w:t>
      </w:r>
      <w:r w:rsidR="003D7B0F">
        <w:t xml:space="preserve">Given the following </w:t>
      </w:r>
      <w:r w:rsidR="00333AFA">
        <w:t>rules:</w:t>
      </w:r>
    </w:p>
    <w:p w14:paraId="2DEC519F" w14:textId="131077EF" w:rsidR="003D7B0F" w:rsidRDefault="003D7B0F" w:rsidP="003D7B0F">
      <w:pPr>
        <w:pStyle w:val="Code"/>
      </w:pPr>
      <w:r>
        <w:t>statement:</w:t>
      </w:r>
    </w:p>
    <w:p w14:paraId="17C2EE8B" w14:textId="5E4158D9" w:rsidR="003D7B0F" w:rsidRDefault="003D7B0F" w:rsidP="003D7B0F">
      <w:pPr>
        <w:pStyle w:val="Code"/>
      </w:pPr>
      <w:r>
        <w:t xml:space="preserve">    </w:t>
      </w:r>
      <w:r w:rsidRPr="003D7B0F">
        <w:rPr>
          <w:b/>
          <w:bCs/>
        </w:rPr>
        <w:t>if</w:t>
      </w:r>
      <w:r>
        <w:t xml:space="preserve"> ( expression ) statement</w:t>
      </w:r>
    </w:p>
    <w:p w14:paraId="555AB142" w14:textId="37A46C3F" w:rsidR="003D7B0F" w:rsidRDefault="003D7B0F" w:rsidP="003D7B0F">
      <w:pPr>
        <w:pStyle w:val="Code"/>
      </w:pPr>
      <w:r>
        <w:t xml:space="preserve">  | </w:t>
      </w:r>
      <w:r w:rsidRPr="003D7B0F">
        <w:rPr>
          <w:b/>
          <w:bCs/>
        </w:rPr>
        <w:t>if</w:t>
      </w:r>
      <w:r>
        <w:t xml:space="preserve"> ( expression ) statement </w:t>
      </w:r>
      <w:r w:rsidRPr="003D7B0F">
        <w:rPr>
          <w:b/>
          <w:bCs/>
        </w:rPr>
        <w:t>else</w:t>
      </w:r>
      <w:r>
        <w:t xml:space="preserve"> statement</w:t>
      </w:r>
    </w:p>
    <w:p w14:paraId="39D97725" w14:textId="6C96A5EF" w:rsidR="003502A2" w:rsidRDefault="003502A2" w:rsidP="003D7B0F">
      <w:pPr>
        <w:pStyle w:val="Code"/>
      </w:pPr>
      <w:r>
        <w:t xml:space="preserve">  | </w:t>
      </w:r>
      <w:r w:rsidRPr="003502A2">
        <w:rPr>
          <w:i/>
          <w:iCs/>
        </w:rPr>
        <w:t>all other statements</w:t>
      </w:r>
    </w:p>
    <w:p w14:paraId="5857F7CE" w14:textId="3C1FE04A" w:rsidR="00BC30A2" w:rsidRDefault="00BC30A2" w:rsidP="00BC30A2">
      <w:r>
        <w:t>Let</w:t>
      </w:r>
      <w:r w:rsidR="00BF5BE9">
        <w:t xml:space="preserve"> us</w:t>
      </w:r>
      <w:r>
        <w:t xml:space="preserve"> look at the following </w:t>
      </w:r>
      <w:r w:rsidR="00BF5BE9">
        <w:t>two examples</w:t>
      </w:r>
      <w:r>
        <w:t>:</w:t>
      </w:r>
    </w:p>
    <w:p w14:paraId="21A8E700" w14:textId="05E5400A" w:rsidR="00BC30A2" w:rsidRDefault="00BC30A2" w:rsidP="00BC30A2">
      <w:pPr>
        <w:pStyle w:val="Code"/>
      </w:pPr>
      <w:r>
        <w:t>if (a &lt; b)</w:t>
      </w:r>
    </w:p>
    <w:p w14:paraId="65386CB1" w14:textId="34C869E8" w:rsidR="00BC30A2" w:rsidRDefault="00BC30A2" w:rsidP="00BC30A2">
      <w:pPr>
        <w:pStyle w:val="Code"/>
      </w:pPr>
      <w:r>
        <w:t xml:space="preserve">  if (c &lt; d)</w:t>
      </w:r>
    </w:p>
    <w:p w14:paraId="0793B915" w14:textId="2E0B4E16" w:rsidR="00BC30A2" w:rsidRDefault="00BC30A2" w:rsidP="00BC30A2">
      <w:pPr>
        <w:pStyle w:val="Code"/>
      </w:pPr>
      <w:r>
        <w:t xml:space="preserve">    </w:t>
      </w:r>
      <w:r w:rsidR="006756A1">
        <w:t>a = 1;</w:t>
      </w:r>
    </w:p>
    <w:p w14:paraId="6869F9B2" w14:textId="4ED30264" w:rsidR="00BC30A2" w:rsidRDefault="006756A1" w:rsidP="00BC30A2">
      <w:pPr>
        <w:pStyle w:val="Code"/>
      </w:pPr>
      <w:r>
        <w:lastRenderedPageBreak/>
        <w:t xml:space="preserve">  </w:t>
      </w:r>
      <w:r w:rsidR="000C3585">
        <w:t>e</w:t>
      </w:r>
      <w:r w:rsidR="00D81489">
        <w:t>lse</w:t>
      </w:r>
    </w:p>
    <w:p w14:paraId="052FA0E0" w14:textId="3E460860" w:rsidR="006756A1" w:rsidRDefault="006756A1" w:rsidP="00BC30A2">
      <w:pPr>
        <w:pStyle w:val="Code"/>
      </w:pPr>
      <w:r>
        <w:t xml:space="preserve">    b = 1;</w:t>
      </w:r>
    </w:p>
    <w:p w14:paraId="0CE6CFB3" w14:textId="26392B9E" w:rsidR="006756A1" w:rsidRDefault="006756A1" w:rsidP="00BC30A2">
      <w:pPr>
        <w:pStyle w:val="Code"/>
      </w:pPr>
    </w:p>
    <w:p w14:paraId="3003E3F6" w14:textId="77777777" w:rsidR="006756A1" w:rsidRDefault="006756A1" w:rsidP="006756A1">
      <w:pPr>
        <w:pStyle w:val="Code"/>
      </w:pPr>
      <w:r>
        <w:t>if (a &lt; b)</w:t>
      </w:r>
    </w:p>
    <w:p w14:paraId="204D31F4" w14:textId="77777777" w:rsidR="006756A1" w:rsidRDefault="006756A1" w:rsidP="006756A1">
      <w:pPr>
        <w:pStyle w:val="Code"/>
      </w:pPr>
      <w:r>
        <w:t xml:space="preserve">  if (c &lt; d)</w:t>
      </w:r>
    </w:p>
    <w:p w14:paraId="4C823276" w14:textId="77777777" w:rsidR="006756A1" w:rsidRDefault="006756A1" w:rsidP="006756A1">
      <w:pPr>
        <w:pStyle w:val="Code"/>
      </w:pPr>
      <w:r>
        <w:t xml:space="preserve">    a = 1;</w:t>
      </w:r>
    </w:p>
    <w:p w14:paraId="39D6A405" w14:textId="73BDB977" w:rsidR="006756A1" w:rsidRDefault="006756A1" w:rsidP="006756A1">
      <w:pPr>
        <w:pStyle w:val="Code"/>
      </w:pPr>
      <w:r>
        <w:t>else</w:t>
      </w:r>
    </w:p>
    <w:p w14:paraId="7A5F34C5" w14:textId="005D82CE" w:rsidR="006756A1" w:rsidRDefault="006756A1" w:rsidP="006756A1">
      <w:pPr>
        <w:pStyle w:val="Code"/>
      </w:pPr>
      <w:r>
        <w:t xml:space="preserve">  b = 1;</w:t>
      </w:r>
    </w:p>
    <w:p w14:paraId="64C93E15" w14:textId="515C4DC6" w:rsidR="002A786B" w:rsidRDefault="00045818" w:rsidP="00A477C3">
      <w:r>
        <w:t xml:space="preserve">The question is whether the else part </w:t>
      </w:r>
      <w:r w:rsidR="00A477C3">
        <w:t xml:space="preserve">matches the first of second if part. </w:t>
      </w:r>
      <w:r w:rsidR="00CB6BA1">
        <w:t xml:space="preserve">The first example </w:t>
      </w:r>
      <w:r w:rsidR="00A477C3">
        <w:t xml:space="preserve">suggests that it </w:t>
      </w:r>
      <w:r w:rsidR="00CB6BA1">
        <w:t xml:space="preserve">matches the first part, while the second example suggests that it matches the second part. </w:t>
      </w:r>
      <w:r w:rsidR="00EA74C3">
        <w:t>The</w:t>
      </w:r>
      <w:r w:rsidR="00CB6BA1">
        <w:t xml:space="preserve"> first suggestion is </w:t>
      </w:r>
      <w:r w:rsidR="00461869">
        <w:t>the</w:t>
      </w:r>
      <w:r w:rsidR="00CB6BA1">
        <w:t xml:space="preserve"> right one, each else </w:t>
      </w:r>
      <w:r w:rsidR="00433020">
        <w:t>shall be matched to the closest if.</w:t>
      </w:r>
      <w:r w:rsidR="00CB6BA1">
        <w:t xml:space="preserve"> However, </w:t>
      </w:r>
      <w:r w:rsidR="002A786B">
        <w:t>the parser above supports both suggestions. We must rewrite the parser so that it only accepts the first case</w:t>
      </w:r>
      <w:r w:rsidR="00E23E02">
        <w:t>, which we</w:t>
      </w:r>
      <w:r w:rsidR="002A786B">
        <w:t xml:space="preserve"> do</w:t>
      </w:r>
      <w:r w:rsidR="00E23E02">
        <w:t xml:space="preserve"> </w:t>
      </w:r>
      <w:r w:rsidR="002A786B">
        <w:t>by introduc</w:t>
      </w:r>
      <w:r w:rsidR="00E23E02">
        <w:t>ing</w:t>
      </w:r>
      <w:r w:rsidR="004A2C10">
        <w:t xml:space="preserve"> the</w:t>
      </w:r>
      <w:r w:rsidR="002A786B">
        <w:t xml:space="preserve"> open</w:t>
      </w:r>
      <w:r w:rsidR="00A12499">
        <w:t>ed</w:t>
      </w:r>
      <w:r w:rsidR="002A786B">
        <w:t xml:space="preserve"> and closed statements</w:t>
      </w:r>
      <w:r w:rsidR="00A12499">
        <w:t>:</w:t>
      </w:r>
    </w:p>
    <w:p w14:paraId="5C8E669F" w14:textId="77777777" w:rsidR="001B7A1A" w:rsidRDefault="001B7A1A" w:rsidP="001B7A1A">
      <w:pPr>
        <w:pStyle w:val="Code"/>
        <w:rPr>
          <w:highlight w:val="white"/>
          <w:lang w:val="sv-SE"/>
        </w:rPr>
      </w:pPr>
      <w:r>
        <w:rPr>
          <w:highlight w:val="white"/>
          <w:lang w:val="sv-SE"/>
        </w:rPr>
        <w:t>statement:</w:t>
      </w:r>
    </w:p>
    <w:p w14:paraId="5E03C68A" w14:textId="0B93E2EB" w:rsidR="001B7A1A" w:rsidRDefault="001B7A1A" w:rsidP="001B7A1A">
      <w:pPr>
        <w:pStyle w:val="Code"/>
        <w:rPr>
          <w:highlight w:val="white"/>
          <w:lang w:val="sv-SE"/>
        </w:rPr>
      </w:pPr>
      <w:r>
        <w:rPr>
          <w:highlight w:val="white"/>
          <w:lang w:val="sv-SE"/>
        </w:rPr>
        <w:t xml:space="preserve">    opened_statement</w:t>
      </w:r>
    </w:p>
    <w:p w14:paraId="51E481BC" w14:textId="437510D6" w:rsidR="001B7A1A" w:rsidRDefault="001B7A1A" w:rsidP="001B7A1A">
      <w:pPr>
        <w:pStyle w:val="Code"/>
        <w:rPr>
          <w:highlight w:val="white"/>
          <w:lang w:val="sv-SE"/>
        </w:rPr>
      </w:pPr>
      <w:r>
        <w:rPr>
          <w:highlight w:val="white"/>
          <w:lang w:val="sv-SE"/>
        </w:rPr>
        <w:t xml:space="preserve">  | closed_statement</w:t>
      </w:r>
    </w:p>
    <w:p w14:paraId="7D13B5CF" w14:textId="7832BEC1" w:rsidR="001B7A1A" w:rsidRPr="00394C65" w:rsidRDefault="001B7A1A" w:rsidP="00394C65">
      <w:pPr>
        <w:pStyle w:val="Code"/>
        <w:rPr>
          <w:highlight w:val="white"/>
        </w:rPr>
      </w:pPr>
    </w:p>
    <w:p w14:paraId="1CE97124" w14:textId="77777777" w:rsidR="00394C65" w:rsidRPr="00394C65" w:rsidRDefault="00394C65" w:rsidP="00394C65">
      <w:pPr>
        <w:pStyle w:val="Code"/>
        <w:rPr>
          <w:highlight w:val="white"/>
        </w:rPr>
      </w:pPr>
      <w:r w:rsidRPr="00394C65">
        <w:rPr>
          <w:highlight w:val="white"/>
        </w:rPr>
        <w:t>opened_statement:</w:t>
      </w:r>
    </w:p>
    <w:p w14:paraId="167E835D" w14:textId="1CACF7FA" w:rsidR="00394C65" w:rsidRPr="00394C65" w:rsidRDefault="00394C65" w:rsidP="00630215">
      <w:pPr>
        <w:pStyle w:val="Code"/>
        <w:rPr>
          <w:highlight w:val="white"/>
        </w:rPr>
      </w:pPr>
      <w:r w:rsidRPr="00394C65">
        <w:rPr>
          <w:highlight w:val="white"/>
        </w:rPr>
        <w:t xml:space="preserve">    </w:t>
      </w:r>
      <w:r w:rsidRPr="0046480A">
        <w:rPr>
          <w:rStyle w:val="KeyWord0"/>
          <w:highlight w:val="white"/>
        </w:rPr>
        <w:t>if</w:t>
      </w:r>
      <w:r>
        <w:rPr>
          <w:highlight w:val="white"/>
        </w:rPr>
        <w:t xml:space="preserve"> ( ex</w:t>
      </w:r>
      <w:r w:rsidRPr="00394C65">
        <w:rPr>
          <w:highlight w:val="white"/>
        </w:rPr>
        <w:t xml:space="preserve">pression </w:t>
      </w:r>
      <w:r>
        <w:rPr>
          <w:highlight w:val="white"/>
        </w:rPr>
        <w:t xml:space="preserve">) </w:t>
      </w:r>
      <w:r w:rsidRPr="00394C65">
        <w:rPr>
          <w:highlight w:val="white"/>
        </w:rPr>
        <w:t>statement</w:t>
      </w:r>
    </w:p>
    <w:p w14:paraId="5D8B8326" w14:textId="64FD0918" w:rsidR="00394C65" w:rsidRDefault="00394C65" w:rsidP="00630215">
      <w:pPr>
        <w:pStyle w:val="Code"/>
        <w:rPr>
          <w:highlight w:val="white"/>
        </w:rPr>
      </w:pPr>
      <w:r w:rsidRPr="00394C65">
        <w:rPr>
          <w:highlight w:val="white"/>
        </w:rPr>
        <w:t xml:space="preserve">  | </w:t>
      </w:r>
      <w:r w:rsidR="00630215" w:rsidRPr="0046480A">
        <w:rPr>
          <w:rStyle w:val="KeyWord0"/>
          <w:highlight w:val="white"/>
        </w:rPr>
        <w:t>if</w:t>
      </w:r>
      <w:r w:rsidR="00630215">
        <w:rPr>
          <w:highlight w:val="white"/>
        </w:rPr>
        <w:t xml:space="preserve"> (</w:t>
      </w:r>
      <w:r w:rsidRPr="00394C65">
        <w:rPr>
          <w:highlight w:val="white"/>
        </w:rPr>
        <w:t xml:space="preserve"> expression </w:t>
      </w:r>
      <w:r w:rsidR="00630215">
        <w:rPr>
          <w:highlight w:val="white"/>
        </w:rPr>
        <w:t xml:space="preserve">) </w:t>
      </w:r>
      <w:r w:rsidRPr="00394C65">
        <w:rPr>
          <w:highlight w:val="white"/>
        </w:rPr>
        <w:t>closed_statement</w:t>
      </w:r>
      <w:r w:rsidR="00630215">
        <w:rPr>
          <w:highlight w:val="white"/>
        </w:rPr>
        <w:t xml:space="preserve"> </w:t>
      </w:r>
      <w:r w:rsidR="00630215" w:rsidRPr="0046480A">
        <w:rPr>
          <w:rStyle w:val="KeyWord0"/>
          <w:highlight w:val="white"/>
        </w:rPr>
        <w:t>else</w:t>
      </w:r>
      <w:r w:rsidR="00630215">
        <w:rPr>
          <w:highlight w:val="white"/>
        </w:rPr>
        <w:t xml:space="preserve"> o</w:t>
      </w:r>
      <w:r w:rsidRPr="00394C65">
        <w:rPr>
          <w:highlight w:val="white"/>
        </w:rPr>
        <w:t>pened_statement</w:t>
      </w:r>
    </w:p>
    <w:p w14:paraId="1467AF4D" w14:textId="7069C2F9" w:rsidR="003E09C2" w:rsidRPr="003E09C2" w:rsidRDefault="003E09C2" w:rsidP="003E09C2">
      <w:pPr>
        <w:pStyle w:val="Code"/>
        <w:rPr>
          <w:highlight w:val="white"/>
        </w:rPr>
      </w:pPr>
      <w:r w:rsidRPr="003E09C2">
        <w:rPr>
          <w:highlight w:val="white"/>
        </w:rPr>
        <w:t xml:space="preserve">  | </w:t>
      </w:r>
      <w:r w:rsidRPr="0046480A">
        <w:rPr>
          <w:rStyle w:val="KeyWord0"/>
          <w:highlight w:val="white"/>
        </w:rPr>
        <w:t>switch</w:t>
      </w:r>
      <w:r>
        <w:rPr>
          <w:highlight w:val="white"/>
        </w:rPr>
        <w:t xml:space="preserve"> ( </w:t>
      </w:r>
      <w:r w:rsidRPr="003E09C2">
        <w:rPr>
          <w:highlight w:val="white"/>
        </w:rPr>
        <w:t xml:space="preserve">expression </w:t>
      </w:r>
      <w:r>
        <w:rPr>
          <w:highlight w:val="white"/>
        </w:rPr>
        <w:t>)</w:t>
      </w:r>
      <w:r w:rsidRPr="003E09C2">
        <w:rPr>
          <w:highlight w:val="white"/>
        </w:rPr>
        <w:t xml:space="preserve"> opened_statement</w:t>
      </w:r>
    </w:p>
    <w:p w14:paraId="311E8B92" w14:textId="3554EAF7" w:rsidR="003E09C2" w:rsidRPr="003E09C2" w:rsidRDefault="003E09C2" w:rsidP="00177C2B">
      <w:pPr>
        <w:pStyle w:val="Code"/>
        <w:rPr>
          <w:highlight w:val="white"/>
        </w:rPr>
      </w:pPr>
      <w:r w:rsidRPr="003E09C2">
        <w:rPr>
          <w:highlight w:val="white"/>
        </w:rPr>
        <w:t xml:space="preserve">  | </w:t>
      </w:r>
      <w:r w:rsidRPr="0046480A">
        <w:rPr>
          <w:rStyle w:val="KeyWord0"/>
          <w:highlight w:val="white"/>
        </w:rPr>
        <w:t>case</w:t>
      </w:r>
      <w:r>
        <w:rPr>
          <w:highlight w:val="white"/>
        </w:rPr>
        <w:t xml:space="preserve"> </w:t>
      </w:r>
      <w:r w:rsidRPr="003E09C2">
        <w:rPr>
          <w:highlight w:val="white"/>
        </w:rPr>
        <w:t xml:space="preserve">constant_integral_expression </w:t>
      </w:r>
      <w:r w:rsidR="00177C2B">
        <w:rPr>
          <w:highlight w:val="white"/>
        </w:rPr>
        <w:t xml:space="preserve">: </w:t>
      </w:r>
      <w:r w:rsidRPr="003E09C2">
        <w:rPr>
          <w:highlight w:val="white"/>
        </w:rPr>
        <w:t>opened_statement</w:t>
      </w:r>
    </w:p>
    <w:p w14:paraId="666A2623" w14:textId="2C97987B" w:rsidR="003E09C2" w:rsidRPr="003E09C2" w:rsidRDefault="003E09C2" w:rsidP="002845FF">
      <w:pPr>
        <w:pStyle w:val="Code"/>
        <w:rPr>
          <w:highlight w:val="white"/>
        </w:rPr>
      </w:pPr>
      <w:r w:rsidRPr="003E09C2">
        <w:rPr>
          <w:highlight w:val="white"/>
        </w:rPr>
        <w:t xml:space="preserve">  | </w:t>
      </w:r>
      <w:r w:rsidR="002845FF" w:rsidRPr="0046480A">
        <w:rPr>
          <w:rStyle w:val="KeyWord0"/>
          <w:highlight w:val="white"/>
        </w:rPr>
        <w:t>while</w:t>
      </w:r>
      <w:r w:rsidR="002845FF">
        <w:rPr>
          <w:highlight w:val="white"/>
        </w:rPr>
        <w:t xml:space="preserve"> ( </w:t>
      </w:r>
      <w:r w:rsidRPr="003E09C2">
        <w:rPr>
          <w:highlight w:val="white"/>
        </w:rPr>
        <w:t>expression</w:t>
      </w:r>
      <w:r w:rsidR="002845FF">
        <w:rPr>
          <w:highlight w:val="white"/>
        </w:rPr>
        <w:t xml:space="preserve"> ) </w:t>
      </w:r>
      <w:r w:rsidRPr="003E09C2">
        <w:rPr>
          <w:highlight w:val="white"/>
        </w:rPr>
        <w:t>opened_statement</w:t>
      </w:r>
    </w:p>
    <w:p w14:paraId="378DB634" w14:textId="0AE44320" w:rsidR="002845FF" w:rsidRDefault="003E09C2" w:rsidP="003E09C2">
      <w:pPr>
        <w:pStyle w:val="Code"/>
        <w:rPr>
          <w:highlight w:val="white"/>
        </w:rPr>
      </w:pPr>
      <w:r w:rsidRPr="003E09C2">
        <w:rPr>
          <w:highlight w:val="white"/>
        </w:rPr>
        <w:t xml:space="preserve">  | </w:t>
      </w:r>
      <w:r w:rsidR="002845FF" w:rsidRPr="0046480A">
        <w:rPr>
          <w:rStyle w:val="KeyWord0"/>
          <w:highlight w:val="white"/>
        </w:rPr>
        <w:t>for</w:t>
      </w:r>
      <w:r w:rsidR="002845FF">
        <w:rPr>
          <w:highlight w:val="white"/>
        </w:rPr>
        <w:t xml:space="preserve"> ( </w:t>
      </w:r>
      <w:r w:rsidRPr="003E09C2">
        <w:rPr>
          <w:highlight w:val="white"/>
        </w:rPr>
        <w:t>optional_expression</w:t>
      </w:r>
      <w:r w:rsidR="002845FF">
        <w:rPr>
          <w:highlight w:val="white"/>
        </w:rPr>
        <w:t xml:space="preserve"> ;</w:t>
      </w:r>
      <w:r w:rsidRPr="003E09C2">
        <w:rPr>
          <w:highlight w:val="white"/>
        </w:rPr>
        <w:t xml:space="preserve"> optional_expression</w:t>
      </w:r>
      <w:r w:rsidR="002845FF">
        <w:rPr>
          <w:highlight w:val="white"/>
        </w:rPr>
        <w:t xml:space="preserve"> ; </w:t>
      </w:r>
      <w:r w:rsidRPr="003E09C2">
        <w:rPr>
          <w:highlight w:val="white"/>
        </w:rPr>
        <w:t xml:space="preserve">optional_expression </w:t>
      </w:r>
      <w:r w:rsidR="002845FF">
        <w:rPr>
          <w:highlight w:val="white"/>
        </w:rPr>
        <w:t>)</w:t>
      </w:r>
    </w:p>
    <w:p w14:paraId="525BDB84" w14:textId="77777777" w:rsidR="003E09C2" w:rsidRPr="003E09C2" w:rsidRDefault="003E09C2" w:rsidP="003E09C2">
      <w:pPr>
        <w:pStyle w:val="Code"/>
        <w:rPr>
          <w:highlight w:val="white"/>
        </w:rPr>
      </w:pPr>
      <w:r w:rsidRPr="003E09C2">
        <w:rPr>
          <w:highlight w:val="white"/>
        </w:rPr>
        <w:t xml:space="preserve">    opened_statement {</w:t>
      </w:r>
    </w:p>
    <w:p w14:paraId="02BE2F7B" w14:textId="7AE689BE" w:rsidR="003E09C2" w:rsidRPr="003E09C2" w:rsidRDefault="003E09C2" w:rsidP="002845FF">
      <w:pPr>
        <w:pStyle w:val="Code"/>
        <w:rPr>
          <w:highlight w:val="white"/>
        </w:rPr>
      </w:pPr>
      <w:r w:rsidRPr="003E09C2">
        <w:rPr>
          <w:highlight w:val="white"/>
        </w:rPr>
        <w:t xml:space="preserve">  | </w:t>
      </w:r>
      <w:r w:rsidR="0046480A" w:rsidRPr="0046480A">
        <w:rPr>
          <w:rStyle w:val="KeyWord0"/>
          <w:highlight w:val="white"/>
        </w:rPr>
        <w:t>name</w:t>
      </w:r>
      <w:r w:rsidRPr="003E09C2">
        <w:rPr>
          <w:highlight w:val="white"/>
        </w:rPr>
        <w:t xml:space="preserve"> </w:t>
      </w:r>
      <w:r w:rsidR="002845FF">
        <w:rPr>
          <w:highlight w:val="white"/>
        </w:rPr>
        <w:t xml:space="preserve">: </w:t>
      </w:r>
      <w:r w:rsidRPr="003E09C2">
        <w:rPr>
          <w:highlight w:val="white"/>
        </w:rPr>
        <w:t>opened_statement</w:t>
      </w:r>
    </w:p>
    <w:p w14:paraId="15327839" w14:textId="06156B6F" w:rsidR="00630215" w:rsidRPr="00303B2A" w:rsidRDefault="00630215" w:rsidP="00303B2A">
      <w:pPr>
        <w:pStyle w:val="Code"/>
        <w:rPr>
          <w:highlight w:val="white"/>
        </w:rPr>
      </w:pPr>
    </w:p>
    <w:p w14:paraId="1A0E66FB" w14:textId="77777777" w:rsidR="00303B2A" w:rsidRPr="00303B2A" w:rsidRDefault="00303B2A" w:rsidP="00303B2A">
      <w:pPr>
        <w:pStyle w:val="Code"/>
        <w:rPr>
          <w:highlight w:val="white"/>
        </w:rPr>
      </w:pPr>
      <w:r w:rsidRPr="00303B2A">
        <w:rPr>
          <w:highlight w:val="white"/>
        </w:rPr>
        <w:t>closed_statement:</w:t>
      </w:r>
    </w:p>
    <w:p w14:paraId="2952F83E" w14:textId="74263CB7" w:rsidR="00303B2A" w:rsidRPr="00303B2A" w:rsidRDefault="00303B2A" w:rsidP="00303B2A">
      <w:pPr>
        <w:pStyle w:val="Code"/>
        <w:rPr>
          <w:highlight w:val="white"/>
        </w:rPr>
      </w:pPr>
      <w:r w:rsidRPr="00303B2A">
        <w:rPr>
          <w:highlight w:val="white"/>
        </w:rPr>
        <w:t xml:space="preserve">  </w:t>
      </w:r>
      <w:r w:rsidR="00512559">
        <w:rPr>
          <w:highlight w:val="white"/>
        </w:rPr>
        <w:t xml:space="preserve"> </w:t>
      </w:r>
      <w:r w:rsidRPr="00303B2A">
        <w:rPr>
          <w:highlight w:val="white"/>
        </w:rPr>
        <w:t xml:space="preserve"> </w:t>
      </w:r>
      <w:r w:rsidRPr="00512559">
        <w:rPr>
          <w:rStyle w:val="KeyWord0"/>
          <w:highlight w:val="white"/>
        </w:rPr>
        <w:t>if</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r>
        <w:rPr>
          <w:highlight w:val="white"/>
        </w:rPr>
        <w:t xml:space="preserve"> </w:t>
      </w:r>
      <w:r w:rsidRPr="00512559">
        <w:rPr>
          <w:rStyle w:val="KeyWord0"/>
          <w:highlight w:val="white"/>
        </w:rPr>
        <w:t>else</w:t>
      </w:r>
      <w:r>
        <w:rPr>
          <w:highlight w:val="white"/>
        </w:rPr>
        <w:t xml:space="preserve"> </w:t>
      </w:r>
      <w:r w:rsidRPr="00303B2A">
        <w:rPr>
          <w:highlight w:val="white"/>
        </w:rPr>
        <w:t>closed_statemen</w:t>
      </w:r>
      <w:r>
        <w:rPr>
          <w:highlight w:val="white"/>
        </w:rPr>
        <w:t>t</w:t>
      </w:r>
    </w:p>
    <w:p w14:paraId="1B5249A4" w14:textId="7B33A3E8" w:rsidR="00491622" w:rsidRPr="00303B2A" w:rsidRDefault="00303B2A" w:rsidP="00491622">
      <w:pPr>
        <w:pStyle w:val="Code"/>
      </w:pPr>
      <w:r w:rsidRPr="00303B2A">
        <w:rPr>
          <w:highlight w:val="white"/>
        </w:rPr>
        <w:t xml:space="preserve">  | </w:t>
      </w:r>
      <w:r w:rsidRPr="00512559">
        <w:rPr>
          <w:rStyle w:val="KeyWord0"/>
          <w:highlight w:val="white"/>
        </w:rPr>
        <w:t>switch</w:t>
      </w:r>
      <w:r>
        <w:rPr>
          <w:highlight w:val="white"/>
        </w:rPr>
        <w:t xml:space="preserve"> (</w:t>
      </w:r>
      <w:r w:rsidRPr="00303B2A">
        <w:rPr>
          <w:highlight w:val="white"/>
        </w:rPr>
        <w:t xml:space="preserve"> expression </w:t>
      </w:r>
      <w:r>
        <w:rPr>
          <w:highlight w:val="white"/>
        </w:rPr>
        <w:t xml:space="preserve">) </w:t>
      </w:r>
      <w:r w:rsidRPr="00303B2A">
        <w:rPr>
          <w:highlight w:val="white"/>
        </w:rPr>
        <w:t>closed_statement</w:t>
      </w:r>
    </w:p>
    <w:p w14:paraId="6F63FF8A" w14:textId="33C8CD15" w:rsidR="00303B2A" w:rsidRPr="00303B2A" w:rsidRDefault="00303B2A" w:rsidP="005D6712">
      <w:pPr>
        <w:pStyle w:val="Code"/>
        <w:rPr>
          <w:highlight w:val="white"/>
        </w:rPr>
      </w:pPr>
      <w:r w:rsidRPr="00303B2A">
        <w:rPr>
          <w:highlight w:val="white"/>
        </w:rPr>
        <w:t xml:space="preserve">  | </w:t>
      </w:r>
      <w:r w:rsidR="005D6712" w:rsidRPr="00512559">
        <w:rPr>
          <w:rStyle w:val="KeyWord0"/>
          <w:highlight w:val="white"/>
        </w:rPr>
        <w:t>while</w:t>
      </w:r>
      <w:r w:rsidR="005D6712">
        <w:rPr>
          <w:highlight w:val="white"/>
        </w:rPr>
        <w:t xml:space="preserve"> (</w:t>
      </w:r>
      <w:r w:rsidRPr="00303B2A">
        <w:rPr>
          <w:highlight w:val="white"/>
        </w:rPr>
        <w:t xml:space="preserve"> expression </w:t>
      </w:r>
      <w:r w:rsidR="005D6712">
        <w:rPr>
          <w:highlight w:val="white"/>
        </w:rPr>
        <w:t xml:space="preserve">) </w:t>
      </w:r>
      <w:r w:rsidRPr="00303B2A">
        <w:rPr>
          <w:highlight w:val="white"/>
        </w:rPr>
        <w:t>closed_statement</w:t>
      </w:r>
    </w:p>
    <w:p w14:paraId="4F721D3C" w14:textId="77777777" w:rsidR="005D6712" w:rsidRDefault="00303B2A" w:rsidP="00303B2A">
      <w:pPr>
        <w:pStyle w:val="Code"/>
        <w:rPr>
          <w:highlight w:val="white"/>
        </w:rPr>
      </w:pPr>
      <w:r w:rsidRPr="00303B2A">
        <w:rPr>
          <w:highlight w:val="white"/>
        </w:rPr>
        <w:t xml:space="preserve">  | </w:t>
      </w:r>
      <w:r w:rsidR="005D6712" w:rsidRPr="00512559">
        <w:rPr>
          <w:rStyle w:val="KeyWord0"/>
          <w:highlight w:val="white"/>
        </w:rPr>
        <w:t>for</w:t>
      </w:r>
      <w:r w:rsidR="005D6712">
        <w:rPr>
          <w:highlight w:val="white"/>
        </w:rPr>
        <w:t xml:space="preserve"> (</w:t>
      </w:r>
      <w:r w:rsidRPr="00303B2A">
        <w:rPr>
          <w:highlight w:val="white"/>
        </w:rPr>
        <w:t xml:space="preserve"> optional_expression </w:t>
      </w:r>
      <w:r w:rsidR="005D6712">
        <w:rPr>
          <w:highlight w:val="white"/>
        </w:rPr>
        <w:t xml:space="preserve">; </w:t>
      </w:r>
      <w:r w:rsidRPr="00303B2A">
        <w:rPr>
          <w:highlight w:val="white"/>
        </w:rPr>
        <w:t xml:space="preserve">optional_expression </w:t>
      </w:r>
      <w:r w:rsidR="005D6712">
        <w:rPr>
          <w:highlight w:val="white"/>
        </w:rPr>
        <w:t>;</w:t>
      </w:r>
      <w:r w:rsidRPr="00303B2A">
        <w:rPr>
          <w:highlight w:val="white"/>
        </w:rPr>
        <w:t xml:space="preserve"> optional_expression</w:t>
      </w:r>
      <w:r w:rsidR="005D6712">
        <w:rPr>
          <w:highlight w:val="white"/>
        </w:rPr>
        <w:t xml:space="preserve"> )</w:t>
      </w:r>
    </w:p>
    <w:p w14:paraId="3AF338AC" w14:textId="37FD8AFE" w:rsidR="00303B2A" w:rsidRDefault="00303B2A" w:rsidP="00303B2A">
      <w:pPr>
        <w:pStyle w:val="Code"/>
        <w:rPr>
          <w:highlight w:val="white"/>
        </w:rPr>
      </w:pPr>
      <w:r w:rsidRPr="00303B2A">
        <w:rPr>
          <w:highlight w:val="white"/>
        </w:rPr>
        <w:t xml:space="preserve">    closed_statement</w:t>
      </w:r>
    </w:p>
    <w:p w14:paraId="4FE172B7" w14:textId="518C61AE" w:rsidR="00456619" w:rsidRPr="00096551" w:rsidRDefault="00456619" w:rsidP="00096551">
      <w:pPr>
        <w:pStyle w:val="Code"/>
        <w:rPr>
          <w:highlight w:val="white"/>
        </w:rPr>
      </w:pPr>
      <w:r w:rsidRPr="00096551">
        <w:rPr>
          <w:highlight w:val="white"/>
        </w:rPr>
        <w:t xml:space="preserve">  | </w:t>
      </w:r>
      <w:r w:rsidR="00096551" w:rsidRPr="00512559">
        <w:rPr>
          <w:rStyle w:val="KeyWord0"/>
          <w:highlight w:val="white"/>
        </w:rPr>
        <w:t>do</w:t>
      </w:r>
      <w:r w:rsidR="00096551">
        <w:rPr>
          <w:highlight w:val="white"/>
        </w:rPr>
        <w:t xml:space="preserve"> </w:t>
      </w:r>
      <w:r w:rsidRPr="00096551">
        <w:rPr>
          <w:highlight w:val="white"/>
        </w:rPr>
        <w:t xml:space="preserve">statement </w:t>
      </w:r>
      <w:r w:rsidR="00096551" w:rsidRPr="00512559">
        <w:rPr>
          <w:rStyle w:val="KeyWord0"/>
          <w:highlight w:val="white"/>
        </w:rPr>
        <w:t>while</w:t>
      </w:r>
      <w:r w:rsidR="00096551">
        <w:rPr>
          <w:highlight w:val="white"/>
        </w:rPr>
        <w:t xml:space="preserve"> (</w:t>
      </w:r>
      <w:r w:rsidRPr="00096551">
        <w:rPr>
          <w:highlight w:val="white"/>
        </w:rPr>
        <w:t xml:space="preserve"> expression </w:t>
      </w:r>
      <w:r w:rsidR="00096551">
        <w:rPr>
          <w:highlight w:val="white"/>
        </w:rPr>
        <w:t>) ;</w:t>
      </w:r>
    </w:p>
    <w:p w14:paraId="72903FA1" w14:textId="2821CA73"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case</w:t>
      </w:r>
      <w:r w:rsidRPr="00096551">
        <w:rPr>
          <w:highlight w:val="white"/>
        </w:rPr>
        <w:t xml:space="preserve"> constant_integral_expression : closed_statement</w:t>
      </w:r>
    </w:p>
    <w:p w14:paraId="7A8DC031" w14:textId="7375B86A" w:rsidR="0049789A" w:rsidRPr="00096551" w:rsidRDefault="0049789A" w:rsidP="00096551">
      <w:pPr>
        <w:pStyle w:val="Code"/>
        <w:rPr>
          <w:highlight w:val="white"/>
        </w:rPr>
      </w:pPr>
      <w:r w:rsidRPr="00096551">
        <w:rPr>
          <w:highlight w:val="white"/>
        </w:rPr>
        <w:t xml:space="preserve">  | </w:t>
      </w:r>
      <w:r w:rsidRPr="00512559">
        <w:rPr>
          <w:rStyle w:val="KeyWord0"/>
          <w:highlight w:val="white"/>
        </w:rPr>
        <w:t>default</w:t>
      </w:r>
      <w:r w:rsidRPr="00096551">
        <w:rPr>
          <w:highlight w:val="white"/>
        </w:rPr>
        <w:t xml:space="preserve"> : closed_statement</w:t>
      </w:r>
    </w:p>
    <w:p w14:paraId="45A4CFE0" w14:textId="442DAE9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continue</w:t>
      </w:r>
      <w:r w:rsidR="006269E5">
        <w:rPr>
          <w:highlight w:val="white"/>
        </w:rPr>
        <w:t xml:space="preserve"> ;</w:t>
      </w:r>
    </w:p>
    <w:p w14:paraId="7BCB452C" w14:textId="11126E43" w:rsidR="00456619" w:rsidRPr="00096551" w:rsidRDefault="00456619" w:rsidP="006269E5">
      <w:pPr>
        <w:pStyle w:val="Code"/>
        <w:rPr>
          <w:highlight w:val="white"/>
        </w:rPr>
      </w:pPr>
      <w:r w:rsidRPr="00096551">
        <w:rPr>
          <w:highlight w:val="white"/>
        </w:rPr>
        <w:t xml:space="preserve">  | </w:t>
      </w:r>
      <w:r w:rsidR="006269E5" w:rsidRPr="00512559">
        <w:rPr>
          <w:rStyle w:val="KeyWord0"/>
          <w:highlight w:val="white"/>
        </w:rPr>
        <w:t>break</w:t>
      </w:r>
      <w:r w:rsidR="006269E5">
        <w:rPr>
          <w:highlight w:val="white"/>
        </w:rPr>
        <w:t xml:space="preserve"> ;</w:t>
      </w:r>
    </w:p>
    <w:p w14:paraId="362CE3EC" w14:textId="79F4207A" w:rsidR="00456619" w:rsidRPr="00096551" w:rsidRDefault="00456619" w:rsidP="006269E5">
      <w:pPr>
        <w:pStyle w:val="Code"/>
        <w:rPr>
          <w:highlight w:val="white"/>
        </w:rPr>
      </w:pPr>
      <w:r w:rsidRPr="00096551">
        <w:rPr>
          <w:highlight w:val="white"/>
        </w:rPr>
        <w:t xml:space="preserve">  | </w:t>
      </w:r>
      <w:r w:rsidR="006269E5">
        <w:rPr>
          <w:highlight w:val="white"/>
        </w:rPr>
        <w:t xml:space="preserve">{ </w:t>
      </w:r>
      <w:r w:rsidRPr="00096551">
        <w:rPr>
          <w:highlight w:val="white"/>
        </w:rPr>
        <w:t xml:space="preserve">optional_statement_list </w:t>
      </w:r>
      <w:r w:rsidR="006269E5">
        <w:rPr>
          <w:highlight w:val="white"/>
        </w:rPr>
        <w:t>}</w:t>
      </w:r>
    </w:p>
    <w:p w14:paraId="7330B4DD" w14:textId="30B99FDA"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goto</w:t>
      </w:r>
      <w:r w:rsidR="006269E5">
        <w:rPr>
          <w:highlight w:val="white"/>
        </w:rPr>
        <w:t xml:space="preserve"> </w:t>
      </w:r>
      <w:r w:rsidR="006269E5" w:rsidRPr="002B6755">
        <w:rPr>
          <w:rStyle w:val="KeyWord0"/>
          <w:highlight w:val="white"/>
        </w:rPr>
        <w:t>name</w:t>
      </w:r>
      <w:r w:rsidR="006269E5">
        <w:rPr>
          <w:highlight w:val="white"/>
        </w:rPr>
        <w:t xml:space="preserve"> ;</w:t>
      </w:r>
    </w:p>
    <w:p w14:paraId="7ABC8D3E" w14:textId="6DA352AB" w:rsidR="00456619" w:rsidRPr="00096551" w:rsidRDefault="00456619" w:rsidP="00096551">
      <w:pPr>
        <w:pStyle w:val="Code"/>
        <w:rPr>
          <w:highlight w:val="white"/>
        </w:rPr>
      </w:pPr>
      <w:r w:rsidRPr="00096551">
        <w:rPr>
          <w:highlight w:val="white"/>
        </w:rPr>
        <w:t xml:space="preserve">  | </w:t>
      </w:r>
      <w:r w:rsidR="006269E5" w:rsidRPr="002B6755">
        <w:rPr>
          <w:rStyle w:val="KeyWord0"/>
          <w:highlight w:val="white"/>
        </w:rPr>
        <w:t>return</w:t>
      </w:r>
      <w:r w:rsidR="006269E5">
        <w:rPr>
          <w:highlight w:val="white"/>
        </w:rPr>
        <w:t xml:space="preserve"> </w:t>
      </w:r>
      <w:r w:rsidRPr="00096551">
        <w:rPr>
          <w:highlight w:val="white"/>
        </w:rPr>
        <w:t xml:space="preserve">optional_expression </w:t>
      </w:r>
      <w:r w:rsidR="006269E5">
        <w:rPr>
          <w:highlight w:val="white"/>
        </w:rPr>
        <w:t>;</w:t>
      </w:r>
    </w:p>
    <w:p w14:paraId="3FDE202F" w14:textId="08F1D78F" w:rsidR="00456619" w:rsidRPr="00096551" w:rsidRDefault="00456619" w:rsidP="009A54B6">
      <w:pPr>
        <w:pStyle w:val="Code"/>
        <w:rPr>
          <w:highlight w:val="white"/>
        </w:rPr>
      </w:pPr>
      <w:r w:rsidRPr="00096551">
        <w:rPr>
          <w:highlight w:val="white"/>
        </w:rPr>
        <w:t xml:space="preserve">  | optional_expression </w:t>
      </w:r>
      <w:r w:rsidR="006269E5">
        <w:rPr>
          <w:highlight w:val="white"/>
        </w:rPr>
        <w:t>;</w:t>
      </w:r>
    </w:p>
    <w:p w14:paraId="7D481149" w14:textId="54D5462B" w:rsidR="00BE16B1" w:rsidRDefault="00BE16B1" w:rsidP="009A54B6">
      <w:pPr>
        <w:pStyle w:val="Code"/>
        <w:rPr>
          <w:highlight w:val="white"/>
          <w:lang w:val="sv-SE"/>
        </w:rPr>
      </w:pPr>
      <w:r>
        <w:rPr>
          <w:highlight w:val="white"/>
          <w:lang w:val="sv-SE"/>
        </w:rPr>
        <w:t xml:space="preserve">  | declaration ;</w:t>
      </w:r>
    </w:p>
    <w:p w14:paraId="58AD13E1" w14:textId="22959317" w:rsidR="00BE16B1" w:rsidRDefault="00BE16B1" w:rsidP="009A54B6">
      <w:pPr>
        <w:pStyle w:val="Code"/>
        <w:rPr>
          <w:highlight w:val="white"/>
          <w:lang w:val="sv-SE"/>
        </w:rPr>
      </w:pPr>
      <w:r>
        <w:rPr>
          <w:highlight w:val="white"/>
          <w:lang w:val="sv-SE"/>
        </w:rPr>
        <w:t xml:space="preserve">  | </w:t>
      </w:r>
      <w:r w:rsidRPr="002B6755">
        <w:rPr>
          <w:rStyle w:val="KeyWord0"/>
          <w:highlight w:val="white"/>
        </w:rPr>
        <w:t>jump_register</w:t>
      </w:r>
      <w:r>
        <w:rPr>
          <w:highlight w:val="white"/>
          <w:lang w:val="sv-SE"/>
        </w:rPr>
        <w:t xml:space="preserve"> ( </w:t>
      </w:r>
      <w:r w:rsidRPr="002B6755">
        <w:rPr>
          <w:rStyle w:val="KeyWord0"/>
          <w:highlight w:val="white"/>
        </w:rPr>
        <w:t>register_name</w:t>
      </w:r>
      <w:r>
        <w:rPr>
          <w:highlight w:val="white"/>
          <w:lang w:val="sv-SE"/>
        </w:rPr>
        <w:t xml:space="preserve"> ) ;</w:t>
      </w:r>
    </w:p>
    <w:p w14:paraId="31D1D00A" w14:textId="47BB7BB8"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interrupt</w:t>
      </w:r>
      <w:r w:rsidR="009A54B6">
        <w:rPr>
          <w:highlight w:val="white"/>
          <w:lang w:val="sv-SE"/>
        </w:rPr>
        <w:t xml:space="preserve"> ( </w:t>
      </w:r>
      <w:r>
        <w:rPr>
          <w:highlight w:val="white"/>
          <w:lang w:val="sv-SE"/>
        </w:rPr>
        <w:t xml:space="preserve">constant_integral_expression </w:t>
      </w:r>
      <w:r w:rsidR="009A54B6">
        <w:rPr>
          <w:highlight w:val="white"/>
          <w:lang w:val="sv-SE"/>
        </w:rPr>
        <w:t>) ;</w:t>
      </w:r>
    </w:p>
    <w:p w14:paraId="0ED0115F" w14:textId="4ECFF80C" w:rsidR="00BE16B1" w:rsidRDefault="00BE16B1" w:rsidP="009A54B6">
      <w:pPr>
        <w:pStyle w:val="Code"/>
        <w:rPr>
          <w:highlight w:val="white"/>
          <w:lang w:val="sv-SE"/>
        </w:rPr>
      </w:pPr>
      <w:r>
        <w:rPr>
          <w:highlight w:val="white"/>
          <w:lang w:val="sv-SE"/>
        </w:rPr>
        <w:t xml:space="preserve">  | </w:t>
      </w:r>
      <w:r w:rsidR="009A54B6" w:rsidRPr="002B6755">
        <w:rPr>
          <w:rStyle w:val="KeyWord0"/>
          <w:highlight w:val="white"/>
        </w:rPr>
        <w:t>syscall</w:t>
      </w:r>
      <w:r w:rsidR="009A54B6">
        <w:rPr>
          <w:highlight w:val="white"/>
          <w:lang w:val="sv-SE"/>
        </w:rPr>
        <w:t xml:space="preserve"> ( ) ;</w:t>
      </w:r>
    </w:p>
    <w:p w14:paraId="4093ED28" w14:textId="16ECBA61" w:rsidR="000C3585" w:rsidRDefault="00A12499" w:rsidP="00A12499">
      <w:r>
        <w:t>A theoretical explanation of the open-closed statement solution is beyond the scope of this book, but I recommend the Dragon Book by Aho et al. for a closer look.</w:t>
      </w:r>
    </w:p>
    <w:p w14:paraId="12B6CFB1" w14:textId="17AAC7D6" w:rsidR="00B3577D" w:rsidRDefault="006805DA" w:rsidP="00A12499">
      <w:r>
        <w:t>So, let us return to the if-else statement.</w:t>
      </w:r>
    </w:p>
    <w:p w14:paraId="0DC12A5F" w14:textId="671F864F" w:rsidR="007C08E0" w:rsidRDefault="007C08E0" w:rsidP="007C08E0">
      <w:pPr>
        <w:pStyle w:val="CodeHeader"/>
      </w:pPr>
      <w:r>
        <w:t>MainParser.cs</w:t>
      </w:r>
    </w:p>
    <w:p w14:paraId="0AB3596A" w14:textId="77777777" w:rsidR="007C08E0" w:rsidRPr="007C08E0" w:rsidRDefault="007C08E0" w:rsidP="007C08E0">
      <w:pPr>
        <w:pStyle w:val="Code"/>
        <w:rPr>
          <w:highlight w:val="white"/>
        </w:rPr>
      </w:pPr>
      <w:r w:rsidRPr="007C08E0">
        <w:rPr>
          <w:highlight w:val="white"/>
        </w:rPr>
        <w:t>statement:</w:t>
      </w:r>
    </w:p>
    <w:p w14:paraId="1D79F986" w14:textId="77777777" w:rsidR="007C08E0" w:rsidRPr="007C08E0" w:rsidRDefault="007C08E0" w:rsidP="007C08E0">
      <w:pPr>
        <w:pStyle w:val="Code"/>
        <w:rPr>
          <w:highlight w:val="white"/>
        </w:rPr>
      </w:pPr>
      <w:r w:rsidRPr="007C08E0">
        <w:rPr>
          <w:highlight w:val="white"/>
        </w:rPr>
        <w:t xml:space="preserve">    opened_statement { $$ = $1; }</w:t>
      </w:r>
    </w:p>
    <w:p w14:paraId="6B663E21" w14:textId="77777777" w:rsidR="007C08E0" w:rsidRPr="007C08E0" w:rsidRDefault="007C08E0" w:rsidP="007C08E0">
      <w:pPr>
        <w:pStyle w:val="Code"/>
        <w:rPr>
          <w:highlight w:val="white"/>
        </w:rPr>
      </w:pPr>
      <w:r w:rsidRPr="007C08E0">
        <w:rPr>
          <w:highlight w:val="white"/>
        </w:rPr>
        <w:lastRenderedPageBreak/>
        <w:t xml:space="preserve">  | closed_statement { $$ = $1; };</w:t>
      </w:r>
    </w:p>
    <w:p w14:paraId="4C6A5785" w14:textId="77777777" w:rsidR="007C08E0" w:rsidRPr="007C08E0" w:rsidRDefault="007C08E0" w:rsidP="007C08E0">
      <w:pPr>
        <w:pStyle w:val="Code"/>
        <w:rPr>
          <w:highlight w:val="white"/>
        </w:rPr>
      </w:pPr>
    </w:p>
    <w:p w14:paraId="26AC79EF" w14:textId="77777777" w:rsidR="007C08E0" w:rsidRPr="007C08E0" w:rsidRDefault="007C08E0" w:rsidP="007C08E0">
      <w:pPr>
        <w:pStyle w:val="Code"/>
        <w:rPr>
          <w:highlight w:val="white"/>
        </w:rPr>
      </w:pPr>
      <w:r w:rsidRPr="007C08E0">
        <w:rPr>
          <w:highlight w:val="white"/>
        </w:rPr>
        <w:t>opened_statement:</w:t>
      </w:r>
    </w:p>
    <w:p w14:paraId="41CE9FE3" w14:textId="77777777" w:rsidR="007C08E0" w:rsidRPr="007C08E0" w:rsidRDefault="007C08E0" w:rsidP="007C08E0">
      <w:pPr>
        <w:pStyle w:val="Code"/>
        <w:rPr>
          <w:highlight w:val="white"/>
        </w:rPr>
      </w:pPr>
      <w:r w:rsidRPr="007C08E0">
        <w:rPr>
          <w:highlight w:val="white"/>
        </w:rPr>
        <w:t xml:space="preserve">    IF LEFT_PARENTHESIS expression RIGHT_PARENTHESIS statement {</w:t>
      </w:r>
    </w:p>
    <w:p w14:paraId="2ED8AE0B" w14:textId="77777777" w:rsidR="007C08E0" w:rsidRPr="007C08E0" w:rsidRDefault="007C08E0" w:rsidP="007C08E0">
      <w:pPr>
        <w:pStyle w:val="Code"/>
        <w:rPr>
          <w:highlight w:val="white"/>
        </w:rPr>
      </w:pPr>
      <w:r w:rsidRPr="007C08E0">
        <w:rPr>
          <w:highlight w:val="white"/>
        </w:rPr>
        <w:t xml:space="preserve">      $$ = MiddleCodeGenerator.IfStatement($3, $5);</w:t>
      </w:r>
    </w:p>
    <w:p w14:paraId="4999A906" w14:textId="77777777" w:rsidR="007C08E0" w:rsidRPr="007C08E0" w:rsidRDefault="007C08E0" w:rsidP="007C08E0">
      <w:pPr>
        <w:pStyle w:val="Code"/>
        <w:rPr>
          <w:highlight w:val="white"/>
        </w:rPr>
      </w:pPr>
      <w:r w:rsidRPr="007C08E0">
        <w:rPr>
          <w:highlight w:val="white"/>
        </w:rPr>
        <w:t xml:space="preserve">    }</w:t>
      </w:r>
    </w:p>
    <w:p w14:paraId="26F61A88" w14:textId="77777777" w:rsidR="007C08E0" w:rsidRPr="007C08E0" w:rsidRDefault="007C08E0" w:rsidP="007C08E0">
      <w:pPr>
        <w:pStyle w:val="Code"/>
        <w:rPr>
          <w:highlight w:val="white"/>
        </w:rPr>
      </w:pPr>
      <w:r w:rsidRPr="007C08E0">
        <w:rPr>
          <w:highlight w:val="white"/>
        </w:rPr>
        <w:t xml:space="preserve">  | IF LEFT_PARENTHESIS expression RIGHT_PARENTHESIS closed_statement</w:t>
      </w:r>
    </w:p>
    <w:p w14:paraId="4A649498" w14:textId="77777777" w:rsidR="007C08E0" w:rsidRPr="007C08E0" w:rsidRDefault="007C08E0" w:rsidP="007C08E0">
      <w:pPr>
        <w:pStyle w:val="Code"/>
        <w:rPr>
          <w:highlight w:val="white"/>
        </w:rPr>
      </w:pPr>
      <w:r w:rsidRPr="007C08E0">
        <w:rPr>
          <w:highlight w:val="white"/>
        </w:rPr>
        <w:t xml:space="preserve">    ELSE opened_statement {</w:t>
      </w:r>
    </w:p>
    <w:p w14:paraId="0FA5661C" w14:textId="77777777" w:rsidR="007C08E0" w:rsidRPr="007C08E0" w:rsidRDefault="007C08E0" w:rsidP="007C08E0">
      <w:pPr>
        <w:pStyle w:val="Code"/>
        <w:rPr>
          <w:highlight w:val="white"/>
        </w:rPr>
      </w:pPr>
      <w:r w:rsidRPr="007C08E0">
        <w:rPr>
          <w:highlight w:val="white"/>
        </w:rPr>
        <w:t xml:space="preserve">      $$ = MiddleCodeGenerator.IfElseStatement($3, $5, $7);</w:t>
      </w:r>
    </w:p>
    <w:p w14:paraId="574B004F" w14:textId="6030A042" w:rsidR="007C08E0" w:rsidRDefault="007C08E0" w:rsidP="007C08E0">
      <w:pPr>
        <w:pStyle w:val="Code"/>
        <w:rPr>
          <w:highlight w:val="white"/>
        </w:rPr>
      </w:pPr>
      <w:r w:rsidRPr="007C08E0">
        <w:rPr>
          <w:highlight w:val="white"/>
        </w:rPr>
        <w:t xml:space="preserve">    }</w:t>
      </w:r>
    </w:p>
    <w:p w14:paraId="4480F053" w14:textId="69F3E884" w:rsidR="007C08E0" w:rsidRDefault="007C08E0" w:rsidP="007C08E0">
      <w:pPr>
        <w:pStyle w:val="Code"/>
        <w:rPr>
          <w:highlight w:val="white"/>
        </w:rPr>
      </w:pPr>
      <w:r>
        <w:rPr>
          <w:highlight w:val="white"/>
        </w:rPr>
        <w:t xml:space="preserve">  | // ..</w:t>
      </w:r>
      <w:r w:rsidR="000B2001">
        <w:rPr>
          <w:highlight w:val="white"/>
        </w:rPr>
        <w:t>.</w:t>
      </w:r>
    </w:p>
    <w:p w14:paraId="4D2BF1E2" w14:textId="29EB5474" w:rsidR="000B2001" w:rsidRPr="00661ECC" w:rsidRDefault="000B2001" w:rsidP="00661ECC">
      <w:pPr>
        <w:pStyle w:val="Code"/>
        <w:rPr>
          <w:highlight w:val="white"/>
        </w:rPr>
      </w:pPr>
    </w:p>
    <w:p w14:paraId="27B00742" w14:textId="77777777" w:rsidR="000B2001" w:rsidRPr="00661ECC" w:rsidRDefault="000B2001" w:rsidP="00661ECC">
      <w:pPr>
        <w:pStyle w:val="Code"/>
        <w:rPr>
          <w:highlight w:val="white"/>
        </w:rPr>
      </w:pPr>
      <w:r w:rsidRPr="00661ECC">
        <w:rPr>
          <w:highlight w:val="white"/>
        </w:rPr>
        <w:t>closed_statement:</w:t>
      </w:r>
    </w:p>
    <w:p w14:paraId="27134825" w14:textId="5A368686" w:rsidR="000B2001" w:rsidRPr="00661ECC" w:rsidRDefault="00661ECC" w:rsidP="00661ECC">
      <w:pPr>
        <w:pStyle w:val="Code"/>
        <w:rPr>
          <w:highlight w:val="white"/>
        </w:rPr>
      </w:pPr>
      <w:r>
        <w:rPr>
          <w:highlight w:val="white"/>
        </w:rPr>
        <w:t xml:space="preserve"> </w:t>
      </w:r>
      <w:r w:rsidR="000B2001" w:rsidRPr="00661ECC">
        <w:rPr>
          <w:highlight w:val="white"/>
        </w:rPr>
        <w:t xml:space="preserve">   IF LEFT_PARENTHESIS expression RIGHT_PARENTHESIS closed_statement</w:t>
      </w:r>
    </w:p>
    <w:p w14:paraId="29C36CC3" w14:textId="78D39C71" w:rsidR="000B2001" w:rsidRPr="00661ECC"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ELSE closed_statement {</w:t>
      </w:r>
    </w:p>
    <w:p w14:paraId="49304CF5" w14:textId="77777777" w:rsidR="000B2001" w:rsidRPr="00661ECC" w:rsidRDefault="000B2001" w:rsidP="00661ECC">
      <w:pPr>
        <w:pStyle w:val="Code"/>
        <w:rPr>
          <w:highlight w:val="white"/>
        </w:rPr>
      </w:pPr>
      <w:r w:rsidRPr="00661ECC">
        <w:rPr>
          <w:highlight w:val="white"/>
        </w:rPr>
        <w:t xml:space="preserve">      $$ = MiddleCodeGenerator.IfElseStatement($3, $5, $7);</w:t>
      </w:r>
    </w:p>
    <w:p w14:paraId="5D051DDB" w14:textId="31A26FED" w:rsidR="000B2001" w:rsidRDefault="000B2001" w:rsidP="00661ECC">
      <w:pPr>
        <w:pStyle w:val="Code"/>
        <w:rPr>
          <w:highlight w:val="white"/>
        </w:rPr>
      </w:pPr>
      <w:r w:rsidRPr="00661ECC">
        <w:rPr>
          <w:highlight w:val="white"/>
        </w:rPr>
        <w:t xml:space="preserve">  </w:t>
      </w:r>
      <w:r w:rsidR="00661ECC">
        <w:rPr>
          <w:highlight w:val="white"/>
        </w:rPr>
        <w:t xml:space="preserve"> </w:t>
      </w:r>
      <w:r w:rsidRPr="00661ECC">
        <w:rPr>
          <w:highlight w:val="white"/>
        </w:rPr>
        <w:t xml:space="preserve"> }</w:t>
      </w:r>
    </w:p>
    <w:p w14:paraId="3FACA59F" w14:textId="6719A11A" w:rsidR="0080062E" w:rsidRDefault="0080062E" w:rsidP="00661ECC">
      <w:pPr>
        <w:pStyle w:val="Code"/>
        <w:rPr>
          <w:highlight w:val="white"/>
        </w:rPr>
      </w:pPr>
      <w:r>
        <w:rPr>
          <w:highlight w:val="white"/>
        </w:rPr>
        <w:t xml:space="preserve">  | // ...</w:t>
      </w:r>
    </w:p>
    <w:p w14:paraId="5D465263" w14:textId="0BF00289" w:rsidR="00CA5B2D" w:rsidRDefault="00BB0D49" w:rsidP="009E6D84">
      <w:pPr>
        <w:rPr>
          <w:highlight w:val="white"/>
        </w:rPr>
      </w:pPr>
      <w:r>
        <w:rPr>
          <w:highlight w:val="white"/>
        </w:rPr>
        <w:t>First</w:t>
      </w:r>
      <w:r w:rsidR="009E6D84">
        <w:rPr>
          <w:highlight w:val="white"/>
        </w:rPr>
        <w:t xml:space="preserve">, let us look at the </w:t>
      </w:r>
      <w:r w:rsidR="009E6D84" w:rsidRPr="003840B2">
        <w:rPr>
          <w:rStyle w:val="KeyWord0"/>
          <w:highlight w:val="white"/>
        </w:rPr>
        <w:t>Statement</w:t>
      </w:r>
      <w:r w:rsidR="009E6D84">
        <w:rPr>
          <w:highlight w:val="white"/>
        </w:rPr>
        <w:t xml:space="preserve"> class.</w:t>
      </w:r>
      <w:r w:rsidR="003840B2">
        <w:rPr>
          <w:highlight w:val="white"/>
        </w:rPr>
        <w:t xml:space="preserve"> A statement</w:t>
      </w:r>
      <w:r>
        <w:rPr>
          <w:highlight w:val="white"/>
        </w:rPr>
        <w:t xml:space="preserve"> holds a list of middle code instructions, and the next set, which is a set om jump instructions that shall be backpatched to jump to the next instruction after the statement.</w:t>
      </w:r>
    </w:p>
    <w:p w14:paraId="2003AF3F" w14:textId="77777777" w:rsidR="009E6D84" w:rsidRDefault="009E6D84" w:rsidP="00CA5B2D">
      <w:pPr>
        <w:pStyle w:val="CodeHeader"/>
        <w:rPr>
          <w:highlight w:val="white"/>
        </w:rPr>
      </w:pPr>
      <w:r>
        <w:rPr>
          <w:highlight w:val="white"/>
        </w:rPr>
        <w:t>Statement.cs</w:t>
      </w:r>
    </w:p>
    <w:p w14:paraId="15525FA2" w14:textId="77777777" w:rsidR="009E6D84" w:rsidRPr="009E6D84" w:rsidRDefault="009E6D84" w:rsidP="009E6D84">
      <w:pPr>
        <w:pStyle w:val="Code"/>
        <w:rPr>
          <w:highlight w:val="white"/>
        </w:rPr>
      </w:pPr>
      <w:r w:rsidRPr="009E6D84">
        <w:rPr>
          <w:highlight w:val="white"/>
        </w:rPr>
        <w:t>using System.Collections.Generic;</w:t>
      </w:r>
    </w:p>
    <w:p w14:paraId="142B9023" w14:textId="77777777" w:rsidR="009E6D84" w:rsidRPr="009E6D84" w:rsidRDefault="009E6D84" w:rsidP="009E6D84">
      <w:pPr>
        <w:pStyle w:val="Code"/>
        <w:rPr>
          <w:highlight w:val="white"/>
        </w:rPr>
      </w:pPr>
    </w:p>
    <w:p w14:paraId="664550BA" w14:textId="77777777" w:rsidR="009E6D84" w:rsidRPr="009E6D84" w:rsidRDefault="009E6D84" w:rsidP="009E6D84">
      <w:pPr>
        <w:pStyle w:val="Code"/>
        <w:rPr>
          <w:highlight w:val="white"/>
        </w:rPr>
      </w:pPr>
      <w:r w:rsidRPr="009E6D84">
        <w:rPr>
          <w:highlight w:val="white"/>
        </w:rPr>
        <w:t>namespace CCompiler {</w:t>
      </w:r>
    </w:p>
    <w:p w14:paraId="0C36CA63" w14:textId="77777777" w:rsidR="009E6D84" w:rsidRPr="009E6D84" w:rsidRDefault="009E6D84" w:rsidP="009E6D84">
      <w:pPr>
        <w:pStyle w:val="Code"/>
        <w:rPr>
          <w:highlight w:val="white"/>
        </w:rPr>
      </w:pPr>
      <w:r w:rsidRPr="009E6D84">
        <w:rPr>
          <w:highlight w:val="white"/>
        </w:rPr>
        <w:t xml:space="preserve">  public class Statement {</w:t>
      </w:r>
    </w:p>
    <w:p w14:paraId="2CFEF123" w14:textId="77777777" w:rsidR="009E6D84" w:rsidRPr="009E6D84" w:rsidRDefault="009E6D84" w:rsidP="009E6D84">
      <w:pPr>
        <w:pStyle w:val="Code"/>
        <w:rPr>
          <w:highlight w:val="white"/>
        </w:rPr>
      </w:pPr>
      <w:r w:rsidRPr="009E6D84">
        <w:rPr>
          <w:highlight w:val="white"/>
        </w:rPr>
        <w:t xml:space="preserve">    private List&lt;MiddleCode&gt; m_list;</w:t>
      </w:r>
    </w:p>
    <w:p w14:paraId="4B7595E5" w14:textId="77777777" w:rsidR="009E6D84" w:rsidRPr="009E6D84" w:rsidRDefault="009E6D84" w:rsidP="009E6D84">
      <w:pPr>
        <w:pStyle w:val="Code"/>
        <w:rPr>
          <w:highlight w:val="white"/>
        </w:rPr>
      </w:pPr>
      <w:r w:rsidRPr="009E6D84">
        <w:rPr>
          <w:highlight w:val="white"/>
        </w:rPr>
        <w:t xml:space="preserve">    private ISet&lt;MiddleCode&gt; m_nextSet;</w:t>
      </w:r>
    </w:p>
    <w:p w14:paraId="79044549" w14:textId="77777777" w:rsidR="009E6D84" w:rsidRPr="00637126" w:rsidRDefault="009E6D84" w:rsidP="00637126">
      <w:pPr>
        <w:pStyle w:val="Code"/>
        <w:rPr>
          <w:highlight w:val="white"/>
        </w:rPr>
      </w:pPr>
      <w:r w:rsidRPr="00637126">
        <w:rPr>
          <w:highlight w:val="white"/>
        </w:rPr>
        <w:t xml:space="preserve">  </w:t>
      </w:r>
    </w:p>
    <w:p w14:paraId="2FF11B97" w14:textId="77777777" w:rsidR="00637126" w:rsidRPr="00637126" w:rsidRDefault="00637126" w:rsidP="00637126">
      <w:pPr>
        <w:pStyle w:val="Code"/>
        <w:rPr>
          <w:highlight w:val="white"/>
        </w:rPr>
      </w:pPr>
      <w:r w:rsidRPr="00637126">
        <w:rPr>
          <w:highlight w:val="white"/>
        </w:rPr>
        <w:t xml:space="preserve">    public Statement(List&lt;MiddleCode&gt; list, ISet&lt;MiddleCode&gt; nextSet) {</w:t>
      </w:r>
    </w:p>
    <w:p w14:paraId="4FBC353D" w14:textId="7A23BBB6" w:rsidR="00637126" w:rsidRPr="00637126" w:rsidRDefault="00637126" w:rsidP="00637126">
      <w:pPr>
        <w:pStyle w:val="Code"/>
        <w:rPr>
          <w:highlight w:val="white"/>
        </w:rPr>
      </w:pPr>
      <w:r w:rsidRPr="00637126">
        <w:rPr>
          <w:highlight w:val="white"/>
        </w:rPr>
        <w:t xml:space="preserve">      Assert.</w:t>
      </w:r>
      <w:r w:rsidR="00D324D8">
        <w:rPr>
          <w:highlight w:val="white"/>
        </w:rPr>
        <w:t>ErrorXXX</w:t>
      </w:r>
      <w:r w:rsidRPr="00637126">
        <w:rPr>
          <w:highlight w:val="white"/>
        </w:rPr>
        <w:t>(list != null);</w:t>
      </w:r>
    </w:p>
    <w:p w14:paraId="025346A5" w14:textId="77777777" w:rsidR="00637126" w:rsidRPr="00637126" w:rsidRDefault="00637126" w:rsidP="00637126">
      <w:pPr>
        <w:pStyle w:val="Code"/>
        <w:rPr>
          <w:highlight w:val="white"/>
        </w:rPr>
      </w:pPr>
      <w:r w:rsidRPr="00637126">
        <w:rPr>
          <w:highlight w:val="white"/>
        </w:rPr>
        <w:t xml:space="preserve">      m_list = list;</w:t>
      </w:r>
    </w:p>
    <w:p w14:paraId="4FC9E77B" w14:textId="77777777" w:rsidR="00637126" w:rsidRPr="00637126" w:rsidRDefault="00637126" w:rsidP="00637126">
      <w:pPr>
        <w:pStyle w:val="Code"/>
        <w:rPr>
          <w:highlight w:val="white"/>
        </w:rPr>
      </w:pPr>
      <w:r w:rsidRPr="00637126">
        <w:rPr>
          <w:highlight w:val="white"/>
        </w:rPr>
        <w:t xml:space="preserve">      m_nextSet = (nextSet != null) ? nextSet : (new HashSet&lt;MiddleCode&gt;());</w:t>
      </w:r>
    </w:p>
    <w:p w14:paraId="0FC234BA" w14:textId="77777777" w:rsidR="00637126" w:rsidRPr="00637126" w:rsidRDefault="00637126" w:rsidP="00637126">
      <w:pPr>
        <w:pStyle w:val="Code"/>
        <w:rPr>
          <w:highlight w:val="white"/>
        </w:rPr>
      </w:pPr>
      <w:r w:rsidRPr="00637126">
        <w:rPr>
          <w:highlight w:val="white"/>
        </w:rPr>
        <w:t xml:space="preserve">    }</w:t>
      </w:r>
    </w:p>
    <w:p w14:paraId="4FA8B2E8" w14:textId="77777777" w:rsidR="009E6D84" w:rsidRPr="00637126" w:rsidRDefault="009E6D84" w:rsidP="00637126">
      <w:pPr>
        <w:pStyle w:val="Code"/>
        <w:rPr>
          <w:highlight w:val="white"/>
        </w:rPr>
      </w:pPr>
      <w:r w:rsidRPr="00637126">
        <w:rPr>
          <w:highlight w:val="white"/>
        </w:rPr>
        <w:t xml:space="preserve">  </w:t>
      </w:r>
    </w:p>
    <w:p w14:paraId="2FA0B52E" w14:textId="77777777" w:rsidR="00DF226A" w:rsidRPr="00DF226A" w:rsidRDefault="00DF226A" w:rsidP="00DF226A">
      <w:pPr>
        <w:pStyle w:val="Code"/>
        <w:rPr>
          <w:highlight w:val="white"/>
        </w:rPr>
      </w:pPr>
      <w:r w:rsidRPr="00DF226A">
        <w:rPr>
          <w:highlight w:val="white"/>
        </w:rPr>
        <w:t xml:space="preserve">    public List&lt;MiddleCode&gt; CodeList {</w:t>
      </w:r>
    </w:p>
    <w:p w14:paraId="435362ED" w14:textId="77777777" w:rsidR="00DF226A" w:rsidRPr="00DF226A" w:rsidRDefault="00DF226A" w:rsidP="00DF226A">
      <w:pPr>
        <w:pStyle w:val="Code"/>
        <w:rPr>
          <w:highlight w:val="white"/>
        </w:rPr>
      </w:pPr>
      <w:r w:rsidRPr="00DF226A">
        <w:rPr>
          <w:highlight w:val="white"/>
        </w:rPr>
        <w:t xml:space="preserve">      get { return m_list; }</w:t>
      </w:r>
    </w:p>
    <w:p w14:paraId="7107074B" w14:textId="77777777" w:rsidR="00DF226A" w:rsidRPr="00DF226A" w:rsidRDefault="00DF226A" w:rsidP="00DF226A">
      <w:pPr>
        <w:pStyle w:val="Code"/>
        <w:rPr>
          <w:highlight w:val="white"/>
        </w:rPr>
      </w:pPr>
      <w:r w:rsidRPr="00DF226A">
        <w:rPr>
          <w:highlight w:val="white"/>
        </w:rPr>
        <w:t xml:space="preserve">    }</w:t>
      </w:r>
    </w:p>
    <w:p w14:paraId="35AFC959" w14:textId="77777777" w:rsidR="00DF226A" w:rsidRPr="00DF226A" w:rsidRDefault="00DF226A" w:rsidP="00DF226A">
      <w:pPr>
        <w:pStyle w:val="Code"/>
        <w:rPr>
          <w:highlight w:val="white"/>
        </w:rPr>
      </w:pPr>
      <w:r w:rsidRPr="00DF226A">
        <w:rPr>
          <w:highlight w:val="white"/>
        </w:rPr>
        <w:t xml:space="preserve">  </w:t>
      </w:r>
    </w:p>
    <w:p w14:paraId="33CC33F9" w14:textId="77777777" w:rsidR="00DF226A" w:rsidRPr="00DF226A" w:rsidRDefault="00DF226A" w:rsidP="00DF226A">
      <w:pPr>
        <w:pStyle w:val="Code"/>
        <w:rPr>
          <w:highlight w:val="white"/>
        </w:rPr>
      </w:pPr>
      <w:r w:rsidRPr="00DF226A">
        <w:rPr>
          <w:highlight w:val="white"/>
        </w:rPr>
        <w:t xml:space="preserve">    public ISet&lt;MiddleCode&gt; NextSet {</w:t>
      </w:r>
    </w:p>
    <w:p w14:paraId="3BF2ACBA" w14:textId="77777777" w:rsidR="00DF226A" w:rsidRPr="00DF226A" w:rsidRDefault="00DF226A" w:rsidP="00DF226A">
      <w:pPr>
        <w:pStyle w:val="Code"/>
        <w:rPr>
          <w:highlight w:val="white"/>
        </w:rPr>
      </w:pPr>
      <w:r w:rsidRPr="00DF226A">
        <w:rPr>
          <w:highlight w:val="white"/>
        </w:rPr>
        <w:t xml:space="preserve">      get { return m_nextSet; }</w:t>
      </w:r>
    </w:p>
    <w:p w14:paraId="67D92A2B" w14:textId="77777777" w:rsidR="00DF226A" w:rsidRPr="00DF226A" w:rsidRDefault="00DF226A" w:rsidP="00DF226A">
      <w:pPr>
        <w:pStyle w:val="Code"/>
        <w:rPr>
          <w:highlight w:val="white"/>
        </w:rPr>
      </w:pPr>
      <w:r w:rsidRPr="00DF226A">
        <w:rPr>
          <w:highlight w:val="white"/>
        </w:rPr>
        <w:t xml:space="preserve">    }</w:t>
      </w:r>
    </w:p>
    <w:p w14:paraId="04333247" w14:textId="77777777" w:rsidR="009E6D84" w:rsidRPr="009E6D84" w:rsidRDefault="009E6D84" w:rsidP="009E6D84">
      <w:pPr>
        <w:pStyle w:val="Code"/>
        <w:rPr>
          <w:highlight w:val="white"/>
        </w:rPr>
      </w:pPr>
      <w:r w:rsidRPr="009E6D84">
        <w:rPr>
          <w:highlight w:val="white"/>
        </w:rPr>
        <w:t xml:space="preserve">  }</w:t>
      </w:r>
    </w:p>
    <w:p w14:paraId="6926AB7A" w14:textId="4634049E" w:rsidR="009E6D84" w:rsidRDefault="009E6D84" w:rsidP="009E6D84">
      <w:pPr>
        <w:pStyle w:val="Code"/>
        <w:rPr>
          <w:highlight w:val="white"/>
        </w:rPr>
      </w:pPr>
      <w:r w:rsidRPr="009E6D84">
        <w:rPr>
          <w:highlight w:val="white"/>
        </w:rPr>
        <w:t>}</w:t>
      </w:r>
    </w:p>
    <w:p w14:paraId="034F4445" w14:textId="040E5D59" w:rsidR="008F23C8" w:rsidRDefault="00DB156E" w:rsidP="00DB156E">
      <w:pPr>
        <w:rPr>
          <w:highlight w:val="white"/>
        </w:rPr>
      </w:pPr>
      <w:r>
        <w:rPr>
          <w:highlight w:val="white"/>
        </w:rPr>
        <w:t xml:space="preserve">Then we </w:t>
      </w:r>
      <w:r w:rsidR="00C73436">
        <w:rPr>
          <w:highlight w:val="white"/>
        </w:rPr>
        <w:t>look</w:t>
      </w:r>
      <w:r>
        <w:rPr>
          <w:highlight w:val="white"/>
        </w:rPr>
        <w:t xml:space="preserve"> at the </w:t>
      </w:r>
      <w:r w:rsidRPr="00DB156E">
        <w:rPr>
          <w:rStyle w:val="KeyWord0"/>
          <w:highlight w:val="white"/>
        </w:rPr>
        <w:t>Expression</w:t>
      </w:r>
      <w:r>
        <w:rPr>
          <w:highlight w:val="white"/>
        </w:rPr>
        <w:t xml:space="preserve"> class.</w:t>
      </w:r>
      <w:r w:rsidR="0070626D">
        <w:rPr>
          <w:highlight w:val="white"/>
        </w:rPr>
        <w:t xml:space="preserve"> It handles a </w:t>
      </w:r>
      <w:r w:rsidR="006738E8">
        <w:rPr>
          <w:highlight w:val="white"/>
        </w:rPr>
        <w:t>symbol, a register, and a</w:t>
      </w:r>
      <w:r w:rsidR="0070626D">
        <w:rPr>
          <w:highlight w:val="white"/>
        </w:rPr>
        <w:t xml:space="preserve"> short and </w:t>
      </w:r>
      <w:r w:rsidR="000F0CB9">
        <w:rPr>
          <w:highlight w:val="white"/>
        </w:rPr>
        <w:t xml:space="preserve">a </w:t>
      </w:r>
      <w:r w:rsidR="0070626D">
        <w:rPr>
          <w:highlight w:val="white"/>
        </w:rPr>
        <w:t>long list</w:t>
      </w:r>
      <w:r w:rsidR="000F0CB9">
        <w:rPr>
          <w:highlight w:val="white"/>
        </w:rPr>
        <w:t xml:space="preserve">. </w:t>
      </w:r>
      <w:r w:rsidR="002B259D">
        <w:rPr>
          <w:highlight w:val="white"/>
        </w:rPr>
        <w:t xml:space="preserve">The </w:t>
      </w:r>
      <w:r w:rsidR="002B259D" w:rsidRPr="002B259D">
        <w:rPr>
          <w:highlight w:val="white"/>
        </w:rPr>
        <w:t>register</w:t>
      </w:r>
      <w:r w:rsidR="002B259D">
        <w:rPr>
          <w:highlight w:val="white"/>
        </w:rPr>
        <w:t xml:space="preserve"> parameter is used in system calls when we need to access or assign specific register. </w:t>
      </w:r>
      <w:r w:rsidR="000F0CB9">
        <w:rPr>
          <w:highlight w:val="white"/>
        </w:rPr>
        <w:t>The difference between the short and long list is that the short list</w:t>
      </w:r>
      <w:r w:rsidR="00D3047B">
        <w:rPr>
          <w:highlight w:val="white"/>
        </w:rPr>
        <w:t xml:space="preserve"> h</w:t>
      </w:r>
      <w:r w:rsidR="000F0CB9">
        <w:rPr>
          <w:highlight w:val="white"/>
        </w:rPr>
        <w:t xml:space="preserve">olds </w:t>
      </w:r>
      <w:r w:rsidR="00D3047B">
        <w:rPr>
          <w:highlight w:val="white"/>
        </w:rPr>
        <w:t xml:space="preserve">only the </w:t>
      </w:r>
      <w:r w:rsidR="000F0CB9">
        <w:rPr>
          <w:highlight w:val="white"/>
        </w:rPr>
        <w:t>side</w:t>
      </w:r>
      <w:r w:rsidR="00A23B3B">
        <w:rPr>
          <w:highlight w:val="white"/>
        </w:rPr>
        <w:t xml:space="preserve"> </w:t>
      </w:r>
      <w:r w:rsidR="000F0CB9">
        <w:rPr>
          <w:highlight w:val="white"/>
        </w:rPr>
        <w:t xml:space="preserve">effects of the expression. For instance, in the </w:t>
      </w:r>
      <w:r w:rsidR="006979F2">
        <w:rPr>
          <w:highlight w:val="white"/>
        </w:rPr>
        <w:t xml:space="preserve">following </w:t>
      </w:r>
      <w:r w:rsidR="000F0CB9">
        <w:rPr>
          <w:highlight w:val="white"/>
        </w:rPr>
        <w:t>expression</w:t>
      </w:r>
      <w:r w:rsidR="006979F2" w:rsidRPr="006979F2">
        <w:rPr>
          <w:highlight w:val="white"/>
        </w:rPr>
        <w:t xml:space="preserve"> </w:t>
      </w:r>
      <w:r w:rsidR="006979F2">
        <w:rPr>
          <w:highlight w:val="white"/>
        </w:rPr>
        <w:t>the long list holds the whole expression</w:t>
      </w:r>
      <w:r w:rsidR="006B23C4">
        <w:rPr>
          <w:highlight w:val="white"/>
        </w:rPr>
        <w:t>:</w:t>
      </w:r>
      <w:r w:rsidR="006979F2">
        <w:rPr>
          <w:highlight w:val="white"/>
        </w:rPr>
        <w:t xml:space="preserve"> the function call, decrement, and addition</w:t>
      </w:r>
      <w:r w:rsidR="006B23C4">
        <w:rPr>
          <w:highlight w:val="white"/>
        </w:rPr>
        <w:t>. T</w:t>
      </w:r>
      <w:r w:rsidR="006979F2">
        <w:rPr>
          <w:highlight w:val="white"/>
        </w:rPr>
        <w:t xml:space="preserve">he </w:t>
      </w:r>
      <w:r w:rsidR="006B23C4">
        <w:rPr>
          <w:highlight w:val="white"/>
        </w:rPr>
        <w:t xml:space="preserve">short list </w:t>
      </w:r>
      <w:r w:rsidR="008E3D7C">
        <w:rPr>
          <w:highlight w:val="white"/>
        </w:rPr>
        <w:t>holds only the side</w:t>
      </w:r>
      <w:r w:rsidR="00A23B3B">
        <w:rPr>
          <w:highlight w:val="white"/>
        </w:rPr>
        <w:t xml:space="preserve"> </w:t>
      </w:r>
      <w:r w:rsidR="008E3D7C">
        <w:rPr>
          <w:highlight w:val="white"/>
        </w:rPr>
        <w:t>effe</w:t>
      </w:r>
      <w:r w:rsidR="00C14DB2">
        <w:rPr>
          <w:highlight w:val="white"/>
        </w:rPr>
        <w:t>c</w:t>
      </w:r>
      <w:r w:rsidR="008E3D7C">
        <w:rPr>
          <w:highlight w:val="white"/>
        </w:rPr>
        <w:t xml:space="preserve">ts: the function call and </w:t>
      </w:r>
      <w:r w:rsidR="008F23C8">
        <w:rPr>
          <w:highlight w:val="white"/>
        </w:rPr>
        <w:t xml:space="preserve">decrement, </w:t>
      </w:r>
      <w:r w:rsidR="006979F2">
        <w:rPr>
          <w:highlight w:val="white"/>
        </w:rPr>
        <w:t>but not the addition</w:t>
      </w:r>
      <w:r w:rsidR="008F23C8">
        <w:rPr>
          <w:highlight w:val="white"/>
        </w:rPr>
        <w:t>.</w:t>
      </w:r>
    </w:p>
    <w:p w14:paraId="093A60FC" w14:textId="12FAACF0" w:rsidR="00D7781D" w:rsidRDefault="00D7781D" w:rsidP="00D7781D">
      <w:pPr>
        <w:pStyle w:val="Code"/>
        <w:rPr>
          <w:highlight w:val="white"/>
        </w:rPr>
      </w:pPr>
      <w:r>
        <w:rPr>
          <w:highlight w:val="white"/>
        </w:rPr>
        <w:t>f(x) + a--;</w:t>
      </w:r>
    </w:p>
    <w:p w14:paraId="35C92A90" w14:textId="4521CEE0" w:rsidR="008F23C8" w:rsidRDefault="008F23C8" w:rsidP="008F23C8">
      <w:pPr>
        <w:rPr>
          <w:highlight w:val="white"/>
        </w:rPr>
      </w:pPr>
      <w:r>
        <w:rPr>
          <w:highlight w:val="white"/>
        </w:rPr>
        <w:t xml:space="preserve">The following statement is correct, but in holds no side-effects, its short list </w:t>
      </w:r>
      <w:r w:rsidR="00AC1031">
        <w:rPr>
          <w:highlight w:val="white"/>
        </w:rPr>
        <w:t>will be</w:t>
      </w:r>
      <w:r>
        <w:rPr>
          <w:highlight w:val="white"/>
        </w:rPr>
        <w:t xml:space="preserve"> empty, and it will </w:t>
      </w:r>
      <w:r w:rsidR="00AC1031">
        <w:rPr>
          <w:highlight w:val="white"/>
        </w:rPr>
        <w:t>eventually be</w:t>
      </w:r>
      <w:r>
        <w:rPr>
          <w:highlight w:val="white"/>
        </w:rPr>
        <w:t xml:space="preserve"> ignored by the compiler.</w:t>
      </w:r>
    </w:p>
    <w:p w14:paraId="53A43FDB" w14:textId="1C5359B1" w:rsidR="008F23C8" w:rsidRDefault="008F23C8" w:rsidP="008F23C8">
      <w:pPr>
        <w:pStyle w:val="Code"/>
        <w:rPr>
          <w:highlight w:val="white"/>
        </w:rPr>
      </w:pPr>
      <w:r>
        <w:rPr>
          <w:highlight w:val="white"/>
        </w:rPr>
        <w:lastRenderedPageBreak/>
        <w:t>a + (b * c);</w:t>
      </w:r>
    </w:p>
    <w:p w14:paraId="5725BF2F" w14:textId="28AA5DAE" w:rsidR="00627081" w:rsidRDefault="00627081" w:rsidP="00627081">
      <w:pPr>
        <w:pStyle w:val="CodeHeader"/>
        <w:rPr>
          <w:highlight w:val="white"/>
        </w:rPr>
      </w:pPr>
      <w:r>
        <w:rPr>
          <w:highlight w:val="white"/>
        </w:rPr>
        <w:t>Expression.cs</w:t>
      </w:r>
    </w:p>
    <w:p w14:paraId="7247DD7D" w14:textId="77777777" w:rsidR="00627081" w:rsidRPr="00627081" w:rsidRDefault="00627081" w:rsidP="00627081">
      <w:pPr>
        <w:pStyle w:val="Code"/>
        <w:rPr>
          <w:highlight w:val="white"/>
        </w:rPr>
      </w:pPr>
      <w:r w:rsidRPr="00627081">
        <w:rPr>
          <w:highlight w:val="white"/>
        </w:rPr>
        <w:t>using System.Numerics;</w:t>
      </w:r>
    </w:p>
    <w:p w14:paraId="4A090151" w14:textId="77777777" w:rsidR="00627081" w:rsidRPr="00627081" w:rsidRDefault="00627081" w:rsidP="00627081">
      <w:pPr>
        <w:pStyle w:val="Code"/>
        <w:rPr>
          <w:highlight w:val="white"/>
        </w:rPr>
      </w:pPr>
      <w:r w:rsidRPr="00627081">
        <w:rPr>
          <w:highlight w:val="white"/>
        </w:rPr>
        <w:t>using System.Collections.Generic;</w:t>
      </w:r>
    </w:p>
    <w:p w14:paraId="56845279" w14:textId="77777777" w:rsidR="00627081" w:rsidRPr="00627081" w:rsidRDefault="00627081" w:rsidP="00627081">
      <w:pPr>
        <w:pStyle w:val="Code"/>
        <w:rPr>
          <w:highlight w:val="white"/>
        </w:rPr>
      </w:pPr>
    </w:p>
    <w:p w14:paraId="2D5CC1D4" w14:textId="77777777" w:rsidR="00627081" w:rsidRPr="00627081" w:rsidRDefault="00627081" w:rsidP="00627081">
      <w:pPr>
        <w:pStyle w:val="Code"/>
        <w:rPr>
          <w:highlight w:val="white"/>
        </w:rPr>
      </w:pPr>
      <w:r w:rsidRPr="00627081">
        <w:rPr>
          <w:highlight w:val="white"/>
        </w:rPr>
        <w:t>namespace CCompiler {</w:t>
      </w:r>
    </w:p>
    <w:p w14:paraId="5A849BA2" w14:textId="77777777" w:rsidR="00627081" w:rsidRPr="00627081" w:rsidRDefault="00627081" w:rsidP="00627081">
      <w:pPr>
        <w:pStyle w:val="Code"/>
        <w:rPr>
          <w:highlight w:val="white"/>
        </w:rPr>
      </w:pPr>
      <w:r w:rsidRPr="00627081">
        <w:rPr>
          <w:highlight w:val="white"/>
        </w:rPr>
        <w:t xml:space="preserve">  public class Expression {</w:t>
      </w:r>
    </w:p>
    <w:p w14:paraId="2C5389D8" w14:textId="77777777" w:rsidR="00627081" w:rsidRPr="00627081" w:rsidRDefault="00627081" w:rsidP="00627081">
      <w:pPr>
        <w:pStyle w:val="Code"/>
        <w:rPr>
          <w:highlight w:val="white"/>
        </w:rPr>
      </w:pPr>
      <w:r w:rsidRPr="00627081">
        <w:rPr>
          <w:highlight w:val="white"/>
        </w:rPr>
        <w:t xml:space="preserve">    private Symbol m_symbol;</w:t>
      </w:r>
    </w:p>
    <w:p w14:paraId="1BDBDDD7" w14:textId="77777777" w:rsidR="00627081" w:rsidRPr="00627081" w:rsidRDefault="00627081" w:rsidP="00627081">
      <w:pPr>
        <w:pStyle w:val="Code"/>
        <w:rPr>
          <w:highlight w:val="white"/>
        </w:rPr>
      </w:pPr>
      <w:r w:rsidRPr="00627081">
        <w:rPr>
          <w:highlight w:val="white"/>
        </w:rPr>
        <w:t xml:space="preserve">    private List&lt;MiddleCode&gt; m_shortList;</w:t>
      </w:r>
    </w:p>
    <w:p w14:paraId="5CDA47B0" w14:textId="77777777" w:rsidR="00627081" w:rsidRPr="00627081" w:rsidRDefault="00627081" w:rsidP="00627081">
      <w:pPr>
        <w:pStyle w:val="Code"/>
        <w:rPr>
          <w:highlight w:val="white"/>
        </w:rPr>
      </w:pPr>
      <w:r w:rsidRPr="00627081">
        <w:rPr>
          <w:highlight w:val="white"/>
        </w:rPr>
        <w:t xml:space="preserve">    private List&lt;MiddleCode&gt; m_longList;</w:t>
      </w:r>
    </w:p>
    <w:p w14:paraId="3CFD08D3" w14:textId="77777777" w:rsidR="00627081" w:rsidRPr="00627081" w:rsidRDefault="00627081" w:rsidP="00627081">
      <w:pPr>
        <w:pStyle w:val="Code"/>
        <w:rPr>
          <w:highlight w:val="white"/>
        </w:rPr>
      </w:pPr>
      <w:r w:rsidRPr="00627081">
        <w:rPr>
          <w:highlight w:val="white"/>
        </w:rPr>
        <w:t xml:space="preserve">    private Register? m_register;</w:t>
      </w:r>
    </w:p>
    <w:p w14:paraId="524850FB" w14:textId="77777777" w:rsidR="00627081" w:rsidRPr="00627081" w:rsidRDefault="00627081" w:rsidP="00627081">
      <w:pPr>
        <w:pStyle w:val="Code"/>
        <w:rPr>
          <w:highlight w:val="white"/>
        </w:rPr>
      </w:pPr>
      <w:r w:rsidRPr="00627081">
        <w:rPr>
          <w:highlight w:val="white"/>
        </w:rPr>
        <w:t xml:space="preserve">  </w:t>
      </w:r>
    </w:p>
    <w:p w14:paraId="3B578E37" w14:textId="77777777" w:rsidR="00627081" w:rsidRPr="00627081" w:rsidRDefault="00627081" w:rsidP="00627081">
      <w:pPr>
        <w:pStyle w:val="Code"/>
        <w:rPr>
          <w:highlight w:val="white"/>
        </w:rPr>
      </w:pPr>
      <w:r w:rsidRPr="00627081">
        <w:rPr>
          <w:highlight w:val="white"/>
        </w:rPr>
        <w:t xml:space="preserve">    public Expression(Symbol symbol, List&lt;MiddleCode&gt; shortList,</w:t>
      </w:r>
    </w:p>
    <w:p w14:paraId="28F7B670" w14:textId="77777777" w:rsidR="00627081" w:rsidRPr="00627081" w:rsidRDefault="00627081" w:rsidP="00627081">
      <w:pPr>
        <w:pStyle w:val="Code"/>
        <w:rPr>
          <w:highlight w:val="white"/>
        </w:rPr>
      </w:pPr>
      <w:r w:rsidRPr="00627081">
        <w:rPr>
          <w:highlight w:val="white"/>
        </w:rPr>
        <w:t xml:space="preserve">                      List&lt;MiddleCode&gt; longList, Register? register = null) {</w:t>
      </w:r>
    </w:p>
    <w:p w14:paraId="421EB417" w14:textId="77777777" w:rsidR="00627081" w:rsidRPr="00627081" w:rsidRDefault="00627081" w:rsidP="00627081">
      <w:pPr>
        <w:pStyle w:val="Code"/>
        <w:rPr>
          <w:highlight w:val="white"/>
        </w:rPr>
      </w:pPr>
      <w:r w:rsidRPr="00627081">
        <w:rPr>
          <w:highlight w:val="white"/>
        </w:rPr>
        <w:t xml:space="preserve">      m_symbol = symbol;</w:t>
      </w:r>
    </w:p>
    <w:p w14:paraId="2EEFA22F" w14:textId="77777777" w:rsidR="00627081" w:rsidRPr="00627081" w:rsidRDefault="00627081" w:rsidP="00627081">
      <w:pPr>
        <w:pStyle w:val="Code"/>
        <w:rPr>
          <w:highlight w:val="white"/>
        </w:rPr>
      </w:pPr>
      <w:r w:rsidRPr="00627081">
        <w:rPr>
          <w:highlight w:val="white"/>
        </w:rPr>
        <w:t xml:space="preserve">      m_shortList = (shortList != null) ? shortList : (new List&lt;MiddleCode&gt;());</w:t>
      </w:r>
    </w:p>
    <w:p w14:paraId="3A2DB805" w14:textId="77777777" w:rsidR="00627081" w:rsidRPr="00627081" w:rsidRDefault="00627081" w:rsidP="00627081">
      <w:pPr>
        <w:pStyle w:val="Code"/>
        <w:rPr>
          <w:highlight w:val="white"/>
        </w:rPr>
      </w:pPr>
      <w:r w:rsidRPr="00627081">
        <w:rPr>
          <w:highlight w:val="white"/>
        </w:rPr>
        <w:t xml:space="preserve">      m_longList = (longList != null) ? longList : (new List&lt;MiddleCode&gt;());</w:t>
      </w:r>
    </w:p>
    <w:p w14:paraId="06F97495" w14:textId="77777777" w:rsidR="00627081" w:rsidRPr="00627081" w:rsidRDefault="00627081" w:rsidP="00627081">
      <w:pPr>
        <w:pStyle w:val="Code"/>
        <w:rPr>
          <w:highlight w:val="white"/>
        </w:rPr>
      </w:pPr>
      <w:r w:rsidRPr="00627081">
        <w:rPr>
          <w:highlight w:val="white"/>
        </w:rPr>
        <w:t xml:space="preserve">      m_register = register;</w:t>
      </w:r>
    </w:p>
    <w:p w14:paraId="2AFA26A9" w14:textId="77777777" w:rsidR="00627081" w:rsidRPr="00627081" w:rsidRDefault="00627081" w:rsidP="00627081">
      <w:pPr>
        <w:pStyle w:val="Code"/>
        <w:rPr>
          <w:highlight w:val="white"/>
        </w:rPr>
      </w:pPr>
      <w:r w:rsidRPr="00627081">
        <w:rPr>
          <w:highlight w:val="white"/>
        </w:rPr>
        <w:t xml:space="preserve">    }</w:t>
      </w:r>
    </w:p>
    <w:p w14:paraId="59A9F384" w14:textId="77777777" w:rsidR="00627081" w:rsidRPr="00627081" w:rsidRDefault="00627081" w:rsidP="00627081">
      <w:pPr>
        <w:pStyle w:val="Code"/>
        <w:rPr>
          <w:highlight w:val="white"/>
        </w:rPr>
      </w:pPr>
      <w:r w:rsidRPr="00627081">
        <w:rPr>
          <w:highlight w:val="white"/>
        </w:rPr>
        <w:t xml:space="preserve">  </w:t>
      </w:r>
    </w:p>
    <w:p w14:paraId="67EFEBCA" w14:textId="77777777" w:rsidR="00627081" w:rsidRPr="00627081" w:rsidRDefault="00627081" w:rsidP="00627081">
      <w:pPr>
        <w:pStyle w:val="Code"/>
        <w:rPr>
          <w:highlight w:val="white"/>
        </w:rPr>
      </w:pPr>
      <w:r w:rsidRPr="00627081">
        <w:rPr>
          <w:highlight w:val="white"/>
        </w:rPr>
        <w:t xml:space="preserve">    public Symbol Symbol {</w:t>
      </w:r>
    </w:p>
    <w:p w14:paraId="7A35803E" w14:textId="77777777" w:rsidR="00627081" w:rsidRPr="00627081" w:rsidRDefault="00627081" w:rsidP="00627081">
      <w:pPr>
        <w:pStyle w:val="Code"/>
        <w:rPr>
          <w:highlight w:val="white"/>
        </w:rPr>
      </w:pPr>
      <w:r w:rsidRPr="00627081">
        <w:rPr>
          <w:highlight w:val="white"/>
        </w:rPr>
        <w:t xml:space="preserve">      get { return m_symbol; }</w:t>
      </w:r>
    </w:p>
    <w:p w14:paraId="7185BEE2" w14:textId="77777777" w:rsidR="00627081" w:rsidRPr="00627081" w:rsidRDefault="00627081" w:rsidP="00627081">
      <w:pPr>
        <w:pStyle w:val="Code"/>
        <w:rPr>
          <w:highlight w:val="white"/>
        </w:rPr>
      </w:pPr>
      <w:r w:rsidRPr="00627081">
        <w:rPr>
          <w:highlight w:val="white"/>
        </w:rPr>
        <w:t xml:space="preserve">    }</w:t>
      </w:r>
    </w:p>
    <w:p w14:paraId="32F8E7C0" w14:textId="77777777" w:rsidR="00627081" w:rsidRPr="00627081" w:rsidRDefault="00627081" w:rsidP="00627081">
      <w:pPr>
        <w:pStyle w:val="Code"/>
        <w:rPr>
          <w:highlight w:val="white"/>
        </w:rPr>
      </w:pPr>
    </w:p>
    <w:p w14:paraId="11DF9023" w14:textId="77777777" w:rsidR="00627081" w:rsidRPr="00627081" w:rsidRDefault="00627081" w:rsidP="00627081">
      <w:pPr>
        <w:pStyle w:val="Code"/>
        <w:rPr>
          <w:highlight w:val="white"/>
        </w:rPr>
      </w:pPr>
      <w:r w:rsidRPr="00627081">
        <w:rPr>
          <w:highlight w:val="white"/>
        </w:rPr>
        <w:t xml:space="preserve">    public List&lt;MiddleCode&gt; ShortList {</w:t>
      </w:r>
    </w:p>
    <w:p w14:paraId="48A94AF5" w14:textId="77777777" w:rsidR="00627081" w:rsidRPr="00627081" w:rsidRDefault="00627081" w:rsidP="00627081">
      <w:pPr>
        <w:pStyle w:val="Code"/>
        <w:rPr>
          <w:highlight w:val="white"/>
        </w:rPr>
      </w:pPr>
      <w:r w:rsidRPr="00627081">
        <w:rPr>
          <w:highlight w:val="white"/>
        </w:rPr>
        <w:t xml:space="preserve">      get { return m_shortList; }</w:t>
      </w:r>
    </w:p>
    <w:p w14:paraId="21AD7458" w14:textId="77777777" w:rsidR="00627081" w:rsidRPr="00627081" w:rsidRDefault="00627081" w:rsidP="00627081">
      <w:pPr>
        <w:pStyle w:val="Code"/>
        <w:rPr>
          <w:highlight w:val="white"/>
        </w:rPr>
      </w:pPr>
      <w:r w:rsidRPr="00627081">
        <w:rPr>
          <w:highlight w:val="white"/>
        </w:rPr>
        <w:t xml:space="preserve">    }</w:t>
      </w:r>
    </w:p>
    <w:p w14:paraId="1655178F" w14:textId="77777777" w:rsidR="00627081" w:rsidRPr="00627081" w:rsidRDefault="00627081" w:rsidP="00627081">
      <w:pPr>
        <w:pStyle w:val="Code"/>
        <w:rPr>
          <w:highlight w:val="white"/>
        </w:rPr>
      </w:pPr>
    </w:p>
    <w:p w14:paraId="59757648" w14:textId="77777777" w:rsidR="00627081" w:rsidRPr="00627081" w:rsidRDefault="00627081" w:rsidP="00627081">
      <w:pPr>
        <w:pStyle w:val="Code"/>
        <w:rPr>
          <w:highlight w:val="white"/>
        </w:rPr>
      </w:pPr>
      <w:r w:rsidRPr="00627081">
        <w:rPr>
          <w:highlight w:val="white"/>
        </w:rPr>
        <w:t xml:space="preserve">    public List&lt;MiddleCode&gt; LongList {</w:t>
      </w:r>
    </w:p>
    <w:p w14:paraId="0A477DE1" w14:textId="77777777" w:rsidR="00627081" w:rsidRPr="00627081" w:rsidRDefault="00627081" w:rsidP="00627081">
      <w:pPr>
        <w:pStyle w:val="Code"/>
        <w:rPr>
          <w:highlight w:val="white"/>
        </w:rPr>
      </w:pPr>
      <w:r w:rsidRPr="00627081">
        <w:rPr>
          <w:highlight w:val="white"/>
        </w:rPr>
        <w:t xml:space="preserve">      get { return m_longList; }</w:t>
      </w:r>
    </w:p>
    <w:p w14:paraId="73B4CC6B" w14:textId="77777777" w:rsidR="00627081" w:rsidRPr="00627081" w:rsidRDefault="00627081" w:rsidP="00627081">
      <w:pPr>
        <w:pStyle w:val="Code"/>
        <w:rPr>
          <w:highlight w:val="white"/>
        </w:rPr>
      </w:pPr>
      <w:r w:rsidRPr="00627081">
        <w:rPr>
          <w:highlight w:val="white"/>
        </w:rPr>
        <w:t xml:space="preserve">    }</w:t>
      </w:r>
    </w:p>
    <w:p w14:paraId="7A132119" w14:textId="77777777" w:rsidR="00627081" w:rsidRPr="00627081" w:rsidRDefault="00627081" w:rsidP="00627081">
      <w:pPr>
        <w:pStyle w:val="Code"/>
        <w:rPr>
          <w:highlight w:val="white"/>
        </w:rPr>
      </w:pPr>
    </w:p>
    <w:p w14:paraId="4AE9C294" w14:textId="77777777" w:rsidR="00627081" w:rsidRPr="00627081" w:rsidRDefault="00627081" w:rsidP="00627081">
      <w:pPr>
        <w:pStyle w:val="Code"/>
        <w:rPr>
          <w:highlight w:val="white"/>
        </w:rPr>
      </w:pPr>
      <w:r w:rsidRPr="00627081">
        <w:rPr>
          <w:highlight w:val="white"/>
        </w:rPr>
        <w:t xml:space="preserve">    public Register? Register {</w:t>
      </w:r>
    </w:p>
    <w:p w14:paraId="04DA8368" w14:textId="77777777" w:rsidR="00627081" w:rsidRPr="00627081" w:rsidRDefault="00627081" w:rsidP="00627081">
      <w:pPr>
        <w:pStyle w:val="Code"/>
        <w:rPr>
          <w:highlight w:val="white"/>
        </w:rPr>
      </w:pPr>
      <w:r w:rsidRPr="00627081">
        <w:rPr>
          <w:highlight w:val="white"/>
        </w:rPr>
        <w:t xml:space="preserve">      get { return m_register; }</w:t>
      </w:r>
    </w:p>
    <w:p w14:paraId="4DEFE5E0" w14:textId="77777777" w:rsidR="00627081" w:rsidRPr="00627081" w:rsidRDefault="00627081" w:rsidP="00627081">
      <w:pPr>
        <w:pStyle w:val="Code"/>
        <w:rPr>
          <w:highlight w:val="white"/>
        </w:rPr>
      </w:pPr>
      <w:r w:rsidRPr="00627081">
        <w:rPr>
          <w:highlight w:val="white"/>
        </w:rPr>
        <w:t xml:space="preserve">    }</w:t>
      </w:r>
    </w:p>
    <w:p w14:paraId="0752ABF4" w14:textId="77777777" w:rsidR="00627081" w:rsidRPr="00627081" w:rsidRDefault="00627081" w:rsidP="00627081">
      <w:pPr>
        <w:pStyle w:val="Code"/>
        <w:rPr>
          <w:highlight w:val="white"/>
        </w:rPr>
      </w:pPr>
    </w:p>
    <w:p w14:paraId="099B607F" w14:textId="77777777" w:rsidR="00627081" w:rsidRPr="00627081" w:rsidRDefault="00627081" w:rsidP="00627081">
      <w:pPr>
        <w:pStyle w:val="Code"/>
        <w:rPr>
          <w:highlight w:val="white"/>
        </w:rPr>
      </w:pPr>
      <w:r w:rsidRPr="00627081">
        <w:rPr>
          <w:highlight w:val="white"/>
        </w:rPr>
        <w:t xml:space="preserve">    public override string ToString() {</w:t>
      </w:r>
    </w:p>
    <w:p w14:paraId="28D1AC19" w14:textId="77777777" w:rsidR="00627081" w:rsidRPr="00627081" w:rsidRDefault="00627081" w:rsidP="00627081">
      <w:pPr>
        <w:pStyle w:val="Code"/>
        <w:rPr>
          <w:highlight w:val="white"/>
        </w:rPr>
      </w:pPr>
      <w:r w:rsidRPr="00627081">
        <w:rPr>
          <w:highlight w:val="white"/>
        </w:rPr>
        <w:t xml:space="preserve">      return m_symbol.ToString();</w:t>
      </w:r>
    </w:p>
    <w:p w14:paraId="0EC40B42" w14:textId="77777777" w:rsidR="00627081" w:rsidRPr="00627081" w:rsidRDefault="00627081" w:rsidP="00627081">
      <w:pPr>
        <w:pStyle w:val="Code"/>
        <w:rPr>
          <w:highlight w:val="white"/>
        </w:rPr>
      </w:pPr>
      <w:r w:rsidRPr="00627081">
        <w:rPr>
          <w:highlight w:val="white"/>
        </w:rPr>
        <w:t xml:space="preserve">    }</w:t>
      </w:r>
    </w:p>
    <w:p w14:paraId="11F0A418" w14:textId="77777777" w:rsidR="00627081" w:rsidRPr="00627081" w:rsidRDefault="00627081" w:rsidP="00627081">
      <w:pPr>
        <w:pStyle w:val="Code"/>
        <w:rPr>
          <w:highlight w:val="white"/>
        </w:rPr>
      </w:pPr>
      <w:r w:rsidRPr="00627081">
        <w:rPr>
          <w:highlight w:val="white"/>
        </w:rPr>
        <w:t xml:space="preserve">  }</w:t>
      </w:r>
    </w:p>
    <w:p w14:paraId="136EEBC8" w14:textId="57D3DA46" w:rsidR="00DB156E" w:rsidRPr="00627081" w:rsidRDefault="00627081" w:rsidP="00627081">
      <w:pPr>
        <w:pStyle w:val="Code"/>
        <w:rPr>
          <w:highlight w:val="white"/>
        </w:rPr>
      </w:pPr>
      <w:r w:rsidRPr="00627081">
        <w:rPr>
          <w:highlight w:val="white"/>
        </w:rPr>
        <w:t>}</w:t>
      </w:r>
    </w:p>
    <w:p w14:paraId="12CA0781" w14:textId="77777777" w:rsidR="00B45AC2" w:rsidRPr="00986814" w:rsidRDefault="00B45AC2" w:rsidP="00B45AC2">
      <w:r>
        <w:t xml:space="preserve">The </w:t>
      </w:r>
      <w:r w:rsidRPr="00EA67E8">
        <w:rPr>
          <w:rStyle w:val="CodeInText"/>
        </w:rPr>
        <w:t>if</w:t>
      </w:r>
      <w:r>
        <w:t xml:space="preserve"> statement backpatches the true set to the beginning of the statement and the false set to the middle code instruction following the statement. The </w:t>
      </w:r>
      <w:r w:rsidRPr="00EA67E8">
        <w:rPr>
          <w:rStyle w:val="CodeInText"/>
        </w:rPr>
        <w:t>if-else</w:t>
      </w:r>
      <w:r>
        <w:t xml:space="preserve"> statement backpatches the true set to the beginning of the true statement and the false set to the beginning of the false statement.</w:t>
      </w:r>
    </w:p>
    <w:p w14:paraId="1FC2621D" w14:textId="79E546B7" w:rsidR="00B77A5B" w:rsidRPr="009E6D84" w:rsidRDefault="001E238E" w:rsidP="001E238E">
      <w:pPr>
        <w:rPr>
          <w:highlight w:val="white"/>
        </w:rPr>
      </w:pPr>
      <w:r>
        <w:rPr>
          <w:highlight w:val="white"/>
        </w:rPr>
        <w:t xml:space="preserve">The </w:t>
      </w:r>
      <w:r w:rsidRPr="001E238E">
        <w:rPr>
          <w:rStyle w:val="KeyWord0"/>
          <w:highlight w:val="white"/>
        </w:rPr>
        <w:t>IfStatement</w:t>
      </w:r>
      <w:r>
        <w:rPr>
          <w:highlight w:val="white"/>
        </w:rPr>
        <w:t xml:space="preserve"> </w:t>
      </w:r>
      <w:r w:rsidR="00DE46F3">
        <w:rPr>
          <w:highlight w:val="white"/>
        </w:rPr>
        <w:t xml:space="preserve">method </w:t>
      </w:r>
      <w:r w:rsidR="005119D1">
        <w:rPr>
          <w:highlight w:val="white"/>
        </w:rPr>
        <w:t xml:space="preserve">handles the if statement of the parser. Since the if-statement accepts logical expressions only, we need to start </w:t>
      </w:r>
      <w:r w:rsidR="00D73EE8">
        <w:rPr>
          <w:highlight w:val="white"/>
        </w:rPr>
        <w:t>with making sure the expression is or becomes a logical expression.</w:t>
      </w:r>
    </w:p>
    <w:p w14:paraId="6716CCEF" w14:textId="2F805416" w:rsidR="00CA5B2D" w:rsidRDefault="00CA5B2D" w:rsidP="009E6D84">
      <w:pPr>
        <w:pStyle w:val="CodeHeader"/>
        <w:rPr>
          <w:highlight w:val="white"/>
        </w:rPr>
      </w:pPr>
      <w:r>
        <w:rPr>
          <w:highlight w:val="white"/>
        </w:rPr>
        <w:t>MiddleCodeGenerator.cs</w:t>
      </w:r>
    </w:p>
    <w:p w14:paraId="1E2FBEC0" w14:textId="7C7848B3" w:rsidR="00CA4F45" w:rsidRDefault="008D0D68" w:rsidP="008D0D68">
      <w:pPr>
        <w:pStyle w:val="Code"/>
        <w:rPr>
          <w:highlight w:val="white"/>
        </w:rPr>
      </w:pPr>
      <w:r w:rsidRPr="008D0D68">
        <w:rPr>
          <w:highlight w:val="white"/>
        </w:rPr>
        <w:t xml:space="preserve">    public static Statement IfStatement(Expression </w:t>
      </w:r>
      <w:r w:rsidR="00F67B84">
        <w:rPr>
          <w:highlight w:val="white"/>
        </w:rPr>
        <w:t>expression</w:t>
      </w:r>
      <w:r w:rsidRPr="008D0D68">
        <w:rPr>
          <w:highlight w:val="white"/>
        </w:rPr>
        <w:t>,</w:t>
      </w:r>
    </w:p>
    <w:p w14:paraId="5DABDC37" w14:textId="21C42C0B" w:rsidR="00D96EEE" w:rsidRPr="008D0D68" w:rsidRDefault="00CA4F45" w:rsidP="008D0D68">
      <w:pPr>
        <w:pStyle w:val="Code"/>
        <w:rPr>
          <w:highlight w:val="white"/>
        </w:rPr>
      </w:pPr>
      <w:r>
        <w:rPr>
          <w:highlight w:val="white"/>
        </w:rPr>
        <w:t xml:space="preserve">                                       </w:t>
      </w:r>
      <w:r w:rsidR="008D0D68" w:rsidRPr="008D0D68">
        <w:rPr>
          <w:highlight w:val="white"/>
        </w:rPr>
        <w:t xml:space="preserve"> Statement </w:t>
      </w:r>
      <w:r>
        <w:rPr>
          <w:highlight w:val="white"/>
        </w:rPr>
        <w:t>innerStatement</w:t>
      </w:r>
      <w:r w:rsidR="008D0D68" w:rsidRPr="008D0D68">
        <w:rPr>
          <w:highlight w:val="white"/>
        </w:rPr>
        <w:t>){</w:t>
      </w:r>
    </w:p>
    <w:p w14:paraId="24E713A3" w14:textId="708F9BA4" w:rsidR="008D0D68" w:rsidRDefault="008D0D68" w:rsidP="008D0D68">
      <w:pPr>
        <w:pStyle w:val="Code"/>
        <w:rPr>
          <w:highlight w:val="white"/>
        </w:rPr>
      </w:pPr>
      <w:r w:rsidRPr="008D0D68">
        <w:rPr>
          <w:highlight w:val="white"/>
        </w:rPr>
        <w:t xml:space="preserve">      </w:t>
      </w:r>
      <w:r w:rsidR="00F67B84">
        <w:rPr>
          <w:highlight w:val="white"/>
        </w:rPr>
        <w:t>expression</w:t>
      </w:r>
      <w:r w:rsidRPr="008D0D68">
        <w:rPr>
          <w:highlight w:val="white"/>
        </w:rPr>
        <w:t xml:space="preserve"> = TypeCast.ToLogical(</w:t>
      </w:r>
      <w:r w:rsidR="00F67B84">
        <w:rPr>
          <w:highlight w:val="white"/>
        </w:rPr>
        <w:t>expression</w:t>
      </w:r>
      <w:r w:rsidRPr="008D0D68">
        <w:rPr>
          <w:highlight w:val="white"/>
        </w:rPr>
        <w:t>);</w:t>
      </w:r>
    </w:p>
    <w:p w14:paraId="1675D23F" w14:textId="15D3B19A" w:rsidR="007A4053" w:rsidRPr="008D0D68" w:rsidRDefault="007A4053" w:rsidP="007A4053">
      <w:pPr>
        <w:rPr>
          <w:highlight w:val="white"/>
        </w:rPr>
      </w:pPr>
      <w:r>
        <w:rPr>
          <w:highlight w:val="white"/>
        </w:rPr>
        <w:t>Since we use the value of the expression in the if</w:t>
      </w:r>
      <w:r w:rsidR="00021505">
        <w:rPr>
          <w:highlight w:val="white"/>
        </w:rPr>
        <w:t>-</w:t>
      </w:r>
      <w:r w:rsidR="00F67B84">
        <w:rPr>
          <w:highlight w:val="white"/>
        </w:rPr>
        <w:t>s</w:t>
      </w:r>
      <w:r w:rsidR="00CA4F45">
        <w:rPr>
          <w:highlight w:val="white"/>
        </w:rPr>
        <w:t>tatement</w:t>
      </w:r>
      <w:r>
        <w:rPr>
          <w:highlight w:val="white"/>
        </w:rPr>
        <w:t>, we only use the long list.</w:t>
      </w:r>
    </w:p>
    <w:p w14:paraId="4FE91BC5" w14:textId="16404AED" w:rsidR="008D0D68" w:rsidRPr="008D0D68" w:rsidRDefault="008D0D68" w:rsidP="008D0D68">
      <w:pPr>
        <w:pStyle w:val="Code"/>
        <w:rPr>
          <w:highlight w:val="white"/>
        </w:rPr>
      </w:pPr>
      <w:r w:rsidRPr="008D0D68">
        <w:rPr>
          <w:highlight w:val="white"/>
        </w:rPr>
        <w:t xml:space="preserve">      List&lt;MiddleCode&gt; codeList = </w:t>
      </w:r>
      <w:r w:rsidR="00F67B84">
        <w:rPr>
          <w:highlight w:val="white"/>
        </w:rPr>
        <w:t>expression</w:t>
      </w:r>
      <w:r w:rsidRPr="008D0D68">
        <w:rPr>
          <w:highlight w:val="white"/>
        </w:rPr>
        <w:t>.LongList;</w:t>
      </w:r>
    </w:p>
    <w:p w14:paraId="3CDB4050" w14:textId="77777777" w:rsidR="008D0D68" w:rsidRPr="008D0D68" w:rsidRDefault="008D0D68" w:rsidP="008D0D68">
      <w:pPr>
        <w:pStyle w:val="Code"/>
        <w:rPr>
          <w:highlight w:val="white"/>
        </w:rPr>
      </w:pPr>
      <w:r w:rsidRPr="008D0D68">
        <w:rPr>
          <w:highlight w:val="white"/>
        </w:rPr>
        <w:lastRenderedPageBreak/>
        <w:t xml:space="preserve">      AddMiddleCode(codeList, MiddleOperator.CheckTrackMapFloatStack);</w:t>
      </w:r>
    </w:p>
    <w:p w14:paraId="423F1E8B" w14:textId="4699B955" w:rsidR="008D0D68" w:rsidRPr="008D0D68" w:rsidRDefault="00130C02" w:rsidP="00130C02">
      <w:pPr>
        <w:rPr>
          <w:highlight w:val="white"/>
        </w:rPr>
      </w:pPr>
      <w:r>
        <w:rPr>
          <w:highlight w:val="white"/>
        </w:rPr>
        <w:t xml:space="preserve">We backpatch the true value of the expression to the first instruction in the middle code list of the </w:t>
      </w:r>
      <w:r w:rsidR="005545A8">
        <w:rPr>
          <w:highlight w:val="white"/>
        </w:rPr>
        <w:t xml:space="preserve">inner </w:t>
      </w:r>
      <w:r w:rsidR="00AC3D9A">
        <w:rPr>
          <w:highlight w:val="white"/>
        </w:rPr>
        <w:t>s</w:t>
      </w:r>
      <w:r w:rsidR="00CA4F45">
        <w:rPr>
          <w:highlight w:val="white"/>
        </w:rPr>
        <w:t>tatement</w:t>
      </w:r>
      <w:r>
        <w:rPr>
          <w:highlight w:val="white"/>
        </w:rPr>
        <w:t>.</w:t>
      </w:r>
      <w:r w:rsidR="000C5A56">
        <w:rPr>
          <w:highlight w:val="white"/>
        </w:rPr>
        <w:t xml:space="preserve"> This means that when the expression is true, the program will jump to the </w:t>
      </w:r>
      <w:r w:rsidR="00050041">
        <w:rPr>
          <w:highlight w:val="white"/>
        </w:rPr>
        <w:t xml:space="preserve">beginning of the </w:t>
      </w:r>
      <w:r w:rsidR="000C5A56">
        <w:rPr>
          <w:highlight w:val="white"/>
        </w:rPr>
        <w:t>code list</w:t>
      </w:r>
      <w:r w:rsidR="00050041">
        <w:rPr>
          <w:highlight w:val="white"/>
        </w:rPr>
        <w:t xml:space="preserve"> of the inner </w:t>
      </w:r>
      <w:r w:rsidR="00AC3D9A">
        <w:rPr>
          <w:highlight w:val="white"/>
        </w:rPr>
        <w:t>s</w:t>
      </w:r>
      <w:r w:rsidR="00CA4F45">
        <w:rPr>
          <w:highlight w:val="white"/>
        </w:rPr>
        <w:t>tatement</w:t>
      </w:r>
      <w:r w:rsidR="00050041">
        <w:rPr>
          <w:highlight w:val="white"/>
        </w:rPr>
        <w:t>.</w:t>
      </w:r>
    </w:p>
    <w:p w14:paraId="0A83A067" w14:textId="4B9BEF2A" w:rsidR="008D0D68" w:rsidRPr="008D0D68" w:rsidRDefault="008D0D68" w:rsidP="008D0D68">
      <w:pPr>
        <w:pStyle w:val="Code"/>
        <w:rPr>
          <w:highlight w:val="white"/>
        </w:rPr>
      </w:pPr>
      <w:r w:rsidRPr="008D0D68">
        <w:rPr>
          <w:highlight w:val="white"/>
        </w:rPr>
        <w:t xml:space="preserve">      Backpatch(</w:t>
      </w:r>
      <w:r w:rsidR="00F67B84">
        <w:rPr>
          <w:highlight w:val="white"/>
        </w:rPr>
        <w:t>expression</w:t>
      </w:r>
      <w:r w:rsidRPr="008D0D68">
        <w:rPr>
          <w:highlight w:val="white"/>
        </w:rPr>
        <w:t xml:space="preserve">.Symbol.TrueSet(), </w:t>
      </w:r>
      <w:r w:rsidR="00CA4F45">
        <w:rPr>
          <w:highlight w:val="white"/>
        </w:rPr>
        <w:t>innerStatement</w:t>
      </w:r>
      <w:r w:rsidR="00C95C36">
        <w:rPr>
          <w:highlight w:val="white"/>
        </w:rPr>
        <w:t>.CodeList</w:t>
      </w:r>
      <w:r w:rsidRPr="008D0D68">
        <w:rPr>
          <w:highlight w:val="white"/>
        </w:rPr>
        <w:t xml:space="preserve">);    </w:t>
      </w:r>
    </w:p>
    <w:p w14:paraId="76AD4417" w14:textId="650F9CEA" w:rsidR="008D0D68" w:rsidRDefault="008D0D68" w:rsidP="008D0D68">
      <w:pPr>
        <w:pStyle w:val="Code"/>
        <w:rPr>
          <w:highlight w:val="white"/>
        </w:rPr>
      </w:pPr>
      <w:r w:rsidRPr="008D0D68">
        <w:rPr>
          <w:highlight w:val="white"/>
        </w:rPr>
        <w:t xml:space="preserve">      codeList.AddRange(</w:t>
      </w:r>
      <w:r w:rsidR="00CA4F45">
        <w:rPr>
          <w:highlight w:val="white"/>
        </w:rPr>
        <w:t>innerStatement</w:t>
      </w:r>
      <w:r w:rsidR="00C95C36">
        <w:rPr>
          <w:highlight w:val="white"/>
        </w:rPr>
        <w:t>.CodeList</w:t>
      </w:r>
      <w:r w:rsidRPr="008D0D68">
        <w:rPr>
          <w:highlight w:val="white"/>
        </w:rPr>
        <w:t>);</w:t>
      </w:r>
    </w:p>
    <w:p w14:paraId="7A2B9972" w14:textId="073D3999" w:rsidR="000C5A56" w:rsidRPr="008D0D68" w:rsidRDefault="000C5A56" w:rsidP="00021505">
      <w:pPr>
        <w:rPr>
          <w:highlight w:val="white"/>
        </w:rPr>
      </w:pPr>
      <w:r>
        <w:rPr>
          <w:highlight w:val="white"/>
        </w:rPr>
        <w:t xml:space="preserve">We add a </w:t>
      </w:r>
      <w:r w:rsidR="00021505">
        <w:rPr>
          <w:highlight w:val="white"/>
        </w:rPr>
        <w:t xml:space="preserve">jump </w:t>
      </w:r>
      <w:r w:rsidR="00CF2661">
        <w:rPr>
          <w:highlight w:val="white"/>
        </w:rPr>
        <w:t xml:space="preserve">instruction </w:t>
      </w:r>
      <w:r w:rsidR="00021505">
        <w:rPr>
          <w:highlight w:val="white"/>
        </w:rPr>
        <w:t>at the end of the middle code that shall jump to the instruction following this if-</w:t>
      </w:r>
      <w:r w:rsidR="00836639">
        <w:rPr>
          <w:highlight w:val="white"/>
        </w:rPr>
        <w:t>s</w:t>
      </w:r>
      <w:r w:rsidR="00CA4F45">
        <w:rPr>
          <w:highlight w:val="white"/>
        </w:rPr>
        <w:t>tatement</w:t>
      </w:r>
      <w:r w:rsidR="00021505">
        <w:rPr>
          <w:highlight w:val="white"/>
        </w:rPr>
        <w:t>.</w:t>
      </w:r>
    </w:p>
    <w:p w14:paraId="701A1ACB" w14:textId="732DDB9D" w:rsidR="008D0D68" w:rsidRPr="008D0D68" w:rsidRDefault="008D0D68" w:rsidP="008D0D68">
      <w:pPr>
        <w:pStyle w:val="Code"/>
        <w:rPr>
          <w:highlight w:val="white"/>
        </w:rPr>
      </w:pPr>
      <w:r w:rsidRPr="008D0D68">
        <w:rPr>
          <w:highlight w:val="white"/>
        </w:rPr>
        <w:t xml:space="preserve">      MiddleCode nextCode = AddMiddleCode(codeList, MiddleOperator.Goto);</w:t>
      </w:r>
    </w:p>
    <w:p w14:paraId="3482C213" w14:textId="2CC20FF4" w:rsidR="008D0D68" w:rsidRPr="008D0D68" w:rsidRDefault="00AE2F50" w:rsidP="00217ED5">
      <w:pPr>
        <w:rPr>
          <w:highlight w:val="white"/>
        </w:rPr>
      </w:pPr>
      <w:r>
        <w:rPr>
          <w:highlight w:val="white"/>
        </w:rPr>
        <w:t xml:space="preserve">We define the </w:t>
      </w:r>
      <w:r w:rsidR="00217ED5">
        <w:rPr>
          <w:highlight w:val="white"/>
        </w:rPr>
        <w:t>next set of the if-</w:t>
      </w:r>
      <w:r w:rsidR="00DF2EBD">
        <w:rPr>
          <w:highlight w:val="white"/>
        </w:rPr>
        <w:t>statement</w:t>
      </w:r>
      <w:r w:rsidR="00217ED5">
        <w:rPr>
          <w:highlight w:val="white"/>
        </w:rPr>
        <w:t xml:space="preserve">, it holds </w:t>
      </w:r>
      <w:r w:rsidR="00E60285">
        <w:rPr>
          <w:highlight w:val="white"/>
        </w:rPr>
        <w:t xml:space="preserve">the </w:t>
      </w:r>
      <w:r w:rsidR="006F3563">
        <w:rPr>
          <w:highlight w:val="white"/>
        </w:rPr>
        <w:t>instruction</w:t>
      </w:r>
      <w:r w:rsidR="00E60285">
        <w:rPr>
          <w:highlight w:val="white"/>
        </w:rPr>
        <w:t>s</w:t>
      </w:r>
      <w:r w:rsidR="006F3563">
        <w:rPr>
          <w:highlight w:val="white"/>
        </w:rPr>
        <w:t xml:space="preserve"> that jump to the instruction after the if-</w:t>
      </w:r>
      <w:r w:rsidR="00DF2EBD" w:rsidRPr="00DF2EBD">
        <w:rPr>
          <w:highlight w:val="white"/>
        </w:rPr>
        <w:t xml:space="preserve"> </w:t>
      </w:r>
      <w:r w:rsidR="00DF2EBD">
        <w:rPr>
          <w:highlight w:val="white"/>
        </w:rPr>
        <w:t>statement</w:t>
      </w:r>
      <w:r w:rsidR="006F3563">
        <w:rPr>
          <w:highlight w:val="white"/>
        </w:rPr>
        <w:t xml:space="preserve">. </w:t>
      </w:r>
      <w:r w:rsidR="00E60285">
        <w:rPr>
          <w:highlight w:val="white"/>
        </w:rPr>
        <w:t xml:space="preserve">It is the union of the </w:t>
      </w:r>
      <w:r w:rsidR="00171D9D">
        <w:rPr>
          <w:highlight w:val="white"/>
        </w:rPr>
        <w:t xml:space="preserve">next set of the inner </w:t>
      </w:r>
      <w:r w:rsidR="00DF2EBD">
        <w:rPr>
          <w:highlight w:val="white"/>
        </w:rPr>
        <w:t>statement</w:t>
      </w:r>
      <w:r w:rsidR="00171D9D">
        <w:rPr>
          <w:highlight w:val="white"/>
        </w:rPr>
        <w:t xml:space="preserve">, the false set of the expression, and the </w:t>
      </w:r>
      <w:r w:rsidR="002E422B">
        <w:rPr>
          <w:highlight w:val="white"/>
        </w:rPr>
        <w:t>jump</w:t>
      </w:r>
      <w:r w:rsidR="00171D9D">
        <w:rPr>
          <w:highlight w:val="white"/>
        </w:rPr>
        <w:t xml:space="preserve"> </w:t>
      </w:r>
      <w:r w:rsidR="00CF2661">
        <w:rPr>
          <w:highlight w:val="white"/>
        </w:rPr>
        <w:t xml:space="preserve">instruction </w:t>
      </w:r>
      <w:r w:rsidR="00171D9D">
        <w:rPr>
          <w:highlight w:val="white"/>
        </w:rPr>
        <w:t>just added to the list.</w:t>
      </w:r>
    </w:p>
    <w:p w14:paraId="175C3523"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476F3836" w14:textId="62E28DA2" w:rsidR="008D0D68" w:rsidRPr="008D0D68" w:rsidRDefault="008D0D68" w:rsidP="008D0D68">
      <w:pPr>
        <w:pStyle w:val="Code"/>
        <w:rPr>
          <w:highlight w:val="white"/>
        </w:rPr>
      </w:pPr>
      <w:r w:rsidRPr="008D0D68">
        <w:rPr>
          <w:highlight w:val="white"/>
        </w:rPr>
        <w:t xml:space="preserve">      nextSet.UnionWith(</w:t>
      </w:r>
      <w:r w:rsidR="00CA4F45">
        <w:rPr>
          <w:highlight w:val="white"/>
        </w:rPr>
        <w:t>innerStatement</w:t>
      </w:r>
      <w:r w:rsidR="00C95C36">
        <w:rPr>
          <w:highlight w:val="white"/>
        </w:rPr>
        <w:t>.NextSet</w:t>
      </w:r>
      <w:r w:rsidRPr="008D0D68">
        <w:rPr>
          <w:highlight w:val="white"/>
        </w:rPr>
        <w:t>);</w:t>
      </w:r>
    </w:p>
    <w:p w14:paraId="10CC47D0" w14:textId="183373EF" w:rsidR="008D0D68" w:rsidRPr="008D0D68" w:rsidRDefault="008D0D68" w:rsidP="008D0D68">
      <w:pPr>
        <w:pStyle w:val="Code"/>
        <w:rPr>
          <w:highlight w:val="white"/>
        </w:rPr>
      </w:pPr>
      <w:r w:rsidRPr="008D0D68">
        <w:rPr>
          <w:highlight w:val="white"/>
        </w:rPr>
        <w:t xml:space="preserve">      nextSet.UnionWith(</w:t>
      </w:r>
      <w:r w:rsidR="00F67B84">
        <w:rPr>
          <w:highlight w:val="white"/>
        </w:rPr>
        <w:t>expression</w:t>
      </w:r>
      <w:r w:rsidRPr="008D0D68">
        <w:rPr>
          <w:highlight w:val="white"/>
        </w:rPr>
        <w:t>.Symbol.FalseSet());</w:t>
      </w:r>
    </w:p>
    <w:p w14:paraId="07EBA206" w14:textId="77777777" w:rsidR="008D0D68" w:rsidRPr="008D0D68" w:rsidRDefault="008D0D68" w:rsidP="008D0D68">
      <w:pPr>
        <w:pStyle w:val="Code"/>
        <w:rPr>
          <w:highlight w:val="white"/>
        </w:rPr>
      </w:pPr>
      <w:r w:rsidRPr="008D0D68">
        <w:rPr>
          <w:highlight w:val="white"/>
        </w:rPr>
        <w:t xml:space="preserve">      nextSet.Add(nextCode);</w:t>
      </w:r>
    </w:p>
    <w:p w14:paraId="75B38124" w14:textId="411AC960" w:rsidR="008D0D68" w:rsidRPr="008D0D68" w:rsidRDefault="00ED4B43" w:rsidP="009E0508">
      <w:pPr>
        <w:rPr>
          <w:highlight w:val="white"/>
        </w:rPr>
      </w:pPr>
      <w:r>
        <w:rPr>
          <w:highlight w:val="white"/>
        </w:rPr>
        <w:t xml:space="preserve">Finally, </w:t>
      </w:r>
      <w:r w:rsidR="009E0508">
        <w:rPr>
          <w:highlight w:val="white"/>
        </w:rPr>
        <w:t xml:space="preserve">we return on object of the </w:t>
      </w:r>
      <w:r w:rsidR="009E0508" w:rsidRPr="00317C94">
        <w:rPr>
          <w:rStyle w:val="KeyWord0"/>
          <w:highlight w:val="white"/>
        </w:rPr>
        <w:t>Statement</w:t>
      </w:r>
      <w:r w:rsidR="009E0508">
        <w:rPr>
          <w:highlight w:val="white"/>
        </w:rPr>
        <w:t xml:space="preserve"> class holding the </w:t>
      </w:r>
      <w:r w:rsidR="0069239A">
        <w:rPr>
          <w:highlight w:val="white"/>
        </w:rPr>
        <w:t xml:space="preserve">code list and next set of the </w:t>
      </w:r>
      <w:r w:rsidR="00706EC8">
        <w:rPr>
          <w:highlight w:val="white"/>
        </w:rPr>
        <w:t>if-statement</w:t>
      </w:r>
      <w:r w:rsidR="0069239A">
        <w:rPr>
          <w:highlight w:val="white"/>
        </w:rPr>
        <w:t>.</w:t>
      </w:r>
    </w:p>
    <w:p w14:paraId="026E2E6E" w14:textId="77777777" w:rsidR="008D0D68" w:rsidRPr="008D0D68" w:rsidRDefault="008D0D68" w:rsidP="008D0D68">
      <w:pPr>
        <w:pStyle w:val="Code"/>
        <w:rPr>
          <w:highlight w:val="white"/>
        </w:rPr>
      </w:pPr>
      <w:r w:rsidRPr="008D0D68">
        <w:rPr>
          <w:highlight w:val="white"/>
        </w:rPr>
        <w:t xml:space="preserve">      return (new Statement(codeList, nextSet));</w:t>
      </w:r>
    </w:p>
    <w:p w14:paraId="57F7D840" w14:textId="77777777" w:rsidR="008D0D68" w:rsidRPr="008D0D68" w:rsidRDefault="008D0D68" w:rsidP="008D0D68">
      <w:pPr>
        <w:pStyle w:val="Code"/>
        <w:rPr>
          <w:highlight w:val="white"/>
        </w:rPr>
      </w:pPr>
      <w:r w:rsidRPr="008D0D68">
        <w:rPr>
          <w:highlight w:val="white"/>
        </w:rPr>
        <w:t xml:space="preserve">    }</w:t>
      </w:r>
    </w:p>
    <w:p w14:paraId="5A2FE21F" w14:textId="0E06C361" w:rsidR="008D0D68" w:rsidRPr="008D0D68" w:rsidRDefault="00517110" w:rsidP="00517110">
      <w:pPr>
        <w:rPr>
          <w:highlight w:val="white"/>
        </w:rPr>
      </w:pPr>
      <w:r>
        <w:rPr>
          <w:highlight w:val="white"/>
        </w:rPr>
        <w:t xml:space="preserve">The </w:t>
      </w:r>
      <w:r w:rsidRPr="00517110">
        <w:rPr>
          <w:rStyle w:val="KeyWord0"/>
          <w:highlight w:val="white"/>
        </w:rPr>
        <w:t>IfElseStatement</w:t>
      </w:r>
      <w:r>
        <w:rPr>
          <w:highlight w:val="white"/>
        </w:rPr>
        <w:t xml:space="preserve"> </w:t>
      </w:r>
      <w:r w:rsidR="00537016">
        <w:rPr>
          <w:highlight w:val="white"/>
        </w:rPr>
        <w:t xml:space="preserve">methods is </w:t>
      </w:r>
      <w:r w:rsidR="00683EC0">
        <w:rPr>
          <w:highlight w:val="white"/>
        </w:rPr>
        <w:t>like</w:t>
      </w:r>
      <w:r w:rsidR="00537016">
        <w:rPr>
          <w:highlight w:val="white"/>
        </w:rPr>
        <w:t xml:space="preserve"> the </w:t>
      </w:r>
      <w:r w:rsidR="00537016" w:rsidRPr="005545A8">
        <w:rPr>
          <w:rStyle w:val="KeyWord0"/>
          <w:highlight w:val="white"/>
        </w:rPr>
        <w:t>IfStatement</w:t>
      </w:r>
      <w:r w:rsidR="00537016">
        <w:rPr>
          <w:highlight w:val="white"/>
        </w:rPr>
        <w:t xml:space="preserve"> method above.</w:t>
      </w:r>
      <w:r w:rsidR="00683EC0">
        <w:rPr>
          <w:highlight w:val="white"/>
        </w:rPr>
        <w:t xml:space="preserve"> T</w:t>
      </w:r>
      <w:r w:rsidR="00537016">
        <w:rPr>
          <w:highlight w:val="white"/>
        </w:rPr>
        <w:t xml:space="preserve">he difference is </w:t>
      </w:r>
      <w:r w:rsidR="005545A8">
        <w:rPr>
          <w:highlight w:val="white"/>
        </w:rPr>
        <w:t xml:space="preserve">that </w:t>
      </w:r>
      <w:r w:rsidR="00683EC0">
        <w:rPr>
          <w:highlight w:val="white"/>
        </w:rPr>
        <w:t>we have two inter statements. On statement that the program jump</w:t>
      </w:r>
      <w:r w:rsidR="00E03676">
        <w:rPr>
          <w:highlight w:val="white"/>
        </w:rPr>
        <w:t>s</w:t>
      </w:r>
      <w:r w:rsidR="00683EC0">
        <w:rPr>
          <w:highlight w:val="white"/>
        </w:rPr>
        <w:t xml:space="preserve"> to in case the expression is evaluated to a true value, and o</w:t>
      </w:r>
      <w:r w:rsidR="00E03676">
        <w:rPr>
          <w:highlight w:val="white"/>
        </w:rPr>
        <w:t>ne statement where it jump</w:t>
      </w:r>
      <w:r w:rsidR="009245B1">
        <w:rPr>
          <w:highlight w:val="white"/>
        </w:rPr>
        <w:t>s</w:t>
      </w:r>
      <w:r w:rsidR="00E03676">
        <w:rPr>
          <w:highlight w:val="white"/>
        </w:rPr>
        <w:t xml:space="preserve"> to in case of a false value.</w:t>
      </w:r>
    </w:p>
    <w:p w14:paraId="693A8E43" w14:textId="280241CE" w:rsidR="00C95C36" w:rsidRDefault="008D0D68" w:rsidP="008D0D68">
      <w:pPr>
        <w:pStyle w:val="Code"/>
        <w:rPr>
          <w:highlight w:val="white"/>
        </w:rPr>
      </w:pPr>
      <w:r w:rsidRPr="008D0D68">
        <w:rPr>
          <w:highlight w:val="white"/>
        </w:rPr>
        <w:t xml:space="preserve">    public static Statement IfElseStatement(Expression </w:t>
      </w:r>
      <w:r w:rsidR="00C829A5">
        <w:rPr>
          <w:highlight w:val="white"/>
        </w:rPr>
        <w:t>expression</w:t>
      </w:r>
      <w:r w:rsidRPr="008D0D68">
        <w:rPr>
          <w:highlight w:val="white"/>
        </w:rPr>
        <w:t>,</w:t>
      </w:r>
    </w:p>
    <w:p w14:paraId="4306C498" w14:textId="65BA32A3" w:rsidR="00A11A89" w:rsidRDefault="00A11A89" w:rsidP="008D0D68">
      <w:pPr>
        <w:pStyle w:val="Code"/>
        <w:rPr>
          <w:highlight w:val="white"/>
        </w:rPr>
      </w:pPr>
      <w:r>
        <w:rPr>
          <w:highlight w:val="white"/>
        </w:rPr>
        <w:t xml:space="preserve">                  </w:t>
      </w:r>
      <w:r w:rsidR="00C95C36">
        <w:rPr>
          <w:highlight w:val="white"/>
        </w:rPr>
        <w:t xml:space="preserve">                         </w:t>
      </w:r>
      <w:r w:rsidR="008D0D68" w:rsidRPr="008D0D68">
        <w:rPr>
          <w:highlight w:val="white"/>
        </w:rPr>
        <w:t xml:space="preserve"> Statement trueStatement,</w:t>
      </w:r>
    </w:p>
    <w:p w14:paraId="7A02AC0E" w14:textId="10E818D8" w:rsidR="008D0D68" w:rsidRPr="008D0D68" w:rsidRDefault="00A11A89" w:rsidP="008D0D68">
      <w:pPr>
        <w:pStyle w:val="Code"/>
        <w:rPr>
          <w:highlight w:val="white"/>
        </w:rPr>
      </w:pPr>
      <w:r>
        <w:rPr>
          <w:highlight w:val="white"/>
        </w:rPr>
        <w:t xml:space="preserve">                                            </w:t>
      </w:r>
      <w:r w:rsidR="008D0D68" w:rsidRPr="008D0D68">
        <w:rPr>
          <w:highlight w:val="white"/>
        </w:rPr>
        <w:t>Statement falseStatement) {</w:t>
      </w:r>
    </w:p>
    <w:p w14:paraId="538F8B66" w14:textId="2C35A356" w:rsidR="008D0D68" w:rsidRPr="008D0D68" w:rsidRDefault="008D0D68" w:rsidP="008D0D68">
      <w:pPr>
        <w:pStyle w:val="Code"/>
        <w:rPr>
          <w:highlight w:val="white"/>
        </w:rPr>
      </w:pPr>
      <w:r w:rsidRPr="008D0D68">
        <w:rPr>
          <w:highlight w:val="white"/>
        </w:rPr>
        <w:t xml:space="preserve">      </w:t>
      </w:r>
      <w:r w:rsidR="00C829A5">
        <w:rPr>
          <w:highlight w:val="white"/>
        </w:rPr>
        <w:t>expression</w:t>
      </w:r>
      <w:r w:rsidRPr="008D0D68">
        <w:rPr>
          <w:highlight w:val="white"/>
        </w:rPr>
        <w:t xml:space="preserve"> = TypeCast.ToLogical(</w:t>
      </w:r>
      <w:r w:rsidR="00C829A5">
        <w:rPr>
          <w:highlight w:val="white"/>
        </w:rPr>
        <w:t>expression</w:t>
      </w:r>
      <w:r w:rsidRPr="008D0D68">
        <w:rPr>
          <w:highlight w:val="white"/>
        </w:rPr>
        <w:t>);</w:t>
      </w:r>
    </w:p>
    <w:p w14:paraId="44E39AB3" w14:textId="2E148788" w:rsidR="008D0D68" w:rsidRPr="008D0D68" w:rsidRDefault="008D0D68" w:rsidP="008D0D68">
      <w:pPr>
        <w:pStyle w:val="Code"/>
        <w:rPr>
          <w:highlight w:val="white"/>
        </w:rPr>
      </w:pPr>
      <w:r w:rsidRPr="008D0D68">
        <w:rPr>
          <w:highlight w:val="white"/>
        </w:rPr>
        <w:t xml:space="preserve">      List&lt;MiddleCode&gt; codeList = </w:t>
      </w:r>
      <w:r w:rsidR="00C829A5">
        <w:rPr>
          <w:highlight w:val="white"/>
        </w:rPr>
        <w:t>expression</w:t>
      </w:r>
      <w:r w:rsidRPr="008D0D68">
        <w:rPr>
          <w:highlight w:val="white"/>
        </w:rPr>
        <w:t>.LongList;</w:t>
      </w:r>
    </w:p>
    <w:p w14:paraId="6AB2AC47" w14:textId="77777777" w:rsidR="008D0D68" w:rsidRPr="008D0D68" w:rsidRDefault="008D0D68" w:rsidP="008D0D68">
      <w:pPr>
        <w:pStyle w:val="Code"/>
        <w:rPr>
          <w:highlight w:val="white"/>
        </w:rPr>
      </w:pPr>
      <w:r w:rsidRPr="008D0D68">
        <w:rPr>
          <w:highlight w:val="white"/>
        </w:rPr>
        <w:t xml:space="preserve">      AddMiddleCode(codeList, MiddleOperator.CheckTrackMapFloatStack);</w:t>
      </w:r>
    </w:p>
    <w:p w14:paraId="6388052B" w14:textId="0ABC0220" w:rsidR="008D0D68" w:rsidRPr="008D0D68" w:rsidRDefault="00A11A89" w:rsidP="00A11A89">
      <w:pPr>
        <w:rPr>
          <w:highlight w:val="white"/>
        </w:rPr>
      </w:pPr>
      <w:r>
        <w:rPr>
          <w:highlight w:val="white"/>
        </w:rPr>
        <w:t>We backpatch the true and false set to the beginning of the code list of the true and false statement, respectively.</w:t>
      </w:r>
    </w:p>
    <w:p w14:paraId="743B399B" w14:textId="722142A9"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.Symbol.TrueSet(), true</w:t>
      </w:r>
      <w:r w:rsidR="00C95C36">
        <w:rPr>
          <w:highlight w:val="white"/>
        </w:rPr>
        <w:t>Statement.CodeList</w:t>
      </w:r>
      <w:r w:rsidRPr="008D0D68">
        <w:rPr>
          <w:highlight w:val="white"/>
        </w:rPr>
        <w:t>);</w:t>
      </w:r>
    </w:p>
    <w:p w14:paraId="5749EB10" w14:textId="013EEE42" w:rsidR="008D0D68" w:rsidRPr="008D0D68" w:rsidRDefault="008D0D68" w:rsidP="008D0D68">
      <w:pPr>
        <w:pStyle w:val="Code"/>
        <w:rPr>
          <w:highlight w:val="white"/>
        </w:rPr>
      </w:pPr>
      <w:r w:rsidRPr="008D0D68">
        <w:rPr>
          <w:highlight w:val="white"/>
        </w:rPr>
        <w:t xml:space="preserve">      Backpatch(</w:t>
      </w:r>
      <w:r w:rsidR="00C829A5">
        <w:rPr>
          <w:highlight w:val="white"/>
        </w:rPr>
        <w:t>expression</w:t>
      </w:r>
      <w:r w:rsidRPr="008D0D68">
        <w:rPr>
          <w:highlight w:val="white"/>
        </w:rPr>
        <w:t>.Symbol.FalseSet(), false</w:t>
      </w:r>
      <w:r w:rsidR="00C95C36">
        <w:rPr>
          <w:highlight w:val="white"/>
        </w:rPr>
        <w:t>Statement.CodeList</w:t>
      </w:r>
      <w:r w:rsidRPr="008D0D68">
        <w:rPr>
          <w:highlight w:val="white"/>
        </w:rPr>
        <w:t>);</w:t>
      </w:r>
    </w:p>
    <w:p w14:paraId="49CBB8A7" w14:textId="66470462" w:rsidR="008D0D68" w:rsidRDefault="008D0D68" w:rsidP="008D0D68">
      <w:pPr>
        <w:pStyle w:val="Code"/>
        <w:rPr>
          <w:highlight w:val="white"/>
        </w:rPr>
      </w:pPr>
      <w:r w:rsidRPr="008D0D68">
        <w:rPr>
          <w:highlight w:val="white"/>
        </w:rPr>
        <w:t xml:space="preserve">      codeList.AddRange(true</w:t>
      </w:r>
      <w:r w:rsidR="00C95C36">
        <w:rPr>
          <w:highlight w:val="white"/>
        </w:rPr>
        <w:t>Statement.CodeList</w:t>
      </w:r>
      <w:r w:rsidRPr="008D0D68">
        <w:rPr>
          <w:highlight w:val="white"/>
        </w:rPr>
        <w:t>);</w:t>
      </w:r>
    </w:p>
    <w:p w14:paraId="4D801C76" w14:textId="185342A9" w:rsidR="00F532BF" w:rsidRPr="008D0D68" w:rsidRDefault="00F532BF" w:rsidP="00FC6054">
      <w:pPr>
        <w:rPr>
          <w:highlight w:val="white"/>
        </w:rPr>
      </w:pPr>
      <w:r>
        <w:rPr>
          <w:highlight w:val="white"/>
        </w:rPr>
        <w:t xml:space="preserve">We add a jump instruction after the end of the true statement code list for it to jump </w:t>
      </w:r>
      <w:r w:rsidR="002F6B79">
        <w:rPr>
          <w:highlight w:val="white"/>
        </w:rPr>
        <w:t>out of the if-else-statement.</w:t>
      </w:r>
    </w:p>
    <w:p w14:paraId="2777B177" w14:textId="77777777" w:rsidR="008D0D68" w:rsidRPr="008D0D68" w:rsidRDefault="008D0D68" w:rsidP="008D0D68">
      <w:pPr>
        <w:pStyle w:val="Code"/>
        <w:rPr>
          <w:highlight w:val="white"/>
        </w:rPr>
      </w:pPr>
      <w:r w:rsidRPr="008D0D68">
        <w:rPr>
          <w:highlight w:val="white"/>
        </w:rPr>
        <w:t xml:space="preserve">      MiddleCode gotoCode = AddMiddleCode(codeList, MiddleOperator.Goto);</w:t>
      </w:r>
    </w:p>
    <w:p w14:paraId="35DFF10E" w14:textId="50015534" w:rsidR="008D0D68" w:rsidRPr="008D0D68" w:rsidRDefault="008D0D68" w:rsidP="008D0D68">
      <w:pPr>
        <w:pStyle w:val="Code"/>
        <w:rPr>
          <w:highlight w:val="white"/>
        </w:rPr>
      </w:pPr>
      <w:r w:rsidRPr="008D0D68">
        <w:rPr>
          <w:highlight w:val="white"/>
        </w:rPr>
        <w:t xml:space="preserve">      codeList.AddRange(false</w:t>
      </w:r>
      <w:r w:rsidR="00C95C36">
        <w:rPr>
          <w:highlight w:val="white"/>
        </w:rPr>
        <w:t>Statement.CodeList</w:t>
      </w:r>
      <w:r w:rsidRPr="008D0D68">
        <w:rPr>
          <w:highlight w:val="white"/>
        </w:rPr>
        <w:t>);</w:t>
      </w:r>
    </w:p>
    <w:p w14:paraId="6B2F8338" w14:textId="3359A893" w:rsidR="008D0D68" w:rsidRPr="008D0D68" w:rsidRDefault="0033201B" w:rsidP="002E422B">
      <w:pPr>
        <w:rPr>
          <w:highlight w:val="white"/>
        </w:rPr>
      </w:pPr>
      <w:r>
        <w:rPr>
          <w:highlight w:val="white"/>
        </w:rPr>
        <w:t xml:space="preserve">The next set </w:t>
      </w:r>
      <w:r w:rsidR="002E422B">
        <w:rPr>
          <w:highlight w:val="white"/>
        </w:rPr>
        <w:t xml:space="preserve">of the if-else-statement is the union of the next sets of the true and false statement, and the </w:t>
      </w:r>
      <w:r w:rsidR="00B26019">
        <w:rPr>
          <w:highlight w:val="white"/>
        </w:rPr>
        <w:t>jump instruction just added to the code.</w:t>
      </w:r>
      <w:r w:rsidR="002E422B">
        <w:rPr>
          <w:highlight w:val="white"/>
        </w:rPr>
        <w:t xml:space="preserve"> </w:t>
      </w:r>
    </w:p>
    <w:p w14:paraId="18C9F315" w14:textId="77777777" w:rsidR="008D0D68" w:rsidRPr="008D0D68" w:rsidRDefault="008D0D68" w:rsidP="008D0D68">
      <w:pPr>
        <w:pStyle w:val="Code"/>
        <w:rPr>
          <w:highlight w:val="white"/>
        </w:rPr>
      </w:pPr>
      <w:r w:rsidRPr="008D0D68">
        <w:rPr>
          <w:highlight w:val="white"/>
        </w:rPr>
        <w:t xml:space="preserve">      ISet&lt;MiddleCode&gt; nextSet = new HashSet&lt;MiddleCode&gt;();</w:t>
      </w:r>
    </w:p>
    <w:p w14:paraId="167F2A4C" w14:textId="040CA4F6" w:rsidR="008D0D68" w:rsidRPr="008D0D68" w:rsidRDefault="008D0D68" w:rsidP="008D0D68">
      <w:pPr>
        <w:pStyle w:val="Code"/>
        <w:rPr>
          <w:highlight w:val="white"/>
        </w:rPr>
      </w:pPr>
      <w:r w:rsidRPr="008D0D68">
        <w:rPr>
          <w:highlight w:val="white"/>
        </w:rPr>
        <w:t xml:space="preserve">      nextSet.UnionWith(true</w:t>
      </w:r>
      <w:r w:rsidR="00C95C36">
        <w:rPr>
          <w:highlight w:val="white"/>
        </w:rPr>
        <w:t>Statement.NextSet</w:t>
      </w:r>
      <w:r w:rsidRPr="008D0D68">
        <w:rPr>
          <w:highlight w:val="white"/>
        </w:rPr>
        <w:t>);</w:t>
      </w:r>
    </w:p>
    <w:p w14:paraId="27866BE5" w14:textId="33B804DC" w:rsidR="008D0D68" w:rsidRPr="008D0D68" w:rsidRDefault="008D0D68" w:rsidP="008D0D68">
      <w:pPr>
        <w:pStyle w:val="Code"/>
        <w:rPr>
          <w:highlight w:val="white"/>
        </w:rPr>
      </w:pPr>
      <w:r w:rsidRPr="008D0D68">
        <w:rPr>
          <w:highlight w:val="white"/>
        </w:rPr>
        <w:t xml:space="preserve">      nextSet.UnionWith(false</w:t>
      </w:r>
      <w:r w:rsidR="00C95C36">
        <w:rPr>
          <w:highlight w:val="white"/>
        </w:rPr>
        <w:t>Statement.NextSet</w:t>
      </w:r>
      <w:r w:rsidRPr="008D0D68">
        <w:rPr>
          <w:highlight w:val="white"/>
        </w:rPr>
        <w:t>);</w:t>
      </w:r>
    </w:p>
    <w:p w14:paraId="6AE5F233" w14:textId="77777777" w:rsidR="008D0D68" w:rsidRPr="008D0D68" w:rsidRDefault="008D0D68" w:rsidP="008D0D68">
      <w:pPr>
        <w:pStyle w:val="Code"/>
        <w:rPr>
          <w:highlight w:val="white"/>
        </w:rPr>
      </w:pPr>
      <w:r w:rsidRPr="008D0D68">
        <w:rPr>
          <w:highlight w:val="white"/>
        </w:rPr>
        <w:t xml:space="preserve">      nextSet.Add(gotoCode);</w:t>
      </w:r>
    </w:p>
    <w:p w14:paraId="08245D31" w14:textId="77777777" w:rsidR="001541F2" w:rsidRPr="008D0D68" w:rsidRDefault="001541F2" w:rsidP="001541F2">
      <w:pPr>
        <w:rPr>
          <w:highlight w:val="white"/>
        </w:rPr>
      </w:pPr>
      <w:r>
        <w:rPr>
          <w:highlight w:val="white"/>
        </w:rPr>
        <w:t xml:space="preserve">Finally, we return on object of the </w:t>
      </w:r>
      <w:r w:rsidRPr="00317C94">
        <w:rPr>
          <w:rStyle w:val="KeyWord0"/>
          <w:highlight w:val="white"/>
        </w:rPr>
        <w:t>Statement</w:t>
      </w:r>
      <w:r>
        <w:rPr>
          <w:highlight w:val="white"/>
        </w:rPr>
        <w:t xml:space="preserve"> class holding the code list and next set of the if-statement.</w:t>
      </w:r>
    </w:p>
    <w:p w14:paraId="425ACBED" w14:textId="77777777" w:rsidR="008D0D68" w:rsidRPr="008D0D68" w:rsidRDefault="008D0D68" w:rsidP="008D0D68">
      <w:pPr>
        <w:pStyle w:val="Code"/>
        <w:rPr>
          <w:highlight w:val="white"/>
        </w:rPr>
      </w:pPr>
      <w:r w:rsidRPr="008D0D68">
        <w:rPr>
          <w:highlight w:val="white"/>
        </w:rPr>
        <w:lastRenderedPageBreak/>
        <w:t xml:space="preserve">      return (new Statement(codeList, nextSet));</w:t>
      </w:r>
    </w:p>
    <w:p w14:paraId="3F706CA0" w14:textId="72905FBE" w:rsidR="007C08E0" w:rsidRPr="008D0D68" w:rsidRDefault="008D0D68" w:rsidP="008D0D68">
      <w:pPr>
        <w:pStyle w:val="Code"/>
        <w:rPr>
          <w:highlight w:val="white"/>
        </w:rPr>
      </w:pPr>
      <w:r w:rsidRPr="008D0D68">
        <w:rPr>
          <w:highlight w:val="white"/>
        </w:rPr>
        <w:t xml:space="preserve">    }</w:t>
      </w:r>
    </w:p>
    <w:p w14:paraId="12D85E45" w14:textId="77777777" w:rsidR="00B77708" w:rsidRDefault="00B77708" w:rsidP="00B77708">
      <w:pPr>
        <w:pStyle w:val="Rubrik3"/>
      </w:pPr>
      <w:bookmarkStart w:id="134" w:name="_Toc49764331"/>
      <w:r>
        <w:t>The Forward-Jump Problem (Backpatching)</w:t>
      </w:r>
      <w:bookmarkEnd w:id="134"/>
    </w:p>
    <w:p w14:paraId="11A53737" w14:textId="77777777" w:rsidR="00B77708" w:rsidRDefault="00B77708" w:rsidP="00B77708">
      <w:ins w:id="135" w:author="Stefan Bjornander" w:date="2015-04-26T09:25:00Z">
        <w:r>
          <w:t xml:space="preserve">When generating </w:t>
        </w:r>
      </w:ins>
      <w:r>
        <w:t xml:space="preserve">middle code instructions for </w:t>
      </w:r>
      <w:ins w:id="136" w:author="Stefan Bjornander" w:date="2015-04-26T09:25:00Z">
        <w:r>
          <w:t xml:space="preserve">expressions </w:t>
        </w:r>
      </w:ins>
      <w:r>
        <w:t>or</w:t>
      </w:r>
      <w:ins w:id="137" w:author="Stefan Bjornander" w:date="2015-04-26T09:25:00Z">
        <w:r>
          <w:t xml:space="preserve"> statement</w:t>
        </w:r>
      </w:ins>
      <w:r>
        <w:t>s</w:t>
      </w:r>
      <w:ins w:id="138" w:author="Stefan Bjornander" w:date="2015-04-26T09:25:00Z">
        <w:r>
          <w:t>, a common situation is that we</w:t>
        </w:r>
      </w:ins>
      <w:ins w:id="139" w:author="Stefan Bjornander" w:date="2015-04-26T09:26:00Z">
        <w:r>
          <w:t xml:space="preserve"> generate</w:t>
        </w:r>
      </w:ins>
      <w:r>
        <w:t xml:space="preserve"> forward jump instructions without yet knowing the target address. One way to solve the problem is to work with </w:t>
      </w:r>
      <w:r>
        <w:rPr>
          <w:rStyle w:val="CodeInText"/>
        </w:rPr>
        <w:t>backpatching</w:t>
      </w:r>
      <w:r>
        <w:t>, which means that we use sets to keep track of jump instructions with yet unknown target addresses that eventually becomes filled in when the target addresses have become known.</w:t>
      </w:r>
    </w:p>
    <w:p w14:paraId="0A43EAA9" w14:textId="77777777" w:rsidR="00B77708" w:rsidRDefault="00B77708" w:rsidP="00B77708">
      <w:r>
        <w:t xml:space="preserve">For instance, let us look at the while statement to the left. The parsing of expression  </w:t>
      </w:r>
      <w:r>
        <w:rPr>
          <w:rStyle w:val="CodeInText"/>
        </w:rPr>
        <w:t>a &lt; b</w:t>
      </w:r>
      <w:r>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15883798" w14:textId="77777777" w:rsidTr="00B77708">
        <w:tc>
          <w:tcPr>
            <w:tcW w:w="3116" w:type="dxa"/>
            <w:hideMark/>
          </w:tcPr>
          <w:p w14:paraId="6A8E1947" w14:textId="77777777" w:rsidR="00B77708" w:rsidRDefault="00B77708">
            <w:pPr>
              <w:pStyle w:val="Code"/>
            </w:pPr>
            <w:r>
              <w:t>while (a &lt; b)</w:t>
            </w:r>
          </w:p>
          <w:p w14:paraId="686CA85C" w14:textId="77777777" w:rsidR="00B77708" w:rsidRDefault="00B77708">
            <w:pPr>
              <w:pStyle w:val="Code"/>
            </w:pPr>
            <w:r>
              <w:t xml:space="preserve">  ++a;</w:t>
            </w:r>
          </w:p>
        </w:tc>
        <w:tc>
          <w:tcPr>
            <w:tcW w:w="3117" w:type="dxa"/>
            <w:hideMark/>
          </w:tcPr>
          <w:p w14:paraId="2B83BD05" w14:textId="77777777" w:rsidR="00B77708" w:rsidRDefault="00B77708">
            <w:pPr>
              <w:pStyle w:val="Code"/>
            </w:pPr>
            <w:r>
              <w:t>1. if a &lt; b goto ?</w:t>
            </w:r>
          </w:p>
          <w:p w14:paraId="77F73C5C" w14:textId="77777777" w:rsidR="00B77708" w:rsidRDefault="00B77708">
            <w:pPr>
              <w:pStyle w:val="Code"/>
            </w:pPr>
            <w:r>
              <w:t>2. goto ?</w:t>
            </w:r>
          </w:p>
        </w:tc>
        <w:tc>
          <w:tcPr>
            <w:tcW w:w="3117" w:type="dxa"/>
            <w:hideMark/>
          </w:tcPr>
          <w:p w14:paraId="62D38391" w14:textId="77777777" w:rsidR="00B77708" w:rsidRDefault="00B77708">
            <w:pPr>
              <w:pStyle w:val="Code"/>
            </w:pPr>
            <w:r>
              <w:t>a &lt; b: true set = {1}</w:t>
            </w:r>
          </w:p>
          <w:p w14:paraId="676B2C1D" w14:textId="77777777" w:rsidR="00B77708" w:rsidRDefault="00B77708">
            <w:pPr>
              <w:pStyle w:val="Code"/>
            </w:pPr>
            <w:r>
              <w:t xml:space="preserve">       false set = {2}</w:t>
            </w:r>
          </w:p>
        </w:tc>
      </w:tr>
    </w:tbl>
    <w:p w14:paraId="25C97AA4" w14:textId="77777777" w:rsidR="00B77708" w:rsidRDefault="00B77708" w:rsidP="00B77708">
      <w:r>
        <w:t xml:space="preserve">When parsing the while statement, the sets of the expression becomes backpatched:  If the </w:t>
      </w:r>
      <w:r>
        <w:rPr>
          <w:rStyle w:val="CodeInText"/>
        </w:rPr>
        <w:t>a &lt; b</w:t>
      </w:r>
      <w:r>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7AFBA8B" w14:textId="77777777" w:rsidTr="00B77708">
        <w:tc>
          <w:tcPr>
            <w:tcW w:w="3116" w:type="dxa"/>
            <w:hideMark/>
          </w:tcPr>
          <w:p w14:paraId="3D72B6CD" w14:textId="77777777" w:rsidR="00B77708" w:rsidRDefault="00B77708">
            <w:pPr>
              <w:pStyle w:val="Code"/>
            </w:pPr>
            <w:r>
              <w:t>1. if a &lt; b goto 3</w:t>
            </w:r>
          </w:p>
          <w:p w14:paraId="74DBAC6A" w14:textId="77777777" w:rsidR="00B77708" w:rsidRDefault="00B77708">
            <w:pPr>
              <w:pStyle w:val="Code"/>
            </w:pPr>
            <w:r>
              <w:t>2. goto 5</w:t>
            </w:r>
          </w:p>
          <w:p w14:paraId="2A724576" w14:textId="77777777" w:rsidR="00B77708" w:rsidRDefault="00B77708">
            <w:pPr>
              <w:pStyle w:val="Code"/>
            </w:pPr>
            <w:r>
              <w:t>3. ++a</w:t>
            </w:r>
          </w:p>
          <w:p w14:paraId="7CDF8985" w14:textId="77777777" w:rsidR="00B77708" w:rsidRDefault="00B77708">
            <w:pPr>
              <w:pStyle w:val="Code"/>
            </w:pPr>
            <w:r>
              <w:t>4. goto 1</w:t>
            </w:r>
          </w:p>
          <w:p w14:paraId="26ABA25D" w14:textId="77777777" w:rsidR="00B77708" w:rsidRDefault="00B77708">
            <w:pPr>
              <w:pStyle w:val="Code"/>
            </w:pPr>
            <w:r>
              <w:t>5. ...</w:t>
            </w:r>
          </w:p>
        </w:tc>
        <w:tc>
          <w:tcPr>
            <w:tcW w:w="3117" w:type="dxa"/>
          </w:tcPr>
          <w:p w14:paraId="218084C2" w14:textId="77777777" w:rsidR="00B77708" w:rsidRDefault="00B77708">
            <w:pPr>
              <w:pStyle w:val="Code"/>
            </w:pPr>
          </w:p>
        </w:tc>
        <w:tc>
          <w:tcPr>
            <w:tcW w:w="3117" w:type="dxa"/>
          </w:tcPr>
          <w:p w14:paraId="5A71B814" w14:textId="77777777" w:rsidR="00B77708" w:rsidRDefault="00B77708">
            <w:pPr>
              <w:pStyle w:val="Code"/>
            </w:pPr>
          </w:p>
        </w:tc>
      </w:tr>
    </w:tbl>
    <w:p w14:paraId="0B945A30" w14:textId="77777777" w:rsidR="00B77708" w:rsidRDefault="00B77708" w:rsidP="00B77708">
      <w:r>
        <w:t xml:space="preserve">If we instead let the while statement be surrounded by an </w:t>
      </w:r>
      <w:r>
        <w:rPr>
          <w:rStyle w:val="CodeInText"/>
        </w:rPr>
        <w:t>if-else</w:t>
      </w:r>
      <w:r>
        <w:t xml:space="preserve"> statement, we have both the true and false sets of the if expression </w:t>
      </w:r>
      <w:r>
        <w:rPr>
          <w:rStyle w:val="CodeInText"/>
        </w:rPr>
        <w:t>x &lt; y</w:t>
      </w:r>
      <w:r>
        <w:t xml:space="preserve"> and the sets of the while expression </w:t>
      </w:r>
      <w:r>
        <w:rPr>
          <w:rStyle w:val="CodeInText"/>
        </w:rPr>
        <w:t>a &lt; b</w:t>
      </w:r>
      <w:r>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5F8D5B46" w14:textId="77777777" w:rsidTr="00B77708">
        <w:tc>
          <w:tcPr>
            <w:tcW w:w="3116" w:type="dxa"/>
          </w:tcPr>
          <w:p w14:paraId="5554A84C" w14:textId="77777777" w:rsidR="00B77708" w:rsidRDefault="00B77708">
            <w:pPr>
              <w:pStyle w:val="Code"/>
            </w:pPr>
            <w:r>
              <w:t>if (x &lt; y)</w:t>
            </w:r>
          </w:p>
          <w:p w14:paraId="2BC942AD" w14:textId="77777777" w:rsidR="00B77708" w:rsidRDefault="00B77708">
            <w:pPr>
              <w:pStyle w:val="Code"/>
            </w:pPr>
            <w:r>
              <w:t xml:space="preserve">  while (a &lt; b)</w:t>
            </w:r>
          </w:p>
          <w:p w14:paraId="630FC33C" w14:textId="77777777" w:rsidR="00B77708" w:rsidRDefault="00B77708">
            <w:pPr>
              <w:pStyle w:val="Code"/>
            </w:pPr>
            <w:r>
              <w:t xml:space="preserve">    ++a;</w:t>
            </w:r>
          </w:p>
          <w:p w14:paraId="6EC1AD36" w14:textId="77777777" w:rsidR="00B77708" w:rsidRDefault="00B77708">
            <w:pPr>
              <w:pStyle w:val="Code"/>
            </w:pPr>
            <w:r>
              <w:t>else</w:t>
            </w:r>
          </w:p>
          <w:p w14:paraId="171ED759" w14:textId="77777777" w:rsidR="00B77708" w:rsidRDefault="00B77708">
            <w:pPr>
              <w:pStyle w:val="Code"/>
            </w:pPr>
            <w:r>
              <w:t xml:space="preserve">  ++b;</w:t>
            </w:r>
          </w:p>
          <w:p w14:paraId="15382602" w14:textId="77777777" w:rsidR="00B77708" w:rsidRDefault="00B77708">
            <w:pPr>
              <w:pStyle w:val="Code"/>
            </w:pPr>
          </w:p>
        </w:tc>
        <w:tc>
          <w:tcPr>
            <w:tcW w:w="3117" w:type="dxa"/>
          </w:tcPr>
          <w:p w14:paraId="2616E8CE" w14:textId="77777777" w:rsidR="00B77708" w:rsidRDefault="00B77708">
            <w:pPr>
              <w:pStyle w:val="Code"/>
            </w:pPr>
            <w:r>
              <w:t>1. if x &lt; y goto ?</w:t>
            </w:r>
          </w:p>
          <w:p w14:paraId="57EDE4A7" w14:textId="77777777" w:rsidR="00B77708" w:rsidRDefault="00B77708">
            <w:pPr>
              <w:pStyle w:val="Code"/>
            </w:pPr>
            <w:r>
              <w:t>2. goto ?</w:t>
            </w:r>
          </w:p>
          <w:p w14:paraId="5C69AEE3" w14:textId="77777777" w:rsidR="00B77708" w:rsidRDefault="00B77708">
            <w:pPr>
              <w:pStyle w:val="Code"/>
            </w:pPr>
            <w:r>
              <w:t>3. if a &lt; b goto ?</w:t>
            </w:r>
          </w:p>
          <w:p w14:paraId="5D671A99" w14:textId="77777777" w:rsidR="00B77708" w:rsidRDefault="00B77708">
            <w:pPr>
              <w:pStyle w:val="Code"/>
            </w:pPr>
            <w:r>
              <w:t>4. goto ?</w:t>
            </w:r>
          </w:p>
          <w:p w14:paraId="57743B25" w14:textId="77777777" w:rsidR="00B77708" w:rsidRDefault="00B77708">
            <w:pPr>
              <w:pStyle w:val="Code"/>
            </w:pPr>
            <w:r>
              <w:t>5. ++a</w:t>
            </w:r>
          </w:p>
          <w:p w14:paraId="210DD2EF" w14:textId="77777777" w:rsidR="00B77708" w:rsidRDefault="00B77708">
            <w:pPr>
              <w:pStyle w:val="Code"/>
            </w:pPr>
            <w:r>
              <w:t>6. goto 3</w:t>
            </w:r>
          </w:p>
          <w:p w14:paraId="2A61E228" w14:textId="77777777" w:rsidR="00B77708" w:rsidRDefault="00B77708">
            <w:pPr>
              <w:pStyle w:val="Code"/>
            </w:pPr>
            <w:r>
              <w:t>7. goto 9</w:t>
            </w:r>
          </w:p>
          <w:p w14:paraId="082DEF60" w14:textId="77777777" w:rsidR="00B77708" w:rsidRDefault="00B77708">
            <w:pPr>
              <w:pStyle w:val="Code"/>
            </w:pPr>
            <w:r>
              <w:t>8. ++b</w:t>
            </w:r>
          </w:p>
          <w:p w14:paraId="6544FD5B" w14:textId="77777777" w:rsidR="00B77708" w:rsidRDefault="00B77708">
            <w:pPr>
              <w:pStyle w:val="Code"/>
            </w:pPr>
            <w:r>
              <w:t>9. ...</w:t>
            </w:r>
          </w:p>
          <w:p w14:paraId="22B870D7" w14:textId="77777777" w:rsidR="00B77708" w:rsidRDefault="00B77708">
            <w:pPr>
              <w:pStyle w:val="Code"/>
            </w:pPr>
          </w:p>
        </w:tc>
        <w:tc>
          <w:tcPr>
            <w:tcW w:w="3117" w:type="dxa"/>
            <w:hideMark/>
          </w:tcPr>
          <w:p w14:paraId="18CDA759" w14:textId="77777777" w:rsidR="00B77708" w:rsidRDefault="00B77708">
            <w:pPr>
              <w:pStyle w:val="Code"/>
            </w:pPr>
            <w:r>
              <w:t>x &lt; y: true set: {1}</w:t>
            </w:r>
          </w:p>
          <w:p w14:paraId="2499C080" w14:textId="77777777" w:rsidR="00B77708" w:rsidRDefault="00B77708">
            <w:pPr>
              <w:pStyle w:val="Code"/>
            </w:pPr>
            <w:r>
              <w:t xml:space="preserve">       false set: {2}</w:t>
            </w:r>
          </w:p>
          <w:p w14:paraId="397AA6B2" w14:textId="77777777" w:rsidR="00B77708" w:rsidRDefault="00B77708">
            <w:pPr>
              <w:pStyle w:val="Code"/>
            </w:pPr>
            <w:r>
              <w:t>a &lt; b: true set: {3}</w:t>
            </w:r>
          </w:p>
          <w:p w14:paraId="3159DD59" w14:textId="77777777" w:rsidR="00B77708" w:rsidRDefault="00B77708">
            <w:pPr>
              <w:pStyle w:val="Code"/>
            </w:pPr>
            <w:r>
              <w:t xml:space="preserve">       false set: {4}</w:t>
            </w:r>
          </w:p>
        </w:tc>
      </w:tr>
    </w:tbl>
    <w:p w14:paraId="4CF37242" w14:textId="77777777" w:rsidR="00B77708" w:rsidRDefault="00B77708" w:rsidP="00B77708">
      <w:r>
        <w:t xml:space="preserve">When the </w:t>
      </w:r>
      <w:r>
        <w:rPr>
          <w:rStyle w:val="CodeInText"/>
        </w:rPr>
        <w:t>if</w:t>
      </w:r>
      <w:r>
        <w:t xml:space="preserve"> and </w:t>
      </w:r>
      <w:r>
        <w:rPr>
          <w:rStyle w:val="CodeInText"/>
        </w:rPr>
        <w:t>while</w:t>
      </w:r>
      <w:r>
        <w:t xml:space="preserve"> statements become parsed the following call will occur:</w:t>
      </w:r>
    </w:p>
    <w:p w14:paraId="3273220C" w14:textId="77777777" w:rsidR="00B77708" w:rsidRDefault="00B77708" w:rsidP="00B77708">
      <w:pPr>
        <w:pStyle w:val="Code"/>
      </w:pPr>
      <w:r>
        <w:t>backpatch({1}, 3);</w:t>
      </w:r>
    </w:p>
    <w:p w14:paraId="05EDF88F" w14:textId="77777777" w:rsidR="00B77708" w:rsidRDefault="00B77708" w:rsidP="00B77708">
      <w:pPr>
        <w:pStyle w:val="Code"/>
      </w:pPr>
      <w:r>
        <w:t>backpatch({2}, 8);</w:t>
      </w:r>
    </w:p>
    <w:p w14:paraId="15654365" w14:textId="77777777" w:rsidR="00B77708" w:rsidRDefault="00B77708" w:rsidP="00B77708">
      <w:pPr>
        <w:pStyle w:val="Code"/>
      </w:pPr>
      <w:r>
        <w:t>backpatch({3}, 5);</w:t>
      </w:r>
    </w:p>
    <w:p w14:paraId="68D72B11" w14:textId="77777777" w:rsidR="00B77708" w:rsidRDefault="00B77708" w:rsidP="00B77708">
      <w:pPr>
        <w:pStyle w:val="Code"/>
      </w:pPr>
      <w:r>
        <w:t>backpatch({4}, 7);</w:t>
      </w:r>
    </w:p>
    <w:p w14:paraId="219C1FEB" w14:textId="77777777" w:rsidR="00B77708" w:rsidRDefault="00B77708" w:rsidP="00B77708">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36B9225D" w14:textId="77777777" w:rsidTr="00B77708">
        <w:tc>
          <w:tcPr>
            <w:tcW w:w="3116" w:type="dxa"/>
            <w:hideMark/>
          </w:tcPr>
          <w:p w14:paraId="7D812DB2" w14:textId="77777777" w:rsidR="00B77708" w:rsidRDefault="00B77708">
            <w:pPr>
              <w:pStyle w:val="Code"/>
            </w:pPr>
            <w:r>
              <w:t>1. if x &lt; y goto 3</w:t>
            </w:r>
          </w:p>
          <w:p w14:paraId="5FC2EFC3" w14:textId="77777777" w:rsidR="00B77708" w:rsidRDefault="00B77708">
            <w:pPr>
              <w:pStyle w:val="Code"/>
              <w:tabs>
                <w:tab w:val="left" w:pos="1620"/>
              </w:tabs>
            </w:pPr>
            <w:r>
              <w:t>2. goto 8</w:t>
            </w:r>
            <w:r>
              <w:tab/>
            </w:r>
          </w:p>
          <w:p w14:paraId="5474ED78" w14:textId="77777777" w:rsidR="00B77708" w:rsidRDefault="00B77708">
            <w:pPr>
              <w:pStyle w:val="Code"/>
            </w:pPr>
            <w:r>
              <w:t>3. if a &lt; b goto 5</w:t>
            </w:r>
          </w:p>
          <w:p w14:paraId="24C7086F" w14:textId="77777777" w:rsidR="00B77708" w:rsidRDefault="00B77708">
            <w:pPr>
              <w:pStyle w:val="Code"/>
            </w:pPr>
            <w:r>
              <w:t>4. goto 7</w:t>
            </w:r>
          </w:p>
          <w:p w14:paraId="029B5D20" w14:textId="77777777" w:rsidR="00B77708" w:rsidRDefault="00B77708">
            <w:pPr>
              <w:pStyle w:val="Code"/>
            </w:pPr>
            <w:r>
              <w:t>5. ++a</w:t>
            </w:r>
          </w:p>
          <w:p w14:paraId="1D503D17" w14:textId="77777777" w:rsidR="00B77708" w:rsidRDefault="00B77708">
            <w:pPr>
              <w:pStyle w:val="Code"/>
            </w:pPr>
            <w:r>
              <w:t>6. goto 3</w:t>
            </w:r>
          </w:p>
          <w:p w14:paraId="2A445222" w14:textId="77777777" w:rsidR="00B77708" w:rsidRDefault="00B77708">
            <w:pPr>
              <w:pStyle w:val="Code"/>
            </w:pPr>
            <w:r>
              <w:t>7. goto 9</w:t>
            </w:r>
          </w:p>
          <w:p w14:paraId="1A0FA45E" w14:textId="77777777" w:rsidR="00B77708" w:rsidRDefault="00B77708">
            <w:pPr>
              <w:pStyle w:val="Code"/>
            </w:pPr>
            <w:r>
              <w:t>8. ++b</w:t>
            </w:r>
          </w:p>
          <w:p w14:paraId="65215E99" w14:textId="77777777" w:rsidR="00B77708" w:rsidRDefault="00B77708">
            <w:pPr>
              <w:pStyle w:val="Code"/>
            </w:pPr>
            <w:r>
              <w:t>9. ...</w:t>
            </w:r>
          </w:p>
        </w:tc>
        <w:tc>
          <w:tcPr>
            <w:tcW w:w="3117" w:type="dxa"/>
          </w:tcPr>
          <w:p w14:paraId="4C36F31D" w14:textId="77777777" w:rsidR="00B77708" w:rsidRDefault="00B77708">
            <w:pPr>
              <w:pStyle w:val="Code"/>
            </w:pPr>
          </w:p>
        </w:tc>
        <w:tc>
          <w:tcPr>
            <w:tcW w:w="3117" w:type="dxa"/>
          </w:tcPr>
          <w:p w14:paraId="73199013" w14:textId="77777777" w:rsidR="00B77708" w:rsidRDefault="00B77708">
            <w:pPr>
              <w:pStyle w:val="Code"/>
            </w:pPr>
          </w:p>
        </w:tc>
      </w:tr>
    </w:tbl>
    <w:p w14:paraId="77680E31" w14:textId="4A8388A1" w:rsidR="00B77708" w:rsidRDefault="00B77708" w:rsidP="00B77708">
      <w:r>
        <w:lastRenderedPageBreak/>
        <w:t xml:space="preserve">The generated middle code above may appear ineffective, but the middle code optimizer of Chapter </w:t>
      </w:r>
      <w:r>
        <w:fldChar w:fldCharType="begin"/>
      </w:r>
      <w:r>
        <w:instrText xml:space="preserve"> REF _Ref417813097 \r \h </w:instrText>
      </w:r>
      <w:r>
        <w:fldChar w:fldCharType="separate"/>
      </w:r>
      <w:r w:rsidR="006F26B2">
        <w:t>7</w:t>
      </w:r>
      <w:r>
        <w:fldChar w:fldCharType="end"/>
      </w:r>
      <w:r>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64EB4CE4" w14:textId="77777777" w:rsidTr="00B77708">
        <w:tc>
          <w:tcPr>
            <w:tcW w:w="3116" w:type="dxa"/>
            <w:hideMark/>
          </w:tcPr>
          <w:p w14:paraId="6DF567C8" w14:textId="77777777" w:rsidR="00B77708" w:rsidRDefault="00B77708">
            <w:pPr>
              <w:pStyle w:val="Code"/>
            </w:pPr>
            <w:r>
              <w:t>1. if x &gt;= y goto 5</w:t>
            </w:r>
          </w:p>
          <w:p w14:paraId="7A9B58C4" w14:textId="77777777" w:rsidR="00B77708" w:rsidRDefault="00B77708">
            <w:pPr>
              <w:pStyle w:val="Code"/>
            </w:pPr>
            <w:r>
              <w:t>2. if a &gt;= b goto 6</w:t>
            </w:r>
          </w:p>
          <w:p w14:paraId="34A953CF" w14:textId="77777777" w:rsidR="00B77708" w:rsidRDefault="00B77708">
            <w:pPr>
              <w:pStyle w:val="Code"/>
            </w:pPr>
            <w:r>
              <w:t>3. ++a</w:t>
            </w:r>
          </w:p>
          <w:p w14:paraId="5F0108BC" w14:textId="77777777" w:rsidR="00B77708" w:rsidRDefault="00B77708">
            <w:pPr>
              <w:pStyle w:val="Code"/>
            </w:pPr>
            <w:r>
              <w:t>4. goto 2</w:t>
            </w:r>
          </w:p>
          <w:p w14:paraId="45B8FAA6" w14:textId="77777777" w:rsidR="00B77708" w:rsidRDefault="00B77708">
            <w:pPr>
              <w:pStyle w:val="Code"/>
            </w:pPr>
            <w:r>
              <w:t>5. ++b</w:t>
            </w:r>
          </w:p>
          <w:p w14:paraId="647490CA" w14:textId="77777777" w:rsidR="00B77708" w:rsidRDefault="00B77708">
            <w:pPr>
              <w:pStyle w:val="Code"/>
            </w:pPr>
            <w:r>
              <w:t>6. ...</w:t>
            </w:r>
          </w:p>
        </w:tc>
        <w:tc>
          <w:tcPr>
            <w:tcW w:w="3117" w:type="dxa"/>
          </w:tcPr>
          <w:p w14:paraId="66E37118" w14:textId="77777777" w:rsidR="00B77708" w:rsidRDefault="00B77708">
            <w:pPr>
              <w:pStyle w:val="Code"/>
            </w:pPr>
          </w:p>
        </w:tc>
        <w:tc>
          <w:tcPr>
            <w:tcW w:w="3117" w:type="dxa"/>
          </w:tcPr>
          <w:p w14:paraId="3E768C25" w14:textId="77777777" w:rsidR="00B77708" w:rsidRDefault="00B77708">
            <w:pPr>
              <w:pStyle w:val="Code"/>
            </w:pPr>
          </w:p>
        </w:tc>
      </w:tr>
    </w:tbl>
    <w:p w14:paraId="31F1C4C9" w14:textId="77777777" w:rsidR="00B77708" w:rsidRDefault="00B77708" w:rsidP="00B77708">
      <w:r>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B363219" w14:textId="77777777" w:rsidTr="00B77708">
        <w:tc>
          <w:tcPr>
            <w:tcW w:w="3116" w:type="dxa"/>
            <w:hideMark/>
          </w:tcPr>
          <w:p w14:paraId="23171376" w14:textId="77777777" w:rsidR="00B77708" w:rsidRDefault="00B77708">
            <w:pPr>
              <w:pStyle w:val="Code"/>
            </w:pPr>
            <w:r>
              <w:t>if ((a &lt; b) &amp;&amp; (c &lt; d))</w:t>
            </w:r>
          </w:p>
          <w:p w14:paraId="4752516F" w14:textId="77777777" w:rsidR="00B77708" w:rsidRDefault="00B77708">
            <w:pPr>
              <w:pStyle w:val="Code"/>
            </w:pPr>
            <w:r>
              <w:t xml:space="preserve">  ++a;</w:t>
            </w:r>
          </w:p>
          <w:p w14:paraId="3C0AF8AD" w14:textId="77777777" w:rsidR="00B77708" w:rsidRDefault="00B77708">
            <w:pPr>
              <w:pStyle w:val="Code"/>
            </w:pPr>
            <w:r>
              <w:t xml:space="preserve">else </w:t>
            </w:r>
          </w:p>
          <w:p w14:paraId="0BF2C72A" w14:textId="77777777" w:rsidR="00B77708" w:rsidRDefault="00B77708">
            <w:pPr>
              <w:pStyle w:val="Code"/>
            </w:pPr>
            <w:r>
              <w:t xml:space="preserve">  ++b;</w:t>
            </w:r>
          </w:p>
        </w:tc>
        <w:tc>
          <w:tcPr>
            <w:tcW w:w="3117" w:type="dxa"/>
            <w:hideMark/>
          </w:tcPr>
          <w:p w14:paraId="7BCF4037" w14:textId="77777777" w:rsidR="00B77708" w:rsidRDefault="00B77708">
            <w:pPr>
              <w:pStyle w:val="Code"/>
            </w:pPr>
            <w:r>
              <w:t>1. if a &lt; b goto ?</w:t>
            </w:r>
          </w:p>
          <w:p w14:paraId="58DF7364" w14:textId="77777777" w:rsidR="00B77708" w:rsidRDefault="00B77708">
            <w:pPr>
              <w:pStyle w:val="Code"/>
            </w:pPr>
            <w:r>
              <w:t>2. goto ?</w:t>
            </w:r>
          </w:p>
          <w:p w14:paraId="0F5AB572" w14:textId="77777777" w:rsidR="00B77708" w:rsidRDefault="00B77708">
            <w:pPr>
              <w:pStyle w:val="Code"/>
            </w:pPr>
            <w:r>
              <w:t>3. if c &lt; d goto ?</w:t>
            </w:r>
          </w:p>
          <w:p w14:paraId="25EFA265" w14:textId="77777777" w:rsidR="00B77708" w:rsidRDefault="00B77708">
            <w:pPr>
              <w:pStyle w:val="Code"/>
            </w:pPr>
            <w:r>
              <w:t>4. goto ?</w:t>
            </w:r>
          </w:p>
          <w:p w14:paraId="7535B735" w14:textId="77777777" w:rsidR="00B77708" w:rsidRDefault="00B77708">
            <w:pPr>
              <w:pStyle w:val="Code"/>
            </w:pPr>
            <w:r>
              <w:t>5. ++a</w:t>
            </w:r>
          </w:p>
          <w:p w14:paraId="28C26723" w14:textId="77777777" w:rsidR="00B77708" w:rsidRDefault="00B77708">
            <w:pPr>
              <w:pStyle w:val="Code"/>
            </w:pPr>
            <w:r>
              <w:t>6. goto 7</w:t>
            </w:r>
          </w:p>
          <w:p w14:paraId="44FB7F5C" w14:textId="77777777" w:rsidR="00B77708" w:rsidRDefault="00B77708">
            <w:pPr>
              <w:pStyle w:val="Code"/>
            </w:pPr>
            <w:r>
              <w:t>7. ++b</w:t>
            </w:r>
          </w:p>
          <w:p w14:paraId="7F51B77F" w14:textId="77777777" w:rsidR="00B77708" w:rsidRDefault="00B77708">
            <w:pPr>
              <w:pStyle w:val="Code"/>
            </w:pPr>
            <w:r>
              <w:t>8. ...</w:t>
            </w:r>
          </w:p>
        </w:tc>
        <w:tc>
          <w:tcPr>
            <w:tcW w:w="3117" w:type="dxa"/>
          </w:tcPr>
          <w:p w14:paraId="7CF9837C" w14:textId="77777777" w:rsidR="00B77708" w:rsidRDefault="00B77708">
            <w:pPr>
              <w:pStyle w:val="Code"/>
            </w:pPr>
          </w:p>
        </w:tc>
      </w:tr>
    </w:tbl>
    <w:p w14:paraId="392C9AE9" w14:textId="77777777" w:rsidR="00B77708" w:rsidRDefault="00B77708" w:rsidP="00B77708">
      <w:r>
        <w:t>When the first expression (</w:t>
      </w:r>
      <w:r>
        <w:rPr>
          <w:rStyle w:val="CodeInText"/>
        </w:rPr>
        <w:t>a &lt; b</w:t>
      </w:r>
      <w:r>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A8AA41E" w14:textId="77777777" w:rsidTr="00B77708">
        <w:tc>
          <w:tcPr>
            <w:tcW w:w="3116" w:type="dxa"/>
            <w:hideMark/>
          </w:tcPr>
          <w:p w14:paraId="7F3FAE76" w14:textId="77777777" w:rsidR="00B77708" w:rsidRDefault="00B77708">
            <w:pPr>
              <w:pStyle w:val="Code"/>
            </w:pPr>
            <w:r>
              <w:t>1. if a &lt; b goto 3</w:t>
            </w:r>
          </w:p>
          <w:p w14:paraId="4914F28E" w14:textId="77777777" w:rsidR="00B77708" w:rsidRDefault="00B77708">
            <w:pPr>
              <w:pStyle w:val="Code"/>
            </w:pPr>
            <w:r>
              <w:t>2. goto ?</w:t>
            </w:r>
          </w:p>
          <w:p w14:paraId="43AA1E02" w14:textId="77777777" w:rsidR="00B77708" w:rsidRDefault="00B77708">
            <w:pPr>
              <w:pStyle w:val="Code"/>
            </w:pPr>
            <w:r>
              <w:t>3. if c &lt; d goto ?</w:t>
            </w:r>
          </w:p>
          <w:p w14:paraId="704E0632" w14:textId="77777777" w:rsidR="00B77708" w:rsidRDefault="00B77708">
            <w:pPr>
              <w:pStyle w:val="Code"/>
            </w:pPr>
            <w:r>
              <w:t>4. goto ?</w:t>
            </w:r>
          </w:p>
          <w:p w14:paraId="7C509356" w14:textId="77777777" w:rsidR="00B77708" w:rsidRDefault="00B77708">
            <w:pPr>
              <w:pStyle w:val="Code"/>
            </w:pPr>
            <w:r>
              <w:t>5. ++a</w:t>
            </w:r>
          </w:p>
          <w:p w14:paraId="3A314F17" w14:textId="77777777" w:rsidR="00B77708" w:rsidRDefault="00B77708">
            <w:pPr>
              <w:pStyle w:val="Code"/>
            </w:pPr>
            <w:r>
              <w:t>6. goto 7</w:t>
            </w:r>
          </w:p>
          <w:p w14:paraId="10B40125" w14:textId="77777777" w:rsidR="00B77708" w:rsidRDefault="00B77708">
            <w:pPr>
              <w:pStyle w:val="Code"/>
            </w:pPr>
            <w:r>
              <w:t>7. ++b</w:t>
            </w:r>
          </w:p>
        </w:tc>
        <w:tc>
          <w:tcPr>
            <w:tcW w:w="3117" w:type="dxa"/>
            <w:hideMark/>
          </w:tcPr>
          <w:p w14:paraId="649CAF79" w14:textId="77777777" w:rsidR="00B77708" w:rsidRDefault="00B77708">
            <w:pPr>
              <w:pStyle w:val="Code"/>
            </w:pPr>
            <w:r>
              <w:t>true set: {3}</w:t>
            </w:r>
          </w:p>
          <w:p w14:paraId="6A049649" w14:textId="77777777" w:rsidR="00B77708" w:rsidRDefault="00B77708">
            <w:pPr>
              <w:pStyle w:val="Code"/>
            </w:pPr>
            <w:r>
              <w:t>false set: {2, 4}</w:t>
            </w:r>
          </w:p>
        </w:tc>
        <w:tc>
          <w:tcPr>
            <w:tcW w:w="3117" w:type="dxa"/>
          </w:tcPr>
          <w:p w14:paraId="4D066CD9" w14:textId="77777777" w:rsidR="00B77708" w:rsidRDefault="00B77708">
            <w:pPr>
              <w:pStyle w:val="Code"/>
            </w:pPr>
          </w:p>
        </w:tc>
      </w:tr>
    </w:tbl>
    <w:p w14:paraId="03C6B9DD" w14:textId="77777777" w:rsidR="00B77708" w:rsidRDefault="00B77708" w:rsidP="00B77708">
      <w:r>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77708" w14:paraId="07CD10B2" w14:textId="77777777" w:rsidTr="00B77708">
        <w:tc>
          <w:tcPr>
            <w:tcW w:w="3116" w:type="dxa"/>
            <w:hideMark/>
          </w:tcPr>
          <w:p w14:paraId="79D51824" w14:textId="77777777" w:rsidR="00B77708" w:rsidRDefault="00B77708">
            <w:pPr>
              <w:pStyle w:val="Code"/>
            </w:pPr>
            <w:r>
              <w:t>if ((a &lt; b) || (c &lt; d))</w:t>
            </w:r>
          </w:p>
          <w:p w14:paraId="7F0C1A81" w14:textId="77777777" w:rsidR="00B77708" w:rsidRDefault="00B77708">
            <w:pPr>
              <w:pStyle w:val="Code"/>
            </w:pPr>
            <w:r>
              <w:t xml:space="preserve">  ++a;</w:t>
            </w:r>
          </w:p>
          <w:p w14:paraId="0E61C9C4" w14:textId="77777777" w:rsidR="00B77708" w:rsidRDefault="00B77708">
            <w:pPr>
              <w:pStyle w:val="Code"/>
            </w:pPr>
            <w:r>
              <w:t xml:space="preserve">else </w:t>
            </w:r>
          </w:p>
          <w:p w14:paraId="58862444" w14:textId="77777777" w:rsidR="00B77708" w:rsidRDefault="00B77708">
            <w:pPr>
              <w:pStyle w:val="Code"/>
            </w:pPr>
            <w:r>
              <w:t xml:space="preserve">  ++b;</w:t>
            </w:r>
          </w:p>
        </w:tc>
        <w:tc>
          <w:tcPr>
            <w:tcW w:w="3117" w:type="dxa"/>
            <w:hideMark/>
          </w:tcPr>
          <w:p w14:paraId="2D2A2A28" w14:textId="77777777" w:rsidR="00B77708" w:rsidRDefault="00B77708">
            <w:pPr>
              <w:pStyle w:val="Code"/>
            </w:pPr>
            <w:r>
              <w:t>1. if a &lt; b goto ?</w:t>
            </w:r>
          </w:p>
          <w:p w14:paraId="45A0181F" w14:textId="77777777" w:rsidR="00B77708" w:rsidRDefault="00B77708">
            <w:pPr>
              <w:pStyle w:val="Code"/>
            </w:pPr>
            <w:r>
              <w:t>2. goto 3</w:t>
            </w:r>
          </w:p>
          <w:p w14:paraId="29CA4411" w14:textId="77777777" w:rsidR="00B77708" w:rsidRDefault="00B77708">
            <w:pPr>
              <w:pStyle w:val="Code"/>
            </w:pPr>
            <w:r>
              <w:t>3. if c &lt; d goto ?</w:t>
            </w:r>
          </w:p>
          <w:p w14:paraId="4FA1FBBE" w14:textId="77777777" w:rsidR="00B77708" w:rsidRDefault="00B77708">
            <w:pPr>
              <w:pStyle w:val="Code"/>
            </w:pPr>
            <w:r>
              <w:t>4. goto ?</w:t>
            </w:r>
          </w:p>
          <w:p w14:paraId="14439160" w14:textId="77777777" w:rsidR="00B77708" w:rsidRDefault="00B77708">
            <w:pPr>
              <w:pStyle w:val="Code"/>
            </w:pPr>
            <w:r>
              <w:t>5. ++a</w:t>
            </w:r>
          </w:p>
          <w:p w14:paraId="7F2CD22F" w14:textId="77777777" w:rsidR="00B77708" w:rsidRDefault="00B77708">
            <w:pPr>
              <w:pStyle w:val="Code"/>
            </w:pPr>
            <w:r>
              <w:t>6. goto 7</w:t>
            </w:r>
          </w:p>
          <w:p w14:paraId="75884BC2" w14:textId="77777777" w:rsidR="00B77708" w:rsidRDefault="00B77708">
            <w:pPr>
              <w:pStyle w:val="Code"/>
            </w:pPr>
            <w:r>
              <w:t>7. ++b</w:t>
            </w:r>
          </w:p>
          <w:p w14:paraId="08CF46E5" w14:textId="77777777" w:rsidR="00B77708" w:rsidRDefault="00B77708">
            <w:pPr>
              <w:pStyle w:val="Code"/>
            </w:pPr>
            <w:r>
              <w:t>8. ...</w:t>
            </w:r>
          </w:p>
        </w:tc>
        <w:tc>
          <w:tcPr>
            <w:tcW w:w="3117" w:type="dxa"/>
            <w:hideMark/>
          </w:tcPr>
          <w:p w14:paraId="12DF6495" w14:textId="77777777" w:rsidR="00B77708" w:rsidRDefault="00B77708">
            <w:pPr>
              <w:pStyle w:val="Code"/>
            </w:pPr>
            <w:r>
              <w:t>true set: {1, 3}</w:t>
            </w:r>
          </w:p>
          <w:p w14:paraId="1F22741C" w14:textId="77777777" w:rsidR="00B77708" w:rsidRDefault="00B77708">
            <w:pPr>
              <w:pStyle w:val="Code"/>
            </w:pPr>
            <w:r>
              <w:t>false set: {4}</w:t>
            </w:r>
          </w:p>
        </w:tc>
      </w:tr>
    </w:tbl>
    <w:p w14:paraId="26983A1A" w14:textId="77777777" w:rsidR="00B77708" w:rsidRDefault="00B77708" w:rsidP="00B77708">
      <w:r>
        <w:t xml:space="preserve">The </w:t>
      </w:r>
      <w:r>
        <w:rPr>
          <w:rStyle w:val="CodeInText"/>
        </w:rPr>
        <w:t>Backpatch</w:t>
      </w:r>
      <w:r>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3560AAE4" w14:textId="3ADF60FA" w:rsidR="009D3EA8" w:rsidRDefault="009D3EA8" w:rsidP="009D3EA8">
      <w:pPr>
        <w:pStyle w:val="Rubrik3"/>
        <w:numPr>
          <w:ilvl w:val="2"/>
          <w:numId w:val="145"/>
        </w:numPr>
      </w:pPr>
      <w:bookmarkStart w:id="140" w:name="_Toc49764332"/>
      <w:r>
        <w:lastRenderedPageBreak/>
        <w:t>Header Rules</w:t>
      </w:r>
      <w:bookmarkEnd w:id="140"/>
    </w:p>
    <w:p w14:paraId="5888BF2C" w14:textId="77777777" w:rsidR="009D3EA8" w:rsidRDefault="009D3EA8" w:rsidP="009D3EA8">
      <w:r>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Pr>
          <w:rStyle w:val="CodeInText"/>
        </w:rPr>
        <w:t>Generate</w:t>
      </w:r>
      <w:r>
        <w:t xml:space="preserve"> class that does the actual work of type checking and middle code generation.</w:t>
      </w:r>
    </w:p>
    <w:p w14:paraId="1766D78F" w14:textId="5D9064EA" w:rsidR="007175D9" w:rsidRDefault="008B6F4B" w:rsidP="007175D9">
      <w:pPr>
        <w:pStyle w:val="Rubrik3"/>
      </w:pPr>
      <w:bookmarkStart w:id="141" w:name="_Toc49764333"/>
      <w:r>
        <w:t xml:space="preserve">The </w:t>
      </w:r>
      <w:r w:rsidR="004B7BC0">
        <w:t>Switch S</w:t>
      </w:r>
      <w:r>
        <w:t>tatement</w:t>
      </w:r>
      <w:bookmarkEnd w:id="141"/>
    </w:p>
    <w:p w14:paraId="47A018AE" w14:textId="77777777" w:rsidR="00F420E3" w:rsidRDefault="00F420E3" w:rsidP="00F420E3">
      <w:r>
        <w:t xml:space="preserve">The </w:t>
      </w:r>
      <w:r w:rsidRPr="000D3429">
        <w:rPr>
          <w:rStyle w:val="CodeInText"/>
        </w:rPr>
        <w:t>generateSwitchStatement</w:t>
      </w:r>
      <w:r>
        <w:t xml:space="preserve"> method generates middle code jump instructions for each of the case statements, which are stored in the </w:t>
      </w:r>
      <w:r w:rsidRPr="00195C09">
        <w:rPr>
          <w:rStyle w:val="CodeInText"/>
        </w:rPr>
        <w:t>Main.CaseMapStack</w:t>
      </w:r>
      <w:r>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077C539B" w14:textId="30ADE4FC" w:rsidR="00F420E3" w:rsidRPr="00F420E3" w:rsidRDefault="00F420E3" w:rsidP="00F420E3">
      <w:r>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3267231D" w14:textId="0D6D032D" w:rsidR="008B6F4B" w:rsidRDefault="00F24D05" w:rsidP="00F24D05">
      <w:pPr>
        <w:pStyle w:val="CodeHeader"/>
      </w:pPr>
      <w:r>
        <w:t>MainParser.gppg</w:t>
      </w:r>
    </w:p>
    <w:p w14:paraId="6E84B5C8" w14:textId="77777777" w:rsidR="00BD4361" w:rsidRPr="00BD4361" w:rsidRDefault="00BD4361" w:rsidP="00BD4361">
      <w:pPr>
        <w:pStyle w:val="Code"/>
        <w:rPr>
          <w:highlight w:val="white"/>
        </w:rPr>
      </w:pPr>
      <w:r w:rsidRPr="00BD4361">
        <w:rPr>
          <w:highlight w:val="white"/>
        </w:rPr>
        <w:t>switch_header:</w:t>
      </w:r>
    </w:p>
    <w:p w14:paraId="743E9F8E" w14:textId="77777777" w:rsidR="00BD4361" w:rsidRPr="00BD4361" w:rsidRDefault="00BD4361" w:rsidP="00BD4361">
      <w:pPr>
        <w:pStyle w:val="Code"/>
        <w:rPr>
          <w:highlight w:val="white"/>
        </w:rPr>
      </w:pPr>
      <w:r w:rsidRPr="00BD4361">
        <w:rPr>
          <w:highlight w:val="white"/>
        </w:rPr>
        <w:t xml:space="preserve">    /* Empty. */ { MiddleCodeGenerator.SwitchHeader(); };</w:t>
      </w:r>
    </w:p>
    <w:p w14:paraId="2EE4B710" w14:textId="77777777" w:rsidR="00BD4361" w:rsidRDefault="00BD4361" w:rsidP="00C001C3">
      <w:pPr>
        <w:pStyle w:val="Code"/>
        <w:rPr>
          <w:highlight w:val="white"/>
        </w:rPr>
      </w:pPr>
    </w:p>
    <w:p w14:paraId="5A85C433" w14:textId="217C0BFD" w:rsidR="00C001C3" w:rsidRPr="00C001C3" w:rsidRDefault="00C001C3" w:rsidP="00C001C3">
      <w:pPr>
        <w:pStyle w:val="Code"/>
        <w:rPr>
          <w:highlight w:val="white"/>
        </w:rPr>
      </w:pPr>
      <w:r w:rsidRPr="00C001C3">
        <w:rPr>
          <w:highlight w:val="white"/>
        </w:rPr>
        <w:t>opened_statement:</w:t>
      </w:r>
    </w:p>
    <w:p w14:paraId="7B6234F9" w14:textId="23E686BE" w:rsidR="00C001C3" w:rsidRPr="00C001C3" w:rsidRDefault="00C001C3" w:rsidP="00C001C3">
      <w:pPr>
        <w:pStyle w:val="Code"/>
        <w:rPr>
          <w:highlight w:val="white"/>
        </w:rPr>
      </w:pPr>
      <w:r>
        <w:rPr>
          <w:highlight w:val="white"/>
        </w:rPr>
        <w:t xml:space="preserve">    // ...</w:t>
      </w:r>
    </w:p>
    <w:p w14:paraId="01973556" w14:textId="77777777" w:rsidR="00C001C3" w:rsidRPr="00C001C3" w:rsidRDefault="00C001C3" w:rsidP="00C001C3">
      <w:pPr>
        <w:pStyle w:val="Code"/>
        <w:rPr>
          <w:highlight w:val="white"/>
        </w:rPr>
      </w:pPr>
      <w:r w:rsidRPr="00C001C3">
        <w:rPr>
          <w:highlight w:val="white"/>
        </w:rPr>
        <w:t xml:space="preserve">  | SWITCH switch_header LEFT_PARENTHESIS expression RIGHT_PARENTHESIS</w:t>
      </w:r>
    </w:p>
    <w:p w14:paraId="20E5E7E8" w14:textId="77777777" w:rsidR="00C001C3" w:rsidRPr="00C001C3" w:rsidRDefault="00C001C3" w:rsidP="00C001C3">
      <w:pPr>
        <w:pStyle w:val="Code"/>
        <w:rPr>
          <w:highlight w:val="white"/>
        </w:rPr>
      </w:pPr>
      <w:r w:rsidRPr="00C001C3">
        <w:rPr>
          <w:highlight w:val="white"/>
        </w:rPr>
        <w:t xml:space="preserve">    opened_statement {</w:t>
      </w:r>
    </w:p>
    <w:p w14:paraId="2EFE6395" w14:textId="77777777" w:rsidR="00C001C3" w:rsidRPr="00C001C3" w:rsidRDefault="00C001C3" w:rsidP="00C001C3">
      <w:pPr>
        <w:pStyle w:val="Code"/>
        <w:rPr>
          <w:highlight w:val="white"/>
        </w:rPr>
      </w:pPr>
      <w:r w:rsidRPr="00C001C3">
        <w:rPr>
          <w:highlight w:val="white"/>
        </w:rPr>
        <w:t xml:space="preserve">      $$ = MiddleCodeGenerator.SwitchStatement($4, $6);</w:t>
      </w:r>
    </w:p>
    <w:p w14:paraId="703F283A" w14:textId="77777777" w:rsidR="00C001C3" w:rsidRPr="00C001C3" w:rsidRDefault="00C001C3" w:rsidP="00C001C3">
      <w:pPr>
        <w:pStyle w:val="Code"/>
        <w:rPr>
          <w:highlight w:val="white"/>
        </w:rPr>
      </w:pPr>
      <w:r w:rsidRPr="00C001C3">
        <w:rPr>
          <w:highlight w:val="white"/>
        </w:rPr>
        <w:t xml:space="preserve">    }</w:t>
      </w:r>
    </w:p>
    <w:p w14:paraId="65111BBF" w14:textId="77777777" w:rsidR="0077325F" w:rsidRDefault="0077325F" w:rsidP="00804D0F">
      <w:pPr>
        <w:pStyle w:val="Code"/>
        <w:rPr>
          <w:highlight w:val="white"/>
          <w:lang w:val="sv-SE"/>
        </w:rPr>
      </w:pPr>
      <w:r>
        <w:rPr>
          <w:highlight w:val="white"/>
          <w:lang w:val="sv-SE"/>
        </w:rPr>
        <w:t xml:space="preserve">  | CASE constant_integral_expression COLON opened_statement {</w:t>
      </w:r>
    </w:p>
    <w:p w14:paraId="5C625590" w14:textId="77777777" w:rsidR="0077325F" w:rsidRDefault="0077325F" w:rsidP="00804D0F">
      <w:pPr>
        <w:pStyle w:val="Code"/>
        <w:rPr>
          <w:highlight w:val="white"/>
          <w:lang w:val="sv-SE"/>
        </w:rPr>
      </w:pPr>
      <w:r>
        <w:rPr>
          <w:highlight w:val="white"/>
          <w:lang w:val="sv-SE"/>
        </w:rPr>
        <w:t xml:space="preserve">      $$ = MiddleCodeGenerator.CaseStatement($2, $4);</w:t>
      </w:r>
    </w:p>
    <w:p w14:paraId="437953B9" w14:textId="77777777" w:rsidR="0077325F" w:rsidRDefault="0077325F" w:rsidP="00804D0F">
      <w:pPr>
        <w:pStyle w:val="Code"/>
        <w:rPr>
          <w:highlight w:val="white"/>
          <w:lang w:val="sv-SE"/>
        </w:rPr>
      </w:pPr>
      <w:r>
        <w:rPr>
          <w:highlight w:val="white"/>
          <w:lang w:val="sv-SE"/>
        </w:rPr>
        <w:t xml:space="preserve">    }</w:t>
      </w:r>
    </w:p>
    <w:p w14:paraId="70E0854B" w14:textId="42BAF9AB" w:rsidR="00C001C3" w:rsidRDefault="00C001C3" w:rsidP="00C001C3">
      <w:pPr>
        <w:pStyle w:val="Code"/>
        <w:rPr>
          <w:highlight w:val="white"/>
        </w:rPr>
      </w:pPr>
      <w:r>
        <w:rPr>
          <w:highlight w:val="white"/>
        </w:rPr>
        <w:t xml:space="preserve">    // ...</w:t>
      </w:r>
    </w:p>
    <w:p w14:paraId="1A08F8A1" w14:textId="77777777" w:rsidR="00642BA0" w:rsidRPr="00C001C3" w:rsidRDefault="00642BA0" w:rsidP="00C001C3">
      <w:pPr>
        <w:pStyle w:val="Code"/>
        <w:rPr>
          <w:highlight w:val="white"/>
        </w:rPr>
      </w:pPr>
    </w:p>
    <w:p w14:paraId="2982B072" w14:textId="77777777" w:rsidR="00642BA0" w:rsidRDefault="00642BA0" w:rsidP="00642BA0">
      <w:pPr>
        <w:pStyle w:val="Code"/>
        <w:rPr>
          <w:highlight w:val="white"/>
          <w:lang w:val="sv-SE"/>
        </w:rPr>
      </w:pPr>
      <w:r>
        <w:rPr>
          <w:highlight w:val="white"/>
          <w:lang w:val="sv-SE"/>
        </w:rPr>
        <w:t>closed_statement:</w:t>
      </w:r>
    </w:p>
    <w:p w14:paraId="084925EC" w14:textId="77777777" w:rsidR="00642BA0" w:rsidRDefault="00642BA0" w:rsidP="00642BA0">
      <w:pPr>
        <w:pStyle w:val="Code"/>
        <w:rPr>
          <w:highlight w:val="white"/>
        </w:rPr>
      </w:pPr>
      <w:r>
        <w:rPr>
          <w:highlight w:val="white"/>
        </w:rPr>
        <w:t xml:space="preserve">    // ...</w:t>
      </w:r>
    </w:p>
    <w:p w14:paraId="39EAC53D" w14:textId="77777777" w:rsidR="00642BA0" w:rsidRDefault="00642BA0" w:rsidP="00642BA0">
      <w:pPr>
        <w:pStyle w:val="Code"/>
        <w:rPr>
          <w:highlight w:val="white"/>
          <w:lang w:val="sv-SE"/>
        </w:rPr>
      </w:pPr>
      <w:r>
        <w:rPr>
          <w:highlight w:val="white"/>
          <w:lang w:val="sv-SE"/>
        </w:rPr>
        <w:t xml:space="preserve">  | SWITCH switch_header LEFT_PARENTHESIS expression RIGHT_PARENTHESIS</w:t>
      </w:r>
    </w:p>
    <w:p w14:paraId="7E9D8C4C" w14:textId="77777777" w:rsidR="00642BA0" w:rsidRDefault="00642BA0" w:rsidP="00642BA0">
      <w:pPr>
        <w:pStyle w:val="Code"/>
        <w:rPr>
          <w:highlight w:val="white"/>
          <w:lang w:val="sv-SE"/>
        </w:rPr>
      </w:pPr>
      <w:r>
        <w:rPr>
          <w:highlight w:val="white"/>
          <w:lang w:val="sv-SE"/>
        </w:rPr>
        <w:t xml:space="preserve">    closed_statement {</w:t>
      </w:r>
    </w:p>
    <w:p w14:paraId="7D1C4953" w14:textId="77777777" w:rsidR="00642BA0" w:rsidRDefault="00642BA0" w:rsidP="00642BA0">
      <w:pPr>
        <w:pStyle w:val="Code"/>
        <w:rPr>
          <w:highlight w:val="white"/>
          <w:lang w:val="sv-SE"/>
        </w:rPr>
      </w:pPr>
      <w:r>
        <w:rPr>
          <w:highlight w:val="white"/>
          <w:lang w:val="sv-SE"/>
        </w:rPr>
        <w:t xml:space="preserve">      $$ = MiddleCodeGenerator.SwitchStatement($4, $6);</w:t>
      </w:r>
    </w:p>
    <w:p w14:paraId="4135EFF6" w14:textId="77777777" w:rsidR="00642BA0" w:rsidRDefault="00642BA0" w:rsidP="00642BA0">
      <w:pPr>
        <w:pStyle w:val="Code"/>
        <w:rPr>
          <w:highlight w:val="white"/>
          <w:lang w:val="sv-SE"/>
        </w:rPr>
      </w:pPr>
      <w:r>
        <w:rPr>
          <w:highlight w:val="white"/>
          <w:lang w:val="sv-SE"/>
        </w:rPr>
        <w:t xml:space="preserve">    }</w:t>
      </w:r>
    </w:p>
    <w:p w14:paraId="4BC01E21" w14:textId="77777777" w:rsidR="00642BA0" w:rsidRDefault="00642BA0" w:rsidP="00804D0F">
      <w:pPr>
        <w:pStyle w:val="Code"/>
        <w:rPr>
          <w:highlight w:val="white"/>
          <w:lang w:val="sv-SE"/>
        </w:rPr>
      </w:pPr>
      <w:r>
        <w:rPr>
          <w:highlight w:val="white"/>
          <w:lang w:val="sv-SE"/>
        </w:rPr>
        <w:t xml:space="preserve">  | CASE constant_integral_expression COLON closed_statement {</w:t>
      </w:r>
    </w:p>
    <w:p w14:paraId="2450BCB2" w14:textId="77777777" w:rsidR="00642BA0" w:rsidRDefault="00642BA0" w:rsidP="00804D0F">
      <w:pPr>
        <w:pStyle w:val="Code"/>
        <w:rPr>
          <w:highlight w:val="white"/>
          <w:lang w:val="sv-SE"/>
        </w:rPr>
      </w:pPr>
      <w:r>
        <w:rPr>
          <w:highlight w:val="white"/>
          <w:lang w:val="sv-SE"/>
        </w:rPr>
        <w:t xml:space="preserve">      $$ = MiddleCodeGenerator.CaseStatement($2, $4);</w:t>
      </w:r>
    </w:p>
    <w:p w14:paraId="4863B0EF" w14:textId="4C8BCB94" w:rsidR="00642BA0" w:rsidRDefault="00642BA0" w:rsidP="00804D0F">
      <w:pPr>
        <w:pStyle w:val="Code"/>
        <w:rPr>
          <w:highlight w:val="white"/>
          <w:lang w:val="sv-SE"/>
        </w:rPr>
      </w:pPr>
      <w:r>
        <w:rPr>
          <w:highlight w:val="white"/>
          <w:lang w:val="sv-SE"/>
        </w:rPr>
        <w:t xml:space="preserve">    }</w:t>
      </w:r>
    </w:p>
    <w:p w14:paraId="041D533D" w14:textId="77777777" w:rsidR="00CD348D" w:rsidRDefault="00CD348D" w:rsidP="00CD348D">
      <w:pPr>
        <w:pStyle w:val="Code"/>
        <w:rPr>
          <w:highlight w:val="white"/>
          <w:lang w:val="sv-SE"/>
        </w:rPr>
      </w:pPr>
      <w:r>
        <w:rPr>
          <w:highlight w:val="white"/>
          <w:lang w:val="sv-SE"/>
        </w:rPr>
        <w:t xml:space="preserve">  | DEFAULT COLON closed_statement {</w:t>
      </w:r>
    </w:p>
    <w:p w14:paraId="740EFA10" w14:textId="77777777" w:rsidR="00CD348D" w:rsidRDefault="00CD348D" w:rsidP="00CD348D">
      <w:pPr>
        <w:pStyle w:val="Code"/>
        <w:rPr>
          <w:highlight w:val="white"/>
          <w:lang w:val="sv-SE"/>
        </w:rPr>
      </w:pPr>
      <w:r>
        <w:rPr>
          <w:highlight w:val="white"/>
          <w:lang w:val="sv-SE"/>
        </w:rPr>
        <w:t xml:space="preserve">      $$ = MiddleCodeGenerator.DefaultStatement($3);</w:t>
      </w:r>
    </w:p>
    <w:p w14:paraId="2A0DC914" w14:textId="30DBBF1A" w:rsidR="00CD348D" w:rsidRPr="00CD348D" w:rsidRDefault="00CD348D" w:rsidP="00CD348D">
      <w:pPr>
        <w:pStyle w:val="Code"/>
        <w:rPr>
          <w:highlight w:val="white"/>
          <w:lang w:val="sv-SE"/>
        </w:rPr>
      </w:pPr>
      <w:r>
        <w:rPr>
          <w:highlight w:val="white"/>
          <w:lang w:val="sv-SE"/>
        </w:rPr>
        <w:t xml:space="preserve">    }</w:t>
      </w:r>
    </w:p>
    <w:p w14:paraId="7940808F" w14:textId="6E569BBD" w:rsidR="00642BA0" w:rsidRDefault="00642BA0" w:rsidP="00642BA0">
      <w:pPr>
        <w:pStyle w:val="Code"/>
        <w:rPr>
          <w:highlight w:val="white"/>
        </w:rPr>
      </w:pPr>
      <w:r>
        <w:rPr>
          <w:highlight w:val="white"/>
        </w:rPr>
        <w:t xml:space="preserve">    // ...</w:t>
      </w:r>
    </w:p>
    <w:p w14:paraId="0BA19401" w14:textId="49E274B3" w:rsidR="00E914E9" w:rsidRDefault="00B65F66" w:rsidP="00E914E9">
      <w:pPr>
        <w:rPr>
          <w:highlight w:val="white"/>
        </w:rPr>
      </w:pPr>
      <w:r>
        <w:rPr>
          <w:highlight w:val="white"/>
        </w:rPr>
        <w:t xml:space="preserve">We need a map to keep track of the case statements. Since the switch statements can be </w:t>
      </w:r>
      <w:r w:rsidR="00BC69FD">
        <w:rPr>
          <w:highlight w:val="white"/>
        </w:rPr>
        <w:t>nested,</w:t>
      </w:r>
      <w:r>
        <w:rPr>
          <w:highlight w:val="white"/>
        </w:rPr>
        <w:t xml:space="preserve"> we need a stack to keep track of the case maps</w:t>
      </w:r>
      <w:r w:rsidR="00737D78">
        <w:rPr>
          <w:highlight w:val="white"/>
        </w:rPr>
        <w:t xml:space="preserve"> (</w:t>
      </w:r>
      <w:r w:rsidR="00737D78" w:rsidRPr="00B65F66">
        <w:rPr>
          <w:rStyle w:val="KeyWord0"/>
          <w:highlight w:val="white"/>
        </w:rPr>
        <w:t>m_caseMapStack</w:t>
      </w:r>
      <w:r w:rsidR="00737D78">
        <w:rPr>
          <w:highlight w:val="white"/>
        </w:rPr>
        <w:t>)</w:t>
      </w:r>
      <w:r>
        <w:rPr>
          <w:highlight w:val="white"/>
        </w:rPr>
        <w:t xml:space="preserve">. </w:t>
      </w:r>
      <w:r w:rsidR="005F0389">
        <w:rPr>
          <w:highlight w:val="white"/>
        </w:rPr>
        <w:t xml:space="preserve">In the same way, we need </w:t>
      </w:r>
      <w:r w:rsidR="00D20868">
        <w:rPr>
          <w:highlight w:val="white"/>
        </w:rPr>
        <w:t xml:space="preserve">a </w:t>
      </w:r>
      <w:r w:rsidR="005F0389">
        <w:rPr>
          <w:highlight w:val="white"/>
        </w:rPr>
        <w:t xml:space="preserve">stack keep track of </w:t>
      </w:r>
      <w:r w:rsidR="00BC69FD">
        <w:rPr>
          <w:highlight w:val="white"/>
        </w:rPr>
        <w:t>the default</w:t>
      </w:r>
      <w:r w:rsidR="00D20868">
        <w:rPr>
          <w:highlight w:val="white"/>
        </w:rPr>
        <w:t xml:space="preserve"> statements</w:t>
      </w:r>
      <w:r w:rsidR="008B4BF6">
        <w:rPr>
          <w:highlight w:val="white"/>
        </w:rPr>
        <w:t xml:space="preserve"> (</w:t>
      </w:r>
      <w:r w:rsidR="008B4BF6" w:rsidRPr="00B65F66">
        <w:rPr>
          <w:rStyle w:val="KeyWord0"/>
          <w:highlight w:val="white"/>
        </w:rPr>
        <w:t>m_caseMapStack</w:t>
      </w:r>
      <w:r w:rsidR="008B4BF6">
        <w:rPr>
          <w:rStyle w:val="KeyWord0"/>
          <w:highlight w:val="white"/>
        </w:rPr>
        <w:t>)</w:t>
      </w:r>
      <w:r w:rsidR="00D20868">
        <w:rPr>
          <w:highlight w:val="white"/>
        </w:rPr>
        <w:t xml:space="preserve">, </w:t>
      </w:r>
      <w:r w:rsidR="00BC69FD">
        <w:rPr>
          <w:highlight w:val="white"/>
        </w:rPr>
        <w:t>and</w:t>
      </w:r>
      <w:r w:rsidR="00D20868">
        <w:rPr>
          <w:highlight w:val="white"/>
        </w:rPr>
        <w:t xml:space="preserve"> </w:t>
      </w:r>
      <w:r w:rsidR="006E5561">
        <w:rPr>
          <w:highlight w:val="white"/>
        </w:rPr>
        <w:t>a</w:t>
      </w:r>
      <w:r w:rsidR="008B4BF6">
        <w:rPr>
          <w:highlight w:val="white"/>
        </w:rPr>
        <w:t xml:space="preserve"> </w:t>
      </w:r>
      <w:r w:rsidR="006E5561">
        <w:rPr>
          <w:highlight w:val="white"/>
        </w:rPr>
        <w:t>stack of sets to keep track of the</w:t>
      </w:r>
      <w:r w:rsidR="00BC69FD">
        <w:rPr>
          <w:highlight w:val="white"/>
        </w:rPr>
        <w:t xml:space="preserve"> break statements </w:t>
      </w:r>
      <w:r w:rsidR="007B5F11">
        <w:rPr>
          <w:highlight w:val="white"/>
        </w:rPr>
        <w:t>(</w:t>
      </w:r>
      <w:r w:rsidR="00036BC6" w:rsidRPr="00B65F66">
        <w:rPr>
          <w:rStyle w:val="KeyWord0"/>
          <w:highlight w:val="white"/>
        </w:rPr>
        <w:t>m_breakStack</w:t>
      </w:r>
      <w:r w:rsidR="007B5F11">
        <w:rPr>
          <w:highlight w:val="white"/>
        </w:rPr>
        <w:t>)</w:t>
      </w:r>
      <w:r>
        <w:rPr>
          <w:highlight w:val="white"/>
        </w:rPr>
        <w:t>.</w:t>
      </w:r>
    </w:p>
    <w:p w14:paraId="2A1F9A35" w14:textId="48C4EB48" w:rsidR="00F24D05" w:rsidRDefault="00642BA0" w:rsidP="00F24D05">
      <w:pPr>
        <w:pStyle w:val="CodeHeader"/>
      </w:pPr>
      <w:r>
        <w:t>MiddleCodeGenerator.cs</w:t>
      </w:r>
    </w:p>
    <w:p w14:paraId="7A3E9D51" w14:textId="57BA74D3" w:rsidR="00C26FCD" w:rsidRDefault="00C26FCD" w:rsidP="00C26FCD">
      <w:pPr>
        <w:pStyle w:val="Code"/>
        <w:rPr>
          <w:highlight w:val="white"/>
        </w:rPr>
      </w:pPr>
      <w:r w:rsidRPr="00C26FCD">
        <w:rPr>
          <w:highlight w:val="white"/>
        </w:rPr>
        <w:t xml:space="preserve">    private static Stack&lt;IDictionary&lt;BigInteger, MiddleCode&gt;&gt; </w:t>
      </w:r>
      <w:r w:rsidR="007C0FFA">
        <w:rPr>
          <w:highlight w:val="white"/>
        </w:rPr>
        <w:t>m_caseMapStack</w:t>
      </w:r>
      <w:r w:rsidRPr="00C26FCD">
        <w:rPr>
          <w:highlight w:val="white"/>
        </w:rPr>
        <w:t xml:space="preserve"> =</w:t>
      </w:r>
    </w:p>
    <w:p w14:paraId="04ADAE2B" w14:textId="5152B644" w:rsidR="00C26FCD" w:rsidRPr="00C26FCD" w:rsidRDefault="00C26FCD" w:rsidP="00C26FCD">
      <w:pPr>
        <w:pStyle w:val="Code"/>
        <w:rPr>
          <w:highlight w:val="white"/>
        </w:rPr>
      </w:pPr>
      <w:r>
        <w:rPr>
          <w:highlight w:val="white"/>
        </w:rPr>
        <w:lastRenderedPageBreak/>
        <w:t xml:space="preserve">     </w:t>
      </w:r>
      <w:r w:rsidRPr="00C26FCD">
        <w:rPr>
          <w:highlight w:val="white"/>
        </w:rPr>
        <w:t xml:space="preserve"> new Stack&lt;IDictionary&lt;BigInteger, MiddleCode&gt;&gt;();</w:t>
      </w:r>
    </w:p>
    <w:p w14:paraId="15FF63A4" w14:textId="2C4A22A0" w:rsidR="00C26FCD" w:rsidRPr="00C26FCD" w:rsidRDefault="00C26FCD" w:rsidP="00C26FCD">
      <w:pPr>
        <w:pStyle w:val="Code"/>
        <w:rPr>
          <w:highlight w:val="white"/>
        </w:rPr>
      </w:pPr>
      <w:r w:rsidRPr="00C26FCD">
        <w:rPr>
          <w:highlight w:val="white"/>
        </w:rPr>
        <w:t xml:space="preserve">    private static Stack&lt;MiddleCode&gt; </w:t>
      </w:r>
      <w:r w:rsidR="007C0FFA">
        <w:rPr>
          <w:highlight w:val="white"/>
        </w:rPr>
        <w:t xml:space="preserve">m_defaultStack </w:t>
      </w:r>
      <w:r w:rsidRPr="00C26FCD">
        <w:rPr>
          <w:highlight w:val="white"/>
        </w:rPr>
        <w:t>= new Stack&lt;MiddleCode&gt;();</w:t>
      </w:r>
    </w:p>
    <w:p w14:paraId="55584CB3" w14:textId="39985C8C" w:rsidR="00C26FCD" w:rsidRDefault="00C26FCD" w:rsidP="00C26FCD">
      <w:pPr>
        <w:pStyle w:val="Code"/>
        <w:rPr>
          <w:highlight w:val="white"/>
        </w:rPr>
      </w:pPr>
      <w:r w:rsidRPr="00C26FCD">
        <w:rPr>
          <w:highlight w:val="white"/>
        </w:rPr>
        <w:t xml:space="preserve">    private static Stack&lt;ISet&lt;MiddleCode&gt;&gt; </w:t>
      </w:r>
      <w:r w:rsidR="007C0FFA">
        <w:rPr>
          <w:highlight w:val="white"/>
        </w:rPr>
        <w:t xml:space="preserve">m_breakSetStack </w:t>
      </w:r>
      <w:r w:rsidRPr="00C26FCD">
        <w:rPr>
          <w:highlight w:val="white"/>
        </w:rPr>
        <w:t>=</w:t>
      </w:r>
    </w:p>
    <w:p w14:paraId="019E5104" w14:textId="2C865B21" w:rsidR="00C26FCD" w:rsidRPr="00C26FCD" w:rsidRDefault="00C26FCD" w:rsidP="00C26FCD">
      <w:pPr>
        <w:pStyle w:val="Code"/>
        <w:rPr>
          <w:highlight w:val="white"/>
        </w:rPr>
      </w:pPr>
      <w:r>
        <w:rPr>
          <w:highlight w:val="white"/>
        </w:rPr>
        <w:t xml:space="preserve">      </w:t>
      </w:r>
      <w:r w:rsidRPr="00C26FCD">
        <w:rPr>
          <w:highlight w:val="white"/>
        </w:rPr>
        <w:t>new Stack&lt;ISet&lt;MiddleCode&gt;&gt;()</w:t>
      </w:r>
      <w:r w:rsidR="00E914E9">
        <w:rPr>
          <w:highlight w:val="white"/>
        </w:rPr>
        <w:t>;</w:t>
      </w:r>
    </w:p>
    <w:p w14:paraId="4582F3B6" w14:textId="7260CE20" w:rsidR="00C26FCD" w:rsidRPr="00C26FCD" w:rsidRDefault="002C68ED" w:rsidP="002C68ED">
      <w:r>
        <w:t xml:space="preserve">The </w:t>
      </w:r>
      <w:r w:rsidRPr="002C68ED">
        <w:rPr>
          <w:rStyle w:val="KeyWord0"/>
        </w:rPr>
        <w:t>SwitchHeader</w:t>
      </w:r>
      <w:r>
        <w:t xml:space="preserve"> method is called before the parsing of the switch statement. Its task is to push </w:t>
      </w:r>
      <w:r w:rsidR="00A0411D">
        <w:t xml:space="preserve">a </w:t>
      </w:r>
      <w:r>
        <w:t xml:space="preserve">new map to the </w:t>
      </w:r>
      <w:r w:rsidR="00171A51">
        <w:t>case map stack, a null reference to the default stack, and a new set to the break set stack.</w:t>
      </w:r>
    </w:p>
    <w:p w14:paraId="67FFFE1B" w14:textId="77777777" w:rsidR="00CD348D" w:rsidRPr="00CD348D" w:rsidRDefault="00CD348D" w:rsidP="00CD348D">
      <w:pPr>
        <w:pStyle w:val="Code"/>
        <w:rPr>
          <w:highlight w:val="white"/>
        </w:rPr>
      </w:pPr>
      <w:r w:rsidRPr="00CD348D">
        <w:rPr>
          <w:highlight w:val="white"/>
        </w:rPr>
        <w:t xml:space="preserve">    public static void SwitchHeader() {</w:t>
      </w:r>
    </w:p>
    <w:p w14:paraId="62C445F2" w14:textId="2AA94844" w:rsidR="00CD348D" w:rsidRPr="00CD348D" w:rsidRDefault="00CD348D" w:rsidP="00CD348D">
      <w:pPr>
        <w:pStyle w:val="Code"/>
        <w:rPr>
          <w:highlight w:val="white"/>
        </w:rPr>
      </w:pPr>
      <w:r w:rsidRPr="00CD348D">
        <w:rPr>
          <w:highlight w:val="white"/>
        </w:rPr>
        <w:t xml:space="preserve">      </w:t>
      </w:r>
      <w:r w:rsidR="007C0FFA">
        <w:rPr>
          <w:highlight w:val="white"/>
        </w:rPr>
        <w:t>m_caseMapStack</w:t>
      </w:r>
      <w:r w:rsidRPr="00CD348D">
        <w:rPr>
          <w:highlight w:val="white"/>
        </w:rPr>
        <w:t>.Push(new Dictionary&lt;BigInteger,MiddleCode&gt;());</w:t>
      </w:r>
    </w:p>
    <w:p w14:paraId="1EBC4396" w14:textId="77777777" w:rsidR="00CD348D" w:rsidRPr="00CD348D" w:rsidRDefault="00CD348D" w:rsidP="00CD348D">
      <w:pPr>
        <w:pStyle w:val="Code"/>
        <w:rPr>
          <w:highlight w:val="white"/>
        </w:rPr>
      </w:pPr>
      <w:r w:rsidRPr="00CD348D">
        <w:rPr>
          <w:highlight w:val="white"/>
        </w:rPr>
        <w:t xml:space="preserve">      DefaultStack.Push(null);</w:t>
      </w:r>
    </w:p>
    <w:p w14:paraId="37798FD5" w14:textId="77777777" w:rsidR="00CD348D" w:rsidRPr="00CD348D" w:rsidRDefault="00CD348D" w:rsidP="00CD348D">
      <w:pPr>
        <w:pStyle w:val="Code"/>
        <w:rPr>
          <w:highlight w:val="white"/>
        </w:rPr>
      </w:pPr>
      <w:r w:rsidRPr="00CD348D">
        <w:rPr>
          <w:highlight w:val="white"/>
        </w:rPr>
        <w:t xml:space="preserve">      BreakSetStack.Push(new HashSet&lt;MiddleCode&gt;());</w:t>
      </w:r>
    </w:p>
    <w:p w14:paraId="4D8FBD03" w14:textId="77777777" w:rsidR="00CD348D" w:rsidRPr="00CD348D" w:rsidRDefault="00CD348D" w:rsidP="00CD348D">
      <w:pPr>
        <w:pStyle w:val="Code"/>
        <w:rPr>
          <w:highlight w:val="white"/>
        </w:rPr>
      </w:pPr>
      <w:r w:rsidRPr="00CD348D">
        <w:rPr>
          <w:highlight w:val="white"/>
        </w:rPr>
        <w:t xml:space="preserve">    }</w:t>
      </w:r>
    </w:p>
    <w:p w14:paraId="1E5305BE" w14:textId="62678B67" w:rsidR="00CD348D" w:rsidRPr="00CD348D" w:rsidRDefault="009C0F33" w:rsidP="009C0F33">
      <w:pPr>
        <w:rPr>
          <w:highlight w:val="white"/>
        </w:rPr>
      </w:pPr>
      <w:r>
        <w:rPr>
          <w:highlight w:val="white"/>
        </w:rPr>
        <w:t xml:space="preserve">The </w:t>
      </w:r>
      <w:r w:rsidRPr="009C0F33">
        <w:rPr>
          <w:rStyle w:val="KeyWord0"/>
          <w:highlight w:val="white"/>
        </w:rPr>
        <w:t>SwitchStatement</w:t>
      </w:r>
      <w:r>
        <w:rPr>
          <w:highlight w:val="white"/>
        </w:rPr>
        <w:t xml:space="preserve"> method </w:t>
      </w:r>
      <w:r w:rsidR="00D740B0">
        <w:rPr>
          <w:highlight w:val="white"/>
        </w:rPr>
        <w:t xml:space="preserve">is called after the parsing of the switch statement. Its task is to </w:t>
      </w:r>
      <w:r w:rsidR="00675454">
        <w:rPr>
          <w:highlight w:val="white"/>
        </w:rPr>
        <w:t xml:space="preserve">generate middle code for the case and default statements, and to backpatch the break statements. </w:t>
      </w:r>
    </w:p>
    <w:p w14:paraId="1E10CD78" w14:textId="4C4CA50E" w:rsidR="00CD348D" w:rsidRDefault="00CD348D" w:rsidP="00CD348D">
      <w:pPr>
        <w:pStyle w:val="Code"/>
        <w:rPr>
          <w:highlight w:val="white"/>
        </w:rPr>
      </w:pPr>
      <w:r w:rsidRPr="00CD348D">
        <w:rPr>
          <w:highlight w:val="white"/>
        </w:rPr>
        <w:t xml:space="preserve">    public static Statement SwitchStatement(</w:t>
      </w:r>
      <w:r w:rsidR="002E7956">
        <w:rPr>
          <w:highlight w:val="white"/>
        </w:rPr>
        <w:t>Expression</w:t>
      </w:r>
      <w:r w:rsidRPr="00CD348D">
        <w:rPr>
          <w:highlight w:val="white"/>
        </w:rPr>
        <w:t xml:space="preserve"> switch</w:t>
      </w:r>
      <w:r>
        <w:rPr>
          <w:highlight w:val="white"/>
        </w:rPr>
        <w:t>Expression</w:t>
      </w:r>
      <w:r w:rsidRPr="00CD348D">
        <w:rPr>
          <w:highlight w:val="white"/>
        </w:rPr>
        <w:t>,</w:t>
      </w:r>
    </w:p>
    <w:p w14:paraId="721001D8" w14:textId="1B3A0A5A" w:rsidR="00CD348D" w:rsidRDefault="00CD348D" w:rsidP="00CD348D">
      <w:pPr>
        <w:pStyle w:val="Code"/>
        <w:rPr>
          <w:highlight w:val="white"/>
        </w:rPr>
      </w:pPr>
      <w:r>
        <w:rPr>
          <w:highlight w:val="white"/>
        </w:rPr>
        <w:t xml:space="preserve">                                            </w:t>
      </w:r>
      <w:r w:rsidRPr="00CD348D">
        <w:rPr>
          <w:highlight w:val="white"/>
        </w:rPr>
        <w:t xml:space="preserve">Statement </w:t>
      </w:r>
      <w:r w:rsidR="008338DE">
        <w:rPr>
          <w:highlight w:val="white"/>
        </w:rPr>
        <w:t>innerStatement</w:t>
      </w:r>
      <w:r w:rsidRPr="00CD348D">
        <w:rPr>
          <w:highlight w:val="white"/>
        </w:rPr>
        <w:t>) {</w:t>
      </w:r>
    </w:p>
    <w:p w14:paraId="3910D545" w14:textId="028DA2FB" w:rsidR="00AD0744" w:rsidRPr="00CD348D" w:rsidRDefault="005C1A3D" w:rsidP="00AD0744">
      <w:pPr>
        <w:rPr>
          <w:highlight w:val="white"/>
        </w:rPr>
      </w:pPr>
      <w:r>
        <w:rPr>
          <w:highlight w:val="white"/>
        </w:rPr>
        <w:t xml:space="preserve">Since the switch </w:t>
      </w:r>
      <w:r w:rsidR="008338DE">
        <w:rPr>
          <w:highlight w:val="white"/>
        </w:rPr>
        <w:t>statement</w:t>
      </w:r>
      <w:r>
        <w:rPr>
          <w:highlight w:val="white"/>
        </w:rPr>
        <w:t xml:space="preserve"> need an integral value rather than a logical value we need to, c</w:t>
      </w:r>
      <w:r w:rsidR="00AD0744">
        <w:rPr>
          <w:highlight w:val="white"/>
        </w:rPr>
        <w:t>ontrary to the if-</w:t>
      </w:r>
      <w:r w:rsidR="008338DE" w:rsidRPr="008338DE">
        <w:rPr>
          <w:highlight w:val="white"/>
        </w:rPr>
        <w:t xml:space="preserve"> </w:t>
      </w:r>
      <w:r w:rsidR="008338DE">
        <w:rPr>
          <w:highlight w:val="white"/>
        </w:rPr>
        <w:t xml:space="preserve">statement </w:t>
      </w:r>
      <w:r w:rsidR="00AD0744">
        <w:rPr>
          <w:highlight w:val="white"/>
        </w:rPr>
        <w:t xml:space="preserve">above, </w:t>
      </w:r>
      <w:r>
        <w:rPr>
          <w:highlight w:val="white"/>
        </w:rPr>
        <w:t>type cast a potential logical value to an integral value.</w:t>
      </w:r>
    </w:p>
    <w:p w14:paraId="6B23A1AB" w14:textId="02F73C9E" w:rsidR="00CD348D" w:rsidRPr="00CD348D" w:rsidRDefault="00CD348D" w:rsidP="00CD348D">
      <w:pPr>
        <w:pStyle w:val="Code"/>
        <w:rPr>
          <w:highlight w:val="white"/>
        </w:rPr>
      </w:pPr>
      <w:r w:rsidRPr="00CD348D">
        <w:rPr>
          <w:highlight w:val="white"/>
        </w:rPr>
        <w:t xml:space="preserve">      switch</w:t>
      </w:r>
      <w:r>
        <w:rPr>
          <w:highlight w:val="white"/>
        </w:rPr>
        <w:t>Expression</w:t>
      </w:r>
      <w:r w:rsidRPr="00CD348D">
        <w:rPr>
          <w:highlight w:val="white"/>
        </w:rPr>
        <w:t xml:space="preserve"> = TypeCast.LogicalToIntegral(switch</w:t>
      </w:r>
      <w:r>
        <w:rPr>
          <w:highlight w:val="white"/>
        </w:rPr>
        <w:t>Expression</w:t>
      </w:r>
      <w:r w:rsidRPr="00CD348D">
        <w:rPr>
          <w:highlight w:val="white"/>
        </w:rPr>
        <w:t>);</w:t>
      </w:r>
    </w:p>
    <w:p w14:paraId="4EFE708D" w14:textId="614FA745" w:rsidR="009733C3" w:rsidRDefault="009733C3" w:rsidP="009733C3">
      <w:pPr>
        <w:rPr>
          <w:highlight w:val="white"/>
        </w:rPr>
      </w:pPr>
      <w:r>
        <w:rPr>
          <w:highlight w:val="white"/>
        </w:rPr>
        <w:t xml:space="preserve">Since we need the value of the switch </w:t>
      </w:r>
      <w:r w:rsidR="008338DE">
        <w:rPr>
          <w:highlight w:val="white"/>
        </w:rPr>
        <w:t>statement</w:t>
      </w:r>
      <w:r>
        <w:rPr>
          <w:highlight w:val="white"/>
        </w:rPr>
        <w:t>, we are only interested of the long list of the switch expression.</w:t>
      </w:r>
    </w:p>
    <w:p w14:paraId="50FE1408" w14:textId="0D5D4A77" w:rsidR="00CD348D" w:rsidRPr="00CD348D" w:rsidRDefault="00CD348D" w:rsidP="00CD348D">
      <w:pPr>
        <w:pStyle w:val="Code"/>
        <w:rPr>
          <w:highlight w:val="white"/>
        </w:rPr>
      </w:pPr>
      <w:r w:rsidRPr="00CD348D">
        <w:rPr>
          <w:highlight w:val="white"/>
        </w:rPr>
        <w:t xml:space="preserve">      List&lt;MiddleCode&gt; codeList = switch</w:t>
      </w:r>
      <w:r>
        <w:rPr>
          <w:highlight w:val="white"/>
        </w:rPr>
        <w:t>Expression</w:t>
      </w:r>
      <w:r w:rsidRPr="00CD348D">
        <w:rPr>
          <w:highlight w:val="white"/>
        </w:rPr>
        <w:t>.LongList;</w:t>
      </w:r>
    </w:p>
    <w:p w14:paraId="3E535AF0" w14:textId="753D1DD7" w:rsidR="00CD348D" w:rsidRPr="00CD348D" w:rsidRDefault="000950FD" w:rsidP="000950FD">
      <w:pPr>
        <w:rPr>
          <w:highlight w:val="white"/>
        </w:rPr>
      </w:pPr>
      <w:r>
        <w:rPr>
          <w:highlight w:val="white"/>
        </w:rPr>
        <w:t xml:space="preserve">Each case value </w:t>
      </w:r>
      <w:r w:rsidR="00F246C5">
        <w:rPr>
          <w:highlight w:val="white"/>
        </w:rPr>
        <w:t>is</w:t>
      </w:r>
      <w:r>
        <w:rPr>
          <w:highlight w:val="white"/>
        </w:rPr>
        <w:t xml:space="preserve"> type casted to the type of the switch expression.</w:t>
      </w:r>
    </w:p>
    <w:p w14:paraId="1ED46F79" w14:textId="07290B7C" w:rsidR="00CD348D" w:rsidRPr="00CD348D" w:rsidRDefault="00CD348D" w:rsidP="00CD348D">
      <w:pPr>
        <w:pStyle w:val="Code"/>
        <w:rPr>
          <w:highlight w:val="white"/>
        </w:rPr>
      </w:pPr>
      <w:r w:rsidRPr="00CD348D">
        <w:rPr>
          <w:highlight w:val="white"/>
        </w:rPr>
        <w:t xml:space="preserve">      Type switchType = switch</w:t>
      </w:r>
      <w:r>
        <w:rPr>
          <w:highlight w:val="white"/>
        </w:rPr>
        <w:t>Expression</w:t>
      </w:r>
      <w:r w:rsidRPr="00CD348D">
        <w:rPr>
          <w:highlight w:val="white"/>
        </w:rPr>
        <w:t>.Symbol.Type;</w:t>
      </w:r>
    </w:p>
    <w:p w14:paraId="2908376B" w14:textId="77777777" w:rsidR="002B7612" w:rsidRDefault="00CD348D" w:rsidP="00CD348D">
      <w:pPr>
        <w:pStyle w:val="Code"/>
        <w:rPr>
          <w:highlight w:val="white"/>
        </w:rPr>
      </w:pPr>
      <w:r w:rsidRPr="00CD348D">
        <w:rPr>
          <w:highlight w:val="white"/>
        </w:rPr>
        <w:t xml:space="preserve">      foreach (KeyValuePair&lt;BigInteger,MiddleCode&gt; entr</w:t>
      </w:r>
      <w:r w:rsidR="002B7612">
        <w:rPr>
          <w:highlight w:val="white"/>
        </w:rPr>
        <w:t>y</w:t>
      </w:r>
    </w:p>
    <w:p w14:paraId="56C536F8" w14:textId="0A25A8B0" w:rsidR="00CD348D" w:rsidRPr="00CD348D" w:rsidRDefault="002B7612" w:rsidP="00CD348D">
      <w:pPr>
        <w:pStyle w:val="Code"/>
        <w:rPr>
          <w:highlight w:val="white"/>
        </w:rPr>
      </w:pPr>
      <w:r>
        <w:rPr>
          <w:highlight w:val="white"/>
        </w:rPr>
        <w:t xml:space="preserve">              </w:t>
      </w:r>
      <w:r w:rsidR="005355E1">
        <w:rPr>
          <w:highlight w:val="white"/>
        </w:rPr>
        <w:t xml:space="preserve"> </w:t>
      </w:r>
      <w:r w:rsidR="00CD348D" w:rsidRPr="00CD348D">
        <w:rPr>
          <w:highlight w:val="white"/>
        </w:rPr>
        <w:t xml:space="preserve">in </w:t>
      </w:r>
      <w:r w:rsidR="007C0FFA">
        <w:rPr>
          <w:highlight w:val="white"/>
        </w:rPr>
        <w:t>m_caseMapStack</w:t>
      </w:r>
      <w:r w:rsidR="00CD348D" w:rsidRPr="00CD348D">
        <w:rPr>
          <w:highlight w:val="white"/>
        </w:rPr>
        <w:t>.Pop()) {</w:t>
      </w:r>
    </w:p>
    <w:p w14:paraId="66DAA2E8" w14:textId="77777777" w:rsidR="00CD348D" w:rsidRPr="00CD348D" w:rsidRDefault="00CD348D" w:rsidP="00CD348D">
      <w:pPr>
        <w:pStyle w:val="Code"/>
        <w:rPr>
          <w:highlight w:val="white"/>
        </w:rPr>
      </w:pPr>
      <w:r w:rsidRPr="00CD348D">
        <w:rPr>
          <w:highlight w:val="white"/>
        </w:rPr>
        <w:t xml:space="preserve">        BigInteger caseValue = entry.Key;</w:t>
      </w:r>
    </w:p>
    <w:p w14:paraId="6CA87DD0" w14:textId="77777777" w:rsidR="00CD348D" w:rsidRPr="00CD348D" w:rsidRDefault="00CD348D" w:rsidP="00CD348D">
      <w:pPr>
        <w:pStyle w:val="Code"/>
        <w:rPr>
          <w:highlight w:val="white"/>
        </w:rPr>
      </w:pPr>
      <w:r w:rsidRPr="00CD348D">
        <w:rPr>
          <w:highlight w:val="white"/>
        </w:rPr>
        <w:t xml:space="preserve">        MiddleCode caseTarget = entry.Value;</w:t>
      </w:r>
    </w:p>
    <w:p w14:paraId="16EF851C" w14:textId="18DAB752" w:rsidR="00CD348D" w:rsidRDefault="00CD348D" w:rsidP="00CD348D">
      <w:pPr>
        <w:pStyle w:val="Code"/>
        <w:rPr>
          <w:highlight w:val="white"/>
        </w:rPr>
      </w:pPr>
      <w:r w:rsidRPr="00CD348D">
        <w:rPr>
          <w:highlight w:val="white"/>
        </w:rPr>
        <w:t xml:space="preserve">        Symbol caseSymbol = new Symbol(switchType, caseValue);</w:t>
      </w:r>
    </w:p>
    <w:p w14:paraId="19B78B13" w14:textId="16C9BE61" w:rsidR="0011476B" w:rsidRPr="00CD348D" w:rsidRDefault="0011476B" w:rsidP="00BF23DE">
      <w:pPr>
        <w:rPr>
          <w:highlight w:val="white"/>
        </w:rPr>
      </w:pPr>
      <w:r>
        <w:rPr>
          <w:highlight w:val="white"/>
        </w:rPr>
        <w:t xml:space="preserve">We add code where we </w:t>
      </w:r>
      <w:r w:rsidR="00BF23DE">
        <w:rPr>
          <w:highlight w:val="white"/>
        </w:rPr>
        <w:t>compare the case value with the switch value and jump to the matching middle code instruction if the values are equal.</w:t>
      </w:r>
    </w:p>
    <w:p w14:paraId="7CA7B85F" w14:textId="77777777" w:rsidR="002B7612" w:rsidRDefault="00CD348D" w:rsidP="00CD348D">
      <w:pPr>
        <w:pStyle w:val="Code"/>
        <w:rPr>
          <w:highlight w:val="white"/>
        </w:rPr>
      </w:pPr>
      <w:r w:rsidRPr="00CD348D">
        <w:rPr>
          <w:highlight w:val="white"/>
        </w:rPr>
        <w:t xml:space="preserve">        AddMiddleCode(codeList, MiddleOperator.Case, caseTarget,</w:t>
      </w:r>
    </w:p>
    <w:p w14:paraId="7DD2300D" w14:textId="21D38E83"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 caseSymbol);</w:t>
      </w:r>
    </w:p>
    <w:p w14:paraId="038A5B5C" w14:textId="6D97A3FA" w:rsidR="00CD348D" w:rsidRDefault="00CD348D" w:rsidP="00CD348D">
      <w:pPr>
        <w:pStyle w:val="Code"/>
        <w:rPr>
          <w:highlight w:val="white"/>
        </w:rPr>
      </w:pPr>
      <w:r w:rsidRPr="00CD348D">
        <w:rPr>
          <w:highlight w:val="white"/>
        </w:rPr>
        <w:t xml:space="preserve">      }</w:t>
      </w:r>
    </w:p>
    <w:p w14:paraId="6D7AA9C0" w14:textId="20344D3F" w:rsidR="005C497C" w:rsidRPr="00CD348D" w:rsidRDefault="005C497C" w:rsidP="005C497C">
      <w:pPr>
        <w:rPr>
          <w:highlight w:val="white"/>
        </w:rPr>
      </w:pPr>
      <w:r>
        <w:rPr>
          <w:highlight w:val="white"/>
        </w:rPr>
        <w:t>After the case values, we add a case end instruction.</w:t>
      </w:r>
      <w:r w:rsidR="00C40BF0">
        <w:rPr>
          <w:highlight w:val="white"/>
        </w:rPr>
        <w:t xml:space="preserve"> The reason for this is that the register </w:t>
      </w:r>
      <w:r w:rsidR="008B4BAE">
        <w:rPr>
          <w:highlight w:val="white"/>
        </w:rPr>
        <w:t xml:space="preserve">used for the case comparison </w:t>
      </w:r>
      <w:r w:rsidR="00C40BF0">
        <w:rPr>
          <w:highlight w:val="white"/>
        </w:rPr>
        <w:t>in the generated assembly code shall be unallocated.</w:t>
      </w:r>
    </w:p>
    <w:p w14:paraId="788CC119" w14:textId="77777777" w:rsidR="002B7612" w:rsidRDefault="00CD348D" w:rsidP="00CD348D">
      <w:pPr>
        <w:pStyle w:val="Code"/>
        <w:rPr>
          <w:highlight w:val="white"/>
        </w:rPr>
      </w:pPr>
      <w:r w:rsidRPr="00CD348D">
        <w:rPr>
          <w:highlight w:val="white"/>
        </w:rPr>
        <w:t xml:space="preserve">      AddMiddleCode(codeList, MiddleOperator.CaseEnd,</w:t>
      </w:r>
    </w:p>
    <w:p w14:paraId="6DDF9CFB" w14:textId="2BC06D4E" w:rsidR="00CD348D" w:rsidRPr="00CD348D" w:rsidRDefault="002B7612" w:rsidP="00CD348D">
      <w:pPr>
        <w:pStyle w:val="Code"/>
        <w:rPr>
          <w:highlight w:val="white"/>
        </w:rPr>
      </w:pPr>
      <w:r>
        <w:rPr>
          <w:highlight w:val="white"/>
        </w:rPr>
        <w:t xml:space="preserve">                   </w:t>
      </w:r>
      <w:r w:rsidR="00CD348D" w:rsidRPr="00CD348D">
        <w:rPr>
          <w:highlight w:val="white"/>
        </w:rPr>
        <w:t xml:space="preserve"> switch</w:t>
      </w:r>
      <w:r w:rsidR="00CD348D">
        <w:rPr>
          <w:highlight w:val="white"/>
        </w:rPr>
        <w:t>Expression</w:t>
      </w:r>
      <w:r w:rsidR="00CD348D" w:rsidRPr="00CD348D">
        <w:rPr>
          <w:highlight w:val="white"/>
        </w:rPr>
        <w:t>.Symbol);</w:t>
      </w:r>
    </w:p>
    <w:p w14:paraId="51B9750B" w14:textId="3C7CBDF4" w:rsidR="00BF6AD0" w:rsidRDefault="00E75AFC" w:rsidP="00E75AFC">
      <w:pPr>
        <w:rPr>
          <w:highlight w:val="white"/>
        </w:rPr>
      </w:pPr>
      <w:r>
        <w:rPr>
          <w:highlight w:val="white"/>
        </w:rPr>
        <w:t>Similar to the if-</w:t>
      </w:r>
      <w:r w:rsidR="008338DE" w:rsidRPr="008338DE">
        <w:rPr>
          <w:highlight w:val="white"/>
        </w:rPr>
        <w:t xml:space="preserve"> </w:t>
      </w:r>
      <w:r w:rsidR="008338DE">
        <w:rPr>
          <w:highlight w:val="white"/>
        </w:rPr>
        <w:t>statement</w:t>
      </w:r>
      <w:r>
        <w:rPr>
          <w:highlight w:val="white"/>
        </w:rPr>
        <w:t>, the switch-</w:t>
      </w:r>
      <w:r w:rsidR="008338DE" w:rsidRPr="008338DE">
        <w:rPr>
          <w:highlight w:val="white"/>
        </w:rPr>
        <w:t xml:space="preserve"> </w:t>
      </w:r>
      <w:r w:rsidR="008338DE">
        <w:rPr>
          <w:highlight w:val="white"/>
        </w:rPr>
        <w:t xml:space="preserve">statement </w:t>
      </w:r>
      <w:r>
        <w:rPr>
          <w:highlight w:val="white"/>
        </w:rPr>
        <w:t xml:space="preserve">has a next set; that is, </w:t>
      </w:r>
      <w:r w:rsidR="00BE0F45">
        <w:rPr>
          <w:highlight w:val="white"/>
        </w:rPr>
        <w:t>a set of middle code instruction that shall jump to the instruction following the switch</w:t>
      </w:r>
      <w:r w:rsidR="006F1E43">
        <w:rPr>
          <w:highlight w:val="white"/>
        </w:rPr>
        <w:t xml:space="preserve"> </w:t>
      </w:r>
      <w:r w:rsidR="008338DE">
        <w:rPr>
          <w:highlight w:val="white"/>
        </w:rPr>
        <w:t>statement</w:t>
      </w:r>
      <w:r w:rsidR="006F1E43">
        <w:rPr>
          <w:highlight w:val="white"/>
        </w:rPr>
        <w:t>.</w:t>
      </w:r>
    </w:p>
    <w:p w14:paraId="39F281AE" w14:textId="4B644FEF" w:rsidR="00CD348D" w:rsidRDefault="00CD348D" w:rsidP="00CD348D">
      <w:pPr>
        <w:pStyle w:val="Code"/>
        <w:rPr>
          <w:highlight w:val="white"/>
        </w:rPr>
      </w:pPr>
      <w:r w:rsidRPr="00CD348D">
        <w:rPr>
          <w:highlight w:val="white"/>
        </w:rPr>
        <w:t xml:space="preserve">      ISet&lt;MiddleCode&gt; nextSet = new HashSet&lt;MiddleCode&gt;();</w:t>
      </w:r>
    </w:p>
    <w:p w14:paraId="5EADD087" w14:textId="76C01E41" w:rsidR="00E76A17" w:rsidRDefault="00E76A17" w:rsidP="00E76A17">
      <w:r>
        <w:t xml:space="preserve">If there is a default </w:t>
      </w:r>
      <w:r w:rsidR="008338DE">
        <w:rPr>
          <w:highlight w:val="white"/>
        </w:rPr>
        <w:t>statement</w:t>
      </w:r>
      <w:r>
        <w:t xml:space="preserve">, we jump to it if the switch </w:t>
      </w:r>
      <w:r w:rsidR="008338DE">
        <w:rPr>
          <w:highlight w:val="white"/>
        </w:rPr>
        <w:t xml:space="preserve">statement </w:t>
      </w:r>
      <w:r>
        <w:t xml:space="preserve">does not match any of the case </w:t>
      </w:r>
      <w:r w:rsidR="008338DE">
        <w:rPr>
          <w:highlight w:val="white"/>
        </w:rPr>
        <w:t>statement</w:t>
      </w:r>
      <w:r>
        <w:t>.</w:t>
      </w:r>
      <w:r w:rsidR="00611FFC">
        <w:t xml:space="preserve"> In that case, the next set </w:t>
      </w:r>
      <w:r w:rsidR="00D9377B">
        <w:t>becomes</w:t>
      </w:r>
      <w:r w:rsidR="00611FFC">
        <w:t xml:space="preserve"> em</w:t>
      </w:r>
      <w:r w:rsidR="00D9377B">
        <w:t>pty.</w:t>
      </w:r>
    </w:p>
    <w:p w14:paraId="2765D511" w14:textId="77777777" w:rsidR="00CD348D" w:rsidRPr="00CD348D" w:rsidRDefault="00CD348D" w:rsidP="00CD348D">
      <w:pPr>
        <w:pStyle w:val="Code"/>
        <w:rPr>
          <w:highlight w:val="white"/>
        </w:rPr>
      </w:pPr>
      <w:r w:rsidRPr="00CD348D">
        <w:rPr>
          <w:highlight w:val="white"/>
        </w:rPr>
        <w:t xml:space="preserve">      MiddleCode defaultCode = DefaultStack.Pop();</w:t>
      </w:r>
    </w:p>
    <w:p w14:paraId="08ABB363" w14:textId="77777777" w:rsidR="00CD348D" w:rsidRPr="00CD348D" w:rsidRDefault="00CD348D" w:rsidP="00CD348D">
      <w:pPr>
        <w:pStyle w:val="Code"/>
        <w:rPr>
          <w:highlight w:val="white"/>
        </w:rPr>
      </w:pPr>
    </w:p>
    <w:p w14:paraId="3E0D9802" w14:textId="77777777" w:rsidR="00CD348D" w:rsidRPr="00CD348D" w:rsidRDefault="00CD348D" w:rsidP="00CD348D">
      <w:pPr>
        <w:pStyle w:val="Code"/>
        <w:rPr>
          <w:highlight w:val="white"/>
        </w:rPr>
      </w:pPr>
      <w:r w:rsidRPr="00CD348D">
        <w:rPr>
          <w:highlight w:val="white"/>
        </w:rPr>
        <w:lastRenderedPageBreak/>
        <w:t xml:space="preserve">      if (defaultCode != null) {</w:t>
      </w:r>
    </w:p>
    <w:p w14:paraId="2A8D63AA" w14:textId="77777777" w:rsidR="00CD348D" w:rsidRPr="00CD348D" w:rsidRDefault="00CD348D" w:rsidP="00CD348D">
      <w:pPr>
        <w:pStyle w:val="Code"/>
        <w:rPr>
          <w:highlight w:val="white"/>
        </w:rPr>
      </w:pPr>
      <w:r w:rsidRPr="00CD348D">
        <w:rPr>
          <w:highlight w:val="white"/>
        </w:rPr>
        <w:t xml:space="preserve">        AddMiddleCode(codeList, MiddleOperator.Goto, defaultCode);</w:t>
      </w:r>
    </w:p>
    <w:p w14:paraId="0D35298F" w14:textId="7DC3613E" w:rsidR="00CD348D" w:rsidRDefault="00CD348D" w:rsidP="00CD348D">
      <w:pPr>
        <w:pStyle w:val="Code"/>
        <w:rPr>
          <w:highlight w:val="white"/>
        </w:rPr>
      </w:pPr>
      <w:r w:rsidRPr="00CD348D">
        <w:rPr>
          <w:highlight w:val="white"/>
        </w:rPr>
        <w:t xml:space="preserve">      }</w:t>
      </w:r>
    </w:p>
    <w:p w14:paraId="4B7689AC" w14:textId="2EAC290D" w:rsidR="00611FFC" w:rsidRPr="00CD348D" w:rsidRDefault="00611FFC" w:rsidP="00C649A0">
      <w:pPr>
        <w:rPr>
          <w:highlight w:val="white"/>
        </w:rPr>
      </w:pPr>
      <w:r>
        <w:rPr>
          <w:highlight w:val="white"/>
        </w:rPr>
        <w:t>If there is no</w:t>
      </w:r>
      <w:r w:rsidR="00C649A0">
        <w:rPr>
          <w:highlight w:val="white"/>
        </w:rPr>
        <w:t xml:space="preserve"> default </w:t>
      </w:r>
      <w:r w:rsidR="00F305A1">
        <w:rPr>
          <w:highlight w:val="white"/>
        </w:rPr>
        <w:t>statement</w:t>
      </w:r>
      <w:r w:rsidR="00C649A0">
        <w:rPr>
          <w:highlight w:val="white"/>
        </w:rPr>
        <w:t xml:space="preserve">, </w:t>
      </w:r>
      <w:r w:rsidR="00AD6A24">
        <w:rPr>
          <w:highlight w:val="white"/>
        </w:rPr>
        <w:t>we instead add a jump instruction to the next set.</w:t>
      </w:r>
    </w:p>
    <w:p w14:paraId="4B87FA49" w14:textId="77777777" w:rsidR="00CD348D" w:rsidRPr="00CD348D" w:rsidRDefault="00CD348D" w:rsidP="00CD348D">
      <w:pPr>
        <w:pStyle w:val="Code"/>
        <w:rPr>
          <w:highlight w:val="white"/>
        </w:rPr>
      </w:pPr>
      <w:r w:rsidRPr="00CD348D">
        <w:rPr>
          <w:highlight w:val="white"/>
        </w:rPr>
        <w:t xml:space="preserve">      else {</w:t>
      </w:r>
    </w:p>
    <w:p w14:paraId="34240F2B" w14:textId="71E0A6AC" w:rsidR="00CD348D" w:rsidRPr="00CD348D" w:rsidRDefault="00CD348D" w:rsidP="00CD348D">
      <w:pPr>
        <w:pStyle w:val="Code"/>
        <w:rPr>
          <w:highlight w:val="white"/>
        </w:rPr>
      </w:pPr>
      <w:r w:rsidRPr="00CD348D">
        <w:rPr>
          <w:highlight w:val="white"/>
        </w:rPr>
        <w:t xml:space="preserve">        nextSet.Add(</w:t>
      </w:r>
      <w:r w:rsidR="005E351B" w:rsidRPr="00CD348D">
        <w:rPr>
          <w:highlight w:val="white"/>
        </w:rPr>
        <w:t>AddMiddleCode(codeList, MiddleOperator.Goto)</w:t>
      </w:r>
      <w:r w:rsidRPr="00CD348D">
        <w:rPr>
          <w:highlight w:val="white"/>
        </w:rPr>
        <w:t xml:space="preserve">);      </w:t>
      </w:r>
    </w:p>
    <w:p w14:paraId="6666C2E1" w14:textId="77777777" w:rsidR="00CD348D" w:rsidRPr="00CD348D" w:rsidRDefault="00CD348D" w:rsidP="00CD348D">
      <w:pPr>
        <w:pStyle w:val="Code"/>
        <w:rPr>
          <w:highlight w:val="white"/>
        </w:rPr>
      </w:pPr>
      <w:r w:rsidRPr="00CD348D">
        <w:rPr>
          <w:highlight w:val="white"/>
        </w:rPr>
        <w:t xml:space="preserve">      }</w:t>
      </w:r>
    </w:p>
    <w:p w14:paraId="0F4F1EE9" w14:textId="2084709A" w:rsidR="00CD348D" w:rsidRPr="00CD348D" w:rsidRDefault="00AD6A24" w:rsidP="00F305A1">
      <w:pPr>
        <w:rPr>
          <w:highlight w:val="white"/>
        </w:rPr>
      </w:pPr>
      <w:r>
        <w:rPr>
          <w:highlight w:val="white"/>
        </w:rPr>
        <w:t>We finally add the code list of the</w:t>
      </w:r>
      <w:r w:rsidR="00F305A1">
        <w:rPr>
          <w:highlight w:val="white"/>
        </w:rPr>
        <w:t xml:space="preserve"> </w:t>
      </w:r>
      <w:r w:rsidR="000F45F6">
        <w:rPr>
          <w:highlight w:val="white"/>
        </w:rPr>
        <w:t>inner statement to the resulting code list.</w:t>
      </w:r>
    </w:p>
    <w:p w14:paraId="69619D12" w14:textId="13E08237" w:rsidR="00CD348D" w:rsidRDefault="00CD348D" w:rsidP="00CD348D">
      <w:pPr>
        <w:pStyle w:val="Code"/>
        <w:rPr>
          <w:highlight w:val="white"/>
        </w:rPr>
      </w:pPr>
      <w:r w:rsidRPr="00CD348D">
        <w:rPr>
          <w:highlight w:val="white"/>
        </w:rPr>
        <w:t xml:space="preserve">      codeList.AddRange(</w:t>
      </w:r>
      <w:r w:rsidR="008338DE">
        <w:rPr>
          <w:highlight w:val="white"/>
        </w:rPr>
        <w:t>innerStatement</w:t>
      </w:r>
      <w:r w:rsidRPr="00CD348D">
        <w:rPr>
          <w:highlight w:val="white"/>
        </w:rPr>
        <w:t>.CodeList);</w:t>
      </w:r>
    </w:p>
    <w:p w14:paraId="26F02949" w14:textId="695670E3" w:rsidR="000F45F6" w:rsidRPr="00CD348D" w:rsidRDefault="000F45F6" w:rsidP="000F45F6">
      <w:pPr>
        <w:rPr>
          <w:highlight w:val="white"/>
        </w:rPr>
      </w:pPr>
      <w:r>
        <w:rPr>
          <w:highlight w:val="white"/>
        </w:rPr>
        <w:t xml:space="preserve">The next set is the union of the </w:t>
      </w:r>
      <w:r w:rsidR="00AE68FC">
        <w:rPr>
          <w:highlight w:val="white"/>
        </w:rPr>
        <w:t xml:space="preserve">next set of the inner statement and the break statements of the </w:t>
      </w:r>
      <w:r w:rsidR="00505CF0">
        <w:rPr>
          <w:highlight w:val="white"/>
        </w:rPr>
        <w:t>switch statement.</w:t>
      </w:r>
    </w:p>
    <w:p w14:paraId="60D39FDE" w14:textId="64944C2B" w:rsidR="00CD348D" w:rsidRPr="00CD348D" w:rsidRDefault="00CD348D" w:rsidP="00CD348D">
      <w:pPr>
        <w:pStyle w:val="Code"/>
        <w:rPr>
          <w:highlight w:val="white"/>
        </w:rPr>
      </w:pPr>
      <w:r w:rsidRPr="00CD348D">
        <w:rPr>
          <w:highlight w:val="white"/>
        </w:rPr>
        <w:t xml:space="preserve">      nextSet.UnionWith(</w:t>
      </w:r>
      <w:r w:rsidR="008338DE">
        <w:rPr>
          <w:highlight w:val="white"/>
        </w:rPr>
        <w:t>innerStatement</w:t>
      </w:r>
      <w:r w:rsidRPr="00CD348D">
        <w:rPr>
          <w:highlight w:val="white"/>
        </w:rPr>
        <w:t>.NextSet);</w:t>
      </w:r>
    </w:p>
    <w:p w14:paraId="31A8E9CE" w14:textId="77777777" w:rsidR="00CD348D" w:rsidRPr="00CD348D" w:rsidRDefault="00CD348D" w:rsidP="00CD348D">
      <w:pPr>
        <w:pStyle w:val="Code"/>
        <w:rPr>
          <w:highlight w:val="white"/>
        </w:rPr>
      </w:pPr>
      <w:r w:rsidRPr="00CD348D">
        <w:rPr>
          <w:highlight w:val="white"/>
        </w:rPr>
        <w:t xml:space="preserve">      nextSet.UnionWith(BreakSetStack.Pop());</w:t>
      </w:r>
    </w:p>
    <w:p w14:paraId="381E5BBA" w14:textId="77777777" w:rsidR="00CD348D" w:rsidRPr="00CD348D" w:rsidRDefault="00CD348D" w:rsidP="00CD348D">
      <w:pPr>
        <w:pStyle w:val="Code"/>
        <w:rPr>
          <w:highlight w:val="white"/>
        </w:rPr>
      </w:pPr>
      <w:r w:rsidRPr="00CD348D">
        <w:rPr>
          <w:highlight w:val="white"/>
        </w:rPr>
        <w:t xml:space="preserve">      return (new Statement(codeList, nextSet));</w:t>
      </w:r>
    </w:p>
    <w:p w14:paraId="7FB1CAE1" w14:textId="240E9DA9" w:rsidR="00CD348D" w:rsidRDefault="00CD348D" w:rsidP="00CD348D">
      <w:pPr>
        <w:pStyle w:val="Code"/>
        <w:rPr>
          <w:highlight w:val="white"/>
        </w:rPr>
      </w:pPr>
      <w:r w:rsidRPr="00CD348D">
        <w:rPr>
          <w:highlight w:val="white"/>
        </w:rPr>
        <w:t xml:space="preserve">    }</w:t>
      </w:r>
    </w:p>
    <w:p w14:paraId="5FC314AA" w14:textId="0F30922D" w:rsidR="006445C4" w:rsidRDefault="006445C4" w:rsidP="006445C4">
      <w:pPr>
        <w:pStyle w:val="Rubrik3"/>
        <w:rPr>
          <w:highlight w:val="white"/>
        </w:rPr>
      </w:pPr>
      <w:bookmarkStart w:id="142" w:name="_Toc49764334"/>
      <w:r>
        <w:rPr>
          <w:highlight w:val="white"/>
        </w:rPr>
        <w:t>The Case Statement</w:t>
      </w:r>
      <w:bookmarkEnd w:id="142"/>
    </w:p>
    <w:p w14:paraId="01B0E396" w14:textId="77777777" w:rsidR="006445C4" w:rsidRDefault="006445C4" w:rsidP="006445C4">
      <w:pPr>
        <w:pStyle w:val="CodeHeader"/>
      </w:pPr>
      <w:r>
        <w:t>MainParser.gppg</w:t>
      </w:r>
    </w:p>
    <w:p w14:paraId="60B86B1B" w14:textId="77777777" w:rsidR="00F14066" w:rsidRDefault="00F14066" w:rsidP="00F14066">
      <w:pPr>
        <w:pStyle w:val="Code"/>
        <w:rPr>
          <w:highlight w:val="white"/>
          <w:lang w:val="sv-SE"/>
        </w:rPr>
      </w:pPr>
      <w:r>
        <w:rPr>
          <w:highlight w:val="white"/>
          <w:lang w:val="sv-SE"/>
        </w:rPr>
        <w:t xml:space="preserve">  | CASE constant_integral_expression COLON closed_statement {</w:t>
      </w:r>
    </w:p>
    <w:p w14:paraId="1DF1CAF2" w14:textId="77777777" w:rsidR="00F14066" w:rsidRDefault="00F14066" w:rsidP="00F14066">
      <w:pPr>
        <w:pStyle w:val="Code"/>
        <w:rPr>
          <w:highlight w:val="white"/>
          <w:lang w:val="sv-SE"/>
        </w:rPr>
      </w:pPr>
      <w:r>
        <w:rPr>
          <w:highlight w:val="white"/>
          <w:lang w:val="sv-SE"/>
        </w:rPr>
        <w:t xml:space="preserve">      $$ = MiddleCodeGenerator.CaseStatement($2, $4);</w:t>
      </w:r>
    </w:p>
    <w:p w14:paraId="60035B1D" w14:textId="77777777" w:rsidR="00F14066" w:rsidRDefault="00F14066" w:rsidP="00F14066">
      <w:pPr>
        <w:pStyle w:val="Code"/>
        <w:rPr>
          <w:highlight w:val="white"/>
          <w:lang w:val="sv-SE"/>
        </w:rPr>
      </w:pPr>
      <w:r>
        <w:rPr>
          <w:highlight w:val="white"/>
          <w:lang w:val="sv-SE"/>
        </w:rPr>
        <w:t xml:space="preserve">    }</w:t>
      </w:r>
    </w:p>
    <w:p w14:paraId="53430F37" w14:textId="77777777" w:rsidR="00C51D92" w:rsidRDefault="00C51D92" w:rsidP="00C51D92">
      <w:r>
        <w:t>The case statement must comply with the following demands:</w:t>
      </w:r>
    </w:p>
    <w:p w14:paraId="4EAB94DD" w14:textId="77777777" w:rsidR="00C51D92" w:rsidRDefault="00C51D92" w:rsidP="00C51D92">
      <w:pPr>
        <w:pStyle w:val="Liststycke"/>
        <w:numPr>
          <w:ilvl w:val="0"/>
          <w:numId w:val="96"/>
        </w:numPr>
      </w:pPr>
      <w:r w:rsidRPr="00B23C47">
        <w:rPr>
          <w:rStyle w:val="CodeInText"/>
        </w:rPr>
        <w:t>Main.CaseMapStack</w:t>
      </w:r>
      <w:r>
        <w:t xml:space="preserve"> must not be empty. If it is empty, the case statements misses a surrounding switch statements.</w:t>
      </w:r>
    </w:p>
    <w:p w14:paraId="277AB1A3" w14:textId="77777777" w:rsidR="00C51D92" w:rsidRDefault="00C51D92" w:rsidP="00C51D92">
      <w:pPr>
        <w:pStyle w:val="Liststycke"/>
        <w:numPr>
          <w:ilvl w:val="0"/>
          <w:numId w:val="96"/>
        </w:numPr>
      </w:pPr>
      <w:r>
        <w:t>The case expression must be integral and constant and thereby possible to evaluate by the compiler.</w:t>
      </w:r>
    </w:p>
    <w:p w14:paraId="62C1118C" w14:textId="1E12EB37" w:rsidR="00CD348D" w:rsidRDefault="00C51D92" w:rsidP="00CD348D">
      <w:pPr>
        <w:pStyle w:val="Liststycke"/>
        <w:numPr>
          <w:ilvl w:val="0"/>
          <w:numId w:val="96"/>
        </w:numPr>
      </w:pPr>
      <w:r>
        <w:t xml:space="preserve">Since </w:t>
      </w:r>
      <w:r w:rsidRPr="00B23C47">
        <w:rPr>
          <w:rStyle w:val="CodeInText"/>
        </w:rPr>
        <w:t>Main.CaseMapStack</w:t>
      </w:r>
      <w:r>
        <w:t xml:space="preserve"> is not empty, there is at least one surrounding switch statement. We call </w:t>
      </w:r>
      <w:r w:rsidRPr="007D4E53">
        <w:rPr>
          <w:rStyle w:val="CodeInText"/>
        </w:rPr>
        <w:t>peek</w:t>
      </w:r>
      <w:r>
        <w:t xml:space="preserve"> on the stack to obtain the map holding the case expression value of the closest surrounding switch statement, add the case value with the line number of the case statement, and check that there is no earlier cases expression with the same value (put returns the old value if the key is already present in the map, null if is not</w:t>
      </w:r>
      <w:r>
        <w:rPr>
          <w:rStyle w:val="Fotnotsreferens"/>
        </w:rPr>
        <w:footnoteReference w:id="2"/>
      </w:r>
      <w:r>
        <w:t>).</w:t>
      </w:r>
    </w:p>
    <w:p w14:paraId="56D656AD" w14:textId="7ECD7B12" w:rsidR="00F0575F" w:rsidRPr="00DE3A21" w:rsidRDefault="00F0575F" w:rsidP="00F0575F">
      <w:r>
        <w:t xml:space="preserve">If the case map stack is empty, we have a case </w:t>
      </w:r>
      <w:r w:rsidR="0038637A">
        <w:t xml:space="preserve">statement </w:t>
      </w:r>
      <w:r>
        <w:t>without a enclosing switch statement and an error is reported.</w:t>
      </w:r>
    </w:p>
    <w:p w14:paraId="28F1E835" w14:textId="77777777" w:rsidR="002E7956" w:rsidRDefault="00CD348D" w:rsidP="00CD348D">
      <w:pPr>
        <w:pStyle w:val="Code"/>
        <w:rPr>
          <w:highlight w:val="white"/>
        </w:rPr>
      </w:pPr>
      <w:r w:rsidRPr="00CD348D">
        <w:rPr>
          <w:highlight w:val="white"/>
        </w:rPr>
        <w:t xml:space="preserve">    public static Statement CaseStatement(</w:t>
      </w:r>
      <w:r w:rsidR="002E7956">
        <w:rPr>
          <w:highlight w:val="white"/>
        </w:rPr>
        <w:t>Expression</w:t>
      </w:r>
      <w:r w:rsidRPr="00CD348D">
        <w:rPr>
          <w:highlight w:val="white"/>
        </w:rPr>
        <w:t xml:space="preserve"> </w:t>
      </w:r>
      <w:r>
        <w:rPr>
          <w:highlight w:val="white"/>
        </w:rPr>
        <w:t>expression</w:t>
      </w:r>
      <w:r w:rsidRPr="00CD348D">
        <w:rPr>
          <w:highlight w:val="white"/>
        </w:rPr>
        <w:t>,</w:t>
      </w:r>
    </w:p>
    <w:p w14:paraId="23CB12C9" w14:textId="4EC969B2" w:rsidR="00CD348D" w:rsidRPr="00CD348D" w:rsidRDefault="002E7956" w:rsidP="00CD348D">
      <w:pPr>
        <w:pStyle w:val="Code"/>
        <w:rPr>
          <w:highlight w:val="white"/>
        </w:rPr>
      </w:pPr>
      <w:r>
        <w:rPr>
          <w:highlight w:val="white"/>
        </w:rPr>
        <w:t xml:space="preserve">                                         </w:t>
      </w:r>
      <w:r w:rsidR="00CD348D" w:rsidRPr="00CD348D">
        <w:rPr>
          <w:highlight w:val="white"/>
        </w:rPr>
        <w:t xml:space="preserve"> Statement statement) {</w:t>
      </w:r>
    </w:p>
    <w:p w14:paraId="409C6437" w14:textId="6154E7B4" w:rsidR="00CD348D" w:rsidRPr="00CD348D" w:rsidRDefault="00CD348D" w:rsidP="00CD348D">
      <w:pPr>
        <w:pStyle w:val="Code"/>
        <w:rPr>
          <w:highlight w:val="white"/>
        </w:rPr>
      </w:pPr>
      <w:r w:rsidRPr="00CD348D">
        <w:rPr>
          <w:highlight w:val="white"/>
        </w:rPr>
        <w:t xml:space="preserve">      Assert.Error(</w:t>
      </w:r>
      <w:r w:rsidR="007C0FFA">
        <w:rPr>
          <w:highlight w:val="white"/>
        </w:rPr>
        <w:t>m_caseMapStack</w:t>
      </w:r>
      <w:r w:rsidRPr="00CD348D">
        <w:rPr>
          <w:highlight w:val="white"/>
        </w:rPr>
        <w:t>.Count &gt; 0, Message.Case_without_switch);</w:t>
      </w:r>
    </w:p>
    <w:p w14:paraId="4ABD587D" w14:textId="45E2473C" w:rsidR="00CD348D" w:rsidRPr="00CD348D" w:rsidRDefault="00CD348D" w:rsidP="00CD348D">
      <w:pPr>
        <w:pStyle w:val="Code"/>
        <w:rPr>
          <w:highlight w:val="white"/>
        </w:rPr>
      </w:pPr>
      <w:r w:rsidRPr="00CD348D">
        <w:rPr>
          <w:highlight w:val="white"/>
        </w:rPr>
        <w:t xml:space="preserve">      </w:t>
      </w:r>
      <w:r>
        <w:rPr>
          <w:highlight w:val="white"/>
        </w:rPr>
        <w:t>expression</w:t>
      </w:r>
      <w:r w:rsidRPr="00CD348D">
        <w:rPr>
          <w:highlight w:val="white"/>
        </w:rPr>
        <w:t xml:space="preserve"> = TypeCast.LogicalToIntegral(</w:t>
      </w:r>
      <w:r>
        <w:rPr>
          <w:highlight w:val="white"/>
        </w:rPr>
        <w:t>expression</w:t>
      </w:r>
      <w:r w:rsidRPr="00CD348D">
        <w:rPr>
          <w:highlight w:val="white"/>
        </w:rPr>
        <w:t>);</w:t>
      </w:r>
    </w:p>
    <w:p w14:paraId="41ABE9CA" w14:textId="53203EF8" w:rsidR="00640170" w:rsidRDefault="00640170" w:rsidP="00FA2D6E">
      <w:pPr>
        <w:rPr>
          <w:highlight w:val="white"/>
        </w:rPr>
      </w:pPr>
      <w:r>
        <w:rPr>
          <w:highlight w:val="white"/>
        </w:rPr>
        <w:t>If the value of the symbol is null, we have a non-constant case value and an error is reported.</w:t>
      </w:r>
    </w:p>
    <w:p w14:paraId="3E9D67CA" w14:textId="433775B8" w:rsidR="002E7956" w:rsidRDefault="00CD348D" w:rsidP="00CD348D">
      <w:pPr>
        <w:pStyle w:val="Code"/>
        <w:rPr>
          <w:highlight w:val="white"/>
        </w:rPr>
      </w:pPr>
      <w:r w:rsidRPr="00CD348D">
        <w:rPr>
          <w:highlight w:val="white"/>
        </w:rPr>
        <w:t xml:space="preserve">      Assert.Error(</w:t>
      </w:r>
      <w:r>
        <w:rPr>
          <w:highlight w:val="white"/>
        </w:rPr>
        <w:t>expression</w:t>
      </w:r>
      <w:r w:rsidRPr="00CD348D">
        <w:rPr>
          <w:highlight w:val="white"/>
        </w:rPr>
        <w:t xml:space="preserve">.Symbol.Value != null, </w:t>
      </w:r>
      <w:r>
        <w:rPr>
          <w:highlight w:val="white"/>
        </w:rPr>
        <w:t>expression</w:t>
      </w:r>
      <w:r w:rsidRPr="00CD348D">
        <w:rPr>
          <w:highlight w:val="white"/>
        </w:rPr>
        <w:t>.Symbol.Name,</w:t>
      </w:r>
    </w:p>
    <w:p w14:paraId="5CF88A53" w14:textId="31E4D9B8" w:rsidR="00CD348D" w:rsidRPr="00CD348D" w:rsidRDefault="002E7956" w:rsidP="00CD348D">
      <w:pPr>
        <w:pStyle w:val="Code"/>
        <w:rPr>
          <w:highlight w:val="white"/>
        </w:rPr>
      </w:pPr>
      <w:r>
        <w:rPr>
          <w:highlight w:val="white"/>
        </w:rPr>
        <w:t xml:space="preserve">                  </w:t>
      </w:r>
      <w:r w:rsidR="00CD348D" w:rsidRPr="00CD348D">
        <w:rPr>
          <w:highlight w:val="white"/>
        </w:rPr>
        <w:t xml:space="preserve"> Message.Non__constant_case_value);</w:t>
      </w:r>
    </w:p>
    <w:p w14:paraId="45DF86F7" w14:textId="7016B9CA" w:rsidR="00CD348D" w:rsidRPr="00CD348D" w:rsidRDefault="00CD348D" w:rsidP="00CD348D">
      <w:pPr>
        <w:pStyle w:val="Code"/>
        <w:rPr>
          <w:highlight w:val="white"/>
        </w:rPr>
      </w:pPr>
      <w:r w:rsidRPr="00CD348D">
        <w:rPr>
          <w:highlight w:val="white"/>
        </w:rPr>
        <w:t xml:space="preserve">      BigInteger caseValue = (BigInteger) </w:t>
      </w:r>
      <w:r>
        <w:rPr>
          <w:highlight w:val="white"/>
        </w:rPr>
        <w:t>expression</w:t>
      </w:r>
      <w:r w:rsidRPr="00CD348D">
        <w:rPr>
          <w:highlight w:val="white"/>
        </w:rPr>
        <w:t>.Symbol.Value;</w:t>
      </w:r>
    </w:p>
    <w:p w14:paraId="2BFCA2B2" w14:textId="226D72A8" w:rsidR="006C29C6" w:rsidRDefault="006C29C6" w:rsidP="006C29C6">
      <w:pPr>
        <w:rPr>
          <w:highlight w:val="white"/>
        </w:rPr>
      </w:pPr>
      <w:r>
        <w:rPr>
          <w:highlight w:val="white"/>
        </w:rPr>
        <w:lastRenderedPageBreak/>
        <w:t xml:space="preserve">We </w:t>
      </w:r>
      <w:r w:rsidR="002B152F">
        <w:rPr>
          <w:highlight w:val="white"/>
        </w:rPr>
        <w:t>extract</w:t>
      </w:r>
      <w:r>
        <w:rPr>
          <w:highlight w:val="white"/>
        </w:rPr>
        <w:t xml:space="preserve"> the current case map from the top of the case map stack</w:t>
      </w:r>
      <w:r w:rsidR="001939FF">
        <w:rPr>
          <w:highlight w:val="white"/>
        </w:rPr>
        <w:t xml:space="preserve"> and adds the current case value to the map.</w:t>
      </w:r>
    </w:p>
    <w:p w14:paraId="2B499264" w14:textId="518665CF" w:rsidR="00CD348D" w:rsidRPr="00CD348D" w:rsidRDefault="00CD348D" w:rsidP="00CD348D">
      <w:pPr>
        <w:pStyle w:val="Code"/>
        <w:rPr>
          <w:highlight w:val="white"/>
        </w:rPr>
      </w:pPr>
      <w:r w:rsidRPr="00CD348D">
        <w:rPr>
          <w:highlight w:val="white"/>
        </w:rPr>
        <w:t xml:space="preserve">      IDictionary&lt;BigInteger, MiddleCode&gt; caseMap = </w:t>
      </w:r>
      <w:r w:rsidR="007C0FFA">
        <w:rPr>
          <w:highlight w:val="white"/>
        </w:rPr>
        <w:t>m_caseMapStack</w:t>
      </w:r>
      <w:r w:rsidRPr="00CD348D">
        <w:rPr>
          <w:highlight w:val="white"/>
        </w:rPr>
        <w:t>.Peek();</w:t>
      </w:r>
    </w:p>
    <w:p w14:paraId="37E21014" w14:textId="77777777" w:rsidR="00EF1E13" w:rsidRDefault="00EF1E13" w:rsidP="00EF1E13">
      <w:pPr>
        <w:rPr>
          <w:highlight w:val="white"/>
        </w:rPr>
      </w:pPr>
      <w:r>
        <w:rPr>
          <w:highlight w:val="white"/>
        </w:rPr>
        <w:t>I the map already contains the value we have two case values with the same value and an error is reported.</w:t>
      </w:r>
    </w:p>
    <w:p w14:paraId="7D5D8F4D" w14:textId="60D0733F" w:rsidR="002E7956" w:rsidRDefault="00CD348D" w:rsidP="00CD348D">
      <w:pPr>
        <w:pStyle w:val="Code"/>
        <w:rPr>
          <w:highlight w:val="white"/>
        </w:rPr>
      </w:pPr>
      <w:r w:rsidRPr="00CD348D">
        <w:rPr>
          <w:highlight w:val="white"/>
        </w:rPr>
        <w:t xml:space="preserve">      Assert.Error(!caseMap.ContainsKey(caseValue), caseValue,</w:t>
      </w:r>
    </w:p>
    <w:p w14:paraId="4081C5F1" w14:textId="504B589F" w:rsidR="00CD348D" w:rsidRDefault="002E7956" w:rsidP="00CD348D">
      <w:pPr>
        <w:pStyle w:val="Code"/>
        <w:rPr>
          <w:highlight w:val="white"/>
        </w:rPr>
      </w:pPr>
      <w:r>
        <w:rPr>
          <w:highlight w:val="white"/>
        </w:rPr>
        <w:t xml:space="preserve">                  </w:t>
      </w:r>
      <w:r w:rsidR="00CD348D" w:rsidRPr="00CD348D">
        <w:rPr>
          <w:highlight w:val="white"/>
        </w:rPr>
        <w:t xml:space="preserve"> Message.Repeated_case_value);</w:t>
      </w:r>
    </w:p>
    <w:p w14:paraId="7593AA05" w14:textId="54F5BF11" w:rsidR="0097418F" w:rsidRPr="00CD348D" w:rsidRDefault="0097418F" w:rsidP="00B50A48">
      <w:pPr>
        <w:rPr>
          <w:highlight w:val="white"/>
        </w:rPr>
      </w:pPr>
      <w:r>
        <w:rPr>
          <w:highlight w:val="white"/>
        </w:rPr>
        <w:t xml:space="preserve">Finally, we add the case value and the first </w:t>
      </w:r>
      <w:r w:rsidR="00B50A48">
        <w:rPr>
          <w:highlight w:val="white"/>
        </w:rPr>
        <w:t>instruction of the statement’s code</w:t>
      </w:r>
    </w:p>
    <w:p w14:paraId="4D93908E" w14:textId="77777777" w:rsidR="00CD348D" w:rsidRPr="00CD348D" w:rsidRDefault="00CD348D" w:rsidP="00CD348D">
      <w:pPr>
        <w:pStyle w:val="Code"/>
        <w:rPr>
          <w:highlight w:val="white"/>
        </w:rPr>
      </w:pPr>
      <w:r w:rsidRPr="00CD348D">
        <w:rPr>
          <w:highlight w:val="white"/>
        </w:rPr>
        <w:t xml:space="preserve">      caseMap.Add(caseValue, GetFirst(statement.CodeList));</w:t>
      </w:r>
    </w:p>
    <w:p w14:paraId="311D87E8" w14:textId="77777777" w:rsidR="00CD348D" w:rsidRPr="00CD348D" w:rsidRDefault="00CD348D" w:rsidP="00CD348D">
      <w:pPr>
        <w:pStyle w:val="Code"/>
        <w:rPr>
          <w:highlight w:val="white"/>
        </w:rPr>
      </w:pPr>
      <w:r w:rsidRPr="00CD348D">
        <w:rPr>
          <w:highlight w:val="white"/>
        </w:rPr>
        <w:t xml:space="preserve">      return statement;</w:t>
      </w:r>
    </w:p>
    <w:p w14:paraId="54F38D79" w14:textId="77777777" w:rsidR="00CD348D" w:rsidRPr="00CD348D" w:rsidRDefault="00CD348D" w:rsidP="00CD348D">
      <w:pPr>
        <w:pStyle w:val="Code"/>
        <w:rPr>
          <w:highlight w:val="white"/>
        </w:rPr>
      </w:pPr>
      <w:r w:rsidRPr="00CD348D">
        <w:rPr>
          <w:highlight w:val="white"/>
        </w:rPr>
        <w:t xml:space="preserve">    }</w:t>
      </w:r>
    </w:p>
    <w:p w14:paraId="1E872BA8" w14:textId="1B283D01" w:rsidR="00CD348D" w:rsidRPr="00CD348D" w:rsidRDefault="00812B00" w:rsidP="00812B00">
      <w:pPr>
        <w:rPr>
          <w:highlight w:val="white"/>
        </w:rPr>
      </w:pPr>
      <w:r>
        <w:rPr>
          <w:highlight w:val="white"/>
        </w:rPr>
        <w:t xml:space="preserve">The </w:t>
      </w:r>
      <w:r w:rsidRPr="00812B00">
        <w:rPr>
          <w:rStyle w:val="KeyWord0"/>
          <w:highlight w:val="white"/>
        </w:rPr>
        <w:t>GetFirst</w:t>
      </w:r>
      <w:r>
        <w:rPr>
          <w:highlight w:val="white"/>
        </w:rPr>
        <w:t xml:space="preserve"> method returns the first instruction in the middle code instruction list. It also adds an empty instruction in case the list is empty.</w:t>
      </w:r>
      <w:r w:rsidR="00981FAC">
        <w:rPr>
          <w:highlight w:val="white"/>
        </w:rPr>
        <w:t xml:space="preserve"> This is done for the backpatching to always have an instruction to set as the target.</w:t>
      </w:r>
    </w:p>
    <w:p w14:paraId="42A2978F" w14:textId="77777777" w:rsidR="00CD348D" w:rsidRPr="00CD348D" w:rsidRDefault="00CD348D" w:rsidP="00CD348D">
      <w:pPr>
        <w:pStyle w:val="Code"/>
        <w:rPr>
          <w:highlight w:val="white"/>
        </w:rPr>
      </w:pPr>
      <w:r w:rsidRPr="00CD348D">
        <w:rPr>
          <w:highlight w:val="white"/>
        </w:rPr>
        <w:t xml:space="preserve">    private static MiddleCode GetFirst(List&lt;MiddleCode&gt; list) {</w:t>
      </w:r>
    </w:p>
    <w:p w14:paraId="729D2662" w14:textId="77777777" w:rsidR="00CD348D" w:rsidRPr="00CD348D" w:rsidRDefault="00CD348D" w:rsidP="00CD348D">
      <w:pPr>
        <w:pStyle w:val="Code"/>
        <w:rPr>
          <w:highlight w:val="white"/>
        </w:rPr>
      </w:pPr>
      <w:r w:rsidRPr="00CD348D">
        <w:rPr>
          <w:highlight w:val="white"/>
        </w:rPr>
        <w:t xml:space="preserve">      if (list.Count == 0) {</w:t>
      </w:r>
    </w:p>
    <w:p w14:paraId="11D66ADA" w14:textId="77777777" w:rsidR="00CD348D" w:rsidRPr="00CD348D" w:rsidRDefault="00CD348D" w:rsidP="00CD348D">
      <w:pPr>
        <w:pStyle w:val="Code"/>
        <w:rPr>
          <w:highlight w:val="white"/>
        </w:rPr>
      </w:pPr>
      <w:r w:rsidRPr="00CD348D">
        <w:rPr>
          <w:highlight w:val="white"/>
        </w:rPr>
        <w:t xml:space="preserve">        AddMiddleCode(list, MiddleOperator.Empty);</w:t>
      </w:r>
    </w:p>
    <w:p w14:paraId="69CDDA60" w14:textId="77777777" w:rsidR="00CD348D" w:rsidRPr="00CD348D" w:rsidRDefault="00CD348D" w:rsidP="00CD348D">
      <w:pPr>
        <w:pStyle w:val="Code"/>
        <w:rPr>
          <w:highlight w:val="white"/>
        </w:rPr>
      </w:pPr>
      <w:r w:rsidRPr="00CD348D">
        <w:rPr>
          <w:highlight w:val="white"/>
        </w:rPr>
        <w:t xml:space="preserve">      }</w:t>
      </w:r>
    </w:p>
    <w:p w14:paraId="193F8306" w14:textId="77777777" w:rsidR="00CD348D" w:rsidRPr="00CD348D" w:rsidRDefault="00CD348D" w:rsidP="00CD348D">
      <w:pPr>
        <w:pStyle w:val="Code"/>
        <w:rPr>
          <w:highlight w:val="white"/>
        </w:rPr>
      </w:pPr>
      <w:r w:rsidRPr="00CD348D">
        <w:rPr>
          <w:highlight w:val="white"/>
        </w:rPr>
        <w:t xml:space="preserve">    </w:t>
      </w:r>
    </w:p>
    <w:p w14:paraId="3492311B" w14:textId="77777777" w:rsidR="00CD348D" w:rsidRPr="00CD348D" w:rsidRDefault="00CD348D" w:rsidP="00CD348D">
      <w:pPr>
        <w:pStyle w:val="Code"/>
        <w:rPr>
          <w:highlight w:val="white"/>
        </w:rPr>
      </w:pPr>
      <w:r w:rsidRPr="00CD348D">
        <w:rPr>
          <w:highlight w:val="white"/>
        </w:rPr>
        <w:t xml:space="preserve">      return list[0];</w:t>
      </w:r>
    </w:p>
    <w:p w14:paraId="6772ADED" w14:textId="2052E780" w:rsidR="00CD348D" w:rsidRDefault="00CD348D" w:rsidP="00CD348D">
      <w:pPr>
        <w:pStyle w:val="Code"/>
        <w:rPr>
          <w:highlight w:val="white"/>
        </w:rPr>
      </w:pPr>
      <w:r w:rsidRPr="00CD348D">
        <w:rPr>
          <w:highlight w:val="white"/>
        </w:rPr>
        <w:t xml:space="preserve">    }</w:t>
      </w:r>
    </w:p>
    <w:p w14:paraId="079611F8" w14:textId="77777777" w:rsidR="0097551C" w:rsidRDefault="0097551C" w:rsidP="0097551C">
      <w:pPr>
        <w:pStyle w:val="Rubrik3"/>
        <w:numPr>
          <w:ilvl w:val="2"/>
          <w:numId w:val="120"/>
        </w:numPr>
      </w:pPr>
      <w:bookmarkStart w:id="143" w:name="_Toc49764335"/>
      <w:r>
        <w:t>The Default Statement</w:t>
      </w:r>
      <w:bookmarkEnd w:id="143"/>
    </w:p>
    <w:p w14:paraId="233BFF8F" w14:textId="77777777" w:rsidR="0097551C" w:rsidRDefault="0097551C" w:rsidP="0097551C">
      <w:r>
        <w:t>The default statement have to comply with the following demands:</w:t>
      </w:r>
    </w:p>
    <w:p w14:paraId="4FC7C7B9" w14:textId="77777777" w:rsidR="0097551C" w:rsidRDefault="0097551C" w:rsidP="0097551C">
      <w:pPr>
        <w:pStyle w:val="Liststycke"/>
        <w:numPr>
          <w:ilvl w:val="0"/>
          <w:numId w:val="146"/>
        </w:numPr>
        <w:spacing w:line="256" w:lineRule="auto"/>
      </w:pPr>
      <w:r>
        <w:rPr>
          <w:rStyle w:val="CodeInText"/>
        </w:rPr>
        <w:t xml:space="preserve">Main.m_defaultStack </w:t>
      </w:r>
      <w:r>
        <w:t>must not be empty. If it is empty, the default statements misses a surrounding switch statements.</w:t>
      </w:r>
    </w:p>
    <w:p w14:paraId="3E45D594" w14:textId="77777777" w:rsidR="0097551C" w:rsidRDefault="0097551C" w:rsidP="0097551C">
      <w:pPr>
        <w:pStyle w:val="Liststycke"/>
        <w:numPr>
          <w:ilvl w:val="0"/>
          <w:numId w:val="146"/>
        </w:numPr>
        <w:spacing w:line="256" w:lineRule="auto"/>
      </w:pPr>
      <w:r>
        <w:t xml:space="preserve">Since </w:t>
      </w:r>
      <w:r>
        <w:rPr>
          <w:rStyle w:val="CodeInText"/>
        </w:rPr>
        <w:t xml:space="preserve">Main.m_defaultStack </w:t>
      </w:r>
      <w:r>
        <w:t xml:space="preserve">is not empty, there is at least one surrounding switch statement. We call </w:t>
      </w:r>
      <w:r>
        <w:rPr>
          <w:rStyle w:val="CodeInText"/>
        </w:rPr>
        <w:t>pop</w:t>
      </w:r>
      <w:r>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7203506" w14:textId="77777777" w:rsidR="0097551C" w:rsidRDefault="0097551C" w:rsidP="0097551C">
      <w:pPr>
        <w:pStyle w:val="CodeHeader"/>
      </w:pPr>
      <w:r>
        <w:t>MainParser.gppg</w:t>
      </w:r>
    </w:p>
    <w:p w14:paraId="097E02A8" w14:textId="77777777" w:rsidR="0097551C" w:rsidRPr="0097551C" w:rsidRDefault="0097551C" w:rsidP="0097551C">
      <w:pPr>
        <w:pStyle w:val="Code"/>
        <w:rPr>
          <w:highlight w:val="white"/>
        </w:rPr>
      </w:pPr>
      <w:r w:rsidRPr="0097551C">
        <w:rPr>
          <w:highlight w:val="white"/>
        </w:rPr>
        <w:t xml:space="preserve">  | DEFAULT COLON closed_statement {</w:t>
      </w:r>
    </w:p>
    <w:p w14:paraId="42388AEC" w14:textId="77777777" w:rsidR="0097551C" w:rsidRPr="0097551C" w:rsidRDefault="0097551C" w:rsidP="0097551C">
      <w:pPr>
        <w:pStyle w:val="Code"/>
        <w:rPr>
          <w:highlight w:val="white"/>
        </w:rPr>
      </w:pPr>
      <w:r w:rsidRPr="0097551C">
        <w:rPr>
          <w:highlight w:val="white"/>
        </w:rPr>
        <w:t xml:space="preserve">      $$ = MiddleCodeGenerator.DefaultStatement($3);</w:t>
      </w:r>
    </w:p>
    <w:p w14:paraId="2787DD89" w14:textId="2129CE2C" w:rsidR="0097551C" w:rsidRPr="00CD348D" w:rsidRDefault="0097551C" w:rsidP="00CD348D">
      <w:pPr>
        <w:pStyle w:val="Code"/>
        <w:rPr>
          <w:highlight w:val="white"/>
        </w:rPr>
      </w:pPr>
      <w:r w:rsidRPr="0097551C">
        <w:rPr>
          <w:highlight w:val="white"/>
        </w:rPr>
        <w:t xml:space="preserve">    }</w:t>
      </w:r>
    </w:p>
    <w:p w14:paraId="34B2F980" w14:textId="447B8F97" w:rsidR="00611FFC" w:rsidRDefault="00414F6D" w:rsidP="00611FFC">
      <w:r>
        <w:t xml:space="preserve">Technically, </w:t>
      </w:r>
      <w:r w:rsidR="00611FFC">
        <w:t xml:space="preserve">the default statement does not have to be placed after the </w:t>
      </w:r>
      <w:r>
        <w:t xml:space="preserve">last </w:t>
      </w:r>
      <w:r w:rsidR="00611FFC">
        <w:t>case statements</w:t>
      </w:r>
      <w:r w:rsidR="003717E1">
        <w:t>. However, we cannot have more than one default statement in a switch statement.</w:t>
      </w:r>
    </w:p>
    <w:p w14:paraId="214D501A" w14:textId="408C6F6B" w:rsidR="00CD348D" w:rsidRDefault="00CD348D" w:rsidP="00CD348D">
      <w:pPr>
        <w:pStyle w:val="Code"/>
        <w:rPr>
          <w:highlight w:val="white"/>
        </w:rPr>
      </w:pPr>
      <w:r w:rsidRPr="00CD348D">
        <w:rPr>
          <w:highlight w:val="white"/>
        </w:rPr>
        <w:t xml:space="preserve">    public static Statement DefaultStatement(Statement statement) {</w:t>
      </w:r>
    </w:p>
    <w:p w14:paraId="669B3722" w14:textId="72EF1C9B" w:rsidR="005F0F47" w:rsidRPr="00CD348D" w:rsidRDefault="005F0F47" w:rsidP="005F0F47">
      <w:pPr>
        <w:rPr>
          <w:highlight w:val="white"/>
        </w:rPr>
      </w:pPr>
      <w:r>
        <w:rPr>
          <w:highlight w:val="white"/>
        </w:rPr>
        <w:t>If the default stack is empty, we have a default statement without an e</w:t>
      </w:r>
      <w:r w:rsidR="005277FD">
        <w:rPr>
          <w:highlight w:val="white"/>
        </w:rPr>
        <w:t>n</w:t>
      </w:r>
      <w:r>
        <w:rPr>
          <w:highlight w:val="white"/>
        </w:rPr>
        <w:t>closing switch statement and an error is reported.</w:t>
      </w:r>
    </w:p>
    <w:p w14:paraId="2E06AC12" w14:textId="3650B29B" w:rsidR="00CD348D" w:rsidRDefault="00CD348D" w:rsidP="00CD348D">
      <w:pPr>
        <w:pStyle w:val="Code"/>
        <w:rPr>
          <w:highlight w:val="white"/>
        </w:rPr>
      </w:pPr>
      <w:r w:rsidRPr="00CD348D">
        <w:rPr>
          <w:highlight w:val="white"/>
        </w:rPr>
        <w:t xml:space="preserve">      Assert.Error(DefaultStack.Count &gt; 0, Message.Default_without_switch);</w:t>
      </w:r>
    </w:p>
    <w:p w14:paraId="50E0AEC9" w14:textId="5642498A" w:rsidR="00010A99" w:rsidRPr="00CD348D" w:rsidRDefault="00010A99" w:rsidP="00010A99">
      <w:pPr>
        <w:rPr>
          <w:highlight w:val="white"/>
        </w:rPr>
      </w:pPr>
      <w:r>
        <w:rPr>
          <w:highlight w:val="white"/>
        </w:rPr>
        <w:t>If the value on the top of the stack is not null, we have a switch statement with two default statement and an error is reported.</w:t>
      </w:r>
    </w:p>
    <w:p w14:paraId="5103F1F9" w14:textId="16DAE300" w:rsidR="00CD348D" w:rsidRDefault="00CD348D" w:rsidP="00CD348D">
      <w:pPr>
        <w:pStyle w:val="Code"/>
        <w:rPr>
          <w:highlight w:val="white"/>
        </w:rPr>
      </w:pPr>
      <w:r w:rsidRPr="00CD348D">
        <w:rPr>
          <w:highlight w:val="white"/>
        </w:rPr>
        <w:t xml:space="preserve">      Assert.Error(DefaultStack.Pop() == null, Message.Repeted_default);</w:t>
      </w:r>
    </w:p>
    <w:p w14:paraId="66432514" w14:textId="26553CA5" w:rsidR="00CF734D" w:rsidRPr="00CD348D" w:rsidRDefault="00CF734D" w:rsidP="00CF734D">
      <w:pPr>
        <w:rPr>
          <w:highlight w:val="white"/>
        </w:rPr>
      </w:pPr>
      <w:r>
        <w:rPr>
          <w:highlight w:val="white"/>
        </w:rPr>
        <w:lastRenderedPageBreak/>
        <w:t xml:space="preserve">Finally, we </w:t>
      </w:r>
      <w:r w:rsidR="009E1225">
        <w:rPr>
          <w:highlight w:val="white"/>
        </w:rPr>
        <w:t>add</w:t>
      </w:r>
      <w:r w:rsidR="00E336D3">
        <w:rPr>
          <w:highlight w:val="white"/>
        </w:rPr>
        <w:t xml:space="preserve"> the default middle code instruction at the </w:t>
      </w:r>
      <w:r w:rsidR="009E1225">
        <w:rPr>
          <w:highlight w:val="white"/>
        </w:rPr>
        <w:t xml:space="preserve">top of the </w:t>
      </w:r>
      <w:r w:rsidR="00E336D3">
        <w:rPr>
          <w:highlight w:val="white"/>
        </w:rPr>
        <w:t>stack.</w:t>
      </w:r>
    </w:p>
    <w:p w14:paraId="1F66C995" w14:textId="77777777" w:rsidR="00CD348D" w:rsidRPr="00CD348D" w:rsidRDefault="00CD348D" w:rsidP="00CD348D">
      <w:pPr>
        <w:pStyle w:val="Code"/>
        <w:rPr>
          <w:highlight w:val="white"/>
        </w:rPr>
      </w:pPr>
      <w:r w:rsidRPr="00CD348D">
        <w:rPr>
          <w:highlight w:val="white"/>
        </w:rPr>
        <w:t xml:space="preserve">      DefaultStack.Push(GetFirst(statement.CodeList));</w:t>
      </w:r>
    </w:p>
    <w:p w14:paraId="455010BA" w14:textId="77777777" w:rsidR="00CD348D" w:rsidRPr="00CD348D" w:rsidRDefault="00CD348D" w:rsidP="00CD348D">
      <w:pPr>
        <w:pStyle w:val="Code"/>
        <w:rPr>
          <w:highlight w:val="white"/>
        </w:rPr>
      </w:pPr>
      <w:r w:rsidRPr="00CD348D">
        <w:rPr>
          <w:highlight w:val="white"/>
        </w:rPr>
        <w:t xml:space="preserve">      return statement;</w:t>
      </w:r>
    </w:p>
    <w:p w14:paraId="4CC3D808" w14:textId="50AC9327" w:rsidR="0097551C" w:rsidRPr="0097551C" w:rsidRDefault="00CD348D" w:rsidP="0097551C">
      <w:pPr>
        <w:pStyle w:val="Code"/>
        <w:rPr>
          <w:highlight w:val="white"/>
        </w:rPr>
      </w:pPr>
      <w:r w:rsidRPr="00CD348D">
        <w:rPr>
          <w:highlight w:val="white"/>
        </w:rPr>
        <w:t xml:space="preserve">    }</w:t>
      </w:r>
    </w:p>
    <w:p w14:paraId="3694DC85" w14:textId="0DE5A9F4" w:rsidR="000D017D" w:rsidRDefault="000D017D" w:rsidP="000D017D">
      <w:pPr>
        <w:pStyle w:val="Rubrik3"/>
        <w:numPr>
          <w:ilvl w:val="2"/>
          <w:numId w:val="120"/>
        </w:numPr>
      </w:pPr>
      <w:bookmarkStart w:id="144" w:name="_Toc49764336"/>
      <w:r>
        <w:t>The While Statement</w:t>
      </w:r>
      <w:bookmarkEnd w:id="144"/>
    </w:p>
    <w:p w14:paraId="0983C288" w14:textId="77777777" w:rsidR="00F3516E" w:rsidRDefault="00F3516E" w:rsidP="00F3516E">
      <w:r>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4B07E908" w14:textId="2D78B74A" w:rsidR="00F3516E" w:rsidRPr="00F3516E" w:rsidRDefault="00F3516E" w:rsidP="00F3516E">
      <w:r>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755A9">
        <w:rPr>
          <w:rStyle w:val="CodeInText"/>
        </w:rPr>
        <w:t>jump_marker</w:t>
      </w:r>
      <w:r>
        <w:t xml:space="preserve"> rule adds a jump statement at the end of the statement surrounded by the while statement, which is backpatched to the beginning of the while expression, similar to the continue set.</w:t>
      </w:r>
    </w:p>
    <w:p w14:paraId="35993B60" w14:textId="5A78DDE5" w:rsidR="00697FEF" w:rsidRDefault="00AA5558" w:rsidP="00AA5558">
      <w:pPr>
        <w:pStyle w:val="CodeHeader"/>
      </w:pPr>
      <w:r>
        <w:t>MainParser.gppg</w:t>
      </w:r>
    </w:p>
    <w:p w14:paraId="6B8EDEA2" w14:textId="77777777" w:rsidR="005935AB" w:rsidRDefault="005935AB" w:rsidP="005935AB">
      <w:pPr>
        <w:pStyle w:val="Code"/>
        <w:rPr>
          <w:highlight w:val="white"/>
          <w:lang w:val="sv-SE"/>
        </w:rPr>
      </w:pPr>
      <w:r>
        <w:rPr>
          <w:highlight w:val="white"/>
          <w:lang w:val="sv-SE"/>
        </w:rPr>
        <w:t>loop_header:</w:t>
      </w:r>
    </w:p>
    <w:p w14:paraId="62FFD048" w14:textId="77777777" w:rsidR="005935AB" w:rsidRDefault="005935AB" w:rsidP="005935AB">
      <w:pPr>
        <w:pStyle w:val="Code"/>
        <w:rPr>
          <w:highlight w:val="white"/>
          <w:lang w:val="sv-SE"/>
        </w:rPr>
      </w:pPr>
      <w:r>
        <w:rPr>
          <w:highlight w:val="white"/>
          <w:lang w:val="sv-SE"/>
        </w:rPr>
        <w:t xml:space="preserve">    /* Empty. */ { MiddleCodeGenerator.LoopHeader(); };</w:t>
      </w:r>
    </w:p>
    <w:p w14:paraId="0AE6357F" w14:textId="77777777" w:rsidR="005935AB" w:rsidRDefault="005935AB" w:rsidP="005935AB">
      <w:pPr>
        <w:pStyle w:val="Code"/>
        <w:rPr>
          <w:highlight w:val="white"/>
          <w:lang w:val="sv-SE"/>
        </w:rPr>
      </w:pPr>
    </w:p>
    <w:p w14:paraId="4261ADBD" w14:textId="71EE7F95" w:rsidR="00BC7714" w:rsidRPr="008576CD" w:rsidRDefault="00BC7714" w:rsidP="008576CD">
      <w:pPr>
        <w:pStyle w:val="Code"/>
        <w:rPr>
          <w:highlight w:val="white"/>
        </w:rPr>
      </w:pPr>
      <w:r w:rsidRPr="008576CD">
        <w:rPr>
          <w:highlight w:val="white"/>
        </w:rPr>
        <w:t>opened_statement:</w:t>
      </w:r>
    </w:p>
    <w:p w14:paraId="65A15C35" w14:textId="26934988" w:rsidR="00BC7714" w:rsidRPr="008576CD" w:rsidRDefault="00BC7714" w:rsidP="008576CD">
      <w:pPr>
        <w:pStyle w:val="Code"/>
        <w:rPr>
          <w:highlight w:val="white"/>
        </w:rPr>
      </w:pPr>
      <w:r w:rsidRPr="008576CD">
        <w:rPr>
          <w:highlight w:val="white"/>
        </w:rPr>
        <w:t xml:space="preserve">    // ...</w:t>
      </w:r>
    </w:p>
    <w:p w14:paraId="432E0B46" w14:textId="77777777" w:rsidR="00BC7714" w:rsidRPr="008576CD" w:rsidRDefault="00BC7714" w:rsidP="008576CD">
      <w:pPr>
        <w:pStyle w:val="Code"/>
        <w:rPr>
          <w:highlight w:val="white"/>
        </w:rPr>
      </w:pPr>
      <w:r w:rsidRPr="008576CD">
        <w:rPr>
          <w:highlight w:val="white"/>
        </w:rPr>
        <w:t xml:space="preserve">  | WHILE loop_header LEFT_PARENTHESIS expression RIGHT_PARENTHESIS</w:t>
      </w:r>
    </w:p>
    <w:p w14:paraId="5873427D" w14:textId="77777777" w:rsidR="00BC7714" w:rsidRPr="008576CD" w:rsidRDefault="00BC7714" w:rsidP="008576CD">
      <w:pPr>
        <w:pStyle w:val="Code"/>
        <w:rPr>
          <w:highlight w:val="white"/>
        </w:rPr>
      </w:pPr>
      <w:r w:rsidRPr="008576CD">
        <w:rPr>
          <w:highlight w:val="white"/>
        </w:rPr>
        <w:t xml:space="preserve">    opened_statement {</w:t>
      </w:r>
    </w:p>
    <w:p w14:paraId="58CA88E1" w14:textId="77777777" w:rsidR="00BC7714" w:rsidRPr="008576CD" w:rsidRDefault="00BC7714" w:rsidP="008576CD">
      <w:pPr>
        <w:pStyle w:val="Code"/>
        <w:rPr>
          <w:highlight w:val="white"/>
        </w:rPr>
      </w:pPr>
      <w:r w:rsidRPr="008576CD">
        <w:rPr>
          <w:highlight w:val="white"/>
        </w:rPr>
        <w:t xml:space="preserve">      $$ = MiddleCodeGenerator.WhileStatement($4, $6);</w:t>
      </w:r>
    </w:p>
    <w:p w14:paraId="6CF206EA" w14:textId="77777777" w:rsidR="00BC7714" w:rsidRPr="008576CD" w:rsidRDefault="00BC7714" w:rsidP="008576CD">
      <w:pPr>
        <w:pStyle w:val="Code"/>
        <w:rPr>
          <w:highlight w:val="white"/>
        </w:rPr>
      </w:pPr>
      <w:r w:rsidRPr="008576CD">
        <w:rPr>
          <w:highlight w:val="white"/>
        </w:rPr>
        <w:t xml:space="preserve">    }</w:t>
      </w:r>
    </w:p>
    <w:p w14:paraId="0EEB227B" w14:textId="77777777" w:rsidR="00BC7714" w:rsidRPr="008576CD" w:rsidRDefault="00BC7714" w:rsidP="008576CD">
      <w:pPr>
        <w:pStyle w:val="Code"/>
        <w:rPr>
          <w:highlight w:val="white"/>
        </w:rPr>
      </w:pPr>
      <w:r w:rsidRPr="008576CD">
        <w:rPr>
          <w:highlight w:val="white"/>
        </w:rPr>
        <w:t xml:space="preserve">    // ...</w:t>
      </w:r>
    </w:p>
    <w:p w14:paraId="69E58D34" w14:textId="552D7A3C" w:rsidR="00AA5558" w:rsidRPr="008576CD" w:rsidRDefault="00AA5558" w:rsidP="008576CD">
      <w:pPr>
        <w:pStyle w:val="Code"/>
      </w:pPr>
    </w:p>
    <w:p w14:paraId="7E7E95F8" w14:textId="77777777" w:rsidR="008576CD" w:rsidRPr="008576CD" w:rsidRDefault="008576CD" w:rsidP="008576CD">
      <w:pPr>
        <w:pStyle w:val="Code"/>
        <w:rPr>
          <w:highlight w:val="white"/>
        </w:rPr>
      </w:pPr>
      <w:r w:rsidRPr="008576CD">
        <w:rPr>
          <w:highlight w:val="white"/>
        </w:rPr>
        <w:t>closed_statement:</w:t>
      </w:r>
    </w:p>
    <w:p w14:paraId="3243E725" w14:textId="77777777" w:rsidR="008576CD" w:rsidRPr="008576CD" w:rsidRDefault="008576CD" w:rsidP="008576CD">
      <w:pPr>
        <w:pStyle w:val="Code"/>
        <w:rPr>
          <w:highlight w:val="white"/>
        </w:rPr>
      </w:pPr>
      <w:r w:rsidRPr="008576CD">
        <w:rPr>
          <w:highlight w:val="white"/>
        </w:rPr>
        <w:t xml:space="preserve">    // ...</w:t>
      </w:r>
    </w:p>
    <w:p w14:paraId="5D6DC112" w14:textId="77777777" w:rsidR="008576CD" w:rsidRPr="008576CD" w:rsidRDefault="008576CD" w:rsidP="008576CD">
      <w:pPr>
        <w:pStyle w:val="Code"/>
        <w:rPr>
          <w:highlight w:val="white"/>
        </w:rPr>
      </w:pPr>
      <w:r w:rsidRPr="008576CD">
        <w:rPr>
          <w:highlight w:val="white"/>
        </w:rPr>
        <w:t xml:space="preserve">  | WHILE loop_header LEFT_PARENTHESIS expression RIGHT_PARENTHESIS</w:t>
      </w:r>
    </w:p>
    <w:p w14:paraId="5694CA92" w14:textId="77777777" w:rsidR="008576CD" w:rsidRPr="008576CD" w:rsidRDefault="008576CD" w:rsidP="008576CD">
      <w:pPr>
        <w:pStyle w:val="Code"/>
        <w:rPr>
          <w:highlight w:val="white"/>
        </w:rPr>
      </w:pPr>
      <w:r w:rsidRPr="008576CD">
        <w:rPr>
          <w:highlight w:val="white"/>
        </w:rPr>
        <w:t xml:space="preserve">    closed_statement {</w:t>
      </w:r>
    </w:p>
    <w:p w14:paraId="252C269F" w14:textId="77777777" w:rsidR="008576CD" w:rsidRPr="008576CD" w:rsidRDefault="008576CD" w:rsidP="008576CD">
      <w:pPr>
        <w:pStyle w:val="Code"/>
        <w:rPr>
          <w:highlight w:val="white"/>
        </w:rPr>
      </w:pPr>
      <w:r w:rsidRPr="008576CD">
        <w:rPr>
          <w:highlight w:val="white"/>
        </w:rPr>
        <w:t xml:space="preserve">      $$ = MiddleCodeGenerator.WhileStatement($4, $6);</w:t>
      </w:r>
    </w:p>
    <w:p w14:paraId="29D26499" w14:textId="77777777" w:rsidR="008576CD" w:rsidRPr="008576CD" w:rsidRDefault="008576CD" w:rsidP="008576CD">
      <w:pPr>
        <w:pStyle w:val="Code"/>
        <w:rPr>
          <w:highlight w:val="white"/>
        </w:rPr>
      </w:pPr>
      <w:r w:rsidRPr="008576CD">
        <w:rPr>
          <w:highlight w:val="white"/>
        </w:rPr>
        <w:t xml:space="preserve">    }</w:t>
      </w:r>
    </w:p>
    <w:p w14:paraId="72073E4B" w14:textId="0A1FF402" w:rsidR="008576CD" w:rsidRDefault="008576CD" w:rsidP="008576CD">
      <w:pPr>
        <w:pStyle w:val="Code"/>
        <w:rPr>
          <w:highlight w:val="white"/>
        </w:rPr>
      </w:pPr>
      <w:r w:rsidRPr="008576CD">
        <w:rPr>
          <w:highlight w:val="white"/>
        </w:rPr>
        <w:t xml:space="preserve">    // ...</w:t>
      </w:r>
    </w:p>
    <w:p w14:paraId="26A31037" w14:textId="6C76123B" w:rsidR="00B13BF7" w:rsidRDefault="00B13BF7" w:rsidP="005A7281">
      <w:pPr>
        <w:rPr>
          <w:highlight w:val="white"/>
        </w:rPr>
      </w:pPr>
      <w:r>
        <w:rPr>
          <w:highlight w:val="white"/>
        </w:rPr>
        <w:t>Similar to the break set stack above, we also need a continue set satck.</w:t>
      </w:r>
    </w:p>
    <w:p w14:paraId="4CB7213E" w14:textId="19707767" w:rsidR="008576CD" w:rsidRDefault="008576CD" w:rsidP="00AA5558">
      <w:pPr>
        <w:pStyle w:val="CodeHeader"/>
      </w:pPr>
      <w:r>
        <w:t>MiddleCodeGenerator.cs</w:t>
      </w:r>
    </w:p>
    <w:p w14:paraId="002BB3B6" w14:textId="77777777" w:rsidR="000021D1" w:rsidRPr="000021D1" w:rsidRDefault="000021D1" w:rsidP="000021D1">
      <w:pPr>
        <w:pStyle w:val="Code"/>
        <w:rPr>
          <w:highlight w:val="white"/>
        </w:rPr>
      </w:pPr>
      <w:r w:rsidRPr="000021D1">
        <w:rPr>
          <w:highlight w:val="white"/>
        </w:rPr>
        <w:t xml:space="preserve">    private static Stack&lt;ISet&lt;MiddleCode&gt;&gt; m_continueSetStack =</w:t>
      </w:r>
    </w:p>
    <w:p w14:paraId="279A029E" w14:textId="77777777" w:rsidR="000021D1" w:rsidRPr="000021D1" w:rsidRDefault="000021D1" w:rsidP="000021D1">
      <w:pPr>
        <w:pStyle w:val="Code"/>
        <w:rPr>
          <w:highlight w:val="white"/>
        </w:rPr>
      </w:pPr>
      <w:r w:rsidRPr="000021D1">
        <w:rPr>
          <w:highlight w:val="white"/>
        </w:rPr>
        <w:t xml:space="preserve">      new Stack&lt;ISet&lt;MiddleCode&gt;&gt;();</w:t>
      </w:r>
    </w:p>
    <w:p w14:paraId="59C134F3" w14:textId="3B14F2AF" w:rsidR="00B13BF7" w:rsidRPr="008576CD" w:rsidRDefault="00B13BF7" w:rsidP="00B13BF7">
      <w:pPr>
        <w:rPr>
          <w:highlight w:val="white"/>
        </w:rPr>
      </w:pPr>
      <w:r>
        <w:rPr>
          <w:highlight w:val="white"/>
        </w:rPr>
        <w:t xml:space="preserve">The </w:t>
      </w:r>
      <w:r w:rsidRPr="001C1F5C">
        <w:rPr>
          <w:rStyle w:val="KeyWord0"/>
          <w:highlight w:val="white"/>
        </w:rPr>
        <w:t>LoopHeader</w:t>
      </w:r>
      <w:r>
        <w:rPr>
          <w:highlight w:val="white"/>
        </w:rPr>
        <w:t xml:space="preserve"> method is called before the parsing of a while, do, or for statement. Its task is to add </w:t>
      </w:r>
      <w:r w:rsidR="00427303">
        <w:rPr>
          <w:highlight w:val="white"/>
        </w:rPr>
        <w:t>empty sets at</w:t>
      </w:r>
      <w:r w:rsidR="00176C94">
        <w:rPr>
          <w:highlight w:val="white"/>
        </w:rPr>
        <w:t xml:space="preserve"> the</w:t>
      </w:r>
      <w:r>
        <w:rPr>
          <w:highlight w:val="white"/>
        </w:rPr>
        <w:t xml:space="preserve"> top of the </w:t>
      </w:r>
      <w:r w:rsidR="009D2366">
        <w:rPr>
          <w:highlight w:val="white"/>
        </w:rPr>
        <w:t>break set stack and continue set stack.</w:t>
      </w:r>
    </w:p>
    <w:p w14:paraId="1216912E" w14:textId="77777777" w:rsidR="007C1BD6" w:rsidRPr="007C1BD6" w:rsidRDefault="007C1BD6" w:rsidP="007C1BD6">
      <w:pPr>
        <w:pStyle w:val="Code"/>
        <w:rPr>
          <w:highlight w:val="white"/>
        </w:rPr>
      </w:pPr>
      <w:r w:rsidRPr="007C1BD6">
        <w:rPr>
          <w:highlight w:val="white"/>
        </w:rPr>
        <w:t xml:space="preserve">    public static void LoopHeader() {</w:t>
      </w:r>
    </w:p>
    <w:p w14:paraId="06CC40FF" w14:textId="77777777" w:rsidR="007C1BD6" w:rsidRPr="007C1BD6" w:rsidRDefault="007C1BD6" w:rsidP="007C1BD6">
      <w:pPr>
        <w:pStyle w:val="Code"/>
        <w:rPr>
          <w:highlight w:val="white"/>
        </w:rPr>
      </w:pPr>
      <w:r w:rsidRPr="007C1BD6">
        <w:rPr>
          <w:highlight w:val="white"/>
        </w:rPr>
        <w:t xml:space="preserve">      m_breakSetStack.Push(new HashSet&lt;MiddleCode&gt;());</w:t>
      </w:r>
    </w:p>
    <w:p w14:paraId="64E61B5A" w14:textId="402120F0" w:rsidR="007C1BD6" w:rsidRPr="007C1BD6" w:rsidRDefault="007C1BD6" w:rsidP="007C1BD6">
      <w:pPr>
        <w:pStyle w:val="Code"/>
        <w:rPr>
          <w:highlight w:val="white"/>
        </w:rPr>
      </w:pPr>
      <w:r w:rsidRPr="007C1BD6">
        <w:rPr>
          <w:highlight w:val="white"/>
        </w:rPr>
        <w:t xml:space="preserve">      </w:t>
      </w:r>
      <w:r w:rsidR="00B13BF7">
        <w:rPr>
          <w:highlight w:val="white"/>
        </w:rPr>
        <w:t>m_continueSetStack</w:t>
      </w:r>
      <w:r w:rsidRPr="007C1BD6">
        <w:rPr>
          <w:highlight w:val="white"/>
        </w:rPr>
        <w:t xml:space="preserve">.Push(new HashSet&lt;MiddleCode&gt;());    </w:t>
      </w:r>
    </w:p>
    <w:p w14:paraId="6AB425AF" w14:textId="77777777" w:rsidR="007C1BD6" w:rsidRPr="007C1BD6" w:rsidRDefault="007C1BD6" w:rsidP="007C1BD6">
      <w:pPr>
        <w:pStyle w:val="Code"/>
        <w:rPr>
          <w:highlight w:val="white"/>
        </w:rPr>
      </w:pPr>
      <w:r w:rsidRPr="007C1BD6">
        <w:rPr>
          <w:highlight w:val="white"/>
        </w:rPr>
        <w:t xml:space="preserve">    }</w:t>
      </w:r>
    </w:p>
    <w:p w14:paraId="1C168A2F" w14:textId="25266786" w:rsidR="007C1BD6" w:rsidRPr="007C1BD6" w:rsidRDefault="007C1E3C" w:rsidP="007C1E3C">
      <w:pPr>
        <w:rPr>
          <w:highlight w:val="white"/>
        </w:rPr>
      </w:pPr>
      <w:r>
        <w:rPr>
          <w:highlight w:val="white"/>
        </w:rPr>
        <w:t xml:space="preserve">The </w:t>
      </w:r>
      <w:r w:rsidRPr="007C1E3C">
        <w:rPr>
          <w:rStyle w:val="KeyWord0"/>
          <w:highlight w:val="white"/>
        </w:rPr>
        <w:t>WhileStatement</w:t>
      </w:r>
      <w:r>
        <w:rPr>
          <w:highlight w:val="white"/>
        </w:rPr>
        <w:t xml:space="preserve"> method is called after the while statement has been parsed. Similar to the if state</w:t>
      </w:r>
      <w:r w:rsidR="00A979E5">
        <w:rPr>
          <w:highlight w:val="white"/>
        </w:rPr>
        <w:t>ment above, it start</w:t>
      </w:r>
      <w:r w:rsidR="002B7B22">
        <w:rPr>
          <w:highlight w:val="white"/>
        </w:rPr>
        <w:t>s</w:t>
      </w:r>
      <w:r w:rsidR="00A979E5">
        <w:rPr>
          <w:highlight w:val="white"/>
        </w:rPr>
        <w:t xml:space="preserve"> by </w:t>
      </w:r>
      <w:r w:rsidR="00E71084">
        <w:rPr>
          <w:highlight w:val="white"/>
        </w:rPr>
        <w:t>type casting the expression into logical type.</w:t>
      </w:r>
    </w:p>
    <w:p w14:paraId="723E0C08" w14:textId="77777777" w:rsidR="007C1BD6" w:rsidRDefault="007C1BD6" w:rsidP="007C1BD6">
      <w:pPr>
        <w:pStyle w:val="Code"/>
        <w:rPr>
          <w:highlight w:val="white"/>
        </w:rPr>
      </w:pPr>
      <w:r w:rsidRPr="007C1BD6">
        <w:rPr>
          <w:highlight w:val="white"/>
        </w:rPr>
        <w:t xml:space="preserve">    public static Statement WhileStatement(Expression expression,</w:t>
      </w:r>
    </w:p>
    <w:p w14:paraId="27BFFE39" w14:textId="338384F9" w:rsidR="007C1BD6" w:rsidRPr="007C1BD6" w:rsidRDefault="007C1BD6" w:rsidP="007C1BD6">
      <w:pPr>
        <w:pStyle w:val="Code"/>
        <w:rPr>
          <w:highlight w:val="white"/>
        </w:rPr>
      </w:pPr>
      <w:r>
        <w:rPr>
          <w:highlight w:val="white"/>
        </w:rPr>
        <w:t xml:space="preserve">                                          </w:t>
      </w:r>
      <w:r w:rsidRPr="007C1BD6">
        <w:rPr>
          <w:highlight w:val="white"/>
        </w:rPr>
        <w:t xml:space="preserve"> Statement </w:t>
      </w:r>
      <w:r w:rsidR="002B7B22">
        <w:rPr>
          <w:highlight w:val="white"/>
        </w:rPr>
        <w:t>innerStatement</w:t>
      </w:r>
      <w:r w:rsidRPr="007C1BD6">
        <w:rPr>
          <w:highlight w:val="white"/>
        </w:rPr>
        <w:t>) {</w:t>
      </w:r>
    </w:p>
    <w:p w14:paraId="0B889FAF" w14:textId="77777777" w:rsidR="007C1BD6" w:rsidRPr="007C1BD6" w:rsidRDefault="007C1BD6" w:rsidP="007C1BD6">
      <w:pPr>
        <w:pStyle w:val="Code"/>
        <w:rPr>
          <w:highlight w:val="white"/>
        </w:rPr>
      </w:pPr>
      <w:r w:rsidRPr="007C1BD6">
        <w:rPr>
          <w:highlight w:val="white"/>
        </w:rPr>
        <w:t xml:space="preserve">      expression = TypeCast.ToLogical(expression);</w:t>
      </w:r>
    </w:p>
    <w:p w14:paraId="1362C149" w14:textId="77777777" w:rsidR="007C1BD6" w:rsidRPr="007C1BD6" w:rsidRDefault="007C1BD6" w:rsidP="007C1BD6">
      <w:pPr>
        <w:pStyle w:val="Code"/>
        <w:rPr>
          <w:highlight w:val="white"/>
        </w:rPr>
      </w:pPr>
      <w:r w:rsidRPr="007C1BD6">
        <w:rPr>
          <w:highlight w:val="white"/>
        </w:rPr>
        <w:lastRenderedPageBreak/>
        <w:t xml:space="preserve">      List&lt;MiddleCode&gt; codeList = expression.LongList;</w:t>
      </w:r>
    </w:p>
    <w:p w14:paraId="4E9DD6A6" w14:textId="77777777" w:rsidR="007C1BD6" w:rsidRPr="007C1BD6" w:rsidRDefault="007C1BD6" w:rsidP="007C1BD6">
      <w:pPr>
        <w:pStyle w:val="Code"/>
        <w:rPr>
          <w:highlight w:val="white"/>
        </w:rPr>
      </w:pPr>
      <w:r w:rsidRPr="007C1BD6">
        <w:rPr>
          <w:highlight w:val="white"/>
        </w:rPr>
        <w:t xml:space="preserve">      AddMiddleCode(codeList, MiddleOperator.CheckTrackMapFloatStack);</w:t>
      </w:r>
    </w:p>
    <w:p w14:paraId="184082F0" w14:textId="4C783BEC" w:rsidR="007C1BD6" w:rsidRPr="007C1BD6" w:rsidRDefault="002B7B22" w:rsidP="002B7B22">
      <w:pPr>
        <w:rPr>
          <w:highlight w:val="white"/>
        </w:rPr>
      </w:pPr>
      <w:r>
        <w:rPr>
          <w:highlight w:val="white"/>
        </w:rPr>
        <w:t xml:space="preserve">We backpatchar the true set of the expression to the </w:t>
      </w:r>
      <w:r w:rsidR="006D1104">
        <w:rPr>
          <w:highlight w:val="white"/>
        </w:rPr>
        <w:t xml:space="preserve">code list of the inner statement; that is, </w:t>
      </w:r>
      <w:r w:rsidR="006971CE">
        <w:rPr>
          <w:highlight w:val="white"/>
        </w:rPr>
        <w:t>if the expression is true the program shall jump to the beginning of the inner statement.</w:t>
      </w:r>
    </w:p>
    <w:p w14:paraId="7DEBE27D" w14:textId="727B3B5A" w:rsidR="007C1BD6" w:rsidRPr="007C1BD6" w:rsidRDefault="007C1BD6" w:rsidP="007C1BD6">
      <w:pPr>
        <w:pStyle w:val="Code"/>
        <w:rPr>
          <w:highlight w:val="white"/>
        </w:rPr>
      </w:pPr>
      <w:r w:rsidRPr="007C1BD6">
        <w:rPr>
          <w:highlight w:val="white"/>
        </w:rPr>
        <w:t xml:space="preserve">      Backpatch(expression.Symbol.TrueSet, </w:t>
      </w:r>
      <w:r w:rsidR="002B7B22">
        <w:rPr>
          <w:highlight w:val="white"/>
        </w:rPr>
        <w:t>innerStatement</w:t>
      </w:r>
      <w:r w:rsidRPr="007C1BD6">
        <w:rPr>
          <w:highlight w:val="white"/>
        </w:rPr>
        <w:t>.CodeList);</w:t>
      </w:r>
    </w:p>
    <w:p w14:paraId="5D5CC32E" w14:textId="426480E0" w:rsidR="007C1BD6" w:rsidRPr="007C1BD6" w:rsidRDefault="007C1BD6" w:rsidP="007C1BD6">
      <w:pPr>
        <w:pStyle w:val="Code"/>
        <w:rPr>
          <w:highlight w:val="white"/>
        </w:rPr>
      </w:pPr>
      <w:r w:rsidRPr="007C1BD6">
        <w:rPr>
          <w:highlight w:val="white"/>
        </w:rPr>
        <w:t xml:space="preserve">      codeList.AddRange(</w:t>
      </w:r>
      <w:r w:rsidR="002B7B22">
        <w:rPr>
          <w:highlight w:val="white"/>
        </w:rPr>
        <w:t>innerStatement</w:t>
      </w:r>
      <w:r w:rsidRPr="007C1BD6">
        <w:rPr>
          <w:highlight w:val="white"/>
        </w:rPr>
        <w:t>.CodeList);</w:t>
      </w:r>
    </w:p>
    <w:p w14:paraId="4AB89999" w14:textId="6C0258B8" w:rsidR="007C1BD6" w:rsidRPr="007C1BD6" w:rsidRDefault="00941288" w:rsidP="00941288">
      <w:pPr>
        <w:rPr>
          <w:highlight w:val="white"/>
        </w:rPr>
      </w:pPr>
      <w:r>
        <w:rPr>
          <w:highlight w:val="white"/>
        </w:rPr>
        <w:t>We define the next set of the while statement, and a jump instruction.</w:t>
      </w:r>
    </w:p>
    <w:p w14:paraId="4AD0127A" w14:textId="77777777" w:rsidR="00033D59" w:rsidRPr="007C1BD6" w:rsidRDefault="00033D59" w:rsidP="00033D59">
      <w:pPr>
        <w:pStyle w:val="Code"/>
        <w:rPr>
          <w:highlight w:val="white"/>
        </w:rPr>
      </w:pPr>
      <w:r w:rsidRPr="007C1BD6">
        <w:rPr>
          <w:highlight w:val="white"/>
        </w:rPr>
        <w:t xml:space="preserve">      ISet&lt;MiddleCode&gt; nextSet = new HashSet&lt;MiddleCode&gt;();</w:t>
      </w:r>
    </w:p>
    <w:p w14:paraId="48ECC9EA" w14:textId="18055832" w:rsidR="00BA2BF6" w:rsidRDefault="007C1BD6" w:rsidP="007C1BD6">
      <w:pPr>
        <w:pStyle w:val="Code"/>
        <w:rPr>
          <w:highlight w:val="white"/>
        </w:rPr>
      </w:pPr>
      <w:r w:rsidRPr="007C1BD6">
        <w:rPr>
          <w:highlight w:val="white"/>
        </w:rPr>
        <w:t xml:space="preserve">      </w:t>
      </w:r>
      <w:r w:rsidR="00033D59">
        <w:rPr>
          <w:highlight w:val="white"/>
        </w:rPr>
        <w:t>nextSet.Add(</w:t>
      </w:r>
      <w:r w:rsidRPr="007C1BD6">
        <w:rPr>
          <w:highlight w:val="white"/>
        </w:rPr>
        <w:t>AddMiddleCode(codeList, MiddleOperator.Goto,</w:t>
      </w:r>
    </w:p>
    <w:p w14:paraId="26E94CEA" w14:textId="77E6393E" w:rsidR="007C1BD6" w:rsidRPr="007C1BD6" w:rsidRDefault="00BA2BF6" w:rsidP="007C1BD6">
      <w:pPr>
        <w:pStyle w:val="Code"/>
        <w:rPr>
          <w:highlight w:val="white"/>
        </w:rPr>
      </w:pPr>
      <w:r>
        <w:rPr>
          <w:highlight w:val="white"/>
        </w:rPr>
        <w:t xml:space="preserve">                               </w:t>
      </w:r>
      <w:r w:rsidR="007C1BD6" w:rsidRPr="007C1BD6">
        <w:rPr>
          <w:highlight w:val="white"/>
        </w:rPr>
        <w:t xml:space="preserve"> GetFirst(codeList))</w:t>
      </w:r>
      <w:r w:rsidR="00033D59">
        <w:rPr>
          <w:highlight w:val="white"/>
        </w:rPr>
        <w:t>)</w:t>
      </w:r>
      <w:r w:rsidR="007C1BD6" w:rsidRPr="007C1BD6">
        <w:rPr>
          <w:highlight w:val="white"/>
        </w:rPr>
        <w:t>;</w:t>
      </w:r>
    </w:p>
    <w:p w14:paraId="5F3867AD" w14:textId="5DDCBA6C" w:rsidR="007C1BD6" w:rsidRPr="007C1BD6" w:rsidRDefault="004040D6" w:rsidP="00772A69">
      <w:pPr>
        <w:rPr>
          <w:highlight w:val="white"/>
        </w:rPr>
      </w:pPr>
      <w:r>
        <w:rPr>
          <w:highlight w:val="white"/>
        </w:rPr>
        <w:t xml:space="preserve">We also add </w:t>
      </w:r>
      <w:r w:rsidR="00033D59">
        <w:rPr>
          <w:highlight w:val="white"/>
        </w:rPr>
        <w:t>the false set of the expression</w:t>
      </w:r>
      <w:r w:rsidR="00941288">
        <w:rPr>
          <w:highlight w:val="white"/>
        </w:rPr>
        <w:t xml:space="preserve"> and</w:t>
      </w:r>
      <w:r w:rsidR="00033D59">
        <w:rPr>
          <w:highlight w:val="white"/>
        </w:rPr>
        <w:t xml:space="preserve"> the break set of the inner statement</w:t>
      </w:r>
      <w:r w:rsidR="00941288">
        <w:rPr>
          <w:highlight w:val="white"/>
        </w:rPr>
        <w:t xml:space="preserve"> to the next set.</w:t>
      </w:r>
    </w:p>
    <w:p w14:paraId="7B3F8FBC" w14:textId="77777777" w:rsidR="007C1BD6" w:rsidRPr="007C1BD6" w:rsidRDefault="007C1BD6" w:rsidP="007C1BD6">
      <w:pPr>
        <w:pStyle w:val="Code"/>
        <w:rPr>
          <w:highlight w:val="white"/>
        </w:rPr>
      </w:pPr>
      <w:r w:rsidRPr="007C1BD6">
        <w:rPr>
          <w:highlight w:val="white"/>
        </w:rPr>
        <w:t xml:space="preserve">      nextSet.UnionWith(expression.Symbol.FalseSet);</w:t>
      </w:r>
    </w:p>
    <w:p w14:paraId="507A117D" w14:textId="143EA5CF" w:rsidR="007C1BD6" w:rsidRDefault="007C1BD6" w:rsidP="007C1BD6">
      <w:pPr>
        <w:pStyle w:val="Code"/>
        <w:rPr>
          <w:highlight w:val="white"/>
        </w:rPr>
      </w:pPr>
      <w:r w:rsidRPr="007C1BD6">
        <w:rPr>
          <w:highlight w:val="white"/>
        </w:rPr>
        <w:t xml:space="preserve">      nextSet.UnionWith(m_breakSetStack.Pop());</w:t>
      </w:r>
    </w:p>
    <w:p w14:paraId="426BB18B" w14:textId="44D65E16" w:rsidR="009279AD" w:rsidRPr="007C1BD6" w:rsidRDefault="00077EE5" w:rsidP="00077EE5">
      <w:pPr>
        <w:rPr>
          <w:highlight w:val="white"/>
        </w:rPr>
      </w:pPr>
      <w:r>
        <w:rPr>
          <w:highlight w:val="white"/>
        </w:rPr>
        <w:t xml:space="preserve">We backpatch the next set of the inner statement and its continue set to the code list; that is, </w:t>
      </w:r>
      <w:r w:rsidR="00002E90">
        <w:rPr>
          <w:highlight w:val="white"/>
        </w:rPr>
        <w:t xml:space="preserve">the jump instruction of the sets shall jump back to the beginning of the </w:t>
      </w:r>
      <w:r w:rsidR="000F0260">
        <w:rPr>
          <w:highlight w:val="white"/>
        </w:rPr>
        <w:t>while statement.</w:t>
      </w:r>
    </w:p>
    <w:p w14:paraId="75FDBB5A" w14:textId="2FD54A54" w:rsidR="007C1BD6" w:rsidRPr="007C1BD6" w:rsidRDefault="007C1BD6" w:rsidP="007C1BD6">
      <w:pPr>
        <w:pStyle w:val="Code"/>
        <w:rPr>
          <w:highlight w:val="white"/>
        </w:rPr>
      </w:pPr>
      <w:r w:rsidRPr="007C1BD6">
        <w:rPr>
          <w:highlight w:val="white"/>
        </w:rPr>
        <w:t xml:space="preserve">      Backpatch(</w:t>
      </w:r>
      <w:r w:rsidR="002B7B22">
        <w:rPr>
          <w:highlight w:val="white"/>
        </w:rPr>
        <w:t>innerStatement</w:t>
      </w:r>
      <w:r w:rsidRPr="007C1BD6">
        <w:rPr>
          <w:highlight w:val="white"/>
        </w:rPr>
        <w:t>.NextSet, codeList);</w:t>
      </w:r>
    </w:p>
    <w:p w14:paraId="22096ED2" w14:textId="6B0A18D9" w:rsidR="007C1BD6" w:rsidRPr="007C1BD6" w:rsidRDefault="007C1BD6" w:rsidP="007C1BD6">
      <w:pPr>
        <w:pStyle w:val="Code"/>
        <w:rPr>
          <w:highlight w:val="white"/>
        </w:rPr>
      </w:pPr>
      <w:r w:rsidRPr="007C1BD6">
        <w:rPr>
          <w:highlight w:val="white"/>
        </w:rPr>
        <w:t xml:space="preserve">      Backpatch(</w:t>
      </w:r>
      <w:r w:rsidR="00B13BF7">
        <w:rPr>
          <w:highlight w:val="white"/>
        </w:rPr>
        <w:t>m_continueSetStack</w:t>
      </w:r>
      <w:r w:rsidRPr="007C1BD6">
        <w:rPr>
          <w:highlight w:val="white"/>
        </w:rPr>
        <w:t>.Pop(), codeList);</w:t>
      </w:r>
    </w:p>
    <w:p w14:paraId="5EED4355" w14:textId="77777777" w:rsidR="007C1BD6" w:rsidRPr="007C1BD6" w:rsidRDefault="007C1BD6" w:rsidP="007C1BD6">
      <w:pPr>
        <w:pStyle w:val="Code"/>
        <w:rPr>
          <w:highlight w:val="white"/>
        </w:rPr>
      </w:pPr>
      <w:r w:rsidRPr="007C1BD6">
        <w:rPr>
          <w:highlight w:val="white"/>
        </w:rPr>
        <w:t xml:space="preserve">      return (new Statement(codeList, nextSet));</w:t>
      </w:r>
    </w:p>
    <w:p w14:paraId="4F3CF3F0" w14:textId="77777777" w:rsidR="007C1BD6" w:rsidRPr="007C1BD6" w:rsidRDefault="007C1BD6" w:rsidP="007C1BD6">
      <w:pPr>
        <w:pStyle w:val="Code"/>
        <w:rPr>
          <w:highlight w:val="white"/>
        </w:rPr>
      </w:pPr>
      <w:r w:rsidRPr="007C1BD6">
        <w:rPr>
          <w:highlight w:val="white"/>
        </w:rPr>
        <w:t xml:space="preserve">    }</w:t>
      </w:r>
    </w:p>
    <w:p w14:paraId="4A660925" w14:textId="65DB68F5" w:rsidR="00070806" w:rsidRDefault="000D017D" w:rsidP="007175D9">
      <w:pPr>
        <w:pStyle w:val="Rubrik3"/>
        <w:numPr>
          <w:ilvl w:val="2"/>
          <w:numId w:val="120"/>
        </w:numPr>
      </w:pPr>
      <w:bookmarkStart w:id="145" w:name="_Toc49764337"/>
      <w:r>
        <w:t>The Do Statement</w:t>
      </w:r>
      <w:bookmarkEnd w:id="145"/>
    </w:p>
    <w:p w14:paraId="0C66EB6A" w14:textId="77777777" w:rsidR="00AB1522" w:rsidRDefault="00AB1522" w:rsidP="00AB1522">
      <w:r>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6361F522" w14:textId="77777777" w:rsidR="00AB1522" w:rsidRDefault="00AB1522" w:rsidP="00AB1522">
      <w:r>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05E6D1AF" w14:textId="3B7F7A73" w:rsidR="0083355E" w:rsidRDefault="0083355E" w:rsidP="0083355E">
      <w:pPr>
        <w:pStyle w:val="CodeHeader"/>
      </w:pPr>
      <w:r>
        <w:t>MainParser.cs</w:t>
      </w:r>
    </w:p>
    <w:p w14:paraId="120B4B47" w14:textId="135A8726" w:rsidR="0083355E" w:rsidRDefault="0083355E" w:rsidP="0083355E">
      <w:pPr>
        <w:pStyle w:val="Code"/>
        <w:rPr>
          <w:highlight w:val="white"/>
        </w:rPr>
      </w:pPr>
      <w:r w:rsidRPr="0083355E">
        <w:rPr>
          <w:highlight w:val="white"/>
        </w:rPr>
        <w:t>closed_statement:</w:t>
      </w:r>
    </w:p>
    <w:p w14:paraId="12FF8663" w14:textId="05559E5E" w:rsidR="0083355E" w:rsidRPr="0083355E" w:rsidRDefault="0083355E" w:rsidP="0083355E">
      <w:pPr>
        <w:pStyle w:val="Code"/>
        <w:rPr>
          <w:highlight w:val="white"/>
        </w:rPr>
      </w:pPr>
      <w:r>
        <w:rPr>
          <w:highlight w:val="white"/>
        </w:rPr>
        <w:t xml:space="preserve">    // ...</w:t>
      </w:r>
    </w:p>
    <w:p w14:paraId="7300CB2B" w14:textId="77777777" w:rsidR="00674972" w:rsidRDefault="0083355E" w:rsidP="0083355E">
      <w:pPr>
        <w:pStyle w:val="Code"/>
        <w:rPr>
          <w:highlight w:val="white"/>
        </w:rPr>
      </w:pPr>
      <w:r w:rsidRPr="0083355E">
        <w:rPr>
          <w:highlight w:val="white"/>
        </w:rPr>
        <w:t xml:space="preserve">  | DO loop_header statement WHILE</w:t>
      </w:r>
    </w:p>
    <w:p w14:paraId="6728190D" w14:textId="232DDF05" w:rsidR="0083355E" w:rsidRPr="0083355E" w:rsidRDefault="00674972" w:rsidP="0083355E">
      <w:pPr>
        <w:pStyle w:val="Code"/>
        <w:rPr>
          <w:highlight w:val="white"/>
        </w:rPr>
      </w:pPr>
      <w:r>
        <w:rPr>
          <w:highlight w:val="white"/>
        </w:rPr>
        <w:t xml:space="preserve">   </w:t>
      </w:r>
      <w:r w:rsidR="0083355E" w:rsidRPr="0083355E">
        <w:rPr>
          <w:highlight w:val="white"/>
        </w:rPr>
        <w:t xml:space="preserve"> LEFT_PARENTHESIS expression RIGHT_PARENTHESIS</w:t>
      </w:r>
      <w:r>
        <w:rPr>
          <w:highlight w:val="white"/>
        </w:rPr>
        <w:t xml:space="preserve"> </w:t>
      </w:r>
      <w:r w:rsidR="0083355E" w:rsidRPr="0083355E">
        <w:rPr>
          <w:highlight w:val="white"/>
        </w:rPr>
        <w:t>SEMICOLON {</w:t>
      </w:r>
    </w:p>
    <w:p w14:paraId="0855FBF1" w14:textId="77777777" w:rsidR="0083355E" w:rsidRPr="0083355E" w:rsidRDefault="0083355E" w:rsidP="0083355E">
      <w:pPr>
        <w:pStyle w:val="Code"/>
        <w:rPr>
          <w:highlight w:val="white"/>
        </w:rPr>
      </w:pPr>
      <w:r w:rsidRPr="0083355E">
        <w:rPr>
          <w:highlight w:val="white"/>
        </w:rPr>
        <w:t xml:space="preserve">      $$ = MiddleCodeGenerator.DoStatement($3, $6);</w:t>
      </w:r>
    </w:p>
    <w:p w14:paraId="65AEF576" w14:textId="004E95DA" w:rsidR="0083355E" w:rsidRDefault="0083355E" w:rsidP="0083355E">
      <w:pPr>
        <w:pStyle w:val="Code"/>
        <w:rPr>
          <w:highlight w:val="white"/>
        </w:rPr>
      </w:pPr>
      <w:r w:rsidRPr="0083355E">
        <w:rPr>
          <w:highlight w:val="white"/>
        </w:rPr>
        <w:t xml:space="preserve">    }</w:t>
      </w:r>
    </w:p>
    <w:p w14:paraId="61D77B79" w14:textId="011D1E82" w:rsidR="0083355E" w:rsidRPr="0083355E" w:rsidRDefault="0083355E" w:rsidP="0083355E">
      <w:pPr>
        <w:pStyle w:val="Code"/>
        <w:rPr>
          <w:highlight w:val="white"/>
        </w:rPr>
      </w:pPr>
      <w:r>
        <w:rPr>
          <w:highlight w:val="white"/>
        </w:rPr>
        <w:t xml:space="preserve">    // ...</w:t>
      </w:r>
    </w:p>
    <w:p w14:paraId="24895449" w14:textId="2ACE1992" w:rsidR="0083355E" w:rsidRDefault="00AD0B49" w:rsidP="0083355E">
      <w:pPr>
        <w:pStyle w:val="CodeHeader"/>
      </w:pPr>
      <w:r>
        <w:t>MiddleCodeGenerator.cs</w:t>
      </w:r>
    </w:p>
    <w:p w14:paraId="29A95479" w14:textId="77777777" w:rsidR="002E2E5D" w:rsidRDefault="002E2E5D" w:rsidP="002E2E5D">
      <w:pPr>
        <w:pStyle w:val="Code"/>
        <w:rPr>
          <w:highlight w:val="white"/>
        </w:rPr>
      </w:pPr>
      <w:r w:rsidRPr="002E2E5D">
        <w:rPr>
          <w:highlight w:val="white"/>
        </w:rPr>
        <w:t xml:space="preserve">    public static Statement DoStatement(Statement innerStatement,</w:t>
      </w:r>
    </w:p>
    <w:p w14:paraId="0C310972" w14:textId="0B3310F0" w:rsidR="002E2E5D" w:rsidRPr="002E2E5D" w:rsidRDefault="002E2E5D" w:rsidP="002E2E5D">
      <w:pPr>
        <w:pStyle w:val="Code"/>
        <w:rPr>
          <w:highlight w:val="white"/>
        </w:rPr>
      </w:pPr>
      <w:r>
        <w:rPr>
          <w:highlight w:val="white"/>
        </w:rPr>
        <w:t xml:space="preserve">                                       </w:t>
      </w:r>
      <w:r w:rsidRPr="002E2E5D">
        <w:rPr>
          <w:highlight w:val="white"/>
        </w:rPr>
        <w:t xml:space="preserve"> Expression expression) {</w:t>
      </w:r>
    </w:p>
    <w:p w14:paraId="504400B4" w14:textId="77777777" w:rsidR="002E2E5D" w:rsidRPr="002E2E5D" w:rsidRDefault="002E2E5D" w:rsidP="002E2E5D">
      <w:pPr>
        <w:pStyle w:val="Code"/>
        <w:rPr>
          <w:highlight w:val="white"/>
        </w:rPr>
      </w:pPr>
      <w:r w:rsidRPr="002E2E5D">
        <w:rPr>
          <w:highlight w:val="white"/>
        </w:rPr>
        <w:t xml:space="preserve">      List&lt;MiddleCode&gt; codeList = innerStatement.CodeList;</w:t>
      </w:r>
    </w:p>
    <w:p w14:paraId="5BDBCC43" w14:textId="77777777" w:rsidR="002E2E5D" w:rsidRPr="002E2E5D" w:rsidRDefault="002E2E5D" w:rsidP="002E2E5D">
      <w:pPr>
        <w:pStyle w:val="Code"/>
        <w:rPr>
          <w:highlight w:val="white"/>
        </w:rPr>
      </w:pPr>
      <w:r w:rsidRPr="002E2E5D">
        <w:rPr>
          <w:highlight w:val="white"/>
        </w:rPr>
        <w:t xml:space="preserve">      Backpatch(innerStatement.NextSet, codeList);</w:t>
      </w:r>
    </w:p>
    <w:p w14:paraId="1A37FC23" w14:textId="77777777" w:rsidR="002E2E5D" w:rsidRPr="002E2E5D" w:rsidRDefault="002E2E5D" w:rsidP="002E2E5D">
      <w:pPr>
        <w:pStyle w:val="Code"/>
        <w:rPr>
          <w:highlight w:val="white"/>
        </w:rPr>
      </w:pPr>
      <w:r w:rsidRPr="002E2E5D">
        <w:rPr>
          <w:highlight w:val="white"/>
        </w:rPr>
        <w:t xml:space="preserve">      AddMiddleCode(codeList, MiddleOperator.CheckTrackMapFloatStack);</w:t>
      </w:r>
    </w:p>
    <w:p w14:paraId="70D07D5D" w14:textId="77777777" w:rsidR="002E2E5D" w:rsidRPr="002E2E5D" w:rsidRDefault="002E2E5D" w:rsidP="002E2E5D">
      <w:pPr>
        <w:pStyle w:val="Code"/>
        <w:rPr>
          <w:highlight w:val="white"/>
        </w:rPr>
      </w:pPr>
      <w:r w:rsidRPr="002E2E5D">
        <w:rPr>
          <w:highlight w:val="white"/>
        </w:rPr>
        <w:t xml:space="preserve">      codeList.AddRange(expression.LongList);</w:t>
      </w:r>
    </w:p>
    <w:p w14:paraId="096650E6" w14:textId="77777777" w:rsidR="002E2E5D" w:rsidRPr="002E2E5D" w:rsidRDefault="002E2E5D" w:rsidP="002E2E5D">
      <w:pPr>
        <w:pStyle w:val="Code"/>
        <w:rPr>
          <w:highlight w:val="white"/>
        </w:rPr>
      </w:pPr>
    </w:p>
    <w:p w14:paraId="353A41A0" w14:textId="77777777" w:rsidR="002E2E5D" w:rsidRPr="002E2E5D" w:rsidRDefault="002E2E5D" w:rsidP="002E2E5D">
      <w:pPr>
        <w:pStyle w:val="Code"/>
        <w:rPr>
          <w:highlight w:val="white"/>
        </w:rPr>
      </w:pPr>
      <w:r w:rsidRPr="002E2E5D">
        <w:rPr>
          <w:highlight w:val="white"/>
        </w:rPr>
        <w:t xml:space="preserve">      Backpatch(expression.Symbol.TrueSet, codeList);</w:t>
      </w:r>
    </w:p>
    <w:p w14:paraId="16F46833" w14:textId="77777777" w:rsidR="002E2E5D" w:rsidRPr="002E2E5D" w:rsidRDefault="002E2E5D" w:rsidP="002E2E5D">
      <w:pPr>
        <w:pStyle w:val="Code"/>
        <w:rPr>
          <w:highlight w:val="white"/>
        </w:rPr>
      </w:pPr>
      <w:r w:rsidRPr="002E2E5D">
        <w:rPr>
          <w:highlight w:val="white"/>
        </w:rPr>
        <w:t xml:space="preserve">      Backpatch(m_continueSetStack.Pop(), codeList);    </w:t>
      </w:r>
    </w:p>
    <w:p w14:paraId="394E3489" w14:textId="77777777" w:rsidR="002E2E5D" w:rsidRPr="002E2E5D" w:rsidRDefault="002E2E5D" w:rsidP="002E2E5D">
      <w:pPr>
        <w:pStyle w:val="Code"/>
        <w:rPr>
          <w:highlight w:val="white"/>
        </w:rPr>
      </w:pPr>
      <w:r w:rsidRPr="002E2E5D">
        <w:rPr>
          <w:highlight w:val="white"/>
        </w:rPr>
        <w:lastRenderedPageBreak/>
        <w:t xml:space="preserve">      ISet&lt;MiddleCode&gt; nextSet = new HashSet&lt;MiddleCode&gt;();</w:t>
      </w:r>
    </w:p>
    <w:p w14:paraId="0842349B" w14:textId="77777777" w:rsidR="002E2E5D" w:rsidRPr="002E2E5D" w:rsidRDefault="002E2E5D" w:rsidP="002E2E5D">
      <w:pPr>
        <w:pStyle w:val="Code"/>
        <w:rPr>
          <w:highlight w:val="white"/>
        </w:rPr>
      </w:pPr>
      <w:r w:rsidRPr="002E2E5D">
        <w:rPr>
          <w:highlight w:val="white"/>
        </w:rPr>
        <w:t xml:space="preserve">      nextSet.UnionWith(expression.Symbol.FalseSet);</w:t>
      </w:r>
    </w:p>
    <w:p w14:paraId="6EE8C0B3" w14:textId="77777777" w:rsidR="002E2E5D" w:rsidRPr="002E2E5D" w:rsidRDefault="002E2E5D" w:rsidP="002E2E5D">
      <w:pPr>
        <w:pStyle w:val="Code"/>
        <w:rPr>
          <w:highlight w:val="white"/>
        </w:rPr>
      </w:pPr>
      <w:r w:rsidRPr="002E2E5D">
        <w:rPr>
          <w:highlight w:val="white"/>
        </w:rPr>
        <w:t xml:space="preserve">      nextSet.UnionWith(m_breakSetStack.Pop());</w:t>
      </w:r>
    </w:p>
    <w:p w14:paraId="72357B2D" w14:textId="77777777" w:rsidR="002E2E5D" w:rsidRPr="002E2E5D" w:rsidRDefault="002E2E5D" w:rsidP="002E2E5D">
      <w:pPr>
        <w:pStyle w:val="Code"/>
        <w:rPr>
          <w:highlight w:val="white"/>
        </w:rPr>
      </w:pPr>
    </w:p>
    <w:p w14:paraId="08C359C6" w14:textId="77777777" w:rsidR="002E2E5D" w:rsidRPr="002E2E5D" w:rsidRDefault="002E2E5D" w:rsidP="002E2E5D">
      <w:pPr>
        <w:pStyle w:val="Code"/>
        <w:rPr>
          <w:highlight w:val="white"/>
        </w:rPr>
      </w:pPr>
      <w:r w:rsidRPr="002E2E5D">
        <w:rPr>
          <w:highlight w:val="white"/>
        </w:rPr>
        <w:t xml:space="preserve">      AddMiddleCode(codeList, MiddleOperator.Goto, GetFirst(codeList));</w:t>
      </w:r>
    </w:p>
    <w:p w14:paraId="4957AE1C" w14:textId="77777777" w:rsidR="002E2E5D" w:rsidRPr="002E2E5D" w:rsidRDefault="002E2E5D" w:rsidP="002E2E5D">
      <w:pPr>
        <w:pStyle w:val="Code"/>
        <w:rPr>
          <w:highlight w:val="white"/>
        </w:rPr>
      </w:pPr>
      <w:r w:rsidRPr="002E2E5D">
        <w:rPr>
          <w:highlight w:val="white"/>
        </w:rPr>
        <w:t xml:space="preserve">      return (new Statement(codeList, nextSet));</w:t>
      </w:r>
    </w:p>
    <w:p w14:paraId="43BF5651" w14:textId="77777777" w:rsidR="002E2E5D" w:rsidRPr="002E2E5D" w:rsidRDefault="002E2E5D" w:rsidP="002E2E5D">
      <w:pPr>
        <w:pStyle w:val="Code"/>
        <w:rPr>
          <w:highlight w:val="white"/>
        </w:rPr>
      </w:pPr>
      <w:r w:rsidRPr="002E2E5D">
        <w:rPr>
          <w:highlight w:val="white"/>
        </w:rPr>
        <w:t xml:space="preserve">    }</w:t>
      </w:r>
    </w:p>
    <w:p w14:paraId="1D8AEC82" w14:textId="77777777" w:rsidR="002C7CC3" w:rsidRPr="002C7CC3" w:rsidRDefault="002C7CC3" w:rsidP="002C7CC3">
      <w:pPr>
        <w:pStyle w:val="Code"/>
        <w:rPr>
          <w:highlight w:val="white"/>
        </w:rPr>
      </w:pPr>
      <w:r w:rsidRPr="002C7CC3">
        <w:rPr>
          <w:highlight w:val="white"/>
        </w:rPr>
        <w:t xml:space="preserve">  </w:t>
      </w:r>
    </w:p>
    <w:p w14:paraId="5F6856F3" w14:textId="2327D6BE" w:rsidR="007175D9" w:rsidRDefault="00AB1C70" w:rsidP="007175D9">
      <w:pPr>
        <w:pStyle w:val="Rubrik3"/>
        <w:numPr>
          <w:ilvl w:val="2"/>
          <w:numId w:val="120"/>
        </w:numPr>
      </w:pPr>
      <w:bookmarkStart w:id="146" w:name="_Toc49764338"/>
      <w:r>
        <w:t>The For Statement</w:t>
      </w:r>
      <w:bookmarkEnd w:id="146"/>
    </w:p>
    <w:p w14:paraId="58DDE9F3" w14:textId="77777777" w:rsidR="002E4EB4" w:rsidRDefault="002E4EB4" w:rsidP="002E4EB4">
      <w:r>
        <w:t xml:space="preserve">The </w:t>
      </w:r>
      <w:r>
        <w:rPr>
          <w:rStyle w:val="KeyWord0"/>
        </w:rPr>
        <w:t>for</w:t>
      </w:r>
      <w:r>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Pr>
          <w:rStyle w:val="CodeInText"/>
        </w:rPr>
        <w:t>jump_marker</w:t>
      </w:r>
      <w:r>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546504EA" w14:textId="77777777" w:rsidR="002E4EB4" w:rsidRDefault="002E4EB4" w:rsidP="002E4EB4">
      <w:r>
        <w:t>Finally, like the while case, the continue set is backpatched to the beginning of the test expression and the break set is backpatched to the beginning of the statement following the while statement.</w:t>
      </w:r>
    </w:p>
    <w:p w14:paraId="6A965189" w14:textId="002A27C3" w:rsidR="00564E09" w:rsidRDefault="00564E09" w:rsidP="00564E09">
      <w:r>
        <w:t>The for statement is more complicated than the</w:t>
      </w:r>
      <w:r w:rsidR="008132ED">
        <w:t xml:space="preserve"> do and </w:t>
      </w:r>
      <w:r>
        <w:t>while statement</w:t>
      </w:r>
      <w:r w:rsidR="008132ED">
        <w:t>s</w:t>
      </w:r>
      <w:r>
        <w:t>.</w:t>
      </w:r>
      <w:r w:rsidR="003D514D">
        <w:t xml:space="preserve"> It </w:t>
      </w:r>
      <w:r>
        <w:t xml:space="preserve">holds three optional expression: the </w:t>
      </w:r>
      <w:r w:rsidR="00F4217C">
        <w:t>initialization</w:t>
      </w:r>
      <w:r>
        <w:t xml:space="preserve"> expression, the test expression, and the increment expression. The true and false sets of the </w:t>
      </w:r>
      <w:r w:rsidR="00F4217C">
        <w:t>initialization</w:t>
      </w:r>
      <w:r>
        <w:t xml:space="preserve"> and increment expressions are all backpatched to beginning of the test expression. An omitted test expression is equivalent to an inf</w:t>
      </w:r>
      <w:r w:rsidR="002F35C1">
        <w:t>initializer</w:t>
      </w:r>
      <w:r>
        <w:t>e loop.</w:t>
      </w:r>
    </w:p>
    <w:p w14:paraId="3383085F" w14:textId="77777777" w:rsidR="005223AC" w:rsidRPr="005223AC" w:rsidRDefault="005223AC" w:rsidP="005223AC">
      <w:pPr>
        <w:pStyle w:val="Code"/>
        <w:rPr>
          <w:highlight w:val="white"/>
        </w:rPr>
      </w:pPr>
      <w:r w:rsidRPr="005223AC">
        <w:rPr>
          <w:highlight w:val="white"/>
        </w:rPr>
        <w:t>opened_statement:</w:t>
      </w:r>
    </w:p>
    <w:p w14:paraId="77E933C6" w14:textId="77777777" w:rsidR="005223AC" w:rsidRPr="005223AC" w:rsidRDefault="005223AC" w:rsidP="005223AC">
      <w:pPr>
        <w:pStyle w:val="Code"/>
        <w:rPr>
          <w:highlight w:val="white"/>
        </w:rPr>
      </w:pPr>
      <w:r w:rsidRPr="005223AC">
        <w:rPr>
          <w:highlight w:val="white"/>
        </w:rPr>
        <w:t xml:space="preserve">    // ...</w:t>
      </w:r>
    </w:p>
    <w:p w14:paraId="71CBFB06" w14:textId="77777777" w:rsidR="005223AC" w:rsidRPr="005223AC" w:rsidRDefault="005223AC" w:rsidP="005223AC">
      <w:pPr>
        <w:pStyle w:val="Code"/>
        <w:rPr>
          <w:highlight w:val="white"/>
        </w:rPr>
      </w:pPr>
      <w:r w:rsidRPr="005223AC">
        <w:rPr>
          <w:highlight w:val="white"/>
        </w:rPr>
        <w:t xml:space="preserve">  | FOR loop_header LEFT_PARENTHESIS optional_expression SEMICOLON</w:t>
      </w:r>
    </w:p>
    <w:p w14:paraId="3969FEAE" w14:textId="77777777" w:rsidR="005223AC" w:rsidRPr="005223AC" w:rsidRDefault="005223AC" w:rsidP="005223AC">
      <w:pPr>
        <w:pStyle w:val="Code"/>
        <w:rPr>
          <w:highlight w:val="white"/>
        </w:rPr>
      </w:pPr>
      <w:r w:rsidRPr="005223AC">
        <w:rPr>
          <w:highlight w:val="white"/>
        </w:rPr>
        <w:t xml:space="preserve">    optional_expression SEMICOLON optional_expression RIGHT_PARENTHESIS</w:t>
      </w:r>
    </w:p>
    <w:p w14:paraId="325C2976" w14:textId="77777777" w:rsidR="005223AC" w:rsidRPr="005223AC" w:rsidRDefault="005223AC" w:rsidP="005223AC">
      <w:pPr>
        <w:pStyle w:val="Code"/>
        <w:rPr>
          <w:highlight w:val="white"/>
        </w:rPr>
      </w:pPr>
      <w:r w:rsidRPr="005223AC">
        <w:rPr>
          <w:highlight w:val="white"/>
        </w:rPr>
        <w:t xml:space="preserve">    opened_statement {</w:t>
      </w:r>
    </w:p>
    <w:p w14:paraId="26674914" w14:textId="2C365263" w:rsidR="005223AC" w:rsidRPr="005223AC" w:rsidRDefault="005223AC" w:rsidP="005223AC">
      <w:pPr>
        <w:pStyle w:val="Code"/>
        <w:rPr>
          <w:highlight w:val="white"/>
        </w:rPr>
      </w:pPr>
      <w:r w:rsidRPr="005223AC">
        <w:rPr>
          <w:highlight w:val="white"/>
        </w:rPr>
        <w:t xml:space="preserve">      $$ = MiddleCodeGenerator.ForStatement($4, $6, $8, $10);</w:t>
      </w:r>
    </w:p>
    <w:p w14:paraId="2ECEAE39" w14:textId="02EAEA65" w:rsidR="005223AC" w:rsidRPr="005223AC" w:rsidRDefault="005223AC" w:rsidP="005223AC">
      <w:pPr>
        <w:pStyle w:val="Code"/>
        <w:rPr>
          <w:highlight w:val="white"/>
        </w:rPr>
      </w:pPr>
      <w:r w:rsidRPr="005223AC">
        <w:rPr>
          <w:highlight w:val="white"/>
        </w:rPr>
        <w:t xml:space="preserve">    }</w:t>
      </w:r>
    </w:p>
    <w:p w14:paraId="092ED15A" w14:textId="1212A0E1" w:rsidR="005223AC" w:rsidRPr="005223AC" w:rsidRDefault="005223AC" w:rsidP="005223AC">
      <w:pPr>
        <w:pStyle w:val="Code"/>
        <w:rPr>
          <w:highlight w:val="white"/>
        </w:rPr>
      </w:pPr>
      <w:r w:rsidRPr="005223AC">
        <w:rPr>
          <w:highlight w:val="white"/>
        </w:rPr>
        <w:t xml:space="preserve">    // ...</w:t>
      </w:r>
    </w:p>
    <w:p w14:paraId="6AFE6D70" w14:textId="77777777" w:rsidR="004E11C1" w:rsidRDefault="004E11C1" w:rsidP="004E11C1">
      <w:pPr>
        <w:pStyle w:val="Code"/>
        <w:rPr>
          <w:highlight w:val="white"/>
          <w:lang w:val="sv-SE"/>
        </w:rPr>
      </w:pPr>
    </w:p>
    <w:p w14:paraId="47BCB787" w14:textId="7627AC00" w:rsidR="004E11C1" w:rsidRDefault="004E11C1" w:rsidP="004E11C1">
      <w:pPr>
        <w:pStyle w:val="Code"/>
        <w:rPr>
          <w:highlight w:val="white"/>
          <w:lang w:val="sv-SE"/>
        </w:rPr>
      </w:pPr>
      <w:r>
        <w:rPr>
          <w:highlight w:val="white"/>
          <w:lang w:val="sv-SE"/>
        </w:rPr>
        <w:t>closed_statement:</w:t>
      </w:r>
    </w:p>
    <w:p w14:paraId="1698920D" w14:textId="77777777" w:rsidR="004E11C1" w:rsidRPr="005223AC" w:rsidRDefault="004E11C1" w:rsidP="004E11C1">
      <w:pPr>
        <w:pStyle w:val="Code"/>
        <w:rPr>
          <w:highlight w:val="white"/>
          <w:lang w:val="sv-SE"/>
        </w:rPr>
      </w:pPr>
      <w:r>
        <w:rPr>
          <w:highlight w:val="white"/>
          <w:lang w:val="sv-SE"/>
        </w:rPr>
        <w:t xml:space="preserve">    // ...</w:t>
      </w:r>
    </w:p>
    <w:p w14:paraId="07B7E19B" w14:textId="77777777" w:rsidR="004E11C1" w:rsidRDefault="004E11C1" w:rsidP="004E11C1">
      <w:pPr>
        <w:pStyle w:val="Code"/>
        <w:rPr>
          <w:highlight w:val="white"/>
          <w:lang w:val="sv-SE"/>
        </w:rPr>
      </w:pPr>
      <w:r>
        <w:rPr>
          <w:highlight w:val="white"/>
          <w:lang w:val="sv-SE"/>
        </w:rPr>
        <w:t xml:space="preserve">  | FOR loop_header LEFT_PARENTHESIS optional_expression SEMICOLON</w:t>
      </w:r>
    </w:p>
    <w:p w14:paraId="3456BF3E" w14:textId="77777777" w:rsidR="004E11C1" w:rsidRDefault="004E11C1" w:rsidP="004E11C1">
      <w:pPr>
        <w:pStyle w:val="Code"/>
        <w:rPr>
          <w:highlight w:val="white"/>
          <w:lang w:val="sv-SE"/>
        </w:rPr>
      </w:pPr>
      <w:r>
        <w:rPr>
          <w:highlight w:val="white"/>
          <w:lang w:val="sv-SE"/>
        </w:rPr>
        <w:t xml:space="preserve">    optional_expression SEMICOLON optional_expression RIGHT_PARENTHESIS</w:t>
      </w:r>
    </w:p>
    <w:p w14:paraId="7EF36F62" w14:textId="77777777" w:rsidR="004E11C1" w:rsidRDefault="004E11C1" w:rsidP="004E11C1">
      <w:pPr>
        <w:pStyle w:val="Code"/>
        <w:rPr>
          <w:highlight w:val="white"/>
          <w:lang w:val="sv-SE"/>
        </w:rPr>
      </w:pPr>
      <w:r>
        <w:rPr>
          <w:highlight w:val="white"/>
          <w:lang w:val="sv-SE"/>
        </w:rPr>
        <w:t xml:space="preserve">    closed_statement {</w:t>
      </w:r>
    </w:p>
    <w:p w14:paraId="45582108" w14:textId="4969A15D" w:rsidR="004E11C1" w:rsidRDefault="004E11C1" w:rsidP="004E11C1">
      <w:pPr>
        <w:pStyle w:val="Code"/>
        <w:rPr>
          <w:highlight w:val="white"/>
          <w:lang w:val="sv-SE"/>
        </w:rPr>
      </w:pPr>
      <w:r>
        <w:rPr>
          <w:highlight w:val="white"/>
          <w:lang w:val="sv-SE"/>
        </w:rPr>
        <w:t xml:space="preserve">      $$ = MiddleCodeGenerator.ForStatement($4, $6, $8, $10);</w:t>
      </w:r>
    </w:p>
    <w:p w14:paraId="60F80745" w14:textId="77777777" w:rsidR="004E11C1" w:rsidRDefault="004E11C1" w:rsidP="004E11C1">
      <w:pPr>
        <w:pStyle w:val="Code"/>
        <w:rPr>
          <w:highlight w:val="white"/>
          <w:lang w:val="sv-SE"/>
        </w:rPr>
      </w:pPr>
      <w:r>
        <w:rPr>
          <w:highlight w:val="white"/>
          <w:lang w:val="sv-SE"/>
        </w:rPr>
        <w:t xml:space="preserve">    }</w:t>
      </w:r>
    </w:p>
    <w:p w14:paraId="6FB293AE" w14:textId="39BB9593" w:rsidR="005223AC" w:rsidRDefault="004E11C1" w:rsidP="004E11C1">
      <w:pPr>
        <w:pStyle w:val="Code"/>
        <w:rPr>
          <w:highlight w:val="white"/>
          <w:lang w:val="sv-SE"/>
        </w:rPr>
      </w:pPr>
      <w:r>
        <w:rPr>
          <w:highlight w:val="white"/>
          <w:lang w:val="sv-SE"/>
        </w:rPr>
        <w:t xml:space="preserve">    // ...</w:t>
      </w:r>
    </w:p>
    <w:p w14:paraId="49234D31" w14:textId="00FF1DD4" w:rsidR="003D12F1" w:rsidRDefault="001D46CF" w:rsidP="001D46CF">
      <w:pPr>
        <w:rPr>
          <w:highlight w:val="white"/>
          <w:lang w:val="sv-SE"/>
        </w:rPr>
      </w:pPr>
      <w:r>
        <w:rPr>
          <w:highlight w:val="white"/>
          <w:lang w:val="sv-SE"/>
        </w:rPr>
        <w:t xml:space="preserve">In the </w:t>
      </w:r>
      <w:r w:rsidRPr="001D46CF">
        <w:rPr>
          <w:rStyle w:val="KeyWord0"/>
          <w:highlight w:val="white"/>
        </w:rPr>
        <w:t>ForStatement</w:t>
      </w:r>
      <w:r>
        <w:rPr>
          <w:highlight w:val="white"/>
          <w:lang w:val="sv-SE"/>
        </w:rPr>
        <w:t xml:space="preserve"> method, we make difference of the short and long list of the expressions.</w:t>
      </w:r>
      <w:r w:rsidR="001F0552">
        <w:rPr>
          <w:highlight w:val="white"/>
          <w:lang w:val="sv-SE"/>
        </w:rPr>
        <w:t xml:space="preserve"> </w:t>
      </w:r>
      <w:r w:rsidR="003D12F1">
        <w:rPr>
          <w:highlight w:val="white"/>
          <w:lang w:val="sv-SE"/>
        </w:rPr>
        <w:t xml:space="preserve">If the test expression is present, we want its value, and therefore we re interested in its long list. On the other hand, if the </w:t>
      </w:r>
      <w:r w:rsidR="002F35C1">
        <w:rPr>
          <w:highlight w:val="white"/>
          <w:lang w:val="sv-SE"/>
        </w:rPr>
        <w:t>initializer</w:t>
      </w:r>
      <w:r w:rsidR="003D12F1">
        <w:rPr>
          <w:highlight w:val="white"/>
          <w:lang w:val="sv-SE"/>
        </w:rPr>
        <w:t xml:space="preserve"> or next expressions are present we are only interested in their potential side effekts.</w:t>
      </w:r>
    </w:p>
    <w:p w14:paraId="7BD65007" w14:textId="6CAA7A1E" w:rsidR="006737CD" w:rsidRDefault="006737CD" w:rsidP="006737CD">
      <w:pPr>
        <w:pStyle w:val="CodeHeader"/>
        <w:rPr>
          <w:highlight w:val="white"/>
          <w:lang w:val="sv-SE"/>
        </w:rPr>
      </w:pPr>
      <w:r>
        <w:rPr>
          <w:highlight w:val="white"/>
          <w:lang w:val="sv-SE"/>
        </w:rPr>
        <w:t>MiddleCodeGenerator.cs</w:t>
      </w:r>
    </w:p>
    <w:p w14:paraId="7EE0BFB3" w14:textId="5A3534C5" w:rsidR="00855D78" w:rsidRDefault="00855D78" w:rsidP="00855D78">
      <w:pPr>
        <w:pStyle w:val="Code"/>
        <w:rPr>
          <w:highlight w:val="white"/>
        </w:rPr>
      </w:pPr>
      <w:r w:rsidRPr="00855D78">
        <w:rPr>
          <w:highlight w:val="white"/>
        </w:rPr>
        <w:t xml:space="preserve">    public static Statement ForStatement(Expression </w:t>
      </w:r>
      <w:r w:rsidR="002F35C1">
        <w:rPr>
          <w:highlight w:val="white"/>
        </w:rPr>
        <w:t>initializer</w:t>
      </w:r>
      <w:r w:rsidRPr="00855D78">
        <w:rPr>
          <w:highlight w:val="white"/>
        </w:rPr>
        <w:t>Expression,</w:t>
      </w:r>
    </w:p>
    <w:p w14:paraId="6767481C" w14:textId="6B56C1BF" w:rsidR="00855D78" w:rsidRDefault="00855D78" w:rsidP="00855D78">
      <w:pPr>
        <w:pStyle w:val="Code"/>
        <w:rPr>
          <w:highlight w:val="white"/>
        </w:rPr>
      </w:pPr>
      <w:r>
        <w:rPr>
          <w:highlight w:val="white"/>
        </w:rPr>
        <w:t xml:space="preserve">                        </w:t>
      </w:r>
      <w:r w:rsidRPr="00855D78">
        <w:rPr>
          <w:highlight w:val="white"/>
        </w:rPr>
        <w:t xml:space="preserve"> Expression testExpression, Expression nextExpression,</w:t>
      </w:r>
    </w:p>
    <w:p w14:paraId="61C8FDEB" w14:textId="750471D0" w:rsidR="00855D78" w:rsidRPr="00855D78" w:rsidRDefault="00855D78" w:rsidP="00855D78">
      <w:pPr>
        <w:pStyle w:val="Code"/>
        <w:rPr>
          <w:highlight w:val="white"/>
        </w:rPr>
      </w:pPr>
      <w:r>
        <w:rPr>
          <w:highlight w:val="white"/>
        </w:rPr>
        <w:t xml:space="preserve">                      </w:t>
      </w:r>
      <w:r w:rsidRPr="00855D78">
        <w:rPr>
          <w:highlight w:val="white"/>
        </w:rPr>
        <w:t xml:space="preserve"> </w:t>
      </w:r>
      <w:r>
        <w:rPr>
          <w:highlight w:val="white"/>
        </w:rPr>
        <w:t xml:space="preserve">  </w:t>
      </w:r>
      <w:r w:rsidRPr="00855D78">
        <w:rPr>
          <w:highlight w:val="white"/>
        </w:rPr>
        <w:t>Statement innerStatement) {</w:t>
      </w:r>
    </w:p>
    <w:p w14:paraId="76C1FAA8" w14:textId="77777777" w:rsidR="00855D78" w:rsidRPr="00855D78" w:rsidRDefault="00855D78" w:rsidP="00855D78">
      <w:pPr>
        <w:pStyle w:val="Code"/>
        <w:rPr>
          <w:highlight w:val="white"/>
        </w:rPr>
      </w:pPr>
      <w:r w:rsidRPr="00855D78">
        <w:rPr>
          <w:highlight w:val="white"/>
        </w:rPr>
        <w:t xml:space="preserve">      List&lt;MiddleCode&gt; codeList = new List&lt;MiddleCode&gt;();</w:t>
      </w:r>
    </w:p>
    <w:p w14:paraId="0AB9FA84" w14:textId="77777777" w:rsidR="00855D78" w:rsidRPr="00855D78" w:rsidRDefault="00855D78" w:rsidP="00855D78">
      <w:pPr>
        <w:pStyle w:val="Code"/>
        <w:rPr>
          <w:highlight w:val="white"/>
        </w:rPr>
      </w:pPr>
      <w:r w:rsidRPr="00855D78">
        <w:rPr>
          <w:highlight w:val="white"/>
        </w:rPr>
        <w:t xml:space="preserve">      ISet&lt;MiddleCode&gt; nextSet = new HashSet&lt;MiddleCode&gt;();</w:t>
      </w:r>
    </w:p>
    <w:p w14:paraId="2F855E84" w14:textId="345B0406" w:rsidR="00005E54" w:rsidRPr="00855D78" w:rsidRDefault="00005E54" w:rsidP="00005E54">
      <w:pPr>
        <w:rPr>
          <w:highlight w:val="white"/>
        </w:rPr>
      </w:pPr>
      <w:r>
        <w:rPr>
          <w:highlight w:val="white"/>
        </w:rPr>
        <w:lastRenderedPageBreak/>
        <w:t xml:space="preserve">We add an empty instruction as the target of the </w:t>
      </w:r>
      <w:r w:rsidR="005E1C00">
        <w:rPr>
          <w:highlight w:val="white"/>
        </w:rPr>
        <w:t>test expression, since we do not know if the test expression is not null.</w:t>
      </w:r>
    </w:p>
    <w:p w14:paraId="34AC7AE7" w14:textId="4BD51977" w:rsidR="00144906" w:rsidRPr="00855D78" w:rsidRDefault="00144906" w:rsidP="00144906">
      <w:pPr>
        <w:pStyle w:val="Code"/>
        <w:rPr>
          <w:highlight w:val="white"/>
        </w:rPr>
      </w:pPr>
      <w:r w:rsidRPr="00855D78">
        <w:rPr>
          <w:highlight w:val="white"/>
        </w:rPr>
        <w:t xml:space="preserve">      MiddleCode testTarget = AddMiddleCode(codeList, MiddleOperator.Empty);    </w:t>
      </w:r>
    </w:p>
    <w:p w14:paraId="326AF210" w14:textId="2C7C8AAB" w:rsidR="00005E54" w:rsidRPr="00855D78" w:rsidRDefault="00005E54" w:rsidP="00005E54">
      <w:pPr>
        <w:rPr>
          <w:highlight w:val="white"/>
        </w:rPr>
      </w:pPr>
      <w:r>
        <w:rPr>
          <w:highlight w:val="white"/>
        </w:rPr>
        <w:t xml:space="preserve">If the </w:t>
      </w:r>
      <w:r w:rsidR="002F35C1">
        <w:rPr>
          <w:highlight w:val="white"/>
        </w:rPr>
        <w:t>initializer</w:t>
      </w:r>
      <w:r>
        <w:rPr>
          <w:highlight w:val="white"/>
        </w:rPr>
        <w:t xml:space="preserve"> expression is not null, we add its short list. Note that we the short list instead of the long list since we are only interested of the side effects of the expression, not its value. We also backpatch both its true set and false set to the test target; that is, the beginning of the test expression code.</w:t>
      </w:r>
    </w:p>
    <w:p w14:paraId="09BD2FE0" w14:textId="0139BBA9" w:rsidR="00855D78" w:rsidRPr="00855D78" w:rsidRDefault="00855D78" w:rsidP="00855D78">
      <w:pPr>
        <w:pStyle w:val="Code"/>
        <w:rPr>
          <w:highlight w:val="white"/>
        </w:rPr>
      </w:pPr>
      <w:r w:rsidRPr="00855D78">
        <w:rPr>
          <w:highlight w:val="white"/>
        </w:rPr>
        <w:t xml:space="preserve">      if (</w:t>
      </w:r>
      <w:r w:rsidR="002F35C1">
        <w:rPr>
          <w:highlight w:val="white"/>
        </w:rPr>
        <w:t>initializer</w:t>
      </w:r>
      <w:r w:rsidRPr="00855D78">
        <w:rPr>
          <w:highlight w:val="white"/>
        </w:rPr>
        <w:t>Expression != null) {</w:t>
      </w:r>
    </w:p>
    <w:p w14:paraId="39E25B00" w14:textId="34E6B8F9" w:rsidR="00855D78" w:rsidRDefault="00855D78" w:rsidP="00855D78">
      <w:pPr>
        <w:pStyle w:val="Code"/>
        <w:rPr>
          <w:highlight w:val="white"/>
        </w:rPr>
      </w:pPr>
      <w:r w:rsidRPr="00855D78">
        <w:rPr>
          <w:highlight w:val="white"/>
        </w:rPr>
        <w:t xml:space="preserve">        codeList.AddRange(</w:t>
      </w:r>
      <w:r w:rsidR="002F35C1">
        <w:rPr>
          <w:highlight w:val="white"/>
        </w:rPr>
        <w:t>initializer</w:t>
      </w:r>
      <w:r w:rsidRPr="00855D78">
        <w:rPr>
          <w:highlight w:val="white"/>
        </w:rPr>
        <w:t>Expression.ShortList);</w:t>
      </w:r>
    </w:p>
    <w:p w14:paraId="06E67BC8" w14:textId="15486253"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Expression.Symbol.TrueSet, testTarget);</w:t>
      </w:r>
    </w:p>
    <w:p w14:paraId="53274A46" w14:textId="72BA4A51" w:rsidR="00756DFC" w:rsidRPr="00855D78" w:rsidRDefault="00756DFC" w:rsidP="00756DFC">
      <w:pPr>
        <w:pStyle w:val="Code"/>
        <w:rPr>
          <w:highlight w:val="white"/>
        </w:rPr>
      </w:pPr>
      <w:r>
        <w:rPr>
          <w:highlight w:val="white"/>
        </w:rPr>
        <w:t xml:space="preserve">        Backpatch(</w:t>
      </w:r>
      <w:r w:rsidR="002F35C1">
        <w:rPr>
          <w:highlight w:val="white"/>
        </w:rPr>
        <w:t>initializer</w:t>
      </w:r>
      <w:r>
        <w:rPr>
          <w:highlight w:val="white"/>
        </w:rPr>
        <w:t>Expression.Symbol.FalseSet, testTarget);</w:t>
      </w:r>
    </w:p>
    <w:p w14:paraId="3BC9D270" w14:textId="70B76C0A" w:rsidR="00855D78" w:rsidRDefault="00855D78" w:rsidP="00855D78">
      <w:pPr>
        <w:pStyle w:val="Code"/>
        <w:rPr>
          <w:highlight w:val="white"/>
        </w:rPr>
      </w:pPr>
      <w:r w:rsidRPr="00855D78">
        <w:rPr>
          <w:highlight w:val="white"/>
        </w:rPr>
        <w:t xml:space="preserve">      }</w:t>
      </w:r>
    </w:p>
    <w:p w14:paraId="47B8A488" w14:textId="618FA897" w:rsidR="00805910" w:rsidRPr="00855D78" w:rsidRDefault="00E13316" w:rsidP="00E13316">
      <w:pPr>
        <w:rPr>
          <w:highlight w:val="white"/>
        </w:rPr>
      </w:pPr>
      <w:r>
        <w:rPr>
          <w:highlight w:val="white"/>
        </w:rPr>
        <w:t xml:space="preserve">If the test expression is not null, </w:t>
      </w:r>
      <w:r w:rsidR="008D78C6">
        <w:rPr>
          <w:highlight w:val="white"/>
        </w:rPr>
        <w:t>we start by type ca</w:t>
      </w:r>
      <w:r w:rsidR="001D7010">
        <w:rPr>
          <w:highlight w:val="white"/>
        </w:rPr>
        <w:t>st</w:t>
      </w:r>
      <w:r w:rsidR="008D78C6">
        <w:rPr>
          <w:highlight w:val="white"/>
        </w:rPr>
        <w:t>ing it into a logical value</w:t>
      </w:r>
      <w:r w:rsidR="00886E35">
        <w:rPr>
          <w:highlight w:val="white"/>
        </w:rPr>
        <w:t xml:space="preserve"> and add its long list to the code. Not that we add the long list rather than the short list in this case, since we need the value of the expression, rather than just its side effects.</w:t>
      </w:r>
    </w:p>
    <w:p w14:paraId="5926413A" w14:textId="77777777" w:rsidR="003866BF" w:rsidRPr="00EA454B" w:rsidRDefault="003866BF" w:rsidP="00EA454B">
      <w:pPr>
        <w:pStyle w:val="Code"/>
        <w:rPr>
          <w:highlight w:val="white"/>
        </w:rPr>
      </w:pPr>
      <w:r w:rsidRPr="00EA454B">
        <w:rPr>
          <w:highlight w:val="white"/>
        </w:rPr>
        <w:t xml:space="preserve">      if (testExpression != null) {</w:t>
      </w:r>
    </w:p>
    <w:p w14:paraId="2BA13793" w14:textId="77777777" w:rsidR="003866BF" w:rsidRPr="00EA454B" w:rsidRDefault="003866BF" w:rsidP="00EA454B">
      <w:pPr>
        <w:pStyle w:val="Code"/>
        <w:rPr>
          <w:highlight w:val="white"/>
        </w:rPr>
      </w:pPr>
      <w:r w:rsidRPr="00EA454B">
        <w:rPr>
          <w:highlight w:val="white"/>
        </w:rPr>
        <w:t xml:space="preserve">        testExpression = TypeCast.ToLogical(testExpression);</w:t>
      </w:r>
    </w:p>
    <w:p w14:paraId="62DDC34A" w14:textId="77777777" w:rsidR="003866BF" w:rsidRPr="00EA454B" w:rsidRDefault="003866BF" w:rsidP="00EA454B">
      <w:pPr>
        <w:pStyle w:val="Code"/>
        <w:rPr>
          <w:highlight w:val="white"/>
        </w:rPr>
      </w:pPr>
      <w:r w:rsidRPr="00EA454B">
        <w:rPr>
          <w:highlight w:val="white"/>
        </w:rPr>
        <w:t xml:space="preserve">        codeList.AddRange(testExpression.LongList);</w:t>
      </w:r>
    </w:p>
    <w:p w14:paraId="7099D342" w14:textId="77777777" w:rsidR="003866BF" w:rsidRPr="00EA454B" w:rsidRDefault="003866BF" w:rsidP="00EA454B">
      <w:pPr>
        <w:pStyle w:val="Code"/>
        <w:rPr>
          <w:highlight w:val="white"/>
        </w:rPr>
      </w:pPr>
      <w:r w:rsidRPr="00EA454B">
        <w:rPr>
          <w:highlight w:val="white"/>
        </w:rPr>
        <w:t xml:space="preserve">        AddMiddleCode(codeList, MiddleOperator.CheckTrackMapFloatStack);</w:t>
      </w:r>
    </w:p>
    <w:p w14:paraId="1E6416A2" w14:textId="6230A08D" w:rsidR="003866BF" w:rsidRPr="00855D78" w:rsidRDefault="003866BF" w:rsidP="003866BF">
      <w:pPr>
        <w:rPr>
          <w:highlight w:val="white"/>
        </w:rPr>
      </w:pPr>
      <w:r>
        <w:rPr>
          <w:highlight w:val="white"/>
        </w:rPr>
        <w:t>We backpatch the true set of the</w:t>
      </w:r>
      <w:r w:rsidR="0069537E">
        <w:rPr>
          <w:highlight w:val="white"/>
        </w:rPr>
        <w:t xml:space="preserve"> test</w:t>
      </w:r>
      <w:r>
        <w:rPr>
          <w:highlight w:val="white"/>
        </w:rPr>
        <w:t xml:space="preserve"> expression to the </w:t>
      </w:r>
      <w:r w:rsidR="0069537E">
        <w:rPr>
          <w:highlight w:val="white"/>
        </w:rPr>
        <w:t>beginning or the code list of the inner statement.</w:t>
      </w:r>
    </w:p>
    <w:p w14:paraId="584A81F6" w14:textId="77777777" w:rsidR="003866BF" w:rsidRPr="00EA454B" w:rsidRDefault="003866BF" w:rsidP="00EA454B">
      <w:pPr>
        <w:pStyle w:val="Code"/>
        <w:rPr>
          <w:highlight w:val="white"/>
        </w:rPr>
      </w:pPr>
      <w:r w:rsidRPr="00EA454B">
        <w:rPr>
          <w:highlight w:val="white"/>
        </w:rPr>
        <w:t xml:space="preserve">        Backpatch(testExpression.Symbol.TrueSet, innerStatement.CodeList);</w:t>
      </w:r>
    </w:p>
    <w:p w14:paraId="3D68A54A" w14:textId="77777777" w:rsidR="003866BF" w:rsidRPr="00EA454B" w:rsidRDefault="003866BF" w:rsidP="00EA454B">
      <w:pPr>
        <w:pStyle w:val="Code"/>
        <w:rPr>
          <w:highlight w:val="white"/>
        </w:rPr>
      </w:pPr>
      <w:r w:rsidRPr="00EA454B">
        <w:rPr>
          <w:highlight w:val="white"/>
        </w:rPr>
        <w:t xml:space="preserve">        nextSet.UnionWith(testExpression.Symbol.FalseSet);</w:t>
      </w:r>
    </w:p>
    <w:p w14:paraId="7299E970" w14:textId="77777777" w:rsidR="003866BF" w:rsidRPr="00EA454B" w:rsidRDefault="003866BF" w:rsidP="00EA454B">
      <w:pPr>
        <w:pStyle w:val="Code"/>
        <w:rPr>
          <w:highlight w:val="white"/>
        </w:rPr>
      </w:pPr>
      <w:r w:rsidRPr="00EA454B">
        <w:rPr>
          <w:highlight w:val="white"/>
        </w:rPr>
        <w:t xml:space="preserve">      }</w:t>
      </w:r>
    </w:p>
    <w:p w14:paraId="6EEB5CA1" w14:textId="018A1812" w:rsidR="00855D78" w:rsidRPr="00855D78" w:rsidRDefault="003C063E" w:rsidP="003C063E">
      <w:pPr>
        <w:rPr>
          <w:highlight w:val="white"/>
        </w:rPr>
      </w:pPr>
      <w:r>
        <w:rPr>
          <w:highlight w:val="white"/>
        </w:rPr>
        <w:t>We add the code list of the inner statement.</w:t>
      </w:r>
      <w:r w:rsidR="009A15D4">
        <w:rPr>
          <w:highlight w:val="white"/>
        </w:rPr>
        <w:t xml:space="preserve"> We then add </w:t>
      </w:r>
      <w:r w:rsidR="00C851D8">
        <w:rPr>
          <w:highlight w:val="white"/>
        </w:rPr>
        <w:t>the next target instruction and backpatch the next set of the code of the inner statement since we</w:t>
      </w:r>
      <w:r w:rsidR="009C11D6">
        <w:rPr>
          <w:highlight w:val="white"/>
        </w:rPr>
        <w:t xml:space="preserve"> do not know if the next expression is not null.</w:t>
      </w:r>
    </w:p>
    <w:p w14:paraId="564D87AB" w14:textId="77777777" w:rsidR="00855D78" w:rsidRPr="00855D78" w:rsidRDefault="00855D78" w:rsidP="00855D78">
      <w:pPr>
        <w:pStyle w:val="Code"/>
        <w:rPr>
          <w:highlight w:val="white"/>
        </w:rPr>
      </w:pPr>
      <w:r w:rsidRPr="00855D78">
        <w:rPr>
          <w:highlight w:val="white"/>
        </w:rPr>
        <w:t xml:space="preserve">      codeList.AddRange(innerStatement.CodeList);</w:t>
      </w:r>
    </w:p>
    <w:p w14:paraId="775A9CA2" w14:textId="77777777" w:rsidR="00855D78" w:rsidRPr="00855D78" w:rsidRDefault="00855D78" w:rsidP="00855D78">
      <w:pPr>
        <w:pStyle w:val="Code"/>
        <w:rPr>
          <w:highlight w:val="white"/>
        </w:rPr>
      </w:pPr>
      <w:r w:rsidRPr="00855D78">
        <w:rPr>
          <w:highlight w:val="white"/>
        </w:rPr>
        <w:t xml:space="preserve">      MiddleCode nextTarget = AddMiddleCode(codeList, MiddleOperator.Empty);</w:t>
      </w:r>
    </w:p>
    <w:p w14:paraId="6A37FA2B" w14:textId="77777777" w:rsidR="00855D78" w:rsidRPr="00855D78" w:rsidRDefault="00855D78" w:rsidP="00855D78">
      <w:pPr>
        <w:pStyle w:val="Code"/>
        <w:rPr>
          <w:highlight w:val="white"/>
        </w:rPr>
      </w:pPr>
      <w:r w:rsidRPr="00855D78">
        <w:rPr>
          <w:highlight w:val="white"/>
        </w:rPr>
        <w:t xml:space="preserve">      Backpatch(innerStatement.NextSet, nextTarget);</w:t>
      </w:r>
    </w:p>
    <w:p w14:paraId="008545A0" w14:textId="1668C44E" w:rsidR="00855D78" w:rsidRPr="00855D78" w:rsidRDefault="00ED7EF2" w:rsidP="00ED7EF2">
      <w:pPr>
        <w:rPr>
          <w:highlight w:val="white"/>
        </w:rPr>
      </w:pPr>
      <w:r>
        <w:rPr>
          <w:highlight w:val="white"/>
        </w:rPr>
        <w:t>If the next expression is not null</w:t>
      </w:r>
      <w:r w:rsidR="009E1FD9">
        <w:rPr>
          <w:highlight w:val="white"/>
        </w:rPr>
        <w:t xml:space="preserve">, </w:t>
      </w:r>
      <w:r w:rsidR="005E1C00">
        <w:rPr>
          <w:highlight w:val="white"/>
        </w:rPr>
        <w:t xml:space="preserve">we add its short list and backpatch its true set and false set to the </w:t>
      </w:r>
    </w:p>
    <w:p w14:paraId="13CCC439" w14:textId="77777777" w:rsidR="00855D78" w:rsidRPr="00855D78" w:rsidRDefault="00855D78" w:rsidP="00855D78">
      <w:pPr>
        <w:pStyle w:val="Code"/>
        <w:rPr>
          <w:highlight w:val="white"/>
        </w:rPr>
      </w:pPr>
      <w:r w:rsidRPr="00855D78">
        <w:rPr>
          <w:highlight w:val="white"/>
        </w:rPr>
        <w:t xml:space="preserve">      if (nextExpression != null) {</w:t>
      </w:r>
    </w:p>
    <w:p w14:paraId="319081EC" w14:textId="77777777" w:rsidR="00855D78" w:rsidRPr="00855D78" w:rsidRDefault="00855D78" w:rsidP="00855D78">
      <w:pPr>
        <w:pStyle w:val="Code"/>
        <w:rPr>
          <w:highlight w:val="white"/>
        </w:rPr>
      </w:pPr>
      <w:r w:rsidRPr="00855D78">
        <w:rPr>
          <w:highlight w:val="white"/>
        </w:rPr>
        <w:t xml:space="preserve">        codeList.AddRange(nextExpression.ShortList);</w:t>
      </w:r>
    </w:p>
    <w:p w14:paraId="78394D4F" w14:textId="6A4CFD73"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.Symbol.TrueSet, testTarget);</w:t>
      </w:r>
    </w:p>
    <w:p w14:paraId="4957B766" w14:textId="35F74634" w:rsidR="00756DFC" w:rsidRPr="00855D78" w:rsidRDefault="00756DFC" w:rsidP="00756DFC">
      <w:pPr>
        <w:pStyle w:val="Code"/>
        <w:rPr>
          <w:highlight w:val="white"/>
        </w:rPr>
      </w:pPr>
      <w:r>
        <w:rPr>
          <w:highlight w:val="white"/>
        </w:rPr>
        <w:t xml:space="preserve">        Backpatch(</w:t>
      </w:r>
      <w:r w:rsidRPr="00855D78">
        <w:rPr>
          <w:highlight w:val="white"/>
        </w:rPr>
        <w:t>nextExpression</w:t>
      </w:r>
      <w:r>
        <w:rPr>
          <w:highlight w:val="white"/>
        </w:rPr>
        <w:t>.Symbol.FalseSet, testTarget);</w:t>
      </w:r>
    </w:p>
    <w:p w14:paraId="7817FFF6" w14:textId="6273942C" w:rsidR="00855D78" w:rsidRPr="00855D78" w:rsidRDefault="00855D78" w:rsidP="00855D78">
      <w:pPr>
        <w:pStyle w:val="Code"/>
        <w:rPr>
          <w:highlight w:val="white"/>
        </w:rPr>
      </w:pPr>
      <w:r w:rsidRPr="00855D78">
        <w:rPr>
          <w:highlight w:val="white"/>
        </w:rPr>
        <w:t xml:space="preserve">      }</w:t>
      </w:r>
    </w:p>
    <w:p w14:paraId="61EC2F32" w14:textId="77777777" w:rsidR="00185176" w:rsidRPr="00383ED8" w:rsidRDefault="00185176" w:rsidP="00185176">
      <w:r>
        <w:t>Finally, like the while case, the continue set is backpatched to the beginning of the test expression and the break set is backpatched to the beginning of the statement following the while statement.</w:t>
      </w:r>
      <w:r w:rsidRPr="00855D78">
        <w:rPr>
          <w:highlight w:val="white"/>
        </w:rPr>
        <w:t xml:space="preserve">    </w:t>
      </w:r>
    </w:p>
    <w:p w14:paraId="4BC37751" w14:textId="77777777" w:rsidR="00855D78" w:rsidRPr="00855D78" w:rsidRDefault="00855D78" w:rsidP="00855D78">
      <w:pPr>
        <w:pStyle w:val="Code"/>
        <w:rPr>
          <w:highlight w:val="white"/>
        </w:rPr>
      </w:pPr>
      <w:r w:rsidRPr="00855D78">
        <w:rPr>
          <w:highlight w:val="white"/>
        </w:rPr>
        <w:t xml:space="preserve">      AddMiddleCode(codeList, MiddleOperator.Goto, testTarget);</w:t>
      </w:r>
    </w:p>
    <w:p w14:paraId="24C532B9" w14:textId="77777777" w:rsidR="00855D78" w:rsidRPr="00855D78" w:rsidRDefault="00855D78" w:rsidP="00855D78">
      <w:pPr>
        <w:pStyle w:val="Code"/>
        <w:rPr>
          <w:highlight w:val="white"/>
        </w:rPr>
      </w:pPr>
      <w:r w:rsidRPr="00855D78">
        <w:rPr>
          <w:highlight w:val="white"/>
        </w:rPr>
        <w:t xml:space="preserve">      Backpatch(m_continueSetStack.Pop(), nextTarget);</w:t>
      </w:r>
    </w:p>
    <w:p w14:paraId="3C37A3F2" w14:textId="77777777" w:rsidR="00855D78" w:rsidRPr="00855D78" w:rsidRDefault="00855D78" w:rsidP="00855D78">
      <w:pPr>
        <w:pStyle w:val="Code"/>
        <w:rPr>
          <w:highlight w:val="white"/>
        </w:rPr>
      </w:pPr>
      <w:r w:rsidRPr="00855D78">
        <w:rPr>
          <w:highlight w:val="white"/>
        </w:rPr>
        <w:t xml:space="preserve">      nextSet.UnionWith(m_breakSetStack.Pop());</w:t>
      </w:r>
    </w:p>
    <w:p w14:paraId="04ABE893" w14:textId="77777777" w:rsidR="009A353B" w:rsidRDefault="009A353B" w:rsidP="00855D78">
      <w:pPr>
        <w:pStyle w:val="Code"/>
        <w:rPr>
          <w:highlight w:val="white"/>
        </w:rPr>
      </w:pPr>
    </w:p>
    <w:p w14:paraId="3DF945ED" w14:textId="5978A702" w:rsidR="00855D78" w:rsidRPr="00855D78" w:rsidRDefault="00855D78" w:rsidP="00855D78">
      <w:pPr>
        <w:pStyle w:val="Code"/>
        <w:rPr>
          <w:highlight w:val="white"/>
        </w:rPr>
      </w:pPr>
      <w:r w:rsidRPr="00855D78">
        <w:rPr>
          <w:highlight w:val="white"/>
        </w:rPr>
        <w:t xml:space="preserve">      return (new Statement(codeList, nextSet));</w:t>
      </w:r>
    </w:p>
    <w:p w14:paraId="631BCBDB" w14:textId="0DF2CAAD" w:rsidR="006737CD" w:rsidRPr="00855D78" w:rsidRDefault="00855D78" w:rsidP="00855D78">
      <w:pPr>
        <w:pStyle w:val="Code"/>
        <w:rPr>
          <w:highlight w:val="white"/>
        </w:rPr>
      </w:pPr>
      <w:r w:rsidRPr="00855D78">
        <w:rPr>
          <w:highlight w:val="white"/>
        </w:rPr>
        <w:t xml:space="preserve">    }</w:t>
      </w:r>
    </w:p>
    <w:p w14:paraId="278EEE5A" w14:textId="5EC2A14F" w:rsidR="006C67B8" w:rsidRDefault="00AB1C70" w:rsidP="006C67B8">
      <w:pPr>
        <w:pStyle w:val="Rubrik3"/>
      </w:pPr>
      <w:bookmarkStart w:id="147" w:name="_Toc49764339"/>
      <w:r>
        <w:lastRenderedPageBreak/>
        <w:t>Label and Goto Statement</w:t>
      </w:r>
      <w:bookmarkEnd w:id="147"/>
    </w:p>
    <w:p w14:paraId="3D4A6642" w14:textId="0A759161" w:rsidR="009845B3" w:rsidRPr="00B41019" w:rsidRDefault="009845B3" w:rsidP="009845B3">
      <w:r>
        <w:t>The label statement is quite simple, we just add the name of the label together with the line number of the beginning of the statement following the label to Main.LabelMap and check that the label has not been added already. The labels are used as targets of</w:t>
      </w:r>
      <w:r w:rsidR="002D6FCA">
        <w:t xml:space="preserve"> the</w:t>
      </w:r>
      <w:r>
        <w:t xml:space="preserve"> </w:t>
      </w:r>
      <w:r w:rsidRPr="002D6FCA">
        <w:rPr>
          <w:rStyle w:val="KeyWord0"/>
        </w:rPr>
        <w:t>goto</w:t>
      </w:r>
      <w:r>
        <w:t xml:space="preserve"> statements.</w:t>
      </w:r>
      <w:r w:rsidR="002D6FCA">
        <w:rPr>
          <w:rStyle w:val="Fotnotsreferens"/>
        </w:rPr>
        <w:footnoteReference w:id="3"/>
      </w:r>
    </w:p>
    <w:p w14:paraId="786481CA" w14:textId="537F5369" w:rsidR="00932FB0" w:rsidRDefault="00932FB0" w:rsidP="00932FB0">
      <w:pPr>
        <w:pStyle w:val="CodeHeader"/>
      </w:pPr>
      <w:r>
        <w:t>MainParser.cs</w:t>
      </w:r>
    </w:p>
    <w:p w14:paraId="70F21322" w14:textId="76DA3BCD" w:rsidR="00681C0F" w:rsidRDefault="00681C0F" w:rsidP="00681C0F">
      <w:pPr>
        <w:pStyle w:val="Code"/>
        <w:rPr>
          <w:highlight w:val="white"/>
          <w:lang w:val="sv-SE"/>
        </w:rPr>
      </w:pPr>
      <w:r>
        <w:rPr>
          <w:highlight w:val="white"/>
          <w:lang w:val="sv-SE"/>
        </w:rPr>
        <w:t>opened_statement:</w:t>
      </w:r>
    </w:p>
    <w:p w14:paraId="6DF29960" w14:textId="688B28D6" w:rsidR="00681C0F" w:rsidRDefault="00681C0F" w:rsidP="00681C0F">
      <w:pPr>
        <w:pStyle w:val="Code"/>
        <w:rPr>
          <w:highlight w:val="white"/>
          <w:lang w:val="sv-SE"/>
        </w:rPr>
      </w:pPr>
      <w:r>
        <w:rPr>
          <w:highlight w:val="white"/>
          <w:lang w:val="sv-SE"/>
        </w:rPr>
        <w:t xml:space="preserve">    NAME COLON opened_statement {</w:t>
      </w:r>
    </w:p>
    <w:p w14:paraId="0EF2DADC" w14:textId="77777777" w:rsidR="00681C0F" w:rsidRDefault="00681C0F" w:rsidP="00681C0F">
      <w:pPr>
        <w:pStyle w:val="Code"/>
        <w:rPr>
          <w:highlight w:val="white"/>
          <w:lang w:val="sv-SE"/>
        </w:rPr>
      </w:pPr>
      <w:r>
        <w:rPr>
          <w:highlight w:val="white"/>
          <w:lang w:val="sv-SE"/>
        </w:rPr>
        <w:t xml:space="preserve">      $$ = MiddleCodeGenerator.LabelStatement($1, $3);</w:t>
      </w:r>
    </w:p>
    <w:p w14:paraId="15C2DB74" w14:textId="77777777" w:rsidR="00681C0F" w:rsidRDefault="00681C0F" w:rsidP="00681C0F">
      <w:pPr>
        <w:pStyle w:val="Code"/>
        <w:rPr>
          <w:highlight w:val="white"/>
          <w:lang w:val="sv-SE"/>
        </w:rPr>
      </w:pPr>
      <w:r>
        <w:rPr>
          <w:highlight w:val="white"/>
          <w:lang w:val="sv-SE"/>
        </w:rPr>
        <w:t xml:space="preserve">    };</w:t>
      </w:r>
    </w:p>
    <w:p w14:paraId="0EEC1940" w14:textId="77777777" w:rsidR="00681C0F" w:rsidRDefault="00681C0F" w:rsidP="00681C0F">
      <w:pPr>
        <w:pStyle w:val="Code"/>
        <w:rPr>
          <w:highlight w:val="white"/>
          <w:lang w:val="sv-SE"/>
        </w:rPr>
      </w:pPr>
    </w:p>
    <w:p w14:paraId="49AD1FD9" w14:textId="6D451965" w:rsidR="00BB3E2F" w:rsidRDefault="00BB3E2F" w:rsidP="00C87195">
      <w:pPr>
        <w:pStyle w:val="Code"/>
        <w:rPr>
          <w:highlight w:val="white"/>
          <w:lang w:val="sv-SE"/>
        </w:rPr>
      </w:pPr>
      <w:r>
        <w:rPr>
          <w:highlight w:val="white"/>
          <w:lang w:val="sv-SE"/>
        </w:rPr>
        <w:t>closed_statement:</w:t>
      </w:r>
    </w:p>
    <w:p w14:paraId="6361F76F" w14:textId="00643A45" w:rsidR="00BB3E2F" w:rsidRDefault="00BB3E2F" w:rsidP="00C87195">
      <w:pPr>
        <w:pStyle w:val="Code"/>
        <w:rPr>
          <w:highlight w:val="white"/>
          <w:lang w:val="sv-SE"/>
        </w:rPr>
      </w:pPr>
      <w:r>
        <w:rPr>
          <w:highlight w:val="white"/>
          <w:lang w:val="sv-SE"/>
        </w:rPr>
        <w:t xml:space="preserve">    GOTO NAME SEMICOLON {</w:t>
      </w:r>
    </w:p>
    <w:p w14:paraId="405E4C5E" w14:textId="77777777" w:rsidR="00BB3E2F" w:rsidRDefault="00BB3E2F" w:rsidP="00C87195">
      <w:pPr>
        <w:pStyle w:val="Code"/>
        <w:rPr>
          <w:highlight w:val="white"/>
          <w:lang w:val="sv-SE"/>
        </w:rPr>
      </w:pPr>
      <w:r>
        <w:rPr>
          <w:highlight w:val="white"/>
          <w:lang w:val="sv-SE"/>
        </w:rPr>
        <w:t xml:space="preserve">      $$ = MiddleCodeGenerator.GotoStatement($2);</w:t>
      </w:r>
    </w:p>
    <w:p w14:paraId="7CA49354" w14:textId="12D06577" w:rsidR="00BB3E2F" w:rsidRDefault="00BB3E2F" w:rsidP="00C87195">
      <w:pPr>
        <w:pStyle w:val="Code"/>
        <w:rPr>
          <w:highlight w:val="white"/>
          <w:lang w:val="sv-SE"/>
        </w:rPr>
      </w:pPr>
      <w:r>
        <w:rPr>
          <w:highlight w:val="white"/>
          <w:lang w:val="sv-SE"/>
        </w:rPr>
        <w:t xml:space="preserve">    }</w:t>
      </w:r>
    </w:p>
    <w:p w14:paraId="5FD13330" w14:textId="77777777" w:rsidR="009B368A" w:rsidRDefault="009B368A" w:rsidP="00C87195">
      <w:pPr>
        <w:pStyle w:val="Code"/>
        <w:rPr>
          <w:highlight w:val="white"/>
          <w:lang w:val="sv-SE"/>
        </w:rPr>
      </w:pPr>
    </w:p>
    <w:p w14:paraId="280A6231" w14:textId="0073F721" w:rsidR="00021816" w:rsidRDefault="00021816" w:rsidP="00021816">
      <w:r>
        <w:t xml:space="preserve">To keep track of the label statements we have </w:t>
      </w:r>
      <w:r w:rsidR="002D1E89">
        <w:t>the</w:t>
      </w:r>
      <w:r>
        <w:t xml:space="preserve"> label map </w:t>
      </w:r>
      <w:r w:rsidR="002D1E89" w:rsidRPr="002D1E89">
        <w:rPr>
          <w:rStyle w:val="KeyWord0"/>
          <w:highlight w:val="white"/>
        </w:rPr>
        <w:t>m_labelMap</w:t>
      </w:r>
      <w:r w:rsidR="002D1E89">
        <w:t xml:space="preserve"> </w:t>
      </w:r>
      <w:r>
        <w:t xml:space="preserve">with </w:t>
      </w:r>
      <w:r w:rsidR="00CD3C5F">
        <w:t xml:space="preserve">the label name as key and the </w:t>
      </w:r>
      <w:r w:rsidR="00C94206">
        <w:t xml:space="preserve">first </w:t>
      </w:r>
      <w:r w:rsidR="00CD3C5F">
        <w:t>middle code instruction</w:t>
      </w:r>
      <w:r w:rsidR="00C94206">
        <w:t xml:space="preserve"> of the following statement as value. </w:t>
      </w:r>
    </w:p>
    <w:p w14:paraId="642048DA" w14:textId="583C9AC5" w:rsidR="00932FB0" w:rsidRDefault="00D509E6" w:rsidP="00932FB0">
      <w:pPr>
        <w:pStyle w:val="CodeHeader"/>
      </w:pPr>
      <w:r>
        <w:t>MiddleCodeGenerator.cs</w:t>
      </w:r>
    </w:p>
    <w:p w14:paraId="02178460" w14:textId="50D8CD1B" w:rsidR="002B02D5" w:rsidRDefault="002B02D5" w:rsidP="002B02D5">
      <w:pPr>
        <w:pStyle w:val="Code"/>
        <w:rPr>
          <w:highlight w:val="white"/>
        </w:rPr>
      </w:pPr>
      <w:r w:rsidRPr="002B02D5">
        <w:rPr>
          <w:highlight w:val="white"/>
        </w:rPr>
        <w:t xml:space="preserve">    public static IDictionary&lt;string, MiddleCode&gt; </w:t>
      </w:r>
      <w:r w:rsidR="009B368A">
        <w:rPr>
          <w:highlight w:val="white"/>
        </w:rPr>
        <w:t>m_labelMap</w:t>
      </w:r>
      <w:r w:rsidRPr="002B02D5">
        <w:rPr>
          <w:highlight w:val="white"/>
        </w:rPr>
        <w:t xml:space="preserve"> =</w:t>
      </w:r>
    </w:p>
    <w:p w14:paraId="70201007" w14:textId="5FAC45E6" w:rsidR="002B02D5" w:rsidRPr="002B02D5" w:rsidRDefault="002B02D5" w:rsidP="002B02D5">
      <w:pPr>
        <w:pStyle w:val="Code"/>
        <w:rPr>
          <w:highlight w:val="white"/>
        </w:rPr>
      </w:pPr>
      <w:r>
        <w:rPr>
          <w:highlight w:val="white"/>
        </w:rPr>
        <w:t xml:space="preserve">     </w:t>
      </w:r>
      <w:r w:rsidRPr="002B02D5">
        <w:rPr>
          <w:highlight w:val="white"/>
        </w:rPr>
        <w:t xml:space="preserve"> new Dictionary&lt;string, MiddleCode&gt;();</w:t>
      </w:r>
    </w:p>
    <w:p w14:paraId="1354BDA9" w14:textId="77777777" w:rsidR="004006F9" w:rsidRDefault="004006F9" w:rsidP="002B02D5">
      <w:pPr>
        <w:pStyle w:val="Code"/>
        <w:rPr>
          <w:highlight w:val="white"/>
        </w:rPr>
      </w:pPr>
    </w:p>
    <w:p w14:paraId="73511433" w14:textId="731BFA0D" w:rsidR="002B02D5" w:rsidRDefault="002B02D5" w:rsidP="002B02D5">
      <w:pPr>
        <w:pStyle w:val="Code"/>
        <w:rPr>
          <w:highlight w:val="white"/>
        </w:rPr>
      </w:pPr>
      <w:r w:rsidRPr="002B02D5">
        <w:rPr>
          <w:highlight w:val="white"/>
        </w:rPr>
        <w:t xml:space="preserve">    public static Statement LabelStatement(string labelName,</w:t>
      </w:r>
    </w:p>
    <w:p w14:paraId="6E90C8AD" w14:textId="73E1AC4B" w:rsidR="002B02D5" w:rsidRDefault="002B02D5" w:rsidP="002B02D5">
      <w:pPr>
        <w:pStyle w:val="Code"/>
        <w:rPr>
          <w:highlight w:val="white"/>
        </w:rPr>
      </w:pPr>
      <w:r>
        <w:rPr>
          <w:highlight w:val="white"/>
        </w:rPr>
        <w:t xml:space="preserve">                                          </w:t>
      </w:r>
      <w:r w:rsidRPr="002B02D5">
        <w:rPr>
          <w:highlight w:val="white"/>
        </w:rPr>
        <w:t xml:space="preserve"> Statement statement) {</w:t>
      </w:r>
    </w:p>
    <w:p w14:paraId="339BB1E2" w14:textId="32BEBD13" w:rsidR="002D73F8" w:rsidRPr="002B02D5" w:rsidRDefault="002D73F8" w:rsidP="002F7988">
      <w:pPr>
        <w:rPr>
          <w:highlight w:val="white"/>
        </w:rPr>
      </w:pPr>
      <w:r>
        <w:rPr>
          <w:highlight w:val="white"/>
        </w:rPr>
        <w:t>If the labe</w:t>
      </w:r>
      <w:r w:rsidR="002F7988">
        <w:rPr>
          <w:highlight w:val="white"/>
        </w:rPr>
        <w:t>l</w:t>
      </w:r>
      <w:r>
        <w:rPr>
          <w:highlight w:val="white"/>
        </w:rPr>
        <w:t xml:space="preserve"> map already hold the label </w:t>
      </w:r>
      <w:r w:rsidR="002F7988">
        <w:rPr>
          <w:highlight w:val="white"/>
        </w:rPr>
        <w:t>name as a key, we have two labels with the same name and an error is reported.</w:t>
      </w:r>
    </w:p>
    <w:p w14:paraId="5A3ADF6C" w14:textId="6FB90DE3" w:rsidR="002B02D5" w:rsidRDefault="002B02D5" w:rsidP="002B02D5">
      <w:pPr>
        <w:pStyle w:val="Code"/>
        <w:rPr>
          <w:highlight w:val="white"/>
        </w:rPr>
      </w:pPr>
      <w:r w:rsidRPr="002B02D5">
        <w:rPr>
          <w:highlight w:val="white"/>
        </w:rPr>
        <w:t xml:space="preserve">      Assert.Error(!</w:t>
      </w:r>
      <w:r w:rsidR="009B368A">
        <w:rPr>
          <w:highlight w:val="white"/>
        </w:rPr>
        <w:t>m_labelMap</w:t>
      </w:r>
      <w:r w:rsidRPr="002B02D5">
        <w:rPr>
          <w:highlight w:val="white"/>
        </w:rPr>
        <w:t>.ContainsKey(labelName),</w:t>
      </w:r>
    </w:p>
    <w:p w14:paraId="436F968C" w14:textId="269B1CF2" w:rsidR="002B02D5" w:rsidRPr="002B02D5" w:rsidRDefault="002B02D5" w:rsidP="002B02D5">
      <w:pPr>
        <w:pStyle w:val="Code"/>
        <w:rPr>
          <w:highlight w:val="white"/>
        </w:rPr>
      </w:pPr>
      <w:r>
        <w:rPr>
          <w:highlight w:val="white"/>
        </w:rPr>
        <w:t xml:space="preserve">                  </w:t>
      </w:r>
      <w:r w:rsidRPr="002B02D5">
        <w:rPr>
          <w:highlight w:val="white"/>
        </w:rPr>
        <w:t xml:space="preserve"> labelName, Message.Defined_twice);</w:t>
      </w:r>
    </w:p>
    <w:p w14:paraId="2AEF62E2" w14:textId="7D7834BB" w:rsidR="002B02D5" w:rsidRPr="002B02D5" w:rsidRDefault="002B02D5" w:rsidP="002B02D5">
      <w:pPr>
        <w:pStyle w:val="Code"/>
        <w:rPr>
          <w:highlight w:val="white"/>
        </w:rPr>
      </w:pPr>
      <w:r w:rsidRPr="002B02D5">
        <w:rPr>
          <w:highlight w:val="white"/>
        </w:rPr>
        <w:t xml:space="preserve">      </w:t>
      </w:r>
      <w:r w:rsidR="009B368A">
        <w:rPr>
          <w:highlight w:val="white"/>
        </w:rPr>
        <w:t>m_labelMap</w:t>
      </w:r>
      <w:r w:rsidRPr="002B02D5">
        <w:rPr>
          <w:highlight w:val="white"/>
        </w:rPr>
        <w:t>.Add(labelName, GetFirst(statement.CodeList));</w:t>
      </w:r>
    </w:p>
    <w:p w14:paraId="3CB152C4" w14:textId="77777777" w:rsidR="002B02D5" w:rsidRPr="002B02D5" w:rsidRDefault="002B02D5" w:rsidP="002B02D5">
      <w:pPr>
        <w:pStyle w:val="Code"/>
        <w:rPr>
          <w:highlight w:val="white"/>
        </w:rPr>
      </w:pPr>
      <w:r w:rsidRPr="002B02D5">
        <w:rPr>
          <w:highlight w:val="white"/>
        </w:rPr>
        <w:t xml:space="preserve">      return statement;</w:t>
      </w:r>
    </w:p>
    <w:p w14:paraId="79C0FACC" w14:textId="77777777" w:rsidR="002B02D5" w:rsidRPr="002B02D5" w:rsidRDefault="002B02D5" w:rsidP="002B02D5">
      <w:pPr>
        <w:pStyle w:val="Code"/>
        <w:rPr>
          <w:highlight w:val="white"/>
        </w:rPr>
      </w:pPr>
      <w:r w:rsidRPr="002B02D5">
        <w:rPr>
          <w:highlight w:val="white"/>
        </w:rPr>
        <w:t xml:space="preserve">    }</w:t>
      </w:r>
    </w:p>
    <w:p w14:paraId="7B625CE4" w14:textId="07C8A0D6" w:rsidR="002B02D5" w:rsidRPr="00B4298B" w:rsidRDefault="003A3644" w:rsidP="00B4298B">
      <w:r>
        <w:t xml:space="preserve">We also have </w:t>
      </w:r>
      <w:r w:rsidR="00567F5C">
        <w:t>the</w:t>
      </w:r>
      <w:r>
        <w:t xml:space="preserve"> goto set map</w:t>
      </w:r>
      <w:r w:rsidR="00567F5C">
        <w:t xml:space="preserve"> </w:t>
      </w:r>
      <w:r w:rsidR="00567F5C" w:rsidRPr="00567F5C">
        <w:rPr>
          <w:rStyle w:val="KeyWord0"/>
          <w:highlight w:val="white"/>
        </w:rPr>
        <w:t>m_gotoSetMap</w:t>
      </w:r>
      <w:r>
        <w:t xml:space="preserve"> </w:t>
      </w:r>
      <w:r w:rsidR="00567F5C">
        <w:t>with the label name as key and the goto middle code instruction as value.</w:t>
      </w:r>
      <w:r>
        <w:t xml:space="preserve"> </w:t>
      </w:r>
    </w:p>
    <w:p w14:paraId="34FCB677" w14:textId="77777777" w:rsidR="004006F9" w:rsidRDefault="004006F9" w:rsidP="004006F9">
      <w:pPr>
        <w:pStyle w:val="Code"/>
        <w:rPr>
          <w:highlight w:val="white"/>
        </w:rPr>
      </w:pPr>
      <w:r w:rsidRPr="002B02D5">
        <w:rPr>
          <w:highlight w:val="white"/>
        </w:rPr>
        <w:t xml:space="preserve">    public static IDictionary&lt;string, ISet&lt;MiddleCode&gt;&gt; m_gotoSetMap =</w:t>
      </w:r>
    </w:p>
    <w:p w14:paraId="5DF0C44D" w14:textId="77777777" w:rsidR="004006F9" w:rsidRPr="002B02D5" w:rsidRDefault="004006F9" w:rsidP="004006F9">
      <w:pPr>
        <w:pStyle w:val="Code"/>
        <w:rPr>
          <w:highlight w:val="white"/>
        </w:rPr>
      </w:pPr>
      <w:r>
        <w:rPr>
          <w:highlight w:val="white"/>
        </w:rPr>
        <w:t xml:space="preserve">     </w:t>
      </w:r>
      <w:r w:rsidRPr="002B02D5">
        <w:rPr>
          <w:highlight w:val="white"/>
        </w:rPr>
        <w:t xml:space="preserve"> new Dictionary&lt;string, ISet&lt;MiddleCode&gt;&gt;();</w:t>
      </w:r>
    </w:p>
    <w:p w14:paraId="78A7AC57" w14:textId="05D03EC9" w:rsidR="004006F9" w:rsidRPr="00280618" w:rsidRDefault="001F17EA" w:rsidP="001F17EA">
      <w:pPr>
        <w:rPr>
          <w:highlight w:val="white"/>
        </w:rPr>
      </w:pPr>
      <w:r>
        <w:rPr>
          <w:highlight w:val="white"/>
        </w:rPr>
        <w:t xml:space="preserve">In the </w:t>
      </w:r>
      <w:r w:rsidRPr="001F17EA">
        <w:rPr>
          <w:rStyle w:val="KeyWord0"/>
          <w:highlight w:val="white"/>
        </w:rPr>
        <w:t>GotoStatement</w:t>
      </w:r>
      <w:r>
        <w:rPr>
          <w:highlight w:val="white"/>
        </w:rPr>
        <w:t xml:space="preserve"> method we </w:t>
      </w:r>
      <w:r w:rsidR="00D371A3">
        <w:rPr>
          <w:highlight w:val="white"/>
        </w:rPr>
        <w:t>start by adding middle code holding a goto instruction.</w:t>
      </w:r>
    </w:p>
    <w:p w14:paraId="14038C92" w14:textId="77777777" w:rsidR="00567F5C" w:rsidRPr="00280618" w:rsidRDefault="00567F5C" w:rsidP="00280618">
      <w:pPr>
        <w:pStyle w:val="Code"/>
        <w:rPr>
          <w:highlight w:val="white"/>
        </w:rPr>
      </w:pPr>
      <w:r w:rsidRPr="00280618">
        <w:rPr>
          <w:highlight w:val="white"/>
        </w:rPr>
        <w:t xml:space="preserve">    public static Statement GotoStatement(string labelName) {</w:t>
      </w:r>
    </w:p>
    <w:p w14:paraId="67346B91" w14:textId="77777777" w:rsidR="00567F5C" w:rsidRPr="00280618" w:rsidRDefault="00567F5C" w:rsidP="00280618">
      <w:pPr>
        <w:pStyle w:val="Code"/>
        <w:rPr>
          <w:highlight w:val="white"/>
        </w:rPr>
      </w:pPr>
      <w:r w:rsidRPr="00280618">
        <w:rPr>
          <w:highlight w:val="white"/>
        </w:rPr>
        <w:t xml:space="preserve">      List&lt;MiddleCode&gt; gotoList = new List&lt;MiddleCode&gt;();</w:t>
      </w:r>
    </w:p>
    <w:p w14:paraId="610F9229" w14:textId="77777777" w:rsidR="00567F5C" w:rsidRPr="00280618" w:rsidRDefault="00567F5C" w:rsidP="00280618">
      <w:pPr>
        <w:pStyle w:val="Code"/>
        <w:rPr>
          <w:highlight w:val="white"/>
        </w:rPr>
      </w:pPr>
      <w:r w:rsidRPr="00280618">
        <w:rPr>
          <w:highlight w:val="white"/>
        </w:rPr>
        <w:t xml:space="preserve">      MiddleCode gotoCode = AddMiddleCode(gotoList, MiddleOperator.Goto);</w:t>
      </w:r>
    </w:p>
    <w:p w14:paraId="2D670BBB" w14:textId="48E6FB0E" w:rsidR="00567F5C" w:rsidRPr="00280618" w:rsidRDefault="007D6F91" w:rsidP="007D6F91">
      <w:pPr>
        <w:rPr>
          <w:highlight w:val="white"/>
        </w:rPr>
      </w:pPr>
      <w:r>
        <w:rPr>
          <w:highlight w:val="white"/>
        </w:rPr>
        <w:t>If the label name</w:t>
      </w:r>
      <w:r w:rsidR="00757F3E">
        <w:rPr>
          <w:highlight w:val="white"/>
        </w:rPr>
        <w:t xml:space="preserve"> is</w:t>
      </w:r>
      <w:r>
        <w:rPr>
          <w:highlight w:val="white"/>
        </w:rPr>
        <w:t xml:space="preserve"> already a key in the goto set map, we </w:t>
      </w:r>
      <w:r w:rsidR="00C04A59">
        <w:rPr>
          <w:highlight w:val="white"/>
        </w:rPr>
        <w:t>look up the goto set and a the goto middle code instruction.</w:t>
      </w:r>
      <w:r>
        <w:rPr>
          <w:highlight w:val="white"/>
        </w:rPr>
        <w:t xml:space="preserve"> </w:t>
      </w:r>
      <w:r w:rsidR="009B4D10">
        <w:rPr>
          <w:highlight w:val="white"/>
        </w:rPr>
        <w:t xml:space="preserve">This situation occurs in </w:t>
      </w:r>
      <w:r w:rsidR="004919A7">
        <w:rPr>
          <w:highlight w:val="white"/>
        </w:rPr>
        <w:t>when we encounter the first jump to the label.</w:t>
      </w:r>
    </w:p>
    <w:p w14:paraId="6539E0CB" w14:textId="77777777" w:rsidR="00567F5C" w:rsidRPr="00280618" w:rsidRDefault="00567F5C" w:rsidP="00280618">
      <w:pPr>
        <w:pStyle w:val="Code"/>
        <w:rPr>
          <w:highlight w:val="white"/>
        </w:rPr>
      </w:pPr>
      <w:r w:rsidRPr="00280618">
        <w:rPr>
          <w:highlight w:val="white"/>
        </w:rPr>
        <w:t xml:space="preserve">      if (m_gotoSetMap.ContainsKey(labelName)) {</w:t>
      </w:r>
    </w:p>
    <w:p w14:paraId="7871C01B" w14:textId="77777777" w:rsidR="00567F5C" w:rsidRPr="00280618" w:rsidRDefault="00567F5C" w:rsidP="00280618">
      <w:pPr>
        <w:pStyle w:val="Code"/>
        <w:rPr>
          <w:highlight w:val="white"/>
        </w:rPr>
      </w:pPr>
      <w:r w:rsidRPr="00280618">
        <w:rPr>
          <w:highlight w:val="white"/>
        </w:rPr>
        <w:t xml:space="preserve">        ISet&lt;MiddleCode&gt; gotoSet = m_gotoSetMap[labelName];</w:t>
      </w:r>
    </w:p>
    <w:p w14:paraId="3EE3CF62" w14:textId="77777777" w:rsidR="00567F5C" w:rsidRPr="00280618" w:rsidRDefault="00567F5C" w:rsidP="00280618">
      <w:pPr>
        <w:pStyle w:val="Code"/>
        <w:rPr>
          <w:highlight w:val="white"/>
        </w:rPr>
      </w:pPr>
      <w:r w:rsidRPr="00280618">
        <w:rPr>
          <w:highlight w:val="white"/>
        </w:rPr>
        <w:lastRenderedPageBreak/>
        <w:t xml:space="preserve">        gotoSet.Add(gotoCode);</w:t>
      </w:r>
    </w:p>
    <w:p w14:paraId="4497BAF1" w14:textId="77777777" w:rsidR="00567F5C" w:rsidRPr="00280618" w:rsidRDefault="00567F5C" w:rsidP="00280618">
      <w:pPr>
        <w:pStyle w:val="Code"/>
        <w:rPr>
          <w:highlight w:val="white"/>
        </w:rPr>
      </w:pPr>
      <w:r w:rsidRPr="00280618">
        <w:rPr>
          <w:highlight w:val="white"/>
        </w:rPr>
        <w:t xml:space="preserve">      }</w:t>
      </w:r>
    </w:p>
    <w:p w14:paraId="0AB9EF3E" w14:textId="25D777C2" w:rsidR="001F1AE0" w:rsidRPr="00280618" w:rsidRDefault="001F1AE0" w:rsidP="001F1AE0">
      <w:pPr>
        <w:rPr>
          <w:highlight w:val="white"/>
        </w:rPr>
      </w:pPr>
      <w:r>
        <w:rPr>
          <w:highlight w:val="white"/>
        </w:rPr>
        <w:t xml:space="preserve">If the label name is not already a key in the goto set map, we create a new goto set to which we add the goto instruction, and then we add the label name and goto set to the the goto set map. </w:t>
      </w:r>
      <w:r w:rsidR="009B4D10">
        <w:rPr>
          <w:highlight w:val="white"/>
        </w:rPr>
        <w:t xml:space="preserve">This situation occurs </w:t>
      </w:r>
      <w:r w:rsidR="004919A7">
        <w:rPr>
          <w:highlight w:val="white"/>
        </w:rPr>
        <w:t>when we encounter the the jumps following the first jump to the label</w:t>
      </w:r>
      <w:r w:rsidR="009B4D10">
        <w:rPr>
          <w:highlight w:val="white"/>
        </w:rPr>
        <w:t xml:space="preserve">. </w:t>
      </w:r>
      <w:r>
        <w:rPr>
          <w:highlight w:val="white"/>
        </w:rPr>
        <w:t xml:space="preserve">In this way, </w:t>
      </w:r>
      <w:r w:rsidR="005441CF">
        <w:rPr>
          <w:highlight w:val="white"/>
        </w:rPr>
        <w:t xml:space="preserve">we have a map where each label name is associated </w:t>
      </w:r>
      <w:r w:rsidR="00AD4C79">
        <w:rPr>
          <w:highlight w:val="white"/>
        </w:rPr>
        <w:t>w</w:t>
      </w:r>
      <w:r w:rsidR="005441CF">
        <w:rPr>
          <w:highlight w:val="white"/>
        </w:rPr>
        <w:t>ith the goto instruction jump to that label.</w:t>
      </w:r>
      <w:r>
        <w:rPr>
          <w:highlight w:val="white"/>
        </w:rPr>
        <w:t xml:space="preserve"> </w:t>
      </w:r>
    </w:p>
    <w:p w14:paraId="0BEB8F50" w14:textId="7DCCEFD7" w:rsidR="00567F5C" w:rsidRPr="00280618" w:rsidRDefault="00567F5C" w:rsidP="00280618">
      <w:pPr>
        <w:pStyle w:val="Code"/>
        <w:rPr>
          <w:highlight w:val="white"/>
        </w:rPr>
      </w:pPr>
      <w:r w:rsidRPr="00280618">
        <w:rPr>
          <w:highlight w:val="white"/>
        </w:rPr>
        <w:t xml:space="preserve">      else {</w:t>
      </w:r>
    </w:p>
    <w:p w14:paraId="66E5A8C8" w14:textId="77777777" w:rsidR="00567F5C" w:rsidRPr="00280618" w:rsidRDefault="00567F5C" w:rsidP="00280618">
      <w:pPr>
        <w:pStyle w:val="Code"/>
        <w:rPr>
          <w:highlight w:val="white"/>
        </w:rPr>
      </w:pPr>
      <w:r w:rsidRPr="00280618">
        <w:rPr>
          <w:highlight w:val="white"/>
        </w:rPr>
        <w:t xml:space="preserve">        ISet&lt;MiddleCode&gt; gotoSet = new HashSet&lt;MiddleCode&gt;();</w:t>
      </w:r>
    </w:p>
    <w:p w14:paraId="1388EDC1" w14:textId="77777777" w:rsidR="00567F5C" w:rsidRPr="00280618" w:rsidRDefault="00567F5C" w:rsidP="00280618">
      <w:pPr>
        <w:pStyle w:val="Code"/>
        <w:rPr>
          <w:highlight w:val="white"/>
        </w:rPr>
      </w:pPr>
      <w:r w:rsidRPr="00280618">
        <w:rPr>
          <w:highlight w:val="white"/>
        </w:rPr>
        <w:t xml:space="preserve">        gotoSet.Add(gotoCode);</w:t>
      </w:r>
    </w:p>
    <w:p w14:paraId="0715CA93" w14:textId="77777777" w:rsidR="00567F5C" w:rsidRPr="00280618" w:rsidRDefault="00567F5C" w:rsidP="00280618">
      <w:pPr>
        <w:pStyle w:val="Code"/>
        <w:rPr>
          <w:highlight w:val="white"/>
        </w:rPr>
      </w:pPr>
      <w:r w:rsidRPr="00280618">
        <w:rPr>
          <w:highlight w:val="white"/>
        </w:rPr>
        <w:t xml:space="preserve">        m_gotoSetMap.Add(labelName, gotoSet);</w:t>
      </w:r>
    </w:p>
    <w:p w14:paraId="6A092B7D" w14:textId="77777777" w:rsidR="00567F5C" w:rsidRPr="00280618" w:rsidRDefault="00567F5C" w:rsidP="00280618">
      <w:pPr>
        <w:pStyle w:val="Code"/>
        <w:rPr>
          <w:highlight w:val="white"/>
        </w:rPr>
      </w:pPr>
      <w:r w:rsidRPr="00280618">
        <w:rPr>
          <w:highlight w:val="white"/>
        </w:rPr>
        <w:t xml:space="preserve">      }</w:t>
      </w:r>
    </w:p>
    <w:p w14:paraId="7CD63C30" w14:textId="77777777" w:rsidR="00567F5C" w:rsidRPr="00280618" w:rsidRDefault="00567F5C" w:rsidP="00280618">
      <w:pPr>
        <w:pStyle w:val="Code"/>
        <w:rPr>
          <w:highlight w:val="white"/>
        </w:rPr>
      </w:pPr>
    </w:p>
    <w:p w14:paraId="41CFFF37" w14:textId="6DD168AC" w:rsidR="00567F5C" w:rsidRPr="00280618" w:rsidRDefault="00567F5C" w:rsidP="00280618">
      <w:pPr>
        <w:pStyle w:val="Code"/>
        <w:rPr>
          <w:highlight w:val="white"/>
        </w:rPr>
      </w:pPr>
      <w:r w:rsidRPr="00280618">
        <w:rPr>
          <w:highlight w:val="white"/>
        </w:rPr>
        <w:t xml:space="preserve">      return (new Statement(gotoList));</w:t>
      </w:r>
    </w:p>
    <w:p w14:paraId="637EAB88" w14:textId="77777777" w:rsidR="00567F5C" w:rsidRPr="00280618" w:rsidRDefault="00567F5C" w:rsidP="00280618">
      <w:pPr>
        <w:pStyle w:val="Code"/>
        <w:rPr>
          <w:highlight w:val="white"/>
        </w:rPr>
      </w:pPr>
      <w:r w:rsidRPr="00280618">
        <w:rPr>
          <w:highlight w:val="white"/>
        </w:rPr>
        <w:t xml:space="preserve">    }</w:t>
      </w:r>
    </w:p>
    <w:p w14:paraId="697A37CF" w14:textId="205F8D38" w:rsidR="0013675B" w:rsidRDefault="000503DF" w:rsidP="00CD3573">
      <w:pPr>
        <w:rPr>
          <w:highlight w:val="white"/>
        </w:rPr>
      </w:pPr>
      <w:r>
        <w:rPr>
          <w:highlight w:val="white"/>
        </w:rPr>
        <w:t xml:space="preserve">The </w:t>
      </w:r>
      <w:r w:rsidRPr="00CD3573">
        <w:rPr>
          <w:rStyle w:val="KeyWord0"/>
          <w:highlight w:val="white"/>
        </w:rPr>
        <w:t>BackpatchGoto</w:t>
      </w:r>
      <w:r>
        <w:rPr>
          <w:highlight w:val="white"/>
        </w:rPr>
        <w:t xml:space="preserve"> method is called at the end of each function </w:t>
      </w:r>
      <w:r w:rsidR="00C37108">
        <w:rPr>
          <w:highlight w:val="white"/>
        </w:rPr>
        <w:t>definition</w:t>
      </w:r>
      <w:r>
        <w:rPr>
          <w:highlight w:val="white"/>
        </w:rPr>
        <w:t xml:space="preserve">. </w:t>
      </w:r>
      <w:r w:rsidR="00CD3573">
        <w:rPr>
          <w:highlight w:val="white"/>
        </w:rPr>
        <w:t>Its iterates through the goto set map</w:t>
      </w:r>
      <w:r w:rsidR="00535E66">
        <w:rPr>
          <w:highlight w:val="white"/>
        </w:rPr>
        <w:t xml:space="preserve"> and, for each label name, we look up the label middle code instruction and backpatch the goto set to that instruction.</w:t>
      </w:r>
    </w:p>
    <w:p w14:paraId="21BC3224" w14:textId="60B3B6D7" w:rsidR="00134E76" w:rsidRPr="00134E76" w:rsidRDefault="00134E76" w:rsidP="00134E76">
      <w:pPr>
        <w:pStyle w:val="Code"/>
        <w:rPr>
          <w:highlight w:val="white"/>
        </w:rPr>
      </w:pPr>
      <w:r w:rsidRPr="00134E76">
        <w:rPr>
          <w:highlight w:val="white"/>
        </w:rPr>
        <w:t xml:space="preserve">    public static void BackpatchGoto() {</w:t>
      </w:r>
    </w:p>
    <w:p w14:paraId="4BDC4327" w14:textId="3E3AFBF1" w:rsidR="00134E76" w:rsidRPr="00134E76" w:rsidRDefault="00134E76" w:rsidP="00134E76">
      <w:pPr>
        <w:pStyle w:val="Code"/>
        <w:rPr>
          <w:highlight w:val="white"/>
        </w:rPr>
      </w:pPr>
      <w:r w:rsidRPr="00134E76">
        <w:rPr>
          <w:highlight w:val="white"/>
        </w:rPr>
        <w:t xml:space="preserve">      foreach (KeyValuePair&lt;string,ISet&lt;MiddleCode&gt;&gt; entry in </w:t>
      </w:r>
      <w:r w:rsidR="00116B2B">
        <w:rPr>
          <w:highlight w:val="white"/>
        </w:rPr>
        <w:t>m_gotoSetMap</w:t>
      </w:r>
      <w:r w:rsidRPr="00134E76">
        <w:rPr>
          <w:highlight w:val="white"/>
        </w:rPr>
        <w:t>) {</w:t>
      </w:r>
    </w:p>
    <w:p w14:paraId="5C091239" w14:textId="77777777" w:rsidR="00134E76" w:rsidRPr="00134E76" w:rsidRDefault="00134E76" w:rsidP="00134E76">
      <w:pPr>
        <w:pStyle w:val="Code"/>
        <w:rPr>
          <w:highlight w:val="white"/>
        </w:rPr>
      </w:pPr>
      <w:r w:rsidRPr="00134E76">
        <w:rPr>
          <w:highlight w:val="white"/>
        </w:rPr>
        <w:t xml:space="preserve">        string labelName = entry.Key;</w:t>
      </w:r>
    </w:p>
    <w:p w14:paraId="630CF37D" w14:textId="77777777" w:rsidR="00134E76" w:rsidRPr="00134E76" w:rsidRDefault="00134E76" w:rsidP="00134E76">
      <w:pPr>
        <w:pStyle w:val="Code"/>
        <w:rPr>
          <w:highlight w:val="white"/>
        </w:rPr>
      </w:pPr>
      <w:r w:rsidRPr="00134E76">
        <w:rPr>
          <w:highlight w:val="white"/>
        </w:rPr>
        <w:t xml:space="preserve">        ISet&lt;MiddleCode&gt; gotoSet = entry.Value;</w:t>
      </w:r>
    </w:p>
    <w:p w14:paraId="02E5FA00" w14:textId="49C0A316" w:rsidR="00134E76" w:rsidRPr="00134E76" w:rsidRDefault="00511AE1" w:rsidP="00DD2FB6">
      <w:pPr>
        <w:rPr>
          <w:highlight w:val="white"/>
        </w:rPr>
      </w:pPr>
      <w:r>
        <w:rPr>
          <w:highlight w:val="white"/>
        </w:rPr>
        <w:t xml:space="preserve">If the label name </w:t>
      </w:r>
      <w:r w:rsidR="00DD2FB6">
        <w:rPr>
          <w:highlight w:val="white"/>
        </w:rPr>
        <w:t>is no</w:t>
      </w:r>
      <w:r w:rsidR="00553DE4">
        <w:rPr>
          <w:highlight w:val="white"/>
        </w:rPr>
        <w:t xml:space="preserve">t </w:t>
      </w:r>
      <w:r w:rsidR="00DD2FB6">
        <w:rPr>
          <w:highlight w:val="white"/>
        </w:rPr>
        <w:t>a key in the label map, we have a goto statement to an unknown label</w:t>
      </w:r>
      <w:r w:rsidR="009D476B">
        <w:rPr>
          <w:highlight w:val="white"/>
        </w:rPr>
        <w:t xml:space="preserve"> </w:t>
      </w:r>
      <w:r w:rsidR="00DD2FB6">
        <w:rPr>
          <w:highlight w:val="white"/>
        </w:rPr>
        <w:t>and we report an error.</w:t>
      </w:r>
    </w:p>
    <w:p w14:paraId="4BB48194" w14:textId="77777777" w:rsidR="00134E76" w:rsidRPr="00134E76" w:rsidRDefault="00134E76" w:rsidP="00134E76">
      <w:pPr>
        <w:pStyle w:val="Code"/>
        <w:rPr>
          <w:highlight w:val="white"/>
        </w:rPr>
      </w:pPr>
      <w:r w:rsidRPr="00134E76">
        <w:rPr>
          <w:highlight w:val="white"/>
        </w:rPr>
        <w:t xml:space="preserve">        MiddleCode labelCode;</w:t>
      </w:r>
    </w:p>
    <w:p w14:paraId="55595C32" w14:textId="1BA5496E" w:rsidR="00AA0871" w:rsidRDefault="00134E76" w:rsidP="00134E76">
      <w:pPr>
        <w:pStyle w:val="Code"/>
        <w:rPr>
          <w:highlight w:val="white"/>
        </w:rPr>
      </w:pPr>
      <w:r w:rsidRPr="00134E76">
        <w:rPr>
          <w:highlight w:val="white"/>
        </w:rPr>
        <w:t xml:space="preserve">        Assert.Error(</w:t>
      </w:r>
      <w:r w:rsidR="009B368A">
        <w:rPr>
          <w:highlight w:val="white"/>
        </w:rPr>
        <w:t>m_labelMap</w:t>
      </w:r>
      <w:r w:rsidRPr="00134E76">
        <w:rPr>
          <w:highlight w:val="white"/>
        </w:rPr>
        <w:t>.TryGetValue(labelName, out labelCode),</w:t>
      </w:r>
    </w:p>
    <w:p w14:paraId="1ED5005B" w14:textId="6EE1C897" w:rsidR="00134E76" w:rsidRPr="00134E76" w:rsidRDefault="00AA0871" w:rsidP="00134E76">
      <w:pPr>
        <w:pStyle w:val="Code"/>
        <w:rPr>
          <w:highlight w:val="white"/>
        </w:rPr>
      </w:pPr>
      <w:r>
        <w:rPr>
          <w:highlight w:val="white"/>
        </w:rPr>
        <w:t xml:space="preserve">                    </w:t>
      </w:r>
      <w:r w:rsidR="00134E76" w:rsidRPr="00134E76">
        <w:rPr>
          <w:highlight w:val="white"/>
        </w:rPr>
        <w:t xml:space="preserve"> labelName, Message.Missing_goto_address);</w:t>
      </w:r>
    </w:p>
    <w:p w14:paraId="6C7B54BC" w14:textId="77777777" w:rsidR="00134E76" w:rsidRPr="00134E76" w:rsidRDefault="00134E76" w:rsidP="00134E76">
      <w:pPr>
        <w:pStyle w:val="Code"/>
        <w:rPr>
          <w:highlight w:val="white"/>
        </w:rPr>
      </w:pPr>
      <w:r w:rsidRPr="00134E76">
        <w:rPr>
          <w:highlight w:val="white"/>
        </w:rPr>
        <w:t xml:space="preserve">        Backpatch(gotoSet, labelCode);</w:t>
      </w:r>
    </w:p>
    <w:p w14:paraId="526E9A8B" w14:textId="77777777" w:rsidR="00134E76" w:rsidRPr="00134E76" w:rsidRDefault="00134E76" w:rsidP="00134E76">
      <w:pPr>
        <w:pStyle w:val="Code"/>
        <w:rPr>
          <w:highlight w:val="white"/>
        </w:rPr>
      </w:pPr>
      <w:r w:rsidRPr="00134E76">
        <w:rPr>
          <w:highlight w:val="white"/>
        </w:rPr>
        <w:t xml:space="preserve">      }</w:t>
      </w:r>
    </w:p>
    <w:p w14:paraId="1CCEEA29" w14:textId="1E1DE2FD" w:rsidR="00D509E6" w:rsidRPr="00F7458E" w:rsidRDefault="00134E76" w:rsidP="00F7458E">
      <w:pPr>
        <w:pStyle w:val="Code"/>
        <w:rPr>
          <w:highlight w:val="white"/>
        </w:rPr>
      </w:pPr>
      <w:r w:rsidRPr="00134E76">
        <w:rPr>
          <w:highlight w:val="white"/>
        </w:rPr>
        <w:t xml:space="preserve">    }</w:t>
      </w:r>
    </w:p>
    <w:p w14:paraId="71621B34" w14:textId="3C4FADE5" w:rsidR="00E02F96" w:rsidRDefault="00E02F96" w:rsidP="00E02F96">
      <w:pPr>
        <w:pStyle w:val="Rubrik3"/>
      </w:pPr>
      <w:bookmarkStart w:id="148" w:name="_Toc49764340"/>
      <w:r>
        <w:t>Return Statement</w:t>
      </w:r>
      <w:bookmarkEnd w:id="148"/>
    </w:p>
    <w:p w14:paraId="57E8894B" w14:textId="77777777" w:rsidR="00B57EC7" w:rsidRDefault="001B22B5" w:rsidP="00017213">
      <w:pPr>
        <w:rPr>
          <w:lang w:val="sv-SE"/>
        </w:rPr>
      </w:pPr>
      <w:r>
        <w:rPr>
          <w:highlight w:val="white"/>
          <w:lang w:val="sv-SE"/>
        </w:rPr>
        <w:t xml:space="preserve">The return statement may </w:t>
      </w:r>
      <w:r w:rsidR="00A7245A">
        <w:rPr>
          <w:highlight w:val="white"/>
          <w:lang w:val="sv-SE"/>
        </w:rPr>
        <w:t>have an optional expression.</w:t>
      </w:r>
    </w:p>
    <w:p w14:paraId="7F53F331" w14:textId="0EE7DAF7" w:rsidR="00017213" w:rsidRDefault="00017213" w:rsidP="00017213">
      <w:r>
        <w:t xml:space="preserve">The </w:t>
      </w:r>
      <w:r>
        <w:rPr>
          <w:rStyle w:val="CodeInText"/>
        </w:rPr>
        <w:t>generateReturnStatement</w:t>
      </w:r>
      <w:r>
        <w:t xml:space="preserve"> method is surprisely complicated, which due to the fact the return statement shall be interpreted as an exit statement in case of the main function.</w:t>
      </w:r>
    </w:p>
    <w:p w14:paraId="36F34C12" w14:textId="77777777" w:rsidR="00B57EC7" w:rsidRDefault="00B57EC7" w:rsidP="00B57EC7">
      <w:r>
        <w:t>If the surrounding function returns a pointer to a function and the return expression is a or a pointer to a function, we check the they are equal; that is, that they return equal types and have equal parameter lists.</w:t>
      </w:r>
    </w:p>
    <w:p w14:paraId="2EBA290E" w14:textId="77777777" w:rsidR="00B57EC7" w:rsidRDefault="00B57EC7" w:rsidP="00B57EC7">
      <w:r>
        <w:t>If the sorrounding function returns a pointer and the expression type is array, we compare the pointer type with array type. If the return expression is a string we check that the surrounding function’s return type is a pointer to a (signed or unsigned) character. Otherwise, we just cast the return expression to the surrounding function’s return type.</w:t>
      </w:r>
    </w:p>
    <w:p w14:paraId="36C5C1BF" w14:textId="77777777" w:rsidR="00B57EC7" w:rsidRDefault="00B57EC7" w:rsidP="00B57EC7">
      <w:r>
        <w:t xml:space="preserve">If the surrounding function is the </w:t>
      </w:r>
      <w:r>
        <w:rPr>
          <w:rStyle w:val="CodeInText"/>
        </w:rPr>
        <w:t>main</w:t>
      </w:r>
      <w:r>
        <w:t xml:space="preserve"> function, we cast the return expression to a signed short integer, since we already checked that </w:t>
      </w:r>
      <w:r>
        <w:rPr>
          <w:rStyle w:val="CodeInText"/>
        </w:rPr>
        <w:t>main</w:t>
      </w:r>
      <w:r>
        <w:t xml:space="preserve"> does not return </w:t>
      </w:r>
      <w:r>
        <w:rPr>
          <w:rStyle w:val="CodeInText"/>
        </w:rPr>
        <w:t>void</w:t>
      </w:r>
      <w:r>
        <w:t xml:space="preserve">, it has to return an integral type. If the surrounding function is not </w:t>
      </w:r>
      <w:r>
        <w:rPr>
          <w:rStyle w:val="CodeInText"/>
        </w:rPr>
        <w:t>main</w:t>
      </w:r>
      <w:r>
        <w:t>, we generate middle code instructions for the return value and function return. Note that there are two different instructions, where the first one sets the return value and the second one performs the return jump.</w:t>
      </w:r>
    </w:p>
    <w:p w14:paraId="5BA6970C" w14:textId="77777777" w:rsidR="00B57EC7" w:rsidRDefault="00B57EC7" w:rsidP="00B57EC7">
      <w:r>
        <w:lastRenderedPageBreak/>
        <w:t xml:space="preserve">On the other hand, if there is no return expression we check that the surrounding function returns </w:t>
      </w:r>
      <w:r>
        <w:rPr>
          <w:rStyle w:val="CodeInText"/>
        </w:rPr>
        <w:t>void</w:t>
      </w:r>
      <w:r>
        <w:t xml:space="preserve">. If it is the main function, we add the </w:t>
      </w:r>
      <w:r>
        <w:rPr>
          <w:rStyle w:val="CodeInText"/>
        </w:rPr>
        <w:t>exit</w:t>
      </w:r>
      <w:r>
        <w:t xml:space="preserve"> middle code instruction with argument zero. If it is not, we just add the </w:t>
      </w:r>
      <w:r>
        <w:rPr>
          <w:rStyle w:val="CodeInText"/>
        </w:rPr>
        <w:t>return</w:t>
      </w:r>
      <w:r>
        <w:t xml:space="preserve"> middle code instruction without precede it with the setting of a return value.</w:t>
      </w:r>
    </w:p>
    <w:p w14:paraId="57CF0D52" w14:textId="2BBDCB2F" w:rsidR="00AC571D" w:rsidRDefault="00AC571D" w:rsidP="00AC571D">
      <w:pPr>
        <w:pStyle w:val="CodeHeader"/>
      </w:pPr>
      <w:r>
        <w:t>MainParser.cs</w:t>
      </w:r>
    </w:p>
    <w:p w14:paraId="03B5972E" w14:textId="77777777" w:rsidR="00AC571D" w:rsidRDefault="00AC571D" w:rsidP="00AC571D">
      <w:pPr>
        <w:pStyle w:val="Code"/>
        <w:rPr>
          <w:highlight w:val="white"/>
          <w:lang w:val="sv-SE"/>
        </w:rPr>
      </w:pPr>
      <w:r>
        <w:rPr>
          <w:highlight w:val="white"/>
          <w:lang w:val="sv-SE"/>
        </w:rPr>
        <w:t>closed_statement:</w:t>
      </w:r>
    </w:p>
    <w:p w14:paraId="5D95BB18" w14:textId="7BF22E77" w:rsidR="00AC571D" w:rsidRDefault="00AC571D" w:rsidP="00AC571D">
      <w:pPr>
        <w:pStyle w:val="Code"/>
        <w:rPr>
          <w:highlight w:val="white"/>
          <w:lang w:val="sv-SE"/>
        </w:rPr>
      </w:pPr>
      <w:r>
        <w:rPr>
          <w:highlight w:val="white"/>
          <w:lang w:val="sv-SE"/>
        </w:rPr>
        <w:t xml:space="preserve">    RETURN optional_expression SEMICOLON {</w:t>
      </w:r>
    </w:p>
    <w:p w14:paraId="54376168" w14:textId="77777777" w:rsidR="00AC571D" w:rsidRDefault="00AC571D" w:rsidP="00AC571D">
      <w:pPr>
        <w:pStyle w:val="Code"/>
        <w:rPr>
          <w:highlight w:val="white"/>
          <w:lang w:val="sv-SE"/>
        </w:rPr>
      </w:pPr>
      <w:r>
        <w:rPr>
          <w:highlight w:val="white"/>
          <w:lang w:val="sv-SE"/>
        </w:rPr>
        <w:t xml:space="preserve">      $$ = MiddleCodeGenerator.ReturnStatement($2);</w:t>
      </w:r>
    </w:p>
    <w:p w14:paraId="6BA0BCE1" w14:textId="0E171C5C" w:rsidR="00AC571D" w:rsidRDefault="00AC571D" w:rsidP="00AC571D">
      <w:pPr>
        <w:pStyle w:val="Code"/>
        <w:rPr>
          <w:highlight w:val="white"/>
          <w:lang w:val="sv-SE"/>
        </w:rPr>
      </w:pPr>
      <w:r>
        <w:rPr>
          <w:highlight w:val="white"/>
          <w:lang w:val="sv-SE"/>
        </w:rPr>
        <w:t xml:space="preserve">    }</w:t>
      </w:r>
    </w:p>
    <w:p w14:paraId="27A79B6A" w14:textId="66F61303" w:rsidR="007A1B82" w:rsidRDefault="00C90AAF" w:rsidP="00C90AAF">
      <w:pPr>
        <w:rPr>
          <w:highlight w:val="white"/>
          <w:lang w:val="sv-SE"/>
        </w:rPr>
      </w:pPr>
      <w:r>
        <w:rPr>
          <w:highlight w:val="white"/>
          <w:lang w:val="sv-SE"/>
        </w:rPr>
        <w:t>We need to regard whether there is an expression</w:t>
      </w:r>
      <w:r w:rsidR="00216396">
        <w:rPr>
          <w:highlight w:val="white"/>
          <w:lang w:val="sv-SE"/>
        </w:rPr>
        <w:t xml:space="preserve"> and whether the return statement is located inside the main function.</w:t>
      </w:r>
      <w:r w:rsidR="007A1B82">
        <w:rPr>
          <w:highlight w:val="white"/>
          <w:lang w:val="sv-SE"/>
        </w:rPr>
        <w:t xml:space="preserve"> </w:t>
      </w:r>
    </w:p>
    <w:p w14:paraId="2B289E38" w14:textId="09D92B51" w:rsidR="00AC571D" w:rsidRDefault="00AC571D" w:rsidP="00AC571D">
      <w:pPr>
        <w:pStyle w:val="CodeHeader"/>
      </w:pPr>
      <w:r>
        <w:t>MiddleCodeGenerator.cs</w:t>
      </w:r>
    </w:p>
    <w:p w14:paraId="227842D0" w14:textId="77777777" w:rsidR="00AC571D" w:rsidRPr="00AC571D" w:rsidRDefault="00AC571D" w:rsidP="00AC571D">
      <w:pPr>
        <w:pStyle w:val="Code"/>
        <w:rPr>
          <w:highlight w:val="white"/>
        </w:rPr>
      </w:pPr>
      <w:r w:rsidRPr="00AC571D">
        <w:rPr>
          <w:highlight w:val="white"/>
        </w:rPr>
        <w:t xml:space="preserve">    public static Statement ReturnStatement(Expression expression) {</w:t>
      </w:r>
    </w:p>
    <w:p w14:paraId="7AA7DBBB" w14:textId="77777777" w:rsidR="00AC571D" w:rsidRPr="00AC571D" w:rsidRDefault="00AC571D" w:rsidP="00AC571D">
      <w:pPr>
        <w:pStyle w:val="Code"/>
        <w:rPr>
          <w:highlight w:val="white"/>
        </w:rPr>
      </w:pPr>
      <w:r w:rsidRPr="00AC571D">
        <w:rPr>
          <w:highlight w:val="white"/>
        </w:rPr>
        <w:t xml:space="preserve">      List&lt;MiddleCode&gt; codeList;</w:t>
      </w:r>
    </w:p>
    <w:p w14:paraId="14A5A1A7" w14:textId="3AA934D6" w:rsidR="00AC571D" w:rsidRPr="00AC571D" w:rsidRDefault="00216396" w:rsidP="00941CAF">
      <w:pPr>
        <w:rPr>
          <w:highlight w:val="white"/>
        </w:rPr>
      </w:pPr>
      <w:r>
        <w:rPr>
          <w:highlight w:val="white"/>
        </w:rPr>
        <w:t>If the</w:t>
      </w:r>
      <w:r w:rsidR="00EE7DF5">
        <w:rPr>
          <w:highlight w:val="white"/>
        </w:rPr>
        <w:t xml:space="preserve"> expression is not null, we need the check that the function does not return void.</w:t>
      </w:r>
      <w:r>
        <w:rPr>
          <w:highlight w:val="white"/>
        </w:rPr>
        <w:t xml:space="preserve"> </w:t>
      </w:r>
      <w:r w:rsidR="00EE7DF5">
        <w:rPr>
          <w:highlight w:val="white"/>
        </w:rPr>
        <w:t>If it does we report an error.</w:t>
      </w:r>
    </w:p>
    <w:p w14:paraId="31373BF1" w14:textId="77777777" w:rsidR="00AC571D" w:rsidRPr="00AC571D" w:rsidRDefault="00AC571D" w:rsidP="00AC571D">
      <w:pPr>
        <w:pStyle w:val="Code"/>
        <w:rPr>
          <w:highlight w:val="white"/>
        </w:rPr>
      </w:pPr>
      <w:r w:rsidRPr="00AC571D">
        <w:rPr>
          <w:highlight w:val="white"/>
        </w:rPr>
        <w:t xml:space="preserve">      if (expression != null) {</w:t>
      </w:r>
    </w:p>
    <w:p w14:paraId="2F034FD6"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2D1AA2EE" w14:textId="77777777" w:rsidR="00AC571D" w:rsidRPr="00AC571D" w:rsidRDefault="00AC571D" w:rsidP="00AC571D">
      <w:pPr>
        <w:pStyle w:val="Code"/>
        <w:rPr>
          <w:highlight w:val="white"/>
        </w:rPr>
      </w:pPr>
      <w:r w:rsidRPr="00AC571D">
        <w:rPr>
          <w:highlight w:val="white"/>
        </w:rPr>
        <w:t xml:space="preserve">                     Message.Non__void_return_from_void_function);</w:t>
      </w:r>
    </w:p>
    <w:p w14:paraId="71E9444C" w14:textId="31CB2343" w:rsidR="00AC571D" w:rsidRPr="00AC571D" w:rsidRDefault="009B79EB" w:rsidP="00DB1286">
      <w:pPr>
        <w:rPr>
          <w:highlight w:val="white"/>
        </w:rPr>
      </w:pPr>
      <w:r>
        <w:rPr>
          <w:highlight w:val="white"/>
        </w:rPr>
        <w:t xml:space="preserve">We </w:t>
      </w:r>
      <w:r w:rsidR="00DB1286">
        <w:rPr>
          <w:highlight w:val="white"/>
        </w:rPr>
        <w:t>cast the return expression to the return type of the function.</w:t>
      </w:r>
    </w:p>
    <w:p w14:paraId="57D88FE7" w14:textId="77777777" w:rsidR="00CC6A63" w:rsidRDefault="00AC571D" w:rsidP="00AC571D">
      <w:pPr>
        <w:pStyle w:val="Code"/>
        <w:rPr>
          <w:highlight w:val="white"/>
        </w:rPr>
      </w:pPr>
      <w:r w:rsidRPr="00AC571D">
        <w:rPr>
          <w:highlight w:val="white"/>
        </w:rPr>
        <w:t xml:space="preserve">        expression = TypeCast.ImplicitCast(expression,</w:t>
      </w:r>
    </w:p>
    <w:p w14:paraId="1CEE0E86" w14:textId="26FEA1AE" w:rsidR="00AC571D" w:rsidRPr="00AC571D" w:rsidRDefault="00CC6A63" w:rsidP="00AC571D">
      <w:pPr>
        <w:pStyle w:val="Code"/>
        <w:rPr>
          <w:highlight w:val="white"/>
        </w:rPr>
      </w:pPr>
      <w:r>
        <w:rPr>
          <w:highlight w:val="white"/>
        </w:rPr>
        <w:t xml:space="preserve">                             </w:t>
      </w:r>
      <w:r w:rsidR="00AC571D" w:rsidRPr="00AC571D">
        <w:rPr>
          <w:highlight w:val="white"/>
        </w:rPr>
        <w:t xml:space="preserve"> SymbolTable.CurrentFunction.Type.ReturnType);</w:t>
      </w:r>
    </w:p>
    <w:p w14:paraId="73AFE858" w14:textId="77777777" w:rsidR="00AC571D" w:rsidRPr="00AC571D" w:rsidRDefault="00AC571D" w:rsidP="00AC571D">
      <w:pPr>
        <w:pStyle w:val="Code"/>
        <w:rPr>
          <w:highlight w:val="white"/>
        </w:rPr>
      </w:pPr>
      <w:r w:rsidRPr="00AC571D">
        <w:rPr>
          <w:highlight w:val="white"/>
        </w:rPr>
        <w:t xml:space="preserve">        codeList = expression.LongList;</w:t>
      </w:r>
    </w:p>
    <w:p w14:paraId="3E71649D" w14:textId="6A29C104" w:rsidR="00AC571D" w:rsidRPr="00AC571D" w:rsidRDefault="00DB1286" w:rsidP="008440A0">
      <w:pPr>
        <w:rPr>
          <w:highlight w:val="white"/>
        </w:rPr>
      </w:pPr>
      <w:r>
        <w:rPr>
          <w:highlight w:val="white"/>
        </w:rPr>
        <w:t xml:space="preserve">If the function is the main function, we shall not return a value. Instead, we shall exit the program execution and return an integer value to the </w:t>
      </w:r>
      <w:r w:rsidR="00F51AAB">
        <w:rPr>
          <w:highlight w:val="white"/>
        </w:rPr>
        <w:t>enclosing system.</w:t>
      </w:r>
    </w:p>
    <w:p w14:paraId="266DBC30" w14:textId="77777777" w:rsidR="005762AE" w:rsidRPr="00AC571D" w:rsidRDefault="005762AE" w:rsidP="005762AE">
      <w:pPr>
        <w:rPr>
          <w:highlight w:val="white"/>
        </w:rPr>
      </w:pPr>
      <w:r>
        <w:rPr>
          <w:highlight w:val="white"/>
        </w:rPr>
        <w:t>If the function is not the main function, we return the value of the expression.</w:t>
      </w:r>
    </w:p>
    <w:p w14:paraId="3907E238" w14:textId="77777777" w:rsidR="005762AE" w:rsidRDefault="005762AE" w:rsidP="005762AE">
      <w:pPr>
        <w:pStyle w:val="Code"/>
        <w:rPr>
          <w:highlight w:val="white"/>
        </w:rPr>
      </w:pPr>
      <w:r w:rsidRPr="005762AE">
        <w:rPr>
          <w:highlight w:val="white"/>
        </w:rPr>
        <w:t xml:space="preserve">        AddMiddleCode(codeList, MiddleOperator.Return,</w:t>
      </w:r>
    </w:p>
    <w:p w14:paraId="1C80F730" w14:textId="711DFAF2" w:rsidR="005762AE" w:rsidRPr="005762AE" w:rsidRDefault="005762AE" w:rsidP="005762AE">
      <w:pPr>
        <w:pStyle w:val="Code"/>
        <w:rPr>
          <w:highlight w:val="white"/>
        </w:rPr>
      </w:pPr>
      <w:r>
        <w:rPr>
          <w:highlight w:val="white"/>
        </w:rPr>
        <w:t xml:space="preserve">                     </w:t>
      </w:r>
      <w:r w:rsidRPr="005762AE">
        <w:rPr>
          <w:highlight w:val="white"/>
        </w:rPr>
        <w:t xml:space="preserve"> null, expression.Symbol);</w:t>
      </w:r>
    </w:p>
    <w:p w14:paraId="4B8188B5" w14:textId="56CA1781" w:rsidR="00AC571D" w:rsidRPr="005762AE" w:rsidRDefault="00AC571D" w:rsidP="005762AE">
      <w:pPr>
        <w:pStyle w:val="Code"/>
        <w:rPr>
          <w:highlight w:val="white"/>
        </w:rPr>
      </w:pPr>
      <w:r w:rsidRPr="005762AE">
        <w:rPr>
          <w:highlight w:val="white"/>
        </w:rPr>
        <w:t xml:space="preserve">      }</w:t>
      </w:r>
    </w:p>
    <w:p w14:paraId="21F49FCF" w14:textId="0662E10F" w:rsidR="003258F1" w:rsidRPr="00AC571D" w:rsidRDefault="003258F1" w:rsidP="003258F1">
      <w:pPr>
        <w:rPr>
          <w:highlight w:val="white"/>
        </w:rPr>
      </w:pPr>
      <w:r>
        <w:rPr>
          <w:highlight w:val="white"/>
        </w:rPr>
        <w:t xml:space="preserve">If the expression is null, </w:t>
      </w:r>
      <w:r w:rsidR="0058319B">
        <w:rPr>
          <w:highlight w:val="white"/>
        </w:rPr>
        <w:t>we check that the function returns void. If it does not we report and error.</w:t>
      </w:r>
    </w:p>
    <w:p w14:paraId="436675AC" w14:textId="77777777" w:rsidR="00AC571D" w:rsidRPr="00AC571D" w:rsidRDefault="00AC571D" w:rsidP="00AC571D">
      <w:pPr>
        <w:pStyle w:val="Code"/>
        <w:rPr>
          <w:highlight w:val="white"/>
        </w:rPr>
      </w:pPr>
      <w:r w:rsidRPr="00AC571D">
        <w:rPr>
          <w:highlight w:val="white"/>
        </w:rPr>
        <w:t xml:space="preserve">      else {</w:t>
      </w:r>
    </w:p>
    <w:p w14:paraId="4CBD333B" w14:textId="77777777" w:rsidR="00AC571D" w:rsidRPr="00AC571D" w:rsidRDefault="00AC571D" w:rsidP="00AC571D">
      <w:pPr>
        <w:pStyle w:val="Code"/>
        <w:rPr>
          <w:highlight w:val="white"/>
        </w:rPr>
      </w:pPr>
      <w:r w:rsidRPr="00AC571D">
        <w:rPr>
          <w:highlight w:val="white"/>
        </w:rPr>
        <w:t xml:space="preserve">        Assert.Error(SymbolTable.CurrentFunction.Type.ReturnType.IsVoid(),</w:t>
      </w:r>
    </w:p>
    <w:p w14:paraId="11633FEB" w14:textId="77777777" w:rsidR="00AC571D" w:rsidRPr="00AC571D" w:rsidRDefault="00AC571D" w:rsidP="00AC571D">
      <w:pPr>
        <w:pStyle w:val="Code"/>
        <w:rPr>
          <w:highlight w:val="white"/>
        </w:rPr>
      </w:pPr>
      <w:r w:rsidRPr="00AC571D">
        <w:rPr>
          <w:highlight w:val="white"/>
        </w:rPr>
        <w:t xml:space="preserve">                     Message.Void_returned_from_non__void_function);</w:t>
      </w:r>
    </w:p>
    <w:p w14:paraId="2797D9E9" w14:textId="77777777" w:rsidR="00AC571D" w:rsidRPr="00AC571D" w:rsidRDefault="00AC571D" w:rsidP="00AC571D">
      <w:pPr>
        <w:pStyle w:val="Code"/>
        <w:rPr>
          <w:highlight w:val="white"/>
        </w:rPr>
      </w:pPr>
      <w:r w:rsidRPr="00AC571D">
        <w:rPr>
          <w:highlight w:val="white"/>
        </w:rPr>
        <w:t xml:space="preserve">        codeList = new List&lt;MiddleCode&gt;();</w:t>
      </w:r>
    </w:p>
    <w:p w14:paraId="078F9AB0" w14:textId="513E6150" w:rsidR="00AC571D" w:rsidRPr="00AC571D" w:rsidRDefault="007F293A" w:rsidP="007F293A">
      <w:pPr>
        <w:rPr>
          <w:highlight w:val="white"/>
        </w:rPr>
      </w:pPr>
      <w:r>
        <w:rPr>
          <w:highlight w:val="white"/>
        </w:rPr>
        <w:t>If the function is the main function, we exit the execution of the program without a return value.</w:t>
      </w:r>
    </w:p>
    <w:p w14:paraId="594B59B1" w14:textId="043DE69C" w:rsidR="007F293A" w:rsidRPr="00AC571D" w:rsidRDefault="007F293A" w:rsidP="007F293A">
      <w:pPr>
        <w:rPr>
          <w:highlight w:val="white"/>
        </w:rPr>
      </w:pPr>
      <w:r>
        <w:rPr>
          <w:highlight w:val="white"/>
        </w:rPr>
        <w:t xml:space="preserve">If the function is </w:t>
      </w:r>
      <w:r w:rsidR="008E10E3">
        <w:rPr>
          <w:highlight w:val="white"/>
        </w:rPr>
        <w:t xml:space="preserve">not </w:t>
      </w:r>
      <w:r>
        <w:rPr>
          <w:highlight w:val="white"/>
        </w:rPr>
        <w:t xml:space="preserve">the main function, </w:t>
      </w:r>
      <w:r w:rsidR="0038158E">
        <w:rPr>
          <w:highlight w:val="white"/>
        </w:rPr>
        <w:t xml:space="preserve">return the function </w:t>
      </w:r>
      <w:r>
        <w:rPr>
          <w:highlight w:val="white"/>
        </w:rPr>
        <w:t>without a return value.</w:t>
      </w:r>
    </w:p>
    <w:p w14:paraId="6FCEF40C" w14:textId="77777777" w:rsidR="00CB4B89" w:rsidRPr="00CB4B89" w:rsidRDefault="00CB4B89" w:rsidP="00CB4B89">
      <w:pPr>
        <w:pStyle w:val="Code"/>
        <w:rPr>
          <w:highlight w:val="white"/>
        </w:rPr>
      </w:pPr>
      <w:r w:rsidRPr="00CB4B89">
        <w:rPr>
          <w:highlight w:val="white"/>
        </w:rPr>
        <w:t xml:space="preserve">        AddMiddleCode(codeList, MiddleOperator.Return);</w:t>
      </w:r>
    </w:p>
    <w:p w14:paraId="140FD75A" w14:textId="77777777" w:rsidR="00AC571D" w:rsidRPr="00AC571D" w:rsidRDefault="00AC571D" w:rsidP="00AC571D">
      <w:pPr>
        <w:pStyle w:val="Code"/>
        <w:rPr>
          <w:highlight w:val="white"/>
        </w:rPr>
      </w:pPr>
      <w:r w:rsidRPr="00AC571D">
        <w:rPr>
          <w:highlight w:val="white"/>
        </w:rPr>
        <w:t xml:space="preserve">      }</w:t>
      </w:r>
    </w:p>
    <w:p w14:paraId="3EC5482D" w14:textId="77777777" w:rsidR="00AC571D" w:rsidRPr="00AC571D" w:rsidRDefault="00AC571D" w:rsidP="00AC571D">
      <w:pPr>
        <w:pStyle w:val="Code"/>
        <w:rPr>
          <w:highlight w:val="white"/>
        </w:rPr>
      </w:pPr>
      <w:r w:rsidRPr="00AC571D">
        <w:rPr>
          <w:highlight w:val="white"/>
        </w:rPr>
        <w:t xml:space="preserve">    </w:t>
      </w:r>
    </w:p>
    <w:p w14:paraId="316EADD5" w14:textId="77777777" w:rsidR="00AC571D" w:rsidRPr="00AC571D" w:rsidRDefault="00AC571D" w:rsidP="00AC571D">
      <w:pPr>
        <w:pStyle w:val="Code"/>
        <w:rPr>
          <w:highlight w:val="white"/>
        </w:rPr>
      </w:pPr>
      <w:r w:rsidRPr="00AC571D">
        <w:rPr>
          <w:highlight w:val="white"/>
        </w:rPr>
        <w:t xml:space="preserve">      return (new Statement(codeList));</w:t>
      </w:r>
    </w:p>
    <w:p w14:paraId="6B5F74ED" w14:textId="6302FDDA" w:rsidR="00AC571D" w:rsidRDefault="00AC571D" w:rsidP="00AC571D">
      <w:pPr>
        <w:pStyle w:val="Code"/>
        <w:rPr>
          <w:highlight w:val="white"/>
        </w:rPr>
      </w:pPr>
      <w:r w:rsidRPr="00AC571D">
        <w:rPr>
          <w:highlight w:val="white"/>
        </w:rPr>
        <w:t xml:space="preserve">    }</w:t>
      </w:r>
    </w:p>
    <w:p w14:paraId="72F28FDE" w14:textId="77777777" w:rsidR="00866410" w:rsidRDefault="00866410" w:rsidP="00866410">
      <w:pPr>
        <w:pStyle w:val="Rubrik3"/>
      </w:pPr>
      <w:bookmarkStart w:id="149" w:name="_Toc49764341"/>
      <w:r w:rsidRPr="00866410">
        <w:t>Optional</w:t>
      </w:r>
      <w:r>
        <w:t xml:space="preserve"> Expression Statement</w:t>
      </w:r>
      <w:bookmarkEnd w:id="149"/>
    </w:p>
    <w:p w14:paraId="5E863082" w14:textId="4275A904" w:rsidR="00866410" w:rsidRDefault="00866410" w:rsidP="00866410">
      <w:r>
        <w:t>A statement can also be made up by an optional expression; that is, the statement is an expression followed by a semicolon, or simply a semicolon.</w:t>
      </w:r>
    </w:p>
    <w:p w14:paraId="5C6AAE1E" w14:textId="0777B788" w:rsidR="006A7B9E" w:rsidRDefault="006A7B9E" w:rsidP="006A7B9E">
      <w:r>
        <w:lastRenderedPageBreak/>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fldChar w:fldCharType="begin"/>
      </w:r>
      <w:r>
        <w:instrText xml:space="preserve"> REF _Ref417813097 \r \h </w:instrText>
      </w:r>
      <w:r>
        <w:fldChar w:fldCharType="separate"/>
      </w:r>
      <w:r w:rsidR="006F26B2">
        <w:t>7</w:t>
      </w:r>
      <w:r>
        <w:fldChar w:fldCharType="end"/>
      </w:r>
      <w:r>
        <w:t>.</w:t>
      </w:r>
    </w:p>
    <w:p w14:paraId="5CFFC49D" w14:textId="77777777" w:rsidR="00866410" w:rsidRDefault="00866410" w:rsidP="00866410">
      <w:pPr>
        <w:pStyle w:val="CodeHeader"/>
        <w:rPr>
          <w:highlight w:val="white"/>
          <w:lang w:val="sv-SE"/>
        </w:rPr>
      </w:pPr>
      <w:r>
        <w:rPr>
          <w:highlight w:val="white"/>
          <w:lang w:val="sv-SE"/>
        </w:rPr>
        <w:t>MainParser.gppg</w:t>
      </w:r>
    </w:p>
    <w:p w14:paraId="5B26AF9F" w14:textId="77777777" w:rsidR="00866410" w:rsidRDefault="00866410" w:rsidP="00866410">
      <w:pPr>
        <w:pStyle w:val="Code"/>
        <w:rPr>
          <w:highlight w:val="white"/>
          <w:lang w:val="sv-SE"/>
        </w:rPr>
      </w:pPr>
      <w:r>
        <w:rPr>
          <w:highlight w:val="white"/>
          <w:lang w:val="sv-SE"/>
        </w:rPr>
        <w:t>closed_statement:</w:t>
      </w:r>
    </w:p>
    <w:p w14:paraId="762C58E0" w14:textId="77777777" w:rsidR="00866410" w:rsidRDefault="00866410" w:rsidP="00866410">
      <w:pPr>
        <w:pStyle w:val="Code"/>
        <w:rPr>
          <w:highlight w:val="white"/>
          <w:lang w:val="sv-SE"/>
        </w:rPr>
      </w:pPr>
      <w:r>
        <w:rPr>
          <w:highlight w:val="white"/>
          <w:lang w:val="sv-SE"/>
        </w:rPr>
        <w:t xml:space="preserve">    optional_expression SEMICOLON {</w:t>
      </w:r>
    </w:p>
    <w:p w14:paraId="1E5A7BB8" w14:textId="77777777" w:rsidR="00866410" w:rsidRDefault="00866410" w:rsidP="00866410">
      <w:pPr>
        <w:pStyle w:val="Code"/>
        <w:rPr>
          <w:highlight w:val="white"/>
          <w:lang w:val="sv-SE"/>
        </w:rPr>
      </w:pPr>
      <w:r>
        <w:rPr>
          <w:highlight w:val="white"/>
          <w:lang w:val="sv-SE"/>
        </w:rPr>
        <w:t xml:space="preserve">      $$ = MiddleCodeGenerator.ExpressionStatement($1);</w:t>
      </w:r>
    </w:p>
    <w:p w14:paraId="1048FC84" w14:textId="77777777" w:rsidR="00866410" w:rsidRDefault="00866410" w:rsidP="00866410">
      <w:pPr>
        <w:pStyle w:val="Code"/>
        <w:rPr>
          <w:highlight w:val="white"/>
          <w:lang w:val="sv-SE"/>
        </w:rPr>
      </w:pPr>
      <w:r>
        <w:rPr>
          <w:highlight w:val="white"/>
          <w:lang w:val="sv-SE"/>
        </w:rPr>
        <w:t xml:space="preserve">    }</w:t>
      </w:r>
    </w:p>
    <w:p w14:paraId="5B0C100B" w14:textId="77777777" w:rsidR="00866410" w:rsidRDefault="00866410" w:rsidP="00866410">
      <w:r>
        <w:t>If there is an expression, we add its short list to the code list. We choose the short list rather than the long list since we are only interested in the side effects of the expression.</w:t>
      </w:r>
    </w:p>
    <w:p w14:paraId="78D069C2" w14:textId="77777777" w:rsidR="00866410" w:rsidRDefault="00866410" w:rsidP="00866410">
      <w:pPr>
        <w:pStyle w:val="CodeHeader"/>
      </w:pPr>
      <w:r>
        <w:t>MiddleCodeGenerator.cs</w:t>
      </w:r>
    </w:p>
    <w:p w14:paraId="6E7629AA" w14:textId="77777777" w:rsidR="00866410" w:rsidRPr="00CC6BB6" w:rsidRDefault="00866410" w:rsidP="00866410">
      <w:pPr>
        <w:pStyle w:val="Code"/>
        <w:rPr>
          <w:highlight w:val="white"/>
        </w:rPr>
      </w:pPr>
      <w:r w:rsidRPr="00CC6BB6">
        <w:rPr>
          <w:highlight w:val="white"/>
        </w:rPr>
        <w:t xml:space="preserve">    public static Statement ExpressionStatement(Expression expression) {</w:t>
      </w:r>
    </w:p>
    <w:p w14:paraId="46295811" w14:textId="77777777" w:rsidR="00866410" w:rsidRPr="00CC6BB6" w:rsidRDefault="00866410" w:rsidP="00866410">
      <w:pPr>
        <w:pStyle w:val="Code"/>
        <w:rPr>
          <w:highlight w:val="white"/>
        </w:rPr>
      </w:pPr>
      <w:r w:rsidRPr="00CC6BB6">
        <w:rPr>
          <w:highlight w:val="white"/>
        </w:rPr>
        <w:t xml:space="preserve">      List&lt;MiddleCode&gt; codeList = new List&lt;MiddleCode&gt;();</w:t>
      </w:r>
    </w:p>
    <w:p w14:paraId="3B246103" w14:textId="77777777" w:rsidR="00866410" w:rsidRPr="00CC6BB6" w:rsidRDefault="00866410" w:rsidP="00866410">
      <w:pPr>
        <w:pStyle w:val="Code"/>
        <w:rPr>
          <w:highlight w:val="white"/>
        </w:rPr>
      </w:pPr>
    </w:p>
    <w:p w14:paraId="7DAA8BF3" w14:textId="77777777" w:rsidR="00866410" w:rsidRPr="00CC6BB6" w:rsidRDefault="00866410" w:rsidP="00866410">
      <w:pPr>
        <w:pStyle w:val="Code"/>
        <w:rPr>
          <w:highlight w:val="white"/>
        </w:rPr>
      </w:pPr>
      <w:r w:rsidRPr="00CC6BB6">
        <w:rPr>
          <w:highlight w:val="white"/>
        </w:rPr>
        <w:t xml:space="preserve">      if (expression != null) {</w:t>
      </w:r>
    </w:p>
    <w:p w14:paraId="12C7DDA5" w14:textId="77777777" w:rsidR="00866410" w:rsidRPr="00CC6BB6" w:rsidRDefault="00866410" w:rsidP="00866410">
      <w:pPr>
        <w:pStyle w:val="Code"/>
        <w:rPr>
          <w:highlight w:val="white"/>
        </w:rPr>
      </w:pPr>
      <w:r w:rsidRPr="00CC6BB6">
        <w:rPr>
          <w:highlight w:val="white"/>
        </w:rPr>
        <w:t xml:space="preserve">        codeList.AddRange(expression.ShortList);</w:t>
      </w:r>
    </w:p>
    <w:p w14:paraId="188EB9DE" w14:textId="77777777" w:rsidR="00866410" w:rsidRPr="00CC6BB6" w:rsidRDefault="00866410" w:rsidP="00866410">
      <w:pPr>
        <w:pStyle w:val="Code"/>
        <w:rPr>
          <w:highlight w:val="white"/>
        </w:rPr>
      </w:pPr>
      <w:r w:rsidRPr="00CC6BB6">
        <w:rPr>
          <w:highlight w:val="white"/>
        </w:rPr>
        <w:t xml:space="preserve">      }</w:t>
      </w:r>
    </w:p>
    <w:p w14:paraId="367D3298" w14:textId="77777777" w:rsidR="00866410" w:rsidRPr="00CC6BB6" w:rsidRDefault="00866410" w:rsidP="00866410">
      <w:pPr>
        <w:pStyle w:val="Code"/>
        <w:rPr>
          <w:highlight w:val="white"/>
        </w:rPr>
      </w:pPr>
      <w:r w:rsidRPr="00CC6BB6">
        <w:rPr>
          <w:highlight w:val="white"/>
        </w:rPr>
        <w:t xml:space="preserve">    </w:t>
      </w:r>
    </w:p>
    <w:p w14:paraId="7C0ACCDA" w14:textId="77777777" w:rsidR="00866410" w:rsidRPr="00CC6BB6" w:rsidRDefault="00866410" w:rsidP="00866410">
      <w:pPr>
        <w:pStyle w:val="Code"/>
        <w:rPr>
          <w:highlight w:val="white"/>
        </w:rPr>
      </w:pPr>
      <w:r w:rsidRPr="00CC6BB6">
        <w:rPr>
          <w:highlight w:val="white"/>
        </w:rPr>
        <w:t xml:space="preserve">      return (new Statement(codeList));</w:t>
      </w:r>
    </w:p>
    <w:p w14:paraId="04D177EE" w14:textId="2E12B2B0" w:rsidR="00866410" w:rsidRPr="00AC571D" w:rsidRDefault="00866410" w:rsidP="00AC571D">
      <w:pPr>
        <w:pStyle w:val="Code"/>
        <w:rPr>
          <w:highlight w:val="white"/>
        </w:rPr>
      </w:pPr>
      <w:r w:rsidRPr="00CC6BB6">
        <w:rPr>
          <w:highlight w:val="white"/>
        </w:rPr>
        <w:t xml:space="preserve">    }</w:t>
      </w:r>
    </w:p>
    <w:p w14:paraId="363BF961" w14:textId="03269DD6" w:rsidR="008F43AA" w:rsidRDefault="008F43AA" w:rsidP="00830081">
      <w:pPr>
        <w:pStyle w:val="Rubrik3"/>
      </w:pPr>
      <w:bookmarkStart w:id="150" w:name="_Toc49764342"/>
      <w:r>
        <w:t>Block Statement</w:t>
      </w:r>
      <w:bookmarkEnd w:id="150"/>
    </w:p>
    <w:p w14:paraId="00836A31" w14:textId="438E8691" w:rsidR="002C67F5" w:rsidRDefault="004D298F" w:rsidP="004D298F">
      <w:r>
        <w:t>A statement can be a</w:t>
      </w:r>
      <w:r w:rsidR="00BC3E13">
        <w:t>n</w:t>
      </w:r>
      <w:r>
        <w:t xml:space="preserve"> </w:t>
      </w:r>
      <w:r w:rsidR="00BC3E13">
        <w:t xml:space="preserve">optional </w:t>
      </w:r>
      <w:r>
        <w:t>sequence of statements enclosed in brackets.</w:t>
      </w:r>
      <w:r w:rsidR="00BC3E13">
        <w:t xml:space="preserve"> The</w:t>
      </w:r>
      <w:r w:rsidR="0096093F">
        <w:t xml:space="preserve"> sequence is parsed with a new symbol table.</w:t>
      </w:r>
    </w:p>
    <w:p w14:paraId="4DCD3ED8" w14:textId="50700BD5" w:rsidR="00FC1185" w:rsidRDefault="00FC1185" w:rsidP="004D298F">
      <w:r>
        <w:t>The block statement simple, a block is just a list of statements surrounded by brackets. Since a two variables with the same name can be defined in different blocks, we push the symbol table before the statement list.</w:t>
      </w:r>
    </w:p>
    <w:p w14:paraId="4ED96916" w14:textId="266F6F63" w:rsidR="002C67F5" w:rsidRDefault="002C67F5" w:rsidP="002C67F5">
      <w:pPr>
        <w:pStyle w:val="CodeHeader"/>
      </w:pPr>
      <w:r>
        <w:t>MainParser.cs</w:t>
      </w:r>
    </w:p>
    <w:p w14:paraId="26E6E008" w14:textId="77777777" w:rsidR="002C67F5" w:rsidRDefault="002C67F5" w:rsidP="002C67F5">
      <w:pPr>
        <w:pStyle w:val="Code"/>
        <w:rPr>
          <w:highlight w:val="white"/>
          <w:lang w:val="sv-SE"/>
        </w:rPr>
      </w:pPr>
      <w:r>
        <w:rPr>
          <w:highlight w:val="white"/>
          <w:lang w:val="sv-SE"/>
        </w:rPr>
        <w:t>closed_statement:</w:t>
      </w:r>
    </w:p>
    <w:p w14:paraId="16921476" w14:textId="00DBF2E9" w:rsidR="002C67F5" w:rsidRDefault="002C67F5" w:rsidP="002C67F5">
      <w:pPr>
        <w:pStyle w:val="Code"/>
        <w:rPr>
          <w:highlight w:val="white"/>
          <w:lang w:val="sv-SE"/>
        </w:rPr>
      </w:pPr>
      <w:r>
        <w:rPr>
          <w:highlight w:val="white"/>
          <w:lang w:val="sv-SE"/>
        </w:rPr>
        <w:t xml:space="preserve">    LEFT_BLOCK {</w:t>
      </w:r>
    </w:p>
    <w:p w14:paraId="7D27AC42" w14:textId="77777777" w:rsidR="002C67F5" w:rsidRDefault="002C67F5" w:rsidP="002C67F5">
      <w:pPr>
        <w:pStyle w:val="Code"/>
        <w:rPr>
          <w:highlight w:val="white"/>
          <w:lang w:val="sv-SE"/>
        </w:rPr>
      </w:pPr>
      <w:r>
        <w:rPr>
          <w:highlight w:val="white"/>
          <w:lang w:val="sv-SE"/>
        </w:rPr>
        <w:t xml:space="preserve">      SymbolTable.CurrentTable =</w:t>
      </w:r>
    </w:p>
    <w:p w14:paraId="7608656C" w14:textId="77777777" w:rsidR="002C67F5" w:rsidRDefault="002C67F5" w:rsidP="002C67F5">
      <w:pPr>
        <w:pStyle w:val="Code"/>
        <w:rPr>
          <w:highlight w:val="white"/>
          <w:lang w:val="sv-SE"/>
        </w:rPr>
      </w:pPr>
      <w:r>
        <w:rPr>
          <w:highlight w:val="white"/>
          <w:lang w:val="sv-SE"/>
        </w:rPr>
        <w:t xml:space="preserve">        new SymbolTable(SymbolTable.CurrentTable, Scope.Block);</w:t>
      </w:r>
    </w:p>
    <w:p w14:paraId="3B27CD68" w14:textId="77777777" w:rsidR="002C67F5" w:rsidRDefault="002C67F5" w:rsidP="002C67F5">
      <w:pPr>
        <w:pStyle w:val="Code"/>
        <w:rPr>
          <w:highlight w:val="white"/>
          <w:lang w:val="sv-SE"/>
        </w:rPr>
      </w:pPr>
      <w:r>
        <w:rPr>
          <w:highlight w:val="white"/>
          <w:lang w:val="sv-SE"/>
        </w:rPr>
        <w:t xml:space="preserve">    }</w:t>
      </w:r>
    </w:p>
    <w:p w14:paraId="00FFDB4A" w14:textId="77777777" w:rsidR="002C67F5" w:rsidRDefault="002C67F5" w:rsidP="002C67F5">
      <w:pPr>
        <w:pStyle w:val="Code"/>
        <w:rPr>
          <w:highlight w:val="white"/>
          <w:lang w:val="sv-SE"/>
        </w:rPr>
      </w:pPr>
      <w:r>
        <w:rPr>
          <w:highlight w:val="white"/>
          <w:lang w:val="sv-SE"/>
        </w:rPr>
        <w:t xml:space="preserve">    optional_statement_list RIGHT_BLOCK {</w:t>
      </w:r>
    </w:p>
    <w:p w14:paraId="728C4473" w14:textId="77777777" w:rsidR="002C67F5" w:rsidRDefault="002C67F5" w:rsidP="002C67F5">
      <w:pPr>
        <w:pStyle w:val="Code"/>
        <w:rPr>
          <w:highlight w:val="white"/>
          <w:lang w:val="sv-SE"/>
        </w:rPr>
      </w:pPr>
      <w:r>
        <w:rPr>
          <w:highlight w:val="white"/>
          <w:lang w:val="sv-SE"/>
        </w:rPr>
        <w:t xml:space="preserve">      SymbolTable.CurrentTable =</w:t>
      </w:r>
    </w:p>
    <w:p w14:paraId="0A2AF42E" w14:textId="77777777" w:rsidR="002C67F5" w:rsidRDefault="002C67F5" w:rsidP="002C67F5">
      <w:pPr>
        <w:pStyle w:val="Code"/>
        <w:rPr>
          <w:highlight w:val="white"/>
          <w:lang w:val="sv-SE"/>
        </w:rPr>
      </w:pPr>
      <w:r>
        <w:rPr>
          <w:highlight w:val="white"/>
          <w:lang w:val="sv-SE"/>
        </w:rPr>
        <w:t xml:space="preserve">        SymbolTable.CurrentTable.ParentTable;</w:t>
      </w:r>
    </w:p>
    <w:p w14:paraId="2CE6463B" w14:textId="77777777" w:rsidR="002C67F5" w:rsidRDefault="002C67F5" w:rsidP="002C67F5">
      <w:pPr>
        <w:pStyle w:val="Code"/>
        <w:rPr>
          <w:highlight w:val="white"/>
          <w:lang w:val="sv-SE"/>
        </w:rPr>
      </w:pPr>
      <w:r>
        <w:rPr>
          <w:highlight w:val="white"/>
          <w:lang w:val="sv-SE"/>
        </w:rPr>
        <w:t xml:space="preserve">      $$ = $3;</w:t>
      </w:r>
    </w:p>
    <w:p w14:paraId="279A7C8A" w14:textId="19F79A2E" w:rsidR="002C67F5" w:rsidRDefault="002C67F5" w:rsidP="002C67F5">
      <w:pPr>
        <w:pStyle w:val="Code"/>
        <w:rPr>
          <w:highlight w:val="white"/>
          <w:lang w:val="sv-SE"/>
        </w:rPr>
      </w:pPr>
      <w:r>
        <w:rPr>
          <w:highlight w:val="white"/>
          <w:lang w:val="sv-SE"/>
        </w:rPr>
        <w:t xml:space="preserve">    }</w:t>
      </w:r>
    </w:p>
    <w:p w14:paraId="6E4A773E" w14:textId="4CBA96E6" w:rsidR="003D1818" w:rsidRDefault="003D1818" w:rsidP="00446108">
      <w:pPr>
        <w:rPr>
          <w:highlight w:val="white"/>
        </w:rPr>
      </w:pPr>
      <w:r>
        <w:rPr>
          <w:highlight w:val="white"/>
        </w:rPr>
        <w:t>In case of a</w:t>
      </w:r>
      <w:r w:rsidR="002E523A">
        <w:rPr>
          <w:highlight w:val="white"/>
        </w:rPr>
        <w:t>n</w:t>
      </w:r>
      <w:r>
        <w:rPr>
          <w:highlight w:val="white"/>
        </w:rPr>
        <w:t xml:space="preserve"> </w:t>
      </w:r>
      <w:r w:rsidR="00446108">
        <w:rPr>
          <w:highlight w:val="white"/>
        </w:rPr>
        <w:t>empty statement list, we return a statement with an empty code list</w:t>
      </w:r>
      <w:r w:rsidR="001B2758">
        <w:rPr>
          <w:highlight w:val="white"/>
        </w:rPr>
        <w:t xml:space="preserve"> and an empty next set.</w:t>
      </w:r>
    </w:p>
    <w:p w14:paraId="1F98C182" w14:textId="4C6F8B93" w:rsidR="00FA0ED1" w:rsidRPr="00FA0ED1" w:rsidRDefault="00FA0ED1" w:rsidP="00FA0ED1">
      <w:pPr>
        <w:pStyle w:val="Code"/>
        <w:rPr>
          <w:highlight w:val="white"/>
        </w:rPr>
      </w:pPr>
      <w:r w:rsidRPr="00FA0ED1">
        <w:rPr>
          <w:highlight w:val="white"/>
        </w:rPr>
        <w:t>optional_statement_list:</w:t>
      </w:r>
    </w:p>
    <w:p w14:paraId="42445525" w14:textId="77777777" w:rsidR="00FA0ED1" w:rsidRPr="00FA0ED1" w:rsidRDefault="00FA0ED1" w:rsidP="00FA0ED1">
      <w:pPr>
        <w:pStyle w:val="Code"/>
        <w:rPr>
          <w:highlight w:val="white"/>
        </w:rPr>
      </w:pPr>
      <w:r w:rsidRPr="00FA0ED1">
        <w:rPr>
          <w:highlight w:val="white"/>
        </w:rPr>
        <w:t xml:space="preserve">    /* Empty */ {</w:t>
      </w:r>
    </w:p>
    <w:p w14:paraId="1DEDCDD0" w14:textId="77777777" w:rsidR="001B2758" w:rsidRDefault="001B2758" w:rsidP="001B2758">
      <w:pPr>
        <w:pStyle w:val="Code"/>
        <w:rPr>
          <w:highlight w:val="white"/>
          <w:lang w:val="sv-SE"/>
        </w:rPr>
      </w:pPr>
      <w:r>
        <w:rPr>
          <w:highlight w:val="white"/>
          <w:lang w:val="sv-SE"/>
        </w:rPr>
        <w:t xml:space="preserve">      $$ = new Statement(new List&lt;MiddleCode&gt;(),</w:t>
      </w:r>
    </w:p>
    <w:p w14:paraId="46FD6394" w14:textId="77777777" w:rsidR="001B2758" w:rsidRDefault="001B2758" w:rsidP="001B2758">
      <w:pPr>
        <w:pStyle w:val="Code"/>
        <w:rPr>
          <w:highlight w:val="white"/>
          <w:lang w:val="sv-SE"/>
        </w:rPr>
      </w:pPr>
      <w:r>
        <w:rPr>
          <w:highlight w:val="white"/>
          <w:lang w:val="sv-SE"/>
        </w:rPr>
        <w:t xml:space="preserve">                         new HashSet&lt;MiddleCode&gt;());</w:t>
      </w:r>
    </w:p>
    <w:p w14:paraId="7192CFA9" w14:textId="77777777" w:rsidR="00FA0ED1" w:rsidRPr="00FA0ED1" w:rsidRDefault="00FA0ED1" w:rsidP="00FA0ED1">
      <w:pPr>
        <w:pStyle w:val="Code"/>
        <w:rPr>
          <w:highlight w:val="white"/>
        </w:rPr>
      </w:pPr>
      <w:r w:rsidRPr="00FA0ED1">
        <w:rPr>
          <w:highlight w:val="white"/>
        </w:rPr>
        <w:t xml:space="preserve">    }</w:t>
      </w:r>
    </w:p>
    <w:p w14:paraId="4546E943" w14:textId="0C5114FE" w:rsidR="003D1818" w:rsidRPr="00FA0ED1" w:rsidRDefault="000F6244" w:rsidP="003D1818">
      <w:pPr>
        <w:rPr>
          <w:highlight w:val="white"/>
        </w:rPr>
      </w:pPr>
      <w:r>
        <w:rPr>
          <w:highlight w:val="white"/>
        </w:rPr>
        <w:t>In case of an non-em</w:t>
      </w:r>
      <w:r w:rsidR="00C858AA">
        <w:rPr>
          <w:highlight w:val="white"/>
        </w:rPr>
        <w:t>pt</w:t>
      </w:r>
      <w:r>
        <w:rPr>
          <w:highlight w:val="white"/>
        </w:rPr>
        <w:t>y statement list, w</w:t>
      </w:r>
      <w:r w:rsidR="003D1818">
        <w:rPr>
          <w:highlight w:val="white"/>
        </w:rPr>
        <w:t xml:space="preserve">e add the code list of the statements of the statement list. For each statement in the list, except the last statement, we backpatch the next set to the beginning of the code list of the next set. The result is a statement with </w:t>
      </w:r>
      <w:r w:rsidR="001B2758">
        <w:rPr>
          <w:highlight w:val="white"/>
        </w:rPr>
        <w:t xml:space="preserve">the total middle code list and the next set </w:t>
      </w:r>
      <w:r w:rsidR="005331C9">
        <w:rPr>
          <w:highlight w:val="white"/>
        </w:rPr>
        <w:t>of the last statement.</w:t>
      </w:r>
    </w:p>
    <w:p w14:paraId="28358925" w14:textId="77777777" w:rsidR="00FA0ED1" w:rsidRPr="00FA0ED1" w:rsidRDefault="00FA0ED1" w:rsidP="00FA0ED1">
      <w:pPr>
        <w:pStyle w:val="Code"/>
        <w:rPr>
          <w:highlight w:val="white"/>
        </w:rPr>
      </w:pPr>
      <w:r w:rsidRPr="00FA0ED1">
        <w:rPr>
          <w:highlight w:val="white"/>
        </w:rPr>
        <w:t xml:space="preserve">  | optional_statement_list statement {</w:t>
      </w:r>
    </w:p>
    <w:p w14:paraId="28DB28EF" w14:textId="77777777" w:rsidR="00FA0ED1" w:rsidRPr="00FA0ED1" w:rsidRDefault="00FA0ED1" w:rsidP="00FA0ED1">
      <w:pPr>
        <w:pStyle w:val="Code"/>
        <w:rPr>
          <w:highlight w:val="white"/>
        </w:rPr>
      </w:pPr>
      <w:r w:rsidRPr="00FA0ED1">
        <w:rPr>
          <w:highlight w:val="white"/>
        </w:rPr>
        <w:lastRenderedPageBreak/>
        <w:t xml:space="preserve">      MiddleCodeGenerator.Backpatch($1.NextSet, $2.CodeList);</w:t>
      </w:r>
    </w:p>
    <w:p w14:paraId="7ABE2027" w14:textId="77777777" w:rsidR="00FA0ED1" w:rsidRPr="00FA0ED1" w:rsidRDefault="00FA0ED1" w:rsidP="00FA0ED1">
      <w:pPr>
        <w:pStyle w:val="Code"/>
        <w:rPr>
          <w:highlight w:val="white"/>
        </w:rPr>
      </w:pPr>
      <w:r w:rsidRPr="00FA0ED1">
        <w:rPr>
          <w:highlight w:val="white"/>
        </w:rPr>
        <w:t xml:space="preserve">      List&lt;MiddleCode&gt; codeList = new List&lt;MiddleCode&gt;();</w:t>
      </w:r>
    </w:p>
    <w:p w14:paraId="6AE4755F" w14:textId="77777777" w:rsidR="00FA0ED1" w:rsidRPr="00FA0ED1" w:rsidRDefault="00FA0ED1" w:rsidP="00FA0ED1">
      <w:pPr>
        <w:pStyle w:val="Code"/>
        <w:rPr>
          <w:highlight w:val="white"/>
        </w:rPr>
      </w:pPr>
      <w:r w:rsidRPr="00FA0ED1">
        <w:rPr>
          <w:highlight w:val="white"/>
        </w:rPr>
        <w:t xml:space="preserve">      codeList.AddRange($1.CodeList);</w:t>
      </w:r>
    </w:p>
    <w:p w14:paraId="5977AB6E" w14:textId="77777777" w:rsidR="00FA0ED1" w:rsidRPr="00FA0ED1" w:rsidRDefault="00FA0ED1" w:rsidP="00FA0ED1">
      <w:pPr>
        <w:pStyle w:val="Code"/>
        <w:rPr>
          <w:highlight w:val="white"/>
        </w:rPr>
      </w:pPr>
      <w:r w:rsidRPr="00FA0ED1">
        <w:rPr>
          <w:highlight w:val="white"/>
        </w:rPr>
        <w:t xml:space="preserve">      codeList.AddRange($2.CodeList);</w:t>
      </w:r>
    </w:p>
    <w:p w14:paraId="5EF886C8" w14:textId="77777777" w:rsidR="00FA0ED1" w:rsidRPr="00FA0ED1" w:rsidRDefault="00FA0ED1" w:rsidP="00FA0ED1">
      <w:pPr>
        <w:pStyle w:val="Code"/>
        <w:rPr>
          <w:highlight w:val="white"/>
        </w:rPr>
      </w:pPr>
      <w:r w:rsidRPr="00FA0ED1">
        <w:rPr>
          <w:highlight w:val="white"/>
        </w:rPr>
        <w:t xml:space="preserve">      $$ = new Statement(codeList, $2.NextSet);</w:t>
      </w:r>
    </w:p>
    <w:p w14:paraId="7F578F1A" w14:textId="77777777" w:rsidR="00FA0ED1" w:rsidRPr="00FA0ED1" w:rsidRDefault="00FA0ED1" w:rsidP="00FA0ED1">
      <w:pPr>
        <w:pStyle w:val="Code"/>
        <w:rPr>
          <w:highlight w:val="white"/>
        </w:rPr>
      </w:pPr>
      <w:r w:rsidRPr="00FA0ED1">
        <w:rPr>
          <w:highlight w:val="white"/>
        </w:rPr>
        <w:t xml:space="preserve">    };</w:t>
      </w:r>
    </w:p>
    <w:p w14:paraId="1C10E2D0" w14:textId="77777777" w:rsidR="002C67F5" w:rsidRPr="004D298F" w:rsidRDefault="002C67F5" w:rsidP="002C67F5">
      <w:pPr>
        <w:pStyle w:val="Code"/>
      </w:pPr>
    </w:p>
    <w:p w14:paraId="25FA011E" w14:textId="1B3AE087" w:rsidR="008F43AA" w:rsidRDefault="00830081" w:rsidP="00830081">
      <w:pPr>
        <w:pStyle w:val="Rubrik3"/>
      </w:pPr>
      <w:bookmarkStart w:id="151" w:name="_Toc49764343"/>
      <w:r>
        <w:t>Declaration Statement</w:t>
      </w:r>
      <w:bookmarkEnd w:id="151"/>
    </w:p>
    <w:p w14:paraId="3CC455A3" w14:textId="09D80045" w:rsidR="008D0A0C" w:rsidRPr="008D0A0C" w:rsidRDefault="008D0A0C" w:rsidP="008D0A0C">
      <w:r>
        <w:t xml:space="preserve">A statement can be a declaration. We return a statement with the middle code list of the declaration. </w:t>
      </w:r>
      <w:r w:rsidR="001846D4">
        <w:t xml:space="preserve">The middle code list may hold code for </w:t>
      </w:r>
      <w:r w:rsidR="00F4217C">
        <w:t>initialization</w:t>
      </w:r>
      <w:r w:rsidR="001846D4">
        <w:t xml:space="preserve"> of variables or constants.</w:t>
      </w:r>
    </w:p>
    <w:p w14:paraId="583F5DD0" w14:textId="1EC673F1" w:rsidR="004D5DB0" w:rsidRDefault="00FB6AA4" w:rsidP="00FB6AA4">
      <w:pPr>
        <w:pStyle w:val="CodeHeader"/>
      </w:pPr>
      <w:r>
        <w:t>MainParser.cs</w:t>
      </w:r>
    </w:p>
    <w:p w14:paraId="03A46F95" w14:textId="77777777" w:rsidR="00FB6AA4" w:rsidRDefault="00FB6AA4" w:rsidP="00FB6AA4">
      <w:pPr>
        <w:pStyle w:val="Code"/>
        <w:rPr>
          <w:highlight w:val="white"/>
          <w:lang w:val="sv-SE"/>
        </w:rPr>
      </w:pPr>
      <w:r>
        <w:rPr>
          <w:highlight w:val="white"/>
          <w:lang w:val="sv-SE"/>
        </w:rPr>
        <w:t>closed_statement:</w:t>
      </w:r>
    </w:p>
    <w:p w14:paraId="6E2CDC04" w14:textId="4AC26127" w:rsidR="00FB6AA4" w:rsidRDefault="00FB6AA4" w:rsidP="00FB6AA4">
      <w:pPr>
        <w:pStyle w:val="Code"/>
        <w:rPr>
          <w:highlight w:val="white"/>
          <w:lang w:val="sv-SE"/>
        </w:rPr>
      </w:pPr>
      <w:r>
        <w:rPr>
          <w:highlight w:val="white"/>
          <w:lang w:val="sv-SE"/>
        </w:rPr>
        <w:t xml:space="preserve">    declaration {</w:t>
      </w:r>
    </w:p>
    <w:p w14:paraId="4A016895" w14:textId="1E15E665" w:rsidR="00FB6AA4" w:rsidRDefault="00FB6AA4" w:rsidP="00FB6AA4">
      <w:pPr>
        <w:pStyle w:val="Code"/>
        <w:rPr>
          <w:highlight w:val="white"/>
          <w:lang w:val="sv-SE"/>
        </w:rPr>
      </w:pPr>
      <w:r>
        <w:rPr>
          <w:highlight w:val="white"/>
          <w:lang w:val="sv-SE"/>
        </w:rPr>
        <w:t xml:space="preserve">      $$ = new Statement($1);</w:t>
      </w:r>
    </w:p>
    <w:p w14:paraId="331601F5" w14:textId="77777777" w:rsidR="00FB6AA4" w:rsidRDefault="00FB6AA4" w:rsidP="00FB6AA4">
      <w:pPr>
        <w:pStyle w:val="Code"/>
        <w:rPr>
          <w:highlight w:val="white"/>
          <w:lang w:val="sv-SE"/>
        </w:rPr>
      </w:pPr>
      <w:r>
        <w:rPr>
          <w:highlight w:val="white"/>
          <w:lang w:val="sv-SE"/>
        </w:rPr>
        <w:t xml:space="preserve">    }</w:t>
      </w:r>
    </w:p>
    <w:p w14:paraId="0A738E58" w14:textId="77777777" w:rsidR="00017213" w:rsidRDefault="00017213" w:rsidP="00017213">
      <w:pPr>
        <w:pStyle w:val="Rubrik3"/>
        <w:tabs>
          <w:tab w:val="num" w:pos="360"/>
        </w:tabs>
      </w:pPr>
      <w:bookmarkStart w:id="152" w:name="_Toc49764344"/>
      <w:r>
        <w:t>Jump Register Statements</w:t>
      </w:r>
      <w:bookmarkEnd w:id="152"/>
    </w:p>
    <w:p w14:paraId="0E286EA8" w14:textId="77777777" w:rsidR="00017213" w:rsidRDefault="00017213" w:rsidP="00017213">
      <w:r>
        <w:t>When performing a call to a function which address is stored in a pointer variables we need to store the address in a register and jump to that register.</w:t>
      </w:r>
    </w:p>
    <w:p w14:paraId="4029EEB6" w14:textId="77777777" w:rsidR="00017213" w:rsidRDefault="00017213" w:rsidP="00017213">
      <w:pPr>
        <w:pStyle w:val="CodeHeader"/>
      </w:pPr>
      <w:r>
        <w:t>MainParser.gppg</w:t>
      </w:r>
    </w:p>
    <w:p w14:paraId="7D7578A4" w14:textId="77777777" w:rsidR="008F3C6A" w:rsidRPr="008F3C6A" w:rsidRDefault="008F3C6A" w:rsidP="008F3C6A">
      <w:pPr>
        <w:pStyle w:val="Code"/>
        <w:rPr>
          <w:highlight w:val="white"/>
        </w:rPr>
      </w:pPr>
      <w:r w:rsidRPr="008F3C6A">
        <w:rPr>
          <w:highlight w:val="white"/>
        </w:rPr>
        <w:t xml:space="preserve">  | JUMP_REGISTER LEFT_PARENTHESIS REGISTER_NAME RIGHT_PARENTHESIS SEMICOLON {</w:t>
      </w:r>
    </w:p>
    <w:p w14:paraId="1EA21814" w14:textId="77777777" w:rsidR="008F3C6A" w:rsidRPr="008F3C6A" w:rsidRDefault="008F3C6A" w:rsidP="008F3C6A">
      <w:pPr>
        <w:pStyle w:val="Code"/>
        <w:rPr>
          <w:highlight w:val="white"/>
        </w:rPr>
      </w:pPr>
      <w:r w:rsidRPr="008F3C6A">
        <w:rPr>
          <w:highlight w:val="white"/>
        </w:rPr>
        <w:t xml:space="preserve">      $$ = MiddleCodeGenerator.JumpRegisterStatement($3);</w:t>
      </w:r>
    </w:p>
    <w:p w14:paraId="4B826B57" w14:textId="77777777" w:rsidR="008F3C6A" w:rsidRPr="008F3C6A" w:rsidRDefault="008F3C6A" w:rsidP="008F3C6A">
      <w:pPr>
        <w:pStyle w:val="Code"/>
        <w:rPr>
          <w:highlight w:val="white"/>
        </w:rPr>
      </w:pPr>
      <w:r w:rsidRPr="008F3C6A">
        <w:rPr>
          <w:highlight w:val="white"/>
        </w:rPr>
        <w:t xml:space="preserve">    }</w:t>
      </w:r>
    </w:p>
    <w:p w14:paraId="75FA7903" w14:textId="73C38DF9" w:rsidR="00017213" w:rsidRPr="00B9668A" w:rsidRDefault="00B9668A" w:rsidP="00B9668A">
      <w:pPr>
        <w:pStyle w:val="CodeHeader"/>
      </w:pPr>
      <w:r>
        <w:rPr>
          <w:highlight w:val="white"/>
          <w:lang w:val="sv-SE"/>
        </w:rPr>
        <w:t>MiddleCodeGenerator</w:t>
      </w:r>
      <w:r>
        <w:rPr>
          <w:lang w:val="sv-SE"/>
        </w:rPr>
        <w:t>.cs</w:t>
      </w:r>
    </w:p>
    <w:p w14:paraId="32A23815" w14:textId="77777777" w:rsidR="008F3C6A" w:rsidRPr="008F3C6A" w:rsidRDefault="008F3C6A" w:rsidP="008F3C6A">
      <w:pPr>
        <w:pStyle w:val="Code"/>
        <w:rPr>
          <w:highlight w:val="white"/>
        </w:rPr>
      </w:pPr>
      <w:r w:rsidRPr="008F3C6A">
        <w:rPr>
          <w:highlight w:val="white"/>
        </w:rPr>
        <w:t xml:space="preserve">    public static Statement JumpRegisterStatement(Register register) {</w:t>
      </w:r>
    </w:p>
    <w:p w14:paraId="144E47BC" w14:textId="77777777" w:rsidR="008F3C6A" w:rsidRPr="008F3C6A" w:rsidRDefault="008F3C6A" w:rsidP="008F3C6A">
      <w:pPr>
        <w:pStyle w:val="Code"/>
        <w:rPr>
          <w:highlight w:val="white"/>
        </w:rPr>
      </w:pPr>
      <w:r w:rsidRPr="008F3C6A">
        <w:rPr>
          <w:highlight w:val="white"/>
        </w:rPr>
        <w:t xml:space="preserve">      List&lt;MiddleCode&gt; codeList = new List&lt;MiddleCode&gt;();</w:t>
      </w:r>
    </w:p>
    <w:p w14:paraId="1A22C36D" w14:textId="77777777" w:rsidR="008F3C6A" w:rsidRPr="008F3C6A" w:rsidRDefault="008F3C6A" w:rsidP="008F3C6A">
      <w:pPr>
        <w:pStyle w:val="Code"/>
        <w:rPr>
          <w:highlight w:val="white"/>
        </w:rPr>
      </w:pPr>
      <w:r w:rsidRPr="008F3C6A">
        <w:rPr>
          <w:highlight w:val="white"/>
        </w:rPr>
        <w:t xml:space="preserve">      AddMiddleCode(codeList, MiddleOperator.JumpRegister, register);</w:t>
      </w:r>
    </w:p>
    <w:p w14:paraId="42AFF50E" w14:textId="77777777" w:rsidR="008F3C6A" w:rsidRPr="008F3C6A" w:rsidRDefault="008F3C6A" w:rsidP="008F3C6A">
      <w:pPr>
        <w:pStyle w:val="Code"/>
        <w:rPr>
          <w:highlight w:val="white"/>
        </w:rPr>
      </w:pPr>
      <w:r w:rsidRPr="008F3C6A">
        <w:rPr>
          <w:highlight w:val="white"/>
        </w:rPr>
        <w:t xml:space="preserve">      return (new Statement(codeList));</w:t>
      </w:r>
    </w:p>
    <w:p w14:paraId="7358E65C" w14:textId="77777777" w:rsidR="008F3C6A" w:rsidRPr="008F3C6A" w:rsidRDefault="008F3C6A" w:rsidP="008F3C6A">
      <w:pPr>
        <w:pStyle w:val="Code"/>
        <w:rPr>
          <w:highlight w:val="white"/>
        </w:rPr>
      </w:pPr>
      <w:r w:rsidRPr="008F3C6A">
        <w:rPr>
          <w:highlight w:val="white"/>
        </w:rPr>
        <w:t xml:space="preserve">    }</w:t>
      </w:r>
    </w:p>
    <w:p w14:paraId="15917951" w14:textId="77777777" w:rsidR="00C36B35" w:rsidRDefault="00C36B35" w:rsidP="00C36B35">
      <w:pPr>
        <w:pStyle w:val="Rubrik3"/>
        <w:numPr>
          <w:ilvl w:val="2"/>
          <w:numId w:val="151"/>
        </w:numPr>
      </w:pPr>
      <w:bookmarkStart w:id="153" w:name="_Toc49764345"/>
      <w:r>
        <w:t>Interrupt Statements</w:t>
      </w:r>
      <w:bookmarkEnd w:id="153"/>
    </w:p>
    <w:p w14:paraId="08E7D160" w14:textId="77777777" w:rsidR="00C36B35" w:rsidRDefault="00C36B35" w:rsidP="00C36B35">
      <w:r>
        <w:t>When making system calls, an interrupt occurs. The operand is an integral value of short size (1 byte).</w:t>
      </w:r>
    </w:p>
    <w:p w14:paraId="40580526" w14:textId="77777777" w:rsidR="00C36B35" w:rsidRDefault="00C36B35" w:rsidP="00C36B35">
      <w:pPr>
        <w:pStyle w:val="CodeHeader"/>
      </w:pPr>
      <w:r>
        <w:t>MainParser.gppg</w:t>
      </w:r>
    </w:p>
    <w:p w14:paraId="0BCA6244" w14:textId="77777777" w:rsidR="00C36B35" w:rsidRPr="00E077FB" w:rsidRDefault="00C36B35" w:rsidP="00C36B35">
      <w:pPr>
        <w:pStyle w:val="Code"/>
        <w:rPr>
          <w:highlight w:val="white"/>
        </w:rPr>
      </w:pPr>
      <w:r w:rsidRPr="00E077FB">
        <w:rPr>
          <w:highlight w:val="white"/>
        </w:rPr>
        <w:t xml:space="preserve">  | INTERRUPT LEFT_PARENTHESIS constant_integral_expression RIGHT_PARENTHESIS</w:t>
      </w:r>
    </w:p>
    <w:p w14:paraId="6E288DE9" w14:textId="77777777" w:rsidR="00C36B35" w:rsidRPr="00E077FB" w:rsidRDefault="00C36B35" w:rsidP="00C36B35">
      <w:pPr>
        <w:pStyle w:val="Code"/>
        <w:rPr>
          <w:highlight w:val="white"/>
        </w:rPr>
      </w:pPr>
      <w:r w:rsidRPr="00E077FB">
        <w:rPr>
          <w:highlight w:val="white"/>
        </w:rPr>
        <w:t xml:space="preserve">    SEMICOLON {</w:t>
      </w:r>
    </w:p>
    <w:p w14:paraId="24D9213A" w14:textId="77777777" w:rsidR="00C36B35" w:rsidRPr="00E077FB" w:rsidRDefault="00C36B35" w:rsidP="00C36B35">
      <w:pPr>
        <w:pStyle w:val="Code"/>
        <w:rPr>
          <w:highlight w:val="white"/>
        </w:rPr>
      </w:pPr>
      <w:r w:rsidRPr="00E077FB">
        <w:rPr>
          <w:highlight w:val="white"/>
        </w:rPr>
        <w:t xml:space="preserve">      $$ = MiddleCodeGenerator.InterruptStatement($3);</w:t>
      </w:r>
    </w:p>
    <w:p w14:paraId="38DC7208" w14:textId="77777777" w:rsidR="00C36B35" w:rsidRPr="00E077FB" w:rsidRDefault="00C36B35" w:rsidP="00C36B35">
      <w:pPr>
        <w:pStyle w:val="Code"/>
        <w:rPr>
          <w:highlight w:val="white"/>
        </w:rPr>
      </w:pPr>
      <w:r w:rsidRPr="00E077FB">
        <w:rPr>
          <w:highlight w:val="white"/>
        </w:rPr>
        <w:t xml:space="preserve">    }</w:t>
      </w:r>
    </w:p>
    <w:p w14:paraId="1A3D8D7C" w14:textId="77777777" w:rsidR="00B9668A" w:rsidRPr="00B9668A" w:rsidRDefault="00B9668A" w:rsidP="00B9668A">
      <w:pPr>
        <w:pStyle w:val="CodeHeader"/>
      </w:pPr>
      <w:r>
        <w:rPr>
          <w:highlight w:val="white"/>
          <w:lang w:val="sv-SE"/>
        </w:rPr>
        <w:t>MiddleCodeGenerator</w:t>
      </w:r>
      <w:r>
        <w:rPr>
          <w:lang w:val="sv-SE"/>
        </w:rPr>
        <w:t>.cs</w:t>
      </w:r>
    </w:p>
    <w:p w14:paraId="76D87FBD" w14:textId="77777777" w:rsidR="00C36B35" w:rsidRPr="00E077FB" w:rsidRDefault="00C36B35" w:rsidP="00C36B35">
      <w:pPr>
        <w:pStyle w:val="Code"/>
        <w:rPr>
          <w:highlight w:val="white"/>
        </w:rPr>
      </w:pPr>
      <w:r w:rsidRPr="00E077FB">
        <w:rPr>
          <w:highlight w:val="white"/>
        </w:rPr>
        <w:t xml:space="preserve">    public static Statement InterruptStatement(Expression expression) {</w:t>
      </w:r>
    </w:p>
    <w:p w14:paraId="6AA97004" w14:textId="77777777" w:rsidR="00C36B35" w:rsidRPr="00E077FB" w:rsidRDefault="00C36B35" w:rsidP="00C36B35">
      <w:pPr>
        <w:pStyle w:val="Code"/>
        <w:rPr>
          <w:highlight w:val="white"/>
        </w:rPr>
      </w:pPr>
      <w:r w:rsidRPr="00E077FB">
        <w:rPr>
          <w:highlight w:val="white"/>
        </w:rPr>
        <w:t xml:space="preserve">      List&lt;MiddleCode&gt; codeList = new List&lt;MiddleCode&gt;();</w:t>
      </w:r>
    </w:p>
    <w:p w14:paraId="013B3B20" w14:textId="77777777" w:rsidR="00C36B35" w:rsidRDefault="00C36B35" w:rsidP="00C36B35">
      <w:pPr>
        <w:pStyle w:val="Code"/>
        <w:rPr>
          <w:highlight w:val="white"/>
        </w:rPr>
      </w:pPr>
      <w:r w:rsidRPr="00E077FB">
        <w:rPr>
          <w:highlight w:val="white"/>
        </w:rPr>
        <w:t xml:space="preserve">      AddMiddleCode(codeList, MiddleOperator.Interrupt,</w:t>
      </w:r>
    </w:p>
    <w:p w14:paraId="5857DCCB" w14:textId="77777777" w:rsidR="00C36B35" w:rsidRPr="00E077FB" w:rsidRDefault="00C36B35" w:rsidP="00C36B35">
      <w:pPr>
        <w:pStyle w:val="Code"/>
        <w:rPr>
          <w:highlight w:val="white"/>
        </w:rPr>
      </w:pPr>
      <w:r>
        <w:rPr>
          <w:highlight w:val="white"/>
        </w:rPr>
        <w:t xml:space="preserve">                   </w:t>
      </w:r>
      <w:r w:rsidRPr="00E077FB">
        <w:rPr>
          <w:highlight w:val="white"/>
        </w:rPr>
        <w:t xml:space="preserve"> expression.Symbol.Value);</w:t>
      </w:r>
    </w:p>
    <w:p w14:paraId="3DBE2AFE" w14:textId="77777777" w:rsidR="00C36B35" w:rsidRPr="00E077FB" w:rsidRDefault="00C36B35" w:rsidP="00C36B35">
      <w:pPr>
        <w:pStyle w:val="Code"/>
        <w:rPr>
          <w:highlight w:val="white"/>
        </w:rPr>
      </w:pPr>
      <w:r w:rsidRPr="00E077FB">
        <w:rPr>
          <w:highlight w:val="white"/>
        </w:rPr>
        <w:t xml:space="preserve">      return (new Statement(codeList));</w:t>
      </w:r>
    </w:p>
    <w:p w14:paraId="2AE99C9C" w14:textId="77777777" w:rsidR="00C36B35" w:rsidRDefault="00C36B35" w:rsidP="00C36B35">
      <w:pPr>
        <w:pStyle w:val="Code"/>
      </w:pPr>
      <w:r w:rsidRPr="00C36B35">
        <w:rPr>
          <w:highlight w:val="white"/>
        </w:rPr>
        <w:t xml:space="preserve">    }</w:t>
      </w:r>
    </w:p>
    <w:p w14:paraId="6BE5E668" w14:textId="50BD2226" w:rsidR="00C36B35" w:rsidRDefault="00C36B35" w:rsidP="00C36B35">
      <w:pPr>
        <w:pStyle w:val="Rubrik3"/>
        <w:numPr>
          <w:ilvl w:val="2"/>
          <w:numId w:val="152"/>
        </w:numPr>
      </w:pPr>
      <w:r w:rsidRPr="00C36B35">
        <w:t xml:space="preserve"> </w:t>
      </w:r>
      <w:bookmarkStart w:id="154" w:name="_Toc49764346"/>
      <w:r>
        <w:t>System Call Statements</w:t>
      </w:r>
      <w:bookmarkEnd w:id="154"/>
    </w:p>
    <w:p w14:paraId="4327418D" w14:textId="77777777" w:rsidR="00876CC7" w:rsidRDefault="00876CC7" w:rsidP="00C36B35">
      <w:r>
        <w:t>System calls for Linux.</w:t>
      </w:r>
    </w:p>
    <w:p w14:paraId="3D5BBF3B" w14:textId="77777777" w:rsidR="00C36B35" w:rsidRDefault="00C36B35" w:rsidP="00C36B35">
      <w:pPr>
        <w:pStyle w:val="CodeHeader"/>
      </w:pPr>
      <w:r>
        <w:t>MainParser.gppg</w:t>
      </w:r>
    </w:p>
    <w:p w14:paraId="2FE83F82" w14:textId="77777777" w:rsidR="00C36B35" w:rsidRDefault="00C36B35" w:rsidP="00C36B35">
      <w:pPr>
        <w:pStyle w:val="Code"/>
        <w:rPr>
          <w:highlight w:val="white"/>
          <w:lang w:val="sv-SE"/>
        </w:rPr>
      </w:pPr>
      <w:r>
        <w:rPr>
          <w:highlight w:val="white"/>
          <w:lang w:val="sv-SE"/>
        </w:rPr>
        <w:lastRenderedPageBreak/>
        <w:t xml:space="preserve">  | SYSCALL LEFT_PARENTHESIS RIGHT_PARENTHESIS SEMICOLON {</w:t>
      </w:r>
    </w:p>
    <w:p w14:paraId="7BD934C4" w14:textId="77777777" w:rsidR="00C36B35" w:rsidRDefault="00C36B35" w:rsidP="00C36B35">
      <w:pPr>
        <w:pStyle w:val="Code"/>
        <w:rPr>
          <w:highlight w:val="white"/>
          <w:lang w:val="sv-SE"/>
        </w:rPr>
      </w:pPr>
      <w:r>
        <w:rPr>
          <w:highlight w:val="white"/>
          <w:lang w:val="sv-SE"/>
        </w:rPr>
        <w:t xml:space="preserve">      $$ = MiddleCodeGenerator.SyscallStatement();</w:t>
      </w:r>
    </w:p>
    <w:p w14:paraId="56CA3B89" w14:textId="77777777" w:rsidR="00C36B35" w:rsidRDefault="00C36B35" w:rsidP="00C36B35">
      <w:pPr>
        <w:pStyle w:val="Code"/>
        <w:rPr>
          <w:highlight w:val="white"/>
          <w:lang w:val="sv-SE"/>
        </w:rPr>
      </w:pPr>
      <w:r>
        <w:rPr>
          <w:highlight w:val="white"/>
          <w:lang w:val="sv-SE"/>
        </w:rPr>
        <w:t xml:space="preserve">    };</w:t>
      </w:r>
    </w:p>
    <w:p w14:paraId="466986C4" w14:textId="77777777" w:rsidR="00B9668A" w:rsidRPr="00B9668A" w:rsidRDefault="00B9668A" w:rsidP="00B9668A">
      <w:pPr>
        <w:pStyle w:val="CodeHeader"/>
      </w:pPr>
      <w:r>
        <w:rPr>
          <w:highlight w:val="white"/>
          <w:lang w:val="sv-SE"/>
        </w:rPr>
        <w:t>MiddleCodeGenerator</w:t>
      </w:r>
      <w:r>
        <w:rPr>
          <w:lang w:val="sv-SE"/>
        </w:rPr>
        <w:t>.cs</w:t>
      </w:r>
    </w:p>
    <w:p w14:paraId="7CF2DA4C" w14:textId="77777777" w:rsidR="001C76A8" w:rsidRPr="001C76A8" w:rsidRDefault="001C76A8" w:rsidP="001C76A8">
      <w:pPr>
        <w:pStyle w:val="Code"/>
        <w:rPr>
          <w:highlight w:val="white"/>
        </w:rPr>
      </w:pPr>
      <w:r w:rsidRPr="001C76A8">
        <w:rPr>
          <w:highlight w:val="white"/>
        </w:rPr>
        <w:t xml:space="preserve">    public static Statement SyscallStatement() {</w:t>
      </w:r>
    </w:p>
    <w:p w14:paraId="0BAD845B" w14:textId="77777777" w:rsidR="001C76A8" w:rsidRPr="001C76A8" w:rsidRDefault="001C76A8" w:rsidP="001C76A8">
      <w:pPr>
        <w:pStyle w:val="Code"/>
        <w:rPr>
          <w:highlight w:val="white"/>
        </w:rPr>
      </w:pPr>
      <w:r w:rsidRPr="001C76A8">
        <w:rPr>
          <w:highlight w:val="white"/>
        </w:rPr>
        <w:t xml:space="preserve">      List&lt;MiddleCode&gt; codeList = new List&lt;MiddleCode&gt;();</w:t>
      </w:r>
    </w:p>
    <w:p w14:paraId="1ABB5C85" w14:textId="77777777" w:rsidR="001C76A8" w:rsidRPr="001C76A8" w:rsidRDefault="001C76A8" w:rsidP="001C76A8">
      <w:pPr>
        <w:pStyle w:val="Code"/>
        <w:rPr>
          <w:highlight w:val="white"/>
        </w:rPr>
      </w:pPr>
      <w:r w:rsidRPr="001C76A8">
        <w:rPr>
          <w:highlight w:val="white"/>
        </w:rPr>
        <w:t xml:space="preserve">      AddMiddleCode(codeList, MiddleOperator.SysCall);</w:t>
      </w:r>
    </w:p>
    <w:p w14:paraId="20D91C68" w14:textId="77777777" w:rsidR="001C76A8" w:rsidRPr="001C76A8" w:rsidRDefault="001C76A8" w:rsidP="001C76A8">
      <w:pPr>
        <w:pStyle w:val="Code"/>
        <w:rPr>
          <w:highlight w:val="white"/>
        </w:rPr>
      </w:pPr>
      <w:r w:rsidRPr="001C76A8">
        <w:rPr>
          <w:highlight w:val="white"/>
        </w:rPr>
        <w:t xml:space="preserve">      return (new Statement(codeList));</w:t>
      </w:r>
    </w:p>
    <w:p w14:paraId="44237D33" w14:textId="77777777" w:rsidR="001C76A8" w:rsidRPr="001C76A8" w:rsidRDefault="001C76A8" w:rsidP="001C76A8">
      <w:pPr>
        <w:pStyle w:val="Code"/>
        <w:rPr>
          <w:highlight w:val="white"/>
        </w:rPr>
      </w:pPr>
      <w:r w:rsidRPr="001C76A8">
        <w:rPr>
          <w:highlight w:val="white"/>
        </w:rPr>
        <w:t xml:space="preserve">    }</w:t>
      </w:r>
    </w:p>
    <w:p w14:paraId="13696776" w14:textId="33D65715" w:rsidR="00895D52" w:rsidRPr="00895D52" w:rsidRDefault="00895D52" w:rsidP="00895D52">
      <w:pPr>
        <w:pStyle w:val="Rubrik2"/>
      </w:pPr>
      <w:bookmarkStart w:id="155" w:name="_Toc49764347"/>
      <w:r>
        <w:t>Expression</w:t>
      </w:r>
      <w:r w:rsidR="00FE4E0C">
        <w:t>s</w:t>
      </w:r>
      <w:bookmarkEnd w:id="155"/>
    </w:p>
    <w:p w14:paraId="298A0F95" w14:textId="4EBCD3E4" w:rsidR="007175D9" w:rsidRDefault="00456A00" w:rsidP="007175D9">
      <w:r>
        <w:t>The third part of the parser is the expressions.</w:t>
      </w:r>
      <w:r w:rsidR="001E1CBA">
        <w:t xml:space="preserve"> The </w:t>
      </w:r>
      <w:r w:rsidR="00373613">
        <w:t>idea</w:t>
      </w:r>
      <w:r w:rsidR="001E1CBA">
        <w:t xml:space="preserve"> is that we start with the expression of lowest </w:t>
      </w:r>
      <w:r w:rsidR="00073CA8">
        <w:t>precedence and</w:t>
      </w:r>
      <w:r w:rsidR="001E1CBA">
        <w:t xml:space="preserve"> add a new rule for each </w:t>
      </w:r>
      <w:r w:rsidR="00427B33">
        <w:t>p</w:t>
      </w:r>
      <w:r w:rsidR="001E1CBA">
        <w:t>recedence.</w:t>
      </w:r>
    </w:p>
    <w:p w14:paraId="6F10E708" w14:textId="77777777" w:rsidR="00A963C6" w:rsidRDefault="00A963C6" w:rsidP="00A963C6">
      <w:pPr>
        <w:pStyle w:val="CodeHeader"/>
        <w:rPr>
          <w:highlight w:val="white"/>
          <w:lang w:val="sv-SE"/>
        </w:rPr>
      </w:pPr>
      <w:r>
        <w:rPr>
          <w:highlight w:val="white"/>
          <w:lang w:val="sv-SE"/>
        </w:rPr>
        <w:t>MainParser.cs</w:t>
      </w:r>
    </w:p>
    <w:p w14:paraId="72321066" w14:textId="333ABA7C" w:rsidR="00A963C6" w:rsidRDefault="00A963C6" w:rsidP="00A963C6">
      <w:pPr>
        <w:pStyle w:val="Code"/>
        <w:rPr>
          <w:highlight w:val="white"/>
          <w:lang w:val="sv-SE"/>
        </w:rPr>
      </w:pPr>
      <w:r>
        <w:rPr>
          <w:highlight w:val="white"/>
          <w:lang w:val="sv-SE"/>
        </w:rPr>
        <w:t>optional_expression:</w:t>
      </w:r>
    </w:p>
    <w:p w14:paraId="05ABFF7C" w14:textId="77777777" w:rsidR="00A963C6" w:rsidRDefault="00A963C6" w:rsidP="00A963C6">
      <w:pPr>
        <w:pStyle w:val="Code"/>
        <w:rPr>
          <w:highlight w:val="white"/>
          <w:lang w:val="sv-SE"/>
        </w:rPr>
      </w:pPr>
      <w:r>
        <w:rPr>
          <w:highlight w:val="white"/>
          <w:lang w:val="sv-SE"/>
        </w:rPr>
        <w:t xml:space="preserve">    /* Empty */ { $$ = null; }</w:t>
      </w:r>
    </w:p>
    <w:p w14:paraId="3274F736" w14:textId="77777777" w:rsidR="00A963C6" w:rsidRDefault="00A963C6" w:rsidP="00A963C6">
      <w:pPr>
        <w:pStyle w:val="Code"/>
        <w:rPr>
          <w:highlight w:val="white"/>
          <w:lang w:val="sv-SE"/>
        </w:rPr>
      </w:pPr>
      <w:r>
        <w:rPr>
          <w:highlight w:val="white"/>
          <w:lang w:val="sv-SE"/>
        </w:rPr>
        <w:t xml:space="preserve">  | expression  { $$ = $1;   };</w:t>
      </w:r>
    </w:p>
    <w:p w14:paraId="4C3CB12D" w14:textId="2C06405C" w:rsidR="00A963C6" w:rsidRDefault="00A604FA" w:rsidP="00A604FA">
      <w:pPr>
        <w:rPr>
          <w:highlight w:val="white"/>
          <w:lang w:val="sv-SE"/>
        </w:rPr>
      </w:pPr>
      <w:r>
        <w:rPr>
          <w:highlight w:val="white"/>
          <w:lang w:val="sv-SE"/>
        </w:rPr>
        <w:t>An expression may be an assignment</w:t>
      </w:r>
      <w:r w:rsidR="00B02A39">
        <w:rPr>
          <w:highlight w:val="white"/>
          <w:lang w:val="sv-SE"/>
        </w:rPr>
        <w:t xml:space="preserve"> </w:t>
      </w:r>
      <w:r>
        <w:rPr>
          <w:highlight w:val="white"/>
          <w:lang w:val="sv-SE"/>
        </w:rPr>
        <w:t>expression or two expression</w:t>
      </w:r>
      <w:r w:rsidR="00322B02">
        <w:rPr>
          <w:highlight w:val="white"/>
          <w:lang w:val="sv-SE"/>
        </w:rPr>
        <w:t>s</w:t>
      </w:r>
      <w:r>
        <w:rPr>
          <w:highlight w:val="white"/>
          <w:lang w:val="sv-SE"/>
        </w:rPr>
        <w:t xml:space="preserve"> separated by a comma.</w:t>
      </w:r>
    </w:p>
    <w:p w14:paraId="4F65EE07" w14:textId="77777777" w:rsidR="00A963C6" w:rsidRDefault="00A963C6" w:rsidP="00A963C6">
      <w:pPr>
        <w:pStyle w:val="Code"/>
        <w:rPr>
          <w:highlight w:val="white"/>
          <w:lang w:val="sv-SE"/>
        </w:rPr>
      </w:pPr>
      <w:r>
        <w:rPr>
          <w:highlight w:val="white"/>
          <w:lang w:val="sv-SE"/>
        </w:rPr>
        <w:t>expression:</w:t>
      </w:r>
    </w:p>
    <w:p w14:paraId="146964DA" w14:textId="77777777" w:rsidR="00A963C6" w:rsidRDefault="00A963C6" w:rsidP="00A963C6">
      <w:pPr>
        <w:pStyle w:val="Code"/>
        <w:rPr>
          <w:highlight w:val="white"/>
          <w:lang w:val="sv-SE"/>
        </w:rPr>
      </w:pPr>
      <w:r>
        <w:rPr>
          <w:highlight w:val="white"/>
          <w:lang w:val="sv-SE"/>
        </w:rPr>
        <w:t xml:space="preserve">   assignment_expression {</w:t>
      </w:r>
    </w:p>
    <w:p w14:paraId="2A4EBEA9" w14:textId="77777777" w:rsidR="00A963C6" w:rsidRDefault="00A963C6" w:rsidP="00A963C6">
      <w:pPr>
        <w:pStyle w:val="Code"/>
        <w:rPr>
          <w:highlight w:val="white"/>
          <w:lang w:val="sv-SE"/>
        </w:rPr>
      </w:pPr>
      <w:r>
        <w:rPr>
          <w:highlight w:val="white"/>
          <w:lang w:val="sv-SE"/>
        </w:rPr>
        <w:t xml:space="preserve">      $$ = $1;</w:t>
      </w:r>
    </w:p>
    <w:p w14:paraId="29F52D77" w14:textId="77777777" w:rsidR="00A963C6" w:rsidRDefault="00A963C6" w:rsidP="00A963C6">
      <w:pPr>
        <w:pStyle w:val="Code"/>
        <w:rPr>
          <w:highlight w:val="white"/>
          <w:lang w:val="sv-SE"/>
        </w:rPr>
      </w:pPr>
      <w:r>
        <w:rPr>
          <w:highlight w:val="white"/>
          <w:lang w:val="sv-SE"/>
        </w:rPr>
        <w:t xml:space="preserve">    }</w:t>
      </w:r>
    </w:p>
    <w:p w14:paraId="3DDE006D" w14:textId="77777777" w:rsidR="00A963C6" w:rsidRDefault="00A963C6" w:rsidP="00A963C6">
      <w:pPr>
        <w:pStyle w:val="Code"/>
        <w:rPr>
          <w:highlight w:val="white"/>
          <w:lang w:val="sv-SE"/>
        </w:rPr>
      </w:pPr>
      <w:r>
        <w:rPr>
          <w:highlight w:val="white"/>
          <w:lang w:val="sv-SE"/>
        </w:rPr>
        <w:t xml:space="preserve">  | expression COMMA assignment_expression {</w:t>
      </w:r>
    </w:p>
    <w:p w14:paraId="08C33968" w14:textId="77777777" w:rsidR="00A963C6" w:rsidRDefault="00A963C6" w:rsidP="00A963C6">
      <w:pPr>
        <w:pStyle w:val="Code"/>
        <w:rPr>
          <w:highlight w:val="white"/>
          <w:lang w:val="sv-SE"/>
        </w:rPr>
      </w:pPr>
      <w:r>
        <w:rPr>
          <w:highlight w:val="white"/>
          <w:lang w:val="sv-SE"/>
        </w:rPr>
        <w:t xml:space="preserve">      $$ = MiddleCodeGenerator.CommaExpression($1, $3);</w:t>
      </w:r>
    </w:p>
    <w:p w14:paraId="447DFC29" w14:textId="3918B280" w:rsidR="00A963C6" w:rsidRDefault="00A963C6" w:rsidP="00A963C6">
      <w:pPr>
        <w:pStyle w:val="Code"/>
        <w:rPr>
          <w:highlight w:val="white"/>
          <w:lang w:val="sv-SE"/>
        </w:rPr>
      </w:pPr>
      <w:r>
        <w:rPr>
          <w:highlight w:val="white"/>
          <w:lang w:val="sv-SE"/>
        </w:rPr>
        <w:t xml:space="preserve">    };</w:t>
      </w:r>
    </w:p>
    <w:p w14:paraId="0384AE26" w14:textId="0B27967B" w:rsidR="00A47A97" w:rsidRDefault="00695330" w:rsidP="00A47A97">
      <w:pPr>
        <w:rPr>
          <w:highlight w:val="white"/>
          <w:lang w:val="sv-SE"/>
        </w:rPr>
      </w:pPr>
      <w:r>
        <w:rPr>
          <w:highlight w:val="white"/>
          <w:lang w:val="sv-SE"/>
        </w:rPr>
        <w:t xml:space="preserve">The value of a comma expression is the value of the right expression, </w:t>
      </w:r>
      <w:r w:rsidR="00AB7158">
        <w:rPr>
          <w:highlight w:val="white"/>
          <w:lang w:val="sv-SE"/>
        </w:rPr>
        <w:t>the value of the left expression is discarded. However, we keep the side effects of both the left and right expressions.</w:t>
      </w:r>
    </w:p>
    <w:p w14:paraId="303F7F45" w14:textId="670B5AC1" w:rsidR="00A963C6" w:rsidRDefault="00B32FC6" w:rsidP="00B32FC6">
      <w:pPr>
        <w:pStyle w:val="CodeHeader"/>
        <w:rPr>
          <w:highlight w:val="white"/>
          <w:lang w:val="sv-SE"/>
        </w:rPr>
      </w:pPr>
      <w:r>
        <w:rPr>
          <w:highlight w:val="white"/>
          <w:lang w:val="sv-SE"/>
        </w:rPr>
        <w:t>MiddleCodeGenerator.cs</w:t>
      </w:r>
    </w:p>
    <w:p w14:paraId="56B47C97" w14:textId="77777777" w:rsidR="00322B02" w:rsidRPr="00152085" w:rsidRDefault="00322B02" w:rsidP="00152085">
      <w:pPr>
        <w:pStyle w:val="Code"/>
        <w:rPr>
          <w:highlight w:val="white"/>
        </w:rPr>
      </w:pPr>
      <w:r w:rsidRPr="00152085">
        <w:rPr>
          <w:highlight w:val="white"/>
        </w:rPr>
        <w:t xml:space="preserve">    public static Expression CommaExpression(Expression leftExpression,</w:t>
      </w:r>
    </w:p>
    <w:p w14:paraId="651C9FDE" w14:textId="5693E970" w:rsidR="00322B02" w:rsidRPr="00152085" w:rsidRDefault="00322B02" w:rsidP="00152085">
      <w:pPr>
        <w:pStyle w:val="Code"/>
        <w:rPr>
          <w:highlight w:val="white"/>
        </w:rPr>
      </w:pPr>
      <w:r w:rsidRPr="00152085">
        <w:rPr>
          <w:highlight w:val="white"/>
        </w:rPr>
        <w:t xml:space="preserve">                                             Expression rightExpression) {</w:t>
      </w:r>
    </w:p>
    <w:p w14:paraId="162E00E3" w14:textId="77777777" w:rsidR="00322B02" w:rsidRPr="00152085" w:rsidRDefault="00322B02" w:rsidP="00152085">
      <w:pPr>
        <w:pStyle w:val="Code"/>
        <w:rPr>
          <w:highlight w:val="white"/>
        </w:rPr>
      </w:pPr>
      <w:r w:rsidRPr="00152085">
        <w:rPr>
          <w:highlight w:val="white"/>
        </w:rPr>
        <w:t xml:space="preserve">      List&lt;MiddleCode&gt; shortList = new List&lt;MiddleCode&gt;();</w:t>
      </w:r>
    </w:p>
    <w:p w14:paraId="7DE4B3E4" w14:textId="77777777" w:rsidR="00322B02" w:rsidRPr="00152085" w:rsidRDefault="00322B02" w:rsidP="00152085">
      <w:pPr>
        <w:pStyle w:val="Code"/>
        <w:rPr>
          <w:highlight w:val="white"/>
        </w:rPr>
      </w:pPr>
      <w:r w:rsidRPr="00152085">
        <w:rPr>
          <w:highlight w:val="white"/>
        </w:rPr>
        <w:t xml:space="preserve">      shortList.AddRange(leftExpression.ShortList);</w:t>
      </w:r>
    </w:p>
    <w:p w14:paraId="49D63135" w14:textId="77777777" w:rsidR="00322B02" w:rsidRPr="00152085" w:rsidRDefault="00322B02" w:rsidP="00152085">
      <w:pPr>
        <w:pStyle w:val="Code"/>
        <w:rPr>
          <w:highlight w:val="white"/>
        </w:rPr>
      </w:pPr>
      <w:r w:rsidRPr="00152085">
        <w:rPr>
          <w:highlight w:val="white"/>
        </w:rPr>
        <w:t xml:space="preserve">      shortList.AddRange(rightExpression.ShortList);</w:t>
      </w:r>
    </w:p>
    <w:p w14:paraId="392A9000" w14:textId="022CFCE9" w:rsidR="00322B02" w:rsidRPr="00152085" w:rsidRDefault="00695330" w:rsidP="009B2103">
      <w:pPr>
        <w:rPr>
          <w:highlight w:val="white"/>
        </w:rPr>
      </w:pPr>
      <w:r>
        <w:rPr>
          <w:highlight w:val="white"/>
        </w:rPr>
        <w:t xml:space="preserve">Note that we add the short list of the left expression to the middle code list. The reason for this is that </w:t>
      </w:r>
      <w:r w:rsidR="009B2103">
        <w:rPr>
          <w:highlight w:val="white"/>
        </w:rPr>
        <w:t>we are not interested in the value of the left expression, only its side effects.</w:t>
      </w:r>
    </w:p>
    <w:p w14:paraId="30E3305C" w14:textId="77777777" w:rsidR="00322B02" w:rsidRPr="00152085" w:rsidRDefault="00322B02" w:rsidP="00152085">
      <w:pPr>
        <w:pStyle w:val="Code"/>
        <w:rPr>
          <w:highlight w:val="white"/>
        </w:rPr>
      </w:pPr>
      <w:r w:rsidRPr="00152085">
        <w:rPr>
          <w:highlight w:val="white"/>
        </w:rPr>
        <w:t xml:space="preserve">      List&lt;MiddleCode&gt; longList = new List&lt;MiddleCode&gt;();</w:t>
      </w:r>
    </w:p>
    <w:p w14:paraId="16C30387" w14:textId="0C6E6880" w:rsidR="00322B02" w:rsidRPr="00152085" w:rsidRDefault="00322B02" w:rsidP="00152085">
      <w:pPr>
        <w:pStyle w:val="Code"/>
        <w:rPr>
          <w:highlight w:val="white"/>
        </w:rPr>
      </w:pPr>
      <w:r w:rsidRPr="00152085">
        <w:rPr>
          <w:highlight w:val="white"/>
        </w:rPr>
        <w:t xml:space="preserve">      longList.AddRange(leftExpression.ShortList);</w:t>
      </w:r>
    </w:p>
    <w:p w14:paraId="526B1E2B" w14:textId="77777777" w:rsidR="00322B02" w:rsidRPr="00152085" w:rsidRDefault="00322B02" w:rsidP="00152085">
      <w:pPr>
        <w:pStyle w:val="Code"/>
        <w:rPr>
          <w:highlight w:val="white"/>
        </w:rPr>
      </w:pPr>
      <w:r w:rsidRPr="00152085">
        <w:rPr>
          <w:highlight w:val="white"/>
        </w:rPr>
        <w:t xml:space="preserve">      longList.AddRange(rightExpression.LongList);</w:t>
      </w:r>
    </w:p>
    <w:p w14:paraId="72714670" w14:textId="4105EB56" w:rsidR="00322B02" w:rsidRPr="00152085" w:rsidRDefault="00322B02" w:rsidP="00152085">
      <w:pPr>
        <w:pStyle w:val="Code"/>
        <w:rPr>
          <w:highlight w:val="white"/>
        </w:rPr>
      </w:pPr>
      <w:r w:rsidRPr="00152085">
        <w:rPr>
          <w:highlight w:val="white"/>
        </w:rPr>
        <w:t xml:space="preserve"> </w:t>
      </w:r>
    </w:p>
    <w:p w14:paraId="7EA82953" w14:textId="77777777" w:rsidR="00322B02" w:rsidRPr="00152085" w:rsidRDefault="00322B02" w:rsidP="00152085">
      <w:pPr>
        <w:pStyle w:val="Code"/>
        <w:rPr>
          <w:highlight w:val="white"/>
        </w:rPr>
      </w:pPr>
      <w:r w:rsidRPr="00152085">
        <w:rPr>
          <w:highlight w:val="white"/>
        </w:rPr>
        <w:t xml:space="preserve">      return (new Expression(rightExpression.Symbol, shortList, longList));</w:t>
      </w:r>
    </w:p>
    <w:p w14:paraId="68C6DB7E" w14:textId="4486D101" w:rsidR="00322B02" w:rsidRDefault="00322B02" w:rsidP="00152085">
      <w:pPr>
        <w:pStyle w:val="Code"/>
        <w:rPr>
          <w:highlight w:val="white"/>
        </w:rPr>
      </w:pPr>
      <w:r w:rsidRPr="00152085">
        <w:rPr>
          <w:highlight w:val="white"/>
        </w:rPr>
        <w:t xml:space="preserve">    }</w:t>
      </w:r>
    </w:p>
    <w:p w14:paraId="7E40D4AC" w14:textId="77777777" w:rsidR="00B05CB1" w:rsidRPr="00152085" w:rsidRDefault="00B05CB1" w:rsidP="00B05CB1">
      <w:pPr>
        <w:pStyle w:val="Code"/>
        <w:rPr>
          <w:highlight w:val="white"/>
        </w:rPr>
      </w:pPr>
    </w:p>
    <w:p w14:paraId="030CFEF7" w14:textId="562B20BE" w:rsidR="00B05CB1" w:rsidRDefault="00FE4E0C" w:rsidP="00152085">
      <w:pPr>
        <w:pStyle w:val="Rubrik3"/>
      </w:pPr>
      <w:bookmarkStart w:id="156" w:name="_Toc49764348"/>
      <w:r>
        <w:t xml:space="preserve">The </w:t>
      </w:r>
      <w:r w:rsidR="009E1435">
        <w:t>Assignment Expression</w:t>
      </w:r>
      <w:bookmarkEnd w:id="156"/>
    </w:p>
    <w:p w14:paraId="13D84E3A" w14:textId="77777777" w:rsidR="000126E8" w:rsidRDefault="000126E8" w:rsidP="000126E8">
      <w:pPr>
        <w:rPr>
          <w:color w:val="auto"/>
        </w:rPr>
      </w:pPr>
      <w:r>
        <w:t>There are two kinds of assignment: simple and compound. In the case of compound assignment, we first evaluate the corresponding binary expression (addition in the example below), assign its result to a temporary variable that we then assign to original left symbol.</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0126E8" w14:paraId="74CF1851" w14:textId="77777777" w:rsidTr="000126E8">
        <w:tc>
          <w:tcPr>
            <w:tcW w:w="3116" w:type="dxa"/>
            <w:hideMark/>
          </w:tcPr>
          <w:p w14:paraId="6C3DC329" w14:textId="77777777" w:rsidR="000126E8" w:rsidRDefault="000126E8">
            <w:pPr>
              <w:pStyle w:val="Code"/>
            </w:pPr>
            <w:r>
              <w:t>x += y;</w:t>
            </w:r>
          </w:p>
        </w:tc>
        <w:tc>
          <w:tcPr>
            <w:tcW w:w="3117" w:type="dxa"/>
            <w:hideMark/>
          </w:tcPr>
          <w:p w14:paraId="1874EFA9" w14:textId="77777777" w:rsidR="000126E8" w:rsidRDefault="000126E8">
            <w:pPr>
              <w:pStyle w:val="Code"/>
            </w:pPr>
            <w:r>
              <w:t>$1 = x + y</w:t>
            </w:r>
          </w:p>
          <w:p w14:paraId="591AF24C" w14:textId="77777777" w:rsidR="000126E8" w:rsidRDefault="000126E8">
            <w:pPr>
              <w:pStyle w:val="Code"/>
            </w:pPr>
            <w:r>
              <w:lastRenderedPageBreak/>
              <w:t>x = $1</w:t>
            </w:r>
          </w:p>
        </w:tc>
        <w:tc>
          <w:tcPr>
            <w:tcW w:w="3117" w:type="dxa"/>
          </w:tcPr>
          <w:p w14:paraId="79CE2785" w14:textId="77777777" w:rsidR="000126E8" w:rsidRDefault="000126E8">
            <w:pPr>
              <w:pStyle w:val="Code"/>
            </w:pPr>
          </w:p>
        </w:tc>
      </w:tr>
    </w:tbl>
    <w:p w14:paraId="5AEBDE6C" w14:textId="7628D8AE" w:rsidR="002C375A" w:rsidRPr="002C375A" w:rsidRDefault="002C375A" w:rsidP="002C375A">
      <w:r>
        <w:t xml:space="preserve">An assignment expression can be condition expression, a </w:t>
      </w:r>
      <w:r w:rsidR="00384FFA">
        <w:t>s</w:t>
      </w:r>
      <w:r>
        <w:t>imple assignment, or a compound assignment.</w:t>
      </w:r>
    </w:p>
    <w:p w14:paraId="4B43AAD9" w14:textId="37607089" w:rsidR="009E1435" w:rsidRDefault="009E1435" w:rsidP="009E1435">
      <w:pPr>
        <w:pStyle w:val="CodeHeader"/>
        <w:rPr>
          <w:highlight w:val="white"/>
        </w:rPr>
      </w:pPr>
      <w:r>
        <w:rPr>
          <w:highlight w:val="white"/>
        </w:rPr>
        <w:t>MainParser.cs</w:t>
      </w:r>
    </w:p>
    <w:p w14:paraId="28989381" w14:textId="77777777" w:rsidR="00BF71E1" w:rsidRDefault="00BF71E1" w:rsidP="00BF71E1">
      <w:pPr>
        <w:pStyle w:val="Code"/>
        <w:rPr>
          <w:highlight w:val="white"/>
          <w:lang w:val="sv-SE"/>
        </w:rPr>
      </w:pPr>
      <w:r>
        <w:rPr>
          <w:highlight w:val="white"/>
          <w:lang w:val="sv-SE"/>
        </w:rPr>
        <w:t>assignment_expression:</w:t>
      </w:r>
    </w:p>
    <w:p w14:paraId="005F94CF" w14:textId="77777777" w:rsidR="00BF71E1" w:rsidRDefault="00BF71E1" w:rsidP="00BF71E1">
      <w:pPr>
        <w:pStyle w:val="Code"/>
        <w:rPr>
          <w:highlight w:val="white"/>
          <w:lang w:val="sv-SE"/>
        </w:rPr>
      </w:pPr>
      <w:r>
        <w:rPr>
          <w:highlight w:val="white"/>
          <w:lang w:val="sv-SE"/>
        </w:rPr>
        <w:t xml:space="preserve">    condition_expression {</w:t>
      </w:r>
    </w:p>
    <w:p w14:paraId="6DDC6D9D" w14:textId="77777777" w:rsidR="00BF71E1" w:rsidRDefault="00BF71E1" w:rsidP="00BF71E1">
      <w:pPr>
        <w:pStyle w:val="Code"/>
        <w:rPr>
          <w:highlight w:val="white"/>
          <w:lang w:val="sv-SE"/>
        </w:rPr>
      </w:pPr>
      <w:r>
        <w:rPr>
          <w:highlight w:val="white"/>
          <w:lang w:val="sv-SE"/>
        </w:rPr>
        <w:t xml:space="preserve">      $$ = $1;</w:t>
      </w:r>
    </w:p>
    <w:p w14:paraId="3C660484" w14:textId="77777777" w:rsidR="00BF71E1" w:rsidRDefault="00BF71E1" w:rsidP="00BF71E1">
      <w:pPr>
        <w:pStyle w:val="Code"/>
        <w:rPr>
          <w:highlight w:val="white"/>
          <w:lang w:val="sv-SE"/>
        </w:rPr>
      </w:pPr>
      <w:r>
        <w:rPr>
          <w:highlight w:val="white"/>
          <w:lang w:val="sv-SE"/>
        </w:rPr>
        <w:t xml:space="preserve">    }</w:t>
      </w:r>
    </w:p>
    <w:p w14:paraId="30C81425" w14:textId="77777777" w:rsidR="00BF71E1" w:rsidRDefault="00BF71E1" w:rsidP="00BF71E1">
      <w:pPr>
        <w:pStyle w:val="Code"/>
        <w:rPr>
          <w:highlight w:val="white"/>
          <w:lang w:val="sv-SE"/>
        </w:rPr>
      </w:pPr>
      <w:r>
        <w:rPr>
          <w:highlight w:val="white"/>
          <w:lang w:val="sv-SE"/>
        </w:rPr>
        <w:t xml:space="preserve">  | prefix_expression assignment_operator assignment_expression {</w:t>
      </w:r>
    </w:p>
    <w:p w14:paraId="06B9A144" w14:textId="77777777" w:rsidR="00BF71E1" w:rsidRDefault="00BF71E1" w:rsidP="00BF71E1">
      <w:pPr>
        <w:pStyle w:val="Code"/>
        <w:rPr>
          <w:highlight w:val="white"/>
          <w:lang w:val="sv-SE"/>
        </w:rPr>
      </w:pPr>
      <w:r>
        <w:rPr>
          <w:highlight w:val="white"/>
          <w:lang w:val="sv-SE"/>
        </w:rPr>
        <w:t xml:space="preserve">      $$ = MiddleCodeGenerator.AssignmentExpression($2, $1, $3);</w:t>
      </w:r>
    </w:p>
    <w:p w14:paraId="1A6C6EAB" w14:textId="77777777" w:rsidR="00BF71E1" w:rsidRDefault="00BF71E1" w:rsidP="00BF71E1">
      <w:pPr>
        <w:pStyle w:val="Code"/>
        <w:rPr>
          <w:highlight w:val="white"/>
          <w:lang w:val="sv-SE"/>
        </w:rPr>
      </w:pPr>
      <w:r>
        <w:rPr>
          <w:highlight w:val="white"/>
          <w:lang w:val="sv-SE"/>
        </w:rPr>
        <w:t xml:space="preserve">    };</w:t>
      </w:r>
    </w:p>
    <w:p w14:paraId="4CDE5C1B" w14:textId="77777777" w:rsidR="00BF71E1" w:rsidRDefault="00BF71E1" w:rsidP="00BF71E1">
      <w:pPr>
        <w:pStyle w:val="Code"/>
        <w:rPr>
          <w:highlight w:val="white"/>
          <w:lang w:val="sv-SE"/>
        </w:rPr>
      </w:pPr>
    </w:p>
    <w:p w14:paraId="09804450" w14:textId="77777777" w:rsidR="00BF71E1" w:rsidRDefault="00BF71E1" w:rsidP="00BF71E1">
      <w:pPr>
        <w:pStyle w:val="Code"/>
        <w:rPr>
          <w:highlight w:val="white"/>
          <w:lang w:val="sv-SE"/>
        </w:rPr>
      </w:pPr>
      <w:r>
        <w:rPr>
          <w:highlight w:val="white"/>
          <w:lang w:val="sv-SE"/>
        </w:rPr>
        <w:t>assignment_operator:</w:t>
      </w:r>
    </w:p>
    <w:p w14:paraId="18C97600" w14:textId="77777777" w:rsidR="00BF71E1" w:rsidRDefault="00BF71E1" w:rsidP="00BF71E1">
      <w:pPr>
        <w:pStyle w:val="Code"/>
        <w:rPr>
          <w:highlight w:val="white"/>
          <w:lang w:val="sv-SE"/>
        </w:rPr>
      </w:pPr>
      <w:r>
        <w:rPr>
          <w:highlight w:val="white"/>
          <w:lang w:val="sv-SE"/>
        </w:rPr>
        <w:t xml:space="preserve">    ASSIGN             { $$ = MiddleOperator.Assign;         }</w:t>
      </w:r>
    </w:p>
    <w:p w14:paraId="03C095AD" w14:textId="77777777" w:rsidR="00BF71E1" w:rsidRDefault="00BF71E1" w:rsidP="00BF71E1">
      <w:pPr>
        <w:pStyle w:val="Code"/>
        <w:rPr>
          <w:highlight w:val="white"/>
          <w:lang w:val="sv-SE"/>
        </w:rPr>
      </w:pPr>
      <w:r>
        <w:rPr>
          <w:highlight w:val="white"/>
          <w:lang w:val="sv-SE"/>
        </w:rPr>
        <w:t xml:space="preserve">  | ADD_ASSIGN         { $$ = MiddleOperator.BinaryAdd;      }</w:t>
      </w:r>
    </w:p>
    <w:p w14:paraId="0E3ABFC1" w14:textId="77777777" w:rsidR="00BF71E1" w:rsidRDefault="00BF71E1" w:rsidP="00BF71E1">
      <w:pPr>
        <w:pStyle w:val="Code"/>
        <w:rPr>
          <w:highlight w:val="white"/>
          <w:lang w:val="sv-SE"/>
        </w:rPr>
      </w:pPr>
      <w:r>
        <w:rPr>
          <w:highlight w:val="white"/>
          <w:lang w:val="sv-SE"/>
        </w:rPr>
        <w:t xml:space="preserve">  | SUBTRACT_ASSIGN    { $$ = MiddleOperator.BinarySubtract; }</w:t>
      </w:r>
    </w:p>
    <w:p w14:paraId="7EDB0189" w14:textId="77777777" w:rsidR="00BF71E1" w:rsidRDefault="00BF71E1" w:rsidP="00BF71E1">
      <w:pPr>
        <w:pStyle w:val="Code"/>
        <w:rPr>
          <w:highlight w:val="white"/>
          <w:lang w:val="sv-SE"/>
        </w:rPr>
      </w:pPr>
      <w:r>
        <w:rPr>
          <w:highlight w:val="white"/>
          <w:lang w:val="sv-SE"/>
        </w:rPr>
        <w:t xml:space="preserve">  | MULTIPLY_ASSIGN    { $$ = MiddleOperator.SignedMultiply; }</w:t>
      </w:r>
    </w:p>
    <w:p w14:paraId="32D6EE57" w14:textId="77777777" w:rsidR="00BF71E1" w:rsidRDefault="00BF71E1" w:rsidP="00BF71E1">
      <w:pPr>
        <w:pStyle w:val="Code"/>
        <w:rPr>
          <w:highlight w:val="white"/>
          <w:lang w:val="sv-SE"/>
        </w:rPr>
      </w:pPr>
      <w:r>
        <w:rPr>
          <w:highlight w:val="white"/>
          <w:lang w:val="sv-SE"/>
        </w:rPr>
        <w:t xml:space="preserve">  | DIVIDE_ASSIGN      { $$ = MiddleOperator.SignedDivide;   }</w:t>
      </w:r>
    </w:p>
    <w:p w14:paraId="7A8245F6" w14:textId="77777777" w:rsidR="00BF71E1" w:rsidRDefault="00BF71E1" w:rsidP="00BF71E1">
      <w:pPr>
        <w:pStyle w:val="Code"/>
        <w:rPr>
          <w:highlight w:val="white"/>
          <w:lang w:val="sv-SE"/>
        </w:rPr>
      </w:pPr>
      <w:r>
        <w:rPr>
          <w:highlight w:val="white"/>
          <w:lang w:val="sv-SE"/>
        </w:rPr>
        <w:t xml:space="preserve">  | MODULO_ASSIGN      { $$ = MiddleOperator.SignedModulo;   }</w:t>
      </w:r>
    </w:p>
    <w:p w14:paraId="72C2DDB5" w14:textId="77777777" w:rsidR="00BF71E1" w:rsidRDefault="00BF71E1" w:rsidP="00BF71E1">
      <w:pPr>
        <w:pStyle w:val="Code"/>
        <w:rPr>
          <w:highlight w:val="white"/>
          <w:lang w:val="sv-SE"/>
        </w:rPr>
      </w:pPr>
      <w:r>
        <w:rPr>
          <w:highlight w:val="white"/>
          <w:lang w:val="sv-SE"/>
        </w:rPr>
        <w:t xml:space="preserve">  | AND_ASSIGN         { $$ = MiddleOperator.BitwiseAnd;     }</w:t>
      </w:r>
    </w:p>
    <w:p w14:paraId="38C065F6" w14:textId="0976D3CA" w:rsidR="00BF71E1" w:rsidRDefault="00BF71E1" w:rsidP="00BF71E1">
      <w:pPr>
        <w:pStyle w:val="Code"/>
        <w:rPr>
          <w:highlight w:val="white"/>
          <w:lang w:val="sv-SE"/>
        </w:rPr>
      </w:pPr>
      <w:r>
        <w:rPr>
          <w:highlight w:val="white"/>
          <w:lang w:val="sv-SE"/>
        </w:rPr>
        <w:t xml:space="preserve">  | </w:t>
      </w:r>
      <w:r w:rsidR="00414C74">
        <w:rPr>
          <w:highlight w:val="white"/>
          <w:lang w:val="sv-SE"/>
        </w:rPr>
        <w:t>OR</w:t>
      </w:r>
      <w:r>
        <w:rPr>
          <w:highlight w:val="white"/>
          <w:lang w:val="sv-SE"/>
        </w:rPr>
        <w:t xml:space="preserve">_ASSIGN     </w:t>
      </w:r>
      <w:r w:rsidR="001C3E1B">
        <w:rPr>
          <w:highlight w:val="white"/>
          <w:lang w:val="sv-SE"/>
        </w:rPr>
        <w:t xml:space="preserve"> </w:t>
      </w:r>
      <w:r>
        <w:rPr>
          <w:highlight w:val="white"/>
          <w:lang w:val="sv-SE"/>
        </w:rPr>
        <w:t xml:space="preserve">    { $$ = MiddleOperator.Bitwise</w:t>
      </w:r>
      <w:r w:rsidR="00414C74">
        <w:rPr>
          <w:highlight w:val="white"/>
          <w:lang w:val="sv-SE"/>
        </w:rPr>
        <w:t>Or</w:t>
      </w:r>
      <w:r>
        <w:rPr>
          <w:highlight w:val="white"/>
          <w:lang w:val="sv-SE"/>
        </w:rPr>
        <w:t xml:space="preserve">; </w:t>
      </w:r>
      <w:r w:rsidR="001C3E1B">
        <w:rPr>
          <w:highlight w:val="white"/>
          <w:lang w:val="sv-SE"/>
        </w:rPr>
        <w:t xml:space="preserve"> </w:t>
      </w:r>
      <w:r>
        <w:rPr>
          <w:highlight w:val="white"/>
          <w:lang w:val="sv-SE"/>
        </w:rPr>
        <w:t xml:space="preserve">    }</w:t>
      </w:r>
    </w:p>
    <w:p w14:paraId="481455EC" w14:textId="7307B34F" w:rsidR="00BF71E1" w:rsidRDefault="00BF71E1" w:rsidP="00BF71E1">
      <w:pPr>
        <w:pStyle w:val="Code"/>
        <w:rPr>
          <w:highlight w:val="white"/>
          <w:lang w:val="sv-SE"/>
        </w:rPr>
      </w:pPr>
      <w:r>
        <w:rPr>
          <w:highlight w:val="white"/>
          <w:lang w:val="sv-SE"/>
        </w:rPr>
        <w:t xml:space="preserve">  | XOR_ASSIGN         { $$ = MiddleOperator.BitwiseXOr;     }</w:t>
      </w:r>
    </w:p>
    <w:p w14:paraId="4F312A7B" w14:textId="77777777" w:rsidR="00BF71E1" w:rsidRDefault="00BF71E1" w:rsidP="00BF71E1">
      <w:pPr>
        <w:pStyle w:val="Code"/>
        <w:rPr>
          <w:highlight w:val="white"/>
          <w:lang w:val="sv-SE"/>
        </w:rPr>
      </w:pPr>
      <w:r>
        <w:rPr>
          <w:highlight w:val="white"/>
          <w:lang w:val="sv-SE"/>
        </w:rPr>
        <w:t xml:space="preserve">  | LEFT_SHIFT_ASSIGN  { $$ = MiddleOperator.ShiftLeft;      }</w:t>
      </w:r>
    </w:p>
    <w:p w14:paraId="2C37922B" w14:textId="77777777" w:rsidR="00BF71E1" w:rsidRDefault="00BF71E1" w:rsidP="00BF71E1">
      <w:pPr>
        <w:pStyle w:val="Code"/>
        <w:rPr>
          <w:highlight w:val="white"/>
          <w:lang w:val="sv-SE"/>
        </w:rPr>
      </w:pPr>
      <w:r>
        <w:rPr>
          <w:highlight w:val="white"/>
          <w:lang w:val="sv-SE"/>
        </w:rPr>
        <w:t xml:space="preserve">  | RIGHT_SHIFT_ASSIGN { $$ = MiddleOperator.ShiftRight;     };</w:t>
      </w:r>
    </w:p>
    <w:p w14:paraId="5A40FFAE" w14:textId="1CF59F14" w:rsidR="00BF71E1" w:rsidRDefault="00BF71E1" w:rsidP="00BF71E1">
      <w:pPr>
        <w:pStyle w:val="CodeHeader"/>
        <w:rPr>
          <w:highlight w:val="white"/>
        </w:rPr>
      </w:pPr>
      <w:r>
        <w:rPr>
          <w:highlight w:val="white"/>
        </w:rPr>
        <w:t>MiddleCodeGenerator.cs</w:t>
      </w:r>
    </w:p>
    <w:p w14:paraId="7DF00FD8" w14:textId="77777777" w:rsidR="00BF71E1" w:rsidRDefault="00BF71E1" w:rsidP="00BF71E1">
      <w:pPr>
        <w:pStyle w:val="Code"/>
        <w:rPr>
          <w:highlight w:val="white"/>
        </w:rPr>
      </w:pPr>
      <w:r w:rsidRPr="00BF71E1">
        <w:rPr>
          <w:highlight w:val="white"/>
        </w:rPr>
        <w:t xml:space="preserve">    public static Expression AssignmentExpression(MiddleOperator middleOp,</w:t>
      </w:r>
    </w:p>
    <w:p w14:paraId="0386E9C9" w14:textId="77777777" w:rsidR="00BF71E1" w:rsidRDefault="00BF71E1" w:rsidP="00BF71E1">
      <w:pPr>
        <w:pStyle w:val="Code"/>
        <w:rPr>
          <w:highlight w:val="white"/>
        </w:rPr>
      </w:pPr>
      <w:r>
        <w:rPr>
          <w:highlight w:val="white"/>
        </w:rPr>
        <w:t xml:space="preserve">                                                 </w:t>
      </w:r>
      <w:r w:rsidRPr="00BF71E1">
        <w:rPr>
          <w:highlight w:val="white"/>
        </w:rPr>
        <w:t xml:space="preserve"> Expression leftExpression,</w:t>
      </w:r>
    </w:p>
    <w:p w14:paraId="7D4ACAF6" w14:textId="2D907690" w:rsidR="00BF71E1" w:rsidRPr="00BF71E1" w:rsidRDefault="00BF71E1" w:rsidP="00BF71E1">
      <w:pPr>
        <w:pStyle w:val="Code"/>
        <w:rPr>
          <w:highlight w:val="white"/>
        </w:rPr>
      </w:pPr>
      <w:r>
        <w:rPr>
          <w:highlight w:val="white"/>
        </w:rPr>
        <w:t xml:space="preserve">                                                 </w:t>
      </w:r>
      <w:r w:rsidRPr="00BF71E1">
        <w:rPr>
          <w:highlight w:val="white"/>
        </w:rPr>
        <w:t xml:space="preserve"> Expression rightExpression</w:t>
      </w:r>
      <w:r w:rsidR="008518B2">
        <w:rPr>
          <w:highlight w:val="white"/>
        </w:rPr>
        <w:t>)</w:t>
      </w:r>
      <w:r w:rsidRPr="00BF71E1">
        <w:rPr>
          <w:highlight w:val="white"/>
        </w:rPr>
        <w:t>{</w:t>
      </w:r>
    </w:p>
    <w:p w14:paraId="0285807F" w14:textId="4EF4A2B0" w:rsidR="00104DCC" w:rsidRDefault="00104DCC" w:rsidP="00104DCC">
      <w:pPr>
        <w:rPr>
          <w:highlight w:val="white"/>
        </w:rPr>
      </w:pPr>
      <w:r>
        <w:rPr>
          <w:highlight w:val="white"/>
        </w:rPr>
        <w:t>In case of compound assignment, we call the matching method to perform the operation, and</w:t>
      </w:r>
    </w:p>
    <w:p w14:paraId="7034B881" w14:textId="549C12AE" w:rsidR="00BF71E1" w:rsidRPr="00BF71E1" w:rsidRDefault="00BF71E1" w:rsidP="00BF71E1">
      <w:pPr>
        <w:pStyle w:val="Code"/>
        <w:rPr>
          <w:highlight w:val="white"/>
        </w:rPr>
      </w:pPr>
      <w:r w:rsidRPr="00BF71E1">
        <w:rPr>
          <w:highlight w:val="white"/>
        </w:rPr>
        <w:t xml:space="preserve">      switch (middleOp) {</w:t>
      </w:r>
    </w:p>
    <w:p w14:paraId="31971EFB" w14:textId="77777777" w:rsidR="00BF71E1" w:rsidRPr="00BF71E1" w:rsidRDefault="00BF71E1" w:rsidP="00BF71E1">
      <w:pPr>
        <w:pStyle w:val="Code"/>
        <w:rPr>
          <w:highlight w:val="white"/>
        </w:rPr>
      </w:pPr>
      <w:r w:rsidRPr="00BF71E1">
        <w:rPr>
          <w:highlight w:val="white"/>
        </w:rPr>
        <w:t xml:space="preserve">        case MiddleOperator.Assign:</w:t>
      </w:r>
    </w:p>
    <w:p w14:paraId="0D8C4F3D" w14:textId="6FE8CF74" w:rsidR="00BF71E1" w:rsidRPr="00BF71E1"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 rightExpression, true);</w:t>
      </w:r>
    </w:p>
    <w:p w14:paraId="5AC898A5" w14:textId="6880D6F4" w:rsidR="00BF71E1" w:rsidRPr="00BF71E1" w:rsidRDefault="00E73D68" w:rsidP="00333B23">
      <w:pPr>
        <w:rPr>
          <w:highlight w:val="white"/>
        </w:rPr>
      </w:pPr>
      <w:r>
        <w:rPr>
          <w:highlight w:val="white"/>
        </w:rPr>
        <w:t xml:space="preserve">In </w:t>
      </w:r>
      <w:r w:rsidR="003F3668">
        <w:rPr>
          <w:highlight w:val="white"/>
        </w:rPr>
        <w:t>c</w:t>
      </w:r>
      <w:r>
        <w:rPr>
          <w:highlight w:val="white"/>
        </w:rPr>
        <w:t>ases of compound assignment, we call the matching method</w:t>
      </w:r>
      <w:r w:rsidR="00641703">
        <w:rPr>
          <w:highlight w:val="white"/>
        </w:rPr>
        <w:t xml:space="preserve"> to perform the operation, and Assignment for</w:t>
      </w:r>
      <w:r w:rsidR="00333B23">
        <w:rPr>
          <w:highlight w:val="white"/>
        </w:rPr>
        <w:t xml:space="preserve"> the final assignment.</w:t>
      </w:r>
    </w:p>
    <w:p w14:paraId="4D485149" w14:textId="77777777" w:rsidR="001843C6" w:rsidRPr="001843C6" w:rsidRDefault="001843C6" w:rsidP="001843C6">
      <w:pPr>
        <w:pStyle w:val="Code"/>
        <w:rPr>
          <w:highlight w:val="white"/>
        </w:rPr>
      </w:pPr>
      <w:r w:rsidRPr="001843C6">
        <w:rPr>
          <w:highlight w:val="white"/>
        </w:rPr>
        <w:t xml:space="preserve">        case MiddleOperator.BinaryAdd:</w:t>
      </w:r>
    </w:p>
    <w:p w14:paraId="6A632D3E" w14:textId="77777777" w:rsidR="001843C6" w:rsidRPr="001843C6" w:rsidRDefault="001843C6" w:rsidP="001843C6">
      <w:pPr>
        <w:pStyle w:val="Code"/>
        <w:rPr>
          <w:highlight w:val="white"/>
        </w:rPr>
      </w:pPr>
      <w:r w:rsidRPr="001843C6">
        <w:rPr>
          <w:highlight w:val="white"/>
        </w:rPr>
        <w:t xml:space="preserve">        case MiddleOperator.BinarySubtract:</w:t>
      </w:r>
    </w:p>
    <w:p w14:paraId="79CB878D" w14:textId="77777777" w:rsidR="001843C6" w:rsidRPr="001843C6" w:rsidRDefault="001843C6" w:rsidP="001843C6">
      <w:pPr>
        <w:pStyle w:val="Code"/>
        <w:rPr>
          <w:highlight w:val="white"/>
        </w:rPr>
      </w:pPr>
      <w:r w:rsidRPr="001843C6">
        <w:rPr>
          <w:highlight w:val="white"/>
        </w:rPr>
        <w:t xml:space="preserve">          return Assignment(leftExpression,</w:t>
      </w:r>
    </w:p>
    <w:p w14:paraId="101C18DF" w14:textId="77777777" w:rsidR="001843C6" w:rsidRPr="001843C6" w:rsidRDefault="001843C6" w:rsidP="001843C6">
      <w:pPr>
        <w:pStyle w:val="Code"/>
        <w:rPr>
          <w:highlight w:val="white"/>
        </w:rPr>
      </w:pPr>
      <w:r w:rsidRPr="001843C6">
        <w:rPr>
          <w:highlight w:val="white"/>
        </w:rPr>
        <w:t xml:space="preserve">                            AdditionExpression(middleOp, leftExpression,</w:t>
      </w:r>
    </w:p>
    <w:p w14:paraId="20F2E52D" w14:textId="77777777" w:rsidR="001843C6" w:rsidRPr="001843C6" w:rsidRDefault="001843C6" w:rsidP="001843C6">
      <w:pPr>
        <w:pStyle w:val="Code"/>
        <w:rPr>
          <w:highlight w:val="white"/>
        </w:rPr>
      </w:pPr>
      <w:r w:rsidRPr="001843C6">
        <w:rPr>
          <w:highlight w:val="white"/>
        </w:rPr>
        <w:t xml:space="preserve">                                               rightExpression));</w:t>
      </w:r>
    </w:p>
    <w:p w14:paraId="4CE45F0C" w14:textId="77777777" w:rsidR="00BF71E1" w:rsidRPr="001843C6" w:rsidRDefault="00BF71E1" w:rsidP="001843C6">
      <w:pPr>
        <w:pStyle w:val="Code"/>
        <w:rPr>
          <w:highlight w:val="white"/>
        </w:rPr>
      </w:pPr>
    </w:p>
    <w:p w14:paraId="701F2A65" w14:textId="77777777" w:rsidR="00BF71E1" w:rsidRPr="00BF71E1" w:rsidRDefault="00BF71E1" w:rsidP="00BF71E1">
      <w:pPr>
        <w:pStyle w:val="Code"/>
        <w:rPr>
          <w:highlight w:val="white"/>
        </w:rPr>
      </w:pPr>
      <w:r w:rsidRPr="00BF71E1">
        <w:rPr>
          <w:highlight w:val="white"/>
        </w:rPr>
        <w:t xml:space="preserve">        case MiddleOperator.SignedMultiply:</w:t>
      </w:r>
    </w:p>
    <w:p w14:paraId="76AA5921" w14:textId="77777777" w:rsidR="00BF71E1" w:rsidRPr="00BF71E1" w:rsidRDefault="00BF71E1" w:rsidP="00BF71E1">
      <w:pPr>
        <w:pStyle w:val="Code"/>
        <w:rPr>
          <w:highlight w:val="white"/>
        </w:rPr>
      </w:pPr>
      <w:r w:rsidRPr="00BF71E1">
        <w:rPr>
          <w:highlight w:val="white"/>
        </w:rPr>
        <w:t xml:space="preserve">        case MiddleOperator.SignedDivide:</w:t>
      </w:r>
    </w:p>
    <w:p w14:paraId="002A2B52" w14:textId="77777777" w:rsidR="00BF71E1" w:rsidRPr="00BF71E1" w:rsidRDefault="00BF71E1" w:rsidP="00BF71E1">
      <w:pPr>
        <w:pStyle w:val="Code"/>
        <w:rPr>
          <w:highlight w:val="white"/>
        </w:rPr>
      </w:pPr>
      <w:r w:rsidRPr="00BF71E1">
        <w:rPr>
          <w:highlight w:val="white"/>
        </w:rPr>
        <w:t xml:space="preserve">        case MiddleOperator.SignedModulo:</w:t>
      </w:r>
    </w:p>
    <w:p w14:paraId="35B5CECE" w14:textId="6028DDCF" w:rsidR="00A36F85"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E067599" w14:textId="22901592" w:rsidR="00F95287" w:rsidRDefault="00F95287" w:rsidP="00795D07">
      <w:pPr>
        <w:pStyle w:val="Code"/>
        <w:rPr>
          <w:highlight w:val="white"/>
        </w:rPr>
      </w:pPr>
      <w:r>
        <w:rPr>
          <w:highlight w:val="white"/>
        </w:rPr>
        <w:t xml:space="preserve">                  </w:t>
      </w:r>
      <w:r w:rsidR="00A36F85">
        <w:rPr>
          <w:highlight w:val="white"/>
        </w:rPr>
        <w:t xml:space="preserve">        </w:t>
      </w:r>
      <w:r w:rsidR="00CA2020">
        <w:rPr>
          <w:highlight w:val="white"/>
        </w:rPr>
        <w:t xml:space="preserve"> </w:t>
      </w:r>
      <w:r w:rsidR="00BF71E1" w:rsidRPr="00BF71E1">
        <w:rPr>
          <w:highlight w:val="white"/>
        </w:rPr>
        <w:t xml:space="preserve"> MultiplyExpression(middleOp, leftExpression, </w:t>
      </w:r>
    </w:p>
    <w:p w14:paraId="6CCCA4A8" w14:textId="0C983644" w:rsidR="00BF71E1" w:rsidRPr="00BF71E1" w:rsidRDefault="00F95287" w:rsidP="00BF71E1">
      <w:pPr>
        <w:pStyle w:val="Code"/>
        <w:rPr>
          <w:highlight w:val="white"/>
        </w:rPr>
      </w:pPr>
      <w:r>
        <w:rPr>
          <w:highlight w:val="white"/>
        </w:rPr>
        <w:t xml:space="preserve">                           </w:t>
      </w:r>
      <w:r w:rsidR="00CA2020">
        <w:rPr>
          <w:highlight w:val="white"/>
        </w:rPr>
        <w:t xml:space="preserve"> </w:t>
      </w:r>
      <w:r>
        <w:rPr>
          <w:highlight w:val="white"/>
        </w:rPr>
        <w:t xml:space="preserve">                             </w:t>
      </w:r>
      <w:r w:rsidR="00BF71E1" w:rsidRPr="00BF71E1">
        <w:rPr>
          <w:highlight w:val="white"/>
        </w:rPr>
        <w:t>rightExpression));</w:t>
      </w:r>
    </w:p>
    <w:p w14:paraId="01D59FE5" w14:textId="77777777" w:rsidR="00BF71E1" w:rsidRPr="00BF71E1" w:rsidRDefault="00BF71E1" w:rsidP="00BF71E1">
      <w:pPr>
        <w:pStyle w:val="Code"/>
        <w:rPr>
          <w:highlight w:val="white"/>
        </w:rPr>
      </w:pPr>
    </w:p>
    <w:p w14:paraId="7B63D467" w14:textId="77777777" w:rsidR="00BF71E1" w:rsidRPr="00BF71E1" w:rsidRDefault="00BF71E1" w:rsidP="00BF71E1">
      <w:pPr>
        <w:pStyle w:val="Code"/>
        <w:rPr>
          <w:highlight w:val="white"/>
        </w:rPr>
      </w:pPr>
      <w:r w:rsidRPr="00BF71E1">
        <w:rPr>
          <w:highlight w:val="white"/>
        </w:rPr>
        <w:t xml:space="preserve">        case MiddleOperator.BitwiseAnd:</w:t>
      </w:r>
    </w:p>
    <w:p w14:paraId="3FD866CF" w14:textId="3B470311" w:rsidR="00BF71E1" w:rsidRPr="00BF71E1" w:rsidRDefault="00BF71E1" w:rsidP="00BF71E1">
      <w:pPr>
        <w:pStyle w:val="Code"/>
        <w:rPr>
          <w:highlight w:val="white"/>
        </w:rPr>
      </w:pPr>
      <w:r w:rsidRPr="00BF71E1">
        <w:rPr>
          <w:highlight w:val="white"/>
        </w:rPr>
        <w:t xml:space="preserve">        case MiddleOperator.Bitwise</w:t>
      </w:r>
      <w:r w:rsidR="00414C74">
        <w:rPr>
          <w:highlight w:val="white"/>
        </w:rPr>
        <w:t>Or</w:t>
      </w:r>
      <w:r w:rsidRPr="00BF71E1">
        <w:rPr>
          <w:highlight w:val="white"/>
        </w:rPr>
        <w:t>:</w:t>
      </w:r>
    </w:p>
    <w:p w14:paraId="6BECF9A0" w14:textId="77777777" w:rsidR="00BF71E1" w:rsidRPr="00BF71E1" w:rsidRDefault="00BF71E1" w:rsidP="00BF71E1">
      <w:pPr>
        <w:pStyle w:val="Code"/>
        <w:rPr>
          <w:highlight w:val="white"/>
        </w:rPr>
      </w:pPr>
      <w:r w:rsidRPr="00BF71E1">
        <w:rPr>
          <w:highlight w:val="white"/>
        </w:rPr>
        <w:t xml:space="preserve">        case MiddleOperator.BitwiseXOr:</w:t>
      </w:r>
    </w:p>
    <w:p w14:paraId="7B04B4A2" w14:textId="10224216"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1CC5F08B" w14:textId="44F145D0" w:rsidR="003F41A2" w:rsidRDefault="00616C48" w:rsidP="00BF71E1">
      <w:pPr>
        <w:pStyle w:val="Code"/>
        <w:rPr>
          <w:highlight w:val="white"/>
        </w:rPr>
      </w:pPr>
      <w:r>
        <w:rPr>
          <w:highlight w:val="white"/>
        </w:rPr>
        <w:t xml:space="preserve"> </w:t>
      </w:r>
      <w:r w:rsidR="003F41A2">
        <w:rPr>
          <w:highlight w:val="white"/>
        </w:rPr>
        <w:t xml:space="preserve">          </w:t>
      </w:r>
      <w:r w:rsidR="008416E9">
        <w:rPr>
          <w:highlight w:val="white"/>
        </w:rPr>
        <w:t xml:space="preserve"> </w:t>
      </w:r>
      <w:r w:rsidR="00E85BA9">
        <w:rPr>
          <w:highlight w:val="white"/>
        </w:rPr>
        <w:t xml:space="preserve">               </w:t>
      </w:r>
      <w:r w:rsidR="00BF71E1" w:rsidRPr="00BF71E1">
        <w:rPr>
          <w:highlight w:val="white"/>
        </w:rPr>
        <w:t xml:space="preserve"> BitwiseExpression(middleOp, leftExpression,</w:t>
      </w:r>
    </w:p>
    <w:p w14:paraId="7D315493" w14:textId="77101CB1" w:rsidR="00BF71E1" w:rsidRPr="00BF71E1" w:rsidRDefault="003F41A2" w:rsidP="00BF71E1">
      <w:pPr>
        <w:pStyle w:val="Code"/>
        <w:rPr>
          <w:highlight w:val="white"/>
        </w:rPr>
      </w:pPr>
      <w:r>
        <w:rPr>
          <w:highlight w:val="white"/>
        </w:rPr>
        <w:t xml:space="preserve"> </w:t>
      </w:r>
      <w:r w:rsidR="00616C48">
        <w:rPr>
          <w:highlight w:val="white"/>
        </w:rPr>
        <w:t xml:space="preserve"> </w:t>
      </w:r>
      <w:r>
        <w:rPr>
          <w:highlight w:val="white"/>
        </w:rPr>
        <w:t xml:space="preserve">                                           </w:t>
      </w:r>
      <w:r w:rsidR="00BF71E1" w:rsidRPr="00BF71E1">
        <w:rPr>
          <w:highlight w:val="white"/>
        </w:rPr>
        <w:t xml:space="preserve"> rightExpression));</w:t>
      </w:r>
    </w:p>
    <w:p w14:paraId="68868981" w14:textId="77777777" w:rsidR="00BF71E1" w:rsidRPr="00BF71E1" w:rsidRDefault="00BF71E1" w:rsidP="00BF71E1">
      <w:pPr>
        <w:pStyle w:val="Code"/>
        <w:rPr>
          <w:highlight w:val="white"/>
        </w:rPr>
      </w:pPr>
    </w:p>
    <w:p w14:paraId="0C560EAE" w14:textId="77777777" w:rsidR="00BF71E1" w:rsidRPr="00BF71E1" w:rsidRDefault="00BF71E1" w:rsidP="00BF71E1">
      <w:pPr>
        <w:pStyle w:val="Code"/>
        <w:rPr>
          <w:highlight w:val="white"/>
        </w:rPr>
      </w:pPr>
      <w:r w:rsidRPr="00BF71E1">
        <w:rPr>
          <w:highlight w:val="white"/>
        </w:rPr>
        <w:t xml:space="preserve">        default: // shift left, shift right</w:t>
      </w:r>
    </w:p>
    <w:p w14:paraId="4975816E" w14:textId="04179A61" w:rsidR="00E85BA9" w:rsidRDefault="00BF71E1" w:rsidP="00BF71E1">
      <w:pPr>
        <w:pStyle w:val="Code"/>
        <w:rPr>
          <w:highlight w:val="white"/>
        </w:rPr>
      </w:pPr>
      <w:r w:rsidRPr="00BF71E1">
        <w:rPr>
          <w:highlight w:val="white"/>
        </w:rPr>
        <w:t xml:space="preserve">          return </w:t>
      </w:r>
      <w:r w:rsidR="00333B23">
        <w:rPr>
          <w:highlight w:val="white"/>
        </w:rPr>
        <w:t>Assignment</w:t>
      </w:r>
      <w:r w:rsidRPr="00BF71E1">
        <w:rPr>
          <w:highlight w:val="white"/>
        </w:rPr>
        <w:t>(leftExpression,</w:t>
      </w:r>
    </w:p>
    <w:p w14:paraId="45FBFA35" w14:textId="53025CA8" w:rsidR="0074785D"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E85BA9">
        <w:rPr>
          <w:highlight w:val="white"/>
        </w:rPr>
        <w:t xml:space="preserve">                </w:t>
      </w:r>
      <w:r w:rsidR="00E242B5">
        <w:rPr>
          <w:highlight w:val="white"/>
        </w:rPr>
        <w:t xml:space="preserve"> </w:t>
      </w:r>
      <w:r w:rsidR="00BF71E1" w:rsidRPr="00BF71E1">
        <w:rPr>
          <w:highlight w:val="white"/>
        </w:rPr>
        <w:t xml:space="preserve"> ShiftExpression(middleOp, leftExpression,</w:t>
      </w:r>
    </w:p>
    <w:p w14:paraId="5C7DE381" w14:textId="1CA987B4" w:rsidR="00BF71E1" w:rsidRPr="00BF71E1" w:rsidRDefault="0074785D" w:rsidP="00BF71E1">
      <w:pPr>
        <w:pStyle w:val="Code"/>
        <w:rPr>
          <w:highlight w:val="white"/>
        </w:rPr>
      </w:pPr>
      <w:r>
        <w:rPr>
          <w:highlight w:val="white"/>
        </w:rPr>
        <w:t xml:space="preserve">   </w:t>
      </w:r>
      <w:r w:rsidR="00E564FC">
        <w:rPr>
          <w:highlight w:val="white"/>
        </w:rPr>
        <w:t xml:space="preserve"> </w:t>
      </w:r>
      <w:r>
        <w:rPr>
          <w:highlight w:val="white"/>
        </w:rPr>
        <w:t xml:space="preserve">                                       </w:t>
      </w:r>
      <w:r w:rsidR="00BF71E1" w:rsidRPr="00BF71E1">
        <w:rPr>
          <w:highlight w:val="white"/>
        </w:rPr>
        <w:t xml:space="preserve"> rightExpression));</w:t>
      </w:r>
    </w:p>
    <w:p w14:paraId="648DB1D7" w14:textId="77777777" w:rsidR="00BF71E1" w:rsidRPr="00BF71E1" w:rsidRDefault="00BF71E1" w:rsidP="00BF71E1">
      <w:pPr>
        <w:pStyle w:val="Code"/>
        <w:rPr>
          <w:highlight w:val="white"/>
        </w:rPr>
      </w:pPr>
      <w:r w:rsidRPr="00BF71E1">
        <w:rPr>
          <w:highlight w:val="white"/>
        </w:rPr>
        <w:t xml:space="preserve">      }</w:t>
      </w:r>
    </w:p>
    <w:p w14:paraId="2AEC671D" w14:textId="745452B8" w:rsidR="00BF71E1" w:rsidRDefault="00BF71E1" w:rsidP="00BF71E1">
      <w:pPr>
        <w:pStyle w:val="Code"/>
        <w:rPr>
          <w:highlight w:val="white"/>
        </w:rPr>
      </w:pPr>
      <w:r w:rsidRPr="00BF71E1">
        <w:rPr>
          <w:highlight w:val="white"/>
        </w:rPr>
        <w:t xml:space="preserve">    }</w:t>
      </w:r>
    </w:p>
    <w:p w14:paraId="61F647D7" w14:textId="7EC1B61B" w:rsidR="00E56320" w:rsidRPr="00BF71E1" w:rsidRDefault="007802F5" w:rsidP="007802F5">
      <w:pPr>
        <w:rPr>
          <w:highlight w:val="white"/>
        </w:rPr>
      </w:pPr>
      <w:r>
        <w:rPr>
          <w:highlight w:val="white"/>
        </w:rPr>
        <w:t xml:space="preserve">The </w:t>
      </w:r>
      <w:r w:rsidRPr="007802F5">
        <w:rPr>
          <w:rStyle w:val="KeyWord0"/>
          <w:highlight w:val="white"/>
        </w:rPr>
        <w:t>Assignment</w:t>
      </w:r>
      <w:r>
        <w:rPr>
          <w:highlight w:val="white"/>
        </w:rPr>
        <w:t xml:space="preserve"> method </w:t>
      </w:r>
      <w:r w:rsidR="00121F09">
        <w:rPr>
          <w:highlight w:val="white"/>
        </w:rPr>
        <w:t xml:space="preserve">performs simple or compound assignment. </w:t>
      </w:r>
    </w:p>
    <w:p w14:paraId="6312683C" w14:textId="77777777" w:rsidR="00E56320" w:rsidRDefault="00E56320" w:rsidP="00E56320">
      <w:pPr>
        <w:pStyle w:val="Code"/>
        <w:rPr>
          <w:highlight w:val="white"/>
        </w:rPr>
      </w:pPr>
      <w:r w:rsidRPr="00E56320">
        <w:rPr>
          <w:highlight w:val="white"/>
        </w:rPr>
        <w:t xml:space="preserve">    public static Expression Assignment(Expression leftExpression,</w:t>
      </w:r>
    </w:p>
    <w:p w14:paraId="4C1FEACD" w14:textId="77777777" w:rsidR="00E56320" w:rsidRDefault="00E56320" w:rsidP="00E56320">
      <w:pPr>
        <w:pStyle w:val="Code"/>
        <w:rPr>
          <w:highlight w:val="white"/>
        </w:rPr>
      </w:pPr>
      <w:r>
        <w:rPr>
          <w:highlight w:val="white"/>
        </w:rPr>
        <w:t xml:space="preserve">                                       </w:t>
      </w:r>
      <w:r w:rsidRPr="00E56320">
        <w:rPr>
          <w:highlight w:val="white"/>
        </w:rPr>
        <w:t xml:space="preserve"> Expression rightExpression,</w:t>
      </w:r>
    </w:p>
    <w:p w14:paraId="583BF263" w14:textId="3EAE5C6C" w:rsidR="00E56320" w:rsidRPr="00E56320" w:rsidRDefault="00E56320" w:rsidP="00E56320">
      <w:pPr>
        <w:pStyle w:val="Code"/>
        <w:rPr>
          <w:highlight w:val="white"/>
        </w:rPr>
      </w:pPr>
      <w:r>
        <w:rPr>
          <w:highlight w:val="white"/>
        </w:rPr>
        <w:t xml:space="preserve">                                       </w:t>
      </w:r>
      <w:r w:rsidRPr="00E56320">
        <w:rPr>
          <w:highlight w:val="white"/>
        </w:rPr>
        <w:t xml:space="preserve"> bool simpleAssignment = false) {</w:t>
      </w:r>
    </w:p>
    <w:p w14:paraId="0ECE9DEE" w14:textId="77777777" w:rsidR="00E56320" w:rsidRPr="00E56320" w:rsidRDefault="00E56320" w:rsidP="00E56320">
      <w:pPr>
        <w:pStyle w:val="Code"/>
        <w:rPr>
          <w:highlight w:val="white"/>
        </w:rPr>
      </w:pPr>
      <w:r w:rsidRPr="00E56320">
        <w:rPr>
          <w:highlight w:val="white"/>
        </w:rPr>
        <w:t xml:space="preserve">      Register? register = leftExpression.Register;</w:t>
      </w:r>
    </w:p>
    <w:p w14:paraId="278D5E66" w14:textId="54FB4CCD" w:rsidR="00E56320" w:rsidRPr="00E56320" w:rsidRDefault="00A564E2" w:rsidP="00A564E2">
      <w:pPr>
        <w:rPr>
          <w:highlight w:val="white"/>
        </w:rPr>
      </w:pPr>
      <w:r>
        <w:rPr>
          <w:highlight w:val="white"/>
        </w:rPr>
        <w:t>In cases of system calls, a specific register is assigned a value.</w:t>
      </w:r>
    </w:p>
    <w:p w14:paraId="756B2599" w14:textId="77777777" w:rsidR="00E56320" w:rsidRPr="00E56320" w:rsidRDefault="00E56320" w:rsidP="00E56320">
      <w:pPr>
        <w:pStyle w:val="Code"/>
        <w:rPr>
          <w:highlight w:val="white"/>
        </w:rPr>
      </w:pPr>
      <w:r w:rsidRPr="00E56320">
        <w:rPr>
          <w:highlight w:val="white"/>
        </w:rPr>
        <w:t xml:space="preserve">      if (register != null) {</w:t>
      </w:r>
    </w:p>
    <w:p w14:paraId="2A8E67C7" w14:textId="26DD0687" w:rsidR="00E56320" w:rsidRDefault="00E56320" w:rsidP="00E56320">
      <w:pPr>
        <w:pStyle w:val="Code"/>
        <w:rPr>
          <w:highlight w:val="white"/>
        </w:rPr>
      </w:pPr>
      <w:r w:rsidRPr="00E56320">
        <w:rPr>
          <w:highlight w:val="white"/>
        </w:rPr>
        <w:t xml:space="preserve">        Symbol rightSymbol = rightExpression.Symbol;</w:t>
      </w:r>
    </w:p>
    <w:p w14:paraId="085025AA" w14:textId="36B98C45" w:rsidR="006965B9" w:rsidRPr="00E56320" w:rsidRDefault="006965B9" w:rsidP="006965B9">
      <w:pPr>
        <w:rPr>
          <w:highlight w:val="white"/>
        </w:rPr>
      </w:pPr>
      <w:r>
        <w:rPr>
          <w:highlight w:val="white"/>
        </w:rPr>
        <w:t>We check that the register has the same size (in bytes) as the expression it is assigned to. If it is not we report an error.</w:t>
      </w:r>
    </w:p>
    <w:p w14:paraId="46E8FEA2" w14:textId="77777777" w:rsidR="00D57F04" w:rsidRDefault="00E56320" w:rsidP="00E56320">
      <w:pPr>
        <w:pStyle w:val="Code"/>
        <w:rPr>
          <w:highlight w:val="white"/>
        </w:rPr>
      </w:pPr>
      <w:r w:rsidRPr="00E56320">
        <w:rPr>
          <w:highlight w:val="white"/>
        </w:rPr>
        <w:t xml:space="preserve">        Assert.Error(AssemblyCode.SizeOfRegister(register.Value) ==</w:t>
      </w:r>
    </w:p>
    <w:p w14:paraId="60A17EC8" w14:textId="77777777" w:rsidR="00D57F04" w:rsidRDefault="00D57F04" w:rsidP="00E56320">
      <w:pPr>
        <w:pStyle w:val="Code"/>
        <w:rPr>
          <w:highlight w:val="white"/>
        </w:rPr>
      </w:pPr>
      <w:r>
        <w:rPr>
          <w:highlight w:val="white"/>
        </w:rPr>
        <w:t xml:space="preserve">                    </w:t>
      </w:r>
      <w:r w:rsidR="00E56320" w:rsidRPr="00E56320">
        <w:rPr>
          <w:highlight w:val="white"/>
        </w:rPr>
        <w:t xml:space="preserve"> rightExpression.Symbol.Type.Size(),</w:t>
      </w:r>
    </w:p>
    <w:p w14:paraId="34300740" w14:textId="421F462F" w:rsidR="00E56320" w:rsidRDefault="00D57F04" w:rsidP="00E56320">
      <w:pPr>
        <w:pStyle w:val="Code"/>
        <w:rPr>
          <w:highlight w:val="white"/>
        </w:rPr>
      </w:pPr>
      <w:r>
        <w:rPr>
          <w:highlight w:val="white"/>
        </w:rPr>
        <w:t xml:space="preserve">                    </w:t>
      </w:r>
      <w:r w:rsidR="00E56320" w:rsidRPr="00E56320">
        <w:rPr>
          <w:highlight w:val="white"/>
        </w:rPr>
        <w:t xml:space="preserve"> Message.Unmatched_register_size);</w:t>
      </w:r>
    </w:p>
    <w:p w14:paraId="44D440EE" w14:textId="7D160060" w:rsidR="00906BE0" w:rsidRPr="00E56320" w:rsidRDefault="00386A09" w:rsidP="00845CEE">
      <w:pPr>
        <w:rPr>
          <w:highlight w:val="white"/>
        </w:rPr>
      </w:pPr>
      <w:r>
        <w:rPr>
          <w:highlight w:val="white"/>
        </w:rPr>
        <w:t xml:space="preserve">We add the long list of the right expression, since we need its value, </w:t>
      </w:r>
      <w:r w:rsidR="00572EBE">
        <w:rPr>
          <w:highlight w:val="white"/>
        </w:rPr>
        <w:t>to the final middle code list</w:t>
      </w:r>
      <w:r w:rsidR="004A533C">
        <w:rPr>
          <w:highlight w:val="white"/>
        </w:rPr>
        <w:t>.</w:t>
      </w:r>
    </w:p>
    <w:p w14:paraId="3192E071" w14:textId="77777777" w:rsidR="00E56320" w:rsidRPr="00E56320" w:rsidRDefault="00E56320" w:rsidP="00E56320">
      <w:pPr>
        <w:pStyle w:val="Code"/>
        <w:rPr>
          <w:highlight w:val="white"/>
        </w:rPr>
      </w:pPr>
      <w:r w:rsidRPr="00E56320">
        <w:rPr>
          <w:highlight w:val="white"/>
        </w:rPr>
        <w:t xml:space="preserve">        List&lt;MiddleCode&gt; codeList = new List&lt;MiddleCode&gt;();</w:t>
      </w:r>
    </w:p>
    <w:p w14:paraId="6AB91FBF" w14:textId="50196E8A" w:rsidR="00E56320" w:rsidRDefault="00E56320" w:rsidP="00E56320">
      <w:pPr>
        <w:pStyle w:val="Code"/>
        <w:rPr>
          <w:highlight w:val="white"/>
        </w:rPr>
      </w:pPr>
      <w:r w:rsidRPr="00E56320">
        <w:rPr>
          <w:highlight w:val="white"/>
        </w:rPr>
        <w:t xml:space="preserve">        codeList.AddRange(rightExpression.LongList);</w:t>
      </w:r>
    </w:p>
    <w:p w14:paraId="7AB29426" w14:textId="18CA73BD" w:rsidR="004A533C" w:rsidRPr="00E56320" w:rsidRDefault="004A533C" w:rsidP="004A533C">
      <w:pPr>
        <w:rPr>
          <w:highlight w:val="white"/>
        </w:rPr>
      </w:pPr>
      <w:r>
        <w:rPr>
          <w:highlight w:val="white"/>
        </w:rPr>
        <w:t>We add the assignment of the value of right expression to the register.</w:t>
      </w:r>
    </w:p>
    <w:p w14:paraId="4112BB86" w14:textId="77777777" w:rsidR="00F909F8" w:rsidRDefault="00E56320" w:rsidP="00E56320">
      <w:pPr>
        <w:pStyle w:val="Code"/>
        <w:rPr>
          <w:highlight w:val="white"/>
        </w:rPr>
      </w:pPr>
      <w:r w:rsidRPr="00E56320">
        <w:rPr>
          <w:highlight w:val="white"/>
        </w:rPr>
        <w:t xml:space="preserve">        AddMiddleCode(codeList, MiddleOperator.AssignRegister,</w:t>
      </w:r>
    </w:p>
    <w:p w14:paraId="5B03D447" w14:textId="6AD7CE90" w:rsidR="00E56320" w:rsidRDefault="00F909F8" w:rsidP="00E56320">
      <w:pPr>
        <w:pStyle w:val="Code"/>
        <w:rPr>
          <w:highlight w:val="white"/>
        </w:rPr>
      </w:pPr>
      <w:r>
        <w:rPr>
          <w:highlight w:val="white"/>
        </w:rPr>
        <w:t xml:space="preserve">                     </w:t>
      </w:r>
      <w:r w:rsidR="00E56320" w:rsidRPr="00E56320">
        <w:rPr>
          <w:highlight w:val="white"/>
        </w:rPr>
        <w:t xml:space="preserve"> register, rightExpression.Symbol);</w:t>
      </w:r>
    </w:p>
    <w:p w14:paraId="741C48F2" w14:textId="192EC3E7" w:rsidR="0021676F" w:rsidRPr="00E56320" w:rsidRDefault="004801D9" w:rsidP="003E5CB4">
      <w:pPr>
        <w:rPr>
          <w:highlight w:val="white"/>
        </w:rPr>
      </w:pPr>
      <w:r>
        <w:rPr>
          <w:highlight w:val="white"/>
        </w:rPr>
        <w:t xml:space="preserve">Since this an assignment, </w:t>
      </w:r>
      <w:r w:rsidR="003E5CB4">
        <w:rPr>
          <w:highlight w:val="white"/>
        </w:rPr>
        <w:t>the code list holds both the assignment of the register and the side effect of the assignment. Therefore, we add the long list as both the short list and the long list of the</w:t>
      </w:r>
      <w:r w:rsidR="007177B3">
        <w:rPr>
          <w:highlight w:val="white"/>
        </w:rPr>
        <w:t xml:space="preserve"> final</w:t>
      </w:r>
      <w:r w:rsidR="003E5CB4">
        <w:rPr>
          <w:highlight w:val="white"/>
        </w:rPr>
        <w:t xml:space="preserve"> expression.</w:t>
      </w:r>
    </w:p>
    <w:p w14:paraId="3CF3853B" w14:textId="77777777" w:rsidR="00E56320" w:rsidRPr="00E56320" w:rsidRDefault="00E56320" w:rsidP="00E56320">
      <w:pPr>
        <w:pStyle w:val="Code"/>
        <w:rPr>
          <w:highlight w:val="white"/>
        </w:rPr>
      </w:pPr>
      <w:r w:rsidRPr="00E56320">
        <w:rPr>
          <w:highlight w:val="white"/>
        </w:rPr>
        <w:t xml:space="preserve">        return (new Expression(rightExpression.Symbol, codeList, codeList));</w:t>
      </w:r>
    </w:p>
    <w:p w14:paraId="654AEF50" w14:textId="0EC638A5" w:rsidR="00E56320" w:rsidRDefault="00E56320" w:rsidP="00E56320">
      <w:pPr>
        <w:pStyle w:val="Code"/>
        <w:rPr>
          <w:highlight w:val="white"/>
        </w:rPr>
      </w:pPr>
      <w:r w:rsidRPr="00E56320">
        <w:rPr>
          <w:highlight w:val="white"/>
        </w:rPr>
        <w:t xml:space="preserve">      }</w:t>
      </w:r>
    </w:p>
    <w:p w14:paraId="6577D886" w14:textId="68D49740" w:rsidR="00EB100E" w:rsidRPr="00E56320" w:rsidRDefault="00EB100E" w:rsidP="00EB100E">
      <w:pPr>
        <w:rPr>
          <w:highlight w:val="white"/>
        </w:rPr>
      </w:pPr>
      <w:r>
        <w:rPr>
          <w:highlight w:val="white"/>
        </w:rPr>
        <w:t>If the left expression is not a register,</w:t>
      </w:r>
      <w:r w:rsidR="001D7A2A">
        <w:rPr>
          <w:highlight w:val="white"/>
        </w:rPr>
        <w:t xml:space="preserve"> we first check that </w:t>
      </w:r>
      <w:r w:rsidR="00BB1854">
        <w:rPr>
          <w:highlight w:val="white"/>
        </w:rPr>
        <w:t>the left expression is assignable. If it is not, we report an error.</w:t>
      </w:r>
    </w:p>
    <w:p w14:paraId="06CBC9D3" w14:textId="77777777" w:rsidR="00E56320" w:rsidRPr="00E56320" w:rsidRDefault="00E56320" w:rsidP="00E56320">
      <w:pPr>
        <w:pStyle w:val="Code"/>
        <w:rPr>
          <w:highlight w:val="white"/>
        </w:rPr>
      </w:pPr>
      <w:r w:rsidRPr="00E56320">
        <w:rPr>
          <w:highlight w:val="white"/>
        </w:rPr>
        <w:t xml:space="preserve">      else {</w:t>
      </w:r>
    </w:p>
    <w:p w14:paraId="6F2FEED6" w14:textId="77777777" w:rsidR="00F27AC0" w:rsidRDefault="00E56320" w:rsidP="00E56320">
      <w:pPr>
        <w:pStyle w:val="Code"/>
        <w:rPr>
          <w:highlight w:val="white"/>
        </w:rPr>
      </w:pPr>
      <w:r w:rsidRPr="00E56320">
        <w:rPr>
          <w:highlight w:val="white"/>
        </w:rPr>
        <w:t xml:space="preserve">        Assert.Error(leftExpression.Symbol.Assignable,</w:t>
      </w:r>
    </w:p>
    <w:p w14:paraId="530A5D7F" w14:textId="48DD4769" w:rsidR="00E56320" w:rsidRPr="00E56320" w:rsidRDefault="00F27AC0" w:rsidP="00E56320">
      <w:pPr>
        <w:pStyle w:val="Code"/>
        <w:rPr>
          <w:highlight w:val="white"/>
        </w:rPr>
      </w:pPr>
      <w:r>
        <w:rPr>
          <w:highlight w:val="white"/>
        </w:rPr>
        <w:t xml:space="preserve">                    </w:t>
      </w:r>
      <w:r w:rsidR="00E56320" w:rsidRPr="00E56320">
        <w:rPr>
          <w:highlight w:val="white"/>
        </w:rPr>
        <w:t xml:space="preserve"> leftExpression, Message.Not_assignable);</w:t>
      </w:r>
    </w:p>
    <w:p w14:paraId="6ADB36E9" w14:textId="77777777" w:rsidR="00974137" w:rsidRPr="00974137" w:rsidRDefault="00974137" w:rsidP="00974137">
      <w:pPr>
        <w:pStyle w:val="Code"/>
        <w:rPr>
          <w:highlight w:val="white"/>
        </w:rPr>
      </w:pPr>
      <w:r w:rsidRPr="00974137">
        <w:rPr>
          <w:highlight w:val="white"/>
        </w:rPr>
        <w:t xml:space="preserve">        List&lt;MiddleCode&gt; codeList = new List&lt;MiddleCode&gt;();</w:t>
      </w:r>
    </w:p>
    <w:p w14:paraId="684C52B2" w14:textId="530D5932" w:rsidR="00C62753" w:rsidRDefault="00A12497" w:rsidP="00974137">
      <w:pPr>
        <w:rPr>
          <w:highlight w:val="white"/>
        </w:rPr>
      </w:pPr>
      <w:r>
        <w:rPr>
          <w:highlight w:val="white"/>
        </w:rPr>
        <w:t>In case of a simple assignment</w:t>
      </w:r>
      <w:r w:rsidR="00BE53B1">
        <w:rPr>
          <w:highlight w:val="white"/>
        </w:rPr>
        <w:t xml:space="preserve"> we add the long list of the </w:t>
      </w:r>
      <w:r w:rsidR="00A14DC8">
        <w:rPr>
          <w:highlight w:val="white"/>
        </w:rPr>
        <w:t xml:space="preserve">left expression to the code list. In case of a compound assignment, the long list of the left expression has already been added to </w:t>
      </w:r>
      <w:r w:rsidR="008E05B7">
        <w:rPr>
          <w:highlight w:val="white"/>
        </w:rPr>
        <w:t xml:space="preserve">long list of the right expression. If we added the long list </w:t>
      </w:r>
      <w:r w:rsidR="00C62753">
        <w:rPr>
          <w:highlight w:val="white"/>
        </w:rPr>
        <w:t>in case of a compound assignment, we would add the same code twice.</w:t>
      </w:r>
    </w:p>
    <w:p w14:paraId="23497CF4" w14:textId="77777777" w:rsidR="00974137" w:rsidRPr="00974137" w:rsidRDefault="00974137" w:rsidP="00974137">
      <w:pPr>
        <w:pStyle w:val="Code"/>
        <w:rPr>
          <w:highlight w:val="white"/>
        </w:rPr>
      </w:pPr>
      <w:r w:rsidRPr="00974137">
        <w:rPr>
          <w:highlight w:val="white"/>
        </w:rPr>
        <w:t xml:space="preserve">        if (simpleAssignment) {</w:t>
      </w:r>
    </w:p>
    <w:p w14:paraId="554B500B" w14:textId="77777777" w:rsidR="00974137" w:rsidRPr="00974137" w:rsidRDefault="00974137" w:rsidP="00974137">
      <w:pPr>
        <w:pStyle w:val="Code"/>
        <w:rPr>
          <w:highlight w:val="white"/>
        </w:rPr>
      </w:pPr>
      <w:r w:rsidRPr="00974137">
        <w:rPr>
          <w:highlight w:val="white"/>
        </w:rPr>
        <w:t xml:space="preserve">          codeList.AddRange(leftExpression.LongList);</w:t>
      </w:r>
    </w:p>
    <w:p w14:paraId="454A8F16" w14:textId="53AD1599" w:rsidR="00974137" w:rsidRPr="00974137" w:rsidRDefault="00841BFB" w:rsidP="00841BFB">
      <w:pPr>
        <w:rPr>
          <w:highlight w:val="white"/>
        </w:rPr>
      </w:pPr>
      <w:r>
        <w:rPr>
          <w:highlight w:val="white"/>
        </w:rPr>
        <w:t xml:space="preserve">If the left expression is </w:t>
      </w:r>
      <w:r w:rsidR="002E5ABC">
        <w:rPr>
          <w:highlight w:val="white"/>
        </w:rPr>
        <w:t xml:space="preserve">of floating type, we need to pop the floating value stack in case of a simple assignment. In case of a compound assignment, </w:t>
      </w:r>
      <w:r w:rsidR="0094596F">
        <w:rPr>
          <w:highlight w:val="white"/>
        </w:rPr>
        <w:t xml:space="preserve">we </w:t>
      </w:r>
      <w:r w:rsidR="00AB35D5">
        <w:rPr>
          <w:highlight w:val="white"/>
        </w:rPr>
        <w:t>let the value stay on the stack.</w:t>
      </w:r>
    </w:p>
    <w:p w14:paraId="586017B5" w14:textId="77777777" w:rsidR="00974137" w:rsidRPr="00974137" w:rsidRDefault="00974137" w:rsidP="00974137">
      <w:pPr>
        <w:pStyle w:val="Code"/>
        <w:rPr>
          <w:highlight w:val="white"/>
        </w:rPr>
      </w:pPr>
      <w:r w:rsidRPr="00974137">
        <w:rPr>
          <w:highlight w:val="white"/>
        </w:rPr>
        <w:t xml:space="preserve">          if (leftExpression.Symbol.Type.IsFloating()) {</w:t>
      </w:r>
    </w:p>
    <w:p w14:paraId="797A56FD" w14:textId="77777777" w:rsidR="00974137" w:rsidRPr="00974137" w:rsidRDefault="00974137" w:rsidP="00974137">
      <w:pPr>
        <w:pStyle w:val="Code"/>
        <w:rPr>
          <w:highlight w:val="white"/>
        </w:rPr>
      </w:pPr>
      <w:r w:rsidRPr="00974137">
        <w:rPr>
          <w:highlight w:val="white"/>
        </w:rPr>
        <w:lastRenderedPageBreak/>
        <w:t xml:space="preserve">            AddMiddleCode(codeList, MiddleOperator.PopFloat);</w:t>
      </w:r>
    </w:p>
    <w:p w14:paraId="656818C0" w14:textId="77777777" w:rsidR="00974137" w:rsidRPr="00974137" w:rsidRDefault="00974137" w:rsidP="00974137">
      <w:pPr>
        <w:pStyle w:val="Code"/>
        <w:rPr>
          <w:highlight w:val="white"/>
        </w:rPr>
      </w:pPr>
      <w:r w:rsidRPr="00974137">
        <w:rPr>
          <w:highlight w:val="white"/>
        </w:rPr>
        <w:t xml:space="preserve">          }</w:t>
      </w:r>
    </w:p>
    <w:p w14:paraId="658A6CDE" w14:textId="77777777" w:rsidR="00974137" w:rsidRPr="00974137" w:rsidRDefault="00974137" w:rsidP="00974137">
      <w:pPr>
        <w:pStyle w:val="Code"/>
        <w:rPr>
          <w:highlight w:val="white"/>
        </w:rPr>
      </w:pPr>
      <w:r w:rsidRPr="00974137">
        <w:rPr>
          <w:highlight w:val="white"/>
        </w:rPr>
        <w:t xml:space="preserve">        }</w:t>
      </w:r>
    </w:p>
    <w:p w14:paraId="0A7F68CD" w14:textId="4435E443" w:rsidR="00974137" w:rsidRPr="00974137" w:rsidRDefault="00592DBD" w:rsidP="00592DBD">
      <w:pPr>
        <w:rPr>
          <w:highlight w:val="white"/>
        </w:rPr>
      </w:pPr>
      <w:r>
        <w:rPr>
          <w:highlight w:val="white"/>
        </w:rPr>
        <w:t xml:space="preserve">We type cast the right expression to the type of the left </w:t>
      </w:r>
      <w:r w:rsidR="000F6607">
        <w:rPr>
          <w:highlight w:val="white"/>
        </w:rPr>
        <w:t>expression and</w:t>
      </w:r>
      <w:r w:rsidR="000342D3">
        <w:rPr>
          <w:highlight w:val="white"/>
        </w:rPr>
        <w:t xml:space="preserve"> add its long list to the final code list.</w:t>
      </w:r>
    </w:p>
    <w:p w14:paraId="54E44661" w14:textId="77777777" w:rsidR="00974137" w:rsidRPr="00974137" w:rsidRDefault="00974137" w:rsidP="00974137">
      <w:pPr>
        <w:pStyle w:val="Code"/>
        <w:rPr>
          <w:highlight w:val="white"/>
        </w:rPr>
      </w:pPr>
      <w:r w:rsidRPr="00974137">
        <w:rPr>
          <w:highlight w:val="white"/>
        </w:rPr>
        <w:t xml:space="preserve">        rightExpression = TypeCast.ImplicitCast(rightExpression,</w:t>
      </w:r>
    </w:p>
    <w:p w14:paraId="546CE322" w14:textId="77777777" w:rsidR="00974137" w:rsidRPr="00974137" w:rsidRDefault="00974137" w:rsidP="00974137">
      <w:pPr>
        <w:pStyle w:val="Code"/>
        <w:rPr>
          <w:highlight w:val="white"/>
        </w:rPr>
      </w:pPr>
      <w:r w:rsidRPr="00974137">
        <w:rPr>
          <w:highlight w:val="white"/>
        </w:rPr>
        <w:t xml:space="preserve">                                                leftExpression.Symbol.Type);</w:t>
      </w:r>
    </w:p>
    <w:p w14:paraId="70527EC4" w14:textId="77777777" w:rsidR="00974137" w:rsidRPr="00974137" w:rsidRDefault="00974137" w:rsidP="00974137">
      <w:pPr>
        <w:pStyle w:val="Code"/>
        <w:rPr>
          <w:highlight w:val="white"/>
        </w:rPr>
      </w:pPr>
      <w:r w:rsidRPr="00974137">
        <w:rPr>
          <w:highlight w:val="white"/>
        </w:rPr>
        <w:t xml:space="preserve">        codeList.AddRange(rightExpression.LongList);</w:t>
      </w:r>
    </w:p>
    <w:p w14:paraId="27D6293B" w14:textId="3A60ABF1" w:rsidR="00974137" w:rsidRPr="00974137" w:rsidRDefault="00351B11" w:rsidP="00F06140">
      <w:pPr>
        <w:rPr>
          <w:highlight w:val="white"/>
        </w:rPr>
      </w:pPr>
      <w:r>
        <w:rPr>
          <w:highlight w:val="white"/>
        </w:rPr>
        <w:t xml:space="preserve">If the expressions hold floating type, </w:t>
      </w:r>
      <w:r w:rsidR="00D800B4">
        <w:rPr>
          <w:highlight w:val="white"/>
        </w:rPr>
        <w:t>we really do not perform an assignment, we simply top the current value on the floating value stack to the left expression.</w:t>
      </w:r>
    </w:p>
    <w:p w14:paraId="5DF87201" w14:textId="77777777" w:rsidR="00974137" w:rsidRPr="00974137" w:rsidRDefault="00974137" w:rsidP="00974137">
      <w:pPr>
        <w:pStyle w:val="Code"/>
        <w:rPr>
          <w:highlight w:val="white"/>
        </w:rPr>
      </w:pPr>
      <w:r w:rsidRPr="00974137">
        <w:rPr>
          <w:highlight w:val="white"/>
        </w:rPr>
        <w:t xml:space="preserve">        if (leftExpression.Symbol.Type.IsFloating()) {</w:t>
      </w:r>
    </w:p>
    <w:p w14:paraId="1F3A8BB3" w14:textId="77777777" w:rsidR="00974137" w:rsidRPr="00974137" w:rsidRDefault="00974137" w:rsidP="00974137">
      <w:pPr>
        <w:pStyle w:val="Code"/>
        <w:rPr>
          <w:highlight w:val="white"/>
        </w:rPr>
      </w:pPr>
      <w:r w:rsidRPr="00974137">
        <w:rPr>
          <w:highlight w:val="white"/>
        </w:rPr>
        <w:t xml:space="preserve">          AddMiddleCode(codeList, MiddleOperator.TopFloat,</w:t>
      </w:r>
    </w:p>
    <w:p w14:paraId="240E04C1" w14:textId="77777777" w:rsidR="00974137" w:rsidRPr="00974137" w:rsidRDefault="00974137" w:rsidP="00974137">
      <w:pPr>
        <w:pStyle w:val="Code"/>
        <w:rPr>
          <w:highlight w:val="white"/>
        </w:rPr>
      </w:pPr>
      <w:r w:rsidRPr="00974137">
        <w:rPr>
          <w:highlight w:val="white"/>
        </w:rPr>
        <w:t xml:space="preserve">                        leftExpression.Symbol);</w:t>
      </w:r>
    </w:p>
    <w:p w14:paraId="48D938D4" w14:textId="77777777" w:rsidR="00974137" w:rsidRPr="00974137" w:rsidRDefault="00974137" w:rsidP="00974137">
      <w:pPr>
        <w:pStyle w:val="Code"/>
        <w:rPr>
          <w:highlight w:val="white"/>
        </w:rPr>
      </w:pPr>
      <w:r w:rsidRPr="00974137">
        <w:rPr>
          <w:highlight w:val="white"/>
        </w:rPr>
        <w:t xml:space="preserve">          List&lt;MiddleCode&gt; shortList = new List&lt;MiddleCode&gt;();</w:t>
      </w:r>
    </w:p>
    <w:p w14:paraId="5065F940" w14:textId="383C4FDD" w:rsidR="00974137" w:rsidRDefault="00974137" w:rsidP="00974137">
      <w:pPr>
        <w:pStyle w:val="Code"/>
        <w:rPr>
          <w:highlight w:val="white"/>
        </w:rPr>
      </w:pPr>
      <w:r w:rsidRPr="00974137">
        <w:rPr>
          <w:highlight w:val="white"/>
        </w:rPr>
        <w:t xml:space="preserve">          shortList.AddRange(codeList);</w:t>
      </w:r>
    </w:p>
    <w:p w14:paraId="7CD0A880" w14:textId="1D85C1ED" w:rsidR="00D800B4" w:rsidRPr="00974137" w:rsidRDefault="00E619A5" w:rsidP="00C15E2A">
      <w:pPr>
        <w:rPr>
          <w:highlight w:val="white"/>
        </w:rPr>
      </w:pPr>
      <w:r>
        <w:rPr>
          <w:highlight w:val="white"/>
        </w:rPr>
        <w:t>In case of floating type, t</w:t>
      </w:r>
      <w:r w:rsidR="0050625E">
        <w:rPr>
          <w:highlight w:val="white"/>
        </w:rPr>
        <w:t>here is a difference between</w:t>
      </w:r>
      <w:r>
        <w:rPr>
          <w:highlight w:val="white"/>
        </w:rPr>
        <w:t xml:space="preserve"> the short list and long list. </w:t>
      </w:r>
      <w:r w:rsidR="005E4835">
        <w:rPr>
          <w:highlight w:val="white"/>
        </w:rPr>
        <w:t>In the long list, the resulting value of the assignment (which equals the new value of the left expression) shall be used. Therefore, it is preserved on the stack. In the short list, the value is popped from the stack</w:t>
      </w:r>
      <w:r w:rsidR="00FE07AE">
        <w:rPr>
          <w:highlight w:val="white"/>
        </w:rPr>
        <w:t>, since the value shall not be used, only the side effect of the assignment.</w:t>
      </w:r>
    </w:p>
    <w:p w14:paraId="7317FD17" w14:textId="77777777" w:rsidR="00974137" w:rsidRPr="00974137" w:rsidRDefault="00974137" w:rsidP="00974137">
      <w:pPr>
        <w:pStyle w:val="Code"/>
        <w:rPr>
          <w:highlight w:val="white"/>
        </w:rPr>
      </w:pPr>
      <w:r w:rsidRPr="00974137">
        <w:rPr>
          <w:highlight w:val="white"/>
        </w:rPr>
        <w:t xml:space="preserve">          AddMiddleCode(shortList, MiddleOperator.PopFloat);</w:t>
      </w:r>
    </w:p>
    <w:p w14:paraId="7A554A52" w14:textId="77777777" w:rsidR="00974137" w:rsidRPr="00974137" w:rsidRDefault="00974137" w:rsidP="00974137">
      <w:pPr>
        <w:pStyle w:val="Code"/>
        <w:rPr>
          <w:highlight w:val="white"/>
        </w:rPr>
      </w:pPr>
      <w:r w:rsidRPr="00974137">
        <w:rPr>
          <w:highlight w:val="white"/>
        </w:rPr>
        <w:t xml:space="preserve">          return (new Expression(leftExpression.Symbol, shortList, codeList));</w:t>
      </w:r>
    </w:p>
    <w:p w14:paraId="35112C71" w14:textId="599E6619" w:rsidR="00974137" w:rsidRDefault="00974137" w:rsidP="00974137">
      <w:pPr>
        <w:pStyle w:val="Code"/>
        <w:rPr>
          <w:highlight w:val="white"/>
        </w:rPr>
      </w:pPr>
      <w:r w:rsidRPr="00974137">
        <w:rPr>
          <w:highlight w:val="white"/>
        </w:rPr>
        <w:t xml:space="preserve">        }</w:t>
      </w:r>
    </w:p>
    <w:p w14:paraId="2CBFA845" w14:textId="012C0262" w:rsidR="00B82530" w:rsidRPr="00974137" w:rsidRDefault="00AA2FD5" w:rsidP="00B82530">
      <w:pPr>
        <w:rPr>
          <w:highlight w:val="white"/>
        </w:rPr>
      </w:pPr>
      <w:r>
        <w:rPr>
          <w:highlight w:val="white"/>
        </w:rPr>
        <w:t>In case of integral type, we add an assign instruction to the final code.</w:t>
      </w:r>
    </w:p>
    <w:p w14:paraId="6EE2C03E" w14:textId="77777777" w:rsidR="00974137" w:rsidRPr="00974137" w:rsidRDefault="00974137" w:rsidP="00974137">
      <w:pPr>
        <w:pStyle w:val="Code"/>
        <w:rPr>
          <w:highlight w:val="white"/>
        </w:rPr>
      </w:pPr>
      <w:r w:rsidRPr="00974137">
        <w:rPr>
          <w:highlight w:val="white"/>
        </w:rPr>
        <w:t xml:space="preserve">        else {</w:t>
      </w:r>
    </w:p>
    <w:p w14:paraId="0BF5F886" w14:textId="77777777" w:rsidR="00974137" w:rsidRPr="00974137" w:rsidRDefault="00974137" w:rsidP="00974137">
      <w:pPr>
        <w:pStyle w:val="Code"/>
        <w:rPr>
          <w:highlight w:val="white"/>
        </w:rPr>
      </w:pPr>
      <w:r w:rsidRPr="00974137">
        <w:rPr>
          <w:highlight w:val="white"/>
        </w:rPr>
        <w:t xml:space="preserve">          AddMiddleCode(codeList, MiddleOperator.Assign,</w:t>
      </w:r>
    </w:p>
    <w:p w14:paraId="764BD2AA" w14:textId="77777777" w:rsidR="00974137" w:rsidRPr="00974137" w:rsidRDefault="00974137" w:rsidP="00974137">
      <w:pPr>
        <w:pStyle w:val="Code"/>
        <w:rPr>
          <w:highlight w:val="white"/>
        </w:rPr>
      </w:pPr>
      <w:r w:rsidRPr="00974137">
        <w:rPr>
          <w:highlight w:val="white"/>
        </w:rPr>
        <w:t xml:space="preserve">                        leftExpression.Symbol, rightExpression.Symbol);</w:t>
      </w:r>
    </w:p>
    <w:p w14:paraId="55DDC77B" w14:textId="77777777" w:rsidR="00974137" w:rsidRPr="00974137" w:rsidRDefault="00974137" w:rsidP="00974137">
      <w:pPr>
        <w:pStyle w:val="Code"/>
        <w:rPr>
          <w:highlight w:val="white"/>
        </w:rPr>
      </w:pPr>
      <w:r w:rsidRPr="00974137">
        <w:rPr>
          <w:highlight w:val="white"/>
        </w:rPr>
        <w:t xml:space="preserve">          BigInteger? bitFieldMask =</w:t>
      </w:r>
    </w:p>
    <w:p w14:paraId="383AA01D" w14:textId="77777777" w:rsidR="00974137" w:rsidRPr="00974137" w:rsidRDefault="00974137" w:rsidP="00974137">
      <w:pPr>
        <w:pStyle w:val="Code"/>
        <w:rPr>
          <w:highlight w:val="white"/>
        </w:rPr>
      </w:pPr>
      <w:r w:rsidRPr="00974137">
        <w:rPr>
          <w:highlight w:val="white"/>
        </w:rPr>
        <w:t xml:space="preserve">                     leftExpression.Symbol.Type.BitfieldMask();</w:t>
      </w:r>
    </w:p>
    <w:p w14:paraId="3C1D37A0" w14:textId="327991AD" w:rsidR="00974137" w:rsidRPr="00974137" w:rsidRDefault="00426E10" w:rsidP="00426E10">
      <w:pPr>
        <w:rPr>
          <w:highlight w:val="white"/>
        </w:rPr>
      </w:pPr>
      <w:r>
        <w:rPr>
          <w:highlight w:val="white"/>
        </w:rPr>
        <w:t xml:space="preserve">In case of bitfield, we add an add operation </w:t>
      </w:r>
      <w:r w:rsidR="00866CCB">
        <w:rPr>
          <w:highlight w:val="white"/>
        </w:rPr>
        <w:t>to</w:t>
      </w:r>
      <w:r>
        <w:rPr>
          <w:highlight w:val="white"/>
        </w:rPr>
        <w:t xml:space="preserve"> set the non-relevant bits to zero.</w:t>
      </w:r>
    </w:p>
    <w:p w14:paraId="47EBCCB7" w14:textId="77777777" w:rsidR="00974137" w:rsidRPr="00974137" w:rsidRDefault="00974137" w:rsidP="00974137">
      <w:pPr>
        <w:pStyle w:val="Code"/>
        <w:rPr>
          <w:highlight w:val="white"/>
        </w:rPr>
      </w:pPr>
      <w:r w:rsidRPr="00974137">
        <w:rPr>
          <w:highlight w:val="white"/>
        </w:rPr>
        <w:t xml:space="preserve">          if (bitFieldMask != null) {</w:t>
      </w:r>
    </w:p>
    <w:p w14:paraId="3C196F48" w14:textId="77777777" w:rsidR="00974137" w:rsidRPr="00974137" w:rsidRDefault="00974137" w:rsidP="00974137">
      <w:pPr>
        <w:pStyle w:val="Code"/>
        <w:rPr>
          <w:highlight w:val="white"/>
        </w:rPr>
      </w:pPr>
      <w:r w:rsidRPr="00974137">
        <w:rPr>
          <w:highlight w:val="white"/>
        </w:rPr>
        <w:t xml:space="preserve">            Symbol maskSymbol = new Symbol(leftExpression.Symbol.Type,</w:t>
      </w:r>
    </w:p>
    <w:p w14:paraId="36CEFF17" w14:textId="77777777" w:rsidR="00974137" w:rsidRPr="00974137" w:rsidRDefault="00974137" w:rsidP="00974137">
      <w:pPr>
        <w:pStyle w:val="Code"/>
        <w:rPr>
          <w:highlight w:val="white"/>
        </w:rPr>
      </w:pPr>
      <w:r w:rsidRPr="00974137">
        <w:rPr>
          <w:highlight w:val="white"/>
        </w:rPr>
        <w:t xml:space="preserve">                                           bitFieldMask);</w:t>
      </w:r>
    </w:p>
    <w:p w14:paraId="3E1CD858" w14:textId="77777777" w:rsidR="00974137" w:rsidRPr="00974137" w:rsidRDefault="00974137" w:rsidP="00974137">
      <w:pPr>
        <w:pStyle w:val="Code"/>
        <w:rPr>
          <w:highlight w:val="white"/>
        </w:rPr>
      </w:pPr>
      <w:r w:rsidRPr="00974137">
        <w:rPr>
          <w:highlight w:val="white"/>
        </w:rPr>
        <w:t xml:space="preserve">            AddMiddleCode(codeList, MiddleOperator.BitwiseAnd,</w:t>
      </w:r>
    </w:p>
    <w:p w14:paraId="73A46A47" w14:textId="77777777" w:rsidR="00974137" w:rsidRPr="00974137" w:rsidRDefault="00974137" w:rsidP="00974137">
      <w:pPr>
        <w:pStyle w:val="Code"/>
        <w:rPr>
          <w:highlight w:val="white"/>
        </w:rPr>
      </w:pPr>
      <w:r w:rsidRPr="00974137">
        <w:rPr>
          <w:highlight w:val="white"/>
        </w:rPr>
        <w:t xml:space="preserve">                          leftExpression.Symbol, leftExpression.Symbol,</w:t>
      </w:r>
    </w:p>
    <w:p w14:paraId="058E1C7C" w14:textId="77777777" w:rsidR="00974137" w:rsidRPr="00974137" w:rsidRDefault="00974137" w:rsidP="00974137">
      <w:pPr>
        <w:pStyle w:val="Code"/>
        <w:rPr>
          <w:highlight w:val="white"/>
        </w:rPr>
      </w:pPr>
      <w:r w:rsidRPr="00974137">
        <w:rPr>
          <w:highlight w:val="white"/>
        </w:rPr>
        <w:t xml:space="preserve">                          maskSymbol);</w:t>
      </w:r>
    </w:p>
    <w:p w14:paraId="37E769BC" w14:textId="77777777" w:rsidR="00974137" w:rsidRPr="00974137" w:rsidRDefault="00974137" w:rsidP="00974137">
      <w:pPr>
        <w:pStyle w:val="Code"/>
        <w:rPr>
          <w:highlight w:val="white"/>
        </w:rPr>
      </w:pPr>
      <w:r w:rsidRPr="00974137">
        <w:rPr>
          <w:highlight w:val="white"/>
        </w:rPr>
        <w:t xml:space="preserve">          }</w:t>
      </w:r>
    </w:p>
    <w:p w14:paraId="43D01CF9" w14:textId="6EFC2A73" w:rsidR="00974137" w:rsidRPr="00974137" w:rsidRDefault="00154A7C" w:rsidP="00F52D94">
      <w:pPr>
        <w:rPr>
          <w:highlight w:val="white"/>
        </w:rPr>
      </w:pPr>
      <w:r>
        <w:rPr>
          <w:highlight w:val="white"/>
        </w:rPr>
        <w:t>In the integral case</w:t>
      </w:r>
      <w:r w:rsidR="00F52D94">
        <w:rPr>
          <w:highlight w:val="white"/>
        </w:rPr>
        <w:t xml:space="preserve">, </w:t>
      </w:r>
      <w:r w:rsidR="00FF68F7">
        <w:rPr>
          <w:highlight w:val="white"/>
        </w:rPr>
        <w:t xml:space="preserve">we set the code list as both the short list and long list in the resulting expression, since </w:t>
      </w:r>
      <w:r w:rsidR="00233A60">
        <w:rPr>
          <w:highlight w:val="white"/>
        </w:rPr>
        <w:t>the assignment is a side effect.</w:t>
      </w:r>
    </w:p>
    <w:p w14:paraId="21F467D5" w14:textId="77777777" w:rsidR="00974137" w:rsidRPr="00974137" w:rsidRDefault="00974137" w:rsidP="00974137">
      <w:pPr>
        <w:pStyle w:val="Code"/>
        <w:rPr>
          <w:highlight w:val="white"/>
        </w:rPr>
      </w:pPr>
      <w:r w:rsidRPr="00974137">
        <w:rPr>
          <w:highlight w:val="white"/>
        </w:rPr>
        <w:t xml:space="preserve">          return (new Expression(leftExpression.Symbol, codeList, codeList));</w:t>
      </w:r>
    </w:p>
    <w:p w14:paraId="38401505" w14:textId="77777777" w:rsidR="00974137" w:rsidRPr="00974137" w:rsidRDefault="00974137" w:rsidP="00974137">
      <w:pPr>
        <w:pStyle w:val="Code"/>
        <w:rPr>
          <w:highlight w:val="white"/>
        </w:rPr>
      </w:pPr>
      <w:r w:rsidRPr="00974137">
        <w:rPr>
          <w:highlight w:val="white"/>
        </w:rPr>
        <w:t xml:space="preserve">        }</w:t>
      </w:r>
    </w:p>
    <w:p w14:paraId="0D7334F7" w14:textId="77777777" w:rsidR="00974137" w:rsidRPr="00974137" w:rsidRDefault="00974137" w:rsidP="00974137">
      <w:pPr>
        <w:pStyle w:val="Code"/>
        <w:rPr>
          <w:highlight w:val="white"/>
        </w:rPr>
      </w:pPr>
      <w:r w:rsidRPr="00974137">
        <w:rPr>
          <w:highlight w:val="white"/>
        </w:rPr>
        <w:t xml:space="preserve">      }</w:t>
      </w:r>
    </w:p>
    <w:p w14:paraId="17C39A89" w14:textId="77777777" w:rsidR="00974137" w:rsidRPr="00974137" w:rsidRDefault="00974137" w:rsidP="00974137">
      <w:pPr>
        <w:pStyle w:val="Code"/>
        <w:rPr>
          <w:highlight w:val="white"/>
        </w:rPr>
      </w:pPr>
      <w:r w:rsidRPr="00974137">
        <w:rPr>
          <w:highlight w:val="white"/>
        </w:rPr>
        <w:t xml:space="preserve">    }</w:t>
      </w:r>
    </w:p>
    <w:p w14:paraId="13428A25" w14:textId="3BB8B386" w:rsidR="00F82E42" w:rsidRDefault="00F82E42" w:rsidP="00F82E42">
      <w:pPr>
        <w:pStyle w:val="Rubrik3"/>
        <w:numPr>
          <w:ilvl w:val="2"/>
          <w:numId w:val="121"/>
        </w:numPr>
      </w:pPr>
      <w:bookmarkStart w:id="157" w:name="_Toc49764349"/>
      <w:r>
        <w:t>The Condition Expression</w:t>
      </w:r>
      <w:bookmarkEnd w:id="157"/>
    </w:p>
    <w:p w14:paraId="7A624048" w14:textId="4EAAEEE4" w:rsidR="00BA322E" w:rsidRDefault="00BA322E" w:rsidP="00BA322E">
      <w:pPr>
        <w:rPr>
          <w:color w:val="auto"/>
        </w:rPr>
      </w:pPr>
      <w:r>
        <w:t>The conditional operator applies lazy evaluation, which means that only on</w:t>
      </w:r>
      <w:r w:rsidR="00B653CC">
        <w:t>e</w:t>
      </w:r>
      <w:r>
        <w:t xml:space="preserve"> of the true or false expression will be evaluated.</w:t>
      </w:r>
    </w:p>
    <w:p w14:paraId="0FD300C4" w14:textId="77777777" w:rsidR="00815D7B" w:rsidRPr="00EC76D5" w:rsidRDefault="00815D7B" w:rsidP="00815D7B">
      <w:pPr>
        <w:pStyle w:val="CodeHeader"/>
      </w:pPr>
      <w:r>
        <w:t>MainParser.gppg</w:t>
      </w:r>
    </w:p>
    <w:p w14:paraId="74BB74E3" w14:textId="77777777" w:rsidR="00B653CC" w:rsidRPr="00B653CC" w:rsidRDefault="00B653CC" w:rsidP="00B653CC">
      <w:pPr>
        <w:pStyle w:val="Code"/>
        <w:rPr>
          <w:highlight w:val="white"/>
        </w:rPr>
      </w:pPr>
      <w:r w:rsidRPr="00B653CC">
        <w:rPr>
          <w:highlight w:val="white"/>
        </w:rPr>
        <w:lastRenderedPageBreak/>
        <w:t>condition_expression:</w:t>
      </w:r>
    </w:p>
    <w:p w14:paraId="568019D5" w14:textId="77777777" w:rsidR="00B653CC" w:rsidRPr="00B653CC" w:rsidRDefault="00B653CC" w:rsidP="00B653CC">
      <w:pPr>
        <w:pStyle w:val="Code"/>
        <w:rPr>
          <w:highlight w:val="white"/>
        </w:rPr>
      </w:pPr>
      <w:r w:rsidRPr="00B653CC">
        <w:rPr>
          <w:highlight w:val="white"/>
        </w:rPr>
        <w:t xml:space="preserve">    logical_or_expression {</w:t>
      </w:r>
    </w:p>
    <w:p w14:paraId="0B6BD37A" w14:textId="77777777" w:rsidR="00B653CC" w:rsidRPr="00B653CC" w:rsidRDefault="00B653CC" w:rsidP="00B653CC">
      <w:pPr>
        <w:pStyle w:val="Code"/>
        <w:rPr>
          <w:highlight w:val="white"/>
        </w:rPr>
      </w:pPr>
      <w:r w:rsidRPr="00B653CC">
        <w:rPr>
          <w:highlight w:val="white"/>
        </w:rPr>
        <w:t xml:space="preserve">      $$ = $1;</w:t>
      </w:r>
    </w:p>
    <w:p w14:paraId="429CB3A8" w14:textId="77777777" w:rsidR="00B653CC" w:rsidRPr="00B653CC" w:rsidRDefault="00B653CC" w:rsidP="00B653CC">
      <w:pPr>
        <w:pStyle w:val="Code"/>
        <w:rPr>
          <w:highlight w:val="white"/>
        </w:rPr>
      </w:pPr>
      <w:r w:rsidRPr="00B653CC">
        <w:rPr>
          <w:highlight w:val="white"/>
        </w:rPr>
        <w:t xml:space="preserve">    }</w:t>
      </w:r>
    </w:p>
    <w:p w14:paraId="25180C72" w14:textId="1FFD311B" w:rsidR="00B653CC" w:rsidRPr="00B653CC" w:rsidRDefault="00B653CC" w:rsidP="00B653CC">
      <w:pPr>
        <w:pStyle w:val="Code"/>
        <w:rPr>
          <w:highlight w:val="white"/>
        </w:rPr>
      </w:pPr>
      <w:r w:rsidRPr="00B653CC">
        <w:rPr>
          <w:highlight w:val="white"/>
        </w:rPr>
        <w:t xml:space="preserve">  | logical_or_expression QUESTION_MARK expression</w:t>
      </w:r>
      <w:r w:rsidR="00C205EC">
        <w:rPr>
          <w:highlight w:val="white"/>
        </w:rPr>
        <w:t xml:space="preserve"> </w:t>
      </w:r>
      <w:r w:rsidRPr="00B653CC">
        <w:rPr>
          <w:highlight w:val="white"/>
        </w:rPr>
        <w:t>COLON condition_expression{</w:t>
      </w:r>
    </w:p>
    <w:p w14:paraId="3A929545" w14:textId="78DCDB8B" w:rsidR="00B653CC" w:rsidRPr="00B653CC" w:rsidRDefault="00B653CC" w:rsidP="00B653CC">
      <w:pPr>
        <w:pStyle w:val="Code"/>
        <w:rPr>
          <w:highlight w:val="white"/>
        </w:rPr>
      </w:pPr>
      <w:r w:rsidRPr="00B653CC">
        <w:rPr>
          <w:highlight w:val="white"/>
        </w:rPr>
        <w:t xml:space="preserve">      $$ = MiddleCodeGenerator.ConditionalExpression($1, $3, $5);</w:t>
      </w:r>
    </w:p>
    <w:p w14:paraId="247549D1" w14:textId="14632BAA" w:rsidR="00B653CC" w:rsidRDefault="00B653CC" w:rsidP="00B653CC">
      <w:pPr>
        <w:pStyle w:val="Code"/>
        <w:rPr>
          <w:highlight w:val="white"/>
        </w:rPr>
      </w:pPr>
      <w:r w:rsidRPr="00B653CC">
        <w:rPr>
          <w:highlight w:val="white"/>
        </w:rPr>
        <w:t xml:space="preserve">    };</w:t>
      </w:r>
    </w:p>
    <w:p w14:paraId="3B8EE436" w14:textId="2DE2314D" w:rsidR="00886DEE" w:rsidRDefault="00886DEE" w:rsidP="00886DEE">
      <w:pPr>
        <w:pStyle w:val="CodeHeader"/>
        <w:rPr>
          <w:highlight w:val="white"/>
        </w:rPr>
      </w:pPr>
      <w:r>
        <w:rPr>
          <w:highlight w:val="white"/>
        </w:rPr>
        <w:t>MiddleCodeGenerator.cs</w:t>
      </w:r>
    </w:p>
    <w:p w14:paraId="23507068" w14:textId="77777777" w:rsidR="008234C7" w:rsidRPr="008234C7" w:rsidRDefault="008234C7" w:rsidP="008234C7">
      <w:pPr>
        <w:pStyle w:val="Code"/>
        <w:rPr>
          <w:highlight w:val="white"/>
        </w:rPr>
      </w:pPr>
      <w:r w:rsidRPr="008234C7">
        <w:rPr>
          <w:highlight w:val="white"/>
        </w:rPr>
        <w:t xml:space="preserve">    public static Expression ConditionalExpression(Expression testExpression,</w:t>
      </w:r>
    </w:p>
    <w:p w14:paraId="27CE53A7" w14:textId="3FC9C071" w:rsidR="008234C7" w:rsidRDefault="008234C7" w:rsidP="008234C7">
      <w:pPr>
        <w:pStyle w:val="Code"/>
        <w:rPr>
          <w:highlight w:val="white"/>
        </w:rPr>
      </w:pPr>
      <w:r>
        <w:rPr>
          <w:highlight w:val="white"/>
        </w:rPr>
        <w:t xml:space="preserve">            </w:t>
      </w:r>
      <w:r w:rsidRPr="008234C7">
        <w:rPr>
          <w:highlight w:val="white"/>
        </w:rPr>
        <w:t xml:space="preserve">                                     Expression trueExpression,</w:t>
      </w:r>
    </w:p>
    <w:p w14:paraId="5FF4F895" w14:textId="49FEC2F4" w:rsidR="008234C7" w:rsidRPr="008234C7" w:rsidRDefault="008234C7" w:rsidP="008234C7">
      <w:pPr>
        <w:pStyle w:val="Code"/>
        <w:rPr>
          <w:highlight w:val="white"/>
        </w:rPr>
      </w:pPr>
      <w:r>
        <w:rPr>
          <w:highlight w:val="white"/>
        </w:rPr>
        <w:t xml:space="preserve">                                                </w:t>
      </w:r>
      <w:r w:rsidRPr="008234C7">
        <w:rPr>
          <w:highlight w:val="white"/>
        </w:rPr>
        <w:t xml:space="preserve"> Expression falseExpression) {</w:t>
      </w:r>
    </w:p>
    <w:p w14:paraId="53F162D0" w14:textId="0E294E86" w:rsidR="008234C7" w:rsidRPr="008234C7" w:rsidRDefault="00E75DDA" w:rsidP="00E75DDA">
      <w:pPr>
        <w:rPr>
          <w:highlight w:val="white"/>
        </w:rPr>
      </w:pPr>
      <w:r>
        <w:rPr>
          <w:highlight w:val="white"/>
        </w:rPr>
        <w:t>We type cast the test expression to logical type.</w:t>
      </w:r>
    </w:p>
    <w:p w14:paraId="6E68BAF9" w14:textId="671888A2" w:rsidR="008234C7" w:rsidRDefault="008234C7" w:rsidP="008234C7">
      <w:pPr>
        <w:pStyle w:val="Code"/>
        <w:rPr>
          <w:highlight w:val="white"/>
        </w:rPr>
      </w:pPr>
      <w:r w:rsidRPr="008234C7">
        <w:rPr>
          <w:highlight w:val="white"/>
        </w:rPr>
        <w:t xml:space="preserve">      testExpression = TypeCast.ToLogical(testExpression);</w:t>
      </w:r>
    </w:p>
    <w:p w14:paraId="333EAFBB" w14:textId="1AE5F081" w:rsidR="00CE57B4" w:rsidRPr="008234C7" w:rsidRDefault="00CE57B4" w:rsidP="00CE57B4">
      <w:pPr>
        <w:rPr>
          <w:highlight w:val="white"/>
        </w:rPr>
      </w:pPr>
      <w:r>
        <w:rPr>
          <w:highlight w:val="white"/>
        </w:rPr>
        <w:t xml:space="preserve">If the test expression is constant, </w:t>
      </w:r>
      <w:r w:rsidR="00FD2D06">
        <w:rPr>
          <w:highlight w:val="white"/>
        </w:rPr>
        <w:t>we simple return the true</w:t>
      </w:r>
      <w:r w:rsidR="00192E62">
        <w:rPr>
          <w:highlight w:val="white"/>
        </w:rPr>
        <w:t xml:space="preserve"> or</w:t>
      </w:r>
      <w:r w:rsidR="00FD2D06">
        <w:rPr>
          <w:highlight w:val="white"/>
        </w:rPr>
        <w:t xml:space="preserve"> false expression depending on whether the </w:t>
      </w:r>
      <w:r w:rsidR="0088191B">
        <w:rPr>
          <w:highlight w:val="white"/>
        </w:rPr>
        <w:t>test expression is true.</w:t>
      </w:r>
    </w:p>
    <w:p w14:paraId="42D9D480" w14:textId="77777777" w:rsidR="008234C7" w:rsidRPr="008234C7" w:rsidRDefault="008234C7" w:rsidP="008234C7">
      <w:pPr>
        <w:pStyle w:val="Code"/>
        <w:rPr>
          <w:highlight w:val="white"/>
        </w:rPr>
      </w:pPr>
      <w:r w:rsidRPr="008234C7">
        <w:rPr>
          <w:highlight w:val="white"/>
        </w:rPr>
        <w:t xml:space="preserve">      if (ConstantExpression.IsConstant(testExpression)) {</w:t>
      </w:r>
    </w:p>
    <w:p w14:paraId="38A9D664" w14:textId="77777777" w:rsidR="00F758FC" w:rsidRDefault="008234C7" w:rsidP="008234C7">
      <w:pPr>
        <w:pStyle w:val="Code"/>
        <w:rPr>
          <w:highlight w:val="white"/>
        </w:rPr>
      </w:pPr>
      <w:r w:rsidRPr="008234C7">
        <w:rPr>
          <w:highlight w:val="white"/>
        </w:rPr>
        <w:t xml:space="preserve">        return ConstantExpression.IsTrue(testExpression)</w:t>
      </w:r>
    </w:p>
    <w:p w14:paraId="39B9F7A9" w14:textId="6DC647E3" w:rsidR="008234C7" w:rsidRPr="008234C7" w:rsidRDefault="00F758FC" w:rsidP="008234C7">
      <w:pPr>
        <w:pStyle w:val="Code"/>
        <w:rPr>
          <w:highlight w:val="white"/>
        </w:rPr>
      </w:pPr>
      <w:r>
        <w:rPr>
          <w:highlight w:val="white"/>
        </w:rPr>
        <w:t xml:space="preserve">              </w:t>
      </w:r>
      <w:r w:rsidR="008234C7" w:rsidRPr="008234C7">
        <w:rPr>
          <w:highlight w:val="white"/>
        </w:rPr>
        <w:t xml:space="preserve"> ? falseExpression : trueExpression;</w:t>
      </w:r>
    </w:p>
    <w:p w14:paraId="2E5EDAF9" w14:textId="77777777" w:rsidR="008234C7" w:rsidRPr="008234C7" w:rsidRDefault="008234C7" w:rsidP="008234C7">
      <w:pPr>
        <w:pStyle w:val="Code"/>
        <w:rPr>
          <w:highlight w:val="white"/>
        </w:rPr>
      </w:pPr>
      <w:r w:rsidRPr="008234C7">
        <w:rPr>
          <w:highlight w:val="white"/>
        </w:rPr>
        <w:t xml:space="preserve">      }</w:t>
      </w:r>
    </w:p>
    <w:p w14:paraId="08034E5D" w14:textId="1B88EA05" w:rsidR="008234C7" w:rsidRPr="008234C7" w:rsidRDefault="00B5070F" w:rsidP="00192E62">
      <w:pPr>
        <w:rPr>
          <w:highlight w:val="white"/>
        </w:rPr>
      </w:pPr>
      <w:r>
        <w:rPr>
          <w:highlight w:val="white"/>
        </w:rPr>
        <w:t>I</w:t>
      </w:r>
      <w:r w:rsidR="00192E62">
        <w:rPr>
          <w:highlight w:val="white"/>
        </w:rPr>
        <w:t xml:space="preserve">f both the true and false expressions hold logical </w:t>
      </w:r>
      <w:r w:rsidR="005A064A">
        <w:rPr>
          <w:highlight w:val="white"/>
        </w:rPr>
        <w:t>types,</w:t>
      </w:r>
      <w:r w:rsidR="0006600E">
        <w:rPr>
          <w:highlight w:val="white"/>
        </w:rPr>
        <w:t xml:space="preserve"> we keep their types.</w:t>
      </w:r>
    </w:p>
    <w:p w14:paraId="71A3D248" w14:textId="77777777" w:rsidR="004922D6" w:rsidRDefault="008234C7" w:rsidP="008234C7">
      <w:pPr>
        <w:pStyle w:val="Code"/>
        <w:rPr>
          <w:highlight w:val="white"/>
        </w:rPr>
      </w:pPr>
      <w:r w:rsidRPr="008234C7">
        <w:rPr>
          <w:highlight w:val="white"/>
        </w:rPr>
        <w:t xml:space="preserve">      if (trueExpression.Symbol.Type.IsLogical() &amp;&amp;</w:t>
      </w:r>
    </w:p>
    <w:p w14:paraId="01E1F957" w14:textId="6E868314" w:rsidR="008234C7" w:rsidRDefault="004922D6" w:rsidP="008234C7">
      <w:pPr>
        <w:pStyle w:val="Code"/>
        <w:rPr>
          <w:highlight w:val="white"/>
        </w:rPr>
      </w:pPr>
      <w:r>
        <w:rPr>
          <w:highlight w:val="white"/>
        </w:rPr>
        <w:t xml:space="preserve">         </w:t>
      </w:r>
      <w:r w:rsidR="008234C7" w:rsidRPr="008234C7">
        <w:rPr>
          <w:highlight w:val="white"/>
        </w:rPr>
        <w:t xml:space="preserve"> falseExpression.Symbol.Type.IsLogical()) {</w:t>
      </w:r>
    </w:p>
    <w:p w14:paraId="395F781F" w14:textId="6F8DF5E6" w:rsidR="005A064A" w:rsidRPr="008234C7" w:rsidRDefault="005A064A" w:rsidP="004F7998">
      <w:pPr>
        <w:rPr>
          <w:highlight w:val="white"/>
        </w:rPr>
      </w:pPr>
      <w:r>
        <w:rPr>
          <w:highlight w:val="white"/>
        </w:rPr>
        <w:t xml:space="preserve">We start by backpathing the </w:t>
      </w:r>
      <w:r w:rsidR="004F7998">
        <w:rPr>
          <w:highlight w:val="white"/>
        </w:rPr>
        <w:t>true and false set of the test expression to the beginning of the true and false expression’s code list.</w:t>
      </w:r>
    </w:p>
    <w:p w14:paraId="552730E2"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5B8B235F"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03D8D91E" w14:textId="5211CCB3" w:rsidR="008234C7" w:rsidRPr="008234C7" w:rsidRDefault="003D2AED" w:rsidP="003D2AED">
      <w:pPr>
        <w:rPr>
          <w:highlight w:val="white"/>
        </w:rPr>
      </w:pPr>
      <w:r>
        <w:rPr>
          <w:highlight w:val="white"/>
        </w:rPr>
        <w:t>The result</w:t>
      </w:r>
      <w:r w:rsidR="00D359FC">
        <w:rPr>
          <w:highlight w:val="white"/>
        </w:rPr>
        <w:t>ing</w:t>
      </w:r>
      <w:r>
        <w:rPr>
          <w:highlight w:val="white"/>
        </w:rPr>
        <w:t xml:space="preserve"> true set is the union of the true </w:t>
      </w:r>
      <w:r w:rsidR="003441FD">
        <w:rPr>
          <w:highlight w:val="white"/>
        </w:rPr>
        <w:t>sets of the true and false expression</w:t>
      </w:r>
      <w:r w:rsidR="00D359FC">
        <w:rPr>
          <w:highlight w:val="white"/>
        </w:rPr>
        <w:t xml:space="preserve">, and the resulting </w:t>
      </w:r>
      <w:r w:rsidR="003441FD">
        <w:rPr>
          <w:highlight w:val="white"/>
        </w:rPr>
        <w:t>false set is the union of the false sets of the true and false expression.</w:t>
      </w:r>
    </w:p>
    <w:p w14:paraId="310E1310" w14:textId="77777777" w:rsidR="008234C7" w:rsidRPr="008234C7" w:rsidRDefault="008234C7" w:rsidP="008234C7">
      <w:pPr>
        <w:pStyle w:val="Code"/>
        <w:rPr>
          <w:highlight w:val="white"/>
        </w:rPr>
      </w:pPr>
      <w:r w:rsidRPr="008234C7">
        <w:rPr>
          <w:highlight w:val="white"/>
        </w:rPr>
        <w:t xml:space="preserve">        ISet&lt;MiddleCode&gt; trueSet = new HashSet&lt;MiddleCode&gt;(),</w:t>
      </w:r>
    </w:p>
    <w:p w14:paraId="03FE2B60" w14:textId="77777777" w:rsidR="008234C7" w:rsidRPr="008234C7" w:rsidRDefault="008234C7" w:rsidP="008234C7">
      <w:pPr>
        <w:pStyle w:val="Code"/>
        <w:rPr>
          <w:highlight w:val="white"/>
        </w:rPr>
      </w:pPr>
      <w:r w:rsidRPr="008234C7">
        <w:rPr>
          <w:highlight w:val="white"/>
        </w:rPr>
        <w:t xml:space="preserve">                         falseSet = new HashSet&lt;MiddleCode&gt;();</w:t>
      </w:r>
    </w:p>
    <w:p w14:paraId="48D2BE31" w14:textId="77777777" w:rsidR="008234C7" w:rsidRPr="008234C7" w:rsidRDefault="008234C7" w:rsidP="008234C7">
      <w:pPr>
        <w:pStyle w:val="Code"/>
        <w:rPr>
          <w:highlight w:val="white"/>
        </w:rPr>
      </w:pPr>
      <w:r w:rsidRPr="008234C7">
        <w:rPr>
          <w:highlight w:val="white"/>
        </w:rPr>
        <w:t xml:space="preserve">        trueSet.UnionWith(trueExpression.Symbol.TrueSet);</w:t>
      </w:r>
    </w:p>
    <w:p w14:paraId="57D7401B" w14:textId="77777777" w:rsidR="008234C7" w:rsidRPr="008234C7" w:rsidRDefault="008234C7" w:rsidP="008234C7">
      <w:pPr>
        <w:pStyle w:val="Code"/>
        <w:rPr>
          <w:highlight w:val="white"/>
        </w:rPr>
      </w:pPr>
      <w:r w:rsidRPr="008234C7">
        <w:rPr>
          <w:highlight w:val="white"/>
        </w:rPr>
        <w:t xml:space="preserve">        trueSet.UnionWith(falseExpression.Symbol.TrueSet);</w:t>
      </w:r>
    </w:p>
    <w:p w14:paraId="77C331A2" w14:textId="77777777" w:rsidR="008234C7" w:rsidRPr="008234C7" w:rsidRDefault="008234C7" w:rsidP="008234C7">
      <w:pPr>
        <w:pStyle w:val="Code"/>
        <w:rPr>
          <w:highlight w:val="white"/>
        </w:rPr>
      </w:pPr>
      <w:r w:rsidRPr="008234C7">
        <w:rPr>
          <w:highlight w:val="white"/>
        </w:rPr>
        <w:t xml:space="preserve">        falseSet.UnionWith(trueExpression.Symbol.FalseSet);</w:t>
      </w:r>
    </w:p>
    <w:p w14:paraId="16540E4A" w14:textId="77777777" w:rsidR="008234C7" w:rsidRPr="008234C7" w:rsidRDefault="008234C7" w:rsidP="008234C7">
      <w:pPr>
        <w:pStyle w:val="Code"/>
        <w:rPr>
          <w:highlight w:val="white"/>
        </w:rPr>
      </w:pPr>
      <w:r w:rsidRPr="008234C7">
        <w:rPr>
          <w:highlight w:val="white"/>
        </w:rPr>
        <w:t xml:space="preserve">        falseSet.UnionWith(falseExpression.Symbol.FalseSet);</w:t>
      </w:r>
    </w:p>
    <w:p w14:paraId="31B4D8DE" w14:textId="77777777" w:rsidR="008234C7" w:rsidRPr="008234C7" w:rsidRDefault="008234C7" w:rsidP="008234C7">
      <w:pPr>
        <w:pStyle w:val="Code"/>
        <w:rPr>
          <w:highlight w:val="white"/>
        </w:rPr>
      </w:pPr>
    </w:p>
    <w:p w14:paraId="01F08808"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039F440C" w14:textId="61478821" w:rsidR="008234C7" w:rsidRPr="008234C7" w:rsidRDefault="00AC790D" w:rsidP="00AC790D">
      <w:pPr>
        <w:rPr>
          <w:highlight w:val="white"/>
        </w:rPr>
      </w:pPr>
      <w:r>
        <w:rPr>
          <w:highlight w:val="white"/>
        </w:rPr>
        <w:t>If the short list of both the true and false expression is empty</w:t>
      </w:r>
      <w:r w:rsidR="00212AD4">
        <w:rPr>
          <w:highlight w:val="white"/>
        </w:rPr>
        <w:t xml:space="preserve">, </w:t>
      </w:r>
      <w:r w:rsidR="00523DE7">
        <w:rPr>
          <w:highlight w:val="white"/>
        </w:rPr>
        <w:t xml:space="preserve">it does not matter if the test expression is true or false, and we let the </w:t>
      </w:r>
      <w:r w:rsidR="00212AD4">
        <w:rPr>
          <w:highlight w:val="white"/>
        </w:rPr>
        <w:t>resulting short list be the short list of the true expression (which may be empty).</w:t>
      </w:r>
      <w:r w:rsidR="008234C7" w:rsidRPr="008234C7">
        <w:rPr>
          <w:highlight w:val="white"/>
        </w:rPr>
        <w:t xml:space="preserve"> </w:t>
      </w:r>
    </w:p>
    <w:p w14:paraId="2D84552F" w14:textId="77777777" w:rsidR="000D56FD" w:rsidRDefault="008234C7" w:rsidP="008234C7">
      <w:pPr>
        <w:pStyle w:val="Code"/>
        <w:rPr>
          <w:highlight w:val="white"/>
        </w:rPr>
      </w:pPr>
      <w:r w:rsidRPr="008234C7">
        <w:rPr>
          <w:highlight w:val="white"/>
        </w:rPr>
        <w:t xml:space="preserve">        if (IsEmpty(trueExpression.ShortList) &amp;&amp;</w:t>
      </w:r>
    </w:p>
    <w:p w14:paraId="10022920" w14:textId="2EC5EEF7" w:rsidR="008234C7" w:rsidRPr="008234C7" w:rsidRDefault="000D56FD" w:rsidP="008234C7">
      <w:pPr>
        <w:pStyle w:val="Code"/>
        <w:rPr>
          <w:highlight w:val="white"/>
        </w:rPr>
      </w:pPr>
      <w:r>
        <w:rPr>
          <w:highlight w:val="white"/>
        </w:rPr>
        <w:t xml:space="preserve">           </w:t>
      </w:r>
      <w:r w:rsidR="008234C7" w:rsidRPr="008234C7">
        <w:rPr>
          <w:highlight w:val="white"/>
        </w:rPr>
        <w:t xml:space="preserve"> IsEmpty(falseExpression.ShortList)) {</w:t>
      </w:r>
    </w:p>
    <w:p w14:paraId="3DF073E7" w14:textId="77777777" w:rsidR="008234C7" w:rsidRPr="008234C7" w:rsidRDefault="008234C7" w:rsidP="008234C7">
      <w:pPr>
        <w:pStyle w:val="Code"/>
        <w:rPr>
          <w:highlight w:val="white"/>
        </w:rPr>
      </w:pPr>
      <w:r w:rsidRPr="008234C7">
        <w:rPr>
          <w:highlight w:val="white"/>
        </w:rPr>
        <w:t xml:space="preserve">          shortList.AddRange(testExpression.ShortList);</w:t>
      </w:r>
    </w:p>
    <w:p w14:paraId="4C9B33DB" w14:textId="103E4464" w:rsidR="008234C7" w:rsidRDefault="008234C7" w:rsidP="008234C7">
      <w:pPr>
        <w:pStyle w:val="Code"/>
        <w:rPr>
          <w:highlight w:val="white"/>
        </w:rPr>
      </w:pPr>
      <w:r w:rsidRPr="008234C7">
        <w:rPr>
          <w:highlight w:val="white"/>
        </w:rPr>
        <w:t xml:space="preserve">        }</w:t>
      </w:r>
    </w:p>
    <w:p w14:paraId="3FD2611B" w14:textId="24D49A77" w:rsidR="00523DE7" w:rsidRPr="008234C7" w:rsidRDefault="00523DE7" w:rsidP="00523DE7">
      <w:pPr>
        <w:rPr>
          <w:highlight w:val="white"/>
        </w:rPr>
      </w:pPr>
      <w:r>
        <w:rPr>
          <w:highlight w:val="white"/>
        </w:rPr>
        <w:t>If the short list of the test expression is not empty, the situation becomes a bit more complicated.</w:t>
      </w:r>
      <w:r w:rsidR="00F22D7C">
        <w:rPr>
          <w:highlight w:val="white"/>
        </w:rPr>
        <w:t xml:space="preserve"> We add the long list, rather than the short list, of the test expression to the final short list since we </w:t>
      </w:r>
      <w:r w:rsidR="00406F76">
        <w:rPr>
          <w:highlight w:val="white"/>
        </w:rPr>
        <w:t>need the value of the test expression in order to jump to the short list of the true of false expression.</w:t>
      </w:r>
    </w:p>
    <w:p w14:paraId="79212CED" w14:textId="77777777" w:rsidR="008234C7" w:rsidRPr="008234C7" w:rsidRDefault="008234C7" w:rsidP="008234C7">
      <w:pPr>
        <w:pStyle w:val="Code"/>
        <w:rPr>
          <w:highlight w:val="white"/>
        </w:rPr>
      </w:pPr>
      <w:r w:rsidRPr="008234C7">
        <w:rPr>
          <w:highlight w:val="white"/>
        </w:rPr>
        <w:t xml:space="preserve">        else {</w:t>
      </w:r>
    </w:p>
    <w:p w14:paraId="08C56E2C" w14:textId="4A42C6B1" w:rsidR="008234C7" w:rsidRPr="008234C7" w:rsidRDefault="008234C7" w:rsidP="008234C7">
      <w:pPr>
        <w:pStyle w:val="Code"/>
        <w:rPr>
          <w:highlight w:val="white"/>
        </w:rPr>
      </w:pPr>
      <w:r w:rsidRPr="008234C7">
        <w:rPr>
          <w:highlight w:val="white"/>
        </w:rPr>
        <w:lastRenderedPageBreak/>
        <w:t xml:space="preserve">          shortList.AddRange(testExpression.LongList);</w:t>
      </w:r>
    </w:p>
    <w:p w14:paraId="19203B05" w14:textId="77777777" w:rsidR="008234C7" w:rsidRPr="008234C7" w:rsidRDefault="008234C7" w:rsidP="008234C7">
      <w:pPr>
        <w:pStyle w:val="Code"/>
        <w:rPr>
          <w:highlight w:val="white"/>
        </w:rPr>
      </w:pPr>
      <w:r w:rsidRPr="008234C7">
        <w:rPr>
          <w:highlight w:val="white"/>
        </w:rPr>
        <w:t xml:space="preserve">          shortList.AddRange(trueExpression.ShortList);</w:t>
      </w:r>
    </w:p>
    <w:p w14:paraId="0484E8AA" w14:textId="77777777" w:rsidR="008234C7" w:rsidRPr="008234C7" w:rsidRDefault="008234C7" w:rsidP="008234C7">
      <w:pPr>
        <w:pStyle w:val="Code"/>
        <w:rPr>
          <w:highlight w:val="white"/>
        </w:rPr>
      </w:pPr>
      <w:r w:rsidRPr="008234C7">
        <w:rPr>
          <w:highlight w:val="white"/>
        </w:rPr>
        <w:t xml:space="preserve">          shortList.AddRange(falseExpression.ShortList);</w:t>
      </w:r>
    </w:p>
    <w:p w14:paraId="79DE7DEC" w14:textId="77777777" w:rsidR="008234C7" w:rsidRPr="008234C7" w:rsidRDefault="008234C7" w:rsidP="008234C7">
      <w:pPr>
        <w:pStyle w:val="Code"/>
        <w:rPr>
          <w:highlight w:val="white"/>
        </w:rPr>
      </w:pPr>
      <w:r w:rsidRPr="008234C7">
        <w:rPr>
          <w:highlight w:val="white"/>
        </w:rPr>
        <w:t xml:space="preserve">        }</w:t>
      </w:r>
    </w:p>
    <w:p w14:paraId="6791C177" w14:textId="76A0F5AD" w:rsidR="008234C7" w:rsidRPr="008234C7" w:rsidRDefault="00EF0A5A" w:rsidP="004B46F1">
      <w:pPr>
        <w:rPr>
          <w:highlight w:val="white"/>
        </w:rPr>
      </w:pPr>
      <w:r>
        <w:rPr>
          <w:highlight w:val="white"/>
        </w:rPr>
        <w:t>W</w:t>
      </w:r>
      <w:r w:rsidR="00577C00">
        <w:rPr>
          <w:highlight w:val="white"/>
        </w:rPr>
        <w:t xml:space="preserve">e </w:t>
      </w:r>
      <w:r w:rsidR="00747983">
        <w:rPr>
          <w:highlight w:val="white"/>
        </w:rPr>
        <w:t>add the long list of the test, true, and false expression to the final long list.</w:t>
      </w:r>
    </w:p>
    <w:p w14:paraId="5DB7E073"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722A7D08" w14:textId="77777777" w:rsidR="008234C7" w:rsidRPr="008234C7" w:rsidRDefault="008234C7" w:rsidP="008234C7">
      <w:pPr>
        <w:pStyle w:val="Code"/>
        <w:rPr>
          <w:highlight w:val="white"/>
        </w:rPr>
      </w:pPr>
      <w:r w:rsidRPr="008234C7">
        <w:rPr>
          <w:highlight w:val="white"/>
        </w:rPr>
        <w:t xml:space="preserve">        longList.AddRange(testExpression.LongList);</w:t>
      </w:r>
    </w:p>
    <w:p w14:paraId="630B9344" w14:textId="77777777" w:rsidR="008234C7" w:rsidRPr="008234C7" w:rsidRDefault="008234C7" w:rsidP="008234C7">
      <w:pPr>
        <w:pStyle w:val="Code"/>
        <w:rPr>
          <w:highlight w:val="white"/>
        </w:rPr>
      </w:pPr>
      <w:r w:rsidRPr="008234C7">
        <w:rPr>
          <w:highlight w:val="white"/>
        </w:rPr>
        <w:t xml:space="preserve">        longList.AddRange(trueExpression.LongList);</w:t>
      </w:r>
    </w:p>
    <w:p w14:paraId="4E1D7F2E" w14:textId="77777777" w:rsidR="008234C7" w:rsidRPr="008234C7" w:rsidRDefault="008234C7" w:rsidP="008234C7">
      <w:pPr>
        <w:pStyle w:val="Code"/>
        <w:rPr>
          <w:highlight w:val="white"/>
        </w:rPr>
      </w:pPr>
      <w:r w:rsidRPr="008234C7">
        <w:rPr>
          <w:highlight w:val="white"/>
        </w:rPr>
        <w:t xml:space="preserve">        longList.AddRange(falseExpression.LongList);</w:t>
      </w:r>
    </w:p>
    <w:p w14:paraId="5CA4DBA1" w14:textId="3A68F39F" w:rsidR="008234C7" w:rsidRPr="008234C7" w:rsidRDefault="00EF0A5A" w:rsidP="00EF0A5A">
      <w:pPr>
        <w:rPr>
          <w:highlight w:val="white"/>
        </w:rPr>
      </w:pPr>
      <w:r>
        <w:rPr>
          <w:highlight w:val="white"/>
        </w:rPr>
        <w:t>Finally, w</w:t>
      </w:r>
      <w:r w:rsidR="00562D9B">
        <w:rPr>
          <w:highlight w:val="white"/>
        </w:rPr>
        <w:t>e create a new symbol with logical type and the resulting true and false sets.</w:t>
      </w:r>
    </w:p>
    <w:p w14:paraId="3B8A9A1D" w14:textId="77777777" w:rsidR="008234C7" w:rsidRPr="008234C7" w:rsidRDefault="008234C7" w:rsidP="008234C7">
      <w:pPr>
        <w:pStyle w:val="Code"/>
        <w:rPr>
          <w:highlight w:val="white"/>
        </w:rPr>
      </w:pPr>
      <w:r w:rsidRPr="008234C7">
        <w:rPr>
          <w:highlight w:val="white"/>
        </w:rPr>
        <w:t xml:space="preserve">        Symbol symbol = new Symbol(trueSet, falseSet);</w:t>
      </w:r>
    </w:p>
    <w:p w14:paraId="4F471038"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74460B55" w14:textId="77777777" w:rsidR="008234C7" w:rsidRPr="008234C7" w:rsidRDefault="008234C7" w:rsidP="008234C7">
      <w:pPr>
        <w:pStyle w:val="Code"/>
        <w:rPr>
          <w:highlight w:val="white"/>
        </w:rPr>
      </w:pPr>
      <w:r w:rsidRPr="008234C7">
        <w:rPr>
          <w:highlight w:val="white"/>
        </w:rPr>
        <w:t xml:space="preserve">      }</w:t>
      </w:r>
    </w:p>
    <w:p w14:paraId="18D0FBB3" w14:textId="38F14D14" w:rsidR="00562D9B" w:rsidRDefault="00562D9B" w:rsidP="00562D9B">
      <w:pPr>
        <w:rPr>
          <w:highlight w:val="white"/>
        </w:rPr>
      </w:pPr>
      <w:r>
        <w:rPr>
          <w:highlight w:val="white"/>
        </w:rPr>
        <w:t xml:space="preserve">If at least one of the true or false expression does not hold logical type, </w:t>
      </w:r>
      <w:r w:rsidR="003C5209">
        <w:rPr>
          <w:highlight w:val="white"/>
        </w:rPr>
        <w:t xml:space="preserve">we define </w:t>
      </w:r>
      <w:r w:rsidR="003C5209" w:rsidRPr="003C5209">
        <w:rPr>
          <w:rStyle w:val="KeyWord0"/>
          <w:highlight w:val="white"/>
        </w:rPr>
        <w:t>maxType</w:t>
      </w:r>
      <w:r w:rsidR="003C5209">
        <w:rPr>
          <w:highlight w:val="white"/>
        </w:rPr>
        <w:t xml:space="preserve"> as their large</w:t>
      </w:r>
      <w:r w:rsidR="00635B7E">
        <w:rPr>
          <w:highlight w:val="white"/>
        </w:rPr>
        <w:t>s</w:t>
      </w:r>
      <w:r w:rsidR="003C5209">
        <w:rPr>
          <w:highlight w:val="white"/>
        </w:rPr>
        <w:t>t type, and type cast both expressions to that type.</w:t>
      </w:r>
    </w:p>
    <w:p w14:paraId="3E2DB7A9" w14:textId="09A1A203" w:rsidR="008234C7" w:rsidRPr="008234C7" w:rsidRDefault="008234C7" w:rsidP="008234C7">
      <w:pPr>
        <w:pStyle w:val="Code"/>
        <w:rPr>
          <w:highlight w:val="white"/>
        </w:rPr>
      </w:pPr>
      <w:r w:rsidRPr="008234C7">
        <w:rPr>
          <w:highlight w:val="white"/>
        </w:rPr>
        <w:t xml:space="preserve">      else {</w:t>
      </w:r>
    </w:p>
    <w:p w14:paraId="4E96606F" w14:textId="77777777" w:rsidR="000D56FD" w:rsidRDefault="008234C7" w:rsidP="008234C7">
      <w:pPr>
        <w:pStyle w:val="Code"/>
        <w:rPr>
          <w:highlight w:val="white"/>
        </w:rPr>
      </w:pPr>
      <w:r w:rsidRPr="008234C7">
        <w:rPr>
          <w:highlight w:val="white"/>
        </w:rPr>
        <w:t xml:space="preserve">        Type maxType = TypeCast.MaxType(trueExpression.Symbol.Type,</w:t>
      </w:r>
    </w:p>
    <w:p w14:paraId="7AEBAAED" w14:textId="46BC607C" w:rsidR="008234C7" w:rsidRDefault="000D56FD" w:rsidP="008234C7">
      <w:pPr>
        <w:pStyle w:val="Code"/>
        <w:rPr>
          <w:highlight w:val="white"/>
        </w:rPr>
      </w:pPr>
      <w:r>
        <w:rPr>
          <w:highlight w:val="white"/>
        </w:rPr>
        <w:t xml:space="preserve">                                       </w:t>
      </w:r>
      <w:r w:rsidR="008234C7" w:rsidRPr="008234C7">
        <w:rPr>
          <w:highlight w:val="white"/>
        </w:rPr>
        <w:t xml:space="preserve"> falseExpression.Symbol.Type);</w:t>
      </w:r>
    </w:p>
    <w:p w14:paraId="486B6BD0" w14:textId="752CF1D5" w:rsidR="008234C7" w:rsidRPr="008234C7" w:rsidRDefault="008234C7" w:rsidP="008234C7">
      <w:pPr>
        <w:pStyle w:val="Code"/>
        <w:rPr>
          <w:highlight w:val="white"/>
        </w:rPr>
      </w:pPr>
      <w:r w:rsidRPr="008234C7">
        <w:rPr>
          <w:highlight w:val="white"/>
        </w:rPr>
        <w:t xml:space="preserve">        trueExpression = TypeCast.ImplicitCast(trueExpression, maxType);</w:t>
      </w:r>
    </w:p>
    <w:p w14:paraId="5C13E8BF" w14:textId="77777777" w:rsidR="008234C7" w:rsidRPr="008234C7" w:rsidRDefault="008234C7" w:rsidP="008234C7">
      <w:pPr>
        <w:pStyle w:val="Code"/>
        <w:rPr>
          <w:highlight w:val="white"/>
        </w:rPr>
      </w:pPr>
      <w:r w:rsidRPr="008234C7">
        <w:rPr>
          <w:highlight w:val="white"/>
        </w:rPr>
        <w:t xml:space="preserve">        Backpatch(testExpression.Symbol.TrueSet, trueExpression.LongList);</w:t>
      </w:r>
    </w:p>
    <w:p w14:paraId="3F3E8EA2" w14:textId="77777777" w:rsidR="007B5F64" w:rsidRPr="008234C7" w:rsidRDefault="007B5F64" w:rsidP="007B5F64">
      <w:pPr>
        <w:rPr>
          <w:highlight w:val="white"/>
        </w:rPr>
      </w:pPr>
      <w:r>
        <w:rPr>
          <w:highlight w:val="white"/>
        </w:rPr>
        <w:t>We create a new temporary symbol to hold the result of the condition expression.</w:t>
      </w:r>
    </w:p>
    <w:p w14:paraId="0638166A" w14:textId="120B2896" w:rsidR="00556929" w:rsidRDefault="008234C7" w:rsidP="008234C7">
      <w:pPr>
        <w:pStyle w:val="Code"/>
        <w:rPr>
          <w:highlight w:val="white"/>
        </w:rPr>
      </w:pPr>
      <w:r w:rsidRPr="008234C7">
        <w:rPr>
          <w:highlight w:val="white"/>
        </w:rPr>
        <w:t xml:space="preserve"> </w:t>
      </w:r>
      <w:r w:rsidR="005F6533" w:rsidRPr="008234C7">
        <w:rPr>
          <w:highlight w:val="white"/>
        </w:rPr>
        <w:t xml:space="preserve">       Symbol symbol = new Symbol(maxType);</w:t>
      </w:r>
    </w:p>
    <w:p w14:paraId="7EF4D7E3" w14:textId="5120C58D" w:rsidR="00DB0A60" w:rsidRPr="008234C7" w:rsidRDefault="00DB0A60" w:rsidP="00DB0A60">
      <w:pPr>
        <w:rPr>
          <w:highlight w:val="white"/>
        </w:rPr>
      </w:pPr>
      <w:r>
        <w:rPr>
          <w:highlight w:val="white"/>
        </w:rPr>
        <w:t>In case of non-floating type, we add the assignment instruction. In case of a floating type, the value is already placed at the floating value stack and we do not need to do anything.</w:t>
      </w:r>
    </w:p>
    <w:p w14:paraId="38DFEA67" w14:textId="541D34BD" w:rsidR="008234C7" w:rsidRPr="008234C7" w:rsidRDefault="00556929" w:rsidP="008234C7">
      <w:pPr>
        <w:pStyle w:val="Code"/>
        <w:rPr>
          <w:highlight w:val="white"/>
        </w:rPr>
      </w:pPr>
      <w:r>
        <w:rPr>
          <w:highlight w:val="white"/>
        </w:rPr>
        <w:t xml:space="preserve"> </w:t>
      </w:r>
      <w:r w:rsidR="008234C7" w:rsidRPr="008234C7">
        <w:rPr>
          <w:highlight w:val="white"/>
        </w:rPr>
        <w:t xml:space="preserve">       if (</w:t>
      </w:r>
      <w:r w:rsidR="00DD3073">
        <w:rPr>
          <w:highlight w:val="white"/>
        </w:rPr>
        <w:t>!</w:t>
      </w:r>
      <w:r w:rsidR="008234C7" w:rsidRPr="008234C7">
        <w:rPr>
          <w:highlight w:val="white"/>
        </w:rPr>
        <w:t>maxType.IsFloating()) {</w:t>
      </w:r>
    </w:p>
    <w:p w14:paraId="43535672" w14:textId="77777777" w:rsidR="00963E23" w:rsidRDefault="008234C7" w:rsidP="008234C7">
      <w:pPr>
        <w:pStyle w:val="Code"/>
        <w:rPr>
          <w:highlight w:val="white"/>
        </w:rPr>
      </w:pPr>
      <w:r w:rsidRPr="008234C7">
        <w:rPr>
          <w:highlight w:val="white"/>
        </w:rPr>
        <w:t xml:space="preserve">          AddMiddleCode(trueExpression.LongList, MiddleOperator.Assign,</w:t>
      </w:r>
    </w:p>
    <w:p w14:paraId="31FF9729" w14:textId="75DB3963"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trueExpression.Symbol);</w:t>
      </w:r>
    </w:p>
    <w:p w14:paraId="3556DADC" w14:textId="77777777" w:rsidR="008234C7" w:rsidRPr="008234C7" w:rsidRDefault="008234C7" w:rsidP="008234C7">
      <w:pPr>
        <w:pStyle w:val="Code"/>
        <w:rPr>
          <w:highlight w:val="white"/>
        </w:rPr>
      </w:pPr>
      <w:r w:rsidRPr="008234C7">
        <w:rPr>
          <w:highlight w:val="white"/>
        </w:rPr>
        <w:t xml:space="preserve">        }</w:t>
      </w:r>
    </w:p>
    <w:p w14:paraId="6016F107" w14:textId="4D8290AB" w:rsidR="008234C7" w:rsidRPr="008234C7" w:rsidRDefault="007C0BD0" w:rsidP="007C0BD0">
      <w:pPr>
        <w:rPr>
          <w:highlight w:val="white"/>
        </w:rPr>
      </w:pPr>
      <w:r>
        <w:rPr>
          <w:highlight w:val="white"/>
        </w:rPr>
        <w:t xml:space="preserve">We add </w:t>
      </w:r>
      <w:r w:rsidR="003169A5">
        <w:rPr>
          <w:highlight w:val="white"/>
        </w:rPr>
        <w:t xml:space="preserve">the jump to a </w:t>
      </w:r>
      <w:r>
        <w:rPr>
          <w:highlight w:val="white"/>
        </w:rPr>
        <w:t>target code to bo</w:t>
      </w:r>
      <w:r w:rsidR="005440D6">
        <w:rPr>
          <w:highlight w:val="white"/>
        </w:rPr>
        <w:t>th</w:t>
      </w:r>
      <w:r>
        <w:rPr>
          <w:highlight w:val="white"/>
        </w:rPr>
        <w:t xml:space="preserve"> the short and long list of the true expression.</w:t>
      </w:r>
      <w:r w:rsidR="003169A5">
        <w:rPr>
          <w:highlight w:val="white"/>
        </w:rPr>
        <w:t xml:space="preserve"> The target code </w:t>
      </w:r>
      <w:r w:rsidR="00E0228A">
        <w:rPr>
          <w:highlight w:val="white"/>
        </w:rPr>
        <w:t>will be added after the code of the false expression.</w:t>
      </w:r>
      <w:r w:rsidR="001F575C">
        <w:rPr>
          <w:highlight w:val="white"/>
        </w:rPr>
        <w:t xml:space="preserve"> Its purpose is to jump over the false expression code.</w:t>
      </w:r>
    </w:p>
    <w:p w14:paraId="6B2981D7" w14:textId="77777777" w:rsidR="008234C7" w:rsidRPr="008234C7" w:rsidRDefault="008234C7" w:rsidP="008234C7">
      <w:pPr>
        <w:pStyle w:val="Code"/>
        <w:rPr>
          <w:highlight w:val="white"/>
        </w:rPr>
      </w:pPr>
      <w:r w:rsidRPr="008234C7">
        <w:rPr>
          <w:highlight w:val="white"/>
        </w:rPr>
        <w:t xml:space="preserve">        MiddleCode targetCode = new MiddleCode(MiddleOperator.Empty);</w:t>
      </w:r>
    </w:p>
    <w:p w14:paraId="7D4E77C7" w14:textId="77777777" w:rsidR="00963E23" w:rsidRDefault="008234C7" w:rsidP="008234C7">
      <w:pPr>
        <w:pStyle w:val="Code"/>
        <w:rPr>
          <w:highlight w:val="white"/>
        </w:rPr>
      </w:pPr>
      <w:r w:rsidRPr="008234C7">
        <w:rPr>
          <w:highlight w:val="white"/>
        </w:rPr>
        <w:t xml:space="preserve">        AddMiddleCode(trueExpression.ShortList,</w:t>
      </w:r>
    </w:p>
    <w:p w14:paraId="32670F51" w14:textId="734E0CD9" w:rsidR="008234C7" w:rsidRPr="008234C7" w:rsidRDefault="00963E23" w:rsidP="008234C7">
      <w:pPr>
        <w:pStyle w:val="Code"/>
        <w:rPr>
          <w:highlight w:val="white"/>
        </w:rPr>
      </w:pPr>
      <w:r>
        <w:rPr>
          <w:highlight w:val="white"/>
        </w:rPr>
        <w:t xml:space="preserve">                     </w:t>
      </w:r>
      <w:r w:rsidR="008234C7" w:rsidRPr="008234C7">
        <w:rPr>
          <w:highlight w:val="white"/>
        </w:rPr>
        <w:t xml:space="preserve"> MiddleOperator.Goto, targetCode);</w:t>
      </w:r>
    </w:p>
    <w:p w14:paraId="2AE1B236" w14:textId="77777777" w:rsidR="00963E23" w:rsidRDefault="008234C7" w:rsidP="008234C7">
      <w:pPr>
        <w:pStyle w:val="Code"/>
        <w:rPr>
          <w:highlight w:val="white"/>
        </w:rPr>
      </w:pPr>
      <w:r w:rsidRPr="008234C7">
        <w:rPr>
          <w:highlight w:val="white"/>
        </w:rPr>
        <w:t xml:space="preserve">        AddMiddleCode(trueExpression.LongList,</w:t>
      </w:r>
    </w:p>
    <w:p w14:paraId="15961AD0" w14:textId="77777777" w:rsidR="008A5BB2" w:rsidRDefault="00963E23" w:rsidP="008234C7">
      <w:pPr>
        <w:pStyle w:val="Code"/>
        <w:rPr>
          <w:highlight w:val="white"/>
        </w:rPr>
      </w:pPr>
      <w:r>
        <w:rPr>
          <w:highlight w:val="white"/>
        </w:rPr>
        <w:t xml:space="preserve">                      </w:t>
      </w:r>
      <w:r w:rsidR="008234C7" w:rsidRPr="008234C7">
        <w:rPr>
          <w:highlight w:val="white"/>
        </w:rPr>
        <w:t>MiddleOperator.Goto, targetCode);</w:t>
      </w:r>
    </w:p>
    <w:p w14:paraId="7E726384" w14:textId="0BF41628" w:rsidR="008234C7" w:rsidRPr="008234C7" w:rsidRDefault="008A5BB2" w:rsidP="008A5BB2">
      <w:pPr>
        <w:rPr>
          <w:highlight w:val="white"/>
        </w:rPr>
      </w:pPr>
      <w:r>
        <w:rPr>
          <w:highlight w:val="white"/>
        </w:rPr>
        <w:t xml:space="preserve">Similar to the true expression, we type cast and false expression, and backpatch the true set of the test expression to the beginning of the </w:t>
      </w:r>
      <w:r w:rsidR="00206F27">
        <w:rPr>
          <w:highlight w:val="white"/>
        </w:rPr>
        <w:t>false expression code.</w:t>
      </w:r>
    </w:p>
    <w:p w14:paraId="0560B7D1" w14:textId="77777777" w:rsidR="008234C7" w:rsidRPr="008234C7" w:rsidRDefault="008234C7" w:rsidP="008234C7">
      <w:pPr>
        <w:pStyle w:val="Code"/>
        <w:rPr>
          <w:highlight w:val="white"/>
        </w:rPr>
      </w:pPr>
      <w:r w:rsidRPr="008234C7">
        <w:rPr>
          <w:highlight w:val="white"/>
        </w:rPr>
        <w:t xml:space="preserve">        falseExpression = TypeCast.ImplicitCast(falseExpression, maxType);</w:t>
      </w:r>
    </w:p>
    <w:p w14:paraId="6A787FF3" w14:textId="77777777" w:rsidR="008234C7" w:rsidRPr="008234C7" w:rsidRDefault="008234C7" w:rsidP="008234C7">
      <w:pPr>
        <w:pStyle w:val="Code"/>
        <w:rPr>
          <w:highlight w:val="white"/>
        </w:rPr>
      </w:pPr>
      <w:r w:rsidRPr="008234C7">
        <w:rPr>
          <w:highlight w:val="white"/>
        </w:rPr>
        <w:t xml:space="preserve">        Backpatch(testExpression.Symbol.FalseSet, falseExpression.LongList);</w:t>
      </w:r>
    </w:p>
    <w:p w14:paraId="2BD181DE" w14:textId="731E392E" w:rsidR="008234C7" w:rsidRPr="008234C7" w:rsidRDefault="00D26BE7" w:rsidP="00D26BE7">
      <w:pPr>
        <w:rPr>
          <w:highlight w:val="white"/>
        </w:rPr>
      </w:pPr>
      <w:r>
        <w:rPr>
          <w:highlight w:val="white"/>
        </w:rPr>
        <w:t>We also assign the value of the false expression to the temporary symbol if it does not hold floating type. If it holds floating type, the value is already placed at the top of the floating value stack, and we do nothing.</w:t>
      </w:r>
    </w:p>
    <w:p w14:paraId="1F6FED67" w14:textId="77777777" w:rsidR="008234C7" w:rsidRPr="008234C7" w:rsidRDefault="008234C7" w:rsidP="008234C7">
      <w:pPr>
        <w:pStyle w:val="Code"/>
        <w:rPr>
          <w:highlight w:val="white"/>
        </w:rPr>
      </w:pPr>
      <w:r w:rsidRPr="008234C7">
        <w:rPr>
          <w:highlight w:val="white"/>
        </w:rPr>
        <w:t xml:space="preserve">        if (!maxType.IsFloating()) {</w:t>
      </w:r>
    </w:p>
    <w:p w14:paraId="4E57F475" w14:textId="77777777" w:rsidR="00963E23" w:rsidRDefault="008234C7" w:rsidP="008234C7">
      <w:pPr>
        <w:pStyle w:val="Code"/>
        <w:rPr>
          <w:highlight w:val="white"/>
        </w:rPr>
      </w:pPr>
      <w:r w:rsidRPr="008234C7">
        <w:rPr>
          <w:highlight w:val="white"/>
        </w:rPr>
        <w:t xml:space="preserve">          AddMiddleCode(falseExpression.LongList, MiddleOperator.Assign,</w:t>
      </w:r>
    </w:p>
    <w:p w14:paraId="23F35466" w14:textId="73DD7CC4" w:rsidR="008234C7" w:rsidRPr="008234C7" w:rsidRDefault="00963E23" w:rsidP="008234C7">
      <w:pPr>
        <w:pStyle w:val="Code"/>
        <w:rPr>
          <w:highlight w:val="white"/>
        </w:rPr>
      </w:pPr>
      <w:r>
        <w:rPr>
          <w:highlight w:val="white"/>
        </w:rPr>
        <w:t xml:space="preserve">                       </w:t>
      </w:r>
      <w:r w:rsidR="008234C7" w:rsidRPr="008234C7">
        <w:rPr>
          <w:highlight w:val="white"/>
        </w:rPr>
        <w:t xml:space="preserve"> symbol, falseExpression.Symbol);</w:t>
      </w:r>
    </w:p>
    <w:p w14:paraId="48F98793" w14:textId="77777777" w:rsidR="008234C7" w:rsidRPr="008234C7" w:rsidRDefault="008234C7" w:rsidP="008234C7">
      <w:pPr>
        <w:pStyle w:val="Code"/>
        <w:rPr>
          <w:highlight w:val="white"/>
        </w:rPr>
      </w:pPr>
      <w:r w:rsidRPr="008234C7">
        <w:rPr>
          <w:highlight w:val="white"/>
        </w:rPr>
        <w:t xml:space="preserve">        }</w:t>
      </w:r>
    </w:p>
    <w:p w14:paraId="27D2E6EC" w14:textId="4120D7D8" w:rsidR="008234C7" w:rsidRPr="008234C7" w:rsidRDefault="00285B7E" w:rsidP="00285B7E">
      <w:pPr>
        <w:rPr>
          <w:highlight w:val="white"/>
        </w:rPr>
      </w:pPr>
      <w:r>
        <w:rPr>
          <w:highlight w:val="white"/>
        </w:rPr>
        <w:lastRenderedPageBreak/>
        <w:t xml:space="preserve">If </w:t>
      </w:r>
      <w:r w:rsidR="00206EF9">
        <w:rPr>
          <w:highlight w:val="white"/>
        </w:rPr>
        <w:t>both the short lists of the true and false expressions are empty, we just add the short list of the test expression (which may be empty).</w:t>
      </w:r>
    </w:p>
    <w:p w14:paraId="60F1C160" w14:textId="77777777" w:rsidR="008234C7" w:rsidRPr="008234C7" w:rsidRDefault="008234C7" w:rsidP="008234C7">
      <w:pPr>
        <w:pStyle w:val="Code"/>
        <w:rPr>
          <w:highlight w:val="white"/>
        </w:rPr>
      </w:pPr>
      <w:r w:rsidRPr="008234C7">
        <w:rPr>
          <w:highlight w:val="white"/>
        </w:rPr>
        <w:t xml:space="preserve">        List&lt;MiddleCode&gt; shortList = new List&lt;MiddleCode&gt;();</w:t>
      </w:r>
    </w:p>
    <w:p w14:paraId="45E1FCF5" w14:textId="77777777" w:rsidR="00963E23" w:rsidRDefault="008234C7" w:rsidP="008234C7">
      <w:pPr>
        <w:pStyle w:val="Code"/>
        <w:rPr>
          <w:highlight w:val="white"/>
        </w:rPr>
      </w:pPr>
      <w:r w:rsidRPr="008234C7">
        <w:rPr>
          <w:highlight w:val="white"/>
        </w:rPr>
        <w:t xml:space="preserve">        if (IsEmpty(trueExpression.ShortList) &amp;&amp;</w:t>
      </w:r>
    </w:p>
    <w:p w14:paraId="35947151" w14:textId="3DFC7120" w:rsidR="008234C7" w:rsidRPr="008234C7" w:rsidRDefault="00963E23" w:rsidP="008234C7">
      <w:pPr>
        <w:pStyle w:val="Code"/>
        <w:rPr>
          <w:highlight w:val="white"/>
        </w:rPr>
      </w:pPr>
      <w:r>
        <w:rPr>
          <w:highlight w:val="white"/>
        </w:rPr>
        <w:t xml:space="preserve">           </w:t>
      </w:r>
      <w:r w:rsidR="008234C7" w:rsidRPr="008234C7">
        <w:rPr>
          <w:highlight w:val="white"/>
        </w:rPr>
        <w:t xml:space="preserve"> IsEmpty(falseExpression.ShortList)) {</w:t>
      </w:r>
    </w:p>
    <w:p w14:paraId="1ACC0A6B" w14:textId="4478CFB5" w:rsidR="008234C7" w:rsidRPr="008234C7" w:rsidRDefault="008234C7" w:rsidP="008234C7">
      <w:pPr>
        <w:pStyle w:val="Code"/>
        <w:rPr>
          <w:highlight w:val="white"/>
        </w:rPr>
      </w:pPr>
      <w:r w:rsidRPr="008234C7">
        <w:rPr>
          <w:highlight w:val="white"/>
        </w:rPr>
        <w:t xml:space="preserve">          shortList.AddRange(testExpression.ShortList);</w:t>
      </w:r>
    </w:p>
    <w:p w14:paraId="20B8641E" w14:textId="76EF383E" w:rsidR="008234C7" w:rsidRDefault="008234C7" w:rsidP="008234C7">
      <w:pPr>
        <w:pStyle w:val="Code"/>
        <w:rPr>
          <w:highlight w:val="white"/>
        </w:rPr>
      </w:pPr>
      <w:r w:rsidRPr="008234C7">
        <w:rPr>
          <w:highlight w:val="white"/>
        </w:rPr>
        <w:t xml:space="preserve">        }</w:t>
      </w:r>
    </w:p>
    <w:p w14:paraId="390FD5EB" w14:textId="0F304B62" w:rsidR="00E62891" w:rsidRDefault="00E62891" w:rsidP="00E62891">
      <w:pPr>
        <w:rPr>
          <w:highlight w:val="white"/>
        </w:rPr>
      </w:pPr>
      <w:r>
        <w:rPr>
          <w:highlight w:val="white"/>
        </w:rPr>
        <w:t xml:space="preserve">If </w:t>
      </w:r>
      <w:r w:rsidR="009F1207">
        <w:rPr>
          <w:highlight w:val="white"/>
        </w:rPr>
        <w:t xml:space="preserve">not </w:t>
      </w:r>
      <w:r>
        <w:rPr>
          <w:highlight w:val="white"/>
        </w:rPr>
        <w:t xml:space="preserve">both the short lists of the true and false expressions are empty, we </w:t>
      </w:r>
      <w:r w:rsidR="009F1207">
        <w:rPr>
          <w:highlight w:val="white"/>
        </w:rPr>
        <w:t>add the long list of the test expression, rather than the short list, since we need to value of the test expression, as well as the short lists of the true and false expressions.</w:t>
      </w:r>
    </w:p>
    <w:p w14:paraId="5CE5A40B" w14:textId="736D096F" w:rsidR="008234C7" w:rsidRPr="008234C7" w:rsidRDefault="008234C7" w:rsidP="008234C7">
      <w:pPr>
        <w:pStyle w:val="Code"/>
        <w:rPr>
          <w:highlight w:val="white"/>
        </w:rPr>
      </w:pPr>
      <w:r w:rsidRPr="008234C7">
        <w:rPr>
          <w:highlight w:val="white"/>
        </w:rPr>
        <w:t xml:space="preserve">        else {</w:t>
      </w:r>
    </w:p>
    <w:p w14:paraId="70D32F55" w14:textId="65251A88" w:rsidR="008234C7" w:rsidRPr="008234C7" w:rsidRDefault="008234C7" w:rsidP="008234C7">
      <w:pPr>
        <w:pStyle w:val="Code"/>
        <w:rPr>
          <w:highlight w:val="white"/>
        </w:rPr>
      </w:pPr>
      <w:r w:rsidRPr="008234C7">
        <w:rPr>
          <w:highlight w:val="white"/>
        </w:rPr>
        <w:t xml:space="preserve">          shortList.AddRange(testExpression.LongList);</w:t>
      </w:r>
    </w:p>
    <w:p w14:paraId="70CBBAF3" w14:textId="77777777" w:rsidR="008234C7" w:rsidRPr="008234C7" w:rsidRDefault="008234C7" w:rsidP="008234C7">
      <w:pPr>
        <w:pStyle w:val="Code"/>
        <w:rPr>
          <w:highlight w:val="white"/>
        </w:rPr>
      </w:pPr>
      <w:r w:rsidRPr="008234C7">
        <w:rPr>
          <w:highlight w:val="white"/>
        </w:rPr>
        <w:t xml:space="preserve">          shortList.AddRange(trueExpression.ShortList);</w:t>
      </w:r>
    </w:p>
    <w:p w14:paraId="52CFEBD8" w14:textId="77777777" w:rsidR="008234C7" w:rsidRPr="008234C7" w:rsidRDefault="008234C7" w:rsidP="008234C7">
      <w:pPr>
        <w:pStyle w:val="Code"/>
        <w:rPr>
          <w:highlight w:val="white"/>
        </w:rPr>
      </w:pPr>
      <w:r w:rsidRPr="008234C7">
        <w:rPr>
          <w:highlight w:val="white"/>
        </w:rPr>
        <w:t xml:space="preserve">          shortList.AddRange(falseExpression.ShortList);</w:t>
      </w:r>
    </w:p>
    <w:p w14:paraId="0D97A925" w14:textId="77777777" w:rsidR="008234C7" w:rsidRPr="008234C7" w:rsidRDefault="008234C7" w:rsidP="008234C7">
      <w:pPr>
        <w:pStyle w:val="Code"/>
        <w:rPr>
          <w:highlight w:val="white"/>
        </w:rPr>
      </w:pPr>
      <w:r w:rsidRPr="008234C7">
        <w:rPr>
          <w:highlight w:val="white"/>
        </w:rPr>
        <w:t xml:space="preserve">          shortList.Add(targetCode);</w:t>
      </w:r>
    </w:p>
    <w:p w14:paraId="0E40A498" w14:textId="77777777" w:rsidR="008234C7" w:rsidRPr="008234C7" w:rsidRDefault="008234C7" w:rsidP="008234C7">
      <w:pPr>
        <w:pStyle w:val="Code"/>
        <w:rPr>
          <w:highlight w:val="white"/>
        </w:rPr>
      </w:pPr>
      <w:r w:rsidRPr="008234C7">
        <w:rPr>
          <w:highlight w:val="white"/>
        </w:rPr>
        <w:t xml:space="preserve">        }</w:t>
      </w:r>
    </w:p>
    <w:p w14:paraId="60F71EE1" w14:textId="3C8E550E" w:rsidR="008234C7" w:rsidRPr="008234C7" w:rsidRDefault="00203B34" w:rsidP="00203B34">
      <w:pPr>
        <w:rPr>
          <w:highlight w:val="white"/>
        </w:rPr>
      </w:pPr>
      <w:r>
        <w:rPr>
          <w:highlight w:val="white"/>
        </w:rPr>
        <w:t>Finally, add the long lists and return the expres</w:t>
      </w:r>
      <w:r w:rsidR="00340E58">
        <w:rPr>
          <w:highlight w:val="white"/>
        </w:rPr>
        <w:t>sion.</w:t>
      </w:r>
    </w:p>
    <w:p w14:paraId="03687868" w14:textId="77777777" w:rsidR="008234C7" w:rsidRPr="008234C7" w:rsidRDefault="008234C7" w:rsidP="008234C7">
      <w:pPr>
        <w:pStyle w:val="Code"/>
        <w:rPr>
          <w:highlight w:val="white"/>
        </w:rPr>
      </w:pPr>
      <w:r w:rsidRPr="008234C7">
        <w:rPr>
          <w:highlight w:val="white"/>
        </w:rPr>
        <w:t xml:space="preserve">        List&lt;MiddleCode&gt; longList = new List&lt;MiddleCode&gt;();</w:t>
      </w:r>
    </w:p>
    <w:p w14:paraId="59DFD903" w14:textId="77777777" w:rsidR="008234C7" w:rsidRPr="008234C7" w:rsidRDefault="008234C7" w:rsidP="008234C7">
      <w:pPr>
        <w:pStyle w:val="Code"/>
        <w:rPr>
          <w:highlight w:val="white"/>
        </w:rPr>
      </w:pPr>
      <w:r w:rsidRPr="008234C7">
        <w:rPr>
          <w:highlight w:val="white"/>
        </w:rPr>
        <w:t xml:space="preserve">        longList.AddRange(testExpression.LongList);</w:t>
      </w:r>
    </w:p>
    <w:p w14:paraId="7B9540DF" w14:textId="77777777" w:rsidR="008234C7" w:rsidRPr="008234C7" w:rsidRDefault="008234C7" w:rsidP="008234C7">
      <w:pPr>
        <w:pStyle w:val="Code"/>
        <w:rPr>
          <w:highlight w:val="white"/>
        </w:rPr>
      </w:pPr>
      <w:r w:rsidRPr="008234C7">
        <w:rPr>
          <w:highlight w:val="white"/>
        </w:rPr>
        <w:t xml:space="preserve">        longList.AddRange(trueExpression.LongList);</w:t>
      </w:r>
    </w:p>
    <w:p w14:paraId="27E6A3B9" w14:textId="77777777" w:rsidR="008234C7" w:rsidRPr="008234C7" w:rsidRDefault="008234C7" w:rsidP="008234C7">
      <w:pPr>
        <w:pStyle w:val="Code"/>
        <w:rPr>
          <w:highlight w:val="white"/>
        </w:rPr>
      </w:pPr>
      <w:r w:rsidRPr="008234C7">
        <w:rPr>
          <w:highlight w:val="white"/>
        </w:rPr>
        <w:t xml:space="preserve">        longList.AddRange(falseExpression.LongList);</w:t>
      </w:r>
    </w:p>
    <w:p w14:paraId="5623BBA9" w14:textId="77777777" w:rsidR="008234C7" w:rsidRPr="008234C7" w:rsidRDefault="008234C7" w:rsidP="008234C7">
      <w:pPr>
        <w:pStyle w:val="Code"/>
        <w:rPr>
          <w:highlight w:val="white"/>
        </w:rPr>
      </w:pPr>
      <w:r w:rsidRPr="008234C7">
        <w:rPr>
          <w:highlight w:val="white"/>
        </w:rPr>
        <w:t xml:space="preserve">        longList.Add(targetCode);</w:t>
      </w:r>
    </w:p>
    <w:p w14:paraId="33E318DD" w14:textId="77777777" w:rsidR="008234C7" w:rsidRPr="008234C7" w:rsidRDefault="008234C7" w:rsidP="008234C7">
      <w:pPr>
        <w:pStyle w:val="Code"/>
        <w:rPr>
          <w:highlight w:val="white"/>
        </w:rPr>
      </w:pPr>
    </w:p>
    <w:p w14:paraId="2A3DA14A" w14:textId="77777777" w:rsidR="008234C7" w:rsidRPr="008234C7" w:rsidRDefault="008234C7" w:rsidP="008234C7">
      <w:pPr>
        <w:pStyle w:val="Code"/>
        <w:rPr>
          <w:highlight w:val="white"/>
        </w:rPr>
      </w:pPr>
      <w:r w:rsidRPr="008234C7">
        <w:rPr>
          <w:highlight w:val="white"/>
        </w:rPr>
        <w:t xml:space="preserve">        return (new Expression(symbol, shortList, longList));</w:t>
      </w:r>
    </w:p>
    <w:p w14:paraId="196166E8" w14:textId="77777777" w:rsidR="008234C7" w:rsidRPr="008234C7" w:rsidRDefault="008234C7" w:rsidP="008234C7">
      <w:pPr>
        <w:pStyle w:val="Code"/>
        <w:rPr>
          <w:highlight w:val="white"/>
        </w:rPr>
      </w:pPr>
      <w:r w:rsidRPr="008234C7">
        <w:rPr>
          <w:highlight w:val="white"/>
        </w:rPr>
        <w:t xml:space="preserve">      }</w:t>
      </w:r>
    </w:p>
    <w:p w14:paraId="598A1D54" w14:textId="39897CA9" w:rsidR="00886DEE" w:rsidRPr="008234C7" w:rsidRDefault="008234C7" w:rsidP="008234C7">
      <w:pPr>
        <w:pStyle w:val="Code"/>
        <w:rPr>
          <w:highlight w:val="white"/>
        </w:rPr>
      </w:pPr>
      <w:r w:rsidRPr="008234C7">
        <w:rPr>
          <w:highlight w:val="white"/>
        </w:rPr>
        <w:t xml:space="preserve">    }</w:t>
      </w:r>
    </w:p>
    <w:p w14:paraId="5E34C0B5" w14:textId="2480C96B" w:rsidR="00DE54CF" w:rsidRDefault="00DE54CF" w:rsidP="00DE54CF">
      <w:pPr>
        <w:pStyle w:val="Rubrik3"/>
        <w:numPr>
          <w:ilvl w:val="2"/>
          <w:numId w:val="122"/>
        </w:numPr>
      </w:pPr>
      <w:bookmarkStart w:id="158" w:name="_Toc49764350"/>
      <w:r>
        <w:t>Constant Expression</w:t>
      </w:r>
      <w:bookmarkEnd w:id="158"/>
    </w:p>
    <w:p w14:paraId="7BBBE54F" w14:textId="1AFCA2E8" w:rsidR="00DE54CF" w:rsidRDefault="00DE54CF" w:rsidP="00DE54CF">
      <w:r>
        <w:t xml:space="preserve">On several occasions, </w:t>
      </w:r>
      <w:r w:rsidR="0003781A">
        <w:t xml:space="preserve">such </w:t>
      </w:r>
      <w:r w:rsidR="00E5121F">
        <w:t>array</w:t>
      </w:r>
      <w:r w:rsidR="0003781A">
        <w:t xml:space="preserve"> limits</w:t>
      </w:r>
      <w:r w:rsidR="00E5121F">
        <w:t xml:space="preserve"> and enumeration values, we need to parse constant </w:t>
      </w:r>
      <w:r w:rsidR="00F461A3">
        <w:t xml:space="preserve">integral </w:t>
      </w:r>
      <w:r w:rsidR="00E5121F">
        <w:t xml:space="preserve">expressions. </w:t>
      </w:r>
      <w:r w:rsidR="00A976AC">
        <w:t xml:space="preserve">The </w:t>
      </w:r>
      <w:r w:rsidR="00122096">
        <w:t>expression is a conditional expression, since it cannot hold commas or assignments.</w:t>
      </w:r>
    </w:p>
    <w:p w14:paraId="63C8CB4F" w14:textId="0786663A" w:rsidR="00E5121F" w:rsidRPr="00E5121F" w:rsidRDefault="00E5121F" w:rsidP="00E5121F">
      <w:pPr>
        <w:pStyle w:val="CodeHeader"/>
      </w:pPr>
      <w:r>
        <w:t>MainParser.cs</w:t>
      </w:r>
    </w:p>
    <w:p w14:paraId="292C8C8A" w14:textId="77777777" w:rsidR="00E5121F" w:rsidRDefault="00E5121F" w:rsidP="00E5121F">
      <w:pPr>
        <w:pStyle w:val="Code"/>
        <w:rPr>
          <w:highlight w:val="white"/>
          <w:lang w:val="sv-SE"/>
        </w:rPr>
      </w:pPr>
      <w:r>
        <w:rPr>
          <w:highlight w:val="white"/>
          <w:lang w:val="sv-SE"/>
        </w:rPr>
        <w:t>optional_constant_integral_expression:</w:t>
      </w:r>
    </w:p>
    <w:p w14:paraId="2D1840C2" w14:textId="51E7C6B3" w:rsidR="00E5121F" w:rsidRDefault="00E5121F" w:rsidP="00E5121F">
      <w:pPr>
        <w:pStyle w:val="Code"/>
        <w:rPr>
          <w:highlight w:val="white"/>
          <w:lang w:val="sv-SE"/>
        </w:rPr>
      </w:pPr>
      <w:r>
        <w:rPr>
          <w:highlight w:val="white"/>
          <w:lang w:val="sv-SE"/>
        </w:rPr>
        <w:t xml:space="preserve">    /* Empty */  </w:t>
      </w:r>
      <w:r w:rsidR="000675D8">
        <w:rPr>
          <w:highlight w:val="white"/>
          <w:lang w:val="sv-SE"/>
        </w:rPr>
        <w:t xml:space="preserve"> </w:t>
      </w:r>
      <w:r>
        <w:rPr>
          <w:highlight w:val="white"/>
          <w:lang w:val="sv-SE"/>
        </w:rPr>
        <w:t xml:space="preserve">               { $$ = null; }</w:t>
      </w:r>
    </w:p>
    <w:p w14:paraId="167915EA" w14:textId="77777777" w:rsidR="00E5121F" w:rsidRDefault="00E5121F" w:rsidP="00E5121F">
      <w:pPr>
        <w:pStyle w:val="Code"/>
        <w:rPr>
          <w:highlight w:val="white"/>
          <w:lang w:val="sv-SE"/>
        </w:rPr>
      </w:pPr>
      <w:r>
        <w:rPr>
          <w:highlight w:val="white"/>
          <w:lang w:val="sv-SE"/>
        </w:rPr>
        <w:t xml:space="preserve">  | constant_integral_expression { $$ = $1;   };</w:t>
      </w:r>
    </w:p>
    <w:p w14:paraId="3E4A77C4" w14:textId="77777777" w:rsidR="00E5121F" w:rsidRDefault="00E5121F" w:rsidP="00E5121F">
      <w:pPr>
        <w:pStyle w:val="Code"/>
        <w:rPr>
          <w:highlight w:val="white"/>
          <w:lang w:val="sv-SE"/>
        </w:rPr>
      </w:pPr>
    </w:p>
    <w:p w14:paraId="49E1782A" w14:textId="77777777" w:rsidR="00E5121F" w:rsidRDefault="00E5121F" w:rsidP="00E5121F">
      <w:pPr>
        <w:pStyle w:val="Code"/>
        <w:rPr>
          <w:highlight w:val="white"/>
          <w:lang w:val="sv-SE"/>
        </w:rPr>
      </w:pPr>
      <w:r>
        <w:rPr>
          <w:highlight w:val="white"/>
          <w:lang w:val="sv-SE"/>
        </w:rPr>
        <w:t>constant_integral_expression:</w:t>
      </w:r>
    </w:p>
    <w:p w14:paraId="69CBB48E" w14:textId="77777777" w:rsidR="00E5121F" w:rsidRDefault="00E5121F" w:rsidP="00E5121F">
      <w:pPr>
        <w:pStyle w:val="Code"/>
        <w:rPr>
          <w:highlight w:val="white"/>
          <w:lang w:val="sv-SE"/>
        </w:rPr>
      </w:pPr>
      <w:r>
        <w:rPr>
          <w:highlight w:val="white"/>
          <w:lang w:val="sv-SE"/>
        </w:rPr>
        <w:t xml:space="preserve">    condition_expression {</w:t>
      </w:r>
    </w:p>
    <w:p w14:paraId="48B352F8" w14:textId="64140CC3" w:rsidR="00E5121F" w:rsidRDefault="00E5121F" w:rsidP="00E5121F">
      <w:pPr>
        <w:pStyle w:val="Code"/>
        <w:rPr>
          <w:highlight w:val="white"/>
          <w:lang w:val="sv-SE"/>
        </w:rPr>
      </w:pPr>
      <w:r>
        <w:rPr>
          <w:highlight w:val="white"/>
          <w:lang w:val="sv-SE"/>
        </w:rPr>
        <w:t xml:space="preserve">      $$ = MiddleCodeGenerator.ConstantIntegralExpression($1);</w:t>
      </w:r>
    </w:p>
    <w:p w14:paraId="2282BDFA" w14:textId="4EA8D716" w:rsidR="00E5121F" w:rsidRDefault="00E5121F" w:rsidP="00E5121F">
      <w:pPr>
        <w:pStyle w:val="Code"/>
        <w:rPr>
          <w:highlight w:val="white"/>
          <w:lang w:val="sv-SE"/>
        </w:rPr>
      </w:pPr>
      <w:r>
        <w:rPr>
          <w:highlight w:val="white"/>
          <w:lang w:val="sv-SE"/>
        </w:rPr>
        <w:t xml:space="preserve">    };</w:t>
      </w:r>
    </w:p>
    <w:p w14:paraId="3E505417" w14:textId="44F209E5" w:rsidR="00F4512C" w:rsidRDefault="00F4512C" w:rsidP="00F4512C">
      <w:pPr>
        <w:rPr>
          <w:highlight w:val="white"/>
          <w:lang w:val="sv-SE"/>
        </w:rPr>
      </w:pPr>
      <w:r>
        <w:rPr>
          <w:highlight w:val="white"/>
          <w:lang w:val="sv-SE"/>
        </w:rPr>
        <w:t xml:space="preserve">The </w:t>
      </w:r>
      <w:r w:rsidRPr="005C43AA">
        <w:rPr>
          <w:rStyle w:val="KeyWord0"/>
          <w:highlight w:val="white"/>
        </w:rPr>
        <w:t>ConstantIntegralExpression</w:t>
      </w:r>
      <w:r>
        <w:rPr>
          <w:highlight w:val="white"/>
        </w:rPr>
        <w:t xml:space="preserve"> methods makes sure the expression is indeed </w:t>
      </w:r>
      <w:r w:rsidR="00B22E4A">
        <w:rPr>
          <w:highlight w:val="white"/>
        </w:rPr>
        <w:t xml:space="preserve">constant and </w:t>
      </w:r>
      <w:r w:rsidR="00E04209">
        <w:rPr>
          <w:highlight w:val="white"/>
        </w:rPr>
        <w:t xml:space="preserve">either </w:t>
      </w:r>
      <w:r w:rsidR="00B22E4A">
        <w:rPr>
          <w:highlight w:val="white"/>
        </w:rPr>
        <w:t>integral or pointer.</w:t>
      </w:r>
    </w:p>
    <w:p w14:paraId="74639D8F" w14:textId="1C77142F" w:rsidR="008D1BFC" w:rsidRDefault="008D1BFC" w:rsidP="008D1BFC">
      <w:pPr>
        <w:pStyle w:val="CodeHeader"/>
        <w:rPr>
          <w:highlight w:val="white"/>
          <w:lang w:val="sv-SE"/>
        </w:rPr>
      </w:pPr>
      <w:r>
        <w:rPr>
          <w:highlight w:val="white"/>
          <w:lang w:val="sv-SE"/>
        </w:rPr>
        <w:t>MiddleCodeGenerator.cs</w:t>
      </w:r>
    </w:p>
    <w:p w14:paraId="40B4ABB4" w14:textId="77777777" w:rsidR="003A2DDA" w:rsidRDefault="008D1BFC" w:rsidP="003A2DDA">
      <w:pPr>
        <w:pStyle w:val="Code"/>
        <w:rPr>
          <w:highlight w:val="white"/>
        </w:rPr>
      </w:pPr>
      <w:r w:rsidRPr="003A2DDA">
        <w:rPr>
          <w:highlight w:val="white"/>
        </w:rPr>
        <w:t xml:space="preserve">    public static Expression ConstantIntegralExpression(Expression expression)</w:t>
      </w:r>
      <w:r w:rsidR="003A2DDA">
        <w:rPr>
          <w:highlight w:val="white"/>
        </w:rPr>
        <w:t xml:space="preserve"> </w:t>
      </w:r>
    </w:p>
    <w:p w14:paraId="1C37CB02" w14:textId="77777777" w:rsidR="003A2DDA" w:rsidRDefault="003A2DDA" w:rsidP="003A2DDA">
      <w:pPr>
        <w:pStyle w:val="Code"/>
        <w:rPr>
          <w:highlight w:val="white"/>
        </w:rPr>
      </w:pPr>
      <w:r>
        <w:rPr>
          <w:highlight w:val="white"/>
        </w:rPr>
        <w:t xml:space="preserve">    </w:t>
      </w:r>
      <w:r w:rsidR="008D1BFC" w:rsidRPr="003A2DDA">
        <w:rPr>
          <w:highlight w:val="white"/>
        </w:rPr>
        <w:t>{</w:t>
      </w:r>
      <w:r>
        <w:rPr>
          <w:highlight w:val="white"/>
        </w:rPr>
        <w:t xml:space="preserve"> </w:t>
      </w:r>
      <w:r w:rsidR="008D1BFC" w:rsidRPr="003A2DDA">
        <w:rPr>
          <w:highlight w:val="white"/>
        </w:rPr>
        <w:t>expression = ConstantExpression.Cast(expression,</w:t>
      </w:r>
    </w:p>
    <w:p w14:paraId="6BD0B292" w14:textId="6CFB67A8" w:rsidR="008D1BFC" w:rsidRPr="003A2DDA" w:rsidRDefault="003A2DDA" w:rsidP="003A2DDA">
      <w:pPr>
        <w:pStyle w:val="Code"/>
        <w:rPr>
          <w:highlight w:val="white"/>
        </w:rPr>
      </w:pPr>
      <w:r>
        <w:rPr>
          <w:highlight w:val="white"/>
        </w:rPr>
        <w:t xml:space="preserve">                                          </w:t>
      </w:r>
      <w:r w:rsidR="008D1BFC" w:rsidRPr="003A2DDA">
        <w:rPr>
          <w:highlight w:val="white"/>
        </w:rPr>
        <w:t xml:space="preserve"> Type.SignedLongIntegerType);</w:t>
      </w:r>
    </w:p>
    <w:p w14:paraId="1FAE26BA" w14:textId="77777777" w:rsidR="003C29EC" w:rsidRDefault="008D1BFC" w:rsidP="003A2DDA">
      <w:pPr>
        <w:pStyle w:val="Code"/>
        <w:rPr>
          <w:highlight w:val="white"/>
        </w:rPr>
      </w:pPr>
      <w:r w:rsidRPr="003A2DDA">
        <w:rPr>
          <w:highlight w:val="white"/>
        </w:rPr>
        <w:t xml:space="preserve">      Assert.Error(expression != null, expression,</w:t>
      </w:r>
    </w:p>
    <w:p w14:paraId="405F7BA8" w14:textId="61F481F3" w:rsidR="008D1BFC" w:rsidRPr="003A2DDA" w:rsidRDefault="003C29EC" w:rsidP="003A2DDA">
      <w:pPr>
        <w:pStyle w:val="Code"/>
        <w:rPr>
          <w:highlight w:val="white"/>
        </w:rPr>
      </w:pPr>
      <w:r>
        <w:rPr>
          <w:highlight w:val="white"/>
        </w:rPr>
        <w:t xml:space="preserve">                  </w:t>
      </w:r>
      <w:r w:rsidR="008D1BFC" w:rsidRPr="003A2DDA">
        <w:rPr>
          <w:highlight w:val="white"/>
        </w:rPr>
        <w:t xml:space="preserve"> Message.Non__constant_expression);</w:t>
      </w:r>
    </w:p>
    <w:p w14:paraId="370225A6" w14:textId="77777777" w:rsidR="002A5E06" w:rsidRDefault="008D1BFC" w:rsidP="003A2DDA">
      <w:pPr>
        <w:pStyle w:val="Code"/>
        <w:rPr>
          <w:highlight w:val="white"/>
        </w:rPr>
      </w:pPr>
      <w:r w:rsidRPr="003A2DDA">
        <w:rPr>
          <w:highlight w:val="white"/>
        </w:rPr>
        <w:t xml:space="preserve">      Assert.Error(expression.Symbol.Type.IsIntegralOrPointer(),</w:t>
      </w:r>
    </w:p>
    <w:p w14:paraId="2A17B62C" w14:textId="4B632202" w:rsidR="008D1BFC" w:rsidRPr="003A2DDA" w:rsidRDefault="002A5E06" w:rsidP="003A2DDA">
      <w:pPr>
        <w:pStyle w:val="Code"/>
        <w:rPr>
          <w:highlight w:val="white"/>
        </w:rPr>
      </w:pPr>
      <w:r>
        <w:rPr>
          <w:highlight w:val="white"/>
        </w:rPr>
        <w:t xml:space="preserve">                  </w:t>
      </w:r>
      <w:r w:rsidR="008D1BFC" w:rsidRPr="003A2DDA">
        <w:rPr>
          <w:highlight w:val="white"/>
        </w:rPr>
        <w:t xml:space="preserve"> expression.Symbol, Message.Non__integral_expression);</w:t>
      </w:r>
    </w:p>
    <w:p w14:paraId="6AB47D2A" w14:textId="77777777" w:rsidR="008D1BFC" w:rsidRPr="003A2DDA" w:rsidRDefault="008D1BFC" w:rsidP="003A2DDA">
      <w:pPr>
        <w:pStyle w:val="Code"/>
        <w:rPr>
          <w:highlight w:val="white"/>
        </w:rPr>
      </w:pPr>
      <w:r w:rsidRPr="003A2DDA">
        <w:rPr>
          <w:highlight w:val="white"/>
        </w:rPr>
        <w:lastRenderedPageBreak/>
        <w:t xml:space="preserve">      return expression;</w:t>
      </w:r>
    </w:p>
    <w:p w14:paraId="2932A387" w14:textId="77777777" w:rsidR="008D1BFC" w:rsidRPr="003A2DDA" w:rsidRDefault="008D1BFC" w:rsidP="003A2DDA">
      <w:pPr>
        <w:pStyle w:val="Code"/>
        <w:rPr>
          <w:highlight w:val="white"/>
        </w:rPr>
      </w:pPr>
      <w:r w:rsidRPr="003A2DDA">
        <w:rPr>
          <w:highlight w:val="white"/>
        </w:rPr>
        <w:t xml:space="preserve">    }</w:t>
      </w:r>
    </w:p>
    <w:p w14:paraId="55390D89" w14:textId="0BCB293E" w:rsidR="00566563" w:rsidRDefault="00566563" w:rsidP="00566563">
      <w:pPr>
        <w:pStyle w:val="Rubrik3"/>
        <w:numPr>
          <w:ilvl w:val="2"/>
          <w:numId w:val="123"/>
        </w:numPr>
      </w:pPr>
      <w:bookmarkStart w:id="159" w:name="_Toc49764351"/>
      <w:r>
        <w:t>Logical Expression</w:t>
      </w:r>
      <w:r w:rsidR="00F4495B">
        <w:t>s</w:t>
      </w:r>
      <w:bookmarkEnd w:id="159"/>
    </w:p>
    <w:p w14:paraId="511F3A75" w14:textId="77777777" w:rsidR="00DF0A20" w:rsidRDefault="00DF0A20"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1DEE3A2" w14:textId="6670EDF7" w:rsidR="00DF0A20" w:rsidRPr="005C44DC" w:rsidRDefault="00DB46A1" w:rsidP="00DF0A20">
      <w:pPr>
        <w:rPr>
          <w:color w:val="auto"/>
        </w:rPr>
      </w:pPr>
      <w:r>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16F5F5E0" w14:textId="77777777" w:rsidR="00566563" w:rsidRPr="00E5121F" w:rsidRDefault="00566563" w:rsidP="00566563">
      <w:pPr>
        <w:pStyle w:val="CodeHeader"/>
      </w:pPr>
      <w:r>
        <w:t>MainParser.cs</w:t>
      </w:r>
    </w:p>
    <w:p w14:paraId="44CD8771" w14:textId="77777777" w:rsidR="00566563" w:rsidRDefault="00566563" w:rsidP="0027377B">
      <w:pPr>
        <w:pStyle w:val="Code"/>
        <w:rPr>
          <w:highlight w:val="white"/>
          <w:lang w:val="sv-SE"/>
        </w:rPr>
      </w:pPr>
      <w:r>
        <w:rPr>
          <w:highlight w:val="white"/>
          <w:lang w:val="sv-SE"/>
        </w:rPr>
        <w:t>logical_or_expression:</w:t>
      </w:r>
    </w:p>
    <w:p w14:paraId="1BD1D624" w14:textId="77777777" w:rsidR="00566563" w:rsidRDefault="00566563" w:rsidP="0027377B">
      <w:pPr>
        <w:pStyle w:val="Code"/>
        <w:rPr>
          <w:highlight w:val="white"/>
          <w:lang w:val="sv-SE"/>
        </w:rPr>
      </w:pPr>
      <w:r>
        <w:rPr>
          <w:highlight w:val="white"/>
          <w:lang w:val="sv-SE"/>
        </w:rPr>
        <w:t xml:space="preserve">    logical_and_expression {</w:t>
      </w:r>
    </w:p>
    <w:p w14:paraId="5C10DF9E" w14:textId="77777777" w:rsidR="00566563" w:rsidRDefault="00566563" w:rsidP="0027377B">
      <w:pPr>
        <w:pStyle w:val="Code"/>
        <w:rPr>
          <w:highlight w:val="white"/>
          <w:lang w:val="sv-SE"/>
        </w:rPr>
      </w:pPr>
      <w:r>
        <w:rPr>
          <w:highlight w:val="white"/>
          <w:lang w:val="sv-SE"/>
        </w:rPr>
        <w:t xml:space="preserve">      $$ = $1;</w:t>
      </w:r>
    </w:p>
    <w:p w14:paraId="0E5FA79D" w14:textId="77777777" w:rsidR="00566563" w:rsidRDefault="00566563" w:rsidP="0027377B">
      <w:pPr>
        <w:pStyle w:val="Code"/>
        <w:rPr>
          <w:highlight w:val="white"/>
          <w:lang w:val="sv-SE"/>
        </w:rPr>
      </w:pPr>
      <w:r>
        <w:rPr>
          <w:highlight w:val="white"/>
          <w:lang w:val="sv-SE"/>
        </w:rPr>
        <w:t xml:space="preserve">    }</w:t>
      </w:r>
    </w:p>
    <w:p w14:paraId="06ADE524" w14:textId="77777777" w:rsidR="00566563" w:rsidRDefault="00566563" w:rsidP="0027377B">
      <w:pPr>
        <w:pStyle w:val="Code"/>
        <w:rPr>
          <w:highlight w:val="white"/>
          <w:lang w:val="sv-SE"/>
        </w:rPr>
      </w:pPr>
      <w:r>
        <w:rPr>
          <w:highlight w:val="white"/>
          <w:lang w:val="sv-SE"/>
        </w:rPr>
        <w:t xml:space="preserve">  | logical_or_expression LOGICAL_OR logical_and_expression {</w:t>
      </w:r>
    </w:p>
    <w:p w14:paraId="583C44E8" w14:textId="77777777" w:rsidR="00566563" w:rsidRDefault="00566563" w:rsidP="0027377B">
      <w:pPr>
        <w:pStyle w:val="Code"/>
        <w:rPr>
          <w:highlight w:val="white"/>
          <w:lang w:val="sv-SE"/>
        </w:rPr>
      </w:pPr>
      <w:r>
        <w:rPr>
          <w:highlight w:val="white"/>
          <w:lang w:val="sv-SE"/>
        </w:rPr>
        <w:t xml:space="preserve">      $$ = MiddleCodeGenerator.LogicalOrExpression($1, $3);</w:t>
      </w:r>
    </w:p>
    <w:p w14:paraId="1B2C6647" w14:textId="76A4D52D" w:rsidR="00566563" w:rsidRDefault="00566563" w:rsidP="0027377B">
      <w:pPr>
        <w:pStyle w:val="Code"/>
        <w:rPr>
          <w:highlight w:val="white"/>
          <w:lang w:val="sv-SE"/>
        </w:rPr>
      </w:pPr>
      <w:r>
        <w:rPr>
          <w:highlight w:val="white"/>
          <w:lang w:val="sv-SE"/>
        </w:rPr>
        <w:t xml:space="preserve">    };</w:t>
      </w:r>
    </w:p>
    <w:p w14:paraId="2C9306AD" w14:textId="4EB2EC77" w:rsidR="00A75BB6" w:rsidRDefault="00A75BB6" w:rsidP="00A75BB6">
      <w:pPr>
        <w:rPr>
          <w:highlight w:val="white"/>
          <w:lang w:val="sv-SE"/>
        </w:rPr>
      </w:pPr>
      <w:r>
        <w:rPr>
          <w:highlight w:val="white"/>
          <w:lang w:val="sv-SE"/>
        </w:rPr>
        <w:t xml:space="preserve">The </w:t>
      </w:r>
      <w:r w:rsidRPr="00A75BB6">
        <w:rPr>
          <w:rStyle w:val="KeyWord0"/>
          <w:highlight w:val="white"/>
        </w:rPr>
        <w:t>LogicalOrExpression</w:t>
      </w:r>
      <w:r>
        <w:rPr>
          <w:highlight w:val="white"/>
          <w:lang w:val="sv-SE"/>
        </w:rPr>
        <w:t xml:space="preserve"> method </w:t>
      </w:r>
      <w:r w:rsidR="00A774D0">
        <w:rPr>
          <w:highlight w:val="white"/>
          <w:lang w:val="sv-SE"/>
        </w:rPr>
        <w:t>return</w:t>
      </w:r>
      <w:r w:rsidR="0006127F">
        <w:rPr>
          <w:highlight w:val="white"/>
          <w:lang w:val="sv-SE"/>
        </w:rPr>
        <w:t>s</w:t>
      </w:r>
      <w:r w:rsidR="00A774D0">
        <w:rPr>
          <w:highlight w:val="white"/>
          <w:lang w:val="sv-SE"/>
        </w:rPr>
        <w:t xml:space="preserve"> a </w:t>
      </w:r>
      <w:r w:rsidR="002B1DB0">
        <w:rPr>
          <w:highlight w:val="white"/>
          <w:lang w:val="sv-SE"/>
        </w:rPr>
        <w:t xml:space="preserve">true </w:t>
      </w:r>
      <w:r w:rsidR="00A774D0">
        <w:rPr>
          <w:highlight w:val="white"/>
          <w:lang w:val="sv-SE"/>
        </w:rPr>
        <w:t xml:space="preserve">expression is </w:t>
      </w:r>
      <w:r w:rsidR="002B1DB0">
        <w:rPr>
          <w:highlight w:val="white"/>
          <w:lang w:val="sv-SE"/>
        </w:rPr>
        <w:t xml:space="preserve">at </w:t>
      </w:r>
      <w:r w:rsidR="00A774D0">
        <w:rPr>
          <w:highlight w:val="white"/>
          <w:lang w:val="sv-SE"/>
        </w:rPr>
        <w:t xml:space="preserve">least one of the left </w:t>
      </w:r>
      <w:r w:rsidR="0074181A">
        <w:rPr>
          <w:highlight w:val="white"/>
          <w:lang w:val="sv-SE"/>
        </w:rPr>
        <w:t>or</w:t>
      </w:r>
      <w:r w:rsidR="00A774D0">
        <w:rPr>
          <w:highlight w:val="white"/>
          <w:lang w:val="sv-SE"/>
        </w:rPr>
        <w:t xml:space="preserve"> right expression is true</w:t>
      </w:r>
      <w:r w:rsidR="00CC63DA">
        <w:rPr>
          <w:highlight w:val="white"/>
          <w:lang w:val="sv-SE"/>
        </w:rPr>
        <w:t>, and a false expression if both the left and right expression is false.</w:t>
      </w:r>
    </w:p>
    <w:p w14:paraId="41B51A02" w14:textId="77777777" w:rsidR="0027377B" w:rsidRDefault="0027377B" w:rsidP="0027377B">
      <w:pPr>
        <w:pStyle w:val="CodeHeader"/>
        <w:rPr>
          <w:highlight w:val="white"/>
          <w:lang w:val="sv-SE"/>
        </w:rPr>
      </w:pPr>
      <w:r>
        <w:rPr>
          <w:highlight w:val="white"/>
          <w:lang w:val="sv-SE"/>
        </w:rPr>
        <w:t>MiddleCodeGenerator.cs</w:t>
      </w:r>
    </w:p>
    <w:p w14:paraId="78BAFB5C" w14:textId="77777777" w:rsidR="0027377B" w:rsidRPr="0027377B" w:rsidRDefault="0027377B" w:rsidP="0027377B">
      <w:pPr>
        <w:pStyle w:val="Code"/>
        <w:rPr>
          <w:highlight w:val="white"/>
        </w:rPr>
      </w:pPr>
      <w:r w:rsidRPr="0027377B">
        <w:rPr>
          <w:highlight w:val="white"/>
        </w:rPr>
        <w:t xml:space="preserve">    public static Expression LogicalOrExpression(Expression leftExpression,</w:t>
      </w:r>
    </w:p>
    <w:p w14:paraId="3849F76D" w14:textId="77777777" w:rsidR="0027377B" w:rsidRPr="0027377B" w:rsidRDefault="0027377B" w:rsidP="0027377B">
      <w:pPr>
        <w:pStyle w:val="Code"/>
        <w:rPr>
          <w:highlight w:val="white"/>
        </w:rPr>
      </w:pPr>
      <w:r w:rsidRPr="0027377B">
        <w:rPr>
          <w:highlight w:val="white"/>
        </w:rPr>
        <w:t xml:space="preserve">                                                 Expression rightExpression) {</w:t>
      </w:r>
    </w:p>
    <w:p w14:paraId="4F8CE586" w14:textId="739E842B" w:rsidR="007672DD" w:rsidRDefault="001A74D4" w:rsidP="007672DD">
      <w:pPr>
        <w:rPr>
          <w:highlight w:val="white"/>
        </w:rPr>
      </w:pPr>
      <w:r>
        <w:rPr>
          <w:highlight w:val="white"/>
        </w:rPr>
        <w:t xml:space="preserve">Since we have passed the constant integral expression parsing, we need to </w:t>
      </w:r>
      <w:r w:rsidR="007672DD">
        <w:rPr>
          <w:highlight w:val="white"/>
        </w:rPr>
        <w:t>check if the expression is constant. I</w:t>
      </w:r>
      <w:r w:rsidR="00E14F35">
        <w:rPr>
          <w:highlight w:val="white"/>
        </w:rPr>
        <w:t>f</w:t>
      </w:r>
      <w:r w:rsidR="007672DD">
        <w:rPr>
          <w:highlight w:val="white"/>
        </w:rPr>
        <w:t xml:space="preserve"> it is</w:t>
      </w:r>
      <w:r>
        <w:rPr>
          <w:highlight w:val="white"/>
        </w:rPr>
        <w:t xml:space="preserve"> </w:t>
      </w:r>
      <w:r w:rsidR="0018289C">
        <w:rPr>
          <w:highlight w:val="white"/>
        </w:rPr>
        <w:t>constant,</w:t>
      </w:r>
      <w:r w:rsidR="00D23722">
        <w:rPr>
          <w:highlight w:val="white"/>
        </w:rPr>
        <w:t xml:space="preserve"> we return the constant expression.</w:t>
      </w:r>
    </w:p>
    <w:p w14:paraId="08A5E5F2" w14:textId="668D2337" w:rsidR="0027377B" w:rsidRPr="0027377B" w:rsidRDefault="0027377B" w:rsidP="0027377B">
      <w:pPr>
        <w:pStyle w:val="Code"/>
        <w:rPr>
          <w:highlight w:val="white"/>
        </w:rPr>
      </w:pPr>
      <w:r w:rsidRPr="0027377B">
        <w:rPr>
          <w:highlight w:val="white"/>
        </w:rPr>
        <w:t xml:space="preserve">      Expression constantExpression =</w:t>
      </w:r>
    </w:p>
    <w:p w14:paraId="286A5D80" w14:textId="77777777" w:rsidR="0027377B" w:rsidRDefault="0027377B" w:rsidP="0027377B">
      <w:pPr>
        <w:pStyle w:val="Code"/>
        <w:rPr>
          <w:highlight w:val="white"/>
        </w:rPr>
      </w:pPr>
      <w:r w:rsidRPr="0027377B">
        <w:rPr>
          <w:highlight w:val="white"/>
        </w:rPr>
        <w:t xml:space="preserve">        ConstantExpression.Logical(MiddleOperator.LogicalOr,</w:t>
      </w:r>
    </w:p>
    <w:p w14:paraId="5F73241E" w14:textId="52B8BD37" w:rsidR="0027377B" w:rsidRPr="0027377B" w:rsidRDefault="0027377B" w:rsidP="0027377B">
      <w:pPr>
        <w:pStyle w:val="Code"/>
        <w:rPr>
          <w:highlight w:val="white"/>
        </w:rPr>
      </w:pPr>
      <w:r>
        <w:rPr>
          <w:highlight w:val="white"/>
        </w:rPr>
        <w:t xml:space="preserve">                                   </w:t>
      </w:r>
      <w:r w:rsidRPr="0027377B">
        <w:rPr>
          <w:highlight w:val="white"/>
        </w:rPr>
        <w:t>leftExpression, rightExpression);</w:t>
      </w:r>
    </w:p>
    <w:p w14:paraId="5F3D7D5F" w14:textId="77777777" w:rsidR="0027377B" w:rsidRPr="0027377B" w:rsidRDefault="0027377B" w:rsidP="0027377B">
      <w:pPr>
        <w:pStyle w:val="Code"/>
        <w:rPr>
          <w:highlight w:val="white"/>
        </w:rPr>
      </w:pPr>
    </w:p>
    <w:p w14:paraId="54FF839F" w14:textId="77777777" w:rsidR="0027377B" w:rsidRPr="0027377B" w:rsidRDefault="0027377B" w:rsidP="0027377B">
      <w:pPr>
        <w:pStyle w:val="Code"/>
        <w:rPr>
          <w:highlight w:val="white"/>
        </w:rPr>
      </w:pPr>
      <w:r w:rsidRPr="0027377B">
        <w:rPr>
          <w:highlight w:val="white"/>
        </w:rPr>
        <w:t xml:space="preserve">      if (constantExpression != null) {</w:t>
      </w:r>
    </w:p>
    <w:p w14:paraId="696949FE" w14:textId="77777777" w:rsidR="0027377B" w:rsidRPr="0027377B" w:rsidRDefault="0027377B" w:rsidP="0027377B">
      <w:pPr>
        <w:pStyle w:val="Code"/>
        <w:rPr>
          <w:highlight w:val="white"/>
        </w:rPr>
      </w:pPr>
      <w:r w:rsidRPr="0027377B">
        <w:rPr>
          <w:highlight w:val="white"/>
        </w:rPr>
        <w:t xml:space="preserve">        return constantExpression;</w:t>
      </w:r>
    </w:p>
    <w:p w14:paraId="0748904F" w14:textId="77777777" w:rsidR="0027377B" w:rsidRPr="0027377B" w:rsidRDefault="0027377B" w:rsidP="0027377B">
      <w:pPr>
        <w:pStyle w:val="Code"/>
        <w:rPr>
          <w:highlight w:val="white"/>
        </w:rPr>
      </w:pPr>
      <w:r w:rsidRPr="0027377B">
        <w:rPr>
          <w:highlight w:val="white"/>
        </w:rPr>
        <w:t xml:space="preserve">      }</w:t>
      </w:r>
    </w:p>
    <w:p w14:paraId="05D4E3EB" w14:textId="612D7105" w:rsidR="0027377B" w:rsidRPr="0027377B" w:rsidRDefault="00A97B20" w:rsidP="00A97B20">
      <w:pPr>
        <w:rPr>
          <w:highlight w:val="white"/>
        </w:rPr>
      </w:pPr>
      <w:r>
        <w:rPr>
          <w:highlight w:val="white"/>
        </w:rPr>
        <w:t xml:space="preserve">We type cast both the expression </w:t>
      </w:r>
      <w:r w:rsidR="00F94FBD">
        <w:rPr>
          <w:highlight w:val="white"/>
        </w:rPr>
        <w:t>to</w:t>
      </w:r>
      <w:r>
        <w:rPr>
          <w:highlight w:val="white"/>
        </w:rPr>
        <w:t xml:space="preserve"> logical type.</w:t>
      </w:r>
    </w:p>
    <w:p w14:paraId="53387135" w14:textId="77777777" w:rsidR="0027377B" w:rsidRPr="0027377B" w:rsidRDefault="0027377B" w:rsidP="0027377B">
      <w:pPr>
        <w:pStyle w:val="Code"/>
        <w:rPr>
          <w:highlight w:val="white"/>
        </w:rPr>
      </w:pPr>
      <w:r w:rsidRPr="0027377B">
        <w:rPr>
          <w:highlight w:val="white"/>
        </w:rPr>
        <w:t xml:space="preserve">      leftExpression = TypeCast.ToLogical(leftExpression);</w:t>
      </w:r>
    </w:p>
    <w:p w14:paraId="375BD8FE" w14:textId="77777777" w:rsidR="0027377B" w:rsidRPr="0027377B" w:rsidRDefault="0027377B" w:rsidP="0027377B">
      <w:pPr>
        <w:pStyle w:val="Code"/>
        <w:rPr>
          <w:highlight w:val="white"/>
        </w:rPr>
      </w:pPr>
      <w:r w:rsidRPr="0027377B">
        <w:rPr>
          <w:highlight w:val="white"/>
        </w:rPr>
        <w:t xml:space="preserve">      rightExpression = TypeCast.ToLogical(rightExpression);</w:t>
      </w:r>
    </w:p>
    <w:p w14:paraId="0BB68BC0" w14:textId="3715A23B" w:rsidR="001F3437" w:rsidRPr="0027377B" w:rsidRDefault="00892477" w:rsidP="001F3437">
      <w:pPr>
        <w:rPr>
          <w:highlight w:val="white"/>
        </w:rPr>
      </w:pPr>
      <w:r>
        <w:rPr>
          <w:highlight w:val="white"/>
        </w:rPr>
        <w:t>For the resulting expression to be true, it is enough that one of the left or right expression is true</w:t>
      </w:r>
      <w:r w:rsidR="00824226">
        <w:rPr>
          <w:highlight w:val="white"/>
        </w:rPr>
        <w:t>.</w:t>
      </w:r>
      <w:r w:rsidR="00C2375E">
        <w:rPr>
          <w:highlight w:val="white"/>
        </w:rPr>
        <w:t xml:space="preserve"> Therefore, </w:t>
      </w:r>
      <w:r w:rsidR="00884A3F">
        <w:rPr>
          <w:highlight w:val="white"/>
        </w:rPr>
        <w:t xml:space="preserve">the true set of the resulting expression is the union of the true set of the left and right expression. </w:t>
      </w:r>
      <w:r w:rsidR="00234993">
        <w:rPr>
          <w:highlight w:val="white"/>
        </w:rPr>
        <w:t xml:space="preserve">This results in laze evaluation, if the left expression is evaluated to true, the right expression (including its side effects) </w:t>
      </w:r>
      <w:r w:rsidR="00CF5FDA">
        <w:rPr>
          <w:highlight w:val="white"/>
        </w:rPr>
        <w:t>shall</w:t>
      </w:r>
      <w:r w:rsidR="00234993">
        <w:rPr>
          <w:highlight w:val="white"/>
        </w:rPr>
        <w:t xml:space="preserve"> not evaluated. </w:t>
      </w:r>
      <w:r w:rsidR="001D005D">
        <w:rPr>
          <w:highlight w:val="white"/>
        </w:rPr>
        <w:t xml:space="preserve">The false sets, on the other hand, </w:t>
      </w:r>
      <w:r w:rsidR="00133AC0">
        <w:rPr>
          <w:highlight w:val="white"/>
        </w:rPr>
        <w:t xml:space="preserve">are different. </w:t>
      </w:r>
      <w:r w:rsidR="001F3437">
        <w:rPr>
          <w:highlight w:val="white"/>
        </w:rPr>
        <w:t xml:space="preserve">If the left expression is evaluated to false, we need to evaluate the right expression. Therefore, we backpatch the </w:t>
      </w:r>
      <w:r w:rsidR="003D1435">
        <w:rPr>
          <w:highlight w:val="white"/>
        </w:rPr>
        <w:t>false</w:t>
      </w:r>
      <w:r w:rsidR="001F3437">
        <w:rPr>
          <w:highlight w:val="white"/>
        </w:rPr>
        <w:t xml:space="preserve"> set of the left expression to the beginning of the right expression code. The </w:t>
      </w:r>
      <w:r w:rsidR="00CD1901">
        <w:rPr>
          <w:highlight w:val="white"/>
        </w:rPr>
        <w:t xml:space="preserve">false </w:t>
      </w:r>
      <w:r w:rsidR="001F3437">
        <w:rPr>
          <w:highlight w:val="white"/>
        </w:rPr>
        <w:t>set of the resulting expression</w:t>
      </w:r>
      <w:r w:rsidR="00C47DA9">
        <w:rPr>
          <w:highlight w:val="white"/>
        </w:rPr>
        <w:t xml:space="preserve"> is the false set of the right expression.</w:t>
      </w:r>
    </w:p>
    <w:p w14:paraId="78AFE667" w14:textId="77777777" w:rsidR="0027377B" w:rsidRPr="0027377B" w:rsidRDefault="0027377B" w:rsidP="0027377B">
      <w:pPr>
        <w:pStyle w:val="Code"/>
        <w:rPr>
          <w:highlight w:val="white"/>
        </w:rPr>
      </w:pPr>
      <w:r w:rsidRPr="0027377B">
        <w:rPr>
          <w:highlight w:val="white"/>
        </w:rPr>
        <w:t xml:space="preserve">      ISet&lt;MiddleCode&gt; trueSet = new HashSet&lt;MiddleCode&gt;();</w:t>
      </w:r>
    </w:p>
    <w:p w14:paraId="0F26F681" w14:textId="77777777" w:rsidR="0027377B" w:rsidRPr="0027377B" w:rsidRDefault="0027377B" w:rsidP="0027377B">
      <w:pPr>
        <w:pStyle w:val="Code"/>
        <w:rPr>
          <w:highlight w:val="white"/>
        </w:rPr>
      </w:pPr>
      <w:r w:rsidRPr="0027377B">
        <w:rPr>
          <w:highlight w:val="white"/>
        </w:rPr>
        <w:t xml:space="preserve">      trueSet.UnionWith(leftExpression.Symbol.TrueSet);</w:t>
      </w:r>
    </w:p>
    <w:p w14:paraId="64CB7AB8" w14:textId="77777777" w:rsidR="0027377B" w:rsidRPr="0027377B" w:rsidRDefault="0027377B" w:rsidP="0027377B">
      <w:pPr>
        <w:pStyle w:val="Code"/>
        <w:rPr>
          <w:highlight w:val="white"/>
        </w:rPr>
      </w:pPr>
      <w:r w:rsidRPr="0027377B">
        <w:rPr>
          <w:highlight w:val="white"/>
        </w:rPr>
        <w:lastRenderedPageBreak/>
        <w:t xml:space="preserve">      trueSet.UnionWith(rightExpression.Symbol.TrueSet);</w:t>
      </w:r>
    </w:p>
    <w:p w14:paraId="6D2FC619" w14:textId="77777777" w:rsidR="0027377B" w:rsidRPr="0027377B" w:rsidRDefault="0027377B" w:rsidP="0027377B">
      <w:pPr>
        <w:pStyle w:val="Code"/>
        <w:rPr>
          <w:highlight w:val="white"/>
        </w:rPr>
      </w:pPr>
      <w:r w:rsidRPr="0027377B">
        <w:rPr>
          <w:highlight w:val="white"/>
        </w:rPr>
        <w:t xml:space="preserve">      Backpatch(leftExpression.Symbol.FalseSet, rightExpression.LongList);    </w:t>
      </w:r>
    </w:p>
    <w:p w14:paraId="5CCFA471" w14:textId="77777777" w:rsidR="0027377B" w:rsidRPr="0027377B" w:rsidRDefault="0027377B" w:rsidP="0027377B">
      <w:pPr>
        <w:pStyle w:val="Code"/>
        <w:rPr>
          <w:highlight w:val="white"/>
        </w:rPr>
      </w:pPr>
      <w:r w:rsidRPr="0027377B">
        <w:rPr>
          <w:highlight w:val="white"/>
        </w:rPr>
        <w:t xml:space="preserve">      Symbol symbol = new Symbol(trueSet, rightExpression.Symbol.FalseSet);</w:t>
      </w:r>
    </w:p>
    <w:p w14:paraId="24E46A87" w14:textId="77777777" w:rsidR="0027377B" w:rsidRPr="0027377B" w:rsidRDefault="0027377B" w:rsidP="0027377B">
      <w:pPr>
        <w:pStyle w:val="Code"/>
        <w:rPr>
          <w:highlight w:val="white"/>
        </w:rPr>
      </w:pPr>
      <w:r w:rsidRPr="0027377B">
        <w:rPr>
          <w:highlight w:val="white"/>
        </w:rPr>
        <w:t xml:space="preserve">      </w:t>
      </w:r>
    </w:p>
    <w:p w14:paraId="38A8F50E" w14:textId="77777777" w:rsidR="0027377B" w:rsidRPr="0027377B" w:rsidRDefault="0027377B" w:rsidP="0027377B">
      <w:pPr>
        <w:pStyle w:val="Code"/>
        <w:rPr>
          <w:highlight w:val="white"/>
        </w:rPr>
      </w:pPr>
      <w:r w:rsidRPr="0027377B">
        <w:rPr>
          <w:highlight w:val="white"/>
        </w:rPr>
        <w:t xml:space="preserve">      List&lt;MiddleCode&gt; longList = new List&lt;MiddleCode&gt;();</w:t>
      </w:r>
    </w:p>
    <w:p w14:paraId="44CDF69F" w14:textId="77777777" w:rsidR="0027377B" w:rsidRPr="0027377B" w:rsidRDefault="0027377B" w:rsidP="0027377B">
      <w:pPr>
        <w:pStyle w:val="Code"/>
        <w:rPr>
          <w:highlight w:val="white"/>
        </w:rPr>
      </w:pPr>
      <w:r w:rsidRPr="0027377B">
        <w:rPr>
          <w:highlight w:val="white"/>
        </w:rPr>
        <w:t xml:space="preserve">      longList.AddRange(leftExpression.LongList);</w:t>
      </w:r>
    </w:p>
    <w:p w14:paraId="2C7B181E" w14:textId="77777777" w:rsidR="0027377B" w:rsidRPr="0027377B" w:rsidRDefault="0027377B" w:rsidP="0027377B">
      <w:pPr>
        <w:pStyle w:val="Code"/>
        <w:rPr>
          <w:highlight w:val="white"/>
        </w:rPr>
      </w:pPr>
      <w:r w:rsidRPr="0027377B">
        <w:rPr>
          <w:highlight w:val="white"/>
        </w:rPr>
        <w:t xml:space="preserve">      longList.AddRange(rightExpression.LongList);</w:t>
      </w:r>
    </w:p>
    <w:p w14:paraId="0958EF06" w14:textId="77777777" w:rsidR="0027377B" w:rsidRPr="0027377B" w:rsidRDefault="0027377B" w:rsidP="0027377B">
      <w:pPr>
        <w:pStyle w:val="Code"/>
        <w:rPr>
          <w:highlight w:val="white"/>
        </w:rPr>
      </w:pPr>
    </w:p>
    <w:p w14:paraId="64FABFD0" w14:textId="77777777" w:rsidR="002430A1" w:rsidRPr="0027377B" w:rsidRDefault="002430A1" w:rsidP="002430A1">
      <w:pPr>
        <w:pStyle w:val="Code"/>
        <w:rPr>
          <w:highlight w:val="white"/>
        </w:rPr>
      </w:pPr>
      <w:r w:rsidRPr="0027377B">
        <w:rPr>
          <w:highlight w:val="white"/>
        </w:rPr>
        <w:t xml:space="preserve">      List&lt;MiddleCode&gt; shortList = new List&lt;MiddleCode&gt;();</w:t>
      </w:r>
    </w:p>
    <w:p w14:paraId="029D7020" w14:textId="77777777" w:rsidR="002430A1" w:rsidRPr="0027377B" w:rsidRDefault="002430A1" w:rsidP="002430A1">
      <w:pPr>
        <w:pStyle w:val="Code"/>
        <w:rPr>
          <w:highlight w:val="white"/>
        </w:rPr>
      </w:pPr>
      <w:r w:rsidRPr="0027377B">
        <w:rPr>
          <w:highlight w:val="white"/>
        </w:rPr>
        <w:t xml:space="preserve">      shortList.AddRange(leftExpression.ShortList);</w:t>
      </w:r>
    </w:p>
    <w:p w14:paraId="6CE31BC4" w14:textId="77777777" w:rsidR="002430A1" w:rsidRPr="0027377B" w:rsidRDefault="002430A1" w:rsidP="002430A1">
      <w:pPr>
        <w:pStyle w:val="Code"/>
        <w:rPr>
          <w:highlight w:val="white"/>
        </w:rPr>
      </w:pPr>
      <w:r w:rsidRPr="0027377B">
        <w:rPr>
          <w:highlight w:val="white"/>
        </w:rPr>
        <w:t xml:space="preserve">      shortList.AddRange(rightExpression.ShortList);</w:t>
      </w:r>
    </w:p>
    <w:p w14:paraId="5FAD2B7C" w14:textId="77777777" w:rsidR="002430A1" w:rsidRPr="0027377B" w:rsidRDefault="002430A1" w:rsidP="002430A1">
      <w:pPr>
        <w:pStyle w:val="Code"/>
        <w:rPr>
          <w:highlight w:val="white"/>
        </w:rPr>
      </w:pPr>
    </w:p>
    <w:p w14:paraId="33D66E88" w14:textId="77777777" w:rsidR="0027377B" w:rsidRPr="0027377B" w:rsidRDefault="0027377B" w:rsidP="0027377B">
      <w:pPr>
        <w:pStyle w:val="Code"/>
        <w:rPr>
          <w:highlight w:val="white"/>
        </w:rPr>
      </w:pPr>
      <w:r w:rsidRPr="0027377B">
        <w:rPr>
          <w:highlight w:val="white"/>
        </w:rPr>
        <w:t xml:space="preserve">      return (new Expression(symbol, shortList, longList));</w:t>
      </w:r>
    </w:p>
    <w:p w14:paraId="37CBE02B" w14:textId="6EDF0F70" w:rsidR="00BA322E" w:rsidRDefault="0027377B" w:rsidP="0027377B">
      <w:pPr>
        <w:pStyle w:val="Code"/>
        <w:rPr>
          <w:highlight w:val="white"/>
        </w:rPr>
      </w:pPr>
      <w:r w:rsidRPr="0027377B">
        <w:rPr>
          <w:highlight w:val="white"/>
        </w:rPr>
        <w:t xml:space="preserve">    }</w:t>
      </w:r>
    </w:p>
    <w:p w14:paraId="0F536782" w14:textId="77777777" w:rsidR="00CD5D84" w:rsidRPr="00E5121F" w:rsidRDefault="00CD5D84" w:rsidP="00CD5D84">
      <w:pPr>
        <w:pStyle w:val="CodeHeader"/>
      </w:pPr>
      <w:r>
        <w:t>MainParser.cs</w:t>
      </w:r>
    </w:p>
    <w:p w14:paraId="0D45340C" w14:textId="77777777" w:rsidR="006E6535" w:rsidRPr="006E6535" w:rsidRDefault="006E6535" w:rsidP="006E6535">
      <w:pPr>
        <w:pStyle w:val="Code"/>
        <w:rPr>
          <w:highlight w:val="white"/>
        </w:rPr>
      </w:pPr>
      <w:r w:rsidRPr="006E6535">
        <w:rPr>
          <w:highlight w:val="white"/>
        </w:rPr>
        <w:t>logical_and_expression:</w:t>
      </w:r>
    </w:p>
    <w:p w14:paraId="32EA6449" w14:textId="69DDAA39" w:rsidR="006E6535" w:rsidRPr="006E6535" w:rsidRDefault="006E6535" w:rsidP="006E6535">
      <w:pPr>
        <w:pStyle w:val="Code"/>
        <w:rPr>
          <w:highlight w:val="white"/>
        </w:rPr>
      </w:pPr>
      <w:r w:rsidRPr="006E6535">
        <w:rPr>
          <w:highlight w:val="white"/>
        </w:rPr>
        <w:t xml:space="preserve">    bitwise_</w:t>
      </w:r>
      <w:r w:rsidR="00414C74">
        <w:rPr>
          <w:highlight w:val="white"/>
        </w:rPr>
        <w:t>or</w:t>
      </w:r>
      <w:r w:rsidRPr="006E6535">
        <w:rPr>
          <w:highlight w:val="white"/>
        </w:rPr>
        <w:t>_expression {</w:t>
      </w:r>
    </w:p>
    <w:p w14:paraId="651619A3" w14:textId="77777777" w:rsidR="006E6535" w:rsidRPr="006E6535" w:rsidRDefault="006E6535" w:rsidP="006E6535">
      <w:pPr>
        <w:pStyle w:val="Code"/>
        <w:rPr>
          <w:highlight w:val="white"/>
        </w:rPr>
      </w:pPr>
      <w:r w:rsidRPr="006E6535">
        <w:rPr>
          <w:highlight w:val="white"/>
        </w:rPr>
        <w:t xml:space="preserve">      $$ = $1;</w:t>
      </w:r>
    </w:p>
    <w:p w14:paraId="1BE2693E" w14:textId="77777777" w:rsidR="006E6535" w:rsidRPr="006E6535" w:rsidRDefault="006E6535" w:rsidP="006E6535">
      <w:pPr>
        <w:pStyle w:val="Code"/>
        <w:rPr>
          <w:highlight w:val="white"/>
        </w:rPr>
      </w:pPr>
      <w:r w:rsidRPr="006E6535">
        <w:rPr>
          <w:highlight w:val="white"/>
        </w:rPr>
        <w:t xml:space="preserve">    }</w:t>
      </w:r>
    </w:p>
    <w:p w14:paraId="57EC3FFF" w14:textId="3C2BA4EF" w:rsidR="006E6535" w:rsidRPr="006E6535" w:rsidRDefault="006E6535" w:rsidP="006E6535">
      <w:pPr>
        <w:pStyle w:val="Code"/>
        <w:rPr>
          <w:highlight w:val="white"/>
        </w:rPr>
      </w:pPr>
      <w:r w:rsidRPr="006E6535">
        <w:rPr>
          <w:highlight w:val="white"/>
        </w:rPr>
        <w:t xml:space="preserve">  | logical_and_expression LOGICAL_AND bitwise_</w:t>
      </w:r>
      <w:r w:rsidR="00414C74">
        <w:rPr>
          <w:highlight w:val="white"/>
        </w:rPr>
        <w:t>or</w:t>
      </w:r>
      <w:r w:rsidRPr="006E6535">
        <w:rPr>
          <w:highlight w:val="white"/>
        </w:rPr>
        <w:t>_expression {</w:t>
      </w:r>
    </w:p>
    <w:p w14:paraId="1D5FF6A0" w14:textId="77777777" w:rsidR="006E6535" w:rsidRPr="006E6535" w:rsidRDefault="006E6535" w:rsidP="006E6535">
      <w:pPr>
        <w:pStyle w:val="Code"/>
        <w:rPr>
          <w:highlight w:val="white"/>
        </w:rPr>
      </w:pPr>
      <w:r w:rsidRPr="006E6535">
        <w:rPr>
          <w:highlight w:val="white"/>
        </w:rPr>
        <w:t xml:space="preserve">      $$ = MiddleCodeGenerator.LogicalAndExpression($1, $3);</w:t>
      </w:r>
    </w:p>
    <w:p w14:paraId="05851B90" w14:textId="77777777" w:rsidR="006E6535" w:rsidRPr="006E6535" w:rsidRDefault="006E6535" w:rsidP="006E6535">
      <w:pPr>
        <w:pStyle w:val="Code"/>
        <w:rPr>
          <w:highlight w:val="white"/>
        </w:rPr>
      </w:pPr>
      <w:r w:rsidRPr="006E6535">
        <w:rPr>
          <w:highlight w:val="white"/>
        </w:rPr>
        <w:t xml:space="preserve">    };</w:t>
      </w:r>
    </w:p>
    <w:p w14:paraId="4B50C787" w14:textId="013EAB01" w:rsidR="00CC63DA" w:rsidRDefault="00CC63DA" w:rsidP="00CC63DA">
      <w:pPr>
        <w:rPr>
          <w:highlight w:val="white"/>
          <w:lang w:val="sv-SE"/>
        </w:rPr>
      </w:pPr>
      <w:r>
        <w:rPr>
          <w:highlight w:val="white"/>
          <w:lang w:val="sv-SE"/>
        </w:rPr>
        <w:t xml:space="preserve">The </w:t>
      </w:r>
      <w:r w:rsidRPr="00A75BB6">
        <w:rPr>
          <w:rStyle w:val="KeyWord0"/>
          <w:highlight w:val="white"/>
        </w:rPr>
        <w:t>Logical</w:t>
      </w:r>
      <w:r w:rsidR="00861B37">
        <w:rPr>
          <w:rStyle w:val="KeyWord0"/>
          <w:highlight w:val="white"/>
        </w:rPr>
        <w:t>And</w:t>
      </w:r>
      <w:r w:rsidRPr="00A75BB6">
        <w:rPr>
          <w:rStyle w:val="KeyWord0"/>
          <w:highlight w:val="white"/>
        </w:rPr>
        <w:t>Expression</w:t>
      </w:r>
      <w:r>
        <w:rPr>
          <w:highlight w:val="white"/>
          <w:lang w:val="sv-SE"/>
        </w:rPr>
        <w:t xml:space="preserve"> method returns a true expression </w:t>
      </w:r>
      <w:r w:rsidR="00861B37">
        <w:rPr>
          <w:highlight w:val="white"/>
          <w:lang w:val="sv-SE"/>
        </w:rPr>
        <w:t xml:space="preserve">both </w:t>
      </w:r>
      <w:r>
        <w:rPr>
          <w:highlight w:val="white"/>
          <w:lang w:val="sv-SE"/>
        </w:rPr>
        <w:t xml:space="preserve">the left and right expression is true, and a false expression if </w:t>
      </w:r>
      <w:r w:rsidR="00861B37">
        <w:rPr>
          <w:highlight w:val="white"/>
          <w:lang w:val="sv-SE"/>
        </w:rPr>
        <w:t>at least one of the</w:t>
      </w:r>
      <w:r>
        <w:rPr>
          <w:highlight w:val="white"/>
          <w:lang w:val="sv-SE"/>
        </w:rPr>
        <w:t xml:space="preserve"> left </w:t>
      </w:r>
      <w:r w:rsidR="00861B37">
        <w:rPr>
          <w:highlight w:val="white"/>
          <w:lang w:val="sv-SE"/>
        </w:rPr>
        <w:t>or</w:t>
      </w:r>
      <w:r>
        <w:rPr>
          <w:highlight w:val="white"/>
          <w:lang w:val="sv-SE"/>
        </w:rPr>
        <w:t xml:space="preserve"> right expression is false.</w:t>
      </w:r>
    </w:p>
    <w:p w14:paraId="44D106E1" w14:textId="77777777" w:rsidR="00CD5D84" w:rsidRDefault="00CD5D84" w:rsidP="00CD5D84">
      <w:pPr>
        <w:pStyle w:val="CodeHeader"/>
        <w:rPr>
          <w:highlight w:val="white"/>
          <w:lang w:val="sv-SE"/>
        </w:rPr>
      </w:pPr>
      <w:r>
        <w:rPr>
          <w:highlight w:val="white"/>
          <w:lang w:val="sv-SE"/>
        </w:rPr>
        <w:t>MiddleCodeGenerator.cs</w:t>
      </w:r>
    </w:p>
    <w:p w14:paraId="67CE75A5" w14:textId="77777777" w:rsidR="006E6535" w:rsidRPr="006E6535" w:rsidRDefault="006E6535" w:rsidP="006E6535">
      <w:pPr>
        <w:pStyle w:val="Code"/>
        <w:rPr>
          <w:highlight w:val="white"/>
        </w:rPr>
      </w:pPr>
      <w:r w:rsidRPr="006E6535">
        <w:rPr>
          <w:highlight w:val="white"/>
        </w:rPr>
        <w:t xml:space="preserve">    public static Expression LogicalAndExpression(Expression leftExpression,</w:t>
      </w:r>
    </w:p>
    <w:p w14:paraId="76842B2E" w14:textId="41518B01" w:rsidR="006E6535" w:rsidRPr="006E6535" w:rsidRDefault="006E6535" w:rsidP="006E6535">
      <w:pPr>
        <w:pStyle w:val="Code"/>
        <w:rPr>
          <w:highlight w:val="white"/>
        </w:rPr>
      </w:pPr>
      <w:r w:rsidRPr="006E6535">
        <w:rPr>
          <w:highlight w:val="white"/>
        </w:rPr>
        <w:t xml:space="preserve">                                                  Expression rightExpression){</w:t>
      </w:r>
    </w:p>
    <w:p w14:paraId="3E5F6145" w14:textId="1C31E742" w:rsidR="00CD5D84" w:rsidRDefault="00EC2897" w:rsidP="00CD5D84">
      <w:pPr>
        <w:rPr>
          <w:highlight w:val="white"/>
        </w:rPr>
      </w:pPr>
      <w:r>
        <w:rPr>
          <w:highlight w:val="white"/>
        </w:rPr>
        <w:t xml:space="preserve">Similar to the logical or expression above, </w:t>
      </w:r>
      <w:r w:rsidR="00CD5D84">
        <w:rPr>
          <w:highlight w:val="white"/>
        </w:rPr>
        <w:t>we need to check if the expression is constant</w:t>
      </w:r>
      <w:r w:rsidR="000342DC">
        <w:rPr>
          <w:highlight w:val="white"/>
        </w:rPr>
        <w:t>.</w:t>
      </w:r>
    </w:p>
    <w:p w14:paraId="1378AB4D" w14:textId="77777777" w:rsidR="00304B69" w:rsidRPr="00E75BFD" w:rsidRDefault="00304B69" w:rsidP="00E75BFD">
      <w:pPr>
        <w:pStyle w:val="Code"/>
        <w:rPr>
          <w:highlight w:val="white"/>
        </w:rPr>
      </w:pPr>
      <w:r w:rsidRPr="00E75BFD">
        <w:rPr>
          <w:highlight w:val="white"/>
        </w:rPr>
        <w:t xml:space="preserve">      Expression constantExpression =</w:t>
      </w:r>
    </w:p>
    <w:p w14:paraId="1229AD72" w14:textId="77777777" w:rsidR="00E75BFD" w:rsidRDefault="00304B69" w:rsidP="00E75BFD">
      <w:pPr>
        <w:pStyle w:val="Code"/>
        <w:rPr>
          <w:highlight w:val="white"/>
        </w:rPr>
      </w:pPr>
      <w:r w:rsidRPr="00E75BFD">
        <w:rPr>
          <w:highlight w:val="white"/>
        </w:rPr>
        <w:t xml:space="preserve">        ConstantExpression.Logical(MiddleOperator.LogicalAnd,</w:t>
      </w:r>
    </w:p>
    <w:p w14:paraId="17506CA3" w14:textId="0BBC0E0F" w:rsidR="00304B69" w:rsidRPr="00E75BFD" w:rsidRDefault="00E75BFD" w:rsidP="00E75BFD">
      <w:pPr>
        <w:pStyle w:val="Code"/>
        <w:rPr>
          <w:highlight w:val="white"/>
        </w:rPr>
      </w:pPr>
      <w:r>
        <w:rPr>
          <w:highlight w:val="white"/>
        </w:rPr>
        <w:t xml:space="preserve">                                  </w:t>
      </w:r>
      <w:r w:rsidR="00304B69" w:rsidRPr="00E75BFD">
        <w:rPr>
          <w:highlight w:val="white"/>
        </w:rPr>
        <w:t xml:space="preserve"> leftExpression, rightExpression);</w:t>
      </w:r>
    </w:p>
    <w:p w14:paraId="03645D85" w14:textId="77777777" w:rsidR="00304B69" w:rsidRPr="00E75BFD" w:rsidRDefault="00304B69" w:rsidP="00E75BFD">
      <w:pPr>
        <w:pStyle w:val="Code"/>
        <w:rPr>
          <w:highlight w:val="white"/>
        </w:rPr>
      </w:pPr>
    </w:p>
    <w:p w14:paraId="3C64628D" w14:textId="77777777" w:rsidR="00304B69" w:rsidRPr="00E75BFD" w:rsidRDefault="00304B69" w:rsidP="00E75BFD">
      <w:pPr>
        <w:pStyle w:val="Code"/>
        <w:rPr>
          <w:highlight w:val="white"/>
        </w:rPr>
      </w:pPr>
      <w:r w:rsidRPr="00E75BFD">
        <w:rPr>
          <w:highlight w:val="white"/>
        </w:rPr>
        <w:t xml:space="preserve">      if (constantExpression != null) {</w:t>
      </w:r>
    </w:p>
    <w:p w14:paraId="72258DA4" w14:textId="77777777" w:rsidR="00304B69" w:rsidRPr="00E75BFD" w:rsidRDefault="00304B69" w:rsidP="00E75BFD">
      <w:pPr>
        <w:pStyle w:val="Code"/>
        <w:rPr>
          <w:highlight w:val="white"/>
        </w:rPr>
      </w:pPr>
      <w:r w:rsidRPr="00E75BFD">
        <w:rPr>
          <w:highlight w:val="white"/>
        </w:rPr>
        <w:t xml:space="preserve">        return constantExpression;</w:t>
      </w:r>
    </w:p>
    <w:p w14:paraId="25B7C54A" w14:textId="77777777" w:rsidR="00304B69" w:rsidRPr="00E75BFD" w:rsidRDefault="00304B69" w:rsidP="00E75BFD">
      <w:pPr>
        <w:pStyle w:val="Code"/>
        <w:rPr>
          <w:highlight w:val="white"/>
        </w:rPr>
      </w:pPr>
      <w:r w:rsidRPr="00E75BFD">
        <w:rPr>
          <w:highlight w:val="white"/>
        </w:rPr>
        <w:t xml:space="preserve">      }</w:t>
      </w:r>
    </w:p>
    <w:p w14:paraId="22FA6A81" w14:textId="77777777" w:rsidR="00CD5D84" w:rsidRPr="0027377B" w:rsidRDefault="00CD5D84" w:rsidP="00CD5D84">
      <w:pPr>
        <w:rPr>
          <w:highlight w:val="white"/>
        </w:rPr>
      </w:pPr>
      <w:r>
        <w:rPr>
          <w:highlight w:val="white"/>
        </w:rPr>
        <w:t>We type cast both the expression to logical type.</w:t>
      </w:r>
    </w:p>
    <w:p w14:paraId="3A340A8A" w14:textId="77777777" w:rsidR="00925C12" w:rsidRPr="00925C12" w:rsidRDefault="00925C12" w:rsidP="00925C12">
      <w:pPr>
        <w:pStyle w:val="Code"/>
        <w:rPr>
          <w:highlight w:val="white"/>
        </w:rPr>
      </w:pPr>
      <w:r w:rsidRPr="00925C12">
        <w:rPr>
          <w:highlight w:val="white"/>
        </w:rPr>
        <w:t xml:space="preserve">      leftExpression = TypeCast.ToLogical(leftExpression);</w:t>
      </w:r>
    </w:p>
    <w:p w14:paraId="7985276C" w14:textId="77777777" w:rsidR="00925C12" w:rsidRPr="00925C12" w:rsidRDefault="00925C12" w:rsidP="00925C12">
      <w:pPr>
        <w:pStyle w:val="Code"/>
        <w:rPr>
          <w:highlight w:val="white"/>
        </w:rPr>
      </w:pPr>
      <w:r w:rsidRPr="00925C12">
        <w:rPr>
          <w:highlight w:val="white"/>
        </w:rPr>
        <w:t xml:space="preserve">      rightExpression = TypeCast.ToLogical(rightExpression);</w:t>
      </w:r>
    </w:p>
    <w:p w14:paraId="24A3F544" w14:textId="77777777" w:rsidR="00CD5D84" w:rsidRPr="0027377B" w:rsidRDefault="00CD5D84" w:rsidP="00CD5D84">
      <w:pPr>
        <w:rPr>
          <w:highlight w:val="white"/>
        </w:rPr>
      </w:pPr>
      <w:r>
        <w:rPr>
          <w:highlight w:val="white"/>
        </w:rPr>
        <w:t>The true and false sets of the works in an opposite way compared to the logical or expression above. The final expression is false if at least one of the left or right expression is false. If the left expression is evaluated to false, the right expression shall not be evaluated. Therefore, the false set of the resulting expression is the union of the false sets of the left and right expression. For the resulting expression to be true, both the left and right expression must be true. We therefore backpatch the true set of the left expression to the beginning of the right expression code. The true set of the resulting expression is the true set of the right expression.</w:t>
      </w:r>
    </w:p>
    <w:p w14:paraId="19680384" w14:textId="77777777" w:rsidR="00B7283A" w:rsidRPr="00B7283A" w:rsidRDefault="00B7283A" w:rsidP="00B7283A">
      <w:pPr>
        <w:pStyle w:val="Code"/>
        <w:rPr>
          <w:highlight w:val="white"/>
        </w:rPr>
      </w:pPr>
      <w:r w:rsidRPr="00B7283A">
        <w:rPr>
          <w:highlight w:val="white"/>
        </w:rPr>
        <w:t xml:space="preserve">      ISet&lt;MiddleCode&gt; falseSet = new HashSet&lt;MiddleCode&gt;();</w:t>
      </w:r>
    </w:p>
    <w:p w14:paraId="465BAAEE" w14:textId="77777777" w:rsidR="00B7283A" w:rsidRPr="00B7283A" w:rsidRDefault="00B7283A" w:rsidP="00B7283A">
      <w:pPr>
        <w:pStyle w:val="Code"/>
        <w:rPr>
          <w:highlight w:val="white"/>
        </w:rPr>
      </w:pPr>
      <w:r w:rsidRPr="00B7283A">
        <w:rPr>
          <w:highlight w:val="white"/>
        </w:rPr>
        <w:t xml:space="preserve">      falseSet.UnionWith(leftExpression.Symbol.FalseSet);</w:t>
      </w:r>
    </w:p>
    <w:p w14:paraId="45B94D58" w14:textId="77777777" w:rsidR="00B7283A" w:rsidRPr="00B7283A" w:rsidRDefault="00B7283A" w:rsidP="00B7283A">
      <w:pPr>
        <w:pStyle w:val="Code"/>
        <w:rPr>
          <w:highlight w:val="white"/>
        </w:rPr>
      </w:pPr>
      <w:r w:rsidRPr="00B7283A">
        <w:rPr>
          <w:highlight w:val="white"/>
        </w:rPr>
        <w:t xml:space="preserve">      falseSet.UnionWith(rightExpression.Symbol.FalseSet);</w:t>
      </w:r>
    </w:p>
    <w:p w14:paraId="70D8FD7C" w14:textId="77777777" w:rsidR="00B7283A" w:rsidRPr="00B7283A" w:rsidRDefault="00B7283A" w:rsidP="00B7283A">
      <w:pPr>
        <w:pStyle w:val="Code"/>
        <w:rPr>
          <w:highlight w:val="white"/>
        </w:rPr>
      </w:pPr>
    </w:p>
    <w:p w14:paraId="4F817A0D" w14:textId="77777777" w:rsidR="00B7283A" w:rsidRPr="00B7283A" w:rsidRDefault="00B7283A" w:rsidP="00B7283A">
      <w:pPr>
        <w:pStyle w:val="Code"/>
        <w:rPr>
          <w:highlight w:val="white"/>
        </w:rPr>
      </w:pPr>
      <w:r w:rsidRPr="00B7283A">
        <w:rPr>
          <w:highlight w:val="white"/>
        </w:rPr>
        <w:lastRenderedPageBreak/>
        <w:t xml:space="preserve">      Backpatch(leftExpression.Symbol.TrueSet, rightExpression.LongList);</w:t>
      </w:r>
    </w:p>
    <w:p w14:paraId="3534363D" w14:textId="77777777" w:rsidR="00B7283A" w:rsidRPr="00B7283A" w:rsidRDefault="00B7283A" w:rsidP="00B7283A">
      <w:pPr>
        <w:pStyle w:val="Code"/>
        <w:rPr>
          <w:highlight w:val="white"/>
        </w:rPr>
      </w:pPr>
      <w:r w:rsidRPr="00B7283A">
        <w:rPr>
          <w:highlight w:val="white"/>
        </w:rPr>
        <w:t xml:space="preserve">      Symbol symbol = new Symbol(rightExpression.Symbol.TrueSet, falseSet);</w:t>
      </w:r>
    </w:p>
    <w:p w14:paraId="2F11A31E" w14:textId="77777777" w:rsidR="00B7283A" w:rsidRPr="00B7283A" w:rsidRDefault="00B7283A" w:rsidP="00B7283A">
      <w:pPr>
        <w:pStyle w:val="Code"/>
        <w:rPr>
          <w:highlight w:val="white"/>
        </w:rPr>
      </w:pPr>
      <w:r w:rsidRPr="00B7283A">
        <w:rPr>
          <w:highlight w:val="white"/>
        </w:rPr>
        <w:t xml:space="preserve">    </w:t>
      </w:r>
    </w:p>
    <w:p w14:paraId="52AB9163" w14:textId="77777777" w:rsidR="00B7283A" w:rsidRPr="00B7283A" w:rsidRDefault="00B7283A" w:rsidP="00B7283A">
      <w:pPr>
        <w:pStyle w:val="Code"/>
        <w:rPr>
          <w:highlight w:val="white"/>
        </w:rPr>
      </w:pPr>
      <w:r w:rsidRPr="00B7283A">
        <w:rPr>
          <w:highlight w:val="white"/>
        </w:rPr>
        <w:t xml:space="preserve">      List&lt;MiddleCode&gt; longList = new List&lt;MiddleCode&gt;();</w:t>
      </w:r>
    </w:p>
    <w:p w14:paraId="1AF5547D" w14:textId="77777777" w:rsidR="00B7283A" w:rsidRPr="00B7283A" w:rsidRDefault="00B7283A" w:rsidP="00B7283A">
      <w:pPr>
        <w:pStyle w:val="Code"/>
        <w:rPr>
          <w:highlight w:val="white"/>
        </w:rPr>
      </w:pPr>
      <w:r w:rsidRPr="00B7283A">
        <w:rPr>
          <w:highlight w:val="white"/>
        </w:rPr>
        <w:t xml:space="preserve">      longList.AddRange(leftExpression.LongList);</w:t>
      </w:r>
    </w:p>
    <w:p w14:paraId="50B70ADD" w14:textId="77777777" w:rsidR="00B7283A" w:rsidRPr="00B7283A" w:rsidRDefault="00B7283A" w:rsidP="00B7283A">
      <w:pPr>
        <w:pStyle w:val="Code"/>
        <w:rPr>
          <w:highlight w:val="white"/>
        </w:rPr>
      </w:pPr>
      <w:r w:rsidRPr="00B7283A">
        <w:rPr>
          <w:highlight w:val="white"/>
        </w:rPr>
        <w:t xml:space="preserve">      longList.AddRange(rightExpression.LongList);</w:t>
      </w:r>
    </w:p>
    <w:p w14:paraId="192896C1" w14:textId="77777777" w:rsidR="00B7283A" w:rsidRPr="00B7283A" w:rsidRDefault="00B7283A" w:rsidP="00B7283A">
      <w:pPr>
        <w:pStyle w:val="Code"/>
        <w:rPr>
          <w:highlight w:val="white"/>
        </w:rPr>
      </w:pPr>
    </w:p>
    <w:p w14:paraId="452C351E" w14:textId="77777777" w:rsidR="00B7283A" w:rsidRPr="00B7283A" w:rsidRDefault="00B7283A" w:rsidP="00B7283A">
      <w:pPr>
        <w:pStyle w:val="Code"/>
        <w:rPr>
          <w:highlight w:val="white"/>
        </w:rPr>
      </w:pPr>
      <w:r w:rsidRPr="00B7283A">
        <w:rPr>
          <w:highlight w:val="white"/>
        </w:rPr>
        <w:t xml:space="preserve">      List&lt;MiddleCode&gt; shortList = new List&lt;MiddleCode&gt;();</w:t>
      </w:r>
    </w:p>
    <w:p w14:paraId="4BFE92EB" w14:textId="77777777" w:rsidR="00B7283A" w:rsidRPr="00B7283A" w:rsidRDefault="00B7283A" w:rsidP="00B7283A">
      <w:pPr>
        <w:pStyle w:val="Code"/>
        <w:rPr>
          <w:highlight w:val="white"/>
        </w:rPr>
      </w:pPr>
      <w:r w:rsidRPr="00B7283A">
        <w:rPr>
          <w:highlight w:val="white"/>
        </w:rPr>
        <w:t xml:space="preserve">      shortList.AddRange(leftExpression.ShortList);</w:t>
      </w:r>
    </w:p>
    <w:p w14:paraId="0057251B" w14:textId="77777777" w:rsidR="00B7283A" w:rsidRPr="00B7283A" w:rsidRDefault="00B7283A" w:rsidP="00B7283A">
      <w:pPr>
        <w:pStyle w:val="Code"/>
        <w:rPr>
          <w:highlight w:val="white"/>
        </w:rPr>
      </w:pPr>
      <w:r w:rsidRPr="00B7283A">
        <w:rPr>
          <w:highlight w:val="white"/>
        </w:rPr>
        <w:t xml:space="preserve">      shortList.AddRange(rightExpression.ShortList);</w:t>
      </w:r>
    </w:p>
    <w:p w14:paraId="2A372738" w14:textId="77777777" w:rsidR="00B7283A" w:rsidRPr="00B7283A" w:rsidRDefault="00B7283A" w:rsidP="00B7283A">
      <w:pPr>
        <w:pStyle w:val="Code"/>
        <w:rPr>
          <w:highlight w:val="white"/>
        </w:rPr>
      </w:pPr>
    </w:p>
    <w:p w14:paraId="20E861D8" w14:textId="77777777" w:rsidR="00B7283A" w:rsidRPr="00B7283A" w:rsidRDefault="00B7283A" w:rsidP="00B7283A">
      <w:pPr>
        <w:pStyle w:val="Code"/>
        <w:rPr>
          <w:highlight w:val="white"/>
        </w:rPr>
      </w:pPr>
      <w:r w:rsidRPr="00B7283A">
        <w:rPr>
          <w:highlight w:val="white"/>
        </w:rPr>
        <w:t xml:space="preserve">      return (new Expression(symbol, shortList, longList));</w:t>
      </w:r>
    </w:p>
    <w:p w14:paraId="0DFE5CCF" w14:textId="77777777" w:rsidR="00B7283A" w:rsidRPr="00B7283A" w:rsidRDefault="00B7283A" w:rsidP="00B7283A">
      <w:pPr>
        <w:pStyle w:val="Code"/>
        <w:rPr>
          <w:highlight w:val="white"/>
        </w:rPr>
      </w:pPr>
      <w:r w:rsidRPr="00B7283A">
        <w:rPr>
          <w:highlight w:val="white"/>
        </w:rPr>
        <w:t xml:space="preserve">    }</w:t>
      </w:r>
    </w:p>
    <w:p w14:paraId="7E602509" w14:textId="48384ADE" w:rsidR="00654EB0" w:rsidRDefault="00B75EFB" w:rsidP="00B75EFB">
      <w:pPr>
        <w:pStyle w:val="Rubrik3"/>
        <w:rPr>
          <w:highlight w:val="white"/>
        </w:rPr>
      </w:pPr>
      <w:bookmarkStart w:id="160" w:name="_Toc49764352"/>
      <w:r>
        <w:rPr>
          <w:highlight w:val="white"/>
        </w:rPr>
        <w:t>Bitwise Expression</w:t>
      </w:r>
      <w:r w:rsidR="00A26FB4">
        <w:rPr>
          <w:highlight w:val="white"/>
        </w:rPr>
        <w:t>s</w:t>
      </w:r>
      <w:bookmarkEnd w:id="160"/>
    </w:p>
    <w:p w14:paraId="77CB902D" w14:textId="56CA34D5" w:rsidR="00276604" w:rsidRDefault="00276604" w:rsidP="00276604">
      <w:pPr>
        <w:rPr>
          <w:color w:val="auto"/>
        </w:rPr>
      </w:pPr>
      <w:r>
        <w:t xml:space="preserve">Unlike the logical expressions in the previous section, the </w:t>
      </w:r>
      <w:r>
        <w:rPr>
          <w:rStyle w:val="CodeInText"/>
        </w:rPr>
        <w:t>inclucise-or</w:t>
      </w:r>
      <w:r>
        <w:t xml:space="preserve">, </w:t>
      </w:r>
      <w:r>
        <w:rPr>
          <w:rStyle w:val="CodeInText"/>
        </w:rPr>
        <w:t>exclusive-or</w:t>
      </w:r>
      <w:r>
        <w:t xml:space="preserve"> and </w:t>
      </w:r>
      <w:r>
        <w:rPr>
          <w:rStyle w:val="CodeInText"/>
        </w:rPr>
        <w:t>and</w:t>
      </w:r>
      <w:r>
        <w:t xml:space="preserve"> bitwise expression does not support lazy evaluation, which means that the right expressions is always evaluated regardless of the value of the left expression. Both the operands ha</w:t>
      </w:r>
      <w:r w:rsidR="00384FB6">
        <w:t>ve</w:t>
      </w:r>
      <w:r>
        <w:t xml:space="preserve"> to be integral and the result is integral.</w:t>
      </w:r>
    </w:p>
    <w:p w14:paraId="329CF001" w14:textId="0F3FD1B5" w:rsidR="006B74F2" w:rsidRDefault="006B74F2" w:rsidP="006B74F2">
      <w:pPr>
        <w:rPr>
          <w:highlight w:val="white"/>
        </w:rPr>
      </w:pPr>
      <w:r>
        <w:rPr>
          <w:highlight w:val="white"/>
        </w:rPr>
        <w:t xml:space="preserve">The are three bitwise operators: </w:t>
      </w:r>
      <w:r w:rsidRPr="006B74F2">
        <w:rPr>
          <w:rStyle w:val="KeyWord0"/>
          <w:highlight w:val="white"/>
        </w:rPr>
        <w:t>or</w:t>
      </w:r>
      <w:r>
        <w:rPr>
          <w:highlight w:val="white"/>
        </w:rPr>
        <w:t xml:space="preserve">, </w:t>
      </w:r>
      <w:r w:rsidRPr="006B74F2">
        <w:rPr>
          <w:rStyle w:val="KeyWord0"/>
          <w:highlight w:val="white"/>
        </w:rPr>
        <w:t>xor</w:t>
      </w:r>
      <w:r w:rsidR="0054070A">
        <w:rPr>
          <w:highlight w:val="white"/>
        </w:rPr>
        <w:t xml:space="preserve"> (exclusive or),</w:t>
      </w:r>
      <w:r>
        <w:rPr>
          <w:highlight w:val="white"/>
        </w:rPr>
        <w:t xml:space="preserve"> and </w:t>
      </w:r>
      <w:r w:rsidRPr="006B74F2">
        <w:rPr>
          <w:rStyle w:val="KeyWord0"/>
          <w:highlight w:val="white"/>
        </w:rPr>
        <w:t>and</w:t>
      </w:r>
      <w:r>
        <w:rPr>
          <w:highlight w:val="white"/>
        </w:rPr>
        <w:t>. They take two integer values and perform operations on each bit in the values:</w:t>
      </w:r>
    </w:p>
    <w:p w14:paraId="0A70EE27" w14:textId="77C1A42A" w:rsidR="0054070A" w:rsidRDefault="0054070A" w:rsidP="0054070A">
      <w:pPr>
        <w:pStyle w:val="Liststycke"/>
        <w:numPr>
          <w:ilvl w:val="0"/>
          <w:numId w:val="125"/>
        </w:numPr>
        <w:rPr>
          <w:highlight w:val="white"/>
        </w:rPr>
      </w:pPr>
      <w:r>
        <w:rPr>
          <w:highlight w:val="white"/>
        </w:rPr>
        <w:t xml:space="preserve">or: </w:t>
      </w:r>
      <w:r w:rsidR="007466BF">
        <w:rPr>
          <w:highlight w:val="white"/>
        </w:rPr>
        <w:t>one</w:t>
      </w:r>
      <w:r>
        <w:rPr>
          <w:highlight w:val="white"/>
        </w:rPr>
        <w:t xml:space="preserve"> if at least on</w:t>
      </w:r>
      <w:r w:rsidR="007466BF">
        <w:rPr>
          <w:highlight w:val="white"/>
        </w:rPr>
        <w:t>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296CF8CE" w14:textId="7BDDCB51" w:rsidR="0054070A" w:rsidRDefault="0054070A" w:rsidP="0054070A">
      <w:pPr>
        <w:pStyle w:val="Liststycke"/>
        <w:numPr>
          <w:ilvl w:val="0"/>
          <w:numId w:val="125"/>
        </w:numPr>
        <w:rPr>
          <w:highlight w:val="white"/>
        </w:rPr>
      </w:pPr>
      <w:r>
        <w:rPr>
          <w:highlight w:val="white"/>
        </w:rPr>
        <w:t xml:space="preserve">xor: </w:t>
      </w:r>
      <w:r w:rsidR="007466BF">
        <w:rPr>
          <w:highlight w:val="white"/>
        </w:rPr>
        <w:t>one</w:t>
      </w:r>
      <w:r>
        <w:rPr>
          <w:highlight w:val="white"/>
        </w:rPr>
        <w:t xml:space="preserve"> if at </w:t>
      </w:r>
      <w:r w:rsidR="007466BF">
        <w:rPr>
          <w:highlight w:val="white"/>
        </w:rPr>
        <w:t>exact one</w:t>
      </w:r>
      <w:r>
        <w:rPr>
          <w:highlight w:val="white"/>
        </w:rPr>
        <w:t xml:space="preserve"> value is </w:t>
      </w:r>
      <w:r w:rsidR="007466BF">
        <w:rPr>
          <w:highlight w:val="white"/>
        </w:rPr>
        <w:t>one</w:t>
      </w:r>
      <w:r>
        <w:rPr>
          <w:highlight w:val="white"/>
        </w:rPr>
        <w:t xml:space="preserve">, </w:t>
      </w:r>
      <w:r w:rsidR="007466BF">
        <w:rPr>
          <w:highlight w:val="white"/>
        </w:rPr>
        <w:t>zero</w:t>
      </w:r>
      <w:r>
        <w:rPr>
          <w:highlight w:val="white"/>
        </w:rPr>
        <w:t xml:space="preserve"> otherwise</w:t>
      </w:r>
    </w:p>
    <w:p w14:paraId="5915F42C" w14:textId="576F682C" w:rsidR="0054070A" w:rsidRDefault="007466BF" w:rsidP="000B5DC4">
      <w:pPr>
        <w:pStyle w:val="Liststycke"/>
        <w:numPr>
          <w:ilvl w:val="0"/>
          <w:numId w:val="125"/>
        </w:numPr>
        <w:rPr>
          <w:highlight w:val="white"/>
        </w:rPr>
      </w:pPr>
      <w:r>
        <w:rPr>
          <w:highlight w:val="white"/>
        </w:rPr>
        <w:t xml:space="preserve">and: one if at </w:t>
      </w:r>
      <w:r w:rsidR="009F6098">
        <w:rPr>
          <w:highlight w:val="white"/>
        </w:rPr>
        <w:t>both</w:t>
      </w:r>
      <w:r>
        <w:rPr>
          <w:highlight w:val="white"/>
        </w:rPr>
        <w:t xml:space="preserve"> value</w:t>
      </w:r>
      <w:r w:rsidR="009F6098">
        <w:rPr>
          <w:highlight w:val="white"/>
        </w:rPr>
        <w:t>s are</w:t>
      </w:r>
      <w:r>
        <w:rPr>
          <w:highlight w:val="white"/>
        </w:rPr>
        <w:t xml:space="preserve"> one, zero otherwise</w:t>
      </w:r>
    </w:p>
    <w:p w14:paraId="67FC36C0" w14:textId="7C4073F0" w:rsidR="00025E09" w:rsidRPr="008201C3" w:rsidRDefault="00025E09" w:rsidP="008201C3">
      <w:pPr>
        <w:rPr>
          <w:highlight w:val="white"/>
          <w:lang w:val="sv-SE"/>
        </w:rPr>
      </w:pPr>
      <w:r>
        <w:rPr>
          <w:highlight w:val="white"/>
        </w:rPr>
        <w:t>The expressions ha</w:t>
      </w:r>
      <w:r w:rsidR="006C7CF0">
        <w:rPr>
          <w:highlight w:val="white"/>
        </w:rPr>
        <w:t>ve</w:t>
      </w:r>
      <w:r>
        <w:rPr>
          <w:highlight w:val="white"/>
        </w:rPr>
        <w:t xml:space="preserve"> one rule each since they have different precedence</w:t>
      </w:r>
      <w:r w:rsidR="008201C3">
        <w:rPr>
          <w:highlight w:val="white"/>
        </w:rPr>
        <w:t xml:space="preserve">, but they call the same method: </w:t>
      </w:r>
      <w:r w:rsidR="008201C3" w:rsidRPr="008201C3">
        <w:rPr>
          <w:rStyle w:val="KeyWord0"/>
          <w:highlight w:val="white"/>
        </w:rPr>
        <w:t>BitwiseExpression</w:t>
      </w:r>
      <w:r w:rsidR="008201C3">
        <w:rPr>
          <w:highlight w:val="white"/>
          <w:lang w:val="sv-SE"/>
        </w:rPr>
        <w:t xml:space="preserve"> in </w:t>
      </w:r>
      <w:r w:rsidR="008201C3" w:rsidRPr="008201C3">
        <w:rPr>
          <w:rStyle w:val="KeyWord0"/>
          <w:highlight w:val="white"/>
        </w:rPr>
        <w:t>MiddleCodeGenerator</w:t>
      </w:r>
      <w:r w:rsidR="008201C3">
        <w:rPr>
          <w:highlight w:val="white"/>
          <w:lang w:val="sv-SE"/>
        </w:rPr>
        <w:t>.</w:t>
      </w:r>
    </w:p>
    <w:p w14:paraId="3CBEE1E9" w14:textId="6BA72FE8" w:rsidR="00B75EFB" w:rsidRDefault="00B75EFB" w:rsidP="00B75EFB">
      <w:pPr>
        <w:pStyle w:val="CodeHeader"/>
        <w:rPr>
          <w:highlight w:val="white"/>
        </w:rPr>
      </w:pPr>
      <w:r>
        <w:rPr>
          <w:highlight w:val="white"/>
        </w:rPr>
        <w:t>MainParser.gppg</w:t>
      </w:r>
    </w:p>
    <w:p w14:paraId="5EB29BA2" w14:textId="07B28E12" w:rsidR="00B75EFB" w:rsidRDefault="00B75EFB" w:rsidP="00B75EFB">
      <w:pPr>
        <w:pStyle w:val="Code"/>
        <w:rPr>
          <w:highlight w:val="white"/>
          <w:lang w:val="sv-SE"/>
        </w:rPr>
      </w:pPr>
      <w:r>
        <w:rPr>
          <w:highlight w:val="white"/>
          <w:lang w:val="sv-SE"/>
        </w:rPr>
        <w:t>bitwise_</w:t>
      </w:r>
      <w:r w:rsidR="00414C74">
        <w:rPr>
          <w:highlight w:val="white"/>
          <w:lang w:val="sv-SE"/>
        </w:rPr>
        <w:t>or</w:t>
      </w:r>
      <w:r>
        <w:rPr>
          <w:highlight w:val="white"/>
          <w:lang w:val="sv-SE"/>
        </w:rPr>
        <w:t>_expression:</w:t>
      </w:r>
    </w:p>
    <w:p w14:paraId="050974F1" w14:textId="77777777" w:rsidR="00B75EFB" w:rsidRDefault="00B75EFB" w:rsidP="00B75EFB">
      <w:pPr>
        <w:pStyle w:val="Code"/>
        <w:rPr>
          <w:highlight w:val="white"/>
          <w:lang w:val="sv-SE"/>
        </w:rPr>
      </w:pPr>
      <w:r>
        <w:rPr>
          <w:highlight w:val="white"/>
          <w:lang w:val="sv-SE"/>
        </w:rPr>
        <w:t xml:space="preserve">    bitwise_xor_expression {</w:t>
      </w:r>
    </w:p>
    <w:p w14:paraId="56D7E1EB" w14:textId="77777777" w:rsidR="00B75EFB" w:rsidRDefault="00B75EFB" w:rsidP="00B75EFB">
      <w:pPr>
        <w:pStyle w:val="Code"/>
        <w:rPr>
          <w:highlight w:val="white"/>
          <w:lang w:val="sv-SE"/>
        </w:rPr>
      </w:pPr>
      <w:r>
        <w:rPr>
          <w:highlight w:val="white"/>
          <w:lang w:val="sv-SE"/>
        </w:rPr>
        <w:t xml:space="preserve">      $$ = $1;</w:t>
      </w:r>
    </w:p>
    <w:p w14:paraId="3302E032" w14:textId="77777777" w:rsidR="00B75EFB" w:rsidRDefault="00B75EFB" w:rsidP="00B75EFB">
      <w:pPr>
        <w:pStyle w:val="Code"/>
        <w:rPr>
          <w:highlight w:val="white"/>
          <w:lang w:val="sv-SE"/>
        </w:rPr>
      </w:pPr>
      <w:r>
        <w:rPr>
          <w:highlight w:val="white"/>
          <w:lang w:val="sv-SE"/>
        </w:rPr>
        <w:t xml:space="preserve">    }</w:t>
      </w:r>
    </w:p>
    <w:p w14:paraId="105FA041" w14:textId="09F06A32" w:rsidR="00B75EFB" w:rsidRDefault="00B75EFB" w:rsidP="00B75EFB">
      <w:pPr>
        <w:pStyle w:val="Code"/>
        <w:rPr>
          <w:highlight w:val="white"/>
          <w:lang w:val="sv-SE"/>
        </w:rPr>
      </w:pPr>
      <w:r>
        <w:rPr>
          <w:highlight w:val="white"/>
          <w:lang w:val="sv-SE"/>
        </w:rPr>
        <w:t xml:space="preserve">  | bitwise_</w:t>
      </w:r>
      <w:r w:rsidR="00414C74">
        <w:rPr>
          <w:highlight w:val="white"/>
          <w:lang w:val="sv-SE"/>
        </w:rPr>
        <w:t>or</w:t>
      </w:r>
      <w:r>
        <w:rPr>
          <w:highlight w:val="white"/>
          <w:lang w:val="sv-SE"/>
        </w:rPr>
        <w:t>_expression BITWISE_OR bitwise_xor_expression {</w:t>
      </w:r>
    </w:p>
    <w:p w14:paraId="3F939908" w14:textId="77777777" w:rsidR="00B75EFB" w:rsidRDefault="00B75EFB" w:rsidP="00B75EFB">
      <w:pPr>
        <w:pStyle w:val="Code"/>
        <w:rPr>
          <w:highlight w:val="white"/>
          <w:lang w:val="sv-SE"/>
        </w:rPr>
      </w:pPr>
      <w:r>
        <w:rPr>
          <w:highlight w:val="white"/>
          <w:lang w:val="sv-SE"/>
        </w:rPr>
        <w:t xml:space="preserve">      $$ = MiddleCodeGenerator.BitwiseExpression</w:t>
      </w:r>
    </w:p>
    <w:p w14:paraId="1C62A352" w14:textId="6C466532" w:rsidR="00B75EFB" w:rsidRDefault="00B75EFB" w:rsidP="00B75EFB">
      <w:pPr>
        <w:pStyle w:val="Code"/>
        <w:rPr>
          <w:highlight w:val="white"/>
          <w:lang w:val="sv-SE"/>
        </w:rPr>
      </w:pPr>
      <w:r>
        <w:rPr>
          <w:highlight w:val="white"/>
          <w:lang w:val="sv-SE"/>
        </w:rPr>
        <w:t xml:space="preserve">           (MiddleOperator.Bitwise</w:t>
      </w:r>
      <w:r w:rsidR="00414C74">
        <w:rPr>
          <w:highlight w:val="white"/>
          <w:lang w:val="sv-SE"/>
        </w:rPr>
        <w:t>Or</w:t>
      </w:r>
      <w:r>
        <w:rPr>
          <w:highlight w:val="white"/>
          <w:lang w:val="sv-SE"/>
        </w:rPr>
        <w:t>, $1, $3);</w:t>
      </w:r>
    </w:p>
    <w:p w14:paraId="0F204B59" w14:textId="63700C8D" w:rsidR="00B75EFB" w:rsidRDefault="00B75EFB" w:rsidP="00B75EFB">
      <w:pPr>
        <w:pStyle w:val="Code"/>
        <w:rPr>
          <w:highlight w:val="white"/>
          <w:lang w:val="sv-SE"/>
        </w:rPr>
      </w:pPr>
      <w:r>
        <w:rPr>
          <w:highlight w:val="white"/>
          <w:lang w:val="sv-SE"/>
        </w:rPr>
        <w:t xml:space="preserve">    };</w:t>
      </w:r>
    </w:p>
    <w:p w14:paraId="5C9E7675" w14:textId="77777777" w:rsidR="00330396" w:rsidRDefault="00330396" w:rsidP="00B75EFB">
      <w:pPr>
        <w:pStyle w:val="Code"/>
        <w:rPr>
          <w:highlight w:val="white"/>
          <w:lang w:val="sv-SE"/>
        </w:rPr>
      </w:pPr>
    </w:p>
    <w:p w14:paraId="06B724E6" w14:textId="77777777" w:rsidR="00330396" w:rsidRDefault="00330396" w:rsidP="00330396">
      <w:pPr>
        <w:pStyle w:val="Code"/>
        <w:rPr>
          <w:highlight w:val="white"/>
          <w:lang w:val="sv-SE"/>
        </w:rPr>
      </w:pPr>
      <w:r>
        <w:rPr>
          <w:highlight w:val="white"/>
          <w:lang w:val="sv-SE"/>
        </w:rPr>
        <w:t>bitwise_xor_expression:</w:t>
      </w:r>
    </w:p>
    <w:p w14:paraId="3B0F45D9" w14:textId="77777777" w:rsidR="00330396" w:rsidRDefault="00330396" w:rsidP="00330396">
      <w:pPr>
        <w:pStyle w:val="Code"/>
        <w:rPr>
          <w:highlight w:val="white"/>
          <w:lang w:val="sv-SE"/>
        </w:rPr>
      </w:pPr>
      <w:r>
        <w:rPr>
          <w:highlight w:val="white"/>
          <w:lang w:val="sv-SE"/>
        </w:rPr>
        <w:t xml:space="preserve">    bitwise_and_expression {</w:t>
      </w:r>
    </w:p>
    <w:p w14:paraId="53F77BCF" w14:textId="77777777" w:rsidR="00330396" w:rsidRDefault="00330396" w:rsidP="00330396">
      <w:pPr>
        <w:pStyle w:val="Code"/>
        <w:rPr>
          <w:highlight w:val="white"/>
          <w:lang w:val="sv-SE"/>
        </w:rPr>
      </w:pPr>
      <w:r>
        <w:rPr>
          <w:highlight w:val="white"/>
          <w:lang w:val="sv-SE"/>
        </w:rPr>
        <w:t xml:space="preserve">      $$ = $1;</w:t>
      </w:r>
    </w:p>
    <w:p w14:paraId="58559634" w14:textId="77777777" w:rsidR="00330396" w:rsidRDefault="00330396" w:rsidP="00330396">
      <w:pPr>
        <w:pStyle w:val="Code"/>
        <w:rPr>
          <w:highlight w:val="white"/>
          <w:lang w:val="sv-SE"/>
        </w:rPr>
      </w:pPr>
      <w:r>
        <w:rPr>
          <w:highlight w:val="white"/>
          <w:lang w:val="sv-SE"/>
        </w:rPr>
        <w:t xml:space="preserve">    }</w:t>
      </w:r>
    </w:p>
    <w:p w14:paraId="66703935" w14:textId="77777777" w:rsidR="00330396" w:rsidRDefault="00330396" w:rsidP="00330396">
      <w:pPr>
        <w:pStyle w:val="Code"/>
        <w:rPr>
          <w:highlight w:val="white"/>
          <w:lang w:val="sv-SE"/>
        </w:rPr>
      </w:pPr>
      <w:r>
        <w:rPr>
          <w:highlight w:val="white"/>
          <w:lang w:val="sv-SE"/>
        </w:rPr>
        <w:t xml:space="preserve">  | bitwise_xor_expression BITWISE_XOR bitwise_and_expression {</w:t>
      </w:r>
    </w:p>
    <w:p w14:paraId="7A4F8ACE" w14:textId="77777777" w:rsidR="00330396" w:rsidRDefault="00330396" w:rsidP="00330396">
      <w:pPr>
        <w:pStyle w:val="Code"/>
        <w:rPr>
          <w:highlight w:val="white"/>
          <w:lang w:val="sv-SE"/>
        </w:rPr>
      </w:pPr>
      <w:r>
        <w:rPr>
          <w:highlight w:val="white"/>
          <w:lang w:val="sv-SE"/>
        </w:rPr>
        <w:t xml:space="preserve">      $$ = MiddleCodeGenerator.BitwiseExpression</w:t>
      </w:r>
    </w:p>
    <w:p w14:paraId="588CF7E5" w14:textId="77777777" w:rsidR="00330396" w:rsidRDefault="00330396" w:rsidP="00330396">
      <w:pPr>
        <w:pStyle w:val="Code"/>
        <w:rPr>
          <w:highlight w:val="white"/>
          <w:lang w:val="sv-SE"/>
        </w:rPr>
      </w:pPr>
      <w:r>
        <w:rPr>
          <w:highlight w:val="white"/>
          <w:lang w:val="sv-SE"/>
        </w:rPr>
        <w:t xml:space="preserve">           (MiddleOperator.BitwiseXOr, $1, $3);</w:t>
      </w:r>
    </w:p>
    <w:p w14:paraId="330EFE29" w14:textId="77777777" w:rsidR="00330396" w:rsidRDefault="00330396" w:rsidP="00330396">
      <w:pPr>
        <w:pStyle w:val="Code"/>
        <w:rPr>
          <w:highlight w:val="white"/>
          <w:lang w:val="sv-SE"/>
        </w:rPr>
      </w:pPr>
      <w:r>
        <w:rPr>
          <w:highlight w:val="white"/>
          <w:lang w:val="sv-SE"/>
        </w:rPr>
        <w:t xml:space="preserve">    };</w:t>
      </w:r>
    </w:p>
    <w:p w14:paraId="613928EF" w14:textId="77777777" w:rsidR="00330396" w:rsidRDefault="00330396" w:rsidP="00330396">
      <w:pPr>
        <w:pStyle w:val="Code"/>
        <w:rPr>
          <w:highlight w:val="white"/>
          <w:lang w:val="sv-SE"/>
        </w:rPr>
      </w:pPr>
    </w:p>
    <w:p w14:paraId="68E441F2" w14:textId="77777777" w:rsidR="00330396" w:rsidRDefault="00330396" w:rsidP="00330396">
      <w:pPr>
        <w:pStyle w:val="Code"/>
        <w:rPr>
          <w:highlight w:val="white"/>
          <w:lang w:val="sv-SE"/>
        </w:rPr>
      </w:pPr>
      <w:r>
        <w:rPr>
          <w:highlight w:val="white"/>
          <w:lang w:val="sv-SE"/>
        </w:rPr>
        <w:t>bitwise_and_expression:</w:t>
      </w:r>
    </w:p>
    <w:p w14:paraId="17C2DB0D" w14:textId="77777777" w:rsidR="00330396" w:rsidRDefault="00330396" w:rsidP="00330396">
      <w:pPr>
        <w:pStyle w:val="Code"/>
        <w:rPr>
          <w:highlight w:val="white"/>
          <w:lang w:val="sv-SE"/>
        </w:rPr>
      </w:pPr>
      <w:r>
        <w:rPr>
          <w:highlight w:val="white"/>
          <w:lang w:val="sv-SE"/>
        </w:rPr>
        <w:t xml:space="preserve">    equality_expression {</w:t>
      </w:r>
    </w:p>
    <w:p w14:paraId="295A380C" w14:textId="77777777" w:rsidR="00330396" w:rsidRDefault="00330396" w:rsidP="00330396">
      <w:pPr>
        <w:pStyle w:val="Code"/>
        <w:rPr>
          <w:highlight w:val="white"/>
          <w:lang w:val="sv-SE"/>
        </w:rPr>
      </w:pPr>
      <w:r>
        <w:rPr>
          <w:highlight w:val="white"/>
          <w:lang w:val="sv-SE"/>
        </w:rPr>
        <w:t xml:space="preserve">      $$ = $1;</w:t>
      </w:r>
    </w:p>
    <w:p w14:paraId="0524F24A" w14:textId="77777777" w:rsidR="00330396" w:rsidRDefault="00330396" w:rsidP="00330396">
      <w:pPr>
        <w:pStyle w:val="Code"/>
        <w:rPr>
          <w:highlight w:val="white"/>
          <w:lang w:val="sv-SE"/>
        </w:rPr>
      </w:pPr>
      <w:r>
        <w:rPr>
          <w:highlight w:val="white"/>
          <w:lang w:val="sv-SE"/>
        </w:rPr>
        <w:t xml:space="preserve">    }</w:t>
      </w:r>
    </w:p>
    <w:p w14:paraId="756FB0C2" w14:textId="77777777" w:rsidR="00330396" w:rsidRDefault="00330396" w:rsidP="00330396">
      <w:pPr>
        <w:pStyle w:val="Code"/>
        <w:rPr>
          <w:highlight w:val="white"/>
          <w:lang w:val="sv-SE"/>
        </w:rPr>
      </w:pPr>
      <w:r>
        <w:rPr>
          <w:highlight w:val="white"/>
          <w:lang w:val="sv-SE"/>
        </w:rPr>
        <w:t xml:space="preserve">  | bitwise_and_expression AMPERSAND equality_expression {</w:t>
      </w:r>
    </w:p>
    <w:p w14:paraId="58DD054D" w14:textId="77777777" w:rsidR="00330396" w:rsidRDefault="00330396" w:rsidP="00330396">
      <w:pPr>
        <w:pStyle w:val="Code"/>
        <w:rPr>
          <w:highlight w:val="white"/>
          <w:lang w:val="sv-SE"/>
        </w:rPr>
      </w:pPr>
      <w:r>
        <w:rPr>
          <w:highlight w:val="white"/>
          <w:lang w:val="sv-SE"/>
        </w:rPr>
        <w:t xml:space="preserve">      $$ = MiddleCodeGenerator.BitwiseExpression</w:t>
      </w:r>
    </w:p>
    <w:p w14:paraId="32213A82" w14:textId="77777777" w:rsidR="00330396" w:rsidRDefault="00330396" w:rsidP="00330396">
      <w:pPr>
        <w:pStyle w:val="Code"/>
        <w:rPr>
          <w:highlight w:val="white"/>
          <w:lang w:val="sv-SE"/>
        </w:rPr>
      </w:pPr>
      <w:r>
        <w:rPr>
          <w:highlight w:val="white"/>
          <w:lang w:val="sv-SE"/>
        </w:rPr>
        <w:t xml:space="preserve">           (MiddleOperator.BitwiseAnd, $1, $3);</w:t>
      </w:r>
    </w:p>
    <w:p w14:paraId="10F60E80" w14:textId="53F2E9A4" w:rsidR="00330396" w:rsidRDefault="00330396" w:rsidP="00B75EFB">
      <w:pPr>
        <w:pStyle w:val="Code"/>
        <w:rPr>
          <w:highlight w:val="white"/>
          <w:lang w:val="sv-SE"/>
        </w:rPr>
      </w:pPr>
      <w:r>
        <w:rPr>
          <w:highlight w:val="white"/>
          <w:lang w:val="sv-SE"/>
        </w:rPr>
        <w:t xml:space="preserve">    };</w:t>
      </w:r>
    </w:p>
    <w:p w14:paraId="48E63C15" w14:textId="28FA1484" w:rsidR="00B75EFB" w:rsidRDefault="00B75EFB" w:rsidP="00B75EFB">
      <w:pPr>
        <w:pStyle w:val="CodeHeader"/>
        <w:rPr>
          <w:highlight w:val="white"/>
        </w:rPr>
      </w:pPr>
      <w:r>
        <w:rPr>
          <w:highlight w:val="white"/>
        </w:rPr>
        <w:lastRenderedPageBreak/>
        <w:t>MiddleCodeGenerator.cs</w:t>
      </w:r>
    </w:p>
    <w:p w14:paraId="7221C4D9" w14:textId="77777777" w:rsidR="000C43DB" w:rsidRPr="000C43DB" w:rsidRDefault="000C43DB" w:rsidP="000C43DB">
      <w:pPr>
        <w:pStyle w:val="Code"/>
        <w:rPr>
          <w:highlight w:val="white"/>
        </w:rPr>
      </w:pPr>
      <w:r w:rsidRPr="000C43DB">
        <w:rPr>
          <w:highlight w:val="white"/>
        </w:rPr>
        <w:t xml:space="preserve">    public static Expression BitwiseExpression(MiddleOperator middleOp,</w:t>
      </w:r>
    </w:p>
    <w:p w14:paraId="1489A854" w14:textId="77777777" w:rsidR="000C43DB" w:rsidRPr="000C43DB" w:rsidRDefault="000C43DB" w:rsidP="000C43DB">
      <w:pPr>
        <w:pStyle w:val="Code"/>
        <w:rPr>
          <w:highlight w:val="white"/>
        </w:rPr>
      </w:pPr>
      <w:r w:rsidRPr="000C43DB">
        <w:rPr>
          <w:highlight w:val="white"/>
        </w:rPr>
        <w:t xml:space="preserve">                                               Expression leftExpression,</w:t>
      </w:r>
    </w:p>
    <w:p w14:paraId="000B5CC9" w14:textId="2F5C217D" w:rsidR="000C43DB" w:rsidRDefault="000C43DB" w:rsidP="000C43DB">
      <w:pPr>
        <w:pStyle w:val="Code"/>
        <w:rPr>
          <w:highlight w:val="white"/>
        </w:rPr>
      </w:pPr>
      <w:r w:rsidRPr="000C43DB">
        <w:rPr>
          <w:highlight w:val="white"/>
        </w:rPr>
        <w:t xml:space="preserve">                                               Expression rightExpression) {</w:t>
      </w:r>
    </w:p>
    <w:p w14:paraId="5FCA3E56" w14:textId="77777777" w:rsidR="000843D9" w:rsidRDefault="000843D9" w:rsidP="000843D9">
      <w:pPr>
        <w:rPr>
          <w:highlight w:val="white"/>
        </w:rPr>
      </w:pPr>
      <w:r>
        <w:rPr>
          <w:highlight w:val="white"/>
        </w:rPr>
        <w:t>If the expresion can be evaluated to a constant value, we return the constant expression.</w:t>
      </w:r>
    </w:p>
    <w:p w14:paraId="24059FEF" w14:textId="10D46989" w:rsidR="000C43DB" w:rsidRDefault="000C43DB" w:rsidP="000C43DB">
      <w:pPr>
        <w:pStyle w:val="Code"/>
        <w:rPr>
          <w:highlight w:val="white"/>
        </w:rPr>
      </w:pPr>
      <w:r w:rsidRPr="000C43DB">
        <w:rPr>
          <w:highlight w:val="white"/>
        </w:rPr>
        <w:t xml:space="preserve">      Expression </w:t>
      </w:r>
      <w:r w:rsidR="00B324EF">
        <w:rPr>
          <w:highlight w:val="white"/>
        </w:rPr>
        <w:t>constantExpression</w:t>
      </w:r>
      <w:r w:rsidRPr="000C43DB">
        <w:rPr>
          <w:highlight w:val="white"/>
        </w:rPr>
        <w:t xml:space="preserve"> =</w:t>
      </w:r>
      <w:r>
        <w:rPr>
          <w:highlight w:val="white"/>
        </w:rPr>
        <w:t xml:space="preserve"> </w:t>
      </w:r>
      <w:r w:rsidRPr="000C43DB">
        <w:rPr>
          <w:highlight w:val="white"/>
        </w:rPr>
        <w:t>ConstantExpression.</w:t>
      </w:r>
    </w:p>
    <w:p w14:paraId="4EF33C52" w14:textId="4CA0051E" w:rsidR="000C43DB" w:rsidRDefault="000C43DB" w:rsidP="000C43DB">
      <w:pPr>
        <w:pStyle w:val="Code"/>
        <w:rPr>
          <w:highlight w:val="white"/>
        </w:rPr>
      </w:pPr>
      <w:r>
        <w:rPr>
          <w:highlight w:val="white"/>
        </w:rPr>
        <w:t xml:space="preserve">         </w:t>
      </w:r>
      <w:r w:rsidRPr="000C43DB">
        <w:rPr>
          <w:highlight w:val="white"/>
        </w:rPr>
        <w:t>Arithmetic(middleOp, leftExpression, rightExpression);</w:t>
      </w:r>
    </w:p>
    <w:p w14:paraId="31F1294A" w14:textId="77777777" w:rsidR="00914F76" w:rsidRPr="000C43DB" w:rsidRDefault="00914F76" w:rsidP="000C43DB">
      <w:pPr>
        <w:pStyle w:val="Code"/>
        <w:rPr>
          <w:highlight w:val="white"/>
        </w:rPr>
      </w:pPr>
    </w:p>
    <w:p w14:paraId="645E038F" w14:textId="43E2C64F" w:rsidR="000C43DB" w:rsidRPr="000C43DB" w:rsidRDefault="000C43DB" w:rsidP="000C43DB">
      <w:pPr>
        <w:pStyle w:val="Code"/>
        <w:rPr>
          <w:highlight w:val="white"/>
        </w:rPr>
      </w:pPr>
      <w:r w:rsidRPr="000C43DB">
        <w:rPr>
          <w:highlight w:val="white"/>
        </w:rPr>
        <w:t xml:space="preserve">      if (</w:t>
      </w:r>
      <w:r w:rsidR="00B324EF">
        <w:rPr>
          <w:highlight w:val="white"/>
        </w:rPr>
        <w:t>constantExpression</w:t>
      </w:r>
      <w:r w:rsidRPr="000C43DB">
        <w:rPr>
          <w:highlight w:val="white"/>
        </w:rPr>
        <w:t xml:space="preserve"> != null) {</w:t>
      </w:r>
    </w:p>
    <w:p w14:paraId="05BB7066" w14:textId="110D3EF4" w:rsidR="000C43DB" w:rsidRPr="000C43DB" w:rsidRDefault="000C43DB" w:rsidP="000C43DB">
      <w:pPr>
        <w:pStyle w:val="Code"/>
        <w:rPr>
          <w:highlight w:val="white"/>
        </w:rPr>
      </w:pPr>
      <w:r w:rsidRPr="000C43DB">
        <w:rPr>
          <w:highlight w:val="white"/>
        </w:rPr>
        <w:t xml:space="preserve">        return </w:t>
      </w:r>
      <w:r w:rsidR="00B324EF">
        <w:rPr>
          <w:highlight w:val="white"/>
        </w:rPr>
        <w:t>constantExpression</w:t>
      </w:r>
      <w:r w:rsidRPr="000C43DB">
        <w:rPr>
          <w:highlight w:val="white"/>
        </w:rPr>
        <w:t>;</w:t>
      </w:r>
    </w:p>
    <w:p w14:paraId="02D3BEAB" w14:textId="77777777" w:rsidR="000C43DB" w:rsidRPr="000C43DB" w:rsidRDefault="000C43DB" w:rsidP="000C43DB">
      <w:pPr>
        <w:pStyle w:val="Code"/>
        <w:rPr>
          <w:highlight w:val="white"/>
        </w:rPr>
      </w:pPr>
      <w:r w:rsidRPr="000C43DB">
        <w:rPr>
          <w:highlight w:val="white"/>
        </w:rPr>
        <w:t xml:space="preserve">      }</w:t>
      </w:r>
    </w:p>
    <w:p w14:paraId="10464FC9" w14:textId="206A8A27" w:rsidR="000C43DB" w:rsidRPr="000C43DB" w:rsidRDefault="00FE2DED" w:rsidP="00FE2DED">
      <w:pPr>
        <w:rPr>
          <w:highlight w:val="white"/>
        </w:rPr>
      </w:pPr>
      <w:r>
        <w:rPr>
          <w:highlight w:val="white"/>
        </w:rPr>
        <w:t>We find the maximal type of the left and right expression.</w:t>
      </w:r>
    </w:p>
    <w:p w14:paraId="24DCAB3A" w14:textId="77777777" w:rsidR="006D1291" w:rsidRDefault="000C43DB" w:rsidP="000C43DB">
      <w:pPr>
        <w:pStyle w:val="Code"/>
        <w:rPr>
          <w:highlight w:val="white"/>
        </w:rPr>
      </w:pPr>
      <w:r w:rsidRPr="000C43DB">
        <w:rPr>
          <w:highlight w:val="white"/>
        </w:rPr>
        <w:t xml:space="preserve">      Type maxType = TypeCast.MaxType(leftExpression.Symbol.Type,</w:t>
      </w:r>
    </w:p>
    <w:p w14:paraId="746F8532" w14:textId="14F95171" w:rsidR="000C43DB" w:rsidRPr="000C43DB" w:rsidRDefault="006D1291" w:rsidP="000C43DB">
      <w:pPr>
        <w:pStyle w:val="Code"/>
        <w:rPr>
          <w:highlight w:val="white"/>
        </w:rPr>
      </w:pPr>
      <w:r>
        <w:rPr>
          <w:highlight w:val="white"/>
        </w:rPr>
        <w:t xml:space="preserve">                                     </w:t>
      </w:r>
      <w:r w:rsidR="000C43DB" w:rsidRPr="000C43DB">
        <w:rPr>
          <w:highlight w:val="white"/>
        </w:rPr>
        <w:t xml:space="preserve"> rightExpression.Symbol.Type);</w:t>
      </w:r>
    </w:p>
    <w:p w14:paraId="7555C253" w14:textId="77777777" w:rsidR="000C43DB" w:rsidRPr="000C43DB" w:rsidRDefault="000C43DB" w:rsidP="000C43DB">
      <w:pPr>
        <w:pStyle w:val="Code"/>
        <w:rPr>
          <w:highlight w:val="white"/>
        </w:rPr>
      </w:pPr>
      <w:r w:rsidRPr="000C43DB">
        <w:rPr>
          <w:highlight w:val="white"/>
        </w:rPr>
        <w:t xml:space="preserve">      Symbol resultSymbol = new Symbol(maxType);</w:t>
      </w:r>
    </w:p>
    <w:p w14:paraId="760CF165" w14:textId="2C396F5A" w:rsidR="000C43DB" w:rsidRPr="000C43DB" w:rsidRDefault="00CF588F" w:rsidP="0024044D">
      <w:pPr>
        <w:rPr>
          <w:highlight w:val="white"/>
        </w:rPr>
      </w:pPr>
      <w:r>
        <w:rPr>
          <w:highlight w:val="white"/>
        </w:rPr>
        <w:t xml:space="preserve">The type of the left and right expression must be </w:t>
      </w:r>
      <w:r w:rsidR="0024044D">
        <w:rPr>
          <w:highlight w:val="white"/>
        </w:rPr>
        <w:t>integral or pointer. Array, string, and functions are converted to pointers.</w:t>
      </w:r>
    </w:p>
    <w:p w14:paraId="6995AAA6" w14:textId="77777777" w:rsidR="000C43DB" w:rsidRPr="000C43DB" w:rsidRDefault="000C43DB" w:rsidP="000C43DB">
      <w:pPr>
        <w:pStyle w:val="Code"/>
        <w:rPr>
          <w:highlight w:val="white"/>
        </w:rPr>
      </w:pPr>
      <w:r w:rsidRPr="000C43DB">
        <w:rPr>
          <w:highlight w:val="white"/>
        </w:rPr>
        <w:t xml:space="preserve">      Assert.Error(maxType.IsIntegralPointerArrayStringOrFunction(),</w:t>
      </w:r>
    </w:p>
    <w:p w14:paraId="2DC07EFE" w14:textId="77777777" w:rsidR="000C43DB" w:rsidRPr="000C43DB" w:rsidRDefault="000C43DB" w:rsidP="000C43DB">
      <w:pPr>
        <w:pStyle w:val="Code"/>
        <w:rPr>
          <w:highlight w:val="white"/>
        </w:rPr>
      </w:pPr>
      <w:r w:rsidRPr="000C43DB">
        <w:rPr>
          <w:highlight w:val="white"/>
        </w:rPr>
        <w:t xml:space="preserve">                   maxType, Message.Invalid_type_in_bitwise_expression);</w:t>
      </w:r>
    </w:p>
    <w:p w14:paraId="4CD4A433" w14:textId="0CE6B69A" w:rsidR="000C43DB" w:rsidRPr="000C43DB" w:rsidRDefault="00074EBB" w:rsidP="00074EBB">
      <w:pPr>
        <w:rPr>
          <w:highlight w:val="white"/>
        </w:rPr>
      </w:pPr>
      <w:r>
        <w:rPr>
          <w:highlight w:val="white"/>
        </w:rPr>
        <w:t>We type cast both expressions into the maximal type.</w:t>
      </w:r>
    </w:p>
    <w:p w14:paraId="14AC0EC6" w14:textId="77777777" w:rsidR="000C43DB" w:rsidRPr="000C43DB" w:rsidRDefault="000C43DB" w:rsidP="000C43DB">
      <w:pPr>
        <w:pStyle w:val="Code"/>
        <w:rPr>
          <w:highlight w:val="white"/>
        </w:rPr>
      </w:pPr>
      <w:r w:rsidRPr="000C43DB">
        <w:rPr>
          <w:highlight w:val="white"/>
        </w:rPr>
        <w:t xml:space="preserve">      leftExpression = TypeCast.ImplicitCast(leftExpression, maxType);</w:t>
      </w:r>
    </w:p>
    <w:p w14:paraId="27BF7808" w14:textId="77777777" w:rsidR="000C43DB" w:rsidRPr="000C43DB" w:rsidRDefault="000C43DB" w:rsidP="000C43DB">
      <w:pPr>
        <w:pStyle w:val="Code"/>
        <w:rPr>
          <w:highlight w:val="white"/>
        </w:rPr>
      </w:pPr>
      <w:r w:rsidRPr="000C43DB">
        <w:rPr>
          <w:highlight w:val="white"/>
        </w:rPr>
        <w:t xml:space="preserve">      rightExpression = TypeCast.ImplicitCast(rightExpression, maxType);</w:t>
      </w:r>
    </w:p>
    <w:p w14:paraId="776C83EC" w14:textId="26147626" w:rsidR="000C43DB" w:rsidRPr="000C43DB" w:rsidRDefault="00F54792" w:rsidP="00E00AD0">
      <w:pPr>
        <w:rPr>
          <w:highlight w:val="white"/>
        </w:rPr>
      </w:pPr>
      <w:r>
        <w:rPr>
          <w:highlight w:val="white"/>
        </w:rPr>
        <w:t xml:space="preserve">The short list of the resulting expression is simply the short list of the </w:t>
      </w:r>
      <w:r w:rsidR="00E00AD0">
        <w:rPr>
          <w:highlight w:val="white"/>
        </w:rPr>
        <w:t>expressions.</w:t>
      </w:r>
    </w:p>
    <w:p w14:paraId="190DFDB5" w14:textId="77777777" w:rsidR="000C43DB" w:rsidRPr="000C43DB" w:rsidRDefault="000C43DB" w:rsidP="000C43DB">
      <w:pPr>
        <w:pStyle w:val="Code"/>
        <w:rPr>
          <w:highlight w:val="white"/>
        </w:rPr>
      </w:pPr>
      <w:r w:rsidRPr="000C43DB">
        <w:rPr>
          <w:highlight w:val="white"/>
        </w:rPr>
        <w:t xml:space="preserve">      List&lt;MiddleCode&gt; shortList = new List&lt;MiddleCode&gt;();</w:t>
      </w:r>
    </w:p>
    <w:p w14:paraId="48CABDBA" w14:textId="77777777" w:rsidR="000C43DB" w:rsidRPr="000C43DB" w:rsidRDefault="000C43DB" w:rsidP="000C43DB">
      <w:pPr>
        <w:pStyle w:val="Code"/>
        <w:rPr>
          <w:highlight w:val="white"/>
        </w:rPr>
      </w:pPr>
      <w:r w:rsidRPr="000C43DB">
        <w:rPr>
          <w:highlight w:val="white"/>
        </w:rPr>
        <w:t xml:space="preserve">      shortList.AddRange(leftExpression.ShortList);</w:t>
      </w:r>
    </w:p>
    <w:p w14:paraId="24DD7285" w14:textId="77777777" w:rsidR="000C43DB" w:rsidRPr="000C43DB" w:rsidRDefault="000C43DB" w:rsidP="000C43DB">
      <w:pPr>
        <w:pStyle w:val="Code"/>
        <w:rPr>
          <w:highlight w:val="white"/>
        </w:rPr>
      </w:pPr>
      <w:r w:rsidRPr="000C43DB">
        <w:rPr>
          <w:highlight w:val="white"/>
        </w:rPr>
        <w:t xml:space="preserve">      shortList.AddRange(rightExpression.ShortList);</w:t>
      </w:r>
    </w:p>
    <w:p w14:paraId="5E7F2C03" w14:textId="0D36852E" w:rsidR="000C43DB" w:rsidRPr="000C43DB" w:rsidRDefault="00E00AD0" w:rsidP="00E00AD0">
      <w:pPr>
        <w:rPr>
          <w:highlight w:val="white"/>
        </w:rPr>
      </w:pPr>
      <w:r>
        <w:rPr>
          <w:highlight w:val="white"/>
        </w:rPr>
        <w:t xml:space="preserve">The </w:t>
      </w:r>
      <w:r w:rsidR="00B27ED1">
        <w:rPr>
          <w:highlight w:val="white"/>
        </w:rPr>
        <w:t>long</w:t>
      </w:r>
      <w:r>
        <w:rPr>
          <w:highlight w:val="white"/>
        </w:rPr>
        <w:t xml:space="preserve"> list of the resulting expression is the </w:t>
      </w:r>
      <w:r w:rsidR="00B27ED1">
        <w:rPr>
          <w:highlight w:val="white"/>
        </w:rPr>
        <w:t>long</w:t>
      </w:r>
      <w:r>
        <w:rPr>
          <w:highlight w:val="white"/>
        </w:rPr>
        <w:t xml:space="preserve"> list of the expressions</w:t>
      </w:r>
      <w:r w:rsidR="00B27ED1">
        <w:rPr>
          <w:highlight w:val="white"/>
        </w:rPr>
        <w:t>, and the bitwise operation.</w:t>
      </w:r>
    </w:p>
    <w:p w14:paraId="4FC844CF" w14:textId="77777777" w:rsidR="000C43DB" w:rsidRPr="000C43DB" w:rsidRDefault="000C43DB" w:rsidP="000C43DB">
      <w:pPr>
        <w:pStyle w:val="Code"/>
        <w:rPr>
          <w:highlight w:val="white"/>
        </w:rPr>
      </w:pPr>
      <w:r w:rsidRPr="000C43DB">
        <w:rPr>
          <w:highlight w:val="white"/>
        </w:rPr>
        <w:t xml:space="preserve">      List&lt;MiddleCode&gt; longList = new List&lt;MiddleCode&gt;();</w:t>
      </w:r>
    </w:p>
    <w:p w14:paraId="51048B3F" w14:textId="77777777" w:rsidR="000C43DB" w:rsidRPr="000C43DB" w:rsidRDefault="000C43DB" w:rsidP="000C43DB">
      <w:pPr>
        <w:pStyle w:val="Code"/>
        <w:rPr>
          <w:highlight w:val="white"/>
        </w:rPr>
      </w:pPr>
      <w:r w:rsidRPr="000C43DB">
        <w:rPr>
          <w:highlight w:val="white"/>
        </w:rPr>
        <w:t xml:space="preserve">      longList.AddRange(leftExpression.LongList);</w:t>
      </w:r>
    </w:p>
    <w:p w14:paraId="365EC5C1" w14:textId="77777777" w:rsidR="000C43DB" w:rsidRPr="000C43DB" w:rsidRDefault="000C43DB" w:rsidP="000C43DB">
      <w:pPr>
        <w:pStyle w:val="Code"/>
        <w:rPr>
          <w:highlight w:val="white"/>
        </w:rPr>
      </w:pPr>
      <w:r w:rsidRPr="000C43DB">
        <w:rPr>
          <w:highlight w:val="white"/>
        </w:rPr>
        <w:t xml:space="preserve">      longList.AddRange(rightExpression.LongList);</w:t>
      </w:r>
    </w:p>
    <w:p w14:paraId="6CD55D18" w14:textId="77777777" w:rsidR="000C43DB" w:rsidRPr="000C43DB" w:rsidRDefault="000C43DB" w:rsidP="000C43DB">
      <w:pPr>
        <w:pStyle w:val="Code"/>
        <w:rPr>
          <w:highlight w:val="white"/>
        </w:rPr>
      </w:pPr>
    </w:p>
    <w:p w14:paraId="51B548C4" w14:textId="77777777" w:rsidR="006D1291" w:rsidRDefault="000C43DB" w:rsidP="000C43DB">
      <w:pPr>
        <w:pStyle w:val="Code"/>
        <w:rPr>
          <w:highlight w:val="white"/>
        </w:rPr>
      </w:pPr>
      <w:r w:rsidRPr="000C43DB">
        <w:rPr>
          <w:highlight w:val="white"/>
        </w:rPr>
        <w:t xml:space="preserve">      AddMiddleCode(longList, middleOp, resultSymbol,</w:t>
      </w:r>
    </w:p>
    <w:p w14:paraId="506155B5" w14:textId="3704DE8A" w:rsidR="000C43DB" w:rsidRPr="000C43DB" w:rsidRDefault="006D1291" w:rsidP="000C43DB">
      <w:pPr>
        <w:pStyle w:val="Code"/>
        <w:rPr>
          <w:highlight w:val="white"/>
        </w:rPr>
      </w:pPr>
      <w:r>
        <w:rPr>
          <w:highlight w:val="white"/>
        </w:rPr>
        <w:t xml:space="preserve">                   </w:t>
      </w:r>
      <w:r w:rsidR="000C43DB" w:rsidRPr="000C43DB">
        <w:rPr>
          <w:highlight w:val="white"/>
        </w:rPr>
        <w:t xml:space="preserve"> leftExpression.Symbol, rightExpression.Symbol);</w:t>
      </w:r>
    </w:p>
    <w:p w14:paraId="4121E17D" w14:textId="77777777" w:rsidR="000C43DB" w:rsidRPr="000C43DB" w:rsidRDefault="000C43DB" w:rsidP="000C43DB">
      <w:pPr>
        <w:pStyle w:val="Code"/>
        <w:rPr>
          <w:highlight w:val="white"/>
        </w:rPr>
      </w:pPr>
      <w:r w:rsidRPr="000C43DB">
        <w:rPr>
          <w:highlight w:val="white"/>
        </w:rPr>
        <w:t xml:space="preserve">      return (new Expression(resultSymbol, shortList, longList));</w:t>
      </w:r>
    </w:p>
    <w:p w14:paraId="4BD43EFE" w14:textId="77777777" w:rsidR="000C43DB" w:rsidRPr="000C43DB" w:rsidRDefault="000C43DB" w:rsidP="000C43DB">
      <w:pPr>
        <w:pStyle w:val="Code"/>
        <w:rPr>
          <w:highlight w:val="white"/>
        </w:rPr>
      </w:pPr>
      <w:r w:rsidRPr="000C43DB">
        <w:rPr>
          <w:highlight w:val="white"/>
        </w:rPr>
        <w:t xml:space="preserve">    }</w:t>
      </w:r>
    </w:p>
    <w:p w14:paraId="7BEBDE2B" w14:textId="6912D1EC" w:rsidR="00B045AA" w:rsidRDefault="00E863B5" w:rsidP="00B045AA">
      <w:pPr>
        <w:pStyle w:val="Rubrik3"/>
        <w:numPr>
          <w:ilvl w:val="2"/>
          <w:numId w:val="126"/>
        </w:numPr>
      </w:pPr>
      <w:bookmarkStart w:id="161" w:name="_Toc49764353"/>
      <w:bookmarkEnd w:id="26"/>
      <w:r>
        <w:t>Shift Expression</w:t>
      </w:r>
      <w:bookmarkEnd w:id="161"/>
    </w:p>
    <w:p w14:paraId="120C4CD0" w14:textId="6B609405" w:rsidR="0067682A" w:rsidRPr="0067682A" w:rsidRDefault="0067682A" w:rsidP="0067682A">
      <w:r>
        <w:t xml:space="preserve">The left </w:t>
      </w:r>
      <w:r w:rsidR="009E0119">
        <w:t xml:space="preserve">and right </w:t>
      </w:r>
      <w:r w:rsidR="0054493C">
        <w:t>expression</w:t>
      </w:r>
      <w:r w:rsidR="009E0119">
        <w:t xml:space="preserve"> of a shift expression must hold integral types. </w:t>
      </w:r>
      <w:r w:rsidR="003011D5">
        <w:t xml:space="preserve">The right expression is type cast to a </w:t>
      </w:r>
      <w:r w:rsidR="00C12BE6">
        <w:t>one-</w:t>
      </w:r>
      <w:r w:rsidR="00D95905">
        <w:t>byte</w:t>
      </w:r>
      <w:r w:rsidR="003011D5">
        <w:t xml:space="preserve"> </w:t>
      </w:r>
      <w:r w:rsidR="00E75D85">
        <w:t xml:space="preserve">integer </w:t>
      </w:r>
      <w:r w:rsidR="003011D5">
        <w:t>value.</w:t>
      </w:r>
    </w:p>
    <w:p w14:paraId="4D44A504" w14:textId="14B3CE99" w:rsidR="008E66E2" w:rsidRDefault="008E66E2" w:rsidP="008E66E2">
      <w:pPr>
        <w:pStyle w:val="CodeHeader"/>
      </w:pPr>
      <w:r>
        <w:t>MainParser.gppg</w:t>
      </w:r>
    </w:p>
    <w:p w14:paraId="76E21168" w14:textId="77777777" w:rsidR="00502C8E" w:rsidRDefault="00502C8E" w:rsidP="00502C8E">
      <w:pPr>
        <w:pStyle w:val="Code"/>
        <w:rPr>
          <w:highlight w:val="white"/>
          <w:lang w:val="sv-SE"/>
        </w:rPr>
      </w:pPr>
      <w:r>
        <w:rPr>
          <w:highlight w:val="white"/>
          <w:lang w:val="sv-SE"/>
        </w:rPr>
        <w:t>shift_expression:</w:t>
      </w:r>
    </w:p>
    <w:p w14:paraId="59C2BE1D" w14:textId="77777777" w:rsidR="00502C8E" w:rsidRDefault="00502C8E" w:rsidP="00502C8E">
      <w:pPr>
        <w:pStyle w:val="Code"/>
        <w:rPr>
          <w:highlight w:val="white"/>
          <w:lang w:val="sv-SE"/>
        </w:rPr>
      </w:pPr>
      <w:r>
        <w:rPr>
          <w:highlight w:val="white"/>
          <w:lang w:val="sv-SE"/>
        </w:rPr>
        <w:t xml:space="preserve">    add_expression {</w:t>
      </w:r>
    </w:p>
    <w:p w14:paraId="1F0437C7" w14:textId="77777777" w:rsidR="00502C8E" w:rsidRDefault="00502C8E" w:rsidP="00502C8E">
      <w:pPr>
        <w:pStyle w:val="Code"/>
        <w:rPr>
          <w:highlight w:val="white"/>
          <w:lang w:val="sv-SE"/>
        </w:rPr>
      </w:pPr>
      <w:r>
        <w:rPr>
          <w:highlight w:val="white"/>
          <w:lang w:val="sv-SE"/>
        </w:rPr>
        <w:t xml:space="preserve">      $$ = $1;</w:t>
      </w:r>
    </w:p>
    <w:p w14:paraId="7FDC8D94" w14:textId="77777777" w:rsidR="00502C8E" w:rsidRDefault="00502C8E" w:rsidP="00502C8E">
      <w:pPr>
        <w:pStyle w:val="Code"/>
        <w:rPr>
          <w:highlight w:val="white"/>
          <w:lang w:val="sv-SE"/>
        </w:rPr>
      </w:pPr>
      <w:r>
        <w:rPr>
          <w:highlight w:val="white"/>
          <w:lang w:val="sv-SE"/>
        </w:rPr>
        <w:t xml:space="preserve">    }</w:t>
      </w:r>
    </w:p>
    <w:p w14:paraId="4B306120" w14:textId="77777777" w:rsidR="00502C8E" w:rsidRDefault="00502C8E" w:rsidP="00502C8E">
      <w:pPr>
        <w:pStyle w:val="Code"/>
        <w:rPr>
          <w:highlight w:val="white"/>
          <w:lang w:val="sv-SE"/>
        </w:rPr>
      </w:pPr>
      <w:r>
        <w:rPr>
          <w:highlight w:val="white"/>
          <w:lang w:val="sv-SE"/>
        </w:rPr>
        <w:t xml:space="preserve">  | shift_expression shift_operator add_expression {</w:t>
      </w:r>
    </w:p>
    <w:p w14:paraId="1A0AD3EE" w14:textId="77777777" w:rsidR="00502C8E" w:rsidRDefault="00502C8E" w:rsidP="00502C8E">
      <w:pPr>
        <w:pStyle w:val="Code"/>
        <w:rPr>
          <w:highlight w:val="white"/>
          <w:lang w:val="sv-SE"/>
        </w:rPr>
      </w:pPr>
      <w:r>
        <w:rPr>
          <w:highlight w:val="white"/>
          <w:lang w:val="sv-SE"/>
        </w:rPr>
        <w:t xml:space="preserve">      $$ = MiddleCodeGenerator.ShiftExpression($2, $1, $3);</w:t>
      </w:r>
    </w:p>
    <w:p w14:paraId="2C7119FE" w14:textId="77777777" w:rsidR="00502C8E" w:rsidRDefault="00502C8E" w:rsidP="00502C8E">
      <w:pPr>
        <w:pStyle w:val="Code"/>
        <w:rPr>
          <w:highlight w:val="white"/>
          <w:lang w:val="sv-SE"/>
        </w:rPr>
      </w:pPr>
      <w:r>
        <w:rPr>
          <w:highlight w:val="white"/>
          <w:lang w:val="sv-SE"/>
        </w:rPr>
        <w:t xml:space="preserve">    };</w:t>
      </w:r>
    </w:p>
    <w:p w14:paraId="09FEF886" w14:textId="77777777" w:rsidR="00502C8E" w:rsidRDefault="00502C8E" w:rsidP="00502C8E">
      <w:pPr>
        <w:pStyle w:val="Code"/>
        <w:rPr>
          <w:highlight w:val="white"/>
          <w:lang w:val="sv-SE"/>
        </w:rPr>
      </w:pPr>
    </w:p>
    <w:p w14:paraId="1590D897" w14:textId="77777777" w:rsidR="00502C8E" w:rsidRDefault="00502C8E" w:rsidP="00502C8E">
      <w:pPr>
        <w:pStyle w:val="Code"/>
        <w:rPr>
          <w:highlight w:val="white"/>
          <w:lang w:val="sv-SE"/>
        </w:rPr>
      </w:pPr>
      <w:r>
        <w:rPr>
          <w:highlight w:val="white"/>
          <w:lang w:val="sv-SE"/>
        </w:rPr>
        <w:t>shift_operator:</w:t>
      </w:r>
    </w:p>
    <w:p w14:paraId="70D1DD43" w14:textId="77777777" w:rsidR="00502C8E" w:rsidRDefault="00502C8E" w:rsidP="00502C8E">
      <w:pPr>
        <w:pStyle w:val="Code"/>
        <w:rPr>
          <w:highlight w:val="white"/>
          <w:lang w:val="sv-SE"/>
        </w:rPr>
      </w:pPr>
      <w:r>
        <w:rPr>
          <w:highlight w:val="white"/>
          <w:lang w:val="sv-SE"/>
        </w:rPr>
        <w:t xml:space="preserve">    LEFT_SHIFT  { $$ = MiddleOperator.ShiftLeft;  }</w:t>
      </w:r>
    </w:p>
    <w:p w14:paraId="3E224D53" w14:textId="77777777" w:rsidR="00502C8E" w:rsidRDefault="00502C8E" w:rsidP="00502C8E">
      <w:pPr>
        <w:pStyle w:val="Code"/>
        <w:rPr>
          <w:highlight w:val="white"/>
          <w:lang w:val="sv-SE"/>
        </w:rPr>
      </w:pPr>
      <w:r>
        <w:rPr>
          <w:highlight w:val="white"/>
          <w:lang w:val="sv-SE"/>
        </w:rPr>
        <w:t xml:space="preserve">  | RIGHT_SHIFT { $$ = MiddleOperator.ShiftRight; };</w:t>
      </w:r>
    </w:p>
    <w:p w14:paraId="73224089" w14:textId="5347C6AC" w:rsidR="008E66E2" w:rsidRPr="008E66E2" w:rsidRDefault="008E66E2" w:rsidP="008E66E2">
      <w:pPr>
        <w:pStyle w:val="CodeHeader"/>
        <w:rPr>
          <w:rStyle w:val="KeyWord0"/>
          <w:b/>
          <w:bCs/>
        </w:rPr>
      </w:pPr>
      <w:r w:rsidRPr="008E66E2">
        <w:rPr>
          <w:rStyle w:val="KeyWord0"/>
          <w:b/>
          <w:bCs/>
          <w:highlight w:val="white"/>
        </w:rPr>
        <w:t>MiddleCodeGenerator.</w:t>
      </w:r>
      <w:r>
        <w:rPr>
          <w:rStyle w:val="KeyWord0"/>
          <w:b/>
          <w:bCs/>
        </w:rPr>
        <w:t>cs</w:t>
      </w:r>
    </w:p>
    <w:p w14:paraId="63870FBF" w14:textId="77777777" w:rsidR="00C84C84" w:rsidRDefault="00C84C84" w:rsidP="00C84C84">
      <w:pPr>
        <w:pStyle w:val="Code"/>
        <w:rPr>
          <w:highlight w:val="white"/>
        </w:rPr>
      </w:pPr>
      <w:r w:rsidRPr="00C84C84">
        <w:rPr>
          <w:highlight w:val="white"/>
        </w:rPr>
        <w:t xml:space="preserve">    public static Expression ShiftExpression(MiddleOperator middleOp,</w:t>
      </w:r>
    </w:p>
    <w:p w14:paraId="7A26A5CC" w14:textId="73E93069" w:rsidR="00C84C84" w:rsidRPr="00C84C84" w:rsidRDefault="00C84C84" w:rsidP="00C84C84">
      <w:pPr>
        <w:pStyle w:val="Code"/>
        <w:rPr>
          <w:highlight w:val="white"/>
        </w:rPr>
      </w:pPr>
      <w:r>
        <w:rPr>
          <w:highlight w:val="white"/>
        </w:rPr>
        <w:t xml:space="preserve">                                            </w:t>
      </w:r>
      <w:r w:rsidRPr="00C84C84">
        <w:rPr>
          <w:highlight w:val="white"/>
        </w:rPr>
        <w:t xml:space="preserve"> Expression leftExpression,</w:t>
      </w:r>
    </w:p>
    <w:p w14:paraId="37B37B98" w14:textId="6E1999D1" w:rsidR="00C84C84" w:rsidRPr="00C84C84" w:rsidRDefault="00C84C84" w:rsidP="00C84C84">
      <w:pPr>
        <w:pStyle w:val="Code"/>
        <w:rPr>
          <w:highlight w:val="white"/>
        </w:rPr>
      </w:pPr>
      <w:r>
        <w:rPr>
          <w:highlight w:val="white"/>
        </w:rPr>
        <w:t xml:space="preserve">       </w:t>
      </w:r>
      <w:r w:rsidRPr="00C84C84">
        <w:rPr>
          <w:highlight w:val="white"/>
        </w:rPr>
        <w:t xml:space="preserve">                                      Expression rightExpression) {</w:t>
      </w:r>
    </w:p>
    <w:p w14:paraId="73189746" w14:textId="77777777" w:rsidR="001E5001" w:rsidRDefault="001E5001" w:rsidP="001E5001">
      <w:pPr>
        <w:rPr>
          <w:highlight w:val="white"/>
        </w:rPr>
      </w:pPr>
      <w:r>
        <w:rPr>
          <w:highlight w:val="white"/>
        </w:rPr>
        <w:t>First we check that the left expression hols integral or pointer type. An array, a string, or a function is cast to a pointer.</w:t>
      </w:r>
    </w:p>
    <w:p w14:paraId="3B1DE22D" w14:textId="5B44A270" w:rsidR="00FF182C" w:rsidRDefault="00C84C84" w:rsidP="001E5001">
      <w:pPr>
        <w:pStyle w:val="Code"/>
        <w:rPr>
          <w:highlight w:val="white"/>
        </w:rPr>
      </w:pPr>
      <w:r w:rsidRPr="00C84C84">
        <w:rPr>
          <w:highlight w:val="white"/>
        </w:rPr>
        <w:t xml:space="preserve">      Assert.Error(leftExpression.Symbol.Type.</w:t>
      </w:r>
    </w:p>
    <w:p w14:paraId="7B99530D" w14:textId="1126120F" w:rsidR="00C84C84" w:rsidRPr="00C84C84" w:rsidRDefault="00FF182C" w:rsidP="00C84C84">
      <w:pPr>
        <w:pStyle w:val="Code"/>
        <w:rPr>
          <w:highlight w:val="white"/>
        </w:rPr>
      </w:pPr>
      <w:r>
        <w:rPr>
          <w:highlight w:val="white"/>
        </w:rPr>
        <w:t xml:space="preserve">                   </w:t>
      </w:r>
      <w:r w:rsidR="00C84C84" w:rsidRPr="00C84C84">
        <w:rPr>
          <w:highlight w:val="white"/>
        </w:rPr>
        <w:t>IsIntegralPointerArrayStringOrFunction(),</w:t>
      </w:r>
    </w:p>
    <w:p w14:paraId="44141BF3" w14:textId="77777777" w:rsidR="00C84C84" w:rsidRPr="00C84C84" w:rsidRDefault="00C84C84" w:rsidP="00C84C84">
      <w:pPr>
        <w:pStyle w:val="Code"/>
        <w:rPr>
          <w:highlight w:val="white"/>
        </w:rPr>
      </w:pPr>
      <w:r w:rsidRPr="00C84C84">
        <w:rPr>
          <w:highlight w:val="white"/>
        </w:rPr>
        <w:t xml:space="preserve">                   leftExpression, Message.Invalid_type_in_shift_expression);</w:t>
      </w:r>
    </w:p>
    <w:p w14:paraId="5281076D" w14:textId="3A7280E2" w:rsidR="00C84C84" w:rsidRPr="00C84C84" w:rsidRDefault="00B5595E" w:rsidP="00B5595E">
      <w:pPr>
        <w:rPr>
          <w:highlight w:val="white"/>
        </w:rPr>
      </w:pPr>
      <w:r>
        <w:rPr>
          <w:highlight w:val="white"/>
        </w:rPr>
        <w:t xml:space="preserve">If the expression can be </w:t>
      </w:r>
      <w:r w:rsidR="00FE6FE8">
        <w:rPr>
          <w:highlight w:val="white"/>
        </w:rPr>
        <w:t xml:space="preserve">evaluated to </w:t>
      </w:r>
      <w:r>
        <w:rPr>
          <w:highlight w:val="white"/>
        </w:rPr>
        <w:t>a constant expression, we return the constant expression.</w:t>
      </w:r>
    </w:p>
    <w:p w14:paraId="4F00471F" w14:textId="09195234" w:rsidR="00505A4F" w:rsidRDefault="00C84C84" w:rsidP="00C84C84">
      <w:pPr>
        <w:pStyle w:val="Code"/>
        <w:rPr>
          <w:highlight w:val="white"/>
        </w:rPr>
      </w:pPr>
      <w:r w:rsidRPr="00C84C84">
        <w:rPr>
          <w:highlight w:val="white"/>
        </w:rPr>
        <w:t xml:space="preserve">      Expression </w:t>
      </w:r>
      <w:r w:rsidR="00B324EF">
        <w:rPr>
          <w:highlight w:val="white"/>
        </w:rPr>
        <w:t>constantExpression</w:t>
      </w:r>
      <w:r w:rsidRPr="00C84C84">
        <w:rPr>
          <w:highlight w:val="white"/>
        </w:rPr>
        <w:t xml:space="preserve"> = </w:t>
      </w:r>
    </w:p>
    <w:p w14:paraId="619ECF82" w14:textId="77777777" w:rsidR="00505A4F" w:rsidRDefault="00505A4F" w:rsidP="00C84C84">
      <w:pPr>
        <w:pStyle w:val="Code"/>
        <w:rPr>
          <w:highlight w:val="white"/>
        </w:rPr>
      </w:pPr>
      <w:r>
        <w:rPr>
          <w:highlight w:val="white"/>
        </w:rPr>
        <w:t xml:space="preserve">        </w:t>
      </w:r>
      <w:r w:rsidR="00C84C84" w:rsidRPr="00C84C84">
        <w:rPr>
          <w:highlight w:val="white"/>
        </w:rPr>
        <w:t>ConstantExpression.Arithmetic(middleOp, leftExpression,</w:t>
      </w:r>
    </w:p>
    <w:p w14:paraId="3B06CBBF" w14:textId="392D93C1" w:rsidR="00C84C84" w:rsidRPr="00C84C84" w:rsidRDefault="00505A4F" w:rsidP="00C84C84">
      <w:pPr>
        <w:pStyle w:val="Code"/>
        <w:rPr>
          <w:highlight w:val="white"/>
        </w:rPr>
      </w:pPr>
      <w:r>
        <w:rPr>
          <w:highlight w:val="white"/>
        </w:rPr>
        <w:t xml:space="preserve">                                     </w:t>
      </w:r>
      <w:r w:rsidR="00C84C84" w:rsidRPr="00C84C84">
        <w:rPr>
          <w:highlight w:val="white"/>
        </w:rPr>
        <w:t xml:space="preserve"> rightExpression);</w:t>
      </w:r>
    </w:p>
    <w:p w14:paraId="0EC32E7D" w14:textId="02277EC1" w:rsidR="00C84C84" w:rsidRPr="00C84C84" w:rsidRDefault="00C84C84" w:rsidP="00C84C84">
      <w:pPr>
        <w:pStyle w:val="Code"/>
        <w:rPr>
          <w:highlight w:val="white"/>
        </w:rPr>
      </w:pPr>
      <w:r w:rsidRPr="00C84C84">
        <w:rPr>
          <w:highlight w:val="white"/>
        </w:rPr>
        <w:t xml:space="preserve">      if (</w:t>
      </w:r>
      <w:r w:rsidR="00B324EF">
        <w:rPr>
          <w:highlight w:val="white"/>
        </w:rPr>
        <w:t>constantExpression</w:t>
      </w:r>
      <w:r w:rsidRPr="00C84C84">
        <w:rPr>
          <w:highlight w:val="white"/>
        </w:rPr>
        <w:t xml:space="preserve"> != null) {</w:t>
      </w:r>
    </w:p>
    <w:p w14:paraId="70DB2B8D" w14:textId="00CA7035" w:rsidR="00C84C84" w:rsidRPr="00C84C84" w:rsidRDefault="00C84C84" w:rsidP="00C84C84">
      <w:pPr>
        <w:pStyle w:val="Code"/>
        <w:rPr>
          <w:highlight w:val="white"/>
        </w:rPr>
      </w:pPr>
      <w:r w:rsidRPr="00C84C84">
        <w:rPr>
          <w:highlight w:val="white"/>
        </w:rPr>
        <w:t xml:space="preserve">        return </w:t>
      </w:r>
      <w:r w:rsidR="00B324EF">
        <w:rPr>
          <w:highlight w:val="white"/>
        </w:rPr>
        <w:t>constantExpression</w:t>
      </w:r>
      <w:r w:rsidRPr="00C84C84">
        <w:rPr>
          <w:highlight w:val="white"/>
        </w:rPr>
        <w:t>;</w:t>
      </w:r>
    </w:p>
    <w:p w14:paraId="2322BEA1" w14:textId="77777777" w:rsidR="00C84C84" w:rsidRPr="00C84C84" w:rsidRDefault="00C84C84" w:rsidP="00C84C84">
      <w:pPr>
        <w:pStyle w:val="Code"/>
        <w:rPr>
          <w:highlight w:val="white"/>
        </w:rPr>
      </w:pPr>
      <w:r w:rsidRPr="00C84C84">
        <w:rPr>
          <w:highlight w:val="white"/>
        </w:rPr>
        <w:t xml:space="preserve">      }</w:t>
      </w:r>
    </w:p>
    <w:p w14:paraId="08E2398B" w14:textId="66C6C011" w:rsidR="00B16D11" w:rsidRDefault="00D95905" w:rsidP="008825B6">
      <w:pPr>
        <w:rPr>
          <w:highlight w:val="white"/>
        </w:rPr>
      </w:pPr>
      <w:r>
        <w:rPr>
          <w:highlight w:val="white"/>
        </w:rPr>
        <w:t xml:space="preserve">The right expression is type cast to </w:t>
      </w:r>
      <w:r w:rsidR="00B06219">
        <w:rPr>
          <w:highlight w:val="white"/>
        </w:rPr>
        <w:t>an unsigned character, which always have a size of one byte.</w:t>
      </w:r>
    </w:p>
    <w:p w14:paraId="15EABF89" w14:textId="05B1965E" w:rsidR="00C2096C" w:rsidRDefault="00C84C84" w:rsidP="00C84C84">
      <w:pPr>
        <w:pStyle w:val="Code"/>
        <w:rPr>
          <w:highlight w:val="white"/>
        </w:rPr>
      </w:pPr>
      <w:r w:rsidRPr="00C84C84">
        <w:rPr>
          <w:highlight w:val="white"/>
        </w:rPr>
        <w:t xml:space="preserve">      rightExpression =</w:t>
      </w:r>
    </w:p>
    <w:p w14:paraId="6FEA0DF3" w14:textId="394C2D44" w:rsidR="00C84C84" w:rsidRPr="00C84C84" w:rsidRDefault="00C2096C" w:rsidP="00C84C84">
      <w:pPr>
        <w:pStyle w:val="Code"/>
        <w:rPr>
          <w:highlight w:val="white"/>
        </w:rPr>
      </w:pPr>
      <w:r>
        <w:rPr>
          <w:highlight w:val="white"/>
        </w:rPr>
        <w:t xml:space="preserve">        </w:t>
      </w:r>
      <w:r w:rsidR="00C84C84" w:rsidRPr="00C84C84">
        <w:rPr>
          <w:highlight w:val="white"/>
        </w:rPr>
        <w:t>TypeCast.ImplicitCast(rightExpression, Type.UnsignedCharType);</w:t>
      </w:r>
    </w:p>
    <w:p w14:paraId="01260AC2" w14:textId="2864BC10" w:rsidR="00C84C84" w:rsidRPr="00C84C84" w:rsidRDefault="00200F61" w:rsidP="00200F61">
      <w:pPr>
        <w:rPr>
          <w:highlight w:val="white"/>
        </w:rPr>
      </w:pPr>
      <w:r>
        <w:rPr>
          <w:highlight w:val="white"/>
        </w:rPr>
        <w:t>The final short list is simple the short lists of the left and right expression.</w:t>
      </w:r>
    </w:p>
    <w:p w14:paraId="2B77621C" w14:textId="77777777" w:rsidR="00C84C84" w:rsidRPr="00C84C84" w:rsidRDefault="00C84C84" w:rsidP="00C84C84">
      <w:pPr>
        <w:pStyle w:val="Code"/>
        <w:rPr>
          <w:highlight w:val="white"/>
        </w:rPr>
      </w:pPr>
      <w:r w:rsidRPr="00C84C84">
        <w:rPr>
          <w:highlight w:val="white"/>
        </w:rPr>
        <w:t xml:space="preserve">      List&lt;MiddleCode&gt; shortList = new List&lt;MiddleCode&gt;();</w:t>
      </w:r>
    </w:p>
    <w:p w14:paraId="1DFB9767" w14:textId="77777777" w:rsidR="00C84C84" w:rsidRPr="00C84C84" w:rsidRDefault="00C84C84" w:rsidP="00C84C84">
      <w:pPr>
        <w:pStyle w:val="Code"/>
        <w:rPr>
          <w:highlight w:val="white"/>
        </w:rPr>
      </w:pPr>
      <w:r w:rsidRPr="00C84C84">
        <w:rPr>
          <w:highlight w:val="white"/>
        </w:rPr>
        <w:t xml:space="preserve">      shortList.AddRange(leftExpression.ShortList);</w:t>
      </w:r>
    </w:p>
    <w:p w14:paraId="57EC177B" w14:textId="77777777" w:rsidR="00C84C84" w:rsidRPr="00C84C84" w:rsidRDefault="00C84C84" w:rsidP="00C84C84">
      <w:pPr>
        <w:pStyle w:val="Code"/>
        <w:rPr>
          <w:highlight w:val="white"/>
        </w:rPr>
      </w:pPr>
      <w:r w:rsidRPr="00C84C84">
        <w:rPr>
          <w:highlight w:val="white"/>
        </w:rPr>
        <w:t xml:space="preserve">      shortList.AddRange(rightExpression.ShortList);</w:t>
      </w:r>
    </w:p>
    <w:p w14:paraId="33886BD4" w14:textId="77777777" w:rsidR="006C02E4" w:rsidRPr="00C84C84" w:rsidRDefault="006C02E4" w:rsidP="006C02E4">
      <w:pPr>
        <w:rPr>
          <w:highlight w:val="white"/>
        </w:rPr>
      </w:pPr>
      <w:r>
        <w:rPr>
          <w:highlight w:val="white"/>
        </w:rPr>
        <w:t>The final short list is simple the short lists of the left and right expression.</w:t>
      </w:r>
    </w:p>
    <w:p w14:paraId="1A5A384D" w14:textId="77777777" w:rsidR="00C84C84" w:rsidRPr="00C84C84" w:rsidRDefault="00C84C84" w:rsidP="00C84C84">
      <w:pPr>
        <w:pStyle w:val="Code"/>
        <w:rPr>
          <w:highlight w:val="white"/>
        </w:rPr>
      </w:pPr>
      <w:r w:rsidRPr="00C84C84">
        <w:rPr>
          <w:highlight w:val="white"/>
        </w:rPr>
        <w:t xml:space="preserve">      List&lt;MiddleCode&gt; longList = new List&lt;MiddleCode&gt;();</w:t>
      </w:r>
    </w:p>
    <w:p w14:paraId="122EA663" w14:textId="77777777" w:rsidR="00C84C84" w:rsidRPr="00C84C84" w:rsidRDefault="00C84C84" w:rsidP="00C84C84">
      <w:pPr>
        <w:pStyle w:val="Code"/>
        <w:rPr>
          <w:highlight w:val="white"/>
        </w:rPr>
      </w:pPr>
      <w:r w:rsidRPr="00C84C84">
        <w:rPr>
          <w:highlight w:val="white"/>
        </w:rPr>
        <w:t xml:space="preserve">      longList.AddRange(leftExpression.LongList);</w:t>
      </w:r>
    </w:p>
    <w:p w14:paraId="22B1D139" w14:textId="77777777" w:rsidR="00C84C84" w:rsidRPr="00C84C84" w:rsidRDefault="00C84C84" w:rsidP="00C84C84">
      <w:pPr>
        <w:pStyle w:val="Code"/>
        <w:rPr>
          <w:highlight w:val="white"/>
        </w:rPr>
      </w:pPr>
      <w:r w:rsidRPr="00C84C84">
        <w:rPr>
          <w:highlight w:val="white"/>
        </w:rPr>
        <w:t xml:space="preserve">      longList.AddRange(rightExpression.LongList);</w:t>
      </w:r>
    </w:p>
    <w:p w14:paraId="6F5E27FB" w14:textId="2501616D" w:rsidR="00B57FA8" w:rsidRPr="00C84C84" w:rsidRDefault="00B57FA8" w:rsidP="00B57FA8">
      <w:pPr>
        <w:rPr>
          <w:highlight w:val="white"/>
        </w:rPr>
      </w:pPr>
      <w:r>
        <w:rPr>
          <w:highlight w:val="white"/>
        </w:rPr>
        <w:t>The final long list is the short lists of the left and right expression, and the shift operation.</w:t>
      </w:r>
    </w:p>
    <w:p w14:paraId="10FFCCAD" w14:textId="77777777" w:rsidR="00C84C84" w:rsidRPr="00C84C84" w:rsidRDefault="00C84C84" w:rsidP="00C84C84">
      <w:pPr>
        <w:pStyle w:val="Code"/>
        <w:rPr>
          <w:highlight w:val="white"/>
        </w:rPr>
      </w:pPr>
      <w:r w:rsidRPr="00C84C84">
        <w:rPr>
          <w:highlight w:val="white"/>
        </w:rPr>
        <w:t xml:space="preserve">      Symbol resultSymbol = new Symbol(leftExpression.Symbol.Type);</w:t>
      </w:r>
    </w:p>
    <w:p w14:paraId="1E734F62" w14:textId="77777777" w:rsidR="00C2096C" w:rsidRDefault="00C84C84" w:rsidP="00C84C84">
      <w:pPr>
        <w:pStyle w:val="Code"/>
        <w:rPr>
          <w:highlight w:val="white"/>
        </w:rPr>
      </w:pPr>
      <w:r w:rsidRPr="00C84C84">
        <w:rPr>
          <w:highlight w:val="white"/>
        </w:rPr>
        <w:t xml:space="preserve">      AddMiddleCode(longList, middleOp, resultSymbol,</w:t>
      </w:r>
    </w:p>
    <w:p w14:paraId="405BB7FA" w14:textId="1F7710C6" w:rsidR="00C84C84" w:rsidRPr="00C84C84" w:rsidRDefault="00C2096C" w:rsidP="00C84C84">
      <w:pPr>
        <w:pStyle w:val="Code"/>
        <w:rPr>
          <w:highlight w:val="white"/>
        </w:rPr>
      </w:pPr>
      <w:r>
        <w:rPr>
          <w:highlight w:val="white"/>
        </w:rPr>
        <w:t xml:space="preserve">                    </w:t>
      </w:r>
      <w:r w:rsidR="00C84C84" w:rsidRPr="00C84C84">
        <w:rPr>
          <w:highlight w:val="white"/>
        </w:rPr>
        <w:t>leftExpression.Symbol, rightExpression.Symbol);</w:t>
      </w:r>
    </w:p>
    <w:p w14:paraId="19ADD554" w14:textId="77777777" w:rsidR="00C84C84" w:rsidRPr="00C84C84" w:rsidRDefault="00C84C84" w:rsidP="00C84C84">
      <w:pPr>
        <w:pStyle w:val="Code"/>
        <w:rPr>
          <w:highlight w:val="white"/>
        </w:rPr>
      </w:pPr>
      <w:r w:rsidRPr="00C84C84">
        <w:rPr>
          <w:highlight w:val="white"/>
        </w:rPr>
        <w:t xml:space="preserve">      return (new Expression(resultSymbol, shortList, longList));</w:t>
      </w:r>
    </w:p>
    <w:p w14:paraId="3CDDB362" w14:textId="77777777" w:rsidR="00C84C84" w:rsidRPr="00C84C84" w:rsidRDefault="00C84C84" w:rsidP="00C84C84">
      <w:pPr>
        <w:pStyle w:val="Code"/>
        <w:rPr>
          <w:highlight w:val="white"/>
        </w:rPr>
      </w:pPr>
      <w:r w:rsidRPr="00C84C84">
        <w:rPr>
          <w:highlight w:val="white"/>
        </w:rPr>
        <w:t xml:space="preserve">    }</w:t>
      </w:r>
    </w:p>
    <w:p w14:paraId="20379577" w14:textId="77777777" w:rsidR="00C84C84" w:rsidRPr="00C84C84" w:rsidRDefault="00C84C84" w:rsidP="00C84C84">
      <w:pPr>
        <w:pStyle w:val="Code"/>
        <w:rPr>
          <w:highlight w:val="white"/>
        </w:rPr>
      </w:pPr>
    </w:p>
    <w:p w14:paraId="1F9D2E81" w14:textId="77777777" w:rsidR="00810376" w:rsidRPr="00810376" w:rsidRDefault="00810376" w:rsidP="00C84C84">
      <w:pPr>
        <w:pStyle w:val="Code"/>
      </w:pPr>
    </w:p>
    <w:p w14:paraId="5B11A049" w14:textId="24754F8F" w:rsidR="00E863B5" w:rsidRPr="00E863B5" w:rsidRDefault="00E863B5" w:rsidP="00E863B5">
      <w:pPr>
        <w:pStyle w:val="Rubrik3"/>
        <w:numPr>
          <w:ilvl w:val="2"/>
          <w:numId w:val="126"/>
        </w:numPr>
      </w:pPr>
      <w:bookmarkStart w:id="162" w:name="_Toc49764354"/>
      <w:r>
        <w:t>Equality and Relation Expressions</w:t>
      </w:r>
      <w:bookmarkEnd w:id="162"/>
    </w:p>
    <w:p w14:paraId="738AC9CC" w14:textId="6EB02FBE" w:rsidR="00683F88" w:rsidRDefault="00C65C11" w:rsidP="00683F88">
      <w:pPr>
        <w:rPr>
          <w:color w:val="auto"/>
        </w:rPr>
      </w:pPr>
      <w:r>
        <w:t>Values of a</w:t>
      </w:r>
      <w:r w:rsidR="00683F88">
        <w:t xml:space="preserve">ll types except structs or unions can be compared with </w:t>
      </w:r>
      <w:r>
        <w:t>equality</w:t>
      </w:r>
      <w:r w:rsidR="00683F88">
        <w:t xml:space="preserve"> and </w:t>
      </w:r>
      <w:r>
        <w:t xml:space="preserve">inequality </w:t>
      </w:r>
      <w:r w:rsidR="00683F88">
        <w:t>operator.</w:t>
      </w:r>
      <w:r w:rsidR="004442D5">
        <w:t xml:space="preserve"> </w:t>
      </w:r>
      <w:r w:rsidR="00683F88">
        <w:t xml:space="preserve">All arithmetic and pointer </w:t>
      </w:r>
      <w:r w:rsidR="004442D5">
        <w:t>values</w:t>
      </w:r>
      <w:r w:rsidR="00683F88">
        <w:t xml:space="preserve"> can be compared with relation operators.</w:t>
      </w:r>
      <w:r w:rsidR="00D76F88">
        <w:t xml:space="preserve"> The equality operators have higher precedence than the relation operators, but they </w:t>
      </w:r>
      <w:r w:rsidR="0045761E">
        <w:t>call the same method</w:t>
      </w:r>
      <w:r w:rsidR="00BC714C">
        <w:t>:</w:t>
      </w:r>
      <w:r w:rsidR="00F96374">
        <w:t xml:space="preserve"> </w:t>
      </w:r>
      <w:r w:rsidR="00F96374" w:rsidRPr="00F96374">
        <w:rPr>
          <w:rStyle w:val="KeyWord0"/>
          <w:highlight w:val="white"/>
        </w:rPr>
        <w:t>RelationalExpression</w:t>
      </w:r>
      <w:r w:rsidR="001501D6">
        <w:rPr>
          <w:highlight w:val="white"/>
        </w:rPr>
        <w:t xml:space="preserve"> </w:t>
      </w:r>
      <w:r w:rsidR="00F96374">
        <w:rPr>
          <w:highlight w:val="white"/>
        </w:rPr>
        <w:t xml:space="preserve">in </w:t>
      </w:r>
      <w:r w:rsidR="00F96374" w:rsidRPr="00F96374">
        <w:rPr>
          <w:rStyle w:val="KeyWord0"/>
          <w:highlight w:val="white"/>
        </w:rPr>
        <w:t>MiddleCodeGenerator</w:t>
      </w:r>
      <w:r w:rsidR="00F96374" w:rsidRPr="00AF7DB6">
        <w:rPr>
          <w:highlight w:val="white"/>
        </w:rPr>
        <w:t>.</w:t>
      </w:r>
    </w:p>
    <w:p w14:paraId="605D18A1" w14:textId="77777777" w:rsidR="00951280" w:rsidRPr="00EC76D5" w:rsidRDefault="00951280" w:rsidP="00951280">
      <w:pPr>
        <w:pStyle w:val="CodeHeader"/>
      </w:pPr>
      <w:r>
        <w:t>MainParser.gppg</w:t>
      </w:r>
    </w:p>
    <w:p w14:paraId="128A3AC1" w14:textId="77777777" w:rsidR="00AF7DB6" w:rsidRPr="00AF7DB6" w:rsidRDefault="00AF7DB6" w:rsidP="00AF7DB6">
      <w:pPr>
        <w:pStyle w:val="Code"/>
        <w:rPr>
          <w:highlight w:val="white"/>
        </w:rPr>
      </w:pPr>
      <w:r w:rsidRPr="00AF7DB6">
        <w:rPr>
          <w:highlight w:val="white"/>
        </w:rPr>
        <w:lastRenderedPageBreak/>
        <w:t>equality_expression:</w:t>
      </w:r>
    </w:p>
    <w:p w14:paraId="5BFCB3B0" w14:textId="77777777" w:rsidR="00AF7DB6" w:rsidRPr="00AF7DB6" w:rsidRDefault="00AF7DB6" w:rsidP="00AF7DB6">
      <w:pPr>
        <w:pStyle w:val="Code"/>
        <w:rPr>
          <w:highlight w:val="white"/>
        </w:rPr>
      </w:pPr>
      <w:r w:rsidRPr="00AF7DB6">
        <w:rPr>
          <w:highlight w:val="white"/>
        </w:rPr>
        <w:t xml:space="preserve">    relation_expression {</w:t>
      </w:r>
    </w:p>
    <w:p w14:paraId="08863BE9" w14:textId="77777777" w:rsidR="00AF7DB6" w:rsidRPr="00AF7DB6" w:rsidRDefault="00AF7DB6" w:rsidP="00AF7DB6">
      <w:pPr>
        <w:pStyle w:val="Code"/>
        <w:rPr>
          <w:highlight w:val="white"/>
        </w:rPr>
      </w:pPr>
      <w:r w:rsidRPr="00AF7DB6">
        <w:rPr>
          <w:highlight w:val="white"/>
        </w:rPr>
        <w:t xml:space="preserve">      $$ = $1;</w:t>
      </w:r>
    </w:p>
    <w:p w14:paraId="20B50C60" w14:textId="77777777" w:rsidR="00AF7DB6" w:rsidRPr="00AF7DB6" w:rsidRDefault="00AF7DB6" w:rsidP="00AF7DB6">
      <w:pPr>
        <w:pStyle w:val="Code"/>
        <w:rPr>
          <w:highlight w:val="white"/>
        </w:rPr>
      </w:pPr>
      <w:r w:rsidRPr="00AF7DB6">
        <w:rPr>
          <w:highlight w:val="white"/>
        </w:rPr>
        <w:t xml:space="preserve">    }</w:t>
      </w:r>
    </w:p>
    <w:p w14:paraId="5CA8713A" w14:textId="77777777" w:rsidR="00AF7DB6" w:rsidRPr="00AF7DB6" w:rsidRDefault="00AF7DB6" w:rsidP="00AF7DB6">
      <w:pPr>
        <w:pStyle w:val="Code"/>
        <w:rPr>
          <w:highlight w:val="white"/>
        </w:rPr>
      </w:pPr>
      <w:r w:rsidRPr="00AF7DB6">
        <w:rPr>
          <w:highlight w:val="white"/>
        </w:rPr>
        <w:t xml:space="preserve">  | equality_expression equality_operator relation_expression {</w:t>
      </w:r>
    </w:p>
    <w:p w14:paraId="0B23A183" w14:textId="68F903AD" w:rsidR="00A13B63" w:rsidRPr="00AF7DB6" w:rsidRDefault="00A13B63" w:rsidP="00A13B63">
      <w:pPr>
        <w:pStyle w:val="Code"/>
        <w:rPr>
          <w:highlight w:val="white"/>
        </w:rPr>
      </w:pPr>
      <w:r w:rsidRPr="00AF7DB6">
        <w:rPr>
          <w:highlight w:val="white"/>
        </w:rPr>
        <w:t xml:space="preserve">      $$ = MiddleCodeGenerator.RelationalExpression($</w:t>
      </w:r>
      <w:r w:rsidR="001A5B23">
        <w:rPr>
          <w:highlight w:val="white"/>
        </w:rPr>
        <w:t>2</w:t>
      </w:r>
      <w:r w:rsidRPr="00AF7DB6">
        <w:rPr>
          <w:highlight w:val="white"/>
        </w:rPr>
        <w:t>, $</w:t>
      </w:r>
      <w:r w:rsidR="00FC0691">
        <w:rPr>
          <w:highlight w:val="white"/>
        </w:rPr>
        <w:t>1</w:t>
      </w:r>
      <w:r w:rsidRPr="00AF7DB6">
        <w:rPr>
          <w:highlight w:val="white"/>
        </w:rPr>
        <w:t>, $3);</w:t>
      </w:r>
    </w:p>
    <w:p w14:paraId="05831452" w14:textId="77777777" w:rsidR="00AF7DB6" w:rsidRPr="00AF7DB6" w:rsidRDefault="00AF7DB6" w:rsidP="00AF7DB6">
      <w:pPr>
        <w:pStyle w:val="Code"/>
        <w:rPr>
          <w:highlight w:val="white"/>
        </w:rPr>
      </w:pPr>
      <w:r w:rsidRPr="00AF7DB6">
        <w:rPr>
          <w:highlight w:val="white"/>
        </w:rPr>
        <w:t xml:space="preserve">    };</w:t>
      </w:r>
    </w:p>
    <w:p w14:paraId="10AF41A5" w14:textId="77777777" w:rsidR="00AF7DB6" w:rsidRPr="00AF7DB6" w:rsidRDefault="00AF7DB6" w:rsidP="00AF7DB6">
      <w:pPr>
        <w:pStyle w:val="Code"/>
        <w:rPr>
          <w:highlight w:val="white"/>
        </w:rPr>
      </w:pPr>
    </w:p>
    <w:p w14:paraId="2E75FEBB" w14:textId="77777777" w:rsidR="00AF7DB6" w:rsidRPr="00AF7DB6" w:rsidRDefault="00AF7DB6" w:rsidP="00AF7DB6">
      <w:pPr>
        <w:pStyle w:val="Code"/>
        <w:rPr>
          <w:highlight w:val="white"/>
        </w:rPr>
      </w:pPr>
      <w:r w:rsidRPr="00AF7DB6">
        <w:rPr>
          <w:highlight w:val="white"/>
        </w:rPr>
        <w:t>equality_operator:</w:t>
      </w:r>
    </w:p>
    <w:p w14:paraId="7FBA10B7" w14:textId="77777777" w:rsidR="00AF7DB6" w:rsidRPr="00AF7DB6" w:rsidRDefault="00AF7DB6" w:rsidP="00AF7DB6">
      <w:pPr>
        <w:pStyle w:val="Code"/>
        <w:rPr>
          <w:highlight w:val="white"/>
        </w:rPr>
      </w:pPr>
      <w:r w:rsidRPr="00AF7DB6">
        <w:rPr>
          <w:highlight w:val="white"/>
        </w:rPr>
        <w:t xml:space="preserve">    EQUAL     { $$ = MiddleOperator.Equal;    }</w:t>
      </w:r>
    </w:p>
    <w:p w14:paraId="202032F2" w14:textId="77777777" w:rsidR="00AF7DB6" w:rsidRPr="00AF7DB6" w:rsidRDefault="00AF7DB6" w:rsidP="00AF7DB6">
      <w:pPr>
        <w:pStyle w:val="Code"/>
        <w:rPr>
          <w:highlight w:val="white"/>
        </w:rPr>
      </w:pPr>
      <w:r w:rsidRPr="00AF7DB6">
        <w:rPr>
          <w:highlight w:val="white"/>
        </w:rPr>
        <w:t xml:space="preserve">  | NOT_EQUAL { $$ = MiddleOperator.NotEqual; };</w:t>
      </w:r>
    </w:p>
    <w:p w14:paraId="0E4F2823" w14:textId="77777777" w:rsidR="00AF7DB6" w:rsidRPr="00AF7DB6" w:rsidRDefault="00AF7DB6" w:rsidP="00AF7DB6">
      <w:pPr>
        <w:pStyle w:val="Code"/>
        <w:rPr>
          <w:highlight w:val="white"/>
        </w:rPr>
      </w:pPr>
    </w:p>
    <w:p w14:paraId="0DC37F5D" w14:textId="77777777" w:rsidR="00AF7DB6" w:rsidRPr="00AF7DB6" w:rsidRDefault="00AF7DB6" w:rsidP="00AF7DB6">
      <w:pPr>
        <w:pStyle w:val="Code"/>
        <w:rPr>
          <w:highlight w:val="white"/>
        </w:rPr>
      </w:pPr>
      <w:r w:rsidRPr="00AF7DB6">
        <w:rPr>
          <w:highlight w:val="white"/>
        </w:rPr>
        <w:t>relation_expression:</w:t>
      </w:r>
    </w:p>
    <w:p w14:paraId="1FF9D28D" w14:textId="77777777" w:rsidR="00AF7DB6" w:rsidRPr="00AF7DB6" w:rsidRDefault="00AF7DB6" w:rsidP="00AF7DB6">
      <w:pPr>
        <w:pStyle w:val="Code"/>
        <w:rPr>
          <w:highlight w:val="white"/>
        </w:rPr>
      </w:pPr>
      <w:r w:rsidRPr="00AF7DB6">
        <w:rPr>
          <w:highlight w:val="white"/>
        </w:rPr>
        <w:t xml:space="preserve">    shift_expression {</w:t>
      </w:r>
    </w:p>
    <w:p w14:paraId="4E0F34CD" w14:textId="77777777" w:rsidR="00AF7DB6" w:rsidRPr="00AF7DB6" w:rsidRDefault="00AF7DB6" w:rsidP="00AF7DB6">
      <w:pPr>
        <w:pStyle w:val="Code"/>
        <w:rPr>
          <w:highlight w:val="white"/>
        </w:rPr>
      </w:pPr>
      <w:r w:rsidRPr="00AF7DB6">
        <w:rPr>
          <w:highlight w:val="white"/>
        </w:rPr>
        <w:t xml:space="preserve">      $$ = $1;</w:t>
      </w:r>
    </w:p>
    <w:p w14:paraId="3869848D" w14:textId="77777777" w:rsidR="00AF7DB6" w:rsidRPr="00AF7DB6" w:rsidRDefault="00AF7DB6" w:rsidP="00AF7DB6">
      <w:pPr>
        <w:pStyle w:val="Code"/>
        <w:rPr>
          <w:highlight w:val="white"/>
        </w:rPr>
      </w:pPr>
      <w:r w:rsidRPr="00AF7DB6">
        <w:rPr>
          <w:highlight w:val="white"/>
        </w:rPr>
        <w:t xml:space="preserve">    }</w:t>
      </w:r>
    </w:p>
    <w:p w14:paraId="430ED42A" w14:textId="77777777" w:rsidR="00AF7DB6" w:rsidRPr="00AF7DB6" w:rsidRDefault="00AF7DB6" w:rsidP="00AF7DB6">
      <w:pPr>
        <w:pStyle w:val="Code"/>
        <w:rPr>
          <w:highlight w:val="white"/>
        </w:rPr>
      </w:pPr>
      <w:r w:rsidRPr="00AF7DB6">
        <w:rPr>
          <w:highlight w:val="white"/>
        </w:rPr>
        <w:t xml:space="preserve">  | relation_expression relation_operator shift_expression {</w:t>
      </w:r>
    </w:p>
    <w:p w14:paraId="0B3E91B1" w14:textId="2B266684" w:rsidR="00AF7DB6" w:rsidRPr="00AF7DB6" w:rsidRDefault="00AF7DB6" w:rsidP="00AF7DB6">
      <w:pPr>
        <w:pStyle w:val="Code"/>
        <w:rPr>
          <w:highlight w:val="white"/>
        </w:rPr>
      </w:pPr>
      <w:r w:rsidRPr="00AF7DB6">
        <w:rPr>
          <w:highlight w:val="white"/>
        </w:rPr>
        <w:t xml:space="preserve">      $$ = MiddleCodeGenerator.</w:t>
      </w:r>
      <w:r w:rsidR="00357BD3" w:rsidRPr="00AF7DB6">
        <w:rPr>
          <w:highlight w:val="white"/>
        </w:rPr>
        <w:t xml:space="preserve">RelationalExpression </w:t>
      </w:r>
      <w:r w:rsidRPr="00AF7DB6">
        <w:rPr>
          <w:highlight w:val="white"/>
        </w:rPr>
        <w:t>($</w:t>
      </w:r>
      <w:r w:rsidR="001A5B23">
        <w:rPr>
          <w:highlight w:val="white"/>
        </w:rPr>
        <w:t>2</w:t>
      </w:r>
      <w:r w:rsidRPr="00AF7DB6">
        <w:rPr>
          <w:highlight w:val="white"/>
        </w:rPr>
        <w:t>, $</w:t>
      </w:r>
      <w:r w:rsidR="001A5B23">
        <w:rPr>
          <w:highlight w:val="white"/>
        </w:rPr>
        <w:t>1</w:t>
      </w:r>
      <w:r w:rsidRPr="00AF7DB6">
        <w:rPr>
          <w:highlight w:val="white"/>
        </w:rPr>
        <w:t>, $3);</w:t>
      </w:r>
    </w:p>
    <w:p w14:paraId="7A67EE1E" w14:textId="77777777" w:rsidR="00AF7DB6" w:rsidRPr="00AF7DB6" w:rsidRDefault="00AF7DB6" w:rsidP="00AF7DB6">
      <w:pPr>
        <w:pStyle w:val="Code"/>
        <w:rPr>
          <w:highlight w:val="white"/>
        </w:rPr>
      </w:pPr>
      <w:r w:rsidRPr="00AF7DB6">
        <w:rPr>
          <w:highlight w:val="white"/>
        </w:rPr>
        <w:t xml:space="preserve">    };</w:t>
      </w:r>
    </w:p>
    <w:p w14:paraId="0026E54C" w14:textId="77777777" w:rsidR="00AF7DB6" w:rsidRPr="00AF7DB6" w:rsidRDefault="00AF7DB6" w:rsidP="00AF7DB6">
      <w:pPr>
        <w:pStyle w:val="Code"/>
        <w:rPr>
          <w:highlight w:val="white"/>
        </w:rPr>
      </w:pPr>
    </w:p>
    <w:p w14:paraId="6F373367" w14:textId="77777777" w:rsidR="00AF7DB6" w:rsidRPr="00AF7DB6" w:rsidRDefault="00AF7DB6" w:rsidP="00AF7DB6">
      <w:pPr>
        <w:pStyle w:val="Code"/>
        <w:rPr>
          <w:highlight w:val="white"/>
        </w:rPr>
      </w:pPr>
      <w:r w:rsidRPr="00AF7DB6">
        <w:rPr>
          <w:highlight w:val="white"/>
        </w:rPr>
        <w:t>relation_operator:</w:t>
      </w:r>
    </w:p>
    <w:p w14:paraId="33BBE95C" w14:textId="57D2987E" w:rsidR="00AF7DB6" w:rsidRPr="00AF7DB6" w:rsidRDefault="00AF7DB6" w:rsidP="00AF7DB6">
      <w:pPr>
        <w:pStyle w:val="Code"/>
        <w:rPr>
          <w:highlight w:val="white"/>
        </w:rPr>
      </w:pPr>
      <w:r w:rsidRPr="00AF7DB6">
        <w:rPr>
          <w:highlight w:val="white"/>
        </w:rPr>
        <w:t xml:space="preserve">    LESS_THAN          { $$ = MiddleOperator.SignedLessThan;       </w:t>
      </w:r>
      <w:r w:rsidR="001A5B23">
        <w:rPr>
          <w:highlight w:val="white"/>
        </w:rPr>
        <w:t xml:space="preserve">  </w:t>
      </w:r>
      <w:r w:rsidRPr="00AF7DB6">
        <w:rPr>
          <w:highlight w:val="white"/>
        </w:rPr>
        <w:t>}</w:t>
      </w:r>
    </w:p>
    <w:p w14:paraId="4AF448B6" w14:textId="571B5116" w:rsidR="00AF7DB6" w:rsidRPr="00AF7DB6" w:rsidRDefault="00AF7DB6" w:rsidP="00AF7DB6">
      <w:pPr>
        <w:pStyle w:val="Code"/>
        <w:rPr>
          <w:highlight w:val="white"/>
        </w:rPr>
      </w:pPr>
      <w:r w:rsidRPr="00AF7DB6">
        <w:rPr>
          <w:highlight w:val="white"/>
        </w:rPr>
        <w:t xml:space="preserve">  | LESS_THAN_EQUAL    { $$ = MiddleOperator.SignedLessThanEqual; </w:t>
      </w:r>
      <w:r w:rsidR="001A5B23">
        <w:rPr>
          <w:highlight w:val="white"/>
        </w:rPr>
        <w:t xml:space="preserve">  </w:t>
      </w:r>
      <w:r w:rsidRPr="00AF7DB6">
        <w:rPr>
          <w:highlight w:val="white"/>
        </w:rPr>
        <w:t xml:space="preserve"> }</w:t>
      </w:r>
    </w:p>
    <w:p w14:paraId="1896433D" w14:textId="4F161A61" w:rsidR="00AF7DB6" w:rsidRPr="00AF7DB6" w:rsidRDefault="00AF7DB6" w:rsidP="00AF7DB6">
      <w:pPr>
        <w:pStyle w:val="Code"/>
        <w:rPr>
          <w:highlight w:val="white"/>
        </w:rPr>
      </w:pPr>
      <w:r w:rsidRPr="00AF7DB6">
        <w:rPr>
          <w:highlight w:val="white"/>
        </w:rPr>
        <w:t xml:space="preserve">  | GREATER_THAN       { $$ = MiddleOperator.SignedGreaterThan; </w:t>
      </w:r>
      <w:r w:rsidR="001A5B23">
        <w:rPr>
          <w:highlight w:val="white"/>
        </w:rPr>
        <w:t xml:space="preserve">  </w:t>
      </w:r>
      <w:r w:rsidRPr="00AF7DB6">
        <w:rPr>
          <w:highlight w:val="white"/>
        </w:rPr>
        <w:t xml:space="preserve">   }</w:t>
      </w:r>
    </w:p>
    <w:p w14:paraId="525CFED1" w14:textId="43324269" w:rsidR="00951280" w:rsidRPr="00AF7DB6" w:rsidRDefault="00AF7DB6" w:rsidP="00AF7DB6">
      <w:pPr>
        <w:pStyle w:val="Code"/>
        <w:rPr>
          <w:highlight w:val="white"/>
        </w:rPr>
      </w:pPr>
      <w:r w:rsidRPr="00AF7DB6">
        <w:rPr>
          <w:highlight w:val="white"/>
        </w:rPr>
        <w:t xml:space="preserve">  | GREATER_THAN_EQUAL { $$</w:t>
      </w:r>
      <w:r w:rsidR="001A5B23">
        <w:rPr>
          <w:highlight w:val="white"/>
        </w:rPr>
        <w:t xml:space="preserve"> </w:t>
      </w:r>
      <w:r w:rsidRPr="00AF7DB6">
        <w:rPr>
          <w:highlight w:val="white"/>
        </w:rPr>
        <w:t>=</w:t>
      </w:r>
      <w:r w:rsidR="001A5B23">
        <w:rPr>
          <w:highlight w:val="white"/>
        </w:rPr>
        <w:t xml:space="preserve"> </w:t>
      </w:r>
      <w:r w:rsidRPr="00AF7DB6">
        <w:rPr>
          <w:highlight w:val="white"/>
        </w:rPr>
        <w:t>MiddleOperator.SignedGreaterThanEqual;</w:t>
      </w:r>
      <w:r w:rsidR="001A5B23">
        <w:rPr>
          <w:highlight w:val="white"/>
        </w:rPr>
        <w:t xml:space="preserve"> </w:t>
      </w:r>
      <w:r w:rsidRPr="00AF7DB6">
        <w:rPr>
          <w:highlight w:val="white"/>
        </w:rPr>
        <w:t>};</w:t>
      </w:r>
    </w:p>
    <w:p w14:paraId="17F7891E" w14:textId="5460327B" w:rsidR="00B045AA" w:rsidRDefault="00C76FBD" w:rsidP="00C76FBD">
      <w:pPr>
        <w:pStyle w:val="CodeHeader"/>
      </w:pPr>
      <w:r>
        <w:t>MiddleCodeGenerator.cs</w:t>
      </w:r>
    </w:p>
    <w:p w14:paraId="616FC334" w14:textId="77777777" w:rsidR="00120793" w:rsidRPr="00120793" w:rsidRDefault="00120793" w:rsidP="00120793">
      <w:pPr>
        <w:pStyle w:val="Code"/>
        <w:rPr>
          <w:highlight w:val="white"/>
        </w:rPr>
      </w:pPr>
      <w:r w:rsidRPr="00120793">
        <w:rPr>
          <w:highlight w:val="white"/>
        </w:rPr>
        <w:t xml:space="preserve">    public static Expression RelationalExpression(MiddleOperator middleOp,</w:t>
      </w:r>
    </w:p>
    <w:p w14:paraId="17A08134" w14:textId="77777777" w:rsidR="00120793" w:rsidRPr="00120793" w:rsidRDefault="00120793" w:rsidP="00120793">
      <w:pPr>
        <w:pStyle w:val="Code"/>
        <w:rPr>
          <w:highlight w:val="white"/>
        </w:rPr>
      </w:pPr>
      <w:r w:rsidRPr="00120793">
        <w:rPr>
          <w:highlight w:val="white"/>
        </w:rPr>
        <w:t xml:space="preserve">                                                  Expression leftExpression,</w:t>
      </w:r>
    </w:p>
    <w:p w14:paraId="0389742C" w14:textId="77777777" w:rsidR="00120793" w:rsidRPr="00120793" w:rsidRDefault="00120793" w:rsidP="00120793">
      <w:pPr>
        <w:pStyle w:val="Code"/>
        <w:rPr>
          <w:highlight w:val="white"/>
        </w:rPr>
      </w:pPr>
      <w:r w:rsidRPr="00120793">
        <w:rPr>
          <w:highlight w:val="white"/>
        </w:rPr>
        <w:t xml:space="preserve">                                                  Expression rightExpression){</w:t>
      </w:r>
    </w:p>
    <w:p w14:paraId="0EC41729" w14:textId="26B3A741" w:rsidR="00120793" w:rsidRDefault="00120793" w:rsidP="00120793">
      <w:pPr>
        <w:rPr>
          <w:highlight w:val="white"/>
        </w:rPr>
      </w:pPr>
      <w:r>
        <w:rPr>
          <w:highlight w:val="white"/>
        </w:rPr>
        <w:t xml:space="preserve">First, we check the types of the expression. </w:t>
      </w:r>
      <w:r w:rsidR="00CC17BE">
        <w:rPr>
          <w:highlight w:val="white"/>
        </w:rPr>
        <w:t>Everything except struct or union can be compared.</w:t>
      </w:r>
    </w:p>
    <w:p w14:paraId="4B3A6C03" w14:textId="77777777" w:rsidR="00120793" w:rsidRPr="00120793" w:rsidRDefault="00120793" w:rsidP="00120793">
      <w:pPr>
        <w:pStyle w:val="Code"/>
        <w:rPr>
          <w:highlight w:val="white"/>
        </w:rPr>
      </w:pPr>
      <w:r w:rsidRPr="00120793">
        <w:rPr>
          <w:highlight w:val="white"/>
        </w:rPr>
        <w:t xml:space="preserve">      Assert.Error(!leftExpression.Symbol.Type.IsStructOrUnion(),</w:t>
      </w:r>
    </w:p>
    <w:p w14:paraId="1B4E997E" w14:textId="77777777" w:rsidR="00120793" w:rsidRPr="00120793" w:rsidRDefault="00120793" w:rsidP="00120793">
      <w:pPr>
        <w:pStyle w:val="Code"/>
        <w:rPr>
          <w:highlight w:val="white"/>
        </w:rPr>
      </w:pPr>
      <w:r w:rsidRPr="00120793">
        <w:rPr>
          <w:highlight w:val="white"/>
        </w:rPr>
        <w:t xml:space="preserve">                    leftExpression,</w:t>
      </w:r>
    </w:p>
    <w:p w14:paraId="3163278E" w14:textId="5368503C" w:rsidR="00120793" w:rsidRPr="00120793" w:rsidRDefault="00120793" w:rsidP="00120793">
      <w:pPr>
        <w:pStyle w:val="Code"/>
        <w:rPr>
          <w:highlight w:val="white"/>
        </w:rPr>
      </w:pPr>
      <w:r w:rsidRPr="00120793">
        <w:rPr>
          <w:highlight w:val="white"/>
        </w:rPr>
        <w:t xml:space="preserve">                    Message.Invalid_type_in_expression);</w:t>
      </w:r>
    </w:p>
    <w:p w14:paraId="43F12F94" w14:textId="77777777" w:rsidR="00120793" w:rsidRPr="00120793" w:rsidRDefault="00120793" w:rsidP="00120793">
      <w:pPr>
        <w:pStyle w:val="Code"/>
        <w:rPr>
          <w:highlight w:val="white"/>
        </w:rPr>
      </w:pPr>
      <w:r w:rsidRPr="00120793">
        <w:rPr>
          <w:highlight w:val="white"/>
        </w:rPr>
        <w:t xml:space="preserve">      Assert.Error(!rightExpression.Symbol.Type.IsStructOrUnion(),</w:t>
      </w:r>
    </w:p>
    <w:p w14:paraId="16BB1510" w14:textId="77777777" w:rsidR="00120793" w:rsidRPr="00120793" w:rsidRDefault="00120793" w:rsidP="00120793">
      <w:pPr>
        <w:pStyle w:val="Code"/>
        <w:rPr>
          <w:highlight w:val="white"/>
        </w:rPr>
      </w:pPr>
      <w:r w:rsidRPr="00120793">
        <w:rPr>
          <w:highlight w:val="white"/>
        </w:rPr>
        <w:t xml:space="preserve">                    rightExpression,</w:t>
      </w:r>
    </w:p>
    <w:p w14:paraId="2223C78D" w14:textId="14A7B760" w:rsidR="00120793" w:rsidRPr="00120793" w:rsidRDefault="00120793" w:rsidP="00120793">
      <w:pPr>
        <w:pStyle w:val="Code"/>
        <w:rPr>
          <w:highlight w:val="white"/>
        </w:rPr>
      </w:pPr>
      <w:r w:rsidRPr="00120793">
        <w:rPr>
          <w:highlight w:val="white"/>
        </w:rPr>
        <w:t xml:space="preserve">                    Message.Invalid_type_in_expression);</w:t>
      </w:r>
    </w:p>
    <w:p w14:paraId="51AB43AA" w14:textId="5ABD058F" w:rsidR="00120793" w:rsidRPr="00120793" w:rsidRDefault="00E573FF" w:rsidP="00F41E1C">
      <w:pPr>
        <w:rPr>
          <w:highlight w:val="white"/>
        </w:rPr>
      </w:pPr>
      <w:r>
        <w:rPr>
          <w:highlight w:val="white"/>
        </w:rPr>
        <w:t>The find the maximal type of the left and right expression types</w:t>
      </w:r>
      <w:r w:rsidR="008011E7">
        <w:rPr>
          <w:highlight w:val="white"/>
        </w:rPr>
        <w:t>, and type cast both the expressions to that type.</w:t>
      </w:r>
    </w:p>
    <w:p w14:paraId="324FA9A0" w14:textId="77777777" w:rsidR="00120793" w:rsidRPr="00120793" w:rsidRDefault="00120793" w:rsidP="00120793">
      <w:pPr>
        <w:pStyle w:val="Code"/>
        <w:rPr>
          <w:highlight w:val="white"/>
        </w:rPr>
      </w:pPr>
      <w:r w:rsidRPr="00120793">
        <w:rPr>
          <w:highlight w:val="white"/>
        </w:rPr>
        <w:t xml:space="preserve">      Type maxType = TypeCast.MaxType(leftExpression.Symbol.Type,</w:t>
      </w:r>
    </w:p>
    <w:p w14:paraId="352B22F0" w14:textId="77777777" w:rsidR="00120793" w:rsidRPr="00120793" w:rsidRDefault="00120793" w:rsidP="00120793">
      <w:pPr>
        <w:pStyle w:val="Code"/>
        <w:rPr>
          <w:highlight w:val="white"/>
        </w:rPr>
      </w:pPr>
      <w:r w:rsidRPr="00120793">
        <w:rPr>
          <w:highlight w:val="white"/>
        </w:rPr>
        <w:t xml:space="preserve">                                      rightExpression.Symbol.Type);</w:t>
      </w:r>
    </w:p>
    <w:p w14:paraId="52E8136C" w14:textId="77777777" w:rsidR="00120793" w:rsidRPr="00120793" w:rsidRDefault="00120793" w:rsidP="00120793">
      <w:pPr>
        <w:pStyle w:val="Code"/>
        <w:rPr>
          <w:highlight w:val="white"/>
        </w:rPr>
      </w:pPr>
    </w:p>
    <w:p w14:paraId="2C3E05F4" w14:textId="77777777" w:rsidR="00120793" w:rsidRPr="00120793" w:rsidRDefault="00120793" w:rsidP="00120793">
      <w:pPr>
        <w:pStyle w:val="Code"/>
        <w:rPr>
          <w:highlight w:val="white"/>
        </w:rPr>
      </w:pPr>
      <w:r w:rsidRPr="00120793">
        <w:rPr>
          <w:highlight w:val="white"/>
        </w:rPr>
        <w:t xml:space="preserve">      leftExpression = TypeCast.ImplicitCast(leftExpression, maxType);</w:t>
      </w:r>
    </w:p>
    <w:p w14:paraId="627734CF" w14:textId="77777777" w:rsidR="00120793" w:rsidRPr="00120793" w:rsidRDefault="00120793" w:rsidP="00120793">
      <w:pPr>
        <w:pStyle w:val="Code"/>
        <w:rPr>
          <w:highlight w:val="white"/>
        </w:rPr>
      </w:pPr>
      <w:r w:rsidRPr="00120793">
        <w:rPr>
          <w:highlight w:val="white"/>
        </w:rPr>
        <w:t xml:space="preserve">      rightExpression = TypeCast.ImplicitCast(rightExpression, maxType);</w:t>
      </w:r>
    </w:p>
    <w:p w14:paraId="1231DADE" w14:textId="7008D5B1" w:rsidR="00120793" w:rsidRPr="00120793" w:rsidRDefault="008A0CE0" w:rsidP="008A0CE0">
      <w:pPr>
        <w:rPr>
          <w:highlight w:val="white"/>
        </w:rPr>
      </w:pPr>
      <w:r>
        <w:rPr>
          <w:highlight w:val="white"/>
        </w:rPr>
        <w:t>The final short list is simply the short lists</w:t>
      </w:r>
      <w:r w:rsidR="00134D63">
        <w:rPr>
          <w:highlight w:val="white"/>
        </w:rPr>
        <w:t xml:space="preserve"> of the left end right expression</w:t>
      </w:r>
      <w:r>
        <w:rPr>
          <w:highlight w:val="white"/>
        </w:rPr>
        <w:t>.</w:t>
      </w:r>
    </w:p>
    <w:p w14:paraId="1DA63F2E" w14:textId="77777777" w:rsidR="00120793" w:rsidRPr="00120793" w:rsidRDefault="00120793" w:rsidP="00120793">
      <w:pPr>
        <w:pStyle w:val="Code"/>
        <w:rPr>
          <w:highlight w:val="white"/>
        </w:rPr>
      </w:pPr>
      <w:r w:rsidRPr="00120793">
        <w:rPr>
          <w:highlight w:val="white"/>
        </w:rPr>
        <w:t xml:space="preserve">      List&lt;MiddleCode&gt; shortList = new List&lt;MiddleCode&gt;();</w:t>
      </w:r>
    </w:p>
    <w:p w14:paraId="0DD29AF6" w14:textId="77777777" w:rsidR="00120793" w:rsidRPr="00120793" w:rsidRDefault="00120793" w:rsidP="00120793">
      <w:pPr>
        <w:pStyle w:val="Code"/>
        <w:rPr>
          <w:highlight w:val="white"/>
        </w:rPr>
      </w:pPr>
      <w:r w:rsidRPr="00120793">
        <w:rPr>
          <w:highlight w:val="white"/>
        </w:rPr>
        <w:t xml:space="preserve">      shortList.AddRange(leftExpression.ShortList);</w:t>
      </w:r>
    </w:p>
    <w:p w14:paraId="638F7B46" w14:textId="77777777" w:rsidR="00120793" w:rsidRPr="00120793" w:rsidRDefault="00120793" w:rsidP="00120793">
      <w:pPr>
        <w:pStyle w:val="Code"/>
        <w:rPr>
          <w:highlight w:val="white"/>
        </w:rPr>
      </w:pPr>
      <w:r w:rsidRPr="00120793">
        <w:rPr>
          <w:highlight w:val="white"/>
        </w:rPr>
        <w:t xml:space="preserve">      shortList.AddRange(rightExpression.ShortList);</w:t>
      </w:r>
    </w:p>
    <w:p w14:paraId="53BFEC62" w14:textId="4228A22D" w:rsidR="00612FFF" w:rsidRDefault="00CA285E" w:rsidP="00CA285E">
      <w:pPr>
        <w:rPr>
          <w:highlight w:val="white"/>
        </w:rPr>
      </w:pPr>
      <w:r>
        <w:rPr>
          <w:highlight w:val="white"/>
        </w:rPr>
        <w:t>If the maximal type is unsigned, we change to operator from signed to unsigned.</w:t>
      </w:r>
    </w:p>
    <w:p w14:paraId="4C2025BF" w14:textId="7F3C9F80" w:rsidR="00843493" w:rsidRPr="00120793" w:rsidRDefault="00843493" w:rsidP="00843493">
      <w:pPr>
        <w:pStyle w:val="Code"/>
        <w:rPr>
          <w:highlight w:val="white"/>
        </w:rPr>
      </w:pPr>
      <w:r w:rsidRPr="00120793">
        <w:rPr>
          <w:highlight w:val="white"/>
        </w:rPr>
        <w:t xml:space="preserve">      if (maxType.IsUnsigned()) {</w:t>
      </w:r>
    </w:p>
    <w:p w14:paraId="0854E49C" w14:textId="77777777" w:rsidR="00843493" w:rsidRPr="00120793" w:rsidRDefault="00843493" w:rsidP="00843493">
      <w:pPr>
        <w:pStyle w:val="Code"/>
        <w:rPr>
          <w:highlight w:val="white"/>
        </w:rPr>
      </w:pPr>
      <w:r w:rsidRPr="00120793">
        <w:rPr>
          <w:highlight w:val="white"/>
        </w:rPr>
        <w:t xml:space="preserve">        string name = Enum.GetName(typeof(MiddleOperator), middleOp);</w:t>
      </w:r>
    </w:p>
    <w:p w14:paraId="3BD2EE71" w14:textId="77777777" w:rsidR="00843493" w:rsidRPr="00120793" w:rsidRDefault="00843493" w:rsidP="00843493">
      <w:pPr>
        <w:pStyle w:val="Code"/>
        <w:rPr>
          <w:highlight w:val="white"/>
        </w:rPr>
      </w:pPr>
      <w:r w:rsidRPr="00120793">
        <w:rPr>
          <w:highlight w:val="white"/>
        </w:rPr>
        <w:t xml:space="preserve">        middleOp = (MiddleOperator) Enum.Parse(typeof(MiddleOperator),</w:t>
      </w:r>
    </w:p>
    <w:p w14:paraId="2612409D" w14:textId="77777777" w:rsidR="00843493" w:rsidRPr="00120793" w:rsidRDefault="00843493" w:rsidP="00843493">
      <w:pPr>
        <w:pStyle w:val="Code"/>
        <w:rPr>
          <w:highlight w:val="white"/>
        </w:rPr>
      </w:pPr>
      <w:r w:rsidRPr="00120793">
        <w:rPr>
          <w:highlight w:val="white"/>
        </w:rPr>
        <w:lastRenderedPageBreak/>
        <w:t xml:space="preserve">                                         name.Replace("Signed", "Unsigned"));</w:t>
      </w:r>
    </w:p>
    <w:p w14:paraId="7B05C55F" w14:textId="31D27E16" w:rsidR="00843493" w:rsidRPr="00120793" w:rsidRDefault="00843493" w:rsidP="00843493">
      <w:pPr>
        <w:pStyle w:val="Code"/>
        <w:rPr>
          <w:highlight w:val="white"/>
        </w:rPr>
      </w:pPr>
      <w:r w:rsidRPr="00120793">
        <w:rPr>
          <w:highlight w:val="white"/>
        </w:rPr>
        <w:t xml:space="preserve">      }</w:t>
      </w:r>
    </w:p>
    <w:p w14:paraId="12791735" w14:textId="1AA1B517" w:rsidR="00120793" w:rsidRPr="00120793" w:rsidRDefault="009517F2" w:rsidP="009517F2">
      <w:pPr>
        <w:rPr>
          <w:highlight w:val="white"/>
        </w:rPr>
      </w:pPr>
      <w:r>
        <w:rPr>
          <w:highlight w:val="white"/>
        </w:rPr>
        <w:t xml:space="preserve">The final </w:t>
      </w:r>
      <w:r w:rsidR="00F37AD2">
        <w:rPr>
          <w:highlight w:val="white"/>
        </w:rPr>
        <w:t>long</w:t>
      </w:r>
      <w:r>
        <w:rPr>
          <w:highlight w:val="white"/>
        </w:rPr>
        <w:t xml:space="preserve"> list is the </w:t>
      </w:r>
      <w:r w:rsidR="00516D26">
        <w:rPr>
          <w:highlight w:val="white"/>
        </w:rPr>
        <w:t>long</w:t>
      </w:r>
      <w:r>
        <w:rPr>
          <w:highlight w:val="white"/>
        </w:rPr>
        <w:t xml:space="preserve"> lists of the left end right expression</w:t>
      </w:r>
      <w:r w:rsidR="00BD323B">
        <w:rPr>
          <w:highlight w:val="white"/>
        </w:rPr>
        <w:t>, to begin with.</w:t>
      </w:r>
    </w:p>
    <w:p w14:paraId="4A7BF983" w14:textId="77777777" w:rsidR="00120793" w:rsidRPr="00120793" w:rsidRDefault="00120793" w:rsidP="00120793">
      <w:pPr>
        <w:pStyle w:val="Code"/>
        <w:rPr>
          <w:highlight w:val="white"/>
        </w:rPr>
      </w:pPr>
      <w:r w:rsidRPr="00120793">
        <w:rPr>
          <w:highlight w:val="white"/>
        </w:rPr>
        <w:t xml:space="preserve">      List&lt;MiddleCode&gt; longList = new List&lt;MiddleCode&gt;();</w:t>
      </w:r>
    </w:p>
    <w:p w14:paraId="111FE558" w14:textId="77777777" w:rsidR="00120793" w:rsidRPr="00120793" w:rsidRDefault="00120793" w:rsidP="00120793">
      <w:pPr>
        <w:pStyle w:val="Code"/>
        <w:rPr>
          <w:highlight w:val="white"/>
        </w:rPr>
      </w:pPr>
      <w:r w:rsidRPr="00120793">
        <w:rPr>
          <w:highlight w:val="white"/>
        </w:rPr>
        <w:t xml:space="preserve">      longList.AddRange(leftExpression.LongList);</w:t>
      </w:r>
    </w:p>
    <w:p w14:paraId="0FAE10C7" w14:textId="77777777" w:rsidR="00120793" w:rsidRPr="00120793" w:rsidRDefault="00120793" w:rsidP="00120793">
      <w:pPr>
        <w:pStyle w:val="Code"/>
        <w:rPr>
          <w:highlight w:val="white"/>
        </w:rPr>
      </w:pPr>
      <w:r w:rsidRPr="00120793">
        <w:rPr>
          <w:highlight w:val="white"/>
        </w:rPr>
        <w:t xml:space="preserve">      longList.AddRange(rightExpression.LongList);</w:t>
      </w:r>
    </w:p>
    <w:p w14:paraId="23C6516D" w14:textId="7E10AF99" w:rsidR="00120793" w:rsidRPr="00120793" w:rsidRDefault="003C730D" w:rsidP="009E18DD">
      <w:pPr>
        <w:rPr>
          <w:highlight w:val="white"/>
        </w:rPr>
      </w:pPr>
      <w:r>
        <w:rPr>
          <w:highlight w:val="white"/>
        </w:rPr>
        <w:t>We add tw</w:t>
      </w:r>
      <w:r w:rsidR="009B63FF">
        <w:rPr>
          <w:highlight w:val="white"/>
        </w:rPr>
        <w:t>o instruction to the long list. The first is an if-goto instruction</w:t>
      </w:r>
      <w:r w:rsidR="009E18DD">
        <w:rPr>
          <w:highlight w:val="white"/>
        </w:rPr>
        <w:t xml:space="preserve"> that we add to the true set</w:t>
      </w:r>
      <w:r w:rsidR="003222ED">
        <w:rPr>
          <w:highlight w:val="white"/>
        </w:rPr>
        <w:t xml:space="preserve">. </w:t>
      </w:r>
      <w:r w:rsidR="00B47F94">
        <w:rPr>
          <w:highlight w:val="white"/>
        </w:rPr>
        <w:t>I</w:t>
      </w:r>
      <w:r w:rsidR="003222ED">
        <w:rPr>
          <w:highlight w:val="white"/>
        </w:rPr>
        <w:t xml:space="preserve">f the expression is true, this instruction will jump to </w:t>
      </w:r>
      <w:r w:rsidR="001F4597">
        <w:rPr>
          <w:highlight w:val="white"/>
        </w:rPr>
        <w:t>the target that later will be backpatched into the instruction. In the same way, we add</w:t>
      </w:r>
      <w:r w:rsidR="006B1357">
        <w:rPr>
          <w:highlight w:val="white"/>
        </w:rPr>
        <w:t xml:space="preserve"> a goto instruction to the false set. If the expression is false, the instruction will jump to the target later backpatched to the instruction</w:t>
      </w:r>
      <w:r w:rsidR="00F67190">
        <w:rPr>
          <w:highlight w:val="white"/>
        </w:rPr>
        <w:t>.</w:t>
      </w:r>
    </w:p>
    <w:p w14:paraId="6B9FD406" w14:textId="77777777" w:rsidR="00120793" w:rsidRPr="00120793" w:rsidRDefault="00120793" w:rsidP="00120793">
      <w:pPr>
        <w:pStyle w:val="Code"/>
        <w:rPr>
          <w:highlight w:val="white"/>
        </w:rPr>
      </w:pPr>
      <w:r w:rsidRPr="00120793">
        <w:rPr>
          <w:highlight w:val="white"/>
        </w:rPr>
        <w:t xml:space="preserve">      ISet&lt;MiddleCode&gt; trueSet = new HashSet&lt;MiddleCode&gt;(),</w:t>
      </w:r>
    </w:p>
    <w:p w14:paraId="6D95DD31" w14:textId="77777777" w:rsidR="00120793" w:rsidRPr="00120793" w:rsidRDefault="00120793" w:rsidP="00120793">
      <w:pPr>
        <w:pStyle w:val="Code"/>
        <w:rPr>
          <w:highlight w:val="white"/>
        </w:rPr>
      </w:pPr>
      <w:r w:rsidRPr="00120793">
        <w:rPr>
          <w:highlight w:val="white"/>
        </w:rPr>
        <w:t xml:space="preserve">                       falseSet = new HashSet&lt;MiddleCode&gt;();</w:t>
      </w:r>
    </w:p>
    <w:p w14:paraId="29539A1D" w14:textId="77777777" w:rsidR="00120793" w:rsidRPr="00120793" w:rsidRDefault="00120793" w:rsidP="00120793">
      <w:pPr>
        <w:pStyle w:val="Code"/>
        <w:rPr>
          <w:highlight w:val="white"/>
        </w:rPr>
      </w:pPr>
      <w:r w:rsidRPr="00120793">
        <w:rPr>
          <w:highlight w:val="white"/>
        </w:rPr>
        <w:t xml:space="preserve">      trueSet.Add(AddMiddleCode(longList, middleOp, null,</w:t>
      </w:r>
    </w:p>
    <w:p w14:paraId="416988EE" w14:textId="1A0043DD" w:rsidR="00F37AD2" w:rsidRDefault="002F3945" w:rsidP="00120793">
      <w:pPr>
        <w:pStyle w:val="Code"/>
        <w:rPr>
          <w:highlight w:val="white"/>
        </w:rPr>
      </w:pPr>
      <w:r>
        <w:rPr>
          <w:highlight w:val="white"/>
        </w:rPr>
        <w:t xml:space="preserve"> </w:t>
      </w:r>
      <w:r w:rsidR="00120793" w:rsidRPr="00120793">
        <w:rPr>
          <w:highlight w:val="white"/>
        </w:rPr>
        <w:t xml:space="preserve">                               leftExpression.Symbol,</w:t>
      </w:r>
    </w:p>
    <w:p w14:paraId="074C0103" w14:textId="4718B5B9" w:rsidR="00120793" w:rsidRPr="00120793" w:rsidRDefault="00F37AD2" w:rsidP="00120793">
      <w:pPr>
        <w:pStyle w:val="Code"/>
        <w:rPr>
          <w:highlight w:val="white"/>
        </w:rPr>
      </w:pPr>
      <w:r>
        <w:rPr>
          <w:highlight w:val="white"/>
        </w:rPr>
        <w:t xml:space="preserve">                               </w:t>
      </w:r>
      <w:r w:rsidR="002F3945">
        <w:rPr>
          <w:highlight w:val="white"/>
        </w:rPr>
        <w:t xml:space="preserve"> </w:t>
      </w:r>
      <w:r w:rsidR="00120793" w:rsidRPr="00120793">
        <w:rPr>
          <w:highlight w:val="white"/>
        </w:rPr>
        <w:t>rightExpression.Symbol));</w:t>
      </w:r>
    </w:p>
    <w:p w14:paraId="09CF8598" w14:textId="77777777" w:rsidR="00120793" w:rsidRPr="00120793" w:rsidRDefault="00120793" w:rsidP="00120793">
      <w:pPr>
        <w:pStyle w:val="Code"/>
        <w:rPr>
          <w:highlight w:val="white"/>
        </w:rPr>
      </w:pPr>
      <w:r w:rsidRPr="00120793">
        <w:rPr>
          <w:highlight w:val="white"/>
        </w:rPr>
        <w:t xml:space="preserve">      falseSet.Add(AddMiddleCode(longList, MiddleOperator.Goto));</w:t>
      </w:r>
    </w:p>
    <w:p w14:paraId="7944BFDA" w14:textId="478A9D6D" w:rsidR="00120793" w:rsidRPr="00120793" w:rsidRDefault="003C730D" w:rsidP="003C730D">
      <w:pPr>
        <w:rPr>
          <w:highlight w:val="white"/>
        </w:rPr>
      </w:pPr>
      <w:r>
        <w:rPr>
          <w:highlight w:val="white"/>
        </w:rPr>
        <w:t>The final symbol holds logical type with true and false set.</w:t>
      </w:r>
    </w:p>
    <w:p w14:paraId="5D8111C5" w14:textId="77777777" w:rsidR="00120793" w:rsidRPr="00120793" w:rsidRDefault="00120793" w:rsidP="00120793">
      <w:pPr>
        <w:pStyle w:val="Code"/>
        <w:rPr>
          <w:highlight w:val="white"/>
        </w:rPr>
      </w:pPr>
      <w:r w:rsidRPr="00120793">
        <w:rPr>
          <w:highlight w:val="white"/>
        </w:rPr>
        <w:t xml:space="preserve">      Symbol symbol = new Symbol(trueSet, falseSet);</w:t>
      </w:r>
    </w:p>
    <w:p w14:paraId="3B938AE8" w14:textId="77777777" w:rsidR="00120793" w:rsidRPr="00120793" w:rsidRDefault="00120793" w:rsidP="00120793">
      <w:pPr>
        <w:pStyle w:val="Code"/>
        <w:rPr>
          <w:highlight w:val="white"/>
        </w:rPr>
      </w:pPr>
      <w:r w:rsidRPr="00120793">
        <w:rPr>
          <w:highlight w:val="white"/>
        </w:rPr>
        <w:t xml:space="preserve">      return (new Expression(symbol, shortList, longList));</w:t>
      </w:r>
    </w:p>
    <w:p w14:paraId="2644C60B" w14:textId="77777777" w:rsidR="00120793" w:rsidRPr="00120793" w:rsidRDefault="00120793" w:rsidP="00120793">
      <w:pPr>
        <w:pStyle w:val="Code"/>
        <w:rPr>
          <w:highlight w:val="white"/>
        </w:rPr>
      </w:pPr>
      <w:r w:rsidRPr="00120793">
        <w:rPr>
          <w:highlight w:val="white"/>
        </w:rPr>
        <w:t xml:space="preserve">    }</w:t>
      </w:r>
    </w:p>
    <w:p w14:paraId="097D6C62" w14:textId="021C9E56" w:rsidR="00C76FBD" w:rsidRDefault="0071618F" w:rsidP="00772FA0">
      <w:pPr>
        <w:pStyle w:val="Rubrik3"/>
      </w:pPr>
      <w:bookmarkStart w:id="163" w:name="_Toc49764355"/>
      <w:r>
        <w:t xml:space="preserve">Addition </w:t>
      </w:r>
      <w:r w:rsidR="009D2617">
        <w:t xml:space="preserve">and Subtraction </w:t>
      </w:r>
      <w:r>
        <w:t>Expression</w:t>
      </w:r>
      <w:bookmarkEnd w:id="163"/>
    </w:p>
    <w:p w14:paraId="3D3E82B9" w14:textId="779CB2D9" w:rsidR="009D2617" w:rsidRPr="009D2617" w:rsidRDefault="009D2617" w:rsidP="009D2617">
      <w:r>
        <w:t xml:space="preserve">The addition and subtraction expression </w:t>
      </w:r>
      <w:r w:rsidR="00B9442C">
        <w:t>are</w:t>
      </w:r>
      <w:r>
        <w:t xml:space="preserve"> a bit </w:t>
      </w:r>
      <w:r w:rsidR="001B45EA">
        <w:t xml:space="preserve">more </w:t>
      </w:r>
      <w:r>
        <w:t xml:space="preserve">complicated, since we need to take pointer arithmetic into consideration. </w:t>
      </w:r>
    </w:p>
    <w:p w14:paraId="220CE89A" w14:textId="77777777" w:rsidR="001F5000" w:rsidRPr="00EC76D5" w:rsidRDefault="001F5000" w:rsidP="001F5000">
      <w:pPr>
        <w:pStyle w:val="CodeHeader"/>
      </w:pPr>
      <w:r>
        <w:t>MainParser.gppg</w:t>
      </w:r>
    </w:p>
    <w:p w14:paraId="04D37E8B" w14:textId="77777777" w:rsidR="003847B3" w:rsidRPr="003847B3" w:rsidRDefault="003847B3" w:rsidP="003847B3">
      <w:pPr>
        <w:pStyle w:val="Code"/>
        <w:rPr>
          <w:highlight w:val="white"/>
        </w:rPr>
      </w:pPr>
      <w:r w:rsidRPr="003847B3">
        <w:rPr>
          <w:highlight w:val="white"/>
        </w:rPr>
        <w:t>add_expression:</w:t>
      </w:r>
    </w:p>
    <w:p w14:paraId="40AA5E28" w14:textId="77777777" w:rsidR="003847B3" w:rsidRPr="003847B3" w:rsidRDefault="003847B3" w:rsidP="003847B3">
      <w:pPr>
        <w:pStyle w:val="Code"/>
        <w:rPr>
          <w:highlight w:val="white"/>
        </w:rPr>
      </w:pPr>
      <w:r w:rsidRPr="003847B3">
        <w:rPr>
          <w:highlight w:val="white"/>
        </w:rPr>
        <w:t xml:space="preserve">    multiply_expression {</w:t>
      </w:r>
    </w:p>
    <w:p w14:paraId="62EAFF31" w14:textId="77777777" w:rsidR="003847B3" w:rsidRPr="003847B3" w:rsidRDefault="003847B3" w:rsidP="003847B3">
      <w:pPr>
        <w:pStyle w:val="Code"/>
        <w:rPr>
          <w:highlight w:val="white"/>
        </w:rPr>
      </w:pPr>
      <w:r w:rsidRPr="003847B3">
        <w:rPr>
          <w:highlight w:val="white"/>
        </w:rPr>
        <w:t xml:space="preserve">      $$ = $1;</w:t>
      </w:r>
    </w:p>
    <w:p w14:paraId="6C4CF2C2" w14:textId="77777777" w:rsidR="003847B3" w:rsidRPr="003847B3" w:rsidRDefault="003847B3" w:rsidP="003847B3">
      <w:pPr>
        <w:pStyle w:val="Code"/>
        <w:rPr>
          <w:highlight w:val="white"/>
        </w:rPr>
      </w:pPr>
      <w:r w:rsidRPr="003847B3">
        <w:rPr>
          <w:highlight w:val="white"/>
        </w:rPr>
        <w:t xml:space="preserve">    }</w:t>
      </w:r>
    </w:p>
    <w:p w14:paraId="5F09F542" w14:textId="77777777" w:rsidR="003847B3" w:rsidRPr="003847B3" w:rsidRDefault="003847B3" w:rsidP="003847B3">
      <w:pPr>
        <w:pStyle w:val="Code"/>
        <w:rPr>
          <w:highlight w:val="white"/>
        </w:rPr>
      </w:pPr>
      <w:r w:rsidRPr="003847B3">
        <w:rPr>
          <w:highlight w:val="white"/>
        </w:rPr>
        <w:t xml:space="preserve">  | add_expression addition_operator multiply_expression {</w:t>
      </w:r>
    </w:p>
    <w:p w14:paraId="1C12DDB0" w14:textId="77777777" w:rsidR="003847B3" w:rsidRPr="003847B3" w:rsidRDefault="003847B3" w:rsidP="003847B3">
      <w:pPr>
        <w:pStyle w:val="Code"/>
        <w:rPr>
          <w:highlight w:val="white"/>
        </w:rPr>
      </w:pPr>
      <w:r w:rsidRPr="003847B3">
        <w:rPr>
          <w:highlight w:val="white"/>
        </w:rPr>
        <w:t xml:space="preserve">      $$ = MiddleCodeGenerator.AdditionExpression($2, $1, $3);</w:t>
      </w:r>
    </w:p>
    <w:p w14:paraId="1ACF7451" w14:textId="77777777" w:rsidR="003847B3" w:rsidRPr="003847B3" w:rsidRDefault="003847B3" w:rsidP="003847B3">
      <w:pPr>
        <w:pStyle w:val="Code"/>
        <w:rPr>
          <w:highlight w:val="white"/>
        </w:rPr>
      </w:pPr>
      <w:r w:rsidRPr="003847B3">
        <w:rPr>
          <w:highlight w:val="white"/>
        </w:rPr>
        <w:t xml:space="preserve">    };</w:t>
      </w:r>
    </w:p>
    <w:p w14:paraId="23AE16ED" w14:textId="77777777" w:rsidR="003847B3" w:rsidRPr="003847B3" w:rsidRDefault="003847B3" w:rsidP="003847B3">
      <w:pPr>
        <w:pStyle w:val="Code"/>
        <w:rPr>
          <w:highlight w:val="white"/>
        </w:rPr>
      </w:pPr>
    </w:p>
    <w:p w14:paraId="68B25138" w14:textId="77777777" w:rsidR="003847B3" w:rsidRPr="003847B3" w:rsidRDefault="003847B3" w:rsidP="003847B3">
      <w:pPr>
        <w:pStyle w:val="Code"/>
        <w:rPr>
          <w:highlight w:val="white"/>
        </w:rPr>
      </w:pPr>
      <w:r w:rsidRPr="003847B3">
        <w:rPr>
          <w:highlight w:val="white"/>
        </w:rPr>
        <w:t>add_operator:</w:t>
      </w:r>
    </w:p>
    <w:p w14:paraId="1BE2CA5B" w14:textId="77777777" w:rsidR="003847B3" w:rsidRPr="003847B3" w:rsidRDefault="003847B3" w:rsidP="003847B3">
      <w:pPr>
        <w:pStyle w:val="Code"/>
        <w:rPr>
          <w:highlight w:val="white"/>
        </w:rPr>
      </w:pPr>
      <w:r w:rsidRPr="003847B3">
        <w:rPr>
          <w:highlight w:val="white"/>
        </w:rPr>
        <w:t xml:space="preserve">    PLUS  { $$ = MiddleOperator.BinaryAdd;      }</w:t>
      </w:r>
    </w:p>
    <w:p w14:paraId="6679C5F2" w14:textId="77777777" w:rsidR="003847B3" w:rsidRPr="003847B3" w:rsidRDefault="003847B3" w:rsidP="003847B3">
      <w:pPr>
        <w:pStyle w:val="Code"/>
        <w:rPr>
          <w:highlight w:val="white"/>
        </w:rPr>
      </w:pPr>
      <w:r w:rsidRPr="003847B3">
        <w:rPr>
          <w:highlight w:val="white"/>
        </w:rPr>
        <w:t xml:space="preserve">  | MINUS { $$ = MiddleOperator.BinarySubtract; };</w:t>
      </w:r>
    </w:p>
    <w:p w14:paraId="139511A0" w14:textId="37A45AFF" w:rsidR="00772727" w:rsidRDefault="001F5000" w:rsidP="001F5000">
      <w:pPr>
        <w:pStyle w:val="CodeHeader"/>
      </w:pPr>
      <w:r>
        <w:t>MiddleCodeGenerator.cs</w:t>
      </w:r>
    </w:p>
    <w:p w14:paraId="36B8A93F" w14:textId="77777777" w:rsidR="00A361FE" w:rsidRPr="00A361FE" w:rsidRDefault="00A361FE" w:rsidP="00A361FE">
      <w:pPr>
        <w:pStyle w:val="Code"/>
        <w:rPr>
          <w:highlight w:val="white"/>
        </w:rPr>
      </w:pPr>
      <w:r w:rsidRPr="00A361FE">
        <w:rPr>
          <w:highlight w:val="white"/>
        </w:rPr>
        <w:t xml:space="preserve">    public static Expression AdditionExpression(MiddleOperator middleOp,</w:t>
      </w:r>
    </w:p>
    <w:p w14:paraId="65419FB0" w14:textId="77777777" w:rsidR="00A361FE" w:rsidRPr="00A361FE" w:rsidRDefault="00A361FE" w:rsidP="00A361FE">
      <w:pPr>
        <w:pStyle w:val="Code"/>
        <w:rPr>
          <w:highlight w:val="white"/>
        </w:rPr>
      </w:pPr>
      <w:r w:rsidRPr="00A361FE">
        <w:rPr>
          <w:highlight w:val="white"/>
        </w:rPr>
        <w:t xml:space="preserve">                                                Expression leftExpression,</w:t>
      </w:r>
    </w:p>
    <w:p w14:paraId="21981FEC" w14:textId="77777777" w:rsidR="00A361FE" w:rsidRPr="00A361FE" w:rsidRDefault="00A361FE" w:rsidP="00A361FE">
      <w:pPr>
        <w:pStyle w:val="Code"/>
        <w:rPr>
          <w:highlight w:val="white"/>
        </w:rPr>
      </w:pPr>
      <w:r w:rsidRPr="00A361FE">
        <w:rPr>
          <w:highlight w:val="white"/>
        </w:rPr>
        <w:t xml:space="preserve">                                                Expression rightExpression) {</w:t>
      </w:r>
    </w:p>
    <w:p w14:paraId="640D534F" w14:textId="77777777" w:rsidR="00A361FE" w:rsidRPr="00A361FE" w:rsidRDefault="00A361FE" w:rsidP="00A361FE">
      <w:pPr>
        <w:pStyle w:val="Code"/>
        <w:rPr>
          <w:highlight w:val="white"/>
        </w:rPr>
      </w:pPr>
      <w:r w:rsidRPr="00A361FE">
        <w:rPr>
          <w:highlight w:val="white"/>
        </w:rPr>
        <w:t xml:space="preserve">      Type leftType = leftExpression.Symbol.Type,</w:t>
      </w:r>
    </w:p>
    <w:p w14:paraId="6E41EED7" w14:textId="77777777" w:rsidR="00A361FE" w:rsidRPr="00A361FE" w:rsidRDefault="00A361FE" w:rsidP="00A361FE">
      <w:pPr>
        <w:pStyle w:val="Code"/>
        <w:rPr>
          <w:highlight w:val="white"/>
        </w:rPr>
      </w:pPr>
      <w:r w:rsidRPr="00A361FE">
        <w:rPr>
          <w:highlight w:val="white"/>
        </w:rPr>
        <w:t xml:space="preserve">           rightType = rightExpression.Symbol.Type;</w:t>
      </w:r>
    </w:p>
    <w:p w14:paraId="72749295" w14:textId="44AF50E8" w:rsidR="00A361FE" w:rsidRPr="00A361FE" w:rsidRDefault="009239EB" w:rsidP="009239EB">
      <w:pPr>
        <w:rPr>
          <w:highlight w:val="white"/>
        </w:rPr>
      </w:pPr>
      <w:r>
        <w:rPr>
          <w:highlight w:val="white"/>
        </w:rPr>
        <w:t>Similar to the other cases above, the return the possible constant expression.</w:t>
      </w:r>
    </w:p>
    <w:p w14:paraId="7D284E4B" w14:textId="77777777" w:rsidR="00A361FE" w:rsidRPr="00A361FE" w:rsidRDefault="00A361FE" w:rsidP="00A361FE">
      <w:pPr>
        <w:pStyle w:val="Code"/>
        <w:rPr>
          <w:highlight w:val="white"/>
        </w:rPr>
      </w:pPr>
      <w:r w:rsidRPr="00A361FE">
        <w:rPr>
          <w:highlight w:val="white"/>
        </w:rPr>
        <w:t xml:space="preserve">      Expression constantExpression =</w:t>
      </w:r>
    </w:p>
    <w:p w14:paraId="0E50904E" w14:textId="77777777" w:rsidR="00A361FE" w:rsidRPr="00A361FE" w:rsidRDefault="00A361FE" w:rsidP="00A361FE">
      <w:pPr>
        <w:pStyle w:val="Code"/>
        <w:rPr>
          <w:highlight w:val="white"/>
        </w:rPr>
      </w:pPr>
      <w:r w:rsidRPr="00A361FE">
        <w:rPr>
          <w:highlight w:val="white"/>
        </w:rPr>
        <w:t xml:space="preserve">        ConstantExpression.Arithmetic(MiddleOperator.BinaryAdd,</w:t>
      </w:r>
    </w:p>
    <w:p w14:paraId="43BCB9F5" w14:textId="77777777" w:rsidR="00A361FE" w:rsidRPr="00A361FE" w:rsidRDefault="00A361FE" w:rsidP="00A361FE">
      <w:pPr>
        <w:pStyle w:val="Code"/>
        <w:rPr>
          <w:highlight w:val="white"/>
        </w:rPr>
      </w:pPr>
      <w:r w:rsidRPr="00A361FE">
        <w:rPr>
          <w:highlight w:val="white"/>
        </w:rPr>
        <w:t xml:space="preserve">                                      leftExpression, rightExpression);</w:t>
      </w:r>
    </w:p>
    <w:p w14:paraId="3A36B9A1" w14:textId="77777777" w:rsidR="00A361FE" w:rsidRPr="00A361FE" w:rsidRDefault="00A361FE" w:rsidP="00A361FE">
      <w:pPr>
        <w:pStyle w:val="Code"/>
        <w:rPr>
          <w:highlight w:val="white"/>
        </w:rPr>
      </w:pPr>
      <w:r w:rsidRPr="00A361FE">
        <w:rPr>
          <w:highlight w:val="white"/>
        </w:rPr>
        <w:t xml:space="preserve">      if (constantExpression != null) {</w:t>
      </w:r>
    </w:p>
    <w:p w14:paraId="607C3638" w14:textId="77777777" w:rsidR="00A361FE" w:rsidRPr="00A361FE" w:rsidRDefault="00A361FE" w:rsidP="00A361FE">
      <w:pPr>
        <w:pStyle w:val="Code"/>
        <w:rPr>
          <w:highlight w:val="white"/>
        </w:rPr>
      </w:pPr>
      <w:r w:rsidRPr="00A361FE">
        <w:rPr>
          <w:highlight w:val="white"/>
        </w:rPr>
        <w:t xml:space="preserve">        return constantExpression;</w:t>
      </w:r>
    </w:p>
    <w:p w14:paraId="1838EF4B" w14:textId="77777777" w:rsidR="00A361FE" w:rsidRPr="00A361FE" w:rsidRDefault="00A361FE" w:rsidP="00A361FE">
      <w:pPr>
        <w:pStyle w:val="Code"/>
        <w:rPr>
          <w:highlight w:val="white"/>
        </w:rPr>
      </w:pPr>
      <w:r w:rsidRPr="00A361FE">
        <w:rPr>
          <w:highlight w:val="white"/>
        </w:rPr>
        <w:t xml:space="preserve">      }</w:t>
      </w:r>
    </w:p>
    <w:p w14:paraId="5B40C7C4" w14:textId="19D59A16" w:rsidR="00A361FE" w:rsidRPr="00A361FE" w:rsidRDefault="0050494A" w:rsidP="0050494A">
      <w:pPr>
        <w:rPr>
          <w:highlight w:val="white"/>
        </w:rPr>
      </w:pPr>
      <w:r>
        <w:rPr>
          <w:highlight w:val="white"/>
        </w:rPr>
        <w:lastRenderedPageBreak/>
        <w:t>In the addition case, we also check if the expression is a static expression, in which case we return the expression.</w:t>
      </w:r>
    </w:p>
    <w:p w14:paraId="5F3C9AE5" w14:textId="77777777" w:rsidR="00A361FE" w:rsidRPr="00A361FE" w:rsidRDefault="00A361FE" w:rsidP="00A361FE">
      <w:pPr>
        <w:pStyle w:val="Code"/>
        <w:rPr>
          <w:highlight w:val="white"/>
        </w:rPr>
      </w:pPr>
      <w:r w:rsidRPr="00A361FE">
        <w:rPr>
          <w:highlight w:val="white"/>
        </w:rPr>
        <w:t xml:space="preserve">      Expression staticExpression =</w:t>
      </w:r>
    </w:p>
    <w:p w14:paraId="330F243A" w14:textId="77777777" w:rsidR="00A361FE" w:rsidRPr="00A361FE" w:rsidRDefault="00A361FE" w:rsidP="00A361FE">
      <w:pPr>
        <w:pStyle w:val="Code"/>
        <w:rPr>
          <w:highlight w:val="white"/>
        </w:rPr>
      </w:pPr>
      <w:r w:rsidRPr="00A361FE">
        <w:rPr>
          <w:highlight w:val="white"/>
        </w:rPr>
        <w:t xml:space="preserve">        StaticExpression.Binary(MiddleOperator.BinarySubtract,</w:t>
      </w:r>
    </w:p>
    <w:p w14:paraId="66ED8129" w14:textId="77777777" w:rsidR="00A361FE" w:rsidRPr="00A361FE" w:rsidRDefault="00A361FE" w:rsidP="00A361FE">
      <w:pPr>
        <w:pStyle w:val="Code"/>
        <w:rPr>
          <w:highlight w:val="white"/>
        </w:rPr>
      </w:pPr>
      <w:r w:rsidRPr="00A361FE">
        <w:rPr>
          <w:highlight w:val="white"/>
        </w:rPr>
        <w:t xml:space="preserve">                                leftExpression, rightExpression);</w:t>
      </w:r>
    </w:p>
    <w:p w14:paraId="4080F5A9" w14:textId="77777777" w:rsidR="00A361FE" w:rsidRPr="00A361FE" w:rsidRDefault="00A361FE" w:rsidP="00A361FE">
      <w:pPr>
        <w:pStyle w:val="Code"/>
        <w:rPr>
          <w:highlight w:val="white"/>
        </w:rPr>
      </w:pPr>
      <w:r w:rsidRPr="00A361FE">
        <w:rPr>
          <w:highlight w:val="white"/>
        </w:rPr>
        <w:t xml:space="preserve">      if (staticExpression != null) {</w:t>
      </w:r>
    </w:p>
    <w:p w14:paraId="2E5D2039" w14:textId="77777777" w:rsidR="00A361FE" w:rsidRPr="00A361FE" w:rsidRDefault="00A361FE" w:rsidP="00A361FE">
      <w:pPr>
        <w:pStyle w:val="Code"/>
        <w:rPr>
          <w:highlight w:val="white"/>
        </w:rPr>
      </w:pPr>
      <w:r w:rsidRPr="00A361FE">
        <w:rPr>
          <w:highlight w:val="white"/>
        </w:rPr>
        <w:t xml:space="preserve">        return staticExpression;</w:t>
      </w:r>
    </w:p>
    <w:p w14:paraId="45A9FDA7" w14:textId="77777777" w:rsidR="00A361FE" w:rsidRPr="00A361FE" w:rsidRDefault="00A361FE" w:rsidP="00A361FE">
      <w:pPr>
        <w:pStyle w:val="Code"/>
        <w:rPr>
          <w:highlight w:val="white"/>
        </w:rPr>
      </w:pPr>
      <w:r w:rsidRPr="00A361FE">
        <w:rPr>
          <w:highlight w:val="white"/>
        </w:rPr>
        <w:t xml:space="preserve">      }</w:t>
      </w:r>
    </w:p>
    <w:p w14:paraId="2574CC6E" w14:textId="7E7E6A85" w:rsidR="00A361FE" w:rsidRPr="00A361FE" w:rsidRDefault="0076684B" w:rsidP="0076684B">
      <w:pPr>
        <w:rPr>
          <w:highlight w:val="white"/>
        </w:rPr>
      </w:pPr>
      <w:r>
        <w:rPr>
          <w:highlight w:val="white"/>
        </w:rPr>
        <w:t>The final short list is simple the short lists of the left and right expression.</w:t>
      </w:r>
    </w:p>
    <w:p w14:paraId="0CD36CDC" w14:textId="77777777" w:rsidR="00A361FE" w:rsidRPr="00A361FE" w:rsidRDefault="00A361FE" w:rsidP="00A361FE">
      <w:pPr>
        <w:pStyle w:val="Code"/>
        <w:rPr>
          <w:highlight w:val="white"/>
        </w:rPr>
      </w:pPr>
      <w:r w:rsidRPr="00A361FE">
        <w:rPr>
          <w:highlight w:val="white"/>
        </w:rPr>
        <w:t xml:space="preserve">      List&lt;MiddleCode&gt; shortList = new List&lt;MiddleCode&gt;();</w:t>
      </w:r>
    </w:p>
    <w:p w14:paraId="2603DFAF" w14:textId="77777777" w:rsidR="00A361FE" w:rsidRPr="00A361FE" w:rsidRDefault="00A361FE" w:rsidP="00A361FE">
      <w:pPr>
        <w:pStyle w:val="Code"/>
        <w:rPr>
          <w:highlight w:val="white"/>
        </w:rPr>
      </w:pPr>
      <w:r w:rsidRPr="00A361FE">
        <w:rPr>
          <w:highlight w:val="white"/>
        </w:rPr>
        <w:t xml:space="preserve">      shortList.AddRange(leftExpression.ShortList);</w:t>
      </w:r>
    </w:p>
    <w:p w14:paraId="7DA8F30B" w14:textId="77777777" w:rsidR="00A361FE" w:rsidRPr="00A361FE" w:rsidRDefault="00A361FE" w:rsidP="00A361FE">
      <w:pPr>
        <w:pStyle w:val="Code"/>
        <w:rPr>
          <w:highlight w:val="white"/>
        </w:rPr>
      </w:pPr>
      <w:r w:rsidRPr="00A361FE">
        <w:rPr>
          <w:highlight w:val="white"/>
        </w:rPr>
        <w:t xml:space="preserve">      shortList.AddRange(rightExpression.ShortList);    </w:t>
      </w:r>
    </w:p>
    <w:p w14:paraId="5580EF38" w14:textId="31E78FD8" w:rsidR="00A361FE" w:rsidRPr="00A361FE" w:rsidRDefault="00841C2D" w:rsidP="00F30F61">
      <w:pPr>
        <w:rPr>
          <w:highlight w:val="white"/>
        </w:rPr>
      </w:pPr>
      <w:r>
        <w:rPr>
          <w:highlight w:val="white"/>
        </w:rPr>
        <w:t>If at</w:t>
      </w:r>
      <w:r w:rsidR="00C0130D">
        <w:rPr>
          <w:highlight w:val="white"/>
        </w:rPr>
        <w:t xml:space="preserve"> least on the expressions has pointer or array type, we call the </w:t>
      </w:r>
      <w:r w:rsidR="00A723D2">
        <w:rPr>
          <w:rStyle w:val="KeyWord0"/>
          <w:highlight w:val="white"/>
        </w:rPr>
        <w:t>PointerArithmetic</w:t>
      </w:r>
      <w:r w:rsidR="00C0130D">
        <w:rPr>
          <w:highlight w:val="white"/>
        </w:rPr>
        <w:t xml:space="preserve"> methods</w:t>
      </w:r>
      <w:r w:rsidR="00F30F61">
        <w:rPr>
          <w:highlight w:val="white"/>
        </w:rPr>
        <w:t xml:space="preserve"> that</w:t>
      </w:r>
      <w:r w:rsidR="00487ECC">
        <w:rPr>
          <w:highlight w:val="white"/>
        </w:rPr>
        <w:t xml:space="preserve"> handles pointer </w:t>
      </w:r>
      <w:r w:rsidR="00035181">
        <w:rPr>
          <w:highlight w:val="white"/>
        </w:rPr>
        <w:t>arithmetic</w:t>
      </w:r>
      <w:r w:rsidR="00487ECC">
        <w:rPr>
          <w:highlight w:val="white"/>
        </w:rPr>
        <w:t>.</w:t>
      </w:r>
    </w:p>
    <w:p w14:paraId="4E662BDB" w14:textId="77777777" w:rsidR="00A361FE" w:rsidRPr="00A361FE" w:rsidRDefault="00A361FE" w:rsidP="00A361FE">
      <w:pPr>
        <w:pStyle w:val="Code"/>
        <w:rPr>
          <w:highlight w:val="white"/>
        </w:rPr>
      </w:pPr>
      <w:r w:rsidRPr="00A361FE">
        <w:rPr>
          <w:highlight w:val="white"/>
        </w:rPr>
        <w:t xml:space="preserve">      if (leftType.IsPointerOrArray()) {</w:t>
      </w:r>
    </w:p>
    <w:p w14:paraId="40AD5BB5" w14:textId="1AE9BB3D"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leftExpression, rightExpression);</w:t>
      </w:r>
    </w:p>
    <w:p w14:paraId="55A3FEDA" w14:textId="77777777" w:rsidR="00A361FE" w:rsidRPr="00A361FE" w:rsidRDefault="00A361FE" w:rsidP="00A361FE">
      <w:pPr>
        <w:pStyle w:val="Code"/>
        <w:rPr>
          <w:highlight w:val="white"/>
        </w:rPr>
      </w:pPr>
      <w:r w:rsidRPr="00A361FE">
        <w:rPr>
          <w:highlight w:val="white"/>
        </w:rPr>
        <w:t xml:space="preserve">      }</w:t>
      </w:r>
    </w:p>
    <w:p w14:paraId="0F74D1B5" w14:textId="46564D8E" w:rsidR="00A361FE" w:rsidRDefault="00A361FE" w:rsidP="00A361FE">
      <w:pPr>
        <w:pStyle w:val="Code"/>
        <w:rPr>
          <w:highlight w:val="white"/>
        </w:rPr>
      </w:pPr>
      <w:r w:rsidRPr="00A361FE">
        <w:rPr>
          <w:highlight w:val="white"/>
        </w:rPr>
        <w:t xml:space="preserve">      else if (rightType.IsPointerOrArray()) {</w:t>
      </w:r>
    </w:p>
    <w:p w14:paraId="77EA1C85" w14:textId="24E7EDDD" w:rsidR="00CA3079" w:rsidRPr="00A361FE" w:rsidRDefault="00CA3079" w:rsidP="00CA3079">
      <w:pPr>
        <w:rPr>
          <w:highlight w:val="white"/>
        </w:rPr>
      </w:pPr>
      <w:r>
        <w:rPr>
          <w:highlight w:val="white"/>
        </w:rPr>
        <w:t xml:space="preserve">In the right expression has pointer type, </w:t>
      </w:r>
      <w:r w:rsidR="00286123">
        <w:rPr>
          <w:highlight w:val="white"/>
        </w:rPr>
        <w:t>the operator must be addition, no</w:t>
      </w:r>
      <w:r w:rsidR="00EA653E">
        <w:rPr>
          <w:highlight w:val="white"/>
        </w:rPr>
        <w:t>t</w:t>
      </w:r>
      <w:r w:rsidR="00286123">
        <w:rPr>
          <w:highlight w:val="white"/>
        </w:rPr>
        <w:t xml:space="preserve"> subtraction.</w:t>
      </w:r>
      <w:r w:rsidR="009061BA">
        <w:rPr>
          <w:highlight w:val="white"/>
        </w:rPr>
        <w:t xml:space="preserve"> Note that we swap the expressions in the </w:t>
      </w:r>
      <w:r w:rsidR="003F604C">
        <w:rPr>
          <w:highlight w:val="white"/>
        </w:rPr>
        <w:t xml:space="preserve">call to </w:t>
      </w:r>
      <w:r w:rsidR="003F604C">
        <w:rPr>
          <w:rStyle w:val="KeyWord0"/>
          <w:highlight w:val="white"/>
        </w:rPr>
        <w:t>PointerArithmetic</w:t>
      </w:r>
      <w:r w:rsidR="003F604C">
        <w:rPr>
          <w:highlight w:val="white"/>
        </w:rPr>
        <w:t>, so that the pointer is the first expression</w:t>
      </w:r>
    </w:p>
    <w:p w14:paraId="0F9DBE6F" w14:textId="77777777" w:rsidR="00A361FE" w:rsidRPr="00A361FE" w:rsidRDefault="00A361FE" w:rsidP="00A361FE">
      <w:pPr>
        <w:pStyle w:val="Code"/>
        <w:rPr>
          <w:highlight w:val="white"/>
        </w:rPr>
      </w:pPr>
      <w:r w:rsidRPr="00A361FE">
        <w:rPr>
          <w:highlight w:val="white"/>
        </w:rPr>
        <w:t xml:space="preserve">        Assert.Error(middleOp == MiddleOperator.BinaryAdd, middleOp,</w:t>
      </w:r>
    </w:p>
    <w:p w14:paraId="319F6C36" w14:textId="77777777" w:rsidR="00A361FE" w:rsidRPr="00A361FE" w:rsidRDefault="00A361FE" w:rsidP="00A361FE">
      <w:pPr>
        <w:pStyle w:val="Code"/>
        <w:rPr>
          <w:highlight w:val="white"/>
        </w:rPr>
      </w:pPr>
      <w:r w:rsidRPr="00A361FE">
        <w:rPr>
          <w:highlight w:val="white"/>
        </w:rPr>
        <w:t xml:space="preserve">                     Message.Invalid_types_in_subtraction_expression);</w:t>
      </w:r>
    </w:p>
    <w:p w14:paraId="4C071CD2" w14:textId="66298608" w:rsidR="00A361FE" w:rsidRPr="00A361FE" w:rsidRDefault="00A361FE" w:rsidP="00A361FE">
      <w:pPr>
        <w:pStyle w:val="Code"/>
        <w:rPr>
          <w:highlight w:val="white"/>
        </w:rPr>
      </w:pPr>
      <w:r w:rsidRPr="00A361FE">
        <w:rPr>
          <w:highlight w:val="white"/>
        </w:rPr>
        <w:t xml:space="preserve">        return </w:t>
      </w:r>
      <w:r w:rsidR="00F31495">
        <w:rPr>
          <w:highlight w:val="white"/>
        </w:rPr>
        <w:t>PointerArithmetic</w:t>
      </w:r>
      <w:r w:rsidRPr="00A361FE">
        <w:rPr>
          <w:highlight w:val="white"/>
        </w:rPr>
        <w:t>s(middleOp, rightExpression, leftExpression);</w:t>
      </w:r>
    </w:p>
    <w:p w14:paraId="47E98FE3" w14:textId="77777777" w:rsidR="00A361FE" w:rsidRPr="00A361FE" w:rsidRDefault="00A361FE" w:rsidP="00A361FE">
      <w:pPr>
        <w:pStyle w:val="Code"/>
        <w:rPr>
          <w:highlight w:val="white"/>
        </w:rPr>
      </w:pPr>
      <w:r w:rsidRPr="00A361FE">
        <w:rPr>
          <w:highlight w:val="white"/>
        </w:rPr>
        <w:t xml:space="preserve">      }</w:t>
      </w:r>
    </w:p>
    <w:p w14:paraId="1DCA7BA9" w14:textId="75AB6F7C" w:rsidR="00D42C82" w:rsidRDefault="00D42C82" w:rsidP="00D42C82">
      <w:pPr>
        <w:rPr>
          <w:highlight w:val="white"/>
        </w:rPr>
      </w:pPr>
      <w:r>
        <w:rPr>
          <w:highlight w:val="white"/>
        </w:rPr>
        <w:t>If non</w:t>
      </w:r>
      <w:r w:rsidR="004C313E">
        <w:rPr>
          <w:highlight w:val="white"/>
        </w:rPr>
        <w:t>e</w:t>
      </w:r>
      <w:r>
        <w:rPr>
          <w:highlight w:val="white"/>
        </w:rPr>
        <w:t xml:space="preserve"> of the left or right expressions are pointers, we perform an </w:t>
      </w:r>
      <w:r w:rsidR="00D03164">
        <w:rPr>
          <w:highlight w:val="white"/>
        </w:rPr>
        <w:t>arithmetic</w:t>
      </w:r>
      <w:r>
        <w:rPr>
          <w:highlight w:val="white"/>
        </w:rPr>
        <w:t xml:space="preserve"> operation.</w:t>
      </w:r>
      <w:r w:rsidR="00D03164">
        <w:rPr>
          <w:highlight w:val="white"/>
        </w:rPr>
        <w:t xml:space="preserve"> </w:t>
      </w:r>
      <w:r w:rsidR="004C313E">
        <w:rPr>
          <w:highlight w:val="white"/>
        </w:rPr>
        <w:t>First,</w:t>
      </w:r>
      <w:r w:rsidR="00D03164">
        <w:rPr>
          <w:highlight w:val="white"/>
        </w:rPr>
        <w:t xml:space="preserve"> we make sure that both expressions have arithmetic types</w:t>
      </w:r>
      <w:r w:rsidR="00A96481">
        <w:rPr>
          <w:highlight w:val="white"/>
        </w:rPr>
        <w:t xml:space="preserve"> (integral or floating).</w:t>
      </w:r>
    </w:p>
    <w:p w14:paraId="6641CB02" w14:textId="32205786" w:rsidR="00A361FE" w:rsidRPr="00A361FE" w:rsidRDefault="00A361FE" w:rsidP="00A361FE">
      <w:pPr>
        <w:pStyle w:val="Code"/>
        <w:rPr>
          <w:highlight w:val="white"/>
        </w:rPr>
      </w:pPr>
      <w:r w:rsidRPr="00A361FE">
        <w:rPr>
          <w:highlight w:val="white"/>
        </w:rPr>
        <w:t xml:space="preserve">      else {</w:t>
      </w:r>
    </w:p>
    <w:p w14:paraId="0515F9E0" w14:textId="77777777" w:rsidR="00A361FE" w:rsidRPr="00A361FE" w:rsidRDefault="00A361FE" w:rsidP="00A361FE">
      <w:pPr>
        <w:pStyle w:val="Code"/>
        <w:rPr>
          <w:highlight w:val="white"/>
        </w:rPr>
      </w:pPr>
      <w:r w:rsidRPr="00A361FE">
        <w:rPr>
          <w:highlight w:val="white"/>
        </w:rPr>
        <w:t xml:space="preserve">        Assert.Error(leftExpression.Symbol.Type.IsArithmetic(),</w:t>
      </w:r>
    </w:p>
    <w:p w14:paraId="371FBA4D" w14:textId="77777777" w:rsidR="00A361FE" w:rsidRPr="00A361FE" w:rsidRDefault="00A361FE" w:rsidP="00A361FE">
      <w:pPr>
        <w:pStyle w:val="Code"/>
        <w:rPr>
          <w:highlight w:val="white"/>
        </w:rPr>
      </w:pPr>
      <w:r w:rsidRPr="00A361FE">
        <w:rPr>
          <w:highlight w:val="white"/>
        </w:rPr>
        <w:t xml:space="preserve">                     leftExpression, Message.Non__arithmetic_expression);</w:t>
      </w:r>
    </w:p>
    <w:p w14:paraId="573AF117" w14:textId="77777777" w:rsidR="00A361FE" w:rsidRPr="00A361FE" w:rsidRDefault="00A361FE" w:rsidP="00A361FE">
      <w:pPr>
        <w:pStyle w:val="Code"/>
        <w:rPr>
          <w:highlight w:val="white"/>
        </w:rPr>
      </w:pPr>
      <w:r w:rsidRPr="00A361FE">
        <w:rPr>
          <w:highlight w:val="white"/>
        </w:rPr>
        <w:t xml:space="preserve">        Assert.Error(rightExpression.Symbol.Type.IsArithmetic(),</w:t>
      </w:r>
    </w:p>
    <w:p w14:paraId="0B3FE663" w14:textId="77777777" w:rsidR="00A361FE" w:rsidRPr="00A361FE" w:rsidRDefault="00A361FE" w:rsidP="00A361FE">
      <w:pPr>
        <w:pStyle w:val="Code"/>
        <w:rPr>
          <w:highlight w:val="white"/>
        </w:rPr>
      </w:pPr>
      <w:r w:rsidRPr="00A361FE">
        <w:rPr>
          <w:highlight w:val="white"/>
        </w:rPr>
        <w:t xml:space="preserve">                     rightExpression, Message.Non__arithmetic_expression);</w:t>
      </w:r>
    </w:p>
    <w:p w14:paraId="2D760E13" w14:textId="67919B28" w:rsidR="00A361FE" w:rsidRPr="00A361FE" w:rsidRDefault="00D8707E" w:rsidP="008C2CED">
      <w:pPr>
        <w:rPr>
          <w:highlight w:val="white"/>
        </w:rPr>
      </w:pPr>
      <w:r>
        <w:rPr>
          <w:highlight w:val="white"/>
        </w:rPr>
        <w:t xml:space="preserve">The we find the maximal </w:t>
      </w:r>
      <w:r w:rsidR="004C313E">
        <w:rPr>
          <w:highlight w:val="white"/>
        </w:rPr>
        <w:t>type and</w:t>
      </w:r>
      <w:r>
        <w:rPr>
          <w:highlight w:val="white"/>
        </w:rPr>
        <w:t xml:space="preserve"> cast both expressions to the type. The resulting expression does also have the maximal type.</w:t>
      </w:r>
    </w:p>
    <w:p w14:paraId="2506CBE4" w14:textId="77777777" w:rsidR="00A361FE" w:rsidRPr="00A361FE" w:rsidRDefault="00A361FE" w:rsidP="00A361FE">
      <w:pPr>
        <w:pStyle w:val="Code"/>
        <w:rPr>
          <w:highlight w:val="white"/>
        </w:rPr>
      </w:pPr>
      <w:r w:rsidRPr="00A361FE">
        <w:rPr>
          <w:highlight w:val="white"/>
        </w:rPr>
        <w:t xml:space="preserve">        Type maxType = TypeCast.MaxType(leftType, rightType);</w:t>
      </w:r>
    </w:p>
    <w:p w14:paraId="10C8AD44" w14:textId="77777777" w:rsidR="00A361FE" w:rsidRPr="00A361FE" w:rsidRDefault="00A361FE" w:rsidP="00A361FE">
      <w:pPr>
        <w:pStyle w:val="Code"/>
        <w:rPr>
          <w:highlight w:val="white"/>
        </w:rPr>
      </w:pPr>
      <w:r w:rsidRPr="00A361FE">
        <w:rPr>
          <w:highlight w:val="white"/>
        </w:rPr>
        <w:t xml:space="preserve">        leftExpression = TypeCast.ImplicitCast(leftExpression, maxType);</w:t>
      </w:r>
    </w:p>
    <w:p w14:paraId="7DABCF75" w14:textId="77777777" w:rsidR="00A361FE" w:rsidRPr="00A361FE" w:rsidRDefault="00A361FE" w:rsidP="00A361FE">
      <w:pPr>
        <w:pStyle w:val="Code"/>
        <w:rPr>
          <w:highlight w:val="white"/>
        </w:rPr>
      </w:pPr>
      <w:r w:rsidRPr="00A361FE">
        <w:rPr>
          <w:highlight w:val="white"/>
        </w:rPr>
        <w:t xml:space="preserve">        rightExpression = TypeCast.ImplicitCast(rightExpression, maxType);</w:t>
      </w:r>
    </w:p>
    <w:p w14:paraId="4342BFD4" w14:textId="77777777" w:rsidR="00A361FE" w:rsidRPr="00A361FE" w:rsidRDefault="00A361FE" w:rsidP="00A361FE">
      <w:pPr>
        <w:pStyle w:val="Code"/>
        <w:rPr>
          <w:highlight w:val="white"/>
        </w:rPr>
      </w:pPr>
      <w:r w:rsidRPr="00A361FE">
        <w:rPr>
          <w:highlight w:val="white"/>
        </w:rPr>
        <w:t xml:space="preserve">        Symbol resultSymbol = new Symbol(maxType);</w:t>
      </w:r>
    </w:p>
    <w:p w14:paraId="72C5F976" w14:textId="4BCE3333" w:rsidR="00A361FE" w:rsidRPr="00A361FE" w:rsidRDefault="001F3C95" w:rsidP="001F3C95">
      <w:pPr>
        <w:rPr>
          <w:highlight w:val="white"/>
        </w:rPr>
      </w:pPr>
      <w:r>
        <w:rPr>
          <w:highlight w:val="white"/>
        </w:rPr>
        <w:t xml:space="preserve">The final long list is the long lists of the two expressions, and the </w:t>
      </w:r>
      <w:r w:rsidR="00CA6030">
        <w:rPr>
          <w:highlight w:val="white"/>
        </w:rPr>
        <w:t>operation (addition or subtraction).</w:t>
      </w:r>
    </w:p>
    <w:p w14:paraId="30000EB7" w14:textId="77777777" w:rsidR="00A361FE" w:rsidRPr="00A361FE" w:rsidRDefault="00A361FE" w:rsidP="00A361FE">
      <w:pPr>
        <w:pStyle w:val="Code"/>
        <w:rPr>
          <w:highlight w:val="white"/>
        </w:rPr>
      </w:pPr>
      <w:r w:rsidRPr="00A361FE">
        <w:rPr>
          <w:highlight w:val="white"/>
        </w:rPr>
        <w:t xml:space="preserve">        List&lt;MiddleCode&gt; longList = new List&lt;MiddleCode&gt;();</w:t>
      </w:r>
    </w:p>
    <w:p w14:paraId="0D415D39" w14:textId="77777777" w:rsidR="00A361FE" w:rsidRPr="00A361FE" w:rsidRDefault="00A361FE" w:rsidP="00A361FE">
      <w:pPr>
        <w:pStyle w:val="Code"/>
        <w:rPr>
          <w:highlight w:val="white"/>
        </w:rPr>
      </w:pPr>
      <w:r w:rsidRPr="00A361FE">
        <w:rPr>
          <w:highlight w:val="white"/>
        </w:rPr>
        <w:t xml:space="preserve">        longList.AddRange(leftExpression.LongList);</w:t>
      </w:r>
    </w:p>
    <w:p w14:paraId="1FA205E9" w14:textId="77777777" w:rsidR="00A361FE" w:rsidRPr="00A361FE" w:rsidRDefault="00A361FE" w:rsidP="00A361FE">
      <w:pPr>
        <w:pStyle w:val="Code"/>
        <w:rPr>
          <w:highlight w:val="white"/>
        </w:rPr>
      </w:pPr>
      <w:r w:rsidRPr="00A361FE">
        <w:rPr>
          <w:highlight w:val="white"/>
        </w:rPr>
        <w:t xml:space="preserve">        longList.AddRange(rightExpression.LongList);</w:t>
      </w:r>
    </w:p>
    <w:p w14:paraId="25C989F2" w14:textId="77777777" w:rsidR="00A361FE" w:rsidRPr="00A361FE" w:rsidRDefault="00A361FE" w:rsidP="00A361FE">
      <w:pPr>
        <w:pStyle w:val="Code"/>
        <w:rPr>
          <w:highlight w:val="white"/>
        </w:rPr>
      </w:pPr>
      <w:r w:rsidRPr="00A361FE">
        <w:rPr>
          <w:highlight w:val="white"/>
        </w:rPr>
        <w:t xml:space="preserve">        AddMiddleCode(longList, middleOp, resultSymbol,</w:t>
      </w:r>
    </w:p>
    <w:p w14:paraId="3FBDDBA3" w14:textId="77777777" w:rsidR="00A361FE" w:rsidRPr="00A361FE" w:rsidRDefault="00A361FE" w:rsidP="00A361FE">
      <w:pPr>
        <w:pStyle w:val="Code"/>
        <w:rPr>
          <w:highlight w:val="white"/>
        </w:rPr>
      </w:pPr>
      <w:r w:rsidRPr="00A361FE">
        <w:rPr>
          <w:highlight w:val="white"/>
        </w:rPr>
        <w:t xml:space="preserve">                      leftExpression.Symbol, rightExpression.Symbol);</w:t>
      </w:r>
    </w:p>
    <w:p w14:paraId="719FC412" w14:textId="77777777" w:rsidR="00A361FE" w:rsidRPr="00A361FE" w:rsidRDefault="00A361FE" w:rsidP="00A361FE">
      <w:pPr>
        <w:pStyle w:val="Code"/>
        <w:rPr>
          <w:highlight w:val="white"/>
        </w:rPr>
      </w:pPr>
      <w:r w:rsidRPr="00A361FE">
        <w:rPr>
          <w:highlight w:val="white"/>
        </w:rPr>
        <w:t xml:space="preserve">        return (new Expression(resultSymbol, shortList, longList));</w:t>
      </w:r>
    </w:p>
    <w:p w14:paraId="1931C7CC" w14:textId="77777777" w:rsidR="00A361FE" w:rsidRPr="00A361FE" w:rsidRDefault="00A361FE" w:rsidP="00A361FE">
      <w:pPr>
        <w:pStyle w:val="Code"/>
        <w:rPr>
          <w:highlight w:val="white"/>
        </w:rPr>
      </w:pPr>
      <w:r w:rsidRPr="00A361FE">
        <w:rPr>
          <w:highlight w:val="white"/>
        </w:rPr>
        <w:t xml:space="preserve">      }</w:t>
      </w:r>
    </w:p>
    <w:p w14:paraId="54BE4F23" w14:textId="78589DD0" w:rsidR="00772727" w:rsidRDefault="00A361FE" w:rsidP="00A361FE">
      <w:pPr>
        <w:pStyle w:val="Code"/>
        <w:rPr>
          <w:highlight w:val="white"/>
        </w:rPr>
      </w:pPr>
      <w:r w:rsidRPr="00A361FE">
        <w:rPr>
          <w:highlight w:val="white"/>
        </w:rPr>
        <w:t xml:space="preserve">    }</w:t>
      </w:r>
    </w:p>
    <w:p w14:paraId="7AAB2CAB" w14:textId="11B6A4F5" w:rsidR="00CA2195" w:rsidRDefault="00F31495" w:rsidP="0086680C">
      <w:pPr>
        <w:rPr>
          <w:highlight w:val="white"/>
        </w:rPr>
      </w:pPr>
      <w:r>
        <w:rPr>
          <w:highlight w:val="white"/>
        </w:rPr>
        <w:lastRenderedPageBreak/>
        <w:t xml:space="preserve">The </w:t>
      </w:r>
      <w:r w:rsidR="0086680C" w:rsidRPr="0086680C">
        <w:rPr>
          <w:rStyle w:val="KeyWord0"/>
          <w:highlight w:val="white"/>
        </w:rPr>
        <w:t>PointerArithmetic</w:t>
      </w:r>
      <w:r w:rsidR="0086680C">
        <w:rPr>
          <w:highlight w:val="white"/>
        </w:rPr>
        <w:t xml:space="preserve"> methods performs pointer arithmetic. We have two cases: addition of a pointer and an integral value, and </w:t>
      </w:r>
      <w:r w:rsidR="008E6E55">
        <w:rPr>
          <w:highlight w:val="white"/>
        </w:rPr>
        <w:t>subtraction of two pointer values.</w:t>
      </w:r>
    </w:p>
    <w:p w14:paraId="08A6FD51" w14:textId="37FAA98D" w:rsidR="00CA2195" w:rsidRPr="00CA2195" w:rsidRDefault="00CA2195" w:rsidP="00CA2195">
      <w:pPr>
        <w:pStyle w:val="Code"/>
        <w:rPr>
          <w:highlight w:val="white"/>
        </w:rPr>
      </w:pPr>
      <w:r w:rsidRPr="00CA2195">
        <w:rPr>
          <w:highlight w:val="white"/>
        </w:rPr>
        <w:t xml:space="preserve">    private static Expression </w:t>
      </w:r>
      <w:r w:rsidR="00F31495">
        <w:rPr>
          <w:highlight w:val="white"/>
        </w:rPr>
        <w:t>PointerArithmetic</w:t>
      </w:r>
      <w:r w:rsidRPr="00CA2195">
        <w:rPr>
          <w:highlight w:val="white"/>
        </w:rPr>
        <w:t>(MiddleOperator middleOp,</w:t>
      </w:r>
    </w:p>
    <w:p w14:paraId="0950AF32" w14:textId="6207C60F" w:rsidR="00CA2195" w:rsidRPr="00CA2195" w:rsidRDefault="00CA2195" w:rsidP="00CA2195">
      <w:pPr>
        <w:pStyle w:val="Code"/>
        <w:rPr>
          <w:highlight w:val="white"/>
        </w:rPr>
      </w:pPr>
      <w:r w:rsidRPr="00CA2195">
        <w:rPr>
          <w:highlight w:val="white"/>
        </w:rPr>
        <w:t xml:space="preserve">                                                Expression leftExpression,</w:t>
      </w:r>
    </w:p>
    <w:p w14:paraId="775DCF6D" w14:textId="5F460F87" w:rsidR="00CA2195" w:rsidRPr="00CA2195" w:rsidRDefault="00CA2195" w:rsidP="00CA2195">
      <w:pPr>
        <w:pStyle w:val="Code"/>
        <w:rPr>
          <w:highlight w:val="white"/>
        </w:rPr>
      </w:pPr>
      <w:r w:rsidRPr="00CA2195">
        <w:rPr>
          <w:highlight w:val="white"/>
        </w:rPr>
        <w:t xml:space="preserve">                                                Expression rightExpression) {</w:t>
      </w:r>
    </w:p>
    <w:p w14:paraId="64EB86A0" w14:textId="77777777" w:rsidR="00CA2195" w:rsidRPr="00CA2195" w:rsidRDefault="00CA2195" w:rsidP="00CA2195">
      <w:pPr>
        <w:pStyle w:val="Code"/>
        <w:rPr>
          <w:highlight w:val="white"/>
        </w:rPr>
      </w:pPr>
      <w:r w:rsidRPr="00CA2195">
        <w:rPr>
          <w:highlight w:val="white"/>
        </w:rPr>
        <w:t xml:space="preserve">      List&lt;MiddleCode&gt; shortList = new List&lt;MiddleCode&gt;();</w:t>
      </w:r>
    </w:p>
    <w:p w14:paraId="3A98960C" w14:textId="77777777" w:rsidR="00CA2195" w:rsidRPr="00CA2195" w:rsidRDefault="00CA2195" w:rsidP="00CA2195">
      <w:pPr>
        <w:pStyle w:val="Code"/>
        <w:rPr>
          <w:highlight w:val="white"/>
        </w:rPr>
      </w:pPr>
      <w:r w:rsidRPr="00CA2195">
        <w:rPr>
          <w:highlight w:val="white"/>
        </w:rPr>
        <w:t xml:space="preserve">      shortList.AddRange(leftExpression.LongList);</w:t>
      </w:r>
    </w:p>
    <w:p w14:paraId="0AC10FBF" w14:textId="77777777" w:rsidR="00CA2195" w:rsidRPr="00CA2195" w:rsidRDefault="00CA2195" w:rsidP="00CA2195">
      <w:pPr>
        <w:pStyle w:val="Code"/>
        <w:rPr>
          <w:highlight w:val="white"/>
        </w:rPr>
      </w:pPr>
      <w:r w:rsidRPr="00CA2195">
        <w:rPr>
          <w:highlight w:val="white"/>
        </w:rPr>
        <w:t xml:space="preserve">      shortList.AddRange(rightExpression.LongList);</w:t>
      </w:r>
    </w:p>
    <w:p w14:paraId="2B85CD82" w14:textId="77777777" w:rsidR="00CA2195" w:rsidRPr="00CA2195" w:rsidRDefault="00CA2195" w:rsidP="00CA2195">
      <w:pPr>
        <w:pStyle w:val="Code"/>
        <w:rPr>
          <w:highlight w:val="white"/>
        </w:rPr>
      </w:pPr>
    </w:p>
    <w:p w14:paraId="4729B3C4" w14:textId="77777777" w:rsidR="00CA2195" w:rsidRPr="00CA2195" w:rsidRDefault="00CA2195" w:rsidP="00CA2195">
      <w:pPr>
        <w:pStyle w:val="Code"/>
        <w:rPr>
          <w:highlight w:val="white"/>
        </w:rPr>
      </w:pPr>
      <w:r w:rsidRPr="00CA2195">
        <w:rPr>
          <w:highlight w:val="white"/>
        </w:rPr>
        <w:t xml:space="preserve">      Type leftType = leftExpression.Symbol.Type,</w:t>
      </w:r>
    </w:p>
    <w:p w14:paraId="25E2413E" w14:textId="77777777" w:rsidR="00CA2195" w:rsidRPr="00CA2195" w:rsidRDefault="00CA2195" w:rsidP="00CA2195">
      <w:pPr>
        <w:pStyle w:val="Code"/>
        <w:rPr>
          <w:highlight w:val="white"/>
        </w:rPr>
      </w:pPr>
      <w:r w:rsidRPr="00CA2195">
        <w:rPr>
          <w:highlight w:val="white"/>
        </w:rPr>
        <w:t xml:space="preserve">           rightType = rightExpression.Symbol.Type;</w:t>
      </w:r>
    </w:p>
    <w:p w14:paraId="73EDB599" w14:textId="1C736E26" w:rsidR="00CA2195" w:rsidRPr="00CA2195" w:rsidRDefault="004F4430" w:rsidP="00F05AF2">
      <w:pPr>
        <w:rPr>
          <w:highlight w:val="white"/>
        </w:rPr>
      </w:pPr>
      <w:r>
        <w:rPr>
          <w:highlight w:val="white"/>
        </w:rPr>
        <w:t>If the</w:t>
      </w:r>
      <w:r w:rsidR="00F05AF2">
        <w:rPr>
          <w:highlight w:val="white"/>
        </w:rPr>
        <w:t xml:space="preserve"> </w:t>
      </w:r>
      <w:r w:rsidR="00701D38">
        <w:rPr>
          <w:highlight w:val="white"/>
        </w:rPr>
        <w:t>left type is pointer and the right type is integral, we add an integer values to and pointer. What makes this different compared to regular addition is that we need take the size of the pointer type into consideration.</w:t>
      </w:r>
    </w:p>
    <w:p w14:paraId="015C92C4" w14:textId="77777777" w:rsidR="00CA2195" w:rsidRPr="00CA2195" w:rsidRDefault="00CA2195" w:rsidP="00CA2195">
      <w:pPr>
        <w:pStyle w:val="Code"/>
        <w:rPr>
          <w:highlight w:val="white"/>
        </w:rPr>
      </w:pPr>
      <w:r w:rsidRPr="00CA2195">
        <w:rPr>
          <w:highlight w:val="white"/>
        </w:rPr>
        <w:t xml:space="preserve">      if (leftType.IsPointerOrArray() &amp;&amp; rightType.IsIntegral()) {</w:t>
      </w:r>
    </w:p>
    <w:p w14:paraId="13555C7B" w14:textId="66508046" w:rsidR="00F52745" w:rsidRPr="00CA2195" w:rsidRDefault="00F52745" w:rsidP="00F52745">
      <w:pPr>
        <w:rPr>
          <w:highlight w:val="white"/>
        </w:rPr>
      </w:pPr>
      <w:r>
        <w:rPr>
          <w:highlight w:val="white"/>
        </w:rPr>
        <w:t xml:space="preserve">We make sure that the </w:t>
      </w:r>
      <w:r w:rsidR="00A47DFB">
        <w:rPr>
          <w:highlight w:val="white"/>
        </w:rPr>
        <w:t xml:space="preserve">left </w:t>
      </w:r>
      <w:r>
        <w:rPr>
          <w:highlight w:val="white"/>
        </w:rPr>
        <w:t>pointer type is not void, since pointer arithmetic is not allowed on void pointers.</w:t>
      </w:r>
    </w:p>
    <w:p w14:paraId="57771722"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0EBF5A75" w14:textId="787275F2" w:rsidR="00CA2195" w:rsidRDefault="00CA2195" w:rsidP="00CA2195">
      <w:pPr>
        <w:pStyle w:val="Code"/>
        <w:rPr>
          <w:highlight w:val="white"/>
        </w:rPr>
      </w:pPr>
      <w:r w:rsidRPr="00CA2195">
        <w:rPr>
          <w:highlight w:val="white"/>
        </w:rPr>
        <w:t xml:space="preserve">                      leftExpression, Message.Pointer_to_void);</w:t>
      </w:r>
    </w:p>
    <w:p w14:paraId="5A23C856" w14:textId="70C84EED" w:rsidR="006D4385" w:rsidRPr="00CA2195" w:rsidRDefault="006D4385" w:rsidP="00347C86">
      <w:pPr>
        <w:rPr>
          <w:highlight w:val="white"/>
        </w:rPr>
      </w:pPr>
      <w:r>
        <w:rPr>
          <w:highlight w:val="white"/>
        </w:rPr>
        <w:t>We type cast the integral right expression</w:t>
      </w:r>
      <w:r w:rsidR="000F187C">
        <w:rPr>
          <w:highlight w:val="white"/>
        </w:rPr>
        <w:t xml:space="preserve"> to the left pointer type </w:t>
      </w:r>
      <w:r w:rsidR="00B55B97">
        <w:rPr>
          <w:highlight w:val="white"/>
        </w:rPr>
        <w:t>for</w:t>
      </w:r>
      <w:r w:rsidR="00347C86">
        <w:rPr>
          <w:highlight w:val="white"/>
        </w:rPr>
        <w:t xml:space="preserve"> the </w:t>
      </w:r>
      <w:r w:rsidR="00B55B97">
        <w:rPr>
          <w:highlight w:val="white"/>
        </w:rPr>
        <w:t xml:space="preserve">arithmetic </w:t>
      </w:r>
      <w:r w:rsidR="00347C86">
        <w:rPr>
          <w:highlight w:val="white"/>
        </w:rPr>
        <w:t>to be performed on values of the</w:t>
      </w:r>
      <w:r w:rsidR="00B311A1">
        <w:rPr>
          <w:highlight w:val="white"/>
        </w:rPr>
        <w:t xml:space="preserve"> </w:t>
      </w:r>
      <w:r w:rsidR="00347C86">
        <w:rPr>
          <w:highlight w:val="white"/>
        </w:rPr>
        <w:t>sam</w:t>
      </w:r>
      <w:r w:rsidR="00B311A1">
        <w:rPr>
          <w:highlight w:val="white"/>
        </w:rPr>
        <w:t>e</w:t>
      </w:r>
      <w:r w:rsidR="00347C86">
        <w:rPr>
          <w:highlight w:val="white"/>
        </w:rPr>
        <w:t xml:space="preserve"> size.</w:t>
      </w:r>
    </w:p>
    <w:p w14:paraId="722742C4" w14:textId="0125F416" w:rsidR="00941117" w:rsidRPr="00DD322D" w:rsidRDefault="00941117" w:rsidP="00DD322D">
      <w:pPr>
        <w:pStyle w:val="Code"/>
        <w:rPr>
          <w:highlight w:val="white"/>
        </w:rPr>
      </w:pPr>
      <w:r w:rsidRPr="00DD322D">
        <w:rPr>
          <w:highlight w:val="white"/>
        </w:rPr>
        <w:t xml:space="preserve">        rightExpression = TypeCast.ImplicitCast(</w:t>
      </w:r>
      <w:r w:rsidR="00D62E5C">
        <w:rPr>
          <w:highlight w:val="white"/>
        </w:rPr>
        <w:t xml:space="preserve">rightExpression, </w:t>
      </w:r>
      <w:r w:rsidRPr="00DD322D">
        <w:rPr>
          <w:highlight w:val="white"/>
        </w:rPr>
        <w:t>leftType);</w:t>
      </w:r>
    </w:p>
    <w:p w14:paraId="2F73C2B8" w14:textId="47D6FB6C" w:rsidR="00CA2195" w:rsidRPr="00CA2195" w:rsidRDefault="00C67F09" w:rsidP="00261194">
      <w:pPr>
        <w:rPr>
          <w:highlight w:val="white"/>
        </w:rPr>
      </w:pPr>
      <w:r>
        <w:rPr>
          <w:highlight w:val="white"/>
        </w:rPr>
        <w:t xml:space="preserve">The final long list is </w:t>
      </w:r>
      <w:r w:rsidR="00261194">
        <w:rPr>
          <w:highlight w:val="white"/>
        </w:rPr>
        <w:t>the long lists of the left and right expression, and the pointer arithmetic.</w:t>
      </w:r>
    </w:p>
    <w:p w14:paraId="0701E231"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E4F2101" w14:textId="77777777" w:rsidR="00CA2195" w:rsidRPr="00CA2195" w:rsidRDefault="00CA2195" w:rsidP="00CA2195">
      <w:pPr>
        <w:pStyle w:val="Code"/>
        <w:rPr>
          <w:highlight w:val="white"/>
        </w:rPr>
      </w:pPr>
      <w:r w:rsidRPr="00CA2195">
        <w:rPr>
          <w:highlight w:val="white"/>
        </w:rPr>
        <w:t xml:space="preserve">        longList.AddRange(leftExpression.LongList);</w:t>
      </w:r>
    </w:p>
    <w:p w14:paraId="6CB20DD6" w14:textId="1D7829B1" w:rsidR="00CA2195" w:rsidRDefault="00CA2195" w:rsidP="00CA2195">
      <w:pPr>
        <w:pStyle w:val="Code"/>
        <w:rPr>
          <w:highlight w:val="white"/>
        </w:rPr>
      </w:pPr>
      <w:r w:rsidRPr="00CA2195">
        <w:rPr>
          <w:highlight w:val="white"/>
        </w:rPr>
        <w:t xml:space="preserve">        longList.AddRange(rightExpression.LongList);</w:t>
      </w:r>
    </w:p>
    <w:p w14:paraId="25E41B68" w14:textId="42C5A014" w:rsidR="006428E3" w:rsidRPr="00CA2195" w:rsidRDefault="006428E3" w:rsidP="006428E3">
      <w:pPr>
        <w:rPr>
          <w:highlight w:val="white"/>
        </w:rPr>
      </w:pPr>
      <w:r>
        <w:rPr>
          <w:highlight w:val="white"/>
        </w:rPr>
        <w:t>The result symbol ha</w:t>
      </w:r>
      <w:r w:rsidR="00EA1B3D">
        <w:rPr>
          <w:highlight w:val="white"/>
        </w:rPr>
        <w:t>s</w:t>
      </w:r>
      <w:r>
        <w:rPr>
          <w:highlight w:val="white"/>
        </w:rPr>
        <w:t xml:space="preserve"> the same type as the pointer expression.</w:t>
      </w:r>
    </w:p>
    <w:p w14:paraId="05C9A8EE" w14:textId="77777777" w:rsidR="00CA2195" w:rsidRPr="00CA2195" w:rsidRDefault="00CA2195" w:rsidP="00CA2195">
      <w:pPr>
        <w:pStyle w:val="Code"/>
        <w:rPr>
          <w:highlight w:val="white"/>
        </w:rPr>
      </w:pPr>
      <w:r w:rsidRPr="00CA2195">
        <w:rPr>
          <w:highlight w:val="white"/>
        </w:rPr>
        <w:t xml:space="preserve">        Symbol resultSymbol =</w:t>
      </w:r>
    </w:p>
    <w:p w14:paraId="24627260" w14:textId="77777777" w:rsidR="00CA2195" w:rsidRPr="00CA2195" w:rsidRDefault="00CA2195" w:rsidP="00CA2195">
      <w:pPr>
        <w:pStyle w:val="Code"/>
        <w:rPr>
          <w:highlight w:val="white"/>
        </w:rPr>
      </w:pPr>
      <w:r w:rsidRPr="00CA2195">
        <w:rPr>
          <w:highlight w:val="white"/>
        </w:rPr>
        <w:t xml:space="preserve">          new Symbol(new Type(leftType.PointerOrArrayType));</w:t>
      </w:r>
    </w:p>
    <w:p w14:paraId="6FCAA463" w14:textId="0A10A5EF" w:rsidR="00CA2195" w:rsidRPr="00CA2195" w:rsidRDefault="00034461" w:rsidP="00034461">
      <w:pPr>
        <w:rPr>
          <w:highlight w:val="white"/>
        </w:rPr>
      </w:pPr>
      <w:r>
        <w:rPr>
          <w:highlight w:val="white"/>
        </w:rPr>
        <w:t>The pointer arithmetic is performed in two steps. First</w:t>
      </w:r>
      <w:r w:rsidR="003F292C">
        <w:rPr>
          <w:highlight w:val="white"/>
        </w:rPr>
        <w:t>,</w:t>
      </w:r>
      <w:r>
        <w:rPr>
          <w:highlight w:val="white"/>
        </w:rPr>
        <w:t xml:space="preserve"> we </w:t>
      </w:r>
      <w:r w:rsidR="00D920CB">
        <w:rPr>
          <w:highlight w:val="white"/>
        </w:rPr>
        <w:t>multiply the integral value with the pointer size</w:t>
      </w:r>
      <w:r w:rsidR="00743828">
        <w:rPr>
          <w:highlight w:val="white"/>
        </w:rPr>
        <w:t xml:space="preserve">, </w:t>
      </w:r>
      <w:r w:rsidR="008D3E0B">
        <w:rPr>
          <w:highlight w:val="white"/>
        </w:rPr>
        <w:t>and then</w:t>
      </w:r>
      <w:r w:rsidR="00743828">
        <w:rPr>
          <w:highlight w:val="white"/>
        </w:rPr>
        <w:t xml:space="preserve"> we </w:t>
      </w:r>
      <w:r w:rsidR="008D3E0B">
        <w:rPr>
          <w:highlight w:val="white"/>
        </w:rPr>
        <w:t xml:space="preserve">add the product to the </w:t>
      </w:r>
    </w:p>
    <w:p w14:paraId="4C117029" w14:textId="77777777" w:rsidR="00CA2195" w:rsidRPr="00CA2195" w:rsidRDefault="00CA2195" w:rsidP="00CA2195">
      <w:pPr>
        <w:pStyle w:val="Code"/>
        <w:rPr>
          <w:highlight w:val="white"/>
        </w:rPr>
      </w:pPr>
      <w:r w:rsidRPr="00CA2195">
        <w:rPr>
          <w:highlight w:val="white"/>
        </w:rPr>
        <w:t xml:space="preserve">        int pointerSize = leftType.PointerOrArrayType.Size();</w:t>
      </w:r>
    </w:p>
    <w:p w14:paraId="5408BB05" w14:textId="77777777" w:rsidR="00CA2195" w:rsidRPr="00CA2195" w:rsidRDefault="00CA2195" w:rsidP="00CA2195">
      <w:pPr>
        <w:pStyle w:val="Code"/>
        <w:rPr>
          <w:highlight w:val="white"/>
        </w:rPr>
      </w:pPr>
      <w:r w:rsidRPr="00CA2195">
        <w:rPr>
          <w:highlight w:val="white"/>
        </w:rPr>
        <w:t xml:space="preserve">        Symbol multSymbol = new Symbol(Type.PointerTypeX),</w:t>
      </w:r>
    </w:p>
    <w:p w14:paraId="6DFB9EC2" w14:textId="7E3DB09F" w:rsidR="00CA2195" w:rsidRPr="00CA2195" w:rsidRDefault="00CA2195" w:rsidP="00CA2195">
      <w:pPr>
        <w:pStyle w:val="Code"/>
        <w:rPr>
          <w:highlight w:val="white"/>
        </w:rPr>
      </w:pPr>
      <w:r w:rsidRPr="00CA2195">
        <w:rPr>
          <w:highlight w:val="white"/>
        </w:rPr>
        <w:t xml:space="preserve">               sizeSymbol = new Symbol(Type.PointerTypeX,</w:t>
      </w:r>
    </w:p>
    <w:p w14:paraId="6906608D" w14:textId="7AA74F93" w:rsidR="00CA2195" w:rsidRPr="00CA2195" w:rsidRDefault="00CA2195" w:rsidP="00CA2195">
      <w:pPr>
        <w:pStyle w:val="Code"/>
        <w:rPr>
          <w:highlight w:val="white"/>
        </w:rPr>
      </w:pPr>
      <w:r w:rsidRPr="00CA2195">
        <w:rPr>
          <w:highlight w:val="white"/>
        </w:rPr>
        <w:t xml:space="preserve">                                       (BigInteger) pointerSize);</w:t>
      </w:r>
    </w:p>
    <w:p w14:paraId="5C42D69A" w14:textId="052E5D3C" w:rsidR="00C065B3" w:rsidRDefault="00C065B3" w:rsidP="00C065B3">
      <w:pPr>
        <w:rPr>
          <w:highlight w:val="white"/>
        </w:rPr>
      </w:pPr>
      <w:r>
        <w:rPr>
          <w:highlight w:val="white"/>
        </w:rPr>
        <w:t xml:space="preserve">We multiply the integral value with the size of the pointer type and add the product to the pointer value. </w:t>
      </w:r>
      <w:r w:rsidR="00995143">
        <w:rPr>
          <w:highlight w:val="white"/>
        </w:rPr>
        <w:t xml:space="preserve">The </w:t>
      </w:r>
      <w:r w:rsidR="00995143" w:rsidRPr="00995143">
        <w:rPr>
          <w:rStyle w:val="KeyWord0"/>
          <w:highlight w:val="white"/>
        </w:rPr>
        <w:t>multSymbol</w:t>
      </w:r>
      <w:r w:rsidR="00995143">
        <w:rPr>
          <w:highlight w:val="white"/>
        </w:rPr>
        <w:t xml:space="preserve"> </w:t>
      </w:r>
      <w:r w:rsidR="0046153E">
        <w:rPr>
          <w:highlight w:val="white"/>
        </w:rPr>
        <w:t xml:space="preserve">value </w:t>
      </w:r>
      <w:r w:rsidR="00995143">
        <w:rPr>
          <w:highlight w:val="white"/>
        </w:rPr>
        <w:t xml:space="preserve">be the result of </w:t>
      </w:r>
      <w:r w:rsidR="001F6E5C">
        <w:rPr>
          <w:highlight w:val="white"/>
        </w:rPr>
        <w:t xml:space="preserve">two constant values, in case of a constant integral value, or </w:t>
      </w:r>
      <w:r w:rsidR="00DE764F">
        <w:rPr>
          <w:highlight w:val="white"/>
        </w:rPr>
        <w:t>the integral value times one, i</w:t>
      </w:r>
      <w:r w:rsidR="00314C8E">
        <w:rPr>
          <w:highlight w:val="white"/>
        </w:rPr>
        <w:t xml:space="preserve">n case of a </w:t>
      </w:r>
      <w:r w:rsidR="00DE764F">
        <w:rPr>
          <w:highlight w:val="white"/>
        </w:rPr>
        <w:t xml:space="preserve">pointer </w:t>
      </w:r>
      <w:r w:rsidR="00314C8E">
        <w:rPr>
          <w:highlight w:val="white"/>
        </w:rPr>
        <w:t>size of one, which is inefficient.</w:t>
      </w:r>
      <w:r w:rsidR="00E7064D">
        <w:rPr>
          <w:highlight w:val="white"/>
        </w:rPr>
        <w:t xml:space="preserve"> However, the Middle Code Optimizer in Chapter XXX will take care of th</w:t>
      </w:r>
      <w:r w:rsidR="003C333D">
        <w:rPr>
          <w:highlight w:val="white"/>
        </w:rPr>
        <w:t>ose</w:t>
      </w:r>
      <w:r w:rsidR="00E7064D">
        <w:rPr>
          <w:highlight w:val="white"/>
        </w:rPr>
        <w:t xml:space="preserve"> case</w:t>
      </w:r>
      <w:r w:rsidR="003C333D">
        <w:rPr>
          <w:highlight w:val="white"/>
        </w:rPr>
        <w:t>s</w:t>
      </w:r>
      <w:r w:rsidR="00E7064D">
        <w:rPr>
          <w:highlight w:val="white"/>
        </w:rPr>
        <w:t>.</w:t>
      </w:r>
    </w:p>
    <w:p w14:paraId="34B2E69A" w14:textId="4C07A49C" w:rsidR="00CA2195" w:rsidRPr="00CA2195" w:rsidRDefault="00CA2195" w:rsidP="00CA2195">
      <w:pPr>
        <w:pStyle w:val="Code"/>
        <w:rPr>
          <w:highlight w:val="white"/>
        </w:rPr>
      </w:pPr>
      <w:r w:rsidRPr="00CA2195">
        <w:rPr>
          <w:highlight w:val="white"/>
        </w:rPr>
        <w:t xml:space="preserve">        AddMiddleCode(longList, MiddleOperator.UnsignedMultiply, multSymbol,</w:t>
      </w:r>
    </w:p>
    <w:p w14:paraId="4E457291" w14:textId="77777777" w:rsidR="00CA2195" w:rsidRPr="00CA2195" w:rsidRDefault="00CA2195" w:rsidP="00CA2195">
      <w:pPr>
        <w:pStyle w:val="Code"/>
        <w:rPr>
          <w:highlight w:val="white"/>
        </w:rPr>
      </w:pPr>
      <w:r w:rsidRPr="00CA2195">
        <w:rPr>
          <w:highlight w:val="white"/>
        </w:rPr>
        <w:t xml:space="preserve">                      rightExpression.Symbol, sizeSymbol);</w:t>
      </w:r>
    </w:p>
    <w:p w14:paraId="59490F99" w14:textId="203A4C8A" w:rsidR="00CA2195" w:rsidRPr="00CA2195" w:rsidRDefault="00CA2195" w:rsidP="00CA2195">
      <w:pPr>
        <w:pStyle w:val="Code"/>
        <w:rPr>
          <w:highlight w:val="white"/>
        </w:rPr>
      </w:pPr>
      <w:r w:rsidRPr="00CA2195">
        <w:rPr>
          <w:highlight w:val="white"/>
        </w:rPr>
        <w:t xml:space="preserve">        AddMiddleCode(longList, middleOp, resultSymbol,</w:t>
      </w:r>
    </w:p>
    <w:p w14:paraId="62E84223" w14:textId="77777777" w:rsidR="00CA2195" w:rsidRPr="00CA2195" w:rsidRDefault="00CA2195" w:rsidP="00CA2195">
      <w:pPr>
        <w:pStyle w:val="Code"/>
        <w:rPr>
          <w:highlight w:val="white"/>
        </w:rPr>
      </w:pPr>
      <w:r w:rsidRPr="00CA2195">
        <w:rPr>
          <w:highlight w:val="white"/>
        </w:rPr>
        <w:t xml:space="preserve">                      leftExpression.Symbol, multSymbol);</w:t>
      </w:r>
    </w:p>
    <w:p w14:paraId="033E2597" w14:textId="77777777" w:rsidR="00CA2195" w:rsidRPr="00CA2195" w:rsidRDefault="00CA2195" w:rsidP="00CA2195">
      <w:pPr>
        <w:pStyle w:val="Code"/>
        <w:rPr>
          <w:highlight w:val="white"/>
        </w:rPr>
      </w:pPr>
      <w:r w:rsidRPr="00CA2195">
        <w:rPr>
          <w:highlight w:val="white"/>
        </w:rPr>
        <w:t xml:space="preserve">        return (new Expression(resultSymbol, shortList, longList));</w:t>
      </w:r>
    </w:p>
    <w:p w14:paraId="0234C26A" w14:textId="77777777" w:rsidR="00CA2195" w:rsidRPr="00CA2195" w:rsidRDefault="00CA2195" w:rsidP="00CA2195">
      <w:pPr>
        <w:pStyle w:val="Code"/>
        <w:rPr>
          <w:highlight w:val="white"/>
        </w:rPr>
      </w:pPr>
      <w:r w:rsidRPr="00CA2195">
        <w:rPr>
          <w:highlight w:val="white"/>
        </w:rPr>
        <w:t xml:space="preserve">      }</w:t>
      </w:r>
    </w:p>
    <w:p w14:paraId="67393F4C" w14:textId="02231891" w:rsidR="00E01EE2" w:rsidRDefault="00E01EE2" w:rsidP="00A272D5">
      <w:pPr>
        <w:rPr>
          <w:highlight w:val="white"/>
        </w:rPr>
      </w:pPr>
      <w:r>
        <w:rPr>
          <w:highlight w:val="white"/>
        </w:rPr>
        <w:lastRenderedPageBreak/>
        <w:t xml:space="preserve">If </w:t>
      </w:r>
      <w:r w:rsidR="00A272D5">
        <w:rPr>
          <w:highlight w:val="white"/>
        </w:rPr>
        <w:t>it is not the case of a pointer and an integral value, then there must be two pointer values.</w:t>
      </w:r>
      <w:r w:rsidR="00A73B05">
        <w:rPr>
          <w:highlight w:val="white"/>
        </w:rPr>
        <w:t xml:space="preserve"> We make sure that none of them pointes at void. Moreover, we also make sure that their pointer types have the same size.</w:t>
      </w:r>
    </w:p>
    <w:p w14:paraId="3D130499" w14:textId="425F908D" w:rsidR="00CA2195" w:rsidRPr="00CA2195" w:rsidRDefault="00CA2195" w:rsidP="00CA2195">
      <w:pPr>
        <w:pStyle w:val="Code"/>
        <w:rPr>
          <w:highlight w:val="white"/>
        </w:rPr>
      </w:pPr>
      <w:r w:rsidRPr="00CA2195">
        <w:rPr>
          <w:highlight w:val="white"/>
        </w:rPr>
        <w:t xml:space="preserve">      else {</w:t>
      </w:r>
    </w:p>
    <w:p w14:paraId="1DA432E1" w14:textId="77777777" w:rsidR="00CA2195" w:rsidRPr="00CA2195" w:rsidRDefault="00CA2195" w:rsidP="00CA2195">
      <w:pPr>
        <w:pStyle w:val="Code"/>
        <w:rPr>
          <w:highlight w:val="white"/>
        </w:rPr>
      </w:pPr>
      <w:r w:rsidRPr="00CA2195">
        <w:rPr>
          <w:highlight w:val="white"/>
        </w:rPr>
        <w:t xml:space="preserve">        Assert.Error(!leftType.PointerOrArrayType.IsVoid(),</w:t>
      </w:r>
    </w:p>
    <w:p w14:paraId="3F4090A5" w14:textId="77777777" w:rsidR="00CA2195" w:rsidRPr="00CA2195" w:rsidRDefault="00CA2195" w:rsidP="00CA2195">
      <w:pPr>
        <w:pStyle w:val="Code"/>
        <w:rPr>
          <w:highlight w:val="white"/>
        </w:rPr>
      </w:pPr>
      <w:r w:rsidRPr="00CA2195">
        <w:rPr>
          <w:highlight w:val="white"/>
        </w:rPr>
        <w:t xml:space="preserve">                     leftExpression, Message.Pointer_to_void);</w:t>
      </w:r>
    </w:p>
    <w:p w14:paraId="2AF9D88B" w14:textId="77777777" w:rsidR="00CA2195" w:rsidRPr="00CA2195" w:rsidRDefault="00CA2195" w:rsidP="00CA2195">
      <w:pPr>
        <w:pStyle w:val="Code"/>
        <w:rPr>
          <w:highlight w:val="white"/>
        </w:rPr>
      </w:pPr>
      <w:r w:rsidRPr="00CA2195">
        <w:rPr>
          <w:highlight w:val="white"/>
        </w:rPr>
        <w:t xml:space="preserve">        Assert.Error(!rightType.PointerOrArrayType.IsVoid(),</w:t>
      </w:r>
    </w:p>
    <w:p w14:paraId="4DF514BA" w14:textId="77777777" w:rsidR="00CA2195" w:rsidRPr="00CA2195" w:rsidRDefault="00CA2195" w:rsidP="00CA2195">
      <w:pPr>
        <w:pStyle w:val="Code"/>
        <w:rPr>
          <w:highlight w:val="white"/>
        </w:rPr>
      </w:pPr>
      <w:r w:rsidRPr="00CA2195">
        <w:rPr>
          <w:highlight w:val="white"/>
        </w:rPr>
        <w:t xml:space="preserve">                     rightExpression, Message.Pointer_to_void);</w:t>
      </w:r>
    </w:p>
    <w:p w14:paraId="4E29014E" w14:textId="77777777" w:rsidR="00CA2195" w:rsidRPr="00CA2195" w:rsidRDefault="00CA2195" w:rsidP="00CA2195">
      <w:pPr>
        <w:pStyle w:val="Code"/>
        <w:rPr>
          <w:highlight w:val="white"/>
        </w:rPr>
      </w:pPr>
      <w:r w:rsidRPr="00CA2195">
        <w:rPr>
          <w:highlight w:val="white"/>
        </w:rPr>
        <w:t xml:space="preserve">        Assert.Error(leftType.PointerOrArrayType.Size() ==</w:t>
      </w:r>
    </w:p>
    <w:p w14:paraId="1623F018" w14:textId="77777777" w:rsidR="00CA2195" w:rsidRPr="00CA2195" w:rsidRDefault="00CA2195" w:rsidP="00CA2195">
      <w:pPr>
        <w:pStyle w:val="Code"/>
        <w:rPr>
          <w:highlight w:val="white"/>
        </w:rPr>
      </w:pPr>
      <w:r w:rsidRPr="00CA2195">
        <w:rPr>
          <w:highlight w:val="white"/>
        </w:rPr>
        <w:t xml:space="preserve">                     rightType.PointerOrArrayType.Size(),</w:t>
      </w:r>
    </w:p>
    <w:p w14:paraId="7BBE8BA0" w14:textId="77777777" w:rsidR="00CA2195" w:rsidRPr="00CA2195" w:rsidRDefault="00CA2195" w:rsidP="00CA2195">
      <w:pPr>
        <w:pStyle w:val="Code"/>
        <w:rPr>
          <w:highlight w:val="white"/>
        </w:rPr>
      </w:pPr>
      <w:r w:rsidRPr="00CA2195">
        <w:rPr>
          <w:highlight w:val="white"/>
        </w:rPr>
        <w:t xml:space="preserve">                     leftType + " and " + rightType,</w:t>
      </w:r>
    </w:p>
    <w:p w14:paraId="57FF8132" w14:textId="77777777" w:rsidR="00CA2195" w:rsidRPr="00CA2195" w:rsidRDefault="00CA2195" w:rsidP="00CA2195">
      <w:pPr>
        <w:pStyle w:val="Code"/>
        <w:rPr>
          <w:highlight w:val="white"/>
        </w:rPr>
      </w:pPr>
      <w:r w:rsidRPr="00CA2195">
        <w:rPr>
          <w:highlight w:val="white"/>
        </w:rPr>
        <w:t xml:space="preserve">                     Message.Invalid_expression);</w:t>
      </w:r>
    </w:p>
    <w:p w14:paraId="000C2F9D" w14:textId="77777777" w:rsidR="00CA2195" w:rsidRPr="00CA2195" w:rsidRDefault="00CA2195" w:rsidP="00CA2195">
      <w:pPr>
        <w:pStyle w:val="Code"/>
        <w:rPr>
          <w:highlight w:val="white"/>
        </w:rPr>
      </w:pPr>
      <w:r w:rsidRPr="00CA2195">
        <w:rPr>
          <w:highlight w:val="white"/>
        </w:rPr>
        <w:t xml:space="preserve">                     </w:t>
      </w:r>
    </w:p>
    <w:p w14:paraId="6E8B4258" w14:textId="77777777" w:rsidR="00CA2195" w:rsidRPr="00CA2195" w:rsidRDefault="00CA2195" w:rsidP="00CA2195">
      <w:pPr>
        <w:pStyle w:val="Code"/>
        <w:rPr>
          <w:highlight w:val="white"/>
        </w:rPr>
      </w:pPr>
      <w:r w:rsidRPr="00CA2195">
        <w:rPr>
          <w:highlight w:val="white"/>
        </w:rPr>
        <w:t xml:space="preserve">        List&lt;MiddleCode&gt; longList = new List&lt;MiddleCode&gt;();</w:t>
      </w:r>
    </w:p>
    <w:p w14:paraId="6F7D1F88" w14:textId="77777777" w:rsidR="00CA2195" w:rsidRPr="00CA2195" w:rsidRDefault="00CA2195" w:rsidP="00CA2195">
      <w:pPr>
        <w:pStyle w:val="Code"/>
        <w:rPr>
          <w:highlight w:val="white"/>
        </w:rPr>
      </w:pPr>
      <w:r w:rsidRPr="00CA2195">
        <w:rPr>
          <w:highlight w:val="white"/>
        </w:rPr>
        <w:t xml:space="preserve">        longList.AddRange(leftExpression.LongList);</w:t>
      </w:r>
    </w:p>
    <w:p w14:paraId="2E2F8BBC" w14:textId="77777777" w:rsidR="00CA2195" w:rsidRPr="00CA2195" w:rsidRDefault="00CA2195" w:rsidP="00CA2195">
      <w:pPr>
        <w:pStyle w:val="Code"/>
        <w:rPr>
          <w:highlight w:val="white"/>
        </w:rPr>
      </w:pPr>
      <w:r w:rsidRPr="00CA2195">
        <w:rPr>
          <w:highlight w:val="white"/>
        </w:rPr>
        <w:t xml:space="preserve">        longList.AddRange(rightExpression.LongList);</w:t>
      </w:r>
    </w:p>
    <w:p w14:paraId="7110715A" w14:textId="77777777" w:rsidR="00CA2195" w:rsidRPr="00CA2195" w:rsidRDefault="00CA2195" w:rsidP="00CA2195">
      <w:pPr>
        <w:pStyle w:val="Code"/>
        <w:rPr>
          <w:highlight w:val="white"/>
        </w:rPr>
      </w:pPr>
      <w:r w:rsidRPr="00CA2195">
        <w:rPr>
          <w:highlight w:val="white"/>
        </w:rPr>
        <w:t xml:space="preserve">        Symbol resultSymbol = new Symbol(Type.VoidPointerType);</w:t>
      </w:r>
    </w:p>
    <w:p w14:paraId="1ED98388" w14:textId="77777777" w:rsidR="00CA2195" w:rsidRPr="00CA2195" w:rsidRDefault="00CA2195" w:rsidP="00CA2195">
      <w:pPr>
        <w:pStyle w:val="Code"/>
        <w:rPr>
          <w:highlight w:val="white"/>
        </w:rPr>
      </w:pPr>
      <w:r w:rsidRPr="00CA2195">
        <w:rPr>
          <w:highlight w:val="white"/>
        </w:rPr>
        <w:t xml:space="preserve">        </w:t>
      </w:r>
    </w:p>
    <w:p w14:paraId="1997B95F" w14:textId="77777777" w:rsidR="00CA2195" w:rsidRPr="00CA2195" w:rsidRDefault="00CA2195" w:rsidP="00CA2195">
      <w:pPr>
        <w:pStyle w:val="Code"/>
        <w:rPr>
          <w:highlight w:val="white"/>
        </w:rPr>
      </w:pPr>
      <w:r w:rsidRPr="00CA2195">
        <w:rPr>
          <w:highlight w:val="white"/>
        </w:rPr>
        <w:t xml:space="preserve">        int pointerSize = rightType.PointerOrArrayType.Size();</w:t>
      </w:r>
    </w:p>
    <w:p w14:paraId="6CAF377E" w14:textId="77777777" w:rsidR="00CA2195" w:rsidRPr="00CA2195" w:rsidRDefault="00CA2195" w:rsidP="00CA2195">
      <w:pPr>
        <w:pStyle w:val="Code"/>
        <w:rPr>
          <w:highlight w:val="white"/>
        </w:rPr>
      </w:pPr>
      <w:r w:rsidRPr="00CA2195">
        <w:rPr>
          <w:highlight w:val="white"/>
        </w:rPr>
        <w:t xml:space="preserve">        Symbol subtractSymbol = new Symbol(Type.PointerTypeX),</w:t>
      </w:r>
    </w:p>
    <w:p w14:paraId="4473B7B3" w14:textId="77777777" w:rsidR="00CA2195" w:rsidRDefault="00CA2195" w:rsidP="00CA2195">
      <w:pPr>
        <w:pStyle w:val="Code"/>
        <w:rPr>
          <w:highlight w:val="white"/>
        </w:rPr>
      </w:pPr>
      <w:r w:rsidRPr="00CA2195">
        <w:rPr>
          <w:highlight w:val="white"/>
        </w:rPr>
        <w:t xml:space="preserve">               sizeSymbol = new Symbol(Type.PointerTypeX,</w:t>
      </w:r>
    </w:p>
    <w:p w14:paraId="18F0CFA4" w14:textId="70074976" w:rsidR="00CA2195" w:rsidRPr="00CA2195" w:rsidRDefault="00CA2195" w:rsidP="00CA2195">
      <w:pPr>
        <w:pStyle w:val="Code"/>
        <w:rPr>
          <w:highlight w:val="white"/>
        </w:rPr>
      </w:pPr>
      <w:r>
        <w:rPr>
          <w:highlight w:val="white"/>
        </w:rPr>
        <w:t xml:space="preserve">                                      </w:t>
      </w:r>
      <w:r w:rsidRPr="00CA2195">
        <w:rPr>
          <w:highlight w:val="white"/>
        </w:rPr>
        <w:t xml:space="preserve"> (BigInteger) pointerSize);</w:t>
      </w:r>
    </w:p>
    <w:p w14:paraId="686BD0F7" w14:textId="287E2871" w:rsidR="00316712" w:rsidRDefault="00316712" w:rsidP="00316712">
      <w:pPr>
        <w:rPr>
          <w:highlight w:val="white"/>
        </w:rPr>
      </w:pPr>
      <w:r>
        <w:rPr>
          <w:highlight w:val="white"/>
        </w:rPr>
        <w:t>We first subtract the pointer values, and th</w:t>
      </w:r>
      <w:r w:rsidR="000426CC">
        <w:rPr>
          <w:highlight w:val="white"/>
        </w:rPr>
        <w:t>e</w:t>
      </w:r>
      <w:r>
        <w:rPr>
          <w:highlight w:val="white"/>
        </w:rPr>
        <w:t>n divide the difference by the size of the pointer types.</w:t>
      </w:r>
      <w:r w:rsidR="000426CC">
        <w:rPr>
          <w:highlight w:val="white"/>
        </w:rPr>
        <w:t xml:space="preserve"> There may be a division by one, in case the pointer types have size one, which is inefficient. However, the Middle Code Optim</w:t>
      </w:r>
      <w:r w:rsidR="00F43F9E">
        <w:rPr>
          <w:highlight w:val="white"/>
        </w:rPr>
        <w:t>iz</w:t>
      </w:r>
      <w:r w:rsidR="000426CC">
        <w:rPr>
          <w:highlight w:val="white"/>
        </w:rPr>
        <w:t>er in Chapter XXX will take care of the case.</w:t>
      </w:r>
    </w:p>
    <w:p w14:paraId="695A8B96" w14:textId="50C31E3C" w:rsidR="00CA2195" w:rsidRPr="00CA2195" w:rsidRDefault="00CA2195" w:rsidP="00CA2195">
      <w:pPr>
        <w:pStyle w:val="Code"/>
        <w:rPr>
          <w:highlight w:val="white"/>
        </w:rPr>
      </w:pPr>
      <w:r w:rsidRPr="00CA2195">
        <w:rPr>
          <w:highlight w:val="white"/>
        </w:rPr>
        <w:t xml:space="preserve">        AddMiddleCode(longList, MiddleOperator.BinarySubtract, subtractSymbol,</w:t>
      </w:r>
    </w:p>
    <w:p w14:paraId="51A9DE7F" w14:textId="77777777" w:rsidR="00CA2195" w:rsidRPr="00CA2195" w:rsidRDefault="00CA2195" w:rsidP="00CA2195">
      <w:pPr>
        <w:pStyle w:val="Code"/>
        <w:rPr>
          <w:highlight w:val="white"/>
        </w:rPr>
      </w:pPr>
      <w:r w:rsidRPr="00CA2195">
        <w:rPr>
          <w:highlight w:val="white"/>
        </w:rPr>
        <w:t xml:space="preserve">                      leftExpression.Symbol, rightExpression.Symbol);</w:t>
      </w:r>
    </w:p>
    <w:p w14:paraId="7CC98247" w14:textId="77777777" w:rsidR="00CA2195" w:rsidRPr="00CA2195" w:rsidRDefault="00CA2195" w:rsidP="00CA2195">
      <w:pPr>
        <w:pStyle w:val="Code"/>
        <w:rPr>
          <w:highlight w:val="white"/>
        </w:rPr>
      </w:pPr>
      <w:r w:rsidRPr="00CA2195">
        <w:rPr>
          <w:highlight w:val="white"/>
        </w:rPr>
        <w:t xml:space="preserve">        AddMiddleCode(longList, MiddleOperator.UnsignedDivide, resultSymbol,</w:t>
      </w:r>
    </w:p>
    <w:p w14:paraId="5997DD52" w14:textId="77777777" w:rsidR="00CA2195" w:rsidRPr="00CA2195" w:rsidRDefault="00CA2195" w:rsidP="00CA2195">
      <w:pPr>
        <w:pStyle w:val="Code"/>
        <w:rPr>
          <w:highlight w:val="white"/>
        </w:rPr>
      </w:pPr>
      <w:r w:rsidRPr="00CA2195">
        <w:rPr>
          <w:highlight w:val="white"/>
        </w:rPr>
        <w:t xml:space="preserve">                      subtractSymbol, sizeSymbol);</w:t>
      </w:r>
    </w:p>
    <w:p w14:paraId="321272A0" w14:textId="77777777" w:rsidR="00CA2195" w:rsidRPr="00CA2195" w:rsidRDefault="00CA2195" w:rsidP="00CA2195">
      <w:pPr>
        <w:pStyle w:val="Code"/>
        <w:rPr>
          <w:highlight w:val="white"/>
        </w:rPr>
      </w:pPr>
    </w:p>
    <w:p w14:paraId="3D1DD535" w14:textId="77777777" w:rsidR="007273E5" w:rsidRDefault="00CA2195" w:rsidP="00CA2195">
      <w:pPr>
        <w:pStyle w:val="Code"/>
        <w:rPr>
          <w:highlight w:val="white"/>
        </w:rPr>
      </w:pPr>
      <w:r w:rsidRPr="00CA2195">
        <w:rPr>
          <w:highlight w:val="white"/>
        </w:rPr>
        <w:t xml:space="preserve">        Expression resultExpression =</w:t>
      </w:r>
      <w:r w:rsidR="007273E5">
        <w:rPr>
          <w:highlight w:val="white"/>
        </w:rPr>
        <w:t xml:space="preserve"> </w:t>
      </w:r>
      <w:r w:rsidRPr="00CA2195">
        <w:rPr>
          <w:highlight w:val="white"/>
        </w:rPr>
        <w:t>new Expression(resultSymbol,</w:t>
      </w:r>
    </w:p>
    <w:p w14:paraId="679ECB89" w14:textId="19418FB5" w:rsidR="00CA2195" w:rsidRPr="00CA2195" w:rsidRDefault="007273E5" w:rsidP="00CA2195">
      <w:pPr>
        <w:pStyle w:val="Code"/>
        <w:rPr>
          <w:highlight w:val="white"/>
        </w:rPr>
      </w:pPr>
      <w:r>
        <w:rPr>
          <w:highlight w:val="white"/>
        </w:rPr>
        <w:t xml:space="preserve">                                                    </w:t>
      </w:r>
      <w:r w:rsidR="00CA2195" w:rsidRPr="00CA2195">
        <w:rPr>
          <w:highlight w:val="white"/>
        </w:rPr>
        <w:t xml:space="preserve"> shortList, longList);</w:t>
      </w:r>
    </w:p>
    <w:p w14:paraId="2DBC90C5" w14:textId="77777777" w:rsidR="00077D03" w:rsidRDefault="00F43F9E" w:rsidP="00F43F9E">
      <w:pPr>
        <w:rPr>
          <w:highlight w:val="white"/>
        </w:rPr>
      </w:pPr>
      <w:r>
        <w:rPr>
          <w:highlight w:val="white"/>
        </w:rPr>
        <w:t>Finally, we type cast the result of the division into signed integer.</w:t>
      </w:r>
    </w:p>
    <w:p w14:paraId="5092EADF" w14:textId="26412F33" w:rsidR="00CA2195" w:rsidRDefault="00CA2195" w:rsidP="00077D03">
      <w:pPr>
        <w:pStyle w:val="Code"/>
        <w:rPr>
          <w:highlight w:val="white"/>
        </w:rPr>
      </w:pPr>
      <w:r w:rsidRPr="00CA2195">
        <w:rPr>
          <w:highlight w:val="white"/>
        </w:rPr>
        <w:t xml:space="preserve">        return TypeCast.ImplicitCast(resultExpression,</w:t>
      </w:r>
    </w:p>
    <w:p w14:paraId="51F332F7" w14:textId="1FAF559D" w:rsidR="00CA2195" w:rsidRPr="00CA2195" w:rsidRDefault="00CA2195" w:rsidP="00CA2195">
      <w:pPr>
        <w:pStyle w:val="Code"/>
        <w:rPr>
          <w:highlight w:val="white"/>
        </w:rPr>
      </w:pPr>
      <w:r>
        <w:rPr>
          <w:highlight w:val="white"/>
        </w:rPr>
        <w:t xml:space="preserve">                                    </w:t>
      </w:r>
      <w:r w:rsidRPr="00CA2195">
        <w:rPr>
          <w:highlight w:val="white"/>
        </w:rPr>
        <w:t xml:space="preserve"> Type.SignedIntegerType);</w:t>
      </w:r>
    </w:p>
    <w:p w14:paraId="79F712A8" w14:textId="77777777" w:rsidR="00CA2195" w:rsidRPr="00CA2195" w:rsidRDefault="00CA2195" w:rsidP="00CA2195">
      <w:pPr>
        <w:pStyle w:val="Code"/>
        <w:rPr>
          <w:highlight w:val="white"/>
        </w:rPr>
      </w:pPr>
      <w:r w:rsidRPr="00CA2195">
        <w:rPr>
          <w:highlight w:val="white"/>
        </w:rPr>
        <w:t xml:space="preserve">      }</w:t>
      </w:r>
    </w:p>
    <w:p w14:paraId="1693AA93" w14:textId="77777777" w:rsidR="00CA2195" w:rsidRPr="00CA2195" w:rsidRDefault="00CA2195" w:rsidP="00CA2195">
      <w:pPr>
        <w:pStyle w:val="Code"/>
        <w:rPr>
          <w:highlight w:val="white"/>
        </w:rPr>
      </w:pPr>
      <w:r w:rsidRPr="00CA2195">
        <w:rPr>
          <w:highlight w:val="white"/>
        </w:rPr>
        <w:t xml:space="preserve">    }</w:t>
      </w:r>
    </w:p>
    <w:p w14:paraId="38BFE285" w14:textId="164AF5A6" w:rsidR="00CA2195" w:rsidRPr="00A361FE" w:rsidRDefault="0062119D" w:rsidP="0062119D">
      <w:pPr>
        <w:pStyle w:val="Rubrik3"/>
        <w:rPr>
          <w:highlight w:val="white"/>
        </w:rPr>
      </w:pPr>
      <w:bookmarkStart w:id="164" w:name="_Toc49764356"/>
      <w:r>
        <w:rPr>
          <w:highlight w:val="white"/>
        </w:rPr>
        <w:t>Multiplication Expressions</w:t>
      </w:r>
      <w:bookmarkEnd w:id="164"/>
    </w:p>
    <w:p w14:paraId="0C6E35DE" w14:textId="77777777" w:rsidR="0062119D" w:rsidRPr="00EC76D5" w:rsidRDefault="0062119D" w:rsidP="0062119D">
      <w:pPr>
        <w:pStyle w:val="CodeHeader"/>
      </w:pPr>
      <w:r>
        <w:t>MainParser.gppg</w:t>
      </w:r>
    </w:p>
    <w:p w14:paraId="157F3EC9" w14:textId="77777777" w:rsidR="00516130" w:rsidRDefault="00516130" w:rsidP="00516130">
      <w:pPr>
        <w:pStyle w:val="Code"/>
        <w:rPr>
          <w:highlight w:val="white"/>
          <w:lang w:val="sv-SE"/>
        </w:rPr>
      </w:pPr>
      <w:r>
        <w:rPr>
          <w:highlight w:val="white"/>
          <w:lang w:val="sv-SE"/>
        </w:rPr>
        <w:t>multiply_expression:</w:t>
      </w:r>
    </w:p>
    <w:p w14:paraId="4D986FA6" w14:textId="2E2CB82E" w:rsidR="00516130" w:rsidRDefault="00516130" w:rsidP="00516130">
      <w:pPr>
        <w:pStyle w:val="Code"/>
        <w:rPr>
          <w:highlight w:val="white"/>
          <w:lang w:val="sv-SE"/>
        </w:rPr>
      </w:pPr>
      <w:r>
        <w:rPr>
          <w:highlight w:val="white"/>
          <w:lang w:val="sv-SE"/>
        </w:rPr>
        <w:t xml:space="preserve">    </w:t>
      </w:r>
      <w:r w:rsidR="00CA3A8B">
        <w:rPr>
          <w:highlight w:val="white"/>
          <w:lang w:val="sv-SE"/>
        </w:rPr>
        <w:t>type_cast_expression</w:t>
      </w:r>
      <w:r>
        <w:rPr>
          <w:highlight w:val="white"/>
          <w:lang w:val="sv-SE"/>
        </w:rPr>
        <w:t xml:space="preserve"> {</w:t>
      </w:r>
    </w:p>
    <w:p w14:paraId="6C0009D8" w14:textId="77777777" w:rsidR="00516130" w:rsidRDefault="00516130" w:rsidP="00516130">
      <w:pPr>
        <w:pStyle w:val="Code"/>
        <w:rPr>
          <w:highlight w:val="white"/>
          <w:lang w:val="sv-SE"/>
        </w:rPr>
      </w:pPr>
      <w:r>
        <w:rPr>
          <w:highlight w:val="white"/>
          <w:lang w:val="sv-SE"/>
        </w:rPr>
        <w:t xml:space="preserve">      $$ = $1;</w:t>
      </w:r>
    </w:p>
    <w:p w14:paraId="58869BCD" w14:textId="77777777" w:rsidR="00516130" w:rsidRDefault="00516130" w:rsidP="00516130">
      <w:pPr>
        <w:pStyle w:val="Code"/>
        <w:rPr>
          <w:highlight w:val="white"/>
          <w:lang w:val="sv-SE"/>
        </w:rPr>
      </w:pPr>
      <w:r>
        <w:rPr>
          <w:highlight w:val="white"/>
          <w:lang w:val="sv-SE"/>
        </w:rPr>
        <w:t xml:space="preserve">    }</w:t>
      </w:r>
    </w:p>
    <w:p w14:paraId="3F13FCE3" w14:textId="6BD29844" w:rsidR="00516130" w:rsidRDefault="00516130" w:rsidP="00516130">
      <w:pPr>
        <w:pStyle w:val="Code"/>
        <w:rPr>
          <w:highlight w:val="white"/>
          <w:lang w:val="sv-SE"/>
        </w:rPr>
      </w:pPr>
      <w:r>
        <w:rPr>
          <w:highlight w:val="white"/>
          <w:lang w:val="sv-SE"/>
        </w:rPr>
        <w:t xml:space="preserve">  | multiply_expression multiply_operator </w:t>
      </w:r>
      <w:r w:rsidR="00CA3A8B">
        <w:rPr>
          <w:highlight w:val="white"/>
          <w:lang w:val="sv-SE"/>
        </w:rPr>
        <w:t>type_cast_expression</w:t>
      </w:r>
      <w:r>
        <w:rPr>
          <w:highlight w:val="white"/>
          <w:lang w:val="sv-SE"/>
        </w:rPr>
        <w:t xml:space="preserve"> {</w:t>
      </w:r>
    </w:p>
    <w:p w14:paraId="7CD95C24" w14:textId="77777777" w:rsidR="00516130" w:rsidRDefault="00516130" w:rsidP="00516130">
      <w:pPr>
        <w:pStyle w:val="Code"/>
        <w:rPr>
          <w:highlight w:val="white"/>
          <w:lang w:val="sv-SE"/>
        </w:rPr>
      </w:pPr>
      <w:r>
        <w:rPr>
          <w:highlight w:val="white"/>
          <w:lang w:val="sv-SE"/>
        </w:rPr>
        <w:t xml:space="preserve">      $$ = MiddleCodeGenerator.MultiplyExpression($2, $1, $3);</w:t>
      </w:r>
    </w:p>
    <w:p w14:paraId="39B0BC73" w14:textId="77777777" w:rsidR="00516130" w:rsidRDefault="00516130" w:rsidP="00516130">
      <w:pPr>
        <w:pStyle w:val="Code"/>
        <w:rPr>
          <w:highlight w:val="white"/>
          <w:lang w:val="sv-SE"/>
        </w:rPr>
      </w:pPr>
      <w:r>
        <w:rPr>
          <w:highlight w:val="white"/>
          <w:lang w:val="sv-SE"/>
        </w:rPr>
        <w:t xml:space="preserve">    };</w:t>
      </w:r>
    </w:p>
    <w:p w14:paraId="4C3A6CDB" w14:textId="28D007C0" w:rsidR="00516130" w:rsidRDefault="005219FF" w:rsidP="00FE304E">
      <w:pPr>
        <w:rPr>
          <w:highlight w:val="white"/>
          <w:lang w:val="sv-SE"/>
        </w:rPr>
      </w:pPr>
      <w:r>
        <w:rPr>
          <w:highlight w:val="white"/>
          <w:lang w:val="sv-SE"/>
        </w:rPr>
        <w:t>The multiplcation operators are multiply, division, and modulo.</w:t>
      </w:r>
    </w:p>
    <w:p w14:paraId="786EE8AB" w14:textId="77777777" w:rsidR="00516130" w:rsidRDefault="00516130" w:rsidP="00516130">
      <w:pPr>
        <w:pStyle w:val="Code"/>
        <w:rPr>
          <w:highlight w:val="white"/>
          <w:lang w:val="sv-SE"/>
        </w:rPr>
      </w:pPr>
      <w:r>
        <w:rPr>
          <w:highlight w:val="white"/>
          <w:lang w:val="sv-SE"/>
        </w:rPr>
        <w:t>multiply_operator:</w:t>
      </w:r>
    </w:p>
    <w:p w14:paraId="51E0E387" w14:textId="77777777" w:rsidR="00516130" w:rsidRDefault="00516130" w:rsidP="00516130">
      <w:pPr>
        <w:pStyle w:val="Code"/>
        <w:rPr>
          <w:highlight w:val="white"/>
          <w:lang w:val="sv-SE"/>
        </w:rPr>
      </w:pPr>
      <w:r>
        <w:rPr>
          <w:highlight w:val="white"/>
          <w:lang w:val="sv-SE"/>
        </w:rPr>
        <w:t xml:space="preserve">    ASTERRISK { $$ = MiddleOperator.SignedMultiply; }</w:t>
      </w:r>
    </w:p>
    <w:p w14:paraId="3B85922D" w14:textId="77777777" w:rsidR="00516130" w:rsidRDefault="00516130" w:rsidP="00516130">
      <w:pPr>
        <w:pStyle w:val="Code"/>
        <w:rPr>
          <w:highlight w:val="white"/>
          <w:lang w:val="sv-SE"/>
        </w:rPr>
      </w:pPr>
      <w:r>
        <w:rPr>
          <w:highlight w:val="white"/>
          <w:lang w:val="sv-SE"/>
        </w:rPr>
        <w:t xml:space="preserve">  | DIVIDE    { $$ = MiddleOperator.SignedDivide;   }</w:t>
      </w:r>
    </w:p>
    <w:p w14:paraId="61089179" w14:textId="291D6A4B" w:rsidR="0062119D" w:rsidRPr="00516130" w:rsidRDefault="00516130" w:rsidP="00516130">
      <w:pPr>
        <w:pStyle w:val="Code"/>
        <w:rPr>
          <w:highlight w:val="white"/>
          <w:lang w:val="sv-SE"/>
        </w:rPr>
      </w:pPr>
      <w:r>
        <w:rPr>
          <w:highlight w:val="white"/>
          <w:lang w:val="sv-SE"/>
        </w:rPr>
        <w:t xml:space="preserve">  | MODULO    { $$ = MiddleOperator.SignedModulo;   };</w:t>
      </w:r>
    </w:p>
    <w:p w14:paraId="6883890C" w14:textId="77777777" w:rsidR="00516130" w:rsidRDefault="00516130" w:rsidP="00516130">
      <w:pPr>
        <w:pStyle w:val="CodeHeader"/>
      </w:pPr>
      <w:r>
        <w:lastRenderedPageBreak/>
        <w:t>MiddleCodeGenerator.cs</w:t>
      </w:r>
    </w:p>
    <w:p w14:paraId="18B1E45B" w14:textId="77777777" w:rsidR="008D5C9C" w:rsidRDefault="008D5C9C" w:rsidP="008D5C9C">
      <w:pPr>
        <w:pStyle w:val="Code"/>
        <w:rPr>
          <w:highlight w:val="white"/>
        </w:rPr>
      </w:pPr>
      <w:r w:rsidRPr="008D5C9C">
        <w:rPr>
          <w:highlight w:val="white"/>
        </w:rPr>
        <w:t xml:space="preserve">    public static Expression MultiplyExpression(MiddleOperator middleOp,</w:t>
      </w:r>
    </w:p>
    <w:p w14:paraId="7411B8EA" w14:textId="28DD5DA9" w:rsidR="008D5C9C" w:rsidRPr="008D5C9C" w:rsidRDefault="008D5C9C" w:rsidP="008D5C9C">
      <w:pPr>
        <w:pStyle w:val="Code"/>
        <w:rPr>
          <w:highlight w:val="white"/>
        </w:rPr>
      </w:pPr>
      <w:r>
        <w:rPr>
          <w:highlight w:val="white"/>
        </w:rPr>
        <w:t xml:space="preserve">                                                </w:t>
      </w:r>
      <w:r w:rsidRPr="008D5C9C">
        <w:rPr>
          <w:highlight w:val="white"/>
        </w:rPr>
        <w:t>Expression leftExpression,</w:t>
      </w:r>
    </w:p>
    <w:p w14:paraId="66EFEAB5" w14:textId="77777777" w:rsidR="008D5C9C" w:rsidRPr="008D5C9C" w:rsidRDefault="008D5C9C" w:rsidP="008D5C9C">
      <w:pPr>
        <w:pStyle w:val="Code"/>
        <w:rPr>
          <w:highlight w:val="white"/>
        </w:rPr>
      </w:pPr>
      <w:r w:rsidRPr="008D5C9C">
        <w:rPr>
          <w:highlight w:val="white"/>
        </w:rPr>
        <w:t xml:space="preserve">                                                Expression rightExpression) {</w:t>
      </w:r>
    </w:p>
    <w:p w14:paraId="1D0C0BC8" w14:textId="77777777" w:rsidR="008D5C9C" w:rsidRPr="008D5C9C" w:rsidRDefault="008D5C9C" w:rsidP="008D5C9C">
      <w:pPr>
        <w:pStyle w:val="Code"/>
        <w:rPr>
          <w:highlight w:val="white"/>
        </w:rPr>
      </w:pPr>
      <w:r w:rsidRPr="008D5C9C">
        <w:rPr>
          <w:highlight w:val="white"/>
        </w:rPr>
        <w:t xml:space="preserve">      List&lt;MiddleCode&gt; constLongList = new List&lt;MiddleCode&gt;();</w:t>
      </w:r>
    </w:p>
    <w:p w14:paraId="722CABF4" w14:textId="77777777" w:rsidR="008D5C9C" w:rsidRPr="008D5C9C" w:rsidRDefault="008D5C9C" w:rsidP="008D5C9C">
      <w:pPr>
        <w:pStyle w:val="Code"/>
        <w:rPr>
          <w:highlight w:val="white"/>
        </w:rPr>
      </w:pPr>
      <w:r w:rsidRPr="008D5C9C">
        <w:rPr>
          <w:highlight w:val="white"/>
        </w:rPr>
        <w:t xml:space="preserve">      constLongList.AddRange(leftExpression.LongList);</w:t>
      </w:r>
    </w:p>
    <w:p w14:paraId="36CDA79A" w14:textId="77777777" w:rsidR="008D5C9C" w:rsidRPr="008D5C9C" w:rsidRDefault="008D5C9C" w:rsidP="008D5C9C">
      <w:pPr>
        <w:pStyle w:val="Code"/>
        <w:rPr>
          <w:highlight w:val="white"/>
        </w:rPr>
      </w:pPr>
      <w:r w:rsidRPr="008D5C9C">
        <w:rPr>
          <w:highlight w:val="white"/>
        </w:rPr>
        <w:t xml:space="preserve">      constLongList.AddRange(rightExpression.LongList);</w:t>
      </w:r>
    </w:p>
    <w:p w14:paraId="0AA39172" w14:textId="77777777" w:rsidR="008D5C9C" w:rsidRPr="008D5C9C" w:rsidRDefault="008D5C9C" w:rsidP="008D5C9C">
      <w:pPr>
        <w:pStyle w:val="Code"/>
        <w:rPr>
          <w:highlight w:val="white"/>
        </w:rPr>
      </w:pPr>
      <w:r w:rsidRPr="008D5C9C">
        <w:rPr>
          <w:highlight w:val="white"/>
        </w:rPr>
        <w:t xml:space="preserve">           </w:t>
      </w:r>
    </w:p>
    <w:p w14:paraId="400F755E" w14:textId="77777777" w:rsidR="008D5C9C" w:rsidRPr="008D5C9C" w:rsidRDefault="008D5C9C" w:rsidP="008D5C9C">
      <w:pPr>
        <w:pStyle w:val="Code"/>
        <w:rPr>
          <w:highlight w:val="white"/>
        </w:rPr>
      </w:pPr>
      <w:r w:rsidRPr="008D5C9C">
        <w:rPr>
          <w:highlight w:val="white"/>
        </w:rPr>
        <w:t xml:space="preserve">      Expression constantExpression =</w:t>
      </w:r>
    </w:p>
    <w:p w14:paraId="4F79AFEA" w14:textId="77777777" w:rsidR="009C02C2" w:rsidRDefault="008D5C9C" w:rsidP="008D5C9C">
      <w:pPr>
        <w:pStyle w:val="Code"/>
        <w:rPr>
          <w:highlight w:val="white"/>
        </w:rPr>
      </w:pPr>
      <w:r w:rsidRPr="008D5C9C">
        <w:rPr>
          <w:highlight w:val="white"/>
        </w:rPr>
        <w:t xml:space="preserve">        ConstantExpression.Arithmetic(middleOp, leftExpression,</w:t>
      </w:r>
    </w:p>
    <w:p w14:paraId="2C165E68" w14:textId="089E6CF3"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w:t>
      </w:r>
    </w:p>
    <w:p w14:paraId="71308BA7" w14:textId="77777777" w:rsidR="008D5C9C" w:rsidRPr="008D5C9C" w:rsidRDefault="008D5C9C" w:rsidP="008D5C9C">
      <w:pPr>
        <w:pStyle w:val="Code"/>
        <w:rPr>
          <w:highlight w:val="white"/>
        </w:rPr>
      </w:pPr>
      <w:r w:rsidRPr="008D5C9C">
        <w:rPr>
          <w:highlight w:val="white"/>
        </w:rPr>
        <w:t xml:space="preserve">      if (constantExpression != null) {</w:t>
      </w:r>
    </w:p>
    <w:p w14:paraId="6E6A77A2" w14:textId="77777777" w:rsidR="008D5C9C" w:rsidRPr="008D5C9C" w:rsidRDefault="008D5C9C" w:rsidP="008D5C9C">
      <w:pPr>
        <w:pStyle w:val="Code"/>
        <w:rPr>
          <w:highlight w:val="white"/>
        </w:rPr>
      </w:pPr>
      <w:r w:rsidRPr="008D5C9C">
        <w:rPr>
          <w:highlight w:val="white"/>
        </w:rPr>
        <w:t xml:space="preserve">        return constantExpression;</w:t>
      </w:r>
    </w:p>
    <w:p w14:paraId="057C6656" w14:textId="77777777" w:rsidR="008D5C9C" w:rsidRPr="008D5C9C" w:rsidRDefault="008D5C9C" w:rsidP="008D5C9C">
      <w:pPr>
        <w:pStyle w:val="Code"/>
        <w:rPr>
          <w:highlight w:val="white"/>
        </w:rPr>
      </w:pPr>
      <w:r w:rsidRPr="008D5C9C">
        <w:rPr>
          <w:highlight w:val="white"/>
        </w:rPr>
        <w:t xml:space="preserve">      }</w:t>
      </w:r>
    </w:p>
    <w:p w14:paraId="106E94B0" w14:textId="77777777" w:rsidR="008D5C9C" w:rsidRPr="008D5C9C" w:rsidRDefault="008D5C9C" w:rsidP="008D5C9C">
      <w:pPr>
        <w:pStyle w:val="Code"/>
        <w:rPr>
          <w:highlight w:val="white"/>
        </w:rPr>
      </w:pPr>
    </w:p>
    <w:p w14:paraId="13995C5C" w14:textId="77777777" w:rsidR="009C02C2" w:rsidRDefault="008D5C9C" w:rsidP="008D5C9C">
      <w:pPr>
        <w:pStyle w:val="Code"/>
        <w:rPr>
          <w:highlight w:val="white"/>
        </w:rPr>
      </w:pPr>
      <w:r w:rsidRPr="008D5C9C">
        <w:rPr>
          <w:highlight w:val="white"/>
        </w:rPr>
        <w:t xml:space="preserve">      Type maxType = TypeCast.MaxType(leftExpression.Symbol.Type,</w:t>
      </w:r>
    </w:p>
    <w:p w14:paraId="7D4AD430" w14:textId="521D6F99" w:rsidR="008D5C9C" w:rsidRPr="008D5C9C" w:rsidRDefault="009C02C2" w:rsidP="008D5C9C">
      <w:pPr>
        <w:pStyle w:val="Code"/>
        <w:rPr>
          <w:highlight w:val="white"/>
        </w:rPr>
      </w:pPr>
      <w:r>
        <w:rPr>
          <w:highlight w:val="white"/>
        </w:rPr>
        <w:t xml:space="preserve">                                     </w:t>
      </w:r>
      <w:r w:rsidR="008D5C9C" w:rsidRPr="008D5C9C">
        <w:rPr>
          <w:highlight w:val="white"/>
        </w:rPr>
        <w:t xml:space="preserve"> rightExpression.Symbol.Type);</w:t>
      </w:r>
    </w:p>
    <w:p w14:paraId="3ABB34BE" w14:textId="77777777" w:rsidR="008D5C9C" w:rsidRPr="008D5C9C" w:rsidRDefault="008D5C9C" w:rsidP="008D5C9C">
      <w:pPr>
        <w:pStyle w:val="Code"/>
        <w:rPr>
          <w:highlight w:val="white"/>
        </w:rPr>
      </w:pPr>
    </w:p>
    <w:p w14:paraId="3AE327E1" w14:textId="77777777" w:rsidR="008D5C9C" w:rsidRPr="008D5C9C" w:rsidRDefault="008D5C9C" w:rsidP="008D5C9C">
      <w:pPr>
        <w:pStyle w:val="Code"/>
        <w:rPr>
          <w:highlight w:val="white"/>
        </w:rPr>
      </w:pPr>
      <w:r w:rsidRPr="008D5C9C">
        <w:rPr>
          <w:highlight w:val="white"/>
        </w:rPr>
        <w:t xml:space="preserve">      if (MiddleCode.IsModulo(middleOp)) {</w:t>
      </w:r>
    </w:p>
    <w:p w14:paraId="377DA7D3" w14:textId="77777777" w:rsidR="008D5C9C" w:rsidRPr="008D5C9C" w:rsidRDefault="008D5C9C" w:rsidP="008D5C9C">
      <w:pPr>
        <w:pStyle w:val="Code"/>
        <w:rPr>
          <w:highlight w:val="white"/>
        </w:rPr>
      </w:pPr>
      <w:r w:rsidRPr="008D5C9C">
        <w:rPr>
          <w:highlight w:val="white"/>
        </w:rPr>
        <w:t xml:space="preserve">        Assert.Error(maxType.IsIntegralPointerArrayStringOrFunction(),</w:t>
      </w:r>
    </w:p>
    <w:p w14:paraId="6A9C0F42" w14:textId="77777777" w:rsidR="008D5C9C" w:rsidRPr="008D5C9C" w:rsidRDefault="008D5C9C" w:rsidP="008D5C9C">
      <w:pPr>
        <w:pStyle w:val="Code"/>
        <w:rPr>
          <w:highlight w:val="white"/>
        </w:rPr>
      </w:pPr>
      <w:r w:rsidRPr="008D5C9C">
        <w:rPr>
          <w:highlight w:val="white"/>
        </w:rPr>
        <w:t xml:space="preserve">                      maxType, Message.Invalid_type_in_expression);</w:t>
      </w:r>
    </w:p>
    <w:p w14:paraId="00024D5E" w14:textId="77777777" w:rsidR="008D5C9C" w:rsidRPr="008D5C9C" w:rsidRDefault="008D5C9C" w:rsidP="008D5C9C">
      <w:pPr>
        <w:pStyle w:val="Code"/>
        <w:rPr>
          <w:highlight w:val="white"/>
        </w:rPr>
      </w:pPr>
      <w:r w:rsidRPr="008D5C9C">
        <w:rPr>
          <w:highlight w:val="white"/>
        </w:rPr>
        <w:t xml:space="preserve">      }</w:t>
      </w:r>
    </w:p>
    <w:p w14:paraId="735EC252" w14:textId="77777777" w:rsidR="008D5C9C" w:rsidRPr="008D5C9C" w:rsidRDefault="008D5C9C" w:rsidP="008D5C9C">
      <w:pPr>
        <w:pStyle w:val="Code"/>
        <w:rPr>
          <w:highlight w:val="white"/>
        </w:rPr>
      </w:pPr>
      <w:r w:rsidRPr="008D5C9C">
        <w:rPr>
          <w:highlight w:val="white"/>
        </w:rPr>
        <w:t xml:space="preserve">      else {</w:t>
      </w:r>
    </w:p>
    <w:p w14:paraId="1551C652" w14:textId="77777777" w:rsidR="008D5C9C" w:rsidRPr="008D5C9C" w:rsidRDefault="008D5C9C" w:rsidP="008D5C9C">
      <w:pPr>
        <w:pStyle w:val="Code"/>
        <w:rPr>
          <w:highlight w:val="white"/>
        </w:rPr>
      </w:pPr>
      <w:r w:rsidRPr="008D5C9C">
        <w:rPr>
          <w:highlight w:val="white"/>
        </w:rPr>
        <w:t xml:space="preserve">        Assert.Error(maxType.IsArithmeticPointerArrayStringOrFunction(),</w:t>
      </w:r>
    </w:p>
    <w:p w14:paraId="7D31E2DF" w14:textId="77777777" w:rsidR="008D5C9C" w:rsidRPr="008D5C9C" w:rsidRDefault="008D5C9C" w:rsidP="008D5C9C">
      <w:pPr>
        <w:pStyle w:val="Code"/>
        <w:rPr>
          <w:highlight w:val="white"/>
        </w:rPr>
      </w:pPr>
      <w:r w:rsidRPr="008D5C9C">
        <w:rPr>
          <w:highlight w:val="white"/>
        </w:rPr>
        <w:t xml:space="preserve">                      maxType, Message.Invalid_type_in_expression);</w:t>
      </w:r>
    </w:p>
    <w:p w14:paraId="7DD96FDB" w14:textId="77777777" w:rsidR="008D5C9C" w:rsidRPr="008D5C9C" w:rsidRDefault="008D5C9C" w:rsidP="008D5C9C">
      <w:pPr>
        <w:pStyle w:val="Code"/>
        <w:rPr>
          <w:highlight w:val="white"/>
        </w:rPr>
      </w:pPr>
      <w:r w:rsidRPr="008D5C9C">
        <w:rPr>
          <w:highlight w:val="white"/>
        </w:rPr>
        <w:t xml:space="preserve">      }</w:t>
      </w:r>
    </w:p>
    <w:p w14:paraId="19A525AA" w14:textId="77777777" w:rsidR="008D5C9C" w:rsidRPr="008D5C9C" w:rsidRDefault="008D5C9C" w:rsidP="008D5C9C">
      <w:pPr>
        <w:pStyle w:val="Code"/>
        <w:rPr>
          <w:highlight w:val="white"/>
        </w:rPr>
      </w:pPr>
    </w:p>
    <w:p w14:paraId="6FA29D08" w14:textId="77777777" w:rsidR="008D5C9C" w:rsidRPr="008D5C9C" w:rsidRDefault="008D5C9C" w:rsidP="008D5C9C">
      <w:pPr>
        <w:pStyle w:val="Code"/>
        <w:rPr>
          <w:highlight w:val="white"/>
        </w:rPr>
      </w:pPr>
      <w:r w:rsidRPr="008D5C9C">
        <w:rPr>
          <w:highlight w:val="white"/>
        </w:rPr>
        <w:t xml:space="preserve">      leftExpression = TypeCast.ImplicitCast(leftExpression, maxType);</w:t>
      </w:r>
    </w:p>
    <w:p w14:paraId="4C6F378A" w14:textId="77777777" w:rsidR="008D5C9C" w:rsidRPr="008D5C9C" w:rsidRDefault="008D5C9C" w:rsidP="008D5C9C">
      <w:pPr>
        <w:pStyle w:val="Code"/>
        <w:rPr>
          <w:highlight w:val="white"/>
        </w:rPr>
      </w:pPr>
      <w:r w:rsidRPr="008D5C9C">
        <w:rPr>
          <w:highlight w:val="white"/>
        </w:rPr>
        <w:t xml:space="preserve">      rightExpression = TypeCast.ImplicitCast(rightExpression, maxType);</w:t>
      </w:r>
    </w:p>
    <w:p w14:paraId="61B277E1" w14:textId="77777777" w:rsidR="008D5C9C" w:rsidRPr="008D5C9C" w:rsidRDefault="008D5C9C" w:rsidP="008D5C9C">
      <w:pPr>
        <w:pStyle w:val="Code"/>
        <w:rPr>
          <w:highlight w:val="white"/>
        </w:rPr>
      </w:pPr>
      <w:r w:rsidRPr="008D5C9C">
        <w:rPr>
          <w:highlight w:val="white"/>
        </w:rPr>
        <w:t xml:space="preserve">      Symbol resultSymbol = new Symbol(maxType);</w:t>
      </w:r>
    </w:p>
    <w:p w14:paraId="16ADEF46" w14:textId="77777777" w:rsidR="008D5C9C" w:rsidRPr="008D5C9C" w:rsidRDefault="008D5C9C" w:rsidP="008D5C9C">
      <w:pPr>
        <w:pStyle w:val="Code"/>
        <w:rPr>
          <w:highlight w:val="white"/>
        </w:rPr>
      </w:pPr>
    </w:p>
    <w:p w14:paraId="29C0FF90" w14:textId="77777777" w:rsidR="008D5C9C" w:rsidRPr="008D5C9C" w:rsidRDefault="008D5C9C" w:rsidP="008D5C9C">
      <w:pPr>
        <w:pStyle w:val="Code"/>
        <w:rPr>
          <w:highlight w:val="white"/>
        </w:rPr>
      </w:pPr>
      <w:r w:rsidRPr="008D5C9C">
        <w:rPr>
          <w:highlight w:val="white"/>
        </w:rPr>
        <w:t xml:space="preserve">      if (maxType.IsUnsigned()) {</w:t>
      </w:r>
    </w:p>
    <w:p w14:paraId="6C18F474" w14:textId="77777777" w:rsidR="008D5C9C" w:rsidRPr="008D5C9C" w:rsidRDefault="008D5C9C" w:rsidP="008D5C9C">
      <w:pPr>
        <w:pStyle w:val="Code"/>
        <w:rPr>
          <w:highlight w:val="white"/>
        </w:rPr>
      </w:pPr>
      <w:r w:rsidRPr="008D5C9C">
        <w:rPr>
          <w:highlight w:val="white"/>
        </w:rPr>
        <w:t xml:space="preserve">        string name = Enum.GetName(typeof(MiddleOperator), middleOp);</w:t>
      </w:r>
    </w:p>
    <w:p w14:paraId="06B3947D" w14:textId="77777777" w:rsidR="005B3826" w:rsidRDefault="008D5C9C" w:rsidP="008D5C9C">
      <w:pPr>
        <w:pStyle w:val="Code"/>
        <w:rPr>
          <w:highlight w:val="white"/>
        </w:rPr>
      </w:pPr>
      <w:r w:rsidRPr="008D5C9C">
        <w:rPr>
          <w:highlight w:val="white"/>
        </w:rPr>
        <w:t xml:space="preserve">        middleOp = (MiddleOperator)</w:t>
      </w:r>
      <w:r w:rsidR="005B3826">
        <w:rPr>
          <w:highlight w:val="white"/>
        </w:rPr>
        <w:t xml:space="preserve"> </w:t>
      </w:r>
      <w:r w:rsidRPr="008D5C9C">
        <w:rPr>
          <w:highlight w:val="white"/>
        </w:rPr>
        <w:t>Enum.Parse(typeof(MiddleOperator),</w:t>
      </w:r>
    </w:p>
    <w:p w14:paraId="1466E860" w14:textId="6A1489F9" w:rsidR="008D5C9C" w:rsidRPr="008D5C9C" w:rsidRDefault="005B3826" w:rsidP="008D5C9C">
      <w:pPr>
        <w:pStyle w:val="Code"/>
        <w:rPr>
          <w:highlight w:val="white"/>
        </w:rPr>
      </w:pPr>
      <w:r>
        <w:rPr>
          <w:highlight w:val="white"/>
        </w:rPr>
        <w:t xml:space="preserve">                                        </w:t>
      </w:r>
      <w:r w:rsidR="008D5C9C" w:rsidRPr="008D5C9C">
        <w:rPr>
          <w:highlight w:val="white"/>
        </w:rPr>
        <w:t xml:space="preserve"> name.Replace("Signed", "Unsigned"));</w:t>
      </w:r>
    </w:p>
    <w:p w14:paraId="4AED6372" w14:textId="77777777" w:rsidR="008D5C9C" w:rsidRPr="008D5C9C" w:rsidRDefault="008D5C9C" w:rsidP="008D5C9C">
      <w:pPr>
        <w:pStyle w:val="Code"/>
        <w:rPr>
          <w:highlight w:val="white"/>
        </w:rPr>
      </w:pPr>
      <w:r w:rsidRPr="008D5C9C">
        <w:rPr>
          <w:highlight w:val="white"/>
        </w:rPr>
        <w:t xml:space="preserve">      }</w:t>
      </w:r>
    </w:p>
    <w:p w14:paraId="100CEB94" w14:textId="77777777" w:rsidR="008D5C9C" w:rsidRPr="008D5C9C" w:rsidRDefault="008D5C9C" w:rsidP="008D5C9C">
      <w:pPr>
        <w:pStyle w:val="Code"/>
        <w:rPr>
          <w:highlight w:val="white"/>
        </w:rPr>
      </w:pPr>
    </w:p>
    <w:p w14:paraId="5AB6341A" w14:textId="77777777" w:rsidR="008D5C9C" w:rsidRPr="008D5C9C" w:rsidRDefault="008D5C9C" w:rsidP="008D5C9C">
      <w:pPr>
        <w:pStyle w:val="Code"/>
        <w:rPr>
          <w:highlight w:val="white"/>
        </w:rPr>
      </w:pPr>
      <w:r w:rsidRPr="008D5C9C">
        <w:rPr>
          <w:highlight w:val="white"/>
        </w:rPr>
        <w:t xml:space="preserve">      List&lt;MiddleCode&gt; shortList = new List&lt;MiddleCode&gt;(),</w:t>
      </w:r>
    </w:p>
    <w:p w14:paraId="1AF9B126" w14:textId="77777777" w:rsidR="008D5C9C" w:rsidRPr="008D5C9C" w:rsidRDefault="008D5C9C" w:rsidP="008D5C9C">
      <w:pPr>
        <w:pStyle w:val="Code"/>
        <w:rPr>
          <w:highlight w:val="white"/>
        </w:rPr>
      </w:pPr>
      <w:r w:rsidRPr="008D5C9C">
        <w:rPr>
          <w:highlight w:val="white"/>
        </w:rPr>
        <w:t xml:space="preserve">                       longList = new List&lt;MiddleCode&gt;();</w:t>
      </w:r>
    </w:p>
    <w:p w14:paraId="780DC143" w14:textId="77777777" w:rsidR="008D5C9C" w:rsidRPr="008D5C9C" w:rsidRDefault="008D5C9C" w:rsidP="008D5C9C">
      <w:pPr>
        <w:pStyle w:val="Code"/>
        <w:rPr>
          <w:highlight w:val="white"/>
        </w:rPr>
      </w:pPr>
      <w:r w:rsidRPr="008D5C9C">
        <w:rPr>
          <w:highlight w:val="white"/>
        </w:rPr>
        <w:t xml:space="preserve">      shortList.AddRange(leftExpression.ShortList);</w:t>
      </w:r>
    </w:p>
    <w:p w14:paraId="42BC2BF7" w14:textId="77777777" w:rsidR="008D5C9C" w:rsidRPr="008D5C9C" w:rsidRDefault="008D5C9C" w:rsidP="008D5C9C">
      <w:pPr>
        <w:pStyle w:val="Code"/>
        <w:rPr>
          <w:highlight w:val="white"/>
        </w:rPr>
      </w:pPr>
      <w:r w:rsidRPr="008D5C9C">
        <w:rPr>
          <w:highlight w:val="white"/>
        </w:rPr>
        <w:t xml:space="preserve">      shortList.AddRange(rightExpression.ShortList);    </w:t>
      </w:r>
    </w:p>
    <w:p w14:paraId="47EF69B0" w14:textId="77777777" w:rsidR="008D5C9C" w:rsidRPr="008D5C9C" w:rsidRDefault="008D5C9C" w:rsidP="008D5C9C">
      <w:pPr>
        <w:pStyle w:val="Code"/>
        <w:rPr>
          <w:highlight w:val="white"/>
        </w:rPr>
      </w:pPr>
      <w:r w:rsidRPr="008D5C9C">
        <w:rPr>
          <w:highlight w:val="white"/>
        </w:rPr>
        <w:t xml:space="preserve">      longList.AddRange(leftExpression.LongList);</w:t>
      </w:r>
    </w:p>
    <w:p w14:paraId="46B65F4D" w14:textId="77777777" w:rsidR="008D5C9C" w:rsidRPr="008D5C9C" w:rsidRDefault="008D5C9C" w:rsidP="008D5C9C">
      <w:pPr>
        <w:pStyle w:val="Code"/>
        <w:rPr>
          <w:highlight w:val="white"/>
        </w:rPr>
      </w:pPr>
      <w:r w:rsidRPr="008D5C9C">
        <w:rPr>
          <w:highlight w:val="white"/>
        </w:rPr>
        <w:t xml:space="preserve">      longList.AddRange(rightExpression.LongList);</w:t>
      </w:r>
    </w:p>
    <w:p w14:paraId="5D72E90F" w14:textId="77777777" w:rsidR="008D5C9C" w:rsidRPr="008D5C9C" w:rsidRDefault="008D5C9C" w:rsidP="008D5C9C">
      <w:pPr>
        <w:pStyle w:val="Code"/>
        <w:rPr>
          <w:highlight w:val="white"/>
        </w:rPr>
      </w:pPr>
    </w:p>
    <w:p w14:paraId="730AA446" w14:textId="77777777" w:rsidR="001728E1" w:rsidRDefault="008D5C9C" w:rsidP="008D5C9C">
      <w:pPr>
        <w:pStyle w:val="Code"/>
        <w:rPr>
          <w:highlight w:val="white"/>
        </w:rPr>
      </w:pPr>
      <w:r w:rsidRPr="008D5C9C">
        <w:rPr>
          <w:highlight w:val="white"/>
        </w:rPr>
        <w:t xml:space="preserve">      AddMiddleCode(longList, middleOp, resultSymbol,</w:t>
      </w:r>
    </w:p>
    <w:p w14:paraId="1C63C75B" w14:textId="127DCF50" w:rsidR="008D5C9C" w:rsidRPr="008D5C9C" w:rsidRDefault="001728E1" w:rsidP="008D5C9C">
      <w:pPr>
        <w:pStyle w:val="Code"/>
        <w:rPr>
          <w:highlight w:val="white"/>
        </w:rPr>
      </w:pPr>
      <w:r>
        <w:rPr>
          <w:highlight w:val="white"/>
        </w:rPr>
        <w:t xml:space="preserve">                   </w:t>
      </w:r>
      <w:r w:rsidR="008D5C9C" w:rsidRPr="008D5C9C">
        <w:rPr>
          <w:highlight w:val="white"/>
        </w:rPr>
        <w:t xml:space="preserve"> leftExpression.Symbol, rightExpression.Symbol);</w:t>
      </w:r>
    </w:p>
    <w:p w14:paraId="3AE3BEE8" w14:textId="77777777" w:rsidR="008D5C9C" w:rsidRPr="008D5C9C" w:rsidRDefault="008D5C9C" w:rsidP="008D5C9C">
      <w:pPr>
        <w:pStyle w:val="Code"/>
        <w:rPr>
          <w:highlight w:val="white"/>
        </w:rPr>
      </w:pPr>
      <w:r w:rsidRPr="008D5C9C">
        <w:rPr>
          <w:highlight w:val="white"/>
        </w:rPr>
        <w:t xml:space="preserve">      return (new Expression(resultSymbol, shortList, longList));</w:t>
      </w:r>
    </w:p>
    <w:p w14:paraId="4E1FA3BF" w14:textId="77777777" w:rsidR="008D5C9C" w:rsidRPr="008D5C9C" w:rsidRDefault="008D5C9C" w:rsidP="008D5C9C">
      <w:pPr>
        <w:pStyle w:val="Code"/>
        <w:rPr>
          <w:highlight w:val="white"/>
        </w:rPr>
      </w:pPr>
      <w:r w:rsidRPr="008D5C9C">
        <w:rPr>
          <w:highlight w:val="white"/>
        </w:rPr>
        <w:t xml:space="preserve">    }</w:t>
      </w:r>
    </w:p>
    <w:p w14:paraId="01AE6F85" w14:textId="2B72EF3D" w:rsidR="00516130" w:rsidRDefault="00674A6B" w:rsidP="00F158B0">
      <w:pPr>
        <w:pStyle w:val="Rubrik3"/>
      </w:pPr>
      <w:bookmarkStart w:id="165" w:name="_Toc49764357"/>
      <w:r>
        <w:t>Cast</w:t>
      </w:r>
      <w:r w:rsidR="00F158B0">
        <w:t xml:space="preserve"> Expressions</w:t>
      </w:r>
      <w:bookmarkEnd w:id="165"/>
    </w:p>
    <w:p w14:paraId="7350C96E" w14:textId="2EF2DA87" w:rsidR="00CA3A8B" w:rsidRPr="00CA3A8B" w:rsidRDefault="00CA3A8B" w:rsidP="00CA3A8B">
      <w:r>
        <w:t xml:space="preserve">A type </w:t>
      </w:r>
      <w:r w:rsidR="00BF052F">
        <w:t xml:space="preserve">cast expression is a type name within parentheses followed by a </w:t>
      </w:r>
      <w:r w:rsidR="00A72F03">
        <w:t>type cas</w:t>
      </w:r>
      <w:r w:rsidR="002E6DED">
        <w:t>t</w:t>
      </w:r>
      <w:r w:rsidR="00BF052F">
        <w:t xml:space="preserve"> expression.</w:t>
      </w:r>
    </w:p>
    <w:p w14:paraId="54F7569A" w14:textId="65753AE9" w:rsidR="00F158B0" w:rsidRDefault="00F158B0" w:rsidP="00F158B0">
      <w:pPr>
        <w:pStyle w:val="CodeHeader"/>
      </w:pPr>
      <w:r>
        <w:t>MainParser.gppg</w:t>
      </w:r>
    </w:p>
    <w:p w14:paraId="10D62F2C" w14:textId="0889E235" w:rsidR="00D950EA" w:rsidRPr="00F0181F" w:rsidRDefault="00CA3A8B" w:rsidP="00F0181F">
      <w:pPr>
        <w:pStyle w:val="Code"/>
        <w:rPr>
          <w:highlight w:val="white"/>
        </w:rPr>
      </w:pPr>
      <w:r>
        <w:rPr>
          <w:highlight w:val="white"/>
        </w:rPr>
        <w:t>type_cast_expression</w:t>
      </w:r>
      <w:r w:rsidR="00D950EA" w:rsidRPr="00F0181F">
        <w:rPr>
          <w:highlight w:val="white"/>
        </w:rPr>
        <w:t>:</w:t>
      </w:r>
    </w:p>
    <w:p w14:paraId="03DC7578" w14:textId="77777777" w:rsidR="00D950EA" w:rsidRPr="00F0181F" w:rsidRDefault="00D950EA" w:rsidP="00F0181F">
      <w:pPr>
        <w:pStyle w:val="Code"/>
        <w:rPr>
          <w:highlight w:val="white"/>
        </w:rPr>
      </w:pPr>
      <w:r w:rsidRPr="00F0181F">
        <w:rPr>
          <w:highlight w:val="white"/>
        </w:rPr>
        <w:t xml:space="preserve">    prefix_expression {</w:t>
      </w:r>
    </w:p>
    <w:p w14:paraId="3B931ED6" w14:textId="77777777" w:rsidR="00D950EA" w:rsidRPr="00F0181F" w:rsidRDefault="00D950EA" w:rsidP="00F0181F">
      <w:pPr>
        <w:pStyle w:val="Code"/>
        <w:rPr>
          <w:highlight w:val="white"/>
        </w:rPr>
      </w:pPr>
      <w:r w:rsidRPr="00F0181F">
        <w:rPr>
          <w:highlight w:val="white"/>
        </w:rPr>
        <w:t xml:space="preserve">      $$ = $1;</w:t>
      </w:r>
    </w:p>
    <w:p w14:paraId="1612D1F5" w14:textId="77777777" w:rsidR="00D950EA" w:rsidRPr="00F0181F" w:rsidRDefault="00D950EA" w:rsidP="00F0181F">
      <w:pPr>
        <w:pStyle w:val="Code"/>
        <w:rPr>
          <w:highlight w:val="white"/>
        </w:rPr>
      </w:pPr>
      <w:r w:rsidRPr="00F0181F">
        <w:rPr>
          <w:highlight w:val="white"/>
        </w:rPr>
        <w:lastRenderedPageBreak/>
        <w:t xml:space="preserve">    }</w:t>
      </w:r>
    </w:p>
    <w:p w14:paraId="6B0D7227" w14:textId="204ADB8A" w:rsidR="00D950EA" w:rsidRPr="00F0181F" w:rsidRDefault="00D950EA" w:rsidP="00F0181F">
      <w:pPr>
        <w:pStyle w:val="Code"/>
        <w:rPr>
          <w:highlight w:val="white"/>
        </w:rPr>
      </w:pPr>
      <w:r w:rsidRPr="00F0181F">
        <w:rPr>
          <w:highlight w:val="white"/>
        </w:rPr>
        <w:t xml:space="preserve">  | LEFT_PARENTHESIS type_name RIGHT_PARENTHESIS </w:t>
      </w:r>
      <w:r w:rsidR="00CA3A8B">
        <w:rPr>
          <w:highlight w:val="white"/>
        </w:rPr>
        <w:t>type_cast_expression</w:t>
      </w:r>
      <w:r w:rsidRPr="00F0181F">
        <w:rPr>
          <w:highlight w:val="white"/>
        </w:rPr>
        <w:t xml:space="preserve"> {</w:t>
      </w:r>
    </w:p>
    <w:p w14:paraId="7DE12D50" w14:textId="77777777" w:rsidR="00D950EA" w:rsidRPr="00F0181F" w:rsidRDefault="00D950EA" w:rsidP="00F0181F">
      <w:pPr>
        <w:pStyle w:val="Code"/>
        <w:rPr>
          <w:highlight w:val="white"/>
        </w:rPr>
      </w:pPr>
      <w:r w:rsidRPr="00F0181F">
        <w:rPr>
          <w:highlight w:val="white"/>
        </w:rPr>
        <w:t xml:space="preserve">      $$ = MiddleCodeGenerator.CastExpression($2, $4);</w:t>
      </w:r>
    </w:p>
    <w:p w14:paraId="42944CAD" w14:textId="77777777" w:rsidR="00D950EA" w:rsidRPr="00F0181F" w:rsidRDefault="00D950EA" w:rsidP="00F0181F">
      <w:pPr>
        <w:pStyle w:val="Code"/>
        <w:rPr>
          <w:highlight w:val="white"/>
        </w:rPr>
      </w:pPr>
      <w:r w:rsidRPr="00F0181F">
        <w:rPr>
          <w:highlight w:val="white"/>
        </w:rPr>
        <w:t xml:space="preserve">    };</w:t>
      </w:r>
    </w:p>
    <w:p w14:paraId="4E4E5101" w14:textId="611E7CB5" w:rsidR="00D950EA" w:rsidRPr="00F0181F" w:rsidRDefault="0059710A" w:rsidP="0059710A">
      <w:pPr>
        <w:rPr>
          <w:highlight w:val="white"/>
        </w:rPr>
      </w:pPr>
      <w:r>
        <w:rPr>
          <w:highlight w:val="white"/>
        </w:rPr>
        <w:t xml:space="preserve">The type name </w:t>
      </w:r>
      <w:r w:rsidR="00C325D8">
        <w:rPr>
          <w:highlight w:val="white"/>
        </w:rPr>
        <w:t>is</w:t>
      </w:r>
      <w:r>
        <w:rPr>
          <w:highlight w:val="white"/>
        </w:rPr>
        <w:t xml:space="preserve"> a declaration specifier list with or withou</w:t>
      </w:r>
      <w:r w:rsidR="004D688D">
        <w:rPr>
          <w:highlight w:val="white"/>
        </w:rPr>
        <w:t>t</w:t>
      </w:r>
      <w:r>
        <w:rPr>
          <w:highlight w:val="white"/>
        </w:rPr>
        <w:t xml:space="preserve"> an abstract declarator.</w:t>
      </w:r>
    </w:p>
    <w:p w14:paraId="4B9A1E1A" w14:textId="77777777" w:rsidR="00F0181F" w:rsidRPr="00F0181F" w:rsidRDefault="00F0181F" w:rsidP="00F0181F">
      <w:pPr>
        <w:pStyle w:val="Code"/>
        <w:rPr>
          <w:highlight w:val="white"/>
        </w:rPr>
      </w:pPr>
      <w:r w:rsidRPr="00F0181F">
        <w:rPr>
          <w:highlight w:val="white"/>
        </w:rPr>
        <w:t>type_name:</w:t>
      </w:r>
    </w:p>
    <w:p w14:paraId="7281AB0D" w14:textId="77777777" w:rsidR="00F0181F" w:rsidRPr="00F0181F" w:rsidRDefault="00F0181F" w:rsidP="00F0181F">
      <w:pPr>
        <w:pStyle w:val="Code"/>
        <w:rPr>
          <w:highlight w:val="white"/>
        </w:rPr>
      </w:pPr>
      <w:r w:rsidRPr="00F0181F">
        <w:rPr>
          <w:highlight w:val="white"/>
        </w:rPr>
        <w:t xml:space="preserve">    declaration_specifier_list {</w:t>
      </w:r>
    </w:p>
    <w:p w14:paraId="5E4B11D8" w14:textId="2FDFA67F" w:rsidR="00F0181F" w:rsidRPr="00F0181F" w:rsidRDefault="00F0181F" w:rsidP="00F0181F">
      <w:pPr>
        <w:pStyle w:val="Code"/>
        <w:rPr>
          <w:highlight w:val="white"/>
        </w:rPr>
      </w:pPr>
      <w:r w:rsidRPr="00F0181F">
        <w:rPr>
          <w:highlight w:val="white"/>
        </w:rPr>
        <w:t xml:space="preserve">      $$ = MiddleCodeGenerator.TypeName(Specifier.SpecifierList($1), null);</w:t>
      </w:r>
    </w:p>
    <w:p w14:paraId="00F87D97" w14:textId="77777777" w:rsidR="00F0181F" w:rsidRPr="00F0181F" w:rsidRDefault="00F0181F" w:rsidP="00F0181F">
      <w:pPr>
        <w:pStyle w:val="Code"/>
        <w:rPr>
          <w:highlight w:val="white"/>
        </w:rPr>
      </w:pPr>
      <w:r w:rsidRPr="00F0181F">
        <w:rPr>
          <w:highlight w:val="white"/>
        </w:rPr>
        <w:t xml:space="preserve">    }</w:t>
      </w:r>
    </w:p>
    <w:p w14:paraId="57F6AF78" w14:textId="77777777" w:rsidR="00F0181F" w:rsidRPr="00F0181F" w:rsidRDefault="00F0181F" w:rsidP="00F0181F">
      <w:pPr>
        <w:pStyle w:val="Code"/>
        <w:rPr>
          <w:highlight w:val="white"/>
        </w:rPr>
      </w:pPr>
      <w:r w:rsidRPr="00F0181F">
        <w:rPr>
          <w:highlight w:val="white"/>
        </w:rPr>
        <w:t xml:space="preserve">  | declaration_specifier_list {</w:t>
      </w:r>
    </w:p>
    <w:p w14:paraId="2DB66F7B" w14:textId="77777777" w:rsidR="00F0181F" w:rsidRPr="00F0181F" w:rsidRDefault="00F0181F" w:rsidP="00F0181F">
      <w:pPr>
        <w:pStyle w:val="Code"/>
        <w:rPr>
          <w:highlight w:val="white"/>
        </w:rPr>
      </w:pPr>
      <w:r w:rsidRPr="00F0181F">
        <w:rPr>
          <w:highlight w:val="white"/>
        </w:rPr>
        <w:t xml:space="preserve">      SpecifierStack.Push(Specifier.SpecifierList($1));</w:t>
      </w:r>
    </w:p>
    <w:p w14:paraId="4ADF7B4E" w14:textId="77777777" w:rsidR="00F0181F" w:rsidRPr="00F0181F" w:rsidRDefault="00F0181F" w:rsidP="00F0181F">
      <w:pPr>
        <w:pStyle w:val="Code"/>
        <w:rPr>
          <w:highlight w:val="white"/>
        </w:rPr>
      </w:pPr>
      <w:r w:rsidRPr="00F0181F">
        <w:rPr>
          <w:highlight w:val="white"/>
        </w:rPr>
        <w:t xml:space="preserve">    }</w:t>
      </w:r>
    </w:p>
    <w:p w14:paraId="7A8A2CF5" w14:textId="77777777" w:rsidR="00F0181F" w:rsidRPr="00F0181F" w:rsidRDefault="00F0181F" w:rsidP="00F0181F">
      <w:pPr>
        <w:pStyle w:val="Code"/>
        <w:rPr>
          <w:highlight w:val="white"/>
        </w:rPr>
      </w:pPr>
      <w:r w:rsidRPr="00F0181F">
        <w:rPr>
          <w:highlight w:val="white"/>
        </w:rPr>
        <w:t xml:space="preserve">    abstract_declarator {</w:t>
      </w:r>
    </w:p>
    <w:p w14:paraId="6B4F3E1A" w14:textId="0BEDAAC6" w:rsidR="00F0181F" w:rsidRPr="00F0181F" w:rsidRDefault="00F0181F" w:rsidP="00F0181F">
      <w:pPr>
        <w:pStyle w:val="Code"/>
        <w:rPr>
          <w:highlight w:val="white"/>
        </w:rPr>
      </w:pPr>
      <w:r w:rsidRPr="00F0181F">
        <w:rPr>
          <w:highlight w:val="white"/>
        </w:rPr>
        <w:t xml:space="preserve">      $$ = MiddleCodeGenerator.TypeName(SpecifierStack.Pop(), $3);</w:t>
      </w:r>
    </w:p>
    <w:p w14:paraId="33FA663E" w14:textId="7031E680" w:rsidR="00422C32" w:rsidRDefault="00F0181F" w:rsidP="00182926">
      <w:pPr>
        <w:pStyle w:val="Code"/>
        <w:rPr>
          <w:highlight w:val="white"/>
        </w:rPr>
      </w:pPr>
      <w:r w:rsidRPr="00F0181F">
        <w:rPr>
          <w:highlight w:val="white"/>
        </w:rPr>
        <w:t xml:space="preserve">    };</w:t>
      </w:r>
    </w:p>
    <w:p w14:paraId="4564B31D" w14:textId="126054C3" w:rsidR="00991BB0" w:rsidRPr="00182926" w:rsidRDefault="00991BB0" w:rsidP="00123902">
      <w:pPr>
        <w:rPr>
          <w:highlight w:val="white"/>
        </w:rPr>
      </w:pPr>
      <w:r>
        <w:rPr>
          <w:highlight w:val="white"/>
        </w:rPr>
        <w:t xml:space="preserve">The </w:t>
      </w:r>
      <w:r w:rsidR="00976B65">
        <w:rPr>
          <w:rStyle w:val="KeyWord0"/>
          <w:highlight w:val="white"/>
        </w:rPr>
        <w:t>s</w:t>
      </w:r>
      <w:r w:rsidR="00C461A8" w:rsidRPr="00C461A8">
        <w:rPr>
          <w:rStyle w:val="KeyWord0"/>
          <w:highlight w:val="white"/>
        </w:rPr>
        <w:t>pecifier</w:t>
      </w:r>
      <w:r w:rsidR="00C461A8">
        <w:rPr>
          <w:highlight w:val="white"/>
        </w:rPr>
        <w:t xml:space="preserve"> </w:t>
      </w:r>
      <w:r w:rsidR="00976B65">
        <w:rPr>
          <w:highlight w:val="white"/>
        </w:rPr>
        <w:t>parameter</w:t>
      </w:r>
      <w:r w:rsidR="00C461A8">
        <w:rPr>
          <w:highlight w:val="white"/>
        </w:rPr>
        <w:t xml:space="preserve"> </w:t>
      </w:r>
      <w:r w:rsidR="005D70ED">
        <w:rPr>
          <w:highlight w:val="white"/>
        </w:rPr>
        <w:t>holds the resulting type of the declaration specifier list</w:t>
      </w:r>
      <w:r w:rsidR="008E706F">
        <w:rPr>
          <w:highlight w:val="white"/>
        </w:rPr>
        <w:t>.</w:t>
      </w:r>
    </w:p>
    <w:p w14:paraId="6758F695" w14:textId="3C135221" w:rsidR="00F158B0" w:rsidRPr="00F158B0" w:rsidRDefault="00F158B0" w:rsidP="00F158B0">
      <w:pPr>
        <w:pStyle w:val="CodeHeader"/>
      </w:pPr>
      <w:r>
        <w:t>MiddleCodeGenerator.cs</w:t>
      </w:r>
    </w:p>
    <w:p w14:paraId="782F6DE7" w14:textId="1CDC8F31" w:rsidR="00D514F2" w:rsidRPr="00D514F2" w:rsidRDefault="00D514F2" w:rsidP="00D514F2">
      <w:pPr>
        <w:pStyle w:val="Code"/>
        <w:rPr>
          <w:highlight w:val="white"/>
        </w:rPr>
      </w:pPr>
      <w:r w:rsidRPr="00D514F2">
        <w:rPr>
          <w:highlight w:val="white"/>
        </w:rPr>
        <w:t xml:space="preserve">    public static Type TypeName(Specifier specifier, Declarator </w:t>
      </w:r>
      <w:r w:rsidR="00FC5EB0">
        <w:rPr>
          <w:highlight w:val="white"/>
        </w:rPr>
        <w:t>declarator</w:t>
      </w:r>
      <w:r w:rsidRPr="00D514F2">
        <w:rPr>
          <w:highlight w:val="white"/>
        </w:rPr>
        <w:t>) {</w:t>
      </w:r>
    </w:p>
    <w:p w14:paraId="4E982570" w14:textId="2AE9CE7E" w:rsidR="00D514F2" w:rsidRPr="00D514F2" w:rsidRDefault="00D514F2" w:rsidP="00D514F2">
      <w:pPr>
        <w:pStyle w:val="Code"/>
        <w:rPr>
          <w:highlight w:val="white"/>
        </w:rPr>
      </w:pPr>
      <w:r w:rsidRPr="00D514F2">
        <w:rPr>
          <w:highlight w:val="white"/>
        </w:rPr>
        <w:t xml:space="preserve">      Type </w:t>
      </w:r>
      <w:r w:rsidR="00C461A8">
        <w:rPr>
          <w:highlight w:val="white"/>
        </w:rPr>
        <w:t>specifierType</w:t>
      </w:r>
      <w:r w:rsidRPr="00D514F2">
        <w:rPr>
          <w:highlight w:val="white"/>
        </w:rPr>
        <w:t xml:space="preserve"> = specifier.Type;</w:t>
      </w:r>
    </w:p>
    <w:p w14:paraId="3DE11088" w14:textId="32968B6A" w:rsidR="00D514F2" w:rsidRPr="00D514F2" w:rsidRDefault="00451CD1" w:rsidP="00451CD1">
      <w:pPr>
        <w:rPr>
          <w:highlight w:val="white"/>
        </w:rPr>
      </w:pPr>
      <w:r>
        <w:rPr>
          <w:highlight w:val="white"/>
        </w:rPr>
        <w:t xml:space="preserve">If the declarator is not null, </w:t>
      </w:r>
      <w:r w:rsidR="0003065C">
        <w:rPr>
          <w:highlight w:val="white"/>
        </w:rPr>
        <w:t>we add the specifier</w:t>
      </w:r>
      <w:r w:rsidR="00976B65">
        <w:rPr>
          <w:highlight w:val="white"/>
        </w:rPr>
        <w:t>’s type to the declarator, and retu</w:t>
      </w:r>
      <w:r w:rsidR="00A21466">
        <w:rPr>
          <w:highlight w:val="white"/>
        </w:rPr>
        <w:t>rns</w:t>
      </w:r>
      <w:r w:rsidR="00976B65">
        <w:rPr>
          <w:highlight w:val="white"/>
        </w:rPr>
        <w:t xml:space="preserve"> its type.</w:t>
      </w:r>
    </w:p>
    <w:p w14:paraId="7E43F8E2" w14:textId="1A6A7F59" w:rsidR="00D514F2" w:rsidRPr="00D514F2" w:rsidRDefault="00D514F2" w:rsidP="00D514F2">
      <w:pPr>
        <w:pStyle w:val="Code"/>
        <w:rPr>
          <w:highlight w:val="white"/>
        </w:rPr>
      </w:pPr>
      <w:r w:rsidRPr="00D514F2">
        <w:rPr>
          <w:highlight w:val="white"/>
        </w:rPr>
        <w:t xml:space="preserve">      if (</w:t>
      </w:r>
      <w:r w:rsidR="00FC5EB0">
        <w:rPr>
          <w:highlight w:val="white"/>
        </w:rPr>
        <w:t>declarator</w:t>
      </w:r>
      <w:r w:rsidRPr="00D514F2">
        <w:rPr>
          <w:highlight w:val="white"/>
        </w:rPr>
        <w:t xml:space="preserve"> != null) {</w:t>
      </w:r>
    </w:p>
    <w:p w14:paraId="10B0013F" w14:textId="27C077A1" w:rsidR="00D514F2" w:rsidRPr="00D514F2" w:rsidRDefault="00D514F2" w:rsidP="00D514F2">
      <w:pPr>
        <w:pStyle w:val="Code"/>
        <w:rPr>
          <w:highlight w:val="white"/>
        </w:rPr>
      </w:pPr>
      <w:r w:rsidRPr="00D514F2">
        <w:rPr>
          <w:highlight w:val="white"/>
        </w:rPr>
        <w:t xml:space="preserve">        </w:t>
      </w:r>
      <w:r w:rsidR="00FC5EB0">
        <w:rPr>
          <w:highlight w:val="white"/>
        </w:rPr>
        <w:t>declarator</w:t>
      </w:r>
      <w:r w:rsidRPr="00D514F2">
        <w:rPr>
          <w:highlight w:val="white"/>
        </w:rPr>
        <w:t>.Add(</w:t>
      </w:r>
      <w:r w:rsidR="00C461A8">
        <w:rPr>
          <w:highlight w:val="white"/>
        </w:rPr>
        <w:t>specifierType</w:t>
      </w:r>
      <w:r w:rsidRPr="00D514F2">
        <w:rPr>
          <w:highlight w:val="white"/>
        </w:rPr>
        <w:t>);</w:t>
      </w:r>
    </w:p>
    <w:p w14:paraId="4B2C8D33" w14:textId="69648F69" w:rsidR="00D514F2" w:rsidRPr="00D514F2" w:rsidRDefault="00D514F2" w:rsidP="00D514F2">
      <w:pPr>
        <w:pStyle w:val="Code"/>
        <w:rPr>
          <w:highlight w:val="white"/>
        </w:rPr>
      </w:pPr>
      <w:r w:rsidRPr="00D514F2">
        <w:rPr>
          <w:highlight w:val="white"/>
        </w:rPr>
        <w:t xml:space="preserve">        return </w:t>
      </w:r>
      <w:r w:rsidR="00FC5EB0">
        <w:rPr>
          <w:highlight w:val="white"/>
        </w:rPr>
        <w:t>declarator</w:t>
      </w:r>
      <w:r w:rsidRPr="00D514F2">
        <w:rPr>
          <w:highlight w:val="white"/>
        </w:rPr>
        <w:t>.Type;</w:t>
      </w:r>
    </w:p>
    <w:p w14:paraId="0731CA07" w14:textId="77777777" w:rsidR="00D514F2" w:rsidRPr="00D514F2" w:rsidRDefault="00D514F2" w:rsidP="00D514F2">
      <w:pPr>
        <w:pStyle w:val="Code"/>
        <w:rPr>
          <w:highlight w:val="white"/>
        </w:rPr>
      </w:pPr>
      <w:r w:rsidRPr="00D514F2">
        <w:rPr>
          <w:highlight w:val="white"/>
        </w:rPr>
        <w:t xml:space="preserve">      }</w:t>
      </w:r>
    </w:p>
    <w:p w14:paraId="563559F2" w14:textId="77777777" w:rsidR="007C7460" w:rsidRDefault="007C7460" w:rsidP="007C7460">
      <w:pPr>
        <w:rPr>
          <w:highlight w:val="white"/>
        </w:rPr>
      </w:pPr>
      <w:r>
        <w:rPr>
          <w:highlight w:val="white"/>
        </w:rPr>
        <w:t>If the declarator is null, we just return the specifer’s type.</w:t>
      </w:r>
    </w:p>
    <w:p w14:paraId="1C20229F" w14:textId="6A303385" w:rsidR="00D514F2" w:rsidRPr="00D514F2" w:rsidRDefault="00D514F2" w:rsidP="00D514F2">
      <w:pPr>
        <w:pStyle w:val="Code"/>
        <w:rPr>
          <w:highlight w:val="white"/>
        </w:rPr>
      </w:pPr>
      <w:r w:rsidRPr="00D514F2">
        <w:rPr>
          <w:highlight w:val="white"/>
        </w:rPr>
        <w:t xml:space="preserve">      else {</w:t>
      </w:r>
    </w:p>
    <w:p w14:paraId="17DCEA75" w14:textId="57D1764E" w:rsidR="00D514F2" w:rsidRPr="00D514F2" w:rsidRDefault="00D514F2" w:rsidP="00D514F2">
      <w:pPr>
        <w:pStyle w:val="Code"/>
        <w:rPr>
          <w:highlight w:val="white"/>
        </w:rPr>
      </w:pPr>
      <w:r w:rsidRPr="00D514F2">
        <w:rPr>
          <w:highlight w:val="white"/>
        </w:rPr>
        <w:t xml:space="preserve">        return </w:t>
      </w:r>
      <w:r w:rsidR="00C461A8">
        <w:rPr>
          <w:highlight w:val="white"/>
        </w:rPr>
        <w:t>specifierType</w:t>
      </w:r>
      <w:r w:rsidRPr="00D514F2">
        <w:rPr>
          <w:highlight w:val="white"/>
        </w:rPr>
        <w:t>;</w:t>
      </w:r>
    </w:p>
    <w:p w14:paraId="111B42EE" w14:textId="77777777" w:rsidR="00D514F2" w:rsidRPr="00D514F2" w:rsidRDefault="00D514F2" w:rsidP="00D514F2">
      <w:pPr>
        <w:pStyle w:val="Code"/>
        <w:rPr>
          <w:highlight w:val="white"/>
        </w:rPr>
      </w:pPr>
      <w:r w:rsidRPr="00D514F2">
        <w:rPr>
          <w:highlight w:val="white"/>
        </w:rPr>
        <w:t xml:space="preserve">      }</w:t>
      </w:r>
    </w:p>
    <w:p w14:paraId="5DE34F52" w14:textId="77777777" w:rsidR="00D514F2" w:rsidRPr="00D514F2" w:rsidRDefault="00D514F2" w:rsidP="00D514F2">
      <w:pPr>
        <w:pStyle w:val="Code"/>
        <w:rPr>
          <w:highlight w:val="white"/>
        </w:rPr>
      </w:pPr>
      <w:r w:rsidRPr="00D514F2">
        <w:rPr>
          <w:highlight w:val="white"/>
        </w:rPr>
        <w:t xml:space="preserve">    }</w:t>
      </w:r>
    </w:p>
    <w:p w14:paraId="7BC035C3" w14:textId="77777777" w:rsidR="00636360" w:rsidRDefault="00636360" w:rsidP="00636360">
      <w:pPr>
        <w:pStyle w:val="Rubrik3"/>
      </w:pPr>
      <w:bookmarkStart w:id="166" w:name="_Toc49764358"/>
      <w:r>
        <w:t>Prefix Expression</w:t>
      </w:r>
      <w:bookmarkEnd w:id="166"/>
    </w:p>
    <w:p w14:paraId="17DB7A32" w14:textId="77777777" w:rsidR="00636360" w:rsidRDefault="00636360" w:rsidP="00636360">
      <w:r>
        <w:t>In C, there are several prefix expressions:</w:t>
      </w:r>
    </w:p>
    <w:p w14:paraId="59EB897C" w14:textId="77777777" w:rsidR="00636360" w:rsidRDefault="00636360" w:rsidP="00636360">
      <w:pPr>
        <w:pStyle w:val="Liststycke"/>
        <w:numPr>
          <w:ilvl w:val="0"/>
          <w:numId w:val="148"/>
        </w:numPr>
        <w:spacing w:line="256" w:lineRule="auto"/>
      </w:pPr>
      <w:r>
        <w:t>Unary add and minus</w:t>
      </w:r>
    </w:p>
    <w:p w14:paraId="3C06322A" w14:textId="77777777" w:rsidR="00636360" w:rsidRDefault="00636360" w:rsidP="00636360">
      <w:pPr>
        <w:pStyle w:val="Liststycke"/>
        <w:numPr>
          <w:ilvl w:val="0"/>
          <w:numId w:val="148"/>
        </w:numPr>
        <w:spacing w:line="256" w:lineRule="auto"/>
      </w:pPr>
      <w:r>
        <w:t>Logical not</w:t>
      </w:r>
    </w:p>
    <w:p w14:paraId="54BF401C" w14:textId="77777777" w:rsidR="00636360" w:rsidRDefault="00636360" w:rsidP="00636360">
      <w:pPr>
        <w:pStyle w:val="Liststycke"/>
        <w:numPr>
          <w:ilvl w:val="0"/>
          <w:numId w:val="148"/>
        </w:numPr>
        <w:spacing w:line="256" w:lineRule="auto"/>
      </w:pPr>
      <w:r>
        <w:t>Bitwise not</w:t>
      </w:r>
    </w:p>
    <w:p w14:paraId="480B5D9E" w14:textId="77777777" w:rsidR="00636360" w:rsidRDefault="00636360" w:rsidP="00636360">
      <w:pPr>
        <w:pStyle w:val="Liststycke"/>
        <w:numPr>
          <w:ilvl w:val="0"/>
          <w:numId w:val="148"/>
        </w:numPr>
        <w:spacing w:line="256" w:lineRule="auto"/>
      </w:pPr>
      <w:r>
        <w:t xml:space="preserve">The </w:t>
      </w:r>
      <w:r>
        <w:rPr>
          <w:rStyle w:val="CodeInText"/>
        </w:rPr>
        <w:t>sizeof</w:t>
      </w:r>
      <w:r>
        <w:t xml:space="preserve"> operator</w:t>
      </w:r>
    </w:p>
    <w:p w14:paraId="7713625E" w14:textId="77777777" w:rsidR="00636360" w:rsidRDefault="00636360" w:rsidP="00636360">
      <w:pPr>
        <w:pStyle w:val="Liststycke"/>
        <w:numPr>
          <w:ilvl w:val="0"/>
          <w:numId w:val="148"/>
        </w:numPr>
        <w:spacing w:line="256" w:lineRule="auto"/>
      </w:pPr>
      <w:r>
        <w:t>The address operator</w:t>
      </w:r>
    </w:p>
    <w:p w14:paraId="3DB1A689" w14:textId="77777777" w:rsidR="00636360" w:rsidRDefault="00636360" w:rsidP="00636360">
      <w:pPr>
        <w:pStyle w:val="Liststycke"/>
        <w:numPr>
          <w:ilvl w:val="0"/>
          <w:numId w:val="148"/>
        </w:numPr>
        <w:spacing w:line="256" w:lineRule="auto"/>
      </w:pPr>
      <w:r>
        <w:t>The dereferenceence operator</w:t>
      </w:r>
    </w:p>
    <w:p w14:paraId="37D9CCAC" w14:textId="1684234A" w:rsidR="00516130" w:rsidRDefault="00ED52B2" w:rsidP="006342B0">
      <w:pPr>
        <w:pStyle w:val="Rubrik3"/>
      </w:pPr>
      <w:bookmarkStart w:id="167" w:name="_Toc49764359"/>
      <w:r>
        <w:t xml:space="preserve">Unary Addition </w:t>
      </w:r>
      <w:r w:rsidR="006342B0">
        <w:t>Expressions</w:t>
      </w:r>
      <w:bookmarkEnd w:id="167"/>
    </w:p>
    <w:p w14:paraId="769EA068" w14:textId="0BAD61DE" w:rsidR="006342B0" w:rsidRDefault="006342B0" w:rsidP="006342B0">
      <w:pPr>
        <w:pStyle w:val="CodeHeader"/>
      </w:pPr>
      <w:r>
        <w:t>MainParser.gppg</w:t>
      </w:r>
    </w:p>
    <w:p w14:paraId="0460DE34" w14:textId="77777777" w:rsidR="00D56E7A" w:rsidRDefault="00D56E7A" w:rsidP="00D56E7A">
      <w:pPr>
        <w:pStyle w:val="Code"/>
        <w:rPr>
          <w:highlight w:val="white"/>
          <w:lang w:val="sv-SE"/>
        </w:rPr>
      </w:pPr>
      <w:r>
        <w:rPr>
          <w:highlight w:val="white"/>
          <w:lang w:val="sv-SE"/>
        </w:rPr>
        <w:t>prefix_expression:</w:t>
      </w:r>
    </w:p>
    <w:p w14:paraId="133921F9" w14:textId="77777777" w:rsidR="00D56E7A" w:rsidRDefault="00D56E7A" w:rsidP="00D56E7A">
      <w:pPr>
        <w:pStyle w:val="Code"/>
        <w:rPr>
          <w:highlight w:val="white"/>
          <w:lang w:val="sv-SE"/>
        </w:rPr>
      </w:pPr>
      <w:r>
        <w:rPr>
          <w:highlight w:val="white"/>
          <w:lang w:val="sv-SE"/>
        </w:rPr>
        <w:t xml:space="preserve">    postfix_expression {</w:t>
      </w:r>
    </w:p>
    <w:p w14:paraId="11D8FFF6" w14:textId="77777777" w:rsidR="00D56E7A" w:rsidRDefault="00D56E7A" w:rsidP="00D56E7A">
      <w:pPr>
        <w:pStyle w:val="Code"/>
        <w:rPr>
          <w:highlight w:val="white"/>
          <w:lang w:val="sv-SE"/>
        </w:rPr>
      </w:pPr>
      <w:r>
        <w:rPr>
          <w:highlight w:val="white"/>
          <w:lang w:val="sv-SE"/>
        </w:rPr>
        <w:t xml:space="preserve">      $$ = $1; </w:t>
      </w:r>
    </w:p>
    <w:p w14:paraId="4CE0442D" w14:textId="77777777" w:rsidR="00D56E7A" w:rsidRDefault="00D56E7A" w:rsidP="00D56E7A">
      <w:pPr>
        <w:pStyle w:val="Code"/>
        <w:rPr>
          <w:highlight w:val="white"/>
          <w:lang w:val="sv-SE"/>
        </w:rPr>
      </w:pPr>
      <w:r>
        <w:rPr>
          <w:highlight w:val="white"/>
          <w:lang w:val="sv-SE"/>
        </w:rPr>
        <w:t xml:space="preserve">    }</w:t>
      </w:r>
    </w:p>
    <w:p w14:paraId="52A45AF2" w14:textId="77777777" w:rsidR="00D56E7A" w:rsidRDefault="00D56E7A" w:rsidP="00D56E7A">
      <w:pPr>
        <w:pStyle w:val="Code"/>
        <w:rPr>
          <w:highlight w:val="white"/>
          <w:lang w:val="sv-SE"/>
        </w:rPr>
      </w:pPr>
      <w:r>
        <w:rPr>
          <w:highlight w:val="white"/>
          <w:lang w:val="sv-SE"/>
        </w:rPr>
        <w:t xml:space="preserve">  | prefix_add_operator type_cast_expression {</w:t>
      </w:r>
    </w:p>
    <w:p w14:paraId="0641E5A3" w14:textId="77777777" w:rsidR="00D56E7A" w:rsidRDefault="00D56E7A" w:rsidP="00D56E7A">
      <w:pPr>
        <w:pStyle w:val="Code"/>
        <w:rPr>
          <w:highlight w:val="white"/>
          <w:lang w:val="sv-SE"/>
        </w:rPr>
      </w:pPr>
      <w:r>
        <w:rPr>
          <w:highlight w:val="white"/>
          <w:lang w:val="sv-SE"/>
        </w:rPr>
        <w:t xml:space="preserve">      $$ = MiddleCodeGenerator.UnaryExpression($1, $2);</w:t>
      </w:r>
    </w:p>
    <w:p w14:paraId="29134B06" w14:textId="143F1EC5" w:rsidR="00D56E7A" w:rsidRDefault="00D56E7A" w:rsidP="00D56E7A">
      <w:pPr>
        <w:pStyle w:val="Code"/>
        <w:rPr>
          <w:highlight w:val="white"/>
          <w:lang w:val="sv-SE"/>
        </w:rPr>
      </w:pPr>
      <w:r>
        <w:rPr>
          <w:highlight w:val="white"/>
          <w:lang w:val="sv-SE"/>
        </w:rPr>
        <w:t xml:space="preserve">    }</w:t>
      </w:r>
      <w:r w:rsidR="003D27F1">
        <w:rPr>
          <w:highlight w:val="white"/>
          <w:lang w:val="sv-SE"/>
        </w:rPr>
        <w:t>;</w:t>
      </w:r>
    </w:p>
    <w:p w14:paraId="67C759F5" w14:textId="77777777" w:rsidR="00D56E7A" w:rsidRDefault="00D56E7A" w:rsidP="00D56E7A">
      <w:pPr>
        <w:pStyle w:val="Code"/>
        <w:rPr>
          <w:highlight w:val="white"/>
          <w:lang w:val="sv-SE"/>
        </w:rPr>
      </w:pPr>
      <w:r>
        <w:rPr>
          <w:highlight w:val="white"/>
          <w:lang w:val="sv-SE"/>
        </w:rPr>
        <w:lastRenderedPageBreak/>
        <w:t>prefix_add_operator:</w:t>
      </w:r>
    </w:p>
    <w:p w14:paraId="65D2F6B3" w14:textId="77777777" w:rsidR="00D56E7A" w:rsidRDefault="00D56E7A" w:rsidP="00D56E7A">
      <w:pPr>
        <w:pStyle w:val="Code"/>
        <w:rPr>
          <w:highlight w:val="white"/>
          <w:lang w:val="sv-SE"/>
        </w:rPr>
      </w:pPr>
      <w:r>
        <w:rPr>
          <w:highlight w:val="white"/>
          <w:lang w:val="sv-SE"/>
        </w:rPr>
        <w:t xml:space="preserve">    PLUS  { $$ = MiddleOperator.UnaryAdd;      }</w:t>
      </w:r>
    </w:p>
    <w:p w14:paraId="1C268CDF" w14:textId="3F659E97" w:rsidR="00D56E7A" w:rsidRDefault="00D56E7A" w:rsidP="00D56E7A">
      <w:pPr>
        <w:pStyle w:val="Code"/>
        <w:rPr>
          <w:highlight w:val="white"/>
          <w:lang w:val="sv-SE"/>
        </w:rPr>
      </w:pPr>
      <w:r>
        <w:rPr>
          <w:highlight w:val="white"/>
          <w:lang w:val="sv-SE"/>
        </w:rPr>
        <w:t xml:space="preserve">  | MINUS { $$ = MiddleOperator.UnarySubtract; };</w:t>
      </w:r>
    </w:p>
    <w:p w14:paraId="24B0D2D0" w14:textId="77777777" w:rsidR="00D56E7A" w:rsidRPr="00F158B0" w:rsidRDefault="00D56E7A" w:rsidP="00D56E7A">
      <w:pPr>
        <w:pStyle w:val="CodeHeader"/>
      </w:pPr>
      <w:r>
        <w:t>MiddleCodeGenerator.cs</w:t>
      </w:r>
    </w:p>
    <w:p w14:paraId="5C8AEE52" w14:textId="77777777" w:rsidR="00270E94" w:rsidRPr="00270E94" w:rsidRDefault="00270E94" w:rsidP="00270E94">
      <w:pPr>
        <w:pStyle w:val="Code"/>
        <w:rPr>
          <w:highlight w:val="white"/>
        </w:rPr>
      </w:pPr>
      <w:r w:rsidRPr="00270E94">
        <w:rPr>
          <w:highlight w:val="white"/>
        </w:rPr>
        <w:t xml:space="preserve">    public static Expression UnaryExpression(MiddleOperator middleOp,</w:t>
      </w:r>
    </w:p>
    <w:p w14:paraId="58E5A5D7" w14:textId="77777777" w:rsidR="00270E94" w:rsidRPr="00270E94" w:rsidRDefault="00270E94" w:rsidP="00270E94">
      <w:pPr>
        <w:pStyle w:val="Code"/>
        <w:rPr>
          <w:highlight w:val="white"/>
        </w:rPr>
      </w:pPr>
      <w:r w:rsidRPr="00270E94">
        <w:rPr>
          <w:highlight w:val="white"/>
        </w:rPr>
        <w:t xml:space="preserve">                                             Expression expression) {</w:t>
      </w:r>
    </w:p>
    <w:p w14:paraId="7D181214" w14:textId="77777777" w:rsidR="00270E94" w:rsidRPr="00270E94" w:rsidRDefault="00270E94" w:rsidP="00270E94">
      <w:pPr>
        <w:pStyle w:val="Code"/>
        <w:rPr>
          <w:highlight w:val="white"/>
        </w:rPr>
      </w:pPr>
      <w:r w:rsidRPr="00270E94">
        <w:rPr>
          <w:highlight w:val="white"/>
        </w:rPr>
        <w:t xml:space="preserve">      Type type = expression.Symbol.Type;</w:t>
      </w:r>
    </w:p>
    <w:p w14:paraId="0A8DED84" w14:textId="77777777" w:rsidR="00056AC1" w:rsidRDefault="00270E94" w:rsidP="00270E94">
      <w:pPr>
        <w:pStyle w:val="Code"/>
        <w:rPr>
          <w:highlight w:val="white"/>
        </w:rPr>
      </w:pPr>
      <w:r w:rsidRPr="00270E94">
        <w:rPr>
          <w:highlight w:val="white"/>
        </w:rPr>
        <w:t xml:space="preserve">      Assert.Error(type.IsLogical() ||</w:t>
      </w:r>
    </w:p>
    <w:p w14:paraId="1F7A7577" w14:textId="121002BD" w:rsidR="00270E94" w:rsidRPr="00270E94" w:rsidRDefault="00056AC1" w:rsidP="00270E94">
      <w:pPr>
        <w:pStyle w:val="Code"/>
        <w:rPr>
          <w:highlight w:val="white"/>
        </w:rPr>
      </w:pPr>
      <w:r>
        <w:rPr>
          <w:highlight w:val="white"/>
        </w:rPr>
        <w:t xml:space="preserve">                  </w:t>
      </w:r>
      <w:r w:rsidR="00270E94" w:rsidRPr="00270E94">
        <w:rPr>
          <w:highlight w:val="white"/>
        </w:rPr>
        <w:t xml:space="preserve"> type.IsArithmeticPointerArrayStringOrFunction(),</w:t>
      </w:r>
    </w:p>
    <w:p w14:paraId="37F914CC" w14:textId="77777777" w:rsidR="00270E94" w:rsidRPr="00270E94" w:rsidRDefault="00270E94" w:rsidP="00270E94">
      <w:pPr>
        <w:pStyle w:val="Code"/>
        <w:rPr>
          <w:highlight w:val="white"/>
        </w:rPr>
      </w:pPr>
      <w:r w:rsidRPr="00270E94">
        <w:rPr>
          <w:highlight w:val="white"/>
        </w:rPr>
        <w:t xml:space="preserve">                   expression, Message.Non__arithmetic_expression);</w:t>
      </w:r>
    </w:p>
    <w:p w14:paraId="699FA349" w14:textId="77777777" w:rsidR="00270E94" w:rsidRPr="00270E94" w:rsidRDefault="00270E94" w:rsidP="00270E94">
      <w:pPr>
        <w:pStyle w:val="Code"/>
        <w:rPr>
          <w:highlight w:val="white"/>
        </w:rPr>
      </w:pPr>
    </w:p>
    <w:p w14:paraId="61FA4711" w14:textId="77777777" w:rsidR="00744DAF" w:rsidRDefault="00270E94" w:rsidP="00270E94">
      <w:pPr>
        <w:pStyle w:val="Code"/>
        <w:rPr>
          <w:highlight w:val="white"/>
        </w:rPr>
      </w:pPr>
      <w:r w:rsidRPr="00270E94">
        <w:rPr>
          <w:highlight w:val="white"/>
        </w:rPr>
        <w:t xml:space="preserve">      Expression constantExpression =</w:t>
      </w:r>
    </w:p>
    <w:p w14:paraId="2C4804CF" w14:textId="3859D0CA" w:rsidR="00270E94" w:rsidRPr="00270E94" w:rsidRDefault="00744DAF" w:rsidP="00270E94">
      <w:pPr>
        <w:pStyle w:val="Code"/>
        <w:rPr>
          <w:highlight w:val="white"/>
        </w:rPr>
      </w:pPr>
      <w:r>
        <w:rPr>
          <w:highlight w:val="white"/>
        </w:rPr>
        <w:t xml:space="preserve">        </w:t>
      </w:r>
      <w:r w:rsidR="00270E94" w:rsidRPr="00270E94">
        <w:rPr>
          <w:highlight w:val="white"/>
        </w:rPr>
        <w:t xml:space="preserve">ConstantExpression.Arithmetic(middleOp, expression);    </w:t>
      </w:r>
    </w:p>
    <w:p w14:paraId="61ED3225" w14:textId="77777777" w:rsidR="00270E94" w:rsidRPr="00270E94" w:rsidRDefault="00270E94" w:rsidP="00270E94">
      <w:pPr>
        <w:pStyle w:val="Code"/>
        <w:rPr>
          <w:highlight w:val="white"/>
        </w:rPr>
      </w:pPr>
      <w:r w:rsidRPr="00270E94">
        <w:rPr>
          <w:highlight w:val="white"/>
        </w:rPr>
        <w:t xml:space="preserve">      if (constantExpression != null) {</w:t>
      </w:r>
    </w:p>
    <w:p w14:paraId="63A99114" w14:textId="77777777" w:rsidR="00270E94" w:rsidRPr="00270E94" w:rsidRDefault="00270E94" w:rsidP="00270E94">
      <w:pPr>
        <w:pStyle w:val="Code"/>
        <w:rPr>
          <w:highlight w:val="white"/>
        </w:rPr>
      </w:pPr>
      <w:r w:rsidRPr="00270E94">
        <w:rPr>
          <w:highlight w:val="white"/>
        </w:rPr>
        <w:t xml:space="preserve">        return constantExpression;</w:t>
      </w:r>
    </w:p>
    <w:p w14:paraId="7B2F8BB9" w14:textId="77777777" w:rsidR="00270E94" w:rsidRPr="00270E94" w:rsidRDefault="00270E94" w:rsidP="00270E94">
      <w:pPr>
        <w:pStyle w:val="Code"/>
        <w:rPr>
          <w:highlight w:val="white"/>
        </w:rPr>
      </w:pPr>
      <w:r w:rsidRPr="00270E94">
        <w:rPr>
          <w:highlight w:val="white"/>
        </w:rPr>
        <w:t xml:space="preserve">      }</w:t>
      </w:r>
    </w:p>
    <w:p w14:paraId="6A1021C7" w14:textId="77777777" w:rsidR="00270E94" w:rsidRPr="00270E94" w:rsidRDefault="00270E94" w:rsidP="00270E94">
      <w:pPr>
        <w:pStyle w:val="Code"/>
        <w:rPr>
          <w:highlight w:val="white"/>
        </w:rPr>
      </w:pPr>
      <w:r w:rsidRPr="00270E94">
        <w:rPr>
          <w:highlight w:val="white"/>
        </w:rPr>
        <w:t xml:space="preserve">    </w:t>
      </w:r>
    </w:p>
    <w:p w14:paraId="07ECCCF4"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1BFDFFEF" w14:textId="77777777" w:rsidR="00744DAF" w:rsidRDefault="00270E94" w:rsidP="00270E94">
      <w:pPr>
        <w:pStyle w:val="Code"/>
        <w:rPr>
          <w:highlight w:val="white"/>
        </w:rPr>
      </w:pPr>
      <w:r w:rsidRPr="00270E94">
        <w:rPr>
          <w:highlight w:val="white"/>
        </w:rPr>
        <w:t xml:space="preserve">      AddMiddleCode(expression.LongList, middleOp,</w:t>
      </w:r>
    </w:p>
    <w:p w14:paraId="227F5135" w14:textId="755F6A98" w:rsidR="00270E94" w:rsidRPr="00270E94" w:rsidRDefault="00744DAF" w:rsidP="00270E94">
      <w:pPr>
        <w:pStyle w:val="Code"/>
        <w:rPr>
          <w:highlight w:val="white"/>
        </w:rPr>
      </w:pPr>
      <w:r>
        <w:rPr>
          <w:highlight w:val="white"/>
        </w:rPr>
        <w:t xml:space="preserve">                   </w:t>
      </w:r>
      <w:r w:rsidR="00270E94" w:rsidRPr="00270E94">
        <w:rPr>
          <w:highlight w:val="white"/>
        </w:rPr>
        <w:t xml:space="preserve"> resultSymbol, expression.Symbol);</w:t>
      </w:r>
    </w:p>
    <w:p w14:paraId="7196D6CF" w14:textId="77777777" w:rsidR="00744DAF" w:rsidRDefault="00270E94" w:rsidP="00270E94">
      <w:pPr>
        <w:pStyle w:val="Code"/>
        <w:rPr>
          <w:highlight w:val="white"/>
        </w:rPr>
      </w:pPr>
      <w:r w:rsidRPr="00270E94">
        <w:rPr>
          <w:highlight w:val="white"/>
        </w:rPr>
        <w:t xml:space="preserve">      return (new Expression(resultSymbol, expression.ShortList,</w:t>
      </w:r>
    </w:p>
    <w:p w14:paraId="095B2A4F" w14:textId="65E8E01E" w:rsidR="00270E94" w:rsidRPr="00270E94" w:rsidRDefault="00744DAF" w:rsidP="00270E94">
      <w:pPr>
        <w:pStyle w:val="Code"/>
        <w:rPr>
          <w:highlight w:val="white"/>
        </w:rPr>
      </w:pPr>
      <w:r>
        <w:rPr>
          <w:highlight w:val="white"/>
        </w:rPr>
        <w:t xml:space="preserve">                            </w:t>
      </w:r>
      <w:r w:rsidR="00270E94" w:rsidRPr="00270E94">
        <w:rPr>
          <w:highlight w:val="white"/>
        </w:rPr>
        <w:t xml:space="preserve"> expression.LongList));</w:t>
      </w:r>
    </w:p>
    <w:p w14:paraId="2A89AF1B" w14:textId="1862A977" w:rsidR="000E750B" w:rsidRDefault="00270E94" w:rsidP="000E750B">
      <w:pPr>
        <w:pStyle w:val="Code"/>
        <w:rPr>
          <w:highlight w:val="white"/>
        </w:rPr>
      </w:pPr>
      <w:r w:rsidRPr="00270E94">
        <w:rPr>
          <w:highlight w:val="white"/>
        </w:rPr>
        <w:t xml:space="preserve">    }</w:t>
      </w:r>
    </w:p>
    <w:p w14:paraId="1C0C0B3B" w14:textId="5C3F5614" w:rsidR="003F2683" w:rsidRDefault="003F2683" w:rsidP="003F2683">
      <w:pPr>
        <w:pStyle w:val="Rubrik3"/>
        <w:rPr>
          <w:highlight w:val="white"/>
        </w:rPr>
      </w:pPr>
      <w:bookmarkStart w:id="168" w:name="_Toc49764360"/>
      <w:r>
        <w:rPr>
          <w:highlight w:val="white"/>
        </w:rPr>
        <w:t>Logical Not Expression</w:t>
      </w:r>
      <w:bookmarkEnd w:id="168"/>
    </w:p>
    <w:p w14:paraId="7CE7C86D" w14:textId="77777777" w:rsidR="00C63ED3" w:rsidRDefault="00C63ED3" w:rsidP="00C63ED3">
      <w:r>
        <w:t>The logical-not operator just swaps the true and false sets of its operand.</w:t>
      </w:r>
    </w:p>
    <w:p w14:paraId="724EAF0B" w14:textId="77777777" w:rsidR="004C6676" w:rsidRDefault="004C6676" w:rsidP="004C6676">
      <w:pPr>
        <w:pStyle w:val="CodeHeader"/>
      </w:pPr>
      <w:r>
        <w:t>MainParser.gppg</w:t>
      </w:r>
    </w:p>
    <w:p w14:paraId="4F9E203F" w14:textId="77777777" w:rsidR="004C6676" w:rsidRDefault="004C6676" w:rsidP="004C6676">
      <w:pPr>
        <w:pStyle w:val="Code"/>
        <w:rPr>
          <w:highlight w:val="white"/>
          <w:lang w:val="sv-SE"/>
        </w:rPr>
      </w:pPr>
      <w:r>
        <w:rPr>
          <w:highlight w:val="white"/>
          <w:lang w:val="sv-SE"/>
        </w:rPr>
        <w:t>prefix_expression:</w:t>
      </w:r>
    </w:p>
    <w:p w14:paraId="66C6AE23" w14:textId="63C51F11" w:rsidR="000E750B" w:rsidRDefault="000E750B" w:rsidP="000E750B">
      <w:pPr>
        <w:pStyle w:val="Code"/>
        <w:rPr>
          <w:highlight w:val="white"/>
          <w:lang w:val="sv-SE"/>
        </w:rPr>
      </w:pPr>
      <w:r>
        <w:rPr>
          <w:highlight w:val="white"/>
          <w:lang w:val="sv-SE"/>
        </w:rPr>
        <w:t xml:space="preserve">  </w:t>
      </w:r>
      <w:r w:rsidR="004C6676">
        <w:rPr>
          <w:highlight w:val="white"/>
          <w:lang w:val="sv-SE"/>
        </w:rPr>
        <w:t xml:space="preserve"> </w:t>
      </w:r>
      <w:r>
        <w:rPr>
          <w:highlight w:val="white"/>
          <w:lang w:val="sv-SE"/>
        </w:rPr>
        <w:t xml:space="preserve"> LOGICAL_NOT type_cast_expression {</w:t>
      </w:r>
    </w:p>
    <w:p w14:paraId="6F135CF0" w14:textId="77777777" w:rsidR="000E750B" w:rsidRDefault="000E750B" w:rsidP="000E750B">
      <w:pPr>
        <w:pStyle w:val="Code"/>
        <w:rPr>
          <w:highlight w:val="white"/>
          <w:lang w:val="sv-SE"/>
        </w:rPr>
      </w:pPr>
      <w:r>
        <w:rPr>
          <w:highlight w:val="white"/>
          <w:lang w:val="sv-SE"/>
        </w:rPr>
        <w:t xml:space="preserve">      $$ = MiddleCodeGenerator.LogicalNotExpression($2);</w:t>
      </w:r>
    </w:p>
    <w:p w14:paraId="54E1566D" w14:textId="23921C30" w:rsidR="000E750B" w:rsidRDefault="000E750B" w:rsidP="000E750B">
      <w:pPr>
        <w:pStyle w:val="Code"/>
        <w:rPr>
          <w:highlight w:val="white"/>
          <w:lang w:val="sv-SE"/>
        </w:rPr>
      </w:pPr>
      <w:r>
        <w:rPr>
          <w:highlight w:val="white"/>
          <w:lang w:val="sv-SE"/>
        </w:rPr>
        <w:t xml:space="preserve">    }</w:t>
      </w:r>
      <w:r w:rsidR="00CE2EA8">
        <w:rPr>
          <w:highlight w:val="white"/>
          <w:lang w:val="sv-SE"/>
        </w:rPr>
        <w:t>;</w:t>
      </w:r>
    </w:p>
    <w:p w14:paraId="62F309A1" w14:textId="1E12BE5D" w:rsidR="000E750B" w:rsidRPr="005E4444" w:rsidRDefault="005E4444" w:rsidP="005E4444">
      <w:pPr>
        <w:pStyle w:val="CodeHeader"/>
      </w:pPr>
      <w:r>
        <w:t>MiddleCodeGenerator.cs</w:t>
      </w:r>
    </w:p>
    <w:p w14:paraId="45B66EC3" w14:textId="65E6D129" w:rsidR="00270E94" w:rsidRPr="00270E94" w:rsidRDefault="00270E94" w:rsidP="00270E94">
      <w:pPr>
        <w:pStyle w:val="Code"/>
        <w:rPr>
          <w:highlight w:val="white"/>
        </w:rPr>
      </w:pPr>
      <w:r w:rsidRPr="00270E94">
        <w:rPr>
          <w:highlight w:val="white"/>
        </w:rPr>
        <w:t xml:space="preserve">    public static Expression LogicalNotExpression(Expression expression) {    </w:t>
      </w:r>
    </w:p>
    <w:p w14:paraId="078C8032" w14:textId="77777777" w:rsidR="00A52A41" w:rsidRDefault="00270E94" w:rsidP="00270E94">
      <w:pPr>
        <w:pStyle w:val="Code"/>
        <w:rPr>
          <w:highlight w:val="white"/>
        </w:rPr>
      </w:pPr>
      <w:r w:rsidRPr="00270E94">
        <w:rPr>
          <w:highlight w:val="white"/>
        </w:rPr>
        <w:t xml:space="preserve">      Expression constantExpression =</w:t>
      </w:r>
    </w:p>
    <w:p w14:paraId="02C3F667" w14:textId="5DFAC862"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ConstantExpression.LogicalNot(expression);</w:t>
      </w:r>
    </w:p>
    <w:p w14:paraId="32D06C70" w14:textId="77777777" w:rsidR="00270E94" w:rsidRPr="00270E94" w:rsidRDefault="00270E94" w:rsidP="00270E94">
      <w:pPr>
        <w:pStyle w:val="Code"/>
        <w:rPr>
          <w:highlight w:val="white"/>
        </w:rPr>
      </w:pPr>
      <w:r w:rsidRPr="00270E94">
        <w:rPr>
          <w:highlight w:val="white"/>
        </w:rPr>
        <w:t xml:space="preserve">      if (constantExpression != null) {</w:t>
      </w:r>
    </w:p>
    <w:p w14:paraId="00DCE62D" w14:textId="77777777" w:rsidR="00270E94" w:rsidRPr="00270E94" w:rsidRDefault="00270E94" w:rsidP="00270E94">
      <w:pPr>
        <w:pStyle w:val="Code"/>
        <w:rPr>
          <w:highlight w:val="white"/>
        </w:rPr>
      </w:pPr>
      <w:r w:rsidRPr="00270E94">
        <w:rPr>
          <w:highlight w:val="white"/>
        </w:rPr>
        <w:t xml:space="preserve">        return constantExpression;</w:t>
      </w:r>
    </w:p>
    <w:p w14:paraId="3576FC87" w14:textId="77777777" w:rsidR="00270E94" w:rsidRPr="00270E94" w:rsidRDefault="00270E94" w:rsidP="00270E94">
      <w:pPr>
        <w:pStyle w:val="Code"/>
        <w:rPr>
          <w:highlight w:val="white"/>
        </w:rPr>
      </w:pPr>
      <w:r w:rsidRPr="00270E94">
        <w:rPr>
          <w:highlight w:val="white"/>
        </w:rPr>
        <w:t xml:space="preserve">      }</w:t>
      </w:r>
    </w:p>
    <w:p w14:paraId="30C29904" w14:textId="1C7FD7B5" w:rsidR="00270E94" w:rsidRPr="00270E94" w:rsidRDefault="00641FAB" w:rsidP="00641FAB">
      <w:pPr>
        <w:rPr>
          <w:highlight w:val="white"/>
        </w:rPr>
      </w:pPr>
      <w:r>
        <w:rPr>
          <w:highlight w:val="white"/>
        </w:rPr>
        <w:t xml:space="preserve">The resulting expression is </w:t>
      </w:r>
      <w:r w:rsidR="008913FF">
        <w:rPr>
          <w:highlight w:val="white"/>
        </w:rPr>
        <w:t>the original expression with swapped true and false sets.</w:t>
      </w:r>
    </w:p>
    <w:p w14:paraId="347508D1" w14:textId="77777777" w:rsidR="00270E94" w:rsidRPr="00270E94" w:rsidRDefault="00270E94" w:rsidP="00270E94">
      <w:pPr>
        <w:pStyle w:val="Code"/>
        <w:rPr>
          <w:highlight w:val="white"/>
        </w:rPr>
      </w:pPr>
      <w:r w:rsidRPr="00270E94">
        <w:rPr>
          <w:highlight w:val="white"/>
        </w:rPr>
        <w:t xml:space="preserve">      expression = TypeCast.ToLogical(expression);</w:t>
      </w:r>
    </w:p>
    <w:p w14:paraId="7C3D5032" w14:textId="77777777" w:rsidR="00A52A41" w:rsidRDefault="00270E94" w:rsidP="00270E94">
      <w:pPr>
        <w:pStyle w:val="Code"/>
        <w:rPr>
          <w:highlight w:val="white"/>
        </w:rPr>
      </w:pPr>
      <w:r w:rsidRPr="00270E94">
        <w:rPr>
          <w:highlight w:val="white"/>
        </w:rPr>
        <w:t xml:space="preserve">      Symbol notSymbol =</w:t>
      </w:r>
    </w:p>
    <w:p w14:paraId="08E01604" w14:textId="3AF83F54" w:rsidR="00270E94" w:rsidRPr="00270E94" w:rsidRDefault="00A52A41" w:rsidP="00270E94">
      <w:pPr>
        <w:pStyle w:val="Code"/>
        <w:rPr>
          <w:highlight w:val="white"/>
        </w:rPr>
      </w:pPr>
      <w:r>
        <w:rPr>
          <w:highlight w:val="white"/>
        </w:rPr>
        <w:t xml:space="preserve">        </w:t>
      </w:r>
      <w:r w:rsidR="00270E94" w:rsidRPr="00270E94">
        <w:rPr>
          <w:highlight w:val="white"/>
        </w:rPr>
        <w:t>new Symbol(expression.Symbol.FalseSet, expression.Symbol.TrueSet);</w:t>
      </w:r>
    </w:p>
    <w:p w14:paraId="4C569366" w14:textId="77777777" w:rsidR="00A52A41" w:rsidRDefault="00270E94" w:rsidP="00270E94">
      <w:pPr>
        <w:pStyle w:val="Code"/>
        <w:rPr>
          <w:highlight w:val="white"/>
        </w:rPr>
      </w:pPr>
      <w:r w:rsidRPr="00270E94">
        <w:rPr>
          <w:highlight w:val="white"/>
        </w:rPr>
        <w:t xml:space="preserve">      return (new Expression(notSymbol, expression.ShortList,</w:t>
      </w:r>
    </w:p>
    <w:p w14:paraId="17B953FF" w14:textId="3B97722A" w:rsidR="00270E94" w:rsidRPr="00270E94" w:rsidRDefault="00A52A41" w:rsidP="00270E94">
      <w:pPr>
        <w:pStyle w:val="Code"/>
        <w:rPr>
          <w:highlight w:val="white"/>
        </w:rPr>
      </w:pPr>
      <w:r>
        <w:rPr>
          <w:highlight w:val="white"/>
        </w:rPr>
        <w:t xml:space="preserve">                            </w:t>
      </w:r>
      <w:r w:rsidR="00270E94" w:rsidRPr="00270E94">
        <w:rPr>
          <w:highlight w:val="white"/>
        </w:rPr>
        <w:t xml:space="preserve"> expression.LongList));</w:t>
      </w:r>
    </w:p>
    <w:p w14:paraId="3BD82E7C" w14:textId="3EFD7D72" w:rsidR="00270E94" w:rsidRDefault="00270E94" w:rsidP="00270E94">
      <w:pPr>
        <w:pStyle w:val="Code"/>
        <w:rPr>
          <w:highlight w:val="white"/>
        </w:rPr>
      </w:pPr>
      <w:r w:rsidRPr="00270E94">
        <w:rPr>
          <w:highlight w:val="white"/>
        </w:rPr>
        <w:t xml:space="preserve">    }</w:t>
      </w:r>
    </w:p>
    <w:p w14:paraId="1DC24B38" w14:textId="3BE1D030" w:rsidR="0090411D" w:rsidRPr="00270E94" w:rsidRDefault="0090411D" w:rsidP="0090411D">
      <w:pPr>
        <w:pStyle w:val="Rubrik3"/>
        <w:rPr>
          <w:highlight w:val="white"/>
        </w:rPr>
      </w:pPr>
      <w:bookmarkStart w:id="169" w:name="_Toc49764361"/>
      <w:r>
        <w:rPr>
          <w:highlight w:val="white"/>
        </w:rPr>
        <w:t>Bitwise Not Expression</w:t>
      </w:r>
      <w:bookmarkEnd w:id="169"/>
    </w:p>
    <w:p w14:paraId="5235A8D0" w14:textId="77777777" w:rsidR="00D12D93" w:rsidRDefault="00D12D93" w:rsidP="00D12D93">
      <w:pPr>
        <w:pStyle w:val="CodeHeader"/>
      </w:pPr>
      <w:r>
        <w:t>MainParser.gppg</w:t>
      </w:r>
    </w:p>
    <w:p w14:paraId="6F7C2482" w14:textId="644ECAA6" w:rsidR="00270E94" w:rsidRPr="00D12D93" w:rsidRDefault="00D12D93" w:rsidP="00270E94">
      <w:pPr>
        <w:pStyle w:val="Code"/>
        <w:rPr>
          <w:highlight w:val="white"/>
          <w:lang w:val="sv-SE"/>
        </w:rPr>
      </w:pPr>
      <w:r>
        <w:rPr>
          <w:highlight w:val="white"/>
          <w:lang w:val="sv-SE"/>
        </w:rPr>
        <w:t>prefix_expression:</w:t>
      </w:r>
    </w:p>
    <w:p w14:paraId="20C5495F" w14:textId="540F26C2" w:rsidR="000E750B" w:rsidRDefault="000E750B" w:rsidP="000E750B">
      <w:pPr>
        <w:pStyle w:val="Code"/>
        <w:rPr>
          <w:highlight w:val="white"/>
          <w:lang w:val="sv-SE"/>
        </w:rPr>
      </w:pPr>
      <w:r>
        <w:rPr>
          <w:highlight w:val="white"/>
          <w:lang w:val="sv-SE"/>
        </w:rPr>
        <w:t xml:space="preserve">  </w:t>
      </w:r>
      <w:r w:rsidR="00D12D93">
        <w:rPr>
          <w:highlight w:val="white"/>
          <w:lang w:val="sv-SE"/>
        </w:rPr>
        <w:t xml:space="preserve">  </w:t>
      </w:r>
      <w:r>
        <w:rPr>
          <w:highlight w:val="white"/>
          <w:lang w:val="sv-SE"/>
        </w:rPr>
        <w:t>BITWISE_NOT type_cast_expression {</w:t>
      </w:r>
    </w:p>
    <w:p w14:paraId="4B9C79DB" w14:textId="77777777" w:rsidR="000E750B" w:rsidRDefault="000E750B" w:rsidP="000E750B">
      <w:pPr>
        <w:pStyle w:val="Code"/>
        <w:rPr>
          <w:highlight w:val="white"/>
          <w:lang w:val="sv-SE"/>
        </w:rPr>
      </w:pPr>
      <w:r>
        <w:rPr>
          <w:highlight w:val="white"/>
          <w:lang w:val="sv-SE"/>
        </w:rPr>
        <w:t xml:space="preserve">      $$ = MiddleCodeGenerator.BitwiseNotExpression($2);</w:t>
      </w:r>
    </w:p>
    <w:p w14:paraId="4CFBB72D" w14:textId="23D19943" w:rsidR="000E750B" w:rsidRDefault="000E750B" w:rsidP="000E750B">
      <w:pPr>
        <w:pStyle w:val="Code"/>
        <w:rPr>
          <w:highlight w:val="white"/>
          <w:lang w:val="sv-SE"/>
        </w:rPr>
      </w:pPr>
      <w:r>
        <w:rPr>
          <w:highlight w:val="white"/>
          <w:lang w:val="sv-SE"/>
        </w:rPr>
        <w:t xml:space="preserve">    }</w:t>
      </w:r>
      <w:r w:rsidR="00E80C07">
        <w:rPr>
          <w:highlight w:val="white"/>
          <w:lang w:val="sv-SE"/>
        </w:rPr>
        <w:t>;</w:t>
      </w:r>
    </w:p>
    <w:p w14:paraId="1FCA804B" w14:textId="77777777" w:rsidR="005E4444" w:rsidRPr="005E4444" w:rsidRDefault="005E4444" w:rsidP="005E4444">
      <w:pPr>
        <w:pStyle w:val="CodeHeader"/>
      </w:pPr>
      <w:r>
        <w:lastRenderedPageBreak/>
        <w:t>MiddleCodeGenerator.cs</w:t>
      </w:r>
    </w:p>
    <w:p w14:paraId="08918AC9" w14:textId="6FCD076C" w:rsidR="00270E94" w:rsidRPr="00270E94" w:rsidRDefault="00270E94" w:rsidP="00270E94">
      <w:pPr>
        <w:pStyle w:val="Code"/>
        <w:rPr>
          <w:highlight w:val="white"/>
        </w:rPr>
      </w:pPr>
      <w:r w:rsidRPr="00270E94">
        <w:rPr>
          <w:highlight w:val="white"/>
        </w:rPr>
        <w:t xml:space="preserve">    public static Expression BitwiseNotExpression(Expression expression) {</w:t>
      </w:r>
    </w:p>
    <w:p w14:paraId="6F439779" w14:textId="77777777" w:rsidR="00A52A41" w:rsidRDefault="00270E94" w:rsidP="00270E94">
      <w:pPr>
        <w:pStyle w:val="Code"/>
        <w:rPr>
          <w:highlight w:val="white"/>
        </w:rPr>
      </w:pPr>
      <w:r w:rsidRPr="00270E94">
        <w:rPr>
          <w:highlight w:val="white"/>
        </w:rPr>
        <w:t xml:space="preserve">      Expression constantExpression =</w:t>
      </w:r>
    </w:p>
    <w:p w14:paraId="528608BA" w14:textId="66AC9908" w:rsidR="00270E94" w:rsidRPr="00270E94" w:rsidRDefault="00A52A41" w:rsidP="00270E94">
      <w:pPr>
        <w:pStyle w:val="Code"/>
        <w:rPr>
          <w:highlight w:val="white"/>
        </w:rPr>
      </w:pPr>
      <w:r>
        <w:rPr>
          <w:highlight w:val="white"/>
        </w:rPr>
        <w:t xml:space="preserve">       </w:t>
      </w:r>
      <w:r w:rsidR="00270E94" w:rsidRPr="00270E94">
        <w:rPr>
          <w:highlight w:val="white"/>
        </w:rPr>
        <w:t xml:space="preserve"> ConstantExpression.Arithmetic(MiddleOperator.BitwiseNot, expression);</w:t>
      </w:r>
    </w:p>
    <w:p w14:paraId="7B099AE3" w14:textId="77777777" w:rsidR="00270E94" w:rsidRPr="00270E94" w:rsidRDefault="00270E94" w:rsidP="00270E94">
      <w:pPr>
        <w:pStyle w:val="Code"/>
        <w:rPr>
          <w:highlight w:val="white"/>
        </w:rPr>
      </w:pPr>
      <w:r w:rsidRPr="00270E94">
        <w:rPr>
          <w:highlight w:val="white"/>
        </w:rPr>
        <w:t xml:space="preserve">      if (constantExpression != null) {</w:t>
      </w:r>
    </w:p>
    <w:p w14:paraId="3A87F612" w14:textId="77777777" w:rsidR="00270E94" w:rsidRPr="00270E94" w:rsidRDefault="00270E94" w:rsidP="00270E94">
      <w:pPr>
        <w:pStyle w:val="Code"/>
        <w:rPr>
          <w:highlight w:val="white"/>
        </w:rPr>
      </w:pPr>
      <w:r w:rsidRPr="00270E94">
        <w:rPr>
          <w:highlight w:val="white"/>
        </w:rPr>
        <w:t xml:space="preserve">        return constantExpression;</w:t>
      </w:r>
    </w:p>
    <w:p w14:paraId="0CF7D0E8" w14:textId="77777777" w:rsidR="00270E94" w:rsidRPr="00270E94" w:rsidRDefault="00270E94" w:rsidP="00270E94">
      <w:pPr>
        <w:pStyle w:val="Code"/>
        <w:rPr>
          <w:highlight w:val="white"/>
        </w:rPr>
      </w:pPr>
      <w:r w:rsidRPr="00270E94">
        <w:rPr>
          <w:highlight w:val="white"/>
        </w:rPr>
        <w:t xml:space="preserve">      }</w:t>
      </w:r>
    </w:p>
    <w:p w14:paraId="1A1608E2" w14:textId="77777777" w:rsidR="00270E94" w:rsidRPr="00270E94" w:rsidRDefault="00270E94" w:rsidP="00270E94">
      <w:pPr>
        <w:pStyle w:val="Code"/>
        <w:rPr>
          <w:highlight w:val="white"/>
        </w:rPr>
      </w:pPr>
    </w:p>
    <w:p w14:paraId="5A5F8D35" w14:textId="77777777" w:rsidR="00270E94" w:rsidRPr="00270E94" w:rsidRDefault="00270E94" w:rsidP="00270E94">
      <w:pPr>
        <w:pStyle w:val="Code"/>
        <w:rPr>
          <w:highlight w:val="white"/>
        </w:rPr>
      </w:pPr>
      <w:r w:rsidRPr="00270E94">
        <w:rPr>
          <w:highlight w:val="white"/>
        </w:rPr>
        <w:t xml:space="preserve">      expression = TypeCast.LogicalToIntegral(expression);</w:t>
      </w:r>
    </w:p>
    <w:p w14:paraId="1EB9128E" w14:textId="77777777" w:rsidR="00270E94" w:rsidRPr="00270E94" w:rsidRDefault="00270E94" w:rsidP="00270E94">
      <w:pPr>
        <w:pStyle w:val="Code"/>
        <w:rPr>
          <w:highlight w:val="white"/>
        </w:rPr>
      </w:pPr>
      <w:r w:rsidRPr="00270E94">
        <w:rPr>
          <w:highlight w:val="white"/>
        </w:rPr>
        <w:t xml:space="preserve">      Symbol resultSymbol = new Symbol(expression.Symbol.Type);</w:t>
      </w:r>
    </w:p>
    <w:p w14:paraId="0A6B91E7" w14:textId="77777777" w:rsidR="00CA10AC" w:rsidRDefault="00270E94" w:rsidP="00270E94">
      <w:pPr>
        <w:pStyle w:val="Code"/>
        <w:rPr>
          <w:highlight w:val="white"/>
        </w:rPr>
      </w:pPr>
      <w:r w:rsidRPr="00270E94">
        <w:rPr>
          <w:highlight w:val="white"/>
        </w:rPr>
        <w:t xml:space="preserve">      AddMiddleCode(expression.LongList, MiddleOperator.BitwiseNot,</w:t>
      </w:r>
    </w:p>
    <w:p w14:paraId="3D09A56E" w14:textId="7932B1B1" w:rsidR="00270E94" w:rsidRPr="00270E94" w:rsidRDefault="00CA10AC" w:rsidP="00270E94">
      <w:pPr>
        <w:pStyle w:val="Code"/>
        <w:rPr>
          <w:highlight w:val="white"/>
        </w:rPr>
      </w:pPr>
      <w:r>
        <w:rPr>
          <w:highlight w:val="white"/>
        </w:rPr>
        <w:t xml:space="preserve">                   </w:t>
      </w:r>
      <w:r w:rsidR="00270E94" w:rsidRPr="00270E94">
        <w:rPr>
          <w:highlight w:val="white"/>
        </w:rPr>
        <w:t xml:space="preserve"> resultSymbol, expression.Symbol);</w:t>
      </w:r>
    </w:p>
    <w:p w14:paraId="4F5C0BBA" w14:textId="77777777" w:rsidR="00CA10AC" w:rsidRDefault="00270E94" w:rsidP="00270E94">
      <w:pPr>
        <w:pStyle w:val="Code"/>
        <w:rPr>
          <w:highlight w:val="white"/>
        </w:rPr>
      </w:pPr>
      <w:r w:rsidRPr="00270E94">
        <w:rPr>
          <w:highlight w:val="white"/>
        </w:rPr>
        <w:t xml:space="preserve">      return (new Expression(resultSymbol, expression.ShortList,</w:t>
      </w:r>
    </w:p>
    <w:p w14:paraId="361C509E" w14:textId="01AF6870" w:rsidR="00270E94" w:rsidRPr="00270E94" w:rsidRDefault="00CA10AC" w:rsidP="00270E94">
      <w:pPr>
        <w:pStyle w:val="Code"/>
        <w:rPr>
          <w:highlight w:val="white"/>
        </w:rPr>
      </w:pPr>
      <w:r>
        <w:rPr>
          <w:highlight w:val="white"/>
        </w:rPr>
        <w:t xml:space="preserve">                            </w:t>
      </w:r>
      <w:r w:rsidR="00270E94" w:rsidRPr="00270E94">
        <w:rPr>
          <w:highlight w:val="white"/>
        </w:rPr>
        <w:t xml:space="preserve"> expression.LongList));</w:t>
      </w:r>
    </w:p>
    <w:p w14:paraId="774D8733" w14:textId="39A40D33" w:rsidR="00270E94" w:rsidRDefault="00270E94" w:rsidP="00270E94">
      <w:pPr>
        <w:pStyle w:val="Code"/>
        <w:rPr>
          <w:highlight w:val="white"/>
        </w:rPr>
      </w:pPr>
      <w:r w:rsidRPr="00270E94">
        <w:rPr>
          <w:highlight w:val="white"/>
        </w:rPr>
        <w:t xml:space="preserve">    }</w:t>
      </w:r>
    </w:p>
    <w:p w14:paraId="659B3BB6" w14:textId="6BFB0E03" w:rsidR="00A23642" w:rsidRDefault="00A23642" w:rsidP="00A23642">
      <w:pPr>
        <w:pStyle w:val="Rubrik3"/>
        <w:rPr>
          <w:highlight w:val="white"/>
        </w:rPr>
      </w:pPr>
      <w:bookmarkStart w:id="170" w:name="_Toc49764362"/>
      <w:r>
        <w:rPr>
          <w:highlight w:val="white"/>
        </w:rPr>
        <w:t xml:space="preserve">The </w:t>
      </w:r>
      <w:r w:rsidR="00C71031">
        <w:rPr>
          <w:highlight w:val="white"/>
        </w:rPr>
        <w:t>S</w:t>
      </w:r>
      <w:r>
        <w:rPr>
          <w:highlight w:val="white"/>
        </w:rPr>
        <w:t>izeof Expression</w:t>
      </w:r>
      <w:bookmarkEnd w:id="170"/>
    </w:p>
    <w:p w14:paraId="46FE60BA" w14:textId="77777777" w:rsidR="003C67C0" w:rsidRDefault="003C67C0" w:rsidP="003C67C0">
      <w:r>
        <w:t xml:space="preserve">The </w:t>
      </w:r>
      <w:r>
        <w:rPr>
          <w:rStyle w:val="CodeInText"/>
        </w:rPr>
        <w:t>sizeof-operator</w:t>
      </w:r>
      <w:r>
        <w:t xml:space="preserve"> takes an expression or a type inside parenthesis as operand. The operator is not allowed on function or bitfields.</w:t>
      </w:r>
    </w:p>
    <w:p w14:paraId="3AF17821" w14:textId="77777777" w:rsidR="00E80C07" w:rsidRDefault="00E80C07" w:rsidP="00E80C07">
      <w:pPr>
        <w:pStyle w:val="CodeHeader"/>
      </w:pPr>
      <w:r>
        <w:t>MainParser.gppg</w:t>
      </w:r>
    </w:p>
    <w:p w14:paraId="567D3F78" w14:textId="2B5BDD86" w:rsidR="000E750B" w:rsidRDefault="00E80C07" w:rsidP="000E750B">
      <w:pPr>
        <w:pStyle w:val="Code"/>
        <w:rPr>
          <w:highlight w:val="white"/>
          <w:lang w:val="sv-SE"/>
        </w:rPr>
      </w:pPr>
      <w:r>
        <w:rPr>
          <w:highlight w:val="white"/>
          <w:lang w:val="sv-SE"/>
        </w:rPr>
        <w:t>prefix_expression:</w:t>
      </w:r>
    </w:p>
    <w:p w14:paraId="2955A6BF" w14:textId="172DF817" w:rsidR="000E750B" w:rsidRDefault="000E750B" w:rsidP="000E750B">
      <w:pPr>
        <w:pStyle w:val="Code"/>
        <w:rPr>
          <w:highlight w:val="white"/>
          <w:lang w:val="sv-SE"/>
        </w:rPr>
      </w:pPr>
      <w:r>
        <w:rPr>
          <w:highlight w:val="white"/>
          <w:lang w:val="sv-SE"/>
        </w:rPr>
        <w:t xml:space="preserve">  </w:t>
      </w:r>
      <w:r w:rsidR="00E80C07">
        <w:rPr>
          <w:highlight w:val="white"/>
          <w:lang w:val="sv-SE"/>
        </w:rPr>
        <w:t xml:space="preserve"> </w:t>
      </w:r>
      <w:r>
        <w:rPr>
          <w:highlight w:val="white"/>
          <w:lang w:val="sv-SE"/>
        </w:rPr>
        <w:t xml:space="preserve"> SIZEOF prefix_expression {</w:t>
      </w:r>
    </w:p>
    <w:p w14:paraId="55EAB1DF" w14:textId="77777777" w:rsidR="000E750B" w:rsidRDefault="000E750B" w:rsidP="000E750B">
      <w:pPr>
        <w:pStyle w:val="Code"/>
        <w:rPr>
          <w:highlight w:val="white"/>
          <w:lang w:val="sv-SE"/>
        </w:rPr>
      </w:pPr>
      <w:r>
        <w:rPr>
          <w:highlight w:val="white"/>
          <w:lang w:val="sv-SE"/>
        </w:rPr>
        <w:t xml:space="preserve">      $$ = MiddleCodeGenerator.SizeOfExpression($2);</w:t>
      </w:r>
    </w:p>
    <w:p w14:paraId="7389001C" w14:textId="599343F9" w:rsidR="000E750B" w:rsidRPr="00CD6592" w:rsidRDefault="000E750B" w:rsidP="000E750B">
      <w:pPr>
        <w:pStyle w:val="Code"/>
        <w:rPr>
          <w:highlight w:val="white"/>
          <w:lang w:val="sv-SE"/>
        </w:rPr>
      </w:pPr>
      <w:r>
        <w:rPr>
          <w:highlight w:val="white"/>
          <w:lang w:val="sv-SE"/>
        </w:rPr>
        <w:t xml:space="preserve">    }</w:t>
      </w:r>
      <w:r w:rsidR="00E80C07">
        <w:rPr>
          <w:highlight w:val="white"/>
          <w:lang w:val="sv-SE"/>
        </w:rPr>
        <w:t>;</w:t>
      </w:r>
    </w:p>
    <w:p w14:paraId="36A88FD1" w14:textId="77777777" w:rsidR="005E4444" w:rsidRPr="005E4444" w:rsidRDefault="005E4444" w:rsidP="005E4444">
      <w:pPr>
        <w:pStyle w:val="CodeHeader"/>
      </w:pPr>
      <w:r>
        <w:t>MiddleCodeGenerator.cs</w:t>
      </w:r>
    </w:p>
    <w:p w14:paraId="230ED02B" w14:textId="77777777" w:rsidR="00270E94" w:rsidRPr="00270E94" w:rsidRDefault="00270E94" w:rsidP="00270E94">
      <w:pPr>
        <w:pStyle w:val="Code"/>
        <w:rPr>
          <w:highlight w:val="white"/>
        </w:rPr>
      </w:pPr>
      <w:r w:rsidRPr="00270E94">
        <w:rPr>
          <w:highlight w:val="white"/>
        </w:rPr>
        <w:t xml:space="preserve">    public static Expression SizeOfExpression(Expression expression) {</w:t>
      </w:r>
    </w:p>
    <w:p w14:paraId="61E6AD58" w14:textId="77777777" w:rsidR="0055361E" w:rsidRDefault="0055361E" w:rsidP="0055361E">
      <w:pPr>
        <w:rPr>
          <w:highlight w:val="white"/>
          <w:lang w:val="sv-SE"/>
        </w:rPr>
      </w:pPr>
      <w:r>
        <w:rPr>
          <w:highlight w:val="white"/>
          <w:lang w:val="sv-SE"/>
        </w:rPr>
        <w:t xml:space="preserve">We check that the storage of the expression is not </w:t>
      </w:r>
      <w:r w:rsidRPr="00821723">
        <w:rPr>
          <w:rStyle w:val="KeyWord0"/>
          <w:highlight w:val="white"/>
        </w:rPr>
        <w:t>register</w:t>
      </w:r>
      <w:r>
        <w:rPr>
          <w:highlight w:val="white"/>
          <w:lang w:val="sv-SE"/>
        </w:rPr>
        <w:t>, since it is not allowed.</w:t>
      </w:r>
    </w:p>
    <w:p w14:paraId="41243E25" w14:textId="77777777" w:rsidR="004E5CFB" w:rsidRPr="004E5CFB" w:rsidRDefault="004E5CFB" w:rsidP="004E5CFB">
      <w:pPr>
        <w:pStyle w:val="Code"/>
        <w:rPr>
          <w:highlight w:val="white"/>
        </w:rPr>
      </w:pPr>
      <w:r w:rsidRPr="004E5CFB">
        <w:rPr>
          <w:highlight w:val="white"/>
        </w:rPr>
        <w:t xml:space="preserve">      Assert.Error(!expression.Symbol.IsRegister(), expression,</w:t>
      </w:r>
    </w:p>
    <w:p w14:paraId="2670EDE8" w14:textId="77777777" w:rsidR="004E5CFB" w:rsidRPr="004E5CFB" w:rsidRDefault="004E5CFB" w:rsidP="004E5CFB">
      <w:pPr>
        <w:pStyle w:val="Code"/>
        <w:rPr>
          <w:highlight w:val="white"/>
        </w:rPr>
      </w:pPr>
      <w:r w:rsidRPr="004E5CFB">
        <w:rPr>
          <w:highlight w:val="white"/>
        </w:rPr>
        <w:t xml:space="preserve">                   Message.Register_storage_not_allowed_in_sizof_expression);</w:t>
      </w:r>
    </w:p>
    <w:p w14:paraId="7C824063" w14:textId="526B15E4" w:rsidR="00270E94" w:rsidRPr="00DD1178" w:rsidRDefault="0055361E" w:rsidP="00DD1178">
      <w:pPr>
        <w:rPr>
          <w:highlight w:val="white"/>
          <w:lang w:val="sv-SE"/>
        </w:rPr>
      </w:pPr>
      <w:r>
        <w:rPr>
          <w:highlight w:val="white"/>
          <w:lang w:val="sv-SE"/>
        </w:rPr>
        <w:t>Moreover, we check that it is not a function or a bitfield, since they do not have sizes.</w:t>
      </w:r>
    </w:p>
    <w:p w14:paraId="2BED0C6E" w14:textId="77777777" w:rsidR="00270E94" w:rsidRPr="00270E94" w:rsidRDefault="00270E94" w:rsidP="00270E94">
      <w:pPr>
        <w:pStyle w:val="Code"/>
        <w:rPr>
          <w:highlight w:val="white"/>
        </w:rPr>
      </w:pPr>
      <w:r w:rsidRPr="00270E94">
        <w:rPr>
          <w:highlight w:val="white"/>
        </w:rPr>
        <w:t xml:space="preserve">      Type type = expression.Symbol.Type;</w:t>
      </w:r>
    </w:p>
    <w:p w14:paraId="60DE273E" w14:textId="77777777" w:rsidR="002D40B8" w:rsidRDefault="00270E94" w:rsidP="00270E94">
      <w:pPr>
        <w:pStyle w:val="Code"/>
        <w:rPr>
          <w:highlight w:val="white"/>
        </w:rPr>
      </w:pPr>
      <w:r w:rsidRPr="00270E94">
        <w:rPr>
          <w:highlight w:val="white"/>
        </w:rPr>
        <w:t xml:space="preserve">      Assert.Error(!type.IsFunction(),</w:t>
      </w:r>
    </w:p>
    <w:p w14:paraId="4002922E" w14:textId="08F6134A"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5C478FFB" w14:textId="77777777" w:rsidR="002D40B8" w:rsidRDefault="00270E94" w:rsidP="00270E94">
      <w:pPr>
        <w:pStyle w:val="Code"/>
        <w:rPr>
          <w:highlight w:val="white"/>
        </w:rPr>
      </w:pPr>
      <w:r w:rsidRPr="00270E94">
        <w:rPr>
          <w:highlight w:val="white"/>
        </w:rPr>
        <w:t xml:space="preserve">      Assert.Error(!type.IsBitfield(),</w:t>
      </w:r>
    </w:p>
    <w:p w14:paraId="3DAECDB8" w14:textId="1BBCAC51" w:rsidR="00270E94" w:rsidRPr="00270E94" w:rsidRDefault="002D40B8" w:rsidP="00270E94">
      <w:pPr>
        <w:pStyle w:val="Code"/>
        <w:rPr>
          <w:highlight w:val="white"/>
        </w:rPr>
      </w:pPr>
      <w:r>
        <w:rPr>
          <w:highlight w:val="white"/>
        </w:rPr>
        <w:t xml:space="preserve">                  </w:t>
      </w:r>
      <w:r w:rsidR="00270E94" w:rsidRPr="00270E94">
        <w:rPr>
          <w:highlight w:val="white"/>
        </w:rPr>
        <w:t xml:space="preserve"> Message.Sizeof_applied_to_bitfield_not_allowed);</w:t>
      </w:r>
    </w:p>
    <w:p w14:paraId="7616F1F8" w14:textId="0557DDF9" w:rsidR="00270E94" w:rsidRPr="00270E94" w:rsidRDefault="00D73585" w:rsidP="00DB31C7">
      <w:pPr>
        <w:rPr>
          <w:highlight w:val="white"/>
        </w:rPr>
      </w:pPr>
      <w:r>
        <w:rPr>
          <w:highlight w:val="white"/>
        </w:rPr>
        <w:t xml:space="preserve">We create </w:t>
      </w:r>
      <w:r w:rsidR="00DB31C7">
        <w:rPr>
          <w:highlight w:val="white"/>
        </w:rPr>
        <w:t>a symbol of signed integer types with the size as its value.</w:t>
      </w:r>
    </w:p>
    <w:p w14:paraId="4BBCF87D" w14:textId="77777777" w:rsidR="002D40B8" w:rsidRDefault="00270E94" w:rsidP="00270E94">
      <w:pPr>
        <w:pStyle w:val="Code"/>
        <w:rPr>
          <w:highlight w:val="white"/>
        </w:rPr>
      </w:pPr>
      <w:r w:rsidRPr="00270E94">
        <w:rPr>
          <w:highlight w:val="white"/>
        </w:rPr>
        <w:t xml:space="preserve">      Symbol symbol = new Symbol(Type.SignedIntegerType,</w:t>
      </w:r>
    </w:p>
    <w:p w14:paraId="694DA709" w14:textId="31F77E09" w:rsidR="00270E94" w:rsidRPr="00270E94" w:rsidRDefault="002D40B8" w:rsidP="00270E94">
      <w:pPr>
        <w:pStyle w:val="Code"/>
        <w:rPr>
          <w:highlight w:val="white"/>
        </w:rPr>
      </w:pPr>
      <w:r>
        <w:rPr>
          <w:highlight w:val="white"/>
        </w:rPr>
        <w:t xml:space="preserve">                                </w:t>
      </w:r>
      <w:r w:rsidR="00270E94" w:rsidRPr="00270E94">
        <w:rPr>
          <w:highlight w:val="white"/>
        </w:rPr>
        <w:t>(BigInteger)</w:t>
      </w:r>
      <w:r w:rsidR="009C7243">
        <w:rPr>
          <w:highlight w:val="white"/>
        </w:rPr>
        <w:t xml:space="preserve"> </w:t>
      </w:r>
      <w:r w:rsidR="00270E94" w:rsidRPr="00270E94">
        <w:rPr>
          <w:highlight w:val="white"/>
        </w:rPr>
        <w:t>(expression.Symbol.Type.Size()));</w:t>
      </w:r>
    </w:p>
    <w:p w14:paraId="7D5D6F95" w14:textId="77777777" w:rsidR="00800A66" w:rsidRDefault="00270E94" w:rsidP="00270E94">
      <w:pPr>
        <w:pStyle w:val="Code"/>
        <w:rPr>
          <w:highlight w:val="white"/>
        </w:rPr>
      </w:pPr>
      <w:r w:rsidRPr="00270E94">
        <w:rPr>
          <w:highlight w:val="white"/>
        </w:rPr>
        <w:t xml:space="preserve">      symbol.StaticSymbol =</w:t>
      </w:r>
    </w:p>
    <w:p w14:paraId="6186C186" w14:textId="77777777" w:rsidR="00800A66" w:rsidRDefault="00800A66" w:rsidP="00270E94">
      <w:pPr>
        <w:pStyle w:val="Code"/>
        <w:rPr>
          <w:highlight w:val="white"/>
        </w:rPr>
      </w:pPr>
      <w:r>
        <w:rPr>
          <w:highlight w:val="white"/>
        </w:rPr>
        <w:t xml:space="preserve">        </w:t>
      </w:r>
      <w:r w:rsidR="00270E94" w:rsidRPr="00270E94">
        <w:rPr>
          <w:highlight w:val="white"/>
        </w:rPr>
        <w:t>ConstantExpression.Value(symbol.UniqueName, Type.SignedIntegerType,</w:t>
      </w:r>
    </w:p>
    <w:p w14:paraId="630DEC7E" w14:textId="00C73024" w:rsidR="00270E94" w:rsidRPr="00270E94" w:rsidRDefault="00800A66" w:rsidP="00270E94">
      <w:pPr>
        <w:pStyle w:val="Code"/>
        <w:rPr>
          <w:highlight w:val="white"/>
        </w:rPr>
      </w:pPr>
      <w:r>
        <w:rPr>
          <w:highlight w:val="white"/>
        </w:rPr>
        <w:t xml:space="preserve">                               </w:t>
      </w:r>
      <w:r w:rsidR="00270E94" w:rsidRPr="00270E94">
        <w:rPr>
          <w:highlight w:val="white"/>
        </w:rPr>
        <w:t xml:space="preserve"> (BigInteger) (expression.Symbol.Type.Size()));</w:t>
      </w:r>
    </w:p>
    <w:p w14:paraId="28369104" w14:textId="77777777" w:rsidR="00270E94" w:rsidRPr="00270E94" w:rsidRDefault="00270E94" w:rsidP="00270E94">
      <w:pPr>
        <w:pStyle w:val="Code"/>
        <w:rPr>
          <w:highlight w:val="white"/>
        </w:rPr>
      </w:pPr>
      <w:r w:rsidRPr="00270E94">
        <w:rPr>
          <w:highlight w:val="white"/>
        </w:rPr>
        <w:t xml:space="preserve">      SymbolTable.StaticSet.Add(symbol.StaticSymbol);</w:t>
      </w:r>
    </w:p>
    <w:p w14:paraId="22C270C3" w14:textId="77777777" w:rsidR="001E106A" w:rsidRDefault="00270E94" w:rsidP="00270E94">
      <w:pPr>
        <w:pStyle w:val="Code"/>
        <w:rPr>
          <w:highlight w:val="white"/>
        </w:rPr>
      </w:pPr>
      <w:r w:rsidRPr="00270E94">
        <w:rPr>
          <w:highlight w:val="white"/>
        </w:rPr>
        <w:t xml:space="preserve">      return (new Expression(symbol, new List&lt;MiddleCode&gt;(),</w:t>
      </w:r>
    </w:p>
    <w:p w14:paraId="506607DD" w14:textId="6DE673EB" w:rsidR="00270E94" w:rsidRPr="00270E94" w:rsidRDefault="001E106A" w:rsidP="00270E94">
      <w:pPr>
        <w:pStyle w:val="Code"/>
        <w:rPr>
          <w:highlight w:val="white"/>
        </w:rPr>
      </w:pPr>
      <w:r>
        <w:rPr>
          <w:highlight w:val="white"/>
        </w:rPr>
        <w:t xml:space="preserve">                             </w:t>
      </w:r>
      <w:r w:rsidR="00270E94" w:rsidRPr="00270E94">
        <w:rPr>
          <w:highlight w:val="white"/>
        </w:rPr>
        <w:t>new List&lt;MiddleCode&gt;()));</w:t>
      </w:r>
    </w:p>
    <w:p w14:paraId="75489913" w14:textId="68C64348" w:rsidR="00270E94" w:rsidRDefault="00270E94" w:rsidP="00270E94">
      <w:pPr>
        <w:pStyle w:val="Code"/>
        <w:rPr>
          <w:highlight w:val="white"/>
        </w:rPr>
      </w:pPr>
      <w:r w:rsidRPr="00270E94">
        <w:rPr>
          <w:highlight w:val="white"/>
        </w:rPr>
        <w:t xml:space="preserve">    }</w:t>
      </w:r>
    </w:p>
    <w:p w14:paraId="19101F57" w14:textId="721C47AE" w:rsidR="00D85919" w:rsidRDefault="00D85919" w:rsidP="00601223">
      <w:pPr>
        <w:rPr>
          <w:highlight w:val="white"/>
        </w:rPr>
      </w:pPr>
      <w:r>
        <w:rPr>
          <w:highlight w:val="white"/>
        </w:rPr>
        <w:t xml:space="preserve">The </w:t>
      </w:r>
      <w:r w:rsidRPr="00601223">
        <w:rPr>
          <w:rStyle w:val="KeyWord0"/>
          <w:highlight w:val="white"/>
        </w:rPr>
        <w:t>si</w:t>
      </w:r>
      <w:r w:rsidR="000B082C" w:rsidRPr="00601223">
        <w:rPr>
          <w:rStyle w:val="KeyWord0"/>
          <w:highlight w:val="white"/>
        </w:rPr>
        <w:t>z</w:t>
      </w:r>
      <w:r w:rsidR="003F7727" w:rsidRPr="00601223">
        <w:rPr>
          <w:rStyle w:val="KeyWord0"/>
          <w:highlight w:val="white"/>
        </w:rPr>
        <w:t>e</w:t>
      </w:r>
      <w:r w:rsidRPr="00601223">
        <w:rPr>
          <w:rStyle w:val="KeyWord0"/>
          <w:highlight w:val="white"/>
        </w:rPr>
        <w:t>of</w:t>
      </w:r>
      <w:r>
        <w:rPr>
          <w:highlight w:val="white"/>
        </w:rPr>
        <w:t xml:space="preserve"> operator can also be applied to a type name within parentheses.</w:t>
      </w:r>
    </w:p>
    <w:p w14:paraId="4FB8DF23" w14:textId="77777777" w:rsidR="00F1783F" w:rsidRDefault="00F1783F" w:rsidP="00F1783F">
      <w:pPr>
        <w:pStyle w:val="CodeHeader"/>
      </w:pPr>
      <w:r>
        <w:t>MainParser.gppg</w:t>
      </w:r>
    </w:p>
    <w:p w14:paraId="0255273F" w14:textId="77777777" w:rsidR="00F1783F" w:rsidRDefault="00F1783F" w:rsidP="00F1783F">
      <w:pPr>
        <w:pStyle w:val="Code"/>
        <w:rPr>
          <w:highlight w:val="white"/>
          <w:lang w:val="sv-SE"/>
        </w:rPr>
      </w:pPr>
      <w:r>
        <w:rPr>
          <w:highlight w:val="white"/>
          <w:lang w:val="sv-SE"/>
        </w:rPr>
        <w:t>prefix_expression:</w:t>
      </w:r>
    </w:p>
    <w:p w14:paraId="7B9C5377" w14:textId="07D98C51" w:rsidR="00CD6592" w:rsidRDefault="00CD6592" w:rsidP="00CD6592">
      <w:pPr>
        <w:pStyle w:val="Code"/>
        <w:rPr>
          <w:highlight w:val="white"/>
          <w:lang w:val="sv-SE"/>
        </w:rPr>
      </w:pPr>
      <w:r>
        <w:rPr>
          <w:highlight w:val="white"/>
          <w:lang w:val="sv-SE"/>
        </w:rPr>
        <w:t xml:space="preserve">  </w:t>
      </w:r>
      <w:r w:rsidR="00F1783F">
        <w:rPr>
          <w:highlight w:val="white"/>
          <w:lang w:val="sv-SE"/>
        </w:rPr>
        <w:t xml:space="preserve"> </w:t>
      </w:r>
      <w:r>
        <w:rPr>
          <w:highlight w:val="white"/>
          <w:lang w:val="sv-SE"/>
        </w:rPr>
        <w:t xml:space="preserve"> SIZEOF LEFT_PARENTHESIS type_name RIGHT_PARENTHESIS {</w:t>
      </w:r>
    </w:p>
    <w:p w14:paraId="373AE7FA" w14:textId="77777777" w:rsidR="00CD6592" w:rsidRDefault="00CD6592" w:rsidP="00CD6592">
      <w:pPr>
        <w:pStyle w:val="Code"/>
        <w:rPr>
          <w:highlight w:val="white"/>
          <w:lang w:val="sv-SE"/>
        </w:rPr>
      </w:pPr>
      <w:r>
        <w:rPr>
          <w:highlight w:val="white"/>
          <w:lang w:val="sv-SE"/>
        </w:rPr>
        <w:lastRenderedPageBreak/>
        <w:t xml:space="preserve">      $$ = MiddleCodeGenerator.SizeOfType($3);</w:t>
      </w:r>
    </w:p>
    <w:p w14:paraId="69E24373" w14:textId="6942C062" w:rsidR="00CD6592" w:rsidRDefault="00CD6592" w:rsidP="00CD6592">
      <w:pPr>
        <w:pStyle w:val="Code"/>
        <w:rPr>
          <w:highlight w:val="white"/>
          <w:lang w:val="sv-SE"/>
        </w:rPr>
      </w:pPr>
      <w:r>
        <w:rPr>
          <w:highlight w:val="white"/>
          <w:lang w:val="sv-SE"/>
        </w:rPr>
        <w:t xml:space="preserve">    }</w:t>
      </w:r>
      <w:r w:rsidR="00F1783F">
        <w:rPr>
          <w:highlight w:val="white"/>
          <w:lang w:val="sv-SE"/>
        </w:rPr>
        <w:t>;</w:t>
      </w:r>
    </w:p>
    <w:p w14:paraId="40DB7101" w14:textId="12BED8B0" w:rsidR="00601223" w:rsidRDefault="00601223" w:rsidP="00601223">
      <w:pPr>
        <w:rPr>
          <w:highlight w:val="white"/>
          <w:lang w:val="sv-SE"/>
        </w:rPr>
      </w:pPr>
      <w:r>
        <w:rPr>
          <w:highlight w:val="white"/>
          <w:lang w:val="sv-SE"/>
        </w:rPr>
        <w:t xml:space="preserve">In the case of the </w:t>
      </w:r>
      <w:r w:rsidR="00381A6D">
        <w:rPr>
          <w:highlight w:val="white"/>
          <w:lang w:val="sv-SE"/>
        </w:rPr>
        <w:t xml:space="preserve">type name, we </w:t>
      </w:r>
      <w:r w:rsidR="00D27D74">
        <w:rPr>
          <w:highlight w:val="white"/>
          <w:lang w:val="sv-SE"/>
        </w:rPr>
        <w:t xml:space="preserve">alsoe </w:t>
      </w:r>
      <w:r w:rsidR="00381A6D">
        <w:rPr>
          <w:highlight w:val="white"/>
          <w:lang w:val="sv-SE"/>
        </w:rPr>
        <w:t xml:space="preserve">check that the expression is not a function or </w:t>
      </w:r>
      <w:r w:rsidR="006F5C7B">
        <w:rPr>
          <w:highlight w:val="white"/>
          <w:lang w:val="sv-SE"/>
        </w:rPr>
        <w:t>a bitfield</w:t>
      </w:r>
      <w:r w:rsidR="00D27D74">
        <w:rPr>
          <w:highlight w:val="white"/>
          <w:lang w:val="sv-SE"/>
        </w:rPr>
        <w:t>.</w:t>
      </w:r>
    </w:p>
    <w:p w14:paraId="7D256E67" w14:textId="13E802DC" w:rsidR="00270E94" w:rsidRPr="00C72A73" w:rsidRDefault="00C72A73" w:rsidP="00C72A73">
      <w:pPr>
        <w:pStyle w:val="CodeHeader"/>
      </w:pPr>
      <w:r>
        <w:t>MiddleCodeGenerator.cs</w:t>
      </w:r>
    </w:p>
    <w:p w14:paraId="2009530A" w14:textId="77777777" w:rsidR="00270E94" w:rsidRPr="00270E94" w:rsidRDefault="00270E94" w:rsidP="00270E94">
      <w:pPr>
        <w:pStyle w:val="Code"/>
        <w:rPr>
          <w:highlight w:val="white"/>
        </w:rPr>
      </w:pPr>
      <w:r w:rsidRPr="00270E94">
        <w:rPr>
          <w:highlight w:val="white"/>
        </w:rPr>
        <w:t xml:space="preserve">    public static Expression SizeOfType(Type type) {</w:t>
      </w:r>
    </w:p>
    <w:p w14:paraId="405B9DAB" w14:textId="77777777" w:rsidR="0085726F" w:rsidRDefault="00270E94" w:rsidP="00270E94">
      <w:pPr>
        <w:pStyle w:val="Code"/>
        <w:rPr>
          <w:highlight w:val="white"/>
        </w:rPr>
      </w:pPr>
      <w:r w:rsidRPr="00270E94">
        <w:rPr>
          <w:highlight w:val="white"/>
        </w:rPr>
        <w:t xml:space="preserve">      Assert.Error(!type.IsFunction(),</w:t>
      </w:r>
    </w:p>
    <w:p w14:paraId="20C37695" w14:textId="4D3258B7"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Message.Sizeof_applied_to_function_not_allowed);</w:t>
      </w:r>
    </w:p>
    <w:p w14:paraId="624D2515" w14:textId="77777777" w:rsidR="0085726F" w:rsidRDefault="00270E94" w:rsidP="00270E94">
      <w:pPr>
        <w:pStyle w:val="Code"/>
        <w:rPr>
          <w:highlight w:val="white"/>
        </w:rPr>
      </w:pPr>
      <w:r w:rsidRPr="00270E94">
        <w:rPr>
          <w:highlight w:val="white"/>
        </w:rPr>
        <w:t xml:space="preserve">      Assert.Error(!type.IsBitfield(), </w:t>
      </w:r>
    </w:p>
    <w:p w14:paraId="05A904B4" w14:textId="1F547E59" w:rsidR="00270E94" w:rsidRPr="00270E94" w:rsidRDefault="0085726F" w:rsidP="00270E94">
      <w:pPr>
        <w:pStyle w:val="Code"/>
        <w:rPr>
          <w:highlight w:val="white"/>
        </w:rPr>
      </w:pPr>
      <w:r>
        <w:rPr>
          <w:highlight w:val="white"/>
        </w:rPr>
        <w:t xml:space="preserve">                   </w:t>
      </w:r>
      <w:r w:rsidR="00270E94" w:rsidRPr="00270E94">
        <w:rPr>
          <w:highlight w:val="white"/>
        </w:rPr>
        <w:t>Message.Sizeof_applied_to_bitfield_not_allowed);</w:t>
      </w:r>
    </w:p>
    <w:p w14:paraId="687684A9" w14:textId="77777777" w:rsidR="0085726F" w:rsidRDefault="00270E94" w:rsidP="00270E94">
      <w:pPr>
        <w:pStyle w:val="Code"/>
        <w:rPr>
          <w:highlight w:val="white"/>
        </w:rPr>
      </w:pPr>
      <w:r w:rsidRPr="00270E94">
        <w:rPr>
          <w:highlight w:val="white"/>
        </w:rPr>
        <w:t xml:space="preserve">      Symbol symbol =</w:t>
      </w:r>
    </w:p>
    <w:p w14:paraId="12BEEB34" w14:textId="45AFD7CC" w:rsidR="00270E94" w:rsidRPr="00270E94" w:rsidRDefault="0085726F" w:rsidP="00270E94">
      <w:pPr>
        <w:pStyle w:val="Code"/>
        <w:rPr>
          <w:highlight w:val="white"/>
        </w:rPr>
      </w:pPr>
      <w:r>
        <w:rPr>
          <w:highlight w:val="white"/>
        </w:rPr>
        <w:t xml:space="preserve">        </w:t>
      </w:r>
      <w:r w:rsidR="00270E94" w:rsidRPr="00270E94">
        <w:rPr>
          <w:highlight w:val="white"/>
        </w:rPr>
        <w:t>new Symbol(Type.SignedIntegerType, (BigInteger)</w:t>
      </w:r>
      <w:r w:rsidR="00B26DC1">
        <w:rPr>
          <w:highlight w:val="white"/>
        </w:rPr>
        <w:t xml:space="preserve"> </w:t>
      </w:r>
      <w:r w:rsidR="00270E94" w:rsidRPr="00270E94">
        <w:rPr>
          <w:highlight w:val="white"/>
        </w:rPr>
        <w:t>type.Size());</w:t>
      </w:r>
    </w:p>
    <w:p w14:paraId="02A79C10" w14:textId="77777777" w:rsidR="0085726F" w:rsidRDefault="00270E94" w:rsidP="00270E94">
      <w:pPr>
        <w:pStyle w:val="Code"/>
        <w:rPr>
          <w:highlight w:val="white"/>
        </w:rPr>
      </w:pPr>
      <w:r w:rsidRPr="00270E94">
        <w:rPr>
          <w:highlight w:val="white"/>
        </w:rPr>
        <w:t xml:space="preserve">      return (new Expression(symbol, new List&lt;MiddleCode&gt;(),</w:t>
      </w:r>
    </w:p>
    <w:p w14:paraId="4151D3C7" w14:textId="23064ED5" w:rsidR="00270E94" w:rsidRPr="00270E94" w:rsidRDefault="0085726F" w:rsidP="00270E94">
      <w:pPr>
        <w:pStyle w:val="Code"/>
        <w:rPr>
          <w:highlight w:val="white"/>
        </w:rPr>
      </w:pPr>
      <w:r>
        <w:rPr>
          <w:highlight w:val="white"/>
        </w:rPr>
        <w:t xml:space="preserve">                            </w:t>
      </w:r>
      <w:r w:rsidR="00270E94" w:rsidRPr="00270E94">
        <w:rPr>
          <w:highlight w:val="white"/>
        </w:rPr>
        <w:t xml:space="preserve"> new List&lt;MiddleCode&gt;()));</w:t>
      </w:r>
    </w:p>
    <w:p w14:paraId="7B36415F" w14:textId="7E854B10" w:rsidR="00270E94" w:rsidRDefault="00270E94" w:rsidP="00270E94">
      <w:pPr>
        <w:pStyle w:val="Code"/>
        <w:rPr>
          <w:highlight w:val="white"/>
        </w:rPr>
      </w:pPr>
      <w:r w:rsidRPr="00270E94">
        <w:rPr>
          <w:highlight w:val="white"/>
        </w:rPr>
        <w:t xml:space="preserve">    }</w:t>
      </w:r>
    </w:p>
    <w:p w14:paraId="5A9D8F96" w14:textId="603EEC4C" w:rsidR="00E72DFD" w:rsidRDefault="00E72DFD" w:rsidP="00E72DFD">
      <w:pPr>
        <w:pStyle w:val="Rubrik3"/>
        <w:rPr>
          <w:highlight w:val="white"/>
        </w:rPr>
      </w:pPr>
      <w:bookmarkStart w:id="171" w:name="_Toc49764363"/>
      <w:r>
        <w:rPr>
          <w:highlight w:val="white"/>
        </w:rPr>
        <w:t>Address Expression</w:t>
      </w:r>
      <w:bookmarkEnd w:id="171"/>
    </w:p>
    <w:p w14:paraId="4E45171D" w14:textId="77777777" w:rsidR="00E22A3B" w:rsidRDefault="00E22A3B" w:rsidP="00E22A3B">
      <w:r>
        <w:t>The address operator takes the address of its operand and the return type is a pointer to the operand type, unless it is an array, in which case the result is a pointer to the array type. The operand cannot have register storage.</w:t>
      </w:r>
    </w:p>
    <w:p w14:paraId="5B1AED3B" w14:textId="77777777" w:rsidR="00641589" w:rsidRDefault="00641589" w:rsidP="00641589">
      <w:pPr>
        <w:pStyle w:val="CodeHeader"/>
      </w:pPr>
      <w:r>
        <w:t>MainParser.gppg</w:t>
      </w:r>
    </w:p>
    <w:p w14:paraId="50D87278" w14:textId="77777777" w:rsidR="00641589" w:rsidRDefault="00641589" w:rsidP="00641589">
      <w:pPr>
        <w:pStyle w:val="Code"/>
        <w:rPr>
          <w:highlight w:val="white"/>
          <w:lang w:val="sv-SE"/>
        </w:rPr>
      </w:pPr>
      <w:r>
        <w:rPr>
          <w:highlight w:val="white"/>
          <w:lang w:val="sv-SE"/>
        </w:rPr>
        <w:t>prefix_expression:</w:t>
      </w:r>
    </w:p>
    <w:p w14:paraId="1F91F314" w14:textId="5EDC020B" w:rsidR="00641589" w:rsidRPr="00641589" w:rsidRDefault="00641589" w:rsidP="00641589">
      <w:pPr>
        <w:pStyle w:val="Code"/>
        <w:rPr>
          <w:highlight w:val="white"/>
          <w:lang w:val="sv-SE"/>
        </w:rPr>
      </w:pPr>
      <w:r w:rsidRPr="00641589">
        <w:rPr>
          <w:highlight w:val="white"/>
        </w:rPr>
        <w:t xml:space="preserve">  </w:t>
      </w:r>
      <w:r>
        <w:rPr>
          <w:highlight w:val="white"/>
        </w:rPr>
        <w:t xml:space="preserve"> </w:t>
      </w:r>
      <w:r w:rsidRPr="00641589">
        <w:rPr>
          <w:highlight w:val="white"/>
        </w:rPr>
        <w:t xml:space="preserve"> AMPERSAND type_cast_expression {</w:t>
      </w:r>
    </w:p>
    <w:p w14:paraId="3D2715C4" w14:textId="77777777" w:rsidR="00641589" w:rsidRPr="00641589" w:rsidRDefault="00641589" w:rsidP="00641589">
      <w:pPr>
        <w:pStyle w:val="Code"/>
        <w:rPr>
          <w:highlight w:val="white"/>
        </w:rPr>
      </w:pPr>
      <w:r w:rsidRPr="00641589">
        <w:rPr>
          <w:highlight w:val="white"/>
        </w:rPr>
        <w:t xml:space="preserve">      $$ = MiddleCodeGenerator.AddressExpression($2);</w:t>
      </w:r>
    </w:p>
    <w:p w14:paraId="533B85D3" w14:textId="7FE0F19D" w:rsidR="00CD6592" w:rsidRDefault="00641589" w:rsidP="00641589">
      <w:pPr>
        <w:pStyle w:val="Code"/>
        <w:rPr>
          <w:highlight w:val="white"/>
        </w:rPr>
      </w:pPr>
      <w:r w:rsidRPr="00641589">
        <w:rPr>
          <w:highlight w:val="white"/>
        </w:rPr>
        <w:t xml:space="preserve">    }</w:t>
      </w:r>
      <w:r>
        <w:rPr>
          <w:highlight w:val="white"/>
        </w:rPr>
        <w:t>;</w:t>
      </w:r>
    </w:p>
    <w:p w14:paraId="1AD1D63C" w14:textId="77777777" w:rsidR="00755F33" w:rsidRPr="00B70BEB" w:rsidRDefault="00755F33" w:rsidP="00755F33">
      <w:pPr>
        <w:rPr>
          <w:highlight w:val="white"/>
        </w:rPr>
      </w:pPr>
      <w:r>
        <w:rPr>
          <w:highlight w:val="white"/>
        </w:rPr>
        <w:t>The address operator does not apply to bitfields symbols with register storage.</w:t>
      </w:r>
    </w:p>
    <w:p w14:paraId="7BA22535" w14:textId="77777777" w:rsidR="005E4444" w:rsidRPr="005E4444" w:rsidRDefault="005E4444" w:rsidP="005E4444">
      <w:pPr>
        <w:pStyle w:val="CodeHeader"/>
      </w:pPr>
      <w:r>
        <w:t>MiddleCodeGenerator.cs</w:t>
      </w:r>
    </w:p>
    <w:p w14:paraId="4809E48F" w14:textId="45907DEB" w:rsidR="00270E94" w:rsidRPr="00270E94" w:rsidRDefault="00270E94" w:rsidP="00270E94">
      <w:pPr>
        <w:pStyle w:val="Code"/>
        <w:rPr>
          <w:highlight w:val="white"/>
        </w:rPr>
      </w:pPr>
      <w:r w:rsidRPr="00270E94">
        <w:rPr>
          <w:highlight w:val="white"/>
        </w:rPr>
        <w:t xml:space="preserve">    public static Expression AddressExpression(Expression expression) {</w:t>
      </w:r>
    </w:p>
    <w:p w14:paraId="77C71488" w14:textId="77777777" w:rsidR="0085726F" w:rsidRDefault="00270E94" w:rsidP="00270E94">
      <w:pPr>
        <w:pStyle w:val="Code"/>
        <w:rPr>
          <w:highlight w:val="white"/>
        </w:rPr>
      </w:pPr>
      <w:r w:rsidRPr="00270E94">
        <w:rPr>
          <w:highlight w:val="white"/>
        </w:rPr>
        <w:t xml:space="preserve">      Assert.Error(expression.Symbol.Addressable, expression,</w:t>
      </w:r>
    </w:p>
    <w:p w14:paraId="3E920B28" w14:textId="0E2993A3" w:rsidR="00270E94" w:rsidRPr="00270E94" w:rsidRDefault="0085726F" w:rsidP="00270E94">
      <w:pPr>
        <w:pStyle w:val="Code"/>
        <w:rPr>
          <w:highlight w:val="white"/>
        </w:rPr>
      </w:pPr>
      <w:r>
        <w:rPr>
          <w:highlight w:val="white"/>
        </w:rPr>
        <w:t xml:space="preserve">                  </w:t>
      </w:r>
      <w:r w:rsidR="00270E94" w:rsidRPr="00270E94">
        <w:rPr>
          <w:highlight w:val="white"/>
        </w:rPr>
        <w:t xml:space="preserve"> Message.Not_addressable);</w:t>
      </w:r>
    </w:p>
    <w:p w14:paraId="5ABC8A2F" w14:textId="3D9D0BFD" w:rsidR="00EF3356" w:rsidRDefault="00EF3356" w:rsidP="00EF3356">
      <w:pPr>
        <w:pStyle w:val="Code"/>
        <w:rPr>
          <w:highlight w:val="white"/>
        </w:rPr>
      </w:pPr>
      <w:r w:rsidRPr="00EF3356">
        <w:rPr>
          <w:highlight w:val="white"/>
        </w:rPr>
        <w:t xml:space="preserve">      Assert.Error(!expression.Symbol.IsRegister(), expression,</w:t>
      </w:r>
    </w:p>
    <w:p w14:paraId="6352A5E4" w14:textId="3F076C65" w:rsidR="00EF3356" w:rsidRPr="00EF3356" w:rsidRDefault="00EF3356" w:rsidP="00EF3356">
      <w:pPr>
        <w:pStyle w:val="Code"/>
        <w:rPr>
          <w:highlight w:val="white"/>
        </w:rPr>
      </w:pPr>
      <w:r>
        <w:rPr>
          <w:highlight w:val="white"/>
        </w:rPr>
        <w:t xml:space="preserve">                  </w:t>
      </w:r>
      <w:r w:rsidRPr="00EF3356">
        <w:rPr>
          <w:highlight w:val="white"/>
        </w:rPr>
        <w:t xml:space="preserve"> Message.Invalid_address_of_register_storage);</w:t>
      </w:r>
    </w:p>
    <w:p w14:paraId="573F4251" w14:textId="2BF60C3E" w:rsidR="002B2181" w:rsidRPr="00270E94" w:rsidRDefault="002B2181" w:rsidP="002B2181">
      <w:pPr>
        <w:rPr>
          <w:highlight w:val="white"/>
        </w:rPr>
      </w:pPr>
      <w:r>
        <w:rPr>
          <w:highlight w:val="white"/>
        </w:rPr>
        <w:t xml:space="preserve">The </w:t>
      </w:r>
      <w:r w:rsidR="002D1E99">
        <w:rPr>
          <w:highlight w:val="white"/>
        </w:rPr>
        <w:t>address</w:t>
      </w:r>
      <w:r>
        <w:rPr>
          <w:highlight w:val="white"/>
        </w:rPr>
        <w:t xml:space="preserve"> operator may result in a static </w:t>
      </w:r>
      <w:r w:rsidR="002D1E99">
        <w:rPr>
          <w:highlight w:val="white"/>
        </w:rPr>
        <w:t>address</w:t>
      </w:r>
      <w:r w:rsidR="00E9648D">
        <w:rPr>
          <w:highlight w:val="white"/>
        </w:rPr>
        <w:t xml:space="preserve">. </w:t>
      </w:r>
    </w:p>
    <w:p w14:paraId="7611142C" w14:textId="618B3045" w:rsidR="0085726F" w:rsidRDefault="00270E94" w:rsidP="00270E94">
      <w:pPr>
        <w:pStyle w:val="Code"/>
        <w:rPr>
          <w:highlight w:val="white"/>
        </w:rPr>
      </w:pPr>
      <w:r w:rsidRPr="00270E94">
        <w:rPr>
          <w:highlight w:val="white"/>
        </w:rPr>
        <w:t xml:space="preserve">      </w:t>
      </w:r>
      <w:r w:rsidR="002B2181">
        <w:rPr>
          <w:highlight w:val="white"/>
        </w:rPr>
        <w:t xml:space="preserve">Expression </w:t>
      </w:r>
      <w:r w:rsidRPr="00270E94">
        <w:rPr>
          <w:highlight w:val="white"/>
        </w:rPr>
        <w:t>static</w:t>
      </w:r>
      <w:r w:rsidR="002B2181">
        <w:rPr>
          <w:highlight w:val="white"/>
        </w:rPr>
        <w:t>Expression</w:t>
      </w:r>
      <w:r w:rsidRPr="00270E94">
        <w:rPr>
          <w:highlight w:val="white"/>
        </w:rPr>
        <w:t xml:space="preserve"> =</w:t>
      </w:r>
    </w:p>
    <w:p w14:paraId="0D9080B3" w14:textId="0C96DCD0" w:rsidR="00270E94" w:rsidRPr="00270E94" w:rsidRDefault="0085726F" w:rsidP="00270E94">
      <w:pPr>
        <w:pStyle w:val="Code"/>
        <w:rPr>
          <w:highlight w:val="white"/>
        </w:rPr>
      </w:pPr>
      <w:r>
        <w:rPr>
          <w:highlight w:val="white"/>
        </w:rPr>
        <w:t xml:space="preserve">       </w:t>
      </w:r>
      <w:r w:rsidR="00270E94" w:rsidRPr="00270E94">
        <w:rPr>
          <w:highlight w:val="white"/>
        </w:rPr>
        <w:t xml:space="preserve"> StaticExpression.Unary(MiddleOperator.Address, expression);</w:t>
      </w:r>
    </w:p>
    <w:p w14:paraId="7BA601C7" w14:textId="5DB2C093" w:rsidR="00270E94" w:rsidRPr="00270E94" w:rsidRDefault="00270E94" w:rsidP="00270E94">
      <w:pPr>
        <w:pStyle w:val="Code"/>
        <w:rPr>
          <w:highlight w:val="white"/>
        </w:rPr>
      </w:pPr>
      <w:r w:rsidRPr="00270E94">
        <w:rPr>
          <w:highlight w:val="white"/>
        </w:rPr>
        <w:t xml:space="preserve">      if (</w:t>
      </w:r>
      <w:r w:rsidR="002B2181" w:rsidRPr="00270E94">
        <w:rPr>
          <w:highlight w:val="white"/>
        </w:rPr>
        <w:t>static</w:t>
      </w:r>
      <w:r w:rsidR="002B2181">
        <w:rPr>
          <w:highlight w:val="white"/>
        </w:rPr>
        <w:t>Expression</w:t>
      </w:r>
      <w:r w:rsidRPr="00270E94">
        <w:rPr>
          <w:highlight w:val="white"/>
        </w:rPr>
        <w:t>!= null) {</w:t>
      </w:r>
    </w:p>
    <w:p w14:paraId="2A9F3CAF" w14:textId="528E579D" w:rsidR="00270E94" w:rsidRPr="00270E94" w:rsidRDefault="00270E94" w:rsidP="002B2181">
      <w:pPr>
        <w:pStyle w:val="Code"/>
        <w:rPr>
          <w:highlight w:val="white"/>
        </w:rPr>
      </w:pPr>
      <w:r w:rsidRPr="00270E94">
        <w:rPr>
          <w:highlight w:val="white"/>
        </w:rPr>
        <w:t xml:space="preserve">        return </w:t>
      </w:r>
      <w:r w:rsidR="002B2181" w:rsidRPr="00270E94">
        <w:rPr>
          <w:highlight w:val="white"/>
        </w:rPr>
        <w:t>static</w:t>
      </w:r>
      <w:r w:rsidR="002B2181">
        <w:rPr>
          <w:highlight w:val="white"/>
        </w:rPr>
        <w:t>Expression</w:t>
      </w:r>
      <w:r w:rsidR="002B2181" w:rsidRPr="00270E94">
        <w:rPr>
          <w:highlight w:val="white"/>
        </w:rPr>
        <w:t xml:space="preserve"> </w:t>
      </w:r>
      <w:r w:rsidR="002B2181">
        <w:rPr>
          <w:highlight w:val="white"/>
        </w:rPr>
        <w:t>;</w:t>
      </w:r>
    </w:p>
    <w:p w14:paraId="39E7D61F" w14:textId="77777777" w:rsidR="00270E94" w:rsidRPr="00270E94" w:rsidRDefault="00270E94" w:rsidP="00270E94">
      <w:pPr>
        <w:pStyle w:val="Code"/>
        <w:rPr>
          <w:highlight w:val="white"/>
        </w:rPr>
      </w:pPr>
      <w:r w:rsidRPr="00270E94">
        <w:rPr>
          <w:highlight w:val="white"/>
        </w:rPr>
        <w:t xml:space="preserve">      }</w:t>
      </w:r>
    </w:p>
    <w:p w14:paraId="0E0E4738" w14:textId="2A3A15C2" w:rsidR="00270E94" w:rsidRPr="00270E94" w:rsidRDefault="00211329" w:rsidP="00211329">
      <w:pPr>
        <w:rPr>
          <w:highlight w:val="white"/>
        </w:rPr>
      </w:pPr>
      <w:r>
        <w:rPr>
          <w:highlight w:val="white"/>
        </w:rPr>
        <w:t>If the expression ha</w:t>
      </w:r>
      <w:r w:rsidR="00B56073">
        <w:rPr>
          <w:highlight w:val="white"/>
        </w:rPr>
        <w:t>s</w:t>
      </w:r>
      <w:r>
        <w:rPr>
          <w:highlight w:val="white"/>
        </w:rPr>
        <w:t xml:space="preserve"> floating type, we need to pop the value from the floating value stack.</w:t>
      </w:r>
    </w:p>
    <w:p w14:paraId="54CEEEA8" w14:textId="77777777" w:rsidR="00270E94" w:rsidRPr="00270E94" w:rsidRDefault="00270E94" w:rsidP="00270E94">
      <w:pPr>
        <w:pStyle w:val="Code"/>
        <w:rPr>
          <w:highlight w:val="white"/>
        </w:rPr>
      </w:pPr>
      <w:r w:rsidRPr="00270E94">
        <w:rPr>
          <w:highlight w:val="white"/>
        </w:rPr>
        <w:t xml:space="preserve">      if (expression.Symbol.Type.IsFloating()) {</w:t>
      </w:r>
    </w:p>
    <w:p w14:paraId="21A68F88" w14:textId="77777777" w:rsidR="00270E94" w:rsidRPr="00270E94" w:rsidRDefault="00270E94" w:rsidP="00270E94">
      <w:pPr>
        <w:pStyle w:val="Code"/>
        <w:rPr>
          <w:highlight w:val="white"/>
        </w:rPr>
      </w:pPr>
      <w:r w:rsidRPr="00270E94">
        <w:rPr>
          <w:highlight w:val="white"/>
        </w:rPr>
        <w:t xml:space="preserve">        AddMiddleCode(expression.LongList, MiddleOperator.PopFloat);</w:t>
      </w:r>
    </w:p>
    <w:p w14:paraId="0DDD087C" w14:textId="77777777" w:rsidR="00270E94" w:rsidRPr="00270E94" w:rsidRDefault="00270E94" w:rsidP="00270E94">
      <w:pPr>
        <w:pStyle w:val="Code"/>
        <w:rPr>
          <w:highlight w:val="white"/>
        </w:rPr>
      </w:pPr>
      <w:r w:rsidRPr="00270E94">
        <w:rPr>
          <w:highlight w:val="white"/>
        </w:rPr>
        <w:t xml:space="preserve">      }</w:t>
      </w:r>
    </w:p>
    <w:p w14:paraId="739B39BC" w14:textId="72543E61" w:rsidR="00270E94" w:rsidRPr="00270E94" w:rsidRDefault="00003A1B" w:rsidP="00DE1619">
      <w:pPr>
        <w:rPr>
          <w:highlight w:val="white"/>
        </w:rPr>
      </w:pPr>
      <w:r>
        <w:rPr>
          <w:highlight w:val="white"/>
        </w:rPr>
        <w:t xml:space="preserve">The </w:t>
      </w:r>
      <w:r w:rsidR="00DE1619">
        <w:rPr>
          <w:highlight w:val="white"/>
        </w:rPr>
        <w:t xml:space="preserve">type of the </w:t>
      </w:r>
      <w:r>
        <w:rPr>
          <w:highlight w:val="white"/>
        </w:rPr>
        <w:t>resulting expression</w:t>
      </w:r>
      <w:r w:rsidR="00DE1619">
        <w:rPr>
          <w:highlight w:val="white"/>
        </w:rPr>
        <w:t xml:space="preserve"> is </w:t>
      </w:r>
      <w:r w:rsidR="009D5AF0">
        <w:rPr>
          <w:highlight w:val="white"/>
        </w:rPr>
        <w:t>a pointer to the type of the original expression</w:t>
      </w:r>
    </w:p>
    <w:p w14:paraId="2502E672" w14:textId="77777777" w:rsidR="00270E94" w:rsidRPr="00270E94" w:rsidRDefault="00270E94" w:rsidP="00270E94">
      <w:pPr>
        <w:pStyle w:val="Code"/>
        <w:rPr>
          <w:highlight w:val="white"/>
        </w:rPr>
      </w:pPr>
      <w:r w:rsidRPr="00270E94">
        <w:rPr>
          <w:highlight w:val="white"/>
        </w:rPr>
        <w:t xml:space="preserve">      Type pointerType = new Type(expression.Symbol.Type);</w:t>
      </w:r>
    </w:p>
    <w:p w14:paraId="7B4F74B5" w14:textId="77777777" w:rsidR="00270E94" w:rsidRPr="00270E94" w:rsidRDefault="00270E94" w:rsidP="00270E94">
      <w:pPr>
        <w:pStyle w:val="Code"/>
        <w:rPr>
          <w:highlight w:val="white"/>
        </w:rPr>
      </w:pPr>
      <w:r w:rsidRPr="00270E94">
        <w:rPr>
          <w:highlight w:val="white"/>
        </w:rPr>
        <w:t xml:space="preserve">      Symbol resultSymbol = new Symbol(pointerType);</w:t>
      </w:r>
    </w:p>
    <w:p w14:paraId="3572ECB4" w14:textId="77777777" w:rsidR="0085726F" w:rsidRDefault="00270E94" w:rsidP="00270E94">
      <w:pPr>
        <w:pStyle w:val="Code"/>
        <w:rPr>
          <w:highlight w:val="white"/>
        </w:rPr>
      </w:pPr>
      <w:r w:rsidRPr="00270E94">
        <w:rPr>
          <w:highlight w:val="white"/>
        </w:rPr>
        <w:t xml:space="preserve">      AddMiddleCode(expression.LongList, MiddleOperator.Address,</w:t>
      </w:r>
    </w:p>
    <w:p w14:paraId="323D4708" w14:textId="6BA66ABD" w:rsidR="00270E94" w:rsidRPr="00270E94" w:rsidRDefault="0085726F" w:rsidP="00270E94">
      <w:pPr>
        <w:pStyle w:val="Code"/>
        <w:rPr>
          <w:highlight w:val="white"/>
        </w:rPr>
      </w:pPr>
      <w:r>
        <w:rPr>
          <w:highlight w:val="white"/>
        </w:rPr>
        <w:t xml:space="preserve">                   </w:t>
      </w:r>
      <w:r w:rsidR="00270E94" w:rsidRPr="00270E94">
        <w:rPr>
          <w:highlight w:val="white"/>
        </w:rPr>
        <w:t xml:space="preserve"> resultSymbol, expression.Symbol);</w:t>
      </w:r>
    </w:p>
    <w:p w14:paraId="11A73DCA" w14:textId="77777777" w:rsidR="0085726F" w:rsidRDefault="00270E94" w:rsidP="00270E94">
      <w:pPr>
        <w:pStyle w:val="Code"/>
        <w:rPr>
          <w:highlight w:val="white"/>
        </w:rPr>
      </w:pPr>
      <w:r w:rsidRPr="00270E94">
        <w:rPr>
          <w:highlight w:val="white"/>
        </w:rPr>
        <w:t xml:space="preserve">      return (new Expression(resultSymbol, expression.ShortList,</w:t>
      </w:r>
    </w:p>
    <w:p w14:paraId="73DABA5F" w14:textId="72D5C1D3" w:rsidR="00270E94" w:rsidRPr="00270E94" w:rsidRDefault="0085726F" w:rsidP="00270E94">
      <w:pPr>
        <w:pStyle w:val="Code"/>
        <w:rPr>
          <w:highlight w:val="white"/>
        </w:rPr>
      </w:pPr>
      <w:r>
        <w:rPr>
          <w:highlight w:val="white"/>
        </w:rPr>
        <w:t xml:space="preserve">                            </w:t>
      </w:r>
      <w:r w:rsidR="00270E94" w:rsidRPr="00270E94">
        <w:rPr>
          <w:highlight w:val="white"/>
        </w:rPr>
        <w:t xml:space="preserve"> expression.LongList));</w:t>
      </w:r>
    </w:p>
    <w:p w14:paraId="292CBEC2" w14:textId="1E61FA9E" w:rsidR="00270E94" w:rsidRDefault="00270E94" w:rsidP="00270E94">
      <w:pPr>
        <w:pStyle w:val="Code"/>
        <w:rPr>
          <w:highlight w:val="white"/>
        </w:rPr>
      </w:pPr>
      <w:r w:rsidRPr="00270E94">
        <w:rPr>
          <w:highlight w:val="white"/>
        </w:rPr>
        <w:lastRenderedPageBreak/>
        <w:t xml:space="preserve">    }</w:t>
      </w:r>
    </w:p>
    <w:p w14:paraId="2FD82EAE" w14:textId="774B627C" w:rsidR="00B47577" w:rsidRPr="00270E94" w:rsidRDefault="007C2691" w:rsidP="00B47577">
      <w:pPr>
        <w:pStyle w:val="Rubrik3"/>
        <w:rPr>
          <w:highlight w:val="white"/>
        </w:rPr>
      </w:pPr>
      <w:bookmarkStart w:id="172" w:name="_Toc49764364"/>
      <w:r>
        <w:rPr>
          <w:highlight w:val="white"/>
        </w:rPr>
        <w:t>Dereference</w:t>
      </w:r>
      <w:r w:rsidR="00B47577">
        <w:rPr>
          <w:highlight w:val="white"/>
        </w:rPr>
        <w:t xml:space="preserve"> Expression</w:t>
      </w:r>
      <w:bookmarkEnd w:id="172"/>
    </w:p>
    <w:p w14:paraId="0A6FB5B7" w14:textId="77777777" w:rsidR="00F573E1" w:rsidRDefault="00F573E1" w:rsidP="00F573E1">
      <w:r>
        <w:t>The dereference operator takes a pointer or array as operand.</w:t>
      </w:r>
    </w:p>
    <w:p w14:paraId="178C81AE" w14:textId="77777777" w:rsidR="00A81A42" w:rsidRDefault="00A81A42" w:rsidP="00A81A42">
      <w:pPr>
        <w:pStyle w:val="CodeHeader"/>
      </w:pPr>
      <w:r>
        <w:t>MainParser.gppg</w:t>
      </w:r>
    </w:p>
    <w:p w14:paraId="474EE39A" w14:textId="3376EE5B" w:rsidR="00CD6592" w:rsidRDefault="00A81A42" w:rsidP="00CD6592">
      <w:pPr>
        <w:pStyle w:val="Code"/>
        <w:rPr>
          <w:highlight w:val="white"/>
          <w:lang w:val="sv-SE"/>
        </w:rPr>
      </w:pPr>
      <w:r>
        <w:rPr>
          <w:highlight w:val="white"/>
          <w:lang w:val="sv-SE"/>
        </w:rPr>
        <w:t>prefix_expression:</w:t>
      </w:r>
    </w:p>
    <w:p w14:paraId="773134FA" w14:textId="2B588733" w:rsidR="00CD6592" w:rsidRDefault="00CD6592" w:rsidP="00CD6592">
      <w:pPr>
        <w:pStyle w:val="Code"/>
        <w:rPr>
          <w:highlight w:val="white"/>
          <w:lang w:val="sv-SE"/>
        </w:rPr>
      </w:pPr>
      <w:r>
        <w:rPr>
          <w:highlight w:val="white"/>
          <w:lang w:val="sv-SE"/>
        </w:rPr>
        <w:t xml:space="preserve">  </w:t>
      </w:r>
      <w:r w:rsidR="00A81A42">
        <w:rPr>
          <w:highlight w:val="white"/>
          <w:lang w:val="sv-SE"/>
        </w:rPr>
        <w:t xml:space="preserve"> </w:t>
      </w:r>
      <w:r>
        <w:rPr>
          <w:highlight w:val="white"/>
          <w:lang w:val="sv-SE"/>
        </w:rPr>
        <w:t xml:space="preserve"> ASTERRISK type_cast_expression {</w:t>
      </w:r>
    </w:p>
    <w:p w14:paraId="35CA437F" w14:textId="0C1D6459" w:rsidR="00CD6592" w:rsidRDefault="00CD6592" w:rsidP="00CD6592">
      <w:pPr>
        <w:pStyle w:val="Code"/>
        <w:rPr>
          <w:highlight w:val="white"/>
          <w:lang w:val="sv-SE"/>
        </w:rPr>
      </w:pPr>
      <w:r>
        <w:rPr>
          <w:highlight w:val="white"/>
          <w:lang w:val="sv-SE"/>
        </w:rPr>
        <w:t xml:space="preserve">      $$ = MiddleCodeGenerator.</w:t>
      </w:r>
      <w:r w:rsidR="00B02345">
        <w:rPr>
          <w:highlight w:val="white"/>
          <w:lang w:val="sv-SE"/>
        </w:rPr>
        <w:t>Dereference</w:t>
      </w:r>
      <w:r>
        <w:rPr>
          <w:highlight w:val="white"/>
          <w:lang w:val="sv-SE"/>
        </w:rPr>
        <w:t>Expression($2);</w:t>
      </w:r>
    </w:p>
    <w:p w14:paraId="2B8C2F89" w14:textId="58783F67" w:rsidR="00CD6592" w:rsidRDefault="00CD6592" w:rsidP="00CD6592">
      <w:pPr>
        <w:pStyle w:val="Code"/>
        <w:rPr>
          <w:highlight w:val="white"/>
          <w:lang w:val="sv-SE"/>
        </w:rPr>
      </w:pPr>
      <w:r>
        <w:rPr>
          <w:highlight w:val="white"/>
          <w:lang w:val="sv-SE"/>
        </w:rPr>
        <w:t xml:space="preserve">    };</w:t>
      </w:r>
    </w:p>
    <w:p w14:paraId="182536AD" w14:textId="5788A57F" w:rsidR="00A902A6" w:rsidRDefault="00A902A6" w:rsidP="00A902A6">
      <w:pPr>
        <w:rPr>
          <w:highlight w:val="white"/>
          <w:lang w:val="sv-SE"/>
        </w:rPr>
      </w:pPr>
      <w:r>
        <w:rPr>
          <w:highlight w:val="white"/>
          <w:lang w:val="sv-SE"/>
        </w:rPr>
        <w:t xml:space="preserve">The </w:t>
      </w:r>
      <w:r w:rsidR="00812BDA">
        <w:rPr>
          <w:highlight w:val="white"/>
          <w:lang w:val="sv-SE"/>
        </w:rPr>
        <w:t>dereference</w:t>
      </w:r>
      <w:r>
        <w:rPr>
          <w:highlight w:val="white"/>
          <w:lang w:val="sv-SE"/>
        </w:rPr>
        <w:t xml:space="preserve"> operator applies to pointers, arrays, strings, and functions. In the function case, the expression is regarded as a pointer to a function.</w:t>
      </w:r>
    </w:p>
    <w:p w14:paraId="15DBC2E1" w14:textId="77777777" w:rsidR="00CC20D7" w:rsidRPr="005E4444" w:rsidRDefault="00CC20D7" w:rsidP="00CC20D7">
      <w:pPr>
        <w:pStyle w:val="CodeHeader"/>
      </w:pPr>
      <w:r>
        <w:t>MiddleCodeGenerator.cs</w:t>
      </w:r>
    </w:p>
    <w:p w14:paraId="4892853E" w14:textId="77777777" w:rsidR="004C762B" w:rsidRPr="004C762B" w:rsidRDefault="004C762B" w:rsidP="004C762B">
      <w:pPr>
        <w:pStyle w:val="Code"/>
        <w:rPr>
          <w:highlight w:val="white"/>
        </w:rPr>
      </w:pPr>
      <w:r w:rsidRPr="004C762B">
        <w:rPr>
          <w:highlight w:val="white"/>
        </w:rPr>
        <w:t xml:space="preserve">    public static Expression DereferenceExpression(Expression expression) {</w:t>
      </w:r>
    </w:p>
    <w:p w14:paraId="380E8074" w14:textId="77777777" w:rsidR="004C762B" w:rsidRPr="004C762B" w:rsidRDefault="004C762B" w:rsidP="004C762B">
      <w:pPr>
        <w:pStyle w:val="Code"/>
        <w:rPr>
          <w:highlight w:val="white"/>
        </w:rPr>
      </w:pPr>
      <w:r w:rsidRPr="004C762B">
        <w:rPr>
          <w:highlight w:val="white"/>
        </w:rPr>
        <w:t xml:space="preserve">      Assert.Error(expression.Symbol.Type.IsPointerArrayStringOrFunction(),</w:t>
      </w:r>
    </w:p>
    <w:p w14:paraId="5C0B1234" w14:textId="5DA09B84" w:rsidR="004C762B" w:rsidRPr="004C762B" w:rsidRDefault="004C762B" w:rsidP="004C762B">
      <w:pPr>
        <w:pStyle w:val="Code"/>
        <w:rPr>
          <w:highlight w:val="white"/>
        </w:rPr>
      </w:pPr>
      <w:r w:rsidRPr="004C762B">
        <w:rPr>
          <w:highlight w:val="white"/>
        </w:rPr>
        <w:t xml:space="preserve">                   Message.Invalid_dereference_of_non__pointer);</w:t>
      </w:r>
    </w:p>
    <w:p w14:paraId="6EBD955F" w14:textId="77777777" w:rsidR="004C762B" w:rsidRDefault="004C762B" w:rsidP="004C762B">
      <w:pPr>
        <w:pStyle w:val="Code"/>
        <w:rPr>
          <w:highlight w:val="white"/>
        </w:rPr>
      </w:pPr>
      <w:r w:rsidRPr="004C762B">
        <w:rPr>
          <w:highlight w:val="white"/>
        </w:rPr>
        <w:t xml:space="preserve">      bool assignable =</w:t>
      </w:r>
    </w:p>
    <w:p w14:paraId="2FC6382C" w14:textId="5FD017B4"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!expression.Symbol.Type.PointerOrArrayType.IsConstantRecursive() &amp;&amp;</w:t>
      </w:r>
    </w:p>
    <w:p w14:paraId="6265BD4F" w14:textId="759EC822" w:rsidR="004C762B" w:rsidRPr="004C762B" w:rsidRDefault="004C762B" w:rsidP="004C762B">
      <w:pPr>
        <w:pStyle w:val="Code"/>
        <w:rPr>
          <w:highlight w:val="white"/>
        </w:rPr>
      </w:pPr>
      <w:r w:rsidRPr="004C762B">
        <w:rPr>
          <w:highlight w:val="white"/>
        </w:rPr>
        <w:t xml:space="preserve">       </w:t>
      </w:r>
      <w:r>
        <w:rPr>
          <w:highlight w:val="white"/>
        </w:rPr>
        <w:t xml:space="preserve"> </w:t>
      </w:r>
      <w:r w:rsidRPr="004C762B">
        <w:rPr>
          <w:highlight w:val="white"/>
        </w:rPr>
        <w:t>!expression.Symbol.Type.PointerOrArrayType.IsArrayOrFunction(),</w:t>
      </w:r>
    </w:p>
    <w:p w14:paraId="686A5DDB" w14:textId="77777777" w:rsidR="004C762B" w:rsidRDefault="004C762B" w:rsidP="004C762B">
      <w:pPr>
        <w:pStyle w:val="Code"/>
        <w:rPr>
          <w:highlight w:val="white"/>
        </w:rPr>
      </w:pPr>
      <w:r w:rsidRPr="004C762B">
        <w:rPr>
          <w:highlight w:val="white"/>
        </w:rPr>
        <w:t xml:space="preserve">           addressable =</w:t>
      </w:r>
    </w:p>
    <w:p w14:paraId="741C6AEB" w14:textId="5317A4F1" w:rsidR="004C762B" w:rsidRPr="004C762B" w:rsidRDefault="004C762B" w:rsidP="004C762B">
      <w:pPr>
        <w:pStyle w:val="Code"/>
        <w:rPr>
          <w:highlight w:val="white"/>
        </w:rPr>
      </w:pPr>
      <w:r>
        <w:rPr>
          <w:highlight w:val="white"/>
        </w:rPr>
        <w:t xml:space="preserve">       </w:t>
      </w:r>
      <w:r w:rsidRPr="004C762B">
        <w:rPr>
          <w:highlight w:val="white"/>
        </w:rPr>
        <w:t xml:space="preserve"> !expression.Symbol.Type.PointerOrArrayType.IsBitfield();</w:t>
      </w:r>
    </w:p>
    <w:p w14:paraId="5135AA57" w14:textId="77777777" w:rsidR="004C762B" w:rsidRDefault="004C762B" w:rsidP="004C762B">
      <w:pPr>
        <w:pStyle w:val="Code"/>
        <w:rPr>
          <w:highlight w:val="white"/>
        </w:rPr>
      </w:pPr>
      <w:r w:rsidRPr="004C762B">
        <w:rPr>
          <w:highlight w:val="white"/>
        </w:rPr>
        <w:t xml:space="preserve">      Symbol resultSymbol =</w:t>
      </w:r>
    </w:p>
    <w:p w14:paraId="582A8FA2" w14:textId="77777777" w:rsidR="004C762B" w:rsidRDefault="004C762B" w:rsidP="004C762B">
      <w:pPr>
        <w:pStyle w:val="Code"/>
        <w:rPr>
          <w:highlight w:val="white"/>
        </w:rPr>
      </w:pPr>
      <w:r>
        <w:rPr>
          <w:highlight w:val="white"/>
        </w:rPr>
        <w:t xml:space="preserve">       </w:t>
      </w:r>
      <w:r w:rsidRPr="004C762B">
        <w:rPr>
          <w:highlight w:val="white"/>
        </w:rPr>
        <w:t xml:space="preserve"> new Symbol(expression.Symbol.Type.PointerOrArrayType,</w:t>
      </w:r>
    </w:p>
    <w:p w14:paraId="5DF7B302" w14:textId="653BE956" w:rsidR="004C762B" w:rsidRPr="004C762B" w:rsidRDefault="004C762B" w:rsidP="004C762B">
      <w:pPr>
        <w:pStyle w:val="Code"/>
        <w:rPr>
          <w:highlight w:val="white"/>
        </w:rPr>
      </w:pPr>
      <w:r>
        <w:rPr>
          <w:highlight w:val="white"/>
        </w:rPr>
        <w:t xml:space="preserve">                   </w:t>
      </w:r>
      <w:r w:rsidRPr="004C762B">
        <w:rPr>
          <w:highlight w:val="white"/>
        </w:rPr>
        <w:t>assignable,</w:t>
      </w:r>
      <w:r>
        <w:rPr>
          <w:highlight w:val="white"/>
        </w:rPr>
        <w:t xml:space="preserve"> </w:t>
      </w:r>
      <w:r w:rsidRPr="004C762B">
        <w:rPr>
          <w:highlight w:val="white"/>
        </w:rPr>
        <w:t>addressable);</w:t>
      </w:r>
    </w:p>
    <w:p w14:paraId="029B3A15" w14:textId="77777777" w:rsidR="004C762B" w:rsidRPr="004C762B" w:rsidRDefault="004C762B" w:rsidP="004C762B">
      <w:pPr>
        <w:pStyle w:val="Code"/>
        <w:rPr>
          <w:highlight w:val="white"/>
        </w:rPr>
      </w:pPr>
      <w:r w:rsidRPr="004C762B">
        <w:rPr>
          <w:highlight w:val="white"/>
        </w:rPr>
        <w:t xml:space="preserve">      return Dereference(expression, resultSymbol, 0);</w:t>
      </w:r>
    </w:p>
    <w:p w14:paraId="180FFB38" w14:textId="77777777" w:rsidR="004C762B" w:rsidRPr="004C762B" w:rsidRDefault="004C762B" w:rsidP="004C762B">
      <w:pPr>
        <w:pStyle w:val="Code"/>
        <w:rPr>
          <w:highlight w:val="white"/>
        </w:rPr>
      </w:pPr>
      <w:r w:rsidRPr="004C762B">
        <w:rPr>
          <w:highlight w:val="white"/>
        </w:rPr>
        <w:t xml:space="preserve">    }</w:t>
      </w:r>
    </w:p>
    <w:p w14:paraId="5E53ADAB" w14:textId="20535E2D" w:rsidR="00CA545F" w:rsidRDefault="00CA545F" w:rsidP="00CA545F">
      <w:pPr>
        <w:pStyle w:val="Rubrik3"/>
        <w:numPr>
          <w:ilvl w:val="2"/>
          <w:numId w:val="127"/>
        </w:numPr>
        <w:rPr>
          <w:highlight w:val="white"/>
        </w:rPr>
      </w:pPr>
      <w:bookmarkStart w:id="173" w:name="_Toc49764365"/>
      <w:r w:rsidRPr="00CA545F">
        <w:rPr>
          <w:highlight w:val="white"/>
        </w:rPr>
        <w:t>P</w:t>
      </w:r>
      <w:r>
        <w:rPr>
          <w:highlight w:val="white"/>
        </w:rPr>
        <w:t>re</w:t>
      </w:r>
      <w:r w:rsidRPr="00CA545F">
        <w:rPr>
          <w:highlight w:val="white"/>
        </w:rPr>
        <w:t>fix Increment and Decrement Expression</w:t>
      </w:r>
      <w:bookmarkEnd w:id="173"/>
    </w:p>
    <w:p w14:paraId="4449250C" w14:textId="77777777" w:rsidR="00907CC4" w:rsidRDefault="00907CC4" w:rsidP="00907CC4">
      <w:r>
        <w:t>The postfix increment and decrement change the operand and return the original value. The operand has to be a left-value of arithmetic or pointer type.</w:t>
      </w:r>
    </w:p>
    <w:p w14:paraId="3950B5CC" w14:textId="2784C120" w:rsidR="006E34D2" w:rsidRPr="006E34D2" w:rsidRDefault="006E34D2" w:rsidP="006E34D2">
      <w:pPr>
        <w:rPr>
          <w:highlight w:val="white"/>
        </w:rPr>
      </w:pPr>
      <w:r>
        <w:rPr>
          <w:highlight w:val="white"/>
        </w:rPr>
        <w:t xml:space="preserve">The increment and decrement operators come in </w:t>
      </w:r>
      <w:r w:rsidR="005E1203">
        <w:rPr>
          <w:highlight w:val="white"/>
        </w:rPr>
        <w:t>two</w:t>
      </w:r>
      <w:r>
        <w:rPr>
          <w:highlight w:val="white"/>
        </w:rPr>
        <w:t xml:space="preserve"> forms: prefix and postfix. The difference is that in the prefix case the resulting value is value after the operator has been applied</w:t>
      </w:r>
      <w:r w:rsidR="00327A7B">
        <w:rPr>
          <w:highlight w:val="white"/>
        </w:rPr>
        <w:t>,</w:t>
      </w:r>
      <w:r>
        <w:rPr>
          <w:highlight w:val="white"/>
        </w:rPr>
        <w:t xml:space="preserve"> while in the postfix case the resulting value is the </w:t>
      </w:r>
      <w:r w:rsidR="00327A7B">
        <w:rPr>
          <w:highlight w:val="white"/>
        </w:rPr>
        <w:t>original value before the operator has been applied. However, the side effects of the operators are the same: in the increment case the value is added by one, and in the decrement case the value is subtracted by one.</w:t>
      </w:r>
    </w:p>
    <w:p w14:paraId="5E3CA022" w14:textId="77777777" w:rsidR="006D47FA" w:rsidRDefault="006D47FA" w:rsidP="006D47FA">
      <w:pPr>
        <w:pStyle w:val="CodeHeader"/>
      </w:pPr>
      <w:r>
        <w:t>MainParser.gppg</w:t>
      </w:r>
    </w:p>
    <w:p w14:paraId="56D815B6" w14:textId="77777777" w:rsidR="006D47FA" w:rsidRPr="006D47FA" w:rsidRDefault="006D47FA" w:rsidP="006D47FA">
      <w:pPr>
        <w:pStyle w:val="Code"/>
        <w:rPr>
          <w:highlight w:val="white"/>
        </w:rPr>
      </w:pPr>
      <w:r w:rsidRPr="006D47FA">
        <w:rPr>
          <w:highlight w:val="white"/>
        </w:rPr>
        <w:t>prefix_expression:</w:t>
      </w:r>
    </w:p>
    <w:p w14:paraId="2FABD8B9" w14:textId="51657335" w:rsidR="006D47FA" w:rsidRPr="006D47FA" w:rsidRDefault="006D47FA" w:rsidP="006D47FA">
      <w:pPr>
        <w:pStyle w:val="Code"/>
        <w:rPr>
          <w:highlight w:val="white"/>
        </w:rPr>
      </w:pPr>
      <w:r w:rsidRPr="006D47FA">
        <w:rPr>
          <w:highlight w:val="white"/>
        </w:rPr>
        <w:t xml:space="preserve">    increment_operator prefix_expression {</w:t>
      </w:r>
    </w:p>
    <w:p w14:paraId="6EA60460" w14:textId="77777777" w:rsidR="006D47FA" w:rsidRPr="006D47FA" w:rsidRDefault="006D47FA" w:rsidP="006D47FA">
      <w:pPr>
        <w:pStyle w:val="Code"/>
        <w:rPr>
          <w:highlight w:val="white"/>
        </w:rPr>
      </w:pPr>
      <w:r w:rsidRPr="006D47FA">
        <w:rPr>
          <w:highlight w:val="white"/>
        </w:rPr>
        <w:t xml:space="preserve">      $$ = MiddleCodeGenerator.PrefixIncrementExpression($1, $2);</w:t>
      </w:r>
    </w:p>
    <w:p w14:paraId="7202C88A" w14:textId="6B6DA382" w:rsidR="006D47FA" w:rsidRDefault="006D47FA" w:rsidP="006D47FA">
      <w:pPr>
        <w:pStyle w:val="Code"/>
        <w:rPr>
          <w:highlight w:val="white"/>
        </w:rPr>
      </w:pPr>
      <w:r w:rsidRPr="006D47FA">
        <w:rPr>
          <w:highlight w:val="white"/>
        </w:rPr>
        <w:t xml:space="preserve">    };</w:t>
      </w:r>
    </w:p>
    <w:p w14:paraId="682699DA" w14:textId="2BE92221" w:rsidR="006F6A04" w:rsidRPr="006F6A04" w:rsidRDefault="006F6A04" w:rsidP="006F6A04">
      <w:pPr>
        <w:pStyle w:val="Code"/>
        <w:rPr>
          <w:highlight w:val="white"/>
        </w:rPr>
      </w:pPr>
    </w:p>
    <w:p w14:paraId="7A2BF3CD" w14:textId="77777777" w:rsidR="006F6A04" w:rsidRPr="006F6A04" w:rsidRDefault="006F6A04" w:rsidP="006F6A04">
      <w:pPr>
        <w:pStyle w:val="Code"/>
        <w:rPr>
          <w:highlight w:val="white"/>
        </w:rPr>
      </w:pPr>
      <w:r w:rsidRPr="006F6A04">
        <w:rPr>
          <w:highlight w:val="white"/>
        </w:rPr>
        <w:t>increment_operator:</w:t>
      </w:r>
    </w:p>
    <w:p w14:paraId="03350AD8" w14:textId="77777777" w:rsidR="006F6A04" w:rsidRPr="006F6A04" w:rsidRDefault="006F6A04" w:rsidP="006F6A04">
      <w:pPr>
        <w:pStyle w:val="Code"/>
        <w:rPr>
          <w:highlight w:val="white"/>
        </w:rPr>
      </w:pPr>
      <w:r w:rsidRPr="006F6A04">
        <w:rPr>
          <w:highlight w:val="white"/>
        </w:rPr>
        <w:t xml:space="preserve">    INCREMENT { $$ = MiddleOperator.Increment; }</w:t>
      </w:r>
    </w:p>
    <w:p w14:paraId="29CF0EFA" w14:textId="57BBA1A8" w:rsidR="006F6A04" w:rsidRPr="006F6A04" w:rsidRDefault="006F6A04" w:rsidP="006F6A04">
      <w:pPr>
        <w:pStyle w:val="Code"/>
        <w:rPr>
          <w:highlight w:val="white"/>
        </w:rPr>
      </w:pPr>
      <w:r w:rsidRPr="006F6A04">
        <w:rPr>
          <w:highlight w:val="white"/>
        </w:rPr>
        <w:t xml:space="preserve">  | DECREMENT { $$ = MiddleOperator.Decrement; };</w:t>
      </w:r>
    </w:p>
    <w:p w14:paraId="09D510F9" w14:textId="77777777" w:rsidR="006D47FA" w:rsidRPr="005E4444" w:rsidRDefault="006D47FA" w:rsidP="006D47FA">
      <w:pPr>
        <w:pStyle w:val="CodeHeader"/>
      </w:pPr>
      <w:r>
        <w:t>MiddleCodeGenerator.cs</w:t>
      </w:r>
    </w:p>
    <w:p w14:paraId="5D73795B" w14:textId="17680A27" w:rsidR="009C11F0" w:rsidRDefault="009C11F0" w:rsidP="009C11F0">
      <w:pPr>
        <w:pStyle w:val="Code"/>
        <w:rPr>
          <w:highlight w:val="white"/>
        </w:rPr>
      </w:pPr>
      <w:r w:rsidRPr="009C11F0">
        <w:rPr>
          <w:highlight w:val="white"/>
        </w:rPr>
        <w:t xml:space="preserve">    private static IDictionary&lt;MiddleOperator,MiddleOperator&gt; m_incrementMap =</w:t>
      </w:r>
    </w:p>
    <w:p w14:paraId="3203726C" w14:textId="77777777" w:rsidR="009C11F0" w:rsidRPr="009C11F0" w:rsidRDefault="009C11F0" w:rsidP="009C11F0">
      <w:pPr>
        <w:pStyle w:val="Code"/>
        <w:rPr>
          <w:highlight w:val="white"/>
        </w:rPr>
      </w:pPr>
      <w:r w:rsidRPr="009C11F0">
        <w:rPr>
          <w:highlight w:val="white"/>
        </w:rPr>
        <w:t xml:space="preserve">      new Dictionary&lt;MiddleOperator, MiddleOperator&gt;();</w:t>
      </w:r>
    </w:p>
    <w:p w14:paraId="144CA408" w14:textId="77777777" w:rsidR="00AF1986" w:rsidRDefault="00AF1986" w:rsidP="008345DE">
      <w:pPr>
        <w:pStyle w:val="Code"/>
        <w:rPr>
          <w:highlight w:val="white"/>
        </w:rPr>
      </w:pPr>
    </w:p>
    <w:p w14:paraId="381EF6B7" w14:textId="59CFCF32" w:rsidR="008345DE" w:rsidRDefault="008345DE" w:rsidP="008345DE">
      <w:pPr>
        <w:pStyle w:val="Code"/>
        <w:rPr>
          <w:highlight w:val="white"/>
        </w:rPr>
      </w:pPr>
      <w:r w:rsidRPr="009C11F0">
        <w:rPr>
          <w:highlight w:val="white"/>
        </w:rPr>
        <w:t xml:space="preserve">    private static IDictionary&lt;MiddleOperator,MiddleOperator&gt;</w:t>
      </w:r>
    </w:p>
    <w:p w14:paraId="16EBA539" w14:textId="77777777" w:rsidR="008345DE" w:rsidRPr="009C11F0" w:rsidRDefault="008345DE" w:rsidP="008345DE">
      <w:pPr>
        <w:pStyle w:val="Code"/>
        <w:rPr>
          <w:highlight w:val="white"/>
        </w:rPr>
      </w:pPr>
      <w:r>
        <w:rPr>
          <w:highlight w:val="white"/>
        </w:rPr>
        <w:t xml:space="preserve">     </w:t>
      </w:r>
      <w:r w:rsidRPr="009C11F0">
        <w:rPr>
          <w:highlight w:val="white"/>
        </w:rPr>
        <w:t xml:space="preserve"> m_increment</w:t>
      </w:r>
      <w:r>
        <w:rPr>
          <w:highlight w:val="white"/>
        </w:rPr>
        <w:t>Inverse</w:t>
      </w:r>
      <w:r w:rsidRPr="009C11F0">
        <w:rPr>
          <w:highlight w:val="white"/>
        </w:rPr>
        <w:t>Map =</w:t>
      </w:r>
      <w:r>
        <w:rPr>
          <w:highlight w:val="white"/>
        </w:rPr>
        <w:t xml:space="preserve"> n</w:t>
      </w:r>
      <w:r w:rsidRPr="009C11F0">
        <w:rPr>
          <w:highlight w:val="white"/>
        </w:rPr>
        <w:t>ew Dictionary&lt;MiddleOperator,MiddleOperator&gt;();</w:t>
      </w:r>
    </w:p>
    <w:p w14:paraId="632A9523" w14:textId="77777777" w:rsidR="00AF1986" w:rsidRDefault="00AF1986" w:rsidP="009C11F0">
      <w:pPr>
        <w:pStyle w:val="Code"/>
        <w:rPr>
          <w:highlight w:val="white"/>
        </w:rPr>
      </w:pPr>
    </w:p>
    <w:p w14:paraId="2226ADB2" w14:textId="5B3D8BD7" w:rsidR="009C11F0" w:rsidRPr="009C11F0" w:rsidRDefault="009C11F0" w:rsidP="009C11F0">
      <w:pPr>
        <w:pStyle w:val="Code"/>
        <w:rPr>
          <w:highlight w:val="white"/>
        </w:rPr>
      </w:pPr>
      <w:r w:rsidRPr="009C11F0">
        <w:rPr>
          <w:highlight w:val="white"/>
        </w:rPr>
        <w:lastRenderedPageBreak/>
        <w:t xml:space="preserve">    static MiddleCodeGenerator() {</w:t>
      </w:r>
    </w:p>
    <w:p w14:paraId="4515F949" w14:textId="77777777" w:rsidR="009433E9" w:rsidRDefault="009C11F0" w:rsidP="009C11F0">
      <w:pPr>
        <w:pStyle w:val="Code"/>
        <w:rPr>
          <w:highlight w:val="white"/>
        </w:rPr>
      </w:pPr>
      <w:r w:rsidRPr="009C11F0">
        <w:rPr>
          <w:highlight w:val="white"/>
        </w:rPr>
        <w:t xml:space="preserve">      m_incrementMap.Add(MiddleOperator.Increment,</w:t>
      </w:r>
    </w:p>
    <w:p w14:paraId="40E25683" w14:textId="11F2F2DA" w:rsidR="009C11F0" w:rsidRPr="009C11F0" w:rsidRDefault="009433E9" w:rsidP="009C11F0">
      <w:pPr>
        <w:pStyle w:val="Code"/>
        <w:rPr>
          <w:highlight w:val="white"/>
        </w:rPr>
      </w:pPr>
      <w:r>
        <w:rPr>
          <w:highlight w:val="white"/>
        </w:rPr>
        <w:t xml:space="preserve">                        </w:t>
      </w:r>
      <w:r w:rsidR="009C11F0" w:rsidRPr="009C11F0">
        <w:rPr>
          <w:highlight w:val="white"/>
        </w:rPr>
        <w:t xml:space="preserve"> MiddleOperator.BinaryAdd);</w:t>
      </w:r>
    </w:p>
    <w:p w14:paraId="45823BC8" w14:textId="77777777" w:rsidR="00933331" w:rsidRDefault="009C11F0" w:rsidP="009C11F0">
      <w:pPr>
        <w:pStyle w:val="Code"/>
        <w:rPr>
          <w:highlight w:val="white"/>
        </w:rPr>
      </w:pPr>
      <w:r w:rsidRPr="009C11F0">
        <w:rPr>
          <w:highlight w:val="white"/>
        </w:rPr>
        <w:t xml:space="preserve">      m_incrementMap.Add(MiddleOperator.Decrement,</w:t>
      </w:r>
    </w:p>
    <w:p w14:paraId="461DB90E" w14:textId="5A03D287" w:rsidR="009C11F0" w:rsidRPr="009C11F0" w:rsidRDefault="00933331" w:rsidP="009C11F0">
      <w:pPr>
        <w:pStyle w:val="Code"/>
        <w:rPr>
          <w:highlight w:val="white"/>
        </w:rPr>
      </w:pPr>
      <w:r>
        <w:rPr>
          <w:highlight w:val="white"/>
        </w:rPr>
        <w:t xml:space="preserve">                         </w:t>
      </w:r>
      <w:r w:rsidR="009C11F0" w:rsidRPr="009C11F0">
        <w:rPr>
          <w:highlight w:val="white"/>
        </w:rPr>
        <w:t>MiddleOperator.BinarySubtract);</w:t>
      </w:r>
    </w:p>
    <w:p w14:paraId="457A1F6A"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Map.Add(MiddleOperator.Increment,</w:t>
      </w:r>
    </w:p>
    <w:p w14:paraId="7913F71A" w14:textId="77777777" w:rsidR="008345DE" w:rsidRPr="009C11F0" w:rsidRDefault="008345DE" w:rsidP="008345DE">
      <w:pPr>
        <w:pStyle w:val="Code"/>
        <w:rPr>
          <w:highlight w:val="white"/>
        </w:rPr>
      </w:pPr>
      <w:r>
        <w:rPr>
          <w:highlight w:val="white"/>
        </w:rPr>
        <w:t xml:space="preserve">                                 </w:t>
      </w:r>
      <w:r w:rsidRPr="009C11F0">
        <w:rPr>
          <w:highlight w:val="white"/>
        </w:rPr>
        <w:t>MiddleOperator.BinarySubtract);</w:t>
      </w:r>
    </w:p>
    <w:p w14:paraId="0DFB993C" w14:textId="77777777" w:rsidR="008345DE" w:rsidRDefault="008345DE" w:rsidP="008345DE">
      <w:pPr>
        <w:pStyle w:val="Code"/>
        <w:rPr>
          <w:highlight w:val="white"/>
        </w:rPr>
      </w:pPr>
      <w:r w:rsidRPr="009C11F0">
        <w:rPr>
          <w:highlight w:val="white"/>
        </w:rPr>
        <w:t xml:space="preserve">      m_increment</w:t>
      </w:r>
      <w:r>
        <w:rPr>
          <w:highlight w:val="white"/>
        </w:rPr>
        <w:t>Inverse</w:t>
      </w:r>
      <w:r w:rsidRPr="009C11F0">
        <w:rPr>
          <w:highlight w:val="white"/>
        </w:rPr>
        <w:t>Map.Add(MiddleOperator.Decrement,</w:t>
      </w:r>
    </w:p>
    <w:p w14:paraId="08323EC9" w14:textId="77777777" w:rsidR="008345DE" w:rsidRPr="009C11F0" w:rsidRDefault="008345DE" w:rsidP="008345DE">
      <w:pPr>
        <w:pStyle w:val="Code"/>
        <w:rPr>
          <w:highlight w:val="white"/>
        </w:rPr>
      </w:pPr>
      <w:r>
        <w:rPr>
          <w:highlight w:val="white"/>
        </w:rPr>
        <w:t xml:space="preserve">                                </w:t>
      </w:r>
      <w:r w:rsidRPr="009C11F0">
        <w:rPr>
          <w:highlight w:val="white"/>
        </w:rPr>
        <w:t xml:space="preserve"> MiddleOperator.BinaryAdd);</w:t>
      </w:r>
    </w:p>
    <w:p w14:paraId="7D512347" w14:textId="77777777" w:rsidR="009C11F0" w:rsidRPr="009C11F0" w:rsidRDefault="009C11F0" w:rsidP="009C11F0">
      <w:pPr>
        <w:pStyle w:val="Code"/>
        <w:rPr>
          <w:highlight w:val="white"/>
        </w:rPr>
      </w:pPr>
      <w:r w:rsidRPr="009C11F0">
        <w:rPr>
          <w:highlight w:val="white"/>
        </w:rPr>
        <w:t xml:space="preserve">    }</w:t>
      </w:r>
    </w:p>
    <w:p w14:paraId="2CC348CA" w14:textId="77777777" w:rsidR="009C11F0" w:rsidRPr="009C11F0" w:rsidRDefault="009C11F0" w:rsidP="009C11F0">
      <w:pPr>
        <w:pStyle w:val="Code"/>
        <w:rPr>
          <w:highlight w:val="white"/>
        </w:rPr>
      </w:pPr>
    </w:p>
    <w:p w14:paraId="6E9E1712" w14:textId="77777777" w:rsidR="006768E8" w:rsidRDefault="009C11F0" w:rsidP="009C11F0">
      <w:pPr>
        <w:pStyle w:val="Code"/>
        <w:rPr>
          <w:highlight w:val="white"/>
        </w:rPr>
      </w:pPr>
      <w:r w:rsidRPr="009C11F0">
        <w:rPr>
          <w:highlight w:val="white"/>
        </w:rPr>
        <w:t xml:space="preserve">    public static Expression PrefixIncrementExpression</w:t>
      </w:r>
    </w:p>
    <w:p w14:paraId="67CFBEA8" w14:textId="5BC4D5E5" w:rsidR="009C11F0" w:rsidRPr="009C11F0" w:rsidRDefault="001C5119" w:rsidP="006768E8">
      <w:pPr>
        <w:pStyle w:val="Code"/>
        <w:rPr>
          <w:highlight w:val="white"/>
        </w:rPr>
      </w:pPr>
      <w:r>
        <w:rPr>
          <w:highlight w:val="white"/>
        </w:rPr>
        <w:t xml:space="preserve">                       </w:t>
      </w:r>
      <w:r w:rsidR="006768E8">
        <w:rPr>
          <w:highlight w:val="white"/>
        </w:rPr>
        <w:t xml:space="preserve">      </w:t>
      </w:r>
      <w:r w:rsidR="009C11F0" w:rsidRPr="009C11F0">
        <w:rPr>
          <w:highlight w:val="white"/>
        </w:rPr>
        <w:t>(MiddleOperator middleOp,</w:t>
      </w:r>
      <w:r w:rsidR="006768E8">
        <w:rPr>
          <w:highlight w:val="white"/>
        </w:rPr>
        <w:t xml:space="preserve"> </w:t>
      </w:r>
      <w:r w:rsidR="009C11F0" w:rsidRPr="009C11F0">
        <w:rPr>
          <w:highlight w:val="white"/>
        </w:rPr>
        <w:t>Expression expression){</w:t>
      </w:r>
    </w:p>
    <w:p w14:paraId="27D2194F" w14:textId="77777777" w:rsidR="009C11F0" w:rsidRPr="009C11F0" w:rsidRDefault="009C11F0" w:rsidP="009C11F0">
      <w:pPr>
        <w:pStyle w:val="Code"/>
        <w:rPr>
          <w:highlight w:val="white"/>
        </w:rPr>
      </w:pPr>
      <w:r w:rsidRPr="009C11F0">
        <w:rPr>
          <w:highlight w:val="white"/>
        </w:rPr>
        <w:t xml:space="preserve">      Symbol symbol = expression.Symbol;</w:t>
      </w:r>
    </w:p>
    <w:p w14:paraId="4221C337" w14:textId="77777777" w:rsidR="009C11F0" w:rsidRPr="009C11F0" w:rsidRDefault="009C11F0" w:rsidP="009C11F0">
      <w:pPr>
        <w:pStyle w:val="Code"/>
        <w:rPr>
          <w:highlight w:val="white"/>
        </w:rPr>
      </w:pPr>
      <w:r w:rsidRPr="009C11F0">
        <w:rPr>
          <w:highlight w:val="white"/>
        </w:rPr>
        <w:t xml:space="preserve">      Assert.Error(symbol.Assignable,  Message.Not_assignable);</w:t>
      </w:r>
    </w:p>
    <w:p w14:paraId="244AF4D1" w14:textId="77777777" w:rsidR="009C11F0" w:rsidRPr="009C11F0" w:rsidRDefault="009C11F0" w:rsidP="009C11F0">
      <w:pPr>
        <w:pStyle w:val="Code"/>
        <w:rPr>
          <w:highlight w:val="white"/>
        </w:rPr>
      </w:pPr>
      <w:r w:rsidRPr="009C11F0">
        <w:rPr>
          <w:highlight w:val="white"/>
        </w:rPr>
        <w:t xml:space="preserve">      Assert.Error(symbol.Type.IsArithmeticOrPointer(),</w:t>
      </w:r>
    </w:p>
    <w:p w14:paraId="6A9EB59D" w14:textId="77777777" w:rsidR="009C11F0" w:rsidRPr="009C11F0" w:rsidRDefault="009C11F0" w:rsidP="009C11F0">
      <w:pPr>
        <w:pStyle w:val="Code"/>
        <w:rPr>
          <w:highlight w:val="white"/>
        </w:rPr>
      </w:pPr>
      <w:r w:rsidRPr="009C11F0">
        <w:rPr>
          <w:highlight w:val="white"/>
        </w:rPr>
        <w:t xml:space="preserve">                   expression, Message.Invalid_type_in_increment_expression);</w:t>
      </w:r>
    </w:p>
    <w:p w14:paraId="65AA3102" w14:textId="77777777" w:rsidR="009C11F0" w:rsidRPr="009C11F0" w:rsidRDefault="009C11F0" w:rsidP="009C11F0">
      <w:pPr>
        <w:pStyle w:val="Code"/>
        <w:rPr>
          <w:highlight w:val="white"/>
        </w:rPr>
      </w:pPr>
    </w:p>
    <w:p w14:paraId="4D2705EC" w14:textId="77777777" w:rsidR="009C11F0" w:rsidRPr="009C11F0" w:rsidRDefault="009C11F0" w:rsidP="009C11F0">
      <w:pPr>
        <w:pStyle w:val="Code"/>
        <w:rPr>
          <w:highlight w:val="white"/>
        </w:rPr>
      </w:pPr>
      <w:r w:rsidRPr="009C11F0">
        <w:rPr>
          <w:highlight w:val="white"/>
        </w:rPr>
        <w:t xml:space="preserve">      if (symbol.Type.IsIntegralOrPointer()) {</w:t>
      </w:r>
    </w:p>
    <w:p w14:paraId="6D1B13A9" w14:textId="77777777" w:rsidR="009C11F0" w:rsidRPr="009C11F0" w:rsidRDefault="009C11F0" w:rsidP="009C11F0">
      <w:pPr>
        <w:pStyle w:val="Code"/>
        <w:rPr>
          <w:highlight w:val="white"/>
        </w:rPr>
      </w:pPr>
      <w:r w:rsidRPr="009C11F0">
        <w:rPr>
          <w:highlight w:val="white"/>
        </w:rPr>
        <w:t xml:space="preserve">        AddMiddleCode(expression.ShortList, middleOp, null, symbol);</w:t>
      </w:r>
    </w:p>
    <w:p w14:paraId="42CE2DEF" w14:textId="77777777" w:rsidR="009C11F0" w:rsidRPr="009C11F0" w:rsidRDefault="009C11F0" w:rsidP="009C11F0">
      <w:pPr>
        <w:pStyle w:val="Code"/>
        <w:rPr>
          <w:highlight w:val="white"/>
        </w:rPr>
      </w:pPr>
      <w:r w:rsidRPr="009C11F0">
        <w:rPr>
          <w:highlight w:val="white"/>
        </w:rPr>
        <w:t xml:space="preserve">        AddMiddleCode(expression.LongList, middleOp, null, symbol);</w:t>
      </w:r>
    </w:p>
    <w:p w14:paraId="7AC50742" w14:textId="77777777" w:rsidR="009C11F0" w:rsidRPr="009C11F0" w:rsidRDefault="009C11F0" w:rsidP="009C11F0">
      <w:pPr>
        <w:pStyle w:val="Code"/>
        <w:rPr>
          <w:highlight w:val="white"/>
        </w:rPr>
      </w:pPr>
    </w:p>
    <w:p w14:paraId="73B45C38" w14:textId="77777777" w:rsidR="009C11F0" w:rsidRPr="009C11F0" w:rsidRDefault="009C11F0" w:rsidP="009C11F0">
      <w:pPr>
        <w:pStyle w:val="Code"/>
        <w:rPr>
          <w:highlight w:val="white"/>
        </w:rPr>
      </w:pPr>
      <w:r w:rsidRPr="009C11F0">
        <w:rPr>
          <w:highlight w:val="white"/>
        </w:rPr>
        <w:t xml:space="preserve">        BigInteger? bitFieldMask = symbol.Type.BitfieldMask();</w:t>
      </w:r>
    </w:p>
    <w:p w14:paraId="6942CA40" w14:textId="77777777" w:rsidR="009C11F0" w:rsidRPr="009C11F0" w:rsidRDefault="009C11F0" w:rsidP="009C11F0">
      <w:pPr>
        <w:pStyle w:val="Code"/>
        <w:rPr>
          <w:highlight w:val="white"/>
        </w:rPr>
      </w:pPr>
      <w:r w:rsidRPr="009C11F0">
        <w:rPr>
          <w:highlight w:val="white"/>
        </w:rPr>
        <w:t xml:space="preserve">        if (bitFieldMask != null) {</w:t>
      </w:r>
    </w:p>
    <w:p w14:paraId="4255E778" w14:textId="77777777" w:rsidR="009C11F0" w:rsidRPr="009C11F0" w:rsidRDefault="009C11F0" w:rsidP="009C11F0">
      <w:pPr>
        <w:pStyle w:val="Code"/>
        <w:rPr>
          <w:highlight w:val="white"/>
        </w:rPr>
      </w:pPr>
      <w:r w:rsidRPr="009C11F0">
        <w:rPr>
          <w:highlight w:val="white"/>
        </w:rPr>
        <w:t xml:space="preserve">          Symbol maskSymbol = new Symbol(symbol.Type, bitFieldMask.Value);</w:t>
      </w:r>
    </w:p>
    <w:p w14:paraId="7BEDE6BF" w14:textId="77777777" w:rsidR="003746B2" w:rsidRDefault="009C11F0" w:rsidP="009C11F0">
      <w:pPr>
        <w:pStyle w:val="Code"/>
        <w:rPr>
          <w:highlight w:val="white"/>
        </w:rPr>
      </w:pPr>
      <w:r w:rsidRPr="009C11F0">
        <w:rPr>
          <w:highlight w:val="white"/>
        </w:rPr>
        <w:t xml:space="preserve">          MiddleCode maskCode = new MiddleCode(MiddleOperator.BitwiseAnd,</w:t>
      </w:r>
    </w:p>
    <w:p w14:paraId="749DC7D9" w14:textId="353FE5FE" w:rsidR="009C11F0" w:rsidRPr="009C11F0" w:rsidRDefault="003746B2" w:rsidP="009C11F0">
      <w:pPr>
        <w:pStyle w:val="Code"/>
        <w:rPr>
          <w:highlight w:val="white"/>
        </w:rPr>
      </w:pPr>
      <w:r>
        <w:rPr>
          <w:highlight w:val="white"/>
        </w:rPr>
        <w:t xml:space="preserve">                                              </w:t>
      </w:r>
      <w:r w:rsidR="009C11F0" w:rsidRPr="009C11F0">
        <w:rPr>
          <w:highlight w:val="white"/>
        </w:rPr>
        <w:t xml:space="preserve"> symbol, symbol, maskSymbol);</w:t>
      </w:r>
    </w:p>
    <w:p w14:paraId="6408C731" w14:textId="77777777" w:rsidR="009C11F0" w:rsidRPr="009C11F0" w:rsidRDefault="009C11F0" w:rsidP="009C11F0">
      <w:pPr>
        <w:pStyle w:val="Code"/>
        <w:rPr>
          <w:highlight w:val="white"/>
        </w:rPr>
      </w:pPr>
      <w:r w:rsidRPr="009C11F0">
        <w:rPr>
          <w:highlight w:val="white"/>
        </w:rPr>
        <w:t xml:space="preserve">          expression.ShortList.Add(maskCode);</w:t>
      </w:r>
    </w:p>
    <w:p w14:paraId="3FCE8A47" w14:textId="77777777" w:rsidR="009C11F0" w:rsidRPr="009C11F0" w:rsidRDefault="009C11F0" w:rsidP="009C11F0">
      <w:pPr>
        <w:pStyle w:val="Code"/>
        <w:rPr>
          <w:highlight w:val="white"/>
        </w:rPr>
      </w:pPr>
      <w:r w:rsidRPr="009C11F0">
        <w:rPr>
          <w:highlight w:val="white"/>
        </w:rPr>
        <w:t xml:space="preserve">          expression.LongList.Add(maskCode);</w:t>
      </w:r>
    </w:p>
    <w:p w14:paraId="719B99B6" w14:textId="77777777" w:rsidR="009C11F0" w:rsidRPr="009C11F0" w:rsidRDefault="009C11F0" w:rsidP="009C11F0">
      <w:pPr>
        <w:pStyle w:val="Code"/>
        <w:rPr>
          <w:highlight w:val="white"/>
        </w:rPr>
      </w:pPr>
      <w:r w:rsidRPr="009C11F0">
        <w:rPr>
          <w:highlight w:val="white"/>
        </w:rPr>
        <w:t xml:space="preserve">        }</w:t>
      </w:r>
    </w:p>
    <w:p w14:paraId="7964C5BD" w14:textId="77777777" w:rsidR="009C11F0" w:rsidRPr="009C11F0" w:rsidRDefault="009C11F0" w:rsidP="009C11F0">
      <w:pPr>
        <w:pStyle w:val="Code"/>
        <w:rPr>
          <w:highlight w:val="white"/>
        </w:rPr>
      </w:pPr>
      <w:r w:rsidRPr="009C11F0">
        <w:rPr>
          <w:highlight w:val="white"/>
        </w:rPr>
        <w:t xml:space="preserve">    </w:t>
      </w:r>
    </w:p>
    <w:p w14:paraId="2A02CFC9" w14:textId="77777777" w:rsidR="009C11F0" w:rsidRPr="009C11F0" w:rsidRDefault="009C11F0" w:rsidP="009C11F0">
      <w:pPr>
        <w:pStyle w:val="Code"/>
        <w:rPr>
          <w:highlight w:val="white"/>
        </w:rPr>
      </w:pPr>
      <w:r w:rsidRPr="009C11F0">
        <w:rPr>
          <w:highlight w:val="white"/>
        </w:rPr>
        <w:t xml:space="preserve">        Symbol resultSymbol = new Symbol(symbol.Type);</w:t>
      </w:r>
    </w:p>
    <w:p w14:paraId="66755D9F" w14:textId="77777777" w:rsidR="00E97058" w:rsidRDefault="009C11F0" w:rsidP="009C11F0">
      <w:pPr>
        <w:pStyle w:val="Code"/>
        <w:rPr>
          <w:highlight w:val="white"/>
        </w:rPr>
      </w:pPr>
      <w:r w:rsidRPr="009C11F0">
        <w:rPr>
          <w:highlight w:val="white"/>
        </w:rPr>
        <w:t xml:space="preserve">        AddMiddleCode(expression.LongList, MiddleOperator.Assign,</w:t>
      </w:r>
    </w:p>
    <w:p w14:paraId="48EA09B1" w14:textId="7E0AC07D" w:rsidR="009C11F0" w:rsidRPr="009C11F0" w:rsidRDefault="00E97058" w:rsidP="009C11F0">
      <w:pPr>
        <w:pStyle w:val="Code"/>
        <w:rPr>
          <w:highlight w:val="white"/>
        </w:rPr>
      </w:pPr>
      <w:r>
        <w:rPr>
          <w:highlight w:val="white"/>
        </w:rPr>
        <w:t xml:space="preserve">                     </w:t>
      </w:r>
      <w:r w:rsidR="009C11F0" w:rsidRPr="009C11F0">
        <w:rPr>
          <w:highlight w:val="white"/>
        </w:rPr>
        <w:t xml:space="preserve"> resultSymbol, symbol);</w:t>
      </w:r>
    </w:p>
    <w:p w14:paraId="5582A391" w14:textId="77777777" w:rsidR="009C11F0" w:rsidRPr="009C11F0" w:rsidRDefault="009C11F0" w:rsidP="009C11F0">
      <w:pPr>
        <w:pStyle w:val="Code"/>
        <w:rPr>
          <w:highlight w:val="white"/>
        </w:rPr>
      </w:pPr>
      <w:r w:rsidRPr="009C11F0">
        <w:rPr>
          <w:highlight w:val="white"/>
        </w:rPr>
        <w:t xml:space="preserve">      </w:t>
      </w:r>
    </w:p>
    <w:p w14:paraId="4EC3E8A1" w14:textId="77777777" w:rsidR="00E97058" w:rsidRDefault="009C11F0" w:rsidP="009C11F0">
      <w:pPr>
        <w:pStyle w:val="Code"/>
        <w:rPr>
          <w:highlight w:val="white"/>
        </w:rPr>
      </w:pPr>
      <w:r w:rsidRPr="009C11F0">
        <w:rPr>
          <w:highlight w:val="white"/>
        </w:rPr>
        <w:t xml:space="preserve">        return (new Expression(resultSymbol, expression.ShortList,</w:t>
      </w:r>
    </w:p>
    <w:p w14:paraId="0FC9CA78" w14:textId="19793246" w:rsidR="009C11F0" w:rsidRPr="009C11F0" w:rsidRDefault="00E97058" w:rsidP="009C11F0">
      <w:pPr>
        <w:pStyle w:val="Code"/>
        <w:rPr>
          <w:highlight w:val="white"/>
        </w:rPr>
      </w:pPr>
      <w:r>
        <w:rPr>
          <w:highlight w:val="white"/>
        </w:rPr>
        <w:t xml:space="preserve">                              </w:t>
      </w:r>
      <w:r w:rsidR="009C11F0" w:rsidRPr="009C11F0">
        <w:rPr>
          <w:highlight w:val="white"/>
        </w:rPr>
        <w:t xml:space="preserve"> expression.LongList));</w:t>
      </w:r>
    </w:p>
    <w:p w14:paraId="4B691A6F" w14:textId="2B2EFE1C" w:rsidR="009C11F0" w:rsidRDefault="009C11F0" w:rsidP="009C11F0">
      <w:pPr>
        <w:pStyle w:val="Code"/>
        <w:rPr>
          <w:highlight w:val="white"/>
        </w:rPr>
      </w:pPr>
      <w:r w:rsidRPr="009C11F0">
        <w:rPr>
          <w:highlight w:val="white"/>
        </w:rPr>
        <w:t xml:space="preserve">      }</w:t>
      </w:r>
    </w:p>
    <w:p w14:paraId="44D73C6E" w14:textId="3B27E2DD" w:rsidR="0081134D" w:rsidRPr="009C11F0" w:rsidRDefault="0081134D" w:rsidP="00BA64EF">
      <w:pPr>
        <w:rPr>
          <w:highlight w:val="white"/>
        </w:rPr>
      </w:pPr>
      <w:r>
        <w:rPr>
          <w:highlight w:val="white"/>
        </w:rPr>
        <w:t xml:space="preserve">The increment and decrement operator apply </w:t>
      </w:r>
      <w:r w:rsidR="00BA64EF">
        <w:rPr>
          <w:highlight w:val="white"/>
        </w:rPr>
        <w:t>not only to integral values, but also to floating values.</w:t>
      </w:r>
      <w:r w:rsidR="000F0A83">
        <w:rPr>
          <w:highlight w:val="white"/>
        </w:rPr>
        <w:t xml:space="preserve"> The operation</w:t>
      </w:r>
      <w:r w:rsidR="00C40D17">
        <w:rPr>
          <w:highlight w:val="white"/>
        </w:rPr>
        <w:t>. We start by pushing the value one at the floating value stack</w:t>
      </w:r>
      <w:r w:rsidR="000123AF">
        <w:rPr>
          <w:highlight w:val="white"/>
        </w:rPr>
        <w:t xml:space="preserve">, </w:t>
      </w:r>
      <w:r w:rsidR="00C40D17">
        <w:rPr>
          <w:highlight w:val="white"/>
        </w:rPr>
        <w:t xml:space="preserve">the value to be incremented or decremented has already been pushed at the stack by earlier operations. </w:t>
      </w:r>
      <w:r w:rsidR="00674727">
        <w:rPr>
          <w:highlight w:val="white"/>
        </w:rPr>
        <w:t xml:space="preserve">We perform the operation, which is addition or subtraction. </w:t>
      </w:r>
      <w:r w:rsidR="00FD487E">
        <w:rPr>
          <w:highlight w:val="white"/>
        </w:rPr>
        <w:t>We preform the operation on both the short list and list of the expression.</w:t>
      </w:r>
      <w:r w:rsidR="006745ED">
        <w:rPr>
          <w:highlight w:val="white"/>
        </w:rPr>
        <w:t xml:space="preserve"> The difference </w:t>
      </w:r>
      <w:r w:rsidR="00C658D8">
        <w:rPr>
          <w:highlight w:val="white"/>
        </w:rPr>
        <w:t xml:space="preserve">is that in the short list case we pop the value off the stack since we do not need it anymore. In the long list case </w:t>
      </w:r>
      <w:r w:rsidR="00251553">
        <w:rPr>
          <w:highlight w:val="white"/>
        </w:rPr>
        <w:t>we do nothing</w:t>
      </w:r>
      <w:r w:rsidR="00CF3A6E">
        <w:rPr>
          <w:highlight w:val="white"/>
        </w:rPr>
        <w:t>, we just let the value stay on the stack to be used by later operations.</w:t>
      </w:r>
    </w:p>
    <w:p w14:paraId="1A28010C" w14:textId="77777777" w:rsidR="009C11F0" w:rsidRPr="009C11F0" w:rsidRDefault="009C11F0" w:rsidP="009C11F0">
      <w:pPr>
        <w:pStyle w:val="Code"/>
        <w:rPr>
          <w:highlight w:val="white"/>
        </w:rPr>
      </w:pPr>
      <w:r w:rsidRPr="009C11F0">
        <w:rPr>
          <w:highlight w:val="white"/>
        </w:rPr>
        <w:t xml:space="preserve">      else {</w:t>
      </w:r>
    </w:p>
    <w:p w14:paraId="1DF3EF60" w14:textId="77777777" w:rsidR="00503901" w:rsidRPr="00503901" w:rsidRDefault="00503901" w:rsidP="00503901">
      <w:pPr>
        <w:pStyle w:val="Code"/>
        <w:rPr>
          <w:highlight w:val="white"/>
        </w:rPr>
      </w:pPr>
      <w:r w:rsidRPr="00503901">
        <w:rPr>
          <w:highlight w:val="white"/>
        </w:rPr>
        <w:t xml:space="preserve">        AddMiddleCode(expression.ShortList, MiddleOperator.PushOne);</w:t>
      </w:r>
    </w:p>
    <w:p w14:paraId="3232FEDB" w14:textId="77777777" w:rsidR="00503901" w:rsidRPr="00503901" w:rsidRDefault="00503901" w:rsidP="00503901">
      <w:pPr>
        <w:pStyle w:val="Code"/>
        <w:rPr>
          <w:highlight w:val="white"/>
        </w:rPr>
      </w:pPr>
      <w:r w:rsidRPr="00503901">
        <w:rPr>
          <w:highlight w:val="white"/>
        </w:rPr>
        <w:t xml:space="preserve">        Symbol oneSymbol = new Symbol(symbol.Type, (decimal) 1);</w:t>
      </w:r>
    </w:p>
    <w:p w14:paraId="14B0FB1A" w14:textId="77777777" w:rsidR="009807F9" w:rsidRDefault="00503901" w:rsidP="00503901">
      <w:pPr>
        <w:pStyle w:val="Code"/>
        <w:rPr>
          <w:highlight w:val="white"/>
        </w:rPr>
      </w:pPr>
      <w:r w:rsidRPr="00503901">
        <w:rPr>
          <w:highlight w:val="white"/>
        </w:rPr>
        <w:t xml:space="preserve">        AddMiddleCode(expression.ShortList, m_incrementMap[middleOp],</w:t>
      </w:r>
    </w:p>
    <w:p w14:paraId="6967EE40" w14:textId="02028546"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32BED28" w14:textId="2F2E9DEE" w:rsidR="00503901" w:rsidRDefault="00503901" w:rsidP="00503901">
      <w:pPr>
        <w:pStyle w:val="Code"/>
        <w:rPr>
          <w:highlight w:val="white"/>
        </w:rPr>
      </w:pPr>
      <w:r w:rsidRPr="00503901">
        <w:rPr>
          <w:highlight w:val="white"/>
        </w:rPr>
        <w:t xml:space="preserve">        AddMiddleCode(expression.ShortList, MiddleOperator.PopFloat, symbol);</w:t>
      </w:r>
    </w:p>
    <w:p w14:paraId="2A6D751A" w14:textId="77777777" w:rsidR="006152BF" w:rsidRPr="00503901" w:rsidRDefault="006152BF" w:rsidP="00503901">
      <w:pPr>
        <w:pStyle w:val="Code"/>
        <w:rPr>
          <w:highlight w:val="white"/>
        </w:rPr>
      </w:pPr>
    </w:p>
    <w:p w14:paraId="5736048D"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16B55FD" w14:textId="77777777" w:rsidR="009807F9" w:rsidRDefault="00503901" w:rsidP="00503901">
      <w:pPr>
        <w:pStyle w:val="Code"/>
        <w:rPr>
          <w:highlight w:val="white"/>
        </w:rPr>
      </w:pPr>
      <w:r w:rsidRPr="00503901">
        <w:rPr>
          <w:highlight w:val="white"/>
        </w:rPr>
        <w:t xml:space="preserve">        AddMiddleCode(expression.LongList, m_incrementMap[middleOp],</w:t>
      </w:r>
    </w:p>
    <w:p w14:paraId="4E597A13" w14:textId="368639E8" w:rsidR="00503901" w:rsidRPr="00503901" w:rsidRDefault="009807F9" w:rsidP="00503901">
      <w:pPr>
        <w:pStyle w:val="Code"/>
        <w:rPr>
          <w:highlight w:val="white"/>
        </w:rPr>
      </w:pPr>
      <w:r>
        <w:rPr>
          <w:highlight w:val="white"/>
        </w:rPr>
        <w:t xml:space="preserve">                     </w:t>
      </w:r>
      <w:r w:rsidR="00503901" w:rsidRPr="00503901">
        <w:rPr>
          <w:highlight w:val="white"/>
        </w:rPr>
        <w:t xml:space="preserve"> symbol,</w:t>
      </w:r>
      <w:r>
        <w:rPr>
          <w:highlight w:val="white"/>
        </w:rPr>
        <w:t xml:space="preserve"> </w:t>
      </w:r>
      <w:r w:rsidR="00503901" w:rsidRPr="00503901">
        <w:rPr>
          <w:highlight w:val="white"/>
        </w:rPr>
        <w:t>symbol, oneSymbol);</w:t>
      </w:r>
    </w:p>
    <w:p w14:paraId="59AD1779" w14:textId="77777777" w:rsidR="00503901" w:rsidRPr="00503901" w:rsidRDefault="00503901" w:rsidP="00503901">
      <w:pPr>
        <w:pStyle w:val="Code"/>
        <w:rPr>
          <w:highlight w:val="white"/>
        </w:rPr>
      </w:pPr>
      <w:r w:rsidRPr="00503901">
        <w:rPr>
          <w:highlight w:val="white"/>
        </w:rPr>
        <w:lastRenderedPageBreak/>
        <w:t xml:space="preserve">        AddMiddleCode(expression.LongList, MiddleOperator.TopFloat, symbol);</w:t>
      </w:r>
    </w:p>
    <w:p w14:paraId="51C5BCA5" w14:textId="77777777" w:rsidR="006152BF" w:rsidRDefault="006152BF" w:rsidP="00503901">
      <w:pPr>
        <w:pStyle w:val="Code"/>
        <w:rPr>
          <w:highlight w:val="white"/>
        </w:rPr>
      </w:pPr>
    </w:p>
    <w:p w14:paraId="606A5E5D" w14:textId="44321E6B" w:rsidR="00503901" w:rsidRPr="00503901" w:rsidRDefault="00503901" w:rsidP="00503901">
      <w:pPr>
        <w:pStyle w:val="Code"/>
        <w:rPr>
          <w:highlight w:val="white"/>
        </w:rPr>
      </w:pPr>
      <w:r w:rsidRPr="00503901">
        <w:rPr>
          <w:highlight w:val="white"/>
        </w:rPr>
        <w:t xml:space="preserve">        Symbol resultSymbol = new Symbol(symbol.Type);</w:t>
      </w:r>
    </w:p>
    <w:p w14:paraId="76EAEB0F" w14:textId="77777777" w:rsidR="00503901" w:rsidRDefault="00503901" w:rsidP="00503901">
      <w:pPr>
        <w:pStyle w:val="Code"/>
        <w:rPr>
          <w:highlight w:val="white"/>
        </w:rPr>
      </w:pPr>
      <w:r w:rsidRPr="00503901">
        <w:rPr>
          <w:highlight w:val="white"/>
        </w:rPr>
        <w:t xml:space="preserve">        return (new Expression(resultSymbol, expression.ShortList,</w:t>
      </w:r>
    </w:p>
    <w:p w14:paraId="6BB2F4B8" w14:textId="740E13F5" w:rsidR="00503901" w:rsidRPr="00503901" w:rsidRDefault="00503901" w:rsidP="00503901">
      <w:pPr>
        <w:pStyle w:val="Code"/>
        <w:rPr>
          <w:highlight w:val="white"/>
        </w:rPr>
      </w:pPr>
      <w:r>
        <w:rPr>
          <w:highlight w:val="white"/>
        </w:rPr>
        <w:t xml:space="preserve">                              </w:t>
      </w:r>
      <w:r w:rsidRPr="00503901">
        <w:rPr>
          <w:highlight w:val="white"/>
        </w:rPr>
        <w:t xml:space="preserve"> expression.LongList));</w:t>
      </w:r>
    </w:p>
    <w:p w14:paraId="039175C4" w14:textId="77777777" w:rsidR="009C11F0" w:rsidRPr="009C11F0" w:rsidRDefault="009C11F0" w:rsidP="009C11F0">
      <w:pPr>
        <w:pStyle w:val="Code"/>
        <w:rPr>
          <w:highlight w:val="white"/>
        </w:rPr>
      </w:pPr>
      <w:r w:rsidRPr="009C11F0">
        <w:rPr>
          <w:highlight w:val="white"/>
        </w:rPr>
        <w:t xml:space="preserve">      }</w:t>
      </w:r>
    </w:p>
    <w:p w14:paraId="7E5F891C" w14:textId="59576E58" w:rsidR="009C11F0" w:rsidRDefault="009C11F0" w:rsidP="009C11F0">
      <w:pPr>
        <w:pStyle w:val="Code"/>
        <w:rPr>
          <w:highlight w:val="white"/>
        </w:rPr>
      </w:pPr>
      <w:r w:rsidRPr="009C11F0">
        <w:rPr>
          <w:highlight w:val="white"/>
        </w:rPr>
        <w:t xml:space="preserve">    }</w:t>
      </w:r>
    </w:p>
    <w:p w14:paraId="0A3111B8" w14:textId="731F5893" w:rsidR="001E24F7" w:rsidRPr="009C11F0" w:rsidRDefault="001E24F7" w:rsidP="001E24F7">
      <w:pPr>
        <w:pStyle w:val="Rubrik3"/>
        <w:rPr>
          <w:highlight w:val="white"/>
        </w:rPr>
      </w:pPr>
      <w:bookmarkStart w:id="174" w:name="_Toc49764366"/>
      <w:r>
        <w:rPr>
          <w:highlight w:val="white"/>
        </w:rPr>
        <w:t>Postfix Increment and Decrement Expression</w:t>
      </w:r>
      <w:bookmarkEnd w:id="174"/>
    </w:p>
    <w:p w14:paraId="65713B98" w14:textId="77777777" w:rsidR="005949CB" w:rsidRDefault="005949CB" w:rsidP="005949CB">
      <w:pPr>
        <w:pStyle w:val="CodeHeader"/>
      </w:pPr>
      <w:r>
        <w:t>MainParser.gppg</w:t>
      </w:r>
    </w:p>
    <w:p w14:paraId="0664E22B" w14:textId="77777777" w:rsidR="006A64EC" w:rsidRPr="006A64EC" w:rsidRDefault="006A64EC" w:rsidP="006A64EC">
      <w:pPr>
        <w:pStyle w:val="Code"/>
        <w:rPr>
          <w:highlight w:val="white"/>
        </w:rPr>
      </w:pPr>
      <w:r w:rsidRPr="006A64EC">
        <w:rPr>
          <w:highlight w:val="white"/>
        </w:rPr>
        <w:t>postfix_expression:</w:t>
      </w:r>
    </w:p>
    <w:p w14:paraId="674535CE" w14:textId="77777777" w:rsidR="006A64EC" w:rsidRPr="006A64EC" w:rsidRDefault="006A64EC" w:rsidP="006A64EC">
      <w:pPr>
        <w:pStyle w:val="Code"/>
        <w:rPr>
          <w:highlight w:val="white"/>
        </w:rPr>
      </w:pPr>
      <w:r w:rsidRPr="006A64EC">
        <w:rPr>
          <w:highlight w:val="white"/>
        </w:rPr>
        <w:t xml:space="preserve">    primary_expression {</w:t>
      </w:r>
    </w:p>
    <w:p w14:paraId="652E03CA" w14:textId="77777777" w:rsidR="006A64EC" w:rsidRPr="006A64EC" w:rsidRDefault="006A64EC" w:rsidP="006A64EC">
      <w:pPr>
        <w:pStyle w:val="Code"/>
        <w:rPr>
          <w:highlight w:val="white"/>
        </w:rPr>
      </w:pPr>
      <w:r w:rsidRPr="006A64EC">
        <w:rPr>
          <w:highlight w:val="white"/>
        </w:rPr>
        <w:t xml:space="preserve">      $$ = $1; </w:t>
      </w:r>
    </w:p>
    <w:p w14:paraId="31544210" w14:textId="77777777" w:rsidR="006A64EC" w:rsidRPr="006A64EC" w:rsidRDefault="006A64EC" w:rsidP="006A64EC">
      <w:pPr>
        <w:pStyle w:val="Code"/>
        <w:rPr>
          <w:highlight w:val="white"/>
        </w:rPr>
      </w:pPr>
      <w:r w:rsidRPr="006A64EC">
        <w:rPr>
          <w:highlight w:val="white"/>
        </w:rPr>
        <w:t xml:space="preserve">    }</w:t>
      </w:r>
    </w:p>
    <w:p w14:paraId="087725F3" w14:textId="77777777" w:rsidR="006A64EC" w:rsidRPr="006A64EC" w:rsidRDefault="006A64EC" w:rsidP="006A64EC">
      <w:pPr>
        <w:pStyle w:val="Code"/>
        <w:rPr>
          <w:highlight w:val="white"/>
        </w:rPr>
      </w:pPr>
      <w:r w:rsidRPr="006A64EC">
        <w:rPr>
          <w:highlight w:val="white"/>
        </w:rPr>
        <w:t xml:space="preserve">  | postfix_expression increment_operator {</w:t>
      </w:r>
    </w:p>
    <w:p w14:paraId="7D4352BF" w14:textId="30C21F6D" w:rsidR="006A64EC" w:rsidRPr="006A64EC" w:rsidRDefault="006A64EC" w:rsidP="006A64EC">
      <w:pPr>
        <w:pStyle w:val="Code"/>
        <w:rPr>
          <w:highlight w:val="white"/>
        </w:rPr>
      </w:pPr>
      <w:r w:rsidRPr="006A64EC">
        <w:rPr>
          <w:highlight w:val="white"/>
        </w:rPr>
        <w:t xml:space="preserve">      $$ = MiddleCodeGenerator.PostfixIncrementExpression($2, $1);</w:t>
      </w:r>
    </w:p>
    <w:p w14:paraId="1ACA6E89" w14:textId="62075AD2" w:rsidR="006A64EC" w:rsidRPr="006A64EC" w:rsidRDefault="006A64EC" w:rsidP="006A64EC">
      <w:pPr>
        <w:pStyle w:val="Code"/>
        <w:rPr>
          <w:highlight w:val="white"/>
        </w:rPr>
      </w:pPr>
      <w:r w:rsidRPr="006A64EC">
        <w:rPr>
          <w:highlight w:val="white"/>
        </w:rPr>
        <w:t xml:space="preserve">    };</w:t>
      </w:r>
    </w:p>
    <w:p w14:paraId="2CA44181" w14:textId="77777777" w:rsidR="005949CB" w:rsidRPr="005E4444" w:rsidRDefault="005949CB" w:rsidP="005949CB">
      <w:pPr>
        <w:pStyle w:val="CodeHeader"/>
      </w:pPr>
      <w:r>
        <w:t>MiddleCodeGenerator.cs</w:t>
      </w:r>
    </w:p>
    <w:p w14:paraId="3BB0FDD9" w14:textId="77777777" w:rsidR="00354141" w:rsidRDefault="00354141" w:rsidP="00354141">
      <w:pPr>
        <w:pStyle w:val="Code"/>
        <w:rPr>
          <w:highlight w:val="white"/>
        </w:rPr>
      </w:pPr>
      <w:r w:rsidRPr="00354141">
        <w:rPr>
          <w:highlight w:val="white"/>
        </w:rPr>
        <w:t xml:space="preserve">    public static Expression PostfixIncrementExpression</w:t>
      </w:r>
    </w:p>
    <w:p w14:paraId="77B0349E" w14:textId="1CB824B3" w:rsidR="00354141" w:rsidRPr="00354141" w:rsidRDefault="00354141" w:rsidP="00354141">
      <w:pPr>
        <w:pStyle w:val="Code"/>
        <w:rPr>
          <w:highlight w:val="white"/>
        </w:rPr>
      </w:pPr>
      <w:r>
        <w:rPr>
          <w:highlight w:val="white"/>
        </w:rPr>
        <w:t xml:space="preserve">      </w:t>
      </w:r>
      <w:r w:rsidRPr="00354141">
        <w:rPr>
          <w:highlight w:val="white"/>
        </w:rPr>
        <w:t>(MiddleOperator middleOp,</w:t>
      </w:r>
      <w:r>
        <w:rPr>
          <w:highlight w:val="white"/>
        </w:rPr>
        <w:t xml:space="preserve"> </w:t>
      </w:r>
      <w:r w:rsidRPr="00354141">
        <w:rPr>
          <w:highlight w:val="white"/>
        </w:rPr>
        <w:t>Expression expression) {</w:t>
      </w:r>
    </w:p>
    <w:p w14:paraId="3DDF846A" w14:textId="77777777" w:rsidR="00354141" w:rsidRPr="00354141" w:rsidRDefault="00354141" w:rsidP="00354141">
      <w:pPr>
        <w:pStyle w:val="Code"/>
        <w:rPr>
          <w:highlight w:val="white"/>
        </w:rPr>
      </w:pPr>
      <w:r w:rsidRPr="00354141">
        <w:rPr>
          <w:highlight w:val="white"/>
        </w:rPr>
        <w:t xml:space="preserve">      Symbol symbol = expression.Symbol;</w:t>
      </w:r>
    </w:p>
    <w:p w14:paraId="42E7A974" w14:textId="77777777" w:rsidR="00354141" w:rsidRPr="00354141" w:rsidRDefault="00354141" w:rsidP="00354141">
      <w:pPr>
        <w:pStyle w:val="Code"/>
        <w:rPr>
          <w:highlight w:val="white"/>
        </w:rPr>
      </w:pPr>
      <w:r w:rsidRPr="00354141">
        <w:rPr>
          <w:highlight w:val="white"/>
        </w:rPr>
        <w:t xml:space="preserve">      Assert.Error(symbol.Assignable, Message.Not_assignable);</w:t>
      </w:r>
    </w:p>
    <w:p w14:paraId="4C5CA3E7" w14:textId="77777777" w:rsidR="00354141" w:rsidRPr="00354141" w:rsidRDefault="00354141" w:rsidP="00354141">
      <w:pPr>
        <w:pStyle w:val="Code"/>
        <w:rPr>
          <w:highlight w:val="white"/>
        </w:rPr>
      </w:pPr>
      <w:r w:rsidRPr="00354141">
        <w:rPr>
          <w:highlight w:val="white"/>
        </w:rPr>
        <w:t xml:space="preserve">      Assert.Error(symbol.Type.IsArithmeticOrPointer(),</w:t>
      </w:r>
    </w:p>
    <w:p w14:paraId="1908A9D0" w14:textId="77777777" w:rsidR="00354141" w:rsidRPr="00354141" w:rsidRDefault="00354141" w:rsidP="00354141">
      <w:pPr>
        <w:pStyle w:val="Code"/>
        <w:rPr>
          <w:highlight w:val="white"/>
        </w:rPr>
      </w:pPr>
      <w:r w:rsidRPr="00354141">
        <w:rPr>
          <w:highlight w:val="white"/>
        </w:rPr>
        <w:t xml:space="preserve">                   expression, Message.Invalid_type_in_increment_expression);</w:t>
      </w:r>
    </w:p>
    <w:p w14:paraId="7C6762AE" w14:textId="77777777" w:rsidR="00354141" w:rsidRPr="00354141" w:rsidRDefault="00354141" w:rsidP="00354141">
      <w:pPr>
        <w:pStyle w:val="Code"/>
        <w:rPr>
          <w:highlight w:val="white"/>
        </w:rPr>
      </w:pPr>
      <w:r w:rsidRPr="00354141">
        <w:rPr>
          <w:highlight w:val="white"/>
        </w:rPr>
        <w:t xml:space="preserve">    </w:t>
      </w:r>
    </w:p>
    <w:p w14:paraId="2541B06A" w14:textId="77777777" w:rsidR="00354141" w:rsidRPr="00354141" w:rsidRDefault="00354141" w:rsidP="00354141">
      <w:pPr>
        <w:pStyle w:val="Code"/>
        <w:rPr>
          <w:highlight w:val="white"/>
        </w:rPr>
      </w:pPr>
      <w:r w:rsidRPr="00354141">
        <w:rPr>
          <w:highlight w:val="white"/>
        </w:rPr>
        <w:t xml:space="preserve">      if (symbol.Type.IsIntegralOrPointer()) {</w:t>
      </w:r>
    </w:p>
    <w:p w14:paraId="64198814" w14:textId="77777777" w:rsidR="00354141" w:rsidRPr="00354141" w:rsidRDefault="00354141" w:rsidP="00354141">
      <w:pPr>
        <w:pStyle w:val="Code"/>
        <w:rPr>
          <w:highlight w:val="white"/>
        </w:rPr>
      </w:pPr>
      <w:r w:rsidRPr="00354141">
        <w:rPr>
          <w:highlight w:val="white"/>
        </w:rPr>
        <w:t xml:space="preserve">        Symbol resultSymbol = new Symbol(symbol.Type);</w:t>
      </w:r>
    </w:p>
    <w:p w14:paraId="64E6B82E" w14:textId="77777777" w:rsidR="00675233" w:rsidRDefault="00354141" w:rsidP="00354141">
      <w:pPr>
        <w:pStyle w:val="Code"/>
        <w:rPr>
          <w:highlight w:val="white"/>
        </w:rPr>
      </w:pPr>
      <w:r w:rsidRPr="00354141">
        <w:rPr>
          <w:highlight w:val="white"/>
        </w:rPr>
        <w:t xml:space="preserve">        AddMiddleCode(expression.LongList, MiddleOperator.Assign,</w:t>
      </w:r>
    </w:p>
    <w:p w14:paraId="42866299" w14:textId="61B08C5B" w:rsidR="00354141" w:rsidRPr="00354141" w:rsidRDefault="00675233" w:rsidP="00354141">
      <w:pPr>
        <w:pStyle w:val="Code"/>
        <w:rPr>
          <w:highlight w:val="white"/>
        </w:rPr>
      </w:pPr>
      <w:r>
        <w:rPr>
          <w:highlight w:val="white"/>
        </w:rPr>
        <w:t xml:space="preserve">                     </w:t>
      </w:r>
      <w:r w:rsidR="00354141" w:rsidRPr="00354141">
        <w:rPr>
          <w:highlight w:val="white"/>
        </w:rPr>
        <w:t xml:space="preserve"> resultSymbol, symbol);</w:t>
      </w:r>
    </w:p>
    <w:p w14:paraId="388160AC" w14:textId="77777777" w:rsidR="00354141" w:rsidRPr="00354141" w:rsidRDefault="00354141" w:rsidP="00354141">
      <w:pPr>
        <w:pStyle w:val="Code"/>
        <w:rPr>
          <w:highlight w:val="white"/>
        </w:rPr>
      </w:pPr>
      <w:r w:rsidRPr="00354141">
        <w:rPr>
          <w:highlight w:val="white"/>
        </w:rPr>
        <w:t xml:space="preserve">        AddMiddleCode(expression.ShortList, middleOp, null, symbol);</w:t>
      </w:r>
    </w:p>
    <w:p w14:paraId="56667F33" w14:textId="77777777" w:rsidR="00354141" w:rsidRPr="00354141" w:rsidRDefault="00354141" w:rsidP="00354141">
      <w:pPr>
        <w:pStyle w:val="Code"/>
        <w:rPr>
          <w:highlight w:val="white"/>
        </w:rPr>
      </w:pPr>
      <w:r w:rsidRPr="00354141">
        <w:rPr>
          <w:highlight w:val="white"/>
        </w:rPr>
        <w:t xml:space="preserve">        AddMiddleCode(expression.LongList, middleOp, null, symbol);</w:t>
      </w:r>
    </w:p>
    <w:p w14:paraId="352AA3C4" w14:textId="77777777" w:rsidR="00354141" w:rsidRPr="00354141" w:rsidRDefault="00354141" w:rsidP="00354141">
      <w:pPr>
        <w:pStyle w:val="Code"/>
        <w:rPr>
          <w:highlight w:val="white"/>
        </w:rPr>
      </w:pPr>
    </w:p>
    <w:p w14:paraId="3FD960AF" w14:textId="77777777" w:rsidR="00354141" w:rsidRPr="00354141" w:rsidRDefault="00354141" w:rsidP="00354141">
      <w:pPr>
        <w:pStyle w:val="Code"/>
        <w:rPr>
          <w:highlight w:val="white"/>
        </w:rPr>
      </w:pPr>
      <w:r w:rsidRPr="00354141">
        <w:rPr>
          <w:highlight w:val="white"/>
        </w:rPr>
        <w:t xml:space="preserve">        BigInteger? bitFieldMask = symbol.Type.BitfieldMask();</w:t>
      </w:r>
    </w:p>
    <w:p w14:paraId="115EE22F" w14:textId="77777777" w:rsidR="00354141" w:rsidRPr="00354141" w:rsidRDefault="00354141" w:rsidP="00354141">
      <w:pPr>
        <w:pStyle w:val="Code"/>
        <w:rPr>
          <w:highlight w:val="white"/>
        </w:rPr>
      </w:pPr>
      <w:r w:rsidRPr="00354141">
        <w:rPr>
          <w:highlight w:val="white"/>
        </w:rPr>
        <w:t xml:space="preserve">        if (bitFieldMask != null) {</w:t>
      </w:r>
    </w:p>
    <w:p w14:paraId="0017D8EE" w14:textId="77777777" w:rsidR="00354141" w:rsidRPr="00354141" w:rsidRDefault="00354141" w:rsidP="00354141">
      <w:pPr>
        <w:pStyle w:val="Code"/>
        <w:rPr>
          <w:highlight w:val="white"/>
        </w:rPr>
      </w:pPr>
      <w:r w:rsidRPr="00354141">
        <w:rPr>
          <w:highlight w:val="white"/>
        </w:rPr>
        <w:t xml:space="preserve">          Symbol maskSymbol = new Symbol(symbol.Type, bitFieldMask.Value);</w:t>
      </w:r>
    </w:p>
    <w:p w14:paraId="61C2DAA1" w14:textId="77777777" w:rsidR="00675233" w:rsidRDefault="00354141" w:rsidP="00354141">
      <w:pPr>
        <w:pStyle w:val="Code"/>
        <w:rPr>
          <w:highlight w:val="white"/>
        </w:rPr>
      </w:pPr>
      <w:r w:rsidRPr="00354141">
        <w:rPr>
          <w:highlight w:val="white"/>
        </w:rPr>
        <w:t xml:space="preserve">          AddMiddleCode(expression.ShortList, MiddleOperator.BitwiseAnd,</w:t>
      </w:r>
    </w:p>
    <w:p w14:paraId="2DE9CA40" w14:textId="04F9FD44"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128CAF0B" w14:textId="77777777" w:rsidR="00675233" w:rsidRDefault="00354141" w:rsidP="00354141">
      <w:pPr>
        <w:pStyle w:val="Code"/>
        <w:rPr>
          <w:highlight w:val="white"/>
        </w:rPr>
      </w:pPr>
      <w:r w:rsidRPr="00354141">
        <w:rPr>
          <w:highlight w:val="white"/>
        </w:rPr>
        <w:t xml:space="preserve">          AddMiddleCode(expression.LongList, MiddleOperator.BitwiseAnd,</w:t>
      </w:r>
    </w:p>
    <w:p w14:paraId="7D00BE08" w14:textId="343F3DAC" w:rsidR="00354141" w:rsidRPr="00354141" w:rsidRDefault="00675233" w:rsidP="00354141">
      <w:pPr>
        <w:pStyle w:val="Code"/>
        <w:rPr>
          <w:highlight w:val="white"/>
        </w:rPr>
      </w:pPr>
      <w:r>
        <w:rPr>
          <w:highlight w:val="white"/>
        </w:rPr>
        <w:t xml:space="preserve">                       </w:t>
      </w:r>
      <w:r w:rsidR="00354141" w:rsidRPr="00354141">
        <w:rPr>
          <w:highlight w:val="white"/>
        </w:rPr>
        <w:t xml:space="preserve"> symbol, symbol, maskSymbol);</w:t>
      </w:r>
    </w:p>
    <w:p w14:paraId="20873D02" w14:textId="77777777" w:rsidR="00354141" w:rsidRPr="00354141" w:rsidRDefault="00354141" w:rsidP="00354141">
      <w:pPr>
        <w:pStyle w:val="Code"/>
        <w:rPr>
          <w:highlight w:val="white"/>
        </w:rPr>
      </w:pPr>
      <w:r w:rsidRPr="00354141">
        <w:rPr>
          <w:highlight w:val="white"/>
        </w:rPr>
        <w:t xml:space="preserve">        }</w:t>
      </w:r>
    </w:p>
    <w:p w14:paraId="7F3C3231" w14:textId="77777777" w:rsidR="00354141" w:rsidRPr="00354141" w:rsidRDefault="00354141" w:rsidP="00354141">
      <w:pPr>
        <w:pStyle w:val="Code"/>
        <w:rPr>
          <w:highlight w:val="white"/>
        </w:rPr>
      </w:pPr>
    </w:p>
    <w:p w14:paraId="68BFF2CB" w14:textId="77777777" w:rsidR="00675233" w:rsidRDefault="00354141" w:rsidP="00354141">
      <w:pPr>
        <w:pStyle w:val="Code"/>
        <w:rPr>
          <w:highlight w:val="white"/>
        </w:rPr>
      </w:pPr>
      <w:r w:rsidRPr="00354141">
        <w:rPr>
          <w:highlight w:val="white"/>
        </w:rPr>
        <w:t xml:space="preserve">        return (new Expression(resultSymbol, expression.ShortList,</w:t>
      </w:r>
    </w:p>
    <w:p w14:paraId="435E720B" w14:textId="161CD51C" w:rsidR="00354141" w:rsidRPr="00354141" w:rsidRDefault="00675233" w:rsidP="00354141">
      <w:pPr>
        <w:pStyle w:val="Code"/>
        <w:rPr>
          <w:highlight w:val="white"/>
        </w:rPr>
      </w:pPr>
      <w:r>
        <w:rPr>
          <w:highlight w:val="white"/>
        </w:rPr>
        <w:t xml:space="preserve">                              </w:t>
      </w:r>
      <w:r w:rsidR="00354141" w:rsidRPr="00354141">
        <w:rPr>
          <w:highlight w:val="white"/>
        </w:rPr>
        <w:t xml:space="preserve"> expression.LongList));</w:t>
      </w:r>
    </w:p>
    <w:p w14:paraId="1949EDBC" w14:textId="77777777" w:rsidR="00354141" w:rsidRPr="00354141" w:rsidRDefault="00354141" w:rsidP="00354141">
      <w:pPr>
        <w:pStyle w:val="Code"/>
        <w:rPr>
          <w:highlight w:val="white"/>
        </w:rPr>
      </w:pPr>
      <w:r w:rsidRPr="00354141">
        <w:rPr>
          <w:highlight w:val="white"/>
        </w:rPr>
        <w:t xml:space="preserve">      }</w:t>
      </w:r>
    </w:p>
    <w:p w14:paraId="443201B0" w14:textId="77777777" w:rsidR="00354141" w:rsidRPr="00354141" w:rsidRDefault="00354141" w:rsidP="00354141">
      <w:pPr>
        <w:pStyle w:val="Code"/>
        <w:rPr>
          <w:highlight w:val="white"/>
        </w:rPr>
      </w:pPr>
      <w:r w:rsidRPr="00354141">
        <w:rPr>
          <w:highlight w:val="white"/>
        </w:rPr>
        <w:t xml:space="preserve">      else {</w:t>
      </w:r>
    </w:p>
    <w:p w14:paraId="1CE36AD5" w14:textId="77777777" w:rsidR="00982667" w:rsidRPr="00503901" w:rsidRDefault="00982667" w:rsidP="00982667">
      <w:pPr>
        <w:pStyle w:val="Code"/>
        <w:rPr>
          <w:highlight w:val="white"/>
        </w:rPr>
      </w:pPr>
      <w:r w:rsidRPr="00503901">
        <w:rPr>
          <w:highlight w:val="white"/>
        </w:rPr>
        <w:t xml:space="preserve">        AddMiddleCode(expression.ShortList, MiddleOperator.PushOne);</w:t>
      </w:r>
    </w:p>
    <w:p w14:paraId="5B862E1E" w14:textId="77777777" w:rsidR="00982667" w:rsidRPr="00503901" w:rsidRDefault="00982667" w:rsidP="00982667">
      <w:pPr>
        <w:pStyle w:val="Code"/>
        <w:rPr>
          <w:highlight w:val="white"/>
        </w:rPr>
      </w:pPr>
      <w:r w:rsidRPr="00503901">
        <w:rPr>
          <w:highlight w:val="white"/>
        </w:rPr>
        <w:t xml:space="preserve">        Symbol oneSymbol = new Symbol(symbol.Type, (decimal) 1);</w:t>
      </w:r>
    </w:p>
    <w:p w14:paraId="45A40C57" w14:textId="77777777" w:rsidR="00982667" w:rsidRDefault="00982667" w:rsidP="00982667">
      <w:pPr>
        <w:pStyle w:val="Code"/>
        <w:rPr>
          <w:highlight w:val="white"/>
        </w:rPr>
      </w:pPr>
      <w:r w:rsidRPr="00503901">
        <w:rPr>
          <w:highlight w:val="white"/>
        </w:rPr>
        <w:t xml:space="preserve">        AddMiddleCode(expression.ShortList, m_incrementMap[middleOp],</w:t>
      </w:r>
    </w:p>
    <w:p w14:paraId="417A3E78" w14:textId="77777777" w:rsidR="00982667" w:rsidRPr="00503901" w:rsidRDefault="00982667" w:rsidP="00982667">
      <w:pPr>
        <w:pStyle w:val="Code"/>
        <w:rPr>
          <w:highlight w:val="white"/>
        </w:rPr>
      </w:pPr>
      <w:r>
        <w:rPr>
          <w:highlight w:val="white"/>
        </w:rPr>
        <w:t xml:space="preserve">                     </w:t>
      </w:r>
      <w:r w:rsidRPr="00503901">
        <w:rPr>
          <w:highlight w:val="white"/>
        </w:rPr>
        <w:t xml:space="preserve"> symbol,</w:t>
      </w:r>
      <w:r>
        <w:rPr>
          <w:highlight w:val="white"/>
        </w:rPr>
        <w:t xml:space="preserve"> </w:t>
      </w:r>
      <w:r w:rsidRPr="00503901">
        <w:rPr>
          <w:highlight w:val="white"/>
        </w:rPr>
        <w:t>symbol, oneSymbol);</w:t>
      </w:r>
    </w:p>
    <w:p w14:paraId="09BB6BC5" w14:textId="77777777" w:rsidR="00982667" w:rsidRDefault="00982667" w:rsidP="00982667">
      <w:pPr>
        <w:pStyle w:val="Code"/>
        <w:rPr>
          <w:highlight w:val="white"/>
        </w:rPr>
      </w:pPr>
      <w:r w:rsidRPr="00503901">
        <w:rPr>
          <w:highlight w:val="white"/>
        </w:rPr>
        <w:t xml:space="preserve">        AddMiddleCode(expression.ShortList, MiddleOperator.PopFloat, symbol);</w:t>
      </w:r>
    </w:p>
    <w:p w14:paraId="2FCAFE43" w14:textId="3DE51215" w:rsidR="00354141" w:rsidRPr="00354141" w:rsidRDefault="00310474" w:rsidP="00310474">
      <w:pPr>
        <w:rPr>
          <w:highlight w:val="white"/>
        </w:rPr>
      </w:pPr>
      <w:r>
        <w:rPr>
          <w:highlight w:val="white"/>
        </w:rPr>
        <w:t>In the long list case, the situation becomes a little more complicated, since the result of the operations shall be the original value, not the resulting value.</w:t>
      </w:r>
      <w:r w:rsidR="00615154">
        <w:rPr>
          <w:highlight w:val="white"/>
        </w:rPr>
        <w:t xml:space="preserve"> Therefore, we must perform the inverse operation on the value on the stack in order to return to the original value.</w:t>
      </w:r>
    </w:p>
    <w:p w14:paraId="2A410912" w14:textId="77777777" w:rsidR="00503901" w:rsidRPr="00503901" w:rsidRDefault="00503901" w:rsidP="00503901">
      <w:pPr>
        <w:pStyle w:val="Code"/>
        <w:rPr>
          <w:highlight w:val="white"/>
        </w:rPr>
      </w:pPr>
      <w:r w:rsidRPr="00503901">
        <w:rPr>
          <w:highlight w:val="white"/>
        </w:rPr>
        <w:t xml:space="preserve">        AddMiddleCode(expression.LongList, MiddleOperator.PushOne);</w:t>
      </w:r>
    </w:p>
    <w:p w14:paraId="1C05B4C2" w14:textId="77777777" w:rsidR="00503901" w:rsidRPr="00503901" w:rsidRDefault="00503901" w:rsidP="00503901">
      <w:pPr>
        <w:pStyle w:val="Code"/>
        <w:rPr>
          <w:highlight w:val="white"/>
        </w:rPr>
      </w:pPr>
      <w:r w:rsidRPr="00503901">
        <w:rPr>
          <w:highlight w:val="white"/>
        </w:rPr>
        <w:lastRenderedPageBreak/>
        <w:t xml:space="preserve">        AddMiddleCode(expression.LongList, m_incrementMap[middleOp],</w:t>
      </w:r>
    </w:p>
    <w:p w14:paraId="21F43951" w14:textId="77777777" w:rsidR="00503901" w:rsidRPr="00503901" w:rsidRDefault="00503901" w:rsidP="00503901">
      <w:pPr>
        <w:pStyle w:val="Code"/>
        <w:rPr>
          <w:highlight w:val="white"/>
        </w:rPr>
      </w:pPr>
      <w:r w:rsidRPr="00503901">
        <w:rPr>
          <w:highlight w:val="white"/>
        </w:rPr>
        <w:t xml:space="preserve">                      symbol, symbol, oneSymbol);</w:t>
      </w:r>
    </w:p>
    <w:p w14:paraId="0D121D7C" w14:textId="77777777" w:rsidR="00CC5C5D" w:rsidRPr="00503901" w:rsidRDefault="00CC5C5D" w:rsidP="00CC5C5D">
      <w:pPr>
        <w:pStyle w:val="Code"/>
        <w:rPr>
          <w:highlight w:val="white"/>
        </w:rPr>
      </w:pPr>
      <w:r w:rsidRPr="00503901">
        <w:rPr>
          <w:highlight w:val="white"/>
        </w:rPr>
        <w:t xml:space="preserve">        AddMiddleCode(expression.ShortList, MiddleOperator.</w:t>
      </w:r>
      <w:r>
        <w:rPr>
          <w:highlight w:val="white"/>
        </w:rPr>
        <w:t>T</w:t>
      </w:r>
      <w:r w:rsidRPr="00503901">
        <w:rPr>
          <w:highlight w:val="white"/>
        </w:rPr>
        <w:t>opFloat, symbol);</w:t>
      </w:r>
    </w:p>
    <w:p w14:paraId="624B16C5" w14:textId="77777777" w:rsidR="00CC5C5D" w:rsidRDefault="00CC5C5D" w:rsidP="0042780E">
      <w:pPr>
        <w:pStyle w:val="Code"/>
        <w:rPr>
          <w:highlight w:val="white"/>
        </w:rPr>
      </w:pPr>
    </w:p>
    <w:p w14:paraId="6B50D6BD" w14:textId="0B01E216" w:rsidR="0042780E" w:rsidRPr="00503901" w:rsidRDefault="0042780E" w:rsidP="0042780E">
      <w:pPr>
        <w:pStyle w:val="Code"/>
        <w:rPr>
          <w:highlight w:val="white"/>
        </w:rPr>
      </w:pPr>
      <w:r w:rsidRPr="00503901">
        <w:rPr>
          <w:highlight w:val="white"/>
        </w:rPr>
        <w:t xml:space="preserve">        AddMiddleCode(expression.LongList, MiddleOperator.PushOne);</w:t>
      </w:r>
    </w:p>
    <w:p w14:paraId="174AF3F1" w14:textId="14AFF764" w:rsidR="0042780E" w:rsidRPr="00503901" w:rsidRDefault="0042780E" w:rsidP="0042780E">
      <w:pPr>
        <w:pStyle w:val="Code"/>
        <w:rPr>
          <w:highlight w:val="white"/>
        </w:rPr>
      </w:pPr>
      <w:r w:rsidRPr="00503901">
        <w:rPr>
          <w:highlight w:val="white"/>
        </w:rPr>
        <w:t xml:space="preserve">        AddMiddleCode(expression.LongList, m_increment</w:t>
      </w:r>
      <w:r>
        <w:rPr>
          <w:highlight w:val="white"/>
        </w:rPr>
        <w:t>Inverse</w:t>
      </w:r>
      <w:r w:rsidRPr="00503901">
        <w:rPr>
          <w:highlight w:val="white"/>
        </w:rPr>
        <w:t>Map[middleOp],</w:t>
      </w:r>
    </w:p>
    <w:p w14:paraId="317D31F4" w14:textId="77777777" w:rsidR="0042780E" w:rsidRPr="00503901" w:rsidRDefault="0042780E" w:rsidP="0042780E">
      <w:pPr>
        <w:pStyle w:val="Code"/>
        <w:rPr>
          <w:highlight w:val="white"/>
        </w:rPr>
      </w:pPr>
      <w:r w:rsidRPr="00503901">
        <w:rPr>
          <w:highlight w:val="white"/>
        </w:rPr>
        <w:t xml:space="preserve">                      symbol, symbol, oneSymbol);</w:t>
      </w:r>
    </w:p>
    <w:p w14:paraId="20F16D0A" w14:textId="77777777" w:rsidR="00503901" w:rsidRPr="00503901" w:rsidRDefault="00503901" w:rsidP="00503901">
      <w:pPr>
        <w:pStyle w:val="Code"/>
        <w:rPr>
          <w:highlight w:val="white"/>
        </w:rPr>
      </w:pPr>
    </w:p>
    <w:p w14:paraId="68F0E6EE" w14:textId="77777777" w:rsidR="00503901" w:rsidRPr="00503901" w:rsidRDefault="00503901" w:rsidP="00503901">
      <w:pPr>
        <w:pStyle w:val="Code"/>
        <w:rPr>
          <w:highlight w:val="white"/>
        </w:rPr>
      </w:pPr>
      <w:r w:rsidRPr="00503901">
        <w:rPr>
          <w:highlight w:val="white"/>
        </w:rPr>
        <w:t xml:space="preserve">        Symbol resultSymbol = new Symbol(symbol.Type);</w:t>
      </w:r>
    </w:p>
    <w:p w14:paraId="7CD8318B" w14:textId="77777777" w:rsidR="00503901" w:rsidRPr="00503901" w:rsidRDefault="00503901" w:rsidP="00503901">
      <w:pPr>
        <w:pStyle w:val="Code"/>
        <w:rPr>
          <w:highlight w:val="white"/>
        </w:rPr>
      </w:pPr>
      <w:r w:rsidRPr="00503901">
        <w:rPr>
          <w:highlight w:val="white"/>
        </w:rPr>
        <w:t xml:space="preserve">        return (new Expression(resultSymbol, expression.ShortList,</w:t>
      </w:r>
    </w:p>
    <w:p w14:paraId="0CF18FB8" w14:textId="77777777" w:rsidR="00503901" w:rsidRPr="00503901" w:rsidRDefault="00503901" w:rsidP="00503901">
      <w:pPr>
        <w:pStyle w:val="Code"/>
        <w:rPr>
          <w:highlight w:val="white"/>
        </w:rPr>
      </w:pPr>
      <w:r w:rsidRPr="00503901">
        <w:rPr>
          <w:highlight w:val="white"/>
        </w:rPr>
        <w:t xml:space="preserve">                               expression.LongList));</w:t>
      </w:r>
    </w:p>
    <w:p w14:paraId="311F2D2C" w14:textId="77777777" w:rsidR="00354141" w:rsidRPr="00354141" w:rsidRDefault="00354141" w:rsidP="00354141">
      <w:pPr>
        <w:pStyle w:val="Code"/>
        <w:rPr>
          <w:highlight w:val="white"/>
        </w:rPr>
      </w:pPr>
      <w:r w:rsidRPr="00354141">
        <w:rPr>
          <w:highlight w:val="white"/>
        </w:rPr>
        <w:t xml:space="preserve">      }</w:t>
      </w:r>
    </w:p>
    <w:p w14:paraId="1414B1A7" w14:textId="736B12A5" w:rsidR="00354141" w:rsidRDefault="00354141" w:rsidP="00354141">
      <w:pPr>
        <w:pStyle w:val="Code"/>
        <w:rPr>
          <w:highlight w:val="white"/>
        </w:rPr>
      </w:pPr>
      <w:r w:rsidRPr="00354141">
        <w:rPr>
          <w:highlight w:val="white"/>
        </w:rPr>
        <w:t xml:space="preserve">    }</w:t>
      </w:r>
    </w:p>
    <w:p w14:paraId="043E2CFC" w14:textId="0726A71E" w:rsidR="00937CFA" w:rsidRPr="00763285" w:rsidRDefault="00937CFA" w:rsidP="00937CFA">
      <w:pPr>
        <w:pStyle w:val="Rubrik3"/>
        <w:rPr>
          <w:highlight w:val="white"/>
        </w:rPr>
      </w:pPr>
      <w:bookmarkStart w:id="175" w:name="_Toc49764367"/>
      <w:r>
        <w:rPr>
          <w:highlight w:val="white"/>
        </w:rPr>
        <w:t>Arrow Expression</w:t>
      </w:r>
      <w:bookmarkEnd w:id="175"/>
    </w:p>
    <w:p w14:paraId="054F401C" w14:textId="77777777" w:rsidR="00A74D16" w:rsidRDefault="00A74D16" w:rsidP="00A74D16">
      <w:r>
        <w:t>The arrow operator takes a pointer to a struct or union as operand. The result symbol has the operand as address symbol and the member offset as offset.</w:t>
      </w:r>
    </w:p>
    <w:p w14:paraId="2B68451A" w14:textId="77777777" w:rsidR="00AB49C7" w:rsidRDefault="00AB49C7" w:rsidP="00AB49C7">
      <w:pPr>
        <w:pStyle w:val="CodeHeader"/>
      </w:pPr>
      <w:r>
        <w:t>MainParser.gppg</w:t>
      </w:r>
    </w:p>
    <w:p w14:paraId="5A2FD30E" w14:textId="77777777" w:rsidR="00AB49C7" w:rsidRPr="006A64EC" w:rsidRDefault="00AB49C7" w:rsidP="00AB49C7">
      <w:pPr>
        <w:pStyle w:val="Code"/>
        <w:rPr>
          <w:highlight w:val="white"/>
        </w:rPr>
      </w:pPr>
      <w:r w:rsidRPr="006A64EC">
        <w:rPr>
          <w:highlight w:val="white"/>
        </w:rPr>
        <w:t>postfix_expression:</w:t>
      </w:r>
    </w:p>
    <w:p w14:paraId="0F1266ED" w14:textId="6F3C948F" w:rsidR="004E2665" w:rsidRDefault="004E2665" w:rsidP="00E00F1C">
      <w:pPr>
        <w:pStyle w:val="Code"/>
        <w:rPr>
          <w:highlight w:val="white"/>
          <w:lang w:val="sv-SE"/>
        </w:rPr>
      </w:pPr>
      <w:r>
        <w:rPr>
          <w:highlight w:val="white"/>
          <w:lang w:val="sv-SE"/>
        </w:rPr>
        <w:t xml:space="preserve">  </w:t>
      </w:r>
      <w:r w:rsidR="00A72561">
        <w:rPr>
          <w:highlight w:val="white"/>
          <w:lang w:val="sv-SE"/>
        </w:rPr>
        <w:t xml:space="preserve"> </w:t>
      </w:r>
      <w:r>
        <w:rPr>
          <w:highlight w:val="white"/>
          <w:lang w:val="sv-SE"/>
        </w:rPr>
        <w:t xml:space="preserve"> postfix_expression ARROW NAME {</w:t>
      </w:r>
    </w:p>
    <w:p w14:paraId="50035190" w14:textId="77777777" w:rsidR="004E2665" w:rsidRDefault="004E2665" w:rsidP="00E00F1C">
      <w:pPr>
        <w:pStyle w:val="Code"/>
        <w:rPr>
          <w:highlight w:val="white"/>
          <w:lang w:val="sv-SE"/>
        </w:rPr>
      </w:pPr>
      <w:r>
        <w:rPr>
          <w:highlight w:val="white"/>
          <w:lang w:val="sv-SE"/>
        </w:rPr>
        <w:t xml:space="preserve">      $$ = MiddleCodeGenerator.ArrowExpression($1, $3);</w:t>
      </w:r>
    </w:p>
    <w:p w14:paraId="2A5CD562" w14:textId="242278BE" w:rsidR="004E2665" w:rsidRDefault="004E2665" w:rsidP="00E00F1C">
      <w:pPr>
        <w:pStyle w:val="Code"/>
        <w:rPr>
          <w:highlight w:val="white"/>
          <w:lang w:val="sv-SE"/>
        </w:rPr>
      </w:pPr>
      <w:r>
        <w:rPr>
          <w:highlight w:val="white"/>
          <w:lang w:val="sv-SE"/>
        </w:rPr>
        <w:t xml:space="preserve">    }</w:t>
      </w:r>
      <w:r w:rsidR="00A72561">
        <w:rPr>
          <w:highlight w:val="white"/>
          <w:lang w:val="sv-SE"/>
        </w:rPr>
        <w:t>;</w:t>
      </w:r>
    </w:p>
    <w:p w14:paraId="790F99B0" w14:textId="1AEDBB40" w:rsidR="00AB49C7" w:rsidRDefault="00AB49C7" w:rsidP="00AB49C7">
      <w:pPr>
        <w:pStyle w:val="CodeHeader"/>
      </w:pPr>
      <w:r>
        <w:t>MiddleCodeGenerator.cs</w:t>
      </w:r>
    </w:p>
    <w:p w14:paraId="242D6F8E" w14:textId="77777777" w:rsidR="004766AD" w:rsidRPr="004766AD" w:rsidRDefault="004766AD" w:rsidP="004766AD">
      <w:pPr>
        <w:pStyle w:val="Code"/>
        <w:rPr>
          <w:highlight w:val="white"/>
        </w:rPr>
      </w:pPr>
      <w:r w:rsidRPr="004766AD">
        <w:rPr>
          <w:highlight w:val="white"/>
        </w:rPr>
        <w:t xml:space="preserve">    public static Expression ArrowExpression(Expression expression,</w:t>
      </w:r>
    </w:p>
    <w:p w14:paraId="7E1D63A3" w14:textId="77777777" w:rsidR="004766AD" w:rsidRPr="004766AD" w:rsidRDefault="004766AD" w:rsidP="004766AD">
      <w:pPr>
        <w:pStyle w:val="Code"/>
        <w:rPr>
          <w:highlight w:val="white"/>
        </w:rPr>
      </w:pPr>
      <w:r w:rsidRPr="004766AD">
        <w:rPr>
          <w:highlight w:val="white"/>
        </w:rPr>
        <w:t xml:space="preserve">                                             string memberName) {</w:t>
      </w:r>
    </w:p>
    <w:p w14:paraId="4884683D" w14:textId="77777777" w:rsidR="004766AD" w:rsidRPr="004766AD" w:rsidRDefault="004766AD" w:rsidP="004766AD">
      <w:pPr>
        <w:pStyle w:val="Code"/>
        <w:rPr>
          <w:highlight w:val="white"/>
        </w:rPr>
      </w:pPr>
      <w:r w:rsidRPr="004766AD">
        <w:rPr>
          <w:highlight w:val="white"/>
        </w:rPr>
        <w:t xml:space="preserve">      Assert.Error(expression.Symbol.Type.IsPointer() &amp;&amp;</w:t>
      </w:r>
    </w:p>
    <w:p w14:paraId="1A9FC81A" w14:textId="77777777" w:rsidR="004766AD" w:rsidRPr="004766AD" w:rsidRDefault="004766AD" w:rsidP="004766AD">
      <w:pPr>
        <w:pStyle w:val="Code"/>
        <w:rPr>
          <w:highlight w:val="white"/>
        </w:rPr>
      </w:pPr>
      <w:r w:rsidRPr="004766AD">
        <w:rPr>
          <w:highlight w:val="white"/>
        </w:rPr>
        <w:t xml:space="preserve">                   expression.Symbol.Type.PointerType.IsStructOrUnion(),</w:t>
      </w:r>
    </w:p>
    <w:p w14:paraId="7ECC3C0C" w14:textId="77777777" w:rsidR="004766AD" w:rsidRPr="004766AD" w:rsidRDefault="004766AD" w:rsidP="004766AD">
      <w:pPr>
        <w:pStyle w:val="Code"/>
        <w:rPr>
          <w:highlight w:val="white"/>
        </w:rPr>
      </w:pPr>
      <w:r w:rsidRPr="004766AD">
        <w:rPr>
          <w:highlight w:val="white"/>
        </w:rPr>
        <w:t xml:space="preserve">                   expression,</w:t>
      </w:r>
    </w:p>
    <w:p w14:paraId="7C2897CF" w14:textId="29AD5111" w:rsidR="004766AD" w:rsidRPr="004766AD" w:rsidRDefault="004766AD" w:rsidP="004766AD">
      <w:pPr>
        <w:pStyle w:val="Code"/>
        <w:rPr>
          <w:highlight w:val="white"/>
        </w:rPr>
      </w:pPr>
      <w:r w:rsidRPr="004766AD">
        <w:rPr>
          <w:highlight w:val="white"/>
        </w:rPr>
        <w:t xml:space="preserve">             Message.Not_a_pointer_to_a_struct_or_union_in_arrow_expression);</w:t>
      </w:r>
    </w:p>
    <w:p w14:paraId="3C54DF5A" w14:textId="77777777" w:rsidR="004766AD" w:rsidRPr="004766AD" w:rsidRDefault="004766AD" w:rsidP="004766AD">
      <w:pPr>
        <w:pStyle w:val="Code"/>
        <w:rPr>
          <w:highlight w:val="white"/>
        </w:rPr>
      </w:pPr>
      <w:r w:rsidRPr="004766AD">
        <w:rPr>
          <w:highlight w:val="white"/>
        </w:rPr>
        <w:t xml:space="preserve">      Symbol memberSymbol =</w:t>
      </w:r>
    </w:p>
    <w:p w14:paraId="1F0962FA" w14:textId="77777777" w:rsidR="004766AD" w:rsidRPr="004766AD" w:rsidRDefault="004766AD" w:rsidP="004766AD">
      <w:pPr>
        <w:pStyle w:val="Code"/>
        <w:rPr>
          <w:highlight w:val="white"/>
        </w:rPr>
      </w:pPr>
      <w:r w:rsidRPr="004766AD">
        <w:rPr>
          <w:highlight w:val="white"/>
        </w:rPr>
        <w:t xml:space="preserve">        expression.Symbol.Type.PointerType.MemberMap[memberName];</w:t>
      </w:r>
    </w:p>
    <w:p w14:paraId="4626DE25" w14:textId="77777777" w:rsidR="004766AD" w:rsidRPr="004766AD" w:rsidRDefault="004766AD" w:rsidP="004766AD">
      <w:pPr>
        <w:pStyle w:val="Code"/>
        <w:rPr>
          <w:highlight w:val="white"/>
        </w:rPr>
      </w:pPr>
      <w:r w:rsidRPr="004766AD">
        <w:rPr>
          <w:highlight w:val="white"/>
        </w:rPr>
        <w:t xml:space="preserve">      Assert.Error(memberSymbol != null, memberName,</w:t>
      </w:r>
    </w:p>
    <w:p w14:paraId="5C251CAA" w14:textId="77777777" w:rsidR="004766AD" w:rsidRPr="004766AD" w:rsidRDefault="004766AD" w:rsidP="004766AD">
      <w:pPr>
        <w:pStyle w:val="Code"/>
        <w:rPr>
          <w:highlight w:val="white"/>
        </w:rPr>
      </w:pPr>
      <w:r w:rsidRPr="004766AD">
        <w:rPr>
          <w:highlight w:val="white"/>
        </w:rPr>
        <w:t xml:space="preserve">                   Message.Unknown_member_in_arrow_expression);</w:t>
      </w:r>
    </w:p>
    <w:p w14:paraId="16C97CD4" w14:textId="77777777" w:rsidR="004766AD" w:rsidRPr="004766AD" w:rsidRDefault="004766AD" w:rsidP="004766AD">
      <w:pPr>
        <w:pStyle w:val="Code"/>
        <w:rPr>
          <w:highlight w:val="white"/>
        </w:rPr>
      </w:pPr>
    </w:p>
    <w:p w14:paraId="2B54AD17" w14:textId="77777777" w:rsidR="004766AD" w:rsidRDefault="004766AD" w:rsidP="004766AD">
      <w:pPr>
        <w:pStyle w:val="Code"/>
        <w:rPr>
          <w:highlight w:val="white"/>
        </w:rPr>
      </w:pPr>
      <w:r w:rsidRPr="004766AD">
        <w:rPr>
          <w:highlight w:val="white"/>
        </w:rPr>
        <w:t xml:space="preserve">      bool assignable = !expression.Symbol.Type.PointerOrArrayType.IsConstant</w:t>
      </w:r>
    </w:p>
    <w:p w14:paraId="3D37630C" w14:textId="7D407EEA" w:rsidR="004766AD" w:rsidRPr="004766AD" w:rsidRDefault="004766AD" w:rsidP="004766AD">
      <w:pPr>
        <w:pStyle w:val="Code"/>
        <w:rPr>
          <w:highlight w:val="white"/>
        </w:rPr>
      </w:pPr>
      <w:r>
        <w:rPr>
          <w:highlight w:val="white"/>
        </w:rPr>
        <w:t xml:space="preserve">                        </w:t>
      </w:r>
      <w:r w:rsidRPr="004766AD">
        <w:rPr>
          <w:highlight w:val="white"/>
        </w:rPr>
        <w:t>&amp;&amp;</w:t>
      </w:r>
      <w:r>
        <w:rPr>
          <w:highlight w:val="white"/>
        </w:rPr>
        <w:t xml:space="preserve"> </w:t>
      </w:r>
      <w:r w:rsidRPr="004766AD">
        <w:rPr>
          <w:highlight w:val="white"/>
        </w:rPr>
        <w:t>!memberSymbol.Type.IsConstantRecursive() &amp;&amp;</w:t>
      </w:r>
    </w:p>
    <w:p w14:paraId="10DFAA17" w14:textId="77777777" w:rsidR="004766AD" w:rsidRPr="004766AD" w:rsidRDefault="004766AD" w:rsidP="004766AD">
      <w:pPr>
        <w:pStyle w:val="Code"/>
        <w:rPr>
          <w:highlight w:val="white"/>
        </w:rPr>
      </w:pPr>
      <w:r w:rsidRPr="004766AD">
        <w:rPr>
          <w:highlight w:val="white"/>
        </w:rPr>
        <w:t xml:space="preserve">                        !memberSymbol.Type.IsArrayOrFunction(),</w:t>
      </w:r>
    </w:p>
    <w:p w14:paraId="6F8CE8F4" w14:textId="77777777" w:rsidR="004766AD" w:rsidRPr="004766AD" w:rsidRDefault="004766AD" w:rsidP="004766AD">
      <w:pPr>
        <w:pStyle w:val="Code"/>
        <w:rPr>
          <w:highlight w:val="white"/>
        </w:rPr>
      </w:pPr>
      <w:r w:rsidRPr="004766AD">
        <w:rPr>
          <w:highlight w:val="white"/>
        </w:rPr>
        <w:t xml:space="preserve">           addressable = !memberSymbol.Type.IsBitfield();</w:t>
      </w:r>
    </w:p>
    <w:p w14:paraId="110F8BA2" w14:textId="77777777" w:rsidR="00607C1D" w:rsidRDefault="004766AD" w:rsidP="004766AD">
      <w:pPr>
        <w:pStyle w:val="Code"/>
        <w:rPr>
          <w:highlight w:val="white"/>
        </w:rPr>
      </w:pPr>
      <w:r w:rsidRPr="004766AD">
        <w:rPr>
          <w:highlight w:val="white"/>
        </w:rPr>
        <w:t xml:space="preserve">      Symbol resultSymbol =</w:t>
      </w:r>
    </w:p>
    <w:p w14:paraId="0BD1C61D" w14:textId="082E4D87" w:rsidR="004766AD" w:rsidRPr="004766AD" w:rsidRDefault="00607C1D" w:rsidP="004766AD">
      <w:pPr>
        <w:pStyle w:val="Code"/>
        <w:rPr>
          <w:highlight w:val="white"/>
        </w:rPr>
      </w:pPr>
      <w:r>
        <w:rPr>
          <w:highlight w:val="white"/>
        </w:rPr>
        <w:t xml:space="preserve">       </w:t>
      </w:r>
      <w:r w:rsidR="004766AD" w:rsidRPr="004766AD">
        <w:rPr>
          <w:highlight w:val="white"/>
        </w:rPr>
        <w:t xml:space="preserve"> new Symbol(memberSymbol.Type, assignable, addressable);</w:t>
      </w:r>
    </w:p>
    <w:p w14:paraId="09AA088D" w14:textId="77777777" w:rsidR="004766AD" w:rsidRPr="004766AD" w:rsidRDefault="004766AD" w:rsidP="004766AD">
      <w:pPr>
        <w:pStyle w:val="Code"/>
        <w:rPr>
          <w:highlight w:val="white"/>
        </w:rPr>
      </w:pPr>
      <w:r w:rsidRPr="004766AD">
        <w:rPr>
          <w:highlight w:val="white"/>
        </w:rPr>
        <w:t xml:space="preserve">      return Dereference(expression, resultSymbol, memberSymbol.Offset);</w:t>
      </w:r>
    </w:p>
    <w:p w14:paraId="2D355560" w14:textId="31DB51A2" w:rsidR="004766AD" w:rsidRPr="004766AD" w:rsidRDefault="004766AD" w:rsidP="004766AD">
      <w:pPr>
        <w:pStyle w:val="Code"/>
        <w:rPr>
          <w:highlight w:val="white"/>
        </w:rPr>
      </w:pPr>
      <w:r w:rsidRPr="004766AD">
        <w:rPr>
          <w:highlight w:val="white"/>
        </w:rPr>
        <w:t xml:space="preserve">    }</w:t>
      </w:r>
    </w:p>
    <w:p w14:paraId="15D1C366" w14:textId="63EE8C58" w:rsidR="00F92056" w:rsidRPr="00117B9F" w:rsidRDefault="00F92056" w:rsidP="00F92056">
      <w:pPr>
        <w:pStyle w:val="Rubrik3"/>
        <w:rPr>
          <w:highlight w:val="white"/>
        </w:rPr>
      </w:pPr>
      <w:bookmarkStart w:id="176" w:name="_Toc49764368"/>
      <w:r>
        <w:rPr>
          <w:highlight w:val="white"/>
        </w:rPr>
        <w:t>Index Expression</w:t>
      </w:r>
      <w:bookmarkEnd w:id="176"/>
    </w:p>
    <w:p w14:paraId="1A63BA86" w14:textId="77777777" w:rsidR="00EC7214" w:rsidRDefault="00EC7214" w:rsidP="00EC7214">
      <w:r>
        <w:t>The index operator takes a pointer or array and an integral. We have three cases:</w:t>
      </w:r>
    </w:p>
    <w:p w14:paraId="7EF76398" w14:textId="77777777" w:rsidR="00EC7214" w:rsidRDefault="00EC7214" w:rsidP="00EC7214">
      <w:pPr>
        <w:pStyle w:val="Liststycke"/>
        <w:numPr>
          <w:ilvl w:val="0"/>
          <w:numId w:val="149"/>
        </w:numPr>
        <w:spacing w:line="256" w:lineRule="auto"/>
      </w:pPr>
      <w:r>
        <w:t>The index is constant, in which case we treat the operator as if it was the arrow operator.</w:t>
      </w:r>
    </w:p>
    <w:p w14:paraId="73B4B1E8" w14:textId="77777777" w:rsidR="00EC7214" w:rsidRDefault="00EC7214" w:rsidP="00EC7214">
      <w:pPr>
        <w:pStyle w:val="Liststycke"/>
        <w:numPr>
          <w:ilvl w:val="0"/>
          <w:numId w:val="149"/>
        </w:numPr>
        <w:spacing w:line="256" w:lineRule="auto"/>
      </w:pPr>
      <w:r>
        <w:t>The index is not constant and the array or pointer type size is one, in which case we generate that add the index to the pointer or array.</w:t>
      </w:r>
    </w:p>
    <w:p w14:paraId="7619FC80" w14:textId="77777777" w:rsidR="00EC7214" w:rsidRDefault="00EC7214" w:rsidP="00EC7214">
      <w:pPr>
        <w:pStyle w:val="Liststycke"/>
        <w:numPr>
          <w:ilvl w:val="0"/>
          <w:numId w:val="149"/>
        </w:numPr>
        <w:spacing w:line="256" w:lineRule="auto"/>
      </w:pPr>
      <w:r>
        <w:t>The index is not constant and the array or pointer type size is greater than, in which case we also need to generate code that multiply the index with the type size.</w:t>
      </w:r>
    </w:p>
    <w:p w14:paraId="535B5FA6" w14:textId="77777777" w:rsidR="009B7051" w:rsidRDefault="009B7051" w:rsidP="009B7051">
      <w:pPr>
        <w:pStyle w:val="CodeHeader"/>
      </w:pPr>
      <w:r>
        <w:t>MainParser.gppg</w:t>
      </w:r>
    </w:p>
    <w:p w14:paraId="73714169" w14:textId="77777777" w:rsidR="009B7051" w:rsidRPr="006A64EC" w:rsidRDefault="009B7051" w:rsidP="009B7051">
      <w:pPr>
        <w:pStyle w:val="Code"/>
        <w:rPr>
          <w:highlight w:val="white"/>
        </w:rPr>
      </w:pPr>
      <w:r w:rsidRPr="006A64EC">
        <w:rPr>
          <w:highlight w:val="white"/>
        </w:rPr>
        <w:lastRenderedPageBreak/>
        <w:t>postfix_expression:</w:t>
      </w:r>
    </w:p>
    <w:p w14:paraId="4116A2A1" w14:textId="410F5A72" w:rsidR="00CF2224" w:rsidRPr="00CF2224" w:rsidRDefault="00CF2224" w:rsidP="00CF2224">
      <w:pPr>
        <w:pStyle w:val="Code"/>
        <w:rPr>
          <w:highlight w:val="white"/>
        </w:rPr>
      </w:pPr>
      <w:r w:rsidRPr="00CF2224">
        <w:rPr>
          <w:highlight w:val="white"/>
        </w:rPr>
        <w:t xml:space="preserve">  </w:t>
      </w:r>
      <w:r>
        <w:rPr>
          <w:highlight w:val="white"/>
        </w:rPr>
        <w:t xml:space="preserve"> </w:t>
      </w:r>
      <w:r w:rsidRPr="00CF2224">
        <w:rPr>
          <w:highlight w:val="white"/>
        </w:rPr>
        <w:t xml:space="preserve"> postfix_expression LEFT_SQUARE expression RIGHT_SQUARE {</w:t>
      </w:r>
    </w:p>
    <w:p w14:paraId="1C69CA70" w14:textId="77777777" w:rsidR="00CF2224" w:rsidRPr="00CF2224" w:rsidRDefault="00CF2224" w:rsidP="00CF2224">
      <w:pPr>
        <w:pStyle w:val="Code"/>
        <w:rPr>
          <w:highlight w:val="white"/>
        </w:rPr>
      </w:pPr>
      <w:r w:rsidRPr="00CF2224">
        <w:rPr>
          <w:highlight w:val="white"/>
        </w:rPr>
        <w:t xml:space="preserve">      $$ = MiddleCodeGenerator.IndexExpression($1, $3);</w:t>
      </w:r>
    </w:p>
    <w:p w14:paraId="2187FD43" w14:textId="5FFD387A" w:rsidR="00CF2224" w:rsidRPr="00CF2224" w:rsidRDefault="00CF2224" w:rsidP="00CF2224">
      <w:pPr>
        <w:pStyle w:val="Code"/>
        <w:rPr>
          <w:highlight w:val="white"/>
        </w:rPr>
      </w:pPr>
      <w:r w:rsidRPr="00CF2224">
        <w:rPr>
          <w:highlight w:val="white"/>
        </w:rPr>
        <w:t xml:space="preserve">    }</w:t>
      </w:r>
      <w:r>
        <w:rPr>
          <w:highlight w:val="white"/>
        </w:rPr>
        <w:t>;</w:t>
      </w:r>
    </w:p>
    <w:p w14:paraId="06977AFB" w14:textId="35E4F175" w:rsidR="009B7051" w:rsidRDefault="009B7051" w:rsidP="009B7051">
      <w:pPr>
        <w:pStyle w:val="CodeHeader"/>
      </w:pPr>
      <w:r>
        <w:t>MiddleCodeGenerator.cs</w:t>
      </w:r>
    </w:p>
    <w:p w14:paraId="550787DB" w14:textId="77777777" w:rsidR="00B52C39" w:rsidRPr="00B52C39" w:rsidRDefault="00B52C39" w:rsidP="00B52C39">
      <w:pPr>
        <w:pStyle w:val="Code"/>
        <w:rPr>
          <w:highlight w:val="white"/>
        </w:rPr>
      </w:pPr>
      <w:r w:rsidRPr="00B52C39">
        <w:rPr>
          <w:highlight w:val="white"/>
        </w:rPr>
        <w:t xml:space="preserve">    public static Expression IndexExpression(Expression leftExpression,</w:t>
      </w:r>
    </w:p>
    <w:p w14:paraId="1CF3C131" w14:textId="77777777" w:rsidR="00B52C39" w:rsidRPr="00B52C39" w:rsidRDefault="00B52C39" w:rsidP="00B52C39">
      <w:pPr>
        <w:pStyle w:val="Code"/>
        <w:rPr>
          <w:highlight w:val="white"/>
        </w:rPr>
      </w:pPr>
      <w:r w:rsidRPr="00B52C39">
        <w:rPr>
          <w:highlight w:val="white"/>
        </w:rPr>
        <w:t xml:space="preserve">                                             Expression rightExpression) {</w:t>
      </w:r>
    </w:p>
    <w:p w14:paraId="4E47261A" w14:textId="77777777" w:rsidR="00B52C39" w:rsidRPr="00B52C39" w:rsidRDefault="00B52C39" w:rsidP="00B52C39">
      <w:pPr>
        <w:pStyle w:val="Code"/>
        <w:rPr>
          <w:highlight w:val="white"/>
        </w:rPr>
      </w:pPr>
      <w:r w:rsidRPr="00B52C39">
        <w:rPr>
          <w:highlight w:val="white"/>
        </w:rPr>
        <w:t xml:space="preserve">      Expression staticExpression =</w:t>
      </w:r>
    </w:p>
    <w:p w14:paraId="1A8DA138" w14:textId="77777777" w:rsidR="00B52C39" w:rsidRPr="00B52C39" w:rsidRDefault="00B52C39" w:rsidP="00B52C39">
      <w:pPr>
        <w:pStyle w:val="Code"/>
        <w:rPr>
          <w:highlight w:val="white"/>
        </w:rPr>
      </w:pPr>
      <w:r w:rsidRPr="00B52C39">
        <w:rPr>
          <w:highlight w:val="white"/>
        </w:rPr>
        <w:t xml:space="preserve">        StaticExpression.Binary(MiddleOperator.Index, leftExpression,</w:t>
      </w:r>
    </w:p>
    <w:p w14:paraId="466E98CA" w14:textId="77777777" w:rsidR="00B52C39" w:rsidRPr="00B52C39" w:rsidRDefault="00B52C39" w:rsidP="00B52C39">
      <w:pPr>
        <w:pStyle w:val="Code"/>
        <w:rPr>
          <w:highlight w:val="white"/>
        </w:rPr>
      </w:pPr>
      <w:r w:rsidRPr="00B52C39">
        <w:rPr>
          <w:highlight w:val="white"/>
        </w:rPr>
        <w:t xml:space="preserve">                                rightExpression);</w:t>
      </w:r>
    </w:p>
    <w:p w14:paraId="1BE8671C" w14:textId="77777777" w:rsidR="00B52C39" w:rsidRPr="00B52C39" w:rsidRDefault="00B52C39" w:rsidP="00B52C39">
      <w:pPr>
        <w:pStyle w:val="Code"/>
        <w:rPr>
          <w:highlight w:val="white"/>
        </w:rPr>
      </w:pPr>
      <w:r w:rsidRPr="00B52C39">
        <w:rPr>
          <w:highlight w:val="white"/>
        </w:rPr>
        <w:t xml:space="preserve">      if (staticExpression != null) {</w:t>
      </w:r>
    </w:p>
    <w:p w14:paraId="3DC85BF6" w14:textId="77777777" w:rsidR="00B52C39" w:rsidRPr="00B52C39" w:rsidRDefault="00B52C39" w:rsidP="00B52C39">
      <w:pPr>
        <w:pStyle w:val="Code"/>
        <w:rPr>
          <w:highlight w:val="white"/>
        </w:rPr>
      </w:pPr>
      <w:r w:rsidRPr="00B52C39">
        <w:rPr>
          <w:highlight w:val="white"/>
        </w:rPr>
        <w:t xml:space="preserve">        return staticExpression;</w:t>
      </w:r>
    </w:p>
    <w:p w14:paraId="4A7CCE73" w14:textId="77777777" w:rsidR="00B52C39" w:rsidRPr="00B52C39" w:rsidRDefault="00B52C39" w:rsidP="00B52C39">
      <w:pPr>
        <w:pStyle w:val="Code"/>
        <w:rPr>
          <w:highlight w:val="white"/>
        </w:rPr>
      </w:pPr>
      <w:r w:rsidRPr="00B52C39">
        <w:rPr>
          <w:highlight w:val="white"/>
        </w:rPr>
        <w:t xml:space="preserve">      }</w:t>
      </w:r>
    </w:p>
    <w:p w14:paraId="3108E2B3" w14:textId="77777777" w:rsidR="00B52C39" w:rsidRPr="00B52C39" w:rsidRDefault="00B52C39" w:rsidP="00B52C39">
      <w:pPr>
        <w:pStyle w:val="Code"/>
        <w:rPr>
          <w:highlight w:val="white"/>
        </w:rPr>
      </w:pPr>
    </w:p>
    <w:p w14:paraId="3CEDCD76" w14:textId="77777777" w:rsidR="00B52C39" w:rsidRPr="00B52C39" w:rsidRDefault="00B52C39" w:rsidP="00B52C39">
      <w:pPr>
        <w:pStyle w:val="Code"/>
        <w:rPr>
          <w:highlight w:val="white"/>
        </w:rPr>
      </w:pPr>
      <w:r w:rsidRPr="00B52C39">
        <w:rPr>
          <w:highlight w:val="white"/>
        </w:rPr>
        <w:t xml:space="preserve">      Expression arrayExpression, indexExpression;</w:t>
      </w:r>
    </w:p>
    <w:p w14:paraId="09EFF8F1" w14:textId="77777777" w:rsidR="00B52C39" w:rsidRPr="00B52C39" w:rsidRDefault="00B52C39" w:rsidP="00B52C39">
      <w:pPr>
        <w:pStyle w:val="Code"/>
        <w:rPr>
          <w:highlight w:val="white"/>
        </w:rPr>
      </w:pPr>
    </w:p>
    <w:p w14:paraId="562DFD8E" w14:textId="77777777" w:rsidR="00B52C39" w:rsidRPr="00B52C39" w:rsidRDefault="00B52C39" w:rsidP="00B52C39">
      <w:pPr>
        <w:pStyle w:val="Code"/>
        <w:rPr>
          <w:highlight w:val="white"/>
        </w:rPr>
      </w:pPr>
      <w:r w:rsidRPr="00B52C39">
        <w:rPr>
          <w:highlight w:val="white"/>
        </w:rPr>
        <w:t xml:space="preserve">      if (leftExpression.Symbol.Type.IsPointerOrArray()) {</w:t>
      </w:r>
    </w:p>
    <w:p w14:paraId="3D651FC8" w14:textId="77777777" w:rsidR="00B52C39" w:rsidRPr="00B52C39" w:rsidRDefault="00B52C39" w:rsidP="00B52C39">
      <w:pPr>
        <w:pStyle w:val="Code"/>
        <w:rPr>
          <w:highlight w:val="white"/>
        </w:rPr>
      </w:pPr>
      <w:r w:rsidRPr="00B52C39">
        <w:rPr>
          <w:highlight w:val="white"/>
        </w:rPr>
        <w:t xml:space="preserve">        arrayExpression = leftExpression;</w:t>
      </w:r>
    </w:p>
    <w:p w14:paraId="6B810469" w14:textId="77777777" w:rsidR="00B52C39" w:rsidRPr="00B52C39" w:rsidRDefault="00B52C39" w:rsidP="00B52C39">
      <w:pPr>
        <w:pStyle w:val="Code"/>
        <w:rPr>
          <w:highlight w:val="white"/>
        </w:rPr>
      </w:pPr>
      <w:r w:rsidRPr="00B52C39">
        <w:rPr>
          <w:highlight w:val="white"/>
        </w:rPr>
        <w:t xml:space="preserve">        indexExpression = rightExpression;</w:t>
      </w:r>
    </w:p>
    <w:p w14:paraId="4F93184B" w14:textId="77777777" w:rsidR="00B52C39" w:rsidRPr="00B52C39" w:rsidRDefault="00B52C39" w:rsidP="00B52C39">
      <w:pPr>
        <w:pStyle w:val="Code"/>
        <w:rPr>
          <w:highlight w:val="white"/>
        </w:rPr>
      </w:pPr>
      <w:r w:rsidRPr="00B52C39">
        <w:rPr>
          <w:highlight w:val="white"/>
        </w:rPr>
        <w:t xml:space="preserve">      }</w:t>
      </w:r>
    </w:p>
    <w:p w14:paraId="5917E1AB" w14:textId="77777777" w:rsidR="00B52C39" w:rsidRPr="00B52C39" w:rsidRDefault="00B52C39" w:rsidP="00B52C39">
      <w:pPr>
        <w:pStyle w:val="Code"/>
        <w:rPr>
          <w:highlight w:val="white"/>
        </w:rPr>
      </w:pPr>
      <w:r w:rsidRPr="00B52C39">
        <w:rPr>
          <w:highlight w:val="white"/>
        </w:rPr>
        <w:t xml:space="preserve">      else {</w:t>
      </w:r>
    </w:p>
    <w:p w14:paraId="04393098" w14:textId="77777777" w:rsidR="00B52C39" w:rsidRPr="00B52C39" w:rsidRDefault="00B52C39" w:rsidP="00B52C39">
      <w:pPr>
        <w:pStyle w:val="Code"/>
        <w:rPr>
          <w:highlight w:val="white"/>
        </w:rPr>
      </w:pPr>
      <w:r w:rsidRPr="00B52C39">
        <w:rPr>
          <w:highlight w:val="white"/>
        </w:rPr>
        <w:t xml:space="preserve">        indexExpression = leftExpression;</w:t>
      </w:r>
    </w:p>
    <w:p w14:paraId="2109F809" w14:textId="77777777" w:rsidR="00B52C39" w:rsidRPr="00B52C39" w:rsidRDefault="00B52C39" w:rsidP="00B52C39">
      <w:pPr>
        <w:pStyle w:val="Code"/>
        <w:rPr>
          <w:highlight w:val="white"/>
        </w:rPr>
      </w:pPr>
      <w:r w:rsidRPr="00B52C39">
        <w:rPr>
          <w:highlight w:val="white"/>
        </w:rPr>
        <w:t xml:space="preserve">        arrayExpression = rightExpression;</w:t>
      </w:r>
    </w:p>
    <w:p w14:paraId="167D2952" w14:textId="77777777" w:rsidR="00B52C39" w:rsidRPr="00B52C39" w:rsidRDefault="00B52C39" w:rsidP="00B52C39">
      <w:pPr>
        <w:pStyle w:val="Code"/>
        <w:rPr>
          <w:highlight w:val="white"/>
        </w:rPr>
      </w:pPr>
      <w:r w:rsidRPr="00B52C39">
        <w:rPr>
          <w:highlight w:val="white"/>
        </w:rPr>
        <w:t xml:space="preserve">      }</w:t>
      </w:r>
    </w:p>
    <w:p w14:paraId="5AA6DD2B" w14:textId="77777777" w:rsidR="00B52C39" w:rsidRPr="00B52C39" w:rsidRDefault="00B52C39" w:rsidP="00B52C39">
      <w:pPr>
        <w:pStyle w:val="Code"/>
        <w:rPr>
          <w:highlight w:val="white"/>
        </w:rPr>
      </w:pPr>
    </w:p>
    <w:p w14:paraId="4E7FA52B" w14:textId="77777777" w:rsidR="00B52C39" w:rsidRPr="00B52C39" w:rsidRDefault="00B52C39" w:rsidP="00B52C39">
      <w:pPr>
        <w:pStyle w:val="Code"/>
        <w:rPr>
          <w:highlight w:val="white"/>
        </w:rPr>
      </w:pPr>
      <w:r w:rsidRPr="00B52C39">
        <w:rPr>
          <w:highlight w:val="white"/>
        </w:rPr>
        <w:t xml:space="preserve">      Type arrayType = arrayExpression.Symbol.Type,</w:t>
      </w:r>
    </w:p>
    <w:p w14:paraId="11F047B4" w14:textId="77777777" w:rsidR="00B52C39" w:rsidRPr="00B52C39" w:rsidRDefault="00B52C39" w:rsidP="00B52C39">
      <w:pPr>
        <w:pStyle w:val="Code"/>
        <w:rPr>
          <w:highlight w:val="white"/>
        </w:rPr>
      </w:pPr>
      <w:r w:rsidRPr="00B52C39">
        <w:rPr>
          <w:highlight w:val="white"/>
        </w:rPr>
        <w:t xml:space="preserve">           indexType = indexExpression.Symbol.Type;</w:t>
      </w:r>
    </w:p>
    <w:p w14:paraId="49FB7924" w14:textId="77777777" w:rsidR="00B52C39" w:rsidRPr="00B52C39" w:rsidRDefault="00B52C39" w:rsidP="00B52C39">
      <w:pPr>
        <w:pStyle w:val="Code"/>
        <w:rPr>
          <w:highlight w:val="white"/>
        </w:rPr>
      </w:pPr>
    </w:p>
    <w:p w14:paraId="4F632F1F" w14:textId="77777777" w:rsidR="00B52C39" w:rsidRPr="00B52C39" w:rsidRDefault="00B52C39" w:rsidP="00B52C39">
      <w:pPr>
        <w:pStyle w:val="Code"/>
        <w:rPr>
          <w:highlight w:val="white"/>
        </w:rPr>
      </w:pPr>
      <w:r w:rsidRPr="00B52C39">
        <w:rPr>
          <w:highlight w:val="white"/>
        </w:rPr>
        <w:t xml:space="preserve">      Assert.Error(arrayType.IsPointerOrArray() &amp;&amp;</w:t>
      </w:r>
    </w:p>
    <w:p w14:paraId="2B139852" w14:textId="77777777" w:rsidR="00B52C39" w:rsidRPr="00B52C39" w:rsidRDefault="00B52C39" w:rsidP="00B52C39">
      <w:pPr>
        <w:pStyle w:val="Code"/>
        <w:rPr>
          <w:highlight w:val="white"/>
        </w:rPr>
      </w:pPr>
      <w:r w:rsidRPr="00B52C39">
        <w:rPr>
          <w:highlight w:val="white"/>
        </w:rPr>
        <w:t xml:space="preserve">                   !arrayType.PointerOrArrayType.IsVoid(),</w:t>
      </w:r>
    </w:p>
    <w:p w14:paraId="29C75663" w14:textId="77777777" w:rsidR="00B52C39" w:rsidRPr="00B52C39" w:rsidRDefault="00B52C39" w:rsidP="00B52C39">
      <w:pPr>
        <w:pStyle w:val="Code"/>
        <w:rPr>
          <w:highlight w:val="white"/>
        </w:rPr>
      </w:pPr>
      <w:r w:rsidRPr="00B52C39">
        <w:rPr>
          <w:highlight w:val="white"/>
        </w:rPr>
        <w:t xml:space="preserve">                   arrayType, Message.Invalid_type_in_index_expression);</w:t>
      </w:r>
    </w:p>
    <w:p w14:paraId="5F49CA36" w14:textId="77777777" w:rsidR="00B52C39" w:rsidRPr="00B52C39" w:rsidRDefault="00B52C39" w:rsidP="00B52C39">
      <w:pPr>
        <w:pStyle w:val="Code"/>
        <w:rPr>
          <w:highlight w:val="white"/>
        </w:rPr>
      </w:pPr>
      <w:r w:rsidRPr="00B52C39">
        <w:rPr>
          <w:highlight w:val="white"/>
        </w:rPr>
        <w:t xml:space="preserve">      Assert.Error(indexType.IsIntegral(), indexExpression,</w:t>
      </w:r>
    </w:p>
    <w:p w14:paraId="2CDF66F0" w14:textId="77777777" w:rsidR="00B52C39" w:rsidRPr="00B52C39" w:rsidRDefault="00B52C39" w:rsidP="00B52C39">
      <w:pPr>
        <w:pStyle w:val="Code"/>
        <w:rPr>
          <w:highlight w:val="white"/>
        </w:rPr>
      </w:pPr>
      <w:r w:rsidRPr="00B52C39">
        <w:rPr>
          <w:highlight w:val="white"/>
        </w:rPr>
        <w:t xml:space="preserve">                   Message.Invalid_type_in_index_expression);</w:t>
      </w:r>
    </w:p>
    <w:p w14:paraId="117CDF8E" w14:textId="77777777" w:rsidR="00B52C39" w:rsidRPr="00B52C39" w:rsidRDefault="00B52C39" w:rsidP="00B52C39">
      <w:pPr>
        <w:pStyle w:val="Code"/>
        <w:rPr>
          <w:highlight w:val="white"/>
        </w:rPr>
      </w:pPr>
    </w:p>
    <w:p w14:paraId="7E99004E" w14:textId="77777777" w:rsidR="00B52C39" w:rsidRPr="00B52C39" w:rsidRDefault="00B52C39" w:rsidP="00B52C39">
      <w:pPr>
        <w:pStyle w:val="Code"/>
        <w:rPr>
          <w:highlight w:val="white"/>
        </w:rPr>
      </w:pPr>
      <w:r w:rsidRPr="00B52C39">
        <w:rPr>
          <w:highlight w:val="white"/>
        </w:rPr>
        <w:t xml:space="preserve">      List&lt;MiddleCode&gt; shortList = new List&lt;MiddleCode&gt;();</w:t>
      </w:r>
    </w:p>
    <w:p w14:paraId="4EADB99B" w14:textId="77777777" w:rsidR="00B52C39" w:rsidRPr="00B52C39" w:rsidRDefault="00B52C39" w:rsidP="00B52C39">
      <w:pPr>
        <w:pStyle w:val="Code"/>
        <w:rPr>
          <w:highlight w:val="white"/>
        </w:rPr>
      </w:pPr>
      <w:r w:rsidRPr="00B52C39">
        <w:rPr>
          <w:highlight w:val="white"/>
        </w:rPr>
        <w:t xml:space="preserve">      shortList.AddRange(arrayExpression.ShortList);</w:t>
      </w:r>
    </w:p>
    <w:p w14:paraId="79B64027" w14:textId="77777777" w:rsidR="00B52C39" w:rsidRPr="00B52C39" w:rsidRDefault="00B52C39" w:rsidP="00B52C39">
      <w:pPr>
        <w:pStyle w:val="Code"/>
        <w:rPr>
          <w:highlight w:val="white"/>
        </w:rPr>
      </w:pPr>
      <w:r w:rsidRPr="00B52C39">
        <w:rPr>
          <w:highlight w:val="white"/>
        </w:rPr>
        <w:t xml:space="preserve">      shortList.AddRange(indexExpression.ShortList);</w:t>
      </w:r>
    </w:p>
    <w:p w14:paraId="5FC817FE" w14:textId="77777777" w:rsidR="00B52C39" w:rsidRPr="00B52C39" w:rsidRDefault="00B52C39" w:rsidP="00B52C39">
      <w:pPr>
        <w:pStyle w:val="Code"/>
        <w:rPr>
          <w:highlight w:val="white"/>
        </w:rPr>
      </w:pPr>
    </w:p>
    <w:p w14:paraId="5D7FCF5A" w14:textId="77777777" w:rsidR="00B52C39" w:rsidRDefault="00B52C39" w:rsidP="00B52C39">
      <w:pPr>
        <w:pStyle w:val="Code"/>
        <w:rPr>
          <w:highlight w:val="white"/>
        </w:rPr>
      </w:pPr>
      <w:r w:rsidRPr="00B52C39">
        <w:rPr>
          <w:highlight w:val="white"/>
        </w:rPr>
        <w:t xml:space="preserve">      bool assignable =</w:t>
      </w:r>
    </w:p>
    <w:p w14:paraId="32229DF4" w14:textId="77777777" w:rsidR="00B52C39" w:rsidRDefault="00B52C39" w:rsidP="00B52C39">
      <w:pPr>
        <w:pStyle w:val="Code"/>
        <w:rPr>
          <w:highlight w:val="white"/>
        </w:rPr>
      </w:pPr>
      <w:r>
        <w:rPr>
          <w:highlight w:val="white"/>
        </w:rPr>
        <w:t xml:space="preserve">      </w:t>
      </w:r>
      <w:r w:rsidRPr="00B52C39">
        <w:rPr>
          <w:highlight w:val="white"/>
        </w:rPr>
        <w:t xml:space="preserve"> !arrayExpression.Symbol.Type.PointerOrArrayType.IsConstantRecursive()</w:t>
      </w:r>
    </w:p>
    <w:p w14:paraId="267480C1" w14:textId="55E2CC50" w:rsidR="00B52C39" w:rsidRPr="00B52C39" w:rsidRDefault="00B52C39" w:rsidP="00B52C39">
      <w:pPr>
        <w:pStyle w:val="Code"/>
        <w:rPr>
          <w:highlight w:val="white"/>
        </w:rPr>
      </w:pPr>
      <w:r>
        <w:rPr>
          <w:highlight w:val="white"/>
        </w:rPr>
        <w:t xml:space="preserve">      </w:t>
      </w:r>
      <w:r w:rsidRPr="00B52C39">
        <w:rPr>
          <w:highlight w:val="white"/>
        </w:rPr>
        <w:t xml:space="preserve"> &amp;&amp;</w:t>
      </w:r>
      <w:r>
        <w:rPr>
          <w:highlight w:val="white"/>
        </w:rPr>
        <w:t xml:space="preserve"> </w:t>
      </w:r>
      <w:r w:rsidRPr="00B52C39">
        <w:rPr>
          <w:highlight w:val="white"/>
        </w:rPr>
        <w:t>!arrayExpression.Symbol.Type.PointerOrArrayType.IsArrayOrFunction()</w:t>
      </w:r>
      <w:r w:rsidR="00223CAB">
        <w:rPr>
          <w:highlight w:val="white"/>
        </w:rPr>
        <w:t>;</w:t>
      </w:r>
    </w:p>
    <w:p w14:paraId="207EDB95" w14:textId="1519CD49" w:rsidR="00B52C39" w:rsidRDefault="00B52C39" w:rsidP="00B52C39">
      <w:pPr>
        <w:pStyle w:val="Code"/>
        <w:rPr>
          <w:highlight w:val="white"/>
        </w:rPr>
      </w:pPr>
      <w:r w:rsidRPr="00B52C39">
        <w:rPr>
          <w:highlight w:val="white"/>
        </w:rPr>
        <w:t xml:space="preserve">      </w:t>
      </w:r>
      <w:r w:rsidR="005B6983">
        <w:rPr>
          <w:highlight w:val="white"/>
        </w:rPr>
        <w:t>b</w:t>
      </w:r>
      <w:r w:rsidR="00223CAB">
        <w:rPr>
          <w:highlight w:val="white"/>
        </w:rPr>
        <w:t xml:space="preserve">ool </w:t>
      </w:r>
      <w:r w:rsidRPr="00B52C39">
        <w:rPr>
          <w:highlight w:val="white"/>
        </w:rPr>
        <w:t>addressable =</w:t>
      </w:r>
    </w:p>
    <w:p w14:paraId="5E7C3039" w14:textId="030EEC4F" w:rsidR="00B52C39" w:rsidRPr="00B52C39" w:rsidRDefault="005B6983" w:rsidP="00B52C39">
      <w:pPr>
        <w:pStyle w:val="Code"/>
        <w:rPr>
          <w:highlight w:val="white"/>
        </w:rPr>
      </w:pPr>
      <w:r>
        <w:rPr>
          <w:highlight w:val="white"/>
        </w:rPr>
        <w:t xml:space="preserve"> </w:t>
      </w:r>
      <w:r w:rsidR="00B52C39">
        <w:rPr>
          <w:highlight w:val="white"/>
        </w:rPr>
        <w:t xml:space="preserve">      </w:t>
      </w:r>
      <w:r w:rsidR="00B52C39" w:rsidRPr="00B52C39">
        <w:rPr>
          <w:highlight w:val="white"/>
        </w:rPr>
        <w:t xml:space="preserve"> !arrayExpression.Symbol.Type.PointerOrArrayType.IsBitfield();</w:t>
      </w:r>
    </w:p>
    <w:p w14:paraId="79F1E17F" w14:textId="77777777" w:rsidR="00631965" w:rsidRDefault="00B52C39" w:rsidP="00B52C39">
      <w:pPr>
        <w:pStyle w:val="Code"/>
        <w:rPr>
          <w:highlight w:val="white"/>
        </w:rPr>
      </w:pPr>
      <w:r w:rsidRPr="00B52C39">
        <w:rPr>
          <w:highlight w:val="white"/>
        </w:rPr>
        <w:t xml:space="preserve">      Symbol resultSymbol =</w:t>
      </w:r>
    </w:p>
    <w:p w14:paraId="5D52D8D1" w14:textId="446E1C97" w:rsidR="00B52C39" w:rsidRPr="00B52C39" w:rsidRDefault="00631965" w:rsidP="00B52C39">
      <w:pPr>
        <w:pStyle w:val="Code"/>
        <w:rPr>
          <w:highlight w:val="white"/>
        </w:rPr>
      </w:pPr>
      <w:r>
        <w:rPr>
          <w:highlight w:val="white"/>
        </w:rPr>
        <w:t xml:space="preserve">        </w:t>
      </w:r>
      <w:r w:rsidR="00B52C39" w:rsidRPr="00B52C39">
        <w:rPr>
          <w:highlight w:val="white"/>
        </w:rPr>
        <w:t>new Symbol(arrayExpression.Symbol.Type.PointerOrArrayType,</w:t>
      </w:r>
    </w:p>
    <w:p w14:paraId="4E54A929" w14:textId="777E74A5" w:rsidR="00B52C39" w:rsidRPr="00B52C39" w:rsidRDefault="00B52C39" w:rsidP="00B52C39">
      <w:pPr>
        <w:pStyle w:val="Code"/>
        <w:rPr>
          <w:highlight w:val="white"/>
        </w:rPr>
      </w:pPr>
      <w:r w:rsidRPr="00B52C39">
        <w:rPr>
          <w:highlight w:val="white"/>
        </w:rPr>
        <w:t xml:space="preserve">        </w:t>
      </w:r>
      <w:r w:rsidR="00631965">
        <w:rPr>
          <w:highlight w:val="white"/>
        </w:rPr>
        <w:t xml:space="preserve"> </w:t>
      </w:r>
      <w:r w:rsidRPr="00B52C39">
        <w:rPr>
          <w:highlight w:val="white"/>
        </w:rPr>
        <w:t xml:space="preserve">          assignable, addressable);</w:t>
      </w:r>
    </w:p>
    <w:p w14:paraId="20EA5E91" w14:textId="77777777" w:rsidR="00B52C39" w:rsidRPr="00B52C39" w:rsidRDefault="00B52C39" w:rsidP="00B52C39">
      <w:pPr>
        <w:pStyle w:val="Code"/>
        <w:rPr>
          <w:highlight w:val="white"/>
        </w:rPr>
      </w:pPr>
    </w:p>
    <w:p w14:paraId="5A3A9DE4" w14:textId="77777777" w:rsidR="00B52C39" w:rsidRPr="00B52C39" w:rsidRDefault="00B52C39" w:rsidP="00B52C39">
      <w:pPr>
        <w:pStyle w:val="Code"/>
        <w:rPr>
          <w:highlight w:val="white"/>
        </w:rPr>
      </w:pPr>
      <w:r w:rsidRPr="00B52C39">
        <w:rPr>
          <w:highlight w:val="white"/>
        </w:rPr>
        <w:t xml:space="preserve">      if (indexExpression.Symbol.Value is BigInteger) {</w:t>
      </w:r>
    </w:p>
    <w:p w14:paraId="15C81D08" w14:textId="77777777" w:rsidR="00B52C39" w:rsidRPr="00B52C39" w:rsidRDefault="00B52C39" w:rsidP="00B52C39">
      <w:pPr>
        <w:pStyle w:val="Code"/>
        <w:rPr>
          <w:highlight w:val="white"/>
        </w:rPr>
      </w:pPr>
      <w:r w:rsidRPr="00B52C39">
        <w:rPr>
          <w:highlight w:val="white"/>
        </w:rPr>
        <w:t xml:space="preserve">        int indexValue = (int) ((BigInteger)indexExpression.Symbol.Value),</w:t>
      </w:r>
    </w:p>
    <w:p w14:paraId="390E7048" w14:textId="77777777" w:rsidR="00B52C39" w:rsidRPr="00B52C39" w:rsidRDefault="00B52C39" w:rsidP="00B52C39">
      <w:pPr>
        <w:pStyle w:val="Code"/>
        <w:rPr>
          <w:highlight w:val="white"/>
        </w:rPr>
      </w:pPr>
      <w:r w:rsidRPr="00B52C39">
        <w:rPr>
          <w:highlight w:val="white"/>
        </w:rPr>
        <w:t xml:space="preserve">            indexSize = arrayExpression.Symbol.Type.PointerOrArrayType.Size();</w:t>
      </w:r>
    </w:p>
    <w:p w14:paraId="6346B02A" w14:textId="77777777" w:rsidR="00A4370B" w:rsidRDefault="00B52C39" w:rsidP="00B52C39">
      <w:pPr>
        <w:pStyle w:val="Code"/>
        <w:rPr>
          <w:highlight w:val="white"/>
        </w:rPr>
      </w:pPr>
      <w:r w:rsidRPr="00B52C39">
        <w:rPr>
          <w:highlight w:val="white"/>
        </w:rPr>
        <w:t xml:space="preserve">        return Dereference(arrayExpression, resultSymbol,</w:t>
      </w:r>
    </w:p>
    <w:p w14:paraId="79F652B8" w14:textId="512D769C" w:rsidR="00B52C39" w:rsidRPr="00B52C39" w:rsidRDefault="00A4370B" w:rsidP="00B52C39">
      <w:pPr>
        <w:pStyle w:val="Code"/>
        <w:rPr>
          <w:highlight w:val="white"/>
        </w:rPr>
      </w:pPr>
      <w:r>
        <w:rPr>
          <w:highlight w:val="white"/>
        </w:rPr>
        <w:t xml:space="preserve">                          </w:t>
      </w:r>
      <w:r w:rsidR="00B52C39" w:rsidRPr="00B52C39">
        <w:rPr>
          <w:highlight w:val="white"/>
        </w:rPr>
        <w:t xml:space="preserve"> indexValue * indexSize);</w:t>
      </w:r>
    </w:p>
    <w:p w14:paraId="79D05181" w14:textId="77777777" w:rsidR="00B52C39" w:rsidRPr="00B52C39" w:rsidRDefault="00B52C39" w:rsidP="00B52C39">
      <w:pPr>
        <w:pStyle w:val="Code"/>
        <w:rPr>
          <w:highlight w:val="white"/>
        </w:rPr>
      </w:pPr>
      <w:r w:rsidRPr="00B52C39">
        <w:rPr>
          <w:highlight w:val="white"/>
        </w:rPr>
        <w:t xml:space="preserve">      }</w:t>
      </w:r>
    </w:p>
    <w:p w14:paraId="47D3BB06" w14:textId="77777777" w:rsidR="00B52C39" w:rsidRPr="00B52C39" w:rsidRDefault="00B52C39" w:rsidP="00B52C39">
      <w:pPr>
        <w:pStyle w:val="Code"/>
        <w:rPr>
          <w:highlight w:val="white"/>
        </w:rPr>
      </w:pPr>
      <w:r w:rsidRPr="00B52C39">
        <w:rPr>
          <w:highlight w:val="white"/>
        </w:rPr>
        <w:t xml:space="preserve">      else {</w:t>
      </w:r>
    </w:p>
    <w:p w14:paraId="20BAA415" w14:textId="77777777" w:rsidR="00B52C39" w:rsidRPr="00B52C39" w:rsidRDefault="00B52C39" w:rsidP="00B52C39">
      <w:pPr>
        <w:pStyle w:val="Code"/>
        <w:rPr>
          <w:highlight w:val="white"/>
        </w:rPr>
      </w:pPr>
      <w:r w:rsidRPr="00B52C39">
        <w:rPr>
          <w:highlight w:val="white"/>
        </w:rPr>
        <w:t xml:space="preserve">        indexExpression =</w:t>
      </w:r>
    </w:p>
    <w:p w14:paraId="3335775F" w14:textId="77777777" w:rsidR="00B52C39" w:rsidRPr="00B52C39" w:rsidRDefault="00B52C39" w:rsidP="00B52C39">
      <w:pPr>
        <w:pStyle w:val="Code"/>
        <w:rPr>
          <w:highlight w:val="white"/>
        </w:rPr>
      </w:pPr>
      <w:r w:rsidRPr="00B52C39">
        <w:rPr>
          <w:highlight w:val="white"/>
        </w:rPr>
        <w:t xml:space="preserve">          TypeCast.ImplicitCast(indexExpression, arrayExpression.Symbol.Type);</w:t>
      </w:r>
    </w:p>
    <w:p w14:paraId="253144C4" w14:textId="77777777" w:rsidR="00B52C39" w:rsidRPr="00B52C39" w:rsidRDefault="00B52C39" w:rsidP="00B52C39">
      <w:pPr>
        <w:pStyle w:val="Code"/>
        <w:rPr>
          <w:highlight w:val="white"/>
        </w:rPr>
      </w:pPr>
    </w:p>
    <w:p w14:paraId="6E27D117" w14:textId="77777777" w:rsidR="00B52C39" w:rsidRPr="00B52C39" w:rsidRDefault="00B52C39" w:rsidP="00B52C39">
      <w:pPr>
        <w:pStyle w:val="Code"/>
        <w:rPr>
          <w:highlight w:val="white"/>
        </w:rPr>
      </w:pPr>
      <w:r w:rsidRPr="00B52C39">
        <w:rPr>
          <w:highlight w:val="white"/>
        </w:rPr>
        <w:t xml:space="preserve">        List&lt;MiddleCode&gt; longList = new List&lt;MiddleCode&gt;();</w:t>
      </w:r>
    </w:p>
    <w:p w14:paraId="088D60E9" w14:textId="77777777" w:rsidR="00B52C39" w:rsidRPr="00B52C39" w:rsidRDefault="00B52C39" w:rsidP="00B52C39">
      <w:pPr>
        <w:pStyle w:val="Code"/>
        <w:rPr>
          <w:highlight w:val="white"/>
        </w:rPr>
      </w:pPr>
      <w:r w:rsidRPr="00B52C39">
        <w:rPr>
          <w:highlight w:val="white"/>
        </w:rPr>
        <w:t xml:space="preserve">        longList.AddRange(arrayExpression.LongList);</w:t>
      </w:r>
    </w:p>
    <w:p w14:paraId="32CB805F" w14:textId="77777777" w:rsidR="00B52C39" w:rsidRPr="00B52C39" w:rsidRDefault="00B52C39" w:rsidP="00B52C39">
      <w:pPr>
        <w:pStyle w:val="Code"/>
        <w:rPr>
          <w:highlight w:val="white"/>
        </w:rPr>
      </w:pPr>
      <w:r w:rsidRPr="00B52C39">
        <w:rPr>
          <w:highlight w:val="white"/>
        </w:rPr>
        <w:t xml:space="preserve">        longList.AddRange(indexExpression.LongList);</w:t>
      </w:r>
    </w:p>
    <w:p w14:paraId="4408790E" w14:textId="77777777" w:rsidR="00B52C39" w:rsidRPr="00B52C39" w:rsidRDefault="00B52C39" w:rsidP="00B52C39">
      <w:pPr>
        <w:pStyle w:val="Code"/>
        <w:rPr>
          <w:highlight w:val="white"/>
        </w:rPr>
      </w:pPr>
    </w:p>
    <w:p w14:paraId="1418DEF0" w14:textId="77777777" w:rsidR="00B52C39" w:rsidRPr="00B52C39" w:rsidRDefault="00B52C39" w:rsidP="00B52C39">
      <w:pPr>
        <w:pStyle w:val="Code"/>
        <w:rPr>
          <w:highlight w:val="white"/>
        </w:rPr>
      </w:pPr>
      <w:r w:rsidRPr="00B52C39">
        <w:rPr>
          <w:highlight w:val="white"/>
        </w:rPr>
        <w:t xml:space="preserve">        Symbol arraySymbol = arrayExpression.Symbol,</w:t>
      </w:r>
    </w:p>
    <w:p w14:paraId="192D504B" w14:textId="77777777" w:rsidR="00B52C39" w:rsidRPr="00B52C39" w:rsidRDefault="00B52C39" w:rsidP="00B52C39">
      <w:pPr>
        <w:pStyle w:val="Code"/>
        <w:rPr>
          <w:highlight w:val="white"/>
        </w:rPr>
      </w:pPr>
      <w:r w:rsidRPr="00B52C39">
        <w:rPr>
          <w:highlight w:val="white"/>
        </w:rPr>
        <w:t xml:space="preserve">               indexSymbol = indexExpression.Symbol;</w:t>
      </w:r>
    </w:p>
    <w:p w14:paraId="7A6DFC13" w14:textId="77777777" w:rsidR="00B52C39" w:rsidRPr="00B52C39" w:rsidRDefault="00B52C39" w:rsidP="00B52C39">
      <w:pPr>
        <w:pStyle w:val="Code"/>
        <w:rPr>
          <w:highlight w:val="white"/>
        </w:rPr>
      </w:pPr>
      <w:r w:rsidRPr="00B52C39">
        <w:rPr>
          <w:highlight w:val="white"/>
        </w:rPr>
        <w:t xml:space="preserve">        Symbol sizeSymbol = new Symbol(arraySymbol.Type, (BigInteger)</w:t>
      </w:r>
    </w:p>
    <w:p w14:paraId="686C52E5" w14:textId="77777777" w:rsidR="00B52C39" w:rsidRPr="00B52C39" w:rsidRDefault="00B52C39" w:rsidP="00B52C39">
      <w:pPr>
        <w:pStyle w:val="Code"/>
        <w:rPr>
          <w:highlight w:val="white"/>
        </w:rPr>
      </w:pPr>
      <w:r w:rsidRPr="00B52C39">
        <w:rPr>
          <w:highlight w:val="white"/>
        </w:rPr>
        <w:t xml:space="preserve">                               arraySymbol.Type.PointerOrArrayType.Size()),</w:t>
      </w:r>
    </w:p>
    <w:p w14:paraId="1EB50DE9" w14:textId="77777777" w:rsidR="00B52C39" w:rsidRPr="00B52C39" w:rsidRDefault="00B52C39" w:rsidP="00B52C39">
      <w:pPr>
        <w:pStyle w:val="Code"/>
        <w:rPr>
          <w:highlight w:val="white"/>
        </w:rPr>
      </w:pPr>
      <w:r w:rsidRPr="00B52C39">
        <w:rPr>
          <w:highlight w:val="white"/>
        </w:rPr>
        <w:t xml:space="preserve">               multSymbol = new Symbol(arraySymbol.Type);</w:t>
      </w:r>
    </w:p>
    <w:p w14:paraId="22E35AA5" w14:textId="77777777" w:rsidR="00B52C39" w:rsidRPr="00B52C39" w:rsidRDefault="00B52C39" w:rsidP="00B52C39">
      <w:pPr>
        <w:pStyle w:val="Code"/>
        <w:rPr>
          <w:highlight w:val="white"/>
        </w:rPr>
      </w:pPr>
      <w:r w:rsidRPr="00B52C39">
        <w:rPr>
          <w:highlight w:val="white"/>
        </w:rPr>
        <w:t xml:space="preserve">        AddMiddleCode(longList, MiddleOperator.UnsignedMultiply,</w:t>
      </w:r>
    </w:p>
    <w:p w14:paraId="07192BDC" w14:textId="77777777" w:rsidR="00B52C39" w:rsidRPr="00B52C39" w:rsidRDefault="00B52C39" w:rsidP="00B52C39">
      <w:pPr>
        <w:pStyle w:val="Code"/>
        <w:rPr>
          <w:highlight w:val="white"/>
        </w:rPr>
      </w:pPr>
      <w:r w:rsidRPr="00B52C39">
        <w:rPr>
          <w:highlight w:val="white"/>
        </w:rPr>
        <w:t xml:space="preserve">                      multSymbol, indexSymbol, sizeSymbol);</w:t>
      </w:r>
    </w:p>
    <w:p w14:paraId="6BB44813" w14:textId="77777777" w:rsidR="00B52C39" w:rsidRPr="00B52C39" w:rsidRDefault="00B52C39" w:rsidP="00B52C39">
      <w:pPr>
        <w:pStyle w:val="Code"/>
        <w:rPr>
          <w:highlight w:val="white"/>
        </w:rPr>
      </w:pPr>
      <w:r w:rsidRPr="00B52C39">
        <w:rPr>
          <w:highlight w:val="white"/>
        </w:rPr>
        <w:t xml:space="preserve">        Symbol addSymbol = new Symbol(arraySymbol.Type);</w:t>
      </w:r>
    </w:p>
    <w:p w14:paraId="7E3DE0BB" w14:textId="77777777" w:rsidR="00B52C39" w:rsidRPr="00B52C39" w:rsidRDefault="00B52C39" w:rsidP="00B52C39">
      <w:pPr>
        <w:pStyle w:val="Code"/>
        <w:rPr>
          <w:highlight w:val="white"/>
        </w:rPr>
      </w:pPr>
      <w:r w:rsidRPr="00B52C39">
        <w:rPr>
          <w:highlight w:val="white"/>
        </w:rPr>
        <w:t xml:space="preserve">        AddMiddleCode(longList, MiddleOperator.BinaryAdd,</w:t>
      </w:r>
    </w:p>
    <w:p w14:paraId="26E3726D" w14:textId="77777777" w:rsidR="00B52C39" w:rsidRPr="00B52C39" w:rsidRDefault="00B52C39" w:rsidP="00B52C39">
      <w:pPr>
        <w:pStyle w:val="Code"/>
        <w:rPr>
          <w:highlight w:val="white"/>
        </w:rPr>
      </w:pPr>
      <w:r w:rsidRPr="00B52C39">
        <w:rPr>
          <w:highlight w:val="white"/>
        </w:rPr>
        <w:t xml:space="preserve">                      addSymbol, arraySymbol, multSymbol);</w:t>
      </w:r>
    </w:p>
    <w:p w14:paraId="7EA98940" w14:textId="77777777" w:rsidR="00B52C39" w:rsidRPr="00B52C39" w:rsidRDefault="00B52C39" w:rsidP="00B52C39">
      <w:pPr>
        <w:pStyle w:val="Code"/>
        <w:rPr>
          <w:highlight w:val="white"/>
        </w:rPr>
      </w:pPr>
    </w:p>
    <w:p w14:paraId="1D816008" w14:textId="77777777" w:rsidR="00335A5A" w:rsidRDefault="00B52C39" w:rsidP="00B52C39">
      <w:pPr>
        <w:pStyle w:val="Code"/>
        <w:rPr>
          <w:highlight w:val="white"/>
        </w:rPr>
      </w:pPr>
      <w:r w:rsidRPr="00B52C39">
        <w:rPr>
          <w:highlight w:val="white"/>
        </w:rPr>
        <w:t xml:space="preserve">        Expression addExpression =</w:t>
      </w:r>
    </w:p>
    <w:p w14:paraId="49034B4B" w14:textId="1A38BF1B" w:rsidR="00B52C39" w:rsidRPr="00B52C39" w:rsidRDefault="00335A5A" w:rsidP="00B52C39">
      <w:pPr>
        <w:pStyle w:val="Code"/>
        <w:rPr>
          <w:highlight w:val="white"/>
        </w:rPr>
      </w:pPr>
      <w:r>
        <w:rPr>
          <w:highlight w:val="white"/>
        </w:rPr>
        <w:t xml:space="preserve">         </w:t>
      </w:r>
      <w:r w:rsidR="00B52C39" w:rsidRPr="00B52C39">
        <w:rPr>
          <w:highlight w:val="white"/>
        </w:rPr>
        <w:t xml:space="preserve"> new Expression(addSymbol, shortList, longList);</w:t>
      </w:r>
    </w:p>
    <w:p w14:paraId="1E6C5D95" w14:textId="77777777" w:rsidR="00B52C39" w:rsidRPr="00B52C39" w:rsidRDefault="00B52C39" w:rsidP="00B52C39">
      <w:pPr>
        <w:pStyle w:val="Code"/>
        <w:rPr>
          <w:highlight w:val="white"/>
        </w:rPr>
      </w:pPr>
      <w:r w:rsidRPr="00B52C39">
        <w:rPr>
          <w:highlight w:val="white"/>
        </w:rPr>
        <w:t xml:space="preserve">        return Dereference(addExpression, resultSymbol, 0);</w:t>
      </w:r>
    </w:p>
    <w:p w14:paraId="3E4ECEBB" w14:textId="77777777" w:rsidR="00B52C39" w:rsidRPr="00B52C39" w:rsidRDefault="00B52C39" w:rsidP="00B52C39">
      <w:pPr>
        <w:pStyle w:val="Code"/>
        <w:rPr>
          <w:highlight w:val="white"/>
        </w:rPr>
      </w:pPr>
      <w:r w:rsidRPr="00B52C39">
        <w:rPr>
          <w:highlight w:val="white"/>
        </w:rPr>
        <w:t xml:space="preserve">      }</w:t>
      </w:r>
    </w:p>
    <w:p w14:paraId="705DBF36" w14:textId="77777777" w:rsidR="00B52C39" w:rsidRPr="00B52C39" w:rsidRDefault="00B52C39" w:rsidP="00B52C39">
      <w:pPr>
        <w:pStyle w:val="Code"/>
        <w:rPr>
          <w:highlight w:val="white"/>
        </w:rPr>
      </w:pPr>
      <w:r w:rsidRPr="00B52C39">
        <w:rPr>
          <w:highlight w:val="white"/>
        </w:rPr>
        <w:t xml:space="preserve">    }</w:t>
      </w:r>
    </w:p>
    <w:p w14:paraId="577D6E4E" w14:textId="77777777" w:rsidR="00B52C39" w:rsidRPr="00B52C39" w:rsidRDefault="00B52C39" w:rsidP="00B52C39">
      <w:pPr>
        <w:pStyle w:val="Code"/>
        <w:rPr>
          <w:highlight w:val="white"/>
        </w:rPr>
      </w:pPr>
    </w:p>
    <w:p w14:paraId="4D89F28C" w14:textId="77777777" w:rsidR="005E14F0" w:rsidRDefault="00B52C39" w:rsidP="00B52C39">
      <w:pPr>
        <w:pStyle w:val="Code"/>
        <w:rPr>
          <w:highlight w:val="white"/>
        </w:rPr>
      </w:pPr>
      <w:r w:rsidRPr="00B52C39">
        <w:rPr>
          <w:highlight w:val="white"/>
        </w:rPr>
        <w:t xml:space="preserve">    private static Expression Dereference(Expression expression,</w:t>
      </w:r>
    </w:p>
    <w:p w14:paraId="01FD9190" w14:textId="66E7E273" w:rsidR="00B52C39" w:rsidRPr="00B52C39" w:rsidRDefault="005E14F0" w:rsidP="00B52C39">
      <w:pPr>
        <w:pStyle w:val="Code"/>
        <w:rPr>
          <w:highlight w:val="white"/>
        </w:rPr>
      </w:pPr>
      <w:r>
        <w:rPr>
          <w:highlight w:val="white"/>
        </w:rPr>
        <w:t xml:space="preserve">                                          </w:t>
      </w:r>
      <w:r w:rsidR="00B52C39" w:rsidRPr="00B52C39">
        <w:rPr>
          <w:highlight w:val="white"/>
        </w:rPr>
        <w:t>Symbol resultSymbol, int offset) {</w:t>
      </w:r>
    </w:p>
    <w:p w14:paraId="77C5F203" w14:textId="77777777" w:rsidR="00B52C39" w:rsidRPr="00B52C39" w:rsidRDefault="00B52C39" w:rsidP="00B52C39">
      <w:pPr>
        <w:pStyle w:val="Code"/>
        <w:rPr>
          <w:highlight w:val="white"/>
        </w:rPr>
      </w:pPr>
      <w:r w:rsidRPr="00B52C39">
        <w:rPr>
          <w:highlight w:val="white"/>
        </w:rPr>
        <w:t xml:space="preserve">      resultSymbol.AddressSymbol = expression.Symbol;</w:t>
      </w:r>
    </w:p>
    <w:p w14:paraId="7FE25FD7" w14:textId="77777777" w:rsidR="00B52C39" w:rsidRPr="00B52C39" w:rsidRDefault="00B52C39" w:rsidP="00B52C39">
      <w:pPr>
        <w:pStyle w:val="Code"/>
        <w:rPr>
          <w:highlight w:val="white"/>
        </w:rPr>
      </w:pPr>
      <w:r w:rsidRPr="00B52C39">
        <w:rPr>
          <w:highlight w:val="white"/>
        </w:rPr>
        <w:t xml:space="preserve">      resultSymbol.AddressOffset = offset;</w:t>
      </w:r>
    </w:p>
    <w:p w14:paraId="2A83AA87" w14:textId="77777777" w:rsidR="00B52C39" w:rsidRPr="00B52C39" w:rsidRDefault="00B52C39" w:rsidP="00B52C39">
      <w:pPr>
        <w:pStyle w:val="Code"/>
        <w:rPr>
          <w:highlight w:val="white"/>
        </w:rPr>
      </w:pPr>
      <w:r w:rsidRPr="00B52C39">
        <w:rPr>
          <w:highlight w:val="white"/>
        </w:rPr>
        <w:t xml:space="preserve">      AddMiddleCode(expression.LongList, MiddleOperator.Dereference,</w:t>
      </w:r>
    </w:p>
    <w:p w14:paraId="1831B46B" w14:textId="77777777" w:rsidR="00B52C39" w:rsidRPr="00B52C39" w:rsidRDefault="00B52C39" w:rsidP="00B52C39">
      <w:pPr>
        <w:pStyle w:val="Code"/>
        <w:rPr>
          <w:highlight w:val="white"/>
        </w:rPr>
      </w:pPr>
      <w:r w:rsidRPr="00B52C39">
        <w:rPr>
          <w:highlight w:val="white"/>
        </w:rPr>
        <w:t xml:space="preserve">                    resultSymbol, expression.Symbol, 0);</w:t>
      </w:r>
    </w:p>
    <w:p w14:paraId="45E32943" w14:textId="316AC1FE" w:rsidR="00B52C39" w:rsidRPr="00B52C39" w:rsidRDefault="00854B6E" w:rsidP="00854B6E">
      <w:pPr>
        <w:rPr>
          <w:highlight w:val="white"/>
        </w:rPr>
      </w:pPr>
      <w:r>
        <w:rPr>
          <w:highlight w:val="white"/>
        </w:rPr>
        <w:t>If the resulting expression holds floating type, we need to pop the value from the floating value stack.</w:t>
      </w:r>
    </w:p>
    <w:p w14:paraId="36B2D89D" w14:textId="77777777" w:rsidR="00B52C39" w:rsidRPr="00B52C39" w:rsidRDefault="00B52C39" w:rsidP="00B52C39">
      <w:pPr>
        <w:pStyle w:val="Code"/>
        <w:rPr>
          <w:highlight w:val="white"/>
        </w:rPr>
      </w:pPr>
      <w:r w:rsidRPr="00B52C39">
        <w:rPr>
          <w:highlight w:val="white"/>
        </w:rPr>
        <w:t xml:space="preserve">      if (resultSymbol.Type.IsFloating()) {</w:t>
      </w:r>
    </w:p>
    <w:p w14:paraId="062CE0BF" w14:textId="77777777" w:rsidR="00B52C39" w:rsidRPr="00B52C39" w:rsidRDefault="00B52C39" w:rsidP="00B52C39">
      <w:pPr>
        <w:pStyle w:val="Code"/>
        <w:rPr>
          <w:highlight w:val="white"/>
        </w:rPr>
      </w:pPr>
      <w:r w:rsidRPr="00B52C39">
        <w:rPr>
          <w:highlight w:val="white"/>
        </w:rPr>
        <w:t xml:space="preserve">        AddMiddleCode(expression.LongList, MiddleOperator.PushFloat,</w:t>
      </w:r>
    </w:p>
    <w:p w14:paraId="02B6AD79" w14:textId="77777777" w:rsidR="00B52C39" w:rsidRPr="00B52C39" w:rsidRDefault="00B52C39" w:rsidP="00B52C39">
      <w:pPr>
        <w:pStyle w:val="Code"/>
        <w:rPr>
          <w:highlight w:val="white"/>
        </w:rPr>
      </w:pPr>
      <w:r w:rsidRPr="00B52C39">
        <w:rPr>
          <w:highlight w:val="white"/>
        </w:rPr>
        <w:t xml:space="preserve">                      resultSymbol);</w:t>
      </w:r>
    </w:p>
    <w:p w14:paraId="3529A345" w14:textId="77777777" w:rsidR="00B52C39" w:rsidRPr="00B52C39" w:rsidRDefault="00B52C39" w:rsidP="00B52C39">
      <w:pPr>
        <w:pStyle w:val="Code"/>
        <w:rPr>
          <w:highlight w:val="white"/>
        </w:rPr>
      </w:pPr>
      <w:r w:rsidRPr="00B52C39">
        <w:rPr>
          <w:highlight w:val="white"/>
        </w:rPr>
        <w:t xml:space="preserve">      }</w:t>
      </w:r>
    </w:p>
    <w:p w14:paraId="19695D45" w14:textId="77777777" w:rsidR="00B52C39" w:rsidRPr="00B52C39" w:rsidRDefault="00B52C39" w:rsidP="00B52C39">
      <w:pPr>
        <w:pStyle w:val="Code"/>
        <w:rPr>
          <w:highlight w:val="white"/>
        </w:rPr>
      </w:pPr>
    </w:p>
    <w:p w14:paraId="7A2BEA51" w14:textId="77777777" w:rsidR="00B52C39" w:rsidRPr="00B52C39" w:rsidRDefault="00B52C39" w:rsidP="00B52C39">
      <w:pPr>
        <w:pStyle w:val="Code"/>
        <w:rPr>
          <w:highlight w:val="white"/>
        </w:rPr>
      </w:pPr>
      <w:r w:rsidRPr="00B52C39">
        <w:rPr>
          <w:highlight w:val="white"/>
        </w:rPr>
        <w:t xml:space="preserve">      return (new Expression(resultSymbol, expression.ShortList,</w:t>
      </w:r>
    </w:p>
    <w:p w14:paraId="01C925DB" w14:textId="77777777" w:rsidR="00B52C39" w:rsidRPr="00B52C39" w:rsidRDefault="00B52C39" w:rsidP="00B52C39">
      <w:pPr>
        <w:pStyle w:val="Code"/>
        <w:rPr>
          <w:highlight w:val="white"/>
        </w:rPr>
      </w:pPr>
      <w:r w:rsidRPr="00B52C39">
        <w:rPr>
          <w:highlight w:val="white"/>
        </w:rPr>
        <w:t xml:space="preserve">                             expression.LongList));</w:t>
      </w:r>
    </w:p>
    <w:p w14:paraId="2B0FF484" w14:textId="0E68DE67" w:rsidR="00B52C39" w:rsidRPr="00B52C39" w:rsidRDefault="00B52C39" w:rsidP="00B52C39">
      <w:pPr>
        <w:pStyle w:val="Code"/>
        <w:rPr>
          <w:highlight w:val="white"/>
        </w:rPr>
      </w:pPr>
      <w:r w:rsidRPr="00B52C39">
        <w:rPr>
          <w:highlight w:val="white"/>
        </w:rPr>
        <w:t xml:space="preserve">    }</w:t>
      </w:r>
    </w:p>
    <w:p w14:paraId="27E5C6F1" w14:textId="77777777" w:rsidR="005E30A8" w:rsidRPr="005E30A8" w:rsidRDefault="005E30A8" w:rsidP="005E30A8">
      <w:pPr>
        <w:pStyle w:val="Rubrik3"/>
        <w:numPr>
          <w:ilvl w:val="2"/>
          <w:numId w:val="131"/>
        </w:numPr>
        <w:rPr>
          <w:highlight w:val="white"/>
        </w:rPr>
      </w:pPr>
      <w:bookmarkStart w:id="177" w:name="_Toc49764369"/>
      <w:r w:rsidRPr="005E30A8">
        <w:rPr>
          <w:highlight w:val="white"/>
        </w:rPr>
        <w:t>Dot Expression</w:t>
      </w:r>
      <w:bookmarkEnd w:id="177"/>
    </w:p>
    <w:p w14:paraId="15B7AA71" w14:textId="77777777" w:rsidR="00E26192" w:rsidRDefault="00E26192" w:rsidP="00E26192">
      <w:r>
        <w:t>The dot operator generates different result is the operand has and address symbol. If it has, it is the result of the arrow, dereference, or index operator. In that case, it inherits the address symbol and increase the address offset with the member offset.</w:t>
      </w:r>
    </w:p>
    <w:p w14:paraId="42127383" w14:textId="77777777" w:rsidR="00E26192" w:rsidRDefault="00E26192" w:rsidP="00E26192">
      <w:r>
        <w:t>If the operand does not have an address symbol, it is a regular variable. Then we just create a temporary symbol with the same storage and increase the offset with the member offset.</w:t>
      </w:r>
    </w:p>
    <w:p w14:paraId="350DC984" w14:textId="77777777" w:rsidR="005E30A8" w:rsidRDefault="005E30A8" w:rsidP="005E30A8">
      <w:pPr>
        <w:pStyle w:val="CodeHeader"/>
      </w:pPr>
      <w:r>
        <w:t>MainParser.gppg</w:t>
      </w:r>
    </w:p>
    <w:p w14:paraId="6CF8AF1B" w14:textId="77777777" w:rsidR="005E30A8" w:rsidRPr="006A64EC" w:rsidRDefault="005E30A8" w:rsidP="005E30A8">
      <w:pPr>
        <w:pStyle w:val="Code"/>
        <w:rPr>
          <w:highlight w:val="white"/>
        </w:rPr>
      </w:pPr>
      <w:r w:rsidRPr="006A64EC">
        <w:rPr>
          <w:highlight w:val="white"/>
        </w:rPr>
        <w:t>postfix_expression:</w:t>
      </w:r>
    </w:p>
    <w:p w14:paraId="1B629D11" w14:textId="77777777" w:rsidR="005E30A8" w:rsidRDefault="005E30A8" w:rsidP="005E30A8">
      <w:pPr>
        <w:pStyle w:val="Code"/>
        <w:rPr>
          <w:highlight w:val="white"/>
          <w:lang w:val="sv-SE"/>
        </w:rPr>
      </w:pPr>
      <w:r>
        <w:rPr>
          <w:highlight w:val="white"/>
          <w:lang w:val="sv-SE"/>
        </w:rPr>
        <w:t xml:space="preserve">    postfix_expression DOT NAME {</w:t>
      </w:r>
    </w:p>
    <w:p w14:paraId="31304B33" w14:textId="77777777" w:rsidR="005E30A8" w:rsidRDefault="005E30A8" w:rsidP="005E30A8">
      <w:pPr>
        <w:pStyle w:val="Code"/>
        <w:rPr>
          <w:highlight w:val="white"/>
          <w:lang w:val="sv-SE"/>
        </w:rPr>
      </w:pPr>
      <w:r>
        <w:rPr>
          <w:highlight w:val="white"/>
          <w:lang w:val="sv-SE"/>
        </w:rPr>
        <w:t xml:space="preserve">      $$ = MiddleCodeGenerator.DotExpression($1, $3);</w:t>
      </w:r>
    </w:p>
    <w:p w14:paraId="24C1BBF2" w14:textId="77777777" w:rsidR="005E30A8" w:rsidRDefault="005E30A8" w:rsidP="005E30A8">
      <w:pPr>
        <w:pStyle w:val="Code"/>
        <w:rPr>
          <w:highlight w:val="white"/>
          <w:lang w:val="sv-SE"/>
        </w:rPr>
      </w:pPr>
      <w:r>
        <w:rPr>
          <w:highlight w:val="white"/>
          <w:lang w:val="sv-SE"/>
        </w:rPr>
        <w:t xml:space="preserve">    };</w:t>
      </w:r>
    </w:p>
    <w:p w14:paraId="3753F347" w14:textId="77777777" w:rsidR="005E30A8" w:rsidRDefault="005E30A8" w:rsidP="005E30A8">
      <w:pPr>
        <w:pStyle w:val="CodeHeader"/>
      </w:pPr>
      <w:r>
        <w:t>MiddleCodeGenerator.cs</w:t>
      </w:r>
    </w:p>
    <w:p w14:paraId="2AA8C5C2" w14:textId="77777777" w:rsidR="005E30A8" w:rsidRPr="006A0719" w:rsidRDefault="005E30A8" w:rsidP="005E30A8">
      <w:pPr>
        <w:pStyle w:val="Code"/>
        <w:rPr>
          <w:highlight w:val="white"/>
        </w:rPr>
      </w:pPr>
      <w:r w:rsidRPr="006A0719">
        <w:rPr>
          <w:highlight w:val="white"/>
        </w:rPr>
        <w:t xml:space="preserve">    public static Expression DotExpression(Expression expression,</w:t>
      </w:r>
    </w:p>
    <w:p w14:paraId="27B76A96" w14:textId="77777777" w:rsidR="005E30A8" w:rsidRPr="006A0719" w:rsidRDefault="005E30A8" w:rsidP="005E30A8">
      <w:pPr>
        <w:pStyle w:val="Code"/>
        <w:rPr>
          <w:highlight w:val="white"/>
        </w:rPr>
      </w:pPr>
      <w:r w:rsidRPr="006A0719">
        <w:rPr>
          <w:highlight w:val="white"/>
        </w:rPr>
        <w:t xml:space="preserve">                                           string memberName) {</w:t>
      </w:r>
    </w:p>
    <w:p w14:paraId="4280BE6E" w14:textId="77777777" w:rsidR="005E30A8" w:rsidRPr="006A0719" w:rsidRDefault="005E30A8" w:rsidP="005E30A8">
      <w:pPr>
        <w:pStyle w:val="Code"/>
        <w:rPr>
          <w:highlight w:val="white"/>
        </w:rPr>
      </w:pPr>
      <w:r w:rsidRPr="006A0719">
        <w:rPr>
          <w:highlight w:val="white"/>
        </w:rPr>
        <w:lastRenderedPageBreak/>
        <w:t xml:space="preserve">      Symbol parentSymbol = expression.Symbol;</w:t>
      </w:r>
    </w:p>
    <w:p w14:paraId="601655CE" w14:textId="77777777" w:rsidR="005E30A8" w:rsidRPr="006A0719" w:rsidRDefault="005E30A8" w:rsidP="005E30A8">
      <w:pPr>
        <w:pStyle w:val="Code"/>
        <w:rPr>
          <w:highlight w:val="white"/>
        </w:rPr>
      </w:pPr>
      <w:r w:rsidRPr="006A0719">
        <w:rPr>
          <w:highlight w:val="white"/>
        </w:rPr>
        <w:t xml:space="preserve">      Assert.Error(parentSymbol.Type.IsStructOrUnion(), expression,</w:t>
      </w:r>
    </w:p>
    <w:p w14:paraId="53E6A37D" w14:textId="77777777" w:rsidR="005E30A8" w:rsidRPr="006A0719" w:rsidRDefault="005E30A8" w:rsidP="005E30A8">
      <w:pPr>
        <w:pStyle w:val="Code"/>
        <w:rPr>
          <w:highlight w:val="white"/>
        </w:rPr>
      </w:pPr>
      <w:r w:rsidRPr="006A0719">
        <w:rPr>
          <w:highlight w:val="white"/>
        </w:rPr>
        <w:t xml:space="preserve">                   Message.Not_a_struct_or_union_in_dot_expression);</w:t>
      </w:r>
    </w:p>
    <w:p w14:paraId="521AE294" w14:textId="77777777" w:rsidR="005E30A8" w:rsidRPr="006A0719" w:rsidRDefault="005E30A8" w:rsidP="005E30A8">
      <w:pPr>
        <w:pStyle w:val="Code"/>
        <w:rPr>
          <w:highlight w:val="white"/>
        </w:rPr>
      </w:pPr>
    </w:p>
    <w:p w14:paraId="6C731E61" w14:textId="77777777" w:rsidR="005E30A8" w:rsidRPr="006A0719" w:rsidRDefault="005E30A8" w:rsidP="005E30A8">
      <w:pPr>
        <w:pStyle w:val="Code"/>
        <w:rPr>
          <w:highlight w:val="white"/>
        </w:rPr>
      </w:pPr>
      <w:r w:rsidRPr="006A0719">
        <w:rPr>
          <w:highlight w:val="white"/>
        </w:rPr>
        <w:t xml:space="preserve">      Symbol memberSymbol = parentSymbol.Type.MemberMap[memberName];</w:t>
      </w:r>
    </w:p>
    <w:p w14:paraId="17616E8B" w14:textId="77777777" w:rsidR="005E30A8" w:rsidRPr="006A0719" w:rsidRDefault="005E30A8" w:rsidP="005E30A8">
      <w:pPr>
        <w:pStyle w:val="Code"/>
        <w:rPr>
          <w:highlight w:val="white"/>
        </w:rPr>
      </w:pPr>
      <w:r w:rsidRPr="006A0719">
        <w:rPr>
          <w:highlight w:val="white"/>
        </w:rPr>
        <w:t xml:space="preserve">      Assert.Error(memberSymbol != null, memberName,</w:t>
      </w:r>
    </w:p>
    <w:p w14:paraId="0FDA955A" w14:textId="77777777" w:rsidR="005E30A8" w:rsidRPr="006A0719" w:rsidRDefault="005E30A8" w:rsidP="005E30A8">
      <w:pPr>
        <w:pStyle w:val="Code"/>
        <w:rPr>
          <w:highlight w:val="white"/>
        </w:rPr>
      </w:pPr>
      <w:r w:rsidRPr="006A0719">
        <w:rPr>
          <w:highlight w:val="white"/>
        </w:rPr>
        <w:t xml:space="preserve">                   Message.Unknown_member_in_dot_expression);</w:t>
      </w:r>
    </w:p>
    <w:p w14:paraId="4FA062C7" w14:textId="77777777" w:rsidR="005E30A8" w:rsidRPr="006A0719" w:rsidRDefault="005E30A8" w:rsidP="005E30A8">
      <w:pPr>
        <w:pStyle w:val="Code"/>
        <w:rPr>
          <w:highlight w:val="white"/>
        </w:rPr>
      </w:pPr>
    </w:p>
    <w:p w14:paraId="56FA5843" w14:textId="77777777" w:rsidR="005E30A8" w:rsidRPr="006A0719" w:rsidRDefault="005E30A8" w:rsidP="005E30A8">
      <w:pPr>
        <w:pStyle w:val="Code"/>
        <w:rPr>
          <w:highlight w:val="white"/>
        </w:rPr>
      </w:pPr>
    </w:p>
    <w:p w14:paraId="5D18F8BA" w14:textId="77777777" w:rsidR="005E30A8" w:rsidRPr="006A0719" w:rsidRDefault="005E30A8" w:rsidP="005E30A8">
      <w:pPr>
        <w:pStyle w:val="Code"/>
        <w:rPr>
          <w:highlight w:val="white"/>
        </w:rPr>
      </w:pPr>
      <w:r w:rsidRPr="006A0719">
        <w:rPr>
          <w:highlight w:val="white"/>
        </w:rPr>
        <w:t xml:space="preserve">      Symbol resultSymbol;</w:t>
      </w:r>
    </w:p>
    <w:p w14:paraId="220AD11D" w14:textId="77777777" w:rsidR="005E30A8" w:rsidRPr="006A0719" w:rsidRDefault="005E30A8" w:rsidP="005E30A8">
      <w:pPr>
        <w:pStyle w:val="Code"/>
        <w:rPr>
          <w:highlight w:val="white"/>
        </w:rPr>
      </w:pPr>
      <w:r w:rsidRPr="006A0719">
        <w:rPr>
          <w:highlight w:val="white"/>
        </w:rPr>
        <w:t xml:space="preserve">      if (parentSymbol.AddressSymbol != null) {</w:t>
      </w:r>
    </w:p>
    <w:p w14:paraId="1404FB56" w14:textId="77777777" w:rsidR="005E30A8" w:rsidRPr="006A0719" w:rsidRDefault="005E30A8" w:rsidP="005E30A8">
      <w:pPr>
        <w:pStyle w:val="Code"/>
        <w:rPr>
          <w:highlight w:val="white"/>
        </w:rPr>
      </w:pPr>
      <w:r w:rsidRPr="006A0719">
        <w:rPr>
          <w:highlight w:val="white"/>
        </w:rPr>
        <w:t xml:space="preserve">        string name = parentSymbol.Name + "." + memberSymbol.Name +</w:t>
      </w:r>
    </w:p>
    <w:p w14:paraId="1E2AD5C1" w14:textId="77777777" w:rsidR="005E30A8" w:rsidRPr="006A0719" w:rsidRDefault="005E30A8" w:rsidP="005E30A8">
      <w:pPr>
        <w:pStyle w:val="Code"/>
        <w:rPr>
          <w:highlight w:val="white"/>
        </w:rPr>
      </w:pPr>
      <w:r w:rsidRPr="006A0719">
        <w:rPr>
          <w:highlight w:val="white"/>
        </w:rPr>
        <w:t xml:space="preserve">                      Symbol.SeparatorId + memberSymbol.Offset;</w:t>
      </w:r>
    </w:p>
    <w:p w14:paraId="6C5719D6" w14:textId="77777777" w:rsidR="005E30A8" w:rsidRDefault="005E30A8" w:rsidP="005E30A8">
      <w:pPr>
        <w:pStyle w:val="Code"/>
        <w:rPr>
          <w:highlight w:val="white"/>
        </w:rPr>
      </w:pPr>
      <w:r w:rsidRPr="006A0719">
        <w:rPr>
          <w:highlight w:val="white"/>
        </w:rPr>
        <w:t xml:space="preserve">        resultSymbol = new Symbol(name, parentSymbol.ExternalLinkage,</w:t>
      </w:r>
    </w:p>
    <w:p w14:paraId="648726F1" w14:textId="77777777" w:rsidR="005E30A8" w:rsidRDefault="005E30A8" w:rsidP="005E30A8">
      <w:pPr>
        <w:pStyle w:val="Code"/>
        <w:rPr>
          <w:highlight w:val="white"/>
        </w:rPr>
      </w:pPr>
      <w:r>
        <w:rPr>
          <w:highlight w:val="white"/>
        </w:rPr>
        <w:t xml:space="preserve">                                 </w:t>
      </w:r>
      <w:r w:rsidRPr="006A0719">
        <w:rPr>
          <w:highlight w:val="white"/>
        </w:rPr>
        <w:t xml:space="preserve"> parentSymbol.Storage, memberSymbol.Type,</w:t>
      </w:r>
    </w:p>
    <w:p w14:paraId="2FEDE3AA" w14:textId="77777777" w:rsidR="005E30A8" w:rsidRPr="006A0719" w:rsidRDefault="005E30A8" w:rsidP="005E30A8">
      <w:pPr>
        <w:pStyle w:val="Code"/>
        <w:rPr>
          <w:highlight w:val="white"/>
        </w:rPr>
      </w:pPr>
      <w:r>
        <w:rPr>
          <w:highlight w:val="white"/>
        </w:rPr>
        <w:t xml:space="preserve">                                 </w:t>
      </w:r>
      <w:r w:rsidRPr="006A0719">
        <w:rPr>
          <w:highlight w:val="white"/>
        </w:rPr>
        <w:t xml:space="preserve"> parentSymbol.IsParameter());</w:t>
      </w:r>
    </w:p>
    <w:p w14:paraId="5443AAC0"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42FA7838" w14:textId="77777777" w:rsidR="005E30A8" w:rsidRPr="006A0719" w:rsidRDefault="005E30A8" w:rsidP="005E30A8">
      <w:pPr>
        <w:pStyle w:val="Code"/>
        <w:rPr>
          <w:highlight w:val="white"/>
        </w:rPr>
      </w:pPr>
      <w:r w:rsidRPr="006A0719">
        <w:rPr>
          <w:highlight w:val="white"/>
        </w:rPr>
        <w:t xml:space="preserve">        resultSymbol.AddressSymbol = parentSymbol.AddressSymbol;</w:t>
      </w:r>
    </w:p>
    <w:p w14:paraId="1DE2C879" w14:textId="77777777" w:rsidR="005E30A8" w:rsidRPr="006A0719" w:rsidRDefault="005E30A8" w:rsidP="005E30A8">
      <w:pPr>
        <w:pStyle w:val="Code"/>
        <w:rPr>
          <w:highlight w:val="white"/>
        </w:rPr>
      </w:pPr>
      <w:r w:rsidRPr="006A0719">
        <w:rPr>
          <w:highlight w:val="white"/>
        </w:rPr>
        <w:t xml:space="preserve">        resultSymbol.AddressOffset = parentSymbol.AddressOffset;</w:t>
      </w:r>
    </w:p>
    <w:p w14:paraId="2031926A"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28CAB8C9" w14:textId="77777777" w:rsidR="005E30A8" w:rsidRPr="006A0719" w:rsidRDefault="005E30A8" w:rsidP="005E30A8">
      <w:pPr>
        <w:pStyle w:val="Code"/>
        <w:rPr>
          <w:highlight w:val="white"/>
        </w:rPr>
      </w:pPr>
      <w:r w:rsidRPr="006A0719">
        <w:rPr>
          <w:highlight w:val="white"/>
        </w:rPr>
        <w:t xml:space="preserve">        resultSymbol.Assignable = !parentSymbol.Type.IsConstant &amp;&amp;</w:t>
      </w:r>
    </w:p>
    <w:p w14:paraId="041FCD6A"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53181F8B" w14:textId="77777777" w:rsidR="005E30A8" w:rsidRPr="006A0719" w:rsidRDefault="005E30A8" w:rsidP="005E30A8">
      <w:pPr>
        <w:pStyle w:val="Code"/>
        <w:rPr>
          <w:highlight w:val="white"/>
        </w:rPr>
      </w:pPr>
      <w:r w:rsidRPr="006A0719">
        <w:rPr>
          <w:highlight w:val="white"/>
        </w:rPr>
        <w:t xml:space="preserve">                                  !memberSymbol.Type.IsArrayOrFunction();</w:t>
      </w:r>
    </w:p>
    <w:p w14:paraId="5F7EEEA3" w14:textId="77777777" w:rsidR="005E30A8" w:rsidRPr="006A0719" w:rsidRDefault="005E30A8" w:rsidP="005E30A8">
      <w:pPr>
        <w:pStyle w:val="Code"/>
        <w:rPr>
          <w:highlight w:val="white"/>
        </w:rPr>
      </w:pPr>
      <w:r w:rsidRPr="006A0719">
        <w:rPr>
          <w:highlight w:val="white"/>
        </w:rPr>
        <w:t xml:space="preserve">        resultSymbol.Addressable = !parentSymbol.IsRegister() &amp;&amp;</w:t>
      </w:r>
    </w:p>
    <w:p w14:paraId="2395C692" w14:textId="77777777" w:rsidR="005E30A8" w:rsidRPr="006A0719" w:rsidRDefault="005E30A8" w:rsidP="005E30A8">
      <w:pPr>
        <w:pStyle w:val="Code"/>
        <w:rPr>
          <w:highlight w:val="white"/>
        </w:rPr>
      </w:pPr>
      <w:r w:rsidRPr="006A0719">
        <w:rPr>
          <w:highlight w:val="white"/>
        </w:rPr>
        <w:t xml:space="preserve">                                   !memberSymbol.Type.IsBitfield();</w:t>
      </w:r>
    </w:p>
    <w:p w14:paraId="43EFA355" w14:textId="77777777" w:rsidR="005E30A8" w:rsidRPr="006A0719" w:rsidRDefault="005E30A8" w:rsidP="005E30A8">
      <w:pPr>
        <w:pStyle w:val="Code"/>
        <w:rPr>
          <w:highlight w:val="white"/>
        </w:rPr>
      </w:pPr>
      <w:r w:rsidRPr="006A0719">
        <w:rPr>
          <w:highlight w:val="white"/>
        </w:rPr>
        <w:t xml:space="preserve">      }</w:t>
      </w:r>
    </w:p>
    <w:p w14:paraId="5B59DAFB" w14:textId="77777777" w:rsidR="005E30A8" w:rsidRPr="006A0719" w:rsidRDefault="005E30A8" w:rsidP="005E30A8">
      <w:pPr>
        <w:pStyle w:val="Code"/>
        <w:rPr>
          <w:highlight w:val="white"/>
        </w:rPr>
      </w:pPr>
      <w:r w:rsidRPr="006A0719">
        <w:rPr>
          <w:highlight w:val="white"/>
        </w:rPr>
        <w:t xml:space="preserve">      else {</w:t>
      </w:r>
    </w:p>
    <w:p w14:paraId="2132A6A1" w14:textId="77777777" w:rsidR="005E30A8" w:rsidRPr="006A0719" w:rsidRDefault="005E30A8" w:rsidP="005E30A8">
      <w:pPr>
        <w:pStyle w:val="Code"/>
        <w:rPr>
          <w:highlight w:val="white"/>
        </w:rPr>
      </w:pPr>
      <w:r w:rsidRPr="006A0719">
        <w:rPr>
          <w:highlight w:val="white"/>
        </w:rPr>
        <w:t xml:space="preserve">        bool assignable = !parentSymbol.Type.IsConstant &amp;&amp;</w:t>
      </w:r>
    </w:p>
    <w:p w14:paraId="2F2F20FE" w14:textId="77777777" w:rsidR="005E30A8" w:rsidRPr="006A0719" w:rsidRDefault="005E30A8" w:rsidP="005E30A8">
      <w:pPr>
        <w:pStyle w:val="Code"/>
        <w:rPr>
          <w:highlight w:val="white"/>
        </w:rPr>
      </w:pPr>
      <w:r w:rsidRPr="006A0719">
        <w:rPr>
          <w:highlight w:val="white"/>
        </w:rPr>
        <w:t xml:space="preserve">                          !memberSymbol.Type.IsConstantRecursive() &amp;&amp;</w:t>
      </w:r>
    </w:p>
    <w:p w14:paraId="3E117416" w14:textId="77777777" w:rsidR="005E30A8" w:rsidRPr="006A0719" w:rsidRDefault="005E30A8" w:rsidP="005E30A8">
      <w:pPr>
        <w:pStyle w:val="Code"/>
        <w:rPr>
          <w:highlight w:val="white"/>
        </w:rPr>
      </w:pPr>
      <w:r w:rsidRPr="006A0719">
        <w:rPr>
          <w:highlight w:val="white"/>
        </w:rPr>
        <w:t xml:space="preserve">                          !memberSymbol.Type.IsArrayOrFunction(),</w:t>
      </w:r>
    </w:p>
    <w:p w14:paraId="3E9F323B" w14:textId="77777777" w:rsidR="005E30A8" w:rsidRPr="006A0719" w:rsidRDefault="005E30A8" w:rsidP="005E30A8">
      <w:pPr>
        <w:pStyle w:val="Code"/>
        <w:rPr>
          <w:highlight w:val="white"/>
        </w:rPr>
      </w:pPr>
      <w:r w:rsidRPr="006A0719">
        <w:rPr>
          <w:highlight w:val="white"/>
        </w:rPr>
        <w:t xml:space="preserve">             addressable = !parentSymbol.IsRegister() &amp;&amp;</w:t>
      </w:r>
    </w:p>
    <w:p w14:paraId="7C56CAC9" w14:textId="77777777" w:rsidR="005E30A8" w:rsidRPr="006A0719" w:rsidRDefault="005E30A8" w:rsidP="005E30A8">
      <w:pPr>
        <w:pStyle w:val="Code"/>
        <w:rPr>
          <w:highlight w:val="white"/>
        </w:rPr>
      </w:pPr>
      <w:r w:rsidRPr="006A0719">
        <w:rPr>
          <w:highlight w:val="white"/>
        </w:rPr>
        <w:t xml:space="preserve">                           !memberSymbol.Type.IsBitfield();</w:t>
      </w:r>
    </w:p>
    <w:p w14:paraId="28AE7A8E" w14:textId="77777777" w:rsidR="005E30A8" w:rsidRPr="006A0719" w:rsidRDefault="005E30A8" w:rsidP="005E30A8">
      <w:pPr>
        <w:pStyle w:val="Code"/>
        <w:rPr>
          <w:highlight w:val="white"/>
        </w:rPr>
      </w:pPr>
      <w:r w:rsidRPr="006A0719">
        <w:rPr>
          <w:highlight w:val="white"/>
        </w:rPr>
        <w:t xml:space="preserve">        resultSymbol = new Symbol(memberSymbol.Type, assignable, addressable);</w:t>
      </w:r>
    </w:p>
    <w:p w14:paraId="48A0650A" w14:textId="77777777" w:rsidR="005E30A8" w:rsidRPr="006A0719" w:rsidRDefault="005E30A8" w:rsidP="005E30A8">
      <w:pPr>
        <w:pStyle w:val="Code"/>
        <w:rPr>
          <w:highlight w:val="white"/>
        </w:rPr>
      </w:pPr>
      <w:r w:rsidRPr="006A0719">
        <w:rPr>
          <w:highlight w:val="white"/>
        </w:rPr>
        <w:t xml:space="preserve">        resultSymbol.Name = parentSymbol.Name + Symbol.SeparatorId +</w:t>
      </w:r>
    </w:p>
    <w:p w14:paraId="4C51071A" w14:textId="77777777" w:rsidR="005E30A8" w:rsidRPr="006A0719" w:rsidRDefault="005E30A8" w:rsidP="005E30A8">
      <w:pPr>
        <w:pStyle w:val="Code"/>
        <w:rPr>
          <w:highlight w:val="white"/>
        </w:rPr>
      </w:pPr>
      <w:r w:rsidRPr="006A0719">
        <w:rPr>
          <w:highlight w:val="white"/>
        </w:rPr>
        <w:t xml:space="preserve">                            memberName;</w:t>
      </w:r>
    </w:p>
    <w:p w14:paraId="5B8A3B72" w14:textId="77777777" w:rsidR="005E30A8" w:rsidRPr="006A0719" w:rsidRDefault="005E30A8" w:rsidP="005E30A8">
      <w:pPr>
        <w:pStyle w:val="Code"/>
        <w:rPr>
          <w:highlight w:val="white"/>
        </w:rPr>
      </w:pPr>
      <w:r w:rsidRPr="006A0719">
        <w:rPr>
          <w:highlight w:val="white"/>
        </w:rPr>
        <w:t xml:space="preserve">        resultSymbol.UniqueName = parentSymbol.UniqueName;</w:t>
      </w:r>
    </w:p>
    <w:p w14:paraId="61177DCC" w14:textId="77777777" w:rsidR="005E30A8" w:rsidRPr="006A0719" w:rsidRDefault="005E30A8" w:rsidP="005E30A8">
      <w:pPr>
        <w:pStyle w:val="Code"/>
        <w:rPr>
          <w:highlight w:val="white"/>
        </w:rPr>
      </w:pPr>
      <w:r w:rsidRPr="006A0719">
        <w:rPr>
          <w:highlight w:val="white"/>
        </w:rPr>
        <w:t xml:space="preserve">        resultSymbol.Storage = parentSymbol.Storage;</w:t>
      </w:r>
    </w:p>
    <w:p w14:paraId="5D41DED6" w14:textId="77777777" w:rsidR="005E30A8" w:rsidRPr="006A0719" w:rsidRDefault="005E30A8" w:rsidP="005E30A8">
      <w:pPr>
        <w:pStyle w:val="Code"/>
        <w:rPr>
          <w:highlight w:val="white"/>
        </w:rPr>
      </w:pPr>
      <w:r w:rsidRPr="006A0719">
        <w:rPr>
          <w:highlight w:val="white"/>
        </w:rPr>
        <w:t xml:space="preserve">        resultSymbol.Offset = parentSymbol.Offset + memberSymbol.Offset;</w:t>
      </w:r>
    </w:p>
    <w:p w14:paraId="430EAEE1" w14:textId="77777777" w:rsidR="005E30A8" w:rsidRPr="006A0719" w:rsidRDefault="005E30A8" w:rsidP="005E30A8">
      <w:pPr>
        <w:pStyle w:val="Code"/>
        <w:rPr>
          <w:highlight w:val="white"/>
        </w:rPr>
      </w:pPr>
      <w:r w:rsidRPr="006A0719">
        <w:rPr>
          <w:highlight w:val="white"/>
        </w:rPr>
        <w:t xml:space="preserve">      }</w:t>
      </w:r>
    </w:p>
    <w:p w14:paraId="2557C03C" w14:textId="77777777" w:rsidR="005E30A8" w:rsidRPr="006A0719" w:rsidRDefault="005E30A8" w:rsidP="005E30A8">
      <w:pPr>
        <w:pStyle w:val="Code"/>
        <w:rPr>
          <w:highlight w:val="white"/>
        </w:rPr>
      </w:pPr>
    </w:p>
    <w:p w14:paraId="3276971D" w14:textId="77777777" w:rsidR="005E30A8" w:rsidRPr="006A0719" w:rsidRDefault="005E30A8" w:rsidP="005E30A8">
      <w:pPr>
        <w:pStyle w:val="Code"/>
        <w:rPr>
          <w:highlight w:val="white"/>
        </w:rPr>
      </w:pPr>
      <w:r w:rsidRPr="006A0719">
        <w:rPr>
          <w:highlight w:val="white"/>
        </w:rPr>
        <w:t xml:space="preserve">      return (new Expression(resultSymbol, expression.ShortList,</w:t>
      </w:r>
    </w:p>
    <w:p w14:paraId="0A8FFACC" w14:textId="77777777" w:rsidR="005E30A8" w:rsidRPr="006A0719" w:rsidRDefault="005E30A8" w:rsidP="005E30A8">
      <w:pPr>
        <w:pStyle w:val="Code"/>
        <w:rPr>
          <w:highlight w:val="white"/>
        </w:rPr>
      </w:pPr>
      <w:r w:rsidRPr="006A0719">
        <w:rPr>
          <w:highlight w:val="white"/>
        </w:rPr>
        <w:t xml:space="preserve">                             expression.LongList));</w:t>
      </w:r>
    </w:p>
    <w:p w14:paraId="50950D9E" w14:textId="77777777" w:rsidR="005E30A8" w:rsidRPr="006A0719" w:rsidRDefault="005E30A8" w:rsidP="005E30A8">
      <w:pPr>
        <w:pStyle w:val="Code"/>
        <w:rPr>
          <w:highlight w:val="white"/>
        </w:rPr>
      </w:pPr>
      <w:r w:rsidRPr="006A0719">
        <w:rPr>
          <w:highlight w:val="white"/>
        </w:rPr>
        <w:t xml:space="preserve">    }</w:t>
      </w:r>
    </w:p>
    <w:p w14:paraId="75867BA9" w14:textId="55C7F4A1" w:rsidR="008B4B14" w:rsidRPr="00D447D0" w:rsidRDefault="008B4B14" w:rsidP="008B4B14">
      <w:pPr>
        <w:pStyle w:val="Rubrik3"/>
        <w:rPr>
          <w:highlight w:val="white"/>
        </w:rPr>
      </w:pPr>
      <w:bookmarkStart w:id="178" w:name="_Toc49764370"/>
      <w:r>
        <w:rPr>
          <w:highlight w:val="white"/>
        </w:rPr>
        <w:t>Function Call Expression</w:t>
      </w:r>
      <w:bookmarkEnd w:id="178"/>
    </w:p>
    <w:p w14:paraId="6B6E4B00" w14:textId="77777777" w:rsidR="00727422" w:rsidRDefault="00727422" w:rsidP="00727422">
      <w:r>
        <w:t>When calling a function, first we need to check the number of actual and formal parameters, which shall be equal. Unless the function is elliptic, in which case the actual parameter list can be longer.</w:t>
      </w:r>
    </w:p>
    <w:p w14:paraId="014032EB" w14:textId="42F48D35" w:rsidR="00727422" w:rsidRDefault="00727422" w:rsidP="00727422">
      <w:r>
        <w:t xml:space="preserve">Each regular actual parameter is transformed to the type of the formal parameter, and each extra actual parameter is subjected to the type promotion described in Section </w:t>
      </w:r>
      <w:r>
        <w:fldChar w:fldCharType="begin"/>
      </w:r>
      <w:r>
        <w:instrText xml:space="preserve"> REF _Ref418350730 \r \h </w:instrText>
      </w:r>
      <w:r>
        <w:fldChar w:fldCharType="separate"/>
      </w:r>
      <w:r w:rsidR="006F26B2">
        <w:rPr>
          <w:b/>
          <w:bCs/>
          <w:lang w:val="sv-SE"/>
        </w:rPr>
        <w:t>Fel! Hittar inte referenskälla.</w:t>
      </w:r>
      <w:r>
        <w:fldChar w:fldCharType="end"/>
      </w:r>
      <w:r>
        <w:t>. Unless the return type is void, we place the result value in a temporary symbol.</w:t>
      </w:r>
    </w:p>
    <w:p w14:paraId="517BDFE1" w14:textId="77777777" w:rsidR="003F2C3E" w:rsidRDefault="003F2C3E" w:rsidP="003F2C3E">
      <w:r>
        <w:t>Each actual parameter is checked. For a regular parameter (</w:t>
      </w:r>
      <w:r>
        <w:rPr>
          <w:rStyle w:val="CodeInText"/>
        </w:rPr>
        <w:t>paramType</w:t>
      </w:r>
      <w:r>
        <w:t xml:space="preserve"> is not null), a function is converted to a pointer to a function, otherwise implicit type conversion occurs. For an extra parameter, a function, array, or string is converted to a pointer, otherwise argument promotion occurs.</w:t>
      </w:r>
    </w:p>
    <w:p w14:paraId="184891BC" w14:textId="77777777" w:rsidR="003F2C3E" w:rsidRDefault="003F2C3E" w:rsidP="003F2C3E">
      <w:r>
        <w:lastRenderedPageBreak/>
        <w:t>For an extra parameter: a char is converted to an integer and a float is converted to a double.</w:t>
      </w:r>
    </w:p>
    <w:p w14:paraId="4874C9CA" w14:textId="77777777" w:rsidR="008245F5" w:rsidRDefault="008245F5" w:rsidP="008245F5">
      <w:pPr>
        <w:pStyle w:val="CodeHeader"/>
      </w:pPr>
      <w:r>
        <w:t>MainParser.gppg</w:t>
      </w:r>
    </w:p>
    <w:p w14:paraId="436E2113" w14:textId="77777777" w:rsidR="008245F5" w:rsidRPr="006A64EC" w:rsidRDefault="008245F5" w:rsidP="008245F5">
      <w:pPr>
        <w:pStyle w:val="Code"/>
        <w:rPr>
          <w:highlight w:val="white"/>
        </w:rPr>
      </w:pPr>
      <w:r w:rsidRPr="006A64EC">
        <w:rPr>
          <w:highlight w:val="white"/>
        </w:rPr>
        <w:t>postfix_expression:</w:t>
      </w:r>
    </w:p>
    <w:p w14:paraId="37A44ACD" w14:textId="54BEE984" w:rsidR="00015F9F" w:rsidRPr="00015F9F" w:rsidRDefault="00015F9F" w:rsidP="00015F9F">
      <w:pPr>
        <w:pStyle w:val="Code"/>
        <w:rPr>
          <w:highlight w:val="white"/>
        </w:rPr>
      </w:pPr>
      <w:r w:rsidRPr="00015F9F">
        <w:rPr>
          <w:highlight w:val="white"/>
        </w:rPr>
        <w:t xml:space="preserve">  </w:t>
      </w:r>
      <w:r>
        <w:rPr>
          <w:highlight w:val="white"/>
        </w:rPr>
        <w:t xml:space="preserve"> </w:t>
      </w:r>
      <w:r w:rsidRPr="00015F9F">
        <w:rPr>
          <w:highlight w:val="white"/>
        </w:rPr>
        <w:t xml:space="preserve"> postfix_expression {</w:t>
      </w:r>
    </w:p>
    <w:p w14:paraId="34D66E18" w14:textId="582C0FD9" w:rsidR="00015F9F" w:rsidRPr="00015F9F" w:rsidRDefault="00015F9F" w:rsidP="00015F9F">
      <w:pPr>
        <w:pStyle w:val="Code"/>
        <w:rPr>
          <w:highlight w:val="white"/>
        </w:rPr>
      </w:pPr>
      <w:r w:rsidRPr="00015F9F">
        <w:rPr>
          <w:highlight w:val="white"/>
        </w:rPr>
        <w:t xml:space="preserve">      MiddleCodeGenerator.</w:t>
      </w:r>
      <w:r w:rsidR="0043182A">
        <w:rPr>
          <w:highlight w:val="white"/>
        </w:rPr>
        <w:t>FunctionPreCall</w:t>
      </w:r>
      <w:r w:rsidRPr="00015F9F">
        <w:rPr>
          <w:highlight w:val="white"/>
        </w:rPr>
        <w:t>($1);</w:t>
      </w:r>
    </w:p>
    <w:p w14:paraId="214A5D78" w14:textId="77777777" w:rsidR="00015F9F" w:rsidRPr="00015F9F" w:rsidRDefault="00015F9F" w:rsidP="00015F9F">
      <w:pPr>
        <w:pStyle w:val="Code"/>
        <w:rPr>
          <w:highlight w:val="white"/>
        </w:rPr>
      </w:pPr>
      <w:r w:rsidRPr="00015F9F">
        <w:rPr>
          <w:highlight w:val="white"/>
        </w:rPr>
        <w:t xml:space="preserve">    }</w:t>
      </w:r>
    </w:p>
    <w:p w14:paraId="3CF09AC3" w14:textId="77777777" w:rsidR="00015F9F" w:rsidRPr="00015F9F" w:rsidRDefault="00015F9F" w:rsidP="00015F9F">
      <w:pPr>
        <w:pStyle w:val="Code"/>
        <w:rPr>
          <w:highlight w:val="white"/>
        </w:rPr>
      </w:pPr>
      <w:r w:rsidRPr="00015F9F">
        <w:rPr>
          <w:highlight w:val="white"/>
        </w:rPr>
        <w:t xml:space="preserve">    LEFT_PARENTHESIS optional_argument_expression_list RIGHT_PARENTHESIS {</w:t>
      </w:r>
    </w:p>
    <w:p w14:paraId="756E0055" w14:textId="77777777" w:rsidR="00015F9F" w:rsidRPr="00015F9F" w:rsidRDefault="00015F9F" w:rsidP="00015F9F">
      <w:pPr>
        <w:pStyle w:val="Code"/>
        <w:rPr>
          <w:highlight w:val="white"/>
        </w:rPr>
      </w:pPr>
      <w:r w:rsidRPr="00015F9F">
        <w:rPr>
          <w:highlight w:val="white"/>
        </w:rPr>
        <w:t xml:space="preserve">      $$ = MiddleCodeGenerator.CallExpression($1, $4);</w:t>
      </w:r>
    </w:p>
    <w:p w14:paraId="180FA063" w14:textId="2D501BDD" w:rsidR="00015F9F" w:rsidRDefault="00015F9F" w:rsidP="00015F9F">
      <w:pPr>
        <w:pStyle w:val="Code"/>
        <w:rPr>
          <w:highlight w:val="white"/>
        </w:rPr>
      </w:pPr>
      <w:r w:rsidRPr="00015F9F">
        <w:rPr>
          <w:highlight w:val="white"/>
        </w:rPr>
        <w:t xml:space="preserve">    };</w:t>
      </w:r>
    </w:p>
    <w:p w14:paraId="7549CB04" w14:textId="290427E0" w:rsidR="00682103" w:rsidRPr="00015F9F" w:rsidRDefault="00682103" w:rsidP="00682103">
      <w:pPr>
        <w:rPr>
          <w:highlight w:val="white"/>
        </w:rPr>
      </w:pPr>
      <w:r>
        <w:rPr>
          <w:highlight w:val="white"/>
        </w:rPr>
        <w:t xml:space="preserve">The </w:t>
      </w:r>
      <w:r w:rsidR="0043182A">
        <w:rPr>
          <w:rStyle w:val="KeyWord0"/>
          <w:highlight w:val="white"/>
        </w:rPr>
        <w:t>FunctionPreCall</w:t>
      </w:r>
      <w:r>
        <w:rPr>
          <w:highlight w:val="white"/>
        </w:rPr>
        <w:t xml:space="preserve"> method is called before the </w:t>
      </w:r>
      <w:r w:rsidR="00792015">
        <w:rPr>
          <w:highlight w:val="white"/>
        </w:rPr>
        <w:t>arg</w:t>
      </w:r>
      <w:r w:rsidR="004F5D3F">
        <w:rPr>
          <w:highlight w:val="white"/>
        </w:rPr>
        <w:t>u</w:t>
      </w:r>
      <w:r w:rsidR="00792015">
        <w:rPr>
          <w:highlight w:val="white"/>
        </w:rPr>
        <w:t xml:space="preserve">ment list is parsed. </w:t>
      </w:r>
      <w:r w:rsidR="004F5D3F">
        <w:rPr>
          <w:highlight w:val="white"/>
        </w:rPr>
        <w:t xml:space="preserve">It </w:t>
      </w:r>
      <w:r w:rsidR="00E97D92">
        <w:rPr>
          <w:highlight w:val="white"/>
        </w:rPr>
        <w:t xml:space="preserve">checks that the expression is either a function or a pointer to a function, adds the parameter type list of the function to the type list stack, adds zero to the current offset stack, and adds the </w:t>
      </w:r>
      <w:r w:rsidR="00D54CEB">
        <w:rPr>
          <w:highlight w:val="white"/>
        </w:rPr>
        <w:t>call header instruction to the short and long list of the expression.</w:t>
      </w:r>
    </w:p>
    <w:p w14:paraId="63125A9B" w14:textId="77777777" w:rsidR="008245F5" w:rsidRPr="005E4444" w:rsidRDefault="008245F5" w:rsidP="008245F5">
      <w:pPr>
        <w:pStyle w:val="CodeHeader"/>
      </w:pPr>
      <w:r>
        <w:t>MiddleCodeGenerator.cs</w:t>
      </w:r>
    </w:p>
    <w:p w14:paraId="1F7647FE" w14:textId="38891FB4" w:rsidR="00D379E0" w:rsidRPr="00D379E0" w:rsidRDefault="00D379E0" w:rsidP="00D379E0">
      <w:pPr>
        <w:pStyle w:val="Code"/>
        <w:rPr>
          <w:highlight w:val="white"/>
        </w:rPr>
      </w:pPr>
      <w:r w:rsidRPr="00D379E0">
        <w:rPr>
          <w:highlight w:val="white"/>
        </w:rPr>
        <w:t xml:space="preserve">    public static void </w:t>
      </w:r>
      <w:r w:rsidR="0043182A">
        <w:rPr>
          <w:highlight w:val="white"/>
        </w:rPr>
        <w:t>FunctionPreCall</w:t>
      </w:r>
      <w:r w:rsidRPr="00D379E0">
        <w:rPr>
          <w:highlight w:val="white"/>
        </w:rPr>
        <w:t>(Expression expression) {</w:t>
      </w:r>
    </w:p>
    <w:p w14:paraId="17B48CBB" w14:textId="77777777" w:rsidR="00D379E0" w:rsidRPr="00D379E0" w:rsidRDefault="00D379E0" w:rsidP="00D379E0">
      <w:pPr>
        <w:pStyle w:val="Code"/>
        <w:rPr>
          <w:highlight w:val="white"/>
        </w:rPr>
      </w:pPr>
      <w:r w:rsidRPr="00D379E0">
        <w:rPr>
          <w:highlight w:val="white"/>
        </w:rPr>
        <w:t xml:space="preserve">      Type type = expression.Symbol.Type;</w:t>
      </w:r>
    </w:p>
    <w:p w14:paraId="1C4DCC21" w14:textId="77777777" w:rsidR="00B25567" w:rsidRDefault="00D379E0" w:rsidP="00D379E0">
      <w:pPr>
        <w:pStyle w:val="Code"/>
        <w:rPr>
          <w:highlight w:val="white"/>
        </w:rPr>
      </w:pPr>
      <w:r w:rsidRPr="00D379E0">
        <w:rPr>
          <w:highlight w:val="white"/>
        </w:rPr>
        <w:t xml:space="preserve">      Assert.Error((type.IsPointer() &amp;&amp; type.PointerType.IsFunction())</w:t>
      </w:r>
      <w:r w:rsidR="00B25567">
        <w:rPr>
          <w:highlight w:val="white"/>
        </w:rPr>
        <w:t xml:space="preserve"> ||</w:t>
      </w:r>
    </w:p>
    <w:p w14:paraId="07171CB9" w14:textId="77777777" w:rsidR="00B25567" w:rsidRDefault="00B25567" w:rsidP="00D379E0">
      <w:pPr>
        <w:pStyle w:val="Code"/>
        <w:rPr>
          <w:highlight w:val="white"/>
        </w:rPr>
      </w:pPr>
      <w:r>
        <w:rPr>
          <w:highlight w:val="white"/>
        </w:rPr>
        <w:t xml:space="preserve">                   </w:t>
      </w:r>
      <w:r w:rsidRPr="00D379E0">
        <w:rPr>
          <w:highlight w:val="white"/>
        </w:rPr>
        <w:t>type.IsFunction()</w:t>
      </w:r>
      <w:r w:rsidR="00D379E0" w:rsidRPr="00D379E0">
        <w:rPr>
          <w:highlight w:val="white"/>
        </w:rPr>
        <w:t>,</w:t>
      </w:r>
      <w:r>
        <w:rPr>
          <w:highlight w:val="white"/>
        </w:rPr>
        <w:t xml:space="preserve"> e</w:t>
      </w:r>
      <w:r w:rsidR="00D379E0" w:rsidRPr="00D379E0">
        <w:rPr>
          <w:highlight w:val="white"/>
        </w:rPr>
        <w:t>xpression.Symbol,</w:t>
      </w:r>
    </w:p>
    <w:p w14:paraId="2B6D8FE1" w14:textId="08B62B96" w:rsidR="00D379E0" w:rsidRPr="00D379E0" w:rsidRDefault="00B25567" w:rsidP="00D379E0">
      <w:pPr>
        <w:pStyle w:val="Code"/>
        <w:rPr>
          <w:highlight w:val="white"/>
        </w:rPr>
      </w:pPr>
      <w:r>
        <w:rPr>
          <w:highlight w:val="white"/>
        </w:rPr>
        <w:t xml:space="preserve">                  </w:t>
      </w:r>
      <w:r w:rsidR="00D379E0" w:rsidRPr="00D379E0">
        <w:rPr>
          <w:highlight w:val="white"/>
        </w:rPr>
        <w:t xml:space="preserve"> Message.Not_a_function);</w:t>
      </w:r>
    </w:p>
    <w:p w14:paraId="2535627D" w14:textId="4A7A402B" w:rsidR="00D379E0" w:rsidRDefault="00D379E0" w:rsidP="00D379E0">
      <w:pPr>
        <w:pStyle w:val="Code"/>
        <w:rPr>
          <w:highlight w:val="white"/>
        </w:rPr>
      </w:pPr>
      <w:r w:rsidRPr="00D379E0">
        <w:rPr>
          <w:highlight w:val="white"/>
        </w:rPr>
        <w:t xml:space="preserve">      Type functionType = type.IsFunction() ? type : type.PointerType;</w:t>
      </w:r>
    </w:p>
    <w:p w14:paraId="4EFC7CA0" w14:textId="77777777" w:rsidR="00E97D92" w:rsidRPr="00D379E0" w:rsidRDefault="00E97D92" w:rsidP="00D379E0">
      <w:pPr>
        <w:pStyle w:val="Code"/>
        <w:rPr>
          <w:highlight w:val="white"/>
        </w:rPr>
      </w:pPr>
    </w:p>
    <w:p w14:paraId="0C100E49" w14:textId="77777777" w:rsidR="00D379E0" w:rsidRPr="00D379E0" w:rsidRDefault="00D379E0" w:rsidP="00D379E0">
      <w:pPr>
        <w:pStyle w:val="Code"/>
        <w:rPr>
          <w:highlight w:val="white"/>
        </w:rPr>
      </w:pPr>
      <w:r w:rsidRPr="00D379E0">
        <w:rPr>
          <w:highlight w:val="white"/>
        </w:rPr>
        <w:t xml:space="preserve">      TypeListStack.Push(functionType.TypeList);</w:t>
      </w:r>
    </w:p>
    <w:p w14:paraId="5F00B4D3" w14:textId="77777777" w:rsidR="00D379E0" w:rsidRPr="00D379E0" w:rsidRDefault="00D379E0" w:rsidP="00D379E0">
      <w:pPr>
        <w:pStyle w:val="Code"/>
        <w:rPr>
          <w:highlight w:val="white"/>
        </w:rPr>
      </w:pPr>
      <w:r w:rsidRPr="00D379E0">
        <w:rPr>
          <w:highlight w:val="white"/>
        </w:rPr>
        <w:t xml:space="preserve">      ParameterOffsetStack.Push(0);</w:t>
      </w:r>
    </w:p>
    <w:p w14:paraId="5DA8442B" w14:textId="77777777" w:rsidR="00E97D92" w:rsidRDefault="00E97D92" w:rsidP="00D379E0">
      <w:pPr>
        <w:pStyle w:val="Code"/>
        <w:rPr>
          <w:highlight w:val="white"/>
        </w:rPr>
      </w:pPr>
    </w:p>
    <w:p w14:paraId="3925E63C" w14:textId="1FE4E435" w:rsidR="00D379E0" w:rsidRPr="00D379E0" w:rsidRDefault="00D379E0" w:rsidP="00D379E0">
      <w:pPr>
        <w:pStyle w:val="Code"/>
        <w:rPr>
          <w:highlight w:val="white"/>
        </w:rPr>
      </w:pPr>
      <w:r w:rsidRPr="00D379E0">
        <w:rPr>
          <w:highlight w:val="white"/>
        </w:rPr>
        <w:t xml:space="preserve">      AddMiddleCode(expression.ShortList, MiddleOperator.</w:t>
      </w:r>
      <w:r w:rsidR="0043182A">
        <w:rPr>
          <w:highlight w:val="white"/>
        </w:rPr>
        <w:t>FunctionPreCall</w:t>
      </w:r>
      <w:r w:rsidRPr="00D379E0">
        <w:rPr>
          <w:highlight w:val="white"/>
        </w:rPr>
        <w:t>,</w:t>
      </w:r>
    </w:p>
    <w:p w14:paraId="7DFE4EA1" w14:textId="77777777" w:rsidR="00D379E0" w:rsidRPr="00D379E0" w:rsidRDefault="00D379E0" w:rsidP="00D379E0">
      <w:pPr>
        <w:pStyle w:val="Code"/>
        <w:rPr>
          <w:highlight w:val="white"/>
        </w:rPr>
      </w:pPr>
      <w:r w:rsidRPr="00D379E0">
        <w:rPr>
          <w:highlight w:val="white"/>
        </w:rPr>
        <w:t xml:space="preserve">                    SymbolTable.CurrentTable.CurrentOffset);</w:t>
      </w:r>
    </w:p>
    <w:p w14:paraId="201B7798" w14:textId="25F72501" w:rsidR="00D379E0" w:rsidRPr="00D379E0" w:rsidRDefault="00D379E0" w:rsidP="00D379E0">
      <w:pPr>
        <w:pStyle w:val="Code"/>
        <w:rPr>
          <w:highlight w:val="white"/>
        </w:rPr>
      </w:pPr>
      <w:r w:rsidRPr="00D379E0">
        <w:rPr>
          <w:highlight w:val="white"/>
        </w:rPr>
        <w:t xml:space="preserve">      AddMiddleCode(expression.LongList, MiddleOperator.</w:t>
      </w:r>
      <w:r w:rsidR="0043182A">
        <w:rPr>
          <w:highlight w:val="white"/>
        </w:rPr>
        <w:t>FunctionPreCall</w:t>
      </w:r>
      <w:r w:rsidRPr="00D379E0">
        <w:rPr>
          <w:highlight w:val="white"/>
        </w:rPr>
        <w:t>,</w:t>
      </w:r>
    </w:p>
    <w:p w14:paraId="58C7B47F" w14:textId="77777777" w:rsidR="00D379E0" w:rsidRPr="00D379E0" w:rsidRDefault="00D379E0" w:rsidP="00D379E0">
      <w:pPr>
        <w:pStyle w:val="Code"/>
        <w:rPr>
          <w:highlight w:val="white"/>
        </w:rPr>
      </w:pPr>
      <w:r w:rsidRPr="00D379E0">
        <w:rPr>
          <w:highlight w:val="white"/>
        </w:rPr>
        <w:t xml:space="preserve">                    SymbolTable.CurrentTable.CurrentOffset);</w:t>
      </w:r>
    </w:p>
    <w:p w14:paraId="3EEC678E" w14:textId="7706295C" w:rsidR="00F07266" w:rsidRPr="00D379E0" w:rsidRDefault="00D379E0" w:rsidP="00D379E0">
      <w:pPr>
        <w:pStyle w:val="Code"/>
        <w:rPr>
          <w:highlight w:val="white"/>
        </w:rPr>
      </w:pPr>
      <w:r w:rsidRPr="00D379E0">
        <w:rPr>
          <w:highlight w:val="white"/>
        </w:rPr>
        <w:t xml:space="preserve">    }</w:t>
      </w:r>
    </w:p>
    <w:p w14:paraId="172ADBE9" w14:textId="74F433CB" w:rsidR="002A3E3D" w:rsidRPr="00015F9F" w:rsidRDefault="002A3E3D" w:rsidP="002A3E3D">
      <w:pPr>
        <w:rPr>
          <w:highlight w:val="white"/>
        </w:rPr>
      </w:pPr>
      <w:r>
        <w:rPr>
          <w:highlight w:val="white"/>
        </w:rPr>
        <w:t xml:space="preserve">The </w:t>
      </w:r>
      <w:r w:rsidRPr="00682103">
        <w:rPr>
          <w:rStyle w:val="KeyWord0"/>
          <w:highlight w:val="white"/>
        </w:rPr>
        <w:t>Call</w:t>
      </w:r>
      <w:r w:rsidR="00651210">
        <w:rPr>
          <w:rStyle w:val="KeyWord0"/>
          <w:highlight w:val="white"/>
        </w:rPr>
        <w:t>Expression</w:t>
      </w:r>
      <w:r>
        <w:rPr>
          <w:highlight w:val="white"/>
        </w:rPr>
        <w:t xml:space="preserve"> method is called </w:t>
      </w:r>
      <w:r w:rsidR="00B62A7F">
        <w:rPr>
          <w:highlight w:val="white"/>
        </w:rPr>
        <w:t>after</w:t>
      </w:r>
      <w:r>
        <w:rPr>
          <w:highlight w:val="white"/>
        </w:rPr>
        <w:t xml:space="preserve"> the argument list is parsed. It checks that the expression is either a function or a pointer to a function, adds the parameter type list of the function to the type list stack, adds zero to the current offset stack, and adds the call header instruction to the short and long list of the expression.</w:t>
      </w:r>
    </w:p>
    <w:p w14:paraId="0E4D75BA" w14:textId="77777777" w:rsidR="00F07266" w:rsidRPr="00EF53A8" w:rsidRDefault="00F07266" w:rsidP="00F07266">
      <w:pPr>
        <w:pStyle w:val="Code"/>
        <w:rPr>
          <w:highlight w:val="white"/>
        </w:rPr>
      </w:pPr>
      <w:r w:rsidRPr="00EF53A8">
        <w:rPr>
          <w:highlight w:val="white"/>
        </w:rPr>
        <w:t xml:space="preserve">    public static Expression CallExpression(Expression </w:t>
      </w:r>
      <w:r>
        <w:rPr>
          <w:highlight w:val="white"/>
        </w:rPr>
        <w:t>function</w:t>
      </w:r>
      <w:r w:rsidRPr="00EF53A8">
        <w:rPr>
          <w:highlight w:val="white"/>
        </w:rPr>
        <w:t>Expression,</w:t>
      </w:r>
    </w:p>
    <w:p w14:paraId="4CAA0A74" w14:textId="77777777" w:rsidR="00F07266" w:rsidRPr="00EF53A8" w:rsidRDefault="00F07266" w:rsidP="00F07266">
      <w:pPr>
        <w:pStyle w:val="Code"/>
        <w:rPr>
          <w:highlight w:val="white"/>
        </w:rPr>
      </w:pPr>
      <w:r w:rsidRPr="00EF53A8">
        <w:rPr>
          <w:highlight w:val="white"/>
        </w:rPr>
        <w:t xml:space="preserve">                                            List&lt;Expression&gt; </w:t>
      </w:r>
      <w:r>
        <w:rPr>
          <w:highlight w:val="white"/>
        </w:rPr>
        <w:t>argument</w:t>
      </w:r>
      <w:r w:rsidRPr="00EF53A8">
        <w:rPr>
          <w:highlight w:val="white"/>
        </w:rPr>
        <w:t>List){</w:t>
      </w:r>
    </w:p>
    <w:p w14:paraId="325FF296" w14:textId="1DEA0CE5" w:rsidR="00F07266" w:rsidRPr="00EF53A8" w:rsidRDefault="00FC66D5" w:rsidP="00F07266">
      <w:pPr>
        <w:pStyle w:val="Code"/>
        <w:rPr>
          <w:highlight w:val="white"/>
        </w:rPr>
      </w:pPr>
      <w:r w:rsidRPr="00370042">
        <w:rPr>
          <w:highlight w:val="white"/>
        </w:rPr>
        <w:t xml:space="preserve">      List&lt;Type&gt; typeList =</w:t>
      </w:r>
      <w:r>
        <w:rPr>
          <w:highlight w:val="white"/>
        </w:rPr>
        <w:t xml:space="preserve"> </w:t>
      </w:r>
      <w:r w:rsidR="00F07266" w:rsidRPr="00EF53A8">
        <w:rPr>
          <w:highlight w:val="white"/>
        </w:rPr>
        <w:t>TypeListStack.Pop();</w:t>
      </w:r>
    </w:p>
    <w:p w14:paraId="24E4E5E2" w14:textId="77777777" w:rsidR="00F07266" w:rsidRPr="00EF53A8" w:rsidRDefault="00F07266" w:rsidP="00F07266">
      <w:pPr>
        <w:pStyle w:val="Code"/>
        <w:rPr>
          <w:highlight w:val="white"/>
        </w:rPr>
      </w:pPr>
      <w:r w:rsidRPr="00EF53A8">
        <w:rPr>
          <w:highlight w:val="white"/>
        </w:rPr>
        <w:t xml:space="preserve">      ParameterOffsetStack.Pop();</w:t>
      </w:r>
    </w:p>
    <w:p w14:paraId="7C53D143" w14:textId="02FC37FB" w:rsidR="00F07266" w:rsidRPr="00EF53A8" w:rsidRDefault="00B8302E" w:rsidP="00B8302E">
      <w:pPr>
        <w:rPr>
          <w:highlight w:val="white"/>
        </w:rPr>
      </w:pPr>
      <w:r>
        <w:rPr>
          <w:highlight w:val="white"/>
          <w:lang w:val="sv-SE"/>
        </w:rPr>
        <w:t>The reason we keep track of the</w:t>
      </w:r>
      <w:r w:rsidR="00E6708B">
        <w:rPr>
          <w:highlight w:val="white"/>
          <w:lang w:val="sv-SE"/>
        </w:rPr>
        <w:t xml:space="preserve"> current offset is that we in case of nested function calls </w:t>
      </w:r>
      <w:r w:rsidR="00C93366">
        <w:rPr>
          <w:highlight w:val="white"/>
          <w:lang w:val="sv-SE"/>
        </w:rPr>
        <w:t>need to allocate space for the previous arguments of the functions call outside the nested function.</w:t>
      </w:r>
      <w:r w:rsidR="00305C33">
        <w:rPr>
          <w:highlight w:val="white"/>
          <w:lang w:val="sv-SE"/>
        </w:rPr>
        <w:t xml:space="preserve"> </w:t>
      </w:r>
      <w:r w:rsidR="00305C33">
        <w:rPr>
          <w:highlight w:val="white"/>
        </w:rPr>
        <w:t>If the current offset is more than zero, we add it together with the size of the standard function top the total offset. If the current offset is zero, no argument has yet been passed, and we do not need to increase the total offset.</w:t>
      </w:r>
    </w:p>
    <w:p w14:paraId="368FE017" w14:textId="77777777" w:rsidR="00F07266" w:rsidRPr="00EF53A8" w:rsidRDefault="00F07266" w:rsidP="00F07266">
      <w:pPr>
        <w:pStyle w:val="Code"/>
        <w:rPr>
          <w:highlight w:val="white"/>
        </w:rPr>
      </w:pPr>
      <w:r w:rsidRPr="00EF53A8">
        <w:rPr>
          <w:highlight w:val="white"/>
        </w:rPr>
        <w:t xml:space="preserve">      int totalOffset = 0;</w:t>
      </w:r>
    </w:p>
    <w:p w14:paraId="4894A9CC" w14:textId="1CDA9922" w:rsidR="00F07266" w:rsidRDefault="00F07266" w:rsidP="00F07266">
      <w:pPr>
        <w:pStyle w:val="Code"/>
        <w:rPr>
          <w:highlight w:val="white"/>
        </w:rPr>
      </w:pPr>
      <w:r w:rsidRPr="00EF53A8">
        <w:rPr>
          <w:highlight w:val="white"/>
        </w:rPr>
        <w:t xml:space="preserve">      foreach (int currentOffset in ParameterOffsetStack) {</w:t>
      </w:r>
    </w:p>
    <w:p w14:paraId="0A42CFFA" w14:textId="77777777" w:rsidR="00F07266" w:rsidRPr="00EF53A8" w:rsidRDefault="00F07266" w:rsidP="00F07266">
      <w:pPr>
        <w:pStyle w:val="Code"/>
        <w:rPr>
          <w:highlight w:val="white"/>
        </w:rPr>
      </w:pPr>
      <w:r w:rsidRPr="00EF53A8">
        <w:rPr>
          <w:highlight w:val="white"/>
        </w:rPr>
        <w:t xml:space="preserve">        if (currentOffset &gt; 0) {</w:t>
      </w:r>
    </w:p>
    <w:p w14:paraId="40316DA1" w14:textId="77777777" w:rsidR="00F07266" w:rsidRPr="00EF53A8" w:rsidRDefault="00F07266" w:rsidP="00F07266">
      <w:pPr>
        <w:pStyle w:val="Code"/>
        <w:rPr>
          <w:highlight w:val="white"/>
        </w:rPr>
      </w:pPr>
      <w:r w:rsidRPr="00EF53A8">
        <w:rPr>
          <w:highlight w:val="white"/>
        </w:rPr>
        <w:t xml:space="preserve">          totalOffset += (SymbolTable.FunctionHeaderSize + currentOffset);</w:t>
      </w:r>
    </w:p>
    <w:p w14:paraId="4347A217" w14:textId="77777777" w:rsidR="00F07266" w:rsidRPr="00EF53A8" w:rsidRDefault="00F07266" w:rsidP="00F07266">
      <w:pPr>
        <w:pStyle w:val="Code"/>
        <w:rPr>
          <w:highlight w:val="white"/>
        </w:rPr>
      </w:pPr>
      <w:r w:rsidRPr="00EF53A8">
        <w:rPr>
          <w:highlight w:val="white"/>
        </w:rPr>
        <w:t xml:space="preserve">        }</w:t>
      </w:r>
    </w:p>
    <w:p w14:paraId="2E2215B6" w14:textId="77777777" w:rsidR="00F07266" w:rsidRPr="00EF53A8" w:rsidRDefault="00F07266" w:rsidP="00F07266">
      <w:pPr>
        <w:pStyle w:val="Code"/>
        <w:rPr>
          <w:highlight w:val="white"/>
        </w:rPr>
      </w:pPr>
      <w:r w:rsidRPr="00EF53A8">
        <w:rPr>
          <w:highlight w:val="white"/>
        </w:rPr>
        <w:t xml:space="preserve">      }</w:t>
      </w:r>
    </w:p>
    <w:p w14:paraId="6CA7BA49" w14:textId="77777777" w:rsidR="00F07266" w:rsidRPr="00370042" w:rsidRDefault="00F07266" w:rsidP="00F07266">
      <w:pPr>
        <w:pStyle w:val="Code"/>
        <w:rPr>
          <w:highlight w:val="white"/>
        </w:rPr>
      </w:pPr>
    </w:p>
    <w:p w14:paraId="79A2742F" w14:textId="77777777" w:rsidR="00F07266" w:rsidRPr="00370042" w:rsidRDefault="00F07266" w:rsidP="00F07266">
      <w:pPr>
        <w:pStyle w:val="Code"/>
        <w:rPr>
          <w:highlight w:val="white"/>
        </w:rPr>
      </w:pPr>
      <w:r w:rsidRPr="00370042">
        <w:rPr>
          <w:highlight w:val="white"/>
        </w:rPr>
        <w:t xml:space="preserve">      Type </w:t>
      </w:r>
      <w:r>
        <w:rPr>
          <w:highlight w:val="white"/>
        </w:rPr>
        <w:t>function</w:t>
      </w:r>
      <w:r w:rsidRPr="00370042">
        <w:rPr>
          <w:highlight w:val="white"/>
        </w:rPr>
        <w:t xml:space="preserve">Type = </w:t>
      </w:r>
      <w:r>
        <w:rPr>
          <w:highlight w:val="white"/>
        </w:rPr>
        <w:t>function</w:t>
      </w:r>
      <w:r w:rsidRPr="00370042">
        <w:rPr>
          <w:highlight w:val="white"/>
        </w:rPr>
        <w:t>Expression.Symbol.Type.IsPointer() ?</w:t>
      </w:r>
    </w:p>
    <w:p w14:paraId="68501E0A" w14:textId="02D44AC9" w:rsidR="00F07266" w:rsidRPr="00370042" w:rsidRDefault="00F07266" w:rsidP="00F07266">
      <w:pPr>
        <w:pStyle w:val="Code"/>
        <w:rPr>
          <w:highlight w:val="white"/>
        </w:rPr>
      </w:pPr>
      <w:r w:rsidRPr="00370042">
        <w:rPr>
          <w:highlight w:val="white"/>
        </w:rPr>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Expression.Symbol.Type.PointerType :</w:t>
      </w:r>
    </w:p>
    <w:p w14:paraId="649D6648" w14:textId="7E75BEA7" w:rsidR="00F07266" w:rsidRPr="00370042" w:rsidRDefault="00F07266" w:rsidP="00F07266">
      <w:pPr>
        <w:pStyle w:val="Code"/>
        <w:rPr>
          <w:highlight w:val="white"/>
        </w:rPr>
      </w:pPr>
      <w:r w:rsidRPr="00370042">
        <w:rPr>
          <w:highlight w:val="white"/>
        </w:rPr>
        <w:lastRenderedPageBreak/>
        <w:t xml:space="preserve">              </w:t>
      </w:r>
      <w:r w:rsidR="0017422C">
        <w:rPr>
          <w:highlight w:val="white"/>
        </w:rPr>
        <w:t xml:space="preserve">    </w:t>
      </w:r>
      <w:r w:rsidRPr="00370042">
        <w:rPr>
          <w:highlight w:val="white"/>
        </w:rPr>
        <w:t xml:space="preserve">        </w:t>
      </w:r>
      <w:r>
        <w:rPr>
          <w:highlight w:val="white"/>
        </w:rPr>
        <w:t>function</w:t>
      </w:r>
      <w:r w:rsidRPr="00370042">
        <w:rPr>
          <w:highlight w:val="white"/>
        </w:rPr>
        <w:t>Expression.Symbol.Type;</w:t>
      </w:r>
    </w:p>
    <w:p w14:paraId="5892E1B2" w14:textId="77777777" w:rsidR="00A54D3C" w:rsidRDefault="00442B8F" w:rsidP="00442B8F">
      <w:pPr>
        <w:rPr>
          <w:highlight w:val="white"/>
        </w:rPr>
      </w:pPr>
      <w:r>
        <w:rPr>
          <w:highlight w:val="white"/>
        </w:rPr>
        <w:t xml:space="preserve">We check that there </w:t>
      </w:r>
      <w:r w:rsidR="0034084D">
        <w:rPr>
          <w:highlight w:val="white"/>
        </w:rPr>
        <w:t>are</w:t>
      </w:r>
      <w:r>
        <w:rPr>
          <w:highlight w:val="white"/>
        </w:rPr>
        <w:t xml:space="preserve"> not too few parameters in the call.</w:t>
      </w:r>
      <w:r w:rsidR="0034084D">
        <w:rPr>
          <w:highlight w:val="white"/>
        </w:rPr>
        <w:t xml:space="preserve"> If the type list is null, the number of arguments does not matter. However, if the type list is not null, the number of arguments</w:t>
      </w:r>
      <w:r w:rsidR="00A54D3C">
        <w:rPr>
          <w:highlight w:val="white"/>
        </w:rPr>
        <w:t xml:space="preserve"> must be at least the number of parameters in the type list.</w:t>
      </w:r>
    </w:p>
    <w:p w14:paraId="4FFB49FF" w14:textId="77777777" w:rsidR="00F07266" w:rsidRDefault="00F07266" w:rsidP="00F07266">
      <w:pPr>
        <w:pStyle w:val="Code"/>
        <w:rPr>
          <w:highlight w:val="white"/>
        </w:rPr>
      </w:pPr>
      <w:r w:rsidRPr="00370042">
        <w:rPr>
          <w:highlight w:val="white"/>
        </w:rPr>
        <w:t xml:space="preserve">      Assert.Error((typeList == null) ||</w:t>
      </w:r>
    </w:p>
    <w:p w14:paraId="7652989F"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argument</w:t>
      </w:r>
      <w:r w:rsidRPr="00370042">
        <w:rPr>
          <w:highlight w:val="white"/>
        </w:rPr>
        <w:t>List.Count &gt;= typeList.Count),</w:t>
      </w:r>
    </w:p>
    <w:p w14:paraId="59B5F58F" w14:textId="77777777" w:rsidR="00F07266" w:rsidRPr="00370042" w:rsidRDefault="00F07266" w:rsidP="00F07266">
      <w:pPr>
        <w:pStyle w:val="Code"/>
        <w:rPr>
          <w:highlight w:val="white"/>
        </w:rPr>
      </w:pPr>
      <w:r w:rsidRPr="00370042">
        <w:rPr>
          <w:highlight w:val="white"/>
        </w:rPr>
        <w:t xml:space="preserve">                   </w:t>
      </w:r>
      <w:r>
        <w:rPr>
          <w:highlight w:val="white"/>
        </w:rPr>
        <w:t>function</w:t>
      </w:r>
      <w:r w:rsidRPr="00370042">
        <w:rPr>
          <w:highlight w:val="white"/>
        </w:rPr>
        <w:t>Expression,</w:t>
      </w:r>
    </w:p>
    <w:p w14:paraId="349A5B12" w14:textId="358EBC26" w:rsidR="00F07266" w:rsidRPr="00370042" w:rsidRDefault="00F07266" w:rsidP="00F07266">
      <w:pPr>
        <w:pStyle w:val="Code"/>
        <w:rPr>
          <w:highlight w:val="white"/>
        </w:rPr>
      </w:pPr>
      <w:r w:rsidRPr="00370042">
        <w:rPr>
          <w:highlight w:val="white"/>
        </w:rPr>
        <w:t xml:space="preserve">                   Message.Too_few_actual_parameters_in_</w:t>
      </w:r>
      <w:r w:rsidR="000B5A8F">
        <w:rPr>
          <w:highlight w:val="white"/>
        </w:rPr>
        <w:t>function</w:t>
      </w:r>
      <w:r w:rsidRPr="00370042">
        <w:rPr>
          <w:highlight w:val="white"/>
        </w:rPr>
        <w:t>_call);</w:t>
      </w:r>
    </w:p>
    <w:p w14:paraId="1AA66676" w14:textId="4D50EFCF" w:rsidR="00116F18" w:rsidRDefault="00116F18" w:rsidP="00116F18">
      <w:pPr>
        <w:rPr>
          <w:highlight w:val="white"/>
        </w:rPr>
      </w:pPr>
      <w:r>
        <w:rPr>
          <w:highlight w:val="white"/>
        </w:rPr>
        <w:t xml:space="preserve">We </w:t>
      </w:r>
      <w:r w:rsidR="00A613D8">
        <w:rPr>
          <w:highlight w:val="white"/>
        </w:rPr>
        <w:t xml:space="preserve">also </w:t>
      </w:r>
      <w:r>
        <w:rPr>
          <w:highlight w:val="white"/>
        </w:rPr>
        <w:t xml:space="preserve">check that there are not too </w:t>
      </w:r>
      <w:r w:rsidR="00A613D8">
        <w:rPr>
          <w:highlight w:val="white"/>
        </w:rPr>
        <w:t>many</w:t>
      </w:r>
      <w:r>
        <w:rPr>
          <w:highlight w:val="white"/>
        </w:rPr>
        <w:t xml:space="preserve"> parameters in the call. If the type list is null</w:t>
      </w:r>
      <w:r w:rsidR="00A613D8">
        <w:rPr>
          <w:highlight w:val="white"/>
        </w:rPr>
        <w:t xml:space="preserve"> or if the calle</w:t>
      </w:r>
      <w:r w:rsidR="002376C0">
        <w:rPr>
          <w:highlight w:val="white"/>
        </w:rPr>
        <w:t>e</w:t>
      </w:r>
      <w:r w:rsidR="00A613D8">
        <w:rPr>
          <w:highlight w:val="white"/>
        </w:rPr>
        <w:t xml:space="preserve"> function has an elliptic parameter list, </w:t>
      </w:r>
      <w:r>
        <w:rPr>
          <w:highlight w:val="white"/>
        </w:rPr>
        <w:t>the number of arguments does not matter</w:t>
      </w:r>
      <w:r w:rsidR="00A613D8">
        <w:rPr>
          <w:highlight w:val="white"/>
        </w:rPr>
        <w:t xml:space="preserve">. There may be more arguments than parameters, we already know that the </w:t>
      </w:r>
      <w:r w:rsidR="009904BD">
        <w:rPr>
          <w:highlight w:val="white"/>
        </w:rPr>
        <w:t xml:space="preserve">arguments are not fewer than the parameters. However, if the type list is not null and the function does not have an elliptic parameter list, </w:t>
      </w:r>
      <w:r w:rsidR="009B0081">
        <w:rPr>
          <w:highlight w:val="white"/>
        </w:rPr>
        <w:t>the number of arguments must equal the number of parameters.</w:t>
      </w:r>
    </w:p>
    <w:p w14:paraId="20A49F80" w14:textId="77777777" w:rsidR="00F07266" w:rsidRPr="00370042" w:rsidRDefault="00F07266" w:rsidP="00F07266">
      <w:pPr>
        <w:pStyle w:val="Code"/>
        <w:rPr>
          <w:highlight w:val="white"/>
        </w:rPr>
      </w:pPr>
      <w:r w:rsidRPr="00370042">
        <w:rPr>
          <w:highlight w:val="white"/>
        </w:rPr>
        <w:t xml:space="preserve">      Assert.Error(</w:t>
      </w:r>
      <w:r>
        <w:rPr>
          <w:highlight w:val="white"/>
        </w:rPr>
        <w:t>function</w:t>
      </w:r>
      <w:r w:rsidRPr="00370042">
        <w:rPr>
          <w:highlight w:val="white"/>
        </w:rPr>
        <w:t>Type.IsEllipse() || (typeList == null) ||</w:t>
      </w:r>
    </w:p>
    <w:p w14:paraId="6687C2CC" w14:textId="77777777" w:rsidR="00F07266" w:rsidRDefault="00F07266" w:rsidP="00F07266">
      <w:pPr>
        <w:pStyle w:val="Code"/>
        <w:rPr>
          <w:highlight w:val="white"/>
        </w:rPr>
      </w:pPr>
      <w:r w:rsidRPr="00370042">
        <w:rPr>
          <w:highlight w:val="white"/>
        </w:rPr>
        <w:t xml:space="preserve">                   (</w:t>
      </w:r>
      <w:r>
        <w:rPr>
          <w:highlight w:val="white"/>
        </w:rPr>
        <w:t>argument</w:t>
      </w:r>
      <w:r w:rsidRPr="00370042">
        <w:rPr>
          <w:highlight w:val="white"/>
        </w:rPr>
        <w:t>List.Count == typeList.Count),</w:t>
      </w:r>
    </w:p>
    <w:p w14:paraId="0148E906" w14:textId="77777777" w:rsidR="00F07266" w:rsidRPr="00370042" w:rsidRDefault="00F07266" w:rsidP="00F07266">
      <w:pPr>
        <w:pStyle w:val="Code"/>
        <w:rPr>
          <w:highlight w:val="white"/>
        </w:rPr>
      </w:pPr>
      <w:r>
        <w:rPr>
          <w:highlight w:val="white"/>
        </w:rPr>
        <w:t xml:space="preserve">                  </w:t>
      </w:r>
      <w:r w:rsidRPr="00370042">
        <w:rPr>
          <w:highlight w:val="white"/>
        </w:rPr>
        <w:t xml:space="preserve"> </w:t>
      </w:r>
      <w:r>
        <w:rPr>
          <w:highlight w:val="white"/>
        </w:rPr>
        <w:t>function</w:t>
      </w:r>
      <w:r w:rsidRPr="00370042">
        <w:rPr>
          <w:highlight w:val="white"/>
        </w:rPr>
        <w:t>Expression,</w:t>
      </w:r>
    </w:p>
    <w:p w14:paraId="652047A5" w14:textId="5F84D31A" w:rsidR="00F07266" w:rsidRPr="00370042" w:rsidRDefault="00F07266" w:rsidP="00F07266">
      <w:pPr>
        <w:pStyle w:val="Code"/>
        <w:rPr>
          <w:highlight w:val="white"/>
        </w:rPr>
      </w:pPr>
      <w:r w:rsidRPr="00370042">
        <w:rPr>
          <w:highlight w:val="white"/>
        </w:rPr>
        <w:t xml:space="preserve">                   Message.Too_many_parameters_in_</w:t>
      </w:r>
      <w:r w:rsidR="000B5A8F">
        <w:rPr>
          <w:highlight w:val="white"/>
        </w:rPr>
        <w:t>function</w:t>
      </w:r>
      <w:r w:rsidRPr="00370042">
        <w:rPr>
          <w:highlight w:val="white"/>
        </w:rPr>
        <w:t>_call);</w:t>
      </w:r>
    </w:p>
    <w:p w14:paraId="3101E73B" w14:textId="77777777" w:rsidR="009F2231" w:rsidRDefault="009F2231" w:rsidP="00F07266">
      <w:pPr>
        <w:pStyle w:val="Code"/>
        <w:rPr>
          <w:highlight w:val="white"/>
        </w:rPr>
      </w:pPr>
    </w:p>
    <w:p w14:paraId="42C17520" w14:textId="77C08D84" w:rsidR="00F07266" w:rsidRPr="00370042" w:rsidRDefault="00F07266" w:rsidP="00F07266">
      <w:pPr>
        <w:pStyle w:val="Code"/>
        <w:rPr>
          <w:highlight w:val="white"/>
        </w:rPr>
      </w:pPr>
      <w:r w:rsidRPr="00370042">
        <w:rPr>
          <w:highlight w:val="white"/>
        </w:rPr>
        <w:t xml:space="preserve">      List&lt;MiddleCode&gt; longList = new List&lt;MiddleCode&gt;();</w:t>
      </w:r>
    </w:p>
    <w:p w14:paraId="12B7196E" w14:textId="77777777" w:rsidR="00F07266" w:rsidRPr="00370042" w:rsidRDefault="00F07266" w:rsidP="00F07266">
      <w:pPr>
        <w:pStyle w:val="Code"/>
        <w:rPr>
          <w:highlight w:val="white"/>
        </w:rPr>
      </w:pPr>
      <w:r w:rsidRPr="00370042">
        <w:rPr>
          <w:highlight w:val="white"/>
        </w:rPr>
        <w:t xml:space="preserve">      longList.AddRange(</w:t>
      </w:r>
      <w:r>
        <w:rPr>
          <w:highlight w:val="white"/>
        </w:rPr>
        <w:t>function</w:t>
      </w:r>
      <w:r w:rsidRPr="00370042">
        <w:rPr>
          <w:highlight w:val="white"/>
        </w:rPr>
        <w:t>Expression.LongList);</w:t>
      </w:r>
    </w:p>
    <w:p w14:paraId="15574B68" w14:textId="12EBCBE1" w:rsidR="00F07266" w:rsidRPr="00370042" w:rsidRDefault="00B35763" w:rsidP="00B35763">
      <w:pPr>
        <w:rPr>
          <w:highlight w:val="white"/>
        </w:rPr>
      </w:pPr>
      <w:r>
        <w:rPr>
          <w:highlight w:val="white"/>
        </w:rPr>
        <w:t xml:space="preserve">When iterate </w:t>
      </w:r>
      <w:r w:rsidR="00123650">
        <w:rPr>
          <w:highlight w:val="white"/>
        </w:rPr>
        <w:t>through</w:t>
      </w:r>
      <w:r>
        <w:rPr>
          <w:highlight w:val="white"/>
        </w:rPr>
        <w:t xml:space="preserve"> the</w:t>
      </w:r>
      <w:r w:rsidR="00176AAC">
        <w:rPr>
          <w:highlight w:val="white"/>
        </w:rPr>
        <w:t xml:space="preserve">, we keep track of the extra size. In elliptic function calls </w:t>
      </w:r>
      <w:r w:rsidR="00144A80">
        <w:rPr>
          <w:highlight w:val="white"/>
        </w:rPr>
        <w:t>we need to allocate memory for the extra parameters that is not included in the regular parameter list.</w:t>
      </w:r>
    </w:p>
    <w:p w14:paraId="50F4A255" w14:textId="276D5E7A" w:rsidR="00F07266" w:rsidRPr="00370042" w:rsidRDefault="00F07266" w:rsidP="00F07266">
      <w:pPr>
        <w:pStyle w:val="Code"/>
        <w:rPr>
          <w:highlight w:val="white"/>
        </w:rPr>
      </w:pPr>
      <w:r w:rsidRPr="00370042">
        <w:rPr>
          <w:highlight w:val="white"/>
        </w:rPr>
        <w:t xml:space="preserve">      int </w:t>
      </w:r>
      <w:r w:rsidR="008534D3">
        <w:rPr>
          <w:highlight w:val="white"/>
        </w:rPr>
        <w:t>count</w:t>
      </w:r>
      <w:r w:rsidRPr="00370042">
        <w:rPr>
          <w:highlight w:val="white"/>
        </w:rPr>
        <w:t xml:space="preserve"> = 0, offset = SymbolTable.FunctionHeaderSize, extra = 0;</w:t>
      </w:r>
    </w:p>
    <w:p w14:paraId="540470A4" w14:textId="77777777" w:rsidR="00F07266" w:rsidRPr="00370042" w:rsidRDefault="00F07266" w:rsidP="00F07266">
      <w:pPr>
        <w:pStyle w:val="Code"/>
        <w:rPr>
          <w:highlight w:val="white"/>
        </w:rPr>
      </w:pPr>
      <w:r w:rsidRPr="00370042">
        <w:rPr>
          <w:highlight w:val="white"/>
        </w:rPr>
        <w:t xml:space="preserve">      foreach (Expression </w:t>
      </w:r>
      <w:r>
        <w:rPr>
          <w:highlight w:val="white"/>
        </w:rPr>
        <w:t>argument</w:t>
      </w:r>
      <w:r w:rsidRPr="00370042">
        <w:rPr>
          <w:highlight w:val="white"/>
        </w:rPr>
        <w:t xml:space="preserve">Expression in </w:t>
      </w:r>
      <w:r>
        <w:rPr>
          <w:highlight w:val="white"/>
        </w:rPr>
        <w:t>argument</w:t>
      </w:r>
      <w:r w:rsidRPr="00370042">
        <w:rPr>
          <w:highlight w:val="white"/>
        </w:rPr>
        <w:t>List) {</w:t>
      </w:r>
    </w:p>
    <w:p w14:paraId="496234A5" w14:textId="77777777" w:rsidR="00F07266" w:rsidRPr="00370042" w:rsidRDefault="00F07266" w:rsidP="00F07266">
      <w:pPr>
        <w:pStyle w:val="Code"/>
        <w:rPr>
          <w:highlight w:val="white"/>
        </w:rPr>
      </w:pPr>
      <w:r w:rsidRPr="00370042">
        <w:rPr>
          <w:highlight w:val="white"/>
        </w:rPr>
        <w:t xml:space="preserve">        longList.AddRange(</w:t>
      </w:r>
      <w:r>
        <w:rPr>
          <w:highlight w:val="white"/>
        </w:rPr>
        <w:t>argument</w:t>
      </w:r>
      <w:r w:rsidRPr="00370042">
        <w:rPr>
          <w:highlight w:val="white"/>
        </w:rPr>
        <w:t>Expression.LongList);</w:t>
      </w:r>
    </w:p>
    <w:p w14:paraId="578A7B73" w14:textId="77777777" w:rsidR="00F07266" w:rsidRPr="00AF7C33" w:rsidRDefault="00F07266" w:rsidP="00AF7C33">
      <w:pPr>
        <w:pStyle w:val="Code"/>
        <w:rPr>
          <w:highlight w:val="white"/>
        </w:rPr>
      </w:pPr>
    </w:p>
    <w:p w14:paraId="0AC6578B" w14:textId="77777777" w:rsidR="00AF7C33" w:rsidRPr="00AF7C33" w:rsidRDefault="00AF7C33" w:rsidP="00AF7C33">
      <w:pPr>
        <w:pStyle w:val="Code"/>
        <w:rPr>
          <w:highlight w:val="white"/>
        </w:rPr>
      </w:pPr>
      <w:r w:rsidRPr="00AF7C33">
        <w:rPr>
          <w:highlight w:val="white"/>
        </w:rPr>
        <w:t xml:space="preserve">        Type type;</w:t>
      </w:r>
    </w:p>
    <w:p w14:paraId="76191F39" w14:textId="77777777" w:rsidR="00AF7C33" w:rsidRPr="00AF7C33" w:rsidRDefault="00AF7C33" w:rsidP="00AF7C33">
      <w:pPr>
        <w:pStyle w:val="Code"/>
        <w:rPr>
          <w:highlight w:val="white"/>
        </w:rPr>
      </w:pPr>
      <w:r w:rsidRPr="00AF7C33">
        <w:rPr>
          <w:highlight w:val="white"/>
        </w:rPr>
        <w:t xml:space="preserve">        if ((typeList != null) &amp;&amp; (count++ &lt; typeList.Count)) {</w:t>
      </w:r>
    </w:p>
    <w:p w14:paraId="3CCFC298" w14:textId="77777777" w:rsidR="00AF7C33" w:rsidRPr="00AF7C33" w:rsidRDefault="00AF7C33" w:rsidP="00AF7C33">
      <w:pPr>
        <w:pStyle w:val="Code"/>
        <w:rPr>
          <w:highlight w:val="white"/>
        </w:rPr>
      </w:pPr>
      <w:r w:rsidRPr="00AF7C33">
        <w:rPr>
          <w:highlight w:val="white"/>
        </w:rPr>
        <w:t xml:space="preserve">          type = typeList[count];</w:t>
      </w:r>
    </w:p>
    <w:p w14:paraId="096928D9" w14:textId="77777777" w:rsidR="00AF7C33" w:rsidRPr="00AF7C33" w:rsidRDefault="00AF7C33" w:rsidP="00AF7C33">
      <w:pPr>
        <w:pStyle w:val="Code"/>
        <w:rPr>
          <w:highlight w:val="white"/>
        </w:rPr>
      </w:pPr>
      <w:r w:rsidRPr="00AF7C33">
        <w:rPr>
          <w:highlight w:val="white"/>
        </w:rPr>
        <w:t xml:space="preserve">        }</w:t>
      </w:r>
    </w:p>
    <w:p w14:paraId="2250C854" w14:textId="77777777" w:rsidR="00AF7C33" w:rsidRPr="00AF7C33" w:rsidRDefault="00AF7C33" w:rsidP="00AF7C33">
      <w:pPr>
        <w:pStyle w:val="Code"/>
        <w:rPr>
          <w:highlight w:val="white"/>
        </w:rPr>
      </w:pPr>
      <w:r w:rsidRPr="00AF7C33">
        <w:rPr>
          <w:highlight w:val="white"/>
        </w:rPr>
        <w:t xml:space="preserve">        else {</w:t>
      </w:r>
    </w:p>
    <w:p w14:paraId="1021FA89" w14:textId="77777777" w:rsidR="00AF7C33" w:rsidRPr="00AF7C33" w:rsidRDefault="00AF7C33" w:rsidP="00AF7C33">
      <w:pPr>
        <w:pStyle w:val="Code"/>
        <w:rPr>
          <w:highlight w:val="white"/>
        </w:rPr>
      </w:pPr>
      <w:r w:rsidRPr="00AF7C33">
        <w:rPr>
          <w:highlight w:val="white"/>
        </w:rPr>
        <w:t xml:space="preserve">          type = ParameterType(argumentExpression.Symbol);</w:t>
      </w:r>
    </w:p>
    <w:p w14:paraId="02952035" w14:textId="77777777" w:rsidR="00AF7C33" w:rsidRPr="00AF7C33" w:rsidRDefault="00AF7C33" w:rsidP="00AF7C33">
      <w:pPr>
        <w:pStyle w:val="Code"/>
        <w:rPr>
          <w:highlight w:val="white"/>
        </w:rPr>
      </w:pPr>
      <w:r w:rsidRPr="00AF7C33">
        <w:rPr>
          <w:highlight w:val="white"/>
        </w:rPr>
        <w:t xml:space="preserve">          extra += type.Size();</w:t>
      </w:r>
    </w:p>
    <w:p w14:paraId="2E013AD7" w14:textId="77777777" w:rsidR="00AF7C33" w:rsidRPr="00AF7C33" w:rsidRDefault="00AF7C33" w:rsidP="00AF7C33">
      <w:pPr>
        <w:pStyle w:val="Code"/>
        <w:rPr>
          <w:highlight w:val="white"/>
        </w:rPr>
      </w:pPr>
      <w:r w:rsidRPr="00AF7C33">
        <w:rPr>
          <w:highlight w:val="white"/>
        </w:rPr>
        <w:t xml:space="preserve">        }</w:t>
      </w:r>
    </w:p>
    <w:p w14:paraId="306089CD" w14:textId="1D8BA3E1" w:rsidR="00F07266" w:rsidRPr="00370042" w:rsidRDefault="00885080" w:rsidP="00144D6E">
      <w:pPr>
        <w:rPr>
          <w:highlight w:val="white"/>
        </w:rPr>
      </w:pPr>
      <w:r>
        <w:rPr>
          <w:highlight w:val="white"/>
        </w:rPr>
        <w:t xml:space="preserve">We add the argument to the </w:t>
      </w:r>
      <w:r w:rsidR="00144D6E">
        <w:rPr>
          <w:highlight w:val="white"/>
        </w:rPr>
        <w:t xml:space="preserve">parameter </w:t>
      </w:r>
      <w:r w:rsidR="008F7CF7">
        <w:rPr>
          <w:highlight w:val="white"/>
        </w:rPr>
        <w:t>list and</w:t>
      </w:r>
      <w:r w:rsidR="00144D6E">
        <w:rPr>
          <w:highlight w:val="white"/>
        </w:rPr>
        <w:t xml:space="preserve"> update the </w:t>
      </w:r>
      <w:r w:rsidR="00C21FC1">
        <w:rPr>
          <w:highlight w:val="white"/>
        </w:rPr>
        <w:t>current offset.</w:t>
      </w:r>
    </w:p>
    <w:p w14:paraId="6DD5BFE4" w14:textId="77777777" w:rsidR="0089193E" w:rsidRPr="0089193E" w:rsidRDefault="0089193E" w:rsidP="0089193E">
      <w:pPr>
        <w:pStyle w:val="Code"/>
        <w:rPr>
          <w:highlight w:val="white"/>
        </w:rPr>
      </w:pPr>
      <w:r w:rsidRPr="0089193E">
        <w:rPr>
          <w:highlight w:val="white"/>
        </w:rPr>
        <w:t xml:space="preserve">        AddMiddleCode(longList, MiddleOperator.Parameter, type,</w:t>
      </w:r>
    </w:p>
    <w:p w14:paraId="3C2F86D6" w14:textId="77777777" w:rsidR="0089193E" w:rsidRPr="0089193E" w:rsidRDefault="0089193E" w:rsidP="0089193E">
      <w:pPr>
        <w:pStyle w:val="Code"/>
        <w:rPr>
          <w:highlight w:val="white"/>
        </w:rPr>
      </w:pPr>
      <w:r w:rsidRPr="0089193E">
        <w:rPr>
          <w:highlight w:val="white"/>
        </w:rPr>
        <w:t xml:space="preserve">                      argumentExpression.Symbol, SymbolTable.CurrentTable.</w:t>
      </w:r>
    </w:p>
    <w:p w14:paraId="0654A712" w14:textId="77777777" w:rsidR="0089193E" w:rsidRPr="0089193E" w:rsidRDefault="0089193E" w:rsidP="0089193E">
      <w:pPr>
        <w:pStyle w:val="Code"/>
        <w:rPr>
          <w:highlight w:val="white"/>
        </w:rPr>
      </w:pPr>
      <w:r w:rsidRPr="0089193E">
        <w:rPr>
          <w:highlight w:val="white"/>
        </w:rPr>
        <w:t xml:space="preserve">                      CurrentOffset + totalOffset + offset);</w:t>
      </w:r>
    </w:p>
    <w:p w14:paraId="789A2385" w14:textId="77777777" w:rsidR="0089193E" w:rsidRPr="0089193E" w:rsidRDefault="0089193E" w:rsidP="0089193E">
      <w:pPr>
        <w:pStyle w:val="Code"/>
        <w:rPr>
          <w:highlight w:val="white"/>
        </w:rPr>
      </w:pPr>
      <w:r w:rsidRPr="0089193E">
        <w:rPr>
          <w:highlight w:val="white"/>
        </w:rPr>
        <w:t xml:space="preserve">        offset += type.Size();</w:t>
      </w:r>
    </w:p>
    <w:p w14:paraId="4C51982E" w14:textId="77777777" w:rsidR="0089193E" w:rsidRPr="0089193E" w:rsidRDefault="0089193E" w:rsidP="0089193E">
      <w:pPr>
        <w:pStyle w:val="Code"/>
        <w:rPr>
          <w:highlight w:val="white"/>
        </w:rPr>
      </w:pPr>
      <w:r w:rsidRPr="0089193E">
        <w:rPr>
          <w:highlight w:val="white"/>
        </w:rPr>
        <w:t xml:space="preserve">      }</w:t>
      </w:r>
    </w:p>
    <w:p w14:paraId="0F0F0FB9" w14:textId="602D4D69" w:rsidR="00F07266" w:rsidRPr="00370042" w:rsidRDefault="00CC5890" w:rsidP="00CC5890">
      <w:pPr>
        <w:rPr>
          <w:highlight w:val="white"/>
        </w:rPr>
      </w:pPr>
      <w:r>
        <w:rPr>
          <w:highlight w:val="white"/>
        </w:rPr>
        <w:t>We add both the function call and post call instructions to the long list.</w:t>
      </w:r>
      <w:r w:rsidR="00550FC9">
        <w:rPr>
          <w:highlight w:val="white"/>
        </w:rPr>
        <w:t xml:space="preserve"> The post call instruction is for </w:t>
      </w:r>
    </w:p>
    <w:p w14:paraId="4FDADB09" w14:textId="77777777" w:rsidR="00F07266" w:rsidRPr="00370042" w:rsidRDefault="00F07266" w:rsidP="00F07266">
      <w:pPr>
        <w:pStyle w:val="Code"/>
        <w:rPr>
          <w:highlight w:val="white"/>
        </w:rPr>
      </w:pPr>
      <w:r w:rsidRPr="00370042">
        <w:rPr>
          <w:highlight w:val="white"/>
        </w:rPr>
        <w:t xml:space="preserve">      Symbol </w:t>
      </w:r>
      <w:r>
        <w:rPr>
          <w:highlight w:val="white"/>
        </w:rPr>
        <w:t>function</w:t>
      </w:r>
      <w:r w:rsidRPr="00370042">
        <w:rPr>
          <w:highlight w:val="white"/>
        </w:rPr>
        <w:t xml:space="preserve">Symbol = </w:t>
      </w:r>
      <w:r>
        <w:rPr>
          <w:highlight w:val="white"/>
        </w:rPr>
        <w:t>function</w:t>
      </w:r>
      <w:r w:rsidRPr="00370042">
        <w:rPr>
          <w:highlight w:val="white"/>
        </w:rPr>
        <w:t>Expression.Symbol;</w:t>
      </w:r>
    </w:p>
    <w:p w14:paraId="1A11D644" w14:textId="77777777" w:rsidR="00F07266" w:rsidRPr="00370042" w:rsidRDefault="00F07266" w:rsidP="00F07266">
      <w:pPr>
        <w:pStyle w:val="Code"/>
        <w:rPr>
          <w:highlight w:val="white"/>
        </w:rPr>
      </w:pPr>
      <w:r w:rsidRPr="00370042">
        <w:rPr>
          <w:highlight w:val="white"/>
        </w:rPr>
        <w:t xml:space="preserve">      AddMiddleCode(longList, MiddleOperator.Call, </w:t>
      </w:r>
      <w:r>
        <w:rPr>
          <w:highlight w:val="white"/>
        </w:rPr>
        <w:t>function</w:t>
      </w:r>
      <w:r w:rsidRPr="00370042">
        <w:rPr>
          <w:highlight w:val="white"/>
        </w:rPr>
        <w:t>Symbol,</w:t>
      </w:r>
    </w:p>
    <w:p w14:paraId="3955BB0E"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F5E573" w14:textId="77777777" w:rsidR="00F07266" w:rsidRPr="00370042" w:rsidRDefault="00F07266" w:rsidP="00F07266">
      <w:pPr>
        <w:pStyle w:val="Code"/>
        <w:rPr>
          <w:highlight w:val="white"/>
        </w:rPr>
      </w:pPr>
      <w:r w:rsidRPr="00370042">
        <w:rPr>
          <w:highlight w:val="white"/>
        </w:rPr>
        <w:t xml:space="preserve">                    extra);</w:t>
      </w:r>
    </w:p>
    <w:p w14:paraId="7C702CB0" w14:textId="77777777" w:rsidR="00F07266" w:rsidRPr="00370042" w:rsidRDefault="00F07266" w:rsidP="00F07266">
      <w:pPr>
        <w:pStyle w:val="Code"/>
        <w:rPr>
          <w:highlight w:val="white"/>
        </w:rPr>
      </w:pPr>
      <w:r w:rsidRPr="00370042">
        <w:rPr>
          <w:highlight w:val="white"/>
        </w:rPr>
        <w:t xml:space="preserve">      AddMiddleCode(longList, MiddleOperator.PostCall, null, null,</w:t>
      </w:r>
    </w:p>
    <w:p w14:paraId="766F59D0" w14:textId="77777777" w:rsidR="00F07266" w:rsidRPr="00370042" w:rsidRDefault="00F07266" w:rsidP="00F07266">
      <w:pPr>
        <w:pStyle w:val="Code"/>
        <w:rPr>
          <w:highlight w:val="white"/>
        </w:rPr>
      </w:pPr>
      <w:r w:rsidRPr="00370042">
        <w:rPr>
          <w:highlight w:val="white"/>
        </w:rPr>
        <w:t xml:space="preserve">                    SymbolTable.CurrentTable.CurrentOffset + totalOffset);</w:t>
      </w:r>
    </w:p>
    <w:p w14:paraId="28D586C3" w14:textId="77777777" w:rsidR="00F07266" w:rsidRPr="00370042" w:rsidRDefault="00F07266" w:rsidP="00F07266">
      <w:pPr>
        <w:pStyle w:val="Code"/>
        <w:rPr>
          <w:highlight w:val="white"/>
        </w:rPr>
      </w:pPr>
      <w:r w:rsidRPr="00370042">
        <w:rPr>
          <w:highlight w:val="white"/>
        </w:rPr>
        <w:t xml:space="preserve">    </w:t>
      </w:r>
    </w:p>
    <w:p w14:paraId="229FA69B" w14:textId="77777777" w:rsidR="00F07266" w:rsidRPr="00370042" w:rsidRDefault="00F07266" w:rsidP="00F07266">
      <w:pPr>
        <w:pStyle w:val="Code"/>
        <w:rPr>
          <w:highlight w:val="white"/>
        </w:rPr>
      </w:pPr>
      <w:r w:rsidRPr="00370042">
        <w:rPr>
          <w:highlight w:val="white"/>
        </w:rPr>
        <w:t xml:space="preserve">      Type returnType = </w:t>
      </w:r>
      <w:r>
        <w:rPr>
          <w:highlight w:val="white"/>
        </w:rPr>
        <w:t>function</w:t>
      </w:r>
      <w:r w:rsidRPr="00370042">
        <w:rPr>
          <w:highlight w:val="white"/>
        </w:rPr>
        <w:t>Type.ReturnType;</w:t>
      </w:r>
    </w:p>
    <w:p w14:paraId="61C751E3" w14:textId="77777777" w:rsidR="00F07266" w:rsidRPr="00370042" w:rsidRDefault="00F07266" w:rsidP="00F07266">
      <w:pPr>
        <w:pStyle w:val="Code"/>
        <w:rPr>
          <w:highlight w:val="white"/>
        </w:rPr>
      </w:pPr>
      <w:r w:rsidRPr="00370042">
        <w:rPr>
          <w:highlight w:val="white"/>
        </w:rPr>
        <w:lastRenderedPageBreak/>
        <w:t xml:space="preserve">      Symbol returnSymbol = new Symbol(returnType);</w:t>
      </w:r>
    </w:p>
    <w:p w14:paraId="369D598B" w14:textId="1B68A83A" w:rsidR="00F07266" w:rsidRPr="00370042" w:rsidRDefault="00F7635F" w:rsidP="00F7635F">
      <w:pPr>
        <w:rPr>
          <w:highlight w:val="white"/>
        </w:rPr>
      </w:pPr>
      <w:r>
        <w:rPr>
          <w:highlight w:val="white"/>
        </w:rPr>
        <w:t>We make the short list be a copy of the long list. However</w:t>
      </w:r>
      <w:r w:rsidR="00CB6B16">
        <w:rPr>
          <w:highlight w:val="white"/>
        </w:rPr>
        <w:t xml:space="preserve">, </w:t>
      </w:r>
      <w:r w:rsidR="00D73E5C">
        <w:rPr>
          <w:highlight w:val="white"/>
        </w:rPr>
        <w:t xml:space="preserve">there </w:t>
      </w:r>
      <w:r w:rsidR="009E47CD">
        <w:rPr>
          <w:highlight w:val="white"/>
        </w:rPr>
        <w:t xml:space="preserve">is one </w:t>
      </w:r>
      <w:r w:rsidR="00D73E5C">
        <w:rPr>
          <w:highlight w:val="white"/>
        </w:rPr>
        <w:t>difference between the lists</w:t>
      </w:r>
      <w:r w:rsidR="00F0786C">
        <w:rPr>
          <w:highlight w:val="white"/>
        </w:rPr>
        <w:t xml:space="preserve"> if the function </w:t>
      </w:r>
      <w:r w:rsidR="009E47CD">
        <w:rPr>
          <w:highlight w:val="white"/>
        </w:rPr>
        <w:t>returns a floating value. In that case, we pop the value off the floating value stack in the short list, since the value is not interesting</w:t>
      </w:r>
      <w:r w:rsidR="00BC13EF">
        <w:rPr>
          <w:highlight w:val="white"/>
        </w:rPr>
        <w:t xml:space="preserve"> in the short list, only the side effect of the function call. However, we keep the value on the stack in the long list, since the value shall be used in the long list.</w:t>
      </w:r>
    </w:p>
    <w:p w14:paraId="4D80E86F" w14:textId="77777777" w:rsidR="00F07266" w:rsidRPr="00370042" w:rsidRDefault="00F07266" w:rsidP="00F07266">
      <w:pPr>
        <w:pStyle w:val="Code"/>
        <w:rPr>
          <w:highlight w:val="white"/>
        </w:rPr>
      </w:pPr>
      <w:r w:rsidRPr="00370042">
        <w:rPr>
          <w:highlight w:val="white"/>
        </w:rPr>
        <w:t xml:space="preserve">      List&lt;MiddleCode&gt; shortList = new List&lt;MiddleCode&gt;();</w:t>
      </w:r>
    </w:p>
    <w:p w14:paraId="6561DA57" w14:textId="77777777" w:rsidR="00F07266" w:rsidRPr="00370042" w:rsidRDefault="00F07266" w:rsidP="00F07266">
      <w:pPr>
        <w:pStyle w:val="Code"/>
        <w:rPr>
          <w:highlight w:val="white"/>
        </w:rPr>
      </w:pPr>
      <w:r w:rsidRPr="00370042">
        <w:rPr>
          <w:highlight w:val="white"/>
        </w:rPr>
        <w:t xml:space="preserve">      shortList.AddRange(longList);</w:t>
      </w:r>
    </w:p>
    <w:p w14:paraId="76022AA5" w14:textId="77777777" w:rsidR="00F07266" w:rsidRPr="00370042" w:rsidRDefault="00F07266" w:rsidP="00F07266">
      <w:pPr>
        <w:pStyle w:val="Code"/>
        <w:rPr>
          <w:highlight w:val="white"/>
        </w:rPr>
      </w:pPr>
      <w:r w:rsidRPr="00370042">
        <w:rPr>
          <w:highlight w:val="white"/>
        </w:rPr>
        <w:t xml:space="preserve">    </w:t>
      </w:r>
    </w:p>
    <w:p w14:paraId="4C2B037C" w14:textId="77777777" w:rsidR="00F07266" w:rsidRPr="00370042" w:rsidRDefault="00F07266" w:rsidP="00F07266">
      <w:pPr>
        <w:pStyle w:val="Code"/>
        <w:rPr>
          <w:highlight w:val="white"/>
        </w:rPr>
      </w:pPr>
      <w:r w:rsidRPr="00370042">
        <w:rPr>
          <w:highlight w:val="white"/>
        </w:rPr>
        <w:t xml:space="preserve">      if (!returnType.IsVoid()) {</w:t>
      </w:r>
    </w:p>
    <w:p w14:paraId="29319C84" w14:textId="77777777" w:rsidR="00F07266" w:rsidRPr="00370042" w:rsidRDefault="00F07266" w:rsidP="00F07266">
      <w:pPr>
        <w:pStyle w:val="Code"/>
        <w:rPr>
          <w:highlight w:val="white"/>
        </w:rPr>
      </w:pPr>
      <w:r w:rsidRPr="00370042">
        <w:rPr>
          <w:highlight w:val="white"/>
        </w:rPr>
        <w:t xml:space="preserve">        if (returnType.IsStructOrUnion()) {</w:t>
      </w:r>
    </w:p>
    <w:p w14:paraId="6F4E4014" w14:textId="77777777" w:rsidR="00F07266" w:rsidRPr="00370042" w:rsidRDefault="00F07266" w:rsidP="00F07266">
      <w:pPr>
        <w:pStyle w:val="Code"/>
        <w:rPr>
          <w:highlight w:val="white"/>
        </w:rPr>
      </w:pPr>
      <w:r w:rsidRPr="00370042">
        <w:rPr>
          <w:highlight w:val="white"/>
        </w:rPr>
        <w:t xml:space="preserve">          Type pointerType = new Type(returnType);</w:t>
      </w:r>
    </w:p>
    <w:p w14:paraId="27FD2E16" w14:textId="2366D9E3" w:rsidR="00F07266" w:rsidRPr="00370042" w:rsidRDefault="00F07266" w:rsidP="00F07266">
      <w:pPr>
        <w:pStyle w:val="Code"/>
        <w:rPr>
          <w:highlight w:val="white"/>
        </w:rPr>
      </w:pPr>
      <w:r w:rsidRPr="00370042">
        <w:rPr>
          <w:highlight w:val="white"/>
        </w:rPr>
        <w:t xml:space="preserve">          Symbol </w:t>
      </w:r>
      <w:r w:rsidR="002A66C7">
        <w:rPr>
          <w:highlight w:val="white"/>
        </w:rPr>
        <w:t>addressSymbol</w:t>
      </w:r>
      <w:r w:rsidRPr="00370042">
        <w:rPr>
          <w:highlight w:val="white"/>
        </w:rPr>
        <w:t xml:space="preserve"> = new Symbol(pointerType);</w:t>
      </w:r>
    </w:p>
    <w:p w14:paraId="36DDCE58" w14:textId="4A056DE2" w:rsidR="00F07266" w:rsidRPr="00370042" w:rsidRDefault="00F07266" w:rsidP="00F07266">
      <w:pPr>
        <w:pStyle w:val="Code"/>
        <w:rPr>
          <w:highlight w:val="white"/>
        </w:rPr>
      </w:pPr>
      <w:r w:rsidRPr="00370042">
        <w:rPr>
          <w:highlight w:val="white"/>
        </w:rPr>
        <w:t xml:space="preserve">          returnSymbol</w:t>
      </w:r>
      <w:r w:rsidR="000B5A8F">
        <w:rPr>
          <w:highlight w:val="white"/>
        </w:rPr>
        <w:t>.AddressSymbol</w:t>
      </w:r>
      <w:r w:rsidRPr="00370042">
        <w:rPr>
          <w:highlight w:val="white"/>
        </w:rPr>
        <w:t xml:space="preserve"> = </w:t>
      </w:r>
      <w:r w:rsidR="002A66C7">
        <w:rPr>
          <w:highlight w:val="white"/>
        </w:rPr>
        <w:t>addressSymbol</w:t>
      </w:r>
      <w:r w:rsidRPr="00370042">
        <w:rPr>
          <w:highlight w:val="white"/>
        </w:rPr>
        <w:t>;</w:t>
      </w:r>
    </w:p>
    <w:p w14:paraId="7641E354" w14:textId="77777777" w:rsidR="00F07266" w:rsidRPr="00370042" w:rsidRDefault="00F07266" w:rsidP="00F07266">
      <w:pPr>
        <w:pStyle w:val="Code"/>
        <w:rPr>
          <w:highlight w:val="white"/>
        </w:rPr>
      </w:pPr>
      <w:r w:rsidRPr="00370042">
        <w:rPr>
          <w:highlight w:val="white"/>
        </w:rPr>
        <w:t xml:space="preserve">        }</w:t>
      </w:r>
    </w:p>
    <w:p w14:paraId="58BAF3CB" w14:textId="77777777" w:rsidR="00F07266" w:rsidRPr="00370042" w:rsidRDefault="00F07266" w:rsidP="00F07266">
      <w:pPr>
        <w:pStyle w:val="Code"/>
        <w:rPr>
          <w:highlight w:val="white"/>
        </w:rPr>
      </w:pPr>
      <w:r w:rsidRPr="00370042">
        <w:rPr>
          <w:highlight w:val="white"/>
        </w:rPr>
        <w:t xml:space="preserve">      </w:t>
      </w:r>
    </w:p>
    <w:p w14:paraId="17278A57" w14:textId="77777777" w:rsidR="00F07266" w:rsidRDefault="00F07266" w:rsidP="00F07266">
      <w:pPr>
        <w:pStyle w:val="Code"/>
        <w:rPr>
          <w:highlight w:val="white"/>
        </w:rPr>
      </w:pPr>
      <w:r w:rsidRPr="00370042">
        <w:rPr>
          <w:highlight w:val="white"/>
        </w:rPr>
        <w:t xml:space="preserve">        AddMiddleCode(longList, MiddleOperator.GetReturnValue,</w:t>
      </w:r>
    </w:p>
    <w:p w14:paraId="62F2EC0B" w14:textId="77777777" w:rsidR="00F07266" w:rsidRPr="00370042" w:rsidRDefault="00F07266" w:rsidP="00F07266">
      <w:pPr>
        <w:pStyle w:val="Code"/>
        <w:rPr>
          <w:highlight w:val="white"/>
        </w:rPr>
      </w:pPr>
      <w:r>
        <w:rPr>
          <w:highlight w:val="white"/>
        </w:rPr>
        <w:t xml:space="preserve">                     </w:t>
      </w:r>
      <w:r w:rsidRPr="00370042">
        <w:rPr>
          <w:highlight w:val="white"/>
        </w:rPr>
        <w:t xml:space="preserve"> returnSymbol);</w:t>
      </w:r>
    </w:p>
    <w:p w14:paraId="1C5643EE" w14:textId="77777777" w:rsidR="00F07266" w:rsidRPr="00370042" w:rsidRDefault="00F07266" w:rsidP="00F07266">
      <w:pPr>
        <w:pStyle w:val="Code"/>
        <w:rPr>
          <w:highlight w:val="white"/>
        </w:rPr>
      </w:pPr>
      <w:r w:rsidRPr="00370042">
        <w:rPr>
          <w:highlight w:val="white"/>
        </w:rPr>
        <w:t xml:space="preserve">      </w:t>
      </w:r>
    </w:p>
    <w:p w14:paraId="3478C473" w14:textId="77777777" w:rsidR="00F07266" w:rsidRPr="00370042" w:rsidRDefault="00F07266" w:rsidP="00F07266">
      <w:pPr>
        <w:pStyle w:val="Code"/>
        <w:rPr>
          <w:highlight w:val="white"/>
        </w:rPr>
      </w:pPr>
      <w:r w:rsidRPr="00370042">
        <w:rPr>
          <w:highlight w:val="white"/>
        </w:rPr>
        <w:t xml:space="preserve">        if (returnType.IsFloating()) {</w:t>
      </w:r>
    </w:p>
    <w:p w14:paraId="18153217" w14:textId="77777777" w:rsidR="00F07266" w:rsidRPr="00370042" w:rsidRDefault="00F07266" w:rsidP="00F07266">
      <w:pPr>
        <w:pStyle w:val="Code"/>
        <w:rPr>
          <w:highlight w:val="white"/>
        </w:rPr>
      </w:pPr>
      <w:r w:rsidRPr="00370042">
        <w:rPr>
          <w:highlight w:val="white"/>
        </w:rPr>
        <w:t xml:space="preserve">          AddMiddleCode(shortList, MiddleOperator.PopEmpty);</w:t>
      </w:r>
    </w:p>
    <w:p w14:paraId="002F6CAF" w14:textId="77777777" w:rsidR="00F07266" w:rsidRPr="00370042" w:rsidRDefault="00F07266" w:rsidP="00F07266">
      <w:pPr>
        <w:pStyle w:val="Code"/>
        <w:rPr>
          <w:highlight w:val="white"/>
        </w:rPr>
      </w:pPr>
      <w:r w:rsidRPr="00370042">
        <w:rPr>
          <w:highlight w:val="white"/>
        </w:rPr>
        <w:t xml:space="preserve">        }</w:t>
      </w:r>
    </w:p>
    <w:p w14:paraId="36691E43" w14:textId="77777777" w:rsidR="00F07266" w:rsidRPr="00370042" w:rsidRDefault="00F07266" w:rsidP="00F07266">
      <w:pPr>
        <w:pStyle w:val="Code"/>
        <w:rPr>
          <w:highlight w:val="white"/>
        </w:rPr>
      </w:pPr>
      <w:r w:rsidRPr="00370042">
        <w:rPr>
          <w:highlight w:val="white"/>
        </w:rPr>
        <w:t xml:space="preserve">      }</w:t>
      </w:r>
    </w:p>
    <w:p w14:paraId="79BABC04" w14:textId="77777777" w:rsidR="00F07266" w:rsidRPr="00370042" w:rsidRDefault="00F07266" w:rsidP="00F07266">
      <w:pPr>
        <w:pStyle w:val="Code"/>
        <w:rPr>
          <w:highlight w:val="white"/>
        </w:rPr>
      </w:pPr>
    </w:p>
    <w:p w14:paraId="0BCBDF37" w14:textId="77777777" w:rsidR="00F07266" w:rsidRPr="00370042" w:rsidRDefault="00F07266" w:rsidP="00F07266">
      <w:pPr>
        <w:pStyle w:val="Code"/>
        <w:rPr>
          <w:highlight w:val="white"/>
        </w:rPr>
      </w:pPr>
      <w:r w:rsidRPr="00370042">
        <w:rPr>
          <w:highlight w:val="white"/>
        </w:rPr>
        <w:t xml:space="preserve">      return (new Expression(returnSymbol, shortList, longList));</w:t>
      </w:r>
    </w:p>
    <w:p w14:paraId="273EFAE7" w14:textId="77777777" w:rsidR="00F07266" w:rsidRPr="00370042" w:rsidRDefault="00F07266" w:rsidP="00F07266">
      <w:pPr>
        <w:pStyle w:val="Code"/>
        <w:rPr>
          <w:highlight w:val="white"/>
        </w:rPr>
      </w:pPr>
      <w:r w:rsidRPr="00370042">
        <w:rPr>
          <w:highlight w:val="white"/>
        </w:rPr>
        <w:t xml:space="preserve">    }</w:t>
      </w:r>
    </w:p>
    <w:p w14:paraId="01034303" w14:textId="64452A74" w:rsidR="002E7E5B" w:rsidRDefault="002E7E5B" w:rsidP="002E7E5B">
      <w:pPr>
        <w:pStyle w:val="Rubrik3"/>
      </w:pPr>
      <w:bookmarkStart w:id="179" w:name="_Toc49764371"/>
      <w:r>
        <w:t>Argument Expression List</w:t>
      </w:r>
      <w:bookmarkEnd w:id="179"/>
    </w:p>
    <w:p w14:paraId="7963F03F" w14:textId="77777777" w:rsidR="00D35E46" w:rsidRDefault="00D35E46" w:rsidP="00D35E46">
      <w:r>
        <w:t xml:space="preserve">Each parameter is converted from a possible logical type to an integer by calling </w:t>
      </w:r>
      <w:r>
        <w:rPr>
          <w:rStyle w:val="CodeInText"/>
        </w:rPr>
        <w:t>Generate.generateIntegerExpression</w:t>
      </w:r>
      <w:r>
        <w:t>.</w:t>
      </w:r>
    </w:p>
    <w:p w14:paraId="42FA6894" w14:textId="4D95A5B7" w:rsidR="00EC3F16" w:rsidRDefault="00EC3F16" w:rsidP="00EC3F16">
      <w:pPr>
        <w:pStyle w:val="CodeHeader"/>
      </w:pPr>
      <w:r>
        <w:t>MainParser.gppg</w:t>
      </w:r>
    </w:p>
    <w:p w14:paraId="1896E803" w14:textId="77777777" w:rsidR="00EA29A9" w:rsidRPr="00EA29A9" w:rsidRDefault="00EA29A9" w:rsidP="00EA29A9">
      <w:pPr>
        <w:pStyle w:val="Code"/>
        <w:rPr>
          <w:highlight w:val="white"/>
        </w:rPr>
      </w:pPr>
      <w:r w:rsidRPr="00EA29A9">
        <w:rPr>
          <w:highlight w:val="white"/>
        </w:rPr>
        <w:t>argument_expression_list:</w:t>
      </w:r>
    </w:p>
    <w:p w14:paraId="704F78AE" w14:textId="77777777" w:rsidR="00EA29A9" w:rsidRPr="00EA29A9" w:rsidRDefault="00EA29A9" w:rsidP="00EA29A9">
      <w:pPr>
        <w:pStyle w:val="Code"/>
        <w:rPr>
          <w:highlight w:val="white"/>
        </w:rPr>
      </w:pPr>
      <w:r w:rsidRPr="00EA29A9">
        <w:rPr>
          <w:highlight w:val="white"/>
        </w:rPr>
        <w:t xml:space="preserve">    assignment_expression {</w:t>
      </w:r>
    </w:p>
    <w:p w14:paraId="33D590E4" w14:textId="77777777" w:rsidR="00EA29A9" w:rsidRPr="00EA29A9" w:rsidRDefault="00EA29A9" w:rsidP="00EA29A9">
      <w:pPr>
        <w:pStyle w:val="Code"/>
        <w:rPr>
          <w:highlight w:val="white"/>
        </w:rPr>
      </w:pPr>
      <w:r w:rsidRPr="00EA29A9">
        <w:rPr>
          <w:highlight w:val="white"/>
        </w:rPr>
        <w:t xml:space="preserve">      $$ = new List&lt;Expression&gt;();</w:t>
      </w:r>
    </w:p>
    <w:p w14:paraId="2324410A" w14:textId="77777777" w:rsidR="00EA29A9" w:rsidRPr="00EA29A9" w:rsidRDefault="00EA29A9" w:rsidP="00EA29A9">
      <w:pPr>
        <w:pStyle w:val="Code"/>
        <w:rPr>
          <w:highlight w:val="white"/>
        </w:rPr>
      </w:pPr>
      <w:r w:rsidRPr="00EA29A9">
        <w:rPr>
          <w:highlight w:val="white"/>
        </w:rPr>
        <w:t xml:space="preserve">      $$.Add(MiddleCodeGenerator.ArgumentExpression(0, $1));</w:t>
      </w:r>
    </w:p>
    <w:p w14:paraId="40DFD7AD" w14:textId="77777777" w:rsidR="00EA29A9" w:rsidRPr="00EA29A9" w:rsidRDefault="00EA29A9" w:rsidP="00EA29A9">
      <w:pPr>
        <w:pStyle w:val="Code"/>
        <w:rPr>
          <w:highlight w:val="white"/>
        </w:rPr>
      </w:pPr>
      <w:r w:rsidRPr="00EA29A9">
        <w:rPr>
          <w:highlight w:val="white"/>
        </w:rPr>
        <w:t xml:space="preserve">    }</w:t>
      </w:r>
    </w:p>
    <w:p w14:paraId="6661E6C8" w14:textId="77777777" w:rsidR="00EA29A9" w:rsidRPr="00EA29A9" w:rsidRDefault="00EA29A9" w:rsidP="00EA29A9">
      <w:pPr>
        <w:pStyle w:val="Code"/>
        <w:rPr>
          <w:highlight w:val="white"/>
        </w:rPr>
      </w:pPr>
      <w:r w:rsidRPr="00EA29A9">
        <w:rPr>
          <w:highlight w:val="white"/>
        </w:rPr>
        <w:t xml:space="preserve">  | argument_expression_list COMMA assignment_expression {</w:t>
      </w:r>
    </w:p>
    <w:p w14:paraId="54DF65D0" w14:textId="77777777" w:rsidR="00EA29A9" w:rsidRPr="00EA29A9" w:rsidRDefault="00EA29A9" w:rsidP="00EA29A9">
      <w:pPr>
        <w:pStyle w:val="Code"/>
        <w:rPr>
          <w:highlight w:val="white"/>
        </w:rPr>
      </w:pPr>
      <w:r w:rsidRPr="00EA29A9">
        <w:rPr>
          <w:highlight w:val="white"/>
        </w:rPr>
        <w:t xml:space="preserve">      $1.Add(MiddleCodeGenerator.ArgumentExpression($1.Count, $3));</w:t>
      </w:r>
    </w:p>
    <w:p w14:paraId="1951D0A1" w14:textId="77777777" w:rsidR="00EA29A9" w:rsidRPr="00EA29A9" w:rsidRDefault="00EA29A9" w:rsidP="00EA29A9">
      <w:pPr>
        <w:pStyle w:val="Code"/>
        <w:rPr>
          <w:highlight w:val="white"/>
        </w:rPr>
      </w:pPr>
      <w:r w:rsidRPr="00EA29A9">
        <w:rPr>
          <w:highlight w:val="white"/>
        </w:rPr>
        <w:t xml:space="preserve">      $$ = $1;</w:t>
      </w:r>
    </w:p>
    <w:p w14:paraId="72BD71D3" w14:textId="77777777" w:rsidR="00EA29A9" w:rsidRPr="00EA29A9" w:rsidRDefault="00EA29A9" w:rsidP="00EA29A9">
      <w:pPr>
        <w:pStyle w:val="Code"/>
        <w:rPr>
          <w:highlight w:val="white"/>
        </w:rPr>
      </w:pPr>
      <w:r w:rsidRPr="00EA29A9">
        <w:rPr>
          <w:highlight w:val="white"/>
        </w:rPr>
        <w:t xml:space="preserve">    };</w:t>
      </w:r>
    </w:p>
    <w:p w14:paraId="02615FE5" w14:textId="0186C0C5" w:rsidR="00F166C5" w:rsidRPr="00E31B23" w:rsidRDefault="00F166C5" w:rsidP="005D5DB0">
      <w:pPr>
        <w:rPr>
          <w:highlight w:val="white"/>
        </w:rPr>
      </w:pPr>
      <w:r>
        <w:rPr>
          <w:highlight w:val="white"/>
        </w:rPr>
        <w:t xml:space="preserve">The </w:t>
      </w:r>
      <w:r w:rsidRPr="003D3D8C">
        <w:rPr>
          <w:rStyle w:val="KeyWord0"/>
          <w:highlight w:val="white"/>
        </w:rPr>
        <w:t>ArgumentExpression</w:t>
      </w:r>
      <w:r>
        <w:rPr>
          <w:highlight w:val="white"/>
        </w:rPr>
        <w:t xml:space="preserve"> method</w:t>
      </w:r>
      <w:r w:rsidR="00494657">
        <w:rPr>
          <w:highlight w:val="white"/>
        </w:rPr>
        <w:t xml:space="preserve"> </w:t>
      </w:r>
      <w:r w:rsidR="00D03ACB">
        <w:rPr>
          <w:highlight w:val="white"/>
        </w:rPr>
        <w:t>type casts the argument into an appropriate type.</w:t>
      </w:r>
    </w:p>
    <w:p w14:paraId="64856157" w14:textId="1FD12381" w:rsidR="00DF4DD7" w:rsidRDefault="00DF4DD7" w:rsidP="00DF4DD7">
      <w:pPr>
        <w:pStyle w:val="CodeHeader"/>
      </w:pPr>
      <w:r>
        <w:t>MiddleCodeGenerator.cs</w:t>
      </w:r>
    </w:p>
    <w:p w14:paraId="5C1B677E" w14:textId="77777777" w:rsidR="0027372E" w:rsidRDefault="0027372E" w:rsidP="0027372E">
      <w:pPr>
        <w:pStyle w:val="Code"/>
        <w:rPr>
          <w:highlight w:val="white"/>
        </w:rPr>
      </w:pPr>
      <w:r w:rsidRPr="0027372E">
        <w:rPr>
          <w:highlight w:val="white"/>
        </w:rPr>
        <w:t xml:space="preserve">    public static Expression ArgumentExpression(int index,</w:t>
      </w:r>
    </w:p>
    <w:p w14:paraId="30661ED4" w14:textId="313DF9C6" w:rsidR="0027372E" w:rsidRDefault="0027372E" w:rsidP="0027372E">
      <w:pPr>
        <w:pStyle w:val="Code"/>
        <w:rPr>
          <w:highlight w:val="white"/>
        </w:rPr>
      </w:pPr>
      <w:r>
        <w:rPr>
          <w:highlight w:val="white"/>
        </w:rPr>
        <w:t xml:space="preserve">                                               </w:t>
      </w:r>
      <w:r w:rsidRPr="0027372E">
        <w:rPr>
          <w:highlight w:val="white"/>
        </w:rPr>
        <w:t xml:space="preserve"> Expression expression) {</w:t>
      </w:r>
    </w:p>
    <w:p w14:paraId="31A3E783" w14:textId="4E79C7ED" w:rsidR="00EA5F63" w:rsidRPr="0027372E" w:rsidRDefault="00EA5F63" w:rsidP="00E23225">
      <w:pPr>
        <w:rPr>
          <w:highlight w:val="white"/>
        </w:rPr>
      </w:pPr>
      <w:r>
        <w:rPr>
          <w:highlight w:val="white"/>
        </w:rPr>
        <w:t xml:space="preserve">We need to type list on top of the type list stack to </w:t>
      </w:r>
      <w:r w:rsidR="00561E79">
        <w:rPr>
          <w:highlight w:val="white"/>
        </w:rPr>
        <w:t>compare the argument expression with the parameter type.</w:t>
      </w:r>
    </w:p>
    <w:p w14:paraId="58B984DA" w14:textId="5CDBE817" w:rsidR="0027372E" w:rsidRDefault="0027372E" w:rsidP="0027372E">
      <w:pPr>
        <w:pStyle w:val="Code"/>
        <w:rPr>
          <w:highlight w:val="white"/>
        </w:rPr>
      </w:pPr>
      <w:r w:rsidRPr="0027372E">
        <w:rPr>
          <w:highlight w:val="white"/>
        </w:rPr>
        <w:t xml:space="preserve">      List&lt;Type&gt; typeList = TypeListStack.Peek();</w:t>
      </w:r>
    </w:p>
    <w:p w14:paraId="50FF41CD" w14:textId="77777777" w:rsidR="00DC51FC" w:rsidRPr="00A770C6" w:rsidRDefault="00DC51FC" w:rsidP="00DC51FC">
      <w:pPr>
        <w:rPr>
          <w:highlight w:val="white"/>
        </w:rPr>
      </w:pPr>
      <w:r>
        <w:rPr>
          <w:highlight w:val="white"/>
        </w:rPr>
        <w:t>If the argument is within the parameter list, we type cast the argument into the parameter type.</w:t>
      </w:r>
    </w:p>
    <w:p w14:paraId="4618EBE1" w14:textId="77777777" w:rsidR="0027372E" w:rsidRPr="0027372E" w:rsidRDefault="0027372E" w:rsidP="0027372E">
      <w:pPr>
        <w:pStyle w:val="Code"/>
        <w:rPr>
          <w:highlight w:val="white"/>
        </w:rPr>
      </w:pPr>
      <w:r w:rsidRPr="0027372E">
        <w:rPr>
          <w:highlight w:val="white"/>
        </w:rPr>
        <w:t xml:space="preserve">      if ((typeList != null) &amp;&amp; (index &lt; typeList.Count)) {</w:t>
      </w:r>
    </w:p>
    <w:p w14:paraId="451DE27E" w14:textId="77777777" w:rsidR="0027372E" w:rsidRPr="0027372E" w:rsidRDefault="0027372E" w:rsidP="0027372E">
      <w:pPr>
        <w:pStyle w:val="Code"/>
        <w:rPr>
          <w:highlight w:val="white"/>
        </w:rPr>
      </w:pPr>
      <w:r w:rsidRPr="0027372E">
        <w:rPr>
          <w:highlight w:val="white"/>
        </w:rPr>
        <w:t xml:space="preserve">        expression = TypeCast.ImplicitCast(expression, typeList[index]);</w:t>
      </w:r>
    </w:p>
    <w:p w14:paraId="2686C7C1" w14:textId="77777777" w:rsidR="0027372E" w:rsidRPr="0027372E" w:rsidRDefault="0027372E" w:rsidP="0027372E">
      <w:pPr>
        <w:pStyle w:val="Code"/>
        <w:rPr>
          <w:highlight w:val="white"/>
        </w:rPr>
      </w:pPr>
      <w:r w:rsidRPr="0027372E">
        <w:rPr>
          <w:highlight w:val="white"/>
        </w:rPr>
        <w:lastRenderedPageBreak/>
        <w:t xml:space="preserve">      }</w:t>
      </w:r>
    </w:p>
    <w:p w14:paraId="1BA9F1A3" w14:textId="77777777" w:rsidR="0027372E" w:rsidRPr="0027372E" w:rsidRDefault="0027372E" w:rsidP="0027372E">
      <w:pPr>
        <w:pStyle w:val="Code"/>
        <w:rPr>
          <w:highlight w:val="white"/>
        </w:rPr>
      </w:pPr>
      <w:r w:rsidRPr="0027372E">
        <w:rPr>
          <w:highlight w:val="white"/>
        </w:rPr>
        <w:t xml:space="preserve">      else {</w:t>
      </w:r>
    </w:p>
    <w:p w14:paraId="4B37A649" w14:textId="77777777" w:rsidR="00250AED" w:rsidRDefault="00250AED" w:rsidP="00250AED">
      <w:pPr>
        <w:rPr>
          <w:highlight w:val="white"/>
        </w:rPr>
      </w:pPr>
      <w:r>
        <w:rPr>
          <w:highlight w:val="white"/>
        </w:rPr>
        <w:t>If the argument is not within the parameter list (elliptic call), we type cast the argument into an appropriate type: character and short integer are cast into (signed or unsigned) integer, and float is cast into double. These type casts apply to the elliptic function call rules of ANSI C.</w:t>
      </w:r>
    </w:p>
    <w:p w14:paraId="61A7A85E" w14:textId="77777777" w:rsidR="0027372E" w:rsidRPr="0027372E" w:rsidRDefault="0027372E" w:rsidP="0027372E">
      <w:pPr>
        <w:pStyle w:val="Code"/>
        <w:rPr>
          <w:highlight w:val="white"/>
        </w:rPr>
      </w:pPr>
      <w:r w:rsidRPr="0027372E">
        <w:rPr>
          <w:highlight w:val="white"/>
        </w:rPr>
        <w:t xml:space="preserve">        Type type = expression.Symbol.Type;</w:t>
      </w:r>
    </w:p>
    <w:p w14:paraId="77F31A27" w14:textId="77777777" w:rsidR="0027372E" w:rsidRPr="0027372E" w:rsidRDefault="0027372E" w:rsidP="0027372E">
      <w:pPr>
        <w:pStyle w:val="Code"/>
        <w:rPr>
          <w:highlight w:val="white"/>
        </w:rPr>
      </w:pPr>
      <w:r w:rsidRPr="0027372E">
        <w:rPr>
          <w:highlight w:val="white"/>
        </w:rPr>
        <w:t xml:space="preserve">        </w:t>
      </w:r>
    </w:p>
    <w:p w14:paraId="443F3B9C" w14:textId="77777777" w:rsidR="0027372E" w:rsidRPr="0027372E" w:rsidRDefault="0027372E" w:rsidP="0027372E">
      <w:pPr>
        <w:pStyle w:val="Code"/>
        <w:rPr>
          <w:highlight w:val="white"/>
        </w:rPr>
      </w:pPr>
      <w:r w:rsidRPr="0027372E">
        <w:rPr>
          <w:highlight w:val="white"/>
        </w:rPr>
        <w:t xml:space="preserve">        if (type.IsChar() || type.IsShort()) {</w:t>
      </w:r>
    </w:p>
    <w:p w14:paraId="48DEA9CF" w14:textId="77777777" w:rsidR="0027372E" w:rsidRPr="0027372E" w:rsidRDefault="0027372E" w:rsidP="0027372E">
      <w:pPr>
        <w:pStyle w:val="Code"/>
        <w:rPr>
          <w:highlight w:val="white"/>
        </w:rPr>
      </w:pPr>
      <w:r w:rsidRPr="0027372E">
        <w:rPr>
          <w:highlight w:val="white"/>
        </w:rPr>
        <w:t xml:space="preserve">          if (type.IsSigned()) {</w:t>
      </w:r>
    </w:p>
    <w:p w14:paraId="212557BF" w14:textId="77777777" w:rsidR="0027372E" w:rsidRPr="0027372E" w:rsidRDefault="0027372E" w:rsidP="0027372E">
      <w:pPr>
        <w:pStyle w:val="Code"/>
        <w:rPr>
          <w:highlight w:val="white"/>
        </w:rPr>
      </w:pPr>
      <w:r w:rsidRPr="0027372E">
        <w:rPr>
          <w:highlight w:val="white"/>
        </w:rPr>
        <w:t xml:space="preserve">            expression =</w:t>
      </w:r>
    </w:p>
    <w:p w14:paraId="30A4034B" w14:textId="77777777" w:rsidR="0027372E" w:rsidRPr="0027372E" w:rsidRDefault="0027372E" w:rsidP="0027372E">
      <w:pPr>
        <w:pStyle w:val="Code"/>
        <w:rPr>
          <w:highlight w:val="white"/>
        </w:rPr>
      </w:pPr>
      <w:r w:rsidRPr="0027372E">
        <w:rPr>
          <w:highlight w:val="white"/>
        </w:rPr>
        <w:t xml:space="preserve">              TypeCast.ImplicitCast(expression, Type.SignedIntegerType);</w:t>
      </w:r>
    </w:p>
    <w:p w14:paraId="1F1F23F9" w14:textId="77777777" w:rsidR="0027372E" w:rsidRPr="0027372E" w:rsidRDefault="0027372E" w:rsidP="0027372E">
      <w:pPr>
        <w:pStyle w:val="Code"/>
        <w:rPr>
          <w:highlight w:val="white"/>
        </w:rPr>
      </w:pPr>
      <w:r w:rsidRPr="0027372E">
        <w:rPr>
          <w:highlight w:val="white"/>
        </w:rPr>
        <w:t xml:space="preserve">          }</w:t>
      </w:r>
    </w:p>
    <w:p w14:paraId="08B3C520" w14:textId="77777777" w:rsidR="0027372E" w:rsidRPr="0027372E" w:rsidRDefault="0027372E" w:rsidP="0027372E">
      <w:pPr>
        <w:pStyle w:val="Code"/>
        <w:rPr>
          <w:highlight w:val="white"/>
        </w:rPr>
      </w:pPr>
      <w:r w:rsidRPr="0027372E">
        <w:rPr>
          <w:highlight w:val="white"/>
        </w:rPr>
        <w:t xml:space="preserve">          else {</w:t>
      </w:r>
    </w:p>
    <w:p w14:paraId="739E22E8" w14:textId="77777777" w:rsidR="0027372E" w:rsidRPr="0027372E" w:rsidRDefault="0027372E" w:rsidP="0027372E">
      <w:pPr>
        <w:pStyle w:val="Code"/>
        <w:rPr>
          <w:highlight w:val="white"/>
        </w:rPr>
      </w:pPr>
      <w:r w:rsidRPr="0027372E">
        <w:rPr>
          <w:highlight w:val="white"/>
        </w:rPr>
        <w:t xml:space="preserve">            expression =</w:t>
      </w:r>
    </w:p>
    <w:p w14:paraId="14AE06A9" w14:textId="77777777" w:rsidR="0027372E" w:rsidRPr="0027372E" w:rsidRDefault="0027372E" w:rsidP="0027372E">
      <w:pPr>
        <w:pStyle w:val="Code"/>
        <w:rPr>
          <w:highlight w:val="white"/>
        </w:rPr>
      </w:pPr>
      <w:r w:rsidRPr="0027372E">
        <w:rPr>
          <w:highlight w:val="white"/>
        </w:rPr>
        <w:t xml:space="preserve">              TypeCast.ImplicitCast(expression, Type.UnsignedIntegerType);</w:t>
      </w:r>
    </w:p>
    <w:p w14:paraId="734235EB" w14:textId="77777777" w:rsidR="0027372E" w:rsidRPr="0027372E" w:rsidRDefault="0027372E" w:rsidP="0027372E">
      <w:pPr>
        <w:pStyle w:val="Code"/>
        <w:rPr>
          <w:highlight w:val="white"/>
        </w:rPr>
      </w:pPr>
      <w:r w:rsidRPr="0027372E">
        <w:rPr>
          <w:highlight w:val="white"/>
        </w:rPr>
        <w:t xml:space="preserve">          }      </w:t>
      </w:r>
    </w:p>
    <w:p w14:paraId="4E1B5EDF" w14:textId="77777777" w:rsidR="0027372E" w:rsidRPr="0027372E" w:rsidRDefault="0027372E" w:rsidP="0027372E">
      <w:pPr>
        <w:pStyle w:val="Code"/>
        <w:rPr>
          <w:highlight w:val="white"/>
        </w:rPr>
      </w:pPr>
      <w:r w:rsidRPr="0027372E">
        <w:rPr>
          <w:highlight w:val="white"/>
        </w:rPr>
        <w:t xml:space="preserve">        }</w:t>
      </w:r>
    </w:p>
    <w:p w14:paraId="0B137D70" w14:textId="77777777" w:rsidR="0027372E" w:rsidRPr="0027372E" w:rsidRDefault="0027372E" w:rsidP="0027372E">
      <w:pPr>
        <w:pStyle w:val="Code"/>
        <w:rPr>
          <w:highlight w:val="white"/>
        </w:rPr>
      </w:pPr>
      <w:r w:rsidRPr="0027372E">
        <w:rPr>
          <w:highlight w:val="white"/>
        </w:rPr>
        <w:t xml:space="preserve">        else if (type.IsFloat()) {</w:t>
      </w:r>
    </w:p>
    <w:p w14:paraId="05BFDECC" w14:textId="77777777" w:rsidR="0027372E" w:rsidRPr="0027372E" w:rsidRDefault="0027372E" w:rsidP="0027372E">
      <w:pPr>
        <w:pStyle w:val="Code"/>
        <w:rPr>
          <w:highlight w:val="white"/>
        </w:rPr>
      </w:pPr>
      <w:r w:rsidRPr="0027372E">
        <w:rPr>
          <w:highlight w:val="white"/>
        </w:rPr>
        <w:t xml:space="preserve">          expression = TypeCast.ImplicitCast(expression, Type.DoubleType);</w:t>
      </w:r>
    </w:p>
    <w:p w14:paraId="2CD2F8ED" w14:textId="77777777" w:rsidR="0027372E" w:rsidRPr="0027372E" w:rsidRDefault="0027372E" w:rsidP="0027372E">
      <w:pPr>
        <w:pStyle w:val="Code"/>
        <w:rPr>
          <w:highlight w:val="white"/>
        </w:rPr>
      </w:pPr>
      <w:r w:rsidRPr="0027372E">
        <w:rPr>
          <w:highlight w:val="white"/>
        </w:rPr>
        <w:t xml:space="preserve">        }</w:t>
      </w:r>
    </w:p>
    <w:p w14:paraId="34A45425" w14:textId="77777777" w:rsidR="0027372E" w:rsidRPr="0027372E" w:rsidRDefault="0027372E" w:rsidP="0027372E">
      <w:pPr>
        <w:pStyle w:val="Code"/>
        <w:rPr>
          <w:highlight w:val="white"/>
        </w:rPr>
      </w:pPr>
      <w:r w:rsidRPr="0027372E">
        <w:rPr>
          <w:highlight w:val="white"/>
        </w:rPr>
        <w:t xml:space="preserve">      }</w:t>
      </w:r>
    </w:p>
    <w:p w14:paraId="1F3CE430" w14:textId="77777777" w:rsidR="0027372E" w:rsidRPr="0027372E" w:rsidRDefault="0027372E" w:rsidP="0027372E">
      <w:pPr>
        <w:pStyle w:val="Code"/>
        <w:rPr>
          <w:highlight w:val="white"/>
        </w:rPr>
      </w:pPr>
    </w:p>
    <w:p w14:paraId="42519436" w14:textId="77777777" w:rsidR="00860AB7" w:rsidRPr="0027372E" w:rsidRDefault="00860AB7" w:rsidP="00860AB7">
      <w:pPr>
        <w:rPr>
          <w:highlight w:val="white"/>
        </w:rPr>
      </w:pPr>
      <w:r>
        <w:rPr>
          <w:highlight w:val="white"/>
        </w:rPr>
        <w:t>We need to update current offset to allocate space in case of nested function calls.</w:t>
      </w:r>
    </w:p>
    <w:p w14:paraId="4FB13AE5" w14:textId="77777777" w:rsidR="00611DED" w:rsidRPr="00611DED" w:rsidRDefault="00611DED" w:rsidP="00611DED">
      <w:pPr>
        <w:pStyle w:val="Code"/>
        <w:rPr>
          <w:highlight w:val="white"/>
        </w:rPr>
      </w:pPr>
      <w:r w:rsidRPr="00611DED">
        <w:rPr>
          <w:highlight w:val="white"/>
        </w:rPr>
        <w:t xml:space="preserve">      int offset = ParameterOffsetStack.Pop();</w:t>
      </w:r>
    </w:p>
    <w:p w14:paraId="6BF3C3FB" w14:textId="77777777" w:rsidR="00611DED" w:rsidRDefault="00611DED" w:rsidP="00611DED">
      <w:pPr>
        <w:pStyle w:val="Code"/>
        <w:rPr>
          <w:highlight w:val="white"/>
        </w:rPr>
      </w:pPr>
      <w:r w:rsidRPr="00611DED">
        <w:rPr>
          <w:highlight w:val="white"/>
        </w:rPr>
        <w:t xml:space="preserve">      ParameterOffsetStack.Push(offset +</w:t>
      </w:r>
    </w:p>
    <w:p w14:paraId="5D2D3B28" w14:textId="2697F38F" w:rsidR="00611DED" w:rsidRPr="00611DED" w:rsidRDefault="00611DED" w:rsidP="00611DED">
      <w:pPr>
        <w:pStyle w:val="Code"/>
        <w:rPr>
          <w:highlight w:val="white"/>
        </w:rPr>
      </w:pPr>
      <w:r>
        <w:rPr>
          <w:highlight w:val="white"/>
        </w:rPr>
        <w:t xml:space="preserve">                               </w:t>
      </w:r>
      <w:r w:rsidRPr="00611DED">
        <w:rPr>
          <w:highlight w:val="white"/>
        </w:rPr>
        <w:t xml:space="preserve"> ParameterType(expression.Symbol).Size());</w:t>
      </w:r>
    </w:p>
    <w:p w14:paraId="2B4350D0" w14:textId="77777777" w:rsidR="00611DED" w:rsidRPr="00611DED" w:rsidRDefault="00611DED" w:rsidP="00611DED">
      <w:pPr>
        <w:pStyle w:val="Code"/>
        <w:rPr>
          <w:highlight w:val="white"/>
        </w:rPr>
      </w:pPr>
      <w:r w:rsidRPr="00611DED">
        <w:rPr>
          <w:highlight w:val="white"/>
        </w:rPr>
        <w:t xml:space="preserve">      return (new Expression(expression.Symbol, expression.LongList,</w:t>
      </w:r>
    </w:p>
    <w:p w14:paraId="508008E3" w14:textId="77777777" w:rsidR="00611DED" w:rsidRPr="00611DED" w:rsidRDefault="00611DED" w:rsidP="00611DED">
      <w:pPr>
        <w:pStyle w:val="Code"/>
        <w:rPr>
          <w:highlight w:val="white"/>
        </w:rPr>
      </w:pPr>
      <w:r w:rsidRPr="00611DED">
        <w:rPr>
          <w:highlight w:val="white"/>
        </w:rPr>
        <w:t xml:space="preserve">                             expression.LongList));</w:t>
      </w:r>
    </w:p>
    <w:p w14:paraId="5AE1D7B0" w14:textId="77777777" w:rsidR="00611DED" w:rsidRPr="00611DED" w:rsidRDefault="00611DED" w:rsidP="00611DED">
      <w:pPr>
        <w:pStyle w:val="Code"/>
        <w:rPr>
          <w:highlight w:val="white"/>
        </w:rPr>
      </w:pPr>
      <w:r w:rsidRPr="00611DED">
        <w:rPr>
          <w:highlight w:val="white"/>
        </w:rPr>
        <w:t xml:space="preserve">    }</w:t>
      </w:r>
    </w:p>
    <w:p w14:paraId="7176C6F6" w14:textId="5A91C226" w:rsidR="00A770C6" w:rsidRPr="00A770C6" w:rsidRDefault="008B4CD7" w:rsidP="006457A0">
      <w:pPr>
        <w:rPr>
          <w:highlight w:val="white"/>
        </w:rPr>
      </w:pPr>
      <w:r>
        <w:rPr>
          <w:highlight w:val="white"/>
        </w:rPr>
        <w:t>T</w:t>
      </w:r>
      <w:r w:rsidR="006457A0">
        <w:rPr>
          <w:highlight w:val="white"/>
        </w:rPr>
        <w:t xml:space="preserve">he </w:t>
      </w:r>
      <w:r w:rsidR="006457A0" w:rsidRPr="006457A0">
        <w:rPr>
          <w:rStyle w:val="KeyWord0"/>
          <w:highlight w:val="white"/>
        </w:rPr>
        <w:t>Parameter</w:t>
      </w:r>
      <w:r w:rsidR="00191952">
        <w:rPr>
          <w:rStyle w:val="KeyWord0"/>
          <w:highlight w:val="white"/>
        </w:rPr>
        <w:t>Type</w:t>
      </w:r>
      <w:r w:rsidR="006457A0">
        <w:rPr>
          <w:highlight w:val="white"/>
        </w:rPr>
        <w:t xml:space="preserve"> method</w:t>
      </w:r>
      <w:r w:rsidR="00C17DD9">
        <w:rPr>
          <w:highlight w:val="white"/>
        </w:rPr>
        <w:t xml:space="preserve"> returns the </w:t>
      </w:r>
      <w:r w:rsidR="00191952">
        <w:rPr>
          <w:highlight w:val="white"/>
        </w:rPr>
        <w:t>type</w:t>
      </w:r>
      <w:r w:rsidR="00C17DD9">
        <w:rPr>
          <w:highlight w:val="white"/>
        </w:rPr>
        <w:t xml:space="preserve"> of the parameter. In case of array, string, or function</w:t>
      </w:r>
      <w:r w:rsidR="0041307B">
        <w:rPr>
          <w:highlight w:val="white"/>
        </w:rPr>
        <w:t>, it returns pointer</w:t>
      </w:r>
      <w:r w:rsidR="00D205DB">
        <w:rPr>
          <w:highlight w:val="white"/>
        </w:rPr>
        <w:t xml:space="preserve"> types</w:t>
      </w:r>
      <w:r w:rsidR="0041307B">
        <w:rPr>
          <w:highlight w:val="white"/>
        </w:rPr>
        <w:t xml:space="preserve">. Otherwise, it returns the regular </w:t>
      </w:r>
      <w:r w:rsidR="00D205DB">
        <w:rPr>
          <w:highlight w:val="white"/>
        </w:rPr>
        <w:t>type</w:t>
      </w:r>
      <w:r w:rsidR="0041307B">
        <w:rPr>
          <w:highlight w:val="white"/>
        </w:rPr>
        <w:t>.</w:t>
      </w:r>
      <w:r w:rsidR="00C17DD9">
        <w:rPr>
          <w:highlight w:val="white"/>
        </w:rPr>
        <w:t xml:space="preserve"> </w:t>
      </w:r>
    </w:p>
    <w:p w14:paraId="78431502" w14:textId="77777777" w:rsidR="00907EC7" w:rsidRPr="00907EC7" w:rsidRDefault="00907EC7" w:rsidP="00907EC7">
      <w:pPr>
        <w:pStyle w:val="Code"/>
        <w:rPr>
          <w:highlight w:val="white"/>
        </w:rPr>
      </w:pPr>
      <w:r w:rsidRPr="00907EC7">
        <w:rPr>
          <w:highlight w:val="white"/>
        </w:rPr>
        <w:t xml:space="preserve">    private static Type ParameterType(Symbol symbol) {</w:t>
      </w:r>
    </w:p>
    <w:p w14:paraId="4089D474" w14:textId="77777777" w:rsidR="00907EC7" w:rsidRPr="00907EC7" w:rsidRDefault="00907EC7" w:rsidP="00907EC7">
      <w:pPr>
        <w:pStyle w:val="Code"/>
        <w:rPr>
          <w:highlight w:val="white"/>
        </w:rPr>
      </w:pPr>
      <w:r w:rsidRPr="00907EC7">
        <w:rPr>
          <w:highlight w:val="white"/>
        </w:rPr>
        <w:t xml:space="preserve">      switch (symbol.Type.Sort) {</w:t>
      </w:r>
    </w:p>
    <w:p w14:paraId="02A8412F" w14:textId="77777777" w:rsidR="00907EC7" w:rsidRPr="00907EC7" w:rsidRDefault="00907EC7" w:rsidP="00907EC7">
      <w:pPr>
        <w:pStyle w:val="Code"/>
        <w:rPr>
          <w:highlight w:val="white"/>
        </w:rPr>
      </w:pPr>
      <w:r w:rsidRPr="00907EC7">
        <w:rPr>
          <w:highlight w:val="white"/>
        </w:rPr>
        <w:t xml:space="preserve">        case Sort.Array:</w:t>
      </w:r>
    </w:p>
    <w:p w14:paraId="0BD94FCA" w14:textId="77777777" w:rsidR="00907EC7" w:rsidRPr="00907EC7" w:rsidRDefault="00907EC7" w:rsidP="00907EC7">
      <w:pPr>
        <w:pStyle w:val="Code"/>
        <w:rPr>
          <w:highlight w:val="white"/>
        </w:rPr>
      </w:pPr>
      <w:r w:rsidRPr="00907EC7">
        <w:rPr>
          <w:highlight w:val="white"/>
        </w:rPr>
        <w:t xml:space="preserve">          return (new Type(symbol.Type.ArrayType));</w:t>
      </w:r>
    </w:p>
    <w:p w14:paraId="2AD6B634" w14:textId="77777777" w:rsidR="00907EC7" w:rsidRPr="00907EC7" w:rsidRDefault="00907EC7" w:rsidP="00907EC7">
      <w:pPr>
        <w:pStyle w:val="Code"/>
        <w:rPr>
          <w:highlight w:val="white"/>
        </w:rPr>
      </w:pPr>
    </w:p>
    <w:p w14:paraId="0A18ADBE" w14:textId="77777777" w:rsidR="00907EC7" w:rsidRPr="00907EC7" w:rsidRDefault="00907EC7" w:rsidP="00907EC7">
      <w:pPr>
        <w:pStyle w:val="Code"/>
        <w:rPr>
          <w:highlight w:val="white"/>
        </w:rPr>
      </w:pPr>
      <w:r w:rsidRPr="00907EC7">
        <w:rPr>
          <w:highlight w:val="white"/>
        </w:rPr>
        <w:t xml:space="preserve">        case Sort.Function:</w:t>
      </w:r>
    </w:p>
    <w:p w14:paraId="6FCE19D7" w14:textId="77777777" w:rsidR="00907EC7" w:rsidRPr="00907EC7" w:rsidRDefault="00907EC7" w:rsidP="00907EC7">
      <w:pPr>
        <w:pStyle w:val="Code"/>
        <w:rPr>
          <w:highlight w:val="white"/>
        </w:rPr>
      </w:pPr>
      <w:r w:rsidRPr="00907EC7">
        <w:rPr>
          <w:highlight w:val="white"/>
        </w:rPr>
        <w:t xml:space="preserve">          return (new Type(symbol.Type));</w:t>
      </w:r>
    </w:p>
    <w:p w14:paraId="50C23E0F" w14:textId="77777777" w:rsidR="00907EC7" w:rsidRPr="00907EC7" w:rsidRDefault="00907EC7" w:rsidP="00907EC7">
      <w:pPr>
        <w:pStyle w:val="Code"/>
        <w:rPr>
          <w:highlight w:val="white"/>
        </w:rPr>
      </w:pPr>
    </w:p>
    <w:p w14:paraId="46D3ABBA" w14:textId="77777777" w:rsidR="00907EC7" w:rsidRPr="00907EC7" w:rsidRDefault="00907EC7" w:rsidP="00907EC7">
      <w:pPr>
        <w:pStyle w:val="Code"/>
        <w:rPr>
          <w:highlight w:val="white"/>
        </w:rPr>
      </w:pPr>
      <w:r w:rsidRPr="00907EC7">
        <w:rPr>
          <w:highlight w:val="white"/>
        </w:rPr>
        <w:t xml:space="preserve">        case Sort.String:</w:t>
      </w:r>
    </w:p>
    <w:p w14:paraId="416FD616" w14:textId="77777777" w:rsidR="00907EC7" w:rsidRPr="00907EC7" w:rsidRDefault="00907EC7" w:rsidP="00907EC7">
      <w:pPr>
        <w:pStyle w:val="Code"/>
        <w:rPr>
          <w:highlight w:val="white"/>
        </w:rPr>
      </w:pPr>
      <w:r w:rsidRPr="00907EC7">
        <w:rPr>
          <w:highlight w:val="white"/>
        </w:rPr>
        <w:t xml:space="preserve">          return (new Type(new Type(Sort.Signed_Char)));</w:t>
      </w:r>
    </w:p>
    <w:p w14:paraId="7A74E9D2" w14:textId="77777777" w:rsidR="00907EC7" w:rsidRPr="00907EC7" w:rsidRDefault="00907EC7" w:rsidP="00907EC7">
      <w:pPr>
        <w:pStyle w:val="Code"/>
        <w:rPr>
          <w:highlight w:val="white"/>
        </w:rPr>
      </w:pPr>
    </w:p>
    <w:p w14:paraId="723B29B4" w14:textId="77777777" w:rsidR="00907EC7" w:rsidRPr="00907EC7" w:rsidRDefault="00907EC7" w:rsidP="00907EC7">
      <w:pPr>
        <w:pStyle w:val="Code"/>
        <w:rPr>
          <w:highlight w:val="white"/>
        </w:rPr>
      </w:pPr>
      <w:r w:rsidRPr="00907EC7">
        <w:rPr>
          <w:highlight w:val="white"/>
        </w:rPr>
        <w:t xml:space="preserve">        default:</w:t>
      </w:r>
    </w:p>
    <w:p w14:paraId="62BBC783" w14:textId="77777777" w:rsidR="00907EC7" w:rsidRPr="00907EC7" w:rsidRDefault="00907EC7" w:rsidP="00907EC7">
      <w:pPr>
        <w:pStyle w:val="Code"/>
        <w:rPr>
          <w:highlight w:val="white"/>
        </w:rPr>
      </w:pPr>
      <w:r w:rsidRPr="00907EC7">
        <w:rPr>
          <w:highlight w:val="white"/>
        </w:rPr>
        <w:t xml:space="preserve">          return symbol.Type;</w:t>
      </w:r>
    </w:p>
    <w:p w14:paraId="58E1E6CC" w14:textId="77777777" w:rsidR="00907EC7" w:rsidRPr="00907EC7" w:rsidRDefault="00907EC7" w:rsidP="00907EC7">
      <w:pPr>
        <w:pStyle w:val="Code"/>
        <w:rPr>
          <w:highlight w:val="white"/>
        </w:rPr>
      </w:pPr>
      <w:r w:rsidRPr="00907EC7">
        <w:rPr>
          <w:highlight w:val="white"/>
        </w:rPr>
        <w:t xml:space="preserve">      }</w:t>
      </w:r>
    </w:p>
    <w:p w14:paraId="6D6003C3" w14:textId="77777777" w:rsidR="00907EC7" w:rsidRPr="00907EC7" w:rsidRDefault="00907EC7" w:rsidP="00907EC7">
      <w:pPr>
        <w:pStyle w:val="Code"/>
        <w:rPr>
          <w:highlight w:val="white"/>
        </w:rPr>
      </w:pPr>
      <w:r w:rsidRPr="00907EC7">
        <w:rPr>
          <w:highlight w:val="white"/>
        </w:rPr>
        <w:t xml:space="preserve">    }</w:t>
      </w:r>
    </w:p>
    <w:p w14:paraId="3F58EB64" w14:textId="17B5FA15" w:rsidR="00D37AFD" w:rsidRDefault="00D37AFD" w:rsidP="00D37AFD">
      <w:pPr>
        <w:pStyle w:val="Rubrik3"/>
        <w:rPr>
          <w:highlight w:val="white"/>
        </w:rPr>
      </w:pPr>
      <w:bookmarkStart w:id="180" w:name="_Toc49764372"/>
      <w:r>
        <w:rPr>
          <w:highlight w:val="white"/>
        </w:rPr>
        <w:t>Primary Expressions</w:t>
      </w:r>
      <w:bookmarkEnd w:id="180"/>
    </w:p>
    <w:p w14:paraId="3B47BA8A" w14:textId="382B41F9" w:rsidR="00D37AFD" w:rsidRDefault="00D37AFD" w:rsidP="00D37AFD">
      <w:pPr>
        <w:rPr>
          <w:highlight w:val="white"/>
        </w:rPr>
      </w:pPr>
      <w:r>
        <w:rPr>
          <w:highlight w:val="white"/>
        </w:rPr>
        <w:t xml:space="preserve">We have finally reached the last kind of expression. A primary expression </w:t>
      </w:r>
      <w:r w:rsidR="00D03115">
        <w:rPr>
          <w:highlight w:val="white"/>
        </w:rPr>
        <w:t xml:space="preserve">may be </w:t>
      </w:r>
      <w:r>
        <w:rPr>
          <w:highlight w:val="white"/>
        </w:rPr>
        <w:t xml:space="preserve">another expression </w:t>
      </w:r>
      <w:r w:rsidR="00D03115">
        <w:rPr>
          <w:highlight w:val="white"/>
        </w:rPr>
        <w:t xml:space="preserve">within parentheses, </w:t>
      </w:r>
      <w:r>
        <w:rPr>
          <w:highlight w:val="white"/>
        </w:rPr>
        <w:t>a value, a symbol, a register, or the carry flag.</w:t>
      </w:r>
    </w:p>
    <w:p w14:paraId="0E0F7697" w14:textId="77777777" w:rsidR="0095311C" w:rsidRDefault="0095311C" w:rsidP="0095311C">
      <w:r>
        <w:lastRenderedPageBreak/>
        <w:t>A primary expression is an identifier, which symbol we look up in the symbol table, a value, which we store in the global space, or an expression surrounded by parenthesis.</w:t>
      </w:r>
    </w:p>
    <w:p w14:paraId="3212121C" w14:textId="77777777" w:rsidR="0002564D" w:rsidRDefault="0002564D" w:rsidP="0002564D">
      <w:pPr>
        <w:pStyle w:val="CodeHeader"/>
      </w:pPr>
      <w:r>
        <w:t>MainParser.gppg</w:t>
      </w:r>
    </w:p>
    <w:p w14:paraId="7A4D77F6" w14:textId="77777777" w:rsidR="0002564D" w:rsidRDefault="0002564D" w:rsidP="0002564D">
      <w:pPr>
        <w:pStyle w:val="Code"/>
        <w:rPr>
          <w:highlight w:val="white"/>
          <w:lang w:val="sv-SE"/>
        </w:rPr>
      </w:pPr>
      <w:r>
        <w:rPr>
          <w:highlight w:val="white"/>
          <w:lang w:val="sv-SE"/>
        </w:rPr>
        <w:t>primary_expression:</w:t>
      </w:r>
    </w:p>
    <w:p w14:paraId="21BEBEC9" w14:textId="77777777" w:rsidR="001B772C" w:rsidRDefault="001B772C" w:rsidP="001B772C">
      <w:pPr>
        <w:pStyle w:val="Code"/>
        <w:rPr>
          <w:highlight w:val="white"/>
          <w:lang w:val="sv-SE"/>
        </w:rPr>
      </w:pPr>
      <w:r>
        <w:rPr>
          <w:highlight w:val="white"/>
          <w:lang w:val="sv-SE"/>
        </w:rPr>
        <w:t xml:space="preserve">    LEFT_PARENTHESIS expression RIGHT_PARENTHESIS {</w:t>
      </w:r>
    </w:p>
    <w:p w14:paraId="2DA9F113" w14:textId="77777777" w:rsidR="001B772C" w:rsidRDefault="001B772C" w:rsidP="001B772C">
      <w:pPr>
        <w:pStyle w:val="Code"/>
        <w:rPr>
          <w:highlight w:val="white"/>
          <w:lang w:val="sv-SE"/>
        </w:rPr>
      </w:pPr>
      <w:r>
        <w:rPr>
          <w:highlight w:val="white"/>
          <w:lang w:val="sv-SE"/>
        </w:rPr>
        <w:t xml:space="preserve">      $$ = $2; </w:t>
      </w:r>
    </w:p>
    <w:p w14:paraId="6B922763" w14:textId="77777777" w:rsidR="001B772C" w:rsidRDefault="001B772C" w:rsidP="001B772C">
      <w:pPr>
        <w:pStyle w:val="Code"/>
        <w:rPr>
          <w:highlight w:val="white"/>
          <w:lang w:val="sv-SE"/>
        </w:rPr>
      </w:pPr>
      <w:r>
        <w:rPr>
          <w:highlight w:val="white"/>
          <w:lang w:val="sv-SE"/>
        </w:rPr>
        <w:t xml:space="preserve">    }</w:t>
      </w:r>
    </w:p>
    <w:p w14:paraId="090016A0" w14:textId="77777777" w:rsidR="0002564D" w:rsidRDefault="0002564D" w:rsidP="0002564D">
      <w:pPr>
        <w:pStyle w:val="Code"/>
        <w:rPr>
          <w:highlight w:val="white"/>
          <w:lang w:val="sv-SE"/>
        </w:rPr>
      </w:pPr>
      <w:r>
        <w:rPr>
          <w:highlight w:val="white"/>
          <w:lang w:val="sv-SE"/>
        </w:rPr>
        <w:t xml:space="preserve">    VALUE {</w:t>
      </w:r>
    </w:p>
    <w:p w14:paraId="6370AE25" w14:textId="77777777" w:rsidR="0002564D" w:rsidRDefault="0002564D" w:rsidP="0002564D">
      <w:pPr>
        <w:pStyle w:val="Code"/>
        <w:rPr>
          <w:highlight w:val="white"/>
          <w:lang w:val="sv-SE"/>
        </w:rPr>
      </w:pPr>
      <w:r>
        <w:rPr>
          <w:highlight w:val="white"/>
          <w:lang w:val="sv-SE"/>
        </w:rPr>
        <w:t xml:space="preserve">      $$ = MiddleCodeGenerator.ValueExpression($1);</w:t>
      </w:r>
    </w:p>
    <w:p w14:paraId="74D5C038" w14:textId="658AB634" w:rsidR="0002564D" w:rsidRDefault="0002564D" w:rsidP="0002564D">
      <w:pPr>
        <w:pStyle w:val="Code"/>
        <w:rPr>
          <w:highlight w:val="white"/>
          <w:lang w:val="sv-SE"/>
        </w:rPr>
      </w:pPr>
      <w:r>
        <w:rPr>
          <w:highlight w:val="white"/>
          <w:lang w:val="sv-SE"/>
        </w:rPr>
        <w:t xml:space="preserve">    };</w:t>
      </w:r>
    </w:p>
    <w:p w14:paraId="157CCFD8" w14:textId="136DFEB0" w:rsidR="00104995" w:rsidRDefault="00E90FF6" w:rsidP="00A134C9">
      <w:pPr>
        <w:rPr>
          <w:highlight w:val="white"/>
          <w:lang w:val="sv-SE"/>
        </w:rPr>
      </w:pPr>
      <w:r>
        <w:rPr>
          <w:highlight w:val="white"/>
          <w:lang w:val="sv-SE"/>
        </w:rPr>
        <w:t>The valu</w:t>
      </w:r>
      <w:r w:rsidR="00DD7F23">
        <w:rPr>
          <w:highlight w:val="white"/>
          <w:lang w:val="sv-SE"/>
        </w:rPr>
        <w:t>e</w:t>
      </w:r>
      <w:r>
        <w:rPr>
          <w:highlight w:val="white"/>
          <w:lang w:val="sv-SE"/>
        </w:rPr>
        <w:t xml:space="preserve"> hold</w:t>
      </w:r>
      <w:r w:rsidR="00DD7F23">
        <w:rPr>
          <w:highlight w:val="white"/>
          <w:lang w:val="sv-SE"/>
        </w:rPr>
        <w:t>s</w:t>
      </w:r>
      <w:r>
        <w:rPr>
          <w:highlight w:val="white"/>
          <w:lang w:val="sv-SE"/>
        </w:rPr>
        <w:t xml:space="preserve"> floating type, we push it at the floating value stack.</w:t>
      </w:r>
    </w:p>
    <w:p w14:paraId="473C0B12" w14:textId="77777777" w:rsidR="0002564D" w:rsidRDefault="0002564D" w:rsidP="0002564D">
      <w:pPr>
        <w:pStyle w:val="CodeHeader"/>
      </w:pPr>
      <w:r>
        <w:t>MiddleCodeGenerator.cs</w:t>
      </w:r>
    </w:p>
    <w:p w14:paraId="65818C93" w14:textId="77777777" w:rsidR="0002564D" w:rsidRPr="0002564D" w:rsidRDefault="0002564D" w:rsidP="0002564D">
      <w:pPr>
        <w:pStyle w:val="Code"/>
        <w:rPr>
          <w:highlight w:val="white"/>
        </w:rPr>
      </w:pPr>
      <w:r w:rsidRPr="0002564D">
        <w:rPr>
          <w:highlight w:val="white"/>
        </w:rPr>
        <w:t xml:space="preserve">    public static Expression ValueExpression(Symbol symbol) {</w:t>
      </w:r>
    </w:p>
    <w:p w14:paraId="35FAD7D8" w14:textId="77777777" w:rsidR="0002564D" w:rsidRPr="0002564D" w:rsidRDefault="0002564D" w:rsidP="0002564D">
      <w:pPr>
        <w:pStyle w:val="Code"/>
        <w:rPr>
          <w:highlight w:val="white"/>
        </w:rPr>
      </w:pPr>
      <w:r w:rsidRPr="0002564D">
        <w:rPr>
          <w:highlight w:val="white"/>
        </w:rPr>
        <w:t xml:space="preserve">      List&lt;MiddleCode&gt; longList = new List&lt;MiddleCode&gt;();</w:t>
      </w:r>
    </w:p>
    <w:p w14:paraId="73373748" w14:textId="77777777" w:rsidR="0002564D" w:rsidRPr="0002564D" w:rsidRDefault="0002564D" w:rsidP="0002564D">
      <w:pPr>
        <w:pStyle w:val="Code"/>
        <w:rPr>
          <w:highlight w:val="white"/>
        </w:rPr>
      </w:pPr>
    </w:p>
    <w:p w14:paraId="2850BFBE" w14:textId="77777777" w:rsidR="0002564D" w:rsidRPr="0002564D" w:rsidRDefault="0002564D" w:rsidP="0002564D">
      <w:pPr>
        <w:pStyle w:val="Code"/>
        <w:rPr>
          <w:highlight w:val="white"/>
        </w:rPr>
      </w:pPr>
      <w:r w:rsidRPr="0002564D">
        <w:rPr>
          <w:highlight w:val="white"/>
        </w:rPr>
        <w:t xml:space="preserve">      if (symbol.Type.IsFloating()) {</w:t>
      </w:r>
    </w:p>
    <w:p w14:paraId="3CD895CB" w14:textId="77777777" w:rsidR="0002564D" w:rsidRPr="0002564D" w:rsidRDefault="0002564D" w:rsidP="0002564D">
      <w:pPr>
        <w:pStyle w:val="Code"/>
        <w:rPr>
          <w:highlight w:val="white"/>
        </w:rPr>
      </w:pPr>
      <w:r w:rsidRPr="0002564D">
        <w:rPr>
          <w:highlight w:val="white"/>
        </w:rPr>
        <w:t xml:space="preserve">        AddMiddleCode(longList, MiddleOperator.PushFloat, symbol);</w:t>
      </w:r>
    </w:p>
    <w:p w14:paraId="5BF7684F" w14:textId="77777777" w:rsidR="0002564D" w:rsidRPr="0002564D" w:rsidRDefault="0002564D" w:rsidP="0002564D">
      <w:pPr>
        <w:pStyle w:val="Code"/>
        <w:rPr>
          <w:highlight w:val="white"/>
        </w:rPr>
      </w:pPr>
      <w:r w:rsidRPr="0002564D">
        <w:rPr>
          <w:highlight w:val="white"/>
        </w:rPr>
        <w:t xml:space="preserve">      }</w:t>
      </w:r>
    </w:p>
    <w:p w14:paraId="3D697731" w14:textId="77777777" w:rsidR="0002564D" w:rsidRPr="0002564D" w:rsidRDefault="0002564D" w:rsidP="0002564D">
      <w:pPr>
        <w:pStyle w:val="Code"/>
        <w:rPr>
          <w:highlight w:val="white"/>
        </w:rPr>
      </w:pPr>
    </w:p>
    <w:p w14:paraId="120E5A23" w14:textId="77777777" w:rsidR="0002564D" w:rsidRPr="0002564D" w:rsidRDefault="0002564D" w:rsidP="0002564D">
      <w:pPr>
        <w:pStyle w:val="Code"/>
        <w:rPr>
          <w:highlight w:val="white"/>
        </w:rPr>
      </w:pPr>
      <w:r w:rsidRPr="0002564D">
        <w:rPr>
          <w:highlight w:val="white"/>
        </w:rPr>
        <w:t xml:space="preserve">      return (new Expression(symbol, new List&lt;MiddleCode&gt;(), longList));</w:t>
      </w:r>
    </w:p>
    <w:p w14:paraId="1F8D1282" w14:textId="4E8A8357" w:rsidR="00E93095" w:rsidRPr="0002564D" w:rsidRDefault="0002564D" w:rsidP="00413543">
      <w:pPr>
        <w:pStyle w:val="Code"/>
        <w:rPr>
          <w:highlight w:val="white"/>
        </w:rPr>
      </w:pPr>
      <w:r w:rsidRPr="0002564D">
        <w:rPr>
          <w:highlight w:val="white"/>
        </w:rPr>
        <w:t xml:space="preserve">    }</w:t>
      </w:r>
    </w:p>
    <w:p w14:paraId="798A143A" w14:textId="77777777" w:rsidR="003028A9" w:rsidRDefault="003028A9" w:rsidP="003028A9">
      <w:pPr>
        <w:pStyle w:val="CodeHeader"/>
      </w:pPr>
      <w:r>
        <w:t>MainParser.gppg</w:t>
      </w:r>
    </w:p>
    <w:p w14:paraId="6BF43A38" w14:textId="77777777" w:rsidR="00DF4DD7" w:rsidRDefault="00DF4DD7" w:rsidP="00DF4DD7">
      <w:pPr>
        <w:pStyle w:val="Code"/>
        <w:rPr>
          <w:highlight w:val="white"/>
          <w:lang w:val="sv-SE"/>
        </w:rPr>
      </w:pPr>
      <w:r>
        <w:rPr>
          <w:highlight w:val="white"/>
          <w:lang w:val="sv-SE"/>
        </w:rPr>
        <w:t>primary_expression:</w:t>
      </w:r>
    </w:p>
    <w:p w14:paraId="0519A8CB" w14:textId="5C4D6F96" w:rsidR="000669C4" w:rsidRDefault="000669C4" w:rsidP="000669C4">
      <w:pPr>
        <w:pStyle w:val="Code"/>
        <w:rPr>
          <w:highlight w:val="white"/>
          <w:lang w:val="sv-SE"/>
        </w:rPr>
      </w:pPr>
      <w:r>
        <w:rPr>
          <w:highlight w:val="white"/>
          <w:lang w:val="sv-SE"/>
        </w:rPr>
        <w:t xml:space="preserve">  </w:t>
      </w:r>
      <w:r w:rsidR="001B772C">
        <w:rPr>
          <w:highlight w:val="white"/>
          <w:lang w:val="sv-SE"/>
        </w:rPr>
        <w:t xml:space="preserve"> </w:t>
      </w:r>
      <w:r>
        <w:rPr>
          <w:highlight w:val="white"/>
          <w:lang w:val="sv-SE"/>
        </w:rPr>
        <w:t xml:space="preserve"> NAME {</w:t>
      </w:r>
    </w:p>
    <w:p w14:paraId="446D2FC4" w14:textId="77777777" w:rsidR="000669C4" w:rsidRDefault="000669C4" w:rsidP="000669C4">
      <w:pPr>
        <w:pStyle w:val="Code"/>
        <w:rPr>
          <w:highlight w:val="white"/>
          <w:lang w:val="sv-SE"/>
        </w:rPr>
      </w:pPr>
      <w:r>
        <w:rPr>
          <w:highlight w:val="white"/>
          <w:lang w:val="sv-SE"/>
        </w:rPr>
        <w:t xml:space="preserve">      $$ = MiddleCodeGenerator.SymbolExpression($1);</w:t>
      </w:r>
    </w:p>
    <w:p w14:paraId="2BCE38A3" w14:textId="32DD8563"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7752E634" w14:textId="020CA533" w:rsidR="00413543" w:rsidRDefault="00EB0D1C" w:rsidP="00413543">
      <w:pPr>
        <w:rPr>
          <w:highlight w:val="white"/>
          <w:lang w:val="sv-SE"/>
        </w:rPr>
      </w:pPr>
      <w:r>
        <w:rPr>
          <w:highlight w:val="white"/>
          <w:lang w:val="sv-SE"/>
        </w:rPr>
        <w:t xml:space="preserve">Given a name, we look it up in the </w:t>
      </w:r>
      <w:r w:rsidR="00EF4D9D">
        <w:rPr>
          <w:highlight w:val="white"/>
          <w:lang w:val="sv-SE"/>
        </w:rPr>
        <w:t xml:space="preserve">current </w:t>
      </w:r>
      <w:r>
        <w:rPr>
          <w:highlight w:val="white"/>
          <w:lang w:val="sv-SE"/>
        </w:rPr>
        <w:t>symbol table.</w:t>
      </w:r>
      <w:r w:rsidR="00482F15">
        <w:rPr>
          <w:highlight w:val="white"/>
          <w:lang w:val="sv-SE"/>
        </w:rPr>
        <w:t xml:space="preserve"> If there is no symbol, we add a function without </w:t>
      </w:r>
      <w:r w:rsidR="00E61774">
        <w:rPr>
          <w:highlight w:val="white"/>
          <w:lang w:val="sv-SE"/>
        </w:rPr>
        <w:t xml:space="preserve">a </w:t>
      </w:r>
      <w:r w:rsidR="00482F15">
        <w:rPr>
          <w:highlight w:val="white"/>
          <w:lang w:val="sv-SE"/>
        </w:rPr>
        <w:t>parameter list</w:t>
      </w:r>
      <w:r w:rsidR="00B6446C">
        <w:rPr>
          <w:highlight w:val="white"/>
          <w:lang w:val="sv-SE"/>
        </w:rPr>
        <w:t>,</w:t>
      </w:r>
      <w:r w:rsidR="00482F15">
        <w:rPr>
          <w:highlight w:val="white"/>
          <w:lang w:val="sv-SE"/>
        </w:rPr>
        <w:t xml:space="preserve"> that returns a signed integer</w:t>
      </w:r>
      <w:r w:rsidR="008903F5">
        <w:rPr>
          <w:highlight w:val="white"/>
          <w:lang w:val="sv-SE"/>
        </w:rPr>
        <w:t>,</w:t>
      </w:r>
      <w:r w:rsidR="00482F15">
        <w:rPr>
          <w:highlight w:val="white"/>
          <w:lang w:val="sv-SE"/>
        </w:rPr>
        <w:t xml:space="preserve"> to the symbol table. </w:t>
      </w:r>
    </w:p>
    <w:p w14:paraId="2B8518CD" w14:textId="79D41B90" w:rsidR="000669C4" w:rsidRDefault="000669C4" w:rsidP="000669C4">
      <w:pPr>
        <w:pStyle w:val="CodeHeader"/>
      </w:pPr>
      <w:r>
        <w:t>MiddleCodeGenerator.cs</w:t>
      </w:r>
    </w:p>
    <w:p w14:paraId="2B52C102" w14:textId="77777777" w:rsidR="00A770C6" w:rsidRPr="00563AE8" w:rsidRDefault="00A770C6" w:rsidP="00563AE8">
      <w:pPr>
        <w:pStyle w:val="Code"/>
        <w:rPr>
          <w:highlight w:val="white"/>
        </w:rPr>
      </w:pPr>
      <w:r w:rsidRPr="00563AE8">
        <w:rPr>
          <w:highlight w:val="white"/>
        </w:rPr>
        <w:t xml:space="preserve">    public static Expression SymbolExpression(string name) {</w:t>
      </w:r>
    </w:p>
    <w:p w14:paraId="20C32140" w14:textId="77777777" w:rsidR="00A770C6" w:rsidRPr="00563AE8" w:rsidRDefault="00A770C6" w:rsidP="00563AE8">
      <w:pPr>
        <w:pStyle w:val="Code"/>
        <w:rPr>
          <w:highlight w:val="white"/>
        </w:rPr>
      </w:pPr>
      <w:r w:rsidRPr="00563AE8">
        <w:rPr>
          <w:highlight w:val="white"/>
        </w:rPr>
        <w:t xml:space="preserve">      Symbol symbol = SymbolTable.CurrentTable.LookupSymbol(name);</w:t>
      </w:r>
    </w:p>
    <w:p w14:paraId="1CC258A4" w14:textId="77777777" w:rsidR="00A770C6" w:rsidRPr="00563AE8" w:rsidRDefault="00A770C6" w:rsidP="00563AE8">
      <w:pPr>
        <w:pStyle w:val="Code"/>
        <w:rPr>
          <w:highlight w:val="white"/>
        </w:rPr>
      </w:pPr>
    </w:p>
    <w:p w14:paraId="66CF5FF2" w14:textId="77777777" w:rsidR="00A770C6" w:rsidRPr="00563AE8" w:rsidRDefault="00A770C6" w:rsidP="00563AE8">
      <w:pPr>
        <w:pStyle w:val="Code"/>
        <w:rPr>
          <w:highlight w:val="white"/>
        </w:rPr>
      </w:pPr>
      <w:r w:rsidRPr="00563AE8">
        <w:rPr>
          <w:highlight w:val="white"/>
        </w:rPr>
        <w:t xml:space="preserve">      if (symbol == null) {</w:t>
      </w:r>
    </w:p>
    <w:p w14:paraId="7C4BFADD" w14:textId="77777777" w:rsidR="00A770C6" w:rsidRPr="00563AE8" w:rsidRDefault="00A770C6" w:rsidP="00563AE8">
      <w:pPr>
        <w:pStyle w:val="Code"/>
        <w:rPr>
          <w:highlight w:val="white"/>
        </w:rPr>
      </w:pPr>
      <w:r w:rsidRPr="00563AE8">
        <w:rPr>
          <w:highlight w:val="white"/>
        </w:rPr>
        <w:t xml:space="preserve">        Type type = new Type(Type.SignedIntegerType, null, false);</w:t>
      </w:r>
    </w:p>
    <w:p w14:paraId="09E3EFE4" w14:textId="77777777" w:rsidR="00A770C6" w:rsidRPr="00563AE8" w:rsidRDefault="00A770C6" w:rsidP="00563AE8">
      <w:pPr>
        <w:pStyle w:val="Code"/>
        <w:rPr>
          <w:highlight w:val="white"/>
        </w:rPr>
      </w:pPr>
      <w:r w:rsidRPr="00563AE8">
        <w:rPr>
          <w:highlight w:val="white"/>
        </w:rPr>
        <w:t xml:space="preserve">        symbol = new Symbol(name, Storage.Extern, type);</w:t>
      </w:r>
    </w:p>
    <w:p w14:paraId="0876BE32" w14:textId="77777777" w:rsidR="00A770C6" w:rsidRPr="00563AE8" w:rsidRDefault="00A770C6" w:rsidP="00563AE8">
      <w:pPr>
        <w:pStyle w:val="Code"/>
        <w:rPr>
          <w:highlight w:val="white"/>
        </w:rPr>
      </w:pPr>
      <w:r w:rsidRPr="00563AE8">
        <w:rPr>
          <w:highlight w:val="white"/>
        </w:rPr>
        <w:t xml:space="preserve">      }</w:t>
      </w:r>
    </w:p>
    <w:p w14:paraId="4E6B38C3" w14:textId="77777777" w:rsidR="00A770C6" w:rsidRPr="00563AE8" w:rsidRDefault="00A770C6" w:rsidP="00563AE8">
      <w:pPr>
        <w:pStyle w:val="Code"/>
        <w:rPr>
          <w:highlight w:val="white"/>
        </w:rPr>
      </w:pPr>
    </w:p>
    <w:p w14:paraId="026D7E50" w14:textId="77777777" w:rsidR="00A770C6" w:rsidRPr="00563AE8" w:rsidRDefault="00A770C6" w:rsidP="00563AE8">
      <w:pPr>
        <w:pStyle w:val="Code"/>
        <w:rPr>
          <w:highlight w:val="white"/>
        </w:rPr>
      </w:pPr>
      <w:r w:rsidRPr="00563AE8">
        <w:rPr>
          <w:highlight w:val="white"/>
        </w:rPr>
        <w:t xml:space="preserve">      List&lt;MiddleCode&gt; shortList = new List&lt;MiddleCode&gt;(),</w:t>
      </w:r>
    </w:p>
    <w:p w14:paraId="3D938500" w14:textId="049216DB" w:rsidR="00A770C6" w:rsidRPr="00563AE8" w:rsidRDefault="00A770C6" w:rsidP="00563AE8">
      <w:pPr>
        <w:pStyle w:val="Code"/>
        <w:rPr>
          <w:highlight w:val="white"/>
        </w:rPr>
      </w:pPr>
      <w:r w:rsidRPr="00563AE8">
        <w:rPr>
          <w:highlight w:val="white"/>
        </w:rPr>
        <w:t xml:space="preserve">                       longList = new List&lt;MiddleCode&gt;(); </w:t>
      </w:r>
    </w:p>
    <w:p w14:paraId="2CC86038" w14:textId="77777777" w:rsidR="00B700A0" w:rsidRDefault="00B700A0" w:rsidP="00563AE8">
      <w:pPr>
        <w:pStyle w:val="Code"/>
        <w:rPr>
          <w:highlight w:val="white"/>
        </w:rPr>
      </w:pPr>
    </w:p>
    <w:p w14:paraId="532C6D20" w14:textId="3B89B3ED" w:rsidR="00A770C6" w:rsidRPr="00563AE8" w:rsidRDefault="00A770C6" w:rsidP="00563AE8">
      <w:pPr>
        <w:pStyle w:val="Code"/>
        <w:rPr>
          <w:highlight w:val="white"/>
        </w:rPr>
      </w:pPr>
      <w:r w:rsidRPr="00563AE8">
        <w:rPr>
          <w:highlight w:val="white"/>
        </w:rPr>
        <w:t xml:space="preserve">      if (symbol.Type.IsFloating()) {</w:t>
      </w:r>
    </w:p>
    <w:p w14:paraId="6A634BB9" w14:textId="77777777" w:rsidR="00A770C6" w:rsidRPr="00563AE8" w:rsidRDefault="00A770C6" w:rsidP="00563AE8">
      <w:pPr>
        <w:pStyle w:val="Code"/>
        <w:rPr>
          <w:highlight w:val="white"/>
        </w:rPr>
      </w:pPr>
      <w:r w:rsidRPr="00563AE8">
        <w:rPr>
          <w:highlight w:val="white"/>
        </w:rPr>
        <w:t xml:space="preserve">        AddMiddleCode(shortList, MiddleOperator.PushFloat, symbol);</w:t>
      </w:r>
    </w:p>
    <w:p w14:paraId="7E5CF602" w14:textId="77777777" w:rsidR="00A770C6" w:rsidRPr="00563AE8" w:rsidRDefault="00A770C6" w:rsidP="00563AE8">
      <w:pPr>
        <w:pStyle w:val="Code"/>
        <w:rPr>
          <w:highlight w:val="white"/>
        </w:rPr>
      </w:pPr>
      <w:r w:rsidRPr="00563AE8">
        <w:rPr>
          <w:highlight w:val="white"/>
        </w:rPr>
        <w:t xml:space="preserve">        AddMiddleCode(longList, MiddleOperator.PushFloat, symbol);</w:t>
      </w:r>
    </w:p>
    <w:p w14:paraId="4F56A9F4" w14:textId="77777777" w:rsidR="00A770C6" w:rsidRPr="00563AE8" w:rsidRDefault="00A770C6" w:rsidP="00563AE8">
      <w:pPr>
        <w:pStyle w:val="Code"/>
        <w:rPr>
          <w:highlight w:val="white"/>
        </w:rPr>
      </w:pPr>
      <w:r w:rsidRPr="00563AE8">
        <w:rPr>
          <w:highlight w:val="white"/>
        </w:rPr>
        <w:t xml:space="preserve">      }</w:t>
      </w:r>
    </w:p>
    <w:p w14:paraId="4AC2DFF7" w14:textId="77777777" w:rsidR="00A770C6" w:rsidRPr="00563AE8" w:rsidRDefault="00A770C6" w:rsidP="00563AE8">
      <w:pPr>
        <w:pStyle w:val="Code"/>
        <w:rPr>
          <w:highlight w:val="white"/>
        </w:rPr>
      </w:pPr>
    </w:p>
    <w:p w14:paraId="3116D6E8" w14:textId="77777777" w:rsidR="00A770C6" w:rsidRPr="00563AE8" w:rsidRDefault="00A770C6" w:rsidP="00563AE8">
      <w:pPr>
        <w:pStyle w:val="Code"/>
        <w:rPr>
          <w:highlight w:val="white"/>
        </w:rPr>
      </w:pPr>
      <w:r w:rsidRPr="00563AE8">
        <w:rPr>
          <w:highlight w:val="white"/>
        </w:rPr>
        <w:t xml:space="preserve">      return (new Expression(symbol, shortList, longList));</w:t>
      </w:r>
    </w:p>
    <w:p w14:paraId="59326636" w14:textId="3B2A8931" w:rsidR="00A770C6" w:rsidRDefault="00A770C6" w:rsidP="00563AE8">
      <w:pPr>
        <w:pStyle w:val="Code"/>
        <w:rPr>
          <w:highlight w:val="white"/>
        </w:rPr>
      </w:pPr>
      <w:r w:rsidRPr="00563AE8">
        <w:rPr>
          <w:highlight w:val="white"/>
        </w:rPr>
        <w:t xml:space="preserve">    }</w:t>
      </w:r>
    </w:p>
    <w:p w14:paraId="69DDFECE" w14:textId="5D2F9598" w:rsidR="00211A9A" w:rsidRDefault="00211A9A" w:rsidP="00211A9A">
      <w:r>
        <w:rPr>
          <w:highlight w:val="white"/>
        </w:rPr>
        <w:t>The registers are only used internally, in conjunction with system calls.</w:t>
      </w:r>
      <w:r w:rsidR="005D1DBA" w:rsidRPr="005D1DBA">
        <w:t xml:space="preserve"> </w:t>
      </w:r>
      <w:r w:rsidR="005D1DBA">
        <w:t xml:space="preserve">On some occasion the interrupt call returns information stored in </w:t>
      </w:r>
      <w:r w:rsidR="006C42B1">
        <w:t>a register.</w:t>
      </w:r>
    </w:p>
    <w:p w14:paraId="64389F5C" w14:textId="77777777" w:rsidR="00E438BC" w:rsidRDefault="00E438BC" w:rsidP="00E438BC">
      <w:r>
        <w:lastRenderedPageBreak/>
        <w:t>The closed statements do also include a set of internal statements; that is, statements not included in standard C, but necessary for the standard library functionality. The first statement is the load register statement, which stores a value in a register. The operands are the name of a register and an expression of integral or pointer type with same size as the register.</w:t>
      </w:r>
    </w:p>
    <w:p w14:paraId="732A5EA8" w14:textId="77777777" w:rsidR="003028A9" w:rsidRDefault="003028A9" w:rsidP="003028A9">
      <w:pPr>
        <w:pStyle w:val="CodeHeader"/>
      </w:pPr>
      <w:r>
        <w:t>MainParser.gppg</w:t>
      </w:r>
    </w:p>
    <w:p w14:paraId="5DF55562" w14:textId="77777777" w:rsidR="000669C4" w:rsidRDefault="000669C4" w:rsidP="000669C4">
      <w:pPr>
        <w:pStyle w:val="Code"/>
        <w:rPr>
          <w:highlight w:val="white"/>
          <w:lang w:val="sv-SE"/>
        </w:rPr>
      </w:pPr>
      <w:r>
        <w:rPr>
          <w:highlight w:val="white"/>
          <w:lang w:val="sv-SE"/>
        </w:rPr>
        <w:t>primary_expression:</w:t>
      </w:r>
    </w:p>
    <w:p w14:paraId="3E7EEC2F" w14:textId="1BF17735"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REGISTER_NAME {</w:t>
      </w:r>
    </w:p>
    <w:p w14:paraId="26379E4B" w14:textId="4706FB4F" w:rsidR="000669C4" w:rsidRDefault="000669C4" w:rsidP="000669C4">
      <w:pPr>
        <w:pStyle w:val="Code"/>
        <w:rPr>
          <w:highlight w:val="white"/>
          <w:lang w:val="sv-SE"/>
        </w:rPr>
      </w:pPr>
      <w:r>
        <w:rPr>
          <w:highlight w:val="white"/>
          <w:lang w:val="sv-SE"/>
        </w:rPr>
        <w:t xml:space="preserve">      $$ = MiddleCodeGenerator.</w:t>
      </w:r>
      <w:r w:rsidR="00635709">
        <w:rPr>
          <w:highlight w:val="white"/>
          <w:lang w:val="sv-SE"/>
        </w:rPr>
        <w:t>RegisterExpression</w:t>
      </w:r>
      <w:r>
        <w:rPr>
          <w:highlight w:val="white"/>
          <w:lang w:val="sv-SE"/>
        </w:rPr>
        <w:t>($1);</w:t>
      </w:r>
    </w:p>
    <w:p w14:paraId="3EC06735" w14:textId="594D12AE"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27D96F03" w14:textId="5E5AFB62" w:rsidR="000669C4" w:rsidRDefault="000669C4" w:rsidP="000669C4">
      <w:pPr>
        <w:pStyle w:val="CodeHeader"/>
      </w:pPr>
      <w:r>
        <w:t>MiddleCodeGenerator.cs</w:t>
      </w:r>
    </w:p>
    <w:p w14:paraId="5A2ECABD" w14:textId="77777777" w:rsidR="00635709" w:rsidRPr="00635709" w:rsidRDefault="00635709" w:rsidP="00635709">
      <w:pPr>
        <w:pStyle w:val="Code"/>
        <w:rPr>
          <w:highlight w:val="white"/>
        </w:rPr>
      </w:pPr>
      <w:r w:rsidRPr="00635709">
        <w:rPr>
          <w:highlight w:val="white"/>
        </w:rPr>
        <w:t xml:space="preserve">    public static Expression RegisterExpression(Register register) {</w:t>
      </w:r>
    </w:p>
    <w:p w14:paraId="502489A1" w14:textId="77777777" w:rsidR="00635709" w:rsidRPr="00635709" w:rsidRDefault="00635709" w:rsidP="00635709">
      <w:pPr>
        <w:pStyle w:val="Code"/>
        <w:rPr>
          <w:highlight w:val="white"/>
        </w:rPr>
      </w:pPr>
      <w:r w:rsidRPr="00635709">
        <w:rPr>
          <w:highlight w:val="white"/>
        </w:rPr>
        <w:t xml:space="preserve">      List&lt;MiddleCode&gt; longList = new List&lt;MiddleCode&gt;();</w:t>
      </w:r>
    </w:p>
    <w:p w14:paraId="24C0BE94" w14:textId="77777777" w:rsidR="00635709" w:rsidRPr="00635709" w:rsidRDefault="00635709" w:rsidP="00635709">
      <w:pPr>
        <w:pStyle w:val="Code"/>
        <w:rPr>
          <w:highlight w:val="white"/>
        </w:rPr>
      </w:pPr>
      <w:r w:rsidRPr="00635709">
        <w:rPr>
          <w:highlight w:val="white"/>
        </w:rPr>
        <w:t xml:space="preserve">      int size = AssemblyCode.SizeOfRegister(register);</w:t>
      </w:r>
    </w:p>
    <w:p w14:paraId="115C0C7C" w14:textId="6F7E8051" w:rsidR="00635709" w:rsidRPr="00635709" w:rsidRDefault="00635709" w:rsidP="00635709">
      <w:pPr>
        <w:pStyle w:val="Code"/>
        <w:rPr>
          <w:highlight w:val="white"/>
        </w:rPr>
      </w:pPr>
      <w:r w:rsidRPr="00635709">
        <w:rPr>
          <w:highlight w:val="white"/>
        </w:rPr>
        <w:t xml:space="preserve">      Type type = Type</w:t>
      </w:r>
      <w:r w:rsidR="00B936F6">
        <w:rPr>
          <w:highlight w:val="white"/>
        </w:rPr>
        <w:t>Size</w:t>
      </w:r>
      <w:r w:rsidRPr="00635709">
        <w:rPr>
          <w:highlight w:val="white"/>
        </w:rPr>
        <w:t>.SizeToUnsignedType(size);</w:t>
      </w:r>
    </w:p>
    <w:p w14:paraId="1357A6EC" w14:textId="77777777" w:rsidR="00635709" w:rsidRPr="00635709" w:rsidRDefault="00635709" w:rsidP="00635709">
      <w:pPr>
        <w:pStyle w:val="Code"/>
        <w:rPr>
          <w:highlight w:val="white"/>
        </w:rPr>
      </w:pPr>
      <w:r w:rsidRPr="00635709">
        <w:rPr>
          <w:highlight w:val="white"/>
        </w:rPr>
        <w:t xml:space="preserve">      Symbol symbol = new Symbol(type);</w:t>
      </w:r>
    </w:p>
    <w:p w14:paraId="4F98D092" w14:textId="77777777" w:rsidR="00635709" w:rsidRDefault="00635709" w:rsidP="00635709">
      <w:pPr>
        <w:pStyle w:val="Code"/>
        <w:rPr>
          <w:highlight w:val="white"/>
        </w:rPr>
      </w:pPr>
      <w:r w:rsidRPr="00635709">
        <w:rPr>
          <w:highlight w:val="white"/>
        </w:rPr>
        <w:t xml:space="preserve">      AddMiddleCode(longList, MiddleOperator.InspectRegister,</w:t>
      </w:r>
    </w:p>
    <w:p w14:paraId="24AB7637" w14:textId="1719C6B4" w:rsidR="00635709" w:rsidRPr="00635709" w:rsidRDefault="00635709" w:rsidP="00635709">
      <w:pPr>
        <w:pStyle w:val="Code"/>
        <w:rPr>
          <w:highlight w:val="white"/>
        </w:rPr>
      </w:pPr>
      <w:r>
        <w:rPr>
          <w:highlight w:val="white"/>
        </w:rPr>
        <w:t xml:space="preserve">                   </w:t>
      </w:r>
      <w:r w:rsidRPr="00635709">
        <w:rPr>
          <w:highlight w:val="white"/>
        </w:rPr>
        <w:t xml:space="preserve"> symbol, register);</w:t>
      </w:r>
    </w:p>
    <w:p w14:paraId="42479446" w14:textId="77777777" w:rsidR="00635709" w:rsidRDefault="00635709" w:rsidP="00635709">
      <w:pPr>
        <w:pStyle w:val="Code"/>
        <w:rPr>
          <w:highlight w:val="white"/>
        </w:rPr>
      </w:pPr>
      <w:r w:rsidRPr="00635709">
        <w:rPr>
          <w:highlight w:val="white"/>
        </w:rPr>
        <w:t xml:space="preserve">      return (new Expression(symbol, new List&lt;MiddleCode&gt;(),</w:t>
      </w:r>
    </w:p>
    <w:p w14:paraId="60E2E496" w14:textId="7EAB9C95" w:rsidR="00635709" w:rsidRPr="00635709" w:rsidRDefault="00635709" w:rsidP="00635709">
      <w:pPr>
        <w:pStyle w:val="Code"/>
        <w:rPr>
          <w:highlight w:val="white"/>
        </w:rPr>
      </w:pPr>
      <w:r>
        <w:rPr>
          <w:highlight w:val="white"/>
        </w:rPr>
        <w:t xml:space="preserve">                            </w:t>
      </w:r>
      <w:r w:rsidRPr="00635709">
        <w:rPr>
          <w:highlight w:val="white"/>
        </w:rPr>
        <w:t xml:space="preserve"> longList, register));</w:t>
      </w:r>
    </w:p>
    <w:p w14:paraId="636ABB70" w14:textId="6947DE25" w:rsidR="0072604E" w:rsidRPr="00635709" w:rsidRDefault="00635709" w:rsidP="00635709">
      <w:pPr>
        <w:pStyle w:val="Code"/>
        <w:rPr>
          <w:highlight w:val="white"/>
        </w:rPr>
      </w:pPr>
      <w:r w:rsidRPr="00635709">
        <w:rPr>
          <w:highlight w:val="white"/>
        </w:rPr>
        <w:t xml:space="preserve">    }</w:t>
      </w:r>
    </w:p>
    <w:p w14:paraId="4D77228B" w14:textId="77777777" w:rsidR="005D1DBA" w:rsidRDefault="00AF1CA8" w:rsidP="00C7345D">
      <w:r>
        <w:t xml:space="preserve">The carry flag is also </w:t>
      </w:r>
      <w:r w:rsidR="00C7345D">
        <w:t xml:space="preserve">only </w:t>
      </w:r>
      <w:r>
        <w:t>used internally in conjunction with system calls.</w:t>
      </w:r>
      <w:r w:rsidR="00243B1C">
        <w:t xml:space="preserve"> </w:t>
      </w:r>
      <w:r w:rsidR="005D1DBA">
        <w:t>On some occasion the interrupt call returns information stored in the carry flag.</w:t>
      </w:r>
    </w:p>
    <w:p w14:paraId="3B7E5AF4" w14:textId="16CE54C1" w:rsidR="003028A9" w:rsidRDefault="003028A9" w:rsidP="003028A9">
      <w:pPr>
        <w:pStyle w:val="CodeHeader"/>
      </w:pPr>
      <w:r>
        <w:t>MainParser.gppg</w:t>
      </w:r>
    </w:p>
    <w:p w14:paraId="5B849AD5" w14:textId="77777777" w:rsidR="000669C4" w:rsidRDefault="000669C4" w:rsidP="000669C4">
      <w:pPr>
        <w:pStyle w:val="Code"/>
        <w:rPr>
          <w:highlight w:val="white"/>
          <w:lang w:val="sv-SE"/>
        </w:rPr>
      </w:pPr>
      <w:r>
        <w:rPr>
          <w:highlight w:val="white"/>
          <w:lang w:val="sv-SE"/>
        </w:rPr>
        <w:t>primary_expression:</w:t>
      </w:r>
    </w:p>
    <w:p w14:paraId="76442C6D" w14:textId="01A56CC6" w:rsidR="000669C4" w:rsidRDefault="000669C4" w:rsidP="000669C4">
      <w:pPr>
        <w:pStyle w:val="Code"/>
        <w:rPr>
          <w:highlight w:val="white"/>
          <w:lang w:val="sv-SE"/>
        </w:rPr>
      </w:pPr>
      <w:r>
        <w:rPr>
          <w:highlight w:val="white"/>
          <w:lang w:val="sv-SE"/>
        </w:rPr>
        <w:t xml:space="preserve">  </w:t>
      </w:r>
      <w:r w:rsidR="00510F4D">
        <w:rPr>
          <w:highlight w:val="white"/>
          <w:lang w:val="sv-SE"/>
        </w:rPr>
        <w:t xml:space="preserve"> </w:t>
      </w:r>
      <w:r>
        <w:rPr>
          <w:highlight w:val="white"/>
          <w:lang w:val="sv-SE"/>
        </w:rPr>
        <w:t xml:space="preserve"> CARRY_FLAG {</w:t>
      </w:r>
    </w:p>
    <w:p w14:paraId="30693913" w14:textId="77777777" w:rsidR="000669C4" w:rsidRDefault="000669C4" w:rsidP="000669C4">
      <w:pPr>
        <w:pStyle w:val="Code"/>
        <w:rPr>
          <w:highlight w:val="white"/>
          <w:lang w:val="sv-SE"/>
        </w:rPr>
      </w:pPr>
      <w:r>
        <w:rPr>
          <w:highlight w:val="white"/>
          <w:lang w:val="sv-SE"/>
        </w:rPr>
        <w:t xml:space="preserve">      $$ = MiddleCodeGenerator.CarryFlagExpression();</w:t>
      </w:r>
    </w:p>
    <w:p w14:paraId="4FBF61E5" w14:textId="7CD2850F" w:rsidR="000669C4" w:rsidRDefault="000669C4" w:rsidP="000669C4">
      <w:pPr>
        <w:pStyle w:val="Code"/>
        <w:rPr>
          <w:highlight w:val="white"/>
          <w:lang w:val="sv-SE"/>
        </w:rPr>
      </w:pPr>
      <w:r>
        <w:rPr>
          <w:highlight w:val="white"/>
          <w:lang w:val="sv-SE"/>
        </w:rPr>
        <w:t xml:space="preserve">    }</w:t>
      </w:r>
      <w:r w:rsidR="00510F4D">
        <w:rPr>
          <w:highlight w:val="white"/>
          <w:lang w:val="sv-SE"/>
        </w:rPr>
        <w:t>;</w:t>
      </w:r>
    </w:p>
    <w:p w14:paraId="06766FF0" w14:textId="77777777" w:rsidR="0086568D" w:rsidRDefault="0086568D" w:rsidP="0086568D">
      <w:pPr>
        <w:pStyle w:val="CodeHeader"/>
      </w:pPr>
      <w:r>
        <w:t>MiddleCodeGenerator.cs</w:t>
      </w:r>
    </w:p>
    <w:p w14:paraId="11D312B2" w14:textId="77777777" w:rsidR="0086568D" w:rsidRPr="0086568D" w:rsidRDefault="0086568D" w:rsidP="0086568D">
      <w:pPr>
        <w:pStyle w:val="Code"/>
        <w:rPr>
          <w:highlight w:val="white"/>
        </w:rPr>
      </w:pPr>
      <w:r w:rsidRPr="0086568D">
        <w:rPr>
          <w:highlight w:val="white"/>
        </w:rPr>
        <w:t xml:space="preserve">    public static Expression CarryFlagExpression() {</w:t>
      </w:r>
    </w:p>
    <w:p w14:paraId="6980F1EE" w14:textId="77777777" w:rsidR="0086568D" w:rsidRPr="0086568D" w:rsidRDefault="0086568D" w:rsidP="0086568D">
      <w:pPr>
        <w:pStyle w:val="Code"/>
        <w:rPr>
          <w:highlight w:val="white"/>
        </w:rPr>
      </w:pPr>
      <w:r w:rsidRPr="0086568D">
        <w:rPr>
          <w:highlight w:val="white"/>
        </w:rPr>
        <w:t xml:space="preserve">      ISet&lt;MiddleCode&gt; trueSet = new HashSet&lt;MiddleCode&gt;(),</w:t>
      </w:r>
    </w:p>
    <w:p w14:paraId="12CE2B4E" w14:textId="77777777" w:rsidR="0086568D" w:rsidRPr="0086568D" w:rsidRDefault="0086568D" w:rsidP="0086568D">
      <w:pPr>
        <w:pStyle w:val="Code"/>
        <w:rPr>
          <w:highlight w:val="white"/>
        </w:rPr>
      </w:pPr>
      <w:r w:rsidRPr="0086568D">
        <w:rPr>
          <w:highlight w:val="white"/>
        </w:rPr>
        <w:t xml:space="preserve">                       falseSet = new HashSet&lt;MiddleCode&gt;();</w:t>
      </w:r>
    </w:p>
    <w:p w14:paraId="0A5FFBC6" w14:textId="77777777" w:rsidR="0086568D" w:rsidRPr="0086568D" w:rsidRDefault="0086568D" w:rsidP="0086568D">
      <w:pPr>
        <w:pStyle w:val="Code"/>
        <w:rPr>
          <w:highlight w:val="white"/>
        </w:rPr>
      </w:pPr>
      <w:r w:rsidRPr="0086568D">
        <w:rPr>
          <w:highlight w:val="white"/>
        </w:rPr>
        <w:t xml:space="preserve">      List&lt;MiddleCode&gt; longList = new List&lt;MiddleCode&gt;();</w:t>
      </w:r>
    </w:p>
    <w:p w14:paraId="1F4A8365" w14:textId="77777777" w:rsidR="0086568D" w:rsidRPr="0086568D" w:rsidRDefault="0086568D" w:rsidP="0086568D">
      <w:pPr>
        <w:pStyle w:val="Code"/>
        <w:rPr>
          <w:highlight w:val="white"/>
        </w:rPr>
      </w:pPr>
      <w:r w:rsidRPr="0086568D">
        <w:rPr>
          <w:highlight w:val="white"/>
        </w:rPr>
        <w:t xml:space="preserve">      trueSet.Add(AddMiddleCode(longList, MiddleOperator.Carry));</w:t>
      </w:r>
    </w:p>
    <w:p w14:paraId="089F7078" w14:textId="77777777" w:rsidR="0086568D" w:rsidRPr="0086568D" w:rsidRDefault="0086568D" w:rsidP="0086568D">
      <w:pPr>
        <w:pStyle w:val="Code"/>
        <w:rPr>
          <w:highlight w:val="white"/>
        </w:rPr>
      </w:pPr>
      <w:r w:rsidRPr="0086568D">
        <w:rPr>
          <w:highlight w:val="white"/>
        </w:rPr>
        <w:t xml:space="preserve">      falseSet.Add(AddMiddleCode(longList, MiddleOperator.Goto));</w:t>
      </w:r>
    </w:p>
    <w:p w14:paraId="67AA569A" w14:textId="77777777" w:rsidR="0086568D" w:rsidRPr="0086568D" w:rsidRDefault="0086568D" w:rsidP="0086568D">
      <w:pPr>
        <w:pStyle w:val="Code"/>
        <w:rPr>
          <w:highlight w:val="white"/>
        </w:rPr>
      </w:pPr>
      <w:r w:rsidRPr="0086568D">
        <w:rPr>
          <w:highlight w:val="white"/>
        </w:rPr>
        <w:t xml:space="preserve">      Symbol symbol = new Symbol(trueSet, falseSet);</w:t>
      </w:r>
    </w:p>
    <w:p w14:paraId="0CC935D4" w14:textId="77777777" w:rsidR="0086568D" w:rsidRPr="0086568D" w:rsidRDefault="0086568D" w:rsidP="0086568D">
      <w:pPr>
        <w:pStyle w:val="Code"/>
        <w:rPr>
          <w:highlight w:val="white"/>
        </w:rPr>
      </w:pPr>
      <w:r w:rsidRPr="0086568D">
        <w:rPr>
          <w:highlight w:val="white"/>
        </w:rPr>
        <w:t xml:space="preserve">      return (new Expression(symbol, new List&lt;MiddleCode&gt;(), longList));</w:t>
      </w:r>
    </w:p>
    <w:p w14:paraId="1E22BE5D" w14:textId="77777777" w:rsidR="0086568D" w:rsidRPr="0086568D" w:rsidRDefault="0086568D" w:rsidP="0086568D">
      <w:pPr>
        <w:pStyle w:val="Code"/>
        <w:rPr>
          <w:highlight w:val="white"/>
        </w:rPr>
      </w:pPr>
      <w:r w:rsidRPr="0086568D">
        <w:rPr>
          <w:highlight w:val="white"/>
        </w:rPr>
        <w:t xml:space="preserve">    }</w:t>
      </w:r>
    </w:p>
    <w:p w14:paraId="2E9FDD18" w14:textId="77777777" w:rsidR="00D56E7A" w:rsidRDefault="00D56E7A" w:rsidP="00D56E7A">
      <w:pPr>
        <w:pStyle w:val="Code"/>
        <w:rPr>
          <w:highlight w:val="white"/>
          <w:lang w:val="sv-SE"/>
        </w:rPr>
      </w:pPr>
    </w:p>
    <w:p w14:paraId="15903A13" w14:textId="77777777" w:rsidR="006342B0" w:rsidRDefault="006342B0" w:rsidP="006342B0">
      <w:pPr>
        <w:pStyle w:val="CodeHeader"/>
      </w:pPr>
    </w:p>
    <w:p w14:paraId="68010F1B" w14:textId="77777777" w:rsidR="006342B0" w:rsidRPr="006342B0" w:rsidRDefault="006342B0" w:rsidP="006342B0"/>
    <w:p w14:paraId="0D1CD23A" w14:textId="77777777" w:rsidR="00516130" w:rsidRDefault="00516130" w:rsidP="0062119D">
      <w:pPr>
        <w:pStyle w:val="CodeHeader"/>
      </w:pPr>
    </w:p>
    <w:p w14:paraId="5D591A53" w14:textId="77777777" w:rsidR="00516130" w:rsidRDefault="00516130" w:rsidP="0062119D">
      <w:pPr>
        <w:pStyle w:val="CodeHeader"/>
      </w:pPr>
    </w:p>
    <w:p w14:paraId="31B55F07" w14:textId="77777777" w:rsidR="00516130" w:rsidRDefault="00516130" w:rsidP="0062119D">
      <w:pPr>
        <w:pStyle w:val="CodeHeader"/>
      </w:pPr>
    </w:p>
    <w:p w14:paraId="4C1945D4" w14:textId="77777777" w:rsidR="00516130" w:rsidRDefault="00516130" w:rsidP="0062119D">
      <w:pPr>
        <w:pStyle w:val="CodeHeader"/>
      </w:pPr>
    </w:p>
    <w:p w14:paraId="7B154EC6" w14:textId="3404CC8F" w:rsidR="0062119D" w:rsidRDefault="0062119D" w:rsidP="0062119D">
      <w:pPr>
        <w:pStyle w:val="CodeHeader"/>
      </w:pPr>
      <w:r>
        <w:t>MainParser.gppg</w:t>
      </w:r>
    </w:p>
    <w:p w14:paraId="1538D0D6" w14:textId="1682EDD1" w:rsidR="004743B6" w:rsidRPr="00EC76D5" w:rsidRDefault="004743B6" w:rsidP="006A31DF">
      <w:pPr>
        <w:pStyle w:val="Rubrik1"/>
      </w:pPr>
      <w:bookmarkStart w:id="181" w:name="_Toc49764373"/>
      <w:r w:rsidRPr="00EC76D5">
        <w:lastRenderedPageBreak/>
        <w:t>The Middle Code</w:t>
      </w:r>
      <w:bookmarkEnd w:id="181"/>
    </w:p>
    <w:p w14:paraId="3FB05F2F" w14:textId="5224F50F" w:rsidR="003D42E8" w:rsidRPr="00EC76D5" w:rsidRDefault="003D42E8" w:rsidP="003D42E8">
      <w:r w:rsidRPr="00EC76D5">
        <w:t xml:space="preserve">The middle of the compiler in this book is </w:t>
      </w:r>
      <w:r w:rsidRPr="00EC76D5">
        <w:rPr>
          <w:rStyle w:val="CodeInText"/>
        </w:rPr>
        <w:t>three-address code</w:t>
      </w:r>
      <w:r w:rsidRPr="00EC76D5">
        <w:t xml:space="preserve">. As the name implies, each instruction is made up by one operator and three addresses of the Object class, which can be register, </w:t>
      </w:r>
      <w:r w:rsidR="00690CEA" w:rsidRPr="00EC76D5">
        <w:t>symbols or jump addresses.</w:t>
      </w:r>
    </w:p>
    <w:p w14:paraId="6C4065D0" w14:textId="25CA6D40" w:rsidR="00690CEA" w:rsidRPr="00EC76D5" w:rsidRDefault="00690CEA" w:rsidP="003D42E8">
      <w:r w:rsidRPr="00EC76D5">
        <w:t xml:space="preserve">There is also the fields </w:t>
      </w:r>
      <w:r w:rsidRPr="00EC76D5">
        <w:rPr>
          <w:rStyle w:val="CodeInText"/>
        </w:rPr>
        <w:t>m_visited</w:t>
      </w:r>
      <w:r w:rsidRPr="00EC76D5">
        <w:t xml:space="preserve">  and </w:t>
      </w:r>
      <w:r w:rsidRPr="00EC76D5">
        <w:rPr>
          <w:rStyle w:val="CodeInText"/>
        </w:rPr>
        <w:t>m_leader</w:t>
      </w:r>
      <w:r w:rsidRPr="00EC76D5">
        <w:t xml:space="preserve">, which is used by </w:t>
      </w:r>
      <w:r w:rsidRPr="00EC76D5">
        <w:rPr>
          <w:rStyle w:val="CodeInText"/>
        </w:rPr>
        <w:t>MiddleCodeOptimizer</w:t>
      </w:r>
      <w:r w:rsidRPr="00EC76D5">
        <w:t xml:space="preserve"> to search for non-reachable </w:t>
      </w:r>
      <w:r w:rsidR="00014A5F" w:rsidRPr="00EC76D5">
        <w:t>instruction</w:t>
      </w:r>
      <w:r w:rsidRPr="00EC76D5">
        <w:t xml:space="preserve"> an</w:t>
      </w:r>
      <w:r w:rsidR="006D757B" w:rsidRPr="00EC76D5">
        <w:t>d</w:t>
      </w:r>
      <w:r w:rsidRPr="00EC76D5">
        <w:t xml:space="preserve"> when creating base block</w:t>
      </w:r>
      <w:r w:rsidR="001F2F3E" w:rsidRPr="00EC76D5">
        <w:t xml:space="preserve"> (base blocks are described in Section </w:t>
      </w:r>
      <w:r w:rsidR="002D1ED9" w:rsidRPr="00EC76D5">
        <w:fldChar w:fldCharType="begin"/>
      </w:r>
      <w:r w:rsidR="002D1ED9" w:rsidRPr="00EC76D5">
        <w:instrText xml:space="preserve"> REF _Ref418278230 \r \h </w:instrText>
      </w:r>
      <w:r w:rsidR="002D1ED9" w:rsidRPr="00EC76D5">
        <w:fldChar w:fldCharType="separate"/>
      </w:r>
      <w:r w:rsidR="006F26B2">
        <w:rPr>
          <w:b/>
          <w:bCs/>
          <w:lang w:val="sv-SE"/>
        </w:rPr>
        <w:t>Fel! Hittar inte referenskälla.</w:t>
      </w:r>
      <w:r w:rsidR="002D1ED9" w:rsidRPr="00EC76D5">
        <w:fldChar w:fldCharType="end"/>
      </w:r>
      <w:r w:rsidR="001F2F3E" w:rsidRPr="00EC76D5">
        <w:t>)</w:t>
      </w:r>
      <w:r w:rsidRPr="00EC76D5">
        <w:t>.</w:t>
      </w:r>
      <w:r w:rsidR="00014A5F" w:rsidRPr="00EC76D5">
        <w:t xml:space="preserve"> The </w:t>
      </w:r>
      <w:r w:rsidR="00014A5F" w:rsidRPr="00EC76D5">
        <w:rPr>
          <w:rStyle w:val="CodeInText"/>
        </w:rPr>
        <w:t>m_liveSet</w:t>
      </w:r>
      <w:r w:rsidR="00014A5F" w:rsidRPr="00EC76D5">
        <w:t xml:space="preserve"> is generated by</w:t>
      </w:r>
      <w:r w:rsidR="00A03C89" w:rsidRPr="00EC76D5">
        <w:t xml:space="preserve"> </w:t>
      </w:r>
      <w:r w:rsidR="00014A5F" w:rsidRPr="00EC76D5">
        <w:t>MiddleCode</w:t>
      </w:r>
      <w:r w:rsidR="00A03C89" w:rsidRPr="00EC76D5">
        <w:softHyphen/>
      </w:r>
      <w:r w:rsidR="00014A5F" w:rsidRPr="00EC76D5">
        <w:t>Optimizer and used by ObjectCodeGenerator to select suitable object code instructi</w:t>
      </w:r>
      <w:r w:rsidR="00A03C89" w:rsidRPr="00EC76D5">
        <w:t xml:space="preserve">ons, it holds the live symbols of the base block; that is, the symbols that will </w:t>
      </w:r>
      <w:r w:rsidR="004929EE" w:rsidRPr="00EC76D5">
        <w:t xml:space="preserve">be </w:t>
      </w:r>
      <w:r w:rsidR="00A03C89" w:rsidRPr="00EC76D5">
        <w:t>accessed later in the base block.</w:t>
      </w:r>
    </w:p>
    <w:p w14:paraId="09ABD871" w14:textId="1C7F03A5" w:rsidR="00FA2EEF" w:rsidRPr="00EC76D5" w:rsidRDefault="00FA2EEF" w:rsidP="00FA2EEF">
      <w:r w:rsidRPr="00EC76D5">
        <w:rPr>
          <w:rStyle w:val="CodeInText"/>
        </w:rPr>
        <w:t>InverseMap</w:t>
      </w:r>
      <w:r w:rsidRPr="00EC76D5">
        <w:t xml:space="preserve"> holds the inverses of the equality and relation operators and is used when optimizing conditional jump instructions in </w:t>
      </w:r>
      <w:r w:rsidRPr="00EC76D5">
        <w:rPr>
          <w:rStyle w:val="CodeInText"/>
        </w:rPr>
        <w:t>MiddleCodeOptimizer</w:t>
      </w:r>
      <w:r w:rsidRPr="00EC76D5">
        <w:t>.</w:t>
      </w:r>
    </w:p>
    <w:p w14:paraId="59763F6E" w14:textId="015D1BC5" w:rsidR="00C027BE" w:rsidRPr="00EC76D5" w:rsidRDefault="00FA2EEF" w:rsidP="00FA2EEF">
      <w:r w:rsidRPr="00EC76D5">
        <w:t xml:space="preserve">The </w:t>
      </w:r>
      <w:r w:rsidRPr="00EC76D5">
        <w:rPr>
          <w:rStyle w:val="CodeInText"/>
        </w:rPr>
        <w:t>toString</w:t>
      </w:r>
      <w:r w:rsidRPr="00EC76D5">
        <w:t xml:space="preserve"> method is not strictly necessary; nevertheless, it called when generating the assembler code and added as comments.</w:t>
      </w:r>
    </w:p>
    <w:p w14:paraId="454F5751" w14:textId="55D38510" w:rsidR="003141FA" w:rsidRPr="00EC76D5" w:rsidRDefault="002F35C1" w:rsidP="003141FA">
      <w:pPr>
        <w:pStyle w:val="Rubrik1"/>
      </w:pPr>
      <w:bookmarkStart w:id="182" w:name="_Toc49764374"/>
      <w:r>
        <w:lastRenderedPageBreak/>
        <w:t>Initializer</w:t>
      </w:r>
      <w:bookmarkEnd w:id="182"/>
    </w:p>
    <w:p w14:paraId="0FD5883C" w14:textId="387D8E65" w:rsidR="003141FA" w:rsidRPr="00EC76D5" w:rsidRDefault="003141FA" w:rsidP="003141FA">
      <w:r w:rsidRPr="00EC76D5">
        <w:t xml:space="preserve">In C, it is possible to </w:t>
      </w:r>
      <w:r w:rsidR="00631D4D">
        <w:t>initialize</w:t>
      </w:r>
      <w:r w:rsidRPr="00EC76D5">
        <w:t xml:space="preserve"> simple and compound variables. Therefore, we need </w:t>
      </w:r>
      <w:ins w:id="183" w:author="Stefan Bjornander" w:date="2015-04-25T17:28:00Z">
        <w:r w:rsidRPr="00EC76D5">
          <w:t xml:space="preserve">to check that </w:t>
        </w:r>
      </w:ins>
      <w:del w:id="184" w:author="Stefan Bjornander" w:date="2015-04-25T17:28:00Z">
        <w:r w:rsidRPr="00EC76D5" w:rsidDel="00A35C17">
          <w:delText>a way to make sure</w:delText>
        </w:r>
      </w:del>
      <w:ins w:id="185" w:author="Stefan Bjornander" w:date="2015-04-25T17:27:00Z">
        <w:r w:rsidRPr="00EC76D5">
          <w:t xml:space="preserve">the </w:t>
        </w:r>
      </w:ins>
      <w:r w:rsidR="00266D64">
        <w:t>initialized</w:t>
      </w:r>
      <w:r w:rsidRPr="00EC76D5">
        <w:t xml:space="preserve"> </w:t>
      </w:r>
      <w:ins w:id="186" w:author="Stefan Bjornander" w:date="2015-04-25T17:28:00Z">
        <w:r w:rsidRPr="00EC76D5">
          <w:t>value has the correct type</w:t>
        </w:r>
      </w:ins>
      <w:r w:rsidRPr="00EC76D5">
        <w:t xml:space="preserve">. Basically, there are two kinds of </w:t>
      </w:r>
      <w:r w:rsidR="00F4217C">
        <w:t>initialization</w:t>
      </w:r>
      <w:r w:rsidRPr="00EC76D5">
        <w:t xml:space="preserve">: static and stack. Static </w:t>
      </w:r>
      <w:r w:rsidR="00F4217C">
        <w:t>initialization</w:t>
      </w:r>
      <w:r w:rsidRPr="00EC76D5">
        <w:t xml:space="preserve"> results in a block of bytes, and stack </w:t>
      </w:r>
      <w:r w:rsidR="00F4217C">
        <w:t>initialization</w:t>
      </w:r>
      <w:r w:rsidRPr="00EC76D5">
        <w:t xml:space="preserve"> results in a sequence of assignment middle code instructions.</w:t>
      </w:r>
    </w:p>
    <w:p w14:paraId="0DD8160E" w14:textId="1D5874FB" w:rsidR="003141FA" w:rsidRPr="00EC76D5" w:rsidRDefault="003141FA">
      <w:pPr>
        <w:pStyle w:val="Rubrik3"/>
        <w:rPr>
          <w:ins w:id="187" w:author="Stefan Bjornander" w:date="2015-04-25T17:29:00Z"/>
        </w:rPr>
        <w:pPrChange w:id="188" w:author="Stefan Bjornander" w:date="2015-04-25T17:29:00Z">
          <w:pPr>
            <w:pStyle w:val="Code"/>
          </w:pPr>
        </w:pPrChange>
      </w:pPr>
      <w:bookmarkStart w:id="189" w:name="_Toc49764375"/>
      <w:ins w:id="190" w:author="Stefan Bjornander" w:date="2015-04-25T17:28:00Z">
        <w:r w:rsidRPr="00EC76D5">
          <w:t xml:space="preserve">Static </w:t>
        </w:r>
      </w:ins>
      <w:r w:rsidR="00C37108">
        <w:t>Initialization</w:t>
      </w:r>
      <w:bookmarkEnd w:id="189"/>
    </w:p>
    <w:p w14:paraId="35D2C9AA" w14:textId="31769B89" w:rsidR="003141FA" w:rsidRPr="00EC76D5" w:rsidRDefault="003141FA">
      <w:pPr>
        <w:pPrChange w:id="191" w:author="Stefan Bjornander" w:date="2015-04-25T17:29:00Z">
          <w:pPr>
            <w:pStyle w:val="Rubrik3"/>
          </w:pPr>
        </w:pPrChange>
      </w:pPr>
      <w:ins w:id="192" w:author="Stefan Bjornander" w:date="2015-04-25T17:29:00Z">
        <w:r w:rsidRPr="00EC76D5">
          <w:t xml:space="preserve">Static </w:t>
        </w:r>
      </w:ins>
      <w:r w:rsidR="00F4217C">
        <w:t>initialization</w:t>
      </w:r>
      <w:ins w:id="193" w:author="Stefan Bjornander" w:date="2015-04-25T17:29:00Z">
        <w:r w:rsidRPr="00EC76D5">
          <w:t xml:space="preserve"> occurs when a static variable </w:t>
        </w:r>
      </w:ins>
      <w:r w:rsidRPr="00EC76D5">
        <w:t>becomes</w:t>
      </w:r>
      <w:ins w:id="194" w:author="Stefan Bjornander" w:date="2015-04-25T17:29:00Z">
        <w:r w:rsidRPr="00EC76D5">
          <w:t xml:space="preserve"> </w:t>
        </w:r>
      </w:ins>
      <w:r w:rsidR="00266D64">
        <w:t>initialized</w:t>
      </w:r>
      <w:ins w:id="195" w:author="Stefan Bjornander" w:date="2015-04-25T17:29:00Z">
        <w:r w:rsidRPr="00EC76D5">
          <w:t>.</w:t>
        </w:r>
      </w:ins>
      <w:ins w:id="196" w:author="Stefan Bjornander" w:date="2015-04-25T17:32:00Z">
        <w:r w:rsidRPr="00EC76D5">
          <w:t xml:space="preserve"> The </w:t>
        </w:r>
      </w:ins>
      <w:r w:rsidR="00F4217C">
        <w:t>initialization</w:t>
      </w:r>
      <w:ins w:id="197" w:author="Stefan Bjornander" w:date="2015-04-25T17:32:00Z">
        <w:r w:rsidRPr="00EC76D5">
          <w:t xml:space="preserve"> value has to be constant and known at compile time. No code is generated, instead a m</w:t>
        </w:r>
      </w:ins>
      <w:r w:rsidRPr="00EC76D5">
        <w:t>e</w:t>
      </w:r>
      <w:ins w:id="198" w:author="Stefan Bjornander" w:date="2015-04-25T17:32:00Z">
        <w:r w:rsidRPr="00EC76D5">
          <w:t>mory block holding the value is created.</w:t>
        </w:r>
      </w:ins>
      <w:r w:rsidRPr="00EC76D5">
        <w:t xml:space="preserve"> There are several cases to consider:</w:t>
      </w:r>
    </w:p>
    <w:tbl>
      <w:tblPr>
        <w:tblStyle w:val="Tabellrutnt"/>
        <w:tblW w:w="0" w:type="auto"/>
        <w:tblLook w:val="04A0" w:firstRow="1" w:lastRow="0" w:firstColumn="1" w:lastColumn="0" w:noHBand="0" w:noVBand="1"/>
      </w:tblPr>
      <w:tblGrid>
        <w:gridCol w:w="3116"/>
        <w:gridCol w:w="3117"/>
        <w:gridCol w:w="3117"/>
      </w:tblGrid>
      <w:tr w:rsidR="003141FA" w:rsidRPr="00EC76D5" w14:paraId="2B6465C8" w14:textId="77777777" w:rsidTr="00EA0615">
        <w:tc>
          <w:tcPr>
            <w:tcW w:w="3116" w:type="dxa"/>
          </w:tcPr>
          <w:p w14:paraId="728F4989" w14:textId="77777777" w:rsidR="003141FA" w:rsidRPr="00EC76D5" w:rsidRDefault="003141FA" w:rsidP="00EA0615">
            <w:pPr>
              <w:rPr>
                <w:b/>
              </w:rPr>
            </w:pPr>
            <w:r w:rsidRPr="00EC76D5">
              <w:rPr>
                <w:b/>
              </w:rPr>
              <w:t>Variable</w:t>
            </w:r>
          </w:p>
        </w:tc>
        <w:tc>
          <w:tcPr>
            <w:tcW w:w="3117" w:type="dxa"/>
          </w:tcPr>
          <w:p w14:paraId="7E04F13F" w14:textId="7BB5782C" w:rsidR="003141FA" w:rsidRPr="00EC76D5" w:rsidRDefault="002F35C1" w:rsidP="00EA0615">
            <w:pPr>
              <w:rPr>
                <w:b/>
              </w:rPr>
            </w:pPr>
            <w:r>
              <w:rPr>
                <w:b/>
              </w:rPr>
              <w:t>Initializer</w:t>
            </w:r>
          </w:p>
        </w:tc>
        <w:tc>
          <w:tcPr>
            <w:tcW w:w="3117" w:type="dxa"/>
          </w:tcPr>
          <w:p w14:paraId="1EA7EE0F" w14:textId="77777777" w:rsidR="003141FA" w:rsidRPr="00EC76D5" w:rsidRDefault="003141FA" w:rsidP="00EA0615">
            <w:pPr>
              <w:rPr>
                <w:b/>
              </w:rPr>
            </w:pPr>
            <w:r w:rsidRPr="00EC76D5">
              <w:rPr>
                <w:b/>
              </w:rPr>
              <w:t>Example</w:t>
            </w:r>
          </w:p>
        </w:tc>
      </w:tr>
      <w:tr w:rsidR="003141FA" w:rsidRPr="00EC76D5" w14:paraId="63AE2A58" w14:textId="77777777" w:rsidTr="00EA0615">
        <w:tc>
          <w:tcPr>
            <w:tcW w:w="3116" w:type="dxa"/>
          </w:tcPr>
          <w:p w14:paraId="45A16333" w14:textId="77777777" w:rsidR="003141FA" w:rsidRPr="00EC76D5" w:rsidRDefault="003141FA" w:rsidP="00EA0615">
            <w:r w:rsidRPr="00EC76D5">
              <w:t>Pointer</w:t>
            </w:r>
          </w:p>
        </w:tc>
        <w:tc>
          <w:tcPr>
            <w:tcW w:w="3117" w:type="dxa"/>
          </w:tcPr>
          <w:p w14:paraId="5B67888C" w14:textId="77777777" w:rsidR="003141FA" w:rsidRPr="00EC76D5" w:rsidRDefault="003141FA" w:rsidP="00EA0615">
            <w:r w:rsidRPr="00EC76D5">
              <w:t>Address</w:t>
            </w:r>
          </w:p>
        </w:tc>
        <w:tc>
          <w:tcPr>
            <w:tcW w:w="3117" w:type="dxa"/>
          </w:tcPr>
          <w:p w14:paraId="2DEE47B7" w14:textId="77777777" w:rsidR="003141FA" w:rsidRPr="00EC76D5" w:rsidRDefault="003141FA" w:rsidP="00EA0615">
            <w:pPr>
              <w:pStyle w:val="Code"/>
            </w:pPr>
            <w:r w:rsidRPr="00EC76D5">
              <w:t>static int array[3];</w:t>
            </w:r>
          </w:p>
          <w:p w14:paraId="2941FDB1" w14:textId="77777777" w:rsidR="003141FA" w:rsidRPr="00EC76D5" w:rsidRDefault="003141FA" w:rsidP="00EA0615">
            <w:pPr>
              <w:pStyle w:val="Code"/>
            </w:pPr>
            <w:r w:rsidRPr="00EC76D5">
              <w:t>static int* p = &amp;a[2];</w:t>
            </w:r>
          </w:p>
        </w:tc>
      </w:tr>
      <w:tr w:rsidR="003141FA" w:rsidRPr="00EC76D5" w14:paraId="1351BC6F" w14:textId="77777777" w:rsidTr="00EA0615">
        <w:tc>
          <w:tcPr>
            <w:tcW w:w="3116" w:type="dxa"/>
          </w:tcPr>
          <w:p w14:paraId="2B9B50E8" w14:textId="77777777" w:rsidR="003141FA" w:rsidRPr="00EC76D5" w:rsidRDefault="003141FA" w:rsidP="00EA0615">
            <w:r w:rsidRPr="00EC76D5">
              <w:t>Pointer to signed or unsigned char</w:t>
            </w:r>
          </w:p>
        </w:tc>
        <w:tc>
          <w:tcPr>
            <w:tcW w:w="3117" w:type="dxa"/>
          </w:tcPr>
          <w:p w14:paraId="007B8D15" w14:textId="77777777" w:rsidR="003141FA" w:rsidRPr="00EC76D5" w:rsidRDefault="003141FA" w:rsidP="00EA0615">
            <w:r w:rsidRPr="00EC76D5">
              <w:t>String</w:t>
            </w:r>
          </w:p>
        </w:tc>
        <w:tc>
          <w:tcPr>
            <w:tcW w:w="3117" w:type="dxa"/>
          </w:tcPr>
          <w:p w14:paraId="1EE005F8" w14:textId="77777777" w:rsidR="003141FA" w:rsidRPr="00EC76D5" w:rsidRDefault="003141FA" w:rsidP="00EA0615">
            <w:pPr>
              <w:pStyle w:val="Code"/>
            </w:pPr>
            <w:r w:rsidRPr="00EC76D5">
              <w:t>static char *p = “Hello”;</w:t>
            </w:r>
          </w:p>
        </w:tc>
      </w:tr>
      <w:tr w:rsidR="003141FA" w:rsidRPr="00EC76D5" w14:paraId="12FCDC5A" w14:textId="77777777" w:rsidTr="00EA0615">
        <w:tc>
          <w:tcPr>
            <w:tcW w:w="3116" w:type="dxa"/>
          </w:tcPr>
          <w:p w14:paraId="41B6BC4A" w14:textId="77777777" w:rsidR="003141FA" w:rsidRPr="00EC76D5" w:rsidRDefault="003141FA" w:rsidP="00EA0615">
            <w:r w:rsidRPr="00EC76D5">
              <w:t>Pointer</w:t>
            </w:r>
          </w:p>
        </w:tc>
        <w:tc>
          <w:tcPr>
            <w:tcW w:w="3117" w:type="dxa"/>
          </w:tcPr>
          <w:p w14:paraId="1A62296E" w14:textId="77777777" w:rsidR="003141FA" w:rsidRPr="00EC76D5" w:rsidRDefault="003141FA" w:rsidP="00EA0615">
            <w:r w:rsidRPr="00EC76D5">
              <w:t>List</w:t>
            </w:r>
          </w:p>
        </w:tc>
        <w:tc>
          <w:tcPr>
            <w:tcW w:w="3117" w:type="dxa"/>
          </w:tcPr>
          <w:p w14:paraId="42DC2825" w14:textId="77777777" w:rsidR="003141FA" w:rsidRPr="00EC76D5" w:rsidRDefault="003141FA" w:rsidP="00EA0615">
            <w:pPr>
              <w:pStyle w:val="Code"/>
            </w:pPr>
            <w:r w:rsidRPr="00EC76D5">
              <w:t>int *p = {1,2,3};</w:t>
            </w:r>
          </w:p>
        </w:tc>
      </w:tr>
      <w:tr w:rsidR="003141FA" w:rsidRPr="00EC76D5" w14:paraId="174BDD17" w14:textId="77777777" w:rsidTr="00EA0615">
        <w:tc>
          <w:tcPr>
            <w:tcW w:w="3116" w:type="dxa"/>
          </w:tcPr>
          <w:p w14:paraId="099E120F" w14:textId="77777777" w:rsidR="003141FA" w:rsidRPr="00EC76D5" w:rsidRDefault="003141FA" w:rsidP="00EA0615">
            <w:r w:rsidRPr="00EC76D5">
              <w:t>Array</w:t>
            </w:r>
          </w:p>
        </w:tc>
        <w:tc>
          <w:tcPr>
            <w:tcW w:w="3117" w:type="dxa"/>
          </w:tcPr>
          <w:p w14:paraId="1027871E" w14:textId="77777777" w:rsidR="003141FA" w:rsidRPr="00EC76D5" w:rsidRDefault="003141FA" w:rsidP="00EA0615">
            <w:r w:rsidRPr="00EC76D5">
              <w:t>String</w:t>
            </w:r>
          </w:p>
        </w:tc>
        <w:tc>
          <w:tcPr>
            <w:tcW w:w="3117" w:type="dxa"/>
          </w:tcPr>
          <w:p w14:paraId="5777502E" w14:textId="77777777" w:rsidR="003141FA" w:rsidRPr="00EC76D5" w:rsidRDefault="003141FA" w:rsidP="00EA0615">
            <w:pPr>
              <w:pStyle w:val="Code"/>
            </w:pPr>
            <w:r w:rsidRPr="00EC76D5">
              <w:t>char s[] = “World”;</w:t>
            </w:r>
          </w:p>
        </w:tc>
      </w:tr>
      <w:tr w:rsidR="003141FA" w:rsidRPr="00EC76D5" w14:paraId="7B55E065" w14:textId="77777777" w:rsidTr="00EA0615">
        <w:tc>
          <w:tcPr>
            <w:tcW w:w="3116" w:type="dxa"/>
          </w:tcPr>
          <w:p w14:paraId="546D6FCE" w14:textId="77777777" w:rsidR="003141FA" w:rsidRPr="00EC76D5" w:rsidRDefault="003141FA" w:rsidP="00EA0615">
            <w:r w:rsidRPr="00EC76D5">
              <w:t>Array</w:t>
            </w:r>
          </w:p>
        </w:tc>
        <w:tc>
          <w:tcPr>
            <w:tcW w:w="3117" w:type="dxa"/>
          </w:tcPr>
          <w:p w14:paraId="05671160" w14:textId="77777777" w:rsidR="003141FA" w:rsidRPr="00EC76D5" w:rsidRDefault="003141FA" w:rsidP="00EA0615">
            <w:r w:rsidRPr="00EC76D5">
              <w:t>List</w:t>
            </w:r>
          </w:p>
        </w:tc>
        <w:tc>
          <w:tcPr>
            <w:tcW w:w="3117" w:type="dxa"/>
          </w:tcPr>
          <w:p w14:paraId="5E1233B0" w14:textId="77777777" w:rsidR="003141FA" w:rsidRPr="00EC76D5" w:rsidRDefault="003141FA" w:rsidP="00EA0615">
            <w:pPr>
              <w:pStyle w:val="Code"/>
            </w:pPr>
            <w:r w:rsidRPr="00EC76D5">
              <w:t>Char st[] = {‘a’, ’b’, ‘c’};</w:t>
            </w:r>
          </w:p>
        </w:tc>
      </w:tr>
      <w:tr w:rsidR="003141FA" w:rsidRPr="00EC76D5" w14:paraId="6369C807" w14:textId="77777777" w:rsidTr="00EA0615">
        <w:tc>
          <w:tcPr>
            <w:tcW w:w="3116" w:type="dxa"/>
          </w:tcPr>
          <w:p w14:paraId="288E6D64" w14:textId="77777777" w:rsidR="003141FA" w:rsidRPr="00EC76D5" w:rsidRDefault="003141FA" w:rsidP="00EA0615">
            <w:r w:rsidRPr="00EC76D5">
              <w:t>Struct</w:t>
            </w:r>
          </w:p>
        </w:tc>
        <w:tc>
          <w:tcPr>
            <w:tcW w:w="3117" w:type="dxa"/>
          </w:tcPr>
          <w:p w14:paraId="7B0761FA" w14:textId="77777777" w:rsidR="003141FA" w:rsidRPr="00EC76D5" w:rsidRDefault="003141FA" w:rsidP="00EA0615">
            <w:r w:rsidRPr="00EC76D5">
              <w:t>List</w:t>
            </w:r>
          </w:p>
        </w:tc>
        <w:tc>
          <w:tcPr>
            <w:tcW w:w="3117" w:type="dxa"/>
          </w:tcPr>
          <w:p w14:paraId="6546AD0D" w14:textId="77777777" w:rsidR="003141FA" w:rsidRPr="00EC76D5" w:rsidRDefault="003141FA" w:rsidP="00EA0615"/>
        </w:tc>
      </w:tr>
      <w:tr w:rsidR="003141FA" w:rsidRPr="00EC76D5" w14:paraId="2E3746DF" w14:textId="77777777" w:rsidTr="00EA0615">
        <w:tc>
          <w:tcPr>
            <w:tcW w:w="3116" w:type="dxa"/>
          </w:tcPr>
          <w:p w14:paraId="6C2B9B7E" w14:textId="77777777" w:rsidR="003141FA" w:rsidRPr="00EC76D5" w:rsidRDefault="003141FA" w:rsidP="00EA0615">
            <w:r w:rsidRPr="00EC76D5">
              <w:t>Union</w:t>
            </w:r>
          </w:p>
        </w:tc>
        <w:tc>
          <w:tcPr>
            <w:tcW w:w="3117" w:type="dxa"/>
          </w:tcPr>
          <w:p w14:paraId="5FF920A4" w14:textId="77777777" w:rsidR="003141FA" w:rsidRPr="00EC76D5" w:rsidRDefault="003141FA" w:rsidP="00EA0615">
            <w:r w:rsidRPr="00EC76D5">
              <w:t>List</w:t>
            </w:r>
          </w:p>
        </w:tc>
        <w:tc>
          <w:tcPr>
            <w:tcW w:w="3117" w:type="dxa"/>
          </w:tcPr>
          <w:p w14:paraId="736614C2" w14:textId="77777777" w:rsidR="003141FA" w:rsidRPr="00EC76D5" w:rsidRDefault="003141FA" w:rsidP="00EA0615"/>
        </w:tc>
      </w:tr>
      <w:tr w:rsidR="003141FA" w:rsidRPr="00EC76D5" w14:paraId="259091E5" w14:textId="77777777" w:rsidTr="00EA0615">
        <w:tc>
          <w:tcPr>
            <w:tcW w:w="3116" w:type="dxa"/>
          </w:tcPr>
          <w:p w14:paraId="19A69E2C" w14:textId="77777777" w:rsidR="003141FA" w:rsidRPr="00EC76D5" w:rsidRDefault="003141FA" w:rsidP="00EA0615">
            <w:r w:rsidRPr="00EC76D5">
              <w:t>Integral or Pointer</w:t>
            </w:r>
          </w:p>
        </w:tc>
        <w:tc>
          <w:tcPr>
            <w:tcW w:w="3117" w:type="dxa"/>
          </w:tcPr>
          <w:p w14:paraId="280ECA90" w14:textId="77777777" w:rsidR="003141FA" w:rsidRPr="00EC76D5" w:rsidRDefault="003141FA" w:rsidP="00EA0615"/>
        </w:tc>
        <w:tc>
          <w:tcPr>
            <w:tcW w:w="3117" w:type="dxa"/>
          </w:tcPr>
          <w:p w14:paraId="5A7DC237" w14:textId="77777777" w:rsidR="003141FA" w:rsidRPr="00EC76D5" w:rsidRDefault="003141FA" w:rsidP="00EA0615"/>
        </w:tc>
      </w:tr>
      <w:tr w:rsidR="003141FA" w:rsidRPr="00EC76D5" w14:paraId="4FE7B083" w14:textId="77777777" w:rsidTr="00EA0615">
        <w:tc>
          <w:tcPr>
            <w:tcW w:w="3116" w:type="dxa"/>
          </w:tcPr>
          <w:p w14:paraId="3639D6D5" w14:textId="77777777" w:rsidR="003141FA" w:rsidRPr="00EC76D5" w:rsidRDefault="003141FA" w:rsidP="00EA0615">
            <w:r w:rsidRPr="00EC76D5">
              <w:t>Floating</w:t>
            </w:r>
          </w:p>
        </w:tc>
        <w:tc>
          <w:tcPr>
            <w:tcW w:w="3117" w:type="dxa"/>
          </w:tcPr>
          <w:p w14:paraId="63F37EA5" w14:textId="77777777" w:rsidR="003141FA" w:rsidRPr="00EC76D5" w:rsidRDefault="003141FA" w:rsidP="00EA0615"/>
        </w:tc>
        <w:tc>
          <w:tcPr>
            <w:tcW w:w="3117" w:type="dxa"/>
          </w:tcPr>
          <w:p w14:paraId="0F4E74E8" w14:textId="77777777" w:rsidR="003141FA" w:rsidRPr="00EC76D5" w:rsidRDefault="003141FA" w:rsidP="00EA0615"/>
        </w:tc>
      </w:tr>
    </w:tbl>
    <w:p w14:paraId="066B6F54" w14:textId="5B4BABCC" w:rsidR="003141FA" w:rsidRPr="00EC76D5" w:rsidRDefault="003141FA" w:rsidP="003141FA">
      <w:pPr>
        <w:pStyle w:val="CodeHeader"/>
      </w:pPr>
      <w:r w:rsidRPr="00EC76D5">
        <w:t>Generate</w:t>
      </w:r>
      <w:r w:rsidR="002F35C1">
        <w:t>Initializer</w:t>
      </w:r>
      <w:r w:rsidRPr="00EC76D5">
        <w:t>.</w:t>
      </w:r>
      <w:r w:rsidR="00EE1A48">
        <w:t>cs</w:t>
      </w:r>
    </w:p>
    <w:p w14:paraId="629AA5E8" w14:textId="36635FC6" w:rsidR="003141FA" w:rsidRPr="00EC76D5" w:rsidRDefault="003141FA" w:rsidP="003141FA">
      <w:r w:rsidRPr="00EC76D5">
        <w:t xml:space="preserve">If the variable is a pointer and the </w:t>
      </w:r>
      <w:r w:rsidR="002F35C1">
        <w:t>initializer</w:t>
      </w:r>
      <w:r w:rsidRPr="00EC76D5">
        <w:t xml:space="preserve"> is an address we add its offset to the block and store the name of the address in the access map, the address value will later be looked up and added by the linker.</w:t>
      </w:r>
    </w:p>
    <w:p w14:paraId="61DB9E8E" w14:textId="1D5AC2C9" w:rsidR="003141FA" w:rsidRPr="00EC76D5" w:rsidRDefault="003141FA" w:rsidP="003141FA">
      <w:r w:rsidRPr="00EC76D5">
        <w:t xml:space="preserve">If the variable type is a pointer (signed or unsigned) char and the </w:t>
      </w:r>
      <w:r w:rsidR="005779B0">
        <w:t xml:space="preserve">initializator </w:t>
      </w:r>
      <w:r w:rsidRPr="00EC76D5">
        <w:t>is a string, the address is stored in the access map and a zero address is stored in the block, it will later be properly looked up  and set by the linker.</w:t>
      </w:r>
    </w:p>
    <w:p w14:paraId="14D3803F" w14:textId="2EB3B96B" w:rsidR="003141FA" w:rsidRPr="00EC76D5" w:rsidRDefault="003141FA" w:rsidP="003141FA">
      <w:pPr>
        <w:pStyle w:val="Code"/>
      </w:pPr>
    </w:p>
    <w:p w14:paraId="10EBA903" w14:textId="345473BE" w:rsidR="003141FA" w:rsidRPr="00EC76D5" w:rsidRDefault="003141FA">
      <w:pPr>
        <w:pStyle w:val="Rubrik3"/>
        <w:rPr>
          <w:ins w:id="199" w:author="Stefan Bjornander" w:date="2015-04-25T17:33:00Z"/>
        </w:rPr>
        <w:pPrChange w:id="200" w:author="Stefan Bjornander" w:date="2015-04-25T17:33:00Z">
          <w:pPr>
            <w:pStyle w:val="Code"/>
          </w:pPr>
        </w:pPrChange>
      </w:pPr>
      <w:bookmarkStart w:id="201" w:name="_Toc49764376"/>
      <w:ins w:id="202" w:author="Stefan Bjornander" w:date="2015-04-25T17:33:00Z">
        <w:r w:rsidRPr="00EC76D5">
          <w:t xml:space="preserve">Stack </w:t>
        </w:r>
      </w:ins>
      <w:r w:rsidR="00C37108">
        <w:t>Initialization</w:t>
      </w:r>
      <w:bookmarkEnd w:id="201"/>
    </w:p>
    <w:p w14:paraId="3BBF8D70" w14:textId="3C8AD8E2" w:rsidR="003141FA" w:rsidRPr="00EC76D5" w:rsidRDefault="003141FA">
      <w:pPr>
        <w:pPrChange w:id="203" w:author="Stefan Bjornander" w:date="2015-04-25T17:33:00Z">
          <w:pPr>
            <w:pStyle w:val="Code"/>
          </w:pPr>
        </w:pPrChange>
      </w:pPr>
      <w:ins w:id="204" w:author="Stefan Bjornander" w:date="2015-04-25T17:33:00Z">
        <w:r w:rsidRPr="00EC76D5">
          <w:t xml:space="preserve">Stack </w:t>
        </w:r>
      </w:ins>
      <w:r w:rsidR="00F4217C">
        <w:t>initialization</w:t>
      </w:r>
      <w:del w:id="205" w:author="Stefan Bjornander" w:date="2015-04-25T17:33:00Z">
        <w:r w:rsidRPr="00EC76D5" w:rsidDel="004F1667">
          <w:delText xml:space="preserve">  </w:delText>
        </w:r>
      </w:del>
      <w:ins w:id="206" w:author="Stefan Bjornander" w:date="2015-04-25T17:33:00Z">
        <w:r w:rsidRPr="00EC76D5">
          <w:t xml:space="preserve"> occurs when an auto or register </w:t>
        </w:r>
      </w:ins>
      <w:ins w:id="207" w:author="Stefan Bjornander" w:date="2015-04-25T17:34:00Z">
        <w:r w:rsidRPr="00EC76D5">
          <w:t xml:space="preserve">variable becomes </w:t>
        </w:r>
      </w:ins>
      <w:r w:rsidR="00266D64">
        <w:t>initialized</w:t>
      </w:r>
      <w:ins w:id="208" w:author="Stefan Bjornander" w:date="2015-04-25T17:34:00Z">
        <w:r w:rsidRPr="00EC76D5">
          <w:t xml:space="preserve">. Since the </w:t>
        </w:r>
      </w:ins>
      <w:r w:rsidR="00F4217C">
        <w:t>initialization</w:t>
      </w:r>
      <w:ins w:id="209" w:author="Stefan Bjornander" w:date="2015-04-25T17:34:00Z">
        <w:r w:rsidRPr="00EC76D5">
          <w:t xml:space="preserve"> value can be non-</w:t>
        </w:r>
      </w:ins>
      <w:ins w:id="210" w:author="Stefan Bjornander" w:date="2015-04-25T17:46:00Z">
        <w:r w:rsidRPr="00EC76D5">
          <w:t>constant</w:t>
        </w:r>
      </w:ins>
      <w:ins w:id="211" w:author="Stefan Bjornander" w:date="2015-04-25T17:34:00Z">
        <w:r w:rsidRPr="00EC76D5">
          <w:t xml:space="preserve">, no memory block is created. Instead, </w:t>
        </w:r>
      </w:ins>
      <w:ins w:id="212" w:author="Stefan Bjornander" w:date="2015-04-25T17:46:00Z">
        <w:r w:rsidRPr="00EC76D5">
          <w:t>a se</w:t>
        </w:r>
      </w:ins>
      <w:r w:rsidRPr="00EC76D5">
        <w:t>quence</w:t>
      </w:r>
      <w:ins w:id="213" w:author="Stefan Bjornander" w:date="2015-04-25T17:46:00Z">
        <w:r w:rsidRPr="00EC76D5">
          <w:t xml:space="preserve"> of assign</w:t>
        </w:r>
      </w:ins>
      <w:r w:rsidRPr="00EC76D5">
        <w:t>ment</w:t>
      </w:r>
      <w:ins w:id="214" w:author="Stefan Bjornander" w:date="2015-04-25T17:46:00Z">
        <w:r w:rsidRPr="00EC76D5">
          <w:t xml:space="preserve"> instruction</w:t>
        </w:r>
      </w:ins>
      <w:ins w:id="215" w:author="Stefan Bjornander" w:date="2015-04-25T18:25:00Z">
        <w:r w:rsidRPr="00EC76D5">
          <w:t>s</w:t>
        </w:r>
      </w:ins>
      <w:ins w:id="216" w:author="Stefan Bjornander" w:date="2015-04-25T17:46:00Z">
        <w:r w:rsidRPr="00EC76D5">
          <w:t xml:space="preserve"> is added</w:t>
        </w:r>
      </w:ins>
      <w:r w:rsidRPr="00EC76D5">
        <w:t xml:space="preserve"> to the </w:t>
      </w:r>
      <w:ins w:id="217" w:author="Stefan Bjornander" w:date="2015-04-25T17:46:00Z">
        <w:r w:rsidRPr="00EC76D5">
          <w:t>mid</w:t>
        </w:r>
      </w:ins>
      <w:ins w:id="218" w:author="Stefan Bjornander" w:date="2015-04-25T18:25:00Z">
        <w:r w:rsidRPr="00EC76D5">
          <w:t>dle</w:t>
        </w:r>
      </w:ins>
      <w:ins w:id="219" w:author="Stefan Bjornander" w:date="2015-04-25T17:46:00Z">
        <w:r w:rsidRPr="00EC76D5">
          <w:t xml:space="preserve"> code.</w:t>
        </w:r>
      </w:ins>
    </w:p>
    <w:p w14:paraId="023307E0" w14:textId="09D56C04" w:rsidR="009E04D0" w:rsidRPr="00EC76D5" w:rsidRDefault="009E04D0" w:rsidP="009E04D0">
      <w:pPr>
        <w:pStyle w:val="Code"/>
      </w:pPr>
    </w:p>
    <w:p w14:paraId="3D1C8AC0" w14:textId="5E3F3CB9" w:rsidR="002A4B3E" w:rsidRDefault="00B73D32" w:rsidP="003F62B8">
      <w:pPr>
        <w:pStyle w:val="Rubrik1"/>
      </w:pPr>
      <w:bookmarkStart w:id="220" w:name="_Toc49764377"/>
      <w:bookmarkStart w:id="221" w:name="_Ref417813097"/>
      <w:r>
        <w:lastRenderedPageBreak/>
        <w:t xml:space="preserve">Declaration </w:t>
      </w:r>
      <w:r w:rsidR="002A4B3E">
        <w:t>Specifier</w:t>
      </w:r>
      <w:r>
        <w:t>s</w:t>
      </w:r>
      <w:r w:rsidR="003F62B8">
        <w:t xml:space="preserve"> and Declarators</w:t>
      </w:r>
      <w:bookmarkEnd w:id="220"/>
    </w:p>
    <w:p w14:paraId="3D7EEB91" w14:textId="31EE8ADE" w:rsidR="00F255BB" w:rsidRDefault="00F255BB" w:rsidP="00F255BB">
      <w:pPr>
        <w:rPr>
          <w:color w:val="auto"/>
        </w:rPr>
      </w:pPr>
      <w:r w:rsidRPr="00B805AB">
        <w:t xml:space="preserve">The </w:t>
      </w:r>
      <w:r w:rsidRPr="00B805AB">
        <w:rPr>
          <w:rStyle w:val="KeyWord0"/>
        </w:rPr>
        <w:t>Mask</w:t>
      </w:r>
      <w:r w:rsidRPr="00B805AB">
        <w:t xml:space="preserve"> class is used to distinguish between the different type </w:t>
      </w:r>
      <w:r w:rsidR="00DC5DF9" w:rsidRPr="00B805AB">
        <w:t>specifiers</w:t>
      </w:r>
      <w:r w:rsidR="00DC5DF9">
        <w:t xml:space="preserve"> and</w:t>
      </w:r>
      <w:r w:rsidRPr="00B805AB">
        <w:t xml:space="preserve"> </w:t>
      </w:r>
      <w:r w:rsidR="00B805AB">
        <w:t xml:space="preserve">is </w:t>
      </w:r>
      <w:r w:rsidRPr="00B805AB">
        <w:t xml:space="preserve">used by the </w:t>
      </w:r>
      <w:r w:rsidRPr="00B805AB">
        <w:rPr>
          <w:rStyle w:val="KeyWord0"/>
        </w:rPr>
        <w:t>Specifier</w:t>
      </w:r>
      <w:r w:rsidRPr="00B805AB">
        <w:t xml:space="preserve"> class </w:t>
      </w:r>
      <w:r>
        <w:t>below.</w:t>
      </w:r>
    </w:p>
    <w:p w14:paraId="2A23C6A9" w14:textId="7F2E4ADC" w:rsidR="002A4B3E" w:rsidRDefault="002A4B3E" w:rsidP="002A4B3E">
      <w:pPr>
        <w:pStyle w:val="CodeHeader"/>
      </w:pPr>
      <w:r>
        <w:t>Mask.cs</w:t>
      </w:r>
    </w:p>
    <w:p w14:paraId="36A6D982" w14:textId="77777777" w:rsidR="00626D3B" w:rsidRPr="00626D3B" w:rsidRDefault="00626D3B" w:rsidP="00626D3B">
      <w:pPr>
        <w:pStyle w:val="Code"/>
        <w:rPr>
          <w:highlight w:val="white"/>
        </w:rPr>
      </w:pPr>
      <w:r w:rsidRPr="00626D3B">
        <w:rPr>
          <w:highlight w:val="white"/>
        </w:rPr>
        <w:t>namespace CCompiler {</w:t>
      </w:r>
    </w:p>
    <w:p w14:paraId="39F32605" w14:textId="77777777" w:rsidR="00626D3B" w:rsidRPr="00626D3B" w:rsidRDefault="00626D3B" w:rsidP="00626D3B">
      <w:pPr>
        <w:pStyle w:val="Code"/>
        <w:rPr>
          <w:highlight w:val="white"/>
        </w:rPr>
      </w:pPr>
      <w:r w:rsidRPr="00626D3B">
        <w:rPr>
          <w:highlight w:val="white"/>
        </w:rPr>
        <w:t xml:space="preserve">  public enum Mask {StorageMask = 0x0000FFF,</w:t>
      </w:r>
    </w:p>
    <w:p w14:paraId="400666D5" w14:textId="77777777" w:rsidR="00626D3B" w:rsidRPr="00626D3B" w:rsidRDefault="00626D3B" w:rsidP="00626D3B">
      <w:pPr>
        <w:pStyle w:val="Code"/>
        <w:rPr>
          <w:highlight w:val="white"/>
        </w:rPr>
      </w:pPr>
      <w:r w:rsidRPr="00626D3B">
        <w:rPr>
          <w:highlight w:val="white"/>
        </w:rPr>
        <w:t xml:space="preserve">                    Auto        = 0x0000010,</w:t>
      </w:r>
    </w:p>
    <w:p w14:paraId="50A3CB20" w14:textId="77777777" w:rsidR="00626D3B" w:rsidRPr="00626D3B" w:rsidRDefault="00626D3B" w:rsidP="00626D3B">
      <w:pPr>
        <w:pStyle w:val="Code"/>
        <w:rPr>
          <w:highlight w:val="white"/>
        </w:rPr>
      </w:pPr>
      <w:r w:rsidRPr="00626D3B">
        <w:rPr>
          <w:highlight w:val="white"/>
        </w:rPr>
        <w:t xml:space="preserve">                    Register    = 0x0000020,</w:t>
      </w:r>
    </w:p>
    <w:p w14:paraId="36B46AFC" w14:textId="77777777" w:rsidR="00626D3B" w:rsidRPr="00626D3B" w:rsidRDefault="00626D3B" w:rsidP="00626D3B">
      <w:pPr>
        <w:pStyle w:val="Code"/>
        <w:rPr>
          <w:highlight w:val="white"/>
        </w:rPr>
      </w:pPr>
      <w:r w:rsidRPr="00626D3B">
        <w:rPr>
          <w:highlight w:val="white"/>
        </w:rPr>
        <w:t xml:space="preserve">                    Static      = 0x0000040,</w:t>
      </w:r>
    </w:p>
    <w:p w14:paraId="42790FA7" w14:textId="77777777" w:rsidR="00626D3B" w:rsidRPr="00626D3B" w:rsidRDefault="00626D3B" w:rsidP="00626D3B">
      <w:pPr>
        <w:pStyle w:val="Code"/>
        <w:rPr>
          <w:highlight w:val="white"/>
        </w:rPr>
      </w:pPr>
      <w:r w:rsidRPr="00626D3B">
        <w:rPr>
          <w:highlight w:val="white"/>
        </w:rPr>
        <w:t xml:space="preserve">                    Extern      = 0x0000080,</w:t>
      </w:r>
    </w:p>
    <w:p w14:paraId="395A45CC" w14:textId="77777777" w:rsidR="00626D3B" w:rsidRPr="00626D3B" w:rsidRDefault="00626D3B" w:rsidP="00626D3B">
      <w:pPr>
        <w:pStyle w:val="Code"/>
        <w:rPr>
          <w:highlight w:val="white"/>
        </w:rPr>
      </w:pPr>
      <w:r w:rsidRPr="00626D3B">
        <w:rPr>
          <w:highlight w:val="white"/>
        </w:rPr>
        <w:t xml:space="preserve">                    Typedef     = 0x0000100,</w:t>
      </w:r>
    </w:p>
    <w:p w14:paraId="57346B90" w14:textId="77777777" w:rsidR="00626D3B" w:rsidRPr="00626D3B" w:rsidRDefault="00626D3B" w:rsidP="00626D3B">
      <w:pPr>
        <w:pStyle w:val="Code"/>
        <w:rPr>
          <w:highlight w:val="white"/>
        </w:rPr>
      </w:pPr>
    </w:p>
    <w:p w14:paraId="110F65F5" w14:textId="77777777" w:rsidR="00626D3B" w:rsidRPr="00626D3B" w:rsidRDefault="00626D3B" w:rsidP="00626D3B">
      <w:pPr>
        <w:pStyle w:val="Code"/>
        <w:rPr>
          <w:highlight w:val="white"/>
        </w:rPr>
      </w:pPr>
      <w:r w:rsidRPr="00626D3B">
        <w:rPr>
          <w:highlight w:val="white"/>
        </w:rPr>
        <w:t xml:space="preserve">                    QualifierMask = 0x000F000,</w:t>
      </w:r>
    </w:p>
    <w:p w14:paraId="16C71809" w14:textId="77777777" w:rsidR="00626D3B" w:rsidRPr="00626D3B" w:rsidRDefault="00626D3B" w:rsidP="00626D3B">
      <w:pPr>
        <w:pStyle w:val="Code"/>
        <w:rPr>
          <w:highlight w:val="white"/>
        </w:rPr>
      </w:pPr>
      <w:r w:rsidRPr="00626D3B">
        <w:rPr>
          <w:highlight w:val="white"/>
        </w:rPr>
        <w:t xml:space="preserve">                    Constant      = 0x0001000,</w:t>
      </w:r>
    </w:p>
    <w:p w14:paraId="6EF1D54D" w14:textId="77777777" w:rsidR="00626D3B" w:rsidRPr="00626D3B" w:rsidRDefault="00626D3B" w:rsidP="00626D3B">
      <w:pPr>
        <w:pStyle w:val="Code"/>
        <w:rPr>
          <w:highlight w:val="white"/>
        </w:rPr>
      </w:pPr>
      <w:r w:rsidRPr="00626D3B">
        <w:rPr>
          <w:highlight w:val="white"/>
        </w:rPr>
        <w:t xml:space="preserve">                    Volatile      = 0x0002000,</w:t>
      </w:r>
    </w:p>
    <w:p w14:paraId="4E90E87A" w14:textId="77777777" w:rsidR="00626D3B" w:rsidRPr="00626D3B" w:rsidRDefault="00626D3B" w:rsidP="00626D3B">
      <w:pPr>
        <w:pStyle w:val="Code"/>
        <w:rPr>
          <w:highlight w:val="white"/>
        </w:rPr>
      </w:pPr>
    </w:p>
    <w:p w14:paraId="283373C0" w14:textId="77777777" w:rsidR="00626D3B" w:rsidRPr="00626D3B" w:rsidRDefault="00626D3B" w:rsidP="00626D3B">
      <w:pPr>
        <w:pStyle w:val="Code"/>
        <w:rPr>
          <w:highlight w:val="white"/>
        </w:rPr>
      </w:pPr>
      <w:r w:rsidRPr="00626D3B">
        <w:rPr>
          <w:highlight w:val="white"/>
        </w:rPr>
        <w:t xml:space="preserve">                    SortMask  = 0xFFF0000,</w:t>
      </w:r>
    </w:p>
    <w:p w14:paraId="58EC6803" w14:textId="77777777" w:rsidR="00626D3B" w:rsidRPr="00626D3B" w:rsidRDefault="00626D3B" w:rsidP="00626D3B">
      <w:pPr>
        <w:pStyle w:val="Code"/>
        <w:rPr>
          <w:highlight w:val="white"/>
        </w:rPr>
      </w:pPr>
      <w:r w:rsidRPr="00626D3B">
        <w:rPr>
          <w:highlight w:val="white"/>
        </w:rPr>
        <w:t xml:space="preserve">                    Signed    = 0x0010000,</w:t>
      </w:r>
    </w:p>
    <w:p w14:paraId="005F1E13" w14:textId="77777777" w:rsidR="00626D3B" w:rsidRPr="00626D3B" w:rsidRDefault="00626D3B" w:rsidP="00626D3B">
      <w:pPr>
        <w:pStyle w:val="Code"/>
        <w:rPr>
          <w:highlight w:val="white"/>
        </w:rPr>
      </w:pPr>
      <w:r w:rsidRPr="00626D3B">
        <w:rPr>
          <w:highlight w:val="white"/>
        </w:rPr>
        <w:t xml:space="preserve">                    Unsigned  = 0x0020000,</w:t>
      </w:r>
    </w:p>
    <w:p w14:paraId="5C11705B" w14:textId="77777777" w:rsidR="00626D3B" w:rsidRPr="00626D3B" w:rsidRDefault="00626D3B" w:rsidP="00626D3B">
      <w:pPr>
        <w:pStyle w:val="Code"/>
        <w:rPr>
          <w:highlight w:val="white"/>
        </w:rPr>
      </w:pPr>
      <w:r w:rsidRPr="00626D3B">
        <w:rPr>
          <w:highlight w:val="white"/>
        </w:rPr>
        <w:t xml:space="preserve">                    Char      = 0x0040000,</w:t>
      </w:r>
    </w:p>
    <w:p w14:paraId="24102868" w14:textId="77777777" w:rsidR="00626D3B" w:rsidRPr="00626D3B" w:rsidRDefault="00626D3B" w:rsidP="00626D3B">
      <w:pPr>
        <w:pStyle w:val="Code"/>
        <w:rPr>
          <w:highlight w:val="white"/>
        </w:rPr>
      </w:pPr>
      <w:r w:rsidRPr="00626D3B">
        <w:rPr>
          <w:highlight w:val="white"/>
        </w:rPr>
        <w:t xml:space="preserve">                    Short     = 0x0100000,</w:t>
      </w:r>
    </w:p>
    <w:p w14:paraId="1AEADB60" w14:textId="77777777" w:rsidR="00626D3B" w:rsidRPr="00626D3B" w:rsidRDefault="00626D3B" w:rsidP="00626D3B">
      <w:pPr>
        <w:pStyle w:val="Code"/>
        <w:rPr>
          <w:highlight w:val="white"/>
        </w:rPr>
      </w:pPr>
      <w:r w:rsidRPr="00626D3B">
        <w:rPr>
          <w:highlight w:val="white"/>
        </w:rPr>
        <w:t xml:space="preserve">                    Int       = 0x0200000,</w:t>
      </w:r>
    </w:p>
    <w:p w14:paraId="3EEEB131" w14:textId="77777777" w:rsidR="00626D3B" w:rsidRPr="00626D3B" w:rsidRDefault="00626D3B" w:rsidP="00626D3B">
      <w:pPr>
        <w:pStyle w:val="Code"/>
        <w:rPr>
          <w:highlight w:val="white"/>
        </w:rPr>
      </w:pPr>
      <w:r w:rsidRPr="00626D3B">
        <w:rPr>
          <w:highlight w:val="white"/>
        </w:rPr>
        <w:t xml:space="preserve">                    Long      = 0x0400000,</w:t>
      </w:r>
    </w:p>
    <w:p w14:paraId="66106AEF" w14:textId="77777777" w:rsidR="00626D3B" w:rsidRPr="00626D3B" w:rsidRDefault="00626D3B" w:rsidP="00626D3B">
      <w:pPr>
        <w:pStyle w:val="Code"/>
        <w:rPr>
          <w:highlight w:val="white"/>
        </w:rPr>
      </w:pPr>
      <w:r w:rsidRPr="00626D3B">
        <w:rPr>
          <w:highlight w:val="white"/>
        </w:rPr>
        <w:t xml:space="preserve">                    Float     = 0x0800000,</w:t>
      </w:r>
    </w:p>
    <w:p w14:paraId="1EE32D44" w14:textId="77777777" w:rsidR="00626D3B" w:rsidRPr="00626D3B" w:rsidRDefault="00626D3B" w:rsidP="00626D3B">
      <w:pPr>
        <w:pStyle w:val="Code"/>
        <w:rPr>
          <w:highlight w:val="white"/>
        </w:rPr>
      </w:pPr>
      <w:r w:rsidRPr="00626D3B">
        <w:rPr>
          <w:highlight w:val="white"/>
        </w:rPr>
        <w:t xml:space="preserve">                    Double    = 0x1000000,</w:t>
      </w:r>
    </w:p>
    <w:p w14:paraId="0C4C4666" w14:textId="77777777" w:rsidR="00626D3B" w:rsidRPr="00626D3B" w:rsidRDefault="00626D3B" w:rsidP="00626D3B">
      <w:pPr>
        <w:pStyle w:val="Code"/>
        <w:rPr>
          <w:highlight w:val="white"/>
        </w:rPr>
      </w:pPr>
      <w:r w:rsidRPr="00626D3B">
        <w:rPr>
          <w:highlight w:val="white"/>
        </w:rPr>
        <w:t xml:space="preserve">                    Void      = 0x2000000,</w:t>
      </w:r>
    </w:p>
    <w:p w14:paraId="65356F79" w14:textId="77777777" w:rsidR="00626D3B" w:rsidRPr="00626D3B" w:rsidRDefault="00626D3B" w:rsidP="00626D3B">
      <w:pPr>
        <w:pStyle w:val="Code"/>
        <w:rPr>
          <w:highlight w:val="white"/>
        </w:rPr>
      </w:pPr>
    </w:p>
    <w:p w14:paraId="4E026C8B" w14:textId="77777777" w:rsidR="00626D3B" w:rsidRPr="00626D3B" w:rsidRDefault="00626D3B" w:rsidP="00626D3B">
      <w:pPr>
        <w:pStyle w:val="Code"/>
        <w:rPr>
          <w:highlight w:val="white"/>
        </w:rPr>
      </w:pPr>
      <w:r w:rsidRPr="00626D3B">
        <w:rPr>
          <w:highlight w:val="white"/>
        </w:rPr>
        <w:t xml:space="preserve">                    SignedChar = Signed | Char,</w:t>
      </w:r>
    </w:p>
    <w:p w14:paraId="4E0AE670" w14:textId="77777777" w:rsidR="00626D3B" w:rsidRPr="00626D3B" w:rsidRDefault="00626D3B" w:rsidP="00626D3B">
      <w:pPr>
        <w:pStyle w:val="Code"/>
        <w:rPr>
          <w:highlight w:val="white"/>
        </w:rPr>
      </w:pPr>
      <w:r w:rsidRPr="00626D3B">
        <w:rPr>
          <w:highlight w:val="white"/>
        </w:rPr>
        <w:t xml:space="preserve">                    UnsignedChar = Unsigned |  Char,</w:t>
      </w:r>
    </w:p>
    <w:p w14:paraId="13373DA4" w14:textId="77777777" w:rsidR="00626D3B" w:rsidRPr="00626D3B" w:rsidRDefault="00626D3B" w:rsidP="00626D3B">
      <w:pPr>
        <w:pStyle w:val="Code"/>
        <w:rPr>
          <w:highlight w:val="white"/>
        </w:rPr>
      </w:pPr>
      <w:r w:rsidRPr="00626D3B">
        <w:rPr>
          <w:highlight w:val="white"/>
        </w:rPr>
        <w:t xml:space="preserve">                    ShortInt = Short |  Int,</w:t>
      </w:r>
    </w:p>
    <w:p w14:paraId="49448615" w14:textId="77777777" w:rsidR="00626D3B" w:rsidRPr="00626D3B" w:rsidRDefault="00626D3B" w:rsidP="00626D3B">
      <w:pPr>
        <w:pStyle w:val="Code"/>
        <w:rPr>
          <w:highlight w:val="white"/>
        </w:rPr>
      </w:pPr>
      <w:r w:rsidRPr="00626D3B">
        <w:rPr>
          <w:highlight w:val="white"/>
        </w:rPr>
        <w:t xml:space="preserve">                    SignedShort = Signed |  Short,</w:t>
      </w:r>
    </w:p>
    <w:p w14:paraId="64D8B4BC" w14:textId="77777777" w:rsidR="00626D3B" w:rsidRPr="00626D3B" w:rsidRDefault="00626D3B" w:rsidP="00626D3B">
      <w:pPr>
        <w:pStyle w:val="Code"/>
        <w:rPr>
          <w:highlight w:val="white"/>
        </w:rPr>
      </w:pPr>
      <w:r w:rsidRPr="00626D3B">
        <w:rPr>
          <w:highlight w:val="white"/>
        </w:rPr>
        <w:t xml:space="preserve">                    SignedShortInt = Signed |  Short |  Int,</w:t>
      </w:r>
    </w:p>
    <w:p w14:paraId="689A79B8" w14:textId="77777777" w:rsidR="00626D3B" w:rsidRPr="00626D3B" w:rsidRDefault="00626D3B" w:rsidP="00626D3B">
      <w:pPr>
        <w:pStyle w:val="Code"/>
        <w:rPr>
          <w:highlight w:val="white"/>
        </w:rPr>
      </w:pPr>
      <w:r w:rsidRPr="00626D3B">
        <w:rPr>
          <w:highlight w:val="white"/>
        </w:rPr>
        <w:t xml:space="preserve">                    UnsignedShort = Unsigned |  Short,</w:t>
      </w:r>
    </w:p>
    <w:p w14:paraId="093C777E" w14:textId="77777777" w:rsidR="00626D3B" w:rsidRPr="00626D3B" w:rsidRDefault="00626D3B" w:rsidP="00626D3B">
      <w:pPr>
        <w:pStyle w:val="Code"/>
        <w:rPr>
          <w:highlight w:val="white"/>
        </w:rPr>
      </w:pPr>
      <w:r w:rsidRPr="00626D3B">
        <w:rPr>
          <w:highlight w:val="white"/>
        </w:rPr>
        <w:t xml:space="preserve">                    UnsignedShortInt = Unsigned |  Short |  Int,</w:t>
      </w:r>
    </w:p>
    <w:p w14:paraId="6FC0C29C" w14:textId="77777777" w:rsidR="00626D3B" w:rsidRPr="00626D3B" w:rsidRDefault="00626D3B" w:rsidP="00626D3B">
      <w:pPr>
        <w:pStyle w:val="Code"/>
        <w:rPr>
          <w:highlight w:val="white"/>
        </w:rPr>
      </w:pPr>
      <w:r w:rsidRPr="00626D3B">
        <w:rPr>
          <w:highlight w:val="white"/>
        </w:rPr>
        <w:t xml:space="preserve">                    SignedInt = Signed |  Int,</w:t>
      </w:r>
    </w:p>
    <w:p w14:paraId="50F6D075" w14:textId="77777777" w:rsidR="00626D3B" w:rsidRPr="00626D3B" w:rsidRDefault="00626D3B" w:rsidP="00626D3B">
      <w:pPr>
        <w:pStyle w:val="Code"/>
        <w:rPr>
          <w:highlight w:val="white"/>
        </w:rPr>
      </w:pPr>
      <w:r w:rsidRPr="00626D3B">
        <w:rPr>
          <w:highlight w:val="white"/>
        </w:rPr>
        <w:t xml:space="preserve">                    UnsignedInt = Unsigned |  Int,</w:t>
      </w:r>
    </w:p>
    <w:p w14:paraId="27A80706" w14:textId="77777777" w:rsidR="00626D3B" w:rsidRPr="00626D3B" w:rsidRDefault="00626D3B" w:rsidP="00626D3B">
      <w:pPr>
        <w:pStyle w:val="Code"/>
        <w:rPr>
          <w:highlight w:val="white"/>
        </w:rPr>
      </w:pPr>
      <w:r w:rsidRPr="00626D3B">
        <w:rPr>
          <w:highlight w:val="white"/>
        </w:rPr>
        <w:t xml:space="preserve">                    LongInt = Long |  Int,</w:t>
      </w:r>
    </w:p>
    <w:p w14:paraId="742247F2" w14:textId="77777777" w:rsidR="00626D3B" w:rsidRPr="00626D3B" w:rsidRDefault="00626D3B" w:rsidP="00626D3B">
      <w:pPr>
        <w:pStyle w:val="Code"/>
        <w:rPr>
          <w:highlight w:val="white"/>
        </w:rPr>
      </w:pPr>
      <w:r w:rsidRPr="00626D3B">
        <w:rPr>
          <w:highlight w:val="white"/>
        </w:rPr>
        <w:t xml:space="preserve">                    SignedLong = Signed |  Long,</w:t>
      </w:r>
    </w:p>
    <w:p w14:paraId="622EF5CA" w14:textId="77777777" w:rsidR="00626D3B" w:rsidRPr="00626D3B" w:rsidRDefault="00626D3B" w:rsidP="00626D3B">
      <w:pPr>
        <w:pStyle w:val="Code"/>
        <w:rPr>
          <w:highlight w:val="white"/>
        </w:rPr>
      </w:pPr>
      <w:r w:rsidRPr="00626D3B">
        <w:rPr>
          <w:highlight w:val="white"/>
        </w:rPr>
        <w:t xml:space="preserve">                    SignedLongInt = Signed |  Long |  Int,</w:t>
      </w:r>
    </w:p>
    <w:p w14:paraId="3E982F5C" w14:textId="77777777" w:rsidR="00626D3B" w:rsidRPr="00626D3B" w:rsidRDefault="00626D3B" w:rsidP="00626D3B">
      <w:pPr>
        <w:pStyle w:val="Code"/>
        <w:rPr>
          <w:highlight w:val="white"/>
        </w:rPr>
      </w:pPr>
      <w:r w:rsidRPr="00626D3B">
        <w:rPr>
          <w:highlight w:val="white"/>
        </w:rPr>
        <w:t xml:space="preserve">                    UnsignedLong = Unsigned |  Long,</w:t>
      </w:r>
    </w:p>
    <w:p w14:paraId="6F5DA241" w14:textId="77777777" w:rsidR="00626D3B" w:rsidRPr="00626D3B" w:rsidRDefault="00626D3B" w:rsidP="00626D3B">
      <w:pPr>
        <w:pStyle w:val="Code"/>
        <w:rPr>
          <w:highlight w:val="white"/>
        </w:rPr>
      </w:pPr>
      <w:r w:rsidRPr="00626D3B">
        <w:rPr>
          <w:highlight w:val="white"/>
        </w:rPr>
        <w:t xml:space="preserve">                    UnsignedLongInt = Unsigned |  Long |  Int,</w:t>
      </w:r>
    </w:p>
    <w:p w14:paraId="76267C8A" w14:textId="77777777" w:rsidR="00626D3B" w:rsidRPr="00626D3B" w:rsidRDefault="00626D3B" w:rsidP="00626D3B">
      <w:pPr>
        <w:pStyle w:val="Code"/>
        <w:rPr>
          <w:highlight w:val="white"/>
        </w:rPr>
      </w:pPr>
      <w:r w:rsidRPr="00626D3B">
        <w:rPr>
          <w:highlight w:val="white"/>
        </w:rPr>
        <w:t xml:space="preserve">                    LongDouble = Long |  Double};</w:t>
      </w:r>
    </w:p>
    <w:p w14:paraId="2DFAE3B7" w14:textId="7FFD77FA" w:rsidR="002A4B3E" w:rsidRDefault="00626D3B" w:rsidP="00626D3B">
      <w:pPr>
        <w:pStyle w:val="Code"/>
      </w:pPr>
      <w:r w:rsidRPr="00626D3B">
        <w:rPr>
          <w:highlight w:val="white"/>
        </w:rPr>
        <w:t>}</w:t>
      </w:r>
    </w:p>
    <w:p w14:paraId="39F0BFE3" w14:textId="2C281A6C" w:rsidR="00095E9A" w:rsidRPr="00095E9A" w:rsidRDefault="00095E9A" w:rsidP="00095E9A">
      <w:pPr>
        <w:rPr>
          <w:color w:val="auto"/>
        </w:rPr>
      </w:pPr>
      <w:r>
        <w:t xml:space="preserve">The </w:t>
      </w:r>
      <w:r w:rsidRPr="00095E9A">
        <w:rPr>
          <w:rStyle w:val="KeyWord0"/>
        </w:rPr>
        <w:t>Specifier</w:t>
      </w:r>
      <w:r>
        <w:t xml:space="preserve"> class is used to generate the type specified by a list of specifiers. </w:t>
      </w:r>
      <w:r w:rsidR="001B4C35">
        <w:t xml:space="preserve">The declaration specifiers are made up by keywords or struct, union, or enumeration declarations. </w:t>
      </w:r>
      <w:r w:rsidR="00095027">
        <w:t>First</w:t>
      </w:r>
      <w:r>
        <w:t xml:space="preserve">, we need the </w:t>
      </w:r>
      <w:r w:rsidRPr="00095E9A">
        <w:t>maskToStorageMap</w:t>
      </w:r>
      <w:r>
        <w:t xml:space="preserve"> and </w:t>
      </w:r>
      <w:r w:rsidRPr="00095E9A">
        <w:t>maskToSortMap</w:t>
      </w:r>
      <w:r>
        <w:t xml:space="preserve"> to map between specifiers and storage and sorts. </w:t>
      </w:r>
    </w:p>
    <w:p w14:paraId="70280331" w14:textId="617D4F23" w:rsidR="00626D3B" w:rsidRDefault="006B225B" w:rsidP="006B225B">
      <w:pPr>
        <w:pStyle w:val="CodeHeader"/>
      </w:pPr>
      <w:r>
        <w:t>Specifier.cs</w:t>
      </w:r>
    </w:p>
    <w:p w14:paraId="10542080" w14:textId="77777777" w:rsidR="00F72370" w:rsidRPr="00297092" w:rsidRDefault="00F72370" w:rsidP="00297092">
      <w:pPr>
        <w:pStyle w:val="Code"/>
        <w:rPr>
          <w:highlight w:val="white"/>
        </w:rPr>
      </w:pPr>
      <w:r w:rsidRPr="00297092">
        <w:rPr>
          <w:highlight w:val="white"/>
        </w:rPr>
        <w:t>using System;</w:t>
      </w:r>
    </w:p>
    <w:p w14:paraId="066F7D7C" w14:textId="77777777" w:rsidR="00F72370" w:rsidRPr="00297092" w:rsidRDefault="00F72370" w:rsidP="00297092">
      <w:pPr>
        <w:pStyle w:val="Code"/>
        <w:rPr>
          <w:highlight w:val="white"/>
        </w:rPr>
      </w:pPr>
      <w:r w:rsidRPr="00297092">
        <w:rPr>
          <w:highlight w:val="white"/>
        </w:rPr>
        <w:t>using System.Text;</w:t>
      </w:r>
    </w:p>
    <w:p w14:paraId="7E2DAD40" w14:textId="77777777" w:rsidR="00F72370" w:rsidRPr="00297092" w:rsidRDefault="00F72370" w:rsidP="00297092">
      <w:pPr>
        <w:pStyle w:val="Code"/>
        <w:rPr>
          <w:highlight w:val="white"/>
        </w:rPr>
      </w:pPr>
      <w:r w:rsidRPr="00297092">
        <w:rPr>
          <w:highlight w:val="white"/>
        </w:rPr>
        <w:t>using System.Collections.Generic;</w:t>
      </w:r>
    </w:p>
    <w:p w14:paraId="395C5AB9" w14:textId="77777777" w:rsidR="00F72370" w:rsidRPr="00297092" w:rsidRDefault="00F72370" w:rsidP="00297092">
      <w:pPr>
        <w:pStyle w:val="Code"/>
        <w:rPr>
          <w:highlight w:val="white"/>
        </w:rPr>
      </w:pPr>
    </w:p>
    <w:p w14:paraId="27114965" w14:textId="77777777" w:rsidR="00F72370" w:rsidRPr="00297092" w:rsidRDefault="00F72370" w:rsidP="00297092">
      <w:pPr>
        <w:pStyle w:val="Code"/>
        <w:rPr>
          <w:highlight w:val="white"/>
        </w:rPr>
      </w:pPr>
      <w:r w:rsidRPr="00297092">
        <w:rPr>
          <w:highlight w:val="white"/>
        </w:rPr>
        <w:t>namespace CCompiler {</w:t>
      </w:r>
    </w:p>
    <w:p w14:paraId="5D396787" w14:textId="77777777" w:rsidR="00F72370" w:rsidRPr="00297092" w:rsidRDefault="00F72370" w:rsidP="00297092">
      <w:pPr>
        <w:pStyle w:val="Code"/>
        <w:rPr>
          <w:highlight w:val="white"/>
        </w:rPr>
      </w:pPr>
      <w:r w:rsidRPr="00297092">
        <w:rPr>
          <w:highlight w:val="white"/>
        </w:rPr>
        <w:lastRenderedPageBreak/>
        <w:t xml:space="preserve">  public class Specifier {</w:t>
      </w:r>
    </w:p>
    <w:p w14:paraId="19A30FFC" w14:textId="77777777" w:rsidR="00F72370" w:rsidRPr="00EC65DE" w:rsidRDefault="00F72370" w:rsidP="00F72370">
      <w:pPr>
        <w:rPr>
          <w:highlight w:val="white"/>
        </w:rPr>
      </w:pPr>
      <w:r>
        <w:rPr>
          <w:highlight w:val="white"/>
        </w:rPr>
        <w:t xml:space="preserve">The specifier decides the storage and type of the symbol, it also decide whether the symbol has external linkage. </w:t>
      </w:r>
    </w:p>
    <w:p w14:paraId="7E459CF3" w14:textId="77777777" w:rsidR="00F72370" w:rsidRPr="00297092" w:rsidRDefault="00F72370" w:rsidP="00297092">
      <w:pPr>
        <w:pStyle w:val="Code"/>
        <w:rPr>
          <w:highlight w:val="white"/>
        </w:rPr>
      </w:pPr>
      <w:r w:rsidRPr="00297092">
        <w:rPr>
          <w:highlight w:val="white"/>
        </w:rPr>
        <w:t xml:space="preserve">    private bool m_externalLinkage;</w:t>
      </w:r>
    </w:p>
    <w:p w14:paraId="4FA32098" w14:textId="77777777" w:rsidR="00F72370" w:rsidRPr="00297092" w:rsidRDefault="00F72370" w:rsidP="00297092">
      <w:pPr>
        <w:pStyle w:val="Code"/>
        <w:rPr>
          <w:highlight w:val="white"/>
        </w:rPr>
      </w:pPr>
      <w:r w:rsidRPr="00297092">
        <w:rPr>
          <w:highlight w:val="white"/>
        </w:rPr>
        <w:t xml:space="preserve">    private Storage? m_storage;</w:t>
      </w:r>
    </w:p>
    <w:p w14:paraId="40264D0C" w14:textId="77777777" w:rsidR="00F72370" w:rsidRPr="00297092" w:rsidRDefault="00F72370" w:rsidP="00297092">
      <w:pPr>
        <w:pStyle w:val="Code"/>
        <w:rPr>
          <w:highlight w:val="white"/>
        </w:rPr>
      </w:pPr>
      <w:r w:rsidRPr="00297092">
        <w:rPr>
          <w:highlight w:val="white"/>
        </w:rPr>
        <w:t xml:space="preserve">    private Type m_type;</w:t>
      </w:r>
    </w:p>
    <w:p w14:paraId="5A8BBB34" w14:textId="21A12B7C" w:rsidR="002F395A" w:rsidRPr="00EC65DE" w:rsidRDefault="002F395A" w:rsidP="002F395A">
      <w:pPr>
        <w:rPr>
          <w:highlight w:val="white"/>
        </w:rPr>
      </w:pPr>
      <w:r>
        <w:rPr>
          <w:highlight w:val="white"/>
        </w:rPr>
        <w:t>The mask</w:t>
      </w:r>
      <w:r w:rsidR="00455B6C">
        <w:rPr>
          <w:highlight w:val="white"/>
        </w:rPr>
        <w:t>-</w:t>
      </w:r>
      <w:r>
        <w:rPr>
          <w:highlight w:val="white"/>
        </w:rPr>
        <w:t>to</w:t>
      </w:r>
      <w:r w:rsidR="00455B6C">
        <w:rPr>
          <w:highlight w:val="white"/>
        </w:rPr>
        <w:t>-</w:t>
      </w:r>
      <w:r>
        <w:rPr>
          <w:highlight w:val="white"/>
        </w:rPr>
        <w:t xml:space="preserve">sort map maps the </w:t>
      </w:r>
      <w:r w:rsidR="00455B6C">
        <w:rPr>
          <w:highlight w:val="white"/>
        </w:rPr>
        <w:t xml:space="preserve">masks of the </w:t>
      </w:r>
      <w:r w:rsidR="00455B6C" w:rsidRPr="008D70F3">
        <w:rPr>
          <w:rStyle w:val="KeyWord0"/>
          <w:highlight w:val="white"/>
        </w:rPr>
        <w:t>Mask</w:t>
      </w:r>
      <w:r w:rsidR="00455B6C">
        <w:rPr>
          <w:highlight w:val="white"/>
        </w:rPr>
        <w:t xml:space="preserve"> </w:t>
      </w:r>
      <w:r w:rsidR="008D70F3">
        <w:rPr>
          <w:highlight w:val="white"/>
        </w:rPr>
        <w:t>enumeration</w:t>
      </w:r>
      <w:r w:rsidR="00455B6C">
        <w:rPr>
          <w:highlight w:val="white"/>
        </w:rPr>
        <w:t xml:space="preserve"> to </w:t>
      </w:r>
      <w:r w:rsidR="00814514">
        <w:rPr>
          <w:highlight w:val="white"/>
        </w:rPr>
        <w:t xml:space="preserve">the </w:t>
      </w:r>
      <w:r w:rsidR="00455B6C">
        <w:rPr>
          <w:highlight w:val="white"/>
        </w:rPr>
        <w:t xml:space="preserve">types of the </w:t>
      </w:r>
      <w:r w:rsidR="00455B6C" w:rsidRPr="008D70F3">
        <w:rPr>
          <w:rStyle w:val="KeyWord0"/>
          <w:highlight w:val="white"/>
        </w:rPr>
        <w:t>Sort</w:t>
      </w:r>
      <w:r w:rsidR="00455B6C">
        <w:rPr>
          <w:highlight w:val="white"/>
        </w:rPr>
        <w:t xml:space="preserve"> </w:t>
      </w:r>
      <w:r w:rsidR="008D70F3">
        <w:rPr>
          <w:highlight w:val="white"/>
        </w:rPr>
        <w:t>enumeration</w:t>
      </w:r>
      <w:r w:rsidR="00455B6C">
        <w:rPr>
          <w:highlight w:val="white"/>
        </w:rPr>
        <w:t>.</w:t>
      </w:r>
      <w:r w:rsidR="00C74683">
        <w:rPr>
          <w:highlight w:val="white"/>
        </w:rPr>
        <w:t xml:space="preserve"> However, the masks are represented by unsigned integer </w:t>
      </w:r>
      <w:r w:rsidR="007A4A29">
        <w:rPr>
          <w:highlight w:val="white"/>
        </w:rPr>
        <w:t>values since</w:t>
      </w:r>
      <w:r w:rsidR="00C74683">
        <w:rPr>
          <w:highlight w:val="white"/>
        </w:rPr>
        <w:t xml:space="preserve"> we use </w:t>
      </w:r>
      <w:r w:rsidR="006771AA">
        <w:rPr>
          <w:highlight w:val="white"/>
        </w:rPr>
        <w:t>u</w:t>
      </w:r>
      <w:r w:rsidR="00280BC0">
        <w:rPr>
          <w:highlight w:val="white"/>
        </w:rPr>
        <w:t>n</w:t>
      </w:r>
      <w:r w:rsidR="006771AA">
        <w:rPr>
          <w:highlight w:val="white"/>
        </w:rPr>
        <w:t xml:space="preserve">signed integer values to mask the keywords of the </w:t>
      </w:r>
      <w:r w:rsidR="00280BC0">
        <w:rPr>
          <w:highlight w:val="white"/>
        </w:rPr>
        <w:t xml:space="preserve">declaration specifiers in the </w:t>
      </w:r>
      <w:r w:rsidR="00280BC0" w:rsidRPr="00280BC0">
        <w:rPr>
          <w:rStyle w:val="KeyWord0"/>
          <w:highlight w:val="white"/>
        </w:rPr>
        <w:t>SpecifierList</w:t>
      </w:r>
      <w:r w:rsidR="00280BC0">
        <w:rPr>
          <w:highlight w:val="white"/>
        </w:rPr>
        <w:t xml:space="preserve"> method below.</w:t>
      </w:r>
    </w:p>
    <w:p w14:paraId="35EB61A5" w14:textId="77777777" w:rsidR="00297092" w:rsidRPr="002F4EEE" w:rsidRDefault="00297092" w:rsidP="002F4EEE">
      <w:pPr>
        <w:pStyle w:val="Code"/>
        <w:rPr>
          <w:highlight w:val="white"/>
        </w:rPr>
      </w:pPr>
      <w:r w:rsidRPr="002F4EEE">
        <w:rPr>
          <w:highlight w:val="white"/>
        </w:rPr>
        <w:t xml:space="preserve">    private static IDictionary&lt;int, Sort&gt; m_maskToSortMap =</w:t>
      </w:r>
    </w:p>
    <w:p w14:paraId="220DBFB3" w14:textId="77777777" w:rsidR="00297092" w:rsidRPr="002F4EEE" w:rsidRDefault="00297092" w:rsidP="002F4EEE">
      <w:pPr>
        <w:pStyle w:val="Code"/>
        <w:rPr>
          <w:highlight w:val="white"/>
        </w:rPr>
      </w:pPr>
      <w:r w:rsidRPr="002F4EEE">
        <w:rPr>
          <w:highlight w:val="white"/>
        </w:rPr>
        <w:t xml:space="preserve">      new Dictionary&lt;int, Sort&gt;() {  </w:t>
      </w:r>
    </w:p>
    <w:p w14:paraId="047FF7D1" w14:textId="77777777" w:rsidR="00297092" w:rsidRPr="002F4EEE" w:rsidRDefault="00297092" w:rsidP="002F4EEE">
      <w:pPr>
        <w:pStyle w:val="Code"/>
        <w:rPr>
          <w:highlight w:val="white"/>
        </w:rPr>
      </w:pPr>
      <w:r w:rsidRPr="002F4EEE">
        <w:rPr>
          <w:highlight w:val="white"/>
        </w:rPr>
        <w:t xml:space="preserve">        {(int) Mask.Void, Sort.Void},</w:t>
      </w:r>
    </w:p>
    <w:p w14:paraId="3C52D2D6" w14:textId="77777777" w:rsidR="00297092" w:rsidRPr="002F4EEE" w:rsidRDefault="00297092" w:rsidP="002F4EEE">
      <w:pPr>
        <w:pStyle w:val="Code"/>
        <w:rPr>
          <w:highlight w:val="white"/>
        </w:rPr>
      </w:pPr>
      <w:r w:rsidRPr="002F4EEE">
        <w:rPr>
          <w:highlight w:val="white"/>
        </w:rPr>
        <w:t xml:space="preserve">        {(int) Mask.Char, Sort.Signed_Char},</w:t>
      </w:r>
    </w:p>
    <w:p w14:paraId="506F2146" w14:textId="77777777" w:rsidR="00297092" w:rsidRPr="002F4EEE" w:rsidRDefault="00297092" w:rsidP="002F4EEE">
      <w:pPr>
        <w:pStyle w:val="Code"/>
        <w:rPr>
          <w:highlight w:val="white"/>
        </w:rPr>
      </w:pPr>
      <w:r w:rsidRPr="002F4EEE">
        <w:rPr>
          <w:highlight w:val="white"/>
        </w:rPr>
        <w:t xml:space="preserve">        {(int) Mask.SignedChar, Sort.Signed_Char},</w:t>
      </w:r>
    </w:p>
    <w:p w14:paraId="525C69D9" w14:textId="77777777" w:rsidR="00297092" w:rsidRPr="002F4EEE" w:rsidRDefault="00297092" w:rsidP="002F4EEE">
      <w:pPr>
        <w:pStyle w:val="Code"/>
        <w:rPr>
          <w:highlight w:val="white"/>
        </w:rPr>
      </w:pPr>
      <w:r w:rsidRPr="002F4EEE">
        <w:rPr>
          <w:highlight w:val="white"/>
        </w:rPr>
        <w:t xml:space="preserve">        {(int) Mask.UnsignedChar, Sort.Unsigned_Char},</w:t>
      </w:r>
    </w:p>
    <w:p w14:paraId="3E55877E" w14:textId="77777777" w:rsidR="00297092" w:rsidRPr="002F4EEE" w:rsidRDefault="00297092" w:rsidP="002F4EEE">
      <w:pPr>
        <w:pStyle w:val="Code"/>
        <w:rPr>
          <w:highlight w:val="white"/>
        </w:rPr>
      </w:pPr>
      <w:r w:rsidRPr="002F4EEE">
        <w:rPr>
          <w:highlight w:val="white"/>
        </w:rPr>
        <w:t xml:space="preserve">        {(int) Mask.Short, Sort.Signed_Short_Int},</w:t>
      </w:r>
    </w:p>
    <w:p w14:paraId="723BC88F" w14:textId="77777777" w:rsidR="00297092" w:rsidRPr="002F4EEE" w:rsidRDefault="00297092" w:rsidP="002F4EEE">
      <w:pPr>
        <w:pStyle w:val="Code"/>
        <w:rPr>
          <w:highlight w:val="white"/>
        </w:rPr>
      </w:pPr>
      <w:r w:rsidRPr="002F4EEE">
        <w:rPr>
          <w:highlight w:val="white"/>
        </w:rPr>
        <w:t xml:space="preserve">        {(int) Mask.ShortInt, Sort.Signed_Short_Int},</w:t>
      </w:r>
    </w:p>
    <w:p w14:paraId="7A8A0357" w14:textId="77777777" w:rsidR="00297092" w:rsidRPr="002F4EEE" w:rsidRDefault="00297092" w:rsidP="002F4EEE">
      <w:pPr>
        <w:pStyle w:val="Code"/>
        <w:rPr>
          <w:highlight w:val="white"/>
        </w:rPr>
      </w:pPr>
      <w:r w:rsidRPr="002F4EEE">
        <w:rPr>
          <w:highlight w:val="white"/>
        </w:rPr>
        <w:t xml:space="preserve">        {(int) Mask.SignedShort, Sort.Signed_Short_Int},</w:t>
      </w:r>
    </w:p>
    <w:p w14:paraId="1BAF284E" w14:textId="77777777" w:rsidR="00297092" w:rsidRPr="002F4EEE" w:rsidRDefault="00297092" w:rsidP="002F4EEE">
      <w:pPr>
        <w:pStyle w:val="Code"/>
        <w:rPr>
          <w:highlight w:val="white"/>
        </w:rPr>
      </w:pPr>
      <w:r w:rsidRPr="002F4EEE">
        <w:rPr>
          <w:highlight w:val="white"/>
        </w:rPr>
        <w:t xml:space="preserve">        {(int) Mask.SignedShortInt, Sort.Signed_Short_Int},</w:t>
      </w:r>
    </w:p>
    <w:p w14:paraId="29A9EA04" w14:textId="77777777" w:rsidR="00297092" w:rsidRPr="002F4EEE" w:rsidRDefault="00297092" w:rsidP="002F4EEE">
      <w:pPr>
        <w:pStyle w:val="Code"/>
        <w:rPr>
          <w:highlight w:val="white"/>
        </w:rPr>
      </w:pPr>
      <w:r w:rsidRPr="002F4EEE">
        <w:rPr>
          <w:highlight w:val="white"/>
        </w:rPr>
        <w:t xml:space="preserve">        {(int) Mask.UnsignedShort, Sort.Unsigned_Short_Int},</w:t>
      </w:r>
    </w:p>
    <w:p w14:paraId="76835F56" w14:textId="77777777" w:rsidR="00297092" w:rsidRPr="002F4EEE" w:rsidRDefault="00297092" w:rsidP="002F4EEE">
      <w:pPr>
        <w:pStyle w:val="Code"/>
        <w:rPr>
          <w:highlight w:val="white"/>
        </w:rPr>
      </w:pPr>
      <w:r w:rsidRPr="002F4EEE">
        <w:rPr>
          <w:highlight w:val="white"/>
        </w:rPr>
        <w:t xml:space="preserve">        {(int) Mask.UnsignedShortInt, Sort.Unsigned_Short_Int},</w:t>
      </w:r>
    </w:p>
    <w:p w14:paraId="28ED55D0" w14:textId="77777777" w:rsidR="00297092" w:rsidRPr="002F4EEE" w:rsidRDefault="00297092" w:rsidP="002F4EEE">
      <w:pPr>
        <w:pStyle w:val="Code"/>
        <w:rPr>
          <w:highlight w:val="white"/>
        </w:rPr>
      </w:pPr>
      <w:r w:rsidRPr="002F4EEE">
        <w:rPr>
          <w:highlight w:val="white"/>
        </w:rPr>
        <w:t xml:space="preserve">        {(int) Mask.Int, Sort.Signed_Int},</w:t>
      </w:r>
    </w:p>
    <w:p w14:paraId="3401D1DF" w14:textId="77777777" w:rsidR="00297092" w:rsidRPr="002F4EEE" w:rsidRDefault="00297092" w:rsidP="002F4EEE">
      <w:pPr>
        <w:pStyle w:val="Code"/>
        <w:rPr>
          <w:highlight w:val="white"/>
        </w:rPr>
      </w:pPr>
      <w:r w:rsidRPr="002F4EEE">
        <w:rPr>
          <w:highlight w:val="white"/>
        </w:rPr>
        <w:t xml:space="preserve">        {(int) Mask.Signed, Sort.Signed_Int},</w:t>
      </w:r>
    </w:p>
    <w:p w14:paraId="44DD3286" w14:textId="77777777" w:rsidR="00297092" w:rsidRPr="002F4EEE" w:rsidRDefault="00297092" w:rsidP="002F4EEE">
      <w:pPr>
        <w:pStyle w:val="Code"/>
        <w:rPr>
          <w:highlight w:val="white"/>
        </w:rPr>
      </w:pPr>
      <w:r w:rsidRPr="002F4EEE">
        <w:rPr>
          <w:highlight w:val="white"/>
        </w:rPr>
        <w:t xml:space="preserve">        {(int) Mask.SignedInt, Sort.Signed_Int},</w:t>
      </w:r>
    </w:p>
    <w:p w14:paraId="74E828B3" w14:textId="77777777" w:rsidR="00297092" w:rsidRPr="002F4EEE" w:rsidRDefault="00297092" w:rsidP="002F4EEE">
      <w:pPr>
        <w:pStyle w:val="Code"/>
        <w:rPr>
          <w:highlight w:val="white"/>
        </w:rPr>
      </w:pPr>
      <w:r w:rsidRPr="002F4EEE">
        <w:rPr>
          <w:highlight w:val="white"/>
        </w:rPr>
        <w:t xml:space="preserve">        {(int) Mask.Unsigned, Sort.Unsigned_Int},</w:t>
      </w:r>
    </w:p>
    <w:p w14:paraId="096E5C0F" w14:textId="77777777" w:rsidR="00297092" w:rsidRPr="002F4EEE" w:rsidRDefault="00297092" w:rsidP="002F4EEE">
      <w:pPr>
        <w:pStyle w:val="Code"/>
        <w:rPr>
          <w:highlight w:val="white"/>
        </w:rPr>
      </w:pPr>
      <w:r w:rsidRPr="002F4EEE">
        <w:rPr>
          <w:highlight w:val="white"/>
        </w:rPr>
        <w:t xml:space="preserve">        {(int) Mask.UnsignedInt, Sort.Unsigned_Int},</w:t>
      </w:r>
    </w:p>
    <w:p w14:paraId="69CE56D5" w14:textId="77777777" w:rsidR="00297092" w:rsidRPr="002F4EEE" w:rsidRDefault="00297092" w:rsidP="002F4EEE">
      <w:pPr>
        <w:pStyle w:val="Code"/>
        <w:rPr>
          <w:highlight w:val="white"/>
        </w:rPr>
      </w:pPr>
      <w:r w:rsidRPr="002F4EEE">
        <w:rPr>
          <w:highlight w:val="white"/>
        </w:rPr>
        <w:t xml:space="preserve">        {(int) Mask.Long, Sort.Signed_Long_Int},</w:t>
      </w:r>
    </w:p>
    <w:p w14:paraId="2BE609BD" w14:textId="77777777" w:rsidR="00297092" w:rsidRPr="002F4EEE" w:rsidRDefault="00297092" w:rsidP="002F4EEE">
      <w:pPr>
        <w:pStyle w:val="Code"/>
        <w:rPr>
          <w:highlight w:val="white"/>
        </w:rPr>
      </w:pPr>
      <w:r w:rsidRPr="002F4EEE">
        <w:rPr>
          <w:highlight w:val="white"/>
        </w:rPr>
        <w:t xml:space="preserve">        {(int) Mask.LongInt, Sort.Signed_Long_Int},</w:t>
      </w:r>
    </w:p>
    <w:p w14:paraId="331061C4" w14:textId="77777777" w:rsidR="00297092" w:rsidRPr="002F4EEE" w:rsidRDefault="00297092" w:rsidP="002F4EEE">
      <w:pPr>
        <w:pStyle w:val="Code"/>
        <w:rPr>
          <w:highlight w:val="white"/>
        </w:rPr>
      </w:pPr>
      <w:r w:rsidRPr="002F4EEE">
        <w:rPr>
          <w:highlight w:val="white"/>
        </w:rPr>
        <w:t xml:space="preserve">        {(int) Mask.SignedLong, Sort.Signed_Long_Int},</w:t>
      </w:r>
    </w:p>
    <w:p w14:paraId="16836855" w14:textId="77777777" w:rsidR="00297092" w:rsidRPr="002F4EEE" w:rsidRDefault="00297092" w:rsidP="002F4EEE">
      <w:pPr>
        <w:pStyle w:val="Code"/>
        <w:rPr>
          <w:highlight w:val="white"/>
        </w:rPr>
      </w:pPr>
      <w:r w:rsidRPr="002F4EEE">
        <w:rPr>
          <w:highlight w:val="white"/>
        </w:rPr>
        <w:t xml:space="preserve">        {(int) Mask.SignedLongInt, Sort.Signed_Long_Int},</w:t>
      </w:r>
    </w:p>
    <w:p w14:paraId="4A464D56" w14:textId="77777777" w:rsidR="00297092" w:rsidRPr="002F4EEE" w:rsidRDefault="00297092" w:rsidP="002F4EEE">
      <w:pPr>
        <w:pStyle w:val="Code"/>
        <w:rPr>
          <w:highlight w:val="white"/>
        </w:rPr>
      </w:pPr>
      <w:r w:rsidRPr="002F4EEE">
        <w:rPr>
          <w:highlight w:val="white"/>
        </w:rPr>
        <w:t xml:space="preserve">        {(int) Mask.UnsignedLong, Sort.Unsigned_Long_Int},</w:t>
      </w:r>
    </w:p>
    <w:p w14:paraId="0611A886" w14:textId="77777777" w:rsidR="00297092" w:rsidRPr="002F4EEE" w:rsidRDefault="00297092" w:rsidP="002F4EEE">
      <w:pPr>
        <w:pStyle w:val="Code"/>
        <w:rPr>
          <w:highlight w:val="white"/>
        </w:rPr>
      </w:pPr>
      <w:r w:rsidRPr="002F4EEE">
        <w:rPr>
          <w:highlight w:val="white"/>
        </w:rPr>
        <w:t xml:space="preserve">        {(int) Mask.UnsignedLongInt, Sort.Unsigned_Long_Int},</w:t>
      </w:r>
    </w:p>
    <w:p w14:paraId="6E7ACCB5" w14:textId="77777777" w:rsidR="00297092" w:rsidRPr="002F4EEE" w:rsidRDefault="00297092" w:rsidP="002F4EEE">
      <w:pPr>
        <w:pStyle w:val="Code"/>
        <w:rPr>
          <w:highlight w:val="white"/>
        </w:rPr>
      </w:pPr>
      <w:r w:rsidRPr="002F4EEE">
        <w:rPr>
          <w:highlight w:val="white"/>
        </w:rPr>
        <w:t xml:space="preserve">        {(int) Mask.Float, Sort.Float},</w:t>
      </w:r>
    </w:p>
    <w:p w14:paraId="780C2626" w14:textId="77777777" w:rsidR="00297092" w:rsidRPr="002F4EEE" w:rsidRDefault="00297092" w:rsidP="002F4EEE">
      <w:pPr>
        <w:pStyle w:val="Code"/>
        <w:rPr>
          <w:highlight w:val="white"/>
        </w:rPr>
      </w:pPr>
      <w:r w:rsidRPr="002F4EEE">
        <w:rPr>
          <w:highlight w:val="white"/>
        </w:rPr>
        <w:t xml:space="preserve">        {(int) Mask.Double, Sort.Double},</w:t>
      </w:r>
    </w:p>
    <w:p w14:paraId="05207D50" w14:textId="77777777" w:rsidR="00297092" w:rsidRPr="002F4EEE" w:rsidRDefault="00297092" w:rsidP="002F4EEE">
      <w:pPr>
        <w:pStyle w:val="Code"/>
        <w:rPr>
          <w:highlight w:val="white"/>
        </w:rPr>
      </w:pPr>
      <w:r w:rsidRPr="002F4EEE">
        <w:rPr>
          <w:highlight w:val="white"/>
        </w:rPr>
        <w:t xml:space="preserve">        {(int) Mask.LongDouble, Sort.Long_Double}</w:t>
      </w:r>
    </w:p>
    <w:p w14:paraId="4A742321" w14:textId="77777777" w:rsidR="00297092" w:rsidRPr="002F4EEE" w:rsidRDefault="00297092" w:rsidP="002F4EEE">
      <w:pPr>
        <w:pStyle w:val="Code"/>
        <w:rPr>
          <w:highlight w:val="white"/>
        </w:rPr>
      </w:pPr>
      <w:r w:rsidRPr="002F4EEE">
        <w:rPr>
          <w:highlight w:val="white"/>
        </w:rPr>
        <w:t xml:space="preserve">      };</w:t>
      </w:r>
    </w:p>
    <w:p w14:paraId="039AE310" w14:textId="7EE71896" w:rsidR="006B225B" w:rsidRPr="00A97B02" w:rsidRDefault="00280BC0" w:rsidP="00A97B02">
      <w:pPr>
        <w:rPr>
          <w:color w:val="auto"/>
        </w:rPr>
      </w:pPr>
      <w:r>
        <w:t>A specifier is made up by the external linkage, storage, and type.</w:t>
      </w:r>
    </w:p>
    <w:p w14:paraId="436070E1" w14:textId="77777777" w:rsidR="00EC65DE" w:rsidRPr="00EC65DE" w:rsidRDefault="00EC65DE" w:rsidP="00EC65DE">
      <w:pPr>
        <w:pStyle w:val="Code"/>
        <w:rPr>
          <w:highlight w:val="white"/>
        </w:rPr>
      </w:pPr>
      <w:r w:rsidRPr="00EC65DE">
        <w:rPr>
          <w:highlight w:val="white"/>
        </w:rPr>
        <w:t xml:space="preserve">    public Specifier(bool externalLinkage, Storage? storage, Type type) {</w:t>
      </w:r>
    </w:p>
    <w:p w14:paraId="65D736B6" w14:textId="77777777" w:rsidR="00EC65DE" w:rsidRPr="00EC65DE" w:rsidRDefault="00EC65DE" w:rsidP="00EC65DE">
      <w:pPr>
        <w:pStyle w:val="Code"/>
        <w:rPr>
          <w:highlight w:val="white"/>
        </w:rPr>
      </w:pPr>
      <w:r w:rsidRPr="00EC65DE">
        <w:rPr>
          <w:highlight w:val="white"/>
        </w:rPr>
        <w:t xml:space="preserve">      m_externalLinkage = externalLinkage;</w:t>
      </w:r>
    </w:p>
    <w:p w14:paraId="0C5ACF31" w14:textId="77777777" w:rsidR="00EC65DE" w:rsidRPr="00EC65DE" w:rsidRDefault="00EC65DE" w:rsidP="00EC65DE">
      <w:pPr>
        <w:pStyle w:val="Code"/>
        <w:rPr>
          <w:highlight w:val="white"/>
        </w:rPr>
      </w:pPr>
      <w:r w:rsidRPr="00EC65DE">
        <w:rPr>
          <w:highlight w:val="white"/>
        </w:rPr>
        <w:t xml:space="preserve">      m_storage = storage;</w:t>
      </w:r>
    </w:p>
    <w:p w14:paraId="12CB53EF" w14:textId="77777777" w:rsidR="00EC65DE" w:rsidRPr="00EC65DE" w:rsidRDefault="00EC65DE" w:rsidP="00EC65DE">
      <w:pPr>
        <w:pStyle w:val="Code"/>
        <w:rPr>
          <w:highlight w:val="white"/>
        </w:rPr>
      </w:pPr>
      <w:r w:rsidRPr="00EC65DE">
        <w:rPr>
          <w:highlight w:val="white"/>
        </w:rPr>
        <w:t xml:space="preserve">      m_type = type;</w:t>
      </w:r>
    </w:p>
    <w:p w14:paraId="1D5FB618" w14:textId="77777777" w:rsidR="00EC65DE" w:rsidRPr="00EC65DE" w:rsidRDefault="00EC65DE" w:rsidP="00EC65DE">
      <w:pPr>
        <w:pStyle w:val="Code"/>
        <w:rPr>
          <w:highlight w:val="white"/>
        </w:rPr>
      </w:pPr>
      <w:r w:rsidRPr="00EC65DE">
        <w:rPr>
          <w:highlight w:val="white"/>
        </w:rPr>
        <w:t xml:space="preserve">    }</w:t>
      </w:r>
    </w:p>
    <w:p w14:paraId="7BD96805" w14:textId="77777777" w:rsidR="00EC65DE" w:rsidRPr="00EC65DE" w:rsidRDefault="00EC65DE" w:rsidP="00EC65DE">
      <w:pPr>
        <w:pStyle w:val="Code"/>
        <w:rPr>
          <w:highlight w:val="white"/>
        </w:rPr>
      </w:pPr>
    </w:p>
    <w:p w14:paraId="5E787596" w14:textId="77777777" w:rsidR="00EC65DE" w:rsidRPr="00EC65DE" w:rsidRDefault="00EC65DE" w:rsidP="00EC65DE">
      <w:pPr>
        <w:pStyle w:val="Code"/>
        <w:rPr>
          <w:highlight w:val="white"/>
        </w:rPr>
      </w:pPr>
      <w:r w:rsidRPr="00EC65DE">
        <w:rPr>
          <w:highlight w:val="white"/>
        </w:rPr>
        <w:t xml:space="preserve">    public bool ExternalLinkage {</w:t>
      </w:r>
    </w:p>
    <w:p w14:paraId="4E43D960" w14:textId="77777777" w:rsidR="00EC65DE" w:rsidRPr="00EC65DE" w:rsidRDefault="00EC65DE" w:rsidP="00EC65DE">
      <w:pPr>
        <w:pStyle w:val="Code"/>
        <w:rPr>
          <w:highlight w:val="white"/>
        </w:rPr>
      </w:pPr>
      <w:r w:rsidRPr="00EC65DE">
        <w:rPr>
          <w:highlight w:val="white"/>
        </w:rPr>
        <w:t xml:space="preserve">      get { return m_externalLinkage; }</w:t>
      </w:r>
    </w:p>
    <w:p w14:paraId="1BF72892" w14:textId="77777777" w:rsidR="00EC65DE" w:rsidRPr="00EC65DE" w:rsidRDefault="00EC65DE" w:rsidP="00EC65DE">
      <w:pPr>
        <w:pStyle w:val="Code"/>
        <w:rPr>
          <w:highlight w:val="white"/>
        </w:rPr>
      </w:pPr>
      <w:r w:rsidRPr="00EC65DE">
        <w:rPr>
          <w:highlight w:val="white"/>
        </w:rPr>
        <w:t xml:space="preserve">    }</w:t>
      </w:r>
    </w:p>
    <w:p w14:paraId="73DC23B5" w14:textId="77777777" w:rsidR="00EC65DE" w:rsidRPr="00EC65DE" w:rsidRDefault="00EC65DE" w:rsidP="00EC65DE">
      <w:pPr>
        <w:pStyle w:val="Code"/>
        <w:rPr>
          <w:highlight w:val="white"/>
        </w:rPr>
      </w:pPr>
      <w:r w:rsidRPr="00EC65DE">
        <w:rPr>
          <w:highlight w:val="white"/>
        </w:rPr>
        <w:t xml:space="preserve"> </w:t>
      </w:r>
    </w:p>
    <w:p w14:paraId="5F52B935" w14:textId="77777777" w:rsidR="00EC65DE" w:rsidRPr="00EC65DE" w:rsidRDefault="00EC65DE" w:rsidP="00EC65DE">
      <w:pPr>
        <w:pStyle w:val="Code"/>
        <w:rPr>
          <w:highlight w:val="white"/>
        </w:rPr>
      </w:pPr>
      <w:r w:rsidRPr="00EC65DE">
        <w:rPr>
          <w:highlight w:val="white"/>
        </w:rPr>
        <w:t xml:space="preserve">    public CCompiler.Storage? StorageX {</w:t>
      </w:r>
    </w:p>
    <w:p w14:paraId="03981A2C" w14:textId="77777777" w:rsidR="00EC65DE" w:rsidRPr="00EC65DE" w:rsidRDefault="00EC65DE" w:rsidP="00EC65DE">
      <w:pPr>
        <w:pStyle w:val="Code"/>
        <w:rPr>
          <w:highlight w:val="white"/>
        </w:rPr>
      </w:pPr>
      <w:r w:rsidRPr="00EC65DE">
        <w:rPr>
          <w:highlight w:val="white"/>
        </w:rPr>
        <w:t xml:space="preserve">      get { return m_storage; }</w:t>
      </w:r>
    </w:p>
    <w:p w14:paraId="7D30BD62" w14:textId="77777777" w:rsidR="00EC65DE" w:rsidRPr="00EC65DE" w:rsidRDefault="00EC65DE" w:rsidP="00EC65DE">
      <w:pPr>
        <w:pStyle w:val="Code"/>
        <w:rPr>
          <w:highlight w:val="white"/>
        </w:rPr>
      </w:pPr>
      <w:r w:rsidRPr="00EC65DE">
        <w:rPr>
          <w:highlight w:val="white"/>
        </w:rPr>
        <w:t xml:space="preserve">    }</w:t>
      </w:r>
    </w:p>
    <w:p w14:paraId="51DE49AB" w14:textId="77777777" w:rsidR="00EC65DE" w:rsidRPr="00EC65DE" w:rsidRDefault="00EC65DE" w:rsidP="00EC65DE">
      <w:pPr>
        <w:pStyle w:val="Code"/>
        <w:rPr>
          <w:highlight w:val="white"/>
        </w:rPr>
      </w:pPr>
      <w:r w:rsidRPr="00EC65DE">
        <w:rPr>
          <w:highlight w:val="white"/>
        </w:rPr>
        <w:t xml:space="preserve"> </w:t>
      </w:r>
    </w:p>
    <w:p w14:paraId="57BD02B5" w14:textId="77777777" w:rsidR="00EC65DE" w:rsidRPr="00EC65DE" w:rsidRDefault="00EC65DE" w:rsidP="00EC65DE">
      <w:pPr>
        <w:pStyle w:val="Code"/>
        <w:rPr>
          <w:highlight w:val="white"/>
        </w:rPr>
      </w:pPr>
      <w:r w:rsidRPr="00EC65DE">
        <w:rPr>
          <w:highlight w:val="white"/>
        </w:rPr>
        <w:t xml:space="preserve">    public Type Type {</w:t>
      </w:r>
    </w:p>
    <w:p w14:paraId="091DAE94" w14:textId="77777777" w:rsidR="00EC65DE" w:rsidRPr="00EC65DE" w:rsidRDefault="00EC65DE" w:rsidP="00EC65DE">
      <w:pPr>
        <w:pStyle w:val="Code"/>
        <w:rPr>
          <w:highlight w:val="white"/>
        </w:rPr>
      </w:pPr>
      <w:r w:rsidRPr="00EC65DE">
        <w:rPr>
          <w:highlight w:val="white"/>
        </w:rPr>
        <w:lastRenderedPageBreak/>
        <w:t xml:space="preserve">      get { return m_type; }</w:t>
      </w:r>
    </w:p>
    <w:p w14:paraId="52BF088E" w14:textId="77777777" w:rsidR="00EC65DE" w:rsidRPr="00EC65DE" w:rsidRDefault="00EC65DE" w:rsidP="00EC65DE">
      <w:pPr>
        <w:pStyle w:val="Code"/>
        <w:rPr>
          <w:highlight w:val="white"/>
        </w:rPr>
      </w:pPr>
      <w:r w:rsidRPr="00EC65DE">
        <w:rPr>
          <w:highlight w:val="white"/>
        </w:rPr>
        <w:t xml:space="preserve">    }</w:t>
      </w:r>
    </w:p>
    <w:p w14:paraId="05B8108C" w14:textId="3AA87921" w:rsidR="00EC65DE" w:rsidRPr="00EC65DE" w:rsidRDefault="00E31760" w:rsidP="00E31760">
      <w:pPr>
        <w:rPr>
          <w:highlight w:val="white"/>
        </w:rPr>
      </w:pPr>
      <w:r>
        <w:rPr>
          <w:highlight w:val="white"/>
        </w:rPr>
        <w:t>The</w:t>
      </w:r>
      <w:r w:rsidR="00370A66">
        <w:rPr>
          <w:highlight w:val="white"/>
        </w:rPr>
        <w:t xml:space="preserve"> static</w:t>
      </w:r>
      <w:r>
        <w:rPr>
          <w:highlight w:val="white"/>
        </w:rPr>
        <w:t xml:space="preserve"> </w:t>
      </w:r>
      <w:r w:rsidRPr="00752DFC">
        <w:rPr>
          <w:rStyle w:val="KeyWord0"/>
          <w:highlight w:val="white"/>
        </w:rPr>
        <w:t>SpecifierList</w:t>
      </w:r>
      <w:r>
        <w:rPr>
          <w:highlight w:val="white"/>
        </w:rPr>
        <w:t xml:space="preserve"> method</w:t>
      </w:r>
      <w:r w:rsidR="00A06B47">
        <w:rPr>
          <w:highlight w:val="white"/>
        </w:rPr>
        <w:t xml:space="preserve"> </w:t>
      </w:r>
      <w:r w:rsidR="00370A66">
        <w:rPr>
          <w:highlight w:val="white"/>
        </w:rPr>
        <w:t>takes a list of declaration specifiers and returns a Specifier object, holding the storage, type, and external linkage of the symbol.</w:t>
      </w:r>
    </w:p>
    <w:p w14:paraId="015F7FFD" w14:textId="77777777" w:rsidR="00EC65DE" w:rsidRPr="00EC65DE" w:rsidRDefault="00EC65DE" w:rsidP="00EC65DE">
      <w:pPr>
        <w:pStyle w:val="Code"/>
        <w:rPr>
          <w:highlight w:val="white"/>
        </w:rPr>
      </w:pPr>
      <w:r w:rsidRPr="00EC65DE">
        <w:rPr>
          <w:highlight w:val="white"/>
        </w:rPr>
        <w:t xml:space="preserve">    public static Specifier SpecifierList(List&lt;object&gt; specifierList) {</w:t>
      </w:r>
    </w:p>
    <w:p w14:paraId="47BDB812" w14:textId="77777777" w:rsidR="00EC65DE" w:rsidRPr="00EC65DE" w:rsidRDefault="00EC65DE" w:rsidP="00EC65DE">
      <w:pPr>
        <w:pStyle w:val="Code"/>
        <w:rPr>
          <w:highlight w:val="white"/>
        </w:rPr>
      </w:pPr>
      <w:r w:rsidRPr="00EC65DE">
        <w:rPr>
          <w:highlight w:val="white"/>
        </w:rPr>
        <w:t xml:space="preserve">      int totalMaskValue = 0;</w:t>
      </w:r>
    </w:p>
    <w:p w14:paraId="544B55FE" w14:textId="77777777" w:rsidR="00EC65DE" w:rsidRPr="00EC65DE" w:rsidRDefault="00EC65DE" w:rsidP="00EC65DE">
      <w:pPr>
        <w:pStyle w:val="Code"/>
        <w:rPr>
          <w:highlight w:val="white"/>
        </w:rPr>
      </w:pPr>
      <w:r w:rsidRPr="00EC65DE">
        <w:rPr>
          <w:highlight w:val="white"/>
        </w:rPr>
        <w:t xml:space="preserve">      Type compoundType = null;</w:t>
      </w:r>
    </w:p>
    <w:p w14:paraId="692ED334" w14:textId="3413526E" w:rsidR="00EC65DE" w:rsidRPr="00EC65DE" w:rsidRDefault="006542AE" w:rsidP="006542AE">
      <w:pPr>
        <w:rPr>
          <w:highlight w:val="white"/>
        </w:rPr>
      </w:pPr>
      <w:r>
        <w:rPr>
          <w:highlight w:val="white"/>
        </w:rPr>
        <w:t xml:space="preserve">We iterate through the </w:t>
      </w:r>
      <w:r w:rsidR="00EF5D33">
        <w:rPr>
          <w:highlight w:val="white"/>
        </w:rPr>
        <w:t xml:space="preserve">declaration specifier </w:t>
      </w:r>
      <w:r w:rsidR="007C46DD">
        <w:rPr>
          <w:highlight w:val="white"/>
        </w:rPr>
        <w:t>list and</w:t>
      </w:r>
      <w:r w:rsidR="00EF5D33">
        <w:rPr>
          <w:highlight w:val="white"/>
        </w:rPr>
        <w:t xml:space="preserve"> gather the keywords of the </w:t>
      </w:r>
      <w:r w:rsidR="00EF5D33" w:rsidRPr="00E22AD3">
        <w:rPr>
          <w:rStyle w:val="KeyWord0"/>
          <w:highlight w:val="white"/>
        </w:rPr>
        <w:t>Mask</w:t>
      </w:r>
      <w:r w:rsidR="00EF5D33">
        <w:rPr>
          <w:highlight w:val="white"/>
        </w:rPr>
        <w:t xml:space="preserve"> enumeration</w:t>
      </w:r>
      <w:r w:rsidR="00E22AD3">
        <w:rPr>
          <w:highlight w:val="white"/>
        </w:rPr>
        <w:t>. If a keyword occurs twice, we report an error.</w:t>
      </w:r>
    </w:p>
    <w:p w14:paraId="44695B3D" w14:textId="77777777" w:rsidR="00EC65DE" w:rsidRPr="00EC65DE" w:rsidRDefault="00EC65DE" w:rsidP="00EC65DE">
      <w:pPr>
        <w:pStyle w:val="Code"/>
        <w:rPr>
          <w:highlight w:val="white"/>
        </w:rPr>
      </w:pPr>
      <w:r w:rsidRPr="00EC65DE">
        <w:rPr>
          <w:highlight w:val="white"/>
        </w:rPr>
        <w:t xml:space="preserve">      foreach (object obj in specifierList) {</w:t>
      </w:r>
    </w:p>
    <w:p w14:paraId="18DE1BD6" w14:textId="77777777" w:rsidR="00EC65DE" w:rsidRPr="00EC65DE" w:rsidRDefault="00EC65DE" w:rsidP="00EC65DE">
      <w:pPr>
        <w:pStyle w:val="Code"/>
        <w:rPr>
          <w:highlight w:val="white"/>
        </w:rPr>
      </w:pPr>
      <w:r w:rsidRPr="00EC65DE">
        <w:rPr>
          <w:highlight w:val="white"/>
        </w:rPr>
        <w:t xml:space="preserve">        if (obj is Mask) {</w:t>
      </w:r>
    </w:p>
    <w:p w14:paraId="1BDEB111" w14:textId="77777777" w:rsidR="00EC65DE" w:rsidRPr="00EC65DE" w:rsidRDefault="00EC65DE" w:rsidP="00EC65DE">
      <w:pPr>
        <w:pStyle w:val="Code"/>
        <w:rPr>
          <w:highlight w:val="white"/>
        </w:rPr>
      </w:pPr>
      <w:r w:rsidRPr="00EC65DE">
        <w:rPr>
          <w:highlight w:val="white"/>
        </w:rPr>
        <w:t xml:space="preserve">          int maskValue = (int) obj;</w:t>
      </w:r>
    </w:p>
    <w:p w14:paraId="493BA83A" w14:textId="77777777" w:rsidR="00EC65DE" w:rsidRPr="00EC65DE" w:rsidRDefault="00EC65DE" w:rsidP="00EC65DE">
      <w:pPr>
        <w:pStyle w:val="Code"/>
        <w:rPr>
          <w:highlight w:val="white"/>
        </w:rPr>
      </w:pPr>
    </w:p>
    <w:p w14:paraId="10B184C0" w14:textId="77777777" w:rsidR="00EC65DE" w:rsidRPr="00EC65DE" w:rsidRDefault="00EC65DE" w:rsidP="00EC65DE">
      <w:pPr>
        <w:pStyle w:val="Code"/>
        <w:rPr>
          <w:highlight w:val="white"/>
        </w:rPr>
      </w:pPr>
      <w:r w:rsidRPr="00EC65DE">
        <w:rPr>
          <w:highlight w:val="white"/>
        </w:rPr>
        <w:t xml:space="preserve">          if ((maskValue &amp; totalMaskValue) != 0) {</w:t>
      </w:r>
    </w:p>
    <w:p w14:paraId="053E7EC3" w14:textId="77777777" w:rsidR="00EC65DE" w:rsidRPr="00EC65DE" w:rsidRDefault="00EC65DE" w:rsidP="00EC65DE">
      <w:pPr>
        <w:pStyle w:val="Code"/>
        <w:rPr>
          <w:highlight w:val="white"/>
        </w:rPr>
      </w:pPr>
      <w:r w:rsidRPr="00EC65DE">
        <w:rPr>
          <w:highlight w:val="white"/>
        </w:rPr>
        <w:t xml:space="preserve">            Assert.Error(MaskToString(maskValue),</w:t>
      </w:r>
    </w:p>
    <w:p w14:paraId="4991BD7B" w14:textId="77777777" w:rsidR="00EC65DE" w:rsidRPr="00EC65DE" w:rsidRDefault="00EC65DE" w:rsidP="00EC65DE">
      <w:pPr>
        <w:pStyle w:val="Code"/>
        <w:rPr>
          <w:highlight w:val="white"/>
        </w:rPr>
      </w:pPr>
      <w:r w:rsidRPr="00EC65DE">
        <w:rPr>
          <w:highlight w:val="white"/>
        </w:rPr>
        <w:t xml:space="preserve">                         Message.Keyword_defined_twice);</w:t>
      </w:r>
    </w:p>
    <w:p w14:paraId="771EEBD3" w14:textId="77777777" w:rsidR="00EC65DE" w:rsidRPr="00EC65DE" w:rsidRDefault="00EC65DE" w:rsidP="00EC65DE">
      <w:pPr>
        <w:pStyle w:val="Code"/>
        <w:rPr>
          <w:highlight w:val="white"/>
        </w:rPr>
      </w:pPr>
      <w:r w:rsidRPr="00EC65DE">
        <w:rPr>
          <w:highlight w:val="white"/>
        </w:rPr>
        <w:t xml:space="preserve">          }</w:t>
      </w:r>
    </w:p>
    <w:p w14:paraId="7849FD2D" w14:textId="77777777" w:rsidR="00EC65DE" w:rsidRPr="00EC65DE" w:rsidRDefault="00EC65DE" w:rsidP="00EC65DE">
      <w:pPr>
        <w:pStyle w:val="Code"/>
        <w:rPr>
          <w:highlight w:val="white"/>
        </w:rPr>
      </w:pPr>
    </w:p>
    <w:p w14:paraId="4982AD8B" w14:textId="77777777" w:rsidR="00EC65DE" w:rsidRPr="00EC65DE" w:rsidRDefault="00EC65DE" w:rsidP="00EC65DE">
      <w:pPr>
        <w:pStyle w:val="Code"/>
        <w:rPr>
          <w:highlight w:val="white"/>
        </w:rPr>
      </w:pPr>
      <w:r w:rsidRPr="00EC65DE">
        <w:rPr>
          <w:highlight w:val="white"/>
        </w:rPr>
        <w:t xml:space="preserve">          totalMaskValue |= maskValue;</w:t>
      </w:r>
    </w:p>
    <w:p w14:paraId="354893A0" w14:textId="48737367" w:rsidR="00EC65DE" w:rsidRDefault="00EC65DE" w:rsidP="00EC65DE">
      <w:pPr>
        <w:pStyle w:val="Code"/>
        <w:rPr>
          <w:highlight w:val="white"/>
        </w:rPr>
      </w:pPr>
      <w:r w:rsidRPr="00EC65DE">
        <w:rPr>
          <w:highlight w:val="white"/>
        </w:rPr>
        <w:t xml:space="preserve">        }</w:t>
      </w:r>
    </w:p>
    <w:p w14:paraId="101F0D7D" w14:textId="12788183" w:rsidR="007C46DD" w:rsidRPr="00EC65DE" w:rsidRDefault="007C46DD" w:rsidP="009D6D7F">
      <w:pPr>
        <w:rPr>
          <w:highlight w:val="white"/>
        </w:rPr>
      </w:pPr>
      <w:r>
        <w:rPr>
          <w:highlight w:val="white"/>
        </w:rPr>
        <w:t xml:space="preserve">If the element of the list is not a </w:t>
      </w:r>
      <w:r w:rsidRPr="00830CE9">
        <w:rPr>
          <w:rStyle w:val="KeyWord0"/>
          <w:highlight w:val="white"/>
        </w:rPr>
        <w:t>Mask</w:t>
      </w:r>
      <w:r>
        <w:rPr>
          <w:highlight w:val="white"/>
        </w:rPr>
        <w:t xml:space="preserve"> enumeration, it mu</w:t>
      </w:r>
      <w:r w:rsidR="00830CE9">
        <w:rPr>
          <w:highlight w:val="white"/>
        </w:rPr>
        <w:t>st</w:t>
      </w:r>
      <w:r>
        <w:rPr>
          <w:highlight w:val="white"/>
        </w:rPr>
        <w:t xml:space="preserve"> be a type. If </w:t>
      </w:r>
      <w:r w:rsidR="009D6D7F">
        <w:rPr>
          <w:highlight w:val="white"/>
        </w:rPr>
        <w:t xml:space="preserve">more than one type </w:t>
      </w:r>
      <w:r w:rsidR="00251639">
        <w:rPr>
          <w:highlight w:val="white"/>
        </w:rPr>
        <w:t>occurs</w:t>
      </w:r>
      <w:r w:rsidR="009D6D7F">
        <w:rPr>
          <w:highlight w:val="white"/>
        </w:rPr>
        <w:t xml:space="preserve"> in the list, we report an error.</w:t>
      </w:r>
    </w:p>
    <w:p w14:paraId="3C542AB5" w14:textId="77777777" w:rsidR="00EC65DE" w:rsidRPr="00EC65DE" w:rsidRDefault="00EC65DE" w:rsidP="00EC65DE">
      <w:pPr>
        <w:pStyle w:val="Code"/>
        <w:rPr>
          <w:highlight w:val="white"/>
        </w:rPr>
      </w:pPr>
      <w:r w:rsidRPr="00EC65DE">
        <w:rPr>
          <w:highlight w:val="white"/>
        </w:rPr>
        <w:t xml:space="preserve">        else {</w:t>
      </w:r>
    </w:p>
    <w:p w14:paraId="03F72378" w14:textId="77777777" w:rsidR="00EC65DE" w:rsidRPr="00EC65DE" w:rsidRDefault="00EC65DE" w:rsidP="00EC65DE">
      <w:pPr>
        <w:pStyle w:val="Code"/>
        <w:rPr>
          <w:highlight w:val="white"/>
        </w:rPr>
      </w:pPr>
      <w:r w:rsidRPr="00EC65DE">
        <w:rPr>
          <w:highlight w:val="white"/>
        </w:rPr>
        <w:t xml:space="preserve">          if (compoundType != null) {</w:t>
      </w:r>
    </w:p>
    <w:p w14:paraId="3B187189" w14:textId="77777777" w:rsidR="00EC65DE" w:rsidRPr="00EC65DE" w:rsidRDefault="00EC65DE" w:rsidP="00EC65DE">
      <w:pPr>
        <w:pStyle w:val="Code"/>
        <w:rPr>
          <w:highlight w:val="white"/>
        </w:rPr>
      </w:pPr>
      <w:r w:rsidRPr="00EC65DE">
        <w:rPr>
          <w:highlight w:val="white"/>
        </w:rPr>
        <w:t xml:space="preserve">            Assert.Error(MaskToString(totalMaskValue),</w:t>
      </w:r>
    </w:p>
    <w:p w14:paraId="33C85E6D" w14:textId="77777777" w:rsidR="00EC65DE" w:rsidRPr="00EC65DE" w:rsidRDefault="00EC65DE" w:rsidP="00EC65DE">
      <w:pPr>
        <w:pStyle w:val="Code"/>
        <w:rPr>
          <w:highlight w:val="white"/>
        </w:rPr>
      </w:pPr>
      <w:r w:rsidRPr="00EC65DE">
        <w:rPr>
          <w:highlight w:val="white"/>
        </w:rPr>
        <w:t xml:space="preserve">                         Message.Invalid_specifier_sequence);</w:t>
      </w:r>
    </w:p>
    <w:p w14:paraId="28DB4448" w14:textId="77777777" w:rsidR="00EC65DE" w:rsidRPr="00EC65DE" w:rsidRDefault="00EC65DE" w:rsidP="00EC65DE">
      <w:pPr>
        <w:pStyle w:val="Code"/>
        <w:rPr>
          <w:highlight w:val="white"/>
        </w:rPr>
      </w:pPr>
      <w:r w:rsidRPr="00EC65DE">
        <w:rPr>
          <w:highlight w:val="white"/>
        </w:rPr>
        <w:t xml:space="preserve">          }</w:t>
      </w:r>
    </w:p>
    <w:p w14:paraId="7ED738F9" w14:textId="77777777" w:rsidR="00EC65DE" w:rsidRPr="00EC65DE" w:rsidRDefault="00EC65DE" w:rsidP="00EC65DE">
      <w:pPr>
        <w:pStyle w:val="Code"/>
        <w:rPr>
          <w:highlight w:val="white"/>
        </w:rPr>
      </w:pPr>
    </w:p>
    <w:p w14:paraId="21B198DA" w14:textId="77777777" w:rsidR="00EC65DE" w:rsidRPr="00EC65DE" w:rsidRDefault="00EC65DE" w:rsidP="00EC65DE">
      <w:pPr>
        <w:pStyle w:val="Code"/>
        <w:rPr>
          <w:highlight w:val="white"/>
        </w:rPr>
      </w:pPr>
      <w:r w:rsidRPr="00EC65DE">
        <w:rPr>
          <w:highlight w:val="white"/>
        </w:rPr>
        <w:t xml:space="preserve">          compoundType = (Type) obj;</w:t>
      </w:r>
    </w:p>
    <w:p w14:paraId="3541A85B" w14:textId="77777777" w:rsidR="00EC65DE" w:rsidRPr="00EC65DE" w:rsidRDefault="00EC65DE" w:rsidP="00EC65DE">
      <w:pPr>
        <w:pStyle w:val="Code"/>
        <w:rPr>
          <w:highlight w:val="white"/>
        </w:rPr>
      </w:pPr>
      <w:r w:rsidRPr="00EC65DE">
        <w:rPr>
          <w:highlight w:val="white"/>
        </w:rPr>
        <w:t xml:space="preserve">        }</w:t>
      </w:r>
    </w:p>
    <w:p w14:paraId="32E477A3" w14:textId="77777777" w:rsidR="00EC65DE" w:rsidRPr="00EC65DE" w:rsidRDefault="00EC65DE" w:rsidP="00EC65DE">
      <w:pPr>
        <w:pStyle w:val="Code"/>
        <w:rPr>
          <w:highlight w:val="white"/>
        </w:rPr>
      </w:pPr>
      <w:r w:rsidRPr="00EC65DE">
        <w:rPr>
          <w:highlight w:val="white"/>
        </w:rPr>
        <w:t xml:space="preserve">      }</w:t>
      </w:r>
    </w:p>
    <w:p w14:paraId="7313419A" w14:textId="644C3182" w:rsidR="00FE286F" w:rsidRDefault="000B76E5" w:rsidP="00C550E9">
      <w:r>
        <w:t>When we have the final mask, we begin by extracting the storage.</w:t>
      </w:r>
      <w:r w:rsidR="00FE286F">
        <w:t xml:space="preserve"> The storage is </w:t>
      </w:r>
      <w:r w:rsidR="00251639">
        <w:t>initially</w:t>
      </w:r>
      <w:r w:rsidR="00FE286F">
        <w:t xml:space="preserve"> set to null, and </w:t>
      </w:r>
      <w:r w:rsidR="009974EA">
        <w:t>we mask out the storage part of the total mask. I</w:t>
      </w:r>
      <w:r w:rsidR="00FE286F">
        <w:t xml:space="preserve">t is possible that there was no storage in the specifier list. </w:t>
      </w:r>
      <w:r w:rsidR="003A7671">
        <w:t>However, if the</w:t>
      </w:r>
      <w:r w:rsidR="009974EA">
        <w:t xml:space="preserve">re is a storage it must match </w:t>
      </w:r>
      <w:r w:rsidR="004F1F6D">
        <w:t>one of the storage masks. If it does not match, more than one storage specifiers w</w:t>
      </w:r>
      <w:r w:rsidR="00C33004">
        <w:t>ere</w:t>
      </w:r>
      <w:r w:rsidR="004F1F6D">
        <w:t xml:space="preserve"> present in the declaration specifier list, and we report an error.</w:t>
      </w:r>
    </w:p>
    <w:p w14:paraId="62EB03DF" w14:textId="77777777" w:rsidR="00EC65DE" w:rsidRPr="00EC65DE" w:rsidRDefault="00EC65DE" w:rsidP="00EC65DE">
      <w:pPr>
        <w:pStyle w:val="Code"/>
        <w:rPr>
          <w:highlight w:val="white"/>
        </w:rPr>
      </w:pPr>
      <w:r w:rsidRPr="00EC65DE">
        <w:rPr>
          <w:highlight w:val="white"/>
        </w:rPr>
        <w:t xml:space="preserve">      Storage? storage = null;</w:t>
      </w:r>
    </w:p>
    <w:p w14:paraId="6D008090" w14:textId="77777777" w:rsidR="00EC65DE" w:rsidRPr="00EC65DE" w:rsidRDefault="00EC65DE" w:rsidP="00EC65DE">
      <w:pPr>
        <w:pStyle w:val="Code"/>
        <w:rPr>
          <w:highlight w:val="white"/>
        </w:rPr>
      </w:pPr>
      <w:r w:rsidRPr="00EC65DE">
        <w:rPr>
          <w:highlight w:val="white"/>
        </w:rPr>
        <w:t xml:space="preserve">      { int totalStorageValue = totalMaskValue &amp; ((int) Mask.StorageMask);</w:t>
      </w:r>
    </w:p>
    <w:p w14:paraId="47510C7F" w14:textId="77777777" w:rsidR="00EC65DE" w:rsidRPr="00EC65DE" w:rsidRDefault="00EC65DE" w:rsidP="00EC65DE">
      <w:pPr>
        <w:pStyle w:val="Code"/>
        <w:rPr>
          <w:highlight w:val="white"/>
        </w:rPr>
      </w:pPr>
    </w:p>
    <w:p w14:paraId="0B594B77" w14:textId="77777777" w:rsidR="00EC65DE" w:rsidRPr="00EC65DE" w:rsidRDefault="00EC65DE" w:rsidP="00EC65DE">
      <w:pPr>
        <w:pStyle w:val="Code"/>
        <w:rPr>
          <w:highlight w:val="white"/>
        </w:rPr>
      </w:pPr>
      <w:r w:rsidRPr="00EC65DE">
        <w:rPr>
          <w:highlight w:val="white"/>
        </w:rPr>
        <w:t xml:space="preserve">        if (totalStorageValue != 0) {</w:t>
      </w:r>
    </w:p>
    <w:p w14:paraId="7BB0DA36" w14:textId="77777777" w:rsidR="00EC65DE" w:rsidRPr="00EC65DE" w:rsidRDefault="00EC65DE" w:rsidP="00EC65DE">
      <w:pPr>
        <w:pStyle w:val="Code"/>
        <w:rPr>
          <w:highlight w:val="white"/>
        </w:rPr>
      </w:pPr>
      <w:r w:rsidRPr="00EC65DE">
        <w:rPr>
          <w:highlight w:val="white"/>
        </w:rPr>
        <w:t xml:space="preserve">          if (!Enum.IsDefined(typeof(Mask), totalStorageValue)) {</w:t>
      </w:r>
    </w:p>
    <w:p w14:paraId="4AB03C7B" w14:textId="77777777" w:rsidR="00EC65DE" w:rsidRPr="00EC65DE" w:rsidRDefault="00EC65DE" w:rsidP="00EC65DE">
      <w:pPr>
        <w:pStyle w:val="Code"/>
        <w:rPr>
          <w:highlight w:val="white"/>
        </w:rPr>
      </w:pPr>
      <w:r w:rsidRPr="00EC65DE">
        <w:rPr>
          <w:highlight w:val="white"/>
        </w:rPr>
        <w:t xml:space="preserve">            Assert.Error(MaskToString(totalStorageValue),</w:t>
      </w:r>
    </w:p>
    <w:p w14:paraId="660D260E" w14:textId="77777777" w:rsidR="00EC65DE" w:rsidRPr="00EC65DE" w:rsidRDefault="00EC65DE" w:rsidP="00EC65DE">
      <w:pPr>
        <w:pStyle w:val="Code"/>
        <w:rPr>
          <w:highlight w:val="white"/>
        </w:rPr>
      </w:pPr>
      <w:r w:rsidRPr="00EC65DE">
        <w:rPr>
          <w:highlight w:val="white"/>
        </w:rPr>
        <w:t xml:space="preserve">                         Message.Invalid_specifier_sequence);</w:t>
      </w:r>
    </w:p>
    <w:p w14:paraId="2179CC17" w14:textId="77777777" w:rsidR="00EC65DE" w:rsidRPr="00EC65DE" w:rsidRDefault="00EC65DE" w:rsidP="00EC65DE">
      <w:pPr>
        <w:pStyle w:val="Code"/>
        <w:rPr>
          <w:highlight w:val="white"/>
        </w:rPr>
      </w:pPr>
      <w:r w:rsidRPr="00EC65DE">
        <w:rPr>
          <w:highlight w:val="white"/>
        </w:rPr>
        <w:t xml:space="preserve">          }</w:t>
      </w:r>
    </w:p>
    <w:p w14:paraId="58976280" w14:textId="77777777" w:rsidR="00EC65DE" w:rsidRPr="00EC65DE" w:rsidRDefault="00EC65DE" w:rsidP="00EC65DE">
      <w:pPr>
        <w:pStyle w:val="Code"/>
        <w:rPr>
          <w:highlight w:val="white"/>
        </w:rPr>
      </w:pPr>
    </w:p>
    <w:p w14:paraId="42AAA1AA" w14:textId="77777777" w:rsidR="00EC65DE" w:rsidRPr="00EC65DE" w:rsidRDefault="00EC65DE" w:rsidP="00EC65DE">
      <w:pPr>
        <w:pStyle w:val="Code"/>
        <w:rPr>
          <w:highlight w:val="white"/>
        </w:rPr>
      </w:pPr>
      <w:r w:rsidRPr="00EC65DE">
        <w:rPr>
          <w:highlight w:val="white"/>
        </w:rPr>
        <w:t xml:space="preserve">          storage = (Storage) totalStorageValue;</w:t>
      </w:r>
    </w:p>
    <w:p w14:paraId="2708D671" w14:textId="77777777" w:rsidR="00EC65DE" w:rsidRPr="00EC65DE" w:rsidRDefault="00EC65DE" w:rsidP="00EC65DE">
      <w:pPr>
        <w:pStyle w:val="Code"/>
        <w:rPr>
          <w:highlight w:val="white"/>
        </w:rPr>
      </w:pPr>
      <w:r w:rsidRPr="00EC65DE">
        <w:rPr>
          <w:highlight w:val="white"/>
        </w:rPr>
        <w:t xml:space="preserve">        }</w:t>
      </w:r>
    </w:p>
    <w:p w14:paraId="1917852B" w14:textId="70FB433B" w:rsidR="00EC65DE" w:rsidRDefault="00EC65DE" w:rsidP="00EC65DE">
      <w:pPr>
        <w:pStyle w:val="Code"/>
        <w:rPr>
          <w:highlight w:val="white"/>
        </w:rPr>
      </w:pPr>
      <w:r w:rsidRPr="00EC65DE">
        <w:rPr>
          <w:highlight w:val="white"/>
        </w:rPr>
        <w:t xml:space="preserve">      }</w:t>
      </w:r>
    </w:p>
    <w:p w14:paraId="73A46988" w14:textId="46DB0594" w:rsidR="007937C0" w:rsidRDefault="007937C0" w:rsidP="007937C0">
      <w:pPr>
        <w:rPr>
          <w:highlight w:val="white"/>
        </w:rPr>
      </w:pPr>
      <w:r>
        <w:rPr>
          <w:highlight w:val="white"/>
        </w:rPr>
        <w:t>The next step is to determine the</w:t>
      </w:r>
      <w:r w:rsidR="00DE1632">
        <w:rPr>
          <w:highlight w:val="white"/>
        </w:rPr>
        <w:t xml:space="preserve"> </w:t>
      </w:r>
      <w:r w:rsidR="00643D40">
        <w:rPr>
          <w:highlight w:val="white"/>
        </w:rPr>
        <w:t>external linkage. The symbol has externa linkage if the scope of the current symbol table is global</w:t>
      </w:r>
      <w:r w:rsidR="00F26A06">
        <w:rPr>
          <w:highlight w:val="white"/>
        </w:rPr>
        <w:t xml:space="preserve"> (</w:t>
      </w:r>
      <w:r w:rsidR="00643D40">
        <w:rPr>
          <w:highlight w:val="white"/>
        </w:rPr>
        <w:t>the symbol is defined in global space</w:t>
      </w:r>
      <w:r w:rsidR="00F26A06">
        <w:rPr>
          <w:highlight w:val="white"/>
        </w:rPr>
        <w:t>)</w:t>
      </w:r>
      <w:r w:rsidR="00643D40">
        <w:rPr>
          <w:highlight w:val="white"/>
        </w:rPr>
        <w:t xml:space="preserve"> </w:t>
      </w:r>
      <w:r w:rsidR="00F26A06">
        <w:rPr>
          <w:highlight w:val="white"/>
        </w:rPr>
        <w:t xml:space="preserve">and if the symbol is not a function parameter.  </w:t>
      </w:r>
      <w:r w:rsidR="00F26A06">
        <w:rPr>
          <w:highlight w:val="white"/>
        </w:rPr>
        <w:lastRenderedPageBreak/>
        <w:t xml:space="preserve">The </w:t>
      </w:r>
      <w:r w:rsidR="00F26A06" w:rsidRPr="00F26A06">
        <w:rPr>
          <w:rStyle w:val="KeyWord0"/>
          <w:highlight w:val="white"/>
        </w:rPr>
        <w:t>CallDepth</w:t>
      </w:r>
      <w:r w:rsidR="00F26A06">
        <w:rPr>
          <w:highlight w:val="white"/>
        </w:rPr>
        <w:t xml:space="preserve"> is increased for each </w:t>
      </w:r>
      <w:r w:rsidR="006D370E">
        <w:rPr>
          <w:highlight w:val="white"/>
        </w:rPr>
        <w:t xml:space="preserve">function parameter </w:t>
      </w:r>
      <w:r w:rsidR="00C37108">
        <w:rPr>
          <w:highlight w:val="white"/>
        </w:rPr>
        <w:t>definition</w:t>
      </w:r>
      <w:r w:rsidR="006D370E">
        <w:rPr>
          <w:highlight w:val="white"/>
        </w:rPr>
        <w:t xml:space="preserve">, so it is zero if there is no function </w:t>
      </w:r>
      <w:r w:rsidR="00C37108">
        <w:rPr>
          <w:highlight w:val="white"/>
        </w:rPr>
        <w:t>definition</w:t>
      </w:r>
      <w:r w:rsidR="006D370E">
        <w:rPr>
          <w:highlight w:val="white"/>
        </w:rPr>
        <w:t>. Moreover, the storage shall be null (is has not been stated in the declaration specifier list) or extern. If the symbol is static</w:t>
      </w:r>
      <w:r w:rsidR="006B6A45">
        <w:rPr>
          <w:highlight w:val="white"/>
        </w:rPr>
        <w:t xml:space="preserve"> </w:t>
      </w:r>
      <w:r w:rsidR="003A1CDE">
        <w:rPr>
          <w:highlight w:val="white"/>
        </w:rPr>
        <w:t xml:space="preserve">in global scope </w:t>
      </w:r>
      <w:r w:rsidR="006B6A45">
        <w:rPr>
          <w:highlight w:val="white"/>
        </w:rPr>
        <w:t>it has not external linkage.</w:t>
      </w:r>
    </w:p>
    <w:p w14:paraId="19490B05" w14:textId="1A7E2028" w:rsidR="009708E3" w:rsidRDefault="00EC65DE" w:rsidP="00EC65DE">
      <w:pPr>
        <w:pStyle w:val="Code"/>
        <w:rPr>
          <w:highlight w:val="white"/>
        </w:rPr>
      </w:pPr>
      <w:r w:rsidRPr="00EC65DE">
        <w:rPr>
          <w:highlight w:val="white"/>
        </w:rPr>
        <w:t xml:space="preserve">      bool externalLinkage = (SymbolTable.CurrentTable.Scope == Scope.Global)</w:t>
      </w:r>
    </w:p>
    <w:p w14:paraId="1870A4A4" w14:textId="687D6E0B" w:rsidR="00EC65DE" w:rsidRPr="00EC65DE" w:rsidRDefault="009708E3" w:rsidP="009708E3">
      <w:pPr>
        <w:pStyle w:val="Code"/>
        <w:rPr>
          <w:highlight w:val="white"/>
        </w:rPr>
      </w:pPr>
      <w:r>
        <w:rPr>
          <w:highlight w:val="white"/>
        </w:rPr>
        <w:t xml:space="preserve">                            </w:t>
      </w:r>
      <w:r w:rsidR="00EC65DE" w:rsidRPr="00EC65DE">
        <w:rPr>
          <w:highlight w:val="white"/>
        </w:rPr>
        <w:t xml:space="preserve"> &amp;&amp;</w:t>
      </w:r>
      <w:r>
        <w:rPr>
          <w:highlight w:val="white"/>
        </w:rPr>
        <w:t xml:space="preserve"> </w:t>
      </w:r>
      <w:r w:rsidR="00EC65DE" w:rsidRPr="00EC65DE">
        <w:rPr>
          <w:highlight w:val="white"/>
        </w:rPr>
        <w:t>(CCompiler_Main.Parser.CallDepth == 0) &amp;&amp;</w:t>
      </w:r>
    </w:p>
    <w:p w14:paraId="5099FAC5" w14:textId="77777777" w:rsidR="009708E3" w:rsidRDefault="00EC65DE" w:rsidP="00EC65DE">
      <w:pPr>
        <w:pStyle w:val="Code"/>
        <w:rPr>
          <w:highlight w:val="white"/>
        </w:rPr>
      </w:pPr>
      <w:r w:rsidRPr="00EC65DE">
        <w:rPr>
          <w:highlight w:val="white"/>
        </w:rPr>
        <w:t xml:space="preserve">                             ((storage == null) ||</w:t>
      </w:r>
    </w:p>
    <w:p w14:paraId="3468E3E5" w14:textId="57EAA229" w:rsidR="00EC65DE" w:rsidRPr="00EC65DE" w:rsidRDefault="009708E3" w:rsidP="00EC65DE">
      <w:pPr>
        <w:pStyle w:val="Code"/>
        <w:rPr>
          <w:highlight w:val="white"/>
        </w:rPr>
      </w:pPr>
      <w:r>
        <w:rPr>
          <w:highlight w:val="white"/>
        </w:rPr>
        <w:t xml:space="preserve">                             </w:t>
      </w:r>
      <w:r w:rsidR="00EC65DE" w:rsidRPr="00EC65DE">
        <w:rPr>
          <w:highlight w:val="white"/>
        </w:rPr>
        <w:t xml:space="preserve"> (storage == CCompiler.Storage.Extern));</w:t>
      </w:r>
    </w:p>
    <w:p w14:paraId="36FBAA80" w14:textId="5C207478" w:rsidR="00EC65DE" w:rsidRPr="00EC65DE" w:rsidRDefault="00AE56AC" w:rsidP="00380AB0">
      <w:pPr>
        <w:rPr>
          <w:highlight w:val="white"/>
        </w:rPr>
      </w:pPr>
      <w:r>
        <w:rPr>
          <w:highlight w:val="white"/>
        </w:rPr>
        <w:t xml:space="preserve">When the storage and external linkage has been taken care of, we perform a series of </w:t>
      </w:r>
      <w:r w:rsidR="00FD63AD">
        <w:rPr>
          <w:highlight w:val="white"/>
        </w:rPr>
        <w:t xml:space="preserve">error checks. If the symbol is a function parameter </w:t>
      </w:r>
      <w:r w:rsidR="00430FD1">
        <w:rPr>
          <w:highlight w:val="white"/>
        </w:rPr>
        <w:t xml:space="preserve">(the </w:t>
      </w:r>
      <w:r w:rsidR="00430FD1" w:rsidRPr="00430FD1">
        <w:rPr>
          <w:rStyle w:val="KeyWord0"/>
          <w:highlight w:val="white"/>
        </w:rPr>
        <w:t>CallDepth</w:t>
      </w:r>
      <w:r w:rsidR="00430FD1">
        <w:rPr>
          <w:highlight w:val="white"/>
        </w:rPr>
        <w:t xml:space="preserve"> variable is more than zero) the storage must be null, auto or register.</w:t>
      </w:r>
    </w:p>
    <w:p w14:paraId="6FC8AFF6" w14:textId="77777777" w:rsidR="00EC65DE" w:rsidRPr="00EC65DE" w:rsidRDefault="00EC65DE" w:rsidP="00EC65DE">
      <w:pPr>
        <w:pStyle w:val="Code"/>
        <w:rPr>
          <w:highlight w:val="white"/>
        </w:rPr>
      </w:pPr>
      <w:r w:rsidRPr="00EC65DE">
        <w:rPr>
          <w:highlight w:val="white"/>
        </w:rPr>
        <w:t xml:space="preserve">      if (CCompiler_Main.Parser.CallDepth &gt; 0) {</w:t>
      </w:r>
    </w:p>
    <w:p w14:paraId="5D5B3D43" w14:textId="77777777" w:rsidR="005D43B5" w:rsidRDefault="00EC65DE" w:rsidP="00EC65DE">
      <w:pPr>
        <w:pStyle w:val="Code"/>
        <w:rPr>
          <w:highlight w:val="white"/>
        </w:rPr>
      </w:pPr>
      <w:r w:rsidRPr="00EC65DE">
        <w:rPr>
          <w:highlight w:val="white"/>
        </w:rPr>
        <w:t xml:space="preserve">        Assert.Error((storage == null) || (storage == Storage.Auto) || </w:t>
      </w:r>
    </w:p>
    <w:p w14:paraId="40FE73BD" w14:textId="77777777" w:rsidR="002709A0" w:rsidRDefault="005D43B5" w:rsidP="00EC65DE">
      <w:pPr>
        <w:pStyle w:val="Code"/>
        <w:rPr>
          <w:highlight w:val="white"/>
        </w:rPr>
      </w:pPr>
      <w:r>
        <w:rPr>
          <w:highlight w:val="white"/>
        </w:rPr>
        <w:t xml:space="preserve">                     </w:t>
      </w:r>
      <w:r w:rsidR="00EC65DE" w:rsidRPr="00EC65DE">
        <w:rPr>
          <w:highlight w:val="white"/>
        </w:rPr>
        <w:t>(storage == Storage.Register), storage,</w:t>
      </w:r>
      <w:r w:rsidR="003F62B8">
        <w:rPr>
          <w:highlight w:val="white"/>
        </w:rPr>
        <w:t xml:space="preserve"> </w:t>
      </w:r>
      <w:r w:rsidR="00EC65DE" w:rsidRPr="00EC65DE">
        <w:rPr>
          <w:highlight w:val="white"/>
        </w:rPr>
        <w:t>Message.</w:t>
      </w:r>
    </w:p>
    <w:p w14:paraId="60F50CD1" w14:textId="5AE83843" w:rsidR="00EC65DE" w:rsidRPr="00EC65DE" w:rsidRDefault="002709A0" w:rsidP="00EC65DE">
      <w:pPr>
        <w:pStyle w:val="Code"/>
        <w:rPr>
          <w:highlight w:val="white"/>
        </w:rPr>
      </w:pPr>
      <w:r>
        <w:rPr>
          <w:highlight w:val="white"/>
        </w:rPr>
        <w:t xml:space="preserve">          </w:t>
      </w:r>
      <w:r w:rsidR="00EC65DE" w:rsidRPr="00EC65DE">
        <w:rPr>
          <w:highlight w:val="white"/>
        </w:rPr>
        <w:t>Only_auto_or_register_storage_allowed_in_parameter_declaration);</w:t>
      </w:r>
    </w:p>
    <w:p w14:paraId="33F99FAB" w14:textId="64210C76" w:rsidR="00EC65DE" w:rsidRDefault="00EC65DE" w:rsidP="00EC65DE">
      <w:pPr>
        <w:pStyle w:val="Code"/>
        <w:rPr>
          <w:highlight w:val="white"/>
        </w:rPr>
      </w:pPr>
      <w:r w:rsidRPr="00EC65DE">
        <w:rPr>
          <w:highlight w:val="white"/>
        </w:rPr>
        <w:t xml:space="preserve">      }</w:t>
      </w:r>
    </w:p>
    <w:p w14:paraId="62E80825" w14:textId="15FB631E" w:rsidR="00430FD1" w:rsidRPr="00EC65DE" w:rsidRDefault="00430FD1" w:rsidP="00DF5615">
      <w:pPr>
        <w:rPr>
          <w:highlight w:val="white"/>
        </w:rPr>
      </w:pPr>
      <w:r>
        <w:rPr>
          <w:highlight w:val="white"/>
        </w:rPr>
        <w:t xml:space="preserve">If the scope of the current symbol table is </w:t>
      </w:r>
      <w:r w:rsidR="00A4387D">
        <w:rPr>
          <w:highlight w:val="white"/>
        </w:rPr>
        <w:t xml:space="preserve">a </w:t>
      </w:r>
      <w:r>
        <w:rPr>
          <w:highlight w:val="white"/>
        </w:rPr>
        <w:t xml:space="preserve">struct or union, the </w:t>
      </w:r>
      <w:r w:rsidR="00DF5615">
        <w:rPr>
          <w:highlight w:val="white"/>
        </w:rPr>
        <w:t>storage must also be null, auto, or register.</w:t>
      </w:r>
    </w:p>
    <w:p w14:paraId="0A6F3E16" w14:textId="77777777" w:rsidR="00EC65DE" w:rsidRPr="00EC65DE" w:rsidRDefault="00EC65DE" w:rsidP="00EC65DE">
      <w:pPr>
        <w:pStyle w:val="Code"/>
        <w:rPr>
          <w:highlight w:val="white"/>
        </w:rPr>
      </w:pPr>
      <w:r w:rsidRPr="00EC65DE">
        <w:rPr>
          <w:highlight w:val="white"/>
        </w:rPr>
        <w:t xml:space="preserve">      else if ((SymbolTable.CurrentTable.Scope == Scope.Struct) ||</w:t>
      </w:r>
    </w:p>
    <w:p w14:paraId="68AD9919" w14:textId="77777777" w:rsidR="00EC65DE" w:rsidRPr="00EC65DE" w:rsidRDefault="00EC65DE" w:rsidP="00EC65DE">
      <w:pPr>
        <w:pStyle w:val="Code"/>
        <w:rPr>
          <w:highlight w:val="white"/>
        </w:rPr>
      </w:pPr>
      <w:r w:rsidRPr="00EC65DE">
        <w:rPr>
          <w:highlight w:val="white"/>
        </w:rPr>
        <w:t xml:space="preserve">               (SymbolTable.CurrentTable.Scope == Scope.Union)) {</w:t>
      </w:r>
    </w:p>
    <w:p w14:paraId="772E79D3" w14:textId="77777777" w:rsidR="002C6080" w:rsidRDefault="00EC65DE" w:rsidP="00EC65DE">
      <w:pPr>
        <w:pStyle w:val="Code"/>
        <w:rPr>
          <w:highlight w:val="white"/>
        </w:rPr>
      </w:pPr>
      <w:r w:rsidRPr="00EC65DE">
        <w:rPr>
          <w:highlight w:val="white"/>
        </w:rPr>
        <w:t xml:space="preserve">          Assert.Error((storage == null) || (storage == Storage.Auto) ||</w:t>
      </w:r>
    </w:p>
    <w:p w14:paraId="062BE95E" w14:textId="2D384059" w:rsidR="00024F2D" w:rsidRDefault="002C6080" w:rsidP="00EC65DE">
      <w:pPr>
        <w:pStyle w:val="Code"/>
        <w:rPr>
          <w:highlight w:val="white"/>
        </w:rPr>
      </w:pPr>
      <w:r>
        <w:rPr>
          <w:highlight w:val="white"/>
        </w:rPr>
        <w:t xml:space="preserve">                      </w:t>
      </w:r>
      <w:r w:rsidR="00EC65DE" w:rsidRPr="00EC65DE">
        <w:rPr>
          <w:highlight w:val="white"/>
        </w:rPr>
        <w:t xml:space="preserve"> (storage == Storage.Register), storage,</w:t>
      </w:r>
      <w:r w:rsidR="00034A97">
        <w:rPr>
          <w:highlight w:val="white"/>
        </w:rPr>
        <w:t xml:space="preserve"> </w:t>
      </w:r>
      <w:r w:rsidR="00EC65DE" w:rsidRPr="00EC65DE">
        <w:rPr>
          <w:highlight w:val="white"/>
        </w:rPr>
        <w:t>Message.</w:t>
      </w:r>
    </w:p>
    <w:p w14:paraId="6A344F72" w14:textId="543E87B6" w:rsidR="00EC65DE" w:rsidRPr="00EC65DE" w:rsidRDefault="00024F2D" w:rsidP="00EC65DE">
      <w:pPr>
        <w:pStyle w:val="Code"/>
        <w:rPr>
          <w:highlight w:val="white"/>
        </w:rPr>
      </w:pPr>
      <w:r>
        <w:rPr>
          <w:highlight w:val="white"/>
        </w:rPr>
        <w:t xml:space="preserve">            </w:t>
      </w:r>
      <w:r w:rsidR="00EC65DE" w:rsidRPr="00EC65DE">
        <w:rPr>
          <w:highlight w:val="white"/>
        </w:rPr>
        <w:t xml:space="preserve">Only_auto_or_register_storage_allowed_for_struct_or_union_scope);  </w:t>
      </w:r>
    </w:p>
    <w:p w14:paraId="73D8AC11" w14:textId="77777777" w:rsidR="00EC65DE" w:rsidRPr="00EC65DE" w:rsidRDefault="00EC65DE" w:rsidP="00EC65DE">
      <w:pPr>
        <w:pStyle w:val="Code"/>
        <w:rPr>
          <w:highlight w:val="white"/>
        </w:rPr>
      </w:pPr>
      <w:r w:rsidRPr="00EC65DE">
        <w:rPr>
          <w:highlight w:val="white"/>
        </w:rPr>
        <w:t xml:space="preserve">      }</w:t>
      </w:r>
    </w:p>
    <w:p w14:paraId="2992EA82" w14:textId="19F3669B" w:rsidR="0047241D" w:rsidRPr="00EC65DE" w:rsidRDefault="0047241D" w:rsidP="0047241D">
      <w:pPr>
        <w:rPr>
          <w:highlight w:val="white"/>
        </w:rPr>
      </w:pPr>
      <w:r>
        <w:rPr>
          <w:highlight w:val="white"/>
        </w:rPr>
        <w:t xml:space="preserve">If the scope of the current symbol table is global, the storage must also be null, </w:t>
      </w:r>
      <w:r w:rsidR="0086362A">
        <w:rPr>
          <w:highlight w:val="white"/>
        </w:rPr>
        <w:t>extern, static, or typedef.</w:t>
      </w:r>
    </w:p>
    <w:p w14:paraId="5A4DF858" w14:textId="77777777" w:rsidR="00EC65DE" w:rsidRPr="00EC65DE" w:rsidRDefault="00EC65DE" w:rsidP="00EC65DE">
      <w:pPr>
        <w:pStyle w:val="Code"/>
        <w:rPr>
          <w:highlight w:val="white"/>
        </w:rPr>
      </w:pPr>
      <w:r w:rsidRPr="00EC65DE">
        <w:rPr>
          <w:highlight w:val="white"/>
        </w:rPr>
        <w:t xml:space="preserve">      else if (SymbolTable.CurrentTable.Scope == Scope.Global) {</w:t>
      </w:r>
    </w:p>
    <w:p w14:paraId="7C3D1EA8" w14:textId="77777777" w:rsidR="00EC65DE" w:rsidRPr="00EC65DE" w:rsidRDefault="00EC65DE" w:rsidP="00EC65DE">
      <w:pPr>
        <w:pStyle w:val="Code"/>
        <w:rPr>
          <w:highlight w:val="white"/>
        </w:rPr>
      </w:pPr>
      <w:r w:rsidRPr="00EC65DE">
        <w:rPr>
          <w:highlight w:val="white"/>
        </w:rPr>
        <w:t xml:space="preserve">          Assert.Error((storage == null) || (storage == Storage.Extern) ||</w:t>
      </w:r>
    </w:p>
    <w:p w14:paraId="6CEC0000" w14:textId="77777777" w:rsidR="002709A0" w:rsidRDefault="00EC65DE" w:rsidP="00EC65DE">
      <w:pPr>
        <w:pStyle w:val="Code"/>
        <w:rPr>
          <w:highlight w:val="white"/>
        </w:rPr>
      </w:pPr>
      <w:r w:rsidRPr="00EC65DE">
        <w:rPr>
          <w:highlight w:val="white"/>
        </w:rPr>
        <w:t xml:space="preserve">                       (storage == Storage.Static) ||</w:t>
      </w:r>
    </w:p>
    <w:p w14:paraId="30AD8BFF" w14:textId="45570606" w:rsidR="00EC65DE" w:rsidRDefault="002709A0" w:rsidP="00EC65DE">
      <w:pPr>
        <w:pStyle w:val="Code"/>
        <w:rPr>
          <w:highlight w:val="white"/>
        </w:rPr>
      </w:pPr>
      <w:r>
        <w:rPr>
          <w:highlight w:val="white"/>
        </w:rPr>
        <w:t xml:space="preserve">                     </w:t>
      </w:r>
      <w:r w:rsidR="00EC65DE" w:rsidRPr="00EC65DE">
        <w:rPr>
          <w:highlight w:val="white"/>
        </w:rPr>
        <w:t xml:space="preserve"> (storage == Storage.Typedef), storage, Message.</w:t>
      </w:r>
    </w:p>
    <w:p w14:paraId="0CE07421" w14:textId="34C85BBE" w:rsidR="00EC65DE" w:rsidRPr="00EC65DE" w:rsidRDefault="002709A0" w:rsidP="00EC65DE">
      <w:pPr>
        <w:pStyle w:val="Code"/>
        <w:rPr>
          <w:highlight w:val="white"/>
        </w:rPr>
      </w:pPr>
      <w:r>
        <w:rPr>
          <w:highlight w:val="white"/>
        </w:rPr>
        <w:t xml:space="preserve">        </w:t>
      </w:r>
      <w:r w:rsidR="00EC65DE" w:rsidRPr="00EC65DE">
        <w:rPr>
          <w:highlight w:val="white"/>
        </w:rPr>
        <w:t>Only_extern____static____or_typedef_storage_allowed_in_global_scope);</w:t>
      </w:r>
    </w:p>
    <w:p w14:paraId="724F30F5" w14:textId="62097005" w:rsidR="00EC65DE" w:rsidRPr="00EC65DE" w:rsidRDefault="00EC65DE" w:rsidP="00EC65DE">
      <w:pPr>
        <w:pStyle w:val="Code"/>
        <w:rPr>
          <w:highlight w:val="white"/>
        </w:rPr>
      </w:pPr>
      <w:r w:rsidRPr="00EC65DE">
        <w:rPr>
          <w:highlight w:val="white"/>
        </w:rPr>
        <w:t xml:space="preserve">      }</w:t>
      </w:r>
    </w:p>
    <w:p w14:paraId="51C335DF" w14:textId="0FA808D8" w:rsidR="006B225B" w:rsidRPr="00853E5D" w:rsidRDefault="00853E5D" w:rsidP="00853E5D">
      <w:pPr>
        <w:rPr>
          <w:color w:val="auto"/>
        </w:rPr>
      </w:pPr>
      <w:r>
        <w:t>If there is a compound type and if it is an enumeration, we need to add its members as signed integers to the symbol table.</w:t>
      </w:r>
    </w:p>
    <w:p w14:paraId="2963B169" w14:textId="77777777" w:rsidR="009A5544" w:rsidRPr="009A5544" w:rsidRDefault="009A5544" w:rsidP="009A5544">
      <w:pPr>
        <w:pStyle w:val="Code"/>
        <w:rPr>
          <w:highlight w:val="white"/>
        </w:rPr>
      </w:pPr>
      <w:r w:rsidRPr="009A5544">
        <w:rPr>
          <w:highlight w:val="white"/>
        </w:rPr>
        <w:t xml:space="preserve">      if ((compoundType != null) &amp;&amp; (compoundType.EnumerationItemSet != null)){</w:t>
      </w:r>
    </w:p>
    <w:p w14:paraId="7099D292" w14:textId="77777777" w:rsidR="009A5544" w:rsidRPr="009A5544" w:rsidRDefault="009A5544" w:rsidP="009A5544">
      <w:pPr>
        <w:pStyle w:val="Code"/>
        <w:rPr>
          <w:highlight w:val="white"/>
        </w:rPr>
      </w:pPr>
      <w:r w:rsidRPr="009A5544">
        <w:rPr>
          <w:highlight w:val="white"/>
        </w:rPr>
        <w:t xml:space="preserve">        if (storage != null) {</w:t>
      </w:r>
    </w:p>
    <w:p w14:paraId="58302B8A"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w:t>
      </w:r>
    </w:p>
    <w:p w14:paraId="4B033AC1" w14:textId="77777777" w:rsidR="009A5544" w:rsidRPr="009A5544" w:rsidRDefault="009A5544" w:rsidP="009A5544">
      <w:pPr>
        <w:pStyle w:val="Code"/>
        <w:rPr>
          <w:highlight w:val="white"/>
        </w:rPr>
      </w:pPr>
      <w:r w:rsidRPr="009A5544">
        <w:rPr>
          <w:highlight w:val="white"/>
        </w:rPr>
        <w:t xml:space="preserve">            Symbol enumSymbol = pair.First;          </w:t>
      </w:r>
    </w:p>
    <w:p w14:paraId="55F1CDFC" w14:textId="77777777" w:rsidR="009A5544" w:rsidRPr="009A5544" w:rsidRDefault="009A5544" w:rsidP="009A5544">
      <w:pPr>
        <w:pStyle w:val="Code"/>
        <w:rPr>
          <w:highlight w:val="white"/>
        </w:rPr>
      </w:pPr>
      <w:r w:rsidRPr="009A5544">
        <w:rPr>
          <w:highlight w:val="white"/>
        </w:rPr>
        <w:t xml:space="preserve">          </w:t>
      </w:r>
    </w:p>
    <w:p w14:paraId="38782E83" w14:textId="77777777" w:rsidR="009A5544" w:rsidRPr="009A5544" w:rsidRDefault="009A5544" w:rsidP="009A5544">
      <w:pPr>
        <w:pStyle w:val="Code"/>
        <w:rPr>
          <w:highlight w:val="white"/>
        </w:rPr>
      </w:pPr>
      <w:r w:rsidRPr="009A5544">
        <w:rPr>
          <w:highlight w:val="white"/>
        </w:rPr>
        <w:t xml:space="preserve">            switch (enumSymbol.Storage = storage.Value) {</w:t>
      </w:r>
    </w:p>
    <w:p w14:paraId="759D3BFE" w14:textId="77777777" w:rsidR="009A5544" w:rsidRPr="009A5544" w:rsidRDefault="009A5544" w:rsidP="009A5544">
      <w:pPr>
        <w:pStyle w:val="Code"/>
        <w:rPr>
          <w:highlight w:val="white"/>
        </w:rPr>
      </w:pPr>
      <w:r w:rsidRPr="009A5544">
        <w:rPr>
          <w:highlight w:val="white"/>
        </w:rPr>
        <w:t xml:space="preserve">              case CCompiler.Storage.Static:</w:t>
      </w:r>
    </w:p>
    <w:p w14:paraId="2C136866" w14:textId="77777777" w:rsidR="009A5544" w:rsidRPr="009A5544" w:rsidRDefault="009A5544" w:rsidP="009A5544">
      <w:pPr>
        <w:pStyle w:val="Code"/>
        <w:rPr>
          <w:highlight w:val="white"/>
        </w:rPr>
      </w:pPr>
      <w:r w:rsidRPr="009A5544">
        <w:rPr>
          <w:highlight w:val="white"/>
        </w:rPr>
        <w:t xml:space="preserve">                SymbolTable.StaticSet.Add(ConstantExpression.</w:t>
      </w:r>
    </w:p>
    <w:p w14:paraId="7F98E4E5" w14:textId="77777777" w:rsidR="009A5544" w:rsidRPr="009A5544" w:rsidRDefault="009A5544" w:rsidP="009A5544">
      <w:pPr>
        <w:pStyle w:val="Code"/>
        <w:rPr>
          <w:highlight w:val="white"/>
        </w:rPr>
      </w:pPr>
      <w:r w:rsidRPr="009A5544">
        <w:rPr>
          <w:highlight w:val="white"/>
        </w:rPr>
        <w:t xml:space="preserve">                                          Value(enumSymbol));</w:t>
      </w:r>
    </w:p>
    <w:p w14:paraId="27922F36" w14:textId="77777777" w:rsidR="009A5544" w:rsidRPr="009A5544" w:rsidRDefault="009A5544" w:rsidP="009A5544">
      <w:pPr>
        <w:pStyle w:val="Code"/>
        <w:rPr>
          <w:highlight w:val="white"/>
        </w:rPr>
      </w:pPr>
      <w:r w:rsidRPr="009A5544">
        <w:rPr>
          <w:highlight w:val="white"/>
        </w:rPr>
        <w:t xml:space="preserve">                break;</w:t>
      </w:r>
    </w:p>
    <w:p w14:paraId="2E29F493" w14:textId="77777777" w:rsidR="009A5544" w:rsidRPr="009A5544" w:rsidRDefault="009A5544" w:rsidP="009A5544">
      <w:pPr>
        <w:pStyle w:val="Code"/>
        <w:rPr>
          <w:highlight w:val="white"/>
        </w:rPr>
      </w:pPr>
    </w:p>
    <w:p w14:paraId="1A986998" w14:textId="77777777" w:rsidR="009A5544" w:rsidRPr="009A5544" w:rsidRDefault="009A5544" w:rsidP="009A5544">
      <w:pPr>
        <w:pStyle w:val="Code"/>
        <w:rPr>
          <w:highlight w:val="white"/>
        </w:rPr>
      </w:pPr>
      <w:r w:rsidRPr="009A5544">
        <w:rPr>
          <w:highlight w:val="white"/>
        </w:rPr>
        <w:t xml:space="preserve">              case CCompiler.Storage.Extern: {</w:t>
      </w:r>
    </w:p>
    <w:p w14:paraId="6417BCEA" w14:textId="790F4537" w:rsidR="009A5544" w:rsidRPr="009A5544" w:rsidRDefault="009A5544" w:rsidP="009A5544">
      <w:pPr>
        <w:pStyle w:val="Code"/>
        <w:rPr>
          <w:highlight w:val="white"/>
        </w:rPr>
      </w:pPr>
      <w:r w:rsidRPr="009A5544">
        <w:rPr>
          <w:highlight w:val="white"/>
        </w:rPr>
        <w:t xml:space="preserve">                  bool enum</w:t>
      </w:r>
      <w:r w:rsidR="002F35C1">
        <w:rPr>
          <w:highlight w:val="white"/>
        </w:rPr>
        <w:t>Initializer</w:t>
      </w:r>
      <w:r w:rsidRPr="009A5544">
        <w:rPr>
          <w:highlight w:val="white"/>
        </w:rPr>
        <w:t xml:space="preserve"> = pair.Second;</w:t>
      </w:r>
    </w:p>
    <w:p w14:paraId="7DB74EE5" w14:textId="6846804D" w:rsidR="009A5544" w:rsidRPr="009A5544" w:rsidRDefault="009A5544" w:rsidP="009A5544">
      <w:pPr>
        <w:pStyle w:val="Code"/>
        <w:rPr>
          <w:highlight w:val="white"/>
        </w:rPr>
      </w:pPr>
      <w:r w:rsidRPr="009A5544">
        <w:rPr>
          <w:highlight w:val="white"/>
        </w:rPr>
        <w:t xml:space="preserve">                  Assert.Error(!enum</w:t>
      </w:r>
      <w:r w:rsidR="002F35C1">
        <w:rPr>
          <w:highlight w:val="white"/>
        </w:rPr>
        <w:t>Initializer</w:t>
      </w:r>
      <w:r w:rsidRPr="009A5544">
        <w:rPr>
          <w:highlight w:val="white"/>
        </w:rPr>
        <w:t>,</w:t>
      </w:r>
    </w:p>
    <w:p w14:paraId="7C5AAAFD" w14:textId="77777777" w:rsidR="009A5544" w:rsidRPr="009A5544" w:rsidRDefault="009A5544" w:rsidP="009A5544">
      <w:pPr>
        <w:pStyle w:val="Code"/>
        <w:rPr>
          <w:highlight w:val="white"/>
        </w:rPr>
      </w:pPr>
      <w:r w:rsidRPr="009A5544">
        <w:rPr>
          <w:highlight w:val="white"/>
        </w:rPr>
        <w:t xml:space="preserve">                               enumSymbol + " = " + enumSymbol.Value,</w:t>
      </w:r>
    </w:p>
    <w:p w14:paraId="3D5E993B" w14:textId="4638B371" w:rsidR="009A5544" w:rsidRPr="009A5544" w:rsidRDefault="009A5544" w:rsidP="009A5544">
      <w:pPr>
        <w:pStyle w:val="Code"/>
        <w:rPr>
          <w:highlight w:val="white"/>
        </w:rPr>
      </w:pPr>
      <w:r w:rsidRPr="009A5544">
        <w:rPr>
          <w:highlight w:val="white"/>
        </w:rPr>
        <w:t xml:space="preserve">                    Message.Extern_enumeration_item_cannot_be_</w:t>
      </w:r>
      <w:r w:rsidR="00266D64">
        <w:rPr>
          <w:highlight w:val="white"/>
        </w:rPr>
        <w:t>initialized</w:t>
      </w:r>
      <w:r w:rsidRPr="009A5544">
        <w:rPr>
          <w:highlight w:val="white"/>
        </w:rPr>
        <w:t>);</w:t>
      </w:r>
    </w:p>
    <w:p w14:paraId="712946DF" w14:textId="77777777" w:rsidR="009A5544" w:rsidRPr="009A5544" w:rsidRDefault="009A5544" w:rsidP="009A5544">
      <w:pPr>
        <w:pStyle w:val="Code"/>
        <w:rPr>
          <w:highlight w:val="white"/>
        </w:rPr>
      </w:pPr>
      <w:r w:rsidRPr="009A5544">
        <w:rPr>
          <w:highlight w:val="white"/>
        </w:rPr>
        <w:t xml:space="preserve">                }</w:t>
      </w:r>
    </w:p>
    <w:p w14:paraId="5790BC11" w14:textId="77777777" w:rsidR="009A5544" w:rsidRPr="009A5544" w:rsidRDefault="009A5544" w:rsidP="009A5544">
      <w:pPr>
        <w:pStyle w:val="Code"/>
        <w:rPr>
          <w:highlight w:val="white"/>
        </w:rPr>
      </w:pPr>
      <w:r w:rsidRPr="009A5544">
        <w:rPr>
          <w:highlight w:val="white"/>
        </w:rPr>
        <w:t xml:space="preserve">                break;</w:t>
      </w:r>
    </w:p>
    <w:p w14:paraId="668BB71C" w14:textId="77777777" w:rsidR="009A5544" w:rsidRPr="009A5544" w:rsidRDefault="009A5544" w:rsidP="009A5544">
      <w:pPr>
        <w:pStyle w:val="Code"/>
        <w:rPr>
          <w:highlight w:val="white"/>
        </w:rPr>
      </w:pPr>
    </w:p>
    <w:p w14:paraId="18FC8C55" w14:textId="77777777" w:rsidR="009A5544" w:rsidRPr="009A5544" w:rsidRDefault="009A5544" w:rsidP="009A5544">
      <w:pPr>
        <w:pStyle w:val="Code"/>
        <w:rPr>
          <w:highlight w:val="white"/>
        </w:rPr>
      </w:pPr>
      <w:r w:rsidRPr="009A5544">
        <w:rPr>
          <w:highlight w:val="white"/>
        </w:rPr>
        <w:lastRenderedPageBreak/>
        <w:t xml:space="preserve">              case CCompiler.Storage.Auto:</w:t>
      </w:r>
    </w:p>
    <w:p w14:paraId="2BA06695" w14:textId="77777777" w:rsidR="009A5544" w:rsidRPr="009A5544" w:rsidRDefault="009A5544" w:rsidP="009A5544">
      <w:pPr>
        <w:pStyle w:val="Code"/>
        <w:rPr>
          <w:highlight w:val="white"/>
        </w:rPr>
      </w:pPr>
      <w:r w:rsidRPr="009A5544">
        <w:rPr>
          <w:highlight w:val="white"/>
        </w:rPr>
        <w:t xml:space="preserve">              case CCompiler.Storage.Register:</w:t>
      </w:r>
    </w:p>
    <w:p w14:paraId="438C2377"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7239750D" w14:textId="77777777" w:rsidR="009A5544" w:rsidRPr="009A5544" w:rsidRDefault="009A5544" w:rsidP="009A5544">
      <w:pPr>
        <w:pStyle w:val="Code"/>
        <w:rPr>
          <w:highlight w:val="white"/>
        </w:rPr>
      </w:pPr>
      <w:r w:rsidRPr="009A5544">
        <w:rPr>
          <w:highlight w:val="white"/>
        </w:rPr>
        <w:t xml:space="preserve">                break;</w:t>
      </w:r>
    </w:p>
    <w:p w14:paraId="214C7859" w14:textId="77777777" w:rsidR="009A5544" w:rsidRPr="009A5544" w:rsidRDefault="009A5544" w:rsidP="009A5544">
      <w:pPr>
        <w:pStyle w:val="Code"/>
        <w:rPr>
          <w:highlight w:val="white"/>
        </w:rPr>
      </w:pPr>
      <w:r w:rsidRPr="009A5544">
        <w:rPr>
          <w:highlight w:val="white"/>
        </w:rPr>
        <w:t xml:space="preserve">            }</w:t>
      </w:r>
    </w:p>
    <w:p w14:paraId="0DB1B54B" w14:textId="77777777" w:rsidR="009A5544" w:rsidRPr="009A5544" w:rsidRDefault="009A5544" w:rsidP="009A5544">
      <w:pPr>
        <w:pStyle w:val="Code"/>
        <w:rPr>
          <w:highlight w:val="white"/>
        </w:rPr>
      </w:pPr>
      <w:r w:rsidRPr="009A5544">
        <w:rPr>
          <w:highlight w:val="white"/>
        </w:rPr>
        <w:t xml:space="preserve">          }</w:t>
      </w:r>
    </w:p>
    <w:p w14:paraId="7584B23E" w14:textId="77777777" w:rsidR="009A5544" w:rsidRPr="009A5544" w:rsidRDefault="009A5544" w:rsidP="009A5544">
      <w:pPr>
        <w:pStyle w:val="Code"/>
        <w:rPr>
          <w:highlight w:val="white"/>
        </w:rPr>
      </w:pPr>
      <w:r w:rsidRPr="009A5544">
        <w:rPr>
          <w:highlight w:val="white"/>
        </w:rPr>
        <w:t xml:space="preserve">        }</w:t>
      </w:r>
    </w:p>
    <w:p w14:paraId="7EB6F6F8" w14:textId="77777777" w:rsidR="009A5544" w:rsidRPr="009A5544" w:rsidRDefault="009A5544" w:rsidP="009A5544">
      <w:pPr>
        <w:pStyle w:val="Code"/>
        <w:rPr>
          <w:highlight w:val="white"/>
        </w:rPr>
      </w:pPr>
      <w:r w:rsidRPr="009A5544">
        <w:rPr>
          <w:highlight w:val="white"/>
        </w:rPr>
        <w:t xml:space="preserve">        else {</w:t>
      </w:r>
    </w:p>
    <w:p w14:paraId="4C2D9170" w14:textId="77777777" w:rsidR="009A5544" w:rsidRPr="009A5544" w:rsidRDefault="009A5544" w:rsidP="009A5544">
      <w:pPr>
        <w:pStyle w:val="Code"/>
        <w:rPr>
          <w:highlight w:val="white"/>
        </w:rPr>
      </w:pPr>
      <w:r w:rsidRPr="009A5544">
        <w:rPr>
          <w:highlight w:val="white"/>
        </w:rPr>
        <w:t xml:space="preserve">          foreach (Pair&lt;Symbol,bool&gt; pair in compoundType.EnumerationItemSet) {</w:t>
      </w:r>
    </w:p>
    <w:p w14:paraId="0B314D95" w14:textId="77777777" w:rsidR="009A5544" w:rsidRPr="009A5544" w:rsidRDefault="009A5544" w:rsidP="009A5544">
      <w:pPr>
        <w:pStyle w:val="Code"/>
        <w:rPr>
          <w:highlight w:val="white"/>
        </w:rPr>
      </w:pPr>
      <w:r w:rsidRPr="009A5544">
        <w:rPr>
          <w:highlight w:val="white"/>
        </w:rPr>
        <w:t xml:space="preserve">            Symbol enumSymbol = pair.First;          </w:t>
      </w:r>
    </w:p>
    <w:p w14:paraId="7D7A0313" w14:textId="77777777" w:rsidR="009A5544" w:rsidRPr="009A5544" w:rsidRDefault="009A5544" w:rsidP="009A5544">
      <w:pPr>
        <w:pStyle w:val="Code"/>
        <w:rPr>
          <w:highlight w:val="white"/>
        </w:rPr>
      </w:pPr>
      <w:r w:rsidRPr="009A5544">
        <w:rPr>
          <w:highlight w:val="white"/>
        </w:rPr>
        <w:t xml:space="preserve">          </w:t>
      </w:r>
    </w:p>
    <w:p w14:paraId="4CD4E7B6" w14:textId="77777777" w:rsidR="009A5544" w:rsidRPr="009A5544" w:rsidRDefault="009A5544" w:rsidP="009A5544">
      <w:pPr>
        <w:pStyle w:val="Code"/>
        <w:rPr>
          <w:highlight w:val="white"/>
        </w:rPr>
      </w:pPr>
      <w:r w:rsidRPr="009A5544">
        <w:rPr>
          <w:highlight w:val="white"/>
        </w:rPr>
        <w:t xml:space="preserve">            switch (SymbolTable.CurrentTable.Scope) {</w:t>
      </w:r>
    </w:p>
    <w:p w14:paraId="1ECA1C0B" w14:textId="77777777" w:rsidR="009A5544" w:rsidRPr="009A5544" w:rsidRDefault="009A5544" w:rsidP="009A5544">
      <w:pPr>
        <w:pStyle w:val="Code"/>
        <w:rPr>
          <w:highlight w:val="white"/>
        </w:rPr>
      </w:pPr>
      <w:r w:rsidRPr="009A5544">
        <w:rPr>
          <w:highlight w:val="white"/>
        </w:rPr>
        <w:t xml:space="preserve">              case Scope.Global:</w:t>
      </w:r>
    </w:p>
    <w:p w14:paraId="4AA28D30" w14:textId="77777777" w:rsidR="009A5544" w:rsidRPr="009A5544" w:rsidRDefault="009A5544" w:rsidP="009A5544">
      <w:pPr>
        <w:pStyle w:val="Code"/>
        <w:rPr>
          <w:highlight w:val="white"/>
        </w:rPr>
      </w:pPr>
      <w:r w:rsidRPr="009A5544">
        <w:rPr>
          <w:highlight w:val="white"/>
        </w:rPr>
        <w:t xml:space="preserve">                enumSymbol.Storage = CCompiler.Storage.Static;</w:t>
      </w:r>
    </w:p>
    <w:p w14:paraId="590F574F" w14:textId="77777777" w:rsidR="009A5544" w:rsidRPr="009A5544" w:rsidRDefault="009A5544" w:rsidP="009A5544">
      <w:pPr>
        <w:pStyle w:val="Code"/>
        <w:rPr>
          <w:highlight w:val="white"/>
        </w:rPr>
      </w:pPr>
      <w:r w:rsidRPr="009A5544">
        <w:rPr>
          <w:highlight w:val="white"/>
        </w:rPr>
        <w:t xml:space="preserve">                SymbolTable.StaticSet.Add(ConstantExpression.</w:t>
      </w:r>
    </w:p>
    <w:p w14:paraId="3C95489E" w14:textId="77777777" w:rsidR="009A5544" w:rsidRPr="009A5544" w:rsidRDefault="009A5544" w:rsidP="009A5544">
      <w:pPr>
        <w:pStyle w:val="Code"/>
        <w:rPr>
          <w:highlight w:val="white"/>
        </w:rPr>
      </w:pPr>
      <w:r w:rsidRPr="009A5544">
        <w:rPr>
          <w:highlight w:val="white"/>
        </w:rPr>
        <w:t xml:space="preserve">                                          Value(enumSymbol));</w:t>
      </w:r>
    </w:p>
    <w:p w14:paraId="460FA3D9" w14:textId="77777777" w:rsidR="009A5544" w:rsidRPr="009A5544" w:rsidRDefault="009A5544" w:rsidP="009A5544">
      <w:pPr>
        <w:pStyle w:val="Code"/>
        <w:rPr>
          <w:highlight w:val="white"/>
        </w:rPr>
      </w:pPr>
      <w:r w:rsidRPr="009A5544">
        <w:rPr>
          <w:highlight w:val="white"/>
        </w:rPr>
        <w:t xml:space="preserve">                break;</w:t>
      </w:r>
    </w:p>
    <w:p w14:paraId="610D9C7D" w14:textId="77777777" w:rsidR="009A5544" w:rsidRPr="009A5544" w:rsidRDefault="009A5544" w:rsidP="009A5544">
      <w:pPr>
        <w:pStyle w:val="Code"/>
        <w:rPr>
          <w:highlight w:val="white"/>
        </w:rPr>
      </w:pPr>
    </w:p>
    <w:p w14:paraId="62394D63" w14:textId="77777777" w:rsidR="009A5544" w:rsidRPr="009A5544" w:rsidRDefault="009A5544" w:rsidP="009A5544">
      <w:pPr>
        <w:pStyle w:val="Code"/>
        <w:rPr>
          <w:highlight w:val="white"/>
        </w:rPr>
      </w:pPr>
      <w:r w:rsidRPr="009A5544">
        <w:rPr>
          <w:highlight w:val="white"/>
        </w:rPr>
        <w:t xml:space="preserve">              default:</w:t>
      </w:r>
    </w:p>
    <w:p w14:paraId="4B5AB0F8" w14:textId="77777777" w:rsidR="009A5544" w:rsidRPr="009A5544" w:rsidRDefault="009A5544" w:rsidP="009A5544">
      <w:pPr>
        <w:pStyle w:val="Code"/>
        <w:rPr>
          <w:highlight w:val="white"/>
        </w:rPr>
      </w:pPr>
      <w:r w:rsidRPr="009A5544">
        <w:rPr>
          <w:highlight w:val="white"/>
        </w:rPr>
        <w:t xml:space="preserve">                enumSymbol.Storage = CCompiler.Storage.Auto;</w:t>
      </w:r>
    </w:p>
    <w:p w14:paraId="71440A69" w14:textId="77777777" w:rsidR="009A5544" w:rsidRPr="009A5544" w:rsidRDefault="009A5544" w:rsidP="009A5544">
      <w:pPr>
        <w:pStyle w:val="Code"/>
        <w:rPr>
          <w:highlight w:val="white"/>
        </w:rPr>
      </w:pPr>
      <w:r w:rsidRPr="009A5544">
        <w:rPr>
          <w:highlight w:val="white"/>
        </w:rPr>
        <w:t xml:space="preserve">                SymbolTable.CurrentTable.SetOffset(enumSymbol);</w:t>
      </w:r>
    </w:p>
    <w:p w14:paraId="5A5042B2" w14:textId="77777777" w:rsidR="009A5544" w:rsidRPr="009A5544" w:rsidRDefault="009A5544" w:rsidP="009A5544">
      <w:pPr>
        <w:pStyle w:val="Code"/>
        <w:rPr>
          <w:highlight w:val="white"/>
        </w:rPr>
      </w:pPr>
      <w:r w:rsidRPr="009A5544">
        <w:rPr>
          <w:highlight w:val="white"/>
        </w:rPr>
        <w:t xml:space="preserve">                break;</w:t>
      </w:r>
    </w:p>
    <w:p w14:paraId="541B9DE0" w14:textId="77777777" w:rsidR="009A5544" w:rsidRPr="009A5544" w:rsidRDefault="009A5544" w:rsidP="009A5544">
      <w:pPr>
        <w:pStyle w:val="Code"/>
        <w:rPr>
          <w:highlight w:val="white"/>
        </w:rPr>
      </w:pPr>
      <w:r w:rsidRPr="009A5544">
        <w:rPr>
          <w:highlight w:val="white"/>
        </w:rPr>
        <w:t xml:space="preserve">            }</w:t>
      </w:r>
    </w:p>
    <w:p w14:paraId="428473D7" w14:textId="77777777" w:rsidR="009A5544" w:rsidRPr="009A5544" w:rsidRDefault="009A5544" w:rsidP="009A5544">
      <w:pPr>
        <w:pStyle w:val="Code"/>
        <w:rPr>
          <w:highlight w:val="white"/>
        </w:rPr>
      </w:pPr>
      <w:r w:rsidRPr="009A5544">
        <w:rPr>
          <w:highlight w:val="white"/>
        </w:rPr>
        <w:t xml:space="preserve">          }</w:t>
      </w:r>
    </w:p>
    <w:p w14:paraId="6E5CD44C" w14:textId="77777777" w:rsidR="009A5544" w:rsidRPr="009A5544" w:rsidRDefault="009A5544" w:rsidP="009A5544">
      <w:pPr>
        <w:pStyle w:val="Code"/>
        <w:rPr>
          <w:highlight w:val="white"/>
        </w:rPr>
      </w:pPr>
      <w:r w:rsidRPr="009A5544">
        <w:rPr>
          <w:highlight w:val="white"/>
        </w:rPr>
        <w:t xml:space="preserve">        }</w:t>
      </w:r>
    </w:p>
    <w:p w14:paraId="7A49559A" w14:textId="77777777" w:rsidR="009A5544" w:rsidRPr="009A5544" w:rsidRDefault="009A5544" w:rsidP="009A5544">
      <w:pPr>
        <w:pStyle w:val="Code"/>
        <w:rPr>
          <w:highlight w:val="white"/>
        </w:rPr>
      </w:pPr>
      <w:r w:rsidRPr="009A5544">
        <w:rPr>
          <w:highlight w:val="white"/>
        </w:rPr>
        <w:t xml:space="preserve">      }</w:t>
      </w:r>
    </w:p>
    <w:p w14:paraId="0C0D346B" w14:textId="3A07BB21" w:rsidR="007B1917" w:rsidRDefault="00201822" w:rsidP="00201822">
      <w:r>
        <w:t xml:space="preserve">We check </w:t>
      </w:r>
      <w:r w:rsidR="007B1917">
        <w:t>if the total mask holds the masks representing the constant or volatile keywords.</w:t>
      </w:r>
    </w:p>
    <w:p w14:paraId="6868B874" w14:textId="77777777" w:rsidR="009A5544" w:rsidRPr="009A5544" w:rsidRDefault="009A5544" w:rsidP="009A5544">
      <w:pPr>
        <w:pStyle w:val="Code"/>
        <w:rPr>
          <w:highlight w:val="white"/>
        </w:rPr>
      </w:pPr>
      <w:r w:rsidRPr="009A5544">
        <w:rPr>
          <w:highlight w:val="white"/>
        </w:rPr>
        <w:t xml:space="preserve">      { bool isConstant = (totalMaskValue &amp; ((int) Mask.Constant)) != 0;</w:t>
      </w:r>
    </w:p>
    <w:p w14:paraId="147920CC" w14:textId="77777777" w:rsidR="009A5544" w:rsidRPr="009A5544" w:rsidRDefault="009A5544" w:rsidP="009A5544">
      <w:pPr>
        <w:pStyle w:val="Code"/>
        <w:rPr>
          <w:highlight w:val="white"/>
        </w:rPr>
      </w:pPr>
      <w:r w:rsidRPr="009A5544">
        <w:rPr>
          <w:highlight w:val="white"/>
        </w:rPr>
        <w:t xml:space="preserve">        bool isVolatile = (totalMaskValue &amp; ((int) Mask.Volatile)) != 0;</w:t>
      </w:r>
    </w:p>
    <w:p w14:paraId="2809FCCE" w14:textId="3F18DA9F" w:rsidR="009A5544" w:rsidRDefault="000F6B2E" w:rsidP="000F6B2E">
      <w:pPr>
        <w:rPr>
          <w:highlight w:val="white"/>
        </w:rPr>
      </w:pPr>
      <w:r>
        <w:rPr>
          <w:highlight w:val="white"/>
        </w:rPr>
        <w:t>If the type is constant or volatile we face a rather complicated situation.</w:t>
      </w:r>
      <w:r w:rsidR="00243884">
        <w:rPr>
          <w:highlight w:val="white"/>
        </w:rPr>
        <w:t xml:space="preserve"> XXX</w:t>
      </w:r>
    </w:p>
    <w:p w14:paraId="44F34740" w14:textId="161468ED" w:rsidR="009A5544" w:rsidRPr="009A5544" w:rsidRDefault="009A5544" w:rsidP="009A5544">
      <w:pPr>
        <w:pStyle w:val="Code"/>
        <w:rPr>
          <w:highlight w:val="white"/>
        </w:rPr>
      </w:pPr>
      <w:r w:rsidRPr="009A5544">
        <w:rPr>
          <w:highlight w:val="white"/>
        </w:rPr>
        <w:t xml:space="preserve">        if ((isConstant || isVolatile) &amp;&amp; (compoundType != null) &amp;&amp;</w:t>
      </w:r>
    </w:p>
    <w:p w14:paraId="44014A2D" w14:textId="77777777" w:rsidR="009A5544" w:rsidRPr="009A5544" w:rsidRDefault="009A5544" w:rsidP="009A5544">
      <w:pPr>
        <w:pStyle w:val="Code"/>
        <w:rPr>
          <w:highlight w:val="white"/>
        </w:rPr>
      </w:pPr>
      <w:r w:rsidRPr="009A5544">
        <w:rPr>
          <w:highlight w:val="white"/>
        </w:rPr>
        <w:t xml:space="preserve">             compoundType.IsStructOrUnion() /*&amp;&amp; compoundType.HasTag()*/) {</w:t>
      </w:r>
    </w:p>
    <w:p w14:paraId="008777B8" w14:textId="77777777" w:rsidR="009A5544" w:rsidRPr="009A5544" w:rsidRDefault="009A5544" w:rsidP="009A5544">
      <w:pPr>
        <w:pStyle w:val="Code"/>
        <w:rPr>
          <w:highlight w:val="white"/>
        </w:rPr>
      </w:pPr>
      <w:r w:rsidRPr="009A5544">
        <w:rPr>
          <w:highlight w:val="white"/>
        </w:rPr>
        <w:t xml:space="preserve">          compoundType = new Type(compoundType.Sort, compoundType.MemberMap);</w:t>
      </w:r>
    </w:p>
    <w:p w14:paraId="68087960" w14:textId="77777777" w:rsidR="009A5544" w:rsidRPr="009A5544" w:rsidRDefault="009A5544" w:rsidP="009A5544">
      <w:pPr>
        <w:pStyle w:val="Code"/>
        <w:rPr>
          <w:highlight w:val="white"/>
        </w:rPr>
      </w:pPr>
      <w:r w:rsidRPr="009A5544">
        <w:rPr>
          <w:highlight w:val="white"/>
        </w:rPr>
        <w:t xml:space="preserve">        }</w:t>
      </w:r>
    </w:p>
    <w:p w14:paraId="73E2689D" w14:textId="4516B602" w:rsidR="001508B3" w:rsidRDefault="006A39B5" w:rsidP="006A39B5">
      <w:r>
        <w:t>Finally, we extract the sort mask and test whether it represent a valid type.</w:t>
      </w:r>
      <w:r w:rsidR="006A2188">
        <w:t xml:space="preserve"> If the declaration specifier list does not </w:t>
      </w:r>
      <w:r w:rsidR="00AA5370">
        <w:t>repre</w:t>
      </w:r>
      <w:r w:rsidR="000E73BD">
        <w:t>senting</w:t>
      </w:r>
      <w:r w:rsidR="006A2188">
        <w:t xml:space="preserve"> a valid combination, we report an error. For instance, </w:t>
      </w:r>
      <w:r w:rsidR="006A2188" w:rsidRPr="00AA5370">
        <w:rPr>
          <w:rStyle w:val="KeyWord0"/>
        </w:rPr>
        <w:t>signed</w:t>
      </w:r>
      <w:r w:rsidR="006A2188">
        <w:t xml:space="preserve"> </w:t>
      </w:r>
      <w:r w:rsidR="006A2188" w:rsidRPr="00AA5370">
        <w:rPr>
          <w:rStyle w:val="KeyWord0"/>
        </w:rPr>
        <w:t>short</w:t>
      </w:r>
      <w:r w:rsidR="006A2188">
        <w:t xml:space="preserve"> </w:t>
      </w:r>
      <w:r w:rsidR="006A2188" w:rsidRPr="00AA5370">
        <w:rPr>
          <w:rStyle w:val="KeyWord0"/>
        </w:rPr>
        <w:t>double</w:t>
      </w:r>
      <w:r w:rsidR="006A2188">
        <w:t xml:space="preserve"> is an </w:t>
      </w:r>
      <w:r w:rsidR="00D97D44">
        <w:t>invalid combination of declaration specifier</w:t>
      </w:r>
      <w:r w:rsidR="00AA5370">
        <w:t>s.</w:t>
      </w:r>
      <w:r w:rsidR="006A2188">
        <w:t xml:space="preserve"> </w:t>
      </w:r>
    </w:p>
    <w:p w14:paraId="29C64E63" w14:textId="77777777" w:rsidR="00DA382D" w:rsidRPr="00DA382D" w:rsidRDefault="00DA382D" w:rsidP="00DA382D">
      <w:pPr>
        <w:pStyle w:val="Code"/>
        <w:rPr>
          <w:highlight w:val="white"/>
        </w:rPr>
      </w:pPr>
      <w:r w:rsidRPr="00DA382D">
        <w:rPr>
          <w:highlight w:val="white"/>
        </w:rPr>
        <w:t xml:space="preserve">        Sort? sort = null;</w:t>
      </w:r>
    </w:p>
    <w:p w14:paraId="37B9FA6A" w14:textId="77777777" w:rsidR="00DA382D" w:rsidRPr="00DA382D" w:rsidRDefault="00DA382D" w:rsidP="00DA382D">
      <w:pPr>
        <w:pStyle w:val="Code"/>
        <w:rPr>
          <w:highlight w:val="white"/>
        </w:rPr>
      </w:pPr>
      <w:r w:rsidRPr="00DA382D">
        <w:rPr>
          <w:highlight w:val="white"/>
        </w:rPr>
        <w:t xml:space="preserve">        int sortMaskValue = totalMaskValue &amp; ((int) Mask.SortMask);</w:t>
      </w:r>
    </w:p>
    <w:p w14:paraId="74C8952A" w14:textId="77777777" w:rsidR="00DA382D" w:rsidRPr="00DA382D" w:rsidRDefault="00DA382D" w:rsidP="00DA382D">
      <w:pPr>
        <w:pStyle w:val="Code"/>
        <w:rPr>
          <w:highlight w:val="white"/>
        </w:rPr>
      </w:pPr>
    </w:p>
    <w:p w14:paraId="4E0F523C" w14:textId="77777777" w:rsidR="00DA382D" w:rsidRPr="00DA382D" w:rsidRDefault="00DA382D" w:rsidP="00DA382D">
      <w:pPr>
        <w:pStyle w:val="Code"/>
        <w:rPr>
          <w:highlight w:val="white"/>
        </w:rPr>
      </w:pPr>
      <w:r w:rsidRPr="00DA382D">
        <w:rPr>
          <w:highlight w:val="white"/>
        </w:rPr>
        <w:t xml:space="preserve">        if (sortMaskValue != 0) {</w:t>
      </w:r>
    </w:p>
    <w:p w14:paraId="3CD2A9E1" w14:textId="77777777" w:rsidR="00DA382D" w:rsidRPr="00DA382D" w:rsidRDefault="00DA382D" w:rsidP="00DA382D">
      <w:pPr>
        <w:pStyle w:val="Code"/>
        <w:rPr>
          <w:highlight w:val="white"/>
        </w:rPr>
      </w:pPr>
      <w:r w:rsidRPr="00DA382D">
        <w:rPr>
          <w:highlight w:val="white"/>
        </w:rPr>
        <w:t xml:space="preserve">          if (!m_maskToSortMap.ContainsKey(sortMaskValue)) {</w:t>
      </w:r>
    </w:p>
    <w:p w14:paraId="78CBEDA8" w14:textId="77777777" w:rsidR="00DA382D" w:rsidRPr="00DA382D" w:rsidRDefault="00DA382D" w:rsidP="00DA382D">
      <w:pPr>
        <w:pStyle w:val="Code"/>
        <w:rPr>
          <w:highlight w:val="white"/>
        </w:rPr>
      </w:pPr>
      <w:r w:rsidRPr="00DA382D">
        <w:rPr>
          <w:highlight w:val="white"/>
        </w:rPr>
        <w:t xml:space="preserve">            Assert.Error(MaskToString(sortMaskValue),</w:t>
      </w:r>
    </w:p>
    <w:p w14:paraId="42694CD4" w14:textId="77777777" w:rsidR="00DA382D" w:rsidRPr="00DA382D" w:rsidRDefault="00DA382D" w:rsidP="00DA382D">
      <w:pPr>
        <w:pStyle w:val="Code"/>
        <w:rPr>
          <w:highlight w:val="white"/>
        </w:rPr>
      </w:pPr>
      <w:r w:rsidRPr="00DA382D">
        <w:rPr>
          <w:highlight w:val="white"/>
        </w:rPr>
        <w:t xml:space="preserve">                         Message.Invalid_specifier_sequence);</w:t>
      </w:r>
    </w:p>
    <w:p w14:paraId="5CB53229" w14:textId="77777777" w:rsidR="00DA382D" w:rsidRPr="00DA382D" w:rsidRDefault="00DA382D" w:rsidP="00DA382D">
      <w:pPr>
        <w:pStyle w:val="Code"/>
        <w:rPr>
          <w:highlight w:val="white"/>
        </w:rPr>
      </w:pPr>
      <w:r w:rsidRPr="00DA382D">
        <w:rPr>
          <w:highlight w:val="white"/>
        </w:rPr>
        <w:t xml:space="preserve">          }</w:t>
      </w:r>
    </w:p>
    <w:p w14:paraId="2E52443C" w14:textId="77777777" w:rsidR="00DA382D" w:rsidRPr="00DA382D" w:rsidRDefault="00DA382D" w:rsidP="00DA382D">
      <w:pPr>
        <w:pStyle w:val="Code"/>
        <w:rPr>
          <w:highlight w:val="white"/>
        </w:rPr>
      </w:pPr>
    </w:p>
    <w:p w14:paraId="25107682" w14:textId="77777777" w:rsidR="00DA382D" w:rsidRPr="00DA382D" w:rsidRDefault="00DA382D" w:rsidP="00DA382D">
      <w:pPr>
        <w:pStyle w:val="Code"/>
        <w:rPr>
          <w:highlight w:val="white"/>
        </w:rPr>
      </w:pPr>
      <w:r w:rsidRPr="00DA382D">
        <w:rPr>
          <w:highlight w:val="white"/>
        </w:rPr>
        <w:t xml:space="preserve">          sort = m_maskToSortMap[sortMaskValue];</w:t>
      </w:r>
    </w:p>
    <w:p w14:paraId="039F225C" w14:textId="77777777" w:rsidR="00DA382D" w:rsidRPr="00DA382D" w:rsidRDefault="00DA382D" w:rsidP="00DA382D">
      <w:pPr>
        <w:pStyle w:val="Code"/>
        <w:rPr>
          <w:highlight w:val="white"/>
        </w:rPr>
      </w:pPr>
      <w:r w:rsidRPr="00DA382D">
        <w:rPr>
          <w:highlight w:val="white"/>
        </w:rPr>
        <w:t xml:space="preserve">        }</w:t>
      </w:r>
    </w:p>
    <w:p w14:paraId="209178E8" w14:textId="77777777" w:rsidR="00AD3A4E" w:rsidRDefault="00AD3A4E" w:rsidP="00AD3A4E">
      <w:r>
        <w:t>When defining the final type, there are four cases. If the compound type is not null and the sort is null, the result type is the compound type, with the possible addition of constant or volatile qualifiers.</w:t>
      </w:r>
    </w:p>
    <w:p w14:paraId="15DFF49B" w14:textId="77777777" w:rsidR="00DA382D" w:rsidRPr="00DA382D" w:rsidRDefault="00DA382D" w:rsidP="00DA382D">
      <w:pPr>
        <w:pStyle w:val="Code"/>
        <w:rPr>
          <w:highlight w:val="white"/>
        </w:rPr>
      </w:pPr>
      <w:r w:rsidRPr="00DA382D">
        <w:rPr>
          <w:highlight w:val="white"/>
        </w:rPr>
        <w:lastRenderedPageBreak/>
        <w:t xml:space="preserve">        Type type = null;</w:t>
      </w:r>
    </w:p>
    <w:p w14:paraId="4BB7A5B7" w14:textId="77777777" w:rsidR="00DA382D" w:rsidRPr="00DA382D" w:rsidRDefault="00DA382D" w:rsidP="00DA382D">
      <w:pPr>
        <w:pStyle w:val="Code"/>
        <w:rPr>
          <w:highlight w:val="white"/>
        </w:rPr>
      </w:pPr>
      <w:r w:rsidRPr="00DA382D">
        <w:rPr>
          <w:highlight w:val="white"/>
        </w:rPr>
        <w:t xml:space="preserve">        if ((compoundType != null) &amp;&amp; (sort == null)) {</w:t>
      </w:r>
    </w:p>
    <w:p w14:paraId="5F5D3B4A" w14:textId="77777777" w:rsidR="00DA382D" w:rsidRPr="00DA382D" w:rsidRDefault="00DA382D" w:rsidP="00DA382D">
      <w:pPr>
        <w:pStyle w:val="Code"/>
        <w:rPr>
          <w:highlight w:val="white"/>
        </w:rPr>
      </w:pPr>
      <w:r w:rsidRPr="00DA382D">
        <w:rPr>
          <w:highlight w:val="white"/>
        </w:rPr>
        <w:t xml:space="preserve">          compoundType.IsConstant = (compoundType.IsConstant || isConstant);</w:t>
      </w:r>
    </w:p>
    <w:p w14:paraId="16B86F9C" w14:textId="77777777" w:rsidR="00DA382D" w:rsidRPr="00DA382D" w:rsidRDefault="00DA382D" w:rsidP="00DA382D">
      <w:pPr>
        <w:pStyle w:val="Code"/>
        <w:rPr>
          <w:highlight w:val="white"/>
        </w:rPr>
      </w:pPr>
      <w:r w:rsidRPr="00DA382D">
        <w:rPr>
          <w:highlight w:val="white"/>
        </w:rPr>
        <w:t xml:space="preserve">          compoundType.Volatile = (compoundType.Volatile || isVolatile);</w:t>
      </w:r>
    </w:p>
    <w:p w14:paraId="3C9E7276" w14:textId="77777777" w:rsidR="00DA382D" w:rsidRPr="00DA382D" w:rsidRDefault="00DA382D" w:rsidP="00DA382D">
      <w:pPr>
        <w:pStyle w:val="Code"/>
        <w:rPr>
          <w:highlight w:val="white"/>
        </w:rPr>
      </w:pPr>
      <w:r w:rsidRPr="00DA382D">
        <w:rPr>
          <w:highlight w:val="white"/>
        </w:rPr>
        <w:t xml:space="preserve">          type = compoundType;</w:t>
      </w:r>
    </w:p>
    <w:p w14:paraId="2599FAF3" w14:textId="77777777" w:rsidR="00DA382D" w:rsidRPr="00DA382D" w:rsidRDefault="00DA382D" w:rsidP="00DA382D">
      <w:pPr>
        <w:pStyle w:val="Code"/>
        <w:rPr>
          <w:highlight w:val="white"/>
        </w:rPr>
      </w:pPr>
      <w:r w:rsidRPr="00DA382D">
        <w:rPr>
          <w:highlight w:val="white"/>
        </w:rPr>
        <w:t xml:space="preserve">        }</w:t>
      </w:r>
    </w:p>
    <w:p w14:paraId="26D38D86" w14:textId="2772668B" w:rsidR="00AD3A4E" w:rsidRDefault="00AD3A4E" w:rsidP="00AD3A4E">
      <w:r>
        <w:t>If the compound type is null and the sort is not null, the result type is based on the sort.</w:t>
      </w:r>
    </w:p>
    <w:p w14:paraId="1F3D0D34"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4303DF7" w14:textId="77777777" w:rsidR="00DA382D" w:rsidRPr="00DA382D" w:rsidRDefault="00DA382D" w:rsidP="00DA382D">
      <w:pPr>
        <w:pStyle w:val="Code"/>
        <w:rPr>
          <w:highlight w:val="white"/>
        </w:rPr>
      </w:pPr>
      <w:r w:rsidRPr="00DA382D">
        <w:rPr>
          <w:highlight w:val="white"/>
        </w:rPr>
        <w:t xml:space="preserve">          type = new Type(sort.Value);</w:t>
      </w:r>
    </w:p>
    <w:p w14:paraId="49C5D770" w14:textId="77777777" w:rsidR="00DA382D" w:rsidRPr="00DA382D" w:rsidRDefault="00DA382D" w:rsidP="00DA382D">
      <w:pPr>
        <w:pStyle w:val="Code"/>
        <w:rPr>
          <w:highlight w:val="white"/>
        </w:rPr>
      </w:pPr>
      <w:r w:rsidRPr="00DA382D">
        <w:rPr>
          <w:highlight w:val="white"/>
        </w:rPr>
        <w:t xml:space="preserve">          type.IsConstant = isConstant;</w:t>
      </w:r>
    </w:p>
    <w:p w14:paraId="45E6D20F" w14:textId="77777777" w:rsidR="00DA382D" w:rsidRPr="00DA382D" w:rsidRDefault="00DA382D" w:rsidP="00DA382D">
      <w:pPr>
        <w:pStyle w:val="Code"/>
        <w:rPr>
          <w:highlight w:val="white"/>
        </w:rPr>
      </w:pPr>
      <w:r w:rsidRPr="00DA382D">
        <w:rPr>
          <w:highlight w:val="white"/>
        </w:rPr>
        <w:t xml:space="preserve">          type.Volatile = isVolatile;</w:t>
      </w:r>
    </w:p>
    <w:p w14:paraId="43155248" w14:textId="77777777" w:rsidR="00DA382D" w:rsidRPr="00DA382D" w:rsidRDefault="00DA382D" w:rsidP="00DA382D">
      <w:pPr>
        <w:pStyle w:val="Code"/>
        <w:rPr>
          <w:highlight w:val="white"/>
        </w:rPr>
      </w:pPr>
      <w:r w:rsidRPr="00DA382D">
        <w:rPr>
          <w:highlight w:val="white"/>
        </w:rPr>
        <w:t xml:space="preserve">        }</w:t>
      </w:r>
    </w:p>
    <w:p w14:paraId="1438B1A8" w14:textId="3BD429DB" w:rsidR="001A71FC" w:rsidRDefault="00961AA1" w:rsidP="001A71FC">
      <w:r>
        <w:t>If t</w:t>
      </w:r>
      <w:r w:rsidR="001A71FC">
        <w:t xml:space="preserve">he compound type and sort are both null, </w:t>
      </w:r>
      <w:r w:rsidR="009245C0">
        <w:t xml:space="preserve">there is no type. This is valid in function </w:t>
      </w:r>
      <w:r w:rsidR="00C37108">
        <w:t>definition</w:t>
      </w:r>
      <w:r w:rsidR="009245C0">
        <w:t xml:space="preserve">s, in which case the </w:t>
      </w:r>
      <w:r w:rsidR="001A71FC">
        <w:t>type shall be a signed integer.</w:t>
      </w:r>
    </w:p>
    <w:p w14:paraId="24025CEA" w14:textId="77777777" w:rsidR="00DA382D" w:rsidRPr="00DA382D" w:rsidRDefault="00DA382D" w:rsidP="00DA382D">
      <w:pPr>
        <w:pStyle w:val="Code"/>
        <w:rPr>
          <w:highlight w:val="white"/>
        </w:rPr>
      </w:pPr>
      <w:r w:rsidRPr="00DA382D">
        <w:rPr>
          <w:highlight w:val="white"/>
        </w:rPr>
        <w:t xml:space="preserve">        else if ((compoundType == null) &amp;&amp; (sort == null)) {</w:t>
      </w:r>
    </w:p>
    <w:p w14:paraId="09B33ECC" w14:textId="77777777" w:rsidR="00DA382D" w:rsidRPr="00DA382D" w:rsidRDefault="00DA382D" w:rsidP="00DA382D">
      <w:pPr>
        <w:pStyle w:val="Code"/>
        <w:rPr>
          <w:highlight w:val="white"/>
        </w:rPr>
      </w:pPr>
      <w:r w:rsidRPr="00DA382D">
        <w:rPr>
          <w:highlight w:val="white"/>
        </w:rPr>
        <w:t xml:space="preserve">          type = new Type(Sort.Signed_Int);</w:t>
      </w:r>
    </w:p>
    <w:p w14:paraId="3C7CDE05" w14:textId="77777777" w:rsidR="00DA382D" w:rsidRPr="00DA382D" w:rsidRDefault="00DA382D" w:rsidP="00DA382D">
      <w:pPr>
        <w:pStyle w:val="Code"/>
        <w:rPr>
          <w:highlight w:val="white"/>
        </w:rPr>
      </w:pPr>
      <w:r w:rsidRPr="00DA382D">
        <w:rPr>
          <w:highlight w:val="white"/>
        </w:rPr>
        <w:t xml:space="preserve">          type.IsConstant = isConstant;</w:t>
      </w:r>
    </w:p>
    <w:p w14:paraId="1D5E2B5A" w14:textId="77777777" w:rsidR="00DA382D" w:rsidRPr="00DA382D" w:rsidRDefault="00DA382D" w:rsidP="00DA382D">
      <w:pPr>
        <w:pStyle w:val="Code"/>
        <w:rPr>
          <w:highlight w:val="white"/>
        </w:rPr>
      </w:pPr>
      <w:r w:rsidRPr="00DA382D">
        <w:rPr>
          <w:highlight w:val="white"/>
        </w:rPr>
        <w:t xml:space="preserve">          type.Volatile = isVolatile;</w:t>
      </w:r>
    </w:p>
    <w:p w14:paraId="40B1E4C0" w14:textId="77777777" w:rsidR="00DA382D" w:rsidRPr="00DA382D" w:rsidRDefault="00DA382D" w:rsidP="00DA382D">
      <w:pPr>
        <w:pStyle w:val="Code"/>
        <w:rPr>
          <w:highlight w:val="white"/>
        </w:rPr>
      </w:pPr>
      <w:r w:rsidRPr="00DA382D">
        <w:rPr>
          <w:highlight w:val="white"/>
        </w:rPr>
        <w:t xml:space="preserve">        }</w:t>
      </w:r>
    </w:p>
    <w:p w14:paraId="4841B89B" w14:textId="1B0496AD" w:rsidR="001A71FC" w:rsidRDefault="001A71FC" w:rsidP="001A71FC">
      <w:r>
        <w:t>If both the compound type and the sort are not null, the type specification is invalid.</w:t>
      </w:r>
      <w:r w:rsidR="00E858B0">
        <w:t xml:space="preserve"> For instance, </w:t>
      </w:r>
      <w:r w:rsidR="00E858B0" w:rsidRPr="000E73BD">
        <w:rPr>
          <w:rStyle w:val="KeyWord0"/>
        </w:rPr>
        <w:t>unsigned</w:t>
      </w:r>
      <w:r w:rsidR="00411C65">
        <w:t xml:space="preserve"> </w:t>
      </w:r>
      <w:r w:rsidR="00411C65" w:rsidRPr="008F3387">
        <w:rPr>
          <w:rStyle w:val="KeyWord0"/>
        </w:rPr>
        <w:t>short</w:t>
      </w:r>
      <w:r w:rsidR="00411C65">
        <w:t xml:space="preserve"> </w:t>
      </w:r>
      <w:r w:rsidR="00411C65" w:rsidRPr="008F3387">
        <w:rPr>
          <w:rStyle w:val="KeyWord0"/>
        </w:rPr>
        <w:t>struct</w:t>
      </w:r>
      <w:r w:rsidR="00411C65">
        <w:t xml:space="preserve"> </w:t>
      </w:r>
      <w:r w:rsidR="00411C65" w:rsidRPr="008F3387">
        <w:rPr>
          <w:rStyle w:val="KeyWord0"/>
        </w:rPr>
        <w:t>{int</w:t>
      </w:r>
      <w:r w:rsidR="00411C65">
        <w:t xml:space="preserve"> </w:t>
      </w:r>
      <w:r w:rsidR="00411C65" w:rsidRPr="008F3387">
        <w:rPr>
          <w:rStyle w:val="KeyWord0"/>
        </w:rPr>
        <w:t>i;}</w:t>
      </w:r>
      <w:r w:rsidR="00411C65">
        <w:t xml:space="preserve"> is an invalid combination.</w:t>
      </w:r>
    </w:p>
    <w:p w14:paraId="03A1776A" w14:textId="77777777" w:rsidR="00DA382D" w:rsidRPr="00DA382D" w:rsidRDefault="00DA382D" w:rsidP="00DA382D">
      <w:pPr>
        <w:pStyle w:val="Code"/>
        <w:rPr>
          <w:highlight w:val="white"/>
        </w:rPr>
      </w:pPr>
      <w:r w:rsidRPr="00DA382D">
        <w:rPr>
          <w:highlight w:val="white"/>
        </w:rPr>
        <w:t xml:space="preserve">        else {</w:t>
      </w:r>
    </w:p>
    <w:p w14:paraId="646ED2EE" w14:textId="77777777" w:rsidR="00DA382D" w:rsidRPr="00DA382D" w:rsidRDefault="00DA382D" w:rsidP="00DA382D">
      <w:pPr>
        <w:pStyle w:val="Code"/>
        <w:rPr>
          <w:highlight w:val="white"/>
        </w:rPr>
      </w:pPr>
      <w:r w:rsidRPr="00DA382D">
        <w:rPr>
          <w:highlight w:val="white"/>
        </w:rPr>
        <w:t xml:space="preserve">          Assert.Error(MaskToString((int) sortMaskValue), Message.</w:t>
      </w:r>
    </w:p>
    <w:p w14:paraId="0A9EE1DC" w14:textId="77777777" w:rsidR="00DA382D" w:rsidRPr="00DA382D" w:rsidRDefault="00DA382D" w:rsidP="00DA382D">
      <w:pPr>
        <w:pStyle w:val="Code"/>
        <w:rPr>
          <w:highlight w:val="white"/>
        </w:rPr>
      </w:pPr>
      <w:r w:rsidRPr="00DA382D">
        <w:rPr>
          <w:highlight w:val="white"/>
        </w:rPr>
        <w:t xml:space="preserve">                             Invalid_specifier_sequence_together_with_type);</w:t>
      </w:r>
    </w:p>
    <w:p w14:paraId="0C4B6FE5" w14:textId="77777777" w:rsidR="00DA382D" w:rsidRPr="00DA382D" w:rsidRDefault="00DA382D" w:rsidP="00DA382D">
      <w:pPr>
        <w:pStyle w:val="Code"/>
        <w:rPr>
          <w:highlight w:val="white"/>
        </w:rPr>
      </w:pPr>
      <w:r w:rsidRPr="00DA382D">
        <w:rPr>
          <w:highlight w:val="white"/>
        </w:rPr>
        <w:t xml:space="preserve">        }</w:t>
      </w:r>
    </w:p>
    <w:p w14:paraId="451055CB" w14:textId="73F59780" w:rsidR="00DA382D" w:rsidRPr="00DA382D" w:rsidRDefault="00DD6D39" w:rsidP="00DD6D39">
      <w:pPr>
        <w:rPr>
          <w:highlight w:val="white"/>
        </w:rPr>
      </w:pPr>
      <w:r>
        <w:rPr>
          <w:highlight w:val="white"/>
        </w:rPr>
        <w:t xml:space="preserve">Finally, the </w:t>
      </w:r>
      <w:r w:rsidR="0032175C">
        <w:rPr>
          <w:highlight w:val="white"/>
        </w:rPr>
        <w:t>specifier</w:t>
      </w:r>
      <w:r>
        <w:rPr>
          <w:highlight w:val="white"/>
        </w:rPr>
        <w:t xml:space="preserve"> with the external linkage, storage, and type is retur</w:t>
      </w:r>
      <w:r w:rsidR="00606C49">
        <w:rPr>
          <w:highlight w:val="white"/>
        </w:rPr>
        <w:t>n</w:t>
      </w:r>
      <w:r>
        <w:rPr>
          <w:highlight w:val="white"/>
        </w:rPr>
        <w:t>ed.</w:t>
      </w:r>
    </w:p>
    <w:p w14:paraId="1EB83007" w14:textId="77777777" w:rsidR="00DA382D" w:rsidRPr="00DA382D" w:rsidRDefault="00DA382D" w:rsidP="00DA382D">
      <w:pPr>
        <w:pStyle w:val="Code"/>
        <w:rPr>
          <w:highlight w:val="white"/>
        </w:rPr>
      </w:pPr>
      <w:r w:rsidRPr="00DA382D">
        <w:rPr>
          <w:highlight w:val="white"/>
        </w:rPr>
        <w:t xml:space="preserve">        return (new Specifier(externalLinkage, storage, type));</w:t>
      </w:r>
    </w:p>
    <w:p w14:paraId="1B1749DF" w14:textId="77777777" w:rsidR="00DA382D" w:rsidRPr="00DA382D" w:rsidRDefault="00DA382D" w:rsidP="00DA382D">
      <w:pPr>
        <w:pStyle w:val="Code"/>
        <w:rPr>
          <w:highlight w:val="white"/>
        </w:rPr>
      </w:pPr>
      <w:r w:rsidRPr="00DA382D">
        <w:rPr>
          <w:highlight w:val="white"/>
        </w:rPr>
        <w:t xml:space="preserve">      }</w:t>
      </w:r>
    </w:p>
    <w:p w14:paraId="6779B4DE" w14:textId="77777777" w:rsidR="00DA382D" w:rsidRPr="00DA382D" w:rsidRDefault="00DA382D" w:rsidP="00DA382D">
      <w:pPr>
        <w:pStyle w:val="Code"/>
        <w:rPr>
          <w:highlight w:val="white"/>
        </w:rPr>
      </w:pPr>
      <w:r w:rsidRPr="00DA382D">
        <w:rPr>
          <w:highlight w:val="white"/>
        </w:rPr>
        <w:t xml:space="preserve">    }</w:t>
      </w:r>
    </w:p>
    <w:p w14:paraId="7391C021" w14:textId="3569C020" w:rsidR="006B225B" w:rsidRPr="006A39B5" w:rsidRDefault="006A39B5" w:rsidP="006A39B5">
      <w:pPr>
        <w:rPr>
          <w:color w:val="auto"/>
        </w:rPr>
      </w:pPr>
      <w:r>
        <w:t>The</w:t>
      </w:r>
      <w:r w:rsidRPr="00491CEF">
        <w:t xml:space="preserve"> </w:t>
      </w:r>
      <w:r w:rsidR="00491CEF" w:rsidRPr="00491CEF">
        <w:rPr>
          <w:rStyle w:val="KeyWord0"/>
        </w:rPr>
        <w:t>QualifierList</w:t>
      </w:r>
      <w:r w:rsidR="00491CEF">
        <w:t xml:space="preserve"> </w:t>
      </w:r>
      <w:r w:rsidRPr="00491CEF">
        <w:t>method is called when a pointer is declared. It</w:t>
      </w:r>
      <w:r w:rsidR="00491CEF">
        <w:t xml:space="preserve"> </w:t>
      </w:r>
      <w:r w:rsidRPr="00491CEF">
        <w:t>exam</w:t>
      </w:r>
      <w:r w:rsidR="00491CEF">
        <w:t>s</w:t>
      </w:r>
      <w:r w:rsidRPr="00491CEF">
        <w:t xml:space="preserve"> whether the pointer </w:t>
      </w:r>
      <w:r>
        <w:t>is constant or volatile.</w:t>
      </w:r>
    </w:p>
    <w:p w14:paraId="68C16F87" w14:textId="77777777" w:rsidR="00816992" w:rsidRPr="00816992" w:rsidRDefault="00816992" w:rsidP="00816992">
      <w:pPr>
        <w:pStyle w:val="Code"/>
        <w:rPr>
          <w:highlight w:val="white"/>
        </w:rPr>
      </w:pPr>
      <w:r w:rsidRPr="00816992">
        <w:rPr>
          <w:highlight w:val="white"/>
        </w:rPr>
        <w:t xml:space="preserve">    public static Type QualifierList(List&lt;Mask&gt; qualifierList) {</w:t>
      </w:r>
    </w:p>
    <w:p w14:paraId="5FE07EF5" w14:textId="77777777" w:rsidR="00816992" w:rsidRPr="00816992" w:rsidRDefault="00816992" w:rsidP="00816992">
      <w:pPr>
        <w:pStyle w:val="Code"/>
        <w:rPr>
          <w:highlight w:val="white"/>
        </w:rPr>
      </w:pPr>
      <w:r w:rsidRPr="00816992">
        <w:rPr>
          <w:highlight w:val="white"/>
        </w:rPr>
        <w:t xml:space="preserve">      int totalMaskValue = 0;</w:t>
      </w:r>
    </w:p>
    <w:p w14:paraId="427372F1" w14:textId="77777777" w:rsidR="00816992" w:rsidRPr="00816992" w:rsidRDefault="00816992" w:rsidP="00816992">
      <w:pPr>
        <w:pStyle w:val="Code"/>
        <w:rPr>
          <w:highlight w:val="white"/>
        </w:rPr>
      </w:pPr>
      <w:r w:rsidRPr="00816992">
        <w:rPr>
          <w:highlight w:val="white"/>
        </w:rPr>
        <w:t xml:space="preserve">    </w:t>
      </w:r>
    </w:p>
    <w:p w14:paraId="620D5DA4" w14:textId="77777777" w:rsidR="00816992" w:rsidRPr="00816992" w:rsidRDefault="00816992" w:rsidP="00816992">
      <w:pPr>
        <w:pStyle w:val="Code"/>
        <w:rPr>
          <w:highlight w:val="white"/>
        </w:rPr>
      </w:pPr>
      <w:r w:rsidRPr="00816992">
        <w:rPr>
          <w:highlight w:val="white"/>
        </w:rPr>
        <w:t xml:space="preserve">      foreach (Mask mask in qualifierList) {</w:t>
      </w:r>
    </w:p>
    <w:p w14:paraId="35CE5178" w14:textId="77777777" w:rsidR="00816992" w:rsidRPr="00816992" w:rsidRDefault="00816992" w:rsidP="00816992">
      <w:pPr>
        <w:pStyle w:val="Code"/>
        <w:rPr>
          <w:highlight w:val="white"/>
        </w:rPr>
      </w:pPr>
      <w:r w:rsidRPr="00816992">
        <w:rPr>
          <w:highlight w:val="white"/>
        </w:rPr>
        <w:t xml:space="preserve">        int maskValue = (int) mask;</w:t>
      </w:r>
    </w:p>
    <w:p w14:paraId="471829DB" w14:textId="77777777" w:rsidR="00816992" w:rsidRPr="00816992" w:rsidRDefault="00816992" w:rsidP="00816992">
      <w:pPr>
        <w:pStyle w:val="Code"/>
        <w:rPr>
          <w:highlight w:val="white"/>
        </w:rPr>
      </w:pPr>
    </w:p>
    <w:p w14:paraId="050A986B" w14:textId="77777777" w:rsidR="00816992" w:rsidRPr="00816992" w:rsidRDefault="00816992" w:rsidP="00816992">
      <w:pPr>
        <w:pStyle w:val="Code"/>
        <w:rPr>
          <w:highlight w:val="white"/>
        </w:rPr>
      </w:pPr>
      <w:r w:rsidRPr="00816992">
        <w:rPr>
          <w:highlight w:val="white"/>
        </w:rPr>
        <w:t xml:space="preserve">        if ((maskValue &amp; totalMaskValue) != 0) {</w:t>
      </w:r>
    </w:p>
    <w:p w14:paraId="0285FCE5" w14:textId="77777777" w:rsidR="00816992" w:rsidRPr="00816992" w:rsidRDefault="00816992" w:rsidP="00816992">
      <w:pPr>
        <w:pStyle w:val="Code"/>
        <w:rPr>
          <w:highlight w:val="white"/>
        </w:rPr>
      </w:pPr>
      <w:r w:rsidRPr="00816992">
        <w:rPr>
          <w:highlight w:val="white"/>
        </w:rPr>
        <w:t xml:space="preserve">          Assert.Error(MaskToString(maskValue),</w:t>
      </w:r>
    </w:p>
    <w:p w14:paraId="69437D42" w14:textId="77777777" w:rsidR="00816992" w:rsidRPr="00816992" w:rsidRDefault="00816992" w:rsidP="00816992">
      <w:pPr>
        <w:pStyle w:val="Code"/>
        <w:rPr>
          <w:highlight w:val="white"/>
        </w:rPr>
      </w:pPr>
      <w:r w:rsidRPr="00816992">
        <w:rPr>
          <w:highlight w:val="white"/>
        </w:rPr>
        <w:t xml:space="preserve">                       Message.Keyword_defined_twice);</w:t>
      </w:r>
    </w:p>
    <w:p w14:paraId="5D29434A" w14:textId="77777777" w:rsidR="00816992" w:rsidRPr="00816992" w:rsidRDefault="00816992" w:rsidP="00816992">
      <w:pPr>
        <w:pStyle w:val="Code"/>
        <w:rPr>
          <w:highlight w:val="white"/>
        </w:rPr>
      </w:pPr>
      <w:r w:rsidRPr="00816992">
        <w:rPr>
          <w:highlight w:val="white"/>
        </w:rPr>
        <w:t xml:space="preserve">        }</w:t>
      </w:r>
    </w:p>
    <w:p w14:paraId="13075776" w14:textId="77777777" w:rsidR="00816992" w:rsidRPr="00816992" w:rsidRDefault="00816992" w:rsidP="00816992">
      <w:pPr>
        <w:pStyle w:val="Code"/>
        <w:rPr>
          <w:highlight w:val="white"/>
        </w:rPr>
      </w:pPr>
    </w:p>
    <w:p w14:paraId="1BB2FAB9" w14:textId="77777777" w:rsidR="00816992" w:rsidRPr="00816992" w:rsidRDefault="00816992" w:rsidP="00816992">
      <w:pPr>
        <w:pStyle w:val="Code"/>
        <w:rPr>
          <w:highlight w:val="white"/>
        </w:rPr>
      </w:pPr>
      <w:r w:rsidRPr="00816992">
        <w:rPr>
          <w:highlight w:val="white"/>
        </w:rPr>
        <w:t xml:space="preserve">        totalMaskValue |= maskValue;</w:t>
      </w:r>
    </w:p>
    <w:p w14:paraId="3C494F2B" w14:textId="77777777" w:rsidR="00816992" w:rsidRPr="00816992" w:rsidRDefault="00816992" w:rsidP="00816992">
      <w:pPr>
        <w:pStyle w:val="Code"/>
        <w:rPr>
          <w:highlight w:val="white"/>
        </w:rPr>
      </w:pPr>
      <w:r w:rsidRPr="00816992">
        <w:rPr>
          <w:highlight w:val="white"/>
        </w:rPr>
        <w:t xml:space="preserve">      }</w:t>
      </w:r>
    </w:p>
    <w:p w14:paraId="636EF4CB" w14:textId="77777777" w:rsidR="00816992" w:rsidRPr="00816992" w:rsidRDefault="00816992" w:rsidP="00816992">
      <w:pPr>
        <w:pStyle w:val="Code"/>
        <w:rPr>
          <w:highlight w:val="white"/>
        </w:rPr>
      </w:pPr>
    </w:p>
    <w:p w14:paraId="32B1F739" w14:textId="77777777" w:rsidR="00816992" w:rsidRPr="00816992" w:rsidRDefault="00816992" w:rsidP="00816992">
      <w:pPr>
        <w:pStyle w:val="Code"/>
        <w:rPr>
          <w:highlight w:val="white"/>
        </w:rPr>
      </w:pPr>
      <w:r w:rsidRPr="00816992">
        <w:rPr>
          <w:highlight w:val="white"/>
        </w:rPr>
        <w:t xml:space="preserve">      Type type = Type.VoidPointerType;</w:t>
      </w:r>
    </w:p>
    <w:p w14:paraId="706619A0" w14:textId="77777777" w:rsidR="00816992" w:rsidRPr="00816992" w:rsidRDefault="00816992" w:rsidP="00816992">
      <w:pPr>
        <w:pStyle w:val="Code"/>
        <w:rPr>
          <w:highlight w:val="white"/>
        </w:rPr>
      </w:pPr>
      <w:r w:rsidRPr="00816992">
        <w:rPr>
          <w:highlight w:val="white"/>
        </w:rPr>
        <w:t xml:space="preserve">      type.IsConstant = (totalMaskValue &amp; ((int) Mask.Constant)) != 0;</w:t>
      </w:r>
    </w:p>
    <w:p w14:paraId="17F1F9C0" w14:textId="77777777" w:rsidR="00816992" w:rsidRPr="00816992" w:rsidRDefault="00816992" w:rsidP="00816992">
      <w:pPr>
        <w:pStyle w:val="Code"/>
        <w:rPr>
          <w:highlight w:val="white"/>
        </w:rPr>
      </w:pPr>
      <w:r w:rsidRPr="00816992">
        <w:rPr>
          <w:highlight w:val="white"/>
        </w:rPr>
        <w:t xml:space="preserve">      type.IsVolatile = (totalMaskValue &amp; ((int) Mask.Volatile)) != 0;</w:t>
      </w:r>
    </w:p>
    <w:p w14:paraId="39070082" w14:textId="77777777" w:rsidR="00816992" w:rsidRPr="00816992" w:rsidRDefault="00816992" w:rsidP="00816992">
      <w:pPr>
        <w:pStyle w:val="Code"/>
        <w:rPr>
          <w:highlight w:val="white"/>
        </w:rPr>
      </w:pPr>
      <w:r w:rsidRPr="00816992">
        <w:rPr>
          <w:highlight w:val="white"/>
        </w:rPr>
        <w:t xml:space="preserve">      return type;</w:t>
      </w:r>
    </w:p>
    <w:p w14:paraId="7E134F43" w14:textId="77777777" w:rsidR="00C870F7" w:rsidRDefault="00816992" w:rsidP="00C870F7">
      <w:pPr>
        <w:pStyle w:val="Code"/>
        <w:rPr>
          <w:highlight w:val="white"/>
        </w:rPr>
      </w:pPr>
      <w:r w:rsidRPr="00816992">
        <w:rPr>
          <w:highlight w:val="white"/>
        </w:rPr>
        <w:t xml:space="preserve">    }</w:t>
      </w:r>
    </w:p>
    <w:p w14:paraId="348957BC" w14:textId="235A96F2" w:rsidR="00816992" w:rsidRPr="00816992" w:rsidRDefault="00C870F7" w:rsidP="00C870F7">
      <w:pPr>
        <w:rPr>
          <w:highlight w:val="white"/>
        </w:rPr>
      </w:pPr>
      <w:r>
        <w:rPr>
          <w:highlight w:val="white"/>
        </w:rPr>
        <w:lastRenderedPageBreak/>
        <w:t>T</w:t>
      </w:r>
      <w:r w:rsidR="00491CEF">
        <w:rPr>
          <w:highlight w:val="white"/>
        </w:rPr>
        <w:t xml:space="preserve">he </w:t>
      </w:r>
      <w:r w:rsidR="00491CEF" w:rsidRPr="00C870F7">
        <w:rPr>
          <w:rStyle w:val="KeyWord0"/>
          <w:highlight w:val="white"/>
        </w:rPr>
        <w:t>MaskToString</w:t>
      </w:r>
      <w:r w:rsidR="00491CEF">
        <w:rPr>
          <w:highlight w:val="white"/>
        </w:rPr>
        <w:t xml:space="preserve"> method is called when reporting an error</w:t>
      </w:r>
      <w:r w:rsidR="005E55F2">
        <w:rPr>
          <w:highlight w:val="white"/>
        </w:rPr>
        <w:t>. I</w:t>
      </w:r>
      <w:r w:rsidR="00491CEF">
        <w:rPr>
          <w:highlight w:val="white"/>
        </w:rPr>
        <w:t xml:space="preserve">t returns a string </w:t>
      </w:r>
      <w:r w:rsidR="009E1A81">
        <w:rPr>
          <w:highlight w:val="white"/>
        </w:rPr>
        <w:t xml:space="preserve">holding </w:t>
      </w:r>
      <w:r w:rsidR="005E55F2">
        <w:rPr>
          <w:highlight w:val="white"/>
        </w:rPr>
        <w:t>the declaration specifiers as text.</w:t>
      </w:r>
    </w:p>
    <w:p w14:paraId="13F7A436" w14:textId="77777777" w:rsidR="00816992" w:rsidRPr="00816992" w:rsidRDefault="00816992" w:rsidP="00816992">
      <w:pPr>
        <w:pStyle w:val="Code"/>
        <w:rPr>
          <w:highlight w:val="white"/>
        </w:rPr>
      </w:pPr>
      <w:r w:rsidRPr="00816992">
        <w:rPr>
          <w:highlight w:val="white"/>
        </w:rPr>
        <w:t xml:space="preserve">    private static string MaskToString(int totalMaskValue) {</w:t>
      </w:r>
    </w:p>
    <w:p w14:paraId="1E636816" w14:textId="77777777" w:rsidR="00816992" w:rsidRPr="00816992" w:rsidRDefault="00816992" w:rsidP="00816992">
      <w:pPr>
        <w:pStyle w:val="Code"/>
        <w:rPr>
          <w:highlight w:val="white"/>
        </w:rPr>
      </w:pPr>
      <w:r w:rsidRPr="00816992">
        <w:rPr>
          <w:highlight w:val="white"/>
        </w:rPr>
        <w:t xml:space="preserve">      StringBuilder maskBuffer = new StringBuilder();</w:t>
      </w:r>
    </w:p>
    <w:p w14:paraId="669CDDDF" w14:textId="14EC6F88" w:rsidR="00816992" w:rsidRPr="00816992" w:rsidRDefault="00763422" w:rsidP="00763422">
      <w:pPr>
        <w:rPr>
          <w:highlight w:val="white"/>
        </w:rPr>
      </w:pPr>
      <w:r>
        <w:rPr>
          <w:highlight w:val="white"/>
        </w:rPr>
        <w:t>We iterate throught the bits of the</w:t>
      </w:r>
      <w:r w:rsidR="00B47878">
        <w:rPr>
          <w:highlight w:val="white"/>
        </w:rPr>
        <w:t xml:space="preserve"> mask and add the text of the Mask enumeration matching each true bit (bit with value one).</w:t>
      </w:r>
    </w:p>
    <w:p w14:paraId="2AF89199" w14:textId="77777777" w:rsidR="00816992" w:rsidRPr="00816992" w:rsidRDefault="00816992" w:rsidP="00816992">
      <w:pPr>
        <w:pStyle w:val="Code"/>
        <w:rPr>
          <w:highlight w:val="white"/>
        </w:rPr>
      </w:pPr>
      <w:r w:rsidRPr="00816992">
        <w:rPr>
          <w:highlight w:val="white"/>
        </w:rPr>
        <w:t xml:space="preserve">      for (int maskValue = 1; maskValue != 0; maskValue &lt;&lt;= 1) {</w:t>
      </w:r>
    </w:p>
    <w:p w14:paraId="1CF66F67" w14:textId="77777777" w:rsidR="00816992" w:rsidRPr="00816992" w:rsidRDefault="00816992" w:rsidP="00816992">
      <w:pPr>
        <w:pStyle w:val="Code"/>
        <w:rPr>
          <w:highlight w:val="white"/>
        </w:rPr>
      </w:pPr>
      <w:r w:rsidRPr="00816992">
        <w:rPr>
          <w:highlight w:val="white"/>
        </w:rPr>
        <w:t xml:space="preserve">        if ((maskValue &amp; totalMaskValue) != 0) {</w:t>
      </w:r>
    </w:p>
    <w:p w14:paraId="351C8D92" w14:textId="77777777" w:rsidR="00816992" w:rsidRPr="00816992" w:rsidRDefault="00816992" w:rsidP="00816992">
      <w:pPr>
        <w:pStyle w:val="Code"/>
        <w:rPr>
          <w:highlight w:val="white"/>
        </w:rPr>
      </w:pPr>
      <w:r w:rsidRPr="00816992">
        <w:rPr>
          <w:highlight w:val="white"/>
        </w:rPr>
        <w:t xml:space="preserve">          string maskName = Enum.GetName(typeof(Mask), maskValue).ToLower();</w:t>
      </w:r>
    </w:p>
    <w:p w14:paraId="236FFB00" w14:textId="77777777" w:rsidR="00816992" w:rsidRPr="00816992" w:rsidRDefault="00816992" w:rsidP="00816992">
      <w:pPr>
        <w:pStyle w:val="Code"/>
        <w:rPr>
          <w:highlight w:val="white"/>
        </w:rPr>
      </w:pPr>
      <w:r w:rsidRPr="00816992">
        <w:rPr>
          <w:highlight w:val="white"/>
        </w:rPr>
        <w:t xml:space="preserve">          maskBuffer.Append(((maskBuffer.Length &gt; 0) ? " " : "") + maskName);</w:t>
      </w:r>
    </w:p>
    <w:p w14:paraId="19FCE420" w14:textId="77777777" w:rsidR="00816992" w:rsidRPr="00816992" w:rsidRDefault="00816992" w:rsidP="00816992">
      <w:pPr>
        <w:pStyle w:val="Code"/>
        <w:rPr>
          <w:highlight w:val="white"/>
        </w:rPr>
      </w:pPr>
      <w:r w:rsidRPr="00816992">
        <w:rPr>
          <w:highlight w:val="white"/>
        </w:rPr>
        <w:t xml:space="preserve">        }</w:t>
      </w:r>
    </w:p>
    <w:p w14:paraId="15C87126" w14:textId="77777777" w:rsidR="00816992" w:rsidRPr="00816992" w:rsidRDefault="00816992" w:rsidP="00816992">
      <w:pPr>
        <w:pStyle w:val="Code"/>
        <w:rPr>
          <w:highlight w:val="white"/>
        </w:rPr>
      </w:pPr>
      <w:r w:rsidRPr="00816992">
        <w:rPr>
          <w:highlight w:val="white"/>
        </w:rPr>
        <w:t xml:space="preserve">      }</w:t>
      </w:r>
    </w:p>
    <w:p w14:paraId="45A98A42" w14:textId="77777777" w:rsidR="00816992" w:rsidRPr="00816992" w:rsidRDefault="00816992" w:rsidP="00816992">
      <w:pPr>
        <w:pStyle w:val="Code"/>
        <w:rPr>
          <w:highlight w:val="white"/>
        </w:rPr>
      </w:pPr>
    </w:p>
    <w:p w14:paraId="1429DC72" w14:textId="77777777" w:rsidR="00816992" w:rsidRPr="00816992" w:rsidRDefault="00816992" w:rsidP="00816992">
      <w:pPr>
        <w:pStyle w:val="Code"/>
        <w:rPr>
          <w:highlight w:val="white"/>
        </w:rPr>
      </w:pPr>
      <w:r w:rsidRPr="00816992">
        <w:rPr>
          <w:highlight w:val="white"/>
        </w:rPr>
        <w:t xml:space="preserve">      return maskBuffer.ToString();</w:t>
      </w:r>
    </w:p>
    <w:p w14:paraId="24FACC6B" w14:textId="77777777" w:rsidR="00816992" w:rsidRPr="00816992" w:rsidRDefault="00816992" w:rsidP="00816992">
      <w:pPr>
        <w:pStyle w:val="Code"/>
        <w:rPr>
          <w:highlight w:val="white"/>
        </w:rPr>
      </w:pPr>
      <w:r w:rsidRPr="00816992">
        <w:rPr>
          <w:highlight w:val="white"/>
        </w:rPr>
        <w:t xml:space="preserve">    }</w:t>
      </w:r>
    </w:p>
    <w:p w14:paraId="4480F7E4" w14:textId="77777777" w:rsidR="00816992" w:rsidRPr="00816992" w:rsidRDefault="00816992" w:rsidP="00816992">
      <w:pPr>
        <w:pStyle w:val="Code"/>
        <w:rPr>
          <w:highlight w:val="white"/>
        </w:rPr>
      </w:pPr>
      <w:r w:rsidRPr="00816992">
        <w:rPr>
          <w:highlight w:val="white"/>
        </w:rPr>
        <w:t xml:space="preserve">  }</w:t>
      </w:r>
    </w:p>
    <w:p w14:paraId="1D2FA303" w14:textId="77777777" w:rsidR="00816992" w:rsidRPr="00816992" w:rsidRDefault="00816992" w:rsidP="00816992">
      <w:pPr>
        <w:pStyle w:val="Code"/>
        <w:rPr>
          <w:rFonts w:ascii="Times New Roman" w:hAnsi="Times New Roman" w:cstheme="majorBidi"/>
          <w:color w:val="000000" w:themeColor="text1"/>
          <w:sz w:val="40"/>
          <w:szCs w:val="26"/>
        </w:rPr>
      </w:pPr>
      <w:r>
        <w:rPr>
          <w:highlight w:val="white"/>
          <w:lang w:val="sv-SE"/>
        </w:rPr>
        <w:t>}</w:t>
      </w:r>
    </w:p>
    <w:p w14:paraId="3B549B34" w14:textId="716F4A25" w:rsidR="007126A2" w:rsidRDefault="00566B7F" w:rsidP="00816992">
      <w:pPr>
        <w:pStyle w:val="Rubrik2"/>
      </w:pPr>
      <w:bookmarkStart w:id="222" w:name="_Toc49764378"/>
      <w:r>
        <w:t>Declarators</w:t>
      </w:r>
      <w:bookmarkEnd w:id="222"/>
    </w:p>
    <w:p w14:paraId="557C5883" w14:textId="1BF31EDA" w:rsidR="00C830CD" w:rsidRDefault="00793045" w:rsidP="00C830CD">
      <w:r>
        <w:t>A declarator follows the declaration specifiers.</w:t>
      </w:r>
      <w:r w:rsidR="00A45A79">
        <w:t xml:space="preserve"> A declarator can be </w:t>
      </w:r>
      <w:r w:rsidR="00266D64">
        <w:t>initialized</w:t>
      </w:r>
      <w:r w:rsidR="00A45A79">
        <w:t xml:space="preserve"> with a value or marked with its size in bits.</w:t>
      </w:r>
      <w:r>
        <w:t xml:space="preserve"> </w:t>
      </w:r>
      <w:r w:rsidR="00D76CC6">
        <w:t>The bold part of the following code are examples of declarators.</w:t>
      </w:r>
      <w:r w:rsidR="000D7B68">
        <w:t xml:space="preserve"> </w:t>
      </w:r>
      <w:r w:rsidR="000C363D">
        <w:t>Only members of a struct can be marked with bits</w:t>
      </w:r>
      <w:r w:rsidR="002743DF">
        <w:t>. S</w:t>
      </w:r>
      <w:r w:rsidR="000C363D">
        <w:t xml:space="preserve">truct or union member as well as function parameters cannot be </w:t>
      </w:r>
      <w:r w:rsidR="00266D64">
        <w:t>initialized</w:t>
      </w:r>
      <w:r w:rsidR="000C363D">
        <w:t>.</w:t>
      </w:r>
    </w:p>
    <w:p w14:paraId="353371A7" w14:textId="27A94CB7" w:rsidR="00A853BF" w:rsidRDefault="00A853BF" w:rsidP="00A853BF">
      <w:pPr>
        <w:pStyle w:val="Code"/>
      </w:pPr>
      <w:r>
        <w:t xml:space="preserve">int </w:t>
      </w:r>
      <w:r w:rsidR="004D3890" w:rsidRPr="007C3E24">
        <w:rPr>
          <w:rStyle w:val="KeyWord0"/>
        </w:rPr>
        <w:t>i</w:t>
      </w:r>
      <w:r w:rsidR="004D3890">
        <w:t xml:space="preserve">, </w:t>
      </w:r>
      <w:r w:rsidR="004D3890" w:rsidRPr="007C3E24">
        <w:rPr>
          <w:rStyle w:val="KeyWord0"/>
        </w:rPr>
        <w:t>j</w:t>
      </w:r>
      <w:r w:rsidR="008D7E9D" w:rsidRPr="003D667B">
        <w:t xml:space="preserve"> </w:t>
      </w:r>
      <w:r w:rsidR="008D7E9D">
        <w:rPr>
          <w:rStyle w:val="KeyWord0"/>
        </w:rPr>
        <w:t>=</w:t>
      </w:r>
      <w:r w:rsidR="008D7E9D" w:rsidRPr="003D667B">
        <w:t xml:space="preserve"> </w:t>
      </w:r>
      <w:r w:rsidR="008D7E9D">
        <w:rPr>
          <w:rStyle w:val="KeyWord0"/>
        </w:rPr>
        <w:t>2</w:t>
      </w:r>
      <w:r>
        <w:t>;</w:t>
      </w:r>
    </w:p>
    <w:p w14:paraId="41F8A89D" w14:textId="2CF475EA" w:rsidR="00A853BF" w:rsidRDefault="00A853BF" w:rsidP="00A853BF">
      <w:pPr>
        <w:pStyle w:val="Code"/>
      </w:pPr>
      <w:r>
        <w:t xml:space="preserve">double </w:t>
      </w:r>
      <w:r w:rsidRPr="007C3E24">
        <w:rPr>
          <w:rStyle w:val="KeyWord0"/>
        </w:rPr>
        <w:t>x</w:t>
      </w:r>
      <w:r>
        <w:t xml:space="preserve"> </w:t>
      </w:r>
      <w:r w:rsidRPr="007C3E24">
        <w:rPr>
          <w:rStyle w:val="KeyWord0"/>
        </w:rPr>
        <w:t>=</w:t>
      </w:r>
      <w:r>
        <w:t xml:space="preserve"> </w:t>
      </w:r>
      <w:r w:rsidRPr="007C3E24">
        <w:rPr>
          <w:rStyle w:val="KeyWord0"/>
        </w:rPr>
        <w:t>3.14</w:t>
      </w:r>
      <w:r>
        <w:t>;</w:t>
      </w:r>
    </w:p>
    <w:p w14:paraId="395C52EF" w14:textId="33169CD5" w:rsidR="00A853BF" w:rsidRDefault="00A853BF" w:rsidP="00A853BF">
      <w:pPr>
        <w:pStyle w:val="Code"/>
      </w:pPr>
      <w:r>
        <w:t xml:space="preserve">int </w:t>
      </w:r>
      <w:r w:rsidRPr="007C3E24">
        <w:rPr>
          <w:rStyle w:val="KeyWord0"/>
        </w:rPr>
        <w:t>f(a,</w:t>
      </w:r>
      <w:r>
        <w:t xml:space="preserve"> </w:t>
      </w:r>
      <w:r w:rsidRPr="007C3E24">
        <w:rPr>
          <w:rStyle w:val="KeyWord0"/>
        </w:rPr>
        <w:t>b,</w:t>
      </w:r>
      <w:r>
        <w:t xml:space="preserve"> </w:t>
      </w:r>
      <w:r w:rsidRPr="007C3E24">
        <w:rPr>
          <w:rStyle w:val="KeyWord0"/>
        </w:rPr>
        <w:t>c)</w:t>
      </w:r>
      <w:r>
        <w:t>;</w:t>
      </w:r>
    </w:p>
    <w:p w14:paraId="058B64EF" w14:textId="368E0800" w:rsidR="00A853BF" w:rsidRDefault="00A853BF" w:rsidP="00A853BF">
      <w:pPr>
        <w:pStyle w:val="Code"/>
      </w:pPr>
      <w:r>
        <w:t xml:space="preserve">char </w:t>
      </w:r>
      <w:r w:rsidRPr="007C3E24">
        <w:rPr>
          <w:rStyle w:val="KeyWord0"/>
        </w:rPr>
        <w:t>s[]</w:t>
      </w:r>
      <w:r>
        <w:t xml:space="preserve"> </w:t>
      </w:r>
      <w:r w:rsidRPr="007C3E24">
        <w:rPr>
          <w:rStyle w:val="KeyWord0"/>
        </w:rPr>
        <w:t>=</w:t>
      </w:r>
      <w:r>
        <w:t xml:space="preserve"> </w:t>
      </w:r>
      <w:r w:rsidR="007C3E24">
        <w:rPr>
          <w:rStyle w:val="KeyWord0"/>
        </w:rPr>
        <w:t>"</w:t>
      </w:r>
      <w:r w:rsidRPr="007C3E24">
        <w:rPr>
          <w:rStyle w:val="KeyWord0"/>
        </w:rPr>
        <w:t>Hello</w:t>
      </w:r>
      <w:r w:rsidR="007C3E24">
        <w:rPr>
          <w:rStyle w:val="KeyWord0"/>
        </w:rPr>
        <w:t>"</w:t>
      </w:r>
      <w:r>
        <w:t>;</w:t>
      </w:r>
    </w:p>
    <w:p w14:paraId="42DA3A4C" w14:textId="3B82AB3E" w:rsidR="00A853BF" w:rsidRDefault="00A853BF" w:rsidP="00A853BF">
      <w:pPr>
        <w:pStyle w:val="Code"/>
      </w:pPr>
      <w:r>
        <w:t xml:space="preserve">int </w:t>
      </w:r>
      <w:r w:rsidRPr="00836507">
        <w:rPr>
          <w:rStyle w:val="KeyWord0"/>
        </w:rPr>
        <w:t>*p</w:t>
      </w:r>
      <w:r>
        <w:t xml:space="preserve">, </w:t>
      </w:r>
      <w:r w:rsidRPr="00836507">
        <w:rPr>
          <w:rStyle w:val="KeyWord0"/>
        </w:rPr>
        <w:t>*q</w:t>
      </w:r>
      <w:r>
        <w:t xml:space="preserve"> </w:t>
      </w:r>
      <w:r w:rsidRPr="00836507">
        <w:rPr>
          <w:rStyle w:val="KeyWord0"/>
        </w:rPr>
        <w:t>=</w:t>
      </w:r>
      <w:r>
        <w:t xml:space="preserve"> </w:t>
      </w:r>
      <w:r w:rsidRPr="00836507">
        <w:rPr>
          <w:rStyle w:val="KeyWord0"/>
        </w:rPr>
        <w:t>&amp;i</w:t>
      </w:r>
      <w:r>
        <w:t>;</w:t>
      </w:r>
    </w:p>
    <w:p w14:paraId="1EF03714" w14:textId="4AE2C9E1" w:rsidR="00A853BF" w:rsidRDefault="009641C9" w:rsidP="00A853BF">
      <w:pPr>
        <w:pStyle w:val="Code"/>
      </w:pPr>
      <w:r>
        <w:t xml:space="preserve">long int </w:t>
      </w:r>
      <w:r w:rsidRPr="00836507">
        <w:rPr>
          <w:rStyle w:val="KeyWord0"/>
        </w:rPr>
        <w:t>value:</w:t>
      </w:r>
      <w:r w:rsidR="004D3890" w:rsidRPr="00836507">
        <w:rPr>
          <w:rStyle w:val="KeyWord0"/>
        </w:rPr>
        <w:t>7</w:t>
      </w:r>
      <w:r w:rsidR="004D3890">
        <w:t>;</w:t>
      </w:r>
    </w:p>
    <w:p w14:paraId="63BABC64" w14:textId="5682AA64" w:rsidR="00005BD5" w:rsidRDefault="00005BD5" w:rsidP="00005BD5">
      <w:r>
        <w:t>A declarator can be a simple variable, an array, or a function with old-style or new-style parameter list.</w:t>
      </w:r>
    </w:p>
    <w:p w14:paraId="4513A874" w14:textId="5412790D" w:rsidR="007126A2" w:rsidRDefault="007126A2" w:rsidP="00566B7F">
      <w:pPr>
        <w:pStyle w:val="CodeHeader"/>
      </w:pPr>
      <w:r>
        <w:t>Declarator.cs</w:t>
      </w:r>
    </w:p>
    <w:p w14:paraId="408209B8" w14:textId="77777777" w:rsidR="00566B7F" w:rsidRPr="00566B7F" w:rsidRDefault="00566B7F" w:rsidP="00566B7F">
      <w:pPr>
        <w:pStyle w:val="Code"/>
        <w:rPr>
          <w:highlight w:val="white"/>
        </w:rPr>
      </w:pPr>
      <w:r w:rsidRPr="00566B7F">
        <w:rPr>
          <w:highlight w:val="white"/>
        </w:rPr>
        <w:t>namespace CCompiler {</w:t>
      </w:r>
    </w:p>
    <w:p w14:paraId="57BBB979" w14:textId="77777777" w:rsidR="00566B7F" w:rsidRPr="00566B7F" w:rsidRDefault="00566B7F" w:rsidP="00566B7F">
      <w:pPr>
        <w:pStyle w:val="Code"/>
        <w:rPr>
          <w:highlight w:val="white"/>
        </w:rPr>
      </w:pPr>
      <w:r w:rsidRPr="00566B7F">
        <w:rPr>
          <w:highlight w:val="white"/>
        </w:rPr>
        <w:t xml:space="preserve">  public class Declarator {</w:t>
      </w:r>
    </w:p>
    <w:p w14:paraId="57C74ACC" w14:textId="77777777" w:rsidR="00566B7F" w:rsidRPr="00566B7F" w:rsidRDefault="00566B7F" w:rsidP="00566B7F">
      <w:pPr>
        <w:pStyle w:val="Code"/>
        <w:rPr>
          <w:highlight w:val="white"/>
        </w:rPr>
      </w:pPr>
      <w:r w:rsidRPr="00566B7F">
        <w:rPr>
          <w:highlight w:val="white"/>
        </w:rPr>
        <w:t xml:space="preserve">    private string m_name;</w:t>
      </w:r>
    </w:p>
    <w:p w14:paraId="138D46E8" w14:textId="77777777" w:rsidR="00566B7F" w:rsidRPr="00566B7F" w:rsidRDefault="00566B7F" w:rsidP="00566B7F">
      <w:pPr>
        <w:pStyle w:val="Code"/>
        <w:rPr>
          <w:highlight w:val="white"/>
        </w:rPr>
      </w:pPr>
      <w:r w:rsidRPr="00566B7F">
        <w:rPr>
          <w:highlight w:val="white"/>
        </w:rPr>
        <w:t xml:space="preserve">    private Type m_firstType, m_lastType;</w:t>
      </w:r>
    </w:p>
    <w:p w14:paraId="2DE6011B" w14:textId="77777777" w:rsidR="00566B7F" w:rsidRPr="00566B7F" w:rsidRDefault="00566B7F" w:rsidP="00566B7F">
      <w:pPr>
        <w:pStyle w:val="Code"/>
        <w:rPr>
          <w:highlight w:val="white"/>
        </w:rPr>
      </w:pPr>
    </w:p>
    <w:p w14:paraId="6BC545F1" w14:textId="77777777" w:rsidR="00566B7F" w:rsidRPr="00566B7F" w:rsidRDefault="00566B7F" w:rsidP="00566B7F">
      <w:pPr>
        <w:pStyle w:val="Code"/>
        <w:rPr>
          <w:highlight w:val="white"/>
        </w:rPr>
      </w:pPr>
      <w:r w:rsidRPr="00566B7F">
        <w:rPr>
          <w:highlight w:val="white"/>
        </w:rPr>
        <w:t xml:space="preserve">    public Declarator(string name) {</w:t>
      </w:r>
    </w:p>
    <w:p w14:paraId="0A19264A" w14:textId="0BD7F0B2" w:rsidR="00566B7F" w:rsidRPr="00566B7F" w:rsidRDefault="00566B7F" w:rsidP="00566B7F">
      <w:pPr>
        <w:pStyle w:val="Code"/>
        <w:rPr>
          <w:highlight w:val="white"/>
        </w:rPr>
      </w:pPr>
      <w:r w:rsidRPr="00566B7F">
        <w:rPr>
          <w:highlight w:val="white"/>
        </w:rPr>
        <w:t xml:space="preserve">      </w:t>
      </w:r>
      <w:r w:rsidR="005D04D1">
        <w:rPr>
          <w:highlight w:val="white"/>
        </w:rPr>
        <w:t>m_n</w:t>
      </w:r>
      <w:r w:rsidRPr="00566B7F">
        <w:rPr>
          <w:highlight w:val="white"/>
        </w:rPr>
        <w:t>ame = name;</w:t>
      </w:r>
    </w:p>
    <w:p w14:paraId="01DEA28E" w14:textId="77777777" w:rsidR="00566B7F" w:rsidRPr="00566B7F" w:rsidRDefault="00566B7F" w:rsidP="00566B7F">
      <w:pPr>
        <w:pStyle w:val="Code"/>
        <w:rPr>
          <w:highlight w:val="white"/>
        </w:rPr>
      </w:pPr>
      <w:r w:rsidRPr="00566B7F">
        <w:rPr>
          <w:highlight w:val="white"/>
        </w:rPr>
        <w:t xml:space="preserve">    }</w:t>
      </w:r>
    </w:p>
    <w:p w14:paraId="550EC181" w14:textId="77777777" w:rsidR="00566B7F" w:rsidRPr="00566B7F" w:rsidRDefault="00566B7F" w:rsidP="00566B7F">
      <w:pPr>
        <w:pStyle w:val="Code"/>
        <w:rPr>
          <w:highlight w:val="white"/>
        </w:rPr>
      </w:pPr>
      <w:r w:rsidRPr="00566B7F">
        <w:rPr>
          <w:highlight w:val="white"/>
        </w:rPr>
        <w:t xml:space="preserve">  </w:t>
      </w:r>
    </w:p>
    <w:p w14:paraId="32225A3E" w14:textId="77777777" w:rsidR="00566B7F" w:rsidRPr="00566B7F" w:rsidRDefault="00566B7F" w:rsidP="00566B7F">
      <w:pPr>
        <w:pStyle w:val="Code"/>
        <w:rPr>
          <w:highlight w:val="white"/>
        </w:rPr>
      </w:pPr>
      <w:r w:rsidRPr="00566B7F">
        <w:rPr>
          <w:highlight w:val="white"/>
        </w:rPr>
        <w:t xml:space="preserve">    public string Name {</w:t>
      </w:r>
    </w:p>
    <w:p w14:paraId="6AECC7F9" w14:textId="77777777" w:rsidR="00566B7F" w:rsidRPr="00566B7F" w:rsidRDefault="00566B7F" w:rsidP="00566B7F">
      <w:pPr>
        <w:pStyle w:val="Code"/>
        <w:rPr>
          <w:highlight w:val="white"/>
        </w:rPr>
      </w:pPr>
      <w:r w:rsidRPr="00566B7F">
        <w:rPr>
          <w:highlight w:val="white"/>
        </w:rPr>
        <w:t xml:space="preserve">      get { return m_name; }</w:t>
      </w:r>
    </w:p>
    <w:p w14:paraId="18C0984A" w14:textId="77777777" w:rsidR="00566B7F" w:rsidRPr="00566B7F" w:rsidRDefault="00566B7F" w:rsidP="00566B7F">
      <w:pPr>
        <w:pStyle w:val="Code"/>
        <w:rPr>
          <w:highlight w:val="white"/>
        </w:rPr>
      </w:pPr>
      <w:r w:rsidRPr="00566B7F">
        <w:rPr>
          <w:highlight w:val="white"/>
        </w:rPr>
        <w:t xml:space="preserve">      set { m_name = value; }</w:t>
      </w:r>
    </w:p>
    <w:p w14:paraId="2F9F1A0A" w14:textId="77777777" w:rsidR="00566B7F" w:rsidRPr="00566B7F" w:rsidRDefault="00566B7F" w:rsidP="00566B7F">
      <w:pPr>
        <w:pStyle w:val="Code"/>
        <w:rPr>
          <w:highlight w:val="white"/>
        </w:rPr>
      </w:pPr>
      <w:r w:rsidRPr="00566B7F">
        <w:rPr>
          <w:highlight w:val="white"/>
        </w:rPr>
        <w:t xml:space="preserve">    }</w:t>
      </w:r>
    </w:p>
    <w:p w14:paraId="05B6AC3B" w14:textId="77777777" w:rsidR="00566B7F" w:rsidRPr="00566B7F" w:rsidRDefault="00566B7F" w:rsidP="00566B7F">
      <w:pPr>
        <w:pStyle w:val="Code"/>
        <w:rPr>
          <w:highlight w:val="white"/>
        </w:rPr>
      </w:pPr>
    </w:p>
    <w:p w14:paraId="4BFA088F" w14:textId="77777777" w:rsidR="00566B7F" w:rsidRPr="00566B7F" w:rsidRDefault="00566B7F" w:rsidP="00566B7F">
      <w:pPr>
        <w:pStyle w:val="Code"/>
        <w:rPr>
          <w:highlight w:val="white"/>
        </w:rPr>
      </w:pPr>
      <w:r w:rsidRPr="00566B7F">
        <w:rPr>
          <w:highlight w:val="white"/>
        </w:rPr>
        <w:t xml:space="preserve">    public Type Type {</w:t>
      </w:r>
    </w:p>
    <w:p w14:paraId="52272778" w14:textId="77777777" w:rsidR="00566B7F" w:rsidRPr="00566B7F" w:rsidRDefault="00566B7F" w:rsidP="00566B7F">
      <w:pPr>
        <w:pStyle w:val="Code"/>
        <w:rPr>
          <w:highlight w:val="white"/>
        </w:rPr>
      </w:pPr>
      <w:r w:rsidRPr="00566B7F">
        <w:rPr>
          <w:highlight w:val="white"/>
        </w:rPr>
        <w:t xml:space="preserve">      get { return m_firstType; }</w:t>
      </w:r>
    </w:p>
    <w:p w14:paraId="43221869" w14:textId="77777777" w:rsidR="00566B7F" w:rsidRPr="00566B7F" w:rsidRDefault="00566B7F" w:rsidP="00566B7F">
      <w:pPr>
        <w:pStyle w:val="Code"/>
        <w:rPr>
          <w:highlight w:val="white"/>
        </w:rPr>
      </w:pPr>
      <w:r w:rsidRPr="00566B7F">
        <w:rPr>
          <w:highlight w:val="white"/>
        </w:rPr>
        <w:t xml:space="preserve">    }</w:t>
      </w:r>
    </w:p>
    <w:p w14:paraId="3C2AAD70" w14:textId="1E9FEE60" w:rsidR="00566B7F" w:rsidRPr="00566B7F" w:rsidRDefault="008175BD" w:rsidP="008175BD">
      <w:pPr>
        <w:rPr>
          <w:highlight w:val="white"/>
        </w:rPr>
      </w:pPr>
      <w:r>
        <w:rPr>
          <w:highlight w:val="white"/>
        </w:rPr>
        <w:t>If we add a type to the declarator where there is no previous type, we set both the first and last type to that type.</w:t>
      </w:r>
    </w:p>
    <w:p w14:paraId="4C4C8425" w14:textId="78AE4828" w:rsidR="00566B7F" w:rsidRPr="00566B7F" w:rsidRDefault="00566B7F" w:rsidP="00566B7F">
      <w:pPr>
        <w:pStyle w:val="Code"/>
        <w:rPr>
          <w:highlight w:val="white"/>
        </w:rPr>
      </w:pPr>
      <w:r w:rsidRPr="00566B7F">
        <w:rPr>
          <w:highlight w:val="white"/>
        </w:rPr>
        <w:lastRenderedPageBreak/>
        <w:t xml:space="preserve">    public void Add(</w:t>
      </w:r>
      <w:r w:rsidR="00F7018E">
        <w:rPr>
          <w:highlight w:val="white"/>
        </w:rPr>
        <w:t>Type</w:t>
      </w:r>
      <w:r w:rsidRPr="00566B7F">
        <w:rPr>
          <w:highlight w:val="white"/>
        </w:rPr>
        <w:t xml:space="preserve"> </w:t>
      </w:r>
      <w:r w:rsidR="00F7018E">
        <w:rPr>
          <w:highlight w:val="white"/>
        </w:rPr>
        <w:t>newType</w:t>
      </w:r>
      <w:r w:rsidRPr="00566B7F">
        <w:rPr>
          <w:highlight w:val="white"/>
        </w:rPr>
        <w:t>) {</w:t>
      </w:r>
    </w:p>
    <w:p w14:paraId="2E764CD8" w14:textId="77777777" w:rsidR="00566B7F" w:rsidRPr="00566B7F" w:rsidRDefault="00566B7F" w:rsidP="00566B7F">
      <w:pPr>
        <w:pStyle w:val="Code"/>
        <w:rPr>
          <w:highlight w:val="white"/>
        </w:rPr>
      </w:pPr>
      <w:r w:rsidRPr="00566B7F">
        <w:rPr>
          <w:highlight w:val="white"/>
        </w:rPr>
        <w:t xml:space="preserve">      if (m_firstType == null) {</w:t>
      </w:r>
    </w:p>
    <w:p w14:paraId="0B6EC64D" w14:textId="26140FF9" w:rsidR="00566B7F" w:rsidRPr="00566B7F" w:rsidRDefault="00566B7F" w:rsidP="00566B7F">
      <w:pPr>
        <w:pStyle w:val="Code"/>
        <w:rPr>
          <w:highlight w:val="white"/>
        </w:rPr>
      </w:pPr>
      <w:r w:rsidRPr="00566B7F">
        <w:rPr>
          <w:highlight w:val="white"/>
        </w:rPr>
        <w:t xml:space="preserve">        m_firstType = m_lastType = </w:t>
      </w:r>
      <w:r w:rsidR="00F7018E">
        <w:rPr>
          <w:highlight w:val="white"/>
        </w:rPr>
        <w:t>newType</w:t>
      </w:r>
      <w:r w:rsidRPr="00566B7F">
        <w:rPr>
          <w:highlight w:val="white"/>
        </w:rPr>
        <w:t>;</w:t>
      </w:r>
    </w:p>
    <w:p w14:paraId="33BA248E" w14:textId="77777777" w:rsidR="00566B7F" w:rsidRPr="00566B7F" w:rsidRDefault="00566B7F" w:rsidP="00566B7F">
      <w:pPr>
        <w:pStyle w:val="Code"/>
        <w:rPr>
          <w:highlight w:val="white"/>
        </w:rPr>
      </w:pPr>
      <w:r w:rsidRPr="00566B7F">
        <w:rPr>
          <w:highlight w:val="white"/>
        </w:rPr>
        <w:t xml:space="preserve">      }</w:t>
      </w:r>
    </w:p>
    <w:p w14:paraId="0719385A" w14:textId="77777777" w:rsidR="00566B7F" w:rsidRPr="00566B7F" w:rsidRDefault="00566B7F" w:rsidP="00566B7F">
      <w:pPr>
        <w:pStyle w:val="Code"/>
        <w:rPr>
          <w:highlight w:val="white"/>
        </w:rPr>
      </w:pPr>
      <w:r w:rsidRPr="00566B7F">
        <w:rPr>
          <w:highlight w:val="white"/>
        </w:rPr>
        <w:t xml:space="preserve">      else {</w:t>
      </w:r>
    </w:p>
    <w:p w14:paraId="6D938339" w14:textId="4592C813" w:rsidR="00566B7F" w:rsidRDefault="00566B7F" w:rsidP="00566B7F">
      <w:pPr>
        <w:pStyle w:val="Code"/>
        <w:rPr>
          <w:highlight w:val="white"/>
        </w:rPr>
      </w:pPr>
      <w:r w:rsidRPr="00566B7F">
        <w:rPr>
          <w:highlight w:val="white"/>
        </w:rPr>
        <w:t xml:space="preserve">        switch (m_lastType.Sort) {</w:t>
      </w:r>
    </w:p>
    <w:p w14:paraId="2B125486" w14:textId="66D0A57A" w:rsidR="00AA39D4" w:rsidRPr="00566B7F" w:rsidRDefault="00AA39D4" w:rsidP="00AA39D4">
      <w:pPr>
        <w:rPr>
          <w:highlight w:val="white"/>
        </w:rPr>
      </w:pPr>
      <w:r>
        <w:rPr>
          <w:highlight w:val="white"/>
        </w:rPr>
        <w:t>If the last</w:t>
      </w:r>
      <w:r w:rsidR="00F7018E">
        <w:rPr>
          <w:highlight w:val="white"/>
        </w:rPr>
        <w:t xml:space="preserve"> type</w:t>
      </w:r>
      <w:r>
        <w:rPr>
          <w:highlight w:val="white"/>
        </w:rPr>
        <w:t xml:space="preserve"> of the declarator is a pointer, we set it to point at the new </w:t>
      </w:r>
      <w:r w:rsidR="00F7018E">
        <w:rPr>
          <w:highlight w:val="white"/>
        </w:rPr>
        <w:t>type</w:t>
      </w:r>
      <w:r>
        <w:rPr>
          <w:highlight w:val="white"/>
        </w:rPr>
        <w:t>.</w:t>
      </w:r>
    </w:p>
    <w:p w14:paraId="4F1E1A31" w14:textId="77777777" w:rsidR="00566B7F" w:rsidRPr="00566B7F" w:rsidRDefault="00566B7F" w:rsidP="00566B7F">
      <w:pPr>
        <w:pStyle w:val="Code"/>
        <w:rPr>
          <w:highlight w:val="white"/>
        </w:rPr>
      </w:pPr>
      <w:r w:rsidRPr="00566B7F">
        <w:rPr>
          <w:highlight w:val="white"/>
        </w:rPr>
        <w:t xml:space="preserve">          case Sort.Pointer:</w:t>
      </w:r>
    </w:p>
    <w:p w14:paraId="50DFA6A3" w14:textId="31B28869" w:rsidR="00566B7F" w:rsidRPr="00566B7F" w:rsidRDefault="00566B7F" w:rsidP="00566B7F">
      <w:pPr>
        <w:pStyle w:val="Code"/>
        <w:rPr>
          <w:highlight w:val="white"/>
        </w:rPr>
      </w:pPr>
      <w:r w:rsidRPr="00566B7F">
        <w:rPr>
          <w:highlight w:val="white"/>
        </w:rPr>
        <w:t xml:space="preserve">            m_lastType.PointerType = </w:t>
      </w:r>
      <w:r w:rsidR="00F7018E">
        <w:rPr>
          <w:highlight w:val="white"/>
        </w:rPr>
        <w:t>newType</w:t>
      </w:r>
      <w:r w:rsidRPr="00566B7F">
        <w:rPr>
          <w:highlight w:val="white"/>
        </w:rPr>
        <w:t>;</w:t>
      </w:r>
    </w:p>
    <w:p w14:paraId="2F089714" w14:textId="7BE4A9B2"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7798A843" w14:textId="77777777" w:rsidR="00566B7F" w:rsidRPr="00566B7F" w:rsidRDefault="00566B7F" w:rsidP="00566B7F">
      <w:pPr>
        <w:pStyle w:val="Code"/>
        <w:rPr>
          <w:highlight w:val="white"/>
        </w:rPr>
      </w:pPr>
      <w:r w:rsidRPr="00566B7F">
        <w:rPr>
          <w:highlight w:val="white"/>
        </w:rPr>
        <w:t xml:space="preserve">            break;</w:t>
      </w:r>
    </w:p>
    <w:p w14:paraId="367C15EA" w14:textId="319FD93C" w:rsidR="00566B7F" w:rsidRPr="00566B7F" w:rsidRDefault="00AA39D4" w:rsidP="00AA39D4">
      <w:pPr>
        <w:rPr>
          <w:highlight w:val="white"/>
        </w:rPr>
      </w:pPr>
      <w:r>
        <w:rPr>
          <w:highlight w:val="white"/>
        </w:rPr>
        <w:t xml:space="preserve">If the last </w:t>
      </w:r>
      <w:r w:rsidR="00F7018E">
        <w:rPr>
          <w:highlight w:val="white"/>
        </w:rPr>
        <w:t>type</w:t>
      </w:r>
      <w:r>
        <w:rPr>
          <w:highlight w:val="white"/>
        </w:rPr>
        <w:t xml:space="preserve"> of the declarator is a</w:t>
      </w:r>
      <w:r w:rsidR="002D5806">
        <w:rPr>
          <w:highlight w:val="white"/>
        </w:rPr>
        <w:t>n</w:t>
      </w:r>
      <w:r>
        <w:rPr>
          <w:highlight w:val="white"/>
        </w:rPr>
        <w:t xml:space="preserve"> </w:t>
      </w:r>
      <w:r w:rsidR="004E1F7A">
        <w:rPr>
          <w:highlight w:val="white"/>
        </w:rPr>
        <w:t>array</w:t>
      </w:r>
      <w:r>
        <w:rPr>
          <w:highlight w:val="white"/>
        </w:rPr>
        <w:t xml:space="preserve">, we set </w:t>
      </w:r>
      <w:r w:rsidR="00184C4A">
        <w:rPr>
          <w:highlight w:val="white"/>
        </w:rPr>
        <w:t xml:space="preserve">the </w:t>
      </w:r>
      <w:r w:rsidR="004E1F7A">
        <w:rPr>
          <w:highlight w:val="white"/>
        </w:rPr>
        <w:t xml:space="preserve">type of the </w:t>
      </w:r>
      <w:r w:rsidR="00184C4A">
        <w:rPr>
          <w:highlight w:val="white"/>
        </w:rPr>
        <w:t xml:space="preserve">array to be the new </w:t>
      </w:r>
      <w:r w:rsidR="00F7018E">
        <w:rPr>
          <w:highlight w:val="white"/>
        </w:rPr>
        <w:t>type</w:t>
      </w:r>
      <w:r w:rsidR="00184C4A">
        <w:rPr>
          <w:highlight w:val="white"/>
        </w:rPr>
        <w:t xml:space="preserve">. </w:t>
      </w:r>
      <w:r w:rsidR="00FD3D82">
        <w:rPr>
          <w:highlight w:val="white"/>
        </w:rPr>
        <w:t xml:space="preserve">However, </w:t>
      </w:r>
      <w:r w:rsidR="00184C4A">
        <w:rPr>
          <w:highlight w:val="white"/>
        </w:rPr>
        <w:t xml:space="preserve">the array must be complete; that is, it </w:t>
      </w:r>
      <w:r w:rsidR="00B869BC">
        <w:rPr>
          <w:highlight w:val="white"/>
        </w:rPr>
        <w:t>must have a stated size.</w:t>
      </w:r>
      <w:r w:rsidR="002D5806">
        <w:rPr>
          <w:highlight w:val="white"/>
        </w:rPr>
        <w:t xml:space="preserve"> </w:t>
      </w:r>
      <w:r w:rsidR="00FD3D82">
        <w:rPr>
          <w:highlight w:val="white"/>
        </w:rPr>
        <w:t>Moreover, t</w:t>
      </w:r>
      <w:r w:rsidR="002D5806">
        <w:rPr>
          <w:highlight w:val="white"/>
        </w:rPr>
        <w:t>he new type cannot be a function, since arrays of functions are not allowed.</w:t>
      </w:r>
    </w:p>
    <w:p w14:paraId="51618A59" w14:textId="77777777" w:rsidR="00566B7F" w:rsidRPr="00566B7F" w:rsidRDefault="00566B7F" w:rsidP="00566B7F">
      <w:pPr>
        <w:pStyle w:val="Code"/>
        <w:rPr>
          <w:highlight w:val="white"/>
        </w:rPr>
      </w:pPr>
      <w:r w:rsidRPr="00566B7F">
        <w:rPr>
          <w:highlight w:val="white"/>
        </w:rPr>
        <w:t xml:space="preserve">          case Sort.Array:</w:t>
      </w:r>
    </w:p>
    <w:p w14:paraId="1F492B0E" w14:textId="3CF2DDEE"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.IsComplete(),</w:t>
      </w:r>
    </w:p>
    <w:p w14:paraId="26055818" w14:textId="4B575A05" w:rsidR="00566B7F" w:rsidRPr="00566B7F" w:rsidRDefault="00566B7F" w:rsidP="00566B7F">
      <w:pPr>
        <w:pStyle w:val="Code"/>
        <w:rPr>
          <w:highlight w:val="white"/>
        </w:rPr>
      </w:pPr>
      <w:r>
        <w:rPr>
          <w:highlight w:val="white"/>
        </w:rPr>
        <w:t xml:space="preserve">                         </w:t>
      </w:r>
      <w:r w:rsidRPr="00566B7F">
        <w:rPr>
          <w:highlight w:val="white"/>
        </w:rPr>
        <w:t>Message.Array_of_incomplete_</w:t>
      </w:r>
      <w:r w:rsidR="00611B03">
        <w:rPr>
          <w:highlight w:val="white"/>
        </w:rPr>
        <w:t>t</w:t>
      </w:r>
      <w:r w:rsidR="00F7018E">
        <w:rPr>
          <w:highlight w:val="white"/>
        </w:rPr>
        <w:t>ype</w:t>
      </w:r>
      <w:r w:rsidRPr="00566B7F">
        <w:rPr>
          <w:highlight w:val="white"/>
        </w:rPr>
        <w:t>_not_allowed);</w:t>
      </w:r>
    </w:p>
    <w:p w14:paraId="17CE3D9F" w14:textId="6F0E34AF"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36114971" w14:textId="4104A16F" w:rsidR="00566B7F" w:rsidRPr="00566B7F" w:rsidRDefault="00566B7F" w:rsidP="00566B7F">
      <w:pPr>
        <w:pStyle w:val="Code"/>
        <w:rPr>
          <w:highlight w:val="white"/>
        </w:rPr>
      </w:pPr>
      <w:r>
        <w:rPr>
          <w:highlight w:val="white"/>
        </w:rPr>
        <w:t xml:space="preserve">                         </w:t>
      </w:r>
      <w:r w:rsidRPr="00566B7F">
        <w:rPr>
          <w:highlight w:val="white"/>
        </w:rPr>
        <w:t>Message.Array_of_function_not_allowed);</w:t>
      </w:r>
    </w:p>
    <w:p w14:paraId="503B3AC8" w14:textId="4140BCF2" w:rsidR="00566B7F" w:rsidRPr="00566B7F" w:rsidRDefault="00566B7F" w:rsidP="00566B7F">
      <w:pPr>
        <w:pStyle w:val="Code"/>
        <w:rPr>
          <w:highlight w:val="white"/>
        </w:rPr>
      </w:pPr>
      <w:r w:rsidRPr="00566B7F">
        <w:rPr>
          <w:highlight w:val="white"/>
        </w:rPr>
        <w:t xml:space="preserve">            m_lastType.ArrayType = </w:t>
      </w:r>
      <w:r w:rsidR="00F7018E">
        <w:rPr>
          <w:highlight w:val="white"/>
        </w:rPr>
        <w:t>newType</w:t>
      </w:r>
      <w:r w:rsidRPr="00566B7F">
        <w:rPr>
          <w:highlight w:val="white"/>
        </w:rPr>
        <w:t>;</w:t>
      </w:r>
    </w:p>
    <w:p w14:paraId="0B4AF67B" w14:textId="10060D44"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3EAF7C33" w14:textId="77777777" w:rsidR="00566B7F" w:rsidRPr="00566B7F" w:rsidRDefault="00566B7F" w:rsidP="00566B7F">
      <w:pPr>
        <w:pStyle w:val="Code"/>
        <w:rPr>
          <w:highlight w:val="white"/>
        </w:rPr>
      </w:pPr>
      <w:r w:rsidRPr="00566B7F">
        <w:rPr>
          <w:highlight w:val="white"/>
        </w:rPr>
        <w:t xml:space="preserve">            break;</w:t>
      </w:r>
    </w:p>
    <w:p w14:paraId="6D3C8D96" w14:textId="5230C6D0" w:rsidR="00566B7F" w:rsidRPr="00566B7F" w:rsidRDefault="002D5806" w:rsidP="002D5806">
      <w:pPr>
        <w:rPr>
          <w:highlight w:val="white"/>
        </w:rPr>
      </w:pPr>
      <w:r>
        <w:rPr>
          <w:highlight w:val="white"/>
        </w:rPr>
        <w:t xml:space="preserve">If the last type of the declarator </w:t>
      </w:r>
      <w:r w:rsidR="00C72F1F">
        <w:rPr>
          <w:highlight w:val="white"/>
        </w:rPr>
        <w:t>is a function, set the return type of the function to be the new type.</w:t>
      </w:r>
      <w:r w:rsidR="00FD3D82">
        <w:rPr>
          <w:highlight w:val="white"/>
        </w:rPr>
        <w:t xml:space="preserve"> However, the new type cannot be an array</w:t>
      </w:r>
      <w:r w:rsidR="002972A6">
        <w:rPr>
          <w:highlight w:val="white"/>
        </w:rPr>
        <w:t xml:space="preserve"> or a function</w:t>
      </w:r>
      <w:r w:rsidR="00FD3D82">
        <w:rPr>
          <w:highlight w:val="white"/>
        </w:rPr>
        <w:t xml:space="preserve">, since </w:t>
      </w:r>
      <w:r w:rsidR="00D11059">
        <w:rPr>
          <w:highlight w:val="white"/>
        </w:rPr>
        <w:t>function</w:t>
      </w:r>
      <w:r w:rsidR="002972A6">
        <w:rPr>
          <w:highlight w:val="white"/>
        </w:rPr>
        <w:t>s are</w:t>
      </w:r>
      <w:r w:rsidR="00D11059">
        <w:rPr>
          <w:highlight w:val="white"/>
        </w:rPr>
        <w:t xml:space="preserve"> not allowed to return an array</w:t>
      </w:r>
      <w:r w:rsidR="002972A6">
        <w:rPr>
          <w:highlight w:val="white"/>
        </w:rPr>
        <w:t>s or functions.</w:t>
      </w:r>
    </w:p>
    <w:p w14:paraId="4710A442" w14:textId="77777777" w:rsidR="00566B7F" w:rsidRPr="00566B7F" w:rsidRDefault="00566B7F" w:rsidP="00566B7F">
      <w:pPr>
        <w:pStyle w:val="Code"/>
        <w:rPr>
          <w:highlight w:val="white"/>
        </w:rPr>
      </w:pPr>
      <w:r w:rsidRPr="00566B7F">
        <w:rPr>
          <w:highlight w:val="white"/>
        </w:rPr>
        <w:t xml:space="preserve">          case Sort.Function:</w:t>
      </w:r>
    </w:p>
    <w:p w14:paraId="60279BE9" w14:textId="15CF93D2" w:rsidR="00566B7F"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.IsArray(),</w:t>
      </w:r>
    </w:p>
    <w:p w14:paraId="647A600D" w14:textId="0C46F617" w:rsidR="00566B7F" w:rsidRPr="00566B7F" w:rsidRDefault="00566B7F" w:rsidP="00566B7F">
      <w:pPr>
        <w:pStyle w:val="Code"/>
        <w:rPr>
          <w:highlight w:val="white"/>
        </w:rPr>
      </w:pPr>
      <w:r>
        <w:rPr>
          <w:highlight w:val="white"/>
        </w:rPr>
        <w:t xml:space="preserve">                         </w:t>
      </w:r>
      <w:r w:rsidRPr="00566B7F">
        <w:rPr>
          <w:highlight w:val="white"/>
        </w:rPr>
        <w:t>Message.Function_cannot_return_array);</w:t>
      </w:r>
    </w:p>
    <w:p w14:paraId="16053DC7" w14:textId="14DFBD77" w:rsidR="00E0239C" w:rsidRDefault="00566B7F" w:rsidP="00566B7F">
      <w:pPr>
        <w:pStyle w:val="Code"/>
        <w:rPr>
          <w:highlight w:val="white"/>
        </w:rPr>
      </w:pPr>
      <w:r w:rsidRPr="00566B7F">
        <w:rPr>
          <w:highlight w:val="white"/>
        </w:rPr>
        <w:t xml:space="preserve">            Assert.Error(!</w:t>
      </w:r>
      <w:r w:rsidR="00F7018E">
        <w:rPr>
          <w:highlight w:val="white"/>
        </w:rPr>
        <w:t>newType</w:t>
      </w:r>
      <w:r w:rsidRPr="00566B7F">
        <w:rPr>
          <w:highlight w:val="white"/>
        </w:rPr>
        <w:t>.IsFunction(),</w:t>
      </w:r>
    </w:p>
    <w:p w14:paraId="45C3B807" w14:textId="25AF1150" w:rsidR="00566B7F" w:rsidRPr="00566B7F" w:rsidRDefault="00E0239C" w:rsidP="00566B7F">
      <w:pPr>
        <w:pStyle w:val="Code"/>
        <w:rPr>
          <w:highlight w:val="white"/>
        </w:rPr>
      </w:pPr>
      <w:r>
        <w:rPr>
          <w:highlight w:val="white"/>
        </w:rPr>
        <w:t xml:space="preserve">                         </w:t>
      </w:r>
      <w:r w:rsidR="00566B7F" w:rsidRPr="00566B7F">
        <w:rPr>
          <w:highlight w:val="white"/>
        </w:rPr>
        <w:t>Message.Function_cannot_return_function);</w:t>
      </w:r>
    </w:p>
    <w:p w14:paraId="0077AE34" w14:textId="136CF560" w:rsidR="00566B7F" w:rsidRPr="00566B7F" w:rsidRDefault="00566B7F" w:rsidP="00566B7F">
      <w:pPr>
        <w:pStyle w:val="Code"/>
        <w:rPr>
          <w:highlight w:val="white"/>
        </w:rPr>
      </w:pPr>
      <w:r w:rsidRPr="00566B7F">
        <w:rPr>
          <w:highlight w:val="white"/>
        </w:rPr>
        <w:t xml:space="preserve">            m_lastType.ReturnType = </w:t>
      </w:r>
      <w:r w:rsidR="00F7018E">
        <w:rPr>
          <w:highlight w:val="white"/>
        </w:rPr>
        <w:t>newType</w:t>
      </w:r>
      <w:r w:rsidRPr="00566B7F">
        <w:rPr>
          <w:highlight w:val="white"/>
        </w:rPr>
        <w:t>;</w:t>
      </w:r>
    </w:p>
    <w:p w14:paraId="0A62A336" w14:textId="78548A53" w:rsidR="00566B7F" w:rsidRPr="00566B7F" w:rsidRDefault="00566B7F" w:rsidP="00566B7F">
      <w:pPr>
        <w:pStyle w:val="Code"/>
        <w:rPr>
          <w:highlight w:val="white"/>
        </w:rPr>
      </w:pPr>
      <w:r w:rsidRPr="00566B7F">
        <w:rPr>
          <w:highlight w:val="white"/>
        </w:rPr>
        <w:t xml:space="preserve">            m_lastType = </w:t>
      </w:r>
      <w:r w:rsidR="00F7018E">
        <w:rPr>
          <w:highlight w:val="white"/>
        </w:rPr>
        <w:t>newType</w:t>
      </w:r>
      <w:r w:rsidRPr="00566B7F">
        <w:rPr>
          <w:highlight w:val="white"/>
        </w:rPr>
        <w:t>;</w:t>
      </w:r>
    </w:p>
    <w:p w14:paraId="051C0971" w14:textId="77777777" w:rsidR="00566B7F" w:rsidRPr="00566B7F" w:rsidRDefault="00566B7F" w:rsidP="00566B7F">
      <w:pPr>
        <w:pStyle w:val="Code"/>
        <w:rPr>
          <w:highlight w:val="white"/>
        </w:rPr>
      </w:pPr>
      <w:r w:rsidRPr="00566B7F">
        <w:rPr>
          <w:highlight w:val="white"/>
        </w:rPr>
        <w:t xml:space="preserve">            break;</w:t>
      </w:r>
    </w:p>
    <w:p w14:paraId="1FA2E338" w14:textId="77777777" w:rsidR="00566B7F" w:rsidRPr="00566B7F" w:rsidRDefault="00566B7F" w:rsidP="00566B7F">
      <w:pPr>
        <w:pStyle w:val="Code"/>
        <w:rPr>
          <w:highlight w:val="white"/>
        </w:rPr>
      </w:pPr>
      <w:r w:rsidRPr="00566B7F">
        <w:rPr>
          <w:highlight w:val="white"/>
        </w:rPr>
        <w:t xml:space="preserve">        }</w:t>
      </w:r>
    </w:p>
    <w:p w14:paraId="46F3AF27" w14:textId="77777777" w:rsidR="00566B7F" w:rsidRPr="00566B7F" w:rsidRDefault="00566B7F" w:rsidP="00566B7F">
      <w:pPr>
        <w:pStyle w:val="Code"/>
        <w:rPr>
          <w:highlight w:val="white"/>
        </w:rPr>
      </w:pPr>
      <w:r w:rsidRPr="00566B7F">
        <w:rPr>
          <w:highlight w:val="white"/>
        </w:rPr>
        <w:t xml:space="preserve">      }</w:t>
      </w:r>
    </w:p>
    <w:p w14:paraId="0D933829" w14:textId="77777777" w:rsidR="00566B7F" w:rsidRPr="00566B7F" w:rsidRDefault="00566B7F" w:rsidP="00566B7F">
      <w:pPr>
        <w:pStyle w:val="Code"/>
        <w:rPr>
          <w:highlight w:val="white"/>
        </w:rPr>
      </w:pPr>
      <w:r w:rsidRPr="00566B7F">
        <w:rPr>
          <w:highlight w:val="white"/>
        </w:rPr>
        <w:t xml:space="preserve">    }</w:t>
      </w:r>
    </w:p>
    <w:p w14:paraId="63DE358A" w14:textId="77777777" w:rsidR="00566B7F" w:rsidRPr="00566B7F" w:rsidRDefault="00566B7F" w:rsidP="00566B7F">
      <w:pPr>
        <w:pStyle w:val="Code"/>
        <w:rPr>
          <w:highlight w:val="white"/>
        </w:rPr>
      </w:pPr>
      <w:r w:rsidRPr="00566B7F">
        <w:rPr>
          <w:highlight w:val="white"/>
        </w:rPr>
        <w:t xml:space="preserve">  }</w:t>
      </w:r>
    </w:p>
    <w:p w14:paraId="1AE550A0" w14:textId="77777777" w:rsidR="00067453" w:rsidRDefault="00566B7F" w:rsidP="00067453">
      <w:pPr>
        <w:pStyle w:val="Code"/>
      </w:pPr>
      <w:r w:rsidRPr="00566B7F">
        <w:rPr>
          <w:highlight w:val="white"/>
        </w:rPr>
        <w:t>}</w:t>
      </w:r>
    </w:p>
    <w:p w14:paraId="370E962A" w14:textId="220E5526" w:rsidR="007126A2" w:rsidRDefault="00E0239C" w:rsidP="00067453">
      <w:pPr>
        <w:pStyle w:val="Rubrik1"/>
      </w:pPr>
      <w:bookmarkStart w:id="223" w:name="_Toc49764379"/>
      <w:r>
        <w:lastRenderedPageBreak/>
        <w:t>The Symbol Table</w:t>
      </w:r>
      <w:bookmarkEnd w:id="223"/>
    </w:p>
    <w:p w14:paraId="4A71480E" w14:textId="7A762EC1" w:rsidR="0050082D" w:rsidRDefault="00FE32B4" w:rsidP="00CE158A">
      <w:r>
        <w:t>T</w:t>
      </w:r>
      <w:r w:rsidR="00CE158A">
        <w:t xml:space="preserve">he symbol table </w:t>
      </w:r>
      <w:r w:rsidR="0084607F">
        <w:t>h</w:t>
      </w:r>
      <w:r w:rsidR="00CE158A">
        <w:t>old</w:t>
      </w:r>
      <w:r w:rsidR="0084607F">
        <w:t>s</w:t>
      </w:r>
      <w:r w:rsidR="00CE158A">
        <w:t xml:space="preserve"> symbols</w:t>
      </w:r>
      <w:r w:rsidR="0084607F">
        <w:t xml:space="preserve"> as well as st</w:t>
      </w:r>
      <w:r w:rsidR="00CE158A">
        <w:t>ruct and union tags</w:t>
      </w:r>
      <w:r w:rsidR="0084607F">
        <w:t xml:space="preserve">, </w:t>
      </w:r>
      <w:r w:rsidR="00CE158A">
        <w:t>but not enumeration tags. Moreover, there is one symbol table for the global space, for each function, for each block in a function</w:t>
      </w:r>
      <w:r w:rsidR="00A36E3F">
        <w:t>, and for each struct or union</w:t>
      </w:r>
      <w:r w:rsidR="00CE158A">
        <w:t xml:space="preserve">. In this way, the symbol tables form a hierarchy where each table </w:t>
      </w:r>
      <w:r w:rsidR="00840BA8">
        <w:t>holds</w:t>
      </w:r>
      <w:r w:rsidR="00CE158A">
        <w:t xml:space="preserve"> its parent table</w:t>
      </w:r>
      <w:r w:rsidR="00FD6094">
        <w:t>.</w:t>
      </w:r>
    </w:p>
    <w:p w14:paraId="123CBC6B" w14:textId="77777777" w:rsidR="008C458D" w:rsidRDefault="008C458D" w:rsidP="00EB50EE">
      <w:pPr>
        <w:pStyle w:val="Code"/>
      </w:pPr>
    </w:p>
    <w:p w14:paraId="23B4BE1A" w14:textId="77777777" w:rsidR="008C458D" w:rsidRDefault="008C458D" w:rsidP="00EB50EE">
      <w:pPr>
        <w:pStyle w:val="Code"/>
      </w:pPr>
    </w:p>
    <w:p w14:paraId="25F8C73D" w14:textId="77777777" w:rsidR="008C458D" w:rsidRDefault="008C458D" w:rsidP="00EB50EE">
      <w:pPr>
        <w:pStyle w:val="Code"/>
      </w:pPr>
    </w:p>
    <w:p w14:paraId="27E98E99" w14:textId="77777777" w:rsidR="008C458D" w:rsidRDefault="008C458D" w:rsidP="00EB50EE">
      <w:pPr>
        <w:pStyle w:val="Code"/>
      </w:pPr>
    </w:p>
    <w:p w14:paraId="7C10B316" w14:textId="77777777" w:rsidR="008C458D" w:rsidRDefault="008C458D" w:rsidP="00EB50EE">
      <w:pPr>
        <w:pStyle w:val="Code"/>
      </w:pPr>
    </w:p>
    <w:p w14:paraId="23553077" w14:textId="77777777" w:rsidR="008C458D" w:rsidRDefault="008C458D" w:rsidP="00EB50EE">
      <w:pPr>
        <w:pStyle w:val="Code"/>
      </w:pPr>
    </w:p>
    <w:p w14:paraId="72B60769" w14:textId="77777777" w:rsidR="008C458D" w:rsidRDefault="008C458D" w:rsidP="00EB50EE">
      <w:pPr>
        <w:pStyle w:val="Code"/>
      </w:pPr>
    </w:p>
    <w:p w14:paraId="6404E476" w14:textId="77777777" w:rsidR="008C458D" w:rsidRDefault="008C458D" w:rsidP="00EB50EE">
      <w:pPr>
        <w:pStyle w:val="Code"/>
      </w:pPr>
    </w:p>
    <w:p w14:paraId="406BDCF7" w14:textId="77777777" w:rsidR="008C458D" w:rsidRDefault="008C458D" w:rsidP="00EB50EE">
      <w:pPr>
        <w:pStyle w:val="Code"/>
      </w:pPr>
    </w:p>
    <w:p w14:paraId="3D4F1608" w14:textId="77777777" w:rsidR="008C458D" w:rsidRDefault="008C458D" w:rsidP="00EB50EE">
      <w:pPr>
        <w:pStyle w:val="Code"/>
      </w:pPr>
    </w:p>
    <w:p w14:paraId="73094E16" w14:textId="77777777" w:rsidR="008C458D" w:rsidRDefault="008C458D" w:rsidP="00EB50EE">
      <w:pPr>
        <w:pStyle w:val="Code"/>
      </w:pPr>
    </w:p>
    <w:p w14:paraId="3AF32EF4" w14:textId="77777777" w:rsidR="008C458D" w:rsidRDefault="008C458D" w:rsidP="00EB50EE">
      <w:pPr>
        <w:pStyle w:val="Code"/>
      </w:pPr>
    </w:p>
    <w:p w14:paraId="74A88C61" w14:textId="77777777" w:rsidR="008C458D" w:rsidRDefault="008C458D" w:rsidP="00EB50EE">
      <w:pPr>
        <w:pStyle w:val="Code"/>
      </w:pPr>
    </w:p>
    <w:p w14:paraId="0606D326" w14:textId="77777777" w:rsidR="008C458D" w:rsidRDefault="008C458D" w:rsidP="00EB50EE">
      <w:pPr>
        <w:pStyle w:val="Code"/>
      </w:pPr>
    </w:p>
    <w:p w14:paraId="5EE11812" w14:textId="77777777" w:rsidR="008C458D" w:rsidRDefault="008C458D" w:rsidP="00EB50EE">
      <w:pPr>
        <w:pStyle w:val="Code"/>
      </w:pPr>
    </w:p>
    <w:p w14:paraId="58BCF834" w14:textId="77777777" w:rsidR="008C458D" w:rsidRDefault="008C458D" w:rsidP="00EB50EE">
      <w:pPr>
        <w:pStyle w:val="Code"/>
      </w:pPr>
    </w:p>
    <w:p w14:paraId="3CA1BF23" w14:textId="77777777" w:rsidR="008C458D" w:rsidRDefault="008C458D" w:rsidP="00EB50EE">
      <w:pPr>
        <w:pStyle w:val="Code"/>
      </w:pPr>
    </w:p>
    <w:p w14:paraId="24865C6F" w14:textId="77777777" w:rsidR="008C458D" w:rsidRDefault="008C458D" w:rsidP="00EB50EE">
      <w:pPr>
        <w:pStyle w:val="Code"/>
      </w:pPr>
    </w:p>
    <w:p w14:paraId="5725B5BE" w14:textId="77777777" w:rsidR="008C458D" w:rsidRDefault="008C458D" w:rsidP="00EB50EE">
      <w:pPr>
        <w:pStyle w:val="Code"/>
      </w:pPr>
    </w:p>
    <w:p w14:paraId="6953DA0F" w14:textId="77777777" w:rsidR="008C458D" w:rsidRDefault="008C458D" w:rsidP="00EB50EE">
      <w:pPr>
        <w:pStyle w:val="Code"/>
      </w:pPr>
    </w:p>
    <w:p w14:paraId="7153C20C" w14:textId="77777777" w:rsidR="008C458D" w:rsidRDefault="008C458D" w:rsidP="00EB50EE">
      <w:pPr>
        <w:pStyle w:val="Code"/>
      </w:pPr>
    </w:p>
    <w:p w14:paraId="2FD65EED" w14:textId="77777777" w:rsidR="008C458D" w:rsidRDefault="008C458D" w:rsidP="00EB50EE">
      <w:pPr>
        <w:pStyle w:val="Code"/>
      </w:pPr>
    </w:p>
    <w:p w14:paraId="19A33546" w14:textId="77777777" w:rsidR="008C458D" w:rsidRDefault="008C458D" w:rsidP="00EB50EE">
      <w:pPr>
        <w:pStyle w:val="Code"/>
      </w:pPr>
    </w:p>
    <w:p w14:paraId="1009EB8C" w14:textId="77777777" w:rsidR="008C458D" w:rsidRDefault="008C458D" w:rsidP="00EB50EE">
      <w:pPr>
        <w:pStyle w:val="Code"/>
      </w:pPr>
    </w:p>
    <w:p w14:paraId="389469D5" w14:textId="77777777" w:rsidR="008C458D" w:rsidRDefault="008C458D" w:rsidP="00EB50EE">
      <w:pPr>
        <w:pStyle w:val="Code"/>
      </w:pPr>
    </w:p>
    <w:p w14:paraId="74BC16D9" w14:textId="77777777" w:rsidR="008C458D" w:rsidRDefault="008C458D" w:rsidP="00EB50EE">
      <w:pPr>
        <w:pStyle w:val="Code"/>
      </w:pPr>
    </w:p>
    <w:p w14:paraId="2A6060AC" w14:textId="77777777" w:rsidR="008C458D" w:rsidRDefault="008C458D" w:rsidP="00EB50EE">
      <w:pPr>
        <w:pStyle w:val="Code"/>
      </w:pPr>
    </w:p>
    <w:p w14:paraId="3BA9F8A9" w14:textId="77777777" w:rsidR="008C458D" w:rsidRDefault="008C458D" w:rsidP="00EB50EE">
      <w:pPr>
        <w:pStyle w:val="Code"/>
      </w:pPr>
    </w:p>
    <w:p w14:paraId="7C81BF3F" w14:textId="77777777" w:rsidR="008C458D" w:rsidRDefault="008C458D" w:rsidP="00EB50EE">
      <w:pPr>
        <w:pStyle w:val="Code"/>
      </w:pPr>
    </w:p>
    <w:p w14:paraId="514FFC84" w14:textId="77777777" w:rsidR="008C458D" w:rsidRDefault="008C458D" w:rsidP="00EB50EE">
      <w:pPr>
        <w:pStyle w:val="Code"/>
      </w:pPr>
    </w:p>
    <w:p w14:paraId="382BE641" w14:textId="77777777" w:rsidR="008C458D" w:rsidRDefault="008C458D" w:rsidP="00EB50EE">
      <w:pPr>
        <w:pStyle w:val="Code"/>
      </w:pPr>
    </w:p>
    <w:p w14:paraId="677BE1E9" w14:textId="77777777" w:rsidR="008C458D" w:rsidRDefault="008C458D" w:rsidP="00EB50EE">
      <w:pPr>
        <w:pStyle w:val="Code"/>
      </w:pPr>
    </w:p>
    <w:p w14:paraId="27DB193F" w14:textId="77777777" w:rsidR="008C458D" w:rsidRDefault="008C458D" w:rsidP="00EB50EE">
      <w:pPr>
        <w:pStyle w:val="Code"/>
      </w:pPr>
    </w:p>
    <w:p w14:paraId="70A00372" w14:textId="77777777" w:rsidR="008C458D" w:rsidRDefault="008C458D" w:rsidP="00EB50EE">
      <w:pPr>
        <w:pStyle w:val="Code"/>
      </w:pPr>
    </w:p>
    <w:p w14:paraId="346C1039" w14:textId="77777777" w:rsidR="008C458D" w:rsidRDefault="008C458D" w:rsidP="00EB50EE">
      <w:pPr>
        <w:pStyle w:val="Code"/>
      </w:pPr>
    </w:p>
    <w:p w14:paraId="0033C75A" w14:textId="77777777" w:rsidR="008C458D" w:rsidRDefault="008C458D" w:rsidP="00EB50EE">
      <w:pPr>
        <w:pStyle w:val="Code"/>
      </w:pPr>
    </w:p>
    <w:p w14:paraId="345CE0BC" w14:textId="77777777" w:rsidR="008C458D" w:rsidRDefault="008C458D" w:rsidP="00EB50EE">
      <w:pPr>
        <w:pStyle w:val="Code"/>
      </w:pPr>
    </w:p>
    <w:p w14:paraId="5B3AE024" w14:textId="77777777" w:rsidR="008C458D" w:rsidRDefault="008C458D" w:rsidP="00EB50EE">
      <w:pPr>
        <w:pStyle w:val="Code"/>
      </w:pPr>
    </w:p>
    <w:p w14:paraId="5EC3CD5C" w14:textId="77777777" w:rsidR="008C458D" w:rsidRDefault="008C458D" w:rsidP="00EB50EE">
      <w:pPr>
        <w:pStyle w:val="Code"/>
      </w:pPr>
    </w:p>
    <w:p w14:paraId="5474E0B2" w14:textId="77777777" w:rsidR="008C458D" w:rsidRDefault="008C458D" w:rsidP="00EB50EE">
      <w:pPr>
        <w:pStyle w:val="Code"/>
      </w:pPr>
    </w:p>
    <w:p w14:paraId="116C5E8E" w14:textId="77777777" w:rsidR="008C458D" w:rsidRDefault="008C458D" w:rsidP="00EB50EE">
      <w:pPr>
        <w:pStyle w:val="Code"/>
      </w:pPr>
    </w:p>
    <w:p w14:paraId="5192C697" w14:textId="77777777" w:rsidR="008C458D" w:rsidRDefault="008C458D" w:rsidP="00EB50EE">
      <w:pPr>
        <w:pStyle w:val="Code"/>
      </w:pPr>
    </w:p>
    <w:p w14:paraId="5DBA8486" w14:textId="77777777" w:rsidR="008C458D" w:rsidRDefault="008C458D" w:rsidP="00EB50EE">
      <w:pPr>
        <w:pStyle w:val="Code"/>
      </w:pPr>
    </w:p>
    <w:p w14:paraId="2319B9EB" w14:textId="77777777" w:rsidR="008C458D" w:rsidRDefault="008C458D" w:rsidP="00EB50EE">
      <w:pPr>
        <w:pStyle w:val="Code"/>
      </w:pPr>
    </w:p>
    <w:p w14:paraId="2E18427C" w14:textId="77777777" w:rsidR="008C458D" w:rsidRDefault="008C458D" w:rsidP="00EB50EE">
      <w:pPr>
        <w:pStyle w:val="Code"/>
      </w:pPr>
    </w:p>
    <w:p w14:paraId="76F026EE" w14:textId="77777777" w:rsidR="008C458D" w:rsidRDefault="008C458D" w:rsidP="00EB50EE">
      <w:pPr>
        <w:pStyle w:val="Code"/>
      </w:pPr>
    </w:p>
    <w:p w14:paraId="39A11210" w14:textId="77777777" w:rsidR="008C458D" w:rsidRDefault="008C458D" w:rsidP="00EB50EE">
      <w:pPr>
        <w:pStyle w:val="Code"/>
      </w:pPr>
    </w:p>
    <w:p w14:paraId="49E4E7B0" w14:textId="77777777" w:rsidR="008C458D" w:rsidRDefault="008C458D" w:rsidP="00EB50EE">
      <w:pPr>
        <w:pStyle w:val="Code"/>
      </w:pPr>
    </w:p>
    <w:p w14:paraId="24C35362" w14:textId="77777777" w:rsidR="008C458D" w:rsidRDefault="008C458D" w:rsidP="00EB50EE">
      <w:pPr>
        <w:pStyle w:val="Code"/>
      </w:pPr>
    </w:p>
    <w:p w14:paraId="07BEC03F" w14:textId="77777777" w:rsidR="008C458D" w:rsidRDefault="008C458D" w:rsidP="00EB50EE">
      <w:pPr>
        <w:pStyle w:val="Code"/>
      </w:pPr>
    </w:p>
    <w:p w14:paraId="22EC9BA6" w14:textId="7D975C57" w:rsidR="00EB50EE" w:rsidRDefault="00EB50EE" w:rsidP="00EB50EE">
      <w:pPr>
        <w:pStyle w:val="Code"/>
      </w:pPr>
      <w:r>
        <w:t>int global</w:t>
      </w:r>
      <w:r w:rsidR="00850D08">
        <w:t>Int;</w:t>
      </w:r>
    </w:p>
    <w:p w14:paraId="2EA3FFEF" w14:textId="034D6C67" w:rsidR="00EB50EE" w:rsidRDefault="00EB50EE" w:rsidP="00EB50EE">
      <w:pPr>
        <w:pStyle w:val="Code"/>
      </w:pPr>
      <w:r>
        <w:t>int i;</w:t>
      </w:r>
    </w:p>
    <w:p w14:paraId="57E8E81B" w14:textId="77777777" w:rsidR="00EB50EE" w:rsidRDefault="00EB50EE" w:rsidP="00EB50EE">
      <w:pPr>
        <w:pStyle w:val="Code"/>
      </w:pPr>
    </w:p>
    <w:p w14:paraId="7CE7141E" w14:textId="0299FBE2" w:rsidR="00EB50EE" w:rsidRDefault="00EB50EE" w:rsidP="00EB50EE">
      <w:pPr>
        <w:pStyle w:val="Code"/>
      </w:pPr>
      <w:r>
        <w:t>void main() {</w:t>
      </w:r>
    </w:p>
    <w:p w14:paraId="6860CC60" w14:textId="65EED185" w:rsidR="00EB50EE" w:rsidRDefault="00EB50EE" w:rsidP="00EB50EE">
      <w:pPr>
        <w:pStyle w:val="Code"/>
      </w:pPr>
      <w:r>
        <w:t xml:space="preserve">  </w:t>
      </w:r>
      <w:r w:rsidR="000515D6">
        <w:t xml:space="preserve">register </w:t>
      </w:r>
      <w:r>
        <w:t>int i;</w:t>
      </w:r>
    </w:p>
    <w:p w14:paraId="7C71C826" w14:textId="3F17F439" w:rsidR="00EB50EE" w:rsidRDefault="00EB50EE" w:rsidP="00EB50EE">
      <w:pPr>
        <w:pStyle w:val="Code"/>
      </w:pPr>
      <w:r>
        <w:t xml:space="preserve">  char mainChar;</w:t>
      </w:r>
    </w:p>
    <w:p w14:paraId="6D222110" w14:textId="515B44E5" w:rsidR="00EB50EE" w:rsidRDefault="00EB50EE" w:rsidP="00EB50EE">
      <w:pPr>
        <w:pStyle w:val="Code"/>
      </w:pPr>
    </w:p>
    <w:p w14:paraId="356ED631" w14:textId="2004803C" w:rsidR="00EB50EE" w:rsidRDefault="00EB50EE" w:rsidP="00EB50EE">
      <w:pPr>
        <w:pStyle w:val="Code"/>
      </w:pPr>
      <w:r>
        <w:t xml:space="preserve">  if (globalCount &gt; 0) { // Block 1</w:t>
      </w:r>
    </w:p>
    <w:p w14:paraId="484781AD" w14:textId="15010780" w:rsidR="00EB50EE" w:rsidRDefault="00EB50EE" w:rsidP="00EB50EE">
      <w:pPr>
        <w:pStyle w:val="Code"/>
      </w:pPr>
      <w:r>
        <w:t xml:space="preserve">    int i;</w:t>
      </w:r>
    </w:p>
    <w:p w14:paraId="63897657" w14:textId="7A4083FE" w:rsidR="00EB50EE" w:rsidRDefault="00EB50EE" w:rsidP="00EB50EE">
      <w:pPr>
        <w:pStyle w:val="Code"/>
      </w:pPr>
      <w:r>
        <w:t xml:space="preserve">    float ifFloat;</w:t>
      </w:r>
    </w:p>
    <w:p w14:paraId="76F35D9C" w14:textId="715B332A" w:rsidR="00EB50EE" w:rsidRDefault="00EB50EE" w:rsidP="00EB50EE">
      <w:pPr>
        <w:pStyle w:val="Code"/>
      </w:pPr>
    </w:p>
    <w:p w14:paraId="52C6B816" w14:textId="1814A980" w:rsidR="00EB50EE" w:rsidRDefault="00EB50EE" w:rsidP="00EB50EE">
      <w:pPr>
        <w:pStyle w:val="Code"/>
      </w:pPr>
      <w:r>
        <w:t xml:space="preserve">    { int i; // Block 2</w:t>
      </w:r>
    </w:p>
    <w:p w14:paraId="7FDCF1EC" w14:textId="77777777" w:rsidR="0053189F" w:rsidRDefault="00EB50EE" w:rsidP="00EB50EE">
      <w:pPr>
        <w:pStyle w:val="Code"/>
      </w:pPr>
      <w:r>
        <w:t xml:space="preserve">      double blockDouble;</w:t>
      </w:r>
    </w:p>
    <w:p w14:paraId="38CD134F" w14:textId="03B2DD35" w:rsidR="005956E9" w:rsidRDefault="005956E9" w:rsidP="00EB50EE">
      <w:pPr>
        <w:pStyle w:val="Code"/>
      </w:pPr>
      <w:r>
        <w:t xml:space="preserve">      // Point p</w:t>
      </w:r>
    </w:p>
    <w:p w14:paraId="29E07680" w14:textId="637C400F" w:rsidR="00EB50EE" w:rsidRDefault="00EB50EE" w:rsidP="00EB50EE">
      <w:pPr>
        <w:pStyle w:val="Code"/>
      </w:pPr>
      <w:r>
        <w:t xml:space="preserve">    }</w:t>
      </w:r>
    </w:p>
    <w:p w14:paraId="5874BAE9" w14:textId="14A96446" w:rsidR="00EB50EE" w:rsidRDefault="00EB50EE" w:rsidP="00EB50EE">
      <w:pPr>
        <w:pStyle w:val="Code"/>
      </w:pPr>
      <w:r>
        <w:t xml:space="preserve">  }</w:t>
      </w:r>
    </w:p>
    <w:p w14:paraId="28A09B03" w14:textId="57F090F0" w:rsidR="00EB50EE" w:rsidRDefault="00EB50EE" w:rsidP="00EB50EE">
      <w:pPr>
        <w:pStyle w:val="Code"/>
      </w:pPr>
      <w:r>
        <w:t>}</w:t>
      </w:r>
    </w:p>
    <w:p w14:paraId="4441CDE8" w14:textId="7BD6C8E8" w:rsidR="00370480" w:rsidRDefault="00370480" w:rsidP="00AC74F8">
      <w:r>
        <w:t xml:space="preserve">When the parsing reaches point </w:t>
      </w:r>
      <w:r w:rsidRPr="00B85889">
        <w:rPr>
          <w:rStyle w:val="KeyWord0"/>
        </w:rPr>
        <w:t>p</w:t>
      </w:r>
      <w:r>
        <w:t xml:space="preserve">, the symbol table has the following </w:t>
      </w:r>
      <w:r w:rsidR="0053189F">
        <w:t xml:space="preserve">form. Note that the variable </w:t>
      </w:r>
      <w:r w:rsidR="0053189F" w:rsidRPr="0053189F">
        <w:rPr>
          <w:rStyle w:val="KeyWord0"/>
        </w:rPr>
        <w:t>i</w:t>
      </w:r>
      <w:r w:rsidR="0053189F">
        <w:t xml:space="preserve"> </w:t>
      </w:r>
      <w:r w:rsidR="00A134C2">
        <w:t xml:space="preserve">defined in every block and </w:t>
      </w:r>
      <w:r w:rsidR="0053189F">
        <w:t xml:space="preserve">is present in every </w:t>
      </w:r>
      <w:r w:rsidR="00A134C2">
        <w:t xml:space="preserve">table. When a symbol is looked up, </w:t>
      </w:r>
      <w:r w:rsidR="00DD7081">
        <w:t xml:space="preserve">we start </w:t>
      </w:r>
      <w:r w:rsidR="00A134C2">
        <w:t xml:space="preserve">searching </w:t>
      </w:r>
      <w:r w:rsidR="00DD7081">
        <w:t xml:space="preserve">in the current table and </w:t>
      </w:r>
      <w:r w:rsidR="00A134C2">
        <w:t>continue</w:t>
      </w:r>
      <w:r w:rsidR="00DD7081">
        <w:t xml:space="preserve"> search </w:t>
      </w:r>
      <w:r w:rsidR="00A134C2">
        <w:t>up through the hierarchy</w:t>
      </w:r>
      <w:r w:rsidR="00DD7081">
        <w:t xml:space="preserve"> until we found a symbol with the given name or the </w:t>
      </w:r>
      <w:r w:rsidR="0032247A">
        <w:t>parent symbol reference is null, which it is in the table representing the global space.</w:t>
      </w:r>
    </w:p>
    <w:p w14:paraId="2C5F4E65" w14:textId="2B3580F7" w:rsidR="0050082D" w:rsidRDefault="0050082D" w:rsidP="00CE158A">
      <w:r>
        <w:rPr>
          <w:noProof/>
        </w:rPr>
        <w:lastRenderedPageBreak/>
        <mc:AlternateContent>
          <mc:Choice Requires="wpc">
            <w:drawing>
              <wp:inline distT="0" distB="0" distL="0" distR="0" wp14:anchorId="3EA149A4" wp14:editId="57653020">
                <wp:extent cx="4508500" cy="5590540"/>
                <wp:effectExtent l="0" t="0" r="6350" b="0"/>
                <wp:docPr id="372" name="Arbetsyta 3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4" name="Textruta 4"/>
                        <wps:cNvSpPr txBox="1"/>
                        <wps:spPr>
                          <a:xfrm>
                            <a:off x="721360" y="80852"/>
                            <a:ext cx="1442720" cy="1001188"/>
                          </a:xfrm>
                          <a:prstGeom prst="rect">
                            <a:avLst/>
                          </a:prstGeom>
                          <a:solidFill>
                            <a:schemeClr val="lt1"/>
                          </a:solidFill>
                          <a:ln w="12700">
                            <a:solidFill>
                              <a:prstClr val="black"/>
                            </a:solidFill>
                          </a:ln>
                        </wps:spPr>
                        <wps:txbx>
                          <w:txbxContent>
                            <w:p w14:paraId="5F4F4BA3" w14:textId="1C58C3D2" w:rsidR="00206409" w:rsidRPr="00D2146B" w:rsidRDefault="00206409" w:rsidP="0050082D">
                              <w:pPr>
                                <w:spacing w:before="0" w:after="0"/>
                                <w:rPr>
                                  <w:sz w:val="18"/>
                                  <w:szCs w:val="18"/>
                                  <w:lang w:val="sv-SE"/>
                                </w:rPr>
                              </w:pPr>
                              <w:r>
                                <w:rPr>
                                  <w:sz w:val="18"/>
                                  <w:szCs w:val="18"/>
                                  <w:lang w:val="sv-SE"/>
                                </w:rPr>
                                <w:t>Static int globalInt</w:t>
                              </w:r>
                            </w:p>
                            <w:p w14:paraId="69A6032C" w14:textId="768161F7" w:rsidR="00206409" w:rsidRDefault="00206409" w:rsidP="0050082D">
                              <w:pPr>
                                <w:spacing w:before="0" w:after="0"/>
                                <w:rPr>
                                  <w:sz w:val="18"/>
                                  <w:szCs w:val="18"/>
                                  <w:lang w:val="sv-SE"/>
                                </w:rPr>
                              </w:pPr>
                              <w:r>
                                <w:rPr>
                                  <w:sz w:val="18"/>
                                  <w:szCs w:val="18"/>
                                  <w:lang w:val="sv-SE"/>
                                </w:rPr>
                                <w:t>Static int i</w:t>
                              </w:r>
                            </w:p>
                            <w:p w14:paraId="65DC2C71" w14:textId="7AEEED2D" w:rsidR="00206409" w:rsidRDefault="00206409" w:rsidP="0050082D">
                              <w:pPr>
                                <w:spacing w:before="0" w:after="0"/>
                                <w:rPr>
                                  <w:sz w:val="18"/>
                                  <w:szCs w:val="18"/>
                                  <w:lang w:val="sv-SE"/>
                                </w:rPr>
                              </w:pPr>
                            </w:p>
                            <w:p w14:paraId="3B0DD407" w14:textId="21D67AC3" w:rsidR="00206409" w:rsidRPr="001B6705" w:rsidRDefault="0020640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6409" w:rsidRPr="00D2146B" w:rsidRDefault="00206409" w:rsidP="0050082D">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ruta 6"/>
                        <wps:cNvSpPr txBox="1"/>
                        <wps:spPr>
                          <a:xfrm>
                            <a:off x="180340" y="35999"/>
                            <a:ext cx="541020" cy="1592775"/>
                          </a:xfrm>
                          <a:prstGeom prst="rect">
                            <a:avLst/>
                          </a:prstGeom>
                          <a:solidFill>
                            <a:schemeClr val="lt1"/>
                          </a:solidFill>
                          <a:ln w="6350">
                            <a:noFill/>
                          </a:ln>
                        </wps:spPr>
                        <wps:txbx>
                          <w:txbxContent>
                            <w:p w14:paraId="354A76B8" w14:textId="6320FE4B" w:rsidR="00206409" w:rsidRPr="00D2146B" w:rsidRDefault="0020640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 name="Textruta 20"/>
                        <wps:cNvSpPr txBox="1"/>
                        <wps:spPr>
                          <a:xfrm>
                            <a:off x="1082040" y="1442720"/>
                            <a:ext cx="1442720" cy="901655"/>
                          </a:xfrm>
                          <a:prstGeom prst="rect">
                            <a:avLst/>
                          </a:prstGeom>
                          <a:solidFill>
                            <a:schemeClr val="lt1"/>
                          </a:solidFill>
                          <a:ln w="12700">
                            <a:solidFill>
                              <a:prstClr val="black"/>
                            </a:solidFill>
                          </a:ln>
                        </wps:spPr>
                        <wps:txbx>
                          <w:txbxContent>
                            <w:p w14:paraId="53562E8A" w14:textId="7D508477" w:rsidR="00206409" w:rsidRDefault="0020640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6409" w:rsidRPr="00D2146B" w:rsidRDefault="00206409" w:rsidP="0050082D">
                              <w:pPr>
                                <w:spacing w:before="0" w:after="0" w:line="256" w:lineRule="auto"/>
                                <w:rPr>
                                  <w:sz w:val="18"/>
                                  <w:szCs w:val="18"/>
                                </w:rPr>
                              </w:pPr>
                              <w:r>
                                <w:rPr>
                                  <w:sz w:val="18"/>
                                  <w:szCs w:val="18"/>
                                </w:rPr>
                                <w:t>Auto mainChar : char</w:t>
                              </w:r>
                            </w:p>
                            <w:p w14:paraId="302437A3" w14:textId="77777777" w:rsidR="00206409" w:rsidRDefault="00206409" w:rsidP="0050082D">
                              <w:pPr>
                                <w:spacing w:before="0" w:after="0" w:line="256" w:lineRule="auto"/>
                                <w:rPr>
                                  <w:rFonts w:eastAsia="Calibri"/>
                                  <w:color w:val="000000"/>
                                  <w:sz w:val="18"/>
                                  <w:szCs w:val="18"/>
                                </w:rPr>
                              </w:pPr>
                            </w:p>
                            <w:p w14:paraId="71CC6A80" w14:textId="77C30F45" w:rsidR="00206409" w:rsidRPr="00D2146B" w:rsidRDefault="00206409" w:rsidP="008C458D">
                              <w:pPr>
                                <w:spacing w:before="0" w:after="0" w:line="256" w:lineRule="auto"/>
                                <w:rPr>
                                  <w:sz w:val="18"/>
                                  <w:szCs w:val="18"/>
                                </w:rPr>
                              </w:pPr>
                              <w:r>
                                <w:rPr>
                                  <w:rFonts w:eastAsia="Calibri"/>
                                  <w:color w:val="000000"/>
                                  <w:sz w:val="18"/>
                                  <w:szCs w:val="18"/>
                                </w:rPr>
                                <w:t>m_parentTable</w:t>
                              </w:r>
                            </w:p>
                            <w:p w14:paraId="4A1EB75F"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p w14:paraId="176D8F8E"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Textruta 21"/>
                        <wps:cNvSpPr txBox="1"/>
                        <wps:spPr>
                          <a:xfrm>
                            <a:off x="541020" y="1442676"/>
                            <a:ext cx="541020" cy="721360"/>
                          </a:xfrm>
                          <a:prstGeom prst="rect">
                            <a:avLst/>
                          </a:prstGeom>
                          <a:solidFill>
                            <a:schemeClr val="lt1"/>
                          </a:solidFill>
                          <a:ln w="6350">
                            <a:noFill/>
                          </a:ln>
                        </wps:spPr>
                        <wps:txbx>
                          <w:txbxContent>
                            <w:p w14:paraId="7CB73129" w14:textId="00D2B575" w:rsidR="00206409" w:rsidRPr="00D2146B" w:rsidRDefault="00206409" w:rsidP="0050082D">
                              <w:pPr>
                                <w:spacing w:before="0" w:after="0" w:line="256"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 name="Textruta 20"/>
                        <wps:cNvSpPr txBox="1"/>
                        <wps:spPr>
                          <a:xfrm>
                            <a:off x="1442720" y="2705100"/>
                            <a:ext cx="1442720" cy="901700"/>
                          </a:xfrm>
                          <a:prstGeom prst="rect">
                            <a:avLst/>
                          </a:prstGeom>
                          <a:solidFill>
                            <a:schemeClr val="lt1"/>
                          </a:solidFill>
                          <a:ln w="12700">
                            <a:solidFill>
                              <a:prstClr val="black"/>
                            </a:solidFill>
                          </a:ln>
                        </wps:spPr>
                        <wps:txbx>
                          <w:txbxContent>
                            <w:p w14:paraId="7F6EFE51" w14:textId="24CC7C06" w:rsidR="00206409" w:rsidRPr="00D2146B" w:rsidRDefault="00206409" w:rsidP="0050082D">
                              <w:pPr>
                                <w:spacing w:before="0" w:after="0" w:line="254" w:lineRule="auto"/>
                                <w:rPr>
                                  <w:sz w:val="18"/>
                                  <w:szCs w:val="18"/>
                                </w:rPr>
                              </w:pPr>
                              <w:r>
                                <w:rPr>
                                  <w:rFonts w:eastAsia="Calibri"/>
                                  <w:color w:val="000000"/>
                                  <w:sz w:val="18"/>
                                  <w:szCs w:val="18"/>
                                </w:rPr>
                                <w:t>auto int i</w:t>
                              </w:r>
                            </w:p>
                            <w:p w14:paraId="1EB866A9" w14:textId="57278A33" w:rsidR="00206409" w:rsidRDefault="0020640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6409" w:rsidRDefault="00206409" w:rsidP="00073BF2">
                              <w:pPr>
                                <w:spacing w:before="0" w:after="0" w:line="254" w:lineRule="auto"/>
                                <w:rPr>
                                  <w:rFonts w:eastAsia="Calibri"/>
                                  <w:color w:val="000000"/>
                                  <w:sz w:val="18"/>
                                  <w:szCs w:val="18"/>
                                </w:rPr>
                              </w:pPr>
                            </w:p>
                            <w:p w14:paraId="55FF5C13" w14:textId="77777777" w:rsidR="00206409" w:rsidRPr="00D2146B" w:rsidRDefault="00206409" w:rsidP="00073BF2">
                              <w:pPr>
                                <w:spacing w:before="0" w:after="0" w:line="256" w:lineRule="auto"/>
                                <w:rPr>
                                  <w:sz w:val="18"/>
                                  <w:szCs w:val="18"/>
                                </w:rPr>
                              </w:pPr>
                              <w:r>
                                <w:rPr>
                                  <w:rFonts w:eastAsia="Calibri"/>
                                  <w:color w:val="000000"/>
                                  <w:sz w:val="18"/>
                                  <w:szCs w:val="18"/>
                                </w:rPr>
                                <w:t>m_parentTable</w:t>
                              </w:r>
                            </w:p>
                            <w:p w14:paraId="20CF0F08" w14:textId="77777777" w:rsidR="00206409" w:rsidRPr="00D2146B" w:rsidRDefault="00206409" w:rsidP="00073BF2">
                              <w:pPr>
                                <w:spacing w:before="0" w:after="0" w:line="254" w:lineRule="auto"/>
                                <w:rPr>
                                  <w:sz w:val="18"/>
                                  <w:szCs w:val="18"/>
                                </w:rPr>
                              </w:pPr>
                            </w:p>
                            <w:p w14:paraId="2347329E"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p w14:paraId="7D6DAD56"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 name="Textruta 21"/>
                        <wps:cNvSpPr txBox="1"/>
                        <wps:spPr>
                          <a:xfrm>
                            <a:off x="721360" y="2705100"/>
                            <a:ext cx="721360" cy="868679"/>
                          </a:xfrm>
                          <a:prstGeom prst="rect">
                            <a:avLst/>
                          </a:prstGeom>
                          <a:solidFill>
                            <a:schemeClr val="lt1"/>
                          </a:solidFill>
                          <a:ln w="6350">
                            <a:noFill/>
                          </a:ln>
                        </wps:spPr>
                        <wps:txbx>
                          <w:txbxContent>
                            <w:p w14:paraId="54043C9A" w14:textId="18762D5C" w:rsidR="00206409" w:rsidRPr="00D2146B" w:rsidRDefault="00206409" w:rsidP="0050082D">
                              <w:pPr>
                                <w:spacing w:before="0" w:after="0" w:line="254" w:lineRule="auto"/>
                                <w:jc w:val="right"/>
                                <w:rPr>
                                  <w:sz w:val="18"/>
                                  <w:szCs w:val="18"/>
                                  <w:lang w:val="sv-SE"/>
                                </w:rPr>
                              </w:pPr>
                              <w:r>
                                <w:rPr>
                                  <w:rFonts w:eastAsia="Calibri"/>
                                  <w:color w:val="000000"/>
                                  <w:sz w:val="18"/>
                                  <w:szCs w:val="18"/>
                                  <w:lang w:val="sv-SE"/>
                                </w:rPr>
                                <w:t>Block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 name="Rak koppling 13"/>
                        <wps:cNvCnPr/>
                        <wps:spPr>
                          <a:xfrm flipV="1">
                            <a:off x="2524760" y="198374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15" name="Rak pilkoppling 15"/>
                        <wps:cNvCnPr/>
                        <wps:spPr>
                          <a:xfrm flipH="1">
                            <a:off x="2885440" y="3426460"/>
                            <a:ext cx="721360"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Rak koppling 16"/>
                        <wps:cNvCnPr/>
                        <wps:spPr>
                          <a:xfrm flipV="1">
                            <a:off x="2885440" y="3246120"/>
                            <a:ext cx="360680" cy="716"/>
                          </a:xfrm>
                          <a:prstGeom prst="line">
                            <a:avLst/>
                          </a:prstGeom>
                        </wps:spPr>
                        <wps:style>
                          <a:lnRef idx="1">
                            <a:schemeClr val="dk1"/>
                          </a:lnRef>
                          <a:fillRef idx="0">
                            <a:schemeClr val="dk1"/>
                          </a:fillRef>
                          <a:effectRef idx="0">
                            <a:schemeClr val="dk1"/>
                          </a:effectRef>
                          <a:fontRef idx="minor">
                            <a:schemeClr val="tx1"/>
                          </a:fontRef>
                        </wps:style>
                        <wps:bodyPr/>
                      </wps:wsp>
                      <wps:wsp>
                        <wps:cNvPr id="17" name="Rak koppling 17"/>
                        <wps:cNvCnPr/>
                        <wps:spPr>
                          <a:xfrm>
                            <a:off x="3606800" y="342646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19" name="Rak koppling 19"/>
                        <wps:cNvCnPr/>
                        <wps:spPr>
                          <a:xfrm>
                            <a:off x="3246120" y="4508500"/>
                            <a:ext cx="360680" cy="0"/>
                          </a:xfrm>
                          <a:prstGeom prst="line">
                            <a:avLst/>
                          </a:prstGeom>
                        </wps:spPr>
                        <wps:style>
                          <a:lnRef idx="1">
                            <a:schemeClr val="dk1"/>
                          </a:lnRef>
                          <a:fillRef idx="0">
                            <a:schemeClr val="dk1"/>
                          </a:fillRef>
                          <a:effectRef idx="0">
                            <a:schemeClr val="dk1"/>
                          </a:effectRef>
                          <a:fontRef idx="minor">
                            <a:schemeClr val="tx1"/>
                          </a:fontRef>
                        </wps:style>
                        <wps:bodyPr/>
                      </wps:wsp>
                      <wps:wsp>
                        <wps:cNvPr id="367" name="Rak koppling 367"/>
                        <wps:cNvCnPr/>
                        <wps:spPr>
                          <a:xfrm>
                            <a:off x="2885440" y="901700"/>
                            <a:ext cx="0" cy="1082040"/>
                          </a:xfrm>
                          <a:prstGeom prst="line">
                            <a:avLst/>
                          </a:prstGeom>
                        </wps:spPr>
                        <wps:style>
                          <a:lnRef idx="1">
                            <a:schemeClr val="dk1"/>
                          </a:lnRef>
                          <a:fillRef idx="0">
                            <a:schemeClr val="dk1"/>
                          </a:fillRef>
                          <a:effectRef idx="0">
                            <a:schemeClr val="dk1"/>
                          </a:effectRef>
                          <a:fontRef idx="minor">
                            <a:schemeClr val="tx1"/>
                          </a:fontRef>
                        </wps:style>
                        <wps:bodyPr/>
                      </wps:wsp>
                      <wps:wsp>
                        <wps:cNvPr id="368" name="Rak pilkoppling 368"/>
                        <wps:cNvCnPr/>
                        <wps:spPr>
                          <a:xfrm flipH="1">
                            <a:off x="2164080" y="901700"/>
                            <a:ext cx="721360" cy="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0" name="Rak koppling 370"/>
                        <wps:cNvCnPr/>
                        <wps:spPr>
                          <a:xfrm>
                            <a:off x="3227294" y="2152575"/>
                            <a:ext cx="18826" cy="1093545"/>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Rak pilkoppling 371"/>
                        <wps:cNvCnPr/>
                        <wps:spPr>
                          <a:xfrm flipH="1">
                            <a:off x="2524760" y="2164080"/>
                            <a:ext cx="7213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4" name="Textruta 20"/>
                        <wps:cNvSpPr txBox="1"/>
                        <wps:spPr>
                          <a:xfrm>
                            <a:off x="1803400" y="3967480"/>
                            <a:ext cx="1442720" cy="878205"/>
                          </a:xfrm>
                          <a:prstGeom prst="rect">
                            <a:avLst/>
                          </a:prstGeom>
                          <a:solidFill>
                            <a:schemeClr val="lt1"/>
                          </a:solidFill>
                          <a:ln w="12700">
                            <a:solidFill>
                              <a:prstClr val="black"/>
                            </a:solidFill>
                          </a:ln>
                        </wps:spPr>
                        <wps:txbx>
                          <w:txbxContent>
                            <w:p w14:paraId="1B886E75" w14:textId="7ED41DDC" w:rsidR="00206409" w:rsidRPr="00100F82" w:rsidRDefault="00206409" w:rsidP="00100F82">
                              <w:pPr>
                                <w:spacing w:before="0" w:after="0"/>
                                <w:rPr>
                                  <w:sz w:val="18"/>
                                  <w:szCs w:val="18"/>
                                </w:rPr>
                              </w:pPr>
                              <w:r w:rsidRPr="00100F82">
                                <w:rPr>
                                  <w:sz w:val="18"/>
                                  <w:szCs w:val="18"/>
                                </w:rPr>
                                <w:t>auto int i</w:t>
                              </w:r>
                            </w:p>
                            <w:p w14:paraId="5D0A676C" w14:textId="673BC4F3" w:rsidR="00206409" w:rsidRPr="00100F82" w:rsidRDefault="00206409" w:rsidP="00100F82">
                              <w:pPr>
                                <w:spacing w:before="0" w:after="0"/>
                                <w:rPr>
                                  <w:sz w:val="18"/>
                                  <w:szCs w:val="18"/>
                                </w:rPr>
                              </w:pPr>
                              <w:r w:rsidRPr="00100F82">
                                <w:rPr>
                                  <w:sz w:val="18"/>
                                  <w:szCs w:val="18"/>
                                </w:rPr>
                                <w:t>auto double blockDouble</w:t>
                              </w:r>
                            </w:p>
                            <w:p w14:paraId="5B01AFF6" w14:textId="77777777" w:rsidR="00206409" w:rsidRDefault="00206409" w:rsidP="00100F82">
                              <w:pPr>
                                <w:spacing w:before="0" w:after="0" w:line="256" w:lineRule="auto"/>
                                <w:rPr>
                                  <w:rFonts w:eastAsia="Calibri"/>
                                  <w:color w:val="000000"/>
                                  <w:sz w:val="18"/>
                                  <w:szCs w:val="18"/>
                                </w:rPr>
                              </w:pPr>
                            </w:p>
                            <w:p w14:paraId="35EF25BA" w14:textId="6D9A7EDC" w:rsidR="00206409" w:rsidRPr="00D2146B" w:rsidRDefault="00206409" w:rsidP="00100F82">
                              <w:pPr>
                                <w:spacing w:before="0" w:after="0" w:line="256" w:lineRule="auto"/>
                                <w:rPr>
                                  <w:sz w:val="18"/>
                                  <w:szCs w:val="18"/>
                                </w:rPr>
                              </w:pPr>
                              <w:r>
                                <w:rPr>
                                  <w:rFonts w:eastAsia="Calibri"/>
                                  <w:color w:val="000000"/>
                                  <w:sz w:val="18"/>
                                  <w:szCs w:val="18"/>
                                </w:rPr>
                                <w:t>m_parentTable</w:t>
                              </w:r>
                            </w:p>
                            <w:p w14:paraId="274031CF" w14:textId="32871C06" w:rsidR="00206409" w:rsidRDefault="00206409" w:rsidP="006E502C">
                              <w:pPr>
                                <w:spacing w:line="252" w:lineRule="auto"/>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5" name="Textruta 21"/>
                        <wps:cNvSpPr txBox="1"/>
                        <wps:spPr>
                          <a:xfrm>
                            <a:off x="1082040" y="3967480"/>
                            <a:ext cx="721360" cy="868045"/>
                          </a:xfrm>
                          <a:prstGeom prst="rect">
                            <a:avLst/>
                          </a:prstGeom>
                          <a:solidFill>
                            <a:schemeClr val="lt1"/>
                          </a:solidFill>
                          <a:ln w="6350">
                            <a:noFill/>
                          </a:ln>
                        </wps:spPr>
                        <wps:txbx>
                          <w:txbxContent>
                            <w:p w14:paraId="04FAEDD1" w14:textId="28A13FD8" w:rsidR="00206409" w:rsidRDefault="00206409" w:rsidP="006E502C">
                              <w:pPr>
                                <w:spacing w:line="252" w:lineRule="auto"/>
                                <w:jc w:val="right"/>
                                <w:rPr>
                                  <w:sz w:val="24"/>
                                  <w:szCs w:val="24"/>
                                </w:rPr>
                              </w:pPr>
                              <w:r>
                                <w:rPr>
                                  <w:rFonts w:eastAsia="Calibri"/>
                                  <w:color w:val="000000"/>
                                  <w:sz w:val="18"/>
                                  <w:szCs w:val="18"/>
                                </w:rPr>
                                <w:t>Block 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7" name="Textruta 20"/>
                        <wps:cNvSpPr txBox="1"/>
                        <wps:spPr>
                          <a:xfrm>
                            <a:off x="1623060" y="5049520"/>
                            <a:ext cx="1623060" cy="541020"/>
                          </a:xfrm>
                          <a:prstGeom prst="rect">
                            <a:avLst/>
                          </a:prstGeom>
                          <a:solidFill>
                            <a:schemeClr val="lt1"/>
                          </a:solidFill>
                          <a:ln w="12700">
                            <a:noFill/>
                          </a:ln>
                        </wps:spPr>
                        <wps:txbx>
                          <w:txbxContent>
                            <w:p w14:paraId="3D4EF70D" w14:textId="087FD547" w:rsidR="00206409" w:rsidRDefault="00206409" w:rsidP="00D44BB8">
                              <w:pPr>
                                <w:spacing w:line="252" w:lineRule="auto"/>
                              </w:pPr>
                              <w:r>
                                <w:rPr>
                                  <w:rFonts w:eastAsia="Calibri"/>
                                  <w:color w:val="000000"/>
                                  <w:sz w:val="18"/>
                                  <w:szCs w:val="18"/>
                                </w:rPr>
                                <w:t>SymbolTable.CurrentTable</w:t>
                              </w:r>
                            </w:p>
                            <w:p w14:paraId="332537CB" w14:textId="66AB52F1" w:rsidR="00206409" w:rsidRDefault="00206409" w:rsidP="00D44BB8">
                              <w:pPr>
                                <w:spacing w:line="252" w:lineRule="auto"/>
                              </w:pPr>
                            </w:p>
                            <w:p w14:paraId="35DA4169" w14:textId="77777777" w:rsidR="00206409" w:rsidRDefault="00206409" w:rsidP="00D44BB8">
                              <w:pPr>
                                <w:spacing w:line="252" w:lineRule="auto"/>
                              </w:pPr>
                              <w:r>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48" name="Rak pilkoppling 448"/>
                        <wps:cNvCnPr/>
                        <wps:spPr>
                          <a:xfrm>
                            <a:off x="1442720" y="468884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0" name="Rak koppling 450"/>
                        <wps:cNvCnPr/>
                        <wps:spPr>
                          <a:xfrm>
                            <a:off x="1442720" y="4688840"/>
                            <a:ext cx="0" cy="541020"/>
                          </a:xfrm>
                          <a:prstGeom prst="line">
                            <a:avLst/>
                          </a:prstGeom>
                        </wps:spPr>
                        <wps:style>
                          <a:lnRef idx="1">
                            <a:schemeClr val="dk1"/>
                          </a:lnRef>
                          <a:fillRef idx="0">
                            <a:schemeClr val="dk1"/>
                          </a:fillRef>
                          <a:effectRef idx="0">
                            <a:schemeClr val="dk1"/>
                          </a:effectRef>
                          <a:fontRef idx="minor">
                            <a:schemeClr val="tx1"/>
                          </a:fontRef>
                        </wps:style>
                        <wps:bodyPr/>
                      </wps:wsp>
                      <wps:wsp>
                        <wps:cNvPr id="451" name="Rak koppling 451"/>
                        <wps:cNvCnPr/>
                        <wps:spPr>
                          <a:xfrm>
                            <a:off x="1442720" y="5229860"/>
                            <a:ext cx="180340" cy="0"/>
                          </a:xfrm>
                          <a:prstGeom prst="line">
                            <a:avLst/>
                          </a:prstGeom>
                        </wps:spPr>
                        <wps:style>
                          <a:lnRef idx="1">
                            <a:schemeClr val="dk1"/>
                          </a:lnRef>
                          <a:fillRef idx="0">
                            <a:schemeClr val="dk1"/>
                          </a:fillRef>
                          <a:effectRef idx="0">
                            <a:schemeClr val="dk1"/>
                          </a:effectRef>
                          <a:fontRef idx="minor">
                            <a:schemeClr val="tx1"/>
                          </a:fontRef>
                        </wps:style>
                        <wps:bodyPr/>
                      </wps:wsp>
                      <wps:wsp>
                        <wps:cNvPr id="452" name="Rak pilkoppling 452"/>
                        <wps:cNvCnPr/>
                        <wps:spPr>
                          <a:xfrm>
                            <a:off x="2164080" y="651510"/>
                            <a:ext cx="3606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4" name="Textruta 21"/>
                        <wps:cNvSpPr txBox="1"/>
                        <wps:spPr>
                          <a:xfrm>
                            <a:off x="2524760" y="434340"/>
                            <a:ext cx="541020" cy="361950"/>
                          </a:xfrm>
                          <a:prstGeom prst="rect">
                            <a:avLst/>
                          </a:prstGeom>
                          <a:solidFill>
                            <a:schemeClr val="lt1"/>
                          </a:solidFill>
                          <a:ln w="6350">
                            <a:noFill/>
                          </a:ln>
                        </wps:spPr>
                        <wps:txbx>
                          <w:txbxContent>
                            <w:p w14:paraId="526233F8" w14:textId="0F7D413F" w:rsidR="00206409" w:rsidRPr="00610E6C" w:rsidRDefault="00206409" w:rsidP="00610E6C">
                              <w:pPr>
                                <w:spacing w:line="254" w:lineRule="auto"/>
                                <w:jc w:val="left"/>
                                <w:rPr>
                                  <w:sz w:val="24"/>
                                  <w:szCs w:val="24"/>
                                  <w:lang w:val="sv-SE"/>
                                </w:rPr>
                              </w:pPr>
                              <w:r>
                                <w:rPr>
                                  <w:rFonts w:eastAsia="Calibri"/>
                                  <w:color w:val="000000"/>
                                  <w:sz w:val="18"/>
                                  <w:szCs w:val="18"/>
                                  <w:lang w:val="sv-SE"/>
                                </w:rPr>
                                <w:t>null</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EA149A4" id="Arbetsyta 372" o:spid="_x0000_s1120" editas="canvas" style="width:355pt;height:440.2pt;mso-position-horizontal-relative:char;mso-position-vertical-relative:line" coordsize="45085,55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">
                <v:shape id="_x0000_s1121" type="#_x0000_t75" style="position:absolute;width:45085;height:55905;visibility:visible;mso-wrap-style:square" filled="t">
                  <v:fill o:detectmouseclick="t"/>
                  <v:path o:connecttype="none"/>
                </v:shape>
                <v:shape id="Textruta 4" o:spid="_x0000_s1122" type="#_x0000_t202" style="position:absolute;left:7213;top:808;width:14427;height:100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" fillcolor="white [3201]" strokeweight="1pt">
                  <v:textbox>
                    <w:txbxContent>
                      <w:p w14:paraId="5F4F4BA3" w14:textId="1C58C3D2" w:rsidR="00206409" w:rsidRPr="00D2146B" w:rsidRDefault="00206409" w:rsidP="0050082D">
                        <w:pPr>
                          <w:spacing w:before="0" w:after="0"/>
                          <w:rPr>
                            <w:sz w:val="18"/>
                            <w:szCs w:val="18"/>
                            <w:lang w:val="sv-SE"/>
                          </w:rPr>
                        </w:pPr>
                        <w:r>
                          <w:rPr>
                            <w:sz w:val="18"/>
                            <w:szCs w:val="18"/>
                            <w:lang w:val="sv-SE"/>
                          </w:rPr>
                          <w:t>Static int globalInt</w:t>
                        </w:r>
                      </w:p>
                      <w:p w14:paraId="69A6032C" w14:textId="768161F7" w:rsidR="00206409" w:rsidRDefault="00206409" w:rsidP="0050082D">
                        <w:pPr>
                          <w:spacing w:before="0" w:after="0"/>
                          <w:rPr>
                            <w:sz w:val="18"/>
                            <w:szCs w:val="18"/>
                            <w:lang w:val="sv-SE"/>
                          </w:rPr>
                        </w:pPr>
                        <w:r>
                          <w:rPr>
                            <w:sz w:val="18"/>
                            <w:szCs w:val="18"/>
                            <w:lang w:val="sv-SE"/>
                          </w:rPr>
                          <w:t>Static int i</w:t>
                        </w:r>
                      </w:p>
                      <w:p w14:paraId="65DC2C71" w14:textId="7AEEED2D" w:rsidR="00206409" w:rsidRDefault="00206409" w:rsidP="0050082D">
                        <w:pPr>
                          <w:spacing w:before="0" w:after="0"/>
                          <w:rPr>
                            <w:sz w:val="18"/>
                            <w:szCs w:val="18"/>
                            <w:lang w:val="sv-SE"/>
                          </w:rPr>
                        </w:pPr>
                      </w:p>
                      <w:p w14:paraId="3B0DD407" w14:textId="21D67AC3" w:rsidR="00206409" w:rsidRPr="001B6705" w:rsidRDefault="00206409" w:rsidP="001B6705">
                        <w:pPr>
                          <w:spacing w:before="0" w:after="0" w:line="256" w:lineRule="auto"/>
                          <w:rPr>
                            <w:sz w:val="18"/>
                            <w:szCs w:val="18"/>
                          </w:rPr>
                        </w:pPr>
                        <w:r>
                          <w:rPr>
                            <w:rFonts w:eastAsia="Calibri"/>
                            <w:color w:val="000000"/>
                            <w:sz w:val="18"/>
                            <w:szCs w:val="18"/>
                          </w:rPr>
                          <w:t>m_parentTable</w:t>
                        </w:r>
                        <w:r>
                          <w:rPr>
                            <w:sz w:val="18"/>
                            <w:szCs w:val="18"/>
                            <w:lang w:val="sv-SE"/>
                          </w:rPr>
                          <w:t xml:space="preserve"> null</w:t>
                        </w:r>
                      </w:p>
                      <w:p w14:paraId="4AA1C710" w14:textId="77777777" w:rsidR="00206409" w:rsidRPr="00D2146B" w:rsidRDefault="00206409" w:rsidP="0050082D">
                        <w:pPr>
                          <w:spacing w:before="0" w:after="0"/>
                          <w:rPr>
                            <w:sz w:val="18"/>
                            <w:szCs w:val="18"/>
                            <w:lang w:val="sv-SE"/>
                          </w:rPr>
                        </w:pPr>
                      </w:p>
                    </w:txbxContent>
                  </v:textbox>
                </v:shape>
                <v:shape id="Textruta 6" o:spid="_x0000_s1123"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" fillcolor="white [3201]" stroked="f" strokeweight=".5pt">
                  <v:textbox>
                    <w:txbxContent>
                      <w:p w14:paraId="354A76B8" w14:textId="6320FE4B" w:rsidR="00206409" w:rsidRPr="00D2146B" w:rsidRDefault="00206409" w:rsidP="0050082D">
                        <w:pPr>
                          <w:spacing w:before="0" w:after="0"/>
                          <w:jc w:val="right"/>
                          <w:rPr>
                            <w:sz w:val="18"/>
                            <w:szCs w:val="18"/>
                            <w:lang w:val="sv-SE"/>
                          </w:rPr>
                        </w:pPr>
                        <w:r w:rsidRPr="00D2146B">
                          <w:rPr>
                            <w:sz w:val="18"/>
                            <w:szCs w:val="18"/>
                            <w:lang w:val="sv-SE"/>
                          </w:rPr>
                          <w:t>G</w:t>
                        </w:r>
                        <w:r>
                          <w:rPr>
                            <w:sz w:val="18"/>
                            <w:szCs w:val="18"/>
                            <w:lang w:val="sv-SE"/>
                          </w:rPr>
                          <w:t>lobal Space</w:t>
                        </w:r>
                      </w:p>
                    </w:txbxContent>
                  </v:textbox>
                </v:shape>
                <v:shape id="Textruta 20" o:spid="_x0000_s1124" type="#_x0000_t202" style="position:absolute;left:10820;top:14427;width:14427;height:9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" fillcolor="white [3201]" strokeweight="1pt">
                  <v:textbox>
                    <w:txbxContent>
                      <w:p w14:paraId="53562E8A" w14:textId="7D508477" w:rsidR="00206409" w:rsidRDefault="00206409" w:rsidP="0050082D">
                        <w:pPr>
                          <w:spacing w:before="0" w:after="0" w:line="256" w:lineRule="auto"/>
                          <w:rPr>
                            <w:rFonts w:eastAsia="Calibri"/>
                            <w:color w:val="000000"/>
                            <w:sz w:val="18"/>
                            <w:szCs w:val="18"/>
                          </w:rPr>
                        </w:pPr>
                        <w:r>
                          <w:rPr>
                            <w:rFonts w:eastAsia="Calibri"/>
                            <w:color w:val="000000"/>
                            <w:sz w:val="18"/>
                            <w:szCs w:val="18"/>
                          </w:rPr>
                          <w:t>Register i : int</w:t>
                        </w:r>
                      </w:p>
                      <w:p w14:paraId="03BD8419" w14:textId="2036CAF1" w:rsidR="00206409" w:rsidRPr="00D2146B" w:rsidRDefault="00206409" w:rsidP="0050082D">
                        <w:pPr>
                          <w:spacing w:before="0" w:after="0" w:line="256" w:lineRule="auto"/>
                          <w:rPr>
                            <w:sz w:val="18"/>
                            <w:szCs w:val="18"/>
                          </w:rPr>
                        </w:pPr>
                        <w:r>
                          <w:rPr>
                            <w:sz w:val="18"/>
                            <w:szCs w:val="18"/>
                          </w:rPr>
                          <w:t>Auto mainChar : char</w:t>
                        </w:r>
                      </w:p>
                      <w:p w14:paraId="302437A3" w14:textId="77777777" w:rsidR="00206409" w:rsidRDefault="00206409" w:rsidP="0050082D">
                        <w:pPr>
                          <w:spacing w:before="0" w:after="0" w:line="256" w:lineRule="auto"/>
                          <w:rPr>
                            <w:rFonts w:eastAsia="Calibri"/>
                            <w:color w:val="000000"/>
                            <w:sz w:val="18"/>
                            <w:szCs w:val="18"/>
                          </w:rPr>
                        </w:pPr>
                      </w:p>
                      <w:p w14:paraId="71CC6A80" w14:textId="77C30F45" w:rsidR="00206409" w:rsidRPr="00D2146B" w:rsidRDefault="00206409" w:rsidP="008C458D">
                        <w:pPr>
                          <w:spacing w:before="0" w:after="0" w:line="256" w:lineRule="auto"/>
                          <w:rPr>
                            <w:sz w:val="18"/>
                            <w:szCs w:val="18"/>
                          </w:rPr>
                        </w:pPr>
                        <w:r>
                          <w:rPr>
                            <w:rFonts w:eastAsia="Calibri"/>
                            <w:color w:val="000000"/>
                            <w:sz w:val="18"/>
                            <w:szCs w:val="18"/>
                          </w:rPr>
                          <w:t>m_parentTable</w:t>
                        </w:r>
                      </w:p>
                      <w:p w14:paraId="4A1EB75F"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p w14:paraId="176D8F8E" w14:textId="77777777" w:rsidR="00206409" w:rsidRPr="00D2146B" w:rsidRDefault="00206409" w:rsidP="0050082D">
                        <w:pPr>
                          <w:spacing w:before="0" w:after="0" w:line="256" w:lineRule="auto"/>
                          <w:rPr>
                            <w:sz w:val="18"/>
                            <w:szCs w:val="18"/>
                          </w:rPr>
                        </w:pPr>
                        <w:r w:rsidRPr="00D2146B">
                          <w:rPr>
                            <w:rFonts w:eastAsia="Calibri"/>
                            <w:color w:val="000000"/>
                            <w:sz w:val="18"/>
                            <w:szCs w:val="18"/>
                          </w:rPr>
                          <w:t> </w:t>
                        </w:r>
                      </w:p>
                    </w:txbxContent>
                  </v:textbox>
                </v:shape>
                <v:shape id="Textruta 21" o:spid="_x0000_s1125" type="#_x0000_t202" style="position:absolute;left:5410;top:14426;width:5410;height:7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" fillcolor="white [3201]" stroked="f" strokeweight=".5pt">
                  <v:textbox>
                    <w:txbxContent>
                      <w:p w14:paraId="7CB73129" w14:textId="00D2B575" w:rsidR="00206409" w:rsidRPr="00D2146B" w:rsidRDefault="00206409" w:rsidP="0050082D">
                        <w:pPr>
                          <w:spacing w:before="0" w:after="0" w:line="256" w:lineRule="auto"/>
                          <w:jc w:val="right"/>
                          <w:rPr>
                            <w:sz w:val="18"/>
                            <w:szCs w:val="18"/>
                            <w:lang w:val="sv-SE"/>
                          </w:rPr>
                        </w:pPr>
                        <w:r>
                          <w:rPr>
                            <w:rFonts w:eastAsia="Calibri"/>
                            <w:color w:val="000000"/>
                            <w:sz w:val="18"/>
                            <w:szCs w:val="18"/>
                            <w:lang w:val="sv-SE"/>
                          </w:rPr>
                          <w:t>main</w:t>
                        </w:r>
                      </w:p>
                    </w:txbxContent>
                  </v:textbox>
                </v:shape>
                <v:shape id="Textruta 20" o:spid="_x0000_s1126" type="#_x0000_t202" style="position:absolute;left:14427;top:27051;width:14427;height:90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" fillcolor="white [3201]" strokeweight="1pt">
                  <v:textbox>
                    <w:txbxContent>
                      <w:p w14:paraId="7F6EFE51" w14:textId="24CC7C06" w:rsidR="00206409" w:rsidRPr="00D2146B" w:rsidRDefault="00206409" w:rsidP="0050082D">
                        <w:pPr>
                          <w:spacing w:before="0" w:after="0" w:line="254" w:lineRule="auto"/>
                          <w:rPr>
                            <w:sz w:val="18"/>
                            <w:szCs w:val="18"/>
                          </w:rPr>
                        </w:pPr>
                        <w:r>
                          <w:rPr>
                            <w:rFonts w:eastAsia="Calibri"/>
                            <w:color w:val="000000"/>
                            <w:sz w:val="18"/>
                            <w:szCs w:val="18"/>
                          </w:rPr>
                          <w:t>auto int i</w:t>
                        </w:r>
                      </w:p>
                      <w:p w14:paraId="1EB866A9" w14:textId="57278A33" w:rsidR="00206409" w:rsidRDefault="00206409" w:rsidP="00073BF2">
                        <w:pPr>
                          <w:spacing w:before="0" w:after="0" w:line="254" w:lineRule="auto"/>
                          <w:rPr>
                            <w:rFonts w:eastAsia="Calibri"/>
                            <w:color w:val="000000"/>
                            <w:sz w:val="18"/>
                            <w:szCs w:val="18"/>
                          </w:rPr>
                        </w:pPr>
                        <w:r>
                          <w:rPr>
                            <w:rFonts w:eastAsia="Calibri"/>
                            <w:color w:val="000000"/>
                            <w:sz w:val="18"/>
                            <w:szCs w:val="18"/>
                          </w:rPr>
                          <w:t>auto float ifFloat</w:t>
                        </w:r>
                      </w:p>
                      <w:p w14:paraId="0C9EC8DD" w14:textId="428C70C5" w:rsidR="00206409" w:rsidRDefault="00206409" w:rsidP="00073BF2">
                        <w:pPr>
                          <w:spacing w:before="0" w:after="0" w:line="254" w:lineRule="auto"/>
                          <w:rPr>
                            <w:rFonts w:eastAsia="Calibri"/>
                            <w:color w:val="000000"/>
                            <w:sz w:val="18"/>
                            <w:szCs w:val="18"/>
                          </w:rPr>
                        </w:pPr>
                      </w:p>
                      <w:p w14:paraId="55FF5C13" w14:textId="77777777" w:rsidR="00206409" w:rsidRPr="00D2146B" w:rsidRDefault="00206409" w:rsidP="00073BF2">
                        <w:pPr>
                          <w:spacing w:before="0" w:after="0" w:line="256" w:lineRule="auto"/>
                          <w:rPr>
                            <w:sz w:val="18"/>
                            <w:szCs w:val="18"/>
                          </w:rPr>
                        </w:pPr>
                        <w:r>
                          <w:rPr>
                            <w:rFonts w:eastAsia="Calibri"/>
                            <w:color w:val="000000"/>
                            <w:sz w:val="18"/>
                            <w:szCs w:val="18"/>
                          </w:rPr>
                          <w:t>m_parentTable</w:t>
                        </w:r>
                      </w:p>
                      <w:p w14:paraId="20CF0F08" w14:textId="77777777" w:rsidR="00206409" w:rsidRPr="00D2146B" w:rsidRDefault="00206409" w:rsidP="00073BF2">
                        <w:pPr>
                          <w:spacing w:before="0" w:after="0" w:line="254" w:lineRule="auto"/>
                          <w:rPr>
                            <w:sz w:val="18"/>
                            <w:szCs w:val="18"/>
                          </w:rPr>
                        </w:pPr>
                      </w:p>
                      <w:p w14:paraId="2347329E"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p w14:paraId="7D6DAD56" w14:textId="77777777" w:rsidR="00206409" w:rsidRPr="00D2146B" w:rsidRDefault="00206409" w:rsidP="0050082D">
                        <w:pPr>
                          <w:spacing w:before="0" w:after="0" w:line="254" w:lineRule="auto"/>
                          <w:rPr>
                            <w:sz w:val="18"/>
                            <w:szCs w:val="18"/>
                          </w:rPr>
                        </w:pPr>
                        <w:r w:rsidRPr="00D2146B">
                          <w:rPr>
                            <w:rFonts w:eastAsia="Calibri"/>
                            <w:color w:val="000000"/>
                            <w:sz w:val="18"/>
                            <w:szCs w:val="18"/>
                          </w:rPr>
                          <w:t> </w:t>
                        </w:r>
                      </w:p>
                    </w:txbxContent>
                  </v:textbox>
                </v:shape>
                <v:shape id="Textruta 21" o:spid="_x0000_s1127" type="#_x0000_t202" style="position:absolute;left:7213;top:27051;width:7214;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" fillcolor="white [3201]" stroked="f" strokeweight=".5pt">
                  <v:textbox>
                    <w:txbxContent>
                      <w:p w14:paraId="54043C9A" w14:textId="18762D5C" w:rsidR="00206409" w:rsidRPr="00D2146B" w:rsidRDefault="00206409" w:rsidP="0050082D">
                        <w:pPr>
                          <w:spacing w:before="0" w:after="0" w:line="254" w:lineRule="auto"/>
                          <w:jc w:val="right"/>
                          <w:rPr>
                            <w:sz w:val="18"/>
                            <w:szCs w:val="18"/>
                            <w:lang w:val="sv-SE"/>
                          </w:rPr>
                        </w:pPr>
                        <w:r>
                          <w:rPr>
                            <w:rFonts w:eastAsia="Calibri"/>
                            <w:color w:val="000000"/>
                            <w:sz w:val="18"/>
                            <w:szCs w:val="18"/>
                            <w:lang w:val="sv-SE"/>
                          </w:rPr>
                          <w:t>Block 1</w:t>
                        </w:r>
                      </w:p>
                    </w:txbxContent>
                  </v:textbox>
                </v:shape>
                <v:line id="Rak koppling 13" o:spid="_x0000_s1128" style="position:absolute;flip:y;visibility:visible;mso-wrap-style:square" from="25247,19837" to="28854,198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" strokecolor="black [3200]" strokeweight=".5pt">
                  <v:stroke joinstyle="miter"/>
                </v:line>
                <v:shape id="Rak pilkoppling 15" o:spid="_x0000_s1129" type="#_x0000_t32" style="position:absolute;left:28854;top:34264;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line id="Rak koppling 16" o:spid="_x0000_s1130" style="position:absolute;flip:y;visibility:visible;mso-wrap-style:square" from="28854,32461" to="32461,32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" strokecolor="black [3200]" strokeweight=".5pt">
                  <v:stroke joinstyle="miter"/>
                </v:line>
                <v:line id="Rak koppling 17" o:spid="_x0000_s1131" style="position:absolute;visibility:visible;mso-wrap-style:square" from="36068,34264"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" strokecolor="black [3200]" strokeweight=".5pt">
                  <v:stroke joinstyle="miter"/>
                </v:line>
                <v:line id="Rak koppling 19" o:spid="_x0000_s1132" style="position:absolute;visibility:visible;mso-wrap-style:square" from="32461,45085" to="36068,450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line id="Rak koppling 367" o:spid="_x0000_s1133" style="position:absolute;visibility:visible;mso-wrap-style:square" from="28854,9017" to="28854,198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" strokecolor="black [3200]" strokeweight=".5pt">
                  <v:stroke joinstyle="miter"/>
                </v:line>
                <v:shape id="Rak pilkoppling 368" o:spid="_x0000_s1134" type="#_x0000_t32" style="position:absolute;left:21640;top:9017;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" strokecolor="black [3200]" strokeweight=".5pt">
                  <v:stroke endarrow="block" joinstyle="miter"/>
                </v:shape>
                <v:line id="Rak koppling 370" o:spid="_x0000_s1135" style="position:absolute;visibility:visible;mso-wrap-style:square" from="32272,21525" to="32461,324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" strokecolor="black [3200]" strokeweight=".5pt">
                  <v:stroke joinstyle="miter"/>
                </v:line>
                <v:shape id="Rak pilkoppling 371" o:spid="_x0000_s1136" type="#_x0000_t32" style="position:absolute;left:25247;top:21640;width:7214;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" strokecolor="black [3200]" strokeweight=".5pt">
                  <v:stroke endarrow="block" joinstyle="miter"/>
                </v:shape>
                <v:shape id="Textruta 20" o:spid="_x0000_s1137" type="#_x0000_t202" style="position:absolute;left:18034;top:39674;width:14427;height:8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" fillcolor="white [3201]" strokeweight="1pt">
                  <v:textbox>
                    <w:txbxContent>
                      <w:p w14:paraId="1B886E75" w14:textId="7ED41DDC" w:rsidR="00206409" w:rsidRPr="00100F82" w:rsidRDefault="00206409" w:rsidP="00100F82">
                        <w:pPr>
                          <w:spacing w:before="0" w:after="0"/>
                          <w:rPr>
                            <w:sz w:val="18"/>
                            <w:szCs w:val="18"/>
                          </w:rPr>
                        </w:pPr>
                        <w:r w:rsidRPr="00100F82">
                          <w:rPr>
                            <w:sz w:val="18"/>
                            <w:szCs w:val="18"/>
                          </w:rPr>
                          <w:t>auto int i</w:t>
                        </w:r>
                      </w:p>
                      <w:p w14:paraId="5D0A676C" w14:textId="673BC4F3" w:rsidR="00206409" w:rsidRPr="00100F82" w:rsidRDefault="00206409" w:rsidP="00100F82">
                        <w:pPr>
                          <w:spacing w:before="0" w:after="0"/>
                          <w:rPr>
                            <w:sz w:val="18"/>
                            <w:szCs w:val="18"/>
                          </w:rPr>
                        </w:pPr>
                        <w:r w:rsidRPr="00100F82">
                          <w:rPr>
                            <w:sz w:val="18"/>
                            <w:szCs w:val="18"/>
                          </w:rPr>
                          <w:t>auto double blockDouble</w:t>
                        </w:r>
                      </w:p>
                      <w:p w14:paraId="5B01AFF6" w14:textId="77777777" w:rsidR="00206409" w:rsidRDefault="00206409" w:rsidP="00100F82">
                        <w:pPr>
                          <w:spacing w:before="0" w:after="0" w:line="256" w:lineRule="auto"/>
                          <w:rPr>
                            <w:rFonts w:eastAsia="Calibri"/>
                            <w:color w:val="000000"/>
                            <w:sz w:val="18"/>
                            <w:szCs w:val="18"/>
                          </w:rPr>
                        </w:pPr>
                      </w:p>
                      <w:p w14:paraId="35EF25BA" w14:textId="6D9A7EDC" w:rsidR="00206409" w:rsidRPr="00D2146B" w:rsidRDefault="00206409" w:rsidP="00100F82">
                        <w:pPr>
                          <w:spacing w:before="0" w:after="0" w:line="256" w:lineRule="auto"/>
                          <w:rPr>
                            <w:sz w:val="18"/>
                            <w:szCs w:val="18"/>
                          </w:rPr>
                        </w:pPr>
                        <w:r>
                          <w:rPr>
                            <w:rFonts w:eastAsia="Calibri"/>
                            <w:color w:val="000000"/>
                            <w:sz w:val="18"/>
                            <w:szCs w:val="18"/>
                          </w:rPr>
                          <w:t>m_parentTable</w:t>
                        </w:r>
                      </w:p>
                      <w:p w14:paraId="274031CF" w14:textId="32871C06" w:rsidR="00206409" w:rsidRDefault="00206409" w:rsidP="006E502C">
                        <w:pPr>
                          <w:spacing w:line="252" w:lineRule="auto"/>
                        </w:pPr>
                      </w:p>
                    </w:txbxContent>
                  </v:textbox>
                </v:shape>
                <v:shape id="Textruta 21" o:spid="_x0000_s1138" type="#_x0000_t202" style="position:absolute;left:10820;top:39674;width:7214;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" fillcolor="white [3201]" stroked="f" strokeweight=".5pt">
                  <v:textbox>
                    <w:txbxContent>
                      <w:p w14:paraId="04FAEDD1" w14:textId="28A13FD8" w:rsidR="00206409" w:rsidRDefault="00206409" w:rsidP="006E502C">
                        <w:pPr>
                          <w:spacing w:line="252" w:lineRule="auto"/>
                          <w:jc w:val="right"/>
                          <w:rPr>
                            <w:sz w:val="24"/>
                            <w:szCs w:val="24"/>
                          </w:rPr>
                        </w:pPr>
                        <w:r>
                          <w:rPr>
                            <w:rFonts w:eastAsia="Calibri"/>
                            <w:color w:val="000000"/>
                            <w:sz w:val="18"/>
                            <w:szCs w:val="18"/>
                          </w:rPr>
                          <w:t>Block 2</w:t>
                        </w:r>
                      </w:p>
                    </w:txbxContent>
                  </v:textbox>
                </v:shape>
                <v:shape id="Textruta 20" o:spid="_x0000_s1139" type="#_x0000_t202" style="position:absolute;left:16230;top:50495;width:16231;height:5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" fillcolor="white [3201]" stroked="f" strokeweight="1pt">
                  <v:textbox>
                    <w:txbxContent>
                      <w:p w14:paraId="3D4EF70D" w14:textId="087FD547" w:rsidR="00206409" w:rsidRDefault="00206409" w:rsidP="00D44BB8">
                        <w:pPr>
                          <w:spacing w:line="252" w:lineRule="auto"/>
                        </w:pPr>
                        <w:r>
                          <w:rPr>
                            <w:rFonts w:eastAsia="Calibri"/>
                            <w:color w:val="000000"/>
                            <w:sz w:val="18"/>
                            <w:szCs w:val="18"/>
                          </w:rPr>
                          <w:t>SymbolTable.CurrentTable</w:t>
                        </w:r>
                      </w:p>
                      <w:p w14:paraId="332537CB" w14:textId="66AB52F1" w:rsidR="00206409" w:rsidRDefault="00206409" w:rsidP="00D44BB8">
                        <w:pPr>
                          <w:spacing w:line="252" w:lineRule="auto"/>
                        </w:pPr>
                      </w:p>
                      <w:p w14:paraId="35DA4169" w14:textId="77777777" w:rsidR="00206409" w:rsidRDefault="00206409" w:rsidP="00D44BB8">
                        <w:pPr>
                          <w:spacing w:line="252" w:lineRule="auto"/>
                        </w:pPr>
                        <w:r>
                          <w:rPr>
                            <w:rFonts w:eastAsia="Calibri"/>
                            <w:color w:val="000000"/>
                            <w:sz w:val="18"/>
                            <w:szCs w:val="18"/>
                          </w:rPr>
                          <w:t> </w:t>
                        </w:r>
                      </w:p>
                    </w:txbxContent>
                  </v:textbox>
                </v:shape>
                <v:shape id="Rak pilkoppling 448" o:spid="_x0000_s1140" type="#_x0000_t32" style="position:absolute;left:14427;top:46888;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" strokecolor="black [3200]" strokeweight=".5pt">
                  <v:stroke endarrow="block" joinstyle="miter"/>
                </v:shape>
                <v:line id="Rak koppling 450" o:spid="_x0000_s1141" style="position:absolute;visibility:visible;mso-wrap-style:square" from="14427,46888" to="14427,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" strokecolor="black [3200]" strokeweight=".5pt">
                  <v:stroke joinstyle="miter"/>
                </v:line>
                <v:line id="Rak koppling 451" o:spid="_x0000_s1142" style="position:absolute;visibility:visible;mso-wrap-style:square" from="14427,52298" to="16230,522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" strokecolor="black [3200]" strokeweight=".5pt">
                  <v:stroke joinstyle="miter"/>
                </v:line>
                <v:shape id="Rak pilkoppling 452" o:spid="_x0000_s1143" type="#_x0000_t32" style="position:absolute;left:21640;top:6515;width:360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" strokecolor="black [3200]" strokeweight=".5pt">
                  <v:stroke endarrow="block" joinstyle="miter"/>
                </v:shape>
                <v:shape id="Textruta 21" o:spid="_x0000_s1144" type="#_x0000_t202" style="position:absolute;left:25247;top:4343;width:541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" fillcolor="white [3201]" stroked="f" strokeweight=".5pt">
                  <v:textbox>
                    <w:txbxContent>
                      <w:p w14:paraId="526233F8" w14:textId="0F7D413F" w:rsidR="00206409" w:rsidRPr="00610E6C" w:rsidRDefault="00206409" w:rsidP="00610E6C">
                        <w:pPr>
                          <w:spacing w:line="254" w:lineRule="auto"/>
                          <w:jc w:val="left"/>
                          <w:rPr>
                            <w:sz w:val="24"/>
                            <w:szCs w:val="24"/>
                            <w:lang w:val="sv-SE"/>
                          </w:rPr>
                        </w:pPr>
                        <w:r>
                          <w:rPr>
                            <w:rFonts w:eastAsia="Calibri"/>
                            <w:color w:val="000000"/>
                            <w:sz w:val="18"/>
                            <w:szCs w:val="18"/>
                            <w:lang w:val="sv-SE"/>
                          </w:rPr>
                          <w:t>null</w:t>
                        </w:r>
                      </w:p>
                    </w:txbxContent>
                  </v:textbox>
                </v:shape>
                <w10:anchorlock/>
              </v:group>
            </w:pict>
          </mc:Fallback>
        </mc:AlternateContent>
      </w:r>
    </w:p>
    <w:p w14:paraId="0A3EF941" w14:textId="77F3D066" w:rsidR="00201DA2" w:rsidRDefault="00201DA2" w:rsidP="00201DA2">
      <w:r>
        <w:t>As the name implies, the symbol table is a table holding symbols. It also holds struct and union tags (but not enumeration tags). Moreover, there is one symbol table for the global space, one table for each function, and one table for each block in a function. In this way, the symbol tables form a hierarchy where each table has a reference to its parent table (except the table for the global space, which table parent reference is null), and a set of references to its child tables.</w:t>
      </w:r>
    </w:p>
    <w:p w14:paraId="1A8F0E5A" w14:textId="60D09113" w:rsidR="00752AC1" w:rsidRDefault="00752AC1" w:rsidP="00752AC1">
      <w:r>
        <w:t xml:space="preserve">The symbol table keeps track of the values, types, function, and variables of the code, variables defined by the programmer and well as temporary variables introduced by the compiler. The term symbol table is misleading since there actually is a stack of tables, where is table has a reference to the parent table, the parent reference table for the global space table is null. The current table is stored in </w:t>
      </w:r>
      <w:r>
        <w:rPr>
          <w:rStyle w:val="CodeInText"/>
        </w:rPr>
        <w:t>Main.CurrentTable</w:t>
      </w:r>
      <w:r>
        <w:t xml:space="preserve"> (see Chapter </w:t>
      </w:r>
      <w:r>
        <w:fldChar w:fldCharType="begin"/>
      </w:r>
      <w:r>
        <w:instrText xml:space="preserve"> REF _Ref418406175 \r \h </w:instrText>
      </w:r>
      <w:r>
        <w:fldChar w:fldCharType="separate"/>
      </w:r>
      <w:r w:rsidR="006F26B2">
        <w:rPr>
          <w:b/>
          <w:bCs/>
          <w:lang w:val="sv-SE"/>
        </w:rPr>
        <w:t>Fel! Hittar inte referenskälla.</w:t>
      </w:r>
      <w:r>
        <w:fldChar w:fldCharType="end"/>
      </w:r>
      <w:r>
        <w:t>). The symbol table has set of features:</w:t>
      </w:r>
    </w:p>
    <w:p w14:paraId="7D26518F" w14:textId="77777777" w:rsidR="00752AC1" w:rsidRDefault="00752AC1" w:rsidP="00752AC1">
      <w:pPr>
        <w:pStyle w:val="Liststycke"/>
        <w:numPr>
          <w:ilvl w:val="0"/>
          <w:numId w:val="143"/>
        </w:numPr>
        <w:spacing w:line="256" w:lineRule="auto"/>
      </w:pPr>
      <w:r>
        <w:rPr>
          <w:rStyle w:val="CodeInText"/>
        </w:rPr>
        <w:t>Table Identity</w:t>
      </w:r>
      <w:r>
        <w:t>. Each table is given a unique consecutive integer value.</w:t>
      </w:r>
    </w:p>
    <w:p w14:paraId="4213C400" w14:textId="77777777" w:rsidR="00752AC1" w:rsidRDefault="00752AC1" w:rsidP="00752AC1">
      <w:pPr>
        <w:pStyle w:val="Liststycke"/>
        <w:numPr>
          <w:ilvl w:val="0"/>
          <w:numId w:val="143"/>
        </w:numPr>
        <w:spacing w:line="256" w:lineRule="auto"/>
      </w:pPr>
      <w:r>
        <w:rPr>
          <w:rStyle w:val="CodeInText"/>
        </w:rPr>
        <w:t>Scope</w:t>
      </w:r>
      <w:r>
        <w:t>. A table can the scopes Global, Function, Block, Struct, Union, or Enumeration.</w:t>
      </w:r>
    </w:p>
    <w:p w14:paraId="0B5300F4" w14:textId="77777777" w:rsidR="00752AC1" w:rsidRDefault="00752AC1" w:rsidP="00752AC1">
      <w:pPr>
        <w:pStyle w:val="Liststycke"/>
        <w:numPr>
          <w:ilvl w:val="0"/>
          <w:numId w:val="143"/>
        </w:numPr>
        <w:spacing w:line="256" w:lineRule="auto"/>
      </w:pPr>
      <w:r>
        <w:rPr>
          <w:rStyle w:val="CodeInText"/>
        </w:rPr>
        <w:lastRenderedPageBreak/>
        <w:t>Parent Table</w:t>
      </w:r>
      <w:r>
        <w:t xml:space="preserve">. Each table has apparent table which </w:t>
      </w:r>
      <w:r>
        <w:rPr>
          <w:rStyle w:val="CodeInText"/>
        </w:rPr>
        <w:t>Main.CurrentTable</w:t>
      </w:r>
      <w:r>
        <w:t xml:space="preserve"> is set to when the table reaches its end-of-scope.</w:t>
      </w:r>
    </w:p>
    <w:p w14:paraId="0A585906" w14:textId="77777777" w:rsidR="00752AC1" w:rsidRDefault="00752AC1" w:rsidP="00752AC1">
      <w:pPr>
        <w:pStyle w:val="Liststycke"/>
        <w:numPr>
          <w:ilvl w:val="0"/>
          <w:numId w:val="143"/>
        </w:numPr>
        <w:spacing w:line="256" w:lineRule="auto"/>
      </w:pPr>
      <w:r>
        <w:rPr>
          <w:rStyle w:val="CodeInText"/>
        </w:rPr>
        <w:t>Entry List.</w:t>
      </w:r>
      <w:r>
        <w:t xml:space="preserve"> The entries of the symbol table is stored in the entry list. An entry can be a symbol or a block, represented by another entry list.</w:t>
      </w:r>
    </w:p>
    <w:p w14:paraId="7A5C007C" w14:textId="77777777" w:rsidR="00752AC1" w:rsidRDefault="00752AC1" w:rsidP="00752AC1">
      <w:pPr>
        <w:pStyle w:val="Liststycke"/>
        <w:numPr>
          <w:ilvl w:val="0"/>
          <w:numId w:val="143"/>
        </w:numPr>
        <w:spacing w:line="256" w:lineRule="auto"/>
      </w:pPr>
      <w:r>
        <w:rPr>
          <w:rStyle w:val="CodeInText"/>
        </w:rPr>
        <w:t>Tag List.</w:t>
      </w:r>
      <w:r>
        <w:t xml:space="preserve"> Parallel to the entry list, there is also a tag list, holding tags of structs or unions, but not enums.</w:t>
      </w:r>
    </w:p>
    <w:p w14:paraId="368B95ED" w14:textId="77777777" w:rsidR="00752AC1" w:rsidRDefault="00752AC1" w:rsidP="00752AC1">
      <w:pPr>
        <w:pStyle w:val="Liststycke"/>
        <w:numPr>
          <w:ilvl w:val="0"/>
          <w:numId w:val="143"/>
        </w:numPr>
        <w:spacing w:line="256" w:lineRule="auto"/>
      </w:pPr>
      <w:r>
        <w:rPr>
          <w:rStyle w:val="CodeInText"/>
        </w:rPr>
        <w:t>Size</w:t>
      </w:r>
      <w:r>
        <w:t>. The size of the symbol table is the sum of the sizes of all its entries and is of interest when dimensioning the size of a function’s activation record.</w:t>
      </w:r>
    </w:p>
    <w:p w14:paraId="5A08517A" w14:textId="3B5EFE31" w:rsidR="009E55B1" w:rsidRDefault="009E55B1" w:rsidP="009E55B1">
      <w:pPr>
        <w:pStyle w:val="CodeHeader"/>
      </w:pPr>
      <w:r>
        <w:t>Scope.cs</w:t>
      </w:r>
    </w:p>
    <w:p w14:paraId="01C121A6" w14:textId="77777777" w:rsidR="009E55B1" w:rsidRPr="009E55B1" w:rsidRDefault="009E55B1" w:rsidP="009E55B1">
      <w:pPr>
        <w:pStyle w:val="Code"/>
        <w:rPr>
          <w:highlight w:val="white"/>
        </w:rPr>
      </w:pPr>
      <w:r w:rsidRPr="009E55B1">
        <w:rPr>
          <w:highlight w:val="white"/>
        </w:rPr>
        <w:t>namespace CCompiler {</w:t>
      </w:r>
    </w:p>
    <w:p w14:paraId="6934963F" w14:textId="77777777" w:rsidR="009E55B1" w:rsidRPr="009E55B1" w:rsidRDefault="009E55B1" w:rsidP="009E55B1">
      <w:pPr>
        <w:pStyle w:val="Code"/>
        <w:rPr>
          <w:highlight w:val="white"/>
        </w:rPr>
      </w:pPr>
      <w:r w:rsidRPr="009E55B1">
        <w:rPr>
          <w:highlight w:val="white"/>
        </w:rPr>
        <w:t xml:space="preserve">  public enum Scope { Struct = (int) Sort.Struct,</w:t>
      </w:r>
    </w:p>
    <w:p w14:paraId="2174F0E4" w14:textId="77777777" w:rsidR="009E55B1" w:rsidRPr="009E55B1" w:rsidRDefault="009E55B1" w:rsidP="009E55B1">
      <w:pPr>
        <w:pStyle w:val="Code"/>
        <w:rPr>
          <w:highlight w:val="white"/>
        </w:rPr>
      </w:pPr>
      <w:r w:rsidRPr="009E55B1">
        <w:rPr>
          <w:highlight w:val="white"/>
        </w:rPr>
        <w:t xml:space="preserve">                      Union = (int) Sort.Union,</w:t>
      </w:r>
    </w:p>
    <w:p w14:paraId="1E4A2AEE" w14:textId="77777777" w:rsidR="009E55B1" w:rsidRPr="009E55B1" w:rsidRDefault="009E55B1" w:rsidP="009E55B1">
      <w:pPr>
        <w:pStyle w:val="Code"/>
        <w:rPr>
          <w:highlight w:val="white"/>
        </w:rPr>
      </w:pPr>
      <w:r w:rsidRPr="009E55B1">
        <w:rPr>
          <w:highlight w:val="white"/>
        </w:rPr>
        <w:t xml:space="preserve">                      Function, Global, Block};</w:t>
      </w:r>
    </w:p>
    <w:p w14:paraId="1E5DA69C" w14:textId="77777777" w:rsidR="009E55B1" w:rsidRPr="009E55B1" w:rsidRDefault="009E55B1" w:rsidP="009E55B1">
      <w:pPr>
        <w:pStyle w:val="Code"/>
        <w:rPr>
          <w:highlight w:val="white"/>
        </w:rPr>
      </w:pPr>
      <w:r w:rsidRPr="009E55B1">
        <w:rPr>
          <w:highlight w:val="white"/>
        </w:rPr>
        <w:t>}</w:t>
      </w:r>
    </w:p>
    <w:p w14:paraId="70A04421" w14:textId="788732CF" w:rsidR="000C7243" w:rsidRDefault="000C7243" w:rsidP="000C7243">
      <w:pPr>
        <w:pStyle w:val="CodeHeader"/>
      </w:pPr>
      <w:r>
        <w:t>SymbolTable.cs</w:t>
      </w:r>
    </w:p>
    <w:p w14:paraId="08A7C72F" w14:textId="77777777" w:rsidR="008F5511" w:rsidRPr="008F5511" w:rsidRDefault="008F5511" w:rsidP="00323ED4">
      <w:pPr>
        <w:pStyle w:val="Code"/>
        <w:rPr>
          <w:highlight w:val="white"/>
        </w:rPr>
      </w:pPr>
      <w:r w:rsidRPr="008F5511">
        <w:rPr>
          <w:highlight w:val="white"/>
        </w:rPr>
        <w:t>using System;</w:t>
      </w:r>
    </w:p>
    <w:p w14:paraId="2790FD1D" w14:textId="77777777" w:rsidR="008F5511" w:rsidRPr="008F5511" w:rsidRDefault="008F5511" w:rsidP="00323ED4">
      <w:pPr>
        <w:pStyle w:val="Code"/>
        <w:rPr>
          <w:highlight w:val="white"/>
        </w:rPr>
      </w:pPr>
      <w:r w:rsidRPr="008F5511">
        <w:rPr>
          <w:highlight w:val="white"/>
        </w:rPr>
        <w:t>using System.Collections.Generic;</w:t>
      </w:r>
    </w:p>
    <w:p w14:paraId="004B0D5E" w14:textId="77777777" w:rsidR="008F5511" w:rsidRPr="008F5511" w:rsidRDefault="008F5511" w:rsidP="00323ED4">
      <w:pPr>
        <w:pStyle w:val="Code"/>
        <w:rPr>
          <w:highlight w:val="white"/>
        </w:rPr>
      </w:pPr>
    </w:p>
    <w:p w14:paraId="5A4C7BBB" w14:textId="77777777" w:rsidR="008F5511" w:rsidRPr="008F5511" w:rsidRDefault="008F5511" w:rsidP="00323ED4">
      <w:pPr>
        <w:pStyle w:val="Code"/>
        <w:rPr>
          <w:highlight w:val="white"/>
        </w:rPr>
      </w:pPr>
      <w:r w:rsidRPr="008F5511">
        <w:rPr>
          <w:highlight w:val="white"/>
        </w:rPr>
        <w:t>namespace CCompiler {</w:t>
      </w:r>
    </w:p>
    <w:p w14:paraId="433391B2" w14:textId="360E753C" w:rsidR="008F5511" w:rsidRDefault="008F5511" w:rsidP="00323ED4">
      <w:pPr>
        <w:pStyle w:val="Code"/>
        <w:rPr>
          <w:highlight w:val="white"/>
        </w:rPr>
      </w:pPr>
      <w:r w:rsidRPr="008F5511">
        <w:rPr>
          <w:highlight w:val="white"/>
        </w:rPr>
        <w:t xml:space="preserve">  public class SymbolTable {</w:t>
      </w:r>
    </w:p>
    <w:p w14:paraId="63B44F7E" w14:textId="487ADA74" w:rsidR="00AF3F0D" w:rsidRPr="008F5511" w:rsidRDefault="00AF3F0D" w:rsidP="00323ED4">
      <w:pPr>
        <w:rPr>
          <w:highlight w:val="white"/>
        </w:rPr>
      </w:pPr>
      <w:r>
        <w:rPr>
          <w:highlight w:val="white"/>
        </w:rPr>
        <w:t>For each function call, a</w:t>
      </w:r>
      <w:r w:rsidR="00F30767">
        <w:rPr>
          <w:highlight w:val="white"/>
        </w:rPr>
        <w:t>n</w:t>
      </w:r>
      <w:r>
        <w:rPr>
          <w:highlight w:val="white"/>
        </w:rPr>
        <w:t xml:space="preserve"> activation record is allocated at the call stack.</w:t>
      </w:r>
      <w:r w:rsidR="00F30767">
        <w:rPr>
          <w:highlight w:val="white"/>
        </w:rPr>
        <w:t xml:space="preserve"> The first three entries are the return address (the address of the instruction following the function call), the regular </w:t>
      </w:r>
      <w:r w:rsidR="003127F4">
        <w:rPr>
          <w:highlight w:val="white"/>
        </w:rPr>
        <w:t xml:space="preserve">frame pointer (the address of the current activation record), and the ellipse frame pointer (the regular frame pointer plus the size of the extra parameters </w:t>
      </w:r>
      <w:r w:rsidR="00801D1C">
        <w:rPr>
          <w:highlight w:val="white"/>
        </w:rPr>
        <w:t>in a call of an elliptic function).</w:t>
      </w:r>
      <w:r w:rsidR="00450D55">
        <w:rPr>
          <w:highlight w:val="white"/>
        </w:rPr>
        <w:t xml:space="preserve"> The function header size is the sum of the size of those three entries.</w:t>
      </w:r>
    </w:p>
    <w:p w14:paraId="2C693CF2" w14:textId="77777777" w:rsidR="008F5511" w:rsidRPr="008F5511" w:rsidRDefault="008F5511" w:rsidP="00323ED4">
      <w:pPr>
        <w:pStyle w:val="Code"/>
        <w:rPr>
          <w:highlight w:val="white"/>
        </w:rPr>
      </w:pPr>
      <w:r w:rsidRPr="008F5511">
        <w:rPr>
          <w:highlight w:val="white"/>
        </w:rPr>
        <w:t xml:space="preserve">    public static int ReturnAddressOffset;</w:t>
      </w:r>
    </w:p>
    <w:p w14:paraId="5C53DD3D" w14:textId="77777777" w:rsidR="008F5511" w:rsidRPr="008F5511" w:rsidRDefault="008F5511" w:rsidP="00323ED4">
      <w:pPr>
        <w:pStyle w:val="Code"/>
        <w:rPr>
          <w:highlight w:val="white"/>
        </w:rPr>
      </w:pPr>
      <w:r w:rsidRPr="008F5511">
        <w:rPr>
          <w:highlight w:val="white"/>
        </w:rPr>
        <w:t xml:space="preserve">    public static int RegularFrameOffset;</w:t>
      </w:r>
    </w:p>
    <w:p w14:paraId="185B5863" w14:textId="77777777" w:rsidR="008F5511" w:rsidRPr="008F5511" w:rsidRDefault="008F5511" w:rsidP="00323ED4">
      <w:pPr>
        <w:pStyle w:val="Code"/>
        <w:rPr>
          <w:highlight w:val="white"/>
        </w:rPr>
      </w:pPr>
      <w:r w:rsidRPr="008F5511">
        <w:rPr>
          <w:highlight w:val="white"/>
        </w:rPr>
        <w:t xml:space="preserve">    public static int EllipseFrameOffset;</w:t>
      </w:r>
    </w:p>
    <w:p w14:paraId="035A7EAC" w14:textId="77777777" w:rsidR="008F5511" w:rsidRPr="008F5511" w:rsidRDefault="008F5511" w:rsidP="00323ED4">
      <w:pPr>
        <w:pStyle w:val="Code"/>
        <w:rPr>
          <w:highlight w:val="white"/>
        </w:rPr>
      </w:pPr>
      <w:r w:rsidRPr="008F5511">
        <w:rPr>
          <w:highlight w:val="white"/>
        </w:rPr>
        <w:t xml:space="preserve">    public static int FunctionHeaderSize;</w:t>
      </w:r>
    </w:p>
    <w:p w14:paraId="18083DDD" w14:textId="509DBD67" w:rsidR="00FD6094" w:rsidRDefault="00FD6094" w:rsidP="00323ED4">
      <w:r>
        <w:t xml:space="preserve">Each table holds a reference to its parent table, except the table of global space, which table parent </w:t>
      </w:r>
      <w:r w:rsidR="000A557F">
        <w:t xml:space="preserve">reference </w:t>
      </w:r>
      <w:r>
        <w:t>is null.</w:t>
      </w:r>
    </w:p>
    <w:p w14:paraId="2FAA3957" w14:textId="33152C8D" w:rsidR="00FD6094" w:rsidRPr="008F5511" w:rsidRDefault="00FD6094" w:rsidP="00323ED4">
      <w:pPr>
        <w:pStyle w:val="Code"/>
        <w:rPr>
          <w:highlight w:val="white"/>
        </w:rPr>
      </w:pPr>
      <w:r w:rsidRPr="008F5511">
        <w:rPr>
          <w:highlight w:val="white"/>
        </w:rPr>
        <w:t xml:space="preserve">   private SymbolTable m_parentTable;</w:t>
      </w:r>
    </w:p>
    <w:p w14:paraId="41BA4282" w14:textId="1E906995" w:rsidR="008F5511" w:rsidRPr="008F5511" w:rsidRDefault="00FD6094" w:rsidP="00323ED4">
      <w:pPr>
        <w:rPr>
          <w:highlight w:val="white"/>
        </w:rPr>
      </w:pPr>
      <w:r>
        <w:rPr>
          <w:highlight w:val="white"/>
        </w:rPr>
        <w:t>The scope of a table is global, function, block, struct, or union.</w:t>
      </w:r>
    </w:p>
    <w:p w14:paraId="21964DA5" w14:textId="75176253" w:rsidR="008F5511" w:rsidRDefault="008F5511" w:rsidP="00323ED4">
      <w:pPr>
        <w:pStyle w:val="Code"/>
        <w:rPr>
          <w:highlight w:val="white"/>
        </w:rPr>
      </w:pPr>
      <w:r w:rsidRPr="008F5511">
        <w:rPr>
          <w:highlight w:val="white"/>
        </w:rPr>
        <w:t xml:space="preserve">    private Scope m_scope;</w:t>
      </w:r>
    </w:p>
    <w:p w14:paraId="10C6455C" w14:textId="3A43F5F2" w:rsidR="000768A3" w:rsidRPr="008F5511" w:rsidRDefault="00DC336D" w:rsidP="00323ED4">
      <w:pPr>
        <w:rPr>
          <w:highlight w:val="white"/>
        </w:rPr>
      </w:pPr>
      <w:r>
        <w:rPr>
          <w:highlight w:val="white"/>
        </w:rPr>
        <w:t xml:space="preserve">The activation record is organized in that way that after the three first entries at holding the return address, regular frame pointer, and </w:t>
      </w:r>
      <w:r w:rsidR="00F606AA">
        <w:rPr>
          <w:highlight w:val="white"/>
        </w:rPr>
        <w:t>ellipse frame pointer comes the function parameters, the ex</w:t>
      </w:r>
      <w:r w:rsidR="00A12A5B">
        <w:rPr>
          <w:highlight w:val="white"/>
        </w:rPr>
        <w:t xml:space="preserve">tra parameters in case of an elliptic case, </w:t>
      </w:r>
      <w:r w:rsidR="00522C4B">
        <w:rPr>
          <w:highlight w:val="white"/>
        </w:rPr>
        <w:t xml:space="preserve">and </w:t>
      </w:r>
      <w:r w:rsidR="00A12A5B">
        <w:rPr>
          <w:highlight w:val="white"/>
        </w:rPr>
        <w:t xml:space="preserve">variables of auto or register storage, </w:t>
      </w:r>
      <w:r w:rsidR="00522C4B">
        <w:rPr>
          <w:highlight w:val="white"/>
        </w:rPr>
        <w:t xml:space="preserve">as well as </w:t>
      </w:r>
      <w:r w:rsidR="00A12A5B">
        <w:rPr>
          <w:highlight w:val="white"/>
        </w:rPr>
        <w:t xml:space="preserve">temporary </w:t>
      </w:r>
      <w:r w:rsidR="00522C4B">
        <w:rPr>
          <w:highlight w:val="white"/>
        </w:rPr>
        <w:t>variables. Each one of those symbols holds an offset on the activation record.</w:t>
      </w:r>
    </w:p>
    <w:p w14:paraId="50AD524C" w14:textId="008F1773" w:rsidR="008F5511" w:rsidRPr="008F5511" w:rsidRDefault="008F5511" w:rsidP="00323ED4">
      <w:pPr>
        <w:pStyle w:val="Code"/>
        <w:rPr>
          <w:highlight w:val="white"/>
        </w:rPr>
      </w:pPr>
      <w:r w:rsidRPr="008F5511">
        <w:rPr>
          <w:highlight w:val="white"/>
        </w:rPr>
        <w:t xml:space="preserve">    private int </w:t>
      </w:r>
      <w:r w:rsidR="00323ED4">
        <w:rPr>
          <w:highlight w:val="white"/>
        </w:rPr>
        <w:t>m_currentOffset</w:t>
      </w:r>
      <w:r w:rsidRPr="008F5511">
        <w:rPr>
          <w:highlight w:val="white"/>
        </w:rPr>
        <w:t>;</w:t>
      </w:r>
    </w:p>
    <w:p w14:paraId="243B1B15" w14:textId="50B2E151" w:rsidR="008F5511" w:rsidRPr="008F5511" w:rsidRDefault="00522C4B" w:rsidP="00323ED4">
      <w:pPr>
        <w:rPr>
          <w:highlight w:val="white"/>
        </w:rPr>
      </w:pPr>
      <w:r>
        <w:rPr>
          <w:highlight w:val="white"/>
        </w:rPr>
        <w:t xml:space="preserve">All parameters and variables of a function or a block, as well as the members of a struct or a union, </w:t>
      </w:r>
      <w:r w:rsidR="00FD4035">
        <w:rPr>
          <w:highlight w:val="white"/>
        </w:rPr>
        <w:t xml:space="preserve">are stored in the entry map. Note that it is an object of the </w:t>
      </w:r>
      <w:r w:rsidR="00FD4035" w:rsidRPr="00FD4035">
        <w:rPr>
          <w:rStyle w:val="KeyWord0"/>
          <w:highlight w:val="white"/>
        </w:rPr>
        <w:t>ListMap</w:t>
      </w:r>
      <w:r w:rsidR="00FD4035">
        <w:rPr>
          <w:highlight w:val="white"/>
        </w:rPr>
        <w:t xml:space="preserve"> rather than </w:t>
      </w:r>
      <w:r w:rsidR="00FD4035" w:rsidRPr="00FD4035">
        <w:rPr>
          <w:rStyle w:val="KeyWord0"/>
          <w:highlight w:val="white"/>
        </w:rPr>
        <w:t>Dictionary</w:t>
      </w:r>
      <w:r w:rsidR="00FD4035">
        <w:rPr>
          <w:highlight w:val="white"/>
        </w:rPr>
        <w:t xml:space="preserve">, because we need to keep track of the of the struct or union members in case of initialization. </w:t>
      </w:r>
    </w:p>
    <w:p w14:paraId="0A8AB692" w14:textId="41B47A7D" w:rsidR="008F5511" w:rsidRDefault="008F5511" w:rsidP="00323ED4">
      <w:pPr>
        <w:pStyle w:val="Code"/>
        <w:rPr>
          <w:highlight w:val="white"/>
        </w:rPr>
      </w:pPr>
      <w:r w:rsidRPr="008F5511">
        <w:rPr>
          <w:highlight w:val="white"/>
        </w:rPr>
        <w:t xml:space="preserve">    private IDictionary&lt;string,Symbol&gt;m_entryMap=new ListMap&lt;string,Symbol&gt;();</w:t>
      </w:r>
    </w:p>
    <w:p w14:paraId="43CBF616" w14:textId="28456E5A" w:rsidR="00FD4035" w:rsidRPr="008F5511" w:rsidRDefault="00FD4035" w:rsidP="00323ED4">
      <w:pPr>
        <w:rPr>
          <w:highlight w:val="white"/>
        </w:rPr>
      </w:pPr>
      <w:r>
        <w:rPr>
          <w:highlight w:val="white"/>
        </w:rPr>
        <w:t>The tag map holds the types of the structs or unions that are marked with a tag.</w:t>
      </w:r>
    </w:p>
    <w:p w14:paraId="068AAC86" w14:textId="77777777" w:rsidR="008F5511" w:rsidRPr="008F5511" w:rsidRDefault="008F5511" w:rsidP="00323ED4">
      <w:pPr>
        <w:pStyle w:val="Code"/>
        <w:rPr>
          <w:highlight w:val="white"/>
        </w:rPr>
      </w:pPr>
      <w:r w:rsidRPr="008F5511">
        <w:rPr>
          <w:highlight w:val="white"/>
        </w:rPr>
        <w:lastRenderedPageBreak/>
        <w:t xml:space="preserve">    private IDictionary&lt;string,Type&gt; m_tagMap = new Dictionary&lt;string,Type&gt;();</w:t>
      </w:r>
    </w:p>
    <w:p w14:paraId="11094DF9" w14:textId="5EC139B9" w:rsidR="008F5511" w:rsidRPr="008F5511" w:rsidRDefault="00FD4035" w:rsidP="00323ED4">
      <w:pPr>
        <w:rPr>
          <w:highlight w:val="white"/>
        </w:rPr>
      </w:pPr>
      <w:r>
        <w:rPr>
          <w:highlight w:val="white"/>
        </w:rPr>
        <w:t xml:space="preserve">The current table </w:t>
      </w:r>
      <w:r w:rsidR="003E6819">
        <w:rPr>
          <w:highlight w:val="white"/>
        </w:rPr>
        <w:t xml:space="preserve">and current function </w:t>
      </w:r>
      <w:r>
        <w:rPr>
          <w:highlight w:val="white"/>
        </w:rPr>
        <w:t>hold reference</w:t>
      </w:r>
      <w:r w:rsidR="003E6819">
        <w:rPr>
          <w:highlight w:val="white"/>
        </w:rPr>
        <w:t>s</w:t>
      </w:r>
      <w:r>
        <w:rPr>
          <w:highlight w:val="white"/>
        </w:rPr>
        <w:t xml:space="preserve"> to the table </w:t>
      </w:r>
      <w:r w:rsidR="00872364">
        <w:rPr>
          <w:highlight w:val="white"/>
        </w:rPr>
        <w:t xml:space="preserve">in </w:t>
      </w:r>
      <w:r w:rsidR="003E6819">
        <w:rPr>
          <w:highlight w:val="white"/>
        </w:rPr>
        <w:t xml:space="preserve">currently processed by the parser. We need the current </w:t>
      </w:r>
      <w:r w:rsidR="00323ED4">
        <w:rPr>
          <w:highlight w:val="white"/>
        </w:rPr>
        <w:t xml:space="preserve">table when adding or looking up symbols, and the current </w:t>
      </w:r>
      <w:r w:rsidR="003E6819">
        <w:rPr>
          <w:highlight w:val="white"/>
        </w:rPr>
        <w:t>function when calling a function or returning a function value. In global scope, the current function is null.</w:t>
      </w:r>
    </w:p>
    <w:p w14:paraId="2D011343" w14:textId="2BD54EF8" w:rsidR="008F5511" w:rsidRDefault="008F5511" w:rsidP="00323ED4">
      <w:pPr>
        <w:pStyle w:val="Code"/>
        <w:rPr>
          <w:highlight w:val="white"/>
        </w:rPr>
      </w:pPr>
      <w:r w:rsidRPr="008F5511">
        <w:rPr>
          <w:highlight w:val="white"/>
        </w:rPr>
        <w:t xml:space="preserve">    public static SymbolTable CurrentTable = null;</w:t>
      </w:r>
    </w:p>
    <w:p w14:paraId="6140EEE1" w14:textId="77777777" w:rsidR="00872364" w:rsidRPr="008F5511" w:rsidRDefault="00872364" w:rsidP="00323ED4">
      <w:pPr>
        <w:pStyle w:val="Code"/>
        <w:rPr>
          <w:highlight w:val="white"/>
        </w:rPr>
      </w:pPr>
      <w:r w:rsidRPr="008F5511">
        <w:rPr>
          <w:highlight w:val="white"/>
        </w:rPr>
        <w:t xml:space="preserve">    public static Symbol CurrentFunction = null;</w:t>
      </w:r>
    </w:p>
    <w:p w14:paraId="3143416F" w14:textId="6C157024" w:rsidR="00872364" w:rsidRPr="008F5511" w:rsidRDefault="00872364" w:rsidP="00323ED4">
      <w:pPr>
        <w:rPr>
          <w:highlight w:val="white"/>
        </w:rPr>
      </w:pPr>
      <w:r>
        <w:rPr>
          <w:highlight w:val="white"/>
        </w:rPr>
        <w:t>The static set holds all static symbols. Note that symbol of static, extern, or typedef storage are not given an offset, since they ar not stored at the activation record.</w:t>
      </w:r>
    </w:p>
    <w:p w14:paraId="1D4CC7F6" w14:textId="77777777" w:rsidR="008F5511" w:rsidRPr="008F5511" w:rsidRDefault="008F5511" w:rsidP="00323ED4">
      <w:pPr>
        <w:pStyle w:val="Code"/>
        <w:rPr>
          <w:highlight w:val="white"/>
        </w:rPr>
      </w:pPr>
      <w:r w:rsidRPr="008F5511">
        <w:rPr>
          <w:highlight w:val="white"/>
        </w:rPr>
        <w:t xml:space="preserve">    public static ISet&lt;StaticSymbol&gt; StaticSet = new HashSet&lt;StaticSymbol&gt;();</w:t>
      </w:r>
    </w:p>
    <w:p w14:paraId="009F40B2" w14:textId="15114D36" w:rsidR="008F5511" w:rsidRPr="008F5511" w:rsidRDefault="00323ED4" w:rsidP="00323ED4">
      <w:pPr>
        <w:rPr>
          <w:highlight w:val="white"/>
        </w:rPr>
      </w:pPr>
      <w:r>
        <w:rPr>
          <w:highlight w:val="white"/>
        </w:rPr>
        <w:t xml:space="preserve">The static area of the </w:t>
      </w:r>
      <w:r w:rsidRPr="00323ED4">
        <w:rPr>
          <w:rStyle w:val="KeyWord0"/>
          <w:highlight w:val="white"/>
        </w:rPr>
        <w:t>SymbolTable</w:t>
      </w:r>
      <w:r>
        <w:rPr>
          <w:highlight w:val="white"/>
        </w:rPr>
        <w:t xml:space="preserve"> class initializes the offsets of the return address, regular frame pointer, and ellipse frame pointer. As the compiler in this book can be set to generate code for different target machines, the offset can also be given different values as the pointer size may vary.</w:t>
      </w:r>
    </w:p>
    <w:p w14:paraId="7881AAC7" w14:textId="77777777" w:rsidR="008F5511" w:rsidRPr="008F5511" w:rsidRDefault="008F5511" w:rsidP="00323ED4">
      <w:pPr>
        <w:pStyle w:val="Code"/>
        <w:rPr>
          <w:highlight w:val="white"/>
        </w:rPr>
      </w:pPr>
      <w:r w:rsidRPr="008F5511">
        <w:rPr>
          <w:highlight w:val="white"/>
        </w:rPr>
        <w:t xml:space="preserve">    static SymbolTable() {</w:t>
      </w:r>
    </w:p>
    <w:p w14:paraId="21818464" w14:textId="77777777" w:rsidR="008F5511" w:rsidRPr="008F5511" w:rsidRDefault="008F5511" w:rsidP="00323ED4">
      <w:pPr>
        <w:pStyle w:val="Code"/>
        <w:rPr>
          <w:highlight w:val="white"/>
        </w:rPr>
      </w:pPr>
      <w:r w:rsidRPr="008F5511">
        <w:rPr>
          <w:highlight w:val="white"/>
        </w:rPr>
        <w:t xml:space="preserve">      ReturnAddressOffset = 0;</w:t>
      </w:r>
    </w:p>
    <w:p w14:paraId="00C0A528" w14:textId="690443B5" w:rsidR="008F5511" w:rsidRPr="008F5511" w:rsidRDefault="008F5511" w:rsidP="00323ED4">
      <w:pPr>
        <w:pStyle w:val="Code"/>
        <w:rPr>
          <w:highlight w:val="white"/>
        </w:rPr>
      </w:pPr>
      <w:r w:rsidRPr="008F5511">
        <w:rPr>
          <w:highlight w:val="white"/>
        </w:rPr>
        <w:t xml:space="preserve">      RegularFrameOffset = </w:t>
      </w:r>
      <w:r w:rsidR="00BA53A2">
        <w:rPr>
          <w:highlight w:val="white"/>
        </w:rPr>
        <w:t>TypeSize.PointerSize</w:t>
      </w:r>
      <w:r w:rsidRPr="008F5511">
        <w:rPr>
          <w:highlight w:val="white"/>
        </w:rPr>
        <w:t>;</w:t>
      </w:r>
    </w:p>
    <w:p w14:paraId="798CA52D" w14:textId="7FEA17D1" w:rsidR="008F5511" w:rsidRPr="008F5511" w:rsidRDefault="008F5511" w:rsidP="00323ED4">
      <w:pPr>
        <w:pStyle w:val="Code"/>
        <w:rPr>
          <w:highlight w:val="white"/>
        </w:rPr>
      </w:pPr>
      <w:r w:rsidRPr="008F5511">
        <w:rPr>
          <w:highlight w:val="white"/>
        </w:rPr>
        <w:t xml:space="preserve">      EllipseFrameOffset = 2 * </w:t>
      </w:r>
      <w:r w:rsidR="00BA53A2">
        <w:rPr>
          <w:highlight w:val="white"/>
        </w:rPr>
        <w:t>TypeSize.PointerSize</w:t>
      </w:r>
      <w:r w:rsidRPr="008F5511">
        <w:rPr>
          <w:highlight w:val="white"/>
        </w:rPr>
        <w:t>;</w:t>
      </w:r>
    </w:p>
    <w:p w14:paraId="23A9B1A7" w14:textId="7804E968" w:rsidR="008F5511" w:rsidRPr="008F5511" w:rsidRDefault="008F5511" w:rsidP="00323ED4">
      <w:pPr>
        <w:pStyle w:val="Code"/>
        <w:rPr>
          <w:highlight w:val="white"/>
        </w:rPr>
      </w:pPr>
      <w:r w:rsidRPr="008F5511">
        <w:rPr>
          <w:highlight w:val="white"/>
        </w:rPr>
        <w:t xml:space="preserve">      FunctionHeaderSize = 3 * </w:t>
      </w:r>
      <w:r w:rsidR="00BA53A2">
        <w:rPr>
          <w:highlight w:val="white"/>
        </w:rPr>
        <w:t>TypeSize.PointerSize</w:t>
      </w:r>
      <w:r w:rsidRPr="008F5511">
        <w:rPr>
          <w:highlight w:val="white"/>
        </w:rPr>
        <w:t>;</w:t>
      </w:r>
    </w:p>
    <w:p w14:paraId="40110DE3" w14:textId="77777777" w:rsidR="008F5511" w:rsidRPr="008F5511" w:rsidRDefault="008F5511" w:rsidP="00323ED4">
      <w:pPr>
        <w:pStyle w:val="Code"/>
        <w:rPr>
          <w:highlight w:val="white"/>
        </w:rPr>
      </w:pPr>
      <w:r w:rsidRPr="008F5511">
        <w:rPr>
          <w:highlight w:val="white"/>
        </w:rPr>
        <w:t xml:space="preserve">    }</w:t>
      </w:r>
    </w:p>
    <w:p w14:paraId="694E9C79" w14:textId="711ABD2D" w:rsidR="008F5511" w:rsidRPr="008F5511" w:rsidRDefault="00323ED4" w:rsidP="00323ED4">
      <w:pPr>
        <w:rPr>
          <w:highlight w:val="white"/>
        </w:rPr>
      </w:pPr>
      <w:r>
        <w:rPr>
          <w:highlight w:val="white"/>
        </w:rPr>
        <w:t xml:space="preserve">The constructor of the </w:t>
      </w:r>
      <w:r w:rsidRPr="00323ED4">
        <w:rPr>
          <w:rStyle w:val="KeyWord0"/>
          <w:highlight w:val="white"/>
        </w:rPr>
        <w:t>SymbolTable</w:t>
      </w:r>
      <w:r>
        <w:rPr>
          <w:highlight w:val="white"/>
        </w:rPr>
        <w:t xml:space="preserve"> class takes the parent table and the scope of the table. The parent table is null in global scope. </w:t>
      </w:r>
    </w:p>
    <w:p w14:paraId="07D5B417" w14:textId="77777777" w:rsidR="008F5511" w:rsidRPr="008F5511" w:rsidRDefault="008F5511" w:rsidP="00323ED4">
      <w:pPr>
        <w:pStyle w:val="Code"/>
        <w:rPr>
          <w:highlight w:val="white"/>
        </w:rPr>
      </w:pPr>
      <w:r w:rsidRPr="008F5511">
        <w:rPr>
          <w:highlight w:val="white"/>
        </w:rPr>
        <w:t xml:space="preserve">    public SymbolTable(SymbolTable parentTable, Scope scope) {</w:t>
      </w:r>
    </w:p>
    <w:p w14:paraId="2C6A7993" w14:textId="77777777" w:rsidR="008F5511" w:rsidRPr="008F5511" w:rsidRDefault="008F5511" w:rsidP="00323ED4">
      <w:pPr>
        <w:pStyle w:val="Code"/>
        <w:rPr>
          <w:highlight w:val="white"/>
        </w:rPr>
      </w:pPr>
      <w:r w:rsidRPr="008F5511">
        <w:rPr>
          <w:highlight w:val="white"/>
        </w:rPr>
        <w:t xml:space="preserve">      m_parentTable = parentTable;</w:t>
      </w:r>
    </w:p>
    <w:p w14:paraId="0BC6BE1E" w14:textId="5DCB984E" w:rsidR="008F5511" w:rsidRPr="008F5511" w:rsidRDefault="00323ED4" w:rsidP="00323ED4">
      <w:pPr>
        <w:rPr>
          <w:highlight w:val="white"/>
        </w:rPr>
      </w:pPr>
      <w:r>
        <w:rPr>
          <w:highlight w:val="white"/>
        </w:rPr>
        <w:t>In case of global scope, we create an object of the static set. There is only one table of global scope and one static set of each source code file.</w:t>
      </w:r>
      <w:r w:rsidR="008F5511" w:rsidRPr="008F5511">
        <w:rPr>
          <w:highlight w:val="white"/>
        </w:rPr>
        <w:t xml:space="preserve"> </w:t>
      </w:r>
      <w:r>
        <w:rPr>
          <w:highlight w:val="white"/>
        </w:rPr>
        <w:t>In this case we do not need to set the offset field since there are no variables of auto or register storage in global scope.</w:t>
      </w:r>
    </w:p>
    <w:p w14:paraId="627843D6" w14:textId="77777777" w:rsidR="008F5511" w:rsidRPr="008F5511" w:rsidRDefault="008F5511" w:rsidP="00323ED4">
      <w:pPr>
        <w:pStyle w:val="Code"/>
        <w:rPr>
          <w:highlight w:val="white"/>
        </w:rPr>
      </w:pPr>
      <w:r w:rsidRPr="008F5511">
        <w:rPr>
          <w:highlight w:val="white"/>
        </w:rPr>
        <w:t xml:space="preserve">      switch (m_scope = scope) {</w:t>
      </w:r>
    </w:p>
    <w:p w14:paraId="3ACF58C3" w14:textId="77777777" w:rsidR="008F5511" w:rsidRPr="008F5511" w:rsidRDefault="008F5511" w:rsidP="00323ED4">
      <w:pPr>
        <w:pStyle w:val="Code"/>
        <w:rPr>
          <w:highlight w:val="white"/>
        </w:rPr>
      </w:pPr>
      <w:r w:rsidRPr="008F5511">
        <w:rPr>
          <w:highlight w:val="white"/>
        </w:rPr>
        <w:t xml:space="preserve">        case Scope.Global:</w:t>
      </w:r>
    </w:p>
    <w:p w14:paraId="3F8CF985" w14:textId="77777777" w:rsidR="008F5511" w:rsidRPr="008F5511" w:rsidRDefault="008F5511" w:rsidP="00323ED4">
      <w:pPr>
        <w:pStyle w:val="Code"/>
        <w:rPr>
          <w:highlight w:val="white"/>
        </w:rPr>
      </w:pPr>
      <w:r w:rsidRPr="008F5511">
        <w:rPr>
          <w:highlight w:val="white"/>
        </w:rPr>
        <w:t xml:space="preserve">          SymbolTable.StaticSet = new HashSet&lt;StaticSymbol&gt;();</w:t>
      </w:r>
    </w:p>
    <w:p w14:paraId="1E4D4480" w14:textId="77777777" w:rsidR="008F5511" w:rsidRPr="008F5511" w:rsidRDefault="008F5511" w:rsidP="00323ED4">
      <w:pPr>
        <w:pStyle w:val="Code"/>
        <w:rPr>
          <w:highlight w:val="white"/>
        </w:rPr>
      </w:pPr>
      <w:r w:rsidRPr="008F5511">
        <w:rPr>
          <w:highlight w:val="white"/>
        </w:rPr>
        <w:t xml:space="preserve">          break;</w:t>
      </w:r>
    </w:p>
    <w:p w14:paraId="1549AC88" w14:textId="31B067E2" w:rsidR="008F5511" w:rsidRPr="008F5511" w:rsidRDefault="00323ED4" w:rsidP="00323ED4">
      <w:pPr>
        <w:rPr>
          <w:highlight w:val="white"/>
        </w:rPr>
      </w:pPr>
      <w:r>
        <w:rPr>
          <w:highlight w:val="white"/>
        </w:rPr>
        <w:t>In case of struct of union scope, the current offset is initialized to zero.</w:t>
      </w:r>
    </w:p>
    <w:p w14:paraId="466CA291" w14:textId="77777777" w:rsidR="008F5511" w:rsidRPr="008F5511" w:rsidRDefault="008F5511" w:rsidP="00323ED4">
      <w:pPr>
        <w:pStyle w:val="Code"/>
        <w:rPr>
          <w:highlight w:val="white"/>
        </w:rPr>
      </w:pPr>
      <w:r w:rsidRPr="008F5511">
        <w:rPr>
          <w:highlight w:val="white"/>
        </w:rPr>
        <w:t xml:space="preserve">        case Scope.Struct:</w:t>
      </w:r>
    </w:p>
    <w:p w14:paraId="50A56140" w14:textId="77777777" w:rsidR="008F5511" w:rsidRPr="008F5511" w:rsidRDefault="008F5511" w:rsidP="00323ED4">
      <w:pPr>
        <w:pStyle w:val="Code"/>
        <w:rPr>
          <w:highlight w:val="white"/>
        </w:rPr>
      </w:pPr>
      <w:r w:rsidRPr="008F5511">
        <w:rPr>
          <w:highlight w:val="white"/>
        </w:rPr>
        <w:t xml:space="preserve">        case Scope.Union:</w:t>
      </w:r>
    </w:p>
    <w:p w14:paraId="7390C683" w14:textId="21C7A82E"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0;</w:t>
      </w:r>
    </w:p>
    <w:p w14:paraId="141C8FDF" w14:textId="77777777" w:rsidR="008F5511" w:rsidRPr="008F5511" w:rsidRDefault="008F5511" w:rsidP="00323ED4">
      <w:pPr>
        <w:pStyle w:val="Code"/>
        <w:rPr>
          <w:highlight w:val="white"/>
        </w:rPr>
      </w:pPr>
      <w:r w:rsidRPr="008F5511">
        <w:rPr>
          <w:highlight w:val="white"/>
        </w:rPr>
        <w:t xml:space="preserve">          break;</w:t>
      </w:r>
    </w:p>
    <w:p w14:paraId="032A05DD" w14:textId="252E11EA" w:rsidR="00323ED4" w:rsidRPr="008F5511" w:rsidRDefault="00323ED4" w:rsidP="00323ED4">
      <w:pPr>
        <w:rPr>
          <w:highlight w:val="white"/>
        </w:rPr>
      </w:pPr>
      <w:r>
        <w:rPr>
          <w:highlight w:val="white"/>
        </w:rPr>
        <w:t>In case of function scope, the current offset is initialized to the size of the header size. The return address, regular frame pointer, and ellipse frame pointer holds the first entries, and the parameters are given the following offsets</w:t>
      </w:r>
    </w:p>
    <w:p w14:paraId="6425BC26" w14:textId="77777777" w:rsidR="008F5511" w:rsidRPr="008F5511" w:rsidRDefault="008F5511" w:rsidP="00323ED4">
      <w:pPr>
        <w:pStyle w:val="Code"/>
        <w:rPr>
          <w:highlight w:val="white"/>
        </w:rPr>
      </w:pPr>
      <w:r w:rsidRPr="008F5511">
        <w:rPr>
          <w:highlight w:val="white"/>
        </w:rPr>
        <w:t xml:space="preserve">        case Scope.Function:</w:t>
      </w:r>
    </w:p>
    <w:p w14:paraId="16AFF2C5" w14:textId="20493F21"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FunctionHeaderSize;</w:t>
      </w:r>
    </w:p>
    <w:p w14:paraId="770137CB" w14:textId="77777777" w:rsidR="008F5511" w:rsidRPr="008F5511" w:rsidRDefault="008F5511" w:rsidP="00323ED4">
      <w:pPr>
        <w:pStyle w:val="Code"/>
        <w:rPr>
          <w:highlight w:val="white"/>
        </w:rPr>
      </w:pPr>
      <w:r w:rsidRPr="008F5511">
        <w:rPr>
          <w:highlight w:val="white"/>
        </w:rPr>
        <w:t xml:space="preserve">          break;</w:t>
      </w:r>
    </w:p>
    <w:p w14:paraId="04C66AD9" w14:textId="7F3DDA26" w:rsidR="008F5511" w:rsidRPr="008F5511" w:rsidRDefault="006C2E62" w:rsidP="006C2E62">
      <w:pPr>
        <w:rPr>
          <w:highlight w:val="white"/>
        </w:rPr>
      </w:pPr>
      <w:r>
        <w:rPr>
          <w:highlight w:val="white"/>
        </w:rPr>
        <w:t xml:space="preserve">In case of block scope, </w:t>
      </w:r>
      <w:r w:rsidR="00B72F5A">
        <w:rPr>
          <w:highlight w:val="white"/>
        </w:rPr>
        <w:t xml:space="preserve">the current offset is initialized to the current offset of its parent table. When the parsing leaves a block the parent table </w:t>
      </w:r>
      <w:r w:rsidR="009246C6">
        <w:rPr>
          <w:highlight w:val="white"/>
        </w:rPr>
        <w:t xml:space="preserve">again </w:t>
      </w:r>
      <w:r w:rsidR="00B72F5A">
        <w:rPr>
          <w:highlight w:val="white"/>
        </w:rPr>
        <w:t>becomes the current table</w:t>
      </w:r>
      <w:r w:rsidR="00DC70AB">
        <w:rPr>
          <w:highlight w:val="white"/>
        </w:rPr>
        <w:t xml:space="preserve">, and a following block is </w:t>
      </w:r>
      <w:r w:rsidR="00213147">
        <w:rPr>
          <w:highlight w:val="white"/>
        </w:rPr>
        <w:t xml:space="preserve">again </w:t>
      </w:r>
      <w:r w:rsidR="00DC70AB">
        <w:rPr>
          <w:highlight w:val="white"/>
        </w:rPr>
        <w:t xml:space="preserve">initialized </w:t>
      </w:r>
      <w:r w:rsidR="00213147">
        <w:rPr>
          <w:highlight w:val="white"/>
        </w:rPr>
        <w:t>to the current offset of the parent table</w:t>
      </w:r>
      <w:r w:rsidR="00B72F5A">
        <w:rPr>
          <w:highlight w:val="white"/>
        </w:rPr>
        <w:t xml:space="preserve">. </w:t>
      </w:r>
      <w:r w:rsidR="009246C6">
        <w:rPr>
          <w:highlight w:val="white"/>
        </w:rPr>
        <w:t xml:space="preserve">In this way. </w:t>
      </w:r>
      <w:r w:rsidR="00DC70AB">
        <w:rPr>
          <w:highlight w:val="white"/>
        </w:rPr>
        <w:t>Different block can share the same memory space on the activation record.</w:t>
      </w:r>
    </w:p>
    <w:p w14:paraId="4AFDC34C" w14:textId="77777777" w:rsidR="008F5511" w:rsidRPr="008F5511" w:rsidRDefault="008F5511" w:rsidP="00323ED4">
      <w:pPr>
        <w:pStyle w:val="Code"/>
        <w:rPr>
          <w:highlight w:val="white"/>
        </w:rPr>
      </w:pPr>
      <w:r w:rsidRPr="008F5511">
        <w:rPr>
          <w:highlight w:val="white"/>
        </w:rPr>
        <w:lastRenderedPageBreak/>
        <w:t xml:space="preserve">        case Scope.Block:</w:t>
      </w:r>
    </w:p>
    <w:p w14:paraId="043A2ADB" w14:textId="7199E27D"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m_parentTable.</w:t>
      </w:r>
      <w:r w:rsidR="00323ED4">
        <w:rPr>
          <w:highlight w:val="white"/>
        </w:rPr>
        <w:t>m_currentOffset</w:t>
      </w:r>
      <w:r w:rsidRPr="008F5511">
        <w:rPr>
          <w:highlight w:val="white"/>
        </w:rPr>
        <w:t>;</w:t>
      </w:r>
    </w:p>
    <w:p w14:paraId="468ACAC8" w14:textId="77777777" w:rsidR="008F5511" w:rsidRPr="008F5511" w:rsidRDefault="008F5511" w:rsidP="00323ED4">
      <w:pPr>
        <w:pStyle w:val="Code"/>
        <w:rPr>
          <w:highlight w:val="white"/>
        </w:rPr>
      </w:pPr>
      <w:r w:rsidRPr="008F5511">
        <w:rPr>
          <w:highlight w:val="white"/>
        </w:rPr>
        <w:t xml:space="preserve">          break;</w:t>
      </w:r>
    </w:p>
    <w:p w14:paraId="55922F79" w14:textId="77777777" w:rsidR="008F5511" w:rsidRPr="008F5511" w:rsidRDefault="008F5511" w:rsidP="00323ED4">
      <w:pPr>
        <w:pStyle w:val="Code"/>
        <w:rPr>
          <w:highlight w:val="white"/>
        </w:rPr>
      </w:pPr>
      <w:r w:rsidRPr="008F5511">
        <w:rPr>
          <w:highlight w:val="white"/>
        </w:rPr>
        <w:t xml:space="preserve">      }</w:t>
      </w:r>
    </w:p>
    <w:p w14:paraId="64342679" w14:textId="77777777" w:rsidR="008F5511" w:rsidRPr="008F5511" w:rsidRDefault="008F5511" w:rsidP="00323ED4">
      <w:pPr>
        <w:pStyle w:val="Code"/>
        <w:rPr>
          <w:highlight w:val="white"/>
        </w:rPr>
      </w:pPr>
      <w:r w:rsidRPr="008F5511">
        <w:rPr>
          <w:highlight w:val="white"/>
        </w:rPr>
        <w:t xml:space="preserve">    }</w:t>
      </w:r>
    </w:p>
    <w:p w14:paraId="3FB4D0EA" w14:textId="39A4BDAB" w:rsidR="008F5511" w:rsidRPr="008F5511" w:rsidRDefault="000D1282" w:rsidP="000D1282">
      <w:pPr>
        <w:rPr>
          <w:highlight w:val="white"/>
        </w:rPr>
      </w:pPr>
      <w:r>
        <w:rPr>
          <w:highlight w:val="white"/>
        </w:rPr>
        <w:t xml:space="preserve">The </w:t>
      </w:r>
      <w:r w:rsidRPr="00FC52DE">
        <w:rPr>
          <w:rStyle w:val="KeyWord0"/>
          <w:highlight w:val="white"/>
        </w:rPr>
        <w:t>Scope</w:t>
      </w:r>
      <w:r>
        <w:rPr>
          <w:highlight w:val="white"/>
        </w:rPr>
        <w:t xml:space="preserve">, </w:t>
      </w:r>
      <w:r w:rsidRPr="00FC52DE">
        <w:rPr>
          <w:rStyle w:val="KeyWord0"/>
          <w:highlight w:val="white"/>
        </w:rPr>
        <w:t>ParentTable</w:t>
      </w:r>
      <w:r>
        <w:rPr>
          <w:highlight w:val="white"/>
        </w:rPr>
        <w:t xml:space="preserve">, </w:t>
      </w:r>
      <w:r w:rsidRPr="00FC52DE">
        <w:rPr>
          <w:rStyle w:val="KeyWord0"/>
          <w:highlight w:val="white"/>
        </w:rPr>
        <w:t>EntryMap</w:t>
      </w:r>
      <w:r>
        <w:rPr>
          <w:highlight w:val="white"/>
        </w:rPr>
        <w:t xml:space="preserve">, and </w:t>
      </w:r>
      <w:r w:rsidRPr="00FC52DE">
        <w:rPr>
          <w:rStyle w:val="KeyWord0"/>
          <w:highlight w:val="white"/>
        </w:rPr>
        <w:t>CurrentOffset</w:t>
      </w:r>
      <w:r>
        <w:rPr>
          <w:highlight w:val="white"/>
        </w:rPr>
        <w:t xml:space="preserve"> properties returns the scope, parent table, entry map, and current offset of the symbol table.</w:t>
      </w:r>
    </w:p>
    <w:p w14:paraId="16BF7C80" w14:textId="77777777" w:rsidR="008F5511" w:rsidRPr="002D471A" w:rsidRDefault="008F5511" w:rsidP="00323ED4">
      <w:pPr>
        <w:pStyle w:val="Code"/>
        <w:rPr>
          <w:highlight w:val="white"/>
        </w:rPr>
      </w:pPr>
      <w:r w:rsidRPr="002D471A">
        <w:rPr>
          <w:highlight w:val="white"/>
        </w:rPr>
        <w:t xml:space="preserve">    public Scope Scope {</w:t>
      </w:r>
    </w:p>
    <w:p w14:paraId="4B17E5A9" w14:textId="77777777" w:rsidR="008F5511" w:rsidRPr="002D471A" w:rsidRDefault="008F5511" w:rsidP="00323ED4">
      <w:pPr>
        <w:pStyle w:val="Code"/>
        <w:rPr>
          <w:highlight w:val="white"/>
        </w:rPr>
      </w:pPr>
      <w:r w:rsidRPr="002D471A">
        <w:rPr>
          <w:highlight w:val="white"/>
        </w:rPr>
        <w:t xml:space="preserve">      get { return m_scope; }</w:t>
      </w:r>
    </w:p>
    <w:p w14:paraId="6ED24FD8" w14:textId="77777777" w:rsidR="008F5511" w:rsidRPr="002D471A" w:rsidRDefault="008F5511" w:rsidP="00323ED4">
      <w:pPr>
        <w:pStyle w:val="Code"/>
        <w:rPr>
          <w:highlight w:val="white"/>
        </w:rPr>
      </w:pPr>
      <w:r w:rsidRPr="002D471A">
        <w:rPr>
          <w:highlight w:val="white"/>
        </w:rPr>
        <w:t xml:space="preserve">    }</w:t>
      </w:r>
    </w:p>
    <w:p w14:paraId="154E0E4D" w14:textId="77777777" w:rsidR="008F5511" w:rsidRPr="002D471A" w:rsidRDefault="008F5511" w:rsidP="00323ED4">
      <w:pPr>
        <w:pStyle w:val="Code"/>
        <w:rPr>
          <w:highlight w:val="white"/>
        </w:rPr>
      </w:pPr>
    </w:p>
    <w:p w14:paraId="6E876B20" w14:textId="77777777" w:rsidR="008F5511" w:rsidRPr="002D471A" w:rsidRDefault="008F5511" w:rsidP="00323ED4">
      <w:pPr>
        <w:pStyle w:val="Code"/>
        <w:rPr>
          <w:highlight w:val="white"/>
        </w:rPr>
      </w:pPr>
      <w:r w:rsidRPr="002D471A">
        <w:rPr>
          <w:highlight w:val="white"/>
        </w:rPr>
        <w:t xml:space="preserve">    public SymbolTable ParentTable {</w:t>
      </w:r>
    </w:p>
    <w:p w14:paraId="5A76EF58" w14:textId="38B0C980" w:rsidR="008F5511" w:rsidRPr="002D471A" w:rsidRDefault="008F5511" w:rsidP="00323ED4">
      <w:pPr>
        <w:pStyle w:val="Code"/>
        <w:rPr>
          <w:highlight w:val="white"/>
        </w:rPr>
      </w:pPr>
      <w:r w:rsidRPr="002D471A">
        <w:rPr>
          <w:highlight w:val="white"/>
        </w:rPr>
        <w:t xml:space="preserve">      get {</w:t>
      </w:r>
      <w:r w:rsidR="00146475">
        <w:rPr>
          <w:highlight w:val="white"/>
        </w:rPr>
        <w:t xml:space="preserve"> </w:t>
      </w:r>
      <w:r w:rsidRPr="002D471A">
        <w:rPr>
          <w:highlight w:val="white"/>
        </w:rPr>
        <w:t>return m_parentTable; }</w:t>
      </w:r>
    </w:p>
    <w:p w14:paraId="1FC8E607" w14:textId="77777777" w:rsidR="008F5511" w:rsidRPr="002D471A" w:rsidRDefault="008F5511" w:rsidP="00323ED4">
      <w:pPr>
        <w:pStyle w:val="Code"/>
        <w:rPr>
          <w:highlight w:val="white"/>
        </w:rPr>
      </w:pPr>
      <w:r w:rsidRPr="002D471A">
        <w:rPr>
          <w:highlight w:val="white"/>
        </w:rPr>
        <w:t xml:space="preserve">    }</w:t>
      </w:r>
    </w:p>
    <w:p w14:paraId="792D52F6" w14:textId="77777777" w:rsidR="008F5511" w:rsidRPr="002D471A" w:rsidRDefault="008F5511" w:rsidP="00323ED4">
      <w:pPr>
        <w:pStyle w:val="Code"/>
        <w:rPr>
          <w:highlight w:val="white"/>
        </w:rPr>
      </w:pPr>
    </w:p>
    <w:p w14:paraId="5AD49EF4" w14:textId="77777777" w:rsidR="008F5511" w:rsidRPr="002D471A" w:rsidRDefault="008F5511" w:rsidP="00323ED4">
      <w:pPr>
        <w:pStyle w:val="Code"/>
        <w:rPr>
          <w:highlight w:val="white"/>
        </w:rPr>
      </w:pPr>
      <w:r w:rsidRPr="002D471A">
        <w:rPr>
          <w:highlight w:val="white"/>
        </w:rPr>
        <w:t xml:space="preserve">    public IDictionary&lt;string,Symbol&gt; EntryMap {</w:t>
      </w:r>
    </w:p>
    <w:p w14:paraId="29E2CC96" w14:textId="77777777" w:rsidR="008F5511" w:rsidRPr="002D471A" w:rsidRDefault="008F5511" w:rsidP="00323ED4">
      <w:pPr>
        <w:pStyle w:val="Code"/>
        <w:rPr>
          <w:highlight w:val="white"/>
        </w:rPr>
      </w:pPr>
      <w:r w:rsidRPr="002D471A">
        <w:rPr>
          <w:highlight w:val="white"/>
        </w:rPr>
        <w:t xml:space="preserve">      get { return m_entryMap; }</w:t>
      </w:r>
    </w:p>
    <w:p w14:paraId="7CCF5714" w14:textId="77777777" w:rsidR="008F5511" w:rsidRPr="002D471A" w:rsidRDefault="008F5511" w:rsidP="00323ED4">
      <w:pPr>
        <w:pStyle w:val="Code"/>
        <w:rPr>
          <w:highlight w:val="white"/>
        </w:rPr>
      </w:pPr>
      <w:r w:rsidRPr="002D471A">
        <w:rPr>
          <w:highlight w:val="white"/>
        </w:rPr>
        <w:t xml:space="preserve">    }</w:t>
      </w:r>
    </w:p>
    <w:p w14:paraId="394C8A22" w14:textId="77777777" w:rsidR="008F5511" w:rsidRPr="008F5511" w:rsidRDefault="008F5511" w:rsidP="00323ED4">
      <w:pPr>
        <w:pStyle w:val="Code"/>
        <w:rPr>
          <w:highlight w:val="white"/>
        </w:rPr>
      </w:pPr>
    </w:p>
    <w:p w14:paraId="485C1B89" w14:textId="77777777" w:rsidR="008F5511" w:rsidRPr="008F5511" w:rsidRDefault="008F5511" w:rsidP="00323ED4">
      <w:pPr>
        <w:pStyle w:val="Code"/>
        <w:rPr>
          <w:highlight w:val="white"/>
        </w:rPr>
      </w:pPr>
      <w:r w:rsidRPr="008F5511">
        <w:rPr>
          <w:highlight w:val="white"/>
        </w:rPr>
        <w:t xml:space="preserve">    public int CurrentOffset {</w:t>
      </w:r>
    </w:p>
    <w:p w14:paraId="109920CD" w14:textId="133A067A" w:rsidR="008F5511" w:rsidRPr="008F5511" w:rsidRDefault="008F5511" w:rsidP="00323ED4">
      <w:pPr>
        <w:pStyle w:val="Code"/>
        <w:rPr>
          <w:highlight w:val="white"/>
        </w:rPr>
      </w:pPr>
      <w:r w:rsidRPr="008F5511">
        <w:rPr>
          <w:highlight w:val="white"/>
        </w:rPr>
        <w:t xml:space="preserve">      get { return </w:t>
      </w:r>
      <w:r w:rsidR="00323ED4">
        <w:rPr>
          <w:highlight w:val="white"/>
        </w:rPr>
        <w:t>m_currentOffset</w:t>
      </w:r>
      <w:r w:rsidRPr="008F5511">
        <w:rPr>
          <w:highlight w:val="white"/>
        </w:rPr>
        <w:t>; }</w:t>
      </w:r>
    </w:p>
    <w:p w14:paraId="5D8C1DA1" w14:textId="77777777" w:rsidR="008F5511" w:rsidRPr="008F5511" w:rsidRDefault="008F5511" w:rsidP="00323ED4">
      <w:pPr>
        <w:pStyle w:val="Code"/>
        <w:rPr>
          <w:highlight w:val="white"/>
        </w:rPr>
      </w:pPr>
      <w:r w:rsidRPr="008F5511">
        <w:rPr>
          <w:highlight w:val="white"/>
        </w:rPr>
        <w:t xml:space="preserve">    }</w:t>
      </w:r>
    </w:p>
    <w:p w14:paraId="63599C6D" w14:textId="1F12AC5B" w:rsidR="008F5511" w:rsidRDefault="00BA450C" w:rsidP="00BA450C">
      <w:pPr>
        <w:rPr>
          <w:highlight w:val="white"/>
        </w:rPr>
      </w:pPr>
      <w:r>
        <w:rPr>
          <w:highlight w:val="white"/>
        </w:rPr>
        <w:t xml:space="preserve">The </w:t>
      </w:r>
      <w:r w:rsidRPr="00D03F27">
        <w:rPr>
          <w:rStyle w:val="KeyWord0"/>
          <w:highlight w:val="white"/>
        </w:rPr>
        <w:t>AddSymbol</w:t>
      </w:r>
      <w:r>
        <w:rPr>
          <w:highlight w:val="white"/>
        </w:rPr>
        <w:t xml:space="preserve"> method adds a symbol to the symbol table.</w:t>
      </w:r>
      <w:r w:rsidR="00F26A09">
        <w:rPr>
          <w:highlight w:val="white"/>
        </w:rPr>
        <w:t xml:space="preserve"> However, the process is a bit complicated since there is possible to add two symbol</w:t>
      </w:r>
      <w:r w:rsidR="00646941">
        <w:rPr>
          <w:highlight w:val="white"/>
        </w:rPr>
        <w:t>s</w:t>
      </w:r>
      <w:r w:rsidR="00F26A09">
        <w:rPr>
          <w:highlight w:val="white"/>
        </w:rPr>
        <w:t xml:space="preserve"> with the same name, </w:t>
      </w:r>
      <w:r w:rsidR="007E4B0B">
        <w:rPr>
          <w:highlight w:val="white"/>
        </w:rPr>
        <w:t>given that at least one them holds extern storage.</w:t>
      </w:r>
    </w:p>
    <w:p w14:paraId="21CD9ED1" w14:textId="77777777" w:rsidR="00A63536" w:rsidRDefault="00A63536" w:rsidP="00A63536">
      <w:r>
        <w:t>When adding a symbol with a name we have to check a few things:</w:t>
      </w:r>
    </w:p>
    <w:p w14:paraId="68526DCC" w14:textId="77777777" w:rsidR="00A63536" w:rsidRDefault="00A63536" w:rsidP="00A63536">
      <w:pPr>
        <w:pStyle w:val="Liststycke"/>
        <w:numPr>
          <w:ilvl w:val="0"/>
          <w:numId w:val="144"/>
        </w:numPr>
        <w:spacing w:line="256" w:lineRule="auto"/>
      </w:pPr>
      <w:r>
        <w:t>If the symbol is extern it cannot be initialized (its value is not-null).</w:t>
      </w:r>
    </w:p>
    <w:p w14:paraId="3D4B1BF4" w14:textId="77777777" w:rsidR="00A63536" w:rsidRDefault="00A63536" w:rsidP="00A63536">
      <w:pPr>
        <w:pStyle w:val="Liststycke"/>
        <w:numPr>
          <w:ilvl w:val="0"/>
          <w:numId w:val="144"/>
        </w:numPr>
        <w:spacing w:line="256" w:lineRule="auto"/>
      </w:pPr>
      <w:r>
        <w:t>We look up the entry list, and if we find another symbol with the same name, we check whether at least one of the symbols is extern. If it is, the symbols shall have equals types. If the new symbols is extern, weare finished and we just return. If the old symbol is extern, we remove it and stored the new symbol in the entry list. If not at least one of the symbols is extern, an error message is reported.</w:t>
      </w:r>
    </w:p>
    <w:p w14:paraId="057C2840" w14:textId="77777777" w:rsidR="00A63536" w:rsidRDefault="00A63536" w:rsidP="00A63536">
      <w:r>
        <w:t>It is easier to add or erase a tag. If it is already added an error message is reported. When removing the tag, the tag associated to the name is returned, or null is it not stored in the map.</w:t>
      </w:r>
    </w:p>
    <w:p w14:paraId="7FD2F3DC" w14:textId="77777777" w:rsidR="008F5511" w:rsidRPr="008F5511" w:rsidRDefault="008F5511" w:rsidP="00323ED4">
      <w:pPr>
        <w:pStyle w:val="Code"/>
        <w:rPr>
          <w:highlight w:val="white"/>
        </w:rPr>
      </w:pPr>
      <w:r w:rsidRPr="008F5511">
        <w:rPr>
          <w:highlight w:val="white"/>
        </w:rPr>
        <w:t xml:space="preserve">    public void AddSymbol(Symbol newSymbol) {</w:t>
      </w:r>
    </w:p>
    <w:p w14:paraId="5AE23F33" w14:textId="77777777" w:rsidR="008F5511" w:rsidRPr="008F5511" w:rsidRDefault="008F5511" w:rsidP="00323ED4">
      <w:pPr>
        <w:pStyle w:val="Code"/>
        <w:rPr>
          <w:highlight w:val="white"/>
        </w:rPr>
      </w:pPr>
      <w:r w:rsidRPr="008F5511">
        <w:rPr>
          <w:highlight w:val="white"/>
        </w:rPr>
        <w:t xml:space="preserve">      string name = newSymbol.Name;</w:t>
      </w:r>
    </w:p>
    <w:p w14:paraId="349F602B" w14:textId="1625169F" w:rsidR="008F5511" w:rsidRPr="008F5511" w:rsidRDefault="002920EC" w:rsidP="002920EC">
      <w:pPr>
        <w:rPr>
          <w:highlight w:val="white"/>
        </w:rPr>
      </w:pPr>
      <w:r>
        <w:rPr>
          <w:highlight w:val="white"/>
        </w:rPr>
        <w:t>The name of the symbol may be null in case of unnamed function parameter.</w:t>
      </w:r>
    </w:p>
    <w:p w14:paraId="613926E3" w14:textId="77777777" w:rsidR="008F5511" w:rsidRPr="008F5511" w:rsidRDefault="008F5511" w:rsidP="00323ED4">
      <w:pPr>
        <w:pStyle w:val="Code"/>
        <w:rPr>
          <w:highlight w:val="white"/>
        </w:rPr>
      </w:pPr>
      <w:r w:rsidRPr="008F5511">
        <w:rPr>
          <w:highlight w:val="white"/>
        </w:rPr>
        <w:t xml:space="preserve">      if (name != null) {</w:t>
      </w:r>
    </w:p>
    <w:p w14:paraId="6895C76D" w14:textId="77777777" w:rsidR="008F5511" w:rsidRPr="008F5511" w:rsidRDefault="008F5511" w:rsidP="00323ED4">
      <w:pPr>
        <w:pStyle w:val="Code"/>
        <w:rPr>
          <w:highlight w:val="white"/>
        </w:rPr>
      </w:pPr>
      <w:r w:rsidRPr="008F5511">
        <w:rPr>
          <w:highlight w:val="white"/>
        </w:rPr>
        <w:t xml:space="preserve">        Symbol oldSymbol;</w:t>
      </w:r>
    </w:p>
    <w:p w14:paraId="55108F31" w14:textId="3A2C4E38" w:rsidR="008F5511" w:rsidRPr="008F5511" w:rsidRDefault="0087789B" w:rsidP="0087789B">
      <w:pPr>
        <w:rPr>
          <w:highlight w:val="white"/>
        </w:rPr>
      </w:pPr>
      <w:r>
        <w:rPr>
          <w:highlight w:val="white"/>
        </w:rPr>
        <w:t>If there is a sembol in the table with the same name, at least one of the4 old and new symbols must hold extern storage.</w:t>
      </w:r>
      <w:r w:rsidR="00CA550E">
        <w:rPr>
          <w:highlight w:val="white"/>
        </w:rPr>
        <w:t xml:space="preserve"> Moreover, they must </w:t>
      </w:r>
      <w:r w:rsidR="000A4E53">
        <w:rPr>
          <w:highlight w:val="white"/>
        </w:rPr>
        <w:t xml:space="preserve">also </w:t>
      </w:r>
      <w:r w:rsidR="00CA550E">
        <w:rPr>
          <w:highlight w:val="white"/>
        </w:rPr>
        <w:t>have the same type.</w:t>
      </w:r>
    </w:p>
    <w:p w14:paraId="77522888" w14:textId="77777777" w:rsidR="008F5511" w:rsidRPr="008F5511" w:rsidRDefault="008F5511" w:rsidP="00323ED4">
      <w:pPr>
        <w:pStyle w:val="Code"/>
        <w:rPr>
          <w:highlight w:val="white"/>
        </w:rPr>
      </w:pPr>
      <w:r w:rsidRPr="008F5511">
        <w:rPr>
          <w:highlight w:val="white"/>
        </w:rPr>
        <w:t xml:space="preserve">        if (m_entryMap.TryGetValue(name, out oldSymbol)) {</w:t>
      </w:r>
    </w:p>
    <w:p w14:paraId="25E9F287" w14:textId="77777777" w:rsidR="008F5511" w:rsidRPr="008F5511" w:rsidRDefault="008F5511" w:rsidP="00323ED4">
      <w:pPr>
        <w:pStyle w:val="Code"/>
        <w:rPr>
          <w:highlight w:val="white"/>
        </w:rPr>
      </w:pPr>
      <w:r w:rsidRPr="008F5511">
        <w:rPr>
          <w:highlight w:val="white"/>
        </w:rPr>
        <w:t xml:space="preserve">          Assert.Error(oldSymbol.IsExtern() || newSymbol.IsExtern(),</w:t>
      </w:r>
    </w:p>
    <w:p w14:paraId="1B09E81B" w14:textId="0F328F7D" w:rsidR="008F5511" w:rsidRDefault="008F5511" w:rsidP="00323ED4">
      <w:pPr>
        <w:pStyle w:val="Code"/>
        <w:rPr>
          <w:highlight w:val="white"/>
        </w:rPr>
      </w:pPr>
      <w:r w:rsidRPr="008F5511">
        <w:rPr>
          <w:highlight w:val="white"/>
        </w:rPr>
        <w:t xml:space="preserve">                        name, Message.Name_already_defined);</w:t>
      </w:r>
    </w:p>
    <w:p w14:paraId="661A1D16" w14:textId="77777777" w:rsidR="008F5511" w:rsidRPr="008F5511" w:rsidRDefault="008F5511" w:rsidP="00323ED4">
      <w:pPr>
        <w:pStyle w:val="Code"/>
        <w:rPr>
          <w:highlight w:val="white"/>
        </w:rPr>
      </w:pPr>
      <w:r w:rsidRPr="008F5511">
        <w:rPr>
          <w:highlight w:val="white"/>
        </w:rPr>
        <w:t xml:space="preserve">          Assert.Error(oldSymbol.Type.Equals(newSymbol.Type),</w:t>
      </w:r>
    </w:p>
    <w:p w14:paraId="12DAC790" w14:textId="77777777" w:rsidR="008F5511" w:rsidRPr="008F5511" w:rsidRDefault="008F5511" w:rsidP="00323ED4">
      <w:pPr>
        <w:pStyle w:val="Code"/>
        <w:rPr>
          <w:highlight w:val="white"/>
        </w:rPr>
      </w:pPr>
      <w:r w:rsidRPr="008F5511">
        <w:rPr>
          <w:highlight w:val="white"/>
        </w:rPr>
        <w:t xml:space="preserve">                        name, Message.Different_types_in_redeclaration);</w:t>
      </w:r>
    </w:p>
    <w:p w14:paraId="6E26885F" w14:textId="77777777" w:rsidR="008F5511" w:rsidRPr="008F5511" w:rsidRDefault="008F5511" w:rsidP="00323ED4">
      <w:pPr>
        <w:pStyle w:val="Code"/>
        <w:rPr>
          <w:highlight w:val="white"/>
        </w:rPr>
      </w:pPr>
      <w:r w:rsidRPr="008F5511">
        <w:rPr>
          <w:highlight w:val="white"/>
        </w:rPr>
        <w:t xml:space="preserve">        }</w:t>
      </w:r>
    </w:p>
    <w:p w14:paraId="574A9308" w14:textId="77777777" w:rsidR="008F5511" w:rsidRPr="008F5511" w:rsidRDefault="008F5511" w:rsidP="00323ED4">
      <w:pPr>
        <w:pStyle w:val="Code"/>
        <w:rPr>
          <w:highlight w:val="white"/>
        </w:rPr>
      </w:pPr>
    </w:p>
    <w:p w14:paraId="62F770BF" w14:textId="77777777" w:rsidR="008F5511" w:rsidRPr="008F5511" w:rsidRDefault="008F5511" w:rsidP="00323ED4">
      <w:pPr>
        <w:pStyle w:val="Code"/>
        <w:rPr>
          <w:highlight w:val="white"/>
        </w:rPr>
      </w:pPr>
      <w:r w:rsidRPr="008F5511">
        <w:rPr>
          <w:highlight w:val="white"/>
        </w:rPr>
        <w:t xml:space="preserve">        m_entryMap[name] = newSymbol;</w:t>
      </w:r>
    </w:p>
    <w:p w14:paraId="49AD3D3B" w14:textId="77777777" w:rsidR="008F5511" w:rsidRPr="008F5511" w:rsidRDefault="008F5511" w:rsidP="00323ED4">
      <w:pPr>
        <w:pStyle w:val="Code"/>
        <w:rPr>
          <w:highlight w:val="white"/>
        </w:rPr>
      </w:pPr>
      <w:r w:rsidRPr="008F5511">
        <w:rPr>
          <w:highlight w:val="white"/>
        </w:rPr>
        <w:t xml:space="preserve">      }</w:t>
      </w:r>
    </w:p>
    <w:p w14:paraId="1612E537" w14:textId="10F13964" w:rsidR="008F5511" w:rsidRPr="008F5511" w:rsidRDefault="00364207" w:rsidP="00364207">
      <w:pPr>
        <w:rPr>
          <w:highlight w:val="white"/>
        </w:rPr>
      </w:pPr>
      <w:r>
        <w:rPr>
          <w:highlight w:val="white"/>
        </w:rPr>
        <w:t>If the variable is auto or register, it shall be given an offset in the activation record</w:t>
      </w:r>
      <w:r w:rsidR="00FA05A8">
        <w:rPr>
          <w:highlight w:val="white"/>
        </w:rPr>
        <w:t>. Unless in union scope, in which each member always have offset zero.</w:t>
      </w:r>
    </w:p>
    <w:p w14:paraId="6DF02E38" w14:textId="77777777" w:rsidR="008F5511" w:rsidRPr="008F5511" w:rsidRDefault="008F5511" w:rsidP="00323ED4">
      <w:pPr>
        <w:pStyle w:val="Code"/>
        <w:rPr>
          <w:highlight w:val="white"/>
        </w:rPr>
      </w:pPr>
      <w:r w:rsidRPr="008F5511">
        <w:rPr>
          <w:highlight w:val="white"/>
        </w:rPr>
        <w:t xml:space="preserve">      if (newSymbol.IsAutoOrRegister()) {</w:t>
      </w:r>
    </w:p>
    <w:p w14:paraId="3229FFDF" w14:textId="77777777" w:rsidR="008F5511" w:rsidRPr="008F5511" w:rsidRDefault="008F5511" w:rsidP="00323ED4">
      <w:pPr>
        <w:pStyle w:val="Code"/>
        <w:rPr>
          <w:highlight w:val="white"/>
        </w:rPr>
      </w:pPr>
      <w:r w:rsidRPr="008F5511">
        <w:rPr>
          <w:highlight w:val="white"/>
        </w:rPr>
        <w:t xml:space="preserve">        if (m_scope == Scope.Union) {</w:t>
      </w:r>
    </w:p>
    <w:p w14:paraId="1049ECA6" w14:textId="77777777" w:rsidR="008F5511" w:rsidRPr="008F5511" w:rsidRDefault="008F5511" w:rsidP="00323ED4">
      <w:pPr>
        <w:pStyle w:val="Code"/>
        <w:rPr>
          <w:highlight w:val="white"/>
        </w:rPr>
      </w:pPr>
      <w:r w:rsidRPr="008F5511">
        <w:rPr>
          <w:highlight w:val="white"/>
        </w:rPr>
        <w:t xml:space="preserve">          newSymbol.Offset = 0;</w:t>
      </w:r>
    </w:p>
    <w:p w14:paraId="7F085F96" w14:textId="5DD55262" w:rsidR="008F5511" w:rsidRDefault="008F5511" w:rsidP="00323ED4">
      <w:pPr>
        <w:pStyle w:val="Code"/>
        <w:rPr>
          <w:highlight w:val="white"/>
        </w:rPr>
      </w:pPr>
      <w:r w:rsidRPr="008F5511">
        <w:rPr>
          <w:highlight w:val="white"/>
        </w:rPr>
        <w:t xml:space="preserve">        }</w:t>
      </w:r>
    </w:p>
    <w:p w14:paraId="5BC6522A" w14:textId="62014D1C" w:rsidR="004E2028" w:rsidRPr="008F5511" w:rsidRDefault="004E2028" w:rsidP="004E2028">
      <w:pPr>
        <w:rPr>
          <w:highlight w:val="white"/>
        </w:rPr>
      </w:pPr>
      <w:r>
        <w:rPr>
          <w:highlight w:val="white"/>
        </w:rPr>
        <w:t>If the new symbol is an enumeration constant item, is shall not be given an offset.</w:t>
      </w:r>
      <w:r w:rsidR="002B403B">
        <w:rPr>
          <w:highlight w:val="white"/>
        </w:rPr>
        <w:t xml:space="preserve"> This is because we do not know at this point </w:t>
      </w:r>
      <w:r w:rsidR="009A0F8C">
        <w:rPr>
          <w:highlight w:val="white"/>
        </w:rPr>
        <w:t xml:space="preserve">if the items really holds auto or register scope. </w:t>
      </w:r>
      <w:r w:rsidR="00E50109">
        <w:rPr>
          <w:highlight w:val="white"/>
        </w:rPr>
        <w:t xml:space="preserve">An item isa given auto storage from the beginning, but that may change when the </w:t>
      </w:r>
      <w:r w:rsidR="00F34093">
        <w:rPr>
          <w:highlight w:val="white"/>
        </w:rPr>
        <w:t>whole enumeration is given its storage, which is done after the item is stored in the symbol table.</w:t>
      </w:r>
    </w:p>
    <w:p w14:paraId="7F480209" w14:textId="77777777" w:rsidR="008F5511" w:rsidRPr="008F5511" w:rsidRDefault="008F5511" w:rsidP="00323ED4">
      <w:pPr>
        <w:pStyle w:val="Code"/>
        <w:rPr>
          <w:highlight w:val="white"/>
        </w:rPr>
      </w:pPr>
      <w:r w:rsidRPr="008F5511">
        <w:rPr>
          <w:highlight w:val="white"/>
        </w:rPr>
        <w:t xml:space="preserve">        else if (!newSymbol.Type.EnumeratorItem) {</w:t>
      </w:r>
    </w:p>
    <w:p w14:paraId="08831FEA" w14:textId="7A09CD7E" w:rsidR="008F5511" w:rsidRPr="008F5511" w:rsidRDefault="008F5511" w:rsidP="00323ED4">
      <w:pPr>
        <w:pStyle w:val="Code"/>
        <w:rPr>
          <w:highlight w:val="white"/>
        </w:rPr>
      </w:pPr>
      <w:r w:rsidRPr="008F5511">
        <w:rPr>
          <w:highlight w:val="white"/>
        </w:rPr>
        <w:t xml:space="preserve">          newSymbol.Offset = </w:t>
      </w:r>
      <w:r w:rsidR="00323ED4">
        <w:rPr>
          <w:highlight w:val="white"/>
        </w:rPr>
        <w:t>m_currentOffset</w:t>
      </w:r>
      <w:r w:rsidRPr="008F5511">
        <w:rPr>
          <w:highlight w:val="white"/>
        </w:rPr>
        <w:t>;</w:t>
      </w:r>
    </w:p>
    <w:p w14:paraId="296C053D" w14:textId="2E52875F"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newSymbol.Type.Size();</w:t>
      </w:r>
    </w:p>
    <w:p w14:paraId="3011B59A" w14:textId="77777777" w:rsidR="008F5511" w:rsidRPr="008F5511" w:rsidRDefault="008F5511" w:rsidP="00323ED4">
      <w:pPr>
        <w:pStyle w:val="Code"/>
        <w:rPr>
          <w:highlight w:val="white"/>
        </w:rPr>
      </w:pPr>
      <w:r w:rsidRPr="008F5511">
        <w:rPr>
          <w:highlight w:val="white"/>
        </w:rPr>
        <w:t xml:space="preserve">        }</w:t>
      </w:r>
    </w:p>
    <w:p w14:paraId="32709084" w14:textId="77777777" w:rsidR="008F5511" w:rsidRPr="008F5511" w:rsidRDefault="008F5511" w:rsidP="00323ED4">
      <w:pPr>
        <w:pStyle w:val="Code"/>
        <w:rPr>
          <w:highlight w:val="white"/>
        </w:rPr>
      </w:pPr>
      <w:r w:rsidRPr="008F5511">
        <w:rPr>
          <w:highlight w:val="white"/>
        </w:rPr>
        <w:t xml:space="preserve">      }</w:t>
      </w:r>
    </w:p>
    <w:p w14:paraId="2364DAF1" w14:textId="77777777" w:rsidR="008F5511" w:rsidRPr="008F5511" w:rsidRDefault="008F5511" w:rsidP="00323ED4">
      <w:pPr>
        <w:pStyle w:val="Code"/>
        <w:rPr>
          <w:highlight w:val="white"/>
        </w:rPr>
      </w:pPr>
      <w:r w:rsidRPr="008F5511">
        <w:rPr>
          <w:highlight w:val="white"/>
        </w:rPr>
        <w:t xml:space="preserve">    }</w:t>
      </w:r>
    </w:p>
    <w:p w14:paraId="6F3011DC" w14:textId="275A8B7C" w:rsidR="008F5511" w:rsidRPr="008F5511" w:rsidRDefault="00E44E65" w:rsidP="00E44E65">
      <w:pPr>
        <w:rPr>
          <w:highlight w:val="white"/>
        </w:rPr>
      </w:pPr>
      <w:r>
        <w:rPr>
          <w:highlight w:val="white"/>
        </w:rPr>
        <w:t xml:space="preserve">The </w:t>
      </w:r>
      <w:r w:rsidRPr="003A46C4">
        <w:rPr>
          <w:rStyle w:val="KeyWord0"/>
          <w:highlight w:val="white"/>
        </w:rPr>
        <w:t>SetOffset</w:t>
      </w:r>
      <w:r>
        <w:rPr>
          <w:highlight w:val="white"/>
        </w:rPr>
        <w:t xml:space="preserve"> method is called just when an enumeration constant item has fianelly been given auto or register storage.</w:t>
      </w:r>
    </w:p>
    <w:p w14:paraId="222A1B9C" w14:textId="77777777" w:rsidR="008F5511" w:rsidRPr="008F5511" w:rsidRDefault="008F5511" w:rsidP="00323ED4">
      <w:pPr>
        <w:pStyle w:val="Code"/>
        <w:rPr>
          <w:highlight w:val="white"/>
        </w:rPr>
      </w:pPr>
      <w:r w:rsidRPr="008F5511">
        <w:rPr>
          <w:highlight w:val="white"/>
        </w:rPr>
        <w:t xml:space="preserve">    public void SetOffset(Symbol symbol) {</w:t>
      </w:r>
    </w:p>
    <w:p w14:paraId="4471FEB9" w14:textId="7A709C1F" w:rsidR="008F5511" w:rsidRPr="008F5511" w:rsidRDefault="008F5511" w:rsidP="00323ED4">
      <w:pPr>
        <w:pStyle w:val="Code"/>
        <w:rPr>
          <w:highlight w:val="white"/>
        </w:rPr>
      </w:pPr>
      <w:r w:rsidRPr="008F5511">
        <w:rPr>
          <w:highlight w:val="white"/>
        </w:rPr>
        <w:t xml:space="preserve">      symbol.Offset = </w:t>
      </w:r>
      <w:r w:rsidR="00323ED4">
        <w:rPr>
          <w:highlight w:val="white"/>
        </w:rPr>
        <w:t>m_currentOffset</w:t>
      </w:r>
      <w:r w:rsidRPr="008F5511">
        <w:rPr>
          <w:highlight w:val="white"/>
        </w:rPr>
        <w:t>;</w:t>
      </w:r>
    </w:p>
    <w:p w14:paraId="6445CAE2" w14:textId="35A815EA" w:rsidR="008F5511" w:rsidRPr="008F5511" w:rsidRDefault="008F5511" w:rsidP="00323ED4">
      <w:pPr>
        <w:pStyle w:val="Code"/>
        <w:rPr>
          <w:highlight w:val="white"/>
        </w:rPr>
      </w:pPr>
      <w:r w:rsidRPr="008F5511">
        <w:rPr>
          <w:highlight w:val="white"/>
        </w:rPr>
        <w:t xml:space="preserve">      </w:t>
      </w:r>
      <w:r w:rsidR="00323ED4">
        <w:rPr>
          <w:highlight w:val="white"/>
        </w:rPr>
        <w:t>m_currentOffset</w:t>
      </w:r>
      <w:r w:rsidRPr="008F5511">
        <w:rPr>
          <w:highlight w:val="white"/>
        </w:rPr>
        <w:t xml:space="preserve"> += symbol.Type.Size();</w:t>
      </w:r>
    </w:p>
    <w:p w14:paraId="64852B79" w14:textId="77777777" w:rsidR="008F5511" w:rsidRPr="008F5511" w:rsidRDefault="008F5511" w:rsidP="00323ED4">
      <w:pPr>
        <w:pStyle w:val="Code"/>
        <w:rPr>
          <w:highlight w:val="white"/>
        </w:rPr>
      </w:pPr>
      <w:r w:rsidRPr="008F5511">
        <w:rPr>
          <w:highlight w:val="white"/>
        </w:rPr>
        <w:t xml:space="preserve">    }</w:t>
      </w:r>
    </w:p>
    <w:p w14:paraId="63E1A5F5" w14:textId="40196565" w:rsidR="008F5511" w:rsidRDefault="007C17B1" w:rsidP="007C17B1">
      <w:pPr>
        <w:rPr>
          <w:highlight w:val="white"/>
        </w:rPr>
      </w:pPr>
      <w:r>
        <w:rPr>
          <w:highlight w:val="white"/>
        </w:rPr>
        <w:t xml:space="preserve">The </w:t>
      </w:r>
      <w:r w:rsidRPr="00A66A7D">
        <w:rPr>
          <w:rStyle w:val="KeyWord0"/>
          <w:highlight w:val="white"/>
        </w:rPr>
        <w:t>LookupSymbol</w:t>
      </w:r>
      <w:r>
        <w:rPr>
          <w:highlight w:val="white"/>
        </w:rPr>
        <w:t xml:space="preserve"> looks up the symbol with the given in the current symbol table, or any of its parent tables, </w:t>
      </w:r>
      <w:r w:rsidR="000B01AA">
        <w:rPr>
          <w:highlight w:val="white"/>
        </w:rPr>
        <w:t>recursively</w:t>
      </w:r>
      <w:r>
        <w:rPr>
          <w:highlight w:val="white"/>
        </w:rPr>
        <w:t>.</w:t>
      </w:r>
      <w:r w:rsidR="00A66A7D">
        <w:rPr>
          <w:highlight w:val="white"/>
        </w:rPr>
        <w:t xml:space="preserve"> </w:t>
      </w:r>
      <w:r w:rsidR="00BD7A51">
        <w:rPr>
          <w:highlight w:val="white"/>
        </w:rPr>
        <w:t xml:space="preserve">If the tag is not found, null is returned. </w:t>
      </w:r>
      <w:r w:rsidR="00A66A7D">
        <w:rPr>
          <w:highlight w:val="white"/>
        </w:rPr>
        <w:t xml:space="preserve">Note that this method looks in the parent tables while </w:t>
      </w:r>
      <w:r w:rsidR="00A66A7D" w:rsidRPr="00A66A7D">
        <w:rPr>
          <w:rStyle w:val="KeyWord0"/>
          <w:highlight w:val="white"/>
        </w:rPr>
        <w:t>AddSymbol</w:t>
      </w:r>
      <w:r w:rsidR="00A66A7D">
        <w:rPr>
          <w:highlight w:val="white"/>
        </w:rPr>
        <w:t xml:space="preserve"> only checks for symbols with the same name in the current table.</w:t>
      </w:r>
      <w:r>
        <w:rPr>
          <w:highlight w:val="white"/>
        </w:rPr>
        <w:t xml:space="preserve"> </w:t>
      </w:r>
    </w:p>
    <w:p w14:paraId="537E2BBA" w14:textId="77777777" w:rsidR="00A63536" w:rsidRDefault="00A63536" w:rsidP="00A63536">
      <w:r>
        <w:t xml:space="preserve">The </w:t>
      </w:r>
      <w:r>
        <w:rPr>
          <w:rStyle w:val="CodeInText"/>
        </w:rPr>
        <w:t>lookupList</w:t>
      </w:r>
      <w:r>
        <w:t xml:space="preserve"> method searches the current table for a symbol with the given name, while </w:t>
      </w:r>
      <w:r>
        <w:rPr>
          <w:rStyle w:val="CodeInText"/>
        </w:rPr>
        <w:t>lookupSymbol</w:t>
      </w:r>
      <w:r>
        <w:t xml:space="preserve"> searches the table hierarchy recursively upwards by calling </w:t>
      </w:r>
      <w:r>
        <w:rPr>
          <w:rStyle w:val="CodeInText"/>
        </w:rPr>
        <w:t>lookupList</w:t>
      </w:r>
      <w:r>
        <w:t xml:space="preserve"> until it finds a symbol with the given name or the parent table is null, which will happen when the table of the global space has been searched.</w:t>
      </w:r>
    </w:p>
    <w:p w14:paraId="2A606719" w14:textId="77777777" w:rsidR="00A63536" w:rsidRDefault="00A63536" w:rsidP="00A63536">
      <w:r>
        <w:t>A tag is recursively looked up in a similar manner.</w:t>
      </w:r>
    </w:p>
    <w:p w14:paraId="62A8A283" w14:textId="77777777" w:rsidR="008F5511" w:rsidRPr="008F5511" w:rsidRDefault="008F5511" w:rsidP="00323ED4">
      <w:pPr>
        <w:pStyle w:val="Code"/>
        <w:rPr>
          <w:highlight w:val="white"/>
        </w:rPr>
      </w:pPr>
      <w:r w:rsidRPr="008F5511">
        <w:rPr>
          <w:highlight w:val="white"/>
        </w:rPr>
        <w:t xml:space="preserve">    public Symbol LookupSymbol(string name) {</w:t>
      </w:r>
    </w:p>
    <w:p w14:paraId="7A6F54C0" w14:textId="77777777" w:rsidR="008F5511" w:rsidRPr="008F5511" w:rsidRDefault="008F5511" w:rsidP="00323ED4">
      <w:pPr>
        <w:pStyle w:val="Code"/>
        <w:rPr>
          <w:highlight w:val="white"/>
        </w:rPr>
      </w:pPr>
      <w:r w:rsidRPr="008F5511">
        <w:rPr>
          <w:highlight w:val="white"/>
        </w:rPr>
        <w:t xml:space="preserve">      Symbol symbol;</w:t>
      </w:r>
    </w:p>
    <w:p w14:paraId="1C134FCD" w14:textId="77777777" w:rsidR="008F5511" w:rsidRPr="008F5511" w:rsidRDefault="008F5511" w:rsidP="00323ED4">
      <w:pPr>
        <w:pStyle w:val="Code"/>
        <w:rPr>
          <w:highlight w:val="white"/>
        </w:rPr>
      </w:pPr>
    </w:p>
    <w:p w14:paraId="2BE91D4D" w14:textId="77777777" w:rsidR="008F5511" w:rsidRPr="008F5511" w:rsidRDefault="008F5511" w:rsidP="00323ED4">
      <w:pPr>
        <w:pStyle w:val="Code"/>
        <w:rPr>
          <w:highlight w:val="white"/>
        </w:rPr>
      </w:pPr>
      <w:r w:rsidRPr="008F5511">
        <w:rPr>
          <w:highlight w:val="white"/>
        </w:rPr>
        <w:t xml:space="preserve">      if (m_entryMap.TryGetValue(name, out symbol)) {</w:t>
      </w:r>
    </w:p>
    <w:p w14:paraId="47F72712" w14:textId="77777777" w:rsidR="008F5511" w:rsidRPr="008F5511" w:rsidRDefault="008F5511" w:rsidP="00323ED4">
      <w:pPr>
        <w:pStyle w:val="Code"/>
        <w:rPr>
          <w:highlight w:val="white"/>
        </w:rPr>
      </w:pPr>
      <w:r w:rsidRPr="008F5511">
        <w:rPr>
          <w:highlight w:val="white"/>
        </w:rPr>
        <w:t xml:space="preserve">        return symbol;</w:t>
      </w:r>
    </w:p>
    <w:p w14:paraId="6FA2C9E2" w14:textId="77777777" w:rsidR="008F5511" w:rsidRPr="008F5511" w:rsidRDefault="008F5511" w:rsidP="00323ED4">
      <w:pPr>
        <w:pStyle w:val="Code"/>
        <w:rPr>
          <w:highlight w:val="white"/>
        </w:rPr>
      </w:pPr>
      <w:r w:rsidRPr="008F5511">
        <w:rPr>
          <w:highlight w:val="white"/>
        </w:rPr>
        <w:t xml:space="preserve">      }</w:t>
      </w:r>
    </w:p>
    <w:p w14:paraId="5327D5F7" w14:textId="77777777" w:rsidR="008F5511" w:rsidRPr="008F5511" w:rsidRDefault="008F5511" w:rsidP="00323ED4">
      <w:pPr>
        <w:pStyle w:val="Code"/>
        <w:rPr>
          <w:highlight w:val="white"/>
        </w:rPr>
      </w:pPr>
      <w:r w:rsidRPr="008F5511">
        <w:rPr>
          <w:highlight w:val="white"/>
        </w:rPr>
        <w:t xml:space="preserve">      else if (m_parentTable != null) {</w:t>
      </w:r>
    </w:p>
    <w:p w14:paraId="3A48501A" w14:textId="77777777" w:rsidR="008F5511" w:rsidRPr="008F5511" w:rsidRDefault="008F5511" w:rsidP="00323ED4">
      <w:pPr>
        <w:pStyle w:val="Code"/>
        <w:rPr>
          <w:highlight w:val="white"/>
        </w:rPr>
      </w:pPr>
      <w:r w:rsidRPr="008F5511">
        <w:rPr>
          <w:highlight w:val="white"/>
        </w:rPr>
        <w:t xml:space="preserve">        return m_parentTable.LookupSymbol(name);</w:t>
      </w:r>
    </w:p>
    <w:p w14:paraId="0335DA74" w14:textId="77777777" w:rsidR="008F5511" w:rsidRPr="008F5511" w:rsidRDefault="008F5511" w:rsidP="00323ED4">
      <w:pPr>
        <w:pStyle w:val="Code"/>
        <w:rPr>
          <w:highlight w:val="white"/>
        </w:rPr>
      </w:pPr>
      <w:r w:rsidRPr="008F5511">
        <w:rPr>
          <w:highlight w:val="white"/>
        </w:rPr>
        <w:t xml:space="preserve">      }</w:t>
      </w:r>
    </w:p>
    <w:p w14:paraId="440A41EC" w14:textId="77777777" w:rsidR="008F5511" w:rsidRPr="008F5511" w:rsidRDefault="008F5511" w:rsidP="00323ED4">
      <w:pPr>
        <w:pStyle w:val="Code"/>
        <w:rPr>
          <w:highlight w:val="white"/>
        </w:rPr>
      </w:pPr>
    </w:p>
    <w:p w14:paraId="588FD3E6" w14:textId="77777777" w:rsidR="008F5511" w:rsidRPr="008F5511" w:rsidRDefault="008F5511" w:rsidP="00323ED4">
      <w:pPr>
        <w:pStyle w:val="Code"/>
        <w:rPr>
          <w:highlight w:val="white"/>
        </w:rPr>
      </w:pPr>
      <w:r w:rsidRPr="008F5511">
        <w:rPr>
          <w:highlight w:val="white"/>
        </w:rPr>
        <w:t xml:space="preserve">      return null;</w:t>
      </w:r>
    </w:p>
    <w:p w14:paraId="20C1153E" w14:textId="77777777" w:rsidR="008F5511" w:rsidRPr="008F5511" w:rsidRDefault="008F5511" w:rsidP="00323ED4">
      <w:pPr>
        <w:pStyle w:val="Code"/>
        <w:rPr>
          <w:highlight w:val="white"/>
        </w:rPr>
      </w:pPr>
      <w:r w:rsidRPr="008F5511">
        <w:rPr>
          <w:highlight w:val="white"/>
        </w:rPr>
        <w:t xml:space="preserve">    }</w:t>
      </w:r>
    </w:p>
    <w:p w14:paraId="2A58BA93" w14:textId="713BEBF7" w:rsidR="008F5511" w:rsidRPr="008F5511" w:rsidRDefault="000B01AA" w:rsidP="000B01AA">
      <w:pPr>
        <w:rPr>
          <w:highlight w:val="white"/>
        </w:rPr>
      </w:pPr>
      <w:r>
        <w:rPr>
          <w:highlight w:val="white"/>
        </w:rPr>
        <w:t xml:space="preserve">The </w:t>
      </w:r>
      <w:r w:rsidRPr="00FB0ECE">
        <w:rPr>
          <w:rStyle w:val="KeyWord0"/>
          <w:highlight w:val="white"/>
        </w:rPr>
        <w:t>AddTag</w:t>
      </w:r>
      <w:r>
        <w:rPr>
          <w:highlight w:val="white"/>
        </w:rPr>
        <w:t xml:space="preserve"> method adds a struct</w:t>
      </w:r>
      <w:r w:rsidR="00805899">
        <w:rPr>
          <w:highlight w:val="white"/>
        </w:rPr>
        <w:t xml:space="preserve">, </w:t>
      </w:r>
      <w:r>
        <w:rPr>
          <w:highlight w:val="white"/>
        </w:rPr>
        <w:t>union</w:t>
      </w:r>
      <w:r w:rsidR="00805899">
        <w:rPr>
          <w:highlight w:val="white"/>
        </w:rPr>
        <w:t>, or enumerator tag</w:t>
      </w:r>
      <w:r>
        <w:rPr>
          <w:highlight w:val="white"/>
        </w:rPr>
        <w:t xml:space="preserve"> to the current symbol table.</w:t>
      </w:r>
      <w:r w:rsidR="00DA68CB">
        <w:rPr>
          <w:highlight w:val="white"/>
        </w:rPr>
        <w:t xml:space="preserve"> It is possible to add a new </w:t>
      </w:r>
      <w:r w:rsidR="00261862">
        <w:rPr>
          <w:highlight w:val="white"/>
        </w:rPr>
        <w:t xml:space="preserve">struct or union </w:t>
      </w:r>
      <w:r w:rsidR="00DA68CB">
        <w:rPr>
          <w:highlight w:val="white"/>
        </w:rPr>
        <w:t xml:space="preserve">tag </w:t>
      </w:r>
      <w:r w:rsidR="007B608B">
        <w:rPr>
          <w:highlight w:val="white"/>
        </w:rPr>
        <w:t xml:space="preserve">(but not an enumeration tag) </w:t>
      </w:r>
      <w:r w:rsidR="00DA68CB">
        <w:rPr>
          <w:highlight w:val="white"/>
        </w:rPr>
        <w:t xml:space="preserve">with an already occupied name. However, in that </w:t>
      </w:r>
      <w:r w:rsidR="00DA68CB">
        <w:rPr>
          <w:highlight w:val="white"/>
        </w:rPr>
        <w:lastRenderedPageBreak/>
        <w:t>case, the old and the new tag must have the same sort (they must both be struct or they must both be union)</w:t>
      </w:r>
      <w:r w:rsidR="004F651F">
        <w:rPr>
          <w:highlight w:val="white"/>
        </w:rPr>
        <w:t xml:space="preserve"> and the member map of at least one of them must be null.</w:t>
      </w:r>
    </w:p>
    <w:p w14:paraId="28FA6515" w14:textId="77777777" w:rsidR="008F5511" w:rsidRPr="008F5511" w:rsidRDefault="008F5511" w:rsidP="00323ED4">
      <w:pPr>
        <w:pStyle w:val="Code"/>
        <w:rPr>
          <w:highlight w:val="white"/>
        </w:rPr>
      </w:pPr>
      <w:r w:rsidRPr="008F5511">
        <w:rPr>
          <w:highlight w:val="white"/>
        </w:rPr>
        <w:t xml:space="preserve">    public void AddTag(string name, Type newType) {</w:t>
      </w:r>
    </w:p>
    <w:p w14:paraId="29049BA4" w14:textId="77777777" w:rsidR="008F5511" w:rsidRPr="008F5511" w:rsidRDefault="008F5511" w:rsidP="00323ED4">
      <w:pPr>
        <w:pStyle w:val="Code"/>
        <w:rPr>
          <w:highlight w:val="white"/>
        </w:rPr>
      </w:pPr>
      <w:r w:rsidRPr="008F5511">
        <w:rPr>
          <w:highlight w:val="white"/>
        </w:rPr>
        <w:t xml:space="preserve">      if (m_tagMap.ContainsKey(name)) {</w:t>
      </w:r>
    </w:p>
    <w:p w14:paraId="30D3A138" w14:textId="77777777" w:rsidR="008F5511" w:rsidRPr="008F5511" w:rsidRDefault="008F5511" w:rsidP="00323ED4">
      <w:pPr>
        <w:pStyle w:val="Code"/>
        <w:rPr>
          <w:highlight w:val="white"/>
        </w:rPr>
      </w:pPr>
      <w:r w:rsidRPr="008F5511">
        <w:rPr>
          <w:highlight w:val="white"/>
        </w:rPr>
        <w:t xml:space="preserve">        Type oldType = m_tagMap[name];</w:t>
      </w:r>
    </w:p>
    <w:p w14:paraId="41DCB57D" w14:textId="77777777" w:rsidR="008F5511" w:rsidRPr="008F5511" w:rsidRDefault="008F5511" w:rsidP="00323ED4">
      <w:pPr>
        <w:pStyle w:val="Code"/>
        <w:rPr>
          <w:highlight w:val="white"/>
        </w:rPr>
      </w:pPr>
      <w:r w:rsidRPr="008F5511">
        <w:rPr>
          <w:highlight w:val="white"/>
        </w:rPr>
        <w:t xml:space="preserve">        Assert.Error(!oldType.IsEnumerator() &amp;&amp;</w:t>
      </w:r>
    </w:p>
    <w:p w14:paraId="4B2B5593" w14:textId="77777777" w:rsidR="008F5511" w:rsidRPr="008F5511" w:rsidRDefault="008F5511" w:rsidP="00323ED4">
      <w:pPr>
        <w:pStyle w:val="Code"/>
        <w:rPr>
          <w:highlight w:val="white"/>
        </w:rPr>
      </w:pPr>
      <w:r w:rsidRPr="008F5511">
        <w:rPr>
          <w:highlight w:val="white"/>
        </w:rPr>
        <w:t xml:space="preserve">                     (oldType.Sort == newType.Sort), name,</w:t>
      </w:r>
    </w:p>
    <w:p w14:paraId="587EC816" w14:textId="77777777" w:rsidR="008F5511" w:rsidRPr="008F5511" w:rsidRDefault="008F5511" w:rsidP="00323ED4">
      <w:pPr>
        <w:pStyle w:val="Code"/>
        <w:rPr>
          <w:highlight w:val="white"/>
        </w:rPr>
      </w:pPr>
      <w:r w:rsidRPr="008F5511">
        <w:rPr>
          <w:highlight w:val="white"/>
        </w:rPr>
        <w:t xml:space="preserve">                     Message.Name_already_defined);</w:t>
      </w:r>
    </w:p>
    <w:p w14:paraId="12CECC1C" w14:textId="23BF1034" w:rsidR="008F5511" w:rsidRPr="008F5511" w:rsidRDefault="004F651F" w:rsidP="00CF5537">
      <w:pPr>
        <w:rPr>
          <w:highlight w:val="white"/>
        </w:rPr>
      </w:pPr>
      <w:r>
        <w:rPr>
          <w:highlight w:val="white"/>
        </w:rPr>
        <w:t xml:space="preserve">If the member map of the old tag is null, we assign it the member map of then </w:t>
      </w:r>
    </w:p>
    <w:p w14:paraId="22791907" w14:textId="77777777" w:rsidR="008F5511" w:rsidRPr="008F5511" w:rsidRDefault="008F5511" w:rsidP="00323ED4">
      <w:pPr>
        <w:pStyle w:val="Code"/>
        <w:rPr>
          <w:highlight w:val="white"/>
        </w:rPr>
      </w:pPr>
      <w:r w:rsidRPr="008F5511">
        <w:rPr>
          <w:highlight w:val="white"/>
        </w:rPr>
        <w:t xml:space="preserve">        if (oldType.MemberMap == null) {</w:t>
      </w:r>
    </w:p>
    <w:p w14:paraId="1AC1E6A1" w14:textId="77777777" w:rsidR="008F5511" w:rsidRPr="008F5511" w:rsidRDefault="008F5511" w:rsidP="00323ED4">
      <w:pPr>
        <w:pStyle w:val="Code"/>
        <w:rPr>
          <w:highlight w:val="white"/>
        </w:rPr>
      </w:pPr>
      <w:r w:rsidRPr="008F5511">
        <w:rPr>
          <w:highlight w:val="white"/>
        </w:rPr>
        <w:t xml:space="preserve">          oldType.MemberMap = newType.MemberMap;</w:t>
      </w:r>
    </w:p>
    <w:p w14:paraId="1BB97419" w14:textId="73DD6212" w:rsidR="008F5511" w:rsidRDefault="008F5511" w:rsidP="00323ED4">
      <w:pPr>
        <w:pStyle w:val="Code"/>
        <w:rPr>
          <w:highlight w:val="white"/>
        </w:rPr>
      </w:pPr>
      <w:r w:rsidRPr="008F5511">
        <w:rPr>
          <w:highlight w:val="white"/>
        </w:rPr>
        <w:t xml:space="preserve">        }</w:t>
      </w:r>
    </w:p>
    <w:p w14:paraId="0F083BD0" w14:textId="50B8D46F" w:rsidR="00CF5537" w:rsidRPr="008F5511" w:rsidRDefault="00CF5537" w:rsidP="00CF5537">
      <w:pPr>
        <w:rPr>
          <w:highlight w:val="white"/>
        </w:rPr>
      </w:pPr>
      <w:r>
        <w:rPr>
          <w:highlight w:val="white"/>
        </w:rPr>
        <w:t>If the neither the old nor the new member is null, we report an error since it is not allowed top have two structs or unions with the same name tags with non-null member maps.</w:t>
      </w:r>
    </w:p>
    <w:p w14:paraId="34A7B31B" w14:textId="77777777" w:rsidR="008F5511" w:rsidRPr="008F5511" w:rsidRDefault="008F5511" w:rsidP="00323ED4">
      <w:pPr>
        <w:pStyle w:val="Code"/>
        <w:rPr>
          <w:highlight w:val="white"/>
        </w:rPr>
      </w:pPr>
      <w:r w:rsidRPr="008F5511">
        <w:rPr>
          <w:highlight w:val="white"/>
        </w:rPr>
        <w:t xml:space="preserve">        else {</w:t>
      </w:r>
    </w:p>
    <w:p w14:paraId="208EEC5A" w14:textId="77777777" w:rsidR="008F5511" w:rsidRPr="008F5511" w:rsidRDefault="008F5511" w:rsidP="00323ED4">
      <w:pPr>
        <w:pStyle w:val="Code"/>
        <w:rPr>
          <w:highlight w:val="white"/>
        </w:rPr>
      </w:pPr>
      <w:r w:rsidRPr="008F5511">
        <w:rPr>
          <w:highlight w:val="white"/>
        </w:rPr>
        <w:t xml:space="preserve">          Assert.Error(newType.MemberMap == null, name,</w:t>
      </w:r>
    </w:p>
    <w:p w14:paraId="260DEE7F" w14:textId="77777777" w:rsidR="008F5511" w:rsidRPr="008F5511" w:rsidRDefault="008F5511" w:rsidP="00323ED4">
      <w:pPr>
        <w:pStyle w:val="Code"/>
        <w:rPr>
          <w:highlight w:val="white"/>
        </w:rPr>
      </w:pPr>
      <w:r w:rsidRPr="008F5511">
        <w:rPr>
          <w:highlight w:val="white"/>
        </w:rPr>
        <w:t xml:space="preserve">                       Message.Name_already_defined);</w:t>
      </w:r>
    </w:p>
    <w:p w14:paraId="7F8341A5" w14:textId="77777777" w:rsidR="008F5511" w:rsidRPr="008F5511" w:rsidRDefault="008F5511" w:rsidP="00323ED4">
      <w:pPr>
        <w:pStyle w:val="Code"/>
        <w:rPr>
          <w:highlight w:val="white"/>
        </w:rPr>
      </w:pPr>
      <w:r w:rsidRPr="008F5511">
        <w:rPr>
          <w:highlight w:val="white"/>
        </w:rPr>
        <w:t xml:space="preserve">        }</w:t>
      </w:r>
    </w:p>
    <w:p w14:paraId="697A4A07" w14:textId="5DBA7CB7" w:rsidR="008F5511" w:rsidRDefault="008F5511" w:rsidP="00323ED4">
      <w:pPr>
        <w:pStyle w:val="Code"/>
        <w:rPr>
          <w:highlight w:val="white"/>
        </w:rPr>
      </w:pPr>
      <w:r w:rsidRPr="008F5511">
        <w:rPr>
          <w:highlight w:val="white"/>
        </w:rPr>
        <w:t xml:space="preserve">      }</w:t>
      </w:r>
    </w:p>
    <w:p w14:paraId="564F62E1" w14:textId="6B0CFFFC" w:rsidR="00CF5537" w:rsidRPr="008F5511" w:rsidRDefault="00CF5537" w:rsidP="001A174C">
      <w:pPr>
        <w:rPr>
          <w:highlight w:val="white"/>
        </w:rPr>
      </w:pPr>
      <w:r>
        <w:rPr>
          <w:highlight w:val="white"/>
        </w:rPr>
        <w:t>If there is no</w:t>
      </w:r>
      <w:r w:rsidR="001A174C">
        <w:rPr>
          <w:highlight w:val="white"/>
        </w:rPr>
        <w:t xml:space="preserve"> struct or union tag previous added to the tag map, we simpl</w:t>
      </w:r>
      <w:r w:rsidR="006842B2">
        <w:rPr>
          <w:highlight w:val="white"/>
        </w:rPr>
        <w:t>y</w:t>
      </w:r>
      <w:r w:rsidR="001A174C">
        <w:rPr>
          <w:highlight w:val="white"/>
        </w:rPr>
        <w:t xml:space="preserve"> add the new tag to the map.</w:t>
      </w:r>
    </w:p>
    <w:p w14:paraId="1376EEC0" w14:textId="77777777" w:rsidR="008F5511" w:rsidRPr="008F5511" w:rsidRDefault="008F5511" w:rsidP="00323ED4">
      <w:pPr>
        <w:pStyle w:val="Code"/>
        <w:rPr>
          <w:highlight w:val="white"/>
        </w:rPr>
      </w:pPr>
      <w:r w:rsidRPr="008F5511">
        <w:rPr>
          <w:highlight w:val="white"/>
        </w:rPr>
        <w:t xml:space="preserve">      else {</w:t>
      </w:r>
    </w:p>
    <w:p w14:paraId="54B1E70F" w14:textId="77777777" w:rsidR="008F5511" w:rsidRPr="008F5511" w:rsidRDefault="008F5511" w:rsidP="00323ED4">
      <w:pPr>
        <w:pStyle w:val="Code"/>
        <w:rPr>
          <w:highlight w:val="white"/>
        </w:rPr>
      </w:pPr>
      <w:r w:rsidRPr="008F5511">
        <w:rPr>
          <w:highlight w:val="white"/>
        </w:rPr>
        <w:t xml:space="preserve">        m_tagMap.Add(name, newType);</w:t>
      </w:r>
    </w:p>
    <w:p w14:paraId="47FA03D7" w14:textId="77777777" w:rsidR="008F5511" w:rsidRPr="008F5511" w:rsidRDefault="008F5511" w:rsidP="00323ED4">
      <w:pPr>
        <w:pStyle w:val="Code"/>
        <w:rPr>
          <w:highlight w:val="white"/>
        </w:rPr>
      </w:pPr>
      <w:r w:rsidRPr="008F5511">
        <w:rPr>
          <w:highlight w:val="white"/>
        </w:rPr>
        <w:t xml:space="preserve">      }</w:t>
      </w:r>
    </w:p>
    <w:p w14:paraId="5D721D54" w14:textId="77777777" w:rsidR="008F5511" w:rsidRPr="008F5511" w:rsidRDefault="008F5511" w:rsidP="00323ED4">
      <w:pPr>
        <w:pStyle w:val="Code"/>
        <w:rPr>
          <w:highlight w:val="white"/>
        </w:rPr>
      </w:pPr>
      <w:r w:rsidRPr="008F5511">
        <w:rPr>
          <w:highlight w:val="white"/>
        </w:rPr>
        <w:t xml:space="preserve">    }</w:t>
      </w:r>
    </w:p>
    <w:p w14:paraId="7DDC11A1" w14:textId="42814927" w:rsidR="008F5511" w:rsidRPr="008F5511" w:rsidRDefault="00CA25D8" w:rsidP="00CA25D8">
      <w:pPr>
        <w:rPr>
          <w:highlight w:val="white"/>
        </w:rPr>
      </w:pPr>
      <w:r>
        <w:rPr>
          <w:highlight w:val="white"/>
        </w:rPr>
        <w:t xml:space="preserve">The </w:t>
      </w:r>
      <w:r w:rsidRPr="006842B2">
        <w:rPr>
          <w:rStyle w:val="KeyWord0"/>
          <w:highlight w:val="white"/>
        </w:rPr>
        <w:t>LookUp</w:t>
      </w:r>
      <w:r>
        <w:rPr>
          <w:highlight w:val="white"/>
        </w:rPr>
        <w:t xml:space="preserve"> method</w:t>
      </w:r>
      <w:r w:rsidR="006842B2">
        <w:rPr>
          <w:highlight w:val="white"/>
        </w:rPr>
        <w:t xml:space="preserve"> looks up a tag in the current table or its parent tables.</w:t>
      </w:r>
      <w:r w:rsidR="00D141B7">
        <w:rPr>
          <w:highlight w:val="white"/>
        </w:rPr>
        <w:t xml:space="preserve"> If the tag is not found, null is returned.</w:t>
      </w:r>
    </w:p>
    <w:p w14:paraId="7E9D3FD3" w14:textId="77777777" w:rsidR="008F5511" w:rsidRPr="008F5511" w:rsidRDefault="008F5511" w:rsidP="00323ED4">
      <w:pPr>
        <w:pStyle w:val="Code"/>
        <w:rPr>
          <w:highlight w:val="white"/>
        </w:rPr>
      </w:pPr>
      <w:r w:rsidRPr="008F5511">
        <w:rPr>
          <w:highlight w:val="white"/>
        </w:rPr>
        <w:t xml:space="preserve">    public Type LookupTag(string name, Sort sort) {</w:t>
      </w:r>
    </w:p>
    <w:p w14:paraId="71A6890C" w14:textId="77777777" w:rsidR="008F5511" w:rsidRPr="008F5511" w:rsidRDefault="008F5511" w:rsidP="00323ED4">
      <w:pPr>
        <w:pStyle w:val="Code"/>
        <w:rPr>
          <w:highlight w:val="white"/>
        </w:rPr>
      </w:pPr>
      <w:r w:rsidRPr="008F5511">
        <w:rPr>
          <w:highlight w:val="white"/>
        </w:rPr>
        <w:t xml:space="preserve">      Type type;</w:t>
      </w:r>
    </w:p>
    <w:p w14:paraId="1CE473E4" w14:textId="77777777" w:rsidR="008F5511" w:rsidRPr="008F5511" w:rsidRDefault="008F5511" w:rsidP="00323ED4">
      <w:pPr>
        <w:pStyle w:val="Code"/>
        <w:rPr>
          <w:highlight w:val="white"/>
        </w:rPr>
      </w:pPr>
    </w:p>
    <w:p w14:paraId="033EC647" w14:textId="77777777" w:rsidR="008F5511" w:rsidRPr="008F5511" w:rsidRDefault="008F5511" w:rsidP="00323ED4">
      <w:pPr>
        <w:pStyle w:val="Code"/>
        <w:rPr>
          <w:highlight w:val="white"/>
        </w:rPr>
      </w:pPr>
      <w:r w:rsidRPr="008F5511">
        <w:rPr>
          <w:highlight w:val="white"/>
        </w:rPr>
        <w:t xml:space="preserve">      if (m_tagMap.TryGetValue(name, out type) &amp;&amp; (type.Sort == sort)) {</w:t>
      </w:r>
    </w:p>
    <w:p w14:paraId="1A493A1B" w14:textId="77777777" w:rsidR="008F5511" w:rsidRPr="008F5511" w:rsidRDefault="008F5511" w:rsidP="00323ED4">
      <w:pPr>
        <w:pStyle w:val="Code"/>
        <w:rPr>
          <w:highlight w:val="white"/>
        </w:rPr>
      </w:pPr>
      <w:r w:rsidRPr="008F5511">
        <w:rPr>
          <w:highlight w:val="white"/>
        </w:rPr>
        <w:t xml:space="preserve">        return type;</w:t>
      </w:r>
    </w:p>
    <w:p w14:paraId="0646ED04" w14:textId="77777777" w:rsidR="008F5511" w:rsidRPr="008F5511" w:rsidRDefault="008F5511" w:rsidP="00323ED4">
      <w:pPr>
        <w:pStyle w:val="Code"/>
        <w:rPr>
          <w:highlight w:val="white"/>
        </w:rPr>
      </w:pPr>
      <w:r w:rsidRPr="008F5511">
        <w:rPr>
          <w:highlight w:val="white"/>
        </w:rPr>
        <w:t xml:space="preserve">      }</w:t>
      </w:r>
    </w:p>
    <w:p w14:paraId="69FF5657" w14:textId="77777777" w:rsidR="008F5511" w:rsidRPr="008F5511" w:rsidRDefault="008F5511" w:rsidP="00323ED4">
      <w:pPr>
        <w:pStyle w:val="Code"/>
        <w:rPr>
          <w:highlight w:val="white"/>
        </w:rPr>
      </w:pPr>
      <w:r w:rsidRPr="008F5511">
        <w:rPr>
          <w:highlight w:val="white"/>
        </w:rPr>
        <w:t xml:space="preserve">      else if (m_parentTable != null) {</w:t>
      </w:r>
    </w:p>
    <w:p w14:paraId="03A04809" w14:textId="77777777" w:rsidR="008F5511" w:rsidRPr="008F5511" w:rsidRDefault="008F5511" w:rsidP="00323ED4">
      <w:pPr>
        <w:pStyle w:val="Code"/>
        <w:rPr>
          <w:highlight w:val="white"/>
        </w:rPr>
      </w:pPr>
      <w:r w:rsidRPr="008F5511">
        <w:rPr>
          <w:highlight w:val="white"/>
        </w:rPr>
        <w:t xml:space="preserve">        return m_parentTable.LookupTag(name, sort);</w:t>
      </w:r>
    </w:p>
    <w:p w14:paraId="36F8417C" w14:textId="77777777" w:rsidR="008F5511" w:rsidRPr="008F5511" w:rsidRDefault="008F5511" w:rsidP="00323ED4">
      <w:pPr>
        <w:pStyle w:val="Code"/>
        <w:rPr>
          <w:highlight w:val="white"/>
        </w:rPr>
      </w:pPr>
      <w:r w:rsidRPr="008F5511">
        <w:rPr>
          <w:highlight w:val="white"/>
        </w:rPr>
        <w:t xml:space="preserve">      }</w:t>
      </w:r>
    </w:p>
    <w:p w14:paraId="6CF4FF12" w14:textId="77777777" w:rsidR="008F5511" w:rsidRPr="008F5511" w:rsidRDefault="008F5511" w:rsidP="00323ED4">
      <w:pPr>
        <w:pStyle w:val="Code"/>
        <w:rPr>
          <w:highlight w:val="white"/>
        </w:rPr>
      </w:pPr>
    </w:p>
    <w:p w14:paraId="0DEA4B41" w14:textId="77777777" w:rsidR="008F5511" w:rsidRPr="008F5511" w:rsidRDefault="008F5511" w:rsidP="00323ED4">
      <w:pPr>
        <w:pStyle w:val="Code"/>
        <w:rPr>
          <w:highlight w:val="white"/>
        </w:rPr>
      </w:pPr>
      <w:r w:rsidRPr="008F5511">
        <w:rPr>
          <w:highlight w:val="white"/>
        </w:rPr>
        <w:t xml:space="preserve">      return null;</w:t>
      </w:r>
    </w:p>
    <w:p w14:paraId="7055BDE0" w14:textId="77777777" w:rsidR="008F5511" w:rsidRPr="008F5511" w:rsidRDefault="008F5511" w:rsidP="00323ED4">
      <w:pPr>
        <w:pStyle w:val="Code"/>
        <w:rPr>
          <w:highlight w:val="white"/>
        </w:rPr>
      </w:pPr>
      <w:r w:rsidRPr="008F5511">
        <w:rPr>
          <w:highlight w:val="white"/>
        </w:rPr>
        <w:t xml:space="preserve">    }</w:t>
      </w:r>
    </w:p>
    <w:p w14:paraId="24621C3C" w14:textId="77777777" w:rsidR="008F5511" w:rsidRPr="008F5511" w:rsidRDefault="008F5511" w:rsidP="00323ED4">
      <w:pPr>
        <w:pStyle w:val="Code"/>
        <w:rPr>
          <w:highlight w:val="white"/>
        </w:rPr>
      </w:pPr>
      <w:r w:rsidRPr="008F5511">
        <w:rPr>
          <w:highlight w:val="white"/>
        </w:rPr>
        <w:t xml:space="preserve">  }</w:t>
      </w:r>
    </w:p>
    <w:p w14:paraId="75B5329F" w14:textId="642BF93B" w:rsidR="000C7243" w:rsidRDefault="008F5511" w:rsidP="00323ED4">
      <w:pPr>
        <w:pStyle w:val="Code"/>
      </w:pPr>
      <w:r w:rsidRPr="008F5511">
        <w:rPr>
          <w:highlight w:val="white"/>
        </w:rPr>
        <w:t>}</w:t>
      </w:r>
    </w:p>
    <w:p w14:paraId="060536E9" w14:textId="2678BD46" w:rsidR="00386E50" w:rsidRDefault="00386E50" w:rsidP="00386E50">
      <w:pPr>
        <w:pStyle w:val="Rubrik2"/>
      </w:pPr>
      <w:bookmarkStart w:id="224" w:name="_Toc49764380"/>
      <w:r>
        <w:t>The Symbol</w:t>
      </w:r>
      <w:bookmarkEnd w:id="224"/>
    </w:p>
    <w:p w14:paraId="127CE67F" w14:textId="3ABD8E8E" w:rsidR="00AE29E2" w:rsidRDefault="00B175A2" w:rsidP="00B175A2">
      <w:r>
        <w:rPr>
          <w:highlight w:val="white"/>
        </w:rPr>
        <w:t>A symbol has extern, static, typedef, auto, or register storage.</w:t>
      </w:r>
      <w:r w:rsidR="00852E12">
        <w:rPr>
          <w:highlight w:val="white"/>
        </w:rPr>
        <w:t xml:space="preserve"> If the storage</w:t>
      </w:r>
      <w:r w:rsidR="00A4228D">
        <w:rPr>
          <w:highlight w:val="white"/>
        </w:rPr>
        <w:t xml:space="preserve"> is not specifically</w:t>
      </w:r>
      <w:r w:rsidR="00852E12">
        <w:rPr>
          <w:highlight w:val="white"/>
        </w:rPr>
        <w:t xml:space="preserve"> stated, a symbol becomes static in global scope and auto in a function.</w:t>
      </w:r>
      <w:r w:rsidR="00AE29E2">
        <w:t xml:space="preserve"> </w:t>
      </w:r>
      <w:ins w:id="225" w:author="Stefan Bjornander" w:date="2015-04-25T18:27:00Z">
        <w:r w:rsidR="00AE29E2">
          <w:t>If the storage specifier is omitted</w:t>
        </w:r>
      </w:ins>
      <w:r w:rsidR="00AE29E2">
        <w:t>,</w:t>
      </w:r>
      <w:ins w:id="226" w:author="Stefan Bjornander" w:date="2015-04-25T18:27:00Z">
        <w:r w:rsidR="00AE29E2">
          <w:t xml:space="preserve"> </w:t>
        </w:r>
      </w:ins>
      <w:r w:rsidR="0077469C">
        <w:t xml:space="preserve">a function becomes extern while </w:t>
      </w:r>
      <w:ins w:id="227" w:author="Stefan Bjornander" w:date="2015-04-25T18:27:00Z">
        <w:r w:rsidR="00AE29E2">
          <w:t xml:space="preserve">a global variable </w:t>
        </w:r>
      </w:ins>
      <w:r w:rsidR="00AE29E2">
        <w:t>becomes</w:t>
      </w:r>
      <w:ins w:id="228" w:author="Stefan Bjornander" w:date="2015-04-25T18:27:00Z">
        <w:r w:rsidR="00AE29E2">
          <w:t xml:space="preserve"> static </w:t>
        </w:r>
      </w:ins>
      <w:r w:rsidR="00B50B44">
        <w:t xml:space="preserve">and </w:t>
      </w:r>
      <w:r w:rsidR="00AE29E2">
        <w:t>a</w:t>
      </w:r>
      <w:ins w:id="229" w:author="Stefan Bjornander" w:date="2015-04-25T18:27:00Z">
        <w:r w:rsidR="00AE29E2">
          <w:t xml:space="preserve"> local variable </w:t>
        </w:r>
      </w:ins>
      <w:r w:rsidR="00AE29E2">
        <w:t>becomes</w:t>
      </w:r>
      <w:ins w:id="230" w:author="Stefan Bjornander" w:date="2015-04-25T18:28:00Z">
        <w:r w:rsidR="00AE29E2">
          <w:t xml:space="preserve"> auto.</w:t>
        </w:r>
      </w:ins>
      <w:r w:rsidR="00AE29E2">
        <w:t xml:space="preserve"> In this book, t</w:t>
      </w:r>
      <w:ins w:id="231" w:author="Stefan Bjornander" w:date="2015-04-25T16:11:00Z">
        <w:r w:rsidR="00AE29E2">
          <w:t xml:space="preserve">he </w:t>
        </w:r>
      </w:ins>
      <w:r w:rsidR="00AE29E2">
        <w:t>only difference between an auto or register symbol is that the address operator cannot be applied to a register symbol.</w:t>
      </w:r>
    </w:p>
    <w:p w14:paraId="0874DB35" w14:textId="77777777" w:rsidR="00201DA2" w:rsidRDefault="00201DA2" w:rsidP="00201DA2">
      <w:pPr>
        <w:rPr>
          <w:ins w:id="232" w:author="Stefan Bjornander" w:date="2015-04-25T16:22:00Z"/>
        </w:rPr>
      </w:pPr>
      <w:ins w:id="233" w:author="Stefan Bjornander" w:date="2015-04-25T16:11:00Z">
        <w:r>
          <w:lastRenderedPageBreak/>
          <w:t xml:space="preserve">A symbol can hold the storage </w:t>
        </w:r>
      </w:ins>
      <w:ins w:id="234" w:author="Stefan Bjornander" w:date="2015-04-25T18:26:00Z">
        <w:r>
          <w:rPr>
            <w:rStyle w:val="CodeInText"/>
            <w:rPrChange w:id="235" w:author="Stefan Bjornander" w:date="2015-04-25T18:26:00Z">
              <w:rPr>
                <w:rStyle w:val="CodeInText"/>
                <w:i w:val="0"/>
              </w:rPr>
            </w:rPrChange>
          </w:rPr>
          <w:t>Typedef</w:t>
        </w:r>
        <w:r>
          <w:t xml:space="preserve">, </w:t>
        </w:r>
        <w:r>
          <w:rPr>
            <w:rStyle w:val="CodeInText"/>
            <w:rPrChange w:id="236" w:author="Stefan Bjornander" w:date="2015-04-25T18:26:00Z">
              <w:rPr>
                <w:rStyle w:val="CodeInText"/>
                <w:i w:val="0"/>
              </w:rPr>
            </w:rPrChange>
          </w:rPr>
          <w:t>Static</w:t>
        </w:r>
        <w:r>
          <w:t xml:space="preserve">, </w:t>
        </w:r>
        <w:r>
          <w:rPr>
            <w:rStyle w:val="CodeInText"/>
            <w:rPrChange w:id="237" w:author="Stefan Bjornander" w:date="2015-04-25T18:26:00Z">
              <w:rPr>
                <w:rStyle w:val="CodeInText"/>
                <w:i w:val="0"/>
              </w:rPr>
            </w:rPrChange>
          </w:rPr>
          <w:t>Extern</w:t>
        </w:r>
        <w:r>
          <w:t xml:space="preserve">, </w:t>
        </w:r>
        <w:r>
          <w:rPr>
            <w:rStyle w:val="CodeInText"/>
            <w:rPrChange w:id="238" w:author="Stefan Bjornander" w:date="2015-04-25T18:26:00Z">
              <w:rPr>
                <w:rStyle w:val="CodeInText"/>
                <w:i w:val="0"/>
              </w:rPr>
            </w:rPrChange>
          </w:rPr>
          <w:t>Auto</w:t>
        </w:r>
        <w:r>
          <w:t xml:space="preserve">, and </w:t>
        </w:r>
        <w:r>
          <w:rPr>
            <w:rStyle w:val="CodeInText"/>
            <w:rPrChange w:id="239" w:author="Stefan Bjornander" w:date="2015-04-25T18:26:00Z">
              <w:rPr>
                <w:rStyle w:val="CodeInText"/>
                <w:i w:val="0"/>
              </w:rPr>
            </w:rPrChange>
          </w:rPr>
          <w:t>Register</w:t>
        </w:r>
        <w:r>
          <w:t>.</w:t>
        </w:r>
      </w:ins>
      <w:ins w:id="240" w:author="Stefan Bjornander" w:date="2015-04-25T18:27:00Z">
        <w:r>
          <w:t xml:space="preserve"> If the storage specifier is omitted, a global variable is regarded as static, and a local variable is </w:t>
        </w:r>
      </w:ins>
      <w:ins w:id="241" w:author="Stefan Bjornander" w:date="2015-04-25T18:28:00Z">
        <w:r>
          <w:t>regarded as auto. T</w:t>
        </w:r>
      </w:ins>
      <w:ins w:id="242" w:author="Stefan Bjornander" w:date="2015-04-25T16:11:00Z">
        <w:r>
          <w:t xml:space="preserve">he Register storage has been included for the sake of completeness, but in this book is has no effect. On every occasion, </w:t>
        </w:r>
      </w:ins>
      <w:ins w:id="243" w:author="Stefan Bjornander" w:date="2015-04-25T18:28:00Z">
        <w:r>
          <w:t xml:space="preserve">a </w:t>
        </w:r>
      </w:ins>
      <w:ins w:id="244" w:author="Stefan Bjornander" w:date="2015-04-25T16:12:00Z">
        <w:r>
          <w:t xml:space="preserve">symbol with </w:t>
        </w:r>
      </w:ins>
      <w:ins w:id="245" w:author="Stefan Bjornander" w:date="2015-04-25T16:11:00Z">
        <w:r>
          <w:t xml:space="preserve">the Auto </w:t>
        </w:r>
      </w:ins>
      <w:ins w:id="246" w:author="Stefan Bjornander" w:date="2015-04-25T16:12:00Z">
        <w:r>
          <w:t>or</w:t>
        </w:r>
      </w:ins>
      <w:ins w:id="247" w:author="Stefan Bjornander" w:date="2015-04-25T16:11:00Z">
        <w:r>
          <w:t xml:space="preserve"> Register storage are </w:t>
        </w:r>
      </w:ins>
      <w:ins w:id="248" w:author="Stefan Bjornander" w:date="2015-04-25T16:12:00Z">
        <w:r>
          <w:t>treated equally.</w:t>
        </w:r>
      </w:ins>
      <w:ins w:id="249" w:author="Stefan Bjornander" w:date="2015-04-25T18:29:00Z">
        <w:r>
          <w:t xml:space="preserve"> </w:t>
        </w:r>
      </w:ins>
      <w:ins w:id="250" w:author="Stefan Bjornander" w:date="2015-04-25T18:28:00Z">
        <w:r>
          <w:t>Moreover, a symbol has a name, type, and potential value.</w:t>
        </w:r>
      </w:ins>
    </w:p>
    <w:p w14:paraId="1C23288D" w14:textId="570C4CCB" w:rsidR="00B175A2" w:rsidRDefault="00B175A2" w:rsidP="00B175A2">
      <w:pPr>
        <w:pStyle w:val="CodeHeader"/>
        <w:rPr>
          <w:highlight w:val="white"/>
        </w:rPr>
      </w:pPr>
      <w:r>
        <w:rPr>
          <w:highlight w:val="white"/>
        </w:rPr>
        <w:t>Storage.cs</w:t>
      </w:r>
    </w:p>
    <w:p w14:paraId="14975808" w14:textId="77777777" w:rsidR="00FA74AE" w:rsidRPr="00FA74AE" w:rsidRDefault="00FA74AE" w:rsidP="00FA74AE">
      <w:pPr>
        <w:pStyle w:val="Code"/>
        <w:rPr>
          <w:highlight w:val="white"/>
        </w:rPr>
      </w:pPr>
      <w:r w:rsidRPr="00FA74AE">
        <w:rPr>
          <w:highlight w:val="white"/>
        </w:rPr>
        <w:t>namespace CCompiler {</w:t>
      </w:r>
    </w:p>
    <w:p w14:paraId="0D18DE89" w14:textId="77777777" w:rsidR="00FA74AE" w:rsidRPr="00FA74AE" w:rsidRDefault="00FA74AE" w:rsidP="00FA74AE">
      <w:pPr>
        <w:pStyle w:val="Code"/>
        <w:rPr>
          <w:highlight w:val="white"/>
        </w:rPr>
      </w:pPr>
      <w:r w:rsidRPr="00FA74AE">
        <w:rPr>
          <w:highlight w:val="white"/>
        </w:rPr>
        <w:t xml:space="preserve">  public enum Storage {Auto     = (int) Mask.Auto,</w:t>
      </w:r>
    </w:p>
    <w:p w14:paraId="0E1DE705" w14:textId="77777777" w:rsidR="00FA74AE" w:rsidRPr="00FA74AE" w:rsidRDefault="00FA74AE" w:rsidP="00FA74AE">
      <w:pPr>
        <w:pStyle w:val="Code"/>
        <w:rPr>
          <w:highlight w:val="white"/>
        </w:rPr>
      </w:pPr>
      <w:r w:rsidRPr="00FA74AE">
        <w:rPr>
          <w:highlight w:val="white"/>
        </w:rPr>
        <w:t xml:space="preserve">                       Register = (int) Mask.Register,</w:t>
      </w:r>
    </w:p>
    <w:p w14:paraId="2C34559A" w14:textId="77777777" w:rsidR="00FA74AE" w:rsidRPr="00FA74AE" w:rsidRDefault="00FA74AE" w:rsidP="00FA74AE">
      <w:pPr>
        <w:pStyle w:val="Code"/>
        <w:rPr>
          <w:highlight w:val="white"/>
        </w:rPr>
      </w:pPr>
      <w:r w:rsidRPr="00FA74AE">
        <w:rPr>
          <w:highlight w:val="white"/>
        </w:rPr>
        <w:t xml:space="preserve">                       Static   = (int) Mask.Static,</w:t>
      </w:r>
    </w:p>
    <w:p w14:paraId="6EC4C3EB" w14:textId="77777777" w:rsidR="00FA74AE" w:rsidRPr="00FA74AE" w:rsidRDefault="00FA74AE" w:rsidP="00FA74AE">
      <w:pPr>
        <w:pStyle w:val="Code"/>
        <w:rPr>
          <w:highlight w:val="white"/>
        </w:rPr>
      </w:pPr>
      <w:r w:rsidRPr="00FA74AE">
        <w:rPr>
          <w:highlight w:val="white"/>
        </w:rPr>
        <w:t xml:space="preserve">                       Extern   = (int) Mask.Extern,</w:t>
      </w:r>
    </w:p>
    <w:p w14:paraId="0D9CF972" w14:textId="77777777" w:rsidR="00FA74AE" w:rsidRPr="00FA74AE" w:rsidRDefault="00FA74AE" w:rsidP="00FA74AE">
      <w:pPr>
        <w:pStyle w:val="Code"/>
        <w:rPr>
          <w:highlight w:val="white"/>
        </w:rPr>
      </w:pPr>
      <w:r w:rsidRPr="00FA74AE">
        <w:rPr>
          <w:highlight w:val="white"/>
        </w:rPr>
        <w:t xml:space="preserve">                       Typedef  = (int) Mask.Typedef};</w:t>
      </w:r>
    </w:p>
    <w:p w14:paraId="0DEAF884" w14:textId="5A1A539E" w:rsidR="00B175A2" w:rsidRPr="00FA74AE" w:rsidRDefault="00FA74AE" w:rsidP="00FA74AE">
      <w:pPr>
        <w:pStyle w:val="Code"/>
        <w:rPr>
          <w:highlight w:val="white"/>
        </w:rPr>
      </w:pPr>
      <w:r w:rsidRPr="00FA74AE">
        <w:rPr>
          <w:highlight w:val="white"/>
        </w:rPr>
        <w:t>}</w:t>
      </w:r>
    </w:p>
    <w:p w14:paraId="4B99FC27" w14:textId="34860AA6" w:rsidR="00386E50" w:rsidRDefault="00386E50" w:rsidP="00A06AF9">
      <w:r w:rsidRPr="00A06AF9">
        <w:t xml:space="preserve">The </w:t>
      </w:r>
      <w:r w:rsidRPr="00A06AF9">
        <w:rPr>
          <w:rStyle w:val="KeyWord0"/>
        </w:rPr>
        <w:t>Symbol</w:t>
      </w:r>
      <w:r w:rsidRPr="00A06AF9">
        <w:t xml:space="preserve"> class describes a variable, a value, a function, or a type specified with typedef.</w:t>
      </w:r>
    </w:p>
    <w:p w14:paraId="6D6B3F34" w14:textId="77777777" w:rsidR="00386E50" w:rsidRDefault="00386E50" w:rsidP="00386E50">
      <w:pPr>
        <w:pStyle w:val="Liststycke"/>
        <w:numPr>
          <w:ilvl w:val="0"/>
          <w:numId w:val="130"/>
        </w:numPr>
        <w:spacing w:line="256" w:lineRule="auto"/>
        <w:rPr>
          <w:rStyle w:val="CodeInText"/>
          <w:i w:val="0"/>
        </w:rPr>
      </w:pPr>
      <w:r>
        <w:rPr>
          <w:rStyle w:val="CodeInText"/>
        </w:rPr>
        <w:t>Name. A symbol actually has two names: the regular name it has been defined with and a unique name, which is the same for symbols with external linkage and prefixed with the number of its block is has been defined in for symbols without external linkage.</w:t>
      </w:r>
    </w:p>
    <w:p w14:paraId="1DB454D9" w14:textId="77777777" w:rsidR="00386E50" w:rsidRDefault="00386E50" w:rsidP="00386E50">
      <w:pPr>
        <w:pStyle w:val="Liststycke"/>
        <w:numPr>
          <w:ilvl w:val="0"/>
          <w:numId w:val="130"/>
        </w:numPr>
        <w:spacing w:line="256" w:lineRule="auto"/>
      </w:pPr>
      <w:r>
        <w:rPr>
          <w:rStyle w:val="CodeInText"/>
        </w:rPr>
        <w:t>Storage</w:t>
      </w:r>
      <w:r>
        <w:t xml:space="preserve">. A symbol may be auto, register, static, extern or typedef. </w:t>
      </w:r>
      <w:ins w:id="251" w:author="Stefan Bjornander" w:date="2015-04-25T18:27:00Z">
        <w:r>
          <w:t xml:space="preserve">If the storage specifier is omitted a global variable is regarded as static and a local variable is </w:t>
        </w:r>
      </w:ins>
      <w:ins w:id="252" w:author="Stefan Bjornander" w:date="2015-04-25T18:28:00Z">
        <w:r>
          <w:t>regarded as auto.</w:t>
        </w:r>
      </w:ins>
      <w:r>
        <w:t xml:space="preserve"> In this book, t</w:t>
      </w:r>
      <w:ins w:id="253" w:author="Stefan Bjornander" w:date="2015-04-25T16:11:00Z">
        <w:r>
          <w:t xml:space="preserve">he </w:t>
        </w:r>
      </w:ins>
      <w:r>
        <w:t>only difference between an auto or register symbol is that the address operator cannot be applied to a register symbol.</w:t>
      </w:r>
    </w:p>
    <w:p w14:paraId="2A27C4A0" w14:textId="1B81639B" w:rsidR="00386E50" w:rsidRDefault="00386E50" w:rsidP="00386E50">
      <w:pPr>
        <w:pStyle w:val="Liststycke"/>
        <w:numPr>
          <w:ilvl w:val="0"/>
          <w:numId w:val="130"/>
        </w:numPr>
        <w:spacing w:line="256" w:lineRule="auto"/>
      </w:pPr>
      <w:r>
        <w:rPr>
          <w:rStyle w:val="CodeInText"/>
        </w:rPr>
        <w:t>Type</w:t>
      </w:r>
      <w:r>
        <w:t xml:space="preserve">. Each symbol has a type as described in Section </w:t>
      </w:r>
      <w:r>
        <w:fldChar w:fldCharType="begin"/>
      </w:r>
      <w:r>
        <w:instrText xml:space="preserve"> REF _Ref479084909 \r \h </w:instrText>
      </w:r>
      <w:r>
        <w:fldChar w:fldCharType="separate"/>
      </w:r>
      <w:r w:rsidR="006F26B2">
        <w:rPr>
          <w:b/>
          <w:bCs/>
          <w:lang w:val="sv-SE"/>
        </w:rPr>
        <w:t>Fel! Hittar inte referenskälla.</w:t>
      </w:r>
      <w:r>
        <w:fldChar w:fldCharType="end"/>
      </w:r>
      <w:r>
        <w:t>.</w:t>
      </w:r>
    </w:p>
    <w:p w14:paraId="52AF0604" w14:textId="77777777" w:rsidR="00386E50" w:rsidRDefault="00386E50" w:rsidP="00386E50">
      <w:pPr>
        <w:pStyle w:val="Liststycke"/>
        <w:numPr>
          <w:ilvl w:val="0"/>
          <w:numId w:val="130"/>
        </w:numPr>
        <w:spacing w:line="256" w:lineRule="auto"/>
      </w:pPr>
      <w:r>
        <w:rPr>
          <w:rStyle w:val="CodeInText"/>
        </w:rPr>
        <w:t>Value</w:t>
      </w:r>
      <w:r>
        <w:t xml:space="preserve">. A symbol may have a value of integral, </w:t>
      </w:r>
    </w:p>
    <w:p w14:paraId="1F86A3C4" w14:textId="77777777" w:rsidR="00386E50" w:rsidRDefault="00386E50" w:rsidP="00386E50">
      <w:pPr>
        <w:pStyle w:val="Liststycke"/>
        <w:numPr>
          <w:ilvl w:val="0"/>
          <w:numId w:val="130"/>
        </w:numPr>
        <w:spacing w:line="256" w:lineRule="auto"/>
      </w:pPr>
      <w:r>
        <w:rPr>
          <w:rStyle w:val="CodeInText"/>
        </w:rPr>
        <w:t>External</w:t>
      </w:r>
      <w:r>
        <w:t>. A symbol may have external linkage; that is, it is visible from other source code files.</w:t>
      </w:r>
    </w:p>
    <w:p w14:paraId="037850C3" w14:textId="77777777" w:rsidR="00386E50" w:rsidRDefault="00386E50" w:rsidP="00386E50">
      <w:pPr>
        <w:pStyle w:val="Liststycke"/>
        <w:numPr>
          <w:ilvl w:val="0"/>
          <w:numId w:val="130"/>
        </w:numPr>
        <w:spacing w:line="256" w:lineRule="auto"/>
      </w:pPr>
      <w:r>
        <w:rPr>
          <w:rStyle w:val="CodeInText"/>
        </w:rPr>
        <w:t>Address Symbol</w:t>
      </w:r>
      <w:r>
        <w:t>. In case of the address, arrow, or index operator the address symbol is the dereferred symbol. In case of the arrow operator or constant index we also store the offset of the address symbol.</w:t>
      </w:r>
    </w:p>
    <w:p w14:paraId="39BEED1B" w14:textId="77777777" w:rsidR="00386E50" w:rsidRDefault="00386E50" w:rsidP="00386E50">
      <w:pPr>
        <w:pStyle w:val="Liststycke"/>
        <w:numPr>
          <w:ilvl w:val="0"/>
          <w:numId w:val="130"/>
        </w:numPr>
        <w:spacing w:line="256" w:lineRule="auto"/>
      </w:pPr>
      <w:r>
        <w:rPr>
          <w:rStyle w:val="CodeInText"/>
        </w:rPr>
        <w:t>Address Offset</w:t>
      </w:r>
      <w:r>
        <w:t>.</w:t>
      </w:r>
    </w:p>
    <w:p w14:paraId="6C9B06D8" w14:textId="77777777" w:rsidR="00386E50" w:rsidRDefault="00386E50" w:rsidP="00386E50">
      <w:pPr>
        <w:pStyle w:val="Liststycke"/>
        <w:numPr>
          <w:ilvl w:val="0"/>
          <w:numId w:val="130"/>
        </w:numPr>
        <w:spacing w:line="256" w:lineRule="auto"/>
      </w:pPr>
      <w:r>
        <w:rPr>
          <w:rStyle w:val="CodeInText0"/>
        </w:rPr>
        <w:t>Offset</w:t>
      </w:r>
      <w:r>
        <w:t>. Each auto or register symbol has an offset on the activation record. Each struct member has also an offset relative the beginning of the struct (the first member has offset zero), all union members have offset zero.</w:t>
      </w:r>
    </w:p>
    <w:p w14:paraId="12628BDA" w14:textId="77777777" w:rsidR="00386E50" w:rsidRDefault="00386E50" w:rsidP="00386E50">
      <w:pPr>
        <w:pStyle w:val="Liststycke"/>
        <w:numPr>
          <w:ilvl w:val="0"/>
          <w:numId w:val="130"/>
        </w:numPr>
        <w:spacing w:line="256" w:lineRule="auto"/>
      </w:pPr>
      <w:r>
        <w:t>When the final object code is generated, we mark each auto or register symbol as used. In the end, all non-used symbols are being removed.</w:t>
      </w:r>
    </w:p>
    <w:p w14:paraId="699BD594" w14:textId="5FF33D01" w:rsidR="00386E50" w:rsidRDefault="00386E50" w:rsidP="00386E50">
      <w:r>
        <w:t xml:space="preserve">The name is somewhat misleading since we also store functions and types, defined by </w:t>
      </w:r>
      <w:r>
        <w:rPr>
          <w:rStyle w:val="CodeInText"/>
          <w:rPrChange w:id="254" w:author="Stefan Bjornander" w:date="2015-04-25T10:11:00Z">
            <w:rPr>
              <w:rStyle w:val="CodeInText"/>
              <w:i w:val="0"/>
            </w:rPr>
          </w:rPrChange>
        </w:rPr>
        <w:t>typedef</w:t>
      </w:r>
      <w:r>
        <w:t>, in the table.</w:t>
      </w:r>
      <w:ins w:id="255" w:author="Stefan Bjornander" w:date="2015-04-25T10:11:00Z">
        <w:r>
          <w:t xml:space="preserve"> In some compiler technique </w:t>
        </w:r>
      </w:ins>
      <w:r w:rsidR="00440B10">
        <w:t>textbooks,</w:t>
      </w:r>
      <w:ins w:id="256" w:author="Stefan Bjornander" w:date="2015-04-25T10:11:00Z">
        <w:r>
          <w:t xml:space="preserve"> the table is called</w:t>
        </w:r>
      </w:ins>
      <w:ins w:id="257" w:author="Stefan Bjornander" w:date="2015-04-25T10:14:00Z">
        <w:r>
          <w:t xml:space="preserve"> the </w:t>
        </w:r>
        <w:r>
          <w:rPr>
            <w:rStyle w:val="CodeInText"/>
            <w:rPrChange w:id="258" w:author="Stefan Bjornander" w:date="2015-04-25T10:14:00Z">
              <w:rPr>
                <w:rStyle w:val="CodeInText"/>
                <w:i w:val="0"/>
              </w:rPr>
            </w:rPrChange>
          </w:rPr>
          <w:t>symbol table</w:t>
        </w:r>
        <w:r>
          <w:t>. However, I think that term is too wide for our purposes.</w:t>
        </w:r>
      </w:ins>
    </w:p>
    <w:p w14:paraId="306729BC" w14:textId="77777777" w:rsidR="009F7A62" w:rsidRDefault="009F7A62" w:rsidP="009F7A62">
      <w:pPr>
        <w:pStyle w:val="CodeHeader"/>
      </w:pPr>
      <w:r>
        <w:t>Symbol.cs</w:t>
      </w:r>
    </w:p>
    <w:p w14:paraId="00F3D9DE" w14:textId="77777777" w:rsidR="009F7A62" w:rsidRPr="00013F62" w:rsidRDefault="009F7A62" w:rsidP="00013F62">
      <w:pPr>
        <w:pStyle w:val="Code"/>
        <w:rPr>
          <w:highlight w:val="white"/>
        </w:rPr>
      </w:pPr>
      <w:r w:rsidRPr="00013F62">
        <w:rPr>
          <w:highlight w:val="white"/>
        </w:rPr>
        <w:t>using System;</w:t>
      </w:r>
    </w:p>
    <w:p w14:paraId="25F9B812" w14:textId="77777777" w:rsidR="009F7A62" w:rsidRPr="00013F62" w:rsidRDefault="009F7A62" w:rsidP="00013F62">
      <w:pPr>
        <w:pStyle w:val="Code"/>
        <w:rPr>
          <w:highlight w:val="white"/>
        </w:rPr>
      </w:pPr>
      <w:r w:rsidRPr="00013F62">
        <w:rPr>
          <w:highlight w:val="white"/>
        </w:rPr>
        <w:t>using System.IO;</w:t>
      </w:r>
    </w:p>
    <w:p w14:paraId="78175AA3" w14:textId="77777777" w:rsidR="009F7A62" w:rsidRPr="00013F62" w:rsidRDefault="009F7A62" w:rsidP="00013F62">
      <w:pPr>
        <w:pStyle w:val="Code"/>
        <w:rPr>
          <w:highlight w:val="white"/>
        </w:rPr>
      </w:pPr>
      <w:r w:rsidRPr="00013F62">
        <w:rPr>
          <w:highlight w:val="white"/>
        </w:rPr>
        <w:t>using System.Text;</w:t>
      </w:r>
    </w:p>
    <w:p w14:paraId="32FD0B3A" w14:textId="77777777" w:rsidR="009F7A62" w:rsidRPr="00013F62" w:rsidRDefault="009F7A62" w:rsidP="00013F62">
      <w:pPr>
        <w:pStyle w:val="Code"/>
        <w:rPr>
          <w:highlight w:val="white"/>
        </w:rPr>
      </w:pPr>
      <w:r w:rsidRPr="00013F62">
        <w:rPr>
          <w:highlight w:val="white"/>
        </w:rPr>
        <w:t>using System.Numerics;</w:t>
      </w:r>
    </w:p>
    <w:p w14:paraId="30A4706F" w14:textId="77777777" w:rsidR="009F7A62" w:rsidRPr="00013F62" w:rsidRDefault="009F7A62" w:rsidP="00013F62">
      <w:pPr>
        <w:pStyle w:val="Code"/>
        <w:rPr>
          <w:highlight w:val="white"/>
        </w:rPr>
      </w:pPr>
      <w:r w:rsidRPr="00013F62">
        <w:rPr>
          <w:highlight w:val="white"/>
        </w:rPr>
        <w:t>using System.Globalization;</w:t>
      </w:r>
    </w:p>
    <w:p w14:paraId="2F7A2D4A" w14:textId="77777777" w:rsidR="009F7A62" w:rsidRPr="00013F62" w:rsidRDefault="009F7A62" w:rsidP="00013F62">
      <w:pPr>
        <w:pStyle w:val="Code"/>
        <w:rPr>
          <w:highlight w:val="white"/>
        </w:rPr>
      </w:pPr>
      <w:r w:rsidRPr="00013F62">
        <w:rPr>
          <w:highlight w:val="white"/>
        </w:rPr>
        <w:t>using System.Collections.Generic;</w:t>
      </w:r>
    </w:p>
    <w:p w14:paraId="7D2836FD" w14:textId="77777777" w:rsidR="009F7A62" w:rsidRPr="00013F62" w:rsidRDefault="009F7A62" w:rsidP="00013F62">
      <w:pPr>
        <w:pStyle w:val="Code"/>
        <w:rPr>
          <w:highlight w:val="white"/>
        </w:rPr>
      </w:pPr>
    </w:p>
    <w:p w14:paraId="0AD27037" w14:textId="77777777" w:rsidR="009F7A62" w:rsidRPr="00013F62" w:rsidRDefault="009F7A62" w:rsidP="00013F62">
      <w:pPr>
        <w:pStyle w:val="Code"/>
        <w:rPr>
          <w:highlight w:val="white"/>
        </w:rPr>
      </w:pPr>
      <w:r w:rsidRPr="00013F62">
        <w:rPr>
          <w:highlight w:val="white"/>
        </w:rPr>
        <w:t>namespace CCompiler {</w:t>
      </w:r>
    </w:p>
    <w:p w14:paraId="46279B76" w14:textId="77777777" w:rsidR="009F7A62" w:rsidRPr="00013F62" w:rsidRDefault="009F7A62" w:rsidP="00013F62">
      <w:pPr>
        <w:pStyle w:val="Code"/>
        <w:rPr>
          <w:highlight w:val="white"/>
        </w:rPr>
      </w:pPr>
      <w:r w:rsidRPr="00013F62">
        <w:rPr>
          <w:highlight w:val="white"/>
        </w:rPr>
        <w:t xml:space="preserve">  public class Symbol {</w:t>
      </w:r>
    </w:p>
    <w:p w14:paraId="7883E185" w14:textId="77777777" w:rsidR="009F7A62" w:rsidRPr="00013F62" w:rsidRDefault="009F7A62" w:rsidP="00013F62">
      <w:pPr>
        <w:pStyle w:val="Code"/>
        <w:rPr>
          <w:highlight w:val="white"/>
        </w:rPr>
      </w:pPr>
      <w:r w:rsidRPr="00013F62">
        <w:rPr>
          <w:highlight w:val="white"/>
        </w:rPr>
        <w:t xml:space="preserve">    public const string NumberId = "#";</w:t>
      </w:r>
    </w:p>
    <w:p w14:paraId="766F9B7B" w14:textId="77777777" w:rsidR="009F7A62" w:rsidRPr="00013F62" w:rsidRDefault="009F7A62" w:rsidP="00013F62">
      <w:pPr>
        <w:pStyle w:val="Code"/>
        <w:rPr>
          <w:highlight w:val="white"/>
        </w:rPr>
      </w:pPr>
      <w:r w:rsidRPr="00013F62">
        <w:rPr>
          <w:highlight w:val="white"/>
        </w:rPr>
        <w:lastRenderedPageBreak/>
        <w:t xml:space="preserve">    public const string TemporaryId = "£";</w:t>
      </w:r>
    </w:p>
    <w:p w14:paraId="32ACBABD" w14:textId="77777777" w:rsidR="009F7A62" w:rsidRPr="00013F62" w:rsidRDefault="009F7A62" w:rsidP="00013F62">
      <w:pPr>
        <w:pStyle w:val="Code"/>
        <w:rPr>
          <w:highlight w:val="white"/>
        </w:rPr>
      </w:pPr>
      <w:r w:rsidRPr="00013F62">
        <w:rPr>
          <w:highlight w:val="white"/>
        </w:rPr>
        <w:t xml:space="preserve">    public const string SeparatorId = "$";</w:t>
      </w:r>
    </w:p>
    <w:p w14:paraId="2784C4A5" w14:textId="77777777" w:rsidR="009F7A62" w:rsidRPr="00013F62" w:rsidRDefault="009F7A62" w:rsidP="00013F62">
      <w:pPr>
        <w:pStyle w:val="Code"/>
        <w:rPr>
          <w:highlight w:val="white"/>
        </w:rPr>
      </w:pPr>
      <w:r w:rsidRPr="00013F62">
        <w:rPr>
          <w:highlight w:val="white"/>
        </w:rPr>
        <w:t xml:space="preserve">    public const string SeparatorDot = ".";</w:t>
      </w:r>
    </w:p>
    <w:p w14:paraId="2B78BB92" w14:textId="77777777" w:rsidR="009F7A62" w:rsidRPr="00013F62" w:rsidRDefault="009F7A62" w:rsidP="00013F62">
      <w:pPr>
        <w:pStyle w:val="Code"/>
        <w:rPr>
          <w:highlight w:val="white"/>
        </w:rPr>
      </w:pPr>
      <w:r w:rsidRPr="00013F62">
        <w:rPr>
          <w:highlight w:val="white"/>
        </w:rPr>
        <w:t xml:space="preserve">    public const string FileMarker = "@";</w:t>
      </w:r>
    </w:p>
    <w:p w14:paraId="6D69287C" w14:textId="7B987936" w:rsidR="004D4A36" w:rsidRDefault="00CB5205" w:rsidP="00CB5205">
      <w:pPr>
        <w:rPr>
          <w:rStyle w:val="CodeInText"/>
          <w:i w:val="0"/>
          <w:iCs/>
        </w:rPr>
      </w:pPr>
      <w:r w:rsidRPr="00CB5205">
        <w:rPr>
          <w:rStyle w:val="CodeInText"/>
          <w:i w:val="0"/>
          <w:iCs/>
        </w:rPr>
        <w:t xml:space="preserve">A symbol </w:t>
      </w:r>
      <w:r>
        <w:rPr>
          <w:rStyle w:val="CodeInText"/>
          <w:i w:val="0"/>
          <w:iCs/>
        </w:rPr>
        <w:t xml:space="preserve">has </w:t>
      </w:r>
      <w:r w:rsidRPr="00CB5205">
        <w:rPr>
          <w:rStyle w:val="CodeInText"/>
          <w:i w:val="0"/>
          <w:iCs/>
        </w:rPr>
        <w:t>actually two names: the regular name it has been defined</w:t>
      </w:r>
      <w:r>
        <w:rPr>
          <w:rStyle w:val="CodeInText"/>
          <w:i w:val="0"/>
          <w:iCs/>
        </w:rPr>
        <w:t xml:space="preserve"> </w:t>
      </w:r>
      <w:r w:rsidR="001208D6">
        <w:rPr>
          <w:rStyle w:val="CodeInText"/>
          <w:i w:val="0"/>
          <w:iCs/>
        </w:rPr>
        <w:t xml:space="preserve">with </w:t>
      </w:r>
      <w:r>
        <w:rPr>
          <w:rStyle w:val="CodeInText"/>
          <w:i w:val="0"/>
          <w:iCs/>
        </w:rPr>
        <w:t>and is looked up</w:t>
      </w:r>
      <w:r w:rsidR="004110C0">
        <w:rPr>
          <w:rStyle w:val="CodeInText"/>
          <w:i w:val="0"/>
          <w:iCs/>
        </w:rPr>
        <w:t xml:space="preserve"> by</w:t>
      </w:r>
      <w:r w:rsidR="001208D6">
        <w:rPr>
          <w:rStyle w:val="CodeInText"/>
          <w:i w:val="0"/>
          <w:iCs/>
        </w:rPr>
        <w:t xml:space="preserve"> the symbol table</w:t>
      </w:r>
      <w:r>
        <w:rPr>
          <w:rStyle w:val="CodeInText"/>
          <w:i w:val="0"/>
          <w:iCs/>
        </w:rPr>
        <w:t xml:space="preserve">, </w:t>
      </w:r>
      <w:r w:rsidRPr="00CB5205">
        <w:rPr>
          <w:rStyle w:val="CodeInText"/>
          <w:i w:val="0"/>
          <w:iCs/>
        </w:rPr>
        <w:t>and a unique name</w:t>
      </w:r>
      <w:r>
        <w:rPr>
          <w:rStyle w:val="CodeInText"/>
          <w:i w:val="0"/>
          <w:iCs/>
        </w:rPr>
        <w:t>. The names are the same</w:t>
      </w:r>
      <w:r w:rsidRPr="00CB5205">
        <w:rPr>
          <w:rStyle w:val="CodeInText"/>
          <w:i w:val="0"/>
          <w:iCs/>
        </w:rPr>
        <w:t xml:space="preserve"> </w:t>
      </w:r>
      <w:r w:rsidR="004D4A36">
        <w:rPr>
          <w:rStyle w:val="CodeInText"/>
          <w:i w:val="0"/>
          <w:iCs/>
        </w:rPr>
        <w:t xml:space="preserve">for </w:t>
      </w:r>
      <w:r w:rsidRPr="00CB5205">
        <w:rPr>
          <w:rStyle w:val="CodeInText"/>
          <w:i w:val="0"/>
          <w:iCs/>
        </w:rPr>
        <w:t>symbols with external linkage</w:t>
      </w:r>
      <w:r>
        <w:rPr>
          <w:rStyle w:val="CodeInText"/>
          <w:i w:val="0"/>
          <w:iCs/>
        </w:rPr>
        <w:t>. For symbols without external linkage, the unique name is really unique. The id</w:t>
      </w:r>
      <w:r w:rsidR="004D4A36">
        <w:rPr>
          <w:rStyle w:val="CodeInText"/>
          <w:i w:val="0"/>
          <w:iCs/>
        </w:rPr>
        <w:t>ea is th</w:t>
      </w:r>
      <w:r w:rsidR="00526E71">
        <w:rPr>
          <w:rStyle w:val="CodeInText"/>
          <w:i w:val="0"/>
          <w:iCs/>
        </w:rPr>
        <w:t>at the</w:t>
      </w:r>
      <w:r w:rsidR="004D4A36">
        <w:rPr>
          <w:rStyle w:val="CodeInText"/>
          <w:i w:val="0"/>
          <w:iCs/>
        </w:rPr>
        <w:t xml:space="preserve"> no two names </w:t>
      </w:r>
      <w:r w:rsidR="006F6174">
        <w:rPr>
          <w:rStyle w:val="CodeInText"/>
          <w:i w:val="0"/>
          <w:iCs/>
        </w:rPr>
        <w:t xml:space="preserve">without external linkage </w:t>
      </w:r>
      <w:r w:rsidR="004D4A36">
        <w:rPr>
          <w:rStyle w:val="CodeInText"/>
          <w:i w:val="0"/>
          <w:iCs/>
        </w:rPr>
        <w:t>in any shall have the same name.</w:t>
      </w:r>
      <w:r w:rsidR="006F6174">
        <w:rPr>
          <w:rStyle w:val="CodeInText"/>
          <w:i w:val="0"/>
          <w:iCs/>
        </w:rPr>
        <w:t xml:space="preserve"> For instance, two static symbols in two different functions, or two global symbols in two different files.</w:t>
      </w:r>
    </w:p>
    <w:p w14:paraId="066AFB58" w14:textId="09F1382F" w:rsidR="00032EF4" w:rsidRPr="00013F62" w:rsidRDefault="00032EF4" w:rsidP="00032EF4">
      <w:pPr>
        <w:pStyle w:val="Code"/>
        <w:rPr>
          <w:highlight w:val="white"/>
        </w:rPr>
      </w:pPr>
      <w:r>
        <w:rPr>
          <w:highlight w:val="white"/>
        </w:rPr>
        <w:t xml:space="preserve">    private bool</w:t>
      </w:r>
      <w:r w:rsidRPr="00013F62">
        <w:rPr>
          <w:highlight w:val="white"/>
        </w:rPr>
        <w:t xml:space="preserve"> m_externalLinkage;</w:t>
      </w:r>
    </w:p>
    <w:p w14:paraId="4662F478" w14:textId="67DE4E97" w:rsidR="00152602" w:rsidRDefault="00152602" w:rsidP="00152602">
      <w:pPr>
        <w:pStyle w:val="Code"/>
        <w:rPr>
          <w:highlight w:val="white"/>
        </w:rPr>
      </w:pPr>
      <w:r w:rsidRPr="00013F62">
        <w:rPr>
          <w:highlight w:val="white"/>
        </w:rPr>
        <w:t xml:space="preserve">    private string m_name, m_uniqueName;</w:t>
      </w:r>
    </w:p>
    <w:p w14:paraId="05D7883F" w14:textId="7697D795" w:rsidR="004D4A36" w:rsidRPr="00013F62" w:rsidRDefault="004D4A36" w:rsidP="004D4A36">
      <w:pPr>
        <w:rPr>
          <w:highlight w:val="white"/>
        </w:rPr>
      </w:pPr>
      <w:r>
        <w:rPr>
          <w:highlight w:val="white"/>
        </w:rPr>
        <w:t xml:space="preserve">A symbol may </w:t>
      </w:r>
      <w:r w:rsidR="00032EF4">
        <w:rPr>
          <w:highlight w:val="white"/>
        </w:rPr>
        <w:t xml:space="preserve">be </w:t>
      </w:r>
      <w:r w:rsidR="00526E71">
        <w:rPr>
          <w:highlight w:val="white"/>
        </w:rPr>
        <w:t xml:space="preserve">a </w:t>
      </w:r>
      <w:r w:rsidR="00032EF4">
        <w:rPr>
          <w:highlight w:val="white"/>
        </w:rPr>
        <w:t xml:space="preserve">parameter in a function </w:t>
      </w:r>
      <w:r w:rsidR="00C37108">
        <w:rPr>
          <w:highlight w:val="white"/>
        </w:rPr>
        <w:t>definition</w:t>
      </w:r>
      <w:r w:rsidR="00032EF4">
        <w:rPr>
          <w:highlight w:val="white"/>
        </w:rPr>
        <w:t xml:space="preserve"> or</w:t>
      </w:r>
      <w:r>
        <w:rPr>
          <w:highlight w:val="white"/>
        </w:rPr>
        <w:t xml:space="preserve"> a temporary variable</w:t>
      </w:r>
      <w:r w:rsidR="00696107">
        <w:rPr>
          <w:highlight w:val="white"/>
        </w:rPr>
        <w:t xml:space="preserve">, </w:t>
      </w:r>
      <w:r>
        <w:rPr>
          <w:highlight w:val="white"/>
        </w:rPr>
        <w:t xml:space="preserve">added </w:t>
      </w:r>
      <w:r w:rsidR="00966ABE">
        <w:rPr>
          <w:highlight w:val="white"/>
        </w:rPr>
        <w:t xml:space="preserve">to the symbol table </w:t>
      </w:r>
      <w:r>
        <w:rPr>
          <w:highlight w:val="white"/>
        </w:rPr>
        <w:t xml:space="preserve">by the </w:t>
      </w:r>
      <w:r w:rsidR="00966ABE">
        <w:rPr>
          <w:highlight w:val="white"/>
        </w:rPr>
        <w:t>middle code generator.</w:t>
      </w:r>
    </w:p>
    <w:p w14:paraId="2F7A53E7" w14:textId="39013C89" w:rsidR="000C3B21" w:rsidRDefault="000C3B21" w:rsidP="000C3B21">
      <w:pPr>
        <w:pStyle w:val="Code"/>
        <w:rPr>
          <w:highlight w:val="white"/>
        </w:rPr>
      </w:pPr>
      <w:r w:rsidRPr="00013F62">
        <w:rPr>
          <w:highlight w:val="white"/>
        </w:rPr>
        <w:t xml:space="preserve">    private bool m_temporary</w:t>
      </w:r>
      <w:r w:rsidR="00696107">
        <w:rPr>
          <w:highlight w:val="white"/>
        </w:rPr>
        <w:t xml:space="preserve">, </w:t>
      </w:r>
      <w:r w:rsidRPr="00013F62">
        <w:rPr>
          <w:highlight w:val="white"/>
        </w:rPr>
        <w:t>m_parameter</w:t>
      </w:r>
      <w:r>
        <w:rPr>
          <w:highlight w:val="white"/>
        </w:rPr>
        <w:t>;</w:t>
      </w:r>
    </w:p>
    <w:p w14:paraId="7F7C34F3" w14:textId="4351E00E" w:rsidR="009A0771" w:rsidRDefault="009A0771" w:rsidP="009A0771">
      <w:pPr>
        <w:rPr>
          <w:highlight w:val="white"/>
        </w:rPr>
      </w:pPr>
      <w:r>
        <w:rPr>
          <w:highlight w:val="white"/>
        </w:rPr>
        <w:t xml:space="preserve">A symbol has </w:t>
      </w:r>
      <w:r w:rsidR="00A212DC">
        <w:rPr>
          <w:highlight w:val="white"/>
        </w:rPr>
        <w:t xml:space="preserve">a </w:t>
      </w:r>
      <w:r>
        <w:rPr>
          <w:highlight w:val="white"/>
        </w:rPr>
        <w:t>storage</w:t>
      </w:r>
      <w:r w:rsidR="00A212DC">
        <w:rPr>
          <w:highlight w:val="white"/>
        </w:rPr>
        <w:t xml:space="preserve"> and a type</w:t>
      </w:r>
      <w:r w:rsidR="00C43715">
        <w:rPr>
          <w:highlight w:val="white"/>
        </w:rPr>
        <w:t>, i</w:t>
      </w:r>
      <w:r w:rsidR="00A212DC">
        <w:rPr>
          <w:highlight w:val="white"/>
        </w:rPr>
        <w:t>t may also have a value.</w:t>
      </w:r>
    </w:p>
    <w:p w14:paraId="1AE7BFD6" w14:textId="77777777" w:rsidR="009F7A62" w:rsidRPr="00013F62" w:rsidRDefault="009F7A62" w:rsidP="00013F62">
      <w:pPr>
        <w:pStyle w:val="Code"/>
        <w:rPr>
          <w:highlight w:val="white"/>
        </w:rPr>
      </w:pPr>
      <w:r w:rsidRPr="00013F62">
        <w:rPr>
          <w:highlight w:val="white"/>
        </w:rPr>
        <w:t xml:space="preserve">    private Storage m_storage;</w:t>
      </w:r>
    </w:p>
    <w:p w14:paraId="47B72F69" w14:textId="77777777" w:rsidR="009F7A62" w:rsidRPr="00013F62" w:rsidRDefault="009F7A62" w:rsidP="00013F62">
      <w:pPr>
        <w:pStyle w:val="Code"/>
        <w:rPr>
          <w:highlight w:val="white"/>
        </w:rPr>
      </w:pPr>
      <w:r w:rsidRPr="00013F62">
        <w:rPr>
          <w:highlight w:val="white"/>
        </w:rPr>
        <w:t xml:space="preserve">    private Type m_type;</w:t>
      </w:r>
    </w:p>
    <w:p w14:paraId="59A2B199" w14:textId="431FB0BC" w:rsidR="009F7A62" w:rsidRDefault="009F7A62" w:rsidP="00013F62">
      <w:pPr>
        <w:pStyle w:val="Code"/>
        <w:rPr>
          <w:highlight w:val="white"/>
        </w:rPr>
      </w:pPr>
      <w:r w:rsidRPr="00013F62">
        <w:rPr>
          <w:highlight w:val="white"/>
        </w:rPr>
        <w:t xml:space="preserve">    private object m_value;</w:t>
      </w:r>
    </w:p>
    <w:p w14:paraId="31CBF9E2" w14:textId="2E5EBCD3" w:rsidR="00A212DC" w:rsidRPr="00013F62" w:rsidRDefault="001045B2" w:rsidP="00A212DC">
      <w:pPr>
        <w:rPr>
          <w:highlight w:val="white"/>
        </w:rPr>
      </w:pPr>
      <w:r>
        <w:rPr>
          <w:highlight w:val="white"/>
        </w:rPr>
        <w:t>S</w:t>
      </w:r>
      <w:r w:rsidR="00A212DC">
        <w:rPr>
          <w:highlight w:val="white"/>
        </w:rPr>
        <w:t>ymbols with auto and register storage are given an offset</w:t>
      </w:r>
      <w:r w:rsidR="005F2592">
        <w:rPr>
          <w:highlight w:val="white"/>
        </w:rPr>
        <w:t xml:space="preserve"> on the current </w:t>
      </w:r>
      <w:r w:rsidR="00F66C4F">
        <w:rPr>
          <w:highlight w:val="white"/>
        </w:rPr>
        <w:t>activation</w:t>
      </w:r>
      <w:r w:rsidR="005F2592">
        <w:rPr>
          <w:highlight w:val="white"/>
        </w:rPr>
        <w:t xml:space="preserve"> record.</w:t>
      </w:r>
    </w:p>
    <w:p w14:paraId="51842E58" w14:textId="13FC43FD" w:rsidR="009F7A62" w:rsidRDefault="009F7A62" w:rsidP="00013F62">
      <w:pPr>
        <w:pStyle w:val="Code"/>
        <w:rPr>
          <w:highlight w:val="white"/>
        </w:rPr>
      </w:pPr>
      <w:r w:rsidRPr="00013F62">
        <w:rPr>
          <w:highlight w:val="white"/>
        </w:rPr>
        <w:t xml:space="preserve">    private int m_offset;</w:t>
      </w:r>
    </w:p>
    <w:p w14:paraId="4FC8EEFE" w14:textId="06AF984B" w:rsidR="00A212DC" w:rsidRPr="00013F62" w:rsidRDefault="00130E8E" w:rsidP="00130E8E">
      <w:pPr>
        <w:rPr>
          <w:highlight w:val="white"/>
        </w:rPr>
      </w:pPr>
      <w:r>
        <w:rPr>
          <w:highlight w:val="white"/>
        </w:rPr>
        <w:t>When dereferencing a symbol with the derefernce, arrow, and index (with a constant index value) expression</w:t>
      </w:r>
      <w:r w:rsidR="00D162D0">
        <w:rPr>
          <w:highlight w:val="white"/>
        </w:rPr>
        <w:t>, t</w:t>
      </w:r>
      <w:r>
        <w:rPr>
          <w:highlight w:val="white"/>
        </w:rPr>
        <w:t xml:space="preserve">he </w:t>
      </w:r>
      <w:r w:rsidR="00D162D0">
        <w:rPr>
          <w:highlight w:val="white"/>
        </w:rPr>
        <w:t xml:space="preserve">dereferenced </w:t>
      </w:r>
      <w:r>
        <w:rPr>
          <w:highlight w:val="white"/>
        </w:rPr>
        <w:t xml:space="preserve">symbol is stored </w:t>
      </w:r>
      <w:r w:rsidR="00D162D0">
        <w:rPr>
          <w:highlight w:val="white"/>
        </w:rPr>
        <w:t>in the address symbol, with its offset. The offset is zero in the dereference case, the offset of the field in the arrow case, and the index value times the size of the array type in the index case.</w:t>
      </w:r>
      <w:r w:rsidR="00A1408B">
        <w:rPr>
          <w:highlight w:val="white"/>
        </w:rPr>
        <w:t xml:space="preserve"> In case of the index operator with a non-constant index value, the value of the address offset is calculated in run-time.</w:t>
      </w:r>
    </w:p>
    <w:p w14:paraId="56F2D829" w14:textId="77777777" w:rsidR="009F7A62" w:rsidRPr="00013F62" w:rsidRDefault="009F7A62" w:rsidP="00013F62">
      <w:pPr>
        <w:pStyle w:val="Code"/>
        <w:rPr>
          <w:highlight w:val="white"/>
        </w:rPr>
      </w:pPr>
      <w:r w:rsidRPr="00013F62">
        <w:rPr>
          <w:highlight w:val="white"/>
        </w:rPr>
        <w:t xml:space="preserve">    private Symbol m_addressSymbol;</w:t>
      </w:r>
    </w:p>
    <w:p w14:paraId="3D5B6FD7" w14:textId="77777777" w:rsidR="009F7A62" w:rsidRPr="00013F62" w:rsidRDefault="009F7A62" w:rsidP="00013F62">
      <w:pPr>
        <w:pStyle w:val="Code"/>
        <w:rPr>
          <w:highlight w:val="white"/>
        </w:rPr>
      </w:pPr>
      <w:r w:rsidRPr="00013F62">
        <w:rPr>
          <w:highlight w:val="white"/>
        </w:rPr>
        <w:t xml:space="preserve">    private int m_addressOffset;</w:t>
      </w:r>
    </w:p>
    <w:p w14:paraId="1818BD7B" w14:textId="0A278FB1" w:rsidR="00A212DC" w:rsidRDefault="00A212DC" w:rsidP="00A212DC">
      <w:pPr>
        <w:rPr>
          <w:highlight w:val="white"/>
        </w:rPr>
      </w:pPr>
      <w:r>
        <w:rPr>
          <w:highlight w:val="white"/>
        </w:rPr>
        <w:t>A symbol can be assignable and addressable.</w:t>
      </w:r>
      <w:r w:rsidR="0009447A">
        <w:rPr>
          <w:highlight w:val="white"/>
        </w:rPr>
        <w:t xml:space="preserve"> It is assignable if it is not constant, and none of its members are (recursively) constant in case of struct or union and is not an array of a function. It is addressable if it does not have register storage and is not a bitfield in a struct.</w:t>
      </w:r>
    </w:p>
    <w:p w14:paraId="77DE67DD" w14:textId="2AC03432" w:rsidR="009F7A62" w:rsidRDefault="009F7A62" w:rsidP="00013F62">
      <w:pPr>
        <w:pStyle w:val="Code"/>
        <w:rPr>
          <w:highlight w:val="white"/>
        </w:rPr>
      </w:pPr>
      <w:r w:rsidRPr="00013F62">
        <w:rPr>
          <w:highlight w:val="white"/>
        </w:rPr>
        <w:t xml:space="preserve">    private bool m_assignable, m_addressable;</w:t>
      </w:r>
    </w:p>
    <w:p w14:paraId="2A9F332A" w14:textId="4555A2B3" w:rsidR="0009447A" w:rsidRPr="00013F62" w:rsidRDefault="0009447A" w:rsidP="0009447A">
      <w:pPr>
        <w:rPr>
          <w:highlight w:val="white"/>
        </w:rPr>
      </w:pPr>
      <w:r>
        <w:rPr>
          <w:highlight w:val="white"/>
        </w:rPr>
        <w:t>A symbol may hold logical type, in which case the true set and false set is stored in the symbol.</w:t>
      </w:r>
    </w:p>
    <w:p w14:paraId="2A43848B" w14:textId="77777777" w:rsidR="009F7A62" w:rsidRPr="00013F62" w:rsidRDefault="009F7A62" w:rsidP="00013F62">
      <w:pPr>
        <w:pStyle w:val="Code"/>
        <w:rPr>
          <w:highlight w:val="white"/>
        </w:rPr>
      </w:pPr>
      <w:r w:rsidRPr="00013F62">
        <w:rPr>
          <w:highlight w:val="white"/>
        </w:rPr>
        <w:t xml:space="preserve">    private ISet&lt;MiddleCode&gt; m_trueSet, m_falseSet;</w:t>
      </w:r>
    </w:p>
    <w:p w14:paraId="7B409AB0" w14:textId="32E590E5" w:rsidR="009F7A62" w:rsidRDefault="009B7E0D" w:rsidP="000B07CE">
      <w:pPr>
        <w:rPr>
          <w:highlight w:val="white"/>
        </w:rPr>
      </w:pPr>
      <w:r>
        <w:rPr>
          <w:highlight w:val="white"/>
        </w:rPr>
        <w:t>Finally, we have static counters for unique names and temporary names.</w:t>
      </w:r>
    </w:p>
    <w:p w14:paraId="164D919C" w14:textId="77777777" w:rsidR="00192E63" w:rsidRPr="00192E63" w:rsidRDefault="00192E63" w:rsidP="00192E63">
      <w:pPr>
        <w:pStyle w:val="Code"/>
        <w:rPr>
          <w:highlight w:val="white"/>
        </w:rPr>
      </w:pPr>
      <w:r w:rsidRPr="00192E63">
        <w:rPr>
          <w:highlight w:val="white"/>
        </w:rPr>
        <w:t xml:space="preserve">    private static int UniqueNameCount = 0, TemporaryNameCount = 0;</w:t>
      </w:r>
    </w:p>
    <w:p w14:paraId="5670B13A" w14:textId="5F1F7105" w:rsidR="009B7E0D" w:rsidRPr="00192E63" w:rsidRDefault="004D6570" w:rsidP="004D6570">
      <w:pPr>
        <w:rPr>
          <w:highlight w:val="white"/>
        </w:rPr>
      </w:pPr>
      <w:r>
        <w:rPr>
          <w:highlight w:val="white"/>
        </w:rPr>
        <w:t>The first constructor is used for defined symbols, variables, constants</w:t>
      </w:r>
      <w:r w:rsidR="004E2E31">
        <w:rPr>
          <w:highlight w:val="white"/>
        </w:rPr>
        <w:t>,</w:t>
      </w:r>
      <w:r>
        <w:rPr>
          <w:highlight w:val="white"/>
        </w:rPr>
        <w:t xml:space="preserve"> and functions.</w:t>
      </w:r>
      <w:r w:rsidR="00EA1707">
        <w:rPr>
          <w:highlight w:val="white"/>
        </w:rPr>
        <w:t xml:space="preserve"> In case of </w:t>
      </w:r>
      <w:r w:rsidR="005805EB">
        <w:rPr>
          <w:highlight w:val="white"/>
        </w:rPr>
        <w:t>enumeration</w:t>
      </w:r>
      <w:r w:rsidR="00EA1707">
        <w:rPr>
          <w:highlight w:val="white"/>
        </w:rPr>
        <w:t xml:space="preserve"> constants</w:t>
      </w:r>
      <w:r w:rsidR="00873AEA">
        <w:rPr>
          <w:highlight w:val="white"/>
        </w:rPr>
        <w:t>,</w:t>
      </w:r>
      <w:r w:rsidR="00EA1707">
        <w:rPr>
          <w:highlight w:val="white"/>
        </w:rPr>
        <w:t xml:space="preserve"> they also hold a value.</w:t>
      </w:r>
    </w:p>
    <w:p w14:paraId="3165280F" w14:textId="77777777" w:rsidR="009F7A62" w:rsidRPr="00192E63" w:rsidRDefault="009F7A62" w:rsidP="00192E63">
      <w:pPr>
        <w:pStyle w:val="Code"/>
        <w:rPr>
          <w:highlight w:val="white"/>
        </w:rPr>
      </w:pPr>
      <w:r w:rsidRPr="00192E63">
        <w:rPr>
          <w:highlight w:val="white"/>
        </w:rPr>
        <w:t xml:space="preserve">    public Symbol(string name, bool externalLinkage, Storage storage,</w:t>
      </w:r>
    </w:p>
    <w:p w14:paraId="10BE8318" w14:textId="77777777" w:rsidR="009F7A62" w:rsidRPr="00013F62" w:rsidRDefault="009F7A62" w:rsidP="00013F62">
      <w:pPr>
        <w:pStyle w:val="Code"/>
        <w:rPr>
          <w:highlight w:val="white"/>
        </w:rPr>
      </w:pPr>
      <w:r w:rsidRPr="00013F62">
        <w:rPr>
          <w:highlight w:val="white"/>
        </w:rPr>
        <w:t xml:space="preserve">                  Type type, bool parameter = false, object value = null) {</w:t>
      </w:r>
    </w:p>
    <w:p w14:paraId="77B7F9AB" w14:textId="77777777" w:rsidR="009F7A62" w:rsidRPr="00013F62" w:rsidRDefault="009F7A62" w:rsidP="00013F62">
      <w:pPr>
        <w:pStyle w:val="Code"/>
        <w:rPr>
          <w:highlight w:val="white"/>
        </w:rPr>
      </w:pPr>
      <w:r w:rsidRPr="00013F62">
        <w:rPr>
          <w:highlight w:val="white"/>
        </w:rPr>
        <w:t xml:space="preserve">      m_name = name;</w:t>
      </w:r>
    </w:p>
    <w:p w14:paraId="67F22009" w14:textId="77777777" w:rsidR="009F7A62" w:rsidRPr="00013F62" w:rsidRDefault="009F7A62" w:rsidP="00013F62">
      <w:pPr>
        <w:pStyle w:val="Code"/>
        <w:rPr>
          <w:highlight w:val="white"/>
        </w:rPr>
      </w:pPr>
      <w:r w:rsidRPr="00013F62">
        <w:rPr>
          <w:highlight w:val="white"/>
        </w:rPr>
        <w:t xml:space="preserve">      m_externalLinkage = externalLinkage;</w:t>
      </w:r>
    </w:p>
    <w:p w14:paraId="4EC3F07B" w14:textId="77777777" w:rsidR="009F7A62" w:rsidRPr="00013F62" w:rsidRDefault="009F7A62" w:rsidP="00013F62">
      <w:pPr>
        <w:pStyle w:val="Code"/>
        <w:rPr>
          <w:highlight w:val="white"/>
        </w:rPr>
      </w:pPr>
      <w:r w:rsidRPr="00013F62">
        <w:rPr>
          <w:highlight w:val="white"/>
        </w:rPr>
        <w:t xml:space="preserve">      m_storage = storage;</w:t>
      </w:r>
    </w:p>
    <w:p w14:paraId="4DED7826" w14:textId="687157CB" w:rsidR="009F7A62" w:rsidRPr="00013F62" w:rsidRDefault="0032587A" w:rsidP="0032587A">
      <w:pPr>
        <w:rPr>
          <w:highlight w:val="white"/>
        </w:rPr>
      </w:pPr>
      <w:r>
        <w:rPr>
          <w:highlight w:val="white"/>
        </w:rPr>
        <w:lastRenderedPageBreak/>
        <w:t xml:space="preserve">If the symbol has external linkage its unique name </w:t>
      </w:r>
      <w:r w:rsidR="00B61A49">
        <w:rPr>
          <w:highlight w:val="white"/>
        </w:rPr>
        <w:t>is</w:t>
      </w:r>
      <w:r>
        <w:rPr>
          <w:highlight w:val="white"/>
        </w:rPr>
        <w:t xml:space="preserve"> its regular name.</w:t>
      </w:r>
    </w:p>
    <w:p w14:paraId="2A271F00" w14:textId="77777777" w:rsidR="009F7A62" w:rsidRPr="00013F62" w:rsidRDefault="009F7A62" w:rsidP="00013F62">
      <w:pPr>
        <w:pStyle w:val="Code"/>
        <w:rPr>
          <w:highlight w:val="white"/>
        </w:rPr>
      </w:pPr>
      <w:r w:rsidRPr="00013F62">
        <w:rPr>
          <w:highlight w:val="white"/>
        </w:rPr>
        <w:t xml:space="preserve">      if (m_externalLinkage) {</w:t>
      </w:r>
    </w:p>
    <w:p w14:paraId="39DD0AA2" w14:textId="755F38CF" w:rsidR="009F7A62" w:rsidRPr="00013F62" w:rsidRDefault="009F7A62" w:rsidP="00013F62">
      <w:pPr>
        <w:pStyle w:val="Code"/>
        <w:rPr>
          <w:highlight w:val="white"/>
        </w:rPr>
      </w:pPr>
      <w:r w:rsidRPr="00013F62">
        <w:rPr>
          <w:highlight w:val="white"/>
        </w:rPr>
        <w:t xml:space="preserve">        m_uniqueName = </w:t>
      </w:r>
      <w:r w:rsidR="00387220">
        <w:rPr>
          <w:highlight w:val="white"/>
        </w:rPr>
        <w:t>m_</w:t>
      </w:r>
      <w:r w:rsidRPr="00013F62">
        <w:rPr>
          <w:highlight w:val="white"/>
        </w:rPr>
        <w:t>name</w:t>
      </w:r>
      <w:r w:rsidR="00451421">
        <w:rPr>
          <w:highlight w:val="white"/>
        </w:rPr>
        <w:t>;</w:t>
      </w:r>
    </w:p>
    <w:p w14:paraId="6FEDB533" w14:textId="157CDAAC" w:rsidR="009F7A62" w:rsidRDefault="009F7A62" w:rsidP="00013F62">
      <w:pPr>
        <w:pStyle w:val="Code"/>
        <w:rPr>
          <w:highlight w:val="white"/>
        </w:rPr>
      </w:pPr>
      <w:r w:rsidRPr="00013F62">
        <w:rPr>
          <w:highlight w:val="white"/>
        </w:rPr>
        <w:t xml:space="preserve">      }</w:t>
      </w:r>
    </w:p>
    <w:p w14:paraId="71DDB865" w14:textId="5E805C7E" w:rsidR="00B61A49" w:rsidRPr="00013F62" w:rsidRDefault="00B61A49" w:rsidP="0080558F">
      <w:pPr>
        <w:rPr>
          <w:highlight w:val="white"/>
        </w:rPr>
      </w:pPr>
      <w:r>
        <w:rPr>
          <w:highlight w:val="white"/>
        </w:rPr>
        <w:t xml:space="preserve">If the </w:t>
      </w:r>
      <w:r w:rsidR="0080558F">
        <w:rPr>
          <w:highlight w:val="white"/>
        </w:rPr>
        <w:t>symbol</w:t>
      </w:r>
      <w:r>
        <w:rPr>
          <w:highlight w:val="white"/>
        </w:rPr>
        <w:t xml:space="preserve"> </w:t>
      </w:r>
      <w:r w:rsidR="00D86CCA">
        <w:rPr>
          <w:highlight w:val="white"/>
        </w:rPr>
        <w:t xml:space="preserve">does </w:t>
      </w:r>
      <w:r>
        <w:rPr>
          <w:highlight w:val="white"/>
        </w:rPr>
        <w:t xml:space="preserve">not have external linkage, its unique name </w:t>
      </w:r>
      <w:r w:rsidR="00BD5EED">
        <w:rPr>
          <w:highlight w:val="white"/>
        </w:rPr>
        <w:t>is a file marker, a unique number, and the regular name.</w:t>
      </w:r>
      <w:r w:rsidR="00D86CCA">
        <w:rPr>
          <w:highlight w:val="white"/>
        </w:rPr>
        <w:t xml:space="preserve"> The file marker will by the linker be replaced by a number unique for the object file. In this way, every symbol of the same file will have a unique number and each file will also have a unique number.</w:t>
      </w:r>
    </w:p>
    <w:p w14:paraId="0D4D6941" w14:textId="77777777" w:rsidR="009F7A62" w:rsidRPr="00013F62" w:rsidRDefault="009F7A62" w:rsidP="00013F62">
      <w:pPr>
        <w:pStyle w:val="Code"/>
        <w:rPr>
          <w:highlight w:val="white"/>
        </w:rPr>
      </w:pPr>
      <w:r w:rsidRPr="00013F62">
        <w:rPr>
          <w:highlight w:val="white"/>
        </w:rPr>
        <w:t xml:space="preserve">      else {</w:t>
      </w:r>
    </w:p>
    <w:p w14:paraId="5847D5CE" w14:textId="573FE738" w:rsidR="00013F62" w:rsidRDefault="009F7A62" w:rsidP="00013F62">
      <w:pPr>
        <w:pStyle w:val="Code"/>
        <w:rPr>
          <w:highlight w:val="white"/>
        </w:rPr>
      </w:pPr>
      <w:r w:rsidRPr="00013F62">
        <w:rPr>
          <w:highlight w:val="white"/>
        </w:rPr>
        <w:t xml:space="preserve">        m_uniqueName = Symbol.FileMarker + (UniqueNameCount++) +</w:t>
      </w:r>
      <w:r w:rsidR="00D86CCA">
        <w:rPr>
          <w:highlight w:val="white"/>
        </w:rPr>
        <w:t>s</w:t>
      </w:r>
    </w:p>
    <w:p w14:paraId="6DCBA2AD" w14:textId="489BCC3C" w:rsidR="009F7A62" w:rsidRPr="00013F62" w:rsidRDefault="00013F62" w:rsidP="00013F62">
      <w:pPr>
        <w:pStyle w:val="Code"/>
        <w:rPr>
          <w:highlight w:val="white"/>
        </w:rPr>
      </w:pPr>
      <w:r>
        <w:rPr>
          <w:highlight w:val="white"/>
        </w:rPr>
        <w:t xml:space="preserve">                       </w:t>
      </w:r>
      <w:r w:rsidR="009F7A62" w:rsidRPr="00013F62">
        <w:rPr>
          <w:highlight w:val="white"/>
        </w:rPr>
        <w:t>Symbol.SeparatorId + m_name;</w:t>
      </w:r>
    </w:p>
    <w:p w14:paraId="382CAC4D" w14:textId="77777777" w:rsidR="009F7A62" w:rsidRPr="00013F62" w:rsidRDefault="009F7A62" w:rsidP="00013F62">
      <w:pPr>
        <w:pStyle w:val="Code"/>
        <w:rPr>
          <w:highlight w:val="white"/>
        </w:rPr>
      </w:pPr>
      <w:r w:rsidRPr="00013F62">
        <w:rPr>
          <w:highlight w:val="white"/>
        </w:rPr>
        <w:t xml:space="preserve">      }</w:t>
      </w:r>
    </w:p>
    <w:p w14:paraId="24DADDB7" w14:textId="77777777" w:rsidR="009F7A62" w:rsidRPr="00013F62" w:rsidRDefault="009F7A62" w:rsidP="00013F62">
      <w:pPr>
        <w:pStyle w:val="Code"/>
        <w:rPr>
          <w:highlight w:val="white"/>
        </w:rPr>
      </w:pPr>
    </w:p>
    <w:p w14:paraId="7B7883DA" w14:textId="77777777" w:rsidR="009F7A62" w:rsidRPr="00013F62" w:rsidRDefault="009F7A62" w:rsidP="00013F62">
      <w:pPr>
        <w:pStyle w:val="Code"/>
        <w:rPr>
          <w:highlight w:val="white"/>
        </w:rPr>
      </w:pPr>
      <w:r w:rsidRPr="00013F62">
        <w:rPr>
          <w:highlight w:val="white"/>
        </w:rPr>
        <w:t xml:space="preserve">      m_type = type;</w:t>
      </w:r>
    </w:p>
    <w:p w14:paraId="5967423F" w14:textId="77777777" w:rsidR="009F7A62" w:rsidRPr="00013F62" w:rsidRDefault="009F7A62" w:rsidP="00013F62">
      <w:pPr>
        <w:pStyle w:val="Code"/>
        <w:rPr>
          <w:highlight w:val="white"/>
        </w:rPr>
      </w:pPr>
      <w:r w:rsidRPr="00013F62">
        <w:rPr>
          <w:highlight w:val="white"/>
        </w:rPr>
        <w:t xml:space="preserve">      m_parameter = parameter;</w:t>
      </w:r>
    </w:p>
    <w:p w14:paraId="6965550F" w14:textId="4EE13171" w:rsidR="009F7A62" w:rsidRDefault="009F7A62" w:rsidP="00013F62">
      <w:pPr>
        <w:pStyle w:val="Code"/>
        <w:rPr>
          <w:highlight w:val="white"/>
        </w:rPr>
      </w:pPr>
      <w:r w:rsidRPr="00013F62">
        <w:rPr>
          <w:highlight w:val="white"/>
        </w:rPr>
        <w:t xml:space="preserve">      m_temporary = false;</w:t>
      </w:r>
    </w:p>
    <w:p w14:paraId="3032960A" w14:textId="31187E81" w:rsidR="00146A14" w:rsidRPr="00013F62" w:rsidRDefault="00146A14" w:rsidP="00146A14">
      <w:pPr>
        <w:rPr>
          <w:highlight w:val="white"/>
        </w:rPr>
      </w:pPr>
      <w:r>
        <w:rPr>
          <w:highlight w:val="white"/>
        </w:rPr>
        <w:t>The symbol is assignable if it</w:t>
      </w:r>
      <w:r w:rsidR="00A96FC3">
        <w:rPr>
          <w:highlight w:val="white"/>
        </w:rPr>
        <w:t>s type</w:t>
      </w:r>
      <w:r>
        <w:rPr>
          <w:highlight w:val="white"/>
        </w:rPr>
        <w:t xml:space="preserve"> </w:t>
      </w:r>
      <w:r w:rsidR="00A96FC3">
        <w:rPr>
          <w:highlight w:val="white"/>
        </w:rPr>
        <w:t xml:space="preserve">not recursively constant and is not an array or function. A type is recursively constant if it is constant </w:t>
      </w:r>
      <w:r w:rsidR="006435EF">
        <w:rPr>
          <w:highlight w:val="white"/>
        </w:rPr>
        <w:t>or</w:t>
      </w:r>
      <w:r w:rsidR="00A96FC3">
        <w:rPr>
          <w:highlight w:val="white"/>
        </w:rPr>
        <w:t>, in case of a struct or union, any of its members is constant.</w:t>
      </w:r>
    </w:p>
    <w:p w14:paraId="2AD10114" w14:textId="398FCC26" w:rsidR="009F7A62" w:rsidRPr="00013F62" w:rsidRDefault="009F7A62" w:rsidP="00013F62">
      <w:pPr>
        <w:pStyle w:val="Code"/>
        <w:rPr>
          <w:highlight w:val="white"/>
        </w:rPr>
      </w:pPr>
      <w:r w:rsidRPr="00013F62">
        <w:rPr>
          <w:highlight w:val="white"/>
        </w:rPr>
        <w:t xml:space="preserve">      m_assignable =</w:t>
      </w:r>
      <w:r w:rsidR="00A96FC3">
        <w:rPr>
          <w:highlight w:val="white"/>
        </w:rPr>
        <w:t xml:space="preserve"> !</w:t>
      </w:r>
      <w:r w:rsidRPr="00013F62">
        <w:rPr>
          <w:highlight w:val="white"/>
        </w:rPr>
        <w:t>m_type.IsConstantRecursive() &amp;&amp;</w:t>
      </w:r>
    </w:p>
    <w:p w14:paraId="2F232F83" w14:textId="311BEE2D" w:rsidR="009F7A62" w:rsidRDefault="009F7A62" w:rsidP="00013F62">
      <w:pPr>
        <w:pStyle w:val="Code"/>
        <w:rPr>
          <w:highlight w:val="white"/>
        </w:rPr>
      </w:pPr>
      <w:r w:rsidRPr="00013F62">
        <w:rPr>
          <w:highlight w:val="white"/>
        </w:rPr>
        <w:t xml:space="preserve">                     !m_type.IsArrayOrFunction();</w:t>
      </w:r>
    </w:p>
    <w:p w14:paraId="178CF87F" w14:textId="7AE45E03" w:rsidR="00A96FC3" w:rsidRPr="00013F62" w:rsidRDefault="00A96FC3" w:rsidP="00A96FC3">
      <w:pPr>
        <w:rPr>
          <w:highlight w:val="white"/>
        </w:rPr>
      </w:pPr>
      <w:r>
        <w:rPr>
          <w:highlight w:val="white"/>
        </w:rPr>
        <w:t xml:space="preserve">A symbol is </w:t>
      </w:r>
      <w:r w:rsidR="004436A6">
        <w:rPr>
          <w:highlight w:val="white"/>
        </w:rPr>
        <w:t>addressable</w:t>
      </w:r>
      <w:r>
        <w:rPr>
          <w:highlight w:val="white"/>
        </w:rPr>
        <w:t xml:space="preserve"> if it does not have register storage and is not a bitfield in a struct or union.</w:t>
      </w:r>
    </w:p>
    <w:p w14:paraId="73E286DC" w14:textId="77777777" w:rsidR="009F7A62" w:rsidRPr="00013F62" w:rsidRDefault="009F7A62" w:rsidP="00013F62">
      <w:pPr>
        <w:pStyle w:val="Code"/>
        <w:rPr>
          <w:highlight w:val="white"/>
        </w:rPr>
      </w:pPr>
      <w:r w:rsidRPr="00013F62">
        <w:rPr>
          <w:highlight w:val="white"/>
        </w:rPr>
        <w:t xml:space="preserve">      m_addressable = !IsRegister() &amp;&amp; !m_type.IsBitfield();</w:t>
      </w:r>
    </w:p>
    <w:p w14:paraId="545C90B2" w14:textId="77777777" w:rsidR="009F7A62" w:rsidRPr="00013F62" w:rsidRDefault="009F7A62" w:rsidP="00013F62">
      <w:pPr>
        <w:pStyle w:val="Code"/>
        <w:rPr>
          <w:highlight w:val="white"/>
        </w:rPr>
      </w:pPr>
    </w:p>
    <w:p w14:paraId="7E27D05B" w14:textId="77777777" w:rsidR="009F7A62" w:rsidRPr="00013F62" w:rsidRDefault="009F7A62" w:rsidP="00013F62">
      <w:pPr>
        <w:pStyle w:val="Code"/>
        <w:rPr>
          <w:highlight w:val="white"/>
        </w:rPr>
      </w:pPr>
      <w:r w:rsidRPr="00013F62">
        <w:rPr>
          <w:highlight w:val="white"/>
        </w:rPr>
        <w:t xml:space="preserve">      m_value = value;</w:t>
      </w:r>
    </w:p>
    <w:p w14:paraId="58712F24" w14:textId="77777777" w:rsidR="009F7A62" w:rsidRPr="00013F62" w:rsidRDefault="009F7A62" w:rsidP="00013F62">
      <w:pPr>
        <w:pStyle w:val="Code"/>
        <w:rPr>
          <w:highlight w:val="white"/>
        </w:rPr>
      </w:pPr>
      <w:r w:rsidRPr="00013F62">
        <w:rPr>
          <w:highlight w:val="white"/>
        </w:rPr>
        <w:t xml:space="preserve">      CheckValue(m_type, m_value);</w:t>
      </w:r>
    </w:p>
    <w:p w14:paraId="092A4A21" w14:textId="77777777" w:rsidR="009F7A62" w:rsidRPr="00013F62" w:rsidRDefault="009F7A62" w:rsidP="00013F62">
      <w:pPr>
        <w:pStyle w:val="Code"/>
        <w:rPr>
          <w:highlight w:val="white"/>
        </w:rPr>
      </w:pPr>
      <w:r w:rsidRPr="00013F62">
        <w:rPr>
          <w:highlight w:val="white"/>
        </w:rPr>
        <w:t xml:space="preserve">    }</w:t>
      </w:r>
    </w:p>
    <w:p w14:paraId="40D5CE48" w14:textId="1F160B29" w:rsidR="004A6AD6" w:rsidRPr="004A6AD6" w:rsidRDefault="006435EF" w:rsidP="004A6AD6">
      <w:pPr>
        <w:rPr>
          <w:highlight w:val="white"/>
        </w:rPr>
      </w:pPr>
      <w:r>
        <w:rPr>
          <w:highlight w:val="white"/>
        </w:rPr>
        <w:t xml:space="preserve">If the value of the symbol is a </w:t>
      </w:r>
      <w:r w:rsidRPr="00877DC4">
        <w:rPr>
          <w:rStyle w:val="KeyWord0"/>
          <w:highlight w:val="white"/>
        </w:rPr>
        <w:t>BigInteger</w:t>
      </w:r>
      <w:r>
        <w:rPr>
          <w:highlight w:val="white"/>
        </w:rPr>
        <w:t xml:space="preserve"> value, we check that it does not exceed its limits</w:t>
      </w:r>
      <w:r w:rsidR="00DE574B">
        <w:rPr>
          <w:highlight w:val="white"/>
        </w:rPr>
        <w:t>, which is defined for each integral type.</w:t>
      </w:r>
    </w:p>
    <w:p w14:paraId="65576DB5" w14:textId="77777777" w:rsidR="004A6AD6" w:rsidRPr="004A6AD6" w:rsidRDefault="004A6AD6" w:rsidP="004A6AD6">
      <w:pPr>
        <w:pStyle w:val="Code"/>
        <w:rPr>
          <w:highlight w:val="white"/>
        </w:rPr>
      </w:pPr>
      <w:r w:rsidRPr="004A6AD6">
        <w:rPr>
          <w:highlight w:val="white"/>
        </w:rPr>
        <w:t xml:space="preserve">    private static void CheckValue(Type type, object value) {</w:t>
      </w:r>
    </w:p>
    <w:p w14:paraId="66189284" w14:textId="77777777" w:rsidR="004A6AD6" w:rsidRPr="004A6AD6" w:rsidRDefault="004A6AD6" w:rsidP="004A6AD6">
      <w:pPr>
        <w:pStyle w:val="Code"/>
        <w:rPr>
          <w:highlight w:val="white"/>
        </w:rPr>
      </w:pPr>
      <w:r w:rsidRPr="004A6AD6">
        <w:rPr>
          <w:highlight w:val="white"/>
        </w:rPr>
        <w:t xml:space="preserve">      if (value is BigInteger) {</w:t>
      </w:r>
    </w:p>
    <w:p w14:paraId="57B9C305" w14:textId="77777777" w:rsidR="004A6AD6" w:rsidRPr="004A6AD6" w:rsidRDefault="004A6AD6" w:rsidP="004A6AD6">
      <w:pPr>
        <w:pStyle w:val="Code"/>
        <w:rPr>
          <w:highlight w:val="white"/>
        </w:rPr>
      </w:pPr>
      <w:r w:rsidRPr="004A6AD6">
        <w:rPr>
          <w:highlight w:val="white"/>
        </w:rPr>
        <w:t xml:space="preserve">        BigInteger bigValue = (BigInteger) value;</w:t>
      </w:r>
    </w:p>
    <w:p w14:paraId="0C7B7455" w14:textId="77777777" w:rsidR="004A6AD6" w:rsidRPr="004A6AD6" w:rsidRDefault="004A6AD6" w:rsidP="004A6AD6">
      <w:pPr>
        <w:pStyle w:val="Code"/>
        <w:rPr>
          <w:highlight w:val="white"/>
        </w:rPr>
      </w:pPr>
      <w:r w:rsidRPr="004A6AD6">
        <w:rPr>
          <w:highlight w:val="white"/>
        </w:rPr>
        <w:t xml:space="preserve">        Assert.Error((bigValue &gt;= TypeSize.GetMinValue(type.Sort)) &amp;&amp;</w:t>
      </w:r>
    </w:p>
    <w:p w14:paraId="772A885D" w14:textId="77777777" w:rsidR="004A6AD6" w:rsidRPr="004A6AD6" w:rsidRDefault="004A6AD6" w:rsidP="004A6AD6">
      <w:pPr>
        <w:pStyle w:val="Code"/>
        <w:rPr>
          <w:highlight w:val="white"/>
        </w:rPr>
      </w:pPr>
      <w:r w:rsidRPr="004A6AD6">
        <w:rPr>
          <w:highlight w:val="white"/>
        </w:rPr>
        <w:t xml:space="preserve">                     (bigValue &lt;= TypeSize.GetMaxValue(type.Sort)),</w:t>
      </w:r>
    </w:p>
    <w:p w14:paraId="35BE4D6C" w14:textId="77777777" w:rsidR="004A6AD6" w:rsidRPr="004A6AD6" w:rsidRDefault="004A6AD6" w:rsidP="004A6AD6">
      <w:pPr>
        <w:pStyle w:val="Code"/>
        <w:rPr>
          <w:highlight w:val="white"/>
        </w:rPr>
      </w:pPr>
      <w:r w:rsidRPr="004A6AD6">
        <w:rPr>
          <w:highlight w:val="white"/>
        </w:rPr>
        <w:t xml:space="preserve">                     type + ": " + value, Message.Value_overflow);</w:t>
      </w:r>
    </w:p>
    <w:p w14:paraId="60AD08F7" w14:textId="77777777" w:rsidR="004A6AD6" w:rsidRPr="004A6AD6" w:rsidRDefault="004A6AD6" w:rsidP="004A6AD6">
      <w:pPr>
        <w:pStyle w:val="Code"/>
        <w:rPr>
          <w:highlight w:val="white"/>
        </w:rPr>
      </w:pPr>
      <w:r w:rsidRPr="004A6AD6">
        <w:rPr>
          <w:highlight w:val="white"/>
        </w:rPr>
        <w:t xml:space="preserve">      }</w:t>
      </w:r>
    </w:p>
    <w:p w14:paraId="693DD8AD" w14:textId="77777777" w:rsidR="004A6AD6" w:rsidRPr="004A6AD6" w:rsidRDefault="004A6AD6" w:rsidP="004A6AD6">
      <w:pPr>
        <w:pStyle w:val="Code"/>
        <w:rPr>
          <w:highlight w:val="white"/>
        </w:rPr>
      </w:pPr>
      <w:r w:rsidRPr="004A6AD6">
        <w:rPr>
          <w:highlight w:val="white"/>
        </w:rPr>
        <w:t xml:space="preserve">    }</w:t>
      </w:r>
    </w:p>
    <w:p w14:paraId="7E6CCCBB" w14:textId="4C38ED3D" w:rsidR="009F7A62" w:rsidRPr="00013F62" w:rsidRDefault="00877DC4" w:rsidP="00877DC4">
      <w:pPr>
        <w:rPr>
          <w:highlight w:val="white"/>
        </w:rPr>
      </w:pPr>
      <w:r>
        <w:rPr>
          <w:highlight w:val="white"/>
        </w:rPr>
        <w:t>In case of a dereference, arrow, dot, or index expression, the resulting symbol may be assignable</w:t>
      </w:r>
      <w:r w:rsidR="00681DE4">
        <w:rPr>
          <w:highlight w:val="white"/>
        </w:rPr>
        <w:t xml:space="preserve"> and addressable.</w:t>
      </w:r>
    </w:p>
    <w:p w14:paraId="2EF72223" w14:textId="77777777" w:rsidR="009F7A62" w:rsidRPr="00013F62" w:rsidRDefault="009F7A62" w:rsidP="00013F62">
      <w:pPr>
        <w:pStyle w:val="Code"/>
        <w:rPr>
          <w:highlight w:val="white"/>
        </w:rPr>
      </w:pPr>
      <w:r w:rsidRPr="00013F62">
        <w:rPr>
          <w:highlight w:val="white"/>
        </w:rPr>
        <w:t xml:space="preserve">    public Symbol(Type type, bool assignable, bool addressable = false) {</w:t>
      </w:r>
    </w:p>
    <w:p w14:paraId="59E56A76" w14:textId="219892A3" w:rsidR="009F7A62" w:rsidRPr="00192E63" w:rsidRDefault="009F7A62" w:rsidP="00192E63">
      <w:pPr>
        <w:pStyle w:val="Code"/>
        <w:rPr>
          <w:highlight w:val="white"/>
        </w:rPr>
      </w:pPr>
      <w:r w:rsidRPr="00192E63">
        <w:rPr>
          <w:highlight w:val="white"/>
        </w:rPr>
        <w:t xml:space="preserve">      m_name = Symbol.TemporaryId + "field" + (</w:t>
      </w:r>
      <w:r w:rsidR="00192E63" w:rsidRPr="00192E63">
        <w:rPr>
          <w:highlight w:val="white"/>
        </w:rPr>
        <w:t>TemporaryNameCount</w:t>
      </w:r>
      <w:r w:rsidRPr="00192E63">
        <w:rPr>
          <w:highlight w:val="white"/>
        </w:rPr>
        <w:t>++);</w:t>
      </w:r>
    </w:p>
    <w:p w14:paraId="51321139" w14:textId="77777777" w:rsidR="009F7A62" w:rsidRPr="00013F62" w:rsidRDefault="009F7A62" w:rsidP="00013F62">
      <w:pPr>
        <w:pStyle w:val="Code"/>
        <w:rPr>
          <w:highlight w:val="white"/>
        </w:rPr>
      </w:pPr>
      <w:r w:rsidRPr="00013F62">
        <w:rPr>
          <w:highlight w:val="white"/>
        </w:rPr>
        <w:t xml:space="preserve">      m_externalLinkage = false;</w:t>
      </w:r>
    </w:p>
    <w:p w14:paraId="08CBA82E" w14:textId="77777777" w:rsidR="009F7A62" w:rsidRPr="00013F62" w:rsidRDefault="009F7A62" w:rsidP="00013F62">
      <w:pPr>
        <w:pStyle w:val="Code"/>
        <w:rPr>
          <w:highlight w:val="white"/>
        </w:rPr>
      </w:pPr>
      <w:r w:rsidRPr="00013F62">
        <w:rPr>
          <w:highlight w:val="white"/>
        </w:rPr>
        <w:t xml:space="preserve">      m_storage = Storage.Auto;</w:t>
      </w:r>
    </w:p>
    <w:p w14:paraId="07FF927B" w14:textId="77777777" w:rsidR="009F7A62" w:rsidRPr="00013F62" w:rsidRDefault="009F7A62" w:rsidP="00013F62">
      <w:pPr>
        <w:pStyle w:val="Code"/>
        <w:rPr>
          <w:highlight w:val="white"/>
        </w:rPr>
      </w:pPr>
      <w:r w:rsidRPr="00013F62">
        <w:rPr>
          <w:highlight w:val="white"/>
        </w:rPr>
        <w:t xml:space="preserve">      m_type = type;</w:t>
      </w:r>
    </w:p>
    <w:p w14:paraId="72A31AC6" w14:textId="77777777" w:rsidR="009F7A62" w:rsidRPr="00013F62" w:rsidRDefault="009F7A62" w:rsidP="00013F62">
      <w:pPr>
        <w:pStyle w:val="Code"/>
        <w:rPr>
          <w:highlight w:val="white"/>
        </w:rPr>
      </w:pPr>
      <w:r w:rsidRPr="00013F62">
        <w:rPr>
          <w:highlight w:val="white"/>
        </w:rPr>
        <w:t xml:space="preserve">      m_temporary = false;</w:t>
      </w:r>
    </w:p>
    <w:p w14:paraId="76471091" w14:textId="77777777" w:rsidR="009F7A62" w:rsidRPr="00013F62" w:rsidRDefault="009F7A62" w:rsidP="00013F62">
      <w:pPr>
        <w:pStyle w:val="Code"/>
        <w:rPr>
          <w:highlight w:val="white"/>
        </w:rPr>
      </w:pPr>
      <w:r w:rsidRPr="00013F62">
        <w:rPr>
          <w:highlight w:val="white"/>
        </w:rPr>
        <w:t xml:space="preserve">      m_parameter = false;</w:t>
      </w:r>
    </w:p>
    <w:p w14:paraId="1F538795" w14:textId="77777777" w:rsidR="009F7A62" w:rsidRPr="00013F62" w:rsidRDefault="009F7A62" w:rsidP="00013F62">
      <w:pPr>
        <w:pStyle w:val="Code"/>
        <w:rPr>
          <w:highlight w:val="white"/>
        </w:rPr>
      </w:pPr>
      <w:r w:rsidRPr="00013F62">
        <w:rPr>
          <w:highlight w:val="white"/>
        </w:rPr>
        <w:t xml:space="preserve">      m_assignable = assignable;</w:t>
      </w:r>
    </w:p>
    <w:p w14:paraId="6285312C" w14:textId="77777777" w:rsidR="009F7A62" w:rsidRPr="00013F62" w:rsidRDefault="009F7A62" w:rsidP="00013F62">
      <w:pPr>
        <w:pStyle w:val="Code"/>
        <w:rPr>
          <w:highlight w:val="white"/>
        </w:rPr>
      </w:pPr>
      <w:r w:rsidRPr="00013F62">
        <w:rPr>
          <w:highlight w:val="white"/>
        </w:rPr>
        <w:t xml:space="preserve">      m_addressable = addressable;</w:t>
      </w:r>
    </w:p>
    <w:p w14:paraId="2ABC6138" w14:textId="77777777" w:rsidR="009F7A62" w:rsidRPr="00013F62" w:rsidRDefault="009F7A62" w:rsidP="00013F62">
      <w:pPr>
        <w:pStyle w:val="Code"/>
        <w:rPr>
          <w:highlight w:val="white"/>
        </w:rPr>
      </w:pPr>
      <w:r w:rsidRPr="00013F62">
        <w:rPr>
          <w:highlight w:val="white"/>
        </w:rPr>
        <w:t xml:space="preserve">    }</w:t>
      </w:r>
    </w:p>
    <w:p w14:paraId="17EA5AF7" w14:textId="221753D2" w:rsidR="009F7A62" w:rsidRPr="00013F62" w:rsidRDefault="000F4BC8" w:rsidP="000F4BC8">
      <w:pPr>
        <w:rPr>
          <w:highlight w:val="white"/>
        </w:rPr>
      </w:pPr>
      <w:r>
        <w:rPr>
          <w:highlight w:val="white"/>
        </w:rPr>
        <w:t>In many expressions, the resulting value is a temporary symbol.</w:t>
      </w:r>
    </w:p>
    <w:p w14:paraId="14B0835C" w14:textId="77777777" w:rsidR="009F7A62" w:rsidRPr="00013F62" w:rsidRDefault="009F7A62" w:rsidP="00013F62">
      <w:pPr>
        <w:pStyle w:val="Code"/>
        <w:rPr>
          <w:highlight w:val="white"/>
        </w:rPr>
      </w:pPr>
      <w:r w:rsidRPr="00013F62">
        <w:rPr>
          <w:highlight w:val="white"/>
        </w:rPr>
        <w:lastRenderedPageBreak/>
        <w:t xml:space="preserve">    public Symbol(Type type) {</w:t>
      </w:r>
    </w:p>
    <w:p w14:paraId="52AC1ACA" w14:textId="77777777" w:rsidR="009F7A62" w:rsidRPr="00013F62" w:rsidRDefault="009F7A62" w:rsidP="00013F62">
      <w:pPr>
        <w:pStyle w:val="Code"/>
        <w:rPr>
          <w:highlight w:val="white"/>
        </w:rPr>
      </w:pPr>
      <w:r w:rsidRPr="00013F62">
        <w:rPr>
          <w:highlight w:val="white"/>
        </w:rPr>
        <w:t xml:space="preserve">      m_name = Symbol.TemporaryId + "temporary" + (TemporaryNameCount++);</w:t>
      </w:r>
    </w:p>
    <w:p w14:paraId="2F8CA454" w14:textId="77777777" w:rsidR="009F7A62" w:rsidRPr="00013F62" w:rsidRDefault="009F7A62" w:rsidP="00013F62">
      <w:pPr>
        <w:pStyle w:val="Code"/>
        <w:rPr>
          <w:highlight w:val="white"/>
        </w:rPr>
      </w:pPr>
      <w:r w:rsidRPr="00013F62">
        <w:rPr>
          <w:highlight w:val="white"/>
        </w:rPr>
        <w:t xml:space="preserve">      m_externalLinkage = false;</w:t>
      </w:r>
    </w:p>
    <w:p w14:paraId="41890867" w14:textId="77777777" w:rsidR="009F7A62" w:rsidRPr="00013F62" w:rsidRDefault="009F7A62" w:rsidP="00013F62">
      <w:pPr>
        <w:pStyle w:val="Code"/>
        <w:rPr>
          <w:highlight w:val="white"/>
        </w:rPr>
      </w:pPr>
      <w:r w:rsidRPr="00013F62">
        <w:rPr>
          <w:highlight w:val="white"/>
        </w:rPr>
        <w:t xml:space="preserve">      m_storage = Storage.Auto;</w:t>
      </w:r>
    </w:p>
    <w:p w14:paraId="411421BF" w14:textId="77777777" w:rsidR="009F7A62" w:rsidRPr="00013F62" w:rsidRDefault="009F7A62" w:rsidP="00013F62">
      <w:pPr>
        <w:pStyle w:val="Code"/>
        <w:rPr>
          <w:highlight w:val="white"/>
        </w:rPr>
      </w:pPr>
      <w:r w:rsidRPr="00013F62">
        <w:rPr>
          <w:highlight w:val="white"/>
        </w:rPr>
        <w:t xml:space="preserve">      m_type = type;</w:t>
      </w:r>
    </w:p>
    <w:p w14:paraId="3C5F7D6B" w14:textId="77777777" w:rsidR="009F7A62" w:rsidRPr="00013F62" w:rsidRDefault="009F7A62" w:rsidP="00013F62">
      <w:pPr>
        <w:pStyle w:val="Code"/>
        <w:rPr>
          <w:highlight w:val="white"/>
        </w:rPr>
      </w:pPr>
      <w:r w:rsidRPr="00013F62">
        <w:rPr>
          <w:highlight w:val="white"/>
        </w:rPr>
        <w:t xml:space="preserve">      m_temporary = true;</w:t>
      </w:r>
    </w:p>
    <w:p w14:paraId="365B5454" w14:textId="77777777" w:rsidR="009F7A62" w:rsidRPr="00013F62" w:rsidRDefault="009F7A62" w:rsidP="00013F62">
      <w:pPr>
        <w:pStyle w:val="Code"/>
        <w:rPr>
          <w:highlight w:val="white"/>
        </w:rPr>
      </w:pPr>
      <w:r w:rsidRPr="00013F62">
        <w:rPr>
          <w:highlight w:val="white"/>
        </w:rPr>
        <w:t xml:space="preserve">      m_parameter = false;</w:t>
      </w:r>
    </w:p>
    <w:p w14:paraId="68BEE7EA" w14:textId="77777777" w:rsidR="009F7A62" w:rsidRPr="00013F62" w:rsidRDefault="009F7A62" w:rsidP="00013F62">
      <w:pPr>
        <w:pStyle w:val="Code"/>
        <w:rPr>
          <w:highlight w:val="white"/>
        </w:rPr>
      </w:pPr>
      <w:r w:rsidRPr="00013F62">
        <w:rPr>
          <w:highlight w:val="white"/>
        </w:rPr>
        <w:t xml:space="preserve">      m_assignable = false;</w:t>
      </w:r>
    </w:p>
    <w:p w14:paraId="7ED3EE32" w14:textId="77777777" w:rsidR="009F7A62" w:rsidRPr="00013F62" w:rsidRDefault="009F7A62" w:rsidP="00013F62">
      <w:pPr>
        <w:pStyle w:val="Code"/>
        <w:rPr>
          <w:highlight w:val="white"/>
        </w:rPr>
      </w:pPr>
      <w:r w:rsidRPr="00013F62">
        <w:rPr>
          <w:highlight w:val="white"/>
        </w:rPr>
        <w:t xml:space="preserve">      m_addressable = false;</w:t>
      </w:r>
    </w:p>
    <w:p w14:paraId="2365ED7A" w14:textId="77777777" w:rsidR="009F7A62" w:rsidRPr="00013F62" w:rsidRDefault="009F7A62" w:rsidP="00013F62">
      <w:pPr>
        <w:pStyle w:val="Code"/>
        <w:rPr>
          <w:highlight w:val="white"/>
        </w:rPr>
      </w:pPr>
      <w:r w:rsidRPr="00013F62">
        <w:rPr>
          <w:highlight w:val="white"/>
        </w:rPr>
        <w:t xml:space="preserve">    }</w:t>
      </w:r>
    </w:p>
    <w:p w14:paraId="185417CC" w14:textId="23CAA88C" w:rsidR="009F7A62" w:rsidRPr="00013F62" w:rsidRDefault="000F4BC8" w:rsidP="000F4BC8">
      <w:pPr>
        <w:rPr>
          <w:highlight w:val="white"/>
        </w:rPr>
      </w:pPr>
      <w:r>
        <w:rPr>
          <w:highlight w:val="white"/>
        </w:rPr>
        <w:t>The resulting symbol of a logical expression.</w:t>
      </w:r>
    </w:p>
    <w:p w14:paraId="6D21A29B" w14:textId="77777777" w:rsidR="009F7A62" w:rsidRPr="00013F62" w:rsidRDefault="009F7A62" w:rsidP="00013F62">
      <w:pPr>
        <w:pStyle w:val="Code"/>
        <w:rPr>
          <w:highlight w:val="white"/>
        </w:rPr>
      </w:pPr>
      <w:r w:rsidRPr="00013F62">
        <w:rPr>
          <w:highlight w:val="white"/>
        </w:rPr>
        <w:t xml:space="preserve">    public Symbol(ISet&lt;MiddleCode&gt; trueSet, ISet&lt;MiddleCode&gt; falseSet) {</w:t>
      </w:r>
    </w:p>
    <w:p w14:paraId="3E6808AC" w14:textId="77777777" w:rsidR="009F7A62" w:rsidRPr="00013F62" w:rsidRDefault="009F7A62" w:rsidP="00013F62">
      <w:pPr>
        <w:pStyle w:val="Code"/>
        <w:rPr>
          <w:highlight w:val="white"/>
        </w:rPr>
      </w:pPr>
      <w:r w:rsidRPr="00013F62">
        <w:rPr>
          <w:highlight w:val="white"/>
        </w:rPr>
        <w:t xml:space="preserve">      m_name = Symbol.TemporaryId + "logical" + (TemporaryNameCount++);</w:t>
      </w:r>
    </w:p>
    <w:p w14:paraId="38218BC5" w14:textId="77777777" w:rsidR="009F7A62" w:rsidRPr="00013F62" w:rsidRDefault="009F7A62" w:rsidP="00013F62">
      <w:pPr>
        <w:pStyle w:val="Code"/>
        <w:rPr>
          <w:highlight w:val="white"/>
        </w:rPr>
      </w:pPr>
      <w:r w:rsidRPr="00013F62">
        <w:rPr>
          <w:highlight w:val="white"/>
        </w:rPr>
        <w:t xml:space="preserve">      m_storage = Storage.Auto;</w:t>
      </w:r>
    </w:p>
    <w:p w14:paraId="79FBE3DF" w14:textId="77777777" w:rsidR="009F7A62" w:rsidRPr="00013F62" w:rsidRDefault="009F7A62" w:rsidP="00013F62">
      <w:pPr>
        <w:pStyle w:val="Code"/>
        <w:rPr>
          <w:highlight w:val="white"/>
        </w:rPr>
      </w:pPr>
      <w:r w:rsidRPr="00013F62">
        <w:rPr>
          <w:highlight w:val="white"/>
        </w:rPr>
        <w:t xml:space="preserve">      m_type = new Type(Sort.Logical);</w:t>
      </w:r>
    </w:p>
    <w:p w14:paraId="4F61E403" w14:textId="77777777" w:rsidR="009F7A62" w:rsidRPr="00013F62" w:rsidRDefault="009F7A62" w:rsidP="00013F62">
      <w:pPr>
        <w:pStyle w:val="Code"/>
        <w:rPr>
          <w:highlight w:val="white"/>
        </w:rPr>
      </w:pPr>
      <w:r w:rsidRPr="00013F62">
        <w:rPr>
          <w:highlight w:val="white"/>
        </w:rPr>
        <w:t xml:space="preserve">      m_trueSet = (trueSet != null) ? trueSet : (new HashSet&lt;MiddleCode&gt;());</w:t>
      </w:r>
    </w:p>
    <w:p w14:paraId="7975269F" w14:textId="77777777" w:rsidR="009F7A62" w:rsidRPr="00013F62" w:rsidRDefault="009F7A62" w:rsidP="00013F62">
      <w:pPr>
        <w:pStyle w:val="Code"/>
        <w:rPr>
          <w:highlight w:val="white"/>
        </w:rPr>
      </w:pPr>
      <w:r w:rsidRPr="00013F62">
        <w:rPr>
          <w:highlight w:val="white"/>
        </w:rPr>
        <w:t xml:space="preserve">      m_falseSet = (falseSet != null) ? falseSet : (new HashSet&lt;MiddleCode&gt;());</w:t>
      </w:r>
    </w:p>
    <w:p w14:paraId="1E57924E" w14:textId="77777777" w:rsidR="009F7A62" w:rsidRPr="00013F62" w:rsidRDefault="009F7A62" w:rsidP="00013F62">
      <w:pPr>
        <w:pStyle w:val="Code"/>
        <w:rPr>
          <w:highlight w:val="white"/>
        </w:rPr>
      </w:pPr>
      <w:r w:rsidRPr="00013F62">
        <w:rPr>
          <w:highlight w:val="white"/>
        </w:rPr>
        <w:t xml:space="preserve">      m_temporary = false;</w:t>
      </w:r>
    </w:p>
    <w:p w14:paraId="20948D95" w14:textId="77777777" w:rsidR="009F7A62" w:rsidRPr="00013F62" w:rsidRDefault="009F7A62" w:rsidP="00013F62">
      <w:pPr>
        <w:pStyle w:val="Code"/>
        <w:rPr>
          <w:highlight w:val="white"/>
        </w:rPr>
      </w:pPr>
      <w:r w:rsidRPr="00013F62">
        <w:rPr>
          <w:highlight w:val="white"/>
        </w:rPr>
        <w:t xml:space="preserve">      m_parameter = false;</w:t>
      </w:r>
    </w:p>
    <w:p w14:paraId="7E085F66" w14:textId="77777777" w:rsidR="009F7A62" w:rsidRPr="00013F62" w:rsidRDefault="009F7A62" w:rsidP="00013F62">
      <w:pPr>
        <w:pStyle w:val="Code"/>
        <w:rPr>
          <w:highlight w:val="white"/>
        </w:rPr>
      </w:pPr>
      <w:r w:rsidRPr="00013F62">
        <w:rPr>
          <w:highlight w:val="white"/>
        </w:rPr>
        <w:t xml:space="preserve">      m_assignable = false;</w:t>
      </w:r>
    </w:p>
    <w:p w14:paraId="2240B6D4" w14:textId="77777777" w:rsidR="009F7A62" w:rsidRPr="00013F62" w:rsidRDefault="009F7A62" w:rsidP="00013F62">
      <w:pPr>
        <w:pStyle w:val="Code"/>
        <w:rPr>
          <w:highlight w:val="white"/>
        </w:rPr>
      </w:pPr>
      <w:r w:rsidRPr="00013F62">
        <w:rPr>
          <w:highlight w:val="white"/>
        </w:rPr>
        <w:t xml:space="preserve">      m_addressable = false;</w:t>
      </w:r>
    </w:p>
    <w:p w14:paraId="27B2B6B6" w14:textId="77777777" w:rsidR="009F7A62" w:rsidRPr="00013F62" w:rsidRDefault="009F7A62" w:rsidP="00013F62">
      <w:pPr>
        <w:pStyle w:val="Code"/>
        <w:rPr>
          <w:highlight w:val="white"/>
        </w:rPr>
      </w:pPr>
      <w:r w:rsidRPr="00013F62">
        <w:rPr>
          <w:highlight w:val="white"/>
        </w:rPr>
        <w:t xml:space="preserve">    }</w:t>
      </w:r>
    </w:p>
    <w:p w14:paraId="0E1839D7" w14:textId="76618702" w:rsidR="009F7A62" w:rsidRPr="00013F62" w:rsidRDefault="00A127E1" w:rsidP="00A127E1">
      <w:pPr>
        <w:rPr>
          <w:highlight w:val="white"/>
        </w:rPr>
      </w:pPr>
      <w:r>
        <w:rPr>
          <w:highlight w:val="white"/>
        </w:rPr>
        <w:t xml:space="preserve">We need to store a constant value as the denominator in an integral multiplication and division, and when pushing an integral or floating value to the floating value stack. </w:t>
      </w:r>
    </w:p>
    <w:p w14:paraId="526F98CA" w14:textId="55E092FD" w:rsidR="009F7A62" w:rsidRPr="00013F62" w:rsidRDefault="009F7A62" w:rsidP="00013F62">
      <w:pPr>
        <w:pStyle w:val="Code"/>
        <w:rPr>
          <w:highlight w:val="white"/>
        </w:rPr>
      </w:pPr>
      <w:r w:rsidRPr="00013F62">
        <w:rPr>
          <w:highlight w:val="white"/>
        </w:rPr>
        <w:t xml:space="preserve">    public Symbol(Type type, object value) {</w:t>
      </w:r>
    </w:p>
    <w:p w14:paraId="1E455341" w14:textId="5F8BBA4B"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is bool));</w:t>
      </w:r>
    </w:p>
    <w:p w14:paraId="64979E3B" w14:textId="77777777" w:rsidR="009F7A62" w:rsidRPr="00013F62" w:rsidRDefault="009F7A62" w:rsidP="00013F62">
      <w:pPr>
        <w:pStyle w:val="Code"/>
        <w:rPr>
          <w:highlight w:val="white"/>
        </w:rPr>
      </w:pPr>
      <w:r w:rsidRPr="00013F62">
        <w:rPr>
          <w:highlight w:val="white"/>
        </w:rPr>
        <w:t xml:space="preserve">      m_uniqueName = ValueName(type, value);</w:t>
      </w:r>
    </w:p>
    <w:p w14:paraId="279E316D" w14:textId="77777777" w:rsidR="009F7A62" w:rsidRPr="00013F62" w:rsidRDefault="009F7A62" w:rsidP="00013F62">
      <w:pPr>
        <w:pStyle w:val="Code"/>
        <w:rPr>
          <w:highlight w:val="white"/>
        </w:rPr>
      </w:pPr>
      <w:r w:rsidRPr="00013F62">
        <w:rPr>
          <w:highlight w:val="white"/>
        </w:rPr>
        <w:t xml:space="preserve">      m_storage = Storage.Static;</w:t>
      </w:r>
    </w:p>
    <w:p w14:paraId="7ADADCF7" w14:textId="77777777" w:rsidR="009F7A62" w:rsidRPr="00013F62" w:rsidRDefault="009F7A62" w:rsidP="00013F62">
      <w:pPr>
        <w:pStyle w:val="Code"/>
        <w:rPr>
          <w:highlight w:val="white"/>
        </w:rPr>
      </w:pPr>
      <w:r w:rsidRPr="00013F62">
        <w:rPr>
          <w:highlight w:val="white"/>
        </w:rPr>
        <w:t xml:space="preserve">      m_type = type;</w:t>
      </w:r>
    </w:p>
    <w:p w14:paraId="395BDCAD" w14:textId="77777777" w:rsidR="009F7A62" w:rsidRPr="00013F62" w:rsidRDefault="009F7A62" w:rsidP="00013F62">
      <w:pPr>
        <w:pStyle w:val="Code"/>
        <w:rPr>
          <w:highlight w:val="white"/>
        </w:rPr>
      </w:pPr>
      <w:r w:rsidRPr="00013F62">
        <w:rPr>
          <w:highlight w:val="white"/>
        </w:rPr>
        <w:t xml:space="preserve">      m_value = value;</w:t>
      </w:r>
    </w:p>
    <w:p w14:paraId="142DB6E3" w14:textId="77777777" w:rsidR="009F7A62" w:rsidRPr="00013F62" w:rsidRDefault="009F7A62" w:rsidP="00013F62">
      <w:pPr>
        <w:pStyle w:val="Code"/>
        <w:rPr>
          <w:highlight w:val="white"/>
        </w:rPr>
      </w:pPr>
      <w:r w:rsidRPr="00013F62">
        <w:rPr>
          <w:highlight w:val="white"/>
        </w:rPr>
        <w:t xml:space="preserve">      m_temporary = false;</w:t>
      </w:r>
    </w:p>
    <w:p w14:paraId="38CDD45E" w14:textId="77777777" w:rsidR="009F7A62" w:rsidRPr="00013F62" w:rsidRDefault="009F7A62" w:rsidP="00013F62">
      <w:pPr>
        <w:pStyle w:val="Code"/>
        <w:rPr>
          <w:highlight w:val="white"/>
        </w:rPr>
      </w:pPr>
      <w:r w:rsidRPr="00013F62">
        <w:rPr>
          <w:highlight w:val="white"/>
        </w:rPr>
        <w:t xml:space="preserve">      m_parameter = false;</w:t>
      </w:r>
    </w:p>
    <w:p w14:paraId="4B58F2F0" w14:textId="77777777" w:rsidR="009F7A62" w:rsidRPr="00013F62" w:rsidRDefault="009F7A62" w:rsidP="00013F62">
      <w:pPr>
        <w:pStyle w:val="Code"/>
        <w:rPr>
          <w:highlight w:val="white"/>
        </w:rPr>
      </w:pPr>
      <w:r w:rsidRPr="00013F62">
        <w:rPr>
          <w:highlight w:val="white"/>
        </w:rPr>
        <w:t xml:space="preserve">      m_assignable = false;</w:t>
      </w:r>
    </w:p>
    <w:p w14:paraId="2E6CC465" w14:textId="77777777" w:rsidR="009F7A62" w:rsidRPr="00013F62" w:rsidRDefault="009F7A62" w:rsidP="00013F62">
      <w:pPr>
        <w:pStyle w:val="Code"/>
        <w:rPr>
          <w:highlight w:val="white"/>
        </w:rPr>
      </w:pPr>
      <w:r w:rsidRPr="00013F62">
        <w:rPr>
          <w:highlight w:val="white"/>
        </w:rPr>
        <w:t xml:space="preserve">      m_addressable = false;</w:t>
      </w:r>
    </w:p>
    <w:p w14:paraId="1DB71D0D" w14:textId="77777777" w:rsidR="009F7A62" w:rsidRPr="00013F62" w:rsidRDefault="009F7A62" w:rsidP="00013F62">
      <w:pPr>
        <w:pStyle w:val="Code"/>
        <w:rPr>
          <w:highlight w:val="white"/>
        </w:rPr>
      </w:pPr>
      <w:r w:rsidRPr="00013F62">
        <w:rPr>
          <w:highlight w:val="white"/>
        </w:rPr>
        <w:t xml:space="preserve">      CheckValue(m_type, m_value);</w:t>
      </w:r>
    </w:p>
    <w:p w14:paraId="14E244B5" w14:textId="77777777" w:rsidR="009F7A62" w:rsidRPr="00013F62" w:rsidRDefault="009F7A62" w:rsidP="00013F62">
      <w:pPr>
        <w:pStyle w:val="Code"/>
        <w:rPr>
          <w:highlight w:val="white"/>
        </w:rPr>
      </w:pPr>
      <w:r w:rsidRPr="00013F62">
        <w:rPr>
          <w:highlight w:val="white"/>
        </w:rPr>
        <w:t xml:space="preserve">    }</w:t>
      </w:r>
    </w:p>
    <w:p w14:paraId="47728415" w14:textId="672A242E" w:rsidR="009F7A62" w:rsidRPr="00013F62" w:rsidRDefault="003A4F94" w:rsidP="003A4F94">
      <w:pPr>
        <w:rPr>
          <w:highlight w:val="white"/>
        </w:rPr>
      </w:pPr>
      <w:r>
        <w:rPr>
          <w:highlight w:val="white"/>
        </w:rPr>
        <w:t xml:space="preserve">The value is given a name the </w:t>
      </w:r>
      <w:r w:rsidR="004572CC">
        <w:rPr>
          <w:highlight w:val="white"/>
        </w:rPr>
        <w:t>reflects</w:t>
      </w:r>
      <w:r>
        <w:rPr>
          <w:highlight w:val="white"/>
        </w:rPr>
        <w:t xml:space="preserve"> its type and its actual value.</w:t>
      </w:r>
    </w:p>
    <w:p w14:paraId="0F41F98A" w14:textId="77777777" w:rsidR="009F7A62" w:rsidRPr="00013F62" w:rsidRDefault="009F7A62" w:rsidP="00013F62">
      <w:pPr>
        <w:pStyle w:val="Code"/>
        <w:rPr>
          <w:highlight w:val="white"/>
        </w:rPr>
      </w:pPr>
      <w:r w:rsidRPr="00013F62">
        <w:rPr>
          <w:highlight w:val="white"/>
        </w:rPr>
        <w:t xml:space="preserve">    public static string ValueName(CCompiler.Type type, object value) {</w:t>
      </w:r>
    </w:p>
    <w:p w14:paraId="710EE9CA" w14:textId="7CAD8344" w:rsidR="009F7A62" w:rsidRPr="00013F62" w:rsidRDefault="009F7A62" w:rsidP="00013F62">
      <w:pPr>
        <w:pStyle w:val="Code"/>
        <w:rPr>
          <w:highlight w:val="white"/>
        </w:rPr>
      </w:pPr>
      <w:r w:rsidRPr="00013F62">
        <w:rPr>
          <w:highlight w:val="white"/>
        </w:rPr>
        <w:t xml:space="preserve">      Assert.</w:t>
      </w:r>
      <w:r w:rsidR="00D324D8">
        <w:rPr>
          <w:highlight w:val="white"/>
        </w:rPr>
        <w:t>ErrorXXX</w:t>
      </w:r>
      <w:r w:rsidRPr="00013F62">
        <w:rPr>
          <w:highlight w:val="white"/>
        </w:rPr>
        <w:t>(value != null);</w:t>
      </w:r>
    </w:p>
    <w:p w14:paraId="642BCF3C" w14:textId="77777777" w:rsidR="009F7A62" w:rsidRPr="00013F62" w:rsidRDefault="009F7A62" w:rsidP="00013F62">
      <w:pPr>
        <w:pStyle w:val="Code"/>
        <w:rPr>
          <w:highlight w:val="white"/>
        </w:rPr>
      </w:pPr>
    </w:p>
    <w:p w14:paraId="7FBA1D84" w14:textId="77777777" w:rsidR="009F7A62" w:rsidRPr="00013F62" w:rsidRDefault="009F7A62" w:rsidP="00013F62">
      <w:pPr>
        <w:pStyle w:val="Code"/>
        <w:rPr>
          <w:highlight w:val="white"/>
        </w:rPr>
      </w:pPr>
      <w:r w:rsidRPr="00013F62">
        <w:rPr>
          <w:highlight w:val="white"/>
        </w:rPr>
        <w:t xml:space="preserve">      if (value is string) {</w:t>
      </w:r>
    </w:p>
    <w:p w14:paraId="220B404C" w14:textId="77777777" w:rsidR="009F7A62" w:rsidRPr="00013F62" w:rsidRDefault="009F7A62" w:rsidP="00013F62">
      <w:pPr>
        <w:pStyle w:val="Code"/>
        <w:rPr>
          <w:highlight w:val="white"/>
        </w:rPr>
      </w:pPr>
      <w:r w:rsidRPr="00013F62">
        <w:rPr>
          <w:highlight w:val="white"/>
        </w:rPr>
        <w:t xml:space="preserve">        string text = (string) value;</w:t>
      </w:r>
    </w:p>
    <w:p w14:paraId="24AE7A74" w14:textId="77777777" w:rsidR="009F7A62" w:rsidRPr="00013F62" w:rsidRDefault="009F7A62" w:rsidP="00013F62">
      <w:pPr>
        <w:pStyle w:val="Code"/>
        <w:rPr>
          <w:highlight w:val="white"/>
        </w:rPr>
      </w:pPr>
      <w:r w:rsidRPr="00013F62">
        <w:rPr>
          <w:highlight w:val="white"/>
        </w:rPr>
        <w:t xml:space="preserve">        StringBuilder buffer = new StringBuilder();</w:t>
      </w:r>
    </w:p>
    <w:p w14:paraId="549C7B9F" w14:textId="77777777" w:rsidR="009F7A62" w:rsidRPr="00013F62" w:rsidRDefault="009F7A62" w:rsidP="00013F62">
      <w:pPr>
        <w:pStyle w:val="Code"/>
        <w:rPr>
          <w:highlight w:val="white"/>
        </w:rPr>
      </w:pPr>
    </w:p>
    <w:p w14:paraId="123F678B" w14:textId="77777777" w:rsidR="009F7A62" w:rsidRPr="00013F62" w:rsidRDefault="009F7A62" w:rsidP="00013F62">
      <w:pPr>
        <w:pStyle w:val="Code"/>
        <w:rPr>
          <w:highlight w:val="white"/>
        </w:rPr>
      </w:pPr>
      <w:r w:rsidRPr="00013F62">
        <w:rPr>
          <w:highlight w:val="white"/>
        </w:rPr>
        <w:t xml:space="preserve">        for (int index = 0; index &lt; text.Length; ++index) {</w:t>
      </w:r>
    </w:p>
    <w:p w14:paraId="2573FEBD" w14:textId="77777777" w:rsidR="009F7A62" w:rsidRPr="00013F62" w:rsidRDefault="009F7A62" w:rsidP="00013F62">
      <w:pPr>
        <w:pStyle w:val="Code"/>
        <w:rPr>
          <w:highlight w:val="white"/>
        </w:rPr>
      </w:pPr>
      <w:r w:rsidRPr="00013F62">
        <w:rPr>
          <w:highlight w:val="white"/>
        </w:rPr>
        <w:t xml:space="preserve">          if (char.IsLetterOrDigit(text[index]) ||</w:t>
      </w:r>
    </w:p>
    <w:p w14:paraId="6E0057D2" w14:textId="77777777" w:rsidR="009F7A62" w:rsidRPr="00013F62" w:rsidRDefault="009F7A62" w:rsidP="00013F62">
      <w:pPr>
        <w:pStyle w:val="Code"/>
        <w:rPr>
          <w:highlight w:val="white"/>
        </w:rPr>
      </w:pPr>
      <w:r w:rsidRPr="00013F62">
        <w:rPr>
          <w:highlight w:val="white"/>
        </w:rPr>
        <w:t xml:space="preserve">              (text[index] == '_')) {</w:t>
      </w:r>
    </w:p>
    <w:p w14:paraId="1E361837" w14:textId="77777777" w:rsidR="009F7A62" w:rsidRPr="00013F62" w:rsidRDefault="009F7A62" w:rsidP="00013F62">
      <w:pPr>
        <w:pStyle w:val="Code"/>
        <w:rPr>
          <w:highlight w:val="white"/>
        </w:rPr>
      </w:pPr>
      <w:r w:rsidRPr="00013F62">
        <w:rPr>
          <w:highlight w:val="white"/>
        </w:rPr>
        <w:t xml:space="preserve">            buffer.Append(text[index]);</w:t>
      </w:r>
    </w:p>
    <w:p w14:paraId="1C4BB273" w14:textId="77777777" w:rsidR="009F7A62" w:rsidRPr="00013F62" w:rsidRDefault="009F7A62" w:rsidP="00013F62">
      <w:pPr>
        <w:pStyle w:val="Code"/>
        <w:rPr>
          <w:highlight w:val="white"/>
        </w:rPr>
      </w:pPr>
      <w:r w:rsidRPr="00013F62">
        <w:rPr>
          <w:highlight w:val="white"/>
        </w:rPr>
        <w:t xml:space="preserve">          }</w:t>
      </w:r>
    </w:p>
    <w:p w14:paraId="1F09AFA9" w14:textId="77777777" w:rsidR="009F7A62" w:rsidRPr="00013F62" w:rsidRDefault="009F7A62" w:rsidP="00013F62">
      <w:pPr>
        <w:pStyle w:val="Code"/>
        <w:rPr>
          <w:highlight w:val="white"/>
        </w:rPr>
      </w:pPr>
      <w:r w:rsidRPr="00013F62">
        <w:rPr>
          <w:highlight w:val="white"/>
        </w:rPr>
        <w:t xml:space="preserve">          else if (text[index] != '\0') {</w:t>
      </w:r>
    </w:p>
    <w:p w14:paraId="51A49D9E" w14:textId="77777777" w:rsidR="009F7A62" w:rsidRPr="00013F62" w:rsidRDefault="009F7A62" w:rsidP="00013F62">
      <w:pPr>
        <w:pStyle w:val="Code"/>
        <w:rPr>
          <w:highlight w:val="white"/>
        </w:rPr>
      </w:pPr>
      <w:r w:rsidRPr="00013F62">
        <w:rPr>
          <w:highlight w:val="white"/>
        </w:rPr>
        <w:t xml:space="preserve">            int asciiValue = (int) text[index];</w:t>
      </w:r>
    </w:p>
    <w:p w14:paraId="333F8B38" w14:textId="77777777" w:rsidR="009F7A62" w:rsidRPr="00013F62" w:rsidRDefault="009F7A62" w:rsidP="00013F62">
      <w:pPr>
        <w:pStyle w:val="Code"/>
        <w:rPr>
          <w:highlight w:val="white"/>
        </w:rPr>
      </w:pPr>
      <w:r w:rsidRPr="00013F62">
        <w:rPr>
          <w:highlight w:val="white"/>
        </w:rPr>
        <w:t xml:space="preserve">            char hex1 = "0123456789ABCDEF"[asciiValue / 16],</w:t>
      </w:r>
    </w:p>
    <w:p w14:paraId="27CCAE80" w14:textId="77777777" w:rsidR="009F7A62" w:rsidRPr="00013F62" w:rsidRDefault="009F7A62" w:rsidP="00013F62">
      <w:pPr>
        <w:pStyle w:val="Code"/>
        <w:rPr>
          <w:highlight w:val="white"/>
        </w:rPr>
      </w:pPr>
      <w:r w:rsidRPr="00013F62">
        <w:rPr>
          <w:highlight w:val="white"/>
        </w:rPr>
        <w:t xml:space="preserve">                 hex2 = "0123456789ABCDEF"[asciiValue % 16];</w:t>
      </w:r>
    </w:p>
    <w:p w14:paraId="724F1F17" w14:textId="77777777" w:rsidR="009F7A62" w:rsidRPr="009F7A62" w:rsidRDefault="009F7A62" w:rsidP="009F7A62">
      <w:pPr>
        <w:pStyle w:val="Code"/>
        <w:rPr>
          <w:highlight w:val="white"/>
        </w:rPr>
      </w:pPr>
      <w:r w:rsidRPr="009F7A62">
        <w:rPr>
          <w:highlight w:val="white"/>
        </w:rPr>
        <w:lastRenderedPageBreak/>
        <w:t xml:space="preserve">            buffer.Append(hex1.ToString() + hex2.ToString());</w:t>
      </w:r>
    </w:p>
    <w:p w14:paraId="6068B734" w14:textId="77777777" w:rsidR="009F7A62" w:rsidRPr="009F7A62" w:rsidRDefault="009F7A62" w:rsidP="009F7A62">
      <w:pPr>
        <w:pStyle w:val="Code"/>
        <w:rPr>
          <w:highlight w:val="white"/>
        </w:rPr>
      </w:pPr>
      <w:r w:rsidRPr="009F7A62">
        <w:rPr>
          <w:highlight w:val="white"/>
        </w:rPr>
        <w:t xml:space="preserve">          }</w:t>
      </w:r>
    </w:p>
    <w:p w14:paraId="2C493DDA" w14:textId="77777777" w:rsidR="009F7A62" w:rsidRPr="009F7A62" w:rsidRDefault="009F7A62" w:rsidP="009F7A62">
      <w:pPr>
        <w:pStyle w:val="Code"/>
        <w:rPr>
          <w:highlight w:val="white"/>
        </w:rPr>
      </w:pPr>
      <w:r w:rsidRPr="009F7A62">
        <w:rPr>
          <w:highlight w:val="white"/>
        </w:rPr>
        <w:t xml:space="preserve">        }</w:t>
      </w:r>
    </w:p>
    <w:p w14:paraId="10D6A69F" w14:textId="77777777" w:rsidR="009F7A62" w:rsidRPr="009F7A62" w:rsidRDefault="009F7A62" w:rsidP="009F7A62">
      <w:pPr>
        <w:pStyle w:val="Code"/>
        <w:rPr>
          <w:highlight w:val="white"/>
        </w:rPr>
      </w:pPr>
    </w:p>
    <w:p w14:paraId="15C2CDBF" w14:textId="77777777" w:rsidR="009F7A62" w:rsidRPr="009F7A62" w:rsidRDefault="009F7A62" w:rsidP="009F7A62">
      <w:pPr>
        <w:pStyle w:val="Code"/>
        <w:rPr>
          <w:highlight w:val="white"/>
        </w:rPr>
      </w:pPr>
      <w:r w:rsidRPr="009F7A62">
        <w:rPr>
          <w:highlight w:val="white"/>
        </w:rPr>
        <w:t xml:space="preserve">        return "string_" + buffer.ToString() + Symbol.NumberId;</w:t>
      </w:r>
    </w:p>
    <w:p w14:paraId="6D5BE3C3" w14:textId="77777777" w:rsidR="009F7A62" w:rsidRPr="009F7A62" w:rsidRDefault="009F7A62" w:rsidP="009F7A62">
      <w:pPr>
        <w:pStyle w:val="Code"/>
        <w:rPr>
          <w:highlight w:val="white"/>
        </w:rPr>
      </w:pPr>
      <w:r w:rsidRPr="009F7A62">
        <w:rPr>
          <w:highlight w:val="white"/>
        </w:rPr>
        <w:t xml:space="preserve">      }</w:t>
      </w:r>
    </w:p>
    <w:p w14:paraId="793DA5B3" w14:textId="77777777" w:rsidR="009F7A62" w:rsidRPr="009F7A62" w:rsidRDefault="009F7A62" w:rsidP="009F7A62">
      <w:pPr>
        <w:pStyle w:val="Code"/>
        <w:rPr>
          <w:highlight w:val="white"/>
        </w:rPr>
      </w:pPr>
      <w:r w:rsidRPr="009F7A62">
        <w:rPr>
          <w:highlight w:val="white"/>
        </w:rPr>
        <w:t xml:space="preserve">      else if (value is StaticAddress) {</w:t>
      </w:r>
    </w:p>
    <w:p w14:paraId="4D0AB997" w14:textId="77777777" w:rsidR="009F7A62" w:rsidRPr="009F7A62" w:rsidRDefault="009F7A62" w:rsidP="009F7A62">
      <w:pPr>
        <w:pStyle w:val="Code"/>
        <w:rPr>
          <w:highlight w:val="white"/>
        </w:rPr>
      </w:pPr>
      <w:r w:rsidRPr="009F7A62">
        <w:rPr>
          <w:highlight w:val="white"/>
        </w:rPr>
        <w:t xml:space="preserve">        StaticAddress staticAddress = (StaticAddress) value;</w:t>
      </w:r>
    </w:p>
    <w:p w14:paraId="7C4E037D" w14:textId="77777777" w:rsidR="00013F62" w:rsidRDefault="009F7A62" w:rsidP="009F7A62">
      <w:pPr>
        <w:pStyle w:val="Code"/>
        <w:rPr>
          <w:highlight w:val="white"/>
        </w:rPr>
      </w:pPr>
      <w:r w:rsidRPr="009F7A62">
        <w:rPr>
          <w:highlight w:val="white"/>
        </w:rPr>
        <w:t xml:space="preserve">        return "staticaddress" + Symbol.SeparatorId + staticAddress.UniqueName</w:t>
      </w:r>
    </w:p>
    <w:p w14:paraId="2A215199" w14:textId="742C9989" w:rsidR="009F7A62" w:rsidRPr="009F7A62" w:rsidRDefault="00013F62" w:rsidP="009F7A62">
      <w:pPr>
        <w:pStyle w:val="Code"/>
        <w:rPr>
          <w:highlight w:val="white"/>
        </w:rPr>
      </w:pPr>
      <w:r>
        <w:rPr>
          <w:highlight w:val="white"/>
        </w:rPr>
        <w:t xml:space="preserve">              </w:t>
      </w:r>
      <w:r w:rsidR="009F7A62" w:rsidRPr="009F7A62">
        <w:rPr>
          <w:highlight w:val="white"/>
        </w:rPr>
        <w:t xml:space="preserve"> +</w:t>
      </w:r>
      <w:r>
        <w:rPr>
          <w:highlight w:val="white"/>
        </w:rPr>
        <w:t xml:space="preserve"> </w:t>
      </w:r>
      <w:r w:rsidR="009F7A62" w:rsidRPr="009F7A62">
        <w:rPr>
          <w:highlight w:val="white"/>
        </w:rPr>
        <w:t>Symbol.SeparatorId + staticAddress.Offset + Symbol.NumberId;</w:t>
      </w:r>
    </w:p>
    <w:p w14:paraId="5B4415D9" w14:textId="77777777" w:rsidR="009F7A62" w:rsidRPr="009F7A62" w:rsidRDefault="009F7A62" w:rsidP="009F7A62">
      <w:pPr>
        <w:pStyle w:val="Code"/>
        <w:rPr>
          <w:highlight w:val="white"/>
        </w:rPr>
      </w:pPr>
      <w:r w:rsidRPr="009F7A62">
        <w:rPr>
          <w:highlight w:val="white"/>
        </w:rPr>
        <w:t xml:space="preserve">      }</w:t>
      </w:r>
    </w:p>
    <w:p w14:paraId="5E0719AB" w14:textId="77777777" w:rsidR="009F7A62" w:rsidRPr="009F7A62" w:rsidRDefault="009F7A62" w:rsidP="009F7A62">
      <w:pPr>
        <w:pStyle w:val="Code"/>
        <w:rPr>
          <w:highlight w:val="white"/>
        </w:rPr>
      </w:pPr>
      <w:r w:rsidRPr="009F7A62">
        <w:rPr>
          <w:highlight w:val="white"/>
        </w:rPr>
        <w:t xml:space="preserve">      else if (type.IsArray()) {</w:t>
      </w:r>
    </w:p>
    <w:p w14:paraId="65EA08B0" w14:textId="77777777" w:rsidR="004D13ED" w:rsidRDefault="004D13ED" w:rsidP="004D13ED">
      <w:pPr>
        <w:pStyle w:val="Code"/>
        <w:rPr>
          <w:highlight w:val="white"/>
        </w:rPr>
      </w:pPr>
      <w:r>
        <w:rPr>
          <w:highlight w:val="white"/>
        </w:rPr>
        <w:t xml:space="preserve">        </w:t>
      </w:r>
      <w:r w:rsidRPr="004D13ED">
        <w:rPr>
          <w:highlight w:val="white"/>
        </w:rPr>
        <w:t>return "Array_" + value.ToString() + Symbol.NumberId;</w:t>
      </w:r>
    </w:p>
    <w:p w14:paraId="6ADACEFB" w14:textId="3271DDE3" w:rsidR="009F7A62" w:rsidRPr="004D13ED" w:rsidRDefault="004D13ED" w:rsidP="004D13ED">
      <w:pPr>
        <w:pStyle w:val="Code"/>
        <w:rPr>
          <w:highlight w:val="white"/>
        </w:rPr>
      </w:pPr>
      <w:r>
        <w:rPr>
          <w:highlight w:val="white"/>
        </w:rPr>
        <w:t xml:space="preserve">      </w:t>
      </w:r>
      <w:r w:rsidR="009F7A62" w:rsidRPr="004D13ED">
        <w:rPr>
          <w:highlight w:val="white"/>
        </w:rPr>
        <w:t>}</w:t>
      </w:r>
    </w:p>
    <w:p w14:paraId="67435051" w14:textId="77777777" w:rsidR="009F7A62" w:rsidRPr="009F7A62" w:rsidRDefault="009F7A62" w:rsidP="009F7A62">
      <w:pPr>
        <w:pStyle w:val="Code"/>
        <w:rPr>
          <w:highlight w:val="white"/>
        </w:rPr>
      </w:pPr>
      <w:r w:rsidRPr="009F7A62">
        <w:rPr>
          <w:highlight w:val="white"/>
        </w:rPr>
        <w:t xml:space="preserve">      else if (type.IsFloating()) {</w:t>
      </w:r>
    </w:p>
    <w:p w14:paraId="3A1E7CE5" w14:textId="77777777" w:rsidR="00013F62" w:rsidRDefault="009F7A62" w:rsidP="009F7A62">
      <w:pPr>
        <w:pStyle w:val="Code"/>
        <w:rPr>
          <w:highlight w:val="white"/>
        </w:rPr>
      </w:pPr>
      <w:r w:rsidRPr="009F7A62">
        <w:rPr>
          <w:highlight w:val="white"/>
        </w:rPr>
        <w:t xml:space="preserve">        return "float" + type.Size().ToString() + Symbol.SeparatorId +</w:t>
      </w:r>
    </w:p>
    <w:p w14:paraId="1C6D2B3D" w14:textId="7F1D2119"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232087A6" w14:textId="77777777" w:rsidR="009F7A62" w:rsidRPr="009F7A62" w:rsidRDefault="009F7A62" w:rsidP="009F7A62">
      <w:pPr>
        <w:pStyle w:val="Code"/>
        <w:rPr>
          <w:highlight w:val="white"/>
        </w:rPr>
      </w:pPr>
      <w:r w:rsidRPr="009F7A62">
        <w:rPr>
          <w:highlight w:val="white"/>
        </w:rPr>
        <w:t xml:space="preserve">      }</w:t>
      </w:r>
    </w:p>
    <w:p w14:paraId="32009F88" w14:textId="77777777" w:rsidR="009F7A62" w:rsidRPr="009F7A62" w:rsidRDefault="009F7A62" w:rsidP="009F7A62">
      <w:pPr>
        <w:pStyle w:val="Code"/>
        <w:rPr>
          <w:highlight w:val="white"/>
        </w:rPr>
      </w:pPr>
      <w:r w:rsidRPr="009F7A62">
        <w:rPr>
          <w:highlight w:val="white"/>
        </w:rPr>
        <w:t xml:space="preserve">      else if (type.IsLogical()) {</w:t>
      </w:r>
    </w:p>
    <w:p w14:paraId="5844EAFA" w14:textId="77777777" w:rsidR="00013F62" w:rsidRDefault="009F7A62" w:rsidP="009F7A62">
      <w:pPr>
        <w:pStyle w:val="Code"/>
        <w:rPr>
          <w:highlight w:val="white"/>
        </w:rPr>
      </w:pPr>
      <w:r w:rsidRPr="009F7A62">
        <w:rPr>
          <w:highlight w:val="white"/>
        </w:rPr>
        <w:t xml:space="preserve">        return "int" + type.Size().ToString() + Symbol.SeparatorId +</w:t>
      </w:r>
    </w:p>
    <w:p w14:paraId="5CF4EF09" w14:textId="5B6490F5" w:rsidR="009F7A62" w:rsidRPr="009F7A62" w:rsidRDefault="00013F62" w:rsidP="009F7A62">
      <w:pPr>
        <w:pStyle w:val="Code"/>
        <w:rPr>
          <w:highlight w:val="white"/>
        </w:rPr>
      </w:pPr>
      <w:r>
        <w:rPr>
          <w:highlight w:val="white"/>
        </w:rPr>
        <w:t xml:space="preserve">              </w:t>
      </w:r>
      <w:r w:rsidR="009F7A62" w:rsidRPr="009F7A62">
        <w:rPr>
          <w:highlight w:val="white"/>
        </w:rPr>
        <w:t xml:space="preserve"> value.ToString().Replace("-", "minus") + Symbol.NumberId;</w:t>
      </w:r>
    </w:p>
    <w:p w14:paraId="3B8302D0" w14:textId="77777777" w:rsidR="009F7A62" w:rsidRPr="009F7A62" w:rsidRDefault="009F7A62" w:rsidP="009F7A62">
      <w:pPr>
        <w:pStyle w:val="Code"/>
        <w:rPr>
          <w:highlight w:val="white"/>
        </w:rPr>
      </w:pPr>
      <w:r w:rsidRPr="009F7A62">
        <w:rPr>
          <w:highlight w:val="white"/>
        </w:rPr>
        <w:t xml:space="preserve">      }</w:t>
      </w:r>
    </w:p>
    <w:p w14:paraId="2C0FB789" w14:textId="77777777" w:rsidR="009F7A62" w:rsidRPr="009F7A62" w:rsidRDefault="009F7A62" w:rsidP="009F7A62">
      <w:pPr>
        <w:pStyle w:val="Code"/>
        <w:rPr>
          <w:highlight w:val="white"/>
        </w:rPr>
      </w:pPr>
      <w:r w:rsidRPr="009F7A62">
        <w:rPr>
          <w:highlight w:val="white"/>
        </w:rPr>
        <w:t xml:space="preserve">      else {</w:t>
      </w:r>
    </w:p>
    <w:p w14:paraId="54B73AA3" w14:textId="77777777" w:rsidR="00013F62" w:rsidRDefault="009F7A62" w:rsidP="009F7A62">
      <w:pPr>
        <w:pStyle w:val="Code"/>
        <w:rPr>
          <w:highlight w:val="white"/>
        </w:rPr>
      </w:pPr>
      <w:r w:rsidRPr="009F7A62">
        <w:rPr>
          <w:highlight w:val="white"/>
        </w:rPr>
        <w:t xml:space="preserve">        return "int" + type.Size().ToString() + Symbol.SeparatorId +</w:t>
      </w:r>
    </w:p>
    <w:p w14:paraId="7200D1AB" w14:textId="5F5419A1" w:rsidR="009F7A62" w:rsidRPr="009F7A62" w:rsidRDefault="00013F62" w:rsidP="009F7A62">
      <w:pPr>
        <w:pStyle w:val="Code"/>
        <w:rPr>
          <w:highlight w:val="white"/>
        </w:rPr>
      </w:pPr>
      <w:r>
        <w:rPr>
          <w:highlight w:val="white"/>
        </w:rPr>
        <w:t xml:space="preserve">               </w:t>
      </w:r>
      <w:r w:rsidR="009F7A62" w:rsidRPr="009F7A62">
        <w:rPr>
          <w:highlight w:val="white"/>
        </w:rPr>
        <w:t>value.ToString().Replace("-", "minus") + Symbol.NumberId;</w:t>
      </w:r>
    </w:p>
    <w:p w14:paraId="2478713A" w14:textId="77777777" w:rsidR="009F7A62" w:rsidRPr="009F7A62" w:rsidRDefault="009F7A62" w:rsidP="009F7A62">
      <w:pPr>
        <w:pStyle w:val="Code"/>
        <w:rPr>
          <w:highlight w:val="white"/>
        </w:rPr>
      </w:pPr>
      <w:r w:rsidRPr="009F7A62">
        <w:rPr>
          <w:highlight w:val="white"/>
        </w:rPr>
        <w:t xml:space="preserve">      }</w:t>
      </w:r>
    </w:p>
    <w:p w14:paraId="3B9C8B52" w14:textId="77777777" w:rsidR="009F7A62" w:rsidRPr="009F7A62" w:rsidRDefault="009F7A62" w:rsidP="009F7A62">
      <w:pPr>
        <w:pStyle w:val="Code"/>
        <w:rPr>
          <w:highlight w:val="white"/>
        </w:rPr>
      </w:pPr>
      <w:r w:rsidRPr="009F7A62">
        <w:rPr>
          <w:highlight w:val="white"/>
        </w:rPr>
        <w:t xml:space="preserve">    }</w:t>
      </w:r>
    </w:p>
    <w:p w14:paraId="7F99AD0A" w14:textId="77777777" w:rsidR="009F7A62" w:rsidRPr="009F7A62" w:rsidRDefault="009F7A62" w:rsidP="009F7A62">
      <w:pPr>
        <w:pStyle w:val="Code"/>
        <w:rPr>
          <w:highlight w:val="white"/>
        </w:rPr>
      </w:pPr>
    </w:p>
    <w:p w14:paraId="45905A2F" w14:textId="77777777" w:rsidR="009F7A62" w:rsidRPr="009F7A62" w:rsidRDefault="009F7A62" w:rsidP="009F7A62">
      <w:pPr>
        <w:pStyle w:val="Code"/>
        <w:rPr>
          <w:highlight w:val="white"/>
        </w:rPr>
      </w:pPr>
      <w:r w:rsidRPr="009F7A62">
        <w:rPr>
          <w:highlight w:val="white"/>
        </w:rPr>
        <w:t xml:space="preserve">    public string Name {</w:t>
      </w:r>
    </w:p>
    <w:p w14:paraId="4DE09929" w14:textId="77777777" w:rsidR="009F7A62" w:rsidRPr="009F7A62" w:rsidRDefault="009F7A62" w:rsidP="009F7A62">
      <w:pPr>
        <w:pStyle w:val="Code"/>
        <w:rPr>
          <w:highlight w:val="white"/>
        </w:rPr>
      </w:pPr>
      <w:r w:rsidRPr="009F7A62">
        <w:rPr>
          <w:highlight w:val="white"/>
        </w:rPr>
        <w:t xml:space="preserve">      get { return m_name; }</w:t>
      </w:r>
    </w:p>
    <w:p w14:paraId="3C609CCD" w14:textId="77777777" w:rsidR="009F7A62" w:rsidRPr="009F7A62" w:rsidRDefault="009F7A62" w:rsidP="009F7A62">
      <w:pPr>
        <w:pStyle w:val="Code"/>
        <w:rPr>
          <w:highlight w:val="white"/>
        </w:rPr>
      </w:pPr>
      <w:r w:rsidRPr="009F7A62">
        <w:rPr>
          <w:highlight w:val="white"/>
        </w:rPr>
        <w:t xml:space="preserve">      set { m_name = value; }</w:t>
      </w:r>
    </w:p>
    <w:p w14:paraId="616C3552" w14:textId="77777777" w:rsidR="009F7A62" w:rsidRPr="009F7A62" w:rsidRDefault="009F7A62" w:rsidP="009F7A62">
      <w:pPr>
        <w:pStyle w:val="Code"/>
        <w:rPr>
          <w:highlight w:val="white"/>
        </w:rPr>
      </w:pPr>
      <w:r w:rsidRPr="009F7A62">
        <w:rPr>
          <w:highlight w:val="white"/>
        </w:rPr>
        <w:t xml:space="preserve">    }</w:t>
      </w:r>
    </w:p>
    <w:p w14:paraId="0F466442" w14:textId="77777777" w:rsidR="009F7A62" w:rsidRPr="009F7A62" w:rsidRDefault="009F7A62" w:rsidP="009F7A62">
      <w:pPr>
        <w:pStyle w:val="Code"/>
        <w:rPr>
          <w:highlight w:val="white"/>
        </w:rPr>
      </w:pPr>
    </w:p>
    <w:p w14:paraId="1A80E6CF" w14:textId="77777777" w:rsidR="009F7A62" w:rsidRPr="009F7A62" w:rsidRDefault="009F7A62" w:rsidP="009F7A62">
      <w:pPr>
        <w:pStyle w:val="Code"/>
        <w:rPr>
          <w:highlight w:val="white"/>
        </w:rPr>
      </w:pPr>
      <w:r w:rsidRPr="009F7A62">
        <w:rPr>
          <w:highlight w:val="white"/>
        </w:rPr>
        <w:t xml:space="preserve">    public string UniqueName {</w:t>
      </w:r>
    </w:p>
    <w:p w14:paraId="5E235AD4" w14:textId="77777777" w:rsidR="009F7A62" w:rsidRPr="009F7A62" w:rsidRDefault="009F7A62" w:rsidP="009F7A62">
      <w:pPr>
        <w:pStyle w:val="Code"/>
        <w:rPr>
          <w:highlight w:val="white"/>
        </w:rPr>
      </w:pPr>
      <w:r w:rsidRPr="009F7A62">
        <w:rPr>
          <w:highlight w:val="white"/>
        </w:rPr>
        <w:t xml:space="preserve">      get { return m_uniqueName; }</w:t>
      </w:r>
    </w:p>
    <w:p w14:paraId="0D6069BC" w14:textId="77777777" w:rsidR="009F7A62" w:rsidRPr="009F7A62" w:rsidRDefault="009F7A62" w:rsidP="009F7A62">
      <w:pPr>
        <w:pStyle w:val="Code"/>
        <w:rPr>
          <w:highlight w:val="white"/>
        </w:rPr>
      </w:pPr>
      <w:r w:rsidRPr="009F7A62">
        <w:rPr>
          <w:highlight w:val="white"/>
        </w:rPr>
        <w:t xml:space="preserve">      set { m_uniqueName = value; }</w:t>
      </w:r>
    </w:p>
    <w:p w14:paraId="46C5084B" w14:textId="77777777" w:rsidR="009F7A62" w:rsidRPr="009F7A62" w:rsidRDefault="009F7A62" w:rsidP="009F7A62">
      <w:pPr>
        <w:pStyle w:val="Code"/>
        <w:rPr>
          <w:highlight w:val="white"/>
        </w:rPr>
      </w:pPr>
      <w:r w:rsidRPr="009F7A62">
        <w:rPr>
          <w:highlight w:val="white"/>
        </w:rPr>
        <w:t xml:space="preserve">    }</w:t>
      </w:r>
    </w:p>
    <w:p w14:paraId="0FDC0B87" w14:textId="77777777" w:rsidR="009F7A62" w:rsidRPr="009F7A62" w:rsidRDefault="009F7A62" w:rsidP="009F7A62">
      <w:pPr>
        <w:pStyle w:val="Code"/>
        <w:rPr>
          <w:highlight w:val="white"/>
        </w:rPr>
      </w:pPr>
    </w:p>
    <w:p w14:paraId="07B2EB33" w14:textId="77777777" w:rsidR="009F7A62" w:rsidRPr="009F7A62" w:rsidRDefault="009F7A62" w:rsidP="009F7A62">
      <w:pPr>
        <w:pStyle w:val="Code"/>
        <w:rPr>
          <w:highlight w:val="white"/>
        </w:rPr>
      </w:pPr>
      <w:r w:rsidRPr="009F7A62">
        <w:rPr>
          <w:highlight w:val="white"/>
        </w:rPr>
        <w:t xml:space="preserve">    public bool ExternalLinkage {</w:t>
      </w:r>
    </w:p>
    <w:p w14:paraId="75F5BCFF" w14:textId="77777777" w:rsidR="009F7A62" w:rsidRPr="009F7A62" w:rsidRDefault="009F7A62" w:rsidP="009F7A62">
      <w:pPr>
        <w:pStyle w:val="Code"/>
        <w:rPr>
          <w:highlight w:val="white"/>
        </w:rPr>
      </w:pPr>
      <w:r w:rsidRPr="009F7A62">
        <w:rPr>
          <w:highlight w:val="white"/>
        </w:rPr>
        <w:t xml:space="preserve">      get { return m_externalLinkage; }</w:t>
      </w:r>
    </w:p>
    <w:p w14:paraId="6F6068B0" w14:textId="77777777" w:rsidR="009F7A62" w:rsidRPr="009F7A62" w:rsidRDefault="009F7A62" w:rsidP="009F7A62">
      <w:pPr>
        <w:pStyle w:val="Code"/>
        <w:rPr>
          <w:highlight w:val="white"/>
        </w:rPr>
      </w:pPr>
      <w:r w:rsidRPr="009F7A62">
        <w:rPr>
          <w:highlight w:val="white"/>
        </w:rPr>
        <w:t xml:space="preserve">    }</w:t>
      </w:r>
    </w:p>
    <w:p w14:paraId="609D110F" w14:textId="77777777" w:rsidR="009F7A62" w:rsidRPr="009F7A62" w:rsidRDefault="009F7A62" w:rsidP="009F7A62">
      <w:pPr>
        <w:pStyle w:val="Code"/>
        <w:rPr>
          <w:highlight w:val="white"/>
        </w:rPr>
      </w:pPr>
    </w:p>
    <w:p w14:paraId="04A466A9" w14:textId="77777777" w:rsidR="009F7A62" w:rsidRPr="009F7A62" w:rsidRDefault="009F7A62" w:rsidP="009F7A62">
      <w:pPr>
        <w:pStyle w:val="Code"/>
        <w:rPr>
          <w:highlight w:val="white"/>
        </w:rPr>
      </w:pPr>
      <w:r w:rsidRPr="009F7A62">
        <w:rPr>
          <w:highlight w:val="white"/>
        </w:rPr>
        <w:t xml:space="preserve">    public Storage Storage {</w:t>
      </w:r>
    </w:p>
    <w:p w14:paraId="32031EB0" w14:textId="77777777" w:rsidR="009F7A62" w:rsidRPr="009F7A62" w:rsidRDefault="009F7A62" w:rsidP="009F7A62">
      <w:pPr>
        <w:pStyle w:val="Code"/>
        <w:rPr>
          <w:highlight w:val="white"/>
        </w:rPr>
      </w:pPr>
      <w:r w:rsidRPr="009F7A62">
        <w:rPr>
          <w:highlight w:val="white"/>
        </w:rPr>
        <w:t xml:space="preserve">      get { return m_storage; }</w:t>
      </w:r>
    </w:p>
    <w:p w14:paraId="3CBD0FBE" w14:textId="77777777" w:rsidR="009F7A62" w:rsidRPr="009F7A62" w:rsidRDefault="009F7A62" w:rsidP="009F7A62">
      <w:pPr>
        <w:pStyle w:val="Code"/>
        <w:rPr>
          <w:highlight w:val="white"/>
        </w:rPr>
      </w:pPr>
      <w:r w:rsidRPr="009F7A62">
        <w:rPr>
          <w:highlight w:val="white"/>
        </w:rPr>
        <w:t xml:space="preserve">      set { m_storage = value; }</w:t>
      </w:r>
    </w:p>
    <w:p w14:paraId="3C11C2A4" w14:textId="77777777" w:rsidR="009F7A62" w:rsidRPr="009F7A62" w:rsidRDefault="009F7A62" w:rsidP="009F7A62">
      <w:pPr>
        <w:pStyle w:val="Code"/>
        <w:rPr>
          <w:highlight w:val="white"/>
        </w:rPr>
      </w:pPr>
      <w:r w:rsidRPr="009F7A62">
        <w:rPr>
          <w:highlight w:val="white"/>
        </w:rPr>
        <w:t xml:space="preserve">    }</w:t>
      </w:r>
    </w:p>
    <w:p w14:paraId="1064E685" w14:textId="77777777" w:rsidR="009F7A62" w:rsidRPr="009F7A62" w:rsidRDefault="009F7A62" w:rsidP="009F7A62">
      <w:pPr>
        <w:pStyle w:val="Code"/>
        <w:rPr>
          <w:highlight w:val="white"/>
        </w:rPr>
      </w:pPr>
    </w:p>
    <w:p w14:paraId="09EC4719" w14:textId="77777777" w:rsidR="009F7A62" w:rsidRPr="009F7A62" w:rsidRDefault="009F7A62" w:rsidP="009F7A62">
      <w:pPr>
        <w:pStyle w:val="Code"/>
        <w:rPr>
          <w:highlight w:val="white"/>
        </w:rPr>
      </w:pPr>
      <w:r w:rsidRPr="009F7A62">
        <w:rPr>
          <w:highlight w:val="white"/>
        </w:rPr>
        <w:t xml:space="preserve">    public Type Type {</w:t>
      </w:r>
    </w:p>
    <w:p w14:paraId="48704833" w14:textId="77777777" w:rsidR="009F7A62" w:rsidRPr="009F7A62" w:rsidRDefault="009F7A62" w:rsidP="009F7A62">
      <w:pPr>
        <w:pStyle w:val="Code"/>
        <w:rPr>
          <w:highlight w:val="white"/>
        </w:rPr>
      </w:pPr>
      <w:r w:rsidRPr="009F7A62">
        <w:rPr>
          <w:highlight w:val="white"/>
        </w:rPr>
        <w:t xml:space="preserve">      get { return m_type; }</w:t>
      </w:r>
    </w:p>
    <w:p w14:paraId="168E9642" w14:textId="77777777" w:rsidR="009F7A62" w:rsidRPr="009F7A62" w:rsidRDefault="009F7A62" w:rsidP="009F7A62">
      <w:pPr>
        <w:pStyle w:val="Code"/>
        <w:rPr>
          <w:highlight w:val="white"/>
        </w:rPr>
      </w:pPr>
      <w:r w:rsidRPr="009F7A62">
        <w:rPr>
          <w:highlight w:val="white"/>
        </w:rPr>
        <w:t xml:space="preserve">      set { m_type = value; }</w:t>
      </w:r>
    </w:p>
    <w:p w14:paraId="7727319F" w14:textId="77777777" w:rsidR="009F7A62" w:rsidRPr="009F7A62" w:rsidRDefault="009F7A62" w:rsidP="009F7A62">
      <w:pPr>
        <w:pStyle w:val="Code"/>
        <w:rPr>
          <w:highlight w:val="white"/>
        </w:rPr>
      </w:pPr>
      <w:r w:rsidRPr="009F7A62">
        <w:rPr>
          <w:highlight w:val="white"/>
        </w:rPr>
        <w:t xml:space="preserve">    }</w:t>
      </w:r>
    </w:p>
    <w:p w14:paraId="35A7A430" w14:textId="77777777" w:rsidR="009F7A62" w:rsidRPr="009F7A62" w:rsidRDefault="009F7A62" w:rsidP="009F7A62">
      <w:pPr>
        <w:pStyle w:val="Code"/>
        <w:rPr>
          <w:highlight w:val="white"/>
        </w:rPr>
      </w:pPr>
    </w:p>
    <w:p w14:paraId="7B528FFD" w14:textId="77777777" w:rsidR="009F7A62" w:rsidRPr="009F7A62" w:rsidRDefault="009F7A62" w:rsidP="009F7A62">
      <w:pPr>
        <w:pStyle w:val="Code"/>
        <w:rPr>
          <w:highlight w:val="white"/>
        </w:rPr>
      </w:pPr>
      <w:r w:rsidRPr="009F7A62">
        <w:rPr>
          <w:highlight w:val="white"/>
        </w:rPr>
        <w:t xml:space="preserve">    public int Offset {</w:t>
      </w:r>
    </w:p>
    <w:p w14:paraId="296AD2D9" w14:textId="77777777" w:rsidR="009F7A62" w:rsidRPr="009F7A62" w:rsidRDefault="009F7A62" w:rsidP="009F7A62">
      <w:pPr>
        <w:pStyle w:val="Code"/>
        <w:rPr>
          <w:highlight w:val="white"/>
        </w:rPr>
      </w:pPr>
      <w:r w:rsidRPr="009F7A62">
        <w:rPr>
          <w:highlight w:val="white"/>
        </w:rPr>
        <w:t xml:space="preserve">      get { return m_offset; }</w:t>
      </w:r>
    </w:p>
    <w:p w14:paraId="0227A514" w14:textId="77777777" w:rsidR="009F7A62" w:rsidRPr="009F7A62" w:rsidRDefault="009F7A62" w:rsidP="009F7A62">
      <w:pPr>
        <w:pStyle w:val="Code"/>
        <w:rPr>
          <w:highlight w:val="white"/>
        </w:rPr>
      </w:pPr>
      <w:r w:rsidRPr="009F7A62">
        <w:rPr>
          <w:highlight w:val="white"/>
        </w:rPr>
        <w:t xml:space="preserve">      set { m_offset = value; }</w:t>
      </w:r>
    </w:p>
    <w:p w14:paraId="45F4A65D" w14:textId="77777777" w:rsidR="009F7A62" w:rsidRPr="009F7A62" w:rsidRDefault="009F7A62" w:rsidP="009F7A62">
      <w:pPr>
        <w:pStyle w:val="Code"/>
        <w:rPr>
          <w:highlight w:val="white"/>
        </w:rPr>
      </w:pPr>
      <w:r w:rsidRPr="009F7A62">
        <w:rPr>
          <w:highlight w:val="white"/>
        </w:rPr>
        <w:t xml:space="preserve">    }</w:t>
      </w:r>
    </w:p>
    <w:p w14:paraId="559F1D2C" w14:textId="77777777" w:rsidR="009F7A62" w:rsidRPr="009F7A62" w:rsidRDefault="009F7A62" w:rsidP="009F7A62">
      <w:pPr>
        <w:pStyle w:val="Code"/>
        <w:rPr>
          <w:highlight w:val="white"/>
        </w:rPr>
      </w:pPr>
    </w:p>
    <w:p w14:paraId="542EF43B" w14:textId="77777777" w:rsidR="009F7A62" w:rsidRPr="009F7A62" w:rsidRDefault="009F7A62" w:rsidP="009F7A62">
      <w:pPr>
        <w:pStyle w:val="Code"/>
        <w:rPr>
          <w:highlight w:val="white"/>
        </w:rPr>
      </w:pPr>
      <w:r w:rsidRPr="009F7A62">
        <w:rPr>
          <w:highlight w:val="white"/>
        </w:rPr>
        <w:lastRenderedPageBreak/>
        <w:t xml:space="preserve">    public bool IsExtern() {</w:t>
      </w:r>
    </w:p>
    <w:p w14:paraId="285C4DB5" w14:textId="77777777" w:rsidR="009F7A62" w:rsidRPr="009F7A62" w:rsidRDefault="009F7A62" w:rsidP="009F7A62">
      <w:pPr>
        <w:pStyle w:val="Code"/>
        <w:rPr>
          <w:highlight w:val="white"/>
        </w:rPr>
      </w:pPr>
      <w:r w:rsidRPr="009F7A62">
        <w:rPr>
          <w:highlight w:val="white"/>
        </w:rPr>
        <w:t xml:space="preserve">      return (m_storage == Storage.Extern);</w:t>
      </w:r>
    </w:p>
    <w:p w14:paraId="781DDD29" w14:textId="77777777" w:rsidR="009F7A62" w:rsidRPr="009F7A62" w:rsidRDefault="009F7A62" w:rsidP="009F7A62">
      <w:pPr>
        <w:pStyle w:val="Code"/>
        <w:rPr>
          <w:highlight w:val="white"/>
        </w:rPr>
      </w:pPr>
      <w:r w:rsidRPr="009F7A62">
        <w:rPr>
          <w:highlight w:val="white"/>
        </w:rPr>
        <w:t xml:space="preserve">    }</w:t>
      </w:r>
    </w:p>
    <w:p w14:paraId="2CBA67E1" w14:textId="77777777" w:rsidR="009F7A62" w:rsidRPr="009F7A62" w:rsidRDefault="009F7A62" w:rsidP="009F7A62">
      <w:pPr>
        <w:pStyle w:val="Code"/>
        <w:rPr>
          <w:highlight w:val="white"/>
        </w:rPr>
      </w:pPr>
      <w:r w:rsidRPr="009F7A62">
        <w:rPr>
          <w:highlight w:val="white"/>
        </w:rPr>
        <w:t xml:space="preserve">  </w:t>
      </w:r>
    </w:p>
    <w:p w14:paraId="062FF17E" w14:textId="77777777" w:rsidR="009F7A62" w:rsidRPr="009F7A62" w:rsidRDefault="009F7A62" w:rsidP="009F7A62">
      <w:pPr>
        <w:pStyle w:val="Code"/>
        <w:rPr>
          <w:highlight w:val="white"/>
        </w:rPr>
      </w:pPr>
      <w:r w:rsidRPr="009F7A62">
        <w:rPr>
          <w:highlight w:val="white"/>
        </w:rPr>
        <w:t xml:space="preserve">    public bool IsStatic() {</w:t>
      </w:r>
    </w:p>
    <w:p w14:paraId="78501E93" w14:textId="77777777" w:rsidR="009F7A62" w:rsidRPr="009F7A62" w:rsidRDefault="009F7A62" w:rsidP="009F7A62">
      <w:pPr>
        <w:pStyle w:val="Code"/>
        <w:rPr>
          <w:highlight w:val="white"/>
        </w:rPr>
      </w:pPr>
      <w:r w:rsidRPr="009F7A62">
        <w:rPr>
          <w:highlight w:val="white"/>
        </w:rPr>
        <w:t xml:space="preserve">      return (m_storage == Storage.Static);</w:t>
      </w:r>
    </w:p>
    <w:p w14:paraId="34B1E943" w14:textId="77777777" w:rsidR="009F7A62" w:rsidRPr="009F7A62" w:rsidRDefault="009F7A62" w:rsidP="009F7A62">
      <w:pPr>
        <w:pStyle w:val="Code"/>
        <w:rPr>
          <w:highlight w:val="white"/>
        </w:rPr>
      </w:pPr>
      <w:r w:rsidRPr="009F7A62">
        <w:rPr>
          <w:highlight w:val="white"/>
        </w:rPr>
        <w:t xml:space="preserve">    }</w:t>
      </w:r>
    </w:p>
    <w:p w14:paraId="284E6C8F" w14:textId="77777777" w:rsidR="009F7A62" w:rsidRPr="009F7A62" w:rsidRDefault="009F7A62" w:rsidP="009F7A62">
      <w:pPr>
        <w:pStyle w:val="Code"/>
        <w:rPr>
          <w:highlight w:val="white"/>
        </w:rPr>
      </w:pPr>
      <w:r w:rsidRPr="009F7A62">
        <w:rPr>
          <w:highlight w:val="white"/>
        </w:rPr>
        <w:t xml:space="preserve">  </w:t>
      </w:r>
    </w:p>
    <w:p w14:paraId="63A76CC9" w14:textId="77777777" w:rsidR="009F7A62" w:rsidRPr="009F7A62" w:rsidRDefault="009F7A62" w:rsidP="009F7A62">
      <w:pPr>
        <w:pStyle w:val="Code"/>
        <w:rPr>
          <w:highlight w:val="white"/>
        </w:rPr>
      </w:pPr>
      <w:r w:rsidRPr="009F7A62">
        <w:rPr>
          <w:highlight w:val="white"/>
        </w:rPr>
        <w:t xml:space="preserve">    public bool IsExternOrStatic() {</w:t>
      </w:r>
    </w:p>
    <w:p w14:paraId="290535C2" w14:textId="77777777" w:rsidR="009F7A62" w:rsidRPr="009F7A62" w:rsidRDefault="009F7A62" w:rsidP="009F7A62">
      <w:pPr>
        <w:pStyle w:val="Code"/>
        <w:rPr>
          <w:highlight w:val="white"/>
        </w:rPr>
      </w:pPr>
      <w:r w:rsidRPr="009F7A62">
        <w:rPr>
          <w:highlight w:val="white"/>
        </w:rPr>
        <w:t xml:space="preserve">      return IsExtern() || IsStatic();</w:t>
      </w:r>
    </w:p>
    <w:p w14:paraId="47EC2C0B" w14:textId="77777777" w:rsidR="009F7A62" w:rsidRPr="009F7A62" w:rsidRDefault="009F7A62" w:rsidP="009F7A62">
      <w:pPr>
        <w:pStyle w:val="Code"/>
        <w:rPr>
          <w:highlight w:val="white"/>
        </w:rPr>
      </w:pPr>
      <w:r w:rsidRPr="009F7A62">
        <w:rPr>
          <w:highlight w:val="white"/>
        </w:rPr>
        <w:t xml:space="preserve">    }</w:t>
      </w:r>
    </w:p>
    <w:p w14:paraId="4A62704C" w14:textId="77777777" w:rsidR="009F7A62" w:rsidRPr="009F7A62" w:rsidRDefault="009F7A62" w:rsidP="009F7A62">
      <w:pPr>
        <w:pStyle w:val="Code"/>
        <w:rPr>
          <w:highlight w:val="white"/>
        </w:rPr>
      </w:pPr>
      <w:r w:rsidRPr="009F7A62">
        <w:rPr>
          <w:highlight w:val="white"/>
        </w:rPr>
        <w:t xml:space="preserve">  </w:t>
      </w:r>
    </w:p>
    <w:p w14:paraId="3D7AE655" w14:textId="77777777" w:rsidR="009F7A62" w:rsidRPr="009F7A62" w:rsidRDefault="009F7A62" w:rsidP="009F7A62">
      <w:pPr>
        <w:pStyle w:val="Code"/>
        <w:rPr>
          <w:highlight w:val="white"/>
        </w:rPr>
      </w:pPr>
      <w:r w:rsidRPr="009F7A62">
        <w:rPr>
          <w:highlight w:val="white"/>
        </w:rPr>
        <w:t xml:space="preserve">    public bool IsTypedef() {</w:t>
      </w:r>
    </w:p>
    <w:p w14:paraId="2EE312BD" w14:textId="77777777" w:rsidR="009F7A62" w:rsidRPr="009F7A62" w:rsidRDefault="009F7A62" w:rsidP="009F7A62">
      <w:pPr>
        <w:pStyle w:val="Code"/>
        <w:rPr>
          <w:highlight w:val="white"/>
        </w:rPr>
      </w:pPr>
      <w:r w:rsidRPr="009F7A62">
        <w:rPr>
          <w:highlight w:val="white"/>
        </w:rPr>
        <w:t xml:space="preserve">      return (m_storage == Storage.Typedef);</w:t>
      </w:r>
    </w:p>
    <w:p w14:paraId="5852978D" w14:textId="77777777" w:rsidR="009F7A62" w:rsidRPr="009F7A62" w:rsidRDefault="009F7A62" w:rsidP="009F7A62">
      <w:pPr>
        <w:pStyle w:val="Code"/>
        <w:rPr>
          <w:highlight w:val="white"/>
        </w:rPr>
      </w:pPr>
      <w:r w:rsidRPr="009F7A62">
        <w:rPr>
          <w:highlight w:val="white"/>
        </w:rPr>
        <w:t xml:space="preserve">    }</w:t>
      </w:r>
    </w:p>
    <w:p w14:paraId="738CF395" w14:textId="77777777" w:rsidR="009F7A62" w:rsidRPr="009F7A62" w:rsidRDefault="009F7A62" w:rsidP="009F7A62">
      <w:pPr>
        <w:pStyle w:val="Code"/>
        <w:rPr>
          <w:highlight w:val="white"/>
        </w:rPr>
      </w:pPr>
      <w:r w:rsidRPr="009F7A62">
        <w:rPr>
          <w:highlight w:val="white"/>
        </w:rPr>
        <w:t xml:space="preserve">  </w:t>
      </w:r>
    </w:p>
    <w:p w14:paraId="01698289" w14:textId="77777777" w:rsidR="009F7A62" w:rsidRPr="009F7A62" w:rsidRDefault="009F7A62" w:rsidP="009F7A62">
      <w:pPr>
        <w:pStyle w:val="Code"/>
        <w:rPr>
          <w:highlight w:val="white"/>
        </w:rPr>
      </w:pPr>
      <w:r w:rsidRPr="009F7A62">
        <w:rPr>
          <w:highlight w:val="white"/>
        </w:rPr>
        <w:t xml:space="preserve">    public bool IsAuto() {</w:t>
      </w:r>
    </w:p>
    <w:p w14:paraId="47C1685C" w14:textId="77777777" w:rsidR="009F7A62" w:rsidRPr="009F7A62" w:rsidRDefault="009F7A62" w:rsidP="009F7A62">
      <w:pPr>
        <w:pStyle w:val="Code"/>
        <w:rPr>
          <w:highlight w:val="white"/>
        </w:rPr>
      </w:pPr>
      <w:r w:rsidRPr="009F7A62">
        <w:rPr>
          <w:highlight w:val="white"/>
        </w:rPr>
        <w:t xml:space="preserve">      return (m_storage == Storage.Auto);</w:t>
      </w:r>
    </w:p>
    <w:p w14:paraId="61CD59CD" w14:textId="77777777" w:rsidR="009F7A62" w:rsidRPr="009F7A62" w:rsidRDefault="009F7A62" w:rsidP="009F7A62">
      <w:pPr>
        <w:pStyle w:val="Code"/>
        <w:rPr>
          <w:highlight w:val="white"/>
        </w:rPr>
      </w:pPr>
      <w:r w:rsidRPr="009F7A62">
        <w:rPr>
          <w:highlight w:val="white"/>
        </w:rPr>
        <w:t xml:space="preserve">    }</w:t>
      </w:r>
    </w:p>
    <w:p w14:paraId="1DFB049C" w14:textId="77777777" w:rsidR="009F7A62" w:rsidRPr="009F7A62" w:rsidRDefault="009F7A62" w:rsidP="009F7A62">
      <w:pPr>
        <w:pStyle w:val="Code"/>
        <w:rPr>
          <w:highlight w:val="white"/>
        </w:rPr>
      </w:pPr>
    </w:p>
    <w:p w14:paraId="41ECA72B" w14:textId="77777777" w:rsidR="009F7A62" w:rsidRPr="009F7A62" w:rsidRDefault="009F7A62" w:rsidP="009F7A62">
      <w:pPr>
        <w:pStyle w:val="Code"/>
        <w:rPr>
          <w:highlight w:val="white"/>
        </w:rPr>
      </w:pPr>
      <w:r w:rsidRPr="009F7A62">
        <w:rPr>
          <w:highlight w:val="white"/>
        </w:rPr>
        <w:t xml:space="preserve">    public bool IsRegister() {</w:t>
      </w:r>
    </w:p>
    <w:p w14:paraId="2ED5F5F0" w14:textId="77777777" w:rsidR="009F7A62" w:rsidRPr="009F7A62" w:rsidRDefault="009F7A62" w:rsidP="009F7A62">
      <w:pPr>
        <w:pStyle w:val="Code"/>
        <w:rPr>
          <w:highlight w:val="white"/>
        </w:rPr>
      </w:pPr>
      <w:r w:rsidRPr="009F7A62">
        <w:rPr>
          <w:highlight w:val="white"/>
        </w:rPr>
        <w:t xml:space="preserve">      return (m_storage == Storage.Register);</w:t>
      </w:r>
    </w:p>
    <w:p w14:paraId="6148BF71" w14:textId="77777777" w:rsidR="009F7A62" w:rsidRPr="009F7A62" w:rsidRDefault="009F7A62" w:rsidP="009F7A62">
      <w:pPr>
        <w:pStyle w:val="Code"/>
        <w:rPr>
          <w:highlight w:val="white"/>
        </w:rPr>
      </w:pPr>
      <w:r w:rsidRPr="009F7A62">
        <w:rPr>
          <w:highlight w:val="white"/>
        </w:rPr>
        <w:t xml:space="preserve">    }</w:t>
      </w:r>
    </w:p>
    <w:p w14:paraId="3EE5484A" w14:textId="77777777" w:rsidR="009F7A62" w:rsidRPr="009F7A62" w:rsidRDefault="009F7A62" w:rsidP="009F7A62">
      <w:pPr>
        <w:pStyle w:val="Code"/>
        <w:rPr>
          <w:highlight w:val="white"/>
        </w:rPr>
      </w:pPr>
    </w:p>
    <w:p w14:paraId="7D130A7B" w14:textId="77777777" w:rsidR="009F7A62" w:rsidRPr="009F7A62" w:rsidRDefault="009F7A62" w:rsidP="009F7A62">
      <w:pPr>
        <w:pStyle w:val="Code"/>
        <w:rPr>
          <w:highlight w:val="white"/>
        </w:rPr>
      </w:pPr>
      <w:r w:rsidRPr="009F7A62">
        <w:rPr>
          <w:highlight w:val="white"/>
        </w:rPr>
        <w:t xml:space="preserve">    public bool IsAutoOrRegister() {</w:t>
      </w:r>
    </w:p>
    <w:p w14:paraId="5E861B73" w14:textId="77777777" w:rsidR="009F7A62" w:rsidRPr="009F7A62" w:rsidRDefault="009F7A62" w:rsidP="009F7A62">
      <w:pPr>
        <w:pStyle w:val="Code"/>
        <w:rPr>
          <w:highlight w:val="white"/>
        </w:rPr>
      </w:pPr>
      <w:r w:rsidRPr="009F7A62">
        <w:rPr>
          <w:highlight w:val="white"/>
        </w:rPr>
        <w:t xml:space="preserve">      return IsAuto() || IsRegister();</w:t>
      </w:r>
    </w:p>
    <w:p w14:paraId="59D7F3E7" w14:textId="77777777" w:rsidR="009F7A62" w:rsidRPr="009F7A62" w:rsidRDefault="009F7A62" w:rsidP="009F7A62">
      <w:pPr>
        <w:pStyle w:val="Code"/>
        <w:rPr>
          <w:highlight w:val="white"/>
        </w:rPr>
      </w:pPr>
      <w:r w:rsidRPr="009F7A62">
        <w:rPr>
          <w:highlight w:val="white"/>
        </w:rPr>
        <w:t xml:space="preserve">    }</w:t>
      </w:r>
    </w:p>
    <w:p w14:paraId="4CB4B8B0" w14:textId="77777777" w:rsidR="009F7A62" w:rsidRPr="009F7A62" w:rsidRDefault="009F7A62" w:rsidP="009F7A62">
      <w:pPr>
        <w:pStyle w:val="Code"/>
        <w:rPr>
          <w:highlight w:val="white"/>
        </w:rPr>
      </w:pPr>
    </w:p>
    <w:p w14:paraId="4C1E14A0" w14:textId="77777777" w:rsidR="009F7A62" w:rsidRPr="009F7A62" w:rsidRDefault="009F7A62" w:rsidP="009F7A62">
      <w:pPr>
        <w:pStyle w:val="Code"/>
        <w:rPr>
          <w:highlight w:val="white"/>
        </w:rPr>
      </w:pPr>
      <w:r w:rsidRPr="009F7A62">
        <w:rPr>
          <w:highlight w:val="white"/>
        </w:rPr>
        <w:t xml:space="preserve">    public ISet&lt;MiddleCode&gt; TrueSet {</w:t>
      </w:r>
    </w:p>
    <w:p w14:paraId="390A0C0D" w14:textId="77777777" w:rsidR="009F7A62" w:rsidRPr="009F7A62" w:rsidRDefault="009F7A62" w:rsidP="009F7A62">
      <w:pPr>
        <w:pStyle w:val="Code"/>
        <w:rPr>
          <w:highlight w:val="white"/>
        </w:rPr>
      </w:pPr>
      <w:r w:rsidRPr="009F7A62">
        <w:rPr>
          <w:highlight w:val="white"/>
        </w:rPr>
        <w:t xml:space="preserve">      get { return m_trueSet; }</w:t>
      </w:r>
    </w:p>
    <w:p w14:paraId="517D24F7" w14:textId="77777777" w:rsidR="009F7A62" w:rsidRPr="009F7A62" w:rsidRDefault="009F7A62" w:rsidP="009F7A62">
      <w:pPr>
        <w:pStyle w:val="Code"/>
        <w:rPr>
          <w:highlight w:val="white"/>
        </w:rPr>
      </w:pPr>
      <w:r w:rsidRPr="009F7A62">
        <w:rPr>
          <w:highlight w:val="white"/>
        </w:rPr>
        <w:t xml:space="preserve">    }</w:t>
      </w:r>
    </w:p>
    <w:p w14:paraId="48FFF431" w14:textId="77777777" w:rsidR="009F7A62" w:rsidRPr="009F7A62" w:rsidRDefault="009F7A62" w:rsidP="009F7A62">
      <w:pPr>
        <w:pStyle w:val="Code"/>
        <w:rPr>
          <w:highlight w:val="white"/>
        </w:rPr>
      </w:pPr>
    </w:p>
    <w:p w14:paraId="1E47DB30" w14:textId="77777777" w:rsidR="009F7A62" w:rsidRPr="009F7A62" w:rsidRDefault="009F7A62" w:rsidP="009F7A62">
      <w:pPr>
        <w:pStyle w:val="Code"/>
        <w:rPr>
          <w:highlight w:val="white"/>
        </w:rPr>
      </w:pPr>
      <w:r w:rsidRPr="009F7A62">
        <w:rPr>
          <w:highlight w:val="white"/>
        </w:rPr>
        <w:t xml:space="preserve">    public ISet&lt;MiddleCode&gt; FalseSet {</w:t>
      </w:r>
    </w:p>
    <w:p w14:paraId="45B07CAE" w14:textId="77777777" w:rsidR="009F7A62" w:rsidRPr="009F7A62" w:rsidRDefault="009F7A62" w:rsidP="009F7A62">
      <w:pPr>
        <w:pStyle w:val="Code"/>
        <w:rPr>
          <w:highlight w:val="white"/>
        </w:rPr>
      </w:pPr>
      <w:r w:rsidRPr="009F7A62">
        <w:rPr>
          <w:highlight w:val="white"/>
        </w:rPr>
        <w:t xml:space="preserve">      get { return m_falseSet; }</w:t>
      </w:r>
    </w:p>
    <w:p w14:paraId="1EABFA8D" w14:textId="77777777" w:rsidR="009F7A62" w:rsidRPr="009F7A62" w:rsidRDefault="009F7A62" w:rsidP="009F7A62">
      <w:pPr>
        <w:pStyle w:val="Code"/>
        <w:rPr>
          <w:highlight w:val="white"/>
        </w:rPr>
      </w:pPr>
      <w:r w:rsidRPr="009F7A62">
        <w:rPr>
          <w:highlight w:val="white"/>
        </w:rPr>
        <w:t xml:space="preserve">    }</w:t>
      </w:r>
    </w:p>
    <w:p w14:paraId="46B7B6CF" w14:textId="77777777" w:rsidR="009F7A62" w:rsidRPr="009F7A62" w:rsidRDefault="009F7A62" w:rsidP="009F7A62">
      <w:pPr>
        <w:pStyle w:val="Code"/>
        <w:rPr>
          <w:highlight w:val="white"/>
        </w:rPr>
      </w:pPr>
    </w:p>
    <w:p w14:paraId="10ECF6E6" w14:textId="77777777" w:rsidR="009F7A62" w:rsidRPr="009F7A62" w:rsidRDefault="009F7A62" w:rsidP="009F7A62">
      <w:pPr>
        <w:pStyle w:val="Code"/>
        <w:rPr>
          <w:highlight w:val="white"/>
        </w:rPr>
      </w:pPr>
      <w:r w:rsidRPr="009F7A62">
        <w:rPr>
          <w:highlight w:val="white"/>
        </w:rPr>
        <w:t xml:space="preserve">    public bool IsParameter() {</w:t>
      </w:r>
    </w:p>
    <w:p w14:paraId="6DC884E8" w14:textId="77777777" w:rsidR="009F7A62" w:rsidRPr="009F7A62" w:rsidRDefault="009F7A62" w:rsidP="009F7A62">
      <w:pPr>
        <w:pStyle w:val="Code"/>
        <w:rPr>
          <w:highlight w:val="white"/>
        </w:rPr>
      </w:pPr>
      <w:r w:rsidRPr="009F7A62">
        <w:rPr>
          <w:highlight w:val="white"/>
        </w:rPr>
        <w:t xml:space="preserve">      return m_parameter;</w:t>
      </w:r>
    </w:p>
    <w:p w14:paraId="409FB0B1" w14:textId="77777777" w:rsidR="009F7A62" w:rsidRPr="009F7A62" w:rsidRDefault="009F7A62" w:rsidP="009F7A62">
      <w:pPr>
        <w:pStyle w:val="Code"/>
        <w:rPr>
          <w:highlight w:val="white"/>
        </w:rPr>
      </w:pPr>
      <w:r w:rsidRPr="009F7A62">
        <w:rPr>
          <w:highlight w:val="white"/>
        </w:rPr>
        <w:t xml:space="preserve">    }</w:t>
      </w:r>
    </w:p>
    <w:p w14:paraId="494A4C3E" w14:textId="77777777" w:rsidR="009F7A62" w:rsidRPr="009F7A62" w:rsidRDefault="009F7A62" w:rsidP="009F7A62">
      <w:pPr>
        <w:pStyle w:val="Code"/>
        <w:rPr>
          <w:highlight w:val="white"/>
        </w:rPr>
      </w:pPr>
      <w:r w:rsidRPr="009F7A62">
        <w:rPr>
          <w:highlight w:val="white"/>
        </w:rPr>
        <w:t xml:space="preserve">          </w:t>
      </w:r>
    </w:p>
    <w:p w14:paraId="425BCD7A" w14:textId="77777777" w:rsidR="009F7A62" w:rsidRPr="009F7A62" w:rsidRDefault="009F7A62" w:rsidP="009F7A62">
      <w:pPr>
        <w:pStyle w:val="Code"/>
        <w:rPr>
          <w:highlight w:val="white"/>
        </w:rPr>
      </w:pPr>
      <w:r w:rsidRPr="009F7A62">
        <w:rPr>
          <w:highlight w:val="white"/>
        </w:rPr>
        <w:t xml:space="preserve">    public bool IsTemporary() {</w:t>
      </w:r>
    </w:p>
    <w:p w14:paraId="56E68AD3" w14:textId="77777777" w:rsidR="009F7A62" w:rsidRPr="009F7A62" w:rsidRDefault="009F7A62" w:rsidP="009F7A62">
      <w:pPr>
        <w:pStyle w:val="Code"/>
        <w:rPr>
          <w:highlight w:val="white"/>
        </w:rPr>
      </w:pPr>
      <w:r w:rsidRPr="009F7A62">
        <w:rPr>
          <w:highlight w:val="white"/>
        </w:rPr>
        <w:t xml:space="preserve">      return m_temporary;</w:t>
      </w:r>
    </w:p>
    <w:p w14:paraId="6568A1C2" w14:textId="77777777" w:rsidR="009F7A62" w:rsidRPr="009F7A62" w:rsidRDefault="009F7A62" w:rsidP="009F7A62">
      <w:pPr>
        <w:pStyle w:val="Code"/>
        <w:rPr>
          <w:highlight w:val="white"/>
        </w:rPr>
      </w:pPr>
      <w:r w:rsidRPr="009F7A62">
        <w:rPr>
          <w:highlight w:val="white"/>
        </w:rPr>
        <w:t xml:space="preserve">    }</w:t>
      </w:r>
    </w:p>
    <w:p w14:paraId="7A1278E6" w14:textId="77777777" w:rsidR="009F7A62" w:rsidRPr="009F7A62" w:rsidRDefault="009F7A62" w:rsidP="009F7A62">
      <w:pPr>
        <w:pStyle w:val="Code"/>
        <w:rPr>
          <w:highlight w:val="white"/>
        </w:rPr>
      </w:pPr>
    </w:p>
    <w:p w14:paraId="31B4FF33" w14:textId="77777777" w:rsidR="009F7A62" w:rsidRPr="009F7A62" w:rsidRDefault="009F7A62" w:rsidP="009F7A62">
      <w:pPr>
        <w:pStyle w:val="Code"/>
        <w:rPr>
          <w:highlight w:val="white"/>
        </w:rPr>
      </w:pPr>
      <w:r w:rsidRPr="009F7A62">
        <w:rPr>
          <w:highlight w:val="white"/>
        </w:rPr>
        <w:t xml:space="preserve">    public object Value {</w:t>
      </w:r>
    </w:p>
    <w:p w14:paraId="07AF13E2" w14:textId="77777777" w:rsidR="009F7A62" w:rsidRPr="009F7A62" w:rsidRDefault="009F7A62" w:rsidP="009F7A62">
      <w:pPr>
        <w:pStyle w:val="Code"/>
        <w:rPr>
          <w:highlight w:val="white"/>
        </w:rPr>
      </w:pPr>
      <w:r w:rsidRPr="009F7A62">
        <w:rPr>
          <w:highlight w:val="white"/>
        </w:rPr>
        <w:t xml:space="preserve">      get { return m_value; }</w:t>
      </w:r>
    </w:p>
    <w:p w14:paraId="629A7C19" w14:textId="77777777" w:rsidR="009F7A62" w:rsidRPr="009F7A62" w:rsidRDefault="009F7A62" w:rsidP="009F7A62">
      <w:pPr>
        <w:pStyle w:val="Code"/>
        <w:rPr>
          <w:highlight w:val="white"/>
        </w:rPr>
      </w:pPr>
      <w:r w:rsidRPr="009F7A62">
        <w:rPr>
          <w:highlight w:val="white"/>
        </w:rPr>
        <w:t xml:space="preserve">      set { m_value = value; }</w:t>
      </w:r>
    </w:p>
    <w:p w14:paraId="5B97B15C" w14:textId="77777777" w:rsidR="009F7A62" w:rsidRPr="009F7A62" w:rsidRDefault="009F7A62" w:rsidP="009F7A62">
      <w:pPr>
        <w:pStyle w:val="Code"/>
        <w:rPr>
          <w:highlight w:val="white"/>
        </w:rPr>
      </w:pPr>
      <w:r w:rsidRPr="009F7A62">
        <w:rPr>
          <w:highlight w:val="white"/>
        </w:rPr>
        <w:t xml:space="preserve">    }</w:t>
      </w:r>
    </w:p>
    <w:p w14:paraId="657BEDF0" w14:textId="77777777" w:rsidR="009F7A62" w:rsidRPr="009F7A62" w:rsidRDefault="009F7A62" w:rsidP="009F7A62">
      <w:pPr>
        <w:pStyle w:val="Code"/>
        <w:rPr>
          <w:highlight w:val="white"/>
        </w:rPr>
      </w:pPr>
      <w:r w:rsidRPr="009F7A62">
        <w:rPr>
          <w:highlight w:val="white"/>
        </w:rPr>
        <w:t xml:space="preserve">  </w:t>
      </w:r>
    </w:p>
    <w:p w14:paraId="5E63F005" w14:textId="77777777" w:rsidR="009F7A62" w:rsidRPr="009F7A62" w:rsidRDefault="009F7A62" w:rsidP="009F7A62">
      <w:pPr>
        <w:pStyle w:val="Code"/>
        <w:rPr>
          <w:highlight w:val="white"/>
        </w:rPr>
      </w:pPr>
      <w:r w:rsidRPr="009F7A62">
        <w:rPr>
          <w:highlight w:val="white"/>
        </w:rPr>
        <w:t xml:space="preserve">    public Symbol AddressSymbol {</w:t>
      </w:r>
    </w:p>
    <w:p w14:paraId="3AFBD5DF" w14:textId="77777777" w:rsidR="009F7A62" w:rsidRPr="009F7A62" w:rsidRDefault="009F7A62" w:rsidP="009F7A62">
      <w:pPr>
        <w:pStyle w:val="Code"/>
        <w:rPr>
          <w:highlight w:val="white"/>
        </w:rPr>
      </w:pPr>
      <w:r w:rsidRPr="009F7A62">
        <w:rPr>
          <w:highlight w:val="white"/>
        </w:rPr>
        <w:t xml:space="preserve">      get { return m_addressSymbol; }</w:t>
      </w:r>
    </w:p>
    <w:p w14:paraId="6A488E9F" w14:textId="77777777" w:rsidR="009F7A62" w:rsidRPr="009F7A62" w:rsidRDefault="009F7A62" w:rsidP="009F7A62">
      <w:pPr>
        <w:pStyle w:val="Code"/>
        <w:rPr>
          <w:highlight w:val="white"/>
        </w:rPr>
      </w:pPr>
      <w:r w:rsidRPr="009F7A62">
        <w:rPr>
          <w:highlight w:val="white"/>
        </w:rPr>
        <w:t xml:space="preserve">      set { m_addressSymbol = value; }</w:t>
      </w:r>
    </w:p>
    <w:p w14:paraId="7C9455F4" w14:textId="77777777" w:rsidR="009F7A62" w:rsidRPr="009F7A62" w:rsidRDefault="009F7A62" w:rsidP="009F7A62">
      <w:pPr>
        <w:pStyle w:val="Code"/>
        <w:rPr>
          <w:highlight w:val="white"/>
        </w:rPr>
      </w:pPr>
      <w:r w:rsidRPr="009F7A62">
        <w:rPr>
          <w:highlight w:val="white"/>
        </w:rPr>
        <w:t xml:space="preserve">    }  </w:t>
      </w:r>
    </w:p>
    <w:p w14:paraId="61B27CEE" w14:textId="77777777" w:rsidR="009F7A62" w:rsidRPr="009F7A62" w:rsidRDefault="009F7A62" w:rsidP="009F7A62">
      <w:pPr>
        <w:pStyle w:val="Code"/>
        <w:rPr>
          <w:highlight w:val="white"/>
        </w:rPr>
      </w:pPr>
    </w:p>
    <w:p w14:paraId="176FAA14" w14:textId="77777777" w:rsidR="009F7A62" w:rsidRPr="009F7A62" w:rsidRDefault="009F7A62" w:rsidP="009F7A62">
      <w:pPr>
        <w:pStyle w:val="Code"/>
        <w:rPr>
          <w:highlight w:val="white"/>
        </w:rPr>
      </w:pPr>
      <w:r w:rsidRPr="009F7A62">
        <w:rPr>
          <w:highlight w:val="white"/>
        </w:rPr>
        <w:t xml:space="preserve">    public int AddressOffset {</w:t>
      </w:r>
    </w:p>
    <w:p w14:paraId="31DC7F28" w14:textId="77777777" w:rsidR="009F7A62" w:rsidRPr="009F7A62" w:rsidRDefault="009F7A62" w:rsidP="009F7A62">
      <w:pPr>
        <w:pStyle w:val="Code"/>
        <w:rPr>
          <w:highlight w:val="white"/>
        </w:rPr>
      </w:pPr>
      <w:r w:rsidRPr="009F7A62">
        <w:rPr>
          <w:highlight w:val="white"/>
        </w:rPr>
        <w:t xml:space="preserve">      get { return m_addressOffset; }</w:t>
      </w:r>
    </w:p>
    <w:p w14:paraId="7306FCB7" w14:textId="77777777" w:rsidR="009F7A62" w:rsidRPr="009F7A62" w:rsidRDefault="009F7A62" w:rsidP="009F7A62">
      <w:pPr>
        <w:pStyle w:val="Code"/>
        <w:rPr>
          <w:highlight w:val="white"/>
        </w:rPr>
      </w:pPr>
      <w:r w:rsidRPr="009F7A62">
        <w:rPr>
          <w:highlight w:val="white"/>
        </w:rPr>
        <w:t xml:space="preserve">      set { m_addressOffset = value; }</w:t>
      </w:r>
    </w:p>
    <w:p w14:paraId="6E19FADA" w14:textId="77777777" w:rsidR="009F7A62" w:rsidRPr="009F7A62" w:rsidRDefault="009F7A62" w:rsidP="009F7A62">
      <w:pPr>
        <w:pStyle w:val="Code"/>
        <w:rPr>
          <w:highlight w:val="white"/>
        </w:rPr>
      </w:pPr>
      <w:r w:rsidRPr="009F7A62">
        <w:rPr>
          <w:highlight w:val="white"/>
        </w:rPr>
        <w:lastRenderedPageBreak/>
        <w:t xml:space="preserve">    }</w:t>
      </w:r>
    </w:p>
    <w:p w14:paraId="75B97F7E" w14:textId="77777777" w:rsidR="009F7A62" w:rsidRPr="009F7A62" w:rsidRDefault="009F7A62" w:rsidP="009F7A62">
      <w:pPr>
        <w:pStyle w:val="Code"/>
        <w:rPr>
          <w:highlight w:val="white"/>
        </w:rPr>
      </w:pPr>
    </w:p>
    <w:p w14:paraId="685D002E" w14:textId="77777777" w:rsidR="009F7A62" w:rsidRPr="009F7A62" w:rsidRDefault="009F7A62" w:rsidP="009F7A62">
      <w:pPr>
        <w:pStyle w:val="Code"/>
        <w:rPr>
          <w:highlight w:val="white"/>
        </w:rPr>
      </w:pPr>
      <w:r w:rsidRPr="009F7A62">
        <w:rPr>
          <w:highlight w:val="white"/>
        </w:rPr>
        <w:t xml:space="preserve">    public bool Assignable {</w:t>
      </w:r>
    </w:p>
    <w:p w14:paraId="52DCC4D8" w14:textId="77777777" w:rsidR="009F7A62" w:rsidRPr="009F7A62" w:rsidRDefault="009F7A62" w:rsidP="009F7A62">
      <w:pPr>
        <w:pStyle w:val="Code"/>
        <w:rPr>
          <w:highlight w:val="white"/>
        </w:rPr>
      </w:pPr>
      <w:r w:rsidRPr="009F7A62">
        <w:rPr>
          <w:highlight w:val="white"/>
        </w:rPr>
        <w:t xml:space="preserve">      get { return m_assignable; }</w:t>
      </w:r>
    </w:p>
    <w:p w14:paraId="7A786E07" w14:textId="77777777" w:rsidR="009F7A62" w:rsidRPr="009F7A62" w:rsidRDefault="009F7A62" w:rsidP="009F7A62">
      <w:pPr>
        <w:pStyle w:val="Code"/>
        <w:rPr>
          <w:highlight w:val="white"/>
        </w:rPr>
      </w:pPr>
      <w:r w:rsidRPr="009F7A62">
        <w:rPr>
          <w:highlight w:val="white"/>
        </w:rPr>
        <w:t xml:space="preserve">      set { m_assignable = value; }</w:t>
      </w:r>
    </w:p>
    <w:p w14:paraId="79220165" w14:textId="77777777" w:rsidR="009F7A62" w:rsidRPr="009F7A62" w:rsidRDefault="009F7A62" w:rsidP="009F7A62">
      <w:pPr>
        <w:pStyle w:val="Code"/>
        <w:rPr>
          <w:highlight w:val="white"/>
        </w:rPr>
      </w:pPr>
      <w:r w:rsidRPr="009F7A62">
        <w:rPr>
          <w:highlight w:val="white"/>
        </w:rPr>
        <w:t xml:space="preserve">    }</w:t>
      </w:r>
    </w:p>
    <w:p w14:paraId="289C6D77" w14:textId="77777777" w:rsidR="009F7A62" w:rsidRPr="009F7A62" w:rsidRDefault="009F7A62" w:rsidP="009F7A62">
      <w:pPr>
        <w:pStyle w:val="Code"/>
        <w:rPr>
          <w:highlight w:val="white"/>
        </w:rPr>
      </w:pPr>
    </w:p>
    <w:p w14:paraId="142025C1" w14:textId="77777777" w:rsidR="009F7A62" w:rsidRPr="009F7A62" w:rsidRDefault="009F7A62" w:rsidP="009F7A62">
      <w:pPr>
        <w:pStyle w:val="Code"/>
        <w:rPr>
          <w:highlight w:val="white"/>
        </w:rPr>
      </w:pPr>
      <w:r w:rsidRPr="009F7A62">
        <w:rPr>
          <w:highlight w:val="white"/>
        </w:rPr>
        <w:t xml:space="preserve">    public bool Addressable {</w:t>
      </w:r>
    </w:p>
    <w:p w14:paraId="30552772" w14:textId="77777777" w:rsidR="009F7A62" w:rsidRPr="009F7A62" w:rsidRDefault="009F7A62" w:rsidP="009F7A62">
      <w:pPr>
        <w:pStyle w:val="Code"/>
        <w:rPr>
          <w:highlight w:val="white"/>
        </w:rPr>
      </w:pPr>
      <w:r w:rsidRPr="009F7A62">
        <w:rPr>
          <w:highlight w:val="white"/>
        </w:rPr>
        <w:t xml:space="preserve">      get { return m_addressable; }</w:t>
      </w:r>
    </w:p>
    <w:p w14:paraId="4DD6FB15" w14:textId="77777777" w:rsidR="009F7A62" w:rsidRPr="009F7A62" w:rsidRDefault="009F7A62" w:rsidP="009F7A62">
      <w:pPr>
        <w:pStyle w:val="Code"/>
        <w:rPr>
          <w:highlight w:val="white"/>
        </w:rPr>
      </w:pPr>
      <w:r w:rsidRPr="009F7A62">
        <w:rPr>
          <w:highlight w:val="white"/>
        </w:rPr>
        <w:t xml:space="preserve">      set { m_addressable = value; }</w:t>
      </w:r>
    </w:p>
    <w:p w14:paraId="4B6B3716" w14:textId="77777777" w:rsidR="009F7A62" w:rsidRPr="009F7A62" w:rsidRDefault="009F7A62" w:rsidP="009F7A62">
      <w:pPr>
        <w:pStyle w:val="Code"/>
        <w:rPr>
          <w:highlight w:val="white"/>
        </w:rPr>
      </w:pPr>
      <w:r w:rsidRPr="009F7A62">
        <w:rPr>
          <w:highlight w:val="white"/>
        </w:rPr>
        <w:t xml:space="preserve">    }</w:t>
      </w:r>
    </w:p>
    <w:p w14:paraId="6B2D1464" w14:textId="77777777" w:rsidR="009F7A62" w:rsidRPr="009F7A62" w:rsidRDefault="009F7A62" w:rsidP="009F7A62">
      <w:pPr>
        <w:pStyle w:val="Code"/>
        <w:rPr>
          <w:highlight w:val="white"/>
        </w:rPr>
      </w:pPr>
    </w:p>
    <w:p w14:paraId="3B743285" w14:textId="77777777" w:rsidR="009F7A62" w:rsidRPr="009F7A62" w:rsidRDefault="009F7A62" w:rsidP="009F7A62">
      <w:pPr>
        <w:pStyle w:val="Code"/>
        <w:rPr>
          <w:highlight w:val="white"/>
        </w:rPr>
      </w:pPr>
      <w:r w:rsidRPr="009F7A62">
        <w:rPr>
          <w:highlight w:val="white"/>
        </w:rPr>
        <w:t xml:space="preserve">    public override string ToString() {</w:t>
      </w:r>
    </w:p>
    <w:p w14:paraId="73C2EB42" w14:textId="77777777" w:rsidR="009F7A62" w:rsidRPr="009F7A62" w:rsidRDefault="009F7A62" w:rsidP="009F7A62">
      <w:pPr>
        <w:pStyle w:val="Code"/>
        <w:rPr>
          <w:highlight w:val="white"/>
        </w:rPr>
      </w:pPr>
      <w:r w:rsidRPr="009F7A62">
        <w:rPr>
          <w:highlight w:val="white"/>
        </w:rPr>
        <w:t xml:space="preserve">      if (m_name != null) {</w:t>
      </w:r>
    </w:p>
    <w:p w14:paraId="17C8461B" w14:textId="77777777" w:rsidR="009F7A62" w:rsidRPr="009F7A62" w:rsidRDefault="009F7A62" w:rsidP="009F7A62">
      <w:pPr>
        <w:pStyle w:val="Code"/>
        <w:rPr>
          <w:highlight w:val="white"/>
        </w:rPr>
      </w:pPr>
      <w:r w:rsidRPr="009F7A62">
        <w:rPr>
          <w:highlight w:val="white"/>
        </w:rPr>
        <w:t xml:space="preserve">        if (m_addressSymbol != null) {</w:t>
      </w:r>
    </w:p>
    <w:p w14:paraId="251CF5E7" w14:textId="77777777" w:rsidR="00013F62" w:rsidRDefault="009F7A62" w:rsidP="009F7A62">
      <w:pPr>
        <w:pStyle w:val="Code"/>
        <w:rPr>
          <w:highlight w:val="white"/>
        </w:rPr>
      </w:pPr>
      <w:r w:rsidRPr="009F7A62">
        <w:rPr>
          <w:highlight w:val="white"/>
        </w:rPr>
        <w:t xml:space="preserve">          return ((m_name != null) ? m_name : "") + " -&gt; " +</w:t>
      </w:r>
    </w:p>
    <w:p w14:paraId="7936287C" w14:textId="6527CD20"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2DBC2378" w14:textId="77777777" w:rsidR="009F7A62" w:rsidRPr="009F7A62" w:rsidRDefault="009F7A62" w:rsidP="009F7A62">
      <w:pPr>
        <w:pStyle w:val="Code"/>
        <w:rPr>
          <w:highlight w:val="white"/>
        </w:rPr>
      </w:pPr>
      <w:r w:rsidRPr="009F7A62">
        <w:rPr>
          <w:highlight w:val="white"/>
        </w:rPr>
        <w:t xml:space="preserve">        }</w:t>
      </w:r>
    </w:p>
    <w:p w14:paraId="25A98757" w14:textId="77777777" w:rsidR="009F7A62" w:rsidRPr="009F7A62" w:rsidRDefault="009F7A62" w:rsidP="009F7A62">
      <w:pPr>
        <w:pStyle w:val="Code"/>
        <w:rPr>
          <w:highlight w:val="white"/>
        </w:rPr>
      </w:pPr>
      <w:r w:rsidRPr="009F7A62">
        <w:rPr>
          <w:highlight w:val="white"/>
        </w:rPr>
        <w:t xml:space="preserve">        else {</w:t>
      </w:r>
    </w:p>
    <w:p w14:paraId="73B9D8CA" w14:textId="77777777" w:rsidR="009F7A62" w:rsidRPr="009F7A62" w:rsidRDefault="009F7A62" w:rsidP="009F7A62">
      <w:pPr>
        <w:pStyle w:val="Code"/>
        <w:rPr>
          <w:highlight w:val="white"/>
        </w:rPr>
      </w:pPr>
      <w:r w:rsidRPr="009F7A62">
        <w:rPr>
          <w:highlight w:val="white"/>
        </w:rPr>
        <w:t xml:space="preserve">          return ((m_name != null) ? m_name : "");</w:t>
      </w:r>
    </w:p>
    <w:p w14:paraId="3BBEA276" w14:textId="77777777" w:rsidR="009F7A62" w:rsidRPr="009F7A62" w:rsidRDefault="009F7A62" w:rsidP="009F7A62">
      <w:pPr>
        <w:pStyle w:val="Code"/>
        <w:rPr>
          <w:highlight w:val="white"/>
        </w:rPr>
      </w:pPr>
      <w:r w:rsidRPr="009F7A62">
        <w:rPr>
          <w:highlight w:val="white"/>
        </w:rPr>
        <w:t xml:space="preserve">        }</w:t>
      </w:r>
    </w:p>
    <w:p w14:paraId="1B6B640F" w14:textId="77777777" w:rsidR="009F7A62" w:rsidRPr="009F7A62" w:rsidRDefault="009F7A62" w:rsidP="009F7A62">
      <w:pPr>
        <w:pStyle w:val="Code"/>
        <w:rPr>
          <w:highlight w:val="white"/>
        </w:rPr>
      </w:pPr>
      <w:r w:rsidRPr="009F7A62">
        <w:rPr>
          <w:highlight w:val="white"/>
        </w:rPr>
        <w:t xml:space="preserve">      }</w:t>
      </w:r>
    </w:p>
    <w:p w14:paraId="01EA491A" w14:textId="77777777" w:rsidR="009F7A62" w:rsidRPr="009F7A62" w:rsidRDefault="009F7A62" w:rsidP="009F7A62">
      <w:pPr>
        <w:pStyle w:val="Code"/>
        <w:rPr>
          <w:highlight w:val="white"/>
        </w:rPr>
      </w:pPr>
      <w:r w:rsidRPr="009F7A62">
        <w:rPr>
          <w:highlight w:val="white"/>
        </w:rPr>
        <w:t xml:space="preserve">      else {</w:t>
      </w:r>
    </w:p>
    <w:p w14:paraId="14032006" w14:textId="77777777" w:rsidR="009F7A62" w:rsidRPr="009F7A62" w:rsidRDefault="009F7A62" w:rsidP="009F7A62">
      <w:pPr>
        <w:pStyle w:val="Code"/>
        <w:rPr>
          <w:highlight w:val="white"/>
        </w:rPr>
      </w:pPr>
      <w:r w:rsidRPr="009F7A62">
        <w:rPr>
          <w:highlight w:val="white"/>
        </w:rPr>
        <w:t xml:space="preserve">        if (m_addressSymbol != null) {</w:t>
      </w:r>
    </w:p>
    <w:p w14:paraId="520E7C59" w14:textId="77777777" w:rsidR="00013F62" w:rsidRDefault="009F7A62" w:rsidP="009F7A62">
      <w:pPr>
        <w:pStyle w:val="Code"/>
        <w:rPr>
          <w:highlight w:val="white"/>
        </w:rPr>
      </w:pPr>
      <w:r w:rsidRPr="009F7A62">
        <w:rPr>
          <w:highlight w:val="white"/>
        </w:rPr>
        <w:t xml:space="preserve">          return ((m_uniqueName != null) ? m_uniqueName : "") + " -&gt; " +</w:t>
      </w:r>
    </w:p>
    <w:p w14:paraId="56F034C9" w14:textId="411D3439" w:rsidR="009F7A62" w:rsidRPr="009F7A62" w:rsidRDefault="00013F62" w:rsidP="009F7A62">
      <w:pPr>
        <w:pStyle w:val="Code"/>
        <w:rPr>
          <w:highlight w:val="white"/>
        </w:rPr>
      </w:pPr>
      <w:r>
        <w:rPr>
          <w:highlight w:val="white"/>
        </w:rPr>
        <w:t xml:space="preserve">                </w:t>
      </w:r>
      <w:r w:rsidR="009F7A62" w:rsidRPr="009F7A62">
        <w:rPr>
          <w:highlight w:val="white"/>
        </w:rPr>
        <w:t xml:space="preserve"> m_addressSymbol.ToString();</w:t>
      </w:r>
    </w:p>
    <w:p w14:paraId="5825F31C" w14:textId="77777777" w:rsidR="009F7A62" w:rsidRPr="009F7A62" w:rsidRDefault="009F7A62" w:rsidP="009F7A62">
      <w:pPr>
        <w:pStyle w:val="Code"/>
        <w:rPr>
          <w:highlight w:val="white"/>
        </w:rPr>
      </w:pPr>
      <w:r w:rsidRPr="009F7A62">
        <w:rPr>
          <w:highlight w:val="white"/>
        </w:rPr>
        <w:t xml:space="preserve">        }</w:t>
      </w:r>
    </w:p>
    <w:p w14:paraId="42EC6F2F" w14:textId="77777777" w:rsidR="009F7A62" w:rsidRPr="009F7A62" w:rsidRDefault="009F7A62" w:rsidP="009F7A62">
      <w:pPr>
        <w:pStyle w:val="Code"/>
        <w:rPr>
          <w:highlight w:val="white"/>
        </w:rPr>
      </w:pPr>
      <w:r w:rsidRPr="009F7A62">
        <w:rPr>
          <w:highlight w:val="white"/>
        </w:rPr>
        <w:t xml:space="preserve">        else {</w:t>
      </w:r>
    </w:p>
    <w:p w14:paraId="03723B24" w14:textId="77777777" w:rsidR="009F7A62" w:rsidRPr="009F7A62" w:rsidRDefault="009F7A62" w:rsidP="009F7A62">
      <w:pPr>
        <w:pStyle w:val="Code"/>
        <w:rPr>
          <w:highlight w:val="white"/>
        </w:rPr>
      </w:pPr>
      <w:r w:rsidRPr="009F7A62">
        <w:rPr>
          <w:highlight w:val="white"/>
        </w:rPr>
        <w:t xml:space="preserve">          return ((m_uniqueName != null) ? m_uniqueName : "");</w:t>
      </w:r>
    </w:p>
    <w:p w14:paraId="5053781E" w14:textId="77777777" w:rsidR="009F7A62" w:rsidRPr="009F7A62" w:rsidRDefault="009F7A62" w:rsidP="009F7A62">
      <w:pPr>
        <w:pStyle w:val="Code"/>
        <w:rPr>
          <w:highlight w:val="white"/>
        </w:rPr>
      </w:pPr>
      <w:r w:rsidRPr="009F7A62">
        <w:rPr>
          <w:highlight w:val="white"/>
        </w:rPr>
        <w:t xml:space="preserve">        }</w:t>
      </w:r>
    </w:p>
    <w:p w14:paraId="2D33FEE6" w14:textId="77777777" w:rsidR="009F7A62" w:rsidRPr="009F7A62" w:rsidRDefault="009F7A62" w:rsidP="009F7A62">
      <w:pPr>
        <w:pStyle w:val="Code"/>
        <w:rPr>
          <w:highlight w:val="white"/>
        </w:rPr>
      </w:pPr>
      <w:r w:rsidRPr="009F7A62">
        <w:rPr>
          <w:highlight w:val="white"/>
        </w:rPr>
        <w:t xml:space="preserve">      }</w:t>
      </w:r>
    </w:p>
    <w:p w14:paraId="3EC69BE4" w14:textId="77777777" w:rsidR="009F7A62" w:rsidRPr="009F7A62" w:rsidRDefault="009F7A62" w:rsidP="009F7A62">
      <w:pPr>
        <w:pStyle w:val="Code"/>
        <w:rPr>
          <w:highlight w:val="white"/>
        </w:rPr>
      </w:pPr>
      <w:r w:rsidRPr="009F7A62">
        <w:rPr>
          <w:highlight w:val="white"/>
        </w:rPr>
        <w:t xml:space="preserve">    }</w:t>
      </w:r>
    </w:p>
    <w:p w14:paraId="6457479A" w14:textId="77777777" w:rsidR="009F7A62" w:rsidRPr="009F7A62" w:rsidRDefault="009F7A62" w:rsidP="009F7A62">
      <w:pPr>
        <w:pStyle w:val="Code"/>
        <w:rPr>
          <w:highlight w:val="white"/>
        </w:rPr>
      </w:pPr>
    </w:p>
    <w:p w14:paraId="0362CD9E" w14:textId="5E991511" w:rsidR="009F7A62" w:rsidRPr="009F7A62" w:rsidRDefault="009F7A62" w:rsidP="009F7A62">
      <w:pPr>
        <w:pStyle w:val="Code"/>
        <w:rPr>
          <w:highlight w:val="white"/>
        </w:rPr>
      </w:pPr>
      <w:r w:rsidRPr="009F7A62">
        <w:rPr>
          <w:highlight w:val="white"/>
        </w:rPr>
        <w:t xml:space="preserve">    </w:t>
      </w:r>
      <w:r w:rsidR="009F0FA6">
        <w:rPr>
          <w:highlight w:val="white"/>
        </w:rPr>
        <w:t>public</w:t>
      </w:r>
      <w:r w:rsidRPr="009F7A62">
        <w:rPr>
          <w:highlight w:val="white"/>
        </w:rPr>
        <w:t xml:space="preserve"> static string SimpleName(string name) {</w:t>
      </w:r>
    </w:p>
    <w:p w14:paraId="0076E4BE" w14:textId="77777777" w:rsidR="009F7A62" w:rsidRPr="009F7A62" w:rsidRDefault="009F7A62" w:rsidP="009F7A62">
      <w:pPr>
        <w:pStyle w:val="Code"/>
        <w:rPr>
          <w:highlight w:val="white"/>
        </w:rPr>
      </w:pPr>
      <w:r w:rsidRPr="009F7A62">
        <w:rPr>
          <w:highlight w:val="white"/>
        </w:rPr>
        <w:t xml:space="preserve">      int index = name.LastIndexOf(Symbol.SeparatorId);</w:t>
      </w:r>
    </w:p>
    <w:p w14:paraId="6C32054B" w14:textId="77777777" w:rsidR="009F7A62" w:rsidRPr="009F7A62" w:rsidRDefault="009F7A62" w:rsidP="009F7A62">
      <w:pPr>
        <w:pStyle w:val="Code"/>
        <w:rPr>
          <w:highlight w:val="white"/>
        </w:rPr>
      </w:pPr>
      <w:r w:rsidRPr="009F7A62">
        <w:rPr>
          <w:highlight w:val="white"/>
        </w:rPr>
        <w:t xml:space="preserve">      return (index != -1) ? name.Substring(index + 1).Replace("#", "") : name;</w:t>
      </w:r>
    </w:p>
    <w:p w14:paraId="5601F7E5" w14:textId="77777777" w:rsidR="009F7A62" w:rsidRPr="009F7A62" w:rsidRDefault="009F7A62" w:rsidP="009F7A62">
      <w:pPr>
        <w:pStyle w:val="Code"/>
        <w:rPr>
          <w:highlight w:val="white"/>
        </w:rPr>
      </w:pPr>
      <w:r w:rsidRPr="009F7A62">
        <w:rPr>
          <w:highlight w:val="white"/>
        </w:rPr>
        <w:t xml:space="preserve">    }</w:t>
      </w:r>
    </w:p>
    <w:p w14:paraId="248FF5EB" w14:textId="77777777" w:rsidR="009F7A62" w:rsidRPr="009F7A62" w:rsidRDefault="009F7A62" w:rsidP="009F7A62">
      <w:pPr>
        <w:pStyle w:val="Code"/>
        <w:rPr>
          <w:highlight w:val="white"/>
        </w:rPr>
      </w:pPr>
      <w:r w:rsidRPr="009F7A62">
        <w:rPr>
          <w:highlight w:val="white"/>
        </w:rPr>
        <w:t xml:space="preserve">  }</w:t>
      </w:r>
    </w:p>
    <w:p w14:paraId="41D9F729" w14:textId="77777777" w:rsidR="009F7A62" w:rsidRPr="009F7A62" w:rsidRDefault="009F7A62" w:rsidP="009F7A62">
      <w:pPr>
        <w:pStyle w:val="Code"/>
        <w:rPr>
          <w:highlight w:val="white"/>
        </w:rPr>
      </w:pPr>
      <w:r w:rsidRPr="009F7A62">
        <w:rPr>
          <w:highlight w:val="white"/>
        </w:rPr>
        <w:t>}</w:t>
      </w:r>
    </w:p>
    <w:p w14:paraId="0791C437" w14:textId="679336B8" w:rsidR="00DF053B" w:rsidRDefault="00DF053B" w:rsidP="006A31DF">
      <w:pPr>
        <w:pStyle w:val="Rubrik1"/>
      </w:pPr>
      <w:bookmarkStart w:id="259" w:name="_Toc49764381"/>
      <w:r>
        <w:lastRenderedPageBreak/>
        <w:t>The Type System</w:t>
      </w:r>
      <w:bookmarkEnd w:id="259"/>
    </w:p>
    <w:p w14:paraId="69928868" w14:textId="77777777" w:rsidR="00D84FDE" w:rsidRDefault="00D84FDE" w:rsidP="00D84FDE">
      <w:pPr>
        <w:rPr>
          <w:color w:val="auto"/>
        </w:rPr>
      </w:pPr>
      <w:r>
        <w:t xml:space="preserve">C has a rather large set of types. The simple types are made up of the integral types signed and unsigned </w:t>
      </w:r>
      <w:r>
        <w:rPr>
          <w:rStyle w:val="CodeInText"/>
        </w:rPr>
        <w:t>char</w:t>
      </w:r>
      <w:r>
        <w:t xml:space="preserve">, </w:t>
      </w:r>
      <w:r>
        <w:rPr>
          <w:rStyle w:val="CodeInText"/>
        </w:rPr>
        <w:t>short</w:t>
      </w:r>
      <w:r>
        <w:t xml:space="preserve">, </w:t>
      </w:r>
      <w:r>
        <w:rPr>
          <w:rStyle w:val="CodeInText"/>
        </w:rPr>
        <w:t>int</w:t>
      </w:r>
      <w:r>
        <w:t xml:space="preserve">, and </w:t>
      </w:r>
      <w:r>
        <w:rPr>
          <w:rStyle w:val="CodeInText"/>
        </w:rPr>
        <w:t>long</w:t>
      </w:r>
      <w:r>
        <w:t xml:space="preserve"> as well as the floating types </w:t>
      </w:r>
      <w:r>
        <w:rPr>
          <w:rStyle w:val="CodeInText"/>
        </w:rPr>
        <w:t>float,</w:t>
      </w:r>
      <w:r>
        <w:t xml:space="preserve"> </w:t>
      </w:r>
      <w:r>
        <w:rPr>
          <w:rStyle w:val="CodeInText"/>
        </w:rPr>
        <w:t>double</w:t>
      </w:r>
      <w:r>
        <w:t xml:space="preserve">, and </w:t>
      </w:r>
      <w:r>
        <w:rPr>
          <w:rStyle w:val="CodeInText"/>
        </w:rPr>
        <w:t>long</w:t>
      </w:r>
      <w:r>
        <w:t xml:space="preserve"> </w:t>
      </w:r>
      <w:r>
        <w:rPr>
          <w:rStyle w:val="CodeInText"/>
        </w:rPr>
        <w:t>double</w:t>
      </w:r>
      <w:r>
        <w:t>. The compound type are pointers, arrays, structs, unions, and functions. Values of enumeration types (</w:t>
      </w:r>
      <w:r>
        <w:rPr>
          <w:rStyle w:val="CodeInText"/>
        </w:rPr>
        <w:t>enum</w:t>
      </w:r>
      <w:r>
        <w:t xml:space="preserve">) are stored as signed integer. Moreover, a type can also be </w:t>
      </w:r>
      <w:r>
        <w:rPr>
          <w:rStyle w:val="CodeInText0"/>
        </w:rPr>
        <w:t>constant</w:t>
      </w:r>
      <w:r>
        <w:t xml:space="preserve"> or </w:t>
      </w:r>
      <w:r>
        <w:rPr>
          <w:rStyle w:val="CodeInText0"/>
        </w:rPr>
        <w:t>volatile</w:t>
      </w:r>
      <w:r>
        <w:t>.</w:t>
      </w:r>
    </w:p>
    <w:p w14:paraId="1D2B75E3" w14:textId="77777777" w:rsidR="00D84FDE" w:rsidRDefault="00D84FDE">
      <w:pPr>
        <w:rPr>
          <w:color w:val="auto"/>
        </w:rPr>
        <w:pPrChange w:id="260" w:author="Stefan Bjornander" w:date="2015-04-25T10:17:00Z">
          <w:pPr>
            <w:pStyle w:val="Rubrik2"/>
          </w:pPr>
        </w:pPrChange>
      </w:pPr>
      <w:ins w:id="261" w:author="Stefan Bjornander" w:date="2015-04-25T10:17:00Z">
        <w:r>
          <w:t xml:space="preserve">The </w:t>
        </w:r>
        <w:r>
          <w:rPr>
            <w:rStyle w:val="CodeInText"/>
          </w:rPr>
          <w:t>Type</w:t>
        </w:r>
        <w:r>
          <w:t xml:space="preserve"> class hold information about a type. The </w:t>
        </w:r>
      </w:ins>
      <w:ins w:id="262" w:author="Stefan Bjornander" w:date="2015-04-25T10:18:00Z">
        <w:r>
          <w:t xml:space="preserve">default </w:t>
        </w:r>
      </w:ins>
      <w:ins w:id="263" w:author="Stefan Bjornander" w:date="2015-04-25T10:17:00Z">
        <w:r>
          <w:t xml:space="preserve">constructor </w:t>
        </w:r>
      </w:ins>
      <w:ins w:id="264" w:author="Stefan Bjornander" w:date="2015-04-25T10:18:00Z">
        <w:r>
          <w:t xml:space="preserve">is </w:t>
        </w:r>
      </w:ins>
      <w:ins w:id="265" w:author="Stefan Bjornander" w:date="2015-04-25T10:17:00Z">
        <w:r>
          <w:t>private</w:t>
        </w:r>
      </w:ins>
      <w:ins w:id="266" w:author="Stefan Bjornander" w:date="2015-04-25T10:18:00Z">
        <w:r>
          <w:t>, which makes it impossible to</w:t>
        </w:r>
      </w:ins>
      <w:ins w:id="267" w:author="Stefan Bjornander" w:date="2015-04-25T10:21:00Z">
        <w:r>
          <w:t xml:space="preserve"> explicitly</w:t>
        </w:r>
      </w:ins>
      <w:ins w:id="268" w:author="Stefan Bjornander" w:date="2015-04-25T10:18:00Z">
        <w:r>
          <w:t xml:space="preserve"> </w:t>
        </w:r>
      </w:ins>
      <w:ins w:id="269" w:author="Stefan Bjornander" w:date="2015-04-25T10:21:00Z">
        <w:r>
          <w:t xml:space="preserve">create type objects. </w:t>
        </w:r>
      </w:ins>
      <w:ins w:id="270" w:author="Stefan Bjornander" w:date="2015-04-25T10:25:00Z">
        <w:r>
          <w:t>Instead</w:t>
        </w:r>
      </w:ins>
      <w:ins w:id="271" w:author="Stefan Bjornander" w:date="2015-04-25T10:21:00Z">
        <w:r>
          <w:t xml:space="preserve">, </w:t>
        </w:r>
      </w:ins>
      <w:ins w:id="272" w:author="Stefan Bjornander" w:date="2015-04-25T10:25:00Z">
        <w:r>
          <w:t xml:space="preserve">there is a series of static </w:t>
        </w:r>
      </w:ins>
      <w:r>
        <w:rPr>
          <w:rStyle w:val="CodeInText0"/>
        </w:rPr>
        <w:t>create</w:t>
      </w:r>
      <w:r>
        <w:t>-</w:t>
      </w:r>
      <w:ins w:id="273" w:author="Stefan Bjornander" w:date="2015-04-25T10:25:00Z">
        <w:r>
          <w:t xml:space="preserve">methods that create and return a </w:t>
        </w:r>
      </w:ins>
      <w:r>
        <w:t>T</w:t>
      </w:r>
      <w:ins w:id="274" w:author="Stefan Bjornander" w:date="2015-04-25T10:25:00Z">
        <w:r>
          <w:t>ype object.</w:t>
        </w:r>
      </w:ins>
    </w:p>
    <w:p w14:paraId="15A725F6" w14:textId="6030291F" w:rsidR="00EF3C56" w:rsidRDefault="00EF3C56" w:rsidP="00EF3C56">
      <w:r>
        <w:t>The type system of C is rather large. There is the integer types and floating types, structs and union, pointers, array, and function as well as void.</w:t>
      </w:r>
    </w:p>
    <w:p w14:paraId="32A67CAE" w14:textId="660E623F" w:rsidR="0090331B" w:rsidRPr="00EF3C56" w:rsidRDefault="0090331B" w:rsidP="00EF3C56">
      <w:r>
        <w:t>There is no logical type in C</w:t>
      </w:r>
      <w:r w:rsidR="00025BEA">
        <w:t>, but we use it to store temporary values. Mo</w:t>
      </w:r>
      <w:r w:rsidR="00134DD7">
        <w:t>r</w:t>
      </w:r>
      <w:r w:rsidR="00025BEA">
        <w:t xml:space="preserve">eover, there is not string type in C, but </w:t>
      </w:r>
    </w:p>
    <w:p w14:paraId="142D086C" w14:textId="18BDC79A" w:rsidR="004242EC" w:rsidRDefault="004242EC" w:rsidP="008C43F9">
      <w:pPr>
        <w:pStyle w:val="CodeHeader"/>
      </w:pPr>
      <w:r>
        <w:t>Sort.cs</w:t>
      </w:r>
    </w:p>
    <w:p w14:paraId="3371F873" w14:textId="77777777" w:rsidR="004242EC" w:rsidRPr="004242EC" w:rsidRDefault="004242EC" w:rsidP="004242EC">
      <w:pPr>
        <w:pStyle w:val="Code"/>
        <w:rPr>
          <w:highlight w:val="white"/>
        </w:rPr>
      </w:pPr>
      <w:r w:rsidRPr="004242EC">
        <w:rPr>
          <w:highlight w:val="white"/>
        </w:rPr>
        <w:t>namespace CCompiler {</w:t>
      </w:r>
    </w:p>
    <w:p w14:paraId="36551A36" w14:textId="77777777" w:rsidR="004242EC" w:rsidRPr="004242EC" w:rsidRDefault="004242EC" w:rsidP="004242EC">
      <w:pPr>
        <w:pStyle w:val="Code"/>
        <w:rPr>
          <w:highlight w:val="white"/>
        </w:rPr>
      </w:pPr>
      <w:r w:rsidRPr="004242EC">
        <w:rPr>
          <w:highlight w:val="white"/>
        </w:rPr>
        <w:t xml:space="preserve">  public enum Sort {Void, Boolean, Signed_Char, Unsigned_Char,</w:t>
      </w:r>
    </w:p>
    <w:p w14:paraId="79DB5990" w14:textId="77777777" w:rsidR="004242EC" w:rsidRPr="004242EC" w:rsidRDefault="004242EC" w:rsidP="004242EC">
      <w:pPr>
        <w:pStyle w:val="Code"/>
        <w:rPr>
          <w:highlight w:val="white"/>
        </w:rPr>
      </w:pPr>
      <w:r w:rsidRPr="004242EC">
        <w:rPr>
          <w:highlight w:val="white"/>
        </w:rPr>
        <w:t xml:space="preserve">                    Signed_Short_Int, Unsigned_Short_Int, Signed_Int,</w:t>
      </w:r>
    </w:p>
    <w:p w14:paraId="6F07E23F" w14:textId="77777777" w:rsidR="004242EC" w:rsidRPr="004242EC" w:rsidRDefault="004242EC" w:rsidP="004242EC">
      <w:pPr>
        <w:pStyle w:val="Code"/>
        <w:rPr>
          <w:highlight w:val="white"/>
        </w:rPr>
      </w:pPr>
      <w:r w:rsidRPr="004242EC">
        <w:rPr>
          <w:highlight w:val="white"/>
        </w:rPr>
        <w:t xml:space="preserve">                    Unsigned_Int, Signed_Long_Int, Unsigned_Long_Int,</w:t>
      </w:r>
    </w:p>
    <w:p w14:paraId="1C7F6B52" w14:textId="77777777" w:rsidR="004242EC" w:rsidRPr="004242EC" w:rsidRDefault="004242EC" w:rsidP="004242EC">
      <w:pPr>
        <w:pStyle w:val="Code"/>
        <w:rPr>
          <w:highlight w:val="white"/>
        </w:rPr>
      </w:pPr>
      <w:r w:rsidRPr="004242EC">
        <w:rPr>
          <w:highlight w:val="white"/>
        </w:rPr>
        <w:t xml:space="preserve">                    Float, Double, Long_Double, String,</w:t>
      </w:r>
    </w:p>
    <w:p w14:paraId="5F44F9EF" w14:textId="77777777" w:rsidR="004242EC" w:rsidRPr="004242EC" w:rsidRDefault="004242EC" w:rsidP="004242EC">
      <w:pPr>
        <w:pStyle w:val="Code"/>
        <w:rPr>
          <w:highlight w:val="white"/>
        </w:rPr>
      </w:pPr>
      <w:r w:rsidRPr="004242EC">
        <w:rPr>
          <w:highlight w:val="white"/>
        </w:rPr>
        <w:t xml:space="preserve">                    Pointer, Array, Struct, Union, // Enumeration,</w:t>
      </w:r>
    </w:p>
    <w:p w14:paraId="74353B29" w14:textId="77777777" w:rsidR="004242EC" w:rsidRPr="004242EC" w:rsidRDefault="004242EC" w:rsidP="004242EC">
      <w:pPr>
        <w:pStyle w:val="Code"/>
        <w:rPr>
          <w:highlight w:val="white"/>
        </w:rPr>
      </w:pPr>
      <w:r w:rsidRPr="004242EC">
        <w:rPr>
          <w:highlight w:val="white"/>
        </w:rPr>
        <w:t xml:space="preserve">                    Function, Logical};</w:t>
      </w:r>
    </w:p>
    <w:p w14:paraId="733D5840" w14:textId="77777777" w:rsidR="004242EC" w:rsidRPr="004242EC" w:rsidRDefault="004242EC" w:rsidP="004242EC">
      <w:pPr>
        <w:pStyle w:val="Code"/>
      </w:pPr>
      <w:r w:rsidRPr="004242EC">
        <w:rPr>
          <w:highlight w:val="white"/>
        </w:rPr>
        <w:t>}</w:t>
      </w:r>
    </w:p>
    <w:p w14:paraId="5EBDC23E" w14:textId="088BB8CD" w:rsidR="00DF053B" w:rsidRDefault="008C43F9" w:rsidP="004242EC">
      <w:pPr>
        <w:pStyle w:val="CodeHeader"/>
      </w:pPr>
      <w:r>
        <w:t>Type.cs</w:t>
      </w:r>
    </w:p>
    <w:p w14:paraId="31261FF7" w14:textId="77777777" w:rsidR="006E1FB9" w:rsidRPr="006E1FB9" w:rsidRDefault="006E1FB9" w:rsidP="006E1FB9">
      <w:pPr>
        <w:pStyle w:val="Code"/>
        <w:rPr>
          <w:highlight w:val="white"/>
        </w:rPr>
      </w:pPr>
      <w:r w:rsidRPr="006E1FB9">
        <w:rPr>
          <w:highlight w:val="white"/>
        </w:rPr>
        <w:t>using System;</w:t>
      </w:r>
    </w:p>
    <w:p w14:paraId="1EA5201F" w14:textId="77777777" w:rsidR="006E1FB9" w:rsidRPr="006E1FB9" w:rsidRDefault="006E1FB9" w:rsidP="006E1FB9">
      <w:pPr>
        <w:pStyle w:val="Code"/>
        <w:rPr>
          <w:highlight w:val="white"/>
        </w:rPr>
      </w:pPr>
      <w:r w:rsidRPr="006E1FB9">
        <w:rPr>
          <w:highlight w:val="white"/>
        </w:rPr>
        <w:t>using System.Linq;</w:t>
      </w:r>
    </w:p>
    <w:p w14:paraId="3FCE137D" w14:textId="77777777" w:rsidR="006E1FB9" w:rsidRPr="006E1FB9" w:rsidRDefault="006E1FB9" w:rsidP="006E1FB9">
      <w:pPr>
        <w:pStyle w:val="Code"/>
        <w:rPr>
          <w:highlight w:val="white"/>
        </w:rPr>
      </w:pPr>
      <w:r w:rsidRPr="006E1FB9">
        <w:rPr>
          <w:highlight w:val="white"/>
        </w:rPr>
        <w:t>using System.Numerics;</w:t>
      </w:r>
    </w:p>
    <w:p w14:paraId="0D650D3D" w14:textId="77777777" w:rsidR="006E1FB9" w:rsidRPr="006E1FB9" w:rsidRDefault="006E1FB9" w:rsidP="006E1FB9">
      <w:pPr>
        <w:pStyle w:val="Code"/>
        <w:rPr>
          <w:highlight w:val="white"/>
        </w:rPr>
      </w:pPr>
      <w:r w:rsidRPr="006E1FB9">
        <w:rPr>
          <w:highlight w:val="white"/>
        </w:rPr>
        <w:t>using System.Collections.Generic;</w:t>
      </w:r>
    </w:p>
    <w:p w14:paraId="78B997AD" w14:textId="77777777" w:rsidR="006E1FB9" w:rsidRPr="006E1FB9" w:rsidRDefault="006E1FB9" w:rsidP="006E1FB9">
      <w:pPr>
        <w:pStyle w:val="Code"/>
        <w:rPr>
          <w:highlight w:val="white"/>
        </w:rPr>
      </w:pPr>
    </w:p>
    <w:p w14:paraId="02FCC2BC" w14:textId="77777777" w:rsidR="006E1FB9" w:rsidRPr="006E1FB9" w:rsidRDefault="006E1FB9" w:rsidP="006E1FB9">
      <w:pPr>
        <w:pStyle w:val="Code"/>
        <w:rPr>
          <w:highlight w:val="white"/>
        </w:rPr>
      </w:pPr>
      <w:r w:rsidRPr="006E1FB9">
        <w:rPr>
          <w:highlight w:val="white"/>
        </w:rPr>
        <w:t>namespace CCompiler {</w:t>
      </w:r>
    </w:p>
    <w:p w14:paraId="35C75594" w14:textId="77777777" w:rsidR="006E1FB9" w:rsidRPr="006E1FB9" w:rsidRDefault="006E1FB9" w:rsidP="006E1FB9">
      <w:pPr>
        <w:pStyle w:val="Code"/>
        <w:rPr>
          <w:highlight w:val="white"/>
        </w:rPr>
      </w:pPr>
      <w:r w:rsidRPr="006E1FB9">
        <w:rPr>
          <w:highlight w:val="white"/>
        </w:rPr>
        <w:t xml:space="preserve">  public class Type {</w:t>
      </w:r>
    </w:p>
    <w:p w14:paraId="7B8638D1" w14:textId="77777777" w:rsidR="006E1FB9" w:rsidRPr="006E1FB9" w:rsidRDefault="006E1FB9" w:rsidP="006E1FB9">
      <w:pPr>
        <w:pStyle w:val="Code"/>
        <w:rPr>
          <w:highlight w:val="white"/>
        </w:rPr>
      </w:pPr>
      <w:r w:rsidRPr="006E1FB9">
        <w:rPr>
          <w:highlight w:val="white"/>
        </w:rPr>
        <w:t xml:space="preserve">    private Sort m_sort;</w:t>
      </w:r>
    </w:p>
    <w:p w14:paraId="673EA33C" w14:textId="61D56462" w:rsidR="006E1FB9" w:rsidRPr="006E1FB9" w:rsidRDefault="00900025" w:rsidP="00304A22">
      <w:pPr>
        <w:rPr>
          <w:highlight w:val="white"/>
        </w:rPr>
      </w:pPr>
      <w:r>
        <w:rPr>
          <w:highlight w:val="white"/>
        </w:rPr>
        <w:t>Each type holds a sort, it may be a</w:t>
      </w:r>
      <w:r w:rsidR="00E91094">
        <w:rPr>
          <w:highlight w:val="white"/>
        </w:rPr>
        <w:t>n integral sort (</w:t>
      </w:r>
      <w:r>
        <w:rPr>
          <w:highlight w:val="white"/>
        </w:rPr>
        <w:t>signed or unsigne</w:t>
      </w:r>
      <w:r w:rsidR="00E91094">
        <w:rPr>
          <w:highlight w:val="white"/>
        </w:rPr>
        <w:t>d</w:t>
      </w:r>
      <w:r>
        <w:rPr>
          <w:highlight w:val="white"/>
        </w:rPr>
        <w:t xml:space="preserve"> character, short integer, integer, or long integer</w:t>
      </w:r>
      <w:r w:rsidR="00E91094">
        <w:rPr>
          <w:highlight w:val="white"/>
        </w:rPr>
        <w:t>) a floating sort (</w:t>
      </w:r>
      <w:r>
        <w:rPr>
          <w:highlight w:val="white"/>
        </w:rPr>
        <w:t>float, double, or long double</w:t>
      </w:r>
      <w:r w:rsidR="00E91094">
        <w:rPr>
          <w:highlight w:val="white"/>
        </w:rPr>
        <w:t>)</w:t>
      </w:r>
      <w:r>
        <w:rPr>
          <w:highlight w:val="white"/>
        </w:rPr>
        <w:t>, a struct or union, a pointer or array, a function, or void.</w:t>
      </w:r>
    </w:p>
    <w:p w14:paraId="690911A1" w14:textId="77777777" w:rsidR="006E1FB9" w:rsidRPr="006E1FB9" w:rsidRDefault="006E1FB9" w:rsidP="006E1FB9">
      <w:pPr>
        <w:pStyle w:val="Code"/>
        <w:rPr>
          <w:highlight w:val="white"/>
        </w:rPr>
      </w:pPr>
      <w:r w:rsidRPr="006E1FB9">
        <w:rPr>
          <w:highlight w:val="white"/>
        </w:rPr>
        <w:t xml:space="preserve">    public Sort Sort {</w:t>
      </w:r>
    </w:p>
    <w:p w14:paraId="1BF64FB7" w14:textId="77777777" w:rsidR="006E1FB9" w:rsidRPr="006E1FB9" w:rsidRDefault="006E1FB9" w:rsidP="006E1FB9">
      <w:pPr>
        <w:pStyle w:val="Code"/>
        <w:rPr>
          <w:highlight w:val="white"/>
        </w:rPr>
      </w:pPr>
      <w:r w:rsidRPr="006E1FB9">
        <w:rPr>
          <w:highlight w:val="white"/>
        </w:rPr>
        <w:t xml:space="preserve">      get { return m_sort; }</w:t>
      </w:r>
    </w:p>
    <w:p w14:paraId="535CED7B" w14:textId="77777777" w:rsidR="006E1FB9" w:rsidRPr="006E1FB9" w:rsidRDefault="006E1FB9" w:rsidP="006E1FB9">
      <w:pPr>
        <w:pStyle w:val="Code"/>
        <w:rPr>
          <w:highlight w:val="white"/>
        </w:rPr>
      </w:pPr>
      <w:r w:rsidRPr="006E1FB9">
        <w:rPr>
          <w:highlight w:val="white"/>
        </w:rPr>
        <w:t xml:space="preserve">    }</w:t>
      </w:r>
    </w:p>
    <w:p w14:paraId="5B06166F" w14:textId="747FA1C2" w:rsidR="009248F5" w:rsidRDefault="009248F5">
      <w:pPr>
        <w:ind w:left="720" w:hanging="720"/>
        <w:rPr>
          <w:ins w:id="275" w:author="Stefan Bjornander" w:date="2015-04-25T10:33:00Z"/>
          <w:color w:val="auto"/>
        </w:rPr>
        <w:pPrChange w:id="276" w:author="Stefan Bjornander" w:date="2015-04-25T10:34:00Z">
          <w:pPr>
            <w:pStyle w:val="Rubrik3"/>
          </w:pPr>
        </w:pPrChange>
      </w:pPr>
      <w:r>
        <w:t xml:space="preserve">The following </w:t>
      </w:r>
      <w:r w:rsidR="001335B8">
        <w:t>constructor takes an integral or arithmetic type, or void.</w:t>
      </w:r>
    </w:p>
    <w:p w14:paraId="7C9E7D87" w14:textId="77777777" w:rsidR="006E1FB9" w:rsidRPr="006E1FB9" w:rsidRDefault="006E1FB9" w:rsidP="006E1FB9">
      <w:pPr>
        <w:pStyle w:val="Code"/>
        <w:rPr>
          <w:highlight w:val="white"/>
        </w:rPr>
      </w:pPr>
      <w:r w:rsidRPr="006E1FB9">
        <w:rPr>
          <w:highlight w:val="white"/>
        </w:rPr>
        <w:t xml:space="preserve">    public Type(Sort sort) { // arithmetic or logical</w:t>
      </w:r>
    </w:p>
    <w:p w14:paraId="6742AA2A" w14:textId="77777777" w:rsidR="006E1FB9" w:rsidRPr="006E1FB9" w:rsidRDefault="006E1FB9" w:rsidP="006E1FB9">
      <w:pPr>
        <w:pStyle w:val="Code"/>
        <w:rPr>
          <w:highlight w:val="white"/>
        </w:rPr>
      </w:pPr>
      <w:r w:rsidRPr="006E1FB9">
        <w:rPr>
          <w:highlight w:val="white"/>
        </w:rPr>
        <w:t xml:space="preserve">      m_sort = sort;</w:t>
      </w:r>
    </w:p>
    <w:p w14:paraId="0386EC7F" w14:textId="77777777" w:rsidR="006E1FB9" w:rsidRPr="006E1FB9" w:rsidRDefault="006E1FB9" w:rsidP="006E1FB9">
      <w:pPr>
        <w:pStyle w:val="Code"/>
        <w:rPr>
          <w:highlight w:val="white"/>
        </w:rPr>
      </w:pPr>
      <w:r w:rsidRPr="006E1FB9">
        <w:rPr>
          <w:highlight w:val="white"/>
        </w:rPr>
        <w:t xml:space="preserve">    }</w:t>
      </w:r>
    </w:p>
    <w:p w14:paraId="6CCB805F" w14:textId="77777777" w:rsidR="00EB6850" w:rsidRDefault="00EB6850">
      <w:pPr>
        <w:rPr>
          <w:color w:val="auto"/>
        </w:rPr>
        <w:pPrChange w:id="277" w:author="Stefan Bjornander" w:date="2015-04-25T10:40:00Z">
          <w:pPr>
            <w:pStyle w:val="Rubrik3"/>
          </w:pPr>
        </w:pPrChange>
      </w:pPr>
      <w:ins w:id="278" w:author="Stefan Bjornander" w:date="2015-04-25T10:41:00Z">
        <w:r>
          <w:t>Contrary</w:t>
        </w:r>
      </w:ins>
      <w:ins w:id="279" w:author="Stefan Bjornander" w:date="2015-04-25T10:40:00Z">
        <w:r>
          <w:t xml:space="preserve"> to some other languages, there is no logical type in C. </w:t>
        </w:r>
      </w:ins>
      <w:ins w:id="280" w:author="Stefan Bjornander" w:date="2015-04-25T10:41:00Z">
        <w:r>
          <w:t xml:space="preserve">However, as C applies </w:t>
        </w:r>
        <w:r>
          <w:rPr>
            <w:rStyle w:val="CodeInText"/>
          </w:rPr>
          <w:t>lazy evaluation</w:t>
        </w:r>
        <w:r>
          <w:t>, we need a logical type.</w:t>
        </w:r>
      </w:ins>
      <w:r>
        <w:t xml:space="preserve"> Lazy evaluation </w:t>
      </w:r>
      <w:ins w:id="281" w:author="Stefan Bjornander" w:date="2015-04-25T10:41:00Z">
        <w:r>
          <w:t>means that an expression shall be not be evaluated more than necessary to determine its value</w:t>
        </w:r>
      </w:ins>
      <w:r>
        <w:t xml:space="preserve">. More specifically, if the left operand of the logical </w:t>
      </w:r>
      <w:r>
        <w:rPr>
          <w:rStyle w:val="CodeInText0"/>
        </w:rPr>
        <w:t>or</w:t>
      </w:r>
      <w:r>
        <w:t xml:space="preserve">-operator is true the right operand shall not be evaluated. In the same way, if the left operand of the logical </w:t>
      </w:r>
      <w:r>
        <w:rPr>
          <w:rStyle w:val="CodeInText0"/>
        </w:rPr>
        <w:t>and</w:t>
      </w:r>
      <w:r>
        <w:t xml:space="preserve">-operator </w:t>
      </w:r>
      <w:r>
        <w:lastRenderedPageBreak/>
        <w:t xml:space="preserve">is false the right operand shall not be evaluated. The same goes for the conditional operator, depending on whether the first expression is true or false, only the second or the third expression is evaluated. </w:t>
      </w:r>
      <w:ins w:id="282" w:author="Stefan Bjornander" w:date="2015-04-25T10:42:00Z">
        <w:r>
          <w:t>The</w:t>
        </w:r>
      </w:ins>
      <w:r>
        <w:t xml:space="preserve"> logical</w:t>
      </w:r>
      <w:ins w:id="283" w:author="Stefan Bjornander" w:date="2015-04-25T10:42:00Z">
        <w:r>
          <w:t xml:space="preserve"> type holds the </w:t>
        </w:r>
      </w:ins>
      <w:ins w:id="284" w:author="Stefan Bjornander" w:date="2015-04-25T10:43:00Z">
        <w:r>
          <w:t xml:space="preserve">two </w:t>
        </w:r>
      </w:ins>
      <w:ins w:id="285" w:author="Stefan Bjornander" w:date="2015-04-25T10:42:00Z">
        <w:r>
          <w:t xml:space="preserve">sets </w:t>
        </w:r>
        <w:r>
          <w:rPr>
            <w:rStyle w:val="CodeInText"/>
            <w:color w:val="auto"/>
            <w:rPrChange w:id="286" w:author="Stefan Bjornander" w:date="2015-04-25T10:42:00Z">
              <w:rPr>
                <w:rStyle w:val="CodeInText"/>
                <w:b w:val="0"/>
                <w:i w:val="0"/>
              </w:rPr>
            </w:rPrChange>
          </w:rPr>
          <w:t>m_trueSet</w:t>
        </w:r>
        <w:r>
          <w:t xml:space="preserve"> and </w:t>
        </w:r>
        <w:r>
          <w:rPr>
            <w:rStyle w:val="CodeInText"/>
            <w:color w:val="auto"/>
            <w:rPrChange w:id="287" w:author="Stefan Bjornander" w:date="2015-04-25T10:42:00Z">
              <w:rPr>
                <w:rStyle w:val="CodeInText"/>
                <w:b w:val="0"/>
                <w:i w:val="0"/>
              </w:rPr>
            </w:rPrChange>
          </w:rPr>
          <w:t>m_falseSet</w:t>
        </w:r>
        <w:r>
          <w:t xml:space="preserve">, which hold </w:t>
        </w:r>
      </w:ins>
      <w:ins w:id="288" w:author="Stefan Bjornander" w:date="2015-04-25T10:43:00Z">
        <w:r>
          <w:t>middle code address</w:t>
        </w:r>
      </w:ins>
      <w:ins w:id="289" w:author="Stefan Bjornander" w:date="2015-04-25T10:44:00Z">
        <w:r>
          <w:t>es</w:t>
        </w:r>
      </w:ins>
      <w:ins w:id="290" w:author="Stefan Bjornander" w:date="2015-04-25T10:43:00Z">
        <w:r>
          <w:t xml:space="preserve"> to jumps </w:t>
        </w:r>
      </w:ins>
      <w:r>
        <w:t>instructions that</w:t>
      </w:r>
      <w:ins w:id="291" w:author="Stefan Bjornander" w:date="2015-04-25T10:44:00Z">
        <w:r>
          <w:t xml:space="preserve"> will later be filled with the address</w:t>
        </w:r>
      </w:ins>
      <w:r>
        <w:t>es</w:t>
      </w:r>
      <w:ins w:id="292" w:author="Stefan Bjornander" w:date="2015-04-25T10:44:00Z">
        <w:r>
          <w:t xml:space="preserve"> to jump </w:t>
        </w:r>
      </w:ins>
      <w:r>
        <w:t xml:space="preserve">to </w:t>
      </w:r>
      <w:ins w:id="293" w:author="Stefan Bjornander" w:date="2015-04-25T10:44:00Z">
        <w:r>
          <w:t>if the expression is true or false.</w:t>
        </w:r>
      </w:ins>
    </w:p>
    <w:p w14:paraId="1FD23CA2" w14:textId="7B4EF01A" w:rsidR="006E1FB9" w:rsidRPr="006E1FB9" w:rsidRDefault="006E1FB9" w:rsidP="006E1FB9">
      <w:pPr>
        <w:pStyle w:val="Code"/>
        <w:rPr>
          <w:highlight w:val="white"/>
        </w:rPr>
      </w:pPr>
      <w:r w:rsidRPr="006E1FB9">
        <w:rPr>
          <w:highlight w:val="white"/>
        </w:rPr>
        <w:t xml:space="preserve">    // -----------------------------------------------------------------------</w:t>
      </w:r>
    </w:p>
    <w:p w14:paraId="5F6CD5B0" w14:textId="625B66F6" w:rsidR="006E1FB9" w:rsidRDefault="009F6C5C" w:rsidP="009F6C5C">
      <w:pPr>
        <w:rPr>
          <w:highlight w:val="white"/>
        </w:rPr>
      </w:pPr>
      <w:r>
        <w:rPr>
          <w:highlight w:val="white"/>
        </w:rPr>
        <w:t>In case of a bitfield member in a struct</w:t>
      </w:r>
      <w:r w:rsidR="001C4878">
        <w:rPr>
          <w:highlight w:val="white"/>
        </w:rPr>
        <w:t>, we store its bitfield mask.</w:t>
      </w:r>
      <w:r w:rsidR="006E1FB9" w:rsidRPr="006E1FB9">
        <w:rPr>
          <w:highlight w:val="white"/>
        </w:rPr>
        <w:t xml:space="preserve"> </w:t>
      </w:r>
      <w:r w:rsidR="00AB6BB6">
        <w:rPr>
          <w:highlight w:val="white"/>
        </w:rPr>
        <w:t xml:space="preserve">The mask is </w:t>
      </w:r>
      <w:r w:rsidR="00830355">
        <w:rPr>
          <w:highlight w:val="white"/>
        </w:rPr>
        <w:t>technically</w:t>
      </w:r>
      <w:r w:rsidR="00B402D5">
        <w:rPr>
          <w:highlight w:val="white"/>
        </w:rPr>
        <w:t xml:space="preserve"> two</w:t>
      </w:r>
      <w:r w:rsidR="00830355">
        <w:rPr>
          <w:highlight w:val="white"/>
        </w:rPr>
        <w:t xml:space="preserve"> to the power of the bits minus </w:t>
      </w:r>
      <w:r w:rsidR="00B402D5">
        <w:rPr>
          <w:highlight w:val="white"/>
        </w:rPr>
        <w:t>one</w:t>
      </w:r>
      <w:r w:rsidR="00830355">
        <w:rPr>
          <w:highlight w:val="white"/>
        </w:rPr>
        <w:t xml:space="preserve"> or, informally, the bits number of ones, counting from the least significant bit.</w:t>
      </w:r>
    </w:p>
    <w:p w14:paraId="7BB2347F" w14:textId="77777777" w:rsidR="00B402D5" w:rsidRDefault="00B402D5">
      <w:pPr>
        <w:rPr>
          <w:color w:val="auto"/>
        </w:rPr>
        <w:pPrChange w:id="294" w:author="Stefan Bjornander" w:date="2015-04-25T10:39:00Z">
          <w:pPr>
            <w:pStyle w:val="Rubrik3"/>
            <w:tabs>
              <w:tab w:val="num" w:pos="360"/>
            </w:tabs>
          </w:pPr>
        </w:pPrChange>
      </w:pPr>
      <w:ins w:id="295" w:author="Stefan Bjornander" w:date="2015-04-25T10:39:00Z">
        <w:r>
          <w:t>The bi</w:t>
        </w:r>
      </w:ins>
      <w:r>
        <w:t>t</w:t>
      </w:r>
      <w:ins w:id="296" w:author="Stefan Bjornander" w:date="2015-04-25T10:39:00Z">
        <w:r>
          <w:t xml:space="preserve">field type is basically an integral type, with the addition of the bitfield mask that is used </w:t>
        </w:r>
      </w:ins>
      <w:ins w:id="297" w:author="Stefan Bjornander" w:date="2015-04-25T10:40:00Z">
        <w:r>
          <w:t>when a bitfield variable is assigned a value to set the unused bits to zero.</w:t>
        </w:r>
      </w:ins>
      <w:ins w:id="298" w:author="Stefan Bjornander" w:date="2015-04-25T10:39:00Z">
        <w:r>
          <w:t xml:space="preserve"> </w:t>
        </w:r>
      </w:ins>
    </w:p>
    <w:p w14:paraId="6D4E9BAC" w14:textId="77777777" w:rsidR="006E1FB9" w:rsidRPr="006E1FB9" w:rsidRDefault="006E1FB9" w:rsidP="006E1FB9">
      <w:pPr>
        <w:pStyle w:val="Code"/>
        <w:rPr>
          <w:highlight w:val="white"/>
        </w:rPr>
      </w:pPr>
      <w:r w:rsidRPr="006E1FB9">
        <w:rPr>
          <w:highlight w:val="white"/>
        </w:rPr>
        <w:t xml:space="preserve">    private BigInteger? m_bitfieldMask = null;</w:t>
      </w:r>
    </w:p>
    <w:p w14:paraId="7BB71469" w14:textId="77777777" w:rsidR="006E1FB9" w:rsidRPr="006E1FB9" w:rsidRDefault="006E1FB9" w:rsidP="006E1FB9">
      <w:pPr>
        <w:pStyle w:val="Code"/>
        <w:rPr>
          <w:highlight w:val="white"/>
        </w:rPr>
      </w:pPr>
    </w:p>
    <w:p w14:paraId="49206F16" w14:textId="77777777" w:rsidR="001335B8" w:rsidRPr="006E1FB9" w:rsidRDefault="001335B8" w:rsidP="001335B8">
      <w:pPr>
        <w:pStyle w:val="Code"/>
        <w:rPr>
          <w:highlight w:val="white"/>
        </w:rPr>
      </w:pPr>
      <w:r w:rsidRPr="006E1FB9">
        <w:rPr>
          <w:highlight w:val="white"/>
        </w:rPr>
        <w:t xml:space="preserve">    public void SetBitfieldMask(int bits) {</w:t>
      </w:r>
    </w:p>
    <w:p w14:paraId="7C527BFA" w14:textId="744D4AA8" w:rsidR="001335B8" w:rsidRPr="006E1FB9" w:rsidRDefault="001335B8" w:rsidP="001335B8">
      <w:pPr>
        <w:pStyle w:val="Code"/>
        <w:rPr>
          <w:highlight w:val="white"/>
        </w:rPr>
      </w:pPr>
      <w:r w:rsidRPr="006E1FB9">
        <w:rPr>
          <w:highlight w:val="white"/>
        </w:rPr>
        <w:t xml:space="preserve">      m_bitfieldMask = ((BigInteger) Math.Pow(2, bits) - (</w:t>
      </w:r>
      <w:r w:rsidR="007E7541">
        <w:rPr>
          <w:highlight w:val="white"/>
        </w:rPr>
        <w:t>BigInteger.One</w:t>
      </w:r>
      <w:r w:rsidRPr="006E1FB9">
        <w:rPr>
          <w:highlight w:val="white"/>
        </w:rPr>
        <w:t>));</w:t>
      </w:r>
    </w:p>
    <w:p w14:paraId="036B0FA0" w14:textId="77777777" w:rsidR="001335B8" w:rsidRPr="006E1FB9" w:rsidRDefault="001335B8" w:rsidP="001335B8">
      <w:pPr>
        <w:pStyle w:val="Code"/>
        <w:rPr>
          <w:highlight w:val="white"/>
        </w:rPr>
      </w:pPr>
      <w:r w:rsidRPr="006E1FB9">
        <w:rPr>
          <w:highlight w:val="white"/>
        </w:rPr>
        <w:t xml:space="preserve">    }</w:t>
      </w:r>
    </w:p>
    <w:p w14:paraId="3D430C85" w14:textId="77777777" w:rsidR="001335B8" w:rsidRPr="006E1FB9" w:rsidRDefault="001335B8" w:rsidP="001335B8">
      <w:pPr>
        <w:pStyle w:val="Code"/>
        <w:rPr>
          <w:highlight w:val="white"/>
        </w:rPr>
      </w:pPr>
    </w:p>
    <w:p w14:paraId="3996F4F5" w14:textId="77777777" w:rsidR="006E1FB9" w:rsidRPr="006E1FB9" w:rsidRDefault="006E1FB9" w:rsidP="006E1FB9">
      <w:pPr>
        <w:pStyle w:val="Code"/>
        <w:rPr>
          <w:highlight w:val="white"/>
        </w:rPr>
      </w:pPr>
      <w:r w:rsidRPr="006E1FB9">
        <w:rPr>
          <w:highlight w:val="white"/>
        </w:rPr>
        <w:t xml:space="preserve">    public bool IsBitfield() {</w:t>
      </w:r>
    </w:p>
    <w:p w14:paraId="6F403BBC" w14:textId="77777777" w:rsidR="006E1FB9" w:rsidRPr="006E1FB9" w:rsidRDefault="006E1FB9" w:rsidP="006E1FB9">
      <w:pPr>
        <w:pStyle w:val="Code"/>
        <w:rPr>
          <w:highlight w:val="white"/>
        </w:rPr>
      </w:pPr>
      <w:r w:rsidRPr="006E1FB9">
        <w:rPr>
          <w:highlight w:val="white"/>
        </w:rPr>
        <w:t xml:space="preserve">      return (m_bitfieldMask != null);</w:t>
      </w:r>
    </w:p>
    <w:p w14:paraId="0E40883F" w14:textId="77777777" w:rsidR="006E1FB9" w:rsidRPr="006E1FB9" w:rsidRDefault="006E1FB9" w:rsidP="006E1FB9">
      <w:pPr>
        <w:pStyle w:val="Code"/>
        <w:rPr>
          <w:highlight w:val="white"/>
        </w:rPr>
      </w:pPr>
      <w:r w:rsidRPr="006E1FB9">
        <w:rPr>
          <w:highlight w:val="white"/>
        </w:rPr>
        <w:t xml:space="preserve">    }</w:t>
      </w:r>
    </w:p>
    <w:p w14:paraId="5CB7908F" w14:textId="77777777" w:rsidR="006E1FB9" w:rsidRPr="006E1FB9" w:rsidRDefault="006E1FB9" w:rsidP="006E1FB9">
      <w:pPr>
        <w:pStyle w:val="Code"/>
        <w:rPr>
          <w:highlight w:val="white"/>
        </w:rPr>
      </w:pPr>
    </w:p>
    <w:p w14:paraId="09319638" w14:textId="77777777" w:rsidR="006E1FB9" w:rsidRPr="006E1FB9" w:rsidRDefault="006E1FB9" w:rsidP="006E1FB9">
      <w:pPr>
        <w:pStyle w:val="Code"/>
        <w:rPr>
          <w:highlight w:val="white"/>
        </w:rPr>
      </w:pPr>
      <w:r w:rsidRPr="006E1FB9">
        <w:rPr>
          <w:highlight w:val="white"/>
        </w:rPr>
        <w:t xml:space="preserve">    public BigInteger? BitfieldMask() {</w:t>
      </w:r>
    </w:p>
    <w:p w14:paraId="4E5C94C5" w14:textId="77777777" w:rsidR="006E1FB9" w:rsidRPr="006E1FB9" w:rsidRDefault="006E1FB9" w:rsidP="006E1FB9">
      <w:pPr>
        <w:pStyle w:val="Code"/>
        <w:rPr>
          <w:highlight w:val="white"/>
        </w:rPr>
      </w:pPr>
      <w:r w:rsidRPr="006E1FB9">
        <w:rPr>
          <w:highlight w:val="white"/>
        </w:rPr>
        <w:t xml:space="preserve">      return m_bitfieldMask;</w:t>
      </w:r>
    </w:p>
    <w:p w14:paraId="50C42CC5" w14:textId="77777777" w:rsidR="006E1FB9" w:rsidRPr="006E1FB9" w:rsidRDefault="006E1FB9" w:rsidP="006E1FB9">
      <w:pPr>
        <w:pStyle w:val="Code"/>
        <w:rPr>
          <w:highlight w:val="white"/>
        </w:rPr>
      </w:pPr>
      <w:r w:rsidRPr="006E1FB9">
        <w:rPr>
          <w:highlight w:val="white"/>
        </w:rPr>
        <w:t xml:space="preserve">    }</w:t>
      </w:r>
    </w:p>
    <w:p w14:paraId="10F66E4A" w14:textId="77777777" w:rsidR="006E1FB9" w:rsidRPr="006E1FB9" w:rsidRDefault="006E1FB9" w:rsidP="006E1FB9">
      <w:pPr>
        <w:pStyle w:val="Code"/>
        <w:rPr>
          <w:highlight w:val="white"/>
        </w:rPr>
      </w:pPr>
    </w:p>
    <w:p w14:paraId="49E8D0B5" w14:textId="04E29158" w:rsidR="006E1FB9" w:rsidRDefault="006E1FB9" w:rsidP="006E1FB9">
      <w:pPr>
        <w:pStyle w:val="Code"/>
        <w:rPr>
          <w:highlight w:val="white"/>
        </w:rPr>
      </w:pPr>
      <w:r w:rsidRPr="006E1FB9">
        <w:rPr>
          <w:highlight w:val="white"/>
        </w:rPr>
        <w:t xml:space="preserve">    // -----------------------------------------------------------------------</w:t>
      </w:r>
    </w:p>
    <w:p w14:paraId="0139CDB7" w14:textId="77777777" w:rsidR="00C45AA7" w:rsidRDefault="00C45AA7">
      <w:pPr>
        <w:rPr>
          <w:color w:val="auto"/>
        </w:rPr>
        <w:pPrChange w:id="299" w:author="Stefan Bjornander" w:date="2015-04-25T10:59:00Z">
          <w:pPr>
            <w:pStyle w:val="Rubrik3"/>
          </w:pPr>
        </w:pPrChange>
      </w:pPr>
      <w:ins w:id="300" w:author="Stefan Bjornander" w:date="2015-04-25T11:02:00Z">
        <w:r>
          <w:t xml:space="preserve">The type pointed at is null when the type is created, it will later be set by the </w:t>
        </w:r>
      </w:ins>
      <w:r>
        <w:t>declarator</w:t>
      </w:r>
      <w:ins w:id="301" w:author="Stefan Bjornander" w:date="2015-04-25T11:02:00Z">
        <w:r>
          <w:t xml:space="preserve"> type.</w:t>
        </w:r>
      </w:ins>
      <w:ins w:id="302" w:author="Stefan Bjornander" w:date="2015-04-25T10:59:00Z">
        <w:r>
          <w:t xml:space="preserve"> </w:t>
        </w:r>
      </w:ins>
    </w:p>
    <w:p w14:paraId="02C33183" w14:textId="79CA3A89" w:rsidR="00A41837" w:rsidRPr="006E1FB9" w:rsidRDefault="00A41837" w:rsidP="00477362">
      <w:pPr>
        <w:rPr>
          <w:highlight w:val="white"/>
        </w:rPr>
      </w:pPr>
      <w:r>
        <w:rPr>
          <w:highlight w:val="white"/>
        </w:rPr>
        <w:t xml:space="preserve">In case of a pointer type the </w:t>
      </w:r>
      <w:r w:rsidR="00477362">
        <w:rPr>
          <w:highlight w:val="white"/>
        </w:rPr>
        <w:t>type its point at is given in the constructor.</w:t>
      </w:r>
      <w:r w:rsidR="00474C04">
        <w:rPr>
          <w:highlight w:val="white"/>
        </w:rPr>
        <w:t xml:space="preserve"> The sort is </w:t>
      </w:r>
      <w:r w:rsidR="00474C04" w:rsidRPr="00953F11">
        <w:rPr>
          <w:rStyle w:val="KeyWord0"/>
          <w:highlight w:val="white"/>
        </w:rPr>
        <w:t>Sort</w:t>
      </w:r>
      <w:r w:rsidR="00474C04">
        <w:rPr>
          <w:highlight w:val="white"/>
        </w:rPr>
        <w:t>.</w:t>
      </w:r>
      <w:r w:rsidR="00474C04" w:rsidRPr="00953F11">
        <w:rPr>
          <w:rStyle w:val="KeyWord0"/>
          <w:highlight w:val="white"/>
        </w:rPr>
        <w:t>Pointer</w:t>
      </w:r>
      <w:r w:rsidR="00474C04">
        <w:rPr>
          <w:highlight w:val="white"/>
        </w:rPr>
        <w:t>.</w:t>
      </w:r>
    </w:p>
    <w:p w14:paraId="03CEBD4E" w14:textId="6B691B5D" w:rsidR="006E1FB9" w:rsidRPr="006E1FB9" w:rsidRDefault="006E1FB9" w:rsidP="006E1FB9">
      <w:pPr>
        <w:pStyle w:val="Code"/>
        <w:rPr>
          <w:highlight w:val="white"/>
        </w:rPr>
      </w:pPr>
      <w:r w:rsidRPr="006E1FB9">
        <w:rPr>
          <w:highlight w:val="white"/>
        </w:rPr>
        <w:t xml:space="preserve">    private Type m_pointerType;</w:t>
      </w:r>
    </w:p>
    <w:p w14:paraId="2D4109AB" w14:textId="77777777" w:rsidR="006E1FB9" w:rsidRPr="006E1FB9" w:rsidRDefault="006E1FB9" w:rsidP="006E1FB9">
      <w:pPr>
        <w:pStyle w:val="Code"/>
        <w:rPr>
          <w:highlight w:val="white"/>
        </w:rPr>
      </w:pPr>
    </w:p>
    <w:p w14:paraId="331C9EAB" w14:textId="77777777" w:rsidR="006E1FB9" w:rsidRPr="006E1FB9" w:rsidRDefault="006E1FB9" w:rsidP="006E1FB9">
      <w:pPr>
        <w:pStyle w:val="Code"/>
        <w:rPr>
          <w:highlight w:val="white"/>
        </w:rPr>
      </w:pPr>
      <w:r w:rsidRPr="006E1FB9">
        <w:rPr>
          <w:highlight w:val="white"/>
        </w:rPr>
        <w:t xml:space="preserve">    public Type(Type pointerType) {</w:t>
      </w:r>
    </w:p>
    <w:p w14:paraId="6BFFCCC7" w14:textId="77777777" w:rsidR="006E1FB9" w:rsidRPr="006E1FB9" w:rsidRDefault="006E1FB9" w:rsidP="006E1FB9">
      <w:pPr>
        <w:pStyle w:val="Code"/>
        <w:rPr>
          <w:highlight w:val="white"/>
        </w:rPr>
      </w:pPr>
      <w:r w:rsidRPr="006E1FB9">
        <w:rPr>
          <w:highlight w:val="white"/>
        </w:rPr>
        <w:t xml:space="preserve">      m_sort = Sort.Pointer;</w:t>
      </w:r>
    </w:p>
    <w:p w14:paraId="4F5FD325" w14:textId="77777777" w:rsidR="006E1FB9" w:rsidRPr="006E1FB9" w:rsidRDefault="006E1FB9" w:rsidP="006E1FB9">
      <w:pPr>
        <w:pStyle w:val="Code"/>
        <w:rPr>
          <w:highlight w:val="white"/>
        </w:rPr>
      </w:pPr>
      <w:r w:rsidRPr="006E1FB9">
        <w:rPr>
          <w:highlight w:val="white"/>
        </w:rPr>
        <w:t xml:space="preserve">      m_pointerType = pointerType;</w:t>
      </w:r>
    </w:p>
    <w:p w14:paraId="2A341F2A" w14:textId="77777777" w:rsidR="006E1FB9" w:rsidRPr="006E1FB9" w:rsidRDefault="006E1FB9" w:rsidP="006E1FB9">
      <w:pPr>
        <w:pStyle w:val="Code"/>
        <w:rPr>
          <w:highlight w:val="white"/>
        </w:rPr>
      </w:pPr>
      <w:r w:rsidRPr="006E1FB9">
        <w:rPr>
          <w:highlight w:val="white"/>
        </w:rPr>
        <w:t xml:space="preserve">    }</w:t>
      </w:r>
    </w:p>
    <w:p w14:paraId="2C9C573D" w14:textId="77777777" w:rsidR="006E1FB9" w:rsidRPr="006E1FB9" w:rsidRDefault="006E1FB9" w:rsidP="006E1FB9">
      <w:pPr>
        <w:pStyle w:val="Code"/>
        <w:rPr>
          <w:highlight w:val="white"/>
        </w:rPr>
      </w:pPr>
    </w:p>
    <w:p w14:paraId="04CB95DB" w14:textId="77777777" w:rsidR="006E1FB9" w:rsidRPr="006E1FB9" w:rsidRDefault="006E1FB9" w:rsidP="006E1FB9">
      <w:pPr>
        <w:pStyle w:val="Code"/>
        <w:rPr>
          <w:highlight w:val="white"/>
        </w:rPr>
      </w:pPr>
      <w:r w:rsidRPr="006E1FB9">
        <w:rPr>
          <w:highlight w:val="white"/>
        </w:rPr>
        <w:t xml:space="preserve">    public Type PointerType {</w:t>
      </w:r>
    </w:p>
    <w:p w14:paraId="1140AC1B" w14:textId="77777777" w:rsidR="006E1FB9" w:rsidRPr="006E1FB9" w:rsidRDefault="006E1FB9" w:rsidP="006E1FB9">
      <w:pPr>
        <w:pStyle w:val="Code"/>
        <w:rPr>
          <w:highlight w:val="white"/>
        </w:rPr>
      </w:pPr>
      <w:r w:rsidRPr="006E1FB9">
        <w:rPr>
          <w:highlight w:val="white"/>
        </w:rPr>
        <w:t xml:space="preserve">      get { return m_pointerType; }</w:t>
      </w:r>
    </w:p>
    <w:p w14:paraId="79174E76" w14:textId="77777777" w:rsidR="006E1FB9" w:rsidRPr="006E1FB9" w:rsidRDefault="006E1FB9" w:rsidP="006E1FB9">
      <w:pPr>
        <w:pStyle w:val="Code"/>
        <w:rPr>
          <w:highlight w:val="white"/>
        </w:rPr>
      </w:pPr>
      <w:r w:rsidRPr="006E1FB9">
        <w:rPr>
          <w:highlight w:val="white"/>
        </w:rPr>
        <w:t xml:space="preserve">      set { m_pointerType = value; }</w:t>
      </w:r>
    </w:p>
    <w:p w14:paraId="0E2A1016" w14:textId="77777777" w:rsidR="006E1FB9" w:rsidRPr="006E1FB9" w:rsidRDefault="006E1FB9" w:rsidP="006E1FB9">
      <w:pPr>
        <w:pStyle w:val="Code"/>
        <w:rPr>
          <w:highlight w:val="white"/>
        </w:rPr>
      </w:pPr>
      <w:r w:rsidRPr="006E1FB9">
        <w:rPr>
          <w:highlight w:val="white"/>
        </w:rPr>
        <w:t xml:space="preserve">    }</w:t>
      </w:r>
    </w:p>
    <w:p w14:paraId="7EB7E259" w14:textId="77777777" w:rsidR="006E1FB9" w:rsidRPr="006E1FB9" w:rsidRDefault="006E1FB9" w:rsidP="006E1FB9">
      <w:pPr>
        <w:pStyle w:val="Code"/>
        <w:rPr>
          <w:highlight w:val="white"/>
        </w:rPr>
      </w:pPr>
    </w:p>
    <w:p w14:paraId="6F735FAC" w14:textId="00875C84" w:rsidR="006E1FB9" w:rsidRPr="006E1FB9" w:rsidRDefault="006E1FB9" w:rsidP="006E1FB9">
      <w:pPr>
        <w:pStyle w:val="Code"/>
        <w:rPr>
          <w:highlight w:val="white"/>
        </w:rPr>
      </w:pPr>
      <w:r w:rsidRPr="006E1FB9">
        <w:rPr>
          <w:highlight w:val="white"/>
        </w:rPr>
        <w:t xml:space="preserve">    // -----------------------------------------------------------------------</w:t>
      </w:r>
    </w:p>
    <w:p w14:paraId="382A46B1" w14:textId="5BDDA176" w:rsidR="006E1FB9" w:rsidRDefault="00F73509" w:rsidP="00F73509">
      <w:pPr>
        <w:rPr>
          <w:highlight w:val="white"/>
        </w:rPr>
      </w:pPr>
      <w:r>
        <w:rPr>
          <w:highlight w:val="white"/>
        </w:rPr>
        <w:t>In case of an array</w:t>
      </w:r>
      <w:r w:rsidR="00106A9C">
        <w:rPr>
          <w:highlight w:val="white"/>
        </w:rPr>
        <w:t>, the constructor takes its size and the array type.</w:t>
      </w:r>
    </w:p>
    <w:p w14:paraId="38BE3263" w14:textId="77777777" w:rsidR="007071E3" w:rsidRDefault="007071E3">
      <w:pPr>
        <w:rPr>
          <w:color w:val="auto"/>
        </w:rPr>
        <w:pPrChange w:id="303" w:author="Stefan Bjornander" w:date="2015-04-25T11:00:00Z">
          <w:pPr>
            <w:pStyle w:val="Rubrik3"/>
          </w:pPr>
        </w:pPrChange>
      </w:pPr>
      <w:ins w:id="304" w:author="Stefan Bjornander" w:date="2015-04-25T11:00:00Z">
        <w:r>
          <w:t>The array size can be zero, when the type is created. In that case it will later be set by the length of its ini</w:t>
        </w:r>
      </w:ins>
      <w:ins w:id="305" w:author="Stefan Bjornander" w:date="2015-04-25T11:01:00Z">
        <w:r>
          <w:t xml:space="preserve">tialization </w:t>
        </w:r>
      </w:ins>
      <w:ins w:id="306" w:author="Stefan Bjornander" w:date="2015-04-25T11:00:00Z">
        <w:r>
          <w:t>list</w:t>
        </w:r>
      </w:ins>
      <w:r>
        <w:t xml:space="preserve"> or become uncomplete.</w:t>
      </w:r>
    </w:p>
    <w:p w14:paraId="56C1AC4E" w14:textId="77777777" w:rsidR="006E1FB9" w:rsidRPr="006E1FB9" w:rsidRDefault="006E1FB9" w:rsidP="006E1FB9">
      <w:pPr>
        <w:pStyle w:val="Code"/>
        <w:rPr>
          <w:highlight w:val="white"/>
        </w:rPr>
      </w:pPr>
      <w:r w:rsidRPr="006E1FB9">
        <w:rPr>
          <w:highlight w:val="white"/>
        </w:rPr>
        <w:t xml:space="preserve">    private int m_arraySize;</w:t>
      </w:r>
    </w:p>
    <w:p w14:paraId="5EFC0DD1" w14:textId="77777777" w:rsidR="006E1FB9" w:rsidRPr="006E1FB9" w:rsidRDefault="006E1FB9" w:rsidP="006E1FB9">
      <w:pPr>
        <w:pStyle w:val="Code"/>
        <w:rPr>
          <w:highlight w:val="white"/>
        </w:rPr>
      </w:pPr>
      <w:r w:rsidRPr="006E1FB9">
        <w:rPr>
          <w:highlight w:val="white"/>
        </w:rPr>
        <w:t xml:space="preserve">    private Type m_arrayType;</w:t>
      </w:r>
    </w:p>
    <w:p w14:paraId="06AAF0D5" w14:textId="77777777" w:rsidR="006E1FB9" w:rsidRPr="006E1FB9" w:rsidRDefault="006E1FB9" w:rsidP="006E1FB9">
      <w:pPr>
        <w:pStyle w:val="Code"/>
        <w:rPr>
          <w:highlight w:val="white"/>
        </w:rPr>
      </w:pPr>
    </w:p>
    <w:p w14:paraId="66E5D00D" w14:textId="77777777" w:rsidR="006E1FB9" w:rsidRPr="006E1FB9" w:rsidRDefault="006E1FB9" w:rsidP="006E1FB9">
      <w:pPr>
        <w:pStyle w:val="Code"/>
        <w:rPr>
          <w:highlight w:val="white"/>
        </w:rPr>
      </w:pPr>
      <w:r w:rsidRPr="006E1FB9">
        <w:rPr>
          <w:highlight w:val="white"/>
        </w:rPr>
        <w:t xml:space="preserve">    public Type(int arraySize, Type arrayType) {</w:t>
      </w:r>
    </w:p>
    <w:p w14:paraId="196B772A" w14:textId="77777777" w:rsidR="006E1FB9" w:rsidRPr="006E1FB9" w:rsidRDefault="006E1FB9" w:rsidP="006E1FB9">
      <w:pPr>
        <w:pStyle w:val="Code"/>
        <w:rPr>
          <w:highlight w:val="white"/>
        </w:rPr>
      </w:pPr>
      <w:r w:rsidRPr="006E1FB9">
        <w:rPr>
          <w:highlight w:val="white"/>
        </w:rPr>
        <w:lastRenderedPageBreak/>
        <w:t xml:space="preserve">      m_sort = Sort.Array;</w:t>
      </w:r>
    </w:p>
    <w:p w14:paraId="4AC74413" w14:textId="77777777" w:rsidR="006E1FB9" w:rsidRPr="006E1FB9" w:rsidRDefault="006E1FB9" w:rsidP="006E1FB9">
      <w:pPr>
        <w:pStyle w:val="Code"/>
        <w:rPr>
          <w:highlight w:val="white"/>
        </w:rPr>
      </w:pPr>
      <w:r w:rsidRPr="006E1FB9">
        <w:rPr>
          <w:highlight w:val="white"/>
        </w:rPr>
        <w:t xml:space="preserve">      m_arraySize = arraySize;</w:t>
      </w:r>
    </w:p>
    <w:p w14:paraId="598B611F" w14:textId="77777777" w:rsidR="006E1FB9" w:rsidRPr="006E1FB9" w:rsidRDefault="006E1FB9" w:rsidP="006E1FB9">
      <w:pPr>
        <w:pStyle w:val="Code"/>
        <w:rPr>
          <w:highlight w:val="white"/>
        </w:rPr>
      </w:pPr>
      <w:r w:rsidRPr="006E1FB9">
        <w:rPr>
          <w:highlight w:val="white"/>
        </w:rPr>
        <w:t xml:space="preserve">      m_arrayType = arrayType;</w:t>
      </w:r>
    </w:p>
    <w:p w14:paraId="5319C265" w14:textId="77777777" w:rsidR="006E1FB9" w:rsidRPr="006E1FB9" w:rsidRDefault="006E1FB9" w:rsidP="006E1FB9">
      <w:pPr>
        <w:pStyle w:val="Code"/>
        <w:rPr>
          <w:highlight w:val="white"/>
        </w:rPr>
      </w:pPr>
      <w:r w:rsidRPr="006E1FB9">
        <w:rPr>
          <w:highlight w:val="white"/>
        </w:rPr>
        <w:t xml:space="preserve">    }</w:t>
      </w:r>
    </w:p>
    <w:p w14:paraId="1E437842" w14:textId="77777777" w:rsidR="006E1FB9" w:rsidRPr="006E1FB9" w:rsidRDefault="006E1FB9" w:rsidP="006E1FB9">
      <w:pPr>
        <w:pStyle w:val="Code"/>
        <w:rPr>
          <w:highlight w:val="white"/>
        </w:rPr>
      </w:pPr>
    </w:p>
    <w:p w14:paraId="743D6CB7" w14:textId="77777777" w:rsidR="006E1FB9" w:rsidRPr="006E1FB9" w:rsidRDefault="006E1FB9" w:rsidP="006E1FB9">
      <w:pPr>
        <w:pStyle w:val="Code"/>
        <w:rPr>
          <w:highlight w:val="white"/>
        </w:rPr>
      </w:pPr>
      <w:r w:rsidRPr="006E1FB9">
        <w:rPr>
          <w:highlight w:val="white"/>
        </w:rPr>
        <w:t xml:space="preserve">    public int ArraySize {</w:t>
      </w:r>
    </w:p>
    <w:p w14:paraId="73809041" w14:textId="77777777" w:rsidR="006E1FB9" w:rsidRPr="006E1FB9" w:rsidRDefault="006E1FB9" w:rsidP="006E1FB9">
      <w:pPr>
        <w:pStyle w:val="Code"/>
        <w:rPr>
          <w:highlight w:val="white"/>
        </w:rPr>
      </w:pPr>
      <w:r w:rsidRPr="006E1FB9">
        <w:rPr>
          <w:highlight w:val="white"/>
        </w:rPr>
        <w:t xml:space="preserve">      get { return m_arraySize; }</w:t>
      </w:r>
    </w:p>
    <w:p w14:paraId="262AFD7C" w14:textId="77777777" w:rsidR="006E1FB9" w:rsidRPr="006E1FB9" w:rsidRDefault="006E1FB9" w:rsidP="006E1FB9">
      <w:pPr>
        <w:pStyle w:val="Code"/>
        <w:rPr>
          <w:highlight w:val="white"/>
        </w:rPr>
      </w:pPr>
      <w:r w:rsidRPr="006E1FB9">
        <w:rPr>
          <w:highlight w:val="white"/>
        </w:rPr>
        <w:t xml:space="preserve">      set { m_arraySize = value; }</w:t>
      </w:r>
    </w:p>
    <w:p w14:paraId="5A4B38DD" w14:textId="77777777" w:rsidR="006E1FB9" w:rsidRPr="006E1FB9" w:rsidRDefault="006E1FB9" w:rsidP="006E1FB9">
      <w:pPr>
        <w:pStyle w:val="Code"/>
        <w:rPr>
          <w:highlight w:val="white"/>
        </w:rPr>
      </w:pPr>
      <w:r w:rsidRPr="006E1FB9">
        <w:rPr>
          <w:highlight w:val="white"/>
        </w:rPr>
        <w:t xml:space="preserve">    }</w:t>
      </w:r>
    </w:p>
    <w:p w14:paraId="12D166AE" w14:textId="77777777" w:rsidR="006E1FB9" w:rsidRPr="006E1FB9" w:rsidRDefault="006E1FB9" w:rsidP="006E1FB9">
      <w:pPr>
        <w:pStyle w:val="Code"/>
        <w:rPr>
          <w:highlight w:val="white"/>
        </w:rPr>
      </w:pPr>
    </w:p>
    <w:p w14:paraId="065CE660" w14:textId="77777777" w:rsidR="006E1FB9" w:rsidRPr="006E1FB9" w:rsidRDefault="006E1FB9" w:rsidP="006E1FB9">
      <w:pPr>
        <w:pStyle w:val="Code"/>
        <w:rPr>
          <w:highlight w:val="white"/>
        </w:rPr>
      </w:pPr>
      <w:r w:rsidRPr="006E1FB9">
        <w:rPr>
          <w:highlight w:val="white"/>
        </w:rPr>
        <w:t xml:space="preserve">    public Type ArrayType {</w:t>
      </w:r>
    </w:p>
    <w:p w14:paraId="34FE9717" w14:textId="77777777" w:rsidR="006E1FB9" w:rsidRPr="006E1FB9" w:rsidRDefault="006E1FB9" w:rsidP="006E1FB9">
      <w:pPr>
        <w:pStyle w:val="Code"/>
        <w:rPr>
          <w:highlight w:val="white"/>
        </w:rPr>
      </w:pPr>
      <w:r w:rsidRPr="006E1FB9">
        <w:rPr>
          <w:highlight w:val="white"/>
        </w:rPr>
        <w:t xml:space="preserve">      get { return m_arrayType; }</w:t>
      </w:r>
    </w:p>
    <w:p w14:paraId="25F71942" w14:textId="77777777" w:rsidR="006E1FB9" w:rsidRPr="006E1FB9" w:rsidRDefault="006E1FB9" w:rsidP="006E1FB9">
      <w:pPr>
        <w:pStyle w:val="Code"/>
        <w:rPr>
          <w:highlight w:val="white"/>
        </w:rPr>
      </w:pPr>
      <w:r w:rsidRPr="006E1FB9">
        <w:rPr>
          <w:highlight w:val="white"/>
        </w:rPr>
        <w:t xml:space="preserve">      set { m_arrayType = value; }</w:t>
      </w:r>
    </w:p>
    <w:p w14:paraId="1390D2E5" w14:textId="77777777" w:rsidR="006E1FB9" w:rsidRPr="006E1FB9" w:rsidRDefault="006E1FB9" w:rsidP="006E1FB9">
      <w:pPr>
        <w:pStyle w:val="Code"/>
        <w:rPr>
          <w:highlight w:val="white"/>
        </w:rPr>
      </w:pPr>
      <w:r w:rsidRPr="006E1FB9">
        <w:rPr>
          <w:highlight w:val="white"/>
        </w:rPr>
        <w:t xml:space="preserve">    }</w:t>
      </w:r>
    </w:p>
    <w:p w14:paraId="35F74D78" w14:textId="24510550" w:rsidR="006E1FB9" w:rsidRPr="006E1FB9" w:rsidRDefault="00106A9C" w:rsidP="00106A9C">
      <w:pPr>
        <w:rPr>
          <w:highlight w:val="white"/>
        </w:rPr>
      </w:pPr>
      <w:r>
        <w:rPr>
          <w:highlight w:val="white"/>
        </w:rPr>
        <w:t xml:space="preserve">The </w:t>
      </w:r>
      <w:r w:rsidRPr="004C391B">
        <w:rPr>
          <w:rStyle w:val="KeyWord0"/>
          <w:highlight w:val="white"/>
        </w:rPr>
        <w:t>PointerOrArrayType</w:t>
      </w:r>
      <w:r>
        <w:rPr>
          <w:highlight w:val="white"/>
        </w:rPr>
        <w:t xml:space="preserve"> method returns </w:t>
      </w:r>
      <w:r w:rsidR="00DD7A1C">
        <w:rPr>
          <w:highlight w:val="white"/>
        </w:rPr>
        <w:t>the pointer or array type, which case it may be.</w:t>
      </w:r>
    </w:p>
    <w:p w14:paraId="6B63C9DC" w14:textId="77777777" w:rsidR="006E1FB9" w:rsidRPr="006E1FB9" w:rsidRDefault="006E1FB9" w:rsidP="006E1FB9">
      <w:pPr>
        <w:pStyle w:val="Code"/>
        <w:rPr>
          <w:highlight w:val="white"/>
        </w:rPr>
      </w:pPr>
      <w:r w:rsidRPr="006E1FB9">
        <w:rPr>
          <w:highlight w:val="white"/>
        </w:rPr>
        <w:t xml:space="preserve">    public Type PointerOrArrayType {</w:t>
      </w:r>
    </w:p>
    <w:p w14:paraId="6E43F1E2" w14:textId="77777777" w:rsidR="006E1FB9" w:rsidRPr="006E1FB9" w:rsidRDefault="006E1FB9" w:rsidP="006E1FB9">
      <w:pPr>
        <w:pStyle w:val="Code"/>
        <w:rPr>
          <w:highlight w:val="white"/>
        </w:rPr>
      </w:pPr>
      <w:r w:rsidRPr="006E1FB9">
        <w:rPr>
          <w:highlight w:val="white"/>
        </w:rPr>
        <w:t xml:space="preserve">      get {</w:t>
      </w:r>
    </w:p>
    <w:p w14:paraId="3FA359C5" w14:textId="77777777" w:rsidR="006E1FB9" w:rsidRPr="006E1FB9" w:rsidRDefault="006E1FB9" w:rsidP="006E1FB9">
      <w:pPr>
        <w:pStyle w:val="Code"/>
        <w:rPr>
          <w:highlight w:val="white"/>
        </w:rPr>
      </w:pPr>
      <w:r w:rsidRPr="006E1FB9">
        <w:rPr>
          <w:highlight w:val="white"/>
        </w:rPr>
        <w:t xml:space="preserve">        return (m_sort == Sort.Pointer) ? m_pointerType : m_arrayType;</w:t>
      </w:r>
    </w:p>
    <w:p w14:paraId="78B7BF58" w14:textId="77777777" w:rsidR="006E1FB9" w:rsidRPr="006E1FB9" w:rsidRDefault="006E1FB9" w:rsidP="006E1FB9">
      <w:pPr>
        <w:pStyle w:val="Code"/>
        <w:rPr>
          <w:highlight w:val="white"/>
        </w:rPr>
      </w:pPr>
      <w:r w:rsidRPr="006E1FB9">
        <w:rPr>
          <w:highlight w:val="white"/>
        </w:rPr>
        <w:t xml:space="preserve">      }</w:t>
      </w:r>
    </w:p>
    <w:p w14:paraId="3C347892" w14:textId="77777777" w:rsidR="006E1FB9" w:rsidRPr="006E1FB9" w:rsidRDefault="006E1FB9" w:rsidP="006E1FB9">
      <w:pPr>
        <w:pStyle w:val="Code"/>
        <w:rPr>
          <w:highlight w:val="white"/>
        </w:rPr>
      </w:pPr>
      <w:r w:rsidRPr="006E1FB9">
        <w:rPr>
          <w:highlight w:val="white"/>
        </w:rPr>
        <w:t xml:space="preserve">    }</w:t>
      </w:r>
    </w:p>
    <w:p w14:paraId="44025E91" w14:textId="77777777" w:rsidR="006E1FB9" w:rsidRPr="006E1FB9" w:rsidRDefault="006E1FB9" w:rsidP="006E1FB9">
      <w:pPr>
        <w:pStyle w:val="Code"/>
        <w:rPr>
          <w:highlight w:val="white"/>
        </w:rPr>
      </w:pPr>
    </w:p>
    <w:p w14:paraId="29F2BF3D" w14:textId="5340C383" w:rsidR="006E1FB9" w:rsidRPr="006E1FB9" w:rsidRDefault="006E1FB9" w:rsidP="006E1FB9">
      <w:pPr>
        <w:pStyle w:val="Code"/>
        <w:rPr>
          <w:highlight w:val="white"/>
        </w:rPr>
      </w:pPr>
      <w:r w:rsidRPr="006E1FB9">
        <w:rPr>
          <w:highlight w:val="white"/>
        </w:rPr>
        <w:t xml:space="preserve">    // -----------------------------------------------------------------------</w:t>
      </w:r>
    </w:p>
    <w:p w14:paraId="46093228" w14:textId="77777777" w:rsidR="009C1D3E" w:rsidRDefault="009C1D3E">
      <w:pPr>
        <w:rPr>
          <w:color w:val="auto"/>
        </w:rPr>
        <w:pPrChange w:id="307" w:author="Stefan Bjornander" w:date="2015-04-25T11:04:00Z">
          <w:pPr>
            <w:pStyle w:val="Rubrik3"/>
          </w:pPr>
        </w:pPrChange>
      </w:pPr>
      <w:ins w:id="308" w:author="Stefan Bjornander" w:date="2015-04-25T11:04:00Z">
        <w:r>
          <w:t xml:space="preserve">C support both old-style and new-style function declarations. The old-style declaration </w:t>
        </w:r>
      </w:ins>
      <w:r>
        <w:t>takes a parameter list of identifiers, that is matched to a set of declarations, while the new-style declaration takes a parameter list of declarations.</w:t>
      </w:r>
    </w:p>
    <w:p w14:paraId="609F437A" w14:textId="098D9041" w:rsidR="006E1FB9" w:rsidRPr="006E1FB9" w:rsidRDefault="00243B8E" w:rsidP="00243B8E">
      <w:pPr>
        <w:rPr>
          <w:highlight w:val="white"/>
        </w:rPr>
      </w:pPr>
      <w:r>
        <w:rPr>
          <w:highlight w:val="white"/>
        </w:rPr>
        <w:t>The function constructor is a bit more complicated</w:t>
      </w:r>
      <w:r w:rsidR="00697C52">
        <w:rPr>
          <w:highlight w:val="white"/>
        </w:rPr>
        <w:t xml:space="preserve"> because we </w:t>
      </w:r>
      <w:r w:rsidR="002E2B33">
        <w:rPr>
          <w:highlight w:val="white"/>
        </w:rPr>
        <w:t xml:space="preserve">must </w:t>
      </w:r>
      <w:r w:rsidR="00697C52">
        <w:rPr>
          <w:highlight w:val="white"/>
        </w:rPr>
        <w:t xml:space="preserve">take into consideration the fact that </w:t>
      </w:r>
      <w:r w:rsidR="002E2B33">
        <w:rPr>
          <w:highlight w:val="white"/>
        </w:rPr>
        <w:t>there are both the old-style and new-style function definition.</w:t>
      </w:r>
      <w:r w:rsidR="002E2493">
        <w:rPr>
          <w:highlight w:val="white"/>
        </w:rPr>
        <w:t xml:space="preserve"> However, both styles have in common that the function has a return type.</w:t>
      </w:r>
    </w:p>
    <w:p w14:paraId="58EC81A0" w14:textId="77777777" w:rsidR="006E1FB9" w:rsidRPr="006E1FB9" w:rsidRDefault="006E1FB9" w:rsidP="006E1FB9">
      <w:pPr>
        <w:pStyle w:val="Code"/>
        <w:rPr>
          <w:highlight w:val="white"/>
        </w:rPr>
      </w:pPr>
      <w:r w:rsidRPr="006E1FB9">
        <w:rPr>
          <w:highlight w:val="white"/>
        </w:rPr>
        <w:t xml:space="preserve">    public enum FunctionStyle {Old, New};</w:t>
      </w:r>
    </w:p>
    <w:p w14:paraId="0435BCF5" w14:textId="77777777" w:rsidR="006E1FB9" w:rsidRPr="006E1FB9" w:rsidRDefault="006E1FB9" w:rsidP="006E1FB9">
      <w:pPr>
        <w:pStyle w:val="Code"/>
        <w:rPr>
          <w:highlight w:val="white"/>
        </w:rPr>
      </w:pPr>
      <w:r w:rsidRPr="006E1FB9">
        <w:rPr>
          <w:highlight w:val="white"/>
        </w:rPr>
        <w:t xml:space="preserve">    private FunctionStyle m_functionStyle;</w:t>
      </w:r>
    </w:p>
    <w:p w14:paraId="0EEE0851" w14:textId="3ACDB845" w:rsidR="006E1FB9" w:rsidRDefault="006E1FB9" w:rsidP="006E1FB9">
      <w:pPr>
        <w:pStyle w:val="Code"/>
        <w:rPr>
          <w:highlight w:val="white"/>
        </w:rPr>
      </w:pPr>
      <w:r w:rsidRPr="006E1FB9">
        <w:rPr>
          <w:highlight w:val="white"/>
        </w:rPr>
        <w:t xml:space="preserve">    private Type m_returnType;</w:t>
      </w:r>
    </w:p>
    <w:p w14:paraId="01230A68" w14:textId="6E4E8DC1" w:rsidR="002E2493" w:rsidRPr="006E1FB9" w:rsidRDefault="00BC1BD7" w:rsidP="007B5818">
      <w:pPr>
        <w:rPr>
          <w:highlight w:val="white"/>
        </w:rPr>
      </w:pPr>
      <w:r>
        <w:rPr>
          <w:highlight w:val="white"/>
        </w:rPr>
        <w:t>The old-style function has name list, while the new style function has a parameter</w:t>
      </w:r>
      <w:r w:rsidR="007B5818">
        <w:rPr>
          <w:highlight w:val="white"/>
        </w:rPr>
        <w:t xml:space="preserve"> list, mad</w:t>
      </w:r>
      <w:r w:rsidR="00C65118">
        <w:rPr>
          <w:highlight w:val="white"/>
        </w:rPr>
        <w:t>e</w:t>
      </w:r>
      <w:r w:rsidR="007B5818">
        <w:rPr>
          <w:highlight w:val="white"/>
        </w:rPr>
        <w:t xml:space="preserve"> up by name-symbol pairs.</w:t>
      </w:r>
    </w:p>
    <w:p w14:paraId="5CC1C8DE" w14:textId="77777777" w:rsidR="006E1FB9" w:rsidRPr="006E1FB9" w:rsidRDefault="006E1FB9" w:rsidP="006E1FB9">
      <w:pPr>
        <w:pStyle w:val="Code"/>
        <w:rPr>
          <w:highlight w:val="white"/>
        </w:rPr>
      </w:pPr>
      <w:r w:rsidRPr="006E1FB9">
        <w:rPr>
          <w:highlight w:val="white"/>
        </w:rPr>
        <w:t xml:space="preserve">    private List&lt;string&gt; m_nameList;</w:t>
      </w:r>
    </w:p>
    <w:p w14:paraId="1143C465" w14:textId="69F003DC" w:rsidR="006E1FB9" w:rsidRDefault="006E1FB9" w:rsidP="006E1FB9">
      <w:pPr>
        <w:pStyle w:val="Code"/>
        <w:rPr>
          <w:highlight w:val="white"/>
        </w:rPr>
      </w:pPr>
      <w:r w:rsidRPr="006E1FB9">
        <w:rPr>
          <w:highlight w:val="white"/>
        </w:rPr>
        <w:t xml:space="preserve">    private List&lt;Pair&lt;string,Symbol&gt;&gt; m_parameterList;</w:t>
      </w:r>
    </w:p>
    <w:p w14:paraId="37D10D67" w14:textId="5060CB65" w:rsidR="00B34C0A" w:rsidRPr="006E1FB9" w:rsidRDefault="00B34C0A" w:rsidP="00B34C0A">
      <w:pPr>
        <w:rPr>
          <w:highlight w:val="white"/>
        </w:rPr>
      </w:pPr>
      <w:r>
        <w:rPr>
          <w:highlight w:val="white"/>
        </w:rPr>
        <w:t xml:space="preserve">The parameter list is </w:t>
      </w:r>
      <w:r w:rsidR="005870FD">
        <w:rPr>
          <w:highlight w:val="white"/>
        </w:rPr>
        <w:t xml:space="preserve">transformed into </w:t>
      </w:r>
      <w:r>
        <w:rPr>
          <w:highlight w:val="white"/>
        </w:rPr>
        <w:t>a type list. Holding the types of each parameter.</w:t>
      </w:r>
    </w:p>
    <w:p w14:paraId="6FD1FEB3" w14:textId="6FB2B961" w:rsidR="006E1FB9" w:rsidRDefault="006E1FB9" w:rsidP="006E1FB9">
      <w:pPr>
        <w:pStyle w:val="Code"/>
        <w:rPr>
          <w:highlight w:val="white"/>
        </w:rPr>
      </w:pPr>
      <w:r w:rsidRPr="006E1FB9">
        <w:rPr>
          <w:highlight w:val="white"/>
        </w:rPr>
        <w:t xml:space="preserve">    private List&lt;Type&gt; m_typeList;</w:t>
      </w:r>
    </w:p>
    <w:p w14:paraId="367EB0CE" w14:textId="0FE49BA4" w:rsidR="00BE37EE" w:rsidRPr="006E1FB9" w:rsidRDefault="00BE37EE" w:rsidP="00BE37EE">
      <w:pPr>
        <w:rPr>
          <w:highlight w:val="white"/>
        </w:rPr>
      </w:pPr>
      <w:r>
        <w:rPr>
          <w:highlight w:val="white"/>
        </w:rPr>
        <w:t>Som function</w:t>
      </w:r>
      <w:r w:rsidR="00A76E2C">
        <w:rPr>
          <w:highlight w:val="white"/>
        </w:rPr>
        <w:t>s</w:t>
      </w:r>
      <w:r>
        <w:rPr>
          <w:highlight w:val="white"/>
        </w:rPr>
        <w:t xml:space="preserve">, like </w:t>
      </w:r>
      <w:r w:rsidRPr="00BE37EE">
        <w:rPr>
          <w:rStyle w:val="KeyWord0"/>
          <w:highlight w:val="white"/>
        </w:rPr>
        <w:t>printf</w:t>
      </w:r>
      <w:r>
        <w:rPr>
          <w:highlight w:val="white"/>
        </w:rPr>
        <w:t xml:space="preserve"> and </w:t>
      </w:r>
      <w:r w:rsidRPr="00BE37EE">
        <w:rPr>
          <w:rStyle w:val="KeyWord0"/>
          <w:highlight w:val="white"/>
        </w:rPr>
        <w:t>scanf</w:t>
      </w:r>
      <w:r>
        <w:rPr>
          <w:highlight w:val="white"/>
        </w:rPr>
        <w:t xml:space="preserve">, </w:t>
      </w:r>
      <w:r w:rsidR="00CF035C">
        <w:rPr>
          <w:highlight w:val="white"/>
        </w:rPr>
        <w:t>are elliptic, which means that they can take a various number of parameters.</w:t>
      </w:r>
    </w:p>
    <w:p w14:paraId="66251914" w14:textId="77777777" w:rsidR="006E1FB9" w:rsidRPr="006E1FB9" w:rsidRDefault="006E1FB9" w:rsidP="006E1FB9">
      <w:pPr>
        <w:pStyle w:val="Code"/>
        <w:rPr>
          <w:highlight w:val="white"/>
        </w:rPr>
      </w:pPr>
      <w:r w:rsidRPr="006E1FB9">
        <w:rPr>
          <w:highlight w:val="white"/>
        </w:rPr>
        <w:t xml:space="preserve">    private bool m_ellipse;</w:t>
      </w:r>
    </w:p>
    <w:p w14:paraId="383FFE71" w14:textId="19D7AE55" w:rsidR="006E1FB9" w:rsidRPr="006E1FB9" w:rsidRDefault="00CF035C" w:rsidP="00CF035C">
      <w:pPr>
        <w:rPr>
          <w:highlight w:val="white"/>
        </w:rPr>
      </w:pPr>
      <w:r>
        <w:rPr>
          <w:highlight w:val="white"/>
        </w:rPr>
        <w:t xml:space="preserve">The following constructor takes an old-style function. </w:t>
      </w:r>
      <w:r w:rsidR="00CC0142">
        <w:rPr>
          <w:highlight w:val="white"/>
        </w:rPr>
        <w:t>The name in the list must be unique.</w:t>
      </w:r>
    </w:p>
    <w:p w14:paraId="0A10F74A" w14:textId="77777777" w:rsidR="006E1FB9" w:rsidRPr="006E1FB9" w:rsidRDefault="006E1FB9" w:rsidP="006E1FB9">
      <w:pPr>
        <w:pStyle w:val="Code"/>
        <w:rPr>
          <w:highlight w:val="white"/>
        </w:rPr>
      </w:pPr>
      <w:r w:rsidRPr="006E1FB9">
        <w:rPr>
          <w:highlight w:val="white"/>
        </w:rPr>
        <w:t xml:space="preserve">    public Type(Type returnType, List&lt;string&gt; nameList) {</w:t>
      </w:r>
    </w:p>
    <w:p w14:paraId="47EB9B3D" w14:textId="77777777" w:rsidR="006E1FB9" w:rsidRPr="006E1FB9" w:rsidRDefault="006E1FB9" w:rsidP="006E1FB9">
      <w:pPr>
        <w:pStyle w:val="Code"/>
        <w:rPr>
          <w:highlight w:val="white"/>
        </w:rPr>
      </w:pPr>
      <w:r w:rsidRPr="006E1FB9">
        <w:rPr>
          <w:highlight w:val="white"/>
        </w:rPr>
        <w:t xml:space="preserve">      m_sort = Sort.Function;</w:t>
      </w:r>
    </w:p>
    <w:p w14:paraId="34AF4655" w14:textId="77777777" w:rsidR="006E1FB9" w:rsidRPr="006E1FB9" w:rsidRDefault="006E1FB9" w:rsidP="006E1FB9">
      <w:pPr>
        <w:pStyle w:val="Code"/>
        <w:rPr>
          <w:highlight w:val="white"/>
        </w:rPr>
      </w:pPr>
      <w:r w:rsidRPr="006E1FB9">
        <w:rPr>
          <w:highlight w:val="white"/>
        </w:rPr>
        <w:t xml:space="preserve">      m_functionStyle = FunctionStyle.Old;</w:t>
      </w:r>
    </w:p>
    <w:p w14:paraId="4329F62F" w14:textId="77777777" w:rsidR="006E1FB9" w:rsidRPr="006E1FB9" w:rsidRDefault="006E1FB9" w:rsidP="006E1FB9">
      <w:pPr>
        <w:pStyle w:val="Code"/>
        <w:rPr>
          <w:highlight w:val="white"/>
        </w:rPr>
      </w:pPr>
      <w:r w:rsidRPr="006E1FB9">
        <w:rPr>
          <w:highlight w:val="white"/>
        </w:rPr>
        <w:t xml:space="preserve">      m_returnType = returnType;</w:t>
      </w:r>
    </w:p>
    <w:p w14:paraId="3BD6319B" w14:textId="77777777" w:rsidR="006E1FB9" w:rsidRPr="006E1FB9" w:rsidRDefault="006E1FB9" w:rsidP="006E1FB9">
      <w:pPr>
        <w:pStyle w:val="Code"/>
        <w:rPr>
          <w:highlight w:val="white"/>
        </w:rPr>
      </w:pPr>
      <w:r w:rsidRPr="006E1FB9">
        <w:rPr>
          <w:highlight w:val="white"/>
        </w:rPr>
        <w:t xml:space="preserve">      m_nameList = nameList;</w:t>
      </w:r>
    </w:p>
    <w:p w14:paraId="2339DA8E" w14:textId="77777777" w:rsidR="006E1FB9" w:rsidRPr="006E1FB9" w:rsidRDefault="006E1FB9" w:rsidP="006E1FB9">
      <w:pPr>
        <w:pStyle w:val="Code"/>
        <w:rPr>
          <w:highlight w:val="white"/>
        </w:rPr>
      </w:pPr>
      <w:r w:rsidRPr="006E1FB9">
        <w:rPr>
          <w:highlight w:val="white"/>
        </w:rPr>
        <w:t xml:space="preserve">      m_parameterList = null;</w:t>
      </w:r>
    </w:p>
    <w:p w14:paraId="7D824BDB" w14:textId="77777777" w:rsidR="006E1FB9" w:rsidRPr="006E1FB9" w:rsidRDefault="006E1FB9" w:rsidP="006E1FB9">
      <w:pPr>
        <w:pStyle w:val="Code"/>
        <w:rPr>
          <w:highlight w:val="white"/>
        </w:rPr>
      </w:pPr>
      <w:r w:rsidRPr="006E1FB9">
        <w:rPr>
          <w:highlight w:val="white"/>
        </w:rPr>
        <w:lastRenderedPageBreak/>
        <w:t xml:space="preserve">      m_ellipse = false;</w:t>
      </w:r>
    </w:p>
    <w:p w14:paraId="0AA4FB56" w14:textId="1BBCDE1A" w:rsidR="006E1FB9" w:rsidRPr="006E1FB9" w:rsidRDefault="00CC0142" w:rsidP="00CC0142">
      <w:pPr>
        <w:rPr>
          <w:highlight w:val="white"/>
        </w:rPr>
      </w:pPr>
      <w:r>
        <w:rPr>
          <w:highlight w:val="white"/>
        </w:rPr>
        <w:t>We add the names of the list to a set, and check that they hold the same size. If the</w:t>
      </w:r>
      <w:r w:rsidR="007011B1">
        <w:rPr>
          <w:highlight w:val="white"/>
        </w:rPr>
        <w:t>y</w:t>
      </w:r>
      <w:r>
        <w:rPr>
          <w:highlight w:val="white"/>
        </w:rPr>
        <w:t xml:space="preserve"> do not, there is at least two names with the sam</w:t>
      </w:r>
      <w:r w:rsidR="007011B1">
        <w:rPr>
          <w:highlight w:val="white"/>
        </w:rPr>
        <w:t>e</w:t>
      </w:r>
      <w:r>
        <w:rPr>
          <w:highlight w:val="white"/>
        </w:rPr>
        <w:t xml:space="preserve"> name, which is not allowed. </w:t>
      </w:r>
      <w:r w:rsidR="000B5BAC">
        <w:rPr>
          <w:highlight w:val="white"/>
        </w:rPr>
        <w:t>If the same name is added to set twice, only the first is stored in the set, and the set will have fewer names than the list.</w:t>
      </w:r>
    </w:p>
    <w:p w14:paraId="764ABF92" w14:textId="77777777" w:rsidR="006E1FB9" w:rsidRPr="006E1FB9" w:rsidRDefault="006E1FB9" w:rsidP="006E1FB9">
      <w:pPr>
        <w:pStyle w:val="Code"/>
        <w:rPr>
          <w:highlight w:val="white"/>
        </w:rPr>
      </w:pPr>
      <w:r w:rsidRPr="006E1FB9">
        <w:rPr>
          <w:highlight w:val="white"/>
        </w:rPr>
        <w:t xml:space="preserve">      Assert.Error(nameList.Count == new HashSet&lt;string&gt;(nameList).Count,</w:t>
      </w:r>
    </w:p>
    <w:p w14:paraId="2CA4401F" w14:textId="77777777" w:rsidR="006E1FB9" w:rsidRPr="006E1FB9" w:rsidRDefault="006E1FB9" w:rsidP="006E1FB9">
      <w:pPr>
        <w:pStyle w:val="Code"/>
        <w:rPr>
          <w:highlight w:val="white"/>
        </w:rPr>
      </w:pPr>
      <w:r w:rsidRPr="006E1FB9">
        <w:rPr>
          <w:highlight w:val="white"/>
        </w:rPr>
        <w:t xml:space="preserve">                   null, Message.Duplicate_name_in_parameter_list);</w:t>
      </w:r>
    </w:p>
    <w:p w14:paraId="343CB74F" w14:textId="77777777" w:rsidR="006E1FB9" w:rsidRPr="006E1FB9" w:rsidRDefault="006E1FB9" w:rsidP="006E1FB9">
      <w:pPr>
        <w:pStyle w:val="Code"/>
        <w:rPr>
          <w:highlight w:val="white"/>
        </w:rPr>
      </w:pPr>
      <w:r w:rsidRPr="006E1FB9">
        <w:rPr>
          <w:highlight w:val="white"/>
        </w:rPr>
        <w:t xml:space="preserve">    }</w:t>
      </w:r>
    </w:p>
    <w:p w14:paraId="18512792" w14:textId="6547B92F" w:rsidR="006E1FB9" w:rsidRPr="006E1FB9" w:rsidRDefault="000B5BAC" w:rsidP="000B5BAC">
      <w:pPr>
        <w:rPr>
          <w:highlight w:val="white"/>
        </w:rPr>
      </w:pPr>
      <w:r>
        <w:rPr>
          <w:highlight w:val="white"/>
        </w:rPr>
        <w:t>The following construct takes a new-style function, with return type, parameter list, and ellipse status.</w:t>
      </w:r>
    </w:p>
    <w:p w14:paraId="749F578E" w14:textId="25E9335E" w:rsidR="00747851" w:rsidRDefault="006E1FB9" w:rsidP="006E1FB9">
      <w:pPr>
        <w:pStyle w:val="Code"/>
        <w:rPr>
          <w:highlight w:val="white"/>
        </w:rPr>
      </w:pPr>
      <w:r w:rsidRPr="006E1FB9">
        <w:rPr>
          <w:highlight w:val="white"/>
        </w:rPr>
        <w:t xml:space="preserve">    public Type(Type returnType, List&lt;Pair&lt;string,Symbol&gt;&gt; parameterList,</w:t>
      </w:r>
    </w:p>
    <w:p w14:paraId="7C67C5A8" w14:textId="3BAB0518" w:rsidR="006E1FB9" w:rsidRPr="006E1FB9" w:rsidRDefault="00747851" w:rsidP="006E1FB9">
      <w:pPr>
        <w:pStyle w:val="Code"/>
        <w:rPr>
          <w:highlight w:val="white"/>
        </w:rPr>
      </w:pPr>
      <w:r>
        <w:rPr>
          <w:highlight w:val="white"/>
        </w:rPr>
        <w:t xml:space="preserve">             </w:t>
      </w:r>
      <w:r w:rsidR="006E1FB9" w:rsidRPr="006E1FB9">
        <w:rPr>
          <w:highlight w:val="white"/>
        </w:rPr>
        <w:t xml:space="preserve"> </w:t>
      </w:r>
      <w:r>
        <w:rPr>
          <w:highlight w:val="white"/>
        </w:rPr>
        <w:t xml:space="preserve">  </w:t>
      </w:r>
      <w:r w:rsidR="006E1FB9" w:rsidRPr="006E1FB9">
        <w:rPr>
          <w:highlight w:val="white"/>
        </w:rPr>
        <w:t>bool ellipse) {</w:t>
      </w:r>
    </w:p>
    <w:p w14:paraId="3416B205" w14:textId="77777777" w:rsidR="006E1FB9" w:rsidRPr="006E1FB9" w:rsidRDefault="006E1FB9" w:rsidP="006E1FB9">
      <w:pPr>
        <w:pStyle w:val="Code"/>
        <w:rPr>
          <w:highlight w:val="white"/>
        </w:rPr>
      </w:pPr>
      <w:r w:rsidRPr="006E1FB9">
        <w:rPr>
          <w:highlight w:val="white"/>
        </w:rPr>
        <w:t xml:space="preserve">      m_sort = Sort.Function;</w:t>
      </w:r>
    </w:p>
    <w:p w14:paraId="65B84A8C" w14:textId="77777777" w:rsidR="006E1FB9" w:rsidRPr="006E1FB9" w:rsidRDefault="006E1FB9" w:rsidP="006E1FB9">
      <w:pPr>
        <w:pStyle w:val="Code"/>
        <w:rPr>
          <w:highlight w:val="white"/>
        </w:rPr>
      </w:pPr>
      <w:r w:rsidRPr="006E1FB9">
        <w:rPr>
          <w:highlight w:val="white"/>
        </w:rPr>
        <w:t xml:space="preserve">      m_functionStyle = FunctionStyle.New;</w:t>
      </w:r>
    </w:p>
    <w:p w14:paraId="6A10C9CE" w14:textId="77777777" w:rsidR="006E1FB9" w:rsidRPr="006E1FB9" w:rsidRDefault="006E1FB9" w:rsidP="006E1FB9">
      <w:pPr>
        <w:pStyle w:val="Code"/>
        <w:rPr>
          <w:highlight w:val="white"/>
        </w:rPr>
      </w:pPr>
      <w:r w:rsidRPr="006E1FB9">
        <w:rPr>
          <w:highlight w:val="white"/>
        </w:rPr>
        <w:t xml:space="preserve">      m_returnType = returnType;</w:t>
      </w:r>
    </w:p>
    <w:p w14:paraId="211AC1B9" w14:textId="77777777" w:rsidR="006E1FB9" w:rsidRPr="006E1FB9" w:rsidRDefault="006E1FB9" w:rsidP="006E1FB9">
      <w:pPr>
        <w:pStyle w:val="Code"/>
        <w:rPr>
          <w:highlight w:val="white"/>
        </w:rPr>
      </w:pPr>
      <w:r w:rsidRPr="006E1FB9">
        <w:rPr>
          <w:highlight w:val="white"/>
        </w:rPr>
        <w:t xml:space="preserve">      m_nameList = null;</w:t>
      </w:r>
    </w:p>
    <w:p w14:paraId="1A86A08A" w14:textId="77777777" w:rsidR="006E1FB9" w:rsidRPr="006E1FB9" w:rsidRDefault="006E1FB9" w:rsidP="006E1FB9">
      <w:pPr>
        <w:pStyle w:val="Code"/>
        <w:rPr>
          <w:highlight w:val="white"/>
        </w:rPr>
      </w:pPr>
      <w:r w:rsidRPr="006E1FB9">
        <w:rPr>
          <w:highlight w:val="white"/>
        </w:rPr>
        <w:t xml:space="preserve">      m_parameterList = parameterList;</w:t>
      </w:r>
    </w:p>
    <w:p w14:paraId="39C988CD" w14:textId="77777777" w:rsidR="006E1FB9" w:rsidRPr="006E1FB9" w:rsidRDefault="006E1FB9" w:rsidP="006E1FB9">
      <w:pPr>
        <w:pStyle w:val="Code"/>
        <w:rPr>
          <w:highlight w:val="white"/>
        </w:rPr>
      </w:pPr>
      <w:r w:rsidRPr="006E1FB9">
        <w:rPr>
          <w:highlight w:val="white"/>
        </w:rPr>
        <w:t xml:space="preserve">      m_ellipse = ellipse;</w:t>
      </w:r>
    </w:p>
    <w:p w14:paraId="039202EF" w14:textId="77777777" w:rsidR="006E1FB9" w:rsidRPr="006E1FB9" w:rsidRDefault="006E1FB9" w:rsidP="006E1FB9">
      <w:pPr>
        <w:pStyle w:val="Code"/>
        <w:rPr>
          <w:highlight w:val="white"/>
        </w:rPr>
      </w:pPr>
      <w:r w:rsidRPr="006E1FB9">
        <w:rPr>
          <w:highlight w:val="white"/>
        </w:rPr>
        <w:t xml:space="preserve">      m_typeList = null;</w:t>
      </w:r>
    </w:p>
    <w:p w14:paraId="138731DD" w14:textId="77777777" w:rsidR="006E1FB9" w:rsidRPr="006E1FB9" w:rsidRDefault="006E1FB9" w:rsidP="006E1FB9">
      <w:pPr>
        <w:pStyle w:val="Code"/>
        <w:rPr>
          <w:highlight w:val="white"/>
        </w:rPr>
      </w:pPr>
      <w:r w:rsidRPr="006E1FB9">
        <w:rPr>
          <w:highlight w:val="white"/>
        </w:rPr>
        <w:t xml:space="preserve">    </w:t>
      </w:r>
    </w:p>
    <w:p w14:paraId="4490B71D" w14:textId="77777777" w:rsidR="006E1FB9" w:rsidRPr="006E1FB9" w:rsidRDefault="006E1FB9" w:rsidP="006E1FB9">
      <w:pPr>
        <w:pStyle w:val="Code"/>
        <w:rPr>
          <w:highlight w:val="white"/>
        </w:rPr>
      </w:pPr>
      <w:r w:rsidRPr="006E1FB9">
        <w:rPr>
          <w:highlight w:val="white"/>
        </w:rPr>
        <w:t xml:space="preserve">      if (parameterList != null) {</w:t>
      </w:r>
    </w:p>
    <w:p w14:paraId="7ECDA67A" w14:textId="77777777" w:rsidR="006E1FB9" w:rsidRPr="006E1FB9" w:rsidRDefault="006E1FB9" w:rsidP="006E1FB9">
      <w:pPr>
        <w:pStyle w:val="Code"/>
        <w:rPr>
          <w:highlight w:val="white"/>
        </w:rPr>
      </w:pPr>
      <w:r w:rsidRPr="006E1FB9">
        <w:rPr>
          <w:highlight w:val="white"/>
        </w:rPr>
        <w:t xml:space="preserve">        m_typeList = new List&lt;Type&gt;();</w:t>
      </w:r>
    </w:p>
    <w:p w14:paraId="32789972" w14:textId="77777777" w:rsidR="006E1FB9" w:rsidRPr="006E1FB9" w:rsidRDefault="006E1FB9" w:rsidP="006E1FB9">
      <w:pPr>
        <w:pStyle w:val="Code"/>
        <w:rPr>
          <w:highlight w:val="white"/>
        </w:rPr>
      </w:pPr>
    </w:p>
    <w:p w14:paraId="57A37F75" w14:textId="77777777" w:rsidR="006E1FB9" w:rsidRPr="006E1FB9" w:rsidRDefault="006E1FB9" w:rsidP="006E1FB9">
      <w:pPr>
        <w:pStyle w:val="Code"/>
        <w:rPr>
          <w:highlight w:val="white"/>
        </w:rPr>
      </w:pPr>
      <w:r w:rsidRPr="006E1FB9">
        <w:rPr>
          <w:highlight w:val="white"/>
        </w:rPr>
        <w:t xml:space="preserve">        foreach (Pair&lt;string,Symbol&gt; pair in parameterList) {</w:t>
      </w:r>
    </w:p>
    <w:p w14:paraId="365D8B90" w14:textId="77777777" w:rsidR="006E1FB9" w:rsidRPr="006E1FB9" w:rsidRDefault="006E1FB9" w:rsidP="006E1FB9">
      <w:pPr>
        <w:pStyle w:val="Code"/>
        <w:rPr>
          <w:highlight w:val="white"/>
        </w:rPr>
      </w:pPr>
      <w:r w:rsidRPr="006E1FB9">
        <w:rPr>
          <w:highlight w:val="white"/>
        </w:rPr>
        <w:t xml:space="preserve">          m_typeList.Add(pair.Second.Type);</w:t>
      </w:r>
    </w:p>
    <w:p w14:paraId="3DBFE7E8" w14:textId="77777777" w:rsidR="006E1FB9" w:rsidRPr="006E1FB9" w:rsidRDefault="006E1FB9" w:rsidP="006E1FB9">
      <w:pPr>
        <w:pStyle w:val="Code"/>
        <w:rPr>
          <w:highlight w:val="white"/>
        </w:rPr>
      </w:pPr>
      <w:r w:rsidRPr="006E1FB9">
        <w:rPr>
          <w:highlight w:val="white"/>
        </w:rPr>
        <w:t xml:space="preserve">        }</w:t>
      </w:r>
    </w:p>
    <w:p w14:paraId="06308BE5" w14:textId="77777777" w:rsidR="006E1FB9" w:rsidRPr="006E1FB9" w:rsidRDefault="006E1FB9" w:rsidP="006E1FB9">
      <w:pPr>
        <w:pStyle w:val="Code"/>
        <w:rPr>
          <w:highlight w:val="white"/>
        </w:rPr>
      </w:pPr>
      <w:r w:rsidRPr="006E1FB9">
        <w:rPr>
          <w:highlight w:val="white"/>
        </w:rPr>
        <w:t xml:space="preserve">      }</w:t>
      </w:r>
    </w:p>
    <w:p w14:paraId="0F739727" w14:textId="77777777" w:rsidR="006E1FB9" w:rsidRPr="006E1FB9" w:rsidRDefault="006E1FB9" w:rsidP="006E1FB9">
      <w:pPr>
        <w:pStyle w:val="Code"/>
        <w:rPr>
          <w:highlight w:val="white"/>
        </w:rPr>
      </w:pPr>
      <w:r w:rsidRPr="006E1FB9">
        <w:rPr>
          <w:highlight w:val="white"/>
        </w:rPr>
        <w:t xml:space="preserve">    }</w:t>
      </w:r>
    </w:p>
    <w:p w14:paraId="607A672B" w14:textId="77777777" w:rsidR="006E1FB9" w:rsidRPr="006E1FB9" w:rsidRDefault="006E1FB9" w:rsidP="006E1FB9">
      <w:pPr>
        <w:pStyle w:val="Code"/>
        <w:rPr>
          <w:highlight w:val="white"/>
        </w:rPr>
      </w:pPr>
    </w:p>
    <w:p w14:paraId="52D4B8B5" w14:textId="77777777" w:rsidR="006E1FB9" w:rsidRPr="006E1FB9" w:rsidRDefault="006E1FB9" w:rsidP="006E1FB9">
      <w:pPr>
        <w:pStyle w:val="Code"/>
        <w:rPr>
          <w:highlight w:val="white"/>
        </w:rPr>
      </w:pPr>
      <w:r w:rsidRPr="006E1FB9">
        <w:rPr>
          <w:highlight w:val="white"/>
        </w:rPr>
        <w:t xml:space="preserve">    public FunctionStyle Style {</w:t>
      </w:r>
    </w:p>
    <w:p w14:paraId="45BEDAA9" w14:textId="77777777" w:rsidR="006E1FB9" w:rsidRPr="006E1FB9" w:rsidRDefault="006E1FB9" w:rsidP="006E1FB9">
      <w:pPr>
        <w:pStyle w:val="Code"/>
        <w:rPr>
          <w:highlight w:val="white"/>
        </w:rPr>
      </w:pPr>
      <w:r w:rsidRPr="006E1FB9">
        <w:rPr>
          <w:highlight w:val="white"/>
        </w:rPr>
        <w:t xml:space="preserve">      get { return m_functionStyle; }</w:t>
      </w:r>
    </w:p>
    <w:p w14:paraId="45D7563E" w14:textId="77777777" w:rsidR="006E1FB9" w:rsidRPr="006E1FB9" w:rsidRDefault="006E1FB9" w:rsidP="006E1FB9">
      <w:pPr>
        <w:pStyle w:val="Code"/>
        <w:rPr>
          <w:highlight w:val="white"/>
        </w:rPr>
      </w:pPr>
      <w:r w:rsidRPr="006E1FB9">
        <w:rPr>
          <w:highlight w:val="white"/>
        </w:rPr>
        <w:t xml:space="preserve">    }</w:t>
      </w:r>
    </w:p>
    <w:p w14:paraId="711461FC" w14:textId="77777777" w:rsidR="006E1FB9" w:rsidRPr="006E1FB9" w:rsidRDefault="006E1FB9" w:rsidP="006E1FB9">
      <w:pPr>
        <w:pStyle w:val="Code"/>
        <w:rPr>
          <w:highlight w:val="white"/>
        </w:rPr>
      </w:pPr>
    </w:p>
    <w:p w14:paraId="35FFFC1B" w14:textId="77777777" w:rsidR="006E1FB9" w:rsidRPr="006E1FB9" w:rsidRDefault="006E1FB9" w:rsidP="006E1FB9">
      <w:pPr>
        <w:pStyle w:val="Code"/>
        <w:rPr>
          <w:highlight w:val="white"/>
        </w:rPr>
      </w:pPr>
      <w:r w:rsidRPr="006E1FB9">
        <w:rPr>
          <w:highlight w:val="white"/>
        </w:rPr>
        <w:t xml:space="preserve">    public List&lt;string&gt; NameList {</w:t>
      </w:r>
    </w:p>
    <w:p w14:paraId="38775F84" w14:textId="77777777" w:rsidR="006E1FB9" w:rsidRPr="006E1FB9" w:rsidRDefault="006E1FB9" w:rsidP="006E1FB9">
      <w:pPr>
        <w:pStyle w:val="Code"/>
        <w:rPr>
          <w:highlight w:val="white"/>
        </w:rPr>
      </w:pPr>
      <w:r w:rsidRPr="006E1FB9">
        <w:rPr>
          <w:highlight w:val="white"/>
        </w:rPr>
        <w:t xml:space="preserve">      get { return m_nameList; }</w:t>
      </w:r>
    </w:p>
    <w:p w14:paraId="56981E46" w14:textId="77777777" w:rsidR="006E1FB9" w:rsidRPr="006E1FB9" w:rsidRDefault="006E1FB9" w:rsidP="006E1FB9">
      <w:pPr>
        <w:pStyle w:val="Code"/>
        <w:rPr>
          <w:highlight w:val="white"/>
        </w:rPr>
      </w:pPr>
      <w:r w:rsidRPr="006E1FB9">
        <w:rPr>
          <w:highlight w:val="white"/>
        </w:rPr>
        <w:t xml:space="preserve">    }</w:t>
      </w:r>
    </w:p>
    <w:p w14:paraId="24CE3CAC" w14:textId="77777777" w:rsidR="006E1FB9" w:rsidRPr="006E1FB9" w:rsidRDefault="006E1FB9" w:rsidP="006E1FB9">
      <w:pPr>
        <w:pStyle w:val="Code"/>
        <w:rPr>
          <w:highlight w:val="white"/>
        </w:rPr>
      </w:pPr>
    </w:p>
    <w:p w14:paraId="16FA52C7" w14:textId="77777777" w:rsidR="006E1FB9" w:rsidRPr="006E1FB9" w:rsidRDefault="006E1FB9" w:rsidP="006E1FB9">
      <w:pPr>
        <w:pStyle w:val="Code"/>
        <w:rPr>
          <w:highlight w:val="white"/>
        </w:rPr>
      </w:pPr>
      <w:r w:rsidRPr="006E1FB9">
        <w:rPr>
          <w:highlight w:val="white"/>
        </w:rPr>
        <w:t xml:space="preserve">    public List&lt;Pair&lt;string,Symbol&gt;&gt; ParameterList {</w:t>
      </w:r>
    </w:p>
    <w:p w14:paraId="1C4649ED" w14:textId="77777777" w:rsidR="006E1FB9" w:rsidRPr="006E1FB9" w:rsidRDefault="006E1FB9" w:rsidP="006E1FB9">
      <w:pPr>
        <w:pStyle w:val="Code"/>
        <w:rPr>
          <w:highlight w:val="white"/>
        </w:rPr>
      </w:pPr>
      <w:r w:rsidRPr="006E1FB9">
        <w:rPr>
          <w:highlight w:val="white"/>
        </w:rPr>
        <w:t xml:space="preserve">      get { return m_parameterList; }</w:t>
      </w:r>
    </w:p>
    <w:p w14:paraId="4F8ED453" w14:textId="77777777" w:rsidR="006E1FB9" w:rsidRPr="006E1FB9" w:rsidRDefault="006E1FB9" w:rsidP="006E1FB9">
      <w:pPr>
        <w:pStyle w:val="Code"/>
        <w:rPr>
          <w:highlight w:val="white"/>
        </w:rPr>
      </w:pPr>
      <w:r w:rsidRPr="006E1FB9">
        <w:rPr>
          <w:highlight w:val="white"/>
        </w:rPr>
        <w:t xml:space="preserve">    }</w:t>
      </w:r>
    </w:p>
    <w:p w14:paraId="35745C14" w14:textId="77777777" w:rsidR="006E1FB9" w:rsidRPr="006E1FB9" w:rsidRDefault="006E1FB9" w:rsidP="006E1FB9">
      <w:pPr>
        <w:pStyle w:val="Code"/>
        <w:rPr>
          <w:highlight w:val="white"/>
        </w:rPr>
      </w:pPr>
    </w:p>
    <w:p w14:paraId="4BFD42A2" w14:textId="77777777" w:rsidR="006E1FB9" w:rsidRPr="006E1FB9" w:rsidRDefault="006E1FB9" w:rsidP="006E1FB9">
      <w:pPr>
        <w:pStyle w:val="Code"/>
        <w:rPr>
          <w:highlight w:val="white"/>
        </w:rPr>
      </w:pPr>
      <w:r w:rsidRPr="006E1FB9">
        <w:rPr>
          <w:highlight w:val="white"/>
        </w:rPr>
        <w:t xml:space="preserve">    public List&lt;Type&gt; TypeList {</w:t>
      </w:r>
    </w:p>
    <w:p w14:paraId="4DF212BF" w14:textId="77777777" w:rsidR="006E1FB9" w:rsidRPr="006E1FB9" w:rsidRDefault="006E1FB9" w:rsidP="006E1FB9">
      <w:pPr>
        <w:pStyle w:val="Code"/>
        <w:rPr>
          <w:highlight w:val="white"/>
        </w:rPr>
      </w:pPr>
      <w:r w:rsidRPr="006E1FB9">
        <w:rPr>
          <w:highlight w:val="white"/>
        </w:rPr>
        <w:t xml:space="preserve">      get { return m_typeList; }</w:t>
      </w:r>
    </w:p>
    <w:p w14:paraId="5AC617AE" w14:textId="77777777" w:rsidR="006E1FB9" w:rsidRPr="006E1FB9" w:rsidRDefault="006E1FB9" w:rsidP="006E1FB9">
      <w:pPr>
        <w:pStyle w:val="Code"/>
        <w:rPr>
          <w:highlight w:val="white"/>
        </w:rPr>
      </w:pPr>
      <w:r w:rsidRPr="006E1FB9">
        <w:rPr>
          <w:highlight w:val="white"/>
        </w:rPr>
        <w:t xml:space="preserve">    }</w:t>
      </w:r>
    </w:p>
    <w:p w14:paraId="7C87566F" w14:textId="77777777" w:rsidR="006E1FB9" w:rsidRPr="006E1FB9" w:rsidRDefault="006E1FB9" w:rsidP="006E1FB9">
      <w:pPr>
        <w:pStyle w:val="Code"/>
        <w:rPr>
          <w:highlight w:val="white"/>
        </w:rPr>
      </w:pPr>
    </w:p>
    <w:p w14:paraId="6F0BD390" w14:textId="77777777" w:rsidR="006E1FB9" w:rsidRPr="006E1FB9" w:rsidRDefault="006E1FB9" w:rsidP="006E1FB9">
      <w:pPr>
        <w:pStyle w:val="Code"/>
        <w:rPr>
          <w:highlight w:val="white"/>
        </w:rPr>
      </w:pPr>
      <w:r w:rsidRPr="006E1FB9">
        <w:rPr>
          <w:highlight w:val="white"/>
        </w:rPr>
        <w:t xml:space="preserve">    public Type ReturnType {</w:t>
      </w:r>
    </w:p>
    <w:p w14:paraId="33C0233D" w14:textId="77777777" w:rsidR="006E1FB9" w:rsidRPr="006E1FB9" w:rsidRDefault="006E1FB9" w:rsidP="006E1FB9">
      <w:pPr>
        <w:pStyle w:val="Code"/>
        <w:rPr>
          <w:highlight w:val="white"/>
        </w:rPr>
      </w:pPr>
      <w:r w:rsidRPr="006E1FB9">
        <w:rPr>
          <w:highlight w:val="white"/>
        </w:rPr>
        <w:t xml:space="preserve">      get { return m_returnType; }</w:t>
      </w:r>
    </w:p>
    <w:p w14:paraId="6D14B299" w14:textId="77777777" w:rsidR="006E1FB9" w:rsidRPr="006E1FB9" w:rsidRDefault="006E1FB9" w:rsidP="006E1FB9">
      <w:pPr>
        <w:pStyle w:val="Code"/>
        <w:rPr>
          <w:highlight w:val="white"/>
        </w:rPr>
      </w:pPr>
      <w:r w:rsidRPr="006E1FB9">
        <w:rPr>
          <w:highlight w:val="white"/>
        </w:rPr>
        <w:t xml:space="preserve">      set { m_returnType = value; }</w:t>
      </w:r>
    </w:p>
    <w:p w14:paraId="4E1496CF" w14:textId="77777777" w:rsidR="006E1FB9" w:rsidRPr="006E1FB9" w:rsidRDefault="006E1FB9" w:rsidP="006E1FB9">
      <w:pPr>
        <w:pStyle w:val="Code"/>
        <w:rPr>
          <w:highlight w:val="white"/>
        </w:rPr>
      </w:pPr>
      <w:r w:rsidRPr="006E1FB9">
        <w:rPr>
          <w:highlight w:val="white"/>
        </w:rPr>
        <w:t xml:space="preserve">    }</w:t>
      </w:r>
    </w:p>
    <w:p w14:paraId="06EA6D87" w14:textId="77777777" w:rsidR="006E1FB9" w:rsidRPr="006E1FB9" w:rsidRDefault="006E1FB9" w:rsidP="006E1FB9">
      <w:pPr>
        <w:pStyle w:val="Code"/>
        <w:rPr>
          <w:highlight w:val="white"/>
        </w:rPr>
      </w:pPr>
    </w:p>
    <w:p w14:paraId="6A787DDA" w14:textId="77777777" w:rsidR="006E1FB9" w:rsidRPr="006E1FB9" w:rsidRDefault="006E1FB9" w:rsidP="006E1FB9">
      <w:pPr>
        <w:pStyle w:val="Code"/>
        <w:rPr>
          <w:highlight w:val="white"/>
        </w:rPr>
      </w:pPr>
      <w:r w:rsidRPr="006E1FB9">
        <w:rPr>
          <w:highlight w:val="white"/>
        </w:rPr>
        <w:t xml:space="preserve">    public bool IsEllipse() {</w:t>
      </w:r>
    </w:p>
    <w:p w14:paraId="2B80FBAC" w14:textId="77777777" w:rsidR="006E1FB9" w:rsidRPr="006E1FB9" w:rsidRDefault="006E1FB9" w:rsidP="006E1FB9">
      <w:pPr>
        <w:pStyle w:val="Code"/>
        <w:rPr>
          <w:highlight w:val="white"/>
        </w:rPr>
      </w:pPr>
      <w:r w:rsidRPr="006E1FB9">
        <w:rPr>
          <w:highlight w:val="white"/>
        </w:rPr>
        <w:t xml:space="preserve">      return m_ellipse;</w:t>
      </w:r>
    </w:p>
    <w:p w14:paraId="0E43C968" w14:textId="77777777" w:rsidR="006E1FB9" w:rsidRPr="006E1FB9" w:rsidRDefault="006E1FB9" w:rsidP="006E1FB9">
      <w:pPr>
        <w:pStyle w:val="Code"/>
        <w:rPr>
          <w:highlight w:val="white"/>
        </w:rPr>
      </w:pPr>
      <w:r w:rsidRPr="006E1FB9">
        <w:rPr>
          <w:highlight w:val="white"/>
        </w:rPr>
        <w:t xml:space="preserve">    }</w:t>
      </w:r>
    </w:p>
    <w:p w14:paraId="59925F0A" w14:textId="77777777" w:rsidR="006E1FB9" w:rsidRPr="006E1FB9" w:rsidRDefault="006E1FB9" w:rsidP="006E1FB9">
      <w:pPr>
        <w:pStyle w:val="Code"/>
        <w:rPr>
          <w:highlight w:val="white"/>
        </w:rPr>
      </w:pPr>
    </w:p>
    <w:p w14:paraId="2D76DA34" w14:textId="77777777" w:rsidR="00117AB0" w:rsidRDefault="006E1FB9" w:rsidP="006E1FB9">
      <w:pPr>
        <w:pStyle w:val="Code"/>
        <w:rPr>
          <w:highlight w:val="white"/>
        </w:rPr>
      </w:pPr>
      <w:r w:rsidRPr="006E1FB9">
        <w:rPr>
          <w:highlight w:val="white"/>
        </w:rPr>
        <w:t xml:space="preserve">    // -----------------------------------------------------------------------</w:t>
      </w:r>
    </w:p>
    <w:p w14:paraId="19A27157" w14:textId="77777777" w:rsidR="00117AB0" w:rsidRDefault="00117AB0" w:rsidP="006E1FB9">
      <w:pPr>
        <w:pStyle w:val="Code"/>
        <w:rPr>
          <w:highlight w:val="white"/>
        </w:rPr>
      </w:pPr>
    </w:p>
    <w:p w14:paraId="288BBCA7" w14:textId="77777777" w:rsidR="00117AB0" w:rsidRDefault="00117AB0" w:rsidP="00117AB0">
      <w:pPr>
        <w:rPr>
          <w:color w:val="auto"/>
        </w:rPr>
      </w:pPr>
      <w:r>
        <w:lastRenderedPageBreak/>
        <w:t xml:space="preserve">A struct and union takes a list of symbols and an indication whether the struct or union is </w:t>
      </w:r>
      <w:r>
        <w:rPr>
          <w:rStyle w:val="CodeInText0"/>
        </w:rPr>
        <w:t>tagged</w:t>
      </w:r>
      <w:r>
        <w:t>. A struct or union is tagged it is given a name:</w:t>
      </w:r>
    </w:p>
    <w:tbl>
      <w:tblPr>
        <w:tblStyle w:val="Tabellrutnt"/>
        <w:tblW w:w="0" w:type="auto"/>
        <w:tblLook w:val="04A0" w:firstRow="1" w:lastRow="0" w:firstColumn="1" w:lastColumn="0" w:noHBand="0" w:noVBand="1"/>
      </w:tblPr>
      <w:tblGrid>
        <w:gridCol w:w="4675"/>
        <w:gridCol w:w="4675"/>
      </w:tblGrid>
      <w:tr w:rsidR="00117AB0" w14:paraId="1A933E51" w14:textId="77777777" w:rsidTr="00117AB0">
        <w:tc>
          <w:tcPr>
            <w:tcW w:w="4675" w:type="dxa"/>
            <w:tcBorders>
              <w:top w:val="nil"/>
              <w:left w:val="nil"/>
              <w:bottom w:val="nil"/>
              <w:right w:val="nil"/>
            </w:tcBorders>
            <w:hideMark/>
          </w:tcPr>
          <w:p w14:paraId="13D12B3C" w14:textId="77777777" w:rsidR="00117AB0" w:rsidRDefault="00117AB0">
            <w:pPr>
              <w:pStyle w:val="Code"/>
            </w:pPr>
            <w:r>
              <w:t>struct {</w:t>
            </w:r>
          </w:p>
          <w:p w14:paraId="5A746B18" w14:textId="77777777" w:rsidR="00117AB0" w:rsidRDefault="00117AB0">
            <w:pPr>
              <w:pStyle w:val="Code"/>
            </w:pPr>
            <w:r>
              <w:t xml:space="preserve">  int a, b;</w:t>
            </w:r>
          </w:p>
          <w:p w14:paraId="3F3D70CE" w14:textId="77777777" w:rsidR="00117AB0" w:rsidRDefault="00117AB0">
            <w:pPr>
              <w:pStyle w:val="Code"/>
            </w:pPr>
            <w:r>
              <w:t>};</w:t>
            </w:r>
          </w:p>
        </w:tc>
        <w:tc>
          <w:tcPr>
            <w:tcW w:w="4675" w:type="dxa"/>
            <w:tcBorders>
              <w:top w:val="nil"/>
              <w:left w:val="nil"/>
              <w:bottom w:val="nil"/>
              <w:right w:val="nil"/>
            </w:tcBorders>
            <w:hideMark/>
          </w:tcPr>
          <w:p w14:paraId="331D56B1" w14:textId="77777777" w:rsidR="00117AB0" w:rsidRDefault="00117AB0">
            <w:pPr>
              <w:pStyle w:val="Code"/>
            </w:pPr>
            <w:r>
              <w:t>struct s {</w:t>
            </w:r>
          </w:p>
          <w:p w14:paraId="0793A590" w14:textId="77777777" w:rsidR="00117AB0" w:rsidRDefault="00117AB0">
            <w:pPr>
              <w:pStyle w:val="Code"/>
            </w:pPr>
            <w:r>
              <w:t xml:space="preserve">  int a, b;</w:t>
            </w:r>
          </w:p>
          <w:p w14:paraId="46432FF2" w14:textId="77777777" w:rsidR="00117AB0" w:rsidRDefault="00117AB0">
            <w:pPr>
              <w:pStyle w:val="Code"/>
            </w:pPr>
            <w:r>
              <w:t>};</w:t>
            </w:r>
          </w:p>
        </w:tc>
      </w:tr>
      <w:tr w:rsidR="00117AB0" w14:paraId="692BAC11" w14:textId="77777777" w:rsidTr="00117AB0">
        <w:tc>
          <w:tcPr>
            <w:tcW w:w="4675" w:type="dxa"/>
            <w:tcBorders>
              <w:top w:val="nil"/>
              <w:left w:val="nil"/>
              <w:bottom w:val="nil"/>
              <w:right w:val="nil"/>
            </w:tcBorders>
            <w:hideMark/>
          </w:tcPr>
          <w:p w14:paraId="1DCA7661" w14:textId="77777777" w:rsidR="00117AB0" w:rsidRDefault="00117AB0">
            <w:r>
              <w:t>(a) An untagged struct</w:t>
            </w:r>
          </w:p>
        </w:tc>
        <w:tc>
          <w:tcPr>
            <w:tcW w:w="4675" w:type="dxa"/>
            <w:tcBorders>
              <w:top w:val="nil"/>
              <w:left w:val="nil"/>
              <w:bottom w:val="nil"/>
              <w:right w:val="nil"/>
            </w:tcBorders>
            <w:hideMark/>
          </w:tcPr>
          <w:p w14:paraId="7B2C2F9E" w14:textId="77777777" w:rsidR="00117AB0" w:rsidRDefault="00117AB0">
            <w:r>
              <w:t>(b) A struct tagged with the name “s”</w:t>
            </w:r>
          </w:p>
        </w:tc>
      </w:tr>
    </w:tbl>
    <w:p w14:paraId="168785C5" w14:textId="77777777" w:rsidR="00BA6415" w:rsidRDefault="00BA6415" w:rsidP="00BA6415">
      <w:pPr>
        <w:rPr>
          <w:color w:val="auto"/>
        </w:rPr>
      </w:pPr>
      <w:r>
        <w:t xml:space="preserve">The only reason for including the </w:t>
      </w:r>
      <w:r>
        <w:rPr>
          <w:rStyle w:val="CodeInText0"/>
        </w:rPr>
        <w:t>m_hasTag</w:t>
      </w:r>
      <w:r>
        <w:t xml:space="preserve"> field is that an untagged struct or union with no defined variables shall raise a warning, since it is a meaningless declaration:</w:t>
      </w:r>
    </w:p>
    <w:p w14:paraId="6C168D4F" w14:textId="77777777" w:rsidR="00BA6415" w:rsidRDefault="00BA6415" w:rsidP="00BA6415">
      <w:pPr>
        <w:pStyle w:val="Code"/>
      </w:pPr>
      <w:r>
        <w:t>struct s {int i;}; // Meaningful, s can later be used to define variables.</w:t>
      </w:r>
    </w:p>
    <w:p w14:paraId="38381200" w14:textId="77777777" w:rsidR="00BA6415" w:rsidRDefault="00BA6415" w:rsidP="00BA6415">
      <w:pPr>
        <w:pStyle w:val="Code"/>
      </w:pPr>
      <w:r>
        <w:t>struct {int i;} t; // Meaningful, t is a defined variable.</w:t>
      </w:r>
    </w:p>
    <w:p w14:paraId="5A175F0B" w14:textId="494BCA8E" w:rsidR="00BA6415" w:rsidRDefault="00BA6415" w:rsidP="00BA6415">
      <w:pPr>
        <w:pStyle w:val="Code"/>
      </w:pPr>
      <w:r>
        <w:t>struct {int i;};   // Meaningless, but allowed.</w:t>
      </w:r>
    </w:p>
    <w:p w14:paraId="58556034" w14:textId="439DD934" w:rsidR="006E1FB9" w:rsidRPr="006E1FB9" w:rsidRDefault="006E1FB9" w:rsidP="006E1FB9">
      <w:pPr>
        <w:pStyle w:val="Code"/>
        <w:rPr>
          <w:highlight w:val="white"/>
        </w:rPr>
      </w:pPr>
      <w:r w:rsidRPr="006E1FB9">
        <w:rPr>
          <w:highlight w:val="white"/>
        </w:rPr>
        <w:t xml:space="preserve">  </w:t>
      </w:r>
    </w:p>
    <w:p w14:paraId="5E58804F" w14:textId="77777777" w:rsidR="006E1FB9" w:rsidRPr="006E1FB9" w:rsidRDefault="006E1FB9" w:rsidP="006E1FB9">
      <w:pPr>
        <w:pStyle w:val="Code"/>
        <w:rPr>
          <w:highlight w:val="white"/>
        </w:rPr>
      </w:pPr>
      <w:r w:rsidRPr="006E1FB9">
        <w:rPr>
          <w:highlight w:val="white"/>
        </w:rPr>
        <w:t xml:space="preserve">    private IDictionary&lt;string,Symbol&gt; m_memberMap;</w:t>
      </w:r>
    </w:p>
    <w:p w14:paraId="043F333D" w14:textId="77777777" w:rsidR="006E1FB9" w:rsidRPr="006E1FB9" w:rsidRDefault="006E1FB9" w:rsidP="006E1FB9">
      <w:pPr>
        <w:pStyle w:val="Code"/>
        <w:rPr>
          <w:highlight w:val="white"/>
        </w:rPr>
      </w:pPr>
      <w:r w:rsidRPr="006E1FB9">
        <w:rPr>
          <w:highlight w:val="white"/>
        </w:rPr>
        <w:t xml:space="preserve">    </w:t>
      </w:r>
    </w:p>
    <w:p w14:paraId="079D6B27" w14:textId="77777777" w:rsidR="006E1FB9" w:rsidRPr="006E1FB9" w:rsidRDefault="006E1FB9" w:rsidP="006E1FB9">
      <w:pPr>
        <w:pStyle w:val="Code"/>
        <w:rPr>
          <w:highlight w:val="white"/>
        </w:rPr>
      </w:pPr>
      <w:r w:rsidRPr="006E1FB9">
        <w:rPr>
          <w:highlight w:val="white"/>
        </w:rPr>
        <w:t xml:space="preserve">    public Type(Sort sort, IDictionary&lt;string,Symbol&gt; symbolMap) {</w:t>
      </w:r>
    </w:p>
    <w:p w14:paraId="3D246F4A" w14:textId="77777777" w:rsidR="006E1FB9" w:rsidRPr="006E1FB9" w:rsidRDefault="006E1FB9" w:rsidP="006E1FB9">
      <w:pPr>
        <w:pStyle w:val="Code"/>
        <w:rPr>
          <w:highlight w:val="white"/>
        </w:rPr>
      </w:pPr>
      <w:r w:rsidRPr="006E1FB9">
        <w:rPr>
          <w:highlight w:val="white"/>
        </w:rPr>
        <w:t xml:space="preserve">      m_sort = sort;</w:t>
      </w:r>
    </w:p>
    <w:p w14:paraId="39CE4599" w14:textId="77777777" w:rsidR="006E1FB9" w:rsidRPr="006E1FB9" w:rsidRDefault="006E1FB9" w:rsidP="006E1FB9">
      <w:pPr>
        <w:pStyle w:val="Code"/>
        <w:rPr>
          <w:highlight w:val="white"/>
        </w:rPr>
      </w:pPr>
      <w:r w:rsidRPr="006E1FB9">
        <w:rPr>
          <w:highlight w:val="white"/>
        </w:rPr>
        <w:t xml:space="preserve">      m_memberMap = symbolMap;</w:t>
      </w:r>
    </w:p>
    <w:p w14:paraId="3950BEA5" w14:textId="77777777" w:rsidR="006E1FB9" w:rsidRPr="006E1FB9" w:rsidRDefault="006E1FB9" w:rsidP="006E1FB9">
      <w:pPr>
        <w:pStyle w:val="Code"/>
        <w:rPr>
          <w:highlight w:val="white"/>
        </w:rPr>
      </w:pPr>
      <w:r w:rsidRPr="006E1FB9">
        <w:rPr>
          <w:highlight w:val="white"/>
        </w:rPr>
        <w:t xml:space="preserve">    }</w:t>
      </w:r>
    </w:p>
    <w:p w14:paraId="69AEA564" w14:textId="77777777" w:rsidR="006E1FB9" w:rsidRPr="006E1FB9" w:rsidRDefault="006E1FB9" w:rsidP="006E1FB9">
      <w:pPr>
        <w:pStyle w:val="Code"/>
        <w:rPr>
          <w:highlight w:val="white"/>
        </w:rPr>
      </w:pPr>
    </w:p>
    <w:p w14:paraId="6C0BEB48" w14:textId="77777777" w:rsidR="006E1FB9" w:rsidRPr="006E1FB9" w:rsidRDefault="006E1FB9" w:rsidP="006E1FB9">
      <w:pPr>
        <w:pStyle w:val="Code"/>
        <w:rPr>
          <w:highlight w:val="white"/>
        </w:rPr>
      </w:pPr>
      <w:r w:rsidRPr="006E1FB9">
        <w:rPr>
          <w:highlight w:val="white"/>
        </w:rPr>
        <w:t xml:space="preserve">    public IDictionary&lt;string,Symbol&gt; MemberMap {</w:t>
      </w:r>
    </w:p>
    <w:p w14:paraId="204E0FF6" w14:textId="77777777" w:rsidR="006E1FB9" w:rsidRPr="006E1FB9" w:rsidRDefault="006E1FB9" w:rsidP="006E1FB9">
      <w:pPr>
        <w:pStyle w:val="Code"/>
        <w:rPr>
          <w:highlight w:val="white"/>
        </w:rPr>
      </w:pPr>
      <w:r w:rsidRPr="006E1FB9">
        <w:rPr>
          <w:highlight w:val="white"/>
        </w:rPr>
        <w:t xml:space="preserve">      get { return m_memberMap; }</w:t>
      </w:r>
    </w:p>
    <w:p w14:paraId="6DC70BEF" w14:textId="77777777" w:rsidR="006E1FB9" w:rsidRPr="006E1FB9" w:rsidRDefault="006E1FB9" w:rsidP="006E1FB9">
      <w:pPr>
        <w:pStyle w:val="Code"/>
        <w:rPr>
          <w:highlight w:val="white"/>
        </w:rPr>
      </w:pPr>
      <w:r w:rsidRPr="006E1FB9">
        <w:rPr>
          <w:highlight w:val="white"/>
        </w:rPr>
        <w:t xml:space="preserve">      set { m_memberMap = value; }</w:t>
      </w:r>
    </w:p>
    <w:p w14:paraId="0821B92D" w14:textId="77777777" w:rsidR="006E1FB9" w:rsidRPr="006E1FB9" w:rsidRDefault="006E1FB9" w:rsidP="006E1FB9">
      <w:pPr>
        <w:pStyle w:val="Code"/>
        <w:rPr>
          <w:highlight w:val="white"/>
        </w:rPr>
      </w:pPr>
      <w:r w:rsidRPr="006E1FB9">
        <w:rPr>
          <w:highlight w:val="white"/>
        </w:rPr>
        <w:t xml:space="preserve">    }</w:t>
      </w:r>
    </w:p>
    <w:p w14:paraId="10C9B5D0" w14:textId="77777777" w:rsidR="006E1FB9" w:rsidRPr="006E1FB9" w:rsidRDefault="006E1FB9" w:rsidP="006E1FB9">
      <w:pPr>
        <w:pStyle w:val="Code"/>
        <w:rPr>
          <w:highlight w:val="white"/>
        </w:rPr>
      </w:pPr>
    </w:p>
    <w:p w14:paraId="2550A476" w14:textId="16D5820F" w:rsidR="006E1FB9" w:rsidRPr="006E1FB9" w:rsidRDefault="006E1FB9" w:rsidP="006E1FB9">
      <w:pPr>
        <w:pStyle w:val="Code"/>
        <w:rPr>
          <w:highlight w:val="white"/>
        </w:rPr>
      </w:pPr>
      <w:r w:rsidRPr="006E1FB9">
        <w:rPr>
          <w:highlight w:val="white"/>
        </w:rPr>
        <w:t xml:space="preserve">    // -----------------------------------------------------------------------</w:t>
      </w:r>
    </w:p>
    <w:p w14:paraId="069F7392" w14:textId="367A5C25" w:rsidR="00D36967" w:rsidRDefault="00D36967">
      <w:pPr>
        <w:rPr>
          <w:color w:val="auto"/>
        </w:rPr>
        <w:pPrChange w:id="309" w:author="Stefan Bjornander" w:date="2015-04-25T10:38:00Z">
          <w:pPr>
            <w:pStyle w:val="Rubrik3"/>
          </w:pPr>
        </w:pPrChange>
      </w:pPr>
      <w:ins w:id="310" w:author="Stefan Bjornander" w:date="2015-04-25T10:38:00Z">
        <w:r>
          <w:t>The enumeration type (</w:t>
        </w:r>
        <w:r>
          <w:rPr>
            <w:rStyle w:val="CodeInText"/>
            <w:color w:val="auto"/>
            <w:rPrChange w:id="311" w:author="Stefan Bjornander" w:date="2015-04-25T10:38:00Z">
              <w:rPr>
                <w:rStyle w:val="CodeInText"/>
                <w:b w:val="0"/>
                <w:i w:val="0"/>
              </w:rPr>
            </w:rPrChange>
          </w:rPr>
          <w:t>enum</w:t>
        </w:r>
        <w:r>
          <w:t xml:space="preserve">) is stored as an assigned integer. However, the </w:t>
        </w:r>
        <w:r>
          <w:rPr>
            <w:rStyle w:val="CodeInText"/>
          </w:rPr>
          <w:t>Specifi</w:t>
        </w:r>
      </w:ins>
      <w:r>
        <w:rPr>
          <w:rStyle w:val="CodeInText"/>
        </w:rPr>
        <w:t>er</w:t>
      </w:r>
      <w:ins w:id="312" w:author="Stefan Bjornander" w:date="2015-04-25T10:38:00Z">
        <w:r>
          <w:t xml:space="preserve"> class of Section </w:t>
        </w:r>
      </w:ins>
      <w:r>
        <w:fldChar w:fldCharType="begin"/>
      </w:r>
      <w:r>
        <w:instrText xml:space="preserve"> REF _Ref418259975 \r \h </w:instrText>
      </w:r>
      <w:r>
        <w:fldChar w:fldCharType="separate"/>
      </w:r>
      <w:r w:rsidR="006F26B2">
        <w:t>4.2.1</w:t>
      </w:r>
      <w:r>
        <w:fldChar w:fldCharType="end"/>
      </w:r>
      <w:r>
        <w:t xml:space="preserve"> </w:t>
      </w:r>
      <w:ins w:id="313" w:author="Stefan Bjornander" w:date="2015-04-25T10:38:00Z">
        <w:r>
          <w:t xml:space="preserve">needs to know if the type is enum </w:t>
        </w:r>
      </w:ins>
      <w:r>
        <w:t>to</w:t>
      </w:r>
      <w:ins w:id="314" w:author="Stefan Bjornander" w:date="2015-04-25T10:38:00Z">
        <w:r>
          <w:t xml:space="preserve"> initialize its value. </w:t>
        </w:r>
      </w:ins>
      <w:r>
        <w:t>Therefore,</w:t>
      </w:r>
      <w:ins w:id="315" w:author="Stefan Bjornander" w:date="2015-04-25T10:38:00Z">
        <w:r>
          <w:t xml:space="preserve"> we add the </w:t>
        </w:r>
        <w:r>
          <w:rPr>
            <w:rStyle w:val="CodeInText"/>
            <w:color w:val="auto"/>
            <w:rPrChange w:id="316" w:author="Stefan Bjornander" w:date="2015-04-25T10:39:00Z">
              <w:rPr>
                <w:rStyle w:val="CodeInText"/>
                <w:b w:val="0"/>
                <w:i w:val="0"/>
              </w:rPr>
            </w:rPrChange>
          </w:rPr>
          <w:t>m_enum</w:t>
        </w:r>
        <w:r>
          <w:t xml:space="preserve"> field and the </w:t>
        </w:r>
      </w:ins>
      <w:r>
        <w:rPr>
          <w:rStyle w:val="CodeInText"/>
        </w:rPr>
        <w:t>isEnumeration</w:t>
      </w:r>
      <w:ins w:id="317" w:author="Stefan Bjornander" w:date="2015-04-25T10:38:00Z">
        <w:r>
          <w:t xml:space="preserve"> method.</w:t>
        </w:r>
      </w:ins>
    </w:p>
    <w:p w14:paraId="21C209AD" w14:textId="77777777" w:rsidR="006E1FB9" w:rsidRPr="006E1FB9" w:rsidRDefault="006E1FB9" w:rsidP="006E1FB9">
      <w:pPr>
        <w:pStyle w:val="Code"/>
        <w:rPr>
          <w:highlight w:val="white"/>
        </w:rPr>
      </w:pPr>
      <w:r w:rsidRPr="006E1FB9">
        <w:rPr>
          <w:highlight w:val="white"/>
        </w:rPr>
        <w:t xml:space="preserve">  </w:t>
      </w:r>
    </w:p>
    <w:p w14:paraId="2BF9FE47" w14:textId="77777777" w:rsidR="006E1FB9" w:rsidRPr="006E1FB9" w:rsidRDefault="006E1FB9" w:rsidP="006E1FB9">
      <w:pPr>
        <w:pStyle w:val="Code"/>
        <w:rPr>
          <w:highlight w:val="white"/>
        </w:rPr>
      </w:pPr>
      <w:r w:rsidRPr="006E1FB9">
        <w:rPr>
          <w:highlight w:val="white"/>
        </w:rPr>
        <w:t xml:space="preserve">    private ISet&lt;Pair&lt;Symbol,bool&gt;&gt; m_enumeratorItemSet;</w:t>
      </w:r>
    </w:p>
    <w:p w14:paraId="309CA7C3" w14:textId="77777777" w:rsidR="006E1FB9" w:rsidRPr="006E1FB9" w:rsidRDefault="006E1FB9" w:rsidP="006E1FB9">
      <w:pPr>
        <w:pStyle w:val="Code"/>
        <w:rPr>
          <w:highlight w:val="white"/>
        </w:rPr>
      </w:pPr>
      <w:r w:rsidRPr="006E1FB9">
        <w:rPr>
          <w:highlight w:val="white"/>
        </w:rPr>
        <w:t xml:space="preserve">    private bool m_enumeratorItem;</w:t>
      </w:r>
    </w:p>
    <w:p w14:paraId="04DC9FA3" w14:textId="77777777" w:rsidR="006E1FB9" w:rsidRPr="006E1FB9" w:rsidRDefault="006E1FB9" w:rsidP="006E1FB9">
      <w:pPr>
        <w:pStyle w:val="Code"/>
        <w:rPr>
          <w:highlight w:val="white"/>
        </w:rPr>
      </w:pPr>
    </w:p>
    <w:p w14:paraId="1EE4E1BF" w14:textId="77777777" w:rsidR="006E1FB9" w:rsidRPr="006E1FB9" w:rsidRDefault="006E1FB9" w:rsidP="006E1FB9">
      <w:pPr>
        <w:pStyle w:val="Code"/>
        <w:rPr>
          <w:highlight w:val="white"/>
        </w:rPr>
      </w:pPr>
      <w:r w:rsidRPr="006E1FB9">
        <w:rPr>
          <w:highlight w:val="white"/>
        </w:rPr>
        <w:t xml:space="preserve">    public Type(Sort sort, bool enumeratorItem) {</w:t>
      </w:r>
    </w:p>
    <w:p w14:paraId="4DB51256" w14:textId="77777777" w:rsidR="006E1FB9" w:rsidRPr="006E1FB9" w:rsidRDefault="006E1FB9" w:rsidP="006E1FB9">
      <w:pPr>
        <w:pStyle w:val="Code"/>
        <w:rPr>
          <w:highlight w:val="white"/>
        </w:rPr>
      </w:pPr>
      <w:r w:rsidRPr="006E1FB9">
        <w:rPr>
          <w:highlight w:val="white"/>
        </w:rPr>
        <w:t xml:space="preserve">      m_sort = sort;</w:t>
      </w:r>
    </w:p>
    <w:p w14:paraId="368D3EB1" w14:textId="77777777" w:rsidR="006E1FB9" w:rsidRPr="006E1FB9" w:rsidRDefault="006E1FB9" w:rsidP="006E1FB9">
      <w:pPr>
        <w:pStyle w:val="Code"/>
        <w:rPr>
          <w:highlight w:val="white"/>
        </w:rPr>
      </w:pPr>
      <w:r w:rsidRPr="006E1FB9">
        <w:rPr>
          <w:highlight w:val="white"/>
        </w:rPr>
        <w:t xml:space="preserve">      m_enumeratorItem = enumeratorItem;</w:t>
      </w:r>
    </w:p>
    <w:p w14:paraId="63AAD0C9" w14:textId="77777777" w:rsidR="006E1FB9" w:rsidRPr="006E1FB9" w:rsidRDefault="006E1FB9" w:rsidP="006E1FB9">
      <w:pPr>
        <w:pStyle w:val="Code"/>
        <w:rPr>
          <w:highlight w:val="white"/>
        </w:rPr>
      </w:pPr>
      <w:r w:rsidRPr="006E1FB9">
        <w:rPr>
          <w:highlight w:val="white"/>
        </w:rPr>
        <w:t xml:space="preserve">    }</w:t>
      </w:r>
    </w:p>
    <w:p w14:paraId="2B18899C" w14:textId="77777777" w:rsidR="006E1FB9" w:rsidRPr="006E1FB9" w:rsidRDefault="006E1FB9" w:rsidP="006E1FB9">
      <w:pPr>
        <w:pStyle w:val="Code"/>
        <w:rPr>
          <w:highlight w:val="white"/>
        </w:rPr>
      </w:pPr>
    </w:p>
    <w:p w14:paraId="6763F04C" w14:textId="77777777" w:rsidR="006E1FB9" w:rsidRPr="006E1FB9" w:rsidRDefault="006E1FB9" w:rsidP="006E1FB9">
      <w:pPr>
        <w:pStyle w:val="Code"/>
        <w:rPr>
          <w:highlight w:val="white"/>
        </w:rPr>
      </w:pPr>
      <w:r w:rsidRPr="006E1FB9">
        <w:rPr>
          <w:highlight w:val="white"/>
        </w:rPr>
        <w:t xml:space="preserve">    public bool EnumeratorItem {</w:t>
      </w:r>
    </w:p>
    <w:p w14:paraId="00069085" w14:textId="77777777" w:rsidR="006E1FB9" w:rsidRPr="006E1FB9" w:rsidRDefault="006E1FB9" w:rsidP="006E1FB9">
      <w:pPr>
        <w:pStyle w:val="Code"/>
        <w:rPr>
          <w:highlight w:val="white"/>
        </w:rPr>
      </w:pPr>
      <w:r w:rsidRPr="006E1FB9">
        <w:rPr>
          <w:highlight w:val="white"/>
        </w:rPr>
        <w:t xml:space="preserve">      get { return m_enumeratorItem; }</w:t>
      </w:r>
    </w:p>
    <w:p w14:paraId="16E2E9ED" w14:textId="77777777" w:rsidR="006E1FB9" w:rsidRPr="006E1FB9" w:rsidRDefault="006E1FB9" w:rsidP="006E1FB9">
      <w:pPr>
        <w:pStyle w:val="Code"/>
        <w:rPr>
          <w:highlight w:val="white"/>
        </w:rPr>
      </w:pPr>
      <w:r w:rsidRPr="006E1FB9">
        <w:rPr>
          <w:highlight w:val="white"/>
        </w:rPr>
        <w:t xml:space="preserve">    }</w:t>
      </w:r>
    </w:p>
    <w:p w14:paraId="1A34F800" w14:textId="77777777" w:rsidR="006E1FB9" w:rsidRPr="006E1FB9" w:rsidRDefault="006E1FB9" w:rsidP="006E1FB9">
      <w:pPr>
        <w:pStyle w:val="Code"/>
        <w:rPr>
          <w:highlight w:val="white"/>
        </w:rPr>
      </w:pPr>
    </w:p>
    <w:p w14:paraId="7D1AE365" w14:textId="77777777" w:rsidR="006E1FB9" w:rsidRPr="006E1FB9" w:rsidRDefault="006E1FB9" w:rsidP="006E1FB9">
      <w:pPr>
        <w:pStyle w:val="Code"/>
        <w:rPr>
          <w:highlight w:val="white"/>
        </w:rPr>
      </w:pPr>
      <w:r w:rsidRPr="006E1FB9">
        <w:rPr>
          <w:highlight w:val="white"/>
        </w:rPr>
        <w:t xml:space="preserve">    public Type(Sort sort, ISet&lt;Pair&lt;Symbol,bool&gt;&gt; enumSet) {</w:t>
      </w:r>
    </w:p>
    <w:p w14:paraId="0B9287B5" w14:textId="77777777" w:rsidR="006E1FB9" w:rsidRPr="006E1FB9" w:rsidRDefault="006E1FB9" w:rsidP="006E1FB9">
      <w:pPr>
        <w:pStyle w:val="Code"/>
        <w:rPr>
          <w:highlight w:val="white"/>
        </w:rPr>
      </w:pPr>
      <w:r w:rsidRPr="006E1FB9">
        <w:rPr>
          <w:highlight w:val="white"/>
        </w:rPr>
        <w:t xml:space="preserve">      m_sort = sort;</w:t>
      </w:r>
    </w:p>
    <w:p w14:paraId="0F6CEF51" w14:textId="77777777" w:rsidR="006E1FB9" w:rsidRPr="006E1FB9" w:rsidRDefault="006E1FB9" w:rsidP="006E1FB9">
      <w:pPr>
        <w:pStyle w:val="Code"/>
        <w:rPr>
          <w:highlight w:val="white"/>
        </w:rPr>
      </w:pPr>
      <w:r w:rsidRPr="006E1FB9">
        <w:rPr>
          <w:highlight w:val="white"/>
        </w:rPr>
        <w:t xml:space="preserve">      m_enumeratorItemSet = enumSet;</w:t>
      </w:r>
    </w:p>
    <w:p w14:paraId="6125B19E" w14:textId="77777777" w:rsidR="006E1FB9" w:rsidRPr="006E1FB9" w:rsidRDefault="006E1FB9" w:rsidP="006E1FB9">
      <w:pPr>
        <w:pStyle w:val="Code"/>
        <w:rPr>
          <w:highlight w:val="white"/>
        </w:rPr>
      </w:pPr>
      <w:r w:rsidRPr="006E1FB9">
        <w:rPr>
          <w:highlight w:val="white"/>
        </w:rPr>
        <w:t xml:space="preserve">    }</w:t>
      </w:r>
    </w:p>
    <w:p w14:paraId="7E1BE744" w14:textId="77777777" w:rsidR="006E1FB9" w:rsidRPr="006E1FB9" w:rsidRDefault="006E1FB9" w:rsidP="006E1FB9">
      <w:pPr>
        <w:pStyle w:val="Code"/>
        <w:rPr>
          <w:highlight w:val="white"/>
        </w:rPr>
      </w:pPr>
    </w:p>
    <w:p w14:paraId="0F8418FD" w14:textId="77777777" w:rsidR="006E1FB9" w:rsidRPr="006E1FB9" w:rsidRDefault="006E1FB9" w:rsidP="006E1FB9">
      <w:pPr>
        <w:pStyle w:val="Code"/>
        <w:rPr>
          <w:highlight w:val="white"/>
        </w:rPr>
      </w:pPr>
      <w:r w:rsidRPr="006E1FB9">
        <w:rPr>
          <w:highlight w:val="white"/>
        </w:rPr>
        <w:t xml:space="preserve">    public ISet&lt;Pair&lt;Symbol,bool&gt;&gt; EnumerationItemSet {</w:t>
      </w:r>
    </w:p>
    <w:p w14:paraId="59BF49FF" w14:textId="77777777" w:rsidR="006E1FB9" w:rsidRPr="006E1FB9" w:rsidRDefault="006E1FB9" w:rsidP="006E1FB9">
      <w:pPr>
        <w:pStyle w:val="Code"/>
        <w:rPr>
          <w:highlight w:val="white"/>
        </w:rPr>
      </w:pPr>
      <w:r w:rsidRPr="006E1FB9">
        <w:rPr>
          <w:highlight w:val="white"/>
        </w:rPr>
        <w:t xml:space="preserve">      get { return m_enumeratorItemSet; }</w:t>
      </w:r>
    </w:p>
    <w:p w14:paraId="1A869C4C" w14:textId="77777777" w:rsidR="006E1FB9" w:rsidRPr="006E1FB9" w:rsidRDefault="006E1FB9" w:rsidP="006E1FB9">
      <w:pPr>
        <w:pStyle w:val="Code"/>
        <w:rPr>
          <w:highlight w:val="white"/>
        </w:rPr>
      </w:pPr>
      <w:r w:rsidRPr="006E1FB9">
        <w:rPr>
          <w:highlight w:val="white"/>
        </w:rPr>
        <w:t xml:space="preserve">    }</w:t>
      </w:r>
    </w:p>
    <w:p w14:paraId="3926CF39" w14:textId="77777777" w:rsidR="006E1FB9" w:rsidRPr="006E1FB9" w:rsidRDefault="006E1FB9" w:rsidP="006E1FB9">
      <w:pPr>
        <w:pStyle w:val="Code"/>
        <w:rPr>
          <w:highlight w:val="white"/>
        </w:rPr>
      </w:pPr>
    </w:p>
    <w:p w14:paraId="20E89FB7" w14:textId="1BF40420" w:rsidR="006E1FB9" w:rsidRPr="006E1FB9" w:rsidRDefault="006E1FB9" w:rsidP="006E1FB9">
      <w:pPr>
        <w:pStyle w:val="Code"/>
        <w:rPr>
          <w:highlight w:val="white"/>
        </w:rPr>
      </w:pPr>
      <w:r w:rsidRPr="006E1FB9">
        <w:rPr>
          <w:highlight w:val="white"/>
        </w:rPr>
        <w:t xml:space="preserve">    // -----------------------------------------------------------------------</w:t>
      </w:r>
    </w:p>
    <w:p w14:paraId="1743F970" w14:textId="77777777" w:rsidR="006E1FB9" w:rsidRPr="006E1FB9" w:rsidRDefault="006E1FB9" w:rsidP="006E1FB9">
      <w:pPr>
        <w:pStyle w:val="Code"/>
        <w:rPr>
          <w:highlight w:val="white"/>
        </w:rPr>
      </w:pPr>
    </w:p>
    <w:p w14:paraId="3CFFD1B4" w14:textId="77777777" w:rsidR="006E1FB9" w:rsidRPr="006E1FB9" w:rsidRDefault="006E1FB9" w:rsidP="006E1FB9">
      <w:pPr>
        <w:pStyle w:val="Code"/>
        <w:rPr>
          <w:highlight w:val="white"/>
        </w:rPr>
      </w:pPr>
      <w:r w:rsidRPr="006E1FB9">
        <w:rPr>
          <w:highlight w:val="white"/>
        </w:rPr>
        <w:t xml:space="preserve">    public static bool IsSigned(Sort sort) {</w:t>
      </w:r>
    </w:p>
    <w:p w14:paraId="3D1CB0F2" w14:textId="77777777" w:rsidR="006E1FB9" w:rsidRPr="006E1FB9" w:rsidRDefault="006E1FB9" w:rsidP="006E1FB9">
      <w:pPr>
        <w:pStyle w:val="Code"/>
        <w:rPr>
          <w:highlight w:val="white"/>
        </w:rPr>
      </w:pPr>
      <w:r w:rsidRPr="006E1FB9">
        <w:rPr>
          <w:highlight w:val="white"/>
        </w:rPr>
        <w:t xml:space="preserve">      return (sort == Sort.Signed_Char) || (sort == Sort.Signed_Short_Int) ||</w:t>
      </w:r>
    </w:p>
    <w:p w14:paraId="10BD037E" w14:textId="77777777" w:rsidR="006E1FB9" w:rsidRPr="006E1FB9" w:rsidRDefault="006E1FB9" w:rsidP="006E1FB9">
      <w:pPr>
        <w:pStyle w:val="Code"/>
        <w:rPr>
          <w:highlight w:val="white"/>
        </w:rPr>
      </w:pPr>
      <w:r w:rsidRPr="006E1FB9">
        <w:rPr>
          <w:highlight w:val="white"/>
        </w:rPr>
        <w:t xml:space="preserve">             (sort == Sort.Signed_Int) || (sort == Sort.Signed_Long_Int);</w:t>
      </w:r>
    </w:p>
    <w:p w14:paraId="3E3BA881" w14:textId="77777777" w:rsidR="006E1FB9" w:rsidRPr="006E1FB9" w:rsidRDefault="006E1FB9" w:rsidP="006E1FB9">
      <w:pPr>
        <w:pStyle w:val="Code"/>
        <w:rPr>
          <w:highlight w:val="white"/>
        </w:rPr>
      </w:pPr>
      <w:r w:rsidRPr="006E1FB9">
        <w:rPr>
          <w:highlight w:val="white"/>
        </w:rPr>
        <w:t xml:space="preserve">    }</w:t>
      </w:r>
    </w:p>
    <w:p w14:paraId="11BC2B64" w14:textId="77777777" w:rsidR="006E1FB9" w:rsidRPr="006E1FB9" w:rsidRDefault="006E1FB9" w:rsidP="006E1FB9">
      <w:pPr>
        <w:pStyle w:val="Code"/>
        <w:rPr>
          <w:highlight w:val="white"/>
        </w:rPr>
      </w:pPr>
      <w:r w:rsidRPr="006E1FB9">
        <w:rPr>
          <w:highlight w:val="white"/>
        </w:rPr>
        <w:t xml:space="preserve">        </w:t>
      </w:r>
    </w:p>
    <w:p w14:paraId="7AD95C96" w14:textId="0B6A5056" w:rsidR="006E1FB9" w:rsidRPr="006E1FB9" w:rsidRDefault="006E1FB9" w:rsidP="006E1FB9">
      <w:pPr>
        <w:pStyle w:val="Code"/>
        <w:rPr>
          <w:highlight w:val="white"/>
        </w:rPr>
      </w:pPr>
      <w:r w:rsidRPr="006E1FB9">
        <w:rPr>
          <w:highlight w:val="white"/>
        </w:rPr>
        <w:t xml:space="preserve">    public int </w:t>
      </w:r>
      <w:r w:rsidR="0095287E">
        <w:rPr>
          <w:highlight w:val="white"/>
        </w:rPr>
        <w:t>SizeArray</w:t>
      </w:r>
      <w:r w:rsidRPr="006E1FB9">
        <w:rPr>
          <w:highlight w:val="white"/>
        </w:rPr>
        <w:t>() {</w:t>
      </w:r>
    </w:p>
    <w:p w14:paraId="7FC1EEB5" w14:textId="77777777" w:rsidR="006E1FB9" w:rsidRPr="006E1FB9" w:rsidRDefault="006E1FB9" w:rsidP="006E1FB9">
      <w:pPr>
        <w:pStyle w:val="Code"/>
        <w:rPr>
          <w:highlight w:val="white"/>
        </w:rPr>
      </w:pPr>
      <w:r w:rsidRPr="006E1FB9">
        <w:rPr>
          <w:highlight w:val="white"/>
        </w:rPr>
        <w:t xml:space="preserve">      switch (m_sort) {</w:t>
      </w:r>
    </w:p>
    <w:p w14:paraId="4DEF9EA6" w14:textId="77777777" w:rsidR="006E1FB9" w:rsidRPr="006E1FB9" w:rsidRDefault="006E1FB9" w:rsidP="006E1FB9">
      <w:pPr>
        <w:pStyle w:val="Code"/>
        <w:rPr>
          <w:highlight w:val="white"/>
        </w:rPr>
      </w:pPr>
      <w:r w:rsidRPr="006E1FB9">
        <w:rPr>
          <w:highlight w:val="white"/>
        </w:rPr>
        <w:t xml:space="preserve">        case Sort.Array:</w:t>
      </w:r>
    </w:p>
    <w:p w14:paraId="7CA61ABF" w14:textId="63D51B43" w:rsidR="006E1FB9" w:rsidRPr="006E1FB9" w:rsidRDefault="006E1FB9" w:rsidP="006E1FB9">
      <w:pPr>
        <w:pStyle w:val="Code"/>
        <w:rPr>
          <w:highlight w:val="white"/>
        </w:rPr>
      </w:pPr>
      <w:r w:rsidRPr="006E1FB9">
        <w:rPr>
          <w:highlight w:val="white"/>
        </w:rPr>
        <w:t xml:space="preserve">          return </w:t>
      </w:r>
      <w:r w:rsidR="00BA53A2">
        <w:rPr>
          <w:highlight w:val="white"/>
        </w:rPr>
        <w:t>TypeSize.PointerSize</w:t>
      </w:r>
      <w:r w:rsidRPr="006E1FB9">
        <w:rPr>
          <w:highlight w:val="white"/>
        </w:rPr>
        <w:t>;</w:t>
      </w:r>
    </w:p>
    <w:p w14:paraId="0B5D066E" w14:textId="77777777" w:rsidR="006E1FB9" w:rsidRPr="006E1FB9" w:rsidRDefault="006E1FB9" w:rsidP="006E1FB9">
      <w:pPr>
        <w:pStyle w:val="Code"/>
        <w:rPr>
          <w:highlight w:val="white"/>
        </w:rPr>
      </w:pPr>
    </w:p>
    <w:p w14:paraId="0ACC52F3" w14:textId="77777777" w:rsidR="006E1FB9" w:rsidRPr="006E1FB9" w:rsidRDefault="006E1FB9" w:rsidP="006E1FB9">
      <w:pPr>
        <w:pStyle w:val="Code"/>
        <w:rPr>
          <w:highlight w:val="white"/>
        </w:rPr>
      </w:pPr>
      <w:r w:rsidRPr="006E1FB9">
        <w:rPr>
          <w:highlight w:val="white"/>
        </w:rPr>
        <w:t xml:space="preserve">        default:</w:t>
      </w:r>
    </w:p>
    <w:p w14:paraId="5B96F577" w14:textId="77777777" w:rsidR="006E1FB9" w:rsidRPr="006E1FB9" w:rsidRDefault="006E1FB9" w:rsidP="006E1FB9">
      <w:pPr>
        <w:pStyle w:val="Code"/>
        <w:rPr>
          <w:highlight w:val="white"/>
        </w:rPr>
      </w:pPr>
      <w:r w:rsidRPr="006E1FB9">
        <w:rPr>
          <w:highlight w:val="white"/>
        </w:rPr>
        <w:t xml:space="preserve">          return Size();</w:t>
      </w:r>
    </w:p>
    <w:p w14:paraId="4953B11E" w14:textId="77777777" w:rsidR="006E1FB9" w:rsidRPr="006E1FB9" w:rsidRDefault="006E1FB9" w:rsidP="006E1FB9">
      <w:pPr>
        <w:pStyle w:val="Code"/>
        <w:rPr>
          <w:highlight w:val="white"/>
        </w:rPr>
      </w:pPr>
      <w:r w:rsidRPr="006E1FB9">
        <w:rPr>
          <w:highlight w:val="white"/>
        </w:rPr>
        <w:t xml:space="preserve">      }</w:t>
      </w:r>
    </w:p>
    <w:p w14:paraId="2ABEB267" w14:textId="77777777" w:rsidR="006E1FB9" w:rsidRPr="006E1FB9" w:rsidRDefault="006E1FB9" w:rsidP="006E1FB9">
      <w:pPr>
        <w:pStyle w:val="Code"/>
        <w:rPr>
          <w:highlight w:val="white"/>
        </w:rPr>
      </w:pPr>
      <w:r w:rsidRPr="006E1FB9">
        <w:rPr>
          <w:highlight w:val="white"/>
        </w:rPr>
        <w:t xml:space="preserve">    }</w:t>
      </w:r>
    </w:p>
    <w:p w14:paraId="1ACBF843" w14:textId="77777777" w:rsidR="003903B8" w:rsidRDefault="003903B8">
      <w:pPr>
        <w:rPr>
          <w:ins w:id="318" w:author="Stefan Bjornander" w:date="2015-04-25T11:15:00Z"/>
        </w:rPr>
        <w:pPrChange w:id="319" w:author="Stefan Bjornander" w:date="2015-04-25T14:54:00Z">
          <w:pPr>
            <w:pStyle w:val="Rubrik3"/>
          </w:pPr>
        </w:pPrChange>
      </w:pPr>
      <w:ins w:id="320" w:author="Stefan Bjornander" w:date="2015-04-25T14:54:00Z">
        <w:r>
          <w:t xml:space="preserve">Each type has a size, even though void </w:t>
        </w:r>
      </w:ins>
      <w:ins w:id="321" w:author="Stefan Bjornander" w:date="2015-04-25T16:04:00Z">
        <w:r>
          <w:t>and</w:t>
        </w:r>
      </w:ins>
      <w:ins w:id="322" w:author="Stefan Bjornander" w:date="2015-04-25T14:54:00Z">
        <w:r>
          <w:t xml:space="preserve"> function ha</w:t>
        </w:r>
      </w:ins>
      <w:ins w:id="323" w:author="Stefan Bjornander" w:date="2015-04-25T16:04:00Z">
        <w:r>
          <w:t>ve</w:t>
        </w:r>
      </w:ins>
      <w:ins w:id="324" w:author="Stefan Bjornander" w:date="2015-04-25T14:54:00Z">
        <w:r>
          <w:t xml:space="preserve"> size zero. The size of an array is its size times the size of its type</w:t>
        </w:r>
      </w:ins>
      <w:ins w:id="325" w:author="Stefan Bjornander" w:date="2015-04-25T14:55:00Z">
        <w:r>
          <w:t xml:space="preserve">, the size of a struct is the sum of the sizes of its members, and the size of a union is the size of its </w:t>
        </w:r>
      </w:ins>
      <w:ins w:id="326" w:author="Stefan Bjornander" w:date="2015-04-25T16:04:00Z">
        <w:r>
          <w:t>largest</w:t>
        </w:r>
      </w:ins>
      <w:ins w:id="327" w:author="Stefan Bjornander" w:date="2015-04-25T14:55:00Z">
        <w:r>
          <w:t xml:space="preserve"> member. Not</w:t>
        </w:r>
      </w:ins>
      <w:ins w:id="328" w:author="Stefan Bjornander" w:date="2015-04-25T16:04:00Z">
        <w:r>
          <w:t>e</w:t>
        </w:r>
      </w:ins>
      <w:ins w:id="329" w:author="Stefan Bjornander" w:date="2015-04-25T14:55:00Z">
        <w:r>
          <w:t xml:space="preserve"> that a pointer always has the same size, regardless of what it points at.</w:t>
        </w:r>
      </w:ins>
    </w:p>
    <w:p w14:paraId="4B601ECA" w14:textId="77777777" w:rsidR="006E1FB9" w:rsidRPr="006E1FB9" w:rsidRDefault="006E1FB9" w:rsidP="006E1FB9">
      <w:pPr>
        <w:pStyle w:val="Code"/>
        <w:rPr>
          <w:highlight w:val="white"/>
        </w:rPr>
      </w:pPr>
      <w:r w:rsidRPr="006E1FB9">
        <w:rPr>
          <w:highlight w:val="white"/>
        </w:rPr>
        <w:t xml:space="preserve">    public int Size() {</w:t>
      </w:r>
    </w:p>
    <w:p w14:paraId="418A12B6" w14:textId="77777777" w:rsidR="006E1FB9" w:rsidRPr="006E1FB9" w:rsidRDefault="006E1FB9" w:rsidP="006E1FB9">
      <w:pPr>
        <w:pStyle w:val="Code"/>
        <w:rPr>
          <w:highlight w:val="white"/>
        </w:rPr>
      </w:pPr>
      <w:r w:rsidRPr="006E1FB9">
        <w:rPr>
          <w:highlight w:val="white"/>
        </w:rPr>
        <w:t xml:space="preserve">      switch (m_sort) {</w:t>
      </w:r>
    </w:p>
    <w:p w14:paraId="68FC9619" w14:textId="77777777" w:rsidR="006E1FB9" w:rsidRPr="006E1FB9" w:rsidRDefault="006E1FB9" w:rsidP="006E1FB9">
      <w:pPr>
        <w:pStyle w:val="Code"/>
        <w:rPr>
          <w:highlight w:val="white"/>
        </w:rPr>
      </w:pPr>
      <w:r w:rsidRPr="006E1FB9">
        <w:rPr>
          <w:highlight w:val="white"/>
        </w:rPr>
        <w:t xml:space="preserve">        case Sort.Array:</w:t>
      </w:r>
    </w:p>
    <w:p w14:paraId="3D172FF3" w14:textId="77777777" w:rsidR="006E1FB9" w:rsidRPr="006E1FB9" w:rsidRDefault="006E1FB9" w:rsidP="006E1FB9">
      <w:pPr>
        <w:pStyle w:val="Code"/>
        <w:rPr>
          <w:highlight w:val="white"/>
        </w:rPr>
      </w:pPr>
      <w:r w:rsidRPr="006E1FB9">
        <w:rPr>
          <w:highlight w:val="white"/>
        </w:rPr>
        <w:t xml:space="preserve">          return m_arraySize * m_arrayType.Size();</w:t>
      </w:r>
    </w:p>
    <w:p w14:paraId="3D974236" w14:textId="77777777" w:rsidR="006E1FB9" w:rsidRPr="006E1FB9" w:rsidRDefault="006E1FB9" w:rsidP="006E1FB9">
      <w:pPr>
        <w:pStyle w:val="Code"/>
        <w:rPr>
          <w:highlight w:val="white"/>
        </w:rPr>
      </w:pPr>
    </w:p>
    <w:p w14:paraId="6ED3EFA6" w14:textId="77777777" w:rsidR="006E1FB9" w:rsidRPr="006E1FB9" w:rsidRDefault="006E1FB9" w:rsidP="006E1FB9">
      <w:pPr>
        <w:pStyle w:val="Code"/>
        <w:rPr>
          <w:highlight w:val="white"/>
        </w:rPr>
      </w:pPr>
      <w:r w:rsidRPr="006E1FB9">
        <w:rPr>
          <w:highlight w:val="white"/>
        </w:rPr>
        <w:t xml:space="preserve">        case Sort.Struct: {</w:t>
      </w:r>
    </w:p>
    <w:p w14:paraId="539DB1EF" w14:textId="77777777" w:rsidR="006E1FB9" w:rsidRPr="006E1FB9" w:rsidRDefault="006E1FB9" w:rsidP="006E1FB9">
      <w:pPr>
        <w:pStyle w:val="Code"/>
        <w:rPr>
          <w:highlight w:val="white"/>
        </w:rPr>
      </w:pPr>
      <w:r w:rsidRPr="006E1FB9">
        <w:rPr>
          <w:highlight w:val="white"/>
        </w:rPr>
        <w:t xml:space="preserve">            int size = 0;</w:t>
      </w:r>
    </w:p>
    <w:p w14:paraId="63BFF6C3" w14:textId="77777777" w:rsidR="006E1FB9" w:rsidRPr="006E1FB9" w:rsidRDefault="006E1FB9" w:rsidP="006E1FB9">
      <w:pPr>
        <w:pStyle w:val="Code"/>
        <w:rPr>
          <w:highlight w:val="white"/>
        </w:rPr>
      </w:pPr>
    </w:p>
    <w:p w14:paraId="566A87FB"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4FEF8CA9" w14:textId="77777777" w:rsidR="006E1FB9" w:rsidRPr="006E1FB9" w:rsidRDefault="006E1FB9" w:rsidP="006E1FB9">
      <w:pPr>
        <w:pStyle w:val="Code"/>
        <w:rPr>
          <w:highlight w:val="white"/>
        </w:rPr>
      </w:pPr>
      <w:r w:rsidRPr="006E1FB9">
        <w:rPr>
          <w:highlight w:val="white"/>
        </w:rPr>
        <w:t xml:space="preserve">              size += symbol.Type.Size();</w:t>
      </w:r>
    </w:p>
    <w:p w14:paraId="33F41F7D" w14:textId="77777777" w:rsidR="006E1FB9" w:rsidRPr="006E1FB9" w:rsidRDefault="006E1FB9" w:rsidP="006E1FB9">
      <w:pPr>
        <w:pStyle w:val="Code"/>
        <w:rPr>
          <w:highlight w:val="white"/>
        </w:rPr>
      </w:pPr>
      <w:r w:rsidRPr="006E1FB9">
        <w:rPr>
          <w:highlight w:val="white"/>
        </w:rPr>
        <w:t xml:space="preserve">            }</w:t>
      </w:r>
    </w:p>
    <w:p w14:paraId="3768CE0F" w14:textId="77777777" w:rsidR="006E1FB9" w:rsidRPr="006E1FB9" w:rsidRDefault="006E1FB9" w:rsidP="006E1FB9">
      <w:pPr>
        <w:pStyle w:val="Code"/>
        <w:rPr>
          <w:highlight w:val="white"/>
        </w:rPr>
      </w:pPr>
      <w:r w:rsidRPr="006E1FB9">
        <w:rPr>
          <w:highlight w:val="white"/>
        </w:rPr>
        <w:t xml:space="preserve">        </w:t>
      </w:r>
    </w:p>
    <w:p w14:paraId="4AB5F283" w14:textId="77777777" w:rsidR="006E1FB9" w:rsidRPr="006E1FB9" w:rsidRDefault="006E1FB9" w:rsidP="006E1FB9">
      <w:pPr>
        <w:pStyle w:val="Code"/>
        <w:rPr>
          <w:highlight w:val="white"/>
        </w:rPr>
      </w:pPr>
      <w:r w:rsidRPr="006E1FB9">
        <w:rPr>
          <w:highlight w:val="white"/>
        </w:rPr>
        <w:t xml:space="preserve">            return size;</w:t>
      </w:r>
    </w:p>
    <w:p w14:paraId="412555FE" w14:textId="77777777" w:rsidR="006E1FB9" w:rsidRPr="006E1FB9" w:rsidRDefault="006E1FB9" w:rsidP="006E1FB9">
      <w:pPr>
        <w:pStyle w:val="Code"/>
        <w:rPr>
          <w:highlight w:val="white"/>
        </w:rPr>
      </w:pPr>
      <w:r w:rsidRPr="006E1FB9">
        <w:rPr>
          <w:highlight w:val="white"/>
        </w:rPr>
        <w:t xml:space="preserve">          }</w:t>
      </w:r>
    </w:p>
    <w:p w14:paraId="5060D946" w14:textId="77777777" w:rsidR="006E1FB9" w:rsidRPr="006E1FB9" w:rsidRDefault="006E1FB9" w:rsidP="006E1FB9">
      <w:pPr>
        <w:pStyle w:val="Code"/>
        <w:rPr>
          <w:highlight w:val="white"/>
        </w:rPr>
      </w:pPr>
    </w:p>
    <w:p w14:paraId="2E7C30C4" w14:textId="77777777" w:rsidR="006E1FB9" w:rsidRPr="006E1FB9" w:rsidRDefault="006E1FB9" w:rsidP="006E1FB9">
      <w:pPr>
        <w:pStyle w:val="Code"/>
        <w:rPr>
          <w:highlight w:val="white"/>
        </w:rPr>
      </w:pPr>
      <w:r w:rsidRPr="006E1FB9">
        <w:rPr>
          <w:highlight w:val="white"/>
        </w:rPr>
        <w:t xml:space="preserve">        case Sort.Union: {</w:t>
      </w:r>
    </w:p>
    <w:p w14:paraId="6D679CFA" w14:textId="77777777" w:rsidR="006E1FB9" w:rsidRPr="006E1FB9" w:rsidRDefault="006E1FB9" w:rsidP="006E1FB9">
      <w:pPr>
        <w:pStyle w:val="Code"/>
        <w:rPr>
          <w:highlight w:val="white"/>
        </w:rPr>
      </w:pPr>
      <w:r w:rsidRPr="006E1FB9">
        <w:rPr>
          <w:highlight w:val="white"/>
        </w:rPr>
        <w:t xml:space="preserve">            int size = 0;</w:t>
      </w:r>
    </w:p>
    <w:p w14:paraId="3AFE117D" w14:textId="77777777" w:rsidR="006E1FB9" w:rsidRPr="006E1FB9" w:rsidRDefault="006E1FB9" w:rsidP="006E1FB9">
      <w:pPr>
        <w:pStyle w:val="Code"/>
        <w:rPr>
          <w:highlight w:val="white"/>
        </w:rPr>
      </w:pPr>
    </w:p>
    <w:p w14:paraId="3FF1CD30"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3A59900A" w14:textId="77777777" w:rsidR="006E1FB9" w:rsidRPr="006E1FB9" w:rsidRDefault="006E1FB9" w:rsidP="006E1FB9">
      <w:pPr>
        <w:pStyle w:val="Code"/>
        <w:rPr>
          <w:highlight w:val="white"/>
        </w:rPr>
      </w:pPr>
      <w:r w:rsidRPr="006E1FB9">
        <w:rPr>
          <w:highlight w:val="white"/>
        </w:rPr>
        <w:t xml:space="preserve">              size = Math.Max(size, symbol.Type.Size());</w:t>
      </w:r>
    </w:p>
    <w:p w14:paraId="18F7B52A" w14:textId="77777777" w:rsidR="006E1FB9" w:rsidRPr="006E1FB9" w:rsidRDefault="006E1FB9" w:rsidP="006E1FB9">
      <w:pPr>
        <w:pStyle w:val="Code"/>
        <w:rPr>
          <w:highlight w:val="white"/>
        </w:rPr>
      </w:pPr>
      <w:r w:rsidRPr="006E1FB9">
        <w:rPr>
          <w:highlight w:val="white"/>
        </w:rPr>
        <w:t xml:space="preserve">            }</w:t>
      </w:r>
    </w:p>
    <w:p w14:paraId="71EDC474" w14:textId="77777777" w:rsidR="006E1FB9" w:rsidRPr="006E1FB9" w:rsidRDefault="006E1FB9" w:rsidP="006E1FB9">
      <w:pPr>
        <w:pStyle w:val="Code"/>
        <w:rPr>
          <w:highlight w:val="white"/>
        </w:rPr>
      </w:pPr>
    </w:p>
    <w:p w14:paraId="499678D2" w14:textId="77777777" w:rsidR="006E1FB9" w:rsidRPr="006E1FB9" w:rsidRDefault="006E1FB9" w:rsidP="006E1FB9">
      <w:pPr>
        <w:pStyle w:val="Code"/>
        <w:rPr>
          <w:highlight w:val="white"/>
        </w:rPr>
      </w:pPr>
      <w:r w:rsidRPr="006E1FB9">
        <w:rPr>
          <w:highlight w:val="white"/>
        </w:rPr>
        <w:t xml:space="preserve">            return size;</w:t>
      </w:r>
    </w:p>
    <w:p w14:paraId="2CA5F2AC" w14:textId="77777777" w:rsidR="006E1FB9" w:rsidRPr="006E1FB9" w:rsidRDefault="006E1FB9" w:rsidP="006E1FB9">
      <w:pPr>
        <w:pStyle w:val="Code"/>
        <w:rPr>
          <w:highlight w:val="white"/>
        </w:rPr>
      </w:pPr>
      <w:r w:rsidRPr="006E1FB9">
        <w:rPr>
          <w:highlight w:val="white"/>
        </w:rPr>
        <w:t xml:space="preserve">          }</w:t>
      </w:r>
    </w:p>
    <w:p w14:paraId="755B76EA" w14:textId="77777777" w:rsidR="006E1FB9" w:rsidRPr="006E1FB9" w:rsidRDefault="006E1FB9" w:rsidP="006E1FB9">
      <w:pPr>
        <w:pStyle w:val="Code"/>
        <w:rPr>
          <w:highlight w:val="white"/>
        </w:rPr>
      </w:pPr>
    </w:p>
    <w:p w14:paraId="50EDE552" w14:textId="77777777" w:rsidR="006E1FB9" w:rsidRPr="006E1FB9" w:rsidRDefault="006E1FB9" w:rsidP="006E1FB9">
      <w:pPr>
        <w:pStyle w:val="Code"/>
        <w:rPr>
          <w:highlight w:val="white"/>
        </w:rPr>
      </w:pPr>
      <w:r w:rsidRPr="006E1FB9">
        <w:rPr>
          <w:highlight w:val="white"/>
        </w:rPr>
        <w:t xml:space="preserve">        case Sort.Logical:</w:t>
      </w:r>
    </w:p>
    <w:p w14:paraId="51834D6F" w14:textId="4BBBFBCC" w:rsidR="006E1FB9" w:rsidRPr="006E1FB9" w:rsidRDefault="006E1FB9" w:rsidP="006E1FB9">
      <w:pPr>
        <w:pStyle w:val="Code"/>
        <w:rPr>
          <w:highlight w:val="white"/>
        </w:rPr>
      </w:pPr>
      <w:r w:rsidRPr="006E1FB9">
        <w:rPr>
          <w:highlight w:val="white"/>
        </w:rPr>
        <w:t xml:space="preserve">            return </w:t>
      </w:r>
      <w:r w:rsidR="00BB52D5">
        <w:rPr>
          <w:highlight w:val="white"/>
        </w:rPr>
        <w:t>TypeSize.SignedIntegerSize</w:t>
      </w:r>
      <w:r w:rsidRPr="006E1FB9">
        <w:rPr>
          <w:highlight w:val="white"/>
        </w:rPr>
        <w:t>;</w:t>
      </w:r>
    </w:p>
    <w:p w14:paraId="353E8294" w14:textId="77777777" w:rsidR="006E1FB9" w:rsidRPr="006E1FB9" w:rsidRDefault="006E1FB9" w:rsidP="006E1FB9">
      <w:pPr>
        <w:pStyle w:val="Code"/>
        <w:rPr>
          <w:highlight w:val="white"/>
        </w:rPr>
      </w:pPr>
    </w:p>
    <w:p w14:paraId="3A2426C8" w14:textId="77777777" w:rsidR="006E1FB9" w:rsidRPr="006E1FB9" w:rsidRDefault="006E1FB9" w:rsidP="006E1FB9">
      <w:pPr>
        <w:pStyle w:val="Code"/>
        <w:rPr>
          <w:highlight w:val="white"/>
        </w:rPr>
      </w:pPr>
      <w:r w:rsidRPr="006E1FB9">
        <w:rPr>
          <w:highlight w:val="white"/>
        </w:rPr>
        <w:t xml:space="preserve">        default:</w:t>
      </w:r>
    </w:p>
    <w:p w14:paraId="547B0D70" w14:textId="77777777" w:rsidR="00BD00CD" w:rsidRPr="00BD00CD" w:rsidRDefault="00BD00CD" w:rsidP="00BD00CD">
      <w:pPr>
        <w:pStyle w:val="Code"/>
        <w:rPr>
          <w:highlight w:val="white"/>
        </w:rPr>
      </w:pPr>
      <w:r w:rsidRPr="00BD00CD">
        <w:rPr>
          <w:highlight w:val="white"/>
        </w:rPr>
        <w:t xml:space="preserve">          return TypeSize.Size(m_sort);</w:t>
      </w:r>
    </w:p>
    <w:p w14:paraId="03E869B8" w14:textId="77777777" w:rsidR="006E1FB9" w:rsidRPr="006E1FB9" w:rsidRDefault="006E1FB9" w:rsidP="006E1FB9">
      <w:pPr>
        <w:pStyle w:val="Code"/>
        <w:rPr>
          <w:highlight w:val="white"/>
        </w:rPr>
      </w:pPr>
      <w:r w:rsidRPr="006E1FB9">
        <w:rPr>
          <w:highlight w:val="white"/>
        </w:rPr>
        <w:t xml:space="preserve">      }</w:t>
      </w:r>
    </w:p>
    <w:p w14:paraId="062C730A" w14:textId="77777777" w:rsidR="006E1FB9" w:rsidRPr="006E1FB9" w:rsidRDefault="006E1FB9" w:rsidP="006E1FB9">
      <w:pPr>
        <w:pStyle w:val="Code"/>
        <w:rPr>
          <w:highlight w:val="white"/>
        </w:rPr>
      </w:pPr>
      <w:r w:rsidRPr="006E1FB9">
        <w:rPr>
          <w:highlight w:val="white"/>
        </w:rPr>
        <w:t xml:space="preserve">    }</w:t>
      </w:r>
    </w:p>
    <w:p w14:paraId="72460D23" w14:textId="77777777" w:rsidR="006E1FB9" w:rsidRPr="006E1FB9" w:rsidRDefault="006E1FB9" w:rsidP="006E1FB9">
      <w:pPr>
        <w:pStyle w:val="Code"/>
        <w:rPr>
          <w:highlight w:val="white"/>
        </w:rPr>
      </w:pPr>
    </w:p>
    <w:p w14:paraId="0472F500" w14:textId="77777777" w:rsidR="006E1FB9" w:rsidRPr="006E1FB9" w:rsidRDefault="006E1FB9" w:rsidP="006E1FB9">
      <w:pPr>
        <w:pStyle w:val="Code"/>
        <w:rPr>
          <w:highlight w:val="white"/>
        </w:rPr>
      </w:pPr>
      <w:r w:rsidRPr="006E1FB9">
        <w:rPr>
          <w:highlight w:val="white"/>
        </w:rPr>
        <w:t xml:space="preserve">    public int ConvertedSize() {</w:t>
      </w:r>
    </w:p>
    <w:p w14:paraId="492DA916" w14:textId="77777777" w:rsidR="006E1FB9" w:rsidRPr="006E1FB9" w:rsidRDefault="006E1FB9" w:rsidP="006E1FB9">
      <w:pPr>
        <w:pStyle w:val="Code"/>
        <w:rPr>
          <w:highlight w:val="white"/>
        </w:rPr>
      </w:pPr>
      <w:r w:rsidRPr="006E1FB9">
        <w:rPr>
          <w:highlight w:val="white"/>
        </w:rPr>
        <w:t xml:space="preserve">      switch (m_sort) {</w:t>
      </w:r>
    </w:p>
    <w:p w14:paraId="77BC91A6" w14:textId="77777777" w:rsidR="006E1FB9" w:rsidRPr="006E1FB9" w:rsidRDefault="006E1FB9" w:rsidP="006E1FB9">
      <w:pPr>
        <w:pStyle w:val="Code"/>
        <w:rPr>
          <w:highlight w:val="white"/>
        </w:rPr>
      </w:pPr>
      <w:r w:rsidRPr="006E1FB9">
        <w:rPr>
          <w:highlight w:val="white"/>
        </w:rPr>
        <w:t xml:space="preserve">        case Sort.Array:</w:t>
      </w:r>
    </w:p>
    <w:p w14:paraId="182C7349" w14:textId="77777777" w:rsidR="006E1FB9" w:rsidRPr="006E1FB9" w:rsidRDefault="006E1FB9" w:rsidP="006E1FB9">
      <w:pPr>
        <w:pStyle w:val="Code"/>
        <w:rPr>
          <w:highlight w:val="white"/>
        </w:rPr>
      </w:pPr>
      <w:r w:rsidRPr="006E1FB9">
        <w:rPr>
          <w:highlight w:val="white"/>
        </w:rPr>
        <w:t xml:space="preserve">        case Sort.Function:</w:t>
      </w:r>
    </w:p>
    <w:p w14:paraId="7C4F733C" w14:textId="7E4BD7E6" w:rsidR="006E1FB9" w:rsidRPr="006E1FB9" w:rsidRDefault="006E1FB9" w:rsidP="006E1FB9">
      <w:pPr>
        <w:pStyle w:val="Code"/>
        <w:rPr>
          <w:highlight w:val="white"/>
        </w:rPr>
      </w:pPr>
      <w:r w:rsidRPr="006E1FB9">
        <w:rPr>
          <w:highlight w:val="white"/>
        </w:rPr>
        <w:lastRenderedPageBreak/>
        <w:t xml:space="preserve">          return </w:t>
      </w:r>
      <w:r w:rsidR="00B936F6">
        <w:rPr>
          <w:highlight w:val="white"/>
        </w:rPr>
        <w:t>TypeSize.</w:t>
      </w:r>
      <w:r w:rsidRPr="006E1FB9">
        <w:rPr>
          <w:highlight w:val="white"/>
        </w:rPr>
        <w:t>PointerSize;</w:t>
      </w:r>
    </w:p>
    <w:p w14:paraId="0F04BC16" w14:textId="77777777" w:rsidR="006E1FB9" w:rsidRPr="006E1FB9" w:rsidRDefault="006E1FB9" w:rsidP="006E1FB9">
      <w:pPr>
        <w:pStyle w:val="Code"/>
        <w:rPr>
          <w:highlight w:val="white"/>
        </w:rPr>
      </w:pPr>
    </w:p>
    <w:p w14:paraId="43B05210" w14:textId="77777777" w:rsidR="006E1FB9" w:rsidRPr="006E1FB9" w:rsidRDefault="006E1FB9" w:rsidP="006E1FB9">
      <w:pPr>
        <w:pStyle w:val="Code"/>
        <w:rPr>
          <w:highlight w:val="white"/>
        </w:rPr>
      </w:pPr>
      <w:r w:rsidRPr="006E1FB9">
        <w:rPr>
          <w:highlight w:val="white"/>
        </w:rPr>
        <w:t xml:space="preserve">        default:</w:t>
      </w:r>
    </w:p>
    <w:p w14:paraId="5E4900E2" w14:textId="77777777" w:rsidR="006E1FB9" w:rsidRPr="006E1FB9" w:rsidRDefault="006E1FB9" w:rsidP="006E1FB9">
      <w:pPr>
        <w:pStyle w:val="Code"/>
        <w:rPr>
          <w:highlight w:val="white"/>
        </w:rPr>
      </w:pPr>
      <w:r w:rsidRPr="006E1FB9">
        <w:rPr>
          <w:highlight w:val="white"/>
        </w:rPr>
        <w:t xml:space="preserve">          return Size();</w:t>
      </w:r>
    </w:p>
    <w:p w14:paraId="31B3CC79" w14:textId="77777777" w:rsidR="006E1FB9" w:rsidRPr="006E1FB9" w:rsidRDefault="006E1FB9" w:rsidP="006E1FB9">
      <w:pPr>
        <w:pStyle w:val="Code"/>
        <w:rPr>
          <w:highlight w:val="white"/>
        </w:rPr>
      </w:pPr>
      <w:r w:rsidRPr="006E1FB9">
        <w:rPr>
          <w:highlight w:val="white"/>
        </w:rPr>
        <w:t xml:space="preserve">      }</w:t>
      </w:r>
    </w:p>
    <w:p w14:paraId="59B806C9" w14:textId="77777777" w:rsidR="006E1FB9" w:rsidRPr="006E1FB9" w:rsidRDefault="006E1FB9" w:rsidP="006E1FB9">
      <w:pPr>
        <w:pStyle w:val="Code"/>
        <w:rPr>
          <w:highlight w:val="white"/>
        </w:rPr>
      </w:pPr>
      <w:r w:rsidRPr="006E1FB9">
        <w:rPr>
          <w:highlight w:val="white"/>
        </w:rPr>
        <w:t xml:space="preserve">    }</w:t>
      </w:r>
    </w:p>
    <w:p w14:paraId="004BF223" w14:textId="35F438FA" w:rsidR="004409FB" w:rsidRDefault="004409FB">
      <w:pPr>
        <w:rPr>
          <w:noProof/>
        </w:rPr>
      </w:pPr>
      <w:ins w:id="330" w:author="Stefan Bjornander" w:date="2015-04-25T11:37:00Z">
        <w:r>
          <w:t xml:space="preserve">It is possible to define an array without </w:t>
        </w:r>
      </w:ins>
      <w:ins w:id="331" w:author="Stefan Bjornander" w:date="2015-04-25T11:38:00Z">
        <w:r>
          <w:rPr>
            <w:noProof/>
          </w:rPr>
          <w:t xml:space="preserve">stating its size, </w:t>
        </w:r>
      </w:ins>
      <w:ins w:id="332" w:author="Stefan Bjornander" w:date="2015-04-25T14:31:00Z">
        <w:r>
          <w:rPr>
            <w:noProof/>
          </w:rPr>
          <w:t>in which case the array is given the size zero. I</w:t>
        </w:r>
      </w:ins>
      <w:ins w:id="333" w:author="Stefan Bjornander" w:date="2015-04-25T11:38:00Z">
        <w:r>
          <w:rPr>
            <w:noProof/>
          </w:rPr>
          <w:t>n that case</w:t>
        </w:r>
      </w:ins>
      <w:ins w:id="334" w:author="Stefan Bjornander" w:date="2015-04-25T14:31:00Z">
        <w:r>
          <w:rPr>
            <w:noProof/>
          </w:rPr>
          <w:t>,</w:t>
        </w:r>
      </w:ins>
      <w:ins w:id="335" w:author="Stefan Bjornander" w:date="2015-04-25T11:38:00Z">
        <w:r>
          <w:rPr>
            <w:noProof/>
          </w:rPr>
          <w:t xml:space="preserve"> </w:t>
        </w:r>
      </w:ins>
      <w:ins w:id="336" w:author="Stefan Bjornander" w:date="2015-04-25T14:31:00Z">
        <w:r>
          <w:rPr>
            <w:noProof/>
          </w:rPr>
          <w:t>the</w:t>
        </w:r>
      </w:ins>
      <w:ins w:id="337" w:author="Stefan Bjornander" w:date="2015-04-25T11:38:00Z">
        <w:r>
          <w:rPr>
            <w:noProof/>
          </w:rPr>
          <w:t xml:space="preserve"> </w:t>
        </w:r>
      </w:ins>
      <w:ins w:id="338" w:author="Stefan Bjornander" w:date="2015-04-25T14:31:00Z">
        <w:r>
          <w:rPr>
            <w:noProof/>
          </w:rPr>
          <w:t xml:space="preserve">array </w:t>
        </w:r>
      </w:ins>
      <w:ins w:id="339" w:author="Stefan Bjornander" w:date="2015-04-25T11:38:00Z">
        <w:r>
          <w:rPr>
            <w:noProof/>
          </w:rPr>
          <w:t xml:space="preserve">size must be determined by the size of its initialization list. </w:t>
        </w:r>
      </w:ins>
      <w:ins w:id="340" w:author="Stefan Bjornander" w:date="2015-04-25T11:39:00Z">
        <w:r>
          <w:rPr>
            <w:noProof/>
          </w:rPr>
          <w:t xml:space="preserve">However, if the </w:t>
        </w:r>
      </w:ins>
      <w:ins w:id="341" w:author="Stefan Bjornander" w:date="2015-04-25T11:40:00Z">
        <w:r>
          <w:rPr>
            <w:noProof/>
          </w:rPr>
          <w:t xml:space="preserve">array </w:t>
        </w:r>
      </w:ins>
      <w:ins w:id="342" w:author="Stefan Bjornander" w:date="2015-04-25T11:39:00Z">
        <w:r>
          <w:rPr>
            <w:noProof/>
          </w:rPr>
          <w:t xml:space="preserve">definition </w:t>
        </w:r>
      </w:ins>
      <w:ins w:id="343" w:author="Stefan Bjornander" w:date="2015-04-25T11:40:00Z">
        <w:r>
          <w:rPr>
            <w:noProof/>
          </w:rPr>
          <w:t>lacks</w:t>
        </w:r>
      </w:ins>
      <w:ins w:id="344" w:author="Stefan Bjornander" w:date="2015-04-25T11:39:00Z">
        <w:r>
          <w:rPr>
            <w:noProof/>
          </w:rPr>
          <w:t xml:space="preserve"> an initialization list</w:t>
        </w:r>
      </w:ins>
      <w:ins w:id="345" w:author="Stefan Bjornander" w:date="2015-04-25T11:40:00Z">
        <w:r>
          <w:rPr>
            <w:noProof/>
          </w:rPr>
          <w:t xml:space="preserve">, the array </w:t>
        </w:r>
      </w:ins>
      <w:ins w:id="346" w:author="Stefan Bjornander" w:date="2015-04-25T14:31:00Z">
        <w:r>
          <w:rPr>
            <w:noProof/>
          </w:rPr>
          <w:t xml:space="preserve">keeps the size zero and is considered </w:t>
        </w:r>
      </w:ins>
      <w:ins w:id="347" w:author="Stefan Bjornander" w:date="2015-04-25T11:40:00Z">
        <w:r>
          <w:rPr>
            <w:noProof/>
          </w:rPr>
          <w:t>incomplete</w:t>
        </w:r>
      </w:ins>
      <w:ins w:id="348" w:author="Stefan Bjornander" w:date="2015-04-25T11:39:00Z">
        <w:r>
          <w:rPr>
            <w:noProof/>
          </w:rPr>
          <w:t>.</w:t>
        </w:r>
      </w:ins>
      <w:ins w:id="349" w:author="Stefan Bjornander" w:date="2015-04-25T14:30:00Z">
        <w:r>
          <w:rPr>
            <w:noProof/>
          </w:rPr>
          <w:t xml:space="preserve"> In the same</w:t>
        </w:r>
      </w:ins>
      <w:ins w:id="350" w:author="Stefan Bjornander" w:date="2015-04-25T14:33:00Z">
        <w:r>
          <w:rPr>
            <w:noProof/>
          </w:rPr>
          <w:t xml:space="preserve"> way</w:t>
        </w:r>
      </w:ins>
      <w:ins w:id="351" w:author="Stefan Bjornander" w:date="2015-04-25T14:30:00Z">
        <w:r>
          <w:rPr>
            <w:noProof/>
          </w:rPr>
          <w:t xml:space="preserve">, it is possible to define only the </w:t>
        </w:r>
      </w:ins>
      <w:ins w:id="352" w:author="Stefan Bjornander" w:date="2015-04-25T14:32:00Z">
        <w:r>
          <w:rPr>
            <w:noProof/>
          </w:rPr>
          <w:t>n</w:t>
        </w:r>
      </w:ins>
      <w:ins w:id="353" w:author="Stefan Bjornander" w:date="2015-04-25T14:33:00Z">
        <w:r>
          <w:rPr>
            <w:noProof/>
          </w:rPr>
          <w:t>ame tag</w:t>
        </w:r>
      </w:ins>
      <w:ins w:id="354" w:author="Stefan Bjornander" w:date="2015-04-25T14:30:00Z">
        <w:r>
          <w:rPr>
            <w:noProof/>
          </w:rPr>
          <w:t xml:space="preserve"> of a struct</w:t>
        </w:r>
      </w:ins>
      <w:ins w:id="355" w:author="Stefan Bjornander" w:date="2015-04-25T14:33:00Z">
        <w:r>
          <w:rPr>
            <w:noProof/>
          </w:rPr>
          <w:t xml:space="preserve"> or union</w:t>
        </w:r>
      </w:ins>
      <w:ins w:id="356" w:author="Stefan Bjornander" w:date="2015-04-25T14:30:00Z">
        <w:r>
          <w:rPr>
            <w:noProof/>
          </w:rPr>
          <w:t xml:space="preserve">, with its </w:t>
        </w:r>
      </w:ins>
      <w:ins w:id="357" w:author="Stefan Bjornander" w:date="2015-04-25T14:33:00Z">
        <w:r>
          <w:rPr>
            <w:noProof/>
          </w:rPr>
          <w:t xml:space="preserve">member </w:t>
        </w:r>
      </w:ins>
      <w:r>
        <w:rPr>
          <w:noProof/>
        </w:rPr>
        <w:t>map</w:t>
      </w:r>
      <w:ins w:id="358" w:author="Stefan Bjornander" w:date="2015-04-25T14:33:00Z">
        <w:r>
          <w:rPr>
            <w:noProof/>
          </w:rPr>
          <w:t xml:space="preserve"> </w:t>
        </w:r>
      </w:ins>
      <w:ins w:id="359" w:author="Stefan Bjornander" w:date="2015-04-25T14:30:00Z">
        <w:r>
          <w:rPr>
            <w:noProof/>
          </w:rPr>
          <w:t xml:space="preserve">to be defined later. </w:t>
        </w:r>
      </w:ins>
      <w:ins w:id="360" w:author="Stefan Bjornander" w:date="2015-04-25T14:32:00Z">
        <w:r>
          <w:rPr>
            <w:noProof/>
          </w:rPr>
          <w:t xml:space="preserve">In that case, the member </w:t>
        </w:r>
      </w:ins>
      <w:r>
        <w:rPr>
          <w:noProof/>
        </w:rPr>
        <w:t>map</w:t>
      </w:r>
      <w:ins w:id="361" w:author="Stefan Bjornander" w:date="2015-04-25T14:32:00Z">
        <w:r>
          <w:rPr>
            <w:noProof/>
          </w:rPr>
          <w:t xml:space="preserve"> is given the value null, which is keep if the </w:t>
        </w:r>
      </w:ins>
      <w:ins w:id="362" w:author="Stefan Bjornander" w:date="2015-04-25T14:33:00Z">
        <w:r>
          <w:rPr>
            <w:noProof/>
          </w:rPr>
          <w:t xml:space="preserve">member </w:t>
        </w:r>
      </w:ins>
      <w:r>
        <w:rPr>
          <w:noProof/>
        </w:rPr>
        <w:t>map</w:t>
      </w:r>
      <w:ins w:id="363" w:author="Stefan Bjornander" w:date="2015-04-25T14:33:00Z">
        <w:r>
          <w:rPr>
            <w:noProof/>
          </w:rPr>
          <w:t xml:space="preserve"> is n</w:t>
        </w:r>
      </w:ins>
      <w:r>
        <w:rPr>
          <w:noProof/>
        </w:rPr>
        <w:t>ot</w:t>
      </w:r>
      <w:ins w:id="364" w:author="Stefan Bjornander" w:date="2015-04-25T14:33:00Z">
        <w:r>
          <w:rPr>
            <w:noProof/>
          </w:rPr>
          <w:t xml:space="preserve"> defined, and the struct or union is consider incomplete.</w:t>
        </w:r>
      </w:ins>
      <w:ins w:id="365" w:author="Stefan Bjornander" w:date="2015-04-25T14:34:00Z">
        <w:r>
          <w:rPr>
            <w:noProof/>
          </w:rPr>
          <w:t xml:space="preserve"> Variables can only have complete types, and the pointer type, array type or function return type must be </w:t>
        </w:r>
      </w:ins>
      <w:r>
        <w:rPr>
          <w:noProof/>
        </w:rPr>
        <w:t xml:space="preserve">also </w:t>
      </w:r>
      <w:ins w:id="366" w:author="Stefan Bjornander" w:date="2015-04-25T14:34:00Z">
        <w:r>
          <w:rPr>
            <w:noProof/>
          </w:rPr>
          <w:t>complete.</w:t>
        </w:r>
      </w:ins>
    </w:p>
    <w:p w14:paraId="0A824C79" w14:textId="193B0AA9" w:rsidR="00EE55D9" w:rsidRDefault="00EE55D9" w:rsidP="00EE55D9">
      <w:r>
        <w:t xml:space="preserve">XXX </w:t>
      </w:r>
      <w:ins w:id="367" w:author="Stefan Bjornander" w:date="2015-04-25T11:37:00Z">
        <w:r>
          <w:t xml:space="preserve">It is possible to define an array without </w:t>
        </w:r>
      </w:ins>
      <w:ins w:id="368" w:author="Stefan Bjornander" w:date="2015-04-25T11:38:00Z">
        <w:r>
          <w:t xml:space="preserve">stating its size, </w:t>
        </w:r>
      </w:ins>
      <w:ins w:id="369" w:author="Stefan Bjornander" w:date="2015-04-25T14:31:00Z">
        <w:r>
          <w:t>in which case the array is given the size zero. I</w:t>
        </w:r>
      </w:ins>
      <w:ins w:id="370" w:author="Stefan Bjornander" w:date="2015-04-25T11:38:00Z">
        <w:r>
          <w:t>n that case</w:t>
        </w:r>
      </w:ins>
      <w:ins w:id="371" w:author="Stefan Bjornander" w:date="2015-04-25T14:31:00Z">
        <w:r>
          <w:t>,</w:t>
        </w:r>
      </w:ins>
      <w:ins w:id="372" w:author="Stefan Bjornander" w:date="2015-04-25T11:38:00Z">
        <w:r>
          <w:t xml:space="preserve"> </w:t>
        </w:r>
      </w:ins>
      <w:ins w:id="373" w:author="Stefan Bjornander" w:date="2015-04-25T14:31:00Z">
        <w:r>
          <w:t>the</w:t>
        </w:r>
      </w:ins>
      <w:ins w:id="374" w:author="Stefan Bjornander" w:date="2015-04-25T11:38:00Z">
        <w:r>
          <w:t xml:space="preserve"> </w:t>
        </w:r>
      </w:ins>
      <w:ins w:id="375" w:author="Stefan Bjornander" w:date="2015-04-25T14:31:00Z">
        <w:r>
          <w:t xml:space="preserve">array </w:t>
        </w:r>
      </w:ins>
      <w:ins w:id="376" w:author="Stefan Bjornander" w:date="2015-04-25T11:38:00Z">
        <w:r>
          <w:t xml:space="preserve">size must be determined by the size of its </w:t>
        </w:r>
      </w:ins>
      <w:r>
        <w:t>initialization</w:t>
      </w:r>
      <w:ins w:id="377" w:author="Stefan Bjornander" w:date="2015-04-25T11:38:00Z">
        <w:r>
          <w:t xml:space="preserve"> list. </w:t>
        </w:r>
      </w:ins>
      <w:ins w:id="378" w:author="Stefan Bjornander" w:date="2015-04-25T11:39:00Z">
        <w:r>
          <w:t xml:space="preserve">However, if the </w:t>
        </w:r>
      </w:ins>
      <w:ins w:id="379" w:author="Stefan Bjornander" w:date="2015-04-25T11:40:00Z">
        <w:r>
          <w:t xml:space="preserve">array </w:t>
        </w:r>
      </w:ins>
      <w:r>
        <w:t>definition</w:t>
      </w:r>
      <w:ins w:id="380" w:author="Stefan Bjornander" w:date="2015-04-25T11:39:00Z">
        <w:r>
          <w:t xml:space="preserve"> </w:t>
        </w:r>
      </w:ins>
      <w:ins w:id="381" w:author="Stefan Bjornander" w:date="2015-04-25T11:40:00Z">
        <w:r>
          <w:t>lacks</w:t>
        </w:r>
      </w:ins>
      <w:ins w:id="382" w:author="Stefan Bjornander" w:date="2015-04-25T11:39:00Z">
        <w:r>
          <w:t xml:space="preserve"> an </w:t>
        </w:r>
      </w:ins>
      <w:r>
        <w:t>initialization</w:t>
      </w:r>
      <w:ins w:id="383" w:author="Stefan Bjornander" w:date="2015-04-25T11:39:00Z">
        <w:r>
          <w:t xml:space="preserve"> list</w:t>
        </w:r>
      </w:ins>
      <w:ins w:id="384" w:author="Stefan Bjornander" w:date="2015-04-25T11:40:00Z">
        <w:r>
          <w:t xml:space="preserve">, the array </w:t>
        </w:r>
      </w:ins>
      <w:ins w:id="385" w:author="Stefan Bjornander" w:date="2015-04-25T14:31:00Z">
        <w:r>
          <w:t xml:space="preserve">keeps the size zero and is considered </w:t>
        </w:r>
      </w:ins>
      <w:ins w:id="386" w:author="Stefan Bjornander" w:date="2015-04-25T11:40:00Z">
        <w:r>
          <w:t>incomplete</w:t>
        </w:r>
      </w:ins>
      <w:ins w:id="387" w:author="Stefan Bjornander" w:date="2015-04-25T11:39:00Z">
        <w:r>
          <w:t>.</w:t>
        </w:r>
      </w:ins>
      <w:ins w:id="388" w:author="Stefan Bjornander" w:date="2015-04-25T14:30:00Z">
        <w:r>
          <w:t xml:space="preserve"> In the same</w:t>
        </w:r>
      </w:ins>
      <w:ins w:id="389" w:author="Stefan Bjornander" w:date="2015-04-25T14:33:00Z">
        <w:r>
          <w:t xml:space="preserve"> way</w:t>
        </w:r>
      </w:ins>
      <w:ins w:id="390" w:author="Stefan Bjornander" w:date="2015-04-25T14:30:00Z">
        <w:r>
          <w:t xml:space="preserve">, it is possible to define only the </w:t>
        </w:r>
      </w:ins>
      <w:ins w:id="391" w:author="Stefan Bjornander" w:date="2015-04-25T14:32:00Z">
        <w:r>
          <w:t>n</w:t>
        </w:r>
      </w:ins>
      <w:ins w:id="392" w:author="Stefan Bjornander" w:date="2015-04-25T14:33:00Z">
        <w:r>
          <w:t>ame tag</w:t>
        </w:r>
      </w:ins>
      <w:ins w:id="393" w:author="Stefan Bjornander" w:date="2015-04-25T14:30:00Z">
        <w:r>
          <w:t xml:space="preserve"> of a struct</w:t>
        </w:r>
      </w:ins>
      <w:ins w:id="394" w:author="Stefan Bjornander" w:date="2015-04-25T14:33:00Z">
        <w:r>
          <w:t xml:space="preserve"> or union</w:t>
        </w:r>
      </w:ins>
      <w:ins w:id="395" w:author="Stefan Bjornander" w:date="2015-04-25T14:30:00Z">
        <w:r>
          <w:t xml:space="preserve">, with its </w:t>
        </w:r>
      </w:ins>
      <w:ins w:id="396" w:author="Stefan Bjornander" w:date="2015-04-25T14:33:00Z">
        <w:r>
          <w:t xml:space="preserve">member </w:t>
        </w:r>
      </w:ins>
      <w:r>
        <w:t>map</w:t>
      </w:r>
      <w:ins w:id="397" w:author="Stefan Bjornander" w:date="2015-04-25T14:33:00Z">
        <w:r>
          <w:t xml:space="preserve"> </w:t>
        </w:r>
      </w:ins>
      <w:ins w:id="398" w:author="Stefan Bjornander" w:date="2015-04-25T14:30:00Z">
        <w:r>
          <w:t xml:space="preserve">to be defined later. </w:t>
        </w:r>
      </w:ins>
      <w:ins w:id="399" w:author="Stefan Bjornander" w:date="2015-04-25T14:32:00Z">
        <w:r>
          <w:t xml:space="preserve">In that case, the member </w:t>
        </w:r>
      </w:ins>
      <w:r>
        <w:t>map</w:t>
      </w:r>
      <w:ins w:id="400" w:author="Stefan Bjornander" w:date="2015-04-25T14:32:00Z">
        <w:r>
          <w:t xml:space="preserve"> is given the value null, which is keep if the </w:t>
        </w:r>
      </w:ins>
      <w:ins w:id="401" w:author="Stefan Bjornander" w:date="2015-04-25T14:33:00Z">
        <w:r>
          <w:t xml:space="preserve">member </w:t>
        </w:r>
      </w:ins>
      <w:r>
        <w:t>map</w:t>
      </w:r>
      <w:ins w:id="402" w:author="Stefan Bjornander" w:date="2015-04-25T14:33:00Z">
        <w:r>
          <w:t xml:space="preserve"> is n</w:t>
        </w:r>
      </w:ins>
      <w:r>
        <w:t>ot</w:t>
      </w:r>
      <w:ins w:id="403" w:author="Stefan Bjornander" w:date="2015-04-25T14:33:00Z">
        <w:r>
          <w:t xml:space="preserve"> defined, and the struct or union is consider incomplete.</w:t>
        </w:r>
      </w:ins>
      <w:ins w:id="404" w:author="Stefan Bjornander" w:date="2015-04-25T14:34:00Z">
        <w:r>
          <w:t xml:space="preserve"> Variables can only have complete types, and the pointer type, array type or function return type must be </w:t>
        </w:r>
      </w:ins>
      <w:r>
        <w:t xml:space="preserve">also </w:t>
      </w:r>
      <w:ins w:id="405" w:author="Stefan Bjornander" w:date="2015-04-25T14:34:00Z">
        <w:r>
          <w:t>complete.</w:t>
        </w:r>
      </w:ins>
    </w:p>
    <w:p w14:paraId="25B4F2DE" w14:textId="77777777" w:rsidR="006E1FB9" w:rsidRPr="006E1FB9" w:rsidRDefault="006E1FB9" w:rsidP="006E1FB9">
      <w:pPr>
        <w:pStyle w:val="Code"/>
        <w:rPr>
          <w:highlight w:val="white"/>
        </w:rPr>
      </w:pPr>
      <w:r w:rsidRPr="006E1FB9">
        <w:rPr>
          <w:highlight w:val="white"/>
        </w:rPr>
        <w:t xml:space="preserve">    public bool IsComplete() {</w:t>
      </w:r>
    </w:p>
    <w:p w14:paraId="29D5F48F" w14:textId="77777777" w:rsidR="006E1FB9" w:rsidRPr="006E1FB9" w:rsidRDefault="006E1FB9" w:rsidP="006E1FB9">
      <w:pPr>
        <w:pStyle w:val="Code"/>
        <w:rPr>
          <w:highlight w:val="white"/>
        </w:rPr>
      </w:pPr>
      <w:r w:rsidRPr="006E1FB9">
        <w:rPr>
          <w:highlight w:val="white"/>
        </w:rPr>
        <w:t xml:space="preserve">      switch (m_sort) {</w:t>
      </w:r>
    </w:p>
    <w:p w14:paraId="1013D77C" w14:textId="77777777" w:rsidR="006E1FB9" w:rsidRPr="006E1FB9" w:rsidRDefault="006E1FB9" w:rsidP="006E1FB9">
      <w:pPr>
        <w:pStyle w:val="Code"/>
        <w:rPr>
          <w:highlight w:val="white"/>
        </w:rPr>
      </w:pPr>
      <w:r w:rsidRPr="006E1FB9">
        <w:rPr>
          <w:highlight w:val="white"/>
        </w:rPr>
        <w:t xml:space="preserve">        case Sort.Array:</w:t>
      </w:r>
    </w:p>
    <w:p w14:paraId="643E791A" w14:textId="77777777" w:rsidR="006E1FB9" w:rsidRPr="006E1FB9" w:rsidRDefault="006E1FB9" w:rsidP="006E1FB9">
      <w:pPr>
        <w:pStyle w:val="Code"/>
        <w:rPr>
          <w:highlight w:val="white"/>
        </w:rPr>
      </w:pPr>
      <w:r w:rsidRPr="006E1FB9">
        <w:rPr>
          <w:highlight w:val="white"/>
        </w:rPr>
        <w:t xml:space="preserve">          return (m_arraySize &gt; 0);</w:t>
      </w:r>
    </w:p>
    <w:p w14:paraId="4BB8B81B" w14:textId="77777777" w:rsidR="006E1FB9" w:rsidRPr="006E1FB9" w:rsidRDefault="006E1FB9" w:rsidP="006E1FB9">
      <w:pPr>
        <w:pStyle w:val="Code"/>
        <w:rPr>
          <w:highlight w:val="white"/>
        </w:rPr>
      </w:pPr>
    </w:p>
    <w:p w14:paraId="087BBF99" w14:textId="77777777" w:rsidR="006E1FB9" w:rsidRPr="006E1FB9" w:rsidRDefault="006E1FB9" w:rsidP="006E1FB9">
      <w:pPr>
        <w:pStyle w:val="Code"/>
        <w:rPr>
          <w:highlight w:val="white"/>
        </w:rPr>
      </w:pPr>
      <w:r w:rsidRPr="006E1FB9">
        <w:rPr>
          <w:highlight w:val="white"/>
        </w:rPr>
        <w:t xml:space="preserve">        case Sort.Struct:</w:t>
      </w:r>
    </w:p>
    <w:p w14:paraId="0E72179E" w14:textId="77777777" w:rsidR="006E1FB9" w:rsidRPr="006E1FB9" w:rsidRDefault="006E1FB9" w:rsidP="006E1FB9">
      <w:pPr>
        <w:pStyle w:val="Code"/>
        <w:rPr>
          <w:highlight w:val="white"/>
        </w:rPr>
      </w:pPr>
      <w:r w:rsidRPr="006E1FB9">
        <w:rPr>
          <w:highlight w:val="white"/>
        </w:rPr>
        <w:t xml:space="preserve">        case Sort.Union:</w:t>
      </w:r>
    </w:p>
    <w:p w14:paraId="4A00C35E" w14:textId="77777777" w:rsidR="006E1FB9" w:rsidRPr="006E1FB9" w:rsidRDefault="006E1FB9" w:rsidP="006E1FB9">
      <w:pPr>
        <w:pStyle w:val="Code"/>
        <w:rPr>
          <w:highlight w:val="white"/>
        </w:rPr>
      </w:pPr>
      <w:r w:rsidRPr="006E1FB9">
        <w:rPr>
          <w:highlight w:val="white"/>
        </w:rPr>
        <w:t xml:space="preserve">          return (m_memberMap != null);</w:t>
      </w:r>
    </w:p>
    <w:p w14:paraId="1A53C51E" w14:textId="77777777" w:rsidR="006E1FB9" w:rsidRPr="006E1FB9" w:rsidRDefault="006E1FB9" w:rsidP="006E1FB9">
      <w:pPr>
        <w:pStyle w:val="Code"/>
        <w:rPr>
          <w:highlight w:val="white"/>
        </w:rPr>
      </w:pPr>
    </w:p>
    <w:p w14:paraId="1ABDCCD1" w14:textId="77777777" w:rsidR="006E1FB9" w:rsidRPr="006E1FB9" w:rsidRDefault="006E1FB9" w:rsidP="006E1FB9">
      <w:pPr>
        <w:pStyle w:val="Code"/>
        <w:rPr>
          <w:highlight w:val="white"/>
        </w:rPr>
      </w:pPr>
      <w:r w:rsidRPr="006E1FB9">
        <w:rPr>
          <w:highlight w:val="white"/>
        </w:rPr>
        <w:t xml:space="preserve">        default:</w:t>
      </w:r>
    </w:p>
    <w:p w14:paraId="7E673B40" w14:textId="77777777" w:rsidR="006E1FB9" w:rsidRPr="006E1FB9" w:rsidRDefault="006E1FB9" w:rsidP="006E1FB9">
      <w:pPr>
        <w:pStyle w:val="Code"/>
        <w:rPr>
          <w:highlight w:val="white"/>
        </w:rPr>
      </w:pPr>
      <w:r w:rsidRPr="006E1FB9">
        <w:rPr>
          <w:highlight w:val="white"/>
        </w:rPr>
        <w:t xml:space="preserve">          return true;</w:t>
      </w:r>
    </w:p>
    <w:p w14:paraId="5958F179" w14:textId="77777777" w:rsidR="006E1FB9" w:rsidRPr="006E1FB9" w:rsidRDefault="006E1FB9" w:rsidP="006E1FB9">
      <w:pPr>
        <w:pStyle w:val="Code"/>
        <w:rPr>
          <w:highlight w:val="white"/>
        </w:rPr>
      </w:pPr>
      <w:r w:rsidRPr="006E1FB9">
        <w:rPr>
          <w:highlight w:val="white"/>
        </w:rPr>
        <w:t xml:space="preserve">      }</w:t>
      </w:r>
    </w:p>
    <w:p w14:paraId="44348619" w14:textId="77777777" w:rsidR="006E1FB9" w:rsidRPr="006E1FB9" w:rsidRDefault="006E1FB9" w:rsidP="006E1FB9">
      <w:pPr>
        <w:pStyle w:val="Code"/>
        <w:rPr>
          <w:highlight w:val="white"/>
        </w:rPr>
      </w:pPr>
      <w:r w:rsidRPr="006E1FB9">
        <w:rPr>
          <w:highlight w:val="white"/>
        </w:rPr>
        <w:t xml:space="preserve">    }</w:t>
      </w:r>
    </w:p>
    <w:p w14:paraId="2E095070" w14:textId="77777777" w:rsidR="006E1FB9" w:rsidRPr="006E1FB9" w:rsidRDefault="006E1FB9" w:rsidP="006E1FB9">
      <w:pPr>
        <w:pStyle w:val="Code"/>
        <w:rPr>
          <w:highlight w:val="white"/>
        </w:rPr>
      </w:pPr>
    </w:p>
    <w:p w14:paraId="365FACFC" w14:textId="5D95042B" w:rsidR="006E1FB9" w:rsidRPr="006E1FB9" w:rsidRDefault="006E1FB9" w:rsidP="006E1FB9">
      <w:pPr>
        <w:pStyle w:val="Code"/>
        <w:rPr>
          <w:highlight w:val="white"/>
        </w:rPr>
      </w:pPr>
      <w:r w:rsidRPr="006E1FB9">
        <w:rPr>
          <w:highlight w:val="white"/>
        </w:rPr>
        <w:t xml:space="preserve">    // -----------------------------------------------------------------------</w:t>
      </w:r>
    </w:p>
    <w:p w14:paraId="63D467DD" w14:textId="77777777" w:rsidR="00B864B2" w:rsidRDefault="00B864B2">
      <w:pPr>
        <w:rPr>
          <w:ins w:id="406" w:author="Stefan Bjornander" w:date="2015-04-25T10:30:00Z"/>
          <w:color w:val="auto"/>
        </w:rPr>
        <w:pPrChange w:id="407" w:author="Stefan Bjornander" w:date="2015-04-25T10:27:00Z">
          <w:pPr>
            <w:pStyle w:val="Rubrik3"/>
          </w:pPr>
        </w:pPrChange>
      </w:pPr>
      <w:ins w:id="408" w:author="Stefan Bjornander" w:date="2015-04-25T10:28:00Z">
        <w:r>
          <w:t xml:space="preserve">Simply put, a type is constant if its field </w:t>
        </w:r>
        <w:r>
          <w:rPr>
            <w:rStyle w:val="CodeInText"/>
            <w:color w:val="auto"/>
            <w:rPrChange w:id="409" w:author="Stefan Bjornander" w:date="2015-04-25T10:28:00Z">
              <w:rPr>
                <w:rStyle w:val="CodeInText"/>
                <w:b w:val="0"/>
                <w:i w:val="0"/>
              </w:rPr>
            </w:rPrChange>
          </w:rPr>
          <w:t>m_constant</w:t>
        </w:r>
        <w:r>
          <w:t xml:space="preserve"> is true. However, </w:t>
        </w:r>
      </w:ins>
      <w:r>
        <w:t>a</w:t>
      </w:r>
      <w:ins w:id="410" w:author="Stefan Bjornander" w:date="2015-04-25T10:28:00Z">
        <w:r>
          <w:t xml:space="preserve"> struct or union is </w:t>
        </w:r>
      </w:ins>
      <w:ins w:id="411" w:author="Stefan Bjornander" w:date="2015-04-25T10:29:00Z">
        <w:r>
          <w:t>regarded</w:t>
        </w:r>
      </w:ins>
      <w:ins w:id="412" w:author="Stefan Bjornander" w:date="2015-04-25T10:28:00Z">
        <w:r>
          <w:t xml:space="preserve"> as </w:t>
        </w:r>
      </w:ins>
      <w:ins w:id="413" w:author="Stefan Bjornander" w:date="2015-04-25T10:29:00Z">
        <w:r>
          <w:t>constant</w:t>
        </w:r>
      </w:ins>
      <w:ins w:id="414" w:author="Stefan Bjornander" w:date="2015-04-25T10:28:00Z">
        <w:r>
          <w:t xml:space="preserve"> if </w:t>
        </w:r>
      </w:ins>
      <w:ins w:id="415" w:author="Stefan Bjornander" w:date="2015-04-25T10:29:00Z">
        <w:r>
          <w:t>it is constant</w:t>
        </w:r>
      </w:ins>
      <w:r>
        <w:t xml:space="preserve"> (</w:t>
      </w:r>
      <w:ins w:id="416" w:author="Stefan Bjornander" w:date="2015-04-25T10:29:00Z">
        <w:r>
          <w:rPr>
            <w:rStyle w:val="CodeInText"/>
            <w:color w:val="auto"/>
            <w:rPrChange w:id="417" w:author="Stefan Bjornander" w:date="2015-04-25T10:30:00Z">
              <w:rPr>
                <w:rStyle w:val="CodeInText"/>
                <w:b w:val="0"/>
                <w:i w:val="0"/>
              </w:rPr>
            </w:rPrChange>
          </w:rPr>
          <w:t>m_constant</w:t>
        </w:r>
        <w:r>
          <w:t xml:space="preserve"> is true) or is any of its members if (</w:t>
        </w:r>
      </w:ins>
      <w:ins w:id="418" w:author="Stefan Bjornander" w:date="2015-04-25T10:30:00Z">
        <w:r>
          <w:t>recursively</w:t>
        </w:r>
      </w:ins>
      <w:ins w:id="419" w:author="Stefan Bjornander" w:date="2015-04-25T10:29:00Z">
        <w:r>
          <w:t>)</w:t>
        </w:r>
      </w:ins>
      <w:ins w:id="420" w:author="Stefan Bjornander" w:date="2015-04-25T10:30:00Z">
        <w:r>
          <w:t xml:space="preserve"> constant.</w:t>
        </w:r>
      </w:ins>
    </w:p>
    <w:p w14:paraId="66A16E10" w14:textId="77777777" w:rsidR="00B864B2" w:rsidRDefault="00B864B2">
      <w:pPr>
        <w:pPrChange w:id="421" w:author="Stefan Bjornander" w:date="2015-04-25T10:27:00Z">
          <w:pPr>
            <w:pStyle w:val="Rubrik3"/>
          </w:pPr>
        </w:pPrChange>
      </w:pPr>
      <w:ins w:id="422" w:author="Stefan Bjornander" w:date="2015-04-25T10:30:00Z">
        <w:r>
          <w:t xml:space="preserve">The idea of the volatile </w:t>
        </w:r>
      </w:ins>
      <w:ins w:id="423" w:author="Stefan Bjornander" w:date="2015-04-25T10:31:00Z">
        <w:r>
          <w:t xml:space="preserve">qualifier is to </w:t>
        </w:r>
      </w:ins>
      <w:ins w:id="424" w:author="Stefan Bjornander" w:date="2015-04-25T10:30:00Z">
        <w:r>
          <w:t xml:space="preserve">prevent optimization, and since this book </w:t>
        </w:r>
      </w:ins>
      <w:ins w:id="425" w:author="Stefan Bjornander" w:date="2015-04-25T10:31:00Z">
        <w:r>
          <w:t xml:space="preserve">is focused on optimization techniques we have no real use for the volatile </w:t>
        </w:r>
      </w:ins>
      <w:r>
        <w:t>qualifier</w:t>
      </w:r>
      <w:ins w:id="426" w:author="Stefan Bjornander" w:date="2015-04-25T10:31:00Z">
        <w:r>
          <w:t xml:space="preserve">. However, for the sake of </w:t>
        </w:r>
      </w:ins>
      <w:r>
        <w:t>completeness</w:t>
      </w:r>
      <w:ins w:id="427" w:author="Stefan Bjornander" w:date="2015-04-25T10:31:00Z">
        <w:r>
          <w:t xml:space="preserve"> we include the </w:t>
        </w:r>
        <w:r>
          <w:rPr>
            <w:rStyle w:val="CodeInText"/>
            <w:color w:val="auto"/>
            <w:rPrChange w:id="428" w:author="Stefan Bjornander" w:date="2015-04-25T10:32:00Z">
              <w:rPr>
                <w:rStyle w:val="CodeInText"/>
                <w:b w:val="0"/>
                <w:i w:val="0"/>
              </w:rPr>
            </w:rPrChange>
          </w:rPr>
          <w:t>m_volatile</w:t>
        </w:r>
        <w:r>
          <w:t xml:space="preserve"> field in the </w:t>
        </w:r>
        <w:r>
          <w:rPr>
            <w:rStyle w:val="CodeInText"/>
            <w:color w:val="auto"/>
            <w:rPrChange w:id="429" w:author="Stefan Bjornander" w:date="2015-04-25T10:32:00Z">
              <w:rPr>
                <w:rStyle w:val="CodeInText"/>
                <w:b w:val="0"/>
                <w:i w:val="0"/>
              </w:rPr>
            </w:rPrChange>
          </w:rPr>
          <w:t>Type</w:t>
        </w:r>
        <w:r>
          <w:t xml:space="preserve"> class.</w:t>
        </w:r>
      </w:ins>
    </w:p>
    <w:p w14:paraId="2323C7F7" w14:textId="77777777" w:rsidR="006E1FB9" w:rsidRPr="006E1FB9" w:rsidRDefault="006E1FB9" w:rsidP="006E1FB9">
      <w:pPr>
        <w:pStyle w:val="Code"/>
        <w:rPr>
          <w:highlight w:val="white"/>
        </w:rPr>
      </w:pPr>
      <w:r w:rsidRPr="006E1FB9">
        <w:rPr>
          <w:highlight w:val="white"/>
        </w:rPr>
        <w:t xml:space="preserve">    private bool m_constant;</w:t>
      </w:r>
    </w:p>
    <w:p w14:paraId="2EBB013C" w14:textId="77777777" w:rsidR="006E1FB9" w:rsidRPr="006E1FB9" w:rsidRDefault="006E1FB9" w:rsidP="006E1FB9">
      <w:pPr>
        <w:pStyle w:val="Code"/>
        <w:rPr>
          <w:highlight w:val="white"/>
        </w:rPr>
      </w:pPr>
      <w:r w:rsidRPr="006E1FB9">
        <w:rPr>
          <w:highlight w:val="white"/>
        </w:rPr>
        <w:t xml:space="preserve">    private bool m_volatile;</w:t>
      </w:r>
    </w:p>
    <w:p w14:paraId="572B1E9B" w14:textId="77777777" w:rsidR="006E1FB9" w:rsidRPr="006E1FB9" w:rsidRDefault="006E1FB9" w:rsidP="006E1FB9">
      <w:pPr>
        <w:pStyle w:val="Code"/>
        <w:rPr>
          <w:highlight w:val="white"/>
        </w:rPr>
      </w:pPr>
    </w:p>
    <w:p w14:paraId="2C4208E9" w14:textId="77777777" w:rsidR="006E1FB9" w:rsidRPr="006E1FB9" w:rsidRDefault="006E1FB9" w:rsidP="006E1FB9">
      <w:pPr>
        <w:pStyle w:val="Code"/>
        <w:rPr>
          <w:highlight w:val="white"/>
        </w:rPr>
      </w:pPr>
      <w:r w:rsidRPr="006E1FB9">
        <w:rPr>
          <w:highlight w:val="white"/>
        </w:rPr>
        <w:t xml:space="preserve">    public bool IsConstant {</w:t>
      </w:r>
    </w:p>
    <w:p w14:paraId="7C5C9BFF" w14:textId="77777777" w:rsidR="006E1FB9" w:rsidRPr="006E1FB9" w:rsidRDefault="006E1FB9" w:rsidP="006E1FB9">
      <w:pPr>
        <w:pStyle w:val="Code"/>
        <w:rPr>
          <w:highlight w:val="white"/>
        </w:rPr>
      </w:pPr>
      <w:r w:rsidRPr="006E1FB9">
        <w:rPr>
          <w:highlight w:val="white"/>
        </w:rPr>
        <w:t xml:space="preserve">      get { return m_constant; }</w:t>
      </w:r>
    </w:p>
    <w:p w14:paraId="07D97F2D" w14:textId="77777777" w:rsidR="006E1FB9" w:rsidRPr="006E1FB9" w:rsidRDefault="006E1FB9" w:rsidP="006E1FB9">
      <w:pPr>
        <w:pStyle w:val="Code"/>
        <w:rPr>
          <w:highlight w:val="white"/>
        </w:rPr>
      </w:pPr>
      <w:r w:rsidRPr="006E1FB9">
        <w:rPr>
          <w:highlight w:val="white"/>
        </w:rPr>
        <w:t xml:space="preserve">      set { m_constant = value; }</w:t>
      </w:r>
    </w:p>
    <w:p w14:paraId="3DF08670" w14:textId="77777777" w:rsidR="006E1FB9" w:rsidRPr="006E1FB9" w:rsidRDefault="006E1FB9" w:rsidP="006E1FB9">
      <w:pPr>
        <w:pStyle w:val="Code"/>
        <w:rPr>
          <w:highlight w:val="white"/>
        </w:rPr>
      </w:pPr>
      <w:r w:rsidRPr="006E1FB9">
        <w:rPr>
          <w:highlight w:val="white"/>
        </w:rPr>
        <w:t xml:space="preserve">    }</w:t>
      </w:r>
    </w:p>
    <w:p w14:paraId="4F624D27" w14:textId="77777777" w:rsidR="006E1FB9" w:rsidRPr="006E1FB9" w:rsidRDefault="006E1FB9" w:rsidP="006E1FB9">
      <w:pPr>
        <w:pStyle w:val="Code"/>
        <w:rPr>
          <w:highlight w:val="white"/>
        </w:rPr>
      </w:pPr>
      <w:r w:rsidRPr="006E1FB9">
        <w:rPr>
          <w:highlight w:val="white"/>
        </w:rPr>
        <w:t xml:space="preserve">  </w:t>
      </w:r>
    </w:p>
    <w:p w14:paraId="0936C28A" w14:textId="77777777" w:rsidR="006E1FB9" w:rsidRPr="006E1FB9" w:rsidRDefault="006E1FB9" w:rsidP="006E1FB9">
      <w:pPr>
        <w:pStyle w:val="Code"/>
        <w:rPr>
          <w:highlight w:val="white"/>
        </w:rPr>
      </w:pPr>
      <w:r w:rsidRPr="006E1FB9">
        <w:rPr>
          <w:highlight w:val="white"/>
        </w:rPr>
        <w:t xml:space="preserve">    public bool IsVolatile {</w:t>
      </w:r>
    </w:p>
    <w:p w14:paraId="14D1D4CB" w14:textId="77777777" w:rsidR="006E1FB9" w:rsidRPr="006E1FB9" w:rsidRDefault="006E1FB9" w:rsidP="006E1FB9">
      <w:pPr>
        <w:pStyle w:val="Code"/>
        <w:rPr>
          <w:highlight w:val="white"/>
        </w:rPr>
      </w:pPr>
      <w:r w:rsidRPr="006E1FB9">
        <w:rPr>
          <w:highlight w:val="white"/>
        </w:rPr>
        <w:lastRenderedPageBreak/>
        <w:t xml:space="preserve">      get { return m_volatile; }</w:t>
      </w:r>
    </w:p>
    <w:p w14:paraId="50DD2D1D" w14:textId="77777777" w:rsidR="006E1FB9" w:rsidRPr="006E1FB9" w:rsidRDefault="006E1FB9" w:rsidP="006E1FB9">
      <w:pPr>
        <w:pStyle w:val="Code"/>
        <w:rPr>
          <w:highlight w:val="white"/>
        </w:rPr>
      </w:pPr>
      <w:r w:rsidRPr="006E1FB9">
        <w:rPr>
          <w:highlight w:val="white"/>
        </w:rPr>
        <w:t xml:space="preserve">      set { m_volatile = value; }</w:t>
      </w:r>
    </w:p>
    <w:p w14:paraId="5018824F" w14:textId="77777777" w:rsidR="006E1FB9" w:rsidRPr="006E1FB9" w:rsidRDefault="006E1FB9" w:rsidP="006E1FB9">
      <w:pPr>
        <w:pStyle w:val="Code"/>
        <w:rPr>
          <w:highlight w:val="white"/>
        </w:rPr>
      </w:pPr>
      <w:r w:rsidRPr="006E1FB9">
        <w:rPr>
          <w:highlight w:val="white"/>
        </w:rPr>
        <w:t xml:space="preserve">    }</w:t>
      </w:r>
    </w:p>
    <w:p w14:paraId="574BE332" w14:textId="77777777" w:rsidR="006E1FB9" w:rsidRPr="006E1FB9" w:rsidRDefault="006E1FB9" w:rsidP="006E1FB9">
      <w:pPr>
        <w:pStyle w:val="Code"/>
        <w:rPr>
          <w:highlight w:val="white"/>
        </w:rPr>
      </w:pPr>
      <w:r w:rsidRPr="006E1FB9">
        <w:rPr>
          <w:highlight w:val="white"/>
        </w:rPr>
        <w:t xml:space="preserve">  </w:t>
      </w:r>
    </w:p>
    <w:p w14:paraId="1557CE7B" w14:textId="77777777" w:rsidR="006E1FB9" w:rsidRPr="006E1FB9" w:rsidRDefault="006E1FB9" w:rsidP="006E1FB9">
      <w:pPr>
        <w:pStyle w:val="Code"/>
        <w:rPr>
          <w:highlight w:val="white"/>
        </w:rPr>
      </w:pPr>
      <w:r w:rsidRPr="006E1FB9">
        <w:rPr>
          <w:highlight w:val="white"/>
        </w:rPr>
        <w:t xml:space="preserve">    public bool IsConstantRecursive() {</w:t>
      </w:r>
    </w:p>
    <w:p w14:paraId="64990BF0" w14:textId="77777777" w:rsidR="006E1FB9" w:rsidRPr="006E1FB9" w:rsidRDefault="006E1FB9" w:rsidP="006E1FB9">
      <w:pPr>
        <w:pStyle w:val="Code"/>
        <w:rPr>
          <w:highlight w:val="white"/>
        </w:rPr>
      </w:pPr>
      <w:r w:rsidRPr="006E1FB9">
        <w:rPr>
          <w:highlight w:val="white"/>
        </w:rPr>
        <w:t xml:space="preserve">      if (m_constant) {</w:t>
      </w:r>
    </w:p>
    <w:p w14:paraId="5E6BEC6C" w14:textId="77777777" w:rsidR="006E1FB9" w:rsidRPr="006E1FB9" w:rsidRDefault="006E1FB9" w:rsidP="006E1FB9">
      <w:pPr>
        <w:pStyle w:val="Code"/>
        <w:rPr>
          <w:highlight w:val="white"/>
        </w:rPr>
      </w:pPr>
      <w:r w:rsidRPr="006E1FB9">
        <w:rPr>
          <w:highlight w:val="white"/>
        </w:rPr>
        <w:t xml:space="preserve">        return true;</w:t>
      </w:r>
    </w:p>
    <w:p w14:paraId="6D59DD33" w14:textId="77777777" w:rsidR="006E1FB9" w:rsidRPr="006E1FB9" w:rsidRDefault="006E1FB9" w:rsidP="006E1FB9">
      <w:pPr>
        <w:pStyle w:val="Code"/>
        <w:rPr>
          <w:highlight w:val="white"/>
        </w:rPr>
      </w:pPr>
      <w:r w:rsidRPr="006E1FB9">
        <w:rPr>
          <w:highlight w:val="white"/>
        </w:rPr>
        <w:t xml:space="preserve">      }  </w:t>
      </w:r>
    </w:p>
    <w:p w14:paraId="2B87D1EF" w14:textId="77777777" w:rsidR="006E1FB9" w:rsidRPr="006E1FB9" w:rsidRDefault="006E1FB9" w:rsidP="006E1FB9">
      <w:pPr>
        <w:pStyle w:val="Code"/>
        <w:rPr>
          <w:highlight w:val="white"/>
        </w:rPr>
      </w:pPr>
      <w:r w:rsidRPr="006E1FB9">
        <w:rPr>
          <w:highlight w:val="white"/>
        </w:rPr>
        <w:t xml:space="preserve">      else if (IsStructOrUnion() &amp;&amp; (m_memberMap != null)) {</w:t>
      </w:r>
    </w:p>
    <w:p w14:paraId="148D8097" w14:textId="77777777" w:rsidR="006E1FB9" w:rsidRPr="006E1FB9" w:rsidRDefault="006E1FB9" w:rsidP="006E1FB9">
      <w:pPr>
        <w:pStyle w:val="Code"/>
        <w:rPr>
          <w:highlight w:val="white"/>
        </w:rPr>
      </w:pPr>
      <w:r w:rsidRPr="006E1FB9">
        <w:rPr>
          <w:highlight w:val="white"/>
        </w:rPr>
        <w:t xml:space="preserve">        foreach (Symbol symbol in m_memberMap.Values) {</w:t>
      </w:r>
    </w:p>
    <w:p w14:paraId="138ACE44" w14:textId="77777777" w:rsidR="006E1FB9" w:rsidRPr="006E1FB9" w:rsidRDefault="006E1FB9" w:rsidP="006E1FB9">
      <w:pPr>
        <w:pStyle w:val="Code"/>
        <w:rPr>
          <w:highlight w:val="white"/>
        </w:rPr>
      </w:pPr>
      <w:r w:rsidRPr="006E1FB9">
        <w:rPr>
          <w:highlight w:val="white"/>
        </w:rPr>
        <w:t xml:space="preserve">          if (symbol.Type.IsConstantRecursive()) {</w:t>
      </w:r>
    </w:p>
    <w:p w14:paraId="4F17BD07" w14:textId="77777777" w:rsidR="006E1FB9" w:rsidRPr="006E1FB9" w:rsidRDefault="006E1FB9" w:rsidP="006E1FB9">
      <w:pPr>
        <w:pStyle w:val="Code"/>
        <w:rPr>
          <w:highlight w:val="white"/>
        </w:rPr>
      </w:pPr>
      <w:r w:rsidRPr="006E1FB9">
        <w:rPr>
          <w:highlight w:val="white"/>
        </w:rPr>
        <w:t xml:space="preserve">            return true;</w:t>
      </w:r>
    </w:p>
    <w:p w14:paraId="5CBB8378" w14:textId="77777777" w:rsidR="006E1FB9" w:rsidRPr="006E1FB9" w:rsidRDefault="006E1FB9" w:rsidP="006E1FB9">
      <w:pPr>
        <w:pStyle w:val="Code"/>
        <w:rPr>
          <w:highlight w:val="white"/>
        </w:rPr>
      </w:pPr>
      <w:r w:rsidRPr="006E1FB9">
        <w:rPr>
          <w:highlight w:val="white"/>
        </w:rPr>
        <w:t xml:space="preserve">          }</w:t>
      </w:r>
    </w:p>
    <w:p w14:paraId="20AF68D7" w14:textId="77777777" w:rsidR="006E1FB9" w:rsidRPr="006E1FB9" w:rsidRDefault="006E1FB9" w:rsidP="006E1FB9">
      <w:pPr>
        <w:pStyle w:val="Code"/>
        <w:rPr>
          <w:highlight w:val="white"/>
        </w:rPr>
      </w:pPr>
      <w:r w:rsidRPr="006E1FB9">
        <w:rPr>
          <w:highlight w:val="white"/>
        </w:rPr>
        <w:t xml:space="preserve">        }</w:t>
      </w:r>
    </w:p>
    <w:p w14:paraId="0455B635" w14:textId="77777777" w:rsidR="006E1FB9" w:rsidRPr="006E1FB9" w:rsidRDefault="006E1FB9" w:rsidP="006E1FB9">
      <w:pPr>
        <w:pStyle w:val="Code"/>
        <w:rPr>
          <w:highlight w:val="white"/>
        </w:rPr>
      </w:pPr>
      <w:r w:rsidRPr="006E1FB9">
        <w:rPr>
          <w:highlight w:val="white"/>
        </w:rPr>
        <w:t xml:space="preserve">      }</w:t>
      </w:r>
    </w:p>
    <w:p w14:paraId="673BC846" w14:textId="77777777" w:rsidR="006E1FB9" w:rsidRPr="006E1FB9" w:rsidRDefault="006E1FB9" w:rsidP="006E1FB9">
      <w:pPr>
        <w:pStyle w:val="Code"/>
        <w:rPr>
          <w:highlight w:val="white"/>
        </w:rPr>
      </w:pPr>
      <w:r w:rsidRPr="006E1FB9">
        <w:rPr>
          <w:highlight w:val="white"/>
        </w:rPr>
        <w:t xml:space="preserve">    </w:t>
      </w:r>
    </w:p>
    <w:p w14:paraId="7B7F0808" w14:textId="77777777" w:rsidR="006E1FB9" w:rsidRPr="006E1FB9" w:rsidRDefault="006E1FB9" w:rsidP="006E1FB9">
      <w:pPr>
        <w:pStyle w:val="Code"/>
        <w:rPr>
          <w:highlight w:val="white"/>
        </w:rPr>
      </w:pPr>
      <w:r w:rsidRPr="006E1FB9">
        <w:rPr>
          <w:highlight w:val="white"/>
        </w:rPr>
        <w:t xml:space="preserve">      return false;</w:t>
      </w:r>
    </w:p>
    <w:p w14:paraId="53641C9B" w14:textId="77777777" w:rsidR="006E1FB9" w:rsidRPr="006E1FB9" w:rsidRDefault="006E1FB9" w:rsidP="006E1FB9">
      <w:pPr>
        <w:pStyle w:val="Code"/>
        <w:rPr>
          <w:highlight w:val="white"/>
        </w:rPr>
      </w:pPr>
      <w:r w:rsidRPr="006E1FB9">
        <w:rPr>
          <w:highlight w:val="white"/>
        </w:rPr>
        <w:t xml:space="preserve">    }</w:t>
      </w:r>
    </w:p>
    <w:p w14:paraId="42AA5055" w14:textId="77777777" w:rsidR="006E1FB9" w:rsidRPr="006E1FB9" w:rsidRDefault="006E1FB9" w:rsidP="006E1FB9">
      <w:pPr>
        <w:pStyle w:val="Code"/>
        <w:rPr>
          <w:highlight w:val="white"/>
        </w:rPr>
      </w:pPr>
    </w:p>
    <w:p w14:paraId="1AD8A78B" w14:textId="77777777" w:rsidR="006E1FB9" w:rsidRPr="006E1FB9" w:rsidRDefault="006E1FB9" w:rsidP="006E1FB9">
      <w:pPr>
        <w:pStyle w:val="Code"/>
        <w:rPr>
          <w:highlight w:val="white"/>
        </w:rPr>
      </w:pPr>
      <w:r w:rsidRPr="006E1FB9">
        <w:rPr>
          <w:highlight w:val="white"/>
        </w:rPr>
        <w:t xml:space="preserve">    public bool Volatile {</w:t>
      </w:r>
    </w:p>
    <w:p w14:paraId="04A05119" w14:textId="77777777" w:rsidR="006E1FB9" w:rsidRPr="006E1FB9" w:rsidRDefault="006E1FB9" w:rsidP="006E1FB9">
      <w:pPr>
        <w:pStyle w:val="Code"/>
        <w:rPr>
          <w:highlight w:val="white"/>
        </w:rPr>
      </w:pPr>
      <w:r w:rsidRPr="006E1FB9">
        <w:rPr>
          <w:highlight w:val="white"/>
        </w:rPr>
        <w:t xml:space="preserve">      get { return m_volatile; }</w:t>
      </w:r>
    </w:p>
    <w:p w14:paraId="1553D825" w14:textId="77777777" w:rsidR="006E1FB9" w:rsidRPr="006E1FB9" w:rsidRDefault="006E1FB9" w:rsidP="006E1FB9">
      <w:pPr>
        <w:pStyle w:val="Code"/>
        <w:rPr>
          <w:highlight w:val="white"/>
        </w:rPr>
      </w:pPr>
      <w:r w:rsidRPr="006E1FB9">
        <w:rPr>
          <w:highlight w:val="white"/>
        </w:rPr>
        <w:t xml:space="preserve">      set { m_volatile = value; }</w:t>
      </w:r>
    </w:p>
    <w:p w14:paraId="4C97AF6D" w14:textId="77777777" w:rsidR="006E1FB9" w:rsidRPr="006E1FB9" w:rsidRDefault="006E1FB9" w:rsidP="006E1FB9">
      <w:pPr>
        <w:pStyle w:val="Code"/>
        <w:rPr>
          <w:highlight w:val="white"/>
        </w:rPr>
      </w:pPr>
      <w:r w:rsidRPr="006E1FB9">
        <w:rPr>
          <w:highlight w:val="white"/>
        </w:rPr>
        <w:t xml:space="preserve">    }</w:t>
      </w:r>
    </w:p>
    <w:p w14:paraId="7231B3F9" w14:textId="77777777" w:rsidR="006E1FB9" w:rsidRPr="006E1FB9" w:rsidRDefault="006E1FB9" w:rsidP="006E1FB9">
      <w:pPr>
        <w:pStyle w:val="Code"/>
        <w:rPr>
          <w:highlight w:val="white"/>
        </w:rPr>
      </w:pPr>
    </w:p>
    <w:p w14:paraId="77D24D51" w14:textId="1C71B54A" w:rsidR="006E1FB9" w:rsidRPr="006E1FB9" w:rsidRDefault="006E1FB9" w:rsidP="006E1FB9">
      <w:pPr>
        <w:pStyle w:val="Code"/>
        <w:rPr>
          <w:highlight w:val="white"/>
        </w:rPr>
      </w:pPr>
      <w:r w:rsidRPr="006E1FB9">
        <w:rPr>
          <w:highlight w:val="white"/>
        </w:rPr>
        <w:t xml:space="preserve">    // -----------------------------------------------------------------------</w:t>
      </w:r>
    </w:p>
    <w:p w14:paraId="59ED11FD" w14:textId="77777777" w:rsidR="006E1FB9" w:rsidRPr="006E1FB9" w:rsidRDefault="006E1FB9" w:rsidP="006E1FB9">
      <w:pPr>
        <w:pStyle w:val="Code"/>
        <w:rPr>
          <w:highlight w:val="white"/>
        </w:rPr>
      </w:pPr>
      <w:r w:rsidRPr="006E1FB9">
        <w:rPr>
          <w:highlight w:val="white"/>
        </w:rPr>
        <w:t xml:space="preserve">  </w:t>
      </w:r>
    </w:p>
    <w:p w14:paraId="76D7F099" w14:textId="77777777" w:rsidR="006E1FB9" w:rsidRPr="006E1FB9" w:rsidRDefault="006E1FB9" w:rsidP="006E1FB9">
      <w:pPr>
        <w:pStyle w:val="Code"/>
        <w:rPr>
          <w:highlight w:val="white"/>
        </w:rPr>
      </w:pPr>
      <w:r w:rsidRPr="006E1FB9">
        <w:rPr>
          <w:highlight w:val="white"/>
        </w:rPr>
        <w:t xml:space="preserve">    public override int GetHashCode() {</w:t>
      </w:r>
    </w:p>
    <w:p w14:paraId="553607AE" w14:textId="77777777" w:rsidR="006E1FB9" w:rsidRPr="006E1FB9" w:rsidRDefault="006E1FB9" w:rsidP="006E1FB9">
      <w:pPr>
        <w:pStyle w:val="Code"/>
        <w:rPr>
          <w:highlight w:val="white"/>
        </w:rPr>
      </w:pPr>
      <w:r w:rsidRPr="006E1FB9">
        <w:rPr>
          <w:highlight w:val="white"/>
        </w:rPr>
        <w:t xml:space="preserve">      return base.GetHashCode();</w:t>
      </w:r>
    </w:p>
    <w:p w14:paraId="14D17FD8" w14:textId="77777777" w:rsidR="006E1FB9" w:rsidRPr="006E1FB9" w:rsidRDefault="006E1FB9" w:rsidP="006E1FB9">
      <w:pPr>
        <w:pStyle w:val="Code"/>
        <w:rPr>
          <w:highlight w:val="white"/>
        </w:rPr>
      </w:pPr>
      <w:r w:rsidRPr="006E1FB9">
        <w:rPr>
          <w:highlight w:val="white"/>
        </w:rPr>
        <w:t xml:space="preserve">    }</w:t>
      </w:r>
    </w:p>
    <w:p w14:paraId="06395D00" w14:textId="77777777" w:rsidR="004409FB" w:rsidRDefault="004409FB">
      <w:pPr>
        <w:rPr>
          <w:ins w:id="430" w:author="Stefan Bjornander" w:date="2015-04-25T11:16:00Z"/>
          <w:color w:val="auto"/>
        </w:rPr>
        <w:pPrChange w:id="431" w:author="Stefan Bjornander" w:date="2015-04-25T14:35:00Z">
          <w:pPr>
            <w:pStyle w:val="Code"/>
          </w:pPr>
        </w:pPrChange>
      </w:pPr>
      <w:ins w:id="432" w:author="Stefan Bjornander" w:date="2015-04-25T14:35:00Z">
        <w:r>
          <w:t>Two pointer</w:t>
        </w:r>
      </w:ins>
      <w:r>
        <w:rPr>
          <w:noProof/>
        </w:rPr>
        <w:t>s</w:t>
      </w:r>
      <w:ins w:id="433" w:author="Stefan Bjornander" w:date="2015-04-25T14:35:00Z">
        <w:r>
          <w:rPr>
            <w:noProof/>
          </w:rPr>
          <w:t xml:space="preserve"> are </w:t>
        </w:r>
      </w:ins>
      <w:r>
        <w:rPr>
          <w:noProof/>
        </w:rPr>
        <w:t xml:space="preserve">considered to be </w:t>
      </w:r>
      <w:ins w:id="434" w:author="Stefan Bjornander" w:date="2015-04-25T14:35:00Z">
        <w:r>
          <w:rPr>
            <w:noProof/>
          </w:rPr>
          <w:t>equal if the type</w:t>
        </w:r>
      </w:ins>
      <w:r>
        <w:rPr>
          <w:noProof/>
        </w:rPr>
        <w:t>s</w:t>
      </w:r>
      <w:ins w:id="435" w:author="Stefan Bjornander" w:date="2015-04-25T14:35:00Z">
        <w:r>
          <w:rPr>
            <w:noProof/>
          </w:rPr>
          <w:t xml:space="preserve"> they point at are equal</w:t>
        </w:r>
      </w:ins>
      <w:ins w:id="436" w:author="Stefan Bjornander" w:date="2015-04-25T14:56:00Z">
        <w:r>
          <w:rPr>
            <w:noProof/>
          </w:rPr>
          <w:t xml:space="preserve">, two arrays are </w:t>
        </w:r>
      </w:ins>
      <w:r>
        <w:rPr>
          <w:noProof/>
        </w:rPr>
        <w:t xml:space="preserve">equal </w:t>
      </w:r>
      <w:ins w:id="437" w:author="Stefan Bjornander" w:date="2015-04-25T17:26:00Z">
        <w:r>
          <w:rPr>
            <w:noProof/>
          </w:rPr>
          <w:t>if</w:t>
        </w:r>
      </w:ins>
      <w:r>
        <w:rPr>
          <w:noProof/>
        </w:rPr>
        <w:t xml:space="preserve"> (1) </w:t>
      </w:r>
      <w:ins w:id="438" w:author="Stefan Bjornander" w:date="2015-04-25T17:26:00Z">
        <w:r>
          <w:rPr>
            <w:noProof/>
          </w:rPr>
          <w:t xml:space="preserve">their types are equal and </w:t>
        </w:r>
      </w:ins>
      <w:r>
        <w:rPr>
          <w:noProof/>
        </w:rPr>
        <w:t xml:space="preserve">(2) </w:t>
      </w:r>
      <w:ins w:id="439" w:author="Stefan Bjornander" w:date="2015-04-25T17:26:00Z">
        <w:r>
          <w:rPr>
            <w:noProof/>
          </w:rPr>
          <w:t>they have the same size o</w:t>
        </w:r>
      </w:ins>
      <w:r>
        <w:rPr>
          <w:noProof/>
        </w:rPr>
        <w:t>r</w:t>
      </w:r>
      <w:ins w:id="440" w:author="Stefan Bjornander" w:date="2015-04-25T17:26:00Z">
        <w:r>
          <w:rPr>
            <w:noProof/>
          </w:rPr>
          <w:t xml:space="preserve"> </w:t>
        </w:r>
      </w:ins>
      <w:r>
        <w:rPr>
          <w:noProof/>
        </w:rPr>
        <w:t>both are incomplete (their sizes are zero)</w:t>
      </w:r>
      <w:ins w:id="441" w:author="Stefan Bjornander" w:date="2015-04-25T17:26:00Z">
        <w:r>
          <w:rPr>
            <w:noProof/>
          </w:rPr>
          <w:t>.</w:t>
        </w:r>
      </w:ins>
      <w:ins w:id="442" w:author="Stefan Bjornander" w:date="2015-04-25T14:56:00Z">
        <w:r>
          <w:rPr>
            <w:noProof/>
          </w:rPr>
          <w:t xml:space="preserve"> </w:t>
        </w:r>
      </w:ins>
      <w:ins w:id="443" w:author="Stefan Bjornander" w:date="2015-04-25T14:58:00Z">
        <w:r>
          <w:rPr>
            <w:noProof/>
          </w:rPr>
          <w:t>Two struct</w:t>
        </w:r>
      </w:ins>
      <w:ins w:id="444" w:author="Stefan Bjornander" w:date="2015-04-25T16:07:00Z">
        <w:r>
          <w:rPr>
            <w:noProof/>
          </w:rPr>
          <w:t>s</w:t>
        </w:r>
      </w:ins>
      <w:ins w:id="445" w:author="Stefan Bjornander" w:date="2015-04-25T14:58:00Z">
        <w:r>
          <w:rPr>
            <w:noProof/>
          </w:rPr>
          <w:t xml:space="preserve"> or unions are equals if </w:t>
        </w:r>
      </w:ins>
      <w:ins w:id="446" w:author="Stefan Bjornander" w:date="2015-04-25T16:06:00Z">
        <w:r>
          <w:rPr>
            <w:noProof/>
          </w:rPr>
          <w:t xml:space="preserve">they both are incomplete </w:t>
        </w:r>
      </w:ins>
      <w:r>
        <w:rPr>
          <w:noProof/>
        </w:rPr>
        <w:t xml:space="preserve">(their member maps are null) </w:t>
      </w:r>
      <w:ins w:id="447" w:author="Stefan Bjornander" w:date="2015-04-25T16:06:00Z">
        <w:r>
          <w:rPr>
            <w:noProof/>
          </w:rPr>
          <w:t xml:space="preserve">or if </w:t>
        </w:r>
      </w:ins>
      <w:ins w:id="448" w:author="Stefan Bjornander" w:date="2015-04-25T14:58:00Z">
        <w:r>
          <w:rPr>
            <w:noProof/>
          </w:rPr>
          <w:t xml:space="preserve">their member </w:t>
        </w:r>
      </w:ins>
      <w:r>
        <w:rPr>
          <w:noProof/>
        </w:rPr>
        <w:t>maps</w:t>
      </w:r>
      <w:ins w:id="449" w:author="Stefan Bjornander" w:date="2015-04-25T14:58:00Z">
        <w:r>
          <w:rPr>
            <w:noProof/>
          </w:rPr>
          <w:t xml:space="preserve"> are equal</w:t>
        </w:r>
      </w:ins>
      <w:ins w:id="450" w:author="Stefan Bjornander" w:date="2015-04-25T16:07:00Z">
        <w:r>
          <w:rPr>
            <w:noProof/>
          </w:rPr>
          <w:t>. N</w:t>
        </w:r>
      </w:ins>
      <w:ins w:id="451" w:author="Stefan Bjornander" w:date="2015-04-25T16:05:00Z">
        <w:r>
          <w:rPr>
            <w:noProof/>
          </w:rPr>
          <w:t xml:space="preserve">ote that they </w:t>
        </w:r>
      </w:ins>
      <w:r>
        <w:rPr>
          <w:noProof/>
        </w:rPr>
        <w:t xml:space="preserve">must not only </w:t>
      </w:r>
      <w:ins w:id="452" w:author="Stefan Bjornander" w:date="2015-04-25T16:06:00Z">
        <w:r>
          <w:rPr>
            <w:noProof/>
          </w:rPr>
          <w:t>have the same members, the</w:t>
        </w:r>
      </w:ins>
      <w:r>
        <w:rPr>
          <w:noProof/>
        </w:rPr>
        <w:t xml:space="preserve"> members</w:t>
      </w:r>
      <w:ins w:id="453" w:author="Stefan Bjornander" w:date="2015-04-25T16:06:00Z">
        <w:r>
          <w:rPr>
            <w:noProof/>
          </w:rPr>
          <w:t xml:space="preserve"> </w:t>
        </w:r>
      </w:ins>
      <w:r>
        <w:rPr>
          <w:noProof/>
        </w:rPr>
        <w:t xml:space="preserve">must also appear in the </w:t>
      </w:r>
      <w:ins w:id="454" w:author="Stefan Bjornander" w:date="2015-04-25T16:06:00Z">
        <w:r>
          <w:rPr>
            <w:noProof/>
          </w:rPr>
          <w:t>same order.</w:t>
        </w:r>
      </w:ins>
      <w:ins w:id="455" w:author="Stefan Bjornander" w:date="2015-04-25T16:08:00Z">
        <w:r>
          <w:rPr>
            <w:noProof/>
          </w:rPr>
          <w:t xml:space="preserve"> Two functions are equal if their return types are equal, they have the same style (old or new) and their name lists or type lists, respectively, are equal.</w:t>
        </w:r>
      </w:ins>
    </w:p>
    <w:p w14:paraId="733B6CB5" w14:textId="77777777" w:rsidR="006E1FB9" w:rsidRPr="006E1FB9" w:rsidRDefault="006E1FB9" w:rsidP="006E1FB9">
      <w:pPr>
        <w:pStyle w:val="Code"/>
        <w:rPr>
          <w:highlight w:val="white"/>
        </w:rPr>
      </w:pPr>
      <w:r w:rsidRPr="006E1FB9">
        <w:rPr>
          <w:highlight w:val="white"/>
        </w:rPr>
        <w:t xml:space="preserve">    public override bool Equals(object obj) {</w:t>
      </w:r>
    </w:p>
    <w:p w14:paraId="49C650F1" w14:textId="77777777" w:rsidR="006E1FB9" w:rsidRPr="006E1FB9" w:rsidRDefault="006E1FB9" w:rsidP="006E1FB9">
      <w:pPr>
        <w:pStyle w:val="Code"/>
        <w:rPr>
          <w:highlight w:val="white"/>
        </w:rPr>
      </w:pPr>
      <w:r w:rsidRPr="006E1FB9">
        <w:rPr>
          <w:highlight w:val="white"/>
        </w:rPr>
        <w:t xml:space="preserve">      if (obj is Type) {</w:t>
      </w:r>
    </w:p>
    <w:p w14:paraId="581C0AAF" w14:textId="77777777" w:rsidR="006E1FB9" w:rsidRPr="006E1FB9" w:rsidRDefault="006E1FB9" w:rsidP="006E1FB9">
      <w:pPr>
        <w:pStyle w:val="Code"/>
        <w:rPr>
          <w:highlight w:val="white"/>
        </w:rPr>
      </w:pPr>
      <w:r w:rsidRPr="006E1FB9">
        <w:rPr>
          <w:highlight w:val="white"/>
        </w:rPr>
        <w:t xml:space="preserve">        Type type = (Type) obj;</w:t>
      </w:r>
    </w:p>
    <w:p w14:paraId="46D2D34F" w14:textId="77777777" w:rsidR="006E1FB9" w:rsidRPr="006E1FB9" w:rsidRDefault="006E1FB9" w:rsidP="006E1FB9">
      <w:pPr>
        <w:pStyle w:val="Code"/>
        <w:rPr>
          <w:highlight w:val="white"/>
        </w:rPr>
      </w:pPr>
    </w:p>
    <w:p w14:paraId="430A52A5" w14:textId="77777777" w:rsidR="00320D1F" w:rsidRDefault="006E1FB9" w:rsidP="006E1FB9">
      <w:pPr>
        <w:pStyle w:val="Code"/>
        <w:rPr>
          <w:highlight w:val="white"/>
        </w:rPr>
      </w:pPr>
      <w:r w:rsidRPr="006E1FB9">
        <w:rPr>
          <w:highlight w:val="white"/>
        </w:rPr>
        <w:t xml:space="preserve">        if ((m_constant == type.m_constant) &amp;&amp;</w:t>
      </w:r>
    </w:p>
    <w:p w14:paraId="21016195" w14:textId="24E8C6E9" w:rsidR="006E1FB9" w:rsidRPr="006E1FB9" w:rsidRDefault="00320D1F" w:rsidP="006E1FB9">
      <w:pPr>
        <w:pStyle w:val="Code"/>
        <w:rPr>
          <w:highlight w:val="white"/>
        </w:rPr>
      </w:pPr>
      <w:r>
        <w:rPr>
          <w:highlight w:val="white"/>
        </w:rPr>
        <w:t xml:space="preserve">           </w:t>
      </w:r>
      <w:r w:rsidR="006E1FB9" w:rsidRPr="006E1FB9">
        <w:rPr>
          <w:highlight w:val="white"/>
        </w:rPr>
        <w:t xml:space="preserve"> (m_volatile == type.m_volatile) &amp;&amp; (m_sort == type.m_sort)) {</w:t>
      </w:r>
    </w:p>
    <w:p w14:paraId="4D094979" w14:textId="77777777" w:rsidR="006E1FB9" w:rsidRPr="006E1FB9" w:rsidRDefault="006E1FB9" w:rsidP="006E1FB9">
      <w:pPr>
        <w:pStyle w:val="Code"/>
        <w:rPr>
          <w:highlight w:val="white"/>
        </w:rPr>
      </w:pPr>
      <w:r w:rsidRPr="006E1FB9">
        <w:rPr>
          <w:highlight w:val="white"/>
        </w:rPr>
        <w:t xml:space="preserve">          switch (m_sort) {</w:t>
      </w:r>
    </w:p>
    <w:p w14:paraId="78549792" w14:textId="77777777" w:rsidR="006E1FB9" w:rsidRPr="006E1FB9" w:rsidRDefault="006E1FB9" w:rsidP="006E1FB9">
      <w:pPr>
        <w:pStyle w:val="Code"/>
        <w:rPr>
          <w:highlight w:val="white"/>
        </w:rPr>
      </w:pPr>
      <w:r w:rsidRPr="006E1FB9">
        <w:rPr>
          <w:highlight w:val="white"/>
        </w:rPr>
        <w:t xml:space="preserve">            case Sort.Pointer:</w:t>
      </w:r>
    </w:p>
    <w:p w14:paraId="6047BC77" w14:textId="77777777" w:rsidR="006E1FB9" w:rsidRPr="006E1FB9" w:rsidRDefault="006E1FB9" w:rsidP="006E1FB9">
      <w:pPr>
        <w:pStyle w:val="Code"/>
        <w:rPr>
          <w:highlight w:val="white"/>
        </w:rPr>
      </w:pPr>
      <w:r w:rsidRPr="006E1FB9">
        <w:rPr>
          <w:highlight w:val="white"/>
        </w:rPr>
        <w:t xml:space="preserve">              return m_pointerType.Equals(type.m_pointerType);</w:t>
      </w:r>
    </w:p>
    <w:p w14:paraId="3B1607F5" w14:textId="77777777" w:rsidR="006E1FB9" w:rsidRPr="006E1FB9" w:rsidRDefault="006E1FB9" w:rsidP="006E1FB9">
      <w:pPr>
        <w:pStyle w:val="Code"/>
        <w:rPr>
          <w:highlight w:val="white"/>
        </w:rPr>
      </w:pPr>
    </w:p>
    <w:p w14:paraId="573C1CF7" w14:textId="77777777" w:rsidR="006E1FB9" w:rsidRPr="006E1FB9" w:rsidRDefault="006E1FB9" w:rsidP="006E1FB9">
      <w:pPr>
        <w:pStyle w:val="Code"/>
        <w:rPr>
          <w:highlight w:val="white"/>
        </w:rPr>
      </w:pPr>
      <w:r w:rsidRPr="006E1FB9">
        <w:rPr>
          <w:highlight w:val="white"/>
        </w:rPr>
        <w:t xml:space="preserve">            case Sort.Array:</w:t>
      </w:r>
    </w:p>
    <w:p w14:paraId="38301D34" w14:textId="77777777" w:rsidR="006E1FB9" w:rsidRPr="006E1FB9" w:rsidRDefault="006E1FB9" w:rsidP="006E1FB9">
      <w:pPr>
        <w:pStyle w:val="Code"/>
        <w:rPr>
          <w:highlight w:val="white"/>
        </w:rPr>
      </w:pPr>
      <w:r w:rsidRPr="006E1FB9">
        <w:rPr>
          <w:highlight w:val="white"/>
        </w:rPr>
        <w:t xml:space="preserve">              return ((m_arraySize == 0) || (type.m_arraySize == 0) ||</w:t>
      </w:r>
    </w:p>
    <w:p w14:paraId="28DD15D4" w14:textId="77777777" w:rsidR="006E1FB9" w:rsidRPr="006E1FB9" w:rsidRDefault="006E1FB9" w:rsidP="006E1FB9">
      <w:pPr>
        <w:pStyle w:val="Code"/>
        <w:rPr>
          <w:highlight w:val="white"/>
        </w:rPr>
      </w:pPr>
      <w:r w:rsidRPr="006E1FB9">
        <w:rPr>
          <w:highlight w:val="white"/>
        </w:rPr>
        <w:t xml:space="preserve">                      (m_arraySize == type.m_arraySize)) &amp;&amp;</w:t>
      </w:r>
    </w:p>
    <w:p w14:paraId="449B39DC" w14:textId="77777777" w:rsidR="006E1FB9" w:rsidRPr="006E1FB9" w:rsidRDefault="006E1FB9" w:rsidP="006E1FB9">
      <w:pPr>
        <w:pStyle w:val="Code"/>
        <w:rPr>
          <w:highlight w:val="white"/>
        </w:rPr>
      </w:pPr>
      <w:r w:rsidRPr="006E1FB9">
        <w:rPr>
          <w:highlight w:val="white"/>
        </w:rPr>
        <w:t xml:space="preserve">                      m_arrayType.Equals(type.m_arrayType);</w:t>
      </w:r>
    </w:p>
    <w:p w14:paraId="12079094" w14:textId="77777777" w:rsidR="006E1FB9" w:rsidRPr="006E1FB9" w:rsidRDefault="006E1FB9" w:rsidP="006E1FB9">
      <w:pPr>
        <w:pStyle w:val="Code"/>
        <w:rPr>
          <w:highlight w:val="white"/>
        </w:rPr>
      </w:pPr>
    </w:p>
    <w:p w14:paraId="47424792" w14:textId="77777777" w:rsidR="006E1FB9" w:rsidRPr="006E1FB9" w:rsidRDefault="006E1FB9" w:rsidP="006E1FB9">
      <w:pPr>
        <w:pStyle w:val="Code"/>
        <w:rPr>
          <w:highlight w:val="white"/>
        </w:rPr>
      </w:pPr>
      <w:r w:rsidRPr="006E1FB9">
        <w:rPr>
          <w:highlight w:val="white"/>
        </w:rPr>
        <w:t xml:space="preserve">            case Sort.Struct:</w:t>
      </w:r>
    </w:p>
    <w:p w14:paraId="54C082A8" w14:textId="77777777" w:rsidR="006E1FB9" w:rsidRPr="006E1FB9" w:rsidRDefault="006E1FB9" w:rsidP="006E1FB9">
      <w:pPr>
        <w:pStyle w:val="Code"/>
        <w:rPr>
          <w:highlight w:val="white"/>
        </w:rPr>
      </w:pPr>
      <w:r w:rsidRPr="006E1FB9">
        <w:rPr>
          <w:highlight w:val="white"/>
        </w:rPr>
        <w:t xml:space="preserve">            case Sort.Union:</w:t>
      </w:r>
    </w:p>
    <w:p w14:paraId="78613FF8" w14:textId="77777777" w:rsidR="006E1FB9" w:rsidRPr="006E1FB9" w:rsidRDefault="006E1FB9" w:rsidP="006E1FB9">
      <w:pPr>
        <w:pStyle w:val="Code"/>
        <w:rPr>
          <w:highlight w:val="white"/>
        </w:rPr>
      </w:pPr>
      <w:r w:rsidRPr="006E1FB9">
        <w:rPr>
          <w:highlight w:val="white"/>
        </w:rPr>
        <w:t xml:space="preserve">              return ((m_memberMap == null) &amp;&amp; (type.m_memberMap == null)) ||</w:t>
      </w:r>
    </w:p>
    <w:p w14:paraId="45DFFE3C" w14:textId="77777777" w:rsidR="006E1FB9" w:rsidRPr="006E1FB9" w:rsidRDefault="006E1FB9" w:rsidP="006E1FB9">
      <w:pPr>
        <w:pStyle w:val="Code"/>
        <w:rPr>
          <w:highlight w:val="white"/>
        </w:rPr>
      </w:pPr>
      <w:r w:rsidRPr="006E1FB9">
        <w:rPr>
          <w:highlight w:val="white"/>
        </w:rPr>
        <w:t xml:space="preserve">                     ((m_memberMap != null) &amp;&amp; (type.m_memberMap != null) &amp;&amp;</w:t>
      </w:r>
    </w:p>
    <w:p w14:paraId="3D29286D" w14:textId="77777777" w:rsidR="006E1FB9" w:rsidRPr="006E1FB9" w:rsidRDefault="006E1FB9" w:rsidP="006E1FB9">
      <w:pPr>
        <w:pStyle w:val="Code"/>
        <w:rPr>
          <w:highlight w:val="white"/>
        </w:rPr>
      </w:pPr>
      <w:r w:rsidRPr="006E1FB9">
        <w:rPr>
          <w:highlight w:val="white"/>
        </w:rPr>
        <w:lastRenderedPageBreak/>
        <w:t xml:space="preserve">                      m_memberMap.Equals(type.m_memberMap));</w:t>
      </w:r>
    </w:p>
    <w:p w14:paraId="6F00B543" w14:textId="77777777" w:rsidR="006E1FB9" w:rsidRPr="006E1FB9" w:rsidRDefault="006E1FB9" w:rsidP="006E1FB9">
      <w:pPr>
        <w:pStyle w:val="Code"/>
        <w:rPr>
          <w:highlight w:val="white"/>
        </w:rPr>
      </w:pPr>
    </w:p>
    <w:p w14:paraId="0936B91D" w14:textId="77777777" w:rsidR="006E1FB9" w:rsidRPr="006E1FB9" w:rsidRDefault="006E1FB9" w:rsidP="006E1FB9">
      <w:pPr>
        <w:pStyle w:val="Code"/>
        <w:rPr>
          <w:highlight w:val="white"/>
        </w:rPr>
      </w:pPr>
      <w:r w:rsidRPr="006E1FB9">
        <w:rPr>
          <w:highlight w:val="white"/>
        </w:rPr>
        <w:t xml:space="preserve">            case Sort.Function:</w:t>
      </w:r>
    </w:p>
    <w:p w14:paraId="1368450F" w14:textId="77777777" w:rsidR="006E1FB9" w:rsidRPr="006E1FB9" w:rsidRDefault="006E1FB9" w:rsidP="006E1FB9">
      <w:pPr>
        <w:pStyle w:val="Code"/>
        <w:rPr>
          <w:highlight w:val="white"/>
        </w:rPr>
      </w:pPr>
      <w:r w:rsidRPr="006E1FB9">
        <w:rPr>
          <w:highlight w:val="white"/>
        </w:rPr>
        <w:t xml:space="preserve">              return m_returnType.Equals(type.m_returnType) &amp;&amp;</w:t>
      </w:r>
    </w:p>
    <w:p w14:paraId="222E1AC8" w14:textId="77777777" w:rsidR="006E1FB9" w:rsidRPr="006E1FB9" w:rsidRDefault="006E1FB9" w:rsidP="006E1FB9">
      <w:pPr>
        <w:pStyle w:val="Code"/>
        <w:rPr>
          <w:highlight w:val="white"/>
        </w:rPr>
      </w:pPr>
      <w:r w:rsidRPr="006E1FB9">
        <w:rPr>
          <w:highlight w:val="white"/>
        </w:rPr>
        <w:t xml:space="preserve">                     (((m_typeList == null) &amp;&amp; (type.m_typeList == null)) ||</w:t>
      </w:r>
    </w:p>
    <w:p w14:paraId="5DC62553" w14:textId="77777777" w:rsidR="006E1FB9" w:rsidRPr="006E1FB9" w:rsidRDefault="006E1FB9" w:rsidP="006E1FB9">
      <w:pPr>
        <w:pStyle w:val="Code"/>
        <w:rPr>
          <w:highlight w:val="white"/>
        </w:rPr>
      </w:pPr>
      <w:r w:rsidRPr="006E1FB9">
        <w:rPr>
          <w:highlight w:val="white"/>
        </w:rPr>
        <w:t xml:space="preserve">                      ((m_typeList != null) &amp;&amp; (type.m_typeList != null) &amp;&amp;</w:t>
      </w:r>
    </w:p>
    <w:p w14:paraId="1592C39C" w14:textId="77777777" w:rsidR="006E1FB9" w:rsidRPr="006E1FB9" w:rsidRDefault="006E1FB9" w:rsidP="006E1FB9">
      <w:pPr>
        <w:pStyle w:val="Code"/>
        <w:rPr>
          <w:highlight w:val="white"/>
        </w:rPr>
      </w:pPr>
      <w:r w:rsidRPr="006E1FB9">
        <w:rPr>
          <w:highlight w:val="white"/>
        </w:rPr>
        <w:t xml:space="preserve">                       m_typeList.SequenceEqual(type.m_typeList)));</w:t>
      </w:r>
    </w:p>
    <w:p w14:paraId="3A670513" w14:textId="77777777" w:rsidR="006E1FB9" w:rsidRPr="006E1FB9" w:rsidRDefault="006E1FB9" w:rsidP="006E1FB9">
      <w:pPr>
        <w:pStyle w:val="Code"/>
        <w:rPr>
          <w:highlight w:val="white"/>
        </w:rPr>
      </w:pPr>
    </w:p>
    <w:p w14:paraId="1D3A75BB" w14:textId="77777777" w:rsidR="006E1FB9" w:rsidRPr="006E1FB9" w:rsidRDefault="006E1FB9" w:rsidP="006E1FB9">
      <w:pPr>
        <w:pStyle w:val="Code"/>
        <w:rPr>
          <w:highlight w:val="white"/>
        </w:rPr>
      </w:pPr>
      <w:r w:rsidRPr="006E1FB9">
        <w:rPr>
          <w:highlight w:val="white"/>
        </w:rPr>
        <w:t xml:space="preserve">            default:</w:t>
      </w:r>
    </w:p>
    <w:p w14:paraId="66C359E1" w14:textId="77777777" w:rsidR="006E1FB9" w:rsidRPr="006E1FB9" w:rsidRDefault="006E1FB9" w:rsidP="006E1FB9">
      <w:pPr>
        <w:pStyle w:val="Code"/>
        <w:rPr>
          <w:highlight w:val="white"/>
        </w:rPr>
      </w:pPr>
      <w:r w:rsidRPr="006E1FB9">
        <w:rPr>
          <w:highlight w:val="white"/>
        </w:rPr>
        <w:t xml:space="preserve">              return true;</w:t>
      </w:r>
    </w:p>
    <w:p w14:paraId="6F5BE97F" w14:textId="77777777" w:rsidR="006E1FB9" w:rsidRPr="006E1FB9" w:rsidRDefault="006E1FB9" w:rsidP="006E1FB9">
      <w:pPr>
        <w:pStyle w:val="Code"/>
        <w:rPr>
          <w:highlight w:val="white"/>
        </w:rPr>
      </w:pPr>
      <w:r w:rsidRPr="006E1FB9">
        <w:rPr>
          <w:highlight w:val="white"/>
        </w:rPr>
        <w:t xml:space="preserve">          }</w:t>
      </w:r>
    </w:p>
    <w:p w14:paraId="3419A865" w14:textId="77777777" w:rsidR="006E1FB9" w:rsidRPr="006E1FB9" w:rsidRDefault="006E1FB9" w:rsidP="006E1FB9">
      <w:pPr>
        <w:pStyle w:val="Code"/>
        <w:rPr>
          <w:highlight w:val="white"/>
        </w:rPr>
      </w:pPr>
      <w:r w:rsidRPr="006E1FB9">
        <w:rPr>
          <w:highlight w:val="white"/>
        </w:rPr>
        <w:t xml:space="preserve">        }</w:t>
      </w:r>
    </w:p>
    <w:p w14:paraId="575DFCE3" w14:textId="77777777" w:rsidR="006E1FB9" w:rsidRPr="006E1FB9" w:rsidRDefault="006E1FB9" w:rsidP="006E1FB9">
      <w:pPr>
        <w:pStyle w:val="Code"/>
        <w:rPr>
          <w:highlight w:val="white"/>
        </w:rPr>
      </w:pPr>
      <w:r w:rsidRPr="006E1FB9">
        <w:rPr>
          <w:highlight w:val="white"/>
        </w:rPr>
        <w:t xml:space="preserve">      }</w:t>
      </w:r>
    </w:p>
    <w:p w14:paraId="4BBB7445" w14:textId="77777777" w:rsidR="006E1FB9" w:rsidRPr="006E1FB9" w:rsidRDefault="006E1FB9" w:rsidP="006E1FB9">
      <w:pPr>
        <w:pStyle w:val="Code"/>
        <w:rPr>
          <w:highlight w:val="white"/>
        </w:rPr>
      </w:pPr>
    </w:p>
    <w:p w14:paraId="716852CE" w14:textId="77777777" w:rsidR="006E1FB9" w:rsidRPr="006E1FB9" w:rsidRDefault="006E1FB9" w:rsidP="006E1FB9">
      <w:pPr>
        <w:pStyle w:val="Code"/>
        <w:rPr>
          <w:highlight w:val="white"/>
        </w:rPr>
      </w:pPr>
      <w:r w:rsidRPr="006E1FB9">
        <w:rPr>
          <w:highlight w:val="white"/>
        </w:rPr>
        <w:t xml:space="preserve">      return false;</w:t>
      </w:r>
    </w:p>
    <w:p w14:paraId="4A3D9D93" w14:textId="77777777" w:rsidR="006E1FB9" w:rsidRPr="006E1FB9" w:rsidRDefault="006E1FB9" w:rsidP="006E1FB9">
      <w:pPr>
        <w:pStyle w:val="Code"/>
        <w:rPr>
          <w:highlight w:val="white"/>
        </w:rPr>
      </w:pPr>
      <w:r w:rsidRPr="006E1FB9">
        <w:rPr>
          <w:highlight w:val="white"/>
        </w:rPr>
        <w:t xml:space="preserve">    }</w:t>
      </w:r>
    </w:p>
    <w:p w14:paraId="38D2EA3E" w14:textId="77777777" w:rsidR="006E1FB9" w:rsidRPr="006E1FB9" w:rsidRDefault="006E1FB9" w:rsidP="006E1FB9">
      <w:pPr>
        <w:pStyle w:val="Code"/>
        <w:rPr>
          <w:highlight w:val="white"/>
        </w:rPr>
      </w:pPr>
    </w:p>
    <w:p w14:paraId="0E711E33" w14:textId="21E85BF3" w:rsidR="006E1FB9" w:rsidRPr="006E1FB9" w:rsidRDefault="006E1FB9" w:rsidP="006E1FB9">
      <w:pPr>
        <w:pStyle w:val="Code"/>
        <w:rPr>
          <w:highlight w:val="white"/>
        </w:rPr>
      </w:pPr>
      <w:r w:rsidRPr="006E1FB9">
        <w:rPr>
          <w:highlight w:val="white"/>
        </w:rPr>
        <w:t xml:space="preserve">    // -----------------------------------------------------------------------</w:t>
      </w:r>
    </w:p>
    <w:p w14:paraId="24A03D8E" w14:textId="77777777" w:rsidR="006E1FB9" w:rsidRPr="006E1FB9" w:rsidRDefault="006E1FB9" w:rsidP="006E1FB9">
      <w:pPr>
        <w:pStyle w:val="Code"/>
        <w:rPr>
          <w:highlight w:val="white"/>
        </w:rPr>
      </w:pPr>
      <w:r w:rsidRPr="006E1FB9">
        <w:rPr>
          <w:highlight w:val="white"/>
        </w:rPr>
        <w:t xml:space="preserve">  </w:t>
      </w:r>
    </w:p>
    <w:p w14:paraId="32663ED0" w14:textId="77777777" w:rsidR="006E1FB9" w:rsidRPr="006E1FB9" w:rsidRDefault="006E1FB9" w:rsidP="006E1FB9">
      <w:pPr>
        <w:pStyle w:val="Code"/>
        <w:rPr>
          <w:highlight w:val="white"/>
        </w:rPr>
      </w:pPr>
      <w:r w:rsidRPr="006E1FB9">
        <w:rPr>
          <w:highlight w:val="white"/>
        </w:rPr>
        <w:t xml:space="preserve">    public bool IsVoid() {</w:t>
      </w:r>
    </w:p>
    <w:p w14:paraId="17847D51" w14:textId="77777777" w:rsidR="006E1FB9" w:rsidRPr="006E1FB9" w:rsidRDefault="006E1FB9" w:rsidP="006E1FB9">
      <w:pPr>
        <w:pStyle w:val="Code"/>
        <w:rPr>
          <w:highlight w:val="white"/>
        </w:rPr>
      </w:pPr>
      <w:r w:rsidRPr="006E1FB9">
        <w:rPr>
          <w:highlight w:val="white"/>
        </w:rPr>
        <w:t xml:space="preserve">      return (m_sort == Sort.Void);</w:t>
      </w:r>
    </w:p>
    <w:p w14:paraId="50C85867" w14:textId="77777777" w:rsidR="006E1FB9" w:rsidRPr="006E1FB9" w:rsidRDefault="006E1FB9" w:rsidP="006E1FB9">
      <w:pPr>
        <w:pStyle w:val="Code"/>
        <w:rPr>
          <w:highlight w:val="white"/>
        </w:rPr>
      </w:pPr>
      <w:r w:rsidRPr="006E1FB9">
        <w:rPr>
          <w:highlight w:val="white"/>
        </w:rPr>
        <w:t xml:space="preserve">    }</w:t>
      </w:r>
    </w:p>
    <w:p w14:paraId="30F4484D" w14:textId="77777777" w:rsidR="006E1FB9" w:rsidRPr="006E1FB9" w:rsidRDefault="006E1FB9" w:rsidP="006E1FB9">
      <w:pPr>
        <w:pStyle w:val="Code"/>
        <w:rPr>
          <w:highlight w:val="white"/>
        </w:rPr>
      </w:pPr>
    </w:p>
    <w:p w14:paraId="2686867E" w14:textId="77777777" w:rsidR="006E1FB9" w:rsidRPr="006E1FB9" w:rsidRDefault="006E1FB9" w:rsidP="006E1FB9">
      <w:pPr>
        <w:pStyle w:val="Code"/>
        <w:rPr>
          <w:highlight w:val="white"/>
        </w:rPr>
      </w:pPr>
      <w:r w:rsidRPr="006E1FB9">
        <w:rPr>
          <w:highlight w:val="white"/>
        </w:rPr>
        <w:t xml:space="preserve">    public bool IsChar() {</w:t>
      </w:r>
    </w:p>
    <w:p w14:paraId="11E2656B" w14:textId="77777777" w:rsidR="006E1FB9" w:rsidRPr="006E1FB9" w:rsidRDefault="006E1FB9" w:rsidP="006E1FB9">
      <w:pPr>
        <w:pStyle w:val="Code"/>
        <w:rPr>
          <w:highlight w:val="white"/>
        </w:rPr>
      </w:pPr>
      <w:r w:rsidRPr="006E1FB9">
        <w:rPr>
          <w:highlight w:val="white"/>
        </w:rPr>
        <w:t xml:space="preserve">      return (m_sort == Sort.Signed_Char) || (m_sort == Sort.Unsigned_Char);</w:t>
      </w:r>
    </w:p>
    <w:p w14:paraId="355984F3" w14:textId="77777777" w:rsidR="006E1FB9" w:rsidRPr="006E1FB9" w:rsidRDefault="006E1FB9" w:rsidP="006E1FB9">
      <w:pPr>
        <w:pStyle w:val="Code"/>
        <w:rPr>
          <w:highlight w:val="white"/>
        </w:rPr>
      </w:pPr>
      <w:r w:rsidRPr="006E1FB9">
        <w:rPr>
          <w:highlight w:val="white"/>
        </w:rPr>
        <w:t xml:space="preserve">    }</w:t>
      </w:r>
    </w:p>
    <w:p w14:paraId="464E3844" w14:textId="77777777" w:rsidR="006E1FB9" w:rsidRPr="006E1FB9" w:rsidRDefault="006E1FB9" w:rsidP="006E1FB9">
      <w:pPr>
        <w:pStyle w:val="Code"/>
        <w:rPr>
          <w:highlight w:val="white"/>
        </w:rPr>
      </w:pPr>
    </w:p>
    <w:p w14:paraId="41D16850" w14:textId="77777777" w:rsidR="006E1FB9" w:rsidRPr="006E1FB9" w:rsidRDefault="006E1FB9" w:rsidP="006E1FB9">
      <w:pPr>
        <w:pStyle w:val="Code"/>
        <w:rPr>
          <w:highlight w:val="white"/>
        </w:rPr>
      </w:pPr>
      <w:r w:rsidRPr="006E1FB9">
        <w:rPr>
          <w:highlight w:val="white"/>
        </w:rPr>
        <w:t xml:space="preserve">    public bool IsShort() {</w:t>
      </w:r>
    </w:p>
    <w:p w14:paraId="199B9636" w14:textId="77777777" w:rsidR="006E1FB9" w:rsidRPr="006E1FB9" w:rsidRDefault="006E1FB9" w:rsidP="006E1FB9">
      <w:pPr>
        <w:pStyle w:val="Code"/>
        <w:rPr>
          <w:highlight w:val="white"/>
        </w:rPr>
      </w:pPr>
      <w:r w:rsidRPr="006E1FB9">
        <w:rPr>
          <w:highlight w:val="white"/>
        </w:rPr>
        <w:t xml:space="preserve">      return (m_sort == Sort.Signed_Short_Int) ||</w:t>
      </w:r>
    </w:p>
    <w:p w14:paraId="00DE6499" w14:textId="77777777" w:rsidR="006E1FB9" w:rsidRPr="006E1FB9" w:rsidRDefault="006E1FB9" w:rsidP="006E1FB9">
      <w:pPr>
        <w:pStyle w:val="Code"/>
        <w:rPr>
          <w:highlight w:val="white"/>
        </w:rPr>
      </w:pPr>
      <w:r w:rsidRPr="006E1FB9">
        <w:rPr>
          <w:highlight w:val="white"/>
        </w:rPr>
        <w:t xml:space="preserve">             (m_sort == Sort.Unsigned_Short_Int);</w:t>
      </w:r>
    </w:p>
    <w:p w14:paraId="6EC5DFED" w14:textId="77777777" w:rsidR="006E1FB9" w:rsidRPr="006E1FB9" w:rsidRDefault="006E1FB9" w:rsidP="006E1FB9">
      <w:pPr>
        <w:pStyle w:val="Code"/>
        <w:rPr>
          <w:highlight w:val="white"/>
        </w:rPr>
      </w:pPr>
      <w:r w:rsidRPr="006E1FB9">
        <w:rPr>
          <w:highlight w:val="white"/>
        </w:rPr>
        <w:t xml:space="preserve">    }</w:t>
      </w:r>
    </w:p>
    <w:p w14:paraId="382C7698" w14:textId="77777777" w:rsidR="006E1FB9" w:rsidRPr="006E1FB9" w:rsidRDefault="006E1FB9" w:rsidP="006E1FB9">
      <w:pPr>
        <w:pStyle w:val="Code"/>
        <w:rPr>
          <w:highlight w:val="white"/>
        </w:rPr>
      </w:pPr>
    </w:p>
    <w:p w14:paraId="1CCE6F07" w14:textId="77777777" w:rsidR="006E1FB9" w:rsidRPr="006E1FB9" w:rsidRDefault="006E1FB9" w:rsidP="006E1FB9">
      <w:pPr>
        <w:pStyle w:val="Code"/>
        <w:rPr>
          <w:highlight w:val="white"/>
        </w:rPr>
      </w:pPr>
      <w:r w:rsidRPr="006E1FB9">
        <w:rPr>
          <w:highlight w:val="white"/>
        </w:rPr>
        <w:t xml:space="preserve">    public bool IsInteger() {</w:t>
      </w:r>
    </w:p>
    <w:p w14:paraId="36860FCC" w14:textId="77777777" w:rsidR="006E1FB9" w:rsidRPr="006E1FB9" w:rsidRDefault="006E1FB9" w:rsidP="006E1FB9">
      <w:pPr>
        <w:pStyle w:val="Code"/>
        <w:rPr>
          <w:highlight w:val="white"/>
        </w:rPr>
      </w:pPr>
      <w:r w:rsidRPr="006E1FB9">
        <w:rPr>
          <w:highlight w:val="white"/>
        </w:rPr>
        <w:t xml:space="preserve">      return (m_sort == Sort.Signed_Int) || (m_sort == Sort.Unsigned_Int);</w:t>
      </w:r>
    </w:p>
    <w:p w14:paraId="5018DE0C" w14:textId="77777777" w:rsidR="006E1FB9" w:rsidRPr="006E1FB9" w:rsidRDefault="006E1FB9" w:rsidP="006E1FB9">
      <w:pPr>
        <w:pStyle w:val="Code"/>
        <w:rPr>
          <w:highlight w:val="white"/>
        </w:rPr>
      </w:pPr>
      <w:r w:rsidRPr="006E1FB9">
        <w:rPr>
          <w:highlight w:val="white"/>
        </w:rPr>
        <w:t xml:space="preserve">    }</w:t>
      </w:r>
    </w:p>
    <w:p w14:paraId="650B6380" w14:textId="77777777" w:rsidR="006E1FB9" w:rsidRPr="006E1FB9" w:rsidRDefault="006E1FB9" w:rsidP="006E1FB9">
      <w:pPr>
        <w:pStyle w:val="Code"/>
        <w:rPr>
          <w:highlight w:val="white"/>
        </w:rPr>
      </w:pPr>
    </w:p>
    <w:p w14:paraId="00F509FC" w14:textId="77777777" w:rsidR="006E1FB9" w:rsidRPr="006E1FB9" w:rsidRDefault="006E1FB9" w:rsidP="006E1FB9">
      <w:pPr>
        <w:pStyle w:val="Code"/>
        <w:rPr>
          <w:highlight w:val="white"/>
        </w:rPr>
      </w:pPr>
      <w:r w:rsidRPr="006E1FB9">
        <w:rPr>
          <w:highlight w:val="white"/>
        </w:rPr>
        <w:t xml:space="preserve">    public bool IsIntegral() {</w:t>
      </w:r>
    </w:p>
    <w:p w14:paraId="538CABEA" w14:textId="77777777" w:rsidR="006E1FB9" w:rsidRPr="006E1FB9" w:rsidRDefault="006E1FB9" w:rsidP="006E1FB9">
      <w:pPr>
        <w:pStyle w:val="Code"/>
        <w:rPr>
          <w:highlight w:val="white"/>
        </w:rPr>
      </w:pPr>
      <w:r w:rsidRPr="006E1FB9">
        <w:rPr>
          <w:highlight w:val="white"/>
        </w:rPr>
        <w:t xml:space="preserve">      return IsSigned() || IsUnsigned();</w:t>
      </w:r>
    </w:p>
    <w:p w14:paraId="56ABFFA8" w14:textId="77777777" w:rsidR="006E1FB9" w:rsidRPr="006E1FB9" w:rsidRDefault="006E1FB9" w:rsidP="006E1FB9">
      <w:pPr>
        <w:pStyle w:val="Code"/>
        <w:rPr>
          <w:highlight w:val="white"/>
        </w:rPr>
      </w:pPr>
      <w:r w:rsidRPr="006E1FB9">
        <w:rPr>
          <w:highlight w:val="white"/>
        </w:rPr>
        <w:t xml:space="preserve">    }</w:t>
      </w:r>
    </w:p>
    <w:p w14:paraId="1F7BB88F" w14:textId="77777777" w:rsidR="006E1FB9" w:rsidRPr="006E1FB9" w:rsidRDefault="006E1FB9" w:rsidP="006E1FB9">
      <w:pPr>
        <w:pStyle w:val="Code"/>
        <w:rPr>
          <w:highlight w:val="white"/>
        </w:rPr>
      </w:pPr>
    </w:p>
    <w:p w14:paraId="68640855" w14:textId="77777777" w:rsidR="006E1FB9" w:rsidRPr="006E1FB9" w:rsidRDefault="006E1FB9" w:rsidP="006E1FB9">
      <w:pPr>
        <w:pStyle w:val="Code"/>
        <w:rPr>
          <w:highlight w:val="white"/>
        </w:rPr>
      </w:pPr>
      <w:r w:rsidRPr="006E1FB9">
        <w:rPr>
          <w:highlight w:val="white"/>
        </w:rPr>
        <w:t xml:space="preserve">    public bool IsSigned() {</w:t>
      </w:r>
    </w:p>
    <w:p w14:paraId="60A0A288" w14:textId="77777777" w:rsidR="006E1FB9" w:rsidRPr="006E1FB9" w:rsidRDefault="006E1FB9" w:rsidP="006E1FB9">
      <w:pPr>
        <w:pStyle w:val="Code"/>
        <w:rPr>
          <w:highlight w:val="white"/>
        </w:rPr>
      </w:pPr>
      <w:r w:rsidRPr="006E1FB9">
        <w:rPr>
          <w:highlight w:val="white"/>
        </w:rPr>
        <w:t xml:space="preserve">      switch (m_sort) {</w:t>
      </w:r>
    </w:p>
    <w:p w14:paraId="0D882CB4" w14:textId="77777777" w:rsidR="006E1FB9" w:rsidRPr="006E1FB9" w:rsidRDefault="006E1FB9" w:rsidP="006E1FB9">
      <w:pPr>
        <w:pStyle w:val="Code"/>
        <w:rPr>
          <w:highlight w:val="white"/>
        </w:rPr>
      </w:pPr>
      <w:r w:rsidRPr="006E1FB9">
        <w:rPr>
          <w:highlight w:val="white"/>
        </w:rPr>
        <w:t xml:space="preserve">        case Sort.Signed_Char:</w:t>
      </w:r>
    </w:p>
    <w:p w14:paraId="3C279B15" w14:textId="77777777" w:rsidR="006E1FB9" w:rsidRPr="006E1FB9" w:rsidRDefault="006E1FB9" w:rsidP="006E1FB9">
      <w:pPr>
        <w:pStyle w:val="Code"/>
        <w:rPr>
          <w:highlight w:val="white"/>
        </w:rPr>
      </w:pPr>
      <w:r w:rsidRPr="006E1FB9">
        <w:rPr>
          <w:highlight w:val="white"/>
        </w:rPr>
        <w:t xml:space="preserve">        case Sort.Signed_Short_Int:</w:t>
      </w:r>
    </w:p>
    <w:p w14:paraId="5675361D" w14:textId="77777777" w:rsidR="006E1FB9" w:rsidRPr="006E1FB9" w:rsidRDefault="006E1FB9" w:rsidP="006E1FB9">
      <w:pPr>
        <w:pStyle w:val="Code"/>
        <w:rPr>
          <w:highlight w:val="white"/>
        </w:rPr>
      </w:pPr>
      <w:r w:rsidRPr="006E1FB9">
        <w:rPr>
          <w:highlight w:val="white"/>
        </w:rPr>
        <w:t xml:space="preserve">        case Sort.Signed_Int:</w:t>
      </w:r>
    </w:p>
    <w:p w14:paraId="69A9ED4B" w14:textId="77777777" w:rsidR="006E1FB9" w:rsidRPr="006E1FB9" w:rsidRDefault="006E1FB9" w:rsidP="006E1FB9">
      <w:pPr>
        <w:pStyle w:val="Code"/>
        <w:rPr>
          <w:highlight w:val="white"/>
        </w:rPr>
      </w:pPr>
      <w:r w:rsidRPr="006E1FB9">
        <w:rPr>
          <w:highlight w:val="white"/>
        </w:rPr>
        <w:t xml:space="preserve">        case Sort.Signed_Long_Int:</w:t>
      </w:r>
    </w:p>
    <w:p w14:paraId="370152A1" w14:textId="77777777" w:rsidR="006E1FB9" w:rsidRPr="006E1FB9" w:rsidRDefault="006E1FB9" w:rsidP="006E1FB9">
      <w:pPr>
        <w:pStyle w:val="Code"/>
        <w:rPr>
          <w:highlight w:val="white"/>
        </w:rPr>
      </w:pPr>
      <w:r w:rsidRPr="006E1FB9">
        <w:rPr>
          <w:highlight w:val="white"/>
        </w:rPr>
        <w:t xml:space="preserve">          return true;</w:t>
      </w:r>
    </w:p>
    <w:p w14:paraId="48CBB20B" w14:textId="77777777" w:rsidR="006E1FB9" w:rsidRPr="006E1FB9" w:rsidRDefault="006E1FB9" w:rsidP="006E1FB9">
      <w:pPr>
        <w:pStyle w:val="Code"/>
        <w:rPr>
          <w:highlight w:val="white"/>
        </w:rPr>
      </w:pPr>
    </w:p>
    <w:p w14:paraId="497A3BBE" w14:textId="77777777" w:rsidR="006E1FB9" w:rsidRPr="006E1FB9" w:rsidRDefault="006E1FB9" w:rsidP="006E1FB9">
      <w:pPr>
        <w:pStyle w:val="Code"/>
        <w:rPr>
          <w:highlight w:val="white"/>
        </w:rPr>
      </w:pPr>
      <w:r w:rsidRPr="006E1FB9">
        <w:rPr>
          <w:highlight w:val="white"/>
        </w:rPr>
        <w:t xml:space="preserve">        default:</w:t>
      </w:r>
    </w:p>
    <w:p w14:paraId="7152C981" w14:textId="77777777" w:rsidR="006E1FB9" w:rsidRPr="006E1FB9" w:rsidRDefault="006E1FB9" w:rsidP="006E1FB9">
      <w:pPr>
        <w:pStyle w:val="Code"/>
        <w:rPr>
          <w:highlight w:val="white"/>
        </w:rPr>
      </w:pPr>
      <w:r w:rsidRPr="006E1FB9">
        <w:rPr>
          <w:highlight w:val="white"/>
        </w:rPr>
        <w:t xml:space="preserve">          return false;</w:t>
      </w:r>
    </w:p>
    <w:p w14:paraId="10093FC5" w14:textId="77777777" w:rsidR="006E1FB9" w:rsidRPr="006E1FB9" w:rsidRDefault="006E1FB9" w:rsidP="006E1FB9">
      <w:pPr>
        <w:pStyle w:val="Code"/>
        <w:rPr>
          <w:highlight w:val="white"/>
        </w:rPr>
      </w:pPr>
      <w:r w:rsidRPr="006E1FB9">
        <w:rPr>
          <w:highlight w:val="white"/>
        </w:rPr>
        <w:t xml:space="preserve">      }</w:t>
      </w:r>
    </w:p>
    <w:p w14:paraId="4DE01D3E" w14:textId="77777777" w:rsidR="006E1FB9" w:rsidRPr="006E1FB9" w:rsidRDefault="006E1FB9" w:rsidP="006E1FB9">
      <w:pPr>
        <w:pStyle w:val="Code"/>
        <w:rPr>
          <w:highlight w:val="white"/>
        </w:rPr>
      </w:pPr>
      <w:r w:rsidRPr="006E1FB9">
        <w:rPr>
          <w:highlight w:val="white"/>
        </w:rPr>
        <w:t xml:space="preserve">    }</w:t>
      </w:r>
    </w:p>
    <w:p w14:paraId="29CEA19A" w14:textId="77777777" w:rsidR="006E1FB9" w:rsidRPr="006E1FB9" w:rsidRDefault="006E1FB9" w:rsidP="006E1FB9">
      <w:pPr>
        <w:pStyle w:val="Code"/>
        <w:rPr>
          <w:highlight w:val="white"/>
        </w:rPr>
      </w:pPr>
    </w:p>
    <w:p w14:paraId="771A4EC2" w14:textId="77777777" w:rsidR="006E1FB9" w:rsidRPr="006E1FB9" w:rsidRDefault="006E1FB9" w:rsidP="006E1FB9">
      <w:pPr>
        <w:pStyle w:val="Code"/>
        <w:rPr>
          <w:highlight w:val="white"/>
        </w:rPr>
      </w:pPr>
      <w:r w:rsidRPr="006E1FB9">
        <w:rPr>
          <w:highlight w:val="white"/>
        </w:rPr>
        <w:t xml:space="preserve">    public bool IsUnsigned() {</w:t>
      </w:r>
    </w:p>
    <w:p w14:paraId="474C630F" w14:textId="77777777" w:rsidR="006E1FB9" w:rsidRPr="006E1FB9" w:rsidRDefault="006E1FB9" w:rsidP="006E1FB9">
      <w:pPr>
        <w:pStyle w:val="Code"/>
        <w:rPr>
          <w:highlight w:val="white"/>
        </w:rPr>
      </w:pPr>
      <w:r w:rsidRPr="006E1FB9">
        <w:rPr>
          <w:highlight w:val="white"/>
        </w:rPr>
        <w:t xml:space="preserve">      switch (m_sort) {</w:t>
      </w:r>
    </w:p>
    <w:p w14:paraId="58811695" w14:textId="77777777" w:rsidR="006E1FB9" w:rsidRPr="006E1FB9" w:rsidRDefault="006E1FB9" w:rsidP="006E1FB9">
      <w:pPr>
        <w:pStyle w:val="Code"/>
        <w:rPr>
          <w:highlight w:val="white"/>
        </w:rPr>
      </w:pPr>
      <w:r w:rsidRPr="006E1FB9">
        <w:rPr>
          <w:highlight w:val="white"/>
        </w:rPr>
        <w:t xml:space="preserve">        case Sort.Unsigned_Char:</w:t>
      </w:r>
    </w:p>
    <w:p w14:paraId="6B4C2DB0" w14:textId="77777777" w:rsidR="006E1FB9" w:rsidRPr="006E1FB9" w:rsidRDefault="006E1FB9" w:rsidP="006E1FB9">
      <w:pPr>
        <w:pStyle w:val="Code"/>
        <w:rPr>
          <w:highlight w:val="white"/>
        </w:rPr>
      </w:pPr>
      <w:r w:rsidRPr="006E1FB9">
        <w:rPr>
          <w:highlight w:val="white"/>
        </w:rPr>
        <w:t xml:space="preserve">        case Sort.Unsigned_Short_Int:</w:t>
      </w:r>
    </w:p>
    <w:p w14:paraId="6481B7CA" w14:textId="77777777" w:rsidR="006E1FB9" w:rsidRPr="006E1FB9" w:rsidRDefault="006E1FB9" w:rsidP="006E1FB9">
      <w:pPr>
        <w:pStyle w:val="Code"/>
        <w:rPr>
          <w:highlight w:val="white"/>
        </w:rPr>
      </w:pPr>
      <w:r w:rsidRPr="006E1FB9">
        <w:rPr>
          <w:highlight w:val="white"/>
        </w:rPr>
        <w:lastRenderedPageBreak/>
        <w:t xml:space="preserve">        case Sort.Unsigned_Int:</w:t>
      </w:r>
    </w:p>
    <w:p w14:paraId="5F74AE27" w14:textId="77777777" w:rsidR="006E1FB9" w:rsidRPr="006E1FB9" w:rsidRDefault="006E1FB9" w:rsidP="006E1FB9">
      <w:pPr>
        <w:pStyle w:val="Code"/>
        <w:rPr>
          <w:highlight w:val="white"/>
        </w:rPr>
      </w:pPr>
      <w:r w:rsidRPr="006E1FB9">
        <w:rPr>
          <w:highlight w:val="white"/>
        </w:rPr>
        <w:t xml:space="preserve">        case Sort.Unsigned_Long_Int:</w:t>
      </w:r>
    </w:p>
    <w:p w14:paraId="1A49EBFB" w14:textId="77777777" w:rsidR="006E1FB9" w:rsidRPr="006E1FB9" w:rsidRDefault="006E1FB9" w:rsidP="006E1FB9">
      <w:pPr>
        <w:pStyle w:val="Code"/>
        <w:rPr>
          <w:highlight w:val="white"/>
        </w:rPr>
      </w:pPr>
      <w:r w:rsidRPr="006E1FB9">
        <w:rPr>
          <w:highlight w:val="white"/>
        </w:rPr>
        <w:t xml:space="preserve">          return true;</w:t>
      </w:r>
    </w:p>
    <w:p w14:paraId="20EEBF8C" w14:textId="77777777" w:rsidR="006E1FB9" w:rsidRPr="006E1FB9" w:rsidRDefault="006E1FB9" w:rsidP="006E1FB9">
      <w:pPr>
        <w:pStyle w:val="Code"/>
        <w:rPr>
          <w:highlight w:val="white"/>
        </w:rPr>
      </w:pPr>
    </w:p>
    <w:p w14:paraId="02371CA7" w14:textId="77777777" w:rsidR="006E1FB9" w:rsidRPr="006E1FB9" w:rsidRDefault="006E1FB9" w:rsidP="006E1FB9">
      <w:pPr>
        <w:pStyle w:val="Code"/>
        <w:rPr>
          <w:highlight w:val="white"/>
        </w:rPr>
      </w:pPr>
      <w:r w:rsidRPr="006E1FB9">
        <w:rPr>
          <w:highlight w:val="white"/>
        </w:rPr>
        <w:t xml:space="preserve">        default:</w:t>
      </w:r>
    </w:p>
    <w:p w14:paraId="1752EE63" w14:textId="77777777" w:rsidR="006E1FB9" w:rsidRPr="006E1FB9" w:rsidRDefault="006E1FB9" w:rsidP="006E1FB9">
      <w:pPr>
        <w:pStyle w:val="Code"/>
        <w:rPr>
          <w:highlight w:val="white"/>
        </w:rPr>
      </w:pPr>
      <w:r w:rsidRPr="006E1FB9">
        <w:rPr>
          <w:highlight w:val="white"/>
        </w:rPr>
        <w:t xml:space="preserve">          return false;</w:t>
      </w:r>
    </w:p>
    <w:p w14:paraId="63901CE3" w14:textId="77777777" w:rsidR="006E1FB9" w:rsidRPr="006E1FB9" w:rsidRDefault="006E1FB9" w:rsidP="006E1FB9">
      <w:pPr>
        <w:pStyle w:val="Code"/>
        <w:rPr>
          <w:highlight w:val="white"/>
        </w:rPr>
      </w:pPr>
      <w:r w:rsidRPr="006E1FB9">
        <w:rPr>
          <w:highlight w:val="white"/>
        </w:rPr>
        <w:t xml:space="preserve">      }</w:t>
      </w:r>
    </w:p>
    <w:p w14:paraId="2AB127E7" w14:textId="77777777" w:rsidR="006E1FB9" w:rsidRPr="006E1FB9" w:rsidRDefault="006E1FB9" w:rsidP="006E1FB9">
      <w:pPr>
        <w:pStyle w:val="Code"/>
        <w:rPr>
          <w:highlight w:val="white"/>
        </w:rPr>
      </w:pPr>
      <w:r w:rsidRPr="006E1FB9">
        <w:rPr>
          <w:highlight w:val="white"/>
        </w:rPr>
        <w:t xml:space="preserve">    }</w:t>
      </w:r>
    </w:p>
    <w:p w14:paraId="695490EC" w14:textId="77777777" w:rsidR="006E1FB9" w:rsidRPr="006E1FB9" w:rsidRDefault="006E1FB9" w:rsidP="006E1FB9">
      <w:pPr>
        <w:pStyle w:val="Code"/>
        <w:rPr>
          <w:highlight w:val="white"/>
        </w:rPr>
      </w:pPr>
    </w:p>
    <w:p w14:paraId="6C489CED" w14:textId="77777777" w:rsidR="006E1FB9" w:rsidRPr="006E1FB9" w:rsidRDefault="006E1FB9" w:rsidP="006E1FB9">
      <w:pPr>
        <w:pStyle w:val="Code"/>
        <w:rPr>
          <w:highlight w:val="white"/>
        </w:rPr>
      </w:pPr>
      <w:r w:rsidRPr="006E1FB9">
        <w:rPr>
          <w:highlight w:val="white"/>
        </w:rPr>
        <w:t xml:space="preserve">    public bool IsFloat() {</w:t>
      </w:r>
    </w:p>
    <w:p w14:paraId="38B91F38" w14:textId="77777777" w:rsidR="006E1FB9" w:rsidRPr="006E1FB9" w:rsidRDefault="006E1FB9" w:rsidP="006E1FB9">
      <w:pPr>
        <w:pStyle w:val="Code"/>
        <w:rPr>
          <w:highlight w:val="white"/>
        </w:rPr>
      </w:pPr>
      <w:r w:rsidRPr="006E1FB9">
        <w:rPr>
          <w:highlight w:val="white"/>
        </w:rPr>
        <w:t xml:space="preserve">      return (m_sort == Sort.Float);</w:t>
      </w:r>
    </w:p>
    <w:p w14:paraId="30EF6935" w14:textId="77777777" w:rsidR="006E1FB9" w:rsidRPr="006E1FB9" w:rsidRDefault="006E1FB9" w:rsidP="006E1FB9">
      <w:pPr>
        <w:pStyle w:val="Code"/>
        <w:rPr>
          <w:highlight w:val="white"/>
        </w:rPr>
      </w:pPr>
      <w:r w:rsidRPr="006E1FB9">
        <w:rPr>
          <w:highlight w:val="white"/>
        </w:rPr>
        <w:t xml:space="preserve">    }</w:t>
      </w:r>
    </w:p>
    <w:p w14:paraId="6BA3E321" w14:textId="77777777" w:rsidR="006E1FB9" w:rsidRPr="006E1FB9" w:rsidRDefault="006E1FB9" w:rsidP="006E1FB9">
      <w:pPr>
        <w:pStyle w:val="Code"/>
        <w:rPr>
          <w:highlight w:val="white"/>
        </w:rPr>
      </w:pPr>
      <w:r w:rsidRPr="006E1FB9">
        <w:rPr>
          <w:highlight w:val="white"/>
        </w:rPr>
        <w:t xml:space="preserve">  </w:t>
      </w:r>
    </w:p>
    <w:p w14:paraId="094D50C5" w14:textId="77777777" w:rsidR="006E1FB9" w:rsidRPr="006E1FB9" w:rsidRDefault="006E1FB9" w:rsidP="006E1FB9">
      <w:pPr>
        <w:pStyle w:val="Code"/>
        <w:rPr>
          <w:highlight w:val="white"/>
        </w:rPr>
      </w:pPr>
      <w:r w:rsidRPr="006E1FB9">
        <w:rPr>
          <w:highlight w:val="white"/>
        </w:rPr>
        <w:t xml:space="preserve">    public bool IsFloating() {</w:t>
      </w:r>
    </w:p>
    <w:p w14:paraId="762038B4" w14:textId="77777777" w:rsidR="006E1FB9" w:rsidRPr="006E1FB9" w:rsidRDefault="006E1FB9" w:rsidP="006E1FB9">
      <w:pPr>
        <w:pStyle w:val="Code"/>
        <w:rPr>
          <w:highlight w:val="white"/>
        </w:rPr>
      </w:pPr>
      <w:r w:rsidRPr="006E1FB9">
        <w:rPr>
          <w:highlight w:val="white"/>
        </w:rPr>
        <w:t xml:space="preserve">      switch (m_sort) {</w:t>
      </w:r>
    </w:p>
    <w:p w14:paraId="4D2C58DC" w14:textId="77777777" w:rsidR="006E1FB9" w:rsidRPr="006E1FB9" w:rsidRDefault="006E1FB9" w:rsidP="006E1FB9">
      <w:pPr>
        <w:pStyle w:val="Code"/>
        <w:rPr>
          <w:highlight w:val="white"/>
        </w:rPr>
      </w:pPr>
      <w:r w:rsidRPr="006E1FB9">
        <w:rPr>
          <w:highlight w:val="white"/>
        </w:rPr>
        <w:t xml:space="preserve">        case Sort.Float:</w:t>
      </w:r>
    </w:p>
    <w:p w14:paraId="3959D959" w14:textId="77777777" w:rsidR="006E1FB9" w:rsidRPr="006E1FB9" w:rsidRDefault="006E1FB9" w:rsidP="006E1FB9">
      <w:pPr>
        <w:pStyle w:val="Code"/>
        <w:rPr>
          <w:highlight w:val="white"/>
        </w:rPr>
      </w:pPr>
      <w:r w:rsidRPr="006E1FB9">
        <w:rPr>
          <w:highlight w:val="white"/>
        </w:rPr>
        <w:t xml:space="preserve">        case Sort.Double:</w:t>
      </w:r>
    </w:p>
    <w:p w14:paraId="46F3F49D" w14:textId="77777777" w:rsidR="006E1FB9" w:rsidRPr="006E1FB9" w:rsidRDefault="006E1FB9" w:rsidP="006E1FB9">
      <w:pPr>
        <w:pStyle w:val="Code"/>
        <w:rPr>
          <w:highlight w:val="white"/>
        </w:rPr>
      </w:pPr>
      <w:r w:rsidRPr="006E1FB9">
        <w:rPr>
          <w:highlight w:val="white"/>
        </w:rPr>
        <w:t xml:space="preserve">        case Sort.Long_Double:</w:t>
      </w:r>
    </w:p>
    <w:p w14:paraId="17FBF73D" w14:textId="77777777" w:rsidR="006E1FB9" w:rsidRPr="006E1FB9" w:rsidRDefault="006E1FB9" w:rsidP="006E1FB9">
      <w:pPr>
        <w:pStyle w:val="Code"/>
        <w:rPr>
          <w:highlight w:val="white"/>
        </w:rPr>
      </w:pPr>
      <w:r w:rsidRPr="006E1FB9">
        <w:rPr>
          <w:highlight w:val="white"/>
        </w:rPr>
        <w:t xml:space="preserve">          return true;</w:t>
      </w:r>
    </w:p>
    <w:p w14:paraId="3848AE96" w14:textId="77777777" w:rsidR="006E1FB9" w:rsidRPr="006E1FB9" w:rsidRDefault="006E1FB9" w:rsidP="006E1FB9">
      <w:pPr>
        <w:pStyle w:val="Code"/>
        <w:rPr>
          <w:highlight w:val="white"/>
        </w:rPr>
      </w:pPr>
    </w:p>
    <w:p w14:paraId="575E78A6" w14:textId="77777777" w:rsidR="006E1FB9" w:rsidRPr="006E1FB9" w:rsidRDefault="006E1FB9" w:rsidP="006E1FB9">
      <w:pPr>
        <w:pStyle w:val="Code"/>
        <w:rPr>
          <w:highlight w:val="white"/>
        </w:rPr>
      </w:pPr>
      <w:r w:rsidRPr="006E1FB9">
        <w:rPr>
          <w:highlight w:val="white"/>
        </w:rPr>
        <w:t xml:space="preserve">        default:</w:t>
      </w:r>
    </w:p>
    <w:p w14:paraId="5E474F12" w14:textId="77777777" w:rsidR="006E1FB9" w:rsidRPr="006E1FB9" w:rsidRDefault="006E1FB9" w:rsidP="006E1FB9">
      <w:pPr>
        <w:pStyle w:val="Code"/>
        <w:rPr>
          <w:highlight w:val="white"/>
        </w:rPr>
      </w:pPr>
      <w:r w:rsidRPr="006E1FB9">
        <w:rPr>
          <w:highlight w:val="white"/>
        </w:rPr>
        <w:t xml:space="preserve">          return false;</w:t>
      </w:r>
    </w:p>
    <w:p w14:paraId="70B14C6A" w14:textId="77777777" w:rsidR="006E1FB9" w:rsidRPr="006E1FB9" w:rsidRDefault="006E1FB9" w:rsidP="006E1FB9">
      <w:pPr>
        <w:pStyle w:val="Code"/>
        <w:rPr>
          <w:highlight w:val="white"/>
        </w:rPr>
      </w:pPr>
      <w:r w:rsidRPr="006E1FB9">
        <w:rPr>
          <w:highlight w:val="white"/>
        </w:rPr>
        <w:t xml:space="preserve">      }</w:t>
      </w:r>
    </w:p>
    <w:p w14:paraId="5CCD6768" w14:textId="77777777" w:rsidR="006E1FB9" w:rsidRPr="006E1FB9" w:rsidRDefault="006E1FB9" w:rsidP="006E1FB9">
      <w:pPr>
        <w:pStyle w:val="Code"/>
        <w:rPr>
          <w:highlight w:val="white"/>
        </w:rPr>
      </w:pPr>
      <w:r w:rsidRPr="006E1FB9">
        <w:rPr>
          <w:highlight w:val="white"/>
        </w:rPr>
        <w:t xml:space="preserve">    }</w:t>
      </w:r>
    </w:p>
    <w:p w14:paraId="4F04E602" w14:textId="77777777" w:rsidR="006E1FB9" w:rsidRPr="006E1FB9" w:rsidRDefault="006E1FB9" w:rsidP="006E1FB9">
      <w:pPr>
        <w:pStyle w:val="Code"/>
        <w:rPr>
          <w:highlight w:val="white"/>
        </w:rPr>
      </w:pPr>
    </w:p>
    <w:p w14:paraId="09F8C3C8" w14:textId="77777777" w:rsidR="006E1FB9" w:rsidRPr="006E1FB9" w:rsidRDefault="006E1FB9" w:rsidP="006E1FB9">
      <w:pPr>
        <w:pStyle w:val="Code"/>
        <w:rPr>
          <w:highlight w:val="white"/>
        </w:rPr>
      </w:pPr>
      <w:r w:rsidRPr="006E1FB9">
        <w:rPr>
          <w:highlight w:val="white"/>
        </w:rPr>
        <w:t xml:space="preserve">    public bool IsLogical() {</w:t>
      </w:r>
    </w:p>
    <w:p w14:paraId="277B7619" w14:textId="77777777" w:rsidR="006E1FB9" w:rsidRPr="006E1FB9" w:rsidRDefault="006E1FB9" w:rsidP="006E1FB9">
      <w:pPr>
        <w:pStyle w:val="Code"/>
        <w:rPr>
          <w:highlight w:val="white"/>
        </w:rPr>
      </w:pPr>
      <w:r w:rsidRPr="006E1FB9">
        <w:rPr>
          <w:highlight w:val="white"/>
        </w:rPr>
        <w:t xml:space="preserve">      return (m_sort == Sort.Logical);</w:t>
      </w:r>
    </w:p>
    <w:p w14:paraId="466E5787" w14:textId="77777777" w:rsidR="006E1FB9" w:rsidRPr="006E1FB9" w:rsidRDefault="006E1FB9" w:rsidP="006E1FB9">
      <w:pPr>
        <w:pStyle w:val="Code"/>
        <w:rPr>
          <w:highlight w:val="white"/>
        </w:rPr>
      </w:pPr>
      <w:r w:rsidRPr="006E1FB9">
        <w:rPr>
          <w:highlight w:val="white"/>
        </w:rPr>
        <w:t xml:space="preserve">    }</w:t>
      </w:r>
    </w:p>
    <w:p w14:paraId="1220A399" w14:textId="77777777" w:rsidR="006E1FB9" w:rsidRPr="006E1FB9" w:rsidRDefault="006E1FB9" w:rsidP="006E1FB9">
      <w:pPr>
        <w:pStyle w:val="Code"/>
        <w:rPr>
          <w:highlight w:val="white"/>
        </w:rPr>
      </w:pPr>
    </w:p>
    <w:p w14:paraId="0930D7FD" w14:textId="77777777" w:rsidR="006E1FB9" w:rsidRPr="006E1FB9" w:rsidRDefault="006E1FB9" w:rsidP="006E1FB9">
      <w:pPr>
        <w:pStyle w:val="Code"/>
        <w:rPr>
          <w:highlight w:val="white"/>
        </w:rPr>
      </w:pPr>
      <w:r w:rsidRPr="006E1FB9">
        <w:rPr>
          <w:highlight w:val="white"/>
        </w:rPr>
        <w:t xml:space="preserve">    public bool IsLogicalOrIntegral() {</w:t>
      </w:r>
    </w:p>
    <w:p w14:paraId="31DAA940" w14:textId="77777777" w:rsidR="006E1FB9" w:rsidRPr="006E1FB9" w:rsidRDefault="006E1FB9" w:rsidP="006E1FB9">
      <w:pPr>
        <w:pStyle w:val="Code"/>
        <w:rPr>
          <w:highlight w:val="white"/>
        </w:rPr>
      </w:pPr>
      <w:r w:rsidRPr="006E1FB9">
        <w:rPr>
          <w:highlight w:val="white"/>
        </w:rPr>
        <w:t xml:space="preserve">      return IsLogical() || IsIntegral();</w:t>
      </w:r>
    </w:p>
    <w:p w14:paraId="2C9BD9C3" w14:textId="77777777" w:rsidR="006E1FB9" w:rsidRPr="006E1FB9" w:rsidRDefault="006E1FB9" w:rsidP="006E1FB9">
      <w:pPr>
        <w:pStyle w:val="Code"/>
        <w:rPr>
          <w:highlight w:val="white"/>
        </w:rPr>
      </w:pPr>
      <w:r w:rsidRPr="006E1FB9">
        <w:rPr>
          <w:highlight w:val="white"/>
        </w:rPr>
        <w:t xml:space="preserve">    }</w:t>
      </w:r>
    </w:p>
    <w:p w14:paraId="71FDDBB0" w14:textId="77777777" w:rsidR="006E1FB9" w:rsidRPr="006E1FB9" w:rsidRDefault="006E1FB9" w:rsidP="006E1FB9">
      <w:pPr>
        <w:pStyle w:val="Code"/>
        <w:rPr>
          <w:highlight w:val="white"/>
        </w:rPr>
      </w:pPr>
    </w:p>
    <w:p w14:paraId="32E1E493" w14:textId="77777777" w:rsidR="006E1FB9" w:rsidRPr="006E1FB9" w:rsidRDefault="006E1FB9" w:rsidP="006E1FB9">
      <w:pPr>
        <w:pStyle w:val="Code"/>
        <w:rPr>
          <w:highlight w:val="white"/>
        </w:rPr>
      </w:pPr>
      <w:r w:rsidRPr="006E1FB9">
        <w:rPr>
          <w:highlight w:val="white"/>
        </w:rPr>
        <w:t xml:space="preserve">    public bool IsPointer() {</w:t>
      </w:r>
    </w:p>
    <w:p w14:paraId="1F0ABC23" w14:textId="77777777" w:rsidR="006E1FB9" w:rsidRPr="006E1FB9" w:rsidRDefault="006E1FB9" w:rsidP="006E1FB9">
      <w:pPr>
        <w:pStyle w:val="Code"/>
        <w:rPr>
          <w:highlight w:val="white"/>
        </w:rPr>
      </w:pPr>
      <w:r w:rsidRPr="006E1FB9">
        <w:rPr>
          <w:highlight w:val="white"/>
        </w:rPr>
        <w:t xml:space="preserve">      return (m_sort == Sort.Pointer);</w:t>
      </w:r>
    </w:p>
    <w:p w14:paraId="79E0514B" w14:textId="77777777" w:rsidR="006E1FB9" w:rsidRPr="006E1FB9" w:rsidRDefault="006E1FB9" w:rsidP="006E1FB9">
      <w:pPr>
        <w:pStyle w:val="Code"/>
        <w:rPr>
          <w:highlight w:val="white"/>
        </w:rPr>
      </w:pPr>
      <w:r w:rsidRPr="006E1FB9">
        <w:rPr>
          <w:highlight w:val="white"/>
        </w:rPr>
        <w:t xml:space="preserve">    }</w:t>
      </w:r>
    </w:p>
    <w:p w14:paraId="2D9BAE7F" w14:textId="77777777" w:rsidR="006E1FB9" w:rsidRPr="006E1FB9" w:rsidRDefault="006E1FB9" w:rsidP="006E1FB9">
      <w:pPr>
        <w:pStyle w:val="Code"/>
        <w:rPr>
          <w:highlight w:val="white"/>
        </w:rPr>
      </w:pPr>
    </w:p>
    <w:p w14:paraId="4882088A" w14:textId="77777777" w:rsidR="006E1FB9" w:rsidRPr="006E1FB9" w:rsidRDefault="006E1FB9" w:rsidP="006E1FB9">
      <w:pPr>
        <w:pStyle w:val="Code"/>
        <w:rPr>
          <w:highlight w:val="white"/>
        </w:rPr>
      </w:pPr>
      <w:r w:rsidRPr="006E1FB9">
        <w:rPr>
          <w:highlight w:val="white"/>
        </w:rPr>
        <w:t xml:space="preserve">    public bool IsArray() {</w:t>
      </w:r>
    </w:p>
    <w:p w14:paraId="3F8E7E22" w14:textId="77777777" w:rsidR="006E1FB9" w:rsidRPr="006E1FB9" w:rsidRDefault="006E1FB9" w:rsidP="006E1FB9">
      <w:pPr>
        <w:pStyle w:val="Code"/>
        <w:rPr>
          <w:highlight w:val="white"/>
        </w:rPr>
      </w:pPr>
      <w:r w:rsidRPr="006E1FB9">
        <w:rPr>
          <w:highlight w:val="white"/>
        </w:rPr>
        <w:t xml:space="preserve">      return (m_sort == Sort.Array);</w:t>
      </w:r>
    </w:p>
    <w:p w14:paraId="5889BCAF" w14:textId="77777777" w:rsidR="006E1FB9" w:rsidRPr="006E1FB9" w:rsidRDefault="006E1FB9" w:rsidP="006E1FB9">
      <w:pPr>
        <w:pStyle w:val="Code"/>
        <w:rPr>
          <w:highlight w:val="white"/>
        </w:rPr>
      </w:pPr>
      <w:r w:rsidRPr="006E1FB9">
        <w:rPr>
          <w:highlight w:val="white"/>
        </w:rPr>
        <w:t xml:space="preserve">    }</w:t>
      </w:r>
    </w:p>
    <w:p w14:paraId="371879B7" w14:textId="77777777" w:rsidR="006E1FB9" w:rsidRPr="006E1FB9" w:rsidRDefault="006E1FB9" w:rsidP="006E1FB9">
      <w:pPr>
        <w:pStyle w:val="Code"/>
        <w:rPr>
          <w:highlight w:val="white"/>
        </w:rPr>
      </w:pPr>
    </w:p>
    <w:p w14:paraId="410229C9" w14:textId="77777777" w:rsidR="006E1FB9" w:rsidRPr="006E1FB9" w:rsidRDefault="006E1FB9" w:rsidP="006E1FB9">
      <w:pPr>
        <w:pStyle w:val="Code"/>
        <w:rPr>
          <w:highlight w:val="white"/>
        </w:rPr>
      </w:pPr>
      <w:r w:rsidRPr="006E1FB9">
        <w:rPr>
          <w:highlight w:val="white"/>
        </w:rPr>
        <w:t xml:space="preserve">    public bool IsPointerOrArray() {</w:t>
      </w:r>
    </w:p>
    <w:p w14:paraId="0B09E8BA" w14:textId="77777777" w:rsidR="006E1FB9" w:rsidRPr="006E1FB9" w:rsidRDefault="006E1FB9" w:rsidP="006E1FB9">
      <w:pPr>
        <w:pStyle w:val="Code"/>
        <w:rPr>
          <w:highlight w:val="white"/>
        </w:rPr>
      </w:pPr>
      <w:r w:rsidRPr="006E1FB9">
        <w:rPr>
          <w:highlight w:val="white"/>
        </w:rPr>
        <w:t xml:space="preserve">      return IsPointer() || IsArray();</w:t>
      </w:r>
    </w:p>
    <w:p w14:paraId="1631DFD8" w14:textId="77777777" w:rsidR="006E1FB9" w:rsidRPr="006E1FB9" w:rsidRDefault="006E1FB9" w:rsidP="006E1FB9">
      <w:pPr>
        <w:pStyle w:val="Code"/>
        <w:rPr>
          <w:highlight w:val="white"/>
        </w:rPr>
      </w:pPr>
      <w:r w:rsidRPr="006E1FB9">
        <w:rPr>
          <w:highlight w:val="white"/>
        </w:rPr>
        <w:t xml:space="preserve">    }</w:t>
      </w:r>
    </w:p>
    <w:p w14:paraId="126524C2" w14:textId="77777777" w:rsidR="006E1FB9" w:rsidRPr="006E1FB9" w:rsidRDefault="006E1FB9" w:rsidP="006E1FB9">
      <w:pPr>
        <w:pStyle w:val="Code"/>
        <w:rPr>
          <w:highlight w:val="white"/>
        </w:rPr>
      </w:pPr>
    </w:p>
    <w:p w14:paraId="4D3FDE4C" w14:textId="77777777" w:rsidR="006E1FB9" w:rsidRPr="006E1FB9" w:rsidRDefault="006E1FB9" w:rsidP="006E1FB9">
      <w:pPr>
        <w:pStyle w:val="Code"/>
        <w:rPr>
          <w:highlight w:val="white"/>
        </w:rPr>
      </w:pPr>
      <w:r w:rsidRPr="006E1FB9">
        <w:rPr>
          <w:highlight w:val="white"/>
        </w:rPr>
        <w:t xml:space="preserve">    public bool IsFunction() {</w:t>
      </w:r>
    </w:p>
    <w:p w14:paraId="263FEFD0" w14:textId="77777777" w:rsidR="006E1FB9" w:rsidRPr="006E1FB9" w:rsidRDefault="006E1FB9" w:rsidP="006E1FB9">
      <w:pPr>
        <w:pStyle w:val="Code"/>
        <w:rPr>
          <w:highlight w:val="white"/>
        </w:rPr>
      </w:pPr>
      <w:r w:rsidRPr="006E1FB9">
        <w:rPr>
          <w:highlight w:val="white"/>
        </w:rPr>
        <w:t xml:space="preserve">      return (m_sort == Sort.Function);</w:t>
      </w:r>
    </w:p>
    <w:p w14:paraId="7DDFCF1B" w14:textId="77777777" w:rsidR="006E1FB9" w:rsidRPr="006E1FB9" w:rsidRDefault="006E1FB9" w:rsidP="006E1FB9">
      <w:pPr>
        <w:pStyle w:val="Code"/>
        <w:rPr>
          <w:highlight w:val="white"/>
        </w:rPr>
      </w:pPr>
      <w:r w:rsidRPr="006E1FB9">
        <w:rPr>
          <w:highlight w:val="white"/>
        </w:rPr>
        <w:t xml:space="preserve">    }</w:t>
      </w:r>
    </w:p>
    <w:p w14:paraId="0E194921" w14:textId="77777777" w:rsidR="006E1FB9" w:rsidRPr="006E1FB9" w:rsidRDefault="006E1FB9" w:rsidP="006E1FB9">
      <w:pPr>
        <w:pStyle w:val="Code"/>
        <w:rPr>
          <w:highlight w:val="white"/>
        </w:rPr>
      </w:pPr>
    </w:p>
    <w:p w14:paraId="7B173673" w14:textId="77777777" w:rsidR="006E1FB9" w:rsidRPr="006E1FB9" w:rsidRDefault="006E1FB9" w:rsidP="006E1FB9">
      <w:pPr>
        <w:pStyle w:val="Code"/>
        <w:rPr>
          <w:highlight w:val="white"/>
        </w:rPr>
      </w:pPr>
      <w:r w:rsidRPr="006E1FB9">
        <w:rPr>
          <w:highlight w:val="white"/>
        </w:rPr>
        <w:t xml:space="preserve">    public bool IsArrayOrFunction() {</w:t>
      </w:r>
    </w:p>
    <w:p w14:paraId="4490D436" w14:textId="77777777" w:rsidR="006E1FB9" w:rsidRPr="006E1FB9" w:rsidRDefault="006E1FB9" w:rsidP="006E1FB9">
      <w:pPr>
        <w:pStyle w:val="Code"/>
        <w:rPr>
          <w:highlight w:val="white"/>
        </w:rPr>
      </w:pPr>
      <w:r w:rsidRPr="006E1FB9">
        <w:rPr>
          <w:highlight w:val="white"/>
        </w:rPr>
        <w:t xml:space="preserve">      return IsArray() || IsFunction();</w:t>
      </w:r>
    </w:p>
    <w:p w14:paraId="0329EDF8" w14:textId="77777777" w:rsidR="006E1FB9" w:rsidRPr="006E1FB9" w:rsidRDefault="006E1FB9" w:rsidP="006E1FB9">
      <w:pPr>
        <w:pStyle w:val="Code"/>
        <w:rPr>
          <w:highlight w:val="white"/>
        </w:rPr>
      </w:pPr>
      <w:r w:rsidRPr="006E1FB9">
        <w:rPr>
          <w:highlight w:val="white"/>
        </w:rPr>
        <w:t xml:space="preserve">    }</w:t>
      </w:r>
    </w:p>
    <w:p w14:paraId="7A9AE81B" w14:textId="77777777" w:rsidR="006E1FB9" w:rsidRPr="006E1FB9" w:rsidRDefault="006E1FB9" w:rsidP="006E1FB9">
      <w:pPr>
        <w:pStyle w:val="Code"/>
        <w:rPr>
          <w:highlight w:val="white"/>
        </w:rPr>
      </w:pPr>
    </w:p>
    <w:p w14:paraId="23C749AD" w14:textId="77777777" w:rsidR="006E1FB9" w:rsidRPr="006E1FB9" w:rsidRDefault="006E1FB9" w:rsidP="006E1FB9">
      <w:pPr>
        <w:pStyle w:val="Code"/>
        <w:rPr>
          <w:highlight w:val="white"/>
        </w:rPr>
      </w:pPr>
      <w:r w:rsidRPr="006E1FB9">
        <w:rPr>
          <w:highlight w:val="white"/>
        </w:rPr>
        <w:t xml:space="preserve">    public bool IsPointerArrayStringOrFunction() {</w:t>
      </w:r>
    </w:p>
    <w:p w14:paraId="2F62319D" w14:textId="77777777" w:rsidR="006E1FB9" w:rsidRPr="006E1FB9" w:rsidRDefault="006E1FB9" w:rsidP="006E1FB9">
      <w:pPr>
        <w:pStyle w:val="Code"/>
        <w:rPr>
          <w:highlight w:val="white"/>
        </w:rPr>
      </w:pPr>
      <w:r w:rsidRPr="006E1FB9">
        <w:rPr>
          <w:highlight w:val="white"/>
        </w:rPr>
        <w:t xml:space="preserve">      return IsPointer() || IsArrayOrFunction()  || IsString();</w:t>
      </w:r>
    </w:p>
    <w:p w14:paraId="65161D9D" w14:textId="77777777" w:rsidR="006E1FB9" w:rsidRPr="006E1FB9" w:rsidRDefault="006E1FB9" w:rsidP="006E1FB9">
      <w:pPr>
        <w:pStyle w:val="Code"/>
        <w:rPr>
          <w:highlight w:val="white"/>
        </w:rPr>
      </w:pPr>
      <w:r w:rsidRPr="006E1FB9">
        <w:rPr>
          <w:highlight w:val="white"/>
        </w:rPr>
        <w:t xml:space="preserve">    }</w:t>
      </w:r>
    </w:p>
    <w:p w14:paraId="1C7AF81D" w14:textId="77777777" w:rsidR="006E1FB9" w:rsidRPr="006E1FB9" w:rsidRDefault="006E1FB9" w:rsidP="006E1FB9">
      <w:pPr>
        <w:pStyle w:val="Code"/>
        <w:rPr>
          <w:highlight w:val="white"/>
        </w:rPr>
      </w:pPr>
    </w:p>
    <w:p w14:paraId="348D2F7A" w14:textId="77777777" w:rsidR="006E1FB9" w:rsidRPr="006E1FB9" w:rsidRDefault="006E1FB9" w:rsidP="006E1FB9">
      <w:pPr>
        <w:pStyle w:val="Code"/>
        <w:rPr>
          <w:highlight w:val="white"/>
        </w:rPr>
      </w:pPr>
      <w:r w:rsidRPr="006E1FB9">
        <w:rPr>
          <w:highlight w:val="white"/>
        </w:rPr>
        <w:lastRenderedPageBreak/>
        <w:t xml:space="preserve">    public bool IsString() {</w:t>
      </w:r>
    </w:p>
    <w:p w14:paraId="276324FA" w14:textId="77777777" w:rsidR="006E1FB9" w:rsidRPr="006E1FB9" w:rsidRDefault="006E1FB9" w:rsidP="006E1FB9">
      <w:pPr>
        <w:pStyle w:val="Code"/>
        <w:rPr>
          <w:highlight w:val="white"/>
        </w:rPr>
      </w:pPr>
      <w:r w:rsidRPr="006E1FB9">
        <w:rPr>
          <w:highlight w:val="white"/>
        </w:rPr>
        <w:t xml:space="preserve">      return (m_sort == Sort.String);</w:t>
      </w:r>
    </w:p>
    <w:p w14:paraId="218E5381" w14:textId="77777777" w:rsidR="006E1FB9" w:rsidRPr="006E1FB9" w:rsidRDefault="006E1FB9" w:rsidP="006E1FB9">
      <w:pPr>
        <w:pStyle w:val="Code"/>
        <w:rPr>
          <w:highlight w:val="white"/>
        </w:rPr>
      </w:pPr>
      <w:r w:rsidRPr="006E1FB9">
        <w:rPr>
          <w:highlight w:val="white"/>
        </w:rPr>
        <w:t xml:space="preserve">    }</w:t>
      </w:r>
    </w:p>
    <w:p w14:paraId="6C2636AE" w14:textId="77777777" w:rsidR="006E1FB9" w:rsidRPr="006E1FB9" w:rsidRDefault="006E1FB9" w:rsidP="006E1FB9">
      <w:pPr>
        <w:pStyle w:val="Code"/>
        <w:rPr>
          <w:highlight w:val="white"/>
        </w:rPr>
      </w:pPr>
    </w:p>
    <w:p w14:paraId="110CA19B" w14:textId="77777777" w:rsidR="006E1FB9" w:rsidRPr="006E1FB9" w:rsidRDefault="006E1FB9" w:rsidP="006E1FB9">
      <w:pPr>
        <w:pStyle w:val="Code"/>
        <w:rPr>
          <w:highlight w:val="white"/>
        </w:rPr>
      </w:pPr>
      <w:r w:rsidRPr="006E1FB9">
        <w:rPr>
          <w:highlight w:val="white"/>
        </w:rPr>
        <w:t xml:space="preserve">    public bool IsArrayFunctionOrString() {</w:t>
      </w:r>
    </w:p>
    <w:p w14:paraId="2CA07C78" w14:textId="77777777" w:rsidR="006E1FB9" w:rsidRPr="006E1FB9" w:rsidRDefault="006E1FB9" w:rsidP="006E1FB9">
      <w:pPr>
        <w:pStyle w:val="Code"/>
        <w:rPr>
          <w:highlight w:val="white"/>
        </w:rPr>
      </w:pPr>
      <w:r w:rsidRPr="006E1FB9">
        <w:rPr>
          <w:highlight w:val="white"/>
        </w:rPr>
        <w:t xml:space="preserve">      return IsArrayOrFunction() || IsString();</w:t>
      </w:r>
    </w:p>
    <w:p w14:paraId="23D3D42C" w14:textId="77777777" w:rsidR="006E1FB9" w:rsidRPr="006E1FB9" w:rsidRDefault="006E1FB9" w:rsidP="006E1FB9">
      <w:pPr>
        <w:pStyle w:val="Code"/>
        <w:rPr>
          <w:highlight w:val="white"/>
        </w:rPr>
      </w:pPr>
      <w:r w:rsidRPr="006E1FB9">
        <w:rPr>
          <w:highlight w:val="white"/>
        </w:rPr>
        <w:t xml:space="preserve">    }</w:t>
      </w:r>
    </w:p>
    <w:p w14:paraId="107F67E4" w14:textId="77777777" w:rsidR="006E1FB9" w:rsidRPr="006E1FB9" w:rsidRDefault="006E1FB9" w:rsidP="006E1FB9">
      <w:pPr>
        <w:pStyle w:val="Code"/>
        <w:rPr>
          <w:highlight w:val="white"/>
        </w:rPr>
      </w:pPr>
    </w:p>
    <w:p w14:paraId="02C14962" w14:textId="77777777" w:rsidR="006E1FB9" w:rsidRPr="006E1FB9" w:rsidRDefault="006E1FB9" w:rsidP="006E1FB9">
      <w:pPr>
        <w:pStyle w:val="Code"/>
        <w:rPr>
          <w:highlight w:val="white"/>
        </w:rPr>
      </w:pPr>
      <w:r w:rsidRPr="006E1FB9">
        <w:rPr>
          <w:highlight w:val="white"/>
        </w:rPr>
        <w:t xml:space="preserve">    public bool IsFunctionPointer() {</w:t>
      </w:r>
    </w:p>
    <w:p w14:paraId="4C28E6E1" w14:textId="77777777" w:rsidR="006E1FB9" w:rsidRPr="006E1FB9" w:rsidRDefault="006E1FB9" w:rsidP="006E1FB9">
      <w:pPr>
        <w:pStyle w:val="Code"/>
        <w:rPr>
          <w:highlight w:val="white"/>
        </w:rPr>
      </w:pPr>
      <w:r w:rsidRPr="006E1FB9">
        <w:rPr>
          <w:highlight w:val="white"/>
        </w:rPr>
        <w:t xml:space="preserve">      return (m_sort == Sort.Pointer) &amp;&amp; m_pointerType.IsFunction();</w:t>
      </w:r>
    </w:p>
    <w:p w14:paraId="582E1B02" w14:textId="77777777" w:rsidR="006E1FB9" w:rsidRPr="006E1FB9" w:rsidRDefault="006E1FB9" w:rsidP="006E1FB9">
      <w:pPr>
        <w:pStyle w:val="Code"/>
        <w:rPr>
          <w:highlight w:val="white"/>
        </w:rPr>
      </w:pPr>
      <w:r w:rsidRPr="006E1FB9">
        <w:rPr>
          <w:highlight w:val="white"/>
        </w:rPr>
        <w:t xml:space="preserve">    }</w:t>
      </w:r>
    </w:p>
    <w:p w14:paraId="7BCF0153" w14:textId="77777777" w:rsidR="006E1FB9" w:rsidRPr="006E1FB9" w:rsidRDefault="006E1FB9" w:rsidP="006E1FB9">
      <w:pPr>
        <w:pStyle w:val="Code"/>
        <w:rPr>
          <w:highlight w:val="white"/>
        </w:rPr>
      </w:pPr>
    </w:p>
    <w:p w14:paraId="4F72D90B" w14:textId="77777777" w:rsidR="006E1FB9" w:rsidRPr="006E1FB9" w:rsidRDefault="006E1FB9" w:rsidP="006E1FB9">
      <w:pPr>
        <w:pStyle w:val="Code"/>
        <w:rPr>
          <w:highlight w:val="white"/>
        </w:rPr>
      </w:pPr>
      <w:r w:rsidRPr="006E1FB9">
        <w:rPr>
          <w:highlight w:val="white"/>
        </w:rPr>
        <w:t xml:space="preserve">    public bool IsFunctionOrArray() {</w:t>
      </w:r>
    </w:p>
    <w:p w14:paraId="03FD59A2" w14:textId="77777777" w:rsidR="006E1FB9" w:rsidRPr="006E1FB9" w:rsidRDefault="006E1FB9" w:rsidP="006E1FB9">
      <w:pPr>
        <w:pStyle w:val="Code"/>
        <w:rPr>
          <w:highlight w:val="white"/>
        </w:rPr>
      </w:pPr>
      <w:r w:rsidRPr="006E1FB9">
        <w:rPr>
          <w:highlight w:val="white"/>
        </w:rPr>
        <w:t xml:space="preserve">      return IsFunction() || IsArray();</w:t>
      </w:r>
    </w:p>
    <w:p w14:paraId="29645F24" w14:textId="77777777" w:rsidR="006E1FB9" w:rsidRPr="006E1FB9" w:rsidRDefault="006E1FB9" w:rsidP="006E1FB9">
      <w:pPr>
        <w:pStyle w:val="Code"/>
        <w:rPr>
          <w:highlight w:val="white"/>
        </w:rPr>
      </w:pPr>
      <w:r w:rsidRPr="006E1FB9">
        <w:rPr>
          <w:highlight w:val="white"/>
        </w:rPr>
        <w:t xml:space="preserve">    }</w:t>
      </w:r>
    </w:p>
    <w:p w14:paraId="0AA29FE7" w14:textId="77777777" w:rsidR="006E1FB9" w:rsidRPr="006E1FB9" w:rsidRDefault="006E1FB9" w:rsidP="006E1FB9">
      <w:pPr>
        <w:pStyle w:val="Code"/>
        <w:rPr>
          <w:highlight w:val="white"/>
        </w:rPr>
      </w:pPr>
    </w:p>
    <w:p w14:paraId="1BDD20C2" w14:textId="77777777" w:rsidR="006E1FB9" w:rsidRPr="006E1FB9" w:rsidRDefault="006E1FB9" w:rsidP="006E1FB9">
      <w:pPr>
        <w:pStyle w:val="Code"/>
        <w:rPr>
          <w:highlight w:val="white"/>
        </w:rPr>
      </w:pPr>
      <w:r w:rsidRPr="006E1FB9">
        <w:rPr>
          <w:highlight w:val="white"/>
        </w:rPr>
        <w:t xml:space="preserve">    public bool IsArrayStringOrFunction() {</w:t>
      </w:r>
    </w:p>
    <w:p w14:paraId="0D3E8307" w14:textId="77777777" w:rsidR="006E1FB9" w:rsidRPr="006E1FB9" w:rsidRDefault="006E1FB9" w:rsidP="006E1FB9">
      <w:pPr>
        <w:pStyle w:val="Code"/>
        <w:rPr>
          <w:highlight w:val="white"/>
        </w:rPr>
      </w:pPr>
      <w:r w:rsidRPr="006E1FB9">
        <w:rPr>
          <w:highlight w:val="white"/>
        </w:rPr>
        <w:t xml:space="preserve">      return IsFunctionOrArray() || IsString();</w:t>
      </w:r>
    </w:p>
    <w:p w14:paraId="32356123" w14:textId="77777777" w:rsidR="006E1FB9" w:rsidRPr="006E1FB9" w:rsidRDefault="006E1FB9" w:rsidP="006E1FB9">
      <w:pPr>
        <w:pStyle w:val="Code"/>
        <w:rPr>
          <w:highlight w:val="white"/>
        </w:rPr>
      </w:pPr>
      <w:r w:rsidRPr="006E1FB9">
        <w:rPr>
          <w:highlight w:val="white"/>
        </w:rPr>
        <w:t xml:space="preserve">    }</w:t>
      </w:r>
    </w:p>
    <w:p w14:paraId="44DC3B07" w14:textId="77777777" w:rsidR="006E1FB9" w:rsidRPr="006E1FB9" w:rsidRDefault="006E1FB9" w:rsidP="006E1FB9">
      <w:pPr>
        <w:pStyle w:val="Code"/>
        <w:rPr>
          <w:highlight w:val="white"/>
        </w:rPr>
      </w:pPr>
    </w:p>
    <w:p w14:paraId="4FD1680A" w14:textId="77777777" w:rsidR="006E1FB9" w:rsidRPr="006E1FB9" w:rsidRDefault="006E1FB9" w:rsidP="006E1FB9">
      <w:pPr>
        <w:pStyle w:val="Code"/>
        <w:rPr>
          <w:highlight w:val="white"/>
        </w:rPr>
      </w:pPr>
      <w:r w:rsidRPr="006E1FB9">
        <w:rPr>
          <w:highlight w:val="white"/>
        </w:rPr>
        <w:t xml:space="preserve">    public bool IsArrayPointerStringOrFunction() {</w:t>
      </w:r>
    </w:p>
    <w:p w14:paraId="2F912213" w14:textId="77777777" w:rsidR="006E1FB9" w:rsidRPr="006E1FB9" w:rsidRDefault="006E1FB9" w:rsidP="006E1FB9">
      <w:pPr>
        <w:pStyle w:val="Code"/>
        <w:rPr>
          <w:highlight w:val="white"/>
        </w:rPr>
      </w:pPr>
      <w:r w:rsidRPr="006E1FB9">
        <w:rPr>
          <w:highlight w:val="white"/>
        </w:rPr>
        <w:t xml:space="preserve">      return IsPointer() || IsFunctionOrArray();</w:t>
      </w:r>
    </w:p>
    <w:p w14:paraId="6DD4EF97" w14:textId="77777777" w:rsidR="006E1FB9" w:rsidRPr="006E1FB9" w:rsidRDefault="006E1FB9" w:rsidP="006E1FB9">
      <w:pPr>
        <w:pStyle w:val="Code"/>
        <w:rPr>
          <w:highlight w:val="white"/>
        </w:rPr>
      </w:pPr>
      <w:r w:rsidRPr="006E1FB9">
        <w:rPr>
          <w:highlight w:val="white"/>
        </w:rPr>
        <w:t xml:space="preserve">    }</w:t>
      </w:r>
    </w:p>
    <w:p w14:paraId="1CF87901" w14:textId="77777777" w:rsidR="006E1FB9" w:rsidRPr="006E1FB9" w:rsidRDefault="006E1FB9" w:rsidP="006E1FB9">
      <w:pPr>
        <w:pStyle w:val="Code"/>
        <w:rPr>
          <w:highlight w:val="white"/>
        </w:rPr>
      </w:pPr>
    </w:p>
    <w:p w14:paraId="0346ECAA" w14:textId="77777777" w:rsidR="006E1FB9" w:rsidRPr="006E1FB9" w:rsidRDefault="006E1FB9" w:rsidP="006E1FB9">
      <w:pPr>
        <w:pStyle w:val="Code"/>
        <w:rPr>
          <w:highlight w:val="white"/>
        </w:rPr>
      </w:pPr>
      <w:r w:rsidRPr="006E1FB9">
        <w:rPr>
          <w:highlight w:val="white"/>
        </w:rPr>
        <w:t xml:space="preserve">    public bool IsArrayFunctionStringStructOrUnion() {</w:t>
      </w:r>
    </w:p>
    <w:p w14:paraId="52F1EC4E" w14:textId="77777777" w:rsidR="006E1FB9" w:rsidRPr="006E1FB9" w:rsidRDefault="006E1FB9" w:rsidP="006E1FB9">
      <w:pPr>
        <w:pStyle w:val="Code"/>
        <w:rPr>
          <w:highlight w:val="white"/>
        </w:rPr>
      </w:pPr>
      <w:r w:rsidRPr="006E1FB9">
        <w:rPr>
          <w:highlight w:val="white"/>
        </w:rPr>
        <w:t xml:space="preserve">      return IsFunctionOrArray() || IsString() || IsStructOrUnion();</w:t>
      </w:r>
    </w:p>
    <w:p w14:paraId="26034F2C" w14:textId="77777777" w:rsidR="006E1FB9" w:rsidRPr="006E1FB9" w:rsidRDefault="006E1FB9" w:rsidP="006E1FB9">
      <w:pPr>
        <w:pStyle w:val="Code"/>
        <w:rPr>
          <w:highlight w:val="white"/>
        </w:rPr>
      </w:pPr>
      <w:r w:rsidRPr="006E1FB9">
        <w:rPr>
          <w:highlight w:val="white"/>
        </w:rPr>
        <w:t xml:space="preserve">    }</w:t>
      </w:r>
    </w:p>
    <w:p w14:paraId="68010580" w14:textId="77777777" w:rsidR="006E1FB9" w:rsidRPr="006E1FB9" w:rsidRDefault="006E1FB9" w:rsidP="006E1FB9">
      <w:pPr>
        <w:pStyle w:val="Code"/>
        <w:rPr>
          <w:highlight w:val="white"/>
        </w:rPr>
      </w:pPr>
    </w:p>
    <w:p w14:paraId="0A3CFA63" w14:textId="77777777" w:rsidR="006E1FB9" w:rsidRPr="006E1FB9" w:rsidRDefault="006E1FB9" w:rsidP="006E1FB9">
      <w:pPr>
        <w:pStyle w:val="Code"/>
        <w:rPr>
          <w:highlight w:val="white"/>
        </w:rPr>
      </w:pPr>
      <w:r w:rsidRPr="006E1FB9">
        <w:rPr>
          <w:highlight w:val="white"/>
        </w:rPr>
        <w:t xml:space="preserve">    public bool IsArithmetic() {</w:t>
      </w:r>
    </w:p>
    <w:p w14:paraId="605E573E" w14:textId="77777777" w:rsidR="006E1FB9" w:rsidRPr="006E1FB9" w:rsidRDefault="006E1FB9" w:rsidP="006E1FB9">
      <w:pPr>
        <w:pStyle w:val="Code"/>
        <w:rPr>
          <w:highlight w:val="white"/>
        </w:rPr>
      </w:pPr>
      <w:r w:rsidRPr="006E1FB9">
        <w:rPr>
          <w:highlight w:val="white"/>
        </w:rPr>
        <w:t xml:space="preserve">      return IsIntegral() || IsFloating();</w:t>
      </w:r>
    </w:p>
    <w:p w14:paraId="1E45D6F8" w14:textId="77777777" w:rsidR="006E1FB9" w:rsidRPr="006E1FB9" w:rsidRDefault="006E1FB9" w:rsidP="006E1FB9">
      <w:pPr>
        <w:pStyle w:val="Code"/>
        <w:rPr>
          <w:highlight w:val="white"/>
        </w:rPr>
      </w:pPr>
      <w:r w:rsidRPr="006E1FB9">
        <w:rPr>
          <w:highlight w:val="white"/>
        </w:rPr>
        <w:t xml:space="preserve">    }</w:t>
      </w:r>
    </w:p>
    <w:p w14:paraId="78549BB7" w14:textId="77777777" w:rsidR="006E1FB9" w:rsidRPr="006E1FB9" w:rsidRDefault="006E1FB9" w:rsidP="006E1FB9">
      <w:pPr>
        <w:pStyle w:val="Code"/>
        <w:rPr>
          <w:highlight w:val="white"/>
        </w:rPr>
      </w:pPr>
    </w:p>
    <w:p w14:paraId="60E6C173" w14:textId="77777777" w:rsidR="006E1FB9" w:rsidRPr="006E1FB9" w:rsidRDefault="006E1FB9" w:rsidP="006E1FB9">
      <w:pPr>
        <w:pStyle w:val="Code"/>
        <w:rPr>
          <w:highlight w:val="white"/>
        </w:rPr>
      </w:pPr>
      <w:r w:rsidRPr="006E1FB9">
        <w:rPr>
          <w:highlight w:val="white"/>
        </w:rPr>
        <w:t xml:space="preserve">    public bool IsIntegralOrPointer() {</w:t>
      </w:r>
    </w:p>
    <w:p w14:paraId="0F98504B" w14:textId="77777777" w:rsidR="006E1FB9" w:rsidRPr="006E1FB9" w:rsidRDefault="006E1FB9" w:rsidP="006E1FB9">
      <w:pPr>
        <w:pStyle w:val="Code"/>
        <w:rPr>
          <w:highlight w:val="white"/>
        </w:rPr>
      </w:pPr>
      <w:r w:rsidRPr="006E1FB9">
        <w:rPr>
          <w:highlight w:val="white"/>
        </w:rPr>
        <w:t xml:space="preserve">      return IsIntegral() || IsPointer();</w:t>
      </w:r>
    </w:p>
    <w:p w14:paraId="614CF5DB" w14:textId="77777777" w:rsidR="006E1FB9" w:rsidRPr="006E1FB9" w:rsidRDefault="006E1FB9" w:rsidP="006E1FB9">
      <w:pPr>
        <w:pStyle w:val="Code"/>
        <w:rPr>
          <w:highlight w:val="white"/>
        </w:rPr>
      </w:pPr>
      <w:r w:rsidRPr="006E1FB9">
        <w:rPr>
          <w:highlight w:val="white"/>
        </w:rPr>
        <w:t xml:space="preserve">    }</w:t>
      </w:r>
    </w:p>
    <w:p w14:paraId="6080BDA1" w14:textId="77777777" w:rsidR="006E1FB9" w:rsidRPr="006E1FB9" w:rsidRDefault="006E1FB9" w:rsidP="006E1FB9">
      <w:pPr>
        <w:pStyle w:val="Code"/>
        <w:rPr>
          <w:highlight w:val="white"/>
        </w:rPr>
      </w:pPr>
    </w:p>
    <w:p w14:paraId="45F7B8FB" w14:textId="77777777" w:rsidR="006E1FB9" w:rsidRPr="006E1FB9" w:rsidRDefault="006E1FB9" w:rsidP="006E1FB9">
      <w:pPr>
        <w:pStyle w:val="Code"/>
        <w:rPr>
          <w:highlight w:val="white"/>
        </w:rPr>
      </w:pPr>
      <w:r w:rsidRPr="006E1FB9">
        <w:rPr>
          <w:highlight w:val="white"/>
        </w:rPr>
        <w:t xml:space="preserve">    public bool IsIntegralLogicalOrPointer() {</w:t>
      </w:r>
    </w:p>
    <w:p w14:paraId="4B8059D0" w14:textId="77777777" w:rsidR="006E1FB9" w:rsidRPr="006E1FB9" w:rsidRDefault="006E1FB9" w:rsidP="006E1FB9">
      <w:pPr>
        <w:pStyle w:val="Code"/>
        <w:rPr>
          <w:highlight w:val="white"/>
        </w:rPr>
      </w:pPr>
      <w:r w:rsidRPr="006E1FB9">
        <w:rPr>
          <w:highlight w:val="white"/>
        </w:rPr>
        <w:t xml:space="preserve">      return IsIntegral() || IsLogical() || IsPointer();</w:t>
      </w:r>
    </w:p>
    <w:p w14:paraId="1602583B" w14:textId="77777777" w:rsidR="006E1FB9" w:rsidRPr="006E1FB9" w:rsidRDefault="006E1FB9" w:rsidP="006E1FB9">
      <w:pPr>
        <w:pStyle w:val="Code"/>
        <w:rPr>
          <w:highlight w:val="white"/>
        </w:rPr>
      </w:pPr>
      <w:r w:rsidRPr="006E1FB9">
        <w:rPr>
          <w:highlight w:val="white"/>
        </w:rPr>
        <w:t xml:space="preserve">    }</w:t>
      </w:r>
    </w:p>
    <w:p w14:paraId="72FF96D6" w14:textId="77777777" w:rsidR="006E1FB9" w:rsidRPr="006E1FB9" w:rsidRDefault="006E1FB9" w:rsidP="006E1FB9">
      <w:pPr>
        <w:pStyle w:val="Code"/>
        <w:rPr>
          <w:highlight w:val="white"/>
        </w:rPr>
      </w:pPr>
    </w:p>
    <w:p w14:paraId="524A93EA" w14:textId="77777777" w:rsidR="006E1FB9" w:rsidRPr="006E1FB9" w:rsidRDefault="006E1FB9" w:rsidP="006E1FB9">
      <w:pPr>
        <w:pStyle w:val="Code"/>
        <w:rPr>
          <w:highlight w:val="white"/>
        </w:rPr>
      </w:pPr>
      <w:r w:rsidRPr="006E1FB9">
        <w:rPr>
          <w:highlight w:val="white"/>
        </w:rPr>
        <w:t xml:space="preserve">    public bool IsIntegralOrArray() {</w:t>
      </w:r>
    </w:p>
    <w:p w14:paraId="121961BC" w14:textId="77777777" w:rsidR="006E1FB9" w:rsidRPr="006E1FB9" w:rsidRDefault="006E1FB9" w:rsidP="006E1FB9">
      <w:pPr>
        <w:pStyle w:val="Code"/>
        <w:rPr>
          <w:highlight w:val="white"/>
        </w:rPr>
      </w:pPr>
      <w:r w:rsidRPr="006E1FB9">
        <w:rPr>
          <w:highlight w:val="white"/>
        </w:rPr>
        <w:t xml:space="preserve">      return IsIntegral() || IsArray();</w:t>
      </w:r>
    </w:p>
    <w:p w14:paraId="72C72816" w14:textId="77777777" w:rsidR="006E1FB9" w:rsidRPr="006E1FB9" w:rsidRDefault="006E1FB9" w:rsidP="006E1FB9">
      <w:pPr>
        <w:pStyle w:val="Code"/>
        <w:rPr>
          <w:highlight w:val="white"/>
        </w:rPr>
      </w:pPr>
      <w:r w:rsidRPr="006E1FB9">
        <w:rPr>
          <w:highlight w:val="white"/>
        </w:rPr>
        <w:t xml:space="preserve">    }</w:t>
      </w:r>
    </w:p>
    <w:p w14:paraId="5D59B612" w14:textId="77777777" w:rsidR="006E1FB9" w:rsidRPr="006E1FB9" w:rsidRDefault="006E1FB9" w:rsidP="006E1FB9">
      <w:pPr>
        <w:pStyle w:val="Code"/>
        <w:rPr>
          <w:highlight w:val="white"/>
        </w:rPr>
      </w:pPr>
    </w:p>
    <w:p w14:paraId="55AAC7E6" w14:textId="77777777" w:rsidR="006E1FB9" w:rsidRPr="006E1FB9" w:rsidRDefault="006E1FB9" w:rsidP="006E1FB9">
      <w:pPr>
        <w:pStyle w:val="Code"/>
        <w:rPr>
          <w:highlight w:val="white"/>
        </w:rPr>
      </w:pPr>
      <w:r w:rsidRPr="006E1FB9">
        <w:rPr>
          <w:highlight w:val="white"/>
        </w:rPr>
        <w:t xml:space="preserve">    public bool IsIntegralArrayOrPointer() {</w:t>
      </w:r>
    </w:p>
    <w:p w14:paraId="13C3A9F5" w14:textId="77777777" w:rsidR="006E1FB9" w:rsidRPr="006E1FB9" w:rsidRDefault="006E1FB9" w:rsidP="006E1FB9">
      <w:pPr>
        <w:pStyle w:val="Code"/>
        <w:rPr>
          <w:highlight w:val="white"/>
        </w:rPr>
      </w:pPr>
      <w:r w:rsidRPr="006E1FB9">
        <w:rPr>
          <w:highlight w:val="white"/>
        </w:rPr>
        <w:t xml:space="preserve">      return IsIntegral() || IsPointer() || IsArray();</w:t>
      </w:r>
    </w:p>
    <w:p w14:paraId="545BE8F4" w14:textId="77777777" w:rsidR="006E1FB9" w:rsidRPr="006E1FB9" w:rsidRDefault="006E1FB9" w:rsidP="006E1FB9">
      <w:pPr>
        <w:pStyle w:val="Code"/>
        <w:rPr>
          <w:highlight w:val="white"/>
        </w:rPr>
      </w:pPr>
      <w:r w:rsidRPr="006E1FB9">
        <w:rPr>
          <w:highlight w:val="white"/>
        </w:rPr>
        <w:t xml:space="preserve">    }</w:t>
      </w:r>
    </w:p>
    <w:p w14:paraId="6504C762" w14:textId="77777777" w:rsidR="006E1FB9" w:rsidRPr="006E1FB9" w:rsidRDefault="006E1FB9" w:rsidP="006E1FB9">
      <w:pPr>
        <w:pStyle w:val="Code"/>
        <w:rPr>
          <w:highlight w:val="white"/>
        </w:rPr>
      </w:pPr>
    </w:p>
    <w:p w14:paraId="0361E647" w14:textId="77777777" w:rsidR="006E1FB9" w:rsidRPr="006E1FB9" w:rsidRDefault="006E1FB9" w:rsidP="006E1FB9">
      <w:pPr>
        <w:pStyle w:val="Code"/>
        <w:rPr>
          <w:highlight w:val="white"/>
        </w:rPr>
      </w:pPr>
      <w:r w:rsidRPr="006E1FB9">
        <w:rPr>
          <w:highlight w:val="white"/>
        </w:rPr>
        <w:t xml:space="preserve">    public bool IsIntegralPointerArrayOrString() {</w:t>
      </w:r>
    </w:p>
    <w:p w14:paraId="5DCBE5F1" w14:textId="77777777" w:rsidR="006E1FB9" w:rsidRPr="006E1FB9" w:rsidRDefault="006E1FB9" w:rsidP="006E1FB9">
      <w:pPr>
        <w:pStyle w:val="Code"/>
        <w:rPr>
          <w:highlight w:val="white"/>
        </w:rPr>
      </w:pPr>
      <w:r w:rsidRPr="006E1FB9">
        <w:rPr>
          <w:highlight w:val="white"/>
        </w:rPr>
        <w:t xml:space="preserve">      return IsIntegralArrayOrPointer() || IsString();</w:t>
      </w:r>
    </w:p>
    <w:p w14:paraId="72413892" w14:textId="77777777" w:rsidR="006E1FB9" w:rsidRPr="006E1FB9" w:rsidRDefault="006E1FB9" w:rsidP="006E1FB9">
      <w:pPr>
        <w:pStyle w:val="Code"/>
        <w:rPr>
          <w:highlight w:val="white"/>
        </w:rPr>
      </w:pPr>
      <w:r w:rsidRPr="006E1FB9">
        <w:rPr>
          <w:highlight w:val="white"/>
        </w:rPr>
        <w:t xml:space="preserve">    }</w:t>
      </w:r>
    </w:p>
    <w:p w14:paraId="4B243A11" w14:textId="77777777" w:rsidR="006E1FB9" w:rsidRPr="006E1FB9" w:rsidRDefault="006E1FB9" w:rsidP="006E1FB9">
      <w:pPr>
        <w:pStyle w:val="Code"/>
        <w:rPr>
          <w:highlight w:val="white"/>
        </w:rPr>
      </w:pPr>
    </w:p>
    <w:p w14:paraId="47D46FEC" w14:textId="77777777" w:rsidR="006E1FB9" w:rsidRPr="006E1FB9" w:rsidRDefault="006E1FB9" w:rsidP="006E1FB9">
      <w:pPr>
        <w:pStyle w:val="Code"/>
        <w:rPr>
          <w:highlight w:val="white"/>
        </w:rPr>
      </w:pPr>
      <w:r w:rsidRPr="006E1FB9">
        <w:rPr>
          <w:highlight w:val="white"/>
        </w:rPr>
        <w:t xml:space="preserve">    public bool IsIntegralPointerArrayStringOrFunction() {</w:t>
      </w:r>
    </w:p>
    <w:p w14:paraId="3BD69118" w14:textId="77777777" w:rsidR="006E1FB9" w:rsidRPr="006E1FB9" w:rsidRDefault="006E1FB9" w:rsidP="006E1FB9">
      <w:pPr>
        <w:pStyle w:val="Code"/>
        <w:rPr>
          <w:highlight w:val="white"/>
        </w:rPr>
      </w:pPr>
      <w:r w:rsidRPr="006E1FB9">
        <w:rPr>
          <w:highlight w:val="white"/>
        </w:rPr>
        <w:t xml:space="preserve">      return IsIntegralPointerArrayOrString() || IsFunction();</w:t>
      </w:r>
    </w:p>
    <w:p w14:paraId="31890FD3" w14:textId="77777777" w:rsidR="006E1FB9" w:rsidRPr="006E1FB9" w:rsidRDefault="006E1FB9" w:rsidP="006E1FB9">
      <w:pPr>
        <w:pStyle w:val="Code"/>
        <w:rPr>
          <w:highlight w:val="white"/>
        </w:rPr>
      </w:pPr>
      <w:r w:rsidRPr="006E1FB9">
        <w:rPr>
          <w:highlight w:val="white"/>
        </w:rPr>
        <w:t xml:space="preserve">    }</w:t>
      </w:r>
    </w:p>
    <w:p w14:paraId="57B90A1C" w14:textId="77777777" w:rsidR="006E1FB9" w:rsidRPr="006E1FB9" w:rsidRDefault="006E1FB9" w:rsidP="006E1FB9">
      <w:pPr>
        <w:pStyle w:val="Code"/>
        <w:rPr>
          <w:highlight w:val="white"/>
        </w:rPr>
      </w:pPr>
      <w:r w:rsidRPr="006E1FB9">
        <w:rPr>
          <w:highlight w:val="white"/>
        </w:rPr>
        <w:t xml:space="preserve">    </w:t>
      </w:r>
    </w:p>
    <w:p w14:paraId="70C5C6E2" w14:textId="77777777" w:rsidR="006E1FB9" w:rsidRPr="006E1FB9" w:rsidRDefault="006E1FB9" w:rsidP="006E1FB9">
      <w:pPr>
        <w:pStyle w:val="Code"/>
        <w:rPr>
          <w:highlight w:val="white"/>
        </w:rPr>
      </w:pPr>
      <w:r w:rsidRPr="006E1FB9">
        <w:rPr>
          <w:highlight w:val="white"/>
        </w:rPr>
        <w:t xml:space="preserve">    public bool IsIntegralPointerOrFunction() {</w:t>
      </w:r>
    </w:p>
    <w:p w14:paraId="6E6BCFD3" w14:textId="77777777" w:rsidR="006E1FB9" w:rsidRPr="006E1FB9" w:rsidRDefault="006E1FB9" w:rsidP="006E1FB9">
      <w:pPr>
        <w:pStyle w:val="Code"/>
        <w:rPr>
          <w:highlight w:val="white"/>
        </w:rPr>
      </w:pPr>
      <w:r w:rsidRPr="006E1FB9">
        <w:rPr>
          <w:highlight w:val="white"/>
        </w:rPr>
        <w:lastRenderedPageBreak/>
        <w:t xml:space="preserve">      return IsIntegralOrPointer() || IsFunction();</w:t>
      </w:r>
    </w:p>
    <w:p w14:paraId="3910B814" w14:textId="77777777" w:rsidR="006E1FB9" w:rsidRPr="006E1FB9" w:rsidRDefault="006E1FB9" w:rsidP="006E1FB9">
      <w:pPr>
        <w:pStyle w:val="Code"/>
        <w:rPr>
          <w:highlight w:val="white"/>
        </w:rPr>
      </w:pPr>
      <w:r w:rsidRPr="006E1FB9">
        <w:rPr>
          <w:highlight w:val="white"/>
        </w:rPr>
        <w:t xml:space="preserve">    }</w:t>
      </w:r>
    </w:p>
    <w:p w14:paraId="5172BCCB" w14:textId="77777777" w:rsidR="006E1FB9" w:rsidRPr="006E1FB9" w:rsidRDefault="006E1FB9" w:rsidP="006E1FB9">
      <w:pPr>
        <w:pStyle w:val="Code"/>
        <w:rPr>
          <w:highlight w:val="white"/>
        </w:rPr>
      </w:pPr>
    </w:p>
    <w:p w14:paraId="39C1964E" w14:textId="77777777" w:rsidR="006E1FB9" w:rsidRPr="006E1FB9" w:rsidRDefault="006E1FB9" w:rsidP="006E1FB9">
      <w:pPr>
        <w:pStyle w:val="Code"/>
        <w:rPr>
          <w:highlight w:val="white"/>
        </w:rPr>
      </w:pPr>
      <w:r w:rsidRPr="006E1FB9">
        <w:rPr>
          <w:highlight w:val="white"/>
        </w:rPr>
        <w:t xml:space="preserve">    public bool IsIntegralPointerArrayOrFunction() {</w:t>
      </w:r>
    </w:p>
    <w:p w14:paraId="52B01104" w14:textId="77777777" w:rsidR="006E1FB9" w:rsidRPr="006E1FB9" w:rsidRDefault="006E1FB9" w:rsidP="006E1FB9">
      <w:pPr>
        <w:pStyle w:val="Code"/>
        <w:rPr>
          <w:highlight w:val="white"/>
        </w:rPr>
      </w:pPr>
      <w:r w:rsidRPr="006E1FB9">
        <w:rPr>
          <w:highlight w:val="white"/>
        </w:rPr>
        <w:t xml:space="preserve">      return IsIntegralArrayOrPointer() || IsFunction();</w:t>
      </w:r>
    </w:p>
    <w:p w14:paraId="4789A8C2" w14:textId="77777777" w:rsidR="006E1FB9" w:rsidRPr="006E1FB9" w:rsidRDefault="006E1FB9" w:rsidP="006E1FB9">
      <w:pPr>
        <w:pStyle w:val="Code"/>
        <w:rPr>
          <w:highlight w:val="white"/>
        </w:rPr>
      </w:pPr>
      <w:r w:rsidRPr="006E1FB9">
        <w:rPr>
          <w:highlight w:val="white"/>
        </w:rPr>
        <w:t xml:space="preserve">    }</w:t>
      </w:r>
    </w:p>
    <w:p w14:paraId="071C004F" w14:textId="77777777" w:rsidR="006E1FB9" w:rsidRPr="006E1FB9" w:rsidRDefault="006E1FB9" w:rsidP="006E1FB9">
      <w:pPr>
        <w:pStyle w:val="Code"/>
        <w:rPr>
          <w:highlight w:val="white"/>
        </w:rPr>
      </w:pPr>
    </w:p>
    <w:p w14:paraId="58448468" w14:textId="77777777" w:rsidR="006E1FB9" w:rsidRPr="006E1FB9" w:rsidRDefault="006E1FB9" w:rsidP="006E1FB9">
      <w:pPr>
        <w:pStyle w:val="Code"/>
        <w:rPr>
          <w:highlight w:val="white"/>
        </w:rPr>
      </w:pPr>
      <w:r w:rsidRPr="006E1FB9">
        <w:rPr>
          <w:highlight w:val="white"/>
        </w:rPr>
        <w:t xml:space="preserve">    public bool IsArithmeticOrPointer() {</w:t>
      </w:r>
    </w:p>
    <w:p w14:paraId="57985BFA" w14:textId="77777777" w:rsidR="006E1FB9" w:rsidRPr="006E1FB9" w:rsidRDefault="006E1FB9" w:rsidP="006E1FB9">
      <w:pPr>
        <w:pStyle w:val="Code"/>
        <w:rPr>
          <w:highlight w:val="white"/>
        </w:rPr>
      </w:pPr>
      <w:r w:rsidRPr="006E1FB9">
        <w:rPr>
          <w:highlight w:val="white"/>
        </w:rPr>
        <w:t xml:space="preserve">      return IsArithmetic() || IsPointer();</w:t>
      </w:r>
    </w:p>
    <w:p w14:paraId="0B0D69A1" w14:textId="77777777" w:rsidR="006E1FB9" w:rsidRPr="006E1FB9" w:rsidRDefault="006E1FB9" w:rsidP="006E1FB9">
      <w:pPr>
        <w:pStyle w:val="Code"/>
        <w:rPr>
          <w:highlight w:val="white"/>
        </w:rPr>
      </w:pPr>
      <w:r w:rsidRPr="006E1FB9">
        <w:rPr>
          <w:highlight w:val="white"/>
        </w:rPr>
        <w:t xml:space="preserve">    }</w:t>
      </w:r>
    </w:p>
    <w:p w14:paraId="1C99F6DE" w14:textId="77777777" w:rsidR="006E1FB9" w:rsidRPr="006E1FB9" w:rsidRDefault="006E1FB9" w:rsidP="006E1FB9">
      <w:pPr>
        <w:pStyle w:val="Code"/>
        <w:rPr>
          <w:highlight w:val="white"/>
        </w:rPr>
      </w:pPr>
    </w:p>
    <w:p w14:paraId="59A07106" w14:textId="77777777" w:rsidR="006E1FB9" w:rsidRPr="006E1FB9" w:rsidRDefault="006E1FB9" w:rsidP="006E1FB9">
      <w:pPr>
        <w:pStyle w:val="Code"/>
        <w:rPr>
          <w:highlight w:val="white"/>
        </w:rPr>
      </w:pPr>
      <w:r w:rsidRPr="006E1FB9">
        <w:rPr>
          <w:highlight w:val="white"/>
        </w:rPr>
        <w:t xml:space="preserve">    public bool IsArithmeticPointerOrArray() {</w:t>
      </w:r>
    </w:p>
    <w:p w14:paraId="7B1CCCDE" w14:textId="77777777" w:rsidR="006E1FB9" w:rsidRPr="006E1FB9" w:rsidRDefault="006E1FB9" w:rsidP="006E1FB9">
      <w:pPr>
        <w:pStyle w:val="Code"/>
        <w:rPr>
          <w:highlight w:val="white"/>
        </w:rPr>
      </w:pPr>
      <w:r w:rsidRPr="006E1FB9">
        <w:rPr>
          <w:highlight w:val="white"/>
        </w:rPr>
        <w:t xml:space="preserve">      return IsArithmeticOrPointer() || IsArray();</w:t>
      </w:r>
    </w:p>
    <w:p w14:paraId="1AEC4AC0" w14:textId="77777777" w:rsidR="006E1FB9" w:rsidRPr="006E1FB9" w:rsidRDefault="006E1FB9" w:rsidP="006E1FB9">
      <w:pPr>
        <w:pStyle w:val="Code"/>
        <w:rPr>
          <w:highlight w:val="white"/>
        </w:rPr>
      </w:pPr>
      <w:r w:rsidRPr="006E1FB9">
        <w:rPr>
          <w:highlight w:val="white"/>
        </w:rPr>
        <w:t xml:space="preserve">    }</w:t>
      </w:r>
    </w:p>
    <w:p w14:paraId="75FC6304" w14:textId="77777777" w:rsidR="006E1FB9" w:rsidRPr="006E1FB9" w:rsidRDefault="006E1FB9" w:rsidP="006E1FB9">
      <w:pPr>
        <w:pStyle w:val="Code"/>
        <w:rPr>
          <w:highlight w:val="white"/>
        </w:rPr>
      </w:pPr>
    </w:p>
    <w:p w14:paraId="6E6F844A" w14:textId="77777777" w:rsidR="006E1FB9" w:rsidRPr="006E1FB9" w:rsidRDefault="006E1FB9" w:rsidP="006E1FB9">
      <w:pPr>
        <w:pStyle w:val="Code"/>
        <w:rPr>
          <w:highlight w:val="white"/>
        </w:rPr>
      </w:pPr>
      <w:r w:rsidRPr="006E1FB9">
        <w:rPr>
          <w:highlight w:val="white"/>
        </w:rPr>
        <w:t xml:space="preserve">    public bool IsArithmeticPointerArrayOrFunction() {</w:t>
      </w:r>
    </w:p>
    <w:p w14:paraId="47330431" w14:textId="77777777" w:rsidR="006E1FB9" w:rsidRPr="006E1FB9" w:rsidRDefault="006E1FB9" w:rsidP="006E1FB9">
      <w:pPr>
        <w:pStyle w:val="Code"/>
        <w:rPr>
          <w:highlight w:val="white"/>
        </w:rPr>
      </w:pPr>
      <w:r w:rsidRPr="006E1FB9">
        <w:rPr>
          <w:highlight w:val="white"/>
        </w:rPr>
        <w:t xml:space="preserve">      return IsArithmeticPointerOrArray() || IsFunction();</w:t>
      </w:r>
    </w:p>
    <w:p w14:paraId="0B34A8A4" w14:textId="77777777" w:rsidR="006E1FB9" w:rsidRPr="006E1FB9" w:rsidRDefault="006E1FB9" w:rsidP="006E1FB9">
      <w:pPr>
        <w:pStyle w:val="Code"/>
        <w:rPr>
          <w:highlight w:val="white"/>
        </w:rPr>
      </w:pPr>
      <w:r w:rsidRPr="006E1FB9">
        <w:rPr>
          <w:highlight w:val="white"/>
        </w:rPr>
        <w:t xml:space="preserve">    }</w:t>
      </w:r>
    </w:p>
    <w:p w14:paraId="7E365113" w14:textId="77777777" w:rsidR="006E1FB9" w:rsidRPr="006E1FB9" w:rsidRDefault="006E1FB9" w:rsidP="006E1FB9">
      <w:pPr>
        <w:pStyle w:val="Code"/>
        <w:rPr>
          <w:highlight w:val="white"/>
        </w:rPr>
      </w:pPr>
    </w:p>
    <w:p w14:paraId="04D13A45" w14:textId="77777777" w:rsidR="006E1FB9" w:rsidRPr="006E1FB9" w:rsidRDefault="006E1FB9" w:rsidP="006E1FB9">
      <w:pPr>
        <w:pStyle w:val="Code"/>
        <w:rPr>
          <w:highlight w:val="white"/>
        </w:rPr>
      </w:pPr>
      <w:r w:rsidRPr="006E1FB9">
        <w:rPr>
          <w:highlight w:val="white"/>
        </w:rPr>
        <w:t xml:space="preserve">    public bool IsArithmeticPointerArrayStringOrFunction() {</w:t>
      </w:r>
    </w:p>
    <w:p w14:paraId="69B51FFD" w14:textId="77777777" w:rsidR="006E1FB9" w:rsidRPr="006E1FB9" w:rsidRDefault="006E1FB9" w:rsidP="006E1FB9">
      <w:pPr>
        <w:pStyle w:val="Code"/>
        <w:rPr>
          <w:highlight w:val="white"/>
        </w:rPr>
      </w:pPr>
      <w:r w:rsidRPr="006E1FB9">
        <w:rPr>
          <w:highlight w:val="white"/>
        </w:rPr>
        <w:t xml:space="preserve">      return IsArithmeticPointerArrayOrFunction() || IsString();</w:t>
      </w:r>
    </w:p>
    <w:p w14:paraId="64990C38" w14:textId="77777777" w:rsidR="006E1FB9" w:rsidRPr="006E1FB9" w:rsidRDefault="006E1FB9" w:rsidP="006E1FB9">
      <w:pPr>
        <w:pStyle w:val="Code"/>
        <w:rPr>
          <w:highlight w:val="white"/>
        </w:rPr>
      </w:pPr>
      <w:r w:rsidRPr="006E1FB9">
        <w:rPr>
          <w:highlight w:val="white"/>
        </w:rPr>
        <w:t xml:space="preserve">    }</w:t>
      </w:r>
    </w:p>
    <w:p w14:paraId="5E769BFB" w14:textId="77777777" w:rsidR="006E1FB9" w:rsidRPr="006E1FB9" w:rsidRDefault="006E1FB9" w:rsidP="006E1FB9">
      <w:pPr>
        <w:pStyle w:val="Code"/>
        <w:rPr>
          <w:highlight w:val="white"/>
        </w:rPr>
      </w:pPr>
    </w:p>
    <w:p w14:paraId="074ACBA5" w14:textId="77777777" w:rsidR="006E1FB9" w:rsidRPr="006E1FB9" w:rsidRDefault="006E1FB9" w:rsidP="006E1FB9">
      <w:pPr>
        <w:pStyle w:val="Code"/>
        <w:rPr>
          <w:highlight w:val="white"/>
        </w:rPr>
      </w:pPr>
      <w:r w:rsidRPr="006E1FB9">
        <w:rPr>
          <w:highlight w:val="white"/>
        </w:rPr>
        <w:t xml:space="preserve">    public bool IsStruct() {</w:t>
      </w:r>
    </w:p>
    <w:p w14:paraId="5B733C27" w14:textId="77777777" w:rsidR="006E1FB9" w:rsidRPr="006E1FB9" w:rsidRDefault="006E1FB9" w:rsidP="006E1FB9">
      <w:pPr>
        <w:pStyle w:val="Code"/>
        <w:rPr>
          <w:highlight w:val="white"/>
        </w:rPr>
      </w:pPr>
      <w:r w:rsidRPr="006E1FB9">
        <w:rPr>
          <w:highlight w:val="white"/>
        </w:rPr>
        <w:t xml:space="preserve">      return (m_sort == Sort.Struct);</w:t>
      </w:r>
    </w:p>
    <w:p w14:paraId="6ED77B62" w14:textId="77777777" w:rsidR="006E1FB9" w:rsidRPr="006E1FB9" w:rsidRDefault="006E1FB9" w:rsidP="006E1FB9">
      <w:pPr>
        <w:pStyle w:val="Code"/>
        <w:rPr>
          <w:highlight w:val="white"/>
        </w:rPr>
      </w:pPr>
      <w:r w:rsidRPr="006E1FB9">
        <w:rPr>
          <w:highlight w:val="white"/>
        </w:rPr>
        <w:t xml:space="preserve">    }</w:t>
      </w:r>
    </w:p>
    <w:p w14:paraId="5BA548EC" w14:textId="77777777" w:rsidR="006E1FB9" w:rsidRPr="006E1FB9" w:rsidRDefault="006E1FB9" w:rsidP="006E1FB9">
      <w:pPr>
        <w:pStyle w:val="Code"/>
        <w:rPr>
          <w:highlight w:val="white"/>
        </w:rPr>
      </w:pPr>
    </w:p>
    <w:p w14:paraId="6EEB7C58" w14:textId="77777777" w:rsidR="006E1FB9" w:rsidRPr="006E1FB9" w:rsidRDefault="006E1FB9" w:rsidP="006E1FB9">
      <w:pPr>
        <w:pStyle w:val="Code"/>
        <w:rPr>
          <w:highlight w:val="white"/>
        </w:rPr>
      </w:pPr>
      <w:r w:rsidRPr="006E1FB9">
        <w:rPr>
          <w:highlight w:val="white"/>
        </w:rPr>
        <w:t xml:space="preserve">    public bool IsUnion() {</w:t>
      </w:r>
    </w:p>
    <w:p w14:paraId="5B0E2A69" w14:textId="77777777" w:rsidR="006E1FB9" w:rsidRPr="006E1FB9" w:rsidRDefault="006E1FB9" w:rsidP="006E1FB9">
      <w:pPr>
        <w:pStyle w:val="Code"/>
        <w:rPr>
          <w:highlight w:val="white"/>
        </w:rPr>
      </w:pPr>
      <w:r w:rsidRPr="006E1FB9">
        <w:rPr>
          <w:highlight w:val="white"/>
        </w:rPr>
        <w:t xml:space="preserve">      return (m_sort == Sort.Union);</w:t>
      </w:r>
    </w:p>
    <w:p w14:paraId="497DF475" w14:textId="77777777" w:rsidR="006E1FB9" w:rsidRPr="006E1FB9" w:rsidRDefault="006E1FB9" w:rsidP="006E1FB9">
      <w:pPr>
        <w:pStyle w:val="Code"/>
        <w:rPr>
          <w:highlight w:val="white"/>
        </w:rPr>
      </w:pPr>
      <w:r w:rsidRPr="006E1FB9">
        <w:rPr>
          <w:highlight w:val="white"/>
        </w:rPr>
        <w:t xml:space="preserve">    }</w:t>
      </w:r>
    </w:p>
    <w:p w14:paraId="0017FF14" w14:textId="77777777" w:rsidR="006E1FB9" w:rsidRPr="006E1FB9" w:rsidRDefault="006E1FB9" w:rsidP="006E1FB9">
      <w:pPr>
        <w:pStyle w:val="Code"/>
        <w:rPr>
          <w:highlight w:val="white"/>
        </w:rPr>
      </w:pPr>
      <w:r w:rsidRPr="006E1FB9">
        <w:rPr>
          <w:highlight w:val="white"/>
        </w:rPr>
        <w:t xml:space="preserve">  </w:t>
      </w:r>
    </w:p>
    <w:p w14:paraId="33A15C30" w14:textId="77777777" w:rsidR="006E1FB9" w:rsidRPr="006E1FB9" w:rsidRDefault="006E1FB9" w:rsidP="006E1FB9">
      <w:pPr>
        <w:pStyle w:val="Code"/>
        <w:rPr>
          <w:highlight w:val="white"/>
        </w:rPr>
      </w:pPr>
      <w:r w:rsidRPr="006E1FB9">
        <w:rPr>
          <w:highlight w:val="white"/>
        </w:rPr>
        <w:t xml:space="preserve">    public bool IsStructOrUnion() {</w:t>
      </w:r>
    </w:p>
    <w:p w14:paraId="505A6093" w14:textId="77777777" w:rsidR="006E1FB9" w:rsidRPr="006E1FB9" w:rsidRDefault="006E1FB9" w:rsidP="006E1FB9">
      <w:pPr>
        <w:pStyle w:val="Code"/>
        <w:rPr>
          <w:highlight w:val="white"/>
        </w:rPr>
      </w:pPr>
      <w:r w:rsidRPr="006E1FB9">
        <w:rPr>
          <w:highlight w:val="white"/>
        </w:rPr>
        <w:t xml:space="preserve">      return IsStruct() || IsUnion();</w:t>
      </w:r>
    </w:p>
    <w:p w14:paraId="3637C54A" w14:textId="77777777" w:rsidR="006E1FB9" w:rsidRPr="006E1FB9" w:rsidRDefault="006E1FB9" w:rsidP="006E1FB9">
      <w:pPr>
        <w:pStyle w:val="Code"/>
        <w:rPr>
          <w:highlight w:val="white"/>
        </w:rPr>
      </w:pPr>
      <w:r w:rsidRPr="006E1FB9">
        <w:rPr>
          <w:highlight w:val="white"/>
        </w:rPr>
        <w:t xml:space="preserve">    }</w:t>
      </w:r>
    </w:p>
    <w:p w14:paraId="14987237" w14:textId="77777777" w:rsidR="006E1FB9" w:rsidRPr="006E1FB9" w:rsidRDefault="006E1FB9" w:rsidP="006E1FB9">
      <w:pPr>
        <w:pStyle w:val="Code"/>
        <w:rPr>
          <w:highlight w:val="white"/>
        </w:rPr>
      </w:pPr>
      <w:r w:rsidRPr="006E1FB9">
        <w:rPr>
          <w:highlight w:val="white"/>
        </w:rPr>
        <w:t xml:space="preserve">  </w:t>
      </w:r>
    </w:p>
    <w:p w14:paraId="376262A6" w14:textId="77777777" w:rsidR="006E1FB9" w:rsidRPr="006E1FB9" w:rsidRDefault="006E1FB9" w:rsidP="006E1FB9">
      <w:pPr>
        <w:pStyle w:val="Code"/>
        <w:rPr>
          <w:highlight w:val="white"/>
        </w:rPr>
      </w:pPr>
      <w:r w:rsidRPr="006E1FB9">
        <w:rPr>
          <w:highlight w:val="white"/>
        </w:rPr>
        <w:t xml:space="preserve">    public bool IsArithmeticPointerStructOrUnion() {</w:t>
      </w:r>
    </w:p>
    <w:p w14:paraId="546F5CC2" w14:textId="77777777" w:rsidR="006E1FB9" w:rsidRPr="006E1FB9" w:rsidRDefault="006E1FB9" w:rsidP="006E1FB9">
      <w:pPr>
        <w:pStyle w:val="Code"/>
        <w:rPr>
          <w:highlight w:val="white"/>
        </w:rPr>
      </w:pPr>
      <w:r w:rsidRPr="006E1FB9">
        <w:rPr>
          <w:highlight w:val="white"/>
        </w:rPr>
        <w:t xml:space="preserve">      return IsArithmeticOrPointer() || IsStructOrUnion();</w:t>
      </w:r>
    </w:p>
    <w:p w14:paraId="4F46723D" w14:textId="77777777" w:rsidR="006E1FB9" w:rsidRPr="006E1FB9" w:rsidRDefault="006E1FB9" w:rsidP="006E1FB9">
      <w:pPr>
        <w:pStyle w:val="Code"/>
        <w:rPr>
          <w:highlight w:val="white"/>
        </w:rPr>
      </w:pPr>
      <w:r w:rsidRPr="006E1FB9">
        <w:rPr>
          <w:highlight w:val="white"/>
        </w:rPr>
        <w:t xml:space="preserve">    }</w:t>
      </w:r>
    </w:p>
    <w:p w14:paraId="5C998059" w14:textId="77777777" w:rsidR="006E1FB9" w:rsidRPr="006E1FB9" w:rsidRDefault="006E1FB9" w:rsidP="006E1FB9">
      <w:pPr>
        <w:pStyle w:val="Code"/>
        <w:rPr>
          <w:highlight w:val="white"/>
        </w:rPr>
      </w:pPr>
      <w:r w:rsidRPr="006E1FB9">
        <w:rPr>
          <w:highlight w:val="white"/>
        </w:rPr>
        <w:t xml:space="preserve">  </w:t>
      </w:r>
    </w:p>
    <w:p w14:paraId="07DDCFA5" w14:textId="77777777" w:rsidR="006E1FB9" w:rsidRPr="006E1FB9" w:rsidRDefault="006E1FB9" w:rsidP="006E1FB9">
      <w:pPr>
        <w:pStyle w:val="Code"/>
        <w:rPr>
          <w:highlight w:val="white"/>
        </w:rPr>
      </w:pPr>
      <w:r w:rsidRPr="006E1FB9">
        <w:rPr>
          <w:highlight w:val="white"/>
        </w:rPr>
        <w:t xml:space="preserve">    public bool IsEnumerator() {</w:t>
      </w:r>
    </w:p>
    <w:p w14:paraId="6373A356" w14:textId="77777777" w:rsidR="006E1FB9" w:rsidRPr="006E1FB9" w:rsidRDefault="006E1FB9" w:rsidP="006E1FB9">
      <w:pPr>
        <w:pStyle w:val="Code"/>
        <w:rPr>
          <w:highlight w:val="white"/>
        </w:rPr>
      </w:pPr>
      <w:r w:rsidRPr="006E1FB9">
        <w:rPr>
          <w:highlight w:val="white"/>
        </w:rPr>
        <w:t xml:space="preserve">      return (m_enumeratorItemSet != null);</w:t>
      </w:r>
    </w:p>
    <w:p w14:paraId="664E157F" w14:textId="77777777" w:rsidR="006E1FB9" w:rsidRPr="006E1FB9" w:rsidRDefault="006E1FB9" w:rsidP="006E1FB9">
      <w:pPr>
        <w:pStyle w:val="Code"/>
        <w:rPr>
          <w:highlight w:val="white"/>
        </w:rPr>
      </w:pPr>
      <w:r w:rsidRPr="006E1FB9">
        <w:rPr>
          <w:highlight w:val="white"/>
        </w:rPr>
        <w:t xml:space="preserve">    }</w:t>
      </w:r>
    </w:p>
    <w:p w14:paraId="5C9BA19F" w14:textId="77777777" w:rsidR="006E1FB9" w:rsidRPr="006E1FB9" w:rsidRDefault="006E1FB9" w:rsidP="006E1FB9">
      <w:pPr>
        <w:pStyle w:val="Code"/>
        <w:rPr>
          <w:highlight w:val="white"/>
        </w:rPr>
      </w:pPr>
    </w:p>
    <w:p w14:paraId="59942D99" w14:textId="77777777" w:rsidR="006E1FB9" w:rsidRPr="006E1FB9" w:rsidRDefault="006E1FB9" w:rsidP="006E1FB9">
      <w:pPr>
        <w:pStyle w:val="Code"/>
        <w:rPr>
          <w:highlight w:val="white"/>
        </w:rPr>
      </w:pPr>
      <w:r w:rsidRPr="006E1FB9">
        <w:rPr>
          <w:highlight w:val="white"/>
        </w:rPr>
        <w:t xml:space="preserve">    public override string ToString() {</w:t>
      </w:r>
    </w:p>
    <w:p w14:paraId="69FAE059" w14:textId="77777777" w:rsidR="008F058F" w:rsidRDefault="006E1FB9" w:rsidP="006E1FB9">
      <w:pPr>
        <w:pStyle w:val="Code"/>
        <w:rPr>
          <w:highlight w:val="white"/>
        </w:rPr>
      </w:pPr>
      <w:r w:rsidRPr="006E1FB9">
        <w:rPr>
          <w:highlight w:val="white"/>
        </w:rPr>
        <w:t xml:space="preserve">      return Enum.GetName(typeof(Sort), m_sort).</w:t>
      </w:r>
    </w:p>
    <w:p w14:paraId="24A62272" w14:textId="3F87C7D3" w:rsidR="006E1FB9" w:rsidRPr="006E1FB9" w:rsidRDefault="008F058F" w:rsidP="006E1FB9">
      <w:pPr>
        <w:pStyle w:val="Code"/>
        <w:rPr>
          <w:highlight w:val="white"/>
        </w:rPr>
      </w:pPr>
      <w:r>
        <w:rPr>
          <w:highlight w:val="white"/>
        </w:rPr>
        <w:t xml:space="preserve">                  </w:t>
      </w:r>
      <w:r w:rsidR="006E1FB9" w:rsidRPr="006E1FB9">
        <w:rPr>
          <w:highlight w:val="white"/>
        </w:rPr>
        <w:t>Replace("__", "-").Replace("_", " ").ToLower();</w:t>
      </w:r>
    </w:p>
    <w:p w14:paraId="14843D6B" w14:textId="60A807B2" w:rsidR="006E1FB9" w:rsidRDefault="006E1FB9" w:rsidP="006E1FB9">
      <w:pPr>
        <w:pStyle w:val="Code"/>
        <w:rPr>
          <w:highlight w:val="white"/>
        </w:rPr>
      </w:pPr>
      <w:r w:rsidRPr="006E1FB9">
        <w:rPr>
          <w:highlight w:val="white"/>
        </w:rPr>
        <w:t xml:space="preserve">    }</w:t>
      </w:r>
    </w:p>
    <w:p w14:paraId="293C170D" w14:textId="014D09F8" w:rsidR="008F058F" w:rsidRDefault="008F058F" w:rsidP="006E1FB9">
      <w:pPr>
        <w:pStyle w:val="Code"/>
        <w:rPr>
          <w:highlight w:val="white"/>
        </w:rPr>
      </w:pPr>
    </w:p>
    <w:p w14:paraId="7F688A1F" w14:textId="77777777" w:rsidR="008F058F" w:rsidRDefault="008F058F" w:rsidP="008F058F">
      <w:pPr>
        <w:pStyle w:val="Code"/>
        <w:rPr>
          <w:highlight w:val="white"/>
        </w:rPr>
      </w:pPr>
      <w:r w:rsidRPr="006E1FB9">
        <w:rPr>
          <w:highlight w:val="white"/>
        </w:rPr>
        <w:t xml:space="preserve">    public static Type SignedShortIntegerType =</w:t>
      </w:r>
    </w:p>
    <w:p w14:paraId="6887CCD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Type(Sort.Signed_Short_Int);</w:t>
      </w:r>
    </w:p>
    <w:p w14:paraId="3CC94AC3" w14:textId="77777777" w:rsidR="008F058F" w:rsidRDefault="008F058F" w:rsidP="008F058F">
      <w:pPr>
        <w:pStyle w:val="Code"/>
        <w:rPr>
          <w:highlight w:val="white"/>
        </w:rPr>
      </w:pPr>
      <w:r w:rsidRPr="006E1FB9">
        <w:rPr>
          <w:highlight w:val="white"/>
        </w:rPr>
        <w:t xml:space="preserve">    public static Type UnsignedShortIntegerType =</w:t>
      </w:r>
    </w:p>
    <w:p w14:paraId="1145F6B5"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Type(Sort.Unsigned_Short_Int);</w:t>
      </w:r>
    </w:p>
    <w:p w14:paraId="44162564" w14:textId="77777777" w:rsidR="008F058F" w:rsidRPr="006E1FB9" w:rsidRDefault="008F058F" w:rsidP="008F058F">
      <w:pPr>
        <w:pStyle w:val="Code"/>
        <w:rPr>
          <w:highlight w:val="white"/>
        </w:rPr>
      </w:pPr>
      <w:r w:rsidRPr="006E1FB9">
        <w:rPr>
          <w:highlight w:val="white"/>
        </w:rPr>
        <w:t xml:space="preserve">    public static Type SignedIntegerType = new Type(Sort.Signed_Int);</w:t>
      </w:r>
    </w:p>
    <w:p w14:paraId="20A54A8B" w14:textId="77777777" w:rsidR="008F058F" w:rsidRPr="006E1FB9" w:rsidRDefault="008F058F" w:rsidP="008F058F">
      <w:pPr>
        <w:pStyle w:val="Code"/>
        <w:rPr>
          <w:highlight w:val="white"/>
        </w:rPr>
      </w:pPr>
      <w:r w:rsidRPr="006E1FB9">
        <w:rPr>
          <w:highlight w:val="white"/>
        </w:rPr>
        <w:t xml:space="preserve">    public static Type UnsignedIntegerType = new Type(Sort.Unsigned_Int);</w:t>
      </w:r>
    </w:p>
    <w:p w14:paraId="0029687A" w14:textId="77777777" w:rsidR="008F058F" w:rsidRPr="006E1FB9" w:rsidRDefault="008F058F" w:rsidP="008F058F">
      <w:pPr>
        <w:pStyle w:val="Code"/>
        <w:rPr>
          <w:highlight w:val="white"/>
        </w:rPr>
      </w:pPr>
      <w:r w:rsidRPr="006E1FB9">
        <w:rPr>
          <w:highlight w:val="white"/>
        </w:rPr>
        <w:t xml:space="preserve">    public static Type SignedLongIntegerType = new Type(Sort.Signed_Long_Int);</w:t>
      </w:r>
    </w:p>
    <w:p w14:paraId="4F99C9B7" w14:textId="77777777" w:rsidR="008F058F" w:rsidRDefault="008F058F" w:rsidP="008F058F">
      <w:pPr>
        <w:pStyle w:val="Code"/>
        <w:rPr>
          <w:highlight w:val="white"/>
        </w:rPr>
      </w:pPr>
      <w:r w:rsidRPr="006E1FB9">
        <w:rPr>
          <w:highlight w:val="white"/>
        </w:rPr>
        <w:t xml:space="preserve">    public static Type UnsignedLongIntegerType =</w:t>
      </w:r>
    </w:p>
    <w:p w14:paraId="59DC5091" w14:textId="77777777" w:rsidR="008F058F" w:rsidRPr="006E1FB9" w:rsidRDefault="008F058F" w:rsidP="008F058F">
      <w:pPr>
        <w:pStyle w:val="Code"/>
        <w:rPr>
          <w:highlight w:val="white"/>
        </w:rPr>
      </w:pPr>
      <w:r>
        <w:rPr>
          <w:highlight w:val="white"/>
        </w:rPr>
        <w:t xml:space="preserve">     </w:t>
      </w:r>
      <w:r w:rsidRPr="006E1FB9">
        <w:rPr>
          <w:highlight w:val="white"/>
        </w:rPr>
        <w:t xml:space="preserve"> new Type(Sort.Unsigned_Long_Int);</w:t>
      </w:r>
    </w:p>
    <w:p w14:paraId="740B9FCB" w14:textId="77777777" w:rsidR="008F058F" w:rsidRPr="006E1FB9" w:rsidRDefault="008F058F" w:rsidP="008F058F">
      <w:pPr>
        <w:pStyle w:val="Code"/>
        <w:rPr>
          <w:highlight w:val="white"/>
        </w:rPr>
      </w:pPr>
      <w:r w:rsidRPr="006E1FB9">
        <w:rPr>
          <w:highlight w:val="white"/>
        </w:rPr>
        <w:lastRenderedPageBreak/>
        <w:t xml:space="preserve">    public static Type FloatType = new Type(Sort.Float);</w:t>
      </w:r>
    </w:p>
    <w:p w14:paraId="7CFE15C5" w14:textId="77777777" w:rsidR="008F058F" w:rsidRPr="006E1FB9" w:rsidRDefault="008F058F" w:rsidP="008F058F">
      <w:pPr>
        <w:pStyle w:val="Code"/>
        <w:rPr>
          <w:highlight w:val="white"/>
        </w:rPr>
      </w:pPr>
      <w:r w:rsidRPr="006E1FB9">
        <w:rPr>
          <w:highlight w:val="white"/>
        </w:rPr>
        <w:t xml:space="preserve">    public static Type DoubleType = new Type(Sort.Double);</w:t>
      </w:r>
    </w:p>
    <w:p w14:paraId="3A961D7A" w14:textId="77777777" w:rsidR="008F058F" w:rsidRPr="006E1FB9" w:rsidRDefault="008F058F" w:rsidP="008F058F">
      <w:pPr>
        <w:pStyle w:val="Code"/>
        <w:rPr>
          <w:highlight w:val="white"/>
        </w:rPr>
      </w:pPr>
      <w:r w:rsidRPr="006E1FB9">
        <w:rPr>
          <w:highlight w:val="white"/>
        </w:rPr>
        <w:t xml:space="preserve">    public static Type LongDoubleType = new Type(Sort.Long_Double);</w:t>
      </w:r>
    </w:p>
    <w:p w14:paraId="2BF5B55A" w14:textId="77777777" w:rsidR="008F058F" w:rsidRPr="006E1FB9" w:rsidRDefault="008F058F" w:rsidP="008F058F">
      <w:pPr>
        <w:pStyle w:val="Code"/>
        <w:rPr>
          <w:highlight w:val="white"/>
        </w:rPr>
      </w:pPr>
      <w:r w:rsidRPr="006E1FB9">
        <w:rPr>
          <w:highlight w:val="white"/>
        </w:rPr>
        <w:t xml:space="preserve">    public static Type SignedCharType = new Type(Sort.Signed_Char);</w:t>
      </w:r>
    </w:p>
    <w:p w14:paraId="0C3B03FB" w14:textId="77777777" w:rsidR="008F058F" w:rsidRPr="006E1FB9" w:rsidRDefault="008F058F" w:rsidP="008F058F">
      <w:pPr>
        <w:pStyle w:val="Code"/>
        <w:rPr>
          <w:highlight w:val="white"/>
        </w:rPr>
      </w:pPr>
      <w:r w:rsidRPr="006E1FB9">
        <w:rPr>
          <w:highlight w:val="white"/>
        </w:rPr>
        <w:t xml:space="preserve">    public static Type UnsignedCharType = new Type(Sort.Unsigned_Char);</w:t>
      </w:r>
    </w:p>
    <w:p w14:paraId="4F147632" w14:textId="77777777" w:rsidR="008F058F" w:rsidRPr="006E1FB9" w:rsidRDefault="008F058F" w:rsidP="008F058F">
      <w:pPr>
        <w:pStyle w:val="Code"/>
        <w:rPr>
          <w:highlight w:val="white"/>
        </w:rPr>
      </w:pPr>
      <w:r w:rsidRPr="006E1FB9">
        <w:rPr>
          <w:highlight w:val="white"/>
        </w:rPr>
        <w:t xml:space="preserve">    public static Type StringType = new Type(Sort.String);</w:t>
      </w:r>
    </w:p>
    <w:p w14:paraId="5F0736FA" w14:textId="77777777" w:rsidR="008F058F" w:rsidRPr="006E1FB9" w:rsidRDefault="008F058F" w:rsidP="008F058F">
      <w:pPr>
        <w:pStyle w:val="Code"/>
        <w:rPr>
          <w:highlight w:val="white"/>
        </w:rPr>
      </w:pPr>
      <w:r w:rsidRPr="006E1FB9">
        <w:rPr>
          <w:highlight w:val="white"/>
        </w:rPr>
        <w:t xml:space="preserve">    public static Type VoidType = new Type(Sort.Void);</w:t>
      </w:r>
    </w:p>
    <w:p w14:paraId="32D4F45B" w14:textId="77777777" w:rsidR="008F058F" w:rsidRPr="006E1FB9" w:rsidRDefault="008F058F" w:rsidP="008F058F">
      <w:pPr>
        <w:pStyle w:val="Code"/>
        <w:rPr>
          <w:highlight w:val="white"/>
        </w:rPr>
      </w:pPr>
      <w:r w:rsidRPr="006E1FB9">
        <w:rPr>
          <w:highlight w:val="white"/>
        </w:rPr>
        <w:t xml:space="preserve">    public static Type PointerTypeX = new Type(SignedIntegerType);</w:t>
      </w:r>
    </w:p>
    <w:p w14:paraId="2EAF113D" w14:textId="77777777" w:rsidR="008F058F" w:rsidRPr="006E1FB9" w:rsidRDefault="008F058F" w:rsidP="008F058F">
      <w:pPr>
        <w:pStyle w:val="Code"/>
        <w:rPr>
          <w:highlight w:val="white"/>
        </w:rPr>
      </w:pPr>
      <w:r w:rsidRPr="006E1FB9">
        <w:rPr>
          <w:highlight w:val="white"/>
        </w:rPr>
        <w:t xml:space="preserve">    public static Type VoidPointerType = new Type(new Type(Sort.Void));</w:t>
      </w:r>
    </w:p>
    <w:p w14:paraId="03842412" w14:textId="4ABCBC50" w:rsidR="008F058F" w:rsidRPr="006E1FB9" w:rsidRDefault="008F058F" w:rsidP="006E1FB9">
      <w:pPr>
        <w:pStyle w:val="Code"/>
        <w:rPr>
          <w:highlight w:val="white"/>
        </w:rPr>
      </w:pPr>
      <w:r w:rsidRPr="006E1FB9">
        <w:rPr>
          <w:highlight w:val="white"/>
        </w:rPr>
        <w:t xml:space="preserve">    public static Type LogicalType = new Type(Sort.Logical);</w:t>
      </w:r>
    </w:p>
    <w:p w14:paraId="3034E8B8" w14:textId="77777777" w:rsidR="006E1FB9" w:rsidRPr="006E1FB9" w:rsidRDefault="006E1FB9" w:rsidP="006E1FB9">
      <w:pPr>
        <w:pStyle w:val="Code"/>
        <w:rPr>
          <w:highlight w:val="white"/>
        </w:rPr>
      </w:pPr>
      <w:r w:rsidRPr="006E1FB9">
        <w:rPr>
          <w:highlight w:val="white"/>
        </w:rPr>
        <w:t xml:space="preserve">  }</w:t>
      </w:r>
    </w:p>
    <w:p w14:paraId="3BD90FD0" w14:textId="5F2766AA" w:rsidR="008C43F9" w:rsidRDefault="006E1FB9" w:rsidP="006E1FB9">
      <w:pPr>
        <w:pStyle w:val="Code"/>
      </w:pPr>
      <w:r w:rsidRPr="006E1FB9">
        <w:rPr>
          <w:highlight w:val="white"/>
        </w:rPr>
        <w:t>}</w:t>
      </w:r>
    </w:p>
    <w:p w14:paraId="4134D035" w14:textId="1110588D" w:rsidR="00981D97" w:rsidRDefault="00981D97" w:rsidP="00981D97">
      <w:r>
        <w:t xml:space="preserve">The </w:t>
      </w:r>
      <w:r w:rsidRPr="00981D97">
        <w:rPr>
          <w:rStyle w:val="KeyWord0"/>
        </w:rPr>
        <w:t>TypeSize</w:t>
      </w:r>
      <w:r>
        <w:t xml:space="preserve"> class holds the sizes of the types and the minimum and maximum values of each type.</w:t>
      </w:r>
    </w:p>
    <w:p w14:paraId="6ED1FC88" w14:textId="77777777" w:rsidR="00261EE9" w:rsidRDefault="00261EE9">
      <w:pPr>
        <w:rPr>
          <w:ins w:id="456" w:author="Stefan Bjornander" w:date="2015-04-25T11:15:00Z"/>
          <w:color w:val="auto"/>
        </w:rPr>
        <w:pPrChange w:id="457" w:author="Stefan Bjornander" w:date="2015-04-25T14:54:00Z">
          <w:pPr>
            <w:pStyle w:val="Rubrik3"/>
          </w:pPr>
        </w:pPrChange>
      </w:pPr>
      <w:ins w:id="458" w:author="Stefan Bjornander" w:date="2015-04-25T14:54:00Z">
        <w:r>
          <w:t xml:space="preserve">Each type has a size, even though void </w:t>
        </w:r>
      </w:ins>
      <w:ins w:id="459" w:author="Stefan Bjornander" w:date="2015-04-25T16:04:00Z">
        <w:r>
          <w:t>and</w:t>
        </w:r>
      </w:ins>
      <w:ins w:id="460" w:author="Stefan Bjornander" w:date="2015-04-25T14:54:00Z">
        <w:r>
          <w:t xml:space="preserve"> function ha</w:t>
        </w:r>
      </w:ins>
      <w:ins w:id="461" w:author="Stefan Bjornander" w:date="2015-04-25T16:04:00Z">
        <w:r>
          <w:t>ve</w:t>
        </w:r>
      </w:ins>
      <w:ins w:id="462" w:author="Stefan Bjornander" w:date="2015-04-25T14:54:00Z">
        <w:r>
          <w:t xml:space="preserve"> size zero. The size of an array is its size times the size of its type</w:t>
        </w:r>
      </w:ins>
      <w:ins w:id="463" w:author="Stefan Bjornander" w:date="2015-04-25T14:55:00Z">
        <w:r>
          <w:t xml:space="preserve">, the size of a struct is the sum of the sizes of its members, and the size of a union is the size of its </w:t>
        </w:r>
      </w:ins>
      <w:ins w:id="464" w:author="Stefan Bjornander" w:date="2015-04-25T16:04:00Z">
        <w:r>
          <w:t>largest</w:t>
        </w:r>
      </w:ins>
      <w:ins w:id="465" w:author="Stefan Bjornander" w:date="2015-04-25T14:55:00Z">
        <w:r>
          <w:t xml:space="preserve"> member. Not</w:t>
        </w:r>
      </w:ins>
      <w:ins w:id="466" w:author="Stefan Bjornander" w:date="2015-04-25T16:04:00Z">
        <w:r>
          <w:t>e</w:t>
        </w:r>
      </w:ins>
      <w:ins w:id="467" w:author="Stefan Bjornander" w:date="2015-04-25T14:55:00Z">
        <w:r>
          <w:t xml:space="preserve"> that a pointer always has the same size, regardless of what it points at.</w:t>
        </w:r>
      </w:ins>
    </w:p>
    <w:p w14:paraId="4E50C195" w14:textId="397CFBD3" w:rsidR="00FB7182" w:rsidRDefault="00FB7182" w:rsidP="00FB7182">
      <w:pPr>
        <w:pStyle w:val="CodeHeader"/>
      </w:pPr>
      <w:r>
        <w:t>TypeSize.cs</w:t>
      </w:r>
    </w:p>
    <w:p w14:paraId="11236D47" w14:textId="77777777" w:rsidR="00A43DA5" w:rsidRPr="00A43DA5" w:rsidRDefault="00A43DA5" w:rsidP="00A43DA5">
      <w:pPr>
        <w:pStyle w:val="Code"/>
        <w:rPr>
          <w:highlight w:val="white"/>
        </w:rPr>
      </w:pPr>
      <w:r w:rsidRPr="00A43DA5">
        <w:rPr>
          <w:highlight w:val="white"/>
        </w:rPr>
        <w:t>using System.Numerics;</w:t>
      </w:r>
    </w:p>
    <w:p w14:paraId="17240062" w14:textId="77777777" w:rsidR="00A43DA5" w:rsidRPr="00A43DA5" w:rsidRDefault="00A43DA5" w:rsidP="00A43DA5">
      <w:pPr>
        <w:pStyle w:val="Code"/>
        <w:rPr>
          <w:highlight w:val="white"/>
        </w:rPr>
      </w:pPr>
      <w:r w:rsidRPr="00A43DA5">
        <w:rPr>
          <w:highlight w:val="white"/>
        </w:rPr>
        <w:t>using System.Collections.Generic;</w:t>
      </w:r>
    </w:p>
    <w:p w14:paraId="34044A47" w14:textId="77777777" w:rsidR="0063592A" w:rsidRPr="00A43DA5" w:rsidRDefault="0063592A" w:rsidP="00A43DA5">
      <w:pPr>
        <w:pStyle w:val="Code"/>
        <w:rPr>
          <w:highlight w:val="white"/>
        </w:rPr>
      </w:pPr>
    </w:p>
    <w:p w14:paraId="23A256F1" w14:textId="77777777" w:rsidR="0063592A" w:rsidRPr="00A43DA5" w:rsidRDefault="0063592A" w:rsidP="00A43DA5">
      <w:pPr>
        <w:pStyle w:val="Code"/>
        <w:rPr>
          <w:highlight w:val="white"/>
        </w:rPr>
      </w:pPr>
      <w:r w:rsidRPr="00A43DA5">
        <w:rPr>
          <w:highlight w:val="white"/>
        </w:rPr>
        <w:t>namespace CCompiler {</w:t>
      </w:r>
    </w:p>
    <w:p w14:paraId="25EE2A87" w14:textId="77777777" w:rsidR="0063592A" w:rsidRPr="0063592A" w:rsidRDefault="0063592A" w:rsidP="0063592A">
      <w:pPr>
        <w:pStyle w:val="Code"/>
        <w:rPr>
          <w:highlight w:val="white"/>
        </w:rPr>
      </w:pPr>
      <w:r w:rsidRPr="0063592A">
        <w:rPr>
          <w:highlight w:val="white"/>
        </w:rPr>
        <w:t xml:space="preserve">  class TypeSize {</w:t>
      </w:r>
    </w:p>
    <w:p w14:paraId="3CE241C1" w14:textId="77777777" w:rsidR="0063592A" w:rsidRPr="0063592A" w:rsidRDefault="0063592A" w:rsidP="0063592A">
      <w:pPr>
        <w:pStyle w:val="Code"/>
        <w:rPr>
          <w:highlight w:val="white"/>
        </w:rPr>
      </w:pPr>
      <w:r w:rsidRPr="0063592A">
        <w:rPr>
          <w:highlight w:val="white"/>
        </w:rPr>
        <w:t xml:space="preserve">    public static int PointerSize;</w:t>
      </w:r>
    </w:p>
    <w:p w14:paraId="4F01523E" w14:textId="77777777" w:rsidR="0063592A" w:rsidRPr="0063592A" w:rsidRDefault="0063592A" w:rsidP="0063592A">
      <w:pPr>
        <w:pStyle w:val="Code"/>
        <w:rPr>
          <w:highlight w:val="white"/>
        </w:rPr>
      </w:pPr>
      <w:r w:rsidRPr="0063592A">
        <w:rPr>
          <w:highlight w:val="white"/>
        </w:rPr>
        <w:t xml:space="preserve">    public static int SignedIntegerSize;</w:t>
      </w:r>
    </w:p>
    <w:p w14:paraId="00BCF928" w14:textId="77777777" w:rsidR="0063592A" w:rsidRPr="0063592A" w:rsidRDefault="0063592A" w:rsidP="0063592A">
      <w:pPr>
        <w:pStyle w:val="Code"/>
        <w:rPr>
          <w:highlight w:val="white"/>
        </w:rPr>
      </w:pPr>
    </w:p>
    <w:p w14:paraId="6CAF24D5" w14:textId="77777777" w:rsidR="0063592A" w:rsidRPr="0063592A" w:rsidRDefault="0063592A" w:rsidP="0063592A">
      <w:pPr>
        <w:pStyle w:val="Code"/>
        <w:rPr>
          <w:highlight w:val="white"/>
        </w:rPr>
      </w:pPr>
      <w:r w:rsidRPr="0063592A">
        <w:rPr>
          <w:highlight w:val="white"/>
        </w:rPr>
        <w:t xml:space="preserve">    public static IDictionary&lt;Sort,int&gt;</w:t>
      </w:r>
    </w:p>
    <w:p w14:paraId="1624ED27" w14:textId="77777777" w:rsidR="0063592A" w:rsidRPr="0063592A" w:rsidRDefault="0063592A" w:rsidP="0063592A">
      <w:pPr>
        <w:pStyle w:val="Code"/>
        <w:rPr>
          <w:highlight w:val="white"/>
        </w:rPr>
      </w:pPr>
      <w:r w:rsidRPr="0063592A">
        <w:rPr>
          <w:highlight w:val="white"/>
        </w:rPr>
        <w:t xml:space="preserve">      m_sizeMap = new Dictionary&lt;Sort,int&gt;();</w:t>
      </w:r>
    </w:p>
    <w:p w14:paraId="21AAB43B" w14:textId="77777777" w:rsidR="0063592A" w:rsidRPr="0063592A" w:rsidRDefault="0063592A" w:rsidP="0063592A">
      <w:pPr>
        <w:pStyle w:val="Code"/>
        <w:rPr>
          <w:highlight w:val="white"/>
        </w:rPr>
      </w:pPr>
      <w:r w:rsidRPr="0063592A">
        <w:rPr>
          <w:highlight w:val="white"/>
        </w:rPr>
        <w:t xml:space="preserve">    public static IDictionary&lt;int,Type&gt;</w:t>
      </w:r>
    </w:p>
    <w:p w14:paraId="2CD104B7" w14:textId="77777777" w:rsidR="0063592A" w:rsidRPr="0063592A" w:rsidRDefault="0063592A" w:rsidP="0063592A">
      <w:pPr>
        <w:pStyle w:val="Code"/>
        <w:rPr>
          <w:highlight w:val="white"/>
        </w:rPr>
      </w:pPr>
      <w:r w:rsidRPr="0063592A">
        <w:rPr>
          <w:highlight w:val="white"/>
        </w:rPr>
        <w:t xml:space="preserve">      m_signedMap = new Dictionary&lt;int,Type&gt;(),</w:t>
      </w:r>
    </w:p>
    <w:p w14:paraId="69AEACAE" w14:textId="77777777" w:rsidR="0063592A" w:rsidRPr="0063592A" w:rsidRDefault="0063592A" w:rsidP="0063592A">
      <w:pPr>
        <w:pStyle w:val="Code"/>
        <w:rPr>
          <w:highlight w:val="white"/>
        </w:rPr>
      </w:pPr>
      <w:r w:rsidRPr="0063592A">
        <w:rPr>
          <w:highlight w:val="white"/>
        </w:rPr>
        <w:t xml:space="preserve">      m_unsignedMap = new Dictionary&lt;int,Type&gt;();</w:t>
      </w:r>
    </w:p>
    <w:p w14:paraId="6D2384FF" w14:textId="77777777" w:rsidR="0063592A" w:rsidRPr="0063592A" w:rsidRDefault="0063592A" w:rsidP="0063592A">
      <w:pPr>
        <w:pStyle w:val="Code"/>
        <w:rPr>
          <w:highlight w:val="white"/>
        </w:rPr>
      </w:pPr>
      <w:r w:rsidRPr="0063592A">
        <w:rPr>
          <w:highlight w:val="white"/>
        </w:rPr>
        <w:t xml:space="preserve">    private static IDictionary&lt;int, BigInteger&gt;</w:t>
      </w:r>
    </w:p>
    <w:p w14:paraId="06B21929" w14:textId="77777777" w:rsidR="0063592A" w:rsidRPr="0063592A" w:rsidRDefault="0063592A" w:rsidP="0063592A">
      <w:pPr>
        <w:pStyle w:val="Code"/>
        <w:rPr>
          <w:highlight w:val="white"/>
        </w:rPr>
      </w:pPr>
      <w:r w:rsidRPr="0063592A">
        <w:rPr>
          <w:highlight w:val="white"/>
        </w:rPr>
        <w:t xml:space="preserve">      m_maskMap = new Dictionary&lt;int, BigInteger&gt;();</w:t>
      </w:r>
    </w:p>
    <w:p w14:paraId="797BEA5F" w14:textId="77777777" w:rsidR="0063592A" w:rsidRPr="0063592A" w:rsidRDefault="0063592A" w:rsidP="0063592A">
      <w:pPr>
        <w:pStyle w:val="Code"/>
        <w:rPr>
          <w:highlight w:val="white"/>
        </w:rPr>
      </w:pPr>
      <w:r w:rsidRPr="0063592A">
        <w:rPr>
          <w:highlight w:val="white"/>
        </w:rPr>
        <w:t xml:space="preserve">    private static IDictionary&lt;Sort,BigInteger&gt;</w:t>
      </w:r>
    </w:p>
    <w:p w14:paraId="21DB2C5C" w14:textId="77777777" w:rsidR="0063592A" w:rsidRPr="0063592A" w:rsidRDefault="0063592A" w:rsidP="0063592A">
      <w:pPr>
        <w:pStyle w:val="Code"/>
        <w:rPr>
          <w:highlight w:val="white"/>
        </w:rPr>
      </w:pPr>
      <w:r w:rsidRPr="0063592A">
        <w:rPr>
          <w:highlight w:val="white"/>
        </w:rPr>
        <w:t xml:space="preserve">      m_minValueMap = new Dictionary&lt;Sort,BigInteger&gt;(),</w:t>
      </w:r>
    </w:p>
    <w:p w14:paraId="704183FC" w14:textId="77777777" w:rsidR="0063592A" w:rsidRPr="0063592A" w:rsidRDefault="0063592A" w:rsidP="0063592A">
      <w:pPr>
        <w:pStyle w:val="Code"/>
        <w:rPr>
          <w:highlight w:val="white"/>
        </w:rPr>
      </w:pPr>
      <w:r w:rsidRPr="0063592A">
        <w:rPr>
          <w:highlight w:val="white"/>
        </w:rPr>
        <w:t xml:space="preserve">      m_maxValueMap = new Dictionary&lt;Sort,BigInteger&gt;();</w:t>
      </w:r>
    </w:p>
    <w:p w14:paraId="1C714E17" w14:textId="77777777" w:rsidR="0063592A" w:rsidRPr="0063592A" w:rsidRDefault="0063592A" w:rsidP="0063592A">
      <w:pPr>
        <w:pStyle w:val="Code"/>
        <w:rPr>
          <w:highlight w:val="white"/>
        </w:rPr>
      </w:pPr>
      <w:r w:rsidRPr="0063592A">
        <w:rPr>
          <w:highlight w:val="white"/>
        </w:rPr>
        <w:t xml:space="preserve">    private static IDictionary&lt;Sort,decimal&gt;</w:t>
      </w:r>
    </w:p>
    <w:p w14:paraId="41CD7F6E" w14:textId="77777777" w:rsidR="0063592A" w:rsidRPr="0063592A" w:rsidRDefault="0063592A" w:rsidP="0063592A">
      <w:pPr>
        <w:pStyle w:val="Code"/>
        <w:rPr>
          <w:highlight w:val="white"/>
        </w:rPr>
      </w:pPr>
      <w:r w:rsidRPr="0063592A">
        <w:rPr>
          <w:highlight w:val="white"/>
        </w:rPr>
        <w:t xml:space="preserve">      m_minValueFloatMap = new Dictionary&lt;Sort,decimal&gt;(),</w:t>
      </w:r>
    </w:p>
    <w:p w14:paraId="039E65D9" w14:textId="77777777" w:rsidR="0063592A" w:rsidRPr="0063592A" w:rsidRDefault="0063592A" w:rsidP="0063592A">
      <w:pPr>
        <w:pStyle w:val="Code"/>
        <w:rPr>
          <w:highlight w:val="white"/>
        </w:rPr>
      </w:pPr>
      <w:r w:rsidRPr="0063592A">
        <w:rPr>
          <w:highlight w:val="white"/>
        </w:rPr>
        <w:t xml:space="preserve">      m_maxValueFloatMap = new Dictionary&lt;Sort,decimal&gt;();</w:t>
      </w:r>
    </w:p>
    <w:p w14:paraId="6EB5E2DD" w14:textId="77777777" w:rsidR="0063592A" w:rsidRPr="0063592A" w:rsidRDefault="0063592A" w:rsidP="0063592A">
      <w:pPr>
        <w:pStyle w:val="Code"/>
        <w:rPr>
          <w:highlight w:val="white"/>
        </w:rPr>
      </w:pPr>
      <w:r w:rsidRPr="0063592A">
        <w:rPr>
          <w:highlight w:val="white"/>
        </w:rPr>
        <w:t xml:space="preserve">  </w:t>
      </w:r>
    </w:p>
    <w:p w14:paraId="52CD187E" w14:textId="77777777" w:rsidR="0063592A" w:rsidRPr="0063592A" w:rsidRDefault="0063592A" w:rsidP="0063592A">
      <w:pPr>
        <w:pStyle w:val="Code"/>
        <w:rPr>
          <w:highlight w:val="white"/>
        </w:rPr>
      </w:pPr>
      <w:r w:rsidRPr="0063592A">
        <w:rPr>
          <w:highlight w:val="white"/>
        </w:rPr>
        <w:t xml:space="preserve">    static TypeSize() {</w:t>
      </w:r>
    </w:p>
    <w:p w14:paraId="21317C4E" w14:textId="5BCB14FE" w:rsidR="0063592A" w:rsidRPr="0063592A" w:rsidRDefault="0063592A" w:rsidP="0063592A">
      <w:pPr>
        <w:pStyle w:val="Code"/>
        <w:rPr>
          <w:highlight w:val="white"/>
        </w:rPr>
      </w:pPr>
      <w:r w:rsidRPr="0063592A">
        <w:rPr>
          <w:highlight w:val="white"/>
        </w:rPr>
        <w:t xml:space="preserve">      m_maskMap.Add(1, </w:t>
      </w:r>
      <w:r w:rsidR="00EF0D34">
        <w:rPr>
          <w:highlight w:val="white"/>
        </w:rPr>
        <w:t>BigInteger.Zero</w:t>
      </w:r>
      <w:r w:rsidRPr="0063592A">
        <w:rPr>
          <w:highlight w:val="white"/>
        </w:rPr>
        <w:t>x000000FF);</w:t>
      </w:r>
    </w:p>
    <w:p w14:paraId="027A90B6" w14:textId="76C248DE" w:rsidR="0063592A" w:rsidRPr="0063592A" w:rsidRDefault="0063592A" w:rsidP="0063592A">
      <w:pPr>
        <w:pStyle w:val="Code"/>
        <w:rPr>
          <w:highlight w:val="white"/>
        </w:rPr>
      </w:pPr>
      <w:r w:rsidRPr="0063592A">
        <w:rPr>
          <w:highlight w:val="white"/>
        </w:rPr>
        <w:t xml:space="preserve">      m_maskMap.Add(2, </w:t>
      </w:r>
      <w:r w:rsidR="00EF0D34">
        <w:rPr>
          <w:highlight w:val="white"/>
        </w:rPr>
        <w:t>BigInteger.Zero</w:t>
      </w:r>
      <w:r w:rsidRPr="0063592A">
        <w:rPr>
          <w:highlight w:val="white"/>
        </w:rPr>
        <w:t>x0000FFFF);</w:t>
      </w:r>
    </w:p>
    <w:p w14:paraId="330E3776" w14:textId="3FD7CCBB" w:rsidR="0063592A" w:rsidRPr="0063592A" w:rsidRDefault="0063592A" w:rsidP="0063592A">
      <w:pPr>
        <w:pStyle w:val="Code"/>
        <w:rPr>
          <w:highlight w:val="white"/>
        </w:rPr>
      </w:pPr>
      <w:r w:rsidRPr="0063592A">
        <w:rPr>
          <w:highlight w:val="white"/>
        </w:rPr>
        <w:t xml:space="preserve">      m_maskMap.Add(4, </w:t>
      </w:r>
      <w:r w:rsidR="00EF0D34">
        <w:rPr>
          <w:highlight w:val="white"/>
        </w:rPr>
        <w:t>BigInteger.Zero</w:t>
      </w:r>
      <w:r w:rsidRPr="0063592A">
        <w:rPr>
          <w:highlight w:val="white"/>
        </w:rPr>
        <w:t>xFFFFFFFF);</w:t>
      </w:r>
    </w:p>
    <w:p w14:paraId="43727D31" w14:textId="6FE37B00" w:rsidR="0063592A" w:rsidRPr="0063592A" w:rsidRDefault="00A43DA5" w:rsidP="00A43DA5">
      <w:pPr>
        <w:rPr>
          <w:highlight w:val="white"/>
        </w:rPr>
      </w:pPr>
      <w:r>
        <w:rPr>
          <w:highlight w:val="white"/>
        </w:rPr>
        <w:t xml:space="preserve">The </w:t>
      </w:r>
      <w:r w:rsidR="00401BF0">
        <w:rPr>
          <w:highlight w:val="white"/>
        </w:rPr>
        <w:t>sizes and values of the types depends on whether th</w:t>
      </w:r>
      <w:r w:rsidR="00250D97">
        <w:rPr>
          <w:highlight w:val="white"/>
        </w:rPr>
        <w:t>e</w:t>
      </w:r>
      <w:r w:rsidR="009D0A67">
        <w:rPr>
          <w:highlight w:val="white"/>
        </w:rPr>
        <w:t xml:space="preserve"> compiler generates code for the Linux or Windows environment.</w:t>
      </w:r>
    </w:p>
    <w:p w14:paraId="7FDFA1A7" w14:textId="77777777" w:rsidR="0063592A" w:rsidRPr="0063592A" w:rsidRDefault="0063592A" w:rsidP="0063592A">
      <w:pPr>
        <w:pStyle w:val="Code"/>
        <w:rPr>
          <w:highlight w:val="white"/>
        </w:rPr>
      </w:pPr>
      <w:r w:rsidRPr="0063592A">
        <w:rPr>
          <w:highlight w:val="white"/>
        </w:rPr>
        <w:t xml:space="preserve">      if (Start.Linux) {</w:t>
      </w:r>
    </w:p>
    <w:p w14:paraId="414988D1" w14:textId="77777777" w:rsidR="0063592A" w:rsidRPr="0063592A" w:rsidRDefault="0063592A" w:rsidP="0063592A">
      <w:pPr>
        <w:pStyle w:val="Code"/>
        <w:rPr>
          <w:highlight w:val="white"/>
        </w:rPr>
      </w:pPr>
      <w:r w:rsidRPr="0063592A">
        <w:rPr>
          <w:highlight w:val="white"/>
        </w:rPr>
        <w:t xml:space="preserve">        PointerSize = 8;</w:t>
      </w:r>
    </w:p>
    <w:p w14:paraId="3D128B39" w14:textId="77777777" w:rsidR="0063592A" w:rsidRPr="0063592A" w:rsidRDefault="0063592A" w:rsidP="0063592A">
      <w:pPr>
        <w:pStyle w:val="Code"/>
        <w:rPr>
          <w:highlight w:val="white"/>
        </w:rPr>
      </w:pPr>
      <w:r w:rsidRPr="0063592A">
        <w:rPr>
          <w:highlight w:val="white"/>
        </w:rPr>
        <w:t xml:space="preserve">        SignedIntegerSize = 4;</w:t>
      </w:r>
    </w:p>
    <w:p w14:paraId="0B73E69F" w14:textId="77777777" w:rsidR="0063592A" w:rsidRPr="0063592A" w:rsidRDefault="0063592A" w:rsidP="0063592A">
      <w:pPr>
        <w:pStyle w:val="Code"/>
        <w:rPr>
          <w:highlight w:val="white"/>
        </w:rPr>
      </w:pPr>
    </w:p>
    <w:p w14:paraId="78631E3A" w14:textId="77777777" w:rsidR="0063592A" w:rsidRPr="0063592A" w:rsidRDefault="0063592A" w:rsidP="0063592A">
      <w:pPr>
        <w:pStyle w:val="Code"/>
        <w:rPr>
          <w:highlight w:val="white"/>
        </w:rPr>
      </w:pPr>
      <w:r w:rsidRPr="0063592A">
        <w:rPr>
          <w:highlight w:val="white"/>
        </w:rPr>
        <w:t xml:space="preserve">        m_sizeMap.Add(Sort.Void, 0);</w:t>
      </w:r>
    </w:p>
    <w:p w14:paraId="0D8B8751" w14:textId="77777777" w:rsidR="0063592A" w:rsidRPr="0063592A" w:rsidRDefault="0063592A" w:rsidP="0063592A">
      <w:pPr>
        <w:pStyle w:val="Code"/>
        <w:rPr>
          <w:highlight w:val="white"/>
        </w:rPr>
      </w:pPr>
      <w:r w:rsidRPr="0063592A">
        <w:rPr>
          <w:highlight w:val="white"/>
        </w:rPr>
        <w:t xml:space="preserve">        m_sizeMap.Add(Sort.Function, 0);</w:t>
      </w:r>
    </w:p>
    <w:p w14:paraId="3CD2E5CC" w14:textId="77777777" w:rsidR="0063592A" w:rsidRPr="0063592A" w:rsidRDefault="0063592A" w:rsidP="0063592A">
      <w:pPr>
        <w:pStyle w:val="Code"/>
        <w:rPr>
          <w:highlight w:val="white"/>
        </w:rPr>
      </w:pPr>
      <w:r w:rsidRPr="0063592A">
        <w:rPr>
          <w:highlight w:val="white"/>
        </w:rPr>
        <w:t xml:space="preserve">        m_sizeMap.Add(Sort.Logical, 1);</w:t>
      </w:r>
    </w:p>
    <w:p w14:paraId="01C6A5DE" w14:textId="77777777" w:rsidR="0063592A" w:rsidRPr="0063592A" w:rsidRDefault="0063592A" w:rsidP="0063592A">
      <w:pPr>
        <w:pStyle w:val="Code"/>
        <w:rPr>
          <w:highlight w:val="white"/>
        </w:rPr>
      </w:pPr>
      <w:r w:rsidRPr="0063592A">
        <w:rPr>
          <w:highlight w:val="white"/>
        </w:rPr>
        <w:t xml:space="preserve">        m_sizeMap.Add(Sort.Pointer, 8);</w:t>
      </w:r>
    </w:p>
    <w:p w14:paraId="3CD5F88F" w14:textId="77777777" w:rsidR="0063592A" w:rsidRPr="0063592A" w:rsidRDefault="0063592A" w:rsidP="0063592A">
      <w:pPr>
        <w:pStyle w:val="Code"/>
        <w:rPr>
          <w:highlight w:val="white"/>
        </w:rPr>
      </w:pPr>
      <w:r w:rsidRPr="0063592A">
        <w:rPr>
          <w:highlight w:val="white"/>
        </w:rPr>
        <w:lastRenderedPageBreak/>
        <w:t xml:space="preserve">        m_sizeMap.Add(Sort.Array, 8);</w:t>
      </w:r>
    </w:p>
    <w:p w14:paraId="77AD67A8" w14:textId="77777777" w:rsidR="0063592A" w:rsidRPr="0063592A" w:rsidRDefault="0063592A" w:rsidP="0063592A">
      <w:pPr>
        <w:pStyle w:val="Code"/>
        <w:rPr>
          <w:highlight w:val="white"/>
        </w:rPr>
      </w:pPr>
      <w:r w:rsidRPr="0063592A">
        <w:rPr>
          <w:highlight w:val="white"/>
        </w:rPr>
        <w:t xml:space="preserve">        m_sizeMap.Add(Sort.String, 4);</w:t>
      </w:r>
    </w:p>
    <w:p w14:paraId="526E837A" w14:textId="77777777" w:rsidR="0063592A" w:rsidRPr="0063592A" w:rsidRDefault="0063592A" w:rsidP="0063592A">
      <w:pPr>
        <w:pStyle w:val="Code"/>
        <w:rPr>
          <w:highlight w:val="white"/>
        </w:rPr>
      </w:pPr>
      <w:r w:rsidRPr="0063592A">
        <w:rPr>
          <w:highlight w:val="white"/>
        </w:rPr>
        <w:t xml:space="preserve">        m_sizeMap.Add(Sort.Signed_Char, 1);</w:t>
      </w:r>
    </w:p>
    <w:p w14:paraId="74B6CB70" w14:textId="77777777" w:rsidR="0063592A" w:rsidRPr="0063592A" w:rsidRDefault="0063592A" w:rsidP="0063592A">
      <w:pPr>
        <w:pStyle w:val="Code"/>
        <w:rPr>
          <w:highlight w:val="white"/>
        </w:rPr>
      </w:pPr>
      <w:r w:rsidRPr="0063592A">
        <w:rPr>
          <w:highlight w:val="white"/>
        </w:rPr>
        <w:t xml:space="preserve">        m_sizeMap.Add(Sort.Unsigned_Char, 1);</w:t>
      </w:r>
    </w:p>
    <w:p w14:paraId="23A78C03" w14:textId="77777777" w:rsidR="0063592A" w:rsidRPr="0063592A" w:rsidRDefault="0063592A" w:rsidP="0063592A">
      <w:pPr>
        <w:pStyle w:val="Code"/>
        <w:rPr>
          <w:highlight w:val="white"/>
        </w:rPr>
      </w:pPr>
      <w:r w:rsidRPr="0063592A">
        <w:rPr>
          <w:highlight w:val="white"/>
        </w:rPr>
        <w:t xml:space="preserve">        m_sizeMap.Add(Sort.Signed_Short_Int, 2);</w:t>
      </w:r>
    </w:p>
    <w:p w14:paraId="6DB32089" w14:textId="77777777" w:rsidR="0063592A" w:rsidRPr="0063592A" w:rsidRDefault="0063592A" w:rsidP="0063592A">
      <w:pPr>
        <w:pStyle w:val="Code"/>
        <w:rPr>
          <w:highlight w:val="white"/>
        </w:rPr>
      </w:pPr>
      <w:r w:rsidRPr="0063592A">
        <w:rPr>
          <w:highlight w:val="white"/>
        </w:rPr>
        <w:t xml:space="preserve">        m_sizeMap.Add(Sort.Unsigned_Short_Int, 2);</w:t>
      </w:r>
    </w:p>
    <w:p w14:paraId="0BF4129F" w14:textId="77777777" w:rsidR="0063592A" w:rsidRPr="0063592A" w:rsidRDefault="0063592A" w:rsidP="0063592A">
      <w:pPr>
        <w:pStyle w:val="Code"/>
        <w:rPr>
          <w:highlight w:val="white"/>
        </w:rPr>
      </w:pPr>
      <w:r w:rsidRPr="0063592A">
        <w:rPr>
          <w:highlight w:val="white"/>
        </w:rPr>
        <w:t xml:space="preserve">        m_sizeMap.Add(Sort.Signed_Int, 4);</w:t>
      </w:r>
    </w:p>
    <w:p w14:paraId="2D7B1223" w14:textId="77777777" w:rsidR="0063592A" w:rsidRPr="0063592A" w:rsidRDefault="0063592A" w:rsidP="0063592A">
      <w:pPr>
        <w:pStyle w:val="Code"/>
        <w:rPr>
          <w:highlight w:val="white"/>
        </w:rPr>
      </w:pPr>
      <w:r w:rsidRPr="0063592A">
        <w:rPr>
          <w:highlight w:val="white"/>
        </w:rPr>
        <w:t xml:space="preserve">        m_sizeMap.Add(Sort.Unsigned_Int, 4);</w:t>
      </w:r>
    </w:p>
    <w:p w14:paraId="6573A147" w14:textId="77777777" w:rsidR="0063592A" w:rsidRPr="0063592A" w:rsidRDefault="0063592A" w:rsidP="0063592A">
      <w:pPr>
        <w:pStyle w:val="Code"/>
        <w:rPr>
          <w:highlight w:val="white"/>
        </w:rPr>
      </w:pPr>
      <w:r w:rsidRPr="0063592A">
        <w:rPr>
          <w:highlight w:val="white"/>
        </w:rPr>
        <w:t xml:space="preserve">        m_sizeMap.Add(Sort.Signed_Long_Int, 8);</w:t>
      </w:r>
    </w:p>
    <w:p w14:paraId="1FFF1575" w14:textId="77777777" w:rsidR="0063592A" w:rsidRPr="0063592A" w:rsidRDefault="0063592A" w:rsidP="0063592A">
      <w:pPr>
        <w:pStyle w:val="Code"/>
        <w:rPr>
          <w:highlight w:val="white"/>
        </w:rPr>
      </w:pPr>
      <w:r w:rsidRPr="0063592A">
        <w:rPr>
          <w:highlight w:val="white"/>
        </w:rPr>
        <w:t xml:space="preserve">        m_sizeMap.Add(Sort.Unsigned_Long_Int, 8);</w:t>
      </w:r>
    </w:p>
    <w:p w14:paraId="17E6FC3A" w14:textId="77777777" w:rsidR="0063592A" w:rsidRPr="0063592A" w:rsidRDefault="0063592A" w:rsidP="0063592A">
      <w:pPr>
        <w:pStyle w:val="Code"/>
        <w:rPr>
          <w:highlight w:val="white"/>
        </w:rPr>
      </w:pPr>
      <w:r w:rsidRPr="0063592A">
        <w:rPr>
          <w:highlight w:val="white"/>
        </w:rPr>
        <w:t xml:space="preserve">        m_sizeMap.Add(Sort.Float, 4);</w:t>
      </w:r>
    </w:p>
    <w:p w14:paraId="136704EE" w14:textId="77777777" w:rsidR="0063592A" w:rsidRPr="0063592A" w:rsidRDefault="0063592A" w:rsidP="0063592A">
      <w:pPr>
        <w:pStyle w:val="Code"/>
        <w:rPr>
          <w:highlight w:val="white"/>
        </w:rPr>
      </w:pPr>
      <w:r w:rsidRPr="0063592A">
        <w:rPr>
          <w:highlight w:val="white"/>
        </w:rPr>
        <w:t xml:space="preserve">        m_sizeMap.Add(Sort.Double, 8);</w:t>
      </w:r>
    </w:p>
    <w:p w14:paraId="7234D95A" w14:textId="77777777" w:rsidR="0063592A" w:rsidRPr="0063592A" w:rsidRDefault="0063592A" w:rsidP="0063592A">
      <w:pPr>
        <w:pStyle w:val="Code"/>
        <w:rPr>
          <w:highlight w:val="white"/>
        </w:rPr>
      </w:pPr>
      <w:r w:rsidRPr="0063592A">
        <w:rPr>
          <w:highlight w:val="white"/>
        </w:rPr>
        <w:t xml:space="preserve">        m_sizeMap.Add(Sort.Long_Double, 8);</w:t>
      </w:r>
    </w:p>
    <w:p w14:paraId="7083490E" w14:textId="77777777" w:rsidR="0063592A" w:rsidRPr="0063592A" w:rsidRDefault="0063592A" w:rsidP="0063592A">
      <w:pPr>
        <w:pStyle w:val="Code"/>
        <w:rPr>
          <w:highlight w:val="white"/>
        </w:rPr>
      </w:pPr>
    </w:p>
    <w:p w14:paraId="7796858F" w14:textId="77777777" w:rsidR="0063592A" w:rsidRPr="0063592A" w:rsidRDefault="0063592A" w:rsidP="0063592A">
      <w:pPr>
        <w:pStyle w:val="Code"/>
        <w:rPr>
          <w:highlight w:val="white"/>
        </w:rPr>
      </w:pPr>
      <w:r w:rsidRPr="0063592A">
        <w:rPr>
          <w:highlight w:val="white"/>
        </w:rPr>
        <w:t xml:space="preserve">        m_signedMap.Add(1, Type.SignedCharType);</w:t>
      </w:r>
    </w:p>
    <w:p w14:paraId="648EB94E" w14:textId="77777777" w:rsidR="0063592A" w:rsidRPr="0063592A" w:rsidRDefault="0063592A" w:rsidP="0063592A">
      <w:pPr>
        <w:pStyle w:val="Code"/>
        <w:rPr>
          <w:highlight w:val="white"/>
        </w:rPr>
      </w:pPr>
      <w:r w:rsidRPr="0063592A">
        <w:rPr>
          <w:highlight w:val="white"/>
        </w:rPr>
        <w:t xml:space="preserve">        m_signedMap.Add(2, Type.SignedShortIntegerType);</w:t>
      </w:r>
    </w:p>
    <w:p w14:paraId="5267D700" w14:textId="77777777" w:rsidR="0063592A" w:rsidRPr="0063592A" w:rsidRDefault="0063592A" w:rsidP="0063592A">
      <w:pPr>
        <w:pStyle w:val="Code"/>
        <w:rPr>
          <w:highlight w:val="white"/>
        </w:rPr>
      </w:pPr>
      <w:r w:rsidRPr="0063592A">
        <w:rPr>
          <w:highlight w:val="white"/>
        </w:rPr>
        <w:t xml:space="preserve">        m_signedMap.Add(4, Type.SignedIntegerType);</w:t>
      </w:r>
    </w:p>
    <w:p w14:paraId="74B009E4" w14:textId="77777777" w:rsidR="0063592A" w:rsidRPr="0063592A" w:rsidRDefault="0063592A" w:rsidP="0063592A">
      <w:pPr>
        <w:pStyle w:val="Code"/>
        <w:rPr>
          <w:highlight w:val="white"/>
        </w:rPr>
      </w:pPr>
      <w:r w:rsidRPr="0063592A">
        <w:rPr>
          <w:highlight w:val="white"/>
        </w:rPr>
        <w:t xml:space="preserve">        m_signedMap.Add(8, Type.SignedLongIntegerType);</w:t>
      </w:r>
    </w:p>
    <w:p w14:paraId="20786970" w14:textId="77777777" w:rsidR="0063592A" w:rsidRPr="0063592A" w:rsidRDefault="0063592A" w:rsidP="0063592A">
      <w:pPr>
        <w:pStyle w:val="Code"/>
        <w:rPr>
          <w:highlight w:val="white"/>
        </w:rPr>
      </w:pPr>
    </w:p>
    <w:p w14:paraId="4671C009" w14:textId="77777777" w:rsidR="0063592A" w:rsidRPr="0063592A" w:rsidRDefault="0063592A" w:rsidP="0063592A">
      <w:pPr>
        <w:pStyle w:val="Code"/>
        <w:rPr>
          <w:highlight w:val="white"/>
        </w:rPr>
      </w:pPr>
      <w:r w:rsidRPr="0063592A">
        <w:rPr>
          <w:highlight w:val="white"/>
        </w:rPr>
        <w:t xml:space="preserve">        m_unsignedMap.Add(1, Type.UnsignedCharType);</w:t>
      </w:r>
    </w:p>
    <w:p w14:paraId="14E0E4A6" w14:textId="77777777" w:rsidR="0063592A" w:rsidRPr="0063592A" w:rsidRDefault="0063592A" w:rsidP="0063592A">
      <w:pPr>
        <w:pStyle w:val="Code"/>
        <w:rPr>
          <w:highlight w:val="white"/>
        </w:rPr>
      </w:pPr>
      <w:r w:rsidRPr="0063592A">
        <w:rPr>
          <w:highlight w:val="white"/>
        </w:rPr>
        <w:t xml:space="preserve">        m_unsignedMap.Add(2, Type.UnsignedShortIntegerType);</w:t>
      </w:r>
    </w:p>
    <w:p w14:paraId="12B083CF" w14:textId="77777777" w:rsidR="0063592A" w:rsidRPr="0063592A" w:rsidRDefault="0063592A" w:rsidP="0063592A">
      <w:pPr>
        <w:pStyle w:val="Code"/>
        <w:rPr>
          <w:highlight w:val="white"/>
        </w:rPr>
      </w:pPr>
      <w:r w:rsidRPr="0063592A">
        <w:rPr>
          <w:highlight w:val="white"/>
        </w:rPr>
        <w:t xml:space="preserve">        m_unsignedMap.Add(4, Type.UnsignedIntegerType);</w:t>
      </w:r>
    </w:p>
    <w:p w14:paraId="18BD44F7" w14:textId="77777777" w:rsidR="0063592A" w:rsidRPr="0063592A" w:rsidRDefault="0063592A" w:rsidP="0063592A">
      <w:pPr>
        <w:pStyle w:val="Code"/>
        <w:rPr>
          <w:highlight w:val="white"/>
        </w:rPr>
      </w:pPr>
      <w:r w:rsidRPr="0063592A">
        <w:rPr>
          <w:highlight w:val="white"/>
        </w:rPr>
        <w:t xml:space="preserve">        m_unsignedMap.Add(8, Type.UnsignedLongIntegerType);</w:t>
      </w:r>
    </w:p>
    <w:p w14:paraId="300B6404" w14:textId="77777777" w:rsidR="0063592A" w:rsidRPr="0063592A" w:rsidRDefault="0063592A" w:rsidP="0063592A">
      <w:pPr>
        <w:pStyle w:val="Code"/>
        <w:rPr>
          <w:highlight w:val="white"/>
        </w:rPr>
      </w:pPr>
    </w:p>
    <w:p w14:paraId="4008AE57" w14:textId="77777777" w:rsidR="0063592A" w:rsidRPr="0063592A" w:rsidRDefault="0063592A" w:rsidP="0063592A">
      <w:pPr>
        <w:pStyle w:val="Code"/>
        <w:rPr>
          <w:highlight w:val="white"/>
        </w:rPr>
      </w:pPr>
      <w:r w:rsidRPr="0063592A">
        <w:rPr>
          <w:highlight w:val="white"/>
        </w:rPr>
        <w:t xml:space="preserve">        m_minValueMap.Add(Sort.Logical, 0);</w:t>
      </w:r>
    </w:p>
    <w:p w14:paraId="281524FC" w14:textId="77777777" w:rsidR="0063592A" w:rsidRPr="0063592A" w:rsidRDefault="0063592A" w:rsidP="0063592A">
      <w:pPr>
        <w:pStyle w:val="Code"/>
        <w:rPr>
          <w:highlight w:val="white"/>
        </w:rPr>
      </w:pPr>
      <w:r w:rsidRPr="0063592A">
        <w:rPr>
          <w:highlight w:val="white"/>
        </w:rPr>
        <w:t xml:space="preserve">        m_minValueMap.Add(Sort.Signed_Char, -128);</w:t>
      </w:r>
    </w:p>
    <w:p w14:paraId="4E38A82B" w14:textId="77777777" w:rsidR="0063592A" w:rsidRPr="0063592A" w:rsidRDefault="0063592A" w:rsidP="0063592A">
      <w:pPr>
        <w:pStyle w:val="Code"/>
        <w:rPr>
          <w:highlight w:val="white"/>
        </w:rPr>
      </w:pPr>
      <w:r w:rsidRPr="0063592A">
        <w:rPr>
          <w:highlight w:val="white"/>
        </w:rPr>
        <w:t xml:space="preserve">        m_minValueMap.Add(Sort.Unsigned_Char, 0);</w:t>
      </w:r>
    </w:p>
    <w:p w14:paraId="6E98648B" w14:textId="77777777" w:rsidR="0063592A" w:rsidRPr="0063592A" w:rsidRDefault="0063592A" w:rsidP="0063592A">
      <w:pPr>
        <w:pStyle w:val="Code"/>
        <w:rPr>
          <w:highlight w:val="white"/>
        </w:rPr>
      </w:pPr>
      <w:r w:rsidRPr="0063592A">
        <w:rPr>
          <w:highlight w:val="white"/>
        </w:rPr>
        <w:t xml:space="preserve">        m_minValueMap.Add(Sort.Signed_Short_Int, -32768);</w:t>
      </w:r>
    </w:p>
    <w:p w14:paraId="67560A0D" w14:textId="77777777" w:rsidR="0063592A" w:rsidRPr="0063592A" w:rsidRDefault="0063592A" w:rsidP="0063592A">
      <w:pPr>
        <w:pStyle w:val="Code"/>
        <w:rPr>
          <w:highlight w:val="white"/>
        </w:rPr>
      </w:pPr>
      <w:r w:rsidRPr="0063592A">
        <w:rPr>
          <w:highlight w:val="white"/>
        </w:rPr>
        <w:t xml:space="preserve">        m_minValueMap.Add(Sort.Unsigned_Short_Int, 0);</w:t>
      </w:r>
    </w:p>
    <w:p w14:paraId="6ACC81BE" w14:textId="77777777" w:rsidR="0063592A" w:rsidRPr="0063592A" w:rsidRDefault="0063592A" w:rsidP="0063592A">
      <w:pPr>
        <w:pStyle w:val="Code"/>
        <w:rPr>
          <w:highlight w:val="white"/>
        </w:rPr>
      </w:pPr>
      <w:r w:rsidRPr="0063592A">
        <w:rPr>
          <w:highlight w:val="white"/>
        </w:rPr>
        <w:t xml:space="preserve">        m_minValueMap.Add(Sort.Signed_Int, -2147483648);</w:t>
      </w:r>
    </w:p>
    <w:p w14:paraId="429A3AE1" w14:textId="77777777" w:rsidR="0063592A" w:rsidRPr="0063592A" w:rsidRDefault="0063592A" w:rsidP="0063592A">
      <w:pPr>
        <w:pStyle w:val="Code"/>
        <w:rPr>
          <w:highlight w:val="white"/>
        </w:rPr>
      </w:pPr>
      <w:r w:rsidRPr="0063592A">
        <w:rPr>
          <w:highlight w:val="white"/>
        </w:rPr>
        <w:t xml:space="preserve">        m_minValueMap.Add(Sort.Unsigned_Int, 0);</w:t>
      </w:r>
    </w:p>
    <w:p w14:paraId="31D19019" w14:textId="77777777" w:rsidR="0063592A" w:rsidRPr="0063592A" w:rsidRDefault="0063592A" w:rsidP="0063592A">
      <w:pPr>
        <w:pStyle w:val="Code"/>
        <w:rPr>
          <w:highlight w:val="white"/>
        </w:rPr>
      </w:pPr>
      <w:r w:rsidRPr="0063592A">
        <w:rPr>
          <w:highlight w:val="white"/>
        </w:rPr>
        <w:t xml:space="preserve">        m_minValueMap.Add(Sort.Array, 0);</w:t>
      </w:r>
    </w:p>
    <w:p w14:paraId="4F91D810" w14:textId="77777777" w:rsidR="0063592A" w:rsidRPr="0063592A" w:rsidRDefault="0063592A" w:rsidP="0063592A">
      <w:pPr>
        <w:pStyle w:val="Code"/>
        <w:rPr>
          <w:highlight w:val="white"/>
        </w:rPr>
      </w:pPr>
      <w:r w:rsidRPr="0063592A">
        <w:rPr>
          <w:highlight w:val="white"/>
        </w:rPr>
        <w:t xml:space="preserve">        m_minValueMap.Add(Sort.Pointer, 0);</w:t>
      </w:r>
    </w:p>
    <w:p w14:paraId="291AB482" w14:textId="77777777" w:rsidR="0063592A" w:rsidRPr="0063592A" w:rsidRDefault="0063592A" w:rsidP="0063592A">
      <w:pPr>
        <w:pStyle w:val="Code"/>
        <w:rPr>
          <w:highlight w:val="white"/>
        </w:rPr>
      </w:pPr>
      <w:r w:rsidRPr="0063592A">
        <w:rPr>
          <w:highlight w:val="white"/>
        </w:rPr>
        <w:t xml:space="preserve">        m_minValueMap.Add(Sort.Signed_Long_Int, -9223372036854775808);</w:t>
      </w:r>
    </w:p>
    <w:p w14:paraId="008B98C7" w14:textId="77777777" w:rsidR="0063592A" w:rsidRPr="0063592A" w:rsidRDefault="0063592A" w:rsidP="0063592A">
      <w:pPr>
        <w:pStyle w:val="Code"/>
        <w:rPr>
          <w:highlight w:val="white"/>
        </w:rPr>
      </w:pPr>
      <w:r w:rsidRPr="0063592A">
        <w:rPr>
          <w:highlight w:val="white"/>
        </w:rPr>
        <w:t xml:space="preserve">        m_minValueMap.Add(Sort.Unsigned_Long_Int, 0);</w:t>
      </w:r>
    </w:p>
    <w:p w14:paraId="0670AA97" w14:textId="77777777" w:rsidR="0063592A" w:rsidRPr="0063592A" w:rsidRDefault="0063592A" w:rsidP="0063592A">
      <w:pPr>
        <w:pStyle w:val="Code"/>
        <w:rPr>
          <w:highlight w:val="white"/>
        </w:rPr>
      </w:pPr>
    </w:p>
    <w:p w14:paraId="2B4D2159" w14:textId="77777777" w:rsidR="0063592A" w:rsidRPr="0063592A" w:rsidRDefault="0063592A" w:rsidP="0063592A">
      <w:pPr>
        <w:pStyle w:val="Code"/>
        <w:rPr>
          <w:highlight w:val="white"/>
        </w:rPr>
      </w:pPr>
      <w:r w:rsidRPr="0063592A">
        <w:rPr>
          <w:highlight w:val="white"/>
        </w:rPr>
        <w:t xml:space="preserve">        m_maxValueMap.Add(Sort.Logical, 1);</w:t>
      </w:r>
    </w:p>
    <w:p w14:paraId="49052509" w14:textId="77777777" w:rsidR="0063592A" w:rsidRPr="0063592A" w:rsidRDefault="0063592A" w:rsidP="0063592A">
      <w:pPr>
        <w:pStyle w:val="Code"/>
        <w:rPr>
          <w:highlight w:val="white"/>
        </w:rPr>
      </w:pPr>
      <w:r w:rsidRPr="0063592A">
        <w:rPr>
          <w:highlight w:val="white"/>
        </w:rPr>
        <w:t xml:space="preserve">        m_maxValueMap.Add(Sort.Signed_Char, 127);</w:t>
      </w:r>
    </w:p>
    <w:p w14:paraId="656AB2AE" w14:textId="77777777" w:rsidR="0063592A" w:rsidRPr="0063592A" w:rsidRDefault="0063592A" w:rsidP="0063592A">
      <w:pPr>
        <w:pStyle w:val="Code"/>
        <w:rPr>
          <w:highlight w:val="white"/>
        </w:rPr>
      </w:pPr>
      <w:r w:rsidRPr="0063592A">
        <w:rPr>
          <w:highlight w:val="white"/>
        </w:rPr>
        <w:t xml:space="preserve">        m_maxValueMap.Add(Sort.Unsigned_Char, 255);</w:t>
      </w:r>
    </w:p>
    <w:p w14:paraId="4955AEA7" w14:textId="77777777" w:rsidR="0063592A" w:rsidRPr="0063592A" w:rsidRDefault="0063592A" w:rsidP="0063592A">
      <w:pPr>
        <w:pStyle w:val="Code"/>
        <w:rPr>
          <w:highlight w:val="white"/>
        </w:rPr>
      </w:pPr>
      <w:r w:rsidRPr="0063592A">
        <w:rPr>
          <w:highlight w:val="white"/>
        </w:rPr>
        <w:t xml:space="preserve">        m_maxValueMap.Add(Sort.Signed_Short_Int, 32767);</w:t>
      </w:r>
    </w:p>
    <w:p w14:paraId="771A16A7" w14:textId="77777777" w:rsidR="0063592A" w:rsidRPr="0063592A" w:rsidRDefault="0063592A" w:rsidP="0063592A">
      <w:pPr>
        <w:pStyle w:val="Code"/>
        <w:rPr>
          <w:highlight w:val="white"/>
        </w:rPr>
      </w:pPr>
      <w:r w:rsidRPr="0063592A">
        <w:rPr>
          <w:highlight w:val="white"/>
        </w:rPr>
        <w:t xml:space="preserve">        m_maxValueMap.Add(Sort.Unsigned_Short_Int, 65535);</w:t>
      </w:r>
    </w:p>
    <w:p w14:paraId="3EE40AA4" w14:textId="77777777" w:rsidR="0063592A" w:rsidRPr="0063592A" w:rsidRDefault="0063592A" w:rsidP="0063592A">
      <w:pPr>
        <w:pStyle w:val="Code"/>
        <w:rPr>
          <w:highlight w:val="white"/>
        </w:rPr>
      </w:pPr>
      <w:r w:rsidRPr="0063592A">
        <w:rPr>
          <w:highlight w:val="white"/>
        </w:rPr>
        <w:t xml:space="preserve">        m_maxValueMap.Add(Sort.Signed_Int, 2147483647);</w:t>
      </w:r>
    </w:p>
    <w:p w14:paraId="4D7906BA" w14:textId="77777777" w:rsidR="0063592A" w:rsidRPr="0063592A" w:rsidRDefault="0063592A" w:rsidP="0063592A">
      <w:pPr>
        <w:pStyle w:val="Code"/>
        <w:rPr>
          <w:highlight w:val="white"/>
        </w:rPr>
      </w:pPr>
      <w:r w:rsidRPr="0063592A">
        <w:rPr>
          <w:highlight w:val="white"/>
        </w:rPr>
        <w:t xml:space="preserve">        m_maxValueMap.Add(Sort.Unsigned_Int, 4294967295);</w:t>
      </w:r>
    </w:p>
    <w:p w14:paraId="3703DC8C" w14:textId="77777777" w:rsidR="0063592A" w:rsidRPr="0063592A" w:rsidRDefault="0063592A" w:rsidP="0063592A">
      <w:pPr>
        <w:pStyle w:val="Code"/>
        <w:rPr>
          <w:highlight w:val="white"/>
        </w:rPr>
      </w:pPr>
      <w:r w:rsidRPr="0063592A">
        <w:rPr>
          <w:highlight w:val="white"/>
        </w:rPr>
        <w:t xml:space="preserve">        m_maxValueMap.Add(Sort.Array, 4294967295);</w:t>
      </w:r>
    </w:p>
    <w:p w14:paraId="2A30AB92" w14:textId="77777777" w:rsidR="0063592A" w:rsidRPr="0063592A" w:rsidRDefault="0063592A" w:rsidP="0063592A">
      <w:pPr>
        <w:pStyle w:val="Code"/>
        <w:rPr>
          <w:highlight w:val="white"/>
        </w:rPr>
      </w:pPr>
      <w:r w:rsidRPr="0063592A">
        <w:rPr>
          <w:highlight w:val="white"/>
        </w:rPr>
        <w:t xml:space="preserve">        m_maxValueMap.Add(Sort.Pointer, 4294967295);</w:t>
      </w:r>
    </w:p>
    <w:p w14:paraId="2832C92C" w14:textId="77777777" w:rsidR="0063592A" w:rsidRPr="0063592A" w:rsidRDefault="0063592A" w:rsidP="0063592A">
      <w:pPr>
        <w:pStyle w:val="Code"/>
        <w:rPr>
          <w:highlight w:val="white"/>
        </w:rPr>
      </w:pPr>
      <w:r w:rsidRPr="0063592A">
        <w:rPr>
          <w:highlight w:val="white"/>
        </w:rPr>
        <w:t xml:space="preserve">        m_maxValueMap.Add(Sort.Signed_Long_Int, 9223372036854775807);</w:t>
      </w:r>
    </w:p>
    <w:p w14:paraId="3F5C5B40" w14:textId="5AA06182" w:rsidR="0063592A" w:rsidRDefault="0063592A" w:rsidP="0063592A">
      <w:pPr>
        <w:pStyle w:val="Code"/>
        <w:rPr>
          <w:highlight w:val="white"/>
        </w:rPr>
      </w:pPr>
      <w:r w:rsidRPr="0063592A">
        <w:rPr>
          <w:highlight w:val="white"/>
        </w:rPr>
        <w:t xml:space="preserve">        m_maxValueMap.Add(Sort.Unsigned_Long_Int, 18446744073709551615);</w:t>
      </w:r>
    </w:p>
    <w:p w14:paraId="55C9B07C" w14:textId="6F4B6B2E" w:rsidR="005448D2" w:rsidRDefault="005448D2" w:rsidP="0063592A">
      <w:pPr>
        <w:pStyle w:val="Code"/>
        <w:rPr>
          <w:highlight w:val="white"/>
        </w:rPr>
      </w:pPr>
      <w:r>
        <w:rPr>
          <w:highlight w:val="white"/>
        </w:rPr>
        <w:t xml:space="preserve">      }</w:t>
      </w:r>
    </w:p>
    <w:p w14:paraId="3B5BC7BC" w14:textId="4B0A533C" w:rsidR="005448D2" w:rsidRDefault="005448D2" w:rsidP="0063592A">
      <w:pPr>
        <w:pStyle w:val="Code"/>
        <w:rPr>
          <w:highlight w:val="white"/>
        </w:rPr>
      </w:pPr>
    </w:p>
    <w:p w14:paraId="26A5AD4B" w14:textId="79BA3D59" w:rsidR="005448D2" w:rsidRDefault="005448D2" w:rsidP="005448D2">
      <w:pPr>
        <w:pStyle w:val="Code"/>
        <w:rPr>
          <w:highlight w:val="white"/>
        </w:rPr>
      </w:pPr>
      <w:r w:rsidRPr="0063592A">
        <w:rPr>
          <w:highlight w:val="white"/>
        </w:rPr>
        <w:t xml:space="preserve">      if (Start.Windows) {</w:t>
      </w:r>
    </w:p>
    <w:p w14:paraId="78D08B72" w14:textId="0120198D" w:rsidR="005448D2" w:rsidRPr="0063592A" w:rsidRDefault="005448D2" w:rsidP="005448D2">
      <w:pPr>
        <w:pStyle w:val="Code"/>
        <w:rPr>
          <w:highlight w:val="white"/>
        </w:rPr>
      </w:pPr>
      <w:r>
        <w:rPr>
          <w:highlight w:val="white"/>
        </w:rPr>
        <w:t xml:space="preserve">        // ...</w:t>
      </w:r>
    </w:p>
    <w:p w14:paraId="6627F9C3" w14:textId="09E38D8E" w:rsidR="005448D2" w:rsidRPr="0063592A" w:rsidRDefault="005448D2" w:rsidP="0063592A">
      <w:pPr>
        <w:pStyle w:val="Code"/>
        <w:rPr>
          <w:highlight w:val="white"/>
        </w:rPr>
      </w:pPr>
      <w:r w:rsidRPr="0063592A">
        <w:rPr>
          <w:highlight w:val="white"/>
        </w:rPr>
        <w:t xml:space="preserve">      }</w:t>
      </w:r>
    </w:p>
    <w:p w14:paraId="0A251C2B" w14:textId="77777777" w:rsidR="0063592A" w:rsidRDefault="0063592A" w:rsidP="0063592A">
      <w:pPr>
        <w:pStyle w:val="Code"/>
        <w:rPr>
          <w:color w:val="000000"/>
          <w:highlight w:val="white"/>
          <w:lang w:val="sv-SE"/>
        </w:rPr>
      </w:pPr>
      <w:r>
        <w:rPr>
          <w:color w:val="000000"/>
          <w:highlight w:val="white"/>
          <w:lang w:val="sv-SE"/>
        </w:rPr>
        <w:t xml:space="preserve">    }</w:t>
      </w:r>
    </w:p>
    <w:p w14:paraId="4CB646E8" w14:textId="77777777" w:rsidR="0063592A" w:rsidRDefault="0063592A" w:rsidP="0063592A">
      <w:pPr>
        <w:pStyle w:val="Code"/>
        <w:rPr>
          <w:color w:val="000000"/>
          <w:highlight w:val="white"/>
          <w:lang w:val="sv-SE"/>
        </w:rPr>
      </w:pPr>
    </w:p>
    <w:p w14:paraId="07CB0F59" w14:textId="77777777" w:rsidR="0063592A" w:rsidRPr="0063592A" w:rsidRDefault="0063592A" w:rsidP="0063592A">
      <w:pPr>
        <w:pStyle w:val="Code"/>
        <w:rPr>
          <w:highlight w:val="white"/>
        </w:rPr>
      </w:pPr>
      <w:r w:rsidRPr="0063592A">
        <w:rPr>
          <w:highlight w:val="white"/>
        </w:rPr>
        <w:t xml:space="preserve">    public static BigInteger GetMinValue(Sort sort) {</w:t>
      </w:r>
    </w:p>
    <w:p w14:paraId="14186D60" w14:textId="77777777" w:rsidR="0063592A" w:rsidRPr="0063592A" w:rsidRDefault="0063592A" w:rsidP="0063592A">
      <w:pPr>
        <w:pStyle w:val="Code"/>
        <w:rPr>
          <w:highlight w:val="white"/>
        </w:rPr>
      </w:pPr>
      <w:r w:rsidRPr="0063592A">
        <w:rPr>
          <w:highlight w:val="white"/>
        </w:rPr>
        <w:t xml:space="preserve">      return m_minValueMap[sort];</w:t>
      </w:r>
    </w:p>
    <w:p w14:paraId="0828BD84" w14:textId="77777777" w:rsidR="0063592A" w:rsidRPr="0063592A" w:rsidRDefault="0063592A" w:rsidP="0063592A">
      <w:pPr>
        <w:pStyle w:val="Code"/>
        <w:rPr>
          <w:highlight w:val="white"/>
        </w:rPr>
      </w:pPr>
      <w:r w:rsidRPr="0063592A">
        <w:rPr>
          <w:highlight w:val="white"/>
        </w:rPr>
        <w:t xml:space="preserve">    }</w:t>
      </w:r>
    </w:p>
    <w:p w14:paraId="1DFB28ED" w14:textId="77777777" w:rsidR="0063592A" w:rsidRPr="0063592A" w:rsidRDefault="0063592A" w:rsidP="0063592A">
      <w:pPr>
        <w:pStyle w:val="Code"/>
        <w:rPr>
          <w:highlight w:val="white"/>
        </w:rPr>
      </w:pPr>
    </w:p>
    <w:p w14:paraId="475DD9E0" w14:textId="77777777" w:rsidR="0063592A" w:rsidRPr="0063592A" w:rsidRDefault="0063592A" w:rsidP="0063592A">
      <w:pPr>
        <w:pStyle w:val="Code"/>
        <w:rPr>
          <w:highlight w:val="white"/>
        </w:rPr>
      </w:pPr>
      <w:r w:rsidRPr="0063592A">
        <w:rPr>
          <w:highlight w:val="white"/>
        </w:rPr>
        <w:t xml:space="preserve">    public static BigInteger GetMaxValue(Sort sort) {</w:t>
      </w:r>
    </w:p>
    <w:p w14:paraId="767C2EAE" w14:textId="77777777" w:rsidR="0063592A" w:rsidRPr="0063592A" w:rsidRDefault="0063592A" w:rsidP="0063592A">
      <w:pPr>
        <w:pStyle w:val="Code"/>
        <w:rPr>
          <w:highlight w:val="white"/>
        </w:rPr>
      </w:pPr>
      <w:r w:rsidRPr="0063592A">
        <w:rPr>
          <w:highlight w:val="white"/>
        </w:rPr>
        <w:t xml:space="preserve">      return m_maxValueMap[sort];</w:t>
      </w:r>
    </w:p>
    <w:p w14:paraId="1517ADEB" w14:textId="77777777" w:rsidR="0063592A" w:rsidRPr="0063592A" w:rsidRDefault="0063592A" w:rsidP="0063592A">
      <w:pPr>
        <w:pStyle w:val="Code"/>
        <w:rPr>
          <w:highlight w:val="white"/>
        </w:rPr>
      </w:pPr>
      <w:r w:rsidRPr="0063592A">
        <w:rPr>
          <w:highlight w:val="white"/>
        </w:rPr>
        <w:t xml:space="preserve">    }</w:t>
      </w:r>
    </w:p>
    <w:p w14:paraId="4877C8A4" w14:textId="77777777" w:rsidR="0063592A" w:rsidRPr="0063592A" w:rsidRDefault="0063592A" w:rsidP="0063592A">
      <w:pPr>
        <w:pStyle w:val="Code"/>
        <w:rPr>
          <w:highlight w:val="white"/>
        </w:rPr>
      </w:pPr>
    </w:p>
    <w:p w14:paraId="3659253A" w14:textId="77777777" w:rsidR="0063592A" w:rsidRPr="0063592A" w:rsidRDefault="0063592A" w:rsidP="0063592A">
      <w:pPr>
        <w:pStyle w:val="Code"/>
        <w:rPr>
          <w:highlight w:val="white"/>
        </w:rPr>
      </w:pPr>
      <w:r w:rsidRPr="0063592A">
        <w:rPr>
          <w:highlight w:val="white"/>
        </w:rPr>
        <w:t xml:space="preserve">    public static BigInteger GetMask(Sort sort) {</w:t>
      </w:r>
    </w:p>
    <w:p w14:paraId="14F60042" w14:textId="77777777" w:rsidR="0063592A" w:rsidRPr="0063592A" w:rsidRDefault="0063592A" w:rsidP="0063592A">
      <w:pPr>
        <w:pStyle w:val="Code"/>
        <w:rPr>
          <w:highlight w:val="white"/>
        </w:rPr>
      </w:pPr>
      <w:r w:rsidRPr="0063592A">
        <w:rPr>
          <w:highlight w:val="white"/>
        </w:rPr>
        <w:t xml:space="preserve">      return m_maskMap[m_sizeMap[sort]];</w:t>
      </w:r>
    </w:p>
    <w:p w14:paraId="3C74A3D1" w14:textId="77777777" w:rsidR="0063592A" w:rsidRPr="0063592A" w:rsidRDefault="0063592A" w:rsidP="0063592A">
      <w:pPr>
        <w:pStyle w:val="Code"/>
        <w:rPr>
          <w:highlight w:val="white"/>
        </w:rPr>
      </w:pPr>
      <w:r w:rsidRPr="0063592A">
        <w:rPr>
          <w:highlight w:val="white"/>
        </w:rPr>
        <w:t xml:space="preserve">    }</w:t>
      </w:r>
    </w:p>
    <w:p w14:paraId="61BD5979" w14:textId="77777777" w:rsidR="0063592A" w:rsidRPr="0063592A" w:rsidRDefault="0063592A" w:rsidP="0063592A">
      <w:pPr>
        <w:pStyle w:val="Code"/>
        <w:rPr>
          <w:highlight w:val="white"/>
        </w:rPr>
      </w:pPr>
    </w:p>
    <w:p w14:paraId="381E5AEA" w14:textId="77777777" w:rsidR="0063592A" w:rsidRPr="0063592A" w:rsidRDefault="0063592A" w:rsidP="0063592A">
      <w:pPr>
        <w:pStyle w:val="Code"/>
        <w:rPr>
          <w:highlight w:val="white"/>
        </w:rPr>
      </w:pPr>
      <w:r w:rsidRPr="0063592A">
        <w:rPr>
          <w:highlight w:val="white"/>
        </w:rPr>
        <w:t xml:space="preserve">    public static Type SizeToSignedType(int size) {</w:t>
      </w:r>
    </w:p>
    <w:p w14:paraId="7F928252" w14:textId="77777777" w:rsidR="0063592A" w:rsidRPr="0063592A" w:rsidRDefault="0063592A" w:rsidP="0063592A">
      <w:pPr>
        <w:pStyle w:val="Code"/>
        <w:rPr>
          <w:highlight w:val="white"/>
        </w:rPr>
      </w:pPr>
      <w:r w:rsidRPr="0063592A">
        <w:rPr>
          <w:highlight w:val="white"/>
        </w:rPr>
        <w:t xml:space="preserve">      return m_signedMap[size];</w:t>
      </w:r>
    </w:p>
    <w:p w14:paraId="329E7049" w14:textId="77777777" w:rsidR="0063592A" w:rsidRPr="0063592A" w:rsidRDefault="0063592A" w:rsidP="0063592A">
      <w:pPr>
        <w:pStyle w:val="Code"/>
        <w:rPr>
          <w:highlight w:val="white"/>
        </w:rPr>
      </w:pPr>
      <w:r w:rsidRPr="0063592A">
        <w:rPr>
          <w:highlight w:val="white"/>
        </w:rPr>
        <w:t xml:space="preserve">    }</w:t>
      </w:r>
    </w:p>
    <w:p w14:paraId="03467AF6" w14:textId="77777777" w:rsidR="0063592A" w:rsidRPr="0063592A" w:rsidRDefault="0063592A" w:rsidP="0063592A">
      <w:pPr>
        <w:pStyle w:val="Code"/>
        <w:rPr>
          <w:highlight w:val="white"/>
        </w:rPr>
      </w:pPr>
    </w:p>
    <w:p w14:paraId="41E7EC0F" w14:textId="77777777" w:rsidR="0063592A" w:rsidRPr="0063592A" w:rsidRDefault="0063592A" w:rsidP="0063592A">
      <w:pPr>
        <w:pStyle w:val="Code"/>
        <w:rPr>
          <w:highlight w:val="white"/>
        </w:rPr>
      </w:pPr>
      <w:r w:rsidRPr="0063592A">
        <w:rPr>
          <w:highlight w:val="white"/>
        </w:rPr>
        <w:t xml:space="preserve">    public static Type SizeToUnsignedType(int size) {</w:t>
      </w:r>
    </w:p>
    <w:p w14:paraId="7957DA3C" w14:textId="77777777" w:rsidR="0063592A" w:rsidRPr="0063592A" w:rsidRDefault="0063592A" w:rsidP="0063592A">
      <w:pPr>
        <w:pStyle w:val="Code"/>
        <w:rPr>
          <w:highlight w:val="white"/>
        </w:rPr>
      </w:pPr>
      <w:r w:rsidRPr="0063592A">
        <w:rPr>
          <w:highlight w:val="white"/>
        </w:rPr>
        <w:t xml:space="preserve">      return m_unsignedMap[size];</w:t>
      </w:r>
    </w:p>
    <w:p w14:paraId="3A5C1806" w14:textId="77777777" w:rsidR="0063592A" w:rsidRPr="0063592A" w:rsidRDefault="0063592A" w:rsidP="0063592A">
      <w:pPr>
        <w:pStyle w:val="Code"/>
        <w:rPr>
          <w:highlight w:val="white"/>
        </w:rPr>
      </w:pPr>
      <w:r w:rsidRPr="0063592A">
        <w:rPr>
          <w:highlight w:val="white"/>
        </w:rPr>
        <w:t xml:space="preserve">    }</w:t>
      </w:r>
    </w:p>
    <w:p w14:paraId="7A126B21" w14:textId="77777777" w:rsidR="0063592A" w:rsidRPr="0063592A" w:rsidRDefault="0063592A" w:rsidP="0063592A">
      <w:pPr>
        <w:pStyle w:val="Code"/>
        <w:rPr>
          <w:highlight w:val="white"/>
        </w:rPr>
      </w:pPr>
    </w:p>
    <w:p w14:paraId="2FA4BFBC" w14:textId="77777777" w:rsidR="0063592A" w:rsidRPr="0063592A" w:rsidRDefault="0063592A" w:rsidP="0063592A">
      <w:pPr>
        <w:pStyle w:val="Code"/>
        <w:rPr>
          <w:highlight w:val="white"/>
        </w:rPr>
      </w:pPr>
      <w:r w:rsidRPr="0063592A">
        <w:rPr>
          <w:highlight w:val="white"/>
        </w:rPr>
        <w:t xml:space="preserve">    public static int Size(Sort sort) {</w:t>
      </w:r>
    </w:p>
    <w:p w14:paraId="5E5C54C1" w14:textId="77777777" w:rsidR="0063592A" w:rsidRPr="0063592A" w:rsidRDefault="0063592A" w:rsidP="0063592A">
      <w:pPr>
        <w:pStyle w:val="Code"/>
        <w:rPr>
          <w:highlight w:val="white"/>
        </w:rPr>
      </w:pPr>
      <w:r w:rsidRPr="0063592A">
        <w:rPr>
          <w:highlight w:val="white"/>
        </w:rPr>
        <w:t xml:space="preserve">      return m_sizeMap[sort];</w:t>
      </w:r>
    </w:p>
    <w:p w14:paraId="172C5891" w14:textId="77777777" w:rsidR="0063592A" w:rsidRPr="0063592A" w:rsidRDefault="0063592A" w:rsidP="0063592A">
      <w:pPr>
        <w:pStyle w:val="Code"/>
        <w:rPr>
          <w:highlight w:val="white"/>
        </w:rPr>
      </w:pPr>
      <w:r w:rsidRPr="0063592A">
        <w:rPr>
          <w:highlight w:val="white"/>
        </w:rPr>
        <w:t xml:space="preserve">    }</w:t>
      </w:r>
    </w:p>
    <w:p w14:paraId="1B4E6E19" w14:textId="77777777" w:rsidR="0063592A" w:rsidRPr="0063592A" w:rsidRDefault="0063592A" w:rsidP="0063592A">
      <w:pPr>
        <w:pStyle w:val="Code"/>
        <w:rPr>
          <w:highlight w:val="white"/>
        </w:rPr>
      </w:pPr>
      <w:r w:rsidRPr="0063592A">
        <w:rPr>
          <w:highlight w:val="white"/>
        </w:rPr>
        <w:t xml:space="preserve">  }</w:t>
      </w:r>
    </w:p>
    <w:p w14:paraId="2AE26A22" w14:textId="77777777" w:rsidR="0063592A" w:rsidRPr="0063592A" w:rsidRDefault="0063592A" w:rsidP="0063592A">
      <w:pPr>
        <w:pStyle w:val="Code"/>
        <w:rPr>
          <w:highlight w:val="white"/>
        </w:rPr>
      </w:pPr>
      <w:r w:rsidRPr="0063592A">
        <w:rPr>
          <w:highlight w:val="white"/>
        </w:rPr>
        <w:t>}</w:t>
      </w:r>
    </w:p>
    <w:p w14:paraId="5688675A" w14:textId="15492DCD" w:rsidR="00FB7182" w:rsidRDefault="00EF74E4" w:rsidP="00EF74E4">
      <w:pPr>
        <w:pStyle w:val="Rubrik2"/>
      </w:pPr>
      <w:bookmarkStart w:id="468" w:name="_Toc49764382"/>
      <w:r>
        <w:t>Type Casting</w:t>
      </w:r>
      <w:bookmarkEnd w:id="468"/>
    </w:p>
    <w:p w14:paraId="3EF8B06E" w14:textId="77777777" w:rsidR="007D10DD" w:rsidRDefault="007D10DD" w:rsidP="007D10DD">
      <w:pPr>
        <w:rPr>
          <w:color w:val="auto"/>
        </w:rPr>
      </w:pPr>
      <w:r>
        <w:t>Type casting occurs on several occasions in C. There are two types of cast: explicit (manual) conversation where type cast is stated and implicit (automatic) where it the type cast is omitted:</w:t>
      </w:r>
    </w:p>
    <w:p w14:paraId="659549FE" w14:textId="77777777" w:rsidR="007D10DD" w:rsidRDefault="007D10DD" w:rsidP="007D10DD">
      <w:pPr>
        <w:pStyle w:val="Code"/>
      </w:pPr>
      <w:r>
        <w:t>double x = 3.1;</w:t>
      </w:r>
    </w:p>
    <w:p w14:paraId="2B4493E7" w14:textId="77777777" w:rsidR="007D10DD" w:rsidRDefault="007D10DD" w:rsidP="007D10DD">
      <w:pPr>
        <w:pStyle w:val="Code"/>
      </w:pPr>
      <w:r>
        <w:t>int y = x,       // implicit cast</w:t>
      </w:r>
    </w:p>
    <w:p w14:paraId="00EADDB6" w14:textId="77777777" w:rsidR="007D10DD" w:rsidRDefault="007D10DD" w:rsidP="007D10DD">
      <w:pPr>
        <w:pStyle w:val="Code"/>
      </w:pPr>
      <w:r>
        <w:t xml:space="preserve">    z = (int) x; // explicit cast</w:t>
      </w:r>
    </w:p>
    <w:p w14:paraId="4D484BF5" w14:textId="77777777" w:rsidR="007D10DD" w:rsidRDefault="007D10DD" w:rsidP="007D10DD">
      <w:r>
        <w:t>Even though implicit casts are allowed in C, a warning is often raised when the cast causes the value to be truncated in some form, like in the code above where the decimal part of the double value is lost when casted into an integer value.</w:t>
      </w:r>
    </w:p>
    <w:p w14:paraId="6996E2B9" w14:textId="77777777" w:rsidR="007D10DD" w:rsidRDefault="007D10DD" w:rsidP="007D10DD">
      <w:r>
        <w:t>Naturally, if the types of the source and target trees are the same, we just return the source tree.</w:t>
      </w:r>
    </w:p>
    <w:p w14:paraId="586B5295" w14:textId="77777777" w:rsidR="00F92E28" w:rsidRDefault="00F92E28" w:rsidP="00F92E28">
      <w:pPr>
        <w:rPr>
          <w:color w:val="auto"/>
        </w:rPr>
      </w:pPr>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08DD7565" w14:textId="77777777" w:rsidR="00D447B5" w:rsidRDefault="00D447B5" w:rsidP="00D447B5">
      <w:pPr>
        <w:rPr>
          <w:color w:val="auto"/>
        </w:rPr>
      </w:pPr>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6D27A7B4" w14:textId="77777777" w:rsidR="00D447B5" w:rsidRDefault="00D447B5" w:rsidP="00D447B5">
      <w:pPr>
        <w:rPr>
          <w:color w:val="auto"/>
        </w:rPr>
      </w:pPr>
      <w:r>
        <w:t>The same goes for the other way around, when converting a floating value to a small (one byte) integral value, we first need to convert the floating value to an integral value of two bytes, which we in turn convert to an integral value of one byte.</w:t>
      </w:r>
    </w:p>
    <w:p w14:paraId="74AA5387" w14:textId="77777777" w:rsidR="00D447B5" w:rsidRDefault="00D447B5" w:rsidP="00D447B5">
      <w:pPr>
        <w:rPr>
          <w:color w:val="auto"/>
        </w:rPr>
      </w:pPr>
      <w:r>
        <w:t>The remaining cases are trivial, we just generate the appropriate converting operation.</w:t>
      </w:r>
    </w:p>
    <w:p w14:paraId="54F3E213" w14:textId="77777777" w:rsidR="00D447B5" w:rsidRDefault="00D447B5" w:rsidP="00D447B5">
      <w:pPr>
        <w:rPr>
          <w:noProof/>
          <w:color w:val="auto"/>
        </w:rPr>
      </w:pPr>
      <w:r>
        <w:t>When converting a string to a character pointer we just return the source tree.</w:t>
      </w:r>
    </w:p>
    <w:p w14:paraId="56B79926" w14:textId="77777777" w:rsidR="00D447B5" w:rsidRDefault="00D447B5" w:rsidP="00D447B5">
      <w:pPr>
        <w:rPr>
          <w:color w:val="auto"/>
        </w:rPr>
      </w:pPr>
      <w:r>
        <w:t>When converting between pointers and arrays we check that they have the same type and (in the arrays case) the same size.</w:t>
      </w:r>
    </w:p>
    <w:p w14:paraId="51BAD23B" w14:textId="77777777" w:rsidR="00D447B5" w:rsidRDefault="00D447B5" w:rsidP="00D447B5">
      <w:pPr>
        <w:rPr>
          <w:color w:val="auto"/>
        </w:rPr>
      </w:pPr>
      <w:r>
        <w:lastRenderedPageBreak/>
        <w:t xml:space="preserve">It is possible to explicitly convert a value to </w:t>
      </w:r>
      <w:r>
        <w:rPr>
          <w:rStyle w:val="CodeInText0"/>
        </w:rPr>
        <w:t>void</w:t>
      </w:r>
      <w:r>
        <w:t>. In that case, we just return null.</w:t>
      </w:r>
    </w:p>
    <w:p w14:paraId="456788B3" w14:textId="77777777" w:rsidR="00D447B5" w:rsidRDefault="00D447B5" w:rsidP="00D447B5">
      <w:pPr>
        <w:rPr>
          <w:color w:val="auto"/>
        </w:rPr>
      </w:pPr>
      <w:r>
        <w:t>If none of the cases above applies, we raise an error.</w:t>
      </w:r>
    </w:p>
    <w:p w14:paraId="700B83B8" w14:textId="24634D1A" w:rsidR="00D447B5" w:rsidRDefault="00D447B5" w:rsidP="00D447B5">
      <w:r>
        <w:t xml:space="preserve">The </w:t>
      </w:r>
      <w:r w:rsidRPr="00D42D49">
        <w:rPr>
          <w:rStyle w:val="KeyWord0"/>
        </w:rPr>
        <w:t>implicitCast</w:t>
      </w:r>
      <w:r>
        <w:t xml:space="preserve"> method does basically the same thing as </w:t>
      </w:r>
      <w:r w:rsidRPr="00D42D49">
        <w:rPr>
          <w:rStyle w:val="KeyWord0"/>
        </w:rPr>
        <w:t>explicitCast</w:t>
      </w:r>
      <w:r>
        <w:t>. The difference is that is raises warnings in case of converting from a larger type to a smaller type. Another difference is that we do not need to create a new type if it has the same size as the source type.</w:t>
      </w:r>
    </w:p>
    <w:p w14:paraId="4A5D41C0" w14:textId="77777777" w:rsidR="0067560B" w:rsidRDefault="0067560B" w:rsidP="0067560B">
      <w:r>
        <w:t>In case of two pointers, we create and return new pointer in the explicit case. The reason for this is the resulting type shall not be a left-value. We want to prevent that an explicit cast is assigned a value. An expression such as “</w:t>
      </w:r>
      <w:r>
        <w:rPr>
          <w:rStyle w:val="CodeInText0"/>
        </w:rPr>
        <w:t>((char*) p) = &amp;q;</w:t>
      </w:r>
      <w:r>
        <w:t>” is not allowed.</w:t>
      </w:r>
    </w:p>
    <w:p w14:paraId="78973DCD" w14:textId="5685A701" w:rsidR="00862B4D" w:rsidRDefault="00862B4D" w:rsidP="00862B4D">
      <w:pPr>
        <w:pStyle w:val="CodeHeader"/>
      </w:pPr>
      <w:r>
        <w:t>TypeCast.cs</w:t>
      </w:r>
    </w:p>
    <w:p w14:paraId="62C98DBD" w14:textId="77777777" w:rsidR="005159E1" w:rsidRPr="005159E1" w:rsidRDefault="005159E1" w:rsidP="005159E1">
      <w:pPr>
        <w:pStyle w:val="Code"/>
        <w:rPr>
          <w:highlight w:val="white"/>
        </w:rPr>
      </w:pPr>
      <w:r w:rsidRPr="005159E1">
        <w:rPr>
          <w:highlight w:val="white"/>
        </w:rPr>
        <w:t>using System.Numerics;</w:t>
      </w:r>
    </w:p>
    <w:p w14:paraId="694F7335" w14:textId="77777777" w:rsidR="005159E1" w:rsidRPr="005159E1" w:rsidRDefault="005159E1" w:rsidP="005159E1">
      <w:pPr>
        <w:pStyle w:val="Code"/>
        <w:rPr>
          <w:highlight w:val="white"/>
        </w:rPr>
      </w:pPr>
      <w:r w:rsidRPr="005159E1">
        <w:rPr>
          <w:highlight w:val="white"/>
        </w:rPr>
        <w:t>using System.Collections.Generic;</w:t>
      </w:r>
    </w:p>
    <w:p w14:paraId="2803B982" w14:textId="77777777" w:rsidR="005159E1" w:rsidRPr="005159E1" w:rsidRDefault="005159E1" w:rsidP="005159E1">
      <w:pPr>
        <w:pStyle w:val="Code"/>
        <w:rPr>
          <w:highlight w:val="white"/>
        </w:rPr>
      </w:pPr>
    </w:p>
    <w:p w14:paraId="31F0705E" w14:textId="77777777" w:rsidR="005159E1" w:rsidRPr="005159E1" w:rsidRDefault="005159E1" w:rsidP="005159E1">
      <w:pPr>
        <w:pStyle w:val="Code"/>
        <w:rPr>
          <w:highlight w:val="white"/>
        </w:rPr>
      </w:pPr>
      <w:r w:rsidRPr="005159E1">
        <w:rPr>
          <w:highlight w:val="white"/>
        </w:rPr>
        <w:t>namespace CCompiler {</w:t>
      </w:r>
    </w:p>
    <w:p w14:paraId="70138C34" w14:textId="77777777" w:rsidR="005159E1" w:rsidRPr="005159E1" w:rsidRDefault="005159E1" w:rsidP="005159E1">
      <w:pPr>
        <w:pStyle w:val="Code"/>
        <w:rPr>
          <w:highlight w:val="white"/>
        </w:rPr>
      </w:pPr>
      <w:r w:rsidRPr="005159E1">
        <w:rPr>
          <w:highlight w:val="white"/>
        </w:rPr>
        <w:t xml:space="preserve">  public class TypeCast {</w:t>
      </w:r>
    </w:p>
    <w:p w14:paraId="38F6A0BA" w14:textId="77777777" w:rsidR="005159E1" w:rsidRPr="005159E1" w:rsidRDefault="005159E1" w:rsidP="005159E1">
      <w:pPr>
        <w:pStyle w:val="Code"/>
        <w:rPr>
          <w:highlight w:val="white"/>
        </w:rPr>
      </w:pPr>
      <w:r w:rsidRPr="005159E1">
        <w:rPr>
          <w:highlight w:val="white"/>
        </w:rPr>
        <w:t xml:space="preserve">    public static Expression LogicalToIntegral(Expression expression) {</w:t>
      </w:r>
    </w:p>
    <w:p w14:paraId="6880C088" w14:textId="77777777" w:rsidR="005159E1" w:rsidRPr="005159E1" w:rsidRDefault="005159E1" w:rsidP="005159E1">
      <w:pPr>
        <w:pStyle w:val="Code"/>
        <w:rPr>
          <w:highlight w:val="white"/>
        </w:rPr>
      </w:pPr>
      <w:r w:rsidRPr="005159E1">
        <w:rPr>
          <w:highlight w:val="white"/>
        </w:rPr>
        <w:t xml:space="preserve">      if (expression.Symbol.Type.IsLogical()) {</w:t>
      </w:r>
    </w:p>
    <w:p w14:paraId="2E670DC1" w14:textId="77777777" w:rsidR="005159E1" w:rsidRPr="005159E1" w:rsidRDefault="005159E1" w:rsidP="005159E1">
      <w:pPr>
        <w:pStyle w:val="Code"/>
        <w:rPr>
          <w:highlight w:val="white"/>
        </w:rPr>
      </w:pPr>
      <w:r w:rsidRPr="005159E1">
        <w:rPr>
          <w:highlight w:val="white"/>
        </w:rPr>
        <w:t xml:space="preserve">        return ImplicitCast(expression, Type.SignedIntegerType);</w:t>
      </w:r>
    </w:p>
    <w:p w14:paraId="4287719E" w14:textId="77777777" w:rsidR="005159E1" w:rsidRPr="005159E1" w:rsidRDefault="005159E1" w:rsidP="005159E1">
      <w:pPr>
        <w:pStyle w:val="Code"/>
        <w:rPr>
          <w:highlight w:val="white"/>
        </w:rPr>
      </w:pPr>
      <w:r w:rsidRPr="005159E1">
        <w:rPr>
          <w:highlight w:val="white"/>
        </w:rPr>
        <w:t xml:space="preserve">      }</w:t>
      </w:r>
    </w:p>
    <w:p w14:paraId="611E7F55" w14:textId="77777777" w:rsidR="005159E1" w:rsidRPr="005159E1" w:rsidRDefault="005159E1" w:rsidP="005159E1">
      <w:pPr>
        <w:pStyle w:val="Code"/>
        <w:rPr>
          <w:highlight w:val="white"/>
        </w:rPr>
      </w:pPr>
    </w:p>
    <w:p w14:paraId="6A07BDE9" w14:textId="77777777" w:rsidR="005159E1" w:rsidRPr="005159E1" w:rsidRDefault="005159E1" w:rsidP="005159E1">
      <w:pPr>
        <w:pStyle w:val="Code"/>
        <w:rPr>
          <w:highlight w:val="white"/>
        </w:rPr>
      </w:pPr>
      <w:r w:rsidRPr="005159E1">
        <w:rPr>
          <w:highlight w:val="white"/>
        </w:rPr>
        <w:t xml:space="preserve">      return expression;</w:t>
      </w:r>
    </w:p>
    <w:p w14:paraId="460D9246" w14:textId="77777777" w:rsidR="005159E1" w:rsidRPr="005159E1" w:rsidRDefault="005159E1" w:rsidP="005159E1">
      <w:pPr>
        <w:pStyle w:val="Code"/>
        <w:rPr>
          <w:highlight w:val="white"/>
        </w:rPr>
      </w:pPr>
      <w:r w:rsidRPr="005159E1">
        <w:rPr>
          <w:highlight w:val="white"/>
        </w:rPr>
        <w:t xml:space="preserve">    }</w:t>
      </w:r>
    </w:p>
    <w:p w14:paraId="11B16039" w14:textId="77777777" w:rsidR="005159E1" w:rsidRPr="005159E1" w:rsidRDefault="005159E1" w:rsidP="005159E1">
      <w:pPr>
        <w:pStyle w:val="Code"/>
        <w:rPr>
          <w:highlight w:val="white"/>
        </w:rPr>
      </w:pPr>
    </w:p>
    <w:p w14:paraId="5CC5278C" w14:textId="77777777" w:rsidR="005159E1" w:rsidRPr="005159E1" w:rsidRDefault="005159E1" w:rsidP="005159E1">
      <w:pPr>
        <w:pStyle w:val="Code"/>
        <w:rPr>
          <w:highlight w:val="white"/>
        </w:rPr>
      </w:pPr>
      <w:r w:rsidRPr="005159E1">
        <w:rPr>
          <w:highlight w:val="white"/>
        </w:rPr>
        <w:t xml:space="preserve">    public static Expression LogicalToFloating(Expression expression) {</w:t>
      </w:r>
    </w:p>
    <w:p w14:paraId="128B1295" w14:textId="77777777" w:rsidR="005159E1" w:rsidRPr="005159E1" w:rsidRDefault="005159E1" w:rsidP="005159E1">
      <w:pPr>
        <w:pStyle w:val="Code"/>
        <w:rPr>
          <w:highlight w:val="white"/>
        </w:rPr>
      </w:pPr>
      <w:r w:rsidRPr="005159E1">
        <w:rPr>
          <w:highlight w:val="white"/>
        </w:rPr>
        <w:t xml:space="preserve">      if (expression.Symbol.Type.IsLogical()) {</w:t>
      </w:r>
    </w:p>
    <w:p w14:paraId="7C54A71B" w14:textId="77777777" w:rsidR="005159E1" w:rsidRPr="005159E1" w:rsidRDefault="005159E1" w:rsidP="005159E1">
      <w:pPr>
        <w:pStyle w:val="Code"/>
        <w:rPr>
          <w:highlight w:val="white"/>
        </w:rPr>
      </w:pPr>
      <w:r w:rsidRPr="005159E1">
        <w:rPr>
          <w:highlight w:val="white"/>
        </w:rPr>
        <w:t xml:space="preserve">        return ImplicitCast(expression, Type.DoubleType);</w:t>
      </w:r>
    </w:p>
    <w:p w14:paraId="569BB3DD" w14:textId="77777777" w:rsidR="005159E1" w:rsidRPr="005159E1" w:rsidRDefault="005159E1" w:rsidP="005159E1">
      <w:pPr>
        <w:pStyle w:val="Code"/>
        <w:rPr>
          <w:highlight w:val="white"/>
        </w:rPr>
      </w:pPr>
      <w:r w:rsidRPr="005159E1">
        <w:rPr>
          <w:highlight w:val="white"/>
        </w:rPr>
        <w:t xml:space="preserve">      }</w:t>
      </w:r>
    </w:p>
    <w:p w14:paraId="2E500545" w14:textId="77777777" w:rsidR="005159E1" w:rsidRPr="005159E1" w:rsidRDefault="005159E1" w:rsidP="005159E1">
      <w:pPr>
        <w:pStyle w:val="Code"/>
        <w:rPr>
          <w:highlight w:val="white"/>
        </w:rPr>
      </w:pPr>
    </w:p>
    <w:p w14:paraId="4EE6F5B1" w14:textId="77777777" w:rsidR="005159E1" w:rsidRPr="005159E1" w:rsidRDefault="005159E1" w:rsidP="005159E1">
      <w:pPr>
        <w:pStyle w:val="Code"/>
        <w:rPr>
          <w:highlight w:val="white"/>
        </w:rPr>
      </w:pPr>
      <w:r w:rsidRPr="005159E1">
        <w:rPr>
          <w:highlight w:val="white"/>
        </w:rPr>
        <w:t xml:space="preserve">      return expression;</w:t>
      </w:r>
    </w:p>
    <w:p w14:paraId="0D6C6809" w14:textId="77777777" w:rsidR="005159E1" w:rsidRPr="005159E1" w:rsidRDefault="005159E1" w:rsidP="005159E1">
      <w:pPr>
        <w:pStyle w:val="Code"/>
        <w:rPr>
          <w:highlight w:val="white"/>
        </w:rPr>
      </w:pPr>
      <w:r w:rsidRPr="005159E1">
        <w:rPr>
          <w:highlight w:val="white"/>
        </w:rPr>
        <w:t xml:space="preserve">    }</w:t>
      </w:r>
    </w:p>
    <w:p w14:paraId="12DFE7DB" w14:textId="77777777" w:rsidR="005159E1" w:rsidRPr="005159E1" w:rsidRDefault="005159E1" w:rsidP="005159E1">
      <w:pPr>
        <w:pStyle w:val="Code"/>
        <w:rPr>
          <w:highlight w:val="white"/>
        </w:rPr>
      </w:pPr>
    </w:p>
    <w:p w14:paraId="32CE7415" w14:textId="77777777" w:rsidR="005159E1" w:rsidRPr="005159E1" w:rsidRDefault="005159E1" w:rsidP="005159E1">
      <w:pPr>
        <w:pStyle w:val="Code"/>
        <w:rPr>
          <w:highlight w:val="white"/>
        </w:rPr>
      </w:pPr>
      <w:r w:rsidRPr="005159E1">
        <w:rPr>
          <w:highlight w:val="white"/>
        </w:rPr>
        <w:t xml:space="preserve">    public static Expression ToLogical(Expression expression) {</w:t>
      </w:r>
    </w:p>
    <w:p w14:paraId="354813F5" w14:textId="77777777" w:rsidR="005159E1" w:rsidRPr="005159E1" w:rsidRDefault="005159E1" w:rsidP="005159E1">
      <w:pPr>
        <w:pStyle w:val="Code"/>
        <w:rPr>
          <w:highlight w:val="white"/>
        </w:rPr>
      </w:pPr>
      <w:r w:rsidRPr="005159E1">
        <w:rPr>
          <w:highlight w:val="white"/>
        </w:rPr>
        <w:t xml:space="preserve">      if (!expression.Symbol.Type.IsLogical()) {</w:t>
      </w:r>
    </w:p>
    <w:p w14:paraId="29327F0A" w14:textId="77777777" w:rsidR="005159E1" w:rsidRPr="005159E1" w:rsidRDefault="005159E1" w:rsidP="005159E1">
      <w:pPr>
        <w:pStyle w:val="Code"/>
        <w:rPr>
          <w:highlight w:val="white"/>
        </w:rPr>
      </w:pPr>
      <w:r w:rsidRPr="005159E1">
        <w:rPr>
          <w:highlight w:val="white"/>
        </w:rPr>
        <w:t xml:space="preserve">        return ImplicitCast(expression, Type.LogicalType);</w:t>
      </w:r>
    </w:p>
    <w:p w14:paraId="11405EBA" w14:textId="77777777" w:rsidR="005159E1" w:rsidRPr="005159E1" w:rsidRDefault="005159E1" w:rsidP="005159E1">
      <w:pPr>
        <w:pStyle w:val="Code"/>
        <w:rPr>
          <w:highlight w:val="white"/>
        </w:rPr>
      </w:pPr>
      <w:r w:rsidRPr="005159E1">
        <w:rPr>
          <w:highlight w:val="white"/>
        </w:rPr>
        <w:t xml:space="preserve">      }</w:t>
      </w:r>
    </w:p>
    <w:p w14:paraId="6D7ED2F8" w14:textId="77777777" w:rsidR="005159E1" w:rsidRPr="005159E1" w:rsidRDefault="005159E1" w:rsidP="005159E1">
      <w:pPr>
        <w:pStyle w:val="Code"/>
        <w:rPr>
          <w:highlight w:val="white"/>
        </w:rPr>
      </w:pPr>
    </w:p>
    <w:p w14:paraId="35706649" w14:textId="77777777" w:rsidR="005159E1" w:rsidRPr="005159E1" w:rsidRDefault="005159E1" w:rsidP="005159E1">
      <w:pPr>
        <w:pStyle w:val="Code"/>
        <w:rPr>
          <w:highlight w:val="white"/>
        </w:rPr>
      </w:pPr>
      <w:r w:rsidRPr="005159E1">
        <w:rPr>
          <w:highlight w:val="white"/>
        </w:rPr>
        <w:t xml:space="preserve">      return expression;</w:t>
      </w:r>
    </w:p>
    <w:p w14:paraId="3410D177" w14:textId="77777777" w:rsidR="005159E1" w:rsidRPr="005159E1" w:rsidRDefault="005159E1" w:rsidP="005159E1">
      <w:pPr>
        <w:pStyle w:val="Code"/>
        <w:rPr>
          <w:highlight w:val="white"/>
        </w:rPr>
      </w:pPr>
      <w:r w:rsidRPr="005159E1">
        <w:rPr>
          <w:highlight w:val="white"/>
        </w:rPr>
        <w:t xml:space="preserve">    }</w:t>
      </w:r>
    </w:p>
    <w:p w14:paraId="3E204B2B" w14:textId="77777777" w:rsidR="005159E1" w:rsidRPr="005159E1" w:rsidRDefault="005159E1" w:rsidP="005159E1">
      <w:pPr>
        <w:pStyle w:val="Code"/>
        <w:rPr>
          <w:highlight w:val="white"/>
        </w:rPr>
      </w:pPr>
    </w:p>
    <w:p w14:paraId="53A7F68E" w14:textId="77777777" w:rsidR="009F0030" w:rsidRDefault="005159E1" w:rsidP="005159E1">
      <w:pPr>
        <w:pStyle w:val="Code"/>
        <w:rPr>
          <w:highlight w:val="white"/>
        </w:rPr>
      </w:pPr>
      <w:r w:rsidRPr="005159E1">
        <w:rPr>
          <w:highlight w:val="white"/>
        </w:rPr>
        <w:t xml:space="preserve">    public static Expression ImplicitCast(Expression fromExpression,</w:t>
      </w:r>
    </w:p>
    <w:p w14:paraId="77F082BD" w14:textId="403FB83B" w:rsidR="005159E1" w:rsidRPr="005159E1" w:rsidRDefault="009F0030" w:rsidP="005159E1">
      <w:pPr>
        <w:pStyle w:val="Code"/>
        <w:rPr>
          <w:highlight w:val="white"/>
        </w:rPr>
      </w:pPr>
      <w:r>
        <w:rPr>
          <w:highlight w:val="white"/>
        </w:rPr>
        <w:t xml:space="preserve">                                         </w:t>
      </w:r>
      <w:r w:rsidR="005159E1" w:rsidRPr="005159E1">
        <w:rPr>
          <w:highlight w:val="white"/>
        </w:rPr>
        <w:t xml:space="preserve"> Type toType) {</w:t>
      </w:r>
    </w:p>
    <w:p w14:paraId="3D4BB61B" w14:textId="77777777" w:rsidR="009F0030" w:rsidRDefault="005159E1" w:rsidP="005159E1">
      <w:pPr>
        <w:pStyle w:val="Code"/>
        <w:rPr>
          <w:highlight w:val="white"/>
        </w:rPr>
      </w:pPr>
      <w:r w:rsidRPr="005159E1">
        <w:rPr>
          <w:highlight w:val="white"/>
        </w:rPr>
        <w:t xml:space="preserve">      Expression constantExpression =</w:t>
      </w:r>
    </w:p>
    <w:p w14:paraId="60D48FDC" w14:textId="53740774" w:rsidR="005159E1" w:rsidRPr="005159E1" w:rsidRDefault="009F0030" w:rsidP="005159E1">
      <w:pPr>
        <w:pStyle w:val="Code"/>
        <w:rPr>
          <w:highlight w:val="white"/>
        </w:rPr>
      </w:pPr>
      <w:r>
        <w:rPr>
          <w:highlight w:val="white"/>
        </w:rPr>
        <w:t xml:space="preserve">        </w:t>
      </w:r>
      <w:r w:rsidR="005159E1" w:rsidRPr="005159E1">
        <w:rPr>
          <w:highlight w:val="white"/>
        </w:rPr>
        <w:t>ConstantExpression.Cast(fromExpression, toType);</w:t>
      </w:r>
    </w:p>
    <w:p w14:paraId="559FC6DC" w14:textId="77777777" w:rsidR="005159E1" w:rsidRPr="005159E1" w:rsidRDefault="005159E1" w:rsidP="005159E1">
      <w:pPr>
        <w:pStyle w:val="Code"/>
        <w:rPr>
          <w:highlight w:val="white"/>
        </w:rPr>
      </w:pPr>
      <w:r w:rsidRPr="005159E1">
        <w:rPr>
          <w:highlight w:val="white"/>
        </w:rPr>
        <w:t xml:space="preserve">      if (constantExpression != null) {</w:t>
      </w:r>
    </w:p>
    <w:p w14:paraId="6D9CBAE3" w14:textId="77777777" w:rsidR="005159E1" w:rsidRPr="005159E1" w:rsidRDefault="005159E1" w:rsidP="005159E1">
      <w:pPr>
        <w:pStyle w:val="Code"/>
        <w:rPr>
          <w:highlight w:val="white"/>
        </w:rPr>
      </w:pPr>
      <w:r w:rsidRPr="005159E1">
        <w:rPr>
          <w:highlight w:val="white"/>
        </w:rPr>
        <w:t xml:space="preserve">        return constantExpression;</w:t>
      </w:r>
    </w:p>
    <w:p w14:paraId="30BA95EB" w14:textId="77777777" w:rsidR="005159E1" w:rsidRPr="005159E1" w:rsidRDefault="005159E1" w:rsidP="005159E1">
      <w:pPr>
        <w:pStyle w:val="Code"/>
        <w:rPr>
          <w:highlight w:val="white"/>
        </w:rPr>
      </w:pPr>
      <w:r w:rsidRPr="005159E1">
        <w:rPr>
          <w:highlight w:val="white"/>
        </w:rPr>
        <w:t xml:space="preserve">      }</w:t>
      </w:r>
    </w:p>
    <w:p w14:paraId="0116312A" w14:textId="77777777" w:rsidR="005159E1" w:rsidRPr="005159E1" w:rsidRDefault="005159E1" w:rsidP="005159E1">
      <w:pPr>
        <w:pStyle w:val="Code"/>
        <w:rPr>
          <w:highlight w:val="white"/>
        </w:rPr>
      </w:pPr>
      <w:r w:rsidRPr="005159E1">
        <w:rPr>
          <w:highlight w:val="white"/>
        </w:rPr>
        <w:t xml:space="preserve">      Type fromType = fromExpression.Symbol.Type;</w:t>
      </w:r>
    </w:p>
    <w:p w14:paraId="4B68D519" w14:textId="77777777" w:rsidR="005159E1" w:rsidRPr="005159E1" w:rsidRDefault="005159E1" w:rsidP="005159E1">
      <w:pPr>
        <w:pStyle w:val="Code"/>
        <w:rPr>
          <w:highlight w:val="white"/>
        </w:rPr>
      </w:pPr>
    </w:p>
    <w:p w14:paraId="0FC40CCF" w14:textId="77777777" w:rsidR="005159E1" w:rsidRPr="005159E1" w:rsidRDefault="005159E1" w:rsidP="005159E1">
      <w:pPr>
        <w:pStyle w:val="Code"/>
        <w:rPr>
          <w:highlight w:val="white"/>
        </w:rPr>
      </w:pPr>
      <w:r w:rsidRPr="005159E1">
        <w:rPr>
          <w:highlight w:val="white"/>
        </w:rPr>
        <w:t xml:space="preserve">      if (fromType.Equals(toType) ||</w:t>
      </w:r>
    </w:p>
    <w:p w14:paraId="6F2C0F47" w14:textId="77777777" w:rsidR="005159E1" w:rsidRPr="005159E1" w:rsidRDefault="005159E1" w:rsidP="005159E1">
      <w:pPr>
        <w:pStyle w:val="Code"/>
        <w:rPr>
          <w:highlight w:val="white"/>
        </w:rPr>
      </w:pPr>
      <w:r w:rsidRPr="005159E1">
        <w:rPr>
          <w:highlight w:val="white"/>
        </w:rPr>
        <w:t xml:space="preserve">          (fromType.IsLogical() &amp;&amp; toType.IsLogical()) ||</w:t>
      </w:r>
    </w:p>
    <w:p w14:paraId="5D92B60E" w14:textId="77777777" w:rsidR="009F0030" w:rsidRDefault="005159E1" w:rsidP="005159E1">
      <w:pPr>
        <w:pStyle w:val="Code"/>
        <w:rPr>
          <w:highlight w:val="white"/>
        </w:rPr>
      </w:pPr>
      <w:r w:rsidRPr="005159E1">
        <w:rPr>
          <w:highlight w:val="white"/>
        </w:rPr>
        <w:t xml:space="preserve">          (fromType.IsPointerArrayStringOrFunction() &amp;&amp;</w:t>
      </w:r>
    </w:p>
    <w:p w14:paraId="08530BD6" w14:textId="17C3F808" w:rsidR="005159E1" w:rsidRPr="005159E1" w:rsidRDefault="009F0030" w:rsidP="005159E1">
      <w:pPr>
        <w:pStyle w:val="Code"/>
        <w:rPr>
          <w:highlight w:val="white"/>
        </w:rPr>
      </w:pPr>
      <w:r>
        <w:rPr>
          <w:highlight w:val="white"/>
        </w:rPr>
        <w:t xml:space="preserve">          </w:t>
      </w:r>
      <w:r w:rsidR="005159E1" w:rsidRPr="005159E1">
        <w:rPr>
          <w:highlight w:val="white"/>
        </w:rPr>
        <w:t xml:space="preserve"> toType.IsPointerOrArray()) ||</w:t>
      </w:r>
    </w:p>
    <w:p w14:paraId="74F9B9BA" w14:textId="77777777" w:rsidR="005159E1" w:rsidRPr="005159E1" w:rsidRDefault="005159E1" w:rsidP="005159E1">
      <w:pPr>
        <w:pStyle w:val="Code"/>
        <w:rPr>
          <w:highlight w:val="white"/>
        </w:rPr>
      </w:pPr>
      <w:r w:rsidRPr="005159E1">
        <w:rPr>
          <w:highlight w:val="white"/>
        </w:rPr>
        <w:t xml:space="preserve">          (((fromType.IsFloating() &amp;&amp; toType.IsFloating()) ||</w:t>
      </w:r>
    </w:p>
    <w:p w14:paraId="5DAC4DFF" w14:textId="77777777" w:rsidR="009F0030" w:rsidRDefault="005159E1" w:rsidP="009F0030">
      <w:pPr>
        <w:pStyle w:val="Code"/>
        <w:rPr>
          <w:highlight w:val="white"/>
        </w:rPr>
      </w:pPr>
      <w:r w:rsidRPr="005159E1">
        <w:rPr>
          <w:highlight w:val="white"/>
        </w:rPr>
        <w:t xml:space="preserve">          </w:t>
      </w:r>
      <w:r w:rsidRPr="009F0030">
        <w:rPr>
          <w:highlight w:val="white"/>
        </w:rPr>
        <w:t xml:space="preserve">  (fromType.IsIntegralPointerOrFunction() &amp;&amp;</w:t>
      </w:r>
    </w:p>
    <w:p w14:paraId="2B56FC1F" w14:textId="5BF43BE2" w:rsidR="005159E1" w:rsidRPr="009F0030" w:rsidRDefault="009F0030" w:rsidP="009F0030">
      <w:pPr>
        <w:pStyle w:val="Code"/>
        <w:rPr>
          <w:highlight w:val="white"/>
        </w:rPr>
      </w:pPr>
      <w:r>
        <w:rPr>
          <w:highlight w:val="white"/>
        </w:rPr>
        <w:lastRenderedPageBreak/>
        <w:t xml:space="preserve">            </w:t>
      </w:r>
      <w:r w:rsidR="005159E1" w:rsidRPr="009F0030">
        <w:rPr>
          <w:highlight w:val="white"/>
        </w:rPr>
        <w:t xml:space="preserve"> toType.IsIntegralPointerArrayOrFunction())) &amp;&amp;</w:t>
      </w:r>
    </w:p>
    <w:p w14:paraId="43130C4D" w14:textId="77777777" w:rsidR="005159E1" w:rsidRPr="009F0030" w:rsidRDefault="005159E1" w:rsidP="009F0030">
      <w:pPr>
        <w:pStyle w:val="Code"/>
        <w:rPr>
          <w:highlight w:val="white"/>
        </w:rPr>
      </w:pPr>
      <w:r w:rsidRPr="009F0030">
        <w:rPr>
          <w:highlight w:val="white"/>
        </w:rPr>
        <w:t xml:space="preserve">           (fromType.ConvertedSize() == toType.ConvertedSize()))) {</w:t>
      </w:r>
    </w:p>
    <w:p w14:paraId="4CCBB40C" w14:textId="77777777" w:rsidR="005159E1" w:rsidRPr="009F0030" w:rsidRDefault="005159E1" w:rsidP="009F0030">
      <w:pPr>
        <w:pStyle w:val="Code"/>
        <w:rPr>
          <w:highlight w:val="white"/>
        </w:rPr>
      </w:pPr>
      <w:r w:rsidRPr="009F0030">
        <w:rPr>
          <w:highlight w:val="white"/>
        </w:rPr>
        <w:t xml:space="preserve">        return fromExpression;</w:t>
      </w:r>
    </w:p>
    <w:p w14:paraId="3DC7148A" w14:textId="77777777" w:rsidR="005159E1" w:rsidRPr="009F0030" w:rsidRDefault="005159E1" w:rsidP="009F0030">
      <w:pPr>
        <w:pStyle w:val="Code"/>
        <w:rPr>
          <w:highlight w:val="white"/>
        </w:rPr>
      </w:pPr>
      <w:r w:rsidRPr="009F0030">
        <w:rPr>
          <w:highlight w:val="white"/>
        </w:rPr>
        <w:t xml:space="preserve">      }</w:t>
      </w:r>
    </w:p>
    <w:p w14:paraId="196BC65B" w14:textId="77777777" w:rsidR="005159E1" w:rsidRPr="005159E1" w:rsidRDefault="005159E1" w:rsidP="009F0030">
      <w:pPr>
        <w:pStyle w:val="Code"/>
        <w:rPr>
          <w:highlight w:val="white"/>
        </w:rPr>
      </w:pPr>
      <w:r w:rsidRPr="009F0030">
        <w:rPr>
          <w:highlight w:val="white"/>
        </w:rPr>
        <w:t xml:space="preserve">      else</w:t>
      </w:r>
      <w:r w:rsidRPr="005159E1">
        <w:rPr>
          <w:highlight w:val="white"/>
        </w:rPr>
        <w:t xml:space="preserve"> {</w:t>
      </w:r>
    </w:p>
    <w:p w14:paraId="56A54AD4" w14:textId="77777777" w:rsidR="005159E1" w:rsidRPr="005159E1" w:rsidRDefault="005159E1" w:rsidP="005159E1">
      <w:pPr>
        <w:pStyle w:val="Code"/>
        <w:rPr>
          <w:highlight w:val="white"/>
        </w:rPr>
      </w:pPr>
      <w:r w:rsidRPr="005159E1">
        <w:rPr>
          <w:highlight w:val="white"/>
        </w:rPr>
        <w:t xml:space="preserve">        return ExplicitCast(fromExpression, toType);</w:t>
      </w:r>
    </w:p>
    <w:p w14:paraId="1E348295" w14:textId="77777777" w:rsidR="005159E1" w:rsidRPr="005159E1" w:rsidRDefault="005159E1" w:rsidP="005159E1">
      <w:pPr>
        <w:pStyle w:val="Code"/>
        <w:rPr>
          <w:highlight w:val="white"/>
        </w:rPr>
      </w:pPr>
      <w:r w:rsidRPr="005159E1">
        <w:rPr>
          <w:highlight w:val="white"/>
        </w:rPr>
        <w:t xml:space="preserve">      }</w:t>
      </w:r>
    </w:p>
    <w:p w14:paraId="5F824041" w14:textId="77777777" w:rsidR="005159E1" w:rsidRPr="005159E1" w:rsidRDefault="005159E1" w:rsidP="005159E1">
      <w:pPr>
        <w:pStyle w:val="Code"/>
        <w:rPr>
          <w:highlight w:val="white"/>
        </w:rPr>
      </w:pPr>
      <w:r w:rsidRPr="005159E1">
        <w:rPr>
          <w:highlight w:val="white"/>
        </w:rPr>
        <w:t xml:space="preserve">    }</w:t>
      </w:r>
    </w:p>
    <w:p w14:paraId="22E7EB4F" w14:textId="77777777" w:rsidR="005159E1" w:rsidRPr="005159E1" w:rsidRDefault="005159E1" w:rsidP="005159E1">
      <w:pPr>
        <w:pStyle w:val="Code"/>
        <w:rPr>
          <w:highlight w:val="white"/>
        </w:rPr>
      </w:pPr>
    </w:p>
    <w:p w14:paraId="1E15B324" w14:textId="77777777" w:rsidR="004C71BF" w:rsidRDefault="005159E1" w:rsidP="005159E1">
      <w:pPr>
        <w:pStyle w:val="Code"/>
        <w:rPr>
          <w:highlight w:val="white"/>
        </w:rPr>
      </w:pPr>
      <w:r w:rsidRPr="005159E1">
        <w:rPr>
          <w:highlight w:val="white"/>
        </w:rPr>
        <w:t xml:space="preserve">    public static Expression ExplicitCast(Expression fromExpression,</w:t>
      </w:r>
    </w:p>
    <w:p w14:paraId="363B0C8B" w14:textId="79A60A65" w:rsidR="005159E1" w:rsidRPr="005159E1" w:rsidRDefault="004C71BF" w:rsidP="005159E1">
      <w:pPr>
        <w:pStyle w:val="Code"/>
        <w:rPr>
          <w:highlight w:val="white"/>
        </w:rPr>
      </w:pPr>
      <w:r>
        <w:rPr>
          <w:highlight w:val="white"/>
        </w:rPr>
        <w:t xml:space="preserve">                                          </w:t>
      </w:r>
      <w:r w:rsidR="005159E1" w:rsidRPr="005159E1">
        <w:rPr>
          <w:highlight w:val="white"/>
        </w:rPr>
        <w:t>Type toType) {</w:t>
      </w:r>
    </w:p>
    <w:p w14:paraId="7DCCC1DD" w14:textId="77777777" w:rsidR="004C71BF" w:rsidRDefault="005159E1" w:rsidP="005159E1">
      <w:pPr>
        <w:pStyle w:val="Code"/>
        <w:rPr>
          <w:highlight w:val="white"/>
        </w:rPr>
      </w:pPr>
      <w:r w:rsidRPr="005159E1">
        <w:rPr>
          <w:highlight w:val="white"/>
        </w:rPr>
        <w:t xml:space="preserve">      Expression constantExpression =</w:t>
      </w:r>
    </w:p>
    <w:p w14:paraId="125CF7FB" w14:textId="224DADA9" w:rsidR="005159E1" w:rsidRPr="005159E1" w:rsidRDefault="004C71BF" w:rsidP="005159E1">
      <w:pPr>
        <w:pStyle w:val="Code"/>
        <w:rPr>
          <w:highlight w:val="white"/>
        </w:rPr>
      </w:pPr>
      <w:r>
        <w:rPr>
          <w:highlight w:val="white"/>
        </w:rPr>
        <w:t xml:space="preserve">        </w:t>
      </w:r>
      <w:r w:rsidR="005159E1" w:rsidRPr="005159E1">
        <w:rPr>
          <w:highlight w:val="white"/>
        </w:rPr>
        <w:t>ConstantExpression.Cast(fromExpression, toType);</w:t>
      </w:r>
    </w:p>
    <w:p w14:paraId="13A2169A" w14:textId="77777777" w:rsidR="005159E1" w:rsidRPr="005159E1" w:rsidRDefault="005159E1" w:rsidP="005159E1">
      <w:pPr>
        <w:pStyle w:val="Code"/>
        <w:rPr>
          <w:highlight w:val="white"/>
        </w:rPr>
      </w:pPr>
      <w:r w:rsidRPr="005159E1">
        <w:rPr>
          <w:highlight w:val="white"/>
        </w:rPr>
        <w:t xml:space="preserve">      if (constantExpression != null) {</w:t>
      </w:r>
    </w:p>
    <w:p w14:paraId="4C49D12F" w14:textId="77777777" w:rsidR="005159E1" w:rsidRPr="005159E1" w:rsidRDefault="005159E1" w:rsidP="005159E1">
      <w:pPr>
        <w:pStyle w:val="Code"/>
        <w:rPr>
          <w:highlight w:val="white"/>
        </w:rPr>
      </w:pPr>
      <w:r w:rsidRPr="005159E1">
        <w:rPr>
          <w:highlight w:val="white"/>
        </w:rPr>
        <w:t xml:space="preserve">        return constantExpression;</w:t>
      </w:r>
    </w:p>
    <w:p w14:paraId="46EADD9A" w14:textId="77777777" w:rsidR="005159E1" w:rsidRPr="005159E1" w:rsidRDefault="005159E1" w:rsidP="005159E1">
      <w:pPr>
        <w:pStyle w:val="Code"/>
        <w:rPr>
          <w:highlight w:val="white"/>
        </w:rPr>
      </w:pPr>
      <w:r w:rsidRPr="005159E1">
        <w:rPr>
          <w:highlight w:val="white"/>
        </w:rPr>
        <w:t xml:space="preserve">      }</w:t>
      </w:r>
    </w:p>
    <w:p w14:paraId="3B443B81" w14:textId="77777777" w:rsidR="005159E1" w:rsidRPr="005159E1" w:rsidRDefault="005159E1" w:rsidP="005159E1">
      <w:pPr>
        <w:pStyle w:val="Code"/>
        <w:rPr>
          <w:highlight w:val="white"/>
        </w:rPr>
      </w:pPr>
    </w:p>
    <w:p w14:paraId="43ABA68B" w14:textId="77777777" w:rsidR="005159E1" w:rsidRPr="005159E1" w:rsidRDefault="005159E1" w:rsidP="005159E1">
      <w:pPr>
        <w:pStyle w:val="Code"/>
        <w:rPr>
          <w:highlight w:val="white"/>
        </w:rPr>
      </w:pPr>
      <w:r w:rsidRPr="005159E1">
        <w:rPr>
          <w:highlight w:val="white"/>
        </w:rPr>
        <w:t xml:space="preserve">      Symbol fromSymbol = fromExpression.Symbol;</w:t>
      </w:r>
    </w:p>
    <w:p w14:paraId="2B2104CE" w14:textId="77777777" w:rsidR="005159E1" w:rsidRPr="005159E1" w:rsidRDefault="005159E1" w:rsidP="005159E1">
      <w:pPr>
        <w:pStyle w:val="Code"/>
        <w:rPr>
          <w:highlight w:val="white"/>
        </w:rPr>
      </w:pPr>
      <w:r w:rsidRPr="005159E1">
        <w:rPr>
          <w:highlight w:val="white"/>
        </w:rPr>
        <w:t xml:space="preserve">      Type fromType = fromSymbol.Type;</w:t>
      </w:r>
    </w:p>
    <w:p w14:paraId="2CC2124D" w14:textId="77777777" w:rsidR="005159E1" w:rsidRPr="005159E1" w:rsidRDefault="005159E1" w:rsidP="005159E1">
      <w:pPr>
        <w:pStyle w:val="Code"/>
        <w:rPr>
          <w:highlight w:val="white"/>
        </w:rPr>
      </w:pPr>
    </w:p>
    <w:p w14:paraId="2C44E80B" w14:textId="77777777" w:rsidR="005159E1" w:rsidRPr="005159E1" w:rsidRDefault="005159E1" w:rsidP="005159E1">
      <w:pPr>
        <w:pStyle w:val="Code"/>
        <w:rPr>
          <w:highlight w:val="white"/>
        </w:rPr>
      </w:pPr>
      <w:r w:rsidRPr="005159E1">
        <w:rPr>
          <w:highlight w:val="white"/>
        </w:rPr>
        <w:t xml:space="preserve">      if (toType.IsVoid()) {</w:t>
      </w:r>
    </w:p>
    <w:p w14:paraId="6A86C031" w14:textId="77777777" w:rsidR="005159E1" w:rsidRPr="005159E1" w:rsidRDefault="005159E1" w:rsidP="005159E1">
      <w:pPr>
        <w:pStyle w:val="Code"/>
        <w:rPr>
          <w:highlight w:val="white"/>
        </w:rPr>
      </w:pPr>
      <w:r w:rsidRPr="005159E1">
        <w:rPr>
          <w:highlight w:val="white"/>
        </w:rPr>
        <w:t xml:space="preserve">        return (new Expression(new Symbol(toType), null, null));</w:t>
      </w:r>
    </w:p>
    <w:p w14:paraId="4E87FB9B" w14:textId="77777777" w:rsidR="005159E1" w:rsidRPr="005159E1" w:rsidRDefault="005159E1" w:rsidP="005159E1">
      <w:pPr>
        <w:pStyle w:val="Code"/>
        <w:rPr>
          <w:highlight w:val="white"/>
        </w:rPr>
      </w:pPr>
      <w:r w:rsidRPr="005159E1">
        <w:rPr>
          <w:highlight w:val="white"/>
        </w:rPr>
        <w:t xml:space="preserve">      }</w:t>
      </w:r>
    </w:p>
    <w:p w14:paraId="51CC410D" w14:textId="77777777" w:rsidR="005159E1" w:rsidRPr="005159E1" w:rsidRDefault="005159E1" w:rsidP="005159E1">
      <w:pPr>
        <w:pStyle w:val="Code"/>
        <w:rPr>
          <w:highlight w:val="white"/>
        </w:rPr>
      </w:pPr>
      <w:r w:rsidRPr="005159E1">
        <w:rPr>
          <w:highlight w:val="white"/>
        </w:rPr>
        <w:t xml:space="preserve">      else if (fromType.IsStructOrUnion() &amp;&amp; toType.IsStructOrUnion()) {</w:t>
      </w:r>
    </w:p>
    <w:p w14:paraId="781C79BB" w14:textId="77777777" w:rsidR="004C71BF" w:rsidRDefault="005159E1" w:rsidP="005159E1">
      <w:pPr>
        <w:pStyle w:val="Code"/>
        <w:rPr>
          <w:highlight w:val="white"/>
        </w:rPr>
      </w:pPr>
      <w:r w:rsidRPr="005159E1">
        <w:rPr>
          <w:highlight w:val="white"/>
        </w:rPr>
        <w:t xml:space="preserve">        Assert.Error(fromType.Equals(toType), fromType + " to " + toType,</w:t>
      </w:r>
    </w:p>
    <w:p w14:paraId="23E85E1A" w14:textId="5E2AF394" w:rsidR="005159E1" w:rsidRPr="005159E1" w:rsidRDefault="004C71BF" w:rsidP="005159E1">
      <w:pPr>
        <w:pStyle w:val="Code"/>
        <w:rPr>
          <w:highlight w:val="white"/>
        </w:rPr>
      </w:pPr>
      <w:r>
        <w:rPr>
          <w:highlight w:val="white"/>
        </w:rPr>
        <w:t xml:space="preserve">                    </w:t>
      </w:r>
      <w:r w:rsidR="005159E1" w:rsidRPr="005159E1">
        <w:rPr>
          <w:highlight w:val="white"/>
        </w:rPr>
        <w:t xml:space="preserve"> Message.Invalid_type_cast);</w:t>
      </w:r>
    </w:p>
    <w:p w14:paraId="20F82914" w14:textId="77777777" w:rsidR="004C71BF" w:rsidRDefault="005159E1" w:rsidP="005159E1">
      <w:pPr>
        <w:pStyle w:val="Code"/>
        <w:rPr>
          <w:highlight w:val="white"/>
        </w:rPr>
      </w:pPr>
      <w:r w:rsidRPr="005159E1">
        <w:rPr>
          <w:highlight w:val="white"/>
        </w:rPr>
        <w:t xml:space="preserve">        return (new Expression(new Symbol(toType), fromExpression.ShortList,</w:t>
      </w:r>
    </w:p>
    <w:p w14:paraId="246EBEC6" w14:textId="4DA9DB32" w:rsidR="005159E1" w:rsidRPr="005159E1" w:rsidRDefault="004C71BF" w:rsidP="005159E1">
      <w:pPr>
        <w:pStyle w:val="Code"/>
        <w:rPr>
          <w:highlight w:val="white"/>
        </w:rPr>
      </w:pPr>
      <w:r>
        <w:rPr>
          <w:highlight w:val="white"/>
        </w:rPr>
        <w:t xml:space="preserve">                              </w:t>
      </w:r>
      <w:r w:rsidR="005159E1" w:rsidRPr="005159E1">
        <w:rPr>
          <w:highlight w:val="white"/>
        </w:rPr>
        <w:t xml:space="preserve"> fromExpression.LongList));</w:t>
      </w:r>
    </w:p>
    <w:p w14:paraId="479975AA" w14:textId="77777777" w:rsidR="005159E1" w:rsidRPr="005159E1" w:rsidRDefault="005159E1" w:rsidP="005159E1">
      <w:pPr>
        <w:pStyle w:val="Code"/>
        <w:rPr>
          <w:highlight w:val="white"/>
        </w:rPr>
      </w:pPr>
      <w:r w:rsidRPr="005159E1">
        <w:rPr>
          <w:highlight w:val="white"/>
        </w:rPr>
        <w:t xml:space="preserve">      }</w:t>
      </w:r>
    </w:p>
    <w:p w14:paraId="6543DC63" w14:textId="77777777" w:rsidR="005159E1" w:rsidRPr="005159E1" w:rsidRDefault="005159E1" w:rsidP="005159E1">
      <w:pPr>
        <w:pStyle w:val="Code"/>
        <w:rPr>
          <w:highlight w:val="white"/>
        </w:rPr>
      </w:pPr>
      <w:r w:rsidRPr="005159E1">
        <w:rPr>
          <w:highlight w:val="white"/>
        </w:rPr>
        <w:t xml:space="preserve">      else if (fromType.IsLogical()) {</w:t>
      </w:r>
    </w:p>
    <w:p w14:paraId="776AB5CD" w14:textId="77777777" w:rsidR="005159E1" w:rsidRPr="005159E1" w:rsidRDefault="005159E1" w:rsidP="005159E1">
      <w:pPr>
        <w:pStyle w:val="Code"/>
        <w:rPr>
          <w:highlight w:val="white"/>
        </w:rPr>
      </w:pPr>
      <w:r w:rsidRPr="005159E1">
        <w:rPr>
          <w:highlight w:val="white"/>
        </w:rPr>
        <w:t xml:space="preserve">        if (toType.IsFloating()) {</w:t>
      </w:r>
    </w:p>
    <w:p w14:paraId="53CD72A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BB37FC1" w14:textId="6D4B5668" w:rsidR="005159E1" w:rsidRDefault="005159E1" w:rsidP="005159E1">
      <w:pPr>
        <w:pStyle w:val="Code"/>
        <w:rPr>
          <w:highlight w:val="white"/>
        </w:rPr>
      </w:pPr>
      <w:r w:rsidRPr="005159E1">
        <w:rPr>
          <w:highlight w:val="white"/>
        </w:rPr>
        <w:t xml:space="preserve">          Symbol resultSymbol = new Symbol(toType);</w:t>
      </w:r>
    </w:p>
    <w:p w14:paraId="4AAB01EA" w14:textId="32B2C4FA" w:rsidR="00E50A22" w:rsidRDefault="00E50A22" w:rsidP="005159E1">
      <w:pPr>
        <w:pStyle w:val="Code"/>
        <w:rPr>
          <w:highlight w:val="white"/>
        </w:rPr>
      </w:pPr>
      <w:r>
        <w:rPr>
          <w:highlight w:val="white"/>
        </w:rPr>
        <w:t xml:space="preserve">          MiddleCode oneCode = </w:t>
      </w:r>
      <w:r w:rsidRPr="005159E1">
        <w:rPr>
          <w:highlight w:val="white"/>
        </w:rPr>
        <w:t>MiddleCodeGenerator.AddMiddleCode(codeList,</w:t>
      </w:r>
    </w:p>
    <w:p w14:paraId="7E3EB915" w14:textId="44CA1D28" w:rsidR="00E50A22" w:rsidRPr="005159E1" w:rsidRDefault="00E50A22" w:rsidP="005159E1">
      <w:pPr>
        <w:pStyle w:val="Code"/>
        <w:rPr>
          <w:highlight w:val="white"/>
        </w:rPr>
      </w:pPr>
      <w:r>
        <w:rPr>
          <w:highlight w:val="white"/>
        </w:rPr>
        <w:t xml:space="preserve">                                                   </w:t>
      </w:r>
      <w:r w:rsidRPr="005159E1">
        <w:rPr>
          <w:highlight w:val="white"/>
        </w:rPr>
        <w:t>MiddleOperator.PushOne)</w:t>
      </w:r>
      <w:r w:rsidR="008D5426">
        <w:rPr>
          <w:highlight w:val="white"/>
        </w:rPr>
        <w:t>;</w:t>
      </w:r>
    </w:p>
    <w:p w14:paraId="0038CCDC" w14:textId="22B3F85A" w:rsidR="005159E1" w:rsidRPr="005159E1" w:rsidRDefault="005159E1" w:rsidP="005159E1">
      <w:pPr>
        <w:pStyle w:val="Code"/>
        <w:rPr>
          <w:highlight w:val="white"/>
        </w:rPr>
      </w:pPr>
      <w:r w:rsidRPr="005159E1">
        <w:rPr>
          <w:highlight w:val="white"/>
        </w:rPr>
        <w:t xml:space="preserve">          MiddleCodeGenerator.Backpatch(fromSymbol.TrueSet,</w:t>
      </w:r>
      <w:r w:rsidR="00E50A22">
        <w:rPr>
          <w:highlight w:val="white"/>
        </w:rPr>
        <w:t xml:space="preserve"> oneCode</w:t>
      </w:r>
      <w:r w:rsidRPr="005159E1">
        <w:rPr>
          <w:highlight w:val="white"/>
        </w:rPr>
        <w:t>);</w:t>
      </w:r>
    </w:p>
    <w:p w14:paraId="1E17BAD0"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38D89C2A" w14:textId="77777777" w:rsidR="00B673CE" w:rsidRDefault="005159E1" w:rsidP="005159E1">
      <w:pPr>
        <w:pStyle w:val="Code"/>
        <w:rPr>
          <w:highlight w:val="white"/>
        </w:rPr>
      </w:pPr>
      <w:r w:rsidRPr="005159E1">
        <w:rPr>
          <w:highlight w:val="white"/>
        </w:rPr>
        <w:t xml:space="preserve">          MiddleCodeGenerator.AddMiddleCode(codeList, MiddleOperator.Goto,</w:t>
      </w:r>
    </w:p>
    <w:p w14:paraId="0F667B75" w14:textId="2243B5A6" w:rsidR="005159E1" w:rsidRDefault="00B673CE" w:rsidP="005159E1">
      <w:pPr>
        <w:pStyle w:val="Code"/>
        <w:rPr>
          <w:highlight w:val="white"/>
        </w:rPr>
      </w:pPr>
      <w:r>
        <w:rPr>
          <w:highlight w:val="white"/>
        </w:rPr>
        <w:t xml:space="preserve">                                           </w:t>
      </w:r>
      <w:r w:rsidR="005159E1" w:rsidRPr="005159E1">
        <w:rPr>
          <w:highlight w:val="white"/>
        </w:rPr>
        <w:t xml:space="preserve"> toCode);</w:t>
      </w:r>
    </w:p>
    <w:p w14:paraId="0DB3DA97" w14:textId="041D1466" w:rsidR="00B673CE" w:rsidRDefault="00B673CE" w:rsidP="005159E1">
      <w:pPr>
        <w:pStyle w:val="Code"/>
        <w:rPr>
          <w:highlight w:val="white"/>
        </w:rPr>
      </w:pPr>
      <w:r>
        <w:rPr>
          <w:highlight w:val="white"/>
        </w:rPr>
        <w:t xml:space="preserve">          MiddleCo</w:t>
      </w:r>
      <w:r w:rsidR="00407BD9">
        <w:rPr>
          <w:highlight w:val="white"/>
        </w:rPr>
        <w:t>d</w:t>
      </w:r>
      <w:r>
        <w:rPr>
          <w:highlight w:val="white"/>
        </w:rPr>
        <w:t xml:space="preserve">e zeroCode = </w:t>
      </w:r>
      <w:r w:rsidRPr="005159E1">
        <w:rPr>
          <w:highlight w:val="white"/>
        </w:rPr>
        <w:t>MiddleCodeGenerator.AddMiddleCode(codeList,</w:t>
      </w:r>
    </w:p>
    <w:p w14:paraId="1A9C69D6" w14:textId="6AA44F70" w:rsidR="00B673CE" w:rsidRPr="005159E1" w:rsidRDefault="00B673CE" w:rsidP="005159E1">
      <w:pPr>
        <w:pStyle w:val="Code"/>
        <w:rPr>
          <w:highlight w:val="white"/>
        </w:rPr>
      </w:pPr>
      <w:r>
        <w:rPr>
          <w:highlight w:val="white"/>
        </w:rPr>
        <w:t xml:space="preserve">                   </w:t>
      </w:r>
      <w:r w:rsidR="00407BD9">
        <w:rPr>
          <w:highlight w:val="white"/>
        </w:rPr>
        <w:t xml:space="preserve"> </w:t>
      </w:r>
      <w:r>
        <w:rPr>
          <w:highlight w:val="white"/>
        </w:rPr>
        <w:t xml:space="preserve">                               </w:t>
      </w:r>
      <w:r w:rsidRPr="005159E1">
        <w:rPr>
          <w:highlight w:val="white"/>
        </w:rPr>
        <w:t xml:space="preserve"> MiddleOperator.PushZero)</w:t>
      </w:r>
      <w:r w:rsidR="008D5426">
        <w:rPr>
          <w:highlight w:val="white"/>
        </w:rPr>
        <w:t>;</w:t>
      </w:r>
    </w:p>
    <w:p w14:paraId="699AFAB6" w14:textId="4F343E37" w:rsidR="005159E1" w:rsidRPr="005159E1" w:rsidRDefault="005159E1" w:rsidP="005159E1">
      <w:pPr>
        <w:pStyle w:val="Code"/>
        <w:rPr>
          <w:highlight w:val="white"/>
        </w:rPr>
      </w:pPr>
      <w:r w:rsidRPr="005159E1">
        <w:rPr>
          <w:highlight w:val="white"/>
        </w:rPr>
        <w:t xml:space="preserve">          MiddleCodeGenerator.Backpatch(fromSymbol.FalseSet,</w:t>
      </w:r>
      <w:r w:rsidR="00B673CE">
        <w:rPr>
          <w:highlight w:val="white"/>
        </w:rPr>
        <w:t xml:space="preserve"> zeroCode</w:t>
      </w:r>
      <w:r w:rsidRPr="005159E1">
        <w:rPr>
          <w:highlight w:val="white"/>
        </w:rPr>
        <w:t>);</w:t>
      </w:r>
    </w:p>
    <w:p w14:paraId="799115B2" w14:textId="77777777" w:rsidR="005159E1" w:rsidRPr="005159E1" w:rsidRDefault="005159E1" w:rsidP="005159E1">
      <w:pPr>
        <w:pStyle w:val="Code"/>
        <w:rPr>
          <w:highlight w:val="white"/>
        </w:rPr>
      </w:pPr>
      <w:r w:rsidRPr="005159E1">
        <w:rPr>
          <w:highlight w:val="white"/>
        </w:rPr>
        <w:t xml:space="preserve">          codeList.Add(toCode);</w:t>
      </w:r>
    </w:p>
    <w:p w14:paraId="3AE4E1B5" w14:textId="77777777" w:rsidR="0024582A" w:rsidRDefault="005159E1" w:rsidP="005159E1">
      <w:pPr>
        <w:pStyle w:val="Code"/>
        <w:rPr>
          <w:highlight w:val="white"/>
        </w:rPr>
      </w:pPr>
      <w:r w:rsidRPr="005159E1">
        <w:rPr>
          <w:highlight w:val="white"/>
        </w:rPr>
        <w:t xml:space="preserve">          return (new Expression(resultSymbol, fromExpression.ShortList,</w:t>
      </w:r>
    </w:p>
    <w:p w14:paraId="4DFA37FD" w14:textId="51C00B2A"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1342B529" w14:textId="77777777" w:rsidR="005159E1" w:rsidRPr="005159E1" w:rsidRDefault="005159E1" w:rsidP="005159E1">
      <w:pPr>
        <w:pStyle w:val="Code"/>
        <w:rPr>
          <w:highlight w:val="white"/>
        </w:rPr>
      </w:pPr>
      <w:r w:rsidRPr="005159E1">
        <w:rPr>
          <w:highlight w:val="white"/>
        </w:rPr>
        <w:t xml:space="preserve">        }</w:t>
      </w:r>
    </w:p>
    <w:p w14:paraId="012CADFB" w14:textId="77777777" w:rsidR="005159E1" w:rsidRPr="005159E1" w:rsidRDefault="005159E1" w:rsidP="005159E1">
      <w:pPr>
        <w:pStyle w:val="Code"/>
        <w:rPr>
          <w:highlight w:val="white"/>
        </w:rPr>
      </w:pPr>
      <w:r w:rsidRPr="005159E1">
        <w:rPr>
          <w:highlight w:val="white"/>
        </w:rPr>
        <w:t xml:space="preserve">        else if (toType.IsIntegralArrayOrPointer()) {</w:t>
      </w:r>
    </w:p>
    <w:p w14:paraId="2A1B1F9F"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6D98DB65" w14:textId="77777777" w:rsidR="005159E1" w:rsidRPr="005159E1" w:rsidRDefault="005159E1" w:rsidP="005159E1">
      <w:pPr>
        <w:pStyle w:val="Code"/>
        <w:rPr>
          <w:highlight w:val="white"/>
        </w:rPr>
      </w:pPr>
      <w:r w:rsidRPr="005159E1">
        <w:rPr>
          <w:highlight w:val="white"/>
        </w:rPr>
        <w:t xml:space="preserve">          Symbol resultSymbol = new Symbol(toType);</w:t>
      </w:r>
    </w:p>
    <w:p w14:paraId="1C25A5B8" w14:textId="77777777" w:rsidR="005159E1" w:rsidRPr="005159E1" w:rsidRDefault="005159E1" w:rsidP="005159E1">
      <w:pPr>
        <w:pStyle w:val="Code"/>
        <w:rPr>
          <w:highlight w:val="white"/>
        </w:rPr>
      </w:pPr>
    </w:p>
    <w:p w14:paraId="6B5354FD" w14:textId="36D3FB10" w:rsidR="005159E1" w:rsidRPr="005159E1" w:rsidRDefault="005159E1" w:rsidP="005159E1">
      <w:pPr>
        <w:pStyle w:val="Code"/>
        <w:rPr>
          <w:highlight w:val="white"/>
        </w:rPr>
      </w:pPr>
      <w:r w:rsidRPr="005159E1">
        <w:rPr>
          <w:highlight w:val="white"/>
        </w:rPr>
        <w:t xml:space="preserve">          Symbol oneSymbol = new Symbol(toType, (</w:t>
      </w:r>
      <w:r w:rsidR="007E7541">
        <w:rPr>
          <w:highlight w:val="white"/>
        </w:rPr>
        <w:t>BigInteger.One</w:t>
      </w:r>
      <w:r w:rsidRPr="005159E1">
        <w:rPr>
          <w:highlight w:val="white"/>
        </w:rPr>
        <w:t>));</w:t>
      </w:r>
    </w:p>
    <w:p w14:paraId="59FA927E" w14:textId="77777777" w:rsidR="0024582A" w:rsidRDefault="005159E1" w:rsidP="005159E1">
      <w:pPr>
        <w:pStyle w:val="Code"/>
        <w:rPr>
          <w:highlight w:val="white"/>
        </w:rPr>
      </w:pPr>
      <w:r w:rsidRPr="005159E1">
        <w:rPr>
          <w:highlight w:val="white"/>
        </w:rPr>
        <w:t xml:space="preserve">          MiddleCode assignTrue =</w:t>
      </w:r>
    </w:p>
    <w:p w14:paraId="78F6CE0D" w14:textId="77777777" w:rsidR="0024582A" w:rsidRDefault="0024582A" w:rsidP="005159E1">
      <w:pPr>
        <w:pStyle w:val="Code"/>
        <w:rPr>
          <w:highlight w:val="white"/>
        </w:rPr>
      </w:pPr>
      <w:r>
        <w:rPr>
          <w:highlight w:val="white"/>
        </w:rPr>
        <w:t xml:space="preserve">            </w:t>
      </w:r>
      <w:r w:rsidR="005159E1" w:rsidRPr="005159E1">
        <w:rPr>
          <w:highlight w:val="white"/>
        </w:rPr>
        <w:t>MiddleCodeGenerator.AddMiddleCode(codeList, MiddleOperator.Assign,</w:t>
      </w:r>
    </w:p>
    <w:p w14:paraId="76F0633F" w14:textId="23155630"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oneSymbol);</w:t>
      </w:r>
    </w:p>
    <w:p w14:paraId="7F1C531B" w14:textId="77777777" w:rsidR="005159E1" w:rsidRPr="005159E1" w:rsidRDefault="005159E1" w:rsidP="005159E1">
      <w:pPr>
        <w:pStyle w:val="Code"/>
        <w:rPr>
          <w:highlight w:val="white"/>
        </w:rPr>
      </w:pPr>
      <w:r w:rsidRPr="005159E1">
        <w:rPr>
          <w:highlight w:val="white"/>
        </w:rPr>
        <w:t xml:space="preserve">          MiddleCodeGenerator.Backpatch(fromSymbol.TrueSet, assignTrue);</w:t>
      </w:r>
    </w:p>
    <w:p w14:paraId="7CAD304F" w14:textId="77777777" w:rsidR="005159E1" w:rsidRPr="005159E1" w:rsidRDefault="005159E1" w:rsidP="005159E1">
      <w:pPr>
        <w:pStyle w:val="Code"/>
        <w:rPr>
          <w:highlight w:val="white"/>
        </w:rPr>
      </w:pPr>
      <w:r w:rsidRPr="005159E1">
        <w:rPr>
          <w:highlight w:val="white"/>
        </w:rPr>
        <w:t xml:space="preserve">      </w:t>
      </w:r>
    </w:p>
    <w:p w14:paraId="1B23507F" w14:textId="77777777" w:rsidR="005159E1" w:rsidRPr="005159E1" w:rsidRDefault="005159E1" w:rsidP="005159E1">
      <w:pPr>
        <w:pStyle w:val="Code"/>
        <w:rPr>
          <w:highlight w:val="white"/>
        </w:rPr>
      </w:pPr>
      <w:r w:rsidRPr="005159E1">
        <w:rPr>
          <w:highlight w:val="white"/>
        </w:rPr>
        <w:t xml:space="preserve">          MiddleCode toCode = new MiddleCode(MiddleOperator.Empty);</w:t>
      </w:r>
    </w:p>
    <w:p w14:paraId="5D2C8969" w14:textId="77777777" w:rsidR="0024582A" w:rsidRDefault="005159E1" w:rsidP="005159E1">
      <w:pPr>
        <w:pStyle w:val="Code"/>
        <w:rPr>
          <w:highlight w:val="white"/>
        </w:rPr>
      </w:pPr>
      <w:r w:rsidRPr="005159E1">
        <w:rPr>
          <w:highlight w:val="white"/>
        </w:rPr>
        <w:lastRenderedPageBreak/>
        <w:t xml:space="preserve">          MiddleCodeGenerator.AddMiddleCode(codeList, MiddleOperator.Goto,</w:t>
      </w:r>
    </w:p>
    <w:p w14:paraId="34D3CD1D" w14:textId="670843ED" w:rsidR="005159E1" w:rsidRPr="005159E1" w:rsidRDefault="0024582A" w:rsidP="005159E1">
      <w:pPr>
        <w:pStyle w:val="Code"/>
        <w:rPr>
          <w:highlight w:val="white"/>
        </w:rPr>
      </w:pPr>
      <w:r>
        <w:rPr>
          <w:highlight w:val="white"/>
        </w:rPr>
        <w:t xml:space="preserve">                                           </w:t>
      </w:r>
      <w:r w:rsidR="005159E1" w:rsidRPr="005159E1">
        <w:rPr>
          <w:highlight w:val="white"/>
        </w:rPr>
        <w:t xml:space="preserve"> toCode);</w:t>
      </w:r>
    </w:p>
    <w:p w14:paraId="3C70951F" w14:textId="77777777" w:rsidR="005159E1" w:rsidRPr="005159E1" w:rsidRDefault="005159E1" w:rsidP="005159E1">
      <w:pPr>
        <w:pStyle w:val="Code"/>
        <w:rPr>
          <w:highlight w:val="white"/>
        </w:rPr>
      </w:pPr>
    </w:p>
    <w:p w14:paraId="461599F5" w14:textId="310042E7" w:rsidR="005159E1" w:rsidRPr="005159E1" w:rsidRDefault="005159E1" w:rsidP="005159E1">
      <w:pPr>
        <w:pStyle w:val="Code"/>
        <w:rPr>
          <w:highlight w:val="white"/>
        </w:rPr>
      </w:pPr>
      <w:r w:rsidRPr="005159E1">
        <w:rPr>
          <w:highlight w:val="white"/>
        </w:rPr>
        <w:t xml:space="preserve">          Symbol zeroSymbol = new Symbol(toType, (</w:t>
      </w:r>
      <w:r w:rsidR="00EF0D34">
        <w:rPr>
          <w:highlight w:val="white"/>
        </w:rPr>
        <w:t>BigInteger.Zero</w:t>
      </w:r>
      <w:r w:rsidRPr="005159E1">
        <w:rPr>
          <w:highlight w:val="white"/>
        </w:rPr>
        <w:t>));</w:t>
      </w:r>
    </w:p>
    <w:p w14:paraId="2966C01D" w14:textId="77777777" w:rsidR="0024582A" w:rsidRDefault="005159E1" w:rsidP="005159E1">
      <w:pPr>
        <w:pStyle w:val="Code"/>
        <w:rPr>
          <w:highlight w:val="white"/>
        </w:rPr>
      </w:pPr>
      <w:r w:rsidRPr="005159E1">
        <w:rPr>
          <w:highlight w:val="white"/>
        </w:rPr>
        <w:t xml:space="preserve">          MiddleCode assignFalse =</w:t>
      </w:r>
    </w:p>
    <w:p w14:paraId="2AC820D7" w14:textId="77777777" w:rsidR="0024582A" w:rsidRDefault="0024582A" w:rsidP="005159E1">
      <w:pPr>
        <w:pStyle w:val="Code"/>
        <w:rPr>
          <w:highlight w:val="white"/>
        </w:rPr>
      </w:pPr>
      <w:r>
        <w:rPr>
          <w:highlight w:val="white"/>
        </w:rPr>
        <w:t xml:space="preserve">           </w:t>
      </w:r>
      <w:r w:rsidR="005159E1" w:rsidRPr="005159E1">
        <w:rPr>
          <w:highlight w:val="white"/>
        </w:rPr>
        <w:t xml:space="preserve"> MiddleCodeGenerator.AddMiddleCode(codeList, MiddleOperator.Assign,</w:t>
      </w:r>
    </w:p>
    <w:p w14:paraId="45C021B9" w14:textId="64C78809" w:rsidR="005159E1" w:rsidRPr="005159E1" w:rsidRDefault="0024582A" w:rsidP="005159E1">
      <w:pPr>
        <w:pStyle w:val="Code"/>
        <w:rPr>
          <w:highlight w:val="white"/>
        </w:rPr>
      </w:pPr>
      <w:r>
        <w:rPr>
          <w:highlight w:val="white"/>
        </w:rPr>
        <w:t xml:space="preserve">                                             </w:t>
      </w:r>
      <w:r w:rsidR="005159E1" w:rsidRPr="005159E1">
        <w:rPr>
          <w:highlight w:val="white"/>
        </w:rPr>
        <w:t xml:space="preserve"> resultSymbol, zeroSymbol);</w:t>
      </w:r>
    </w:p>
    <w:p w14:paraId="76DA8840" w14:textId="77777777" w:rsidR="005159E1" w:rsidRPr="005159E1" w:rsidRDefault="005159E1" w:rsidP="005159E1">
      <w:pPr>
        <w:pStyle w:val="Code"/>
        <w:rPr>
          <w:highlight w:val="white"/>
        </w:rPr>
      </w:pPr>
      <w:r w:rsidRPr="005159E1">
        <w:rPr>
          <w:highlight w:val="white"/>
        </w:rPr>
        <w:t xml:space="preserve">          MiddleCodeGenerator.Backpatch(fromSymbol.FalseSet, assignFalse);</w:t>
      </w:r>
    </w:p>
    <w:p w14:paraId="38A9FB7B" w14:textId="77777777" w:rsidR="005159E1" w:rsidRPr="005159E1" w:rsidRDefault="005159E1" w:rsidP="005159E1">
      <w:pPr>
        <w:pStyle w:val="Code"/>
        <w:rPr>
          <w:highlight w:val="white"/>
        </w:rPr>
      </w:pPr>
      <w:r w:rsidRPr="005159E1">
        <w:rPr>
          <w:highlight w:val="white"/>
        </w:rPr>
        <w:t xml:space="preserve">      </w:t>
      </w:r>
    </w:p>
    <w:p w14:paraId="6C217DD0" w14:textId="77777777" w:rsidR="005159E1" w:rsidRPr="005159E1" w:rsidRDefault="005159E1" w:rsidP="005159E1">
      <w:pPr>
        <w:pStyle w:val="Code"/>
        <w:rPr>
          <w:highlight w:val="white"/>
        </w:rPr>
      </w:pPr>
      <w:r w:rsidRPr="005159E1">
        <w:rPr>
          <w:highlight w:val="white"/>
        </w:rPr>
        <w:t xml:space="preserve">          codeList.Add(toCode);</w:t>
      </w:r>
    </w:p>
    <w:p w14:paraId="76E2648B" w14:textId="77777777" w:rsidR="0024582A" w:rsidRDefault="005159E1" w:rsidP="005159E1">
      <w:pPr>
        <w:pStyle w:val="Code"/>
        <w:rPr>
          <w:highlight w:val="white"/>
        </w:rPr>
      </w:pPr>
      <w:r w:rsidRPr="005159E1">
        <w:rPr>
          <w:highlight w:val="white"/>
        </w:rPr>
        <w:t xml:space="preserve">          return (new Expression(resultSymbol, fromExpression.ShortList,</w:t>
      </w:r>
    </w:p>
    <w:p w14:paraId="5BE4967D" w14:textId="2D1D4B34" w:rsidR="005159E1" w:rsidRPr="005159E1" w:rsidRDefault="0024582A" w:rsidP="005159E1">
      <w:pPr>
        <w:pStyle w:val="Code"/>
        <w:rPr>
          <w:highlight w:val="white"/>
        </w:rPr>
      </w:pPr>
      <w:r>
        <w:rPr>
          <w:highlight w:val="white"/>
        </w:rPr>
        <w:t xml:space="preserve">                                </w:t>
      </w:r>
      <w:r w:rsidR="005159E1" w:rsidRPr="005159E1">
        <w:rPr>
          <w:highlight w:val="white"/>
        </w:rPr>
        <w:t xml:space="preserve"> codeList));</w:t>
      </w:r>
    </w:p>
    <w:p w14:paraId="6B6E120C" w14:textId="77777777" w:rsidR="005159E1" w:rsidRPr="005159E1" w:rsidRDefault="005159E1" w:rsidP="005159E1">
      <w:pPr>
        <w:pStyle w:val="Code"/>
        <w:rPr>
          <w:highlight w:val="white"/>
        </w:rPr>
      </w:pPr>
      <w:r w:rsidRPr="005159E1">
        <w:rPr>
          <w:highlight w:val="white"/>
        </w:rPr>
        <w:t xml:space="preserve">        }</w:t>
      </w:r>
    </w:p>
    <w:p w14:paraId="78B751FD" w14:textId="77777777" w:rsidR="005159E1" w:rsidRPr="005159E1" w:rsidRDefault="005159E1" w:rsidP="005159E1">
      <w:pPr>
        <w:pStyle w:val="Code"/>
        <w:rPr>
          <w:highlight w:val="white"/>
        </w:rPr>
      </w:pPr>
    </w:p>
    <w:p w14:paraId="2BD14C0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175E586D" w14:textId="77777777" w:rsidR="005159E1" w:rsidRPr="005159E1" w:rsidRDefault="005159E1" w:rsidP="005159E1">
      <w:pPr>
        <w:pStyle w:val="Code"/>
        <w:rPr>
          <w:highlight w:val="white"/>
        </w:rPr>
      </w:pPr>
      <w:r w:rsidRPr="005159E1">
        <w:rPr>
          <w:highlight w:val="white"/>
        </w:rPr>
        <w:t xml:space="preserve">      }</w:t>
      </w:r>
    </w:p>
    <w:p w14:paraId="3AC812E9" w14:textId="77777777" w:rsidR="00BB78E9" w:rsidRDefault="00BB78E9" w:rsidP="00BB78E9">
      <w:r>
        <w:t>The same goes for the other way around, when converting a floating value to a small (one byte) integral value, we first need to convert the floating value to an integral value of two bytes, which we in turn convert to an integral value of one byte.</w:t>
      </w:r>
    </w:p>
    <w:p w14:paraId="197303B3" w14:textId="77777777" w:rsidR="005159E1" w:rsidRPr="005159E1" w:rsidRDefault="005159E1" w:rsidP="005159E1">
      <w:pPr>
        <w:pStyle w:val="Code"/>
        <w:rPr>
          <w:highlight w:val="white"/>
        </w:rPr>
      </w:pPr>
      <w:r w:rsidRPr="005159E1">
        <w:rPr>
          <w:highlight w:val="white"/>
        </w:rPr>
        <w:t xml:space="preserve">      else if (fromType.IsFloating()) {</w:t>
      </w:r>
    </w:p>
    <w:p w14:paraId="6C61A30C" w14:textId="77777777" w:rsidR="005159E1" w:rsidRPr="005159E1" w:rsidRDefault="005159E1" w:rsidP="005159E1">
      <w:pPr>
        <w:pStyle w:val="Code"/>
        <w:rPr>
          <w:highlight w:val="white"/>
        </w:rPr>
      </w:pPr>
      <w:r w:rsidRPr="005159E1">
        <w:rPr>
          <w:highlight w:val="white"/>
        </w:rPr>
        <w:t xml:space="preserve">        if (toType.IsFloating()) {</w:t>
      </w:r>
    </w:p>
    <w:p w14:paraId="6FD6AA1A" w14:textId="77777777" w:rsidR="00A179E2" w:rsidRDefault="005159E1" w:rsidP="005159E1">
      <w:pPr>
        <w:pStyle w:val="Code"/>
        <w:rPr>
          <w:highlight w:val="white"/>
        </w:rPr>
      </w:pPr>
      <w:r w:rsidRPr="005159E1">
        <w:rPr>
          <w:highlight w:val="white"/>
        </w:rPr>
        <w:t xml:space="preserve">          return (new Expression(new Symbol(toType), fromExpression.ShortList,</w:t>
      </w:r>
    </w:p>
    <w:p w14:paraId="78B8E5F6" w14:textId="6AE8D0D6" w:rsidR="005159E1" w:rsidRPr="005159E1" w:rsidRDefault="00A179E2" w:rsidP="005159E1">
      <w:pPr>
        <w:pStyle w:val="Code"/>
        <w:rPr>
          <w:highlight w:val="white"/>
        </w:rPr>
      </w:pPr>
      <w:r>
        <w:rPr>
          <w:highlight w:val="white"/>
        </w:rPr>
        <w:t xml:space="preserve">                                </w:t>
      </w:r>
      <w:r w:rsidR="005159E1" w:rsidRPr="005159E1">
        <w:rPr>
          <w:highlight w:val="white"/>
        </w:rPr>
        <w:t xml:space="preserve"> fromExpression.LongList));</w:t>
      </w:r>
    </w:p>
    <w:p w14:paraId="685B1011" w14:textId="77777777" w:rsidR="005159E1" w:rsidRPr="005159E1" w:rsidRDefault="005159E1" w:rsidP="005159E1">
      <w:pPr>
        <w:pStyle w:val="Code"/>
        <w:rPr>
          <w:highlight w:val="white"/>
        </w:rPr>
      </w:pPr>
      <w:r w:rsidRPr="005159E1">
        <w:rPr>
          <w:highlight w:val="white"/>
        </w:rPr>
        <w:t xml:space="preserve">        }</w:t>
      </w:r>
    </w:p>
    <w:p w14:paraId="08844634" w14:textId="77777777" w:rsidR="005159E1" w:rsidRPr="005159E1" w:rsidRDefault="005159E1" w:rsidP="005159E1">
      <w:pPr>
        <w:pStyle w:val="Code"/>
        <w:rPr>
          <w:highlight w:val="white"/>
        </w:rPr>
      </w:pPr>
      <w:r w:rsidRPr="005159E1">
        <w:rPr>
          <w:highlight w:val="white"/>
        </w:rPr>
        <w:t xml:space="preserve">        else if (toType.IsIntegralArrayOrPointer()) {</w:t>
      </w:r>
    </w:p>
    <w:p w14:paraId="5585ED3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DE94267" w14:textId="77777777" w:rsidR="005159E1" w:rsidRPr="005159E1" w:rsidRDefault="005159E1" w:rsidP="005159E1">
      <w:pPr>
        <w:pStyle w:val="Code"/>
        <w:rPr>
          <w:highlight w:val="white"/>
        </w:rPr>
      </w:pPr>
      <w:r w:rsidRPr="005159E1">
        <w:rPr>
          <w:highlight w:val="white"/>
        </w:rPr>
        <w:t xml:space="preserve">          Symbol resultSymbol = new Symbol(toType);</w:t>
      </w:r>
    </w:p>
    <w:p w14:paraId="48A5157A" w14:textId="77777777" w:rsidR="005159E1" w:rsidRPr="005159E1" w:rsidRDefault="005159E1" w:rsidP="005159E1">
      <w:pPr>
        <w:pStyle w:val="Code"/>
        <w:rPr>
          <w:highlight w:val="white"/>
        </w:rPr>
      </w:pPr>
    </w:p>
    <w:p w14:paraId="0035BBAC" w14:textId="77777777" w:rsidR="005159E1" w:rsidRPr="005159E1" w:rsidRDefault="005159E1" w:rsidP="005159E1">
      <w:pPr>
        <w:pStyle w:val="Code"/>
        <w:rPr>
          <w:highlight w:val="white"/>
        </w:rPr>
      </w:pPr>
      <w:r w:rsidRPr="005159E1">
        <w:rPr>
          <w:highlight w:val="white"/>
        </w:rPr>
        <w:t xml:space="preserve">          if (toType.Size() == 1) {</w:t>
      </w:r>
    </w:p>
    <w:p w14:paraId="286D5A80"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635B001" w14:textId="77777777" w:rsidR="005159E1" w:rsidRPr="005159E1" w:rsidRDefault="005159E1" w:rsidP="005159E1">
      <w:pPr>
        <w:pStyle w:val="Code"/>
        <w:rPr>
          <w:highlight w:val="white"/>
        </w:rPr>
      </w:pPr>
      <w:r w:rsidRPr="005159E1">
        <w:rPr>
          <w:highlight w:val="white"/>
        </w:rPr>
        <w:t xml:space="preserve">                                                  : Type.UnsignedIntegerType;</w:t>
      </w:r>
    </w:p>
    <w:p w14:paraId="54ADCD82" w14:textId="77777777" w:rsidR="005159E1" w:rsidRPr="005159E1" w:rsidRDefault="005159E1" w:rsidP="005159E1">
      <w:pPr>
        <w:pStyle w:val="Code"/>
        <w:rPr>
          <w:highlight w:val="white"/>
        </w:rPr>
      </w:pPr>
      <w:r w:rsidRPr="005159E1">
        <w:rPr>
          <w:highlight w:val="white"/>
        </w:rPr>
        <w:t xml:space="preserve">            Symbol tempSymbol = new Symbol(tempType);</w:t>
      </w:r>
    </w:p>
    <w:p w14:paraId="0D46DE94" w14:textId="77777777" w:rsidR="00877279" w:rsidRDefault="005159E1" w:rsidP="005159E1">
      <w:pPr>
        <w:pStyle w:val="Code"/>
        <w:rPr>
          <w:highlight w:val="white"/>
        </w:rPr>
      </w:pPr>
      <w:r w:rsidRPr="005159E1">
        <w:rPr>
          <w:highlight w:val="white"/>
        </w:rPr>
        <w:t xml:space="preserve">            MiddleCode tempCode =</w:t>
      </w:r>
    </w:p>
    <w:p w14:paraId="5BB52471" w14:textId="77777777" w:rsidR="00877279" w:rsidRDefault="00877279" w:rsidP="005159E1">
      <w:pPr>
        <w:pStyle w:val="Code"/>
        <w:rPr>
          <w:highlight w:val="white"/>
        </w:rPr>
      </w:pPr>
      <w:r>
        <w:rPr>
          <w:highlight w:val="white"/>
        </w:rPr>
        <w:t xml:space="preserve">             </w:t>
      </w:r>
      <w:r w:rsidR="005159E1" w:rsidRPr="005159E1">
        <w:rPr>
          <w:highlight w:val="white"/>
        </w:rPr>
        <w:t xml:space="preserve"> new MiddleCode(MiddleOperator.FloatingToIntegral, tempSymbol,</w:t>
      </w:r>
    </w:p>
    <w:p w14:paraId="2AB1E871" w14:textId="097AA3AC"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062F0654" w14:textId="77777777" w:rsidR="005159E1" w:rsidRPr="005159E1" w:rsidRDefault="005159E1" w:rsidP="005159E1">
      <w:pPr>
        <w:pStyle w:val="Code"/>
        <w:rPr>
          <w:highlight w:val="white"/>
        </w:rPr>
      </w:pPr>
      <w:r w:rsidRPr="005159E1">
        <w:rPr>
          <w:highlight w:val="white"/>
        </w:rPr>
        <w:t xml:space="preserve">            codeList.Add(tempCode);</w:t>
      </w:r>
    </w:p>
    <w:p w14:paraId="7062A8D1" w14:textId="77777777" w:rsidR="00877279" w:rsidRDefault="005159E1" w:rsidP="005159E1">
      <w:pPr>
        <w:pStyle w:val="Code"/>
        <w:rPr>
          <w:highlight w:val="white"/>
        </w:rPr>
      </w:pPr>
      <w:r w:rsidRPr="005159E1">
        <w:rPr>
          <w:highlight w:val="white"/>
        </w:rPr>
        <w:t xml:space="preserve">            MiddleCode resultCode =</w:t>
      </w:r>
    </w:p>
    <w:p w14:paraId="425C0BDA"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MiddleCode(MiddleOperator.IntegralToIntegral, resultSymbol,</w:t>
      </w:r>
    </w:p>
    <w:p w14:paraId="55127EBC" w14:textId="60A1DA57" w:rsidR="005159E1" w:rsidRPr="005159E1" w:rsidRDefault="00877279" w:rsidP="005159E1">
      <w:pPr>
        <w:pStyle w:val="Code"/>
        <w:rPr>
          <w:highlight w:val="white"/>
        </w:rPr>
      </w:pPr>
      <w:r>
        <w:rPr>
          <w:highlight w:val="white"/>
        </w:rPr>
        <w:t xml:space="preserve">                            </w:t>
      </w:r>
      <w:r w:rsidR="005159E1" w:rsidRPr="005159E1">
        <w:rPr>
          <w:highlight w:val="white"/>
        </w:rPr>
        <w:t xml:space="preserve"> tempSymbol);</w:t>
      </w:r>
    </w:p>
    <w:p w14:paraId="4194D14E" w14:textId="77777777" w:rsidR="005159E1" w:rsidRPr="005159E1" w:rsidRDefault="005159E1" w:rsidP="005159E1">
      <w:pPr>
        <w:pStyle w:val="Code"/>
        <w:rPr>
          <w:highlight w:val="white"/>
        </w:rPr>
      </w:pPr>
      <w:r w:rsidRPr="005159E1">
        <w:rPr>
          <w:highlight w:val="white"/>
        </w:rPr>
        <w:t xml:space="preserve">            codeList.Add(resultCode);</w:t>
      </w:r>
    </w:p>
    <w:p w14:paraId="052E8378" w14:textId="77777777" w:rsidR="005159E1" w:rsidRPr="005159E1" w:rsidRDefault="005159E1" w:rsidP="005159E1">
      <w:pPr>
        <w:pStyle w:val="Code"/>
        <w:rPr>
          <w:highlight w:val="white"/>
        </w:rPr>
      </w:pPr>
      <w:r w:rsidRPr="005159E1">
        <w:rPr>
          <w:highlight w:val="white"/>
        </w:rPr>
        <w:t xml:space="preserve">          }</w:t>
      </w:r>
    </w:p>
    <w:p w14:paraId="647635CF" w14:textId="77777777" w:rsidR="005159E1" w:rsidRPr="005159E1" w:rsidRDefault="005159E1" w:rsidP="005159E1">
      <w:pPr>
        <w:pStyle w:val="Code"/>
        <w:rPr>
          <w:highlight w:val="white"/>
        </w:rPr>
      </w:pPr>
      <w:r w:rsidRPr="005159E1">
        <w:rPr>
          <w:highlight w:val="white"/>
        </w:rPr>
        <w:t xml:space="preserve">          else {</w:t>
      </w:r>
    </w:p>
    <w:p w14:paraId="172648A2" w14:textId="77777777" w:rsidR="00877279" w:rsidRDefault="005159E1" w:rsidP="005159E1">
      <w:pPr>
        <w:pStyle w:val="Code"/>
        <w:rPr>
          <w:highlight w:val="white"/>
        </w:rPr>
      </w:pPr>
      <w:r w:rsidRPr="005159E1">
        <w:rPr>
          <w:highlight w:val="white"/>
        </w:rPr>
        <w:t xml:space="preserve">            MiddleCode resultCode =</w:t>
      </w:r>
    </w:p>
    <w:p w14:paraId="6CDA1E2D"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MiddleCode(MiddleOperator.FloatingToIntegral, resultSymbol,</w:t>
      </w:r>
    </w:p>
    <w:p w14:paraId="25FB2E47" w14:textId="3B5AD2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fromSymbol);</w:t>
      </w:r>
    </w:p>
    <w:p w14:paraId="302B18BC" w14:textId="77777777" w:rsidR="005159E1" w:rsidRPr="005159E1" w:rsidRDefault="005159E1" w:rsidP="005159E1">
      <w:pPr>
        <w:pStyle w:val="Code"/>
        <w:rPr>
          <w:highlight w:val="white"/>
        </w:rPr>
      </w:pPr>
      <w:r w:rsidRPr="005159E1">
        <w:rPr>
          <w:highlight w:val="white"/>
        </w:rPr>
        <w:t xml:space="preserve">            codeList.Add(resultCode);</w:t>
      </w:r>
    </w:p>
    <w:p w14:paraId="0060ADF5" w14:textId="77777777" w:rsidR="005159E1" w:rsidRPr="005159E1" w:rsidRDefault="005159E1" w:rsidP="005159E1">
      <w:pPr>
        <w:pStyle w:val="Code"/>
        <w:rPr>
          <w:highlight w:val="white"/>
        </w:rPr>
      </w:pPr>
      <w:r w:rsidRPr="005159E1">
        <w:rPr>
          <w:highlight w:val="white"/>
        </w:rPr>
        <w:t xml:space="preserve">          }</w:t>
      </w:r>
    </w:p>
    <w:p w14:paraId="17FE3253" w14:textId="77777777" w:rsidR="005159E1" w:rsidRPr="005159E1" w:rsidRDefault="005159E1" w:rsidP="005159E1">
      <w:pPr>
        <w:pStyle w:val="Code"/>
        <w:rPr>
          <w:highlight w:val="white"/>
        </w:rPr>
      </w:pPr>
    </w:p>
    <w:p w14:paraId="1FDFAA4B" w14:textId="77777777" w:rsidR="00877279" w:rsidRDefault="005159E1" w:rsidP="005159E1">
      <w:pPr>
        <w:pStyle w:val="Code"/>
        <w:rPr>
          <w:highlight w:val="white"/>
        </w:rPr>
      </w:pPr>
      <w:r w:rsidRPr="005159E1">
        <w:rPr>
          <w:highlight w:val="white"/>
        </w:rPr>
        <w:t xml:space="preserve">          return (new Expression(resultSymbol, fromExpression.ShortList,</w:t>
      </w:r>
    </w:p>
    <w:p w14:paraId="0DDD54FA" w14:textId="7B1D9D0A" w:rsidR="005159E1" w:rsidRPr="005159E1" w:rsidRDefault="00877279" w:rsidP="005159E1">
      <w:pPr>
        <w:pStyle w:val="Code"/>
        <w:rPr>
          <w:highlight w:val="white"/>
        </w:rPr>
      </w:pPr>
      <w:r>
        <w:rPr>
          <w:highlight w:val="white"/>
        </w:rPr>
        <w:t xml:space="preserve">                                </w:t>
      </w:r>
      <w:r w:rsidR="005159E1" w:rsidRPr="005159E1">
        <w:rPr>
          <w:highlight w:val="white"/>
        </w:rPr>
        <w:t xml:space="preserve"> codeList));</w:t>
      </w:r>
    </w:p>
    <w:p w14:paraId="7F11ACDA" w14:textId="77777777" w:rsidR="005159E1" w:rsidRPr="005159E1" w:rsidRDefault="005159E1" w:rsidP="005159E1">
      <w:pPr>
        <w:pStyle w:val="Code"/>
        <w:rPr>
          <w:highlight w:val="white"/>
        </w:rPr>
      </w:pPr>
      <w:r w:rsidRPr="005159E1">
        <w:rPr>
          <w:highlight w:val="white"/>
        </w:rPr>
        <w:t xml:space="preserve">        }</w:t>
      </w:r>
    </w:p>
    <w:p w14:paraId="642115C5" w14:textId="77777777" w:rsidR="005159E1" w:rsidRPr="005159E1" w:rsidRDefault="005159E1" w:rsidP="005159E1">
      <w:pPr>
        <w:pStyle w:val="Code"/>
        <w:rPr>
          <w:highlight w:val="white"/>
        </w:rPr>
      </w:pPr>
      <w:r w:rsidRPr="005159E1">
        <w:rPr>
          <w:highlight w:val="white"/>
        </w:rPr>
        <w:t xml:space="preserve">        else if (toType.IsLogical()) {</w:t>
      </w:r>
    </w:p>
    <w:p w14:paraId="644D0C3E"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7ADB9304" w14:textId="77777777" w:rsidR="005159E1" w:rsidRPr="005159E1" w:rsidRDefault="005159E1" w:rsidP="005159E1">
      <w:pPr>
        <w:pStyle w:val="Code"/>
        <w:rPr>
          <w:highlight w:val="white"/>
        </w:rPr>
      </w:pPr>
    </w:p>
    <w:p w14:paraId="54A40141"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32D0FDBF" w14:textId="77777777" w:rsidR="005159E1" w:rsidRPr="005159E1" w:rsidRDefault="005159E1" w:rsidP="005159E1">
      <w:pPr>
        <w:pStyle w:val="Code"/>
        <w:rPr>
          <w:highlight w:val="white"/>
        </w:rPr>
      </w:pPr>
      <w:r w:rsidRPr="005159E1">
        <w:rPr>
          <w:highlight w:val="white"/>
        </w:rPr>
        <w:lastRenderedPageBreak/>
        <w:t xml:space="preserve">          Symbol zeroSymbol = new Symbol(toType, (decimal) 0);</w:t>
      </w:r>
    </w:p>
    <w:p w14:paraId="058A4771" w14:textId="77777777" w:rsidR="00877279" w:rsidRDefault="005159E1" w:rsidP="005159E1">
      <w:pPr>
        <w:pStyle w:val="Code"/>
        <w:rPr>
          <w:highlight w:val="white"/>
        </w:rPr>
      </w:pPr>
      <w:r w:rsidRPr="005159E1">
        <w:rPr>
          <w:highlight w:val="white"/>
        </w:rPr>
        <w:t xml:space="preserve">          MiddleCode testCode =</w:t>
      </w:r>
    </w:p>
    <w:p w14:paraId="1B5645B2" w14:textId="77777777" w:rsidR="00877279" w:rsidRDefault="00877279" w:rsidP="005159E1">
      <w:pPr>
        <w:pStyle w:val="Code"/>
        <w:rPr>
          <w:highlight w:val="white"/>
        </w:rPr>
      </w:pPr>
      <w:r>
        <w:rPr>
          <w:highlight w:val="white"/>
        </w:rPr>
        <w:t xml:space="preserve">            </w:t>
      </w:r>
      <w:r w:rsidR="005159E1" w:rsidRPr="005159E1">
        <w:rPr>
          <w:highlight w:val="white"/>
        </w:rPr>
        <w:t>new MiddleCode(MiddleOperator.NotEqual, null,</w:t>
      </w:r>
    </w:p>
    <w:p w14:paraId="16A347C7" w14:textId="50334F41" w:rsidR="005159E1" w:rsidRPr="005159E1" w:rsidRDefault="00877279" w:rsidP="005159E1">
      <w:pPr>
        <w:pStyle w:val="Code"/>
        <w:rPr>
          <w:highlight w:val="white"/>
        </w:rPr>
      </w:pPr>
      <w:r>
        <w:rPr>
          <w:highlight w:val="white"/>
        </w:rPr>
        <w:t xml:space="preserve">                          </w:t>
      </w:r>
      <w:r w:rsidR="005159E1" w:rsidRPr="005159E1">
        <w:rPr>
          <w:highlight w:val="white"/>
        </w:rPr>
        <w:t xml:space="preserve"> fromExpression.Symbol, zeroSymbol);</w:t>
      </w:r>
    </w:p>
    <w:p w14:paraId="11056A66" w14:textId="77777777" w:rsidR="005159E1" w:rsidRPr="005159E1" w:rsidRDefault="005159E1" w:rsidP="005159E1">
      <w:pPr>
        <w:pStyle w:val="Code"/>
        <w:rPr>
          <w:highlight w:val="white"/>
        </w:rPr>
      </w:pPr>
      <w:r w:rsidRPr="005159E1">
        <w:rPr>
          <w:highlight w:val="white"/>
        </w:rPr>
        <w:t xml:space="preserve">          codeList.Add(testCode);</w:t>
      </w:r>
    </w:p>
    <w:p w14:paraId="17CF7B03" w14:textId="77777777" w:rsidR="005159E1" w:rsidRPr="005159E1" w:rsidRDefault="005159E1" w:rsidP="005159E1">
      <w:pPr>
        <w:pStyle w:val="Code"/>
        <w:rPr>
          <w:highlight w:val="white"/>
        </w:rPr>
      </w:pPr>
      <w:r w:rsidRPr="005159E1">
        <w:rPr>
          <w:highlight w:val="white"/>
        </w:rPr>
        <w:t xml:space="preserve">          trueSet.Add(testCode);</w:t>
      </w:r>
    </w:p>
    <w:p w14:paraId="0DAEDF29" w14:textId="77777777" w:rsidR="005159E1" w:rsidRPr="005159E1" w:rsidRDefault="005159E1" w:rsidP="005159E1">
      <w:pPr>
        <w:pStyle w:val="Code"/>
        <w:rPr>
          <w:highlight w:val="white"/>
        </w:rPr>
      </w:pPr>
    </w:p>
    <w:p w14:paraId="08B3DC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772A3AB9"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A1BC963" w14:textId="77777777" w:rsidR="005159E1" w:rsidRPr="005159E1" w:rsidRDefault="005159E1" w:rsidP="005159E1">
      <w:pPr>
        <w:pStyle w:val="Code"/>
        <w:rPr>
          <w:highlight w:val="white"/>
        </w:rPr>
      </w:pPr>
      <w:r w:rsidRPr="005159E1">
        <w:rPr>
          <w:highlight w:val="white"/>
        </w:rPr>
        <w:t xml:space="preserve">          codeList.Add(gotoCode);</w:t>
      </w:r>
    </w:p>
    <w:p w14:paraId="0709B050" w14:textId="77777777" w:rsidR="005159E1" w:rsidRPr="005159E1" w:rsidRDefault="005159E1" w:rsidP="005159E1">
      <w:pPr>
        <w:pStyle w:val="Code"/>
        <w:rPr>
          <w:highlight w:val="white"/>
        </w:rPr>
      </w:pPr>
      <w:r w:rsidRPr="005159E1">
        <w:rPr>
          <w:highlight w:val="white"/>
        </w:rPr>
        <w:t xml:space="preserve">          falseSet.Add(testCode);</w:t>
      </w:r>
    </w:p>
    <w:p w14:paraId="19BD9C45" w14:textId="77777777" w:rsidR="005159E1" w:rsidRPr="005159E1" w:rsidRDefault="005159E1" w:rsidP="005159E1">
      <w:pPr>
        <w:pStyle w:val="Code"/>
        <w:rPr>
          <w:highlight w:val="white"/>
        </w:rPr>
      </w:pPr>
    </w:p>
    <w:p w14:paraId="1A20C72E" w14:textId="77777777" w:rsidR="005159E1" w:rsidRPr="005159E1" w:rsidRDefault="005159E1" w:rsidP="005159E1">
      <w:pPr>
        <w:pStyle w:val="Code"/>
        <w:rPr>
          <w:highlight w:val="white"/>
        </w:rPr>
      </w:pPr>
      <w:r w:rsidRPr="005159E1">
        <w:rPr>
          <w:highlight w:val="white"/>
        </w:rPr>
        <w:t xml:space="preserve">          Symbol symbol = new Symbol(trueSet, falseSet);</w:t>
      </w:r>
    </w:p>
    <w:p w14:paraId="7685E774" w14:textId="77777777" w:rsidR="005159E1" w:rsidRPr="005159E1" w:rsidRDefault="005159E1" w:rsidP="005159E1">
      <w:pPr>
        <w:pStyle w:val="Code"/>
        <w:rPr>
          <w:highlight w:val="white"/>
        </w:rPr>
      </w:pPr>
      <w:r w:rsidRPr="005159E1">
        <w:rPr>
          <w:highlight w:val="white"/>
        </w:rPr>
        <w:t xml:space="preserve">          return (new Expression(symbol, null, codeList));</w:t>
      </w:r>
    </w:p>
    <w:p w14:paraId="0A0D52BE" w14:textId="77777777" w:rsidR="005159E1" w:rsidRPr="005159E1" w:rsidRDefault="005159E1" w:rsidP="005159E1">
      <w:pPr>
        <w:pStyle w:val="Code"/>
        <w:rPr>
          <w:highlight w:val="white"/>
        </w:rPr>
      </w:pPr>
      <w:r w:rsidRPr="005159E1">
        <w:rPr>
          <w:highlight w:val="white"/>
        </w:rPr>
        <w:t xml:space="preserve">        }</w:t>
      </w:r>
    </w:p>
    <w:p w14:paraId="3C2BF168" w14:textId="77777777" w:rsidR="005159E1" w:rsidRPr="005159E1" w:rsidRDefault="005159E1" w:rsidP="005159E1">
      <w:pPr>
        <w:pStyle w:val="Code"/>
        <w:rPr>
          <w:highlight w:val="white"/>
        </w:rPr>
      </w:pPr>
      <w:r w:rsidRPr="005159E1">
        <w:rPr>
          <w:highlight w:val="white"/>
        </w:rPr>
        <w:t xml:space="preserve">      </w:t>
      </w:r>
    </w:p>
    <w:p w14:paraId="7CD8E6F6"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82176CF" w14:textId="5A36DE99" w:rsidR="005159E1" w:rsidRDefault="005159E1" w:rsidP="005159E1">
      <w:pPr>
        <w:pStyle w:val="Code"/>
        <w:rPr>
          <w:highlight w:val="white"/>
        </w:rPr>
      </w:pPr>
      <w:r w:rsidRPr="005159E1">
        <w:rPr>
          <w:highlight w:val="white"/>
        </w:rPr>
        <w:t xml:space="preserve">      }</w:t>
      </w:r>
    </w:p>
    <w:p w14:paraId="785B7F34" w14:textId="77777777" w:rsidR="00BB78E9" w:rsidRDefault="00BB78E9" w:rsidP="00BB78E9">
      <w:r>
        <w:t>In case of a cast from an integral type of one byte (pointers are always two bytes) to a floating type, it becomes a little bit more complicated since there is no assembly converting operator. Instead, we need to first convert the small integral value (one byte) to a larger integral value (two bytes), which we in turn convert to a floating value.</w:t>
      </w:r>
    </w:p>
    <w:p w14:paraId="26D7BE64" w14:textId="77777777" w:rsidR="005159E1" w:rsidRPr="005159E1" w:rsidRDefault="005159E1" w:rsidP="005159E1">
      <w:pPr>
        <w:pStyle w:val="Code"/>
        <w:rPr>
          <w:highlight w:val="white"/>
        </w:rPr>
      </w:pPr>
      <w:r w:rsidRPr="005159E1">
        <w:rPr>
          <w:highlight w:val="white"/>
        </w:rPr>
        <w:t xml:space="preserve">      else if (fromType.IsIntegralArrayOrPointer()) {</w:t>
      </w:r>
    </w:p>
    <w:p w14:paraId="3DAFB7FA" w14:textId="77777777" w:rsidR="005159E1" w:rsidRPr="005159E1" w:rsidRDefault="005159E1" w:rsidP="005159E1">
      <w:pPr>
        <w:pStyle w:val="Code"/>
        <w:rPr>
          <w:highlight w:val="white"/>
        </w:rPr>
      </w:pPr>
      <w:r w:rsidRPr="005159E1">
        <w:rPr>
          <w:highlight w:val="white"/>
        </w:rPr>
        <w:t xml:space="preserve">        if (toType.IsFloating()) {</w:t>
      </w:r>
    </w:p>
    <w:p w14:paraId="1931CDC3"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26AF6072" w14:textId="77777777" w:rsidR="005159E1" w:rsidRPr="005159E1" w:rsidRDefault="005159E1" w:rsidP="005159E1">
      <w:pPr>
        <w:pStyle w:val="Code"/>
        <w:rPr>
          <w:highlight w:val="white"/>
        </w:rPr>
      </w:pPr>
      <w:r w:rsidRPr="005159E1">
        <w:rPr>
          <w:highlight w:val="white"/>
        </w:rPr>
        <w:t xml:space="preserve">          Symbol resultSymbol = new Symbol(toType);</w:t>
      </w:r>
    </w:p>
    <w:p w14:paraId="3113CE81" w14:textId="77777777" w:rsidR="005159E1" w:rsidRPr="005159E1" w:rsidRDefault="005159E1" w:rsidP="005159E1">
      <w:pPr>
        <w:pStyle w:val="Code"/>
        <w:rPr>
          <w:highlight w:val="white"/>
        </w:rPr>
      </w:pPr>
    </w:p>
    <w:p w14:paraId="5FE60394" w14:textId="77777777" w:rsidR="005159E1" w:rsidRPr="005159E1" w:rsidRDefault="005159E1" w:rsidP="005159E1">
      <w:pPr>
        <w:pStyle w:val="Code"/>
        <w:rPr>
          <w:highlight w:val="white"/>
        </w:rPr>
      </w:pPr>
      <w:r w:rsidRPr="005159E1">
        <w:rPr>
          <w:highlight w:val="white"/>
        </w:rPr>
        <w:t xml:space="preserve">          if (fromType.Size() == 1) {</w:t>
      </w:r>
    </w:p>
    <w:p w14:paraId="16242101" w14:textId="77777777" w:rsidR="005159E1" w:rsidRPr="005159E1" w:rsidRDefault="005159E1" w:rsidP="005159E1">
      <w:pPr>
        <w:pStyle w:val="Code"/>
        <w:rPr>
          <w:highlight w:val="white"/>
        </w:rPr>
      </w:pPr>
      <w:r w:rsidRPr="005159E1">
        <w:rPr>
          <w:highlight w:val="white"/>
        </w:rPr>
        <w:t xml:space="preserve">            Type tempType = fromType.IsSigned() ? Type.SignedIntegerType</w:t>
      </w:r>
    </w:p>
    <w:p w14:paraId="0312EDD9" w14:textId="77777777" w:rsidR="005159E1" w:rsidRPr="005159E1" w:rsidRDefault="005159E1" w:rsidP="005159E1">
      <w:pPr>
        <w:pStyle w:val="Code"/>
        <w:rPr>
          <w:highlight w:val="white"/>
        </w:rPr>
      </w:pPr>
      <w:r w:rsidRPr="005159E1">
        <w:rPr>
          <w:highlight w:val="white"/>
        </w:rPr>
        <w:t xml:space="preserve">                                                  : Type.UnsignedIntegerType;</w:t>
      </w:r>
    </w:p>
    <w:p w14:paraId="083B4014" w14:textId="77777777" w:rsidR="005159E1" w:rsidRPr="005159E1" w:rsidRDefault="005159E1" w:rsidP="005159E1">
      <w:pPr>
        <w:pStyle w:val="Code"/>
        <w:rPr>
          <w:highlight w:val="white"/>
        </w:rPr>
      </w:pPr>
      <w:r w:rsidRPr="005159E1">
        <w:rPr>
          <w:highlight w:val="white"/>
        </w:rPr>
        <w:t xml:space="preserve">            Symbol tempSymbol = new Symbol(tempType);</w:t>
      </w:r>
    </w:p>
    <w:p w14:paraId="422C4D81" w14:textId="77777777" w:rsidR="007532F5" w:rsidRDefault="005159E1" w:rsidP="005159E1">
      <w:pPr>
        <w:pStyle w:val="Code"/>
        <w:rPr>
          <w:highlight w:val="white"/>
        </w:rPr>
      </w:pPr>
      <w:r w:rsidRPr="005159E1">
        <w:rPr>
          <w:highlight w:val="white"/>
        </w:rPr>
        <w:t xml:space="preserve">            MiddleCodeGenerator.</w:t>
      </w:r>
    </w:p>
    <w:p w14:paraId="682E116B" w14:textId="77777777" w:rsidR="007532F5" w:rsidRDefault="007532F5" w:rsidP="005159E1">
      <w:pPr>
        <w:pStyle w:val="Code"/>
        <w:rPr>
          <w:highlight w:val="white"/>
        </w:rPr>
      </w:pPr>
      <w:r>
        <w:rPr>
          <w:highlight w:val="white"/>
        </w:rPr>
        <w:t xml:space="preserve">              </w:t>
      </w:r>
      <w:r w:rsidR="005159E1" w:rsidRPr="005159E1">
        <w:rPr>
          <w:highlight w:val="white"/>
        </w:rPr>
        <w:t>AddMiddleCode(codeList,</w:t>
      </w:r>
      <w:r>
        <w:rPr>
          <w:highlight w:val="white"/>
        </w:rPr>
        <w:t xml:space="preserve"> </w:t>
      </w:r>
      <w:r w:rsidR="005159E1" w:rsidRPr="005159E1">
        <w:rPr>
          <w:highlight w:val="white"/>
        </w:rPr>
        <w:t>MiddleOperator.IntegralToIntegral,</w:t>
      </w:r>
    </w:p>
    <w:p w14:paraId="6415F31E" w14:textId="38B61728" w:rsidR="005159E1" w:rsidRPr="005159E1" w:rsidRDefault="007532F5" w:rsidP="005159E1">
      <w:pPr>
        <w:pStyle w:val="Code"/>
        <w:rPr>
          <w:highlight w:val="white"/>
        </w:rPr>
      </w:pPr>
      <w:r>
        <w:rPr>
          <w:highlight w:val="white"/>
        </w:rPr>
        <w:t xml:space="preserve">                           </w:t>
      </w:r>
      <w:r w:rsidR="005159E1" w:rsidRPr="005159E1">
        <w:rPr>
          <w:highlight w:val="white"/>
        </w:rPr>
        <w:t xml:space="preserve"> tempSymbol, fromSymbol);</w:t>
      </w:r>
    </w:p>
    <w:p w14:paraId="5D2A2758" w14:textId="77777777" w:rsidR="007532F5" w:rsidRDefault="005159E1" w:rsidP="005159E1">
      <w:pPr>
        <w:pStyle w:val="Code"/>
        <w:rPr>
          <w:highlight w:val="white"/>
        </w:rPr>
      </w:pPr>
      <w:r w:rsidRPr="005159E1">
        <w:rPr>
          <w:highlight w:val="white"/>
        </w:rPr>
        <w:t xml:space="preserve">            MiddleCodeGenerator.</w:t>
      </w:r>
    </w:p>
    <w:p w14:paraId="04B4A7FD"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391CAB0B" w14:textId="0D0ADB9F"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tempSymbol);</w:t>
      </w:r>
    </w:p>
    <w:p w14:paraId="1BDA97CB" w14:textId="77777777" w:rsidR="005159E1" w:rsidRPr="005159E1" w:rsidRDefault="005159E1" w:rsidP="005159E1">
      <w:pPr>
        <w:pStyle w:val="Code"/>
        <w:rPr>
          <w:highlight w:val="white"/>
        </w:rPr>
      </w:pPr>
      <w:r w:rsidRPr="005159E1">
        <w:rPr>
          <w:highlight w:val="white"/>
        </w:rPr>
        <w:t xml:space="preserve">          }</w:t>
      </w:r>
    </w:p>
    <w:p w14:paraId="2BFE1592" w14:textId="77777777" w:rsidR="005159E1" w:rsidRPr="005159E1" w:rsidRDefault="005159E1" w:rsidP="005159E1">
      <w:pPr>
        <w:pStyle w:val="Code"/>
        <w:rPr>
          <w:highlight w:val="white"/>
        </w:rPr>
      </w:pPr>
      <w:r w:rsidRPr="005159E1">
        <w:rPr>
          <w:highlight w:val="white"/>
        </w:rPr>
        <w:t xml:space="preserve">          else {</w:t>
      </w:r>
    </w:p>
    <w:p w14:paraId="0CCA4F1B" w14:textId="77777777" w:rsidR="007532F5" w:rsidRDefault="005159E1" w:rsidP="005159E1">
      <w:pPr>
        <w:pStyle w:val="Code"/>
        <w:rPr>
          <w:highlight w:val="white"/>
        </w:rPr>
      </w:pPr>
      <w:r w:rsidRPr="005159E1">
        <w:rPr>
          <w:highlight w:val="white"/>
        </w:rPr>
        <w:t xml:space="preserve">            MiddleCodeGenerator.</w:t>
      </w:r>
    </w:p>
    <w:p w14:paraId="64C2F82B" w14:textId="77777777" w:rsidR="007532F5" w:rsidRDefault="007532F5" w:rsidP="005159E1">
      <w:pPr>
        <w:pStyle w:val="Code"/>
        <w:rPr>
          <w:highlight w:val="white"/>
        </w:rPr>
      </w:pPr>
      <w:r>
        <w:rPr>
          <w:highlight w:val="white"/>
        </w:rPr>
        <w:t xml:space="preserve">              </w:t>
      </w:r>
      <w:r w:rsidR="005159E1" w:rsidRPr="005159E1">
        <w:rPr>
          <w:highlight w:val="white"/>
        </w:rPr>
        <w:t>AddMiddleCode(codeList, MiddleOperator.IntegralToFloating,</w:t>
      </w:r>
    </w:p>
    <w:p w14:paraId="4D8E5F2D" w14:textId="47DBDF75" w:rsidR="005159E1" w:rsidRPr="005159E1" w:rsidRDefault="007532F5" w:rsidP="005159E1">
      <w:pPr>
        <w:pStyle w:val="Code"/>
        <w:rPr>
          <w:highlight w:val="white"/>
        </w:rPr>
      </w:pPr>
      <w:r>
        <w:rPr>
          <w:highlight w:val="white"/>
        </w:rPr>
        <w:t xml:space="preserve">                           </w:t>
      </w:r>
      <w:r w:rsidR="005159E1" w:rsidRPr="005159E1">
        <w:rPr>
          <w:highlight w:val="white"/>
        </w:rPr>
        <w:t xml:space="preserve"> resultSymbol, fromSymbol);</w:t>
      </w:r>
    </w:p>
    <w:p w14:paraId="69E612B8" w14:textId="77777777" w:rsidR="005159E1" w:rsidRPr="005159E1" w:rsidRDefault="005159E1" w:rsidP="005159E1">
      <w:pPr>
        <w:pStyle w:val="Code"/>
        <w:rPr>
          <w:highlight w:val="white"/>
        </w:rPr>
      </w:pPr>
      <w:r w:rsidRPr="005159E1">
        <w:rPr>
          <w:highlight w:val="white"/>
        </w:rPr>
        <w:t xml:space="preserve">          }</w:t>
      </w:r>
    </w:p>
    <w:p w14:paraId="3A6900B9" w14:textId="77777777" w:rsidR="005159E1" w:rsidRPr="005159E1" w:rsidRDefault="005159E1" w:rsidP="005159E1">
      <w:pPr>
        <w:pStyle w:val="Code"/>
        <w:rPr>
          <w:highlight w:val="white"/>
        </w:rPr>
      </w:pPr>
    </w:p>
    <w:p w14:paraId="15990DCD" w14:textId="77777777" w:rsidR="007532F5" w:rsidRDefault="005159E1" w:rsidP="005159E1">
      <w:pPr>
        <w:pStyle w:val="Code"/>
        <w:rPr>
          <w:highlight w:val="white"/>
        </w:rPr>
      </w:pPr>
      <w:r w:rsidRPr="005159E1">
        <w:rPr>
          <w:highlight w:val="white"/>
        </w:rPr>
        <w:t xml:space="preserve">          return (new Expression(resultSymbol, fromExpression.ShortList,</w:t>
      </w:r>
    </w:p>
    <w:p w14:paraId="694D97EA" w14:textId="02CBEE27" w:rsidR="005159E1" w:rsidRPr="005159E1" w:rsidRDefault="007532F5" w:rsidP="005159E1">
      <w:pPr>
        <w:pStyle w:val="Code"/>
        <w:rPr>
          <w:highlight w:val="white"/>
        </w:rPr>
      </w:pPr>
      <w:r>
        <w:rPr>
          <w:highlight w:val="white"/>
        </w:rPr>
        <w:t xml:space="preserve">                                </w:t>
      </w:r>
      <w:r w:rsidR="005159E1" w:rsidRPr="005159E1">
        <w:rPr>
          <w:highlight w:val="white"/>
        </w:rPr>
        <w:t xml:space="preserve"> codeList));</w:t>
      </w:r>
    </w:p>
    <w:p w14:paraId="60C9DCA0" w14:textId="77777777" w:rsidR="005159E1" w:rsidRPr="005159E1" w:rsidRDefault="005159E1" w:rsidP="005159E1">
      <w:pPr>
        <w:pStyle w:val="Code"/>
        <w:rPr>
          <w:highlight w:val="white"/>
        </w:rPr>
      </w:pPr>
      <w:r w:rsidRPr="005159E1">
        <w:rPr>
          <w:highlight w:val="white"/>
        </w:rPr>
        <w:t xml:space="preserve">        }</w:t>
      </w:r>
    </w:p>
    <w:p w14:paraId="3B21C030" w14:textId="77777777" w:rsidR="005159E1" w:rsidRPr="005159E1" w:rsidRDefault="005159E1" w:rsidP="005159E1">
      <w:pPr>
        <w:pStyle w:val="Code"/>
        <w:rPr>
          <w:highlight w:val="white"/>
        </w:rPr>
      </w:pPr>
      <w:r w:rsidRPr="005159E1">
        <w:rPr>
          <w:highlight w:val="white"/>
        </w:rPr>
        <w:t xml:space="preserve">        else if (toType.IsIntegralArrayOrPointer()) {</w:t>
      </w:r>
    </w:p>
    <w:p w14:paraId="18D6D804"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529DE7C" w14:textId="77777777" w:rsidR="005159E1" w:rsidRPr="005159E1" w:rsidRDefault="005159E1" w:rsidP="005159E1">
      <w:pPr>
        <w:pStyle w:val="Code"/>
        <w:rPr>
          <w:highlight w:val="white"/>
        </w:rPr>
      </w:pPr>
      <w:r w:rsidRPr="005159E1">
        <w:rPr>
          <w:highlight w:val="white"/>
        </w:rPr>
        <w:t xml:space="preserve">          Symbol resultSymbol = new Symbol(toType);</w:t>
      </w:r>
    </w:p>
    <w:p w14:paraId="72D76724" w14:textId="77777777" w:rsidR="00407BD9" w:rsidRDefault="005159E1" w:rsidP="005159E1">
      <w:pPr>
        <w:pStyle w:val="Code"/>
        <w:rPr>
          <w:highlight w:val="white"/>
        </w:rPr>
      </w:pPr>
      <w:r w:rsidRPr="005159E1">
        <w:rPr>
          <w:highlight w:val="white"/>
        </w:rPr>
        <w:t xml:space="preserve">          MiddleCodeGenerator.</w:t>
      </w:r>
    </w:p>
    <w:p w14:paraId="6CAB6A92" w14:textId="77777777" w:rsidR="00407BD9" w:rsidRDefault="00407BD9" w:rsidP="005159E1">
      <w:pPr>
        <w:pStyle w:val="Code"/>
        <w:rPr>
          <w:highlight w:val="white"/>
        </w:rPr>
      </w:pPr>
      <w:r>
        <w:rPr>
          <w:highlight w:val="white"/>
        </w:rPr>
        <w:t xml:space="preserve">            </w:t>
      </w:r>
      <w:r w:rsidR="005159E1" w:rsidRPr="005159E1">
        <w:rPr>
          <w:highlight w:val="white"/>
        </w:rPr>
        <w:t>AddMiddleCode(codeList, MiddleOperator.IntegralToIntegral,</w:t>
      </w:r>
    </w:p>
    <w:p w14:paraId="3248E409" w14:textId="293CF0F2" w:rsidR="005159E1" w:rsidRPr="005159E1" w:rsidRDefault="00407BD9" w:rsidP="005159E1">
      <w:pPr>
        <w:pStyle w:val="Code"/>
        <w:rPr>
          <w:highlight w:val="white"/>
        </w:rPr>
      </w:pPr>
      <w:r>
        <w:rPr>
          <w:highlight w:val="white"/>
        </w:rPr>
        <w:t xml:space="preserve">                         </w:t>
      </w:r>
      <w:r w:rsidR="005159E1" w:rsidRPr="005159E1">
        <w:rPr>
          <w:highlight w:val="white"/>
        </w:rPr>
        <w:t xml:space="preserve"> resultSymbol, fromSymbol);</w:t>
      </w:r>
    </w:p>
    <w:p w14:paraId="037C810E" w14:textId="77777777" w:rsidR="00407BD9" w:rsidRDefault="005159E1" w:rsidP="005159E1">
      <w:pPr>
        <w:pStyle w:val="Code"/>
        <w:rPr>
          <w:highlight w:val="white"/>
        </w:rPr>
      </w:pPr>
      <w:r w:rsidRPr="005159E1">
        <w:rPr>
          <w:highlight w:val="white"/>
        </w:rPr>
        <w:t xml:space="preserve">          return (new Expression(resultSymbol, fromExpression.ShortList,</w:t>
      </w:r>
    </w:p>
    <w:p w14:paraId="3160EE75" w14:textId="420AAA0B" w:rsidR="005159E1" w:rsidRPr="005159E1" w:rsidRDefault="00407BD9" w:rsidP="005159E1">
      <w:pPr>
        <w:pStyle w:val="Code"/>
        <w:rPr>
          <w:highlight w:val="white"/>
        </w:rPr>
      </w:pPr>
      <w:r>
        <w:rPr>
          <w:highlight w:val="white"/>
        </w:rPr>
        <w:t xml:space="preserve">                                </w:t>
      </w:r>
      <w:r w:rsidR="005159E1" w:rsidRPr="005159E1">
        <w:rPr>
          <w:highlight w:val="white"/>
        </w:rPr>
        <w:t xml:space="preserve"> codeList));</w:t>
      </w:r>
    </w:p>
    <w:p w14:paraId="6EA8D964" w14:textId="77777777" w:rsidR="005159E1" w:rsidRPr="005159E1" w:rsidRDefault="005159E1" w:rsidP="005159E1">
      <w:pPr>
        <w:pStyle w:val="Code"/>
        <w:rPr>
          <w:highlight w:val="white"/>
        </w:rPr>
      </w:pPr>
      <w:r w:rsidRPr="005159E1">
        <w:rPr>
          <w:highlight w:val="white"/>
        </w:rPr>
        <w:lastRenderedPageBreak/>
        <w:t xml:space="preserve">        }</w:t>
      </w:r>
    </w:p>
    <w:p w14:paraId="5EA8B7D4" w14:textId="77777777" w:rsidR="005159E1" w:rsidRPr="005159E1" w:rsidRDefault="005159E1" w:rsidP="005159E1">
      <w:pPr>
        <w:pStyle w:val="Code"/>
        <w:rPr>
          <w:highlight w:val="white"/>
        </w:rPr>
      </w:pPr>
      <w:r w:rsidRPr="005159E1">
        <w:rPr>
          <w:highlight w:val="white"/>
        </w:rPr>
        <w:t xml:space="preserve">        else if (toType.IsLogical()) {</w:t>
      </w:r>
    </w:p>
    <w:p w14:paraId="09A12C71" w14:textId="77777777" w:rsidR="005159E1" w:rsidRPr="005159E1" w:rsidRDefault="005159E1" w:rsidP="005159E1">
      <w:pPr>
        <w:pStyle w:val="Code"/>
        <w:rPr>
          <w:highlight w:val="white"/>
        </w:rPr>
      </w:pPr>
      <w:r w:rsidRPr="005159E1">
        <w:rPr>
          <w:highlight w:val="white"/>
        </w:rPr>
        <w:t xml:space="preserve">          List&lt;MiddleCode&gt; codeList = fromExpression.LongList;</w:t>
      </w:r>
    </w:p>
    <w:p w14:paraId="07329829" w14:textId="77777777" w:rsidR="005159E1" w:rsidRPr="005159E1" w:rsidRDefault="005159E1" w:rsidP="005159E1">
      <w:pPr>
        <w:pStyle w:val="Code"/>
        <w:rPr>
          <w:highlight w:val="white"/>
        </w:rPr>
      </w:pPr>
    </w:p>
    <w:p w14:paraId="3B041DB5" w14:textId="77777777" w:rsidR="005159E1" w:rsidRPr="005159E1" w:rsidRDefault="005159E1" w:rsidP="005159E1">
      <w:pPr>
        <w:pStyle w:val="Code"/>
        <w:rPr>
          <w:highlight w:val="white"/>
        </w:rPr>
      </w:pPr>
      <w:r w:rsidRPr="005159E1">
        <w:rPr>
          <w:highlight w:val="white"/>
        </w:rPr>
        <w:t xml:space="preserve">          ISet&lt;MiddleCode&gt; trueSet = new HashSet&lt;MiddleCode&gt;();</w:t>
      </w:r>
    </w:p>
    <w:p w14:paraId="27F4872A" w14:textId="77777777" w:rsidR="005159E1" w:rsidRPr="005159E1" w:rsidRDefault="005159E1" w:rsidP="005159E1">
      <w:pPr>
        <w:pStyle w:val="Code"/>
        <w:rPr>
          <w:highlight w:val="white"/>
        </w:rPr>
      </w:pPr>
      <w:r w:rsidRPr="005159E1">
        <w:rPr>
          <w:highlight w:val="white"/>
        </w:rPr>
        <w:t xml:space="preserve">          Symbol zeroSymbol = new Symbol(toType, BigInteger.Zero);</w:t>
      </w:r>
    </w:p>
    <w:p w14:paraId="002A4D4D" w14:textId="77777777" w:rsidR="00407BD9" w:rsidRDefault="005159E1" w:rsidP="005159E1">
      <w:pPr>
        <w:pStyle w:val="Code"/>
        <w:rPr>
          <w:highlight w:val="white"/>
        </w:rPr>
      </w:pPr>
      <w:r w:rsidRPr="005159E1">
        <w:rPr>
          <w:highlight w:val="white"/>
        </w:rPr>
        <w:t xml:space="preserve">          MiddleCode testCode =</w:t>
      </w:r>
    </w:p>
    <w:p w14:paraId="585B29DE" w14:textId="77777777" w:rsidR="00407BD9" w:rsidRDefault="00407BD9" w:rsidP="005159E1">
      <w:pPr>
        <w:pStyle w:val="Code"/>
        <w:rPr>
          <w:highlight w:val="white"/>
        </w:rPr>
      </w:pPr>
      <w:r>
        <w:rPr>
          <w:highlight w:val="white"/>
        </w:rPr>
        <w:t xml:space="preserve">            </w:t>
      </w:r>
      <w:r w:rsidR="005159E1" w:rsidRPr="005159E1">
        <w:rPr>
          <w:highlight w:val="white"/>
        </w:rPr>
        <w:t>new MiddleCode(MiddleOperator.NotEqual, null,</w:t>
      </w:r>
    </w:p>
    <w:p w14:paraId="6AF22B00" w14:textId="222C87A6" w:rsidR="005159E1" w:rsidRPr="005159E1" w:rsidRDefault="00407BD9" w:rsidP="005159E1">
      <w:pPr>
        <w:pStyle w:val="Code"/>
        <w:rPr>
          <w:highlight w:val="white"/>
        </w:rPr>
      </w:pPr>
      <w:r>
        <w:rPr>
          <w:highlight w:val="white"/>
        </w:rPr>
        <w:t xml:space="preserve">                          </w:t>
      </w:r>
      <w:r w:rsidR="005159E1" w:rsidRPr="005159E1">
        <w:rPr>
          <w:highlight w:val="white"/>
        </w:rPr>
        <w:t xml:space="preserve"> fromExpression.Symbol, zeroSymbol);</w:t>
      </w:r>
    </w:p>
    <w:p w14:paraId="6768898C" w14:textId="77777777" w:rsidR="005159E1" w:rsidRPr="005159E1" w:rsidRDefault="005159E1" w:rsidP="005159E1">
      <w:pPr>
        <w:pStyle w:val="Code"/>
        <w:rPr>
          <w:highlight w:val="white"/>
        </w:rPr>
      </w:pPr>
      <w:r w:rsidRPr="005159E1">
        <w:rPr>
          <w:highlight w:val="white"/>
        </w:rPr>
        <w:t xml:space="preserve">          codeList.Add(testCode);</w:t>
      </w:r>
    </w:p>
    <w:p w14:paraId="3071A517" w14:textId="77777777" w:rsidR="005159E1" w:rsidRPr="005159E1" w:rsidRDefault="005159E1" w:rsidP="005159E1">
      <w:pPr>
        <w:pStyle w:val="Code"/>
        <w:rPr>
          <w:highlight w:val="white"/>
        </w:rPr>
      </w:pPr>
      <w:r w:rsidRPr="005159E1">
        <w:rPr>
          <w:highlight w:val="white"/>
        </w:rPr>
        <w:t xml:space="preserve">          trueSet.Add(testCode);</w:t>
      </w:r>
    </w:p>
    <w:p w14:paraId="12D7260B" w14:textId="77777777" w:rsidR="005159E1" w:rsidRPr="005159E1" w:rsidRDefault="005159E1" w:rsidP="005159E1">
      <w:pPr>
        <w:pStyle w:val="Code"/>
        <w:rPr>
          <w:highlight w:val="white"/>
        </w:rPr>
      </w:pPr>
    </w:p>
    <w:p w14:paraId="62DB40CC" w14:textId="77777777" w:rsidR="005159E1" w:rsidRPr="005159E1" w:rsidRDefault="005159E1" w:rsidP="005159E1">
      <w:pPr>
        <w:pStyle w:val="Code"/>
        <w:rPr>
          <w:highlight w:val="white"/>
        </w:rPr>
      </w:pPr>
      <w:r w:rsidRPr="005159E1">
        <w:rPr>
          <w:highlight w:val="white"/>
        </w:rPr>
        <w:t xml:space="preserve">          ISet&lt;MiddleCode&gt; falseSet = new HashSet&lt;MiddleCode&gt;();</w:t>
      </w:r>
    </w:p>
    <w:p w14:paraId="1051B2EC" w14:textId="77777777" w:rsidR="005159E1" w:rsidRPr="005159E1" w:rsidRDefault="005159E1" w:rsidP="005159E1">
      <w:pPr>
        <w:pStyle w:val="Code"/>
        <w:rPr>
          <w:highlight w:val="white"/>
        </w:rPr>
      </w:pPr>
      <w:r w:rsidRPr="005159E1">
        <w:rPr>
          <w:highlight w:val="white"/>
        </w:rPr>
        <w:t xml:space="preserve">          MiddleCode gotoCode = new MiddleCode(MiddleOperator.Goto);</w:t>
      </w:r>
    </w:p>
    <w:p w14:paraId="2949AEEC" w14:textId="77777777" w:rsidR="005159E1" w:rsidRPr="005159E1" w:rsidRDefault="005159E1" w:rsidP="005159E1">
      <w:pPr>
        <w:pStyle w:val="Code"/>
        <w:rPr>
          <w:highlight w:val="white"/>
        </w:rPr>
      </w:pPr>
      <w:r w:rsidRPr="005159E1">
        <w:rPr>
          <w:highlight w:val="white"/>
        </w:rPr>
        <w:t xml:space="preserve">          codeList.Add(gotoCode);</w:t>
      </w:r>
    </w:p>
    <w:p w14:paraId="0AC86D81" w14:textId="77777777" w:rsidR="005159E1" w:rsidRPr="005159E1" w:rsidRDefault="005159E1" w:rsidP="005159E1">
      <w:pPr>
        <w:pStyle w:val="Code"/>
        <w:rPr>
          <w:highlight w:val="white"/>
        </w:rPr>
      </w:pPr>
      <w:r w:rsidRPr="005159E1">
        <w:rPr>
          <w:highlight w:val="white"/>
        </w:rPr>
        <w:t xml:space="preserve">          falseSet.Add(gotoCode);</w:t>
      </w:r>
    </w:p>
    <w:p w14:paraId="461D9234" w14:textId="77777777" w:rsidR="005159E1" w:rsidRPr="005159E1" w:rsidRDefault="005159E1" w:rsidP="005159E1">
      <w:pPr>
        <w:pStyle w:val="Code"/>
        <w:rPr>
          <w:highlight w:val="white"/>
        </w:rPr>
      </w:pPr>
    </w:p>
    <w:p w14:paraId="777EB266" w14:textId="77777777" w:rsidR="005159E1" w:rsidRPr="005159E1" w:rsidRDefault="005159E1" w:rsidP="005159E1">
      <w:pPr>
        <w:pStyle w:val="Code"/>
        <w:rPr>
          <w:highlight w:val="white"/>
        </w:rPr>
      </w:pPr>
      <w:r w:rsidRPr="005159E1">
        <w:rPr>
          <w:highlight w:val="white"/>
        </w:rPr>
        <w:t xml:space="preserve">          Symbol symbol = new Symbol(trueSet, falseSet);</w:t>
      </w:r>
    </w:p>
    <w:p w14:paraId="528EE745" w14:textId="77777777" w:rsidR="005159E1" w:rsidRPr="005159E1" w:rsidRDefault="005159E1" w:rsidP="005159E1">
      <w:pPr>
        <w:pStyle w:val="Code"/>
        <w:rPr>
          <w:highlight w:val="white"/>
        </w:rPr>
      </w:pPr>
      <w:r w:rsidRPr="005159E1">
        <w:rPr>
          <w:highlight w:val="white"/>
        </w:rPr>
        <w:t xml:space="preserve">          return (new Expression(symbol, null, codeList));</w:t>
      </w:r>
    </w:p>
    <w:p w14:paraId="4F4B116A" w14:textId="77777777" w:rsidR="005159E1" w:rsidRPr="005159E1" w:rsidRDefault="005159E1" w:rsidP="005159E1">
      <w:pPr>
        <w:pStyle w:val="Code"/>
        <w:rPr>
          <w:highlight w:val="white"/>
        </w:rPr>
      </w:pPr>
      <w:r w:rsidRPr="005159E1">
        <w:rPr>
          <w:highlight w:val="white"/>
        </w:rPr>
        <w:t xml:space="preserve">        }</w:t>
      </w:r>
    </w:p>
    <w:p w14:paraId="0DE7F710" w14:textId="77777777" w:rsidR="005159E1" w:rsidRPr="005159E1" w:rsidRDefault="005159E1" w:rsidP="005159E1">
      <w:pPr>
        <w:pStyle w:val="Code"/>
        <w:rPr>
          <w:highlight w:val="white"/>
        </w:rPr>
      </w:pPr>
    </w:p>
    <w:p w14:paraId="16FDD557"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22EE2ABF" w14:textId="77777777" w:rsidR="005159E1" w:rsidRPr="005159E1" w:rsidRDefault="005159E1" w:rsidP="005159E1">
      <w:pPr>
        <w:pStyle w:val="Code"/>
        <w:rPr>
          <w:highlight w:val="white"/>
        </w:rPr>
      </w:pPr>
      <w:r w:rsidRPr="005159E1">
        <w:rPr>
          <w:highlight w:val="white"/>
        </w:rPr>
        <w:t xml:space="preserve">      }</w:t>
      </w:r>
    </w:p>
    <w:p w14:paraId="25EAA772" w14:textId="77777777" w:rsidR="005159E1" w:rsidRPr="005159E1" w:rsidRDefault="005159E1" w:rsidP="005159E1">
      <w:pPr>
        <w:pStyle w:val="Code"/>
        <w:rPr>
          <w:highlight w:val="white"/>
        </w:rPr>
      </w:pPr>
      <w:r w:rsidRPr="005159E1">
        <w:rPr>
          <w:highlight w:val="white"/>
        </w:rPr>
        <w:t xml:space="preserve">      else {</w:t>
      </w:r>
    </w:p>
    <w:p w14:paraId="362693E3" w14:textId="77777777" w:rsidR="005159E1" w:rsidRPr="005159E1" w:rsidRDefault="005159E1" w:rsidP="005159E1">
      <w:pPr>
        <w:pStyle w:val="Code"/>
        <w:rPr>
          <w:highlight w:val="white"/>
        </w:rPr>
      </w:pPr>
      <w:r w:rsidRPr="005159E1">
        <w:rPr>
          <w:highlight w:val="white"/>
        </w:rPr>
        <w:t xml:space="preserve">        Assert.Error(fromType + " to " + toType, Message.Invalid_type_cast);</w:t>
      </w:r>
    </w:p>
    <w:p w14:paraId="01042C48" w14:textId="77777777" w:rsidR="005159E1" w:rsidRPr="005159E1" w:rsidRDefault="005159E1" w:rsidP="005159E1">
      <w:pPr>
        <w:pStyle w:val="Code"/>
        <w:rPr>
          <w:highlight w:val="white"/>
        </w:rPr>
      </w:pPr>
      <w:r w:rsidRPr="005159E1">
        <w:rPr>
          <w:highlight w:val="white"/>
        </w:rPr>
        <w:t xml:space="preserve">      }</w:t>
      </w:r>
    </w:p>
    <w:p w14:paraId="18237E35" w14:textId="77777777" w:rsidR="005159E1" w:rsidRPr="005159E1" w:rsidRDefault="005159E1" w:rsidP="005159E1">
      <w:pPr>
        <w:pStyle w:val="Code"/>
        <w:rPr>
          <w:highlight w:val="white"/>
        </w:rPr>
      </w:pPr>
    </w:p>
    <w:p w14:paraId="24AD65A3" w14:textId="77777777" w:rsidR="005159E1" w:rsidRPr="005159E1" w:rsidRDefault="005159E1" w:rsidP="005159E1">
      <w:pPr>
        <w:pStyle w:val="Code"/>
        <w:rPr>
          <w:highlight w:val="white"/>
        </w:rPr>
      </w:pPr>
      <w:r w:rsidRPr="005159E1">
        <w:rPr>
          <w:highlight w:val="white"/>
        </w:rPr>
        <w:t xml:space="preserve">      return null;</w:t>
      </w:r>
    </w:p>
    <w:p w14:paraId="2B20EDE7" w14:textId="77777777" w:rsidR="005159E1" w:rsidRPr="005159E1" w:rsidRDefault="005159E1" w:rsidP="005159E1">
      <w:pPr>
        <w:pStyle w:val="Code"/>
        <w:rPr>
          <w:highlight w:val="white"/>
        </w:rPr>
      </w:pPr>
      <w:r w:rsidRPr="005159E1">
        <w:rPr>
          <w:highlight w:val="white"/>
        </w:rPr>
        <w:t xml:space="preserve">    }</w:t>
      </w:r>
    </w:p>
    <w:p w14:paraId="711F3ADD" w14:textId="77777777" w:rsidR="00BB78E9" w:rsidRDefault="00BB78E9" w:rsidP="00BB78E9">
      <w:r>
        <w:t xml:space="preserve">Type promotion is the process of converting the “smaller” type to the “larger” type in a binary expression. For instance, in the expression below, the integer </w:t>
      </w:r>
      <w:r>
        <w:rPr>
          <w:rStyle w:val="CodeInText0"/>
        </w:rPr>
        <w:t>i</w:t>
      </w:r>
      <w:r>
        <w:t xml:space="preserve"> shall be converted to a double value:</w:t>
      </w:r>
    </w:p>
    <w:p w14:paraId="56222EEA" w14:textId="77777777" w:rsidR="00BB78E9" w:rsidRDefault="00BB78E9" w:rsidP="00BB78E9">
      <w:pPr>
        <w:pStyle w:val="Code"/>
      </w:pPr>
      <w:r>
        <w:t>int i = 3;</w:t>
      </w:r>
    </w:p>
    <w:p w14:paraId="786E9FF2" w14:textId="77777777" w:rsidR="00BB78E9" w:rsidRDefault="00BB78E9" w:rsidP="00BB78E9">
      <w:pPr>
        <w:pStyle w:val="Code"/>
      </w:pPr>
      <w:r>
        <w:t>double x = 3.14, y;</w:t>
      </w:r>
    </w:p>
    <w:p w14:paraId="46FAF80E" w14:textId="77777777" w:rsidR="00BB78E9" w:rsidRDefault="00BB78E9" w:rsidP="00BB78E9">
      <w:pPr>
        <w:pStyle w:val="Code"/>
      </w:pPr>
      <w:r>
        <w:t>y = x + i;</w:t>
      </w:r>
    </w:p>
    <w:p w14:paraId="250B15B7" w14:textId="77777777" w:rsidR="00BB78E9" w:rsidRDefault="00BB78E9" w:rsidP="00BB78E9">
      <w:r>
        <w:t xml:space="preserve">Below is a table holding the relations of the types. Note that </w:t>
      </w:r>
      <w:r>
        <w:rPr>
          <w:rStyle w:val="CodeInText0"/>
        </w:rPr>
        <w:t>float</w:t>
      </w:r>
      <w:r>
        <w:t xml:space="preserve"> is considered to be larger than </w:t>
      </w:r>
      <w:r>
        <w:rPr>
          <w:rStyle w:val="CodeInText0"/>
        </w:rPr>
        <w:t>long</w:t>
      </w:r>
      <w:r>
        <w:t xml:space="preserve">, event thought they have the same size. The same goes for </w:t>
      </w:r>
      <w:r>
        <w:rPr>
          <w:rStyle w:val="CodeInText0"/>
        </w:rPr>
        <w:t>short</w:t>
      </w:r>
      <w:r>
        <w:t xml:space="preserve"> and </w:t>
      </w:r>
      <w:r>
        <w:rPr>
          <w:rStyle w:val="CodeInText0"/>
        </w:rPr>
        <w:t>char</w:t>
      </w:r>
      <w:r>
        <w:t>.</w:t>
      </w:r>
    </w:p>
    <w:tbl>
      <w:tblPr>
        <w:tblStyle w:val="Tabellrutnt"/>
        <w:tblW w:w="0" w:type="auto"/>
        <w:tblLook w:val="04A0" w:firstRow="1" w:lastRow="0" w:firstColumn="1" w:lastColumn="0" w:noHBand="0" w:noVBand="1"/>
      </w:tblPr>
      <w:tblGrid>
        <w:gridCol w:w="3211"/>
        <w:gridCol w:w="3226"/>
        <w:gridCol w:w="2913"/>
      </w:tblGrid>
      <w:tr w:rsidR="00BB78E9" w14:paraId="1656BA53" w14:textId="77777777" w:rsidTr="00BB78E9">
        <w:tc>
          <w:tcPr>
            <w:tcW w:w="3211" w:type="dxa"/>
            <w:tcBorders>
              <w:top w:val="single" w:sz="4" w:space="0" w:color="auto"/>
              <w:left w:val="single" w:sz="4" w:space="0" w:color="auto"/>
              <w:bottom w:val="single" w:sz="4" w:space="0" w:color="auto"/>
              <w:right w:val="single" w:sz="4" w:space="0" w:color="auto"/>
            </w:tcBorders>
          </w:tcPr>
          <w:p w14:paraId="354CE526"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tcPr>
          <w:p w14:paraId="61FFAA36" w14:textId="77777777" w:rsidR="00BB78E9" w:rsidRDefault="00BB78E9">
            <w:pPr>
              <w:pStyle w:val="NormalSingle"/>
            </w:pPr>
          </w:p>
        </w:tc>
        <w:tc>
          <w:tcPr>
            <w:tcW w:w="2913" w:type="dxa"/>
            <w:tcBorders>
              <w:top w:val="single" w:sz="4" w:space="0" w:color="auto"/>
              <w:left w:val="single" w:sz="4" w:space="0" w:color="auto"/>
              <w:bottom w:val="single" w:sz="4" w:space="0" w:color="auto"/>
              <w:right w:val="single" w:sz="4" w:space="0" w:color="auto"/>
            </w:tcBorders>
            <w:hideMark/>
          </w:tcPr>
          <w:p w14:paraId="2831B76E" w14:textId="77777777" w:rsidR="00BB78E9" w:rsidRDefault="00BB78E9">
            <w:pPr>
              <w:pStyle w:val="NormalSingle"/>
            </w:pPr>
            <w:r>
              <w:t>Size</w:t>
            </w:r>
          </w:p>
        </w:tc>
      </w:tr>
      <w:tr w:rsidR="00BB78E9" w14:paraId="3EDADE5D"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1836C0F2" w14:textId="77777777" w:rsidR="00BB78E9" w:rsidRDefault="00BB78E9">
            <w:pPr>
              <w:pStyle w:val="NormalSingle"/>
            </w:pPr>
            <w:r>
              <w:t>Largest type</w:t>
            </w:r>
          </w:p>
        </w:tc>
        <w:tc>
          <w:tcPr>
            <w:tcW w:w="3226" w:type="dxa"/>
            <w:tcBorders>
              <w:top w:val="single" w:sz="4" w:space="0" w:color="auto"/>
              <w:left w:val="single" w:sz="4" w:space="0" w:color="auto"/>
              <w:bottom w:val="single" w:sz="4" w:space="0" w:color="auto"/>
              <w:right w:val="single" w:sz="4" w:space="0" w:color="auto"/>
            </w:tcBorders>
            <w:hideMark/>
          </w:tcPr>
          <w:p w14:paraId="0794BFA3" w14:textId="77777777" w:rsidR="00BB78E9" w:rsidRDefault="00BB78E9">
            <w:pPr>
              <w:pStyle w:val="NormalSingle"/>
            </w:pPr>
            <w:r>
              <w:t>long double</w:t>
            </w:r>
          </w:p>
        </w:tc>
        <w:tc>
          <w:tcPr>
            <w:tcW w:w="2913" w:type="dxa"/>
            <w:tcBorders>
              <w:top w:val="single" w:sz="4" w:space="0" w:color="auto"/>
              <w:left w:val="single" w:sz="4" w:space="0" w:color="auto"/>
              <w:bottom w:val="single" w:sz="4" w:space="0" w:color="auto"/>
              <w:right w:val="single" w:sz="4" w:space="0" w:color="auto"/>
            </w:tcBorders>
            <w:hideMark/>
          </w:tcPr>
          <w:p w14:paraId="70887AC5" w14:textId="77777777" w:rsidR="00BB78E9" w:rsidRDefault="00BB78E9">
            <w:pPr>
              <w:pStyle w:val="NormalSingle"/>
            </w:pPr>
            <w:r>
              <w:t>8</w:t>
            </w:r>
          </w:p>
        </w:tc>
      </w:tr>
      <w:tr w:rsidR="00BB78E9" w14:paraId="1B8AD206" w14:textId="77777777" w:rsidTr="00BB78E9">
        <w:tc>
          <w:tcPr>
            <w:tcW w:w="3211" w:type="dxa"/>
            <w:tcBorders>
              <w:top w:val="single" w:sz="4" w:space="0" w:color="auto"/>
              <w:left w:val="single" w:sz="4" w:space="0" w:color="auto"/>
              <w:bottom w:val="single" w:sz="4" w:space="0" w:color="auto"/>
              <w:right w:val="single" w:sz="4" w:space="0" w:color="auto"/>
            </w:tcBorders>
          </w:tcPr>
          <w:p w14:paraId="6D9166E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E26ADCC" w14:textId="77777777" w:rsidR="00BB78E9" w:rsidRDefault="00BB78E9">
            <w:pPr>
              <w:pStyle w:val="NormalSingle"/>
            </w:pPr>
            <w:r>
              <w:t>double</w:t>
            </w:r>
          </w:p>
        </w:tc>
        <w:tc>
          <w:tcPr>
            <w:tcW w:w="2913" w:type="dxa"/>
            <w:tcBorders>
              <w:top w:val="single" w:sz="4" w:space="0" w:color="auto"/>
              <w:left w:val="single" w:sz="4" w:space="0" w:color="auto"/>
              <w:bottom w:val="single" w:sz="4" w:space="0" w:color="auto"/>
              <w:right w:val="single" w:sz="4" w:space="0" w:color="auto"/>
            </w:tcBorders>
            <w:hideMark/>
          </w:tcPr>
          <w:p w14:paraId="2CE65655" w14:textId="77777777" w:rsidR="00BB78E9" w:rsidRDefault="00BB78E9">
            <w:pPr>
              <w:pStyle w:val="NormalSingle"/>
            </w:pPr>
            <w:r>
              <w:t>8</w:t>
            </w:r>
          </w:p>
        </w:tc>
      </w:tr>
      <w:tr w:rsidR="00BB78E9" w14:paraId="3CA3B7A2" w14:textId="77777777" w:rsidTr="00BB78E9">
        <w:tc>
          <w:tcPr>
            <w:tcW w:w="3211" w:type="dxa"/>
            <w:tcBorders>
              <w:top w:val="single" w:sz="4" w:space="0" w:color="auto"/>
              <w:left w:val="single" w:sz="4" w:space="0" w:color="auto"/>
              <w:bottom w:val="single" w:sz="4" w:space="0" w:color="auto"/>
              <w:right w:val="single" w:sz="4" w:space="0" w:color="auto"/>
            </w:tcBorders>
          </w:tcPr>
          <w:p w14:paraId="37A7ED2C"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0428547" w14:textId="77777777" w:rsidR="00BB78E9" w:rsidRDefault="00BB78E9">
            <w:pPr>
              <w:pStyle w:val="NormalSingle"/>
            </w:pPr>
            <w:r>
              <w:t>float</w:t>
            </w:r>
          </w:p>
        </w:tc>
        <w:tc>
          <w:tcPr>
            <w:tcW w:w="2913" w:type="dxa"/>
            <w:tcBorders>
              <w:top w:val="single" w:sz="4" w:space="0" w:color="auto"/>
              <w:left w:val="single" w:sz="4" w:space="0" w:color="auto"/>
              <w:bottom w:val="single" w:sz="4" w:space="0" w:color="auto"/>
              <w:right w:val="single" w:sz="4" w:space="0" w:color="auto"/>
            </w:tcBorders>
            <w:hideMark/>
          </w:tcPr>
          <w:p w14:paraId="52FFDBE5" w14:textId="77777777" w:rsidR="00BB78E9" w:rsidRDefault="00BB78E9">
            <w:pPr>
              <w:pStyle w:val="NormalSingle"/>
            </w:pPr>
            <w:r>
              <w:t>4</w:t>
            </w:r>
          </w:p>
        </w:tc>
      </w:tr>
      <w:tr w:rsidR="00BB78E9" w14:paraId="187DFB2B" w14:textId="77777777" w:rsidTr="00BB78E9">
        <w:tc>
          <w:tcPr>
            <w:tcW w:w="3211" w:type="dxa"/>
            <w:tcBorders>
              <w:top w:val="single" w:sz="4" w:space="0" w:color="auto"/>
              <w:left w:val="single" w:sz="4" w:space="0" w:color="auto"/>
              <w:bottom w:val="single" w:sz="4" w:space="0" w:color="auto"/>
              <w:right w:val="single" w:sz="4" w:space="0" w:color="auto"/>
            </w:tcBorders>
          </w:tcPr>
          <w:p w14:paraId="6FC89AB7"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7DE448A7" w14:textId="77777777" w:rsidR="00BB78E9" w:rsidRDefault="00BB78E9">
            <w:pPr>
              <w:pStyle w:val="NormalSingle"/>
            </w:pPr>
            <w:r>
              <w:t>signed long int</w:t>
            </w:r>
          </w:p>
          <w:p w14:paraId="39C41758" w14:textId="77777777" w:rsidR="00BB78E9" w:rsidRDefault="00BB78E9">
            <w:pPr>
              <w:pStyle w:val="NormalSingle"/>
            </w:pPr>
            <w:r>
              <w:t>unsigned long int</w:t>
            </w:r>
          </w:p>
        </w:tc>
        <w:tc>
          <w:tcPr>
            <w:tcW w:w="2913" w:type="dxa"/>
            <w:tcBorders>
              <w:top w:val="single" w:sz="4" w:space="0" w:color="auto"/>
              <w:left w:val="single" w:sz="4" w:space="0" w:color="auto"/>
              <w:bottom w:val="single" w:sz="4" w:space="0" w:color="auto"/>
              <w:right w:val="single" w:sz="4" w:space="0" w:color="auto"/>
            </w:tcBorders>
            <w:hideMark/>
          </w:tcPr>
          <w:p w14:paraId="32C05B5E" w14:textId="77777777" w:rsidR="00BB78E9" w:rsidRDefault="00BB78E9">
            <w:pPr>
              <w:pStyle w:val="NormalSingle"/>
            </w:pPr>
            <w:r>
              <w:t>4</w:t>
            </w:r>
          </w:p>
        </w:tc>
      </w:tr>
      <w:tr w:rsidR="00BB78E9" w14:paraId="31D97D00" w14:textId="77777777" w:rsidTr="00BB78E9">
        <w:tc>
          <w:tcPr>
            <w:tcW w:w="3211" w:type="dxa"/>
            <w:tcBorders>
              <w:top w:val="single" w:sz="4" w:space="0" w:color="auto"/>
              <w:left w:val="single" w:sz="4" w:space="0" w:color="auto"/>
              <w:bottom w:val="single" w:sz="4" w:space="0" w:color="auto"/>
              <w:right w:val="single" w:sz="4" w:space="0" w:color="auto"/>
            </w:tcBorders>
          </w:tcPr>
          <w:p w14:paraId="3419682E"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BE7218" w14:textId="77777777" w:rsidR="00BB78E9" w:rsidRDefault="00BB78E9">
            <w:pPr>
              <w:pStyle w:val="NormalSingle"/>
            </w:pPr>
            <w:r>
              <w:t>signed int</w:t>
            </w:r>
          </w:p>
          <w:p w14:paraId="1E2BE434" w14:textId="77777777" w:rsidR="00BB78E9" w:rsidRDefault="00BB78E9">
            <w:pPr>
              <w:pStyle w:val="NormalSingle"/>
            </w:pPr>
            <w:r>
              <w:t>unsigned int</w:t>
            </w:r>
          </w:p>
        </w:tc>
        <w:tc>
          <w:tcPr>
            <w:tcW w:w="2913" w:type="dxa"/>
            <w:tcBorders>
              <w:top w:val="single" w:sz="4" w:space="0" w:color="auto"/>
              <w:left w:val="single" w:sz="4" w:space="0" w:color="auto"/>
              <w:bottom w:val="single" w:sz="4" w:space="0" w:color="auto"/>
              <w:right w:val="single" w:sz="4" w:space="0" w:color="auto"/>
            </w:tcBorders>
            <w:hideMark/>
          </w:tcPr>
          <w:p w14:paraId="14DE5E6F" w14:textId="77777777" w:rsidR="00BB78E9" w:rsidRDefault="00BB78E9">
            <w:pPr>
              <w:pStyle w:val="NormalSingle"/>
            </w:pPr>
            <w:r>
              <w:t>2</w:t>
            </w:r>
          </w:p>
        </w:tc>
      </w:tr>
      <w:tr w:rsidR="00BB78E9" w14:paraId="619EB62F" w14:textId="77777777" w:rsidTr="00BB78E9">
        <w:tc>
          <w:tcPr>
            <w:tcW w:w="3211" w:type="dxa"/>
            <w:tcBorders>
              <w:top w:val="single" w:sz="4" w:space="0" w:color="auto"/>
              <w:left w:val="single" w:sz="4" w:space="0" w:color="auto"/>
              <w:bottom w:val="single" w:sz="4" w:space="0" w:color="auto"/>
              <w:right w:val="single" w:sz="4" w:space="0" w:color="auto"/>
            </w:tcBorders>
          </w:tcPr>
          <w:p w14:paraId="7F9D3712" w14:textId="77777777" w:rsidR="00BB78E9" w:rsidRDefault="00BB78E9">
            <w:pPr>
              <w:pStyle w:val="NormalSingle"/>
            </w:pPr>
          </w:p>
        </w:tc>
        <w:tc>
          <w:tcPr>
            <w:tcW w:w="3226" w:type="dxa"/>
            <w:tcBorders>
              <w:top w:val="single" w:sz="4" w:space="0" w:color="auto"/>
              <w:left w:val="single" w:sz="4" w:space="0" w:color="auto"/>
              <w:bottom w:val="single" w:sz="4" w:space="0" w:color="auto"/>
              <w:right w:val="single" w:sz="4" w:space="0" w:color="auto"/>
            </w:tcBorders>
            <w:hideMark/>
          </w:tcPr>
          <w:p w14:paraId="4D56B815" w14:textId="77777777" w:rsidR="00BB78E9" w:rsidRDefault="00BB78E9">
            <w:pPr>
              <w:pStyle w:val="NormalSingle"/>
            </w:pPr>
            <w:r>
              <w:t>signed short int</w:t>
            </w:r>
          </w:p>
          <w:p w14:paraId="12E0D1ED" w14:textId="77777777" w:rsidR="00BB78E9" w:rsidRDefault="00BB78E9">
            <w:pPr>
              <w:pStyle w:val="NormalSingle"/>
            </w:pPr>
            <w:r>
              <w:t>unsigned short int</w:t>
            </w:r>
          </w:p>
        </w:tc>
        <w:tc>
          <w:tcPr>
            <w:tcW w:w="2913" w:type="dxa"/>
            <w:tcBorders>
              <w:top w:val="single" w:sz="4" w:space="0" w:color="auto"/>
              <w:left w:val="single" w:sz="4" w:space="0" w:color="auto"/>
              <w:bottom w:val="single" w:sz="4" w:space="0" w:color="auto"/>
              <w:right w:val="single" w:sz="4" w:space="0" w:color="auto"/>
            </w:tcBorders>
            <w:hideMark/>
          </w:tcPr>
          <w:p w14:paraId="55E231D6" w14:textId="77777777" w:rsidR="00BB78E9" w:rsidRDefault="00BB78E9">
            <w:pPr>
              <w:pStyle w:val="NormalSingle"/>
            </w:pPr>
            <w:r>
              <w:t>1</w:t>
            </w:r>
          </w:p>
        </w:tc>
      </w:tr>
      <w:tr w:rsidR="00BB78E9" w14:paraId="0A57F18F" w14:textId="77777777" w:rsidTr="00BB78E9">
        <w:tc>
          <w:tcPr>
            <w:tcW w:w="3211" w:type="dxa"/>
            <w:tcBorders>
              <w:top w:val="single" w:sz="4" w:space="0" w:color="auto"/>
              <w:left w:val="single" w:sz="4" w:space="0" w:color="auto"/>
              <w:bottom w:val="single" w:sz="4" w:space="0" w:color="auto"/>
              <w:right w:val="single" w:sz="4" w:space="0" w:color="auto"/>
            </w:tcBorders>
            <w:hideMark/>
          </w:tcPr>
          <w:p w14:paraId="20C001F1" w14:textId="77777777" w:rsidR="00BB78E9" w:rsidRDefault="00BB78E9">
            <w:pPr>
              <w:pStyle w:val="NormalSingle"/>
            </w:pPr>
            <w:r>
              <w:t>Smallest type</w:t>
            </w:r>
          </w:p>
        </w:tc>
        <w:tc>
          <w:tcPr>
            <w:tcW w:w="3226" w:type="dxa"/>
            <w:tcBorders>
              <w:top w:val="single" w:sz="4" w:space="0" w:color="auto"/>
              <w:left w:val="single" w:sz="4" w:space="0" w:color="auto"/>
              <w:bottom w:val="single" w:sz="4" w:space="0" w:color="auto"/>
              <w:right w:val="single" w:sz="4" w:space="0" w:color="auto"/>
            </w:tcBorders>
            <w:hideMark/>
          </w:tcPr>
          <w:p w14:paraId="01173E5D" w14:textId="77777777" w:rsidR="00BB78E9" w:rsidRDefault="00BB78E9">
            <w:pPr>
              <w:pStyle w:val="NormalSingle"/>
            </w:pPr>
            <w:r>
              <w:t>signed char</w:t>
            </w:r>
          </w:p>
          <w:p w14:paraId="73C03805" w14:textId="77777777" w:rsidR="00BB78E9" w:rsidRDefault="00BB78E9">
            <w:pPr>
              <w:pStyle w:val="NormalSingle"/>
            </w:pPr>
            <w:r>
              <w:t>unsigned char</w:t>
            </w:r>
          </w:p>
        </w:tc>
        <w:tc>
          <w:tcPr>
            <w:tcW w:w="2913" w:type="dxa"/>
            <w:tcBorders>
              <w:top w:val="single" w:sz="4" w:space="0" w:color="auto"/>
              <w:left w:val="single" w:sz="4" w:space="0" w:color="auto"/>
              <w:bottom w:val="single" w:sz="4" w:space="0" w:color="auto"/>
              <w:right w:val="single" w:sz="4" w:space="0" w:color="auto"/>
            </w:tcBorders>
            <w:hideMark/>
          </w:tcPr>
          <w:p w14:paraId="30320789" w14:textId="77777777" w:rsidR="00BB78E9" w:rsidRDefault="00BB78E9">
            <w:pPr>
              <w:pStyle w:val="NormalSingle"/>
            </w:pPr>
            <w:r>
              <w:t>1</w:t>
            </w:r>
          </w:p>
        </w:tc>
      </w:tr>
    </w:tbl>
    <w:p w14:paraId="6ADAA5CE" w14:textId="77777777" w:rsidR="00BB78E9" w:rsidRDefault="00BB78E9" w:rsidP="00BB78E9">
      <w:r>
        <w:lastRenderedPageBreak/>
        <w:t>In accordance with the Ansi C standard the signed and unsigned values have the same size, and a character is always one byte</w:t>
      </w:r>
      <w:r>
        <w:rPr>
          <w:rStyle w:val="Fotnotsreferens"/>
        </w:rPr>
        <w:footnoteReference w:id="4"/>
      </w:r>
      <w:r>
        <w:t>. However, the standard does not state whether a signed value shall be converted to an unsigned value or the other way around in the expression below. In book we always convert the unsigned value to the matching signed type (if the hold the same size), with a warning in case of implicit conversion.</w:t>
      </w:r>
    </w:p>
    <w:p w14:paraId="6117CC24" w14:textId="77777777" w:rsidR="00BB78E9" w:rsidRDefault="00BB78E9" w:rsidP="00BB78E9">
      <w:pPr>
        <w:pStyle w:val="Code"/>
      </w:pPr>
      <w:r>
        <w:t>signed int i = -3;</w:t>
      </w:r>
    </w:p>
    <w:p w14:paraId="68FF681A" w14:textId="77777777" w:rsidR="00BB78E9" w:rsidRDefault="00BB78E9" w:rsidP="00BB78E9">
      <w:pPr>
        <w:pStyle w:val="Code"/>
      </w:pPr>
      <w:r>
        <w:t>unsigned int u = 6;</w:t>
      </w:r>
    </w:p>
    <w:p w14:paraId="2949A449" w14:textId="77777777" w:rsidR="00BB78E9" w:rsidRDefault="00BB78E9" w:rsidP="00BB78E9">
      <w:pPr>
        <w:pStyle w:val="Code"/>
      </w:pPr>
      <w:r>
        <w:t>i + u;</w:t>
      </w:r>
    </w:p>
    <w:p w14:paraId="29538448" w14:textId="77777777" w:rsidR="005159E1" w:rsidRPr="005159E1" w:rsidRDefault="005159E1" w:rsidP="005159E1">
      <w:pPr>
        <w:pStyle w:val="Code"/>
        <w:rPr>
          <w:highlight w:val="white"/>
        </w:rPr>
      </w:pPr>
    </w:p>
    <w:p w14:paraId="040699AF" w14:textId="77777777" w:rsidR="005159E1" w:rsidRPr="005159E1" w:rsidRDefault="005159E1" w:rsidP="005159E1">
      <w:pPr>
        <w:pStyle w:val="Code"/>
        <w:rPr>
          <w:highlight w:val="white"/>
        </w:rPr>
      </w:pPr>
      <w:r w:rsidRPr="005159E1">
        <w:rPr>
          <w:highlight w:val="white"/>
        </w:rPr>
        <w:t xml:space="preserve">    public static Type MaxType(Type leftType, Type rightType) {</w:t>
      </w:r>
    </w:p>
    <w:p w14:paraId="0C429067" w14:textId="77777777" w:rsidR="005159E1" w:rsidRPr="005159E1" w:rsidRDefault="005159E1" w:rsidP="005159E1">
      <w:pPr>
        <w:pStyle w:val="Code"/>
        <w:rPr>
          <w:highlight w:val="white"/>
        </w:rPr>
      </w:pPr>
      <w:r w:rsidRPr="005159E1">
        <w:rPr>
          <w:highlight w:val="white"/>
        </w:rPr>
        <w:t xml:space="preserve">      if ((leftType.IsFloating() &amp;&amp; !rightType.IsFloating()) ||</w:t>
      </w:r>
    </w:p>
    <w:p w14:paraId="08250A75" w14:textId="77777777" w:rsidR="00407BD9" w:rsidRDefault="005159E1" w:rsidP="005159E1">
      <w:pPr>
        <w:pStyle w:val="Code"/>
        <w:rPr>
          <w:highlight w:val="white"/>
        </w:rPr>
      </w:pPr>
      <w:r w:rsidRPr="005159E1">
        <w:rPr>
          <w:highlight w:val="white"/>
        </w:rPr>
        <w:t xml:space="preserve">          ((leftType.Size() == rightType.Size()) &amp;&amp;</w:t>
      </w:r>
    </w:p>
    <w:p w14:paraId="70AA75A0" w14:textId="014C8BB6"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w:t>
      </w:r>
      <w:r>
        <w:rPr>
          <w:highlight w:val="white"/>
        </w:rPr>
        <w:t xml:space="preserve"> </w:t>
      </w:r>
      <w:r w:rsidR="005159E1" w:rsidRPr="005159E1">
        <w:rPr>
          <w:highlight w:val="white"/>
        </w:rPr>
        <w:t>!rightType.IsSigned())) {</w:t>
      </w:r>
    </w:p>
    <w:p w14:paraId="566F7824" w14:textId="77777777" w:rsidR="005159E1" w:rsidRPr="005159E1" w:rsidRDefault="005159E1" w:rsidP="005159E1">
      <w:pPr>
        <w:pStyle w:val="Code"/>
        <w:rPr>
          <w:highlight w:val="white"/>
        </w:rPr>
      </w:pPr>
      <w:r w:rsidRPr="005159E1">
        <w:rPr>
          <w:highlight w:val="white"/>
        </w:rPr>
        <w:t xml:space="preserve">        return leftType;</w:t>
      </w:r>
    </w:p>
    <w:p w14:paraId="0D60ECCD" w14:textId="77777777" w:rsidR="005159E1" w:rsidRPr="005159E1" w:rsidRDefault="005159E1" w:rsidP="005159E1">
      <w:pPr>
        <w:pStyle w:val="Code"/>
        <w:rPr>
          <w:highlight w:val="white"/>
        </w:rPr>
      </w:pPr>
      <w:r w:rsidRPr="005159E1">
        <w:rPr>
          <w:highlight w:val="white"/>
        </w:rPr>
        <w:t xml:space="preserve">      }</w:t>
      </w:r>
    </w:p>
    <w:p w14:paraId="5A692147" w14:textId="77777777" w:rsidR="005159E1" w:rsidRPr="005159E1" w:rsidRDefault="005159E1" w:rsidP="005159E1">
      <w:pPr>
        <w:pStyle w:val="Code"/>
        <w:rPr>
          <w:highlight w:val="white"/>
        </w:rPr>
      </w:pPr>
      <w:r w:rsidRPr="005159E1">
        <w:rPr>
          <w:highlight w:val="white"/>
        </w:rPr>
        <w:t xml:space="preserve">      else if ((!leftType.IsFloating() &amp;&amp; rightType.IsFloating()) ||</w:t>
      </w:r>
    </w:p>
    <w:p w14:paraId="23883A35" w14:textId="77777777" w:rsidR="00407BD9" w:rsidRDefault="005159E1" w:rsidP="005159E1">
      <w:pPr>
        <w:pStyle w:val="Code"/>
        <w:rPr>
          <w:highlight w:val="white"/>
        </w:rPr>
      </w:pPr>
      <w:r w:rsidRPr="005159E1">
        <w:rPr>
          <w:highlight w:val="white"/>
        </w:rPr>
        <w:t xml:space="preserve">               ((leftType.Size() == rightType.Size()) &amp;&amp;</w:t>
      </w:r>
    </w:p>
    <w:p w14:paraId="0E2E9276" w14:textId="6A2BC981" w:rsidR="005159E1" w:rsidRPr="005159E1" w:rsidRDefault="00407BD9" w:rsidP="005159E1">
      <w:pPr>
        <w:pStyle w:val="Code"/>
        <w:rPr>
          <w:highlight w:val="white"/>
        </w:rPr>
      </w:pPr>
      <w:r>
        <w:rPr>
          <w:highlight w:val="white"/>
        </w:rPr>
        <w:t xml:space="preserve">              </w:t>
      </w:r>
      <w:r w:rsidR="005159E1" w:rsidRPr="005159E1">
        <w:rPr>
          <w:highlight w:val="white"/>
        </w:rPr>
        <w:t xml:space="preserve"> !leftType.IsSigned() &amp;&amp; rightType.IsSigned())) {</w:t>
      </w:r>
    </w:p>
    <w:p w14:paraId="2BB58166" w14:textId="77777777" w:rsidR="005159E1" w:rsidRPr="005159E1" w:rsidRDefault="005159E1" w:rsidP="005159E1">
      <w:pPr>
        <w:pStyle w:val="Code"/>
        <w:rPr>
          <w:highlight w:val="white"/>
        </w:rPr>
      </w:pPr>
      <w:r w:rsidRPr="005159E1">
        <w:rPr>
          <w:highlight w:val="white"/>
        </w:rPr>
        <w:t xml:space="preserve">        return rightType;</w:t>
      </w:r>
    </w:p>
    <w:p w14:paraId="6D31F94C" w14:textId="77777777" w:rsidR="005159E1" w:rsidRPr="005159E1" w:rsidRDefault="005159E1" w:rsidP="005159E1">
      <w:pPr>
        <w:pStyle w:val="Code"/>
        <w:rPr>
          <w:highlight w:val="white"/>
        </w:rPr>
      </w:pPr>
      <w:r w:rsidRPr="005159E1">
        <w:rPr>
          <w:highlight w:val="white"/>
        </w:rPr>
        <w:t xml:space="preserve">      }</w:t>
      </w:r>
    </w:p>
    <w:p w14:paraId="3135D13F" w14:textId="77777777" w:rsidR="005159E1" w:rsidRPr="005159E1" w:rsidRDefault="005159E1" w:rsidP="005159E1">
      <w:pPr>
        <w:pStyle w:val="Code"/>
        <w:rPr>
          <w:highlight w:val="white"/>
        </w:rPr>
      </w:pPr>
      <w:r w:rsidRPr="005159E1">
        <w:rPr>
          <w:highlight w:val="white"/>
        </w:rPr>
        <w:t xml:space="preserve">      else {</w:t>
      </w:r>
    </w:p>
    <w:p w14:paraId="78A92271" w14:textId="77777777" w:rsidR="005159E1" w:rsidRPr="005159E1" w:rsidRDefault="005159E1" w:rsidP="005159E1">
      <w:pPr>
        <w:pStyle w:val="Code"/>
        <w:rPr>
          <w:highlight w:val="white"/>
        </w:rPr>
      </w:pPr>
      <w:r w:rsidRPr="005159E1">
        <w:rPr>
          <w:highlight w:val="white"/>
        </w:rPr>
        <w:t xml:space="preserve">        return (leftType.Size() &gt; rightType.Size()) ? leftType : rightType;</w:t>
      </w:r>
    </w:p>
    <w:p w14:paraId="0B9B50F9" w14:textId="77777777" w:rsidR="005159E1" w:rsidRPr="005159E1" w:rsidRDefault="005159E1" w:rsidP="005159E1">
      <w:pPr>
        <w:pStyle w:val="Code"/>
        <w:rPr>
          <w:highlight w:val="white"/>
        </w:rPr>
      </w:pPr>
      <w:r w:rsidRPr="005159E1">
        <w:rPr>
          <w:highlight w:val="white"/>
        </w:rPr>
        <w:t xml:space="preserve">      }</w:t>
      </w:r>
    </w:p>
    <w:p w14:paraId="607E271D" w14:textId="77777777" w:rsidR="005159E1" w:rsidRPr="005159E1" w:rsidRDefault="005159E1" w:rsidP="005159E1">
      <w:pPr>
        <w:pStyle w:val="Code"/>
        <w:rPr>
          <w:highlight w:val="white"/>
        </w:rPr>
      </w:pPr>
      <w:r w:rsidRPr="005159E1">
        <w:rPr>
          <w:highlight w:val="white"/>
        </w:rPr>
        <w:t xml:space="preserve">    }</w:t>
      </w:r>
    </w:p>
    <w:p w14:paraId="62AF6863" w14:textId="77777777" w:rsidR="005159E1" w:rsidRPr="005159E1" w:rsidRDefault="005159E1" w:rsidP="005159E1">
      <w:pPr>
        <w:pStyle w:val="Code"/>
        <w:rPr>
          <w:highlight w:val="white"/>
        </w:rPr>
      </w:pPr>
      <w:r w:rsidRPr="005159E1">
        <w:rPr>
          <w:highlight w:val="white"/>
        </w:rPr>
        <w:t xml:space="preserve">  }</w:t>
      </w:r>
    </w:p>
    <w:p w14:paraId="6064BA56" w14:textId="2801F51E" w:rsidR="00862B4D" w:rsidRDefault="005159E1" w:rsidP="005159E1">
      <w:pPr>
        <w:pStyle w:val="Code"/>
      </w:pPr>
      <w:r w:rsidRPr="005159E1">
        <w:rPr>
          <w:highlight w:val="white"/>
        </w:rPr>
        <w:t>}</w:t>
      </w:r>
    </w:p>
    <w:p w14:paraId="6E253FA9" w14:textId="61D9B876" w:rsidR="00CD295E" w:rsidRDefault="00CD295E" w:rsidP="00485A24">
      <w:pPr>
        <w:pStyle w:val="Rubrik1"/>
      </w:pPr>
      <w:bookmarkStart w:id="469" w:name="_Toc49764383"/>
      <w:r>
        <w:lastRenderedPageBreak/>
        <w:t>Constant Expression</w:t>
      </w:r>
      <w:bookmarkEnd w:id="469"/>
    </w:p>
    <w:p w14:paraId="78866B91" w14:textId="0AB755E0" w:rsidR="005A389B" w:rsidRPr="005A389B" w:rsidRDefault="005A389B" w:rsidP="005A389B">
      <w:r>
        <w:t xml:space="preserve">There are advantages by calculating the values of constant expression during the compilation rather than during the execution. </w:t>
      </w:r>
      <w:r w:rsidR="004F7249">
        <w:t xml:space="preserve">Besides the optimization benefits, there are some occasions when we need to calculate the value. In array </w:t>
      </w:r>
      <w:r w:rsidR="00C37108">
        <w:t>definition</w:t>
      </w:r>
      <w:r w:rsidR="004F7249">
        <w:t xml:space="preserve">s, we need to evaluate the size of the array, in </w:t>
      </w:r>
      <w:r w:rsidR="00266D64">
        <w:t>initialized</w:t>
      </w:r>
      <w:r w:rsidR="000233CE">
        <w:t xml:space="preserve"> </w:t>
      </w:r>
      <w:r w:rsidR="00663EAF">
        <w:t xml:space="preserve">enumeration </w:t>
      </w:r>
      <w:r w:rsidR="007653B8">
        <w:t>value</w:t>
      </w:r>
      <w:r w:rsidR="000233CE">
        <w:t>s</w:t>
      </w:r>
      <w:r w:rsidR="007653B8">
        <w:t xml:space="preserve"> we ne</w:t>
      </w:r>
      <w:r w:rsidR="00C96B06">
        <w:t xml:space="preserve">ed to evaluate the </w:t>
      </w:r>
      <w:r w:rsidR="000233CE">
        <w:t>v</w:t>
      </w:r>
      <w:r w:rsidR="00C96B06">
        <w:t xml:space="preserve">alue </w:t>
      </w:r>
      <w:r w:rsidR="000233CE">
        <w:t>to be able to assign the next un</w:t>
      </w:r>
      <w:r w:rsidR="00266D64">
        <w:t>initialized</w:t>
      </w:r>
      <w:r w:rsidR="000233CE">
        <w:t xml:space="preserve"> enumeration its correct value, and the preprocessor need to evaluate the value of if-directives.</w:t>
      </w:r>
    </w:p>
    <w:p w14:paraId="1AF5F664" w14:textId="7A8CED78" w:rsidR="00862B4D" w:rsidRDefault="00BB508B" w:rsidP="00CD295E">
      <w:pPr>
        <w:pStyle w:val="CodeHeader"/>
      </w:pPr>
      <w:r>
        <w:t>ConstantExpression.cs</w:t>
      </w:r>
    </w:p>
    <w:p w14:paraId="3407D503" w14:textId="77777777" w:rsidR="00CD295E" w:rsidRPr="005926A0" w:rsidRDefault="00CD295E" w:rsidP="005926A0">
      <w:pPr>
        <w:pStyle w:val="Code"/>
        <w:rPr>
          <w:highlight w:val="white"/>
        </w:rPr>
      </w:pPr>
      <w:r w:rsidRPr="005926A0">
        <w:rPr>
          <w:highlight w:val="white"/>
        </w:rPr>
        <w:t>using System.Numerics;</w:t>
      </w:r>
    </w:p>
    <w:p w14:paraId="2B83B13A" w14:textId="77777777" w:rsidR="00CD295E" w:rsidRPr="005926A0" w:rsidRDefault="00CD295E" w:rsidP="005926A0">
      <w:pPr>
        <w:pStyle w:val="Code"/>
        <w:rPr>
          <w:highlight w:val="white"/>
        </w:rPr>
      </w:pPr>
      <w:r w:rsidRPr="005926A0">
        <w:rPr>
          <w:highlight w:val="white"/>
        </w:rPr>
        <w:t>using System.Collections.Generic;</w:t>
      </w:r>
    </w:p>
    <w:p w14:paraId="7632CF71" w14:textId="77777777" w:rsidR="00CD295E" w:rsidRPr="005926A0" w:rsidRDefault="00CD295E" w:rsidP="005926A0">
      <w:pPr>
        <w:pStyle w:val="Code"/>
        <w:rPr>
          <w:highlight w:val="white"/>
        </w:rPr>
      </w:pPr>
    </w:p>
    <w:p w14:paraId="164D05EF" w14:textId="77777777" w:rsidR="00CD295E" w:rsidRPr="005926A0" w:rsidRDefault="00CD295E" w:rsidP="005926A0">
      <w:pPr>
        <w:pStyle w:val="Code"/>
        <w:rPr>
          <w:highlight w:val="white"/>
        </w:rPr>
      </w:pPr>
      <w:r w:rsidRPr="005926A0">
        <w:rPr>
          <w:highlight w:val="white"/>
        </w:rPr>
        <w:t>namespace CCompiler {</w:t>
      </w:r>
    </w:p>
    <w:p w14:paraId="23E95A3F" w14:textId="12213BD3" w:rsidR="00CD295E" w:rsidRDefault="00CD295E" w:rsidP="005926A0">
      <w:pPr>
        <w:pStyle w:val="Code"/>
        <w:rPr>
          <w:highlight w:val="white"/>
        </w:rPr>
      </w:pPr>
      <w:r w:rsidRPr="005926A0">
        <w:rPr>
          <w:highlight w:val="white"/>
        </w:rPr>
        <w:t xml:space="preserve">  public class ConstantExpression {</w:t>
      </w:r>
    </w:p>
    <w:p w14:paraId="2000D4B0" w14:textId="0B1CCDD9" w:rsidR="00DF604F" w:rsidRPr="005926A0" w:rsidRDefault="00DF604F" w:rsidP="00DF604F">
      <w:pPr>
        <w:rPr>
          <w:highlight w:val="white"/>
        </w:rPr>
      </w:pPr>
      <w:r>
        <w:rPr>
          <w:highlight w:val="white"/>
        </w:rPr>
        <w:t xml:space="preserve">The </w:t>
      </w:r>
      <w:r w:rsidRPr="00A16B6A">
        <w:rPr>
          <w:rStyle w:val="KeyWord0"/>
          <w:highlight w:val="white"/>
        </w:rPr>
        <w:t>IsConstant</w:t>
      </w:r>
      <w:r>
        <w:rPr>
          <w:highlight w:val="white"/>
        </w:rPr>
        <w:t xml:space="preserve"> method </w:t>
      </w:r>
      <w:r w:rsidR="00801F2B">
        <w:rPr>
          <w:highlight w:val="white"/>
        </w:rPr>
        <w:t xml:space="preserve">returns true if the expression can be evaluated to a value, which it can if it holds logical type and one of the true set or the false set is empty. </w:t>
      </w:r>
      <w:r w:rsidR="00A36B31">
        <w:rPr>
          <w:highlight w:val="white"/>
        </w:rPr>
        <w:t xml:space="preserve">If </w:t>
      </w:r>
      <w:r w:rsidR="0081276F">
        <w:rPr>
          <w:highlight w:val="white"/>
        </w:rPr>
        <w:t xml:space="preserve">one set is empty, the expression holds no if-statement, only a goto-statement. </w:t>
      </w:r>
      <w:r w:rsidR="00801F2B">
        <w:rPr>
          <w:highlight w:val="white"/>
        </w:rPr>
        <w:t>It can also be evaluated to a constant value if it holds</w:t>
      </w:r>
      <w:r w:rsidR="00667667">
        <w:rPr>
          <w:highlight w:val="white"/>
        </w:rPr>
        <w:t xml:space="preserve"> integral</w:t>
      </w:r>
      <w:r w:rsidR="008E2B5A">
        <w:rPr>
          <w:highlight w:val="white"/>
        </w:rPr>
        <w:t xml:space="preserve">, </w:t>
      </w:r>
      <w:r w:rsidR="00667667">
        <w:rPr>
          <w:highlight w:val="white"/>
        </w:rPr>
        <w:t>pointer type</w:t>
      </w:r>
      <w:r w:rsidR="008E2B5A">
        <w:rPr>
          <w:highlight w:val="white"/>
        </w:rPr>
        <w:t xml:space="preserve">, or floating type with a </w:t>
      </w:r>
      <w:r w:rsidR="009F4A1D">
        <w:rPr>
          <w:highlight w:val="white"/>
        </w:rPr>
        <w:t xml:space="preserve">not-null </w:t>
      </w:r>
      <w:r w:rsidR="008E2B5A">
        <w:rPr>
          <w:highlight w:val="white"/>
        </w:rPr>
        <w:t>value.</w:t>
      </w:r>
    </w:p>
    <w:p w14:paraId="30CFF52E" w14:textId="77777777" w:rsidR="00A333A9" w:rsidRPr="00A333A9" w:rsidRDefault="00A333A9" w:rsidP="00A333A9">
      <w:pPr>
        <w:pStyle w:val="Code"/>
        <w:rPr>
          <w:highlight w:val="white"/>
        </w:rPr>
      </w:pPr>
      <w:r w:rsidRPr="00A333A9">
        <w:rPr>
          <w:highlight w:val="white"/>
        </w:rPr>
        <w:t xml:space="preserve">    public static bool IsConstant(Expression expression) {</w:t>
      </w:r>
    </w:p>
    <w:p w14:paraId="34FDBCC7" w14:textId="77777777" w:rsidR="00A333A9" w:rsidRPr="00A333A9" w:rsidRDefault="00A333A9" w:rsidP="00A333A9">
      <w:pPr>
        <w:pStyle w:val="Code"/>
        <w:rPr>
          <w:highlight w:val="white"/>
        </w:rPr>
      </w:pPr>
      <w:r w:rsidRPr="00A333A9">
        <w:rPr>
          <w:highlight w:val="white"/>
        </w:rPr>
        <w:t xml:space="preserve">      Symbol resultSymbol = expression.Symbol;</w:t>
      </w:r>
    </w:p>
    <w:p w14:paraId="053FFAAF" w14:textId="77777777" w:rsidR="00A333A9" w:rsidRPr="00A333A9" w:rsidRDefault="00A333A9" w:rsidP="00A333A9">
      <w:pPr>
        <w:pStyle w:val="Code"/>
        <w:rPr>
          <w:highlight w:val="white"/>
        </w:rPr>
      </w:pPr>
      <w:r w:rsidRPr="00A333A9">
        <w:rPr>
          <w:highlight w:val="white"/>
        </w:rPr>
        <w:t xml:space="preserve">      Type type = resultSymbol.Type;</w:t>
      </w:r>
    </w:p>
    <w:p w14:paraId="0280BDA1" w14:textId="77777777" w:rsidR="00A333A9" w:rsidRPr="00A333A9" w:rsidRDefault="00A333A9" w:rsidP="00A333A9">
      <w:pPr>
        <w:pStyle w:val="Code"/>
        <w:rPr>
          <w:highlight w:val="white"/>
        </w:rPr>
      </w:pPr>
      <w:r w:rsidRPr="00A333A9">
        <w:rPr>
          <w:highlight w:val="white"/>
        </w:rPr>
        <w:t xml:space="preserve">      return (type.IsLogical() &amp;&amp; ((resultSymbol.TrueSet.Count == 0) ||</w:t>
      </w:r>
    </w:p>
    <w:p w14:paraId="1FF789DB" w14:textId="77777777" w:rsidR="00A333A9" w:rsidRPr="00A333A9" w:rsidRDefault="00A333A9" w:rsidP="00A333A9">
      <w:pPr>
        <w:pStyle w:val="Code"/>
        <w:rPr>
          <w:highlight w:val="white"/>
        </w:rPr>
      </w:pPr>
      <w:r w:rsidRPr="00A333A9">
        <w:rPr>
          <w:highlight w:val="white"/>
        </w:rPr>
        <w:t xml:space="preserve">              (resultSymbol.FalseSet.Count == 0))) ||</w:t>
      </w:r>
    </w:p>
    <w:p w14:paraId="247811B8" w14:textId="77777777" w:rsidR="00A333A9" w:rsidRDefault="00A333A9" w:rsidP="00A333A9">
      <w:pPr>
        <w:pStyle w:val="Code"/>
        <w:rPr>
          <w:highlight w:val="white"/>
        </w:rPr>
      </w:pPr>
      <w:r w:rsidRPr="00A333A9">
        <w:rPr>
          <w:highlight w:val="white"/>
        </w:rPr>
        <w:t xml:space="preserve">             (type.IsIntegralOrPointer() &amp;&amp;</w:t>
      </w:r>
    </w:p>
    <w:p w14:paraId="76704B28" w14:textId="7B63780B" w:rsidR="00A333A9" w:rsidRPr="00A333A9" w:rsidRDefault="00A333A9" w:rsidP="00A333A9">
      <w:pPr>
        <w:pStyle w:val="Code"/>
        <w:rPr>
          <w:highlight w:val="white"/>
        </w:rPr>
      </w:pPr>
      <w:r>
        <w:rPr>
          <w:highlight w:val="white"/>
        </w:rPr>
        <w:t xml:space="preserve">             </w:t>
      </w:r>
      <w:r w:rsidRPr="00A333A9">
        <w:rPr>
          <w:highlight w:val="white"/>
        </w:rPr>
        <w:t xml:space="preserve"> (resultSymbol.Value is BigInteger)) ||</w:t>
      </w:r>
    </w:p>
    <w:p w14:paraId="4D004201" w14:textId="77777777" w:rsidR="00A333A9" w:rsidRPr="00A333A9" w:rsidRDefault="00A333A9" w:rsidP="00A333A9">
      <w:pPr>
        <w:pStyle w:val="Code"/>
        <w:rPr>
          <w:highlight w:val="white"/>
        </w:rPr>
      </w:pPr>
      <w:r w:rsidRPr="00A333A9">
        <w:rPr>
          <w:highlight w:val="white"/>
        </w:rPr>
        <w:t xml:space="preserve">             (type.IsFloating() &amp;&amp; (resultSymbol.Value is decimal));</w:t>
      </w:r>
    </w:p>
    <w:p w14:paraId="1DF0FF99" w14:textId="77777777" w:rsidR="00A333A9" w:rsidRPr="00A333A9" w:rsidRDefault="00A333A9" w:rsidP="00A333A9">
      <w:pPr>
        <w:pStyle w:val="Code"/>
        <w:rPr>
          <w:highlight w:val="white"/>
        </w:rPr>
      </w:pPr>
      <w:r w:rsidRPr="00A333A9">
        <w:rPr>
          <w:highlight w:val="white"/>
        </w:rPr>
        <w:t xml:space="preserve">    }</w:t>
      </w:r>
    </w:p>
    <w:p w14:paraId="267AA082" w14:textId="48205E46" w:rsidR="00CD295E" w:rsidRPr="005926A0" w:rsidRDefault="00AD4A44" w:rsidP="00AD4A44">
      <w:pPr>
        <w:rPr>
          <w:highlight w:val="white"/>
        </w:rPr>
      </w:pPr>
      <w:r>
        <w:rPr>
          <w:highlight w:val="white"/>
        </w:rPr>
        <w:t xml:space="preserve">The </w:t>
      </w:r>
      <w:r w:rsidRPr="002B4304">
        <w:rPr>
          <w:rStyle w:val="KeyWord0"/>
          <w:highlight w:val="white"/>
        </w:rPr>
        <w:t>IsTrue</w:t>
      </w:r>
      <w:r>
        <w:rPr>
          <w:highlight w:val="white"/>
        </w:rPr>
        <w:t xml:space="preserve"> method </w:t>
      </w:r>
      <w:r w:rsidR="008E641A">
        <w:rPr>
          <w:highlight w:val="white"/>
        </w:rPr>
        <w:t xml:space="preserve">returns true if the </w:t>
      </w:r>
      <w:r w:rsidR="00BC3D68">
        <w:rPr>
          <w:highlight w:val="white"/>
        </w:rPr>
        <w:t xml:space="preserve">(assumed constant) </w:t>
      </w:r>
      <w:r w:rsidR="008E641A">
        <w:rPr>
          <w:highlight w:val="white"/>
        </w:rPr>
        <w:t>expression can be evaluated to a true value.</w:t>
      </w:r>
      <w:r w:rsidR="00B33D7B">
        <w:rPr>
          <w:highlight w:val="white"/>
        </w:rPr>
        <w:t xml:space="preserve">, which it can if the value is a reference to a </w:t>
      </w:r>
      <w:r w:rsidR="00B33D7B" w:rsidRPr="00410DDA">
        <w:rPr>
          <w:rStyle w:val="KeyWord0"/>
          <w:highlight w:val="white"/>
        </w:rPr>
        <w:t>BigInteger</w:t>
      </w:r>
      <w:r w:rsidR="00B33D7B">
        <w:rPr>
          <w:highlight w:val="white"/>
        </w:rPr>
        <w:t xml:space="preserve"> object </w:t>
      </w:r>
      <w:r w:rsidR="00410DDA">
        <w:rPr>
          <w:highlight w:val="white"/>
        </w:rPr>
        <w:t xml:space="preserve">that is not zero, or a </w:t>
      </w:r>
      <w:r w:rsidR="00410DDA" w:rsidRPr="00410DDA">
        <w:rPr>
          <w:rStyle w:val="KeyWord0"/>
          <w:highlight w:val="white"/>
        </w:rPr>
        <w:t>decimal</w:t>
      </w:r>
      <w:r w:rsidR="00410DDA">
        <w:rPr>
          <w:highlight w:val="white"/>
        </w:rPr>
        <w:t xml:space="preserve"> object that is not zero, or if the true set is not empty.</w:t>
      </w:r>
      <w:r w:rsidR="00B33D7B">
        <w:rPr>
          <w:highlight w:val="white"/>
        </w:rPr>
        <w:t xml:space="preserve"> </w:t>
      </w:r>
    </w:p>
    <w:p w14:paraId="496C6AA6" w14:textId="77777777" w:rsidR="00CD295E" w:rsidRPr="005926A0" w:rsidRDefault="00CD295E" w:rsidP="005926A0">
      <w:pPr>
        <w:pStyle w:val="Code"/>
        <w:rPr>
          <w:highlight w:val="white"/>
        </w:rPr>
      </w:pPr>
      <w:r w:rsidRPr="005926A0">
        <w:rPr>
          <w:highlight w:val="white"/>
        </w:rPr>
        <w:t xml:space="preserve">    public static bool IsTrue(Expression expression) {</w:t>
      </w:r>
    </w:p>
    <w:p w14:paraId="388A4333" w14:textId="77777777" w:rsidR="005926A0" w:rsidRDefault="00CD295E" w:rsidP="005926A0">
      <w:pPr>
        <w:pStyle w:val="Code"/>
        <w:rPr>
          <w:highlight w:val="white"/>
        </w:rPr>
      </w:pPr>
      <w:r w:rsidRPr="005926A0">
        <w:rPr>
          <w:highlight w:val="white"/>
        </w:rPr>
        <w:t xml:space="preserve">      return ((expression.Symbol.Value is BigInteger) &amp;&amp;</w:t>
      </w:r>
    </w:p>
    <w:p w14:paraId="5F4450D3" w14:textId="63B8EBB3" w:rsidR="00CD295E" w:rsidRPr="005926A0" w:rsidRDefault="005926A0" w:rsidP="005926A0">
      <w:pPr>
        <w:pStyle w:val="Code"/>
        <w:rPr>
          <w:highlight w:val="white"/>
        </w:rPr>
      </w:pPr>
      <w:r>
        <w:rPr>
          <w:highlight w:val="white"/>
        </w:rPr>
        <w:t xml:space="preserve">              </w:t>
      </w:r>
      <w:r w:rsidR="00CD295E" w:rsidRPr="005926A0">
        <w:rPr>
          <w:highlight w:val="white"/>
        </w:rPr>
        <w:t>!((BigInteger) expression.Symbol.Value).IsZero) ||</w:t>
      </w:r>
    </w:p>
    <w:p w14:paraId="0DD7D587" w14:textId="77777777" w:rsidR="005926A0" w:rsidRDefault="00CD295E" w:rsidP="005926A0">
      <w:pPr>
        <w:pStyle w:val="Code"/>
        <w:rPr>
          <w:highlight w:val="white"/>
        </w:rPr>
      </w:pPr>
      <w:r w:rsidRPr="005926A0">
        <w:rPr>
          <w:highlight w:val="white"/>
        </w:rPr>
        <w:t xml:space="preserve">             ((expression.Symbol.Value is decimal) &amp;&amp;</w:t>
      </w:r>
    </w:p>
    <w:p w14:paraId="5ADD856B" w14:textId="21211B82" w:rsidR="00CD295E" w:rsidRPr="005926A0" w:rsidRDefault="005926A0" w:rsidP="005926A0">
      <w:pPr>
        <w:pStyle w:val="Code"/>
        <w:rPr>
          <w:highlight w:val="white"/>
        </w:rPr>
      </w:pPr>
      <w:r>
        <w:rPr>
          <w:highlight w:val="white"/>
        </w:rPr>
        <w:t xml:space="preserve">              </w:t>
      </w:r>
      <w:r w:rsidR="00CD295E" w:rsidRPr="005926A0">
        <w:rPr>
          <w:highlight w:val="white"/>
        </w:rPr>
        <w:t>!((decimal) expression.Symbol.Value).Equals((decimal) 0)) ||</w:t>
      </w:r>
    </w:p>
    <w:p w14:paraId="7F5440BE" w14:textId="3162B4C7" w:rsidR="00CD295E" w:rsidRPr="005926A0" w:rsidRDefault="00CD295E" w:rsidP="005926A0">
      <w:pPr>
        <w:pStyle w:val="Code"/>
        <w:rPr>
          <w:highlight w:val="white"/>
        </w:rPr>
      </w:pPr>
      <w:r w:rsidRPr="005926A0">
        <w:rPr>
          <w:highlight w:val="white"/>
        </w:rPr>
        <w:t xml:space="preserve">             (expression.Symbol.TrueSet.Count &gt; 0);</w:t>
      </w:r>
    </w:p>
    <w:p w14:paraId="5E44C849" w14:textId="77777777" w:rsidR="00CD295E" w:rsidRPr="005926A0" w:rsidRDefault="00CD295E" w:rsidP="005926A0">
      <w:pPr>
        <w:pStyle w:val="Code"/>
        <w:rPr>
          <w:highlight w:val="white"/>
        </w:rPr>
      </w:pPr>
      <w:r w:rsidRPr="005926A0">
        <w:rPr>
          <w:highlight w:val="white"/>
        </w:rPr>
        <w:t xml:space="preserve">    }</w:t>
      </w:r>
    </w:p>
    <w:p w14:paraId="32FE4A13" w14:textId="41868D0D" w:rsidR="00CD295E" w:rsidRPr="005926A0" w:rsidRDefault="00EF7AF1" w:rsidP="00EF7AF1">
      <w:pPr>
        <w:rPr>
          <w:highlight w:val="white"/>
        </w:rPr>
      </w:pPr>
      <w:r>
        <w:rPr>
          <w:highlight w:val="white"/>
        </w:rPr>
        <w:t xml:space="preserve">The </w:t>
      </w:r>
      <w:r w:rsidRPr="00EA686E">
        <w:rPr>
          <w:rStyle w:val="KeyWord0"/>
          <w:highlight w:val="white"/>
        </w:rPr>
        <w:t>LogicalToIntegral</w:t>
      </w:r>
      <w:r>
        <w:rPr>
          <w:highlight w:val="white"/>
        </w:rPr>
        <w:t xml:space="preserve"> method </w:t>
      </w:r>
      <w:r w:rsidR="00EA686E">
        <w:rPr>
          <w:highlight w:val="white"/>
        </w:rPr>
        <w:t xml:space="preserve">makes sure the expression </w:t>
      </w:r>
      <w:r w:rsidR="001C229B">
        <w:rPr>
          <w:highlight w:val="white"/>
        </w:rPr>
        <w:t xml:space="preserve">holds </w:t>
      </w:r>
      <w:r w:rsidR="00EA686E">
        <w:rPr>
          <w:highlight w:val="white"/>
        </w:rPr>
        <w:t>integral</w:t>
      </w:r>
      <w:r w:rsidR="001C229B">
        <w:rPr>
          <w:highlight w:val="white"/>
        </w:rPr>
        <w:t xml:space="preserve"> type</w:t>
      </w:r>
      <w:r w:rsidR="00EA686E">
        <w:rPr>
          <w:highlight w:val="white"/>
        </w:rPr>
        <w:t xml:space="preserve">. If it holds logical type, </w:t>
      </w:r>
      <w:r w:rsidR="00E6316E">
        <w:rPr>
          <w:highlight w:val="white"/>
        </w:rPr>
        <w:t xml:space="preserve">it is </w:t>
      </w:r>
      <w:r>
        <w:rPr>
          <w:highlight w:val="white"/>
        </w:rPr>
        <w:t>cast from logical type to signed integer type</w:t>
      </w:r>
      <w:r w:rsidR="00E6316E">
        <w:rPr>
          <w:highlight w:val="white"/>
        </w:rPr>
        <w:t>.</w:t>
      </w:r>
    </w:p>
    <w:p w14:paraId="606C896D" w14:textId="77777777" w:rsidR="00CD295E" w:rsidRPr="005926A0" w:rsidRDefault="00CD295E" w:rsidP="005926A0">
      <w:pPr>
        <w:pStyle w:val="Code"/>
        <w:rPr>
          <w:highlight w:val="white"/>
        </w:rPr>
      </w:pPr>
      <w:r w:rsidRPr="005926A0">
        <w:rPr>
          <w:highlight w:val="white"/>
        </w:rPr>
        <w:t xml:space="preserve">    private static Expression LogicalToIntegral(Expression expression) {</w:t>
      </w:r>
    </w:p>
    <w:p w14:paraId="3EE10239" w14:textId="77777777" w:rsidR="00CD295E" w:rsidRPr="005926A0" w:rsidRDefault="00CD295E" w:rsidP="005926A0">
      <w:pPr>
        <w:pStyle w:val="Code"/>
        <w:rPr>
          <w:highlight w:val="white"/>
        </w:rPr>
      </w:pPr>
      <w:r w:rsidRPr="005926A0">
        <w:rPr>
          <w:highlight w:val="white"/>
        </w:rPr>
        <w:t xml:space="preserve">      if (expression.Symbol.Type.IsLogical()) {</w:t>
      </w:r>
    </w:p>
    <w:p w14:paraId="591F2690" w14:textId="77777777" w:rsidR="00CD295E" w:rsidRPr="005926A0" w:rsidRDefault="00CD295E" w:rsidP="005926A0">
      <w:pPr>
        <w:pStyle w:val="Code"/>
        <w:rPr>
          <w:highlight w:val="white"/>
        </w:rPr>
      </w:pPr>
      <w:r w:rsidRPr="005926A0">
        <w:rPr>
          <w:highlight w:val="white"/>
        </w:rPr>
        <w:t xml:space="preserve">        return Cast(expression, Type.SignedIntegerType);</w:t>
      </w:r>
    </w:p>
    <w:p w14:paraId="1B1744B2" w14:textId="77777777" w:rsidR="00CD295E" w:rsidRPr="005926A0" w:rsidRDefault="00CD295E" w:rsidP="005926A0">
      <w:pPr>
        <w:pStyle w:val="Code"/>
        <w:rPr>
          <w:highlight w:val="white"/>
        </w:rPr>
      </w:pPr>
      <w:r w:rsidRPr="005926A0">
        <w:rPr>
          <w:highlight w:val="white"/>
        </w:rPr>
        <w:t xml:space="preserve">      }</w:t>
      </w:r>
    </w:p>
    <w:p w14:paraId="66B32718" w14:textId="77777777" w:rsidR="00CD295E" w:rsidRPr="005926A0" w:rsidRDefault="00CD295E" w:rsidP="005926A0">
      <w:pPr>
        <w:pStyle w:val="Code"/>
        <w:rPr>
          <w:highlight w:val="white"/>
        </w:rPr>
      </w:pPr>
    </w:p>
    <w:p w14:paraId="01EFBA09" w14:textId="77777777" w:rsidR="00CD295E" w:rsidRPr="005926A0" w:rsidRDefault="00CD295E" w:rsidP="005926A0">
      <w:pPr>
        <w:pStyle w:val="Code"/>
        <w:rPr>
          <w:highlight w:val="white"/>
        </w:rPr>
      </w:pPr>
      <w:r w:rsidRPr="005926A0">
        <w:rPr>
          <w:highlight w:val="white"/>
        </w:rPr>
        <w:t xml:space="preserve">      return expression;</w:t>
      </w:r>
    </w:p>
    <w:p w14:paraId="6348A79A" w14:textId="77777777" w:rsidR="00AE3A74" w:rsidRDefault="00CD295E" w:rsidP="005926A0">
      <w:pPr>
        <w:pStyle w:val="Code"/>
        <w:rPr>
          <w:highlight w:val="white"/>
        </w:rPr>
      </w:pPr>
      <w:r w:rsidRPr="005926A0">
        <w:rPr>
          <w:highlight w:val="white"/>
        </w:rPr>
        <w:t xml:space="preserve">    }</w:t>
      </w:r>
    </w:p>
    <w:p w14:paraId="1DFCE6C0" w14:textId="1C455490" w:rsidR="00931738" w:rsidRPr="005926A0" w:rsidRDefault="00931738" w:rsidP="00931738">
      <w:pPr>
        <w:rPr>
          <w:highlight w:val="white"/>
        </w:rPr>
      </w:pPr>
      <w:r>
        <w:rPr>
          <w:highlight w:val="white"/>
        </w:rPr>
        <w:t xml:space="preserve">The </w:t>
      </w:r>
      <w:r w:rsidRPr="00EA686E">
        <w:rPr>
          <w:rStyle w:val="KeyWord0"/>
          <w:highlight w:val="white"/>
        </w:rPr>
        <w:t>LogicalTo</w:t>
      </w:r>
      <w:r>
        <w:rPr>
          <w:rStyle w:val="KeyWord0"/>
          <w:highlight w:val="white"/>
        </w:rPr>
        <w:t>Floating</w:t>
      </w:r>
      <w:r>
        <w:rPr>
          <w:highlight w:val="white"/>
        </w:rPr>
        <w:t xml:space="preserve"> method makes sure the expression holds </w:t>
      </w:r>
      <w:r w:rsidR="00BF39C5">
        <w:rPr>
          <w:highlight w:val="white"/>
        </w:rPr>
        <w:t>floating</w:t>
      </w:r>
      <w:r>
        <w:rPr>
          <w:highlight w:val="white"/>
        </w:rPr>
        <w:t xml:space="preserve"> type. If it holds logical type, it is cast from logical type to </w:t>
      </w:r>
      <w:r w:rsidR="00BF39C5">
        <w:rPr>
          <w:highlight w:val="white"/>
        </w:rPr>
        <w:t>double</w:t>
      </w:r>
      <w:r>
        <w:rPr>
          <w:highlight w:val="white"/>
        </w:rPr>
        <w:t xml:space="preserve"> type.</w:t>
      </w:r>
    </w:p>
    <w:p w14:paraId="06DD7C4E" w14:textId="7CA86ABC" w:rsidR="00830FE1" w:rsidRPr="005926A0" w:rsidRDefault="00830FE1" w:rsidP="00830FE1">
      <w:pPr>
        <w:pStyle w:val="Code"/>
        <w:rPr>
          <w:highlight w:val="white"/>
        </w:rPr>
      </w:pPr>
      <w:r w:rsidRPr="005926A0">
        <w:rPr>
          <w:highlight w:val="white"/>
        </w:rPr>
        <w:lastRenderedPageBreak/>
        <w:t xml:space="preserve">    private static Expression LogicalToFloating(Expression expression) {</w:t>
      </w:r>
    </w:p>
    <w:p w14:paraId="79F67DAC" w14:textId="4442D257" w:rsidR="00830FE1" w:rsidRPr="005926A0" w:rsidRDefault="00830FE1" w:rsidP="00830FE1">
      <w:pPr>
        <w:pStyle w:val="Code"/>
        <w:rPr>
          <w:highlight w:val="white"/>
        </w:rPr>
      </w:pPr>
      <w:r w:rsidRPr="005926A0">
        <w:rPr>
          <w:highlight w:val="white"/>
        </w:rPr>
        <w:t xml:space="preserve">      if (expression.Symbol.Type.IsLogical()) {</w:t>
      </w:r>
    </w:p>
    <w:p w14:paraId="00401850" w14:textId="77777777" w:rsidR="00830FE1" w:rsidRPr="005926A0" w:rsidRDefault="00830FE1" w:rsidP="00830FE1">
      <w:pPr>
        <w:pStyle w:val="Code"/>
        <w:rPr>
          <w:highlight w:val="white"/>
        </w:rPr>
      </w:pPr>
      <w:r w:rsidRPr="005926A0">
        <w:rPr>
          <w:highlight w:val="white"/>
        </w:rPr>
        <w:t xml:space="preserve">        return Cast(expression, Type.DoubleType);</w:t>
      </w:r>
    </w:p>
    <w:p w14:paraId="35F16D09" w14:textId="77777777" w:rsidR="00830FE1" w:rsidRPr="005926A0" w:rsidRDefault="00830FE1" w:rsidP="00830FE1">
      <w:pPr>
        <w:pStyle w:val="Code"/>
        <w:rPr>
          <w:highlight w:val="white"/>
        </w:rPr>
      </w:pPr>
      <w:r w:rsidRPr="005926A0">
        <w:rPr>
          <w:highlight w:val="white"/>
        </w:rPr>
        <w:t xml:space="preserve">      }</w:t>
      </w:r>
    </w:p>
    <w:p w14:paraId="09F0C00D" w14:textId="77777777" w:rsidR="00830FE1" w:rsidRPr="005926A0" w:rsidRDefault="00830FE1" w:rsidP="00830FE1">
      <w:pPr>
        <w:pStyle w:val="Code"/>
        <w:rPr>
          <w:highlight w:val="white"/>
        </w:rPr>
      </w:pPr>
    </w:p>
    <w:p w14:paraId="7404630C" w14:textId="77777777" w:rsidR="00830FE1" w:rsidRPr="005926A0" w:rsidRDefault="00830FE1" w:rsidP="00830FE1">
      <w:pPr>
        <w:pStyle w:val="Code"/>
        <w:rPr>
          <w:highlight w:val="white"/>
        </w:rPr>
      </w:pPr>
      <w:r w:rsidRPr="005926A0">
        <w:rPr>
          <w:highlight w:val="white"/>
        </w:rPr>
        <w:t xml:space="preserve">      return expression;</w:t>
      </w:r>
    </w:p>
    <w:p w14:paraId="543C1282" w14:textId="6B2DD48A" w:rsidR="00830FE1" w:rsidRPr="005926A0" w:rsidRDefault="00830FE1" w:rsidP="00830FE1">
      <w:pPr>
        <w:pStyle w:val="Code"/>
        <w:rPr>
          <w:highlight w:val="white"/>
        </w:rPr>
      </w:pPr>
      <w:r w:rsidRPr="005926A0">
        <w:rPr>
          <w:highlight w:val="white"/>
        </w:rPr>
        <w:t xml:space="preserve">    }</w:t>
      </w:r>
    </w:p>
    <w:p w14:paraId="61A9F361" w14:textId="77777777" w:rsidR="004F7E5A" w:rsidRPr="0092263B" w:rsidRDefault="004F7E5A" w:rsidP="004F7E5A">
      <w:pPr>
        <w:rPr>
          <w:highlight w:val="white"/>
        </w:rPr>
      </w:pPr>
      <w:r>
        <w:rPr>
          <w:highlight w:val="white"/>
        </w:rPr>
        <w:t xml:space="preserve">The </w:t>
      </w:r>
      <w:r w:rsidRPr="001B7677">
        <w:rPr>
          <w:rStyle w:val="KeyWord0"/>
          <w:highlight w:val="white"/>
        </w:rPr>
        <w:t>ToLogical</w:t>
      </w:r>
      <w:r>
        <w:rPr>
          <w:highlight w:val="white"/>
        </w:rPr>
        <w:t xml:space="preserve"> method makes sure the expression has a logical type. The expression is cast to logical type if it does not already hold logical type.</w:t>
      </w:r>
    </w:p>
    <w:p w14:paraId="4FEAC6A0" w14:textId="77777777" w:rsidR="004F7E5A" w:rsidRPr="0092263B" w:rsidRDefault="004F7E5A" w:rsidP="004F7E5A">
      <w:pPr>
        <w:pStyle w:val="Code"/>
        <w:rPr>
          <w:highlight w:val="white"/>
        </w:rPr>
      </w:pPr>
      <w:r w:rsidRPr="0092263B">
        <w:rPr>
          <w:highlight w:val="white"/>
        </w:rPr>
        <w:t xml:space="preserve">    private static Expression ToLogical(Expression expression) {</w:t>
      </w:r>
    </w:p>
    <w:p w14:paraId="7CD2C1A9" w14:textId="77777777" w:rsidR="004F7E5A" w:rsidRPr="0092263B" w:rsidRDefault="004F7E5A" w:rsidP="004F7E5A">
      <w:pPr>
        <w:pStyle w:val="Code"/>
        <w:rPr>
          <w:highlight w:val="white"/>
        </w:rPr>
      </w:pPr>
      <w:r w:rsidRPr="0092263B">
        <w:rPr>
          <w:highlight w:val="white"/>
        </w:rPr>
        <w:t xml:space="preserve">      if (!expression.Symbol.Type.IsLogical()) {</w:t>
      </w:r>
    </w:p>
    <w:p w14:paraId="3C5C72EC" w14:textId="77777777" w:rsidR="004F7E5A" w:rsidRPr="0092263B" w:rsidRDefault="004F7E5A" w:rsidP="004F7E5A">
      <w:pPr>
        <w:pStyle w:val="Code"/>
        <w:rPr>
          <w:highlight w:val="white"/>
        </w:rPr>
      </w:pPr>
      <w:r w:rsidRPr="0092263B">
        <w:rPr>
          <w:highlight w:val="white"/>
        </w:rPr>
        <w:t xml:space="preserve">        return Cast(expression, Type.LogicalType);</w:t>
      </w:r>
    </w:p>
    <w:p w14:paraId="41B18B65" w14:textId="77777777" w:rsidR="004F7E5A" w:rsidRPr="0092263B" w:rsidRDefault="004F7E5A" w:rsidP="004F7E5A">
      <w:pPr>
        <w:pStyle w:val="Code"/>
        <w:rPr>
          <w:highlight w:val="white"/>
        </w:rPr>
      </w:pPr>
      <w:r w:rsidRPr="0092263B">
        <w:rPr>
          <w:highlight w:val="white"/>
        </w:rPr>
        <w:t xml:space="preserve">      }</w:t>
      </w:r>
    </w:p>
    <w:p w14:paraId="533D7C5B" w14:textId="77777777" w:rsidR="004F7E5A" w:rsidRPr="0092263B" w:rsidRDefault="004F7E5A" w:rsidP="004F7E5A">
      <w:pPr>
        <w:pStyle w:val="Code"/>
        <w:rPr>
          <w:highlight w:val="white"/>
        </w:rPr>
      </w:pPr>
    </w:p>
    <w:p w14:paraId="78D880A7" w14:textId="77777777" w:rsidR="004F7E5A" w:rsidRPr="0092263B" w:rsidRDefault="004F7E5A" w:rsidP="004F7E5A">
      <w:pPr>
        <w:pStyle w:val="Code"/>
        <w:rPr>
          <w:highlight w:val="white"/>
        </w:rPr>
      </w:pPr>
      <w:r w:rsidRPr="0092263B">
        <w:rPr>
          <w:highlight w:val="white"/>
        </w:rPr>
        <w:t xml:space="preserve">      return expression;</w:t>
      </w:r>
    </w:p>
    <w:p w14:paraId="24CC7F74" w14:textId="77777777" w:rsidR="004F7E5A" w:rsidRPr="0092263B" w:rsidRDefault="004F7E5A" w:rsidP="004F7E5A">
      <w:pPr>
        <w:pStyle w:val="Code"/>
        <w:rPr>
          <w:highlight w:val="white"/>
        </w:rPr>
      </w:pPr>
      <w:r w:rsidRPr="0092263B">
        <w:rPr>
          <w:highlight w:val="white"/>
        </w:rPr>
        <w:t xml:space="preserve">    }</w:t>
      </w:r>
    </w:p>
    <w:p w14:paraId="73B4E185" w14:textId="77777777" w:rsidR="004F7E5A" w:rsidRDefault="004F7E5A" w:rsidP="004F7E5A">
      <w:pPr>
        <w:rPr>
          <w:highlight w:val="white"/>
        </w:rPr>
      </w:pPr>
      <w:r>
        <w:rPr>
          <w:highlight w:val="white"/>
        </w:rPr>
        <w:t xml:space="preserve">The </w:t>
      </w:r>
      <w:r w:rsidRPr="00B33D7B">
        <w:rPr>
          <w:rStyle w:val="KeyWord0"/>
          <w:highlight w:val="white"/>
        </w:rPr>
        <w:t>Relation</w:t>
      </w:r>
      <w:r>
        <w:rPr>
          <w:highlight w:val="white"/>
        </w:rPr>
        <w:t xml:space="preserve"> method returns the calculated value of the expression, if possible. Otherwise, it returns null.</w:t>
      </w:r>
    </w:p>
    <w:p w14:paraId="7D3CA393" w14:textId="77777777" w:rsidR="004F7E5A" w:rsidRPr="005926A0" w:rsidRDefault="004F7E5A" w:rsidP="004F7E5A">
      <w:pPr>
        <w:pStyle w:val="Code"/>
        <w:rPr>
          <w:highlight w:val="white"/>
        </w:rPr>
      </w:pPr>
      <w:r w:rsidRPr="005926A0">
        <w:rPr>
          <w:highlight w:val="white"/>
        </w:rPr>
        <w:t xml:space="preserve">    public static Expression Relation(MiddleOperator middleOp,</w:t>
      </w:r>
    </w:p>
    <w:p w14:paraId="1A5C2CC6" w14:textId="77777777" w:rsidR="004F7E5A" w:rsidRDefault="004F7E5A" w:rsidP="004F7E5A">
      <w:pPr>
        <w:pStyle w:val="Code"/>
        <w:rPr>
          <w:highlight w:val="white"/>
        </w:rPr>
      </w:pPr>
      <w:r w:rsidRPr="005926A0">
        <w:rPr>
          <w:highlight w:val="white"/>
        </w:rPr>
        <w:t xml:space="preserve">          </w:t>
      </w:r>
      <w:r>
        <w:rPr>
          <w:highlight w:val="white"/>
        </w:rPr>
        <w:t xml:space="preserve">              </w:t>
      </w:r>
      <w:r w:rsidRPr="005926A0">
        <w:rPr>
          <w:highlight w:val="white"/>
        </w:rPr>
        <w:t xml:space="preserve">              Expression leftExpression,</w:t>
      </w:r>
    </w:p>
    <w:p w14:paraId="5D2E70D5" w14:textId="77777777" w:rsidR="004F7E5A" w:rsidRDefault="004F7E5A" w:rsidP="004F7E5A">
      <w:pPr>
        <w:pStyle w:val="Code"/>
        <w:rPr>
          <w:highlight w:val="white"/>
        </w:rPr>
      </w:pPr>
      <w:r>
        <w:rPr>
          <w:highlight w:val="white"/>
        </w:rPr>
        <w:t xml:space="preserve">                                      </w:t>
      </w:r>
      <w:r w:rsidRPr="005926A0">
        <w:rPr>
          <w:highlight w:val="white"/>
        </w:rPr>
        <w:t>Expression rightExpression) {</w:t>
      </w:r>
    </w:p>
    <w:p w14:paraId="59AB9177" w14:textId="77777777" w:rsidR="004F7E5A" w:rsidRPr="005926A0" w:rsidRDefault="004F7E5A" w:rsidP="004F7E5A">
      <w:pPr>
        <w:rPr>
          <w:highlight w:val="white"/>
        </w:rPr>
      </w:pPr>
      <w:r>
        <w:rPr>
          <w:highlight w:val="white"/>
        </w:rPr>
        <w:t xml:space="preserve">If at least one of the expressions is not constant, we just return null. </w:t>
      </w:r>
    </w:p>
    <w:p w14:paraId="25F86643" w14:textId="77777777" w:rsidR="004F7E5A" w:rsidRPr="005926A0" w:rsidRDefault="004F7E5A" w:rsidP="004F7E5A">
      <w:pPr>
        <w:pStyle w:val="Code"/>
        <w:rPr>
          <w:highlight w:val="white"/>
        </w:rPr>
      </w:pPr>
      <w:r w:rsidRPr="005926A0">
        <w:rPr>
          <w:highlight w:val="white"/>
        </w:rPr>
        <w:t xml:space="preserve">      if (!IsConstant(leftExpression) || !IsConstant(rightExpression)) {</w:t>
      </w:r>
    </w:p>
    <w:p w14:paraId="4577DE9F" w14:textId="77777777" w:rsidR="004F7E5A" w:rsidRPr="005926A0" w:rsidRDefault="004F7E5A" w:rsidP="004F7E5A">
      <w:pPr>
        <w:pStyle w:val="Code"/>
        <w:rPr>
          <w:highlight w:val="white"/>
        </w:rPr>
      </w:pPr>
      <w:r w:rsidRPr="005926A0">
        <w:rPr>
          <w:highlight w:val="white"/>
        </w:rPr>
        <w:t xml:space="preserve">        return null;</w:t>
      </w:r>
    </w:p>
    <w:p w14:paraId="22A46224" w14:textId="77777777" w:rsidR="004F7E5A" w:rsidRPr="005926A0" w:rsidRDefault="004F7E5A" w:rsidP="004F7E5A">
      <w:pPr>
        <w:pStyle w:val="Code"/>
        <w:rPr>
          <w:highlight w:val="white"/>
        </w:rPr>
      </w:pPr>
      <w:r w:rsidRPr="005926A0">
        <w:rPr>
          <w:highlight w:val="white"/>
        </w:rPr>
        <w:t xml:space="preserve">      }</w:t>
      </w:r>
    </w:p>
    <w:p w14:paraId="1755B388" w14:textId="77777777" w:rsidR="004F7E5A" w:rsidRDefault="004F7E5A" w:rsidP="004F7E5A">
      <w:pPr>
        <w:rPr>
          <w:highlight w:val="white"/>
        </w:rPr>
      </w:pPr>
      <w:r>
        <w:rPr>
          <w:highlight w:val="white"/>
        </w:rPr>
        <w:t xml:space="preserve">If at least one of the expressions have floating type, we call the </w:t>
      </w:r>
      <w:r w:rsidRPr="009F061B">
        <w:rPr>
          <w:rStyle w:val="KeyWord0"/>
          <w:highlight w:val="white"/>
        </w:rPr>
        <w:t>RelationFloating</w:t>
      </w:r>
      <w:r>
        <w:rPr>
          <w:highlight w:val="white"/>
        </w:rPr>
        <w:t xml:space="preserve"> method. If not at least one of the expressions have floating type, both expressions must have integral type and we call </w:t>
      </w:r>
      <w:r w:rsidRPr="00B61132">
        <w:rPr>
          <w:rStyle w:val="KeyWord0"/>
          <w:highlight w:val="white"/>
        </w:rPr>
        <w:t>RelationIntegral</w:t>
      </w:r>
      <w:r>
        <w:rPr>
          <w:highlight w:val="white"/>
        </w:rPr>
        <w:t xml:space="preserve"> instead.</w:t>
      </w:r>
    </w:p>
    <w:p w14:paraId="4DD52193" w14:textId="77777777" w:rsidR="004F7E5A" w:rsidRDefault="004F7E5A" w:rsidP="004F7E5A">
      <w:pPr>
        <w:pStyle w:val="Code"/>
        <w:rPr>
          <w:highlight w:val="white"/>
        </w:rPr>
      </w:pPr>
      <w:r w:rsidRPr="005926A0">
        <w:rPr>
          <w:highlight w:val="white"/>
        </w:rPr>
        <w:t xml:space="preserve">      else if (leftExpression.Symbol.Type.IsFloating() ||</w:t>
      </w:r>
    </w:p>
    <w:p w14:paraId="0475F4F3" w14:textId="77777777" w:rsidR="004F7E5A" w:rsidRPr="005926A0" w:rsidRDefault="004F7E5A" w:rsidP="004F7E5A">
      <w:pPr>
        <w:pStyle w:val="Code"/>
        <w:rPr>
          <w:highlight w:val="white"/>
        </w:rPr>
      </w:pPr>
      <w:r>
        <w:rPr>
          <w:highlight w:val="white"/>
        </w:rPr>
        <w:t xml:space="preserve">              </w:t>
      </w:r>
      <w:r w:rsidRPr="005926A0">
        <w:rPr>
          <w:highlight w:val="white"/>
        </w:rPr>
        <w:t xml:space="preserve"> rightExpression.Symbol.Type.IsFloating()) {</w:t>
      </w:r>
    </w:p>
    <w:p w14:paraId="3C42BB03" w14:textId="77777777" w:rsidR="004F7E5A" w:rsidRPr="005926A0" w:rsidRDefault="004F7E5A" w:rsidP="004F7E5A">
      <w:pPr>
        <w:pStyle w:val="Code"/>
        <w:rPr>
          <w:highlight w:val="white"/>
        </w:rPr>
      </w:pPr>
      <w:r w:rsidRPr="005926A0">
        <w:rPr>
          <w:highlight w:val="white"/>
        </w:rPr>
        <w:t xml:space="preserve">        return RelationFloating(middleOp, leftExpression, rightExpression);</w:t>
      </w:r>
    </w:p>
    <w:p w14:paraId="670D266C" w14:textId="77777777" w:rsidR="004F7E5A" w:rsidRPr="005926A0" w:rsidRDefault="004F7E5A" w:rsidP="004F7E5A">
      <w:pPr>
        <w:pStyle w:val="Code"/>
        <w:rPr>
          <w:highlight w:val="white"/>
        </w:rPr>
      </w:pPr>
      <w:r w:rsidRPr="005926A0">
        <w:rPr>
          <w:highlight w:val="white"/>
        </w:rPr>
        <w:t xml:space="preserve">      }</w:t>
      </w:r>
    </w:p>
    <w:p w14:paraId="7E87F03F" w14:textId="77777777" w:rsidR="004F7E5A" w:rsidRPr="005926A0" w:rsidRDefault="004F7E5A" w:rsidP="004F7E5A">
      <w:pPr>
        <w:pStyle w:val="Code"/>
        <w:rPr>
          <w:highlight w:val="white"/>
        </w:rPr>
      </w:pPr>
      <w:r w:rsidRPr="005926A0">
        <w:rPr>
          <w:highlight w:val="white"/>
        </w:rPr>
        <w:t xml:space="preserve">      else {</w:t>
      </w:r>
    </w:p>
    <w:p w14:paraId="40189A1F" w14:textId="77777777" w:rsidR="004F7E5A" w:rsidRPr="005926A0" w:rsidRDefault="004F7E5A" w:rsidP="004F7E5A">
      <w:pPr>
        <w:pStyle w:val="Code"/>
        <w:rPr>
          <w:highlight w:val="white"/>
        </w:rPr>
      </w:pPr>
      <w:r w:rsidRPr="005926A0">
        <w:rPr>
          <w:highlight w:val="white"/>
        </w:rPr>
        <w:t xml:space="preserve">        return RelationIntegral(middleOp, leftExpression, rightExpression);</w:t>
      </w:r>
    </w:p>
    <w:p w14:paraId="0ADD6D35" w14:textId="77777777" w:rsidR="004F7E5A" w:rsidRPr="005926A0" w:rsidRDefault="004F7E5A" w:rsidP="004F7E5A">
      <w:pPr>
        <w:pStyle w:val="Code"/>
        <w:rPr>
          <w:highlight w:val="white"/>
        </w:rPr>
      </w:pPr>
      <w:r w:rsidRPr="005926A0">
        <w:rPr>
          <w:highlight w:val="white"/>
        </w:rPr>
        <w:t xml:space="preserve">      }</w:t>
      </w:r>
    </w:p>
    <w:p w14:paraId="6BB34AD7" w14:textId="77777777" w:rsidR="004F7E5A" w:rsidRPr="005926A0" w:rsidRDefault="004F7E5A" w:rsidP="004F7E5A">
      <w:pPr>
        <w:pStyle w:val="Code"/>
        <w:rPr>
          <w:highlight w:val="white"/>
        </w:rPr>
      </w:pPr>
      <w:r w:rsidRPr="005926A0">
        <w:rPr>
          <w:highlight w:val="white"/>
        </w:rPr>
        <w:t xml:space="preserve">    }</w:t>
      </w:r>
    </w:p>
    <w:p w14:paraId="4B80039B" w14:textId="7F1EA320" w:rsidR="00CD295E" w:rsidRPr="005926A0" w:rsidRDefault="00AE3A74" w:rsidP="00AE3A74">
      <w:pPr>
        <w:rPr>
          <w:highlight w:val="white"/>
        </w:rPr>
      </w:pPr>
      <w:r>
        <w:rPr>
          <w:highlight w:val="white"/>
        </w:rPr>
        <w:t xml:space="preserve">The </w:t>
      </w:r>
      <w:r w:rsidRPr="00AE3A74">
        <w:rPr>
          <w:rStyle w:val="KeyWord0"/>
          <w:highlight w:val="white"/>
        </w:rPr>
        <w:t>RelationIntegral</w:t>
      </w:r>
      <w:r>
        <w:rPr>
          <w:highlight w:val="white"/>
        </w:rPr>
        <w:t xml:space="preserve"> method</w:t>
      </w:r>
      <w:r w:rsidR="00AC13BA">
        <w:rPr>
          <w:highlight w:val="white"/>
        </w:rPr>
        <w:t xml:space="preserve"> </w:t>
      </w:r>
      <w:r w:rsidR="00D42AF5">
        <w:rPr>
          <w:highlight w:val="white"/>
        </w:rPr>
        <w:t>evaluates</w:t>
      </w:r>
      <w:r w:rsidR="00AC13BA">
        <w:rPr>
          <w:highlight w:val="white"/>
        </w:rPr>
        <w:t xml:space="preserve"> the constant value of a relation expression.</w:t>
      </w:r>
      <w:r w:rsidR="008E2B66">
        <w:rPr>
          <w:highlight w:val="white"/>
        </w:rPr>
        <w:t xml:space="preserve"> We assume that both operands are constant. </w:t>
      </w:r>
    </w:p>
    <w:p w14:paraId="09172B73" w14:textId="77777777" w:rsidR="00CD295E" w:rsidRPr="005926A0" w:rsidRDefault="00CD295E" w:rsidP="005926A0">
      <w:pPr>
        <w:pStyle w:val="Code"/>
        <w:rPr>
          <w:highlight w:val="white"/>
        </w:rPr>
      </w:pPr>
      <w:r w:rsidRPr="005926A0">
        <w:rPr>
          <w:highlight w:val="white"/>
        </w:rPr>
        <w:t xml:space="preserve">    private static Expression RelationIntegral(MiddleOperator middleOp,</w:t>
      </w:r>
    </w:p>
    <w:p w14:paraId="1336B3E2" w14:textId="77777777" w:rsidR="005926A0" w:rsidRDefault="00CD295E" w:rsidP="005926A0">
      <w:pPr>
        <w:pStyle w:val="Code"/>
        <w:rPr>
          <w:highlight w:val="white"/>
        </w:rPr>
      </w:pPr>
      <w:r w:rsidRPr="005926A0">
        <w:rPr>
          <w:highlight w:val="white"/>
        </w:rPr>
        <w:t xml:space="preserve">                                               Expression leftExpression,</w:t>
      </w:r>
    </w:p>
    <w:p w14:paraId="58EAA1F5" w14:textId="7F977E5F" w:rsidR="00CD295E"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1D81080" w14:textId="75DD3FE1" w:rsidR="008E2B66" w:rsidRPr="005926A0" w:rsidRDefault="008E2B66" w:rsidP="008E2B66">
      <w:pPr>
        <w:rPr>
          <w:highlight w:val="white"/>
        </w:rPr>
      </w:pPr>
      <w:r>
        <w:rPr>
          <w:highlight w:val="white"/>
        </w:rPr>
        <w:t xml:space="preserve">First, we need to </w:t>
      </w:r>
      <w:r w:rsidR="004223AF">
        <w:rPr>
          <w:highlight w:val="white"/>
        </w:rPr>
        <w:t>cast the expression from a possible logical type into an integral type (signed integer).</w:t>
      </w:r>
    </w:p>
    <w:p w14:paraId="3C542346" w14:textId="77777777" w:rsidR="00CD295E" w:rsidRPr="005926A0" w:rsidRDefault="00CD295E" w:rsidP="005926A0">
      <w:pPr>
        <w:pStyle w:val="Code"/>
        <w:rPr>
          <w:highlight w:val="white"/>
        </w:rPr>
      </w:pPr>
      <w:r w:rsidRPr="005926A0">
        <w:rPr>
          <w:highlight w:val="white"/>
        </w:rPr>
        <w:t xml:space="preserve">      leftExpression = LogicalToIntegral(leftExpression);</w:t>
      </w:r>
    </w:p>
    <w:p w14:paraId="02DA0428" w14:textId="77777777" w:rsidR="00CD295E" w:rsidRPr="005926A0" w:rsidRDefault="00CD295E" w:rsidP="005926A0">
      <w:pPr>
        <w:pStyle w:val="Code"/>
        <w:rPr>
          <w:highlight w:val="white"/>
        </w:rPr>
      </w:pPr>
      <w:r w:rsidRPr="005926A0">
        <w:rPr>
          <w:highlight w:val="white"/>
        </w:rPr>
        <w:t xml:space="preserve">      rightExpression = LogicalToIntegral(leftExpression);</w:t>
      </w:r>
    </w:p>
    <w:p w14:paraId="00DE3034" w14:textId="62471D06" w:rsidR="00CD295E" w:rsidRPr="005926A0" w:rsidRDefault="004223AF" w:rsidP="004223AF">
      <w:pPr>
        <w:rPr>
          <w:highlight w:val="white"/>
        </w:rPr>
      </w:pPr>
      <w:r>
        <w:rPr>
          <w:highlight w:val="white"/>
        </w:rPr>
        <w:t>This method is only called if both expression</w:t>
      </w:r>
      <w:r w:rsidR="00E37C9D">
        <w:rPr>
          <w:highlight w:val="white"/>
        </w:rPr>
        <w:t>s</w:t>
      </w:r>
      <w:r>
        <w:rPr>
          <w:highlight w:val="white"/>
        </w:rPr>
        <w:t xml:space="preserve"> have values.</w:t>
      </w:r>
      <w:r w:rsidR="004F0D94">
        <w:rPr>
          <w:highlight w:val="white"/>
        </w:rPr>
        <w:t xml:space="preserve"> Therefore, we do not have to check that </w:t>
      </w:r>
      <w:r w:rsidR="00E37C9D">
        <w:rPr>
          <w:highlight w:val="white"/>
        </w:rPr>
        <w:t>the values are not null.</w:t>
      </w:r>
    </w:p>
    <w:p w14:paraId="66EBDACF" w14:textId="77777777" w:rsidR="00CD295E" w:rsidRPr="005926A0" w:rsidRDefault="00CD295E" w:rsidP="005926A0">
      <w:pPr>
        <w:pStyle w:val="Code"/>
        <w:rPr>
          <w:highlight w:val="white"/>
        </w:rPr>
      </w:pPr>
      <w:r w:rsidRPr="005926A0">
        <w:rPr>
          <w:highlight w:val="white"/>
        </w:rPr>
        <w:t xml:space="preserve">      BigInteger leftValue = (BigInteger) leftExpression.Symbol.Value,</w:t>
      </w:r>
    </w:p>
    <w:p w14:paraId="01363693" w14:textId="77777777" w:rsidR="00CD295E" w:rsidRPr="005926A0" w:rsidRDefault="00CD295E" w:rsidP="005926A0">
      <w:pPr>
        <w:pStyle w:val="Code"/>
        <w:rPr>
          <w:highlight w:val="white"/>
        </w:rPr>
      </w:pPr>
      <w:r w:rsidRPr="005926A0">
        <w:rPr>
          <w:highlight w:val="white"/>
        </w:rPr>
        <w:t xml:space="preserve">                 rightValue = (BigInteger) rightExpression.Symbol.Value;</w:t>
      </w:r>
    </w:p>
    <w:p w14:paraId="17D8640C" w14:textId="290E5307" w:rsidR="00CD295E" w:rsidRPr="005926A0" w:rsidRDefault="00F77146" w:rsidP="00F77146">
      <w:pPr>
        <w:rPr>
          <w:highlight w:val="white"/>
        </w:rPr>
      </w:pPr>
      <w:r>
        <w:rPr>
          <w:highlight w:val="white"/>
        </w:rPr>
        <w:lastRenderedPageBreak/>
        <w:t>Since the expression has a constant value, we only add one unconditional jump instruction.</w:t>
      </w:r>
    </w:p>
    <w:p w14:paraId="6382CE24" w14:textId="6014186D" w:rsidR="00CD295E" w:rsidRPr="005926A0" w:rsidRDefault="00CD295E" w:rsidP="005926A0">
      <w:pPr>
        <w:pStyle w:val="Code"/>
        <w:rPr>
          <w:highlight w:val="white"/>
        </w:rPr>
      </w:pPr>
      <w:r w:rsidRPr="005926A0">
        <w:rPr>
          <w:highlight w:val="white"/>
        </w:rPr>
        <w:t xml:space="preserve">      List&lt;MiddleCode&gt; </w:t>
      </w:r>
      <w:r w:rsidR="00E52D0D">
        <w:rPr>
          <w:highlight w:val="white"/>
        </w:rPr>
        <w:t>longList</w:t>
      </w:r>
      <w:r w:rsidRPr="005926A0">
        <w:rPr>
          <w:highlight w:val="white"/>
        </w:rPr>
        <w:t xml:space="preserve"> = new List&lt;MiddleCode&gt;();</w:t>
      </w:r>
    </w:p>
    <w:p w14:paraId="2C2B1FBF" w14:textId="77777777" w:rsidR="00CD295E" w:rsidRPr="005926A0" w:rsidRDefault="00CD295E" w:rsidP="005926A0">
      <w:pPr>
        <w:pStyle w:val="Code"/>
        <w:rPr>
          <w:highlight w:val="white"/>
        </w:rPr>
      </w:pPr>
      <w:r w:rsidRPr="005926A0">
        <w:rPr>
          <w:highlight w:val="white"/>
        </w:rPr>
        <w:t xml:space="preserve">      MiddleCode jumpCode = new MiddleCode(MiddleOperator.Goto);</w:t>
      </w:r>
    </w:p>
    <w:p w14:paraId="0D6DAA52" w14:textId="7B8EB30C" w:rsidR="00CD295E" w:rsidRPr="005926A0" w:rsidRDefault="00CD295E" w:rsidP="005926A0">
      <w:pPr>
        <w:pStyle w:val="Code"/>
        <w:rPr>
          <w:highlight w:val="white"/>
        </w:rPr>
      </w:pPr>
      <w:r w:rsidRPr="005926A0">
        <w:rPr>
          <w:highlight w:val="white"/>
        </w:rPr>
        <w:t xml:space="preserve">      </w:t>
      </w:r>
      <w:r w:rsidR="00E52D0D">
        <w:rPr>
          <w:highlight w:val="white"/>
        </w:rPr>
        <w:t>longList</w:t>
      </w:r>
      <w:r w:rsidRPr="005926A0">
        <w:rPr>
          <w:highlight w:val="white"/>
        </w:rPr>
        <w:t>.Add(jumpCode);</w:t>
      </w:r>
    </w:p>
    <w:p w14:paraId="432BCDA7" w14:textId="77777777" w:rsidR="00CD295E" w:rsidRPr="005926A0" w:rsidRDefault="00CD295E" w:rsidP="005926A0">
      <w:pPr>
        <w:pStyle w:val="Code"/>
        <w:rPr>
          <w:highlight w:val="white"/>
        </w:rPr>
      </w:pPr>
      <w:r w:rsidRPr="005926A0">
        <w:rPr>
          <w:highlight w:val="white"/>
        </w:rPr>
        <w:t xml:space="preserve">      ISet&lt;MiddleCode&gt; jumpSet = new HashSet&lt;MiddleCode&gt;();</w:t>
      </w:r>
    </w:p>
    <w:p w14:paraId="027D4C8C" w14:textId="77777777" w:rsidR="00CD295E" w:rsidRPr="005926A0" w:rsidRDefault="00CD295E" w:rsidP="005926A0">
      <w:pPr>
        <w:pStyle w:val="Code"/>
        <w:rPr>
          <w:highlight w:val="white"/>
        </w:rPr>
      </w:pPr>
      <w:r w:rsidRPr="005926A0">
        <w:rPr>
          <w:highlight w:val="white"/>
        </w:rPr>
        <w:t xml:space="preserve">      jumpSet.Add(jumpCode);</w:t>
      </w:r>
    </w:p>
    <w:p w14:paraId="1BEE5846" w14:textId="6ED14812" w:rsidR="00CD295E" w:rsidRPr="005926A0" w:rsidRDefault="00D22966" w:rsidP="005F0234">
      <w:pPr>
        <w:rPr>
          <w:highlight w:val="white"/>
        </w:rPr>
      </w:pPr>
      <w:r>
        <w:rPr>
          <w:highlight w:val="white"/>
        </w:rPr>
        <w:t>Then we need to evaluate the value of the expression.</w:t>
      </w:r>
      <w:r w:rsidR="005F0234">
        <w:rPr>
          <w:highlight w:val="white"/>
        </w:rPr>
        <w:t xml:space="preserve"> Since the values are object of the </w:t>
      </w:r>
      <w:r w:rsidR="005F0234" w:rsidRPr="005F0234">
        <w:rPr>
          <w:rStyle w:val="KeyWord0"/>
          <w:highlight w:val="white"/>
        </w:rPr>
        <w:t>BigInteger</w:t>
      </w:r>
      <w:r w:rsidR="005F0234">
        <w:rPr>
          <w:highlight w:val="white"/>
        </w:rPr>
        <w:t xml:space="preserve"> class we can use the regular relation operators.</w:t>
      </w:r>
    </w:p>
    <w:p w14:paraId="21BD3EDD" w14:textId="77777777" w:rsidR="00CD295E" w:rsidRPr="005926A0" w:rsidRDefault="00CD295E" w:rsidP="005926A0">
      <w:pPr>
        <w:pStyle w:val="Code"/>
        <w:rPr>
          <w:highlight w:val="white"/>
        </w:rPr>
      </w:pPr>
      <w:r w:rsidRPr="005926A0">
        <w:rPr>
          <w:highlight w:val="white"/>
        </w:rPr>
        <w:t xml:space="preserve">      bool resultValue = false;</w:t>
      </w:r>
    </w:p>
    <w:p w14:paraId="74216F10" w14:textId="77777777" w:rsidR="00CD295E" w:rsidRPr="005926A0" w:rsidRDefault="00CD295E" w:rsidP="005926A0">
      <w:pPr>
        <w:pStyle w:val="Code"/>
        <w:rPr>
          <w:highlight w:val="white"/>
        </w:rPr>
      </w:pPr>
      <w:r w:rsidRPr="005926A0">
        <w:rPr>
          <w:highlight w:val="white"/>
        </w:rPr>
        <w:t xml:space="preserve">      switch (middleOp) {</w:t>
      </w:r>
    </w:p>
    <w:p w14:paraId="41AE9D4B" w14:textId="77777777" w:rsidR="00CD295E" w:rsidRPr="005926A0" w:rsidRDefault="00CD295E" w:rsidP="005926A0">
      <w:pPr>
        <w:pStyle w:val="Code"/>
        <w:rPr>
          <w:highlight w:val="white"/>
        </w:rPr>
      </w:pPr>
      <w:r w:rsidRPr="005926A0">
        <w:rPr>
          <w:highlight w:val="white"/>
        </w:rPr>
        <w:t xml:space="preserve">        case MiddleOperator.Equal:</w:t>
      </w:r>
    </w:p>
    <w:p w14:paraId="62D5100C" w14:textId="77777777" w:rsidR="00CD295E" w:rsidRPr="005926A0" w:rsidRDefault="00CD295E" w:rsidP="005926A0">
      <w:pPr>
        <w:pStyle w:val="Code"/>
        <w:rPr>
          <w:highlight w:val="white"/>
        </w:rPr>
      </w:pPr>
      <w:r w:rsidRPr="005926A0">
        <w:rPr>
          <w:highlight w:val="white"/>
        </w:rPr>
        <w:t xml:space="preserve">          resultValue = (leftValue == rightValue);</w:t>
      </w:r>
    </w:p>
    <w:p w14:paraId="22D59958" w14:textId="77777777" w:rsidR="00CD295E" w:rsidRPr="005926A0" w:rsidRDefault="00CD295E" w:rsidP="005926A0">
      <w:pPr>
        <w:pStyle w:val="Code"/>
        <w:rPr>
          <w:highlight w:val="white"/>
        </w:rPr>
      </w:pPr>
      <w:r w:rsidRPr="005926A0">
        <w:rPr>
          <w:highlight w:val="white"/>
        </w:rPr>
        <w:t xml:space="preserve">          break;</w:t>
      </w:r>
    </w:p>
    <w:p w14:paraId="7768778B" w14:textId="77777777" w:rsidR="00CD295E" w:rsidRPr="005926A0" w:rsidRDefault="00CD295E" w:rsidP="005926A0">
      <w:pPr>
        <w:pStyle w:val="Code"/>
        <w:rPr>
          <w:highlight w:val="white"/>
        </w:rPr>
      </w:pPr>
    </w:p>
    <w:p w14:paraId="7DBF00A2" w14:textId="77777777" w:rsidR="00CD295E" w:rsidRPr="005926A0" w:rsidRDefault="00CD295E" w:rsidP="005926A0">
      <w:pPr>
        <w:pStyle w:val="Code"/>
        <w:rPr>
          <w:highlight w:val="white"/>
        </w:rPr>
      </w:pPr>
      <w:r w:rsidRPr="005926A0">
        <w:rPr>
          <w:highlight w:val="white"/>
        </w:rPr>
        <w:t xml:space="preserve">        case MiddleOperator.NotEqual:</w:t>
      </w:r>
    </w:p>
    <w:p w14:paraId="238851D8" w14:textId="77777777" w:rsidR="00CD295E" w:rsidRPr="005926A0" w:rsidRDefault="00CD295E" w:rsidP="005926A0">
      <w:pPr>
        <w:pStyle w:val="Code"/>
        <w:rPr>
          <w:highlight w:val="white"/>
        </w:rPr>
      </w:pPr>
      <w:r w:rsidRPr="005926A0">
        <w:rPr>
          <w:highlight w:val="white"/>
        </w:rPr>
        <w:t xml:space="preserve">          resultValue = (leftValue != rightValue);</w:t>
      </w:r>
    </w:p>
    <w:p w14:paraId="3FB8A336" w14:textId="77777777" w:rsidR="00CD295E" w:rsidRPr="005926A0" w:rsidRDefault="00CD295E" w:rsidP="005926A0">
      <w:pPr>
        <w:pStyle w:val="Code"/>
        <w:rPr>
          <w:highlight w:val="white"/>
        </w:rPr>
      </w:pPr>
      <w:r w:rsidRPr="005926A0">
        <w:rPr>
          <w:highlight w:val="white"/>
        </w:rPr>
        <w:t xml:space="preserve">          break;</w:t>
      </w:r>
    </w:p>
    <w:p w14:paraId="295A1CFE" w14:textId="77777777" w:rsidR="00CD295E" w:rsidRPr="005926A0" w:rsidRDefault="00CD295E" w:rsidP="005926A0">
      <w:pPr>
        <w:pStyle w:val="Code"/>
        <w:rPr>
          <w:highlight w:val="white"/>
        </w:rPr>
      </w:pPr>
    </w:p>
    <w:p w14:paraId="011715F7" w14:textId="77777777" w:rsidR="00CD295E" w:rsidRPr="005926A0" w:rsidRDefault="00CD295E" w:rsidP="005926A0">
      <w:pPr>
        <w:pStyle w:val="Code"/>
        <w:rPr>
          <w:highlight w:val="white"/>
        </w:rPr>
      </w:pPr>
      <w:r w:rsidRPr="005926A0">
        <w:rPr>
          <w:highlight w:val="white"/>
        </w:rPr>
        <w:t xml:space="preserve">        case MiddleOperator.SignedLessThan:</w:t>
      </w:r>
    </w:p>
    <w:p w14:paraId="6DB26877" w14:textId="77777777" w:rsidR="00CD295E" w:rsidRPr="005926A0" w:rsidRDefault="00CD295E" w:rsidP="005926A0">
      <w:pPr>
        <w:pStyle w:val="Code"/>
        <w:rPr>
          <w:highlight w:val="white"/>
        </w:rPr>
      </w:pPr>
      <w:r w:rsidRPr="005926A0">
        <w:rPr>
          <w:highlight w:val="white"/>
        </w:rPr>
        <w:t xml:space="preserve">        case MiddleOperator.UnsignedLessThan:</w:t>
      </w:r>
    </w:p>
    <w:p w14:paraId="705E7EDC" w14:textId="77777777" w:rsidR="00CD295E" w:rsidRPr="005926A0" w:rsidRDefault="00CD295E" w:rsidP="005926A0">
      <w:pPr>
        <w:pStyle w:val="Code"/>
        <w:rPr>
          <w:highlight w:val="white"/>
        </w:rPr>
      </w:pPr>
      <w:r w:rsidRPr="005926A0">
        <w:rPr>
          <w:highlight w:val="white"/>
        </w:rPr>
        <w:t xml:space="preserve">          resultValue = (leftValue &lt; rightValue);</w:t>
      </w:r>
    </w:p>
    <w:p w14:paraId="7435BD5F" w14:textId="77777777" w:rsidR="00CD295E" w:rsidRPr="005926A0" w:rsidRDefault="00CD295E" w:rsidP="005926A0">
      <w:pPr>
        <w:pStyle w:val="Code"/>
        <w:rPr>
          <w:highlight w:val="white"/>
        </w:rPr>
      </w:pPr>
      <w:r w:rsidRPr="005926A0">
        <w:rPr>
          <w:highlight w:val="white"/>
        </w:rPr>
        <w:t xml:space="preserve">          break;</w:t>
      </w:r>
    </w:p>
    <w:p w14:paraId="4CAEE4AA" w14:textId="77777777" w:rsidR="00CD295E" w:rsidRPr="005926A0" w:rsidRDefault="00CD295E" w:rsidP="005926A0">
      <w:pPr>
        <w:pStyle w:val="Code"/>
        <w:rPr>
          <w:highlight w:val="white"/>
        </w:rPr>
      </w:pPr>
    </w:p>
    <w:p w14:paraId="6C873109" w14:textId="77777777" w:rsidR="00CD295E" w:rsidRPr="005926A0" w:rsidRDefault="00CD295E" w:rsidP="005926A0">
      <w:pPr>
        <w:pStyle w:val="Code"/>
        <w:rPr>
          <w:highlight w:val="white"/>
        </w:rPr>
      </w:pPr>
      <w:r w:rsidRPr="005926A0">
        <w:rPr>
          <w:highlight w:val="white"/>
        </w:rPr>
        <w:t xml:space="preserve">        case MiddleOperator.SignedLessThanEqual:</w:t>
      </w:r>
    </w:p>
    <w:p w14:paraId="197119F6" w14:textId="77777777" w:rsidR="00CD295E" w:rsidRPr="005926A0" w:rsidRDefault="00CD295E" w:rsidP="005926A0">
      <w:pPr>
        <w:pStyle w:val="Code"/>
        <w:rPr>
          <w:highlight w:val="white"/>
        </w:rPr>
      </w:pPr>
      <w:r w:rsidRPr="005926A0">
        <w:rPr>
          <w:highlight w:val="white"/>
        </w:rPr>
        <w:t xml:space="preserve">        case MiddleOperator.UnsignedLessThanEqual:</w:t>
      </w:r>
    </w:p>
    <w:p w14:paraId="22FDB73A" w14:textId="77777777" w:rsidR="00CD295E" w:rsidRPr="005926A0" w:rsidRDefault="00CD295E" w:rsidP="005926A0">
      <w:pPr>
        <w:pStyle w:val="Code"/>
        <w:rPr>
          <w:highlight w:val="white"/>
        </w:rPr>
      </w:pPr>
      <w:r w:rsidRPr="005926A0">
        <w:rPr>
          <w:highlight w:val="white"/>
        </w:rPr>
        <w:t xml:space="preserve">          resultValue = (leftValue &lt;= rightValue);</w:t>
      </w:r>
    </w:p>
    <w:p w14:paraId="7A6B0322" w14:textId="77777777" w:rsidR="00CD295E" w:rsidRPr="005926A0" w:rsidRDefault="00CD295E" w:rsidP="005926A0">
      <w:pPr>
        <w:pStyle w:val="Code"/>
        <w:rPr>
          <w:highlight w:val="white"/>
        </w:rPr>
      </w:pPr>
      <w:r w:rsidRPr="005926A0">
        <w:rPr>
          <w:highlight w:val="white"/>
        </w:rPr>
        <w:t xml:space="preserve">          break;</w:t>
      </w:r>
    </w:p>
    <w:p w14:paraId="76643219" w14:textId="77777777" w:rsidR="00CD295E" w:rsidRPr="005926A0" w:rsidRDefault="00CD295E" w:rsidP="005926A0">
      <w:pPr>
        <w:pStyle w:val="Code"/>
        <w:rPr>
          <w:highlight w:val="white"/>
        </w:rPr>
      </w:pPr>
    </w:p>
    <w:p w14:paraId="7CE2E7EF" w14:textId="77777777" w:rsidR="00CD295E" w:rsidRPr="005926A0" w:rsidRDefault="00CD295E" w:rsidP="005926A0">
      <w:pPr>
        <w:pStyle w:val="Code"/>
        <w:rPr>
          <w:highlight w:val="white"/>
        </w:rPr>
      </w:pPr>
      <w:r w:rsidRPr="005926A0">
        <w:rPr>
          <w:highlight w:val="white"/>
        </w:rPr>
        <w:t xml:space="preserve">        case MiddleOperator.SignedGreaterThan:</w:t>
      </w:r>
    </w:p>
    <w:p w14:paraId="27E8A999" w14:textId="77777777" w:rsidR="00CD295E" w:rsidRPr="005926A0" w:rsidRDefault="00CD295E" w:rsidP="005926A0">
      <w:pPr>
        <w:pStyle w:val="Code"/>
        <w:rPr>
          <w:highlight w:val="white"/>
        </w:rPr>
      </w:pPr>
      <w:r w:rsidRPr="005926A0">
        <w:rPr>
          <w:highlight w:val="white"/>
        </w:rPr>
        <w:t xml:space="preserve">        case MiddleOperator.UnsignedGreaterThan:</w:t>
      </w:r>
    </w:p>
    <w:p w14:paraId="23BF0A1B" w14:textId="77777777" w:rsidR="00CD295E" w:rsidRPr="005926A0" w:rsidRDefault="00CD295E" w:rsidP="005926A0">
      <w:pPr>
        <w:pStyle w:val="Code"/>
        <w:rPr>
          <w:highlight w:val="white"/>
        </w:rPr>
      </w:pPr>
      <w:r w:rsidRPr="005926A0">
        <w:rPr>
          <w:highlight w:val="white"/>
        </w:rPr>
        <w:t xml:space="preserve">          resultValue = (leftValue &gt; rightValue);</w:t>
      </w:r>
    </w:p>
    <w:p w14:paraId="72F37822" w14:textId="77777777" w:rsidR="00CD295E" w:rsidRPr="005926A0" w:rsidRDefault="00CD295E" w:rsidP="005926A0">
      <w:pPr>
        <w:pStyle w:val="Code"/>
        <w:rPr>
          <w:highlight w:val="white"/>
        </w:rPr>
      </w:pPr>
      <w:r w:rsidRPr="005926A0">
        <w:rPr>
          <w:highlight w:val="white"/>
        </w:rPr>
        <w:t xml:space="preserve">          break;</w:t>
      </w:r>
    </w:p>
    <w:p w14:paraId="0154B7C0" w14:textId="77777777" w:rsidR="00CD295E" w:rsidRPr="005926A0" w:rsidRDefault="00CD295E" w:rsidP="005926A0">
      <w:pPr>
        <w:pStyle w:val="Code"/>
        <w:rPr>
          <w:highlight w:val="white"/>
        </w:rPr>
      </w:pPr>
    </w:p>
    <w:p w14:paraId="2A19FCEB" w14:textId="77777777" w:rsidR="00CD295E" w:rsidRPr="005926A0" w:rsidRDefault="00CD295E" w:rsidP="005926A0">
      <w:pPr>
        <w:pStyle w:val="Code"/>
        <w:rPr>
          <w:highlight w:val="white"/>
        </w:rPr>
      </w:pPr>
      <w:r w:rsidRPr="005926A0">
        <w:rPr>
          <w:highlight w:val="white"/>
        </w:rPr>
        <w:t xml:space="preserve">        case MiddleOperator.SignedGreaterThanEqual:</w:t>
      </w:r>
    </w:p>
    <w:p w14:paraId="420897BE" w14:textId="77777777" w:rsidR="00CD295E" w:rsidRPr="005926A0" w:rsidRDefault="00CD295E" w:rsidP="005926A0">
      <w:pPr>
        <w:pStyle w:val="Code"/>
        <w:rPr>
          <w:highlight w:val="white"/>
        </w:rPr>
      </w:pPr>
      <w:r w:rsidRPr="005926A0">
        <w:rPr>
          <w:highlight w:val="white"/>
        </w:rPr>
        <w:t xml:space="preserve">        case MiddleOperator.UnsignedGreaterThanEqual:</w:t>
      </w:r>
    </w:p>
    <w:p w14:paraId="5EB2273B" w14:textId="77777777" w:rsidR="00CD295E" w:rsidRPr="005926A0" w:rsidRDefault="00CD295E" w:rsidP="005926A0">
      <w:pPr>
        <w:pStyle w:val="Code"/>
        <w:rPr>
          <w:highlight w:val="white"/>
        </w:rPr>
      </w:pPr>
      <w:r w:rsidRPr="005926A0">
        <w:rPr>
          <w:highlight w:val="white"/>
        </w:rPr>
        <w:t xml:space="preserve">          resultValue = (leftValue &gt;= rightValue);</w:t>
      </w:r>
    </w:p>
    <w:p w14:paraId="7397E470" w14:textId="77777777" w:rsidR="00CD295E" w:rsidRPr="005926A0" w:rsidRDefault="00CD295E" w:rsidP="005926A0">
      <w:pPr>
        <w:pStyle w:val="Code"/>
        <w:rPr>
          <w:highlight w:val="white"/>
        </w:rPr>
      </w:pPr>
      <w:r w:rsidRPr="005926A0">
        <w:rPr>
          <w:highlight w:val="white"/>
        </w:rPr>
        <w:t xml:space="preserve">          break;</w:t>
      </w:r>
    </w:p>
    <w:p w14:paraId="25238D02" w14:textId="77777777" w:rsidR="00CD295E" w:rsidRPr="005926A0" w:rsidRDefault="00CD295E" w:rsidP="005926A0">
      <w:pPr>
        <w:pStyle w:val="Code"/>
        <w:rPr>
          <w:highlight w:val="white"/>
        </w:rPr>
      </w:pPr>
      <w:r w:rsidRPr="005926A0">
        <w:rPr>
          <w:highlight w:val="white"/>
        </w:rPr>
        <w:t xml:space="preserve">      }</w:t>
      </w:r>
    </w:p>
    <w:p w14:paraId="5FE543FE" w14:textId="007C034F" w:rsidR="00CD295E" w:rsidRPr="005926A0" w:rsidRDefault="00BD08B1" w:rsidP="00BD08B1">
      <w:pPr>
        <w:rPr>
          <w:highlight w:val="white"/>
        </w:rPr>
      </w:pPr>
      <w:r>
        <w:rPr>
          <w:highlight w:val="white"/>
        </w:rPr>
        <w:t xml:space="preserve">Finally, </w:t>
      </w:r>
      <w:r w:rsidR="00E63C3A">
        <w:rPr>
          <w:highlight w:val="white"/>
        </w:rPr>
        <w:t xml:space="preserve">we define the logical </w:t>
      </w:r>
      <w:r w:rsidR="006A2A11">
        <w:rPr>
          <w:highlight w:val="white"/>
        </w:rPr>
        <w:t>symbol</w:t>
      </w:r>
      <w:r w:rsidR="00E63C3A">
        <w:rPr>
          <w:highlight w:val="white"/>
        </w:rPr>
        <w:t xml:space="preserve"> with the jump set, depending on the value of the expression. If the value is true the jump set becomes the true set of the </w:t>
      </w:r>
      <w:r w:rsidR="006A2A11">
        <w:rPr>
          <w:highlight w:val="white"/>
        </w:rPr>
        <w:t>symbol</w:t>
      </w:r>
      <w:r w:rsidR="00E63C3A">
        <w:rPr>
          <w:highlight w:val="white"/>
        </w:rPr>
        <w:t xml:space="preserve">, and if the value is false the jump set becomes the false set of the </w:t>
      </w:r>
      <w:r w:rsidR="006A2A11">
        <w:rPr>
          <w:highlight w:val="white"/>
        </w:rPr>
        <w:t>symbol</w:t>
      </w:r>
      <w:r w:rsidR="00E63C3A">
        <w:rPr>
          <w:highlight w:val="white"/>
        </w:rPr>
        <w:t>.</w:t>
      </w:r>
    </w:p>
    <w:p w14:paraId="46F9B916" w14:textId="77777777" w:rsidR="007D39CD" w:rsidRDefault="007D39CD" w:rsidP="007D39CD">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753E6CF6" w14:textId="77777777" w:rsidR="007D39CD" w:rsidRPr="0092263B" w:rsidRDefault="007D39CD" w:rsidP="007D39CD">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66317196" w14:textId="2BD5D1CE" w:rsidR="007C7948" w:rsidRDefault="007C7948" w:rsidP="007C7948">
      <w:pPr>
        <w:rPr>
          <w:highlight w:val="white"/>
        </w:rPr>
      </w:pPr>
      <w:r>
        <w:rPr>
          <w:highlight w:val="white"/>
        </w:rPr>
        <w:t>The resulting expression has no short list, and</w:t>
      </w:r>
      <w:r w:rsidR="00E52D0D">
        <w:rPr>
          <w:highlight w:val="white"/>
        </w:rPr>
        <w:t xml:space="preserve"> its long list is made up be one instruction only: the unconditional jump.</w:t>
      </w:r>
    </w:p>
    <w:p w14:paraId="44DE94E4" w14:textId="77777777" w:rsidR="007B47A4" w:rsidRPr="005926A0" w:rsidRDefault="007B47A4" w:rsidP="007C7948">
      <w:pPr>
        <w:rPr>
          <w:highlight w:val="white"/>
        </w:rPr>
      </w:pPr>
    </w:p>
    <w:p w14:paraId="15716AF6" w14:textId="20018C87" w:rsidR="00CD295E" w:rsidRPr="005926A0" w:rsidRDefault="00CD295E" w:rsidP="005926A0">
      <w:pPr>
        <w:pStyle w:val="Code"/>
        <w:rPr>
          <w:highlight w:val="white"/>
        </w:rPr>
      </w:pPr>
      <w:r w:rsidRPr="005926A0">
        <w:rPr>
          <w:highlight w:val="white"/>
        </w:rPr>
        <w:t xml:space="preserve">      return (new Expression(</w:t>
      </w:r>
      <w:r w:rsidR="004036F0">
        <w:rPr>
          <w:highlight w:val="white"/>
        </w:rPr>
        <w:t>resultSymbol</w:t>
      </w:r>
      <w:r w:rsidRPr="005926A0">
        <w:rPr>
          <w:highlight w:val="white"/>
        </w:rPr>
        <w:t xml:space="preserve">, null, </w:t>
      </w:r>
      <w:r w:rsidR="00E52D0D">
        <w:rPr>
          <w:highlight w:val="white"/>
        </w:rPr>
        <w:t>longList</w:t>
      </w:r>
      <w:r w:rsidRPr="005926A0">
        <w:rPr>
          <w:highlight w:val="white"/>
        </w:rPr>
        <w:t>));</w:t>
      </w:r>
    </w:p>
    <w:p w14:paraId="3B2116E4" w14:textId="77777777" w:rsidR="00CD295E" w:rsidRPr="005926A0" w:rsidRDefault="00CD295E" w:rsidP="005926A0">
      <w:pPr>
        <w:pStyle w:val="Code"/>
        <w:rPr>
          <w:highlight w:val="white"/>
        </w:rPr>
      </w:pPr>
      <w:r w:rsidRPr="005926A0">
        <w:rPr>
          <w:highlight w:val="white"/>
        </w:rPr>
        <w:t xml:space="preserve">    }</w:t>
      </w:r>
    </w:p>
    <w:p w14:paraId="38D311E3" w14:textId="60AC75D8" w:rsidR="00CD2163" w:rsidRDefault="00CD2163" w:rsidP="00CD2163">
      <w:pPr>
        <w:rPr>
          <w:highlight w:val="white"/>
        </w:rPr>
      </w:pPr>
      <w:r>
        <w:rPr>
          <w:highlight w:val="white"/>
        </w:rPr>
        <w:t xml:space="preserve">The </w:t>
      </w:r>
      <w:r w:rsidRPr="00CD2163">
        <w:rPr>
          <w:rStyle w:val="KeyWord0"/>
          <w:highlight w:val="white"/>
        </w:rPr>
        <w:t>RelationFloating</w:t>
      </w:r>
      <w:r>
        <w:rPr>
          <w:highlight w:val="white"/>
        </w:rPr>
        <w:t xml:space="preserve"> method makes sure the expression holds integral type. If it holds logical type, it is cast from logical type to signed integer type.</w:t>
      </w:r>
    </w:p>
    <w:p w14:paraId="2A3B80B0" w14:textId="06F9D0FC" w:rsidR="00CD295E" w:rsidRPr="005926A0" w:rsidRDefault="00CD295E" w:rsidP="005926A0">
      <w:pPr>
        <w:pStyle w:val="Code"/>
        <w:rPr>
          <w:highlight w:val="white"/>
        </w:rPr>
      </w:pPr>
      <w:r w:rsidRPr="005926A0">
        <w:rPr>
          <w:highlight w:val="white"/>
        </w:rPr>
        <w:lastRenderedPageBreak/>
        <w:t xml:space="preserve">    private static Expression RelationFloating(MiddleOperator middleOp,</w:t>
      </w:r>
    </w:p>
    <w:p w14:paraId="09894BA7" w14:textId="77777777" w:rsidR="005926A0" w:rsidRDefault="00CD295E" w:rsidP="005926A0">
      <w:pPr>
        <w:pStyle w:val="Code"/>
        <w:rPr>
          <w:highlight w:val="white"/>
        </w:rPr>
      </w:pPr>
      <w:r w:rsidRPr="005926A0">
        <w:rPr>
          <w:highlight w:val="white"/>
        </w:rPr>
        <w:t xml:space="preserve">                                               Expression leftExpression,</w:t>
      </w:r>
    </w:p>
    <w:p w14:paraId="47C4A180" w14:textId="58142935" w:rsidR="00CD295E" w:rsidRPr="005926A0" w:rsidRDefault="005926A0" w:rsidP="005926A0">
      <w:pPr>
        <w:pStyle w:val="Code"/>
        <w:rPr>
          <w:highlight w:val="white"/>
        </w:rPr>
      </w:pPr>
      <w:r>
        <w:rPr>
          <w:highlight w:val="white"/>
        </w:rPr>
        <w:t xml:space="preserve">                                              </w:t>
      </w:r>
      <w:r w:rsidR="00CD295E" w:rsidRPr="005926A0">
        <w:rPr>
          <w:highlight w:val="white"/>
        </w:rPr>
        <w:t xml:space="preserve"> Expression rightExpression) {</w:t>
      </w:r>
    </w:p>
    <w:p w14:paraId="73FED117" w14:textId="62289372" w:rsidR="004E56DA" w:rsidRDefault="00A63A3E" w:rsidP="004D3A89">
      <w:pPr>
        <w:rPr>
          <w:highlight w:val="white"/>
        </w:rPr>
      </w:pPr>
      <w:r>
        <w:rPr>
          <w:highlight w:val="white"/>
        </w:rPr>
        <w:t>Firs</w:t>
      </w:r>
      <w:r w:rsidR="004D3A89">
        <w:rPr>
          <w:highlight w:val="white"/>
        </w:rPr>
        <w:t>t,</w:t>
      </w:r>
      <w:r w:rsidR="004E56DA">
        <w:rPr>
          <w:highlight w:val="white"/>
        </w:rPr>
        <w:t xml:space="preserve"> we need to cast the potential logical</w:t>
      </w:r>
      <w:r w:rsidR="004851C9">
        <w:rPr>
          <w:highlight w:val="white"/>
        </w:rPr>
        <w:t xml:space="preserve"> or integral</w:t>
      </w:r>
      <w:r w:rsidR="004E56DA">
        <w:rPr>
          <w:highlight w:val="white"/>
        </w:rPr>
        <w:t xml:space="preserve"> expressions to floating type</w:t>
      </w:r>
      <w:r w:rsidR="00CA2ABC">
        <w:rPr>
          <w:highlight w:val="white"/>
        </w:rPr>
        <w:t xml:space="preserve"> (double).</w:t>
      </w:r>
    </w:p>
    <w:p w14:paraId="5D7482DD" w14:textId="4D427694" w:rsidR="00CD295E" w:rsidRPr="005926A0" w:rsidRDefault="00CD295E" w:rsidP="005926A0">
      <w:pPr>
        <w:pStyle w:val="Code"/>
        <w:rPr>
          <w:highlight w:val="white"/>
        </w:rPr>
      </w:pPr>
      <w:r w:rsidRPr="005926A0">
        <w:rPr>
          <w:highlight w:val="white"/>
        </w:rPr>
        <w:t xml:space="preserve">      leftExpression = LogicalToFloating(leftExpression);</w:t>
      </w:r>
    </w:p>
    <w:p w14:paraId="59CD508B" w14:textId="77777777" w:rsidR="00CD295E" w:rsidRPr="005926A0" w:rsidRDefault="00CD295E" w:rsidP="005926A0">
      <w:pPr>
        <w:pStyle w:val="Code"/>
        <w:rPr>
          <w:highlight w:val="white"/>
        </w:rPr>
      </w:pPr>
      <w:r w:rsidRPr="005926A0">
        <w:rPr>
          <w:highlight w:val="white"/>
        </w:rPr>
        <w:t xml:space="preserve">      rightExpression = LogicalToFloating(leftExpression);</w:t>
      </w:r>
    </w:p>
    <w:p w14:paraId="3497D2CB" w14:textId="40C2B554" w:rsidR="00CD295E" w:rsidRPr="005926A0" w:rsidRDefault="007D0413" w:rsidP="007D0413">
      <w:pPr>
        <w:rPr>
          <w:highlight w:val="white"/>
        </w:rPr>
      </w:pPr>
      <w:r>
        <w:rPr>
          <w:highlight w:val="white"/>
        </w:rPr>
        <w:t xml:space="preserve">Then we cast </w:t>
      </w:r>
      <w:r w:rsidR="00942F43">
        <w:rPr>
          <w:highlight w:val="white"/>
        </w:rPr>
        <w:t xml:space="preserve">left </w:t>
      </w:r>
      <w:r>
        <w:rPr>
          <w:highlight w:val="white"/>
        </w:rPr>
        <w:t xml:space="preserve">value </w:t>
      </w:r>
      <w:r w:rsidR="00942F43">
        <w:rPr>
          <w:highlight w:val="white"/>
        </w:rPr>
        <w:t xml:space="preserve">and right </w:t>
      </w:r>
      <w:r>
        <w:rPr>
          <w:highlight w:val="white"/>
        </w:rPr>
        <w:t xml:space="preserve">from </w:t>
      </w:r>
      <w:r w:rsidRPr="007A3A81">
        <w:rPr>
          <w:rStyle w:val="KeyWord0"/>
          <w:highlight w:val="white"/>
        </w:rPr>
        <w:t>BigInteger</w:t>
      </w:r>
      <w:r>
        <w:rPr>
          <w:highlight w:val="white"/>
        </w:rPr>
        <w:t xml:space="preserve"> to </w:t>
      </w:r>
      <w:r w:rsidRPr="007A3A81">
        <w:rPr>
          <w:rStyle w:val="KeyWord0"/>
          <w:highlight w:val="white"/>
        </w:rPr>
        <w:t>decimal</w:t>
      </w:r>
      <w:r>
        <w:rPr>
          <w:highlight w:val="white"/>
        </w:rPr>
        <w:t xml:space="preserve">, if </w:t>
      </w:r>
      <w:r w:rsidR="007A3A81">
        <w:rPr>
          <w:highlight w:val="white"/>
        </w:rPr>
        <w:t>necessary</w:t>
      </w:r>
      <w:r>
        <w:rPr>
          <w:highlight w:val="white"/>
        </w:rPr>
        <w:t>.</w:t>
      </w:r>
    </w:p>
    <w:p w14:paraId="3F7E779C" w14:textId="77777777" w:rsidR="00CD295E" w:rsidRPr="0092263B" w:rsidRDefault="00CD295E" w:rsidP="0092263B">
      <w:pPr>
        <w:pStyle w:val="Code"/>
        <w:rPr>
          <w:highlight w:val="white"/>
        </w:rPr>
      </w:pPr>
      <w:r w:rsidRPr="0092263B">
        <w:rPr>
          <w:highlight w:val="white"/>
        </w:rPr>
        <w:t xml:space="preserve">      decimal leftValue;</w:t>
      </w:r>
    </w:p>
    <w:p w14:paraId="71BF688C" w14:textId="3979B996" w:rsidR="00CD295E" w:rsidRPr="0092263B" w:rsidRDefault="00CD295E" w:rsidP="0092263B">
      <w:pPr>
        <w:pStyle w:val="Code"/>
        <w:rPr>
          <w:highlight w:val="white"/>
        </w:rPr>
      </w:pPr>
      <w:r w:rsidRPr="0092263B">
        <w:rPr>
          <w:highlight w:val="white"/>
        </w:rPr>
        <w:t xml:space="preserve">      if (left</w:t>
      </w:r>
      <w:r w:rsidR="007F2244">
        <w:rPr>
          <w:highlight w:val="white"/>
        </w:rPr>
        <w:t xml:space="preserve">Expression.Symbol.Value </w:t>
      </w:r>
      <w:r w:rsidR="00391D62">
        <w:rPr>
          <w:highlight w:val="white"/>
        </w:rPr>
        <w:t xml:space="preserve">is BigInteger) </w:t>
      </w:r>
      <w:r w:rsidRPr="0092263B">
        <w:rPr>
          <w:highlight w:val="white"/>
        </w:rPr>
        <w:t>{</w:t>
      </w:r>
    </w:p>
    <w:p w14:paraId="571AAAA2" w14:textId="77777777" w:rsidR="00CD295E" w:rsidRPr="0092263B" w:rsidRDefault="00CD295E" w:rsidP="0092263B">
      <w:pPr>
        <w:pStyle w:val="Code"/>
        <w:rPr>
          <w:highlight w:val="white"/>
        </w:rPr>
      </w:pPr>
      <w:r w:rsidRPr="0092263B">
        <w:rPr>
          <w:highlight w:val="white"/>
        </w:rPr>
        <w:t xml:space="preserve">        leftValue = (decimal) ((BigInteger) leftExpression.Symbol.Value);</w:t>
      </w:r>
    </w:p>
    <w:p w14:paraId="3510F8B8" w14:textId="77777777" w:rsidR="00CD295E" w:rsidRPr="0092263B" w:rsidRDefault="00CD295E" w:rsidP="0092263B">
      <w:pPr>
        <w:pStyle w:val="Code"/>
        <w:rPr>
          <w:highlight w:val="white"/>
        </w:rPr>
      </w:pPr>
      <w:r w:rsidRPr="0092263B">
        <w:rPr>
          <w:highlight w:val="white"/>
        </w:rPr>
        <w:t xml:space="preserve">      }</w:t>
      </w:r>
    </w:p>
    <w:p w14:paraId="67228BF3" w14:textId="77777777" w:rsidR="00CD295E" w:rsidRPr="0092263B" w:rsidRDefault="00CD295E" w:rsidP="0092263B">
      <w:pPr>
        <w:pStyle w:val="Code"/>
        <w:rPr>
          <w:highlight w:val="white"/>
        </w:rPr>
      </w:pPr>
      <w:r w:rsidRPr="0092263B">
        <w:rPr>
          <w:highlight w:val="white"/>
        </w:rPr>
        <w:t xml:space="preserve">      else {</w:t>
      </w:r>
    </w:p>
    <w:p w14:paraId="335FD2B4" w14:textId="77777777" w:rsidR="00CD295E" w:rsidRPr="0092263B" w:rsidRDefault="00CD295E" w:rsidP="0092263B">
      <w:pPr>
        <w:pStyle w:val="Code"/>
        <w:rPr>
          <w:highlight w:val="white"/>
        </w:rPr>
      </w:pPr>
      <w:r w:rsidRPr="0092263B">
        <w:rPr>
          <w:highlight w:val="white"/>
        </w:rPr>
        <w:t xml:space="preserve">        leftValue = (decimal) leftExpression.Symbol.Value;</w:t>
      </w:r>
    </w:p>
    <w:p w14:paraId="7E230CAB" w14:textId="77777777" w:rsidR="00CD295E" w:rsidRPr="0092263B" w:rsidRDefault="00CD295E" w:rsidP="0092263B">
      <w:pPr>
        <w:pStyle w:val="Code"/>
        <w:rPr>
          <w:highlight w:val="white"/>
        </w:rPr>
      </w:pPr>
      <w:r w:rsidRPr="0092263B">
        <w:rPr>
          <w:highlight w:val="white"/>
        </w:rPr>
        <w:t xml:space="preserve">      }</w:t>
      </w:r>
    </w:p>
    <w:p w14:paraId="21A9EEB0" w14:textId="77777777" w:rsidR="00CD295E" w:rsidRPr="0092263B" w:rsidRDefault="00CD295E" w:rsidP="0092263B">
      <w:pPr>
        <w:pStyle w:val="Code"/>
        <w:rPr>
          <w:highlight w:val="white"/>
        </w:rPr>
      </w:pPr>
    </w:p>
    <w:p w14:paraId="0F36A571" w14:textId="77777777" w:rsidR="00CD295E" w:rsidRPr="0092263B" w:rsidRDefault="00CD295E" w:rsidP="0092263B">
      <w:pPr>
        <w:pStyle w:val="Code"/>
        <w:rPr>
          <w:highlight w:val="white"/>
        </w:rPr>
      </w:pPr>
      <w:r w:rsidRPr="0092263B">
        <w:rPr>
          <w:highlight w:val="white"/>
        </w:rPr>
        <w:t xml:space="preserve">      decimal rightValue;</w:t>
      </w:r>
    </w:p>
    <w:p w14:paraId="2C36DE16" w14:textId="516046B0" w:rsidR="007F2244" w:rsidRPr="0092263B" w:rsidRDefault="007F2244" w:rsidP="007F2244">
      <w:pPr>
        <w:pStyle w:val="Code"/>
        <w:rPr>
          <w:highlight w:val="white"/>
        </w:rPr>
      </w:pPr>
      <w:r w:rsidRPr="0092263B">
        <w:rPr>
          <w:highlight w:val="white"/>
        </w:rPr>
        <w:t xml:space="preserve">      if (</w:t>
      </w:r>
      <w:r>
        <w:rPr>
          <w:highlight w:val="white"/>
        </w:rPr>
        <w:t xml:space="preserve">rightExpression.Symbol.Value is BigInteger) </w:t>
      </w:r>
      <w:r w:rsidRPr="0092263B">
        <w:rPr>
          <w:highlight w:val="white"/>
        </w:rPr>
        <w:t>{</w:t>
      </w:r>
    </w:p>
    <w:p w14:paraId="3E0E6635" w14:textId="77777777" w:rsidR="00CD295E" w:rsidRPr="0092263B" w:rsidRDefault="00CD295E" w:rsidP="0092263B">
      <w:pPr>
        <w:pStyle w:val="Code"/>
        <w:rPr>
          <w:highlight w:val="white"/>
        </w:rPr>
      </w:pPr>
      <w:r w:rsidRPr="0092263B">
        <w:rPr>
          <w:highlight w:val="white"/>
        </w:rPr>
        <w:t xml:space="preserve">        rightValue = (decimal) ((BigInteger) rightExpression.Symbol.Value);</w:t>
      </w:r>
    </w:p>
    <w:p w14:paraId="4973E681" w14:textId="77777777" w:rsidR="00CD295E" w:rsidRPr="0092263B" w:rsidRDefault="00CD295E" w:rsidP="0092263B">
      <w:pPr>
        <w:pStyle w:val="Code"/>
        <w:rPr>
          <w:highlight w:val="white"/>
        </w:rPr>
      </w:pPr>
      <w:r w:rsidRPr="0092263B">
        <w:rPr>
          <w:highlight w:val="white"/>
        </w:rPr>
        <w:t xml:space="preserve">      }</w:t>
      </w:r>
    </w:p>
    <w:p w14:paraId="7E5EC83D" w14:textId="77777777" w:rsidR="00CD295E" w:rsidRPr="0092263B" w:rsidRDefault="00CD295E" w:rsidP="0092263B">
      <w:pPr>
        <w:pStyle w:val="Code"/>
        <w:rPr>
          <w:highlight w:val="white"/>
        </w:rPr>
      </w:pPr>
      <w:r w:rsidRPr="0092263B">
        <w:rPr>
          <w:highlight w:val="white"/>
        </w:rPr>
        <w:t xml:space="preserve">      else {</w:t>
      </w:r>
    </w:p>
    <w:p w14:paraId="1534C326" w14:textId="77777777" w:rsidR="00CD295E" w:rsidRPr="0092263B" w:rsidRDefault="00CD295E" w:rsidP="0092263B">
      <w:pPr>
        <w:pStyle w:val="Code"/>
        <w:rPr>
          <w:highlight w:val="white"/>
        </w:rPr>
      </w:pPr>
      <w:r w:rsidRPr="0092263B">
        <w:rPr>
          <w:highlight w:val="white"/>
        </w:rPr>
        <w:t xml:space="preserve">        rightValue = (decimal) rightExpression.Symbol.Value;</w:t>
      </w:r>
    </w:p>
    <w:p w14:paraId="242F4D5E" w14:textId="77777777" w:rsidR="00CD295E" w:rsidRPr="0092263B" w:rsidRDefault="00CD295E" w:rsidP="0092263B">
      <w:pPr>
        <w:pStyle w:val="Code"/>
        <w:rPr>
          <w:highlight w:val="white"/>
        </w:rPr>
      </w:pPr>
      <w:r w:rsidRPr="0092263B">
        <w:rPr>
          <w:highlight w:val="white"/>
        </w:rPr>
        <w:t xml:space="preserve">      }</w:t>
      </w:r>
    </w:p>
    <w:p w14:paraId="45B7CA57" w14:textId="7FB9411D" w:rsidR="00CD295E" w:rsidRPr="0092263B" w:rsidRDefault="0081321B" w:rsidP="00F611CB">
      <w:pPr>
        <w:rPr>
          <w:highlight w:val="white"/>
        </w:rPr>
      </w:pPr>
      <w:r>
        <w:rPr>
          <w:highlight w:val="white"/>
        </w:rPr>
        <w:t xml:space="preserve">We </w:t>
      </w:r>
      <w:r w:rsidR="00261E54">
        <w:rPr>
          <w:highlight w:val="white"/>
        </w:rPr>
        <w:t>add an unconditional jump instruction</w:t>
      </w:r>
      <w:r w:rsidR="00F611CB">
        <w:rPr>
          <w:highlight w:val="white"/>
        </w:rPr>
        <w:t xml:space="preserve"> to the long list and jump set. The jump set will take the place of true set of false set, depending on whether the value is true.</w:t>
      </w:r>
    </w:p>
    <w:p w14:paraId="36DA587A" w14:textId="38890FD5" w:rsidR="00CD295E" w:rsidRPr="0092263B" w:rsidRDefault="00CD295E" w:rsidP="0092263B">
      <w:pPr>
        <w:pStyle w:val="Code"/>
        <w:rPr>
          <w:highlight w:val="white"/>
        </w:rPr>
      </w:pPr>
      <w:r w:rsidRPr="0092263B">
        <w:rPr>
          <w:highlight w:val="white"/>
        </w:rPr>
        <w:t xml:space="preserve">      List&lt;MiddleCode&gt; </w:t>
      </w:r>
      <w:r w:rsidR="00D76AFB">
        <w:rPr>
          <w:highlight w:val="white"/>
        </w:rPr>
        <w:t>longList</w:t>
      </w:r>
      <w:r w:rsidRPr="0092263B">
        <w:rPr>
          <w:highlight w:val="white"/>
        </w:rPr>
        <w:t xml:space="preserve"> = new List&lt;MiddleCode&gt;();</w:t>
      </w:r>
    </w:p>
    <w:p w14:paraId="7181173C"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0654D9D" w14:textId="6454ED5E" w:rsidR="00CD295E" w:rsidRPr="0092263B" w:rsidRDefault="00CD295E" w:rsidP="0092263B">
      <w:pPr>
        <w:pStyle w:val="Code"/>
        <w:rPr>
          <w:highlight w:val="white"/>
        </w:rPr>
      </w:pPr>
      <w:r w:rsidRPr="0092263B">
        <w:rPr>
          <w:highlight w:val="white"/>
        </w:rPr>
        <w:t xml:space="preserve">      </w:t>
      </w:r>
      <w:r w:rsidR="00D76AFB">
        <w:rPr>
          <w:highlight w:val="white"/>
        </w:rPr>
        <w:t>longList</w:t>
      </w:r>
      <w:r w:rsidRPr="0092263B">
        <w:rPr>
          <w:highlight w:val="white"/>
        </w:rPr>
        <w:t>.Add(jumpCode);</w:t>
      </w:r>
    </w:p>
    <w:p w14:paraId="495F3A67"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65506E5D" w14:textId="77777777" w:rsidR="00CD295E" w:rsidRPr="0092263B" w:rsidRDefault="00CD295E" w:rsidP="0092263B">
      <w:pPr>
        <w:pStyle w:val="Code"/>
        <w:rPr>
          <w:highlight w:val="white"/>
        </w:rPr>
      </w:pPr>
      <w:r w:rsidRPr="0092263B">
        <w:rPr>
          <w:highlight w:val="white"/>
        </w:rPr>
        <w:t xml:space="preserve">      jumpSet.Add(jumpCode);</w:t>
      </w:r>
    </w:p>
    <w:p w14:paraId="59A6D20E" w14:textId="057D7114" w:rsidR="00CD295E" w:rsidRPr="0092263B" w:rsidRDefault="000A11EF" w:rsidP="000A11EF">
      <w:pPr>
        <w:rPr>
          <w:highlight w:val="white"/>
        </w:rPr>
      </w:pPr>
      <w:r>
        <w:rPr>
          <w:highlight w:val="white"/>
        </w:rPr>
        <w:t xml:space="preserve">Since the values are object of the decimal class, we can use the regular relation </w:t>
      </w:r>
      <w:r w:rsidR="00CD77C5">
        <w:rPr>
          <w:highlight w:val="white"/>
        </w:rPr>
        <w:t>operators to evaluate the value.</w:t>
      </w:r>
    </w:p>
    <w:p w14:paraId="6FD54EFB" w14:textId="77777777" w:rsidR="00CD295E" w:rsidRPr="0092263B" w:rsidRDefault="00CD295E" w:rsidP="0092263B">
      <w:pPr>
        <w:pStyle w:val="Code"/>
        <w:rPr>
          <w:highlight w:val="white"/>
        </w:rPr>
      </w:pPr>
      <w:r w:rsidRPr="0092263B">
        <w:rPr>
          <w:highlight w:val="white"/>
        </w:rPr>
        <w:t xml:space="preserve">      bool resultValue = false;</w:t>
      </w:r>
    </w:p>
    <w:p w14:paraId="6543E29A" w14:textId="77777777" w:rsidR="00CD295E" w:rsidRPr="0092263B" w:rsidRDefault="00CD295E" w:rsidP="0092263B">
      <w:pPr>
        <w:pStyle w:val="Code"/>
        <w:rPr>
          <w:highlight w:val="white"/>
        </w:rPr>
      </w:pPr>
      <w:r w:rsidRPr="0092263B">
        <w:rPr>
          <w:highlight w:val="white"/>
        </w:rPr>
        <w:t xml:space="preserve">      switch (middleOp) {</w:t>
      </w:r>
    </w:p>
    <w:p w14:paraId="78590BAD" w14:textId="77777777" w:rsidR="00CD295E" w:rsidRPr="0092263B" w:rsidRDefault="00CD295E" w:rsidP="0092263B">
      <w:pPr>
        <w:pStyle w:val="Code"/>
        <w:rPr>
          <w:highlight w:val="white"/>
        </w:rPr>
      </w:pPr>
      <w:r w:rsidRPr="0092263B">
        <w:rPr>
          <w:highlight w:val="white"/>
        </w:rPr>
        <w:t xml:space="preserve">        case MiddleOperator.Equal:</w:t>
      </w:r>
    </w:p>
    <w:p w14:paraId="0B21F4F8" w14:textId="77777777" w:rsidR="00CD295E" w:rsidRPr="0092263B" w:rsidRDefault="00CD295E" w:rsidP="0092263B">
      <w:pPr>
        <w:pStyle w:val="Code"/>
        <w:rPr>
          <w:highlight w:val="white"/>
        </w:rPr>
      </w:pPr>
      <w:r w:rsidRPr="0092263B">
        <w:rPr>
          <w:highlight w:val="white"/>
        </w:rPr>
        <w:t xml:space="preserve">          resultValue = (leftValue == rightValue);</w:t>
      </w:r>
    </w:p>
    <w:p w14:paraId="30BF9128" w14:textId="77777777" w:rsidR="00CD295E" w:rsidRPr="0092263B" w:rsidRDefault="00CD295E" w:rsidP="0092263B">
      <w:pPr>
        <w:pStyle w:val="Code"/>
        <w:rPr>
          <w:highlight w:val="white"/>
        </w:rPr>
      </w:pPr>
      <w:r w:rsidRPr="0092263B">
        <w:rPr>
          <w:highlight w:val="white"/>
        </w:rPr>
        <w:t xml:space="preserve">          break;</w:t>
      </w:r>
    </w:p>
    <w:p w14:paraId="403074D0" w14:textId="77777777" w:rsidR="00CD295E" w:rsidRPr="0092263B" w:rsidRDefault="00CD295E" w:rsidP="0092263B">
      <w:pPr>
        <w:pStyle w:val="Code"/>
        <w:rPr>
          <w:highlight w:val="white"/>
        </w:rPr>
      </w:pPr>
    </w:p>
    <w:p w14:paraId="1DFE1BC4" w14:textId="77777777" w:rsidR="00CD295E" w:rsidRPr="0092263B" w:rsidRDefault="00CD295E" w:rsidP="0092263B">
      <w:pPr>
        <w:pStyle w:val="Code"/>
        <w:rPr>
          <w:highlight w:val="white"/>
        </w:rPr>
      </w:pPr>
      <w:r w:rsidRPr="0092263B">
        <w:rPr>
          <w:highlight w:val="white"/>
        </w:rPr>
        <w:t xml:space="preserve">        case MiddleOperator.NotEqual:</w:t>
      </w:r>
    </w:p>
    <w:p w14:paraId="387BFDA1" w14:textId="77777777" w:rsidR="00CD295E" w:rsidRPr="0092263B" w:rsidRDefault="00CD295E" w:rsidP="0092263B">
      <w:pPr>
        <w:pStyle w:val="Code"/>
        <w:rPr>
          <w:highlight w:val="white"/>
        </w:rPr>
      </w:pPr>
      <w:r w:rsidRPr="0092263B">
        <w:rPr>
          <w:highlight w:val="white"/>
        </w:rPr>
        <w:t xml:space="preserve">          resultValue = (leftValue != rightValue);</w:t>
      </w:r>
    </w:p>
    <w:p w14:paraId="07BDD1A6" w14:textId="77777777" w:rsidR="00CD295E" w:rsidRPr="0092263B" w:rsidRDefault="00CD295E" w:rsidP="0092263B">
      <w:pPr>
        <w:pStyle w:val="Code"/>
        <w:rPr>
          <w:highlight w:val="white"/>
        </w:rPr>
      </w:pPr>
      <w:r w:rsidRPr="0092263B">
        <w:rPr>
          <w:highlight w:val="white"/>
        </w:rPr>
        <w:t xml:space="preserve">          break;</w:t>
      </w:r>
    </w:p>
    <w:p w14:paraId="18207DB6" w14:textId="77777777" w:rsidR="00CD295E" w:rsidRPr="0092263B" w:rsidRDefault="00CD295E" w:rsidP="0092263B">
      <w:pPr>
        <w:pStyle w:val="Code"/>
        <w:rPr>
          <w:highlight w:val="white"/>
        </w:rPr>
      </w:pPr>
    </w:p>
    <w:p w14:paraId="31836FA2" w14:textId="77777777" w:rsidR="00CD295E" w:rsidRPr="0092263B" w:rsidRDefault="00CD295E" w:rsidP="0092263B">
      <w:pPr>
        <w:pStyle w:val="Code"/>
        <w:rPr>
          <w:highlight w:val="white"/>
        </w:rPr>
      </w:pPr>
      <w:r w:rsidRPr="0092263B">
        <w:rPr>
          <w:highlight w:val="white"/>
        </w:rPr>
        <w:t xml:space="preserve">        case MiddleOperator.SignedLessThan:</w:t>
      </w:r>
    </w:p>
    <w:p w14:paraId="1A5E5C64" w14:textId="77777777" w:rsidR="00CD295E" w:rsidRPr="0092263B" w:rsidRDefault="00CD295E" w:rsidP="0092263B">
      <w:pPr>
        <w:pStyle w:val="Code"/>
        <w:rPr>
          <w:highlight w:val="white"/>
        </w:rPr>
      </w:pPr>
      <w:r w:rsidRPr="0092263B">
        <w:rPr>
          <w:highlight w:val="white"/>
        </w:rPr>
        <w:t xml:space="preserve">          resultValue = (leftValue &lt; rightValue);</w:t>
      </w:r>
    </w:p>
    <w:p w14:paraId="310B2732" w14:textId="77777777" w:rsidR="00CD295E" w:rsidRPr="0092263B" w:rsidRDefault="00CD295E" w:rsidP="0092263B">
      <w:pPr>
        <w:pStyle w:val="Code"/>
        <w:rPr>
          <w:highlight w:val="white"/>
        </w:rPr>
      </w:pPr>
      <w:r w:rsidRPr="0092263B">
        <w:rPr>
          <w:highlight w:val="white"/>
        </w:rPr>
        <w:t xml:space="preserve">          break;</w:t>
      </w:r>
    </w:p>
    <w:p w14:paraId="13EB6BDA" w14:textId="77777777" w:rsidR="00CD295E" w:rsidRPr="0092263B" w:rsidRDefault="00CD295E" w:rsidP="0092263B">
      <w:pPr>
        <w:pStyle w:val="Code"/>
        <w:rPr>
          <w:highlight w:val="white"/>
        </w:rPr>
      </w:pPr>
    </w:p>
    <w:p w14:paraId="499556FF" w14:textId="77777777" w:rsidR="00CD295E" w:rsidRPr="0092263B" w:rsidRDefault="00CD295E" w:rsidP="0092263B">
      <w:pPr>
        <w:pStyle w:val="Code"/>
        <w:rPr>
          <w:highlight w:val="white"/>
        </w:rPr>
      </w:pPr>
      <w:r w:rsidRPr="0092263B">
        <w:rPr>
          <w:highlight w:val="white"/>
        </w:rPr>
        <w:t xml:space="preserve">        case MiddleOperator.SignedLessThanEqual:</w:t>
      </w:r>
    </w:p>
    <w:p w14:paraId="01375573" w14:textId="77777777" w:rsidR="00CD295E" w:rsidRPr="0092263B" w:rsidRDefault="00CD295E" w:rsidP="0092263B">
      <w:pPr>
        <w:pStyle w:val="Code"/>
        <w:rPr>
          <w:highlight w:val="white"/>
        </w:rPr>
      </w:pPr>
      <w:r w:rsidRPr="0092263B">
        <w:rPr>
          <w:highlight w:val="white"/>
        </w:rPr>
        <w:t xml:space="preserve">          resultValue = (leftValue &lt;= rightValue);</w:t>
      </w:r>
    </w:p>
    <w:p w14:paraId="42D5C3F7" w14:textId="77777777" w:rsidR="00CD295E" w:rsidRPr="0092263B" w:rsidRDefault="00CD295E" w:rsidP="0092263B">
      <w:pPr>
        <w:pStyle w:val="Code"/>
        <w:rPr>
          <w:highlight w:val="white"/>
        </w:rPr>
      </w:pPr>
      <w:r w:rsidRPr="0092263B">
        <w:rPr>
          <w:highlight w:val="white"/>
        </w:rPr>
        <w:t xml:space="preserve">          break;</w:t>
      </w:r>
    </w:p>
    <w:p w14:paraId="1DCBB480" w14:textId="77777777" w:rsidR="00CD295E" w:rsidRPr="0092263B" w:rsidRDefault="00CD295E" w:rsidP="0092263B">
      <w:pPr>
        <w:pStyle w:val="Code"/>
        <w:rPr>
          <w:highlight w:val="white"/>
        </w:rPr>
      </w:pPr>
    </w:p>
    <w:p w14:paraId="2AD8424E" w14:textId="77777777" w:rsidR="00CD295E" w:rsidRPr="0092263B" w:rsidRDefault="00CD295E" w:rsidP="0092263B">
      <w:pPr>
        <w:pStyle w:val="Code"/>
        <w:rPr>
          <w:highlight w:val="white"/>
        </w:rPr>
      </w:pPr>
      <w:r w:rsidRPr="0092263B">
        <w:rPr>
          <w:highlight w:val="white"/>
        </w:rPr>
        <w:t xml:space="preserve">        case MiddleOperator.SignedGreaterThan:</w:t>
      </w:r>
    </w:p>
    <w:p w14:paraId="45747FD4" w14:textId="77777777" w:rsidR="00CD295E" w:rsidRPr="0092263B" w:rsidRDefault="00CD295E" w:rsidP="0092263B">
      <w:pPr>
        <w:pStyle w:val="Code"/>
        <w:rPr>
          <w:highlight w:val="white"/>
        </w:rPr>
      </w:pPr>
      <w:r w:rsidRPr="0092263B">
        <w:rPr>
          <w:highlight w:val="white"/>
        </w:rPr>
        <w:t xml:space="preserve">          resultValue = (leftValue &gt; rightValue);</w:t>
      </w:r>
    </w:p>
    <w:p w14:paraId="2158CB86" w14:textId="77777777" w:rsidR="00CD295E" w:rsidRPr="0092263B" w:rsidRDefault="00CD295E" w:rsidP="0092263B">
      <w:pPr>
        <w:pStyle w:val="Code"/>
        <w:rPr>
          <w:highlight w:val="white"/>
        </w:rPr>
      </w:pPr>
      <w:r w:rsidRPr="0092263B">
        <w:rPr>
          <w:highlight w:val="white"/>
        </w:rPr>
        <w:lastRenderedPageBreak/>
        <w:t xml:space="preserve">          break;</w:t>
      </w:r>
    </w:p>
    <w:p w14:paraId="66848F8C" w14:textId="77777777" w:rsidR="00CD295E" w:rsidRPr="0092263B" w:rsidRDefault="00CD295E" w:rsidP="0092263B">
      <w:pPr>
        <w:pStyle w:val="Code"/>
        <w:rPr>
          <w:highlight w:val="white"/>
        </w:rPr>
      </w:pPr>
    </w:p>
    <w:p w14:paraId="0683CCB9" w14:textId="77777777" w:rsidR="00CD295E" w:rsidRPr="0092263B" w:rsidRDefault="00CD295E" w:rsidP="0092263B">
      <w:pPr>
        <w:pStyle w:val="Code"/>
        <w:rPr>
          <w:highlight w:val="white"/>
        </w:rPr>
      </w:pPr>
      <w:r w:rsidRPr="0092263B">
        <w:rPr>
          <w:highlight w:val="white"/>
        </w:rPr>
        <w:t xml:space="preserve">        case MiddleOperator.SignedGreaterThanEqual:</w:t>
      </w:r>
    </w:p>
    <w:p w14:paraId="0951870A" w14:textId="77777777" w:rsidR="00CD295E" w:rsidRPr="0092263B" w:rsidRDefault="00CD295E" w:rsidP="0092263B">
      <w:pPr>
        <w:pStyle w:val="Code"/>
        <w:rPr>
          <w:highlight w:val="white"/>
        </w:rPr>
      </w:pPr>
      <w:r w:rsidRPr="0092263B">
        <w:rPr>
          <w:highlight w:val="white"/>
        </w:rPr>
        <w:t xml:space="preserve">          resultValue = (leftValue &gt;= rightValue);</w:t>
      </w:r>
    </w:p>
    <w:p w14:paraId="17B63618" w14:textId="77777777" w:rsidR="00CD295E" w:rsidRPr="0092263B" w:rsidRDefault="00CD295E" w:rsidP="0092263B">
      <w:pPr>
        <w:pStyle w:val="Code"/>
        <w:rPr>
          <w:highlight w:val="white"/>
        </w:rPr>
      </w:pPr>
      <w:r w:rsidRPr="0092263B">
        <w:rPr>
          <w:highlight w:val="white"/>
        </w:rPr>
        <w:t xml:space="preserve">          break;</w:t>
      </w:r>
    </w:p>
    <w:p w14:paraId="4445F7AF" w14:textId="77777777" w:rsidR="00CD295E" w:rsidRPr="0092263B" w:rsidRDefault="00CD295E" w:rsidP="0092263B">
      <w:pPr>
        <w:pStyle w:val="Code"/>
        <w:rPr>
          <w:highlight w:val="white"/>
        </w:rPr>
      </w:pPr>
      <w:r w:rsidRPr="0092263B">
        <w:rPr>
          <w:highlight w:val="white"/>
        </w:rPr>
        <w:t xml:space="preserve">      }</w:t>
      </w:r>
    </w:p>
    <w:p w14:paraId="4B3BBA8F" w14:textId="5327E89D" w:rsidR="00CD295E" w:rsidRPr="0092263B" w:rsidRDefault="00E119FA" w:rsidP="00E119FA">
      <w:pPr>
        <w:rPr>
          <w:highlight w:val="white"/>
        </w:rPr>
      </w:pPr>
      <w:r>
        <w:rPr>
          <w:highlight w:val="white"/>
        </w:rPr>
        <w:t xml:space="preserve">The resulting </w:t>
      </w:r>
      <w:r w:rsidR="005F0E3F">
        <w:rPr>
          <w:highlight w:val="white"/>
        </w:rPr>
        <w:t>s</w:t>
      </w:r>
      <w:r w:rsidR="004036F0">
        <w:rPr>
          <w:highlight w:val="white"/>
        </w:rPr>
        <w:t>ymbol</w:t>
      </w:r>
      <w:r>
        <w:rPr>
          <w:highlight w:val="white"/>
        </w:rPr>
        <w:t xml:space="preserve"> has a logical value. The jump set becomes its true set or false set, depending on whether the result value is true.</w:t>
      </w:r>
    </w:p>
    <w:p w14:paraId="54B480D4" w14:textId="77777777" w:rsidR="00302CBC" w:rsidRDefault="00302CBC" w:rsidP="00302CBC">
      <w:pPr>
        <w:pStyle w:val="Code"/>
        <w:rPr>
          <w:highlight w:val="white"/>
        </w:rPr>
      </w:pPr>
      <w:r w:rsidRPr="0092263B">
        <w:rPr>
          <w:highlight w:val="white"/>
        </w:rPr>
        <w:t xml:space="preserve">      Symbol </w:t>
      </w:r>
      <w:r>
        <w:rPr>
          <w:highlight w:val="white"/>
        </w:rPr>
        <w:t>resultSymbol</w:t>
      </w:r>
      <w:r w:rsidRPr="0092263B">
        <w:rPr>
          <w:highlight w:val="white"/>
        </w:rPr>
        <w:t xml:space="preserve"> = resultValue ? (new Symbol(jumpSet</w:t>
      </w:r>
      <w:r>
        <w:rPr>
          <w:highlight w:val="white"/>
        </w:rPr>
        <w:t>, null</w:t>
      </w:r>
      <w:r w:rsidRPr="0092263B">
        <w:rPr>
          <w:highlight w:val="white"/>
        </w:rPr>
        <w:t>))</w:t>
      </w:r>
    </w:p>
    <w:p w14:paraId="2BBF25AD" w14:textId="77777777" w:rsidR="00302CBC" w:rsidRPr="0092263B" w:rsidRDefault="00302CBC" w:rsidP="00302CBC">
      <w:pPr>
        <w:pStyle w:val="Code"/>
        <w:rPr>
          <w:highlight w:val="white"/>
        </w:rPr>
      </w:pPr>
      <w:r>
        <w:rPr>
          <w:highlight w:val="white"/>
        </w:rPr>
        <w:t xml:space="preserve">                                       </w:t>
      </w:r>
      <w:r w:rsidRPr="0092263B">
        <w:rPr>
          <w:highlight w:val="white"/>
        </w:rPr>
        <w:t xml:space="preserve"> : (new Symbol(</w:t>
      </w:r>
      <w:r>
        <w:rPr>
          <w:highlight w:val="white"/>
        </w:rPr>
        <w:t xml:space="preserve">null, </w:t>
      </w:r>
      <w:r w:rsidRPr="0092263B">
        <w:rPr>
          <w:highlight w:val="white"/>
        </w:rPr>
        <w:t>jumpSet));</w:t>
      </w:r>
    </w:p>
    <w:p w14:paraId="7B604312" w14:textId="56F3D378"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D76AFB">
        <w:rPr>
          <w:highlight w:val="white"/>
        </w:rPr>
        <w:t>longList</w:t>
      </w:r>
      <w:r w:rsidRPr="0092263B">
        <w:rPr>
          <w:highlight w:val="white"/>
        </w:rPr>
        <w:t>));</w:t>
      </w:r>
    </w:p>
    <w:p w14:paraId="36FA0DF0" w14:textId="77777777" w:rsidR="00CD295E" w:rsidRPr="0092263B" w:rsidRDefault="00CD295E" w:rsidP="0092263B">
      <w:pPr>
        <w:pStyle w:val="Code"/>
        <w:rPr>
          <w:highlight w:val="white"/>
        </w:rPr>
      </w:pPr>
      <w:r w:rsidRPr="0092263B">
        <w:rPr>
          <w:highlight w:val="white"/>
        </w:rPr>
        <w:t xml:space="preserve">    }</w:t>
      </w:r>
    </w:p>
    <w:p w14:paraId="7765D712" w14:textId="630D08D5" w:rsidR="00CD295E" w:rsidRPr="0092263B" w:rsidRDefault="00B51A4B" w:rsidP="00B51A4B">
      <w:pPr>
        <w:rPr>
          <w:highlight w:val="white"/>
        </w:rPr>
      </w:pPr>
      <w:r>
        <w:rPr>
          <w:highlight w:val="white"/>
        </w:rPr>
        <w:t xml:space="preserve">The </w:t>
      </w:r>
      <w:r w:rsidRPr="007531EE">
        <w:rPr>
          <w:rStyle w:val="KeyWord0"/>
          <w:highlight w:val="white"/>
        </w:rPr>
        <w:t>Logical</w:t>
      </w:r>
      <w:r>
        <w:rPr>
          <w:highlight w:val="white"/>
        </w:rPr>
        <w:t xml:space="preserve"> method</w:t>
      </w:r>
      <w:r w:rsidR="00D42AF5">
        <w:rPr>
          <w:highlight w:val="white"/>
        </w:rPr>
        <w:t xml:space="preserve"> evaluate the value of two constant logical expressions</w:t>
      </w:r>
      <w:r w:rsidR="004B6C11">
        <w:rPr>
          <w:highlight w:val="white"/>
        </w:rPr>
        <w:t xml:space="preserve">, with the </w:t>
      </w:r>
      <w:r w:rsidR="004B6C11" w:rsidRPr="004B6C11">
        <w:rPr>
          <w:rStyle w:val="KeyWord0"/>
          <w:highlight w:val="white"/>
        </w:rPr>
        <w:t>or</w:t>
      </w:r>
      <w:r w:rsidR="004B6C11">
        <w:rPr>
          <w:highlight w:val="white"/>
        </w:rPr>
        <w:t xml:space="preserve"> or </w:t>
      </w:r>
      <w:r w:rsidR="004B6C11" w:rsidRPr="004B6C11">
        <w:rPr>
          <w:rStyle w:val="KeyWord0"/>
          <w:highlight w:val="white"/>
        </w:rPr>
        <w:t>and</w:t>
      </w:r>
      <w:r w:rsidR="004B6C11">
        <w:rPr>
          <w:highlight w:val="white"/>
        </w:rPr>
        <w:t xml:space="preserve"> operator.</w:t>
      </w:r>
    </w:p>
    <w:p w14:paraId="18F8BFF5" w14:textId="77777777" w:rsidR="00CD295E" w:rsidRPr="0092263B" w:rsidRDefault="00CD295E" w:rsidP="0092263B">
      <w:pPr>
        <w:pStyle w:val="Code"/>
        <w:rPr>
          <w:highlight w:val="white"/>
        </w:rPr>
      </w:pPr>
      <w:r w:rsidRPr="0092263B">
        <w:rPr>
          <w:highlight w:val="white"/>
        </w:rPr>
        <w:t xml:space="preserve">    public static Expression Logical(MiddleOperator middleOp,</w:t>
      </w:r>
    </w:p>
    <w:p w14:paraId="17A05679" w14:textId="77777777" w:rsidR="00767911" w:rsidRDefault="00CD295E" w:rsidP="0092263B">
      <w:pPr>
        <w:pStyle w:val="Code"/>
        <w:rPr>
          <w:highlight w:val="white"/>
        </w:rPr>
      </w:pPr>
      <w:r w:rsidRPr="0092263B">
        <w:rPr>
          <w:highlight w:val="white"/>
        </w:rPr>
        <w:t xml:space="preserve">                                     Expression leftExpression,</w:t>
      </w:r>
    </w:p>
    <w:p w14:paraId="19E8DB92" w14:textId="5E96D98F" w:rsidR="00CD295E" w:rsidRPr="0092263B" w:rsidRDefault="00767911" w:rsidP="0092263B">
      <w:pPr>
        <w:pStyle w:val="Code"/>
        <w:rPr>
          <w:highlight w:val="white"/>
        </w:rPr>
      </w:pPr>
      <w:r>
        <w:rPr>
          <w:highlight w:val="white"/>
        </w:rPr>
        <w:t xml:space="preserve">                                     </w:t>
      </w:r>
      <w:r w:rsidR="00CD295E" w:rsidRPr="0092263B">
        <w:rPr>
          <w:highlight w:val="white"/>
        </w:rPr>
        <w:t>Expression rightExpression) {</w:t>
      </w:r>
    </w:p>
    <w:p w14:paraId="153C210C"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ECC74E5" w14:textId="77777777" w:rsidR="00CD295E" w:rsidRPr="0092263B" w:rsidRDefault="00CD295E" w:rsidP="0092263B">
      <w:pPr>
        <w:pStyle w:val="Code"/>
        <w:rPr>
          <w:highlight w:val="white"/>
        </w:rPr>
      </w:pPr>
      <w:r w:rsidRPr="0092263B">
        <w:rPr>
          <w:highlight w:val="white"/>
        </w:rPr>
        <w:t xml:space="preserve">        return null;</w:t>
      </w:r>
    </w:p>
    <w:p w14:paraId="44AD3D1F" w14:textId="77777777" w:rsidR="00CD295E" w:rsidRPr="0092263B" w:rsidRDefault="00CD295E" w:rsidP="0092263B">
      <w:pPr>
        <w:pStyle w:val="Code"/>
        <w:rPr>
          <w:highlight w:val="white"/>
        </w:rPr>
      </w:pPr>
      <w:r w:rsidRPr="0092263B">
        <w:rPr>
          <w:highlight w:val="white"/>
        </w:rPr>
        <w:t xml:space="preserve">      }</w:t>
      </w:r>
    </w:p>
    <w:p w14:paraId="450EB67D" w14:textId="060B7DE6" w:rsidR="00CD295E" w:rsidRPr="0092263B" w:rsidRDefault="004B6C11" w:rsidP="004B6C11">
      <w:pPr>
        <w:rPr>
          <w:highlight w:val="white"/>
        </w:rPr>
      </w:pPr>
      <w:r>
        <w:rPr>
          <w:highlight w:val="white"/>
        </w:rPr>
        <w:t xml:space="preserve">We make sure that the expressions have logical type by calling </w:t>
      </w:r>
      <w:r w:rsidRPr="004B6C11">
        <w:rPr>
          <w:rStyle w:val="KeyWord0"/>
          <w:highlight w:val="white"/>
        </w:rPr>
        <w:t>ToLogical</w:t>
      </w:r>
      <w:r>
        <w:rPr>
          <w:highlight w:val="white"/>
        </w:rPr>
        <w:t>.</w:t>
      </w:r>
    </w:p>
    <w:p w14:paraId="607BA649" w14:textId="77777777" w:rsidR="00CD295E" w:rsidRPr="0092263B" w:rsidRDefault="00CD295E" w:rsidP="0092263B">
      <w:pPr>
        <w:pStyle w:val="Code"/>
        <w:rPr>
          <w:highlight w:val="white"/>
        </w:rPr>
      </w:pPr>
      <w:r w:rsidRPr="0092263B">
        <w:rPr>
          <w:highlight w:val="white"/>
        </w:rPr>
        <w:t xml:space="preserve">      Expression leftLogicalExpression = ToLogical(leftExpression),</w:t>
      </w:r>
    </w:p>
    <w:p w14:paraId="02A7264D" w14:textId="1D676270" w:rsidR="00CD295E" w:rsidRDefault="00CD295E" w:rsidP="0092263B">
      <w:pPr>
        <w:pStyle w:val="Code"/>
        <w:rPr>
          <w:highlight w:val="white"/>
        </w:rPr>
      </w:pPr>
      <w:r w:rsidRPr="0092263B">
        <w:rPr>
          <w:highlight w:val="white"/>
        </w:rPr>
        <w:t xml:space="preserve">                 rightLogicalExpression = ToLogical(rightExpression);</w:t>
      </w:r>
    </w:p>
    <w:p w14:paraId="2654D46F" w14:textId="21D18A1A" w:rsidR="00987634" w:rsidRDefault="002E4A5A" w:rsidP="00987634">
      <w:pPr>
        <w:rPr>
          <w:highlight w:val="white"/>
        </w:rPr>
      </w:pPr>
      <w:r>
        <w:rPr>
          <w:highlight w:val="white"/>
        </w:rPr>
        <w:t xml:space="preserve">We decide the value of the expression by looking at their tre sets. If the value is true, the unconditional </w:t>
      </w:r>
      <w:r w:rsidR="00987634">
        <w:rPr>
          <w:highlight w:val="white"/>
        </w:rPr>
        <w:t>jump instruction is stored in its true set. Otherwise, the value is stored in the false set.</w:t>
      </w:r>
      <w:r w:rsidR="00164305">
        <w:rPr>
          <w:highlight w:val="white"/>
        </w:rPr>
        <w:t xml:space="preserve"> In this way, we can conclude that the value is true if the true set is not empty, and false if the true set is empty.</w:t>
      </w:r>
    </w:p>
    <w:p w14:paraId="6174FB0A" w14:textId="77777777" w:rsidR="00CD295E" w:rsidRPr="0092263B" w:rsidRDefault="00CD295E" w:rsidP="0092263B">
      <w:pPr>
        <w:pStyle w:val="Code"/>
        <w:rPr>
          <w:highlight w:val="white"/>
        </w:rPr>
      </w:pPr>
      <w:r w:rsidRPr="0092263B">
        <w:rPr>
          <w:highlight w:val="white"/>
        </w:rPr>
        <w:t xml:space="preserve">      bool leftValue = leftLogicalExpression.Symbol.TrueSet.Count &gt; 0,</w:t>
      </w:r>
    </w:p>
    <w:p w14:paraId="5FCF88C6" w14:textId="77777777" w:rsidR="00CD295E" w:rsidRPr="0092263B" w:rsidRDefault="00CD295E" w:rsidP="0092263B">
      <w:pPr>
        <w:pStyle w:val="Code"/>
        <w:rPr>
          <w:highlight w:val="white"/>
        </w:rPr>
      </w:pPr>
      <w:r w:rsidRPr="0092263B">
        <w:rPr>
          <w:highlight w:val="white"/>
        </w:rPr>
        <w:t xml:space="preserve">           rightValue = rightLogicalExpression.Symbol.TrueSet.Count &gt; 0;</w:t>
      </w:r>
    </w:p>
    <w:p w14:paraId="37BEF21E" w14:textId="6D0C9F27" w:rsidR="00CD295E" w:rsidRPr="0092263B" w:rsidRDefault="0069652C" w:rsidP="0069652C">
      <w:pPr>
        <w:rPr>
          <w:highlight w:val="white"/>
        </w:rPr>
      </w:pPr>
      <w:r>
        <w:rPr>
          <w:highlight w:val="white"/>
        </w:rPr>
        <w:t>The long list of the final expression hold</w:t>
      </w:r>
      <w:r w:rsidR="00B35B8D">
        <w:rPr>
          <w:highlight w:val="white"/>
        </w:rPr>
        <w:t>s</w:t>
      </w:r>
      <w:r>
        <w:rPr>
          <w:highlight w:val="white"/>
        </w:rPr>
        <w:t xml:space="preserve"> only one unconditional jump instruction that is added to the jump set, which will be the true set or false of the final expression.</w:t>
      </w:r>
    </w:p>
    <w:p w14:paraId="335B28BD" w14:textId="5E94BC4C" w:rsidR="00CD295E" w:rsidRPr="0092263B" w:rsidRDefault="00CD295E" w:rsidP="0092263B">
      <w:pPr>
        <w:pStyle w:val="Code"/>
        <w:rPr>
          <w:highlight w:val="white"/>
        </w:rPr>
      </w:pPr>
      <w:r w:rsidRPr="0092263B">
        <w:rPr>
          <w:highlight w:val="white"/>
        </w:rPr>
        <w:t xml:space="preserve">      List&lt;MiddleCode&gt; </w:t>
      </w:r>
      <w:r w:rsidR="008936A0">
        <w:rPr>
          <w:highlight w:val="white"/>
        </w:rPr>
        <w:t>longList</w:t>
      </w:r>
      <w:r w:rsidRPr="0092263B">
        <w:rPr>
          <w:highlight w:val="white"/>
        </w:rPr>
        <w:t xml:space="preserve"> = new List&lt;MiddleCode&gt;();</w:t>
      </w:r>
    </w:p>
    <w:p w14:paraId="4B36AB35" w14:textId="77777777" w:rsidR="00CD295E" w:rsidRPr="0092263B" w:rsidRDefault="00CD295E" w:rsidP="0092263B">
      <w:pPr>
        <w:pStyle w:val="Code"/>
        <w:rPr>
          <w:highlight w:val="white"/>
        </w:rPr>
      </w:pPr>
      <w:r w:rsidRPr="0092263B">
        <w:rPr>
          <w:highlight w:val="white"/>
        </w:rPr>
        <w:t xml:space="preserve">      MiddleCode jumpCode = new MiddleCode(MiddleOperator.Goto);</w:t>
      </w:r>
    </w:p>
    <w:p w14:paraId="0B52F436" w14:textId="665EFAF7" w:rsidR="00CD295E" w:rsidRPr="0092263B" w:rsidRDefault="00CD295E" w:rsidP="0092263B">
      <w:pPr>
        <w:pStyle w:val="Code"/>
        <w:rPr>
          <w:highlight w:val="white"/>
        </w:rPr>
      </w:pPr>
      <w:r w:rsidRPr="0092263B">
        <w:rPr>
          <w:highlight w:val="white"/>
        </w:rPr>
        <w:t xml:space="preserve">      </w:t>
      </w:r>
      <w:r w:rsidR="008936A0">
        <w:rPr>
          <w:highlight w:val="white"/>
        </w:rPr>
        <w:t>longList</w:t>
      </w:r>
      <w:r w:rsidRPr="0092263B">
        <w:rPr>
          <w:highlight w:val="white"/>
        </w:rPr>
        <w:t>.Add(jumpCode);</w:t>
      </w:r>
    </w:p>
    <w:p w14:paraId="086F7AEF" w14:textId="77777777" w:rsidR="00CD295E" w:rsidRPr="0092263B" w:rsidRDefault="00CD295E" w:rsidP="0092263B">
      <w:pPr>
        <w:pStyle w:val="Code"/>
        <w:rPr>
          <w:highlight w:val="white"/>
        </w:rPr>
      </w:pPr>
      <w:r w:rsidRPr="0092263B">
        <w:rPr>
          <w:highlight w:val="white"/>
        </w:rPr>
        <w:t xml:space="preserve">      ISet&lt;MiddleCode&gt; jumpSet = new HashSet&lt;MiddleCode&gt;();</w:t>
      </w:r>
    </w:p>
    <w:p w14:paraId="37CBE8F5" w14:textId="77777777" w:rsidR="00CD295E" w:rsidRPr="0092263B" w:rsidRDefault="00CD295E" w:rsidP="0092263B">
      <w:pPr>
        <w:pStyle w:val="Code"/>
        <w:rPr>
          <w:highlight w:val="white"/>
        </w:rPr>
      </w:pPr>
      <w:r w:rsidRPr="0092263B">
        <w:rPr>
          <w:highlight w:val="white"/>
        </w:rPr>
        <w:t xml:space="preserve">      jumpSet.Add(jumpCode);</w:t>
      </w:r>
    </w:p>
    <w:p w14:paraId="24B4D972" w14:textId="6AF5A6C0" w:rsidR="00CD295E" w:rsidRPr="0092263B" w:rsidRDefault="004F3903" w:rsidP="002562D2">
      <w:pPr>
        <w:rPr>
          <w:highlight w:val="white"/>
        </w:rPr>
      </w:pPr>
      <w:r>
        <w:rPr>
          <w:highlight w:val="white"/>
        </w:rPr>
        <w:t>We compare the expression with the given operator, and receive the final value.</w:t>
      </w:r>
    </w:p>
    <w:p w14:paraId="4906A71B" w14:textId="77777777" w:rsidR="00CD295E" w:rsidRPr="0092263B" w:rsidRDefault="00CD295E" w:rsidP="0092263B">
      <w:pPr>
        <w:pStyle w:val="Code"/>
        <w:rPr>
          <w:highlight w:val="white"/>
        </w:rPr>
      </w:pPr>
      <w:r w:rsidRPr="0092263B">
        <w:rPr>
          <w:highlight w:val="white"/>
        </w:rPr>
        <w:t xml:space="preserve">      bool resultValue = false;</w:t>
      </w:r>
    </w:p>
    <w:p w14:paraId="1F459598" w14:textId="77777777" w:rsidR="00CD295E" w:rsidRPr="0092263B" w:rsidRDefault="00CD295E" w:rsidP="0092263B">
      <w:pPr>
        <w:pStyle w:val="Code"/>
        <w:rPr>
          <w:highlight w:val="white"/>
        </w:rPr>
      </w:pPr>
      <w:r w:rsidRPr="0092263B">
        <w:rPr>
          <w:highlight w:val="white"/>
        </w:rPr>
        <w:t xml:space="preserve">      switch (middleOp) {</w:t>
      </w:r>
    </w:p>
    <w:p w14:paraId="4B88B971" w14:textId="77777777" w:rsidR="00CD295E" w:rsidRPr="0092263B" w:rsidRDefault="00CD295E" w:rsidP="0092263B">
      <w:pPr>
        <w:pStyle w:val="Code"/>
        <w:rPr>
          <w:highlight w:val="white"/>
        </w:rPr>
      </w:pPr>
      <w:r w:rsidRPr="0092263B">
        <w:rPr>
          <w:highlight w:val="white"/>
        </w:rPr>
        <w:t xml:space="preserve">        case MiddleOperator.LogicalAnd:</w:t>
      </w:r>
    </w:p>
    <w:p w14:paraId="573EF9FE" w14:textId="77777777" w:rsidR="00CD295E" w:rsidRPr="0092263B" w:rsidRDefault="00CD295E" w:rsidP="0092263B">
      <w:pPr>
        <w:pStyle w:val="Code"/>
        <w:rPr>
          <w:highlight w:val="white"/>
        </w:rPr>
      </w:pPr>
      <w:r w:rsidRPr="0092263B">
        <w:rPr>
          <w:highlight w:val="white"/>
        </w:rPr>
        <w:t xml:space="preserve">          resultValue = leftValue &amp;&amp; rightValue;</w:t>
      </w:r>
    </w:p>
    <w:p w14:paraId="26096C3A" w14:textId="77777777" w:rsidR="00CD295E" w:rsidRPr="0092263B" w:rsidRDefault="00CD295E" w:rsidP="0092263B">
      <w:pPr>
        <w:pStyle w:val="Code"/>
        <w:rPr>
          <w:highlight w:val="white"/>
        </w:rPr>
      </w:pPr>
      <w:r w:rsidRPr="0092263B">
        <w:rPr>
          <w:highlight w:val="white"/>
        </w:rPr>
        <w:t xml:space="preserve">          break;</w:t>
      </w:r>
    </w:p>
    <w:p w14:paraId="5289B693" w14:textId="77777777" w:rsidR="00CD295E" w:rsidRPr="0092263B" w:rsidRDefault="00CD295E" w:rsidP="0092263B">
      <w:pPr>
        <w:pStyle w:val="Code"/>
        <w:rPr>
          <w:highlight w:val="white"/>
        </w:rPr>
      </w:pPr>
    </w:p>
    <w:p w14:paraId="082E0683" w14:textId="77777777" w:rsidR="00CD295E" w:rsidRPr="0092263B" w:rsidRDefault="00CD295E" w:rsidP="0092263B">
      <w:pPr>
        <w:pStyle w:val="Code"/>
        <w:rPr>
          <w:highlight w:val="white"/>
        </w:rPr>
      </w:pPr>
      <w:r w:rsidRPr="0092263B">
        <w:rPr>
          <w:highlight w:val="white"/>
        </w:rPr>
        <w:t xml:space="preserve">        case MiddleOperator.LogicalOr:</w:t>
      </w:r>
    </w:p>
    <w:p w14:paraId="68BC92A6" w14:textId="77777777" w:rsidR="00CD295E" w:rsidRPr="0092263B" w:rsidRDefault="00CD295E" w:rsidP="0092263B">
      <w:pPr>
        <w:pStyle w:val="Code"/>
        <w:rPr>
          <w:highlight w:val="white"/>
        </w:rPr>
      </w:pPr>
      <w:r w:rsidRPr="0092263B">
        <w:rPr>
          <w:highlight w:val="white"/>
        </w:rPr>
        <w:t xml:space="preserve">          resultValue = leftValue || rightValue;</w:t>
      </w:r>
    </w:p>
    <w:p w14:paraId="2552D9F3" w14:textId="77777777" w:rsidR="00CD295E" w:rsidRPr="0092263B" w:rsidRDefault="00CD295E" w:rsidP="0092263B">
      <w:pPr>
        <w:pStyle w:val="Code"/>
        <w:rPr>
          <w:highlight w:val="white"/>
        </w:rPr>
      </w:pPr>
      <w:r w:rsidRPr="0092263B">
        <w:rPr>
          <w:highlight w:val="white"/>
        </w:rPr>
        <w:t xml:space="preserve">          break;</w:t>
      </w:r>
    </w:p>
    <w:p w14:paraId="76800B7A" w14:textId="77777777" w:rsidR="00CD295E" w:rsidRPr="0092263B" w:rsidRDefault="00CD295E" w:rsidP="0092263B">
      <w:pPr>
        <w:pStyle w:val="Code"/>
        <w:rPr>
          <w:highlight w:val="white"/>
        </w:rPr>
      </w:pPr>
      <w:r w:rsidRPr="0092263B">
        <w:rPr>
          <w:highlight w:val="white"/>
        </w:rPr>
        <w:t xml:space="preserve">      }</w:t>
      </w:r>
    </w:p>
    <w:p w14:paraId="2A8E93A0" w14:textId="77777777" w:rsidR="00B35B8D" w:rsidRPr="0092263B" w:rsidRDefault="00B35B8D" w:rsidP="00B35B8D">
      <w:pPr>
        <w:rPr>
          <w:highlight w:val="white"/>
        </w:rPr>
      </w:pPr>
      <w:r>
        <w:rPr>
          <w:highlight w:val="white"/>
        </w:rPr>
        <w:t>The resulting symbol has a logical value. The jump set becomes its true set or false set, depending on whether the result value is true.</w:t>
      </w:r>
    </w:p>
    <w:p w14:paraId="17B71895" w14:textId="3AFFBAAD" w:rsidR="00767911" w:rsidRDefault="00CD295E" w:rsidP="0092263B">
      <w:pPr>
        <w:pStyle w:val="Code"/>
        <w:rPr>
          <w:highlight w:val="white"/>
        </w:rPr>
      </w:pPr>
      <w:r w:rsidRPr="0092263B">
        <w:rPr>
          <w:highlight w:val="white"/>
        </w:rPr>
        <w:lastRenderedPageBreak/>
        <w:t xml:space="preserve">      Symbol </w:t>
      </w:r>
      <w:r w:rsidR="004036F0">
        <w:rPr>
          <w:highlight w:val="white"/>
        </w:rPr>
        <w:t>resultSymbol</w:t>
      </w:r>
      <w:r w:rsidRPr="0092263B">
        <w:rPr>
          <w:highlight w:val="white"/>
        </w:rPr>
        <w:t xml:space="preserve"> = resultValue ? (new Symbol(jumpSet</w:t>
      </w:r>
      <w:r w:rsidR="00DC776D">
        <w:rPr>
          <w:highlight w:val="white"/>
        </w:rPr>
        <w:t>, null</w:t>
      </w:r>
      <w:r w:rsidRPr="0092263B">
        <w:rPr>
          <w:highlight w:val="white"/>
        </w:rPr>
        <w:t>))</w:t>
      </w:r>
    </w:p>
    <w:p w14:paraId="60462354" w14:textId="4DEE1EA9" w:rsidR="00CD295E" w:rsidRPr="0092263B" w:rsidRDefault="00767911" w:rsidP="0092263B">
      <w:pPr>
        <w:pStyle w:val="Code"/>
        <w:rPr>
          <w:highlight w:val="white"/>
        </w:rPr>
      </w:pPr>
      <w:r>
        <w:rPr>
          <w:highlight w:val="white"/>
        </w:rPr>
        <w:t xml:space="preserve">                                </w:t>
      </w:r>
      <w:r w:rsidR="00EF53C8">
        <w:rPr>
          <w:highlight w:val="white"/>
        </w:rPr>
        <w:t xml:space="preserve">      </w:t>
      </w:r>
      <w:r>
        <w:rPr>
          <w:highlight w:val="white"/>
        </w:rPr>
        <w:t xml:space="preserve"> </w:t>
      </w:r>
      <w:r w:rsidR="00CD295E" w:rsidRPr="0092263B">
        <w:rPr>
          <w:highlight w:val="white"/>
        </w:rPr>
        <w:t xml:space="preserve"> : (new Symbol(</w:t>
      </w:r>
      <w:r w:rsidR="00DC776D">
        <w:rPr>
          <w:highlight w:val="white"/>
        </w:rPr>
        <w:t xml:space="preserve">null, </w:t>
      </w:r>
      <w:r w:rsidR="00CD295E" w:rsidRPr="0092263B">
        <w:rPr>
          <w:highlight w:val="white"/>
        </w:rPr>
        <w:t>jumpSet));</w:t>
      </w:r>
    </w:p>
    <w:p w14:paraId="324CE702" w14:textId="77777777" w:rsidR="004E2CD3" w:rsidRDefault="00324B53" w:rsidP="004E2CD3">
      <w:pPr>
        <w:rPr>
          <w:highlight w:val="white"/>
        </w:rPr>
      </w:pPr>
      <w:r>
        <w:rPr>
          <w:highlight w:val="white"/>
        </w:rPr>
        <w:t>The final expression</w:t>
      </w:r>
      <w:r w:rsidR="004E2CD3">
        <w:rPr>
          <w:highlight w:val="white"/>
        </w:rPr>
        <w:t xml:space="preserve"> does not have a short list, and its long list is made up by the unconditional jump instruction only.</w:t>
      </w:r>
    </w:p>
    <w:p w14:paraId="7DC62447" w14:textId="153F23CB" w:rsidR="00CD295E" w:rsidRPr="0092263B" w:rsidRDefault="00CD295E" w:rsidP="0092263B">
      <w:pPr>
        <w:pStyle w:val="Code"/>
        <w:rPr>
          <w:highlight w:val="white"/>
        </w:rPr>
      </w:pPr>
      <w:r w:rsidRPr="0092263B">
        <w:rPr>
          <w:highlight w:val="white"/>
        </w:rPr>
        <w:t xml:space="preserve">      return (new Expression(</w:t>
      </w:r>
      <w:r w:rsidR="004036F0">
        <w:rPr>
          <w:highlight w:val="white"/>
        </w:rPr>
        <w:t>resultSymbol</w:t>
      </w:r>
      <w:r w:rsidRPr="0092263B">
        <w:rPr>
          <w:highlight w:val="white"/>
        </w:rPr>
        <w:t xml:space="preserve">, null, </w:t>
      </w:r>
      <w:r w:rsidR="008936A0">
        <w:rPr>
          <w:highlight w:val="white"/>
        </w:rPr>
        <w:t>longList</w:t>
      </w:r>
      <w:r w:rsidRPr="0092263B">
        <w:rPr>
          <w:highlight w:val="white"/>
        </w:rPr>
        <w:t>));</w:t>
      </w:r>
    </w:p>
    <w:p w14:paraId="356AC509" w14:textId="77777777" w:rsidR="00CD295E" w:rsidRPr="0092263B" w:rsidRDefault="00CD295E" w:rsidP="0092263B">
      <w:pPr>
        <w:pStyle w:val="Code"/>
        <w:rPr>
          <w:highlight w:val="white"/>
        </w:rPr>
      </w:pPr>
      <w:r w:rsidRPr="0092263B">
        <w:rPr>
          <w:highlight w:val="white"/>
        </w:rPr>
        <w:t xml:space="preserve">    }</w:t>
      </w:r>
    </w:p>
    <w:p w14:paraId="5C15ACE1" w14:textId="3072B53C" w:rsidR="00CD295E" w:rsidRPr="0092263B" w:rsidRDefault="002D5350" w:rsidP="002D5350">
      <w:pPr>
        <w:rPr>
          <w:highlight w:val="white"/>
        </w:rPr>
      </w:pPr>
      <w:r>
        <w:rPr>
          <w:highlight w:val="white"/>
        </w:rPr>
        <w:t xml:space="preserve">The </w:t>
      </w:r>
      <w:r w:rsidRPr="00BE0A75">
        <w:rPr>
          <w:rStyle w:val="KeyWord0"/>
          <w:highlight w:val="white"/>
        </w:rPr>
        <w:t>Arithmetic</w:t>
      </w:r>
      <w:r>
        <w:rPr>
          <w:highlight w:val="white"/>
        </w:rPr>
        <w:t xml:space="preserve"> method</w:t>
      </w:r>
      <w:r w:rsidR="00E70DB2">
        <w:rPr>
          <w:highlight w:val="white"/>
        </w:rPr>
        <w:t xml:space="preserve"> </w:t>
      </w:r>
      <w:r w:rsidR="005D2AF1">
        <w:rPr>
          <w:highlight w:val="white"/>
        </w:rPr>
        <w:t>evaluate</w:t>
      </w:r>
      <w:r w:rsidR="00E70DB2">
        <w:rPr>
          <w:highlight w:val="white"/>
        </w:rPr>
        <w:t>s</w:t>
      </w:r>
      <w:r w:rsidR="005D2AF1">
        <w:rPr>
          <w:highlight w:val="white"/>
        </w:rPr>
        <w:t xml:space="preserve"> the value of a constant arithmetic expression.</w:t>
      </w:r>
    </w:p>
    <w:p w14:paraId="46961FEF" w14:textId="77777777" w:rsidR="00CD295E" w:rsidRPr="0092263B" w:rsidRDefault="00CD295E" w:rsidP="0092263B">
      <w:pPr>
        <w:pStyle w:val="Code"/>
        <w:rPr>
          <w:highlight w:val="white"/>
        </w:rPr>
      </w:pPr>
      <w:r w:rsidRPr="0092263B">
        <w:rPr>
          <w:highlight w:val="white"/>
        </w:rPr>
        <w:t xml:space="preserve">    public static Expression Arithmetic(MiddleOperator middleOp,</w:t>
      </w:r>
    </w:p>
    <w:p w14:paraId="25F4D2BD" w14:textId="77777777" w:rsidR="00767911" w:rsidRDefault="00CD295E" w:rsidP="0092263B">
      <w:pPr>
        <w:pStyle w:val="Code"/>
        <w:rPr>
          <w:highlight w:val="white"/>
        </w:rPr>
      </w:pPr>
      <w:r w:rsidRPr="0092263B">
        <w:rPr>
          <w:highlight w:val="white"/>
        </w:rPr>
        <w:t xml:space="preserve">                                        Expression leftExpression,</w:t>
      </w:r>
    </w:p>
    <w:p w14:paraId="0853F8C2" w14:textId="233BBD8C"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 {</w:t>
      </w:r>
    </w:p>
    <w:p w14:paraId="45E366D8" w14:textId="13ACA95C" w:rsidR="009C346B" w:rsidRPr="0092263B" w:rsidRDefault="009C346B" w:rsidP="009C346B">
      <w:pPr>
        <w:rPr>
          <w:highlight w:val="white"/>
        </w:rPr>
      </w:pPr>
      <w:r>
        <w:rPr>
          <w:highlight w:val="white"/>
        </w:rPr>
        <w:t>If at least one of the operands is not constant, we just return null.</w:t>
      </w:r>
    </w:p>
    <w:p w14:paraId="187AD14B" w14:textId="77777777" w:rsidR="00CD295E" w:rsidRPr="0092263B" w:rsidRDefault="00CD295E" w:rsidP="0092263B">
      <w:pPr>
        <w:pStyle w:val="Code"/>
        <w:rPr>
          <w:highlight w:val="white"/>
        </w:rPr>
      </w:pPr>
      <w:r w:rsidRPr="0092263B">
        <w:rPr>
          <w:highlight w:val="white"/>
        </w:rPr>
        <w:t xml:space="preserve">      if (!IsConstant(leftExpression) || !IsConstant(rightExpression)) {</w:t>
      </w:r>
    </w:p>
    <w:p w14:paraId="3ABBE12B" w14:textId="77777777" w:rsidR="00CD295E" w:rsidRPr="0092263B" w:rsidRDefault="00CD295E" w:rsidP="0092263B">
      <w:pPr>
        <w:pStyle w:val="Code"/>
        <w:rPr>
          <w:highlight w:val="white"/>
        </w:rPr>
      </w:pPr>
      <w:r w:rsidRPr="0092263B">
        <w:rPr>
          <w:highlight w:val="white"/>
        </w:rPr>
        <w:t xml:space="preserve">        return null;</w:t>
      </w:r>
    </w:p>
    <w:p w14:paraId="54BA0DEE" w14:textId="569967D8" w:rsidR="00CD295E" w:rsidRDefault="00CD295E" w:rsidP="0092263B">
      <w:pPr>
        <w:pStyle w:val="Code"/>
        <w:rPr>
          <w:highlight w:val="white"/>
        </w:rPr>
      </w:pPr>
      <w:r w:rsidRPr="0092263B">
        <w:rPr>
          <w:highlight w:val="white"/>
        </w:rPr>
        <w:t xml:space="preserve">      }</w:t>
      </w:r>
    </w:p>
    <w:p w14:paraId="5631BA29" w14:textId="06A2AE2F" w:rsidR="00F953CE" w:rsidRPr="0092263B" w:rsidRDefault="00F953CE" w:rsidP="00F953CE">
      <w:pPr>
        <w:rPr>
          <w:highlight w:val="white"/>
        </w:rPr>
      </w:pPr>
      <w:r>
        <w:rPr>
          <w:highlight w:val="white"/>
        </w:rPr>
        <w:t xml:space="preserve">If at least one of the expressions has floating type, we call </w:t>
      </w:r>
      <w:r w:rsidRPr="00A10C87">
        <w:rPr>
          <w:rStyle w:val="KeyWord0"/>
          <w:highlight w:val="white"/>
        </w:rPr>
        <w:t>ArithmeticFloating</w:t>
      </w:r>
      <w:r>
        <w:rPr>
          <w:highlight w:val="white"/>
        </w:rPr>
        <w:t>.</w:t>
      </w:r>
    </w:p>
    <w:p w14:paraId="0C943384" w14:textId="77777777" w:rsidR="00767911" w:rsidRDefault="00CD295E" w:rsidP="0092263B">
      <w:pPr>
        <w:pStyle w:val="Code"/>
        <w:rPr>
          <w:highlight w:val="white"/>
        </w:rPr>
      </w:pPr>
      <w:r w:rsidRPr="0092263B">
        <w:rPr>
          <w:highlight w:val="white"/>
        </w:rPr>
        <w:t xml:space="preserve">      else if (leftExpression.Symbol.Type.IsFloating() ||</w:t>
      </w:r>
    </w:p>
    <w:p w14:paraId="00B53F1A" w14:textId="2236D2DD"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rightExpression.Symbol.Type.IsFloating()) {</w:t>
      </w:r>
    </w:p>
    <w:p w14:paraId="4442818A" w14:textId="77777777" w:rsidR="00CD295E" w:rsidRPr="0092263B" w:rsidRDefault="00CD295E" w:rsidP="0092263B">
      <w:pPr>
        <w:pStyle w:val="Code"/>
        <w:rPr>
          <w:highlight w:val="white"/>
        </w:rPr>
      </w:pPr>
      <w:r w:rsidRPr="0092263B">
        <w:rPr>
          <w:highlight w:val="white"/>
        </w:rPr>
        <w:t xml:space="preserve">        return ArithmeticFloating(middleOp, leftExpression, rightExpression);</w:t>
      </w:r>
    </w:p>
    <w:p w14:paraId="467074B5" w14:textId="77777777" w:rsidR="00CD295E" w:rsidRPr="0092263B" w:rsidRDefault="00CD295E" w:rsidP="0092263B">
      <w:pPr>
        <w:pStyle w:val="Code"/>
        <w:rPr>
          <w:highlight w:val="white"/>
        </w:rPr>
      </w:pPr>
      <w:r w:rsidRPr="0092263B">
        <w:rPr>
          <w:highlight w:val="white"/>
        </w:rPr>
        <w:t xml:space="preserve">      }</w:t>
      </w:r>
    </w:p>
    <w:p w14:paraId="74698E42" w14:textId="6039501F" w:rsidR="00A10C87" w:rsidRPr="0092263B" w:rsidRDefault="00A10C87" w:rsidP="00A10C87">
      <w:pPr>
        <w:rPr>
          <w:highlight w:val="white"/>
        </w:rPr>
      </w:pPr>
      <w:r>
        <w:rPr>
          <w:highlight w:val="white"/>
        </w:rPr>
        <w:t xml:space="preserve">If neither of the expressions has </w:t>
      </w:r>
      <w:r w:rsidR="00272521">
        <w:rPr>
          <w:highlight w:val="white"/>
        </w:rPr>
        <w:t>floating type,</w:t>
      </w:r>
      <w:r>
        <w:rPr>
          <w:highlight w:val="white"/>
        </w:rPr>
        <w:t xml:space="preserve"> we call </w:t>
      </w:r>
      <w:r w:rsidRPr="00A10C87">
        <w:rPr>
          <w:rStyle w:val="KeyWord0"/>
          <w:highlight w:val="white"/>
        </w:rPr>
        <w:t>Arithmetic</w:t>
      </w:r>
      <w:r w:rsidR="00272521">
        <w:rPr>
          <w:rStyle w:val="KeyWord0"/>
          <w:highlight w:val="white"/>
        </w:rPr>
        <w:t>Integral</w:t>
      </w:r>
      <w:r>
        <w:rPr>
          <w:highlight w:val="white"/>
        </w:rPr>
        <w:t>.</w:t>
      </w:r>
    </w:p>
    <w:p w14:paraId="633A266F" w14:textId="77777777" w:rsidR="00CD295E" w:rsidRPr="0092263B" w:rsidRDefault="00CD295E" w:rsidP="0092263B">
      <w:pPr>
        <w:pStyle w:val="Code"/>
        <w:rPr>
          <w:highlight w:val="white"/>
        </w:rPr>
      </w:pPr>
      <w:r w:rsidRPr="0092263B">
        <w:rPr>
          <w:highlight w:val="white"/>
        </w:rPr>
        <w:t xml:space="preserve">      else {</w:t>
      </w:r>
    </w:p>
    <w:p w14:paraId="48E152A1" w14:textId="77777777" w:rsidR="00CD295E" w:rsidRPr="0092263B" w:rsidRDefault="00CD295E" w:rsidP="0092263B">
      <w:pPr>
        <w:pStyle w:val="Code"/>
        <w:rPr>
          <w:highlight w:val="white"/>
        </w:rPr>
      </w:pPr>
      <w:r w:rsidRPr="0092263B">
        <w:rPr>
          <w:highlight w:val="white"/>
        </w:rPr>
        <w:t xml:space="preserve">        return ArithmeticIntegral(middleOp, leftExpression, rightExpression);</w:t>
      </w:r>
    </w:p>
    <w:p w14:paraId="072BD052" w14:textId="77777777" w:rsidR="00CD295E" w:rsidRPr="0092263B" w:rsidRDefault="00CD295E" w:rsidP="0092263B">
      <w:pPr>
        <w:pStyle w:val="Code"/>
        <w:rPr>
          <w:highlight w:val="white"/>
        </w:rPr>
      </w:pPr>
      <w:r w:rsidRPr="0092263B">
        <w:rPr>
          <w:highlight w:val="white"/>
        </w:rPr>
        <w:t xml:space="preserve">      }</w:t>
      </w:r>
    </w:p>
    <w:p w14:paraId="36E3877F" w14:textId="77777777" w:rsidR="00CD295E" w:rsidRPr="0092263B" w:rsidRDefault="00CD295E" w:rsidP="0092263B">
      <w:pPr>
        <w:pStyle w:val="Code"/>
        <w:rPr>
          <w:highlight w:val="white"/>
        </w:rPr>
      </w:pPr>
      <w:r w:rsidRPr="0092263B">
        <w:rPr>
          <w:highlight w:val="white"/>
        </w:rPr>
        <w:t xml:space="preserve">    }</w:t>
      </w:r>
    </w:p>
    <w:p w14:paraId="51D1E555" w14:textId="76E80CD7" w:rsidR="00CD295E" w:rsidRPr="0092263B" w:rsidRDefault="00D05EDC" w:rsidP="00D05EDC">
      <w:pPr>
        <w:rPr>
          <w:highlight w:val="white"/>
        </w:rPr>
      </w:pPr>
      <w:r>
        <w:rPr>
          <w:highlight w:val="white"/>
        </w:rPr>
        <w:t xml:space="preserve">The </w:t>
      </w:r>
      <w:r w:rsidRPr="00D05EDC">
        <w:rPr>
          <w:rStyle w:val="KeyWord0"/>
          <w:highlight w:val="white"/>
        </w:rPr>
        <w:t>ArithmeticIntegral</w:t>
      </w:r>
      <w:r>
        <w:rPr>
          <w:highlight w:val="white"/>
        </w:rPr>
        <w:t xml:space="preserve"> method </w:t>
      </w:r>
      <w:r w:rsidR="00B411A9">
        <w:rPr>
          <w:highlight w:val="white"/>
        </w:rPr>
        <w:t>evaluate the value of a constant integral arithmetic expression.</w:t>
      </w:r>
      <w:r w:rsidR="005112B7">
        <w:rPr>
          <w:highlight w:val="white"/>
        </w:rPr>
        <w:t xml:space="preserve"> It calls in turn the </w:t>
      </w:r>
      <w:r w:rsidR="005112B7" w:rsidRPr="005112B7">
        <w:rPr>
          <w:rStyle w:val="KeyWord0"/>
          <w:highlight w:val="white"/>
        </w:rPr>
        <w:t>ArithmeticIntegral</w:t>
      </w:r>
      <w:r w:rsidR="005112B7">
        <w:rPr>
          <w:highlight w:val="white"/>
        </w:rPr>
        <w:t xml:space="preserve"> method that takes two symbols as parameters.</w:t>
      </w:r>
      <w:r w:rsidR="00376F71">
        <w:rPr>
          <w:highlight w:val="white"/>
        </w:rPr>
        <w:t xml:space="preserve"> The reason for using two methods is that the latter method is called by the middle code optimizer.</w:t>
      </w:r>
    </w:p>
    <w:p w14:paraId="7C57D1AE" w14:textId="77777777" w:rsidR="00CD295E" w:rsidRPr="0092263B" w:rsidRDefault="00CD295E" w:rsidP="0092263B">
      <w:pPr>
        <w:pStyle w:val="Code"/>
        <w:rPr>
          <w:highlight w:val="white"/>
        </w:rPr>
      </w:pPr>
      <w:r w:rsidRPr="0092263B">
        <w:rPr>
          <w:highlight w:val="white"/>
        </w:rPr>
        <w:t xml:space="preserve">    private static Expression ArithmeticIntegral(MiddleOperator middleOp,</w:t>
      </w:r>
    </w:p>
    <w:p w14:paraId="4FD22C81" w14:textId="77777777" w:rsidR="00767911" w:rsidRDefault="00CD295E" w:rsidP="0092263B">
      <w:pPr>
        <w:pStyle w:val="Code"/>
        <w:rPr>
          <w:highlight w:val="white"/>
        </w:rPr>
      </w:pPr>
      <w:r w:rsidRPr="0092263B">
        <w:rPr>
          <w:highlight w:val="white"/>
        </w:rPr>
        <w:t xml:space="preserve">                                                 Expression leftExpression,</w:t>
      </w:r>
    </w:p>
    <w:p w14:paraId="5013FE51" w14:textId="2E9742A9" w:rsidR="00CD295E" w:rsidRDefault="00767911" w:rsidP="0092263B">
      <w:pPr>
        <w:pStyle w:val="Code"/>
        <w:rPr>
          <w:highlight w:val="white"/>
        </w:rPr>
      </w:pPr>
      <w:r>
        <w:rPr>
          <w:highlight w:val="white"/>
        </w:rPr>
        <w:t xml:space="preserve">                                                </w:t>
      </w:r>
      <w:r w:rsidR="00CD295E" w:rsidRPr="0092263B">
        <w:rPr>
          <w:highlight w:val="white"/>
        </w:rPr>
        <w:t xml:space="preserve"> Expression rightExpression){</w:t>
      </w:r>
    </w:p>
    <w:p w14:paraId="7BE514F3" w14:textId="2A65B9F0" w:rsidR="007921E1" w:rsidRPr="0092263B" w:rsidRDefault="007921E1" w:rsidP="007921E1">
      <w:pPr>
        <w:rPr>
          <w:highlight w:val="white"/>
        </w:rPr>
      </w:pPr>
      <w:r>
        <w:rPr>
          <w:highlight w:val="white"/>
        </w:rPr>
        <w:t>We cast potential logical expression to integral type (signed integer).</w:t>
      </w:r>
    </w:p>
    <w:p w14:paraId="2A1037E1" w14:textId="77777777" w:rsidR="00CD295E" w:rsidRPr="0092263B" w:rsidRDefault="00CD295E" w:rsidP="0092263B">
      <w:pPr>
        <w:pStyle w:val="Code"/>
        <w:rPr>
          <w:highlight w:val="white"/>
        </w:rPr>
      </w:pPr>
      <w:r w:rsidRPr="0092263B">
        <w:rPr>
          <w:highlight w:val="white"/>
        </w:rPr>
        <w:t xml:space="preserve">      leftExpression = LogicalToIntegral(leftExpression);</w:t>
      </w:r>
    </w:p>
    <w:p w14:paraId="4B3C6D08" w14:textId="77777777" w:rsidR="00CD295E" w:rsidRPr="0092263B" w:rsidRDefault="00CD295E" w:rsidP="0092263B">
      <w:pPr>
        <w:pStyle w:val="Code"/>
        <w:rPr>
          <w:highlight w:val="white"/>
        </w:rPr>
      </w:pPr>
      <w:r w:rsidRPr="0092263B">
        <w:rPr>
          <w:highlight w:val="white"/>
        </w:rPr>
        <w:t xml:space="preserve">      rightExpression = LogicalToIntegral(rightExpression);</w:t>
      </w:r>
    </w:p>
    <w:p w14:paraId="15A40D46" w14:textId="77777777" w:rsidR="00767911" w:rsidRDefault="00CD295E" w:rsidP="0092263B">
      <w:pPr>
        <w:pStyle w:val="Code"/>
        <w:rPr>
          <w:highlight w:val="white"/>
        </w:rPr>
      </w:pPr>
      <w:r w:rsidRPr="0092263B">
        <w:rPr>
          <w:highlight w:val="white"/>
        </w:rPr>
        <w:t xml:space="preserve">      Symbol symbol = ArithmeticIntegral(middleOp, leftExpression.Symbol,</w:t>
      </w:r>
    </w:p>
    <w:p w14:paraId="682FB1E2" w14:textId="0D34E664" w:rsidR="00CD295E" w:rsidRPr="0092263B" w:rsidRDefault="00767911" w:rsidP="0092263B">
      <w:pPr>
        <w:pStyle w:val="Code"/>
        <w:rPr>
          <w:highlight w:val="white"/>
        </w:rPr>
      </w:pPr>
      <w:r>
        <w:rPr>
          <w:highlight w:val="white"/>
        </w:rPr>
        <w:t xml:space="preserve">                                        </w:t>
      </w:r>
      <w:r w:rsidR="00CD295E" w:rsidRPr="0092263B">
        <w:rPr>
          <w:highlight w:val="white"/>
        </w:rPr>
        <w:t xml:space="preserve"> rightExpression.Symbol);</w:t>
      </w:r>
    </w:p>
    <w:p w14:paraId="14BE7833" w14:textId="3E6B501C" w:rsidR="00DC6329" w:rsidRDefault="00DC6329" w:rsidP="00DC6329">
      <w:pPr>
        <w:rPr>
          <w:highlight w:val="white"/>
        </w:rPr>
      </w:pPr>
      <w:r>
        <w:rPr>
          <w:highlight w:val="white"/>
        </w:rPr>
        <w:t>The integral arithmetic evaluation does not generate any midddle code, which is why the expression has neither a short nor a long list.</w:t>
      </w:r>
    </w:p>
    <w:p w14:paraId="08C80D1D" w14:textId="71D1B29F" w:rsidR="00CD295E" w:rsidRPr="0092263B" w:rsidRDefault="00CD295E" w:rsidP="0092263B">
      <w:pPr>
        <w:pStyle w:val="Code"/>
        <w:rPr>
          <w:highlight w:val="white"/>
        </w:rPr>
      </w:pPr>
      <w:r w:rsidRPr="0092263B">
        <w:rPr>
          <w:highlight w:val="white"/>
        </w:rPr>
        <w:t xml:space="preserve">      return (new Expression(symbol, null, null));</w:t>
      </w:r>
    </w:p>
    <w:p w14:paraId="7DABB51F" w14:textId="77777777" w:rsidR="00CD295E" w:rsidRPr="0092263B" w:rsidRDefault="00CD295E" w:rsidP="0092263B">
      <w:pPr>
        <w:pStyle w:val="Code"/>
        <w:rPr>
          <w:highlight w:val="white"/>
        </w:rPr>
      </w:pPr>
      <w:r w:rsidRPr="0092263B">
        <w:rPr>
          <w:highlight w:val="white"/>
        </w:rPr>
        <w:t xml:space="preserve">    }</w:t>
      </w:r>
    </w:p>
    <w:p w14:paraId="3F50712E" w14:textId="27FE1338" w:rsidR="00CD295E" w:rsidRPr="0092263B" w:rsidRDefault="00096C31" w:rsidP="00096C31">
      <w:pPr>
        <w:rPr>
          <w:highlight w:val="white"/>
        </w:rPr>
      </w:pPr>
      <w:r>
        <w:rPr>
          <w:highlight w:val="white"/>
        </w:rPr>
        <w:t xml:space="preserve">The integral arithmetic evaluation is a bit more complicated since we </w:t>
      </w:r>
      <w:r w:rsidR="00F562E6">
        <w:rPr>
          <w:highlight w:val="white"/>
        </w:rPr>
        <w:t>must</w:t>
      </w:r>
      <w:r>
        <w:rPr>
          <w:highlight w:val="white"/>
        </w:rPr>
        <w:t xml:space="preserve"> take pointer arithmetic in consideration.</w:t>
      </w:r>
    </w:p>
    <w:p w14:paraId="0C12C290" w14:textId="77777777" w:rsidR="00CD295E" w:rsidRPr="0092263B" w:rsidRDefault="00CD295E" w:rsidP="0092263B">
      <w:pPr>
        <w:pStyle w:val="Code"/>
        <w:rPr>
          <w:highlight w:val="white"/>
        </w:rPr>
      </w:pPr>
      <w:r w:rsidRPr="0092263B">
        <w:rPr>
          <w:highlight w:val="white"/>
        </w:rPr>
        <w:t xml:space="preserve">    public static Symbol ArithmeticIntegral(MiddleOperator middleOp,</w:t>
      </w:r>
    </w:p>
    <w:p w14:paraId="179BED3A" w14:textId="77777777" w:rsidR="00767911" w:rsidRDefault="00CD295E" w:rsidP="0092263B">
      <w:pPr>
        <w:pStyle w:val="Code"/>
        <w:rPr>
          <w:highlight w:val="white"/>
        </w:rPr>
      </w:pPr>
      <w:r w:rsidRPr="0092263B">
        <w:rPr>
          <w:highlight w:val="white"/>
        </w:rPr>
        <w:t xml:space="preserve">                                            Symbol leftSymbol,</w:t>
      </w:r>
    </w:p>
    <w:p w14:paraId="46BEC16A" w14:textId="3CFC48C9" w:rsidR="00CD295E" w:rsidRPr="0092263B" w:rsidRDefault="00767911" w:rsidP="0092263B">
      <w:pPr>
        <w:pStyle w:val="Code"/>
        <w:rPr>
          <w:highlight w:val="white"/>
        </w:rPr>
      </w:pPr>
      <w:r>
        <w:rPr>
          <w:highlight w:val="white"/>
        </w:rPr>
        <w:t xml:space="preserve">                                           </w:t>
      </w:r>
      <w:r w:rsidR="00CD295E" w:rsidRPr="0092263B">
        <w:rPr>
          <w:highlight w:val="white"/>
        </w:rPr>
        <w:t xml:space="preserve"> Symbol rightSymbol) {</w:t>
      </w:r>
    </w:p>
    <w:p w14:paraId="1F0ED4B4" w14:textId="77777777" w:rsidR="00CD295E" w:rsidRPr="0092263B" w:rsidRDefault="00CD295E" w:rsidP="0092263B">
      <w:pPr>
        <w:pStyle w:val="Code"/>
        <w:rPr>
          <w:highlight w:val="white"/>
        </w:rPr>
      </w:pPr>
      <w:r w:rsidRPr="0092263B">
        <w:rPr>
          <w:highlight w:val="white"/>
        </w:rPr>
        <w:lastRenderedPageBreak/>
        <w:t xml:space="preserve">      Type leftType = leftSymbol.Type,</w:t>
      </w:r>
    </w:p>
    <w:p w14:paraId="1702C506" w14:textId="77777777" w:rsidR="00CD295E" w:rsidRPr="0092263B" w:rsidRDefault="00CD295E" w:rsidP="0092263B">
      <w:pPr>
        <w:pStyle w:val="Code"/>
        <w:rPr>
          <w:highlight w:val="white"/>
        </w:rPr>
      </w:pPr>
      <w:r w:rsidRPr="0092263B">
        <w:rPr>
          <w:highlight w:val="white"/>
        </w:rPr>
        <w:t xml:space="preserve">           rightType = rightSymbol.Type;</w:t>
      </w:r>
    </w:p>
    <w:p w14:paraId="604D4388" w14:textId="68B3203C" w:rsidR="00CD295E" w:rsidRPr="0092263B" w:rsidRDefault="00B56766" w:rsidP="00B56766">
      <w:pPr>
        <w:rPr>
          <w:highlight w:val="white"/>
        </w:rPr>
      </w:pPr>
      <w:r>
        <w:rPr>
          <w:highlight w:val="white"/>
        </w:rPr>
        <w:t>Since this method has been called</w:t>
      </w:r>
      <w:r w:rsidR="00B764B9">
        <w:rPr>
          <w:highlight w:val="white"/>
        </w:rPr>
        <w:t>,</w:t>
      </w:r>
      <w:r>
        <w:rPr>
          <w:highlight w:val="white"/>
        </w:rPr>
        <w:t xml:space="preserve"> we </w:t>
      </w:r>
      <w:r w:rsidR="00454D7A">
        <w:rPr>
          <w:highlight w:val="white"/>
        </w:rPr>
        <w:t>know</w:t>
      </w:r>
      <w:r w:rsidR="00806FBD">
        <w:rPr>
          <w:highlight w:val="white"/>
        </w:rPr>
        <w:t xml:space="preserve"> </w:t>
      </w:r>
      <w:r>
        <w:rPr>
          <w:highlight w:val="white"/>
        </w:rPr>
        <w:t xml:space="preserve">that none of the expression have floating type, and the potiential logical types has been cast to integral types. Therefore, </w:t>
      </w:r>
      <w:r w:rsidR="00FA39D3">
        <w:rPr>
          <w:highlight w:val="white"/>
        </w:rPr>
        <w:t xml:space="preserve">we can assume that their </w:t>
      </w:r>
      <w:r w:rsidR="00B764B9">
        <w:rPr>
          <w:highlight w:val="white"/>
        </w:rPr>
        <w:t xml:space="preserve">values are </w:t>
      </w:r>
      <w:r w:rsidR="00B764B9" w:rsidRPr="00B9014F">
        <w:rPr>
          <w:rStyle w:val="KeyWord0"/>
          <w:highlight w:val="white"/>
        </w:rPr>
        <w:t>BigInteger</w:t>
      </w:r>
      <w:r w:rsidR="00B764B9">
        <w:rPr>
          <w:highlight w:val="white"/>
        </w:rPr>
        <w:t xml:space="preserve"> objects.</w:t>
      </w:r>
    </w:p>
    <w:p w14:paraId="0F2495C5" w14:textId="77777777" w:rsidR="00CD295E" w:rsidRPr="0092263B" w:rsidRDefault="00CD295E" w:rsidP="0092263B">
      <w:pPr>
        <w:pStyle w:val="Code"/>
        <w:rPr>
          <w:highlight w:val="white"/>
        </w:rPr>
      </w:pPr>
      <w:r w:rsidRPr="0092263B">
        <w:rPr>
          <w:highlight w:val="white"/>
        </w:rPr>
        <w:t xml:space="preserve">      BigInteger leftValue = (BigInteger) leftSymbol.Value,</w:t>
      </w:r>
    </w:p>
    <w:p w14:paraId="0992667C" w14:textId="77777777" w:rsidR="00CD295E" w:rsidRPr="0092263B" w:rsidRDefault="00CD295E" w:rsidP="0092263B">
      <w:pPr>
        <w:pStyle w:val="Code"/>
        <w:rPr>
          <w:highlight w:val="white"/>
        </w:rPr>
      </w:pPr>
      <w:r w:rsidRPr="0092263B">
        <w:rPr>
          <w:highlight w:val="white"/>
        </w:rPr>
        <w:t xml:space="preserve">                 rightValue = (BigInteger) rightSymbol.Value,</w:t>
      </w:r>
    </w:p>
    <w:p w14:paraId="50725433" w14:textId="77777777" w:rsidR="00CD295E" w:rsidRPr="0092263B" w:rsidRDefault="00CD295E" w:rsidP="0092263B">
      <w:pPr>
        <w:pStyle w:val="Code"/>
        <w:rPr>
          <w:highlight w:val="white"/>
        </w:rPr>
      </w:pPr>
      <w:r w:rsidRPr="0092263B">
        <w:rPr>
          <w:highlight w:val="white"/>
        </w:rPr>
        <w:t xml:space="preserve">                 resultValue = 0;</w:t>
      </w:r>
    </w:p>
    <w:p w14:paraId="4D15085C" w14:textId="7ADD1ADF" w:rsidR="00CD295E" w:rsidRPr="0092263B" w:rsidRDefault="00D270D0" w:rsidP="00D270D0">
      <w:pPr>
        <w:rPr>
          <w:highlight w:val="white"/>
        </w:rPr>
      </w:pPr>
      <w:r>
        <w:rPr>
          <w:highlight w:val="white"/>
        </w:rPr>
        <w:t xml:space="preserve">In case of addition, we </w:t>
      </w:r>
      <w:r w:rsidR="00CC25C8">
        <w:rPr>
          <w:highlight w:val="white"/>
        </w:rPr>
        <w:t>must</w:t>
      </w:r>
      <w:r w:rsidR="00180CD9">
        <w:rPr>
          <w:highlight w:val="white"/>
        </w:rPr>
        <w:t xml:space="preserve"> </w:t>
      </w:r>
      <w:r>
        <w:rPr>
          <w:highlight w:val="white"/>
        </w:rPr>
        <w:t xml:space="preserve">check whether the </w:t>
      </w:r>
      <w:r w:rsidR="00560BBB">
        <w:rPr>
          <w:highlight w:val="white"/>
        </w:rPr>
        <w:t xml:space="preserve">type of the </w:t>
      </w:r>
      <w:r>
        <w:rPr>
          <w:highlight w:val="white"/>
        </w:rPr>
        <w:t xml:space="preserve">left expression </w:t>
      </w:r>
      <w:r w:rsidR="00560BBB">
        <w:rPr>
          <w:highlight w:val="white"/>
        </w:rPr>
        <w:t xml:space="preserve">is </w:t>
      </w:r>
      <w:r>
        <w:rPr>
          <w:highlight w:val="white"/>
        </w:rPr>
        <w:t xml:space="preserve">a pointer </w:t>
      </w:r>
      <w:r w:rsidR="00093C81">
        <w:rPr>
          <w:highlight w:val="white"/>
        </w:rPr>
        <w:t xml:space="preserve">or array </w:t>
      </w:r>
      <w:r>
        <w:rPr>
          <w:highlight w:val="white"/>
        </w:rPr>
        <w:t xml:space="preserve">type. In that case we need to multiply the value of the right expression with the size of the pointer </w:t>
      </w:r>
      <w:r w:rsidR="005E1CED">
        <w:rPr>
          <w:highlight w:val="white"/>
        </w:rPr>
        <w:t xml:space="preserve">or array </w:t>
      </w:r>
      <w:r>
        <w:rPr>
          <w:highlight w:val="white"/>
        </w:rPr>
        <w:t>type.</w:t>
      </w:r>
    </w:p>
    <w:p w14:paraId="3AEE977A" w14:textId="77777777" w:rsidR="00CD295E" w:rsidRPr="0092263B" w:rsidRDefault="00CD295E" w:rsidP="0092263B">
      <w:pPr>
        <w:pStyle w:val="Code"/>
        <w:rPr>
          <w:highlight w:val="white"/>
        </w:rPr>
      </w:pPr>
      <w:r w:rsidRPr="0092263B">
        <w:rPr>
          <w:highlight w:val="white"/>
        </w:rPr>
        <w:t xml:space="preserve">      switch (middleOp) {</w:t>
      </w:r>
    </w:p>
    <w:p w14:paraId="6E35E5EE" w14:textId="77777777" w:rsidR="00CD295E" w:rsidRPr="0092263B" w:rsidRDefault="00CD295E" w:rsidP="0092263B">
      <w:pPr>
        <w:pStyle w:val="Code"/>
        <w:rPr>
          <w:highlight w:val="white"/>
        </w:rPr>
      </w:pPr>
      <w:r w:rsidRPr="0092263B">
        <w:rPr>
          <w:highlight w:val="white"/>
        </w:rPr>
        <w:t xml:space="preserve">        case MiddleOperator.BinaryAdd:</w:t>
      </w:r>
    </w:p>
    <w:p w14:paraId="24C2C7A9" w14:textId="77777777" w:rsidR="00CD295E" w:rsidRPr="0092263B" w:rsidRDefault="00CD295E" w:rsidP="0092263B">
      <w:pPr>
        <w:pStyle w:val="Code"/>
        <w:rPr>
          <w:highlight w:val="white"/>
        </w:rPr>
      </w:pPr>
      <w:r w:rsidRPr="0092263B">
        <w:rPr>
          <w:highlight w:val="white"/>
        </w:rPr>
        <w:t xml:space="preserve">          if (leftType.IsPointerOrArray()) {</w:t>
      </w:r>
    </w:p>
    <w:p w14:paraId="75A4DE07" w14:textId="77777777" w:rsidR="00767911" w:rsidRDefault="00CD295E" w:rsidP="0092263B">
      <w:pPr>
        <w:pStyle w:val="Code"/>
        <w:rPr>
          <w:highlight w:val="white"/>
        </w:rPr>
      </w:pPr>
      <w:r w:rsidRPr="0092263B">
        <w:rPr>
          <w:highlight w:val="white"/>
        </w:rPr>
        <w:t xml:space="preserve">            resultValue = leftValue +</w:t>
      </w:r>
    </w:p>
    <w:p w14:paraId="5F725CF5" w14:textId="0C9753F5" w:rsidR="00CD295E" w:rsidRPr="0092263B" w:rsidRDefault="00767911" w:rsidP="0092263B">
      <w:pPr>
        <w:pStyle w:val="Code"/>
        <w:rPr>
          <w:highlight w:val="white"/>
        </w:rPr>
      </w:pPr>
      <w:r>
        <w:rPr>
          <w:highlight w:val="white"/>
        </w:rPr>
        <w:t xml:space="preserve">                          </w:t>
      </w:r>
      <w:r w:rsidR="00CD295E" w:rsidRPr="0092263B">
        <w:rPr>
          <w:highlight w:val="white"/>
        </w:rPr>
        <w:t>(rightValue * leftType.PointerOrArrayType.Size());</w:t>
      </w:r>
    </w:p>
    <w:p w14:paraId="4165168B" w14:textId="77777777" w:rsidR="00CD295E" w:rsidRPr="0092263B" w:rsidRDefault="00CD295E" w:rsidP="0092263B">
      <w:pPr>
        <w:pStyle w:val="Code"/>
        <w:rPr>
          <w:highlight w:val="white"/>
        </w:rPr>
      </w:pPr>
      <w:r w:rsidRPr="0092263B">
        <w:rPr>
          <w:highlight w:val="white"/>
        </w:rPr>
        <w:t xml:space="preserve">          }</w:t>
      </w:r>
    </w:p>
    <w:p w14:paraId="7C26060A" w14:textId="45F48444" w:rsidR="008B6E84" w:rsidRPr="0092263B" w:rsidRDefault="008B6E84" w:rsidP="008B6E84">
      <w:pPr>
        <w:rPr>
          <w:highlight w:val="white"/>
        </w:rPr>
      </w:pPr>
      <w:r>
        <w:rPr>
          <w:highlight w:val="white"/>
        </w:rPr>
        <w:t>We must also check whether the right type of the right expression is a pointer</w:t>
      </w:r>
      <w:r w:rsidR="00560BBB">
        <w:rPr>
          <w:highlight w:val="white"/>
        </w:rPr>
        <w:t xml:space="preserve"> or array, in which case we multiply the left value with the size of the pointer or array type.</w:t>
      </w:r>
    </w:p>
    <w:p w14:paraId="5E1EAFC8" w14:textId="77777777" w:rsidR="00CD295E" w:rsidRPr="0092263B" w:rsidRDefault="00CD295E" w:rsidP="0092263B">
      <w:pPr>
        <w:pStyle w:val="Code"/>
        <w:rPr>
          <w:highlight w:val="white"/>
        </w:rPr>
      </w:pPr>
      <w:r w:rsidRPr="0092263B">
        <w:rPr>
          <w:highlight w:val="white"/>
        </w:rPr>
        <w:t xml:space="preserve">          else if (leftType.IsPointerOrArray()) {</w:t>
      </w:r>
    </w:p>
    <w:p w14:paraId="5AB85230" w14:textId="77777777" w:rsidR="007C42E5" w:rsidRDefault="00CD295E" w:rsidP="0092263B">
      <w:pPr>
        <w:pStyle w:val="Code"/>
        <w:rPr>
          <w:highlight w:val="white"/>
        </w:rPr>
      </w:pPr>
      <w:r w:rsidRPr="0092263B">
        <w:rPr>
          <w:highlight w:val="white"/>
        </w:rPr>
        <w:t xml:space="preserve">            resultValue = (leftValue * rightType.PointerOrArrayType.Size()) +</w:t>
      </w:r>
    </w:p>
    <w:p w14:paraId="5A4A6AF7" w14:textId="34A934D5" w:rsidR="00CD295E" w:rsidRPr="0092263B" w:rsidRDefault="007C42E5" w:rsidP="0092263B">
      <w:pPr>
        <w:pStyle w:val="Code"/>
        <w:rPr>
          <w:highlight w:val="white"/>
        </w:rPr>
      </w:pPr>
      <w:r>
        <w:rPr>
          <w:highlight w:val="white"/>
        </w:rPr>
        <w:t xml:space="preserve">                         </w:t>
      </w:r>
      <w:r w:rsidR="00CD295E" w:rsidRPr="0092263B">
        <w:rPr>
          <w:highlight w:val="white"/>
        </w:rPr>
        <w:t xml:space="preserve"> rightValue;</w:t>
      </w:r>
    </w:p>
    <w:p w14:paraId="73F6615D" w14:textId="63151BA5" w:rsidR="00CD295E" w:rsidRDefault="00CD295E" w:rsidP="0092263B">
      <w:pPr>
        <w:pStyle w:val="Code"/>
        <w:rPr>
          <w:highlight w:val="white"/>
        </w:rPr>
      </w:pPr>
      <w:r w:rsidRPr="0092263B">
        <w:rPr>
          <w:highlight w:val="white"/>
        </w:rPr>
        <w:t xml:space="preserve">          }</w:t>
      </w:r>
    </w:p>
    <w:p w14:paraId="3BD26661" w14:textId="1D51FC8C" w:rsidR="0013417C" w:rsidRPr="0092263B" w:rsidRDefault="0013417C" w:rsidP="00C0254A">
      <w:pPr>
        <w:rPr>
          <w:highlight w:val="white"/>
        </w:rPr>
      </w:pPr>
      <w:r>
        <w:rPr>
          <w:highlight w:val="white"/>
        </w:rPr>
        <w:t>If neither</w:t>
      </w:r>
      <w:r w:rsidR="005545B0">
        <w:rPr>
          <w:highlight w:val="white"/>
        </w:rPr>
        <w:t xml:space="preserve"> the left nor the right</w:t>
      </w:r>
      <w:r>
        <w:rPr>
          <w:highlight w:val="white"/>
        </w:rPr>
        <w:t xml:space="preserve"> expression </w:t>
      </w:r>
      <w:r w:rsidR="00C0254A">
        <w:rPr>
          <w:highlight w:val="white"/>
        </w:rPr>
        <w:t>holds pointer or array types, we simpl</w:t>
      </w:r>
      <w:r w:rsidR="002F3712">
        <w:rPr>
          <w:highlight w:val="white"/>
        </w:rPr>
        <w:t>y</w:t>
      </w:r>
      <w:r w:rsidR="00C0254A">
        <w:rPr>
          <w:highlight w:val="white"/>
        </w:rPr>
        <w:t xml:space="preserve"> add the values.</w:t>
      </w:r>
    </w:p>
    <w:p w14:paraId="4E02329B" w14:textId="77777777" w:rsidR="00CD295E" w:rsidRPr="0092263B" w:rsidRDefault="00CD295E" w:rsidP="0092263B">
      <w:pPr>
        <w:pStyle w:val="Code"/>
        <w:rPr>
          <w:highlight w:val="white"/>
        </w:rPr>
      </w:pPr>
      <w:r w:rsidRPr="0092263B">
        <w:rPr>
          <w:highlight w:val="white"/>
        </w:rPr>
        <w:t xml:space="preserve">          else {</w:t>
      </w:r>
    </w:p>
    <w:p w14:paraId="455C4E08" w14:textId="77777777" w:rsidR="00CD295E" w:rsidRPr="0092263B" w:rsidRDefault="00CD295E" w:rsidP="0092263B">
      <w:pPr>
        <w:pStyle w:val="Code"/>
        <w:rPr>
          <w:highlight w:val="white"/>
        </w:rPr>
      </w:pPr>
      <w:r w:rsidRPr="0092263B">
        <w:rPr>
          <w:highlight w:val="white"/>
        </w:rPr>
        <w:t xml:space="preserve">            resultValue = leftValue + rightValue;</w:t>
      </w:r>
    </w:p>
    <w:p w14:paraId="012A6E10" w14:textId="77777777" w:rsidR="00CD295E" w:rsidRPr="0092263B" w:rsidRDefault="00CD295E" w:rsidP="0092263B">
      <w:pPr>
        <w:pStyle w:val="Code"/>
        <w:rPr>
          <w:highlight w:val="white"/>
        </w:rPr>
      </w:pPr>
      <w:r w:rsidRPr="0092263B">
        <w:rPr>
          <w:highlight w:val="white"/>
        </w:rPr>
        <w:t xml:space="preserve">          }</w:t>
      </w:r>
    </w:p>
    <w:p w14:paraId="53CD1788" w14:textId="77777777" w:rsidR="00CD295E" w:rsidRPr="0092263B" w:rsidRDefault="00CD295E" w:rsidP="0092263B">
      <w:pPr>
        <w:pStyle w:val="Code"/>
        <w:rPr>
          <w:highlight w:val="white"/>
        </w:rPr>
      </w:pPr>
      <w:r w:rsidRPr="0092263B">
        <w:rPr>
          <w:highlight w:val="white"/>
        </w:rPr>
        <w:t xml:space="preserve">          break;</w:t>
      </w:r>
    </w:p>
    <w:p w14:paraId="1BA9250B" w14:textId="77777777" w:rsidR="003715AC" w:rsidRDefault="00664EA2" w:rsidP="00664EA2">
      <w:pPr>
        <w:rPr>
          <w:highlight w:val="white"/>
        </w:rPr>
      </w:pPr>
      <w:r>
        <w:rPr>
          <w:highlight w:val="white"/>
        </w:rPr>
        <w:t xml:space="preserve">In case of subtraction, </w:t>
      </w:r>
      <w:r w:rsidR="00D84619">
        <w:rPr>
          <w:highlight w:val="white"/>
        </w:rPr>
        <w:t>to begin with we must</w:t>
      </w:r>
      <w:r>
        <w:rPr>
          <w:highlight w:val="white"/>
        </w:rPr>
        <w:t xml:space="preserve"> check </w:t>
      </w:r>
      <w:r w:rsidR="00D84619">
        <w:rPr>
          <w:highlight w:val="white"/>
        </w:rPr>
        <w:t xml:space="preserve">if both the expressions hold pointer or array types. If they do, we </w:t>
      </w:r>
      <w:r w:rsidR="00EB35B8">
        <w:rPr>
          <w:highlight w:val="white"/>
        </w:rPr>
        <w:t xml:space="preserve">subtract their values and divide the difference </w:t>
      </w:r>
      <w:r w:rsidR="003715AC">
        <w:rPr>
          <w:highlight w:val="white"/>
        </w:rPr>
        <w:t>with size of the pointer or array type.</w:t>
      </w:r>
    </w:p>
    <w:p w14:paraId="4296BB6A" w14:textId="77777777" w:rsidR="00CD295E" w:rsidRPr="0092263B" w:rsidRDefault="00CD295E" w:rsidP="0092263B">
      <w:pPr>
        <w:pStyle w:val="Code"/>
        <w:rPr>
          <w:highlight w:val="white"/>
        </w:rPr>
      </w:pPr>
      <w:r w:rsidRPr="0092263B">
        <w:rPr>
          <w:highlight w:val="white"/>
        </w:rPr>
        <w:t xml:space="preserve">        case MiddleOperator.BinarySubtract:</w:t>
      </w:r>
    </w:p>
    <w:p w14:paraId="2BA09A91" w14:textId="77777777" w:rsidR="00CD295E" w:rsidRPr="0092263B" w:rsidRDefault="00CD295E" w:rsidP="0092263B">
      <w:pPr>
        <w:pStyle w:val="Code"/>
        <w:rPr>
          <w:highlight w:val="white"/>
        </w:rPr>
      </w:pPr>
      <w:r w:rsidRPr="0092263B">
        <w:rPr>
          <w:highlight w:val="white"/>
        </w:rPr>
        <w:t xml:space="preserve">          if (leftType.IsPointerOrArray() &amp;&amp; rightType.IsPointerOrArray()) {</w:t>
      </w:r>
    </w:p>
    <w:p w14:paraId="1015F05B" w14:textId="77777777" w:rsidR="00FE2C45" w:rsidRDefault="00CD295E" w:rsidP="0092263B">
      <w:pPr>
        <w:pStyle w:val="Code"/>
        <w:rPr>
          <w:highlight w:val="white"/>
        </w:rPr>
      </w:pPr>
      <w:r w:rsidRPr="0092263B">
        <w:rPr>
          <w:highlight w:val="white"/>
        </w:rPr>
        <w:t xml:space="preserve">            resultValue = (leftValue - rightValue) /</w:t>
      </w:r>
    </w:p>
    <w:p w14:paraId="4B5663F9" w14:textId="496954E5" w:rsidR="00CD295E" w:rsidRPr="0092263B" w:rsidRDefault="00FE2C45" w:rsidP="0092263B">
      <w:pPr>
        <w:pStyle w:val="Code"/>
        <w:rPr>
          <w:highlight w:val="white"/>
        </w:rPr>
      </w:pPr>
      <w:r>
        <w:rPr>
          <w:highlight w:val="white"/>
        </w:rPr>
        <w:t xml:space="preserve">                         </w:t>
      </w:r>
      <w:r w:rsidR="00CD295E" w:rsidRPr="0092263B">
        <w:rPr>
          <w:highlight w:val="white"/>
        </w:rPr>
        <w:t xml:space="preserve"> leftType.PointerOrArrayType.Size();</w:t>
      </w:r>
    </w:p>
    <w:p w14:paraId="4C46233E" w14:textId="42FEE898" w:rsidR="00CD295E" w:rsidRDefault="00CD295E" w:rsidP="0092263B">
      <w:pPr>
        <w:pStyle w:val="Code"/>
        <w:rPr>
          <w:highlight w:val="white"/>
        </w:rPr>
      </w:pPr>
      <w:r w:rsidRPr="0092263B">
        <w:rPr>
          <w:highlight w:val="white"/>
        </w:rPr>
        <w:t xml:space="preserve">          }</w:t>
      </w:r>
    </w:p>
    <w:p w14:paraId="482DE1A4" w14:textId="66D572C7" w:rsidR="003715AC" w:rsidRPr="0092263B" w:rsidRDefault="003715AC" w:rsidP="003715AC">
      <w:pPr>
        <w:rPr>
          <w:highlight w:val="white"/>
        </w:rPr>
      </w:pPr>
      <w:r>
        <w:rPr>
          <w:highlight w:val="white"/>
        </w:rPr>
        <w:t xml:space="preserve">If the left expression (but not the right expression) holds pointer or array type, we must </w:t>
      </w:r>
      <w:r w:rsidR="000D3F9B">
        <w:rPr>
          <w:highlight w:val="white"/>
        </w:rPr>
        <w:t>multiply the right value with the size of the pointer or array type before we subtract t it from the left value.</w:t>
      </w:r>
    </w:p>
    <w:p w14:paraId="39C2EEEB" w14:textId="77777777" w:rsidR="00CD295E" w:rsidRPr="0092263B" w:rsidRDefault="00CD295E" w:rsidP="0092263B">
      <w:pPr>
        <w:pStyle w:val="Code"/>
        <w:rPr>
          <w:highlight w:val="white"/>
        </w:rPr>
      </w:pPr>
      <w:r w:rsidRPr="0092263B">
        <w:rPr>
          <w:highlight w:val="white"/>
        </w:rPr>
        <w:t xml:space="preserve">          else if (leftType.IsPointerOrArray()) {</w:t>
      </w:r>
    </w:p>
    <w:p w14:paraId="521A7CF2" w14:textId="181278E4" w:rsidR="00FE2C45" w:rsidRDefault="00CD295E" w:rsidP="0092263B">
      <w:pPr>
        <w:pStyle w:val="Code"/>
        <w:rPr>
          <w:highlight w:val="white"/>
        </w:rPr>
      </w:pPr>
      <w:r w:rsidRPr="0092263B">
        <w:rPr>
          <w:highlight w:val="white"/>
        </w:rPr>
        <w:t xml:space="preserve">            resultValue = leftValue -</w:t>
      </w:r>
    </w:p>
    <w:p w14:paraId="06548EB5" w14:textId="03A9834D" w:rsidR="00CD295E" w:rsidRPr="0092263B" w:rsidRDefault="00FE2C45" w:rsidP="0092263B">
      <w:pPr>
        <w:pStyle w:val="Code"/>
        <w:rPr>
          <w:highlight w:val="white"/>
        </w:rPr>
      </w:pPr>
      <w:r>
        <w:rPr>
          <w:highlight w:val="white"/>
        </w:rPr>
        <w:t xml:space="preserve">                          </w:t>
      </w:r>
      <w:r w:rsidR="00CD295E" w:rsidRPr="0092263B">
        <w:rPr>
          <w:highlight w:val="white"/>
        </w:rPr>
        <w:t>(rightValue * leftType.PointerOrArrayType.Size());</w:t>
      </w:r>
    </w:p>
    <w:p w14:paraId="74F3675B" w14:textId="719BEA57" w:rsidR="00CD295E" w:rsidRDefault="00CD295E" w:rsidP="0092263B">
      <w:pPr>
        <w:pStyle w:val="Code"/>
        <w:rPr>
          <w:highlight w:val="white"/>
        </w:rPr>
      </w:pPr>
      <w:r w:rsidRPr="0092263B">
        <w:rPr>
          <w:highlight w:val="white"/>
        </w:rPr>
        <w:t xml:space="preserve">          }</w:t>
      </w:r>
    </w:p>
    <w:p w14:paraId="0579F542" w14:textId="76A49F82" w:rsidR="00694D15" w:rsidRPr="0092263B" w:rsidRDefault="00694D15" w:rsidP="00694D15">
      <w:pPr>
        <w:rPr>
          <w:highlight w:val="white"/>
        </w:rPr>
      </w:pPr>
      <w:r>
        <w:rPr>
          <w:highlight w:val="white"/>
        </w:rPr>
        <w:t>If neither the left nor the right expression hold</w:t>
      </w:r>
      <w:r w:rsidR="00060C59">
        <w:rPr>
          <w:highlight w:val="white"/>
        </w:rPr>
        <w:t>s</w:t>
      </w:r>
      <w:r>
        <w:rPr>
          <w:highlight w:val="white"/>
        </w:rPr>
        <w:t xml:space="preserve"> pointer or array type, we simply subtract the values.</w:t>
      </w:r>
    </w:p>
    <w:p w14:paraId="38D0F157" w14:textId="77777777" w:rsidR="00CD295E" w:rsidRPr="0092263B" w:rsidRDefault="00CD295E" w:rsidP="0092263B">
      <w:pPr>
        <w:pStyle w:val="Code"/>
        <w:rPr>
          <w:highlight w:val="white"/>
        </w:rPr>
      </w:pPr>
      <w:r w:rsidRPr="0092263B">
        <w:rPr>
          <w:highlight w:val="white"/>
        </w:rPr>
        <w:t xml:space="preserve">          else {</w:t>
      </w:r>
    </w:p>
    <w:p w14:paraId="42C76402" w14:textId="77777777" w:rsidR="00CD295E" w:rsidRPr="0092263B" w:rsidRDefault="00CD295E" w:rsidP="0092263B">
      <w:pPr>
        <w:pStyle w:val="Code"/>
        <w:rPr>
          <w:highlight w:val="white"/>
        </w:rPr>
      </w:pPr>
      <w:r w:rsidRPr="0092263B">
        <w:rPr>
          <w:highlight w:val="white"/>
        </w:rPr>
        <w:t xml:space="preserve">            resultValue = leftValue - rightValue;</w:t>
      </w:r>
    </w:p>
    <w:p w14:paraId="76546C8D" w14:textId="77777777" w:rsidR="00CD295E" w:rsidRPr="0092263B" w:rsidRDefault="00CD295E" w:rsidP="0092263B">
      <w:pPr>
        <w:pStyle w:val="Code"/>
        <w:rPr>
          <w:highlight w:val="white"/>
        </w:rPr>
      </w:pPr>
      <w:r w:rsidRPr="0092263B">
        <w:rPr>
          <w:highlight w:val="white"/>
        </w:rPr>
        <w:t xml:space="preserve">          }</w:t>
      </w:r>
    </w:p>
    <w:p w14:paraId="1FD55689" w14:textId="77777777" w:rsidR="00CD295E" w:rsidRPr="0092263B" w:rsidRDefault="00CD295E" w:rsidP="0092263B">
      <w:pPr>
        <w:pStyle w:val="Code"/>
        <w:rPr>
          <w:highlight w:val="white"/>
        </w:rPr>
      </w:pPr>
      <w:r w:rsidRPr="0092263B">
        <w:rPr>
          <w:highlight w:val="white"/>
        </w:rPr>
        <w:t xml:space="preserve">          break;</w:t>
      </w:r>
    </w:p>
    <w:p w14:paraId="56657C3E" w14:textId="2361A7FF" w:rsidR="00CD295E" w:rsidRPr="0092263B" w:rsidRDefault="0026414E" w:rsidP="0026414E">
      <w:pPr>
        <w:rPr>
          <w:highlight w:val="white"/>
        </w:rPr>
      </w:pPr>
      <w:r>
        <w:rPr>
          <w:highlight w:val="white"/>
        </w:rPr>
        <w:t>In case of multiplication</w:t>
      </w:r>
      <w:r w:rsidR="007B334F">
        <w:rPr>
          <w:highlight w:val="white"/>
        </w:rPr>
        <w:t xml:space="preserve">, </w:t>
      </w:r>
      <w:r>
        <w:rPr>
          <w:highlight w:val="white"/>
        </w:rPr>
        <w:t xml:space="preserve">division, </w:t>
      </w:r>
      <w:r w:rsidR="007B334F">
        <w:rPr>
          <w:highlight w:val="white"/>
        </w:rPr>
        <w:t xml:space="preserve">or modulo, </w:t>
      </w:r>
      <w:r w:rsidR="00C165DC">
        <w:rPr>
          <w:highlight w:val="white"/>
        </w:rPr>
        <w:t xml:space="preserve">bitwise, or shift operators, </w:t>
      </w:r>
      <w:r>
        <w:rPr>
          <w:highlight w:val="white"/>
        </w:rPr>
        <w:t>we simply perform the operation.</w:t>
      </w:r>
    </w:p>
    <w:p w14:paraId="0E5C3264" w14:textId="77777777" w:rsidR="00CD295E" w:rsidRPr="0092263B" w:rsidRDefault="00CD295E" w:rsidP="0092263B">
      <w:pPr>
        <w:pStyle w:val="Code"/>
        <w:rPr>
          <w:highlight w:val="white"/>
        </w:rPr>
      </w:pPr>
      <w:r w:rsidRPr="0092263B">
        <w:rPr>
          <w:highlight w:val="white"/>
        </w:rPr>
        <w:lastRenderedPageBreak/>
        <w:t xml:space="preserve">        case MiddleOperator.SignedMultiply:</w:t>
      </w:r>
    </w:p>
    <w:p w14:paraId="0205CDF8" w14:textId="77777777" w:rsidR="00CD295E" w:rsidRPr="0092263B" w:rsidRDefault="00CD295E" w:rsidP="0092263B">
      <w:pPr>
        <w:pStyle w:val="Code"/>
        <w:rPr>
          <w:highlight w:val="white"/>
        </w:rPr>
      </w:pPr>
      <w:r w:rsidRPr="0092263B">
        <w:rPr>
          <w:highlight w:val="white"/>
        </w:rPr>
        <w:t xml:space="preserve">        case MiddleOperator.UnsignedMultiply:</w:t>
      </w:r>
    </w:p>
    <w:p w14:paraId="33BB59F1" w14:textId="77777777" w:rsidR="00CD295E" w:rsidRPr="0092263B" w:rsidRDefault="00CD295E" w:rsidP="0092263B">
      <w:pPr>
        <w:pStyle w:val="Code"/>
        <w:rPr>
          <w:highlight w:val="white"/>
        </w:rPr>
      </w:pPr>
      <w:r w:rsidRPr="0092263B">
        <w:rPr>
          <w:highlight w:val="white"/>
        </w:rPr>
        <w:t xml:space="preserve">          resultValue = leftValue * rightValue;</w:t>
      </w:r>
    </w:p>
    <w:p w14:paraId="35764AE5" w14:textId="77777777" w:rsidR="00CD295E" w:rsidRPr="0092263B" w:rsidRDefault="00CD295E" w:rsidP="0092263B">
      <w:pPr>
        <w:pStyle w:val="Code"/>
        <w:rPr>
          <w:highlight w:val="white"/>
        </w:rPr>
      </w:pPr>
      <w:r w:rsidRPr="0092263B">
        <w:rPr>
          <w:highlight w:val="white"/>
        </w:rPr>
        <w:t xml:space="preserve">          break;</w:t>
      </w:r>
    </w:p>
    <w:p w14:paraId="16240398" w14:textId="77777777" w:rsidR="00CD295E" w:rsidRPr="0092263B" w:rsidRDefault="00CD295E" w:rsidP="0092263B">
      <w:pPr>
        <w:pStyle w:val="Code"/>
        <w:rPr>
          <w:highlight w:val="white"/>
        </w:rPr>
      </w:pPr>
      <w:r w:rsidRPr="0092263B">
        <w:rPr>
          <w:highlight w:val="white"/>
        </w:rPr>
        <w:t xml:space="preserve">        </w:t>
      </w:r>
    </w:p>
    <w:p w14:paraId="7EAA8DDF" w14:textId="77777777" w:rsidR="00CD295E" w:rsidRPr="0092263B" w:rsidRDefault="00CD295E" w:rsidP="0092263B">
      <w:pPr>
        <w:pStyle w:val="Code"/>
        <w:rPr>
          <w:highlight w:val="white"/>
        </w:rPr>
      </w:pPr>
      <w:r w:rsidRPr="0092263B">
        <w:rPr>
          <w:highlight w:val="white"/>
        </w:rPr>
        <w:t xml:space="preserve">        case MiddleOperator.SignedDivide:</w:t>
      </w:r>
    </w:p>
    <w:p w14:paraId="701191EE" w14:textId="77777777" w:rsidR="00CD295E" w:rsidRPr="0092263B" w:rsidRDefault="00CD295E" w:rsidP="0092263B">
      <w:pPr>
        <w:pStyle w:val="Code"/>
        <w:rPr>
          <w:highlight w:val="white"/>
        </w:rPr>
      </w:pPr>
      <w:r w:rsidRPr="0092263B">
        <w:rPr>
          <w:highlight w:val="white"/>
        </w:rPr>
        <w:t xml:space="preserve">        case MiddleOperator.UnsignedDivide:</w:t>
      </w:r>
    </w:p>
    <w:p w14:paraId="6D184348" w14:textId="77777777" w:rsidR="00CD295E" w:rsidRPr="0092263B" w:rsidRDefault="00CD295E" w:rsidP="0092263B">
      <w:pPr>
        <w:pStyle w:val="Code"/>
        <w:rPr>
          <w:highlight w:val="white"/>
        </w:rPr>
      </w:pPr>
      <w:r w:rsidRPr="0092263B">
        <w:rPr>
          <w:highlight w:val="white"/>
        </w:rPr>
        <w:t xml:space="preserve">          resultValue = leftValue / rightValue;</w:t>
      </w:r>
    </w:p>
    <w:p w14:paraId="56DA09AE" w14:textId="77777777" w:rsidR="00CD295E" w:rsidRPr="0092263B" w:rsidRDefault="00CD295E" w:rsidP="0092263B">
      <w:pPr>
        <w:pStyle w:val="Code"/>
        <w:rPr>
          <w:highlight w:val="white"/>
        </w:rPr>
      </w:pPr>
      <w:r w:rsidRPr="0092263B">
        <w:rPr>
          <w:highlight w:val="white"/>
        </w:rPr>
        <w:t xml:space="preserve">          break;</w:t>
      </w:r>
    </w:p>
    <w:p w14:paraId="05B2410A" w14:textId="77777777" w:rsidR="00CD295E" w:rsidRPr="0092263B" w:rsidRDefault="00CD295E" w:rsidP="0092263B">
      <w:pPr>
        <w:pStyle w:val="Code"/>
        <w:rPr>
          <w:highlight w:val="white"/>
        </w:rPr>
      </w:pPr>
      <w:r w:rsidRPr="0092263B">
        <w:rPr>
          <w:highlight w:val="white"/>
        </w:rPr>
        <w:t xml:space="preserve">        </w:t>
      </w:r>
    </w:p>
    <w:p w14:paraId="2275D488" w14:textId="77777777" w:rsidR="00CD295E" w:rsidRPr="0092263B" w:rsidRDefault="00CD295E" w:rsidP="0092263B">
      <w:pPr>
        <w:pStyle w:val="Code"/>
        <w:rPr>
          <w:highlight w:val="white"/>
        </w:rPr>
      </w:pPr>
      <w:r w:rsidRPr="0092263B">
        <w:rPr>
          <w:highlight w:val="white"/>
        </w:rPr>
        <w:t xml:space="preserve">        case MiddleOperator.SignedModulo:</w:t>
      </w:r>
    </w:p>
    <w:p w14:paraId="1D672C37" w14:textId="77777777" w:rsidR="00CD295E" w:rsidRPr="0092263B" w:rsidRDefault="00CD295E" w:rsidP="0092263B">
      <w:pPr>
        <w:pStyle w:val="Code"/>
        <w:rPr>
          <w:highlight w:val="white"/>
        </w:rPr>
      </w:pPr>
      <w:r w:rsidRPr="0092263B">
        <w:rPr>
          <w:highlight w:val="white"/>
        </w:rPr>
        <w:t xml:space="preserve">        case MiddleOperator.UnsignedModulo:</w:t>
      </w:r>
    </w:p>
    <w:p w14:paraId="1A180669" w14:textId="77777777" w:rsidR="00CD295E" w:rsidRPr="0092263B" w:rsidRDefault="00CD295E" w:rsidP="0092263B">
      <w:pPr>
        <w:pStyle w:val="Code"/>
        <w:rPr>
          <w:highlight w:val="white"/>
        </w:rPr>
      </w:pPr>
      <w:r w:rsidRPr="0092263B">
        <w:rPr>
          <w:highlight w:val="white"/>
        </w:rPr>
        <w:t xml:space="preserve">          resultValue = leftValue % rightValue;</w:t>
      </w:r>
    </w:p>
    <w:p w14:paraId="26BAA81D" w14:textId="77777777" w:rsidR="00CD295E" w:rsidRPr="0092263B" w:rsidRDefault="00CD295E" w:rsidP="0092263B">
      <w:pPr>
        <w:pStyle w:val="Code"/>
        <w:rPr>
          <w:highlight w:val="white"/>
        </w:rPr>
      </w:pPr>
      <w:r w:rsidRPr="0092263B">
        <w:rPr>
          <w:highlight w:val="white"/>
        </w:rPr>
        <w:t xml:space="preserve">          break;</w:t>
      </w:r>
    </w:p>
    <w:p w14:paraId="08AFD842" w14:textId="77777777" w:rsidR="00C165DC" w:rsidRDefault="00C165DC" w:rsidP="0092263B">
      <w:pPr>
        <w:pStyle w:val="Code"/>
        <w:rPr>
          <w:highlight w:val="white"/>
        </w:rPr>
      </w:pPr>
    </w:p>
    <w:p w14:paraId="07DB9A69" w14:textId="7476B2A2" w:rsidR="00CD295E" w:rsidRPr="0092263B" w:rsidRDefault="00CD295E" w:rsidP="0092263B">
      <w:pPr>
        <w:pStyle w:val="Code"/>
        <w:rPr>
          <w:highlight w:val="white"/>
        </w:rPr>
      </w:pPr>
      <w:r w:rsidRPr="0092263B">
        <w:rPr>
          <w:highlight w:val="white"/>
        </w:rPr>
        <w:t xml:space="preserve">        case MiddleOperator.BitwiseOr:</w:t>
      </w:r>
    </w:p>
    <w:p w14:paraId="0EBF6419" w14:textId="77777777" w:rsidR="00CD295E" w:rsidRPr="0092263B" w:rsidRDefault="00CD295E" w:rsidP="0092263B">
      <w:pPr>
        <w:pStyle w:val="Code"/>
        <w:rPr>
          <w:highlight w:val="white"/>
        </w:rPr>
      </w:pPr>
      <w:r w:rsidRPr="0092263B">
        <w:rPr>
          <w:highlight w:val="white"/>
        </w:rPr>
        <w:t xml:space="preserve">          resultValue = leftValue | rightValue;</w:t>
      </w:r>
    </w:p>
    <w:p w14:paraId="5F6FBE2A" w14:textId="77777777" w:rsidR="00CD295E" w:rsidRPr="0092263B" w:rsidRDefault="00CD295E" w:rsidP="0092263B">
      <w:pPr>
        <w:pStyle w:val="Code"/>
        <w:rPr>
          <w:highlight w:val="white"/>
        </w:rPr>
      </w:pPr>
      <w:r w:rsidRPr="0092263B">
        <w:rPr>
          <w:highlight w:val="white"/>
        </w:rPr>
        <w:t xml:space="preserve">          break;</w:t>
      </w:r>
    </w:p>
    <w:p w14:paraId="5CDF3C1B" w14:textId="77777777" w:rsidR="00CD295E" w:rsidRPr="0092263B" w:rsidRDefault="00CD295E" w:rsidP="0092263B">
      <w:pPr>
        <w:pStyle w:val="Code"/>
        <w:rPr>
          <w:highlight w:val="white"/>
        </w:rPr>
      </w:pPr>
      <w:r w:rsidRPr="0092263B">
        <w:rPr>
          <w:highlight w:val="white"/>
        </w:rPr>
        <w:t xml:space="preserve">        </w:t>
      </w:r>
    </w:p>
    <w:p w14:paraId="7B11B265" w14:textId="77777777" w:rsidR="00CD295E" w:rsidRPr="0092263B" w:rsidRDefault="00CD295E" w:rsidP="0092263B">
      <w:pPr>
        <w:pStyle w:val="Code"/>
        <w:rPr>
          <w:highlight w:val="white"/>
        </w:rPr>
      </w:pPr>
      <w:r w:rsidRPr="0092263B">
        <w:rPr>
          <w:highlight w:val="white"/>
        </w:rPr>
        <w:t xml:space="preserve">        case MiddleOperator.BitwiseXOr:</w:t>
      </w:r>
    </w:p>
    <w:p w14:paraId="70F5BDAE" w14:textId="77777777" w:rsidR="00CD295E" w:rsidRPr="0092263B" w:rsidRDefault="00CD295E" w:rsidP="0092263B">
      <w:pPr>
        <w:pStyle w:val="Code"/>
        <w:rPr>
          <w:highlight w:val="white"/>
        </w:rPr>
      </w:pPr>
      <w:r w:rsidRPr="0092263B">
        <w:rPr>
          <w:highlight w:val="white"/>
        </w:rPr>
        <w:t xml:space="preserve">          resultValue = leftValue ^ rightValue;</w:t>
      </w:r>
    </w:p>
    <w:p w14:paraId="1E7AB91E" w14:textId="77777777" w:rsidR="00CD295E" w:rsidRPr="0092263B" w:rsidRDefault="00CD295E" w:rsidP="0092263B">
      <w:pPr>
        <w:pStyle w:val="Code"/>
        <w:rPr>
          <w:highlight w:val="white"/>
        </w:rPr>
      </w:pPr>
      <w:r w:rsidRPr="0092263B">
        <w:rPr>
          <w:highlight w:val="white"/>
        </w:rPr>
        <w:t xml:space="preserve">          break;</w:t>
      </w:r>
    </w:p>
    <w:p w14:paraId="651C85F1" w14:textId="77777777" w:rsidR="00CD295E" w:rsidRPr="0092263B" w:rsidRDefault="00CD295E" w:rsidP="0092263B">
      <w:pPr>
        <w:pStyle w:val="Code"/>
        <w:rPr>
          <w:highlight w:val="white"/>
        </w:rPr>
      </w:pPr>
      <w:r w:rsidRPr="0092263B">
        <w:rPr>
          <w:highlight w:val="white"/>
        </w:rPr>
        <w:t xml:space="preserve">        </w:t>
      </w:r>
    </w:p>
    <w:p w14:paraId="124B6AC9" w14:textId="77777777" w:rsidR="00CD295E" w:rsidRPr="0092263B" w:rsidRDefault="00CD295E" w:rsidP="0092263B">
      <w:pPr>
        <w:pStyle w:val="Code"/>
        <w:rPr>
          <w:highlight w:val="white"/>
        </w:rPr>
      </w:pPr>
      <w:r w:rsidRPr="0092263B">
        <w:rPr>
          <w:highlight w:val="white"/>
        </w:rPr>
        <w:t xml:space="preserve">        case MiddleOperator.BitwiseAnd:</w:t>
      </w:r>
    </w:p>
    <w:p w14:paraId="724C5AA3" w14:textId="77777777" w:rsidR="00CD295E" w:rsidRPr="0092263B" w:rsidRDefault="00CD295E" w:rsidP="0092263B">
      <w:pPr>
        <w:pStyle w:val="Code"/>
        <w:rPr>
          <w:highlight w:val="white"/>
        </w:rPr>
      </w:pPr>
      <w:r w:rsidRPr="0092263B">
        <w:rPr>
          <w:highlight w:val="white"/>
        </w:rPr>
        <w:t xml:space="preserve">          resultValue = leftValue &amp; rightValue;</w:t>
      </w:r>
    </w:p>
    <w:p w14:paraId="763E1333" w14:textId="77777777" w:rsidR="00CD295E" w:rsidRPr="0092263B" w:rsidRDefault="00CD295E" w:rsidP="0092263B">
      <w:pPr>
        <w:pStyle w:val="Code"/>
        <w:rPr>
          <w:highlight w:val="white"/>
        </w:rPr>
      </w:pPr>
      <w:r w:rsidRPr="0092263B">
        <w:rPr>
          <w:highlight w:val="white"/>
        </w:rPr>
        <w:t xml:space="preserve">          break;</w:t>
      </w:r>
    </w:p>
    <w:p w14:paraId="4673929F" w14:textId="27A50B9D" w:rsidR="00CD295E" w:rsidRPr="0092263B" w:rsidRDefault="00C165DC" w:rsidP="00C165DC">
      <w:pPr>
        <w:rPr>
          <w:highlight w:val="white"/>
        </w:rPr>
      </w:pPr>
      <w:r>
        <w:rPr>
          <w:highlight w:val="white"/>
        </w:rPr>
        <w:t xml:space="preserve">In case of shift operators, we need to type cast the right value from </w:t>
      </w:r>
      <w:r w:rsidRPr="00C165DC">
        <w:rPr>
          <w:rStyle w:val="KeyWord0"/>
          <w:highlight w:val="white"/>
        </w:rPr>
        <w:t>BigInteger</w:t>
      </w:r>
      <w:r>
        <w:rPr>
          <w:highlight w:val="white"/>
        </w:rPr>
        <w:t xml:space="preserve"> to </w:t>
      </w:r>
      <w:r w:rsidRPr="00C165DC">
        <w:rPr>
          <w:rStyle w:val="KeyWord0"/>
          <w:highlight w:val="white"/>
        </w:rPr>
        <w:t>int</w:t>
      </w:r>
      <w:r>
        <w:rPr>
          <w:highlight w:val="white"/>
        </w:rPr>
        <w:t xml:space="preserve">, simply because the </w:t>
      </w:r>
      <w:r w:rsidRPr="002E5C91">
        <w:rPr>
          <w:rStyle w:val="KeyWord0"/>
          <w:highlight w:val="white"/>
        </w:rPr>
        <w:t>BigInteger</w:t>
      </w:r>
      <w:r>
        <w:rPr>
          <w:highlight w:val="white"/>
        </w:rPr>
        <w:t xml:space="preserve"> operations want</w:t>
      </w:r>
      <w:r w:rsidR="002E5C91">
        <w:rPr>
          <w:highlight w:val="white"/>
        </w:rPr>
        <w:t xml:space="preserve"> an integer in those cases.</w:t>
      </w:r>
    </w:p>
    <w:p w14:paraId="5ACCCAC8" w14:textId="77777777" w:rsidR="00CD295E" w:rsidRPr="0092263B" w:rsidRDefault="00CD295E" w:rsidP="0092263B">
      <w:pPr>
        <w:pStyle w:val="Code"/>
        <w:rPr>
          <w:highlight w:val="white"/>
        </w:rPr>
      </w:pPr>
      <w:r w:rsidRPr="0092263B">
        <w:rPr>
          <w:highlight w:val="white"/>
        </w:rPr>
        <w:t xml:space="preserve">        case MiddleOperator.ShiftLeft:</w:t>
      </w:r>
    </w:p>
    <w:p w14:paraId="7D8C3F82" w14:textId="77777777" w:rsidR="00CD295E" w:rsidRPr="0092263B" w:rsidRDefault="00CD295E" w:rsidP="0092263B">
      <w:pPr>
        <w:pStyle w:val="Code"/>
        <w:rPr>
          <w:highlight w:val="white"/>
        </w:rPr>
      </w:pPr>
      <w:r w:rsidRPr="0092263B">
        <w:rPr>
          <w:highlight w:val="white"/>
        </w:rPr>
        <w:t xml:space="preserve">          resultValue = leftValue &lt;&lt; ((int) rightValue);</w:t>
      </w:r>
    </w:p>
    <w:p w14:paraId="086D4ACD" w14:textId="77777777" w:rsidR="00CD295E" w:rsidRPr="0092263B" w:rsidRDefault="00CD295E" w:rsidP="0092263B">
      <w:pPr>
        <w:pStyle w:val="Code"/>
        <w:rPr>
          <w:highlight w:val="white"/>
        </w:rPr>
      </w:pPr>
      <w:r w:rsidRPr="0092263B">
        <w:rPr>
          <w:highlight w:val="white"/>
        </w:rPr>
        <w:t xml:space="preserve">          break;</w:t>
      </w:r>
    </w:p>
    <w:p w14:paraId="63DB5597" w14:textId="77777777" w:rsidR="00CD295E" w:rsidRPr="0092263B" w:rsidRDefault="00CD295E" w:rsidP="0092263B">
      <w:pPr>
        <w:pStyle w:val="Code"/>
        <w:rPr>
          <w:highlight w:val="white"/>
        </w:rPr>
      </w:pPr>
      <w:r w:rsidRPr="0092263B">
        <w:rPr>
          <w:highlight w:val="white"/>
        </w:rPr>
        <w:t xml:space="preserve">        </w:t>
      </w:r>
    </w:p>
    <w:p w14:paraId="706F67C1" w14:textId="77777777" w:rsidR="00CD295E" w:rsidRPr="0092263B" w:rsidRDefault="00CD295E" w:rsidP="0092263B">
      <w:pPr>
        <w:pStyle w:val="Code"/>
        <w:rPr>
          <w:highlight w:val="white"/>
        </w:rPr>
      </w:pPr>
      <w:r w:rsidRPr="0092263B">
        <w:rPr>
          <w:highlight w:val="white"/>
        </w:rPr>
        <w:t xml:space="preserve">        case MiddleOperator.ShiftRight:</w:t>
      </w:r>
    </w:p>
    <w:p w14:paraId="7CEC5883" w14:textId="77777777" w:rsidR="00CD295E" w:rsidRPr="0092263B" w:rsidRDefault="00CD295E" w:rsidP="0092263B">
      <w:pPr>
        <w:pStyle w:val="Code"/>
        <w:rPr>
          <w:highlight w:val="white"/>
        </w:rPr>
      </w:pPr>
      <w:r w:rsidRPr="0092263B">
        <w:rPr>
          <w:highlight w:val="white"/>
        </w:rPr>
        <w:t xml:space="preserve">          resultValue = leftValue &gt;&gt; ((int) rightValue);</w:t>
      </w:r>
    </w:p>
    <w:p w14:paraId="120C8E1B" w14:textId="77777777" w:rsidR="00CD295E" w:rsidRPr="0092263B" w:rsidRDefault="00CD295E" w:rsidP="0092263B">
      <w:pPr>
        <w:pStyle w:val="Code"/>
        <w:rPr>
          <w:highlight w:val="white"/>
        </w:rPr>
      </w:pPr>
      <w:r w:rsidRPr="0092263B">
        <w:rPr>
          <w:highlight w:val="white"/>
        </w:rPr>
        <w:t xml:space="preserve">          break;</w:t>
      </w:r>
    </w:p>
    <w:p w14:paraId="06B466AC" w14:textId="77777777" w:rsidR="00CD295E" w:rsidRPr="0092263B" w:rsidRDefault="00CD295E" w:rsidP="0092263B">
      <w:pPr>
        <w:pStyle w:val="Code"/>
        <w:rPr>
          <w:highlight w:val="white"/>
        </w:rPr>
      </w:pPr>
      <w:r w:rsidRPr="0092263B">
        <w:rPr>
          <w:highlight w:val="white"/>
        </w:rPr>
        <w:t xml:space="preserve">        </w:t>
      </w:r>
    </w:p>
    <w:p w14:paraId="51D38530" w14:textId="77777777" w:rsidR="00CD295E" w:rsidRPr="0092263B" w:rsidRDefault="00CD295E" w:rsidP="0092263B">
      <w:pPr>
        <w:pStyle w:val="Code"/>
        <w:rPr>
          <w:highlight w:val="white"/>
        </w:rPr>
      </w:pPr>
      <w:r w:rsidRPr="0092263B">
        <w:rPr>
          <w:highlight w:val="white"/>
        </w:rPr>
        <w:t xml:space="preserve">      }</w:t>
      </w:r>
    </w:p>
    <w:p w14:paraId="3AA95ED3" w14:textId="385FAB12" w:rsidR="00CD295E" w:rsidRPr="0092263B" w:rsidRDefault="003743EB" w:rsidP="00517C9B">
      <w:pPr>
        <w:rPr>
          <w:highlight w:val="white"/>
        </w:rPr>
      </w:pPr>
      <w:r>
        <w:rPr>
          <w:highlight w:val="white"/>
        </w:rPr>
        <w:t>When we have evaluated the value</w:t>
      </w:r>
      <w:r w:rsidR="00760F0C">
        <w:rPr>
          <w:highlight w:val="white"/>
        </w:rPr>
        <w:t>,</w:t>
      </w:r>
      <w:r>
        <w:rPr>
          <w:highlight w:val="white"/>
        </w:rPr>
        <w:t xml:space="preserve"> </w:t>
      </w:r>
      <w:r w:rsidR="00EB78C9">
        <w:rPr>
          <w:highlight w:val="white"/>
        </w:rPr>
        <w:t xml:space="preserve">we need to find its type, which we </w:t>
      </w:r>
      <w:r w:rsidR="00E546DF">
        <w:rPr>
          <w:highlight w:val="white"/>
        </w:rPr>
        <w:t xml:space="preserve">do by calling the </w:t>
      </w:r>
      <w:r w:rsidR="00E546DF" w:rsidRPr="00E546DF">
        <w:rPr>
          <w:rStyle w:val="KeyWord0"/>
          <w:highlight w:val="white"/>
        </w:rPr>
        <w:t>MaxType</w:t>
      </w:r>
      <w:r w:rsidR="00E546DF">
        <w:rPr>
          <w:highlight w:val="white"/>
        </w:rPr>
        <w:t xml:space="preserve"> method in the </w:t>
      </w:r>
      <w:r w:rsidR="00E546DF" w:rsidRPr="00E546DF">
        <w:rPr>
          <w:rStyle w:val="KeyWord0"/>
          <w:highlight w:val="white"/>
        </w:rPr>
        <w:t>TypeCast</w:t>
      </w:r>
      <w:r w:rsidR="00E546DF">
        <w:rPr>
          <w:highlight w:val="white"/>
        </w:rPr>
        <w:t xml:space="preserve"> class.</w:t>
      </w:r>
    </w:p>
    <w:p w14:paraId="0EA79D12" w14:textId="7C02465D" w:rsidR="00CD295E" w:rsidRDefault="00CD295E" w:rsidP="0092263B">
      <w:pPr>
        <w:pStyle w:val="Code"/>
        <w:rPr>
          <w:highlight w:val="white"/>
        </w:rPr>
      </w:pPr>
      <w:r w:rsidRPr="0092263B">
        <w:rPr>
          <w:highlight w:val="white"/>
        </w:rPr>
        <w:t xml:space="preserve">      Type maxType = TypeCast.MaxType(leftSymbol.Type, rightSymbol.Type);</w:t>
      </w:r>
    </w:p>
    <w:p w14:paraId="7E525A50" w14:textId="356542E6" w:rsidR="00760F0C" w:rsidRPr="0092263B" w:rsidRDefault="00760F0C" w:rsidP="00760F0C">
      <w:pPr>
        <w:rPr>
          <w:highlight w:val="white"/>
        </w:rPr>
      </w:pPr>
      <w:r>
        <w:rPr>
          <w:highlight w:val="white"/>
        </w:rPr>
        <w:t>Finally</w:t>
      </w:r>
      <w:r w:rsidR="004E60EA">
        <w:rPr>
          <w:highlight w:val="white"/>
        </w:rPr>
        <w:t>,</w:t>
      </w:r>
      <w:r>
        <w:rPr>
          <w:highlight w:val="white"/>
        </w:rPr>
        <w:t xml:space="preserve"> we return a symbol holding the maximum type and the resulting value.</w:t>
      </w:r>
    </w:p>
    <w:p w14:paraId="4F417BE7" w14:textId="77777777" w:rsidR="00CD295E" w:rsidRPr="0092263B" w:rsidRDefault="00CD295E" w:rsidP="0092263B">
      <w:pPr>
        <w:pStyle w:val="Code"/>
        <w:rPr>
          <w:highlight w:val="white"/>
        </w:rPr>
      </w:pPr>
      <w:r w:rsidRPr="0092263B">
        <w:rPr>
          <w:highlight w:val="white"/>
        </w:rPr>
        <w:t xml:space="preserve">      return (new Symbol(maxType, resultValue));</w:t>
      </w:r>
    </w:p>
    <w:p w14:paraId="67E39F9D" w14:textId="77777777" w:rsidR="00CD295E" w:rsidRPr="0092263B" w:rsidRDefault="00CD295E" w:rsidP="0092263B">
      <w:pPr>
        <w:pStyle w:val="Code"/>
        <w:rPr>
          <w:highlight w:val="white"/>
        </w:rPr>
      </w:pPr>
      <w:r w:rsidRPr="0092263B">
        <w:rPr>
          <w:highlight w:val="white"/>
        </w:rPr>
        <w:t xml:space="preserve">    }</w:t>
      </w:r>
    </w:p>
    <w:p w14:paraId="226F3A34" w14:textId="2FA030B6" w:rsidR="00CD295E" w:rsidRPr="0092263B" w:rsidRDefault="00BE2C60" w:rsidP="00CA5248">
      <w:pPr>
        <w:rPr>
          <w:highlight w:val="white"/>
        </w:rPr>
      </w:pPr>
      <w:r>
        <w:rPr>
          <w:highlight w:val="white"/>
        </w:rPr>
        <w:t xml:space="preserve">The evaluation of a floating constant expression is simplier than the integral expression, since we </w:t>
      </w:r>
      <w:r w:rsidR="00CA5248">
        <w:rPr>
          <w:highlight w:val="white"/>
        </w:rPr>
        <w:t>do not need to take pointer arithmetic in consideration.</w:t>
      </w:r>
    </w:p>
    <w:p w14:paraId="2018B383" w14:textId="77777777" w:rsidR="00CD295E" w:rsidRPr="0092263B" w:rsidRDefault="00CD295E" w:rsidP="0092263B">
      <w:pPr>
        <w:pStyle w:val="Code"/>
        <w:rPr>
          <w:highlight w:val="white"/>
        </w:rPr>
      </w:pPr>
      <w:r w:rsidRPr="0092263B">
        <w:rPr>
          <w:highlight w:val="white"/>
        </w:rPr>
        <w:t xml:space="preserve">    private static Expression ArithmeticFloating(MiddleOperator middleOp,</w:t>
      </w:r>
    </w:p>
    <w:p w14:paraId="3466C762" w14:textId="77777777" w:rsidR="002E00C1" w:rsidRDefault="00CD295E" w:rsidP="0092263B">
      <w:pPr>
        <w:pStyle w:val="Code"/>
        <w:rPr>
          <w:highlight w:val="white"/>
        </w:rPr>
      </w:pPr>
      <w:r w:rsidRPr="0092263B">
        <w:rPr>
          <w:highlight w:val="white"/>
        </w:rPr>
        <w:t xml:space="preserve">                                                 Expression leftExpression,</w:t>
      </w:r>
    </w:p>
    <w:p w14:paraId="6EAB5B2A" w14:textId="2A1AD518" w:rsidR="00CD295E" w:rsidRPr="0092263B" w:rsidRDefault="002E00C1" w:rsidP="0092263B">
      <w:pPr>
        <w:pStyle w:val="Code"/>
        <w:rPr>
          <w:highlight w:val="white"/>
        </w:rPr>
      </w:pPr>
      <w:r>
        <w:rPr>
          <w:highlight w:val="white"/>
        </w:rPr>
        <w:t xml:space="preserve">                                                </w:t>
      </w:r>
      <w:r w:rsidR="00CD295E" w:rsidRPr="0092263B">
        <w:rPr>
          <w:highlight w:val="white"/>
        </w:rPr>
        <w:t xml:space="preserve"> Expression rightExpression) {</w:t>
      </w:r>
    </w:p>
    <w:p w14:paraId="3ED54B66" w14:textId="77777777" w:rsidR="00CD295E" w:rsidRPr="0092263B" w:rsidRDefault="00CD295E" w:rsidP="0092263B">
      <w:pPr>
        <w:pStyle w:val="Code"/>
        <w:rPr>
          <w:highlight w:val="white"/>
        </w:rPr>
      </w:pPr>
      <w:r w:rsidRPr="0092263B">
        <w:rPr>
          <w:highlight w:val="white"/>
        </w:rPr>
        <w:t xml:space="preserve">      leftExpression = LogicalToFloating(leftExpression);</w:t>
      </w:r>
    </w:p>
    <w:p w14:paraId="17BA6CB0" w14:textId="77777777" w:rsidR="00CD295E" w:rsidRPr="0092263B" w:rsidRDefault="00CD295E" w:rsidP="0092263B">
      <w:pPr>
        <w:pStyle w:val="Code"/>
        <w:rPr>
          <w:highlight w:val="white"/>
        </w:rPr>
      </w:pPr>
      <w:r w:rsidRPr="0092263B">
        <w:rPr>
          <w:highlight w:val="white"/>
        </w:rPr>
        <w:t xml:space="preserve">      rightExpression = LogicalToFloating(rightExpression);</w:t>
      </w:r>
    </w:p>
    <w:p w14:paraId="65E84D3D" w14:textId="77777777" w:rsidR="00CD295E" w:rsidRPr="0092263B" w:rsidRDefault="00CD295E" w:rsidP="0092263B">
      <w:pPr>
        <w:pStyle w:val="Code"/>
        <w:rPr>
          <w:highlight w:val="white"/>
        </w:rPr>
      </w:pPr>
      <w:r w:rsidRPr="0092263B">
        <w:rPr>
          <w:highlight w:val="white"/>
        </w:rPr>
        <w:t xml:space="preserve">      decimal leftValue, rightValue, resultValue = 0;</w:t>
      </w:r>
    </w:p>
    <w:p w14:paraId="1BE80AEF" w14:textId="77777777" w:rsidR="00CD295E" w:rsidRPr="0092263B" w:rsidRDefault="00CD295E" w:rsidP="0092263B">
      <w:pPr>
        <w:pStyle w:val="Code"/>
        <w:rPr>
          <w:highlight w:val="white"/>
        </w:rPr>
      </w:pPr>
    </w:p>
    <w:p w14:paraId="52D905B8" w14:textId="51A83873" w:rsidR="00FF4A26" w:rsidRDefault="00FF4A26" w:rsidP="00FF4A26">
      <w:pPr>
        <w:rPr>
          <w:highlight w:val="white"/>
        </w:rPr>
      </w:pPr>
      <w:r>
        <w:rPr>
          <w:highlight w:val="white"/>
        </w:rPr>
        <w:t xml:space="preserve">The value of each expression can be </w:t>
      </w:r>
      <w:r w:rsidRPr="00FF4A26">
        <w:rPr>
          <w:rStyle w:val="KeyWord0"/>
          <w:highlight w:val="white"/>
        </w:rPr>
        <w:t>BigInteger</w:t>
      </w:r>
      <w:r>
        <w:rPr>
          <w:highlight w:val="white"/>
        </w:rPr>
        <w:t xml:space="preserve"> or </w:t>
      </w:r>
      <w:r w:rsidRPr="00FF4A26">
        <w:rPr>
          <w:rStyle w:val="KeyWord0"/>
          <w:highlight w:val="white"/>
        </w:rPr>
        <w:t>decimal</w:t>
      </w:r>
      <w:r>
        <w:rPr>
          <w:highlight w:val="white"/>
        </w:rPr>
        <w:t xml:space="preserve">. In the case of </w:t>
      </w:r>
      <w:r w:rsidRPr="00FF4A26">
        <w:rPr>
          <w:rStyle w:val="KeyWord0"/>
          <w:highlight w:val="white"/>
        </w:rPr>
        <w:t>BigInteger</w:t>
      </w:r>
      <w:r>
        <w:rPr>
          <w:highlight w:val="white"/>
        </w:rPr>
        <w:t xml:space="preserve">, we first cast the value to </w:t>
      </w:r>
      <w:r w:rsidRPr="00FF4A26">
        <w:rPr>
          <w:rStyle w:val="KeyWord0"/>
          <w:highlight w:val="white"/>
        </w:rPr>
        <w:t>BigInteger</w:t>
      </w:r>
      <w:r>
        <w:rPr>
          <w:highlight w:val="white"/>
        </w:rPr>
        <w:t xml:space="preserve"> and then to </w:t>
      </w:r>
      <w:r w:rsidRPr="00FF4A26">
        <w:rPr>
          <w:rStyle w:val="KeyWord0"/>
          <w:highlight w:val="white"/>
        </w:rPr>
        <w:t>decimal</w:t>
      </w:r>
      <w:r>
        <w:rPr>
          <w:highlight w:val="white"/>
        </w:rPr>
        <w:t>.</w:t>
      </w:r>
    </w:p>
    <w:p w14:paraId="2FF82A46" w14:textId="74B4B036" w:rsidR="00CD295E" w:rsidRPr="0092263B" w:rsidRDefault="00CD295E" w:rsidP="0092263B">
      <w:pPr>
        <w:pStyle w:val="Code"/>
        <w:rPr>
          <w:highlight w:val="white"/>
        </w:rPr>
      </w:pPr>
      <w:r w:rsidRPr="0092263B">
        <w:rPr>
          <w:highlight w:val="white"/>
        </w:rPr>
        <w:t xml:space="preserve">      if (leftExpression.Symbol.</w:t>
      </w:r>
      <w:r w:rsidR="00D63FD4">
        <w:rPr>
          <w:highlight w:val="white"/>
        </w:rPr>
        <w:t>Value is BigInteger</w:t>
      </w:r>
      <w:r w:rsidRPr="0092263B">
        <w:rPr>
          <w:highlight w:val="white"/>
        </w:rPr>
        <w:t>) {</w:t>
      </w:r>
    </w:p>
    <w:p w14:paraId="060F2412" w14:textId="77777777" w:rsidR="000E0C8B" w:rsidRPr="0092263B" w:rsidRDefault="000E0C8B" w:rsidP="000E0C8B">
      <w:pPr>
        <w:pStyle w:val="Code"/>
        <w:rPr>
          <w:highlight w:val="white"/>
        </w:rPr>
      </w:pPr>
      <w:r w:rsidRPr="0092263B">
        <w:rPr>
          <w:highlight w:val="white"/>
        </w:rPr>
        <w:t xml:space="preserve">        leftValue = (decimal) ((BigInteger) leftExpression.Symbol.Value);</w:t>
      </w:r>
    </w:p>
    <w:p w14:paraId="1CF8648A" w14:textId="77777777" w:rsidR="00CD295E" w:rsidRPr="0092263B" w:rsidRDefault="00CD295E" w:rsidP="0092263B">
      <w:pPr>
        <w:pStyle w:val="Code"/>
        <w:rPr>
          <w:highlight w:val="white"/>
        </w:rPr>
      </w:pPr>
      <w:r w:rsidRPr="0092263B">
        <w:rPr>
          <w:highlight w:val="white"/>
        </w:rPr>
        <w:t xml:space="preserve">      }</w:t>
      </w:r>
    </w:p>
    <w:p w14:paraId="0035BDDB" w14:textId="77777777" w:rsidR="00CD295E" w:rsidRPr="0092263B" w:rsidRDefault="00CD295E" w:rsidP="0092263B">
      <w:pPr>
        <w:pStyle w:val="Code"/>
        <w:rPr>
          <w:highlight w:val="white"/>
        </w:rPr>
      </w:pPr>
      <w:r w:rsidRPr="0092263B">
        <w:rPr>
          <w:highlight w:val="white"/>
        </w:rPr>
        <w:t xml:space="preserve">      else {</w:t>
      </w:r>
    </w:p>
    <w:p w14:paraId="05D8EAC4" w14:textId="77777777" w:rsidR="000E0C8B" w:rsidRPr="0092263B" w:rsidRDefault="000E0C8B" w:rsidP="000E0C8B">
      <w:pPr>
        <w:pStyle w:val="Code"/>
        <w:rPr>
          <w:highlight w:val="white"/>
        </w:rPr>
      </w:pPr>
      <w:r w:rsidRPr="0092263B">
        <w:rPr>
          <w:highlight w:val="white"/>
        </w:rPr>
        <w:t xml:space="preserve">        leftValue = (decimal) leftExpression.Symbol.Value;</w:t>
      </w:r>
    </w:p>
    <w:p w14:paraId="14B9D056" w14:textId="77777777" w:rsidR="00CD295E" w:rsidRPr="0092263B" w:rsidRDefault="00CD295E" w:rsidP="0092263B">
      <w:pPr>
        <w:pStyle w:val="Code"/>
        <w:rPr>
          <w:highlight w:val="white"/>
        </w:rPr>
      </w:pPr>
      <w:r w:rsidRPr="0092263B">
        <w:rPr>
          <w:highlight w:val="white"/>
        </w:rPr>
        <w:t xml:space="preserve">      }</w:t>
      </w:r>
    </w:p>
    <w:p w14:paraId="377A2C57" w14:textId="77777777" w:rsidR="00CD295E" w:rsidRPr="0092263B" w:rsidRDefault="00CD295E" w:rsidP="0092263B">
      <w:pPr>
        <w:pStyle w:val="Code"/>
        <w:rPr>
          <w:highlight w:val="white"/>
        </w:rPr>
      </w:pPr>
    </w:p>
    <w:p w14:paraId="6503C8D0" w14:textId="0DFC6148" w:rsidR="00CD295E" w:rsidRPr="0092263B" w:rsidRDefault="00CD295E" w:rsidP="0092263B">
      <w:pPr>
        <w:pStyle w:val="Code"/>
        <w:rPr>
          <w:highlight w:val="white"/>
        </w:rPr>
      </w:pPr>
      <w:r w:rsidRPr="0092263B">
        <w:rPr>
          <w:highlight w:val="white"/>
        </w:rPr>
        <w:t xml:space="preserve">      if (rightExpression.Symbol.</w:t>
      </w:r>
      <w:r w:rsidR="006E32D5">
        <w:rPr>
          <w:highlight w:val="white"/>
        </w:rPr>
        <w:t>Value is BigInteger</w:t>
      </w:r>
      <w:r w:rsidRPr="0092263B">
        <w:rPr>
          <w:highlight w:val="white"/>
        </w:rPr>
        <w:t>) {</w:t>
      </w:r>
    </w:p>
    <w:p w14:paraId="1B4F02A8" w14:textId="77777777" w:rsidR="00035C84" w:rsidRPr="00CD295E" w:rsidRDefault="00035C84" w:rsidP="00035C84">
      <w:pPr>
        <w:pStyle w:val="Code"/>
        <w:rPr>
          <w:highlight w:val="white"/>
        </w:rPr>
      </w:pPr>
      <w:r w:rsidRPr="00CD295E">
        <w:rPr>
          <w:highlight w:val="white"/>
        </w:rPr>
        <w:t xml:space="preserve">        rightValue = (decimal) ((BigInteger) rightExpression.Symbol.Value);</w:t>
      </w:r>
    </w:p>
    <w:p w14:paraId="5AD33C66" w14:textId="77777777" w:rsidR="00CD295E" w:rsidRPr="00CD295E" w:rsidRDefault="00CD295E" w:rsidP="00CD295E">
      <w:pPr>
        <w:pStyle w:val="Code"/>
        <w:rPr>
          <w:highlight w:val="white"/>
        </w:rPr>
      </w:pPr>
      <w:r w:rsidRPr="00CD295E">
        <w:rPr>
          <w:highlight w:val="white"/>
        </w:rPr>
        <w:t xml:space="preserve">      }</w:t>
      </w:r>
    </w:p>
    <w:p w14:paraId="74C10B97" w14:textId="77777777" w:rsidR="00CD295E" w:rsidRPr="00CD295E" w:rsidRDefault="00CD295E" w:rsidP="00CD295E">
      <w:pPr>
        <w:pStyle w:val="Code"/>
        <w:rPr>
          <w:highlight w:val="white"/>
        </w:rPr>
      </w:pPr>
      <w:r w:rsidRPr="00CD295E">
        <w:rPr>
          <w:highlight w:val="white"/>
        </w:rPr>
        <w:t xml:space="preserve">      else {</w:t>
      </w:r>
    </w:p>
    <w:p w14:paraId="5D474D29" w14:textId="77777777" w:rsidR="00035C84" w:rsidRPr="0092263B" w:rsidRDefault="00035C84" w:rsidP="00035C84">
      <w:pPr>
        <w:pStyle w:val="Code"/>
        <w:rPr>
          <w:highlight w:val="white"/>
        </w:rPr>
      </w:pPr>
      <w:r w:rsidRPr="0092263B">
        <w:rPr>
          <w:highlight w:val="white"/>
        </w:rPr>
        <w:t xml:space="preserve">        rightValue = (decimal) rightExpression.Symbol.Value;</w:t>
      </w:r>
    </w:p>
    <w:p w14:paraId="22E29BE0" w14:textId="77777777" w:rsidR="00CD295E" w:rsidRPr="00CD295E" w:rsidRDefault="00CD295E" w:rsidP="00CD295E">
      <w:pPr>
        <w:pStyle w:val="Code"/>
        <w:rPr>
          <w:highlight w:val="white"/>
        </w:rPr>
      </w:pPr>
      <w:r w:rsidRPr="00CD295E">
        <w:rPr>
          <w:highlight w:val="white"/>
        </w:rPr>
        <w:t xml:space="preserve">      }</w:t>
      </w:r>
    </w:p>
    <w:p w14:paraId="6A82AB9A" w14:textId="06E2BFFB" w:rsidR="00CD295E" w:rsidRPr="00CD295E" w:rsidRDefault="007F19D4" w:rsidP="007F19D4">
      <w:pPr>
        <w:rPr>
          <w:highlight w:val="white"/>
        </w:rPr>
      </w:pPr>
      <w:r>
        <w:rPr>
          <w:highlight w:val="white"/>
        </w:rPr>
        <w:t xml:space="preserve">Since the values are object of the </w:t>
      </w:r>
      <w:r w:rsidRPr="00FC0BFB">
        <w:rPr>
          <w:rStyle w:val="KeyWord0"/>
          <w:highlight w:val="white"/>
        </w:rPr>
        <w:t>decimal</w:t>
      </w:r>
      <w:r>
        <w:rPr>
          <w:highlight w:val="white"/>
        </w:rPr>
        <w:t xml:space="preserve"> class, we can user the regular operators.</w:t>
      </w:r>
    </w:p>
    <w:p w14:paraId="31FE1ADF" w14:textId="77777777" w:rsidR="00CD295E" w:rsidRPr="00CD295E" w:rsidRDefault="00CD295E" w:rsidP="00CD295E">
      <w:pPr>
        <w:pStyle w:val="Code"/>
        <w:rPr>
          <w:highlight w:val="white"/>
        </w:rPr>
      </w:pPr>
      <w:r w:rsidRPr="00CD295E">
        <w:rPr>
          <w:highlight w:val="white"/>
        </w:rPr>
        <w:t xml:space="preserve">      switch (middleOp) {</w:t>
      </w:r>
    </w:p>
    <w:p w14:paraId="7C59B460" w14:textId="77777777" w:rsidR="00CD295E" w:rsidRPr="00CD295E" w:rsidRDefault="00CD295E" w:rsidP="00CD295E">
      <w:pPr>
        <w:pStyle w:val="Code"/>
        <w:rPr>
          <w:highlight w:val="white"/>
        </w:rPr>
      </w:pPr>
      <w:r w:rsidRPr="00CD295E">
        <w:rPr>
          <w:highlight w:val="white"/>
        </w:rPr>
        <w:t xml:space="preserve">        case MiddleOperator.BinaryAdd:</w:t>
      </w:r>
    </w:p>
    <w:p w14:paraId="1869BF23" w14:textId="77777777" w:rsidR="00CD295E" w:rsidRPr="00CD295E" w:rsidRDefault="00CD295E" w:rsidP="00CD295E">
      <w:pPr>
        <w:pStyle w:val="Code"/>
        <w:rPr>
          <w:highlight w:val="white"/>
        </w:rPr>
      </w:pPr>
      <w:r w:rsidRPr="00CD295E">
        <w:rPr>
          <w:highlight w:val="white"/>
        </w:rPr>
        <w:t xml:space="preserve">          resultValue = leftValue + rightValue;</w:t>
      </w:r>
    </w:p>
    <w:p w14:paraId="2BD669B9" w14:textId="77777777" w:rsidR="00CD295E" w:rsidRPr="00CD295E" w:rsidRDefault="00CD295E" w:rsidP="00CD295E">
      <w:pPr>
        <w:pStyle w:val="Code"/>
        <w:rPr>
          <w:highlight w:val="white"/>
        </w:rPr>
      </w:pPr>
      <w:r w:rsidRPr="00CD295E">
        <w:rPr>
          <w:highlight w:val="white"/>
        </w:rPr>
        <w:t xml:space="preserve">          break;</w:t>
      </w:r>
    </w:p>
    <w:p w14:paraId="5BA2A709" w14:textId="77777777" w:rsidR="00CD295E" w:rsidRPr="00CD295E" w:rsidRDefault="00CD295E" w:rsidP="00CD295E">
      <w:pPr>
        <w:pStyle w:val="Code"/>
        <w:rPr>
          <w:highlight w:val="white"/>
        </w:rPr>
      </w:pPr>
      <w:r w:rsidRPr="00CD295E">
        <w:rPr>
          <w:highlight w:val="white"/>
        </w:rPr>
        <w:t xml:space="preserve">        </w:t>
      </w:r>
    </w:p>
    <w:p w14:paraId="09EEF364" w14:textId="77777777" w:rsidR="00CD295E" w:rsidRPr="00CD295E" w:rsidRDefault="00CD295E" w:rsidP="00CD295E">
      <w:pPr>
        <w:pStyle w:val="Code"/>
        <w:rPr>
          <w:highlight w:val="white"/>
        </w:rPr>
      </w:pPr>
      <w:r w:rsidRPr="00CD295E">
        <w:rPr>
          <w:highlight w:val="white"/>
        </w:rPr>
        <w:t xml:space="preserve">        case MiddleOperator.BinarySubtract:</w:t>
      </w:r>
    </w:p>
    <w:p w14:paraId="2EFC051E" w14:textId="77777777" w:rsidR="00CD295E" w:rsidRPr="00CD295E" w:rsidRDefault="00CD295E" w:rsidP="00CD295E">
      <w:pPr>
        <w:pStyle w:val="Code"/>
        <w:rPr>
          <w:highlight w:val="white"/>
        </w:rPr>
      </w:pPr>
      <w:r w:rsidRPr="00CD295E">
        <w:rPr>
          <w:highlight w:val="white"/>
        </w:rPr>
        <w:t xml:space="preserve">          resultValue = leftValue - rightValue;</w:t>
      </w:r>
    </w:p>
    <w:p w14:paraId="155D15CF" w14:textId="77777777" w:rsidR="00CD295E" w:rsidRPr="00CD295E" w:rsidRDefault="00CD295E" w:rsidP="00CD295E">
      <w:pPr>
        <w:pStyle w:val="Code"/>
        <w:rPr>
          <w:highlight w:val="white"/>
        </w:rPr>
      </w:pPr>
      <w:r w:rsidRPr="00CD295E">
        <w:rPr>
          <w:highlight w:val="white"/>
        </w:rPr>
        <w:t xml:space="preserve">          break;</w:t>
      </w:r>
    </w:p>
    <w:p w14:paraId="2F1A6BBC" w14:textId="77777777" w:rsidR="00CD295E" w:rsidRPr="00CD295E" w:rsidRDefault="00CD295E" w:rsidP="00CD295E">
      <w:pPr>
        <w:pStyle w:val="Code"/>
        <w:rPr>
          <w:highlight w:val="white"/>
        </w:rPr>
      </w:pPr>
      <w:r w:rsidRPr="00CD295E">
        <w:rPr>
          <w:highlight w:val="white"/>
        </w:rPr>
        <w:t xml:space="preserve">        </w:t>
      </w:r>
    </w:p>
    <w:p w14:paraId="23A3D45B" w14:textId="77777777" w:rsidR="00CD295E" w:rsidRPr="00CD295E" w:rsidRDefault="00CD295E" w:rsidP="00CD295E">
      <w:pPr>
        <w:pStyle w:val="Code"/>
        <w:rPr>
          <w:highlight w:val="white"/>
        </w:rPr>
      </w:pPr>
      <w:r w:rsidRPr="00CD295E">
        <w:rPr>
          <w:highlight w:val="white"/>
        </w:rPr>
        <w:t xml:space="preserve">        case MiddleOperator.SignedMultiply:</w:t>
      </w:r>
    </w:p>
    <w:p w14:paraId="5F165E5B" w14:textId="77777777" w:rsidR="00CD295E" w:rsidRPr="00CD295E" w:rsidRDefault="00CD295E" w:rsidP="00CD295E">
      <w:pPr>
        <w:pStyle w:val="Code"/>
        <w:rPr>
          <w:highlight w:val="white"/>
        </w:rPr>
      </w:pPr>
      <w:r w:rsidRPr="00CD295E">
        <w:rPr>
          <w:highlight w:val="white"/>
        </w:rPr>
        <w:t xml:space="preserve">          resultValue = leftValue * rightValue;</w:t>
      </w:r>
    </w:p>
    <w:p w14:paraId="782EA4D8" w14:textId="77777777" w:rsidR="00CD295E" w:rsidRPr="00CD295E" w:rsidRDefault="00CD295E" w:rsidP="00CD295E">
      <w:pPr>
        <w:pStyle w:val="Code"/>
        <w:rPr>
          <w:highlight w:val="white"/>
        </w:rPr>
      </w:pPr>
      <w:r w:rsidRPr="00CD295E">
        <w:rPr>
          <w:highlight w:val="white"/>
        </w:rPr>
        <w:t xml:space="preserve">          break;</w:t>
      </w:r>
    </w:p>
    <w:p w14:paraId="3076DFDE" w14:textId="77777777" w:rsidR="00CD295E" w:rsidRPr="00CD295E" w:rsidRDefault="00CD295E" w:rsidP="00CD295E">
      <w:pPr>
        <w:pStyle w:val="Code"/>
        <w:rPr>
          <w:highlight w:val="white"/>
        </w:rPr>
      </w:pPr>
      <w:r w:rsidRPr="00CD295E">
        <w:rPr>
          <w:highlight w:val="white"/>
        </w:rPr>
        <w:t xml:space="preserve">        </w:t>
      </w:r>
    </w:p>
    <w:p w14:paraId="5B77029E" w14:textId="77777777" w:rsidR="00CD295E" w:rsidRPr="00CD295E" w:rsidRDefault="00CD295E" w:rsidP="00CD295E">
      <w:pPr>
        <w:pStyle w:val="Code"/>
        <w:rPr>
          <w:highlight w:val="white"/>
        </w:rPr>
      </w:pPr>
      <w:r w:rsidRPr="00CD295E">
        <w:rPr>
          <w:highlight w:val="white"/>
        </w:rPr>
        <w:t xml:space="preserve">        case MiddleOperator.SignedDivide:</w:t>
      </w:r>
    </w:p>
    <w:p w14:paraId="7FAC3F5C" w14:textId="77777777" w:rsidR="00CD295E" w:rsidRPr="00CD295E" w:rsidRDefault="00CD295E" w:rsidP="00CD295E">
      <w:pPr>
        <w:pStyle w:val="Code"/>
        <w:rPr>
          <w:highlight w:val="white"/>
        </w:rPr>
      </w:pPr>
      <w:r w:rsidRPr="00CD295E">
        <w:rPr>
          <w:highlight w:val="white"/>
        </w:rPr>
        <w:t xml:space="preserve">          resultValue = leftValue / rightValue;</w:t>
      </w:r>
    </w:p>
    <w:p w14:paraId="0E07B612" w14:textId="77777777" w:rsidR="00CD295E" w:rsidRPr="00CD295E" w:rsidRDefault="00CD295E" w:rsidP="00CD295E">
      <w:pPr>
        <w:pStyle w:val="Code"/>
        <w:rPr>
          <w:highlight w:val="white"/>
        </w:rPr>
      </w:pPr>
      <w:r w:rsidRPr="00CD295E">
        <w:rPr>
          <w:highlight w:val="white"/>
        </w:rPr>
        <w:t xml:space="preserve">          break;</w:t>
      </w:r>
    </w:p>
    <w:p w14:paraId="58E07793" w14:textId="77777777" w:rsidR="00CD295E" w:rsidRPr="00CD295E" w:rsidRDefault="00CD295E" w:rsidP="00CD295E">
      <w:pPr>
        <w:pStyle w:val="Code"/>
        <w:rPr>
          <w:highlight w:val="white"/>
        </w:rPr>
      </w:pPr>
      <w:r w:rsidRPr="00CD295E">
        <w:rPr>
          <w:highlight w:val="white"/>
        </w:rPr>
        <w:t xml:space="preserve">      }</w:t>
      </w:r>
    </w:p>
    <w:p w14:paraId="36583498" w14:textId="0A6B562C" w:rsidR="00CD295E" w:rsidRPr="00CD295E" w:rsidRDefault="008C12A0" w:rsidP="00820FA5">
      <w:pPr>
        <w:rPr>
          <w:highlight w:val="white"/>
        </w:rPr>
      </w:pPr>
      <w:r>
        <w:rPr>
          <w:highlight w:val="white"/>
        </w:rPr>
        <w:t>When we have evaluated the value</w:t>
      </w:r>
      <w:r w:rsidR="003A5DE9">
        <w:rPr>
          <w:highlight w:val="white"/>
        </w:rPr>
        <w:t>,</w:t>
      </w:r>
      <w:r>
        <w:rPr>
          <w:highlight w:val="white"/>
        </w:rPr>
        <w:t xml:space="preserve"> we must decide its type, which we do by calling</w:t>
      </w:r>
      <w:r w:rsidR="00820FA5">
        <w:rPr>
          <w:highlight w:val="white"/>
        </w:rPr>
        <w:t xml:space="preserve"> the </w:t>
      </w:r>
      <w:r w:rsidR="00820FA5" w:rsidRPr="00820FA5">
        <w:rPr>
          <w:rStyle w:val="KeyWord0"/>
          <w:highlight w:val="white"/>
        </w:rPr>
        <w:t>MaxType</w:t>
      </w:r>
      <w:r w:rsidR="00820FA5">
        <w:rPr>
          <w:highlight w:val="white"/>
        </w:rPr>
        <w:t xml:space="preserve"> method in the </w:t>
      </w:r>
      <w:r w:rsidR="00820FA5" w:rsidRPr="00820FA5">
        <w:rPr>
          <w:rStyle w:val="KeyWord0"/>
          <w:highlight w:val="white"/>
        </w:rPr>
        <w:t>TypeCast</w:t>
      </w:r>
      <w:r w:rsidR="00820FA5">
        <w:rPr>
          <w:highlight w:val="white"/>
        </w:rPr>
        <w:t xml:space="preserve"> class.</w:t>
      </w:r>
    </w:p>
    <w:p w14:paraId="21CF6D9B" w14:textId="77777777" w:rsidR="002E00C1" w:rsidRDefault="00CD295E" w:rsidP="00CD295E">
      <w:pPr>
        <w:pStyle w:val="Code"/>
        <w:rPr>
          <w:highlight w:val="white"/>
        </w:rPr>
      </w:pPr>
      <w:r w:rsidRPr="00CD295E">
        <w:rPr>
          <w:highlight w:val="white"/>
        </w:rPr>
        <w:t xml:space="preserve">      Type maxType = TypeCast.MaxType(leftExpression.Symbol.Type,</w:t>
      </w:r>
    </w:p>
    <w:p w14:paraId="70E67E29" w14:textId="713969F4" w:rsidR="00CD295E" w:rsidRDefault="002E00C1" w:rsidP="00CD295E">
      <w:pPr>
        <w:pStyle w:val="Code"/>
        <w:rPr>
          <w:highlight w:val="white"/>
        </w:rPr>
      </w:pPr>
      <w:r>
        <w:rPr>
          <w:highlight w:val="white"/>
        </w:rPr>
        <w:t xml:space="preserve">                                     </w:t>
      </w:r>
      <w:r w:rsidR="00CD295E" w:rsidRPr="00CD295E">
        <w:rPr>
          <w:highlight w:val="white"/>
        </w:rPr>
        <w:t xml:space="preserve"> rightExpression.Symbol.Type);</w:t>
      </w:r>
    </w:p>
    <w:p w14:paraId="42A29F24" w14:textId="0B3D0422" w:rsidR="000F2FA4" w:rsidRPr="00CD295E" w:rsidRDefault="000F2FA4" w:rsidP="000F2FA4">
      <w:pPr>
        <w:rPr>
          <w:highlight w:val="white"/>
        </w:rPr>
      </w:pPr>
      <w:r>
        <w:rPr>
          <w:highlight w:val="white"/>
        </w:rPr>
        <w:t>The final symbol is a symbol with the maximum type and resulting value.</w:t>
      </w:r>
    </w:p>
    <w:p w14:paraId="5582EE05" w14:textId="250E1ACC" w:rsidR="00CD295E" w:rsidRDefault="00CD295E" w:rsidP="00CD295E">
      <w:pPr>
        <w:pStyle w:val="Code"/>
        <w:rPr>
          <w:highlight w:val="white"/>
        </w:rPr>
      </w:pPr>
      <w:r w:rsidRPr="00CD295E">
        <w:rPr>
          <w:highlight w:val="white"/>
        </w:rPr>
        <w:t xml:space="preserve">      Symbol resultSymbol = new Symbol(maxType, resultValue);</w:t>
      </w:r>
    </w:p>
    <w:p w14:paraId="2926BC15" w14:textId="23489875" w:rsidR="00821169" w:rsidRPr="00CD295E" w:rsidRDefault="00821169" w:rsidP="00280429">
      <w:pPr>
        <w:rPr>
          <w:highlight w:val="white"/>
        </w:rPr>
      </w:pPr>
      <w:r>
        <w:rPr>
          <w:highlight w:val="white"/>
        </w:rPr>
        <w:t>In the floating evaluation case</w:t>
      </w:r>
      <w:r w:rsidR="00B612FD">
        <w:rPr>
          <w:highlight w:val="white"/>
        </w:rPr>
        <w:t>,</w:t>
      </w:r>
      <w:r>
        <w:rPr>
          <w:highlight w:val="white"/>
        </w:rPr>
        <w:t xml:space="preserve"> we need to push the resulting value to the floating value stack.</w:t>
      </w:r>
    </w:p>
    <w:p w14:paraId="182F66C8" w14:textId="29F55DE7"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41CE1635" w14:textId="7FD755DD" w:rsidR="002E00C1"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6D86BCE7" w14:textId="10103B1C" w:rsidR="00CD295E" w:rsidRDefault="002E00C1" w:rsidP="00CD295E">
      <w:pPr>
        <w:pStyle w:val="Code"/>
        <w:rPr>
          <w:highlight w:val="white"/>
        </w:rPr>
      </w:pPr>
      <w:r>
        <w:rPr>
          <w:highlight w:val="white"/>
        </w:rPr>
        <w:t xml:space="preserve">                                       </w:t>
      </w:r>
      <w:r w:rsidR="00CD295E" w:rsidRPr="00CD295E">
        <w:rPr>
          <w:highlight w:val="white"/>
        </w:rPr>
        <w:t xml:space="preserve"> resultSymbol);</w:t>
      </w:r>
    </w:p>
    <w:p w14:paraId="59B86727" w14:textId="1BFAF6A2" w:rsidR="0025564A" w:rsidRPr="00CD295E" w:rsidRDefault="0025564A" w:rsidP="0025564A">
      <w:pPr>
        <w:rPr>
          <w:highlight w:val="white"/>
        </w:rPr>
      </w:pPr>
      <w:r>
        <w:rPr>
          <w:highlight w:val="white"/>
        </w:rPr>
        <w:t>The final expression has no short list, and the long list hold the stack pushing instruction only.</w:t>
      </w:r>
    </w:p>
    <w:p w14:paraId="6509D73D" w14:textId="1675239D"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45931999" w14:textId="77777777" w:rsidR="00CD295E" w:rsidRPr="00CD295E" w:rsidRDefault="00CD295E" w:rsidP="00CD295E">
      <w:pPr>
        <w:pStyle w:val="Code"/>
        <w:rPr>
          <w:highlight w:val="white"/>
        </w:rPr>
      </w:pPr>
      <w:r w:rsidRPr="00CD295E">
        <w:rPr>
          <w:highlight w:val="white"/>
        </w:rPr>
        <w:t xml:space="preserve">    }</w:t>
      </w:r>
    </w:p>
    <w:p w14:paraId="3749E5A3" w14:textId="4C6565F1" w:rsidR="00CD295E" w:rsidRPr="00CD295E" w:rsidRDefault="007A565C" w:rsidP="00CD6DB7">
      <w:pPr>
        <w:rPr>
          <w:highlight w:val="white"/>
        </w:rPr>
      </w:pPr>
      <w:r>
        <w:rPr>
          <w:highlight w:val="white"/>
        </w:rPr>
        <w:t xml:space="preserve">The </w:t>
      </w:r>
      <w:r w:rsidRPr="00CD6DB7">
        <w:rPr>
          <w:rStyle w:val="KeyWord0"/>
          <w:highlight w:val="white"/>
        </w:rPr>
        <w:t>LogicalNot</w:t>
      </w:r>
      <w:r>
        <w:rPr>
          <w:highlight w:val="white"/>
        </w:rPr>
        <w:t xml:space="preserve"> method </w:t>
      </w:r>
      <w:r w:rsidR="00CD6DB7">
        <w:rPr>
          <w:highlight w:val="white"/>
        </w:rPr>
        <w:t xml:space="preserve">evaluates the logical invers of the </w:t>
      </w:r>
      <w:r w:rsidR="00FD45A1">
        <w:rPr>
          <w:highlight w:val="white"/>
        </w:rPr>
        <w:t>expression if</w:t>
      </w:r>
      <w:r w:rsidR="00CD6DB7">
        <w:rPr>
          <w:highlight w:val="white"/>
        </w:rPr>
        <w:t xml:space="preserve"> it is constant.</w:t>
      </w:r>
    </w:p>
    <w:p w14:paraId="05C8627A" w14:textId="77777777" w:rsidR="00D82885" w:rsidRPr="00CD295E" w:rsidRDefault="00D82885" w:rsidP="00D82885">
      <w:pPr>
        <w:pStyle w:val="Code"/>
        <w:rPr>
          <w:highlight w:val="white"/>
        </w:rPr>
      </w:pPr>
      <w:r w:rsidRPr="00CD295E">
        <w:rPr>
          <w:highlight w:val="white"/>
        </w:rPr>
        <w:lastRenderedPageBreak/>
        <w:t xml:space="preserve">    public static Expression LogicalNot(Expression expression) {</w:t>
      </w:r>
    </w:p>
    <w:p w14:paraId="737693D8" w14:textId="77777777" w:rsidR="00D82885" w:rsidRPr="00CD295E" w:rsidRDefault="00D82885" w:rsidP="00D82885">
      <w:pPr>
        <w:pStyle w:val="Code"/>
        <w:rPr>
          <w:highlight w:val="white"/>
        </w:rPr>
      </w:pPr>
      <w:r w:rsidRPr="00CD295E">
        <w:rPr>
          <w:highlight w:val="white"/>
        </w:rPr>
        <w:t xml:space="preserve">      if (IsConstant(expression)) {</w:t>
      </w:r>
    </w:p>
    <w:p w14:paraId="2712C825" w14:textId="6A33D3C3" w:rsidR="00D82885" w:rsidRDefault="00D82885" w:rsidP="00D82885">
      <w:pPr>
        <w:pStyle w:val="Code"/>
        <w:rPr>
          <w:highlight w:val="white"/>
        </w:rPr>
      </w:pPr>
      <w:r w:rsidRPr="00CD295E">
        <w:rPr>
          <w:highlight w:val="white"/>
        </w:rPr>
        <w:t xml:space="preserve">        expression = ToLogical(expression);</w:t>
      </w:r>
    </w:p>
    <w:p w14:paraId="614FD181" w14:textId="1DF0D2F4" w:rsidR="00276390" w:rsidRPr="00CD295E" w:rsidRDefault="007D5FC3" w:rsidP="007D5FC3">
      <w:pPr>
        <w:rPr>
          <w:highlight w:val="white"/>
        </w:rPr>
      </w:pPr>
      <w:r>
        <w:rPr>
          <w:highlight w:val="white"/>
        </w:rPr>
        <w:t xml:space="preserve">The resulting symbol is simply the </w:t>
      </w:r>
      <w:r w:rsidR="009421B7">
        <w:rPr>
          <w:highlight w:val="white"/>
        </w:rPr>
        <w:t>original</w:t>
      </w:r>
      <w:r>
        <w:rPr>
          <w:highlight w:val="white"/>
        </w:rPr>
        <w:t xml:space="preserve"> symbol with its true set and false set swapped.</w:t>
      </w:r>
      <w:r w:rsidR="00276390">
        <w:rPr>
          <w:highlight w:val="white"/>
        </w:rPr>
        <w:t xml:space="preserve">        </w:t>
      </w:r>
    </w:p>
    <w:p w14:paraId="055C6363" w14:textId="38A4109E" w:rsidR="00276390" w:rsidRDefault="00D82885" w:rsidP="00276390">
      <w:pPr>
        <w:pStyle w:val="Code"/>
        <w:rPr>
          <w:highlight w:val="white"/>
        </w:rPr>
      </w:pPr>
      <w:r>
        <w:rPr>
          <w:highlight w:val="white"/>
        </w:rPr>
        <w:t xml:space="preserve">  </w:t>
      </w:r>
      <w:r w:rsidRPr="0092263B">
        <w:rPr>
          <w:highlight w:val="white"/>
        </w:rPr>
        <w:t xml:space="preserve">      Symbol </w:t>
      </w:r>
      <w:r>
        <w:rPr>
          <w:highlight w:val="white"/>
        </w:rPr>
        <w:t>resultSymbol</w:t>
      </w:r>
      <w:r w:rsidRPr="0092263B">
        <w:rPr>
          <w:highlight w:val="white"/>
        </w:rPr>
        <w:t xml:space="preserve"> = new Symbol(</w:t>
      </w:r>
      <w:r w:rsidR="00276390">
        <w:rPr>
          <w:highlight w:val="white"/>
        </w:rPr>
        <w:t>expression.Symbol.FalseSet,</w:t>
      </w:r>
    </w:p>
    <w:p w14:paraId="09003B7F" w14:textId="12FEC448" w:rsidR="00D82885" w:rsidRPr="0092263B" w:rsidRDefault="00276390" w:rsidP="006D519D">
      <w:pPr>
        <w:pStyle w:val="Code"/>
        <w:rPr>
          <w:highlight w:val="white"/>
        </w:rPr>
      </w:pPr>
      <w:r>
        <w:rPr>
          <w:highlight w:val="white"/>
        </w:rPr>
        <w:t xml:space="preserve">                                         expression.Symbol.TrueSet</w:t>
      </w:r>
      <w:r w:rsidR="006D519D">
        <w:rPr>
          <w:highlight w:val="white"/>
        </w:rPr>
        <w:t>);</w:t>
      </w:r>
    </w:p>
    <w:p w14:paraId="68F73939" w14:textId="7B383DC7" w:rsidR="00D82885" w:rsidRPr="00CD295E" w:rsidRDefault="00D82885" w:rsidP="00084F0F">
      <w:pPr>
        <w:pStyle w:val="Code"/>
        <w:rPr>
          <w:highlight w:val="white"/>
        </w:rPr>
      </w:pPr>
      <w:r w:rsidRPr="00CD295E">
        <w:rPr>
          <w:highlight w:val="white"/>
        </w:rPr>
        <w:t xml:space="preserve">        return (new Expression(</w:t>
      </w:r>
      <w:r w:rsidR="00AF71C2">
        <w:rPr>
          <w:highlight w:val="white"/>
        </w:rPr>
        <w:t>resultS</w:t>
      </w:r>
      <w:r w:rsidRPr="00CD295E">
        <w:rPr>
          <w:highlight w:val="white"/>
        </w:rPr>
        <w:t xml:space="preserve">ymbol, </w:t>
      </w:r>
      <w:r w:rsidR="00084F0F">
        <w:rPr>
          <w:highlight w:val="white"/>
        </w:rPr>
        <w:t xml:space="preserve">null, </w:t>
      </w:r>
      <w:r w:rsidR="00346521">
        <w:rPr>
          <w:highlight w:val="white"/>
        </w:rPr>
        <w:t>expression.</w:t>
      </w:r>
      <w:r w:rsidR="009421B7">
        <w:rPr>
          <w:highlight w:val="white"/>
        </w:rPr>
        <w:t>L</w:t>
      </w:r>
      <w:r w:rsidR="00346521">
        <w:rPr>
          <w:highlight w:val="white"/>
        </w:rPr>
        <w:t>ongList</w:t>
      </w:r>
      <w:r w:rsidRPr="00CD295E">
        <w:rPr>
          <w:highlight w:val="white"/>
        </w:rPr>
        <w:t>));</w:t>
      </w:r>
    </w:p>
    <w:p w14:paraId="7AD3D034" w14:textId="20AF8C51" w:rsidR="00D82885" w:rsidRDefault="00D82885" w:rsidP="00CD295E">
      <w:pPr>
        <w:pStyle w:val="Code"/>
        <w:rPr>
          <w:highlight w:val="white"/>
        </w:rPr>
      </w:pPr>
      <w:r w:rsidRPr="00CD295E">
        <w:rPr>
          <w:highlight w:val="white"/>
        </w:rPr>
        <w:t xml:space="preserve">      }</w:t>
      </w:r>
    </w:p>
    <w:p w14:paraId="0A6F0E62" w14:textId="77777777" w:rsidR="002A6710" w:rsidRPr="00CD295E" w:rsidRDefault="002A6710" w:rsidP="002A6710">
      <w:pPr>
        <w:pStyle w:val="Code"/>
        <w:rPr>
          <w:highlight w:val="white"/>
        </w:rPr>
      </w:pPr>
    </w:p>
    <w:p w14:paraId="618781B1" w14:textId="77777777" w:rsidR="002A6710" w:rsidRPr="00CD295E" w:rsidRDefault="002A6710" w:rsidP="002A6710">
      <w:pPr>
        <w:pStyle w:val="Code"/>
        <w:rPr>
          <w:highlight w:val="white"/>
        </w:rPr>
      </w:pPr>
      <w:r w:rsidRPr="00CD295E">
        <w:rPr>
          <w:highlight w:val="white"/>
        </w:rPr>
        <w:t xml:space="preserve">      return null;</w:t>
      </w:r>
    </w:p>
    <w:p w14:paraId="26875711" w14:textId="77777777" w:rsidR="002A6710" w:rsidRPr="00CD295E" w:rsidRDefault="002A6710" w:rsidP="002A6710">
      <w:pPr>
        <w:pStyle w:val="Code"/>
        <w:rPr>
          <w:highlight w:val="white"/>
        </w:rPr>
      </w:pPr>
      <w:r w:rsidRPr="00CD295E">
        <w:rPr>
          <w:highlight w:val="white"/>
        </w:rPr>
        <w:t xml:space="preserve">    }</w:t>
      </w:r>
    </w:p>
    <w:p w14:paraId="327F2369" w14:textId="7E8037AC" w:rsidR="002D2125" w:rsidRDefault="00FD45A1" w:rsidP="002D2125">
      <w:pPr>
        <w:rPr>
          <w:highlight w:val="white"/>
        </w:rPr>
      </w:pPr>
      <w:r>
        <w:rPr>
          <w:highlight w:val="white"/>
        </w:rPr>
        <w:t xml:space="preserve">The </w:t>
      </w:r>
      <w:r w:rsidRPr="00A92471">
        <w:rPr>
          <w:rStyle w:val="KeyWord0"/>
          <w:highlight w:val="white"/>
        </w:rPr>
        <w:t>Arithmetic</w:t>
      </w:r>
      <w:r>
        <w:rPr>
          <w:highlight w:val="white"/>
        </w:rPr>
        <w:t xml:space="preserve"> method</w:t>
      </w:r>
      <w:r w:rsidR="004D6611">
        <w:rPr>
          <w:highlight w:val="white"/>
        </w:rPr>
        <w:t xml:space="preserve"> performs a unary arithmetic operation on a constant expression.</w:t>
      </w:r>
      <w:r w:rsidR="006C657A">
        <w:rPr>
          <w:highlight w:val="white"/>
        </w:rPr>
        <w:t xml:space="preserve"> If the expression is constant and </w:t>
      </w:r>
      <w:r w:rsidR="002D2125">
        <w:rPr>
          <w:highlight w:val="white"/>
        </w:rPr>
        <w:t xml:space="preserve">floating </w:t>
      </w:r>
      <w:r w:rsidR="002D2125" w:rsidRPr="004A3750">
        <w:rPr>
          <w:rStyle w:val="KeyWord0"/>
          <w:highlight w:val="white"/>
        </w:rPr>
        <w:t>ArithmeticFloating</w:t>
      </w:r>
      <w:r w:rsidR="002D2125">
        <w:rPr>
          <w:highlight w:val="white"/>
        </w:rPr>
        <w:t xml:space="preserve"> is called, and if it is constant and integral </w:t>
      </w:r>
      <w:r w:rsidR="002D2125" w:rsidRPr="004A3750">
        <w:rPr>
          <w:rStyle w:val="KeyWord0"/>
          <w:highlight w:val="white"/>
        </w:rPr>
        <w:t>ArithmeticIntegral</w:t>
      </w:r>
      <w:r w:rsidR="002D2125">
        <w:rPr>
          <w:highlight w:val="white"/>
        </w:rPr>
        <w:t xml:space="preserve"> is called.</w:t>
      </w:r>
    </w:p>
    <w:p w14:paraId="77BDEC68" w14:textId="11F9AD6F" w:rsidR="00C11110" w:rsidRDefault="00CD295E" w:rsidP="002D2125">
      <w:pPr>
        <w:pStyle w:val="Code"/>
        <w:rPr>
          <w:highlight w:val="white"/>
        </w:rPr>
      </w:pPr>
      <w:r w:rsidRPr="00CD295E">
        <w:rPr>
          <w:highlight w:val="white"/>
        </w:rPr>
        <w:t xml:space="preserve">    public static Expression Arithmetic(MiddleOperator middleOp,</w:t>
      </w:r>
    </w:p>
    <w:p w14:paraId="37CBA180" w14:textId="527EE3B6"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19FF74C8" w14:textId="77777777" w:rsidR="00CD295E" w:rsidRPr="00CD295E" w:rsidRDefault="00CD295E" w:rsidP="00CD295E">
      <w:pPr>
        <w:pStyle w:val="Code"/>
        <w:rPr>
          <w:highlight w:val="white"/>
        </w:rPr>
      </w:pPr>
      <w:r w:rsidRPr="00CD295E">
        <w:rPr>
          <w:highlight w:val="white"/>
        </w:rPr>
        <w:t xml:space="preserve">      if (!IsConstant(expression)) {</w:t>
      </w:r>
    </w:p>
    <w:p w14:paraId="782FE8DB" w14:textId="77777777" w:rsidR="00CD295E" w:rsidRPr="00CD295E" w:rsidRDefault="00CD295E" w:rsidP="00CD295E">
      <w:pPr>
        <w:pStyle w:val="Code"/>
        <w:rPr>
          <w:highlight w:val="white"/>
        </w:rPr>
      </w:pPr>
      <w:r w:rsidRPr="00CD295E">
        <w:rPr>
          <w:highlight w:val="white"/>
        </w:rPr>
        <w:t xml:space="preserve">        return null;</w:t>
      </w:r>
    </w:p>
    <w:p w14:paraId="61050F58" w14:textId="77777777" w:rsidR="00CD295E" w:rsidRPr="00CD295E" w:rsidRDefault="00CD295E" w:rsidP="00CD295E">
      <w:pPr>
        <w:pStyle w:val="Code"/>
        <w:rPr>
          <w:highlight w:val="white"/>
        </w:rPr>
      </w:pPr>
      <w:r w:rsidRPr="00CD295E">
        <w:rPr>
          <w:highlight w:val="white"/>
        </w:rPr>
        <w:t xml:space="preserve">      }</w:t>
      </w:r>
    </w:p>
    <w:p w14:paraId="1A2A917E" w14:textId="77777777" w:rsidR="00CD295E" w:rsidRPr="00CD295E" w:rsidRDefault="00CD295E" w:rsidP="00CD295E">
      <w:pPr>
        <w:pStyle w:val="Code"/>
        <w:rPr>
          <w:highlight w:val="white"/>
        </w:rPr>
      </w:pPr>
      <w:r w:rsidRPr="00CD295E">
        <w:rPr>
          <w:highlight w:val="white"/>
        </w:rPr>
        <w:t xml:space="preserve">      else if (expression.Symbol.Type.IsFloating()) {</w:t>
      </w:r>
    </w:p>
    <w:p w14:paraId="6E1C3F2D" w14:textId="77777777" w:rsidR="00CD295E" w:rsidRPr="00CD295E" w:rsidRDefault="00CD295E" w:rsidP="00CD295E">
      <w:pPr>
        <w:pStyle w:val="Code"/>
        <w:rPr>
          <w:highlight w:val="white"/>
        </w:rPr>
      </w:pPr>
      <w:r w:rsidRPr="00CD295E">
        <w:rPr>
          <w:highlight w:val="white"/>
        </w:rPr>
        <w:t xml:space="preserve">        return ArithmeticFloating(middleOp, expression);</w:t>
      </w:r>
    </w:p>
    <w:p w14:paraId="4CB08839" w14:textId="77777777" w:rsidR="00CD295E" w:rsidRPr="00CD295E" w:rsidRDefault="00CD295E" w:rsidP="00CD295E">
      <w:pPr>
        <w:pStyle w:val="Code"/>
        <w:rPr>
          <w:highlight w:val="white"/>
        </w:rPr>
      </w:pPr>
      <w:r w:rsidRPr="00CD295E">
        <w:rPr>
          <w:highlight w:val="white"/>
        </w:rPr>
        <w:t xml:space="preserve">      }</w:t>
      </w:r>
    </w:p>
    <w:p w14:paraId="2B66DBAF" w14:textId="77777777" w:rsidR="00CD295E" w:rsidRPr="00CD295E" w:rsidRDefault="00CD295E" w:rsidP="00CD295E">
      <w:pPr>
        <w:pStyle w:val="Code"/>
        <w:rPr>
          <w:highlight w:val="white"/>
        </w:rPr>
      </w:pPr>
      <w:r w:rsidRPr="00CD295E">
        <w:rPr>
          <w:highlight w:val="white"/>
        </w:rPr>
        <w:t xml:space="preserve">      else {</w:t>
      </w:r>
    </w:p>
    <w:p w14:paraId="24068E69" w14:textId="77777777" w:rsidR="00CD295E" w:rsidRPr="00CD295E" w:rsidRDefault="00CD295E" w:rsidP="00CD295E">
      <w:pPr>
        <w:pStyle w:val="Code"/>
        <w:rPr>
          <w:highlight w:val="white"/>
        </w:rPr>
      </w:pPr>
      <w:r w:rsidRPr="00CD295E">
        <w:rPr>
          <w:highlight w:val="white"/>
        </w:rPr>
        <w:t xml:space="preserve">        return ArithmeticIntegral(middleOp, expression);</w:t>
      </w:r>
    </w:p>
    <w:p w14:paraId="2A9210B6" w14:textId="77777777" w:rsidR="00CD295E" w:rsidRPr="00CD295E" w:rsidRDefault="00CD295E" w:rsidP="00CD295E">
      <w:pPr>
        <w:pStyle w:val="Code"/>
        <w:rPr>
          <w:highlight w:val="white"/>
        </w:rPr>
      </w:pPr>
      <w:r w:rsidRPr="00CD295E">
        <w:rPr>
          <w:highlight w:val="white"/>
        </w:rPr>
        <w:t xml:space="preserve">      }</w:t>
      </w:r>
    </w:p>
    <w:p w14:paraId="4097E34B" w14:textId="77777777" w:rsidR="00CD295E" w:rsidRPr="00CD295E" w:rsidRDefault="00CD295E" w:rsidP="00CD295E">
      <w:pPr>
        <w:pStyle w:val="Code"/>
        <w:rPr>
          <w:highlight w:val="white"/>
        </w:rPr>
      </w:pPr>
      <w:r w:rsidRPr="00CD295E">
        <w:rPr>
          <w:highlight w:val="white"/>
        </w:rPr>
        <w:t xml:space="preserve">    }</w:t>
      </w:r>
    </w:p>
    <w:p w14:paraId="1DF79189" w14:textId="670520F6" w:rsidR="00CD295E" w:rsidRPr="00CD295E" w:rsidRDefault="004A3750" w:rsidP="004A3750">
      <w:pPr>
        <w:rPr>
          <w:highlight w:val="white"/>
        </w:rPr>
      </w:pPr>
      <w:r>
        <w:rPr>
          <w:highlight w:val="white"/>
        </w:rPr>
        <w:t xml:space="preserve">The </w:t>
      </w:r>
      <w:r w:rsidRPr="004A3750">
        <w:rPr>
          <w:rStyle w:val="KeyWord0"/>
          <w:highlight w:val="white"/>
        </w:rPr>
        <w:t>ArithmeticIntegral</w:t>
      </w:r>
      <w:r>
        <w:rPr>
          <w:highlight w:val="white"/>
        </w:rPr>
        <w:t xml:space="preserve"> method p</w:t>
      </w:r>
      <w:r w:rsidR="00DC2AF5">
        <w:rPr>
          <w:highlight w:val="white"/>
        </w:rPr>
        <w:t>er</w:t>
      </w:r>
      <w:r>
        <w:rPr>
          <w:highlight w:val="white"/>
        </w:rPr>
        <w:t xml:space="preserve">forms </w:t>
      </w:r>
      <w:r w:rsidR="00871904">
        <w:rPr>
          <w:highlight w:val="white"/>
        </w:rPr>
        <w:t>XXX</w:t>
      </w:r>
    </w:p>
    <w:p w14:paraId="40AC831D" w14:textId="77777777" w:rsidR="00C11110" w:rsidRDefault="00CD295E" w:rsidP="00CD295E">
      <w:pPr>
        <w:pStyle w:val="Code"/>
        <w:rPr>
          <w:highlight w:val="white"/>
        </w:rPr>
      </w:pPr>
      <w:r w:rsidRPr="00CD295E">
        <w:rPr>
          <w:highlight w:val="white"/>
        </w:rPr>
        <w:t xml:space="preserve">    private static Expression ArithmeticIntegral(MiddleOperator middleOp,</w:t>
      </w:r>
    </w:p>
    <w:p w14:paraId="3D96EDB7" w14:textId="1E131C77"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622A611E" w14:textId="77777777" w:rsidR="00CD295E" w:rsidRPr="00CD295E" w:rsidRDefault="00CD295E" w:rsidP="00CD295E">
      <w:pPr>
        <w:pStyle w:val="Code"/>
        <w:rPr>
          <w:highlight w:val="white"/>
        </w:rPr>
      </w:pPr>
      <w:r w:rsidRPr="00CD295E">
        <w:rPr>
          <w:highlight w:val="white"/>
        </w:rPr>
        <w:t xml:space="preserve">      expression = LogicalToIntegral(expression);</w:t>
      </w:r>
    </w:p>
    <w:p w14:paraId="5FD18830" w14:textId="77777777" w:rsidR="004A3750" w:rsidRDefault="00CD295E" w:rsidP="00CD295E">
      <w:pPr>
        <w:pStyle w:val="Code"/>
        <w:rPr>
          <w:highlight w:val="white"/>
        </w:rPr>
      </w:pPr>
      <w:r w:rsidRPr="00CD295E">
        <w:rPr>
          <w:highlight w:val="white"/>
        </w:rPr>
        <w:t xml:space="preserve">      BigInteger value = (BigInteger) expression.Symbol.Value,</w:t>
      </w:r>
    </w:p>
    <w:p w14:paraId="0EDC9B5C" w14:textId="129222A0" w:rsidR="00CD295E" w:rsidRPr="00CD295E" w:rsidRDefault="004A3750" w:rsidP="00CD295E">
      <w:pPr>
        <w:pStyle w:val="Code"/>
        <w:rPr>
          <w:highlight w:val="white"/>
        </w:rPr>
      </w:pPr>
      <w:r>
        <w:rPr>
          <w:highlight w:val="white"/>
        </w:rPr>
        <w:t xml:space="preserve">                </w:t>
      </w:r>
      <w:r w:rsidR="00CD295E" w:rsidRPr="00CD295E">
        <w:rPr>
          <w:highlight w:val="white"/>
        </w:rPr>
        <w:t xml:space="preserve"> resultValue = 0;</w:t>
      </w:r>
    </w:p>
    <w:p w14:paraId="4040DBA2" w14:textId="1A01464C" w:rsidR="00CD295E" w:rsidRPr="00CD295E" w:rsidRDefault="00804F50" w:rsidP="00804F50">
      <w:pPr>
        <w:rPr>
          <w:highlight w:val="white"/>
        </w:rPr>
      </w:pPr>
      <w:r>
        <w:rPr>
          <w:highlight w:val="white"/>
        </w:rPr>
        <w:t>The unary addition operator does in fact nothing. The unary subtraction operator and bitwise not-operator perform the corresponding operations</w:t>
      </w:r>
      <w:r w:rsidR="00E07332">
        <w:rPr>
          <w:highlight w:val="white"/>
        </w:rPr>
        <w:t>.</w:t>
      </w:r>
    </w:p>
    <w:p w14:paraId="1336AD12" w14:textId="77777777" w:rsidR="00CD295E" w:rsidRPr="00CD295E" w:rsidRDefault="00CD295E" w:rsidP="00CD295E">
      <w:pPr>
        <w:pStyle w:val="Code"/>
        <w:rPr>
          <w:highlight w:val="white"/>
        </w:rPr>
      </w:pPr>
      <w:r w:rsidRPr="00CD295E">
        <w:rPr>
          <w:highlight w:val="white"/>
        </w:rPr>
        <w:t xml:space="preserve">      switch (middleOp) {</w:t>
      </w:r>
    </w:p>
    <w:p w14:paraId="339A4F80" w14:textId="77777777" w:rsidR="00CD295E" w:rsidRPr="00CD295E" w:rsidRDefault="00CD295E" w:rsidP="00CD295E">
      <w:pPr>
        <w:pStyle w:val="Code"/>
        <w:rPr>
          <w:highlight w:val="white"/>
        </w:rPr>
      </w:pPr>
      <w:r w:rsidRPr="00CD295E">
        <w:rPr>
          <w:highlight w:val="white"/>
        </w:rPr>
        <w:t xml:space="preserve">        case MiddleOperator.UnaryAdd:</w:t>
      </w:r>
    </w:p>
    <w:p w14:paraId="41E8B1AC" w14:textId="77777777" w:rsidR="00CD295E" w:rsidRPr="00CD295E" w:rsidRDefault="00CD295E" w:rsidP="00CD295E">
      <w:pPr>
        <w:pStyle w:val="Code"/>
        <w:rPr>
          <w:highlight w:val="white"/>
        </w:rPr>
      </w:pPr>
      <w:r w:rsidRPr="00CD295E">
        <w:rPr>
          <w:highlight w:val="white"/>
        </w:rPr>
        <w:t xml:space="preserve">          resultValue = value;</w:t>
      </w:r>
    </w:p>
    <w:p w14:paraId="16F4FAF7" w14:textId="77777777" w:rsidR="00CD295E" w:rsidRPr="00CD295E" w:rsidRDefault="00CD295E" w:rsidP="00CD295E">
      <w:pPr>
        <w:pStyle w:val="Code"/>
        <w:rPr>
          <w:highlight w:val="white"/>
        </w:rPr>
      </w:pPr>
      <w:r w:rsidRPr="00CD295E">
        <w:rPr>
          <w:highlight w:val="white"/>
        </w:rPr>
        <w:t xml:space="preserve">          break;</w:t>
      </w:r>
    </w:p>
    <w:p w14:paraId="4F4C8349" w14:textId="77777777" w:rsidR="00CD295E" w:rsidRPr="00CD295E" w:rsidRDefault="00CD295E" w:rsidP="00CD295E">
      <w:pPr>
        <w:pStyle w:val="Code"/>
        <w:rPr>
          <w:highlight w:val="white"/>
        </w:rPr>
      </w:pPr>
      <w:r w:rsidRPr="00CD295E">
        <w:rPr>
          <w:highlight w:val="white"/>
        </w:rPr>
        <w:t xml:space="preserve">        </w:t>
      </w:r>
    </w:p>
    <w:p w14:paraId="45557224" w14:textId="77777777" w:rsidR="00CD295E" w:rsidRPr="00CD295E" w:rsidRDefault="00CD295E" w:rsidP="00CD295E">
      <w:pPr>
        <w:pStyle w:val="Code"/>
        <w:rPr>
          <w:highlight w:val="white"/>
        </w:rPr>
      </w:pPr>
      <w:r w:rsidRPr="00CD295E">
        <w:rPr>
          <w:highlight w:val="white"/>
        </w:rPr>
        <w:t xml:space="preserve">        case MiddleOperator.UnarySubtract:</w:t>
      </w:r>
    </w:p>
    <w:p w14:paraId="7A08BB1F" w14:textId="77777777" w:rsidR="00CD295E" w:rsidRPr="00CD295E" w:rsidRDefault="00CD295E" w:rsidP="00CD295E">
      <w:pPr>
        <w:pStyle w:val="Code"/>
        <w:rPr>
          <w:highlight w:val="white"/>
        </w:rPr>
      </w:pPr>
      <w:r w:rsidRPr="00CD295E">
        <w:rPr>
          <w:highlight w:val="white"/>
        </w:rPr>
        <w:t xml:space="preserve">          resultValue = -value;</w:t>
      </w:r>
    </w:p>
    <w:p w14:paraId="3BFF919E" w14:textId="77777777" w:rsidR="00CD295E" w:rsidRPr="00CD295E" w:rsidRDefault="00CD295E" w:rsidP="00CD295E">
      <w:pPr>
        <w:pStyle w:val="Code"/>
        <w:rPr>
          <w:highlight w:val="white"/>
        </w:rPr>
      </w:pPr>
      <w:r w:rsidRPr="00CD295E">
        <w:rPr>
          <w:highlight w:val="white"/>
        </w:rPr>
        <w:t xml:space="preserve">          break;</w:t>
      </w:r>
    </w:p>
    <w:p w14:paraId="56822FE4" w14:textId="77777777" w:rsidR="00CD295E" w:rsidRPr="00CD295E" w:rsidRDefault="00CD295E" w:rsidP="00CD295E">
      <w:pPr>
        <w:pStyle w:val="Code"/>
        <w:rPr>
          <w:highlight w:val="white"/>
        </w:rPr>
      </w:pPr>
    </w:p>
    <w:p w14:paraId="5B742155" w14:textId="77777777" w:rsidR="00CD295E" w:rsidRPr="00CD295E" w:rsidRDefault="00CD295E" w:rsidP="00CD295E">
      <w:pPr>
        <w:pStyle w:val="Code"/>
        <w:rPr>
          <w:highlight w:val="white"/>
        </w:rPr>
      </w:pPr>
      <w:r w:rsidRPr="00CD295E">
        <w:rPr>
          <w:highlight w:val="white"/>
        </w:rPr>
        <w:t xml:space="preserve">        case MiddleOperator.BitwiseNot:</w:t>
      </w:r>
    </w:p>
    <w:p w14:paraId="112F9C1D" w14:textId="77777777" w:rsidR="00CD295E" w:rsidRPr="00CD295E" w:rsidRDefault="00CD295E" w:rsidP="00CD295E">
      <w:pPr>
        <w:pStyle w:val="Code"/>
        <w:rPr>
          <w:highlight w:val="white"/>
        </w:rPr>
      </w:pPr>
      <w:r w:rsidRPr="00CD295E">
        <w:rPr>
          <w:highlight w:val="white"/>
        </w:rPr>
        <w:t xml:space="preserve">          resultValue = ~value;</w:t>
      </w:r>
    </w:p>
    <w:p w14:paraId="6A84BD07" w14:textId="77777777" w:rsidR="00CD295E" w:rsidRPr="00CD295E" w:rsidRDefault="00CD295E" w:rsidP="00CD295E">
      <w:pPr>
        <w:pStyle w:val="Code"/>
        <w:rPr>
          <w:highlight w:val="white"/>
        </w:rPr>
      </w:pPr>
      <w:r w:rsidRPr="00CD295E">
        <w:rPr>
          <w:highlight w:val="white"/>
        </w:rPr>
        <w:t xml:space="preserve">          break;</w:t>
      </w:r>
    </w:p>
    <w:p w14:paraId="0154B41A" w14:textId="77777777" w:rsidR="00CD295E" w:rsidRPr="00CD295E" w:rsidRDefault="00CD295E" w:rsidP="00CD295E">
      <w:pPr>
        <w:pStyle w:val="Code"/>
        <w:rPr>
          <w:highlight w:val="white"/>
        </w:rPr>
      </w:pPr>
      <w:r w:rsidRPr="00CD295E">
        <w:rPr>
          <w:highlight w:val="white"/>
        </w:rPr>
        <w:t xml:space="preserve">      }</w:t>
      </w:r>
    </w:p>
    <w:p w14:paraId="298DF4E8" w14:textId="2DC1AEAB" w:rsidR="00CD295E" w:rsidRPr="00CD295E" w:rsidRDefault="00F1471D" w:rsidP="00F1471D">
      <w:pPr>
        <w:rPr>
          <w:highlight w:val="white"/>
        </w:rPr>
      </w:pPr>
      <w:r>
        <w:rPr>
          <w:highlight w:val="white"/>
        </w:rPr>
        <w:t>The resulting symbol hold the type of the origional expression and the resulting value.</w:t>
      </w:r>
    </w:p>
    <w:p w14:paraId="45F9293F" w14:textId="77777777" w:rsidR="00CD295E" w:rsidRPr="00CD295E" w:rsidRDefault="00CD295E" w:rsidP="00CD295E">
      <w:pPr>
        <w:pStyle w:val="Code"/>
        <w:rPr>
          <w:highlight w:val="white"/>
        </w:rPr>
      </w:pPr>
      <w:r w:rsidRPr="00CD295E">
        <w:rPr>
          <w:highlight w:val="white"/>
        </w:rPr>
        <w:t xml:space="preserve">      Symbol resultSymbol = new Symbol(expression.Symbol.Type, resultValue);</w:t>
      </w:r>
    </w:p>
    <w:p w14:paraId="6EA0B331" w14:textId="26074647" w:rsidR="00E07332" w:rsidRDefault="00E07332" w:rsidP="00E07332">
      <w:pPr>
        <w:rPr>
          <w:highlight w:val="white"/>
        </w:rPr>
      </w:pPr>
      <w:r>
        <w:rPr>
          <w:highlight w:val="white"/>
        </w:rPr>
        <w:lastRenderedPageBreak/>
        <w:t>The final expression does not have short list and long list, since the integral operations do not produce any middle code.</w:t>
      </w:r>
    </w:p>
    <w:p w14:paraId="3B7FC92C" w14:textId="1A270649" w:rsidR="00CD295E" w:rsidRPr="00CD295E" w:rsidRDefault="00CD295E" w:rsidP="00CD295E">
      <w:pPr>
        <w:pStyle w:val="Code"/>
        <w:rPr>
          <w:highlight w:val="white"/>
        </w:rPr>
      </w:pPr>
      <w:r w:rsidRPr="00CD295E">
        <w:rPr>
          <w:highlight w:val="white"/>
        </w:rPr>
        <w:t xml:space="preserve">      return (new Expression(resultSymbol, null, null));</w:t>
      </w:r>
    </w:p>
    <w:p w14:paraId="30556DAF" w14:textId="77777777" w:rsidR="00CD295E" w:rsidRPr="00CD295E" w:rsidRDefault="00CD295E" w:rsidP="00CD295E">
      <w:pPr>
        <w:pStyle w:val="Code"/>
        <w:rPr>
          <w:highlight w:val="white"/>
        </w:rPr>
      </w:pPr>
      <w:r w:rsidRPr="00CD295E">
        <w:rPr>
          <w:highlight w:val="white"/>
        </w:rPr>
        <w:t xml:space="preserve">    }</w:t>
      </w:r>
    </w:p>
    <w:p w14:paraId="585D9E1A" w14:textId="6FBB44AE" w:rsidR="00CD295E" w:rsidRPr="00CD295E" w:rsidRDefault="00D775B4" w:rsidP="00D8402F">
      <w:pPr>
        <w:rPr>
          <w:highlight w:val="white"/>
        </w:rPr>
      </w:pPr>
      <w:r>
        <w:rPr>
          <w:highlight w:val="white"/>
        </w:rPr>
        <w:t xml:space="preserve">The </w:t>
      </w:r>
      <w:r w:rsidR="00D8402F" w:rsidRPr="00D8402F">
        <w:rPr>
          <w:rStyle w:val="KeyWord0"/>
          <w:highlight w:val="white"/>
        </w:rPr>
        <w:t>ArithmeticFloating</w:t>
      </w:r>
      <w:r w:rsidR="00D8402F">
        <w:rPr>
          <w:highlight w:val="white"/>
        </w:rPr>
        <w:t xml:space="preserve"> method</w:t>
      </w:r>
      <w:r w:rsidR="006565BA">
        <w:rPr>
          <w:highlight w:val="white"/>
        </w:rPr>
        <w:t xml:space="preserve"> performs </w:t>
      </w:r>
      <w:r w:rsidR="007E68B3">
        <w:rPr>
          <w:highlight w:val="white"/>
        </w:rPr>
        <w:t xml:space="preserve">unary </w:t>
      </w:r>
      <w:r w:rsidR="006565BA">
        <w:rPr>
          <w:highlight w:val="white"/>
        </w:rPr>
        <w:t>addition</w:t>
      </w:r>
      <w:r w:rsidR="007E68B3">
        <w:rPr>
          <w:highlight w:val="white"/>
        </w:rPr>
        <w:t xml:space="preserve"> and subtraction. In case of addition, nothing h</w:t>
      </w:r>
      <w:r w:rsidR="001C68CE">
        <w:rPr>
          <w:highlight w:val="white"/>
        </w:rPr>
        <w:t xml:space="preserve">appens, a new symbol with the same value is </w:t>
      </w:r>
      <w:r w:rsidR="00EA78A6">
        <w:rPr>
          <w:highlight w:val="white"/>
        </w:rPr>
        <w:t>created.</w:t>
      </w:r>
    </w:p>
    <w:p w14:paraId="1A363444" w14:textId="77777777" w:rsidR="00C11110" w:rsidRDefault="00CD295E" w:rsidP="00CD295E">
      <w:pPr>
        <w:pStyle w:val="Code"/>
        <w:rPr>
          <w:highlight w:val="white"/>
        </w:rPr>
      </w:pPr>
      <w:r w:rsidRPr="00CD295E">
        <w:rPr>
          <w:highlight w:val="white"/>
        </w:rPr>
        <w:t xml:space="preserve">    private static Expression ArithmeticFloating(MiddleOperator middleOp,</w:t>
      </w:r>
    </w:p>
    <w:p w14:paraId="1A8728E2" w14:textId="1E1DB45B" w:rsidR="00CD295E" w:rsidRPr="00CD295E" w:rsidRDefault="00C11110" w:rsidP="00CD295E">
      <w:pPr>
        <w:pStyle w:val="Code"/>
        <w:rPr>
          <w:highlight w:val="white"/>
        </w:rPr>
      </w:pPr>
      <w:r>
        <w:rPr>
          <w:highlight w:val="white"/>
        </w:rPr>
        <w:t xml:space="preserve">                                                </w:t>
      </w:r>
      <w:r w:rsidR="00CD295E" w:rsidRPr="00CD295E">
        <w:rPr>
          <w:highlight w:val="white"/>
        </w:rPr>
        <w:t xml:space="preserve"> Expression expression) {</w:t>
      </w:r>
    </w:p>
    <w:p w14:paraId="4E382CFC" w14:textId="77777777" w:rsidR="00CD295E" w:rsidRPr="00CD295E" w:rsidRDefault="00CD295E" w:rsidP="00CD295E">
      <w:pPr>
        <w:pStyle w:val="Code"/>
        <w:rPr>
          <w:highlight w:val="white"/>
        </w:rPr>
      </w:pPr>
      <w:r w:rsidRPr="00CD295E">
        <w:rPr>
          <w:highlight w:val="white"/>
        </w:rPr>
        <w:t xml:space="preserve">      expression = LogicalToFloating(expression);</w:t>
      </w:r>
    </w:p>
    <w:p w14:paraId="5C2292F1" w14:textId="77777777" w:rsidR="00CD295E" w:rsidRPr="00CD295E" w:rsidRDefault="00CD295E" w:rsidP="00CD295E">
      <w:pPr>
        <w:pStyle w:val="Code"/>
        <w:rPr>
          <w:highlight w:val="white"/>
        </w:rPr>
      </w:pPr>
      <w:r w:rsidRPr="00CD295E">
        <w:rPr>
          <w:highlight w:val="white"/>
        </w:rPr>
        <w:t xml:space="preserve">      decimal value = (decimal) expression.Symbol.Value;</w:t>
      </w:r>
    </w:p>
    <w:p w14:paraId="356C07C2" w14:textId="77777777" w:rsidR="00CD295E" w:rsidRPr="00CD295E" w:rsidRDefault="00CD295E" w:rsidP="00CD295E">
      <w:pPr>
        <w:pStyle w:val="Code"/>
        <w:rPr>
          <w:highlight w:val="white"/>
        </w:rPr>
      </w:pPr>
      <w:r w:rsidRPr="00CD295E">
        <w:rPr>
          <w:highlight w:val="white"/>
        </w:rPr>
        <w:t xml:space="preserve">      Symbol resultSymbol = null;</w:t>
      </w:r>
    </w:p>
    <w:p w14:paraId="0C728003" w14:textId="77777777" w:rsidR="00CD295E" w:rsidRPr="00CD295E" w:rsidRDefault="00CD295E" w:rsidP="00CD295E">
      <w:pPr>
        <w:pStyle w:val="Code"/>
        <w:rPr>
          <w:highlight w:val="white"/>
        </w:rPr>
      </w:pPr>
    </w:p>
    <w:p w14:paraId="1FA5A119" w14:textId="77777777" w:rsidR="00CD295E" w:rsidRPr="00CD295E" w:rsidRDefault="00CD295E" w:rsidP="00CD295E">
      <w:pPr>
        <w:pStyle w:val="Code"/>
        <w:rPr>
          <w:highlight w:val="white"/>
        </w:rPr>
      </w:pPr>
      <w:r w:rsidRPr="00CD295E">
        <w:rPr>
          <w:highlight w:val="white"/>
        </w:rPr>
        <w:t xml:space="preserve">      switch (middleOp) {</w:t>
      </w:r>
    </w:p>
    <w:p w14:paraId="302203CA" w14:textId="77777777" w:rsidR="00CD295E" w:rsidRPr="00CD295E" w:rsidRDefault="00CD295E" w:rsidP="00CD295E">
      <w:pPr>
        <w:pStyle w:val="Code"/>
        <w:rPr>
          <w:highlight w:val="white"/>
        </w:rPr>
      </w:pPr>
      <w:r w:rsidRPr="00CD295E">
        <w:rPr>
          <w:highlight w:val="white"/>
        </w:rPr>
        <w:t xml:space="preserve">        case MiddleOperator.UnaryAdd:</w:t>
      </w:r>
    </w:p>
    <w:p w14:paraId="23F82FB5"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034AE5A2" w14:textId="77777777" w:rsidR="00CD295E" w:rsidRPr="00CD295E" w:rsidRDefault="00CD295E" w:rsidP="00CD295E">
      <w:pPr>
        <w:pStyle w:val="Code"/>
        <w:rPr>
          <w:highlight w:val="white"/>
        </w:rPr>
      </w:pPr>
      <w:r w:rsidRPr="00CD295E">
        <w:rPr>
          <w:highlight w:val="white"/>
        </w:rPr>
        <w:t xml:space="preserve">          break;</w:t>
      </w:r>
    </w:p>
    <w:p w14:paraId="6B583823" w14:textId="77777777" w:rsidR="00CD295E" w:rsidRPr="00CD295E" w:rsidRDefault="00CD295E" w:rsidP="00CD295E">
      <w:pPr>
        <w:pStyle w:val="Code"/>
        <w:rPr>
          <w:highlight w:val="white"/>
        </w:rPr>
      </w:pPr>
      <w:r w:rsidRPr="00CD295E">
        <w:rPr>
          <w:highlight w:val="white"/>
        </w:rPr>
        <w:t xml:space="preserve">        </w:t>
      </w:r>
    </w:p>
    <w:p w14:paraId="326E9114" w14:textId="77777777" w:rsidR="00CD295E" w:rsidRPr="00CD295E" w:rsidRDefault="00CD295E" w:rsidP="00CD295E">
      <w:pPr>
        <w:pStyle w:val="Code"/>
        <w:rPr>
          <w:highlight w:val="white"/>
        </w:rPr>
      </w:pPr>
      <w:r w:rsidRPr="00CD295E">
        <w:rPr>
          <w:highlight w:val="white"/>
        </w:rPr>
        <w:t xml:space="preserve">        case MiddleOperator.UnarySubtract:</w:t>
      </w:r>
    </w:p>
    <w:p w14:paraId="56C06822" w14:textId="77777777" w:rsidR="00CD295E" w:rsidRPr="00CD295E" w:rsidRDefault="00CD295E" w:rsidP="00CD295E">
      <w:pPr>
        <w:pStyle w:val="Code"/>
        <w:rPr>
          <w:highlight w:val="white"/>
        </w:rPr>
      </w:pPr>
      <w:r w:rsidRPr="00CD295E">
        <w:rPr>
          <w:highlight w:val="white"/>
        </w:rPr>
        <w:t xml:space="preserve">          resultSymbol = new Symbol(expression.Symbol.Type, -value);</w:t>
      </w:r>
    </w:p>
    <w:p w14:paraId="2E67BF36" w14:textId="77777777" w:rsidR="00CD295E" w:rsidRPr="00CD295E" w:rsidRDefault="00CD295E" w:rsidP="00CD295E">
      <w:pPr>
        <w:pStyle w:val="Code"/>
        <w:rPr>
          <w:highlight w:val="white"/>
        </w:rPr>
      </w:pPr>
      <w:r w:rsidRPr="00CD295E">
        <w:rPr>
          <w:highlight w:val="white"/>
        </w:rPr>
        <w:t xml:space="preserve">          break;</w:t>
      </w:r>
    </w:p>
    <w:p w14:paraId="5D1F52CE" w14:textId="77777777" w:rsidR="00CD295E" w:rsidRPr="00CD295E" w:rsidRDefault="00CD295E" w:rsidP="00CD295E">
      <w:pPr>
        <w:pStyle w:val="Code"/>
        <w:rPr>
          <w:highlight w:val="white"/>
        </w:rPr>
      </w:pPr>
      <w:r w:rsidRPr="00CD295E">
        <w:rPr>
          <w:highlight w:val="white"/>
        </w:rPr>
        <w:t xml:space="preserve">      }</w:t>
      </w:r>
    </w:p>
    <w:p w14:paraId="15B8A106" w14:textId="3A6E6E3F" w:rsidR="00CD295E" w:rsidRPr="00CD295E" w:rsidRDefault="00443026" w:rsidP="00443026">
      <w:pPr>
        <w:rPr>
          <w:highlight w:val="white"/>
        </w:rPr>
      </w:pPr>
      <w:r>
        <w:rPr>
          <w:highlight w:val="white"/>
        </w:rPr>
        <w:t xml:space="preserve">In the </w:t>
      </w:r>
      <w:r w:rsidR="00905E09">
        <w:rPr>
          <w:highlight w:val="white"/>
        </w:rPr>
        <w:t xml:space="preserve">case of </w:t>
      </w:r>
      <w:r>
        <w:rPr>
          <w:highlight w:val="white"/>
        </w:rPr>
        <w:t xml:space="preserve">floating </w:t>
      </w:r>
      <w:r w:rsidR="00905E09">
        <w:rPr>
          <w:highlight w:val="white"/>
        </w:rPr>
        <w:t>operators</w:t>
      </w:r>
      <w:r>
        <w:rPr>
          <w:highlight w:val="white"/>
        </w:rPr>
        <w:t>, we push the resulting value on the floating value stack.</w:t>
      </w:r>
    </w:p>
    <w:p w14:paraId="67062424" w14:textId="12E8A96E"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3DFA30EE" w14:textId="7F9ECD49" w:rsidR="00C11110" w:rsidRDefault="00CD295E" w:rsidP="00CD295E">
      <w:pPr>
        <w:pStyle w:val="Code"/>
        <w:rPr>
          <w:highlight w:val="white"/>
        </w:rPr>
      </w:pPr>
      <w:r w:rsidRPr="00CD295E">
        <w:rPr>
          <w:highlight w:val="white"/>
        </w:rPr>
        <w:t xml:space="preserve">      MiddleCodeGenerator.AddMiddleCode(</w:t>
      </w:r>
      <w:r w:rsidR="008366EA">
        <w:rPr>
          <w:highlight w:val="white"/>
        </w:rPr>
        <w:t>longList</w:t>
      </w:r>
      <w:r w:rsidRPr="00CD295E">
        <w:rPr>
          <w:highlight w:val="white"/>
        </w:rPr>
        <w:t>, MiddleOperator.PushFloat,</w:t>
      </w:r>
    </w:p>
    <w:p w14:paraId="71A5656C" w14:textId="1CD8DB72" w:rsidR="00CD295E" w:rsidRDefault="00C11110" w:rsidP="00CD295E">
      <w:pPr>
        <w:pStyle w:val="Code"/>
        <w:rPr>
          <w:highlight w:val="white"/>
        </w:rPr>
      </w:pPr>
      <w:r>
        <w:rPr>
          <w:highlight w:val="white"/>
        </w:rPr>
        <w:t xml:space="preserve">                                       </w:t>
      </w:r>
      <w:r w:rsidR="00CD295E" w:rsidRPr="00CD295E">
        <w:rPr>
          <w:highlight w:val="white"/>
        </w:rPr>
        <w:t xml:space="preserve"> resultSymbol);</w:t>
      </w:r>
    </w:p>
    <w:p w14:paraId="46675963" w14:textId="7FCCD0A0" w:rsidR="003D641B" w:rsidRPr="00CD295E" w:rsidRDefault="003D641B" w:rsidP="00177859">
      <w:pPr>
        <w:rPr>
          <w:highlight w:val="white"/>
        </w:rPr>
      </w:pPr>
      <w:r>
        <w:rPr>
          <w:highlight w:val="white"/>
        </w:rPr>
        <w:t xml:space="preserve">The resulting expression has no short list, and the long list holds only the </w:t>
      </w:r>
      <w:r w:rsidR="00177859">
        <w:rPr>
          <w:highlight w:val="white"/>
        </w:rPr>
        <w:t>floating stack push instruction.</w:t>
      </w:r>
    </w:p>
    <w:p w14:paraId="4184B438" w14:textId="6369138E" w:rsidR="00CD295E" w:rsidRPr="00CD295E" w:rsidRDefault="00CD295E" w:rsidP="00CD295E">
      <w:pPr>
        <w:pStyle w:val="Code"/>
        <w:rPr>
          <w:highlight w:val="white"/>
        </w:rPr>
      </w:pPr>
      <w:r w:rsidRPr="00CD295E">
        <w:rPr>
          <w:highlight w:val="white"/>
        </w:rPr>
        <w:t xml:space="preserve">      return (new Expression(resultSymbol, null, </w:t>
      </w:r>
      <w:r w:rsidR="008366EA">
        <w:rPr>
          <w:highlight w:val="white"/>
        </w:rPr>
        <w:t>longList</w:t>
      </w:r>
      <w:r w:rsidRPr="00CD295E">
        <w:rPr>
          <w:highlight w:val="white"/>
        </w:rPr>
        <w:t>));</w:t>
      </w:r>
    </w:p>
    <w:p w14:paraId="1B02A389" w14:textId="77777777" w:rsidR="00CD295E" w:rsidRPr="00CD295E" w:rsidRDefault="00CD295E" w:rsidP="00CD295E">
      <w:pPr>
        <w:pStyle w:val="Code"/>
        <w:rPr>
          <w:highlight w:val="white"/>
        </w:rPr>
      </w:pPr>
      <w:r w:rsidRPr="00CD295E">
        <w:rPr>
          <w:highlight w:val="white"/>
        </w:rPr>
        <w:t xml:space="preserve">    }</w:t>
      </w:r>
    </w:p>
    <w:p w14:paraId="4F48746B" w14:textId="4A86C798" w:rsidR="00CD295E" w:rsidRPr="00CD295E" w:rsidRDefault="00C22B75" w:rsidP="003D1228">
      <w:pPr>
        <w:rPr>
          <w:highlight w:val="white"/>
        </w:rPr>
      </w:pPr>
      <w:r>
        <w:rPr>
          <w:highlight w:val="white"/>
        </w:rPr>
        <w:t xml:space="preserve">The </w:t>
      </w:r>
      <w:r w:rsidRPr="00A8204F">
        <w:rPr>
          <w:rStyle w:val="KeyWord0"/>
          <w:highlight w:val="white"/>
        </w:rPr>
        <w:t>Cast</w:t>
      </w:r>
      <w:r>
        <w:rPr>
          <w:highlight w:val="white"/>
        </w:rPr>
        <w:t xml:space="preserve"> method cast a</w:t>
      </w:r>
      <w:r w:rsidR="009754F8">
        <w:rPr>
          <w:highlight w:val="white"/>
        </w:rPr>
        <w:t xml:space="preserve"> constant</w:t>
      </w:r>
      <w:r w:rsidR="00A733AB">
        <w:rPr>
          <w:highlight w:val="white"/>
        </w:rPr>
        <w:t xml:space="preserve"> expression </w:t>
      </w:r>
      <w:r w:rsidR="009754F8">
        <w:rPr>
          <w:highlight w:val="white"/>
        </w:rPr>
        <w:t>into a new type.</w:t>
      </w:r>
      <w:r w:rsidR="00EA5987">
        <w:rPr>
          <w:highlight w:val="white"/>
        </w:rPr>
        <w:t xml:space="preserve"> If the expression if not constant, we just return null.</w:t>
      </w:r>
    </w:p>
    <w:p w14:paraId="3DDEEA87" w14:textId="77777777" w:rsidR="001A5A90" w:rsidRDefault="00CD295E" w:rsidP="00CD295E">
      <w:pPr>
        <w:pStyle w:val="Code"/>
        <w:rPr>
          <w:highlight w:val="white"/>
        </w:rPr>
      </w:pPr>
      <w:r w:rsidRPr="00CD295E">
        <w:rPr>
          <w:highlight w:val="white"/>
        </w:rPr>
        <w:t xml:space="preserve">    public static Expression Cast(Expression </w:t>
      </w:r>
      <w:r w:rsidR="001A5A90">
        <w:rPr>
          <w:highlight w:val="white"/>
        </w:rPr>
        <w:t>source</w:t>
      </w:r>
      <w:r w:rsidRPr="00CD295E">
        <w:rPr>
          <w:highlight w:val="white"/>
        </w:rPr>
        <w:t>Expression,</w:t>
      </w:r>
    </w:p>
    <w:p w14:paraId="29A708CF" w14:textId="229CEF0C" w:rsidR="00CD295E" w:rsidRPr="00CD295E" w:rsidRDefault="001A5A90" w:rsidP="00CD295E">
      <w:pPr>
        <w:pStyle w:val="Code"/>
        <w:rPr>
          <w:highlight w:val="white"/>
        </w:rPr>
      </w:pPr>
      <w:r>
        <w:rPr>
          <w:highlight w:val="white"/>
        </w:rPr>
        <w:t xml:space="preserve">                                 </w:t>
      </w:r>
      <w:r w:rsidR="00CD295E" w:rsidRPr="00CD295E">
        <w:rPr>
          <w:highlight w:val="white"/>
        </w:rPr>
        <w:t xml:space="preserve"> Type </w:t>
      </w:r>
      <w:r>
        <w:rPr>
          <w:highlight w:val="white"/>
        </w:rPr>
        <w:t>target</w:t>
      </w:r>
      <w:r w:rsidR="00CD295E" w:rsidRPr="00CD295E">
        <w:rPr>
          <w:highlight w:val="white"/>
        </w:rPr>
        <w:t>Type) {</w:t>
      </w:r>
    </w:p>
    <w:p w14:paraId="0809C22C" w14:textId="2122C395" w:rsidR="00CD295E" w:rsidRPr="00CD295E" w:rsidRDefault="00CD295E" w:rsidP="00CD295E">
      <w:pPr>
        <w:pStyle w:val="Code"/>
        <w:rPr>
          <w:highlight w:val="white"/>
        </w:rPr>
      </w:pPr>
      <w:r w:rsidRPr="00CD295E">
        <w:rPr>
          <w:highlight w:val="white"/>
        </w:rPr>
        <w:t xml:space="preserve">      if (!IsConstant(</w:t>
      </w:r>
      <w:r w:rsidR="001A5A90">
        <w:rPr>
          <w:highlight w:val="white"/>
        </w:rPr>
        <w:t>source</w:t>
      </w:r>
      <w:r w:rsidRPr="00CD295E">
        <w:rPr>
          <w:highlight w:val="white"/>
        </w:rPr>
        <w:t>Expression)) {</w:t>
      </w:r>
    </w:p>
    <w:p w14:paraId="796AC4B5" w14:textId="77777777" w:rsidR="00CD295E" w:rsidRPr="00CD295E" w:rsidRDefault="00CD295E" w:rsidP="00CD295E">
      <w:pPr>
        <w:pStyle w:val="Code"/>
        <w:rPr>
          <w:highlight w:val="white"/>
        </w:rPr>
      </w:pPr>
      <w:r w:rsidRPr="00CD295E">
        <w:rPr>
          <w:highlight w:val="white"/>
        </w:rPr>
        <w:t xml:space="preserve">        return null;</w:t>
      </w:r>
    </w:p>
    <w:p w14:paraId="100952D6" w14:textId="77777777" w:rsidR="00CD295E" w:rsidRPr="00CD295E" w:rsidRDefault="00CD295E" w:rsidP="00CD295E">
      <w:pPr>
        <w:pStyle w:val="Code"/>
        <w:rPr>
          <w:highlight w:val="white"/>
        </w:rPr>
      </w:pPr>
      <w:r w:rsidRPr="00CD295E">
        <w:rPr>
          <w:highlight w:val="white"/>
        </w:rPr>
        <w:t xml:space="preserve">      }</w:t>
      </w:r>
    </w:p>
    <w:p w14:paraId="50BB919D" w14:textId="77777777" w:rsidR="00CD295E" w:rsidRPr="00CD295E" w:rsidRDefault="00CD295E" w:rsidP="00CD295E">
      <w:pPr>
        <w:pStyle w:val="Code"/>
        <w:rPr>
          <w:highlight w:val="white"/>
        </w:rPr>
      </w:pPr>
    </w:p>
    <w:p w14:paraId="46CE24E1" w14:textId="5DA6469E" w:rsidR="00CD295E" w:rsidRPr="00CD295E" w:rsidRDefault="00CD295E" w:rsidP="00CD295E">
      <w:pPr>
        <w:pStyle w:val="Code"/>
        <w:rPr>
          <w:highlight w:val="white"/>
        </w:rPr>
      </w:pPr>
      <w:r w:rsidRPr="00CD295E">
        <w:rPr>
          <w:highlight w:val="white"/>
        </w:rPr>
        <w:t xml:space="preserve">      Symbol </w:t>
      </w:r>
      <w:r w:rsidR="001A5A90">
        <w:rPr>
          <w:highlight w:val="white"/>
        </w:rPr>
        <w:t>source</w:t>
      </w:r>
      <w:r w:rsidRPr="00CD295E">
        <w:rPr>
          <w:highlight w:val="white"/>
        </w:rPr>
        <w:t xml:space="preserve">Symbol = </w:t>
      </w:r>
      <w:r w:rsidR="001A5A90">
        <w:rPr>
          <w:highlight w:val="white"/>
        </w:rPr>
        <w:t>source</w:t>
      </w:r>
      <w:r w:rsidRPr="00CD295E">
        <w:rPr>
          <w:highlight w:val="white"/>
        </w:rPr>
        <w:t>Expression.Symbol;</w:t>
      </w:r>
    </w:p>
    <w:p w14:paraId="6D699457" w14:textId="5C291588" w:rsidR="00CD295E" w:rsidRPr="00CD295E" w:rsidRDefault="00CD295E" w:rsidP="00CD295E">
      <w:pPr>
        <w:pStyle w:val="Code"/>
        <w:rPr>
          <w:highlight w:val="white"/>
        </w:rPr>
      </w:pPr>
      <w:r w:rsidRPr="00CD295E">
        <w:rPr>
          <w:highlight w:val="white"/>
        </w:rPr>
        <w:t xml:space="preserve">      Type </w:t>
      </w:r>
      <w:r w:rsidR="001A5A90">
        <w:rPr>
          <w:highlight w:val="white"/>
        </w:rPr>
        <w:t>source</w:t>
      </w:r>
      <w:r w:rsidRPr="00CD295E">
        <w:rPr>
          <w:highlight w:val="white"/>
        </w:rPr>
        <w:t xml:space="preserve">Type = </w:t>
      </w:r>
      <w:r w:rsidR="001A5A90">
        <w:rPr>
          <w:highlight w:val="white"/>
        </w:rPr>
        <w:t>source</w:t>
      </w:r>
      <w:r w:rsidRPr="00CD295E">
        <w:rPr>
          <w:highlight w:val="white"/>
        </w:rPr>
        <w:t>Symbol.Type;</w:t>
      </w:r>
    </w:p>
    <w:p w14:paraId="066CCE30" w14:textId="3BCD8357" w:rsidR="00CD295E" w:rsidRPr="00CD295E" w:rsidRDefault="00CD295E" w:rsidP="00CD295E">
      <w:pPr>
        <w:pStyle w:val="Code"/>
        <w:rPr>
          <w:highlight w:val="white"/>
        </w:rPr>
      </w:pPr>
      <w:r w:rsidRPr="00CD295E">
        <w:rPr>
          <w:highlight w:val="white"/>
        </w:rPr>
        <w:t xml:space="preserve">      object </w:t>
      </w:r>
      <w:r w:rsidR="001A5A90">
        <w:rPr>
          <w:highlight w:val="white"/>
        </w:rPr>
        <w:t>source</w:t>
      </w:r>
      <w:r w:rsidRPr="00CD295E">
        <w:rPr>
          <w:highlight w:val="white"/>
        </w:rPr>
        <w:t xml:space="preserve">Value = </w:t>
      </w:r>
      <w:r w:rsidR="001A5A90">
        <w:rPr>
          <w:highlight w:val="white"/>
        </w:rPr>
        <w:t>source</w:t>
      </w:r>
      <w:r w:rsidRPr="00CD295E">
        <w:rPr>
          <w:highlight w:val="white"/>
        </w:rPr>
        <w:t>Symbol.Value;</w:t>
      </w:r>
    </w:p>
    <w:p w14:paraId="172EAF3A" w14:textId="2C39E8BB" w:rsidR="00CD295E" w:rsidRPr="00CD295E" w:rsidRDefault="005A3966" w:rsidP="007D18E4">
      <w:pPr>
        <w:rPr>
          <w:highlight w:val="white"/>
        </w:rPr>
      </w:pPr>
      <w:r>
        <w:rPr>
          <w:highlight w:val="white"/>
        </w:rPr>
        <w:t xml:space="preserve">If the </w:t>
      </w:r>
      <w:r w:rsidR="007D18E4">
        <w:rPr>
          <w:highlight w:val="white"/>
        </w:rPr>
        <w:t>source type equals the target type, we just return the origional expression.</w:t>
      </w:r>
    </w:p>
    <w:p w14:paraId="750508DA" w14:textId="4077586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Type.Equals(</w:t>
      </w:r>
      <w:r w:rsidR="001A5A90">
        <w:rPr>
          <w:highlight w:val="white"/>
        </w:rPr>
        <w:t>target</w:t>
      </w:r>
      <w:r w:rsidRPr="00CD295E">
        <w:rPr>
          <w:highlight w:val="white"/>
        </w:rPr>
        <w:t>Type)) {</w:t>
      </w:r>
    </w:p>
    <w:p w14:paraId="5D3189A8" w14:textId="24163E5B" w:rsidR="00CD295E" w:rsidRPr="00CD295E" w:rsidRDefault="00CD295E" w:rsidP="00CD295E">
      <w:pPr>
        <w:pStyle w:val="Code"/>
        <w:rPr>
          <w:highlight w:val="white"/>
        </w:rPr>
      </w:pPr>
      <w:r w:rsidRPr="00CD295E">
        <w:rPr>
          <w:highlight w:val="white"/>
        </w:rPr>
        <w:t xml:space="preserve">        return </w:t>
      </w:r>
      <w:r w:rsidR="001A5A90">
        <w:rPr>
          <w:highlight w:val="white"/>
        </w:rPr>
        <w:t>source</w:t>
      </w:r>
      <w:r w:rsidRPr="00CD295E">
        <w:rPr>
          <w:highlight w:val="white"/>
        </w:rPr>
        <w:t>Expression;</w:t>
      </w:r>
    </w:p>
    <w:p w14:paraId="507AD29D" w14:textId="64C06C31" w:rsidR="00CD295E" w:rsidRDefault="00CD295E" w:rsidP="00CD295E">
      <w:pPr>
        <w:pStyle w:val="Code"/>
        <w:rPr>
          <w:highlight w:val="white"/>
        </w:rPr>
      </w:pPr>
      <w:r w:rsidRPr="00CD295E">
        <w:rPr>
          <w:highlight w:val="white"/>
        </w:rPr>
        <w:t xml:space="preserve">      }</w:t>
      </w:r>
    </w:p>
    <w:p w14:paraId="45038B76" w14:textId="0A7558FD" w:rsidR="00A1015C" w:rsidRPr="00CD295E" w:rsidRDefault="00A1015C" w:rsidP="00A1015C">
      <w:pPr>
        <w:rPr>
          <w:highlight w:val="white"/>
        </w:rPr>
      </w:pPr>
      <w:r>
        <w:rPr>
          <w:highlight w:val="white"/>
        </w:rPr>
        <w:t>If the source and target type</w:t>
      </w:r>
      <w:r w:rsidR="008530CF">
        <w:rPr>
          <w:highlight w:val="white"/>
        </w:rPr>
        <w:t xml:space="preserve">s have the same size and they both are either </w:t>
      </w:r>
      <w:r>
        <w:rPr>
          <w:highlight w:val="white"/>
        </w:rPr>
        <w:t>integral, array, or pointers</w:t>
      </w:r>
      <w:r w:rsidR="008530CF">
        <w:rPr>
          <w:highlight w:val="white"/>
        </w:rPr>
        <w:t>, or they both are floating</w:t>
      </w:r>
      <w:r w:rsidR="002274B4">
        <w:rPr>
          <w:highlight w:val="white"/>
        </w:rPr>
        <w:t>, we just return a new expression with the target symbol and the short list and long list of the source expression.</w:t>
      </w:r>
    </w:p>
    <w:p w14:paraId="206EE27D" w14:textId="720AB772" w:rsidR="00D13B3D" w:rsidRDefault="00CD295E" w:rsidP="00CD295E">
      <w:pPr>
        <w:pStyle w:val="Code"/>
        <w:rPr>
          <w:highlight w:val="white"/>
        </w:rPr>
      </w:pPr>
      <w:r w:rsidRPr="00CD295E">
        <w:rPr>
          <w:highlight w:val="white"/>
        </w:rPr>
        <w:t xml:space="preserve">      else if (</w:t>
      </w:r>
      <w:r w:rsidR="00D13B3D" w:rsidRPr="00CD295E">
        <w:rPr>
          <w:highlight w:val="white"/>
        </w:rPr>
        <w:t>(</w:t>
      </w:r>
      <w:r w:rsidR="00D13B3D">
        <w:rPr>
          <w:highlight w:val="white"/>
        </w:rPr>
        <w:t>source</w:t>
      </w:r>
      <w:r w:rsidR="00D13B3D" w:rsidRPr="00CD295E">
        <w:rPr>
          <w:highlight w:val="white"/>
        </w:rPr>
        <w:t xml:space="preserve">Type.Size() == </w:t>
      </w:r>
      <w:r w:rsidR="00D13B3D">
        <w:rPr>
          <w:highlight w:val="white"/>
        </w:rPr>
        <w:t>target</w:t>
      </w:r>
      <w:r w:rsidR="00D13B3D" w:rsidRPr="00CD295E">
        <w:rPr>
          <w:highlight w:val="white"/>
        </w:rPr>
        <w:t xml:space="preserve">Type.Size()) </w:t>
      </w:r>
      <w:r w:rsidR="00D13B3D">
        <w:rPr>
          <w:highlight w:val="white"/>
        </w:rPr>
        <w:t>&amp;&amp;</w:t>
      </w:r>
    </w:p>
    <w:p w14:paraId="3474E785" w14:textId="73E7ABDA" w:rsidR="00C11110" w:rsidRDefault="00D13B3D" w:rsidP="00CD295E">
      <w:pPr>
        <w:pStyle w:val="Code"/>
        <w:rPr>
          <w:highlight w:val="white"/>
        </w:rPr>
      </w:pPr>
      <w:r>
        <w:rPr>
          <w:highlight w:val="white"/>
        </w:rPr>
        <w:lastRenderedPageBreak/>
        <w:t xml:space="preserve">               </w:t>
      </w:r>
      <w:r w:rsidR="00CD295E" w:rsidRPr="00CD295E">
        <w:rPr>
          <w:highlight w:val="white"/>
        </w:rPr>
        <w:t>((</w:t>
      </w:r>
      <w:r w:rsidR="001A5A90">
        <w:rPr>
          <w:highlight w:val="white"/>
        </w:rPr>
        <w:t>source</w:t>
      </w:r>
      <w:r w:rsidR="00CD295E" w:rsidRPr="00CD295E">
        <w:rPr>
          <w:highlight w:val="white"/>
        </w:rPr>
        <w:t>Type.IsIntegralArrayOrPointer() &amp;&amp;</w:t>
      </w:r>
    </w:p>
    <w:p w14:paraId="12EEB00C" w14:textId="16D451E6" w:rsidR="00CD295E" w:rsidRPr="00CD295E" w:rsidRDefault="00C11110"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69E47C1F" w14:textId="591306A9" w:rsidR="00CD295E" w:rsidRPr="00CD295E" w:rsidRDefault="00CD295E" w:rsidP="00CD295E">
      <w:pPr>
        <w:pStyle w:val="Code"/>
        <w:rPr>
          <w:highlight w:val="white"/>
        </w:rPr>
      </w:pPr>
      <w:r w:rsidRPr="00CD295E">
        <w:rPr>
          <w:highlight w:val="white"/>
        </w:rPr>
        <w:t xml:space="preserve">               (</w:t>
      </w:r>
      <w:r w:rsidR="001A5A90">
        <w:rPr>
          <w:highlight w:val="white"/>
        </w:rPr>
        <w:t>source</w:t>
      </w:r>
      <w:r w:rsidRPr="00CD295E">
        <w:rPr>
          <w:highlight w:val="white"/>
        </w:rPr>
        <w:t xml:space="preserve">Type.IsFloating() &amp;&amp; </w:t>
      </w:r>
      <w:r w:rsidR="001A5A90">
        <w:rPr>
          <w:highlight w:val="white"/>
        </w:rPr>
        <w:t>target</w:t>
      </w:r>
      <w:r w:rsidRPr="00CD295E">
        <w:rPr>
          <w:highlight w:val="white"/>
        </w:rPr>
        <w:t>Type.IsFloating()))) {</w:t>
      </w:r>
    </w:p>
    <w:p w14:paraId="7D7AA133" w14:textId="18C4850B"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 xml:space="preserve">Type, </w:t>
      </w:r>
      <w:r w:rsidR="001A5A90">
        <w:rPr>
          <w:highlight w:val="white"/>
        </w:rPr>
        <w:t>source</w:t>
      </w:r>
      <w:r w:rsidRPr="00CD295E">
        <w:rPr>
          <w:highlight w:val="white"/>
        </w:rPr>
        <w:t>Value);</w:t>
      </w:r>
    </w:p>
    <w:p w14:paraId="165A6154" w14:textId="55E5E029" w:rsidR="00CC47F2"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w:t>
      </w:r>
      <w:r w:rsidR="001A5A90">
        <w:rPr>
          <w:highlight w:val="white"/>
        </w:rPr>
        <w:t>source</w:t>
      </w:r>
      <w:r w:rsidRPr="00CD295E">
        <w:rPr>
          <w:highlight w:val="white"/>
        </w:rPr>
        <w:t>Expression.ShortList,</w:t>
      </w:r>
    </w:p>
    <w:p w14:paraId="64872FF7" w14:textId="0575633B"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Expression.LongList));</w:t>
      </w:r>
    </w:p>
    <w:p w14:paraId="3147FC1C" w14:textId="024E474D" w:rsidR="00CD295E" w:rsidRDefault="00CD295E" w:rsidP="00CD295E">
      <w:pPr>
        <w:pStyle w:val="Code"/>
        <w:rPr>
          <w:highlight w:val="white"/>
        </w:rPr>
      </w:pPr>
      <w:r w:rsidRPr="00CD295E">
        <w:rPr>
          <w:highlight w:val="white"/>
        </w:rPr>
        <w:t xml:space="preserve">      }</w:t>
      </w:r>
    </w:p>
    <w:p w14:paraId="10120B73" w14:textId="7CFB8C8C" w:rsidR="00316759" w:rsidRPr="00CD295E" w:rsidRDefault="00316759" w:rsidP="00316759">
      <w:pPr>
        <w:rPr>
          <w:highlight w:val="white"/>
        </w:rPr>
      </w:pPr>
      <w:r>
        <w:rPr>
          <w:highlight w:val="white"/>
        </w:rPr>
        <w:t>If the source type is logical and the</w:t>
      </w:r>
      <w:r w:rsidR="00B904B5">
        <w:rPr>
          <w:highlight w:val="white"/>
        </w:rPr>
        <w:t xml:space="preserve"> target type is in </w:t>
      </w:r>
      <w:r w:rsidR="00DE054A">
        <w:rPr>
          <w:highlight w:val="white"/>
        </w:rPr>
        <w:t>integral</w:t>
      </w:r>
      <w:r w:rsidR="00B904B5">
        <w:rPr>
          <w:highlight w:val="white"/>
        </w:rPr>
        <w:t>, array, or pointer. We look into the true and false sets of the expression.</w:t>
      </w:r>
    </w:p>
    <w:p w14:paraId="44878662" w14:textId="77777777" w:rsidR="000B796C"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Type.IsLogical() &amp;&amp;</w:t>
      </w:r>
    </w:p>
    <w:p w14:paraId="319F8ECC" w14:textId="314F5124" w:rsidR="00CD295E" w:rsidRDefault="000B796C"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Type.IsIntegralArrayOrPointer()) {</w:t>
      </w:r>
    </w:p>
    <w:p w14:paraId="4AE89BA8" w14:textId="37E99DD5" w:rsidR="00C02A94" w:rsidRPr="00CD295E" w:rsidRDefault="00C02A94" w:rsidP="00C93FDB">
      <w:pPr>
        <w:rPr>
          <w:highlight w:val="white"/>
        </w:rPr>
      </w:pPr>
      <w:r>
        <w:rPr>
          <w:highlight w:val="white"/>
        </w:rPr>
        <w:t xml:space="preserve">If the </w:t>
      </w:r>
      <w:r w:rsidR="0099109F">
        <w:rPr>
          <w:highlight w:val="white"/>
        </w:rPr>
        <w:t xml:space="preserve">true set is not empty, the </w:t>
      </w:r>
      <w:r w:rsidR="00051D74">
        <w:rPr>
          <w:highlight w:val="white"/>
        </w:rPr>
        <w:t>expression is true</w:t>
      </w:r>
      <w:r w:rsidR="00EF5B54">
        <w:rPr>
          <w:highlight w:val="white"/>
        </w:rPr>
        <w:t xml:space="preserve"> and we return a new expression with the value one.</w:t>
      </w:r>
      <w:r w:rsidR="00051D74">
        <w:rPr>
          <w:highlight w:val="white"/>
        </w:rPr>
        <w:t xml:space="preserve"> We do not need to exam the false set, since we know that the </w:t>
      </w:r>
      <w:r w:rsidR="00787318">
        <w:rPr>
          <w:highlight w:val="white"/>
        </w:rPr>
        <w:t>expression is constant, in which case one of the sets is always empty.</w:t>
      </w:r>
    </w:p>
    <w:p w14:paraId="5135ECAB" w14:textId="539FC87A"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Symbol.TrueSet.Count &gt; 0) {</w:t>
      </w:r>
    </w:p>
    <w:p w14:paraId="1CC53DAE" w14:textId="53AB2F5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.One</w:t>
      </w:r>
      <w:r w:rsidRPr="00CD295E">
        <w:rPr>
          <w:highlight w:val="white"/>
        </w:rPr>
        <w:t>);</w:t>
      </w:r>
    </w:p>
    <w:p w14:paraId="55DC02B8" w14:textId="495F8690"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746123C2" w14:textId="37485DFF" w:rsidR="00CD295E" w:rsidRDefault="00CD295E" w:rsidP="00CD295E">
      <w:pPr>
        <w:pStyle w:val="Code"/>
        <w:rPr>
          <w:highlight w:val="white"/>
        </w:rPr>
      </w:pPr>
      <w:r w:rsidRPr="00CD295E">
        <w:rPr>
          <w:highlight w:val="white"/>
        </w:rPr>
        <w:t xml:space="preserve">        }</w:t>
      </w:r>
    </w:p>
    <w:p w14:paraId="6E4AC218" w14:textId="0CAE5A79" w:rsidR="00107FC7" w:rsidRPr="00CD295E" w:rsidRDefault="00107FC7" w:rsidP="00107FC7">
      <w:pPr>
        <w:rPr>
          <w:highlight w:val="white"/>
        </w:rPr>
      </w:pPr>
      <w:r>
        <w:rPr>
          <w:highlight w:val="white"/>
        </w:rPr>
        <w:t>If the true set is empty</w:t>
      </w:r>
      <w:r w:rsidR="00301E74">
        <w:rPr>
          <w:highlight w:val="white"/>
        </w:rPr>
        <w:t>,</w:t>
      </w:r>
      <w:r>
        <w:rPr>
          <w:highlight w:val="white"/>
        </w:rPr>
        <w:t xml:space="preserve"> we </w:t>
      </w:r>
      <w:r w:rsidR="004B30B0">
        <w:rPr>
          <w:highlight w:val="white"/>
        </w:rPr>
        <w:t>return a new expression with the value zero</w:t>
      </w:r>
      <w:r w:rsidR="006602BB">
        <w:rPr>
          <w:highlight w:val="white"/>
        </w:rPr>
        <w:t>, since the false set must be non-empty.</w:t>
      </w:r>
    </w:p>
    <w:p w14:paraId="4DA5BE4A" w14:textId="65BA3581" w:rsidR="00CD295E" w:rsidRPr="00CD295E" w:rsidRDefault="00CD295E" w:rsidP="00CD295E">
      <w:pPr>
        <w:pStyle w:val="Code"/>
        <w:rPr>
          <w:highlight w:val="white"/>
        </w:rPr>
      </w:pPr>
      <w:r w:rsidRPr="00CD295E">
        <w:rPr>
          <w:highlight w:val="white"/>
        </w:rPr>
        <w:t xml:space="preserve">        else {</w:t>
      </w:r>
    </w:p>
    <w:p w14:paraId="6A81FD9D" w14:textId="50050531"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 = new Symbol(</w:t>
      </w:r>
      <w:r w:rsidR="001A5A90">
        <w:rPr>
          <w:highlight w:val="white"/>
        </w:rPr>
        <w:t>target</w:t>
      </w:r>
      <w:r w:rsidRPr="00CD295E">
        <w:rPr>
          <w:highlight w:val="white"/>
        </w:rPr>
        <w:t>Type, BigInteger</w:t>
      </w:r>
      <w:r w:rsidR="003830EB">
        <w:rPr>
          <w:highlight w:val="white"/>
        </w:rPr>
        <w:t>.Zero</w:t>
      </w:r>
      <w:r w:rsidRPr="00CD295E">
        <w:rPr>
          <w:highlight w:val="white"/>
        </w:rPr>
        <w:t>);</w:t>
      </w:r>
    </w:p>
    <w:p w14:paraId="17EB5CFC" w14:textId="2DD89EB1"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Symbol, null, null));</w:t>
      </w:r>
    </w:p>
    <w:p w14:paraId="3B5AE712" w14:textId="77777777" w:rsidR="00CD295E" w:rsidRPr="00CD295E" w:rsidRDefault="00CD295E" w:rsidP="00CD295E">
      <w:pPr>
        <w:pStyle w:val="Code"/>
        <w:rPr>
          <w:highlight w:val="white"/>
        </w:rPr>
      </w:pPr>
      <w:r w:rsidRPr="00CD295E">
        <w:rPr>
          <w:highlight w:val="white"/>
        </w:rPr>
        <w:t xml:space="preserve">        }</w:t>
      </w:r>
    </w:p>
    <w:p w14:paraId="295F67DF" w14:textId="2287BB31" w:rsidR="00CD295E" w:rsidRDefault="00CD295E" w:rsidP="00CD295E">
      <w:pPr>
        <w:pStyle w:val="Code"/>
        <w:rPr>
          <w:highlight w:val="white"/>
        </w:rPr>
      </w:pPr>
      <w:r w:rsidRPr="00CD295E">
        <w:rPr>
          <w:highlight w:val="white"/>
        </w:rPr>
        <w:t xml:space="preserve">      }</w:t>
      </w:r>
    </w:p>
    <w:p w14:paraId="4C24FA20" w14:textId="00AEF720" w:rsidR="000159E3" w:rsidRPr="00CD295E" w:rsidRDefault="000159E3" w:rsidP="000159E3">
      <w:pPr>
        <w:rPr>
          <w:highlight w:val="white"/>
        </w:rPr>
      </w:pPr>
      <w:r>
        <w:rPr>
          <w:highlight w:val="white"/>
        </w:rPr>
        <w:t xml:space="preserve">If the </w:t>
      </w:r>
      <w:r w:rsidR="00235142">
        <w:rPr>
          <w:highlight w:val="white"/>
        </w:rPr>
        <w:t xml:space="preserve">source </w:t>
      </w:r>
      <w:r w:rsidR="00F65CC0">
        <w:rPr>
          <w:highlight w:val="white"/>
        </w:rPr>
        <w:t xml:space="preserve">type is integral, array, pointer, or floating, and the target type is logical, we </w:t>
      </w:r>
      <w:r w:rsidR="004B67DB">
        <w:rPr>
          <w:highlight w:val="white"/>
        </w:rPr>
        <w:t>start by constructing a jump set holding one unconditional jump instruction.</w:t>
      </w:r>
    </w:p>
    <w:p w14:paraId="25AD3F81" w14:textId="77777777" w:rsidR="000B6B1D" w:rsidRDefault="00CD295E" w:rsidP="000B6B1D">
      <w:pPr>
        <w:pStyle w:val="Code"/>
        <w:rPr>
          <w:highlight w:val="white"/>
        </w:rPr>
      </w:pPr>
      <w:r w:rsidRPr="00CD295E">
        <w:rPr>
          <w:highlight w:val="white"/>
        </w:rPr>
        <w:t xml:space="preserve">      else if ((</w:t>
      </w:r>
      <w:r w:rsidR="001A5A90">
        <w:rPr>
          <w:highlight w:val="white"/>
        </w:rPr>
        <w:t>source</w:t>
      </w:r>
      <w:r w:rsidRPr="00CD295E">
        <w:rPr>
          <w:highlight w:val="white"/>
        </w:rPr>
        <w:t>Type.IsIntegralArrayOrPointer() ||</w:t>
      </w:r>
    </w:p>
    <w:p w14:paraId="448DD5EC" w14:textId="636FD206" w:rsidR="00CC47F2" w:rsidRDefault="000B6B1D" w:rsidP="000B6B1D">
      <w:pPr>
        <w:pStyle w:val="Code"/>
        <w:rPr>
          <w:highlight w:val="white"/>
        </w:rPr>
      </w:pPr>
      <w:r>
        <w:rPr>
          <w:highlight w:val="white"/>
        </w:rPr>
        <w:t xml:space="preserve">                </w:t>
      </w:r>
      <w:r w:rsidR="001A5A90">
        <w:rPr>
          <w:highlight w:val="white"/>
        </w:rPr>
        <w:t>source</w:t>
      </w:r>
      <w:r w:rsidR="00CD295E" w:rsidRPr="00CD295E">
        <w:rPr>
          <w:highlight w:val="white"/>
        </w:rPr>
        <w:t>Type.IsFloating()</w:t>
      </w:r>
      <w:r>
        <w:rPr>
          <w:highlight w:val="white"/>
        </w:rPr>
        <w:t>)</w:t>
      </w:r>
      <w:r w:rsidR="00CD295E" w:rsidRPr="00CD295E">
        <w:rPr>
          <w:highlight w:val="white"/>
        </w:rPr>
        <w:t xml:space="preserve"> &amp;&amp;</w:t>
      </w:r>
    </w:p>
    <w:p w14:paraId="185B45AB" w14:textId="1A0496AC" w:rsidR="00CD295E" w:rsidRPr="00CD295E" w:rsidRDefault="00CC47F2" w:rsidP="00CD295E">
      <w:pPr>
        <w:pStyle w:val="Code"/>
        <w:rPr>
          <w:highlight w:val="white"/>
        </w:rPr>
      </w:pPr>
      <w:r>
        <w:rPr>
          <w:highlight w:val="white"/>
        </w:rPr>
        <w:t xml:space="preserve">               </w:t>
      </w:r>
      <w:r w:rsidR="00CD295E" w:rsidRPr="00CD295E">
        <w:rPr>
          <w:highlight w:val="white"/>
        </w:rPr>
        <w:t xml:space="preserve"> </w:t>
      </w:r>
      <w:r w:rsidR="001A5A90">
        <w:rPr>
          <w:highlight w:val="white"/>
        </w:rPr>
        <w:t>target</w:t>
      </w:r>
      <w:r w:rsidR="00CD295E" w:rsidRPr="00CD295E">
        <w:rPr>
          <w:highlight w:val="white"/>
        </w:rPr>
        <w:t>Type.IsLogical()) {</w:t>
      </w:r>
    </w:p>
    <w:p w14:paraId="008C7E87" w14:textId="568B1CC6"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28DEA682" w14:textId="5DF35964" w:rsidR="00CD295E" w:rsidRPr="00CD295E" w:rsidRDefault="00CD295E" w:rsidP="00CD295E">
      <w:pPr>
        <w:pStyle w:val="Code"/>
        <w:rPr>
          <w:highlight w:val="white"/>
        </w:rPr>
      </w:pPr>
      <w:r w:rsidRPr="00CD295E">
        <w:rPr>
          <w:highlight w:val="white"/>
        </w:rPr>
        <w:t xml:space="preserve">        MiddleCode jumpCode = new MiddleCode(</w:t>
      </w:r>
      <w:r w:rsidR="00235142">
        <w:rPr>
          <w:highlight w:val="white"/>
        </w:rPr>
        <w:t>MiddleOperator</w:t>
      </w:r>
      <w:r w:rsidRPr="00CD295E">
        <w:rPr>
          <w:highlight w:val="white"/>
        </w:rPr>
        <w:t>.</w:t>
      </w:r>
      <w:r w:rsidR="00235142">
        <w:rPr>
          <w:highlight w:val="white"/>
        </w:rPr>
        <w:t>Goto</w:t>
      </w:r>
      <w:r w:rsidRPr="00CD295E">
        <w:rPr>
          <w:highlight w:val="white"/>
        </w:rPr>
        <w:t>);</w:t>
      </w:r>
    </w:p>
    <w:p w14:paraId="00A69C2D" w14:textId="57DA5AB9" w:rsidR="00CD295E" w:rsidRPr="00CD295E" w:rsidRDefault="00CD295E" w:rsidP="00CD295E">
      <w:pPr>
        <w:pStyle w:val="Code"/>
        <w:rPr>
          <w:highlight w:val="white"/>
        </w:rPr>
      </w:pPr>
      <w:r w:rsidRPr="00CD295E">
        <w:rPr>
          <w:highlight w:val="white"/>
        </w:rPr>
        <w:t xml:space="preserve">        </w:t>
      </w:r>
      <w:r w:rsidR="008366EA">
        <w:rPr>
          <w:highlight w:val="white"/>
        </w:rPr>
        <w:t>longList</w:t>
      </w:r>
      <w:r w:rsidRPr="00CD295E">
        <w:rPr>
          <w:highlight w:val="white"/>
        </w:rPr>
        <w:t>.Add(jumpCode);</w:t>
      </w:r>
    </w:p>
    <w:p w14:paraId="12C22C40" w14:textId="77777777" w:rsidR="00CD295E" w:rsidRPr="00CD295E" w:rsidRDefault="00CD295E" w:rsidP="00CD295E">
      <w:pPr>
        <w:pStyle w:val="Code"/>
        <w:rPr>
          <w:highlight w:val="white"/>
        </w:rPr>
      </w:pPr>
      <w:r w:rsidRPr="00CD295E">
        <w:rPr>
          <w:highlight w:val="white"/>
        </w:rPr>
        <w:t xml:space="preserve">        ISet&lt;MiddleCode&gt; jumpSet = new HashSet&lt;MiddleCode&gt;();</w:t>
      </w:r>
    </w:p>
    <w:p w14:paraId="3E28506E" w14:textId="77777777" w:rsidR="00CD295E" w:rsidRPr="00CD295E" w:rsidRDefault="00CD295E" w:rsidP="00CD295E">
      <w:pPr>
        <w:pStyle w:val="Code"/>
        <w:rPr>
          <w:highlight w:val="white"/>
        </w:rPr>
      </w:pPr>
      <w:r w:rsidRPr="00CD295E">
        <w:rPr>
          <w:highlight w:val="white"/>
        </w:rPr>
        <w:t xml:space="preserve">        jumpSet.Add(jumpCode);</w:t>
      </w:r>
    </w:p>
    <w:p w14:paraId="2BA269FF" w14:textId="6CE6727F" w:rsidR="00CD295E" w:rsidRPr="00CD295E" w:rsidRDefault="00362668" w:rsidP="00362668">
      <w:pPr>
        <w:rPr>
          <w:highlight w:val="white"/>
        </w:rPr>
      </w:pPr>
      <w:r>
        <w:rPr>
          <w:highlight w:val="white"/>
        </w:rPr>
        <w:t xml:space="preserve">If the value of the </w:t>
      </w:r>
      <w:r w:rsidR="006A6B4D">
        <w:rPr>
          <w:highlight w:val="white"/>
        </w:rPr>
        <w:t>source</w:t>
      </w:r>
      <w:r>
        <w:rPr>
          <w:highlight w:val="white"/>
        </w:rPr>
        <w:t xml:space="preserve"> symbol is </w:t>
      </w:r>
      <w:r w:rsidR="006A6B4D">
        <w:rPr>
          <w:highlight w:val="white"/>
        </w:rPr>
        <w:t xml:space="preserve">zero, we create a target symbol with </w:t>
      </w:r>
      <w:r w:rsidR="00F3514C">
        <w:rPr>
          <w:highlight w:val="white"/>
        </w:rPr>
        <w:t>jump set as its false set. If it not zero, we create the target symbol with the jump set as its true set.</w:t>
      </w:r>
    </w:p>
    <w:p w14:paraId="10C933E8" w14:textId="5A0537EE" w:rsidR="00CD295E" w:rsidRPr="00CD295E" w:rsidRDefault="00CD295E" w:rsidP="00CD295E">
      <w:pPr>
        <w:pStyle w:val="Code"/>
        <w:rPr>
          <w:highlight w:val="white"/>
        </w:rPr>
      </w:pPr>
      <w:r w:rsidRPr="00CD295E">
        <w:rPr>
          <w:highlight w:val="white"/>
        </w:rPr>
        <w:t xml:space="preserve">        Symbol </w:t>
      </w:r>
      <w:r w:rsidR="001A5A90">
        <w:rPr>
          <w:highlight w:val="white"/>
        </w:rPr>
        <w:t>target</w:t>
      </w:r>
      <w:r w:rsidRPr="00CD295E">
        <w:rPr>
          <w:highlight w:val="white"/>
        </w:rPr>
        <w:t>Symbol;</w:t>
      </w:r>
    </w:p>
    <w:p w14:paraId="309B3A6E" w14:textId="4C39FB6E" w:rsidR="005B0C44"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Value.Equals(BigInteger.Zero) ||</w:t>
      </w:r>
    </w:p>
    <w:p w14:paraId="11D8FDB6" w14:textId="3DAB051D" w:rsidR="00CD295E" w:rsidRPr="00CD295E" w:rsidRDefault="005B0C44" w:rsidP="00CD295E">
      <w:pPr>
        <w:pStyle w:val="Code"/>
        <w:rPr>
          <w:highlight w:val="white"/>
        </w:rPr>
      </w:pPr>
      <w:r>
        <w:rPr>
          <w:highlight w:val="white"/>
        </w:rPr>
        <w:t xml:space="preserve">           </w:t>
      </w:r>
      <w:r w:rsidR="00CD295E" w:rsidRPr="00CD295E">
        <w:rPr>
          <w:highlight w:val="white"/>
        </w:rPr>
        <w:t xml:space="preserve"> </w:t>
      </w:r>
      <w:r w:rsidR="001A5A90">
        <w:rPr>
          <w:highlight w:val="white"/>
        </w:rPr>
        <w:t>source</w:t>
      </w:r>
      <w:r w:rsidR="00CD295E" w:rsidRPr="00CD295E">
        <w:rPr>
          <w:highlight w:val="white"/>
        </w:rPr>
        <w:t>Value.Equals((decimal) 0)) {</w:t>
      </w:r>
    </w:p>
    <w:p w14:paraId="4C89EBF5" w14:textId="4305DBFC"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Symbol(null, jumpSet);</w:t>
      </w:r>
    </w:p>
    <w:p w14:paraId="622E02B9" w14:textId="77777777" w:rsidR="00CD295E" w:rsidRPr="00CD295E" w:rsidRDefault="00CD295E" w:rsidP="00CD295E">
      <w:pPr>
        <w:pStyle w:val="Code"/>
        <w:rPr>
          <w:highlight w:val="white"/>
        </w:rPr>
      </w:pPr>
      <w:r w:rsidRPr="00CD295E">
        <w:rPr>
          <w:highlight w:val="white"/>
        </w:rPr>
        <w:t xml:space="preserve">        }</w:t>
      </w:r>
    </w:p>
    <w:p w14:paraId="1A2B628E" w14:textId="77777777" w:rsidR="00CD295E" w:rsidRPr="00CD295E" w:rsidRDefault="00CD295E" w:rsidP="00CD295E">
      <w:pPr>
        <w:pStyle w:val="Code"/>
        <w:rPr>
          <w:highlight w:val="white"/>
        </w:rPr>
      </w:pPr>
      <w:r w:rsidRPr="00CD295E">
        <w:rPr>
          <w:highlight w:val="white"/>
        </w:rPr>
        <w:t xml:space="preserve">        else {</w:t>
      </w:r>
    </w:p>
    <w:p w14:paraId="0D7091EB" w14:textId="5839D672" w:rsidR="00CD295E" w:rsidRPr="00CD295E"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 new Symbol(jumpSet, null);</w:t>
      </w:r>
    </w:p>
    <w:p w14:paraId="329A9DEB" w14:textId="77777777" w:rsidR="00CD295E" w:rsidRPr="00CD295E" w:rsidRDefault="00CD295E" w:rsidP="00CD295E">
      <w:pPr>
        <w:pStyle w:val="Code"/>
        <w:rPr>
          <w:highlight w:val="white"/>
        </w:rPr>
      </w:pPr>
      <w:r w:rsidRPr="00CD295E">
        <w:rPr>
          <w:highlight w:val="white"/>
        </w:rPr>
        <w:t xml:space="preserve">        }</w:t>
      </w:r>
    </w:p>
    <w:p w14:paraId="70A90707" w14:textId="2D6BCE52" w:rsidR="00CD295E" w:rsidRPr="00CD295E" w:rsidRDefault="00F3514C" w:rsidP="0061501B">
      <w:pPr>
        <w:rPr>
          <w:highlight w:val="white"/>
        </w:rPr>
      </w:pPr>
      <w:r>
        <w:rPr>
          <w:highlight w:val="white"/>
        </w:rPr>
        <w:t xml:space="preserve">The long list </w:t>
      </w:r>
      <w:r w:rsidR="00186F35">
        <w:rPr>
          <w:highlight w:val="white"/>
        </w:rPr>
        <w:t>holds the unconditional jump instruction of the jump set.</w:t>
      </w:r>
    </w:p>
    <w:p w14:paraId="1F7F7C66" w14:textId="039D2696"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F3514C">
        <w:rPr>
          <w:highlight w:val="white"/>
        </w:rPr>
        <w:t>longList</w:t>
      </w:r>
      <w:r w:rsidRPr="00CD295E">
        <w:rPr>
          <w:highlight w:val="white"/>
        </w:rPr>
        <w:t>));</w:t>
      </w:r>
    </w:p>
    <w:p w14:paraId="78D41B69" w14:textId="24BF4A68" w:rsidR="00CD295E" w:rsidRDefault="00CD295E" w:rsidP="00CD295E">
      <w:pPr>
        <w:pStyle w:val="Code"/>
        <w:rPr>
          <w:highlight w:val="white"/>
        </w:rPr>
      </w:pPr>
      <w:r w:rsidRPr="00CD295E">
        <w:rPr>
          <w:highlight w:val="white"/>
        </w:rPr>
        <w:t xml:space="preserve">      }</w:t>
      </w:r>
    </w:p>
    <w:p w14:paraId="59962B8E" w14:textId="77777777" w:rsidR="00367704" w:rsidRPr="00516F80" w:rsidRDefault="00367704" w:rsidP="00516F80">
      <w:pPr>
        <w:pStyle w:val="Code"/>
        <w:rPr>
          <w:highlight w:val="white"/>
        </w:rPr>
      </w:pPr>
    </w:p>
    <w:p w14:paraId="26691F1B" w14:textId="77777777" w:rsidR="00642ABF" w:rsidRPr="00516F80" w:rsidRDefault="00642ABF" w:rsidP="00516F80">
      <w:pPr>
        <w:pStyle w:val="Code"/>
        <w:rPr>
          <w:highlight w:val="white"/>
        </w:rPr>
      </w:pPr>
      <w:r w:rsidRPr="00516F80">
        <w:rPr>
          <w:highlight w:val="white"/>
        </w:rPr>
        <w:t xml:space="preserve">      else {</w:t>
      </w:r>
    </w:p>
    <w:p w14:paraId="19B17439" w14:textId="2063CD5F" w:rsidR="00516F80" w:rsidRDefault="00642ABF" w:rsidP="00516F80">
      <w:pPr>
        <w:pStyle w:val="Code"/>
        <w:rPr>
          <w:highlight w:val="white"/>
        </w:rPr>
      </w:pPr>
      <w:r w:rsidRPr="00516F80">
        <w:rPr>
          <w:highlight w:val="white"/>
        </w:rPr>
        <w:t xml:space="preserve">        Assert.</w:t>
      </w:r>
      <w:r w:rsidR="00D324D8">
        <w:rPr>
          <w:highlight w:val="white"/>
        </w:rPr>
        <w:t>ErrorXXX</w:t>
      </w:r>
      <w:r w:rsidRPr="00516F80">
        <w:rPr>
          <w:highlight w:val="white"/>
        </w:rPr>
        <w:t>((sourceValue is BigInteger) ||</w:t>
      </w:r>
    </w:p>
    <w:p w14:paraId="29DB2461" w14:textId="385F2F42" w:rsidR="00642ABF" w:rsidRPr="00516F80" w:rsidRDefault="00516F80" w:rsidP="00516F80">
      <w:pPr>
        <w:pStyle w:val="Code"/>
        <w:rPr>
          <w:highlight w:val="white"/>
        </w:rPr>
      </w:pPr>
      <w:r>
        <w:rPr>
          <w:highlight w:val="white"/>
        </w:rPr>
        <w:t xml:space="preserve">                     </w:t>
      </w:r>
      <w:r w:rsidR="00642ABF" w:rsidRPr="00516F80">
        <w:rPr>
          <w:highlight w:val="white"/>
        </w:rPr>
        <w:t xml:space="preserve"> (sourceValue is decimal));</w:t>
      </w:r>
    </w:p>
    <w:p w14:paraId="67A0CCAA" w14:textId="503A5FE2" w:rsidR="00871323" w:rsidRPr="00CD295E" w:rsidRDefault="00871323" w:rsidP="00871323">
      <w:pPr>
        <w:rPr>
          <w:highlight w:val="white"/>
        </w:rPr>
      </w:pPr>
      <w:r>
        <w:rPr>
          <w:highlight w:val="white"/>
        </w:rPr>
        <w:t xml:space="preserve">Finally, we have reached the point where </w:t>
      </w:r>
      <w:r w:rsidR="005D6F45">
        <w:rPr>
          <w:highlight w:val="white"/>
        </w:rPr>
        <w:t xml:space="preserve">both the source type and target type are integral, array, pointer, or floating. The only thing that remains to be done is to </w:t>
      </w:r>
      <w:r w:rsidR="00B63092">
        <w:rPr>
          <w:highlight w:val="white"/>
        </w:rPr>
        <w:t xml:space="preserve">make sure the final value is an object of the correct class: </w:t>
      </w:r>
      <w:r w:rsidR="00B63092" w:rsidRPr="00B63092">
        <w:rPr>
          <w:rStyle w:val="KeyWord0"/>
          <w:highlight w:val="white"/>
        </w:rPr>
        <w:t>BigInteger</w:t>
      </w:r>
      <w:r w:rsidR="00B63092">
        <w:rPr>
          <w:highlight w:val="white"/>
        </w:rPr>
        <w:t xml:space="preserve"> or </w:t>
      </w:r>
      <w:r w:rsidR="00B63092" w:rsidRPr="00B63092">
        <w:rPr>
          <w:rStyle w:val="KeyWord0"/>
          <w:highlight w:val="white"/>
        </w:rPr>
        <w:t>decimal</w:t>
      </w:r>
      <w:r w:rsidR="00B63092">
        <w:rPr>
          <w:highlight w:val="white"/>
        </w:rPr>
        <w:t>.</w:t>
      </w:r>
    </w:p>
    <w:p w14:paraId="07D93073" w14:textId="77777777" w:rsidR="00373232" w:rsidRDefault="00373232" w:rsidP="00373232">
      <w:pPr>
        <w:pStyle w:val="Code"/>
        <w:rPr>
          <w:highlight w:val="white"/>
        </w:rPr>
      </w:pPr>
      <w:r w:rsidRPr="00CD295E">
        <w:rPr>
          <w:highlight w:val="white"/>
        </w:rPr>
        <w:t xml:space="preserve">        Symbol </w:t>
      </w:r>
      <w:r>
        <w:rPr>
          <w:highlight w:val="white"/>
        </w:rPr>
        <w:t>target</w:t>
      </w:r>
      <w:r w:rsidRPr="00CD295E">
        <w:rPr>
          <w:highlight w:val="white"/>
        </w:rPr>
        <w:t>Symbol = null;</w:t>
      </w:r>
    </w:p>
    <w:p w14:paraId="32E58CEA" w14:textId="267129C9" w:rsidR="0059455C" w:rsidRPr="00CD295E" w:rsidRDefault="00962378" w:rsidP="0059455C">
      <w:pPr>
        <w:rPr>
          <w:highlight w:val="white"/>
        </w:rPr>
      </w:pPr>
      <w:r>
        <w:rPr>
          <w:highlight w:val="white"/>
        </w:rPr>
        <w:t xml:space="preserve">If the source type is integral, array, or pointer, and the </w:t>
      </w:r>
      <w:r w:rsidR="00C4061E">
        <w:rPr>
          <w:highlight w:val="white"/>
        </w:rPr>
        <w:t xml:space="preserve">target type is floating, we need to type cast the value from </w:t>
      </w:r>
      <w:r w:rsidR="00C4061E" w:rsidRPr="00C4061E">
        <w:rPr>
          <w:rStyle w:val="KeyWord0"/>
          <w:highlight w:val="white"/>
        </w:rPr>
        <w:t>BigInteger</w:t>
      </w:r>
      <w:r w:rsidR="00C4061E">
        <w:rPr>
          <w:highlight w:val="white"/>
        </w:rPr>
        <w:t xml:space="preserve"> to </w:t>
      </w:r>
      <w:r w:rsidR="00C4061E" w:rsidRPr="00C4061E">
        <w:rPr>
          <w:rStyle w:val="KeyWord0"/>
          <w:highlight w:val="white"/>
        </w:rPr>
        <w:t>decimal</w:t>
      </w:r>
      <w:r w:rsidR="00C4061E">
        <w:rPr>
          <w:highlight w:val="white"/>
        </w:rPr>
        <w:t>.</w:t>
      </w:r>
    </w:p>
    <w:p w14:paraId="471991C4" w14:textId="1C98B4B8" w:rsidR="00CD295E" w:rsidRPr="00CD295E" w:rsidRDefault="00CD295E" w:rsidP="00CD295E">
      <w:pPr>
        <w:pStyle w:val="Code"/>
        <w:rPr>
          <w:highlight w:val="white"/>
        </w:rPr>
      </w:pPr>
      <w:r w:rsidRPr="00CD295E">
        <w:rPr>
          <w:highlight w:val="white"/>
        </w:rPr>
        <w:t xml:space="preserve">        if (</w:t>
      </w:r>
      <w:r w:rsidR="001A5A90">
        <w:rPr>
          <w:highlight w:val="white"/>
        </w:rPr>
        <w:t>source</w:t>
      </w:r>
      <w:r w:rsidRPr="00CD295E">
        <w:rPr>
          <w:highlight w:val="white"/>
        </w:rPr>
        <w:t>Type.IsIntegralArrayOrPointer() &amp;&amp;</w:t>
      </w:r>
      <w:r w:rsidR="001A5A90">
        <w:rPr>
          <w:highlight w:val="white"/>
        </w:rPr>
        <w:t>target</w:t>
      </w:r>
      <w:r w:rsidRPr="00CD295E">
        <w:rPr>
          <w:highlight w:val="white"/>
        </w:rPr>
        <w:t>Type.IsFloating()) {</w:t>
      </w:r>
    </w:p>
    <w:p w14:paraId="5D3952D5" w14:textId="77777777" w:rsidR="00367704" w:rsidRDefault="00CD295E" w:rsidP="00367704">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AF9F9AD" w14:textId="281D7C44" w:rsidR="00CD295E" w:rsidRPr="00CD295E" w:rsidRDefault="00367704" w:rsidP="00367704">
      <w:pPr>
        <w:pStyle w:val="Code"/>
        <w:rPr>
          <w:highlight w:val="white"/>
        </w:rPr>
      </w:pPr>
      <w:r>
        <w:rPr>
          <w:highlight w:val="white"/>
        </w:rPr>
        <w:t xml:space="preserve">           </w:t>
      </w:r>
      <w:r w:rsidR="00CD295E" w:rsidRPr="00CD295E">
        <w:rPr>
          <w:highlight w:val="white"/>
        </w:rPr>
        <w:t xml:space="preserve"> new Symbol(</w:t>
      </w:r>
      <w:r w:rsidR="001A5A90">
        <w:rPr>
          <w:highlight w:val="white"/>
        </w:rPr>
        <w:t>target</w:t>
      </w:r>
      <w:r w:rsidR="00CD295E" w:rsidRPr="00CD295E">
        <w:rPr>
          <w:highlight w:val="white"/>
        </w:rPr>
        <w:t>Type,</w:t>
      </w:r>
      <w:r>
        <w:rPr>
          <w:highlight w:val="white"/>
        </w:rPr>
        <w:t xml:space="preserve"> </w:t>
      </w:r>
      <w:r w:rsidR="00CD295E" w:rsidRPr="00CD295E">
        <w:rPr>
          <w:highlight w:val="white"/>
        </w:rPr>
        <w:t xml:space="preserve">(decimal) ((BigInteger) </w:t>
      </w:r>
      <w:r w:rsidR="001A5A90">
        <w:rPr>
          <w:highlight w:val="white"/>
        </w:rPr>
        <w:t>source</w:t>
      </w:r>
      <w:r w:rsidR="00CD295E" w:rsidRPr="00CD295E">
        <w:rPr>
          <w:highlight w:val="white"/>
        </w:rPr>
        <w:t>Value));</w:t>
      </w:r>
    </w:p>
    <w:p w14:paraId="22EC23C9" w14:textId="77777777" w:rsidR="00CD295E" w:rsidRPr="00CD295E" w:rsidRDefault="00CD295E" w:rsidP="00CD295E">
      <w:pPr>
        <w:pStyle w:val="Code"/>
        <w:rPr>
          <w:highlight w:val="white"/>
        </w:rPr>
      </w:pPr>
      <w:r w:rsidRPr="00CD295E">
        <w:rPr>
          <w:highlight w:val="white"/>
        </w:rPr>
        <w:t xml:space="preserve">        }</w:t>
      </w:r>
    </w:p>
    <w:p w14:paraId="16B3A028" w14:textId="20F4AA43" w:rsidR="00C4061E" w:rsidRPr="00CD295E" w:rsidRDefault="00C4061E" w:rsidP="00C4061E">
      <w:pPr>
        <w:rPr>
          <w:highlight w:val="white"/>
        </w:rPr>
      </w:pPr>
      <w:r>
        <w:rPr>
          <w:highlight w:val="white"/>
        </w:rPr>
        <w:t>In the same way, if the source type is floating and the target type is integral, array, or pointer, we need to type cast the value from</w:t>
      </w:r>
      <w:r w:rsidRPr="00C4061E">
        <w:rPr>
          <w:rStyle w:val="KeyWord0"/>
          <w:highlight w:val="white"/>
        </w:rPr>
        <w:t xml:space="preserve"> decimal</w:t>
      </w:r>
      <w:r>
        <w:rPr>
          <w:highlight w:val="white"/>
        </w:rPr>
        <w:t xml:space="preserve"> to </w:t>
      </w:r>
      <w:r w:rsidRPr="00C4061E">
        <w:rPr>
          <w:rStyle w:val="KeyWord0"/>
          <w:highlight w:val="white"/>
        </w:rPr>
        <w:t>BigInteger</w:t>
      </w:r>
      <w:r>
        <w:rPr>
          <w:highlight w:val="white"/>
        </w:rPr>
        <w:t>.</w:t>
      </w:r>
    </w:p>
    <w:p w14:paraId="6F2063F2" w14:textId="77777777" w:rsidR="00942851" w:rsidRDefault="00CD295E" w:rsidP="00CD295E">
      <w:pPr>
        <w:pStyle w:val="Code"/>
        <w:rPr>
          <w:highlight w:val="white"/>
        </w:rPr>
      </w:pPr>
      <w:r w:rsidRPr="00CD295E">
        <w:rPr>
          <w:highlight w:val="white"/>
        </w:rPr>
        <w:t xml:space="preserve">        else if (</w:t>
      </w:r>
      <w:r w:rsidR="001A5A90">
        <w:rPr>
          <w:highlight w:val="white"/>
        </w:rPr>
        <w:t>source</w:t>
      </w:r>
      <w:r w:rsidRPr="00CD295E">
        <w:rPr>
          <w:highlight w:val="white"/>
        </w:rPr>
        <w:t>Type.IsFloating()</w:t>
      </w:r>
      <w:r w:rsidR="00942851">
        <w:rPr>
          <w:highlight w:val="white"/>
        </w:rPr>
        <w:t xml:space="preserve"> </w:t>
      </w:r>
      <w:r w:rsidRPr="00CD295E">
        <w:rPr>
          <w:highlight w:val="white"/>
        </w:rPr>
        <w:t>&amp;&amp;</w:t>
      </w:r>
    </w:p>
    <w:p w14:paraId="5825A9DD" w14:textId="478F016B" w:rsidR="00CD295E" w:rsidRPr="00CD295E" w:rsidRDefault="00942851" w:rsidP="00CD295E">
      <w:pPr>
        <w:pStyle w:val="Code"/>
        <w:rPr>
          <w:highlight w:val="white"/>
        </w:rPr>
      </w:pPr>
      <w:r>
        <w:rPr>
          <w:highlight w:val="white"/>
        </w:rPr>
        <w:t xml:space="preserve">                 </w:t>
      </w:r>
      <w:r w:rsidR="001A5A90">
        <w:rPr>
          <w:highlight w:val="white"/>
        </w:rPr>
        <w:t>target</w:t>
      </w:r>
      <w:r w:rsidR="00CD295E" w:rsidRPr="00CD295E">
        <w:rPr>
          <w:highlight w:val="white"/>
        </w:rPr>
        <w:t>Type.IsIntegralArrayOrPointer()) {</w:t>
      </w:r>
    </w:p>
    <w:p w14:paraId="1A5C9933" w14:textId="77777777" w:rsidR="00367704" w:rsidRDefault="00CD295E" w:rsidP="00CD295E">
      <w:pPr>
        <w:pStyle w:val="Code"/>
        <w:rPr>
          <w:highlight w:val="white"/>
        </w:rPr>
      </w:pPr>
      <w:r w:rsidRPr="00CD295E">
        <w:rPr>
          <w:highlight w:val="white"/>
        </w:rPr>
        <w:t xml:space="preserve">          </w:t>
      </w:r>
      <w:r w:rsidR="001A5A90">
        <w:rPr>
          <w:highlight w:val="white"/>
        </w:rPr>
        <w:t>target</w:t>
      </w:r>
      <w:r w:rsidRPr="00CD295E">
        <w:rPr>
          <w:highlight w:val="white"/>
        </w:rPr>
        <w:t>Symbol =</w:t>
      </w:r>
    </w:p>
    <w:p w14:paraId="37F266F1" w14:textId="56AE7D89" w:rsidR="00CD295E" w:rsidRPr="00CD295E" w:rsidRDefault="00367704" w:rsidP="00CD295E">
      <w:pPr>
        <w:pStyle w:val="Code"/>
        <w:rPr>
          <w:highlight w:val="white"/>
        </w:rPr>
      </w:pPr>
      <w:r>
        <w:rPr>
          <w:highlight w:val="white"/>
        </w:rPr>
        <w:t xml:space="preserve">            </w:t>
      </w:r>
      <w:r w:rsidR="00CD295E" w:rsidRPr="00CD295E">
        <w:rPr>
          <w:highlight w:val="white"/>
        </w:rPr>
        <w:t>new Symbol(</w:t>
      </w:r>
      <w:r w:rsidR="001A5A90">
        <w:rPr>
          <w:highlight w:val="white"/>
        </w:rPr>
        <w:t>target</w:t>
      </w:r>
      <w:r w:rsidR="00CD295E" w:rsidRPr="00CD295E">
        <w:rPr>
          <w:highlight w:val="white"/>
        </w:rPr>
        <w:t xml:space="preserve">Type, (BigInteger) ((decimal) </w:t>
      </w:r>
      <w:r w:rsidR="001A5A90">
        <w:rPr>
          <w:highlight w:val="white"/>
        </w:rPr>
        <w:t>source</w:t>
      </w:r>
      <w:r w:rsidR="00CD295E" w:rsidRPr="00CD295E">
        <w:rPr>
          <w:highlight w:val="white"/>
        </w:rPr>
        <w:t>Value));</w:t>
      </w:r>
    </w:p>
    <w:p w14:paraId="6963F55A" w14:textId="77777777" w:rsidR="00CD295E" w:rsidRPr="00CD295E" w:rsidRDefault="00CD295E" w:rsidP="00CD295E">
      <w:pPr>
        <w:pStyle w:val="Code"/>
        <w:rPr>
          <w:highlight w:val="white"/>
        </w:rPr>
      </w:pPr>
      <w:r w:rsidRPr="00CD295E">
        <w:rPr>
          <w:highlight w:val="white"/>
        </w:rPr>
        <w:t xml:space="preserve">        }</w:t>
      </w:r>
    </w:p>
    <w:p w14:paraId="64DA42A8" w14:textId="6AB7790B" w:rsidR="008B1B75" w:rsidRDefault="008F371F" w:rsidP="008B1B75">
      <w:pPr>
        <w:rPr>
          <w:highlight w:val="white"/>
        </w:rPr>
      </w:pPr>
      <w:r>
        <w:rPr>
          <w:highlight w:val="white"/>
        </w:rPr>
        <w:t>Finally, i</w:t>
      </w:r>
      <w:r w:rsidR="008B1B75">
        <w:rPr>
          <w:highlight w:val="white"/>
        </w:rPr>
        <w:t>f the both the source and target types are integral, array, or pointer, or if they both are floating, we just create a new symbol with target type and source value.</w:t>
      </w:r>
    </w:p>
    <w:p w14:paraId="6B6BAE0F" w14:textId="42EE8BD1" w:rsidR="008B1B75" w:rsidRPr="00CD295E" w:rsidRDefault="008B1B75" w:rsidP="00C26B8B">
      <w:pPr>
        <w:pStyle w:val="Code"/>
        <w:rPr>
          <w:highlight w:val="white"/>
        </w:rPr>
      </w:pPr>
      <w:r w:rsidRPr="00CD295E">
        <w:rPr>
          <w:highlight w:val="white"/>
        </w:rPr>
        <w:t xml:space="preserve">        </w:t>
      </w:r>
      <w:r w:rsidR="00C26B8B">
        <w:rPr>
          <w:highlight w:val="white"/>
        </w:rPr>
        <w:t>else {</w:t>
      </w:r>
    </w:p>
    <w:p w14:paraId="1D016FE2" w14:textId="77777777" w:rsidR="008B1B75" w:rsidRPr="00CD295E" w:rsidRDefault="008B1B75" w:rsidP="008B1B75">
      <w:pPr>
        <w:pStyle w:val="Code"/>
        <w:rPr>
          <w:highlight w:val="white"/>
        </w:rPr>
      </w:pPr>
      <w:r w:rsidRPr="00CD295E">
        <w:rPr>
          <w:highlight w:val="white"/>
        </w:rPr>
        <w:t xml:space="preserve">          </w:t>
      </w:r>
      <w:r>
        <w:rPr>
          <w:highlight w:val="white"/>
        </w:rPr>
        <w:t>target</w:t>
      </w:r>
      <w:r w:rsidRPr="00CD295E">
        <w:rPr>
          <w:highlight w:val="white"/>
        </w:rPr>
        <w:t>Symbol = new Symbol(</w:t>
      </w:r>
      <w:r>
        <w:rPr>
          <w:highlight w:val="white"/>
        </w:rPr>
        <w:t>target</w:t>
      </w:r>
      <w:r w:rsidRPr="00CD295E">
        <w:rPr>
          <w:highlight w:val="white"/>
        </w:rPr>
        <w:t xml:space="preserve">Type, </w:t>
      </w:r>
      <w:r>
        <w:rPr>
          <w:highlight w:val="white"/>
        </w:rPr>
        <w:t>source</w:t>
      </w:r>
      <w:r w:rsidRPr="00CD295E">
        <w:rPr>
          <w:highlight w:val="white"/>
        </w:rPr>
        <w:t>Value);</w:t>
      </w:r>
    </w:p>
    <w:p w14:paraId="5B2E0372" w14:textId="77777777" w:rsidR="008B1B75" w:rsidRDefault="008B1B75" w:rsidP="008B1B75">
      <w:pPr>
        <w:pStyle w:val="Code"/>
        <w:rPr>
          <w:highlight w:val="white"/>
        </w:rPr>
      </w:pPr>
      <w:r w:rsidRPr="00CD295E">
        <w:rPr>
          <w:highlight w:val="white"/>
        </w:rPr>
        <w:t xml:space="preserve">        }</w:t>
      </w:r>
    </w:p>
    <w:p w14:paraId="53B3ED24" w14:textId="77777777" w:rsidR="00CD295E" w:rsidRPr="00CD295E" w:rsidRDefault="00CD295E" w:rsidP="00CD295E">
      <w:pPr>
        <w:pStyle w:val="Code"/>
        <w:rPr>
          <w:highlight w:val="white"/>
        </w:rPr>
      </w:pPr>
    </w:p>
    <w:p w14:paraId="389D4F73" w14:textId="56692D89" w:rsidR="00CD295E" w:rsidRPr="00CD295E" w:rsidRDefault="00CD295E" w:rsidP="00CD295E">
      <w:pPr>
        <w:pStyle w:val="Code"/>
        <w:rPr>
          <w:highlight w:val="white"/>
        </w:rPr>
      </w:pPr>
      <w:r w:rsidRPr="00CD295E">
        <w:rPr>
          <w:highlight w:val="white"/>
        </w:rPr>
        <w:t xml:space="preserve">        List&lt;MiddleCode&gt; </w:t>
      </w:r>
      <w:r w:rsidR="008366EA">
        <w:rPr>
          <w:highlight w:val="white"/>
        </w:rPr>
        <w:t>longList</w:t>
      </w:r>
      <w:r w:rsidRPr="00CD295E">
        <w:rPr>
          <w:highlight w:val="white"/>
        </w:rPr>
        <w:t xml:space="preserve"> = new List&lt;MiddleCode&gt;();</w:t>
      </w:r>
    </w:p>
    <w:p w14:paraId="05FDD2A9" w14:textId="39A61E4D" w:rsidR="00CD295E" w:rsidRPr="00CD295E" w:rsidRDefault="00CD295E" w:rsidP="00CD295E">
      <w:pPr>
        <w:pStyle w:val="Code"/>
        <w:rPr>
          <w:highlight w:val="white"/>
        </w:rPr>
      </w:pPr>
      <w:r w:rsidRPr="00CD295E">
        <w:rPr>
          <w:highlight w:val="white"/>
        </w:rPr>
        <w:t xml:space="preserve">        if (</w:t>
      </w:r>
      <w:r w:rsidR="001A5A90">
        <w:rPr>
          <w:highlight w:val="white"/>
        </w:rPr>
        <w:t>target</w:t>
      </w:r>
      <w:r w:rsidRPr="00CD295E">
        <w:rPr>
          <w:highlight w:val="white"/>
        </w:rPr>
        <w:t>Type.IsFloating()) {</w:t>
      </w:r>
    </w:p>
    <w:p w14:paraId="1638BB69" w14:textId="7038B327" w:rsidR="00C65953" w:rsidRDefault="00CD295E" w:rsidP="00CD295E">
      <w:pPr>
        <w:pStyle w:val="Code"/>
        <w:rPr>
          <w:highlight w:val="white"/>
        </w:rPr>
      </w:pPr>
      <w:r w:rsidRPr="00CD295E">
        <w:rPr>
          <w:highlight w:val="white"/>
        </w:rPr>
        <w:t xml:space="preserve">          MiddleCodeGenera</w:t>
      </w:r>
      <w:r w:rsidR="001A5A90">
        <w:rPr>
          <w:highlight w:val="white"/>
        </w:rPr>
        <w:t>t</w:t>
      </w:r>
      <w:r w:rsidR="009421B7">
        <w:rPr>
          <w:highlight w:val="white"/>
        </w:rPr>
        <w:t>o</w:t>
      </w:r>
      <w:r w:rsidRPr="00CD295E">
        <w:rPr>
          <w:highlight w:val="white"/>
        </w:rPr>
        <w:t>r.</w:t>
      </w:r>
    </w:p>
    <w:p w14:paraId="758755BD" w14:textId="7D6EF938" w:rsidR="00CD295E" w:rsidRPr="00CD295E" w:rsidRDefault="00C65953" w:rsidP="00CD295E">
      <w:pPr>
        <w:pStyle w:val="Code"/>
        <w:rPr>
          <w:highlight w:val="white"/>
        </w:rPr>
      </w:pPr>
      <w:r>
        <w:rPr>
          <w:highlight w:val="white"/>
        </w:rPr>
        <w:t xml:space="preserve">            </w:t>
      </w:r>
      <w:r w:rsidR="00CD295E" w:rsidRPr="00CD295E">
        <w:rPr>
          <w:highlight w:val="white"/>
        </w:rPr>
        <w:t>AddMiddleCode(</w:t>
      </w:r>
      <w:r w:rsidR="008366EA">
        <w:rPr>
          <w:highlight w:val="white"/>
        </w:rPr>
        <w:t>longList</w:t>
      </w:r>
      <w:r w:rsidR="00CD295E" w:rsidRPr="00CD295E">
        <w:rPr>
          <w:highlight w:val="white"/>
        </w:rPr>
        <w:t xml:space="preserve">, </w:t>
      </w:r>
      <w:r w:rsidR="00235142">
        <w:rPr>
          <w:highlight w:val="white"/>
        </w:rPr>
        <w:t>MiddleOperator</w:t>
      </w:r>
      <w:r w:rsidR="00CD295E" w:rsidRPr="00CD295E">
        <w:rPr>
          <w:highlight w:val="white"/>
        </w:rPr>
        <w:t xml:space="preserve">.PushFloat, </w:t>
      </w:r>
      <w:r w:rsidR="001A5A90">
        <w:rPr>
          <w:highlight w:val="white"/>
        </w:rPr>
        <w:t>target</w:t>
      </w:r>
      <w:r w:rsidR="00CD295E" w:rsidRPr="00CD295E">
        <w:rPr>
          <w:highlight w:val="white"/>
        </w:rPr>
        <w:t>Symbol);</w:t>
      </w:r>
    </w:p>
    <w:p w14:paraId="63F12447" w14:textId="77777777" w:rsidR="00CD295E" w:rsidRPr="00CD295E" w:rsidRDefault="00CD295E" w:rsidP="00CD295E">
      <w:pPr>
        <w:pStyle w:val="Code"/>
        <w:rPr>
          <w:highlight w:val="white"/>
        </w:rPr>
      </w:pPr>
      <w:r w:rsidRPr="00CD295E">
        <w:rPr>
          <w:highlight w:val="white"/>
        </w:rPr>
        <w:t xml:space="preserve">        }</w:t>
      </w:r>
    </w:p>
    <w:p w14:paraId="350991EF" w14:textId="77777777" w:rsidR="00CD295E" w:rsidRPr="00CD295E" w:rsidRDefault="00CD295E" w:rsidP="00CD295E">
      <w:pPr>
        <w:pStyle w:val="Code"/>
        <w:rPr>
          <w:highlight w:val="white"/>
        </w:rPr>
      </w:pPr>
    </w:p>
    <w:p w14:paraId="06DAE494" w14:textId="4E45B229" w:rsidR="00CD295E" w:rsidRPr="00CD295E" w:rsidRDefault="00CD295E" w:rsidP="00CD295E">
      <w:pPr>
        <w:pStyle w:val="Code"/>
        <w:rPr>
          <w:highlight w:val="white"/>
        </w:rPr>
      </w:pPr>
      <w:r w:rsidRPr="00CD295E">
        <w:rPr>
          <w:highlight w:val="white"/>
        </w:rPr>
        <w:t xml:space="preserve">        return (new Expression(</w:t>
      </w:r>
      <w:r w:rsidR="001A5A90">
        <w:rPr>
          <w:highlight w:val="white"/>
        </w:rPr>
        <w:t>target</w:t>
      </w:r>
      <w:r w:rsidRPr="00CD295E">
        <w:rPr>
          <w:highlight w:val="white"/>
        </w:rPr>
        <w:t xml:space="preserve">Symbol, null, </w:t>
      </w:r>
      <w:r w:rsidR="008366EA">
        <w:rPr>
          <w:highlight w:val="white"/>
        </w:rPr>
        <w:t>longList</w:t>
      </w:r>
      <w:r w:rsidRPr="00CD295E">
        <w:rPr>
          <w:highlight w:val="white"/>
        </w:rPr>
        <w:t>));</w:t>
      </w:r>
    </w:p>
    <w:p w14:paraId="167FBF6F" w14:textId="77777777" w:rsidR="00CD295E" w:rsidRPr="00CD295E" w:rsidRDefault="00CD295E" w:rsidP="00CD295E">
      <w:pPr>
        <w:pStyle w:val="Code"/>
        <w:rPr>
          <w:highlight w:val="white"/>
        </w:rPr>
      </w:pPr>
      <w:r w:rsidRPr="00CD295E">
        <w:rPr>
          <w:highlight w:val="white"/>
        </w:rPr>
        <w:t xml:space="preserve">      }</w:t>
      </w:r>
    </w:p>
    <w:p w14:paraId="7CB5A27F" w14:textId="67058986" w:rsidR="00CD295E" w:rsidRDefault="00CD295E" w:rsidP="00CD295E">
      <w:pPr>
        <w:pStyle w:val="Code"/>
        <w:rPr>
          <w:highlight w:val="white"/>
        </w:rPr>
      </w:pPr>
      <w:r w:rsidRPr="00CD295E">
        <w:rPr>
          <w:highlight w:val="white"/>
        </w:rPr>
        <w:t xml:space="preserve">    }</w:t>
      </w:r>
    </w:p>
    <w:p w14:paraId="5A79D78F" w14:textId="35FDF288" w:rsidR="00942851" w:rsidRPr="00CD295E" w:rsidRDefault="00FE574F" w:rsidP="002360CD">
      <w:pPr>
        <w:rPr>
          <w:highlight w:val="white"/>
        </w:rPr>
      </w:pPr>
      <w:r>
        <w:rPr>
          <w:highlight w:val="white"/>
        </w:rPr>
        <w:t xml:space="preserve">The </w:t>
      </w:r>
      <w:r w:rsidRPr="002360CD">
        <w:rPr>
          <w:rStyle w:val="KeyWord0"/>
          <w:highlight w:val="white"/>
        </w:rPr>
        <w:t>Value</w:t>
      </w:r>
      <w:r>
        <w:rPr>
          <w:highlight w:val="white"/>
        </w:rPr>
        <w:t xml:space="preserve"> method </w:t>
      </w:r>
      <w:r w:rsidR="00F81372">
        <w:rPr>
          <w:highlight w:val="white"/>
        </w:rPr>
        <w:t xml:space="preserve">takes a symbol </w:t>
      </w:r>
      <w:r w:rsidR="008F491B">
        <w:rPr>
          <w:highlight w:val="white"/>
        </w:rPr>
        <w:t>and returns a static symbol.</w:t>
      </w:r>
    </w:p>
    <w:p w14:paraId="5F27D2AD" w14:textId="77777777" w:rsidR="00CD295E" w:rsidRPr="00CD295E" w:rsidRDefault="00CD295E" w:rsidP="00CD295E">
      <w:pPr>
        <w:pStyle w:val="Code"/>
        <w:rPr>
          <w:highlight w:val="white"/>
        </w:rPr>
      </w:pPr>
      <w:r w:rsidRPr="00CD295E">
        <w:rPr>
          <w:highlight w:val="white"/>
        </w:rPr>
        <w:t xml:space="preserve">    public static StaticSymbol Value(Symbol symbol) {</w:t>
      </w:r>
    </w:p>
    <w:p w14:paraId="15CA3076" w14:textId="77777777" w:rsidR="00CD295E" w:rsidRPr="00CD295E" w:rsidRDefault="00CD295E" w:rsidP="00CD295E">
      <w:pPr>
        <w:pStyle w:val="Code"/>
        <w:rPr>
          <w:highlight w:val="white"/>
        </w:rPr>
      </w:pPr>
      <w:r w:rsidRPr="00CD295E">
        <w:rPr>
          <w:highlight w:val="white"/>
        </w:rPr>
        <w:t xml:space="preserve">      return Value(symbol.UniqueName, symbol.Type, symbol.Value);</w:t>
      </w:r>
    </w:p>
    <w:p w14:paraId="08B1CAC7" w14:textId="77777777" w:rsidR="00CD295E" w:rsidRPr="00CD295E" w:rsidRDefault="00CD295E" w:rsidP="00CD295E">
      <w:pPr>
        <w:pStyle w:val="Code"/>
        <w:rPr>
          <w:highlight w:val="white"/>
        </w:rPr>
      </w:pPr>
      <w:r w:rsidRPr="00CD295E">
        <w:rPr>
          <w:highlight w:val="white"/>
        </w:rPr>
        <w:t xml:space="preserve">    }</w:t>
      </w:r>
    </w:p>
    <w:p w14:paraId="27BCF8B4" w14:textId="77777777" w:rsidR="00CD295E" w:rsidRPr="00CD295E" w:rsidRDefault="00CD295E" w:rsidP="00CD295E">
      <w:pPr>
        <w:pStyle w:val="Code"/>
        <w:rPr>
          <w:highlight w:val="white"/>
        </w:rPr>
      </w:pPr>
    </w:p>
    <w:p w14:paraId="6FB48BB0" w14:textId="77777777" w:rsidR="00076673" w:rsidRDefault="00CD295E" w:rsidP="00CD295E">
      <w:pPr>
        <w:pStyle w:val="Code"/>
        <w:rPr>
          <w:highlight w:val="white"/>
        </w:rPr>
      </w:pPr>
      <w:r w:rsidRPr="00CD295E">
        <w:rPr>
          <w:highlight w:val="white"/>
        </w:rPr>
        <w:t xml:space="preserve">    public static StaticSymbol Value(string uniqueName, Type type,</w:t>
      </w:r>
    </w:p>
    <w:p w14:paraId="179DE503" w14:textId="316ADB17" w:rsidR="00CD295E" w:rsidRPr="00CD295E" w:rsidRDefault="00076673" w:rsidP="00CD295E">
      <w:pPr>
        <w:pStyle w:val="Code"/>
        <w:rPr>
          <w:highlight w:val="white"/>
        </w:rPr>
      </w:pPr>
      <w:r>
        <w:rPr>
          <w:highlight w:val="white"/>
        </w:rPr>
        <w:t xml:space="preserve">                                    </w:t>
      </w:r>
      <w:r w:rsidR="00CD295E" w:rsidRPr="00CD295E">
        <w:rPr>
          <w:highlight w:val="white"/>
        </w:rPr>
        <w:t xml:space="preserve"> object value) {</w:t>
      </w:r>
    </w:p>
    <w:p w14:paraId="1F6772D7" w14:textId="77777777" w:rsidR="00CD295E" w:rsidRPr="00CD295E" w:rsidRDefault="00CD295E" w:rsidP="00CD295E">
      <w:pPr>
        <w:pStyle w:val="Code"/>
        <w:rPr>
          <w:highlight w:val="white"/>
        </w:rPr>
      </w:pPr>
      <w:r w:rsidRPr="00CD295E">
        <w:rPr>
          <w:highlight w:val="white"/>
        </w:rPr>
        <w:t xml:space="preserve">      List&lt;MiddleCode&gt; middleCodeList = new List&lt;MiddleCode&gt;();</w:t>
      </w:r>
    </w:p>
    <w:p w14:paraId="5EAD7845" w14:textId="5E65964D" w:rsidR="00CD295E" w:rsidRPr="00CD295E" w:rsidRDefault="004A1C67" w:rsidP="00A24B07">
      <w:pPr>
        <w:rPr>
          <w:highlight w:val="white"/>
        </w:rPr>
      </w:pPr>
      <w:r>
        <w:rPr>
          <w:highlight w:val="white"/>
        </w:rPr>
        <w:t xml:space="preserve">If the value is not null, we add the </w:t>
      </w:r>
      <w:r w:rsidR="002F35C1">
        <w:rPr>
          <w:highlight w:val="white"/>
        </w:rPr>
        <w:t>initializer</w:t>
      </w:r>
      <w:r>
        <w:rPr>
          <w:highlight w:val="white"/>
        </w:rPr>
        <w:t xml:space="preserve"> instruction to the code list</w:t>
      </w:r>
      <w:r w:rsidR="00A24B07">
        <w:rPr>
          <w:highlight w:val="white"/>
        </w:rPr>
        <w:t>.</w:t>
      </w:r>
    </w:p>
    <w:p w14:paraId="3FEBEAEC" w14:textId="77777777" w:rsidR="00CD295E" w:rsidRPr="00CD295E" w:rsidRDefault="00CD295E" w:rsidP="00CD295E">
      <w:pPr>
        <w:pStyle w:val="Code"/>
        <w:rPr>
          <w:highlight w:val="white"/>
        </w:rPr>
      </w:pPr>
      <w:r w:rsidRPr="00CD295E">
        <w:rPr>
          <w:highlight w:val="white"/>
        </w:rPr>
        <w:t xml:space="preserve">      if (value != null) {</w:t>
      </w:r>
    </w:p>
    <w:p w14:paraId="717DD797" w14:textId="7F2F81BD"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w:t>
      </w:r>
    </w:p>
    <w:p w14:paraId="58A0433D" w14:textId="738EEBD9" w:rsidR="00CD295E" w:rsidRPr="00CD295E" w:rsidRDefault="00076673" w:rsidP="00CD295E">
      <w:pPr>
        <w:pStyle w:val="Code"/>
        <w:rPr>
          <w:highlight w:val="white"/>
        </w:rPr>
      </w:pPr>
      <w:r>
        <w:rPr>
          <w:highlight w:val="white"/>
        </w:rPr>
        <w:t xml:space="preserve">                                         </w:t>
      </w:r>
      <w:r w:rsidR="00CD295E" w:rsidRPr="00CD295E">
        <w:rPr>
          <w:highlight w:val="white"/>
        </w:rPr>
        <w:t xml:space="preserve"> type.Sort, value));</w:t>
      </w:r>
    </w:p>
    <w:p w14:paraId="17405D65" w14:textId="77777777" w:rsidR="00CD295E" w:rsidRPr="00CD295E" w:rsidRDefault="00CD295E" w:rsidP="00CD295E">
      <w:pPr>
        <w:pStyle w:val="Code"/>
        <w:rPr>
          <w:highlight w:val="white"/>
        </w:rPr>
      </w:pPr>
      <w:r w:rsidRPr="00CD295E">
        <w:rPr>
          <w:highlight w:val="white"/>
        </w:rPr>
        <w:lastRenderedPageBreak/>
        <w:t xml:space="preserve">      }</w:t>
      </w:r>
    </w:p>
    <w:p w14:paraId="77E85CA6" w14:textId="1AB0696D" w:rsidR="00A24B07" w:rsidRPr="00CD295E" w:rsidRDefault="00A24B07" w:rsidP="00A24B07">
      <w:pPr>
        <w:rPr>
          <w:highlight w:val="white"/>
        </w:rPr>
      </w:pPr>
      <w:r>
        <w:rPr>
          <w:highlight w:val="white"/>
        </w:rPr>
        <w:t>If the value is null</w:t>
      </w:r>
      <w:r w:rsidR="0006113B">
        <w:rPr>
          <w:highlight w:val="white"/>
        </w:rPr>
        <w:t>,</w:t>
      </w:r>
      <w:r>
        <w:rPr>
          <w:highlight w:val="white"/>
        </w:rPr>
        <w:t xml:space="preserve"> we add the </w:t>
      </w:r>
      <w:r w:rsidR="002F35C1">
        <w:rPr>
          <w:highlight w:val="white"/>
        </w:rPr>
        <w:t>initializer</w:t>
      </w:r>
      <w:r>
        <w:rPr>
          <w:highlight w:val="white"/>
        </w:rPr>
        <w:t xml:space="preserve"> ero instruction, with the type size.</w:t>
      </w:r>
    </w:p>
    <w:p w14:paraId="1B4BA431" w14:textId="77777777" w:rsidR="00CD295E" w:rsidRPr="00CD295E" w:rsidRDefault="00CD295E" w:rsidP="00CD295E">
      <w:pPr>
        <w:pStyle w:val="Code"/>
        <w:rPr>
          <w:highlight w:val="white"/>
        </w:rPr>
      </w:pPr>
      <w:r w:rsidRPr="00CD295E">
        <w:rPr>
          <w:highlight w:val="white"/>
        </w:rPr>
        <w:t xml:space="preserve">      else {</w:t>
      </w:r>
    </w:p>
    <w:p w14:paraId="4E58F278" w14:textId="46C3DB9B" w:rsidR="00076673" w:rsidRDefault="00CD295E" w:rsidP="00CD295E">
      <w:pPr>
        <w:pStyle w:val="Code"/>
        <w:rPr>
          <w:highlight w:val="white"/>
        </w:rPr>
      </w:pPr>
      <w:r w:rsidRPr="00CD295E">
        <w:rPr>
          <w:highlight w:val="white"/>
        </w:rPr>
        <w:t xml:space="preserve">        middleCodeList.Add(new MiddleCode(MiddleOperator.</w:t>
      </w:r>
      <w:r w:rsidR="002F35C1">
        <w:rPr>
          <w:highlight w:val="white"/>
        </w:rPr>
        <w:t>Initializer</w:t>
      </w:r>
      <w:r w:rsidRPr="00CD295E">
        <w:rPr>
          <w:highlight w:val="white"/>
        </w:rPr>
        <w:t>Zero,</w:t>
      </w:r>
    </w:p>
    <w:p w14:paraId="3FE69DA1" w14:textId="4B5B21DD" w:rsidR="00CD295E" w:rsidRPr="00CD295E" w:rsidRDefault="00076673" w:rsidP="00CD295E">
      <w:pPr>
        <w:pStyle w:val="Code"/>
        <w:rPr>
          <w:highlight w:val="white"/>
        </w:rPr>
      </w:pPr>
      <w:r>
        <w:rPr>
          <w:highlight w:val="white"/>
        </w:rPr>
        <w:t xml:space="preserve">                                         </w:t>
      </w:r>
      <w:r w:rsidR="00CD295E" w:rsidRPr="00CD295E">
        <w:rPr>
          <w:highlight w:val="white"/>
        </w:rPr>
        <w:t xml:space="preserve"> type.Size()));</w:t>
      </w:r>
    </w:p>
    <w:p w14:paraId="0D39FB50" w14:textId="77777777" w:rsidR="00CD295E" w:rsidRPr="00CD295E" w:rsidRDefault="00CD295E" w:rsidP="00CD295E">
      <w:pPr>
        <w:pStyle w:val="Code"/>
        <w:rPr>
          <w:highlight w:val="white"/>
        </w:rPr>
      </w:pPr>
      <w:r w:rsidRPr="00CD295E">
        <w:rPr>
          <w:highlight w:val="white"/>
        </w:rPr>
        <w:t xml:space="preserve">      }</w:t>
      </w:r>
    </w:p>
    <w:p w14:paraId="046AED07" w14:textId="64F35F15" w:rsidR="00CD295E" w:rsidRPr="00CD295E" w:rsidRDefault="003C0453" w:rsidP="003C0453">
      <w:pPr>
        <w:rPr>
          <w:highlight w:val="white"/>
        </w:rPr>
      </w:pPr>
      <w:r>
        <w:rPr>
          <w:highlight w:val="white"/>
        </w:rPr>
        <w:t>We translate the middle code instructions to assembly code.</w:t>
      </w:r>
    </w:p>
    <w:p w14:paraId="1513EB87" w14:textId="77777777" w:rsidR="00CD295E" w:rsidRPr="00CD295E" w:rsidRDefault="00CD295E" w:rsidP="00CD295E">
      <w:pPr>
        <w:pStyle w:val="Code"/>
        <w:rPr>
          <w:highlight w:val="white"/>
        </w:rPr>
      </w:pPr>
      <w:r w:rsidRPr="00CD295E">
        <w:rPr>
          <w:highlight w:val="white"/>
        </w:rPr>
        <w:t xml:space="preserve">      List&lt;AssemblyCode&gt; assemblyCodeList = new List&lt;AssemblyCode&gt;();</w:t>
      </w:r>
    </w:p>
    <w:p w14:paraId="5EE619A4" w14:textId="77777777" w:rsidR="00076673" w:rsidRDefault="00CD295E" w:rsidP="00CD295E">
      <w:pPr>
        <w:pStyle w:val="Code"/>
        <w:rPr>
          <w:highlight w:val="white"/>
        </w:rPr>
      </w:pPr>
      <w:r w:rsidRPr="00CD295E">
        <w:rPr>
          <w:highlight w:val="white"/>
        </w:rPr>
        <w:t xml:space="preserve">      AssemblyCodeGenerator.GenerateAssembly(middleCodeList,</w:t>
      </w:r>
    </w:p>
    <w:p w14:paraId="383F668C" w14:textId="0C356CCF" w:rsidR="00CD295E" w:rsidRPr="00CD295E" w:rsidRDefault="00076673" w:rsidP="00CD295E">
      <w:pPr>
        <w:pStyle w:val="Code"/>
        <w:rPr>
          <w:highlight w:val="white"/>
        </w:rPr>
      </w:pPr>
      <w:r>
        <w:rPr>
          <w:highlight w:val="white"/>
        </w:rPr>
        <w:t xml:space="preserve">                                            </w:t>
      </w:r>
      <w:r w:rsidR="00CD295E" w:rsidRPr="00CD295E">
        <w:rPr>
          <w:highlight w:val="white"/>
        </w:rPr>
        <w:t xml:space="preserve"> assemblyCodeList);</w:t>
      </w:r>
    </w:p>
    <w:p w14:paraId="734DCDCA" w14:textId="2BEC9008" w:rsidR="00CD295E" w:rsidRPr="00CD295E" w:rsidRDefault="00885B1B" w:rsidP="00B453B1">
      <w:pPr>
        <w:rPr>
          <w:highlight w:val="white"/>
        </w:rPr>
      </w:pPr>
      <w:r>
        <w:rPr>
          <w:highlight w:val="white"/>
        </w:rPr>
        <w:t xml:space="preserve">For the Linux target </w:t>
      </w:r>
      <w:r w:rsidR="0006462C">
        <w:rPr>
          <w:highlight w:val="white"/>
        </w:rPr>
        <w:t>machine, we generate a list of text holding the final assembly code. For Windows target code generation, se Chapter XXX.</w:t>
      </w:r>
    </w:p>
    <w:p w14:paraId="7D7B8C40" w14:textId="77777777" w:rsidR="00CD295E" w:rsidRPr="00CD295E" w:rsidRDefault="00CD295E" w:rsidP="00CD295E">
      <w:pPr>
        <w:pStyle w:val="Code"/>
        <w:rPr>
          <w:highlight w:val="white"/>
        </w:rPr>
      </w:pPr>
      <w:r w:rsidRPr="00CD295E">
        <w:rPr>
          <w:highlight w:val="white"/>
        </w:rPr>
        <w:t xml:space="preserve">      if (Start.Linux) {</w:t>
      </w:r>
    </w:p>
    <w:p w14:paraId="07C0648C" w14:textId="77777777" w:rsidR="00CD295E" w:rsidRPr="00CD295E" w:rsidRDefault="00CD295E" w:rsidP="00CD295E">
      <w:pPr>
        <w:pStyle w:val="Code"/>
        <w:rPr>
          <w:highlight w:val="white"/>
        </w:rPr>
      </w:pPr>
      <w:r w:rsidRPr="00CD295E">
        <w:rPr>
          <w:highlight w:val="white"/>
        </w:rPr>
        <w:t xml:space="preserve">        List&lt;string&gt; textList = new List&lt;string&gt;();</w:t>
      </w:r>
    </w:p>
    <w:p w14:paraId="7ADDF48C" w14:textId="77777777" w:rsidR="00CD295E" w:rsidRPr="00CD295E" w:rsidRDefault="00CD295E" w:rsidP="00CD295E">
      <w:pPr>
        <w:pStyle w:val="Code"/>
        <w:rPr>
          <w:highlight w:val="white"/>
        </w:rPr>
      </w:pPr>
      <w:r w:rsidRPr="00CD295E">
        <w:rPr>
          <w:highlight w:val="white"/>
        </w:rPr>
        <w:t xml:space="preserve">        textList.Add("\n" + uniqueName + ":");</w:t>
      </w:r>
    </w:p>
    <w:p w14:paraId="2FFB86B6" w14:textId="77777777" w:rsidR="00CD295E" w:rsidRPr="00CD295E" w:rsidRDefault="00CD295E" w:rsidP="00CD295E">
      <w:pPr>
        <w:pStyle w:val="Code"/>
        <w:rPr>
          <w:highlight w:val="white"/>
        </w:rPr>
      </w:pPr>
      <w:r w:rsidRPr="00CD295E">
        <w:rPr>
          <w:highlight w:val="white"/>
        </w:rPr>
        <w:t xml:space="preserve">        ISet&lt;string&gt; externSet = new HashSet&lt;string&gt;();</w:t>
      </w:r>
    </w:p>
    <w:p w14:paraId="50DE84B9" w14:textId="77777777" w:rsidR="00FF1D35" w:rsidRDefault="00D84B3D" w:rsidP="00D84B3D">
      <w:pPr>
        <w:pStyle w:val="Code"/>
        <w:rPr>
          <w:highlight w:val="white"/>
        </w:rPr>
      </w:pPr>
      <w:r w:rsidRPr="00D84B3D">
        <w:rPr>
          <w:highlight w:val="white"/>
        </w:rPr>
        <w:t xml:space="preserve">        AssemblyCodeGenerator.</w:t>
      </w:r>
      <w:r w:rsidR="005873BE">
        <w:rPr>
          <w:highlight w:val="white"/>
        </w:rPr>
        <w:t>LinuxTextList</w:t>
      </w:r>
      <w:r w:rsidRPr="00D84B3D">
        <w:rPr>
          <w:highlight w:val="white"/>
        </w:rPr>
        <w:t>(assemblyCodeList, textList,</w:t>
      </w:r>
    </w:p>
    <w:p w14:paraId="2BCEE39C" w14:textId="3C517FD2" w:rsidR="00D84B3D" w:rsidRPr="00D84B3D" w:rsidRDefault="00FF1D35" w:rsidP="00D84B3D">
      <w:pPr>
        <w:pStyle w:val="Code"/>
        <w:rPr>
          <w:highlight w:val="white"/>
        </w:rPr>
      </w:pPr>
      <w:r>
        <w:rPr>
          <w:highlight w:val="white"/>
        </w:rPr>
        <w:t xml:space="preserve">                                           </w:t>
      </w:r>
      <w:r w:rsidR="00D84B3D" w:rsidRPr="00D84B3D">
        <w:rPr>
          <w:highlight w:val="white"/>
        </w:rPr>
        <w:t xml:space="preserve"> externSet);</w:t>
      </w:r>
    </w:p>
    <w:p w14:paraId="42D6C641" w14:textId="77777777" w:rsidR="00E31C53" w:rsidRDefault="00CD295E" w:rsidP="00CD295E">
      <w:pPr>
        <w:pStyle w:val="Code"/>
        <w:rPr>
          <w:highlight w:val="white"/>
        </w:rPr>
      </w:pPr>
      <w:r w:rsidRPr="00CD295E">
        <w:rPr>
          <w:highlight w:val="white"/>
        </w:rPr>
        <w:t xml:space="preserve">        return (new StaticSymbolLinux(StaticSymbolLinux.TextOrData.Data,</w:t>
      </w:r>
    </w:p>
    <w:p w14:paraId="446491B6" w14:textId="3F94AB6C" w:rsidR="00CD295E" w:rsidRPr="00CD295E" w:rsidRDefault="00E31C53" w:rsidP="00CD295E">
      <w:pPr>
        <w:pStyle w:val="Code"/>
        <w:rPr>
          <w:highlight w:val="white"/>
        </w:rPr>
      </w:pPr>
      <w:r>
        <w:rPr>
          <w:highlight w:val="white"/>
        </w:rPr>
        <w:t xml:space="preserve">                                     </w:t>
      </w:r>
      <w:r w:rsidR="00CD295E" w:rsidRPr="00CD295E">
        <w:rPr>
          <w:highlight w:val="white"/>
        </w:rPr>
        <w:t xml:space="preserve"> uniqueName, textList, externSet));</w:t>
      </w:r>
    </w:p>
    <w:p w14:paraId="6136D8CB" w14:textId="77777777" w:rsidR="00CD295E" w:rsidRPr="00CD295E" w:rsidRDefault="00CD295E" w:rsidP="00CD295E">
      <w:pPr>
        <w:pStyle w:val="Code"/>
        <w:rPr>
          <w:highlight w:val="white"/>
        </w:rPr>
      </w:pPr>
      <w:r w:rsidRPr="00CD295E">
        <w:rPr>
          <w:highlight w:val="white"/>
        </w:rPr>
        <w:t xml:space="preserve">      }</w:t>
      </w:r>
    </w:p>
    <w:p w14:paraId="3082844B" w14:textId="77777777" w:rsidR="0006462C" w:rsidRDefault="0006462C" w:rsidP="0045597A">
      <w:pPr>
        <w:pStyle w:val="Code"/>
        <w:rPr>
          <w:highlight w:val="white"/>
        </w:rPr>
      </w:pPr>
    </w:p>
    <w:p w14:paraId="476C191B" w14:textId="52094498" w:rsidR="0045597A" w:rsidRDefault="0045597A" w:rsidP="0045597A">
      <w:pPr>
        <w:pStyle w:val="Code"/>
        <w:rPr>
          <w:highlight w:val="white"/>
        </w:rPr>
      </w:pPr>
      <w:r w:rsidRPr="00CD295E">
        <w:rPr>
          <w:highlight w:val="white"/>
        </w:rPr>
        <w:t xml:space="preserve">      if (Start.Windows) {</w:t>
      </w:r>
    </w:p>
    <w:p w14:paraId="48996B50" w14:textId="1E70A6F0" w:rsidR="004C0EBE" w:rsidRPr="00CD295E" w:rsidRDefault="004C0EBE" w:rsidP="0045597A">
      <w:pPr>
        <w:pStyle w:val="Code"/>
        <w:rPr>
          <w:highlight w:val="white"/>
        </w:rPr>
      </w:pPr>
      <w:r>
        <w:rPr>
          <w:highlight w:val="white"/>
        </w:rPr>
        <w:t xml:space="preserve">        // ...</w:t>
      </w:r>
    </w:p>
    <w:p w14:paraId="05F386C5" w14:textId="77777777" w:rsidR="0045597A" w:rsidRPr="00CD295E" w:rsidRDefault="0045597A" w:rsidP="0045597A">
      <w:pPr>
        <w:pStyle w:val="Code"/>
        <w:rPr>
          <w:highlight w:val="white"/>
        </w:rPr>
      </w:pPr>
      <w:r w:rsidRPr="00CD295E">
        <w:rPr>
          <w:highlight w:val="white"/>
        </w:rPr>
        <w:t xml:space="preserve">      }</w:t>
      </w:r>
    </w:p>
    <w:p w14:paraId="6A85F341" w14:textId="77777777" w:rsidR="0045597A" w:rsidRPr="00CD295E" w:rsidRDefault="0045597A" w:rsidP="0045597A">
      <w:pPr>
        <w:pStyle w:val="Code"/>
        <w:rPr>
          <w:highlight w:val="white"/>
        </w:rPr>
      </w:pPr>
      <w:r w:rsidRPr="00CD295E">
        <w:rPr>
          <w:highlight w:val="white"/>
        </w:rPr>
        <w:t xml:space="preserve">      </w:t>
      </w:r>
    </w:p>
    <w:p w14:paraId="626CB4F6" w14:textId="77777777" w:rsidR="00CD295E" w:rsidRPr="00CD295E" w:rsidRDefault="00CD295E" w:rsidP="00CD295E">
      <w:pPr>
        <w:pStyle w:val="Code"/>
        <w:rPr>
          <w:highlight w:val="white"/>
        </w:rPr>
      </w:pPr>
      <w:r w:rsidRPr="00CD295E">
        <w:rPr>
          <w:highlight w:val="white"/>
        </w:rPr>
        <w:t xml:space="preserve">      return null;</w:t>
      </w:r>
    </w:p>
    <w:p w14:paraId="7F67246B" w14:textId="77777777" w:rsidR="00CD295E" w:rsidRPr="003F44A5" w:rsidRDefault="00CD295E" w:rsidP="003F44A5">
      <w:pPr>
        <w:pStyle w:val="Code"/>
        <w:rPr>
          <w:highlight w:val="white"/>
        </w:rPr>
      </w:pPr>
      <w:r w:rsidRPr="00CD295E">
        <w:rPr>
          <w:highlight w:val="white"/>
        </w:rPr>
        <w:t xml:space="preserve"> </w:t>
      </w:r>
      <w:r w:rsidRPr="003F44A5">
        <w:rPr>
          <w:highlight w:val="white"/>
        </w:rPr>
        <w:t xml:space="preserve">   }</w:t>
      </w:r>
    </w:p>
    <w:p w14:paraId="32ED2205" w14:textId="4256546A" w:rsidR="00CD295E" w:rsidRPr="003F44A5" w:rsidRDefault="003F44A5" w:rsidP="003F44A5">
      <w:pPr>
        <w:pStyle w:val="Code"/>
        <w:rPr>
          <w:highlight w:val="white"/>
        </w:rPr>
      </w:pPr>
      <w:r w:rsidRPr="003F44A5">
        <w:rPr>
          <w:highlight w:val="white"/>
        </w:rPr>
        <w:t xml:space="preserve"> </w:t>
      </w:r>
      <w:r w:rsidR="00CD295E" w:rsidRPr="003F44A5">
        <w:rPr>
          <w:highlight w:val="white"/>
        </w:rPr>
        <w:t xml:space="preserve"> }</w:t>
      </w:r>
    </w:p>
    <w:p w14:paraId="623F6BDC" w14:textId="567FA7DB" w:rsidR="00BB508B" w:rsidRPr="00862B4D" w:rsidRDefault="00CD295E" w:rsidP="00027F7E">
      <w:pPr>
        <w:pStyle w:val="Code"/>
      </w:pPr>
      <w:r w:rsidRPr="003F44A5">
        <w:rPr>
          <w:highlight w:val="white"/>
        </w:rPr>
        <w:t>}</w:t>
      </w:r>
    </w:p>
    <w:p w14:paraId="24D7EB70" w14:textId="74369F9C" w:rsidR="00B838C8" w:rsidRDefault="00B838C8" w:rsidP="00485A24">
      <w:pPr>
        <w:pStyle w:val="Rubrik1"/>
      </w:pPr>
      <w:bookmarkStart w:id="470" w:name="_Toc49764384"/>
      <w:r>
        <w:lastRenderedPageBreak/>
        <w:t xml:space="preserve">Static </w:t>
      </w:r>
      <w:r w:rsidR="00917F74">
        <w:t xml:space="preserve">Address </w:t>
      </w:r>
      <w:r>
        <w:t>Expression</w:t>
      </w:r>
      <w:bookmarkEnd w:id="470"/>
    </w:p>
    <w:p w14:paraId="64569086" w14:textId="7733CE75" w:rsidR="00917F74" w:rsidRDefault="00CD6BA8" w:rsidP="00917F74">
      <w:r>
        <w:t>If an expression is not constant, the next step is to deci</w:t>
      </w:r>
      <w:r w:rsidR="00917F74">
        <w:t>de whether it is static.</w:t>
      </w:r>
    </w:p>
    <w:p w14:paraId="1984430F" w14:textId="39613285" w:rsidR="007F289B" w:rsidRDefault="007F289B" w:rsidP="00917F74">
      <w:r>
        <w:t xml:space="preserve">The </w:t>
      </w:r>
      <w:r w:rsidRPr="007F289B">
        <w:rPr>
          <w:rStyle w:val="KeyWord0"/>
        </w:rPr>
        <w:t>StaticValue</w:t>
      </w:r>
      <w:r>
        <w:t xml:space="preserve"> and </w:t>
      </w:r>
      <w:r w:rsidRPr="007F289B">
        <w:rPr>
          <w:rStyle w:val="KeyWord0"/>
        </w:rPr>
        <w:t>StaticAddress</w:t>
      </w:r>
      <w:r>
        <w:t xml:space="preserve"> classes are identical</w:t>
      </w:r>
      <w:r w:rsidR="00E53D6D">
        <w:t>, t</w:t>
      </w:r>
      <w:r w:rsidR="00960DF1">
        <w:t xml:space="preserve">hey hold a name and an offset. </w:t>
      </w:r>
      <w:r w:rsidR="00CD3466">
        <w:t>In the end, only static address</w:t>
      </w:r>
      <w:r w:rsidR="00DF5F99">
        <w:t>es</w:t>
      </w:r>
      <w:r w:rsidR="00CD3466">
        <w:t xml:space="preserve"> are allowed, but a static value can hold a middle value. For instance, in the static address </w:t>
      </w:r>
      <w:r w:rsidR="00CD3466" w:rsidRPr="00CD3466">
        <w:rPr>
          <w:rStyle w:val="KeyWord0"/>
        </w:rPr>
        <w:t>&amp;a[3]</w:t>
      </w:r>
      <w:r w:rsidR="00CD3466">
        <w:t xml:space="preserve">, </w:t>
      </w:r>
      <w:r w:rsidR="00CD3466" w:rsidRPr="00DF5F99">
        <w:rPr>
          <w:rStyle w:val="KeyWord0"/>
        </w:rPr>
        <w:t>a[3]</w:t>
      </w:r>
      <w:r w:rsidR="00CD3466">
        <w:t xml:space="preserve"> is temporary stored as a static value.</w:t>
      </w:r>
    </w:p>
    <w:p w14:paraId="48E48D53" w14:textId="75233FE1" w:rsidR="0011007F" w:rsidRDefault="00B838C8" w:rsidP="002F7968">
      <w:pPr>
        <w:pStyle w:val="CodeHeader"/>
      </w:pPr>
      <w:r>
        <w:t>StaticValue.cs</w:t>
      </w:r>
    </w:p>
    <w:p w14:paraId="329DF938" w14:textId="77777777" w:rsidR="0011007F" w:rsidRPr="0011007F" w:rsidRDefault="0011007F" w:rsidP="0011007F">
      <w:pPr>
        <w:pStyle w:val="Code"/>
        <w:rPr>
          <w:highlight w:val="white"/>
        </w:rPr>
      </w:pPr>
      <w:r w:rsidRPr="0011007F">
        <w:rPr>
          <w:highlight w:val="white"/>
        </w:rPr>
        <w:t>namespace CCompiler {</w:t>
      </w:r>
    </w:p>
    <w:p w14:paraId="716EB8F3" w14:textId="77777777" w:rsidR="0011007F" w:rsidRPr="0011007F" w:rsidRDefault="0011007F" w:rsidP="0011007F">
      <w:pPr>
        <w:pStyle w:val="Code"/>
        <w:rPr>
          <w:highlight w:val="white"/>
        </w:rPr>
      </w:pPr>
      <w:r w:rsidRPr="0011007F">
        <w:rPr>
          <w:highlight w:val="white"/>
        </w:rPr>
        <w:t xml:space="preserve">  public class StaticValue {</w:t>
      </w:r>
    </w:p>
    <w:p w14:paraId="3FBA39CA" w14:textId="77777777" w:rsidR="0011007F" w:rsidRPr="0011007F" w:rsidRDefault="0011007F" w:rsidP="0011007F">
      <w:pPr>
        <w:pStyle w:val="Code"/>
        <w:rPr>
          <w:highlight w:val="white"/>
        </w:rPr>
      </w:pPr>
      <w:r w:rsidRPr="0011007F">
        <w:rPr>
          <w:highlight w:val="white"/>
        </w:rPr>
        <w:t xml:space="preserve">    private string m_uniqueName;</w:t>
      </w:r>
    </w:p>
    <w:p w14:paraId="6647C96E" w14:textId="77777777" w:rsidR="0011007F" w:rsidRPr="0011007F" w:rsidRDefault="0011007F" w:rsidP="0011007F">
      <w:pPr>
        <w:pStyle w:val="Code"/>
        <w:rPr>
          <w:highlight w:val="white"/>
        </w:rPr>
      </w:pPr>
      <w:r w:rsidRPr="0011007F">
        <w:rPr>
          <w:highlight w:val="white"/>
        </w:rPr>
        <w:t xml:space="preserve">    private int m_offset;</w:t>
      </w:r>
    </w:p>
    <w:p w14:paraId="6B077300" w14:textId="77777777" w:rsidR="0011007F" w:rsidRPr="0011007F" w:rsidRDefault="0011007F" w:rsidP="0011007F">
      <w:pPr>
        <w:pStyle w:val="Code"/>
        <w:rPr>
          <w:highlight w:val="white"/>
        </w:rPr>
      </w:pPr>
    </w:p>
    <w:p w14:paraId="17D3B260" w14:textId="77777777" w:rsidR="0011007F" w:rsidRPr="0011007F" w:rsidRDefault="0011007F" w:rsidP="0011007F">
      <w:pPr>
        <w:pStyle w:val="Code"/>
        <w:rPr>
          <w:highlight w:val="white"/>
        </w:rPr>
      </w:pPr>
      <w:r w:rsidRPr="0011007F">
        <w:rPr>
          <w:highlight w:val="white"/>
        </w:rPr>
        <w:t xml:space="preserve">    public StaticValue(string name, int offset) {</w:t>
      </w:r>
    </w:p>
    <w:p w14:paraId="2F6ECB97" w14:textId="77777777" w:rsidR="0011007F" w:rsidRPr="0011007F" w:rsidRDefault="0011007F" w:rsidP="0011007F">
      <w:pPr>
        <w:pStyle w:val="Code"/>
        <w:rPr>
          <w:highlight w:val="white"/>
        </w:rPr>
      </w:pPr>
      <w:r w:rsidRPr="0011007F">
        <w:rPr>
          <w:highlight w:val="white"/>
        </w:rPr>
        <w:t xml:space="preserve">      m_uniqueName = name;</w:t>
      </w:r>
    </w:p>
    <w:p w14:paraId="48853AF8" w14:textId="77777777" w:rsidR="0011007F" w:rsidRPr="0011007F" w:rsidRDefault="0011007F" w:rsidP="0011007F">
      <w:pPr>
        <w:pStyle w:val="Code"/>
        <w:rPr>
          <w:highlight w:val="white"/>
        </w:rPr>
      </w:pPr>
      <w:r w:rsidRPr="0011007F">
        <w:rPr>
          <w:highlight w:val="white"/>
        </w:rPr>
        <w:t xml:space="preserve">      m_offset = offset;</w:t>
      </w:r>
    </w:p>
    <w:p w14:paraId="3A341123" w14:textId="77777777" w:rsidR="0011007F" w:rsidRPr="0011007F" w:rsidRDefault="0011007F" w:rsidP="0011007F">
      <w:pPr>
        <w:pStyle w:val="Code"/>
        <w:rPr>
          <w:highlight w:val="white"/>
        </w:rPr>
      </w:pPr>
      <w:r w:rsidRPr="0011007F">
        <w:rPr>
          <w:highlight w:val="white"/>
        </w:rPr>
        <w:t xml:space="preserve">    }</w:t>
      </w:r>
    </w:p>
    <w:p w14:paraId="7A824BC5" w14:textId="77777777" w:rsidR="0011007F" w:rsidRPr="0011007F" w:rsidRDefault="0011007F" w:rsidP="0011007F">
      <w:pPr>
        <w:pStyle w:val="Code"/>
        <w:rPr>
          <w:highlight w:val="white"/>
        </w:rPr>
      </w:pPr>
      <w:r w:rsidRPr="0011007F">
        <w:rPr>
          <w:highlight w:val="white"/>
        </w:rPr>
        <w:t xml:space="preserve">  </w:t>
      </w:r>
    </w:p>
    <w:p w14:paraId="73A1BF85" w14:textId="77777777" w:rsidR="0011007F" w:rsidRPr="0011007F" w:rsidRDefault="0011007F" w:rsidP="0011007F">
      <w:pPr>
        <w:pStyle w:val="Code"/>
        <w:rPr>
          <w:highlight w:val="white"/>
        </w:rPr>
      </w:pPr>
      <w:r w:rsidRPr="0011007F">
        <w:rPr>
          <w:highlight w:val="white"/>
        </w:rPr>
        <w:t xml:space="preserve">    public string UniqueName {</w:t>
      </w:r>
    </w:p>
    <w:p w14:paraId="1F3D545E" w14:textId="77777777" w:rsidR="0011007F" w:rsidRPr="0011007F" w:rsidRDefault="0011007F" w:rsidP="0011007F">
      <w:pPr>
        <w:pStyle w:val="Code"/>
        <w:rPr>
          <w:highlight w:val="white"/>
        </w:rPr>
      </w:pPr>
      <w:r w:rsidRPr="0011007F">
        <w:rPr>
          <w:highlight w:val="white"/>
        </w:rPr>
        <w:t xml:space="preserve">      get { return m_uniqueName; }</w:t>
      </w:r>
    </w:p>
    <w:p w14:paraId="0EDA6827" w14:textId="77777777" w:rsidR="0011007F" w:rsidRPr="0011007F" w:rsidRDefault="0011007F" w:rsidP="0011007F">
      <w:pPr>
        <w:pStyle w:val="Code"/>
        <w:rPr>
          <w:highlight w:val="white"/>
        </w:rPr>
      </w:pPr>
      <w:r w:rsidRPr="0011007F">
        <w:rPr>
          <w:highlight w:val="white"/>
        </w:rPr>
        <w:t xml:space="preserve">    }</w:t>
      </w:r>
    </w:p>
    <w:p w14:paraId="6BDA5703" w14:textId="77777777" w:rsidR="0011007F" w:rsidRPr="0011007F" w:rsidRDefault="0011007F" w:rsidP="0011007F">
      <w:pPr>
        <w:pStyle w:val="Code"/>
        <w:rPr>
          <w:highlight w:val="white"/>
        </w:rPr>
      </w:pPr>
      <w:r w:rsidRPr="0011007F">
        <w:rPr>
          <w:highlight w:val="white"/>
        </w:rPr>
        <w:t xml:space="preserve">  </w:t>
      </w:r>
    </w:p>
    <w:p w14:paraId="32490CCB" w14:textId="77777777" w:rsidR="0011007F" w:rsidRPr="0011007F" w:rsidRDefault="0011007F" w:rsidP="0011007F">
      <w:pPr>
        <w:pStyle w:val="Code"/>
        <w:rPr>
          <w:highlight w:val="white"/>
        </w:rPr>
      </w:pPr>
      <w:r w:rsidRPr="0011007F">
        <w:rPr>
          <w:highlight w:val="white"/>
        </w:rPr>
        <w:t xml:space="preserve">    public int Offset {</w:t>
      </w:r>
    </w:p>
    <w:p w14:paraId="377CA795" w14:textId="77777777" w:rsidR="0011007F" w:rsidRPr="0011007F" w:rsidRDefault="0011007F" w:rsidP="0011007F">
      <w:pPr>
        <w:pStyle w:val="Code"/>
        <w:rPr>
          <w:highlight w:val="white"/>
        </w:rPr>
      </w:pPr>
      <w:r w:rsidRPr="0011007F">
        <w:rPr>
          <w:highlight w:val="white"/>
        </w:rPr>
        <w:t xml:space="preserve">      get { return m_offset; }</w:t>
      </w:r>
    </w:p>
    <w:p w14:paraId="4435BED1" w14:textId="77777777" w:rsidR="0011007F" w:rsidRPr="0011007F" w:rsidRDefault="0011007F" w:rsidP="0011007F">
      <w:pPr>
        <w:pStyle w:val="Code"/>
        <w:rPr>
          <w:highlight w:val="white"/>
        </w:rPr>
      </w:pPr>
      <w:r w:rsidRPr="0011007F">
        <w:rPr>
          <w:highlight w:val="white"/>
        </w:rPr>
        <w:t xml:space="preserve">    }</w:t>
      </w:r>
    </w:p>
    <w:p w14:paraId="5CE640E6" w14:textId="77777777" w:rsidR="0011007F" w:rsidRPr="0011007F" w:rsidRDefault="0011007F" w:rsidP="0011007F">
      <w:pPr>
        <w:pStyle w:val="Code"/>
        <w:rPr>
          <w:highlight w:val="white"/>
        </w:rPr>
      </w:pPr>
      <w:r w:rsidRPr="0011007F">
        <w:rPr>
          <w:highlight w:val="white"/>
        </w:rPr>
        <w:t xml:space="preserve">  }</w:t>
      </w:r>
    </w:p>
    <w:p w14:paraId="3DA6F590" w14:textId="0854A3C1" w:rsidR="0011007F" w:rsidRPr="0011007F" w:rsidRDefault="0011007F" w:rsidP="0011007F">
      <w:pPr>
        <w:pStyle w:val="Code"/>
      </w:pPr>
      <w:r w:rsidRPr="0011007F">
        <w:rPr>
          <w:highlight w:val="white"/>
        </w:rPr>
        <w:t>}</w:t>
      </w:r>
    </w:p>
    <w:p w14:paraId="2A34D6B5" w14:textId="3FB1F35B" w:rsidR="002F7968" w:rsidRDefault="002F7968" w:rsidP="0011007F">
      <w:pPr>
        <w:pStyle w:val="CodeHeader"/>
      </w:pPr>
      <w:r>
        <w:rPr>
          <w:lang w:val="sv-SE"/>
        </w:rPr>
        <w:t>StaticAddress.cs</w:t>
      </w:r>
    </w:p>
    <w:p w14:paraId="197E2296" w14:textId="77777777" w:rsidR="0011007F" w:rsidRPr="0011007F" w:rsidRDefault="0011007F" w:rsidP="0011007F">
      <w:pPr>
        <w:pStyle w:val="Code"/>
        <w:rPr>
          <w:highlight w:val="white"/>
        </w:rPr>
      </w:pPr>
      <w:r w:rsidRPr="0011007F">
        <w:rPr>
          <w:highlight w:val="white"/>
        </w:rPr>
        <w:t>namespace CCompiler {</w:t>
      </w:r>
    </w:p>
    <w:p w14:paraId="170196A8" w14:textId="77777777" w:rsidR="0011007F" w:rsidRPr="0011007F" w:rsidRDefault="0011007F" w:rsidP="0011007F">
      <w:pPr>
        <w:pStyle w:val="Code"/>
        <w:rPr>
          <w:highlight w:val="white"/>
        </w:rPr>
      </w:pPr>
      <w:r w:rsidRPr="0011007F">
        <w:rPr>
          <w:highlight w:val="white"/>
        </w:rPr>
        <w:t xml:space="preserve">  public class StaticAddress {</w:t>
      </w:r>
    </w:p>
    <w:p w14:paraId="32FD6D6B" w14:textId="77777777" w:rsidR="0011007F" w:rsidRPr="0011007F" w:rsidRDefault="0011007F" w:rsidP="0011007F">
      <w:pPr>
        <w:pStyle w:val="Code"/>
        <w:rPr>
          <w:highlight w:val="white"/>
        </w:rPr>
      </w:pPr>
      <w:r w:rsidRPr="0011007F">
        <w:rPr>
          <w:highlight w:val="white"/>
        </w:rPr>
        <w:t xml:space="preserve">    private string m_uniqueName;</w:t>
      </w:r>
    </w:p>
    <w:p w14:paraId="3F5B792A" w14:textId="77777777" w:rsidR="0011007F" w:rsidRPr="0011007F" w:rsidRDefault="0011007F" w:rsidP="0011007F">
      <w:pPr>
        <w:pStyle w:val="Code"/>
        <w:rPr>
          <w:highlight w:val="white"/>
        </w:rPr>
      </w:pPr>
      <w:r w:rsidRPr="0011007F">
        <w:rPr>
          <w:highlight w:val="white"/>
        </w:rPr>
        <w:t xml:space="preserve">    private int m_offset;</w:t>
      </w:r>
    </w:p>
    <w:p w14:paraId="33440B30" w14:textId="77777777" w:rsidR="0011007F" w:rsidRPr="0011007F" w:rsidRDefault="0011007F" w:rsidP="0011007F">
      <w:pPr>
        <w:pStyle w:val="Code"/>
        <w:rPr>
          <w:highlight w:val="white"/>
        </w:rPr>
      </w:pPr>
      <w:r w:rsidRPr="0011007F">
        <w:rPr>
          <w:highlight w:val="white"/>
        </w:rPr>
        <w:t xml:space="preserve">  </w:t>
      </w:r>
    </w:p>
    <w:p w14:paraId="546DFC7D" w14:textId="77777777" w:rsidR="0011007F" w:rsidRPr="0011007F" w:rsidRDefault="0011007F" w:rsidP="0011007F">
      <w:pPr>
        <w:pStyle w:val="Code"/>
        <w:rPr>
          <w:highlight w:val="white"/>
        </w:rPr>
      </w:pPr>
      <w:r w:rsidRPr="0011007F">
        <w:rPr>
          <w:highlight w:val="white"/>
        </w:rPr>
        <w:t xml:space="preserve">    public StaticAddress(string name, int offset) {</w:t>
      </w:r>
    </w:p>
    <w:p w14:paraId="1A7C2F43" w14:textId="77777777" w:rsidR="0011007F" w:rsidRPr="0011007F" w:rsidRDefault="0011007F" w:rsidP="0011007F">
      <w:pPr>
        <w:pStyle w:val="Code"/>
        <w:rPr>
          <w:highlight w:val="white"/>
        </w:rPr>
      </w:pPr>
      <w:r w:rsidRPr="0011007F">
        <w:rPr>
          <w:highlight w:val="white"/>
        </w:rPr>
        <w:t xml:space="preserve">      m_uniqueName = name;</w:t>
      </w:r>
    </w:p>
    <w:p w14:paraId="292DEDBD" w14:textId="77777777" w:rsidR="0011007F" w:rsidRPr="0011007F" w:rsidRDefault="0011007F" w:rsidP="0011007F">
      <w:pPr>
        <w:pStyle w:val="Code"/>
        <w:rPr>
          <w:highlight w:val="white"/>
        </w:rPr>
      </w:pPr>
      <w:r w:rsidRPr="0011007F">
        <w:rPr>
          <w:highlight w:val="white"/>
        </w:rPr>
        <w:t xml:space="preserve">      m_offset = offset;</w:t>
      </w:r>
    </w:p>
    <w:p w14:paraId="620641AD" w14:textId="77777777" w:rsidR="0011007F" w:rsidRPr="0011007F" w:rsidRDefault="0011007F" w:rsidP="0011007F">
      <w:pPr>
        <w:pStyle w:val="Code"/>
        <w:rPr>
          <w:highlight w:val="white"/>
        </w:rPr>
      </w:pPr>
      <w:r w:rsidRPr="0011007F">
        <w:rPr>
          <w:highlight w:val="white"/>
        </w:rPr>
        <w:t xml:space="preserve">    }</w:t>
      </w:r>
    </w:p>
    <w:p w14:paraId="251277C5" w14:textId="77777777" w:rsidR="0011007F" w:rsidRPr="0011007F" w:rsidRDefault="0011007F" w:rsidP="0011007F">
      <w:pPr>
        <w:pStyle w:val="Code"/>
        <w:rPr>
          <w:highlight w:val="white"/>
        </w:rPr>
      </w:pPr>
      <w:r w:rsidRPr="0011007F">
        <w:rPr>
          <w:highlight w:val="white"/>
        </w:rPr>
        <w:t xml:space="preserve">  </w:t>
      </w:r>
    </w:p>
    <w:p w14:paraId="508985F3" w14:textId="77777777" w:rsidR="0011007F" w:rsidRPr="0011007F" w:rsidRDefault="0011007F" w:rsidP="0011007F">
      <w:pPr>
        <w:pStyle w:val="Code"/>
        <w:rPr>
          <w:highlight w:val="white"/>
        </w:rPr>
      </w:pPr>
      <w:r w:rsidRPr="0011007F">
        <w:rPr>
          <w:highlight w:val="white"/>
        </w:rPr>
        <w:t xml:space="preserve">    public string UniqueName {</w:t>
      </w:r>
    </w:p>
    <w:p w14:paraId="46E49CC2" w14:textId="77777777" w:rsidR="0011007F" w:rsidRPr="0011007F" w:rsidRDefault="0011007F" w:rsidP="0011007F">
      <w:pPr>
        <w:pStyle w:val="Code"/>
        <w:rPr>
          <w:highlight w:val="white"/>
        </w:rPr>
      </w:pPr>
      <w:r w:rsidRPr="0011007F">
        <w:rPr>
          <w:highlight w:val="white"/>
        </w:rPr>
        <w:t xml:space="preserve">      get { return m_uniqueName; }</w:t>
      </w:r>
    </w:p>
    <w:p w14:paraId="4B5EA461" w14:textId="77777777" w:rsidR="0011007F" w:rsidRPr="0011007F" w:rsidRDefault="0011007F" w:rsidP="0011007F">
      <w:pPr>
        <w:pStyle w:val="Code"/>
        <w:rPr>
          <w:highlight w:val="white"/>
        </w:rPr>
      </w:pPr>
      <w:r w:rsidRPr="0011007F">
        <w:rPr>
          <w:highlight w:val="white"/>
        </w:rPr>
        <w:t xml:space="preserve">    }</w:t>
      </w:r>
    </w:p>
    <w:p w14:paraId="08D4F848" w14:textId="77777777" w:rsidR="0011007F" w:rsidRPr="0011007F" w:rsidRDefault="0011007F" w:rsidP="0011007F">
      <w:pPr>
        <w:pStyle w:val="Code"/>
        <w:rPr>
          <w:highlight w:val="white"/>
        </w:rPr>
      </w:pPr>
      <w:r w:rsidRPr="0011007F">
        <w:rPr>
          <w:highlight w:val="white"/>
        </w:rPr>
        <w:t xml:space="preserve">  </w:t>
      </w:r>
    </w:p>
    <w:p w14:paraId="6D4589DE" w14:textId="77777777" w:rsidR="0011007F" w:rsidRPr="0011007F" w:rsidRDefault="0011007F" w:rsidP="0011007F">
      <w:pPr>
        <w:pStyle w:val="Code"/>
        <w:rPr>
          <w:highlight w:val="white"/>
        </w:rPr>
      </w:pPr>
      <w:r w:rsidRPr="0011007F">
        <w:rPr>
          <w:highlight w:val="white"/>
        </w:rPr>
        <w:t xml:space="preserve">    public int Offset {</w:t>
      </w:r>
    </w:p>
    <w:p w14:paraId="1FC6EDD4" w14:textId="77777777" w:rsidR="0011007F" w:rsidRPr="0011007F" w:rsidRDefault="0011007F" w:rsidP="0011007F">
      <w:pPr>
        <w:pStyle w:val="Code"/>
        <w:rPr>
          <w:highlight w:val="white"/>
        </w:rPr>
      </w:pPr>
      <w:r w:rsidRPr="0011007F">
        <w:rPr>
          <w:highlight w:val="white"/>
        </w:rPr>
        <w:t xml:space="preserve">      get { return m_offset; }</w:t>
      </w:r>
    </w:p>
    <w:p w14:paraId="2D9EB250" w14:textId="77777777" w:rsidR="0011007F" w:rsidRPr="0011007F" w:rsidRDefault="0011007F" w:rsidP="0011007F">
      <w:pPr>
        <w:pStyle w:val="Code"/>
        <w:rPr>
          <w:highlight w:val="white"/>
        </w:rPr>
      </w:pPr>
      <w:r w:rsidRPr="0011007F">
        <w:rPr>
          <w:highlight w:val="white"/>
        </w:rPr>
        <w:t xml:space="preserve">    }</w:t>
      </w:r>
    </w:p>
    <w:p w14:paraId="3C2B67CD" w14:textId="77777777" w:rsidR="0011007F" w:rsidRPr="0011007F" w:rsidRDefault="0011007F" w:rsidP="0011007F">
      <w:pPr>
        <w:pStyle w:val="Code"/>
        <w:rPr>
          <w:highlight w:val="white"/>
        </w:rPr>
      </w:pPr>
      <w:r w:rsidRPr="0011007F">
        <w:rPr>
          <w:highlight w:val="white"/>
        </w:rPr>
        <w:t xml:space="preserve">  }</w:t>
      </w:r>
    </w:p>
    <w:p w14:paraId="545E57FD" w14:textId="60A9DB0F" w:rsidR="00B838C8" w:rsidRDefault="0011007F" w:rsidP="0011007F">
      <w:pPr>
        <w:pStyle w:val="Code"/>
      </w:pPr>
      <w:r w:rsidRPr="0011007F">
        <w:rPr>
          <w:highlight w:val="white"/>
        </w:rPr>
        <w:t>}</w:t>
      </w:r>
    </w:p>
    <w:p w14:paraId="28070311" w14:textId="730B65F5" w:rsidR="00006E57" w:rsidRDefault="00522EB0" w:rsidP="00522EB0">
      <w:r>
        <w:t xml:space="preserve">The </w:t>
      </w:r>
      <w:r w:rsidRPr="00522EB0">
        <w:rPr>
          <w:rStyle w:val="KeyWord0"/>
        </w:rPr>
        <w:t>StaticExpression</w:t>
      </w:r>
      <w:r>
        <w:t xml:space="preserve"> class hold the two methods </w:t>
      </w:r>
      <w:r w:rsidRPr="00522EB0">
        <w:rPr>
          <w:rStyle w:val="KeyWord0"/>
        </w:rPr>
        <w:t>Binary</w:t>
      </w:r>
      <w:r>
        <w:t xml:space="preserve"> and </w:t>
      </w:r>
      <w:r w:rsidRPr="00522EB0">
        <w:rPr>
          <w:rStyle w:val="KeyWord0"/>
        </w:rPr>
        <w:t>Unary</w:t>
      </w:r>
      <w:r>
        <w:t xml:space="preserve">, </w:t>
      </w:r>
      <w:r w:rsidR="007D353E">
        <w:t>which takes a binary or unary expression and returns a static expression</w:t>
      </w:r>
      <w:r w:rsidR="0079158F">
        <w:t>.</w:t>
      </w:r>
    </w:p>
    <w:p w14:paraId="6B353FE8" w14:textId="292D7FFF" w:rsidR="00614078" w:rsidRDefault="00614078" w:rsidP="00614078">
      <w:pPr>
        <w:pStyle w:val="CodeHeader"/>
      </w:pPr>
      <w:r>
        <w:t>StaticExpression.cs</w:t>
      </w:r>
    </w:p>
    <w:p w14:paraId="22025DAF" w14:textId="77777777" w:rsidR="00C8332E" w:rsidRPr="00C8332E" w:rsidRDefault="00C8332E" w:rsidP="00C8332E">
      <w:pPr>
        <w:pStyle w:val="Code"/>
        <w:rPr>
          <w:highlight w:val="white"/>
        </w:rPr>
      </w:pPr>
      <w:r w:rsidRPr="00C8332E">
        <w:rPr>
          <w:highlight w:val="white"/>
        </w:rPr>
        <w:t>using System.Numerics;</w:t>
      </w:r>
    </w:p>
    <w:p w14:paraId="4FD0C9FB" w14:textId="77777777" w:rsidR="00C8332E" w:rsidRPr="00C8332E" w:rsidRDefault="00C8332E" w:rsidP="00C8332E">
      <w:pPr>
        <w:pStyle w:val="Code"/>
        <w:rPr>
          <w:highlight w:val="white"/>
        </w:rPr>
      </w:pPr>
    </w:p>
    <w:p w14:paraId="17E17FFF" w14:textId="77777777" w:rsidR="00C8332E" w:rsidRPr="00C8332E" w:rsidRDefault="00C8332E" w:rsidP="00C8332E">
      <w:pPr>
        <w:pStyle w:val="Code"/>
        <w:rPr>
          <w:highlight w:val="white"/>
        </w:rPr>
      </w:pPr>
      <w:r w:rsidRPr="00C8332E">
        <w:rPr>
          <w:highlight w:val="white"/>
        </w:rPr>
        <w:lastRenderedPageBreak/>
        <w:t>namespace CCompiler {</w:t>
      </w:r>
    </w:p>
    <w:p w14:paraId="40F81CFF" w14:textId="77777777" w:rsidR="00C8332E" w:rsidRPr="00C8332E" w:rsidRDefault="00C8332E" w:rsidP="00C8332E">
      <w:pPr>
        <w:pStyle w:val="Code"/>
        <w:rPr>
          <w:highlight w:val="white"/>
        </w:rPr>
      </w:pPr>
      <w:r w:rsidRPr="00C8332E">
        <w:rPr>
          <w:highlight w:val="white"/>
        </w:rPr>
        <w:t xml:space="preserve">  public class StaticExpression {</w:t>
      </w:r>
    </w:p>
    <w:p w14:paraId="20AB3685" w14:textId="77777777" w:rsidR="00786D2B" w:rsidRPr="002851BF" w:rsidRDefault="00786D2B" w:rsidP="00786D2B">
      <w:pPr>
        <w:rPr>
          <w:highlight w:val="white"/>
        </w:rPr>
      </w:pPr>
      <w:r>
        <w:rPr>
          <w:highlight w:val="white"/>
        </w:rPr>
        <w:t xml:space="preserve">The </w:t>
      </w:r>
      <w:r>
        <w:rPr>
          <w:rStyle w:val="KeyWord0"/>
          <w:highlight w:val="white"/>
        </w:rPr>
        <w:t>Binary</w:t>
      </w:r>
      <w:r>
        <w:rPr>
          <w:highlight w:val="white"/>
        </w:rPr>
        <w:t xml:space="preserve"> method exams the expressions if the operator is binary addition or subtraction, index, or dot.</w:t>
      </w:r>
    </w:p>
    <w:p w14:paraId="097D47CB" w14:textId="77777777" w:rsidR="00C8332E" w:rsidRPr="00C8332E" w:rsidRDefault="00C8332E" w:rsidP="00C8332E">
      <w:pPr>
        <w:pStyle w:val="Code"/>
        <w:rPr>
          <w:highlight w:val="white"/>
        </w:rPr>
      </w:pPr>
      <w:r w:rsidRPr="00C8332E">
        <w:rPr>
          <w:highlight w:val="white"/>
        </w:rPr>
        <w:t xml:space="preserve">    public static Expression Binary(MiddleOperator middleOp,</w:t>
      </w:r>
    </w:p>
    <w:p w14:paraId="2637F277" w14:textId="77777777" w:rsidR="00C8332E" w:rsidRPr="00C8332E" w:rsidRDefault="00C8332E" w:rsidP="00C8332E">
      <w:pPr>
        <w:pStyle w:val="Code"/>
        <w:rPr>
          <w:highlight w:val="white"/>
        </w:rPr>
      </w:pPr>
      <w:r w:rsidRPr="00C8332E">
        <w:rPr>
          <w:highlight w:val="white"/>
        </w:rPr>
        <w:t xml:space="preserve">                                    Expression leftExpression,</w:t>
      </w:r>
    </w:p>
    <w:p w14:paraId="4B5D9027" w14:textId="77777777" w:rsidR="00C8332E" w:rsidRPr="00C8332E" w:rsidRDefault="00C8332E" w:rsidP="00C8332E">
      <w:pPr>
        <w:pStyle w:val="Code"/>
        <w:rPr>
          <w:highlight w:val="white"/>
        </w:rPr>
      </w:pPr>
      <w:r w:rsidRPr="00C8332E">
        <w:rPr>
          <w:highlight w:val="white"/>
        </w:rPr>
        <w:t xml:space="preserve">                                    Expression rightExpression) {</w:t>
      </w:r>
    </w:p>
    <w:p w14:paraId="5F700899" w14:textId="77777777" w:rsidR="00C8332E" w:rsidRPr="00C8332E" w:rsidRDefault="00C8332E" w:rsidP="00C8332E">
      <w:pPr>
        <w:pStyle w:val="Code"/>
        <w:rPr>
          <w:highlight w:val="white"/>
        </w:rPr>
      </w:pPr>
      <w:r w:rsidRPr="00C8332E">
        <w:rPr>
          <w:highlight w:val="white"/>
        </w:rPr>
        <w:t xml:space="preserve">      Type leftType = leftExpression.Symbol.Type,</w:t>
      </w:r>
    </w:p>
    <w:p w14:paraId="6806CD04" w14:textId="77777777" w:rsidR="00C8332E" w:rsidRPr="00C8332E" w:rsidRDefault="00C8332E" w:rsidP="00C8332E">
      <w:pPr>
        <w:pStyle w:val="Code"/>
        <w:rPr>
          <w:highlight w:val="white"/>
        </w:rPr>
      </w:pPr>
      <w:r w:rsidRPr="00C8332E">
        <w:rPr>
          <w:highlight w:val="white"/>
        </w:rPr>
        <w:t xml:space="preserve">           rightType = rightExpression.Symbol.Type;</w:t>
      </w:r>
    </w:p>
    <w:p w14:paraId="67F400D2" w14:textId="77777777" w:rsidR="00C8332E" w:rsidRPr="00C8332E" w:rsidRDefault="00C8332E" w:rsidP="00C8332E">
      <w:pPr>
        <w:pStyle w:val="Code"/>
        <w:rPr>
          <w:highlight w:val="white"/>
        </w:rPr>
      </w:pPr>
      <w:r w:rsidRPr="00C8332E">
        <w:rPr>
          <w:highlight w:val="white"/>
        </w:rPr>
        <w:t xml:space="preserve">      object leftValue = leftExpression.Symbol.Value,</w:t>
      </w:r>
    </w:p>
    <w:p w14:paraId="541EC8CD" w14:textId="54E5262E" w:rsidR="00C8332E" w:rsidRPr="00C8332E" w:rsidRDefault="00C8332E" w:rsidP="00C8332E">
      <w:pPr>
        <w:pStyle w:val="Code"/>
        <w:rPr>
          <w:highlight w:val="white"/>
        </w:rPr>
      </w:pPr>
      <w:r w:rsidRPr="00C8332E">
        <w:rPr>
          <w:highlight w:val="white"/>
        </w:rPr>
        <w:t xml:space="preserve">             rightValue = rightExpression.Symbol.Value;    </w:t>
      </w:r>
    </w:p>
    <w:p w14:paraId="365ACFDD" w14:textId="06354A1E" w:rsidR="00786D2B" w:rsidRPr="002851BF" w:rsidRDefault="00786D2B" w:rsidP="00786D2B">
      <w:pPr>
        <w:rPr>
          <w:highlight w:val="white"/>
        </w:rPr>
      </w:pPr>
      <w:r>
        <w:rPr>
          <w:highlight w:val="white"/>
        </w:rPr>
        <w:t xml:space="preserve">In </w:t>
      </w:r>
      <w:r w:rsidR="00F02135">
        <w:rPr>
          <w:highlight w:val="white"/>
        </w:rPr>
        <w:t>the addition case</w:t>
      </w:r>
      <w:r>
        <w:rPr>
          <w:highlight w:val="white"/>
        </w:rPr>
        <w:t>, the operand</w:t>
      </w:r>
      <w:r w:rsidR="007734FD">
        <w:rPr>
          <w:highlight w:val="white"/>
        </w:rPr>
        <w:t xml:space="preserve"> value</w:t>
      </w:r>
      <w:r>
        <w:rPr>
          <w:highlight w:val="white"/>
        </w:rPr>
        <w:t>s must be a static address and a constant integer value</w:t>
      </w:r>
      <w:r w:rsidR="00C706C2">
        <w:rPr>
          <w:highlight w:val="white"/>
        </w:rPr>
        <w:t xml:space="preserve">, or a extern or static array and a </w:t>
      </w:r>
      <w:r w:rsidR="00F57278">
        <w:rPr>
          <w:highlight w:val="white"/>
        </w:rPr>
        <w:t>constant value.</w:t>
      </w:r>
      <w:r>
        <w:rPr>
          <w:highlight w:val="white"/>
        </w:rPr>
        <w:t xml:space="preserve"> For instance, </w:t>
      </w:r>
      <w:r>
        <w:rPr>
          <w:rStyle w:val="KeyWord0"/>
          <w:highlight w:val="white"/>
        </w:rPr>
        <w:t>&amp;</w:t>
      </w:r>
      <w:r w:rsidRPr="00011857">
        <w:rPr>
          <w:rStyle w:val="KeyWord0"/>
          <w:highlight w:val="white"/>
        </w:rPr>
        <w:t>i + 2</w:t>
      </w:r>
      <w:r w:rsidR="008B40CD">
        <w:rPr>
          <w:highlight w:val="white"/>
        </w:rPr>
        <w:t xml:space="preserve">, </w:t>
      </w:r>
      <w:r w:rsidR="008B40CD" w:rsidRPr="008B40CD">
        <w:rPr>
          <w:rStyle w:val="KeyWord0"/>
          <w:highlight w:val="white"/>
        </w:rPr>
        <w:t>2 + &amp;i</w:t>
      </w:r>
      <w:r w:rsidR="008B40CD">
        <w:rPr>
          <w:highlight w:val="white"/>
        </w:rPr>
        <w:t xml:space="preserve">, </w:t>
      </w:r>
      <w:r w:rsidR="008B40CD" w:rsidRPr="008B40CD">
        <w:rPr>
          <w:rStyle w:val="KeyWord0"/>
          <w:highlight w:val="white"/>
        </w:rPr>
        <w:t>a + 2</w:t>
      </w:r>
      <w:r w:rsidR="008B40CD">
        <w:rPr>
          <w:highlight w:val="white"/>
        </w:rPr>
        <w:t xml:space="preserve"> or </w:t>
      </w:r>
      <w:r w:rsidR="008B40CD" w:rsidRPr="008B40CD">
        <w:rPr>
          <w:rStyle w:val="KeyWord0"/>
          <w:highlight w:val="white"/>
        </w:rPr>
        <w:t>2 + a</w:t>
      </w:r>
      <w:r w:rsidR="008B40CD">
        <w:rPr>
          <w:highlight w:val="white"/>
        </w:rPr>
        <w:t>.</w:t>
      </w:r>
    </w:p>
    <w:p w14:paraId="3C0A48A0" w14:textId="77777777" w:rsidR="00C8332E" w:rsidRPr="00C8332E" w:rsidRDefault="00C8332E" w:rsidP="00C8332E">
      <w:pPr>
        <w:pStyle w:val="Code"/>
        <w:rPr>
          <w:highlight w:val="white"/>
        </w:rPr>
      </w:pPr>
      <w:r w:rsidRPr="00C8332E">
        <w:rPr>
          <w:highlight w:val="white"/>
        </w:rPr>
        <w:t xml:space="preserve">      switch (middleOp) {</w:t>
      </w:r>
    </w:p>
    <w:p w14:paraId="7190E808" w14:textId="77777777" w:rsidR="00C8332E" w:rsidRPr="00C8332E" w:rsidRDefault="00C8332E" w:rsidP="00C8332E">
      <w:pPr>
        <w:pStyle w:val="Code"/>
        <w:rPr>
          <w:highlight w:val="white"/>
        </w:rPr>
      </w:pPr>
      <w:r w:rsidRPr="00C8332E">
        <w:rPr>
          <w:highlight w:val="white"/>
        </w:rPr>
        <w:t xml:space="preserve">        case MiddleOperator.BinaryAdd: // &amp;i + 2, a + 2</w:t>
      </w:r>
    </w:p>
    <w:p w14:paraId="5F2266CD" w14:textId="77777777" w:rsidR="00C8332E" w:rsidRPr="00C8332E" w:rsidRDefault="00C8332E" w:rsidP="00C8332E">
      <w:pPr>
        <w:pStyle w:val="Code"/>
        <w:rPr>
          <w:highlight w:val="white"/>
        </w:rPr>
      </w:pPr>
      <w:r w:rsidRPr="00C8332E">
        <w:rPr>
          <w:highlight w:val="white"/>
        </w:rPr>
        <w:t xml:space="preserve">          if (((leftValue is StaticAddress) ||</w:t>
      </w:r>
    </w:p>
    <w:p w14:paraId="475A1803" w14:textId="77777777" w:rsidR="00C8332E" w:rsidRDefault="00C8332E" w:rsidP="00C8332E">
      <w:pPr>
        <w:pStyle w:val="Code"/>
        <w:rPr>
          <w:highlight w:val="white"/>
        </w:rPr>
      </w:pPr>
      <w:r w:rsidRPr="00C8332E">
        <w:rPr>
          <w:highlight w:val="white"/>
        </w:rPr>
        <w:t xml:space="preserve">               (leftExpression.Symbol.IsExternOrStatic() &amp;&amp;</w:t>
      </w:r>
    </w:p>
    <w:p w14:paraId="2624C97E" w14:textId="7BC055DE" w:rsidR="00C8332E" w:rsidRPr="00C8332E" w:rsidRDefault="00C8332E" w:rsidP="00C8332E">
      <w:pPr>
        <w:pStyle w:val="Code"/>
        <w:rPr>
          <w:highlight w:val="white"/>
        </w:rPr>
      </w:pPr>
      <w:r>
        <w:rPr>
          <w:highlight w:val="white"/>
        </w:rPr>
        <w:t xml:space="preserve">               </w:t>
      </w:r>
      <w:r w:rsidRPr="00C8332E">
        <w:rPr>
          <w:highlight w:val="white"/>
        </w:rPr>
        <w:t xml:space="preserve"> leftType.IsArray())) &amp;&amp; (rightValue is BigInteger)) {</w:t>
      </w:r>
    </w:p>
    <w:p w14:paraId="098D233C" w14:textId="77777777" w:rsidR="006C1426" w:rsidRDefault="00C8332E" w:rsidP="00C8332E">
      <w:pPr>
        <w:pStyle w:val="Code"/>
        <w:rPr>
          <w:highlight w:val="white"/>
        </w:rPr>
      </w:pPr>
      <w:r w:rsidRPr="00C8332E">
        <w:rPr>
          <w:highlight w:val="white"/>
        </w:rPr>
        <w:t xml:space="preserve">            return GenerateAddition(leftExpression.Symbol,</w:t>
      </w:r>
    </w:p>
    <w:p w14:paraId="6C529C32" w14:textId="45D8BFBE" w:rsidR="00C8332E" w:rsidRPr="00C8332E" w:rsidRDefault="006C1426" w:rsidP="00C8332E">
      <w:pPr>
        <w:pStyle w:val="Code"/>
        <w:rPr>
          <w:highlight w:val="white"/>
        </w:rPr>
      </w:pPr>
      <w:r>
        <w:rPr>
          <w:highlight w:val="white"/>
        </w:rPr>
        <w:t xml:space="preserve">                                   </w:t>
      </w:r>
      <w:r w:rsidR="00C8332E" w:rsidRPr="00C8332E">
        <w:rPr>
          <w:highlight w:val="white"/>
        </w:rPr>
        <w:t xml:space="preserve"> (BigInteger) rightValue);</w:t>
      </w:r>
    </w:p>
    <w:p w14:paraId="383F178F" w14:textId="77777777" w:rsidR="00C8332E" w:rsidRPr="00C8332E" w:rsidRDefault="00C8332E" w:rsidP="00C8332E">
      <w:pPr>
        <w:pStyle w:val="Code"/>
        <w:rPr>
          <w:highlight w:val="white"/>
        </w:rPr>
      </w:pPr>
      <w:r w:rsidRPr="00C8332E">
        <w:rPr>
          <w:highlight w:val="white"/>
        </w:rPr>
        <w:t xml:space="preserve">          }</w:t>
      </w:r>
    </w:p>
    <w:p w14:paraId="6777AA47" w14:textId="77777777" w:rsidR="00C8332E" w:rsidRPr="00C8332E" w:rsidRDefault="00C8332E" w:rsidP="00C8332E">
      <w:pPr>
        <w:pStyle w:val="Code"/>
        <w:rPr>
          <w:highlight w:val="white"/>
        </w:rPr>
      </w:pPr>
      <w:r w:rsidRPr="00C8332E">
        <w:rPr>
          <w:highlight w:val="white"/>
        </w:rPr>
        <w:t xml:space="preserve">          else if ((leftValue is BigInteger) &amp;&amp; // 2 + &amp;i, 2 + a</w:t>
      </w:r>
    </w:p>
    <w:p w14:paraId="74CC641F" w14:textId="77777777" w:rsidR="00C8332E" w:rsidRPr="00C8332E" w:rsidRDefault="00C8332E" w:rsidP="00C8332E">
      <w:pPr>
        <w:pStyle w:val="Code"/>
        <w:rPr>
          <w:highlight w:val="white"/>
        </w:rPr>
      </w:pPr>
      <w:r w:rsidRPr="00C8332E">
        <w:rPr>
          <w:highlight w:val="white"/>
        </w:rPr>
        <w:t xml:space="preserve">                   ((rightValue is StaticAddress) || (rightType.IsArray() &amp;&amp;</w:t>
      </w:r>
    </w:p>
    <w:p w14:paraId="6029DC8A" w14:textId="77777777" w:rsidR="00C8332E" w:rsidRPr="00C8332E" w:rsidRDefault="00C8332E" w:rsidP="00C8332E">
      <w:pPr>
        <w:pStyle w:val="Code"/>
        <w:rPr>
          <w:highlight w:val="white"/>
        </w:rPr>
      </w:pPr>
      <w:r w:rsidRPr="00C8332E">
        <w:rPr>
          <w:highlight w:val="white"/>
        </w:rPr>
        <w:t xml:space="preserve">                     rightExpression.Symbol.IsExternOrStatic()))) {</w:t>
      </w:r>
    </w:p>
    <w:p w14:paraId="186EE743" w14:textId="77777777" w:rsidR="00F50875" w:rsidRDefault="00C8332E" w:rsidP="00C8332E">
      <w:pPr>
        <w:pStyle w:val="Code"/>
        <w:rPr>
          <w:highlight w:val="white"/>
        </w:rPr>
      </w:pPr>
      <w:r w:rsidRPr="00C8332E">
        <w:rPr>
          <w:highlight w:val="white"/>
        </w:rPr>
        <w:t xml:space="preserve">            return GenerateAddition(rightExpression.Symbol,</w:t>
      </w:r>
    </w:p>
    <w:p w14:paraId="40FE8DE6" w14:textId="6DD2AE13" w:rsidR="00C8332E" w:rsidRPr="00C8332E" w:rsidRDefault="00F50875" w:rsidP="00C8332E">
      <w:pPr>
        <w:pStyle w:val="Code"/>
        <w:rPr>
          <w:highlight w:val="white"/>
        </w:rPr>
      </w:pPr>
      <w:r>
        <w:rPr>
          <w:highlight w:val="white"/>
        </w:rPr>
        <w:t xml:space="preserve">                                    </w:t>
      </w:r>
      <w:r w:rsidR="00C8332E" w:rsidRPr="00C8332E">
        <w:rPr>
          <w:highlight w:val="white"/>
        </w:rPr>
        <w:t>(BigInteger) leftValue);</w:t>
      </w:r>
    </w:p>
    <w:p w14:paraId="00967C63" w14:textId="77777777" w:rsidR="00C8332E" w:rsidRPr="00C8332E" w:rsidRDefault="00C8332E" w:rsidP="00C8332E">
      <w:pPr>
        <w:pStyle w:val="Code"/>
        <w:rPr>
          <w:highlight w:val="white"/>
        </w:rPr>
      </w:pPr>
      <w:r w:rsidRPr="00C8332E">
        <w:rPr>
          <w:highlight w:val="white"/>
        </w:rPr>
        <w:t xml:space="preserve">          }</w:t>
      </w:r>
    </w:p>
    <w:p w14:paraId="282E8E8D" w14:textId="77777777" w:rsidR="00C8332E" w:rsidRPr="00C8332E" w:rsidRDefault="00C8332E" w:rsidP="00C8332E">
      <w:pPr>
        <w:pStyle w:val="Code"/>
        <w:rPr>
          <w:highlight w:val="white"/>
        </w:rPr>
      </w:pPr>
      <w:r w:rsidRPr="00C8332E">
        <w:rPr>
          <w:highlight w:val="white"/>
        </w:rPr>
        <w:t xml:space="preserve">          break;</w:t>
      </w:r>
    </w:p>
    <w:p w14:paraId="2A925D09" w14:textId="669F7DC0" w:rsidR="00F02135" w:rsidRPr="002851BF" w:rsidRDefault="00F02135" w:rsidP="00F02135">
      <w:pPr>
        <w:rPr>
          <w:highlight w:val="white"/>
        </w:rPr>
      </w:pPr>
      <w:r>
        <w:rPr>
          <w:highlight w:val="white"/>
        </w:rPr>
        <w:t xml:space="preserve">In the </w:t>
      </w:r>
      <w:r w:rsidR="00BB2566">
        <w:rPr>
          <w:highlight w:val="white"/>
        </w:rPr>
        <w:t>subtraction</w:t>
      </w:r>
      <w:r>
        <w:rPr>
          <w:highlight w:val="white"/>
        </w:rPr>
        <w:t xml:space="preserve"> case, the </w:t>
      </w:r>
      <w:r w:rsidR="001B3CC4">
        <w:rPr>
          <w:highlight w:val="white"/>
        </w:rPr>
        <w:t xml:space="preserve">left </w:t>
      </w:r>
      <w:r>
        <w:rPr>
          <w:highlight w:val="white"/>
        </w:rPr>
        <w:t xml:space="preserve">operand </w:t>
      </w:r>
      <w:r w:rsidR="00860C9B">
        <w:rPr>
          <w:highlight w:val="white"/>
        </w:rPr>
        <w:t xml:space="preserve">must a static address as value or be an extern of static array, and the right operand must be </w:t>
      </w:r>
      <w:r>
        <w:rPr>
          <w:highlight w:val="white"/>
        </w:rPr>
        <w:t xml:space="preserve">a constant integer value. For instance, </w:t>
      </w:r>
      <w:r>
        <w:rPr>
          <w:rStyle w:val="KeyWord0"/>
          <w:highlight w:val="white"/>
        </w:rPr>
        <w:t>&amp;</w:t>
      </w:r>
      <w:r w:rsidRPr="00011857">
        <w:rPr>
          <w:rStyle w:val="KeyWord0"/>
          <w:highlight w:val="white"/>
        </w:rPr>
        <w:t xml:space="preserve">i </w:t>
      </w:r>
      <w:r w:rsidR="00B17BAC">
        <w:rPr>
          <w:rStyle w:val="KeyWord0"/>
          <w:highlight w:val="white"/>
        </w:rPr>
        <w:t>-</w:t>
      </w:r>
      <w:r w:rsidRPr="00011857">
        <w:rPr>
          <w:rStyle w:val="KeyWord0"/>
          <w:highlight w:val="white"/>
        </w:rPr>
        <w:t xml:space="preserve"> 2</w:t>
      </w:r>
      <w:r>
        <w:rPr>
          <w:highlight w:val="white"/>
        </w:rPr>
        <w:t xml:space="preserve"> or </w:t>
      </w:r>
      <w:r w:rsidRPr="008B40CD">
        <w:rPr>
          <w:rStyle w:val="KeyWord0"/>
          <w:highlight w:val="white"/>
        </w:rPr>
        <w:t>a</w:t>
      </w:r>
      <w:r w:rsidR="00594E18">
        <w:rPr>
          <w:rStyle w:val="KeyWord0"/>
          <w:highlight w:val="white"/>
        </w:rPr>
        <w:t xml:space="preserve"> - 2</w:t>
      </w:r>
      <w:r>
        <w:rPr>
          <w:highlight w:val="white"/>
        </w:rPr>
        <w:t>.</w:t>
      </w:r>
    </w:p>
    <w:p w14:paraId="59BD4D28" w14:textId="77777777" w:rsidR="00C8332E" w:rsidRPr="00C8332E" w:rsidRDefault="00C8332E" w:rsidP="00C8332E">
      <w:pPr>
        <w:pStyle w:val="Code"/>
        <w:rPr>
          <w:highlight w:val="white"/>
        </w:rPr>
      </w:pPr>
      <w:r w:rsidRPr="00C8332E">
        <w:rPr>
          <w:highlight w:val="white"/>
        </w:rPr>
        <w:t xml:space="preserve">        case MiddleOperator.BinarySubtract: // &amp;i - 2, a - 2</w:t>
      </w:r>
    </w:p>
    <w:p w14:paraId="4E45D84D" w14:textId="77777777" w:rsidR="00C8332E" w:rsidRPr="00C8332E" w:rsidRDefault="00C8332E" w:rsidP="00C8332E">
      <w:pPr>
        <w:pStyle w:val="Code"/>
        <w:rPr>
          <w:highlight w:val="white"/>
        </w:rPr>
      </w:pPr>
      <w:r w:rsidRPr="00C8332E">
        <w:rPr>
          <w:highlight w:val="white"/>
        </w:rPr>
        <w:t xml:space="preserve">          if (((leftValue is StaticAddress) ||</w:t>
      </w:r>
    </w:p>
    <w:p w14:paraId="60BE326B" w14:textId="77777777" w:rsidR="00F50875" w:rsidRDefault="00C8332E" w:rsidP="00C8332E">
      <w:pPr>
        <w:pStyle w:val="Code"/>
        <w:rPr>
          <w:highlight w:val="white"/>
        </w:rPr>
      </w:pPr>
      <w:r w:rsidRPr="00C8332E">
        <w:rPr>
          <w:highlight w:val="white"/>
        </w:rPr>
        <w:t xml:space="preserve">               (leftExpression.Symbol.IsExternOrStatic() &amp;&amp;</w:t>
      </w:r>
    </w:p>
    <w:p w14:paraId="6887DF2E" w14:textId="392DCA7F" w:rsidR="00C8332E" w:rsidRPr="00C8332E" w:rsidRDefault="00F50875" w:rsidP="00C8332E">
      <w:pPr>
        <w:pStyle w:val="Code"/>
        <w:rPr>
          <w:highlight w:val="white"/>
        </w:rPr>
      </w:pPr>
      <w:r>
        <w:rPr>
          <w:highlight w:val="white"/>
        </w:rPr>
        <w:t xml:space="preserve">               </w:t>
      </w:r>
      <w:r w:rsidR="00C8332E" w:rsidRPr="00C8332E">
        <w:rPr>
          <w:highlight w:val="white"/>
        </w:rPr>
        <w:t xml:space="preserve"> leftType.IsArray())) &amp;&amp;</w:t>
      </w:r>
    </w:p>
    <w:p w14:paraId="3F89E66A" w14:textId="77777777" w:rsidR="00C8332E" w:rsidRPr="00C8332E" w:rsidRDefault="00C8332E" w:rsidP="00C8332E">
      <w:pPr>
        <w:pStyle w:val="Code"/>
        <w:rPr>
          <w:highlight w:val="white"/>
        </w:rPr>
      </w:pPr>
      <w:r w:rsidRPr="00C8332E">
        <w:rPr>
          <w:highlight w:val="white"/>
        </w:rPr>
        <w:t xml:space="preserve">              (rightValue is BigInteger)) {</w:t>
      </w:r>
    </w:p>
    <w:p w14:paraId="1A56BE97" w14:textId="77777777" w:rsidR="00F50875" w:rsidRDefault="00C8332E" w:rsidP="00C8332E">
      <w:pPr>
        <w:pStyle w:val="Code"/>
        <w:rPr>
          <w:highlight w:val="white"/>
        </w:rPr>
      </w:pPr>
      <w:r w:rsidRPr="00C8332E">
        <w:rPr>
          <w:highlight w:val="white"/>
        </w:rPr>
        <w:t xml:space="preserve">            return GenerateAddition(leftExpression.Symbol,</w:t>
      </w:r>
    </w:p>
    <w:p w14:paraId="28595045" w14:textId="32EA383D" w:rsidR="00C8332E" w:rsidRPr="00C8332E" w:rsidRDefault="00F50875" w:rsidP="00C8332E">
      <w:pPr>
        <w:pStyle w:val="Code"/>
        <w:rPr>
          <w:highlight w:val="white"/>
        </w:rPr>
      </w:pPr>
      <w:r>
        <w:rPr>
          <w:highlight w:val="white"/>
        </w:rPr>
        <w:t xml:space="preserve">                                   </w:t>
      </w:r>
      <w:r w:rsidR="00C8332E" w:rsidRPr="00C8332E">
        <w:rPr>
          <w:highlight w:val="white"/>
        </w:rPr>
        <w:t xml:space="preserve"> -((BigInteger) rightValue));</w:t>
      </w:r>
    </w:p>
    <w:p w14:paraId="05691FCB" w14:textId="77777777" w:rsidR="00C8332E" w:rsidRPr="00C8332E" w:rsidRDefault="00C8332E" w:rsidP="00C8332E">
      <w:pPr>
        <w:pStyle w:val="Code"/>
        <w:rPr>
          <w:highlight w:val="white"/>
        </w:rPr>
      </w:pPr>
      <w:r w:rsidRPr="00C8332E">
        <w:rPr>
          <w:highlight w:val="white"/>
        </w:rPr>
        <w:t xml:space="preserve">          }</w:t>
      </w:r>
    </w:p>
    <w:p w14:paraId="2CF54F1E" w14:textId="77777777" w:rsidR="00C8332E" w:rsidRPr="00C8332E" w:rsidRDefault="00C8332E" w:rsidP="00C8332E">
      <w:pPr>
        <w:pStyle w:val="Code"/>
        <w:rPr>
          <w:highlight w:val="white"/>
        </w:rPr>
      </w:pPr>
      <w:r w:rsidRPr="00C8332E">
        <w:rPr>
          <w:highlight w:val="white"/>
        </w:rPr>
        <w:t xml:space="preserve">          break;</w:t>
      </w:r>
    </w:p>
    <w:p w14:paraId="59E8F75B" w14:textId="2F7E3120" w:rsidR="00C8332E" w:rsidRPr="00C8332E" w:rsidRDefault="00E96792" w:rsidP="000F667E">
      <w:pPr>
        <w:rPr>
          <w:highlight w:val="white"/>
        </w:rPr>
      </w:pPr>
      <w:r>
        <w:rPr>
          <w:highlight w:val="white"/>
        </w:rPr>
        <w:t xml:space="preserve">In the index case, </w:t>
      </w:r>
      <w:r w:rsidR="00784585">
        <w:rPr>
          <w:highlight w:val="white"/>
        </w:rPr>
        <w:t xml:space="preserve">the operands must be an extern or static array </w:t>
      </w:r>
      <w:r w:rsidR="00F57CB4">
        <w:rPr>
          <w:highlight w:val="white"/>
        </w:rPr>
        <w:t xml:space="preserve">or a static address, </w:t>
      </w:r>
      <w:r w:rsidR="00784585">
        <w:rPr>
          <w:highlight w:val="white"/>
        </w:rPr>
        <w:t>and a constant integer value.</w:t>
      </w:r>
    </w:p>
    <w:p w14:paraId="15A9A6F7" w14:textId="77777777" w:rsidR="002D7262" w:rsidRPr="002D7262" w:rsidRDefault="002D7262" w:rsidP="002D7262">
      <w:pPr>
        <w:pStyle w:val="Code"/>
        <w:rPr>
          <w:highlight w:val="white"/>
        </w:rPr>
      </w:pPr>
      <w:r w:rsidRPr="002D7262">
        <w:rPr>
          <w:highlight w:val="white"/>
        </w:rPr>
        <w:t xml:space="preserve">        case MiddleOperator.Index:</w:t>
      </w:r>
    </w:p>
    <w:p w14:paraId="28771551" w14:textId="77777777" w:rsidR="002D7262" w:rsidRPr="002D7262" w:rsidRDefault="002D7262" w:rsidP="002D7262">
      <w:pPr>
        <w:pStyle w:val="Code"/>
        <w:rPr>
          <w:highlight w:val="white"/>
        </w:rPr>
      </w:pPr>
      <w:r w:rsidRPr="002D7262">
        <w:rPr>
          <w:highlight w:val="white"/>
        </w:rPr>
        <w:t xml:space="preserve">          if (((leftValue is StaticAddress) || (leftType.IsArray() &amp;&amp;</w:t>
      </w:r>
    </w:p>
    <w:p w14:paraId="7B79981E" w14:textId="77777777" w:rsidR="002D7262" w:rsidRPr="002D7262" w:rsidRDefault="002D7262" w:rsidP="002D7262">
      <w:pPr>
        <w:pStyle w:val="Code"/>
        <w:rPr>
          <w:highlight w:val="white"/>
        </w:rPr>
      </w:pPr>
      <w:r w:rsidRPr="002D7262">
        <w:rPr>
          <w:highlight w:val="white"/>
        </w:rPr>
        <w:t xml:space="preserve">               leftExpression.Symbol.IsExternOrStatic())) &amp;&amp; </w:t>
      </w:r>
    </w:p>
    <w:p w14:paraId="02CDB2FC" w14:textId="77777777" w:rsidR="002D7262" w:rsidRPr="002D7262" w:rsidRDefault="002D7262" w:rsidP="002D7262">
      <w:pPr>
        <w:pStyle w:val="Code"/>
        <w:rPr>
          <w:highlight w:val="white"/>
        </w:rPr>
      </w:pPr>
      <w:r w:rsidRPr="002D7262">
        <w:rPr>
          <w:highlight w:val="white"/>
        </w:rPr>
        <w:t xml:space="preserve">              (rightValue is BigInteger)) { // a[2]</w:t>
      </w:r>
    </w:p>
    <w:p w14:paraId="2858193B" w14:textId="77777777" w:rsidR="002D7262" w:rsidRPr="002D7262" w:rsidRDefault="002D7262" w:rsidP="002D7262">
      <w:pPr>
        <w:pStyle w:val="Code"/>
        <w:rPr>
          <w:highlight w:val="white"/>
        </w:rPr>
      </w:pPr>
      <w:r w:rsidRPr="002D7262">
        <w:rPr>
          <w:highlight w:val="white"/>
        </w:rPr>
        <w:t xml:space="preserve">            return GenerateIndex(leftExpression.Symbol,</w:t>
      </w:r>
    </w:p>
    <w:p w14:paraId="56CCC24D" w14:textId="77777777" w:rsidR="002D7262" w:rsidRPr="002D7262" w:rsidRDefault="002D7262" w:rsidP="002D7262">
      <w:pPr>
        <w:pStyle w:val="Code"/>
        <w:rPr>
          <w:highlight w:val="white"/>
        </w:rPr>
      </w:pPr>
      <w:r w:rsidRPr="002D7262">
        <w:rPr>
          <w:highlight w:val="white"/>
        </w:rPr>
        <w:t xml:space="preserve">                                 (BigInteger) rightValue);</w:t>
      </w:r>
    </w:p>
    <w:p w14:paraId="0846FAF6" w14:textId="77777777" w:rsidR="002D7262" w:rsidRPr="002D7262" w:rsidRDefault="002D7262" w:rsidP="002D7262">
      <w:pPr>
        <w:pStyle w:val="Code"/>
        <w:rPr>
          <w:highlight w:val="white"/>
        </w:rPr>
      </w:pPr>
      <w:r w:rsidRPr="002D7262">
        <w:rPr>
          <w:highlight w:val="white"/>
        </w:rPr>
        <w:t xml:space="preserve">          }</w:t>
      </w:r>
    </w:p>
    <w:p w14:paraId="261673EE" w14:textId="77777777" w:rsidR="002D7262" w:rsidRPr="002D7262" w:rsidRDefault="002D7262" w:rsidP="002D7262">
      <w:pPr>
        <w:pStyle w:val="Code"/>
        <w:rPr>
          <w:highlight w:val="white"/>
        </w:rPr>
      </w:pPr>
      <w:r w:rsidRPr="002D7262">
        <w:rPr>
          <w:highlight w:val="white"/>
        </w:rPr>
        <w:t xml:space="preserve">          else if ((leftValue is BigInteger) &amp;&amp; ((rightType.IsArray() &amp;&amp;</w:t>
      </w:r>
    </w:p>
    <w:p w14:paraId="466A2CA7" w14:textId="77777777" w:rsidR="002D7262" w:rsidRPr="002D7262" w:rsidRDefault="002D7262" w:rsidP="002D7262">
      <w:pPr>
        <w:pStyle w:val="Code"/>
        <w:rPr>
          <w:highlight w:val="white"/>
        </w:rPr>
      </w:pPr>
      <w:r w:rsidRPr="002D7262">
        <w:rPr>
          <w:highlight w:val="white"/>
        </w:rPr>
        <w:t xml:space="preserve">                   rightExpression.Symbol.IsExternOrStatic()) ||</w:t>
      </w:r>
    </w:p>
    <w:p w14:paraId="723FEF89" w14:textId="77777777" w:rsidR="002D7262" w:rsidRPr="002D7262" w:rsidRDefault="002D7262" w:rsidP="002D7262">
      <w:pPr>
        <w:pStyle w:val="Code"/>
        <w:rPr>
          <w:highlight w:val="white"/>
        </w:rPr>
      </w:pPr>
      <w:r w:rsidRPr="002D7262">
        <w:rPr>
          <w:highlight w:val="white"/>
        </w:rPr>
        <w:t xml:space="preserve">                   (rightValue is StaticAddress))) {</w:t>
      </w:r>
    </w:p>
    <w:p w14:paraId="19D5580D" w14:textId="77777777" w:rsidR="002D7262" w:rsidRPr="002D7262" w:rsidRDefault="002D7262" w:rsidP="002D7262">
      <w:pPr>
        <w:pStyle w:val="Code"/>
        <w:rPr>
          <w:highlight w:val="white"/>
        </w:rPr>
      </w:pPr>
      <w:r w:rsidRPr="002D7262">
        <w:rPr>
          <w:highlight w:val="white"/>
        </w:rPr>
        <w:t xml:space="preserve">            return GenerateIndex(rightExpression.Symbol,</w:t>
      </w:r>
    </w:p>
    <w:p w14:paraId="289FB92D" w14:textId="77777777" w:rsidR="002D7262" w:rsidRPr="002D7262" w:rsidRDefault="002D7262" w:rsidP="002D7262">
      <w:pPr>
        <w:pStyle w:val="Code"/>
        <w:rPr>
          <w:highlight w:val="white"/>
        </w:rPr>
      </w:pPr>
      <w:r w:rsidRPr="002D7262">
        <w:rPr>
          <w:highlight w:val="white"/>
        </w:rPr>
        <w:lastRenderedPageBreak/>
        <w:t xml:space="preserve">                                 (BigInteger) leftValue);</w:t>
      </w:r>
    </w:p>
    <w:p w14:paraId="128FADA5" w14:textId="77777777" w:rsidR="002D7262" w:rsidRPr="002D7262" w:rsidRDefault="002D7262" w:rsidP="002D7262">
      <w:pPr>
        <w:pStyle w:val="Code"/>
        <w:rPr>
          <w:highlight w:val="white"/>
        </w:rPr>
      </w:pPr>
      <w:r w:rsidRPr="002D7262">
        <w:rPr>
          <w:highlight w:val="white"/>
        </w:rPr>
        <w:t xml:space="preserve">          }</w:t>
      </w:r>
    </w:p>
    <w:p w14:paraId="2D05528F" w14:textId="77777777" w:rsidR="002D7262" w:rsidRPr="002D7262" w:rsidRDefault="002D7262" w:rsidP="002D7262">
      <w:pPr>
        <w:pStyle w:val="Code"/>
        <w:rPr>
          <w:highlight w:val="white"/>
        </w:rPr>
      </w:pPr>
      <w:r w:rsidRPr="002D7262">
        <w:rPr>
          <w:highlight w:val="white"/>
        </w:rPr>
        <w:t xml:space="preserve">          break;</w:t>
      </w:r>
    </w:p>
    <w:p w14:paraId="286ABF06" w14:textId="432DF012" w:rsidR="00842A64" w:rsidRPr="00C8332E" w:rsidRDefault="00842A64" w:rsidP="00C8332E">
      <w:pPr>
        <w:pStyle w:val="Code"/>
        <w:rPr>
          <w:highlight w:val="white"/>
        </w:rPr>
      </w:pPr>
      <w:r>
        <w:rPr>
          <w:highlight w:val="white"/>
        </w:rPr>
        <w:t xml:space="preserve">In the dot case, the </w:t>
      </w:r>
      <w:r w:rsidR="00DA20A0">
        <w:rPr>
          <w:highlight w:val="white"/>
        </w:rPr>
        <w:t>XXX</w:t>
      </w:r>
    </w:p>
    <w:p w14:paraId="5C9A4A75" w14:textId="77777777" w:rsidR="00C8332E" w:rsidRPr="00C8332E" w:rsidRDefault="00C8332E" w:rsidP="00C8332E">
      <w:pPr>
        <w:pStyle w:val="Code"/>
        <w:rPr>
          <w:highlight w:val="white"/>
        </w:rPr>
      </w:pPr>
      <w:r w:rsidRPr="00C8332E">
        <w:rPr>
          <w:highlight w:val="white"/>
        </w:rPr>
        <w:t xml:space="preserve">        case MiddleOperator.Dot:</w:t>
      </w:r>
    </w:p>
    <w:p w14:paraId="26276371" w14:textId="77777777" w:rsidR="00C8332E" w:rsidRPr="00C8332E" w:rsidRDefault="00C8332E" w:rsidP="00C8332E">
      <w:pPr>
        <w:pStyle w:val="Code"/>
        <w:rPr>
          <w:highlight w:val="white"/>
        </w:rPr>
      </w:pPr>
      <w:r w:rsidRPr="00C8332E">
        <w:rPr>
          <w:highlight w:val="white"/>
        </w:rPr>
        <w:t xml:space="preserve">          if (leftExpression.Symbol.IsExternOrStatic()) {</w:t>
      </w:r>
    </w:p>
    <w:p w14:paraId="501E9FF8" w14:textId="77777777" w:rsidR="00C8332E" w:rsidRPr="00C8332E" w:rsidRDefault="00C8332E" w:rsidP="00C8332E">
      <w:pPr>
        <w:pStyle w:val="Code"/>
        <w:rPr>
          <w:highlight w:val="white"/>
        </w:rPr>
      </w:pPr>
      <w:r w:rsidRPr="00C8332E">
        <w:rPr>
          <w:highlight w:val="white"/>
        </w:rPr>
        <w:t xml:space="preserve">            object resultValue =</w:t>
      </w:r>
    </w:p>
    <w:p w14:paraId="41EBD698" w14:textId="77777777" w:rsidR="00C8332E" w:rsidRPr="00C8332E" w:rsidRDefault="00C8332E" w:rsidP="00C8332E">
      <w:pPr>
        <w:pStyle w:val="Code"/>
        <w:rPr>
          <w:highlight w:val="white"/>
        </w:rPr>
      </w:pPr>
      <w:r w:rsidRPr="00C8332E">
        <w:rPr>
          <w:highlight w:val="white"/>
        </w:rPr>
        <w:t xml:space="preserve">              new StaticValue(leftExpression.Symbol.UniqueName,</w:t>
      </w:r>
    </w:p>
    <w:p w14:paraId="0F945578" w14:textId="77777777" w:rsidR="00C8332E" w:rsidRPr="00C8332E" w:rsidRDefault="00C8332E" w:rsidP="00C8332E">
      <w:pPr>
        <w:pStyle w:val="Code"/>
        <w:rPr>
          <w:highlight w:val="white"/>
        </w:rPr>
      </w:pPr>
      <w:r w:rsidRPr="00C8332E">
        <w:rPr>
          <w:highlight w:val="white"/>
        </w:rPr>
        <w:t xml:space="preserve">                              rightExpression.Symbol.Offset); // s.i</w:t>
      </w:r>
    </w:p>
    <w:p w14:paraId="489FA4AD" w14:textId="77777777" w:rsidR="00C8332E" w:rsidRPr="00C8332E" w:rsidRDefault="00C8332E" w:rsidP="00C8332E">
      <w:pPr>
        <w:pStyle w:val="Code"/>
        <w:rPr>
          <w:highlight w:val="white"/>
        </w:rPr>
      </w:pPr>
      <w:r w:rsidRPr="00C8332E">
        <w:rPr>
          <w:highlight w:val="white"/>
        </w:rPr>
        <w:t xml:space="preserve">            Symbol resultSymbol = new Symbol(leftType, resultValue);</w:t>
      </w:r>
    </w:p>
    <w:p w14:paraId="2F7D50A6" w14:textId="77777777" w:rsidR="00C8332E" w:rsidRPr="00C8332E" w:rsidRDefault="00C8332E" w:rsidP="00C8332E">
      <w:pPr>
        <w:pStyle w:val="Code"/>
        <w:rPr>
          <w:highlight w:val="white"/>
        </w:rPr>
      </w:pPr>
      <w:r w:rsidRPr="00C8332E">
        <w:rPr>
          <w:highlight w:val="white"/>
        </w:rPr>
        <w:t xml:space="preserve">            return (new Expression(resultSymbol, null, null));</w:t>
      </w:r>
    </w:p>
    <w:p w14:paraId="758BB4F0" w14:textId="77777777" w:rsidR="00C8332E" w:rsidRPr="00C8332E" w:rsidRDefault="00C8332E" w:rsidP="00C8332E">
      <w:pPr>
        <w:pStyle w:val="Code"/>
        <w:rPr>
          <w:highlight w:val="white"/>
        </w:rPr>
      </w:pPr>
      <w:r w:rsidRPr="00C8332E">
        <w:rPr>
          <w:highlight w:val="white"/>
        </w:rPr>
        <w:t xml:space="preserve">          }</w:t>
      </w:r>
    </w:p>
    <w:p w14:paraId="0BA943B7" w14:textId="77777777" w:rsidR="00C8332E" w:rsidRPr="00C8332E" w:rsidRDefault="00C8332E" w:rsidP="00C8332E">
      <w:pPr>
        <w:pStyle w:val="Code"/>
        <w:rPr>
          <w:highlight w:val="white"/>
        </w:rPr>
      </w:pPr>
      <w:r w:rsidRPr="00C8332E">
        <w:rPr>
          <w:highlight w:val="white"/>
        </w:rPr>
        <w:t xml:space="preserve">          break;</w:t>
      </w:r>
    </w:p>
    <w:p w14:paraId="779785F0" w14:textId="77777777" w:rsidR="00C8332E" w:rsidRPr="00C8332E" w:rsidRDefault="00C8332E" w:rsidP="00C8332E">
      <w:pPr>
        <w:pStyle w:val="Code"/>
        <w:rPr>
          <w:highlight w:val="white"/>
        </w:rPr>
      </w:pPr>
      <w:r w:rsidRPr="00C8332E">
        <w:rPr>
          <w:highlight w:val="white"/>
        </w:rPr>
        <w:t xml:space="preserve">      }</w:t>
      </w:r>
    </w:p>
    <w:p w14:paraId="0AFA4CD0" w14:textId="77777777" w:rsidR="00C8332E" w:rsidRPr="00C8332E" w:rsidRDefault="00C8332E" w:rsidP="00C8332E">
      <w:pPr>
        <w:pStyle w:val="Code"/>
        <w:rPr>
          <w:highlight w:val="white"/>
        </w:rPr>
      </w:pPr>
      <w:r w:rsidRPr="00C8332E">
        <w:rPr>
          <w:highlight w:val="white"/>
        </w:rPr>
        <w:t xml:space="preserve">    </w:t>
      </w:r>
    </w:p>
    <w:p w14:paraId="3F618E85" w14:textId="77777777" w:rsidR="00C8332E" w:rsidRPr="00C8332E" w:rsidRDefault="00C8332E" w:rsidP="00C8332E">
      <w:pPr>
        <w:pStyle w:val="Code"/>
        <w:rPr>
          <w:highlight w:val="white"/>
        </w:rPr>
      </w:pPr>
      <w:r w:rsidRPr="00C8332E">
        <w:rPr>
          <w:highlight w:val="white"/>
        </w:rPr>
        <w:t xml:space="preserve">      return null;</w:t>
      </w:r>
    </w:p>
    <w:p w14:paraId="1CA55EAF" w14:textId="77777777" w:rsidR="00C8332E" w:rsidRPr="00C8332E" w:rsidRDefault="00C8332E" w:rsidP="00C8332E">
      <w:pPr>
        <w:pStyle w:val="Code"/>
        <w:rPr>
          <w:highlight w:val="white"/>
        </w:rPr>
      </w:pPr>
      <w:r w:rsidRPr="00C8332E">
        <w:rPr>
          <w:highlight w:val="white"/>
        </w:rPr>
        <w:t xml:space="preserve">    }  </w:t>
      </w:r>
    </w:p>
    <w:p w14:paraId="0F2E154D" w14:textId="77777777" w:rsidR="00C8332E" w:rsidRPr="00F0216C" w:rsidRDefault="00C8332E" w:rsidP="00F0216C">
      <w:pPr>
        <w:pStyle w:val="Code"/>
        <w:rPr>
          <w:highlight w:val="white"/>
        </w:rPr>
      </w:pPr>
    </w:p>
    <w:p w14:paraId="510CC8A9" w14:textId="6B550FFA" w:rsidR="00F0216C" w:rsidRPr="00F0216C" w:rsidRDefault="00F0216C" w:rsidP="00F0216C">
      <w:pPr>
        <w:pStyle w:val="Code"/>
        <w:rPr>
          <w:highlight w:val="white"/>
        </w:rPr>
      </w:pPr>
      <w:r w:rsidRPr="00F0216C">
        <w:rPr>
          <w:highlight w:val="white"/>
        </w:rPr>
        <w:t xml:space="preserve">    private static Expression GenerateAddition(Symbol symbol,</w:t>
      </w:r>
    </w:p>
    <w:p w14:paraId="727ACFB0" w14:textId="77777777" w:rsidR="00F0216C" w:rsidRPr="00F0216C" w:rsidRDefault="00F0216C" w:rsidP="00F0216C">
      <w:pPr>
        <w:pStyle w:val="Code"/>
        <w:rPr>
          <w:highlight w:val="white"/>
        </w:rPr>
      </w:pPr>
      <w:r w:rsidRPr="00F0216C">
        <w:rPr>
          <w:highlight w:val="white"/>
        </w:rPr>
        <w:t xml:space="preserve">                                               BigInteger value) {</w:t>
      </w:r>
    </w:p>
    <w:p w14:paraId="6C7E7A09" w14:textId="77777777" w:rsidR="00F0216C" w:rsidRPr="00F0216C" w:rsidRDefault="00F0216C" w:rsidP="00F0216C">
      <w:pPr>
        <w:pStyle w:val="Code"/>
        <w:rPr>
          <w:highlight w:val="white"/>
        </w:rPr>
      </w:pPr>
      <w:r w:rsidRPr="00F0216C">
        <w:rPr>
          <w:highlight w:val="white"/>
        </w:rPr>
        <w:t xml:space="preserve">      int offset = ((int) value) * symbol.Type.PointerOrArrayType.Size();</w:t>
      </w:r>
    </w:p>
    <w:p w14:paraId="4B1CA913" w14:textId="77777777" w:rsidR="00F0216C" w:rsidRPr="00F0216C" w:rsidRDefault="00F0216C" w:rsidP="00F0216C">
      <w:pPr>
        <w:pStyle w:val="Code"/>
        <w:rPr>
          <w:highlight w:val="white"/>
        </w:rPr>
      </w:pPr>
      <w:r w:rsidRPr="00F0216C">
        <w:rPr>
          <w:highlight w:val="white"/>
        </w:rPr>
        <w:t xml:space="preserve">      StaticAddress resultValue;</w:t>
      </w:r>
    </w:p>
    <w:p w14:paraId="258F16D8" w14:textId="77777777" w:rsidR="00F0216C" w:rsidRPr="00F0216C" w:rsidRDefault="00F0216C" w:rsidP="00F0216C">
      <w:pPr>
        <w:pStyle w:val="Code"/>
        <w:rPr>
          <w:highlight w:val="white"/>
        </w:rPr>
      </w:pPr>
    </w:p>
    <w:p w14:paraId="7D6C273E" w14:textId="77777777" w:rsidR="00F0216C" w:rsidRPr="00F0216C" w:rsidRDefault="00F0216C" w:rsidP="00F0216C">
      <w:pPr>
        <w:pStyle w:val="Code"/>
        <w:rPr>
          <w:highlight w:val="white"/>
        </w:rPr>
      </w:pPr>
      <w:r w:rsidRPr="00F0216C">
        <w:rPr>
          <w:highlight w:val="white"/>
        </w:rPr>
        <w:t xml:space="preserve">      if (symbol.Value is StaticAddress) {</w:t>
      </w:r>
    </w:p>
    <w:p w14:paraId="392A805E"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2E8B5FF4" w14:textId="77777777" w:rsidR="00F0216C" w:rsidRPr="00F0216C" w:rsidRDefault="00F0216C" w:rsidP="00F0216C">
      <w:pPr>
        <w:pStyle w:val="Code"/>
        <w:rPr>
          <w:highlight w:val="white"/>
        </w:rPr>
      </w:pPr>
      <w:r w:rsidRPr="00F0216C">
        <w:rPr>
          <w:highlight w:val="white"/>
        </w:rPr>
        <w:t xml:space="preserve">        resultValue = new StaticAddress(staticAddress.UniqueName,</w:t>
      </w:r>
    </w:p>
    <w:p w14:paraId="33ECEA42" w14:textId="77777777" w:rsidR="00F0216C" w:rsidRPr="00F0216C" w:rsidRDefault="00F0216C" w:rsidP="00F0216C">
      <w:pPr>
        <w:pStyle w:val="Code"/>
        <w:rPr>
          <w:highlight w:val="white"/>
        </w:rPr>
      </w:pPr>
      <w:r w:rsidRPr="00F0216C">
        <w:rPr>
          <w:highlight w:val="white"/>
        </w:rPr>
        <w:t xml:space="preserve">                                        staticAddress.Offset + offset);</w:t>
      </w:r>
    </w:p>
    <w:p w14:paraId="22E3BEEB" w14:textId="77777777" w:rsidR="00F0216C" w:rsidRPr="00F0216C" w:rsidRDefault="00F0216C" w:rsidP="00F0216C">
      <w:pPr>
        <w:pStyle w:val="Code"/>
        <w:rPr>
          <w:highlight w:val="white"/>
        </w:rPr>
      </w:pPr>
      <w:r w:rsidRPr="00F0216C">
        <w:rPr>
          <w:highlight w:val="white"/>
        </w:rPr>
        <w:t xml:space="preserve">      }</w:t>
      </w:r>
    </w:p>
    <w:p w14:paraId="16200827" w14:textId="77777777" w:rsidR="00F0216C" w:rsidRPr="00F0216C" w:rsidRDefault="00F0216C" w:rsidP="00F0216C">
      <w:pPr>
        <w:pStyle w:val="Code"/>
        <w:rPr>
          <w:highlight w:val="white"/>
        </w:rPr>
      </w:pPr>
      <w:r w:rsidRPr="00F0216C">
        <w:rPr>
          <w:highlight w:val="white"/>
        </w:rPr>
        <w:t xml:space="preserve">      else {</w:t>
      </w:r>
    </w:p>
    <w:p w14:paraId="65E57E48" w14:textId="77777777" w:rsidR="00F0216C" w:rsidRPr="00F0216C" w:rsidRDefault="00F0216C" w:rsidP="00F0216C">
      <w:pPr>
        <w:pStyle w:val="Code"/>
        <w:rPr>
          <w:highlight w:val="white"/>
        </w:rPr>
      </w:pPr>
      <w:r w:rsidRPr="00F0216C">
        <w:rPr>
          <w:highlight w:val="white"/>
        </w:rPr>
        <w:t xml:space="preserve">        resultValue = new StaticAddress(symbol.UniqueName, offset);</w:t>
      </w:r>
    </w:p>
    <w:p w14:paraId="302A8040" w14:textId="77777777" w:rsidR="00F0216C" w:rsidRPr="00F0216C" w:rsidRDefault="00F0216C" w:rsidP="00F0216C">
      <w:pPr>
        <w:pStyle w:val="Code"/>
        <w:rPr>
          <w:highlight w:val="white"/>
        </w:rPr>
      </w:pPr>
      <w:r w:rsidRPr="00F0216C">
        <w:rPr>
          <w:highlight w:val="white"/>
        </w:rPr>
        <w:t xml:space="preserve">      }</w:t>
      </w:r>
    </w:p>
    <w:p w14:paraId="6986E6E6" w14:textId="77777777" w:rsidR="00F0216C" w:rsidRPr="00F0216C" w:rsidRDefault="00F0216C" w:rsidP="00F0216C">
      <w:pPr>
        <w:pStyle w:val="Code"/>
        <w:rPr>
          <w:highlight w:val="white"/>
        </w:rPr>
      </w:pPr>
    </w:p>
    <w:p w14:paraId="7754E29D"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0E8691C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5B944D8C" w14:textId="77777777" w:rsidR="00F0216C" w:rsidRPr="00F0216C" w:rsidRDefault="00F0216C" w:rsidP="00F0216C">
      <w:pPr>
        <w:pStyle w:val="Code"/>
        <w:rPr>
          <w:highlight w:val="white"/>
        </w:rPr>
      </w:pPr>
      <w:r w:rsidRPr="00F0216C">
        <w:rPr>
          <w:highlight w:val="white"/>
        </w:rPr>
        <w:t xml:space="preserve">    }</w:t>
      </w:r>
    </w:p>
    <w:p w14:paraId="636FD929" w14:textId="77777777" w:rsidR="00F0216C" w:rsidRPr="00F0216C" w:rsidRDefault="00F0216C" w:rsidP="00F0216C">
      <w:pPr>
        <w:pStyle w:val="Code"/>
        <w:rPr>
          <w:highlight w:val="white"/>
        </w:rPr>
      </w:pPr>
    </w:p>
    <w:p w14:paraId="54EAE9E9" w14:textId="77777777" w:rsidR="00F0216C" w:rsidRPr="00F0216C" w:rsidRDefault="00F0216C" w:rsidP="00F0216C">
      <w:pPr>
        <w:pStyle w:val="Code"/>
        <w:rPr>
          <w:highlight w:val="white"/>
        </w:rPr>
      </w:pPr>
      <w:r w:rsidRPr="00F0216C">
        <w:rPr>
          <w:highlight w:val="white"/>
        </w:rPr>
        <w:t xml:space="preserve">    private static Expression GenerateIndex(Symbol symbol,</w:t>
      </w:r>
    </w:p>
    <w:p w14:paraId="531C7EB0" w14:textId="77777777" w:rsidR="00F0216C" w:rsidRPr="00F0216C" w:rsidRDefault="00F0216C" w:rsidP="00F0216C">
      <w:pPr>
        <w:pStyle w:val="Code"/>
        <w:rPr>
          <w:highlight w:val="white"/>
        </w:rPr>
      </w:pPr>
      <w:r w:rsidRPr="00F0216C">
        <w:rPr>
          <w:highlight w:val="white"/>
        </w:rPr>
        <w:t xml:space="preserve">                                            BigInteger value) {</w:t>
      </w:r>
    </w:p>
    <w:p w14:paraId="07350720" w14:textId="77777777" w:rsidR="00F0216C" w:rsidRPr="00F0216C" w:rsidRDefault="00F0216C" w:rsidP="00F0216C">
      <w:pPr>
        <w:pStyle w:val="Code"/>
        <w:rPr>
          <w:highlight w:val="white"/>
        </w:rPr>
      </w:pPr>
      <w:r w:rsidRPr="00F0216C">
        <w:rPr>
          <w:highlight w:val="white"/>
        </w:rPr>
        <w:t xml:space="preserve">      int offset = ((int) value) * symbol.Type.ArrayType.Size();</w:t>
      </w:r>
    </w:p>
    <w:p w14:paraId="185EFA4B" w14:textId="77777777" w:rsidR="00F0216C" w:rsidRPr="00F0216C" w:rsidRDefault="00F0216C" w:rsidP="00F0216C">
      <w:pPr>
        <w:pStyle w:val="Code"/>
        <w:rPr>
          <w:highlight w:val="white"/>
        </w:rPr>
      </w:pPr>
      <w:r w:rsidRPr="00F0216C">
        <w:rPr>
          <w:highlight w:val="white"/>
        </w:rPr>
        <w:t xml:space="preserve">      StaticValue resultValue;</w:t>
      </w:r>
    </w:p>
    <w:p w14:paraId="0EB4D469" w14:textId="77777777" w:rsidR="00F0216C" w:rsidRPr="00F0216C" w:rsidRDefault="00F0216C" w:rsidP="00F0216C">
      <w:pPr>
        <w:pStyle w:val="Code"/>
        <w:rPr>
          <w:highlight w:val="white"/>
        </w:rPr>
      </w:pPr>
    </w:p>
    <w:p w14:paraId="4A45665C" w14:textId="77777777" w:rsidR="00F0216C" w:rsidRPr="00F0216C" w:rsidRDefault="00F0216C" w:rsidP="00F0216C">
      <w:pPr>
        <w:pStyle w:val="Code"/>
        <w:rPr>
          <w:highlight w:val="white"/>
        </w:rPr>
      </w:pPr>
      <w:r w:rsidRPr="00F0216C">
        <w:rPr>
          <w:highlight w:val="white"/>
        </w:rPr>
        <w:t xml:space="preserve">      if (symbol.Value is StaticAddress) {</w:t>
      </w:r>
    </w:p>
    <w:p w14:paraId="6374A353" w14:textId="77777777" w:rsidR="00F0216C" w:rsidRPr="00F0216C" w:rsidRDefault="00F0216C" w:rsidP="00F0216C">
      <w:pPr>
        <w:pStyle w:val="Code"/>
        <w:rPr>
          <w:highlight w:val="white"/>
        </w:rPr>
      </w:pPr>
      <w:r w:rsidRPr="00F0216C">
        <w:rPr>
          <w:highlight w:val="white"/>
        </w:rPr>
        <w:t xml:space="preserve">        StaticAddress staticAddress = (StaticAddress) symbol.Value;</w:t>
      </w:r>
    </w:p>
    <w:p w14:paraId="715566E4" w14:textId="4CA6CEBE" w:rsidR="00F0216C" w:rsidRDefault="00F0216C" w:rsidP="00F0216C">
      <w:pPr>
        <w:pStyle w:val="Code"/>
        <w:rPr>
          <w:highlight w:val="white"/>
        </w:rPr>
      </w:pPr>
      <w:r w:rsidRPr="00F0216C">
        <w:rPr>
          <w:highlight w:val="white"/>
        </w:rPr>
        <w:t xml:space="preserve">        resultValue =</w:t>
      </w:r>
      <w:r w:rsidR="00405FCF">
        <w:rPr>
          <w:highlight w:val="white"/>
        </w:rPr>
        <w:t xml:space="preserve"> </w:t>
      </w:r>
      <w:r w:rsidRPr="00F0216C">
        <w:rPr>
          <w:highlight w:val="white"/>
        </w:rPr>
        <w:t>new StaticValue(staticAddress.UniqueName,</w:t>
      </w:r>
    </w:p>
    <w:p w14:paraId="0CAA8112" w14:textId="36563EE4" w:rsidR="00F0216C" w:rsidRPr="00F0216C" w:rsidRDefault="00F0216C" w:rsidP="00F0216C">
      <w:pPr>
        <w:pStyle w:val="Code"/>
        <w:rPr>
          <w:highlight w:val="white"/>
        </w:rPr>
      </w:pPr>
      <w:r>
        <w:rPr>
          <w:highlight w:val="white"/>
        </w:rPr>
        <w:t xml:space="preserve">                     </w:t>
      </w:r>
      <w:r w:rsidR="00405FCF">
        <w:rPr>
          <w:highlight w:val="white"/>
        </w:rPr>
        <w:t xml:space="preserve"> </w:t>
      </w:r>
      <w:r>
        <w:rPr>
          <w:highlight w:val="white"/>
        </w:rPr>
        <w:t xml:space="preserve">               </w:t>
      </w:r>
      <w:r w:rsidRPr="00F0216C">
        <w:rPr>
          <w:highlight w:val="white"/>
        </w:rPr>
        <w:t xml:space="preserve"> staticAddress.Offset + offset);</w:t>
      </w:r>
    </w:p>
    <w:p w14:paraId="042641D2" w14:textId="77777777" w:rsidR="00F0216C" w:rsidRPr="00F0216C" w:rsidRDefault="00F0216C" w:rsidP="00F0216C">
      <w:pPr>
        <w:pStyle w:val="Code"/>
        <w:rPr>
          <w:highlight w:val="white"/>
        </w:rPr>
      </w:pPr>
      <w:r w:rsidRPr="00F0216C">
        <w:rPr>
          <w:highlight w:val="white"/>
        </w:rPr>
        <w:t xml:space="preserve">      }</w:t>
      </w:r>
    </w:p>
    <w:p w14:paraId="4AB7C432" w14:textId="77777777" w:rsidR="00F0216C" w:rsidRPr="00F0216C" w:rsidRDefault="00F0216C" w:rsidP="00F0216C">
      <w:pPr>
        <w:pStyle w:val="Code"/>
        <w:rPr>
          <w:highlight w:val="white"/>
        </w:rPr>
      </w:pPr>
      <w:r w:rsidRPr="00F0216C">
        <w:rPr>
          <w:highlight w:val="white"/>
        </w:rPr>
        <w:t xml:space="preserve">      else {</w:t>
      </w:r>
    </w:p>
    <w:p w14:paraId="06EE80C5" w14:textId="77777777" w:rsidR="00F0216C" w:rsidRPr="00F0216C" w:rsidRDefault="00F0216C" w:rsidP="00F0216C">
      <w:pPr>
        <w:pStyle w:val="Code"/>
        <w:rPr>
          <w:highlight w:val="white"/>
        </w:rPr>
      </w:pPr>
      <w:r w:rsidRPr="00F0216C">
        <w:rPr>
          <w:highlight w:val="white"/>
        </w:rPr>
        <w:t xml:space="preserve">        resultValue = new StaticValue(symbol.UniqueName, offset);</w:t>
      </w:r>
    </w:p>
    <w:p w14:paraId="06CEA770" w14:textId="77777777" w:rsidR="00F0216C" w:rsidRPr="00F0216C" w:rsidRDefault="00F0216C" w:rsidP="00F0216C">
      <w:pPr>
        <w:pStyle w:val="Code"/>
        <w:rPr>
          <w:highlight w:val="white"/>
        </w:rPr>
      </w:pPr>
      <w:r w:rsidRPr="00F0216C">
        <w:rPr>
          <w:highlight w:val="white"/>
        </w:rPr>
        <w:t xml:space="preserve">      }</w:t>
      </w:r>
    </w:p>
    <w:p w14:paraId="40FA2B0F" w14:textId="77777777" w:rsidR="00F0216C" w:rsidRPr="00F0216C" w:rsidRDefault="00F0216C" w:rsidP="00F0216C">
      <w:pPr>
        <w:pStyle w:val="Code"/>
        <w:rPr>
          <w:highlight w:val="white"/>
        </w:rPr>
      </w:pPr>
    </w:p>
    <w:p w14:paraId="5852C134" w14:textId="77777777" w:rsidR="00F0216C" w:rsidRPr="00F0216C" w:rsidRDefault="00F0216C" w:rsidP="00F0216C">
      <w:pPr>
        <w:pStyle w:val="Code"/>
        <w:rPr>
          <w:highlight w:val="white"/>
        </w:rPr>
      </w:pPr>
      <w:r w:rsidRPr="00F0216C">
        <w:rPr>
          <w:highlight w:val="white"/>
        </w:rPr>
        <w:t xml:space="preserve">      Symbol resultSymbol = new Symbol(symbol.Type, resultValue);</w:t>
      </w:r>
    </w:p>
    <w:p w14:paraId="79CAD129" w14:textId="77777777" w:rsidR="00F0216C" w:rsidRPr="00F0216C" w:rsidRDefault="00F0216C" w:rsidP="00F0216C">
      <w:pPr>
        <w:pStyle w:val="Code"/>
        <w:rPr>
          <w:highlight w:val="white"/>
        </w:rPr>
      </w:pPr>
      <w:r w:rsidRPr="00F0216C">
        <w:rPr>
          <w:highlight w:val="white"/>
        </w:rPr>
        <w:t xml:space="preserve">      resultSymbol.Addressable = !symbol.IsRegister() &amp;&amp;</w:t>
      </w:r>
    </w:p>
    <w:p w14:paraId="74C719F6" w14:textId="77777777" w:rsidR="00F0216C" w:rsidRPr="00F0216C" w:rsidRDefault="00F0216C" w:rsidP="00F0216C">
      <w:pPr>
        <w:pStyle w:val="Code"/>
        <w:rPr>
          <w:highlight w:val="white"/>
        </w:rPr>
      </w:pPr>
      <w:r w:rsidRPr="00F0216C">
        <w:rPr>
          <w:highlight w:val="white"/>
        </w:rPr>
        <w:t xml:space="preserve">                                 !symbol.Type.ArrayType.IsBitfield();</w:t>
      </w:r>
    </w:p>
    <w:p w14:paraId="153BED2D" w14:textId="77777777" w:rsidR="00F0216C" w:rsidRPr="00F0216C" w:rsidRDefault="00F0216C" w:rsidP="00F0216C">
      <w:pPr>
        <w:pStyle w:val="Code"/>
        <w:rPr>
          <w:highlight w:val="white"/>
        </w:rPr>
      </w:pPr>
      <w:r w:rsidRPr="00F0216C">
        <w:rPr>
          <w:highlight w:val="white"/>
        </w:rPr>
        <w:t xml:space="preserve">      resultSymbol.Assignable =</w:t>
      </w:r>
    </w:p>
    <w:p w14:paraId="3706A619" w14:textId="77777777" w:rsidR="00F0216C" w:rsidRPr="00F0216C" w:rsidRDefault="00F0216C" w:rsidP="00F0216C">
      <w:pPr>
        <w:pStyle w:val="Code"/>
        <w:rPr>
          <w:highlight w:val="white"/>
        </w:rPr>
      </w:pPr>
      <w:r w:rsidRPr="00F0216C">
        <w:rPr>
          <w:highlight w:val="white"/>
        </w:rPr>
        <w:t xml:space="preserve">        !symbol.Type.ArrayType.IsConstantRecursive() &amp;&amp;</w:t>
      </w:r>
    </w:p>
    <w:p w14:paraId="151EE341" w14:textId="77777777" w:rsidR="00F0216C" w:rsidRPr="00F0216C" w:rsidRDefault="00F0216C" w:rsidP="00F0216C">
      <w:pPr>
        <w:pStyle w:val="Code"/>
        <w:rPr>
          <w:highlight w:val="white"/>
        </w:rPr>
      </w:pPr>
      <w:r w:rsidRPr="00F0216C">
        <w:rPr>
          <w:highlight w:val="white"/>
        </w:rPr>
        <w:t xml:space="preserve">        !symbol.Type.ArrayType.IsArrayFunctionOrString();</w:t>
      </w:r>
    </w:p>
    <w:p w14:paraId="5D00E3BE" w14:textId="77777777" w:rsidR="00F0216C" w:rsidRPr="00F0216C" w:rsidRDefault="00F0216C" w:rsidP="00F0216C">
      <w:pPr>
        <w:pStyle w:val="Code"/>
        <w:rPr>
          <w:highlight w:val="white"/>
        </w:rPr>
      </w:pPr>
      <w:r w:rsidRPr="00F0216C">
        <w:rPr>
          <w:highlight w:val="white"/>
        </w:rPr>
        <w:t xml:space="preserve">      return (new Expression(resultSymbol, null, null));</w:t>
      </w:r>
    </w:p>
    <w:p w14:paraId="062DD388" w14:textId="77777777" w:rsidR="00F0216C" w:rsidRPr="00F0216C" w:rsidRDefault="00F0216C" w:rsidP="00F0216C">
      <w:pPr>
        <w:pStyle w:val="Code"/>
        <w:rPr>
          <w:highlight w:val="white"/>
        </w:rPr>
      </w:pPr>
      <w:r w:rsidRPr="00F0216C">
        <w:rPr>
          <w:highlight w:val="white"/>
        </w:rPr>
        <w:lastRenderedPageBreak/>
        <w:t xml:space="preserve">    }</w:t>
      </w:r>
    </w:p>
    <w:p w14:paraId="41906AF4" w14:textId="43C1D1CB" w:rsidR="00C8332E" w:rsidRPr="009B2E26" w:rsidRDefault="009B2E26" w:rsidP="009B2E26">
      <w:pPr>
        <w:rPr>
          <w:highlight w:val="white"/>
        </w:rPr>
      </w:pPr>
      <w:r>
        <w:rPr>
          <w:highlight w:val="white"/>
        </w:rPr>
        <w:t xml:space="preserve">Finally, we have to unary case. There </w:t>
      </w:r>
      <w:r w:rsidR="00D97C9B">
        <w:rPr>
          <w:highlight w:val="white"/>
        </w:rPr>
        <w:t>is only one r</w:t>
      </w:r>
      <w:r>
        <w:rPr>
          <w:highlight w:val="white"/>
        </w:rPr>
        <w:t>elevant operator:</w:t>
      </w:r>
      <w:r w:rsidR="002E29FB">
        <w:rPr>
          <w:highlight w:val="white"/>
        </w:rPr>
        <w:t xml:space="preserve"> the</w:t>
      </w:r>
      <w:r>
        <w:rPr>
          <w:highlight w:val="white"/>
        </w:rPr>
        <w:t xml:space="preserve"> address</w:t>
      </w:r>
      <w:r w:rsidR="002E29FB">
        <w:rPr>
          <w:highlight w:val="white"/>
        </w:rPr>
        <w:t xml:space="preserve"> operator</w:t>
      </w:r>
      <w:r>
        <w:rPr>
          <w:highlight w:val="white"/>
        </w:rPr>
        <w:t>.</w:t>
      </w:r>
    </w:p>
    <w:p w14:paraId="2498B613" w14:textId="77777777" w:rsidR="00D75FFB" w:rsidRDefault="00DD0FD2" w:rsidP="00D75FFB">
      <w:pPr>
        <w:pStyle w:val="Code"/>
        <w:rPr>
          <w:highlight w:val="white"/>
        </w:rPr>
      </w:pPr>
      <w:r w:rsidRPr="00D75FFB">
        <w:rPr>
          <w:highlight w:val="white"/>
        </w:rPr>
        <w:t xml:space="preserve">    public static Expression Unary(MiddleOperator middleOp,</w:t>
      </w:r>
    </w:p>
    <w:p w14:paraId="4C319B30" w14:textId="4362096F" w:rsidR="00DD0FD2" w:rsidRPr="00D75FFB" w:rsidRDefault="00D75FFB" w:rsidP="00D75FFB">
      <w:pPr>
        <w:pStyle w:val="Code"/>
        <w:rPr>
          <w:highlight w:val="white"/>
        </w:rPr>
      </w:pPr>
      <w:r>
        <w:rPr>
          <w:highlight w:val="white"/>
        </w:rPr>
        <w:t xml:space="preserve">                                   </w:t>
      </w:r>
      <w:r w:rsidR="00DD0FD2" w:rsidRPr="00D75FFB">
        <w:rPr>
          <w:highlight w:val="white"/>
        </w:rPr>
        <w:t>Expression expression) {</w:t>
      </w:r>
    </w:p>
    <w:p w14:paraId="79157A88" w14:textId="350D298A" w:rsidR="00C8332E" w:rsidRPr="009B2E26" w:rsidRDefault="00DD0FD2" w:rsidP="009B2E26">
      <w:pPr>
        <w:pStyle w:val="Code"/>
        <w:rPr>
          <w:highlight w:val="white"/>
        </w:rPr>
      </w:pPr>
      <w:r w:rsidRPr="00D75FFB">
        <w:rPr>
          <w:highlight w:val="white"/>
        </w:rPr>
        <w:t xml:space="preserve">      Symbol symbol = expression.Symbol;</w:t>
      </w:r>
    </w:p>
    <w:p w14:paraId="5F13DE1A" w14:textId="3344FF1A" w:rsidR="001E34CD" w:rsidRPr="009B2E26" w:rsidRDefault="001E34CD" w:rsidP="001E34CD">
      <w:pPr>
        <w:rPr>
          <w:highlight w:val="white"/>
        </w:rPr>
      </w:pPr>
      <w:r>
        <w:rPr>
          <w:highlight w:val="white"/>
        </w:rPr>
        <w:t xml:space="preserve">If the symbol in the address case is a </w:t>
      </w:r>
      <w:r w:rsidR="00A258BB">
        <w:rPr>
          <w:highlight w:val="white"/>
        </w:rPr>
        <w:t xml:space="preserve">static value, we </w:t>
      </w:r>
      <w:r w:rsidR="00427791">
        <w:rPr>
          <w:highlight w:val="white"/>
        </w:rPr>
        <w:t>create a</w:t>
      </w:r>
      <w:r w:rsidR="00A258BB">
        <w:rPr>
          <w:highlight w:val="white"/>
        </w:rPr>
        <w:t xml:space="preserve"> static address</w:t>
      </w:r>
      <w:r w:rsidR="00427791">
        <w:rPr>
          <w:highlight w:val="white"/>
        </w:rPr>
        <w:t xml:space="preserve"> with the same name and offset.</w:t>
      </w:r>
    </w:p>
    <w:p w14:paraId="3D84437E" w14:textId="77777777" w:rsidR="00DD0FD2" w:rsidRPr="00DD0FD2" w:rsidRDefault="00DD0FD2" w:rsidP="00DD0FD2">
      <w:pPr>
        <w:pStyle w:val="Code"/>
        <w:rPr>
          <w:highlight w:val="white"/>
        </w:rPr>
      </w:pPr>
      <w:r w:rsidRPr="00DD0FD2">
        <w:rPr>
          <w:highlight w:val="white"/>
        </w:rPr>
        <w:t xml:space="preserve">      switch (middleOp) {</w:t>
      </w:r>
    </w:p>
    <w:p w14:paraId="161E1D68" w14:textId="77777777" w:rsidR="00DD0FD2" w:rsidRPr="00DD0FD2" w:rsidRDefault="00DD0FD2" w:rsidP="00DD0FD2">
      <w:pPr>
        <w:pStyle w:val="Code"/>
        <w:rPr>
          <w:highlight w:val="white"/>
        </w:rPr>
      </w:pPr>
      <w:r w:rsidRPr="00DD0FD2">
        <w:rPr>
          <w:highlight w:val="white"/>
        </w:rPr>
        <w:t xml:space="preserve">        case MiddleOperator.Address:</w:t>
      </w:r>
    </w:p>
    <w:p w14:paraId="1C5AD016" w14:textId="77777777" w:rsidR="00DD0FD2" w:rsidRPr="00DD0FD2" w:rsidRDefault="00DD0FD2" w:rsidP="00DD0FD2">
      <w:pPr>
        <w:pStyle w:val="Code"/>
        <w:rPr>
          <w:highlight w:val="white"/>
        </w:rPr>
      </w:pPr>
      <w:r w:rsidRPr="00DD0FD2">
        <w:rPr>
          <w:highlight w:val="white"/>
        </w:rPr>
        <w:t xml:space="preserve">          if (symbol.Value is StaticValue) { // &amp;a[i], &amp;s.i</w:t>
      </w:r>
    </w:p>
    <w:p w14:paraId="62EDA366" w14:textId="77777777" w:rsidR="00DD0FD2" w:rsidRPr="00DD0FD2" w:rsidRDefault="00DD0FD2" w:rsidP="00DD0FD2">
      <w:pPr>
        <w:pStyle w:val="Code"/>
        <w:rPr>
          <w:highlight w:val="white"/>
        </w:rPr>
      </w:pPr>
      <w:r w:rsidRPr="00DD0FD2">
        <w:rPr>
          <w:highlight w:val="white"/>
        </w:rPr>
        <w:t xml:space="preserve">            StaticValue staticValue = (StaticValue) symbol.Value;</w:t>
      </w:r>
    </w:p>
    <w:p w14:paraId="51A25DDD" w14:textId="77777777" w:rsidR="00DD0FD2" w:rsidRPr="00DD0FD2" w:rsidRDefault="00DD0FD2" w:rsidP="00DD0FD2">
      <w:pPr>
        <w:pStyle w:val="Code"/>
        <w:rPr>
          <w:highlight w:val="white"/>
        </w:rPr>
      </w:pPr>
      <w:r w:rsidRPr="00DD0FD2">
        <w:rPr>
          <w:highlight w:val="white"/>
        </w:rPr>
        <w:t xml:space="preserve">            StaticAddress staticAddress =</w:t>
      </w:r>
    </w:p>
    <w:p w14:paraId="5CF7D102" w14:textId="77777777" w:rsidR="00DD0FD2" w:rsidRPr="00DD0FD2" w:rsidRDefault="00DD0FD2" w:rsidP="00DD0FD2">
      <w:pPr>
        <w:pStyle w:val="Code"/>
        <w:rPr>
          <w:highlight w:val="white"/>
        </w:rPr>
      </w:pPr>
      <w:r w:rsidRPr="00DD0FD2">
        <w:rPr>
          <w:highlight w:val="white"/>
        </w:rPr>
        <w:t xml:space="preserve">              new StaticAddress(staticValue.UniqueName, staticValue.Offset);</w:t>
      </w:r>
    </w:p>
    <w:p w14:paraId="5EF97943" w14:textId="77777777" w:rsidR="00DD0FD2" w:rsidRDefault="00DD0FD2" w:rsidP="00DD0FD2">
      <w:pPr>
        <w:pStyle w:val="Code"/>
        <w:rPr>
          <w:highlight w:val="white"/>
        </w:rPr>
      </w:pPr>
      <w:r w:rsidRPr="00DD0FD2">
        <w:rPr>
          <w:highlight w:val="white"/>
        </w:rPr>
        <w:t xml:space="preserve">            Symbol resultSymbol =</w:t>
      </w:r>
    </w:p>
    <w:p w14:paraId="2A1A1EE2" w14:textId="7DE2ED30"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471F7FD2"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776C37" w14:textId="77777777" w:rsidR="00DD0FD2" w:rsidRPr="00DD0FD2" w:rsidRDefault="00DD0FD2" w:rsidP="00DD0FD2">
      <w:pPr>
        <w:pStyle w:val="Code"/>
        <w:rPr>
          <w:highlight w:val="white"/>
        </w:rPr>
      </w:pPr>
      <w:r w:rsidRPr="00DD0FD2">
        <w:rPr>
          <w:highlight w:val="white"/>
        </w:rPr>
        <w:t xml:space="preserve">          }</w:t>
      </w:r>
    </w:p>
    <w:p w14:paraId="5FF630AE" w14:textId="3D81AB89" w:rsidR="00427791" w:rsidRPr="009B2E26" w:rsidRDefault="00427791" w:rsidP="00427791">
      <w:pPr>
        <w:rPr>
          <w:highlight w:val="white"/>
        </w:rPr>
      </w:pPr>
      <w:r>
        <w:rPr>
          <w:highlight w:val="white"/>
        </w:rPr>
        <w:t>If the symbol is extern or static,</w:t>
      </w:r>
      <w:r w:rsidR="009023EB">
        <w:rPr>
          <w:highlight w:val="white"/>
        </w:rPr>
        <w:t xml:space="preserve"> we create a static address,</w:t>
      </w:r>
      <w:r w:rsidR="00BF7245">
        <w:rPr>
          <w:highlight w:val="white"/>
        </w:rPr>
        <w:t xml:space="preserve"> with the symbol name and offset zero.</w:t>
      </w:r>
    </w:p>
    <w:p w14:paraId="42F1B438" w14:textId="77777777" w:rsidR="00DD0FD2" w:rsidRPr="00DD0FD2" w:rsidRDefault="00DD0FD2" w:rsidP="00DD0FD2">
      <w:pPr>
        <w:pStyle w:val="Code"/>
        <w:rPr>
          <w:highlight w:val="white"/>
        </w:rPr>
      </w:pPr>
      <w:r w:rsidRPr="00DD0FD2">
        <w:rPr>
          <w:highlight w:val="white"/>
        </w:rPr>
        <w:t xml:space="preserve">          else if (symbol.IsExternOrStatic()) { // &amp;i</w:t>
      </w:r>
    </w:p>
    <w:p w14:paraId="58D549C9" w14:textId="77777777" w:rsidR="00DD0FD2" w:rsidRDefault="00DD0FD2" w:rsidP="00DD0FD2">
      <w:pPr>
        <w:pStyle w:val="Code"/>
        <w:rPr>
          <w:highlight w:val="white"/>
        </w:rPr>
      </w:pPr>
      <w:r w:rsidRPr="00DD0FD2">
        <w:rPr>
          <w:highlight w:val="white"/>
        </w:rPr>
        <w:t xml:space="preserve">            StaticAddress staticAddress =</w:t>
      </w:r>
    </w:p>
    <w:p w14:paraId="4D9B9B37" w14:textId="6BDDD250" w:rsidR="00DD0FD2" w:rsidRPr="00DD0FD2" w:rsidRDefault="00DD0FD2" w:rsidP="00DD0FD2">
      <w:pPr>
        <w:pStyle w:val="Code"/>
        <w:rPr>
          <w:highlight w:val="white"/>
        </w:rPr>
      </w:pPr>
      <w:r>
        <w:rPr>
          <w:highlight w:val="white"/>
        </w:rPr>
        <w:t xml:space="preserve">              </w:t>
      </w:r>
      <w:r w:rsidRPr="00DD0FD2">
        <w:rPr>
          <w:highlight w:val="white"/>
        </w:rPr>
        <w:t>new StaticAddress(symbol.UniqueName, 0);</w:t>
      </w:r>
    </w:p>
    <w:p w14:paraId="35A15AAD" w14:textId="77777777" w:rsidR="00DD0FD2" w:rsidRDefault="00DD0FD2" w:rsidP="00DD0FD2">
      <w:pPr>
        <w:pStyle w:val="Code"/>
        <w:rPr>
          <w:highlight w:val="white"/>
        </w:rPr>
      </w:pPr>
      <w:r w:rsidRPr="00DD0FD2">
        <w:rPr>
          <w:highlight w:val="white"/>
        </w:rPr>
        <w:t xml:space="preserve">            Symbol resultSymbol =</w:t>
      </w:r>
    </w:p>
    <w:p w14:paraId="659E62C5" w14:textId="1F95DDEF" w:rsidR="00DD0FD2" w:rsidRPr="00DD0FD2" w:rsidRDefault="00DD0FD2" w:rsidP="00DD0FD2">
      <w:pPr>
        <w:pStyle w:val="Code"/>
        <w:rPr>
          <w:highlight w:val="white"/>
        </w:rPr>
      </w:pPr>
      <w:r>
        <w:rPr>
          <w:highlight w:val="white"/>
        </w:rPr>
        <w:t xml:space="preserve">             </w:t>
      </w:r>
      <w:r w:rsidRPr="00DD0FD2">
        <w:rPr>
          <w:highlight w:val="white"/>
        </w:rPr>
        <w:t xml:space="preserve"> new Symbol(new Type(symbol.Type), staticAddress);</w:t>
      </w:r>
    </w:p>
    <w:p w14:paraId="08401EF3" w14:textId="77777777" w:rsidR="00DD0FD2" w:rsidRPr="00DD0FD2" w:rsidRDefault="00DD0FD2" w:rsidP="00DD0FD2">
      <w:pPr>
        <w:pStyle w:val="Code"/>
        <w:rPr>
          <w:highlight w:val="white"/>
        </w:rPr>
      </w:pPr>
      <w:r w:rsidRPr="00DD0FD2">
        <w:rPr>
          <w:highlight w:val="white"/>
        </w:rPr>
        <w:t xml:space="preserve">            return (new Expression(resultSymbol, null, null));</w:t>
      </w:r>
    </w:p>
    <w:p w14:paraId="1EEFFBAA" w14:textId="77777777" w:rsidR="00DD0FD2" w:rsidRPr="00DD0FD2" w:rsidRDefault="00DD0FD2" w:rsidP="00DD0FD2">
      <w:pPr>
        <w:pStyle w:val="Code"/>
        <w:rPr>
          <w:highlight w:val="white"/>
        </w:rPr>
      </w:pPr>
      <w:r w:rsidRPr="00DD0FD2">
        <w:rPr>
          <w:highlight w:val="white"/>
        </w:rPr>
        <w:t xml:space="preserve">          }</w:t>
      </w:r>
    </w:p>
    <w:p w14:paraId="779662C0" w14:textId="77777777" w:rsidR="00DD0FD2" w:rsidRPr="00DD0FD2" w:rsidRDefault="00DD0FD2" w:rsidP="00DD0FD2">
      <w:pPr>
        <w:pStyle w:val="Code"/>
        <w:rPr>
          <w:highlight w:val="white"/>
        </w:rPr>
      </w:pPr>
      <w:r w:rsidRPr="00DD0FD2">
        <w:rPr>
          <w:highlight w:val="white"/>
        </w:rPr>
        <w:t xml:space="preserve">          break;</w:t>
      </w:r>
    </w:p>
    <w:p w14:paraId="3E5FDF6C" w14:textId="34523B5C" w:rsidR="00BF7245" w:rsidRPr="00BF7245" w:rsidRDefault="0072527F" w:rsidP="00BF7245">
      <w:pPr>
        <w:pStyle w:val="Code"/>
        <w:rPr>
          <w:highlight w:val="white"/>
        </w:rPr>
      </w:pPr>
      <w:r>
        <w:rPr>
          <w:highlight w:val="white"/>
        </w:rPr>
        <w:t xml:space="preserve">  </w:t>
      </w:r>
      <w:r w:rsidR="00BF7245" w:rsidRPr="00BF7245">
        <w:rPr>
          <w:highlight w:val="white"/>
        </w:rPr>
        <w:t xml:space="preserve">      }</w:t>
      </w:r>
    </w:p>
    <w:p w14:paraId="1EFA7681" w14:textId="77777777" w:rsidR="00C8332E" w:rsidRPr="009B2E26" w:rsidRDefault="00C8332E" w:rsidP="009B2E26">
      <w:pPr>
        <w:pStyle w:val="Code"/>
        <w:rPr>
          <w:highlight w:val="white"/>
        </w:rPr>
      </w:pPr>
      <w:r w:rsidRPr="009B2E26">
        <w:rPr>
          <w:highlight w:val="white"/>
        </w:rPr>
        <w:t xml:space="preserve">      }</w:t>
      </w:r>
    </w:p>
    <w:p w14:paraId="09A0FE18" w14:textId="77777777" w:rsidR="00C8332E" w:rsidRPr="009B2E26" w:rsidRDefault="00C8332E" w:rsidP="009B2E26">
      <w:pPr>
        <w:pStyle w:val="Code"/>
        <w:rPr>
          <w:highlight w:val="white"/>
        </w:rPr>
      </w:pPr>
    </w:p>
    <w:p w14:paraId="0040A049" w14:textId="77777777" w:rsidR="00C8332E" w:rsidRPr="009B2E26" w:rsidRDefault="00C8332E" w:rsidP="009B2E26">
      <w:pPr>
        <w:pStyle w:val="Code"/>
        <w:rPr>
          <w:highlight w:val="white"/>
        </w:rPr>
      </w:pPr>
      <w:r w:rsidRPr="009B2E26">
        <w:rPr>
          <w:highlight w:val="white"/>
        </w:rPr>
        <w:t xml:space="preserve">      return null;</w:t>
      </w:r>
    </w:p>
    <w:p w14:paraId="4A51C186" w14:textId="1A73EB1C" w:rsidR="00C8332E" w:rsidRPr="009B2E26" w:rsidRDefault="00C8332E" w:rsidP="009B2E26">
      <w:pPr>
        <w:pStyle w:val="Code"/>
        <w:rPr>
          <w:highlight w:val="white"/>
        </w:rPr>
      </w:pPr>
      <w:r w:rsidRPr="009B2E26">
        <w:rPr>
          <w:highlight w:val="white"/>
        </w:rPr>
        <w:t xml:space="preserve">    }</w:t>
      </w:r>
    </w:p>
    <w:p w14:paraId="3D7A0394" w14:textId="77777777" w:rsidR="00C8332E" w:rsidRPr="009B2E26" w:rsidRDefault="00C8332E" w:rsidP="009B2E26">
      <w:pPr>
        <w:pStyle w:val="Code"/>
        <w:rPr>
          <w:highlight w:val="white"/>
        </w:rPr>
      </w:pPr>
      <w:r w:rsidRPr="009B2E26">
        <w:rPr>
          <w:highlight w:val="white"/>
        </w:rPr>
        <w:t xml:space="preserve">  }</w:t>
      </w:r>
    </w:p>
    <w:p w14:paraId="1C69A70D" w14:textId="7F7E1DF8" w:rsidR="00B838C8" w:rsidRPr="009B2E26" w:rsidRDefault="00C8332E" w:rsidP="009B2E26">
      <w:pPr>
        <w:pStyle w:val="Code"/>
      </w:pPr>
      <w:r w:rsidRPr="009B2E26">
        <w:rPr>
          <w:highlight w:val="white"/>
        </w:rPr>
        <w:t>}</w:t>
      </w:r>
    </w:p>
    <w:p w14:paraId="240CCCC5" w14:textId="7172E3D3" w:rsidR="00EF74E4" w:rsidRDefault="00C37108" w:rsidP="00485A24">
      <w:pPr>
        <w:pStyle w:val="Rubrik1"/>
      </w:pPr>
      <w:bookmarkStart w:id="471" w:name="_Toc49764385"/>
      <w:r>
        <w:lastRenderedPageBreak/>
        <w:t>Initialization</w:t>
      </w:r>
      <w:bookmarkEnd w:id="471"/>
    </w:p>
    <w:p w14:paraId="099B3542" w14:textId="03526275" w:rsidR="00F418DE" w:rsidRPr="00F418DE" w:rsidRDefault="00F418DE" w:rsidP="00F418DE">
      <w:r>
        <w:t xml:space="preserve">There are two kinds of </w:t>
      </w:r>
      <w:r w:rsidR="00F4217C">
        <w:t>initialization</w:t>
      </w:r>
      <w:r>
        <w:t>: auto and static.</w:t>
      </w:r>
      <w:r w:rsidR="00C85899">
        <w:t xml:space="preserve"> Basically, they </w:t>
      </w:r>
      <w:r w:rsidR="005B0E8B">
        <w:t>perform the same task</w:t>
      </w:r>
      <w:r w:rsidR="00C85899">
        <w:t xml:space="preserve">: matches a type against an </w:t>
      </w:r>
      <w:r w:rsidR="002F35C1">
        <w:t>initializer</w:t>
      </w:r>
      <w:r w:rsidR="00FD53DC">
        <w:t>. The</w:t>
      </w:r>
      <w:r w:rsidR="00134566">
        <w:t xml:space="preserve"> initializer </w:t>
      </w:r>
      <w:r w:rsidR="00C85899">
        <w:t xml:space="preserve">may be </w:t>
      </w:r>
      <w:r w:rsidR="00E95889">
        <w:t>an expression or a list of expressions or lists.</w:t>
      </w:r>
    </w:p>
    <w:p w14:paraId="5187DC74" w14:textId="40410CD4" w:rsidR="002C3770" w:rsidRPr="00E03072" w:rsidRDefault="00E03072" w:rsidP="00E03072">
      <w:pPr>
        <w:pStyle w:val="CodeHeader"/>
      </w:pPr>
      <w:r>
        <w:rPr>
          <w:highlight w:val="white"/>
          <w:lang w:val="sv-SE"/>
        </w:rPr>
        <w:t>GenerateAuto</w:t>
      </w:r>
      <w:r w:rsidR="002F35C1">
        <w:rPr>
          <w:highlight w:val="white"/>
          <w:lang w:val="sv-SE"/>
        </w:rPr>
        <w:t>Initializer</w:t>
      </w:r>
      <w:r>
        <w:rPr>
          <w:lang w:val="sv-SE"/>
        </w:rPr>
        <w:t>.cs</w:t>
      </w:r>
    </w:p>
    <w:p w14:paraId="6B98BFE7" w14:textId="77777777" w:rsidR="00AE0EF5" w:rsidRPr="00AE0EF5" w:rsidRDefault="00AE0EF5" w:rsidP="00AE0EF5">
      <w:pPr>
        <w:pStyle w:val="Code"/>
        <w:rPr>
          <w:highlight w:val="white"/>
        </w:rPr>
      </w:pPr>
      <w:r w:rsidRPr="00AE0EF5">
        <w:rPr>
          <w:highlight w:val="white"/>
        </w:rPr>
        <w:t>using System.Numerics;</w:t>
      </w:r>
    </w:p>
    <w:p w14:paraId="5E06F6C7" w14:textId="77777777" w:rsidR="00AE0EF5" w:rsidRPr="00AE0EF5" w:rsidRDefault="00AE0EF5" w:rsidP="00AE0EF5">
      <w:pPr>
        <w:pStyle w:val="Code"/>
        <w:rPr>
          <w:highlight w:val="white"/>
        </w:rPr>
      </w:pPr>
      <w:r w:rsidRPr="00AE0EF5">
        <w:rPr>
          <w:highlight w:val="white"/>
        </w:rPr>
        <w:t>using System.Collections.Generic;</w:t>
      </w:r>
    </w:p>
    <w:p w14:paraId="4C3625DB" w14:textId="77777777" w:rsidR="00AE0EF5" w:rsidRPr="00AE0EF5" w:rsidRDefault="00AE0EF5" w:rsidP="00AE0EF5">
      <w:pPr>
        <w:pStyle w:val="Code"/>
        <w:rPr>
          <w:highlight w:val="white"/>
        </w:rPr>
      </w:pPr>
    </w:p>
    <w:p w14:paraId="54571C2C" w14:textId="77777777" w:rsidR="00AE0EF5" w:rsidRPr="00AE0EF5" w:rsidRDefault="00AE0EF5" w:rsidP="00AE0EF5">
      <w:pPr>
        <w:pStyle w:val="Code"/>
        <w:rPr>
          <w:highlight w:val="white"/>
        </w:rPr>
      </w:pPr>
      <w:r w:rsidRPr="00AE0EF5">
        <w:rPr>
          <w:highlight w:val="white"/>
        </w:rPr>
        <w:t>namespace CCompiler {</w:t>
      </w:r>
    </w:p>
    <w:p w14:paraId="2CE0A71E" w14:textId="77777777" w:rsidR="00AE0EF5" w:rsidRPr="00AE0EF5" w:rsidRDefault="00AE0EF5" w:rsidP="00AE0EF5">
      <w:pPr>
        <w:pStyle w:val="Code"/>
        <w:rPr>
          <w:highlight w:val="white"/>
        </w:rPr>
      </w:pPr>
      <w:r w:rsidRPr="00AE0EF5">
        <w:rPr>
          <w:highlight w:val="white"/>
        </w:rPr>
        <w:t xml:space="preserve">  class GenerateAutoInitializer {</w:t>
      </w:r>
    </w:p>
    <w:p w14:paraId="4177E94A" w14:textId="77777777" w:rsidR="00AE0EF5" w:rsidRPr="00AE0EF5" w:rsidRDefault="00AE0EF5" w:rsidP="00AE0EF5">
      <w:pPr>
        <w:pStyle w:val="Code"/>
        <w:rPr>
          <w:highlight w:val="white"/>
        </w:rPr>
      </w:pPr>
      <w:r w:rsidRPr="00AE0EF5">
        <w:rPr>
          <w:highlight w:val="white"/>
        </w:rPr>
        <w:t xml:space="preserve">    public static List&lt;MiddleCode&gt; GenerateAuto(Symbol toSymbol,</w:t>
      </w:r>
    </w:p>
    <w:p w14:paraId="303D88FC" w14:textId="77777777" w:rsidR="00AE0EF5" w:rsidRPr="00AE0EF5" w:rsidRDefault="00AE0EF5" w:rsidP="00AE0EF5">
      <w:pPr>
        <w:pStyle w:val="Code"/>
        <w:rPr>
          <w:highlight w:val="white"/>
        </w:rPr>
      </w:pPr>
      <w:r w:rsidRPr="00AE0EF5">
        <w:rPr>
          <w:highlight w:val="white"/>
        </w:rPr>
        <w:t xml:space="preserve">                                                object fromInitializer) {</w:t>
      </w:r>
    </w:p>
    <w:p w14:paraId="43BD01DD" w14:textId="77777777" w:rsidR="00AE0EF5" w:rsidRPr="00AE0EF5" w:rsidRDefault="00AE0EF5" w:rsidP="00AE0EF5">
      <w:pPr>
        <w:pStyle w:val="Code"/>
        <w:rPr>
          <w:highlight w:val="white"/>
        </w:rPr>
      </w:pPr>
      <w:r w:rsidRPr="00AE0EF5">
        <w:rPr>
          <w:highlight w:val="white"/>
        </w:rPr>
        <w:t xml:space="preserve">      Assert.ErrorXXX((fromInitializer is Expression) ||</w:t>
      </w:r>
    </w:p>
    <w:p w14:paraId="44FD5EB7" w14:textId="77777777" w:rsidR="00AE0EF5" w:rsidRPr="00AE0EF5" w:rsidRDefault="00AE0EF5" w:rsidP="00AE0EF5">
      <w:pPr>
        <w:pStyle w:val="Code"/>
        <w:rPr>
          <w:highlight w:val="white"/>
        </w:rPr>
      </w:pPr>
      <w:r w:rsidRPr="00AE0EF5">
        <w:rPr>
          <w:highlight w:val="white"/>
        </w:rPr>
        <w:t xml:space="preserve">                      (fromInitializer is List&lt;object&gt;));</w:t>
      </w:r>
    </w:p>
    <w:p w14:paraId="47276DBE" w14:textId="77777777" w:rsidR="00AE0EF5" w:rsidRPr="00AE0EF5" w:rsidRDefault="00AE0EF5" w:rsidP="00AE0EF5">
      <w:pPr>
        <w:pStyle w:val="Code"/>
        <w:rPr>
          <w:highlight w:val="white"/>
        </w:rPr>
      </w:pPr>
      <w:r w:rsidRPr="00AE0EF5">
        <w:rPr>
          <w:highlight w:val="white"/>
        </w:rPr>
        <w:t xml:space="preserve">      Type toType = toSymbol.Type;</w:t>
      </w:r>
    </w:p>
    <w:p w14:paraId="4EA9F501" w14:textId="77777777" w:rsidR="00AE0EF5" w:rsidRPr="00AE0EF5" w:rsidRDefault="00AE0EF5" w:rsidP="00AE0EF5">
      <w:pPr>
        <w:pStyle w:val="Code"/>
        <w:rPr>
          <w:highlight w:val="white"/>
        </w:rPr>
      </w:pPr>
      <w:r w:rsidRPr="00AE0EF5">
        <w:rPr>
          <w:highlight w:val="white"/>
        </w:rPr>
        <w:t xml:space="preserve">      List&lt;MiddleCode&gt; codeList = new List&lt;MiddleCode&gt;();</w:t>
      </w:r>
    </w:p>
    <w:p w14:paraId="12D6E2B8" w14:textId="328AA739" w:rsidR="009E238B" w:rsidRDefault="009E238B" w:rsidP="009E238B">
      <w:pPr>
        <w:rPr>
          <w:highlight w:val="white"/>
        </w:rPr>
      </w:pPr>
      <w:r>
        <w:rPr>
          <w:highlight w:val="white"/>
        </w:rPr>
        <w:t>If the initializer is an expression, we have two cases</w:t>
      </w:r>
      <w:r w:rsidR="00FA23A8">
        <w:rPr>
          <w:highlight w:val="white"/>
        </w:rPr>
        <w:t>. If the type is an array of characters and the initializer is a string, we change the initializer from a string to a list of characters</w:t>
      </w:r>
      <w:r w:rsidR="0064067A">
        <w:rPr>
          <w:highlight w:val="white"/>
        </w:rPr>
        <w:t xml:space="preserve">, and call </w:t>
      </w:r>
      <w:r w:rsidR="00775F12" w:rsidRPr="00775F12">
        <w:rPr>
          <w:rStyle w:val="KeyWord0"/>
          <w:highlight w:val="white"/>
        </w:rPr>
        <w:t>GenerateAutoInitializer</w:t>
      </w:r>
      <w:r w:rsidR="00775F12">
        <w:rPr>
          <w:highlight w:val="white"/>
        </w:rPr>
        <w:t xml:space="preserve"> recursively with the list of characters instream of the string.</w:t>
      </w:r>
      <w:r w:rsidR="003672D4">
        <w:rPr>
          <w:highlight w:val="white"/>
        </w:rPr>
        <w:t xml:space="preserve"> </w:t>
      </w:r>
      <w:r w:rsidR="007B76B6">
        <w:rPr>
          <w:highlight w:val="white"/>
        </w:rPr>
        <w:t xml:space="preserve">In C, when initializing an array of characters, a string or a list of characters are </w:t>
      </w:r>
      <w:r w:rsidR="00480021">
        <w:rPr>
          <w:highlight w:val="white"/>
        </w:rPr>
        <w:t>equivalent</w:t>
      </w:r>
      <w:r w:rsidR="007B76B6">
        <w:rPr>
          <w:highlight w:val="white"/>
        </w:rPr>
        <w:t xml:space="preserve">. </w:t>
      </w:r>
      <w:r w:rsidR="00325435">
        <w:rPr>
          <w:highlight w:val="white"/>
        </w:rPr>
        <w:t xml:space="preserve">For instance, </w:t>
      </w:r>
      <w:r w:rsidR="003672D4">
        <w:rPr>
          <w:highlight w:val="white"/>
        </w:rPr>
        <w:t>the i</w:t>
      </w:r>
      <w:r w:rsidR="002D685E">
        <w:rPr>
          <w:highlight w:val="white"/>
        </w:rPr>
        <w:t xml:space="preserve">nitializations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ED21EB">
        <w:rPr>
          <w:rStyle w:val="KeyWord0"/>
          <w:highlight w:val="white"/>
        </w:rPr>
        <w:t>i</w:t>
      </w:r>
      <w:r w:rsidR="00C56256" w:rsidRPr="00E75655">
        <w:rPr>
          <w:rStyle w:val="KeyWord0"/>
          <w:highlight w:val="white"/>
        </w:rPr>
        <w:t>"</w:t>
      </w:r>
      <w:r w:rsidR="00C56256">
        <w:rPr>
          <w:highlight w:val="white"/>
        </w:rPr>
        <w:t xml:space="preserve"> and </w:t>
      </w:r>
      <w:r w:rsidR="00C56256" w:rsidRPr="00E75655">
        <w:rPr>
          <w:rStyle w:val="KeyWord0"/>
          <w:highlight w:val="white"/>
        </w:rPr>
        <w:t>char</w:t>
      </w:r>
      <w:r w:rsidR="00C56256">
        <w:rPr>
          <w:highlight w:val="white"/>
        </w:rPr>
        <w:t xml:space="preserve"> </w:t>
      </w:r>
      <w:r w:rsidR="00C56256" w:rsidRPr="00E75655">
        <w:rPr>
          <w:rStyle w:val="KeyWord0"/>
          <w:highlight w:val="white"/>
        </w:rPr>
        <w:t>s[]</w:t>
      </w:r>
      <w:r w:rsidR="00C56256">
        <w:rPr>
          <w:highlight w:val="white"/>
        </w:rPr>
        <w:t xml:space="preserve"> </w:t>
      </w:r>
      <w:r w:rsidR="00C56256" w:rsidRPr="00E75655">
        <w:rPr>
          <w:rStyle w:val="KeyWord0"/>
          <w:highlight w:val="white"/>
        </w:rPr>
        <w:t>=</w:t>
      </w:r>
      <w:r w:rsidR="00C56256">
        <w:rPr>
          <w:highlight w:val="white"/>
        </w:rPr>
        <w:t xml:space="preserve"> </w:t>
      </w:r>
      <w:r w:rsidR="00C56256" w:rsidRPr="00E75655">
        <w:rPr>
          <w:rStyle w:val="KeyWord0"/>
          <w:highlight w:val="white"/>
        </w:rPr>
        <w:t>{'H',</w:t>
      </w:r>
      <w:r w:rsidR="00C56256">
        <w:rPr>
          <w:highlight w:val="white"/>
        </w:rPr>
        <w:t xml:space="preserve"> </w:t>
      </w:r>
      <w:r w:rsidR="00C56256" w:rsidRPr="00E75655">
        <w:rPr>
          <w:rStyle w:val="KeyWord0"/>
          <w:highlight w:val="white"/>
        </w:rPr>
        <w:t>'</w:t>
      </w:r>
      <w:r w:rsidR="00ED21EB">
        <w:rPr>
          <w:rStyle w:val="KeyWord0"/>
          <w:highlight w:val="white"/>
        </w:rPr>
        <w:t>i</w:t>
      </w:r>
      <w:r w:rsidR="00C56256" w:rsidRPr="00E75655">
        <w:rPr>
          <w:rStyle w:val="KeyWord0"/>
          <w:highlight w:val="white"/>
        </w:rPr>
        <w:t>',</w:t>
      </w:r>
      <w:r w:rsidR="00C56256">
        <w:rPr>
          <w:highlight w:val="white"/>
        </w:rPr>
        <w:t xml:space="preserve"> </w:t>
      </w:r>
      <w:r w:rsidR="00C56256" w:rsidRPr="00E75655">
        <w:rPr>
          <w:rStyle w:val="KeyWord0"/>
          <w:highlight w:val="white"/>
        </w:rPr>
        <w:t>'\0'}</w:t>
      </w:r>
      <w:r w:rsidR="00C56256">
        <w:rPr>
          <w:highlight w:val="white"/>
        </w:rPr>
        <w:t xml:space="preserve"> </w:t>
      </w:r>
      <w:r w:rsidR="002D685E">
        <w:rPr>
          <w:highlight w:val="white"/>
        </w:rPr>
        <w:t>are equivalent</w:t>
      </w:r>
      <w:r w:rsidR="002D054C">
        <w:rPr>
          <w:highlight w:val="white"/>
        </w:rPr>
        <w:t>.</w:t>
      </w:r>
      <w:r w:rsidR="002D685E">
        <w:rPr>
          <w:highlight w:val="white"/>
        </w:rPr>
        <w:t xml:space="preserve"> </w:t>
      </w:r>
      <w:r w:rsidR="00F22A6D">
        <w:rPr>
          <w:highlight w:val="white"/>
        </w:rPr>
        <w:t>Note the terminating zero-chara</w:t>
      </w:r>
      <w:r w:rsidR="00365FF8">
        <w:rPr>
          <w:highlight w:val="white"/>
        </w:rPr>
        <w:t>cter is added implicitly and the string case.</w:t>
      </w:r>
      <w:r w:rsidR="00BB1BEF">
        <w:rPr>
          <w:highlight w:val="white"/>
        </w:rPr>
        <w:t xml:space="preserve"> </w:t>
      </w:r>
    </w:p>
    <w:p w14:paraId="5CD2AB62" w14:textId="5A9EA2C2" w:rsidR="00AE0EF5" w:rsidRPr="00AE0EF5" w:rsidRDefault="00AE0EF5" w:rsidP="00AE0EF5">
      <w:pPr>
        <w:pStyle w:val="Code"/>
        <w:rPr>
          <w:highlight w:val="white"/>
        </w:rPr>
      </w:pPr>
      <w:r w:rsidRPr="00AE0EF5">
        <w:rPr>
          <w:highlight w:val="white"/>
        </w:rPr>
        <w:t xml:space="preserve">      if (fromInitializer is Expression) {</w:t>
      </w:r>
    </w:p>
    <w:p w14:paraId="1905C870" w14:textId="77777777" w:rsidR="00AE0EF5" w:rsidRPr="00AE0EF5" w:rsidRDefault="00AE0EF5" w:rsidP="00AE0EF5">
      <w:pPr>
        <w:pStyle w:val="Code"/>
        <w:rPr>
          <w:highlight w:val="white"/>
        </w:rPr>
      </w:pPr>
      <w:r w:rsidRPr="00AE0EF5">
        <w:rPr>
          <w:highlight w:val="white"/>
        </w:rPr>
        <w:t xml:space="preserve">        Expression fromExpression = (Expression) fromInitializer;</w:t>
      </w:r>
    </w:p>
    <w:p w14:paraId="13AAF381" w14:textId="77777777" w:rsidR="00477014" w:rsidRDefault="00477014" w:rsidP="00AE0EF5">
      <w:pPr>
        <w:pStyle w:val="Code"/>
        <w:rPr>
          <w:highlight w:val="white"/>
        </w:rPr>
      </w:pPr>
    </w:p>
    <w:p w14:paraId="7962D9E8" w14:textId="1101F89A" w:rsidR="00AE0EF5" w:rsidRPr="00AE0EF5" w:rsidRDefault="00AE0EF5" w:rsidP="00AE0EF5">
      <w:pPr>
        <w:pStyle w:val="Code"/>
        <w:rPr>
          <w:highlight w:val="white"/>
        </w:rPr>
      </w:pPr>
      <w:r w:rsidRPr="00AE0EF5">
        <w:rPr>
          <w:highlight w:val="white"/>
        </w:rPr>
        <w:t xml:space="preserve">        if (toType.IsArray() &amp;&amp; toType.ArrayType.IsChar() &amp;&amp;</w:t>
      </w:r>
    </w:p>
    <w:p w14:paraId="604E9463" w14:textId="77777777" w:rsidR="00AE0EF5" w:rsidRPr="00AE0EF5" w:rsidRDefault="00AE0EF5" w:rsidP="00AE0EF5">
      <w:pPr>
        <w:pStyle w:val="Code"/>
        <w:rPr>
          <w:highlight w:val="white"/>
        </w:rPr>
      </w:pPr>
      <w:r w:rsidRPr="00AE0EF5">
        <w:rPr>
          <w:highlight w:val="white"/>
        </w:rPr>
        <w:t xml:space="preserve">            fromExpression.Symbol.Type.IsString()) {</w:t>
      </w:r>
    </w:p>
    <w:p w14:paraId="419F8497" w14:textId="77777777" w:rsidR="00AE0EF5" w:rsidRPr="00AE0EF5" w:rsidRDefault="00AE0EF5" w:rsidP="00AE0EF5">
      <w:pPr>
        <w:pStyle w:val="Code"/>
        <w:rPr>
          <w:highlight w:val="white"/>
        </w:rPr>
      </w:pPr>
      <w:r w:rsidRPr="00AE0EF5">
        <w:rPr>
          <w:highlight w:val="white"/>
        </w:rPr>
        <w:t xml:space="preserve">          string text = ((string) fromExpression.Symbol.Value) + "0";</w:t>
      </w:r>
    </w:p>
    <w:p w14:paraId="1FAE5A8B" w14:textId="77777777" w:rsidR="00AE0EF5" w:rsidRPr="00AE0EF5" w:rsidRDefault="00AE0EF5" w:rsidP="00AE0EF5">
      <w:pPr>
        <w:pStyle w:val="Code"/>
        <w:rPr>
          <w:highlight w:val="white"/>
        </w:rPr>
      </w:pPr>
      <w:r w:rsidRPr="00AE0EF5">
        <w:rPr>
          <w:highlight w:val="white"/>
        </w:rPr>
        <w:t xml:space="preserve">          List&lt;object&gt; list = new List&lt;object&gt;();</w:t>
      </w:r>
    </w:p>
    <w:p w14:paraId="1DDAB012" w14:textId="77777777" w:rsidR="0064067A" w:rsidRDefault="0064067A" w:rsidP="00AE0EF5">
      <w:pPr>
        <w:pStyle w:val="Code"/>
        <w:rPr>
          <w:highlight w:val="white"/>
        </w:rPr>
      </w:pPr>
    </w:p>
    <w:p w14:paraId="3DC23496" w14:textId="2E3AB912" w:rsidR="00AE0EF5" w:rsidRPr="00AE0EF5" w:rsidRDefault="00AE0EF5" w:rsidP="00AE0EF5">
      <w:pPr>
        <w:pStyle w:val="Code"/>
        <w:rPr>
          <w:highlight w:val="white"/>
        </w:rPr>
      </w:pPr>
      <w:r w:rsidRPr="00AE0EF5">
        <w:rPr>
          <w:highlight w:val="white"/>
        </w:rPr>
        <w:t xml:space="preserve">          foreach (char c in text) {</w:t>
      </w:r>
    </w:p>
    <w:p w14:paraId="346FCFEA" w14:textId="77777777" w:rsidR="00AE0EF5" w:rsidRDefault="00AE0EF5" w:rsidP="00AE0EF5">
      <w:pPr>
        <w:pStyle w:val="Code"/>
        <w:rPr>
          <w:highlight w:val="white"/>
        </w:rPr>
      </w:pPr>
      <w:r w:rsidRPr="00AE0EF5">
        <w:rPr>
          <w:highlight w:val="white"/>
        </w:rPr>
        <w:t xml:space="preserve">            Symbol charSymbol =</w:t>
      </w:r>
    </w:p>
    <w:p w14:paraId="5E6839AE" w14:textId="68AD8B90" w:rsidR="00AE0EF5" w:rsidRPr="00AE0EF5" w:rsidRDefault="00AE0EF5" w:rsidP="00AE0EF5">
      <w:pPr>
        <w:pStyle w:val="Code"/>
        <w:rPr>
          <w:highlight w:val="white"/>
        </w:rPr>
      </w:pPr>
      <w:r>
        <w:rPr>
          <w:highlight w:val="white"/>
        </w:rPr>
        <w:t xml:space="preserve">              </w:t>
      </w:r>
      <w:r w:rsidRPr="00AE0EF5">
        <w:rPr>
          <w:highlight w:val="white"/>
        </w:rPr>
        <w:t>new Symbol(toType.ArrayType, (BigInteger) ((int) c));</w:t>
      </w:r>
    </w:p>
    <w:p w14:paraId="5F79A439" w14:textId="77777777" w:rsidR="00AE0EF5" w:rsidRPr="00AE0EF5" w:rsidRDefault="00AE0EF5" w:rsidP="00AE0EF5">
      <w:pPr>
        <w:pStyle w:val="Code"/>
        <w:rPr>
          <w:highlight w:val="white"/>
        </w:rPr>
      </w:pPr>
      <w:r w:rsidRPr="00AE0EF5">
        <w:rPr>
          <w:highlight w:val="white"/>
        </w:rPr>
        <w:t xml:space="preserve">            Expression charExpression = new Expression(charSymbol, null, null);</w:t>
      </w:r>
    </w:p>
    <w:p w14:paraId="589DFAA5" w14:textId="77777777" w:rsidR="00AE0EF5" w:rsidRPr="00AE0EF5" w:rsidRDefault="00AE0EF5" w:rsidP="00AE0EF5">
      <w:pPr>
        <w:pStyle w:val="Code"/>
        <w:rPr>
          <w:highlight w:val="white"/>
        </w:rPr>
      </w:pPr>
      <w:r w:rsidRPr="00AE0EF5">
        <w:rPr>
          <w:highlight w:val="white"/>
        </w:rPr>
        <w:t xml:space="preserve">            list.Add(charExpression);</w:t>
      </w:r>
    </w:p>
    <w:p w14:paraId="3FA560E9" w14:textId="77777777" w:rsidR="00AE0EF5" w:rsidRPr="00AE0EF5" w:rsidRDefault="00AE0EF5" w:rsidP="00AE0EF5">
      <w:pPr>
        <w:pStyle w:val="Code"/>
        <w:rPr>
          <w:highlight w:val="white"/>
        </w:rPr>
      </w:pPr>
      <w:r w:rsidRPr="00AE0EF5">
        <w:rPr>
          <w:highlight w:val="white"/>
        </w:rPr>
        <w:t xml:space="preserve">          }</w:t>
      </w:r>
    </w:p>
    <w:p w14:paraId="4683A3BC" w14:textId="77777777" w:rsidR="00AE0EF5" w:rsidRPr="00AE0EF5" w:rsidRDefault="00AE0EF5" w:rsidP="00AE0EF5">
      <w:pPr>
        <w:pStyle w:val="Code"/>
        <w:rPr>
          <w:highlight w:val="white"/>
        </w:rPr>
      </w:pPr>
    </w:p>
    <w:p w14:paraId="432D3C03" w14:textId="77777777" w:rsidR="00AE0EF5" w:rsidRPr="00AE0EF5" w:rsidRDefault="00AE0EF5" w:rsidP="00AE0EF5">
      <w:pPr>
        <w:pStyle w:val="Code"/>
        <w:rPr>
          <w:highlight w:val="white"/>
        </w:rPr>
      </w:pPr>
      <w:r w:rsidRPr="00AE0EF5">
        <w:rPr>
          <w:highlight w:val="white"/>
        </w:rPr>
        <w:t xml:space="preserve">          return GenerateAuto(toSymbol, list);</w:t>
      </w:r>
    </w:p>
    <w:p w14:paraId="39641B54" w14:textId="77777777" w:rsidR="00AE0EF5" w:rsidRPr="00AE0EF5" w:rsidRDefault="00AE0EF5" w:rsidP="00AE0EF5">
      <w:pPr>
        <w:pStyle w:val="Code"/>
        <w:rPr>
          <w:highlight w:val="white"/>
        </w:rPr>
      </w:pPr>
      <w:r w:rsidRPr="00AE0EF5">
        <w:rPr>
          <w:highlight w:val="white"/>
        </w:rPr>
        <w:t xml:space="preserve">        }</w:t>
      </w:r>
    </w:p>
    <w:p w14:paraId="5AA509F3" w14:textId="77EC5DB8" w:rsidR="00236DB0" w:rsidRPr="00E03072" w:rsidRDefault="00236DB0" w:rsidP="00E352B2">
      <w:pPr>
        <w:rPr>
          <w:highlight w:val="white"/>
        </w:rPr>
      </w:pPr>
      <w:r>
        <w:rPr>
          <w:highlight w:val="white"/>
        </w:rPr>
        <w:t xml:space="preserve">In all other cases, we </w:t>
      </w:r>
      <w:r w:rsidR="00AF1A00">
        <w:rPr>
          <w:highlight w:val="white"/>
        </w:rPr>
        <w:t>type cast the expression into the defined type and generate middle code instructions. In case of a floating value, we pop the value from the floating value stack to the symbol to be initialized. In case of any other type we generate an assignment instruction.</w:t>
      </w:r>
    </w:p>
    <w:p w14:paraId="24432E4A" w14:textId="77777777" w:rsidR="007B6ED0" w:rsidRPr="007B6ED0" w:rsidRDefault="007B6ED0" w:rsidP="007B6ED0">
      <w:pPr>
        <w:pStyle w:val="Code"/>
        <w:rPr>
          <w:highlight w:val="white"/>
        </w:rPr>
      </w:pPr>
      <w:r w:rsidRPr="007B6ED0">
        <w:rPr>
          <w:highlight w:val="white"/>
        </w:rPr>
        <w:t xml:space="preserve">        else {</w:t>
      </w:r>
    </w:p>
    <w:p w14:paraId="40538946" w14:textId="77777777" w:rsidR="007B6ED0" w:rsidRPr="007B6ED0" w:rsidRDefault="007B6ED0" w:rsidP="007B6ED0">
      <w:pPr>
        <w:pStyle w:val="Code"/>
        <w:rPr>
          <w:highlight w:val="white"/>
        </w:rPr>
      </w:pPr>
      <w:r w:rsidRPr="007B6ED0">
        <w:rPr>
          <w:highlight w:val="white"/>
        </w:rPr>
        <w:t xml:space="preserve">          fromExpression = TypeCast.ImplicitCast(fromExpression, toType);</w:t>
      </w:r>
    </w:p>
    <w:p w14:paraId="5FC62BB4" w14:textId="77777777" w:rsidR="007B6ED0" w:rsidRPr="007B6ED0" w:rsidRDefault="007B6ED0" w:rsidP="007B6ED0">
      <w:pPr>
        <w:pStyle w:val="Code"/>
        <w:rPr>
          <w:highlight w:val="white"/>
        </w:rPr>
      </w:pPr>
      <w:r w:rsidRPr="007B6ED0">
        <w:rPr>
          <w:highlight w:val="white"/>
        </w:rPr>
        <w:t xml:space="preserve">          codeList.AddRange(fromExpression.LongList);      </w:t>
      </w:r>
    </w:p>
    <w:p w14:paraId="50877A19" w14:textId="77777777" w:rsidR="007B6ED0" w:rsidRPr="007B6ED0" w:rsidRDefault="007B6ED0" w:rsidP="007B6ED0">
      <w:pPr>
        <w:pStyle w:val="Code"/>
        <w:rPr>
          <w:highlight w:val="white"/>
        </w:rPr>
      </w:pPr>
      <w:r w:rsidRPr="007B6ED0">
        <w:rPr>
          <w:highlight w:val="white"/>
        </w:rPr>
        <w:t xml:space="preserve">      </w:t>
      </w:r>
    </w:p>
    <w:p w14:paraId="7863E586" w14:textId="77777777" w:rsidR="007B6ED0" w:rsidRPr="007B6ED0" w:rsidRDefault="007B6ED0" w:rsidP="007B6ED0">
      <w:pPr>
        <w:pStyle w:val="Code"/>
        <w:rPr>
          <w:highlight w:val="white"/>
        </w:rPr>
      </w:pPr>
      <w:r w:rsidRPr="007B6ED0">
        <w:rPr>
          <w:highlight w:val="white"/>
        </w:rPr>
        <w:t xml:space="preserve">          if (toSymbol.Type.IsFloating()) {</w:t>
      </w:r>
    </w:p>
    <w:p w14:paraId="2B693AB8" w14:textId="77777777" w:rsidR="007B6ED0" w:rsidRPr="007B6ED0" w:rsidRDefault="007B6ED0" w:rsidP="007B6ED0">
      <w:pPr>
        <w:pStyle w:val="Code"/>
        <w:rPr>
          <w:highlight w:val="white"/>
        </w:rPr>
      </w:pPr>
      <w:r w:rsidRPr="007B6ED0">
        <w:rPr>
          <w:highlight w:val="white"/>
        </w:rPr>
        <w:t xml:space="preserve">            codeList.Add(new MiddleCode(MiddleOperator.PopFloat, toSymbol));</w:t>
      </w:r>
    </w:p>
    <w:p w14:paraId="7EFE7430" w14:textId="77777777" w:rsidR="007B6ED0" w:rsidRPr="007B6ED0" w:rsidRDefault="007B6ED0" w:rsidP="007B6ED0">
      <w:pPr>
        <w:pStyle w:val="Code"/>
        <w:rPr>
          <w:highlight w:val="white"/>
        </w:rPr>
      </w:pPr>
      <w:r w:rsidRPr="007B6ED0">
        <w:rPr>
          <w:highlight w:val="white"/>
        </w:rPr>
        <w:t xml:space="preserve">          }</w:t>
      </w:r>
    </w:p>
    <w:p w14:paraId="02BC635B" w14:textId="77777777" w:rsidR="007B6ED0" w:rsidRPr="007B6ED0" w:rsidRDefault="007B6ED0" w:rsidP="007B6ED0">
      <w:pPr>
        <w:pStyle w:val="Code"/>
        <w:rPr>
          <w:highlight w:val="white"/>
        </w:rPr>
      </w:pPr>
      <w:r w:rsidRPr="007B6ED0">
        <w:rPr>
          <w:highlight w:val="white"/>
        </w:rPr>
        <w:t xml:space="preserve">          else {</w:t>
      </w:r>
    </w:p>
    <w:p w14:paraId="103C4EBD" w14:textId="77777777" w:rsidR="007B6ED0" w:rsidRPr="007B6ED0" w:rsidRDefault="007B6ED0" w:rsidP="007B6ED0">
      <w:pPr>
        <w:pStyle w:val="Code"/>
        <w:rPr>
          <w:highlight w:val="white"/>
        </w:rPr>
      </w:pPr>
      <w:r w:rsidRPr="007B6ED0">
        <w:rPr>
          <w:highlight w:val="white"/>
        </w:rPr>
        <w:t xml:space="preserve">            codeList.Add(new MiddleCode(MiddleOperator.Assign, toSymbol,</w:t>
      </w:r>
    </w:p>
    <w:p w14:paraId="74A5505F" w14:textId="77777777" w:rsidR="007B6ED0" w:rsidRPr="007B6ED0" w:rsidRDefault="007B6ED0" w:rsidP="007B6ED0">
      <w:pPr>
        <w:pStyle w:val="Code"/>
        <w:rPr>
          <w:highlight w:val="white"/>
        </w:rPr>
      </w:pPr>
      <w:r w:rsidRPr="007B6ED0">
        <w:rPr>
          <w:highlight w:val="white"/>
        </w:rPr>
        <w:t xml:space="preserve">                                        fromExpression.Symbol));</w:t>
      </w:r>
    </w:p>
    <w:p w14:paraId="050947B3" w14:textId="77777777" w:rsidR="007B6ED0" w:rsidRPr="007B6ED0" w:rsidRDefault="007B6ED0" w:rsidP="007B6ED0">
      <w:pPr>
        <w:pStyle w:val="Code"/>
        <w:rPr>
          <w:highlight w:val="white"/>
        </w:rPr>
      </w:pPr>
      <w:r w:rsidRPr="007B6ED0">
        <w:rPr>
          <w:highlight w:val="white"/>
        </w:rPr>
        <w:lastRenderedPageBreak/>
        <w:t xml:space="preserve">          }</w:t>
      </w:r>
    </w:p>
    <w:p w14:paraId="501042D1" w14:textId="77777777" w:rsidR="007B6ED0" w:rsidRPr="007B6ED0" w:rsidRDefault="007B6ED0" w:rsidP="007B6ED0">
      <w:pPr>
        <w:pStyle w:val="Code"/>
        <w:rPr>
          <w:highlight w:val="white"/>
        </w:rPr>
      </w:pPr>
      <w:r w:rsidRPr="007B6ED0">
        <w:rPr>
          <w:highlight w:val="white"/>
        </w:rPr>
        <w:t xml:space="preserve">        }</w:t>
      </w:r>
    </w:p>
    <w:p w14:paraId="1AE02CE3" w14:textId="20BE016D" w:rsidR="007B6ED0" w:rsidRDefault="007B6ED0" w:rsidP="007B6ED0">
      <w:pPr>
        <w:pStyle w:val="Code"/>
        <w:rPr>
          <w:highlight w:val="white"/>
        </w:rPr>
      </w:pPr>
      <w:r w:rsidRPr="007B6ED0">
        <w:rPr>
          <w:highlight w:val="white"/>
        </w:rPr>
        <w:t xml:space="preserve">      }</w:t>
      </w:r>
    </w:p>
    <w:p w14:paraId="34497A61" w14:textId="4C4DBE13" w:rsidR="00100FB0" w:rsidRPr="007B6ED0" w:rsidRDefault="00C86E84" w:rsidP="00100FB0">
      <w:pPr>
        <w:rPr>
          <w:highlight w:val="white"/>
        </w:rPr>
      </w:pPr>
      <w:r>
        <w:rPr>
          <w:highlight w:val="white"/>
        </w:rPr>
        <w:t xml:space="preserve">If the initializer is not an expression is </w:t>
      </w:r>
      <w:r w:rsidR="00553C80">
        <w:rPr>
          <w:highlight w:val="white"/>
        </w:rPr>
        <w:t>must be a list of expressions or other lists, recursively.</w:t>
      </w:r>
      <w:r w:rsidR="00440D8C">
        <w:rPr>
          <w:highlight w:val="white"/>
        </w:rPr>
        <w:t xml:space="preserve"> In that case the type must be an array, a struct, or a union, since only arrays, structs, and unions can be initialized with a list.</w:t>
      </w:r>
    </w:p>
    <w:p w14:paraId="3A9FE95F" w14:textId="77777777" w:rsidR="007B6ED0" w:rsidRPr="007B6ED0" w:rsidRDefault="007B6ED0" w:rsidP="007B6ED0">
      <w:pPr>
        <w:pStyle w:val="Code"/>
        <w:rPr>
          <w:highlight w:val="white"/>
        </w:rPr>
      </w:pPr>
      <w:r w:rsidRPr="007B6ED0">
        <w:rPr>
          <w:highlight w:val="white"/>
        </w:rPr>
        <w:t xml:space="preserve">      else {</w:t>
      </w:r>
    </w:p>
    <w:p w14:paraId="23C8B68F" w14:textId="77777777" w:rsidR="007B6ED0" w:rsidRPr="007B6ED0" w:rsidRDefault="007B6ED0" w:rsidP="007B6ED0">
      <w:pPr>
        <w:pStyle w:val="Code"/>
        <w:rPr>
          <w:highlight w:val="white"/>
        </w:rPr>
      </w:pPr>
      <w:r w:rsidRPr="007B6ED0">
        <w:rPr>
          <w:highlight w:val="white"/>
        </w:rPr>
        <w:t xml:space="preserve">        Assert.Error(toType.IsArray() ||toType.IsStructOrUnion(),</w:t>
      </w:r>
    </w:p>
    <w:p w14:paraId="661045A4" w14:textId="77777777" w:rsidR="007B6ED0" w:rsidRPr="007B6ED0" w:rsidRDefault="007B6ED0" w:rsidP="007B6ED0">
      <w:pPr>
        <w:pStyle w:val="Code"/>
        <w:rPr>
          <w:highlight w:val="white"/>
        </w:rPr>
      </w:pPr>
      <w:r w:rsidRPr="007B6ED0">
        <w:rPr>
          <w:highlight w:val="white"/>
        </w:rPr>
        <w:t xml:space="preserve">                     toType, Message.</w:t>
      </w:r>
    </w:p>
    <w:p w14:paraId="194C9F8A" w14:textId="77777777" w:rsidR="007B6ED0" w:rsidRPr="007B6ED0" w:rsidRDefault="007B6ED0" w:rsidP="007B6ED0">
      <w:pPr>
        <w:pStyle w:val="Code"/>
        <w:rPr>
          <w:highlight w:val="white"/>
        </w:rPr>
      </w:pPr>
      <w:r w:rsidRPr="007B6ED0">
        <w:rPr>
          <w:highlight w:val="white"/>
        </w:rPr>
        <w:t xml:space="preserve">            Only_array_struct_or_union_can_be_initialized_by_a_list);</w:t>
      </w:r>
    </w:p>
    <w:p w14:paraId="2B912762" w14:textId="77777777" w:rsidR="007B6ED0" w:rsidRPr="007B6ED0" w:rsidRDefault="007B6ED0" w:rsidP="007B6ED0">
      <w:pPr>
        <w:pStyle w:val="Code"/>
        <w:rPr>
          <w:highlight w:val="white"/>
        </w:rPr>
      </w:pPr>
      <w:r w:rsidRPr="007B6ED0">
        <w:rPr>
          <w:highlight w:val="white"/>
        </w:rPr>
        <w:t xml:space="preserve">        List&lt;object&gt; fromList = (List&lt;object&gt;) fromInitializer;</w:t>
      </w:r>
    </w:p>
    <w:p w14:paraId="09AA2719" w14:textId="68865ABF" w:rsidR="00100FB0" w:rsidRDefault="00100FB0" w:rsidP="00100FB0">
      <w:pPr>
        <w:rPr>
          <w:highlight w:val="white"/>
        </w:rPr>
      </w:pPr>
      <w:r>
        <w:rPr>
          <w:highlight w:val="white"/>
        </w:rPr>
        <w:t xml:space="preserve">If the type is an array, we set its size if it has not yet been defined or check that the list size does not exceed the array size if </w:t>
      </w:r>
      <w:r w:rsidR="00D758E8">
        <w:rPr>
          <w:highlight w:val="white"/>
        </w:rPr>
        <w:t>the size</w:t>
      </w:r>
      <w:r>
        <w:rPr>
          <w:highlight w:val="white"/>
        </w:rPr>
        <w:t xml:space="preserve"> has been defined. Note that</w:t>
      </w:r>
      <w:r w:rsidR="00BF2017">
        <w:rPr>
          <w:highlight w:val="white"/>
        </w:rPr>
        <w:t xml:space="preserve"> in the case of an array</w:t>
      </w:r>
      <w:r>
        <w:rPr>
          <w:highlight w:val="white"/>
        </w:rPr>
        <w:t xml:space="preserve"> we </w:t>
      </w:r>
      <w:r w:rsidR="00BF2017">
        <w:rPr>
          <w:highlight w:val="white"/>
        </w:rPr>
        <w:t xml:space="preserve">do </w:t>
      </w:r>
      <w:r>
        <w:rPr>
          <w:highlight w:val="white"/>
        </w:rPr>
        <w:t>not add a terminating zero character.</w:t>
      </w:r>
    </w:p>
    <w:p w14:paraId="7F62C54F" w14:textId="77777777" w:rsidR="007B6ED0" w:rsidRPr="007B6ED0" w:rsidRDefault="007B6ED0" w:rsidP="007B6ED0">
      <w:pPr>
        <w:pStyle w:val="Code"/>
        <w:rPr>
          <w:highlight w:val="white"/>
        </w:rPr>
      </w:pPr>
      <w:r w:rsidRPr="007B6ED0">
        <w:rPr>
          <w:highlight w:val="white"/>
        </w:rPr>
        <w:t xml:space="preserve">        switch (toType.Sort) {</w:t>
      </w:r>
    </w:p>
    <w:p w14:paraId="0B386A4E" w14:textId="77777777" w:rsidR="007B6ED0" w:rsidRPr="007B6ED0" w:rsidRDefault="007B6ED0" w:rsidP="007B6ED0">
      <w:pPr>
        <w:pStyle w:val="Code"/>
        <w:rPr>
          <w:highlight w:val="white"/>
        </w:rPr>
      </w:pPr>
      <w:r w:rsidRPr="007B6ED0">
        <w:rPr>
          <w:highlight w:val="white"/>
        </w:rPr>
        <w:t xml:space="preserve">          case Sort.Array: {</w:t>
      </w:r>
    </w:p>
    <w:p w14:paraId="0E52D688" w14:textId="77777777" w:rsidR="007B6ED0" w:rsidRPr="007B6ED0" w:rsidRDefault="007B6ED0" w:rsidP="007B6ED0">
      <w:pPr>
        <w:pStyle w:val="Code"/>
        <w:rPr>
          <w:highlight w:val="white"/>
        </w:rPr>
      </w:pPr>
      <w:r w:rsidRPr="007B6ED0">
        <w:rPr>
          <w:highlight w:val="white"/>
        </w:rPr>
        <w:t xml:space="preserve">              fromList = ModifyInitializer.ModifyArray(toType, fromList);</w:t>
      </w:r>
    </w:p>
    <w:p w14:paraId="1AFCC89F" w14:textId="77777777" w:rsidR="007B6ED0" w:rsidRPr="007B6ED0" w:rsidRDefault="007B6ED0" w:rsidP="007B6ED0">
      <w:pPr>
        <w:pStyle w:val="Code"/>
        <w:rPr>
          <w:highlight w:val="white"/>
        </w:rPr>
      </w:pPr>
    </w:p>
    <w:p w14:paraId="6EA92B7D" w14:textId="77777777" w:rsidR="007B6ED0" w:rsidRPr="007B6ED0" w:rsidRDefault="007B6ED0" w:rsidP="007B6ED0">
      <w:pPr>
        <w:pStyle w:val="Code"/>
        <w:rPr>
          <w:highlight w:val="white"/>
        </w:rPr>
      </w:pPr>
      <w:r w:rsidRPr="007B6ED0">
        <w:rPr>
          <w:highlight w:val="white"/>
        </w:rPr>
        <w:t xml:space="preserve">              if (toType.ArraySize == 0) {</w:t>
      </w:r>
    </w:p>
    <w:p w14:paraId="6AF64F4C" w14:textId="77777777" w:rsidR="007B6ED0" w:rsidRPr="007B6ED0" w:rsidRDefault="007B6ED0" w:rsidP="007B6ED0">
      <w:pPr>
        <w:pStyle w:val="Code"/>
        <w:rPr>
          <w:highlight w:val="white"/>
        </w:rPr>
      </w:pPr>
      <w:r w:rsidRPr="007B6ED0">
        <w:rPr>
          <w:highlight w:val="white"/>
        </w:rPr>
        <w:t xml:space="preserve">                toType.ArraySize = fromList.Count;</w:t>
      </w:r>
    </w:p>
    <w:p w14:paraId="064CFE3D" w14:textId="77777777" w:rsidR="007B6ED0" w:rsidRPr="007B6ED0" w:rsidRDefault="007B6ED0" w:rsidP="007B6ED0">
      <w:pPr>
        <w:pStyle w:val="Code"/>
        <w:rPr>
          <w:highlight w:val="white"/>
        </w:rPr>
      </w:pPr>
      <w:r w:rsidRPr="007B6ED0">
        <w:rPr>
          <w:highlight w:val="white"/>
        </w:rPr>
        <w:t xml:space="preserve">              }</w:t>
      </w:r>
    </w:p>
    <w:p w14:paraId="52C225BA" w14:textId="77777777" w:rsidR="007B6ED0" w:rsidRPr="007B6ED0" w:rsidRDefault="007B6ED0" w:rsidP="007B6ED0">
      <w:pPr>
        <w:pStyle w:val="Code"/>
        <w:rPr>
          <w:highlight w:val="white"/>
        </w:rPr>
      </w:pPr>
      <w:r w:rsidRPr="007B6ED0">
        <w:rPr>
          <w:highlight w:val="white"/>
        </w:rPr>
        <w:t xml:space="preserve">              else {</w:t>
      </w:r>
    </w:p>
    <w:p w14:paraId="7D2E39EB" w14:textId="77777777" w:rsidR="007B6ED0" w:rsidRPr="007B6ED0" w:rsidRDefault="007B6ED0" w:rsidP="007B6ED0">
      <w:pPr>
        <w:pStyle w:val="Code"/>
        <w:rPr>
          <w:highlight w:val="white"/>
        </w:rPr>
      </w:pPr>
      <w:r w:rsidRPr="007B6ED0">
        <w:rPr>
          <w:highlight w:val="white"/>
        </w:rPr>
        <w:t xml:space="preserve">                Assert.Error(fromList.Count &lt;= toType.ArraySize,</w:t>
      </w:r>
    </w:p>
    <w:p w14:paraId="7170D50B" w14:textId="77777777" w:rsidR="007B6ED0" w:rsidRPr="007B6ED0" w:rsidRDefault="007B6ED0" w:rsidP="007B6ED0">
      <w:pPr>
        <w:pStyle w:val="Code"/>
        <w:rPr>
          <w:highlight w:val="white"/>
        </w:rPr>
      </w:pPr>
      <w:r w:rsidRPr="007B6ED0">
        <w:rPr>
          <w:highlight w:val="white"/>
        </w:rPr>
        <w:t xml:space="preserve">                             toType, Message.Too_many_initializers);</w:t>
      </w:r>
    </w:p>
    <w:p w14:paraId="10A9FDC3" w14:textId="77777777" w:rsidR="007B6ED0" w:rsidRPr="007B6ED0" w:rsidRDefault="007B6ED0" w:rsidP="007B6ED0">
      <w:pPr>
        <w:pStyle w:val="Code"/>
        <w:rPr>
          <w:highlight w:val="white"/>
        </w:rPr>
      </w:pPr>
      <w:r w:rsidRPr="007B6ED0">
        <w:rPr>
          <w:highlight w:val="white"/>
        </w:rPr>
        <w:t xml:space="preserve">              }</w:t>
      </w:r>
    </w:p>
    <w:p w14:paraId="09A09B05" w14:textId="17285B1A" w:rsidR="00BF2017" w:rsidRPr="007B6ED0" w:rsidRDefault="00BF2017" w:rsidP="00BF2017">
      <w:pPr>
        <w:rPr>
          <w:highlight w:val="white"/>
        </w:rPr>
      </w:pPr>
      <w:r>
        <w:rPr>
          <w:highlight w:val="white"/>
        </w:rPr>
        <w:t>We iterate through the list and</w:t>
      </w:r>
      <w:r w:rsidR="008A0668">
        <w:rPr>
          <w:highlight w:val="white"/>
        </w:rPr>
        <w:t>, for each element in the list, define a symbol for the array index and</w:t>
      </w:r>
      <w:r>
        <w:rPr>
          <w:highlight w:val="white"/>
        </w:rPr>
        <w:t xml:space="preserve"> </w:t>
      </w:r>
      <w:r w:rsidR="001232B1">
        <w:rPr>
          <w:highlight w:val="white"/>
        </w:rPr>
        <w:t xml:space="preserve">call </w:t>
      </w:r>
      <w:r w:rsidR="001232B1" w:rsidRPr="00DD65E5">
        <w:rPr>
          <w:rStyle w:val="KeyWord0"/>
          <w:highlight w:val="white"/>
        </w:rPr>
        <w:t>GenerateAuto</w:t>
      </w:r>
      <w:r w:rsidR="001232B1">
        <w:rPr>
          <w:highlight w:val="white"/>
        </w:rPr>
        <w:t xml:space="preserve"> </w:t>
      </w:r>
      <w:r w:rsidR="00DD65E5">
        <w:rPr>
          <w:highlight w:val="white"/>
        </w:rPr>
        <w:t>recursively</w:t>
      </w:r>
      <w:r w:rsidR="00820184">
        <w:rPr>
          <w:highlight w:val="white"/>
        </w:rPr>
        <w:t>, so that potential sub list are properly processed</w:t>
      </w:r>
      <w:r>
        <w:rPr>
          <w:highlight w:val="white"/>
        </w:rPr>
        <w:t>.</w:t>
      </w:r>
      <w:r w:rsidR="008A0668">
        <w:rPr>
          <w:highlight w:val="white"/>
        </w:rPr>
        <w:t xml:space="preserve"> </w:t>
      </w:r>
      <w:r w:rsidR="00C7188A">
        <w:rPr>
          <w:highlight w:val="white"/>
        </w:rPr>
        <w:t>If the list does not cover the whole array, the remaining part of the array remain</w:t>
      </w:r>
      <w:r w:rsidR="00571CA9">
        <w:rPr>
          <w:highlight w:val="white"/>
        </w:rPr>
        <w:t>s</w:t>
      </w:r>
      <w:r w:rsidR="00C7188A">
        <w:rPr>
          <w:highlight w:val="white"/>
        </w:rPr>
        <w:t xml:space="preserve"> uninitialized. </w:t>
      </w:r>
      <w:r w:rsidR="008A0668">
        <w:rPr>
          <w:highlight w:val="white"/>
        </w:rPr>
        <w:t xml:space="preserve">The offset </w:t>
      </w:r>
      <w:r w:rsidR="002F05C6">
        <w:rPr>
          <w:highlight w:val="white"/>
        </w:rPr>
        <w:t xml:space="preserve">of each index symbol is sum of the offset of the symbol and the offset of the index symbol. Note that we must multiply the index of the array with the size of the array type to </w:t>
      </w:r>
      <w:r w:rsidR="009C380C">
        <w:rPr>
          <w:highlight w:val="white"/>
        </w:rPr>
        <w:t xml:space="preserve">determine the correct index. However, it is not strictly necessary give the index symbol a name. That is for readability reasons only. </w:t>
      </w:r>
    </w:p>
    <w:p w14:paraId="0A0C9C91" w14:textId="77777777" w:rsidR="007B6ED0" w:rsidRPr="007B6ED0" w:rsidRDefault="007B6ED0" w:rsidP="007B6ED0">
      <w:pPr>
        <w:pStyle w:val="Code"/>
        <w:rPr>
          <w:highlight w:val="white"/>
        </w:rPr>
      </w:pPr>
      <w:r w:rsidRPr="007B6ED0">
        <w:rPr>
          <w:highlight w:val="white"/>
        </w:rPr>
        <w:t xml:space="preserve">              for (int index = 0; index &lt; fromList.Count; ++index) {</w:t>
      </w:r>
    </w:p>
    <w:p w14:paraId="20DF27F1" w14:textId="3AF5EBDD" w:rsidR="007B6ED0" w:rsidRPr="007B6ED0" w:rsidRDefault="007B6ED0" w:rsidP="007B6ED0">
      <w:pPr>
        <w:pStyle w:val="Code"/>
        <w:rPr>
          <w:highlight w:val="white"/>
        </w:rPr>
      </w:pPr>
      <w:r w:rsidRPr="007B6ED0">
        <w:rPr>
          <w:highlight w:val="white"/>
        </w:rPr>
        <w:t xml:space="preserve">                Symbol </w:t>
      </w:r>
      <w:r w:rsidR="008A0668">
        <w:rPr>
          <w:highlight w:val="white"/>
        </w:rPr>
        <w:t>indexSymbol</w:t>
      </w:r>
      <w:r w:rsidRPr="007B6ED0">
        <w:rPr>
          <w:highlight w:val="white"/>
        </w:rPr>
        <w:t xml:space="preserve"> = new Symbol(toType.ArrayType, true);</w:t>
      </w:r>
    </w:p>
    <w:p w14:paraId="2C0C040C" w14:textId="7C26586C"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.Offset = toSymbol.Offset +</w:t>
      </w:r>
    </w:p>
    <w:p w14:paraId="6403FC60" w14:textId="77777777" w:rsidR="007B6ED0" w:rsidRPr="007B6ED0" w:rsidRDefault="007B6ED0" w:rsidP="007B6ED0">
      <w:pPr>
        <w:pStyle w:val="Code"/>
        <w:rPr>
          <w:highlight w:val="white"/>
        </w:rPr>
      </w:pPr>
      <w:r w:rsidRPr="007B6ED0">
        <w:rPr>
          <w:highlight w:val="white"/>
        </w:rPr>
        <w:t xml:space="preserve">                                   (index * toType.ArrayType.Size());</w:t>
      </w:r>
    </w:p>
    <w:p w14:paraId="07F5DBAD" w14:textId="3B519F06" w:rsidR="007B6ED0" w:rsidRPr="007B6ED0" w:rsidRDefault="007B6ED0" w:rsidP="007B6ED0">
      <w:pPr>
        <w:pStyle w:val="Code"/>
        <w:rPr>
          <w:highlight w:val="white"/>
        </w:rPr>
      </w:pPr>
      <w:r w:rsidRPr="007B6ED0">
        <w:rPr>
          <w:highlight w:val="white"/>
        </w:rPr>
        <w:t xml:space="preserve">                </w:t>
      </w:r>
      <w:r w:rsidR="008A0668">
        <w:rPr>
          <w:highlight w:val="white"/>
        </w:rPr>
        <w:t>indexSymbol</w:t>
      </w:r>
      <w:r w:rsidRPr="007B6ED0">
        <w:rPr>
          <w:highlight w:val="white"/>
        </w:rPr>
        <w:t>.Name = toSymbol.Name + "[" + index + "]";</w:t>
      </w:r>
    </w:p>
    <w:p w14:paraId="7DF9256E" w14:textId="6E6FDAB8" w:rsidR="007B6ED0" w:rsidRPr="007B6ED0" w:rsidRDefault="007B6ED0" w:rsidP="007B6ED0">
      <w:pPr>
        <w:pStyle w:val="Code"/>
        <w:rPr>
          <w:highlight w:val="white"/>
        </w:rPr>
      </w:pPr>
      <w:r w:rsidRPr="007B6ED0">
        <w:rPr>
          <w:highlight w:val="white"/>
        </w:rPr>
        <w:t xml:space="preserve">                codeList.AddRange(GenerateAuto(</w:t>
      </w:r>
      <w:r w:rsidR="008A0668">
        <w:rPr>
          <w:highlight w:val="white"/>
        </w:rPr>
        <w:t>indexSymbol</w:t>
      </w:r>
      <w:r w:rsidRPr="007B6ED0">
        <w:rPr>
          <w:highlight w:val="white"/>
        </w:rPr>
        <w:t>, fromList[index]));</w:t>
      </w:r>
    </w:p>
    <w:p w14:paraId="5A1DE5E5" w14:textId="77777777" w:rsidR="007B6ED0" w:rsidRPr="007B6ED0" w:rsidRDefault="007B6ED0" w:rsidP="007B6ED0">
      <w:pPr>
        <w:pStyle w:val="Code"/>
        <w:rPr>
          <w:highlight w:val="white"/>
        </w:rPr>
      </w:pPr>
      <w:r w:rsidRPr="007B6ED0">
        <w:rPr>
          <w:highlight w:val="white"/>
        </w:rPr>
        <w:t xml:space="preserve">              }</w:t>
      </w:r>
    </w:p>
    <w:p w14:paraId="480962A0" w14:textId="77777777" w:rsidR="007B6ED0" w:rsidRPr="007B6ED0" w:rsidRDefault="007B6ED0" w:rsidP="007B6ED0">
      <w:pPr>
        <w:pStyle w:val="Code"/>
        <w:rPr>
          <w:highlight w:val="white"/>
        </w:rPr>
      </w:pPr>
      <w:r w:rsidRPr="007B6ED0">
        <w:rPr>
          <w:highlight w:val="white"/>
        </w:rPr>
        <w:t xml:space="preserve">            }</w:t>
      </w:r>
    </w:p>
    <w:p w14:paraId="2B196533" w14:textId="77777777" w:rsidR="007B6ED0" w:rsidRPr="007B6ED0" w:rsidRDefault="007B6ED0" w:rsidP="007B6ED0">
      <w:pPr>
        <w:pStyle w:val="Code"/>
        <w:rPr>
          <w:highlight w:val="white"/>
        </w:rPr>
      </w:pPr>
      <w:r w:rsidRPr="007B6ED0">
        <w:rPr>
          <w:highlight w:val="white"/>
        </w:rPr>
        <w:t xml:space="preserve">            break;</w:t>
      </w:r>
    </w:p>
    <w:p w14:paraId="2F39B19B" w14:textId="327210FE" w:rsidR="00FF05E1" w:rsidRDefault="00494434" w:rsidP="005801D8">
      <w:pPr>
        <w:rPr>
          <w:highlight w:val="white"/>
        </w:rPr>
      </w:pPr>
      <w:r>
        <w:rPr>
          <w:highlight w:val="white"/>
        </w:rPr>
        <w:t>In case of a struct</w:t>
      </w:r>
      <w:r w:rsidR="00225EE9">
        <w:rPr>
          <w:highlight w:val="white"/>
        </w:rPr>
        <w:t xml:space="preserve"> or a union</w:t>
      </w:r>
      <w:r>
        <w:rPr>
          <w:highlight w:val="white"/>
        </w:rPr>
        <w:t>, we</w:t>
      </w:r>
      <w:r w:rsidR="00EA615C">
        <w:rPr>
          <w:highlight w:val="white"/>
        </w:rPr>
        <w:t xml:space="preserve"> check that </w:t>
      </w:r>
      <w:r w:rsidR="005801D8">
        <w:rPr>
          <w:highlight w:val="white"/>
        </w:rPr>
        <w:t xml:space="preserve">the list size does not exceed </w:t>
      </w:r>
      <w:r w:rsidR="00225EE9">
        <w:rPr>
          <w:highlight w:val="white"/>
        </w:rPr>
        <w:t xml:space="preserve">its allowed size. In case of a struct, the list size must not exceed the number of struct members. In case of a union, the list must hold exactly on element. </w:t>
      </w:r>
    </w:p>
    <w:p w14:paraId="7210C983" w14:textId="77777777" w:rsidR="007B6ED0" w:rsidRPr="007B6ED0" w:rsidRDefault="007B6ED0" w:rsidP="007B6ED0">
      <w:pPr>
        <w:pStyle w:val="Code"/>
        <w:rPr>
          <w:highlight w:val="white"/>
        </w:rPr>
      </w:pPr>
      <w:r w:rsidRPr="007B6ED0">
        <w:rPr>
          <w:highlight w:val="white"/>
        </w:rPr>
        <w:t xml:space="preserve">          case Sort.Struct:</w:t>
      </w:r>
    </w:p>
    <w:p w14:paraId="090F8EBE" w14:textId="77777777" w:rsidR="007B6ED0" w:rsidRPr="007B6ED0" w:rsidRDefault="007B6ED0" w:rsidP="007B6ED0">
      <w:pPr>
        <w:pStyle w:val="Code"/>
        <w:rPr>
          <w:highlight w:val="white"/>
        </w:rPr>
      </w:pPr>
      <w:r w:rsidRPr="007B6ED0">
        <w:rPr>
          <w:highlight w:val="white"/>
        </w:rPr>
        <w:t xml:space="preserve">          case Sort.Union: {</w:t>
      </w:r>
    </w:p>
    <w:p w14:paraId="34E3D515" w14:textId="77777777" w:rsidR="007B6ED0" w:rsidRPr="007B6ED0" w:rsidRDefault="007B6ED0" w:rsidP="007B6ED0">
      <w:pPr>
        <w:pStyle w:val="Code"/>
        <w:rPr>
          <w:highlight w:val="white"/>
        </w:rPr>
      </w:pPr>
      <w:r w:rsidRPr="007B6ED0">
        <w:rPr>
          <w:highlight w:val="white"/>
        </w:rPr>
        <w:t xml:space="preserve">              IDictionary&lt;string,Symbol&gt; memberMap = toType.MemberMap;</w:t>
      </w:r>
    </w:p>
    <w:p w14:paraId="407D4856" w14:textId="77777777" w:rsidR="00106572" w:rsidRDefault="007B6ED0" w:rsidP="007B6ED0">
      <w:pPr>
        <w:pStyle w:val="Code"/>
        <w:rPr>
          <w:highlight w:val="white"/>
        </w:rPr>
      </w:pPr>
      <w:r w:rsidRPr="007B6ED0">
        <w:rPr>
          <w:highlight w:val="white"/>
        </w:rPr>
        <w:t xml:space="preserve">              Assert.Error((toType.IsStruct() &amp;&amp;</w:t>
      </w:r>
    </w:p>
    <w:p w14:paraId="23725A1A" w14:textId="042732E1" w:rsidR="007B6ED0" w:rsidRPr="007B6ED0" w:rsidRDefault="00106572" w:rsidP="007B6ED0">
      <w:pPr>
        <w:pStyle w:val="Code"/>
        <w:rPr>
          <w:highlight w:val="white"/>
        </w:rPr>
      </w:pPr>
      <w:r>
        <w:rPr>
          <w:highlight w:val="white"/>
        </w:rPr>
        <w:t xml:space="preserve">                           </w:t>
      </w:r>
      <w:r w:rsidR="007B6ED0" w:rsidRPr="007B6ED0">
        <w:rPr>
          <w:highlight w:val="white"/>
        </w:rPr>
        <w:t>(fromList.Count &lt;= memberMap.Count)) ||</w:t>
      </w:r>
    </w:p>
    <w:p w14:paraId="74F75841" w14:textId="77777777" w:rsidR="007B6ED0" w:rsidRPr="007B6ED0" w:rsidRDefault="007B6ED0" w:rsidP="007B6ED0">
      <w:pPr>
        <w:pStyle w:val="Code"/>
        <w:rPr>
          <w:highlight w:val="white"/>
        </w:rPr>
      </w:pPr>
      <w:r w:rsidRPr="007B6ED0">
        <w:rPr>
          <w:highlight w:val="white"/>
        </w:rPr>
        <w:t xml:space="preserve">                           (toType.IsUnion() &amp;&amp; (fromList.Count == 1)),</w:t>
      </w:r>
    </w:p>
    <w:p w14:paraId="5001BA63" w14:textId="77777777" w:rsidR="007B6ED0" w:rsidRPr="007B6ED0" w:rsidRDefault="007B6ED0" w:rsidP="007B6ED0">
      <w:pPr>
        <w:pStyle w:val="Code"/>
        <w:rPr>
          <w:highlight w:val="white"/>
        </w:rPr>
      </w:pPr>
      <w:r w:rsidRPr="007B6ED0">
        <w:rPr>
          <w:highlight w:val="white"/>
        </w:rPr>
        <w:lastRenderedPageBreak/>
        <w:t xml:space="preserve">                           toType, Message.Too_many_initializers);</w:t>
      </w:r>
    </w:p>
    <w:p w14:paraId="5F583E49" w14:textId="2CEE7288" w:rsidR="00677109" w:rsidRDefault="00677109" w:rsidP="00677109">
      <w:pPr>
        <w:rPr>
          <w:highlight w:val="white"/>
        </w:rPr>
      </w:pPr>
      <w:r>
        <w:rPr>
          <w:highlight w:val="white"/>
        </w:rPr>
        <w:t>Like the array case, we iterate through the list</w:t>
      </w:r>
      <w:r w:rsidR="00B20995">
        <w:rPr>
          <w:highlight w:val="white"/>
        </w:rPr>
        <w:t xml:space="preserve"> and, for each element</w:t>
      </w:r>
      <w:r w:rsidR="00820184">
        <w:rPr>
          <w:highlight w:val="white"/>
        </w:rPr>
        <w:t xml:space="preserve"> in the list</w:t>
      </w:r>
      <w:r w:rsidR="00B20995">
        <w:rPr>
          <w:highlight w:val="white"/>
        </w:rPr>
        <w:t>,</w:t>
      </w:r>
      <w:r w:rsidR="00820184">
        <w:rPr>
          <w:highlight w:val="white"/>
        </w:rPr>
        <w:t xml:space="preserve"> </w:t>
      </w:r>
      <w:r>
        <w:rPr>
          <w:highlight w:val="white"/>
        </w:rPr>
        <w:t>create a symbol for</w:t>
      </w:r>
      <w:r w:rsidR="00820184">
        <w:rPr>
          <w:highlight w:val="white"/>
        </w:rPr>
        <w:t xml:space="preserve"> the member and </w:t>
      </w:r>
      <w:r>
        <w:rPr>
          <w:highlight w:val="white"/>
        </w:rPr>
        <w:t xml:space="preserve">call </w:t>
      </w:r>
      <w:r w:rsidRPr="00371A7A">
        <w:rPr>
          <w:rStyle w:val="KeyWord0"/>
          <w:highlight w:val="white"/>
        </w:rPr>
        <w:t>GenerateAuto</w:t>
      </w:r>
      <w:r>
        <w:rPr>
          <w:highlight w:val="white"/>
        </w:rPr>
        <w:t xml:space="preserve"> recursively, so that potential sub </w:t>
      </w:r>
      <w:r w:rsidR="003A0389">
        <w:rPr>
          <w:highlight w:val="white"/>
        </w:rPr>
        <w:t>list</w:t>
      </w:r>
      <w:r w:rsidR="002B0FF8">
        <w:rPr>
          <w:highlight w:val="white"/>
        </w:rPr>
        <w:t>s</w:t>
      </w:r>
      <w:r w:rsidR="003A0389">
        <w:rPr>
          <w:highlight w:val="white"/>
        </w:rPr>
        <w:t xml:space="preserve"> </w:t>
      </w:r>
      <w:r w:rsidR="00820184">
        <w:rPr>
          <w:highlight w:val="white"/>
        </w:rPr>
        <w:t>are</w:t>
      </w:r>
      <w:r>
        <w:rPr>
          <w:highlight w:val="white"/>
        </w:rPr>
        <w:t xml:space="preserve"> properly processed.</w:t>
      </w:r>
      <w:r w:rsidR="00983017">
        <w:rPr>
          <w:highlight w:val="white"/>
        </w:rPr>
        <w:t xml:space="preserve"> The offset of each member symbol is the sum of the offset of the struct or union and the member.</w:t>
      </w:r>
    </w:p>
    <w:p w14:paraId="4FCB0A65" w14:textId="77777777" w:rsidR="00973A91" w:rsidRDefault="007B6ED0" w:rsidP="007B6ED0">
      <w:pPr>
        <w:pStyle w:val="Code"/>
        <w:rPr>
          <w:highlight w:val="white"/>
        </w:rPr>
      </w:pPr>
      <w:r w:rsidRPr="007B6ED0">
        <w:rPr>
          <w:highlight w:val="white"/>
        </w:rPr>
        <w:t xml:space="preserve">              IEnumerator&lt;Symbol&gt; enumerator =</w:t>
      </w:r>
    </w:p>
    <w:p w14:paraId="6D1DD64D" w14:textId="32688B66" w:rsidR="007B6ED0" w:rsidRPr="007B6ED0" w:rsidRDefault="00973A91" w:rsidP="007B6ED0">
      <w:pPr>
        <w:pStyle w:val="Code"/>
        <w:rPr>
          <w:highlight w:val="white"/>
        </w:rPr>
      </w:pPr>
      <w:r>
        <w:rPr>
          <w:highlight w:val="white"/>
        </w:rPr>
        <w:t xml:space="preserve">               </w:t>
      </w:r>
      <w:r w:rsidR="007B6ED0" w:rsidRPr="007B6ED0">
        <w:rPr>
          <w:highlight w:val="white"/>
        </w:rPr>
        <w:t xml:space="preserve"> memberMap.Values.GetEnumerator();</w:t>
      </w:r>
    </w:p>
    <w:p w14:paraId="2CB32D34" w14:textId="77777777" w:rsidR="007B6ED0" w:rsidRPr="007B6ED0" w:rsidRDefault="007B6ED0" w:rsidP="007B6ED0">
      <w:pPr>
        <w:pStyle w:val="Code"/>
        <w:rPr>
          <w:highlight w:val="white"/>
        </w:rPr>
      </w:pPr>
      <w:r w:rsidRPr="007B6ED0">
        <w:rPr>
          <w:highlight w:val="white"/>
        </w:rPr>
        <w:t xml:space="preserve">              foreach (object fromInitializor in fromList) {</w:t>
      </w:r>
    </w:p>
    <w:p w14:paraId="70D9E6A6" w14:textId="77777777" w:rsidR="007B6ED0" w:rsidRPr="007B6ED0" w:rsidRDefault="007B6ED0" w:rsidP="007B6ED0">
      <w:pPr>
        <w:pStyle w:val="Code"/>
        <w:rPr>
          <w:highlight w:val="white"/>
        </w:rPr>
      </w:pPr>
      <w:r w:rsidRPr="007B6ED0">
        <w:rPr>
          <w:highlight w:val="white"/>
        </w:rPr>
        <w:t xml:space="preserve">                enumerator.MoveNext();</w:t>
      </w:r>
    </w:p>
    <w:p w14:paraId="7272686F" w14:textId="77777777" w:rsidR="007B6ED0" w:rsidRPr="007B6ED0" w:rsidRDefault="007B6ED0" w:rsidP="007B6ED0">
      <w:pPr>
        <w:pStyle w:val="Code"/>
        <w:rPr>
          <w:highlight w:val="white"/>
        </w:rPr>
      </w:pPr>
      <w:r w:rsidRPr="007B6ED0">
        <w:rPr>
          <w:highlight w:val="white"/>
        </w:rPr>
        <w:t xml:space="preserve">                Symbol memberSymbol = enumerator.Current;</w:t>
      </w:r>
    </w:p>
    <w:p w14:paraId="2A1D6D86" w14:textId="77777777" w:rsidR="007B6ED0" w:rsidRPr="007B6ED0" w:rsidRDefault="007B6ED0" w:rsidP="007B6ED0">
      <w:pPr>
        <w:pStyle w:val="Code"/>
        <w:rPr>
          <w:highlight w:val="white"/>
        </w:rPr>
      </w:pPr>
      <w:r w:rsidRPr="007B6ED0">
        <w:rPr>
          <w:highlight w:val="white"/>
        </w:rPr>
        <w:t xml:space="preserve">                Symbol subSymbol = new Symbol(memberSymbol.Type, true);</w:t>
      </w:r>
    </w:p>
    <w:p w14:paraId="45FF899E" w14:textId="77777777" w:rsidR="007B6ED0" w:rsidRPr="007B6ED0" w:rsidRDefault="007B6ED0" w:rsidP="007B6ED0">
      <w:pPr>
        <w:pStyle w:val="Code"/>
        <w:rPr>
          <w:highlight w:val="white"/>
        </w:rPr>
      </w:pPr>
      <w:r w:rsidRPr="007B6ED0">
        <w:rPr>
          <w:highlight w:val="white"/>
        </w:rPr>
        <w:t xml:space="preserve">                subSymbol.Name = toSymbol.Name + "." + memberSymbol.Name;</w:t>
      </w:r>
    </w:p>
    <w:p w14:paraId="774F475D" w14:textId="77777777" w:rsidR="007B6ED0" w:rsidRPr="007B6ED0" w:rsidRDefault="007B6ED0" w:rsidP="007B6ED0">
      <w:pPr>
        <w:pStyle w:val="Code"/>
        <w:rPr>
          <w:highlight w:val="white"/>
        </w:rPr>
      </w:pPr>
      <w:r w:rsidRPr="007B6ED0">
        <w:rPr>
          <w:highlight w:val="white"/>
        </w:rPr>
        <w:t xml:space="preserve">                subSymbol.Offset = toSymbol.Offset + memberSymbol.Offset;</w:t>
      </w:r>
    </w:p>
    <w:p w14:paraId="3771BA3D" w14:textId="77777777" w:rsidR="007B6ED0" w:rsidRPr="007B6ED0" w:rsidRDefault="007B6ED0" w:rsidP="007B6ED0">
      <w:pPr>
        <w:pStyle w:val="Code"/>
        <w:rPr>
          <w:highlight w:val="white"/>
        </w:rPr>
      </w:pPr>
      <w:r w:rsidRPr="007B6ED0">
        <w:rPr>
          <w:highlight w:val="white"/>
        </w:rPr>
        <w:t xml:space="preserve">                codeList.AddRange(GenerateAuto(subSymbol, fromInitializor));</w:t>
      </w:r>
    </w:p>
    <w:p w14:paraId="21028EF4" w14:textId="77777777" w:rsidR="007B6ED0" w:rsidRPr="007B6ED0" w:rsidRDefault="007B6ED0" w:rsidP="007B6ED0">
      <w:pPr>
        <w:pStyle w:val="Code"/>
        <w:rPr>
          <w:highlight w:val="white"/>
        </w:rPr>
      </w:pPr>
      <w:r w:rsidRPr="007B6ED0">
        <w:rPr>
          <w:highlight w:val="white"/>
        </w:rPr>
        <w:t xml:space="preserve">              }</w:t>
      </w:r>
    </w:p>
    <w:p w14:paraId="7A32E37B" w14:textId="77777777" w:rsidR="007B6ED0" w:rsidRPr="007B6ED0" w:rsidRDefault="007B6ED0" w:rsidP="007B6ED0">
      <w:pPr>
        <w:pStyle w:val="Code"/>
        <w:rPr>
          <w:highlight w:val="white"/>
        </w:rPr>
      </w:pPr>
      <w:r w:rsidRPr="007B6ED0">
        <w:rPr>
          <w:highlight w:val="white"/>
        </w:rPr>
        <w:t xml:space="preserve">            }</w:t>
      </w:r>
    </w:p>
    <w:p w14:paraId="0D4DD268" w14:textId="77777777" w:rsidR="007B6ED0" w:rsidRPr="007B6ED0" w:rsidRDefault="007B6ED0" w:rsidP="007B6ED0">
      <w:pPr>
        <w:pStyle w:val="Code"/>
        <w:rPr>
          <w:highlight w:val="white"/>
        </w:rPr>
      </w:pPr>
      <w:r w:rsidRPr="007B6ED0">
        <w:rPr>
          <w:highlight w:val="white"/>
        </w:rPr>
        <w:t xml:space="preserve">            break;</w:t>
      </w:r>
    </w:p>
    <w:p w14:paraId="7D8DA8D5" w14:textId="77777777" w:rsidR="007B6ED0" w:rsidRPr="007B6ED0" w:rsidRDefault="007B6ED0" w:rsidP="007B6ED0">
      <w:pPr>
        <w:pStyle w:val="Code"/>
        <w:rPr>
          <w:highlight w:val="white"/>
        </w:rPr>
      </w:pPr>
      <w:r w:rsidRPr="007B6ED0">
        <w:rPr>
          <w:highlight w:val="white"/>
        </w:rPr>
        <w:t xml:space="preserve">        }</w:t>
      </w:r>
    </w:p>
    <w:p w14:paraId="3E92F767" w14:textId="77777777" w:rsidR="007B6ED0" w:rsidRPr="007B6ED0" w:rsidRDefault="007B6ED0" w:rsidP="007B6ED0">
      <w:pPr>
        <w:pStyle w:val="Code"/>
        <w:rPr>
          <w:highlight w:val="white"/>
        </w:rPr>
      </w:pPr>
      <w:r w:rsidRPr="007B6ED0">
        <w:rPr>
          <w:highlight w:val="white"/>
        </w:rPr>
        <w:t xml:space="preserve">      }</w:t>
      </w:r>
    </w:p>
    <w:p w14:paraId="272A065B" w14:textId="77777777" w:rsidR="007B6ED0" w:rsidRPr="007B6ED0" w:rsidRDefault="007B6ED0" w:rsidP="007B6ED0">
      <w:pPr>
        <w:pStyle w:val="Code"/>
        <w:rPr>
          <w:highlight w:val="white"/>
        </w:rPr>
      </w:pPr>
    </w:p>
    <w:p w14:paraId="1242A608" w14:textId="77777777" w:rsidR="007B6ED0" w:rsidRPr="007B6ED0" w:rsidRDefault="007B6ED0" w:rsidP="007B6ED0">
      <w:pPr>
        <w:pStyle w:val="Code"/>
        <w:rPr>
          <w:highlight w:val="white"/>
        </w:rPr>
      </w:pPr>
      <w:r w:rsidRPr="007B6ED0">
        <w:rPr>
          <w:highlight w:val="white"/>
        </w:rPr>
        <w:t xml:space="preserve">      return codeList;</w:t>
      </w:r>
    </w:p>
    <w:p w14:paraId="21E833A3" w14:textId="77777777" w:rsidR="007B6ED0" w:rsidRPr="007B6ED0" w:rsidRDefault="007B6ED0" w:rsidP="007B6ED0">
      <w:pPr>
        <w:pStyle w:val="Code"/>
        <w:rPr>
          <w:highlight w:val="white"/>
        </w:rPr>
      </w:pPr>
      <w:r w:rsidRPr="007B6ED0">
        <w:rPr>
          <w:highlight w:val="white"/>
        </w:rPr>
        <w:t xml:space="preserve">    }</w:t>
      </w:r>
    </w:p>
    <w:p w14:paraId="6411A691" w14:textId="77777777" w:rsidR="007B6ED0" w:rsidRPr="007B6ED0" w:rsidRDefault="007B6ED0" w:rsidP="007B6ED0">
      <w:pPr>
        <w:pStyle w:val="Code"/>
        <w:rPr>
          <w:highlight w:val="white"/>
        </w:rPr>
      </w:pPr>
      <w:r w:rsidRPr="007B6ED0">
        <w:rPr>
          <w:highlight w:val="white"/>
        </w:rPr>
        <w:t xml:space="preserve">  }</w:t>
      </w:r>
    </w:p>
    <w:p w14:paraId="7B97B3DD" w14:textId="142FE4EA" w:rsidR="007B6ED0" w:rsidRPr="007B6ED0" w:rsidRDefault="007B6ED0" w:rsidP="007B6ED0">
      <w:pPr>
        <w:pStyle w:val="Code"/>
        <w:rPr>
          <w:highlight w:val="white"/>
        </w:rPr>
      </w:pPr>
      <w:r w:rsidRPr="007B6ED0">
        <w:rPr>
          <w:highlight w:val="white"/>
        </w:rPr>
        <w:t>}</w:t>
      </w:r>
    </w:p>
    <w:p w14:paraId="3EC9B7BF" w14:textId="4163E835" w:rsidR="00662829" w:rsidRDefault="00662829" w:rsidP="00662829">
      <w:pPr>
        <w:rPr>
          <w:highlight w:val="white"/>
          <w:lang w:val="sv-SE"/>
        </w:rPr>
      </w:pPr>
      <w:r>
        <w:rPr>
          <w:highlight w:val="white"/>
          <w:lang w:val="sv-SE"/>
        </w:rPr>
        <w:t xml:space="preserve">The </w:t>
      </w:r>
      <w:r w:rsidRPr="00662829">
        <w:rPr>
          <w:rStyle w:val="KeyWord0"/>
          <w:highlight w:val="white"/>
        </w:rPr>
        <w:t>GenerateStaticInitializer</w:t>
      </w:r>
      <w:r>
        <w:rPr>
          <w:highlight w:val="white"/>
        </w:rPr>
        <w:t xml:space="preserve"> class basically performs the same</w:t>
      </w:r>
      <w:r w:rsidR="00917F92">
        <w:rPr>
          <w:highlight w:val="white"/>
        </w:rPr>
        <w:t xml:space="preserve"> </w:t>
      </w:r>
      <w:r>
        <w:rPr>
          <w:highlight w:val="white"/>
        </w:rPr>
        <w:t xml:space="preserve">task as the </w:t>
      </w:r>
      <w:r w:rsidRPr="00662829">
        <w:rPr>
          <w:rStyle w:val="KeyWord0"/>
          <w:highlight w:val="white"/>
        </w:rPr>
        <w:t>GenerateAutoInitializer</w:t>
      </w:r>
      <w:r>
        <w:rPr>
          <w:highlight w:val="white"/>
        </w:rPr>
        <w:t xml:space="preserve"> class: </w:t>
      </w:r>
      <w:r w:rsidR="00A34462">
        <w:rPr>
          <w:highlight w:val="white"/>
        </w:rPr>
        <w:t>it interprets</w:t>
      </w:r>
      <w:r w:rsidR="000F68A5">
        <w:rPr>
          <w:highlight w:val="white"/>
        </w:rPr>
        <w:t xml:space="preserve"> the</w:t>
      </w:r>
      <w:r w:rsidR="00A34462">
        <w:rPr>
          <w:highlight w:val="white"/>
        </w:rPr>
        <w:t xml:space="preserve"> </w:t>
      </w:r>
      <w:r w:rsidR="00887961">
        <w:rPr>
          <w:highlight w:val="white"/>
        </w:rPr>
        <w:t>initialization an</w:t>
      </w:r>
      <w:r w:rsidR="003B544E">
        <w:rPr>
          <w:highlight w:val="white"/>
        </w:rPr>
        <w:t>d</w:t>
      </w:r>
      <w:r w:rsidR="00887961">
        <w:rPr>
          <w:highlight w:val="white"/>
        </w:rPr>
        <w:t xml:space="preserve"> compare </w:t>
      </w:r>
      <w:r w:rsidR="003B544E">
        <w:rPr>
          <w:highlight w:val="white"/>
        </w:rPr>
        <w:t>it</w:t>
      </w:r>
      <w:r w:rsidR="00887961">
        <w:rPr>
          <w:highlight w:val="white"/>
        </w:rPr>
        <w:t xml:space="preserve"> to the defined type. However, </w:t>
      </w:r>
      <w:r w:rsidR="00AE10A3">
        <w:rPr>
          <w:highlight w:val="white"/>
        </w:rPr>
        <w:t>i</w:t>
      </w:r>
      <w:r w:rsidR="00887961">
        <w:rPr>
          <w:highlight w:val="white"/>
        </w:rPr>
        <w:t>t does not generate assignment instruction, but rather initialization</w:t>
      </w:r>
      <w:r w:rsidR="003D6961">
        <w:rPr>
          <w:highlight w:val="white"/>
        </w:rPr>
        <w:t xml:space="preserve"> instructions. One difference compared to the auto initialization case is that </w:t>
      </w:r>
      <w:r w:rsidR="00DD21F4">
        <w:rPr>
          <w:highlight w:val="white"/>
        </w:rPr>
        <w:t xml:space="preserve">if the array, struct, or union, is not completely initialized we </w:t>
      </w:r>
      <w:r w:rsidR="003D6961">
        <w:rPr>
          <w:highlight w:val="white"/>
        </w:rPr>
        <w:t>need to generate code for initialization of the remaining part</w:t>
      </w:r>
      <w:r w:rsidR="00887961">
        <w:rPr>
          <w:highlight w:val="white"/>
        </w:rPr>
        <w:t>.</w:t>
      </w:r>
    </w:p>
    <w:p w14:paraId="303DAF97" w14:textId="561A01F3" w:rsidR="00E03072" w:rsidRDefault="00E03072" w:rsidP="00E03072">
      <w:pPr>
        <w:pStyle w:val="CodeHeader"/>
        <w:rPr>
          <w:lang w:val="sv-SE"/>
        </w:rPr>
      </w:pPr>
      <w:r>
        <w:rPr>
          <w:highlight w:val="white"/>
          <w:lang w:val="sv-SE"/>
        </w:rPr>
        <w:t>GenerateStatic</w:t>
      </w:r>
      <w:r w:rsidR="002F35C1">
        <w:rPr>
          <w:highlight w:val="white"/>
          <w:lang w:val="sv-SE"/>
        </w:rPr>
        <w:t>Initializer</w:t>
      </w:r>
      <w:r>
        <w:rPr>
          <w:lang w:val="sv-SE"/>
        </w:rPr>
        <w:t>.cs</w:t>
      </w:r>
    </w:p>
    <w:p w14:paraId="51A6F82D" w14:textId="77777777" w:rsidR="00517768" w:rsidRPr="00673567" w:rsidRDefault="00517768" w:rsidP="00673567">
      <w:pPr>
        <w:pStyle w:val="Code"/>
        <w:rPr>
          <w:highlight w:val="white"/>
        </w:rPr>
      </w:pPr>
      <w:r w:rsidRPr="00673567">
        <w:rPr>
          <w:highlight w:val="white"/>
        </w:rPr>
        <w:t>using System.Collections.Generic;</w:t>
      </w:r>
    </w:p>
    <w:p w14:paraId="0D8BB4FC" w14:textId="77777777" w:rsidR="00517768" w:rsidRPr="00673567" w:rsidRDefault="00517768" w:rsidP="00673567">
      <w:pPr>
        <w:pStyle w:val="Code"/>
        <w:rPr>
          <w:highlight w:val="white"/>
        </w:rPr>
      </w:pPr>
    </w:p>
    <w:p w14:paraId="43AAEAD5" w14:textId="77777777" w:rsidR="00517768" w:rsidRPr="00673567" w:rsidRDefault="00517768" w:rsidP="00673567">
      <w:pPr>
        <w:pStyle w:val="Code"/>
        <w:rPr>
          <w:highlight w:val="white"/>
        </w:rPr>
      </w:pPr>
      <w:r w:rsidRPr="00673567">
        <w:rPr>
          <w:highlight w:val="white"/>
        </w:rPr>
        <w:t>namespace CCompiler {</w:t>
      </w:r>
    </w:p>
    <w:p w14:paraId="0EFFCB91" w14:textId="77777777" w:rsidR="00517768" w:rsidRPr="00673567" w:rsidRDefault="00517768" w:rsidP="00673567">
      <w:pPr>
        <w:pStyle w:val="Code"/>
        <w:rPr>
          <w:highlight w:val="white"/>
        </w:rPr>
      </w:pPr>
      <w:r w:rsidRPr="00673567">
        <w:rPr>
          <w:highlight w:val="white"/>
        </w:rPr>
        <w:t xml:space="preserve">  public class GenerateStaticInitializer {</w:t>
      </w:r>
    </w:p>
    <w:p w14:paraId="06313985" w14:textId="77777777" w:rsidR="00517768" w:rsidRPr="00673567" w:rsidRDefault="00517768" w:rsidP="00673567">
      <w:pPr>
        <w:pStyle w:val="Code"/>
        <w:rPr>
          <w:highlight w:val="white"/>
        </w:rPr>
      </w:pPr>
      <w:r w:rsidRPr="00673567">
        <w:rPr>
          <w:highlight w:val="white"/>
        </w:rPr>
        <w:t xml:space="preserve">    public static List&lt;MiddleCode&gt; GenerateStatic(Type toType,</w:t>
      </w:r>
    </w:p>
    <w:p w14:paraId="29784D81" w14:textId="77777777" w:rsidR="00517768" w:rsidRPr="00673567" w:rsidRDefault="00517768" w:rsidP="00673567">
      <w:pPr>
        <w:pStyle w:val="Code"/>
        <w:rPr>
          <w:highlight w:val="white"/>
        </w:rPr>
      </w:pPr>
      <w:r w:rsidRPr="00673567">
        <w:rPr>
          <w:highlight w:val="white"/>
        </w:rPr>
        <w:t xml:space="preserve">                                                  object fromInitializer) {</w:t>
      </w:r>
    </w:p>
    <w:p w14:paraId="07420B75" w14:textId="77777777" w:rsidR="00517768" w:rsidRPr="00673567" w:rsidRDefault="00517768" w:rsidP="00673567">
      <w:pPr>
        <w:pStyle w:val="Code"/>
        <w:rPr>
          <w:highlight w:val="white"/>
        </w:rPr>
      </w:pPr>
      <w:r w:rsidRPr="00673567">
        <w:rPr>
          <w:highlight w:val="white"/>
        </w:rPr>
        <w:t xml:space="preserve">      Assert.ErrorXXX((fromInitializer is Expression) ||</w:t>
      </w:r>
    </w:p>
    <w:p w14:paraId="0BBE46D2" w14:textId="77777777" w:rsidR="00517768" w:rsidRPr="00673567" w:rsidRDefault="00517768" w:rsidP="00673567">
      <w:pPr>
        <w:pStyle w:val="Code"/>
        <w:rPr>
          <w:highlight w:val="white"/>
        </w:rPr>
      </w:pPr>
      <w:r w:rsidRPr="00673567">
        <w:rPr>
          <w:highlight w:val="white"/>
        </w:rPr>
        <w:t xml:space="preserve">                    (fromInitializer is List&lt;object&gt;));</w:t>
      </w:r>
    </w:p>
    <w:p w14:paraId="1DAFAC6D" w14:textId="7F752104" w:rsidR="00517768" w:rsidRPr="00673567" w:rsidRDefault="00517768" w:rsidP="00673567">
      <w:pPr>
        <w:pStyle w:val="Code"/>
        <w:rPr>
          <w:highlight w:val="white"/>
        </w:rPr>
      </w:pPr>
      <w:r w:rsidRPr="00673567">
        <w:rPr>
          <w:highlight w:val="white"/>
        </w:rPr>
        <w:t xml:space="preserve">      List&lt;MiddleCode&gt; </w:t>
      </w:r>
      <w:r w:rsidR="005F341E">
        <w:rPr>
          <w:highlight w:val="white"/>
        </w:rPr>
        <w:t>codeList</w:t>
      </w:r>
      <w:r w:rsidRPr="00673567">
        <w:rPr>
          <w:highlight w:val="white"/>
        </w:rPr>
        <w:t xml:space="preserve"> = new List&lt;MiddleCode&gt;();</w:t>
      </w:r>
    </w:p>
    <w:p w14:paraId="777685AB" w14:textId="3CAF382C" w:rsidR="00517768" w:rsidRPr="00673567" w:rsidRDefault="00123417" w:rsidP="00123417">
      <w:pPr>
        <w:rPr>
          <w:highlight w:val="white"/>
        </w:rPr>
      </w:pPr>
      <w:r>
        <w:rPr>
          <w:highlight w:val="white"/>
        </w:rPr>
        <w:t>If the initializer is an expression</w:t>
      </w:r>
      <w:r w:rsidR="00120E9D">
        <w:rPr>
          <w:highlight w:val="white"/>
        </w:rPr>
        <w:t>,</w:t>
      </w:r>
      <w:r>
        <w:rPr>
          <w:highlight w:val="white"/>
        </w:rPr>
        <w:t xml:space="preserve"> we </w:t>
      </w:r>
      <w:r w:rsidR="006864DA">
        <w:rPr>
          <w:highlight w:val="white"/>
        </w:rPr>
        <w:t>have t</w:t>
      </w:r>
      <w:r w:rsidR="00910EBC">
        <w:rPr>
          <w:highlight w:val="white"/>
        </w:rPr>
        <w:t>wo special</w:t>
      </w:r>
      <w:r w:rsidR="006864DA">
        <w:rPr>
          <w:highlight w:val="white"/>
        </w:rPr>
        <w:t xml:space="preserve"> cases</w:t>
      </w:r>
      <w:r w:rsidR="00120E9D">
        <w:rPr>
          <w:highlight w:val="white"/>
        </w:rPr>
        <w:t xml:space="preserve">: </w:t>
      </w:r>
      <w:r w:rsidR="006864DA">
        <w:rPr>
          <w:highlight w:val="white"/>
        </w:rPr>
        <w:t>that the defined type is a character array and the initializer is a string</w:t>
      </w:r>
      <w:r w:rsidR="00120E9D">
        <w:rPr>
          <w:highlight w:val="white"/>
        </w:rPr>
        <w:t xml:space="preserve">, the defined type is a pointer and the initializer is an array, a function, or a string. </w:t>
      </w:r>
    </w:p>
    <w:p w14:paraId="18F2FA8B" w14:textId="77777777" w:rsidR="00517768" w:rsidRPr="00673567" w:rsidRDefault="00517768" w:rsidP="00673567">
      <w:pPr>
        <w:pStyle w:val="Code"/>
        <w:rPr>
          <w:highlight w:val="white"/>
        </w:rPr>
      </w:pPr>
      <w:r w:rsidRPr="00673567">
        <w:rPr>
          <w:highlight w:val="white"/>
        </w:rPr>
        <w:t xml:space="preserve">      if (fromInitializer is Expression) {</w:t>
      </w:r>
    </w:p>
    <w:p w14:paraId="3C825F11" w14:textId="77777777" w:rsidR="00517768" w:rsidRPr="00673567" w:rsidRDefault="00517768" w:rsidP="00673567">
      <w:pPr>
        <w:pStyle w:val="Code"/>
        <w:rPr>
          <w:highlight w:val="white"/>
        </w:rPr>
      </w:pPr>
      <w:r w:rsidRPr="00673567">
        <w:rPr>
          <w:highlight w:val="white"/>
        </w:rPr>
        <w:t xml:space="preserve">        Expression fromExpression = (Expression) fromInitializer;</w:t>
      </w:r>
    </w:p>
    <w:p w14:paraId="7085EE55" w14:textId="77777777" w:rsidR="00517768" w:rsidRPr="00673567" w:rsidRDefault="00517768" w:rsidP="00673567">
      <w:pPr>
        <w:pStyle w:val="Code"/>
        <w:rPr>
          <w:highlight w:val="white"/>
        </w:rPr>
      </w:pPr>
      <w:r w:rsidRPr="00673567">
        <w:rPr>
          <w:highlight w:val="white"/>
        </w:rPr>
        <w:t xml:space="preserve">        Symbol fromSymbol = fromExpression.Symbol;</w:t>
      </w:r>
    </w:p>
    <w:p w14:paraId="5D1526F1" w14:textId="77777777" w:rsidR="00517768" w:rsidRPr="00673567" w:rsidRDefault="00517768" w:rsidP="00673567">
      <w:pPr>
        <w:pStyle w:val="Code"/>
        <w:rPr>
          <w:highlight w:val="white"/>
        </w:rPr>
      </w:pPr>
      <w:r w:rsidRPr="00673567">
        <w:rPr>
          <w:highlight w:val="white"/>
        </w:rPr>
        <w:t xml:space="preserve">        Assert.Error(fromSymbol.IsExternOrStatic(), fromSymbol,</w:t>
      </w:r>
    </w:p>
    <w:p w14:paraId="0F83D354" w14:textId="77777777" w:rsidR="00517768" w:rsidRPr="00673567" w:rsidRDefault="00517768" w:rsidP="00673567">
      <w:pPr>
        <w:pStyle w:val="Code"/>
        <w:rPr>
          <w:highlight w:val="white"/>
        </w:rPr>
      </w:pPr>
      <w:r w:rsidRPr="00673567">
        <w:rPr>
          <w:highlight w:val="white"/>
        </w:rPr>
        <w:t xml:space="preserve">                     Message.Non__static_initializer);</w:t>
      </w:r>
    </w:p>
    <w:p w14:paraId="4F4F06F2" w14:textId="77777777" w:rsidR="00517768" w:rsidRPr="00673567" w:rsidRDefault="00517768" w:rsidP="00673567">
      <w:pPr>
        <w:pStyle w:val="Code"/>
        <w:rPr>
          <w:highlight w:val="white"/>
        </w:rPr>
      </w:pPr>
      <w:r w:rsidRPr="00673567">
        <w:rPr>
          <w:highlight w:val="white"/>
        </w:rPr>
        <w:t xml:space="preserve">        Type fromType = fromSymbol.Type;</w:t>
      </w:r>
    </w:p>
    <w:p w14:paraId="068FA628" w14:textId="131F876D" w:rsidR="00120E9D" w:rsidRPr="00673567" w:rsidRDefault="00E4376D" w:rsidP="00120E9D">
      <w:pPr>
        <w:rPr>
          <w:highlight w:val="white"/>
        </w:rPr>
      </w:pPr>
      <w:r>
        <w:rPr>
          <w:highlight w:val="white"/>
        </w:rPr>
        <w:t xml:space="preserve">If the </w:t>
      </w:r>
      <w:r w:rsidR="00120E9D">
        <w:rPr>
          <w:highlight w:val="white"/>
        </w:rPr>
        <w:t>defined type is a character array and the initializer is a string</w:t>
      </w:r>
      <w:r w:rsidR="0030571A">
        <w:rPr>
          <w:highlight w:val="white"/>
        </w:rPr>
        <w:t>, we first check the size of the string. If the array size is undefined</w:t>
      </w:r>
      <w:r w:rsidR="001C2A70">
        <w:rPr>
          <w:highlight w:val="white"/>
        </w:rPr>
        <w:t xml:space="preserve">, </w:t>
      </w:r>
      <w:r w:rsidR="0030571A">
        <w:rPr>
          <w:highlight w:val="white"/>
        </w:rPr>
        <w:t>we set its size to the</w:t>
      </w:r>
      <w:r w:rsidR="008F298C">
        <w:rPr>
          <w:highlight w:val="white"/>
        </w:rPr>
        <w:t xml:space="preserve"> size of the string, plus one for the terminating zero-chara</w:t>
      </w:r>
      <w:r w:rsidR="00EF63CF">
        <w:rPr>
          <w:highlight w:val="white"/>
        </w:rPr>
        <w:t>c</w:t>
      </w:r>
      <w:r w:rsidR="008F298C">
        <w:rPr>
          <w:highlight w:val="white"/>
        </w:rPr>
        <w:t>ter.</w:t>
      </w:r>
      <w:r w:rsidR="001C2A70">
        <w:rPr>
          <w:highlight w:val="white"/>
        </w:rPr>
        <w:t xml:space="preserve"> If the array size is defined, we check that the string (including the terminating zer</w:t>
      </w:r>
      <w:r w:rsidR="00EF63CF">
        <w:rPr>
          <w:highlight w:val="white"/>
        </w:rPr>
        <w:t>o</w:t>
      </w:r>
      <w:r w:rsidR="001C2A70">
        <w:rPr>
          <w:highlight w:val="white"/>
        </w:rPr>
        <w:t>-character) fits withing the array.</w:t>
      </w:r>
    </w:p>
    <w:p w14:paraId="3654FD23" w14:textId="77777777" w:rsidR="00673567" w:rsidRDefault="00517768" w:rsidP="00673567">
      <w:pPr>
        <w:pStyle w:val="Code"/>
        <w:rPr>
          <w:highlight w:val="white"/>
        </w:rPr>
      </w:pPr>
      <w:r w:rsidRPr="00673567">
        <w:rPr>
          <w:highlight w:val="white"/>
        </w:rPr>
        <w:lastRenderedPageBreak/>
        <w:t xml:space="preserve">        if (toType.IsArray() &amp;&amp; toType.ArrayType.IsChar() &amp;&amp;</w:t>
      </w:r>
    </w:p>
    <w:p w14:paraId="5CD47C44" w14:textId="1E754D97" w:rsidR="00517768" w:rsidRPr="00673567" w:rsidRDefault="00673567" w:rsidP="00673567">
      <w:pPr>
        <w:pStyle w:val="Code"/>
        <w:rPr>
          <w:highlight w:val="white"/>
        </w:rPr>
      </w:pPr>
      <w:r>
        <w:rPr>
          <w:highlight w:val="white"/>
        </w:rPr>
        <w:t xml:space="preserve">           </w:t>
      </w:r>
      <w:r w:rsidR="00517768" w:rsidRPr="00673567">
        <w:rPr>
          <w:highlight w:val="white"/>
        </w:rPr>
        <w:t xml:space="preserve"> fromType.IsString()) {</w:t>
      </w:r>
    </w:p>
    <w:p w14:paraId="5EB02BF8" w14:textId="77777777" w:rsidR="00517768" w:rsidRPr="00673567" w:rsidRDefault="00517768" w:rsidP="00673567">
      <w:pPr>
        <w:pStyle w:val="Code"/>
        <w:rPr>
          <w:highlight w:val="white"/>
        </w:rPr>
      </w:pPr>
      <w:r w:rsidRPr="00673567">
        <w:rPr>
          <w:highlight w:val="white"/>
        </w:rPr>
        <w:t xml:space="preserve">          string text = (string) fromSymbol.Value;</w:t>
      </w:r>
    </w:p>
    <w:p w14:paraId="2793BF2F" w14:textId="09E977DA" w:rsidR="00517768" w:rsidRPr="00673567" w:rsidRDefault="00517768" w:rsidP="00CC3E91">
      <w:pPr>
        <w:rPr>
          <w:highlight w:val="white"/>
        </w:rPr>
      </w:pPr>
      <w:r w:rsidRPr="00673567">
        <w:rPr>
          <w:highlight w:val="white"/>
        </w:rPr>
        <w:t xml:space="preserve"> </w:t>
      </w:r>
      <w:r w:rsidR="00CC3E91">
        <w:rPr>
          <w:highlight w:val="white"/>
        </w:rPr>
        <w:t>Note that we add space for an extra character, the terminating zero-character.</w:t>
      </w:r>
    </w:p>
    <w:p w14:paraId="6A1A2BBD" w14:textId="77777777" w:rsidR="00517768" w:rsidRPr="00673567" w:rsidRDefault="00517768" w:rsidP="00673567">
      <w:pPr>
        <w:pStyle w:val="Code"/>
        <w:rPr>
          <w:highlight w:val="white"/>
        </w:rPr>
      </w:pPr>
      <w:r w:rsidRPr="00673567">
        <w:rPr>
          <w:highlight w:val="white"/>
        </w:rPr>
        <w:t xml:space="preserve">          if (toType.ArraySize == 0) {</w:t>
      </w:r>
    </w:p>
    <w:p w14:paraId="090CDE4F" w14:textId="77777777" w:rsidR="00517768" w:rsidRPr="00673567" w:rsidRDefault="00517768" w:rsidP="00673567">
      <w:pPr>
        <w:pStyle w:val="Code"/>
        <w:rPr>
          <w:highlight w:val="white"/>
        </w:rPr>
      </w:pPr>
      <w:r w:rsidRPr="00673567">
        <w:rPr>
          <w:highlight w:val="white"/>
        </w:rPr>
        <w:t xml:space="preserve">            toType.ArraySize = text.Length + 1;</w:t>
      </w:r>
    </w:p>
    <w:p w14:paraId="4DB93EB6" w14:textId="77777777" w:rsidR="00517768" w:rsidRPr="00673567" w:rsidRDefault="00517768" w:rsidP="00673567">
      <w:pPr>
        <w:pStyle w:val="Code"/>
        <w:rPr>
          <w:highlight w:val="white"/>
        </w:rPr>
      </w:pPr>
      <w:r w:rsidRPr="00673567">
        <w:rPr>
          <w:highlight w:val="white"/>
        </w:rPr>
        <w:t xml:space="preserve">          }</w:t>
      </w:r>
    </w:p>
    <w:p w14:paraId="43B9CC76" w14:textId="77777777" w:rsidR="00F63E4A" w:rsidRDefault="006314C7" w:rsidP="006314C7">
      <w:pPr>
        <w:rPr>
          <w:highlight w:val="white"/>
        </w:rPr>
      </w:pPr>
      <w:r>
        <w:rPr>
          <w:highlight w:val="white"/>
        </w:rPr>
        <w:t xml:space="preserve">Note that the string length must be strictly less than the </w:t>
      </w:r>
      <w:r w:rsidR="00F63E4A">
        <w:rPr>
          <w:highlight w:val="white"/>
        </w:rPr>
        <w:t>array size, for the terminating zero-character to fit in the string.</w:t>
      </w:r>
    </w:p>
    <w:p w14:paraId="56A7A6EE" w14:textId="77777777" w:rsidR="00517768" w:rsidRPr="00673567" w:rsidRDefault="00517768" w:rsidP="00673567">
      <w:pPr>
        <w:pStyle w:val="Code"/>
        <w:rPr>
          <w:highlight w:val="white"/>
        </w:rPr>
      </w:pPr>
      <w:r w:rsidRPr="00673567">
        <w:rPr>
          <w:highlight w:val="white"/>
        </w:rPr>
        <w:t xml:space="preserve">          else {</w:t>
      </w:r>
    </w:p>
    <w:p w14:paraId="78BBD7FE" w14:textId="77777777" w:rsidR="00517768" w:rsidRPr="00673567" w:rsidRDefault="00517768" w:rsidP="00673567">
      <w:pPr>
        <w:pStyle w:val="Code"/>
        <w:rPr>
          <w:highlight w:val="white"/>
        </w:rPr>
      </w:pPr>
      <w:r w:rsidRPr="00673567">
        <w:rPr>
          <w:highlight w:val="white"/>
        </w:rPr>
        <w:t xml:space="preserve">            Assert.Error(text.Length &lt; toType.ArraySize,</w:t>
      </w:r>
    </w:p>
    <w:p w14:paraId="595A1BD1" w14:textId="77777777" w:rsidR="00517768" w:rsidRPr="00673567" w:rsidRDefault="00517768" w:rsidP="00673567">
      <w:pPr>
        <w:pStyle w:val="Code"/>
        <w:rPr>
          <w:highlight w:val="white"/>
        </w:rPr>
      </w:pPr>
      <w:r w:rsidRPr="00673567">
        <w:rPr>
          <w:highlight w:val="white"/>
        </w:rPr>
        <w:t xml:space="preserve">                         toType, Message.Too_many_initializers);</w:t>
      </w:r>
    </w:p>
    <w:p w14:paraId="70E9F42B" w14:textId="77777777" w:rsidR="00517768" w:rsidRPr="00673567" w:rsidRDefault="00517768" w:rsidP="00673567">
      <w:pPr>
        <w:pStyle w:val="Code"/>
        <w:rPr>
          <w:highlight w:val="white"/>
        </w:rPr>
      </w:pPr>
      <w:r w:rsidRPr="00673567">
        <w:rPr>
          <w:highlight w:val="white"/>
        </w:rPr>
        <w:t xml:space="preserve">          }</w:t>
      </w:r>
    </w:p>
    <w:p w14:paraId="5A490E41" w14:textId="77777777" w:rsidR="00517768" w:rsidRPr="00673567" w:rsidRDefault="00517768" w:rsidP="00673567">
      <w:pPr>
        <w:pStyle w:val="Code"/>
        <w:rPr>
          <w:highlight w:val="white"/>
        </w:rPr>
      </w:pPr>
    </w:p>
    <w:p w14:paraId="3FB4BE89" w14:textId="1EA20279"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13FE6F54" w14:textId="5A442BA0" w:rsidR="00517768" w:rsidRPr="00673567" w:rsidRDefault="00517768" w:rsidP="00673567">
      <w:pPr>
        <w:pStyle w:val="Code"/>
        <w:rPr>
          <w:highlight w:val="white"/>
        </w:rPr>
      </w:pPr>
      <w:r w:rsidRPr="00673567">
        <w:rPr>
          <w:highlight w:val="white"/>
        </w:rPr>
        <w:t xml:space="preserve">                                     </w:t>
      </w:r>
      <w:r w:rsidR="00A762CF">
        <w:rPr>
          <w:highlight w:val="white"/>
        </w:rPr>
        <w:t xml:space="preserve"> </w:t>
      </w:r>
      <w:r w:rsidRPr="00673567">
        <w:rPr>
          <w:highlight w:val="white"/>
        </w:rPr>
        <w:t>fromSymbol.Type.Sort, text));</w:t>
      </w:r>
    </w:p>
    <w:p w14:paraId="2301B006" w14:textId="77777777" w:rsidR="00517768" w:rsidRPr="00673567" w:rsidRDefault="00517768" w:rsidP="00673567">
      <w:pPr>
        <w:pStyle w:val="Code"/>
        <w:rPr>
          <w:highlight w:val="white"/>
        </w:rPr>
      </w:pPr>
      <w:r w:rsidRPr="00673567">
        <w:rPr>
          <w:highlight w:val="white"/>
        </w:rPr>
        <w:t xml:space="preserve">        }</w:t>
      </w:r>
    </w:p>
    <w:p w14:paraId="091A2A25" w14:textId="5A6641C6" w:rsidR="004F288F" w:rsidRDefault="004F288F" w:rsidP="004F288F">
      <w:pPr>
        <w:rPr>
          <w:highlight w:val="white"/>
        </w:rPr>
      </w:pPr>
      <w:r>
        <w:rPr>
          <w:highlight w:val="white"/>
        </w:rPr>
        <w:t xml:space="preserve">If the </w:t>
      </w:r>
      <w:r w:rsidR="00A66D06">
        <w:rPr>
          <w:highlight w:val="white"/>
        </w:rPr>
        <w:t xml:space="preserve">defined type is </w:t>
      </w:r>
      <w:r w:rsidR="00F732CC">
        <w:rPr>
          <w:highlight w:val="white"/>
        </w:rPr>
        <w:t>a pointer and the initializer is an array, a function, or a string, we create a static address</w:t>
      </w:r>
      <w:r w:rsidR="00E633E7">
        <w:rPr>
          <w:highlight w:val="white"/>
        </w:rPr>
        <w:t xml:space="preserve"> and add an initialization middle code instruction. </w:t>
      </w:r>
    </w:p>
    <w:p w14:paraId="12CAAD19" w14:textId="35689B4A" w:rsidR="00517768" w:rsidRPr="00673567" w:rsidRDefault="00517768" w:rsidP="00673567">
      <w:pPr>
        <w:pStyle w:val="Code"/>
        <w:rPr>
          <w:highlight w:val="white"/>
        </w:rPr>
      </w:pPr>
      <w:r w:rsidRPr="00673567">
        <w:rPr>
          <w:highlight w:val="white"/>
        </w:rPr>
        <w:t xml:space="preserve">        else if (toType.IsPointer() &amp;&amp; fromType.IsArrayFunctionOrString()) {</w:t>
      </w:r>
    </w:p>
    <w:p w14:paraId="045F6689" w14:textId="77777777" w:rsidR="00517768" w:rsidRPr="00673567" w:rsidRDefault="00517768" w:rsidP="00673567">
      <w:pPr>
        <w:pStyle w:val="Code"/>
        <w:rPr>
          <w:highlight w:val="white"/>
        </w:rPr>
      </w:pPr>
      <w:r w:rsidRPr="00673567">
        <w:rPr>
          <w:highlight w:val="white"/>
        </w:rPr>
        <w:t xml:space="preserve">          Assert.ErrorXXX((fromType.IsString() &amp;&amp; toType.PointerType.IsChar())</w:t>
      </w:r>
    </w:p>
    <w:p w14:paraId="5AED5010" w14:textId="77777777" w:rsidR="00517768" w:rsidRPr="00673567" w:rsidRDefault="00517768" w:rsidP="00673567">
      <w:pPr>
        <w:pStyle w:val="Code"/>
        <w:rPr>
          <w:highlight w:val="white"/>
        </w:rPr>
      </w:pPr>
      <w:r w:rsidRPr="00673567">
        <w:rPr>
          <w:highlight w:val="white"/>
        </w:rPr>
        <w:t xml:space="preserve">                        ||(fromType.IsArray() &amp;&amp;</w:t>
      </w:r>
    </w:p>
    <w:p w14:paraId="5D255BCA" w14:textId="77777777" w:rsidR="00517768" w:rsidRPr="00673567" w:rsidRDefault="00517768" w:rsidP="00673567">
      <w:pPr>
        <w:pStyle w:val="Code"/>
        <w:rPr>
          <w:highlight w:val="white"/>
        </w:rPr>
      </w:pPr>
      <w:r w:rsidRPr="00673567">
        <w:rPr>
          <w:highlight w:val="white"/>
        </w:rPr>
        <w:t xml:space="preserve">                           fromType.ArrayType.Equals(toType.PointerType)) ||</w:t>
      </w:r>
    </w:p>
    <w:p w14:paraId="7D3F3663" w14:textId="77777777" w:rsidR="00517768" w:rsidRPr="00673567" w:rsidRDefault="00517768" w:rsidP="00673567">
      <w:pPr>
        <w:pStyle w:val="Code"/>
        <w:rPr>
          <w:highlight w:val="white"/>
        </w:rPr>
      </w:pPr>
      <w:r w:rsidRPr="00673567">
        <w:rPr>
          <w:highlight w:val="white"/>
        </w:rPr>
        <w:t xml:space="preserve">                        (fromType.IsFunction() &amp;&amp;</w:t>
      </w:r>
    </w:p>
    <w:p w14:paraId="7D166447" w14:textId="77777777" w:rsidR="00517768" w:rsidRPr="00673567" w:rsidRDefault="00517768" w:rsidP="00673567">
      <w:pPr>
        <w:pStyle w:val="Code"/>
        <w:rPr>
          <w:highlight w:val="white"/>
        </w:rPr>
      </w:pPr>
      <w:r w:rsidRPr="00673567">
        <w:rPr>
          <w:highlight w:val="white"/>
        </w:rPr>
        <w:t xml:space="preserve">                         fromType.Equals(toType.PointerType)));</w:t>
      </w:r>
    </w:p>
    <w:p w14:paraId="5F1202C9" w14:textId="77777777" w:rsidR="00517768" w:rsidRPr="00673567" w:rsidRDefault="00517768" w:rsidP="00673567">
      <w:pPr>
        <w:pStyle w:val="Code"/>
        <w:rPr>
          <w:highlight w:val="white"/>
        </w:rPr>
      </w:pPr>
      <w:r w:rsidRPr="00673567">
        <w:rPr>
          <w:highlight w:val="white"/>
        </w:rPr>
        <w:t xml:space="preserve">          StaticAddress staticAddress =</w:t>
      </w:r>
    </w:p>
    <w:p w14:paraId="5101B0C3" w14:textId="77777777" w:rsidR="00517768" w:rsidRPr="00673567" w:rsidRDefault="00517768" w:rsidP="00673567">
      <w:pPr>
        <w:pStyle w:val="Code"/>
        <w:rPr>
          <w:highlight w:val="white"/>
        </w:rPr>
      </w:pPr>
      <w:r w:rsidRPr="00673567">
        <w:rPr>
          <w:highlight w:val="white"/>
        </w:rPr>
        <w:t xml:space="preserve">            new StaticAddress(fromSymbol.UniqueName, 0);</w:t>
      </w:r>
    </w:p>
    <w:p w14:paraId="48E6F737" w14:textId="2F040DDA"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5FA6D2AB" w14:textId="0BE8DC79" w:rsidR="00517768" w:rsidRPr="00673567" w:rsidRDefault="00517768" w:rsidP="00673567">
      <w:pPr>
        <w:pStyle w:val="Code"/>
        <w:rPr>
          <w:highlight w:val="white"/>
        </w:rPr>
      </w:pPr>
      <w:r w:rsidRPr="00673567">
        <w:rPr>
          <w:highlight w:val="white"/>
        </w:rPr>
        <w:t xml:space="preserve">                                      toType.Sort, staticAddress));</w:t>
      </w:r>
    </w:p>
    <w:p w14:paraId="1DECD439" w14:textId="0755B939" w:rsidR="00517768" w:rsidRDefault="00517768" w:rsidP="00673567">
      <w:pPr>
        <w:pStyle w:val="Code"/>
        <w:rPr>
          <w:highlight w:val="white"/>
        </w:rPr>
      </w:pPr>
      <w:r w:rsidRPr="00673567">
        <w:rPr>
          <w:highlight w:val="white"/>
        </w:rPr>
        <w:t xml:space="preserve">        }</w:t>
      </w:r>
    </w:p>
    <w:p w14:paraId="7EAF7FB1" w14:textId="5756B3F7" w:rsidR="00EC3B0C" w:rsidRPr="00673567" w:rsidRDefault="00EC3B0C" w:rsidP="00EC3B0C">
      <w:pPr>
        <w:rPr>
          <w:highlight w:val="white"/>
        </w:rPr>
      </w:pPr>
      <w:r>
        <w:rPr>
          <w:highlight w:val="white"/>
        </w:rPr>
        <w:t xml:space="preserve">In all other cases, we </w:t>
      </w:r>
      <w:r w:rsidR="00255FFB">
        <w:rPr>
          <w:highlight w:val="white"/>
        </w:rPr>
        <w:t>type cast the expression into the defined type, check that the expression is constant</w:t>
      </w:r>
      <w:r w:rsidR="00AB081B">
        <w:rPr>
          <w:highlight w:val="white"/>
        </w:rPr>
        <w:t>,</w:t>
      </w:r>
      <w:r w:rsidR="00255FFB">
        <w:rPr>
          <w:highlight w:val="white"/>
        </w:rPr>
        <w:t xml:space="preserve"> and add an initialization middle code instruction.</w:t>
      </w:r>
    </w:p>
    <w:p w14:paraId="219649FA" w14:textId="77777777" w:rsidR="00517768" w:rsidRPr="00673567" w:rsidRDefault="00517768" w:rsidP="00673567">
      <w:pPr>
        <w:pStyle w:val="Code"/>
        <w:rPr>
          <w:highlight w:val="white"/>
        </w:rPr>
      </w:pPr>
      <w:r w:rsidRPr="00673567">
        <w:rPr>
          <w:highlight w:val="white"/>
        </w:rPr>
        <w:t xml:space="preserve">        else {</w:t>
      </w:r>
    </w:p>
    <w:p w14:paraId="1DA0C94C" w14:textId="77777777" w:rsidR="00517768" w:rsidRPr="00673567" w:rsidRDefault="00517768" w:rsidP="00673567">
      <w:pPr>
        <w:pStyle w:val="Code"/>
        <w:rPr>
          <w:highlight w:val="white"/>
        </w:rPr>
      </w:pPr>
      <w:r w:rsidRPr="00673567">
        <w:rPr>
          <w:highlight w:val="white"/>
        </w:rPr>
        <w:t xml:space="preserve">          Expression toExpression =</w:t>
      </w:r>
    </w:p>
    <w:p w14:paraId="3C573B68" w14:textId="77777777" w:rsidR="00517768" w:rsidRPr="00673567" w:rsidRDefault="00517768" w:rsidP="00673567">
      <w:pPr>
        <w:pStyle w:val="Code"/>
        <w:rPr>
          <w:highlight w:val="white"/>
        </w:rPr>
      </w:pPr>
      <w:r w:rsidRPr="00673567">
        <w:rPr>
          <w:highlight w:val="white"/>
        </w:rPr>
        <w:t xml:space="preserve">            TypeCast.ImplicitCast(fromExpression, toType);</w:t>
      </w:r>
    </w:p>
    <w:p w14:paraId="798ED39A" w14:textId="140F4330" w:rsidR="00517768" w:rsidRDefault="00517768" w:rsidP="00673567">
      <w:pPr>
        <w:pStyle w:val="Code"/>
        <w:rPr>
          <w:highlight w:val="white"/>
        </w:rPr>
      </w:pPr>
      <w:r w:rsidRPr="00673567">
        <w:rPr>
          <w:highlight w:val="white"/>
        </w:rPr>
        <w:t xml:space="preserve">          Symbol toSymbol = toExpression.Symbol;</w:t>
      </w:r>
    </w:p>
    <w:p w14:paraId="59E576BD" w14:textId="77777777" w:rsidR="00AB081B" w:rsidRDefault="00AB081B" w:rsidP="00AB081B">
      <w:pPr>
        <w:rPr>
          <w:highlight w:val="white"/>
        </w:rPr>
      </w:pPr>
      <w:r>
        <w:rPr>
          <w:highlight w:val="white"/>
        </w:rPr>
        <w:t>If the value is not null, the expression is constant. However, the value may be a static address, which we consider to be constant in this context.</w:t>
      </w:r>
    </w:p>
    <w:p w14:paraId="7758BE71" w14:textId="77777777" w:rsidR="00517768" w:rsidRPr="00673567" w:rsidRDefault="00517768" w:rsidP="00673567">
      <w:pPr>
        <w:pStyle w:val="Code"/>
        <w:rPr>
          <w:highlight w:val="white"/>
        </w:rPr>
      </w:pPr>
      <w:r w:rsidRPr="00673567">
        <w:rPr>
          <w:highlight w:val="white"/>
        </w:rPr>
        <w:t xml:space="preserve">          Assert.Error(toSymbol.Value != null, toSymbol,</w:t>
      </w:r>
    </w:p>
    <w:p w14:paraId="228EECDD" w14:textId="77777777" w:rsidR="00517768" w:rsidRPr="00673567" w:rsidRDefault="00517768" w:rsidP="00673567">
      <w:pPr>
        <w:pStyle w:val="Code"/>
        <w:rPr>
          <w:highlight w:val="white"/>
        </w:rPr>
      </w:pPr>
      <w:r w:rsidRPr="00673567">
        <w:rPr>
          <w:highlight w:val="white"/>
        </w:rPr>
        <w:t xml:space="preserve">                       Message.Non__constant_expression);</w:t>
      </w:r>
    </w:p>
    <w:p w14:paraId="60219ED8" w14:textId="55482605"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.Add(new MiddleCode(MiddleOperator.Initializer,</w:t>
      </w:r>
    </w:p>
    <w:p w14:paraId="04D7A608" w14:textId="1565E4E5" w:rsidR="00517768" w:rsidRPr="00673567" w:rsidRDefault="00517768" w:rsidP="00673567">
      <w:pPr>
        <w:pStyle w:val="Code"/>
        <w:rPr>
          <w:highlight w:val="white"/>
        </w:rPr>
      </w:pPr>
      <w:r w:rsidRPr="00673567">
        <w:rPr>
          <w:highlight w:val="white"/>
        </w:rPr>
        <w:t xml:space="preserve">                                      toSymbol.Type.Sort, toSymbol.Value));</w:t>
      </w:r>
    </w:p>
    <w:p w14:paraId="6009210D" w14:textId="77777777" w:rsidR="00517768" w:rsidRPr="00673567" w:rsidRDefault="00517768" w:rsidP="00673567">
      <w:pPr>
        <w:pStyle w:val="Code"/>
        <w:rPr>
          <w:highlight w:val="white"/>
        </w:rPr>
      </w:pPr>
      <w:r w:rsidRPr="00673567">
        <w:rPr>
          <w:highlight w:val="white"/>
        </w:rPr>
        <w:t xml:space="preserve">        }</w:t>
      </w:r>
    </w:p>
    <w:p w14:paraId="5945C6A3" w14:textId="4A36BEE8" w:rsidR="00517768" w:rsidRDefault="00517768" w:rsidP="00673567">
      <w:pPr>
        <w:pStyle w:val="Code"/>
        <w:rPr>
          <w:highlight w:val="white"/>
        </w:rPr>
      </w:pPr>
      <w:r w:rsidRPr="00673567">
        <w:rPr>
          <w:highlight w:val="white"/>
        </w:rPr>
        <w:t xml:space="preserve">      }</w:t>
      </w:r>
    </w:p>
    <w:p w14:paraId="314695BC" w14:textId="07FF100F" w:rsidR="00F43E2F" w:rsidRPr="00673567" w:rsidRDefault="00F43E2F" w:rsidP="00AE0401">
      <w:pPr>
        <w:rPr>
          <w:highlight w:val="white"/>
        </w:rPr>
      </w:pPr>
      <w:r>
        <w:rPr>
          <w:highlight w:val="white"/>
        </w:rPr>
        <w:t xml:space="preserve">If the initializer is a </w:t>
      </w:r>
      <w:r w:rsidR="001B45FA">
        <w:rPr>
          <w:highlight w:val="white"/>
        </w:rPr>
        <w:t>list, the defined type must be an array, a struct, or a union.</w:t>
      </w:r>
    </w:p>
    <w:p w14:paraId="64E25007" w14:textId="77777777" w:rsidR="00517768" w:rsidRPr="00673567" w:rsidRDefault="00517768" w:rsidP="00673567">
      <w:pPr>
        <w:pStyle w:val="Code"/>
        <w:rPr>
          <w:highlight w:val="white"/>
        </w:rPr>
      </w:pPr>
      <w:r w:rsidRPr="00673567">
        <w:rPr>
          <w:highlight w:val="white"/>
        </w:rPr>
        <w:t xml:space="preserve">      else {</w:t>
      </w:r>
    </w:p>
    <w:p w14:paraId="5924FD33" w14:textId="77777777" w:rsidR="00517768" w:rsidRPr="00673567" w:rsidRDefault="00517768" w:rsidP="00673567">
      <w:pPr>
        <w:pStyle w:val="Code"/>
        <w:rPr>
          <w:highlight w:val="white"/>
        </w:rPr>
      </w:pPr>
      <w:r w:rsidRPr="00673567">
        <w:rPr>
          <w:highlight w:val="white"/>
        </w:rPr>
        <w:t xml:space="preserve">        Assert.Error(toType.IsArray() || toType.IsStructOrUnion(),</w:t>
      </w:r>
    </w:p>
    <w:p w14:paraId="546B8393" w14:textId="77777777" w:rsidR="00745B55" w:rsidRDefault="00517768" w:rsidP="00673567">
      <w:pPr>
        <w:pStyle w:val="Code"/>
        <w:rPr>
          <w:highlight w:val="white"/>
        </w:rPr>
      </w:pPr>
      <w:r w:rsidRPr="00673567">
        <w:rPr>
          <w:highlight w:val="white"/>
        </w:rPr>
        <w:t xml:space="preserve">                     toType, Message.</w:t>
      </w:r>
    </w:p>
    <w:p w14:paraId="0DE5FDDF" w14:textId="1D9CE565" w:rsidR="00517768" w:rsidRPr="00673567" w:rsidRDefault="00745B55" w:rsidP="00673567">
      <w:pPr>
        <w:pStyle w:val="Code"/>
        <w:rPr>
          <w:highlight w:val="white"/>
        </w:rPr>
      </w:pPr>
      <w:r>
        <w:rPr>
          <w:highlight w:val="white"/>
        </w:rPr>
        <w:lastRenderedPageBreak/>
        <w:t xml:space="preserve">        </w:t>
      </w:r>
      <w:r w:rsidR="00517768" w:rsidRPr="00673567">
        <w:rPr>
          <w:highlight w:val="white"/>
        </w:rPr>
        <w:t xml:space="preserve">            Only_array_struct_or_union_can_be_initialized_by_a_list);</w:t>
      </w:r>
    </w:p>
    <w:p w14:paraId="4B491DF7" w14:textId="77777777" w:rsidR="00517768" w:rsidRPr="00673567" w:rsidRDefault="00517768" w:rsidP="00673567">
      <w:pPr>
        <w:pStyle w:val="Code"/>
        <w:rPr>
          <w:highlight w:val="white"/>
        </w:rPr>
      </w:pPr>
      <w:r w:rsidRPr="00673567">
        <w:rPr>
          <w:highlight w:val="white"/>
        </w:rPr>
        <w:t xml:space="preserve">        List&lt;object&gt; fromList = (List&lt;object&gt;) fromInitializer;</w:t>
      </w:r>
    </w:p>
    <w:p w14:paraId="4F0F7149" w14:textId="042E5715" w:rsidR="00517768" w:rsidRPr="00673567" w:rsidRDefault="008F4B53" w:rsidP="008F4B53">
      <w:pPr>
        <w:rPr>
          <w:highlight w:val="white"/>
        </w:rPr>
      </w:pPr>
      <w:r>
        <w:rPr>
          <w:highlight w:val="white"/>
        </w:rPr>
        <w:t>In case of an arry, we set the array size to the list size if undefined. If the array is defined, we check thet the list size does not exceed the array size.</w:t>
      </w:r>
    </w:p>
    <w:p w14:paraId="1E79CE38" w14:textId="77777777" w:rsidR="00517768" w:rsidRPr="00673567" w:rsidRDefault="00517768" w:rsidP="00673567">
      <w:pPr>
        <w:pStyle w:val="Code"/>
        <w:rPr>
          <w:highlight w:val="white"/>
        </w:rPr>
      </w:pPr>
      <w:r w:rsidRPr="00673567">
        <w:rPr>
          <w:highlight w:val="white"/>
        </w:rPr>
        <w:t xml:space="preserve">        switch (toType.Sort) {</w:t>
      </w:r>
    </w:p>
    <w:p w14:paraId="41E905DF" w14:textId="77777777" w:rsidR="00517768" w:rsidRPr="00673567" w:rsidRDefault="00517768" w:rsidP="00673567">
      <w:pPr>
        <w:pStyle w:val="Code"/>
        <w:rPr>
          <w:highlight w:val="white"/>
        </w:rPr>
      </w:pPr>
      <w:r w:rsidRPr="00673567">
        <w:rPr>
          <w:highlight w:val="white"/>
        </w:rPr>
        <w:t xml:space="preserve">          case Sort.Array: {</w:t>
      </w:r>
    </w:p>
    <w:p w14:paraId="23931973" w14:textId="77777777" w:rsidR="00517768" w:rsidRPr="00673567" w:rsidRDefault="00517768" w:rsidP="00673567">
      <w:pPr>
        <w:pStyle w:val="Code"/>
        <w:rPr>
          <w:highlight w:val="white"/>
        </w:rPr>
      </w:pPr>
      <w:r w:rsidRPr="00673567">
        <w:rPr>
          <w:highlight w:val="white"/>
        </w:rPr>
        <w:t xml:space="preserve">              fromList = ModifyInitializer.ModifyArray(toType, fromList);</w:t>
      </w:r>
    </w:p>
    <w:p w14:paraId="5D4417A8" w14:textId="77777777" w:rsidR="00517768" w:rsidRPr="00673567" w:rsidRDefault="00517768" w:rsidP="00673567">
      <w:pPr>
        <w:pStyle w:val="Code"/>
        <w:rPr>
          <w:highlight w:val="white"/>
        </w:rPr>
      </w:pPr>
    </w:p>
    <w:p w14:paraId="184C81CB" w14:textId="77777777" w:rsidR="00517768" w:rsidRPr="00673567" w:rsidRDefault="00517768" w:rsidP="00673567">
      <w:pPr>
        <w:pStyle w:val="Code"/>
        <w:rPr>
          <w:highlight w:val="white"/>
        </w:rPr>
      </w:pPr>
      <w:r w:rsidRPr="00673567">
        <w:rPr>
          <w:highlight w:val="white"/>
        </w:rPr>
        <w:t xml:space="preserve">              if (toType.ArraySize == 0) {</w:t>
      </w:r>
    </w:p>
    <w:p w14:paraId="4A1C0297" w14:textId="77777777" w:rsidR="00517768" w:rsidRPr="00673567" w:rsidRDefault="00517768" w:rsidP="00673567">
      <w:pPr>
        <w:pStyle w:val="Code"/>
        <w:rPr>
          <w:highlight w:val="white"/>
        </w:rPr>
      </w:pPr>
      <w:r w:rsidRPr="00673567">
        <w:rPr>
          <w:highlight w:val="white"/>
        </w:rPr>
        <w:t xml:space="preserve">                toType.ArraySize = fromList.Count;</w:t>
      </w:r>
    </w:p>
    <w:p w14:paraId="2F9C3D63" w14:textId="77777777" w:rsidR="00517768" w:rsidRPr="00673567" w:rsidRDefault="00517768" w:rsidP="00673567">
      <w:pPr>
        <w:pStyle w:val="Code"/>
        <w:rPr>
          <w:highlight w:val="white"/>
        </w:rPr>
      </w:pPr>
      <w:r w:rsidRPr="00673567">
        <w:rPr>
          <w:highlight w:val="white"/>
        </w:rPr>
        <w:t xml:space="preserve">              }</w:t>
      </w:r>
    </w:p>
    <w:p w14:paraId="17EBD356" w14:textId="77777777" w:rsidR="00517768" w:rsidRPr="00673567" w:rsidRDefault="00517768" w:rsidP="00673567">
      <w:pPr>
        <w:pStyle w:val="Code"/>
        <w:rPr>
          <w:highlight w:val="white"/>
        </w:rPr>
      </w:pPr>
      <w:r w:rsidRPr="00673567">
        <w:rPr>
          <w:highlight w:val="white"/>
        </w:rPr>
        <w:t xml:space="preserve">              else {</w:t>
      </w:r>
    </w:p>
    <w:p w14:paraId="4D1751F3" w14:textId="77777777" w:rsidR="00517768" w:rsidRPr="00673567" w:rsidRDefault="00517768" w:rsidP="00673567">
      <w:pPr>
        <w:pStyle w:val="Code"/>
        <w:rPr>
          <w:highlight w:val="white"/>
        </w:rPr>
      </w:pPr>
      <w:r w:rsidRPr="00673567">
        <w:rPr>
          <w:highlight w:val="white"/>
        </w:rPr>
        <w:t xml:space="preserve">                Assert.Error(fromList.Count &lt;= toType.ArraySize,</w:t>
      </w:r>
    </w:p>
    <w:p w14:paraId="12AFAA9A" w14:textId="77777777" w:rsidR="00517768" w:rsidRPr="00673567" w:rsidRDefault="00517768" w:rsidP="00673567">
      <w:pPr>
        <w:pStyle w:val="Code"/>
        <w:rPr>
          <w:highlight w:val="white"/>
        </w:rPr>
      </w:pPr>
      <w:r w:rsidRPr="00673567">
        <w:rPr>
          <w:highlight w:val="white"/>
        </w:rPr>
        <w:t xml:space="preserve">                             toType, Message.Too_many_initializers);</w:t>
      </w:r>
    </w:p>
    <w:p w14:paraId="783088D2" w14:textId="77777777" w:rsidR="00517768" w:rsidRPr="00673567" w:rsidRDefault="00517768" w:rsidP="00673567">
      <w:pPr>
        <w:pStyle w:val="Code"/>
        <w:rPr>
          <w:highlight w:val="white"/>
        </w:rPr>
      </w:pPr>
      <w:r w:rsidRPr="00673567">
        <w:rPr>
          <w:highlight w:val="white"/>
        </w:rPr>
        <w:t xml:space="preserve">              }</w:t>
      </w:r>
    </w:p>
    <w:p w14:paraId="78FDC6F0" w14:textId="72B4B994" w:rsidR="00517768" w:rsidRPr="00673567" w:rsidRDefault="00702DF4" w:rsidP="00702DF4">
      <w:pPr>
        <w:rPr>
          <w:highlight w:val="white"/>
        </w:rPr>
      </w:pPr>
      <w:r>
        <w:rPr>
          <w:highlight w:val="white"/>
        </w:rPr>
        <w:t xml:space="preserve">We iterate the array values and call </w:t>
      </w:r>
      <w:r w:rsidRPr="00702DF4">
        <w:rPr>
          <w:rStyle w:val="KeyWord0"/>
          <w:highlight w:val="white"/>
        </w:rPr>
        <w:t>GenerateStatic</w:t>
      </w:r>
      <w:r>
        <w:rPr>
          <w:highlight w:val="white"/>
        </w:rPr>
        <w:t xml:space="preserve"> for each value. In the static case we do not need to create index symbol since the code to be generated are ini</w:t>
      </w:r>
      <w:r w:rsidR="00141483">
        <w:rPr>
          <w:highlight w:val="white"/>
        </w:rPr>
        <w:t>tializations rather than assignments.</w:t>
      </w:r>
    </w:p>
    <w:p w14:paraId="3AC5DFB2" w14:textId="77777777" w:rsidR="00517768" w:rsidRPr="00673567" w:rsidRDefault="00517768" w:rsidP="00673567">
      <w:pPr>
        <w:pStyle w:val="Code"/>
        <w:rPr>
          <w:highlight w:val="white"/>
        </w:rPr>
      </w:pPr>
      <w:r w:rsidRPr="00673567">
        <w:rPr>
          <w:highlight w:val="white"/>
        </w:rPr>
        <w:t xml:space="preserve">              foreach (object value in fromList) {</w:t>
      </w:r>
    </w:p>
    <w:p w14:paraId="7247EC91" w14:textId="27605C30"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.AddRange(GenerateStatic(toType.ArrayType,</w:t>
      </w:r>
      <w:r w:rsidR="00183CBB">
        <w:rPr>
          <w:highlight w:val="white"/>
        </w:rPr>
        <w:t xml:space="preserve"> </w:t>
      </w:r>
      <w:r w:rsidRPr="00673567">
        <w:rPr>
          <w:highlight w:val="white"/>
        </w:rPr>
        <w:t>value));</w:t>
      </w:r>
    </w:p>
    <w:p w14:paraId="4C4B7109" w14:textId="77777777" w:rsidR="00517768" w:rsidRPr="00673567" w:rsidRDefault="00517768" w:rsidP="00673567">
      <w:pPr>
        <w:pStyle w:val="Code"/>
        <w:rPr>
          <w:highlight w:val="white"/>
        </w:rPr>
      </w:pPr>
      <w:r w:rsidRPr="00673567">
        <w:rPr>
          <w:highlight w:val="white"/>
        </w:rPr>
        <w:t xml:space="preserve">              }</w:t>
      </w:r>
    </w:p>
    <w:p w14:paraId="053C3194" w14:textId="7473FC84" w:rsidR="00517768" w:rsidRPr="00673567" w:rsidRDefault="00413341" w:rsidP="00413341">
      <w:pPr>
        <w:rPr>
          <w:highlight w:val="white"/>
        </w:rPr>
      </w:pPr>
      <w:r>
        <w:rPr>
          <w:highlight w:val="white"/>
        </w:rPr>
        <w:t xml:space="preserve">However, in the static case we must </w:t>
      </w:r>
      <w:r w:rsidR="003E2D06">
        <w:rPr>
          <w:highlight w:val="white"/>
        </w:rPr>
        <w:t xml:space="preserve">add an instruction for the </w:t>
      </w:r>
      <w:r w:rsidR="005432B8">
        <w:rPr>
          <w:highlight w:val="white"/>
        </w:rPr>
        <w:t>initializ</w:t>
      </w:r>
      <w:r w:rsidR="00C247CC">
        <w:rPr>
          <w:highlight w:val="white"/>
        </w:rPr>
        <w:t xml:space="preserve">ation of the </w:t>
      </w:r>
      <w:r w:rsidR="003E2D06">
        <w:rPr>
          <w:highlight w:val="white"/>
        </w:rPr>
        <w:t xml:space="preserve">potential </w:t>
      </w:r>
      <w:r w:rsidR="00C247CC">
        <w:rPr>
          <w:highlight w:val="white"/>
        </w:rPr>
        <w:t xml:space="preserve">remaining part of the array. The </w:t>
      </w:r>
      <w:r w:rsidR="00C247CC" w:rsidRPr="00C247CC">
        <w:rPr>
          <w:rStyle w:val="KeyWord0"/>
          <w:highlight w:val="white"/>
        </w:rPr>
        <w:t>InitializerZero</w:t>
      </w:r>
      <w:r w:rsidR="00C247CC">
        <w:rPr>
          <w:highlight w:val="white"/>
        </w:rPr>
        <w:t xml:space="preserve"> instruction adds a sequence of zero-bytes.</w:t>
      </w:r>
    </w:p>
    <w:p w14:paraId="71469CEE" w14:textId="77777777" w:rsidR="00517768" w:rsidRPr="00673567" w:rsidRDefault="00517768" w:rsidP="00673567">
      <w:pPr>
        <w:pStyle w:val="Code"/>
        <w:rPr>
          <w:highlight w:val="white"/>
        </w:rPr>
      </w:pPr>
      <w:r w:rsidRPr="00673567">
        <w:rPr>
          <w:highlight w:val="white"/>
        </w:rPr>
        <w:t xml:space="preserve">              int restSize = toType.Size() -</w:t>
      </w:r>
    </w:p>
    <w:p w14:paraId="3CFF5012" w14:textId="6BFDB121" w:rsidR="00517768" w:rsidRDefault="00517768" w:rsidP="00673567">
      <w:pPr>
        <w:pStyle w:val="Code"/>
        <w:rPr>
          <w:highlight w:val="white"/>
        </w:rPr>
      </w:pPr>
      <w:r w:rsidRPr="00673567">
        <w:rPr>
          <w:highlight w:val="white"/>
        </w:rPr>
        <w:t xml:space="preserve">                             (fromList.Count * toType.ArrayType.Size());</w:t>
      </w:r>
    </w:p>
    <w:p w14:paraId="0555C561" w14:textId="1BD28503" w:rsidR="008F1545" w:rsidRPr="00673567" w:rsidRDefault="008F1545" w:rsidP="00673567">
      <w:pPr>
        <w:pStyle w:val="Code"/>
        <w:rPr>
          <w:highlight w:val="white"/>
        </w:rPr>
      </w:pPr>
      <w:r>
        <w:rPr>
          <w:highlight w:val="white"/>
        </w:rPr>
        <w:t xml:space="preserve">              if (restSize &gt; 0)</w:t>
      </w:r>
      <w:r w:rsidR="00C505DE">
        <w:rPr>
          <w:highlight w:val="white"/>
        </w:rPr>
        <w:t xml:space="preserve"> {</w:t>
      </w:r>
    </w:p>
    <w:p w14:paraId="6E247443" w14:textId="483905CD" w:rsidR="00745B55" w:rsidRDefault="008F1545" w:rsidP="00673567">
      <w:pPr>
        <w:pStyle w:val="Code"/>
        <w:rPr>
          <w:highlight w:val="white"/>
        </w:rPr>
      </w:pPr>
      <w:r>
        <w:rPr>
          <w:highlight w:val="white"/>
        </w:rPr>
        <w:t xml:space="preserve">  </w:t>
      </w:r>
      <w:r w:rsidR="00517768" w:rsidRPr="00673567">
        <w:rPr>
          <w:highlight w:val="white"/>
        </w:rPr>
        <w:t xml:space="preserve">              </w:t>
      </w:r>
      <w:r w:rsidR="005F341E">
        <w:rPr>
          <w:highlight w:val="white"/>
        </w:rPr>
        <w:t>codeList</w:t>
      </w:r>
      <w:r w:rsidR="00517768" w:rsidRPr="00673567">
        <w:rPr>
          <w:highlight w:val="white"/>
        </w:rPr>
        <w:t>.Add(new MiddleCode(MiddleOperator.InitializerZero,</w:t>
      </w:r>
    </w:p>
    <w:p w14:paraId="4FEF93D8" w14:textId="4D8800A1" w:rsidR="00517768" w:rsidRDefault="00745B55" w:rsidP="00673567">
      <w:pPr>
        <w:pStyle w:val="Code"/>
        <w:rPr>
          <w:highlight w:val="white"/>
        </w:rPr>
      </w:pPr>
      <w:r>
        <w:rPr>
          <w:highlight w:val="white"/>
        </w:rPr>
        <w:t xml:space="preserve">  </w:t>
      </w:r>
      <w:r w:rsidR="008F1545">
        <w:rPr>
          <w:highlight w:val="white"/>
        </w:rPr>
        <w:t xml:space="preserve">  </w:t>
      </w:r>
      <w:r>
        <w:rPr>
          <w:highlight w:val="white"/>
        </w:rPr>
        <w:t xml:space="preserve">                                       </w:t>
      </w:r>
      <w:r w:rsidR="00517768" w:rsidRPr="00673567">
        <w:rPr>
          <w:highlight w:val="white"/>
        </w:rPr>
        <w:t xml:space="preserve"> restSize));</w:t>
      </w:r>
    </w:p>
    <w:p w14:paraId="758D0FE7" w14:textId="25EEC6F6" w:rsidR="008F1545" w:rsidRPr="00673567" w:rsidRDefault="008F1545" w:rsidP="00673567">
      <w:pPr>
        <w:pStyle w:val="Code"/>
        <w:rPr>
          <w:highlight w:val="white"/>
        </w:rPr>
      </w:pPr>
      <w:r>
        <w:rPr>
          <w:highlight w:val="white"/>
        </w:rPr>
        <w:t xml:space="preserve">              }</w:t>
      </w:r>
    </w:p>
    <w:p w14:paraId="350794F8" w14:textId="77777777" w:rsidR="00517768" w:rsidRPr="00673567" w:rsidRDefault="00517768" w:rsidP="00673567">
      <w:pPr>
        <w:pStyle w:val="Code"/>
        <w:rPr>
          <w:highlight w:val="white"/>
        </w:rPr>
      </w:pPr>
      <w:r w:rsidRPr="00673567">
        <w:rPr>
          <w:highlight w:val="white"/>
        </w:rPr>
        <w:t xml:space="preserve">            }</w:t>
      </w:r>
    </w:p>
    <w:p w14:paraId="7EEABD37" w14:textId="77777777" w:rsidR="00517768" w:rsidRPr="00673567" w:rsidRDefault="00517768" w:rsidP="00673567">
      <w:pPr>
        <w:pStyle w:val="Code"/>
        <w:rPr>
          <w:highlight w:val="white"/>
        </w:rPr>
      </w:pPr>
      <w:r w:rsidRPr="00673567">
        <w:rPr>
          <w:highlight w:val="white"/>
        </w:rPr>
        <w:t xml:space="preserve">            break;</w:t>
      </w:r>
    </w:p>
    <w:p w14:paraId="0E69DFFE" w14:textId="3937E26E" w:rsidR="00517768" w:rsidRPr="00673567" w:rsidRDefault="00C247CC" w:rsidP="005E3D58">
      <w:pPr>
        <w:rPr>
          <w:highlight w:val="white"/>
        </w:rPr>
      </w:pPr>
      <w:r>
        <w:rPr>
          <w:highlight w:val="white"/>
        </w:rPr>
        <w:t xml:space="preserve">Like the auto case, </w:t>
      </w:r>
      <w:r w:rsidR="00871BCE">
        <w:rPr>
          <w:highlight w:val="white"/>
        </w:rPr>
        <w:t>the initializer list size must not exceed the number of members in a struct. The initializer list must hold exactly one element in case of a union.</w:t>
      </w:r>
      <w:r w:rsidR="00517768" w:rsidRPr="00673567">
        <w:rPr>
          <w:highlight w:val="white"/>
        </w:rPr>
        <w:t xml:space="preserve">          </w:t>
      </w:r>
    </w:p>
    <w:p w14:paraId="0EC2D43D" w14:textId="77777777" w:rsidR="00517768" w:rsidRPr="00673567" w:rsidRDefault="00517768" w:rsidP="00673567">
      <w:pPr>
        <w:pStyle w:val="Code"/>
        <w:rPr>
          <w:highlight w:val="white"/>
        </w:rPr>
      </w:pPr>
      <w:r w:rsidRPr="00673567">
        <w:rPr>
          <w:highlight w:val="white"/>
        </w:rPr>
        <w:t xml:space="preserve">          case Sort.Struct:</w:t>
      </w:r>
    </w:p>
    <w:p w14:paraId="6354EE24" w14:textId="77777777" w:rsidR="00517768" w:rsidRPr="00673567" w:rsidRDefault="00517768" w:rsidP="00673567">
      <w:pPr>
        <w:pStyle w:val="Code"/>
        <w:rPr>
          <w:highlight w:val="white"/>
        </w:rPr>
      </w:pPr>
      <w:r w:rsidRPr="00673567">
        <w:rPr>
          <w:highlight w:val="white"/>
        </w:rPr>
        <w:t xml:space="preserve">          case Sort.Union: {</w:t>
      </w:r>
    </w:p>
    <w:p w14:paraId="4C40CDF1" w14:textId="77777777" w:rsidR="00517768" w:rsidRPr="00673567" w:rsidRDefault="00517768" w:rsidP="00673567">
      <w:pPr>
        <w:pStyle w:val="Code"/>
        <w:rPr>
          <w:highlight w:val="white"/>
        </w:rPr>
      </w:pPr>
      <w:r w:rsidRPr="00673567">
        <w:rPr>
          <w:highlight w:val="white"/>
        </w:rPr>
        <w:t xml:space="preserve">              IDictionary&lt;string,Symbol&gt; memberMap = toType.MemberMap;</w:t>
      </w:r>
    </w:p>
    <w:p w14:paraId="09D79284" w14:textId="77777777" w:rsidR="005F341E" w:rsidRDefault="00517768" w:rsidP="00673567">
      <w:pPr>
        <w:pStyle w:val="Code"/>
        <w:rPr>
          <w:highlight w:val="white"/>
        </w:rPr>
      </w:pPr>
      <w:r w:rsidRPr="00673567">
        <w:rPr>
          <w:highlight w:val="white"/>
        </w:rPr>
        <w:t xml:space="preserve">              Assert.Error((toType.IsStruct() &amp;&amp;</w:t>
      </w:r>
    </w:p>
    <w:p w14:paraId="6D2981D8" w14:textId="6ED793B7" w:rsidR="00517768" w:rsidRPr="00673567" w:rsidRDefault="005F341E" w:rsidP="00673567">
      <w:pPr>
        <w:pStyle w:val="Code"/>
        <w:rPr>
          <w:highlight w:val="white"/>
        </w:rPr>
      </w:pPr>
      <w:r>
        <w:rPr>
          <w:highlight w:val="white"/>
        </w:rPr>
        <w:t xml:space="preserve">                          </w:t>
      </w:r>
      <w:r w:rsidR="00517768" w:rsidRPr="00673567">
        <w:rPr>
          <w:highlight w:val="white"/>
        </w:rPr>
        <w:t xml:space="preserve"> (fromList.Count &lt;= memberMap.Count)) ||</w:t>
      </w:r>
    </w:p>
    <w:p w14:paraId="6C673FDD" w14:textId="77777777" w:rsidR="00517768" w:rsidRPr="00673567" w:rsidRDefault="00517768" w:rsidP="00673567">
      <w:pPr>
        <w:pStyle w:val="Code"/>
        <w:rPr>
          <w:highlight w:val="white"/>
        </w:rPr>
      </w:pPr>
      <w:r w:rsidRPr="00673567">
        <w:rPr>
          <w:highlight w:val="white"/>
        </w:rPr>
        <w:t xml:space="preserve">                           (toType.IsUnion() &amp;&amp; (fromList.Count == 1)),</w:t>
      </w:r>
    </w:p>
    <w:p w14:paraId="5009FFFD" w14:textId="77777777" w:rsidR="00517768" w:rsidRPr="00673567" w:rsidRDefault="00517768" w:rsidP="00673567">
      <w:pPr>
        <w:pStyle w:val="Code"/>
        <w:rPr>
          <w:highlight w:val="white"/>
        </w:rPr>
      </w:pPr>
      <w:r w:rsidRPr="00673567">
        <w:rPr>
          <w:highlight w:val="white"/>
        </w:rPr>
        <w:t xml:space="preserve">                           toType, Message.Too_many_initializers);</w:t>
      </w:r>
    </w:p>
    <w:p w14:paraId="2AAE6CBF" w14:textId="7EDC3869" w:rsidR="00517768" w:rsidRPr="00673567" w:rsidRDefault="0040348D" w:rsidP="00A72459">
      <w:pPr>
        <w:rPr>
          <w:highlight w:val="white"/>
        </w:rPr>
      </w:pPr>
      <w:r>
        <w:rPr>
          <w:highlight w:val="white"/>
        </w:rPr>
        <w:t xml:space="preserve">Like the auto case, we iterate </w:t>
      </w:r>
      <w:r w:rsidR="00A72459">
        <w:rPr>
          <w:highlight w:val="white"/>
        </w:rPr>
        <w:t xml:space="preserve">throught the inielization list and call </w:t>
      </w:r>
      <w:r w:rsidR="00A72459" w:rsidRPr="00A72459">
        <w:rPr>
          <w:rStyle w:val="KeyWord0"/>
          <w:highlight w:val="white"/>
        </w:rPr>
        <w:t>GenerateStatic</w:t>
      </w:r>
      <w:r w:rsidR="00A72459">
        <w:rPr>
          <w:highlight w:val="white"/>
        </w:rPr>
        <w:t xml:space="preserve"> recursivly for each element in the list.</w:t>
      </w:r>
      <w:r w:rsidR="00ED00DF">
        <w:rPr>
          <w:highlight w:val="white"/>
        </w:rPr>
        <w:t xml:space="preserve"> However, in the static case we must sum the size of the </w:t>
      </w:r>
      <w:r w:rsidR="000C5C3E">
        <w:rPr>
          <w:highlight w:val="white"/>
        </w:rPr>
        <w:t>initializer list</w:t>
      </w:r>
      <w:r w:rsidR="00BA6140">
        <w:rPr>
          <w:highlight w:val="white"/>
        </w:rPr>
        <w:t xml:space="preserve"> in order to add zero</w:t>
      </w:r>
      <w:r w:rsidR="00FE2F4F">
        <w:rPr>
          <w:highlight w:val="white"/>
        </w:rPr>
        <w:t>-bytes if the list does not cover the struct or union.</w:t>
      </w:r>
    </w:p>
    <w:p w14:paraId="008E9B14" w14:textId="77777777" w:rsidR="00517768" w:rsidRPr="00673567" w:rsidRDefault="00517768" w:rsidP="00673567">
      <w:pPr>
        <w:pStyle w:val="Code"/>
        <w:rPr>
          <w:highlight w:val="white"/>
        </w:rPr>
      </w:pPr>
      <w:r w:rsidRPr="00673567">
        <w:rPr>
          <w:highlight w:val="white"/>
        </w:rPr>
        <w:t xml:space="preserve">              int size = 0;</w:t>
      </w:r>
    </w:p>
    <w:p w14:paraId="2F9228ED" w14:textId="77777777" w:rsidR="005F341E" w:rsidRDefault="00517768" w:rsidP="00673567">
      <w:pPr>
        <w:pStyle w:val="Code"/>
        <w:rPr>
          <w:highlight w:val="white"/>
        </w:rPr>
      </w:pPr>
      <w:r w:rsidRPr="00673567">
        <w:rPr>
          <w:highlight w:val="white"/>
        </w:rPr>
        <w:t xml:space="preserve">              IEnumerator&lt;Symbol&gt; enumerator =</w:t>
      </w:r>
    </w:p>
    <w:p w14:paraId="79E010E0" w14:textId="176477C2" w:rsidR="00517768" w:rsidRPr="00673567" w:rsidRDefault="005F341E" w:rsidP="00673567">
      <w:pPr>
        <w:pStyle w:val="Code"/>
        <w:rPr>
          <w:highlight w:val="white"/>
        </w:rPr>
      </w:pPr>
      <w:r>
        <w:rPr>
          <w:highlight w:val="white"/>
        </w:rPr>
        <w:t xml:space="preserve">               </w:t>
      </w:r>
      <w:r w:rsidR="00517768" w:rsidRPr="00673567">
        <w:rPr>
          <w:highlight w:val="white"/>
        </w:rPr>
        <w:t xml:space="preserve"> memberMap.Values.GetEnumerator();</w:t>
      </w:r>
    </w:p>
    <w:p w14:paraId="23F44D93" w14:textId="77777777" w:rsidR="00517768" w:rsidRPr="00673567" w:rsidRDefault="00517768" w:rsidP="00673567">
      <w:pPr>
        <w:pStyle w:val="Code"/>
        <w:rPr>
          <w:highlight w:val="white"/>
        </w:rPr>
      </w:pPr>
      <w:r w:rsidRPr="00673567">
        <w:rPr>
          <w:highlight w:val="white"/>
        </w:rPr>
        <w:t xml:space="preserve">              foreach (object fromInitializor in fromList) {</w:t>
      </w:r>
    </w:p>
    <w:p w14:paraId="6E50CA81" w14:textId="77777777" w:rsidR="00517768" w:rsidRPr="00673567" w:rsidRDefault="00517768" w:rsidP="00673567">
      <w:pPr>
        <w:pStyle w:val="Code"/>
        <w:rPr>
          <w:highlight w:val="white"/>
        </w:rPr>
      </w:pPr>
      <w:r w:rsidRPr="00673567">
        <w:rPr>
          <w:highlight w:val="white"/>
        </w:rPr>
        <w:t xml:space="preserve">                enumerator.MoveNext();</w:t>
      </w:r>
    </w:p>
    <w:p w14:paraId="2C75A95B" w14:textId="77777777" w:rsidR="00517768" w:rsidRPr="00673567" w:rsidRDefault="00517768" w:rsidP="00673567">
      <w:pPr>
        <w:pStyle w:val="Code"/>
        <w:rPr>
          <w:highlight w:val="white"/>
        </w:rPr>
      </w:pPr>
      <w:r w:rsidRPr="00673567">
        <w:rPr>
          <w:highlight w:val="white"/>
        </w:rPr>
        <w:t xml:space="preserve">                Symbol memberSymbol = enumerator.Current;</w:t>
      </w:r>
    </w:p>
    <w:p w14:paraId="38EED084" w14:textId="76E3466E" w:rsidR="00517768" w:rsidRPr="00673567" w:rsidRDefault="00517768" w:rsidP="00673567">
      <w:pPr>
        <w:pStyle w:val="Code"/>
        <w:rPr>
          <w:highlight w:val="white"/>
        </w:rPr>
      </w:pPr>
      <w:r w:rsidRPr="00673567">
        <w:rPr>
          <w:highlight w:val="white"/>
        </w:rPr>
        <w:t xml:space="preserve">                </w:t>
      </w:r>
      <w:r w:rsidR="005F341E">
        <w:rPr>
          <w:highlight w:val="white"/>
        </w:rPr>
        <w:t>codeList</w:t>
      </w:r>
      <w:r w:rsidRPr="00673567">
        <w:rPr>
          <w:highlight w:val="white"/>
        </w:rPr>
        <w:t>.AddRange(GenerateStatic(memberSymbol.Type,</w:t>
      </w:r>
    </w:p>
    <w:p w14:paraId="3CC2243B" w14:textId="5330EE37" w:rsidR="00517768" w:rsidRPr="00673567" w:rsidRDefault="00517768" w:rsidP="00673567">
      <w:pPr>
        <w:pStyle w:val="Code"/>
        <w:rPr>
          <w:highlight w:val="white"/>
        </w:rPr>
      </w:pPr>
      <w:r w:rsidRPr="00673567">
        <w:rPr>
          <w:highlight w:val="white"/>
        </w:rPr>
        <w:lastRenderedPageBreak/>
        <w:t xml:space="preserve">                                 </w:t>
      </w:r>
      <w:r w:rsidR="0029586B">
        <w:rPr>
          <w:highlight w:val="white"/>
        </w:rPr>
        <w:t xml:space="preserve">               </w:t>
      </w:r>
      <w:r w:rsidRPr="00673567">
        <w:rPr>
          <w:highlight w:val="white"/>
        </w:rPr>
        <w:t xml:space="preserve"> fromInitializor));</w:t>
      </w:r>
    </w:p>
    <w:p w14:paraId="7EF4C1D3" w14:textId="77777777" w:rsidR="00517768" w:rsidRPr="00673567" w:rsidRDefault="00517768" w:rsidP="00673567">
      <w:pPr>
        <w:pStyle w:val="Code"/>
        <w:rPr>
          <w:highlight w:val="white"/>
        </w:rPr>
      </w:pPr>
      <w:r w:rsidRPr="00673567">
        <w:rPr>
          <w:highlight w:val="white"/>
        </w:rPr>
        <w:t xml:space="preserve">                size += memberSymbol.Type.Size();</w:t>
      </w:r>
    </w:p>
    <w:p w14:paraId="0EBCA60E" w14:textId="77777777" w:rsidR="00517768" w:rsidRPr="00673567" w:rsidRDefault="00517768" w:rsidP="00673567">
      <w:pPr>
        <w:pStyle w:val="Code"/>
        <w:rPr>
          <w:highlight w:val="white"/>
        </w:rPr>
      </w:pPr>
      <w:r w:rsidRPr="00673567">
        <w:rPr>
          <w:highlight w:val="white"/>
        </w:rPr>
        <w:t xml:space="preserve">              }</w:t>
      </w:r>
    </w:p>
    <w:p w14:paraId="763B17DC" w14:textId="77777777" w:rsidR="00517768" w:rsidRPr="00673567" w:rsidRDefault="00517768" w:rsidP="00673567">
      <w:pPr>
        <w:pStyle w:val="Code"/>
        <w:rPr>
          <w:highlight w:val="white"/>
        </w:rPr>
      </w:pPr>
    </w:p>
    <w:p w14:paraId="540F5CA4" w14:textId="77777777" w:rsidR="00517768" w:rsidRPr="00673567" w:rsidRDefault="00517768" w:rsidP="00673567">
      <w:pPr>
        <w:pStyle w:val="Code"/>
        <w:rPr>
          <w:highlight w:val="white"/>
        </w:rPr>
      </w:pPr>
      <w:r w:rsidRPr="00673567">
        <w:rPr>
          <w:highlight w:val="white"/>
        </w:rPr>
        <w:t xml:space="preserve">              int restSize = toType.Size() - size;</w:t>
      </w:r>
    </w:p>
    <w:p w14:paraId="2DAE12A0" w14:textId="77777777" w:rsidR="00C505DE" w:rsidRPr="00673567" w:rsidRDefault="00C505DE" w:rsidP="00C505DE">
      <w:pPr>
        <w:pStyle w:val="Code"/>
        <w:rPr>
          <w:highlight w:val="white"/>
        </w:rPr>
      </w:pPr>
      <w:r>
        <w:rPr>
          <w:highlight w:val="white"/>
        </w:rPr>
        <w:t xml:space="preserve">              if (restSize &gt; 0) {</w:t>
      </w:r>
    </w:p>
    <w:p w14:paraId="0A0D42C5" w14:textId="77777777" w:rsidR="00C505DE" w:rsidRDefault="00C505DE" w:rsidP="00C505DE">
      <w:pPr>
        <w:pStyle w:val="Code"/>
        <w:rPr>
          <w:highlight w:val="white"/>
        </w:rPr>
      </w:pPr>
      <w:r>
        <w:rPr>
          <w:highlight w:val="white"/>
        </w:rPr>
        <w:t xml:space="preserve">  </w:t>
      </w:r>
      <w:r w:rsidRPr="00673567">
        <w:rPr>
          <w:highlight w:val="white"/>
        </w:rPr>
        <w:t xml:space="preserve">              </w:t>
      </w:r>
      <w:r>
        <w:rPr>
          <w:highlight w:val="white"/>
        </w:rPr>
        <w:t>codeList</w:t>
      </w:r>
      <w:r w:rsidRPr="00673567">
        <w:rPr>
          <w:highlight w:val="white"/>
        </w:rPr>
        <w:t>.Add(new MiddleCode(MiddleOperator.InitializerZero,</w:t>
      </w:r>
    </w:p>
    <w:p w14:paraId="39C72D59" w14:textId="77777777" w:rsidR="00C505DE" w:rsidRDefault="00C505DE" w:rsidP="00C505DE">
      <w:pPr>
        <w:pStyle w:val="Code"/>
        <w:rPr>
          <w:highlight w:val="white"/>
        </w:rPr>
      </w:pPr>
      <w:r>
        <w:rPr>
          <w:highlight w:val="white"/>
        </w:rPr>
        <w:t xml:space="preserve">                                           </w:t>
      </w:r>
      <w:r w:rsidRPr="00673567">
        <w:rPr>
          <w:highlight w:val="white"/>
        </w:rPr>
        <w:t xml:space="preserve"> restSize));</w:t>
      </w:r>
    </w:p>
    <w:p w14:paraId="29238880" w14:textId="77777777" w:rsidR="00C505DE" w:rsidRPr="00673567" w:rsidRDefault="00C505DE" w:rsidP="00C505DE">
      <w:pPr>
        <w:pStyle w:val="Code"/>
        <w:rPr>
          <w:highlight w:val="white"/>
        </w:rPr>
      </w:pPr>
      <w:r>
        <w:rPr>
          <w:highlight w:val="white"/>
        </w:rPr>
        <w:t xml:space="preserve">              }</w:t>
      </w:r>
    </w:p>
    <w:p w14:paraId="763378E8" w14:textId="77777777" w:rsidR="00517768" w:rsidRPr="00673567" w:rsidRDefault="00517768" w:rsidP="00673567">
      <w:pPr>
        <w:pStyle w:val="Code"/>
        <w:rPr>
          <w:highlight w:val="white"/>
        </w:rPr>
      </w:pPr>
      <w:r w:rsidRPr="00673567">
        <w:rPr>
          <w:highlight w:val="white"/>
        </w:rPr>
        <w:t xml:space="preserve">            }</w:t>
      </w:r>
    </w:p>
    <w:p w14:paraId="2FB243D6" w14:textId="77777777" w:rsidR="00517768" w:rsidRPr="00673567" w:rsidRDefault="00517768" w:rsidP="00673567">
      <w:pPr>
        <w:pStyle w:val="Code"/>
        <w:rPr>
          <w:highlight w:val="white"/>
        </w:rPr>
      </w:pPr>
      <w:r w:rsidRPr="00673567">
        <w:rPr>
          <w:highlight w:val="white"/>
        </w:rPr>
        <w:t xml:space="preserve">            break;</w:t>
      </w:r>
    </w:p>
    <w:p w14:paraId="64E12B0D" w14:textId="77777777" w:rsidR="00517768" w:rsidRPr="00673567" w:rsidRDefault="00517768" w:rsidP="00673567">
      <w:pPr>
        <w:pStyle w:val="Code"/>
        <w:rPr>
          <w:highlight w:val="white"/>
        </w:rPr>
      </w:pPr>
      <w:r w:rsidRPr="00673567">
        <w:rPr>
          <w:highlight w:val="white"/>
        </w:rPr>
        <w:t xml:space="preserve">        }</w:t>
      </w:r>
    </w:p>
    <w:p w14:paraId="2D3D8869" w14:textId="77777777" w:rsidR="00517768" w:rsidRPr="00673567" w:rsidRDefault="00517768" w:rsidP="00673567">
      <w:pPr>
        <w:pStyle w:val="Code"/>
        <w:rPr>
          <w:highlight w:val="white"/>
        </w:rPr>
      </w:pPr>
      <w:r w:rsidRPr="00673567">
        <w:rPr>
          <w:highlight w:val="white"/>
        </w:rPr>
        <w:t xml:space="preserve">      }</w:t>
      </w:r>
    </w:p>
    <w:p w14:paraId="2CA6F332" w14:textId="77777777" w:rsidR="00517768" w:rsidRPr="00673567" w:rsidRDefault="00517768" w:rsidP="00673567">
      <w:pPr>
        <w:pStyle w:val="Code"/>
        <w:rPr>
          <w:highlight w:val="white"/>
        </w:rPr>
      </w:pPr>
    </w:p>
    <w:p w14:paraId="1BCC90D8" w14:textId="75D33EE1" w:rsidR="00517768" w:rsidRPr="00673567" w:rsidRDefault="00517768" w:rsidP="00673567">
      <w:pPr>
        <w:pStyle w:val="Code"/>
        <w:rPr>
          <w:highlight w:val="white"/>
        </w:rPr>
      </w:pPr>
      <w:r w:rsidRPr="00673567">
        <w:rPr>
          <w:highlight w:val="white"/>
        </w:rPr>
        <w:t xml:space="preserve">      return </w:t>
      </w:r>
      <w:r w:rsidR="005F341E">
        <w:rPr>
          <w:highlight w:val="white"/>
        </w:rPr>
        <w:t>codeList</w:t>
      </w:r>
      <w:r w:rsidRPr="00673567">
        <w:rPr>
          <w:highlight w:val="white"/>
        </w:rPr>
        <w:t>;</w:t>
      </w:r>
    </w:p>
    <w:p w14:paraId="11DD737B" w14:textId="77777777" w:rsidR="00517768" w:rsidRPr="00673567" w:rsidRDefault="00517768" w:rsidP="00673567">
      <w:pPr>
        <w:pStyle w:val="Code"/>
        <w:rPr>
          <w:highlight w:val="white"/>
        </w:rPr>
      </w:pPr>
      <w:r w:rsidRPr="00673567">
        <w:rPr>
          <w:highlight w:val="white"/>
        </w:rPr>
        <w:t xml:space="preserve">    }</w:t>
      </w:r>
    </w:p>
    <w:p w14:paraId="77A3F452" w14:textId="77777777" w:rsidR="00517768" w:rsidRPr="00673567" w:rsidRDefault="00517768" w:rsidP="00673567">
      <w:pPr>
        <w:pStyle w:val="Code"/>
        <w:rPr>
          <w:highlight w:val="white"/>
        </w:rPr>
      </w:pPr>
      <w:r w:rsidRPr="00673567">
        <w:rPr>
          <w:highlight w:val="white"/>
        </w:rPr>
        <w:t xml:space="preserve">  }</w:t>
      </w:r>
    </w:p>
    <w:p w14:paraId="67E0E84B" w14:textId="77777777" w:rsidR="00517768" w:rsidRPr="00673567" w:rsidRDefault="00517768" w:rsidP="00673567">
      <w:pPr>
        <w:pStyle w:val="Code"/>
        <w:rPr>
          <w:highlight w:val="white"/>
        </w:rPr>
      </w:pPr>
      <w:r w:rsidRPr="00673567">
        <w:rPr>
          <w:highlight w:val="white"/>
        </w:rPr>
        <w:t>}</w:t>
      </w:r>
    </w:p>
    <w:p w14:paraId="5D390C88" w14:textId="3CE0D8A9" w:rsidR="00905979" w:rsidRPr="001C38A9" w:rsidRDefault="00BC2B71" w:rsidP="00BC2B71">
      <w:r>
        <w:rPr>
          <w:highlight w:val="white"/>
          <w:lang w:val="sv-SE"/>
        </w:rPr>
        <w:t xml:space="preserve">The </w:t>
      </w:r>
      <w:r w:rsidRPr="00BC2B71">
        <w:rPr>
          <w:rStyle w:val="KeyWord0"/>
          <w:highlight w:val="white"/>
        </w:rPr>
        <w:t>ModifyInitializer</w:t>
      </w:r>
      <w:r>
        <w:rPr>
          <w:lang w:val="sv-SE"/>
        </w:rPr>
        <w:t xml:space="preserve"> class </w:t>
      </w:r>
      <w:r w:rsidR="00905979">
        <w:rPr>
          <w:lang w:val="sv-SE"/>
        </w:rPr>
        <w:t>changes an initialzation list into the form of the defined type. For instance:</w:t>
      </w:r>
      <w:r w:rsidR="00905979" w:rsidRPr="001C38A9">
        <w:t xml:space="preserve">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905979" w:rsidRPr="001C38A9">
        <w:t xml:space="preserve"> </w:t>
      </w:r>
      <w:r w:rsidR="00905979" w:rsidRPr="001C38A9">
        <w:rPr>
          <w:rStyle w:val="KeyWord0"/>
        </w:rPr>
        <w:t>3,</w:t>
      </w:r>
      <w:r w:rsidR="00905979" w:rsidRPr="001C38A9">
        <w:t xml:space="preserve"> </w:t>
      </w:r>
      <w:r w:rsidR="00905979" w:rsidRPr="001C38A9">
        <w:rPr>
          <w:rStyle w:val="KeyWord0"/>
        </w:rPr>
        <w:t>4,</w:t>
      </w:r>
      <w:r w:rsidR="00905979" w:rsidRPr="001C38A9">
        <w:t xml:space="preserve"> </w:t>
      </w:r>
      <w:r w:rsidR="00905979" w:rsidRPr="001C38A9">
        <w:rPr>
          <w:rStyle w:val="KeyWord0"/>
        </w:rPr>
        <w:t>5,</w:t>
      </w:r>
      <w:r w:rsidR="00905979" w:rsidRPr="001C38A9">
        <w:t xml:space="preserve"> </w:t>
      </w:r>
      <w:r w:rsidR="00905979" w:rsidRPr="001C38A9">
        <w:rPr>
          <w:rStyle w:val="KeyWord0"/>
        </w:rPr>
        <w:t>6}</w:t>
      </w:r>
      <w:r w:rsidR="00905979" w:rsidRPr="001C38A9">
        <w:t xml:space="preserve"> is changed to </w:t>
      </w:r>
      <w:r w:rsidR="00905979" w:rsidRPr="001C38A9">
        <w:rPr>
          <w:rStyle w:val="KeyWord0"/>
        </w:rPr>
        <w:t>int</w:t>
      </w:r>
      <w:r w:rsidR="00905979" w:rsidRPr="001C38A9">
        <w:t xml:space="preserve"> </w:t>
      </w:r>
      <w:r w:rsidR="00905979" w:rsidRPr="001C38A9">
        <w:rPr>
          <w:rStyle w:val="KeyWord0"/>
        </w:rPr>
        <w:t>[3][2]</w:t>
      </w:r>
      <w:r w:rsidR="00905979" w:rsidRPr="001C38A9">
        <w:t xml:space="preserve"> </w:t>
      </w:r>
      <w:r w:rsidR="00905979" w:rsidRPr="001C38A9">
        <w:rPr>
          <w:rStyle w:val="KeyWord0"/>
        </w:rPr>
        <w:t>=</w:t>
      </w:r>
      <w:r w:rsidR="00905979" w:rsidRPr="001C38A9">
        <w:t xml:space="preserve"> </w:t>
      </w:r>
      <w:r w:rsidR="00905979" w:rsidRPr="001C38A9">
        <w:rPr>
          <w:rStyle w:val="KeyWord0"/>
        </w:rPr>
        <w:t>{{1,</w:t>
      </w:r>
      <w:r w:rsidR="00905979" w:rsidRPr="001C38A9">
        <w:t xml:space="preserve"> </w:t>
      </w:r>
      <w:r w:rsidR="00905979" w:rsidRPr="001C38A9">
        <w:rPr>
          <w:rStyle w:val="KeyWord0"/>
        </w:rPr>
        <w:t>2</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3,</w:t>
      </w:r>
      <w:r w:rsidR="00905979" w:rsidRPr="001C38A9">
        <w:t xml:space="preserve"> </w:t>
      </w:r>
      <w:r w:rsidR="00905979" w:rsidRPr="001C38A9">
        <w:rPr>
          <w:rStyle w:val="KeyWord0"/>
        </w:rPr>
        <w:t>4</w:t>
      </w:r>
      <w:r w:rsidR="00513297" w:rsidRPr="001C38A9">
        <w:rPr>
          <w:rStyle w:val="KeyWord0"/>
        </w:rPr>
        <w:t>}</w:t>
      </w:r>
      <w:r w:rsidR="00905979" w:rsidRPr="001C38A9">
        <w:rPr>
          <w:rStyle w:val="KeyWord0"/>
        </w:rPr>
        <w:t>,</w:t>
      </w:r>
      <w:r w:rsidR="00905979" w:rsidRPr="001C38A9">
        <w:t xml:space="preserve"> </w:t>
      </w:r>
      <w:r w:rsidR="00513297" w:rsidRPr="001C38A9">
        <w:rPr>
          <w:rStyle w:val="KeyWord0"/>
        </w:rPr>
        <w:t>{</w:t>
      </w:r>
      <w:r w:rsidR="00905979" w:rsidRPr="001C38A9">
        <w:rPr>
          <w:rStyle w:val="KeyWord0"/>
        </w:rPr>
        <w:t>5,</w:t>
      </w:r>
      <w:r w:rsidR="00905979" w:rsidRPr="001C38A9">
        <w:t xml:space="preserve"> </w:t>
      </w:r>
      <w:r w:rsidR="00905979" w:rsidRPr="001C38A9">
        <w:rPr>
          <w:rStyle w:val="KeyWord0"/>
        </w:rPr>
        <w:t>6</w:t>
      </w:r>
      <w:r w:rsidR="00513297" w:rsidRPr="001C38A9">
        <w:rPr>
          <w:rStyle w:val="KeyWord0"/>
        </w:rPr>
        <w:t>}}</w:t>
      </w:r>
      <w:r w:rsidR="004E62C3" w:rsidRPr="001C38A9">
        <w:t>.</w:t>
      </w:r>
    </w:p>
    <w:p w14:paraId="6B72D4A8" w14:textId="46F218F5" w:rsidR="00C51B49" w:rsidRDefault="00C51B49" w:rsidP="006C2C63">
      <w:pPr>
        <w:pStyle w:val="CodeHeader"/>
        <w:rPr>
          <w:lang w:val="sv-SE"/>
        </w:rPr>
      </w:pPr>
      <w:r>
        <w:rPr>
          <w:highlight w:val="white"/>
          <w:lang w:val="sv-SE"/>
        </w:rPr>
        <w:t>Modify</w:t>
      </w:r>
      <w:r w:rsidR="002F35C1">
        <w:rPr>
          <w:highlight w:val="white"/>
          <w:lang w:val="sv-SE"/>
        </w:rPr>
        <w:t>Initializer</w:t>
      </w:r>
      <w:r>
        <w:rPr>
          <w:lang w:val="sv-SE"/>
        </w:rPr>
        <w:t>.cs</w:t>
      </w:r>
    </w:p>
    <w:p w14:paraId="25754190" w14:textId="77777777" w:rsidR="00517768" w:rsidRPr="00083493" w:rsidRDefault="00517768" w:rsidP="00083493">
      <w:pPr>
        <w:pStyle w:val="Code"/>
        <w:rPr>
          <w:highlight w:val="white"/>
        </w:rPr>
      </w:pPr>
      <w:r w:rsidRPr="00083493">
        <w:rPr>
          <w:highlight w:val="white"/>
        </w:rPr>
        <w:t>using System;</w:t>
      </w:r>
    </w:p>
    <w:p w14:paraId="1E60F32D" w14:textId="77777777" w:rsidR="00517768" w:rsidRPr="00083493" w:rsidRDefault="00517768" w:rsidP="00083493">
      <w:pPr>
        <w:pStyle w:val="Code"/>
        <w:rPr>
          <w:highlight w:val="white"/>
        </w:rPr>
      </w:pPr>
      <w:r w:rsidRPr="00083493">
        <w:rPr>
          <w:highlight w:val="white"/>
        </w:rPr>
        <w:t>using System.IO;</w:t>
      </w:r>
    </w:p>
    <w:p w14:paraId="1256BC7C" w14:textId="77777777" w:rsidR="00517768" w:rsidRPr="00083493" w:rsidRDefault="00517768" w:rsidP="00083493">
      <w:pPr>
        <w:pStyle w:val="Code"/>
        <w:rPr>
          <w:highlight w:val="white"/>
        </w:rPr>
      </w:pPr>
      <w:r w:rsidRPr="00083493">
        <w:rPr>
          <w:highlight w:val="white"/>
        </w:rPr>
        <w:t>using System.Collections.Generic;</w:t>
      </w:r>
    </w:p>
    <w:p w14:paraId="2489AA7B" w14:textId="77777777" w:rsidR="00517768" w:rsidRPr="00083493" w:rsidRDefault="00517768" w:rsidP="00083493">
      <w:pPr>
        <w:pStyle w:val="Code"/>
        <w:rPr>
          <w:highlight w:val="white"/>
        </w:rPr>
      </w:pPr>
    </w:p>
    <w:p w14:paraId="505DE475" w14:textId="77777777" w:rsidR="00517768" w:rsidRPr="00083493" w:rsidRDefault="00517768" w:rsidP="00083493">
      <w:pPr>
        <w:pStyle w:val="Code"/>
        <w:rPr>
          <w:highlight w:val="white"/>
        </w:rPr>
      </w:pPr>
      <w:r w:rsidRPr="00083493">
        <w:rPr>
          <w:highlight w:val="white"/>
        </w:rPr>
        <w:t>namespace CCompiler {</w:t>
      </w:r>
    </w:p>
    <w:p w14:paraId="3D124A0D" w14:textId="77777777" w:rsidR="00517768" w:rsidRPr="00083493" w:rsidRDefault="00517768" w:rsidP="00083493">
      <w:pPr>
        <w:pStyle w:val="Code"/>
        <w:rPr>
          <w:highlight w:val="white"/>
        </w:rPr>
      </w:pPr>
      <w:r w:rsidRPr="00083493">
        <w:rPr>
          <w:highlight w:val="white"/>
        </w:rPr>
        <w:t xml:space="preserve">  class ModifyInitializer {</w:t>
      </w:r>
    </w:p>
    <w:p w14:paraId="01AF9DA2" w14:textId="7D99BAAC" w:rsidR="00517768" w:rsidRDefault="00517768" w:rsidP="00083493">
      <w:pPr>
        <w:pStyle w:val="Code"/>
        <w:rPr>
          <w:highlight w:val="white"/>
        </w:rPr>
      </w:pPr>
      <w:r w:rsidRPr="00083493">
        <w:rPr>
          <w:highlight w:val="white"/>
        </w:rPr>
        <w:t xml:space="preserve">    public static List&lt;object&gt; ModifyArray(Type type, List&lt;object&gt; list) {</w:t>
      </w:r>
    </w:p>
    <w:p w14:paraId="73022A3B" w14:textId="5AE01E3E" w:rsidR="00854C94" w:rsidRDefault="00210936" w:rsidP="00F80000">
      <w:pPr>
        <w:rPr>
          <w:rStyle w:val="KeyWord0"/>
          <w:highlight w:val="white"/>
        </w:rPr>
      </w:pPr>
      <w:r>
        <w:rPr>
          <w:highlight w:val="white"/>
        </w:rPr>
        <w:t>First</w:t>
      </w:r>
      <w:r w:rsidR="00DD2AF2">
        <w:rPr>
          <w:highlight w:val="white"/>
        </w:rPr>
        <w:t>,</w:t>
      </w:r>
      <w:r>
        <w:rPr>
          <w:highlight w:val="white"/>
        </w:rPr>
        <w:t xml:space="preserve"> we define the dimension</w:t>
      </w:r>
      <w:r w:rsidR="00DD2AF2">
        <w:rPr>
          <w:highlight w:val="white"/>
        </w:rPr>
        <w:t>-</w:t>
      </w:r>
      <w:r>
        <w:rPr>
          <w:highlight w:val="white"/>
        </w:rPr>
        <w:t>to</w:t>
      </w:r>
      <w:r w:rsidR="00DD2AF2">
        <w:rPr>
          <w:highlight w:val="white"/>
        </w:rPr>
        <w:t>-</w:t>
      </w:r>
      <w:r>
        <w:rPr>
          <w:highlight w:val="white"/>
        </w:rPr>
        <w:t xml:space="preserve">size map; that is, </w:t>
      </w:r>
      <w:r w:rsidR="00DD2AF2">
        <w:rPr>
          <w:highlight w:val="white"/>
        </w:rPr>
        <w:t>each dimension in the defined array</w:t>
      </w:r>
      <w:r w:rsidR="001A07EF">
        <w:rPr>
          <w:highlight w:val="white"/>
        </w:rPr>
        <w:t xml:space="preserve"> is assigned an</w:t>
      </w:r>
      <w:r w:rsidR="00DD2AF2">
        <w:rPr>
          <w:highlight w:val="white"/>
        </w:rPr>
        <w:t xml:space="preserve"> array size. For instance,</w:t>
      </w:r>
      <w:r w:rsidR="008C0698">
        <w:rPr>
          <w:highlight w:val="white"/>
        </w:rPr>
        <w:t xml:space="preserve"> in</w:t>
      </w:r>
      <w:r w:rsidR="00DD2AF2">
        <w:rPr>
          <w:highlight w:val="white"/>
        </w:rPr>
        <w:t xml:space="preserve"> </w:t>
      </w:r>
      <w:r w:rsidR="00DD2AF2" w:rsidRPr="00BE69B1">
        <w:rPr>
          <w:rStyle w:val="KeyWord0"/>
          <w:highlight w:val="white"/>
        </w:rPr>
        <w:t>int</w:t>
      </w:r>
      <w:r w:rsidR="00DD2AF2">
        <w:rPr>
          <w:highlight w:val="white"/>
        </w:rPr>
        <w:t xml:space="preserve"> </w:t>
      </w:r>
      <w:r w:rsidR="00DD2AF2" w:rsidRPr="00DD2AF2">
        <w:rPr>
          <w:rStyle w:val="KeyWord0"/>
          <w:highlight w:val="white"/>
        </w:rPr>
        <w:t>[2][</w:t>
      </w:r>
      <w:r w:rsidR="00DD2AF2">
        <w:rPr>
          <w:rStyle w:val="KeyWord0"/>
          <w:highlight w:val="white"/>
        </w:rPr>
        <w:t>3</w:t>
      </w:r>
      <w:r w:rsidR="00DD2AF2" w:rsidRPr="00DD2AF2">
        <w:rPr>
          <w:rStyle w:val="KeyWord0"/>
          <w:highlight w:val="white"/>
        </w:rPr>
        <w:t>][</w:t>
      </w:r>
      <w:r w:rsidR="00DD2AF2">
        <w:rPr>
          <w:rStyle w:val="KeyWord0"/>
          <w:highlight w:val="white"/>
        </w:rPr>
        <w:t>4</w:t>
      </w:r>
      <w:r w:rsidR="00DD2AF2" w:rsidRPr="00DD2AF2">
        <w:rPr>
          <w:rStyle w:val="KeyWord0"/>
          <w:highlight w:val="white"/>
        </w:rPr>
        <w:t>]</w:t>
      </w:r>
      <w:r w:rsidR="00BE69B1" w:rsidRPr="00BE69B1">
        <w:rPr>
          <w:highlight w:val="white"/>
        </w:rPr>
        <w:t xml:space="preserve"> </w:t>
      </w:r>
      <w:r w:rsidR="008C0698">
        <w:rPr>
          <w:highlight w:val="white"/>
        </w:rPr>
        <w:t xml:space="preserve">dimension 1 has size 4, </w:t>
      </w:r>
      <w:r w:rsidR="00854C94">
        <w:rPr>
          <w:highlight w:val="white"/>
        </w:rPr>
        <w:t xml:space="preserve">dimension 2 has size 3, and dimension 3 has size 2. Dimension zero refers to the final array type, and its size is always zero. In </w:t>
      </w:r>
      <w:r w:rsidR="00854C94" w:rsidRPr="00BE69B1">
        <w:rPr>
          <w:rStyle w:val="KeyWord0"/>
          <w:highlight w:val="white"/>
        </w:rPr>
        <w:t>int</w:t>
      </w:r>
      <w:r w:rsidR="00854C94">
        <w:rPr>
          <w:highlight w:val="white"/>
        </w:rPr>
        <w:t xml:space="preserve"> </w:t>
      </w:r>
      <w:r w:rsidR="00854C94" w:rsidRPr="00DD2AF2">
        <w:rPr>
          <w:rStyle w:val="KeyWord0"/>
          <w:highlight w:val="white"/>
        </w:rPr>
        <w:t>[][</w:t>
      </w:r>
      <w:r w:rsidR="00854C94">
        <w:rPr>
          <w:rStyle w:val="KeyWord0"/>
          <w:highlight w:val="white"/>
        </w:rPr>
        <w:t>3</w:t>
      </w:r>
      <w:r w:rsidR="00854C94" w:rsidRPr="00DD2AF2">
        <w:rPr>
          <w:rStyle w:val="KeyWord0"/>
          <w:highlight w:val="white"/>
        </w:rPr>
        <w:t>][</w:t>
      </w:r>
      <w:r w:rsidR="00854C94">
        <w:rPr>
          <w:rStyle w:val="KeyWord0"/>
          <w:highlight w:val="white"/>
        </w:rPr>
        <w:t>4</w:t>
      </w:r>
      <w:r w:rsidR="00854C94" w:rsidRPr="00DD2AF2">
        <w:rPr>
          <w:rStyle w:val="KeyWord0"/>
          <w:highlight w:val="white"/>
        </w:rPr>
        <w:t>]</w:t>
      </w:r>
      <w:r w:rsidR="00F80000" w:rsidRPr="00F80000">
        <w:rPr>
          <w:highlight w:val="white"/>
        </w:rPr>
        <w:t>, dimension 3 is undefined</w:t>
      </w:r>
      <w:r w:rsidR="00CE0478">
        <w:rPr>
          <w:highlight w:val="white"/>
        </w:rPr>
        <w:t xml:space="preserve"> and set to zero</w:t>
      </w:r>
      <w:r w:rsidR="00F80000" w:rsidRPr="00F80000">
        <w:rPr>
          <w:highlight w:val="white"/>
        </w:rPr>
        <w:t>, but that does not matter since we do not exam the hig</w:t>
      </w:r>
      <w:r w:rsidR="00EF3A31">
        <w:rPr>
          <w:highlight w:val="white"/>
        </w:rPr>
        <w:t>h</w:t>
      </w:r>
      <w:r w:rsidR="00F80000" w:rsidRPr="00F80000">
        <w:rPr>
          <w:highlight w:val="white"/>
        </w:rPr>
        <w:t>est dimension.</w:t>
      </w:r>
    </w:p>
    <w:p w14:paraId="493EF936" w14:textId="77777777" w:rsidR="00517768" w:rsidRPr="00083493" w:rsidRDefault="00517768" w:rsidP="00083493">
      <w:pPr>
        <w:pStyle w:val="Code"/>
        <w:rPr>
          <w:highlight w:val="white"/>
        </w:rPr>
      </w:pPr>
      <w:r w:rsidRPr="00083493">
        <w:rPr>
          <w:highlight w:val="white"/>
        </w:rPr>
        <w:t xml:space="preserve">      IDictionary&lt;int,int&gt; dimensionToSizeMap = new Dictionary&lt;int,int&gt;();</w:t>
      </w:r>
    </w:p>
    <w:p w14:paraId="0FEB70A7" w14:textId="230D4E65" w:rsidR="00517768" w:rsidRDefault="00517768" w:rsidP="00083493">
      <w:pPr>
        <w:pStyle w:val="Code"/>
        <w:rPr>
          <w:highlight w:val="white"/>
        </w:rPr>
      </w:pPr>
      <w:r w:rsidRPr="00083493">
        <w:rPr>
          <w:highlight w:val="white"/>
        </w:rPr>
        <w:t xml:space="preserve">      int maxDimension = DimensionToSizeMap(type, dimensionToSizeMap);</w:t>
      </w:r>
    </w:p>
    <w:p w14:paraId="50852C17" w14:textId="0BBC5877" w:rsidR="002F09AB" w:rsidRPr="00083493" w:rsidRDefault="002F09AB" w:rsidP="002F09AB">
      <w:pPr>
        <w:rPr>
          <w:highlight w:val="white"/>
        </w:rPr>
      </w:pPr>
      <w:r>
        <w:rPr>
          <w:highlight w:val="white"/>
        </w:rPr>
        <w:t xml:space="preserve">Then we </w:t>
      </w:r>
      <w:r w:rsidR="00E7655A">
        <w:rPr>
          <w:highlight w:val="white"/>
        </w:rPr>
        <w:t xml:space="preserve">define the initializer-to-dimension map; that is, </w:t>
      </w:r>
      <w:r w:rsidR="001F15E5">
        <w:rPr>
          <w:highlight w:val="white"/>
        </w:rPr>
        <w:t>each list and sub list in the initializer is assigned a dimension.</w:t>
      </w:r>
    </w:p>
    <w:p w14:paraId="564D6D97" w14:textId="77777777" w:rsidR="00517768" w:rsidRPr="00083493" w:rsidRDefault="00517768" w:rsidP="00083493">
      <w:pPr>
        <w:pStyle w:val="Code"/>
        <w:rPr>
          <w:highlight w:val="white"/>
        </w:rPr>
      </w:pPr>
      <w:r w:rsidRPr="00083493">
        <w:rPr>
          <w:highlight w:val="white"/>
        </w:rPr>
        <w:t xml:space="preserve">      IDictionary&lt;object,int&gt; initializerToDimensionMap =</w:t>
      </w:r>
    </w:p>
    <w:p w14:paraId="73721929" w14:textId="77777777" w:rsidR="00517768" w:rsidRPr="00083493" w:rsidRDefault="00517768" w:rsidP="00083493">
      <w:pPr>
        <w:pStyle w:val="Code"/>
        <w:rPr>
          <w:highlight w:val="white"/>
        </w:rPr>
      </w:pPr>
      <w:r w:rsidRPr="00083493">
        <w:rPr>
          <w:highlight w:val="white"/>
        </w:rPr>
        <w:t xml:space="preserve">        new Dictionary&lt;object,int&gt;();</w:t>
      </w:r>
    </w:p>
    <w:p w14:paraId="7B3C3BE4" w14:textId="77777777" w:rsidR="00517768" w:rsidRPr="00083493" w:rsidRDefault="00517768" w:rsidP="00083493">
      <w:pPr>
        <w:pStyle w:val="Code"/>
        <w:rPr>
          <w:highlight w:val="white"/>
        </w:rPr>
      </w:pPr>
      <w:r w:rsidRPr="00083493">
        <w:rPr>
          <w:highlight w:val="white"/>
        </w:rPr>
        <w:t xml:space="preserve">      InitializerToDimensionMap(list, initializerToDimensionMap);</w:t>
      </w:r>
    </w:p>
    <w:p w14:paraId="50D29FB9" w14:textId="2972649A" w:rsidR="00517768" w:rsidRPr="00083493" w:rsidRDefault="00EB5AC9" w:rsidP="00EB5AC9">
      <w:pPr>
        <w:rPr>
          <w:highlight w:val="white"/>
        </w:rPr>
      </w:pPr>
      <w:r>
        <w:rPr>
          <w:highlight w:val="white"/>
        </w:rPr>
        <w:t>Then we iterate throught the dimensions of the array</w:t>
      </w:r>
      <w:r w:rsidR="00B15D51">
        <w:rPr>
          <w:highlight w:val="white"/>
        </w:rPr>
        <w:t>, from dimension one to the second-highest dimension, inclusive.</w:t>
      </w:r>
      <w:r w:rsidR="00B75555">
        <w:rPr>
          <w:highlight w:val="white"/>
        </w:rPr>
        <w:t xml:space="preserve"> For each </w:t>
      </w:r>
      <w:r w:rsidR="00E97BBF">
        <w:rPr>
          <w:highlight w:val="white"/>
        </w:rPr>
        <w:t>dimension we define the total list, where each element holds the current dimension.</w:t>
      </w:r>
    </w:p>
    <w:p w14:paraId="3B466CD3" w14:textId="77777777" w:rsidR="00517768" w:rsidRPr="00083493" w:rsidRDefault="00517768" w:rsidP="00083493">
      <w:pPr>
        <w:pStyle w:val="Code"/>
        <w:rPr>
          <w:highlight w:val="white"/>
        </w:rPr>
      </w:pPr>
      <w:r w:rsidRPr="00083493">
        <w:rPr>
          <w:highlight w:val="white"/>
        </w:rPr>
        <w:t xml:space="preserve">      for (int dimension = 1; dimension &lt; maxDimension; ++dimension) {</w:t>
      </w:r>
    </w:p>
    <w:p w14:paraId="17C9B4B8" w14:textId="77777777" w:rsidR="00517768" w:rsidRPr="00083493" w:rsidRDefault="00517768" w:rsidP="00083493">
      <w:pPr>
        <w:pStyle w:val="Code"/>
        <w:rPr>
          <w:highlight w:val="white"/>
        </w:rPr>
      </w:pPr>
      <w:r w:rsidRPr="00083493">
        <w:rPr>
          <w:highlight w:val="white"/>
        </w:rPr>
        <w:t xml:space="preserve">        List&lt;object&gt; totalList =</w:t>
      </w:r>
    </w:p>
    <w:p w14:paraId="3026B70F" w14:textId="77777777" w:rsidR="00517768" w:rsidRPr="00083493" w:rsidRDefault="00517768" w:rsidP="00083493">
      <w:pPr>
        <w:pStyle w:val="Code"/>
        <w:rPr>
          <w:highlight w:val="white"/>
        </w:rPr>
      </w:pPr>
      <w:r w:rsidRPr="00083493">
        <w:rPr>
          <w:highlight w:val="white"/>
        </w:rPr>
        <w:t xml:space="preserve">          new List&lt;object&gt;(), currentList = new List&lt;object&gt;();</w:t>
      </w:r>
    </w:p>
    <w:p w14:paraId="58498779" w14:textId="77777777" w:rsidR="00517768" w:rsidRPr="00083493" w:rsidRDefault="00517768" w:rsidP="00083493">
      <w:pPr>
        <w:pStyle w:val="Code"/>
        <w:rPr>
          <w:highlight w:val="white"/>
        </w:rPr>
      </w:pPr>
      <w:r w:rsidRPr="00083493">
        <w:rPr>
          <w:highlight w:val="white"/>
        </w:rPr>
        <w:t xml:space="preserve">        int arraySize = dimensionToSizeMap[dimension];</w:t>
      </w:r>
    </w:p>
    <w:p w14:paraId="17DF22AC" w14:textId="77777777" w:rsidR="00517768" w:rsidRPr="00083493" w:rsidRDefault="00517768" w:rsidP="00083493">
      <w:pPr>
        <w:pStyle w:val="Code"/>
        <w:rPr>
          <w:highlight w:val="white"/>
        </w:rPr>
      </w:pPr>
      <w:r w:rsidRPr="00083493">
        <w:rPr>
          <w:highlight w:val="white"/>
        </w:rPr>
        <w:t xml:space="preserve">        Assert.ErrorXXX(arraySize &gt; 0);</w:t>
      </w:r>
    </w:p>
    <w:p w14:paraId="6641E1AC" w14:textId="77777777" w:rsidR="00517768" w:rsidRPr="00083493" w:rsidRDefault="00517768" w:rsidP="00083493">
      <w:pPr>
        <w:pStyle w:val="Code"/>
        <w:rPr>
          <w:highlight w:val="white"/>
        </w:rPr>
      </w:pPr>
    </w:p>
    <w:p w14:paraId="087B5E60" w14:textId="77777777" w:rsidR="00517768" w:rsidRPr="00083493" w:rsidRDefault="00517768" w:rsidP="00083493">
      <w:pPr>
        <w:pStyle w:val="Code"/>
        <w:rPr>
          <w:highlight w:val="white"/>
        </w:rPr>
      </w:pPr>
      <w:r w:rsidRPr="00083493">
        <w:rPr>
          <w:highlight w:val="white"/>
        </w:rPr>
        <w:t xml:space="preserve">        foreach (object member in list) {</w:t>
      </w:r>
    </w:p>
    <w:p w14:paraId="7FE04903" w14:textId="77777777" w:rsidR="00517768" w:rsidRPr="00083493" w:rsidRDefault="00517768" w:rsidP="00083493">
      <w:pPr>
        <w:pStyle w:val="Code"/>
        <w:rPr>
          <w:highlight w:val="white"/>
        </w:rPr>
      </w:pPr>
      <w:r w:rsidRPr="00083493">
        <w:rPr>
          <w:highlight w:val="white"/>
        </w:rPr>
        <w:t xml:space="preserve">          if (initializerToDimensionMap[member] &lt; dimension) {</w:t>
      </w:r>
    </w:p>
    <w:p w14:paraId="5A5DE483" w14:textId="77777777" w:rsidR="00517768" w:rsidRPr="00083493" w:rsidRDefault="00517768" w:rsidP="00083493">
      <w:pPr>
        <w:pStyle w:val="Code"/>
        <w:rPr>
          <w:highlight w:val="white"/>
        </w:rPr>
      </w:pPr>
      <w:r w:rsidRPr="00083493">
        <w:rPr>
          <w:highlight w:val="white"/>
        </w:rPr>
        <w:t xml:space="preserve">            currentList.Add(member);</w:t>
      </w:r>
    </w:p>
    <w:p w14:paraId="5F144922" w14:textId="77777777" w:rsidR="00517768" w:rsidRPr="00083493" w:rsidRDefault="00517768" w:rsidP="00083493">
      <w:pPr>
        <w:pStyle w:val="Code"/>
        <w:rPr>
          <w:highlight w:val="white"/>
        </w:rPr>
      </w:pPr>
      <w:r w:rsidRPr="00083493">
        <w:rPr>
          <w:highlight w:val="white"/>
        </w:rPr>
        <w:lastRenderedPageBreak/>
        <w:t xml:space="preserve">          }</w:t>
      </w:r>
    </w:p>
    <w:p w14:paraId="28468B7F" w14:textId="77777777" w:rsidR="00517768" w:rsidRPr="00083493" w:rsidRDefault="00517768" w:rsidP="00083493">
      <w:pPr>
        <w:pStyle w:val="Code"/>
        <w:rPr>
          <w:highlight w:val="white"/>
        </w:rPr>
      </w:pPr>
      <w:r w:rsidRPr="00083493">
        <w:rPr>
          <w:highlight w:val="white"/>
        </w:rPr>
        <w:t xml:space="preserve">          else {</w:t>
      </w:r>
    </w:p>
    <w:p w14:paraId="3562616D" w14:textId="77777777" w:rsidR="00517768" w:rsidRPr="00083493" w:rsidRDefault="00517768" w:rsidP="00083493">
      <w:pPr>
        <w:pStyle w:val="Code"/>
        <w:rPr>
          <w:highlight w:val="white"/>
        </w:rPr>
      </w:pPr>
      <w:r w:rsidRPr="00083493">
        <w:rPr>
          <w:highlight w:val="white"/>
        </w:rPr>
        <w:t xml:space="preserve">            if (currentList.Count &gt; 0) {</w:t>
      </w:r>
    </w:p>
    <w:p w14:paraId="1A4067B8"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33D7BE82" w14:textId="77777777" w:rsidR="00517768" w:rsidRDefault="00517768" w:rsidP="00083493">
      <w:pPr>
        <w:pStyle w:val="Code"/>
        <w:rPr>
          <w:highlight w:val="white"/>
          <w:lang w:val="sv-SE"/>
        </w:rPr>
      </w:pPr>
      <w:r w:rsidRPr="00083493">
        <w:rPr>
          <w:highlight w:val="white"/>
        </w:rPr>
        <w:t xml:space="preserve">              totalList.Add(curren</w:t>
      </w:r>
      <w:r>
        <w:rPr>
          <w:highlight w:val="white"/>
          <w:lang w:val="sv-SE"/>
        </w:rPr>
        <w:t>tList);</w:t>
      </w:r>
    </w:p>
    <w:p w14:paraId="76B451B2" w14:textId="77777777" w:rsidR="00517768" w:rsidRPr="00083493" w:rsidRDefault="00517768" w:rsidP="00083493">
      <w:pPr>
        <w:pStyle w:val="Code"/>
        <w:rPr>
          <w:highlight w:val="white"/>
        </w:rPr>
      </w:pPr>
      <w:r w:rsidRPr="00083493">
        <w:rPr>
          <w:highlight w:val="white"/>
        </w:rPr>
        <w:t xml:space="preserve">            }</w:t>
      </w:r>
    </w:p>
    <w:p w14:paraId="7EAF1D03" w14:textId="77777777" w:rsidR="00517768" w:rsidRPr="00083493" w:rsidRDefault="00517768" w:rsidP="00083493">
      <w:pPr>
        <w:pStyle w:val="Code"/>
        <w:rPr>
          <w:highlight w:val="white"/>
        </w:rPr>
      </w:pPr>
    </w:p>
    <w:p w14:paraId="1EF8E5F7" w14:textId="77777777" w:rsidR="00517768" w:rsidRPr="00083493" w:rsidRDefault="00517768" w:rsidP="00083493">
      <w:pPr>
        <w:pStyle w:val="Code"/>
        <w:rPr>
          <w:highlight w:val="white"/>
        </w:rPr>
      </w:pPr>
      <w:r w:rsidRPr="00083493">
        <w:rPr>
          <w:highlight w:val="white"/>
        </w:rPr>
        <w:t xml:space="preserve">            totalList.Add(member);</w:t>
      </w:r>
    </w:p>
    <w:p w14:paraId="4D9B0188" w14:textId="77777777" w:rsidR="00517768" w:rsidRPr="00083493" w:rsidRDefault="00517768" w:rsidP="00083493">
      <w:pPr>
        <w:pStyle w:val="Code"/>
        <w:rPr>
          <w:highlight w:val="white"/>
        </w:rPr>
      </w:pPr>
      <w:r w:rsidRPr="00083493">
        <w:rPr>
          <w:highlight w:val="white"/>
        </w:rPr>
        <w:t xml:space="preserve">            currentList = new List&lt;object&gt;();</w:t>
      </w:r>
    </w:p>
    <w:p w14:paraId="4E969F37" w14:textId="77777777" w:rsidR="00517768" w:rsidRPr="00083493" w:rsidRDefault="00517768" w:rsidP="00083493">
      <w:pPr>
        <w:pStyle w:val="Code"/>
        <w:rPr>
          <w:highlight w:val="white"/>
        </w:rPr>
      </w:pPr>
      <w:r w:rsidRPr="00083493">
        <w:rPr>
          <w:highlight w:val="white"/>
        </w:rPr>
        <w:t xml:space="preserve">          }</w:t>
      </w:r>
    </w:p>
    <w:p w14:paraId="0366CE89" w14:textId="77777777" w:rsidR="00517768" w:rsidRPr="00083493" w:rsidRDefault="00517768" w:rsidP="00083493">
      <w:pPr>
        <w:pStyle w:val="Code"/>
        <w:rPr>
          <w:highlight w:val="white"/>
        </w:rPr>
      </w:pPr>
    </w:p>
    <w:p w14:paraId="1A0E112C" w14:textId="77777777" w:rsidR="00517768" w:rsidRPr="00083493" w:rsidRDefault="00517768" w:rsidP="00083493">
      <w:pPr>
        <w:pStyle w:val="Code"/>
        <w:rPr>
          <w:highlight w:val="white"/>
        </w:rPr>
      </w:pPr>
      <w:r w:rsidRPr="00083493">
        <w:rPr>
          <w:highlight w:val="white"/>
        </w:rPr>
        <w:t xml:space="preserve">          if (currentList.Count == arraySize) {</w:t>
      </w:r>
    </w:p>
    <w:p w14:paraId="28B58FB1"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8563072" w14:textId="77777777" w:rsidR="00517768" w:rsidRPr="00083493" w:rsidRDefault="00517768" w:rsidP="00083493">
      <w:pPr>
        <w:pStyle w:val="Code"/>
        <w:rPr>
          <w:highlight w:val="white"/>
        </w:rPr>
      </w:pPr>
      <w:r w:rsidRPr="00083493">
        <w:rPr>
          <w:highlight w:val="white"/>
        </w:rPr>
        <w:t xml:space="preserve">            totalList.Add(currentList);</w:t>
      </w:r>
    </w:p>
    <w:p w14:paraId="7D8D79A0" w14:textId="77777777" w:rsidR="00517768" w:rsidRPr="00083493" w:rsidRDefault="00517768" w:rsidP="00083493">
      <w:pPr>
        <w:pStyle w:val="Code"/>
        <w:rPr>
          <w:highlight w:val="white"/>
        </w:rPr>
      </w:pPr>
      <w:r w:rsidRPr="00083493">
        <w:rPr>
          <w:highlight w:val="white"/>
        </w:rPr>
        <w:t xml:space="preserve">            currentList = new List&lt;object&gt;();</w:t>
      </w:r>
    </w:p>
    <w:p w14:paraId="377FE4C3" w14:textId="77777777" w:rsidR="00517768" w:rsidRPr="00083493" w:rsidRDefault="00517768" w:rsidP="00083493">
      <w:pPr>
        <w:pStyle w:val="Code"/>
        <w:rPr>
          <w:highlight w:val="white"/>
        </w:rPr>
      </w:pPr>
      <w:r w:rsidRPr="00083493">
        <w:rPr>
          <w:highlight w:val="white"/>
        </w:rPr>
        <w:t xml:space="preserve">          }</w:t>
      </w:r>
    </w:p>
    <w:p w14:paraId="4077ED93" w14:textId="77777777" w:rsidR="00517768" w:rsidRPr="00083493" w:rsidRDefault="00517768" w:rsidP="00083493">
      <w:pPr>
        <w:pStyle w:val="Code"/>
        <w:rPr>
          <w:highlight w:val="white"/>
        </w:rPr>
      </w:pPr>
      <w:r w:rsidRPr="00083493">
        <w:rPr>
          <w:highlight w:val="white"/>
        </w:rPr>
        <w:t xml:space="preserve">        }</w:t>
      </w:r>
    </w:p>
    <w:p w14:paraId="53E1E6FC" w14:textId="77777777" w:rsidR="00517768" w:rsidRPr="00083493" w:rsidRDefault="00517768" w:rsidP="00083493">
      <w:pPr>
        <w:pStyle w:val="Code"/>
        <w:rPr>
          <w:highlight w:val="white"/>
        </w:rPr>
      </w:pPr>
    </w:p>
    <w:p w14:paraId="1C672F6F" w14:textId="77777777" w:rsidR="00517768" w:rsidRPr="00083493" w:rsidRDefault="00517768" w:rsidP="00083493">
      <w:pPr>
        <w:pStyle w:val="Code"/>
        <w:rPr>
          <w:highlight w:val="white"/>
        </w:rPr>
      </w:pPr>
      <w:r w:rsidRPr="00083493">
        <w:rPr>
          <w:highlight w:val="white"/>
        </w:rPr>
        <w:t xml:space="preserve">        if (currentList.Count &gt; 0) {</w:t>
      </w:r>
    </w:p>
    <w:p w14:paraId="3D937FA7" w14:textId="77777777" w:rsidR="00517768" w:rsidRPr="00083493" w:rsidRDefault="00517768" w:rsidP="00083493">
      <w:pPr>
        <w:pStyle w:val="Code"/>
        <w:rPr>
          <w:highlight w:val="white"/>
        </w:rPr>
      </w:pPr>
      <w:r w:rsidRPr="00083493">
        <w:rPr>
          <w:highlight w:val="white"/>
        </w:rPr>
        <w:t xml:space="preserve">          initializerToDimensionMap[currentList] = dimension;</w:t>
      </w:r>
    </w:p>
    <w:p w14:paraId="5E950AB3" w14:textId="77777777" w:rsidR="00517768" w:rsidRPr="00083493" w:rsidRDefault="00517768" w:rsidP="00083493">
      <w:pPr>
        <w:pStyle w:val="Code"/>
        <w:rPr>
          <w:highlight w:val="white"/>
        </w:rPr>
      </w:pPr>
      <w:r w:rsidRPr="00083493">
        <w:rPr>
          <w:highlight w:val="white"/>
        </w:rPr>
        <w:t xml:space="preserve">          totalList.Add(currentList);</w:t>
      </w:r>
    </w:p>
    <w:p w14:paraId="16C8577C" w14:textId="77777777" w:rsidR="00517768" w:rsidRPr="00083493" w:rsidRDefault="00517768" w:rsidP="00083493">
      <w:pPr>
        <w:pStyle w:val="Code"/>
        <w:rPr>
          <w:highlight w:val="white"/>
        </w:rPr>
      </w:pPr>
      <w:r w:rsidRPr="00083493">
        <w:rPr>
          <w:highlight w:val="white"/>
        </w:rPr>
        <w:t xml:space="preserve">        }</w:t>
      </w:r>
    </w:p>
    <w:p w14:paraId="1ED0FD73" w14:textId="77777777" w:rsidR="00517768" w:rsidRPr="00083493" w:rsidRDefault="00517768" w:rsidP="00083493">
      <w:pPr>
        <w:pStyle w:val="Code"/>
        <w:rPr>
          <w:highlight w:val="white"/>
        </w:rPr>
      </w:pPr>
    </w:p>
    <w:p w14:paraId="5297F09B" w14:textId="77777777" w:rsidR="00517768" w:rsidRPr="00083493" w:rsidRDefault="00517768" w:rsidP="00083493">
      <w:pPr>
        <w:pStyle w:val="Code"/>
        <w:rPr>
          <w:highlight w:val="white"/>
        </w:rPr>
      </w:pPr>
      <w:r w:rsidRPr="00083493">
        <w:rPr>
          <w:highlight w:val="white"/>
        </w:rPr>
        <w:t xml:space="preserve">        list = totalList;</w:t>
      </w:r>
    </w:p>
    <w:p w14:paraId="29F63D42" w14:textId="77777777" w:rsidR="00517768" w:rsidRPr="00083493" w:rsidRDefault="00517768" w:rsidP="00083493">
      <w:pPr>
        <w:pStyle w:val="Code"/>
        <w:rPr>
          <w:highlight w:val="white"/>
        </w:rPr>
      </w:pPr>
      <w:r w:rsidRPr="00083493">
        <w:rPr>
          <w:highlight w:val="white"/>
        </w:rPr>
        <w:t xml:space="preserve">      }</w:t>
      </w:r>
    </w:p>
    <w:p w14:paraId="6698C35F" w14:textId="77777777" w:rsidR="00517768" w:rsidRPr="00083493" w:rsidRDefault="00517768" w:rsidP="00083493">
      <w:pPr>
        <w:pStyle w:val="Code"/>
        <w:rPr>
          <w:highlight w:val="white"/>
        </w:rPr>
      </w:pPr>
    </w:p>
    <w:p w14:paraId="0D8C0EC6" w14:textId="77777777" w:rsidR="00517768" w:rsidRPr="00083493" w:rsidRDefault="00517768" w:rsidP="00083493">
      <w:pPr>
        <w:pStyle w:val="Code"/>
        <w:rPr>
          <w:highlight w:val="white"/>
        </w:rPr>
      </w:pPr>
      <w:r w:rsidRPr="00083493">
        <w:rPr>
          <w:highlight w:val="white"/>
        </w:rPr>
        <w:t xml:space="preserve">      return list;</w:t>
      </w:r>
    </w:p>
    <w:p w14:paraId="511F6DB0" w14:textId="77777777" w:rsidR="00517768" w:rsidRPr="00083493" w:rsidRDefault="00517768" w:rsidP="00083493">
      <w:pPr>
        <w:pStyle w:val="Code"/>
        <w:rPr>
          <w:highlight w:val="white"/>
        </w:rPr>
      </w:pPr>
      <w:r w:rsidRPr="00083493">
        <w:rPr>
          <w:highlight w:val="white"/>
        </w:rPr>
        <w:t xml:space="preserve">    }</w:t>
      </w:r>
    </w:p>
    <w:p w14:paraId="3DBFD5C6" w14:textId="24AC2CA2" w:rsidR="00517768" w:rsidRPr="00083493" w:rsidRDefault="00431E56" w:rsidP="00431E56">
      <w:pPr>
        <w:rPr>
          <w:highlight w:val="white"/>
        </w:rPr>
      </w:pPr>
      <w:r>
        <w:rPr>
          <w:highlight w:val="white"/>
        </w:rPr>
        <w:t xml:space="preserve">The </w:t>
      </w:r>
      <w:r w:rsidRPr="00E80128">
        <w:rPr>
          <w:rStyle w:val="KeyWord0"/>
          <w:highlight w:val="white"/>
        </w:rPr>
        <w:t>DimensionToSizeMap</w:t>
      </w:r>
      <w:r>
        <w:rPr>
          <w:highlight w:val="white"/>
        </w:rPr>
        <w:t xml:space="preserve"> </w:t>
      </w:r>
      <w:r w:rsidR="00242853">
        <w:rPr>
          <w:highlight w:val="white"/>
        </w:rPr>
        <w:t>method</w:t>
      </w:r>
      <w:r w:rsidR="003F13C3">
        <w:rPr>
          <w:highlight w:val="white"/>
        </w:rPr>
        <w:t xml:space="preserve"> assigns the array size of </w:t>
      </w:r>
      <w:r w:rsidR="00F16CFF">
        <w:rPr>
          <w:highlight w:val="white"/>
        </w:rPr>
        <w:t xml:space="preserve">each </w:t>
      </w:r>
      <w:r w:rsidR="003F13C3">
        <w:rPr>
          <w:highlight w:val="white"/>
        </w:rPr>
        <w:t>dimension in the nested array.</w:t>
      </w:r>
    </w:p>
    <w:p w14:paraId="0378E8CC" w14:textId="77777777" w:rsidR="00517768" w:rsidRPr="00083493" w:rsidRDefault="00517768" w:rsidP="00083493">
      <w:pPr>
        <w:pStyle w:val="Code"/>
        <w:rPr>
          <w:highlight w:val="white"/>
        </w:rPr>
      </w:pPr>
      <w:r w:rsidRPr="00083493">
        <w:rPr>
          <w:highlight w:val="white"/>
        </w:rPr>
        <w:t xml:space="preserve">    private static int DimensionToSizeMap(Type type,</w:t>
      </w:r>
    </w:p>
    <w:p w14:paraId="508781BF" w14:textId="77777777" w:rsidR="00517768" w:rsidRPr="00083493" w:rsidRDefault="00517768" w:rsidP="00083493">
      <w:pPr>
        <w:pStyle w:val="Code"/>
        <w:rPr>
          <w:highlight w:val="white"/>
        </w:rPr>
      </w:pPr>
      <w:r w:rsidRPr="00083493">
        <w:rPr>
          <w:highlight w:val="white"/>
        </w:rPr>
        <w:t xml:space="preserve">                                  IDictionary&lt;int,int&gt; dimensionToSizeMap) {</w:t>
      </w:r>
    </w:p>
    <w:p w14:paraId="79895998" w14:textId="77777777" w:rsidR="00517768" w:rsidRPr="00083493" w:rsidRDefault="00517768" w:rsidP="00083493">
      <w:pPr>
        <w:pStyle w:val="Code"/>
        <w:rPr>
          <w:highlight w:val="white"/>
        </w:rPr>
      </w:pPr>
      <w:r w:rsidRPr="00083493">
        <w:rPr>
          <w:highlight w:val="white"/>
        </w:rPr>
        <w:t xml:space="preserve">      if (type.IsArray()) {</w:t>
      </w:r>
    </w:p>
    <w:p w14:paraId="253F1AED" w14:textId="77777777" w:rsidR="00517768" w:rsidRPr="00083493" w:rsidRDefault="00517768" w:rsidP="00083493">
      <w:pPr>
        <w:pStyle w:val="Code"/>
        <w:rPr>
          <w:highlight w:val="white"/>
        </w:rPr>
      </w:pPr>
      <w:r w:rsidRPr="00083493">
        <w:rPr>
          <w:highlight w:val="white"/>
        </w:rPr>
        <w:t xml:space="preserve">        int dimension =</w:t>
      </w:r>
    </w:p>
    <w:p w14:paraId="00F8AF92" w14:textId="77777777" w:rsidR="00517768" w:rsidRPr="00083493" w:rsidRDefault="00517768" w:rsidP="00083493">
      <w:pPr>
        <w:pStyle w:val="Code"/>
        <w:rPr>
          <w:highlight w:val="white"/>
        </w:rPr>
      </w:pPr>
      <w:r w:rsidRPr="00083493">
        <w:rPr>
          <w:highlight w:val="white"/>
        </w:rPr>
        <w:t xml:space="preserve">          DimensionToSizeMap(type.ArrayType, dimensionToSizeMap) + 1;</w:t>
      </w:r>
    </w:p>
    <w:p w14:paraId="5F7433BA" w14:textId="77777777" w:rsidR="00517768" w:rsidRPr="00083493" w:rsidRDefault="00517768" w:rsidP="00083493">
      <w:pPr>
        <w:pStyle w:val="Code"/>
        <w:rPr>
          <w:highlight w:val="white"/>
        </w:rPr>
      </w:pPr>
      <w:r w:rsidRPr="00083493">
        <w:rPr>
          <w:highlight w:val="white"/>
        </w:rPr>
        <w:t xml:space="preserve">        dimensionToSizeMap[dimension] = type.ArraySize;</w:t>
      </w:r>
    </w:p>
    <w:p w14:paraId="07F14F8D" w14:textId="77777777" w:rsidR="00517768" w:rsidRPr="00083493" w:rsidRDefault="00517768" w:rsidP="00083493">
      <w:pPr>
        <w:pStyle w:val="Code"/>
        <w:rPr>
          <w:highlight w:val="white"/>
        </w:rPr>
      </w:pPr>
      <w:r w:rsidRPr="00083493">
        <w:rPr>
          <w:highlight w:val="white"/>
        </w:rPr>
        <w:t xml:space="preserve">      }</w:t>
      </w:r>
    </w:p>
    <w:p w14:paraId="4F857F28" w14:textId="77777777" w:rsidR="00517768" w:rsidRPr="00083493" w:rsidRDefault="00517768" w:rsidP="00083493">
      <w:pPr>
        <w:pStyle w:val="Code"/>
        <w:rPr>
          <w:highlight w:val="white"/>
        </w:rPr>
      </w:pPr>
    </w:p>
    <w:p w14:paraId="4F6BFE71" w14:textId="77777777" w:rsidR="00517768" w:rsidRPr="00083493" w:rsidRDefault="00517768" w:rsidP="00083493">
      <w:pPr>
        <w:pStyle w:val="Code"/>
        <w:rPr>
          <w:highlight w:val="white"/>
        </w:rPr>
      </w:pPr>
      <w:r w:rsidRPr="00083493">
        <w:rPr>
          <w:highlight w:val="white"/>
        </w:rPr>
        <w:t xml:space="preserve">      return 0;</w:t>
      </w:r>
    </w:p>
    <w:p w14:paraId="7D0D17E1" w14:textId="77777777" w:rsidR="00517768" w:rsidRPr="00083493" w:rsidRDefault="00517768" w:rsidP="00083493">
      <w:pPr>
        <w:pStyle w:val="Code"/>
        <w:rPr>
          <w:highlight w:val="white"/>
        </w:rPr>
      </w:pPr>
      <w:r w:rsidRPr="00083493">
        <w:rPr>
          <w:highlight w:val="white"/>
        </w:rPr>
        <w:t xml:space="preserve">    }</w:t>
      </w:r>
    </w:p>
    <w:p w14:paraId="7CEEAFAF" w14:textId="7260E217" w:rsidR="00CC1015" w:rsidRPr="00083493" w:rsidRDefault="00CC1015" w:rsidP="00CC1015">
      <w:pPr>
        <w:rPr>
          <w:highlight w:val="white"/>
        </w:rPr>
      </w:pPr>
      <w:r>
        <w:rPr>
          <w:highlight w:val="white"/>
        </w:rPr>
        <w:t xml:space="preserve">The </w:t>
      </w:r>
      <w:r w:rsidRPr="00CC1015">
        <w:rPr>
          <w:rStyle w:val="KeyWord0"/>
          <w:highlight w:val="white"/>
        </w:rPr>
        <w:t>InitializerToDimensionMap</w:t>
      </w:r>
      <w:r>
        <w:rPr>
          <w:highlight w:val="white"/>
        </w:rPr>
        <w:t xml:space="preserve"> method assigns the dimension </w:t>
      </w:r>
      <w:r w:rsidR="005103B5">
        <w:rPr>
          <w:highlight w:val="white"/>
        </w:rPr>
        <w:t>to each list in the n</w:t>
      </w:r>
      <w:r>
        <w:rPr>
          <w:highlight w:val="white"/>
        </w:rPr>
        <w:t xml:space="preserve">ested </w:t>
      </w:r>
      <w:r w:rsidR="005103B5">
        <w:rPr>
          <w:highlight w:val="white"/>
        </w:rPr>
        <w:t>list</w:t>
      </w:r>
      <w:r>
        <w:rPr>
          <w:highlight w:val="white"/>
        </w:rPr>
        <w:t>.</w:t>
      </w:r>
    </w:p>
    <w:p w14:paraId="6A3134EB" w14:textId="77777777" w:rsidR="00517768" w:rsidRPr="00083493" w:rsidRDefault="00517768" w:rsidP="00083493">
      <w:pPr>
        <w:pStyle w:val="Code"/>
        <w:rPr>
          <w:highlight w:val="white"/>
        </w:rPr>
      </w:pPr>
      <w:r w:rsidRPr="00083493">
        <w:rPr>
          <w:highlight w:val="white"/>
        </w:rPr>
        <w:t xml:space="preserve">    private static int InitializerToDimensionMap(object initializer,</w:t>
      </w:r>
    </w:p>
    <w:p w14:paraId="7CC7FE33" w14:textId="5035ED40" w:rsidR="00517768" w:rsidRPr="00083493" w:rsidRDefault="00083493" w:rsidP="00083493">
      <w:pPr>
        <w:pStyle w:val="Code"/>
        <w:rPr>
          <w:highlight w:val="white"/>
        </w:rPr>
      </w:pPr>
      <w:r>
        <w:rPr>
          <w:highlight w:val="white"/>
        </w:rPr>
        <w:t xml:space="preserve">  </w:t>
      </w:r>
      <w:r w:rsidR="00517768" w:rsidRPr="00083493">
        <w:rPr>
          <w:highlight w:val="white"/>
        </w:rPr>
        <w:t xml:space="preserve">                        IDictionary&lt;object,int&gt; initializerToDimensionMap) {</w:t>
      </w:r>
    </w:p>
    <w:p w14:paraId="1F6FDAC6" w14:textId="77777777" w:rsidR="00517768" w:rsidRPr="00083493" w:rsidRDefault="00517768" w:rsidP="00083493">
      <w:pPr>
        <w:pStyle w:val="Code"/>
        <w:rPr>
          <w:highlight w:val="white"/>
        </w:rPr>
      </w:pPr>
      <w:r w:rsidRPr="00083493">
        <w:rPr>
          <w:highlight w:val="white"/>
        </w:rPr>
        <w:t xml:space="preserve">      if (initializer is List&lt;object&gt;) {</w:t>
      </w:r>
    </w:p>
    <w:p w14:paraId="2128954E" w14:textId="77777777" w:rsidR="00517768" w:rsidRPr="00083493" w:rsidRDefault="00517768" w:rsidP="00083493">
      <w:pPr>
        <w:pStyle w:val="Code"/>
        <w:rPr>
          <w:highlight w:val="white"/>
        </w:rPr>
      </w:pPr>
      <w:r w:rsidRPr="00083493">
        <w:rPr>
          <w:highlight w:val="white"/>
        </w:rPr>
        <w:t xml:space="preserve">        List&lt;object&gt; list = (List&lt;object&gt;) initializer;</w:t>
      </w:r>
    </w:p>
    <w:p w14:paraId="2CF48DBB" w14:textId="77777777" w:rsidR="00517768" w:rsidRPr="00083493" w:rsidRDefault="00517768" w:rsidP="00083493">
      <w:pPr>
        <w:pStyle w:val="Code"/>
        <w:rPr>
          <w:highlight w:val="white"/>
        </w:rPr>
      </w:pPr>
      <w:r w:rsidRPr="00083493">
        <w:rPr>
          <w:highlight w:val="white"/>
        </w:rPr>
        <w:t xml:space="preserve">        int maxDimension = 0;</w:t>
      </w:r>
    </w:p>
    <w:p w14:paraId="3CEE01D8" w14:textId="4B89F549" w:rsidR="00517768" w:rsidRPr="00083493" w:rsidRDefault="00B14A53" w:rsidP="006C7FBF">
      <w:pPr>
        <w:rPr>
          <w:highlight w:val="white"/>
        </w:rPr>
      </w:pPr>
      <w:r>
        <w:rPr>
          <w:highlight w:val="white"/>
        </w:rPr>
        <w:t xml:space="preserve">If the initializer is a list, we iterate throught the list, and assign the list </w:t>
      </w:r>
      <w:r w:rsidR="006C7FBF">
        <w:rPr>
          <w:highlight w:val="white"/>
        </w:rPr>
        <w:t>the dimesion of the sub list with dhe higest dimension, plus one.</w:t>
      </w:r>
    </w:p>
    <w:p w14:paraId="11C99D2E" w14:textId="77777777" w:rsidR="00517768" w:rsidRPr="00083493" w:rsidRDefault="00517768" w:rsidP="00083493">
      <w:pPr>
        <w:pStyle w:val="Code"/>
        <w:rPr>
          <w:highlight w:val="white"/>
        </w:rPr>
      </w:pPr>
      <w:r w:rsidRPr="00083493">
        <w:rPr>
          <w:highlight w:val="white"/>
        </w:rPr>
        <w:t xml:space="preserve">        foreach (object member in list) {</w:t>
      </w:r>
    </w:p>
    <w:p w14:paraId="64FCBE23" w14:textId="77777777" w:rsidR="00083493" w:rsidRDefault="00517768" w:rsidP="00083493">
      <w:pPr>
        <w:pStyle w:val="Code"/>
        <w:rPr>
          <w:highlight w:val="white"/>
        </w:rPr>
      </w:pPr>
      <w:r w:rsidRPr="00083493">
        <w:rPr>
          <w:highlight w:val="white"/>
        </w:rPr>
        <w:t xml:space="preserve">          int dimension =</w:t>
      </w:r>
    </w:p>
    <w:p w14:paraId="7E9F9BCA" w14:textId="79708F56" w:rsidR="00517768" w:rsidRPr="00083493" w:rsidRDefault="00083493" w:rsidP="00083493">
      <w:pPr>
        <w:pStyle w:val="Code"/>
        <w:rPr>
          <w:highlight w:val="white"/>
        </w:rPr>
      </w:pPr>
      <w:r>
        <w:rPr>
          <w:highlight w:val="white"/>
        </w:rPr>
        <w:t xml:space="preserve">           </w:t>
      </w:r>
      <w:r w:rsidR="00517768" w:rsidRPr="00083493">
        <w:rPr>
          <w:highlight w:val="white"/>
        </w:rPr>
        <w:t xml:space="preserve"> InitializerToDimensionMap(member, initializerToDimensionMap);</w:t>
      </w:r>
    </w:p>
    <w:p w14:paraId="4C28896C" w14:textId="77777777" w:rsidR="00517768" w:rsidRPr="00083493" w:rsidRDefault="00517768" w:rsidP="00083493">
      <w:pPr>
        <w:pStyle w:val="Code"/>
        <w:rPr>
          <w:highlight w:val="white"/>
        </w:rPr>
      </w:pPr>
      <w:r w:rsidRPr="00083493">
        <w:rPr>
          <w:highlight w:val="white"/>
        </w:rPr>
        <w:t xml:space="preserve">          maxDimension = Math.Max(maxDimension, dimension);</w:t>
      </w:r>
    </w:p>
    <w:p w14:paraId="4A2CC395" w14:textId="77777777" w:rsidR="00517768" w:rsidRPr="00083493" w:rsidRDefault="00517768" w:rsidP="00083493">
      <w:pPr>
        <w:pStyle w:val="Code"/>
        <w:rPr>
          <w:highlight w:val="white"/>
        </w:rPr>
      </w:pPr>
      <w:r w:rsidRPr="00083493">
        <w:rPr>
          <w:highlight w:val="white"/>
        </w:rPr>
        <w:t xml:space="preserve">        }</w:t>
      </w:r>
    </w:p>
    <w:p w14:paraId="325812AE" w14:textId="77777777" w:rsidR="00517768" w:rsidRPr="00083493" w:rsidRDefault="00517768" w:rsidP="00083493">
      <w:pPr>
        <w:pStyle w:val="Code"/>
        <w:rPr>
          <w:highlight w:val="white"/>
        </w:rPr>
      </w:pPr>
    </w:p>
    <w:p w14:paraId="77D17819" w14:textId="77777777" w:rsidR="00517768" w:rsidRPr="00083493" w:rsidRDefault="00517768" w:rsidP="00083493">
      <w:pPr>
        <w:pStyle w:val="Code"/>
        <w:rPr>
          <w:highlight w:val="white"/>
        </w:rPr>
      </w:pPr>
      <w:r w:rsidRPr="00083493">
        <w:rPr>
          <w:highlight w:val="white"/>
        </w:rPr>
        <w:lastRenderedPageBreak/>
        <w:t xml:space="preserve">        initializerToDimensionMap[list] = maxDimension + 1;</w:t>
      </w:r>
    </w:p>
    <w:p w14:paraId="39F93D96" w14:textId="77777777" w:rsidR="00517768" w:rsidRPr="00083493" w:rsidRDefault="00517768" w:rsidP="00083493">
      <w:pPr>
        <w:pStyle w:val="Code"/>
        <w:rPr>
          <w:highlight w:val="white"/>
        </w:rPr>
      </w:pPr>
      <w:r w:rsidRPr="00083493">
        <w:rPr>
          <w:highlight w:val="white"/>
        </w:rPr>
        <w:t xml:space="preserve">        return maxDimension + 1;</w:t>
      </w:r>
    </w:p>
    <w:p w14:paraId="29BC698D" w14:textId="77777777" w:rsidR="00517768" w:rsidRPr="00083493" w:rsidRDefault="00517768" w:rsidP="00083493">
      <w:pPr>
        <w:pStyle w:val="Code"/>
        <w:rPr>
          <w:highlight w:val="white"/>
        </w:rPr>
      </w:pPr>
      <w:r w:rsidRPr="00083493">
        <w:rPr>
          <w:highlight w:val="white"/>
        </w:rPr>
        <w:t xml:space="preserve">      }</w:t>
      </w:r>
    </w:p>
    <w:p w14:paraId="3C2A19B1" w14:textId="77777777" w:rsidR="00517768" w:rsidRPr="00083493" w:rsidRDefault="00517768" w:rsidP="00083493">
      <w:pPr>
        <w:pStyle w:val="Code"/>
        <w:rPr>
          <w:highlight w:val="white"/>
        </w:rPr>
      </w:pPr>
    </w:p>
    <w:p w14:paraId="3628827A" w14:textId="77777777" w:rsidR="00517768" w:rsidRPr="00083493" w:rsidRDefault="00517768" w:rsidP="00083493">
      <w:pPr>
        <w:pStyle w:val="Code"/>
        <w:rPr>
          <w:highlight w:val="white"/>
        </w:rPr>
      </w:pPr>
      <w:r w:rsidRPr="00083493">
        <w:rPr>
          <w:highlight w:val="white"/>
        </w:rPr>
        <w:t xml:space="preserve">      return 0;</w:t>
      </w:r>
    </w:p>
    <w:p w14:paraId="4B2260BB" w14:textId="77777777" w:rsidR="00517768" w:rsidRPr="00083493" w:rsidRDefault="00517768" w:rsidP="00083493">
      <w:pPr>
        <w:pStyle w:val="Code"/>
        <w:rPr>
          <w:highlight w:val="white"/>
        </w:rPr>
      </w:pPr>
      <w:r w:rsidRPr="00083493">
        <w:rPr>
          <w:highlight w:val="white"/>
        </w:rPr>
        <w:t xml:space="preserve">    }</w:t>
      </w:r>
    </w:p>
    <w:p w14:paraId="00E5BAAF" w14:textId="77777777" w:rsidR="00517768" w:rsidRPr="00083493" w:rsidRDefault="00517768" w:rsidP="00083493">
      <w:pPr>
        <w:pStyle w:val="Code"/>
        <w:rPr>
          <w:highlight w:val="white"/>
        </w:rPr>
      </w:pPr>
      <w:r w:rsidRPr="00083493">
        <w:rPr>
          <w:highlight w:val="white"/>
        </w:rPr>
        <w:t xml:space="preserve">  }</w:t>
      </w:r>
    </w:p>
    <w:p w14:paraId="508167F7" w14:textId="08376966" w:rsidR="00517768" w:rsidRPr="00083493" w:rsidRDefault="00517768" w:rsidP="00083493">
      <w:pPr>
        <w:pStyle w:val="Code"/>
      </w:pPr>
      <w:r w:rsidRPr="00083493">
        <w:rPr>
          <w:highlight w:val="white"/>
        </w:rPr>
        <w:t>}</w:t>
      </w:r>
    </w:p>
    <w:p w14:paraId="13C13F22" w14:textId="5CB42F91" w:rsidR="00AD7B52" w:rsidRPr="00EC76D5" w:rsidRDefault="00AD7B52" w:rsidP="006A31DF">
      <w:pPr>
        <w:pStyle w:val="Rubrik1"/>
      </w:pPr>
      <w:bookmarkStart w:id="472" w:name="_Toc49764386"/>
      <w:r w:rsidRPr="00EC76D5">
        <w:lastRenderedPageBreak/>
        <w:t>Middle Code Optimization</w:t>
      </w:r>
      <w:bookmarkEnd w:id="221"/>
      <w:bookmarkEnd w:id="472"/>
    </w:p>
    <w:p w14:paraId="779FB1F9" w14:textId="58962334" w:rsidR="002B4A6D" w:rsidRPr="00EC76D5" w:rsidRDefault="00EE1DCA" w:rsidP="00EE1DCA">
      <w:r w:rsidRPr="00EC76D5">
        <w:t xml:space="preserve">When the middle code has been </w:t>
      </w:r>
      <w:r w:rsidR="003801E7" w:rsidRPr="00EC76D5">
        <w:t>generated</w:t>
      </w:r>
      <w:r w:rsidRPr="00EC76D5">
        <w:t>, we ne</w:t>
      </w:r>
      <w:r w:rsidR="003801E7" w:rsidRPr="00EC76D5">
        <w:t xml:space="preserve">ed to perform </w:t>
      </w:r>
      <w:r w:rsidR="00546F55" w:rsidRPr="00EC76D5">
        <w:t>several</w:t>
      </w:r>
      <w:r w:rsidR="003801E7" w:rsidRPr="00EC76D5">
        <w:t xml:space="preserve"> optimizations since the code may be ineffective. Some ineffective parts may be introduced by the programmer, but most parts are likely to be </w:t>
      </w:r>
      <w:r w:rsidR="00714B9B" w:rsidRPr="00EC76D5">
        <w:t>introduced</w:t>
      </w:r>
      <w:r w:rsidR="003801E7" w:rsidRPr="00EC76D5">
        <w:t xml:space="preserve"> by the parser.</w:t>
      </w:r>
      <w:r w:rsidR="00714B9B" w:rsidRPr="00EC76D5">
        <w:t xml:space="preserve"> </w:t>
      </w:r>
      <w:r w:rsidR="00770371" w:rsidRPr="00EC76D5">
        <w:t xml:space="preserve">The </w:t>
      </w:r>
      <w:r w:rsidR="00770371" w:rsidRPr="00EC7C7C">
        <w:rPr>
          <w:rStyle w:val="KeyWord0"/>
        </w:rPr>
        <w:t>MiddleCodeOptimization</w:t>
      </w:r>
      <w:r w:rsidR="00770371" w:rsidRPr="00EC76D5">
        <w:t xml:space="preserve"> class takes care of the optimization. </w:t>
      </w:r>
    </w:p>
    <w:p w14:paraId="55732D1B" w14:textId="77777777" w:rsidR="00EE1DCA" w:rsidRPr="00EC76D5" w:rsidRDefault="00714B9B" w:rsidP="00EE1DCA">
      <w:r w:rsidRPr="00EC76D5">
        <w:t xml:space="preserve">There is a set of </w:t>
      </w:r>
      <w:r w:rsidR="002B4A6D" w:rsidRPr="00EC76D5">
        <w:t xml:space="preserve">optimizations </w:t>
      </w:r>
      <w:r w:rsidRPr="00EC76D5">
        <w:t>available:</w:t>
      </w:r>
    </w:p>
    <w:p w14:paraId="3E964A90" w14:textId="77777777" w:rsidR="00EA63F3" w:rsidRPr="00EC76D5" w:rsidRDefault="00363F07" w:rsidP="00EA63F3">
      <w:pPr>
        <w:pStyle w:val="Liststycke"/>
        <w:numPr>
          <w:ilvl w:val="0"/>
          <w:numId w:val="103"/>
        </w:numPr>
      </w:pPr>
      <w:r w:rsidRPr="00EC76D5">
        <w:t>We clear goto-next-statement</w:t>
      </w:r>
      <w:r w:rsidR="005B57BC" w:rsidRPr="00EC76D5">
        <w:t>s</w:t>
      </w:r>
      <w:r w:rsidR="000428CE" w:rsidRPr="00EC76D5">
        <w:t>: jumps to the next line.</w:t>
      </w:r>
    </w:p>
    <w:p w14:paraId="26B7436A" w14:textId="77777777" w:rsidR="00AB644E" w:rsidRPr="00EC76D5" w:rsidRDefault="00AB644E" w:rsidP="00AB644E">
      <w:pPr>
        <w:pStyle w:val="Liststycke"/>
        <w:numPr>
          <w:ilvl w:val="0"/>
          <w:numId w:val="103"/>
        </w:numPr>
      </w:pPr>
      <w:r w:rsidRPr="00EC76D5">
        <w:t>We also modify goto-next-double-statements:</w:t>
      </w:r>
      <w:r w:rsidR="002A41AC" w:rsidRPr="00EC76D5">
        <w:t xml:space="preserve"> an conditional jump</w:t>
      </w:r>
      <w:r w:rsidRPr="00EC76D5">
        <w:t xml:space="preserve"> instruction that jumps two steps ahead and is followed by an unconditional jump instruction</w:t>
      </w:r>
      <w:r w:rsidR="00BB0F80" w:rsidRPr="00EC76D5">
        <w:t>.</w:t>
      </w:r>
    </w:p>
    <w:p w14:paraId="5FA20FD3" w14:textId="77777777" w:rsidR="00AB644E" w:rsidRPr="00EC76D5" w:rsidRDefault="00A0404F" w:rsidP="00EA63F3">
      <w:pPr>
        <w:pStyle w:val="Liststycke"/>
        <w:numPr>
          <w:ilvl w:val="0"/>
          <w:numId w:val="103"/>
        </w:numPr>
      </w:pPr>
      <w:r w:rsidRPr="00EC76D5">
        <w:t xml:space="preserve">We trace goto-chains: jump instructions that </w:t>
      </w:r>
      <w:r w:rsidR="00A9649B" w:rsidRPr="00EC76D5">
        <w:t>jump to other jump instructions.</w:t>
      </w:r>
    </w:p>
    <w:p w14:paraId="6745F515" w14:textId="77777777" w:rsidR="0029261D" w:rsidRPr="00EC76D5" w:rsidRDefault="0029261D" w:rsidP="00EA63F3">
      <w:pPr>
        <w:pStyle w:val="Liststycke"/>
        <w:numPr>
          <w:ilvl w:val="0"/>
          <w:numId w:val="103"/>
        </w:numPr>
      </w:pPr>
      <w:r w:rsidRPr="00EC76D5">
        <w:t>We clear unreachable code: code that is not reachable from the first function instruction.</w:t>
      </w:r>
    </w:p>
    <w:p w14:paraId="01D801E5" w14:textId="77777777" w:rsidR="00E444D6" w:rsidRPr="00EC76D5" w:rsidRDefault="001B2E15" w:rsidP="00FA2F13">
      <w:pPr>
        <w:pStyle w:val="Liststycke"/>
        <w:numPr>
          <w:ilvl w:val="0"/>
          <w:numId w:val="103"/>
        </w:numPr>
      </w:pPr>
      <w:r w:rsidRPr="00EC76D5">
        <w:t>We remove empty code: code that has been cleared by the optimization above.</w:t>
      </w:r>
    </w:p>
    <w:p w14:paraId="56CD6ACF" w14:textId="77777777" w:rsidR="001B2E15" w:rsidRPr="00EC76D5" w:rsidRDefault="00E444D6" w:rsidP="00E444D6">
      <w:r w:rsidRPr="00EC76D5">
        <w:t>Since the</w:t>
      </w:r>
      <w:r w:rsidR="00237ECB" w:rsidRPr="00EC76D5">
        <w:t xml:space="preserve"> optimization methods</w:t>
      </w:r>
      <w:r w:rsidR="00D073EF" w:rsidRPr="00EC76D5">
        <w:t xml:space="preserve"> may</w:t>
      </w:r>
      <w:r w:rsidRPr="00EC76D5">
        <w:t xml:space="preserve"> reveal new </w:t>
      </w:r>
      <w:r w:rsidR="00A61ED5" w:rsidRPr="00EC76D5">
        <w:t>optimization</w:t>
      </w:r>
      <w:r w:rsidRPr="00EC76D5">
        <w:t xml:space="preserve"> </w:t>
      </w:r>
      <w:r w:rsidR="00A61ED5" w:rsidRPr="00EC76D5">
        <w:t>opportunities</w:t>
      </w:r>
      <w:r w:rsidRPr="00EC76D5">
        <w:t xml:space="preserve"> we need to repeat them </w:t>
      </w:r>
      <w:r w:rsidR="00BA6525" w:rsidRPr="00EC76D5">
        <w:t>until we do not detect any more opportunity.</w:t>
      </w:r>
      <w:r w:rsidR="00B42535" w:rsidRPr="00EC76D5">
        <w:t xml:space="preserve"> The field </w:t>
      </w:r>
      <w:r w:rsidR="00B42535" w:rsidRPr="00EC76D5">
        <w:rPr>
          <w:rStyle w:val="CodeInText"/>
        </w:rPr>
        <w:t>m_update</w:t>
      </w:r>
      <w:r w:rsidR="00B42535" w:rsidRPr="00EC76D5">
        <w:t xml:space="preserve"> is set to true if we find an optimization </w:t>
      </w:r>
      <w:r w:rsidR="0008504C" w:rsidRPr="00EC76D5">
        <w:t>opportunity</w:t>
      </w:r>
      <w:r w:rsidR="00B42535" w:rsidRPr="00EC76D5">
        <w:t>.</w:t>
      </w:r>
    </w:p>
    <w:p w14:paraId="21875F05" w14:textId="6A1F78E2" w:rsidR="00B36BC0" w:rsidRPr="00EC76D5" w:rsidRDefault="0019469C" w:rsidP="001D1BEE">
      <w:pPr>
        <w:pStyle w:val="CodeHeader"/>
      </w:pPr>
      <w:r>
        <w:t>MiddleCodeOptimizor.cs</w:t>
      </w:r>
    </w:p>
    <w:p w14:paraId="229ED5A7" w14:textId="77777777" w:rsidR="00F303A6" w:rsidRPr="00F303A6" w:rsidRDefault="00F303A6" w:rsidP="00F303A6">
      <w:pPr>
        <w:pStyle w:val="Code"/>
        <w:rPr>
          <w:highlight w:val="white"/>
        </w:rPr>
      </w:pPr>
      <w:r w:rsidRPr="00F303A6">
        <w:rPr>
          <w:highlight w:val="white"/>
        </w:rPr>
        <w:t>using System.Numerics;</w:t>
      </w:r>
    </w:p>
    <w:p w14:paraId="427730B9" w14:textId="77777777" w:rsidR="00F303A6" w:rsidRPr="00F303A6" w:rsidRDefault="00F303A6" w:rsidP="00F303A6">
      <w:pPr>
        <w:pStyle w:val="Code"/>
        <w:rPr>
          <w:highlight w:val="white"/>
        </w:rPr>
      </w:pPr>
      <w:r w:rsidRPr="00F303A6">
        <w:rPr>
          <w:highlight w:val="white"/>
        </w:rPr>
        <w:t>using System.Collections.Generic;</w:t>
      </w:r>
    </w:p>
    <w:p w14:paraId="719506DD" w14:textId="77777777" w:rsidR="00F303A6" w:rsidRPr="00F303A6" w:rsidRDefault="00F303A6" w:rsidP="00F303A6">
      <w:pPr>
        <w:pStyle w:val="Code"/>
        <w:rPr>
          <w:highlight w:val="white"/>
        </w:rPr>
      </w:pPr>
    </w:p>
    <w:p w14:paraId="7D354E6F" w14:textId="77777777" w:rsidR="00F303A6" w:rsidRPr="00F303A6" w:rsidRDefault="00F303A6" w:rsidP="00F303A6">
      <w:pPr>
        <w:pStyle w:val="Code"/>
        <w:rPr>
          <w:highlight w:val="white"/>
        </w:rPr>
      </w:pPr>
      <w:r w:rsidRPr="00F303A6">
        <w:rPr>
          <w:highlight w:val="white"/>
        </w:rPr>
        <w:t>namespace CCompiler {</w:t>
      </w:r>
    </w:p>
    <w:p w14:paraId="010EE5CC" w14:textId="77777777" w:rsidR="00F303A6" w:rsidRPr="00F303A6" w:rsidRDefault="00F303A6" w:rsidP="00F303A6">
      <w:pPr>
        <w:pStyle w:val="Code"/>
        <w:rPr>
          <w:highlight w:val="white"/>
        </w:rPr>
      </w:pPr>
      <w:r w:rsidRPr="00F303A6">
        <w:rPr>
          <w:highlight w:val="white"/>
        </w:rPr>
        <w:t xml:space="preserve">  public class MiddleCodeOptimizer {</w:t>
      </w:r>
    </w:p>
    <w:p w14:paraId="3392851F" w14:textId="77777777" w:rsidR="00F303A6" w:rsidRPr="00F303A6" w:rsidRDefault="00F303A6" w:rsidP="00F303A6">
      <w:pPr>
        <w:pStyle w:val="Code"/>
        <w:rPr>
          <w:highlight w:val="white"/>
        </w:rPr>
      </w:pPr>
      <w:r w:rsidRPr="00F303A6">
        <w:rPr>
          <w:highlight w:val="white"/>
        </w:rPr>
        <w:t xml:space="preserve">    private bool m_update;</w:t>
      </w:r>
    </w:p>
    <w:p w14:paraId="1709D114" w14:textId="77777777" w:rsidR="00F303A6" w:rsidRPr="00F303A6" w:rsidRDefault="00F303A6" w:rsidP="00F303A6">
      <w:pPr>
        <w:pStyle w:val="Code"/>
        <w:rPr>
          <w:highlight w:val="white"/>
        </w:rPr>
      </w:pPr>
      <w:r w:rsidRPr="00F303A6">
        <w:rPr>
          <w:highlight w:val="white"/>
        </w:rPr>
        <w:t xml:space="preserve">    private List&lt;MiddleCode&gt; m_middleCodeList;</w:t>
      </w:r>
    </w:p>
    <w:p w14:paraId="6EA6B0EF" w14:textId="77777777" w:rsidR="00F303A6" w:rsidRPr="00F303A6" w:rsidRDefault="00F303A6" w:rsidP="00F303A6">
      <w:pPr>
        <w:pStyle w:val="Code"/>
        <w:rPr>
          <w:highlight w:val="white"/>
        </w:rPr>
      </w:pPr>
    </w:p>
    <w:p w14:paraId="0BDEC005" w14:textId="77777777" w:rsidR="00F303A6" w:rsidRPr="00F303A6" w:rsidRDefault="00F303A6" w:rsidP="00F303A6">
      <w:pPr>
        <w:pStyle w:val="Code"/>
        <w:rPr>
          <w:highlight w:val="white"/>
        </w:rPr>
      </w:pPr>
      <w:r w:rsidRPr="00F303A6">
        <w:rPr>
          <w:highlight w:val="white"/>
        </w:rPr>
        <w:t xml:space="preserve">    public MiddleCodeOptimizer(List&lt;MiddleCode&gt; middleCodeList) {</w:t>
      </w:r>
    </w:p>
    <w:p w14:paraId="7B792CFF" w14:textId="77777777" w:rsidR="00F303A6" w:rsidRPr="00F303A6" w:rsidRDefault="00F303A6" w:rsidP="00F303A6">
      <w:pPr>
        <w:pStyle w:val="Code"/>
        <w:rPr>
          <w:highlight w:val="white"/>
        </w:rPr>
      </w:pPr>
      <w:r w:rsidRPr="00F303A6">
        <w:rPr>
          <w:highlight w:val="white"/>
        </w:rPr>
        <w:t xml:space="preserve">      m_middleCodeList = middleCodeList;</w:t>
      </w:r>
    </w:p>
    <w:p w14:paraId="72C020C7" w14:textId="77777777" w:rsidR="00F303A6" w:rsidRPr="00F303A6" w:rsidRDefault="00F303A6" w:rsidP="00F303A6">
      <w:pPr>
        <w:pStyle w:val="Code"/>
        <w:rPr>
          <w:highlight w:val="white"/>
        </w:rPr>
      </w:pPr>
      <w:r w:rsidRPr="00F303A6">
        <w:rPr>
          <w:highlight w:val="white"/>
        </w:rPr>
        <w:t xml:space="preserve">    }</w:t>
      </w:r>
    </w:p>
    <w:p w14:paraId="4FB67318" w14:textId="77777777" w:rsidR="00F303A6" w:rsidRPr="00F303A6" w:rsidRDefault="00F303A6" w:rsidP="00F303A6">
      <w:pPr>
        <w:pStyle w:val="Code"/>
        <w:rPr>
          <w:highlight w:val="white"/>
        </w:rPr>
      </w:pPr>
    </w:p>
    <w:p w14:paraId="256A42DA" w14:textId="77777777" w:rsidR="00F303A6" w:rsidRPr="00F303A6" w:rsidRDefault="00F303A6" w:rsidP="00F303A6">
      <w:pPr>
        <w:pStyle w:val="Code"/>
        <w:rPr>
          <w:highlight w:val="white"/>
        </w:rPr>
      </w:pPr>
      <w:r w:rsidRPr="00F303A6">
        <w:rPr>
          <w:highlight w:val="white"/>
        </w:rPr>
        <w:t xml:space="preserve">    public void Optimize() {</w:t>
      </w:r>
    </w:p>
    <w:p w14:paraId="78936495" w14:textId="77777777" w:rsidR="00F303A6" w:rsidRPr="00F303A6" w:rsidRDefault="00F303A6" w:rsidP="00F303A6">
      <w:pPr>
        <w:pStyle w:val="Code"/>
        <w:rPr>
          <w:highlight w:val="white"/>
        </w:rPr>
      </w:pPr>
      <w:r w:rsidRPr="00F303A6">
        <w:rPr>
          <w:highlight w:val="white"/>
        </w:rPr>
        <w:t xml:space="preserve">      ObjectToIntegerAddresses();</w:t>
      </w:r>
    </w:p>
    <w:p w14:paraId="49869B98" w14:textId="77777777" w:rsidR="00F303A6" w:rsidRPr="00F303A6" w:rsidRDefault="00F303A6" w:rsidP="00F303A6">
      <w:pPr>
        <w:pStyle w:val="Code"/>
        <w:rPr>
          <w:highlight w:val="white"/>
        </w:rPr>
      </w:pPr>
    </w:p>
    <w:p w14:paraId="4C0BEC9C" w14:textId="77777777" w:rsidR="00F303A6" w:rsidRPr="00F303A6" w:rsidRDefault="00F303A6" w:rsidP="00F303A6">
      <w:pPr>
        <w:pStyle w:val="Code"/>
        <w:rPr>
          <w:highlight w:val="white"/>
        </w:rPr>
      </w:pPr>
      <w:r w:rsidRPr="00F303A6">
        <w:rPr>
          <w:highlight w:val="white"/>
        </w:rPr>
        <w:t xml:space="preserve">      do {</w:t>
      </w:r>
    </w:p>
    <w:p w14:paraId="00810713" w14:textId="77777777" w:rsidR="00F303A6" w:rsidRPr="00F303A6" w:rsidRDefault="00F303A6" w:rsidP="00F303A6">
      <w:pPr>
        <w:pStyle w:val="Code"/>
        <w:rPr>
          <w:highlight w:val="white"/>
        </w:rPr>
      </w:pPr>
      <w:r w:rsidRPr="00F303A6">
        <w:rPr>
          <w:highlight w:val="white"/>
        </w:rPr>
        <w:t xml:space="preserve">        m_update = false;</w:t>
      </w:r>
    </w:p>
    <w:p w14:paraId="70F914AE" w14:textId="77777777" w:rsidR="00F303A6" w:rsidRPr="00F303A6" w:rsidRDefault="00F303A6" w:rsidP="00F303A6">
      <w:pPr>
        <w:pStyle w:val="Code"/>
        <w:rPr>
          <w:highlight w:val="white"/>
        </w:rPr>
      </w:pPr>
      <w:r w:rsidRPr="00F303A6">
        <w:rPr>
          <w:highlight w:val="white"/>
        </w:rPr>
        <w:t xml:space="preserve">        ClearGotoNextStatements();</w:t>
      </w:r>
    </w:p>
    <w:p w14:paraId="1E9B3A92" w14:textId="77777777" w:rsidR="00F303A6" w:rsidRPr="00F303A6" w:rsidRDefault="00F303A6" w:rsidP="00F303A6">
      <w:pPr>
        <w:pStyle w:val="Code"/>
        <w:rPr>
          <w:highlight w:val="white"/>
        </w:rPr>
      </w:pPr>
      <w:r w:rsidRPr="00F303A6">
        <w:rPr>
          <w:highlight w:val="white"/>
        </w:rPr>
        <w:t xml:space="preserve">        ClearDoubleRelationStatements();</w:t>
      </w:r>
    </w:p>
    <w:p w14:paraId="4422AC82" w14:textId="77777777" w:rsidR="00F303A6" w:rsidRPr="00F303A6" w:rsidRDefault="00F303A6" w:rsidP="00F303A6">
      <w:pPr>
        <w:pStyle w:val="Code"/>
        <w:rPr>
          <w:highlight w:val="white"/>
        </w:rPr>
      </w:pPr>
      <w:r w:rsidRPr="00F303A6">
        <w:rPr>
          <w:highlight w:val="white"/>
        </w:rPr>
        <w:t xml:space="preserve">        TraceGotoChains();</w:t>
      </w:r>
    </w:p>
    <w:p w14:paraId="0140DD48" w14:textId="77777777" w:rsidR="00F303A6" w:rsidRPr="00F303A6" w:rsidRDefault="00F303A6" w:rsidP="00F303A6">
      <w:pPr>
        <w:pStyle w:val="Code"/>
        <w:rPr>
          <w:highlight w:val="white"/>
        </w:rPr>
      </w:pPr>
      <w:r w:rsidRPr="00F303A6">
        <w:rPr>
          <w:highlight w:val="white"/>
        </w:rPr>
        <w:t xml:space="preserve">        ClearUnreachableCode();</w:t>
      </w:r>
    </w:p>
    <w:p w14:paraId="3075D5C5" w14:textId="77777777" w:rsidR="00F303A6" w:rsidRPr="00F303A6" w:rsidRDefault="00F303A6" w:rsidP="00F303A6">
      <w:pPr>
        <w:pStyle w:val="Code"/>
        <w:rPr>
          <w:highlight w:val="white"/>
        </w:rPr>
      </w:pPr>
      <w:r w:rsidRPr="00F303A6">
        <w:rPr>
          <w:highlight w:val="white"/>
        </w:rPr>
        <w:t xml:space="preserve">        RemovePushPop();</w:t>
      </w:r>
    </w:p>
    <w:p w14:paraId="3396AC67" w14:textId="77777777" w:rsidR="00F303A6" w:rsidRPr="00F303A6" w:rsidRDefault="00F303A6" w:rsidP="00F303A6">
      <w:pPr>
        <w:pStyle w:val="Code"/>
        <w:rPr>
          <w:highlight w:val="white"/>
        </w:rPr>
      </w:pPr>
      <w:r w:rsidRPr="00F303A6">
        <w:rPr>
          <w:highlight w:val="white"/>
        </w:rPr>
        <w:t xml:space="preserve">        MergePopPushToTop();</w:t>
      </w:r>
    </w:p>
    <w:p w14:paraId="3660B57C" w14:textId="77777777" w:rsidR="00F303A6" w:rsidRPr="00F303A6" w:rsidRDefault="00F303A6" w:rsidP="00F303A6">
      <w:pPr>
        <w:pStyle w:val="Code"/>
        <w:rPr>
          <w:highlight w:val="white"/>
        </w:rPr>
      </w:pPr>
      <w:r w:rsidRPr="00F303A6">
        <w:rPr>
          <w:highlight w:val="white"/>
        </w:rPr>
        <w:t xml:space="preserve">        MergeTopPopToPop();</w:t>
      </w:r>
    </w:p>
    <w:p w14:paraId="371F31DF" w14:textId="77777777" w:rsidR="00F303A6" w:rsidRPr="00F303A6" w:rsidRDefault="00F303A6" w:rsidP="00F303A6">
      <w:pPr>
        <w:pStyle w:val="Code"/>
        <w:rPr>
          <w:highlight w:val="white"/>
        </w:rPr>
      </w:pPr>
      <w:r w:rsidRPr="00F303A6">
        <w:rPr>
          <w:highlight w:val="white"/>
        </w:rPr>
        <w:t xml:space="preserve">        //MergeBinary(); // XXX</w:t>
      </w:r>
    </w:p>
    <w:p w14:paraId="42C915AC" w14:textId="77777777" w:rsidR="00F303A6" w:rsidRPr="00F303A6" w:rsidRDefault="00F303A6" w:rsidP="00F303A6">
      <w:pPr>
        <w:pStyle w:val="Code"/>
        <w:rPr>
          <w:highlight w:val="white"/>
        </w:rPr>
      </w:pPr>
      <w:r w:rsidRPr="00F303A6">
        <w:rPr>
          <w:highlight w:val="white"/>
        </w:rPr>
        <w:t xml:space="preserve">        //MergeDoubleAssign(); // XXX</w:t>
      </w:r>
    </w:p>
    <w:p w14:paraId="37514346" w14:textId="77777777" w:rsidR="00F303A6" w:rsidRPr="00F303A6" w:rsidRDefault="00F303A6" w:rsidP="00F303A6">
      <w:pPr>
        <w:pStyle w:val="Code"/>
        <w:rPr>
          <w:highlight w:val="white"/>
        </w:rPr>
      </w:pPr>
      <w:r w:rsidRPr="00F303A6">
        <w:rPr>
          <w:highlight w:val="white"/>
        </w:rPr>
        <w:t xml:space="preserve">        SematicOptimization();</w:t>
      </w:r>
    </w:p>
    <w:p w14:paraId="438E9B76" w14:textId="77777777" w:rsidR="00F303A6" w:rsidRPr="00F303A6" w:rsidRDefault="00F303A6" w:rsidP="00F303A6">
      <w:pPr>
        <w:pStyle w:val="Code"/>
        <w:rPr>
          <w:highlight w:val="white"/>
        </w:rPr>
      </w:pPr>
      <w:r w:rsidRPr="00F303A6">
        <w:rPr>
          <w:highlight w:val="white"/>
        </w:rPr>
        <w:t xml:space="preserve">        OptimizeRelation();</w:t>
      </w:r>
    </w:p>
    <w:p w14:paraId="50EEDF33" w14:textId="77777777" w:rsidR="00F303A6" w:rsidRPr="00F303A6" w:rsidRDefault="00F303A6" w:rsidP="00F303A6">
      <w:pPr>
        <w:pStyle w:val="Code"/>
        <w:rPr>
          <w:highlight w:val="white"/>
        </w:rPr>
      </w:pPr>
      <w:r w:rsidRPr="00F303A6">
        <w:rPr>
          <w:highlight w:val="white"/>
        </w:rPr>
        <w:t xml:space="preserve">        OptimizeCommutative();</w:t>
      </w:r>
    </w:p>
    <w:p w14:paraId="76F57F7D" w14:textId="77777777" w:rsidR="00F303A6" w:rsidRPr="00F303A6" w:rsidRDefault="00F303A6" w:rsidP="00F303A6">
      <w:pPr>
        <w:pStyle w:val="Code"/>
        <w:rPr>
          <w:highlight w:val="white"/>
        </w:rPr>
      </w:pPr>
      <w:r w:rsidRPr="00F303A6">
        <w:rPr>
          <w:highlight w:val="white"/>
        </w:rPr>
        <w:t xml:space="preserve">        OptimizeBinary();</w:t>
      </w:r>
    </w:p>
    <w:p w14:paraId="4328E80E" w14:textId="77777777" w:rsidR="00F303A6" w:rsidRPr="00F303A6" w:rsidRDefault="00F303A6" w:rsidP="00F303A6">
      <w:pPr>
        <w:pStyle w:val="Code"/>
        <w:rPr>
          <w:highlight w:val="white"/>
        </w:rPr>
      </w:pPr>
      <w:r w:rsidRPr="00F303A6">
        <w:rPr>
          <w:highlight w:val="white"/>
        </w:rPr>
        <w:t xml:space="preserve">        CheckIntegral(); // XXX</w:t>
      </w:r>
    </w:p>
    <w:p w14:paraId="135B2E7D" w14:textId="77777777" w:rsidR="00F303A6" w:rsidRPr="00F303A6" w:rsidRDefault="00F303A6" w:rsidP="00F303A6">
      <w:pPr>
        <w:pStyle w:val="Code"/>
        <w:rPr>
          <w:highlight w:val="white"/>
        </w:rPr>
      </w:pPr>
      <w:r w:rsidRPr="00F303A6">
        <w:rPr>
          <w:highlight w:val="white"/>
        </w:rPr>
        <w:t xml:space="preserve">        CheckFloating(); // XXX</w:t>
      </w:r>
    </w:p>
    <w:p w14:paraId="2C133D3D" w14:textId="77777777" w:rsidR="00F303A6" w:rsidRPr="00F303A6" w:rsidRDefault="00F303A6" w:rsidP="00F303A6">
      <w:pPr>
        <w:pStyle w:val="Code"/>
        <w:rPr>
          <w:highlight w:val="white"/>
        </w:rPr>
      </w:pPr>
      <w:r w:rsidRPr="00F303A6">
        <w:rPr>
          <w:highlight w:val="white"/>
        </w:rPr>
        <w:t xml:space="preserve">        RemoveClearedCode();</w:t>
      </w:r>
    </w:p>
    <w:p w14:paraId="7921201A" w14:textId="77777777" w:rsidR="00F303A6" w:rsidRPr="00F303A6" w:rsidRDefault="00F303A6" w:rsidP="00F303A6">
      <w:pPr>
        <w:pStyle w:val="Code"/>
        <w:rPr>
          <w:highlight w:val="white"/>
        </w:rPr>
      </w:pPr>
      <w:r w:rsidRPr="00F303A6">
        <w:rPr>
          <w:highlight w:val="white"/>
        </w:rPr>
        <w:t xml:space="preserve">      } while (m_update);</w:t>
      </w:r>
    </w:p>
    <w:p w14:paraId="06D98893" w14:textId="77777777" w:rsidR="00F303A6" w:rsidRPr="00F303A6" w:rsidRDefault="00F303A6" w:rsidP="00F303A6">
      <w:pPr>
        <w:pStyle w:val="Code"/>
        <w:rPr>
          <w:highlight w:val="white"/>
        </w:rPr>
      </w:pPr>
      <w:r w:rsidRPr="00F303A6">
        <w:rPr>
          <w:highlight w:val="white"/>
        </w:rPr>
        <w:lastRenderedPageBreak/>
        <w:t xml:space="preserve">    }</w:t>
      </w:r>
    </w:p>
    <w:p w14:paraId="3AE4ACDE" w14:textId="473797CD" w:rsidR="00F303A6" w:rsidRDefault="00F303A6" w:rsidP="00F303A6">
      <w:pPr>
        <w:pStyle w:val="Rubrik3"/>
      </w:pPr>
      <w:bookmarkStart w:id="473" w:name="_Toc49764387"/>
      <w:r>
        <w:t>Object to Integer Addresses</w:t>
      </w:r>
      <w:bookmarkEnd w:id="473"/>
    </w:p>
    <w:p w14:paraId="59B9EA90" w14:textId="5DCE77E6" w:rsidR="009D157E" w:rsidRDefault="00F303A6" w:rsidP="00F303A6">
      <w:r>
        <w:t>When we generated the middle code, we use middle code objects as target for jump instructions.</w:t>
      </w:r>
      <w:r w:rsidR="00AB0C51">
        <w:t xml:space="preserve"> The first we need to do is to </w:t>
      </w:r>
      <w:r w:rsidR="005432DA">
        <w:t>change</w:t>
      </w:r>
      <w:r w:rsidR="00AB0C51">
        <w:t xml:space="preserve"> the middle code targets to integer targets.</w:t>
      </w:r>
      <w:r w:rsidR="00DC227A">
        <w:t xml:space="preserve"> The reason for this is that the optimization process of this chapter </w:t>
      </w:r>
      <w:r w:rsidR="009D157E">
        <w:t xml:space="preserve">will result in the </w:t>
      </w:r>
      <w:r w:rsidR="00DC227A">
        <w:t xml:space="preserve">removal of </w:t>
      </w:r>
      <w:r w:rsidR="009D157E">
        <w:t>middle code instruction, among which some may be jump targets.</w:t>
      </w:r>
    </w:p>
    <w:p w14:paraId="75BDAD9E" w14:textId="77777777" w:rsidR="00361DD4" w:rsidRPr="00361DD4" w:rsidRDefault="00361DD4" w:rsidP="00361DD4">
      <w:pPr>
        <w:pStyle w:val="Code"/>
        <w:rPr>
          <w:highlight w:val="white"/>
        </w:rPr>
      </w:pPr>
      <w:r w:rsidRPr="00361DD4">
        <w:rPr>
          <w:highlight w:val="white"/>
        </w:rPr>
        <w:t xml:space="preserve">    public void ObjectToIntegerAddresses() {</w:t>
      </w:r>
    </w:p>
    <w:p w14:paraId="20EDA1EF" w14:textId="374F302D" w:rsidR="00D50063" w:rsidRDefault="00D50063" w:rsidP="00D50063">
      <w:pPr>
        <w:rPr>
          <w:highlight w:val="white"/>
        </w:rPr>
      </w:pPr>
      <w:r>
        <w:rPr>
          <w:highlight w:val="white"/>
        </w:rPr>
        <w:t xml:space="preserve">We start by defining the address map, which we load with </w:t>
      </w:r>
      <w:r w:rsidR="00E0470C">
        <w:rPr>
          <w:highlight w:val="white"/>
        </w:rPr>
        <w:t>the index of each instruction.</w:t>
      </w:r>
    </w:p>
    <w:p w14:paraId="6FE8E21F" w14:textId="347C55A0" w:rsidR="00361DD4" w:rsidRDefault="00361DD4" w:rsidP="00361DD4">
      <w:pPr>
        <w:pStyle w:val="Code"/>
        <w:rPr>
          <w:highlight w:val="white"/>
        </w:rPr>
      </w:pPr>
      <w:r w:rsidRPr="00361DD4">
        <w:rPr>
          <w:highlight w:val="white"/>
        </w:rPr>
        <w:t xml:space="preserve">      IDictionary&lt;MiddleCode,int&gt; addressMap =</w:t>
      </w:r>
    </w:p>
    <w:p w14:paraId="08BA9045" w14:textId="2DDCD859" w:rsidR="00361DD4" w:rsidRPr="00361DD4" w:rsidRDefault="00361DD4" w:rsidP="00361DD4">
      <w:pPr>
        <w:pStyle w:val="Code"/>
        <w:rPr>
          <w:highlight w:val="white"/>
        </w:rPr>
      </w:pPr>
      <w:r>
        <w:rPr>
          <w:highlight w:val="white"/>
        </w:rPr>
        <w:t xml:space="preserve">       </w:t>
      </w:r>
      <w:r w:rsidRPr="00361DD4">
        <w:rPr>
          <w:highlight w:val="white"/>
        </w:rPr>
        <w:t xml:space="preserve"> new Dictionary&lt;MiddleCode,int&gt;();</w:t>
      </w:r>
    </w:p>
    <w:p w14:paraId="783D62EE" w14:textId="77777777" w:rsidR="00361DD4" w:rsidRPr="00361DD4" w:rsidRDefault="00361DD4" w:rsidP="00361DD4">
      <w:pPr>
        <w:pStyle w:val="Code"/>
        <w:rPr>
          <w:highlight w:val="white"/>
        </w:rPr>
      </w:pPr>
      <w:r w:rsidRPr="00361DD4">
        <w:rPr>
          <w:highlight w:val="white"/>
        </w:rPr>
        <w:t xml:space="preserve">    </w:t>
      </w:r>
    </w:p>
    <w:p w14:paraId="660949AE"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0D5C96EB" w14:textId="77777777" w:rsidR="00361DD4" w:rsidRPr="00361DD4" w:rsidRDefault="00361DD4" w:rsidP="00361DD4">
      <w:pPr>
        <w:pStyle w:val="Code"/>
        <w:rPr>
          <w:highlight w:val="white"/>
        </w:rPr>
      </w:pPr>
      <w:r w:rsidRPr="00361DD4">
        <w:rPr>
          <w:highlight w:val="white"/>
        </w:rPr>
        <w:t xml:space="preserve">        addressMap.Add(m_middleCodeList[index], index);</w:t>
      </w:r>
    </w:p>
    <w:p w14:paraId="34166EC4" w14:textId="77777777" w:rsidR="00361DD4" w:rsidRPr="00361DD4" w:rsidRDefault="00361DD4" w:rsidP="00361DD4">
      <w:pPr>
        <w:pStyle w:val="Code"/>
        <w:rPr>
          <w:highlight w:val="white"/>
        </w:rPr>
      </w:pPr>
      <w:r w:rsidRPr="00361DD4">
        <w:rPr>
          <w:highlight w:val="white"/>
        </w:rPr>
        <w:t xml:space="preserve">      }</w:t>
      </w:r>
    </w:p>
    <w:p w14:paraId="5BA43449" w14:textId="4AEA0E6B" w:rsidR="00361DD4" w:rsidRPr="00361DD4" w:rsidRDefault="00BC3303" w:rsidP="00BC3303">
      <w:pPr>
        <w:rPr>
          <w:highlight w:val="white"/>
        </w:rPr>
      </w:pPr>
      <w:r>
        <w:rPr>
          <w:highlight w:val="white"/>
        </w:rPr>
        <w:t xml:space="preserve">We then iterate through the </w:t>
      </w:r>
      <w:r w:rsidR="006D5D52">
        <w:rPr>
          <w:highlight w:val="white"/>
        </w:rPr>
        <w:t xml:space="preserve">middle code list and, with the help of the address map, change the </w:t>
      </w:r>
      <w:r w:rsidR="00C95871">
        <w:rPr>
          <w:highlight w:val="white"/>
        </w:rPr>
        <w:t>targets from middle code instructions to integer values.</w:t>
      </w:r>
      <w:r w:rsidR="00361DD4" w:rsidRPr="00361DD4">
        <w:rPr>
          <w:highlight w:val="white"/>
        </w:rPr>
        <w:t xml:space="preserve">    </w:t>
      </w:r>
    </w:p>
    <w:p w14:paraId="4576C19D" w14:textId="77777777" w:rsidR="00361DD4" w:rsidRPr="00361DD4" w:rsidRDefault="00361DD4" w:rsidP="00361DD4">
      <w:pPr>
        <w:pStyle w:val="Code"/>
        <w:rPr>
          <w:highlight w:val="white"/>
        </w:rPr>
      </w:pPr>
      <w:r w:rsidRPr="00361DD4">
        <w:rPr>
          <w:highlight w:val="white"/>
        </w:rPr>
        <w:t xml:space="preserve">      for (int index = 0; index &lt; m_middleCodeList.Count; ++index) {</w:t>
      </w:r>
    </w:p>
    <w:p w14:paraId="77EE8FDB" w14:textId="77777777" w:rsidR="00361DD4" w:rsidRPr="00361DD4" w:rsidRDefault="00361DD4" w:rsidP="00361DD4">
      <w:pPr>
        <w:pStyle w:val="Code"/>
        <w:rPr>
          <w:highlight w:val="white"/>
        </w:rPr>
      </w:pPr>
      <w:r w:rsidRPr="00361DD4">
        <w:rPr>
          <w:highlight w:val="white"/>
        </w:rPr>
        <w:t xml:space="preserve">        MiddleCode sourceCode = m_middleCodeList[index];</w:t>
      </w:r>
    </w:p>
    <w:p w14:paraId="1611AD03" w14:textId="77777777" w:rsidR="00361DD4" w:rsidRPr="00361DD4" w:rsidRDefault="00361DD4" w:rsidP="00361DD4">
      <w:pPr>
        <w:pStyle w:val="Code"/>
        <w:rPr>
          <w:highlight w:val="white"/>
        </w:rPr>
      </w:pPr>
      <w:r w:rsidRPr="00361DD4">
        <w:rPr>
          <w:highlight w:val="white"/>
        </w:rPr>
        <w:t xml:space="preserve">      </w:t>
      </w:r>
    </w:p>
    <w:p w14:paraId="07FFA66D" w14:textId="77777777" w:rsidR="00361DD4" w:rsidRDefault="00361DD4" w:rsidP="00361DD4">
      <w:pPr>
        <w:pStyle w:val="Code"/>
        <w:rPr>
          <w:highlight w:val="white"/>
        </w:rPr>
      </w:pPr>
      <w:r w:rsidRPr="00361DD4">
        <w:rPr>
          <w:highlight w:val="white"/>
        </w:rPr>
        <w:t xml:space="preserve">        if (sourceCode.IsGoto() || sourceCode.IsCarry() ||</w:t>
      </w:r>
    </w:p>
    <w:p w14:paraId="3F2707A9" w14:textId="34CD6BFF" w:rsidR="00361DD4" w:rsidRPr="00361DD4" w:rsidRDefault="00361DD4" w:rsidP="00361DD4">
      <w:pPr>
        <w:pStyle w:val="Code"/>
        <w:rPr>
          <w:highlight w:val="white"/>
        </w:rPr>
      </w:pPr>
      <w:r>
        <w:rPr>
          <w:highlight w:val="white"/>
        </w:rPr>
        <w:t xml:space="preserve">           </w:t>
      </w:r>
      <w:r w:rsidRPr="00361DD4">
        <w:rPr>
          <w:highlight w:val="white"/>
        </w:rPr>
        <w:t xml:space="preserve"> sourceCode.IsRelation()) {</w:t>
      </w:r>
    </w:p>
    <w:p w14:paraId="575DA161" w14:textId="6AFF90AC"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(sourceCode[0] is MiddleCode);</w:t>
      </w:r>
    </w:p>
    <w:p w14:paraId="3E04EEEA" w14:textId="77777777" w:rsidR="00361DD4" w:rsidRPr="00361DD4" w:rsidRDefault="00361DD4" w:rsidP="00361DD4">
      <w:pPr>
        <w:pStyle w:val="Code"/>
        <w:rPr>
          <w:highlight w:val="white"/>
        </w:rPr>
      </w:pPr>
      <w:r w:rsidRPr="00361DD4">
        <w:rPr>
          <w:highlight w:val="white"/>
        </w:rPr>
        <w:t xml:space="preserve">          MiddleCode targetCode = (MiddleCode) sourceCode[0];</w:t>
      </w:r>
    </w:p>
    <w:p w14:paraId="5E4E5754" w14:textId="55E1BA6A" w:rsidR="00361DD4" w:rsidRPr="00361DD4" w:rsidRDefault="00361DD4" w:rsidP="00361DD4">
      <w:pPr>
        <w:pStyle w:val="Code"/>
        <w:rPr>
          <w:highlight w:val="white"/>
        </w:rPr>
      </w:pPr>
      <w:r w:rsidRPr="00361DD4">
        <w:rPr>
          <w:highlight w:val="white"/>
        </w:rPr>
        <w:t xml:space="preserve">          Assert.</w:t>
      </w:r>
      <w:r w:rsidR="00D324D8">
        <w:rPr>
          <w:highlight w:val="white"/>
        </w:rPr>
        <w:t>ErrorXXX</w:t>
      </w:r>
      <w:r w:rsidRPr="00361DD4">
        <w:rPr>
          <w:highlight w:val="white"/>
        </w:rPr>
        <w:t>(addressMap.ContainsKey(targetCode));</w:t>
      </w:r>
    </w:p>
    <w:p w14:paraId="7E7926ED" w14:textId="77777777" w:rsidR="00361DD4" w:rsidRPr="00361DD4" w:rsidRDefault="00361DD4" w:rsidP="00361DD4">
      <w:pPr>
        <w:pStyle w:val="Code"/>
        <w:rPr>
          <w:highlight w:val="white"/>
        </w:rPr>
      </w:pPr>
      <w:r w:rsidRPr="00361DD4">
        <w:rPr>
          <w:highlight w:val="white"/>
        </w:rPr>
        <w:t xml:space="preserve">          sourceCode[0] = addressMap[targetCode];</w:t>
      </w:r>
    </w:p>
    <w:p w14:paraId="08D74424" w14:textId="77777777" w:rsidR="00361DD4" w:rsidRPr="00361DD4" w:rsidRDefault="00361DD4" w:rsidP="00361DD4">
      <w:pPr>
        <w:pStyle w:val="Code"/>
        <w:rPr>
          <w:highlight w:val="white"/>
        </w:rPr>
      </w:pPr>
      <w:r w:rsidRPr="00361DD4">
        <w:rPr>
          <w:highlight w:val="white"/>
        </w:rPr>
        <w:t xml:space="preserve">        }</w:t>
      </w:r>
    </w:p>
    <w:p w14:paraId="455DDE3D" w14:textId="77777777" w:rsidR="00361DD4" w:rsidRPr="00361DD4" w:rsidRDefault="00361DD4" w:rsidP="00361DD4">
      <w:pPr>
        <w:pStyle w:val="Code"/>
        <w:rPr>
          <w:highlight w:val="white"/>
        </w:rPr>
      </w:pPr>
      <w:r w:rsidRPr="00361DD4">
        <w:rPr>
          <w:highlight w:val="white"/>
        </w:rPr>
        <w:t xml:space="preserve">      }</w:t>
      </w:r>
    </w:p>
    <w:p w14:paraId="54DA9ADB" w14:textId="443BFBB6" w:rsidR="009D157E" w:rsidRPr="00361DD4" w:rsidRDefault="00361DD4" w:rsidP="00361DD4">
      <w:pPr>
        <w:pStyle w:val="Code"/>
        <w:rPr>
          <w:highlight w:val="white"/>
        </w:rPr>
      </w:pPr>
      <w:r w:rsidRPr="00361DD4">
        <w:rPr>
          <w:highlight w:val="white"/>
        </w:rPr>
        <w:t xml:space="preserve">    }</w:t>
      </w:r>
    </w:p>
    <w:p w14:paraId="290031D7" w14:textId="1551B525" w:rsidR="001B6658" w:rsidRDefault="001B6658" w:rsidP="00795872">
      <w:pPr>
        <w:pStyle w:val="Rubrik3"/>
      </w:pPr>
      <w:bookmarkStart w:id="474" w:name="_Toc49764388"/>
      <w:r>
        <w:t>Goto Next Instructions</w:t>
      </w:r>
      <w:bookmarkEnd w:id="474"/>
    </w:p>
    <w:p w14:paraId="7A9F02C3" w14:textId="4ACBDBB6" w:rsidR="001B6658" w:rsidRPr="001B6658" w:rsidRDefault="001B6658" w:rsidP="001B6658">
      <w:r>
        <w:t xml:space="preserve">In some cases, there may be goto instructions that just jump to the next instructions. Those instructions </w:t>
      </w:r>
      <w:r w:rsidR="005727E4">
        <w:t xml:space="preserve">are </w:t>
      </w:r>
      <w:r w:rsidR="00DF46F1">
        <w:t>meaningless</w:t>
      </w:r>
      <w:r w:rsidR="005727E4">
        <w:t xml:space="preserve"> and </w:t>
      </w:r>
      <w:r w:rsidR="00DF46F1">
        <w:t>s</w:t>
      </w:r>
      <w:r w:rsidR="005727E4">
        <w:t>hall be removed.</w:t>
      </w:r>
      <w:r w:rsidR="001A05A4">
        <w:t xml:space="preserve"> For instance:</w:t>
      </w:r>
    </w:p>
    <w:p w14:paraId="1A4DE48E" w14:textId="77777777" w:rsidR="000428CE" w:rsidRPr="00EC76D5" w:rsidRDefault="00116D7F" w:rsidP="000428CE">
      <w:pPr>
        <w:pStyle w:val="Code"/>
      </w:pPr>
      <w:r w:rsidRPr="00EC76D5">
        <w:t xml:space="preserve"> </w:t>
      </w:r>
      <w:r w:rsidR="000428CE" w:rsidRPr="00EC76D5">
        <w:t xml:space="preserve"> 1. goto 2</w:t>
      </w:r>
    </w:p>
    <w:p w14:paraId="3945D4AF" w14:textId="77777777" w:rsidR="000B244B" w:rsidRPr="00EC76D5" w:rsidRDefault="000428CE" w:rsidP="000B244B">
      <w:pPr>
        <w:pStyle w:val="Code"/>
      </w:pPr>
      <w:r w:rsidRPr="00EC76D5">
        <w:t xml:space="preserve">  2. ...</w:t>
      </w:r>
    </w:p>
    <w:p w14:paraId="7FD1F827" w14:textId="77777777" w:rsidR="000A0C51" w:rsidRDefault="000A0C51" w:rsidP="001550CF">
      <w:pPr>
        <w:pStyle w:val="Code"/>
        <w:rPr>
          <w:highlight w:val="white"/>
        </w:rPr>
      </w:pPr>
    </w:p>
    <w:p w14:paraId="2B2B3ECA" w14:textId="0EF24872" w:rsidR="001550CF" w:rsidRPr="001550CF" w:rsidRDefault="001550CF" w:rsidP="001550CF">
      <w:pPr>
        <w:pStyle w:val="Code"/>
        <w:rPr>
          <w:highlight w:val="white"/>
        </w:rPr>
      </w:pPr>
      <w:r w:rsidRPr="001550CF">
        <w:rPr>
          <w:highlight w:val="white"/>
        </w:rPr>
        <w:t xml:space="preserve">    private void ClearGotoNextStatements() {</w:t>
      </w:r>
    </w:p>
    <w:p w14:paraId="3514884D" w14:textId="77777777" w:rsidR="001550CF" w:rsidRPr="001550CF" w:rsidRDefault="001550CF" w:rsidP="001550CF">
      <w:pPr>
        <w:pStyle w:val="Code"/>
        <w:rPr>
          <w:highlight w:val="white"/>
        </w:rPr>
      </w:pPr>
      <w:r w:rsidRPr="001550CF">
        <w:rPr>
          <w:highlight w:val="white"/>
        </w:rPr>
        <w:t xml:space="preserve">      for (int index = 1; index &lt; (m_middleCodeList.Count - 1); ++index) {</w:t>
      </w:r>
    </w:p>
    <w:p w14:paraId="6FBDBF4C" w14:textId="77777777" w:rsidR="001550CF" w:rsidRPr="001550CF" w:rsidRDefault="001550CF" w:rsidP="001550CF">
      <w:pPr>
        <w:pStyle w:val="Code"/>
        <w:rPr>
          <w:highlight w:val="white"/>
        </w:rPr>
      </w:pPr>
      <w:r w:rsidRPr="001550CF">
        <w:rPr>
          <w:highlight w:val="white"/>
        </w:rPr>
        <w:t xml:space="preserve">        MiddleCode middleCode = m_middleCodeList[index];</w:t>
      </w:r>
    </w:p>
    <w:p w14:paraId="5D60B1D5" w14:textId="77777777" w:rsidR="001550CF" w:rsidRPr="001550CF" w:rsidRDefault="001550CF" w:rsidP="001550CF">
      <w:pPr>
        <w:pStyle w:val="Code"/>
        <w:rPr>
          <w:highlight w:val="white"/>
        </w:rPr>
      </w:pPr>
      <w:r w:rsidRPr="001550CF">
        <w:rPr>
          <w:highlight w:val="white"/>
        </w:rPr>
        <w:t xml:space="preserve">      </w:t>
      </w:r>
    </w:p>
    <w:p w14:paraId="61930F85" w14:textId="77777777" w:rsidR="001550CF" w:rsidRPr="001550CF" w:rsidRDefault="001550CF" w:rsidP="001550CF">
      <w:pPr>
        <w:pStyle w:val="Code"/>
        <w:rPr>
          <w:highlight w:val="white"/>
        </w:rPr>
      </w:pPr>
      <w:r w:rsidRPr="001550CF">
        <w:rPr>
          <w:highlight w:val="white"/>
        </w:rPr>
        <w:t xml:space="preserve">        if (middleCode.IsRelationCarryOrGoto()) {</w:t>
      </w:r>
    </w:p>
    <w:p w14:paraId="61C744AB" w14:textId="77777777" w:rsidR="001550CF" w:rsidRPr="001550CF" w:rsidRDefault="001550CF" w:rsidP="001550CF">
      <w:pPr>
        <w:pStyle w:val="Code"/>
        <w:rPr>
          <w:highlight w:val="white"/>
        </w:rPr>
      </w:pPr>
      <w:r w:rsidRPr="001550CF">
        <w:rPr>
          <w:highlight w:val="white"/>
        </w:rPr>
        <w:t xml:space="preserve">          int target = (int) middleCode[0];</w:t>
      </w:r>
    </w:p>
    <w:p w14:paraId="34A24EC8" w14:textId="5C815D07" w:rsidR="001550CF" w:rsidRPr="001550CF" w:rsidRDefault="001550CF" w:rsidP="001550CF">
      <w:pPr>
        <w:rPr>
          <w:highlight w:val="white"/>
        </w:rPr>
      </w:pPr>
      <w:r w:rsidRPr="001550CF">
        <w:rPr>
          <w:highlight w:val="white"/>
        </w:rPr>
        <w:t xml:space="preserve">  </w:t>
      </w:r>
      <w:r>
        <w:rPr>
          <w:highlight w:val="white"/>
        </w:rPr>
        <w:t xml:space="preserve">When we encounter a jump instruction that jumps to the next </w:t>
      </w:r>
      <w:r w:rsidR="00A1085E">
        <w:rPr>
          <w:highlight w:val="white"/>
        </w:rPr>
        <w:t>instruction</w:t>
      </w:r>
      <w:r>
        <w:rPr>
          <w:highlight w:val="white"/>
        </w:rPr>
        <w:t>, we remove it</w:t>
      </w:r>
    </w:p>
    <w:p w14:paraId="51B50F65" w14:textId="77777777" w:rsidR="001550CF" w:rsidRPr="001550CF" w:rsidRDefault="001550CF" w:rsidP="001550CF">
      <w:pPr>
        <w:pStyle w:val="Code"/>
        <w:rPr>
          <w:highlight w:val="white"/>
        </w:rPr>
      </w:pPr>
      <w:r w:rsidRPr="001550CF">
        <w:rPr>
          <w:highlight w:val="white"/>
        </w:rPr>
        <w:t xml:space="preserve">          if (target == (index + 1)) {</w:t>
      </w:r>
    </w:p>
    <w:p w14:paraId="2A1C6D22" w14:textId="77777777" w:rsidR="001550CF" w:rsidRPr="001550CF" w:rsidRDefault="001550CF" w:rsidP="001550CF">
      <w:pPr>
        <w:pStyle w:val="Code"/>
        <w:rPr>
          <w:highlight w:val="white"/>
        </w:rPr>
      </w:pPr>
      <w:r w:rsidRPr="001550CF">
        <w:rPr>
          <w:highlight w:val="white"/>
        </w:rPr>
        <w:t xml:space="preserve">            middleCode.Clear();</w:t>
      </w:r>
    </w:p>
    <w:p w14:paraId="1F938A38" w14:textId="77777777" w:rsidR="001550CF" w:rsidRPr="001550CF" w:rsidRDefault="001550CF" w:rsidP="001550CF">
      <w:pPr>
        <w:pStyle w:val="Code"/>
        <w:rPr>
          <w:highlight w:val="white"/>
        </w:rPr>
      </w:pPr>
      <w:r w:rsidRPr="001550CF">
        <w:rPr>
          <w:highlight w:val="white"/>
        </w:rPr>
        <w:t xml:space="preserve">            m_update = true;</w:t>
      </w:r>
    </w:p>
    <w:p w14:paraId="7A2A4A27" w14:textId="77777777" w:rsidR="001550CF" w:rsidRPr="001550CF" w:rsidRDefault="001550CF" w:rsidP="001550CF">
      <w:pPr>
        <w:pStyle w:val="Code"/>
        <w:rPr>
          <w:highlight w:val="white"/>
        </w:rPr>
      </w:pPr>
      <w:r w:rsidRPr="001550CF">
        <w:rPr>
          <w:highlight w:val="white"/>
        </w:rPr>
        <w:t xml:space="preserve">          }</w:t>
      </w:r>
    </w:p>
    <w:p w14:paraId="436BA2C5" w14:textId="77777777" w:rsidR="001550CF" w:rsidRPr="001550CF" w:rsidRDefault="001550CF" w:rsidP="001550CF">
      <w:pPr>
        <w:pStyle w:val="Code"/>
        <w:rPr>
          <w:highlight w:val="white"/>
        </w:rPr>
      </w:pPr>
      <w:r w:rsidRPr="001550CF">
        <w:rPr>
          <w:highlight w:val="white"/>
        </w:rPr>
        <w:t xml:space="preserve">        }</w:t>
      </w:r>
    </w:p>
    <w:p w14:paraId="135028ED" w14:textId="77777777" w:rsidR="001550CF" w:rsidRPr="001550CF" w:rsidRDefault="001550CF" w:rsidP="001550CF">
      <w:pPr>
        <w:pStyle w:val="Code"/>
        <w:rPr>
          <w:highlight w:val="white"/>
        </w:rPr>
      </w:pPr>
      <w:r w:rsidRPr="001550CF">
        <w:rPr>
          <w:highlight w:val="white"/>
        </w:rPr>
        <w:t xml:space="preserve">      }</w:t>
      </w:r>
    </w:p>
    <w:p w14:paraId="592B5858" w14:textId="44707258" w:rsidR="001550CF" w:rsidRPr="003E3851" w:rsidRDefault="001550CF" w:rsidP="003E3851">
      <w:pPr>
        <w:pStyle w:val="Code"/>
        <w:rPr>
          <w:highlight w:val="white"/>
        </w:rPr>
      </w:pPr>
      <w:r w:rsidRPr="001550CF">
        <w:rPr>
          <w:highlight w:val="white"/>
        </w:rPr>
        <w:lastRenderedPageBreak/>
        <w:t xml:space="preserve">    }</w:t>
      </w:r>
    </w:p>
    <w:p w14:paraId="11007EDD" w14:textId="6932B9D7" w:rsidR="001D1BEE" w:rsidRPr="00EC76D5" w:rsidRDefault="00223AD8" w:rsidP="00795872">
      <w:pPr>
        <w:pStyle w:val="Rubrik3"/>
      </w:pPr>
      <w:bookmarkStart w:id="475" w:name="_Toc49764389"/>
      <w:r w:rsidRPr="00EC76D5">
        <w:t>Next-</w:t>
      </w:r>
      <w:r w:rsidR="00795872" w:rsidRPr="00EC76D5">
        <w:t xml:space="preserve">Double </w:t>
      </w:r>
      <w:r w:rsidR="00036C5E" w:rsidRPr="00EC76D5">
        <w:t xml:space="preserve">Goto </w:t>
      </w:r>
      <w:r w:rsidR="00795872" w:rsidRPr="00EC76D5">
        <w:t>Statements</w:t>
      </w:r>
      <w:bookmarkEnd w:id="475"/>
    </w:p>
    <w:p w14:paraId="5B0FA6AC" w14:textId="7FA840CA" w:rsidR="00BF3B8B" w:rsidRPr="00EC76D5" w:rsidRDefault="00BF3B8B" w:rsidP="00BF3B8B">
      <w:r w:rsidRPr="00EC76D5">
        <w:t>A</w:t>
      </w:r>
      <w:r w:rsidR="00544D41" w:rsidRPr="00EC76D5">
        <w:t xml:space="preserve"> conditional jump </w:t>
      </w:r>
      <w:r w:rsidRPr="00EC76D5">
        <w:t xml:space="preserve">instruction that jumps two steps ahead and is followed by </w:t>
      </w:r>
      <w:r w:rsidR="00266732" w:rsidRPr="00EC76D5">
        <w:t>an unconditional jump instruction can be modified in that we reverse the condition and the target.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8616EC" w:rsidRPr="00EC76D5" w14:paraId="1DC9A61D" w14:textId="77777777" w:rsidTr="00BF3B8B">
        <w:tc>
          <w:tcPr>
            <w:tcW w:w="3116" w:type="dxa"/>
          </w:tcPr>
          <w:p w14:paraId="0279EBC8" w14:textId="77777777" w:rsidR="008616EC" w:rsidRPr="00EC76D5" w:rsidRDefault="008616EC" w:rsidP="008616EC">
            <w:pPr>
              <w:pStyle w:val="Code"/>
            </w:pPr>
            <w:r w:rsidRPr="00EC76D5">
              <w:t>1. if a &lt; b goto 3</w:t>
            </w:r>
          </w:p>
          <w:p w14:paraId="1A56FC39" w14:textId="77777777" w:rsidR="008616EC" w:rsidRPr="00EC76D5" w:rsidRDefault="008616EC" w:rsidP="008616EC">
            <w:pPr>
              <w:pStyle w:val="Code"/>
            </w:pPr>
            <w:r w:rsidRPr="00EC76D5">
              <w:t>2. goto 10</w:t>
            </w:r>
          </w:p>
          <w:p w14:paraId="1616E2C4" w14:textId="02E76E44" w:rsidR="005A0A21" w:rsidRPr="00EC76D5" w:rsidRDefault="005A0A21" w:rsidP="008616EC">
            <w:pPr>
              <w:pStyle w:val="Code"/>
            </w:pPr>
            <w:r w:rsidRPr="00EC76D5">
              <w:t xml:space="preserve">3. </w:t>
            </w:r>
            <w:r w:rsidR="00E2129D">
              <w:t>...</w:t>
            </w:r>
          </w:p>
        </w:tc>
        <w:tc>
          <w:tcPr>
            <w:tcW w:w="3117" w:type="dxa"/>
          </w:tcPr>
          <w:p w14:paraId="07062B55" w14:textId="77777777" w:rsidR="008616EC" w:rsidRPr="00EC76D5" w:rsidRDefault="008616EC" w:rsidP="008616EC">
            <w:pPr>
              <w:pStyle w:val="Code"/>
            </w:pPr>
            <w:r w:rsidRPr="00EC76D5">
              <w:t>1. if a &gt;= b goto 10</w:t>
            </w:r>
          </w:p>
          <w:p w14:paraId="12B92337" w14:textId="75C36783" w:rsidR="008616EC" w:rsidRPr="00EC76D5" w:rsidRDefault="008616EC" w:rsidP="008616EC">
            <w:pPr>
              <w:pStyle w:val="Code"/>
              <w:rPr>
                <w:i/>
              </w:rPr>
            </w:pPr>
            <w:r w:rsidRPr="00EC76D5">
              <w:t xml:space="preserve">2. </w:t>
            </w:r>
            <w:r w:rsidR="00A713FD" w:rsidRPr="00EC76D5">
              <w:rPr>
                <w:i/>
              </w:rPr>
              <w:t>removed</w:t>
            </w:r>
          </w:p>
          <w:p w14:paraId="6388A575" w14:textId="77777777" w:rsidR="005A0A21" w:rsidRPr="00EC76D5" w:rsidRDefault="005A0A21" w:rsidP="008616EC">
            <w:pPr>
              <w:pStyle w:val="Code"/>
            </w:pPr>
            <w:r w:rsidRPr="00EC76D5">
              <w:t>3. ...</w:t>
            </w:r>
          </w:p>
        </w:tc>
        <w:tc>
          <w:tcPr>
            <w:tcW w:w="3117" w:type="dxa"/>
          </w:tcPr>
          <w:p w14:paraId="0C40675A" w14:textId="77777777" w:rsidR="008616EC" w:rsidRPr="00EC76D5" w:rsidRDefault="008616EC" w:rsidP="008616EC">
            <w:pPr>
              <w:pStyle w:val="Code"/>
            </w:pPr>
          </w:p>
        </w:tc>
      </w:tr>
    </w:tbl>
    <w:p w14:paraId="3741EBFA" w14:textId="559011C9" w:rsidR="003A0F6E" w:rsidRPr="00023E71" w:rsidRDefault="003A0F6E" w:rsidP="00023E71">
      <w:r>
        <w:t xml:space="preserve">To begin with, we need the inverse map to change the condition. The swap map </w:t>
      </w:r>
      <w:r w:rsidR="00023E71">
        <w:t xml:space="preserve">is used in </w:t>
      </w:r>
      <w:r w:rsidR="00023E71" w:rsidRPr="00023E71">
        <w:rPr>
          <w:rStyle w:val="KeyWord0"/>
          <w:highlight w:val="white"/>
        </w:rPr>
        <w:t>OptimizeRelation</w:t>
      </w:r>
      <w:r w:rsidR="00023E71" w:rsidRPr="00023E71">
        <w:t xml:space="preserve"> below.</w:t>
      </w:r>
      <w:r w:rsidR="00D15D74">
        <w:t xml:space="preserve"> The </w:t>
      </w:r>
      <w:r w:rsidR="00694CB8">
        <w:t>reason</w:t>
      </w:r>
      <w:r w:rsidR="00D15D74">
        <w:t xml:space="preserve"> we define it at this point in the code is that we canno</w:t>
      </w:r>
      <w:r w:rsidR="00694CB8">
        <w:t>t</w:t>
      </w:r>
      <w:r w:rsidR="00D15D74">
        <w:t xml:space="preserve"> have more than one static area in the same class.</w:t>
      </w:r>
    </w:p>
    <w:p w14:paraId="583397E1" w14:textId="77777777" w:rsidR="00226452" w:rsidRPr="00226452" w:rsidRDefault="00226452" w:rsidP="00226452">
      <w:pPr>
        <w:pStyle w:val="Code"/>
        <w:rPr>
          <w:highlight w:val="white"/>
        </w:rPr>
      </w:pPr>
      <w:r w:rsidRPr="00226452">
        <w:rPr>
          <w:highlight w:val="white"/>
        </w:rPr>
        <w:t xml:space="preserve">    public static IDictionary&lt;MiddleOperator, MiddleOperator&gt; m_inverseMap =</w:t>
      </w:r>
    </w:p>
    <w:p w14:paraId="4E568348" w14:textId="77777777" w:rsidR="00226452" w:rsidRPr="00226452" w:rsidRDefault="00226452" w:rsidP="00226452">
      <w:pPr>
        <w:pStyle w:val="Code"/>
        <w:rPr>
          <w:highlight w:val="white"/>
        </w:rPr>
      </w:pPr>
      <w:r w:rsidRPr="00226452">
        <w:rPr>
          <w:highlight w:val="white"/>
        </w:rPr>
        <w:t xml:space="preserve">      new Dictionary&lt;MiddleOperator, MiddleOperator&gt;() {</w:t>
      </w:r>
    </w:p>
    <w:p w14:paraId="67F73440" w14:textId="77777777" w:rsidR="00226452" w:rsidRPr="00226452" w:rsidRDefault="00226452" w:rsidP="00226452">
      <w:pPr>
        <w:pStyle w:val="Code"/>
        <w:rPr>
          <w:highlight w:val="white"/>
        </w:rPr>
      </w:pPr>
      <w:r w:rsidRPr="00226452">
        <w:rPr>
          <w:highlight w:val="white"/>
        </w:rPr>
        <w:t xml:space="preserve">        {MiddleOperator.Equal, MiddleOperator.NotEqual},</w:t>
      </w:r>
    </w:p>
    <w:p w14:paraId="119C65F3" w14:textId="77777777" w:rsidR="00226452" w:rsidRPr="00226452" w:rsidRDefault="00226452" w:rsidP="00226452">
      <w:pPr>
        <w:pStyle w:val="Code"/>
        <w:rPr>
          <w:highlight w:val="white"/>
        </w:rPr>
      </w:pPr>
      <w:r w:rsidRPr="00226452">
        <w:rPr>
          <w:highlight w:val="white"/>
        </w:rPr>
        <w:t xml:space="preserve">        {MiddleOperator.NotEqual, MiddleOperator.Equal},</w:t>
      </w:r>
    </w:p>
    <w:p w14:paraId="37FFE7EE" w14:textId="77777777" w:rsidR="00226452" w:rsidRPr="00226452" w:rsidRDefault="00226452" w:rsidP="00226452">
      <w:pPr>
        <w:pStyle w:val="Code"/>
        <w:rPr>
          <w:highlight w:val="white"/>
        </w:rPr>
      </w:pPr>
      <w:r w:rsidRPr="00226452">
        <w:rPr>
          <w:highlight w:val="white"/>
        </w:rPr>
        <w:t xml:space="preserve">        {MiddleOperator.Carry, MiddleOperator.NotCarry},</w:t>
      </w:r>
    </w:p>
    <w:p w14:paraId="6F716854" w14:textId="77777777" w:rsidR="00226452" w:rsidRPr="00226452" w:rsidRDefault="00226452" w:rsidP="00226452">
      <w:pPr>
        <w:pStyle w:val="Code"/>
        <w:rPr>
          <w:highlight w:val="white"/>
        </w:rPr>
      </w:pPr>
      <w:r w:rsidRPr="00226452">
        <w:rPr>
          <w:highlight w:val="white"/>
        </w:rPr>
        <w:t xml:space="preserve">        {MiddleOperator.NotCarry, MiddleOperator.Carry},</w:t>
      </w:r>
    </w:p>
    <w:p w14:paraId="164A5E2F" w14:textId="77777777" w:rsidR="00226452" w:rsidRDefault="00226452" w:rsidP="00226452">
      <w:pPr>
        <w:pStyle w:val="Code"/>
        <w:rPr>
          <w:highlight w:val="white"/>
        </w:rPr>
      </w:pPr>
      <w:r w:rsidRPr="00226452">
        <w:rPr>
          <w:highlight w:val="white"/>
        </w:rPr>
        <w:t xml:space="preserve">        {MiddleOperator.SignedLessThan,</w:t>
      </w:r>
    </w:p>
    <w:p w14:paraId="6CBC5AAB" w14:textId="776A0A43" w:rsidR="00226452" w:rsidRPr="00226452" w:rsidRDefault="00226452" w:rsidP="00226452">
      <w:pPr>
        <w:pStyle w:val="Code"/>
        <w:rPr>
          <w:highlight w:val="white"/>
        </w:rPr>
      </w:pPr>
      <w:r>
        <w:rPr>
          <w:highlight w:val="white"/>
        </w:rPr>
        <w:t xml:space="preserve">        </w:t>
      </w:r>
      <w:r w:rsidRPr="00226452">
        <w:rPr>
          <w:highlight w:val="white"/>
        </w:rPr>
        <w:t xml:space="preserve"> MiddleOperator.SignedGreaterThanEqual},</w:t>
      </w:r>
    </w:p>
    <w:p w14:paraId="5EDAA893" w14:textId="77777777" w:rsidR="00226452" w:rsidRDefault="00226452" w:rsidP="00226452">
      <w:pPr>
        <w:pStyle w:val="Code"/>
        <w:rPr>
          <w:highlight w:val="white"/>
        </w:rPr>
      </w:pPr>
      <w:r w:rsidRPr="00226452">
        <w:rPr>
          <w:highlight w:val="white"/>
        </w:rPr>
        <w:t xml:space="preserve">        {MiddleOperator.SignedLessThanEqual,</w:t>
      </w:r>
    </w:p>
    <w:p w14:paraId="10EF5194" w14:textId="2C022031" w:rsidR="00226452" w:rsidRPr="00226452" w:rsidRDefault="00226452" w:rsidP="00226452">
      <w:pPr>
        <w:pStyle w:val="Code"/>
        <w:rPr>
          <w:highlight w:val="white"/>
        </w:rPr>
      </w:pPr>
      <w:r>
        <w:rPr>
          <w:highlight w:val="white"/>
        </w:rPr>
        <w:t xml:space="preserve">         </w:t>
      </w:r>
      <w:r w:rsidRPr="00226452">
        <w:rPr>
          <w:highlight w:val="white"/>
        </w:rPr>
        <w:t>MiddleOperator.SignedGreaterThan},</w:t>
      </w:r>
    </w:p>
    <w:p w14:paraId="168B1B4D" w14:textId="77777777" w:rsidR="00226452" w:rsidRDefault="00226452" w:rsidP="00226452">
      <w:pPr>
        <w:pStyle w:val="Code"/>
        <w:rPr>
          <w:highlight w:val="white"/>
        </w:rPr>
      </w:pPr>
      <w:r w:rsidRPr="00226452">
        <w:rPr>
          <w:highlight w:val="white"/>
        </w:rPr>
        <w:t xml:space="preserve">        {MiddleOperator.SignedGreaterThan,</w:t>
      </w:r>
    </w:p>
    <w:p w14:paraId="48194D31" w14:textId="7EFF9AEF" w:rsidR="00226452" w:rsidRPr="00226452" w:rsidRDefault="00226452" w:rsidP="00226452">
      <w:pPr>
        <w:pStyle w:val="Code"/>
        <w:rPr>
          <w:highlight w:val="white"/>
        </w:rPr>
      </w:pPr>
      <w:r>
        <w:rPr>
          <w:highlight w:val="white"/>
        </w:rPr>
        <w:t xml:space="preserve">         </w:t>
      </w:r>
      <w:r w:rsidRPr="00226452">
        <w:rPr>
          <w:highlight w:val="white"/>
        </w:rPr>
        <w:t>MiddleOperator.SignedLessThanEqual},</w:t>
      </w:r>
    </w:p>
    <w:p w14:paraId="0DAA4FD1" w14:textId="77777777" w:rsidR="00226452" w:rsidRDefault="00226452" w:rsidP="00226452">
      <w:pPr>
        <w:pStyle w:val="Code"/>
        <w:rPr>
          <w:highlight w:val="white"/>
        </w:rPr>
      </w:pPr>
      <w:r w:rsidRPr="00226452">
        <w:rPr>
          <w:highlight w:val="white"/>
        </w:rPr>
        <w:t xml:space="preserve">        {MiddleOperator.SignedGreaterThanEqual,</w:t>
      </w:r>
    </w:p>
    <w:p w14:paraId="0DB33402" w14:textId="6800761B" w:rsidR="00226452" w:rsidRPr="00226452" w:rsidRDefault="00226452" w:rsidP="00226452">
      <w:pPr>
        <w:pStyle w:val="Code"/>
        <w:rPr>
          <w:highlight w:val="white"/>
        </w:rPr>
      </w:pPr>
      <w:r>
        <w:rPr>
          <w:highlight w:val="white"/>
        </w:rPr>
        <w:t xml:space="preserve">        </w:t>
      </w:r>
      <w:r w:rsidRPr="00226452">
        <w:rPr>
          <w:highlight w:val="white"/>
        </w:rPr>
        <w:t xml:space="preserve"> MiddleOperator.SignedLessThan},</w:t>
      </w:r>
    </w:p>
    <w:p w14:paraId="00B25014" w14:textId="77777777" w:rsidR="00226452" w:rsidRDefault="00226452" w:rsidP="00226452">
      <w:pPr>
        <w:pStyle w:val="Code"/>
        <w:rPr>
          <w:highlight w:val="white"/>
        </w:rPr>
      </w:pPr>
      <w:r w:rsidRPr="00226452">
        <w:rPr>
          <w:highlight w:val="white"/>
        </w:rPr>
        <w:t xml:space="preserve">        {MiddleOperator.UnsignedLessThan,</w:t>
      </w:r>
    </w:p>
    <w:p w14:paraId="2EDEF716" w14:textId="23923472"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MiddleOperator.UnsignedGreaterThanEqual},</w:t>
      </w:r>
    </w:p>
    <w:p w14:paraId="0CD0C221" w14:textId="77777777" w:rsidR="00226452" w:rsidRDefault="00226452" w:rsidP="00226452">
      <w:pPr>
        <w:pStyle w:val="Code"/>
        <w:rPr>
          <w:highlight w:val="white"/>
        </w:rPr>
      </w:pPr>
      <w:r w:rsidRPr="00226452">
        <w:rPr>
          <w:highlight w:val="white"/>
        </w:rPr>
        <w:t xml:space="preserve">        {MiddleOperator.UnsignedLessThanEqual,</w:t>
      </w:r>
    </w:p>
    <w:p w14:paraId="3AB9CFF9" w14:textId="3A1C3ECE"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MiddleOperator.UnsignedGreaterThan},</w:t>
      </w:r>
    </w:p>
    <w:p w14:paraId="2FB03206" w14:textId="77777777" w:rsidR="00226452" w:rsidRDefault="00226452" w:rsidP="00226452">
      <w:pPr>
        <w:pStyle w:val="Code"/>
        <w:rPr>
          <w:highlight w:val="white"/>
        </w:rPr>
      </w:pPr>
      <w:r w:rsidRPr="00226452">
        <w:rPr>
          <w:highlight w:val="white"/>
        </w:rPr>
        <w:t xml:space="preserve">        {MiddleOperator.UnsignedGreaterThan,</w:t>
      </w:r>
    </w:p>
    <w:p w14:paraId="056C5A27" w14:textId="7E8309CC"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MiddleOperator.UnsignedLessThanEqual},</w:t>
      </w:r>
    </w:p>
    <w:p w14:paraId="3C78DA4A" w14:textId="77777777" w:rsidR="00226452" w:rsidRDefault="00226452" w:rsidP="00226452">
      <w:pPr>
        <w:pStyle w:val="Code"/>
        <w:rPr>
          <w:highlight w:val="white"/>
        </w:rPr>
      </w:pPr>
      <w:r w:rsidRPr="00226452">
        <w:rPr>
          <w:highlight w:val="white"/>
        </w:rPr>
        <w:t xml:space="preserve">        {MiddleOperator.UnsignedGreaterThanEqual,</w:t>
      </w:r>
    </w:p>
    <w:p w14:paraId="28CB43B7" w14:textId="2B62B596" w:rsidR="00226452" w:rsidRPr="00226452" w:rsidRDefault="00226452" w:rsidP="00226452">
      <w:pPr>
        <w:pStyle w:val="Code"/>
        <w:rPr>
          <w:highlight w:val="white"/>
        </w:rPr>
      </w:pPr>
      <w:r>
        <w:rPr>
          <w:highlight w:val="white"/>
        </w:rPr>
        <w:t xml:space="preserve">        </w:t>
      </w:r>
      <w:r w:rsidRPr="00226452">
        <w:rPr>
          <w:highlight w:val="white"/>
        </w:rPr>
        <w:t xml:space="preserve"> MiddleOperator.UnsignedLessThan}</w:t>
      </w:r>
    </w:p>
    <w:p w14:paraId="18F18A24" w14:textId="77777777" w:rsidR="00226452" w:rsidRPr="00226452" w:rsidRDefault="00226452" w:rsidP="00226452">
      <w:pPr>
        <w:pStyle w:val="Code"/>
        <w:rPr>
          <w:highlight w:val="white"/>
        </w:rPr>
      </w:pPr>
      <w:r w:rsidRPr="00226452">
        <w:rPr>
          <w:highlight w:val="white"/>
        </w:rPr>
        <w:t xml:space="preserve">      };</w:t>
      </w:r>
    </w:p>
    <w:p w14:paraId="6E98787B" w14:textId="68AB4623" w:rsidR="00833EE9" w:rsidRDefault="00E455A9" w:rsidP="00E455A9">
      <w:pPr>
        <w:rPr>
          <w:highlight w:val="white"/>
        </w:rPr>
      </w:pPr>
      <w:r>
        <w:rPr>
          <w:highlight w:val="white"/>
        </w:rPr>
        <w:t xml:space="preserve">We iterate through the middle code list, from the first to the next to last </w:t>
      </w:r>
      <w:r w:rsidR="00457645">
        <w:rPr>
          <w:highlight w:val="white"/>
        </w:rPr>
        <w:t>instruction since</w:t>
      </w:r>
      <w:r>
        <w:rPr>
          <w:highlight w:val="white"/>
        </w:rPr>
        <w:t xml:space="preserve"> we inspect the current instruction and the instruction</w:t>
      </w:r>
      <w:r w:rsidR="000F5DA7">
        <w:rPr>
          <w:highlight w:val="white"/>
        </w:rPr>
        <w:t xml:space="preserve"> following it</w:t>
      </w:r>
      <w:r>
        <w:rPr>
          <w:highlight w:val="white"/>
        </w:rPr>
        <w:t>.</w:t>
      </w:r>
    </w:p>
    <w:p w14:paraId="3F4E6C89" w14:textId="77777777" w:rsidR="00833EE9" w:rsidRPr="00833EE9" w:rsidRDefault="00833EE9" w:rsidP="00833EE9">
      <w:pPr>
        <w:pStyle w:val="Code"/>
        <w:rPr>
          <w:highlight w:val="white"/>
        </w:rPr>
      </w:pPr>
      <w:r w:rsidRPr="00833EE9">
        <w:rPr>
          <w:highlight w:val="white"/>
        </w:rPr>
        <w:t xml:space="preserve">    private void ClearDoubleRelationStatements() {</w:t>
      </w:r>
    </w:p>
    <w:p w14:paraId="3EA69392" w14:textId="77777777" w:rsidR="00833EE9" w:rsidRPr="00833EE9" w:rsidRDefault="00833EE9" w:rsidP="00833EE9">
      <w:pPr>
        <w:pStyle w:val="Code"/>
        <w:rPr>
          <w:highlight w:val="white"/>
        </w:rPr>
      </w:pPr>
      <w:r w:rsidRPr="00833EE9">
        <w:rPr>
          <w:highlight w:val="white"/>
        </w:rPr>
        <w:t xml:space="preserve">      for (int index = 0; index &lt; (m_middleCodeList.Count - 1); ++index) {</w:t>
      </w:r>
    </w:p>
    <w:p w14:paraId="17780CAD" w14:textId="77777777" w:rsidR="00833EE9" w:rsidRPr="00833EE9" w:rsidRDefault="00833EE9" w:rsidP="00833EE9">
      <w:pPr>
        <w:pStyle w:val="Code"/>
        <w:rPr>
          <w:highlight w:val="white"/>
        </w:rPr>
      </w:pPr>
      <w:r w:rsidRPr="00833EE9">
        <w:rPr>
          <w:highlight w:val="white"/>
        </w:rPr>
        <w:t xml:space="preserve">        MiddleCode thisCode = m_middleCodeList[index],</w:t>
      </w:r>
    </w:p>
    <w:p w14:paraId="738B0B02" w14:textId="77777777" w:rsidR="00833EE9" w:rsidRPr="00833EE9" w:rsidRDefault="00833EE9" w:rsidP="00833EE9">
      <w:pPr>
        <w:pStyle w:val="Code"/>
        <w:rPr>
          <w:highlight w:val="white"/>
        </w:rPr>
      </w:pPr>
      <w:r w:rsidRPr="00833EE9">
        <w:rPr>
          <w:highlight w:val="white"/>
        </w:rPr>
        <w:t xml:space="preserve">                   nextCode = m_middleCodeList[index + 1];</w:t>
      </w:r>
    </w:p>
    <w:p w14:paraId="3832347A" w14:textId="77777777" w:rsidR="00833EE9" w:rsidRPr="00833EE9" w:rsidRDefault="00833EE9" w:rsidP="00833EE9">
      <w:pPr>
        <w:pStyle w:val="Code"/>
        <w:rPr>
          <w:highlight w:val="white"/>
        </w:rPr>
      </w:pPr>
    </w:p>
    <w:p w14:paraId="455F6155" w14:textId="77777777" w:rsidR="00833EE9" w:rsidRDefault="00833EE9" w:rsidP="00833EE9">
      <w:pPr>
        <w:pStyle w:val="Code"/>
        <w:rPr>
          <w:highlight w:val="white"/>
        </w:rPr>
      </w:pPr>
      <w:r w:rsidRPr="00833EE9">
        <w:rPr>
          <w:highlight w:val="white"/>
        </w:rPr>
        <w:t xml:space="preserve">        if ((thisCode.IsRelation() || thisCode.IsCarry()) &amp;&amp;</w:t>
      </w:r>
    </w:p>
    <w:p w14:paraId="791403C2" w14:textId="7D7917F5" w:rsidR="00833EE9" w:rsidRPr="00833EE9" w:rsidRDefault="00833EE9" w:rsidP="00833EE9">
      <w:pPr>
        <w:pStyle w:val="Code"/>
        <w:rPr>
          <w:highlight w:val="white"/>
        </w:rPr>
      </w:pPr>
      <w:r>
        <w:rPr>
          <w:highlight w:val="white"/>
        </w:rPr>
        <w:t xml:space="preserve">           </w:t>
      </w:r>
      <w:r w:rsidRPr="00833EE9">
        <w:rPr>
          <w:highlight w:val="white"/>
        </w:rPr>
        <w:t xml:space="preserve"> nextCode.IsGoto())</w:t>
      </w:r>
      <w:r>
        <w:rPr>
          <w:highlight w:val="white"/>
        </w:rPr>
        <w:t xml:space="preserve"> </w:t>
      </w:r>
      <w:r w:rsidRPr="00833EE9">
        <w:rPr>
          <w:highlight w:val="white"/>
        </w:rPr>
        <w:t>{</w:t>
      </w:r>
    </w:p>
    <w:p w14:paraId="0FE128B5" w14:textId="77777777" w:rsidR="00833EE9" w:rsidRPr="00833EE9" w:rsidRDefault="00833EE9" w:rsidP="00833EE9">
      <w:pPr>
        <w:pStyle w:val="Code"/>
        <w:rPr>
          <w:highlight w:val="white"/>
        </w:rPr>
      </w:pPr>
      <w:r w:rsidRPr="00833EE9">
        <w:rPr>
          <w:highlight w:val="white"/>
        </w:rPr>
        <w:t xml:space="preserve">          int target1 = (int) thisCode[0],</w:t>
      </w:r>
    </w:p>
    <w:p w14:paraId="4BE36BB7" w14:textId="77777777" w:rsidR="00833EE9" w:rsidRPr="00833EE9" w:rsidRDefault="00833EE9" w:rsidP="00833EE9">
      <w:pPr>
        <w:pStyle w:val="Code"/>
        <w:rPr>
          <w:highlight w:val="white"/>
        </w:rPr>
      </w:pPr>
      <w:r w:rsidRPr="00833EE9">
        <w:rPr>
          <w:highlight w:val="white"/>
        </w:rPr>
        <w:t xml:space="preserve">              target2 = (int) nextCode[0];</w:t>
      </w:r>
    </w:p>
    <w:p w14:paraId="6EA81BA7" w14:textId="30468C66" w:rsidR="00833EE9" w:rsidRPr="00833EE9" w:rsidRDefault="00666227" w:rsidP="00666227">
      <w:pPr>
        <w:rPr>
          <w:highlight w:val="white"/>
        </w:rPr>
      </w:pPr>
      <w:r>
        <w:rPr>
          <w:highlight w:val="white"/>
        </w:rPr>
        <w:t>If the</w:t>
      </w:r>
      <w:r w:rsidR="000A4D04">
        <w:rPr>
          <w:highlight w:val="white"/>
        </w:rPr>
        <w:t xml:space="preserve"> </w:t>
      </w:r>
      <w:r w:rsidR="00457645">
        <w:rPr>
          <w:highlight w:val="white"/>
        </w:rPr>
        <w:t xml:space="preserve">instruction jumps </w:t>
      </w:r>
      <w:r w:rsidR="005E43B2">
        <w:rPr>
          <w:highlight w:val="white"/>
        </w:rPr>
        <w:t xml:space="preserve">over the next instruction, we </w:t>
      </w:r>
      <w:r w:rsidR="005D5FFE">
        <w:rPr>
          <w:highlight w:val="white"/>
        </w:rPr>
        <w:t>use the inverse map to change the current instruction, and we clear the next instruction.</w:t>
      </w:r>
    </w:p>
    <w:p w14:paraId="4239BD25" w14:textId="77777777" w:rsidR="00833EE9" w:rsidRPr="00833EE9" w:rsidRDefault="00833EE9" w:rsidP="00833EE9">
      <w:pPr>
        <w:pStyle w:val="Code"/>
        <w:rPr>
          <w:highlight w:val="white"/>
        </w:rPr>
      </w:pPr>
      <w:r w:rsidRPr="00833EE9">
        <w:rPr>
          <w:highlight w:val="white"/>
        </w:rPr>
        <w:t xml:space="preserve">          if (target1 == (index + 2)) {</w:t>
      </w:r>
    </w:p>
    <w:p w14:paraId="3C1A0870" w14:textId="77777777" w:rsidR="00833EE9" w:rsidRPr="00833EE9" w:rsidRDefault="00833EE9" w:rsidP="00833EE9">
      <w:pPr>
        <w:pStyle w:val="Code"/>
        <w:rPr>
          <w:highlight w:val="white"/>
        </w:rPr>
      </w:pPr>
      <w:r w:rsidRPr="00833EE9">
        <w:rPr>
          <w:highlight w:val="white"/>
        </w:rPr>
        <w:t xml:space="preserve">            MiddleOperator operator1 = thisCode.Operator;</w:t>
      </w:r>
    </w:p>
    <w:p w14:paraId="4DC27BEA" w14:textId="77777777" w:rsidR="00833EE9" w:rsidRPr="00833EE9" w:rsidRDefault="00833EE9" w:rsidP="00833EE9">
      <w:pPr>
        <w:pStyle w:val="Code"/>
        <w:rPr>
          <w:highlight w:val="white"/>
        </w:rPr>
      </w:pPr>
      <w:r w:rsidRPr="00833EE9">
        <w:rPr>
          <w:highlight w:val="white"/>
        </w:rPr>
        <w:t xml:space="preserve">            thisCode.Operator = m_inverseMap[operator1];</w:t>
      </w:r>
    </w:p>
    <w:p w14:paraId="3918A7EF" w14:textId="77777777" w:rsidR="00833EE9" w:rsidRPr="00833EE9" w:rsidRDefault="00833EE9" w:rsidP="00833EE9">
      <w:pPr>
        <w:pStyle w:val="Code"/>
        <w:rPr>
          <w:highlight w:val="white"/>
        </w:rPr>
      </w:pPr>
      <w:r w:rsidRPr="00833EE9">
        <w:rPr>
          <w:highlight w:val="white"/>
        </w:rPr>
        <w:t xml:space="preserve">            thisCode[0] = target2;</w:t>
      </w:r>
    </w:p>
    <w:p w14:paraId="01EF5332" w14:textId="77777777" w:rsidR="00833EE9" w:rsidRPr="00833EE9" w:rsidRDefault="00833EE9" w:rsidP="00833EE9">
      <w:pPr>
        <w:pStyle w:val="Code"/>
        <w:rPr>
          <w:highlight w:val="white"/>
        </w:rPr>
      </w:pPr>
      <w:r w:rsidRPr="00833EE9">
        <w:rPr>
          <w:highlight w:val="white"/>
        </w:rPr>
        <w:lastRenderedPageBreak/>
        <w:t xml:space="preserve">            nextCode.Clear();</w:t>
      </w:r>
    </w:p>
    <w:p w14:paraId="555750B2" w14:textId="77777777" w:rsidR="00833EE9" w:rsidRPr="00833EE9" w:rsidRDefault="00833EE9" w:rsidP="00833EE9">
      <w:pPr>
        <w:pStyle w:val="Code"/>
        <w:rPr>
          <w:highlight w:val="white"/>
        </w:rPr>
      </w:pPr>
      <w:r w:rsidRPr="00833EE9">
        <w:rPr>
          <w:highlight w:val="white"/>
        </w:rPr>
        <w:t xml:space="preserve">            m_update = true;</w:t>
      </w:r>
    </w:p>
    <w:p w14:paraId="11BFAAF7" w14:textId="77777777" w:rsidR="00833EE9" w:rsidRPr="00833EE9" w:rsidRDefault="00833EE9" w:rsidP="00833EE9">
      <w:pPr>
        <w:pStyle w:val="Code"/>
        <w:rPr>
          <w:highlight w:val="white"/>
        </w:rPr>
      </w:pPr>
      <w:r w:rsidRPr="00833EE9">
        <w:rPr>
          <w:highlight w:val="white"/>
        </w:rPr>
        <w:t xml:space="preserve">          }</w:t>
      </w:r>
    </w:p>
    <w:p w14:paraId="010E783C" w14:textId="77777777" w:rsidR="00833EE9" w:rsidRPr="00833EE9" w:rsidRDefault="00833EE9" w:rsidP="00833EE9">
      <w:pPr>
        <w:pStyle w:val="Code"/>
        <w:rPr>
          <w:highlight w:val="white"/>
        </w:rPr>
      </w:pPr>
      <w:r w:rsidRPr="00833EE9">
        <w:rPr>
          <w:highlight w:val="white"/>
        </w:rPr>
        <w:t xml:space="preserve">        }</w:t>
      </w:r>
    </w:p>
    <w:p w14:paraId="2327599C" w14:textId="77777777" w:rsidR="00833EE9" w:rsidRPr="00833EE9" w:rsidRDefault="00833EE9" w:rsidP="00833EE9">
      <w:pPr>
        <w:pStyle w:val="Code"/>
        <w:rPr>
          <w:highlight w:val="white"/>
        </w:rPr>
      </w:pPr>
      <w:r w:rsidRPr="00833EE9">
        <w:rPr>
          <w:highlight w:val="white"/>
        </w:rPr>
        <w:t xml:space="preserve">      }</w:t>
      </w:r>
    </w:p>
    <w:p w14:paraId="2F7EBAFC" w14:textId="60DAEBD4" w:rsidR="003901CA" w:rsidRPr="003901CA" w:rsidRDefault="00833EE9" w:rsidP="003901CA">
      <w:pPr>
        <w:pStyle w:val="Code"/>
        <w:rPr>
          <w:highlight w:val="white"/>
        </w:rPr>
      </w:pPr>
      <w:r w:rsidRPr="00833EE9">
        <w:rPr>
          <w:highlight w:val="white"/>
        </w:rPr>
        <w:t xml:space="preserve">    }</w:t>
      </w:r>
    </w:p>
    <w:p w14:paraId="733D0F1D" w14:textId="4E8FAA84" w:rsidR="001D1BEE" w:rsidRPr="00EC76D5" w:rsidRDefault="00036C5E" w:rsidP="00223AD8">
      <w:pPr>
        <w:pStyle w:val="Rubrik3"/>
      </w:pPr>
      <w:bookmarkStart w:id="476" w:name="_Toc49764390"/>
      <w:r w:rsidRPr="00EC76D5">
        <w:t>Goto Chains</w:t>
      </w:r>
      <w:bookmarkEnd w:id="476"/>
    </w:p>
    <w:p w14:paraId="0879AD9F" w14:textId="242FC810" w:rsidR="00134AB7" w:rsidRPr="00EC76D5" w:rsidRDefault="00134AB7" w:rsidP="00134AB7">
      <w:r w:rsidRPr="00EC76D5">
        <w:t xml:space="preserve">A goto chain is a sequence of unconditional jump </w:t>
      </w:r>
      <w:r w:rsidR="00526139" w:rsidRPr="00EC76D5">
        <w:t>instructions where each instruction in the chain</w:t>
      </w:r>
      <w:r w:rsidR="0008717E">
        <w:t>,</w:t>
      </w:r>
      <w:r w:rsidR="00526139" w:rsidRPr="00EC76D5">
        <w:t xml:space="preserve"> except the last one</w:t>
      </w:r>
      <w:r w:rsidR="0008717E">
        <w:t>,</w:t>
      </w:r>
      <w:r w:rsidR="00526139" w:rsidRPr="00EC76D5">
        <w:t xml:space="preserve"> jumps to another unconditional jump instruction. It would be more effective i</w:t>
      </w:r>
      <w:r w:rsidR="009608B1" w:rsidRPr="00EC76D5">
        <w:t>f they all jump to the same targ</w:t>
      </w:r>
      <w:r w:rsidR="00526139" w:rsidRPr="00EC76D5">
        <w:t>et as the last instruction.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D112FD" w:rsidRPr="00EC76D5" w14:paraId="721F44BE" w14:textId="77777777" w:rsidTr="00FA2F13">
        <w:tc>
          <w:tcPr>
            <w:tcW w:w="3116" w:type="dxa"/>
          </w:tcPr>
          <w:p w14:paraId="3F065765" w14:textId="77777777" w:rsidR="00D112FD" w:rsidRPr="00EC76D5" w:rsidRDefault="00D112FD" w:rsidP="00FA2F13">
            <w:pPr>
              <w:pStyle w:val="Code"/>
            </w:pPr>
            <w:r w:rsidRPr="00EC76D5">
              <w:t>1. goto 3</w:t>
            </w:r>
          </w:p>
          <w:p w14:paraId="7153A517" w14:textId="77777777" w:rsidR="00D112FD" w:rsidRPr="00EC76D5" w:rsidRDefault="00D112FD" w:rsidP="00FA2F13">
            <w:pPr>
              <w:pStyle w:val="Code"/>
            </w:pPr>
            <w:r w:rsidRPr="00EC76D5">
              <w:t>2. ..</w:t>
            </w:r>
          </w:p>
          <w:p w14:paraId="30F156AC" w14:textId="77777777" w:rsidR="00D112FD" w:rsidRPr="00EC76D5" w:rsidRDefault="00D112FD" w:rsidP="00FA2F13">
            <w:pPr>
              <w:pStyle w:val="Code"/>
            </w:pPr>
            <w:r w:rsidRPr="00EC76D5">
              <w:t>3. goto 5</w:t>
            </w:r>
          </w:p>
          <w:p w14:paraId="3596CCF1" w14:textId="77777777" w:rsidR="00D112FD" w:rsidRPr="00EC76D5" w:rsidRDefault="00D112FD" w:rsidP="00FA2F13">
            <w:pPr>
              <w:pStyle w:val="Code"/>
            </w:pPr>
            <w:r w:rsidRPr="00EC76D5">
              <w:t>4. ...</w:t>
            </w:r>
          </w:p>
          <w:p w14:paraId="754105D3" w14:textId="77777777" w:rsidR="00D112FD" w:rsidRPr="00EC76D5" w:rsidRDefault="00D112FD" w:rsidP="00FA2F13">
            <w:pPr>
              <w:pStyle w:val="Code"/>
            </w:pPr>
            <w:r w:rsidRPr="00EC76D5">
              <w:t xml:space="preserve">5. </w:t>
            </w:r>
            <w:r w:rsidR="00156521" w:rsidRPr="00EC76D5">
              <w:t>goto 7</w:t>
            </w:r>
          </w:p>
          <w:p w14:paraId="5A896C68" w14:textId="77777777" w:rsidR="00156521" w:rsidRPr="00EC76D5" w:rsidRDefault="00156521" w:rsidP="00FA2F13">
            <w:pPr>
              <w:pStyle w:val="Code"/>
            </w:pPr>
            <w:r w:rsidRPr="00EC76D5">
              <w:t>6. ...</w:t>
            </w:r>
          </w:p>
          <w:p w14:paraId="6510BC41" w14:textId="77777777" w:rsidR="00025DC4" w:rsidRPr="00EC76D5" w:rsidRDefault="00025DC4" w:rsidP="00FA2F13">
            <w:pPr>
              <w:pStyle w:val="Code"/>
            </w:pPr>
            <w:r w:rsidRPr="00EC76D5">
              <w:t>7. a = 1</w:t>
            </w:r>
          </w:p>
        </w:tc>
        <w:tc>
          <w:tcPr>
            <w:tcW w:w="3117" w:type="dxa"/>
          </w:tcPr>
          <w:p w14:paraId="4E12E7B9" w14:textId="77777777" w:rsidR="00156521" w:rsidRPr="00EC76D5" w:rsidRDefault="00156521" w:rsidP="00156521">
            <w:pPr>
              <w:pStyle w:val="Code"/>
            </w:pPr>
            <w:r w:rsidRPr="00EC76D5">
              <w:t>1. goto 7</w:t>
            </w:r>
          </w:p>
          <w:p w14:paraId="46508371" w14:textId="77777777" w:rsidR="00156521" w:rsidRPr="00EC76D5" w:rsidRDefault="00156521" w:rsidP="00156521">
            <w:pPr>
              <w:pStyle w:val="Code"/>
            </w:pPr>
            <w:r w:rsidRPr="00EC76D5">
              <w:t>2. ..</w:t>
            </w:r>
          </w:p>
          <w:p w14:paraId="19CF5AB9" w14:textId="77777777" w:rsidR="00156521" w:rsidRPr="00EC76D5" w:rsidRDefault="00156521" w:rsidP="00156521">
            <w:pPr>
              <w:pStyle w:val="Code"/>
            </w:pPr>
            <w:r w:rsidRPr="00EC76D5">
              <w:t>3. goto 7</w:t>
            </w:r>
          </w:p>
          <w:p w14:paraId="42D8286C" w14:textId="77777777" w:rsidR="00156521" w:rsidRPr="00EC76D5" w:rsidRDefault="00156521" w:rsidP="00156521">
            <w:pPr>
              <w:pStyle w:val="Code"/>
            </w:pPr>
            <w:r w:rsidRPr="00EC76D5">
              <w:t>4. ...</w:t>
            </w:r>
          </w:p>
          <w:p w14:paraId="7993A06E" w14:textId="77777777" w:rsidR="00156521" w:rsidRPr="00EC76D5" w:rsidRDefault="00156521" w:rsidP="00156521">
            <w:pPr>
              <w:pStyle w:val="Code"/>
            </w:pPr>
            <w:r w:rsidRPr="00EC76D5">
              <w:t>5. goto 7</w:t>
            </w:r>
          </w:p>
          <w:p w14:paraId="2F7E9D10" w14:textId="77777777" w:rsidR="00D112FD" w:rsidRPr="00EC76D5" w:rsidRDefault="00156521" w:rsidP="00156521">
            <w:pPr>
              <w:pStyle w:val="Code"/>
            </w:pPr>
            <w:r w:rsidRPr="00EC76D5">
              <w:t>6. ...</w:t>
            </w:r>
          </w:p>
          <w:p w14:paraId="275C4774" w14:textId="77777777" w:rsidR="00E53301" w:rsidRPr="00EC76D5" w:rsidRDefault="00E53301" w:rsidP="00156521">
            <w:pPr>
              <w:pStyle w:val="Code"/>
            </w:pPr>
            <w:r w:rsidRPr="00EC76D5">
              <w:t>7. a = 1</w:t>
            </w:r>
          </w:p>
        </w:tc>
        <w:tc>
          <w:tcPr>
            <w:tcW w:w="3117" w:type="dxa"/>
          </w:tcPr>
          <w:p w14:paraId="1A2E0269" w14:textId="77777777" w:rsidR="00D112FD" w:rsidRPr="00EC76D5" w:rsidRDefault="00D112FD" w:rsidP="00FA2F13">
            <w:pPr>
              <w:pStyle w:val="Code"/>
            </w:pPr>
          </w:p>
        </w:tc>
      </w:tr>
    </w:tbl>
    <w:p w14:paraId="349D1B9E" w14:textId="24B6F601" w:rsidR="00F35889" w:rsidRPr="00EC76D5" w:rsidRDefault="00F35889" w:rsidP="000603F5">
      <w:r w:rsidRPr="000603F5">
        <w:t>First</w:t>
      </w:r>
      <w:r w:rsidR="00E3282C" w:rsidRPr="000603F5">
        <w:t>,</w:t>
      </w:r>
      <w:r w:rsidRPr="000603F5">
        <w:t xml:space="preserve"> we trace all the </w:t>
      </w:r>
      <w:r w:rsidR="00DE34EE" w:rsidRPr="000603F5">
        <w:t>unconditional</w:t>
      </w:r>
      <w:r w:rsidRPr="000603F5">
        <w:t xml:space="preserve"> jump instructions by calling </w:t>
      </w:r>
      <w:r w:rsidR="000603F5" w:rsidRPr="000603F5">
        <w:rPr>
          <w:rStyle w:val="KeyWord0"/>
          <w:highlight w:val="white"/>
        </w:rPr>
        <w:t>TraceGotoChains</w:t>
      </w:r>
      <w:r w:rsidR="00DE34EE" w:rsidRPr="000603F5">
        <w:t>,</w:t>
      </w:r>
      <w:r w:rsidR="003048B8">
        <w:t xml:space="preserve"> that in turn calls </w:t>
      </w:r>
      <w:r w:rsidR="003048B8" w:rsidRPr="003048B8">
        <w:rPr>
          <w:rStyle w:val="KeyWord0"/>
          <w:highlight w:val="white"/>
        </w:rPr>
        <w:t>TraceGoto</w:t>
      </w:r>
      <w:r w:rsidR="003048B8">
        <w:t xml:space="preserve">. </w:t>
      </w:r>
      <w:r w:rsidR="00DE34EE" w:rsidRPr="000603F5">
        <w:t xml:space="preserve"> then we change </w:t>
      </w:r>
      <w:r w:rsidR="00DE34EE" w:rsidRPr="00EC76D5">
        <w:t>all the jump targets.</w:t>
      </w:r>
    </w:p>
    <w:p w14:paraId="12411853" w14:textId="77777777" w:rsidR="003048B8" w:rsidRPr="003048B8" w:rsidRDefault="003048B8" w:rsidP="003048B8">
      <w:pPr>
        <w:pStyle w:val="Code"/>
        <w:rPr>
          <w:highlight w:val="white"/>
        </w:rPr>
      </w:pPr>
      <w:r w:rsidRPr="003048B8">
        <w:rPr>
          <w:highlight w:val="white"/>
        </w:rPr>
        <w:t xml:space="preserve">    private void TraceGotoChains() {</w:t>
      </w:r>
    </w:p>
    <w:p w14:paraId="664ED58F" w14:textId="77777777" w:rsidR="003048B8" w:rsidRPr="003048B8" w:rsidRDefault="003048B8" w:rsidP="003048B8">
      <w:pPr>
        <w:pStyle w:val="Code"/>
        <w:rPr>
          <w:highlight w:val="white"/>
        </w:rPr>
      </w:pPr>
      <w:r w:rsidRPr="003048B8">
        <w:rPr>
          <w:highlight w:val="white"/>
        </w:rPr>
        <w:t xml:space="preserve">      for (int index = 1; index &lt; m_middleCodeList.Count; ++index) {</w:t>
      </w:r>
    </w:p>
    <w:p w14:paraId="7963ABA2" w14:textId="77777777" w:rsidR="003048B8" w:rsidRPr="003048B8" w:rsidRDefault="003048B8" w:rsidP="003048B8">
      <w:pPr>
        <w:pStyle w:val="Code"/>
        <w:rPr>
          <w:highlight w:val="white"/>
        </w:rPr>
      </w:pPr>
      <w:r w:rsidRPr="003048B8">
        <w:rPr>
          <w:highlight w:val="white"/>
        </w:rPr>
        <w:t xml:space="preserve">        MiddleCode middleCode = m_middleCodeList[index];</w:t>
      </w:r>
    </w:p>
    <w:p w14:paraId="7FBC5A23" w14:textId="77777777" w:rsidR="003048B8" w:rsidRPr="003048B8" w:rsidRDefault="003048B8" w:rsidP="003048B8">
      <w:pPr>
        <w:pStyle w:val="Code"/>
        <w:rPr>
          <w:highlight w:val="white"/>
        </w:rPr>
      </w:pPr>
    </w:p>
    <w:p w14:paraId="77DAED51" w14:textId="77777777" w:rsidR="003048B8" w:rsidRPr="003048B8" w:rsidRDefault="003048B8" w:rsidP="003048B8">
      <w:pPr>
        <w:pStyle w:val="Code"/>
        <w:rPr>
          <w:highlight w:val="white"/>
        </w:rPr>
      </w:pPr>
      <w:r w:rsidRPr="003048B8">
        <w:rPr>
          <w:highlight w:val="white"/>
        </w:rPr>
        <w:t xml:space="preserve">        if (middleCode.IsRelationCarryOrGoto()) {</w:t>
      </w:r>
    </w:p>
    <w:p w14:paraId="24CF3F54" w14:textId="77777777" w:rsidR="003048B8" w:rsidRPr="003048B8" w:rsidRDefault="003048B8" w:rsidP="003048B8">
      <w:pPr>
        <w:pStyle w:val="Code"/>
        <w:rPr>
          <w:highlight w:val="white"/>
        </w:rPr>
      </w:pPr>
      <w:r w:rsidRPr="003048B8">
        <w:rPr>
          <w:highlight w:val="white"/>
        </w:rPr>
        <w:t xml:space="preserve">          ISet&lt;int&gt; sourceSet = new HashSet&lt;int&gt;();</w:t>
      </w:r>
    </w:p>
    <w:p w14:paraId="3DBD3994" w14:textId="77777777" w:rsidR="003048B8" w:rsidRPr="003048B8" w:rsidRDefault="003048B8" w:rsidP="003048B8">
      <w:pPr>
        <w:pStyle w:val="Code"/>
        <w:rPr>
          <w:highlight w:val="white"/>
        </w:rPr>
      </w:pPr>
      <w:r w:rsidRPr="003048B8">
        <w:rPr>
          <w:highlight w:val="white"/>
        </w:rPr>
        <w:t xml:space="preserve">          sourceSet.Add(index);</w:t>
      </w:r>
    </w:p>
    <w:p w14:paraId="1F56C839" w14:textId="24F665AD" w:rsidR="003048B8" w:rsidRPr="003048B8" w:rsidRDefault="00393013" w:rsidP="00393013">
      <w:pPr>
        <w:rPr>
          <w:highlight w:val="white"/>
        </w:rPr>
      </w:pPr>
      <w:r>
        <w:rPr>
          <w:highlight w:val="white"/>
        </w:rPr>
        <w:t xml:space="preserve">For each jump instruction we </w:t>
      </w:r>
      <w:r w:rsidR="003C4673">
        <w:rPr>
          <w:highlight w:val="white"/>
        </w:rPr>
        <w:t>trace the goto chain and if the first and last jump instructions differs, we replace all the jumps in the chain with the last jump.</w:t>
      </w:r>
    </w:p>
    <w:p w14:paraId="5F4BE3EF" w14:textId="77777777" w:rsidR="003048B8" w:rsidRPr="003048B8" w:rsidRDefault="003048B8" w:rsidP="003048B8">
      <w:pPr>
        <w:pStyle w:val="Code"/>
        <w:rPr>
          <w:highlight w:val="white"/>
        </w:rPr>
      </w:pPr>
      <w:r w:rsidRPr="003048B8">
        <w:rPr>
          <w:highlight w:val="white"/>
        </w:rPr>
        <w:t xml:space="preserve">          int firstTarget = (int) middleCode[0];</w:t>
      </w:r>
    </w:p>
    <w:p w14:paraId="7D742E9F" w14:textId="77777777" w:rsidR="003048B8" w:rsidRPr="003048B8" w:rsidRDefault="003048B8" w:rsidP="003048B8">
      <w:pPr>
        <w:pStyle w:val="Code"/>
        <w:rPr>
          <w:highlight w:val="white"/>
        </w:rPr>
      </w:pPr>
      <w:r w:rsidRPr="003048B8">
        <w:rPr>
          <w:highlight w:val="white"/>
        </w:rPr>
        <w:t xml:space="preserve">          int finalTarget = TraceGoto(firstTarget, sourceSet);</w:t>
      </w:r>
    </w:p>
    <w:p w14:paraId="6D2D920E" w14:textId="77777777" w:rsidR="003048B8" w:rsidRPr="003048B8" w:rsidRDefault="003048B8" w:rsidP="003048B8">
      <w:pPr>
        <w:pStyle w:val="Code"/>
        <w:rPr>
          <w:highlight w:val="white"/>
        </w:rPr>
      </w:pPr>
    </w:p>
    <w:p w14:paraId="08490C84" w14:textId="77777777" w:rsidR="003048B8" w:rsidRPr="003048B8" w:rsidRDefault="003048B8" w:rsidP="003048B8">
      <w:pPr>
        <w:pStyle w:val="Code"/>
        <w:rPr>
          <w:highlight w:val="white"/>
        </w:rPr>
      </w:pPr>
      <w:r w:rsidRPr="003048B8">
        <w:rPr>
          <w:highlight w:val="white"/>
        </w:rPr>
        <w:t xml:space="preserve">          if (firstTarget != finalTarget) {</w:t>
      </w:r>
    </w:p>
    <w:p w14:paraId="7571C6F1" w14:textId="77777777" w:rsidR="003048B8" w:rsidRPr="003048B8" w:rsidRDefault="003048B8" w:rsidP="003048B8">
      <w:pPr>
        <w:pStyle w:val="Code"/>
        <w:rPr>
          <w:highlight w:val="white"/>
        </w:rPr>
      </w:pPr>
      <w:r w:rsidRPr="003048B8">
        <w:rPr>
          <w:highlight w:val="white"/>
        </w:rPr>
        <w:t xml:space="preserve">            foreach (int source in sourceSet) {</w:t>
      </w:r>
    </w:p>
    <w:p w14:paraId="28EA0516" w14:textId="77777777" w:rsidR="003048B8" w:rsidRPr="003048B8" w:rsidRDefault="003048B8" w:rsidP="003048B8">
      <w:pPr>
        <w:pStyle w:val="Code"/>
        <w:rPr>
          <w:highlight w:val="white"/>
        </w:rPr>
      </w:pPr>
      <w:r w:rsidRPr="003048B8">
        <w:rPr>
          <w:highlight w:val="white"/>
        </w:rPr>
        <w:t xml:space="preserve">              MiddleCode sourceCode = m_middleCodeList[source];</w:t>
      </w:r>
    </w:p>
    <w:p w14:paraId="34D1E872" w14:textId="77777777" w:rsidR="003048B8" w:rsidRPr="003048B8" w:rsidRDefault="003048B8" w:rsidP="003048B8">
      <w:pPr>
        <w:pStyle w:val="Code"/>
        <w:rPr>
          <w:highlight w:val="white"/>
        </w:rPr>
      </w:pPr>
      <w:r w:rsidRPr="003048B8">
        <w:rPr>
          <w:highlight w:val="white"/>
        </w:rPr>
        <w:t xml:space="preserve">              sourceCode[0] = finalTarget;</w:t>
      </w:r>
    </w:p>
    <w:p w14:paraId="73CF33E1" w14:textId="77777777" w:rsidR="003048B8" w:rsidRPr="003048B8" w:rsidRDefault="003048B8" w:rsidP="003048B8">
      <w:pPr>
        <w:pStyle w:val="Code"/>
        <w:rPr>
          <w:highlight w:val="white"/>
        </w:rPr>
      </w:pPr>
      <w:r w:rsidRPr="003048B8">
        <w:rPr>
          <w:highlight w:val="white"/>
        </w:rPr>
        <w:t xml:space="preserve">            }</w:t>
      </w:r>
    </w:p>
    <w:p w14:paraId="6F06301A" w14:textId="77777777" w:rsidR="003048B8" w:rsidRPr="003048B8" w:rsidRDefault="003048B8" w:rsidP="003048B8">
      <w:pPr>
        <w:pStyle w:val="Code"/>
        <w:rPr>
          <w:highlight w:val="white"/>
        </w:rPr>
      </w:pPr>
    </w:p>
    <w:p w14:paraId="5B704EE7" w14:textId="77777777" w:rsidR="003048B8" w:rsidRPr="003048B8" w:rsidRDefault="003048B8" w:rsidP="003048B8">
      <w:pPr>
        <w:pStyle w:val="Code"/>
        <w:rPr>
          <w:highlight w:val="white"/>
        </w:rPr>
      </w:pPr>
      <w:r w:rsidRPr="003048B8">
        <w:rPr>
          <w:highlight w:val="white"/>
        </w:rPr>
        <w:t xml:space="preserve">            m_update = true;</w:t>
      </w:r>
    </w:p>
    <w:p w14:paraId="7E8FDEB0" w14:textId="77777777" w:rsidR="003048B8" w:rsidRPr="003048B8" w:rsidRDefault="003048B8" w:rsidP="003048B8">
      <w:pPr>
        <w:pStyle w:val="Code"/>
        <w:rPr>
          <w:highlight w:val="white"/>
        </w:rPr>
      </w:pPr>
      <w:r w:rsidRPr="003048B8">
        <w:rPr>
          <w:highlight w:val="white"/>
        </w:rPr>
        <w:t xml:space="preserve">          }</w:t>
      </w:r>
    </w:p>
    <w:p w14:paraId="705EFFEB" w14:textId="77777777" w:rsidR="003048B8" w:rsidRPr="003048B8" w:rsidRDefault="003048B8" w:rsidP="003048B8">
      <w:pPr>
        <w:pStyle w:val="Code"/>
        <w:rPr>
          <w:highlight w:val="white"/>
        </w:rPr>
      </w:pPr>
      <w:r w:rsidRPr="003048B8">
        <w:rPr>
          <w:highlight w:val="white"/>
        </w:rPr>
        <w:t xml:space="preserve">        }</w:t>
      </w:r>
    </w:p>
    <w:p w14:paraId="078CCF7D" w14:textId="77777777" w:rsidR="003048B8" w:rsidRPr="003048B8" w:rsidRDefault="003048B8" w:rsidP="003048B8">
      <w:pPr>
        <w:pStyle w:val="Code"/>
        <w:rPr>
          <w:highlight w:val="white"/>
        </w:rPr>
      </w:pPr>
      <w:r w:rsidRPr="003048B8">
        <w:rPr>
          <w:highlight w:val="white"/>
        </w:rPr>
        <w:t xml:space="preserve">      }</w:t>
      </w:r>
    </w:p>
    <w:p w14:paraId="40009E4A" w14:textId="77777777" w:rsidR="003048B8" w:rsidRPr="003048B8" w:rsidRDefault="003048B8" w:rsidP="003048B8">
      <w:pPr>
        <w:pStyle w:val="Code"/>
        <w:rPr>
          <w:highlight w:val="white"/>
        </w:rPr>
      </w:pPr>
      <w:r w:rsidRPr="003048B8">
        <w:rPr>
          <w:highlight w:val="white"/>
        </w:rPr>
        <w:t xml:space="preserve">    }</w:t>
      </w:r>
    </w:p>
    <w:p w14:paraId="72C55957" w14:textId="37F02F7B" w:rsidR="003048B8" w:rsidRPr="003048B8" w:rsidRDefault="00822DB1" w:rsidP="00822DB1">
      <w:pPr>
        <w:rPr>
          <w:highlight w:val="white"/>
        </w:rPr>
      </w:pPr>
      <w:r>
        <w:rPr>
          <w:highlight w:val="white"/>
        </w:rPr>
        <w:t xml:space="preserve">The </w:t>
      </w:r>
      <w:r w:rsidRPr="00126E59">
        <w:rPr>
          <w:rStyle w:val="KeyWord0"/>
          <w:highlight w:val="white"/>
        </w:rPr>
        <w:t>TraceGoto</w:t>
      </w:r>
      <w:r>
        <w:rPr>
          <w:highlight w:val="white"/>
        </w:rPr>
        <w:t xml:space="preserve"> method </w:t>
      </w:r>
      <w:r w:rsidR="001861F5">
        <w:rPr>
          <w:highlight w:val="white"/>
        </w:rPr>
        <w:t xml:space="preserve">follows the jump </w:t>
      </w:r>
      <w:r w:rsidR="00C160C2">
        <w:rPr>
          <w:highlight w:val="white"/>
        </w:rPr>
        <w:t>instructions</w:t>
      </w:r>
      <w:r w:rsidR="001861F5">
        <w:rPr>
          <w:highlight w:val="white"/>
        </w:rPr>
        <w:t xml:space="preserve"> as long as they continue to jump</w:t>
      </w:r>
      <w:r w:rsidR="00C160C2">
        <w:rPr>
          <w:highlight w:val="white"/>
        </w:rPr>
        <w:t xml:space="preserve"> to new targets.</w:t>
      </w:r>
    </w:p>
    <w:p w14:paraId="1801645B" w14:textId="77777777" w:rsidR="003048B8" w:rsidRPr="003048B8" w:rsidRDefault="003048B8" w:rsidP="003048B8">
      <w:pPr>
        <w:pStyle w:val="Code"/>
        <w:rPr>
          <w:highlight w:val="white"/>
        </w:rPr>
      </w:pPr>
      <w:r w:rsidRPr="003048B8">
        <w:rPr>
          <w:highlight w:val="white"/>
        </w:rPr>
        <w:t xml:space="preserve">    private int TraceGoto(int target, ISet&lt;int&gt; sourceSet) {</w:t>
      </w:r>
    </w:p>
    <w:p w14:paraId="0873B361" w14:textId="77777777" w:rsidR="003048B8" w:rsidRPr="003048B8" w:rsidRDefault="003048B8" w:rsidP="003048B8">
      <w:pPr>
        <w:pStyle w:val="Code"/>
        <w:rPr>
          <w:highlight w:val="white"/>
        </w:rPr>
      </w:pPr>
      <w:r w:rsidRPr="003048B8">
        <w:rPr>
          <w:highlight w:val="white"/>
        </w:rPr>
        <w:t xml:space="preserve">      MiddleCode objectCode = m_middleCodeList[target];</w:t>
      </w:r>
    </w:p>
    <w:p w14:paraId="59B54C2E" w14:textId="77777777" w:rsidR="003048B8" w:rsidRPr="003048B8" w:rsidRDefault="003048B8" w:rsidP="003048B8">
      <w:pPr>
        <w:pStyle w:val="Code"/>
        <w:rPr>
          <w:highlight w:val="white"/>
        </w:rPr>
      </w:pPr>
      <w:r w:rsidRPr="003048B8">
        <w:rPr>
          <w:highlight w:val="white"/>
        </w:rPr>
        <w:t xml:space="preserve">    </w:t>
      </w:r>
    </w:p>
    <w:p w14:paraId="1B38668B" w14:textId="77777777" w:rsidR="003048B8" w:rsidRPr="003048B8" w:rsidRDefault="003048B8" w:rsidP="003048B8">
      <w:pPr>
        <w:pStyle w:val="Code"/>
        <w:rPr>
          <w:highlight w:val="white"/>
        </w:rPr>
      </w:pPr>
      <w:r w:rsidRPr="003048B8">
        <w:rPr>
          <w:highlight w:val="white"/>
        </w:rPr>
        <w:t xml:space="preserve">      if (!sourceSet.Contains(target) &amp;&amp; objectCode.IsGoto()) {</w:t>
      </w:r>
    </w:p>
    <w:p w14:paraId="5DC29033" w14:textId="77777777" w:rsidR="003048B8" w:rsidRPr="003048B8" w:rsidRDefault="003048B8" w:rsidP="003048B8">
      <w:pPr>
        <w:pStyle w:val="Code"/>
        <w:rPr>
          <w:highlight w:val="white"/>
        </w:rPr>
      </w:pPr>
      <w:r w:rsidRPr="003048B8">
        <w:rPr>
          <w:highlight w:val="white"/>
        </w:rPr>
        <w:t xml:space="preserve">        sourceSet.Add(target);</w:t>
      </w:r>
    </w:p>
    <w:p w14:paraId="0C22ED17" w14:textId="77777777" w:rsidR="003048B8" w:rsidRPr="003048B8" w:rsidRDefault="003048B8" w:rsidP="003048B8">
      <w:pPr>
        <w:pStyle w:val="Code"/>
        <w:rPr>
          <w:highlight w:val="white"/>
        </w:rPr>
      </w:pPr>
      <w:r w:rsidRPr="003048B8">
        <w:rPr>
          <w:highlight w:val="white"/>
        </w:rPr>
        <w:t xml:space="preserve">        int nextTarget = (int) objectCode[0];</w:t>
      </w:r>
    </w:p>
    <w:p w14:paraId="32EE48CC" w14:textId="77777777" w:rsidR="003048B8" w:rsidRPr="003048B8" w:rsidRDefault="003048B8" w:rsidP="003048B8">
      <w:pPr>
        <w:pStyle w:val="Code"/>
        <w:rPr>
          <w:highlight w:val="white"/>
        </w:rPr>
      </w:pPr>
      <w:r w:rsidRPr="003048B8">
        <w:rPr>
          <w:highlight w:val="white"/>
        </w:rPr>
        <w:t xml:space="preserve">        return TraceGoto(nextTarget, sourceSet);</w:t>
      </w:r>
    </w:p>
    <w:p w14:paraId="7A6B91D9" w14:textId="77777777" w:rsidR="003048B8" w:rsidRPr="003048B8" w:rsidRDefault="003048B8" w:rsidP="003048B8">
      <w:pPr>
        <w:pStyle w:val="Code"/>
        <w:rPr>
          <w:highlight w:val="white"/>
        </w:rPr>
      </w:pPr>
      <w:r w:rsidRPr="003048B8">
        <w:rPr>
          <w:highlight w:val="white"/>
        </w:rPr>
        <w:lastRenderedPageBreak/>
        <w:t xml:space="preserve">      }</w:t>
      </w:r>
    </w:p>
    <w:p w14:paraId="0BC72693" w14:textId="77777777" w:rsidR="003048B8" w:rsidRPr="003048B8" w:rsidRDefault="003048B8" w:rsidP="003048B8">
      <w:pPr>
        <w:pStyle w:val="Code"/>
        <w:rPr>
          <w:highlight w:val="white"/>
        </w:rPr>
      </w:pPr>
      <w:r w:rsidRPr="003048B8">
        <w:rPr>
          <w:highlight w:val="white"/>
        </w:rPr>
        <w:t xml:space="preserve">      else {</w:t>
      </w:r>
    </w:p>
    <w:p w14:paraId="721F88E0" w14:textId="77777777" w:rsidR="003048B8" w:rsidRPr="003048B8" w:rsidRDefault="003048B8" w:rsidP="003048B8">
      <w:pPr>
        <w:pStyle w:val="Code"/>
        <w:rPr>
          <w:highlight w:val="white"/>
        </w:rPr>
      </w:pPr>
      <w:r w:rsidRPr="003048B8">
        <w:rPr>
          <w:highlight w:val="white"/>
        </w:rPr>
        <w:t xml:space="preserve">        return target;</w:t>
      </w:r>
    </w:p>
    <w:p w14:paraId="3ED2F169" w14:textId="77777777" w:rsidR="003048B8" w:rsidRPr="003048B8" w:rsidRDefault="003048B8" w:rsidP="003048B8">
      <w:pPr>
        <w:pStyle w:val="Code"/>
        <w:rPr>
          <w:highlight w:val="white"/>
        </w:rPr>
      </w:pPr>
      <w:r w:rsidRPr="003048B8">
        <w:rPr>
          <w:highlight w:val="white"/>
        </w:rPr>
        <w:t xml:space="preserve">      }</w:t>
      </w:r>
    </w:p>
    <w:p w14:paraId="3D8422AF" w14:textId="77777777" w:rsidR="003048B8" w:rsidRPr="003048B8" w:rsidRDefault="003048B8" w:rsidP="003048B8">
      <w:pPr>
        <w:pStyle w:val="Code"/>
        <w:rPr>
          <w:highlight w:val="white"/>
        </w:rPr>
      </w:pPr>
      <w:r w:rsidRPr="003048B8">
        <w:rPr>
          <w:highlight w:val="white"/>
        </w:rPr>
        <w:t xml:space="preserve">    }</w:t>
      </w:r>
    </w:p>
    <w:p w14:paraId="185A6BF0" w14:textId="4F54C851" w:rsidR="001D1BEE" w:rsidRPr="00EC76D5" w:rsidRDefault="00184E24" w:rsidP="00D1396E">
      <w:pPr>
        <w:pStyle w:val="Rubrik3"/>
      </w:pPr>
      <w:bookmarkStart w:id="477" w:name="_Toc49764391"/>
      <w:r>
        <w:t>Remove</w:t>
      </w:r>
      <w:r w:rsidR="00036C5E" w:rsidRPr="00EC76D5">
        <w:t xml:space="preserve"> Unreachable Code</w:t>
      </w:r>
      <w:bookmarkEnd w:id="477"/>
    </w:p>
    <w:p w14:paraId="5FEB95F3" w14:textId="07DFD868" w:rsidR="0085318F" w:rsidRPr="00D97E30" w:rsidRDefault="0085318F" w:rsidP="00D97E30">
      <w:r w:rsidRPr="00EC76D5">
        <w:t xml:space="preserve">Code that is not reachable from the first instruction of the function shall be </w:t>
      </w:r>
      <w:r w:rsidR="00C35C07">
        <w:t>removed</w:t>
      </w:r>
      <w:r w:rsidRPr="00EC76D5">
        <w:t>.</w:t>
      </w:r>
      <w:r w:rsidR="0081199B" w:rsidRPr="00EC76D5">
        <w:t xml:space="preserve"> We call </w:t>
      </w:r>
      <w:r w:rsidR="002176A7" w:rsidRPr="0091614C">
        <w:rPr>
          <w:rStyle w:val="KeyWord0"/>
        </w:rPr>
        <w:t>S</w:t>
      </w:r>
      <w:r w:rsidR="0081199B" w:rsidRPr="0091614C">
        <w:rPr>
          <w:rStyle w:val="KeyWord0"/>
        </w:rPr>
        <w:t>earchReachableCode</w:t>
      </w:r>
      <w:r w:rsidR="0081199B" w:rsidRPr="00D97E30">
        <w:t xml:space="preserve"> that follows all conditional and unconditi</w:t>
      </w:r>
      <w:r w:rsidR="00D97E30" w:rsidRPr="00D97E30">
        <w:t>onal</w:t>
      </w:r>
      <w:r w:rsidR="0081199B" w:rsidRPr="00D97E30">
        <w:t xml:space="preserve"> jumps instructions and save their line numbers in </w:t>
      </w:r>
      <w:r w:rsidR="0091614C">
        <w:t xml:space="preserve">the </w:t>
      </w:r>
      <w:r w:rsidR="0081199B" w:rsidRPr="00D97E30">
        <w:t>visited</w:t>
      </w:r>
      <w:r w:rsidR="0091614C">
        <w:t xml:space="preserve"> s</w:t>
      </w:r>
      <w:r w:rsidR="0081199B" w:rsidRPr="00D97E30">
        <w:t>et.</w:t>
      </w:r>
      <w:r w:rsidR="00075980" w:rsidRPr="00D97E30">
        <w:t xml:space="preserve"> We also </w:t>
      </w:r>
      <w:r w:rsidR="0008717E">
        <w:t>report an error</w:t>
      </w:r>
      <w:r w:rsidR="00075980" w:rsidRPr="00D97E30">
        <w:t xml:space="preserve"> if we reach the last instruction of a function that do not return void.</w:t>
      </w:r>
    </w:p>
    <w:p w14:paraId="3E9D46D2" w14:textId="77777777" w:rsidR="00275A17" w:rsidRPr="00275A17" w:rsidRDefault="00275A17" w:rsidP="00275A17">
      <w:pPr>
        <w:pStyle w:val="Code"/>
        <w:rPr>
          <w:highlight w:val="white"/>
        </w:rPr>
      </w:pPr>
      <w:r w:rsidRPr="00275A17">
        <w:rPr>
          <w:highlight w:val="white"/>
        </w:rPr>
        <w:t xml:space="preserve">    private void ClearUnreachableCode() {</w:t>
      </w:r>
    </w:p>
    <w:p w14:paraId="32B2AA2D" w14:textId="77777777" w:rsidR="00275A17" w:rsidRPr="00275A17" w:rsidRDefault="00275A17" w:rsidP="00275A17">
      <w:pPr>
        <w:pStyle w:val="Code"/>
        <w:rPr>
          <w:highlight w:val="white"/>
        </w:rPr>
      </w:pPr>
      <w:r w:rsidRPr="00275A17">
        <w:rPr>
          <w:highlight w:val="white"/>
        </w:rPr>
        <w:t xml:space="preserve">      ISet&lt;MiddleCode&gt; visitedSet = new HashSet&lt;MiddleCode&gt;();</w:t>
      </w:r>
    </w:p>
    <w:p w14:paraId="0B37498E" w14:textId="77777777" w:rsidR="00275A17" w:rsidRPr="00275A17" w:rsidRDefault="00275A17" w:rsidP="00275A17">
      <w:pPr>
        <w:pStyle w:val="Code"/>
        <w:rPr>
          <w:highlight w:val="white"/>
        </w:rPr>
      </w:pPr>
      <w:r w:rsidRPr="00275A17">
        <w:rPr>
          <w:highlight w:val="white"/>
        </w:rPr>
        <w:t xml:space="preserve">      SearchReachableCode(0, visitedSet);</w:t>
      </w:r>
    </w:p>
    <w:p w14:paraId="630D91D1" w14:textId="77777777" w:rsidR="00275A17" w:rsidRPr="00275A17" w:rsidRDefault="00275A17" w:rsidP="00275A17">
      <w:pPr>
        <w:pStyle w:val="Code"/>
        <w:rPr>
          <w:highlight w:val="white"/>
        </w:rPr>
      </w:pPr>
    </w:p>
    <w:p w14:paraId="1A9FF8D6" w14:textId="77777777" w:rsidR="00275A17" w:rsidRPr="00275A17" w:rsidRDefault="00275A17" w:rsidP="00275A17">
      <w:pPr>
        <w:pStyle w:val="Code"/>
        <w:rPr>
          <w:highlight w:val="white"/>
        </w:rPr>
      </w:pPr>
      <w:r w:rsidRPr="00275A17">
        <w:rPr>
          <w:highlight w:val="white"/>
        </w:rPr>
        <w:t xml:space="preserve">      for (int index = 0; index &lt; (m_middleCodeList.Count - 1); ++index) {</w:t>
      </w:r>
    </w:p>
    <w:p w14:paraId="0619F187"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2C537BF8" w14:textId="77777777" w:rsidR="00275A17" w:rsidRPr="00275A17" w:rsidRDefault="00275A17" w:rsidP="00275A17">
      <w:pPr>
        <w:pStyle w:val="Code"/>
        <w:rPr>
          <w:highlight w:val="white"/>
        </w:rPr>
      </w:pPr>
      <w:r w:rsidRPr="00275A17">
        <w:rPr>
          <w:highlight w:val="white"/>
        </w:rPr>
        <w:t xml:space="preserve">        if (!visitedSet.Contains(middleCode)) {</w:t>
      </w:r>
    </w:p>
    <w:p w14:paraId="19C7AE37" w14:textId="77777777" w:rsidR="00275A17" w:rsidRPr="00275A17" w:rsidRDefault="00275A17" w:rsidP="00275A17">
      <w:pPr>
        <w:pStyle w:val="Code"/>
        <w:rPr>
          <w:highlight w:val="white"/>
        </w:rPr>
      </w:pPr>
      <w:r w:rsidRPr="00275A17">
        <w:rPr>
          <w:highlight w:val="white"/>
        </w:rPr>
        <w:t xml:space="preserve">          m_middleCodeList[index].Clear();</w:t>
      </w:r>
    </w:p>
    <w:p w14:paraId="1C7334A5" w14:textId="77777777" w:rsidR="00275A17" w:rsidRPr="00275A17" w:rsidRDefault="00275A17" w:rsidP="00275A17">
      <w:pPr>
        <w:pStyle w:val="Code"/>
        <w:rPr>
          <w:highlight w:val="white"/>
        </w:rPr>
      </w:pPr>
      <w:r w:rsidRPr="00275A17">
        <w:rPr>
          <w:highlight w:val="white"/>
        </w:rPr>
        <w:t xml:space="preserve">          m_update = true;</w:t>
      </w:r>
    </w:p>
    <w:p w14:paraId="0AB76E6B" w14:textId="77777777" w:rsidR="00275A17" w:rsidRPr="00275A17" w:rsidRDefault="00275A17" w:rsidP="00275A17">
      <w:pPr>
        <w:pStyle w:val="Code"/>
        <w:rPr>
          <w:highlight w:val="white"/>
        </w:rPr>
      </w:pPr>
      <w:r w:rsidRPr="00275A17">
        <w:rPr>
          <w:highlight w:val="white"/>
        </w:rPr>
        <w:t xml:space="preserve">        }</w:t>
      </w:r>
    </w:p>
    <w:p w14:paraId="3A13B57F" w14:textId="77777777" w:rsidR="00275A17" w:rsidRPr="00275A17" w:rsidRDefault="00275A17" w:rsidP="00275A17">
      <w:pPr>
        <w:pStyle w:val="Code"/>
        <w:rPr>
          <w:highlight w:val="white"/>
        </w:rPr>
      </w:pPr>
      <w:r w:rsidRPr="00275A17">
        <w:rPr>
          <w:highlight w:val="white"/>
        </w:rPr>
        <w:t xml:space="preserve">      }</w:t>
      </w:r>
    </w:p>
    <w:p w14:paraId="21268C93" w14:textId="77777777" w:rsidR="00275A17" w:rsidRPr="00275A17" w:rsidRDefault="00275A17" w:rsidP="00275A17">
      <w:pPr>
        <w:pStyle w:val="Code"/>
        <w:rPr>
          <w:highlight w:val="white"/>
        </w:rPr>
      </w:pPr>
      <w:r w:rsidRPr="00275A17">
        <w:rPr>
          <w:highlight w:val="white"/>
        </w:rPr>
        <w:t xml:space="preserve">    }</w:t>
      </w:r>
    </w:p>
    <w:p w14:paraId="5EEBA929" w14:textId="77777777" w:rsidR="00275A17" w:rsidRPr="00275A17" w:rsidRDefault="00275A17" w:rsidP="00275A17">
      <w:pPr>
        <w:pStyle w:val="Code"/>
        <w:rPr>
          <w:highlight w:val="white"/>
        </w:rPr>
      </w:pPr>
      <w:r w:rsidRPr="00275A17">
        <w:rPr>
          <w:highlight w:val="white"/>
        </w:rPr>
        <w:t xml:space="preserve">    </w:t>
      </w:r>
    </w:p>
    <w:p w14:paraId="11C567DC" w14:textId="77777777" w:rsidR="00275A17" w:rsidRPr="00275A17" w:rsidRDefault="00275A17" w:rsidP="00275A17">
      <w:pPr>
        <w:pStyle w:val="Code"/>
        <w:rPr>
          <w:highlight w:val="white"/>
        </w:rPr>
      </w:pPr>
      <w:r w:rsidRPr="00275A17">
        <w:rPr>
          <w:highlight w:val="white"/>
        </w:rPr>
        <w:t xml:space="preserve">    private void SearchReachableCode(int index, ISet&lt;MiddleCode&gt; visitedSet) {</w:t>
      </w:r>
    </w:p>
    <w:p w14:paraId="5D2E0DDB" w14:textId="77777777" w:rsidR="00275A17" w:rsidRPr="00275A17" w:rsidRDefault="00275A17" w:rsidP="00275A17">
      <w:pPr>
        <w:pStyle w:val="Code"/>
        <w:rPr>
          <w:highlight w:val="white"/>
        </w:rPr>
      </w:pPr>
      <w:r w:rsidRPr="00275A17">
        <w:rPr>
          <w:highlight w:val="white"/>
        </w:rPr>
        <w:t xml:space="preserve">      for (; index &lt; m_middleCodeList.Count; ++index) {</w:t>
      </w:r>
    </w:p>
    <w:p w14:paraId="4AD66778" w14:textId="77777777" w:rsidR="00275A17" w:rsidRPr="00275A17" w:rsidRDefault="00275A17" w:rsidP="00275A17">
      <w:pPr>
        <w:pStyle w:val="Code"/>
        <w:rPr>
          <w:highlight w:val="white"/>
        </w:rPr>
      </w:pPr>
      <w:r w:rsidRPr="00275A17">
        <w:rPr>
          <w:highlight w:val="white"/>
        </w:rPr>
        <w:t xml:space="preserve">        MiddleCode middleCode = m_middleCodeList[index];</w:t>
      </w:r>
    </w:p>
    <w:p w14:paraId="1E4C496D" w14:textId="77777777" w:rsidR="00275A17" w:rsidRPr="00275A17" w:rsidRDefault="00275A17" w:rsidP="00275A17">
      <w:pPr>
        <w:pStyle w:val="Code"/>
        <w:rPr>
          <w:highlight w:val="white"/>
        </w:rPr>
      </w:pPr>
    </w:p>
    <w:p w14:paraId="6FA9A479" w14:textId="77777777" w:rsidR="00275A17" w:rsidRPr="00275A17" w:rsidRDefault="00275A17" w:rsidP="00275A17">
      <w:pPr>
        <w:pStyle w:val="Code"/>
        <w:rPr>
          <w:highlight w:val="white"/>
        </w:rPr>
      </w:pPr>
      <w:r w:rsidRPr="00275A17">
        <w:rPr>
          <w:highlight w:val="white"/>
        </w:rPr>
        <w:t xml:space="preserve">        if (visitedSet.Contains(middleCode)) {</w:t>
      </w:r>
    </w:p>
    <w:p w14:paraId="5A17B9E8" w14:textId="77777777" w:rsidR="00275A17" w:rsidRPr="00275A17" w:rsidRDefault="00275A17" w:rsidP="00275A17">
      <w:pPr>
        <w:pStyle w:val="Code"/>
        <w:rPr>
          <w:highlight w:val="white"/>
        </w:rPr>
      </w:pPr>
      <w:r w:rsidRPr="00275A17">
        <w:rPr>
          <w:highlight w:val="white"/>
        </w:rPr>
        <w:t xml:space="preserve">          return;</w:t>
      </w:r>
    </w:p>
    <w:p w14:paraId="5B43CE2C" w14:textId="77777777" w:rsidR="00275A17" w:rsidRPr="00275A17" w:rsidRDefault="00275A17" w:rsidP="00275A17">
      <w:pPr>
        <w:pStyle w:val="Code"/>
        <w:rPr>
          <w:highlight w:val="white"/>
        </w:rPr>
      </w:pPr>
      <w:r w:rsidRPr="00275A17">
        <w:rPr>
          <w:highlight w:val="white"/>
        </w:rPr>
        <w:t xml:space="preserve">        }</w:t>
      </w:r>
    </w:p>
    <w:p w14:paraId="53496678" w14:textId="77777777" w:rsidR="00275A17" w:rsidRPr="00275A17" w:rsidRDefault="00275A17" w:rsidP="00275A17">
      <w:pPr>
        <w:pStyle w:val="Code"/>
        <w:rPr>
          <w:highlight w:val="white"/>
        </w:rPr>
      </w:pPr>
    </w:p>
    <w:p w14:paraId="41ECE66E" w14:textId="77777777" w:rsidR="00275A17" w:rsidRPr="00275A17" w:rsidRDefault="00275A17" w:rsidP="00275A17">
      <w:pPr>
        <w:pStyle w:val="Code"/>
        <w:rPr>
          <w:highlight w:val="white"/>
        </w:rPr>
      </w:pPr>
      <w:r w:rsidRPr="00275A17">
        <w:rPr>
          <w:highlight w:val="white"/>
        </w:rPr>
        <w:t xml:space="preserve">        visitedSet.Add(middleCode);</w:t>
      </w:r>
    </w:p>
    <w:p w14:paraId="3850E5D3" w14:textId="77777777" w:rsidR="00275A17" w:rsidRPr="00275A17" w:rsidRDefault="00275A17" w:rsidP="00275A17">
      <w:pPr>
        <w:pStyle w:val="Code"/>
        <w:rPr>
          <w:highlight w:val="white"/>
        </w:rPr>
      </w:pPr>
    </w:p>
    <w:p w14:paraId="128D9DA8" w14:textId="77777777" w:rsidR="00275A17" w:rsidRPr="00275A17" w:rsidRDefault="00275A17" w:rsidP="00275A17">
      <w:pPr>
        <w:pStyle w:val="Code"/>
        <w:rPr>
          <w:highlight w:val="white"/>
        </w:rPr>
      </w:pPr>
      <w:r w:rsidRPr="00275A17">
        <w:rPr>
          <w:highlight w:val="white"/>
        </w:rPr>
        <w:t xml:space="preserve">        if (middleCode.IsRelation() || middleCode.IsCarry()) {</w:t>
      </w:r>
    </w:p>
    <w:p w14:paraId="5DE5ECE1" w14:textId="77777777" w:rsidR="00275A17" w:rsidRPr="00275A17" w:rsidRDefault="00275A17" w:rsidP="00275A17">
      <w:pPr>
        <w:pStyle w:val="Code"/>
        <w:rPr>
          <w:highlight w:val="white"/>
        </w:rPr>
      </w:pPr>
      <w:r w:rsidRPr="00275A17">
        <w:rPr>
          <w:highlight w:val="white"/>
        </w:rPr>
        <w:t xml:space="preserve">          int target = (int) middleCode[0];</w:t>
      </w:r>
    </w:p>
    <w:p w14:paraId="58BD4C14" w14:textId="77777777" w:rsidR="00275A17" w:rsidRPr="00275A17" w:rsidRDefault="00275A17" w:rsidP="00275A17">
      <w:pPr>
        <w:pStyle w:val="Code"/>
        <w:rPr>
          <w:highlight w:val="white"/>
        </w:rPr>
      </w:pPr>
      <w:r w:rsidRPr="00275A17">
        <w:rPr>
          <w:highlight w:val="white"/>
        </w:rPr>
        <w:t xml:space="preserve">          SearchReachableCode(target, visitedSet);</w:t>
      </w:r>
    </w:p>
    <w:p w14:paraId="711C7B05" w14:textId="77777777" w:rsidR="00275A17" w:rsidRPr="00275A17" w:rsidRDefault="00275A17" w:rsidP="00275A17">
      <w:pPr>
        <w:pStyle w:val="Code"/>
        <w:rPr>
          <w:highlight w:val="white"/>
        </w:rPr>
      </w:pPr>
      <w:r w:rsidRPr="00275A17">
        <w:rPr>
          <w:highlight w:val="white"/>
        </w:rPr>
        <w:t xml:space="preserve">        }</w:t>
      </w:r>
    </w:p>
    <w:p w14:paraId="6CA87443" w14:textId="77777777" w:rsidR="00275A17" w:rsidRPr="00275A17" w:rsidRDefault="00275A17" w:rsidP="00275A17">
      <w:pPr>
        <w:pStyle w:val="Code"/>
        <w:rPr>
          <w:highlight w:val="white"/>
        </w:rPr>
      </w:pPr>
      <w:r w:rsidRPr="00275A17">
        <w:rPr>
          <w:highlight w:val="white"/>
        </w:rPr>
        <w:t xml:space="preserve">        else if (middleCode.IsGoto()) {</w:t>
      </w:r>
    </w:p>
    <w:p w14:paraId="15811B83" w14:textId="77777777" w:rsidR="00275A17" w:rsidRPr="00275A17" w:rsidRDefault="00275A17" w:rsidP="00275A17">
      <w:pPr>
        <w:pStyle w:val="Code"/>
        <w:rPr>
          <w:highlight w:val="white"/>
        </w:rPr>
      </w:pPr>
      <w:r w:rsidRPr="00275A17">
        <w:rPr>
          <w:highlight w:val="white"/>
        </w:rPr>
        <w:t xml:space="preserve">          int target = (int) middleCode[0];</w:t>
      </w:r>
    </w:p>
    <w:p w14:paraId="15093D18" w14:textId="77777777" w:rsidR="00275A17" w:rsidRPr="00275A17" w:rsidRDefault="00275A17" w:rsidP="00275A17">
      <w:pPr>
        <w:pStyle w:val="Code"/>
        <w:rPr>
          <w:highlight w:val="white"/>
        </w:rPr>
      </w:pPr>
      <w:r w:rsidRPr="00275A17">
        <w:rPr>
          <w:highlight w:val="white"/>
        </w:rPr>
        <w:t xml:space="preserve">          SearchReachableCode(target, visitedSet);</w:t>
      </w:r>
    </w:p>
    <w:p w14:paraId="1E7986A8" w14:textId="77777777" w:rsidR="00275A17" w:rsidRPr="00275A17" w:rsidRDefault="00275A17" w:rsidP="00275A17">
      <w:pPr>
        <w:pStyle w:val="Code"/>
        <w:rPr>
          <w:highlight w:val="white"/>
        </w:rPr>
      </w:pPr>
      <w:r w:rsidRPr="00275A17">
        <w:rPr>
          <w:highlight w:val="white"/>
        </w:rPr>
        <w:t xml:space="preserve">          return;</w:t>
      </w:r>
    </w:p>
    <w:p w14:paraId="372F92B4" w14:textId="77777777" w:rsidR="00275A17" w:rsidRPr="00275A17" w:rsidRDefault="00275A17" w:rsidP="00275A17">
      <w:pPr>
        <w:pStyle w:val="Code"/>
        <w:rPr>
          <w:highlight w:val="white"/>
        </w:rPr>
      </w:pPr>
      <w:r w:rsidRPr="00275A17">
        <w:rPr>
          <w:highlight w:val="white"/>
        </w:rPr>
        <w:t xml:space="preserve">        }</w:t>
      </w:r>
    </w:p>
    <w:p w14:paraId="42C694D2" w14:textId="7C8EBF69" w:rsidR="00275A17" w:rsidRPr="00275A17" w:rsidRDefault="00275A17" w:rsidP="00325AD9">
      <w:pPr>
        <w:pStyle w:val="Code"/>
        <w:rPr>
          <w:highlight w:val="white"/>
        </w:rPr>
      </w:pPr>
      <w:r w:rsidRPr="00275A17">
        <w:rPr>
          <w:highlight w:val="white"/>
        </w:rPr>
        <w:t xml:space="preserve">        else if (middleCode.Operator == MiddleOperator.Return) {</w:t>
      </w:r>
    </w:p>
    <w:p w14:paraId="57481F7E" w14:textId="77777777" w:rsidR="00275A17" w:rsidRPr="00275A17" w:rsidRDefault="00275A17" w:rsidP="00275A17">
      <w:pPr>
        <w:pStyle w:val="Code"/>
        <w:rPr>
          <w:highlight w:val="white"/>
        </w:rPr>
      </w:pPr>
      <w:r w:rsidRPr="00275A17">
        <w:rPr>
          <w:highlight w:val="white"/>
        </w:rPr>
        <w:t xml:space="preserve">          return;</w:t>
      </w:r>
    </w:p>
    <w:p w14:paraId="04ED1180" w14:textId="77777777" w:rsidR="00275A17" w:rsidRPr="00275A17" w:rsidRDefault="00275A17" w:rsidP="00275A17">
      <w:pPr>
        <w:pStyle w:val="Code"/>
        <w:rPr>
          <w:highlight w:val="white"/>
        </w:rPr>
      </w:pPr>
      <w:r w:rsidRPr="00275A17">
        <w:rPr>
          <w:highlight w:val="white"/>
        </w:rPr>
        <w:t xml:space="preserve">        }</w:t>
      </w:r>
    </w:p>
    <w:p w14:paraId="15C4FE1F" w14:textId="77777777" w:rsidR="00275A17" w:rsidRPr="00275A17" w:rsidRDefault="00275A17" w:rsidP="00275A17">
      <w:pPr>
        <w:pStyle w:val="Code"/>
        <w:rPr>
          <w:highlight w:val="white"/>
        </w:rPr>
      </w:pPr>
      <w:r w:rsidRPr="00275A17">
        <w:rPr>
          <w:highlight w:val="white"/>
        </w:rPr>
        <w:t xml:space="preserve">        else if (middleCode.Operator == MiddleOperator.FunctionEnd) {</w:t>
      </w:r>
    </w:p>
    <w:p w14:paraId="41559B97" w14:textId="77777777" w:rsidR="00275A17" w:rsidRPr="00275A17" w:rsidRDefault="00275A17" w:rsidP="00275A17">
      <w:pPr>
        <w:pStyle w:val="Code"/>
        <w:rPr>
          <w:highlight w:val="white"/>
        </w:rPr>
      </w:pPr>
      <w:r w:rsidRPr="00275A17">
        <w:rPr>
          <w:highlight w:val="white"/>
        </w:rPr>
        <w:t xml:space="preserve">          Symbol funcSymbol = (Symbol) middleCode[0];</w:t>
      </w:r>
    </w:p>
    <w:p w14:paraId="0C3ECFC4" w14:textId="77777777" w:rsidR="00275A17" w:rsidRPr="00275A17" w:rsidRDefault="00275A17" w:rsidP="00275A17">
      <w:pPr>
        <w:pStyle w:val="Code"/>
        <w:rPr>
          <w:highlight w:val="white"/>
        </w:rPr>
      </w:pPr>
      <w:r w:rsidRPr="00275A17">
        <w:rPr>
          <w:highlight w:val="white"/>
        </w:rPr>
        <w:t xml:space="preserve">          Assert.Error(funcSymbol.Type.ReturnType.IsVoid(),</w:t>
      </w:r>
    </w:p>
    <w:p w14:paraId="60B558DC" w14:textId="77777777" w:rsidR="00275A17" w:rsidRPr="00275A17" w:rsidRDefault="00275A17" w:rsidP="00275A17">
      <w:pPr>
        <w:pStyle w:val="Code"/>
        <w:rPr>
          <w:highlight w:val="white"/>
        </w:rPr>
      </w:pPr>
      <w:r w:rsidRPr="00275A17">
        <w:rPr>
          <w:highlight w:val="white"/>
        </w:rPr>
        <w:t xml:space="preserve">                       funcSymbol.Name,</w:t>
      </w:r>
    </w:p>
    <w:p w14:paraId="281ED4C7" w14:textId="77777777" w:rsidR="00275A17" w:rsidRPr="00275A17" w:rsidRDefault="00275A17" w:rsidP="00275A17">
      <w:pPr>
        <w:pStyle w:val="Code"/>
        <w:rPr>
          <w:highlight w:val="white"/>
        </w:rPr>
      </w:pPr>
      <w:r w:rsidRPr="00275A17">
        <w:rPr>
          <w:highlight w:val="white"/>
        </w:rPr>
        <w:t xml:space="preserve">                       Message.Reached_the_end_of_a_non__void_function);</w:t>
      </w:r>
    </w:p>
    <w:p w14:paraId="41D59C80" w14:textId="77777777" w:rsidR="00275A17" w:rsidRPr="00275A17" w:rsidRDefault="00275A17" w:rsidP="00275A17">
      <w:pPr>
        <w:pStyle w:val="Code"/>
        <w:rPr>
          <w:highlight w:val="white"/>
        </w:rPr>
      </w:pPr>
      <w:r w:rsidRPr="00275A17">
        <w:rPr>
          <w:highlight w:val="white"/>
        </w:rPr>
        <w:t xml:space="preserve">          return;</w:t>
      </w:r>
    </w:p>
    <w:p w14:paraId="3AE1BBE8" w14:textId="77777777" w:rsidR="00275A17" w:rsidRPr="00275A17" w:rsidRDefault="00275A17" w:rsidP="00275A17">
      <w:pPr>
        <w:pStyle w:val="Code"/>
        <w:rPr>
          <w:highlight w:val="white"/>
        </w:rPr>
      </w:pPr>
      <w:r w:rsidRPr="00275A17">
        <w:rPr>
          <w:highlight w:val="white"/>
        </w:rPr>
        <w:t xml:space="preserve">        }</w:t>
      </w:r>
    </w:p>
    <w:p w14:paraId="00F29238" w14:textId="77777777" w:rsidR="00275A17" w:rsidRPr="00275A17" w:rsidRDefault="00275A17" w:rsidP="00275A17">
      <w:pPr>
        <w:pStyle w:val="Code"/>
        <w:rPr>
          <w:highlight w:val="white"/>
        </w:rPr>
      </w:pPr>
      <w:r w:rsidRPr="00275A17">
        <w:rPr>
          <w:highlight w:val="white"/>
        </w:rPr>
        <w:t xml:space="preserve">      }</w:t>
      </w:r>
    </w:p>
    <w:p w14:paraId="74E02723" w14:textId="64F484FC" w:rsidR="00275A17" w:rsidRDefault="00275A17" w:rsidP="00275A17">
      <w:pPr>
        <w:pStyle w:val="Code"/>
        <w:rPr>
          <w:highlight w:val="white"/>
        </w:rPr>
      </w:pPr>
      <w:r w:rsidRPr="00275A17">
        <w:rPr>
          <w:highlight w:val="white"/>
        </w:rPr>
        <w:t xml:space="preserve">    }</w:t>
      </w:r>
    </w:p>
    <w:p w14:paraId="139EA3AC" w14:textId="77777777" w:rsidR="00D720CF" w:rsidRPr="00275A17" w:rsidRDefault="00D720CF" w:rsidP="00275A17">
      <w:pPr>
        <w:pStyle w:val="Code"/>
        <w:rPr>
          <w:highlight w:val="white"/>
        </w:rPr>
      </w:pPr>
    </w:p>
    <w:p w14:paraId="27DBBDDF" w14:textId="77777777" w:rsidR="00E33CCC" w:rsidRDefault="00E33CCC" w:rsidP="00E33CCC">
      <w:pPr>
        <w:pStyle w:val="Rubrik3"/>
        <w:numPr>
          <w:ilvl w:val="2"/>
          <w:numId w:val="128"/>
        </w:numPr>
      </w:pPr>
      <w:bookmarkStart w:id="478" w:name="_Toc49764392"/>
      <w:r>
        <w:t>Remove Push-Pop Chains</w:t>
      </w:r>
      <w:bookmarkEnd w:id="478"/>
    </w:p>
    <w:p w14:paraId="340FD427" w14:textId="77777777" w:rsidR="00E33CCC" w:rsidRPr="00CF0EA0" w:rsidRDefault="00E33CCC" w:rsidP="00E33CCC">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22361FAC" w14:textId="77777777" w:rsidTr="00E33CCC">
        <w:tc>
          <w:tcPr>
            <w:tcW w:w="3116" w:type="dxa"/>
          </w:tcPr>
          <w:p w14:paraId="5E4AA239" w14:textId="77777777" w:rsidR="00E33CCC" w:rsidRDefault="00E33CCC" w:rsidP="00E33CCC">
            <w:pPr>
              <w:pStyle w:val="Code"/>
            </w:pPr>
            <w:r w:rsidRPr="00EC76D5">
              <w:t xml:space="preserve">1. </w:t>
            </w:r>
            <w:r>
              <w:t>push x</w:t>
            </w:r>
          </w:p>
          <w:p w14:paraId="703E5E8A" w14:textId="77777777" w:rsidR="00E33CCC" w:rsidRDefault="00E33CCC" w:rsidP="00E33CCC">
            <w:pPr>
              <w:pStyle w:val="Code"/>
            </w:pPr>
            <w:r w:rsidRPr="00EC76D5">
              <w:t xml:space="preserve">2. </w:t>
            </w:r>
            <w:r>
              <w:t>pop x</w:t>
            </w:r>
          </w:p>
          <w:p w14:paraId="23BDBB50" w14:textId="77777777" w:rsidR="00E33CCC" w:rsidRDefault="00E33CCC" w:rsidP="00E33CCC">
            <w:pPr>
              <w:pStyle w:val="Code"/>
            </w:pPr>
          </w:p>
          <w:p w14:paraId="40C7A42F" w14:textId="77777777" w:rsidR="00E33CCC" w:rsidRDefault="00E33CCC" w:rsidP="00E33CCC">
            <w:pPr>
              <w:pStyle w:val="Code"/>
            </w:pPr>
            <w:r w:rsidRPr="00EC76D5">
              <w:t xml:space="preserve">1. </w:t>
            </w:r>
            <w:r>
              <w:t>push x</w:t>
            </w:r>
          </w:p>
          <w:p w14:paraId="45F27AC9" w14:textId="77777777" w:rsidR="00E33CCC" w:rsidRPr="00EC76D5" w:rsidRDefault="00E33CCC" w:rsidP="00E33CCC">
            <w:pPr>
              <w:pStyle w:val="Code"/>
            </w:pPr>
            <w:r w:rsidRPr="00EC76D5">
              <w:t xml:space="preserve">2. </w:t>
            </w:r>
            <w:r>
              <w:t>pop</w:t>
            </w:r>
          </w:p>
        </w:tc>
        <w:tc>
          <w:tcPr>
            <w:tcW w:w="3117" w:type="dxa"/>
          </w:tcPr>
          <w:p w14:paraId="025D5773" w14:textId="77777777" w:rsidR="00E33CCC" w:rsidRPr="00EC76D5" w:rsidRDefault="00E33CCC" w:rsidP="00E33CCC">
            <w:pPr>
              <w:pStyle w:val="Code"/>
            </w:pPr>
            <w:r w:rsidRPr="00EC76D5">
              <w:t xml:space="preserve">1. </w:t>
            </w:r>
            <w:r>
              <w:rPr>
                <w:i/>
                <w:iCs/>
              </w:rPr>
              <w:t>removed</w:t>
            </w:r>
          </w:p>
          <w:p w14:paraId="51F095DE" w14:textId="77777777" w:rsidR="00E33CCC" w:rsidRDefault="00E33CCC" w:rsidP="00E33CCC">
            <w:pPr>
              <w:pStyle w:val="Code"/>
              <w:rPr>
                <w:i/>
                <w:iCs/>
              </w:rPr>
            </w:pPr>
            <w:r w:rsidRPr="00EC76D5">
              <w:t xml:space="preserve">2. </w:t>
            </w:r>
            <w:r>
              <w:rPr>
                <w:i/>
                <w:iCs/>
              </w:rPr>
              <w:t>removed</w:t>
            </w:r>
          </w:p>
          <w:p w14:paraId="15B23D3F" w14:textId="77777777" w:rsidR="00E33CCC" w:rsidRDefault="00E33CCC" w:rsidP="00E33CCC">
            <w:pPr>
              <w:pStyle w:val="Code"/>
              <w:rPr>
                <w:i/>
                <w:iCs/>
              </w:rPr>
            </w:pPr>
          </w:p>
          <w:p w14:paraId="71E44AF6" w14:textId="77777777" w:rsidR="00E33CCC" w:rsidRPr="00EC76D5" w:rsidRDefault="00E33CCC" w:rsidP="00E33CCC">
            <w:pPr>
              <w:pStyle w:val="Code"/>
            </w:pPr>
            <w:r w:rsidRPr="00EC76D5">
              <w:t xml:space="preserve">1. </w:t>
            </w:r>
            <w:r>
              <w:rPr>
                <w:i/>
                <w:iCs/>
              </w:rPr>
              <w:t>removed</w:t>
            </w:r>
          </w:p>
          <w:p w14:paraId="5E1CBE98" w14:textId="77777777" w:rsidR="00E33CCC" w:rsidRPr="00EC76D5" w:rsidRDefault="00E33CCC" w:rsidP="00E33CCC">
            <w:pPr>
              <w:pStyle w:val="Code"/>
            </w:pPr>
            <w:r w:rsidRPr="00EC76D5">
              <w:t xml:space="preserve">2. </w:t>
            </w:r>
            <w:r>
              <w:rPr>
                <w:i/>
                <w:iCs/>
              </w:rPr>
              <w:t>removed</w:t>
            </w:r>
          </w:p>
        </w:tc>
        <w:tc>
          <w:tcPr>
            <w:tcW w:w="3117" w:type="dxa"/>
          </w:tcPr>
          <w:p w14:paraId="0FC8B78C" w14:textId="77777777" w:rsidR="00E33CCC" w:rsidRPr="00EC76D5" w:rsidRDefault="00E33CCC" w:rsidP="00E33CCC">
            <w:pPr>
              <w:pStyle w:val="Code"/>
            </w:pPr>
          </w:p>
        </w:tc>
      </w:tr>
    </w:tbl>
    <w:p w14:paraId="1169CA9A" w14:textId="77777777" w:rsidR="00E33CCC" w:rsidRDefault="00E33CCC" w:rsidP="00E33CCC">
      <w:r>
        <w:t>However, we do not remove code where different symbols are pushed and popped.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00EC1DB9" w14:textId="77777777" w:rsidTr="00E33CCC">
        <w:tc>
          <w:tcPr>
            <w:tcW w:w="3116" w:type="dxa"/>
          </w:tcPr>
          <w:p w14:paraId="228E2381" w14:textId="77777777" w:rsidR="00E33CCC" w:rsidRDefault="00E33CCC" w:rsidP="00E33CCC">
            <w:pPr>
              <w:pStyle w:val="Code"/>
            </w:pPr>
            <w:r w:rsidRPr="00EC76D5">
              <w:t xml:space="preserve">1. </w:t>
            </w:r>
            <w:r>
              <w:t>push x</w:t>
            </w:r>
          </w:p>
          <w:p w14:paraId="0A5B502C" w14:textId="77777777" w:rsidR="00E33CCC" w:rsidRDefault="00E33CCC" w:rsidP="00E33CCC">
            <w:pPr>
              <w:pStyle w:val="Code"/>
            </w:pPr>
            <w:r w:rsidRPr="00EC76D5">
              <w:t xml:space="preserve">2. </w:t>
            </w:r>
            <w:r>
              <w:t>pop y</w:t>
            </w:r>
          </w:p>
          <w:p w14:paraId="41F4D020" w14:textId="608285FE" w:rsidR="00765FE8" w:rsidRPr="00EC76D5" w:rsidRDefault="00765FE8" w:rsidP="00E33CCC">
            <w:pPr>
              <w:pStyle w:val="Code"/>
            </w:pPr>
          </w:p>
        </w:tc>
        <w:tc>
          <w:tcPr>
            <w:tcW w:w="3117" w:type="dxa"/>
          </w:tcPr>
          <w:p w14:paraId="67E1214E" w14:textId="77777777" w:rsidR="00E33CCC" w:rsidRPr="00EC76D5" w:rsidRDefault="00E33CCC" w:rsidP="00E33CCC">
            <w:pPr>
              <w:pStyle w:val="Code"/>
            </w:pPr>
          </w:p>
        </w:tc>
        <w:tc>
          <w:tcPr>
            <w:tcW w:w="3117" w:type="dxa"/>
          </w:tcPr>
          <w:p w14:paraId="42C7AAB1" w14:textId="77777777" w:rsidR="00E33CCC" w:rsidRPr="00EC76D5" w:rsidRDefault="00E33CCC" w:rsidP="00E33CCC">
            <w:pPr>
              <w:pStyle w:val="Code"/>
            </w:pPr>
          </w:p>
        </w:tc>
      </w:tr>
    </w:tbl>
    <w:p w14:paraId="768769B4" w14:textId="77777777" w:rsidR="00765FE8" w:rsidRPr="00765FE8" w:rsidRDefault="00765FE8" w:rsidP="00765FE8">
      <w:pPr>
        <w:pStyle w:val="Code"/>
        <w:rPr>
          <w:highlight w:val="white"/>
        </w:rPr>
      </w:pPr>
      <w:r w:rsidRPr="00765FE8">
        <w:rPr>
          <w:highlight w:val="white"/>
        </w:rPr>
        <w:t xml:space="preserve">    public void RemovePushPop() {</w:t>
      </w:r>
    </w:p>
    <w:p w14:paraId="43EF1288" w14:textId="77777777" w:rsidR="00765FE8" w:rsidRPr="00765FE8" w:rsidRDefault="00765FE8" w:rsidP="00765FE8">
      <w:pPr>
        <w:pStyle w:val="Code"/>
        <w:rPr>
          <w:highlight w:val="white"/>
        </w:rPr>
      </w:pPr>
      <w:r w:rsidRPr="00765FE8">
        <w:rPr>
          <w:highlight w:val="white"/>
        </w:rPr>
        <w:t xml:space="preserve">      for (int index = 0; index &lt; (m_middleCodeList.Count - 1); ++index) {</w:t>
      </w:r>
    </w:p>
    <w:p w14:paraId="45A6B3DD" w14:textId="77777777" w:rsidR="00765FE8" w:rsidRPr="00765FE8" w:rsidRDefault="00765FE8" w:rsidP="00765FE8">
      <w:pPr>
        <w:pStyle w:val="Code"/>
        <w:rPr>
          <w:highlight w:val="white"/>
        </w:rPr>
      </w:pPr>
      <w:r w:rsidRPr="00765FE8">
        <w:rPr>
          <w:highlight w:val="white"/>
        </w:rPr>
        <w:t xml:space="preserve">        MiddleCode thisCode = m_middleCodeList[index],</w:t>
      </w:r>
    </w:p>
    <w:p w14:paraId="274EF190" w14:textId="77777777" w:rsidR="00765FE8" w:rsidRPr="00765FE8" w:rsidRDefault="00765FE8" w:rsidP="00765FE8">
      <w:pPr>
        <w:pStyle w:val="Code"/>
        <w:rPr>
          <w:highlight w:val="white"/>
        </w:rPr>
      </w:pPr>
      <w:r w:rsidRPr="00765FE8">
        <w:rPr>
          <w:highlight w:val="white"/>
        </w:rPr>
        <w:t xml:space="preserve">                   nextCode = m_middleCodeList[index + 1];</w:t>
      </w:r>
    </w:p>
    <w:p w14:paraId="1A95F7B5" w14:textId="77777777" w:rsidR="00765FE8" w:rsidRPr="00765FE8" w:rsidRDefault="00765FE8" w:rsidP="00765FE8">
      <w:pPr>
        <w:pStyle w:val="Code"/>
        <w:rPr>
          <w:highlight w:val="white"/>
        </w:rPr>
      </w:pPr>
      <w:r w:rsidRPr="00765FE8">
        <w:rPr>
          <w:highlight w:val="white"/>
        </w:rPr>
        <w:t xml:space="preserve">        if ((thisCode.Operator == MiddleOperator.PushFloat) &amp;&amp;</w:t>
      </w:r>
    </w:p>
    <w:p w14:paraId="064C9ECB" w14:textId="77777777" w:rsidR="00765FE8" w:rsidRPr="00765FE8" w:rsidRDefault="00765FE8" w:rsidP="00765FE8">
      <w:pPr>
        <w:pStyle w:val="Code"/>
        <w:rPr>
          <w:highlight w:val="white"/>
        </w:rPr>
      </w:pPr>
      <w:r w:rsidRPr="00765FE8">
        <w:rPr>
          <w:highlight w:val="white"/>
        </w:rPr>
        <w:t xml:space="preserve">            (nextCode.Operator == MiddleOperator.PopFloat) &amp;&amp;</w:t>
      </w:r>
    </w:p>
    <w:p w14:paraId="44748286" w14:textId="77777777" w:rsidR="00765FE8" w:rsidRPr="00765FE8" w:rsidRDefault="00765FE8" w:rsidP="00765FE8">
      <w:pPr>
        <w:pStyle w:val="Code"/>
        <w:rPr>
          <w:highlight w:val="white"/>
        </w:rPr>
      </w:pPr>
      <w:r w:rsidRPr="00765FE8">
        <w:rPr>
          <w:highlight w:val="white"/>
        </w:rPr>
        <w:t xml:space="preserve">            ((thisCode[0] == nextCode[0]) || (nextCode[0] == null))) {</w:t>
      </w:r>
    </w:p>
    <w:p w14:paraId="44C03209" w14:textId="77777777" w:rsidR="00765FE8" w:rsidRPr="00765FE8" w:rsidRDefault="00765FE8" w:rsidP="00765FE8">
      <w:pPr>
        <w:pStyle w:val="Code"/>
        <w:rPr>
          <w:highlight w:val="white"/>
        </w:rPr>
      </w:pPr>
      <w:r w:rsidRPr="00765FE8">
        <w:rPr>
          <w:highlight w:val="white"/>
        </w:rPr>
        <w:t xml:space="preserve">          thisCode.Clear();</w:t>
      </w:r>
    </w:p>
    <w:p w14:paraId="1C4C5791" w14:textId="77777777" w:rsidR="00765FE8" w:rsidRPr="00765FE8" w:rsidRDefault="00765FE8" w:rsidP="00765FE8">
      <w:pPr>
        <w:pStyle w:val="Code"/>
        <w:rPr>
          <w:highlight w:val="white"/>
        </w:rPr>
      </w:pPr>
      <w:r w:rsidRPr="00765FE8">
        <w:rPr>
          <w:highlight w:val="white"/>
        </w:rPr>
        <w:t xml:space="preserve">          nextCode.Clear();</w:t>
      </w:r>
    </w:p>
    <w:p w14:paraId="37C8166A" w14:textId="77777777" w:rsidR="00765FE8" w:rsidRPr="00765FE8" w:rsidRDefault="00765FE8" w:rsidP="00765FE8">
      <w:pPr>
        <w:pStyle w:val="Code"/>
        <w:rPr>
          <w:highlight w:val="white"/>
        </w:rPr>
      </w:pPr>
      <w:r w:rsidRPr="00765FE8">
        <w:rPr>
          <w:highlight w:val="white"/>
        </w:rPr>
        <w:t xml:space="preserve">          m_update = true;</w:t>
      </w:r>
    </w:p>
    <w:p w14:paraId="1210B7F4" w14:textId="77777777" w:rsidR="00765FE8" w:rsidRPr="00765FE8" w:rsidRDefault="00765FE8" w:rsidP="00765FE8">
      <w:pPr>
        <w:pStyle w:val="Code"/>
        <w:rPr>
          <w:highlight w:val="white"/>
        </w:rPr>
      </w:pPr>
      <w:r w:rsidRPr="00765FE8">
        <w:rPr>
          <w:highlight w:val="white"/>
        </w:rPr>
        <w:t xml:space="preserve">        }</w:t>
      </w:r>
    </w:p>
    <w:p w14:paraId="266DBE25" w14:textId="77777777" w:rsidR="00765FE8" w:rsidRPr="00765FE8" w:rsidRDefault="00765FE8" w:rsidP="00765FE8">
      <w:pPr>
        <w:pStyle w:val="Code"/>
        <w:rPr>
          <w:highlight w:val="white"/>
        </w:rPr>
      </w:pPr>
      <w:r w:rsidRPr="00765FE8">
        <w:rPr>
          <w:highlight w:val="white"/>
        </w:rPr>
        <w:t xml:space="preserve">      }</w:t>
      </w:r>
    </w:p>
    <w:p w14:paraId="5B245540" w14:textId="77777777" w:rsidR="00765FE8" w:rsidRPr="00765FE8" w:rsidRDefault="00765FE8" w:rsidP="00765FE8">
      <w:pPr>
        <w:pStyle w:val="Code"/>
        <w:rPr>
          <w:highlight w:val="white"/>
        </w:rPr>
      </w:pPr>
      <w:r w:rsidRPr="00765FE8">
        <w:rPr>
          <w:highlight w:val="white"/>
        </w:rPr>
        <w:t xml:space="preserve">    }</w:t>
      </w:r>
    </w:p>
    <w:p w14:paraId="1BE760DA" w14:textId="77777777" w:rsidR="00765FE8" w:rsidRPr="00765FE8" w:rsidRDefault="00765FE8" w:rsidP="00765FE8">
      <w:pPr>
        <w:pStyle w:val="Code"/>
        <w:rPr>
          <w:highlight w:val="white"/>
        </w:rPr>
      </w:pPr>
      <w:r w:rsidRPr="00765FE8">
        <w:rPr>
          <w:highlight w:val="white"/>
        </w:rPr>
        <w:t xml:space="preserve">  </w:t>
      </w:r>
    </w:p>
    <w:p w14:paraId="63998D5C" w14:textId="41B4ACE6" w:rsidR="00E33CCC" w:rsidRDefault="00C068DA" w:rsidP="00E33CCC">
      <w:pPr>
        <w:pStyle w:val="Rubrik3"/>
        <w:numPr>
          <w:ilvl w:val="2"/>
          <w:numId w:val="155"/>
        </w:numPr>
      </w:pPr>
      <w:r>
        <w:t>Merge</w:t>
      </w:r>
      <w:r w:rsidR="00E33CCC">
        <w:t xml:space="preserve"> Pop-Push Chains</w:t>
      </w:r>
    </w:p>
    <w:p w14:paraId="14D0F6CA" w14:textId="7D445CD9" w:rsidR="00E33CCC" w:rsidRPr="00CF0EA0" w:rsidRDefault="00E33CCC" w:rsidP="00E33CCC">
      <w:r>
        <w:t>Sometimes there may be a pop followed by a push of the same symbol, which shall be replaced by a top.</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E33CCC" w:rsidRPr="00EC76D5" w14:paraId="13DE970F" w14:textId="77777777" w:rsidTr="00E33CCC">
        <w:tc>
          <w:tcPr>
            <w:tcW w:w="3116" w:type="dxa"/>
          </w:tcPr>
          <w:p w14:paraId="2F985A3B" w14:textId="714EABCA" w:rsidR="00E33CCC" w:rsidRDefault="00E33CCC" w:rsidP="00E33CCC">
            <w:pPr>
              <w:pStyle w:val="Code"/>
            </w:pPr>
            <w:r w:rsidRPr="00EC76D5">
              <w:t xml:space="preserve">1. </w:t>
            </w:r>
            <w:r w:rsidR="00E11609">
              <w:t>pop</w:t>
            </w:r>
            <w:r>
              <w:t xml:space="preserve"> x</w:t>
            </w:r>
          </w:p>
          <w:p w14:paraId="5A6BAEEA" w14:textId="46580349" w:rsidR="00E33CCC" w:rsidRPr="00EC76D5" w:rsidRDefault="00E33CCC" w:rsidP="00E33CCC">
            <w:pPr>
              <w:pStyle w:val="Code"/>
            </w:pPr>
            <w:r w:rsidRPr="00EC76D5">
              <w:t xml:space="preserve">2. </w:t>
            </w:r>
            <w:r>
              <w:t>p</w:t>
            </w:r>
            <w:r w:rsidR="00E11609">
              <w:t>ush</w:t>
            </w:r>
            <w:r>
              <w:t xml:space="preserve"> x</w:t>
            </w:r>
          </w:p>
        </w:tc>
        <w:tc>
          <w:tcPr>
            <w:tcW w:w="3117" w:type="dxa"/>
          </w:tcPr>
          <w:p w14:paraId="702229C3" w14:textId="41BEEF38" w:rsidR="00E33CCC" w:rsidRPr="00EC76D5" w:rsidRDefault="00E33CCC" w:rsidP="00E33CCC">
            <w:pPr>
              <w:pStyle w:val="Code"/>
            </w:pPr>
            <w:r w:rsidRPr="00EC76D5">
              <w:t xml:space="preserve">1. </w:t>
            </w:r>
            <w:r w:rsidR="00E11609">
              <w:t>top x</w:t>
            </w:r>
          </w:p>
          <w:p w14:paraId="4A12F5A9" w14:textId="2E2D18FF" w:rsidR="00E33CCC" w:rsidRPr="00E11609" w:rsidRDefault="00E33CCC" w:rsidP="00E33CCC">
            <w:pPr>
              <w:pStyle w:val="Code"/>
              <w:rPr>
                <w:i/>
                <w:iCs/>
              </w:rPr>
            </w:pPr>
            <w:r w:rsidRPr="00EC76D5">
              <w:t xml:space="preserve">2. </w:t>
            </w:r>
            <w:r>
              <w:rPr>
                <w:i/>
                <w:iCs/>
              </w:rPr>
              <w:t>remove</w:t>
            </w:r>
            <w:r w:rsidR="00E11609">
              <w:rPr>
                <w:i/>
                <w:iCs/>
              </w:rPr>
              <w:t>d</w:t>
            </w:r>
          </w:p>
        </w:tc>
        <w:tc>
          <w:tcPr>
            <w:tcW w:w="3117" w:type="dxa"/>
          </w:tcPr>
          <w:p w14:paraId="5467240B" w14:textId="77777777" w:rsidR="00E33CCC" w:rsidRPr="00EC76D5" w:rsidRDefault="00E33CCC" w:rsidP="00E33CCC">
            <w:pPr>
              <w:pStyle w:val="Code"/>
            </w:pPr>
          </w:p>
        </w:tc>
      </w:tr>
    </w:tbl>
    <w:p w14:paraId="274D235C" w14:textId="77777777" w:rsidR="000A0C51" w:rsidRDefault="000A0C51" w:rsidP="00AD7D34">
      <w:pPr>
        <w:pStyle w:val="Code"/>
        <w:rPr>
          <w:highlight w:val="white"/>
        </w:rPr>
      </w:pPr>
    </w:p>
    <w:p w14:paraId="07ED62FC" w14:textId="3529FFF5" w:rsidR="00AD7D34" w:rsidRPr="00C17C65" w:rsidRDefault="00AD7D34" w:rsidP="00AD7D34">
      <w:pPr>
        <w:pStyle w:val="Code"/>
        <w:rPr>
          <w:highlight w:val="white"/>
        </w:rPr>
      </w:pPr>
      <w:r w:rsidRPr="00C17C65">
        <w:rPr>
          <w:highlight w:val="white"/>
        </w:rPr>
        <w:t xml:space="preserve">    public void MergePopPushToTop() {</w:t>
      </w:r>
    </w:p>
    <w:p w14:paraId="38FB0E7A" w14:textId="77777777" w:rsidR="00AD7D34" w:rsidRPr="00C17C65" w:rsidRDefault="00AD7D34" w:rsidP="00AD7D34">
      <w:pPr>
        <w:pStyle w:val="Code"/>
        <w:rPr>
          <w:highlight w:val="white"/>
        </w:rPr>
      </w:pPr>
      <w:r w:rsidRPr="00C17C65">
        <w:rPr>
          <w:highlight w:val="white"/>
        </w:rPr>
        <w:t xml:space="preserve">      for (int index = 0; index &lt; (m_middleCodeList.Count - 1); ++index) {</w:t>
      </w:r>
    </w:p>
    <w:p w14:paraId="12672940" w14:textId="77777777" w:rsidR="00AD7D34" w:rsidRPr="00C17C65" w:rsidRDefault="00AD7D34" w:rsidP="00AD7D34">
      <w:pPr>
        <w:pStyle w:val="Code"/>
        <w:rPr>
          <w:highlight w:val="white"/>
        </w:rPr>
      </w:pPr>
      <w:r w:rsidRPr="00C17C65">
        <w:rPr>
          <w:highlight w:val="white"/>
        </w:rPr>
        <w:t xml:space="preserve">        MiddleCode thisCode = m_middleCodeList[index],</w:t>
      </w:r>
    </w:p>
    <w:p w14:paraId="1AA6484E" w14:textId="77777777" w:rsidR="00AD7D34" w:rsidRPr="00C17C65" w:rsidRDefault="00AD7D34" w:rsidP="00AD7D34">
      <w:pPr>
        <w:pStyle w:val="Code"/>
        <w:rPr>
          <w:highlight w:val="white"/>
        </w:rPr>
      </w:pPr>
      <w:r w:rsidRPr="00C17C65">
        <w:rPr>
          <w:highlight w:val="white"/>
        </w:rPr>
        <w:t xml:space="preserve">                   nextCode = m_middleCodeList[index + 1];</w:t>
      </w:r>
    </w:p>
    <w:p w14:paraId="783099D2" w14:textId="77777777" w:rsidR="00AD7D34" w:rsidRPr="00C17C65" w:rsidRDefault="00AD7D34" w:rsidP="00AD7D34">
      <w:pPr>
        <w:pStyle w:val="Code"/>
        <w:rPr>
          <w:highlight w:val="white"/>
        </w:rPr>
      </w:pPr>
    </w:p>
    <w:p w14:paraId="7B8A040C" w14:textId="77777777" w:rsidR="00AD7D34" w:rsidRPr="00C17C65" w:rsidRDefault="00AD7D34" w:rsidP="00AD7D34">
      <w:pPr>
        <w:pStyle w:val="Code"/>
        <w:rPr>
          <w:highlight w:val="white"/>
        </w:rPr>
      </w:pPr>
      <w:r w:rsidRPr="00C17C65">
        <w:rPr>
          <w:highlight w:val="white"/>
        </w:rPr>
        <w:t xml:space="preserve">        if ((thisCode.Operator == MiddleOperator.PopFloat) &amp;&amp;</w:t>
      </w:r>
    </w:p>
    <w:p w14:paraId="78CA3CD0" w14:textId="77777777" w:rsidR="00AD7D34" w:rsidRPr="00C17C65" w:rsidRDefault="00AD7D34" w:rsidP="00AD7D34">
      <w:pPr>
        <w:pStyle w:val="Code"/>
        <w:rPr>
          <w:highlight w:val="white"/>
        </w:rPr>
      </w:pPr>
      <w:r w:rsidRPr="00C17C65">
        <w:rPr>
          <w:highlight w:val="white"/>
        </w:rPr>
        <w:t xml:space="preserve">            (nextCode.Operator == MiddleOperator.PushFloat) &amp;&amp;</w:t>
      </w:r>
    </w:p>
    <w:p w14:paraId="018BEC88" w14:textId="77777777" w:rsidR="00AD7D34" w:rsidRPr="00C17C65" w:rsidRDefault="00AD7D34" w:rsidP="00AD7D34">
      <w:pPr>
        <w:pStyle w:val="Code"/>
        <w:rPr>
          <w:highlight w:val="white"/>
        </w:rPr>
      </w:pPr>
      <w:r w:rsidRPr="00C17C65">
        <w:rPr>
          <w:highlight w:val="white"/>
        </w:rPr>
        <w:t xml:space="preserve">            (thisCode[0] == nextCode[0])) {</w:t>
      </w:r>
    </w:p>
    <w:p w14:paraId="6FFDBF59" w14:textId="77777777" w:rsidR="00AD7D34" w:rsidRPr="00C17C65" w:rsidRDefault="00AD7D34" w:rsidP="00AD7D34">
      <w:pPr>
        <w:pStyle w:val="Code"/>
        <w:rPr>
          <w:highlight w:val="white"/>
        </w:rPr>
      </w:pPr>
      <w:r w:rsidRPr="00C17C65">
        <w:rPr>
          <w:highlight w:val="white"/>
        </w:rPr>
        <w:t xml:space="preserve">          thisCode.Operator = MiddleOperator.TopFloat;</w:t>
      </w:r>
    </w:p>
    <w:p w14:paraId="74A29E09" w14:textId="77777777" w:rsidR="00AD7D34" w:rsidRPr="00C17C65" w:rsidRDefault="00AD7D34" w:rsidP="00AD7D34">
      <w:pPr>
        <w:pStyle w:val="Code"/>
        <w:rPr>
          <w:highlight w:val="white"/>
        </w:rPr>
      </w:pPr>
      <w:r w:rsidRPr="00C17C65">
        <w:rPr>
          <w:highlight w:val="white"/>
        </w:rPr>
        <w:t xml:space="preserve">          nextCode.Clear();</w:t>
      </w:r>
    </w:p>
    <w:p w14:paraId="1D95A972" w14:textId="77777777" w:rsidR="00AD7D34" w:rsidRPr="00C17C65" w:rsidRDefault="00AD7D34" w:rsidP="00AD7D34">
      <w:pPr>
        <w:pStyle w:val="Code"/>
        <w:rPr>
          <w:highlight w:val="white"/>
        </w:rPr>
      </w:pPr>
      <w:r w:rsidRPr="00C17C65">
        <w:rPr>
          <w:highlight w:val="white"/>
        </w:rPr>
        <w:t xml:space="preserve">          m_update = true;</w:t>
      </w:r>
    </w:p>
    <w:p w14:paraId="11923CBB" w14:textId="77777777" w:rsidR="00AD7D34" w:rsidRPr="00C17C65" w:rsidRDefault="00AD7D34" w:rsidP="00AD7D34">
      <w:pPr>
        <w:pStyle w:val="Code"/>
        <w:rPr>
          <w:highlight w:val="white"/>
        </w:rPr>
      </w:pPr>
      <w:r w:rsidRPr="00C17C65">
        <w:rPr>
          <w:highlight w:val="white"/>
        </w:rPr>
        <w:t xml:space="preserve">        }</w:t>
      </w:r>
    </w:p>
    <w:p w14:paraId="32307BE5" w14:textId="77777777" w:rsidR="00AD7D34" w:rsidRPr="00C17C65" w:rsidRDefault="00AD7D34" w:rsidP="00AD7D34">
      <w:pPr>
        <w:pStyle w:val="Code"/>
        <w:rPr>
          <w:highlight w:val="white"/>
        </w:rPr>
      </w:pPr>
      <w:r w:rsidRPr="00C17C65">
        <w:rPr>
          <w:highlight w:val="white"/>
        </w:rPr>
        <w:t xml:space="preserve">      }</w:t>
      </w:r>
    </w:p>
    <w:p w14:paraId="090DCF3F" w14:textId="77777777" w:rsidR="00AD7D34" w:rsidRPr="00C17C65" w:rsidRDefault="00AD7D34" w:rsidP="00AD7D34">
      <w:pPr>
        <w:pStyle w:val="Code"/>
        <w:rPr>
          <w:highlight w:val="white"/>
        </w:rPr>
      </w:pPr>
      <w:r w:rsidRPr="00C17C65">
        <w:rPr>
          <w:highlight w:val="white"/>
        </w:rPr>
        <w:t xml:space="preserve">    }</w:t>
      </w:r>
    </w:p>
    <w:p w14:paraId="73653B06" w14:textId="7E3362A4" w:rsidR="00AD7D34" w:rsidRDefault="00AD7D34" w:rsidP="00AD7D34">
      <w:pPr>
        <w:pStyle w:val="Rubrik3"/>
      </w:pPr>
      <w:bookmarkStart w:id="479" w:name="_Toc49764393"/>
      <w:r>
        <w:t>Change Top-Pop to Pop</w:t>
      </w:r>
      <w:bookmarkEnd w:id="479"/>
    </w:p>
    <w:p w14:paraId="0D965B88" w14:textId="77777777" w:rsidR="00AD7D34" w:rsidRPr="00CF0EA0" w:rsidRDefault="00AD7D34" w:rsidP="00AD7D34">
      <w:r>
        <w:t>Sometimes there may be a push followed by a pop of the same symbol, or no symbol at all, which in meaningless and shall be removed.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D7D34" w:rsidRPr="00EC76D5" w14:paraId="0EF3F6DD" w14:textId="77777777" w:rsidTr="00626D3B">
        <w:tc>
          <w:tcPr>
            <w:tcW w:w="3116" w:type="dxa"/>
          </w:tcPr>
          <w:p w14:paraId="5C4217BE" w14:textId="32BEF57F" w:rsidR="00AD7D34" w:rsidRDefault="00AD7D34" w:rsidP="00626D3B">
            <w:pPr>
              <w:pStyle w:val="Code"/>
            </w:pPr>
            <w:r w:rsidRPr="00EC76D5">
              <w:lastRenderedPageBreak/>
              <w:t xml:space="preserve">1. </w:t>
            </w:r>
            <w:r>
              <w:t>top x</w:t>
            </w:r>
          </w:p>
          <w:p w14:paraId="7A3E1E4C" w14:textId="1D0058F3" w:rsidR="00AD7D34" w:rsidRPr="00EC76D5" w:rsidRDefault="00AD7D34" w:rsidP="00AD7D34">
            <w:pPr>
              <w:pStyle w:val="Code"/>
            </w:pPr>
            <w:r w:rsidRPr="00EC76D5">
              <w:t xml:space="preserve">2. </w:t>
            </w:r>
            <w:r>
              <w:t>pop</w:t>
            </w:r>
          </w:p>
        </w:tc>
        <w:tc>
          <w:tcPr>
            <w:tcW w:w="3117" w:type="dxa"/>
          </w:tcPr>
          <w:p w14:paraId="11CFD664" w14:textId="77777777" w:rsidR="00AD7D34" w:rsidRDefault="00AD7D34" w:rsidP="00626D3B">
            <w:pPr>
              <w:pStyle w:val="Code"/>
            </w:pPr>
            <w:r w:rsidRPr="00EC76D5">
              <w:t xml:space="preserve">1. </w:t>
            </w:r>
            <w:r>
              <w:t>pop x</w:t>
            </w:r>
          </w:p>
          <w:p w14:paraId="0CA4BD08" w14:textId="6FEA0BB5" w:rsidR="00AD7D34" w:rsidRPr="00AD7D34" w:rsidRDefault="00AD7D34" w:rsidP="00626D3B">
            <w:pPr>
              <w:pStyle w:val="Code"/>
              <w:rPr>
                <w:i/>
                <w:iCs/>
              </w:rPr>
            </w:pPr>
            <w:r w:rsidRPr="00EC76D5">
              <w:t xml:space="preserve">2. </w:t>
            </w:r>
            <w:r w:rsidRPr="00F96258">
              <w:rPr>
                <w:i/>
                <w:iCs/>
              </w:rPr>
              <w:t>empty</w:t>
            </w:r>
          </w:p>
        </w:tc>
        <w:tc>
          <w:tcPr>
            <w:tcW w:w="3117" w:type="dxa"/>
          </w:tcPr>
          <w:p w14:paraId="26F48DE3" w14:textId="77777777" w:rsidR="00AD7D34" w:rsidRPr="00EC76D5" w:rsidRDefault="00AD7D34" w:rsidP="00626D3B">
            <w:pPr>
              <w:pStyle w:val="Code"/>
            </w:pPr>
          </w:p>
        </w:tc>
      </w:tr>
    </w:tbl>
    <w:p w14:paraId="525DB985" w14:textId="77777777" w:rsidR="000A0C51" w:rsidRDefault="000A0C51" w:rsidP="00D701DF">
      <w:pPr>
        <w:pStyle w:val="Code"/>
        <w:rPr>
          <w:highlight w:val="white"/>
        </w:rPr>
      </w:pPr>
    </w:p>
    <w:p w14:paraId="5661F762" w14:textId="55525397" w:rsidR="00D701DF" w:rsidRPr="00D701DF" w:rsidRDefault="00D701DF" w:rsidP="00D701DF">
      <w:pPr>
        <w:pStyle w:val="Code"/>
        <w:rPr>
          <w:highlight w:val="white"/>
        </w:rPr>
      </w:pPr>
      <w:r w:rsidRPr="00D701DF">
        <w:rPr>
          <w:highlight w:val="white"/>
        </w:rPr>
        <w:t xml:space="preserve">    public void MergeTopPopToPop() {</w:t>
      </w:r>
    </w:p>
    <w:p w14:paraId="075C4126" w14:textId="77777777" w:rsidR="00D701DF" w:rsidRPr="00D701DF" w:rsidRDefault="00D701DF" w:rsidP="00D701DF">
      <w:pPr>
        <w:pStyle w:val="Code"/>
        <w:rPr>
          <w:highlight w:val="white"/>
        </w:rPr>
      </w:pPr>
      <w:r w:rsidRPr="00D701DF">
        <w:rPr>
          <w:highlight w:val="white"/>
        </w:rPr>
        <w:t xml:space="preserve">      for (int index = 0; index &lt; (m_middleCodeList.Count - 1); ++index) {</w:t>
      </w:r>
    </w:p>
    <w:p w14:paraId="793BFA69" w14:textId="77777777" w:rsidR="00D701DF" w:rsidRPr="00D701DF" w:rsidRDefault="00D701DF" w:rsidP="00D701DF">
      <w:pPr>
        <w:pStyle w:val="Code"/>
        <w:rPr>
          <w:highlight w:val="white"/>
        </w:rPr>
      </w:pPr>
      <w:r w:rsidRPr="00D701DF">
        <w:rPr>
          <w:highlight w:val="white"/>
        </w:rPr>
        <w:t xml:space="preserve">        MiddleCode thisCode = m_middleCodeList[index],</w:t>
      </w:r>
    </w:p>
    <w:p w14:paraId="0D028369" w14:textId="77777777" w:rsidR="00D701DF" w:rsidRPr="00D701DF" w:rsidRDefault="00D701DF" w:rsidP="00D701DF">
      <w:pPr>
        <w:pStyle w:val="Code"/>
        <w:rPr>
          <w:highlight w:val="white"/>
        </w:rPr>
      </w:pPr>
      <w:r w:rsidRPr="00D701DF">
        <w:rPr>
          <w:highlight w:val="white"/>
        </w:rPr>
        <w:t xml:space="preserve">                   nextCode = m_middleCodeList[index + 1];</w:t>
      </w:r>
    </w:p>
    <w:p w14:paraId="347810F6" w14:textId="77777777" w:rsidR="00D701DF" w:rsidRPr="00D701DF" w:rsidRDefault="00D701DF" w:rsidP="00D701DF">
      <w:pPr>
        <w:pStyle w:val="Code"/>
        <w:rPr>
          <w:highlight w:val="white"/>
        </w:rPr>
      </w:pPr>
    </w:p>
    <w:p w14:paraId="7D2F8195" w14:textId="77777777" w:rsidR="00D701DF" w:rsidRPr="00D701DF" w:rsidRDefault="00D701DF" w:rsidP="00D701DF">
      <w:pPr>
        <w:pStyle w:val="Code"/>
        <w:rPr>
          <w:highlight w:val="white"/>
        </w:rPr>
      </w:pPr>
      <w:r w:rsidRPr="00D701DF">
        <w:rPr>
          <w:highlight w:val="white"/>
        </w:rPr>
        <w:t xml:space="preserve">        if ((thisCode.Operator == MiddleOperator.TopFloat) &amp;&amp;</w:t>
      </w:r>
    </w:p>
    <w:p w14:paraId="228B37A1" w14:textId="77777777" w:rsidR="00D701DF" w:rsidRPr="00D701DF" w:rsidRDefault="00D701DF" w:rsidP="00D701DF">
      <w:pPr>
        <w:pStyle w:val="Code"/>
        <w:rPr>
          <w:highlight w:val="white"/>
        </w:rPr>
      </w:pPr>
      <w:r w:rsidRPr="00D701DF">
        <w:rPr>
          <w:highlight w:val="white"/>
        </w:rPr>
        <w:t xml:space="preserve">            (nextCode.Operator == MiddleOperator.PopFloat)) {</w:t>
      </w:r>
    </w:p>
    <w:p w14:paraId="51E1D0C3" w14:textId="4C2C1394" w:rsidR="00D701DF" w:rsidRPr="00D701DF" w:rsidRDefault="00D701DF" w:rsidP="00D701DF">
      <w:pPr>
        <w:pStyle w:val="Code"/>
        <w:rPr>
          <w:highlight w:val="white"/>
        </w:rPr>
      </w:pPr>
      <w:r w:rsidRPr="00D701DF">
        <w:rPr>
          <w:highlight w:val="white"/>
        </w:rPr>
        <w:t xml:space="preserve">          Assert.</w:t>
      </w:r>
      <w:r w:rsidR="00D324D8">
        <w:rPr>
          <w:highlight w:val="white"/>
        </w:rPr>
        <w:t>ErrorXXX</w:t>
      </w:r>
      <w:r w:rsidRPr="00D701DF">
        <w:rPr>
          <w:highlight w:val="white"/>
        </w:rPr>
        <w:t>(nextCode[0] == null);</w:t>
      </w:r>
    </w:p>
    <w:p w14:paraId="5F12A84C" w14:textId="77777777" w:rsidR="00D701DF" w:rsidRPr="00D701DF" w:rsidRDefault="00D701DF" w:rsidP="00D701DF">
      <w:pPr>
        <w:pStyle w:val="Code"/>
        <w:rPr>
          <w:highlight w:val="white"/>
        </w:rPr>
      </w:pPr>
      <w:r w:rsidRPr="00D701DF">
        <w:rPr>
          <w:highlight w:val="white"/>
        </w:rPr>
        <w:t xml:space="preserve">          thisCode.Operator = MiddleOperator.PopFloat;</w:t>
      </w:r>
    </w:p>
    <w:p w14:paraId="69CF552E" w14:textId="77777777" w:rsidR="00D701DF" w:rsidRPr="00D701DF" w:rsidRDefault="00D701DF" w:rsidP="00D701DF">
      <w:pPr>
        <w:pStyle w:val="Code"/>
        <w:rPr>
          <w:highlight w:val="white"/>
        </w:rPr>
      </w:pPr>
      <w:r w:rsidRPr="00D701DF">
        <w:rPr>
          <w:highlight w:val="white"/>
        </w:rPr>
        <w:t xml:space="preserve">          nextCode.Clear();</w:t>
      </w:r>
    </w:p>
    <w:p w14:paraId="5203C34A" w14:textId="77777777" w:rsidR="00D701DF" w:rsidRPr="00D701DF" w:rsidRDefault="00D701DF" w:rsidP="00D701DF">
      <w:pPr>
        <w:pStyle w:val="Code"/>
        <w:rPr>
          <w:highlight w:val="white"/>
        </w:rPr>
      </w:pPr>
      <w:r w:rsidRPr="00D701DF">
        <w:rPr>
          <w:highlight w:val="white"/>
        </w:rPr>
        <w:t xml:space="preserve">          m_update = true;</w:t>
      </w:r>
    </w:p>
    <w:p w14:paraId="7567D834" w14:textId="77777777" w:rsidR="00D701DF" w:rsidRPr="00D701DF" w:rsidRDefault="00D701DF" w:rsidP="00D701DF">
      <w:pPr>
        <w:pStyle w:val="Code"/>
        <w:rPr>
          <w:highlight w:val="white"/>
        </w:rPr>
      </w:pPr>
      <w:r w:rsidRPr="00D701DF">
        <w:rPr>
          <w:highlight w:val="white"/>
        </w:rPr>
        <w:t xml:space="preserve">        }</w:t>
      </w:r>
    </w:p>
    <w:p w14:paraId="2BDE396E" w14:textId="77777777" w:rsidR="00D701DF" w:rsidRPr="00D701DF" w:rsidRDefault="00D701DF" w:rsidP="00D701DF">
      <w:pPr>
        <w:pStyle w:val="Code"/>
        <w:rPr>
          <w:highlight w:val="white"/>
        </w:rPr>
      </w:pPr>
      <w:r w:rsidRPr="00D701DF">
        <w:rPr>
          <w:highlight w:val="white"/>
        </w:rPr>
        <w:t xml:space="preserve">      }</w:t>
      </w:r>
    </w:p>
    <w:p w14:paraId="074DF23A" w14:textId="77777777" w:rsidR="00D701DF" w:rsidRPr="00D701DF" w:rsidRDefault="00D701DF" w:rsidP="00D701DF">
      <w:pPr>
        <w:pStyle w:val="Code"/>
        <w:rPr>
          <w:highlight w:val="white"/>
        </w:rPr>
      </w:pPr>
      <w:r w:rsidRPr="00D701DF">
        <w:rPr>
          <w:highlight w:val="white"/>
        </w:rPr>
        <w:t xml:space="preserve">    }</w:t>
      </w:r>
    </w:p>
    <w:p w14:paraId="69FA0469" w14:textId="4C022299" w:rsidR="000137CF" w:rsidRDefault="000137CF" w:rsidP="000137CF">
      <w:pPr>
        <w:pStyle w:val="Rubrik3"/>
        <w:rPr>
          <w:highlight w:val="white"/>
          <w:lang w:val="sv-SE"/>
        </w:rPr>
      </w:pPr>
      <w:bookmarkStart w:id="480" w:name="_Toc49764394"/>
      <w:r>
        <w:rPr>
          <w:highlight w:val="white"/>
          <w:lang w:val="sv-SE"/>
        </w:rPr>
        <w:t>Sematic Optimization</w:t>
      </w:r>
      <w:bookmarkEnd w:id="480"/>
    </w:p>
    <w:p w14:paraId="08F62FF6" w14:textId="0F186A26" w:rsidR="00D33BAF" w:rsidRDefault="00D33BAF" w:rsidP="00C858E7">
      <w:pPr>
        <w:rPr>
          <w:highlight w:val="white"/>
          <w:lang w:val="sv-SE"/>
        </w:rPr>
      </w:pPr>
      <w:r>
        <w:rPr>
          <w:highlight w:val="white"/>
          <w:lang w:val="sv-SE"/>
        </w:rPr>
        <w:t xml:space="preserve">The semantic opimization handles </w:t>
      </w:r>
      <w:r w:rsidR="00E121ED">
        <w:rPr>
          <w:highlight w:val="white"/>
          <w:lang w:val="sv-SE"/>
        </w:rPr>
        <w:t>a number of situations</w:t>
      </w:r>
      <w:r w:rsidR="00C858E7">
        <w:rPr>
          <w:highlight w:val="white"/>
          <w:lang w:val="sv-SE"/>
        </w:rPr>
        <w:t>:</w:t>
      </w:r>
    </w:p>
    <w:tbl>
      <w:tblPr>
        <w:tblStyle w:val="Tabellrutnt"/>
        <w:tblW w:w="0" w:type="auto"/>
        <w:tblLook w:val="04A0" w:firstRow="1" w:lastRow="0" w:firstColumn="1" w:lastColumn="0" w:noHBand="0" w:noVBand="1"/>
      </w:tblPr>
      <w:tblGrid>
        <w:gridCol w:w="3116"/>
        <w:gridCol w:w="3117"/>
        <w:gridCol w:w="3117"/>
      </w:tblGrid>
      <w:tr w:rsidR="00626651" w14:paraId="2293980D" w14:textId="77777777" w:rsidTr="00626651">
        <w:tc>
          <w:tcPr>
            <w:tcW w:w="3116" w:type="dxa"/>
          </w:tcPr>
          <w:p w14:paraId="5AEF2F98" w14:textId="4B7DA214" w:rsidR="00626651" w:rsidRPr="00A45E3D" w:rsidRDefault="00A45E3D" w:rsidP="00C858E7">
            <w:pPr>
              <w:rPr>
                <w:b/>
                <w:bCs/>
                <w:highlight w:val="white"/>
                <w:lang w:val="sv-SE"/>
              </w:rPr>
            </w:pPr>
            <w:r w:rsidRPr="00A45E3D">
              <w:rPr>
                <w:b/>
                <w:bCs/>
                <w:highlight w:val="white"/>
                <w:lang w:val="sv-SE"/>
              </w:rPr>
              <w:t>Category</w:t>
            </w:r>
          </w:p>
        </w:tc>
        <w:tc>
          <w:tcPr>
            <w:tcW w:w="3117" w:type="dxa"/>
          </w:tcPr>
          <w:p w14:paraId="2501C020" w14:textId="61B94F22" w:rsidR="00626651" w:rsidRPr="00A45E3D" w:rsidRDefault="00626651" w:rsidP="00C858E7">
            <w:pPr>
              <w:rPr>
                <w:b/>
                <w:bCs/>
                <w:highlight w:val="white"/>
                <w:lang w:val="sv-SE"/>
              </w:rPr>
            </w:pPr>
            <w:r w:rsidRPr="00A45E3D">
              <w:rPr>
                <w:b/>
                <w:bCs/>
                <w:highlight w:val="white"/>
                <w:lang w:val="sv-SE"/>
              </w:rPr>
              <w:t>Example</w:t>
            </w:r>
          </w:p>
        </w:tc>
        <w:tc>
          <w:tcPr>
            <w:tcW w:w="3117" w:type="dxa"/>
          </w:tcPr>
          <w:p w14:paraId="4F34404D" w14:textId="3292DF23" w:rsidR="00626651" w:rsidRPr="00A45E3D" w:rsidRDefault="00626651" w:rsidP="00C858E7">
            <w:pPr>
              <w:rPr>
                <w:b/>
                <w:bCs/>
                <w:highlight w:val="white"/>
                <w:lang w:val="sv-SE"/>
              </w:rPr>
            </w:pPr>
            <w:r w:rsidRPr="00A45E3D">
              <w:rPr>
                <w:b/>
                <w:bCs/>
                <w:highlight w:val="white"/>
                <w:lang w:val="sv-SE"/>
              </w:rPr>
              <w:t>Result</w:t>
            </w:r>
          </w:p>
        </w:tc>
      </w:tr>
      <w:tr w:rsidR="00626651" w14:paraId="1321A695" w14:textId="77777777" w:rsidTr="00626651">
        <w:tc>
          <w:tcPr>
            <w:tcW w:w="3116" w:type="dxa"/>
          </w:tcPr>
          <w:p w14:paraId="133CE88B" w14:textId="47E00457" w:rsidR="00626651" w:rsidRDefault="00626651" w:rsidP="00C858E7">
            <w:pPr>
              <w:rPr>
                <w:highlight w:val="white"/>
                <w:lang w:val="sv-SE"/>
              </w:rPr>
            </w:pPr>
            <w:r>
              <w:rPr>
                <w:highlight w:val="white"/>
                <w:lang w:val="sv-SE"/>
              </w:rPr>
              <w:t>Constant Expression</w:t>
            </w:r>
          </w:p>
        </w:tc>
        <w:tc>
          <w:tcPr>
            <w:tcW w:w="3117" w:type="dxa"/>
          </w:tcPr>
          <w:p w14:paraId="22B1CA5B" w14:textId="4DA7D506" w:rsidR="00626651" w:rsidRDefault="00626651" w:rsidP="00C858E7">
            <w:pPr>
              <w:rPr>
                <w:highlight w:val="white"/>
                <w:lang w:val="sv-SE"/>
              </w:rPr>
            </w:pPr>
            <w:r>
              <w:rPr>
                <w:highlight w:val="white"/>
                <w:lang w:val="sv-SE"/>
              </w:rPr>
              <w:t>2 * 3</w:t>
            </w:r>
          </w:p>
        </w:tc>
        <w:tc>
          <w:tcPr>
            <w:tcW w:w="3117" w:type="dxa"/>
          </w:tcPr>
          <w:p w14:paraId="19ACBED5" w14:textId="3AA42E0F" w:rsidR="00626651" w:rsidRDefault="00626651" w:rsidP="00C858E7">
            <w:pPr>
              <w:rPr>
                <w:highlight w:val="white"/>
                <w:lang w:val="sv-SE"/>
              </w:rPr>
            </w:pPr>
            <w:r>
              <w:rPr>
                <w:highlight w:val="white"/>
                <w:lang w:val="sv-SE"/>
              </w:rPr>
              <w:t>6</w:t>
            </w:r>
          </w:p>
        </w:tc>
      </w:tr>
      <w:tr w:rsidR="00626651" w14:paraId="71735BFA" w14:textId="77777777" w:rsidTr="00626651">
        <w:tc>
          <w:tcPr>
            <w:tcW w:w="3116" w:type="dxa"/>
          </w:tcPr>
          <w:p w14:paraId="0D005442" w14:textId="394C3796" w:rsidR="00626651" w:rsidRDefault="001A32BA" w:rsidP="00C858E7">
            <w:pPr>
              <w:rPr>
                <w:highlight w:val="white"/>
                <w:lang w:val="sv-SE"/>
              </w:rPr>
            </w:pPr>
            <w:r>
              <w:rPr>
                <w:highlight w:val="white"/>
                <w:lang w:val="sv-SE"/>
              </w:rPr>
              <w:t>Binary Addtition</w:t>
            </w:r>
          </w:p>
        </w:tc>
        <w:tc>
          <w:tcPr>
            <w:tcW w:w="3117" w:type="dxa"/>
          </w:tcPr>
          <w:p w14:paraId="436B5C43" w14:textId="77777777" w:rsidR="00626651" w:rsidRDefault="009540AE" w:rsidP="00C858E7">
            <w:pPr>
              <w:rPr>
                <w:highlight w:val="white"/>
                <w:lang w:val="sv-SE"/>
              </w:rPr>
            </w:pPr>
            <w:r>
              <w:rPr>
                <w:highlight w:val="white"/>
                <w:lang w:val="sv-SE"/>
              </w:rPr>
              <w:t>0 + i</w:t>
            </w:r>
          </w:p>
          <w:p w14:paraId="60AD2F4E" w14:textId="6F9D55B6" w:rsidR="00A45E3D" w:rsidRDefault="00A45E3D" w:rsidP="00C858E7">
            <w:pPr>
              <w:rPr>
                <w:highlight w:val="white"/>
                <w:lang w:val="sv-SE"/>
              </w:rPr>
            </w:pPr>
            <w:r>
              <w:rPr>
                <w:highlight w:val="white"/>
                <w:lang w:val="sv-SE"/>
              </w:rPr>
              <w:t>i + 0</w:t>
            </w:r>
          </w:p>
        </w:tc>
        <w:tc>
          <w:tcPr>
            <w:tcW w:w="3117" w:type="dxa"/>
          </w:tcPr>
          <w:p w14:paraId="6F506207" w14:textId="77777777" w:rsidR="00626651" w:rsidRDefault="009540AE" w:rsidP="00C858E7">
            <w:pPr>
              <w:rPr>
                <w:highlight w:val="white"/>
                <w:lang w:val="sv-SE"/>
              </w:rPr>
            </w:pPr>
            <w:r>
              <w:rPr>
                <w:highlight w:val="white"/>
                <w:lang w:val="sv-SE"/>
              </w:rPr>
              <w:t>i</w:t>
            </w:r>
          </w:p>
          <w:p w14:paraId="6EFCC08A" w14:textId="79CDA65E" w:rsidR="00A45E3D" w:rsidRDefault="00A45E3D" w:rsidP="00C858E7">
            <w:pPr>
              <w:rPr>
                <w:highlight w:val="white"/>
                <w:lang w:val="sv-SE"/>
              </w:rPr>
            </w:pPr>
            <w:r>
              <w:rPr>
                <w:highlight w:val="white"/>
                <w:lang w:val="sv-SE"/>
              </w:rPr>
              <w:t>i</w:t>
            </w:r>
          </w:p>
        </w:tc>
      </w:tr>
      <w:tr w:rsidR="009540AE" w14:paraId="106AACFD" w14:textId="77777777" w:rsidTr="00626651">
        <w:tc>
          <w:tcPr>
            <w:tcW w:w="3116" w:type="dxa"/>
          </w:tcPr>
          <w:p w14:paraId="678CFA88" w14:textId="77777777" w:rsidR="009540AE" w:rsidRDefault="009540AE" w:rsidP="009540AE">
            <w:pPr>
              <w:rPr>
                <w:highlight w:val="white"/>
                <w:lang w:val="sv-SE"/>
              </w:rPr>
            </w:pPr>
          </w:p>
        </w:tc>
        <w:tc>
          <w:tcPr>
            <w:tcW w:w="3117" w:type="dxa"/>
          </w:tcPr>
          <w:p w14:paraId="26741A82" w14:textId="15A0EB67" w:rsidR="009540AE" w:rsidRDefault="009540AE" w:rsidP="009540AE">
            <w:pPr>
              <w:rPr>
                <w:highlight w:val="white"/>
                <w:lang w:val="sv-SE"/>
              </w:rPr>
            </w:pPr>
          </w:p>
        </w:tc>
        <w:tc>
          <w:tcPr>
            <w:tcW w:w="3117" w:type="dxa"/>
          </w:tcPr>
          <w:p w14:paraId="4F29C4AB" w14:textId="61745FDA" w:rsidR="009540AE" w:rsidRDefault="009540AE" w:rsidP="009540AE">
            <w:pPr>
              <w:rPr>
                <w:highlight w:val="white"/>
                <w:lang w:val="sv-SE"/>
              </w:rPr>
            </w:pPr>
          </w:p>
        </w:tc>
      </w:tr>
      <w:tr w:rsidR="009540AE" w14:paraId="53A9C9AC" w14:textId="77777777" w:rsidTr="00626651">
        <w:tc>
          <w:tcPr>
            <w:tcW w:w="3116" w:type="dxa"/>
          </w:tcPr>
          <w:p w14:paraId="719C6ABF" w14:textId="6210690A" w:rsidR="009540AE" w:rsidRDefault="001A32BA" w:rsidP="009540AE">
            <w:pPr>
              <w:rPr>
                <w:highlight w:val="white"/>
                <w:lang w:val="sv-SE"/>
              </w:rPr>
            </w:pPr>
            <w:r>
              <w:rPr>
                <w:highlight w:val="white"/>
                <w:lang w:val="sv-SE"/>
              </w:rPr>
              <w:t>Binary Subtraction</w:t>
            </w:r>
          </w:p>
        </w:tc>
        <w:tc>
          <w:tcPr>
            <w:tcW w:w="3117" w:type="dxa"/>
          </w:tcPr>
          <w:p w14:paraId="42BD7829" w14:textId="77777777" w:rsidR="009540AE" w:rsidRDefault="001A32BA" w:rsidP="009540AE">
            <w:pPr>
              <w:rPr>
                <w:highlight w:val="white"/>
                <w:lang w:val="sv-SE"/>
              </w:rPr>
            </w:pPr>
            <w:r>
              <w:rPr>
                <w:highlight w:val="white"/>
                <w:lang w:val="sv-SE"/>
              </w:rPr>
              <w:t>0 - i</w:t>
            </w:r>
          </w:p>
          <w:p w14:paraId="18B81501" w14:textId="41C6A0EB" w:rsidR="00A45E3D" w:rsidRDefault="00A45E3D" w:rsidP="009540AE">
            <w:pPr>
              <w:rPr>
                <w:highlight w:val="white"/>
                <w:lang w:val="sv-SE"/>
              </w:rPr>
            </w:pPr>
            <w:r>
              <w:rPr>
                <w:highlight w:val="white"/>
                <w:lang w:val="sv-SE"/>
              </w:rPr>
              <w:t>i - 0</w:t>
            </w:r>
          </w:p>
        </w:tc>
        <w:tc>
          <w:tcPr>
            <w:tcW w:w="3117" w:type="dxa"/>
          </w:tcPr>
          <w:p w14:paraId="01F34DAD" w14:textId="77777777" w:rsidR="009540AE" w:rsidRDefault="001A32BA" w:rsidP="009540AE">
            <w:pPr>
              <w:rPr>
                <w:highlight w:val="white"/>
                <w:lang w:val="sv-SE"/>
              </w:rPr>
            </w:pPr>
            <w:r>
              <w:rPr>
                <w:highlight w:val="white"/>
                <w:lang w:val="sv-SE"/>
              </w:rPr>
              <w:t>-i</w:t>
            </w:r>
          </w:p>
          <w:p w14:paraId="690A8554" w14:textId="6DF7A3A9" w:rsidR="00A45E3D" w:rsidRDefault="00A45E3D" w:rsidP="009540AE">
            <w:pPr>
              <w:rPr>
                <w:highlight w:val="white"/>
                <w:lang w:val="sv-SE"/>
              </w:rPr>
            </w:pPr>
            <w:r>
              <w:rPr>
                <w:highlight w:val="white"/>
                <w:lang w:val="sv-SE"/>
              </w:rPr>
              <w:t>i</w:t>
            </w:r>
          </w:p>
        </w:tc>
      </w:tr>
      <w:tr w:rsidR="004975C3" w14:paraId="7B5428F2" w14:textId="77777777" w:rsidTr="00626651">
        <w:tc>
          <w:tcPr>
            <w:tcW w:w="3116" w:type="dxa"/>
          </w:tcPr>
          <w:p w14:paraId="33AAA360" w14:textId="4C549886" w:rsidR="004975C3" w:rsidRDefault="004975C3" w:rsidP="004975C3">
            <w:pPr>
              <w:rPr>
                <w:highlight w:val="white"/>
                <w:lang w:val="sv-SE"/>
              </w:rPr>
            </w:pPr>
            <w:r>
              <w:rPr>
                <w:highlight w:val="white"/>
                <w:lang w:val="sv-SE"/>
              </w:rPr>
              <w:t>Binary Multiplication</w:t>
            </w:r>
          </w:p>
        </w:tc>
        <w:tc>
          <w:tcPr>
            <w:tcW w:w="3117" w:type="dxa"/>
          </w:tcPr>
          <w:p w14:paraId="646C2A7D" w14:textId="77777777" w:rsidR="004975C3" w:rsidRDefault="004975C3" w:rsidP="004975C3">
            <w:pPr>
              <w:rPr>
                <w:highlight w:val="white"/>
                <w:lang w:val="sv-SE"/>
              </w:rPr>
            </w:pPr>
            <w:r>
              <w:rPr>
                <w:highlight w:val="white"/>
                <w:lang w:val="sv-SE"/>
              </w:rPr>
              <w:t>0 * i</w:t>
            </w:r>
          </w:p>
          <w:p w14:paraId="24A6E723" w14:textId="77777777" w:rsidR="004975C3" w:rsidRDefault="004975C3" w:rsidP="004975C3">
            <w:pPr>
              <w:rPr>
                <w:highlight w:val="white"/>
                <w:lang w:val="sv-SE"/>
              </w:rPr>
            </w:pPr>
            <w:r>
              <w:rPr>
                <w:highlight w:val="white"/>
                <w:lang w:val="sv-SE"/>
              </w:rPr>
              <w:t>1 * i</w:t>
            </w:r>
          </w:p>
          <w:p w14:paraId="31FDE882" w14:textId="77777777" w:rsidR="004975C3" w:rsidRDefault="004975C3" w:rsidP="004975C3">
            <w:pPr>
              <w:rPr>
                <w:highlight w:val="white"/>
                <w:lang w:val="sv-SE"/>
              </w:rPr>
            </w:pPr>
            <w:r>
              <w:rPr>
                <w:highlight w:val="white"/>
                <w:lang w:val="sv-SE"/>
              </w:rPr>
              <w:t>i * 0</w:t>
            </w:r>
          </w:p>
          <w:p w14:paraId="344A7630" w14:textId="74CD7EF1" w:rsidR="004975C3" w:rsidRDefault="004975C3" w:rsidP="004975C3">
            <w:pPr>
              <w:rPr>
                <w:highlight w:val="white"/>
                <w:lang w:val="sv-SE"/>
              </w:rPr>
            </w:pPr>
            <w:r>
              <w:rPr>
                <w:highlight w:val="white"/>
                <w:lang w:val="sv-SE"/>
              </w:rPr>
              <w:t>i * 1</w:t>
            </w:r>
          </w:p>
        </w:tc>
        <w:tc>
          <w:tcPr>
            <w:tcW w:w="3117" w:type="dxa"/>
          </w:tcPr>
          <w:p w14:paraId="0A8BDAD7" w14:textId="77777777" w:rsidR="004975C3" w:rsidRDefault="004975C3" w:rsidP="004975C3">
            <w:pPr>
              <w:rPr>
                <w:highlight w:val="white"/>
                <w:lang w:val="sv-SE"/>
              </w:rPr>
            </w:pPr>
            <w:r>
              <w:rPr>
                <w:highlight w:val="white"/>
                <w:lang w:val="sv-SE"/>
              </w:rPr>
              <w:t>0</w:t>
            </w:r>
          </w:p>
          <w:p w14:paraId="3257242D" w14:textId="77777777" w:rsidR="004975C3" w:rsidRDefault="004975C3" w:rsidP="004975C3">
            <w:pPr>
              <w:rPr>
                <w:highlight w:val="white"/>
                <w:lang w:val="sv-SE"/>
              </w:rPr>
            </w:pPr>
            <w:r>
              <w:rPr>
                <w:highlight w:val="white"/>
                <w:lang w:val="sv-SE"/>
              </w:rPr>
              <w:t>i</w:t>
            </w:r>
          </w:p>
          <w:p w14:paraId="5413A36B" w14:textId="77777777" w:rsidR="004975C3" w:rsidRDefault="004975C3" w:rsidP="004975C3">
            <w:pPr>
              <w:rPr>
                <w:highlight w:val="white"/>
                <w:lang w:val="sv-SE"/>
              </w:rPr>
            </w:pPr>
            <w:r>
              <w:rPr>
                <w:highlight w:val="white"/>
                <w:lang w:val="sv-SE"/>
              </w:rPr>
              <w:t>0</w:t>
            </w:r>
          </w:p>
          <w:p w14:paraId="27A4E0E3" w14:textId="10712E3E" w:rsidR="004975C3" w:rsidRDefault="004975C3" w:rsidP="004975C3">
            <w:pPr>
              <w:rPr>
                <w:highlight w:val="white"/>
                <w:lang w:val="sv-SE"/>
              </w:rPr>
            </w:pPr>
            <w:r>
              <w:rPr>
                <w:highlight w:val="white"/>
                <w:lang w:val="sv-SE"/>
              </w:rPr>
              <w:t>i</w:t>
            </w:r>
          </w:p>
        </w:tc>
      </w:tr>
      <w:tr w:rsidR="004975C3" w14:paraId="0323341C" w14:textId="77777777" w:rsidTr="00626651">
        <w:tc>
          <w:tcPr>
            <w:tcW w:w="3116" w:type="dxa"/>
          </w:tcPr>
          <w:p w14:paraId="66B3CCDD" w14:textId="0BBED61D" w:rsidR="004975C3" w:rsidRDefault="004975C3" w:rsidP="004975C3">
            <w:pPr>
              <w:rPr>
                <w:highlight w:val="white"/>
                <w:lang w:val="sv-SE"/>
              </w:rPr>
            </w:pPr>
            <w:r>
              <w:rPr>
                <w:highlight w:val="white"/>
                <w:lang w:val="sv-SE"/>
              </w:rPr>
              <w:t>Binary Division and Modulo</w:t>
            </w:r>
          </w:p>
        </w:tc>
        <w:tc>
          <w:tcPr>
            <w:tcW w:w="3117" w:type="dxa"/>
          </w:tcPr>
          <w:p w14:paraId="3328CBA9" w14:textId="77777777" w:rsidR="004975C3" w:rsidRDefault="004975C3" w:rsidP="004975C3">
            <w:pPr>
              <w:rPr>
                <w:highlight w:val="white"/>
                <w:lang w:val="sv-SE"/>
              </w:rPr>
            </w:pPr>
            <w:r>
              <w:rPr>
                <w:highlight w:val="white"/>
                <w:lang w:val="sv-SE"/>
              </w:rPr>
              <w:t>i / 1</w:t>
            </w:r>
          </w:p>
          <w:p w14:paraId="1AC72B5B" w14:textId="3F19E3EB" w:rsidR="004975C3" w:rsidRDefault="004975C3" w:rsidP="004975C3">
            <w:pPr>
              <w:rPr>
                <w:highlight w:val="white"/>
                <w:lang w:val="sv-SE"/>
              </w:rPr>
            </w:pPr>
            <w:r>
              <w:rPr>
                <w:highlight w:val="white"/>
                <w:lang w:val="sv-SE"/>
              </w:rPr>
              <w:t>i % 1</w:t>
            </w:r>
          </w:p>
        </w:tc>
        <w:tc>
          <w:tcPr>
            <w:tcW w:w="3117" w:type="dxa"/>
          </w:tcPr>
          <w:p w14:paraId="5F4979D3" w14:textId="77777777" w:rsidR="004975C3" w:rsidRDefault="004975C3" w:rsidP="004975C3">
            <w:pPr>
              <w:rPr>
                <w:highlight w:val="white"/>
                <w:lang w:val="sv-SE"/>
              </w:rPr>
            </w:pPr>
            <w:r>
              <w:rPr>
                <w:highlight w:val="white"/>
                <w:lang w:val="sv-SE"/>
              </w:rPr>
              <w:t>i</w:t>
            </w:r>
          </w:p>
          <w:p w14:paraId="65D6F934" w14:textId="20D36A1F" w:rsidR="004975C3" w:rsidRDefault="004975C3" w:rsidP="004975C3">
            <w:pPr>
              <w:rPr>
                <w:highlight w:val="white"/>
                <w:lang w:val="sv-SE"/>
              </w:rPr>
            </w:pPr>
            <w:r>
              <w:rPr>
                <w:highlight w:val="white"/>
                <w:lang w:val="sv-SE"/>
              </w:rPr>
              <w:t>i</w:t>
            </w:r>
          </w:p>
        </w:tc>
      </w:tr>
    </w:tbl>
    <w:p w14:paraId="56232AD0" w14:textId="77777777" w:rsidR="009540AE" w:rsidRDefault="009540AE" w:rsidP="00CF2F9E">
      <w:pPr>
        <w:pStyle w:val="Code"/>
        <w:rPr>
          <w:highlight w:val="white"/>
        </w:rPr>
      </w:pPr>
    </w:p>
    <w:p w14:paraId="2D3560F7" w14:textId="5A8908CB" w:rsidR="0074376E" w:rsidRPr="00CF2F9E" w:rsidRDefault="0074376E" w:rsidP="00CF2F9E">
      <w:pPr>
        <w:pStyle w:val="Code"/>
        <w:rPr>
          <w:highlight w:val="white"/>
        </w:rPr>
      </w:pPr>
      <w:r w:rsidRPr="00CF2F9E">
        <w:rPr>
          <w:highlight w:val="white"/>
        </w:rPr>
        <w:t xml:space="preserve">    private void SematicOptimization() {</w:t>
      </w:r>
    </w:p>
    <w:p w14:paraId="73D5B46D" w14:textId="77777777" w:rsidR="0074376E" w:rsidRPr="00CF2F9E" w:rsidRDefault="0074376E" w:rsidP="00CF2F9E">
      <w:pPr>
        <w:pStyle w:val="Code"/>
        <w:rPr>
          <w:highlight w:val="white"/>
        </w:rPr>
      </w:pPr>
      <w:r w:rsidRPr="00CF2F9E">
        <w:rPr>
          <w:highlight w:val="white"/>
        </w:rPr>
        <w:t xml:space="preserve">      for (int index = 0; index &lt; m_middleCodeList.Count; ++index) {</w:t>
      </w:r>
    </w:p>
    <w:p w14:paraId="6877AB7D" w14:textId="77777777" w:rsidR="0074376E" w:rsidRPr="00CF2F9E" w:rsidRDefault="0074376E" w:rsidP="00CF2F9E">
      <w:pPr>
        <w:pStyle w:val="Code"/>
        <w:rPr>
          <w:highlight w:val="white"/>
        </w:rPr>
      </w:pPr>
      <w:r w:rsidRPr="00CF2F9E">
        <w:rPr>
          <w:highlight w:val="white"/>
        </w:rPr>
        <w:t xml:space="preserve">        MiddleCode thisCode = m_middleCodeList[index];</w:t>
      </w:r>
    </w:p>
    <w:p w14:paraId="51FAB7D8" w14:textId="77777777" w:rsidR="0074376E" w:rsidRPr="00CF2F9E" w:rsidRDefault="0074376E" w:rsidP="00CF2F9E">
      <w:pPr>
        <w:pStyle w:val="Code"/>
        <w:rPr>
          <w:highlight w:val="white"/>
        </w:rPr>
      </w:pPr>
    </w:p>
    <w:p w14:paraId="1A6BC6B8" w14:textId="77777777" w:rsidR="0074376E" w:rsidRPr="00CF2F9E" w:rsidRDefault="0074376E" w:rsidP="00CF2F9E">
      <w:pPr>
        <w:pStyle w:val="Code"/>
        <w:rPr>
          <w:highlight w:val="white"/>
        </w:rPr>
      </w:pPr>
      <w:r w:rsidRPr="00CF2F9E">
        <w:rPr>
          <w:highlight w:val="white"/>
        </w:rPr>
        <w:t xml:space="preserve">        if (thisCode.IsBinary()) {</w:t>
      </w:r>
    </w:p>
    <w:p w14:paraId="33B32DE0" w14:textId="77777777" w:rsidR="0074376E" w:rsidRPr="00CF2F9E" w:rsidRDefault="0074376E" w:rsidP="00CF2F9E">
      <w:pPr>
        <w:pStyle w:val="Code"/>
        <w:rPr>
          <w:highlight w:val="white"/>
        </w:rPr>
      </w:pPr>
      <w:r w:rsidRPr="00CF2F9E">
        <w:rPr>
          <w:highlight w:val="white"/>
        </w:rPr>
        <w:t xml:space="preserve">          Symbol resultSymbol = (Symbol) thisCode[0],</w:t>
      </w:r>
    </w:p>
    <w:p w14:paraId="7BF3CA94" w14:textId="77777777" w:rsidR="0074376E" w:rsidRPr="00CF2F9E" w:rsidRDefault="0074376E" w:rsidP="00CF2F9E">
      <w:pPr>
        <w:pStyle w:val="Code"/>
        <w:rPr>
          <w:highlight w:val="white"/>
        </w:rPr>
      </w:pPr>
      <w:r w:rsidRPr="00CF2F9E">
        <w:rPr>
          <w:highlight w:val="white"/>
        </w:rPr>
        <w:t xml:space="preserve">                 leftSymbol = (Symbol) thisCode[1],</w:t>
      </w:r>
    </w:p>
    <w:p w14:paraId="52AF98A9" w14:textId="77777777" w:rsidR="0074376E" w:rsidRPr="00CF2F9E" w:rsidRDefault="0074376E" w:rsidP="00CF2F9E">
      <w:pPr>
        <w:pStyle w:val="Code"/>
        <w:rPr>
          <w:highlight w:val="white"/>
        </w:rPr>
      </w:pPr>
      <w:r w:rsidRPr="00CF2F9E">
        <w:rPr>
          <w:highlight w:val="white"/>
        </w:rPr>
        <w:t xml:space="preserve">                 rightSymbol = (Symbol) thisCode[2],</w:t>
      </w:r>
    </w:p>
    <w:p w14:paraId="35805FD7" w14:textId="77777777" w:rsidR="0074376E" w:rsidRPr="00CF2F9E" w:rsidRDefault="0074376E" w:rsidP="00CF2F9E">
      <w:pPr>
        <w:pStyle w:val="Code"/>
        <w:rPr>
          <w:highlight w:val="white"/>
        </w:rPr>
      </w:pPr>
      <w:r w:rsidRPr="00CF2F9E">
        <w:rPr>
          <w:highlight w:val="white"/>
        </w:rPr>
        <w:t xml:space="preserve">                 newSymbol = null;</w:t>
      </w:r>
    </w:p>
    <w:p w14:paraId="18E989C8" w14:textId="711896B3" w:rsidR="0074376E" w:rsidRPr="00CF2F9E" w:rsidRDefault="00CB56C2" w:rsidP="00353BA8">
      <w:pPr>
        <w:rPr>
          <w:highlight w:val="white"/>
        </w:rPr>
      </w:pPr>
      <w:r>
        <w:rPr>
          <w:highlight w:val="white"/>
        </w:rPr>
        <w:lastRenderedPageBreak/>
        <w:t xml:space="preserve">Even though the </w:t>
      </w:r>
      <w:r w:rsidRPr="00CB56C2">
        <w:rPr>
          <w:rStyle w:val="KeyWord0"/>
          <w:highlight w:val="white"/>
        </w:rPr>
        <w:t>ConstantExpression</w:t>
      </w:r>
      <w:r>
        <w:rPr>
          <w:highlight w:val="white"/>
        </w:rPr>
        <w:t xml:space="preserve"> class evaluates all constant expressions caused by the programmer, t</w:t>
      </w:r>
      <w:r w:rsidR="005704E8">
        <w:rPr>
          <w:highlight w:val="white"/>
        </w:rPr>
        <w:t xml:space="preserve">he </w:t>
      </w:r>
      <w:r w:rsidR="00353BA8">
        <w:rPr>
          <w:highlight w:val="white"/>
        </w:rPr>
        <w:t xml:space="preserve">pointer </w:t>
      </w:r>
      <w:r w:rsidR="00E121ED">
        <w:rPr>
          <w:highlight w:val="white"/>
        </w:rPr>
        <w:t>arithmetic</w:t>
      </w:r>
      <w:r w:rsidR="00353BA8">
        <w:rPr>
          <w:highlight w:val="white"/>
        </w:rPr>
        <w:t xml:space="preserve"> during the parsing may have cause</w:t>
      </w:r>
      <w:r>
        <w:rPr>
          <w:highlight w:val="white"/>
        </w:rPr>
        <w:t xml:space="preserve"> more</w:t>
      </w:r>
      <w:r w:rsidR="00353BA8">
        <w:rPr>
          <w:highlight w:val="white"/>
        </w:rPr>
        <w:t xml:space="preserve"> constant expression</w:t>
      </w:r>
      <w:r>
        <w:rPr>
          <w:highlight w:val="white"/>
        </w:rPr>
        <w:t>s</w:t>
      </w:r>
      <w:r w:rsidR="00353BA8">
        <w:rPr>
          <w:highlight w:val="white"/>
        </w:rPr>
        <w:t>, expression</w:t>
      </w:r>
      <w:r w:rsidR="00EA1421">
        <w:rPr>
          <w:highlight w:val="white"/>
        </w:rPr>
        <w:t>s</w:t>
      </w:r>
      <w:r w:rsidR="00353BA8">
        <w:rPr>
          <w:highlight w:val="white"/>
        </w:rPr>
        <w:t xml:space="preserve"> where both operand</w:t>
      </w:r>
      <w:r w:rsidR="0086289F">
        <w:rPr>
          <w:highlight w:val="white"/>
        </w:rPr>
        <w:t>s</w:t>
      </w:r>
      <w:r w:rsidR="00353BA8">
        <w:rPr>
          <w:highlight w:val="white"/>
        </w:rPr>
        <w:t xml:space="preserve"> are constant values.</w:t>
      </w:r>
      <w:r w:rsidR="0086289F">
        <w:rPr>
          <w:highlight w:val="white"/>
        </w:rPr>
        <w:t xml:space="preserve"> In that case </w:t>
      </w:r>
      <w:r w:rsidR="00C858E7">
        <w:rPr>
          <w:highlight w:val="white"/>
        </w:rPr>
        <w:t xml:space="preserve">we </w:t>
      </w:r>
      <w:r w:rsidR="00AE2A26">
        <w:rPr>
          <w:highlight w:val="white"/>
        </w:rPr>
        <w:t xml:space="preserve">call </w:t>
      </w:r>
      <w:r w:rsidR="00AE2A26" w:rsidRPr="00AE2A26">
        <w:rPr>
          <w:rStyle w:val="KeyWord0"/>
          <w:highlight w:val="white"/>
        </w:rPr>
        <w:t>ArithmeticIntegral</w:t>
      </w:r>
      <w:r w:rsidR="00AE2A26">
        <w:rPr>
          <w:highlight w:val="white"/>
        </w:rPr>
        <w:t xml:space="preserve"> in </w:t>
      </w:r>
      <w:r w:rsidR="00AE2A26" w:rsidRPr="00AE2A26">
        <w:rPr>
          <w:rStyle w:val="KeyWord0"/>
          <w:highlight w:val="white"/>
        </w:rPr>
        <w:t>ConstantExpression</w:t>
      </w:r>
      <w:r w:rsidR="00AE2A26">
        <w:rPr>
          <w:highlight w:val="white"/>
        </w:rPr>
        <w:t xml:space="preserve"> to evaluate the value of the expression.</w:t>
      </w:r>
    </w:p>
    <w:p w14:paraId="52578CDB" w14:textId="77777777" w:rsidR="0074376E" w:rsidRPr="00CF2F9E" w:rsidRDefault="0074376E" w:rsidP="00CF2F9E">
      <w:pPr>
        <w:pStyle w:val="Code"/>
        <w:rPr>
          <w:highlight w:val="white"/>
        </w:rPr>
      </w:pPr>
      <w:r w:rsidRPr="00CF2F9E">
        <w:rPr>
          <w:highlight w:val="white"/>
        </w:rPr>
        <w:t xml:space="preserve">          if ((leftSymbol.Value is BigInteger) &amp;&amp; // t0 = 2 * 3</w:t>
      </w:r>
    </w:p>
    <w:p w14:paraId="03C3872D" w14:textId="77777777" w:rsidR="0074376E" w:rsidRPr="00CF2F9E" w:rsidRDefault="0074376E" w:rsidP="00CF2F9E">
      <w:pPr>
        <w:pStyle w:val="Code"/>
        <w:rPr>
          <w:highlight w:val="white"/>
        </w:rPr>
      </w:pPr>
      <w:r w:rsidRPr="00CF2F9E">
        <w:rPr>
          <w:highlight w:val="white"/>
        </w:rPr>
        <w:t xml:space="preserve">              (rightSymbol.Value is BigInteger)) {</w:t>
      </w:r>
    </w:p>
    <w:p w14:paraId="637F73D9" w14:textId="77777777" w:rsidR="00F85DDF" w:rsidRDefault="0074376E" w:rsidP="00CF2F9E">
      <w:pPr>
        <w:pStyle w:val="Code"/>
        <w:rPr>
          <w:highlight w:val="white"/>
        </w:rPr>
      </w:pPr>
      <w:r w:rsidRPr="00CF2F9E">
        <w:rPr>
          <w:highlight w:val="white"/>
        </w:rPr>
        <w:t xml:space="preserve">            newSymbol =</w:t>
      </w:r>
    </w:p>
    <w:p w14:paraId="4721F1FB" w14:textId="77777777" w:rsidR="00F85DDF" w:rsidRDefault="00F85DDF" w:rsidP="00CF2F9E">
      <w:pPr>
        <w:pStyle w:val="Code"/>
        <w:rPr>
          <w:highlight w:val="white"/>
        </w:rPr>
      </w:pPr>
      <w:r>
        <w:rPr>
          <w:highlight w:val="white"/>
        </w:rPr>
        <w:t xml:space="preserve">              </w:t>
      </w:r>
      <w:r w:rsidR="0074376E" w:rsidRPr="00CF2F9E">
        <w:rPr>
          <w:highlight w:val="white"/>
        </w:rPr>
        <w:t>ConstantExpression.ArithmeticIntegral(thisCode.Operator,</w:t>
      </w:r>
    </w:p>
    <w:p w14:paraId="7F25861C" w14:textId="4DD62A54" w:rsidR="0074376E" w:rsidRPr="00CF2F9E" w:rsidRDefault="00F85DDF" w:rsidP="00CF2F9E">
      <w:pPr>
        <w:pStyle w:val="Code"/>
        <w:rPr>
          <w:highlight w:val="white"/>
        </w:rPr>
      </w:pPr>
      <w:r>
        <w:rPr>
          <w:highlight w:val="white"/>
        </w:rPr>
        <w:t xml:space="preserve">                                                   </w:t>
      </w:r>
      <w:r w:rsidR="0074376E" w:rsidRPr="00CF2F9E">
        <w:rPr>
          <w:highlight w:val="white"/>
        </w:rPr>
        <w:t xml:space="preserve"> leftSymbol, rightSymbol);</w:t>
      </w:r>
    </w:p>
    <w:p w14:paraId="5D96EC49" w14:textId="033054C6" w:rsidR="0074376E" w:rsidRDefault="0074376E" w:rsidP="00CF2F9E">
      <w:pPr>
        <w:pStyle w:val="Code"/>
        <w:rPr>
          <w:highlight w:val="white"/>
        </w:rPr>
      </w:pPr>
      <w:r w:rsidRPr="00CF2F9E">
        <w:rPr>
          <w:highlight w:val="white"/>
        </w:rPr>
        <w:t xml:space="preserve">          }</w:t>
      </w:r>
    </w:p>
    <w:p w14:paraId="6B45C92F" w14:textId="6E6DA88F" w:rsidR="00E72B73" w:rsidRDefault="00574044" w:rsidP="00E72B73">
      <w:pPr>
        <w:rPr>
          <w:highlight w:val="white"/>
        </w:rPr>
      </w:pPr>
      <w:r>
        <w:rPr>
          <w:highlight w:val="white"/>
        </w:rPr>
        <w:t xml:space="preserve">In case of </w:t>
      </w:r>
      <w:r w:rsidR="00510666">
        <w:rPr>
          <w:highlight w:val="white"/>
        </w:rPr>
        <w:t xml:space="preserve">additions where the left </w:t>
      </w:r>
      <w:r w:rsidR="00E72B73">
        <w:rPr>
          <w:highlight w:val="white"/>
        </w:rPr>
        <w:t>operand is zero</w:t>
      </w:r>
      <w:r w:rsidR="00F1481F">
        <w:rPr>
          <w:highlight w:val="white"/>
        </w:rPr>
        <w:t xml:space="preserve">, </w:t>
      </w:r>
      <w:r w:rsidR="009073A9">
        <w:rPr>
          <w:highlight w:val="white"/>
        </w:rPr>
        <w:t>0 + i</w:t>
      </w:r>
      <w:r w:rsidR="00E72B73">
        <w:rPr>
          <w:highlight w:val="white"/>
        </w:rPr>
        <w:t>, we</w:t>
      </w:r>
      <w:r w:rsidR="009073A9">
        <w:rPr>
          <w:highlight w:val="white"/>
        </w:rPr>
        <w:t xml:space="preserve"> keep the right operand</w:t>
      </w:r>
      <w:r w:rsidR="00126CAB">
        <w:rPr>
          <w:highlight w:val="white"/>
        </w:rPr>
        <w:t>.</w:t>
      </w:r>
    </w:p>
    <w:p w14:paraId="58E4C22D" w14:textId="77777777" w:rsidR="00E95E82" w:rsidRPr="00CF2F9E" w:rsidRDefault="00E95E82" w:rsidP="00E95E82">
      <w:pPr>
        <w:pStyle w:val="Code"/>
        <w:rPr>
          <w:highlight w:val="white"/>
        </w:rPr>
      </w:pPr>
      <w:r>
        <w:rPr>
          <w:highlight w:val="white"/>
        </w:rPr>
        <w:t xml:space="preserve">          </w:t>
      </w:r>
      <w:r w:rsidRPr="00CF2F9E">
        <w:rPr>
          <w:highlight w:val="white"/>
        </w:rPr>
        <w:t>// t0 = 0 + i</w:t>
      </w:r>
    </w:p>
    <w:p w14:paraId="5AFA2A89" w14:textId="77777777" w:rsidR="00E95E82" w:rsidRPr="00CF2F9E" w:rsidRDefault="00E95E82" w:rsidP="00E95E82">
      <w:pPr>
        <w:pStyle w:val="Code"/>
        <w:rPr>
          <w:highlight w:val="white"/>
        </w:rPr>
      </w:pPr>
      <w:r w:rsidRPr="00CF2F9E">
        <w:rPr>
          <w:highlight w:val="white"/>
        </w:rPr>
        <w:t xml:space="preserve">          else if ((thisCode.Operator == MiddleOperator.BinaryAdd) &amp;&amp;</w:t>
      </w:r>
    </w:p>
    <w:p w14:paraId="4A3EC314" w14:textId="77777777" w:rsidR="00E95E82" w:rsidRPr="00CF2F9E" w:rsidRDefault="00E95E82" w:rsidP="00E95E82">
      <w:pPr>
        <w:pStyle w:val="Code"/>
        <w:rPr>
          <w:highlight w:val="white"/>
        </w:rPr>
      </w:pPr>
      <w:r w:rsidRPr="00CF2F9E">
        <w:rPr>
          <w:highlight w:val="white"/>
        </w:rPr>
        <w:t xml:space="preserve">                    (leftSymbol.Value is BigInteger) &amp;&amp;</w:t>
      </w:r>
    </w:p>
    <w:p w14:paraId="64CEB306" w14:textId="77777777" w:rsidR="00E95E82" w:rsidRPr="00CF2F9E" w:rsidRDefault="00E95E82" w:rsidP="00E95E82">
      <w:pPr>
        <w:pStyle w:val="Code"/>
        <w:rPr>
          <w:highlight w:val="white"/>
        </w:rPr>
      </w:pPr>
      <w:r w:rsidRPr="00CF2F9E">
        <w:rPr>
          <w:highlight w:val="white"/>
        </w:rPr>
        <w:t xml:space="preserve">                    (leftSymbol.Value.Equals(BigInteger.Zero))) {</w:t>
      </w:r>
    </w:p>
    <w:p w14:paraId="68B6E86F" w14:textId="77777777" w:rsidR="00E95E82" w:rsidRPr="00CF2F9E" w:rsidRDefault="00E95E82" w:rsidP="00E95E82">
      <w:pPr>
        <w:pStyle w:val="Code"/>
        <w:rPr>
          <w:highlight w:val="white"/>
        </w:rPr>
      </w:pPr>
      <w:r w:rsidRPr="00CF2F9E">
        <w:rPr>
          <w:highlight w:val="white"/>
        </w:rPr>
        <w:t xml:space="preserve">            newSymbol = rightSymbol;</w:t>
      </w:r>
    </w:p>
    <w:p w14:paraId="4BFFE2CF" w14:textId="77777777" w:rsidR="00E95E82" w:rsidRPr="00CF2F9E" w:rsidRDefault="00E95E82" w:rsidP="00E95E82">
      <w:pPr>
        <w:pStyle w:val="Code"/>
        <w:rPr>
          <w:highlight w:val="white"/>
        </w:rPr>
      </w:pPr>
      <w:r w:rsidRPr="00CF2F9E">
        <w:rPr>
          <w:highlight w:val="white"/>
        </w:rPr>
        <w:t xml:space="preserve">          }</w:t>
      </w:r>
    </w:p>
    <w:p w14:paraId="31DF9BA3" w14:textId="4B164A76" w:rsidR="009B4D04" w:rsidRPr="00CF2F9E" w:rsidRDefault="009B4D04" w:rsidP="009B4D04">
      <w:pPr>
        <w:pStyle w:val="Code"/>
        <w:rPr>
          <w:highlight w:val="white"/>
        </w:rPr>
      </w:pPr>
      <w:r>
        <w:rPr>
          <w:highlight w:val="white"/>
        </w:rPr>
        <w:t xml:space="preserve">          </w:t>
      </w:r>
      <w:r w:rsidRPr="00CF2F9E">
        <w:rPr>
          <w:highlight w:val="white"/>
        </w:rPr>
        <w:t xml:space="preserve">// t0 = 0 </w:t>
      </w:r>
      <w:r>
        <w:rPr>
          <w:highlight w:val="white"/>
        </w:rPr>
        <w:t>-</w:t>
      </w:r>
      <w:r w:rsidRPr="00CF2F9E">
        <w:rPr>
          <w:highlight w:val="white"/>
        </w:rPr>
        <w:t xml:space="preserve"> </w:t>
      </w:r>
      <w:r w:rsidR="00E71EA6">
        <w:rPr>
          <w:highlight w:val="white"/>
        </w:rPr>
        <w:t>i; t0 = -i</w:t>
      </w:r>
    </w:p>
    <w:p w14:paraId="6A62772E" w14:textId="4C9859C3" w:rsidR="009B4D04" w:rsidRPr="00CF2F9E" w:rsidRDefault="009B4D04" w:rsidP="009B4D04">
      <w:pPr>
        <w:pStyle w:val="Code"/>
        <w:rPr>
          <w:highlight w:val="white"/>
        </w:rPr>
      </w:pPr>
      <w:r w:rsidRPr="00CF2F9E">
        <w:rPr>
          <w:highlight w:val="white"/>
        </w:rPr>
        <w:t xml:space="preserve">          else if ((thisCode.Operator == MiddleOperator.Binary</w:t>
      </w:r>
      <w:r>
        <w:rPr>
          <w:highlight w:val="white"/>
        </w:rPr>
        <w:t>Subtract</w:t>
      </w:r>
      <w:r w:rsidRPr="00CF2F9E">
        <w:rPr>
          <w:highlight w:val="white"/>
        </w:rPr>
        <w:t>) &amp;&amp;</w:t>
      </w:r>
    </w:p>
    <w:p w14:paraId="5E831E0A" w14:textId="77777777" w:rsidR="009B4D04" w:rsidRPr="00CF2F9E" w:rsidRDefault="009B4D04" w:rsidP="009B4D04">
      <w:pPr>
        <w:pStyle w:val="Code"/>
        <w:rPr>
          <w:highlight w:val="white"/>
        </w:rPr>
      </w:pPr>
      <w:r w:rsidRPr="00CF2F9E">
        <w:rPr>
          <w:highlight w:val="white"/>
        </w:rPr>
        <w:t xml:space="preserve">                    (leftSymbol.Value is BigInteger) &amp;&amp;</w:t>
      </w:r>
    </w:p>
    <w:p w14:paraId="5D95BECA" w14:textId="2E8FFB13" w:rsidR="00090FA4" w:rsidRDefault="009B4D04" w:rsidP="009B4D04">
      <w:pPr>
        <w:pStyle w:val="Code"/>
        <w:rPr>
          <w:highlight w:val="white"/>
        </w:rPr>
      </w:pPr>
      <w:r w:rsidRPr="00CF2F9E">
        <w:rPr>
          <w:highlight w:val="white"/>
        </w:rPr>
        <w:t xml:space="preserve">                    (leftSymbol.Value.Equals(BigInteger.Zero))) {</w:t>
      </w:r>
    </w:p>
    <w:p w14:paraId="649FC318" w14:textId="25AC0C6D" w:rsidR="00090FA4" w:rsidRDefault="00090FA4" w:rsidP="009B4D04">
      <w:pPr>
        <w:pStyle w:val="Code"/>
        <w:rPr>
          <w:highlight w:val="white"/>
        </w:rPr>
      </w:pPr>
      <w:r>
        <w:rPr>
          <w:highlight w:val="white"/>
        </w:rPr>
        <w:t xml:space="preserve">            thisCode.Operator = MiddleOperator.UnarySubtract;</w:t>
      </w:r>
    </w:p>
    <w:p w14:paraId="546570FC" w14:textId="210EFE98" w:rsidR="00992CE2" w:rsidRDefault="00992CE2" w:rsidP="009B4D04">
      <w:pPr>
        <w:pStyle w:val="Code"/>
        <w:rPr>
          <w:highlight w:val="white"/>
        </w:rPr>
      </w:pPr>
      <w:r>
        <w:rPr>
          <w:highlight w:val="white"/>
        </w:rPr>
        <w:t xml:space="preserve">            thisCode[</w:t>
      </w:r>
      <w:r w:rsidR="00E71EA6">
        <w:rPr>
          <w:highlight w:val="white"/>
        </w:rPr>
        <w:t>0] = thisCode[1];</w:t>
      </w:r>
    </w:p>
    <w:p w14:paraId="0CC2404B" w14:textId="6E4B2AF3" w:rsidR="00E71EA6" w:rsidRDefault="00E71EA6" w:rsidP="00E71EA6">
      <w:pPr>
        <w:pStyle w:val="Code"/>
        <w:rPr>
          <w:highlight w:val="white"/>
        </w:rPr>
      </w:pPr>
      <w:r>
        <w:rPr>
          <w:highlight w:val="white"/>
        </w:rPr>
        <w:t xml:space="preserve">            thisCode[1] = null;</w:t>
      </w:r>
    </w:p>
    <w:p w14:paraId="1315D61B" w14:textId="77777777" w:rsidR="009B4D04" w:rsidRPr="00CF2F9E" w:rsidRDefault="009B4D04" w:rsidP="009B4D04">
      <w:pPr>
        <w:pStyle w:val="Code"/>
        <w:rPr>
          <w:highlight w:val="white"/>
        </w:rPr>
      </w:pPr>
      <w:r w:rsidRPr="00CF2F9E">
        <w:rPr>
          <w:highlight w:val="white"/>
        </w:rPr>
        <w:t xml:space="preserve">          }</w:t>
      </w:r>
    </w:p>
    <w:p w14:paraId="5F9B2BA3" w14:textId="628195CD" w:rsidR="00D70966" w:rsidRDefault="00060CEA" w:rsidP="00126CAB">
      <w:pPr>
        <w:rPr>
          <w:highlight w:val="white"/>
        </w:rPr>
      </w:pPr>
      <w:r>
        <w:rPr>
          <w:highlight w:val="white"/>
        </w:rPr>
        <w:t xml:space="preserve">In case of additions or subtractions where the </w:t>
      </w:r>
      <w:r w:rsidR="009C25B9">
        <w:rPr>
          <w:highlight w:val="white"/>
        </w:rPr>
        <w:t>right</w:t>
      </w:r>
      <w:r>
        <w:rPr>
          <w:highlight w:val="white"/>
        </w:rPr>
        <w:t xml:space="preserve"> operand is zero, </w:t>
      </w:r>
      <w:r w:rsidR="009C25B9">
        <w:rPr>
          <w:highlight w:val="white"/>
        </w:rPr>
        <w:t>i + 0 or i - 0</w:t>
      </w:r>
      <w:r>
        <w:rPr>
          <w:highlight w:val="white"/>
        </w:rPr>
        <w:t xml:space="preserve">, we keep the </w:t>
      </w:r>
      <w:r w:rsidR="009C25B9">
        <w:rPr>
          <w:highlight w:val="white"/>
        </w:rPr>
        <w:t>left</w:t>
      </w:r>
      <w:r>
        <w:rPr>
          <w:highlight w:val="white"/>
        </w:rPr>
        <w:t xml:space="preserve"> operand</w:t>
      </w:r>
      <w:r w:rsidR="00126CAB">
        <w:rPr>
          <w:highlight w:val="white"/>
        </w:rPr>
        <w:t>.</w:t>
      </w:r>
    </w:p>
    <w:p w14:paraId="2405C0AD" w14:textId="72D6B690" w:rsidR="00B46D8D" w:rsidRDefault="00B46D8D" w:rsidP="00B46D8D">
      <w:pPr>
        <w:pStyle w:val="Code"/>
        <w:rPr>
          <w:highlight w:val="white"/>
        </w:rPr>
      </w:pPr>
      <w:r>
        <w:rPr>
          <w:highlight w:val="white"/>
        </w:rPr>
        <w:t xml:space="preserve">  </w:t>
      </w:r>
      <w:r w:rsidRPr="00CF2F9E">
        <w:rPr>
          <w:highlight w:val="white"/>
        </w:rPr>
        <w:t xml:space="preserve">       </w:t>
      </w:r>
      <w:r>
        <w:rPr>
          <w:highlight w:val="white"/>
        </w:rPr>
        <w:t xml:space="preserve"> </w:t>
      </w:r>
      <w:r w:rsidRPr="00CF2F9E">
        <w:rPr>
          <w:highlight w:val="white"/>
        </w:rPr>
        <w:t>// t0 = i + 0</w:t>
      </w:r>
    </w:p>
    <w:p w14:paraId="6D9123FA" w14:textId="0BA277B3" w:rsidR="00B46D8D" w:rsidRPr="00CF2F9E" w:rsidRDefault="00B46D8D" w:rsidP="00B46D8D">
      <w:pPr>
        <w:pStyle w:val="Code"/>
        <w:rPr>
          <w:highlight w:val="white"/>
        </w:rPr>
      </w:pPr>
      <w:r>
        <w:rPr>
          <w:highlight w:val="white"/>
        </w:rPr>
        <w:t xml:space="preserve">          </w:t>
      </w:r>
      <w:r w:rsidRPr="00CF2F9E">
        <w:rPr>
          <w:highlight w:val="white"/>
        </w:rPr>
        <w:t>// t0 = i - 0</w:t>
      </w:r>
    </w:p>
    <w:p w14:paraId="38DDCC6D" w14:textId="11E14F0E" w:rsidR="0074376E" w:rsidRPr="00CF2F9E" w:rsidRDefault="00B46D8D" w:rsidP="00CF2F9E">
      <w:pPr>
        <w:pStyle w:val="Code"/>
        <w:rPr>
          <w:highlight w:val="white"/>
        </w:rPr>
      </w:pPr>
      <w:r>
        <w:rPr>
          <w:highlight w:val="white"/>
        </w:rPr>
        <w:t xml:space="preserve">        </w:t>
      </w:r>
      <w:r w:rsidR="0074376E" w:rsidRPr="00CF2F9E">
        <w:rPr>
          <w:highlight w:val="white"/>
        </w:rPr>
        <w:t xml:space="preserve"> </w:t>
      </w:r>
      <w:r>
        <w:rPr>
          <w:highlight w:val="white"/>
        </w:rPr>
        <w:t xml:space="preserve"> </w:t>
      </w:r>
      <w:r w:rsidR="0074376E" w:rsidRPr="00CF2F9E">
        <w:rPr>
          <w:highlight w:val="white"/>
        </w:rPr>
        <w:t>else if (((thisCode.Operator == MiddleOperator.BinaryAdd) ||</w:t>
      </w:r>
    </w:p>
    <w:p w14:paraId="2FF84A9D" w14:textId="186529E3" w:rsidR="0074376E" w:rsidRPr="00CF2F9E" w:rsidRDefault="0074376E" w:rsidP="00CF2F9E">
      <w:pPr>
        <w:pStyle w:val="Code"/>
        <w:rPr>
          <w:highlight w:val="white"/>
        </w:rPr>
      </w:pPr>
      <w:r w:rsidRPr="00CF2F9E">
        <w:rPr>
          <w:highlight w:val="white"/>
        </w:rPr>
        <w:t xml:space="preserve">                    (thisCode.Operator == MiddleOperator.BinarySubtract)) &amp;&amp;</w:t>
      </w:r>
    </w:p>
    <w:p w14:paraId="63533AC8" w14:textId="77777777" w:rsidR="0074376E" w:rsidRPr="00CF2F9E" w:rsidRDefault="0074376E" w:rsidP="00CF2F9E">
      <w:pPr>
        <w:pStyle w:val="Code"/>
        <w:rPr>
          <w:highlight w:val="white"/>
        </w:rPr>
      </w:pPr>
      <w:r w:rsidRPr="00CF2F9E">
        <w:rPr>
          <w:highlight w:val="white"/>
        </w:rPr>
        <w:t xml:space="preserve">                    (rightSymbol.Value is BigInteger) &amp;&amp;</w:t>
      </w:r>
    </w:p>
    <w:p w14:paraId="0B02EB05" w14:textId="77777777" w:rsidR="0074376E" w:rsidRPr="00CF2F9E" w:rsidRDefault="0074376E" w:rsidP="00CF2F9E">
      <w:pPr>
        <w:pStyle w:val="Code"/>
        <w:rPr>
          <w:highlight w:val="white"/>
        </w:rPr>
      </w:pPr>
      <w:r w:rsidRPr="00CF2F9E">
        <w:rPr>
          <w:highlight w:val="white"/>
        </w:rPr>
        <w:t xml:space="preserve">                    (rightSymbol.Value.Equals(BigInteger.Zero))) {</w:t>
      </w:r>
    </w:p>
    <w:p w14:paraId="09FEC290" w14:textId="77777777" w:rsidR="0074376E" w:rsidRPr="00CF2F9E" w:rsidRDefault="0074376E" w:rsidP="00CF2F9E">
      <w:pPr>
        <w:pStyle w:val="Code"/>
        <w:rPr>
          <w:highlight w:val="white"/>
        </w:rPr>
      </w:pPr>
      <w:r w:rsidRPr="00CF2F9E">
        <w:rPr>
          <w:highlight w:val="white"/>
        </w:rPr>
        <w:t xml:space="preserve">            newSymbol = leftSymbol;</w:t>
      </w:r>
    </w:p>
    <w:p w14:paraId="0D7AB414" w14:textId="77777777" w:rsidR="0074376E" w:rsidRPr="00CF2F9E" w:rsidRDefault="0074376E" w:rsidP="00CF2F9E">
      <w:pPr>
        <w:pStyle w:val="Code"/>
        <w:rPr>
          <w:highlight w:val="white"/>
        </w:rPr>
      </w:pPr>
      <w:r w:rsidRPr="00CF2F9E">
        <w:rPr>
          <w:highlight w:val="white"/>
        </w:rPr>
        <w:t xml:space="preserve">          }</w:t>
      </w:r>
    </w:p>
    <w:p w14:paraId="1B2172B7" w14:textId="2489476E" w:rsidR="0000182D" w:rsidRDefault="0000182D" w:rsidP="0000182D">
      <w:pPr>
        <w:rPr>
          <w:highlight w:val="white"/>
        </w:rPr>
      </w:pPr>
      <w:r>
        <w:rPr>
          <w:highlight w:val="white"/>
        </w:rPr>
        <w:t xml:space="preserve">In case of </w:t>
      </w:r>
      <w:r w:rsidR="00131061">
        <w:rPr>
          <w:highlight w:val="white"/>
        </w:rPr>
        <w:t xml:space="preserve">multiplications where </w:t>
      </w:r>
      <w:r>
        <w:rPr>
          <w:highlight w:val="white"/>
        </w:rPr>
        <w:t xml:space="preserve">the </w:t>
      </w:r>
      <w:r w:rsidR="001539F5">
        <w:rPr>
          <w:highlight w:val="white"/>
        </w:rPr>
        <w:t>left</w:t>
      </w:r>
      <w:r>
        <w:rPr>
          <w:highlight w:val="white"/>
        </w:rPr>
        <w:t xml:space="preserve"> operand is zero, </w:t>
      </w:r>
      <w:r w:rsidR="001539F5">
        <w:rPr>
          <w:highlight w:val="white"/>
        </w:rPr>
        <w:t>the result is zero.</w:t>
      </w:r>
    </w:p>
    <w:p w14:paraId="03590D85" w14:textId="7ACFE241" w:rsidR="00B46D8D" w:rsidRPr="00CF2F9E" w:rsidRDefault="00B46D8D" w:rsidP="00B46D8D">
      <w:pPr>
        <w:pStyle w:val="Code"/>
        <w:rPr>
          <w:highlight w:val="white"/>
        </w:rPr>
      </w:pPr>
      <w:r>
        <w:rPr>
          <w:highlight w:val="white"/>
        </w:rPr>
        <w:t xml:space="preserve">      </w:t>
      </w:r>
      <w:r w:rsidRPr="00CF2F9E">
        <w:rPr>
          <w:highlight w:val="white"/>
        </w:rPr>
        <w:t xml:space="preserve">    // t0 = 0 * i</w:t>
      </w:r>
    </w:p>
    <w:p w14:paraId="375B2BB9" w14:textId="0D655420" w:rsidR="0074376E" w:rsidRPr="00CF2F9E" w:rsidRDefault="0074376E" w:rsidP="00CF2F9E">
      <w:pPr>
        <w:pStyle w:val="Code"/>
        <w:rPr>
          <w:highlight w:val="white"/>
        </w:rPr>
      </w:pPr>
      <w:r w:rsidRPr="00CF2F9E">
        <w:rPr>
          <w:highlight w:val="white"/>
        </w:rPr>
        <w:t xml:space="preserve">          else if (((thisCode.Operator == MiddleOperator.SignedMultiply) ||</w:t>
      </w:r>
    </w:p>
    <w:p w14:paraId="3FA9247C"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56E97F70" w14:textId="77777777" w:rsidR="0074376E" w:rsidRPr="00CF2F9E" w:rsidRDefault="0074376E" w:rsidP="00CF2F9E">
      <w:pPr>
        <w:pStyle w:val="Code"/>
        <w:rPr>
          <w:highlight w:val="white"/>
        </w:rPr>
      </w:pPr>
      <w:r w:rsidRPr="00CF2F9E">
        <w:rPr>
          <w:highlight w:val="white"/>
        </w:rPr>
        <w:t xml:space="preserve">                    (leftSymbol.Value is BigInteger) &amp;&amp;</w:t>
      </w:r>
    </w:p>
    <w:p w14:paraId="56CAD616" w14:textId="77777777" w:rsidR="0074376E" w:rsidRPr="00CF2F9E" w:rsidRDefault="0074376E" w:rsidP="00CF2F9E">
      <w:pPr>
        <w:pStyle w:val="Code"/>
        <w:rPr>
          <w:highlight w:val="white"/>
        </w:rPr>
      </w:pPr>
      <w:r w:rsidRPr="00CF2F9E">
        <w:rPr>
          <w:highlight w:val="white"/>
        </w:rPr>
        <w:t xml:space="preserve">                    (leftSymbol.Value.Equals(BigInteger.Zero))) {</w:t>
      </w:r>
    </w:p>
    <w:p w14:paraId="3E83E122"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6460B8B4" w14:textId="77777777" w:rsidR="0074376E" w:rsidRPr="00CF2F9E" w:rsidRDefault="0074376E" w:rsidP="00CF2F9E">
      <w:pPr>
        <w:pStyle w:val="Code"/>
        <w:rPr>
          <w:highlight w:val="white"/>
        </w:rPr>
      </w:pPr>
      <w:r w:rsidRPr="00CF2F9E">
        <w:rPr>
          <w:highlight w:val="white"/>
        </w:rPr>
        <w:t xml:space="preserve">          }</w:t>
      </w:r>
    </w:p>
    <w:p w14:paraId="503DDA4F" w14:textId="02C6A93D" w:rsidR="001539F5" w:rsidRDefault="001539F5" w:rsidP="001539F5">
      <w:pPr>
        <w:rPr>
          <w:highlight w:val="white"/>
        </w:rPr>
      </w:pPr>
      <w:r>
        <w:rPr>
          <w:highlight w:val="white"/>
        </w:rPr>
        <w:t>In case of multiplications where the left operand is one, we keep the right operand.</w:t>
      </w:r>
    </w:p>
    <w:p w14:paraId="56EC3C71" w14:textId="2DB40C86" w:rsidR="00B46D8D" w:rsidRPr="00CF2F9E" w:rsidRDefault="00B46D8D" w:rsidP="00B46D8D">
      <w:pPr>
        <w:pStyle w:val="Code"/>
        <w:rPr>
          <w:highlight w:val="white"/>
        </w:rPr>
      </w:pPr>
      <w:r>
        <w:rPr>
          <w:highlight w:val="white"/>
        </w:rPr>
        <w:t xml:space="preserve">      </w:t>
      </w:r>
      <w:r w:rsidRPr="00CF2F9E">
        <w:rPr>
          <w:highlight w:val="white"/>
        </w:rPr>
        <w:t xml:space="preserve">    // t0 = 1 * i</w:t>
      </w:r>
    </w:p>
    <w:p w14:paraId="6D9ACC0C" w14:textId="568F6A42" w:rsidR="0074376E" w:rsidRPr="00CF2F9E" w:rsidRDefault="0074376E" w:rsidP="00CF2F9E">
      <w:pPr>
        <w:pStyle w:val="Code"/>
        <w:rPr>
          <w:highlight w:val="white"/>
        </w:rPr>
      </w:pPr>
      <w:r w:rsidRPr="00CF2F9E">
        <w:rPr>
          <w:highlight w:val="white"/>
        </w:rPr>
        <w:t xml:space="preserve">          else if (((thisCode.Operator == MiddleOperator.SignedMultiply) ||</w:t>
      </w:r>
    </w:p>
    <w:p w14:paraId="6692CF75"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292DB94F" w14:textId="77777777" w:rsidR="0074376E" w:rsidRPr="00CF2F9E" w:rsidRDefault="0074376E" w:rsidP="00CF2F9E">
      <w:pPr>
        <w:pStyle w:val="Code"/>
        <w:rPr>
          <w:highlight w:val="white"/>
        </w:rPr>
      </w:pPr>
      <w:r w:rsidRPr="00CF2F9E">
        <w:rPr>
          <w:highlight w:val="white"/>
        </w:rPr>
        <w:t xml:space="preserve">                    (leftSymbol.Value is BigInteger) &amp;&amp;</w:t>
      </w:r>
    </w:p>
    <w:p w14:paraId="5A2AE490" w14:textId="77777777" w:rsidR="0074376E" w:rsidRPr="00CF2F9E" w:rsidRDefault="0074376E" w:rsidP="00CF2F9E">
      <w:pPr>
        <w:pStyle w:val="Code"/>
        <w:rPr>
          <w:highlight w:val="white"/>
        </w:rPr>
      </w:pPr>
      <w:r w:rsidRPr="00CF2F9E">
        <w:rPr>
          <w:highlight w:val="white"/>
        </w:rPr>
        <w:t xml:space="preserve">                    (leftSymbol.Value.Equals(BigInteger.One))) {</w:t>
      </w:r>
    </w:p>
    <w:p w14:paraId="3A8F527D" w14:textId="77777777" w:rsidR="0074376E" w:rsidRPr="00CF2F9E" w:rsidRDefault="0074376E" w:rsidP="00CF2F9E">
      <w:pPr>
        <w:pStyle w:val="Code"/>
        <w:rPr>
          <w:highlight w:val="white"/>
        </w:rPr>
      </w:pPr>
      <w:r w:rsidRPr="00CF2F9E">
        <w:rPr>
          <w:highlight w:val="white"/>
        </w:rPr>
        <w:t xml:space="preserve">            newSymbol = rightSymbol;</w:t>
      </w:r>
    </w:p>
    <w:p w14:paraId="275C47A6" w14:textId="77777777" w:rsidR="0074376E" w:rsidRPr="00CF2F9E" w:rsidRDefault="0074376E" w:rsidP="00CF2F9E">
      <w:pPr>
        <w:pStyle w:val="Code"/>
        <w:rPr>
          <w:highlight w:val="white"/>
        </w:rPr>
      </w:pPr>
      <w:r w:rsidRPr="00CF2F9E">
        <w:rPr>
          <w:highlight w:val="white"/>
        </w:rPr>
        <w:t xml:space="preserve">          }</w:t>
      </w:r>
    </w:p>
    <w:p w14:paraId="7D9F7B58" w14:textId="54600A78" w:rsidR="004F19B5" w:rsidRDefault="004F19B5" w:rsidP="004F19B5">
      <w:pPr>
        <w:rPr>
          <w:highlight w:val="white"/>
        </w:rPr>
      </w:pPr>
      <w:r>
        <w:rPr>
          <w:highlight w:val="white"/>
        </w:rPr>
        <w:lastRenderedPageBreak/>
        <w:t xml:space="preserve">In case of multiplications where the </w:t>
      </w:r>
      <w:r w:rsidR="00731F9D">
        <w:rPr>
          <w:highlight w:val="white"/>
        </w:rPr>
        <w:t>right</w:t>
      </w:r>
      <w:r>
        <w:rPr>
          <w:highlight w:val="white"/>
        </w:rPr>
        <w:t xml:space="preserve"> operand is </w:t>
      </w:r>
      <w:r w:rsidR="00731F9D">
        <w:rPr>
          <w:highlight w:val="white"/>
        </w:rPr>
        <w:t>zero, the result is zero.</w:t>
      </w:r>
    </w:p>
    <w:p w14:paraId="1C7E8D24" w14:textId="29CFAB23" w:rsidR="00B17BCC" w:rsidRDefault="00B17BCC" w:rsidP="00CF2F9E">
      <w:pPr>
        <w:pStyle w:val="Code"/>
        <w:rPr>
          <w:highlight w:val="white"/>
        </w:rPr>
      </w:pPr>
      <w:r>
        <w:rPr>
          <w:highlight w:val="white"/>
        </w:rPr>
        <w:t xml:space="preserve">      </w:t>
      </w:r>
      <w:r w:rsidRPr="00CF2F9E">
        <w:rPr>
          <w:highlight w:val="white"/>
        </w:rPr>
        <w:t xml:space="preserve">    // t0 = i * 0</w:t>
      </w:r>
    </w:p>
    <w:p w14:paraId="1A3574AA" w14:textId="010AF5A6" w:rsidR="0074376E" w:rsidRPr="00CF2F9E" w:rsidRDefault="0074376E" w:rsidP="00CF2F9E">
      <w:pPr>
        <w:pStyle w:val="Code"/>
        <w:rPr>
          <w:highlight w:val="white"/>
        </w:rPr>
      </w:pPr>
      <w:r w:rsidRPr="00CF2F9E">
        <w:rPr>
          <w:highlight w:val="white"/>
        </w:rPr>
        <w:t xml:space="preserve">          else if (((thisCode.Operator == MiddleOperator.SignedMultiply) ||</w:t>
      </w:r>
    </w:p>
    <w:p w14:paraId="0FC94A91" w14:textId="77777777" w:rsidR="0074376E" w:rsidRPr="00CF2F9E" w:rsidRDefault="0074376E" w:rsidP="00CF2F9E">
      <w:pPr>
        <w:pStyle w:val="Code"/>
        <w:rPr>
          <w:highlight w:val="white"/>
        </w:rPr>
      </w:pPr>
      <w:r w:rsidRPr="00CF2F9E">
        <w:rPr>
          <w:highlight w:val="white"/>
        </w:rPr>
        <w:t xml:space="preserve">                    (thisCode.Operator == MiddleOperator.UnsignedMultiply)) &amp;&amp;</w:t>
      </w:r>
    </w:p>
    <w:p w14:paraId="383E67FB" w14:textId="77777777" w:rsidR="0074376E" w:rsidRPr="00CF2F9E" w:rsidRDefault="0074376E" w:rsidP="00CF2F9E">
      <w:pPr>
        <w:pStyle w:val="Code"/>
        <w:rPr>
          <w:highlight w:val="white"/>
        </w:rPr>
      </w:pPr>
      <w:r w:rsidRPr="00CF2F9E">
        <w:rPr>
          <w:highlight w:val="white"/>
        </w:rPr>
        <w:t xml:space="preserve">                    (rightSymbol.Value is BigInteger) &amp;&amp;</w:t>
      </w:r>
    </w:p>
    <w:p w14:paraId="4D27D0B7" w14:textId="77777777" w:rsidR="0074376E" w:rsidRPr="00CF2F9E" w:rsidRDefault="0074376E" w:rsidP="00CF2F9E">
      <w:pPr>
        <w:pStyle w:val="Code"/>
        <w:rPr>
          <w:highlight w:val="white"/>
        </w:rPr>
      </w:pPr>
      <w:r w:rsidRPr="00CF2F9E">
        <w:rPr>
          <w:highlight w:val="white"/>
        </w:rPr>
        <w:t xml:space="preserve">                    (rightSymbol.Value.Equals(BigInteger.Zero))) {</w:t>
      </w:r>
    </w:p>
    <w:p w14:paraId="0B7ECFBB" w14:textId="77777777" w:rsidR="0074376E" w:rsidRPr="00CF2F9E" w:rsidRDefault="0074376E" w:rsidP="00CF2F9E">
      <w:pPr>
        <w:pStyle w:val="Code"/>
        <w:rPr>
          <w:highlight w:val="white"/>
        </w:rPr>
      </w:pPr>
      <w:r w:rsidRPr="00CF2F9E">
        <w:rPr>
          <w:highlight w:val="white"/>
        </w:rPr>
        <w:t xml:space="preserve">            newSymbol = new Symbol(resultSymbol.Type, BigInteger.Zero);</w:t>
      </w:r>
    </w:p>
    <w:p w14:paraId="1AF3E4D8" w14:textId="77777777" w:rsidR="0074376E" w:rsidRPr="00CF2F9E" w:rsidRDefault="0074376E" w:rsidP="00CF2F9E">
      <w:pPr>
        <w:pStyle w:val="Code"/>
        <w:rPr>
          <w:highlight w:val="white"/>
        </w:rPr>
      </w:pPr>
      <w:r w:rsidRPr="00CF2F9E">
        <w:rPr>
          <w:highlight w:val="white"/>
        </w:rPr>
        <w:t xml:space="preserve">          }</w:t>
      </w:r>
    </w:p>
    <w:p w14:paraId="0B780421" w14:textId="006674F7" w:rsidR="00CB32DC" w:rsidRDefault="00CB32DC" w:rsidP="00CB32DC">
      <w:pPr>
        <w:rPr>
          <w:highlight w:val="white"/>
        </w:rPr>
      </w:pPr>
      <w:r>
        <w:rPr>
          <w:highlight w:val="white"/>
        </w:rPr>
        <w:t>In case of multiplications or division where the right operand is one, we keep the left operand.</w:t>
      </w:r>
    </w:p>
    <w:p w14:paraId="4B2435F5" w14:textId="5AF73C2B" w:rsidR="0008100D" w:rsidRDefault="0008100D" w:rsidP="00CF2F9E">
      <w:pPr>
        <w:pStyle w:val="Code"/>
        <w:rPr>
          <w:highlight w:val="white"/>
        </w:rPr>
      </w:pPr>
      <w:r>
        <w:rPr>
          <w:highlight w:val="white"/>
        </w:rPr>
        <w:t xml:space="preserve">      </w:t>
      </w:r>
      <w:r w:rsidRPr="00CF2F9E">
        <w:rPr>
          <w:highlight w:val="white"/>
        </w:rPr>
        <w:t xml:space="preserve">    // t0 = i * 1</w:t>
      </w:r>
    </w:p>
    <w:p w14:paraId="601A2711" w14:textId="59CC34C1" w:rsidR="0008100D" w:rsidRDefault="0008100D" w:rsidP="00CF2F9E">
      <w:pPr>
        <w:pStyle w:val="Code"/>
        <w:rPr>
          <w:highlight w:val="white"/>
        </w:rPr>
      </w:pPr>
      <w:r>
        <w:rPr>
          <w:highlight w:val="white"/>
        </w:rPr>
        <w:t xml:space="preserve">        </w:t>
      </w:r>
      <w:r w:rsidRPr="00CF2F9E">
        <w:rPr>
          <w:highlight w:val="white"/>
        </w:rPr>
        <w:t xml:space="preserve">  // t0 = i / 1</w:t>
      </w:r>
    </w:p>
    <w:p w14:paraId="199EF6E2" w14:textId="38345817" w:rsidR="0074376E" w:rsidRPr="00CF2F9E" w:rsidRDefault="0074376E" w:rsidP="00CF2F9E">
      <w:pPr>
        <w:pStyle w:val="Code"/>
        <w:rPr>
          <w:highlight w:val="white"/>
        </w:rPr>
      </w:pPr>
      <w:r w:rsidRPr="00CF2F9E">
        <w:rPr>
          <w:highlight w:val="white"/>
        </w:rPr>
        <w:t xml:space="preserve">          else if (((thisCode.Operator == MiddleOperator.SignedMultiply) ||</w:t>
      </w:r>
    </w:p>
    <w:p w14:paraId="0271E95D" w14:textId="3DBC1A0D" w:rsidR="0074376E" w:rsidRPr="00CF2F9E" w:rsidRDefault="0074376E" w:rsidP="00CF2F9E">
      <w:pPr>
        <w:pStyle w:val="Code"/>
        <w:rPr>
          <w:highlight w:val="white"/>
        </w:rPr>
      </w:pPr>
      <w:r w:rsidRPr="00CF2F9E">
        <w:rPr>
          <w:highlight w:val="white"/>
        </w:rPr>
        <w:t xml:space="preserve">                    (thisCode.Operator == MiddleOperator.UnsignedMultiply) ||</w:t>
      </w:r>
    </w:p>
    <w:p w14:paraId="4A3B9DE2" w14:textId="77777777" w:rsidR="00C54B67" w:rsidRPr="00CF2F9E" w:rsidRDefault="00C54B67" w:rsidP="00C54B67">
      <w:pPr>
        <w:pStyle w:val="Code"/>
        <w:rPr>
          <w:highlight w:val="white"/>
        </w:rPr>
      </w:pPr>
      <w:r w:rsidRPr="00CF2F9E">
        <w:rPr>
          <w:highlight w:val="white"/>
        </w:rPr>
        <w:t xml:space="preserve">                    (thisCode.Operator == MiddleOperator.SignedDivide) ||</w:t>
      </w:r>
    </w:p>
    <w:p w14:paraId="6C24D23F" w14:textId="3E6F5A38" w:rsidR="00C54B67" w:rsidRPr="00CF2F9E" w:rsidRDefault="00C54B67" w:rsidP="00C54B67">
      <w:pPr>
        <w:pStyle w:val="Code"/>
        <w:rPr>
          <w:highlight w:val="white"/>
        </w:rPr>
      </w:pPr>
      <w:r w:rsidRPr="00CF2F9E">
        <w:rPr>
          <w:highlight w:val="white"/>
        </w:rPr>
        <w:t xml:space="preserve">                    (thisCode.Operator == MiddleOperator.UnsignedDivide)</w:t>
      </w:r>
      <w:r>
        <w:rPr>
          <w:highlight w:val="white"/>
        </w:rPr>
        <w:t xml:space="preserve"> ||</w:t>
      </w:r>
    </w:p>
    <w:p w14:paraId="5BA2B159" w14:textId="2669FCF8" w:rsidR="00C54B67" w:rsidRPr="00CF2F9E" w:rsidRDefault="00C54B67" w:rsidP="00C54B67">
      <w:pPr>
        <w:pStyle w:val="Code"/>
        <w:rPr>
          <w:highlight w:val="white"/>
        </w:rPr>
      </w:pPr>
      <w:r w:rsidRPr="00CF2F9E">
        <w:rPr>
          <w:highlight w:val="white"/>
        </w:rPr>
        <w:t xml:space="preserve">                    (thisCode.Operator == MiddleOperator.Signed</w:t>
      </w:r>
      <w:r>
        <w:rPr>
          <w:highlight w:val="white"/>
        </w:rPr>
        <w:t>Modulo</w:t>
      </w:r>
      <w:r w:rsidRPr="00CF2F9E">
        <w:rPr>
          <w:highlight w:val="white"/>
        </w:rPr>
        <w:t>) ||</w:t>
      </w:r>
    </w:p>
    <w:p w14:paraId="0B7A83EB" w14:textId="2F76C607" w:rsidR="00C54B67" w:rsidRPr="00CF2F9E" w:rsidRDefault="00C54B67" w:rsidP="00C54B67">
      <w:pPr>
        <w:pStyle w:val="Code"/>
        <w:rPr>
          <w:highlight w:val="white"/>
        </w:rPr>
      </w:pPr>
      <w:r w:rsidRPr="00CF2F9E">
        <w:rPr>
          <w:highlight w:val="white"/>
        </w:rPr>
        <w:t xml:space="preserve">                    (thisCode.Operator == MiddleOperator.Unsigned</w:t>
      </w:r>
      <w:r>
        <w:rPr>
          <w:highlight w:val="white"/>
        </w:rPr>
        <w:t>Modulo</w:t>
      </w:r>
      <w:r w:rsidRPr="00CF2F9E">
        <w:rPr>
          <w:highlight w:val="white"/>
        </w:rPr>
        <w:t>)) &amp;&amp;</w:t>
      </w:r>
    </w:p>
    <w:p w14:paraId="3AD09FAA" w14:textId="77777777" w:rsidR="0074376E" w:rsidRPr="00CF2F9E" w:rsidRDefault="0074376E" w:rsidP="00CF2F9E">
      <w:pPr>
        <w:pStyle w:val="Code"/>
        <w:rPr>
          <w:highlight w:val="white"/>
        </w:rPr>
      </w:pPr>
      <w:r w:rsidRPr="00CF2F9E">
        <w:rPr>
          <w:highlight w:val="white"/>
        </w:rPr>
        <w:t xml:space="preserve">                    (rightSymbol.Value is BigInteger) &amp;&amp;</w:t>
      </w:r>
    </w:p>
    <w:p w14:paraId="708A1732" w14:textId="77777777" w:rsidR="0074376E" w:rsidRPr="00CF2F9E" w:rsidRDefault="0074376E" w:rsidP="00CF2F9E">
      <w:pPr>
        <w:pStyle w:val="Code"/>
        <w:rPr>
          <w:highlight w:val="white"/>
        </w:rPr>
      </w:pPr>
      <w:r w:rsidRPr="00CF2F9E">
        <w:rPr>
          <w:highlight w:val="white"/>
        </w:rPr>
        <w:t xml:space="preserve">                    (rightSymbol.Value.Equals(BigInteger.One))) {</w:t>
      </w:r>
    </w:p>
    <w:p w14:paraId="7CA8BC37" w14:textId="77777777" w:rsidR="0074376E" w:rsidRPr="00CF2F9E" w:rsidRDefault="0074376E" w:rsidP="00CF2F9E">
      <w:pPr>
        <w:pStyle w:val="Code"/>
        <w:rPr>
          <w:highlight w:val="white"/>
        </w:rPr>
      </w:pPr>
      <w:r w:rsidRPr="00CF2F9E">
        <w:rPr>
          <w:highlight w:val="white"/>
        </w:rPr>
        <w:t xml:space="preserve">            newSymbol = leftSymbol;</w:t>
      </w:r>
    </w:p>
    <w:p w14:paraId="70498F46" w14:textId="77777777" w:rsidR="0074376E" w:rsidRPr="00CF2F9E" w:rsidRDefault="0074376E" w:rsidP="00CF2F9E">
      <w:pPr>
        <w:pStyle w:val="Code"/>
        <w:rPr>
          <w:highlight w:val="white"/>
        </w:rPr>
      </w:pPr>
      <w:r w:rsidRPr="00CF2F9E">
        <w:rPr>
          <w:highlight w:val="white"/>
        </w:rPr>
        <w:t xml:space="preserve">          }</w:t>
      </w:r>
    </w:p>
    <w:p w14:paraId="2C5D6EDD" w14:textId="59384747" w:rsidR="008B7EFC" w:rsidRDefault="008B7EFC" w:rsidP="008B7EFC">
      <w:pPr>
        <w:rPr>
          <w:highlight w:val="white"/>
        </w:rPr>
      </w:pPr>
      <w:r>
        <w:rPr>
          <w:highlight w:val="white"/>
        </w:rPr>
        <w:t>If the new symbol is not null,</w:t>
      </w:r>
      <w:r w:rsidR="007A75F0">
        <w:rPr>
          <w:highlight w:val="white"/>
        </w:rPr>
        <w:t xml:space="preserve"> </w:t>
      </w:r>
      <w:r w:rsidR="00FB58FE">
        <w:rPr>
          <w:highlight w:val="white"/>
        </w:rPr>
        <w:t xml:space="preserve">we replace the expression with the new symbol. If the result symbol is a temporary symbol. We iterate until we find the place where the result symbol is </w:t>
      </w:r>
      <w:r w:rsidR="005D5DC4">
        <w:rPr>
          <w:highlight w:val="white"/>
        </w:rPr>
        <w:t>accessed and</w:t>
      </w:r>
      <w:r w:rsidR="00FB58FE">
        <w:rPr>
          <w:highlight w:val="white"/>
        </w:rPr>
        <w:t xml:space="preserve"> replace the result symbol with the new symbol at that place.</w:t>
      </w:r>
      <w:r w:rsidR="00EF6577">
        <w:rPr>
          <w:highlight w:val="white"/>
        </w:rPr>
        <w:t xml:space="preserve"> For instance, the following sequence</w:t>
      </w:r>
    </w:p>
    <w:p w14:paraId="6950B800" w14:textId="274A5D86" w:rsidR="00EF6577" w:rsidRDefault="00EF6577" w:rsidP="00EF6577">
      <w:pPr>
        <w:pStyle w:val="Code"/>
        <w:rPr>
          <w:highlight w:val="white"/>
        </w:rPr>
      </w:pPr>
      <w:r>
        <w:rPr>
          <w:highlight w:val="white"/>
        </w:rPr>
        <w:t>t1 = i + 0</w:t>
      </w:r>
    </w:p>
    <w:p w14:paraId="6AF2A190" w14:textId="7C11761E" w:rsidR="00EF6577" w:rsidRDefault="00EF6577" w:rsidP="00EF6577">
      <w:pPr>
        <w:pStyle w:val="Code"/>
        <w:rPr>
          <w:highlight w:val="white"/>
        </w:rPr>
      </w:pPr>
      <w:r>
        <w:rPr>
          <w:highlight w:val="white"/>
        </w:rPr>
        <w:t>j = t1</w:t>
      </w:r>
    </w:p>
    <w:p w14:paraId="44ED675E" w14:textId="23876102" w:rsidR="00EF6577" w:rsidRDefault="00EF6577" w:rsidP="00EF6577">
      <w:pPr>
        <w:pStyle w:val="Code"/>
        <w:rPr>
          <w:highlight w:val="white"/>
        </w:rPr>
      </w:pPr>
      <w:r>
        <w:rPr>
          <w:highlight w:val="white"/>
        </w:rPr>
        <w:t>k = t1</w:t>
      </w:r>
    </w:p>
    <w:p w14:paraId="4948CA57" w14:textId="7236BC1D" w:rsidR="00EF6577" w:rsidRDefault="00EF6577" w:rsidP="00EF6577">
      <w:pPr>
        <w:rPr>
          <w:highlight w:val="white"/>
        </w:rPr>
      </w:pPr>
      <w:r>
        <w:rPr>
          <w:highlight w:val="white"/>
        </w:rPr>
        <w:t xml:space="preserve">will be changed to </w:t>
      </w:r>
    </w:p>
    <w:p w14:paraId="5AE44DA3" w14:textId="2DE63AA3" w:rsidR="00EF6577" w:rsidRDefault="00EF6577" w:rsidP="00EF6577">
      <w:pPr>
        <w:pStyle w:val="Code"/>
        <w:rPr>
          <w:highlight w:val="white"/>
        </w:rPr>
      </w:pPr>
      <w:r>
        <w:rPr>
          <w:highlight w:val="white"/>
        </w:rPr>
        <w:t>j = i</w:t>
      </w:r>
    </w:p>
    <w:p w14:paraId="03834920" w14:textId="50C229A5" w:rsidR="00EF6577" w:rsidRDefault="00EF6577" w:rsidP="00EF6577">
      <w:pPr>
        <w:pStyle w:val="Code"/>
        <w:rPr>
          <w:highlight w:val="white"/>
        </w:rPr>
      </w:pPr>
      <w:r>
        <w:rPr>
          <w:highlight w:val="white"/>
        </w:rPr>
        <w:t>k = i</w:t>
      </w:r>
    </w:p>
    <w:p w14:paraId="195EBF4A" w14:textId="527D1300" w:rsidR="0074376E" w:rsidRPr="00CF2F9E" w:rsidRDefault="0074376E" w:rsidP="00CF2F9E">
      <w:pPr>
        <w:pStyle w:val="Code"/>
        <w:rPr>
          <w:highlight w:val="white"/>
        </w:rPr>
      </w:pPr>
      <w:r w:rsidRPr="00CF2F9E">
        <w:rPr>
          <w:highlight w:val="white"/>
        </w:rPr>
        <w:t xml:space="preserve">          if (newSymbol != null) {</w:t>
      </w:r>
    </w:p>
    <w:p w14:paraId="62DD3E11" w14:textId="77777777" w:rsidR="0074376E" w:rsidRPr="00CF2F9E" w:rsidRDefault="0074376E" w:rsidP="00CF2F9E">
      <w:pPr>
        <w:pStyle w:val="Code"/>
        <w:rPr>
          <w:highlight w:val="white"/>
        </w:rPr>
      </w:pPr>
      <w:r w:rsidRPr="00CF2F9E">
        <w:rPr>
          <w:highlight w:val="white"/>
        </w:rPr>
        <w:t xml:space="preserve">            if (resultSymbol.Temporary) {</w:t>
      </w:r>
    </w:p>
    <w:p w14:paraId="5CA2F741" w14:textId="77777777" w:rsidR="0074376E" w:rsidRPr="00CF2F9E" w:rsidRDefault="0074376E" w:rsidP="00CF2F9E">
      <w:pPr>
        <w:pStyle w:val="Code"/>
        <w:rPr>
          <w:highlight w:val="white"/>
        </w:rPr>
      </w:pPr>
      <w:r w:rsidRPr="00CF2F9E">
        <w:rPr>
          <w:highlight w:val="white"/>
        </w:rPr>
        <w:t xml:space="preserve">              thisCode.Operator = MiddleOperator.Empty;</w:t>
      </w:r>
    </w:p>
    <w:p w14:paraId="72F453B9" w14:textId="77777777" w:rsidR="0074376E" w:rsidRPr="00CF2F9E" w:rsidRDefault="0074376E" w:rsidP="00CF2F9E">
      <w:pPr>
        <w:pStyle w:val="Code"/>
        <w:rPr>
          <w:highlight w:val="white"/>
        </w:rPr>
      </w:pPr>
    </w:p>
    <w:p w14:paraId="223CDB9E" w14:textId="77777777" w:rsidR="0074376E" w:rsidRPr="00CF2F9E" w:rsidRDefault="0074376E" w:rsidP="00CF2F9E">
      <w:pPr>
        <w:pStyle w:val="Code"/>
        <w:rPr>
          <w:highlight w:val="white"/>
        </w:rPr>
      </w:pPr>
      <w:r w:rsidRPr="00CF2F9E">
        <w:rPr>
          <w:highlight w:val="white"/>
        </w:rPr>
        <w:t xml:space="preserve">              int index2;</w:t>
      </w:r>
    </w:p>
    <w:p w14:paraId="298E785C" w14:textId="77777777" w:rsidR="007A6455" w:rsidRDefault="0074376E" w:rsidP="00CF2F9E">
      <w:pPr>
        <w:pStyle w:val="Code"/>
        <w:rPr>
          <w:highlight w:val="white"/>
        </w:rPr>
      </w:pPr>
      <w:r w:rsidRPr="00CF2F9E">
        <w:rPr>
          <w:highlight w:val="white"/>
        </w:rPr>
        <w:t xml:space="preserve">              for (index2 = index + 1; index2 &lt; m_middleCodeList.Count;</w:t>
      </w:r>
    </w:p>
    <w:p w14:paraId="13C1F62C" w14:textId="3D86B6C3" w:rsidR="0074376E" w:rsidRPr="00CF2F9E" w:rsidRDefault="007A6455" w:rsidP="00CF2F9E">
      <w:pPr>
        <w:pStyle w:val="Code"/>
        <w:rPr>
          <w:highlight w:val="white"/>
        </w:rPr>
      </w:pPr>
      <w:r>
        <w:rPr>
          <w:highlight w:val="white"/>
        </w:rPr>
        <w:t xml:space="preserve">                  </w:t>
      </w:r>
      <w:r w:rsidR="0074376E" w:rsidRPr="00CF2F9E">
        <w:rPr>
          <w:highlight w:val="white"/>
        </w:rPr>
        <w:t xml:space="preserve"> ++index2) {</w:t>
      </w:r>
    </w:p>
    <w:p w14:paraId="130DAB30" w14:textId="77777777" w:rsidR="0074376E" w:rsidRPr="00CF2F9E" w:rsidRDefault="0074376E" w:rsidP="00CF2F9E">
      <w:pPr>
        <w:pStyle w:val="Code"/>
        <w:rPr>
          <w:highlight w:val="white"/>
        </w:rPr>
      </w:pPr>
      <w:r w:rsidRPr="00CF2F9E">
        <w:rPr>
          <w:highlight w:val="white"/>
        </w:rPr>
        <w:t xml:space="preserve">                MiddleCode nextCode = m_middleCodeList[index2];</w:t>
      </w:r>
    </w:p>
    <w:p w14:paraId="0E6D0291" w14:textId="77777777" w:rsidR="0074376E" w:rsidRPr="00CF2F9E" w:rsidRDefault="0074376E" w:rsidP="00CF2F9E">
      <w:pPr>
        <w:pStyle w:val="Code"/>
        <w:rPr>
          <w:highlight w:val="white"/>
        </w:rPr>
      </w:pPr>
    </w:p>
    <w:p w14:paraId="07083C03" w14:textId="77777777" w:rsidR="0074376E" w:rsidRPr="00CF2F9E" w:rsidRDefault="0074376E" w:rsidP="00CF2F9E">
      <w:pPr>
        <w:pStyle w:val="Code"/>
        <w:rPr>
          <w:highlight w:val="white"/>
        </w:rPr>
      </w:pPr>
      <w:r w:rsidRPr="00CF2F9E">
        <w:rPr>
          <w:highlight w:val="white"/>
        </w:rPr>
        <w:t xml:space="preserve">                if (nextCode[1] == resultSymbol) {</w:t>
      </w:r>
    </w:p>
    <w:p w14:paraId="61F2EF91" w14:textId="77777777" w:rsidR="0074376E" w:rsidRPr="00CF2F9E" w:rsidRDefault="0074376E" w:rsidP="00CF2F9E">
      <w:pPr>
        <w:pStyle w:val="Code"/>
        <w:rPr>
          <w:highlight w:val="white"/>
        </w:rPr>
      </w:pPr>
      <w:r w:rsidRPr="00CF2F9E">
        <w:rPr>
          <w:highlight w:val="white"/>
        </w:rPr>
        <w:t xml:space="preserve">                  nextCode[1] = newSymbol;</w:t>
      </w:r>
    </w:p>
    <w:p w14:paraId="3FDD7B85" w14:textId="77777777" w:rsidR="0074376E" w:rsidRPr="00CF2F9E" w:rsidRDefault="0074376E" w:rsidP="00CF2F9E">
      <w:pPr>
        <w:pStyle w:val="Code"/>
        <w:rPr>
          <w:highlight w:val="white"/>
        </w:rPr>
      </w:pPr>
      <w:r w:rsidRPr="00CF2F9E">
        <w:rPr>
          <w:highlight w:val="white"/>
        </w:rPr>
        <w:t xml:space="preserve">                  break;</w:t>
      </w:r>
    </w:p>
    <w:p w14:paraId="2ED88219" w14:textId="77777777" w:rsidR="0074376E" w:rsidRPr="00CF2F9E" w:rsidRDefault="0074376E" w:rsidP="00CF2F9E">
      <w:pPr>
        <w:pStyle w:val="Code"/>
        <w:rPr>
          <w:highlight w:val="white"/>
        </w:rPr>
      </w:pPr>
      <w:r w:rsidRPr="00CF2F9E">
        <w:rPr>
          <w:highlight w:val="white"/>
        </w:rPr>
        <w:t xml:space="preserve">                }</w:t>
      </w:r>
    </w:p>
    <w:p w14:paraId="4303B852" w14:textId="77777777" w:rsidR="0074376E" w:rsidRPr="00CF2F9E" w:rsidRDefault="0074376E" w:rsidP="00CF2F9E">
      <w:pPr>
        <w:pStyle w:val="Code"/>
        <w:rPr>
          <w:highlight w:val="white"/>
        </w:rPr>
      </w:pPr>
      <w:r w:rsidRPr="00CF2F9E">
        <w:rPr>
          <w:highlight w:val="white"/>
        </w:rPr>
        <w:t xml:space="preserve">                </w:t>
      </w:r>
    </w:p>
    <w:p w14:paraId="00C30752" w14:textId="77777777" w:rsidR="0074376E" w:rsidRPr="00CF2F9E" w:rsidRDefault="0074376E" w:rsidP="00CF2F9E">
      <w:pPr>
        <w:pStyle w:val="Code"/>
        <w:rPr>
          <w:highlight w:val="white"/>
        </w:rPr>
      </w:pPr>
      <w:r w:rsidRPr="00CF2F9E">
        <w:rPr>
          <w:highlight w:val="white"/>
        </w:rPr>
        <w:t xml:space="preserve">                if (nextCode[2] == resultSymbol) {</w:t>
      </w:r>
    </w:p>
    <w:p w14:paraId="54FC8CFC" w14:textId="77777777" w:rsidR="0074376E" w:rsidRPr="00CF2F9E" w:rsidRDefault="0074376E" w:rsidP="00CF2F9E">
      <w:pPr>
        <w:pStyle w:val="Code"/>
        <w:rPr>
          <w:highlight w:val="white"/>
        </w:rPr>
      </w:pPr>
      <w:r w:rsidRPr="00CF2F9E">
        <w:rPr>
          <w:highlight w:val="white"/>
        </w:rPr>
        <w:t xml:space="preserve">                  nextCode[2] = newSymbol;</w:t>
      </w:r>
    </w:p>
    <w:p w14:paraId="77B9823A" w14:textId="77777777" w:rsidR="0074376E" w:rsidRPr="00CF2F9E" w:rsidRDefault="0074376E" w:rsidP="00CF2F9E">
      <w:pPr>
        <w:pStyle w:val="Code"/>
        <w:rPr>
          <w:highlight w:val="white"/>
        </w:rPr>
      </w:pPr>
      <w:r w:rsidRPr="00CF2F9E">
        <w:rPr>
          <w:highlight w:val="white"/>
        </w:rPr>
        <w:t xml:space="preserve">                  break;</w:t>
      </w:r>
    </w:p>
    <w:p w14:paraId="22C5D8D8" w14:textId="77777777" w:rsidR="0074376E" w:rsidRPr="00CF2F9E" w:rsidRDefault="0074376E" w:rsidP="00CF2F9E">
      <w:pPr>
        <w:pStyle w:val="Code"/>
        <w:rPr>
          <w:highlight w:val="white"/>
        </w:rPr>
      </w:pPr>
      <w:r w:rsidRPr="00CF2F9E">
        <w:rPr>
          <w:highlight w:val="white"/>
        </w:rPr>
        <w:t xml:space="preserve">                }</w:t>
      </w:r>
    </w:p>
    <w:p w14:paraId="1B1C8DFE" w14:textId="77777777" w:rsidR="0074376E" w:rsidRPr="00CF2F9E" w:rsidRDefault="0074376E" w:rsidP="00CF2F9E">
      <w:pPr>
        <w:pStyle w:val="Code"/>
        <w:rPr>
          <w:highlight w:val="white"/>
        </w:rPr>
      </w:pPr>
      <w:r w:rsidRPr="00CF2F9E">
        <w:rPr>
          <w:highlight w:val="white"/>
        </w:rPr>
        <w:t xml:space="preserve">              }</w:t>
      </w:r>
    </w:p>
    <w:p w14:paraId="3180139A" w14:textId="77777777" w:rsidR="0074376E" w:rsidRPr="00CF2F9E" w:rsidRDefault="0074376E" w:rsidP="00CF2F9E">
      <w:pPr>
        <w:pStyle w:val="Code"/>
        <w:rPr>
          <w:highlight w:val="white"/>
        </w:rPr>
      </w:pPr>
    </w:p>
    <w:p w14:paraId="197CDBFB" w14:textId="2D95587C" w:rsidR="0074376E" w:rsidRPr="00CF2F9E" w:rsidRDefault="0074376E" w:rsidP="00CF2F9E">
      <w:pPr>
        <w:pStyle w:val="Code"/>
        <w:rPr>
          <w:highlight w:val="white"/>
        </w:rPr>
      </w:pPr>
      <w:r w:rsidRPr="00CF2F9E">
        <w:rPr>
          <w:highlight w:val="white"/>
        </w:rPr>
        <w:t xml:space="preserve">              Assert.</w:t>
      </w:r>
      <w:r w:rsidR="00D324D8">
        <w:rPr>
          <w:highlight w:val="white"/>
        </w:rPr>
        <w:t>ErrorXXX</w:t>
      </w:r>
      <w:r w:rsidRPr="00CF2F9E">
        <w:rPr>
          <w:highlight w:val="white"/>
        </w:rPr>
        <w:t>(index2 &lt; m_middleCodeList.Count);</w:t>
      </w:r>
    </w:p>
    <w:p w14:paraId="660FE846" w14:textId="3FB9F00B" w:rsidR="0074376E" w:rsidRDefault="0074376E" w:rsidP="00CF2F9E">
      <w:pPr>
        <w:pStyle w:val="Code"/>
        <w:rPr>
          <w:highlight w:val="white"/>
        </w:rPr>
      </w:pPr>
      <w:r w:rsidRPr="00CF2F9E">
        <w:rPr>
          <w:highlight w:val="white"/>
        </w:rPr>
        <w:t xml:space="preserve">            }</w:t>
      </w:r>
    </w:p>
    <w:p w14:paraId="5B3AA0B3" w14:textId="71C9233B" w:rsidR="00EE1F48" w:rsidRPr="00CF2F9E" w:rsidRDefault="00EE1F48" w:rsidP="00F5219F">
      <w:pPr>
        <w:rPr>
          <w:highlight w:val="white"/>
        </w:rPr>
      </w:pPr>
      <w:r>
        <w:rPr>
          <w:highlight w:val="white"/>
        </w:rPr>
        <w:lastRenderedPageBreak/>
        <w:t xml:space="preserve">If the result symbol is not </w:t>
      </w:r>
      <w:r w:rsidR="00F5219F">
        <w:rPr>
          <w:highlight w:val="white"/>
        </w:rPr>
        <w:t>tempo</w:t>
      </w:r>
      <w:r w:rsidR="00BD7428">
        <w:rPr>
          <w:highlight w:val="white"/>
        </w:rPr>
        <w:t>rary</w:t>
      </w:r>
      <w:r w:rsidR="00F5219F">
        <w:rPr>
          <w:highlight w:val="white"/>
        </w:rPr>
        <w:t xml:space="preserve"> symbol, we change the instruction into an assignment, where the result symbol is assigned to the new symbol.</w:t>
      </w:r>
      <w:r w:rsidR="00E24DDF">
        <w:rPr>
          <w:highlight w:val="white"/>
        </w:rPr>
        <w:t xml:space="preserve"> For instance, we change </w:t>
      </w:r>
      <w:r w:rsidR="00E24DDF" w:rsidRPr="00E24DDF">
        <w:rPr>
          <w:rStyle w:val="KeyWord0"/>
          <w:highlight w:val="white"/>
        </w:rPr>
        <w:t>i</w:t>
      </w:r>
      <w:r w:rsidR="00E24DDF">
        <w:rPr>
          <w:highlight w:val="white"/>
        </w:rPr>
        <w:t xml:space="preserve"> = </w:t>
      </w:r>
      <w:r w:rsidR="00E24DDF" w:rsidRPr="00E24DDF">
        <w:rPr>
          <w:rStyle w:val="KeyWord0"/>
          <w:highlight w:val="white"/>
        </w:rPr>
        <w:t>0</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 xml:space="preserve"> to </w:t>
      </w:r>
      <w:r w:rsidR="00E24DDF" w:rsidRPr="00E24DDF">
        <w:rPr>
          <w:rStyle w:val="KeyWord0"/>
          <w:highlight w:val="white"/>
        </w:rPr>
        <w:t>i</w:t>
      </w:r>
      <w:r w:rsidR="00E24DDF">
        <w:rPr>
          <w:highlight w:val="white"/>
        </w:rPr>
        <w:t xml:space="preserve"> </w:t>
      </w:r>
      <w:r w:rsidR="00E24DDF" w:rsidRPr="00E24DDF">
        <w:rPr>
          <w:rStyle w:val="KeyWord0"/>
          <w:highlight w:val="white"/>
        </w:rPr>
        <w:t>=</w:t>
      </w:r>
      <w:r w:rsidR="00E24DDF">
        <w:rPr>
          <w:highlight w:val="white"/>
        </w:rPr>
        <w:t xml:space="preserve"> </w:t>
      </w:r>
      <w:r w:rsidR="00E24DDF" w:rsidRPr="00E24DDF">
        <w:rPr>
          <w:rStyle w:val="KeyWord0"/>
          <w:highlight w:val="white"/>
        </w:rPr>
        <w:t>j</w:t>
      </w:r>
      <w:r w:rsidR="00E24DDF">
        <w:rPr>
          <w:highlight w:val="white"/>
        </w:rPr>
        <w:t>.</w:t>
      </w:r>
    </w:p>
    <w:p w14:paraId="0B4EB933" w14:textId="77777777" w:rsidR="0074376E" w:rsidRPr="00CF2F9E" w:rsidRDefault="0074376E" w:rsidP="00CF2F9E">
      <w:pPr>
        <w:pStyle w:val="Code"/>
        <w:rPr>
          <w:highlight w:val="white"/>
        </w:rPr>
      </w:pPr>
      <w:r w:rsidRPr="00CF2F9E">
        <w:rPr>
          <w:highlight w:val="white"/>
        </w:rPr>
        <w:t xml:space="preserve">            else {</w:t>
      </w:r>
    </w:p>
    <w:p w14:paraId="66237EFD" w14:textId="77777777" w:rsidR="0074376E" w:rsidRPr="00CF2F9E" w:rsidRDefault="0074376E" w:rsidP="00CF2F9E">
      <w:pPr>
        <w:pStyle w:val="Code"/>
        <w:rPr>
          <w:highlight w:val="white"/>
        </w:rPr>
      </w:pPr>
      <w:r w:rsidRPr="00CF2F9E">
        <w:rPr>
          <w:highlight w:val="white"/>
        </w:rPr>
        <w:t xml:space="preserve">              thisCode.Operator = MiddleOperator.Assign; // i = 0 + j;</w:t>
      </w:r>
    </w:p>
    <w:p w14:paraId="7ACBA937" w14:textId="77777777" w:rsidR="0074376E" w:rsidRPr="00CF2F9E" w:rsidRDefault="0074376E" w:rsidP="00CF2F9E">
      <w:pPr>
        <w:pStyle w:val="Code"/>
        <w:rPr>
          <w:highlight w:val="white"/>
        </w:rPr>
      </w:pPr>
      <w:r w:rsidRPr="00CF2F9E">
        <w:rPr>
          <w:highlight w:val="white"/>
        </w:rPr>
        <w:t xml:space="preserve">              thisCode[1] = newSymbol;                   // i = j;</w:t>
      </w:r>
    </w:p>
    <w:p w14:paraId="7227A61A" w14:textId="77777777" w:rsidR="0074376E" w:rsidRPr="00CF2F9E" w:rsidRDefault="0074376E" w:rsidP="00CF2F9E">
      <w:pPr>
        <w:pStyle w:val="Code"/>
        <w:rPr>
          <w:highlight w:val="white"/>
        </w:rPr>
      </w:pPr>
      <w:r w:rsidRPr="00CF2F9E">
        <w:rPr>
          <w:highlight w:val="white"/>
        </w:rPr>
        <w:t xml:space="preserve">              thisCode[2] = null;</w:t>
      </w:r>
    </w:p>
    <w:p w14:paraId="761C2ED9" w14:textId="77777777" w:rsidR="0074376E" w:rsidRPr="00CF2F9E" w:rsidRDefault="0074376E" w:rsidP="00CF2F9E">
      <w:pPr>
        <w:pStyle w:val="Code"/>
        <w:rPr>
          <w:highlight w:val="white"/>
        </w:rPr>
      </w:pPr>
      <w:r w:rsidRPr="00CF2F9E">
        <w:rPr>
          <w:highlight w:val="white"/>
        </w:rPr>
        <w:t xml:space="preserve">            }</w:t>
      </w:r>
    </w:p>
    <w:p w14:paraId="323E4154" w14:textId="77777777" w:rsidR="0074376E" w:rsidRPr="00CF2F9E" w:rsidRDefault="0074376E" w:rsidP="00CF2F9E">
      <w:pPr>
        <w:pStyle w:val="Code"/>
        <w:rPr>
          <w:highlight w:val="white"/>
        </w:rPr>
      </w:pPr>
    </w:p>
    <w:p w14:paraId="195D0F28" w14:textId="77777777" w:rsidR="0074376E" w:rsidRPr="00CF2F9E" w:rsidRDefault="0074376E" w:rsidP="00CF2F9E">
      <w:pPr>
        <w:pStyle w:val="Code"/>
        <w:rPr>
          <w:highlight w:val="white"/>
        </w:rPr>
      </w:pPr>
      <w:r w:rsidRPr="00CF2F9E">
        <w:rPr>
          <w:highlight w:val="white"/>
        </w:rPr>
        <w:t xml:space="preserve">            m_update = true;</w:t>
      </w:r>
    </w:p>
    <w:p w14:paraId="221B2AA1" w14:textId="77777777" w:rsidR="0074376E" w:rsidRPr="00CF2F9E" w:rsidRDefault="0074376E" w:rsidP="00CF2F9E">
      <w:pPr>
        <w:pStyle w:val="Code"/>
        <w:rPr>
          <w:highlight w:val="white"/>
        </w:rPr>
      </w:pPr>
      <w:r w:rsidRPr="00CF2F9E">
        <w:rPr>
          <w:highlight w:val="white"/>
        </w:rPr>
        <w:t xml:space="preserve">          }</w:t>
      </w:r>
    </w:p>
    <w:p w14:paraId="073F25B4" w14:textId="77777777" w:rsidR="0074376E" w:rsidRPr="00CF2F9E" w:rsidRDefault="0074376E" w:rsidP="00CF2F9E">
      <w:pPr>
        <w:pStyle w:val="Code"/>
        <w:rPr>
          <w:highlight w:val="white"/>
        </w:rPr>
      </w:pPr>
      <w:r w:rsidRPr="00CF2F9E">
        <w:rPr>
          <w:highlight w:val="white"/>
        </w:rPr>
        <w:t xml:space="preserve">        }</w:t>
      </w:r>
    </w:p>
    <w:p w14:paraId="1C961B3F" w14:textId="77777777" w:rsidR="0074376E" w:rsidRPr="00CF2F9E" w:rsidRDefault="0074376E" w:rsidP="00CF2F9E">
      <w:pPr>
        <w:pStyle w:val="Code"/>
        <w:rPr>
          <w:highlight w:val="white"/>
        </w:rPr>
      </w:pPr>
      <w:r w:rsidRPr="00CF2F9E">
        <w:rPr>
          <w:highlight w:val="white"/>
        </w:rPr>
        <w:t xml:space="preserve">      }</w:t>
      </w:r>
    </w:p>
    <w:p w14:paraId="1AE535A2" w14:textId="7FB32F2B" w:rsidR="00DC5011" w:rsidRDefault="0074376E" w:rsidP="00CF2F9E">
      <w:pPr>
        <w:pStyle w:val="Code"/>
        <w:rPr>
          <w:highlight w:val="white"/>
        </w:rPr>
      </w:pPr>
      <w:r w:rsidRPr="00CF2F9E">
        <w:rPr>
          <w:highlight w:val="white"/>
        </w:rPr>
        <w:t xml:space="preserve">    }</w:t>
      </w:r>
    </w:p>
    <w:p w14:paraId="1825820E" w14:textId="05A443E5" w:rsidR="00DC5011" w:rsidRDefault="00DC5011" w:rsidP="00DC5011">
      <w:pPr>
        <w:pStyle w:val="Rubrik3"/>
        <w:rPr>
          <w:highlight w:val="white"/>
        </w:rPr>
      </w:pPr>
      <w:bookmarkStart w:id="481" w:name="_Toc49764395"/>
      <w:r>
        <w:rPr>
          <w:highlight w:val="white"/>
        </w:rPr>
        <w:t>Optimize Relation Expression</w:t>
      </w:r>
      <w:bookmarkEnd w:id="481"/>
    </w:p>
    <w:p w14:paraId="1D7AF0F5" w14:textId="21B8EB16" w:rsidR="0099303B" w:rsidRPr="0099303B" w:rsidRDefault="00E1756D" w:rsidP="0099303B">
      <w:pPr>
        <w:rPr>
          <w:highlight w:val="white"/>
        </w:rPr>
      </w:pPr>
      <w:r>
        <w:rPr>
          <w:highlight w:val="white"/>
        </w:rPr>
        <w:t>In order to optimize the final assembly code generation, we shall swap the operator in expression where the left operand is a value.</w:t>
      </w:r>
      <w:r w:rsidR="003C28D6">
        <w:rPr>
          <w:highlight w:val="white"/>
        </w:rPr>
        <w:t xml:space="preserve"> This operation does not decrease the number of middle code instructions. Instead, it will decrease the number of assembly code instructions, since an integer value cannot be the left-most operands.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99303B" w:rsidRPr="00EC76D5" w14:paraId="4ED480EB" w14:textId="77777777" w:rsidTr="00626D3B">
        <w:tc>
          <w:tcPr>
            <w:tcW w:w="3116" w:type="dxa"/>
          </w:tcPr>
          <w:p w14:paraId="4C345EF5" w14:textId="33298168" w:rsidR="0099303B" w:rsidRPr="00EC76D5" w:rsidRDefault="0099303B" w:rsidP="00626D3B">
            <w:pPr>
              <w:pStyle w:val="Code"/>
            </w:pPr>
            <w:r w:rsidRPr="00EC76D5">
              <w:t xml:space="preserve">1. </w:t>
            </w:r>
            <w:r>
              <w:t>if 1</w:t>
            </w:r>
            <w:r w:rsidR="009D3D28">
              <w:t>0</w:t>
            </w:r>
            <w:r>
              <w:t xml:space="preserve"> &lt; </w:t>
            </w:r>
            <w:r w:rsidR="009D3D28">
              <w:t>i</w:t>
            </w:r>
            <w:r>
              <w:t xml:space="preserve"> goto </w:t>
            </w:r>
            <w:r w:rsidR="009D3D28">
              <w:t>2</w:t>
            </w:r>
            <w:r>
              <w:t>0</w:t>
            </w:r>
          </w:p>
        </w:tc>
        <w:tc>
          <w:tcPr>
            <w:tcW w:w="3117" w:type="dxa"/>
          </w:tcPr>
          <w:p w14:paraId="775A566A" w14:textId="0ABB737F" w:rsidR="0099303B" w:rsidRPr="00AD7D34" w:rsidRDefault="0099303B" w:rsidP="00626D3B">
            <w:pPr>
              <w:pStyle w:val="Code"/>
              <w:rPr>
                <w:i/>
                <w:iCs/>
              </w:rPr>
            </w:pPr>
            <w:r w:rsidRPr="00EC76D5">
              <w:t xml:space="preserve">1. </w:t>
            </w:r>
            <w:r>
              <w:t xml:space="preserve">if </w:t>
            </w:r>
            <w:r w:rsidR="009D3D28">
              <w:t>i</w:t>
            </w:r>
            <w:r>
              <w:t xml:space="preserve"> &gt; 1</w:t>
            </w:r>
            <w:r w:rsidR="009D3D28">
              <w:t>0</w:t>
            </w:r>
            <w:r>
              <w:t xml:space="preserve"> goto </w:t>
            </w:r>
            <w:r w:rsidR="009D3D28">
              <w:t>2</w:t>
            </w:r>
            <w:r>
              <w:t>0</w:t>
            </w:r>
          </w:p>
        </w:tc>
        <w:tc>
          <w:tcPr>
            <w:tcW w:w="3117" w:type="dxa"/>
          </w:tcPr>
          <w:p w14:paraId="5FB21B77" w14:textId="77777777" w:rsidR="0099303B" w:rsidRPr="00EC76D5" w:rsidRDefault="0099303B" w:rsidP="00626D3B">
            <w:pPr>
              <w:pStyle w:val="Code"/>
            </w:pPr>
          </w:p>
        </w:tc>
      </w:tr>
    </w:tbl>
    <w:p w14:paraId="3053CBCA" w14:textId="77777777" w:rsidR="00D15334" w:rsidRDefault="008F3479" w:rsidP="008F3479">
      <w:pPr>
        <w:rPr>
          <w:highlight w:val="white"/>
        </w:rPr>
      </w:pPr>
      <w:r>
        <w:rPr>
          <w:highlight w:val="white"/>
        </w:rPr>
        <w:t xml:space="preserve">When generating the final assembly code, we cannot have </w:t>
      </w:r>
      <w:r w:rsidR="00610130">
        <w:rPr>
          <w:highlight w:val="white"/>
        </w:rPr>
        <w:t xml:space="preserve">an integer value as the left </w:t>
      </w:r>
      <w:r w:rsidR="00A94B77">
        <w:rPr>
          <w:highlight w:val="white"/>
        </w:rPr>
        <w:t xml:space="preserve">expression </w:t>
      </w:r>
      <w:r w:rsidR="00BC5841">
        <w:rPr>
          <w:highlight w:val="white"/>
        </w:rPr>
        <w:t>in a relational expression</w:t>
      </w:r>
      <w:r w:rsidR="00610130">
        <w:rPr>
          <w:highlight w:val="white"/>
        </w:rPr>
        <w:t xml:space="preserve">. Therefore, we swap the operands </w:t>
      </w:r>
      <w:r w:rsidR="00BC5841">
        <w:rPr>
          <w:highlight w:val="white"/>
        </w:rPr>
        <w:t xml:space="preserve">if the left operand holds an integer value. The expression cannot hold two integer values, in that case the </w:t>
      </w:r>
      <w:r w:rsidR="00BC5841" w:rsidRPr="00BC5841">
        <w:rPr>
          <w:rStyle w:val="KeyWord0"/>
          <w:highlight w:val="white"/>
        </w:rPr>
        <w:t>ConstantExpression</w:t>
      </w:r>
      <w:r w:rsidR="00BC5841">
        <w:rPr>
          <w:highlight w:val="white"/>
        </w:rPr>
        <w:t xml:space="preserve"> class of Section XXX would have reduced the expression to its resulting value.</w:t>
      </w:r>
    </w:p>
    <w:p w14:paraId="68477FD2" w14:textId="1B0EB001" w:rsidR="008F3479" w:rsidRDefault="00A94B77" w:rsidP="008F3479">
      <w:pPr>
        <w:rPr>
          <w:highlight w:val="white"/>
        </w:rPr>
      </w:pPr>
      <w:r>
        <w:rPr>
          <w:highlight w:val="white"/>
        </w:rPr>
        <w:t xml:space="preserve">Moreover, </w:t>
      </w:r>
      <w:r w:rsidR="009B1268">
        <w:rPr>
          <w:highlight w:val="white"/>
        </w:rPr>
        <w:t>if the left expression is a</w:t>
      </w:r>
      <w:r w:rsidR="00A27850">
        <w:rPr>
          <w:highlight w:val="white"/>
        </w:rPr>
        <w:t>n array, function, or string, we want to use its address rather than its value. Similar to the integer value case, we can</w:t>
      </w:r>
      <w:r w:rsidR="00076CB8">
        <w:rPr>
          <w:highlight w:val="white"/>
        </w:rPr>
        <w:t>not use</w:t>
      </w:r>
      <w:r w:rsidR="00A27850">
        <w:rPr>
          <w:highlight w:val="white"/>
        </w:rPr>
        <w:t xml:space="preserve"> the address directly </w:t>
      </w:r>
      <w:r w:rsidR="00076CB8">
        <w:rPr>
          <w:highlight w:val="white"/>
        </w:rPr>
        <w:t xml:space="preserve">in </w:t>
      </w:r>
      <w:r w:rsidR="00A27850">
        <w:rPr>
          <w:highlight w:val="white"/>
        </w:rPr>
        <w:t xml:space="preserve">the assembly code. </w:t>
      </w:r>
      <w:r>
        <w:rPr>
          <w:highlight w:val="white"/>
        </w:rPr>
        <w:t xml:space="preserve">Therefore, if the left expression is an array, function or string, and the right expression is not an array, function, or string, </w:t>
      </w:r>
      <w:r w:rsidR="00D15334">
        <w:rPr>
          <w:highlight w:val="white"/>
        </w:rPr>
        <w:t xml:space="preserve">or </w:t>
      </w:r>
      <w:r>
        <w:rPr>
          <w:highlight w:val="white"/>
        </w:rPr>
        <w:t xml:space="preserve">an integer value, we </w:t>
      </w:r>
      <w:r w:rsidR="00A27850">
        <w:rPr>
          <w:highlight w:val="white"/>
        </w:rPr>
        <w:t xml:space="preserve">also </w:t>
      </w:r>
      <w:r>
        <w:rPr>
          <w:highlight w:val="white"/>
        </w:rPr>
        <w:t>swap the expressions.</w:t>
      </w:r>
    </w:p>
    <w:p w14:paraId="1D82E21E" w14:textId="70A31235" w:rsidR="00877372" w:rsidRPr="008F3479" w:rsidRDefault="00877372" w:rsidP="008F3479">
      <w:pPr>
        <w:rPr>
          <w:highlight w:val="white"/>
        </w:rPr>
      </w:pPr>
      <w:r>
        <w:rPr>
          <w:highlight w:val="white"/>
        </w:rPr>
        <w:t xml:space="preserve">We use the </w:t>
      </w:r>
      <w:r w:rsidRPr="008C2B1C">
        <w:rPr>
          <w:rStyle w:val="KeyWord0"/>
          <w:highlight w:val="white"/>
        </w:rPr>
        <w:t>m_swapMap</w:t>
      </w:r>
      <w:r w:rsidR="00273499">
        <w:rPr>
          <w:highlight w:val="white"/>
        </w:rPr>
        <w:t xml:space="preserve"> map to swap the </w:t>
      </w:r>
      <w:r w:rsidR="008C2B1C">
        <w:rPr>
          <w:highlight w:val="white"/>
        </w:rPr>
        <w:t>operator. Not</w:t>
      </w:r>
      <w:r w:rsidR="000F50D2">
        <w:rPr>
          <w:highlight w:val="white"/>
        </w:rPr>
        <w:t xml:space="preserve">e </w:t>
      </w:r>
      <w:r w:rsidR="008C2B1C">
        <w:rPr>
          <w:highlight w:val="white"/>
        </w:rPr>
        <w:t>that th</w:t>
      </w:r>
      <w:r w:rsidR="003C28D6">
        <w:rPr>
          <w:highlight w:val="white"/>
        </w:rPr>
        <w:t>at map</w:t>
      </w:r>
      <w:r w:rsidR="008C2B1C">
        <w:rPr>
          <w:highlight w:val="white"/>
        </w:rPr>
        <w:t xml:space="preserve"> is not the same </w:t>
      </w:r>
      <w:r w:rsidR="003C28D6">
        <w:rPr>
          <w:highlight w:val="white"/>
        </w:rPr>
        <w:t>map</w:t>
      </w:r>
      <w:r w:rsidR="000F50D2">
        <w:rPr>
          <w:highlight w:val="white"/>
        </w:rPr>
        <w:t xml:space="preserve"> </w:t>
      </w:r>
      <w:r w:rsidR="008C2B1C">
        <w:rPr>
          <w:highlight w:val="white"/>
        </w:rPr>
        <w:t xml:space="preserve">as the </w:t>
      </w:r>
      <w:r w:rsidR="000F50D2" w:rsidRPr="000F50D2">
        <w:rPr>
          <w:rStyle w:val="KeyWord0"/>
        </w:rPr>
        <w:t>m_inverseMap</w:t>
      </w:r>
      <w:r w:rsidR="000F50D2">
        <w:t xml:space="preserve"> we used in the Next-Goto-Double case above. When inversing an expression, we change its </w:t>
      </w:r>
      <w:r w:rsidR="00871D21">
        <w:t>meaning, when we swap the expression it still has the same meaning, we just arrange the operands so that we can generate more efficient assembly code.</w:t>
      </w:r>
    </w:p>
    <w:p w14:paraId="6571F53D" w14:textId="77777777" w:rsidR="006C2BC5" w:rsidRPr="006C2BC5" w:rsidRDefault="006C2BC5" w:rsidP="006C2BC5">
      <w:pPr>
        <w:pStyle w:val="Code"/>
        <w:rPr>
          <w:highlight w:val="white"/>
        </w:rPr>
      </w:pPr>
      <w:r w:rsidRPr="006C2BC5">
        <w:rPr>
          <w:highlight w:val="white"/>
        </w:rPr>
        <w:t xml:space="preserve">    public static IDictionary&lt;MiddleOperator, MiddleOperator&gt; m_swapMap =</w:t>
      </w:r>
    </w:p>
    <w:p w14:paraId="5FDA225D" w14:textId="77777777" w:rsidR="006C2BC5" w:rsidRPr="006C2BC5" w:rsidRDefault="006C2BC5" w:rsidP="006C2BC5">
      <w:pPr>
        <w:pStyle w:val="Code"/>
        <w:rPr>
          <w:highlight w:val="white"/>
        </w:rPr>
      </w:pPr>
      <w:r w:rsidRPr="006C2BC5">
        <w:rPr>
          <w:highlight w:val="white"/>
        </w:rPr>
        <w:t xml:space="preserve">       new Dictionary&lt;MiddleOperator, MiddleOperator&gt;() {</w:t>
      </w:r>
    </w:p>
    <w:p w14:paraId="4E6537A1" w14:textId="77777777" w:rsidR="006C2BC5" w:rsidRPr="006C2BC5" w:rsidRDefault="006C2BC5" w:rsidP="006C2BC5">
      <w:pPr>
        <w:pStyle w:val="Code"/>
        <w:rPr>
          <w:highlight w:val="white"/>
        </w:rPr>
      </w:pPr>
      <w:r w:rsidRPr="006C2BC5">
        <w:rPr>
          <w:highlight w:val="white"/>
        </w:rPr>
        <w:t xml:space="preserve">        {MiddleOperator.Equal, MiddleOperator.Equal},</w:t>
      </w:r>
    </w:p>
    <w:p w14:paraId="1C140045" w14:textId="77777777" w:rsidR="006C2BC5" w:rsidRPr="006C2BC5" w:rsidRDefault="006C2BC5" w:rsidP="006C2BC5">
      <w:pPr>
        <w:pStyle w:val="Code"/>
        <w:rPr>
          <w:highlight w:val="white"/>
        </w:rPr>
      </w:pPr>
      <w:r w:rsidRPr="006C2BC5">
        <w:rPr>
          <w:highlight w:val="white"/>
        </w:rPr>
        <w:t xml:space="preserve">        {MiddleOperator.NotEqual, MiddleOperator.NotEqual},</w:t>
      </w:r>
    </w:p>
    <w:p w14:paraId="465B164E" w14:textId="77777777" w:rsidR="006C2BC5" w:rsidRPr="006C2BC5" w:rsidRDefault="006C2BC5" w:rsidP="006C2BC5">
      <w:pPr>
        <w:pStyle w:val="Code"/>
        <w:rPr>
          <w:highlight w:val="white"/>
        </w:rPr>
      </w:pPr>
      <w:r w:rsidRPr="006C2BC5">
        <w:rPr>
          <w:highlight w:val="white"/>
        </w:rPr>
        <w:t xml:space="preserve">        {MiddleOperator.SignedLessThan, MiddleOperator.SignedGreaterThan},</w:t>
      </w:r>
    </w:p>
    <w:p w14:paraId="2F7393DD" w14:textId="77777777" w:rsidR="006C2BC5" w:rsidRPr="006C2BC5" w:rsidRDefault="006C2BC5" w:rsidP="006C2BC5">
      <w:pPr>
        <w:pStyle w:val="Code"/>
        <w:rPr>
          <w:highlight w:val="white"/>
        </w:rPr>
      </w:pPr>
      <w:r w:rsidRPr="006C2BC5">
        <w:rPr>
          <w:highlight w:val="white"/>
        </w:rPr>
        <w:t xml:space="preserve">        {MiddleOperator.SignedGreaterThan, MiddleOperator.SignedLessThan},</w:t>
      </w:r>
    </w:p>
    <w:p w14:paraId="272EE50C" w14:textId="77777777" w:rsidR="006C2BC5" w:rsidRDefault="006C2BC5" w:rsidP="006C2BC5">
      <w:pPr>
        <w:pStyle w:val="Code"/>
        <w:rPr>
          <w:highlight w:val="white"/>
        </w:rPr>
      </w:pPr>
      <w:r w:rsidRPr="006C2BC5">
        <w:rPr>
          <w:highlight w:val="white"/>
        </w:rPr>
        <w:t xml:space="preserve">        {MiddleOperator.SignedLessThanEqual,</w:t>
      </w:r>
    </w:p>
    <w:p w14:paraId="7FFC63D7" w14:textId="32042345" w:rsidR="006C2BC5" w:rsidRPr="006C2BC5" w:rsidRDefault="006C2BC5" w:rsidP="006C2BC5">
      <w:pPr>
        <w:pStyle w:val="Code"/>
        <w:rPr>
          <w:highlight w:val="white"/>
        </w:rPr>
      </w:pPr>
      <w:r>
        <w:rPr>
          <w:highlight w:val="white"/>
        </w:rPr>
        <w:t xml:space="preserve">         </w:t>
      </w:r>
      <w:r w:rsidRPr="006C2BC5">
        <w:rPr>
          <w:highlight w:val="white"/>
        </w:rPr>
        <w:t>MiddleOperator.SignedGreaterThanEqual},</w:t>
      </w:r>
    </w:p>
    <w:p w14:paraId="52C44D1C" w14:textId="77777777" w:rsidR="006C2BC5" w:rsidRDefault="006C2BC5" w:rsidP="006C2BC5">
      <w:pPr>
        <w:pStyle w:val="Code"/>
        <w:rPr>
          <w:highlight w:val="white"/>
        </w:rPr>
      </w:pPr>
      <w:r w:rsidRPr="006C2BC5">
        <w:rPr>
          <w:highlight w:val="white"/>
        </w:rPr>
        <w:t xml:space="preserve">        {MiddleOperator.SignedGreaterThanEqual,</w:t>
      </w:r>
    </w:p>
    <w:p w14:paraId="108F3827" w14:textId="19EFA629" w:rsidR="006C2BC5" w:rsidRPr="006C2BC5" w:rsidRDefault="006C2BC5" w:rsidP="006C2BC5">
      <w:pPr>
        <w:pStyle w:val="Code"/>
        <w:rPr>
          <w:highlight w:val="white"/>
        </w:rPr>
      </w:pPr>
      <w:r>
        <w:rPr>
          <w:highlight w:val="white"/>
        </w:rPr>
        <w:t xml:space="preserve">        </w:t>
      </w:r>
      <w:r w:rsidRPr="006C2BC5">
        <w:rPr>
          <w:highlight w:val="white"/>
        </w:rPr>
        <w:t xml:space="preserve"> MiddleOperator.SignedLessThanEqual},</w:t>
      </w:r>
    </w:p>
    <w:p w14:paraId="6169EC2F" w14:textId="77777777" w:rsidR="006C2BC5" w:rsidRPr="006C2BC5" w:rsidRDefault="006C2BC5" w:rsidP="006C2BC5">
      <w:pPr>
        <w:pStyle w:val="Code"/>
        <w:rPr>
          <w:highlight w:val="white"/>
        </w:rPr>
      </w:pPr>
      <w:r w:rsidRPr="006C2BC5">
        <w:rPr>
          <w:highlight w:val="white"/>
        </w:rPr>
        <w:t xml:space="preserve">        {MiddleOperator.UnsignedLessThan, MiddleOperator.UnsignedGreaterThan},</w:t>
      </w:r>
    </w:p>
    <w:p w14:paraId="3796B3DF" w14:textId="77777777" w:rsidR="006C2BC5" w:rsidRPr="006C2BC5" w:rsidRDefault="006C2BC5" w:rsidP="006C2BC5">
      <w:pPr>
        <w:pStyle w:val="Code"/>
        <w:rPr>
          <w:highlight w:val="white"/>
        </w:rPr>
      </w:pPr>
      <w:r w:rsidRPr="006C2BC5">
        <w:rPr>
          <w:highlight w:val="white"/>
        </w:rPr>
        <w:t xml:space="preserve">        {MiddleOperator.UnsignedGreaterThan, MiddleOperator.UnsignedLessThan},</w:t>
      </w:r>
    </w:p>
    <w:p w14:paraId="65F68B6D" w14:textId="77777777" w:rsidR="006C2BC5" w:rsidRDefault="006C2BC5" w:rsidP="006C2BC5">
      <w:pPr>
        <w:pStyle w:val="Code"/>
        <w:rPr>
          <w:highlight w:val="white"/>
        </w:rPr>
      </w:pPr>
      <w:r w:rsidRPr="006C2BC5">
        <w:rPr>
          <w:highlight w:val="white"/>
        </w:rPr>
        <w:t xml:space="preserve">        {MiddleOperator.UnsignedLessThanEqual,</w:t>
      </w:r>
    </w:p>
    <w:p w14:paraId="2B7F41F6" w14:textId="4DAC984B"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MiddleOperator.UnsignedGreaterThanEqual},</w:t>
      </w:r>
    </w:p>
    <w:p w14:paraId="55EA7CB1" w14:textId="77777777" w:rsidR="006C2BC5" w:rsidRDefault="006C2BC5" w:rsidP="006C2BC5">
      <w:pPr>
        <w:pStyle w:val="Code"/>
        <w:rPr>
          <w:highlight w:val="white"/>
        </w:rPr>
      </w:pPr>
      <w:r w:rsidRPr="006C2BC5">
        <w:rPr>
          <w:highlight w:val="white"/>
        </w:rPr>
        <w:t xml:space="preserve">        {MiddleOperator.UnsignedGreaterThanEqual,</w:t>
      </w:r>
    </w:p>
    <w:p w14:paraId="4C124CF0" w14:textId="25EA0789" w:rsidR="006C2BC5" w:rsidRPr="006C2BC5" w:rsidRDefault="006C2BC5" w:rsidP="006C2BC5">
      <w:pPr>
        <w:pStyle w:val="Code"/>
        <w:rPr>
          <w:highlight w:val="white"/>
        </w:rPr>
      </w:pPr>
      <w:r>
        <w:rPr>
          <w:highlight w:val="white"/>
        </w:rPr>
        <w:t xml:space="preserve">        </w:t>
      </w:r>
      <w:r w:rsidRPr="006C2BC5">
        <w:rPr>
          <w:highlight w:val="white"/>
        </w:rPr>
        <w:t xml:space="preserve"> MiddleOperator.UnsignedLessThanEqual}</w:t>
      </w:r>
    </w:p>
    <w:p w14:paraId="751E7378" w14:textId="77777777" w:rsidR="006C2BC5" w:rsidRPr="006C2BC5" w:rsidRDefault="006C2BC5" w:rsidP="006C2BC5">
      <w:pPr>
        <w:pStyle w:val="Code"/>
        <w:rPr>
          <w:highlight w:val="white"/>
        </w:rPr>
      </w:pPr>
      <w:r w:rsidRPr="006C2BC5">
        <w:rPr>
          <w:highlight w:val="white"/>
        </w:rPr>
        <w:t xml:space="preserve">      };</w:t>
      </w:r>
    </w:p>
    <w:p w14:paraId="2C40AC18" w14:textId="77777777" w:rsidR="006C2BC5" w:rsidRPr="006C2BC5" w:rsidRDefault="006C2BC5" w:rsidP="006C2BC5">
      <w:pPr>
        <w:pStyle w:val="Code"/>
        <w:rPr>
          <w:highlight w:val="white"/>
        </w:rPr>
      </w:pPr>
    </w:p>
    <w:p w14:paraId="02717C26" w14:textId="77777777" w:rsidR="006C2BC5" w:rsidRPr="006C2BC5" w:rsidRDefault="006C2BC5" w:rsidP="006C2BC5">
      <w:pPr>
        <w:pStyle w:val="Code"/>
        <w:rPr>
          <w:highlight w:val="white"/>
        </w:rPr>
      </w:pPr>
      <w:r w:rsidRPr="006C2BC5">
        <w:rPr>
          <w:highlight w:val="white"/>
        </w:rPr>
        <w:t xml:space="preserve">    private void SwapRelation() {</w:t>
      </w:r>
    </w:p>
    <w:p w14:paraId="56B48270" w14:textId="77777777" w:rsidR="006C2BC5" w:rsidRPr="006C2BC5" w:rsidRDefault="006C2BC5" w:rsidP="006C2BC5">
      <w:pPr>
        <w:pStyle w:val="Code"/>
        <w:rPr>
          <w:highlight w:val="white"/>
        </w:rPr>
      </w:pPr>
      <w:r w:rsidRPr="006C2BC5">
        <w:rPr>
          <w:highlight w:val="white"/>
        </w:rPr>
        <w:t xml:space="preserve">      foreach (MiddleCode middleCode in m_middleCodeList) {</w:t>
      </w:r>
    </w:p>
    <w:p w14:paraId="65FCEB36" w14:textId="77777777" w:rsidR="006C2BC5" w:rsidRPr="006C2BC5" w:rsidRDefault="006C2BC5" w:rsidP="006C2BC5">
      <w:pPr>
        <w:pStyle w:val="Code"/>
        <w:rPr>
          <w:highlight w:val="white"/>
        </w:rPr>
      </w:pPr>
      <w:r w:rsidRPr="006C2BC5">
        <w:rPr>
          <w:highlight w:val="white"/>
        </w:rPr>
        <w:t xml:space="preserve">        if (middleCode.IsRelation()) {</w:t>
      </w:r>
    </w:p>
    <w:p w14:paraId="32D8765F" w14:textId="77777777" w:rsidR="006C2BC5" w:rsidRPr="006C2BC5" w:rsidRDefault="006C2BC5" w:rsidP="006C2BC5">
      <w:pPr>
        <w:pStyle w:val="Code"/>
        <w:rPr>
          <w:highlight w:val="white"/>
        </w:rPr>
      </w:pPr>
      <w:r w:rsidRPr="006C2BC5">
        <w:rPr>
          <w:highlight w:val="white"/>
        </w:rPr>
        <w:t xml:space="preserve">          Symbol leftSymbol = (Symbol) middleCode[1],</w:t>
      </w:r>
    </w:p>
    <w:p w14:paraId="3541E8BD" w14:textId="77777777" w:rsidR="006C2BC5" w:rsidRPr="006C2BC5" w:rsidRDefault="006C2BC5" w:rsidP="006C2BC5">
      <w:pPr>
        <w:pStyle w:val="Code"/>
        <w:rPr>
          <w:highlight w:val="white"/>
        </w:rPr>
      </w:pPr>
      <w:r w:rsidRPr="006C2BC5">
        <w:rPr>
          <w:highlight w:val="white"/>
        </w:rPr>
        <w:t xml:space="preserve">                 rightSymbol = (Symbol) middleCode[2];</w:t>
      </w:r>
    </w:p>
    <w:p w14:paraId="3C8A666A" w14:textId="77777777" w:rsidR="006C2BC5" w:rsidRPr="006C2BC5" w:rsidRDefault="006C2BC5" w:rsidP="006C2BC5">
      <w:pPr>
        <w:pStyle w:val="Code"/>
        <w:rPr>
          <w:highlight w:val="white"/>
        </w:rPr>
      </w:pPr>
      <w:r w:rsidRPr="006C2BC5">
        <w:rPr>
          <w:highlight w:val="white"/>
        </w:rPr>
        <w:t xml:space="preserve">          if ((leftSymbol.Value is BigInteger) ||</w:t>
      </w:r>
    </w:p>
    <w:p w14:paraId="2487BC7D" w14:textId="77777777" w:rsidR="006C2BC5" w:rsidRPr="006C2BC5" w:rsidRDefault="006C2BC5" w:rsidP="006C2BC5">
      <w:pPr>
        <w:pStyle w:val="Code"/>
        <w:rPr>
          <w:highlight w:val="white"/>
        </w:rPr>
      </w:pPr>
      <w:r w:rsidRPr="006C2BC5">
        <w:rPr>
          <w:highlight w:val="white"/>
        </w:rPr>
        <w:t xml:space="preserve">              (leftSymbol.Type.IsArrayFunctionOrString()) &amp;&amp;</w:t>
      </w:r>
    </w:p>
    <w:p w14:paraId="0656C1EF" w14:textId="77777777" w:rsidR="006C2BC5" w:rsidRPr="006C2BC5" w:rsidRDefault="006C2BC5" w:rsidP="006C2BC5">
      <w:pPr>
        <w:pStyle w:val="Code"/>
        <w:rPr>
          <w:highlight w:val="white"/>
        </w:rPr>
      </w:pPr>
      <w:r w:rsidRPr="006C2BC5">
        <w:rPr>
          <w:highlight w:val="white"/>
        </w:rPr>
        <w:t xml:space="preserve">              !rightSymbol.Type.IsArrayFunctionOrString() &amp;&amp;</w:t>
      </w:r>
    </w:p>
    <w:p w14:paraId="495A9BFB" w14:textId="77777777" w:rsidR="006C2BC5" w:rsidRPr="006C2BC5" w:rsidRDefault="006C2BC5" w:rsidP="006C2BC5">
      <w:pPr>
        <w:pStyle w:val="Code"/>
        <w:rPr>
          <w:highlight w:val="white"/>
        </w:rPr>
      </w:pPr>
      <w:r w:rsidRPr="006C2BC5">
        <w:rPr>
          <w:highlight w:val="white"/>
        </w:rPr>
        <w:t xml:space="preserve">              !(rightSymbol.Value is BigInteger)) {</w:t>
      </w:r>
    </w:p>
    <w:p w14:paraId="341EC1D4" w14:textId="77777777" w:rsidR="006C2BC5" w:rsidRPr="006C2BC5" w:rsidRDefault="006C2BC5" w:rsidP="006C2BC5">
      <w:pPr>
        <w:pStyle w:val="Code"/>
        <w:rPr>
          <w:highlight w:val="white"/>
        </w:rPr>
      </w:pPr>
      <w:r w:rsidRPr="006C2BC5">
        <w:rPr>
          <w:highlight w:val="white"/>
        </w:rPr>
        <w:t xml:space="preserve">            middleCode.Operator = m_swapMap[middleCode.Operator];</w:t>
      </w:r>
    </w:p>
    <w:p w14:paraId="1AFEAD19" w14:textId="77777777" w:rsidR="006C2BC5" w:rsidRPr="006C2BC5" w:rsidRDefault="006C2BC5" w:rsidP="006C2BC5">
      <w:pPr>
        <w:pStyle w:val="Code"/>
        <w:rPr>
          <w:highlight w:val="white"/>
        </w:rPr>
      </w:pPr>
      <w:r w:rsidRPr="006C2BC5">
        <w:rPr>
          <w:highlight w:val="white"/>
        </w:rPr>
        <w:t xml:space="preserve">            middleCode[1] = rightSymbol;</w:t>
      </w:r>
    </w:p>
    <w:p w14:paraId="37434BB5" w14:textId="77777777" w:rsidR="006C2BC5" w:rsidRPr="006C2BC5" w:rsidRDefault="006C2BC5" w:rsidP="006C2BC5">
      <w:pPr>
        <w:pStyle w:val="Code"/>
        <w:rPr>
          <w:highlight w:val="white"/>
        </w:rPr>
      </w:pPr>
      <w:r w:rsidRPr="006C2BC5">
        <w:rPr>
          <w:highlight w:val="white"/>
        </w:rPr>
        <w:t xml:space="preserve">            middleCode[2] = leftSymbol;</w:t>
      </w:r>
    </w:p>
    <w:p w14:paraId="2BBC3E5D" w14:textId="77777777" w:rsidR="006C2BC5" w:rsidRPr="006C2BC5" w:rsidRDefault="006C2BC5" w:rsidP="006C2BC5">
      <w:pPr>
        <w:pStyle w:val="Code"/>
        <w:rPr>
          <w:highlight w:val="white"/>
        </w:rPr>
      </w:pPr>
      <w:r w:rsidRPr="006C2BC5">
        <w:rPr>
          <w:highlight w:val="white"/>
        </w:rPr>
        <w:t xml:space="preserve">          }</w:t>
      </w:r>
    </w:p>
    <w:p w14:paraId="6FB146EE" w14:textId="77777777" w:rsidR="006C2BC5" w:rsidRPr="006C2BC5" w:rsidRDefault="006C2BC5" w:rsidP="006C2BC5">
      <w:pPr>
        <w:pStyle w:val="Code"/>
        <w:rPr>
          <w:highlight w:val="white"/>
        </w:rPr>
      </w:pPr>
      <w:r w:rsidRPr="006C2BC5">
        <w:rPr>
          <w:highlight w:val="white"/>
        </w:rPr>
        <w:t xml:space="preserve">        }</w:t>
      </w:r>
    </w:p>
    <w:p w14:paraId="7EFB0DCC" w14:textId="77777777" w:rsidR="006C2BC5" w:rsidRPr="006C2BC5" w:rsidRDefault="006C2BC5" w:rsidP="006C2BC5">
      <w:pPr>
        <w:pStyle w:val="Code"/>
        <w:rPr>
          <w:highlight w:val="white"/>
        </w:rPr>
      </w:pPr>
      <w:r w:rsidRPr="006C2BC5">
        <w:rPr>
          <w:highlight w:val="white"/>
        </w:rPr>
        <w:t xml:space="preserve">      }</w:t>
      </w:r>
    </w:p>
    <w:p w14:paraId="08CD0B24" w14:textId="6044F3AA" w:rsidR="00CB763B" w:rsidRDefault="006C2BC5" w:rsidP="00CF2F9E">
      <w:pPr>
        <w:pStyle w:val="Code"/>
        <w:rPr>
          <w:highlight w:val="white"/>
        </w:rPr>
      </w:pPr>
      <w:r w:rsidRPr="006C2BC5">
        <w:rPr>
          <w:highlight w:val="white"/>
        </w:rPr>
        <w:t xml:space="preserve">    }</w:t>
      </w:r>
    </w:p>
    <w:p w14:paraId="6B3F7C15" w14:textId="5CC69F8A" w:rsidR="009D3B17" w:rsidRPr="009D3B17" w:rsidRDefault="009D3B17" w:rsidP="009D3B17">
      <w:pPr>
        <w:pStyle w:val="Rubrik3"/>
        <w:numPr>
          <w:ilvl w:val="2"/>
          <w:numId w:val="129"/>
        </w:numPr>
        <w:rPr>
          <w:highlight w:val="white"/>
        </w:rPr>
      </w:pPr>
      <w:bookmarkStart w:id="482" w:name="_Toc49764396"/>
      <w:r w:rsidRPr="009D3B17">
        <w:rPr>
          <w:highlight w:val="white"/>
        </w:rPr>
        <w:t xml:space="preserve">Optimize </w:t>
      </w:r>
      <w:r w:rsidR="001278F9">
        <w:rPr>
          <w:highlight w:val="white"/>
        </w:rPr>
        <w:t>Communicative</w:t>
      </w:r>
      <w:r w:rsidRPr="009D3B17">
        <w:rPr>
          <w:highlight w:val="white"/>
        </w:rPr>
        <w:t xml:space="preserve"> Expression</w:t>
      </w:r>
      <w:bookmarkEnd w:id="482"/>
    </w:p>
    <w:p w14:paraId="3341248E" w14:textId="77777777" w:rsidR="002F07CC" w:rsidRPr="002F07CC" w:rsidRDefault="002F07CC" w:rsidP="002F07CC">
      <w:pPr>
        <w:pStyle w:val="Code"/>
        <w:rPr>
          <w:highlight w:val="white"/>
        </w:rPr>
      </w:pPr>
      <w:r w:rsidRPr="002F07CC">
        <w:rPr>
          <w:highlight w:val="white"/>
        </w:rPr>
        <w:t xml:space="preserve">    private void OptimizeCommutative() {</w:t>
      </w:r>
    </w:p>
    <w:p w14:paraId="652424CA" w14:textId="77777777" w:rsidR="002F07CC" w:rsidRPr="002F07CC" w:rsidRDefault="002F07CC" w:rsidP="002F07CC">
      <w:pPr>
        <w:pStyle w:val="Code"/>
        <w:rPr>
          <w:highlight w:val="white"/>
        </w:rPr>
      </w:pPr>
      <w:r w:rsidRPr="002F07CC">
        <w:rPr>
          <w:highlight w:val="white"/>
        </w:rPr>
        <w:t xml:space="preserve">      foreach (MiddleCode middleCode in m_middleCodeList) {</w:t>
      </w:r>
    </w:p>
    <w:p w14:paraId="36A444FB" w14:textId="77777777" w:rsidR="002F07CC" w:rsidRPr="002F07CC" w:rsidRDefault="002F07CC" w:rsidP="002F07CC">
      <w:pPr>
        <w:pStyle w:val="Code"/>
        <w:rPr>
          <w:highlight w:val="white"/>
        </w:rPr>
      </w:pPr>
      <w:r w:rsidRPr="002F07CC">
        <w:rPr>
          <w:highlight w:val="white"/>
        </w:rPr>
        <w:t xml:space="preserve">        if (middleCode.IsCommutative()) {</w:t>
      </w:r>
    </w:p>
    <w:p w14:paraId="56F724BA" w14:textId="77777777" w:rsidR="002F07CC" w:rsidRPr="002F07CC" w:rsidRDefault="002F07CC" w:rsidP="002F07CC">
      <w:pPr>
        <w:pStyle w:val="Code"/>
        <w:rPr>
          <w:highlight w:val="white"/>
        </w:rPr>
      </w:pPr>
      <w:r w:rsidRPr="002F07CC">
        <w:rPr>
          <w:highlight w:val="white"/>
        </w:rPr>
        <w:t xml:space="preserve">          Symbol leftSymbol = (Symbol) middleCode[1],</w:t>
      </w:r>
    </w:p>
    <w:p w14:paraId="6248E1B7" w14:textId="77777777" w:rsidR="002F07CC" w:rsidRPr="002F07CC" w:rsidRDefault="002F07CC" w:rsidP="002F07CC">
      <w:pPr>
        <w:pStyle w:val="Code"/>
        <w:rPr>
          <w:highlight w:val="white"/>
        </w:rPr>
      </w:pPr>
      <w:r w:rsidRPr="002F07CC">
        <w:rPr>
          <w:highlight w:val="white"/>
        </w:rPr>
        <w:t xml:space="preserve">                 rightSymbol = (Symbol) middleCode[2];</w:t>
      </w:r>
    </w:p>
    <w:p w14:paraId="210803C5" w14:textId="39D8E1AC" w:rsidR="002F07CC" w:rsidRDefault="002F07CC" w:rsidP="002F07CC">
      <w:pPr>
        <w:pStyle w:val="Code"/>
        <w:rPr>
          <w:highlight w:val="white"/>
        </w:rPr>
      </w:pPr>
      <w:r w:rsidRPr="002F07CC">
        <w:rPr>
          <w:highlight w:val="white"/>
        </w:rPr>
        <w:t xml:space="preserve">   </w:t>
      </w:r>
    </w:p>
    <w:p w14:paraId="50565501" w14:textId="6DACB169" w:rsidR="002F07CC" w:rsidRPr="002F07CC" w:rsidRDefault="002F07CC" w:rsidP="002F07CC">
      <w:pPr>
        <w:pStyle w:val="Code"/>
        <w:rPr>
          <w:highlight w:val="white"/>
        </w:rPr>
      </w:pPr>
      <w:r>
        <w:rPr>
          <w:highlight w:val="white"/>
        </w:rPr>
        <w:t xml:space="preserve">          </w:t>
      </w:r>
      <w:r w:rsidRPr="002F07CC">
        <w:rPr>
          <w:highlight w:val="white"/>
        </w:rPr>
        <w:t>// not 1 - i</w:t>
      </w:r>
    </w:p>
    <w:p w14:paraId="4B8571AF" w14:textId="46E77DFB" w:rsidR="002F07CC" w:rsidRPr="002F07CC" w:rsidRDefault="002F07CC" w:rsidP="002F07CC">
      <w:pPr>
        <w:pStyle w:val="Code"/>
        <w:rPr>
          <w:highlight w:val="white"/>
        </w:rPr>
      </w:pPr>
      <w:r w:rsidRPr="002F07CC">
        <w:rPr>
          <w:highlight w:val="white"/>
        </w:rPr>
        <w:t xml:space="preserve">          if (leftSymbol.Type.IsIntegralPointerArrayOrFunction() &amp;&amp;</w:t>
      </w:r>
    </w:p>
    <w:p w14:paraId="59672D99" w14:textId="1CE1A8ED" w:rsidR="002F07CC" w:rsidRPr="002F07CC" w:rsidRDefault="002F07CC" w:rsidP="002F07CC">
      <w:pPr>
        <w:pStyle w:val="Code"/>
        <w:rPr>
          <w:highlight w:val="white"/>
        </w:rPr>
      </w:pPr>
      <w:r w:rsidRPr="002F07CC">
        <w:rPr>
          <w:highlight w:val="white"/>
        </w:rPr>
        <w:t xml:space="preserve">              </w:t>
      </w:r>
      <w:r w:rsidR="00B60206">
        <w:rPr>
          <w:highlight w:val="white"/>
        </w:rPr>
        <w:t>(</w:t>
      </w:r>
      <w:r w:rsidRPr="002F07CC">
        <w:rPr>
          <w:highlight w:val="white"/>
        </w:rPr>
        <w:t>leftSymbol.Value</w:t>
      </w:r>
      <w:r w:rsidR="000930BC">
        <w:rPr>
          <w:highlight w:val="white"/>
        </w:rPr>
        <w:t xml:space="preserve"> is BigInteger</w:t>
      </w:r>
      <w:r w:rsidRPr="002F07CC">
        <w:rPr>
          <w:highlight w:val="white"/>
        </w:rPr>
        <w:t>)</w:t>
      </w:r>
      <w:r w:rsidR="00B60206">
        <w:rPr>
          <w:highlight w:val="white"/>
        </w:rPr>
        <w:t>)</w:t>
      </w:r>
      <w:r w:rsidRPr="002F07CC">
        <w:rPr>
          <w:highlight w:val="white"/>
        </w:rPr>
        <w:t xml:space="preserve"> {</w:t>
      </w:r>
    </w:p>
    <w:p w14:paraId="664D3D6B" w14:textId="77777777" w:rsidR="002F07CC" w:rsidRPr="002F07CC" w:rsidRDefault="002F07CC" w:rsidP="002F07CC">
      <w:pPr>
        <w:pStyle w:val="Code"/>
        <w:rPr>
          <w:highlight w:val="white"/>
        </w:rPr>
      </w:pPr>
      <w:r w:rsidRPr="002F07CC">
        <w:rPr>
          <w:highlight w:val="white"/>
        </w:rPr>
        <w:t xml:space="preserve">            middleCode[1] = rightSymbol;</w:t>
      </w:r>
    </w:p>
    <w:p w14:paraId="3C3A0EDC" w14:textId="77777777" w:rsidR="002F07CC" w:rsidRPr="002F07CC" w:rsidRDefault="002F07CC" w:rsidP="002F07CC">
      <w:pPr>
        <w:pStyle w:val="Code"/>
        <w:rPr>
          <w:highlight w:val="white"/>
        </w:rPr>
      </w:pPr>
      <w:r w:rsidRPr="002F07CC">
        <w:rPr>
          <w:highlight w:val="white"/>
        </w:rPr>
        <w:t xml:space="preserve">            middleCode[2] = leftSymbol;</w:t>
      </w:r>
    </w:p>
    <w:p w14:paraId="1A58D15C" w14:textId="77777777" w:rsidR="002F07CC" w:rsidRPr="002F07CC" w:rsidRDefault="002F07CC" w:rsidP="002F07CC">
      <w:pPr>
        <w:pStyle w:val="Code"/>
        <w:rPr>
          <w:highlight w:val="white"/>
        </w:rPr>
      </w:pPr>
      <w:r w:rsidRPr="002F07CC">
        <w:rPr>
          <w:highlight w:val="white"/>
        </w:rPr>
        <w:t xml:space="preserve">          }</w:t>
      </w:r>
    </w:p>
    <w:p w14:paraId="5C647C2E" w14:textId="77777777" w:rsidR="002F07CC" w:rsidRPr="002F07CC" w:rsidRDefault="002F07CC" w:rsidP="002F07CC">
      <w:pPr>
        <w:pStyle w:val="Code"/>
        <w:rPr>
          <w:highlight w:val="white"/>
        </w:rPr>
      </w:pPr>
      <w:r w:rsidRPr="002F07CC">
        <w:rPr>
          <w:highlight w:val="white"/>
        </w:rPr>
        <w:t xml:space="preserve">        }</w:t>
      </w:r>
    </w:p>
    <w:p w14:paraId="15FCCEAD" w14:textId="77777777" w:rsidR="002F07CC" w:rsidRPr="002F07CC" w:rsidRDefault="002F07CC" w:rsidP="002F07CC">
      <w:pPr>
        <w:pStyle w:val="Code"/>
        <w:rPr>
          <w:highlight w:val="white"/>
        </w:rPr>
      </w:pPr>
      <w:r w:rsidRPr="002F07CC">
        <w:rPr>
          <w:highlight w:val="white"/>
        </w:rPr>
        <w:t xml:space="preserve">      }</w:t>
      </w:r>
    </w:p>
    <w:p w14:paraId="76DDA1E2" w14:textId="05E2AC1C" w:rsidR="002F07CC" w:rsidRPr="002F07CC" w:rsidRDefault="002F07CC" w:rsidP="002F07CC">
      <w:pPr>
        <w:pStyle w:val="Code"/>
        <w:rPr>
          <w:highlight w:val="white"/>
        </w:rPr>
      </w:pPr>
      <w:r w:rsidRPr="002F07CC">
        <w:rPr>
          <w:highlight w:val="white"/>
        </w:rPr>
        <w:t xml:space="preserve">    }</w:t>
      </w:r>
    </w:p>
    <w:p w14:paraId="24057161" w14:textId="4D6567B3" w:rsidR="008F0B47" w:rsidRDefault="008F0B47" w:rsidP="00626D3B">
      <w:pPr>
        <w:pStyle w:val="Rubrik3"/>
      </w:pPr>
      <w:bookmarkStart w:id="483" w:name="_Toc49764397"/>
      <w:r>
        <w:t>Remove Trivial Assignment</w:t>
      </w:r>
      <w:bookmarkEnd w:id="483"/>
    </w:p>
    <w:p w14:paraId="3E4059C5" w14:textId="5AC77349" w:rsidR="009F35D4" w:rsidRDefault="009F35D4" w:rsidP="009F35D4">
      <w:r>
        <w:t>Trivial assignment, where a symbol is assigned the value of the same symbol, shall be removed.</w:t>
      </w:r>
    </w:p>
    <w:p w14:paraId="16ECCE16" w14:textId="77777777" w:rsidR="003135D1" w:rsidRPr="003135D1" w:rsidRDefault="003135D1" w:rsidP="003135D1">
      <w:pPr>
        <w:pStyle w:val="Code"/>
        <w:rPr>
          <w:highlight w:val="white"/>
        </w:rPr>
      </w:pPr>
      <w:r w:rsidRPr="003135D1">
        <w:rPr>
          <w:highlight w:val="white"/>
        </w:rPr>
        <w:t xml:space="preserve">    private void RemoveTrivialAssign() {</w:t>
      </w:r>
    </w:p>
    <w:p w14:paraId="15AAD6D2" w14:textId="77777777" w:rsidR="003135D1" w:rsidRPr="003135D1" w:rsidRDefault="003135D1" w:rsidP="003135D1">
      <w:pPr>
        <w:pStyle w:val="Code"/>
        <w:rPr>
          <w:highlight w:val="white"/>
        </w:rPr>
      </w:pPr>
      <w:r w:rsidRPr="003135D1">
        <w:rPr>
          <w:highlight w:val="white"/>
        </w:rPr>
        <w:t xml:space="preserve">      foreach (MiddleCode middleCode in m_middleCodeList) {</w:t>
      </w:r>
    </w:p>
    <w:p w14:paraId="55FFEBF0" w14:textId="77777777" w:rsidR="003135D1" w:rsidRPr="003135D1" w:rsidRDefault="003135D1" w:rsidP="003135D1">
      <w:pPr>
        <w:pStyle w:val="Code"/>
        <w:rPr>
          <w:highlight w:val="white"/>
        </w:rPr>
      </w:pPr>
      <w:r w:rsidRPr="003135D1">
        <w:rPr>
          <w:highlight w:val="white"/>
        </w:rPr>
        <w:t xml:space="preserve">        MiddleOperator middleOperator = middleCode.Operator;</w:t>
      </w:r>
    </w:p>
    <w:p w14:paraId="560B3220" w14:textId="77777777" w:rsidR="003135D1" w:rsidRPr="003135D1" w:rsidRDefault="003135D1" w:rsidP="003135D1">
      <w:pPr>
        <w:pStyle w:val="Code"/>
        <w:rPr>
          <w:highlight w:val="white"/>
        </w:rPr>
      </w:pPr>
      <w:r w:rsidRPr="003135D1">
        <w:rPr>
          <w:highlight w:val="white"/>
        </w:rPr>
        <w:t xml:space="preserve">      </w:t>
      </w:r>
    </w:p>
    <w:p w14:paraId="068ECA99" w14:textId="77777777" w:rsidR="003135D1" w:rsidRPr="003135D1" w:rsidRDefault="003135D1" w:rsidP="003135D1">
      <w:pPr>
        <w:pStyle w:val="Code"/>
        <w:rPr>
          <w:highlight w:val="white"/>
        </w:rPr>
      </w:pPr>
      <w:r w:rsidRPr="003135D1">
        <w:rPr>
          <w:highlight w:val="white"/>
        </w:rPr>
        <w:t xml:space="preserve">        if (middleOperator == MiddleOperator.Assign) {</w:t>
      </w:r>
    </w:p>
    <w:p w14:paraId="2EFF024F" w14:textId="77777777" w:rsidR="003135D1" w:rsidRPr="003135D1" w:rsidRDefault="003135D1" w:rsidP="003135D1">
      <w:pPr>
        <w:pStyle w:val="Code"/>
        <w:rPr>
          <w:highlight w:val="white"/>
        </w:rPr>
      </w:pPr>
      <w:r w:rsidRPr="003135D1">
        <w:rPr>
          <w:highlight w:val="white"/>
        </w:rPr>
        <w:t xml:space="preserve">          Symbol resultSymbol = (Symbol) middleCode[0],</w:t>
      </w:r>
    </w:p>
    <w:p w14:paraId="0808696B" w14:textId="77777777" w:rsidR="003135D1" w:rsidRPr="003135D1" w:rsidRDefault="003135D1" w:rsidP="003135D1">
      <w:pPr>
        <w:pStyle w:val="Code"/>
        <w:rPr>
          <w:highlight w:val="white"/>
        </w:rPr>
      </w:pPr>
      <w:r w:rsidRPr="003135D1">
        <w:rPr>
          <w:highlight w:val="white"/>
        </w:rPr>
        <w:t xml:space="preserve">                 assignSymbol = (Symbol) middleCode[1];</w:t>
      </w:r>
    </w:p>
    <w:p w14:paraId="45C0E3BF" w14:textId="77777777" w:rsidR="003135D1" w:rsidRPr="003135D1" w:rsidRDefault="003135D1" w:rsidP="003135D1">
      <w:pPr>
        <w:pStyle w:val="Code"/>
        <w:rPr>
          <w:highlight w:val="white"/>
        </w:rPr>
      </w:pPr>
      <w:r w:rsidRPr="003135D1">
        <w:rPr>
          <w:highlight w:val="white"/>
        </w:rPr>
        <w:t xml:space="preserve">        </w:t>
      </w:r>
    </w:p>
    <w:p w14:paraId="13EDE0DE" w14:textId="77777777" w:rsidR="003135D1" w:rsidRPr="003135D1" w:rsidRDefault="003135D1" w:rsidP="003135D1">
      <w:pPr>
        <w:pStyle w:val="Code"/>
        <w:rPr>
          <w:highlight w:val="white"/>
        </w:rPr>
      </w:pPr>
      <w:r w:rsidRPr="003135D1">
        <w:rPr>
          <w:highlight w:val="white"/>
        </w:rPr>
        <w:t xml:space="preserve">          if (resultSymbol == assignSymbol) {</w:t>
      </w:r>
    </w:p>
    <w:p w14:paraId="27D86D41" w14:textId="77777777" w:rsidR="003135D1" w:rsidRPr="003135D1" w:rsidRDefault="003135D1" w:rsidP="003135D1">
      <w:pPr>
        <w:pStyle w:val="Code"/>
        <w:rPr>
          <w:highlight w:val="white"/>
        </w:rPr>
      </w:pPr>
      <w:r w:rsidRPr="003135D1">
        <w:rPr>
          <w:highlight w:val="white"/>
        </w:rPr>
        <w:t xml:space="preserve">            middleCode.Operator = MiddleOperator.Empty;</w:t>
      </w:r>
    </w:p>
    <w:p w14:paraId="34E430D4" w14:textId="77777777" w:rsidR="003135D1" w:rsidRPr="003135D1" w:rsidRDefault="003135D1" w:rsidP="003135D1">
      <w:pPr>
        <w:pStyle w:val="Code"/>
        <w:rPr>
          <w:highlight w:val="white"/>
        </w:rPr>
      </w:pPr>
      <w:r w:rsidRPr="003135D1">
        <w:rPr>
          <w:highlight w:val="white"/>
        </w:rPr>
        <w:t xml:space="preserve">            m_update = true;</w:t>
      </w:r>
    </w:p>
    <w:p w14:paraId="3132032B" w14:textId="77777777" w:rsidR="003135D1" w:rsidRPr="003135D1" w:rsidRDefault="003135D1" w:rsidP="003135D1">
      <w:pPr>
        <w:pStyle w:val="Code"/>
        <w:rPr>
          <w:highlight w:val="white"/>
        </w:rPr>
      </w:pPr>
      <w:r w:rsidRPr="003135D1">
        <w:rPr>
          <w:highlight w:val="white"/>
        </w:rPr>
        <w:t xml:space="preserve">          }</w:t>
      </w:r>
    </w:p>
    <w:p w14:paraId="66B04D67" w14:textId="77777777" w:rsidR="003135D1" w:rsidRPr="003135D1" w:rsidRDefault="003135D1" w:rsidP="003135D1">
      <w:pPr>
        <w:pStyle w:val="Code"/>
        <w:rPr>
          <w:highlight w:val="white"/>
        </w:rPr>
      </w:pPr>
      <w:r w:rsidRPr="003135D1">
        <w:rPr>
          <w:highlight w:val="white"/>
        </w:rPr>
        <w:t xml:space="preserve">        }</w:t>
      </w:r>
    </w:p>
    <w:p w14:paraId="14965EE2" w14:textId="77777777" w:rsidR="003135D1" w:rsidRPr="003135D1" w:rsidRDefault="003135D1" w:rsidP="003135D1">
      <w:pPr>
        <w:pStyle w:val="Code"/>
        <w:rPr>
          <w:highlight w:val="white"/>
        </w:rPr>
      </w:pPr>
      <w:r w:rsidRPr="003135D1">
        <w:rPr>
          <w:highlight w:val="white"/>
        </w:rPr>
        <w:t xml:space="preserve">      }</w:t>
      </w:r>
    </w:p>
    <w:p w14:paraId="0DBDB352" w14:textId="60EA5389" w:rsidR="00790057" w:rsidRPr="003135D1" w:rsidRDefault="003135D1" w:rsidP="003135D1">
      <w:pPr>
        <w:pStyle w:val="Code"/>
        <w:rPr>
          <w:highlight w:val="white"/>
        </w:rPr>
      </w:pPr>
      <w:r w:rsidRPr="003135D1">
        <w:rPr>
          <w:highlight w:val="white"/>
        </w:rPr>
        <w:t xml:space="preserve">    }</w:t>
      </w:r>
    </w:p>
    <w:p w14:paraId="01F89110" w14:textId="31CC5129" w:rsidR="001D1BEE" w:rsidRPr="00EC76D5" w:rsidRDefault="00EF5A6C" w:rsidP="00BA6016">
      <w:pPr>
        <w:pStyle w:val="Rubrik3"/>
      </w:pPr>
      <w:bookmarkStart w:id="484" w:name="_Toc49764398"/>
      <w:r w:rsidRPr="00EC76D5">
        <w:lastRenderedPageBreak/>
        <w:t xml:space="preserve">Remove </w:t>
      </w:r>
      <w:r w:rsidR="00F03A18" w:rsidRPr="00EC76D5">
        <w:t>Cleared</w:t>
      </w:r>
      <w:r w:rsidRPr="00EC76D5">
        <w:t xml:space="preserve"> Code</w:t>
      </w:r>
      <w:bookmarkEnd w:id="484"/>
    </w:p>
    <w:p w14:paraId="37E1B19C" w14:textId="7B1ED394" w:rsidR="00D27FDA" w:rsidRPr="00EC76D5" w:rsidRDefault="00237ECB" w:rsidP="00D27FDA">
      <w:r w:rsidRPr="00EC76D5">
        <w:t>Technically</w:t>
      </w:r>
      <w:r w:rsidR="00D27FDA" w:rsidRPr="00EC76D5">
        <w:t xml:space="preserve">, it is not strictly necessary to remove </w:t>
      </w:r>
      <w:r w:rsidRPr="00EC76D5">
        <w:t>cleared middle code instruction</w:t>
      </w:r>
      <w:r w:rsidR="0005253C" w:rsidRPr="00EC76D5">
        <w:t>s</w:t>
      </w:r>
      <w:r w:rsidRPr="00EC76D5">
        <w:t xml:space="preserve"> since </w:t>
      </w:r>
      <w:r w:rsidR="00C45031">
        <w:t>it does</w:t>
      </w:r>
      <w:r w:rsidRPr="00EC76D5">
        <w:t xml:space="preserve"> not generate </w:t>
      </w:r>
      <w:r w:rsidR="00896B61">
        <w:t>target</w:t>
      </w:r>
      <w:r w:rsidRPr="00EC76D5">
        <w:t xml:space="preserve"> code. However, </w:t>
      </w:r>
      <w:r w:rsidR="003060AC">
        <w:t xml:space="preserve">it </w:t>
      </w:r>
      <w:r w:rsidR="007B0D93">
        <w:t>simplif</w:t>
      </w:r>
      <w:r w:rsidR="003060AC">
        <w:t>ies</w:t>
      </w:r>
      <w:r w:rsidR="007B0D93">
        <w:t xml:space="preserve"> the </w:t>
      </w:r>
      <w:r w:rsidRPr="00EC76D5">
        <w:t>optimization methods</w:t>
      </w:r>
      <w:r w:rsidR="003060AC">
        <w:t xml:space="preserve"> of this section.</w:t>
      </w:r>
    </w:p>
    <w:p w14:paraId="697A9E85" w14:textId="77777777" w:rsidR="003A7420" w:rsidRPr="003A7420" w:rsidRDefault="003A7420" w:rsidP="003A7420">
      <w:pPr>
        <w:pStyle w:val="Code"/>
        <w:rPr>
          <w:highlight w:val="white"/>
        </w:rPr>
      </w:pPr>
      <w:r w:rsidRPr="003A7420">
        <w:rPr>
          <w:highlight w:val="white"/>
        </w:rPr>
        <w:t xml:space="preserve">    public void RemoveClearedCode() {</w:t>
      </w:r>
    </w:p>
    <w:p w14:paraId="547C044F" w14:textId="5C66092F" w:rsidR="00D67BB0" w:rsidRDefault="00D67BB0" w:rsidP="00D67BB0">
      <w:pPr>
        <w:rPr>
          <w:highlight w:val="white"/>
        </w:rPr>
      </w:pPr>
      <w:r>
        <w:rPr>
          <w:highlight w:val="white"/>
        </w:rPr>
        <w:t xml:space="preserve">We iterate backwards through the middle code list </w:t>
      </w:r>
      <w:r w:rsidR="00BF19B1">
        <w:rPr>
          <w:rFonts w:ascii="inherit" w:hAnsi="inherit"/>
          <w:color w:val="000000"/>
          <w:shd w:val="clear" w:color="auto" w:fill="FFFFFF"/>
        </w:rPr>
        <w:t>for performance reasons.</w:t>
      </w:r>
    </w:p>
    <w:p w14:paraId="20203B6C" w14:textId="4AE1D382" w:rsidR="003A7420" w:rsidRPr="003A7420" w:rsidRDefault="003A7420" w:rsidP="003A7420">
      <w:pPr>
        <w:pStyle w:val="Code"/>
        <w:rPr>
          <w:highlight w:val="white"/>
        </w:rPr>
      </w:pPr>
      <w:r w:rsidRPr="003A7420">
        <w:rPr>
          <w:highlight w:val="white"/>
        </w:rPr>
        <w:t xml:space="preserve">      for (int </w:t>
      </w:r>
      <w:r w:rsidR="00F06F03">
        <w:rPr>
          <w:highlight w:val="white"/>
        </w:rPr>
        <w:t>index</w:t>
      </w:r>
      <w:r w:rsidRPr="003A7420">
        <w:rPr>
          <w:highlight w:val="white"/>
        </w:rPr>
        <w:t xml:space="preserve"> = (m_middleCodeList.Count - </w:t>
      </w:r>
      <w:r w:rsidR="00085480">
        <w:rPr>
          <w:highlight w:val="white"/>
        </w:rPr>
        <w:t>1</w:t>
      </w:r>
      <w:r w:rsidRPr="003A7420">
        <w:rPr>
          <w:highlight w:val="white"/>
        </w:rPr>
        <w:t xml:space="preserve">); </w:t>
      </w:r>
      <w:r w:rsidR="00F06F03">
        <w:rPr>
          <w:highlight w:val="white"/>
        </w:rPr>
        <w:t>index</w:t>
      </w:r>
      <w:r w:rsidRPr="003A7420">
        <w:rPr>
          <w:highlight w:val="white"/>
        </w:rPr>
        <w:t xml:space="preserve"> &gt; 0;--</w:t>
      </w:r>
      <w:r w:rsidR="00F06F03">
        <w:rPr>
          <w:highlight w:val="white"/>
        </w:rPr>
        <w:t>index</w:t>
      </w:r>
      <w:r w:rsidRPr="003A7420">
        <w:rPr>
          <w:highlight w:val="white"/>
        </w:rPr>
        <w:t>){</w:t>
      </w:r>
    </w:p>
    <w:p w14:paraId="0F944F51" w14:textId="0DEDF0BA" w:rsidR="003A7420" w:rsidRDefault="003A7420" w:rsidP="003A7420">
      <w:pPr>
        <w:pStyle w:val="Code"/>
        <w:rPr>
          <w:highlight w:val="white"/>
        </w:rPr>
      </w:pPr>
      <w:r w:rsidRPr="003A7420">
        <w:rPr>
          <w:highlight w:val="white"/>
        </w:rPr>
        <w:t xml:space="preserve">        if (m_middleCodeList[</w:t>
      </w:r>
      <w:r w:rsidR="00F06F03">
        <w:rPr>
          <w:highlight w:val="white"/>
        </w:rPr>
        <w:t>index</w:t>
      </w:r>
      <w:r w:rsidRPr="003A7420">
        <w:rPr>
          <w:highlight w:val="white"/>
        </w:rPr>
        <w:t>].Operator == MiddleOperator.Empty) {</w:t>
      </w:r>
    </w:p>
    <w:p w14:paraId="73F97B19" w14:textId="52480F78" w:rsidR="001E2786" w:rsidRPr="003A7420" w:rsidRDefault="001E2786" w:rsidP="009A0289">
      <w:pPr>
        <w:rPr>
          <w:highlight w:val="white"/>
        </w:rPr>
      </w:pPr>
      <w:r>
        <w:rPr>
          <w:highlight w:val="white"/>
        </w:rPr>
        <w:t xml:space="preserve">For each empty instruction we must </w:t>
      </w:r>
      <w:r w:rsidR="009A0289">
        <w:rPr>
          <w:highlight w:val="white"/>
        </w:rPr>
        <w:t xml:space="preserve">go through all other instruction </w:t>
      </w:r>
      <w:r w:rsidR="00F06F03">
        <w:rPr>
          <w:highlight w:val="white"/>
        </w:rPr>
        <w:t>and decrease all target by one that is greater than the index of the instruction to be removed.</w:t>
      </w:r>
    </w:p>
    <w:p w14:paraId="47B388ED" w14:textId="6CE12A3C" w:rsidR="003A7420" w:rsidRPr="003A7420" w:rsidRDefault="003A7420" w:rsidP="003A7420">
      <w:pPr>
        <w:pStyle w:val="Code"/>
        <w:rPr>
          <w:highlight w:val="white"/>
        </w:rPr>
      </w:pPr>
      <w:r w:rsidRPr="003A7420">
        <w:rPr>
          <w:highlight w:val="white"/>
        </w:rPr>
        <w:t xml:space="preserve">          </w:t>
      </w:r>
      <w:r w:rsidR="001E2786">
        <w:rPr>
          <w:highlight w:val="white"/>
        </w:rPr>
        <w:t>foreach (MiddleCode middleCode in m</w:t>
      </w:r>
      <w:r w:rsidRPr="003A7420">
        <w:rPr>
          <w:highlight w:val="white"/>
        </w:rPr>
        <w:t>_middleCodeList</w:t>
      </w:r>
      <w:r w:rsidR="001E2786">
        <w:rPr>
          <w:highlight w:val="white"/>
        </w:rPr>
        <w:t>) {</w:t>
      </w:r>
    </w:p>
    <w:p w14:paraId="52F0527A" w14:textId="77777777" w:rsidR="003A7420" w:rsidRPr="003A7420" w:rsidRDefault="003A7420" w:rsidP="003A7420">
      <w:pPr>
        <w:pStyle w:val="Code"/>
        <w:rPr>
          <w:highlight w:val="white"/>
        </w:rPr>
      </w:pPr>
      <w:r w:rsidRPr="003A7420">
        <w:rPr>
          <w:highlight w:val="white"/>
        </w:rPr>
        <w:t xml:space="preserve">            if (middleCode.IsRelationCarryOrGoto()) {</w:t>
      </w:r>
    </w:p>
    <w:p w14:paraId="6898E590" w14:textId="77777777" w:rsidR="003A7420" w:rsidRPr="003A7420" w:rsidRDefault="003A7420" w:rsidP="003A7420">
      <w:pPr>
        <w:pStyle w:val="Code"/>
        <w:rPr>
          <w:highlight w:val="white"/>
        </w:rPr>
      </w:pPr>
      <w:r w:rsidRPr="003A7420">
        <w:rPr>
          <w:highlight w:val="white"/>
        </w:rPr>
        <w:t xml:space="preserve">              int target = (int) middleCode[0];</w:t>
      </w:r>
    </w:p>
    <w:p w14:paraId="4CABBDF2" w14:textId="77777777" w:rsidR="003A7420" w:rsidRPr="003A7420" w:rsidRDefault="003A7420" w:rsidP="003A7420">
      <w:pPr>
        <w:pStyle w:val="Code"/>
        <w:rPr>
          <w:highlight w:val="white"/>
        </w:rPr>
      </w:pPr>
      <w:r w:rsidRPr="003A7420">
        <w:rPr>
          <w:highlight w:val="white"/>
        </w:rPr>
        <w:t xml:space="preserve">            </w:t>
      </w:r>
    </w:p>
    <w:p w14:paraId="73A2D7AF" w14:textId="2AFDF9BF" w:rsidR="003A7420" w:rsidRPr="003A7420" w:rsidRDefault="003A7420" w:rsidP="003A7420">
      <w:pPr>
        <w:pStyle w:val="Code"/>
        <w:rPr>
          <w:highlight w:val="white"/>
        </w:rPr>
      </w:pPr>
      <w:r w:rsidRPr="003A7420">
        <w:rPr>
          <w:highlight w:val="white"/>
        </w:rPr>
        <w:t xml:space="preserve">              if (target &gt; </w:t>
      </w:r>
      <w:r w:rsidR="00F06F03">
        <w:rPr>
          <w:highlight w:val="white"/>
        </w:rPr>
        <w:t>index</w:t>
      </w:r>
      <w:r w:rsidRPr="003A7420">
        <w:rPr>
          <w:highlight w:val="white"/>
        </w:rPr>
        <w:t>) {</w:t>
      </w:r>
    </w:p>
    <w:p w14:paraId="49394E8F" w14:textId="77777777" w:rsidR="003A7420" w:rsidRPr="003A7420" w:rsidRDefault="003A7420" w:rsidP="003A7420">
      <w:pPr>
        <w:pStyle w:val="Code"/>
        <w:rPr>
          <w:highlight w:val="white"/>
        </w:rPr>
      </w:pPr>
      <w:r w:rsidRPr="003A7420">
        <w:rPr>
          <w:highlight w:val="white"/>
        </w:rPr>
        <w:t xml:space="preserve">                middleCode[0] = target - 1;</w:t>
      </w:r>
    </w:p>
    <w:p w14:paraId="368792B3" w14:textId="77777777" w:rsidR="003A7420" w:rsidRPr="003A7420" w:rsidRDefault="003A7420" w:rsidP="003A7420">
      <w:pPr>
        <w:pStyle w:val="Code"/>
        <w:rPr>
          <w:highlight w:val="white"/>
        </w:rPr>
      </w:pPr>
      <w:r w:rsidRPr="003A7420">
        <w:rPr>
          <w:highlight w:val="white"/>
        </w:rPr>
        <w:t xml:space="preserve">              }</w:t>
      </w:r>
    </w:p>
    <w:p w14:paraId="0A13B333" w14:textId="77777777" w:rsidR="003A7420" w:rsidRPr="003A7420" w:rsidRDefault="003A7420" w:rsidP="003A7420">
      <w:pPr>
        <w:pStyle w:val="Code"/>
        <w:rPr>
          <w:highlight w:val="white"/>
        </w:rPr>
      </w:pPr>
      <w:r w:rsidRPr="003A7420">
        <w:rPr>
          <w:highlight w:val="white"/>
        </w:rPr>
        <w:t xml:space="preserve">            }</w:t>
      </w:r>
    </w:p>
    <w:p w14:paraId="30CE5AA9" w14:textId="77777777" w:rsidR="003A7420" w:rsidRPr="003A7420" w:rsidRDefault="003A7420" w:rsidP="003A7420">
      <w:pPr>
        <w:pStyle w:val="Code"/>
        <w:rPr>
          <w:highlight w:val="white"/>
        </w:rPr>
      </w:pPr>
      <w:r w:rsidRPr="003A7420">
        <w:rPr>
          <w:highlight w:val="white"/>
        </w:rPr>
        <w:t xml:space="preserve">          }</w:t>
      </w:r>
    </w:p>
    <w:p w14:paraId="7778C288" w14:textId="77777777" w:rsidR="003A7420" w:rsidRPr="003A7420" w:rsidRDefault="003A7420" w:rsidP="003A7420">
      <w:pPr>
        <w:pStyle w:val="Code"/>
        <w:rPr>
          <w:highlight w:val="white"/>
        </w:rPr>
      </w:pPr>
      <w:r w:rsidRPr="003A7420">
        <w:rPr>
          <w:highlight w:val="white"/>
        </w:rPr>
        <w:t xml:space="preserve">        </w:t>
      </w:r>
    </w:p>
    <w:p w14:paraId="6ECBE3FF" w14:textId="2677657E" w:rsidR="003A7420" w:rsidRPr="003A7420" w:rsidRDefault="003A7420" w:rsidP="003A7420">
      <w:pPr>
        <w:pStyle w:val="Code"/>
        <w:rPr>
          <w:highlight w:val="white"/>
        </w:rPr>
      </w:pPr>
      <w:r w:rsidRPr="003A7420">
        <w:rPr>
          <w:highlight w:val="white"/>
        </w:rPr>
        <w:t xml:space="preserve">          m_middleCodeList.RemoveAt(</w:t>
      </w:r>
      <w:r w:rsidR="00F06F03">
        <w:rPr>
          <w:highlight w:val="white"/>
        </w:rPr>
        <w:t>index</w:t>
      </w:r>
      <w:r w:rsidRPr="003A7420">
        <w:rPr>
          <w:highlight w:val="white"/>
        </w:rPr>
        <w:t>);</w:t>
      </w:r>
    </w:p>
    <w:p w14:paraId="1EF6B2F0" w14:textId="77777777" w:rsidR="003A7420" w:rsidRPr="003A7420" w:rsidRDefault="003A7420" w:rsidP="003A7420">
      <w:pPr>
        <w:pStyle w:val="Code"/>
        <w:rPr>
          <w:highlight w:val="white"/>
        </w:rPr>
      </w:pPr>
      <w:r w:rsidRPr="003A7420">
        <w:rPr>
          <w:highlight w:val="white"/>
        </w:rPr>
        <w:t xml:space="preserve">        }</w:t>
      </w:r>
    </w:p>
    <w:p w14:paraId="793B5A0E" w14:textId="77777777" w:rsidR="003A7420" w:rsidRPr="003A7420" w:rsidRDefault="003A7420" w:rsidP="003A7420">
      <w:pPr>
        <w:pStyle w:val="Code"/>
        <w:rPr>
          <w:highlight w:val="white"/>
        </w:rPr>
      </w:pPr>
      <w:r w:rsidRPr="003A7420">
        <w:rPr>
          <w:highlight w:val="white"/>
        </w:rPr>
        <w:t xml:space="preserve">      }</w:t>
      </w:r>
    </w:p>
    <w:p w14:paraId="12E7FE42" w14:textId="0CE119B6" w:rsidR="003A7420" w:rsidRPr="003A7420" w:rsidRDefault="003A7420" w:rsidP="003A7420">
      <w:pPr>
        <w:pStyle w:val="Code"/>
        <w:rPr>
          <w:highlight w:val="white"/>
        </w:rPr>
      </w:pPr>
      <w:r w:rsidRPr="003A7420">
        <w:rPr>
          <w:highlight w:val="white"/>
        </w:rPr>
        <w:t xml:space="preserve">    }</w:t>
      </w:r>
    </w:p>
    <w:p w14:paraId="08D09400" w14:textId="5F13C6FF" w:rsidR="0099128E" w:rsidRDefault="0099128E" w:rsidP="0099128E">
      <w:pPr>
        <w:pStyle w:val="Rubrik1"/>
      </w:pPr>
      <w:bookmarkStart w:id="485" w:name="_Toc49764399"/>
      <w:r>
        <w:lastRenderedPageBreak/>
        <w:t>Assembly Code Generation</w:t>
      </w:r>
      <w:bookmarkEnd w:id="485"/>
    </w:p>
    <w:p w14:paraId="70E477B9" w14:textId="20798DD1" w:rsidR="009E30F3" w:rsidRDefault="009E30F3" w:rsidP="00B157D0">
      <w:r>
        <w:t>When we have generated and optimized the middle code, it is time to generate the final assembly code.</w:t>
      </w:r>
      <w:r w:rsidR="00ED302B">
        <w:t xml:space="preserve"> The first step is to generate the assembly code with </w:t>
      </w:r>
      <w:r w:rsidR="00ED302B" w:rsidRPr="008562B1">
        <w:rPr>
          <w:rStyle w:val="Italic"/>
        </w:rPr>
        <w:t>tracks</w:t>
      </w:r>
      <w:r w:rsidR="00ED302B">
        <w:t xml:space="preserve">. </w:t>
      </w:r>
      <w:r w:rsidR="008562B1">
        <w:t xml:space="preserve">A track is a place hold for a register </w:t>
      </w:r>
      <w:r w:rsidR="00220FF7">
        <w:t>and</w:t>
      </w:r>
      <w:r w:rsidR="008562B1">
        <w:t xml:space="preserve"> follows the (yet unknown) register through the code. The track is then replaced by a proper register by the register allocation process. Finally, the assembly code instruction</w:t>
      </w:r>
      <w:r w:rsidR="00220FF7">
        <w:t>s</w:t>
      </w:r>
      <w:r w:rsidR="008562B1">
        <w:t xml:space="preserve"> are written in plain text.</w:t>
      </w:r>
    </w:p>
    <w:p w14:paraId="4C71FC1D" w14:textId="4259987D" w:rsidR="006C5851" w:rsidRDefault="004E1BBC" w:rsidP="00B25DBF">
      <w:pPr>
        <w:pStyle w:val="Rubrik2"/>
      </w:pPr>
      <w:bookmarkStart w:id="486" w:name="_Toc49764400"/>
      <w:r>
        <w:t>Runtime Management</w:t>
      </w:r>
      <w:bookmarkEnd w:id="486"/>
    </w:p>
    <w:p w14:paraId="023BD772" w14:textId="477EF4ED" w:rsidR="00B26610" w:rsidRDefault="00B26610" w:rsidP="00B26610">
      <w:r>
        <w:t>When it comes to runtime management</w:t>
      </w:r>
      <w:r w:rsidR="000C3F22">
        <w:t>,</w:t>
      </w:r>
      <w:r>
        <w:t xml:space="preserve"> we use the classic style where we allocate </w:t>
      </w:r>
      <w:r w:rsidR="007635EF">
        <w:t>an activation record for each function call, beginning with the initi</w:t>
      </w:r>
      <w:r w:rsidR="000C3F22">
        <w:t xml:space="preserve">al call to </w:t>
      </w:r>
      <w:r w:rsidR="000C3F22" w:rsidRPr="000C3F22">
        <w:rPr>
          <w:rStyle w:val="KeyWord0"/>
        </w:rPr>
        <w:t>main</w:t>
      </w:r>
      <w:r w:rsidR="000C3F22">
        <w:t>. Each activation record holds the data for the functions’ parameters and local variables and constants.</w:t>
      </w:r>
      <w:r w:rsidR="00710D99">
        <w:t xml:space="preserve"> We use </w:t>
      </w:r>
      <w:r w:rsidR="00B52600">
        <w:t xml:space="preserve">the </w:t>
      </w:r>
      <w:r w:rsidR="00B52600" w:rsidRPr="00B52600">
        <w:rPr>
          <w:rStyle w:val="KeyWord0"/>
        </w:rPr>
        <w:t>regular</w:t>
      </w:r>
      <w:r w:rsidR="00710D99">
        <w:t xml:space="preserve"> </w:t>
      </w:r>
      <w:r w:rsidR="00710D99" w:rsidRPr="00710D99">
        <w:rPr>
          <w:rStyle w:val="KeyWord0"/>
        </w:rPr>
        <w:t>frame</w:t>
      </w:r>
      <w:r w:rsidR="00710D99">
        <w:t xml:space="preserve"> </w:t>
      </w:r>
      <w:r w:rsidR="00710D99" w:rsidRPr="00710D99">
        <w:rPr>
          <w:rStyle w:val="KeyWord0"/>
        </w:rPr>
        <w:t>pointer</w:t>
      </w:r>
      <w:r w:rsidR="00710D99">
        <w:t xml:space="preserve"> to hold the address of the current function call. The activation record also holds the</w:t>
      </w:r>
      <w:r w:rsidR="004664C2">
        <w:t xml:space="preserve"> frame pointer of the previous activation record and the return address; that is, the</w:t>
      </w:r>
      <w:r w:rsidR="009344BA">
        <w:t xml:space="preserve"> address to jump to when the execution</w:t>
      </w:r>
      <w:r w:rsidR="00992332">
        <w:t xml:space="preserve"> of the current function</w:t>
      </w:r>
      <w:r w:rsidR="009344BA">
        <w:t xml:space="preserve"> returns to the calling function</w:t>
      </w:r>
      <w:r w:rsidR="006B7466">
        <w:t>. More specifically: the address of the instruction following the call in the calling function.</w:t>
      </w:r>
    </w:p>
    <w:p w14:paraId="7F8569E6" w14:textId="69035DC7" w:rsidR="00992332" w:rsidRDefault="00F650C4" w:rsidP="00B26610">
      <w:r>
        <w:t xml:space="preserve">What makes it </w:t>
      </w:r>
      <w:r w:rsidR="00992332">
        <w:t xml:space="preserve">a little bit more complicated is </w:t>
      </w:r>
      <w:r>
        <w:t xml:space="preserve">that a </w:t>
      </w:r>
      <w:r w:rsidR="00992332">
        <w:t>function may be elliptic; that is, i</w:t>
      </w:r>
      <w:r>
        <w:t>t</w:t>
      </w:r>
      <w:r w:rsidR="00992332">
        <w:t xml:space="preserve"> has a variable number of parameters, like </w:t>
      </w:r>
      <w:r w:rsidR="00992332" w:rsidRPr="00992332">
        <w:rPr>
          <w:rStyle w:val="KeyWord0"/>
        </w:rPr>
        <w:t>printf</w:t>
      </w:r>
      <w:r w:rsidR="00992332">
        <w:t xml:space="preserve"> and </w:t>
      </w:r>
      <w:r w:rsidR="00992332" w:rsidRPr="00992332">
        <w:rPr>
          <w:rStyle w:val="KeyWord0"/>
        </w:rPr>
        <w:t>scanf</w:t>
      </w:r>
      <w:r w:rsidR="00992332">
        <w:t>.</w:t>
      </w:r>
      <w:r w:rsidR="00DC619F">
        <w:t xml:space="preserve"> We introduc</w:t>
      </w:r>
      <w:r>
        <w:t xml:space="preserve">e </w:t>
      </w:r>
      <w:r w:rsidR="00DC619F">
        <w:t xml:space="preserve">a second frame pointer: </w:t>
      </w:r>
      <w:r>
        <w:t xml:space="preserve">the </w:t>
      </w:r>
      <w:r w:rsidRPr="00B52600">
        <w:rPr>
          <w:rStyle w:val="KeyWord0"/>
        </w:rPr>
        <w:t>elliptic</w:t>
      </w:r>
      <w:r>
        <w:t xml:space="preserve"> </w:t>
      </w:r>
      <w:r w:rsidRPr="00B52600">
        <w:rPr>
          <w:rStyle w:val="KeyWord0"/>
        </w:rPr>
        <w:t>frame</w:t>
      </w:r>
      <w:r>
        <w:t xml:space="preserve"> </w:t>
      </w:r>
      <w:r w:rsidRPr="00B52600">
        <w:rPr>
          <w:rStyle w:val="KeyWord0"/>
        </w:rPr>
        <w:t>pointer</w:t>
      </w:r>
      <w:r w:rsidR="00B52600">
        <w:t xml:space="preserve"> for elliptic functions. </w:t>
      </w:r>
      <w:r w:rsidR="00DA39EA">
        <w:t>It holds the address of the activation record plus the size of the extra parameters in the call to an elliptic function.</w:t>
      </w:r>
    </w:p>
    <w:p w14:paraId="65E84F62" w14:textId="01698F55" w:rsidR="007C3461" w:rsidRDefault="0054288A" w:rsidP="00B26610">
      <w:r>
        <w:t>To sum it up: the activation record holds the return address, regular frame pointer,</w:t>
      </w:r>
      <w:r w:rsidR="00617E3E">
        <w:t xml:space="preserve"> and</w:t>
      </w:r>
      <w:r>
        <w:t xml:space="preserve"> elliptic frame pointer</w:t>
      </w:r>
      <w:r w:rsidR="00A00F1B">
        <w:t xml:space="preserve"> </w:t>
      </w:r>
      <w:r w:rsidR="00617E3E">
        <w:t xml:space="preserve">of the calling function as well as </w:t>
      </w:r>
      <w:r w:rsidR="00FC2AC1">
        <w:t xml:space="preserve">the parameters, potential extra parameter in case of an </w:t>
      </w:r>
      <w:r w:rsidR="00617E3E">
        <w:t>elliptic</w:t>
      </w:r>
      <w:r w:rsidR="00FC2AC1">
        <w:t xml:space="preserve"> function, and local variables and constants</w:t>
      </w:r>
      <w:r w:rsidR="00617E3E">
        <w:t xml:space="preserve"> of the current function.</w:t>
      </w:r>
      <w:r w:rsidR="00A00F1B">
        <w:t xml:space="preserve"> The elliptic frame pointer is undefined in case of a non-elliptic calling function</w:t>
      </w:r>
      <w:r w:rsidR="00254F81">
        <w:t>.</w:t>
      </w:r>
      <w:r w:rsidR="00097230">
        <w:t xml:space="preserve"> However, we must always have the elliptic frame pointer in the activation </w:t>
      </w:r>
      <w:r w:rsidR="004A0724">
        <w:t>record since</w:t>
      </w:r>
      <w:r w:rsidR="00097230">
        <w:t xml:space="preserve"> the same function can be called by both elliptic and non-elliptic functions.</w:t>
      </w:r>
    </w:p>
    <w:p w14:paraId="278CA7F9" w14:textId="694B4415" w:rsidR="007D46D3" w:rsidRDefault="007D46D3" w:rsidP="00B26610">
      <w:r>
        <w:t>When a function cal</w:t>
      </w:r>
      <w:r w:rsidR="003265E8">
        <w:t xml:space="preserve">ls another function (or itself recursively) </w:t>
      </w:r>
      <w:r w:rsidR="002A0293">
        <w:t>the activation record of the called function is located at the address above the activation record of the calling function</w:t>
      </w:r>
      <w:r w:rsidR="008A4999">
        <w:t xml:space="preserve">. </w:t>
      </w:r>
      <w:r w:rsidR="002566E3">
        <w:t>The return address, regular and frame pointers of the calling function are stored at the beginning of the activation record of the called function.</w:t>
      </w:r>
    </w:p>
    <w:p w14:paraId="6C7FDC26" w14:textId="6068172D" w:rsidR="00C07C4D" w:rsidRDefault="002566E3" w:rsidP="00B26610">
      <w:r>
        <w:t>When a function returns to the calling function</w:t>
      </w:r>
      <w:r w:rsidR="00DC782D">
        <w:t>, the regular and elliptic frame pointers are restored to the values of the calling function</w:t>
      </w:r>
      <w:r w:rsidR="003265E8">
        <w:t>,</w:t>
      </w:r>
      <w:r w:rsidR="00DC782D">
        <w:t xml:space="preserve"> and </w:t>
      </w:r>
      <w:r w:rsidR="003265E8">
        <w:t xml:space="preserve">a </w:t>
      </w:r>
      <w:r w:rsidR="006B7466">
        <w:t>jump back to the return address</w:t>
      </w:r>
      <w:r w:rsidR="007D46D3">
        <w:t xml:space="preserve"> occurs.</w:t>
      </w:r>
    </w:p>
    <w:p w14:paraId="144DFB95" w14:textId="389D0C93" w:rsidR="000A7263" w:rsidRDefault="000A7263" w:rsidP="00B26610">
      <w:r>
        <w:t>The return value is not part of the activation record. It is stored in a register for integral and pointer types and at the floating-point stack for floating types. In case of a struct or union, its address is returned in a register.</w:t>
      </w:r>
    </w:p>
    <w:p w14:paraId="1D15BFE6" w14:textId="34A28140" w:rsidR="006429E2" w:rsidRDefault="006429E2" w:rsidP="00B26610">
      <w:r>
        <w:t xml:space="preserve">The return address of the activation record for the initial </w:t>
      </w:r>
      <w:r w:rsidRPr="006429E2">
        <w:rPr>
          <w:rStyle w:val="KeyWord0"/>
        </w:rPr>
        <w:t>main</w:t>
      </w:r>
      <w:r>
        <w:t xml:space="preserve"> call is initialized to zero. When main return and the return address is zero, an exit of the execution occurs instead of a return. But only for the first call, subsequent recursive calls to </w:t>
      </w:r>
      <w:r w:rsidRPr="006429E2">
        <w:rPr>
          <w:rStyle w:val="KeyWord0"/>
        </w:rPr>
        <w:t>main</w:t>
      </w:r>
      <w:r>
        <w:t xml:space="preserve"> have their own </w:t>
      </w:r>
      <w:r w:rsidR="00045B1F">
        <w:t xml:space="preserve">regular </w:t>
      </w:r>
      <w:r>
        <w:t xml:space="preserve">return addresses since it is quite possible to make recursive calls to </w:t>
      </w:r>
      <w:r w:rsidRPr="006429E2">
        <w:rPr>
          <w:rStyle w:val="KeyWord0"/>
        </w:rPr>
        <w:t>main</w:t>
      </w:r>
      <w:r>
        <w:t>. The following program writes the number one to ten.</w:t>
      </w:r>
    </w:p>
    <w:p w14:paraId="0A6BE69A" w14:textId="77777777" w:rsidR="00940436" w:rsidRPr="00940436" w:rsidRDefault="00940436" w:rsidP="00940436">
      <w:pPr>
        <w:pStyle w:val="Code"/>
        <w:rPr>
          <w:highlight w:val="white"/>
        </w:rPr>
      </w:pPr>
      <w:r w:rsidRPr="00940436">
        <w:rPr>
          <w:highlight w:val="white"/>
        </w:rPr>
        <w:t>void main() {</w:t>
      </w:r>
    </w:p>
    <w:p w14:paraId="687A5A24" w14:textId="77777777" w:rsidR="00940436" w:rsidRPr="00940436" w:rsidRDefault="00940436" w:rsidP="00940436">
      <w:pPr>
        <w:pStyle w:val="Code"/>
        <w:rPr>
          <w:highlight w:val="white"/>
        </w:rPr>
      </w:pPr>
      <w:r w:rsidRPr="00940436">
        <w:rPr>
          <w:highlight w:val="white"/>
        </w:rPr>
        <w:t xml:space="preserve">  static count = 1;</w:t>
      </w:r>
    </w:p>
    <w:p w14:paraId="38E0F9C2" w14:textId="77777777" w:rsidR="00940436" w:rsidRPr="00940436" w:rsidRDefault="00940436" w:rsidP="00940436">
      <w:pPr>
        <w:pStyle w:val="Code"/>
        <w:rPr>
          <w:highlight w:val="white"/>
        </w:rPr>
      </w:pPr>
    </w:p>
    <w:p w14:paraId="29DA69C9" w14:textId="77777777" w:rsidR="00940436" w:rsidRPr="00940436" w:rsidRDefault="00940436" w:rsidP="00940436">
      <w:pPr>
        <w:pStyle w:val="Code"/>
        <w:rPr>
          <w:highlight w:val="white"/>
        </w:rPr>
      </w:pPr>
      <w:r w:rsidRPr="00940436">
        <w:rPr>
          <w:highlight w:val="white"/>
        </w:rPr>
        <w:t xml:space="preserve">  if (count &lt;= 10) {</w:t>
      </w:r>
    </w:p>
    <w:p w14:paraId="3B19037C" w14:textId="77777777" w:rsidR="00940436" w:rsidRPr="00940436" w:rsidRDefault="00940436" w:rsidP="00940436">
      <w:pPr>
        <w:pStyle w:val="Code"/>
        <w:rPr>
          <w:highlight w:val="white"/>
        </w:rPr>
      </w:pPr>
      <w:r w:rsidRPr="00940436">
        <w:rPr>
          <w:highlight w:val="white"/>
        </w:rPr>
        <w:t xml:space="preserve">    printf("%d ", count++);</w:t>
      </w:r>
    </w:p>
    <w:p w14:paraId="49A7801E" w14:textId="77777777" w:rsidR="00940436" w:rsidRPr="00940436" w:rsidRDefault="00940436" w:rsidP="00940436">
      <w:pPr>
        <w:pStyle w:val="Code"/>
        <w:rPr>
          <w:highlight w:val="white"/>
        </w:rPr>
      </w:pPr>
      <w:r w:rsidRPr="00940436">
        <w:rPr>
          <w:highlight w:val="white"/>
        </w:rPr>
        <w:t xml:space="preserve">    main();</w:t>
      </w:r>
    </w:p>
    <w:p w14:paraId="39EAD118" w14:textId="77777777" w:rsidR="00940436" w:rsidRPr="00940436" w:rsidRDefault="00940436" w:rsidP="00940436">
      <w:pPr>
        <w:pStyle w:val="Code"/>
        <w:rPr>
          <w:highlight w:val="white"/>
        </w:rPr>
      </w:pPr>
      <w:r w:rsidRPr="00940436">
        <w:rPr>
          <w:highlight w:val="white"/>
        </w:rPr>
        <w:t xml:space="preserve">  }</w:t>
      </w:r>
    </w:p>
    <w:p w14:paraId="3CB9D3D9" w14:textId="00646987" w:rsidR="006429E2" w:rsidRPr="00940436" w:rsidRDefault="00940436" w:rsidP="00940436">
      <w:pPr>
        <w:pStyle w:val="Code"/>
      </w:pPr>
      <w:r w:rsidRPr="00940436">
        <w:rPr>
          <w:highlight w:val="white"/>
        </w:rPr>
        <w:lastRenderedPageBreak/>
        <w:t>}</w:t>
      </w:r>
    </w:p>
    <w:p w14:paraId="480A1FDD" w14:textId="2E224CA6" w:rsidR="00F05868" w:rsidRDefault="00F05868" w:rsidP="00B26610">
      <w:r>
        <w:t xml:space="preserve">Let us look at the following </w:t>
      </w:r>
      <w:r w:rsidR="00D65976">
        <w:t>example</w:t>
      </w:r>
      <w:r>
        <w:t>.</w:t>
      </w:r>
    </w:p>
    <w:p w14:paraId="2CD34192" w14:textId="0F84F255" w:rsidR="00F05868" w:rsidRDefault="00F05868" w:rsidP="00F05868">
      <w:pPr>
        <w:pStyle w:val="Code"/>
      </w:pPr>
      <w:r>
        <w:t>void main() {</w:t>
      </w:r>
    </w:p>
    <w:p w14:paraId="7A515CD3" w14:textId="5C969254" w:rsidR="00F05868" w:rsidRDefault="00F05868" w:rsidP="00F05868">
      <w:pPr>
        <w:pStyle w:val="Code"/>
      </w:pPr>
      <w:r>
        <w:t xml:space="preserve">  int a</w:t>
      </w:r>
      <w:r w:rsidR="00D65976">
        <w:t xml:space="preserve"> = 1</w:t>
      </w:r>
      <w:r w:rsidR="00FF6A84">
        <w:t>, b</w:t>
      </w:r>
      <w:r w:rsidR="00D65976">
        <w:t xml:space="preserve"> = 2</w:t>
      </w:r>
      <w:r>
        <w:t>;</w:t>
      </w:r>
    </w:p>
    <w:p w14:paraId="56B38B51" w14:textId="053F981F" w:rsidR="00F05868" w:rsidRDefault="00F05868" w:rsidP="00F05868">
      <w:pPr>
        <w:pStyle w:val="Code"/>
      </w:pPr>
      <w:r>
        <w:t xml:space="preserve">  f(1</w:t>
      </w:r>
      <w:r w:rsidR="00D65976">
        <w:t>1</w:t>
      </w:r>
      <w:r w:rsidR="00FF6A84">
        <w:t xml:space="preserve">, </w:t>
      </w:r>
      <w:r w:rsidR="00D65976">
        <w:t>1</w:t>
      </w:r>
      <w:r w:rsidR="00FF6A84">
        <w:t>2</w:t>
      </w:r>
      <w:r>
        <w:t>);</w:t>
      </w:r>
    </w:p>
    <w:p w14:paraId="4C475B4E" w14:textId="723EB601" w:rsidR="00E30AC4" w:rsidRDefault="00E30AC4" w:rsidP="00F05868">
      <w:pPr>
        <w:pStyle w:val="Code"/>
      </w:pPr>
      <w:r>
        <w:t xml:space="preserve">  // </w:t>
      </w:r>
      <w:r w:rsidR="005D7821">
        <w:t>point 1</w:t>
      </w:r>
    </w:p>
    <w:p w14:paraId="44CAC6A8" w14:textId="14F6DC92" w:rsidR="00F05868" w:rsidRDefault="00F05868" w:rsidP="00F05868">
      <w:pPr>
        <w:pStyle w:val="Code"/>
      </w:pPr>
      <w:r>
        <w:t>}</w:t>
      </w:r>
    </w:p>
    <w:p w14:paraId="5D788B4E" w14:textId="74850700" w:rsidR="00F05868" w:rsidRDefault="00F05868" w:rsidP="00F05868">
      <w:pPr>
        <w:pStyle w:val="Code"/>
      </w:pPr>
    </w:p>
    <w:p w14:paraId="2E6A78C5" w14:textId="68E0C28A" w:rsidR="00F05868" w:rsidRDefault="00A6175E" w:rsidP="00F05868">
      <w:pPr>
        <w:pStyle w:val="Code"/>
      </w:pPr>
      <w:r>
        <w:t>v</w:t>
      </w:r>
      <w:r w:rsidR="00F05868">
        <w:t>oid</w:t>
      </w:r>
      <w:r>
        <w:t xml:space="preserve"> f(int i, int j) {</w:t>
      </w:r>
    </w:p>
    <w:p w14:paraId="11940E7D" w14:textId="18CD771C" w:rsidR="00FF6A84" w:rsidRDefault="00FF6A84" w:rsidP="00F05868">
      <w:pPr>
        <w:pStyle w:val="Code"/>
      </w:pPr>
      <w:r>
        <w:t xml:space="preserve">  int c</w:t>
      </w:r>
      <w:r w:rsidR="00D65976">
        <w:t xml:space="preserve"> = 3</w:t>
      </w:r>
      <w:r>
        <w:t>, d</w:t>
      </w:r>
      <w:r w:rsidR="00D65976">
        <w:t xml:space="preserve"> = 4</w:t>
      </w:r>
      <w:r>
        <w:t>;</w:t>
      </w:r>
    </w:p>
    <w:p w14:paraId="2092C4FF" w14:textId="668B256E" w:rsidR="00A6175E" w:rsidRDefault="00A6175E" w:rsidP="00F05868">
      <w:pPr>
        <w:pStyle w:val="Code"/>
      </w:pPr>
      <w:r>
        <w:t xml:space="preserve">  g(</w:t>
      </w:r>
      <w:r w:rsidR="00D65976">
        <w:t>1</w:t>
      </w:r>
      <w:r w:rsidR="00FF6A84">
        <w:t xml:space="preserve">3, </w:t>
      </w:r>
      <w:r w:rsidR="00D65976">
        <w:t>1</w:t>
      </w:r>
      <w:r w:rsidR="00FF6A84">
        <w:t>4)</w:t>
      </w:r>
      <w:r w:rsidR="00E30AC4">
        <w:t>;</w:t>
      </w:r>
    </w:p>
    <w:p w14:paraId="1EE98DD0" w14:textId="53C2065D" w:rsidR="00E30AC4" w:rsidRDefault="00E30AC4" w:rsidP="00F05868">
      <w:pPr>
        <w:pStyle w:val="Code"/>
      </w:pPr>
      <w:r>
        <w:t xml:space="preserve">  // </w:t>
      </w:r>
      <w:r w:rsidR="005D7821">
        <w:t>point 2</w:t>
      </w:r>
    </w:p>
    <w:p w14:paraId="428D2C9C" w14:textId="4A5FAE39" w:rsidR="00A6175E" w:rsidRDefault="00A6175E" w:rsidP="00F05868">
      <w:pPr>
        <w:pStyle w:val="Code"/>
      </w:pPr>
      <w:r>
        <w:t>}</w:t>
      </w:r>
    </w:p>
    <w:p w14:paraId="53ABA470" w14:textId="7AD02D75" w:rsidR="00A6175E" w:rsidRDefault="00A6175E" w:rsidP="00F05868">
      <w:pPr>
        <w:pStyle w:val="Code"/>
      </w:pPr>
    </w:p>
    <w:p w14:paraId="1F6CDA5E" w14:textId="7279F6C9" w:rsidR="00A6175E" w:rsidRDefault="00A6175E" w:rsidP="00F05868">
      <w:pPr>
        <w:pStyle w:val="Code"/>
      </w:pPr>
      <w:r>
        <w:t xml:space="preserve">void g(int </w:t>
      </w:r>
      <w:r w:rsidR="00FF6A84">
        <w:t>k, int l</w:t>
      </w:r>
      <w:r>
        <w:t>) {</w:t>
      </w:r>
    </w:p>
    <w:p w14:paraId="4BFD7834" w14:textId="63C09620" w:rsidR="00FF6A84" w:rsidRDefault="00FF6A84" w:rsidP="00F05868">
      <w:pPr>
        <w:pStyle w:val="Code"/>
      </w:pPr>
      <w:r>
        <w:t xml:space="preserve">  int e</w:t>
      </w:r>
      <w:r w:rsidR="00D65976">
        <w:t xml:space="preserve"> = 5</w:t>
      </w:r>
      <w:r>
        <w:t>, f</w:t>
      </w:r>
      <w:r w:rsidR="00D65976">
        <w:t xml:space="preserve"> = 6</w:t>
      </w:r>
      <w:r>
        <w:t>;</w:t>
      </w:r>
    </w:p>
    <w:p w14:paraId="2A800184" w14:textId="4D790933" w:rsidR="00E745F5" w:rsidRDefault="00A6175E" w:rsidP="00D65976">
      <w:pPr>
        <w:pStyle w:val="Code"/>
      </w:pPr>
      <w:r>
        <w:t>}</w:t>
      </w:r>
    </w:p>
    <w:p w14:paraId="67585AE6" w14:textId="068D6695" w:rsidR="00E745F5" w:rsidRDefault="00E745F5" w:rsidP="00E11100">
      <w:r>
        <w:rPr>
          <w:noProof/>
        </w:rPr>
        <mc:AlternateContent>
          <mc:Choice Requires="wpc">
            <w:drawing>
              <wp:inline distT="0" distB="0" distL="0" distR="0" wp14:anchorId="79A51620" wp14:editId="56EAEB7A">
                <wp:extent cx="4508500" cy="3281045"/>
                <wp:effectExtent l="0" t="0" r="6350" b="0"/>
                <wp:docPr id="3" name="Arbetsyta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0" name="Textruta 20"/>
                        <wps:cNvSpPr txBox="1"/>
                        <wps:spPr>
                          <a:xfrm>
                            <a:off x="721360" y="36031"/>
                            <a:ext cx="1442720" cy="1082040"/>
                          </a:xfrm>
                          <a:prstGeom prst="rect">
                            <a:avLst/>
                          </a:prstGeom>
                          <a:solidFill>
                            <a:schemeClr val="lt1"/>
                          </a:solidFill>
                          <a:ln w="12700">
                            <a:solidFill>
                              <a:prstClr val="black"/>
                            </a:solidFill>
                          </a:ln>
                        </wps:spPr>
                        <wps:txbx>
                          <w:txbxContent>
                            <w:p w14:paraId="48FB9764" w14:textId="5E6B4600" w:rsidR="00206409" w:rsidRPr="00D2146B" w:rsidRDefault="0020640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6409" w:rsidRPr="00D2146B" w:rsidRDefault="0020640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06409" w:rsidRPr="00D2146B" w:rsidRDefault="0020640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06409" w:rsidRPr="00D2146B" w:rsidRDefault="0020640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06409" w:rsidRPr="00D2146B" w:rsidRDefault="00206409" w:rsidP="00D2146B">
                              <w:pPr>
                                <w:spacing w:before="0" w:after="0"/>
                                <w:rPr>
                                  <w:sz w:val="18"/>
                                  <w:szCs w:val="18"/>
                                  <w:lang w:val="sv-SE"/>
                                </w:rPr>
                              </w:pPr>
                              <w:r w:rsidRPr="00D2146B">
                                <w:rPr>
                                  <w:sz w:val="18"/>
                                  <w:szCs w:val="18"/>
                                  <w:lang w:val="sv-SE"/>
                                </w:rPr>
                                <w:t>Ellipse Frame Pointer</w:t>
                              </w:r>
                            </w:p>
                            <w:p w14:paraId="366E1AE1" w14:textId="757FAE9A" w:rsidR="00206409" w:rsidRPr="00D2146B" w:rsidRDefault="00206409" w:rsidP="00D2146B">
                              <w:pPr>
                                <w:spacing w:before="0" w:after="0"/>
                                <w:rPr>
                                  <w:sz w:val="18"/>
                                  <w:szCs w:val="18"/>
                                  <w:lang w:val="sv-SE"/>
                                </w:rPr>
                              </w:pPr>
                              <w:r w:rsidRPr="00D2146B">
                                <w:rPr>
                                  <w:sz w:val="18"/>
                                  <w:szCs w:val="18"/>
                                  <w:lang w:val="sv-SE"/>
                                </w:rPr>
                                <w:t>Regular Frame Pointer</w:t>
                              </w:r>
                            </w:p>
                            <w:p w14:paraId="3E5A4966" w14:textId="38836501" w:rsidR="00206409" w:rsidRPr="00D2146B" w:rsidRDefault="0020640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6409" w:rsidRPr="00D2146B" w:rsidRDefault="00206409" w:rsidP="00D2146B">
                              <w:pPr>
                                <w:spacing w:before="0" w:after="0"/>
                                <w:rPr>
                                  <w:sz w:val="18"/>
                                  <w:szCs w:val="18"/>
                                  <w:lang w:val="sv-SE"/>
                                </w:rPr>
                              </w:pPr>
                            </w:p>
                            <w:p w14:paraId="48B5950A" w14:textId="77777777" w:rsidR="00206409" w:rsidRPr="00D2146B" w:rsidRDefault="00206409" w:rsidP="00D2146B">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ruta 21"/>
                        <wps:cNvSpPr txBox="1"/>
                        <wps:spPr>
                          <a:xfrm>
                            <a:off x="180340" y="36000"/>
                            <a:ext cx="541020" cy="1082040"/>
                          </a:xfrm>
                          <a:prstGeom prst="rect">
                            <a:avLst/>
                          </a:prstGeom>
                          <a:solidFill>
                            <a:schemeClr val="lt1"/>
                          </a:solidFill>
                          <a:ln w="6350">
                            <a:noFill/>
                          </a:ln>
                        </wps:spPr>
                        <wps:txbx>
                          <w:txbxContent>
                            <w:p w14:paraId="22C13140" w14:textId="0A5086D2" w:rsidR="00206409" w:rsidRPr="00D2146B" w:rsidRDefault="00206409" w:rsidP="00E11100">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1" name="Textruta 20"/>
                        <wps:cNvSpPr txBox="1"/>
                        <wps:spPr>
                          <a:xfrm>
                            <a:off x="721360" y="1118071"/>
                            <a:ext cx="1442720" cy="1082040"/>
                          </a:xfrm>
                          <a:prstGeom prst="rect">
                            <a:avLst/>
                          </a:prstGeom>
                          <a:solidFill>
                            <a:schemeClr val="lt1"/>
                          </a:solidFill>
                          <a:ln w="12700">
                            <a:solidFill>
                              <a:prstClr val="black"/>
                            </a:solidFill>
                          </a:ln>
                        </wps:spPr>
                        <wps:txbx>
                          <w:txbxContent>
                            <w:p w14:paraId="6CCC43A0" w14:textId="3A21C797"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6409" w:rsidRPr="00D2146B" w:rsidRDefault="0020640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p w14:paraId="2924CD49"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2" name="Textruta 21"/>
                        <wps:cNvSpPr txBox="1"/>
                        <wps:spPr>
                          <a:xfrm>
                            <a:off x="180340" y="1117783"/>
                            <a:ext cx="541020" cy="1082040"/>
                          </a:xfrm>
                          <a:prstGeom prst="rect">
                            <a:avLst/>
                          </a:prstGeom>
                          <a:solidFill>
                            <a:schemeClr val="lt1"/>
                          </a:solidFill>
                          <a:ln w="6350">
                            <a:noFill/>
                          </a:ln>
                        </wps:spPr>
                        <wps:txbx>
                          <w:txbxContent>
                            <w:p w14:paraId="56D8FCCF" w14:textId="1071F35A" w:rsidR="00206409" w:rsidRPr="00D2146B" w:rsidRDefault="00206409" w:rsidP="00E11100">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3" name="Textruta 20"/>
                        <wps:cNvSpPr txBox="1"/>
                        <wps:spPr>
                          <a:xfrm>
                            <a:off x="721360" y="2199872"/>
                            <a:ext cx="1442720" cy="807951"/>
                          </a:xfrm>
                          <a:prstGeom prst="rect">
                            <a:avLst/>
                          </a:prstGeom>
                          <a:solidFill>
                            <a:schemeClr val="lt1"/>
                          </a:solidFill>
                          <a:ln w="12700">
                            <a:solidFill>
                              <a:prstClr val="black"/>
                            </a:solidFill>
                          </a:ln>
                        </wps:spPr>
                        <wps:txbx>
                          <w:txbxContent>
                            <w:p w14:paraId="45C5CEB6" w14:textId="0360FAC4"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6409" w:rsidRPr="00D2146B" w:rsidRDefault="0020640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p w14:paraId="1ECBE518"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84" name="Textruta 21"/>
                        <wps:cNvSpPr txBox="1"/>
                        <wps:spPr>
                          <a:xfrm>
                            <a:off x="180340" y="2199872"/>
                            <a:ext cx="541020" cy="1081405"/>
                          </a:xfrm>
                          <a:prstGeom prst="rect">
                            <a:avLst/>
                          </a:prstGeom>
                          <a:solidFill>
                            <a:schemeClr val="lt1"/>
                          </a:solidFill>
                          <a:ln w="6350">
                            <a:noFill/>
                          </a:ln>
                        </wps:spPr>
                        <wps:txbx>
                          <w:txbxContent>
                            <w:p w14:paraId="0CFABE74" w14:textId="29F33F8A" w:rsidR="00206409" w:rsidRPr="00D2146B" w:rsidRDefault="00206409" w:rsidP="00E11100">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Rak koppling 22"/>
                        <wps:cNvCnPr/>
                        <wps:spPr>
                          <a:xfrm flipV="1">
                            <a:off x="2164080" y="873898"/>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23" name="Rak koppling 23"/>
                        <wps:cNvCnPr/>
                        <wps:spPr>
                          <a:xfrm>
                            <a:off x="2524760" y="873783"/>
                            <a:ext cx="1465" cy="1342800"/>
                          </a:xfrm>
                          <a:prstGeom prst="line">
                            <a:avLst/>
                          </a:prstGeom>
                        </wps:spPr>
                        <wps:style>
                          <a:lnRef idx="1">
                            <a:schemeClr val="dk1"/>
                          </a:lnRef>
                          <a:fillRef idx="0">
                            <a:schemeClr val="dk1"/>
                          </a:fillRef>
                          <a:effectRef idx="0">
                            <a:schemeClr val="dk1"/>
                          </a:effectRef>
                          <a:fontRef idx="minor">
                            <a:schemeClr val="tx1"/>
                          </a:fontRef>
                        </wps:style>
                        <wps:bodyPr/>
                      </wps:wsp>
                      <wps:wsp>
                        <wps:cNvPr id="25" name="Rak pilkoppling 25"/>
                        <wps:cNvCnPr/>
                        <wps:spPr>
                          <a:xfrm flipH="1" flipV="1">
                            <a:off x="2164080" y="2211274"/>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5" name="Rak koppling 485"/>
                        <wps:cNvCnPr/>
                        <wps:spPr>
                          <a:xfrm flipV="1">
                            <a:off x="2164080" y="1957935"/>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486" name="Rak koppling 486"/>
                        <wps:cNvCnPr/>
                        <wps:spPr>
                          <a:xfrm>
                            <a:off x="2885440" y="1958401"/>
                            <a:ext cx="0" cy="1049766"/>
                          </a:xfrm>
                          <a:prstGeom prst="line">
                            <a:avLst/>
                          </a:prstGeom>
                        </wps:spPr>
                        <wps:style>
                          <a:lnRef idx="1">
                            <a:schemeClr val="dk1"/>
                          </a:lnRef>
                          <a:fillRef idx="0">
                            <a:schemeClr val="dk1"/>
                          </a:fillRef>
                          <a:effectRef idx="0">
                            <a:schemeClr val="dk1"/>
                          </a:effectRef>
                          <a:fontRef idx="minor">
                            <a:schemeClr val="tx1"/>
                          </a:fontRef>
                        </wps:style>
                        <wps:bodyPr/>
                      </wps:wsp>
                      <wps:wsp>
                        <wps:cNvPr id="487" name="Rak pilkoppling 487"/>
                        <wps:cNvCnPr/>
                        <wps:spPr>
                          <a:xfrm flipH="1">
                            <a:off x="2164080" y="3007823"/>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79A51620" id="Arbetsyta 3" o:spid="_x0000_s1145" editas="canvas" style="width:355pt;height:258.35pt;mso-position-horizontal-relative:char;mso-position-vertical-relative:line" coordsize="45085,32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">
                <v:shape id="_x0000_s1146" type="#_x0000_t75" style="position:absolute;width:45085;height:32810;visibility:visible;mso-wrap-style:square" filled="t">
                  <v:fill o:detectmouseclick="t"/>
                  <v:path o:connecttype="none"/>
                </v:shape>
                <v:shape id="Textruta 20" o:spid="_x0000_s1147" type="#_x0000_t202" style="position:absolute;left:7213;top:360;width:14427;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" fillcolor="white [3201]" strokeweight="1pt">
                  <v:textbox>
                    <w:txbxContent>
                      <w:p w14:paraId="48FB9764" w14:textId="5E6B4600" w:rsidR="00206409" w:rsidRPr="00D2146B" w:rsidRDefault="00206409" w:rsidP="00D2146B">
                        <w:pPr>
                          <w:spacing w:before="0" w:after="0"/>
                          <w:rPr>
                            <w:sz w:val="18"/>
                            <w:szCs w:val="18"/>
                            <w:lang w:val="sv-SE"/>
                          </w:rPr>
                        </w:pPr>
                        <w:r w:rsidRPr="00D2146B">
                          <w:rPr>
                            <w:sz w:val="18"/>
                            <w:szCs w:val="18"/>
                            <w:lang w:val="sv-SE"/>
                          </w:rPr>
                          <w:t>Variable f</w:t>
                        </w:r>
                        <w:r>
                          <w:rPr>
                            <w:sz w:val="18"/>
                            <w:szCs w:val="18"/>
                            <w:lang w:val="sv-SE"/>
                          </w:rPr>
                          <w:t>: 6</w:t>
                        </w:r>
                      </w:p>
                      <w:p w14:paraId="62D949FE" w14:textId="5C3875D3" w:rsidR="00206409" w:rsidRPr="00D2146B" w:rsidRDefault="00206409" w:rsidP="00D2146B">
                        <w:pPr>
                          <w:spacing w:before="0" w:after="0"/>
                          <w:rPr>
                            <w:sz w:val="18"/>
                            <w:szCs w:val="18"/>
                            <w:lang w:val="sv-SE"/>
                          </w:rPr>
                        </w:pPr>
                        <w:r w:rsidRPr="00D2146B">
                          <w:rPr>
                            <w:sz w:val="18"/>
                            <w:szCs w:val="18"/>
                            <w:lang w:val="sv-SE"/>
                          </w:rPr>
                          <w:t>Variable e</w:t>
                        </w:r>
                        <w:r>
                          <w:rPr>
                            <w:sz w:val="18"/>
                            <w:szCs w:val="18"/>
                            <w:lang w:val="sv-SE"/>
                          </w:rPr>
                          <w:t>: 5</w:t>
                        </w:r>
                      </w:p>
                      <w:p w14:paraId="67D3A24E" w14:textId="26A2ED72" w:rsidR="00206409" w:rsidRPr="00D2146B" w:rsidRDefault="00206409" w:rsidP="00D2146B">
                        <w:pPr>
                          <w:spacing w:before="0" w:after="0"/>
                          <w:rPr>
                            <w:sz w:val="18"/>
                            <w:szCs w:val="18"/>
                            <w:lang w:val="sv-SE"/>
                          </w:rPr>
                        </w:pPr>
                        <w:r w:rsidRPr="00D2146B">
                          <w:rPr>
                            <w:sz w:val="18"/>
                            <w:szCs w:val="18"/>
                            <w:lang w:val="sv-SE"/>
                          </w:rPr>
                          <w:t>Parameter l</w:t>
                        </w:r>
                        <w:r>
                          <w:rPr>
                            <w:sz w:val="18"/>
                            <w:szCs w:val="18"/>
                            <w:lang w:val="sv-SE"/>
                          </w:rPr>
                          <w:t>: 14</w:t>
                        </w:r>
                      </w:p>
                      <w:p w14:paraId="6AF4C4E8" w14:textId="4689E576" w:rsidR="00206409" w:rsidRPr="00D2146B" w:rsidRDefault="00206409" w:rsidP="00D2146B">
                        <w:pPr>
                          <w:spacing w:before="0" w:after="0"/>
                          <w:rPr>
                            <w:sz w:val="18"/>
                            <w:szCs w:val="18"/>
                            <w:lang w:val="sv-SE"/>
                          </w:rPr>
                        </w:pPr>
                        <w:r w:rsidRPr="00D2146B">
                          <w:rPr>
                            <w:sz w:val="18"/>
                            <w:szCs w:val="18"/>
                            <w:lang w:val="sv-SE"/>
                          </w:rPr>
                          <w:t>Parameter k</w:t>
                        </w:r>
                        <w:r>
                          <w:rPr>
                            <w:sz w:val="18"/>
                            <w:szCs w:val="18"/>
                            <w:lang w:val="sv-SE"/>
                          </w:rPr>
                          <w:t>: 13</w:t>
                        </w:r>
                      </w:p>
                      <w:p w14:paraId="3D3EF60D" w14:textId="28C8B254" w:rsidR="00206409" w:rsidRPr="00D2146B" w:rsidRDefault="00206409" w:rsidP="00D2146B">
                        <w:pPr>
                          <w:spacing w:before="0" w:after="0"/>
                          <w:rPr>
                            <w:sz w:val="18"/>
                            <w:szCs w:val="18"/>
                            <w:lang w:val="sv-SE"/>
                          </w:rPr>
                        </w:pPr>
                        <w:r w:rsidRPr="00D2146B">
                          <w:rPr>
                            <w:sz w:val="18"/>
                            <w:szCs w:val="18"/>
                            <w:lang w:val="sv-SE"/>
                          </w:rPr>
                          <w:t>Ellipse Frame Pointer</w:t>
                        </w:r>
                      </w:p>
                      <w:p w14:paraId="366E1AE1" w14:textId="757FAE9A" w:rsidR="00206409" w:rsidRPr="00D2146B" w:rsidRDefault="00206409" w:rsidP="00D2146B">
                        <w:pPr>
                          <w:spacing w:before="0" w:after="0"/>
                          <w:rPr>
                            <w:sz w:val="18"/>
                            <w:szCs w:val="18"/>
                            <w:lang w:val="sv-SE"/>
                          </w:rPr>
                        </w:pPr>
                        <w:r w:rsidRPr="00D2146B">
                          <w:rPr>
                            <w:sz w:val="18"/>
                            <w:szCs w:val="18"/>
                            <w:lang w:val="sv-SE"/>
                          </w:rPr>
                          <w:t>Regular Frame Pointer</w:t>
                        </w:r>
                      </w:p>
                      <w:p w14:paraId="3E5A4966" w14:textId="38836501" w:rsidR="00206409" w:rsidRPr="00D2146B" w:rsidRDefault="00206409" w:rsidP="00D2146B">
                        <w:pPr>
                          <w:spacing w:before="0" w:after="0"/>
                          <w:rPr>
                            <w:sz w:val="18"/>
                            <w:szCs w:val="18"/>
                            <w:lang w:val="sv-SE"/>
                          </w:rPr>
                        </w:pPr>
                        <w:r w:rsidRPr="00D2146B">
                          <w:rPr>
                            <w:sz w:val="18"/>
                            <w:szCs w:val="18"/>
                            <w:lang w:val="sv-SE"/>
                          </w:rPr>
                          <w:t>Return Address</w:t>
                        </w:r>
                        <w:r>
                          <w:rPr>
                            <w:sz w:val="18"/>
                            <w:szCs w:val="18"/>
                            <w:lang w:val="sv-SE"/>
                          </w:rPr>
                          <w:t>: point 2</w:t>
                        </w:r>
                      </w:p>
                      <w:p w14:paraId="47933EB5" w14:textId="249DDD3C" w:rsidR="00206409" w:rsidRPr="00D2146B" w:rsidRDefault="00206409" w:rsidP="00D2146B">
                        <w:pPr>
                          <w:spacing w:before="0" w:after="0"/>
                          <w:rPr>
                            <w:sz w:val="18"/>
                            <w:szCs w:val="18"/>
                            <w:lang w:val="sv-SE"/>
                          </w:rPr>
                        </w:pPr>
                      </w:p>
                      <w:p w14:paraId="48B5950A" w14:textId="77777777" w:rsidR="00206409" w:rsidRPr="00D2146B" w:rsidRDefault="00206409" w:rsidP="00D2146B">
                        <w:pPr>
                          <w:spacing w:before="0" w:after="0"/>
                          <w:rPr>
                            <w:sz w:val="18"/>
                            <w:szCs w:val="18"/>
                            <w:lang w:val="sv-SE"/>
                          </w:rPr>
                        </w:pPr>
                      </w:p>
                    </w:txbxContent>
                  </v:textbox>
                </v:shape>
                <v:shape id="Textruta 21" o:spid="_x0000_s1148" type="#_x0000_t202" style="position:absolute;left:1803;top:360;width:5410;height:10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" fillcolor="white [3201]" stroked="f" strokeweight=".5pt">
                  <v:textbox>
                    <w:txbxContent>
                      <w:p w14:paraId="22C13140" w14:textId="0A5086D2" w:rsidR="00206409" w:rsidRPr="00D2146B" w:rsidRDefault="00206409" w:rsidP="00E11100">
                        <w:pPr>
                          <w:spacing w:before="0" w:after="0"/>
                          <w:jc w:val="right"/>
                          <w:rPr>
                            <w:sz w:val="18"/>
                            <w:szCs w:val="18"/>
                            <w:lang w:val="sv-SE"/>
                          </w:rPr>
                        </w:pPr>
                        <w:r w:rsidRPr="00D2146B">
                          <w:rPr>
                            <w:sz w:val="18"/>
                            <w:szCs w:val="18"/>
                            <w:lang w:val="sv-SE"/>
                          </w:rPr>
                          <w:t>g</w:t>
                        </w:r>
                      </w:p>
                    </w:txbxContent>
                  </v:textbox>
                </v:shape>
                <v:shape id="Textruta 20" o:spid="_x0000_s1149" type="#_x0000_t202" style="position:absolute;left:7213;top:11180;width:14427;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" fillcolor="white [3201]" strokeweight="1pt">
                  <v:textbox>
                    <w:txbxContent>
                      <w:p w14:paraId="6CCC43A0" w14:textId="3A21C797"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734B5452" w14:textId="28718CFD" w:rsidR="00206409" w:rsidRPr="00D2146B" w:rsidRDefault="00206409" w:rsidP="00D2146B">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c: 3</w:t>
                        </w:r>
                      </w:p>
                      <w:p w14:paraId="2BEED017" w14:textId="388B8A6E"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03B1D767" w14:textId="707E5548" w:rsidR="00206409" w:rsidRPr="00D2146B" w:rsidRDefault="00206409" w:rsidP="00D2146B">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8A1441D"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Ellipse Frame Pointer</w:t>
                        </w:r>
                      </w:p>
                      <w:p w14:paraId="3DBEE121"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Regular Frame Pointer</w:t>
                        </w:r>
                      </w:p>
                      <w:p w14:paraId="5ECF8B99" w14:textId="02090BAD" w:rsidR="00206409" w:rsidRPr="00D2146B" w:rsidRDefault="00206409" w:rsidP="00D2146B">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5B2B59E7"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p w14:paraId="2924CD49" w14:textId="77777777" w:rsidR="00206409" w:rsidRPr="00D2146B" w:rsidRDefault="00206409" w:rsidP="00D2146B">
                        <w:pPr>
                          <w:spacing w:before="0" w:after="0" w:line="256" w:lineRule="auto"/>
                          <w:rPr>
                            <w:sz w:val="18"/>
                            <w:szCs w:val="18"/>
                          </w:rPr>
                        </w:pPr>
                        <w:r w:rsidRPr="00D2146B">
                          <w:rPr>
                            <w:rFonts w:eastAsia="Calibri"/>
                            <w:color w:val="000000"/>
                            <w:sz w:val="18"/>
                            <w:szCs w:val="18"/>
                          </w:rPr>
                          <w:t> </w:t>
                        </w:r>
                      </w:p>
                    </w:txbxContent>
                  </v:textbox>
                </v:shape>
                <v:shape id="Textruta 21" o:spid="_x0000_s1150" type="#_x0000_t202" style="position:absolute;left:1803;top:11177;width:5410;height:10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" fillcolor="white [3201]" stroked="f" strokeweight=".5pt">
                  <v:textbox>
                    <w:txbxContent>
                      <w:p w14:paraId="56D8FCCF" w14:textId="1071F35A" w:rsidR="00206409" w:rsidRPr="00D2146B" w:rsidRDefault="00206409" w:rsidP="00E11100">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51" type="#_x0000_t202" style="position:absolute;left:7213;top:21998;width:14427;height:8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" fillcolor="white [3201]" strokeweight="1pt">
                  <v:textbox>
                    <w:txbxContent>
                      <w:p w14:paraId="45C5CEB6" w14:textId="0360FAC4"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5097F595" w14:textId="7AA9F105" w:rsidR="00206409" w:rsidRPr="00D2146B" w:rsidRDefault="00206409" w:rsidP="00D2146B">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a:1</w:t>
                        </w:r>
                      </w:p>
                      <w:p w14:paraId="45BDE05F"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Ellipse Frame Pointer</w:t>
                        </w:r>
                      </w:p>
                      <w:p w14:paraId="205579F3"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Regular Frame Pointer</w:t>
                        </w:r>
                      </w:p>
                      <w:p w14:paraId="0A34262A" w14:textId="47A653CE" w:rsidR="00206409" w:rsidRPr="00D2146B" w:rsidRDefault="00206409" w:rsidP="00D2146B">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0DA8C64B"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p w14:paraId="1ECBE518" w14:textId="77777777" w:rsidR="00206409" w:rsidRPr="00D2146B" w:rsidRDefault="00206409" w:rsidP="00D2146B">
                        <w:pPr>
                          <w:spacing w:before="0" w:after="0" w:line="254" w:lineRule="auto"/>
                          <w:rPr>
                            <w:sz w:val="18"/>
                            <w:szCs w:val="18"/>
                          </w:rPr>
                        </w:pPr>
                        <w:r w:rsidRPr="00D2146B">
                          <w:rPr>
                            <w:rFonts w:eastAsia="Calibri"/>
                            <w:color w:val="000000"/>
                            <w:sz w:val="18"/>
                            <w:szCs w:val="18"/>
                          </w:rPr>
                          <w:t> </w:t>
                        </w:r>
                      </w:p>
                    </w:txbxContent>
                  </v:textbox>
                </v:shape>
                <v:shape id="Textruta 21" o:spid="_x0000_s1152" type="#_x0000_t202" style="position:absolute;left:1803;top:21998;width:5410;height:108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" fillcolor="white [3201]" stroked="f" strokeweight=".5pt">
                  <v:textbox>
                    <w:txbxContent>
                      <w:p w14:paraId="0CFABE74" w14:textId="29F33F8A" w:rsidR="00206409" w:rsidRPr="00D2146B" w:rsidRDefault="00206409" w:rsidP="00E11100">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22" o:spid="_x0000_s1153" style="position:absolute;flip:y;visibility:visible;mso-wrap-style:square" from="21640,8738" to="25247,8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Rak koppling 23" o:spid="_x0000_s1154" style="position:absolute;visibility:visible;mso-wrap-style:square" from="25247,8737" to="25262,22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" strokecolor="black [3200]" strokeweight=".5pt">
                  <v:stroke joinstyle="miter"/>
                </v:line>
                <v:shape id="Rak pilkoppling 25" o:spid="_x0000_s1155" type="#_x0000_t32" style="position:absolute;left:21640;top:22112;width:3607;height: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q3CxAAAANsAAAAPAAAAZHJzL2Rvd25yZXYueG1sRI/RasJA&#10;FETfC/7DcoW+lLoxU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MnircLEAAAA2wAAAA8A&#10;AAAAAAAAAAAAAAAABwIAAGRycy9kb3ducmV2LnhtbFBLBQYAAAAAAwADALcAAAD4AgAAAAA=&#10;" strokecolor="black [3200]" strokeweight=".5pt">
                  <v:stroke endarrow="block" joinstyle="miter"/>
                </v:shape>
                <v:line id="Rak koppling 485" o:spid="_x0000_s1156" style="position:absolute;flip:y;visibility:visible;mso-wrap-style:square" from="21640,19579" to="28854,195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" strokecolor="black [3200]" strokeweight=".5pt">
                  <v:stroke joinstyle="miter"/>
                </v:line>
                <v:line id="Rak koppling 486" o:spid="_x0000_s1157" style="position:absolute;visibility:visible;mso-wrap-style:square" from="28854,19584" to="28854,30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" strokecolor="black [3200]" strokeweight=".5pt">
                  <v:stroke joinstyle="miter"/>
                </v:line>
                <v:shape id="Rak pilkoppling 487" o:spid="_x0000_s1158" type="#_x0000_t32" style="position:absolute;left:21640;top:30078;width:721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" strokecolor="black [3200]" strokeweight=".5pt">
                  <v:stroke endarrow="block" joinstyle="miter"/>
                </v:shape>
                <w10:anchorlock/>
              </v:group>
            </w:pict>
          </mc:Fallback>
        </mc:AlternateContent>
      </w:r>
    </w:p>
    <w:p w14:paraId="17651D86" w14:textId="5973E994" w:rsidR="00842AFC" w:rsidRDefault="001E3F1F" w:rsidP="00B26610">
      <w:r>
        <w:t xml:space="preserve">In the example above, the ellipse frame pointer is ignored. In the following example, however, we </w:t>
      </w:r>
      <w:r w:rsidR="005A5D2F">
        <w:t xml:space="preserve">let </w:t>
      </w:r>
      <w:r w:rsidR="005A5D2F" w:rsidRPr="005A5D2F">
        <w:rPr>
          <w:rStyle w:val="KeyWord0"/>
        </w:rPr>
        <w:t>f</w:t>
      </w:r>
      <w:r w:rsidR="005A5D2F">
        <w:t xml:space="preserve"> and </w:t>
      </w:r>
      <w:r w:rsidR="005A5D2F" w:rsidRPr="005A5D2F">
        <w:rPr>
          <w:rStyle w:val="KeyWord0"/>
        </w:rPr>
        <w:t>g</w:t>
      </w:r>
      <w:r w:rsidR="005A5D2F">
        <w:t xml:space="preserve"> be elliptic functions.</w:t>
      </w:r>
      <w:r w:rsidR="00225D5C">
        <w:t xml:space="preserve"> The elliptic status is marked by three dots (‘…’).</w:t>
      </w:r>
    </w:p>
    <w:p w14:paraId="39042993" w14:textId="77777777" w:rsidR="00B95260" w:rsidRDefault="00B95260" w:rsidP="00B95260">
      <w:pPr>
        <w:pStyle w:val="Code"/>
      </w:pPr>
      <w:r>
        <w:t>void main() {</w:t>
      </w:r>
    </w:p>
    <w:p w14:paraId="6FBBCBA2" w14:textId="77777777" w:rsidR="00B95260" w:rsidRDefault="00B95260" w:rsidP="00B95260">
      <w:pPr>
        <w:pStyle w:val="Code"/>
      </w:pPr>
      <w:r>
        <w:t xml:space="preserve">  int a = 1, b = 2;</w:t>
      </w:r>
    </w:p>
    <w:p w14:paraId="128000E3" w14:textId="74AD6D90" w:rsidR="00B95260" w:rsidRDefault="00B95260" w:rsidP="00B95260">
      <w:pPr>
        <w:pStyle w:val="Code"/>
      </w:pPr>
      <w:r>
        <w:t xml:space="preserve">  f(11, 12</w:t>
      </w:r>
      <w:r w:rsidR="00C1450F">
        <w:t>, 21</w:t>
      </w:r>
      <w:r>
        <w:t>);</w:t>
      </w:r>
    </w:p>
    <w:p w14:paraId="53AEC1D5" w14:textId="77777777" w:rsidR="00B95260" w:rsidRDefault="00B95260" w:rsidP="00B95260">
      <w:pPr>
        <w:pStyle w:val="Code"/>
      </w:pPr>
      <w:r>
        <w:t xml:space="preserve">  // point 1</w:t>
      </w:r>
    </w:p>
    <w:p w14:paraId="724ED926" w14:textId="77777777" w:rsidR="00B95260" w:rsidRDefault="00B95260" w:rsidP="00B95260">
      <w:pPr>
        <w:pStyle w:val="Code"/>
      </w:pPr>
      <w:r>
        <w:t>}</w:t>
      </w:r>
    </w:p>
    <w:p w14:paraId="55ED7FAA" w14:textId="77777777" w:rsidR="00B95260" w:rsidRDefault="00B95260" w:rsidP="00B95260">
      <w:pPr>
        <w:pStyle w:val="Code"/>
      </w:pPr>
    </w:p>
    <w:p w14:paraId="13477626" w14:textId="654F084A" w:rsidR="00B95260" w:rsidRDefault="00B95260" w:rsidP="00B95260">
      <w:pPr>
        <w:pStyle w:val="Code"/>
      </w:pPr>
      <w:r>
        <w:t>void f(int i, int j, ...) {</w:t>
      </w:r>
    </w:p>
    <w:p w14:paraId="378C5E08" w14:textId="77777777" w:rsidR="00B95260" w:rsidRDefault="00B95260" w:rsidP="00B95260">
      <w:pPr>
        <w:pStyle w:val="Code"/>
      </w:pPr>
      <w:r>
        <w:t xml:space="preserve">  int c = 3, d = 4;</w:t>
      </w:r>
    </w:p>
    <w:p w14:paraId="1F0024A9" w14:textId="2D269295" w:rsidR="00B95260" w:rsidRDefault="00B95260" w:rsidP="00B95260">
      <w:pPr>
        <w:pStyle w:val="Code"/>
      </w:pPr>
      <w:r>
        <w:t xml:space="preserve">  g(13, 14</w:t>
      </w:r>
      <w:r w:rsidR="00C1450F">
        <w:t>, 22, 23, 24</w:t>
      </w:r>
      <w:r>
        <w:t>);</w:t>
      </w:r>
    </w:p>
    <w:p w14:paraId="638B335F" w14:textId="77777777" w:rsidR="00B95260" w:rsidRDefault="00B95260" w:rsidP="00B95260">
      <w:pPr>
        <w:pStyle w:val="Code"/>
      </w:pPr>
      <w:r>
        <w:t xml:space="preserve">  // point 2</w:t>
      </w:r>
    </w:p>
    <w:p w14:paraId="6E3EA464" w14:textId="77777777" w:rsidR="00B95260" w:rsidRDefault="00B95260" w:rsidP="00B95260">
      <w:pPr>
        <w:pStyle w:val="Code"/>
      </w:pPr>
      <w:r>
        <w:t>}</w:t>
      </w:r>
    </w:p>
    <w:p w14:paraId="74358B35" w14:textId="77777777" w:rsidR="00B95260" w:rsidRDefault="00B95260" w:rsidP="00B95260">
      <w:pPr>
        <w:pStyle w:val="Code"/>
      </w:pPr>
    </w:p>
    <w:p w14:paraId="452A6C43" w14:textId="09F5577E" w:rsidR="00B95260" w:rsidRDefault="00B95260" w:rsidP="00B95260">
      <w:pPr>
        <w:pStyle w:val="Code"/>
      </w:pPr>
      <w:r>
        <w:lastRenderedPageBreak/>
        <w:t>void g(int k, int l, ...) {</w:t>
      </w:r>
    </w:p>
    <w:p w14:paraId="0788117F" w14:textId="77777777" w:rsidR="00B95260" w:rsidRDefault="00B95260" w:rsidP="00B95260">
      <w:pPr>
        <w:pStyle w:val="Code"/>
      </w:pPr>
      <w:r>
        <w:t xml:space="preserve">  int e = 5, f = 6;</w:t>
      </w:r>
    </w:p>
    <w:p w14:paraId="6F3E02F3" w14:textId="07D27263" w:rsidR="00B95260" w:rsidRDefault="00B95260" w:rsidP="00B95260">
      <w:pPr>
        <w:pStyle w:val="Code"/>
      </w:pPr>
      <w:r>
        <w:t>}</w:t>
      </w:r>
    </w:p>
    <w:p w14:paraId="2F7AE55B" w14:textId="6AB190C3" w:rsidR="002903DF" w:rsidRPr="00B26610" w:rsidRDefault="002903DF" w:rsidP="00B95260">
      <w:pPr>
        <w:pStyle w:val="Code"/>
      </w:pPr>
      <w:r>
        <mc:AlternateContent>
          <mc:Choice Requires="wpc">
            <w:drawing>
              <wp:inline distT="0" distB="0" distL="0" distR="0" wp14:anchorId="390B7988" wp14:editId="2623E1C8">
                <wp:extent cx="4508500" cy="3909061"/>
                <wp:effectExtent l="0" t="0" r="6350" b="0"/>
                <wp:docPr id="360" name="Arbetsyta 3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noFill/>
                        </a:ln>
                      </wpc:whole>
                      <wps:wsp>
                        <wps:cNvPr id="26" name="Textruta 26"/>
                        <wps:cNvSpPr txBox="1"/>
                        <wps:spPr>
                          <a:xfrm>
                            <a:off x="721360" y="36030"/>
                            <a:ext cx="1442720" cy="1587029"/>
                          </a:xfrm>
                          <a:prstGeom prst="rect">
                            <a:avLst/>
                          </a:prstGeom>
                          <a:solidFill>
                            <a:schemeClr val="lt1"/>
                          </a:solidFill>
                          <a:ln w="12700">
                            <a:solidFill>
                              <a:prstClr val="black"/>
                            </a:solidFill>
                          </a:ln>
                        </wps:spPr>
                        <wps:txbx>
                          <w:txbxContent>
                            <w:p w14:paraId="18BDA00A" w14:textId="77777777" w:rsidR="00206409" w:rsidRPr="00D2146B" w:rsidRDefault="0020640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6409" w:rsidRDefault="0020640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06409"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06409" w:rsidRPr="00D2146B" w:rsidRDefault="0020640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06409" w:rsidRPr="00D2146B"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06409" w:rsidRPr="00D2146B" w:rsidRDefault="0020640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06409" w:rsidRPr="00D2146B" w:rsidRDefault="0020640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06409" w:rsidRPr="00D2146B" w:rsidRDefault="00206409" w:rsidP="002903DF">
                              <w:pPr>
                                <w:spacing w:before="0" w:after="0"/>
                                <w:rPr>
                                  <w:sz w:val="18"/>
                                  <w:szCs w:val="18"/>
                                  <w:lang w:val="sv-SE"/>
                                </w:rPr>
                              </w:pPr>
                              <w:r w:rsidRPr="00D2146B">
                                <w:rPr>
                                  <w:sz w:val="18"/>
                                  <w:szCs w:val="18"/>
                                  <w:lang w:val="sv-SE"/>
                                </w:rPr>
                                <w:t>Ellipse Frame Pointer</w:t>
                              </w:r>
                            </w:p>
                            <w:p w14:paraId="5718813E" w14:textId="77777777" w:rsidR="00206409" w:rsidRPr="00D2146B" w:rsidRDefault="00206409" w:rsidP="002903DF">
                              <w:pPr>
                                <w:spacing w:before="0" w:after="0"/>
                                <w:rPr>
                                  <w:sz w:val="18"/>
                                  <w:szCs w:val="18"/>
                                  <w:lang w:val="sv-SE"/>
                                </w:rPr>
                              </w:pPr>
                              <w:r w:rsidRPr="00D2146B">
                                <w:rPr>
                                  <w:sz w:val="18"/>
                                  <w:szCs w:val="18"/>
                                  <w:lang w:val="sv-SE"/>
                                </w:rPr>
                                <w:t>Regular Frame Pointer</w:t>
                              </w:r>
                            </w:p>
                            <w:p w14:paraId="62230721" w14:textId="77777777" w:rsidR="00206409" w:rsidRPr="00D2146B" w:rsidRDefault="0020640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6409" w:rsidRPr="00D2146B" w:rsidRDefault="00206409" w:rsidP="002903DF">
                              <w:pPr>
                                <w:spacing w:before="0" w:after="0"/>
                                <w:rPr>
                                  <w:sz w:val="18"/>
                                  <w:szCs w:val="18"/>
                                  <w:lang w:val="sv-SE"/>
                                </w:rPr>
                              </w:pPr>
                            </w:p>
                            <w:p w14:paraId="3BE3217A" w14:textId="77777777" w:rsidR="00206409" w:rsidRPr="00D2146B" w:rsidRDefault="00206409" w:rsidP="002903DF">
                              <w:pPr>
                                <w:spacing w:before="0" w:after="0"/>
                                <w:rPr>
                                  <w:sz w:val="18"/>
                                  <w:szCs w:val="18"/>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Textruta 27"/>
                        <wps:cNvSpPr txBox="1"/>
                        <wps:spPr>
                          <a:xfrm>
                            <a:off x="180340" y="35999"/>
                            <a:ext cx="541020" cy="1592775"/>
                          </a:xfrm>
                          <a:prstGeom prst="rect">
                            <a:avLst/>
                          </a:prstGeom>
                          <a:solidFill>
                            <a:schemeClr val="lt1"/>
                          </a:solidFill>
                          <a:ln w="6350">
                            <a:noFill/>
                          </a:ln>
                        </wps:spPr>
                        <wps:txbx>
                          <w:txbxContent>
                            <w:p w14:paraId="13880A2F" w14:textId="77777777" w:rsidR="00206409" w:rsidRPr="00D2146B" w:rsidRDefault="00206409" w:rsidP="002903DF">
                              <w:pPr>
                                <w:spacing w:before="0" w:after="0"/>
                                <w:jc w:val="right"/>
                                <w:rPr>
                                  <w:sz w:val="18"/>
                                  <w:szCs w:val="18"/>
                                  <w:lang w:val="sv-SE"/>
                                </w:rPr>
                              </w:pPr>
                              <w:r w:rsidRPr="00D2146B">
                                <w:rPr>
                                  <w:sz w:val="18"/>
                                  <w:szCs w:val="18"/>
                                  <w:lang w:val="sv-SE"/>
                                </w:rPr>
                                <w:t>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ruta 20"/>
                        <wps:cNvSpPr txBox="1"/>
                        <wps:spPr>
                          <a:xfrm>
                            <a:off x="721360" y="1623060"/>
                            <a:ext cx="1442720" cy="1262380"/>
                          </a:xfrm>
                          <a:prstGeom prst="rect">
                            <a:avLst/>
                          </a:prstGeom>
                          <a:solidFill>
                            <a:schemeClr val="lt1"/>
                          </a:solidFill>
                          <a:ln w="12700">
                            <a:solidFill>
                              <a:prstClr val="black"/>
                            </a:solidFill>
                          </a:ln>
                        </wps:spPr>
                        <wps:txbx>
                          <w:txbxContent>
                            <w:p w14:paraId="64FB5DC7"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6409" w:rsidRDefault="0020640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06409" w:rsidRPr="00D2146B" w:rsidRDefault="00206409" w:rsidP="002903DF">
                              <w:pPr>
                                <w:spacing w:before="0" w:after="0" w:line="256" w:lineRule="auto"/>
                                <w:rPr>
                                  <w:sz w:val="18"/>
                                  <w:szCs w:val="18"/>
                                </w:rPr>
                              </w:pPr>
                              <w:r>
                                <w:rPr>
                                  <w:rFonts w:eastAsia="Calibri"/>
                                  <w:color w:val="000000"/>
                                  <w:sz w:val="18"/>
                                  <w:szCs w:val="18"/>
                                </w:rPr>
                                <w:t>Elliptic parameter: 21</w:t>
                              </w:r>
                            </w:p>
                            <w:p w14:paraId="0F8126A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p w14:paraId="28313E96"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ruta 21"/>
                        <wps:cNvSpPr txBox="1"/>
                        <wps:spPr>
                          <a:xfrm>
                            <a:off x="180340" y="1628774"/>
                            <a:ext cx="541020" cy="1266825"/>
                          </a:xfrm>
                          <a:prstGeom prst="rect">
                            <a:avLst/>
                          </a:prstGeom>
                          <a:solidFill>
                            <a:schemeClr val="lt1"/>
                          </a:solidFill>
                          <a:ln w="6350">
                            <a:noFill/>
                          </a:ln>
                        </wps:spPr>
                        <wps:txbx>
                          <w:txbxContent>
                            <w:p w14:paraId="043ABAF1" w14:textId="77777777" w:rsidR="00206409" w:rsidRPr="00D2146B" w:rsidRDefault="00206409" w:rsidP="002903DF">
                              <w:pPr>
                                <w:spacing w:before="0" w:after="0" w:line="256" w:lineRule="auto"/>
                                <w:jc w:val="right"/>
                                <w:rPr>
                                  <w:sz w:val="18"/>
                                  <w:szCs w:val="18"/>
                                  <w:lang w:val="sv-SE"/>
                                </w:rPr>
                              </w:pPr>
                              <w:r>
                                <w:rPr>
                                  <w:rFonts w:eastAsia="Calibri"/>
                                  <w:color w:val="000000"/>
                                  <w:sz w:val="18"/>
                                  <w:szCs w:val="18"/>
                                  <w:lang w:val="sv-SE"/>
                                </w:rPr>
                                <w:t>f</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Textruta 20"/>
                        <wps:cNvSpPr txBox="1"/>
                        <wps:spPr>
                          <a:xfrm>
                            <a:off x="721360" y="2885440"/>
                            <a:ext cx="1442720" cy="878840"/>
                          </a:xfrm>
                          <a:prstGeom prst="rect">
                            <a:avLst/>
                          </a:prstGeom>
                          <a:solidFill>
                            <a:schemeClr val="lt1"/>
                          </a:solidFill>
                          <a:ln w="12700">
                            <a:solidFill>
                              <a:prstClr val="black"/>
                            </a:solidFill>
                          </a:ln>
                        </wps:spPr>
                        <wps:txbx>
                          <w:txbxContent>
                            <w:p w14:paraId="5C2256BD"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p w14:paraId="48FC4ABF"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3" name="Textruta 21"/>
                        <wps:cNvSpPr txBox="1"/>
                        <wps:spPr>
                          <a:xfrm>
                            <a:off x="180340" y="2895600"/>
                            <a:ext cx="541020" cy="868679"/>
                          </a:xfrm>
                          <a:prstGeom prst="rect">
                            <a:avLst/>
                          </a:prstGeom>
                          <a:solidFill>
                            <a:schemeClr val="lt1"/>
                          </a:solidFill>
                          <a:ln w="6350">
                            <a:noFill/>
                          </a:ln>
                        </wps:spPr>
                        <wps:txbx>
                          <w:txbxContent>
                            <w:p w14:paraId="11CC6E56" w14:textId="77777777" w:rsidR="00206409" w:rsidRPr="00D2146B" w:rsidRDefault="00206409" w:rsidP="002903DF">
                              <w:pPr>
                                <w:spacing w:before="0" w:after="0" w:line="254" w:lineRule="auto"/>
                                <w:jc w:val="right"/>
                                <w:rPr>
                                  <w:sz w:val="18"/>
                                  <w:szCs w:val="18"/>
                                  <w:lang w:val="sv-SE"/>
                                </w:rPr>
                              </w:pPr>
                              <w:r>
                                <w:rPr>
                                  <w:rFonts w:eastAsia="Calibri"/>
                                  <w:color w:val="000000"/>
                                  <w:sz w:val="18"/>
                                  <w:szCs w:val="18"/>
                                  <w:lang w:val="sv-SE"/>
                                </w:rPr>
                                <w:t>main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54" name="Rak koppling 354"/>
                        <wps:cNvCnPr/>
                        <wps:spPr>
                          <a:xfrm flipV="1">
                            <a:off x="2164080" y="1303020"/>
                            <a:ext cx="360680" cy="98"/>
                          </a:xfrm>
                          <a:prstGeom prst="line">
                            <a:avLst/>
                          </a:prstGeom>
                        </wps:spPr>
                        <wps:style>
                          <a:lnRef idx="1">
                            <a:schemeClr val="dk1"/>
                          </a:lnRef>
                          <a:fillRef idx="0">
                            <a:schemeClr val="dk1"/>
                          </a:fillRef>
                          <a:effectRef idx="0">
                            <a:schemeClr val="dk1"/>
                          </a:effectRef>
                          <a:fontRef idx="minor">
                            <a:schemeClr val="tx1"/>
                          </a:fontRef>
                        </wps:style>
                        <wps:bodyPr/>
                      </wps:wsp>
                      <wps:wsp>
                        <wps:cNvPr id="355" name="Rak koppling 355"/>
                        <wps:cNvCnPr/>
                        <wps:spPr>
                          <a:xfrm>
                            <a:off x="2524760" y="1303020"/>
                            <a:ext cx="0" cy="1592580"/>
                          </a:xfrm>
                          <a:prstGeom prst="line">
                            <a:avLst/>
                          </a:prstGeom>
                        </wps:spPr>
                        <wps:style>
                          <a:lnRef idx="1">
                            <a:schemeClr val="dk1"/>
                          </a:lnRef>
                          <a:fillRef idx="0">
                            <a:schemeClr val="dk1"/>
                          </a:fillRef>
                          <a:effectRef idx="0">
                            <a:schemeClr val="dk1"/>
                          </a:effectRef>
                          <a:fontRef idx="minor">
                            <a:schemeClr val="tx1"/>
                          </a:fontRef>
                        </wps:style>
                        <wps:bodyPr/>
                      </wps:wsp>
                      <wps:wsp>
                        <wps:cNvPr id="356" name="Rak pilkoppling 356"/>
                        <wps:cNvCnPr/>
                        <wps:spPr>
                          <a:xfrm flipH="1" flipV="1">
                            <a:off x="2164080" y="2895600"/>
                            <a:ext cx="360680" cy="2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Rak koppling 357"/>
                        <wps:cNvCnPr/>
                        <wps:spPr>
                          <a:xfrm flipV="1">
                            <a:off x="2164080" y="2606040"/>
                            <a:ext cx="721360" cy="715"/>
                          </a:xfrm>
                          <a:prstGeom prst="line">
                            <a:avLst/>
                          </a:prstGeom>
                        </wps:spPr>
                        <wps:style>
                          <a:lnRef idx="1">
                            <a:schemeClr val="dk1"/>
                          </a:lnRef>
                          <a:fillRef idx="0">
                            <a:schemeClr val="dk1"/>
                          </a:fillRef>
                          <a:effectRef idx="0">
                            <a:schemeClr val="dk1"/>
                          </a:effectRef>
                          <a:fontRef idx="minor">
                            <a:schemeClr val="tx1"/>
                          </a:fontRef>
                        </wps:style>
                        <wps:bodyPr/>
                      </wps:wsp>
                      <wps:wsp>
                        <wps:cNvPr id="358" name="Rak koppling 358"/>
                        <wps:cNvCnPr/>
                        <wps:spPr>
                          <a:xfrm>
                            <a:off x="2885440" y="2606040"/>
                            <a:ext cx="0" cy="1158240"/>
                          </a:xfrm>
                          <a:prstGeom prst="line">
                            <a:avLst/>
                          </a:prstGeom>
                        </wps:spPr>
                        <wps:style>
                          <a:lnRef idx="1">
                            <a:schemeClr val="dk1"/>
                          </a:lnRef>
                          <a:fillRef idx="0">
                            <a:schemeClr val="dk1"/>
                          </a:fillRef>
                          <a:effectRef idx="0">
                            <a:schemeClr val="dk1"/>
                          </a:effectRef>
                          <a:fontRef idx="minor">
                            <a:schemeClr val="tx1"/>
                          </a:fontRef>
                        </wps:style>
                        <wps:bodyPr/>
                      </wps:wsp>
                      <wps:wsp>
                        <wps:cNvPr id="359" name="Rak pilkoppling 359"/>
                        <wps:cNvCnPr/>
                        <wps:spPr>
                          <a:xfrm flipH="1">
                            <a:off x="2164080" y="3764280"/>
                            <a:ext cx="721360" cy="4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Rak koppling 361"/>
                        <wps:cNvCnPr/>
                        <wps:spPr>
                          <a:xfrm>
                            <a:off x="2164080" y="1158240"/>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2" name="Rak koppling 362"/>
                        <wps:cNvCnPr/>
                        <wps:spPr>
                          <a:xfrm>
                            <a:off x="3238500" y="1168400"/>
                            <a:ext cx="7620" cy="1184275"/>
                          </a:xfrm>
                          <a:prstGeom prst="line">
                            <a:avLst/>
                          </a:prstGeom>
                        </wps:spPr>
                        <wps:style>
                          <a:lnRef idx="1">
                            <a:schemeClr val="dk1"/>
                          </a:lnRef>
                          <a:fillRef idx="0">
                            <a:schemeClr val="dk1"/>
                          </a:fillRef>
                          <a:effectRef idx="0">
                            <a:schemeClr val="dk1"/>
                          </a:effectRef>
                          <a:fontRef idx="minor">
                            <a:schemeClr val="tx1"/>
                          </a:fontRef>
                        </wps:style>
                        <wps:bodyPr/>
                      </wps:wsp>
                      <wps:wsp>
                        <wps:cNvPr id="363" name="Rak pilkoppling 363"/>
                        <wps:cNvCnPr/>
                        <wps:spPr>
                          <a:xfrm flipH="1">
                            <a:off x="2164080" y="2352675"/>
                            <a:ext cx="10820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4" name="Rak koppling 364"/>
                        <wps:cNvCnPr/>
                        <wps:spPr>
                          <a:xfrm>
                            <a:off x="2164080" y="2425065"/>
                            <a:ext cx="108204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Rak koppling 365"/>
                        <wps:cNvCnPr/>
                        <wps:spPr>
                          <a:xfrm>
                            <a:off x="3246120" y="2425065"/>
                            <a:ext cx="0" cy="1194435"/>
                          </a:xfrm>
                          <a:prstGeom prst="line">
                            <a:avLst/>
                          </a:prstGeom>
                        </wps:spPr>
                        <wps:style>
                          <a:lnRef idx="1">
                            <a:schemeClr val="dk1"/>
                          </a:lnRef>
                          <a:fillRef idx="0">
                            <a:schemeClr val="dk1"/>
                          </a:fillRef>
                          <a:effectRef idx="0">
                            <a:schemeClr val="dk1"/>
                          </a:effectRef>
                          <a:fontRef idx="minor">
                            <a:schemeClr val="tx1"/>
                          </a:fontRef>
                        </wps:style>
                        <wps:bodyPr/>
                      </wps:wsp>
                      <wps:wsp>
                        <wps:cNvPr id="366" name="Rak pilkoppling 366"/>
                        <wps:cNvCnPr/>
                        <wps:spPr>
                          <a:xfrm flipH="1">
                            <a:off x="2164080" y="3614420"/>
                            <a:ext cx="1076960" cy="50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90B7988" id="Arbetsyta 360" o:spid="_x0000_s1159" editas="canvas" style="width:355pt;height:307.8pt;mso-position-horizontal-relative:char;mso-position-vertical-relative:line" coordsize="45085,390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">
                <v:shape id="_x0000_s1160" type="#_x0000_t75" style="position:absolute;width:45085;height:39090;visibility:visible;mso-wrap-style:square" filled="t">
                  <v:fill o:detectmouseclick="t"/>
                  <v:path o:connecttype="none"/>
                </v:shape>
                <v:shape id="Textruta 26" o:spid="_x0000_s1161" type="#_x0000_t202" style="position:absolute;left:7213;top:360;width:14427;height:15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" fillcolor="white [3201]" strokeweight="1pt">
                  <v:textbox>
                    <w:txbxContent>
                      <w:p w14:paraId="18BDA00A" w14:textId="77777777" w:rsidR="00206409" w:rsidRPr="00D2146B" w:rsidRDefault="00206409" w:rsidP="002903DF">
                        <w:pPr>
                          <w:spacing w:before="0" w:after="0"/>
                          <w:rPr>
                            <w:sz w:val="18"/>
                            <w:szCs w:val="18"/>
                            <w:lang w:val="sv-SE"/>
                          </w:rPr>
                        </w:pPr>
                        <w:r w:rsidRPr="00D2146B">
                          <w:rPr>
                            <w:sz w:val="18"/>
                            <w:szCs w:val="18"/>
                            <w:lang w:val="sv-SE"/>
                          </w:rPr>
                          <w:t>Variable f</w:t>
                        </w:r>
                        <w:r>
                          <w:rPr>
                            <w:sz w:val="18"/>
                            <w:szCs w:val="18"/>
                            <w:lang w:val="sv-SE"/>
                          </w:rPr>
                          <w:t>: 6</w:t>
                        </w:r>
                      </w:p>
                      <w:p w14:paraId="3DB15A27" w14:textId="2304FC35" w:rsidR="00206409" w:rsidRDefault="00206409" w:rsidP="002903DF">
                        <w:pPr>
                          <w:spacing w:before="0" w:after="0"/>
                          <w:rPr>
                            <w:sz w:val="18"/>
                            <w:szCs w:val="18"/>
                            <w:lang w:val="sv-SE"/>
                          </w:rPr>
                        </w:pPr>
                        <w:r w:rsidRPr="00D2146B">
                          <w:rPr>
                            <w:sz w:val="18"/>
                            <w:szCs w:val="18"/>
                            <w:lang w:val="sv-SE"/>
                          </w:rPr>
                          <w:t>Variable e</w:t>
                        </w:r>
                        <w:r>
                          <w:rPr>
                            <w:sz w:val="18"/>
                            <w:szCs w:val="18"/>
                            <w:lang w:val="sv-SE"/>
                          </w:rPr>
                          <w:t>: 5</w:t>
                        </w:r>
                      </w:p>
                      <w:p w14:paraId="114C5440" w14:textId="0AA70AB6" w:rsidR="00206409"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24</w:t>
                        </w:r>
                      </w:p>
                      <w:p w14:paraId="661154AB" w14:textId="1B92F3D9" w:rsidR="00206409" w:rsidRPr="00D2146B" w:rsidRDefault="00206409" w:rsidP="006656C6">
                        <w:pPr>
                          <w:spacing w:before="0" w:after="0"/>
                          <w:rPr>
                            <w:sz w:val="18"/>
                            <w:szCs w:val="18"/>
                            <w:lang w:val="sv-SE"/>
                          </w:rPr>
                        </w:pPr>
                        <w:r>
                          <w:rPr>
                            <w:rFonts w:eastAsia="Calibri"/>
                            <w:color w:val="000000"/>
                            <w:sz w:val="18"/>
                            <w:szCs w:val="18"/>
                          </w:rPr>
                          <w:t>Elliptic</w:t>
                        </w:r>
                        <w:r>
                          <w:rPr>
                            <w:sz w:val="18"/>
                            <w:szCs w:val="18"/>
                            <w:lang w:val="sv-SE"/>
                          </w:rPr>
                          <w:t xml:space="preserve"> parameter: 23</w:t>
                        </w:r>
                      </w:p>
                      <w:p w14:paraId="740B06D0" w14:textId="77F4CF11" w:rsidR="00206409" w:rsidRPr="00D2146B" w:rsidRDefault="00206409" w:rsidP="002903DF">
                        <w:pPr>
                          <w:spacing w:before="0" w:after="0"/>
                          <w:rPr>
                            <w:sz w:val="18"/>
                            <w:szCs w:val="18"/>
                            <w:lang w:val="sv-SE"/>
                          </w:rPr>
                        </w:pPr>
                        <w:r>
                          <w:rPr>
                            <w:rFonts w:eastAsia="Calibri"/>
                            <w:color w:val="000000"/>
                            <w:sz w:val="18"/>
                            <w:szCs w:val="18"/>
                          </w:rPr>
                          <w:t>Elliptic</w:t>
                        </w:r>
                        <w:r>
                          <w:rPr>
                            <w:sz w:val="18"/>
                            <w:szCs w:val="18"/>
                            <w:lang w:val="sv-SE"/>
                          </w:rPr>
                          <w:t xml:space="preserve"> parameter: 22</w:t>
                        </w:r>
                      </w:p>
                      <w:p w14:paraId="57DC5EB0" w14:textId="77777777" w:rsidR="00206409" w:rsidRPr="00D2146B" w:rsidRDefault="00206409" w:rsidP="002903DF">
                        <w:pPr>
                          <w:spacing w:before="0" w:after="0"/>
                          <w:rPr>
                            <w:sz w:val="18"/>
                            <w:szCs w:val="18"/>
                            <w:lang w:val="sv-SE"/>
                          </w:rPr>
                        </w:pPr>
                        <w:r w:rsidRPr="00D2146B">
                          <w:rPr>
                            <w:sz w:val="18"/>
                            <w:szCs w:val="18"/>
                            <w:lang w:val="sv-SE"/>
                          </w:rPr>
                          <w:t>Parameter l</w:t>
                        </w:r>
                        <w:r>
                          <w:rPr>
                            <w:sz w:val="18"/>
                            <w:szCs w:val="18"/>
                            <w:lang w:val="sv-SE"/>
                          </w:rPr>
                          <w:t>: 14</w:t>
                        </w:r>
                      </w:p>
                      <w:p w14:paraId="3C295B95" w14:textId="77777777" w:rsidR="00206409" w:rsidRPr="00D2146B" w:rsidRDefault="00206409" w:rsidP="002903DF">
                        <w:pPr>
                          <w:spacing w:before="0" w:after="0"/>
                          <w:rPr>
                            <w:sz w:val="18"/>
                            <w:szCs w:val="18"/>
                            <w:lang w:val="sv-SE"/>
                          </w:rPr>
                        </w:pPr>
                        <w:r w:rsidRPr="00D2146B">
                          <w:rPr>
                            <w:sz w:val="18"/>
                            <w:szCs w:val="18"/>
                            <w:lang w:val="sv-SE"/>
                          </w:rPr>
                          <w:t>Parameter k</w:t>
                        </w:r>
                        <w:r>
                          <w:rPr>
                            <w:sz w:val="18"/>
                            <w:szCs w:val="18"/>
                            <w:lang w:val="sv-SE"/>
                          </w:rPr>
                          <w:t>: 13</w:t>
                        </w:r>
                      </w:p>
                      <w:p w14:paraId="19AB2E36" w14:textId="77777777" w:rsidR="00206409" w:rsidRPr="00D2146B" w:rsidRDefault="00206409" w:rsidP="002903DF">
                        <w:pPr>
                          <w:spacing w:before="0" w:after="0"/>
                          <w:rPr>
                            <w:sz w:val="18"/>
                            <w:szCs w:val="18"/>
                            <w:lang w:val="sv-SE"/>
                          </w:rPr>
                        </w:pPr>
                        <w:r w:rsidRPr="00D2146B">
                          <w:rPr>
                            <w:sz w:val="18"/>
                            <w:szCs w:val="18"/>
                            <w:lang w:val="sv-SE"/>
                          </w:rPr>
                          <w:t>Ellipse Frame Pointer</w:t>
                        </w:r>
                      </w:p>
                      <w:p w14:paraId="5718813E" w14:textId="77777777" w:rsidR="00206409" w:rsidRPr="00D2146B" w:rsidRDefault="00206409" w:rsidP="002903DF">
                        <w:pPr>
                          <w:spacing w:before="0" w:after="0"/>
                          <w:rPr>
                            <w:sz w:val="18"/>
                            <w:szCs w:val="18"/>
                            <w:lang w:val="sv-SE"/>
                          </w:rPr>
                        </w:pPr>
                        <w:r w:rsidRPr="00D2146B">
                          <w:rPr>
                            <w:sz w:val="18"/>
                            <w:szCs w:val="18"/>
                            <w:lang w:val="sv-SE"/>
                          </w:rPr>
                          <w:t>Regular Frame Pointer</w:t>
                        </w:r>
                      </w:p>
                      <w:p w14:paraId="62230721" w14:textId="77777777" w:rsidR="00206409" w:rsidRPr="00D2146B" w:rsidRDefault="00206409" w:rsidP="002903DF">
                        <w:pPr>
                          <w:spacing w:before="0" w:after="0"/>
                          <w:rPr>
                            <w:sz w:val="18"/>
                            <w:szCs w:val="18"/>
                            <w:lang w:val="sv-SE"/>
                          </w:rPr>
                        </w:pPr>
                        <w:r w:rsidRPr="00D2146B">
                          <w:rPr>
                            <w:sz w:val="18"/>
                            <w:szCs w:val="18"/>
                            <w:lang w:val="sv-SE"/>
                          </w:rPr>
                          <w:t>Return Address</w:t>
                        </w:r>
                        <w:r>
                          <w:rPr>
                            <w:sz w:val="18"/>
                            <w:szCs w:val="18"/>
                            <w:lang w:val="sv-SE"/>
                          </w:rPr>
                          <w:t>: point 2</w:t>
                        </w:r>
                      </w:p>
                      <w:p w14:paraId="74D5747F" w14:textId="77777777" w:rsidR="00206409" w:rsidRPr="00D2146B" w:rsidRDefault="00206409" w:rsidP="002903DF">
                        <w:pPr>
                          <w:spacing w:before="0" w:after="0"/>
                          <w:rPr>
                            <w:sz w:val="18"/>
                            <w:szCs w:val="18"/>
                            <w:lang w:val="sv-SE"/>
                          </w:rPr>
                        </w:pPr>
                      </w:p>
                      <w:p w14:paraId="3BE3217A" w14:textId="77777777" w:rsidR="00206409" w:rsidRPr="00D2146B" w:rsidRDefault="00206409" w:rsidP="002903DF">
                        <w:pPr>
                          <w:spacing w:before="0" w:after="0"/>
                          <w:rPr>
                            <w:sz w:val="18"/>
                            <w:szCs w:val="18"/>
                            <w:lang w:val="sv-SE"/>
                          </w:rPr>
                        </w:pPr>
                      </w:p>
                    </w:txbxContent>
                  </v:textbox>
                </v:shape>
                <v:shape id="Textruta 27" o:spid="_x0000_s1162" type="#_x0000_t202" style="position:absolute;left:1803;top:359;width:5410;height:159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" fillcolor="white [3201]" stroked="f" strokeweight=".5pt">
                  <v:textbox>
                    <w:txbxContent>
                      <w:p w14:paraId="13880A2F" w14:textId="77777777" w:rsidR="00206409" w:rsidRPr="00D2146B" w:rsidRDefault="00206409" w:rsidP="002903DF">
                        <w:pPr>
                          <w:spacing w:before="0" w:after="0"/>
                          <w:jc w:val="right"/>
                          <w:rPr>
                            <w:sz w:val="18"/>
                            <w:szCs w:val="18"/>
                            <w:lang w:val="sv-SE"/>
                          </w:rPr>
                        </w:pPr>
                        <w:r w:rsidRPr="00D2146B">
                          <w:rPr>
                            <w:sz w:val="18"/>
                            <w:szCs w:val="18"/>
                            <w:lang w:val="sv-SE"/>
                          </w:rPr>
                          <w:t>g</w:t>
                        </w:r>
                      </w:p>
                    </w:txbxContent>
                  </v:textbox>
                </v:shape>
                <v:shape id="Textruta 20" o:spid="_x0000_s1163" type="#_x0000_t202" style="position:absolute;left:7213;top:16230;width:14427;height:126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" fillcolor="white [3201]" strokeweight="1pt">
                  <v:textbox>
                    <w:txbxContent>
                      <w:p w14:paraId="64FB5DC7"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Variable </w:t>
                        </w:r>
                        <w:r>
                          <w:rPr>
                            <w:rFonts w:eastAsia="Calibri"/>
                            <w:color w:val="000000"/>
                            <w:sz w:val="18"/>
                            <w:szCs w:val="18"/>
                          </w:rPr>
                          <w:t>d: 4</w:t>
                        </w:r>
                      </w:p>
                      <w:p w14:paraId="1A4977AF" w14:textId="39DD37EA" w:rsidR="00206409" w:rsidRDefault="00206409" w:rsidP="002903DF">
                        <w:pPr>
                          <w:spacing w:before="0" w:after="0" w:line="256" w:lineRule="auto"/>
                          <w:rPr>
                            <w:rFonts w:eastAsia="Calibri"/>
                            <w:color w:val="000000"/>
                            <w:sz w:val="18"/>
                            <w:szCs w:val="18"/>
                          </w:rPr>
                        </w:pPr>
                        <w:r w:rsidRPr="00D2146B">
                          <w:rPr>
                            <w:rFonts w:eastAsia="Calibri"/>
                            <w:color w:val="000000"/>
                            <w:sz w:val="18"/>
                            <w:szCs w:val="18"/>
                          </w:rPr>
                          <w:t xml:space="preserve">Variable </w:t>
                        </w:r>
                        <w:r>
                          <w:rPr>
                            <w:rFonts w:eastAsia="Calibri"/>
                            <w:color w:val="000000"/>
                            <w:sz w:val="18"/>
                            <w:szCs w:val="18"/>
                          </w:rPr>
                          <w:t>c: 3</w:t>
                        </w:r>
                      </w:p>
                      <w:p w14:paraId="76B6D61C" w14:textId="3A6AFDB6" w:rsidR="00206409" w:rsidRPr="00D2146B" w:rsidRDefault="00206409" w:rsidP="002903DF">
                        <w:pPr>
                          <w:spacing w:before="0" w:after="0" w:line="256" w:lineRule="auto"/>
                          <w:rPr>
                            <w:sz w:val="18"/>
                            <w:szCs w:val="18"/>
                          </w:rPr>
                        </w:pPr>
                        <w:r>
                          <w:rPr>
                            <w:rFonts w:eastAsia="Calibri"/>
                            <w:color w:val="000000"/>
                            <w:sz w:val="18"/>
                            <w:szCs w:val="18"/>
                          </w:rPr>
                          <w:t>Elliptic parameter: 21</w:t>
                        </w:r>
                      </w:p>
                      <w:p w14:paraId="0F8126A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j: 12</w:t>
                        </w:r>
                      </w:p>
                      <w:p w14:paraId="68B3AED9"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xml:space="preserve">Parameter </w:t>
                        </w:r>
                        <w:r>
                          <w:rPr>
                            <w:rFonts w:eastAsia="Calibri"/>
                            <w:color w:val="000000"/>
                            <w:sz w:val="18"/>
                            <w:szCs w:val="18"/>
                          </w:rPr>
                          <w:t>i: 11</w:t>
                        </w:r>
                      </w:p>
                      <w:p w14:paraId="5047BC28"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Ellipse Frame Pointer</w:t>
                        </w:r>
                      </w:p>
                      <w:p w14:paraId="6B0A3800"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Regular Frame Pointer</w:t>
                        </w:r>
                      </w:p>
                      <w:p w14:paraId="0213404E"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Return Address</w:t>
                        </w:r>
                        <w:r>
                          <w:rPr>
                            <w:rFonts w:eastAsia="Calibri"/>
                            <w:color w:val="000000"/>
                            <w:sz w:val="18"/>
                            <w:szCs w:val="18"/>
                          </w:rPr>
                          <w:t>: point 1</w:t>
                        </w:r>
                      </w:p>
                      <w:p w14:paraId="37969DD1"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p w14:paraId="28313E96" w14:textId="77777777" w:rsidR="00206409" w:rsidRPr="00D2146B" w:rsidRDefault="00206409" w:rsidP="002903DF">
                        <w:pPr>
                          <w:spacing w:before="0" w:after="0" w:line="256" w:lineRule="auto"/>
                          <w:rPr>
                            <w:sz w:val="18"/>
                            <w:szCs w:val="18"/>
                          </w:rPr>
                        </w:pPr>
                        <w:r w:rsidRPr="00D2146B">
                          <w:rPr>
                            <w:rFonts w:eastAsia="Calibri"/>
                            <w:color w:val="000000"/>
                            <w:sz w:val="18"/>
                            <w:szCs w:val="18"/>
                          </w:rPr>
                          <w:t> </w:t>
                        </w:r>
                      </w:p>
                    </w:txbxContent>
                  </v:textbox>
                </v:shape>
                <v:shape id="Textruta 21" o:spid="_x0000_s1164" type="#_x0000_t202" style="position:absolute;left:1803;top:16287;width:5410;height:126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" fillcolor="white [3201]" stroked="f" strokeweight=".5pt">
                  <v:textbox>
                    <w:txbxContent>
                      <w:p w14:paraId="043ABAF1" w14:textId="77777777" w:rsidR="00206409" w:rsidRPr="00D2146B" w:rsidRDefault="00206409" w:rsidP="002903DF">
                        <w:pPr>
                          <w:spacing w:before="0" w:after="0" w:line="256" w:lineRule="auto"/>
                          <w:jc w:val="right"/>
                          <w:rPr>
                            <w:sz w:val="18"/>
                            <w:szCs w:val="18"/>
                            <w:lang w:val="sv-SE"/>
                          </w:rPr>
                        </w:pPr>
                        <w:r>
                          <w:rPr>
                            <w:rFonts w:eastAsia="Calibri"/>
                            <w:color w:val="000000"/>
                            <w:sz w:val="18"/>
                            <w:szCs w:val="18"/>
                            <w:lang w:val="sv-SE"/>
                          </w:rPr>
                          <w:t>f</w:t>
                        </w:r>
                      </w:p>
                    </w:txbxContent>
                  </v:textbox>
                </v:shape>
                <v:shape id="Textruta 20" o:spid="_x0000_s1165" type="#_x0000_t202" style="position:absolute;left:7213;top:28854;width:14427;height:87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" fillcolor="white [3201]" strokeweight="1pt">
                  <v:textbox>
                    <w:txbxContent>
                      <w:p w14:paraId="5C2256BD"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b: 2</w:t>
                        </w:r>
                      </w:p>
                      <w:p w14:paraId="2C666A6D" w14:textId="08667EC5" w:rsidR="00206409" w:rsidRPr="00D2146B" w:rsidRDefault="00206409" w:rsidP="002903DF">
                        <w:pPr>
                          <w:spacing w:before="0" w:after="0" w:line="254" w:lineRule="auto"/>
                          <w:rPr>
                            <w:sz w:val="18"/>
                            <w:szCs w:val="18"/>
                          </w:rPr>
                        </w:pPr>
                        <w:r w:rsidRPr="00D2146B">
                          <w:rPr>
                            <w:rFonts w:eastAsia="Calibri"/>
                            <w:color w:val="000000"/>
                            <w:sz w:val="18"/>
                            <w:szCs w:val="18"/>
                          </w:rPr>
                          <w:t xml:space="preserve">Variable </w:t>
                        </w:r>
                        <w:r>
                          <w:rPr>
                            <w:rFonts w:eastAsia="Calibri"/>
                            <w:color w:val="000000"/>
                            <w:sz w:val="18"/>
                            <w:szCs w:val="18"/>
                          </w:rPr>
                          <w:t>a: 1</w:t>
                        </w:r>
                      </w:p>
                      <w:p w14:paraId="700DA24C"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Ellipse Frame Pointer</w:t>
                        </w:r>
                      </w:p>
                      <w:p w14:paraId="5618417B"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Regular Frame Pointer</w:t>
                        </w:r>
                      </w:p>
                      <w:p w14:paraId="7B94FFE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Return Address</w:t>
                        </w:r>
                        <w:r>
                          <w:rPr>
                            <w:rFonts w:eastAsia="Calibri"/>
                            <w:color w:val="000000"/>
                            <w:sz w:val="18"/>
                            <w:szCs w:val="18"/>
                          </w:rPr>
                          <w:t>: 0</w:t>
                        </w:r>
                      </w:p>
                      <w:p w14:paraId="1E29E9D5"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p w14:paraId="48FC4ABF" w14:textId="77777777" w:rsidR="00206409" w:rsidRPr="00D2146B" w:rsidRDefault="00206409" w:rsidP="002903DF">
                        <w:pPr>
                          <w:spacing w:before="0" w:after="0" w:line="254" w:lineRule="auto"/>
                          <w:rPr>
                            <w:sz w:val="18"/>
                            <w:szCs w:val="18"/>
                          </w:rPr>
                        </w:pPr>
                        <w:r w:rsidRPr="00D2146B">
                          <w:rPr>
                            <w:rFonts w:eastAsia="Calibri"/>
                            <w:color w:val="000000"/>
                            <w:sz w:val="18"/>
                            <w:szCs w:val="18"/>
                          </w:rPr>
                          <w:t> </w:t>
                        </w:r>
                      </w:p>
                    </w:txbxContent>
                  </v:textbox>
                </v:shape>
                <v:shape id="Textruta 21" o:spid="_x0000_s1166" type="#_x0000_t202" style="position:absolute;left:1803;top:28956;width:5410;height:86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" fillcolor="white [3201]" stroked="f" strokeweight=".5pt">
                  <v:textbox>
                    <w:txbxContent>
                      <w:p w14:paraId="11CC6E56" w14:textId="77777777" w:rsidR="00206409" w:rsidRPr="00D2146B" w:rsidRDefault="00206409" w:rsidP="002903DF">
                        <w:pPr>
                          <w:spacing w:before="0" w:after="0" w:line="254" w:lineRule="auto"/>
                          <w:jc w:val="right"/>
                          <w:rPr>
                            <w:sz w:val="18"/>
                            <w:szCs w:val="18"/>
                            <w:lang w:val="sv-SE"/>
                          </w:rPr>
                        </w:pPr>
                        <w:r>
                          <w:rPr>
                            <w:rFonts w:eastAsia="Calibri"/>
                            <w:color w:val="000000"/>
                            <w:sz w:val="18"/>
                            <w:szCs w:val="18"/>
                            <w:lang w:val="sv-SE"/>
                          </w:rPr>
                          <w:t>main</w:t>
                        </w:r>
                      </w:p>
                    </w:txbxContent>
                  </v:textbox>
                </v:shape>
                <v:line id="Rak koppling 354" o:spid="_x0000_s1167" style="position:absolute;flip:y;visibility:visible;mso-wrap-style:square" from="21640,13030" to="25247,130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" strokecolor="black [3200]" strokeweight=".5pt">
                  <v:stroke joinstyle="miter"/>
                </v:line>
                <v:line id="Rak koppling 355" o:spid="_x0000_s1168" style="position:absolute;visibility:visible;mso-wrap-style:square" from="25247,13030" to="25247,28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" strokecolor="black [3200]" strokeweight=".5pt">
                  <v:stroke joinstyle="miter"/>
                </v:line>
                <v:shape id="Rak pilkoppling 356" o:spid="_x0000_s1169" type="#_x0000_t32" style="position:absolute;left:21640;top:28956;width:3607;height: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" strokecolor="black [3200]" strokeweight=".5pt">
                  <v:stroke endarrow="block" joinstyle="miter"/>
                </v:shape>
                <v:line id="Rak koppling 357" o:spid="_x0000_s1170" style="position:absolute;flip:y;visibility:visible;mso-wrap-style:square" from="21640,26060" to="28854,260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" strokecolor="black [3200]" strokeweight=".5pt">
                  <v:stroke joinstyle="miter"/>
                </v:line>
                <v:line id="Rak koppling 358" o:spid="_x0000_s1171" style="position:absolute;visibility:visible;mso-wrap-style:square" from="28854,26060" to="28854,376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" strokecolor="black [3200]" strokeweight=".5pt">
                  <v:stroke joinstyle="miter"/>
                </v:line>
                <v:shape id="Rak pilkoppling 359" o:spid="_x0000_s1172" type="#_x0000_t32" style="position:absolute;left:21640;top:37642;width:7214;height: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" strokecolor="black [3200]" strokeweight=".5pt">
                  <v:stroke endarrow="block" joinstyle="miter"/>
                </v:shape>
                <v:line id="Rak koppling 361" o:spid="_x0000_s1173" style="position:absolute;visibility:visible;mso-wrap-style:square" from="21640,11582" to="32461,115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" strokecolor="black [3200]" strokeweight=".5pt">
                  <v:stroke joinstyle="miter"/>
                </v:line>
                <v:line id="Rak koppling 362" o:spid="_x0000_s1174" style="position:absolute;visibility:visible;mso-wrap-style:square" from="32385,11684" to="32461,2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" strokecolor="black [3200]" strokeweight=".5pt">
                  <v:stroke joinstyle="miter"/>
                </v:line>
                <v:shape id="Rak pilkoppling 363" o:spid="_x0000_s1175" type="#_x0000_t32" style="position:absolute;left:21640;top:23526;width:1082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" strokecolor="black [3200]" strokeweight=".5pt">
                  <v:stroke endarrow="block" joinstyle="miter"/>
                </v:shape>
                <v:line id="Rak koppling 364" o:spid="_x0000_s1176" style="position:absolute;visibility:visible;mso-wrap-style:square" from="21640,24250" to="32461,24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7WqxgAAANwAAAAPAAAAZHJzL2Rvd25yZXYueG1sRI/dasJA&#10;FITvC77DcgRvim6qRT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j+e1qsYAAADcAAAA&#10;DwAAAAAAAAAAAAAAAAAHAgAAZHJzL2Rvd25yZXYueG1sUEsFBgAAAAADAAMAtwAAAPoCAAAAAA==&#10;" strokecolor="black [3200]" strokeweight=".5pt">
                  <v:stroke joinstyle="miter"/>
                </v:line>
                <v:line id="Rak koppling 365" o:spid="_x0000_s1177" style="position:absolute;visibility:visible;mso-wrap-style:square" from="32461,24250" to="32461,361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" strokecolor="black [3200]" strokeweight=".5pt">
                  <v:stroke joinstyle="miter"/>
                </v:line>
                <v:shape id="Rak pilkoppling 366" o:spid="_x0000_s1178" type="#_x0000_t32" style="position:absolute;left:21640;top:36144;width:10770;height:5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" strokecolor="black [3200]" strokeweight=".5pt">
                  <v:stroke endarrow="block" joinstyle="miter"/>
                </v:shape>
                <w10:anchorlock/>
              </v:group>
            </w:pict>
          </mc:Fallback>
        </mc:AlternateContent>
      </w:r>
    </w:p>
    <w:p w14:paraId="1D858D79" w14:textId="7A9EABB3" w:rsidR="00DA7E64" w:rsidRDefault="00DA7E64" w:rsidP="00DA7E64">
      <w:bookmarkStart w:id="487" w:name="_Toc49764401"/>
      <w:r w:rsidRPr="0063589A">
        <w:t xml:space="preserve">The </w:t>
      </w:r>
      <w:r w:rsidR="0063589A">
        <w:t>e</w:t>
      </w:r>
      <w:r w:rsidR="0063589A" w:rsidRPr="0063589A">
        <w:t xml:space="preserve">lliptic </w:t>
      </w:r>
      <w:r w:rsidRPr="0063589A">
        <w:t>p</w:t>
      </w:r>
      <w:r>
        <w:t xml:space="preserve">arameters are stored after the </w:t>
      </w:r>
      <w:r w:rsidR="0063589A">
        <w:t xml:space="preserve">regular parameters in the activation record. </w:t>
      </w:r>
      <w:r w:rsidR="001C40D2">
        <w:t xml:space="preserve">Similar to the </w:t>
      </w:r>
      <w:r w:rsidR="001A2322">
        <w:t>previous</w:t>
      </w:r>
      <w:r w:rsidR="001C40D2">
        <w:t xml:space="preserve"> example, t</w:t>
      </w:r>
      <w:r w:rsidR="0063589A">
        <w:t xml:space="preserve">he </w:t>
      </w:r>
      <w:r w:rsidR="004A5367">
        <w:t xml:space="preserve">regular frame pointers point at the beginning of the </w:t>
      </w:r>
      <w:r w:rsidR="001C40D2">
        <w:t xml:space="preserve">activation record of the </w:t>
      </w:r>
      <w:r w:rsidR="001A2322">
        <w:t>calling</w:t>
      </w:r>
      <w:r w:rsidR="001C40D2">
        <w:t xml:space="preserve"> </w:t>
      </w:r>
      <w:r w:rsidR="001A2322">
        <w:t>function</w:t>
      </w:r>
      <w:r w:rsidR="001C40D2">
        <w:t>. However, the ellipse frame pointers poin</w:t>
      </w:r>
      <w:r w:rsidR="001A2322">
        <w:t>ts</w:t>
      </w:r>
      <w:r w:rsidR="001C40D2">
        <w:t xml:space="preserve"> at the beginning of the </w:t>
      </w:r>
      <w:r w:rsidR="001A2322">
        <w:t xml:space="preserve">activation record of the calling function, plus the size of the elliptic parameters. </w:t>
      </w:r>
      <w:r w:rsidR="00FA2BB3">
        <w:t>For the sake of argument, l</w:t>
      </w:r>
      <w:r w:rsidR="001A2322">
        <w:t>et us assume that an integer value allocates four bytes</w:t>
      </w:r>
      <w:r w:rsidR="00FA2BB3">
        <w:t xml:space="preserve">. </w:t>
      </w:r>
      <w:r w:rsidR="00D40D96">
        <w:t xml:space="preserve">Then </w:t>
      </w:r>
      <w:r w:rsidR="00FA2BB3">
        <w:t xml:space="preserve">the ellipse frame pointer of </w:t>
      </w:r>
      <w:r w:rsidR="00FA2BB3" w:rsidRPr="00FA2BB3">
        <w:rPr>
          <w:rStyle w:val="KeyWord0"/>
        </w:rPr>
        <w:t>f</w:t>
      </w:r>
      <w:r w:rsidR="00FA2BB3">
        <w:t xml:space="preserve"> is the regular frame pointer plus four bytes (one integer value). The ellipse frame pointer of </w:t>
      </w:r>
      <w:r w:rsidR="00FA2BB3" w:rsidRPr="00FA2BB3">
        <w:rPr>
          <w:rStyle w:val="KeyWord0"/>
        </w:rPr>
        <w:t>g</w:t>
      </w:r>
      <w:r w:rsidR="00FA2BB3">
        <w:t xml:space="preserve"> </w:t>
      </w:r>
      <w:r w:rsidR="00D40D96">
        <w:t>the regular frame pointer plus twelve bytes (three integer values).</w:t>
      </w:r>
      <w:r w:rsidR="00551130">
        <w:t xml:space="preserve"> When refereeing to parameters in an ecliptic function, the regular frame pointer is used, and when refereeing to variables, the ellipse frame pointer is used.</w:t>
      </w:r>
      <w:r w:rsidR="00201895">
        <w:t xml:space="preserve"> The ellipse parameters </w:t>
      </w:r>
      <w:r w:rsidR="00E63AE7">
        <w:t>are</w:t>
      </w:r>
      <w:r w:rsidR="00201895">
        <w:t xml:space="preserve"> </w:t>
      </w:r>
      <w:r w:rsidR="00E63AE7">
        <w:t xml:space="preserve">accessible by using address of the last regular parameter (it has to be at least one) and reading the values by increase the address, which is </w:t>
      </w:r>
      <w:r w:rsidR="00C347ED">
        <w:t xml:space="preserve">the task of </w:t>
      </w:r>
      <w:r w:rsidR="00E63AE7">
        <w:t xml:space="preserve">the macros </w:t>
      </w:r>
      <w:r w:rsidR="007B7478" w:rsidRPr="00C347ED">
        <w:rPr>
          <w:rStyle w:val="KeyWord0"/>
        </w:rPr>
        <w:t>va_list</w:t>
      </w:r>
      <w:r w:rsidR="007B7478">
        <w:t xml:space="preserve">, </w:t>
      </w:r>
      <w:r w:rsidR="007B7478" w:rsidRPr="00C347ED">
        <w:rPr>
          <w:rStyle w:val="KeyWord0"/>
        </w:rPr>
        <w:t>va_start</w:t>
      </w:r>
      <w:r w:rsidR="007B7478">
        <w:t xml:space="preserve">, and </w:t>
      </w:r>
      <w:r w:rsidR="007B7478" w:rsidRPr="00C347ED">
        <w:rPr>
          <w:rStyle w:val="KeyWord0"/>
        </w:rPr>
        <w:t>va_arg</w:t>
      </w:r>
      <w:r w:rsidR="007B7478">
        <w:t xml:space="preserve"> in the </w:t>
      </w:r>
      <w:r w:rsidR="007B7478" w:rsidRPr="00C347ED">
        <w:rPr>
          <w:rStyle w:val="KeyWord0"/>
        </w:rPr>
        <w:t>stdarg</w:t>
      </w:r>
      <w:r w:rsidR="007B7478">
        <w:t xml:space="preserve"> </w:t>
      </w:r>
      <w:r w:rsidR="00C347ED">
        <w:t>standard library.</w:t>
      </w:r>
    </w:p>
    <w:p w14:paraId="185BB847" w14:textId="49996A08" w:rsidR="00694D32" w:rsidRPr="00694D32" w:rsidRDefault="00694D32" w:rsidP="00B25DBF">
      <w:pPr>
        <w:pStyle w:val="Rubrik2"/>
      </w:pPr>
      <w:r>
        <w:t>Assembly Operator</w:t>
      </w:r>
      <w:bookmarkEnd w:id="487"/>
    </w:p>
    <w:p w14:paraId="75530511" w14:textId="5DF70300" w:rsidR="00EF68C0" w:rsidRDefault="00234E9D" w:rsidP="005D6FD0">
      <w:r>
        <w:t>Like the middle code operators, we also have the assembly code operators.</w:t>
      </w:r>
      <w:r w:rsidR="00F05642">
        <w:t xml:space="preserve"> </w:t>
      </w:r>
      <w:r w:rsidR="00665408">
        <w:t xml:space="preserve">Several operators come in </w:t>
      </w:r>
      <w:r w:rsidR="00F05642">
        <w:t xml:space="preserve">several </w:t>
      </w:r>
      <w:r w:rsidR="00284871">
        <w:t>varieties</w:t>
      </w:r>
      <w:r w:rsidR="00F05642">
        <w:t xml:space="preserve">. For instance, </w:t>
      </w:r>
      <w:r w:rsidR="00D41DFA">
        <w:t xml:space="preserve">the </w:t>
      </w:r>
      <w:r w:rsidR="00D41DFA" w:rsidRPr="00F33118">
        <w:rPr>
          <w:rStyle w:val="KeyWord0"/>
        </w:rPr>
        <w:t>add</w:t>
      </w:r>
      <w:r w:rsidR="00D41DFA">
        <w:t xml:space="preserve"> instruction comes in the base form, which is used when a register is </w:t>
      </w:r>
      <w:r w:rsidR="00BE4698">
        <w:t>involved</w:t>
      </w:r>
      <w:r w:rsidR="00D41DFA">
        <w:t xml:space="preserve">, like </w:t>
      </w:r>
      <w:r w:rsidR="00D41DFA" w:rsidRPr="00D41DFA">
        <w:rPr>
          <w:rStyle w:val="KeyWord0"/>
        </w:rPr>
        <w:t>add</w:t>
      </w:r>
      <w:r w:rsidR="00D41DFA">
        <w:t xml:space="preserve"> </w:t>
      </w:r>
      <w:r w:rsidR="00D41DFA" w:rsidRPr="00D41DFA">
        <w:rPr>
          <w:rStyle w:val="KeyWord0"/>
        </w:rPr>
        <w:t>ax,</w:t>
      </w:r>
      <w:r w:rsidR="00D41DFA">
        <w:t xml:space="preserve"> </w:t>
      </w:r>
      <w:r w:rsidR="00D41DFA" w:rsidRPr="00D41DFA">
        <w:rPr>
          <w:rStyle w:val="KeyWord0"/>
        </w:rPr>
        <w:t>123</w:t>
      </w:r>
      <w:r w:rsidR="00853286">
        <w:t xml:space="preserve">, </w:t>
      </w:r>
      <w:r w:rsidR="00853286">
        <w:rPr>
          <w:rStyle w:val="KeyWord0"/>
        </w:rPr>
        <w:t>sub</w:t>
      </w:r>
      <w:r w:rsidR="00853286">
        <w:t xml:space="preserve"> </w:t>
      </w:r>
      <w:r w:rsidR="00853286" w:rsidRPr="00D41DFA">
        <w:rPr>
          <w:rStyle w:val="KeyWord0"/>
        </w:rPr>
        <w:t>ax,</w:t>
      </w:r>
      <w:r w:rsidR="00853286">
        <w:t xml:space="preserve"> </w:t>
      </w:r>
      <w:r w:rsidR="00853286">
        <w:rPr>
          <w:rStyle w:val="KeyWord0"/>
        </w:rPr>
        <w:t>[bp + 2]</w:t>
      </w:r>
      <w:r w:rsidR="00853286">
        <w:t xml:space="preserve"> or </w:t>
      </w:r>
      <w:r w:rsidR="00853286">
        <w:rPr>
          <w:rStyle w:val="KeyWord0"/>
        </w:rPr>
        <w:t>xor</w:t>
      </w:r>
      <w:r w:rsidR="00853286">
        <w:t xml:space="preserve"> </w:t>
      </w:r>
      <w:r w:rsidR="00853286">
        <w:rPr>
          <w:rStyle w:val="KeyWord0"/>
        </w:rPr>
        <w:t>[count], bx</w:t>
      </w:r>
      <w:r w:rsidR="00853286">
        <w:t xml:space="preserve">. </w:t>
      </w:r>
      <w:r w:rsidR="00D41DFA">
        <w:t xml:space="preserve">The other varieties are used when there is no register </w:t>
      </w:r>
      <w:r w:rsidR="00BE4698">
        <w:t>involved</w:t>
      </w:r>
      <w:r w:rsidR="00D41DFA">
        <w:t xml:space="preserve">, </w:t>
      </w:r>
      <w:r w:rsidR="008B1AF3">
        <w:t xml:space="preserve">and we therefore </w:t>
      </w:r>
      <w:r w:rsidR="00D41DFA">
        <w:t xml:space="preserve">have to </w:t>
      </w:r>
      <w:r w:rsidR="00665408">
        <w:t>specify</w:t>
      </w:r>
      <w:r w:rsidR="00D41DFA">
        <w:t xml:space="preserve"> the size of the value to be assigned, like </w:t>
      </w:r>
      <w:r w:rsidR="00D41DFA" w:rsidRPr="00D41DFA">
        <w:rPr>
          <w:rStyle w:val="KeyWord0"/>
        </w:rPr>
        <w:t>add</w:t>
      </w:r>
      <w:r w:rsidR="00D41DFA">
        <w:t xml:space="preserve"> </w:t>
      </w:r>
      <w:r w:rsidR="00D41DFA" w:rsidRPr="00D41DFA">
        <w:rPr>
          <w:rStyle w:val="KeyWord0"/>
        </w:rPr>
        <w:t>word</w:t>
      </w:r>
      <w:r w:rsidR="00D41DFA">
        <w:t xml:space="preserve"> </w:t>
      </w:r>
      <w:r w:rsidR="00D41DFA" w:rsidRPr="00D41DFA">
        <w:rPr>
          <w:rStyle w:val="KeyWord0"/>
        </w:rPr>
        <w:t>[bp</w:t>
      </w:r>
      <w:r w:rsidR="00D41DFA">
        <w:t xml:space="preserve"> </w:t>
      </w:r>
      <w:r w:rsidR="00D41DFA" w:rsidRPr="00D41DFA">
        <w:rPr>
          <w:rStyle w:val="KeyWord0"/>
        </w:rPr>
        <w:t>+</w:t>
      </w:r>
      <w:r w:rsidR="00D41DFA">
        <w:t xml:space="preserve"> </w:t>
      </w:r>
      <w:r w:rsidR="00D41DFA" w:rsidRPr="00D41DFA">
        <w:rPr>
          <w:rStyle w:val="KeyWord0"/>
        </w:rPr>
        <w:t>2],</w:t>
      </w:r>
      <w:r w:rsidR="00D41DFA">
        <w:t xml:space="preserve"> </w:t>
      </w:r>
      <w:r w:rsidR="00D41DFA" w:rsidRPr="00D41DFA">
        <w:rPr>
          <w:rStyle w:val="KeyWord0"/>
        </w:rPr>
        <w:t>123</w:t>
      </w:r>
      <w:r w:rsidR="00D41DFA">
        <w:t>.</w:t>
      </w:r>
    </w:p>
    <w:p w14:paraId="14C7434E" w14:textId="69425247" w:rsidR="00234E9D" w:rsidRDefault="00234E9D" w:rsidP="00234E9D">
      <w:pPr>
        <w:pStyle w:val="CodeHeader"/>
      </w:pPr>
      <w:r>
        <w:t>AssemblyOperator.cs</w:t>
      </w:r>
    </w:p>
    <w:p w14:paraId="5D6B1FBE" w14:textId="77777777" w:rsidR="00F05642" w:rsidRPr="00F05642" w:rsidRDefault="00F05642" w:rsidP="00F05642">
      <w:pPr>
        <w:pStyle w:val="Code"/>
        <w:rPr>
          <w:highlight w:val="white"/>
        </w:rPr>
      </w:pPr>
      <w:r w:rsidRPr="00F05642">
        <w:rPr>
          <w:highlight w:val="white"/>
        </w:rPr>
        <w:t>namespace CCompiler {</w:t>
      </w:r>
    </w:p>
    <w:p w14:paraId="71AD921D" w14:textId="77777777" w:rsidR="00F05642" w:rsidRPr="00F05642" w:rsidRDefault="00F05642" w:rsidP="00F05642">
      <w:pPr>
        <w:pStyle w:val="Code"/>
        <w:rPr>
          <w:highlight w:val="white"/>
        </w:rPr>
      </w:pPr>
      <w:r w:rsidRPr="00F05642">
        <w:rPr>
          <w:highlight w:val="white"/>
        </w:rPr>
        <w:t xml:space="preserve">  public enum AssemblyOperator {</w:t>
      </w:r>
    </w:p>
    <w:p w14:paraId="2ACB576D" w14:textId="5F67EEAC" w:rsidR="00F05642" w:rsidRPr="00F05642" w:rsidRDefault="00F05642" w:rsidP="00F05642">
      <w:pPr>
        <w:pStyle w:val="Code"/>
        <w:rPr>
          <w:highlight w:val="white"/>
        </w:rPr>
      </w:pPr>
      <w:r w:rsidRPr="00F05642">
        <w:rPr>
          <w:highlight w:val="white"/>
        </w:rPr>
        <w:t xml:space="preserve">    add, add_byte, add_dword, add_qword, add_word, </w:t>
      </w:r>
      <w:r w:rsidR="007E5B53">
        <w:rPr>
          <w:highlight w:val="white"/>
        </w:rPr>
        <w:t>return_address</w:t>
      </w:r>
      <w:r w:rsidRPr="00F05642">
        <w:rPr>
          <w:highlight w:val="white"/>
        </w:rPr>
        <w:t>,</w:t>
      </w:r>
    </w:p>
    <w:p w14:paraId="55E5B1DC" w14:textId="77777777" w:rsidR="00F05642" w:rsidRPr="00F05642" w:rsidRDefault="00F05642" w:rsidP="00F05642">
      <w:pPr>
        <w:pStyle w:val="Code"/>
        <w:rPr>
          <w:highlight w:val="white"/>
        </w:rPr>
      </w:pPr>
      <w:r w:rsidRPr="00F05642">
        <w:rPr>
          <w:highlight w:val="white"/>
        </w:rPr>
        <w:lastRenderedPageBreak/>
        <w:t xml:space="preserve">    and, and_byte, and_dword, and_qword, and_word, call,</w:t>
      </w:r>
    </w:p>
    <w:p w14:paraId="67E526C7" w14:textId="77777777" w:rsidR="00F05642" w:rsidRPr="00F05642" w:rsidRDefault="00F05642" w:rsidP="00F05642">
      <w:pPr>
        <w:pStyle w:val="Code"/>
        <w:rPr>
          <w:highlight w:val="white"/>
        </w:rPr>
      </w:pPr>
      <w:r w:rsidRPr="00F05642">
        <w:rPr>
          <w:highlight w:val="white"/>
        </w:rPr>
        <w:t xml:space="preserve">    cmp, cmp_byte, cmp_dword, cmp_qword, cmp_word, comment,</w:t>
      </w:r>
    </w:p>
    <w:p w14:paraId="5D0D82AC" w14:textId="77777777" w:rsidR="00F05642" w:rsidRPr="00F05642" w:rsidRDefault="00F05642" w:rsidP="00F05642">
      <w:pPr>
        <w:pStyle w:val="Code"/>
        <w:rPr>
          <w:highlight w:val="white"/>
        </w:rPr>
      </w:pPr>
      <w:r w:rsidRPr="00F05642">
        <w:rPr>
          <w:highlight w:val="white"/>
        </w:rPr>
        <w:t xml:space="preserve">    dec, dec_byte, dec_dword, dec_qword, dec_word,</w:t>
      </w:r>
    </w:p>
    <w:p w14:paraId="6A5AED47" w14:textId="77777777" w:rsidR="00F05642" w:rsidRPr="00F05642" w:rsidRDefault="00F05642" w:rsidP="00F05642">
      <w:pPr>
        <w:pStyle w:val="Code"/>
        <w:rPr>
          <w:highlight w:val="white"/>
        </w:rPr>
      </w:pPr>
      <w:r w:rsidRPr="00F05642">
        <w:rPr>
          <w:highlight w:val="white"/>
        </w:rPr>
        <w:t xml:space="preserve">    define_address, define_value, define_zero_sequence,</w:t>
      </w:r>
    </w:p>
    <w:p w14:paraId="3D4DB31B" w14:textId="77777777" w:rsidR="00F05642" w:rsidRPr="00F05642" w:rsidRDefault="00F05642" w:rsidP="00F05642">
      <w:pPr>
        <w:pStyle w:val="Code"/>
        <w:rPr>
          <w:highlight w:val="white"/>
        </w:rPr>
      </w:pPr>
      <w:r w:rsidRPr="00F05642">
        <w:rPr>
          <w:highlight w:val="white"/>
        </w:rPr>
        <w:t xml:space="preserve">    div, div_byte, div_dword, div_qword, div_word, empty,</w:t>
      </w:r>
    </w:p>
    <w:p w14:paraId="68DCE561" w14:textId="77777777" w:rsidR="00F05642" w:rsidRPr="00F05642" w:rsidRDefault="00F05642" w:rsidP="00F05642">
      <w:pPr>
        <w:pStyle w:val="Code"/>
        <w:rPr>
          <w:highlight w:val="white"/>
        </w:rPr>
      </w:pPr>
      <w:r w:rsidRPr="00F05642">
        <w:rPr>
          <w:highlight w:val="white"/>
        </w:rPr>
        <w:t xml:space="preserve">    fabs, fadd, faddp, fchs, fcompp, fdiv, fdivp, fdivr,</w:t>
      </w:r>
    </w:p>
    <w:p w14:paraId="7D589A85" w14:textId="77777777" w:rsidR="00F05642" w:rsidRPr="00F05642" w:rsidRDefault="00F05642" w:rsidP="00F05642">
      <w:pPr>
        <w:pStyle w:val="Code"/>
        <w:rPr>
          <w:highlight w:val="white"/>
        </w:rPr>
      </w:pPr>
      <w:r w:rsidRPr="00F05642">
        <w:rPr>
          <w:highlight w:val="white"/>
        </w:rPr>
        <w:t xml:space="preserve">    fdivrp, fild_dword, fild_qword, fild_word,</w:t>
      </w:r>
    </w:p>
    <w:p w14:paraId="4B2CC9D1" w14:textId="77777777" w:rsidR="00F05642" w:rsidRPr="00F05642" w:rsidRDefault="00F05642" w:rsidP="00F05642">
      <w:pPr>
        <w:pStyle w:val="Code"/>
        <w:rPr>
          <w:highlight w:val="white"/>
        </w:rPr>
      </w:pPr>
      <w:r w:rsidRPr="00F05642">
        <w:rPr>
          <w:highlight w:val="white"/>
        </w:rPr>
        <w:t xml:space="preserve">    fist_dword, fist_qword, fist_word,</w:t>
      </w:r>
    </w:p>
    <w:p w14:paraId="1047272D" w14:textId="77777777" w:rsidR="00F05642" w:rsidRPr="00F05642" w:rsidRDefault="00F05642" w:rsidP="00F05642">
      <w:pPr>
        <w:pStyle w:val="Code"/>
        <w:rPr>
          <w:highlight w:val="white"/>
        </w:rPr>
      </w:pPr>
      <w:r w:rsidRPr="00F05642">
        <w:rPr>
          <w:highlight w:val="white"/>
        </w:rPr>
        <w:t xml:space="preserve">    fistp_dword, fistp_qword, fistp_word,</w:t>
      </w:r>
    </w:p>
    <w:p w14:paraId="14B6B16F" w14:textId="77777777" w:rsidR="00F05642" w:rsidRPr="00F05642" w:rsidRDefault="00F05642" w:rsidP="00F05642">
      <w:pPr>
        <w:pStyle w:val="Code"/>
        <w:rPr>
          <w:highlight w:val="white"/>
        </w:rPr>
      </w:pPr>
      <w:r w:rsidRPr="00F05642">
        <w:rPr>
          <w:highlight w:val="white"/>
        </w:rPr>
        <w:t xml:space="preserve">    fld1, fld_dword, fld_qword, fldcw, fldz,</w:t>
      </w:r>
    </w:p>
    <w:p w14:paraId="3FC198C3" w14:textId="77777777" w:rsidR="00F05642" w:rsidRPr="00F05642" w:rsidRDefault="00F05642" w:rsidP="00F05642">
      <w:pPr>
        <w:pStyle w:val="Code"/>
        <w:rPr>
          <w:highlight w:val="white"/>
        </w:rPr>
      </w:pPr>
      <w:r w:rsidRPr="00F05642">
        <w:rPr>
          <w:highlight w:val="white"/>
        </w:rPr>
        <w:t xml:space="preserve">    fmul, fmulp, fst_dword, fst_qword, fstcw,</w:t>
      </w:r>
    </w:p>
    <w:p w14:paraId="010E357A" w14:textId="77777777" w:rsidR="00F05642" w:rsidRPr="00F05642" w:rsidRDefault="00F05642" w:rsidP="00F05642">
      <w:pPr>
        <w:pStyle w:val="Code"/>
        <w:rPr>
          <w:highlight w:val="white"/>
        </w:rPr>
      </w:pPr>
      <w:r w:rsidRPr="00F05642">
        <w:rPr>
          <w:highlight w:val="white"/>
        </w:rPr>
        <w:t xml:space="preserve">    fstp_dword, fstp_qword, fstsw,</w:t>
      </w:r>
    </w:p>
    <w:p w14:paraId="19264B7C" w14:textId="77777777" w:rsidR="00F05642" w:rsidRPr="00F05642" w:rsidRDefault="00F05642" w:rsidP="00F05642">
      <w:pPr>
        <w:pStyle w:val="Code"/>
        <w:rPr>
          <w:highlight w:val="white"/>
        </w:rPr>
      </w:pPr>
      <w:r w:rsidRPr="00F05642">
        <w:rPr>
          <w:highlight w:val="white"/>
        </w:rPr>
        <w:t xml:space="preserve">    fsub, fsubp, fsubr, fsubrp, ftst,</w:t>
      </w:r>
    </w:p>
    <w:p w14:paraId="6D2A966F" w14:textId="77777777" w:rsidR="00F05642" w:rsidRPr="00F05642" w:rsidRDefault="00F05642" w:rsidP="00F05642">
      <w:pPr>
        <w:pStyle w:val="Code"/>
        <w:rPr>
          <w:highlight w:val="white"/>
        </w:rPr>
      </w:pPr>
      <w:r w:rsidRPr="00F05642">
        <w:rPr>
          <w:highlight w:val="white"/>
        </w:rPr>
        <w:t xml:space="preserve">    idiv, idiv_byte, idiv_dword, idiv_qword, idiv_word,</w:t>
      </w:r>
    </w:p>
    <w:p w14:paraId="15DA031F" w14:textId="77777777" w:rsidR="00F05642" w:rsidRPr="00F05642" w:rsidRDefault="00F05642" w:rsidP="00F05642">
      <w:pPr>
        <w:pStyle w:val="Code"/>
        <w:rPr>
          <w:highlight w:val="white"/>
        </w:rPr>
      </w:pPr>
      <w:r w:rsidRPr="00F05642">
        <w:rPr>
          <w:highlight w:val="white"/>
        </w:rPr>
        <w:t xml:space="preserve">    imul, imul_byte, imul_dword, imul_qword, imul_word,</w:t>
      </w:r>
    </w:p>
    <w:p w14:paraId="67B66F96" w14:textId="77777777" w:rsidR="00F05642" w:rsidRPr="00F05642" w:rsidRDefault="00F05642" w:rsidP="00F05642">
      <w:pPr>
        <w:pStyle w:val="Code"/>
        <w:rPr>
          <w:highlight w:val="white"/>
        </w:rPr>
      </w:pPr>
      <w:r w:rsidRPr="00F05642">
        <w:rPr>
          <w:highlight w:val="white"/>
        </w:rPr>
        <w:t xml:space="preserve">    inc, inc_byte, inc_dword, inc_qword, inc_word, interrupt,</w:t>
      </w:r>
    </w:p>
    <w:p w14:paraId="5CE3B797" w14:textId="77777777" w:rsidR="00F05642" w:rsidRPr="00F05642" w:rsidRDefault="00F05642" w:rsidP="00F05642">
      <w:pPr>
        <w:pStyle w:val="Code"/>
        <w:rPr>
          <w:highlight w:val="white"/>
        </w:rPr>
      </w:pPr>
      <w:r w:rsidRPr="00F05642">
        <w:rPr>
          <w:highlight w:val="white"/>
        </w:rPr>
        <w:t xml:space="preserve">    ja, jae, jb, jbe, jc, je, jg, jge, jl, jle, jmp, jnc, jne, jnz, jz,</w:t>
      </w:r>
    </w:p>
    <w:p w14:paraId="2706FD7D" w14:textId="77777777" w:rsidR="00F05642" w:rsidRPr="00F05642" w:rsidRDefault="00F05642" w:rsidP="00F05642">
      <w:pPr>
        <w:pStyle w:val="Code"/>
        <w:rPr>
          <w:highlight w:val="white"/>
        </w:rPr>
      </w:pPr>
      <w:r w:rsidRPr="00F05642">
        <w:rPr>
          <w:highlight w:val="white"/>
        </w:rPr>
        <w:t xml:space="preserve">    label, lahf, mov, mov_byte, mov_dword, mov_qword, mov_word,</w:t>
      </w:r>
    </w:p>
    <w:p w14:paraId="523771E3" w14:textId="77777777" w:rsidR="00F05642" w:rsidRPr="00F05642" w:rsidRDefault="00F05642" w:rsidP="00F05642">
      <w:pPr>
        <w:pStyle w:val="Code"/>
        <w:rPr>
          <w:highlight w:val="white"/>
        </w:rPr>
      </w:pPr>
      <w:r w:rsidRPr="00F05642">
        <w:rPr>
          <w:highlight w:val="white"/>
        </w:rPr>
        <w:t xml:space="preserve">    mul, mul_byte, mul_dword, mul_qword, mul_word,</w:t>
      </w:r>
    </w:p>
    <w:p w14:paraId="3418E443" w14:textId="77777777" w:rsidR="00F05642" w:rsidRPr="00F05642" w:rsidRDefault="00F05642" w:rsidP="00F05642">
      <w:pPr>
        <w:pStyle w:val="Code"/>
        <w:rPr>
          <w:highlight w:val="white"/>
        </w:rPr>
      </w:pPr>
      <w:r w:rsidRPr="00F05642">
        <w:rPr>
          <w:highlight w:val="white"/>
        </w:rPr>
        <w:t xml:space="preserve">    neg, neg_byte, neg_dword, neg_qword, neg_word, new_middle_code,</w:t>
      </w:r>
    </w:p>
    <w:p w14:paraId="39F9AD2A" w14:textId="77777777" w:rsidR="00F05642" w:rsidRPr="00F05642" w:rsidRDefault="00F05642" w:rsidP="00F05642">
      <w:pPr>
        <w:pStyle w:val="Code"/>
        <w:rPr>
          <w:highlight w:val="white"/>
        </w:rPr>
      </w:pPr>
      <w:r w:rsidRPr="00F05642">
        <w:rPr>
          <w:highlight w:val="white"/>
        </w:rPr>
        <w:t xml:space="preserve">    nop, not, not_byte, not_dword, not_qword, not_word,</w:t>
      </w:r>
    </w:p>
    <w:p w14:paraId="3A750165" w14:textId="77777777" w:rsidR="00F05642" w:rsidRPr="00F05642" w:rsidRDefault="00F05642" w:rsidP="00F05642">
      <w:pPr>
        <w:pStyle w:val="Code"/>
        <w:rPr>
          <w:highlight w:val="white"/>
        </w:rPr>
      </w:pPr>
      <w:r w:rsidRPr="00F05642">
        <w:rPr>
          <w:highlight w:val="white"/>
        </w:rPr>
        <w:t xml:space="preserve">    or, or_byte, or_dword, or_qword, or_word, pop, ret, sahf, set_track_size,</w:t>
      </w:r>
    </w:p>
    <w:p w14:paraId="35C35111" w14:textId="77777777" w:rsidR="00F05642" w:rsidRPr="00F05642" w:rsidRDefault="00F05642" w:rsidP="00F05642">
      <w:pPr>
        <w:pStyle w:val="Code"/>
        <w:rPr>
          <w:highlight w:val="white"/>
        </w:rPr>
      </w:pPr>
      <w:r w:rsidRPr="00F05642">
        <w:rPr>
          <w:highlight w:val="white"/>
        </w:rPr>
        <w:t xml:space="preserve">    shl, shl_byte, shl_dword, shl_qword, shl_word,</w:t>
      </w:r>
    </w:p>
    <w:p w14:paraId="2109B6B2" w14:textId="77777777" w:rsidR="00F05642" w:rsidRPr="00F05642" w:rsidRDefault="00F05642" w:rsidP="00F05642">
      <w:pPr>
        <w:pStyle w:val="Code"/>
        <w:rPr>
          <w:highlight w:val="white"/>
        </w:rPr>
      </w:pPr>
      <w:r w:rsidRPr="00F05642">
        <w:rPr>
          <w:highlight w:val="white"/>
        </w:rPr>
        <w:t xml:space="preserve">    shr, shr_byte, shr_dword, shr_qword, shr_word,</w:t>
      </w:r>
    </w:p>
    <w:p w14:paraId="0CB28303" w14:textId="77777777" w:rsidR="00F05642" w:rsidRPr="00F05642" w:rsidRDefault="00F05642" w:rsidP="00F05642">
      <w:pPr>
        <w:pStyle w:val="Code"/>
        <w:rPr>
          <w:highlight w:val="white"/>
        </w:rPr>
      </w:pPr>
      <w:r w:rsidRPr="00F05642">
        <w:rPr>
          <w:highlight w:val="white"/>
        </w:rPr>
        <w:t xml:space="preserve">    sub, sub_byte, sub_dword, sub_qword, sub_word, syscall,</w:t>
      </w:r>
    </w:p>
    <w:p w14:paraId="3758D458" w14:textId="77777777" w:rsidR="00F05642" w:rsidRPr="00F05642" w:rsidRDefault="00F05642" w:rsidP="00F05642">
      <w:pPr>
        <w:pStyle w:val="Code"/>
        <w:rPr>
          <w:highlight w:val="white"/>
        </w:rPr>
      </w:pPr>
      <w:r w:rsidRPr="00F05642">
        <w:rPr>
          <w:highlight w:val="white"/>
        </w:rPr>
        <w:t xml:space="preserve">    xor, xor_byte, xor_dword, xor_qword, xor_word</w:t>
      </w:r>
    </w:p>
    <w:p w14:paraId="65D70E08" w14:textId="77777777" w:rsidR="00F05642" w:rsidRPr="00F05642" w:rsidRDefault="00F05642" w:rsidP="00F05642">
      <w:pPr>
        <w:pStyle w:val="Code"/>
        <w:rPr>
          <w:highlight w:val="white"/>
        </w:rPr>
      </w:pPr>
      <w:r w:rsidRPr="00F05642">
        <w:rPr>
          <w:highlight w:val="white"/>
        </w:rPr>
        <w:t xml:space="preserve">  };</w:t>
      </w:r>
    </w:p>
    <w:p w14:paraId="06422F7D" w14:textId="77777777" w:rsidR="00F05642" w:rsidRPr="00F05642" w:rsidRDefault="00F05642" w:rsidP="00F05642">
      <w:pPr>
        <w:pStyle w:val="Code"/>
        <w:rPr>
          <w:highlight w:val="white"/>
        </w:rPr>
      </w:pPr>
      <w:r w:rsidRPr="00F05642">
        <w:rPr>
          <w:highlight w:val="white"/>
        </w:rPr>
        <w:t>};</w:t>
      </w:r>
    </w:p>
    <w:p w14:paraId="1F765370" w14:textId="68EB60F7" w:rsidR="00E444C3" w:rsidRPr="00E444C3" w:rsidRDefault="00E444C3" w:rsidP="00E444C3">
      <w:pPr>
        <w:pStyle w:val="Code"/>
        <w:rPr>
          <w:highlight w:val="white"/>
        </w:rPr>
      </w:pPr>
    </w:p>
    <w:p w14:paraId="2CF7A52D" w14:textId="255406E0" w:rsidR="00EF68C0" w:rsidRDefault="00EF68C0" w:rsidP="00EF68C0">
      <w:pPr>
        <w:pStyle w:val="Rubrik2"/>
      </w:pPr>
      <w:bookmarkStart w:id="488" w:name="_Toc49764402"/>
      <w:r>
        <w:t>Assembly Code</w:t>
      </w:r>
      <w:bookmarkEnd w:id="488"/>
    </w:p>
    <w:p w14:paraId="239891A6" w14:textId="1F6B72C1" w:rsidR="00087EC8" w:rsidRPr="00087EC8" w:rsidRDefault="00087EC8" w:rsidP="00087EC8">
      <w:r>
        <w:t xml:space="preserve">The </w:t>
      </w:r>
      <w:r w:rsidR="00665408" w:rsidRPr="00665408">
        <w:rPr>
          <w:rStyle w:val="KeyWord0"/>
        </w:rPr>
        <w:t>A</w:t>
      </w:r>
      <w:r w:rsidRPr="00665408">
        <w:rPr>
          <w:rStyle w:val="KeyWord0"/>
        </w:rPr>
        <w:t>ssembly</w:t>
      </w:r>
      <w:r w:rsidR="00665408" w:rsidRPr="00665408">
        <w:rPr>
          <w:rStyle w:val="KeyWord0"/>
        </w:rPr>
        <w:t>C</w:t>
      </w:r>
      <w:r w:rsidRPr="00665408">
        <w:rPr>
          <w:rStyle w:val="KeyWord0"/>
        </w:rPr>
        <w:t>ode</w:t>
      </w:r>
      <w:r>
        <w:t xml:space="preserve"> </w:t>
      </w:r>
      <w:r w:rsidR="009705C3">
        <w:t>class handles one assembly code instruction.</w:t>
      </w:r>
      <w:r w:rsidR="00730708">
        <w:t xml:space="preserve"> It holds methods for initialization and optimization of a single instruction, a set of methods for testing and conversion of values and register, and </w:t>
      </w:r>
      <w:r w:rsidR="00C2089A">
        <w:t xml:space="preserve">the </w:t>
      </w:r>
      <w:r w:rsidR="00C2089A" w:rsidRPr="00C2089A">
        <w:rPr>
          <w:rStyle w:val="KeyWord0"/>
        </w:rPr>
        <w:t>ToString</w:t>
      </w:r>
      <w:r w:rsidR="00C2089A">
        <w:t xml:space="preserve"> method that writes the instruction in plain text.</w:t>
      </w:r>
    </w:p>
    <w:p w14:paraId="3CF6DD35" w14:textId="210DE08B" w:rsidR="007E07E9" w:rsidRDefault="007E07E9" w:rsidP="007E07E9">
      <w:pPr>
        <w:pStyle w:val="CodeHeader"/>
      </w:pPr>
      <w:r>
        <w:t>AssemblyCode.cs</w:t>
      </w:r>
    </w:p>
    <w:p w14:paraId="57443DEC" w14:textId="77777777" w:rsidR="002B63B5" w:rsidRPr="00DB788F" w:rsidRDefault="002B63B5" w:rsidP="00DB788F">
      <w:pPr>
        <w:pStyle w:val="Code"/>
        <w:rPr>
          <w:highlight w:val="white"/>
        </w:rPr>
      </w:pPr>
      <w:r w:rsidRPr="00DB788F">
        <w:rPr>
          <w:highlight w:val="white"/>
        </w:rPr>
        <w:t>using System;</w:t>
      </w:r>
    </w:p>
    <w:p w14:paraId="70086CA2" w14:textId="77777777" w:rsidR="002B63B5" w:rsidRPr="00DB788F" w:rsidRDefault="002B63B5" w:rsidP="00DB788F">
      <w:pPr>
        <w:pStyle w:val="Code"/>
        <w:rPr>
          <w:highlight w:val="white"/>
        </w:rPr>
      </w:pPr>
      <w:r w:rsidRPr="00DB788F">
        <w:rPr>
          <w:highlight w:val="white"/>
        </w:rPr>
        <w:t>using System.Text;</w:t>
      </w:r>
    </w:p>
    <w:p w14:paraId="0E3C8442" w14:textId="77777777" w:rsidR="002B63B5" w:rsidRPr="00DB788F" w:rsidRDefault="002B63B5" w:rsidP="00DB788F">
      <w:pPr>
        <w:pStyle w:val="Code"/>
        <w:rPr>
          <w:highlight w:val="white"/>
        </w:rPr>
      </w:pPr>
      <w:r w:rsidRPr="00DB788F">
        <w:rPr>
          <w:highlight w:val="white"/>
        </w:rPr>
        <w:t>using System.Numerics;</w:t>
      </w:r>
    </w:p>
    <w:p w14:paraId="42AA7FC3" w14:textId="77777777" w:rsidR="002B63B5" w:rsidRPr="00DB788F" w:rsidRDefault="002B63B5" w:rsidP="00DB788F">
      <w:pPr>
        <w:pStyle w:val="Code"/>
        <w:rPr>
          <w:highlight w:val="white"/>
        </w:rPr>
      </w:pPr>
      <w:r w:rsidRPr="00DB788F">
        <w:rPr>
          <w:highlight w:val="white"/>
        </w:rPr>
        <w:t>using System.Collections.Generic;</w:t>
      </w:r>
    </w:p>
    <w:p w14:paraId="21F446FD" w14:textId="2A6A9E63" w:rsidR="002B63B5" w:rsidRDefault="00D52AED" w:rsidP="00D52AED">
      <w:pPr>
        <w:rPr>
          <w:highlight w:val="white"/>
        </w:rPr>
      </w:pPr>
      <w:r>
        <w:rPr>
          <w:highlight w:val="white"/>
        </w:rPr>
        <w:t>First, there is a set of special registers:</w:t>
      </w:r>
    </w:p>
    <w:p w14:paraId="429BB708" w14:textId="74C6D87B" w:rsidR="00C6682C" w:rsidRDefault="00C6682C" w:rsidP="00C6682C">
      <w:pPr>
        <w:pStyle w:val="Liststycke"/>
        <w:numPr>
          <w:ilvl w:val="0"/>
          <w:numId w:val="141"/>
        </w:numPr>
        <w:rPr>
          <w:highlight w:val="white"/>
        </w:rPr>
      </w:pPr>
      <w:r w:rsidRPr="00C6682C">
        <w:rPr>
          <w:rStyle w:val="KeyWord0"/>
          <w:highlight w:val="white"/>
        </w:rPr>
        <w:t>Fram</w:t>
      </w:r>
      <w:r w:rsidR="004547FE">
        <w:rPr>
          <w:rStyle w:val="KeyWord0"/>
          <w:highlight w:val="white"/>
        </w:rPr>
        <w:t>e</w:t>
      </w:r>
      <w:r w:rsidRPr="00C6682C">
        <w:rPr>
          <w:rStyle w:val="KeyWord0"/>
          <w:highlight w:val="white"/>
        </w:rPr>
        <w:t>Register</w:t>
      </w:r>
      <w:r>
        <w:rPr>
          <w:highlight w:val="white"/>
        </w:rPr>
        <w:t xml:space="preserve">. </w:t>
      </w:r>
      <w:r w:rsidR="00766F7D">
        <w:rPr>
          <w:highlight w:val="white"/>
        </w:rPr>
        <w:t>T</w:t>
      </w:r>
      <w:r>
        <w:rPr>
          <w:highlight w:val="white"/>
        </w:rPr>
        <w:t xml:space="preserve">he </w:t>
      </w:r>
      <w:r w:rsidR="00766F7D">
        <w:rPr>
          <w:highlight w:val="white"/>
        </w:rPr>
        <w:t xml:space="preserve">regular frame pointer: the address of the beginning of </w:t>
      </w:r>
      <w:r>
        <w:rPr>
          <w:highlight w:val="white"/>
        </w:rPr>
        <w:t>the current activation record.</w:t>
      </w:r>
    </w:p>
    <w:p w14:paraId="5681F8C8" w14:textId="77777777" w:rsidR="001A45D1" w:rsidRDefault="00C6682C" w:rsidP="00DF23BC">
      <w:pPr>
        <w:pStyle w:val="Liststycke"/>
        <w:numPr>
          <w:ilvl w:val="0"/>
          <w:numId w:val="141"/>
        </w:numPr>
        <w:rPr>
          <w:highlight w:val="white"/>
        </w:rPr>
      </w:pPr>
      <w:r w:rsidRPr="001A45D1">
        <w:rPr>
          <w:rStyle w:val="KeyWord0"/>
          <w:highlight w:val="white"/>
        </w:rPr>
        <w:t>EllipseRegister</w:t>
      </w:r>
      <w:r w:rsidRPr="001A45D1">
        <w:rPr>
          <w:highlight w:val="white"/>
        </w:rPr>
        <w:t xml:space="preserve">. </w:t>
      </w:r>
      <w:r w:rsidR="00766F7D" w:rsidRPr="001A45D1">
        <w:rPr>
          <w:highlight w:val="white"/>
        </w:rPr>
        <w:t>The ellipse frame pointer: the address of the beginning of the current activation record plus the size (in bytes) of the elliptic parameters</w:t>
      </w:r>
      <w:r w:rsidR="00225DDC" w:rsidRPr="001A45D1">
        <w:rPr>
          <w:highlight w:val="white"/>
        </w:rPr>
        <w:t>, in order to correctly access the local variables of the function, which are located after the elliptic parameters. Ignored in non-elliptic functions.</w:t>
      </w:r>
    </w:p>
    <w:p w14:paraId="5A675D84" w14:textId="36304E1B" w:rsidR="001A45D1" w:rsidRPr="001A45D1" w:rsidRDefault="00B66FC6" w:rsidP="00DF23BC">
      <w:pPr>
        <w:pStyle w:val="Liststycke"/>
        <w:numPr>
          <w:ilvl w:val="0"/>
          <w:numId w:val="141"/>
        </w:numPr>
        <w:rPr>
          <w:highlight w:val="white"/>
        </w:rPr>
      </w:pPr>
      <w:r w:rsidRPr="001A45D1">
        <w:rPr>
          <w:rStyle w:val="KeyWord0"/>
          <w:highlight w:val="white"/>
        </w:rPr>
        <w:t>ReturnValueRegister</w:t>
      </w:r>
      <w:r w:rsidRPr="001A45D1">
        <w:rPr>
          <w:highlight w:val="white"/>
        </w:rPr>
        <w:t xml:space="preserve">. </w:t>
      </w:r>
      <w:r w:rsidR="00720FEB" w:rsidRPr="001A45D1">
        <w:rPr>
          <w:highlight w:val="white"/>
        </w:rPr>
        <w:t xml:space="preserve">Holds the function return value in case of integral </w:t>
      </w:r>
      <w:r w:rsidR="00AC4F90" w:rsidRPr="001A45D1">
        <w:rPr>
          <w:highlight w:val="white"/>
        </w:rPr>
        <w:t xml:space="preserve">or </w:t>
      </w:r>
      <w:r w:rsidR="00225DDC" w:rsidRPr="001A45D1">
        <w:rPr>
          <w:highlight w:val="white"/>
        </w:rPr>
        <w:t>pointer</w:t>
      </w:r>
      <w:r w:rsidR="00AC4F90" w:rsidRPr="001A45D1">
        <w:rPr>
          <w:highlight w:val="white"/>
        </w:rPr>
        <w:t xml:space="preserve"> </w:t>
      </w:r>
      <w:r w:rsidR="00720FEB" w:rsidRPr="001A45D1">
        <w:rPr>
          <w:highlight w:val="white"/>
        </w:rPr>
        <w:t>type</w:t>
      </w:r>
      <w:r w:rsidR="001A45D1">
        <w:rPr>
          <w:highlight w:val="white"/>
        </w:rPr>
        <w:t>, or</w:t>
      </w:r>
      <w:r w:rsidR="001A45D1" w:rsidRPr="001A45D1">
        <w:rPr>
          <w:highlight w:val="white"/>
        </w:rPr>
        <w:t xml:space="preserve"> its address in case of struct or union type. </w:t>
      </w:r>
      <w:r w:rsidR="001A45D1">
        <w:rPr>
          <w:highlight w:val="white"/>
        </w:rPr>
        <w:t>R</w:t>
      </w:r>
      <w:r w:rsidR="001A45D1" w:rsidRPr="001A45D1">
        <w:rPr>
          <w:highlight w:val="white"/>
        </w:rPr>
        <w:t>eturn values of floating types are not stored in</w:t>
      </w:r>
      <w:r w:rsidR="001A45D1">
        <w:rPr>
          <w:highlight w:val="white"/>
        </w:rPr>
        <w:t xml:space="preserve"> a</w:t>
      </w:r>
      <w:r w:rsidR="001A45D1" w:rsidRPr="001A45D1">
        <w:rPr>
          <w:highlight w:val="white"/>
        </w:rPr>
        <w:t xml:space="preserve"> register or on the activation record, but rather at the floating-point stack.</w:t>
      </w:r>
      <w:r w:rsidR="001A45D1">
        <w:rPr>
          <w:highlight w:val="white"/>
        </w:rPr>
        <w:t xml:space="preserve"> In C, it is not allowed to return values o</w:t>
      </w:r>
      <w:r w:rsidR="00F01DD4">
        <w:rPr>
          <w:highlight w:val="white"/>
        </w:rPr>
        <w:t>r</w:t>
      </w:r>
      <w:r w:rsidR="001A45D1">
        <w:rPr>
          <w:highlight w:val="white"/>
        </w:rPr>
        <w:t xml:space="preserve"> array of function types.</w:t>
      </w:r>
    </w:p>
    <w:p w14:paraId="6780DB86" w14:textId="1733C058" w:rsidR="00720FEB" w:rsidRDefault="00720FEB" w:rsidP="00720FEB">
      <w:pPr>
        <w:pStyle w:val="Liststycke"/>
        <w:numPr>
          <w:ilvl w:val="0"/>
          <w:numId w:val="141"/>
        </w:numPr>
        <w:rPr>
          <w:highlight w:val="white"/>
        </w:rPr>
      </w:pPr>
      <w:r w:rsidRPr="00720FEB">
        <w:rPr>
          <w:rStyle w:val="KeyWord0"/>
          <w:highlight w:val="white"/>
        </w:rPr>
        <w:lastRenderedPageBreak/>
        <w:t>ReturnPointerRegister</w:t>
      </w:r>
      <w:r>
        <w:rPr>
          <w:highlight w:val="white"/>
        </w:rPr>
        <w:t>.</w:t>
      </w:r>
      <w:r w:rsidRPr="00720FEB">
        <w:rPr>
          <w:highlight w:val="white"/>
        </w:rPr>
        <w:t xml:space="preserve"> </w:t>
      </w:r>
      <w:r>
        <w:rPr>
          <w:highlight w:val="white"/>
        </w:rPr>
        <w:t xml:space="preserve">Holds the address </w:t>
      </w:r>
      <w:r w:rsidR="00AC4F90">
        <w:rPr>
          <w:highlight w:val="white"/>
        </w:rPr>
        <w:t xml:space="preserve">of the </w:t>
      </w:r>
      <w:r>
        <w:rPr>
          <w:highlight w:val="white"/>
        </w:rPr>
        <w:t xml:space="preserve">function return value in case of </w:t>
      </w:r>
      <w:r w:rsidR="00AC4F90">
        <w:rPr>
          <w:highlight w:val="white"/>
        </w:rPr>
        <w:t>struct or union</w:t>
      </w:r>
      <w:r>
        <w:rPr>
          <w:highlight w:val="white"/>
        </w:rPr>
        <w:t xml:space="preserve"> type.</w:t>
      </w:r>
    </w:p>
    <w:p w14:paraId="19F7E5E2" w14:textId="78E69AE3" w:rsidR="00720FEB" w:rsidRDefault="00720FEB" w:rsidP="00D52AED">
      <w:pPr>
        <w:pStyle w:val="Liststycke"/>
        <w:numPr>
          <w:ilvl w:val="0"/>
          <w:numId w:val="141"/>
        </w:numPr>
        <w:rPr>
          <w:highlight w:val="white"/>
        </w:rPr>
      </w:pPr>
      <w:r w:rsidRPr="00720FEB">
        <w:rPr>
          <w:rStyle w:val="KeyWord0"/>
          <w:highlight w:val="white"/>
        </w:rPr>
        <w:t>ShiftRegister</w:t>
      </w:r>
      <w:r>
        <w:rPr>
          <w:highlight w:val="white"/>
        </w:rPr>
        <w:t>.</w:t>
      </w:r>
      <w:r w:rsidR="00015EDE">
        <w:rPr>
          <w:highlight w:val="white"/>
        </w:rPr>
        <w:t xml:space="preserve"> Holds the value of the right operand in a sh</w:t>
      </w:r>
      <w:r w:rsidR="001A45D1">
        <w:rPr>
          <w:highlight w:val="white"/>
        </w:rPr>
        <w:t>ift</w:t>
      </w:r>
      <w:r w:rsidR="00015EDE">
        <w:rPr>
          <w:highlight w:val="white"/>
        </w:rPr>
        <w:t xml:space="preserve"> operation, </w:t>
      </w:r>
      <w:r w:rsidR="0091002F">
        <w:rPr>
          <w:highlight w:val="white"/>
        </w:rPr>
        <w:t>must always be</w:t>
      </w:r>
      <w:r w:rsidR="00015EDE">
        <w:rPr>
          <w:highlight w:val="white"/>
        </w:rPr>
        <w:t xml:space="preserve"> </w:t>
      </w:r>
      <w:r w:rsidR="00015EDE" w:rsidRPr="00015EDE">
        <w:rPr>
          <w:rStyle w:val="KeyWord0"/>
          <w:highlight w:val="white"/>
        </w:rPr>
        <w:t>cl</w:t>
      </w:r>
      <w:r w:rsidR="00015EDE">
        <w:rPr>
          <w:highlight w:val="white"/>
        </w:rPr>
        <w:t>.</w:t>
      </w:r>
    </w:p>
    <w:p w14:paraId="33542802" w14:textId="77777777" w:rsidR="002B63B5" w:rsidRPr="00DB788F" w:rsidRDefault="002B63B5" w:rsidP="00DB788F">
      <w:pPr>
        <w:pStyle w:val="Code"/>
        <w:rPr>
          <w:highlight w:val="white"/>
        </w:rPr>
      </w:pPr>
      <w:r w:rsidRPr="00DB788F">
        <w:rPr>
          <w:highlight w:val="white"/>
        </w:rPr>
        <w:t>namespace CCompiler {</w:t>
      </w:r>
    </w:p>
    <w:p w14:paraId="3E8FB53C" w14:textId="77777777" w:rsidR="002B63B5" w:rsidRPr="00DB788F" w:rsidRDefault="002B63B5" w:rsidP="00DB788F">
      <w:pPr>
        <w:pStyle w:val="Code"/>
        <w:rPr>
          <w:highlight w:val="white"/>
        </w:rPr>
      </w:pPr>
      <w:r w:rsidRPr="00DB788F">
        <w:rPr>
          <w:highlight w:val="white"/>
        </w:rPr>
        <w:t xml:space="preserve">  public class AssemblyCode {</w:t>
      </w:r>
    </w:p>
    <w:p w14:paraId="2A2896D7" w14:textId="77777777" w:rsidR="002B63B5" w:rsidRPr="00DB788F" w:rsidRDefault="002B63B5" w:rsidP="00DB788F">
      <w:pPr>
        <w:pStyle w:val="Code"/>
        <w:rPr>
          <w:highlight w:val="white"/>
        </w:rPr>
      </w:pPr>
      <w:r w:rsidRPr="00DB788F">
        <w:rPr>
          <w:highlight w:val="white"/>
        </w:rPr>
        <w:t xml:space="preserve">    public static Register FrameRegister;</w:t>
      </w:r>
    </w:p>
    <w:p w14:paraId="722F79FD" w14:textId="77777777" w:rsidR="002B63B5" w:rsidRPr="00DB788F" w:rsidRDefault="002B63B5" w:rsidP="00DB788F">
      <w:pPr>
        <w:pStyle w:val="Code"/>
        <w:rPr>
          <w:highlight w:val="white"/>
        </w:rPr>
      </w:pPr>
      <w:r w:rsidRPr="00DB788F">
        <w:rPr>
          <w:highlight w:val="white"/>
        </w:rPr>
        <w:t xml:space="preserve">    public static Register EllipseRegister;</w:t>
      </w:r>
    </w:p>
    <w:p w14:paraId="2267CE7B" w14:textId="77777777" w:rsidR="002B63B5" w:rsidRPr="00DB788F" w:rsidRDefault="002B63B5" w:rsidP="00DB788F">
      <w:pPr>
        <w:pStyle w:val="Code"/>
        <w:rPr>
          <w:highlight w:val="white"/>
        </w:rPr>
      </w:pPr>
      <w:r w:rsidRPr="00DB788F">
        <w:rPr>
          <w:highlight w:val="white"/>
        </w:rPr>
        <w:t xml:space="preserve">    public static Register ReturnValueRegister;</w:t>
      </w:r>
    </w:p>
    <w:p w14:paraId="036909FF" w14:textId="77777777" w:rsidR="002B63B5" w:rsidRPr="00DB788F" w:rsidRDefault="002B63B5" w:rsidP="00DB788F">
      <w:pPr>
        <w:pStyle w:val="Code"/>
        <w:rPr>
          <w:highlight w:val="white"/>
        </w:rPr>
      </w:pPr>
      <w:r w:rsidRPr="00DB788F">
        <w:rPr>
          <w:highlight w:val="white"/>
        </w:rPr>
        <w:t xml:space="preserve">    public static Register ReturnPointerRegister;</w:t>
      </w:r>
    </w:p>
    <w:p w14:paraId="6FB12FC9" w14:textId="77777777" w:rsidR="002B63B5" w:rsidRPr="00DB788F" w:rsidRDefault="002B63B5" w:rsidP="00DB788F">
      <w:pPr>
        <w:pStyle w:val="Code"/>
        <w:rPr>
          <w:highlight w:val="white"/>
        </w:rPr>
      </w:pPr>
      <w:r w:rsidRPr="00DB788F">
        <w:rPr>
          <w:highlight w:val="white"/>
        </w:rPr>
        <w:t xml:space="preserve">    public const Register ShiftRegister = Register.cl;</w:t>
      </w:r>
    </w:p>
    <w:p w14:paraId="7B831C0A" w14:textId="167D351B" w:rsidR="002B63B5" w:rsidRPr="00DB788F" w:rsidRDefault="00C1007D" w:rsidP="00C1007D">
      <w:pPr>
        <w:rPr>
          <w:highlight w:val="white"/>
        </w:rPr>
      </w:pPr>
      <w:r>
        <w:rPr>
          <w:highlight w:val="white"/>
        </w:rPr>
        <w:t xml:space="preserve">We chose </w:t>
      </w:r>
      <w:r w:rsidRPr="00C1007D">
        <w:rPr>
          <w:rStyle w:val="KeyWord0"/>
          <w:highlight w:val="white"/>
        </w:rPr>
        <w:t>bp</w:t>
      </w:r>
      <w:r>
        <w:rPr>
          <w:highlight w:val="white"/>
        </w:rPr>
        <w:t xml:space="preserve">, </w:t>
      </w:r>
      <w:r w:rsidRPr="00C1007D">
        <w:rPr>
          <w:rStyle w:val="KeyWord0"/>
          <w:highlight w:val="white"/>
        </w:rPr>
        <w:t>di</w:t>
      </w:r>
      <w:r>
        <w:rPr>
          <w:highlight w:val="white"/>
        </w:rPr>
        <w:t xml:space="preserve">, and </w:t>
      </w:r>
      <w:r w:rsidRPr="00C1007D">
        <w:rPr>
          <w:rStyle w:val="KeyWord0"/>
          <w:highlight w:val="white"/>
        </w:rPr>
        <w:t>bx</w:t>
      </w:r>
      <w:r>
        <w:rPr>
          <w:highlight w:val="white"/>
        </w:rPr>
        <w:t xml:space="preserve"> as the registers for the regular frame pointer, ellipse frame pointer, and return value, since they (together with </w:t>
      </w:r>
      <w:r w:rsidRPr="00C1007D">
        <w:rPr>
          <w:rStyle w:val="KeyWord0"/>
          <w:highlight w:val="white"/>
        </w:rPr>
        <w:t>si</w:t>
      </w:r>
      <w:r>
        <w:rPr>
          <w:highlight w:val="white"/>
        </w:rPr>
        <w:t>) can be used as addresses in assembly operations.</w:t>
      </w:r>
    </w:p>
    <w:p w14:paraId="6FD7ACBB" w14:textId="77777777" w:rsidR="002B63B5" w:rsidRPr="00DB788F" w:rsidRDefault="002B63B5" w:rsidP="00DB788F">
      <w:pPr>
        <w:pStyle w:val="Code"/>
        <w:rPr>
          <w:highlight w:val="white"/>
        </w:rPr>
      </w:pPr>
      <w:r w:rsidRPr="00DB788F">
        <w:rPr>
          <w:highlight w:val="white"/>
        </w:rPr>
        <w:t xml:space="preserve">    static AssemblyCode() {</w:t>
      </w:r>
    </w:p>
    <w:p w14:paraId="400A80F0" w14:textId="77777777" w:rsidR="002B63B5" w:rsidRPr="00DB788F" w:rsidRDefault="002B63B5" w:rsidP="00DB788F">
      <w:pPr>
        <w:pStyle w:val="Code"/>
        <w:rPr>
          <w:highlight w:val="white"/>
        </w:rPr>
      </w:pPr>
      <w:r w:rsidRPr="00DB788F">
        <w:rPr>
          <w:highlight w:val="white"/>
        </w:rPr>
        <w:t xml:space="preserve">      FrameRegister = RegisterToSize(Register.bp, TypeSize.PointerSize);</w:t>
      </w:r>
    </w:p>
    <w:p w14:paraId="6E014C87" w14:textId="77777777" w:rsidR="002B63B5" w:rsidRPr="00DB788F" w:rsidRDefault="002B63B5" w:rsidP="00DB788F">
      <w:pPr>
        <w:pStyle w:val="Code"/>
        <w:rPr>
          <w:highlight w:val="white"/>
        </w:rPr>
      </w:pPr>
      <w:r w:rsidRPr="00DB788F">
        <w:rPr>
          <w:highlight w:val="white"/>
        </w:rPr>
        <w:t xml:space="preserve">      EllipseRegister = RegisterToSize(Register.di, TypeSize.PointerSize);</w:t>
      </w:r>
    </w:p>
    <w:p w14:paraId="42E1D2F9" w14:textId="77777777" w:rsidR="002B63B5" w:rsidRPr="00DB788F" w:rsidRDefault="002B63B5" w:rsidP="00DB788F">
      <w:pPr>
        <w:pStyle w:val="Code"/>
        <w:rPr>
          <w:highlight w:val="white"/>
        </w:rPr>
      </w:pPr>
      <w:r w:rsidRPr="00DB788F">
        <w:rPr>
          <w:highlight w:val="white"/>
        </w:rPr>
        <w:t xml:space="preserve">      ReturnValueRegister = RegisterToSize(Register.bx, TypeSize.PointerSize);</w:t>
      </w:r>
    </w:p>
    <w:p w14:paraId="6C678514" w14:textId="0B0CF739" w:rsidR="002B63B5" w:rsidRPr="00DB788F" w:rsidRDefault="002B63B5" w:rsidP="00DB788F">
      <w:pPr>
        <w:pStyle w:val="Code"/>
        <w:rPr>
          <w:highlight w:val="white"/>
        </w:rPr>
      </w:pPr>
      <w:r w:rsidRPr="00DB788F">
        <w:rPr>
          <w:highlight w:val="white"/>
        </w:rPr>
        <w:t xml:space="preserve">      ReturnPointerRegister =RegisterToSize(Register.bx,TypeSize.PointerSize);</w:t>
      </w:r>
    </w:p>
    <w:p w14:paraId="5A693C50" w14:textId="77777777" w:rsidR="002B63B5" w:rsidRPr="00DB788F" w:rsidRDefault="002B63B5" w:rsidP="00DB788F">
      <w:pPr>
        <w:pStyle w:val="Code"/>
        <w:rPr>
          <w:highlight w:val="white"/>
        </w:rPr>
      </w:pPr>
      <w:r w:rsidRPr="00DB788F">
        <w:rPr>
          <w:highlight w:val="white"/>
        </w:rPr>
        <w:t xml:space="preserve">    }</w:t>
      </w:r>
    </w:p>
    <w:p w14:paraId="123BA035" w14:textId="6B8ABF41" w:rsidR="002B63B5" w:rsidRPr="00DB788F" w:rsidRDefault="0023583E" w:rsidP="0023583E">
      <w:pPr>
        <w:rPr>
          <w:highlight w:val="white"/>
        </w:rPr>
      </w:pPr>
      <w:r>
        <w:rPr>
          <w:highlight w:val="white"/>
        </w:rPr>
        <w:t>An assembly instruction is made up by an operator and at most three operands.</w:t>
      </w:r>
      <w:r w:rsidR="00DF23BC">
        <w:rPr>
          <w:highlight w:val="white"/>
        </w:rPr>
        <w:t xml:space="preserve"> The operands are defined as objects, and they can be </w:t>
      </w:r>
      <w:r w:rsidR="00A23E0B" w:rsidRPr="00A23E0B">
        <w:rPr>
          <w:rStyle w:val="KeyWord0"/>
          <w:highlight w:val="white"/>
        </w:rPr>
        <w:t>Register</w:t>
      </w:r>
      <w:r w:rsidR="00A23E0B">
        <w:rPr>
          <w:highlight w:val="white"/>
        </w:rPr>
        <w:t xml:space="preserve">, </w:t>
      </w:r>
      <w:r w:rsidR="00A23E0B" w:rsidRPr="00A23E0B">
        <w:rPr>
          <w:rStyle w:val="KeyWord0"/>
          <w:highlight w:val="white"/>
        </w:rPr>
        <w:t>int</w:t>
      </w:r>
      <w:r w:rsidR="00A23E0B">
        <w:rPr>
          <w:highlight w:val="white"/>
        </w:rPr>
        <w:t xml:space="preserve">, </w:t>
      </w:r>
      <w:r w:rsidR="00A23E0B" w:rsidRPr="00A23E0B">
        <w:rPr>
          <w:rStyle w:val="KeyWord0"/>
          <w:highlight w:val="white"/>
        </w:rPr>
        <w:t>string</w:t>
      </w:r>
      <w:r w:rsidR="00A23E0B">
        <w:rPr>
          <w:highlight w:val="white"/>
        </w:rPr>
        <w:t xml:space="preserve"> and </w:t>
      </w:r>
      <w:r w:rsidR="00A23E0B" w:rsidRPr="00A23E0B">
        <w:rPr>
          <w:rStyle w:val="KeyWord0"/>
          <w:highlight w:val="white"/>
        </w:rPr>
        <w:t>BigInteger</w:t>
      </w:r>
      <w:r w:rsidR="00A23E0B">
        <w:rPr>
          <w:highlight w:val="white"/>
        </w:rPr>
        <w:t xml:space="preserve">. All offsets are </w:t>
      </w:r>
      <w:r w:rsidR="00A23E0B" w:rsidRPr="00A23E0B">
        <w:rPr>
          <w:rStyle w:val="KeyWord0"/>
          <w:highlight w:val="white"/>
        </w:rPr>
        <w:t>int</w:t>
      </w:r>
      <w:r w:rsidR="00927FE5">
        <w:rPr>
          <w:highlight w:val="white"/>
        </w:rPr>
        <w:t>, and</w:t>
      </w:r>
      <w:r w:rsidR="00A23E0B">
        <w:rPr>
          <w:highlight w:val="white"/>
        </w:rPr>
        <w:t xml:space="preserve"> all integer values are </w:t>
      </w:r>
      <w:r w:rsidR="00A23E0B" w:rsidRPr="00A23E0B">
        <w:rPr>
          <w:rStyle w:val="KeyWord0"/>
          <w:highlight w:val="white"/>
        </w:rPr>
        <w:t>BigInteger</w:t>
      </w:r>
      <w:r w:rsidR="00A23E0B">
        <w:rPr>
          <w:highlight w:val="white"/>
        </w:rPr>
        <w:t>.</w:t>
      </w:r>
    </w:p>
    <w:p w14:paraId="147DCE40" w14:textId="77777777" w:rsidR="002B63B5" w:rsidRPr="00DB788F" w:rsidRDefault="002B63B5" w:rsidP="00DB788F">
      <w:pPr>
        <w:pStyle w:val="Code"/>
        <w:rPr>
          <w:highlight w:val="white"/>
        </w:rPr>
      </w:pPr>
      <w:r w:rsidRPr="00DB788F">
        <w:rPr>
          <w:highlight w:val="white"/>
        </w:rPr>
        <w:t xml:space="preserve">    private AssemblyOperator m_operator;</w:t>
      </w:r>
    </w:p>
    <w:p w14:paraId="395E1B2F" w14:textId="77777777" w:rsidR="002B63B5" w:rsidRPr="00DB788F" w:rsidRDefault="002B63B5" w:rsidP="00DB788F">
      <w:pPr>
        <w:pStyle w:val="Code"/>
        <w:rPr>
          <w:highlight w:val="white"/>
        </w:rPr>
      </w:pPr>
      <w:r w:rsidRPr="00DB788F">
        <w:rPr>
          <w:highlight w:val="white"/>
        </w:rPr>
        <w:t xml:space="preserve">    private object[] m_operandArray = new object[3];</w:t>
      </w:r>
    </w:p>
    <w:p w14:paraId="6A459ACF" w14:textId="5F60F1CA" w:rsidR="002B63B5" w:rsidRPr="00DB788F" w:rsidRDefault="001942B6" w:rsidP="001942B6">
      <w:pPr>
        <w:rPr>
          <w:highlight w:val="white"/>
        </w:rPr>
      </w:pPr>
      <w:r>
        <w:rPr>
          <w:highlight w:val="white"/>
        </w:rPr>
        <w:t xml:space="preserve">The constructor initializes the instruction, and calls </w:t>
      </w:r>
      <w:r w:rsidRPr="00E70E22">
        <w:rPr>
          <w:rStyle w:val="KeyWord0"/>
          <w:highlight w:val="white"/>
        </w:rPr>
        <w:t>FromAdditionToIncrement</w:t>
      </w:r>
      <w:r w:rsidR="00F44415">
        <w:rPr>
          <w:highlight w:val="white"/>
        </w:rPr>
        <w:t xml:space="preserve">, which </w:t>
      </w:r>
      <w:r w:rsidR="00AE79B1">
        <w:rPr>
          <w:highlight w:val="white"/>
        </w:rPr>
        <w:t xml:space="preserve">changes addition and subtraction to increment and decrement, </w:t>
      </w:r>
      <w:r>
        <w:rPr>
          <w:highlight w:val="white"/>
        </w:rPr>
        <w:t xml:space="preserve">and </w:t>
      </w:r>
      <w:r w:rsidRPr="00E70E22">
        <w:rPr>
          <w:rStyle w:val="KeyWord0"/>
          <w:highlight w:val="white"/>
        </w:rPr>
        <w:t>CheckSize</w:t>
      </w:r>
      <w:r>
        <w:rPr>
          <w:highlight w:val="white"/>
        </w:rPr>
        <w:t xml:space="preserve">, which </w:t>
      </w:r>
      <w:r w:rsidR="00E70E22">
        <w:rPr>
          <w:highlight w:val="white"/>
        </w:rPr>
        <w:t>changes the operators in accordance with the size of the values of the instruction.</w:t>
      </w:r>
    </w:p>
    <w:p w14:paraId="0B50F502" w14:textId="77777777" w:rsidR="002B63B5" w:rsidRPr="00DB788F" w:rsidRDefault="002B63B5" w:rsidP="00DB788F">
      <w:pPr>
        <w:pStyle w:val="Code"/>
        <w:rPr>
          <w:highlight w:val="white"/>
        </w:rPr>
      </w:pPr>
      <w:r w:rsidRPr="00DB788F">
        <w:rPr>
          <w:highlight w:val="white"/>
        </w:rPr>
        <w:t xml:space="preserve">    public AssemblyCode(AssemblyOperator objectOp, object operand0,</w:t>
      </w:r>
    </w:p>
    <w:p w14:paraId="4108C01C" w14:textId="77777777" w:rsidR="005D12A7" w:rsidRDefault="002B63B5" w:rsidP="00DB788F">
      <w:pPr>
        <w:pStyle w:val="Code"/>
        <w:rPr>
          <w:highlight w:val="white"/>
        </w:rPr>
      </w:pPr>
      <w:r w:rsidRPr="00DB788F">
        <w:rPr>
          <w:highlight w:val="white"/>
        </w:rPr>
        <w:t xml:space="preserve">                        object operand1, object operand2 = null,</w:t>
      </w:r>
    </w:p>
    <w:p w14:paraId="3BD4003B" w14:textId="46341AD8" w:rsidR="002B63B5" w:rsidRPr="00DB788F" w:rsidRDefault="005D12A7" w:rsidP="00DB788F">
      <w:pPr>
        <w:pStyle w:val="Code"/>
        <w:rPr>
          <w:highlight w:val="white"/>
        </w:rPr>
      </w:pPr>
      <w:r>
        <w:rPr>
          <w:highlight w:val="white"/>
        </w:rPr>
        <w:t xml:space="preserve">                       </w:t>
      </w:r>
      <w:r w:rsidR="002B63B5" w:rsidRPr="00DB788F">
        <w:rPr>
          <w:highlight w:val="white"/>
        </w:rPr>
        <w:t xml:space="preserve"> int size = 0)</w:t>
      </w:r>
      <w:r w:rsidR="001942B6">
        <w:rPr>
          <w:highlight w:val="white"/>
        </w:rPr>
        <w:t xml:space="preserve"> </w:t>
      </w:r>
      <w:r w:rsidR="002B63B5" w:rsidRPr="00DB788F">
        <w:rPr>
          <w:highlight w:val="white"/>
        </w:rPr>
        <w:t>{</w:t>
      </w:r>
    </w:p>
    <w:p w14:paraId="4F199B3E" w14:textId="77777777" w:rsidR="002B63B5" w:rsidRPr="00DB788F" w:rsidRDefault="002B63B5" w:rsidP="00DB788F">
      <w:pPr>
        <w:pStyle w:val="Code"/>
        <w:rPr>
          <w:highlight w:val="white"/>
        </w:rPr>
      </w:pPr>
      <w:r w:rsidRPr="00DB788F">
        <w:rPr>
          <w:highlight w:val="white"/>
        </w:rPr>
        <w:t xml:space="preserve">      m_operator = objectOp;</w:t>
      </w:r>
    </w:p>
    <w:p w14:paraId="24658220" w14:textId="77777777" w:rsidR="002B63B5" w:rsidRPr="00DB788F" w:rsidRDefault="002B63B5" w:rsidP="00DB788F">
      <w:pPr>
        <w:pStyle w:val="Code"/>
        <w:rPr>
          <w:highlight w:val="white"/>
        </w:rPr>
      </w:pPr>
      <w:r w:rsidRPr="00DB788F">
        <w:rPr>
          <w:highlight w:val="white"/>
        </w:rPr>
        <w:t xml:space="preserve">      m_operandArray[0] = operand0;</w:t>
      </w:r>
    </w:p>
    <w:p w14:paraId="653DCEFA" w14:textId="77777777" w:rsidR="002B63B5" w:rsidRPr="00DB788F" w:rsidRDefault="002B63B5" w:rsidP="00DB788F">
      <w:pPr>
        <w:pStyle w:val="Code"/>
        <w:rPr>
          <w:highlight w:val="white"/>
        </w:rPr>
      </w:pPr>
      <w:r w:rsidRPr="00DB788F">
        <w:rPr>
          <w:highlight w:val="white"/>
        </w:rPr>
        <w:t xml:space="preserve">      m_operandArray[1] = operand1;</w:t>
      </w:r>
    </w:p>
    <w:p w14:paraId="0F3A465B" w14:textId="77777777" w:rsidR="002B63B5" w:rsidRPr="00DB788F" w:rsidRDefault="002B63B5" w:rsidP="00DB788F">
      <w:pPr>
        <w:pStyle w:val="Code"/>
        <w:rPr>
          <w:highlight w:val="white"/>
        </w:rPr>
      </w:pPr>
      <w:r w:rsidRPr="00DB788F">
        <w:rPr>
          <w:highlight w:val="white"/>
        </w:rPr>
        <w:t xml:space="preserve">      m_operandArray[2] = operand2;</w:t>
      </w:r>
    </w:p>
    <w:p w14:paraId="49A9DC5C" w14:textId="77777777" w:rsidR="002B63B5" w:rsidRPr="00DB788F" w:rsidRDefault="002B63B5" w:rsidP="00DB788F">
      <w:pPr>
        <w:pStyle w:val="Code"/>
        <w:rPr>
          <w:highlight w:val="white"/>
        </w:rPr>
      </w:pPr>
      <w:r w:rsidRPr="00DB788F">
        <w:rPr>
          <w:highlight w:val="white"/>
        </w:rPr>
        <w:t xml:space="preserve">      FromAdditionToIncrement();</w:t>
      </w:r>
    </w:p>
    <w:p w14:paraId="1477A452" w14:textId="77777777" w:rsidR="002B63B5" w:rsidRPr="00DB788F" w:rsidRDefault="002B63B5" w:rsidP="00DB788F">
      <w:pPr>
        <w:pStyle w:val="Code"/>
        <w:rPr>
          <w:highlight w:val="white"/>
        </w:rPr>
      </w:pPr>
      <w:r w:rsidRPr="00DB788F">
        <w:rPr>
          <w:highlight w:val="white"/>
        </w:rPr>
        <w:t xml:space="preserve">      CheckSize(size);</w:t>
      </w:r>
    </w:p>
    <w:p w14:paraId="4CE78AAC" w14:textId="77777777" w:rsidR="002B63B5" w:rsidRPr="00DB788F" w:rsidRDefault="002B63B5" w:rsidP="00DB788F">
      <w:pPr>
        <w:pStyle w:val="Code"/>
        <w:rPr>
          <w:highlight w:val="white"/>
        </w:rPr>
      </w:pPr>
      <w:r w:rsidRPr="00DB788F">
        <w:rPr>
          <w:highlight w:val="white"/>
        </w:rPr>
        <w:t xml:space="preserve">    }</w:t>
      </w:r>
    </w:p>
    <w:p w14:paraId="69BFBAC1" w14:textId="77777777" w:rsidR="002B63B5" w:rsidRPr="00DB788F" w:rsidRDefault="002B63B5" w:rsidP="00DB788F">
      <w:pPr>
        <w:pStyle w:val="Code"/>
        <w:rPr>
          <w:highlight w:val="white"/>
        </w:rPr>
      </w:pPr>
    </w:p>
    <w:p w14:paraId="60EA4610" w14:textId="77777777" w:rsidR="00AE79B1" w:rsidRPr="00DB788F" w:rsidRDefault="00AE79B1" w:rsidP="00AE79B1">
      <w:pPr>
        <w:pStyle w:val="Code"/>
        <w:rPr>
          <w:highlight w:val="white"/>
        </w:rPr>
      </w:pPr>
      <w:r w:rsidRPr="00DB788F">
        <w:rPr>
          <w:highlight w:val="white"/>
        </w:rPr>
        <w:t xml:space="preserve">    public AssemblyOperator Operator {</w:t>
      </w:r>
    </w:p>
    <w:p w14:paraId="168EC27C" w14:textId="77777777" w:rsidR="00AE79B1" w:rsidRPr="00DB788F" w:rsidRDefault="00AE79B1" w:rsidP="00AE79B1">
      <w:pPr>
        <w:pStyle w:val="Code"/>
        <w:rPr>
          <w:highlight w:val="white"/>
        </w:rPr>
      </w:pPr>
      <w:r w:rsidRPr="00DB788F">
        <w:rPr>
          <w:highlight w:val="white"/>
        </w:rPr>
        <w:t xml:space="preserve">      get { return m_operator; }</w:t>
      </w:r>
    </w:p>
    <w:p w14:paraId="7DC7CD62" w14:textId="77777777" w:rsidR="00AE79B1" w:rsidRPr="00DB788F" w:rsidRDefault="00AE79B1" w:rsidP="00AE79B1">
      <w:pPr>
        <w:pStyle w:val="Code"/>
        <w:rPr>
          <w:highlight w:val="white"/>
        </w:rPr>
      </w:pPr>
      <w:r w:rsidRPr="00DB788F">
        <w:rPr>
          <w:highlight w:val="white"/>
        </w:rPr>
        <w:t xml:space="preserve">      set { m_operator = value; }</w:t>
      </w:r>
    </w:p>
    <w:p w14:paraId="751F2D99" w14:textId="77777777" w:rsidR="00AE79B1" w:rsidRPr="00DB788F" w:rsidRDefault="00AE79B1" w:rsidP="00AE79B1">
      <w:pPr>
        <w:pStyle w:val="Code"/>
        <w:rPr>
          <w:highlight w:val="white"/>
        </w:rPr>
      </w:pPr>
      <w:r w:rsidRPr="00DB788F">
        <w:rPr>
          <w:highlight w:val="white"/>
        </w:rPr>
        <w:t xml:space="preserve">    }</w:t>
      </w:r>
    </w:p>
    <w:p w14:paraId="4825304E" w14:textId="77777777" w:rsidR="00AE79B1" w:rsidRPr="00DB788F" w:rsidRDefault="00AE79B1" w:rsidP="00AE79B1">
      <w:pPr>
        <w:pStyle w:val="Code"/>
        <w:rPr>
          <w:highlight w:val="white"/>
        </w:rPr>
      </w:pPr>
    </w:p>
    <w:p w14:paraId="665640AB" w14:textId="77777777" w:rsidR="00AE79B1" w:rsidRPr="00DB788F" w:rsidRDefault="00AE79B1" w:rsidP="00AE79B1">
      <w:pPr>
        <w:pStyle w:val="Code"/>
        <w:rPr>
          <w:highlight w:val="white"/>
        </w:rPr>
      </w:pPr>
      <w:r w:rsidRPr="00DB788F">
        <w:rPr>
          <w:highlight w:val="white"/>
        </w:rPr>
        <w:t xml:space="preserve">    public object this[int index] {</w:t>
      </w:r>
    </w:p>
    <w:p w14:paraId="15FBDDB4" w14:textId="77777777" w:rsidR="00AE79B1" w:rsidRPr="00DB788F" w:rsidRDefault="00AE79B1" w:rsidP="00AE79B1">
      <w:pPr>
        <w:pStyle w:val="Code"/>
        <w:rPr>
          <w:highlight w:val="white"/>
        </w:rPr>
      </w:pPr>
      <w:r w:rsidRPr="00DB788F">
        <w:rPr>
          <w:highlight w:val="white"/>
        </w:rPr>
        <w:t xml:space="preserve">      get { return m_operandArray[index]; }</w:t>
      </w:r>
    </w:p>
    <w:p w14:paraId="7A750659" w14:textId="77777777" w:rsidR="00AE79B1" w:rsidRPr="00DB788F" w:rsidRDefault="00AE79B1" w:rsidP="00AE79B1">
      <w:pPr>
        <w:pStyle w:val="Code"/>
        <w:rPr>
          <w:highlight w:val="white"/>
        </w:rPr>
      </w:pPr>
      <w:r w:rsidRPr="00DB788F">
        <w:rPr>
          <w:highlight w:val="white"/>
        </w:rPr>
        <w:t xml:space="preserve">      set { m_operandArray[index] = value; }</w:t>
      </w:r>
    </w:p>
    <w:p w14:paraId="76817ADE" w14:textId="5B1DC53C" w:rsidR="00AE79B1" w:rsidRDefault="00AE79B1" w:rsidP="00AE79B1">
      <w:pPr>
        <w:pStyle w:val="Code"/>
        <w:rPr>
          <w:highlight w:val="white"/>
        </w:rPr>
      </w:pPr>
      <w:r w:rsidRPr="00207C0A">
        <w:rPr>
          <w:highlight w:val="white"/>
        </w:rPr>
        <w:t xml:space="preserve">    }</w:t>
      </w:r>
    </w:p>
    <w:p w14:paraId="20247B4C" w14:textId="11D278C8" w:rsidR="00CA5764" w:rsidRDefault="00352478" w:rsidP="00352478">
      <w:pPr>
        <w:pStyle w:val="Rubrik3"/>
        <w:rPr>
          <w:highlight w:val="white"/>
        </w:rPr>
      </w:pPr>
      <w:r>
        <w:rPr>
          <w:highlight w:val="white"/>
        </w:rPr>
        <w:t>Assembly Code Optimization</w:t>
      </w:r>
    </w:p>
    <w:p w14:paraId="60537E46" w14:textId="503EDE6F" w:rsidR="00AE79B1" w:rsidRPr="00207C0A" w:rsidRDefault="001D1EC5" w:rsidP="00034040">
      <w:pPr>
        <w:rPr>
          <w:highlight w:val="white"/>
        </w:rPr>
      </w:pPr>
      <w:r>
        <w:rPr>
          <w:highlight w:val="white"/>
        </w:rPr>
        <w:t xml:space="preserve">Similar the middle code optimization in chapter XXX, </w:t>
      </w:r>
      <w:r w:rsidR="00553ABB">
        <w:rPr>
          <w:highlight w:val="white"/>
        </w:rPr>
        <w:t xml:space="preserve">there is also some optimization of the assembly code. </w:t>
      </w:r>
      <w:r w:rsidR="00034040">
        <w:rPr>
          <w:highlight w:val="white"/>
        </w:rPr>
        <w:t xml:space="preserve">The </w:t>
      </w:r>
      <w:r w:rsidR="00034040" w:rsidRPr="00034040">
        <w:rPr>
          <w:rStyle w:val="KeyWord0"/>
          <w:highlight w:val="white"/>
        </w:rPr>
        <w:t>FromAdditionToIncrement</w:t>
      </w:r>
      <w:r w:rsidR="00034040">
        <w:rPr>
          <w:highlight w:val="white"/>
        </w:rPr>
        <w:t xml:space="preserve"> metho</w:t>
      </w:r>
      <w:r w:rsidR="00666B2A">
        <w:rPr>
          <w:highlight w:val="white"/>
        </w:rPr>
        <w:t xml:space="preserve">d changes the addition of one or subtraction of minus one to </w:t>
      </w:r>
      <w:r w:rsidR="00666B2A">
        <w:rPr>
          <w:highlight w:val="white"/>
        </w:rPr>
        <w:lastRenderedPageBreak/>
        <w:t>increment, and subtraction of one and addition of minus on to decrement.</w:t>
      </w:r>
      <w:r w:rsidR="00A54CAD">
        <w:rPr>
          <w:highlight w:val="white"/>
        </w:rPr>
        <w:t xml:space="preserve"> The first condition is that operator indeed is addition or subtraction and that the first operand is a track, register, or string.</w:t>
      </w:r>
    </w:p>
    <w:p w14:paraId="7BD87B8D" w14:textId="764B5CC6" w:rsidR="00F26B83" w:rsidRPr="00F26B83" w:rsidRDefault="00F26B83" w:rsidP="00F26B83">
      <w:pPr>
        <w:pStyle w:val="Code"/>
        <w:rPr>
          <w:highlight w:val="white"/>
        </w:rPr>
      </w:pPr>
      <w:r w:rsidRPr="00F26B83">
        <w:rPr>
          <w:highlight w:val="white"/>
        </w:rPr>
        <w:t xml:space="preserve">    </w:t>
      </w:r>
      <w:r w:rsidR="00321DF0">
        <w:rPr>
          <w:highlight w:val="white"/>
        </w:rPr>
        <w:t>private</w:t>
      </w:r>
      <w:r w:rsidRPr="00F26B83">
        <w:rPr>
          <w:highlight w:val="white"/>
        </w:rPr>
        <w:t xml:space="preserve"> void FromAdditionToIncrement() {</w:t>
      </w:r>
    </w:p>
    <w:p w14:paraId="60EBA939" w14:textId="77777777" w:rsidR="00F26B83" w:rsidRDefault="00F26B83" w:rsidP="00F26B83">
      <w:pPr>
        <w:pStyle w:val="Code"/>
        <w:rPr>
          <w:highlight w:val="white"/>
        </w:rPr>
      </w:pPr>
      <w:r w:rsidRPr="00F26B83">
        <w:rPr>
          <w:highlight w:val="white"/>
        </w:rPr>
        <w:t xml:space="preserve">      if (((Operator == AssemblyOperator.add) ||</w:t>
      </w:r>
    </w:p>
    <w:p w14:paraId="5B398277" w14:textId="37E49648" w:rsidR="00F26B83" w:rsidRPr="00F26B83" w:rsidRDefault="00A51FF8" w:rsidP="00F26B83">
      <w:pPr>
        <w:pStyle w:val="Code"/>
        <w:rPr>
          <w:highlight w:val="white"/>
        </w:rPr>
      </w:pPr>
      <w:r>
        <w:rPr>
          <w:highlight w:val="white"/>
        </w:rPr>
        <w:t xml:space="preserve"> </w:t>
      </w:r>
      <w:r w:rsidR="00F26B83">
        <w:rPr>
          <w:highlight w:val="white"/>
        </w:rPr>
        <w:t xml:space="preserve">     </w:t>
      </w:r>
      <w:r w:rsidR="00F26B83" w:rsidRPr="00F26B83">
        <w:rPr>
          <w:highlight w:val="white"/>
        </w:rPr>
        <w:t xml:space="preserve">     (Operator == AssemblyOperator.sub)) &amp;&amp;</w:t>
      </w:r>
    </w:p>
    <w:p w14:paraId="484EF8BB" w14:textId="77777777" w:rsidR="00F26B83" w:rsidRPr="00F26B83" w:rsidRDefault="00F26B83" w:rsidP="00F26B83">
      <w:pPr>
        <w:pStyle w:val="Code"/>
        <w:rPr>
          <w:highlight w:val="white"/>
        </w:rPr>
      </w:pPr>
      <w:r w:rsidRPr="00F26B83">
        <w:rPr>
          <w:highlight w:val="white"/>
        </w:rPr>
        <w:t xml:space="preserve">          ((m_operandArray[0] is Track) || (m_operandArray[0] is Register) ||</w:t>
      </w:r>
    </w:p>
    <w:p w14:paraId="18A8EE2F" w14:textId="6EF2B52E" w:rsidR="00F26B83" w:rsidRDefault="00F26B83" w:rsidP="00F26B83">
      <w:pPr>
        <w:pStyle w:val="Code"/>
        <w:rPr>
          <w:highlight w:val="white"/>
        </w:rPr>
      </w:pPr>
      <w:r w:rsidRPr="00F26B83">
        <w:rPr>
          <w:highlight w:val="white"/>
        </w:rPr>
        <w:t xml:space="preserve">           (m_operandArray[0] is string))) {</w:t>
      </w:r>
    </w:p>
    <w:p w14:paraId="701DA0E4" w14:textId="6172A20A" w:rsidR="00A54CAD" w:rsidRPr="00F26B83" w:rsidRDefault="00A54CAD" w:rsidP="00A54CAD">
      <w:pPr>
        <w:rPr>
          <w:highlight w:val="white"/>
        </w:rPr>
      </w:pPr>
      <w:r>
        <w:rPr>
          <w:highlight w:val="white"/>
        </w:rPr>
        <w:t xml:space="preserve">Then we check </w:t>
      </w:r>
      <w:r w:rsidR="00855BE9">
        <w:rPr>
          <w:highlight w:val="white"/>
        </w:rPr>
        <w:t xml:space="preserve">whether </w:t>
      </w:r>
      <w:r w:rsidR="007E6EF5">
        <w:rPr>
          <w:highlight w:val="white"/>
        </w:rPr>
        <w:t xml:space="preserve">the second operand is a </w:t>
      </w:r>
      <w:r w:rsidR="007E6EF5" w:rsidRPr="0049614B">
        <w:rPr>
          <w:rStyle w:val="KeyWord0"/>
          <w:highlight w:val="white"/>
        </w:rPr>
        <w:t>BigInteger</w:t>
      </w:r>
      <w:r w:rsidR="007E6EF5">
        <w:rPr>
          <w:highlight w:val="white"/>
        </w:rPr>
        <w:t xml:space="preserve"> and the </w:t>
      </w:r>
      <w:r w:rsidR="0049614B">
        <w:rPr>
          <w:highlight w:val="white"/>
        </w:rPr>
        <w:t>third operand is null.</w:t>
      </w:r>
      <w:r w:rsidR="004340F7">
        <w:rPr>
          <w:highlight w:val="white"/>
        </w:rPr>
        <w:t xml:space="preserve"> In that case the value to be inspected has index one</w:t>
      </w:r>
      <w:r w:rsidR="00C75789">
        <w:rPr>
          <w:highlight w:val="white"/>
        </w:rPr>
        <w:t xml:space="preserve"> and we</w:t>
      </w:r>
      <w:r w:rsidR="004340F7">
        <w:rPr>
          <w:highlight w:val="white"/>
        </w:rPr>
        <w:t xml:space="preserve"> call </w:t>
      </w:r>
      <w:r w:rsidR="004340F7" w:rsidRPr="004340F7">
        <w:rPr>
          <w:rStyle w:val="KeyWord0"/>
          <w:highlight w:val="white"/>
        </w:rPr>
        <w:t>CheckIncrement</w:t>
      </w:r>
      <w:r w:rsidR="004340F7">
        <w:rPr>
          <w:highlight w:val="white"/>
        </w:rPr>
        <w:t xml:space="preserve"> for further processing.</w:t>
      </w:r>
    </w:p>
    <w:p w14:paraId="56E4E2B9" w14:textId="36E08FAE" w:rsidR="00785C18" w:rsidRPr="00F26B83" w:rsidRDefault="00785C18" w:rsidP="00785C18">
      <w:pPr>
        <w:pStyle w:val="Code"/>
        <w:rPr>
          <w:highlight w:val="white"/>
        </w:rPr>
      </w:pPr>
      <w:r w:rsidRPr="00F26B83">
        <w:rPr>
          <w:highlight w:val="white"/>
        </w:rPr>
        <w:t xml:space="preserve">        if ((m_operandArray[1] is BigInteger) &amp;&amp; (m_operandArray[2] == null)){</w:t>
      </w:r>
    </w:p>
    <w:p w14:paraId="25DAA52E" w14:textId="77777777" w:rsidR="00785C18" w:rsidRPr="00F26B83" w:rsidRDefault="00785C18" w:rsidP="00785C18">
      <w:pPr>
        <w:pStyle w:val="Code"/>
        <w:rPr>
          <w:highlight w:val="white"/>
        </w:rPr>
      </w:pPr>
      <w:r w:rsidRPr="00F26B83">
        <w:rPr>
          <w:highlight w:val="white"/>
        </w:rPr>
        <w:t xml:space="preserve">          CheckIncrement(1);</w:t>
      </w:r>
    </w:p>
    <w:p w14:paraId="4FFFA49C" w14:textId="77777777" w:rsidR="00785C18" w:rsidRPr="00F26B83" w:rsidRDefault="00785C18" w:rsidP="00785C18">
      <w:pPr>
        <w:pStyle w:val="Code"/>
        <w:rPr>
          <w:highlight w:val="white"/>
        </w:rPr>
      </w:pPr>
      <w:r w:rsidRPr="00F26B83">
        <w:rPr>
          <w:highlight w:val="white"/>
        </w:rPr>
        <w:t xml:space="preserve">        }</w:t>
      </w:r>
    </w:p>
    <w:p w14:paraId="7193B7C4" w14:textId="666A8357" w:rsidR="004340F7" w:rsidRPr="00F26B83" w:rsidRDefault="004340F7" w:rsidP="004340F7">
      <w:pPr>
        <w:rPr>
          <w:highlight w:val="white"/>
        </w:rPr>
      </w:pPr>
      <w:r>
        <w:rPr>
          <w:highlight w:val="white"/>
        </w:rPr>
        <w:t xml:space="preserve">If the second operand is an integer and </w:t>
      </w:r>
      <w:r w:rsidR="001F6620">
        <w:rPr>
          <w:highlight w:val="white"/>
        </w:rPr>
        <w:t>operand is a</w:t>
      </w:r>
      <w:r>
        <w:rPr>
          <w:highlight w:val="white"/>
        </w:rPr>
        <w:t xml:space="preserve"> </w:t>
      </w:r>
      <w:r w:rsidRPr="0049614B">
        <w:rPr>
          <w:rStyle w:val="KeyWord0"/>
          <w:highlight w:val="white"/>
        </w:rPr>
        <w:t>BigInteger</w:t>
      </w:r>
      <w:r w:rsidR="001F6620">
        <w:rPr>
          <w:highlight w:val="white"/>
        </w:rPr>
        <w:t>, t</w:t>
      </w:r>
      <w:r>
        <w:rPr>
          <w:highlight w:val="white"/>
        </w:rPr>
        <w:t xml:space="preserve">he value to be inspected has index </w:t>
      </w:r>
      <w:r w:rsidR="001F6620">
        <w:rPr>
          <w:highlight w:val="white"/>
        </w:rPr>
        <w:t>two</w:t>
      </w:r>
      <w:r>
        <w:rPr>
          <w:highlight w:val="white"/>
        </w:rPr>
        <w:t>.</w:t>
      </w:r>
    </w:p>
    <w:p w14:paraId="562AF968" w14:textId="77777777" w:rsidR="00785C18" w:rsidRDefault="00F26B83" w:rsidP="00F26B83">
      <w:pPr>
        <w:pStyle w:val="Code"/>
        <w:rPr>
          <w:highlight w:val="white"/>
        </w:rPr>
      </w:pPr>
      <w:r w:rsidRPr="00F26B83">
        <w:rPr>
          <w:highlight w:val="white"/>
        </w:rPr>
        <w:t xml:space="preserve">        </w:t>
      </w:r>
      <w:r w:rsidR="00785C18">
        <w:rPr>
          <w:highlight w:val="white"/>
        </w:rPr>
        <w:t xml:space="preserve">else </w:t>
      </w:r>
      <w:r w:rsidRPr="00F26B83">
        <w:rPr>
          <w:highlight w:val="white"/>
        </w:rPr>
        <w:t>if ((m_operandArray[1] is int) &amp;&amp;</w:t>
      </w:r>
    </w:p>
    <w:p w14:paraId="08F15355" w14:textId="2BC60555" w:rsidR="00F26B83" w:rsidRPr="00F26B83" w:rsidRDefault="00785C18" w:rsidP="00F26B83">
      <w:pPr>
        <w:pStyle w:val="Code"/>
        <w:rPr>
          <w:highlight w:val="white"/>
        </w:rPr>
      </w:pPr>
      <w:r>
        <w:rPr>
          <w:highlight w:val="white"/>
        </w:rPr>
        <w:t xml:space="preserve">                </w:t>
      </w:r>
      <w:r w:rsidR="00F26B83" w:rsidRPr="00F26B83">
        <w:rPr>
          <w:highlight w:val="white"/>
        </w:rPr>
        <w:t xml:space="preserve"> (m_operandArray[2] is BigInteger)) {</w:t>
      </w:r>
    </w:p>
    <w:p w14:paraId="2D16A884" w14:textId="77777777" w:rsidR="00F26B83" w:rsidRPr="00F26B83" w:rsidRDefault="00F26B83" w:rsidP="00F26B83">
      <w:pPr>
        <w:pStyle w:val="Code"/>
        <w:rPr>
          <w:highlight w:val="white"/>
        </w:rPr>
      </w:pPr>
      <w:r w:rsidRPr="00F26B83">
        <w:rPr>
          <w:highlight w:val="white"/>
        </w:rPr>
        <w:t xml:space="preserve">          CheckIncrement(2);</w:t>
      </w:r>
    </w:p>
    <w:p w14:paraId="594B921D" w14:textId="77777777" w:rsidR="00F26B83" w:rsidRPr="00F26B83" w:rsidRDefault="00F26B83" w:rsidP="00F26B83">
      <w:pPr>
        <w:pStyle w:val="Code"/>
        <w:rPr>
          <w:highlight w:val="white"/>
        </w:rPr>
      </w:pPr>
      <w:r w:rsidRPr="00F26B83">
        <w:rPr>
          <w:highlight w:val="white"/>
        </w:rPr>
        <w:t xml:space="preserve">        }</w:t>
      </w:r>
    </w:p>
    <w:p w14:paraId="2DD8A381" w14:textId="77777777" w:rsidR="00F26B83" w:rsidRPr="00F26B83" w:rsidRDefault="00F26B83" w:rsidP="00F26B83">
      <w:pPr>
        <w:pStyle w:val="Code"/>
        <w:rPr>
          <w:highlight w:val="white"/>
        </w:rPr>
      </w:pPr>
      <w:r w:rsidRPr="00F26B83">
        <w:rPr>
          <w:highlight w:val="white"/>
        </w:rPr>
        <w:t xml:space="preserve">      }</w:t>
      </w:r>
    </w:p>
    <w:p w14:paraId="6B055C69" w14:textId="77777777" w:rsidR="00F26B83" w:rsidRPr="00F26B83" w:rsidRDefault="00F26B83" w:rsidP="00F26B83">
      <w:pPr>
        <w:pStyle w:val="Code"/>
        <w:rPr>
          <w:highlight w:val="white"/>
        </w:rPr>
      </w:pPr>
      <w:r w:rsidRPr="00F26B83">
        <w:rPr>
          <w:highlight w:val="white"/>
        </w:rPr>
        <w:t xml:space="preserve">    }</w:t>
      </w:r>
    </w:p>
    <w:p w14:paraId="47B70C19" w14:textId="36A78851" w:rsidR="00F26B83" w:rsidRPr="00F26B83" w:rsidRDefault="001F6620" w:rsidP="001F6620">
      <w:pPr>
        <w:rPr>
          <w:highlight w:val="white"/>
        </w:rPr>
      </w:pPr>
      <w:r>
        <w:rPr>
          <w:highlight w:val="white"/>
        </w:rPr>
        <w:t xml:space="preserve">The </w:t>
      </w:r>
      <w:r w:rsidRPr="001F6620">
        <w:rPr>
          <w:rStyle w:val="KeyWord0"/>
          <w:highlight w:val="white"/>
        </w:rPr>
        <w:t>CheckIncrement</w:t>
      </w:r>
      <w:r>
        <w:rPr>
          <w:highlight w:val="white"/>
        </w:rPr>
        <w:t xml:space="preserve"> method </w:t>
      </w:r>
      <w:r w:rsidR="00C75789">
        <w:rPr>
          <w:highlight w:val="white"/>
        </w:rPr>
        <w:t>inspects the value to be added or subtracted</w:t>
      </w:r>
      <w:r w:rsidR="003F764D">
        <w:rPr>
          <w:highlight w:val="white"/>
        </w:rPr>
        <w:t xml:space="preserve">. If the operation is addition </w:t>
      </w:r>
      <w:r w:rsidR="007C7989">
        <w:rPr>
          <w:highlight w:val="white"/>
        </w:rPr>
        <w:t xml:space="preserve">of </w:t>
      </w:r>
      <w:r w:rsidR="003F764D">
        <w:rPr>
          <w:highlight w:val="white"/>
        </w:rPr>
        <w:t xml:space="preserve">one or </w:t>
      </w:r>
      <w:r w:rsidR="00830D14">
        <w:rPr>
          <w:highlight w:val="white"/>
        </w:rPr>
        <w:t xml:space="preserve">subtraction </w:t>
      </w:r>
      <w:r w:rsidR="007C7989">
        <w:rPr>
          <w:highlight w:val="white"/>
        </w:rPr>
        <w:t xml:space="preserve">of </w:t>
      </w:r>
      <w:r w:rsidR="00830D14">
        <w:rPr>
          <w:highlight w:val="white"/>
        </w:rPr>
        <w:t>minus one, we replace the operator with increment.</w:t>
      </w:r>
    </w:p>
    <w:p w14:paraId="545800E9" w14:textId="77777777" w:rsidR="00F26B83" w:rsidRPr="00F26B83" w:rsidRDefault="00F26B83" w:rsidP="00F26B83">
      <w:pPr>
        <w:pStyle w:val="Code"/>
        <w:rPr>
          <w:highlight w:val="white"/>
        </w:rPr>
      </w:pPr>
      <w:r w:rsidRPr="00F26B83">
        <w:rPr>
          <w:highlight w:val="white"/>
        </w:rPr>
        <w:t xml:space="preserve">    private void CheckIncrement(int valueIndex) {</w:t>
      </w:r>
    </w:p>
    <w:p w14:paraId="4F27BEB7" w14:textId="77777777" w:rsidR="00F26B83" w:rsidRPr="00F26B83" w:rsidRDefault="00F26B83" w:rsidP="00F26B83">
      <w:pPr>
        <w:pStyle w:val="Code"/>
        <w:rPr>
          <w:highlight w:val="white"/>
        </w:rPr>
      </w:pPr>
      <w:r w:rsidRPr="00F26B83">
        <w:rPr>
          <w:highlight w:val="white"/>
        </w:rPr>
        <w:t xml:space="preserve">      int value = (int) ((BigInteger) m_operandArray[valueIndex]);</w:t>
      </w:r>
    </w:p>
    <w:p w14:paraId="42CC44AD" w14:textId="77777777" w:rsidR="00F26B83" w:rsidRPr="00F26B83" w:rsidRDefault="00F26B83" w:rsidP="00F26B83">
      <w:pPr>
        <w:pStyle w:val="Code"/>
        <w:rPr>
          <w:highlight w:val="white"/>
        </w:rPr>
      </w:pPr>
    </w:p>
    <w:p w14:paraId="317384A7" w14:textId="77777777" w:rsidR="00F26B83" w:rsidRPr="00F26B83" w:rsidRDefault="00F26B83" w:rsidP="00F26B83">
      <w:pPr>
        <w:pStyle w:val="Code"/>
        <w:rPr>
          <w:highlight w:val="white"/>
        </w:rPr>
      </w:pPr>
      <w:r w:rsidRPr="00F26B83">
        <w:rPr>
          <w:highlight w:val="white"/>
        </w:rPr>
        <w:t xml:space="preserve">      if (((Operator == AssemblyOperator.add) &amp;&amp; (value == 1)) ||</w:t>
      </w:r>
    </w:p>
    <w:p w14:paraId="37B4D269"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2EF8D485" w14:textId="77777777" w:rsidR="00F26B83" w:rsidRPr="00F26B83" w:rsidRDefault="00F26B83" w:rsidP="00F26B83">
      <w:pPr>
        <w:pStyle w:val="Code"/>
        <w:rPr>
          <w:highlight w:val="white"/>
        </w:rPr>
      </w:pPr>
      <w:r w:rsidRPr="00F26B83">
        <w:rPr>
          <w:highlight w:val="white"/>
        </w:rPr>
        <w:t xml:space="preserve">        m_operator = AssemblyOperator.inc;</w:t>
      </w:r>
    </w:p>
    <w:p w14:paraId="1AFDCC02" w14:textId="77777777" w:rsidR="00F26B83" w:rsidRPr="00F26B83" w:rsidRDefault="00F26B83" w:rsidP="00F26B83">
      <w:pPr>
        <w:pStyle w:val="Code"/>
        <w:rPr>
          <w:highlight w:val="white"/>
        </w:rPr>
      </w:pPr>
      <w:r w:rsidRPr="00F26B83">
        <w:rPr>
          <w:highlight w:val="white"/>
        </w:rPr>
        <w:t xml:space="preserve">        m_operandArray[valueIndex] = null;</w:t>
      </w:r>
    </w:p>
    <w:p w14:paraId="15882C77" w14:textId="0C60DFBD" w:rsidR="00F26B83" w:rsidRDefault="00F26B83" w:rsidP="00F26B83">
      <w:pPr>
        <w:pStyle w:val="Code"/>
        <w:rPr>
          <w:highlight w:val="white"/>
        </w:rPr>
      </w:pPr>
      <w:r w:rsidRPr="00F26B83">
        <w:rPr>
          <w:highlight w:val="white"/>
        </w:rPr>
        <w:t xml:space="preserve">      }</w:t>
      </w:r>
    </w:p>
    <w:p w14:paraId="7B73FB59" w14:textId="5404DBED" w:rsidR="00830D14" w:rsidRPr="00F26B83" w:rsidRDefault="00447861" w:rsidP="00830D14">
      <w:pPr>
        <w:rPr>
          <w:highlight w:val="white"/>
        </w:rPr>
      </w:pPr>
      <w:r>
        <w:rPr>
          <w:highlight w:val="white"/>
        </w:rPr>
        <w:t>In the same way, i</w:t>
      </w:r>
      <w:r w:rsidR="00830D14">
        <w:rPr>
          <w:highlight w:val="white"/>
        </w:rPr>
        <w:t xml:space="preserve">f the operation is addition </w:t>
      </w:r>
      <w:r w:rsidR="00927FE5">
        <w:rPr>
          <w:highlight w:val="white"/>
        </w:rPr>
        <w:t>of</w:t>
      </w:r>
      <w:r w:rsidR="00830D14">
        <w:rPr>
          <w:highlight w:val="white"/>
        </w:rPr>
        <w:t xml:space="preserve"> </w:t>
      </w:r>
      <w:r>
        <w:rPr>
          <w:highlight w:val="white"/>
        </w:rPr>
        <w:t xml:space="preserve">minus </w:t>
      </w:r>
      <w:r w:rsidR="00830D14">
        <w:rPr>
          <w:highlight w:val="white"/>
        </w:rPr>
        <w:t xml:space="preserve">one subtraction </w:t>
      </w:r>
      <w:r w:rsidR="007C7989">
        <w:rPr>
          <w:highlight w:val="white"/>
        </w:rPr>
        <w:t xml:space="preserve">of </w:t>
      </w:r>
      <w:r w:rsidR="00830D14">
        <w:rPr>
          <w:highlight w:val="white"/>
        </w:rPr>
        <w:t xml:space="preserve">one, we replace the operator with </w:t>
      </w:r>
      <w:r>
        <w:rPr>
          <w:highlight w:val="white"/>
        </w:rPr>
        <w:t>de</w:t>
      </w:r>
      <w:r w:rsidR="00830D14">
        <w:rPr>
          <w:highlight w:val="white"/>
        </w:rPr>
        <w:t>crement.</w:t>
      </w:r>
    </w:p>
    <w:p w14:paraId="241E8C80" w14:textId="77777777" w:rsidR="00F26B83" w:rsidRPr="00F26B83" w:rsidRDefault="00F26B83" w:rsidP="00F26B83">
      <w:pPr>
        <w:pStyle w:val="Code"/>
        <w:rPr>
          <w:highlight w:val="white"/>
        </w:rPr>
      </w:pPr>
      <w:r w:rsidRPr="00F26B83">
        <w:rPr>
          <w:highlight w:val="white"/>
        </w:rPr>
        <w:t xml:space="preserve">      else if (((Operator == AssemblyOperator.add) &amp;&amp; (value == -1)) ||</w:t>
      </w:r>
    </w:p>
    <w:p w14:paraId="4300D7FA" w14:textId="77777777" w:rsidR="00F26B83" w:rsidRPr="00F26B83" w:rsidRDefault="00F26B83" w:rsidP="00F26B83">
      <w:pPr>
        <w:pStyle w:val="Code"/>
        <w:rPr>
          <w:highlight w:val="white"/>
        </w:rPr>
      </w:pPr>
      <w:r w:rsidRPr="00F26B83">
        <w:rPr>
          <w:highlight w:val="white"/>
        </w:rPr>
        <w:t xml:space="preserve">               ((Operator == AssemblyOperator.sub) &amp;&amp; (value == 1))) {</w:t>
      </w:r>
    </w:p>
    <w:p w14:paraId="126A649F" w14:textId="77777777" w:rsidR="00F26B83" w:rsidRPr="00F26B83" w:rsidRDefault="00F26B83" w:rsidP="00F26B83">
      <w:pPr>
        <w:pStyle w:val="Code"/>
        <w:rPr>
          <w:highlight w:val="white"/>
        </w:rPr>
      </w:pPr>
      <w:r w:rsidRPr="00F26B83">
        <w:rPr>
          <w:highlight w:val="white"/>
        </w:rPr>
        <w:t xml:space="preserve">        m_operator = AssemblyOperator.dec;</w:t>
      </w:r>
    </w:p>
    <w:p w14:paraId="16A2D03A" w14:textId="77777777" w:rsidR="00F26B83" w:rsidRPr="00F26B83" w:rsidRDefault="00F26B83" w:rsidP="00F26B83">
      <w:pPr>
        <w:pStyle w:val="Code"/>
        <w:rPr>
          <w:highlight w:val="white"/>
        </w:rPr>
      </w:pPr>
      <w:r w:rsidRPr="00F26B83">
        <w:rPr>
          <w:highlight w:val="white"/>
        </w:rPr>
        <w:t xml:space="preserve">        m_operandArray[valueIndex] = null;</w:t>
      </w:r>
    </w:p>
    <w:p w14:paraId="7F1AF7D7" w14:textId="77777777" w:rsidR="00F26B83" w:rsidRPr="00F26B83" w:rsidRDefault="00F26B83" w:rsidP="00F26B83">
      <w:pPr>
        <w:pStyle w:val="Code"/>
        <w:rPr>
          <w:highlight w:val="white"/>
        </w:rPr>
      </w:pPr>
      <w:r w:rsidRPr="00F26B83">
        <w:rPr>
          <w:highlight w:val="white"/>
        </w:rPr>
        <w:t xml:space="preserve">      }</w:t>
      </w:r>
    </w:p>
    <w:p w14:paraId="48A2EAD7" w14:textId="77777777" w:rsidR="00F26B83" w:rsidRPr="00F26B83" w:rsidRDefault="00F26B83" w:rsidP="00F26B83">
      <w:pPr>
        <w:pStyle w:val="Code"/>
        <w:rPr>
          <w:highlight w:val="white"/>
        </w:rPr>
      </w:pPr>
      <w:r w:rsidRPr="00F26B83">
        <w:rPr>
          <w:highlight w:val="white"/>
        </w:rPr>
        <w:t xml:space="preserve">    }</w:t>
      </w:r>
    </w:p>
    <w:p w14:paraId="25021122" w14:textId="532014F2" w:rsidR="002B63B5" w:rsidRPr="00B01231" w:rsidRDefault="00385372" w:rsidP="00385372">
      <w:pPr>
        <w:rPr>
          <w:highlight w:val="white"/>
        </w:rPr>
      </w:pPr>
      <w:r>
        <w:rPr>
          <w:highlight w:val="white"/>
        </w:rPr>
        <w:t xml:space="preserve">The </w:t>
      </w:r>
      <w:r w:rsidRPr="002F4D01">
        <w:rPr>
          <w:rStyle w:val="KeyWord0"/>
          <w:highlight w:val="white"/>
        </w:rPr>
        <w:t>CheckSize</w:t>
      </w:r>
      <w:r>
        <w:rPr>
          <w:highlight w:val="white"/>
        </w:rPr>
        <w:t xml:space="preserve"> method changes the operator to a size operator.</w:t>
      </w:r>
      <w:r w:rsidR="000D5F67">
        <w:rPr>
          <w:highlight w:val="white"/>
        </w:rPr>
        <w:t xml:space="preserve"> For instance, </w:t>
      </w:r>
      <w:r w:rsidR="00B645E5" w:rsidRPr="00B645E5">
        <w:rPr>
          <w:rStyle w:val="KeyWord0"/>
          <w:highlight w:val="white"/>
        </w:rPr>
        <w:t>add [bp + 2], 3</w:t>
      </w:r>
      <w:r w:rsidR="00B645E5">
        <w:rPr>
          <w:highlight w:val="white"/>
        </w:rPr>
        <w:t xml:space="preserve"> shall be changed to </w:t>
      </w:r>
      <w:r w:rsidR="00B645E5" w:rsidRPr="00B645E5">
        <w:rPr>
          <w:rStyle w:val="KeyWord0"/>
          <w:highlight w:val="white"/>
        </w:rPr>
        <w:t>add_word [bp + 2], 3</w:t>
      </w:r>
      <w:r w:rsidR="00B645E5">
        <w:rPr>
          <w:highlight w:val="white"/>
        </w:rPr>
        <w:t xml:space="preserve"> if the</w:t>
      </w:r>
      <w:r w:rsidR="00C218F6">
        <w:rPr>
          <w:highlight w:val="white"/>
        </w:rPr>
        <w:t xml:space="preserve"> </w:t>
      </w:r>
      <w:r w:rsidR="00B645E5">
        <w:rPr>
          <w:highlight w:val="white"/>
        </w:rPr>
        <w:t>address represent</w:t>
      </w:r>
      <w:r w:rsidR="00C218F6">
        <w:rPr>
          <w:highlight w:val="white"/>
        </w:rPr>
        <w:t>s</w:t>
      </w:r>
      <w:r w:rsidR="00B645E5">
        <w:rPr>
          <w:highlight w:val="white"/>
        </w:rPr>
        <w:t xml:space="preserve"> a 2-byte value</w:t>
      </w:r>
      <w:r w:rsidR="000B0E2D">
        <w:rPr>
          <w:highlight w:val="white"/>
        </w:rPr>
        <w:t xml:space="preserve"> (</w:t>
      </w:r>
      <w:r w:rsidR="000B0E2D" w:rsidRPr="000B0E2D">
        <w:rPr>
          <w:rStyle w:val="KeyWord0"/>
          <w:highlight w:val="white"/>
        </w:rPr>
        <w:t>size</w:t>
      </w:r>
      <w:r w:rsidR="000B0E2D">
        <w:rPr>
          <w:highlight w:val="white"/>
        </w:rPr>
        <w:t xml:space="preserve"> is two)</w:t>
      </w:r>
      <w:r w:rsidR="00B645E5">
        <w:rPr>
          <w:highlight w:val="white"/>
        </w:rPr>
        <w:t xml:space="preserve">. </w:t>
      </w:r>
      <w:r w:rsidR="000D5F67">
        <w:rPr>
          <w:highlight w:val="white"/>
        </w:rPr>
        <w:t>However, this method does not perform optimization, it just set the correct operator.</w:t>
      </w:r>
    </w:p>
    <w:p w14:paraId="659D1BC8" w14:textId="77777777" w:rsidR="00B01231" w:rsidRPr="00B01231" w:rsidRDefault="00B01231" w:rsidP="00B01231">
      <w:pPr>
        <w:pStyle w:val="Code"/>
        <w:rPr>
          <w:highlight w:val="white"/>
        </w:rPr>
      </w:pPr>
      <w:r w:rsidRPr="00B01231">
        <w:rPr>
          <w:highlight w:val="white"/>
        </w:rPr>
        <w:t xml:space="preserve">    private void CheckSize(int size) {</w:t>
      </w:r>
    </w:p>
    <w:p w14:paraId="2D09B976" w14:textId="2B58CCAF" w:rsidR="00863337" w:rsidRDefault="00B01231" w:rsidP="00B01231">
      <w:pPr>
        <w:pStyle w:val="Code"/>
        <w:rPr>
          <w:highlight w:val="white"/>
        </w:rPr>
      </w:pPr>
      <w:r w:rsidRPr="00B01231">
        <w:rPr>
          <w:highlight w:val="white"/>
        </w:rPr>
        <w:t xml:space="preserve">      if (</w:t>
      </w:r>
      <w:r w:rsidR="00863337" w:rsidRPr="00B01231">
        <w:rPr>
          <w:highlight w:val="white"/>
        </w:rPr>
        <w:t xml:space="preserve">(size != 0) </w:t>
      </w:r>
      <w:r w:rsidR="00863337">
        <w:rPr>
          <w:highlight w:val="white"/>
        </w:rPr>
        <w:t xml:space="preserve">&amp;&amp; </w:t>
      </w:r>
      <w:r w:rsidRPr="00B01231">
        <w:rPr>
          <w:highlight w:val="white"/>
        </w:rPr>
        <w:t>((m_operandArray[0] is Register) ||</w:t>
      </w:r>
    </w:p>
    <w:p w14:paraId="3F2636AE" w14:textId="4F52434E" w:rsidR="00B01231" w:rsidRPr="00B01231" w:rsidRDefault="00863337" w:rsidP="00B01231">
      <w:pPr>
        <w:pStyle w:val="Code"/>
        <w:rPr>
          <w:highlight w:val="white"/>
        </w:rPr>
      </w:pPr>
      <w:r>
        <w:rPr>
          <w:highlight w:val="white"/>
        </w:rPr>
        <w:t xml:space="preserve">          </w:t>
      </w:r>
      <w:r w:rsidR="00B01231" w:rsidRPr="00B01231">
        <w:rPr>
          <w:highlight w:val="white"/>
        </w:rPr>
        <w:t xml:space="preserve"> (m_operandArray[0] is Track)</w:t>
      </w:r>
      <w:r w:rsidR="0060211B">
        <w:rPr>
          <w:highlight w:val="white"/>
        </w:rPr>
        <w:t xml:space="preserve"> </w:t>
      </w:r>
      <w:r w:rsidR="00B01231" w:rsidRPr="00B01231">
        <w:rPr>
          <w:highlight w:val="white"/>
        </w:rPr>
        <w:t>||</w:t>
      </w:r>
      <w:r>
        <w:rPr>
          <w:highlight w:val="white"/>
        </w:rPr>
        <w:t xml:space="preserve"> </w:t>
      </w:r>
      <w:r w:rsidR="00B01231" w:rsidRPr="00B01231">
        <w:rPr>
          <w:highlight w:val="white"/>
        </w:rPr>
        <w:t>(m_operandArray[0] is String)) &amp;&amp;</w:t>
      </w:r>
    </w:p>
    <w:p w14:paraId="011E85C2" w14:textId="3413F55A" w:rsidR="00B01231" w:rsidRDefault="00B01231" w:rsidP="00B01231">
      <w:pPr>
        <w:pStyle w:val="Code"/>
        <w:rPr>
          <w:highlight w:val="white"/>
        </w:rPr>
      </w:pPr>
      <w:r w:rsidRPr="00B01231">
        <w:rPr>
          <w:highlight w:val="white"/>
        </w:rPr>
        <w:t xml:space="preserve">          (m_operandArray[1] is int) &amp;&amp;</w:t>
      </w:r>
    </w:p>
    <w:p w14:paraId="14F12E2D" w14:textId="47A3ED33" w:rsidR="00B01231" w:rsidRDefault="00863337" w:rsidP="00B01231">
      <w:pPr>
        <w:pStyle w:val="Code"/>
        <w:rPr>
          <w:highlight w:val="white"/>
        </w:rPr>
      </w:pPr>
      <w:r>
        <w:rPr>
          <w:highlight w:val="white"/>
        </w:rPr>
        <w:t xml:space="preserve">          (IsUnary() || </w:t>
      </w:r>
      <w:r w:rsidR="00B01231" w:rsidRPr="00B01231">
        <w:rPr>
          <w:highlight w:val="white"/>
        </w:rPr>
        <w:t>((m_operandArray[2] is BigInteger)</w:t>
      </w:r>
      <w:r w:rsidR="00B01231">
        <w:rPr>
          <w:highlight w:val="white"/>
        </w:rPr>
        <w:t xml:space="preserve"> </w:t>
      </w:r>
      <w:r w:rsidR="00B01231" w:rsidRPr="00B01231">
        <w:rPr>
          <w:highlight w:val="white"/>
        </w:rPr>
        <w:t>||</w:t>
      </w:r>
    </w:p>
    <w:p w14:paraId="380C867B" w14:textId="14CC4460" w:rsidR="00B01231" w:rsidRPr="00B01231" w:rsidRDefault="00863337" w:rsidP="00B01231">
      <w:pPr>
        <w:pStyle w:val="Code"/>
        <w:rPr>
          <w:highlight w:val="white"/>
        </w:rPr>
      </w:pPr>
      <w:r>
        <w:rPr>
          <w:highlight w:val="white"/>
        </w:rPr>
        <w:t xml:space="preserve">           </w:t>
      </w:r>
      <w:r w:rsidR="00B01231">
        <w:rPr>
          <w:highlight w:val="white"/>
        </w:rPr>
        <w:t xml:space="preserve"> </w:t>
      </w:r>
      <w:r>
        <w:rPr>
          <w:highlight w:val="white"/>
        </w:rPr>
        <w:t xml:space="preserve"> </w:t>
      </w:r>
      <w:r w:rsidR="00B01231">
        <w:rPr>
          <w:highlight w:val="white"/>
        </w:rPr>
        <w:t xml:space="preserve">            </w:t>
      </w:r>
      <w:r w:rsidR="00B01231" w:rsidRPr="00B01231">
        <w:rPr>
          <w:highlight w:val="white"/>
        </w:rPr>
        <w:t>(m_operandArray[2] is String)))</w:t>
      </w:r>
      <w:r>
        <w:rPr>
          <w:highlight w:val="white"/>
        </w:rPr>
        <w:t>)</w:t>
      </w:r>
      <w:r w:rsidR="00B01231" w:rsidRPr="00B01231">
        <w:rPr>
          <w:highlight w:val="white"/>
        </w:rPr>
        <w:t xml:space="preserve"> {</w:t>
      </w:r>
    </w:p>
    <w:p w14:paraId="538FEB48" w14:textId="59689DBE" w:rsidR="00B01231" w:rsidRPr="00B01231" w:rsidRDefault="00B01231" w:rsidP="00B01231">
      <w:pPr>
        <w:pStyle w:val="Code"/>
        <w:rPr>
          <w:highlight w:val="white"/>
        </w:rPr>
      </w:pPr>
      <w:r w:rsidRPr="00B01231">
        <w:rPr>
          <w:highlight w:val="white"/>
        </w:rPr>
        <w:t xml:space="preserve">        m_operator = OperatorToSize(m_operator, size);</w:t>
      </w:r>
    </w:p>
    <w:p w14:paraId="534217C0" w14:textId="306B5C4D" w:rsidR="00B01231" w:rsidRPr="00B01231" w:rsidRDefault="00B01231" w:rsidP="00B01231">
      <w:pPr>
        <w:pStyle w:val="Code"/>
        <w:rPr>
          <w:highlight w:val="white"/>
        </w:rPr>
      </w:pPr>
      <w:r w:rsidRPr="00B01231">
        <w:rPr>
          <w:highlight w:val="white"/>
        </w:rPr>
        <w:t xml:space="preserve">      }</w:t>
      </w:r>
    </w:p>
    <w:p w14:paraId="4DE9D7D3" w14:textId="629B934B" w:rsidR="00B01231" w:rsidRDefault="00B01231" w:rsidP="00B01231">
      <w:pPr>
        <w:pStyle w:val="Code"/>
        <w:rPr>
          <w:highlight w:val="white"/>
        </w:rPr>
      </w:pPr>
      <w:r w:rsidRPr="00B01231">
        <w:rPr>
          <w:highlight w:val="white"/>
        </w:rPr>
        <w:lastRenderedPageBreak/>
        <w:t xml:space="preserve">    }</w:t>
      </w:r>
    </w:p>
    <w:p w14:paraId="056E9B50" w14:textId="0A4FC941" w:rsidR="00CA5764" w:rsidRPr="00B01231" w:rsidRDefault="00BF4EEA" w:rsidP="00CA5764">
      <w:pPr>
        <w:pStyle w:val="Rubrik3"/>
        <w:rPr>
          <w:highlight w:val="white"/>
        </w:rPr>
      </w:pPr>
      <w:r>
        <w:rPr>
          <w:highlight w:val="white"/>
        </w:rPr>
        <w:t xml:space="preserve">Operator </w:t>
      </w:r>
      <w:r w:rsidR="00CA5764">
        <w:rPr>
          <w:highlight w:val="white"/>
        </w:rPr>
        <w:t>Test Methods</w:t>
      </w:r>
    </w:p>
    <w:p w14:paraId="76947895" w14:textId="218E14BD" w:rsidR="00AE79B1" w:rsidRPr="00B01231" w:rsidRDefault="00BF4EEA" w:rsidP="0060211B">
      <w:pPr>
        <w:rPr>
          <w:highlight w:val="white"/>
        </w:rPr>
      </w:pPr>
      <w:r>
        <w:rPr>
          <w:highlight w:val="white"/>
        </w:rPr>
        <w:t xml:space="preserve">There is a set of methods that test whether the operator holds certain properties. </w:t>
      </w:r>
      <w:r w:rsidR="0060211B">
        <w:rPr>
          <w:highlight w:val="white"/>
        </w:rPr>
        <w:t xml:space="preserve">The </w:t>
      </w:r>
      <w:r w:rsidR="0060211B" w:rsidRPr="0060211B">
        <w:rPr>
          <w:rStyle w:val="KeyWord0"/>
          <w:highlight w:val="white"/>
        </w:rPr>
        <w:t>IsUnary</w:t>
      </w:r>
      <w:r w:rsidR="0060211B">
        <w:rPr>
          <w:highlight w:val="white"/>
        </w:rPr>
        <w:t xml:space="preserve"> method </w:t>
      </w:r>
      <w:r w:rsidR="009D5ED3">
        <w:rPr>
          <w:highlight w:val="white"/>
        </w:rPr>
        <w:t>return true is the operator is unary</w:t>
      </w:r>
      <w:r w:rsidR="00D94B2A">
        <w:rPr>
          <w:highlight w:val="white"/>
        </w:rPr>
        <w:t xml:space="preserve">; that is, </w:t>
      </w:r>
      <w:r w:rsidR="0021172F">
        <w:rPr>
          <w:highlight w:val="white"/>
        </w:rPr>
        <w:t>it</w:t>
      </w:r>
      <w:r w:rsidR="009D5ED3">
        <w:rPr>
          <w:highlight w:val="white"/>
        </w:rPr>
        <w:t xml:space="preserve"> takes one operand.</w:t>
      </w:r>
      <w:r w:rsidR="00F22EBD">
        <w:rPr>
          <w:highlight w:val="white"/>
        </w:rPr>
        <w:t xml:space="preserve"> Note that we regard multiplication and division as una</w:t>
      </w:r>
      <w:r w:rsidR="009B442D">
        <w:rPr>
          <w:highlight w:val="white"/>
        </w:rPr>
        <w:t>r</w:t>
      </w:r>
      <w:r w:rsidR="00F22EBD">
        <w:rPr>
          <w:highlight w:val="white"/>
        </w:rPr>
        <w:t xml:space="preserve">y operators, </w:t>
      </w:r>
      <w:r w:rsidR="009B442D">
        <w:rPr>
          <w:highlight w:val="white"/>
        </w:rPr>
        <w:t>even though it takes two operands.</w:t>
      </w:r>
      <w:r w:rsidR="00710BF8">
        <w:rPr>
          <w:highlight w:val="white"/>
        </w:rPr>
        <w:t xml:space="preserve"> That is because </w:t>
      </w:r>
      <w:r w:rsidR="000E1834">
        <w:rPr>
          <w:highlight w:val="white"/>
        </w:rPr>
        <w:t xml:space="preserve">the left operand is stored in a register, only the second operand is explicitly stated. </w:t>
      </w:r>
      <w:r w:rsidR="00710BF8">
        <w:rPr>
          <w:highlight w:val="white"/>
        </w:rPr>
        <w:t xml:space="preserve">We </w:t>
      </w:r>
      <w:r w:rsidR="000E1834">
        <w:rPr>
          <w:highlight w:val="white"/>
        </w:rPr>
        <w:t>also regard loading and storing of floating-point values as unary operators.</w:t>
      </w:r>
    </w:p>
    <w:p w14:paraId="274F6454" w14:textId="6D89AAE4" w:rsidR="00207C0A" w:rsidRPr="00207C0A" w:rsidRDefault="00207C0A" w:rsidP="00207C0A">
      <w:pPr>
        <w:pStyle w:val="Code"/>
        <w:rPr>
          <w:highlight w:val="white"/>
        </w:rPr>
      </w:pPr>
      <w:r w:rsidRPr="00207C0A">
        <w:rPr>
          <w:highlight w:val="white"/>
        </w:rPr>
        <w:t xml:space="preserve">    public bool </w:t>
      </w:r>
      <w:r w:rsidR="001B344B">
        <w:rPr>
          <w:highlight w:val="white"/>
        </w:rPr>
        <w:t>IsUnary</w:t>
      </w:r>
      <w:r w:rsidRPr="00207C0A">
        <w:rPr>
          <w:highlight w:val="white"/>
        </w:rPr>
        <w:t>() {</w:t>
      </w:r>
    </w:p>
    <w:p w14:paraId="2BC8A9FB" w14:textId="77777777" w:rsidR="00207C0A" w:rsidRPr="00207C0A" w:rsidRDefault="00207C0A" w:rsidP="00207C0A">
      <w:pPr>
        <w:pStyle w:val="Code"/>
        <w:rPr>
          <w:highlight w:val="white"/>
        </w:rPr>
      </w:pPr>
      <w:r w:rsidRPr="00207C0A">
        <w:rPr>
          <w:highlight w:val="white"/>
        </w:rPr>
        <w:t xml:space="preserve">      string operatorName = Enum.GetName(typeof(AssemblyOperator), Operator);</w:t>
      </w:r>
    </w:p>
    <w:p w14:paraId="0B779EE2" w14:textId="77777777" w:rsidR="00207C0A" w:rsidRDefault="00207C0A" w:rsidP="00207C0A">
      <w:pPr>
        <w:pStyle w:val="Code"/>
        <w:rPr>
          <w:highlight w:val="white"/>
        </w:rPr>
      </w:pPr>
      <w:r w:rsidRPr="00207C0A">
        <w:rPr>
          <w:highlight w:val="white"/>
        </w:rPr>
        <w:t xml:space="preserve">      return operatorName.StartsWith("neg") ||</w:t>
      </w:r>
    </w:p>
    <w:p w14:paraId="4C2DD641" w14:textId="1928163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operatorName.StartsWith("not")</w:t>
      </w:r>
      <w:r>
        <w:rPr>
          <w:highlight w:val="white"/>
        </w:rPr>
        <w:t xml:space="preserve"> </w:t>
      </w:r>
      <w:r w:rsidRPr="00207C0A">
        <w:rPr>
          <w:highlight w:val="white"/>
        </w:rPr>
        <w:t>||</w:t>
      </w:r>
    </w:p>
    <w:p w14:paraId="513FA147" w14:textId="77777777" w:rsidR="00207C0A" w:rsidRDefault="00207C0A" w:rsidP="00207C0A">
      <w:pPr>
        <w:pStyle w:val="Code"/>
        <w:rPr>
          <w:highlight w:val="white"/>
        </w:rPr>
      </w:pPr>
      <w:r w:rsidRPr="00207C0A">
        <w:rPr>
          <w:highlight w:val="white"/>
        </w:rPr>
        <w:t xml:space="preserve">             operatorName.StartsWith("inc") ||</w:t>
      </w:r>
    </w:p>
    <w:p w14:paraId="15814DD0" w14:textId="7B03FAE7"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operatorName.StartsWith("dec") ||</w:t>
      </w:r>
    </w:p>
    <w:p w14:paraId="1635E199" w14:textId="77777777" w:rsidR="00207C0A" w:rsidRDefault="00207C0A" w:rsidP="00207C0A">
      <w:pPr>
        <w:pStyle w:val="Code"/>
        <w:rPr>
          <w:highlight w:val="white"/>
        </w:rPr>
      </w:pPr>
      <w:r w:rsidRPr="00207C0A">
        <w:rPr>
          <w:highlight w:val="white"/>
        </w:rPr>
        <w:t xml:space="preserve">             operatorName.StartsWith("mul") ||</w:t>
      </w:r>
    </w:p>
    <w:p w14:paraId="1C92E202" w14:textId="5E6C041E" w:rsidR="00207C0A" w:rsidRPr="00207C0A" w:rsidRDefault="00207C0A" w:rsidP="00207C0A">
      <w:pPr>
        <w:pStyle w:val="Code"/>
        <w:rPr>
          <w:highlight w:val="white"/>
        </w:rPr>
      </w:pPr>
      <w:r>
        <w:rPr>
          <w:highlight w:val="white"/>
        </w:rPr>
        <w:t xml:space="preserve">            </w:t>
      </w:r>
      <w:r w:rsidRPr="00207C0A">
        <w:rPr>
          <w:highlight w:val="white"/>
        </w:rPr>
        <w:t xml:space="preserve"> operatorName.StartsWith("imul") ||</w:t>
      </w:r>
    </w:p>
    <w:p w14:paraId="60DEE51E" w14:textId="77777777" w:rsidR="00207C0A" w:rsidRDefault="00207C0A" w:rsidP="00207C0A">
      <w:pPr>
        <w:pStyle w:val="Code"/>
        <w:rPr>
          <w:highlight w:val="white"/>
        </w:rPr>
      </w:pPr>
      <w:r w:rsidRPr="00207C0A">
        <w:rPr>
          <w:highlight w:val="white"/>
        </w:rPr>
        <w:t xml:space="preserve">             operatorName.StartsWith("div") ||</w:t>
      </w:r>
    </w:p>
    <w:p w14:paraId="20CEB2DF" w14:textId="33FA2714" w:rsidR="00207C0A" w:rsidRPr="00207C0A" w:rsidRDefault="00207C0A" w:rsidP="001B344B">
      <w:pPr>
        <w:pStyle w:val="Code"/>
        <w:rPr>
          <w:highlight w:val="white"/>
        </w:rPr>
      </w:pPr>
      <w:r>
        <w:rPr>
          <w:highlight w:val="white"/>
        </w:rPr>
        <w:t xml:space="preserve">            </w:t>
      </w:r>
      <w:r w:rsidRPr="00207C0A">
        <w:rPr>
          <w:highlight w:val="white"/>
        </w:rPr>
        <w:t xml:space="preserve"> operatorName.StartsWith("idiv")</w:t>
      </w:r>
      <w:r w:rsidR="001B344B">
        <w:rPr>
          <w:highlight w:val="white"/>
        </w:rPr>
        <w:t xml:space="preserve"> ||</w:t>
      </w:r>
    </w:p>
    <w:p w14:paraId="4005C2A5" w14:textId="42D51CEB" w:rsidR="00076698" w:rsidRDefault="00207C0A" w:rsidP="00207C0A">
      <w:pPr>
        <w:pStyle w:val="Code"/>
        <w:rPr>
          <w:highlight w:val="white"/>
        </w:rPr>
      </w:pPr>
      <w:r w:rsidRPr="00207C0A">
        <w:rPr>
          <w:highlight w:val="white"/>
        </w:rPr>
        <w:t xml:space="preserve">      </w:t>
      </w:r>
      <w:r w:rsidR="001B344B">
        <w:rPr>
          <w:highlight w:val="white"/>
        </w:rPr>
        <w:t xml:space="preserve">       </w:t>
      </w:r>
      <w:r w:rsidRPr="00207C0A">
        <w:rPr>
          <w:highlight w:val="white"/>
        </w:rPr>
        <w:t>operatorName.StartsWith("fst") ||</w:t>
      </w:r>
    </w:p>
    <w:p w14:paraId="34B0DFDE" w14:textId="5C50537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operatorName.StartsWith("fld") ||</w:t>
      </w:r>
    </w:p>
    <w:p w14:paraId="3511EA0B" w14:textId="77777777" w:rsidR="00076698" w:rsidRDefault="00207C0A" w:rsidP="00207C0A">
      <w:pPr>
        <w:pStyle w:val="Code"/>
        <w:rPr>
          <w:highlight w:val="white"/>
        </w:rPr>
      </w:pPr>
      <w:r w:rsidRPr="00207C0A">
        <w:rPr>
          <w:highlight w:val="white"/>
        </w:rPr>
        <w:t xml:space="preserve">             operatorName.StartsWith("fist") ||</w:t>
      </w:r>
    </w:p>
    <w:p w14:paraId="00890CBD" w14:textId="5ABEAB56" w:rsidR="00207C0A" w:rsidRPr="00207C0A" w:rsidRDefault="00076698" w:rsidP="00207C0A">
      <w:pPr>
        <w:pStyle w:val="Code"/>
        <w:rPr>
          <w:highlight w:val="white"/>
        </w:rPr>
      </w:pPr>
      <w:r>
        <w:rPr>
          <w:highlight w:val="white"/>
        </w:rPr>
        <w:t xml:space="preserve">            </w:t>
      </w:r>
      <w:r w:rsidR="00207C0A" w:rsidRPr="00207C0A">
        <w:rPr>
          <w:highlight w:val="white"/>
        </w:rPr>
        <w:t xml:space="preserve"> operatorName.StartsWith("fild");</w:t>
      </w:r>
    </w:p>
    <w:p w14:paraId="24BA4DE8" w14:textId="77777777" w:rsidR="00207C0A" w:rsidRPr="00207C0A" w:rsidRDefault="00207C0A" w:rsidP="00207C0A">
      <w:pPr>
        <w:pStyle w:val="Code"/>
        <w:rPr>
          <w:highlight w:val="white"/>
        </w:rPr>
      </w:pPr>
      <w:r w:rsidRPr="00207C0A">
        <w:rPr>
          <w:highlight w:val="white"/>
        </w:rPr>
        <w:t xml:space="preserve">    }</w:t>
      </w:r>
    </w:p>
    <w:p w14:paraId="1A4B8D4F" w14:textId="66475C2D" w:rsidR="00207C0A" w:rsidRPr="00207C0A" w:rsidRDefault="000E1834" w:rsidP="000E1834">
      <w:pPr>
        <w:rPr>
          <w:highlight w:val="white"/>
        </w:rPr>
      </w:pPr>
      <w:r>
        <w:rPr>
          <w:highlight w:val="white"/>
        </w:rPr>
        <w:t xml:space="preserve">The jump and call test methods </w:t>
      </w:r>
      <w:r w:rsidR="00EE492B">
        <w:rPr>
          <w:highlight w:val="white"/>
        </w:rPr>
        <w:t>tests whether the first operand is a register</w:t>
      </w:r>
      <w:r w:rsidR="00BE2FC3">
        <w:rPr>
          <w:highlight w:val="white"/>
        </w:rPr>
        <w:t xml:space="preserve">. The jump instruction </w:t>
      </w:r>
      <w:r w:rsidR="006032E5">
        <w:rPr>
          <w:highlight w:val="white"/>
        </w:rPr>
        <w:t>usually jumps to a specifically stated address. However, when returning from a function call, the address is stored in a register.</w:t>
      </w:r>
    </w:p>
    <w:p w14:paraId="1F0F86B3" w14:textId="77777777" w:rsidR="002B63B5" w:rsidRPr="00DB788F" w:rsidRDefault="002B63B5" w:rsidP="00DB788F">
      <w:pPr>
        <w:pStyle w:val="Code"/>
        <w:rPr>
          <w:highlight w:val="white"/>
        </w:rPr>
      </w:pPr>
      <w:r w:rsidRPr="00DB788F">
        <w:rPr>
          <w:highlight w:val="white"/>
        </w:rPr>
        <w:t xml:space="preserve">    public bool IsJumpRegister() {</w:t>
      </w:r>
    </w:p>
    <w:p w14:paraId="31AF4729"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C49CA56" w14:textId="77777777" w:rsidR="002B63B5" w:rsidRPr="00DB788F" w:rsidRDefault="002B63B5" w:rsidP="00DB788F">
      <w:pPr>
        <w:pStyle w:val="Code"/>
        <w:rPr>
          <w:highlight w:val="white"/>
        </w:rPr>
      </w:pPr>
      <w:r w:rsidRPr="00DB788F">
        <w:rPr>
          <w:highlight w:val="white"/>
        </w:rPr>
        <w:t xml:space="preserve">             (m_operandArray[0] is Register);</w:t>
      </w:r>
    </w:p>
    <w:p w14:paraId="25E401F0" w14:textId="77777777" w:rsidR="002B63B5" w:rsidRPr="00DB788F" w:rsidRDefault="002B63B5" w:rsidP="00DB788F">
      <w:pPr>
        <w:pStyle w:val="Code"/>
        <w:rPr>
          <w:highlight w:val="white"/>
        </w:rPr>
      </w:pPr>
      <w:r w:rsidRPr="00DB788F">
        <w:rPr>
          <w:highlight w:val="white"/>
        </w:rPr>
        <w:t xml:space="preserve">    }</w:t>
      </w:r>
    </w:p>
    <w:p w14:paraId="372B0C9C" w14:textId="77777777" w:rsidR="002B63B5" w:rsidRPr="00DB788F" w:rsidRDefault="002B63B5" w:rsidP="00DB788F">
      <w:pPr>
        <w:pStyle w:val="Code"/>
        <w:rPr>
          <w:highlight w:val="white"/>
        </w:rPr>
      </w:pPr>
    </w:p>
    <w:p w14:paraId="098F8DE6" w14:textId="77777777" w:rsidR="002B63B5" w:rsidRPr="00DB788F" w:rsidRDefault="002B63B5" w:rsidP="00DB788F">
      <w:pPr>
        <w:pStyle w:val="Code"/>
        <w:rPr>
          <w:highlight w:val="white"/>
        </w:rPr>
      </w:pPr>
      <w:r w:rsidRPr="00DB788F">
        <w:rPr>
          <w:highlight w:val="white"/>
        </w:rPr>
        <w:t xml:space="preserve">    public bool IsJumpNotRegister() {</w:t>
      </w:r>
    </w:p>
    <w:p w14:paraId="63436022" w14:textId="77777777" w:rsidR="002B63B5" w:rsidRPr="00DB788F" w:rsidRDefault="002B63B5" w:rsidP="00DB788F">
      <w:pPr>
        <w:pStyle w:val="Code"/>
        <w:rPr>
          <w:highlight w:val="white"/>
        </w:rPr>
      </w:pPr>
      <w:r w:rsidRPr="00DB788F">
        <w:rPr>
          <w:highlight w:val="white"/>
        </w:rPr>
        <w:t xml:space="preserve">      return (Operator == AssemblyOperator.jmp) &amp;&amp;</w:t>
      </w:r>
    </w:p>
    <w:p w14:paraId="2ACBDF4E" w14:textId="77777777" w:rsidR="002B63B5" w:rsidRPr="00DB788F" w:rsidRDefault="002B63B5" w:rsidP="00DB788F">
      <w:pPr>
        <w:pStyle w:val="Code"/>
        <w:rPr>
          <w:highlight w:val="white"/>
        </w:rPr>
      </w:pPr>
      <w:r w:rsidRPr="00DB788F">
        <w:rPr>
          <w:highlight w:val="white"/>
        </w:rPr>
        <w:t xml:space="preserve">             !(m_operandArray[0] is Register);</w:t>
      </w:r>
    </w:p>
    <w:p w14:paraId="6A427CD7" w14:textId="77777777" w:rsidR="002B63B5" w:rsidRPr="00DB788F" w:rsidRDefault="002B63B5" w:rsidP="00DB788F">
      <w:pPr>
        <w:pStyle w:val="Code"/>
        <w:rPr>
          <w:highlight w:val="white"/>
        </w:rPr>
      </w:pPr>
      <w:r w:rsidRPr="00DB788F">
        <w:rPr>
          <w:highlight w:val="white"/>
        </w:rPr>
        <w:t xml:space="preserve">    }</w:t>
      </w:r>
    </w:p>
    <w:p w14:paraId="13BC2537" w14:textId="7BB850CA" w:rsidR="002B63B5" w:rsidRPr="00DB788F" w:rsidRDefault="0034088F" w:rsidP="0034088F">
      <w:pPr>
        <w:rPr>
          <w:highlight w:val="white"/>
        </w:rPr>
      </w:pPr>
      <w:r>
        <w:rPr>
          <w:highlight w:val="white"/>
        </w:rPr>
        <w:t>A regular function call is to a specifically stated address. However, it is also possible to call a function</w:t>
      </w:r>
      <w:r w:rsidR="00526E5C">
        <w:rPr>
          <w:highlight w:val="white"/>
        </w:rPr>
        <w:t xml:space="preserve"> whose address is stored in a function pointer.</w:t>
      </w:r>
    </w:p>
    <w:p w14:paraId="33EC720B" w14:textId="77777777" w:rsidR="002B63B5" w:rsidRPr="00DB788F" w:rsidRDefault="002B63B5" w:rsidP="00DB788F">
      <w:pPr>
        <w:pStyle w:val="Code"/>
        <w:rPr>
          <w:highlight w:val="white"/>
        </w:rPr>
      </w:pPr>
      <w:r w:rsidRPr="00DB788F">
        <w:rPr>
          <w:highlight w:val="white"/>
        </w:rPr>
        <w:t xml:space="preserve">    public bool IsCallRegister() {</w:t>
      </w:r>
    </w:p>
    <w:p w14:paraId="10DFD947"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769F44FE" w14:textId="77777777" w:rsidR="002B63B5" w:rsidRPr="00DB788F" w:rsidRDefault="002B63B5" w:rsidP="00DB788F">
      <w:pPr>
        <w:pStyle w:val="Code"/>
        <w:rPr>
          <w:highlight w:val="white"/>
        </w:rPr>
      </w:pPr>
      <w:r w:rsidRPr="00DB788F">
        <w:rPr>
          <w:highlight w:val="white"/>
        </w:rPr>
        <w:t xml:space="preserve">             (m_operandArray[0] is Register);</w:t>
      </w:r>
    </w:p>
    <w:p w14:paraId="5726BA0F" w14:textId="77777777" w:rsidR="002B63B5" w:rsidRPr="00DB788F" w:rsidRDefault="002B63B5" w:rsidP="00DB788F">
      <w:pPr>
        <w:pStyle w:val="Code"/>
        <w:rPr>
          <w:highlight w:val="white"/>
        </w:rPr>
      </w:pPr>
      <w:r w:rsidRPr="00DB788F">
        <w:rPr>
          <w:highlight w:val="white"/>
        </w:rPr>
        <w:t xml:space="preserve">    }</w:t>
      </w:r>
    </w:p>
    <w:p w14:paraId="03BCBFF9" w14:textId="77777777" w:rsidR="002B63B5" w:rsidRPr="00DB788F" w:rsidRDefault="002B63B5" w:rsidP="00DB788F">
      <w:pPr>
        <w:pStyle w:val="Code"/>
        <w:rPr>
          <w:highlight w:val="white"/>
        </w:rPr>
      </w:pPr>
    </w:p>
    <w:p w14:paraId="7B1D63DC" w14:textId="77777777" w:rsidR="002B63B5" w:rsidRPr="00DB788F" w:rsidRDefault="002B63B5" w:rsidP="00DB788F">
      <w:pPr>
        <w:pStyle w:val="Code"/>
        <w:rPr>
          <w:highlight w:val="white"/>
        </w:rPr>
      </w:pPr>
      <w:r w:rsidRPr="00DB788F">
        <w:rPr>
          <w:highlight w:val="white"/>
        </w:rPr>
        <w:t xml:space="preserve">    public bool IsCallNotRegister() {</w:t>
      </w:r>
    </w:p>
    <w:p w14:paraId="318CD5CD" w14:textId="77777777" w:rsidR="002B63B5" w:rsidRPr="00DB788F" w:rsidRDefault="002B63B5" w:rsidP="00DB788F">
      <w:pPr>
        <w:pStyle w:val="Code"/>
        <w:rPr>
          <w:highlight w:val="white"/>
        </w:rPr>
      </w:pPr>
      <w:r w:rsidRPr="00DB788F">
        <w:rPr>
          <w:highlight w:val="white"/>
        </w:rPr>
        <w:t xml:space="preserve">      return (Operator == AssemblyOperator.call) &amp;&amp;</w:t>
      </w:r>
    </w:p>
    <w:p w14:paraId="02F2DC17" w14:textId="77777777" w:rsidR="002B63B5" w:rsidRPr="00DB788F" w:rsidRDefault="002B63B5" w:rsidP="00DB788F">
      <w:pPr>
        <w:pStyle w:val="Code"/>
        <w:rPr>
          <w:highlight w:val="white"/>
        </w:rPr>
      </w:pPr>
      <w:r w:rsidRPr="00DB788F">
        <w:rPr>
          <w:highlight w:val="white"/>
        </w:rPr>
        <w:t xml:space="preserve">             (m_operandArray[0] is string);</w:t>
      </w:r>
    </w:p>
    <w:p w14:paraId="39F1FDD3" w14:textId="77777777" w:rsidR="002B63B5" w:rsidRPr="00DB788F" w:rsidRDefault="002B63B5" w:rsidP="00DB788F">
      <w:pPr>
        <w:pStyle w:val="Code"/>
        <w:rPr>
          <w:highlight w:val="white"/>
        </w:rPr>
      </w:pPr>
      <w:r w:rsidRPr="00DB788F">
        <w:rPr>
          <w:highlight w:val="white"/>
        </w:rPr>
        <w:t xml:space="preserve">    }</w:t>
      </w:r>
    </w:p>
    <w:p w14:paraId="13A36C96" w14:textId="50FB5A12" w:rsidR="002B63B5" w:rsidRPr="00DB788F" w:rsidRDefault="008C59C7" w:rsidP="00E431C3">
      <w:pPr>
        <w:rPr>
          <w:highlight w:val="white"/>
        </w:rPr>
      </w:pPr>
      <w:r>
        <w:rPr>
          <w:highlight w:val="white"/>
        </w:rPr>
        <w:t xml:space="preserve">The </w:t>
      </w:r>
      <w:r w:rsidRPr="008C59C7">
        <w:rPr>
          <w:rStyle w:val="KeyWord0"/>
          <w:highlight w:val="white"/>
        </w:rPr>
        <w:t>IsRelationNotRegister</w:t>
      </w:r>
      <w:r>
        <w:rPr>
          <w:highlight w:val="white"/>
        </w:rPr>
        <w:t xml:space="preserve"> method </w:t>
      </w:r>
      <w:r w:rsidR="00F22EBD">
        <w:rPr>
          <w:highlight w:val="white"/>
        </w:rPr>
        <w:t xml:space="preserve">returns true if the operator is a relational jump operator. </w:t>
      </w:r>
      <w:r w:rsidR="00E431C3">
        <w:rPr>
          <w:highlight w:val="white"/>
        </w:rPr>
        <w:t xml:space="preserve">Note that there is no </w:t>
      </w:r>
      <w:r w:rsidR="00E431C3" w:rsidRPr="007E1950">
        <w:rPr>
          <w:rStyle w:val="KeyWord0"/>
          <w:highlight w:val="white"/>
        </w:rPr>
        <w:t>IsRelationRegister</w:t>
      </w:r>
      <w:r w:rsidR="00E431C3">
        <w:rPr>
          <w:highlight w:val="white"/>
        </w:rPr>
        <w:t xml:space="preserve">, since </w:t>
      </w:r>
      <w:r>
        <w:rPr>
          <w:highlight w:val="white"/>
        </w:rPr>
        <w:t>there are only jumps to specific addresses, not to addresses stored in registers.</w:t>
      </w:r>
    </w:p>
    <w:p w14:paraId="7F89744E" w14:textId="77777777" w:rsidR="002B63B5" w:rsidRPr="00DB788F" w:rsidRDefault="002B63B5" w:rsidP="00DB788F">
      <w:pPr>
        <w:pStyle w:val="Code"/>
        <w:rPr>
          <w:highlight w:val="white"/>
        </w:rPr>
      </w:pPr>
      <w:r w:rsidRPr="00DB788F">
        <w:rPr>
          <w:highlight w:val="white"/>
        </w:rPr>
        <w:t xml:space="preserve">    public bool IsRelationNotRegister() {</w:t>
      </w:r>
    </w:p>
    <w:p w14:paraId="573FCEEB" w14:textId="77777777" w:rsidR="002B63B5" w:rsidRPr="00DB788F" w:rsidRDefault="002B63B5" w:rsidP="00DB788F">
      <w:pPr>
        <w:pStyle w:val="Code"/>
        <w:rPr>
          <w:highlight w:val="white"/>
        </w:rPr>
      </w:pPr>
      <w:r w:rsidRPr="00DB788F">
        <w:rPr>
          <w:highlight w:val="white"/>
        </w:rPr>
        <w:lastRenderedPageBreak/>
        <w:t xml:space="preserve">      switch (Operator) {</w:t>
      </w:r>
    </w:p>
    <w:p w14:paraId="45F1ED81" w14:textId="77777777" w:rsidR="002B63B5" w:rsidRPr="00DB788F" w:rsidRDefault="002B63B5" w:rsidP="00DB788F">
      <w:pPr>
        <w:pStyle w:val="Code"/>
        <w:rPr>
          <w:highlight w:val="white"/>
        </w:rPr>
      </w:pPr>
      <w:r w:rsidRPr="00DB788F">
        <w:rPr>
          <w:highlight w:val="white"/>
        </w:rPr>
        <w:t xml:space="preserve">        case AssemblyOperator.je:</w:t>
      </w:r>
    </w:p>
    <w:p w14:paraId="6D31496C" w14:textId="77777777" w:rsidR="002B63B5" w:rsidRPr="00DB788F" w:rsidRDefault="002B63B5" w:rsidP="00DB788F">
      <w:pPr>
        <w:pStyle w:val="Code"/>
        <w:rPr>
          <w:highlight w:val="white"/>
        </w:rPr>
      </w:pPr>
      <w:r w:rsidRPr="00DB788F">
        <w:rPr>
          <w:highlight w:val="white"/>
        </w:rPr>
        <w:t xml:space="preserve">        case AssemblyOperator.jne:</w:t>
      </w:r>
    </w:p>
    <w:p w14:paraId="16DAB317" w14:textId="77777777" w:rsidR="002B63B5" w:rsidRPr="00DB788F" w:rsidRDefault="002B63B5" w:rsidP="00DB788F">
      <w:pPr>
        <w:pStyle w:val="Code"/>
        <w:rPr>
          <w:highlight w:val="white"/>
        </w:rPr>
      </w:pPr>
      <w:r w:rsidRPr="00DB788F">
        <w:rPr>
          <w:highlight w:val="white"/>
        </w:rPr>
        <w:t xml:space="preserve">        case AssemblyOperator.jl:</w:t>
      </w:r>
    </w:p>
    <w:p w14:paraId="5F1540C3" w14:textId="77777777" w:rsidR="002B63B5" w:rsidRPr="00DB788F" w:rsidRDefault="002B63B5" w:rsidP="00DB788F">
      <w:pPr>
        <w:pStyle w:val="Code"/>
        <w:rPr>
          <w:highlight w:val="white"/>
        </w:rPr>
      </w:pPr>
      <w:r w:rsidRPr="00DB788F">
        <w:rPr>
          <w:highlight w:val="white"/>
        </w:rPr>
        <w:t xml:space="preserve">        case AssemblyOperator.jle:</w:t>
      </w:r>
    </w:p>
    <w:p w14:paraId="4D6256A6" w14:textId="77777777" w:rsidR="002B63B5" w:rsidRPr="00DB788F" w:rsidRDefault="002B63B5" w:rsidP="00DB788F">
      <w:pPr>
        <w:pStyle w:val="Code"/>
        <w:rPr>
          <w:highlight w:val="white"/>
        </w:rPr>
      </w:pPr>
      <w:r w:rsidRPr="00DB788F">
        <w:rPr>
          <w:highlight w:val="white"/>
        </w:rPr>
        <w:t xml:space="preserve">        case AssemblyOperator.jg:</w:t>
      </w:r>
    </w:p>
    <w:p w14:paraId="50A30807" w14:textId="77777777" w:rsidR="002B63B5" w:rsidRPr="00DB788F" w:rsidRDefault="002B63B5" w:rsidP="00DB788F">
      <w:pPr>
        <w:pStyle w:val="Code"/>
        <w:rPr>
          <w:highlight w:val="white"/>
        </w:rPr>
      </w:pPr>
      <w:r w:rsidRPr="00DB788F">
        <w:rPr>
          <w:highlight w:val="white"/>
        </w:rPr>
        <w:t xml:space="preserve">        case AssemblyOperator.jge:</w:t>
      </w:r>
    </w:p>
    <w:p w14:paraId="1977D9B3" w14:textId="77777777" w:rsidR="002B63B5" w:rsidRPr="00DB788F" w:rsidRDefault="002B63B5" w:rsidP="00DB788F">
      <w:pPr>
        <w:pStyle w:val="Code"/>
        <w:rPr>
          <w:highlight w:val="white"/>
        </w:rPr>
      </w:pPr>
      <w:r w:rsidRPr="00DB788F">
        <w:rPr>
          <w:highlight w:val="white"/>
        </w:rPr>
        <w:t xml:space="preserve">        case AssemblyOperator.jb:</w:t>
      </w:r>
    </w:p>
    <w:p w14:paraId="25E763BF" w14:textId="77777777" w:rsidR="002B63B5" w:rsidRPr="00DB788F" w:rsidRDefault="002B63B5" w:rsidP="00DB788F">
      <w:pPr>
        <w:pStyle w:val="Code"/>
        <w:rPr>
          <w:highlight w:val="white"/>
        </w:rPr>
      </w:pPr>
      <w:r w:rsidRPr="00DB788F">
        <w:rPr>
          <w:highlight w:val="white"/>
        </w:rPr>
        <w:t xml:space="preserve">        case AssemblyOperator.jbe:</w:t>
      </w:r>
    </w:p>
    <w:p w14:paraId="38EA674F" w14:textId="77777777" w:rsidR="002B63B5" w:rsidRPr="00DB788F" w:rsidRDefault="002B63B5" w:rsidP="00DB788F">
      <w:pPr>
        <w:pStyle w:val="Code"/>
        <w:rPr>
          <w:highlight w:val="white"/>
        </w:rPr>
      </w:pPr>
      <w:r w:rsidRPr="00DB788F">
        <w:rPr>
          <w:highlight w:val="white"/>
        </w:rPr>
        <w:t xml:space="preserve">        case AssemblyOperator.ja:</w:t>
      </w:r>
    </w:p>
    <w:p w14:paraId="138A2223" w14:textId="77777777" w:rsidR="002B63B5" w:rsidRPr="00DB788F" w:rsidRDefault="002B63B5" w:rsidP="00DB788F">
      <w:pPr>
        <w:pStyle w:val="Code"/>
        <w:rPr>
          <w:highlight w:val="white"/>
        </w:rPr>
      </w:pPr>
      <w:r w:rsidRPr="00DB788F">
        <w:rPr>
          <w:highlight w:val="white"/>
        </w:rPr>
        <w:t xml:space="preserve">        case AssemblyOperator.jae:</w:t>
      </w:r>
    </w:p>
    <w:p w14:paraId="354C436D" w14:textId="77777777" w:rsidR="002B63B5" w:rsidRPr="00DB788F" w:rsidRDefault="002B63B5" w:rsidP="00DB788F">
      <w:pPr>
        <w:pStyle w:val="Code"/>
        <w:rPr>
          <w:highlight w:val="white"/>
        </w:rPr>
      </w:pPr>
      <w:r w:rsidRPr="00DB788F">
        <w:rPr>
          <w:highlight w:val="white"/>
        </w:rPr>
        <w:t xml:space="preserve">        case AssemblyOperator.jc:</w:t>
      </w:r>
    </w:p>
    <w:p w14:paraId="49C3749A" w14:textId="77777777" w:rsidR="002B63B5" w:rsidRPr="00DB788F" w:rsidRDefault="002B63B5" w:rsidP="00DB788F">
      <w:pPr>
        <w:pStyle w:val="Code"/>
        <w:rPr>
          <w:highlight w:val="white"/>
        </w:rPr>
      </w:pPr>
      <w:r w:rsidRPr="00DB788F">
        <w:rPr>
          <w:highlight w:val="white"/>
        </w:rPr>
        <w:t xml:space="preserve">        case AssemblyOperator.jnc:</w:t>
      </w:r>
    </w:p>
    <w:p w14:paraId="6A5D2723" w14:textId="77777777" w:rsidR="002B63B5" w:rsidRPr="00DB788F" w:rsidRDefault="002B63B5" w:rsidP="00DB788F">
      <w:pPr>
        <w:pStyle w:val="Code"/>
        <w:rPr>
          <w:highlight w:val="white"/>
        </w:rPr>
      </w:pPr>
      <w:r w:rsidRPr="00DB788F">
        <w:rPr>
          <w:highlight w:val="white"/>
        </w:rPr>
        <w:t xml:space="preserve">          return true;</w:t>
      </w:r>
    </w:p>
    <w:p w14:paraId="12B358D6" w14:textId="77777777" w:rsidR="002B63B5" w:rsidRPr="00DB788F" w:rsidRDefault="002B63B5" w:rsidP="00DB788F">
      <w:pPr>
        <w:pStyle w:val="Code"/>
        <w:rPr>
          <w:highlight w:val="white"/>
        </w:rPr>
      </w:pPr>
    </w:p>
    <w:p w14:paraId="0563CB88" w14:textId="77777777" w:rsidR="002B63B5" w:rsidRPr="00DB788F" w:rsidRDefault="002B63B5" w:rsidP="00DB788F">
      <w:pPr>
        <w:pStyle w:val="Code"/>
        <w:rPr>
          <w:highlight w:val="white"/>
        </w:rPr>
      </w:pPr>
      <w:r w:rsidRPr="00DB788F">
        <w:rPr>
          <w:highlight w:val="white"/>
        </w:rPr>
        <w:t xml:space="preserve">        default:</w:t>
      </w:r>
    </w:p>
    <w:p w14:paraId="6083E650" w14:textId="77777777" w:rsidR="002B63B5" w:rsidRPr="00DB788F" w:rsidRDefault="002B63B5" w:rsidP="00DB788F">
      <w:pPr>
        <w:pStyle w:val="Code"/>
        <w:rPr>
          <w:highlight w:val="white"/>
        </w:rPr>
      </w:pPr>
      <w:r w:rsidRPr="00DB788F">
        <w:rPr>
          <w:highlight w:val="white"/>
        </w:rPr>
        <w:t xml:space="preserve">          return false;        </w:t>
      </w:r>
    </w:p>
    <w:p w14:paraId="3F2776F6" w14:textId="77777777" w:rsidR="002B63B5" w:rsidRPr="00DB788F" w:rsidRDefault="002B63B5" w:rsidP="00DB788F">
      <w:pPr>
        <w:pStyle w:val="Code"/>
        <w:rPr>
          <w:highlight w:val="white"/>
        </w:rPr>
      </w:pPr>
      <w:r w:rsidRPr="00DB788F">
        <w:rPr>
          <w:highlight w:val="white"/>
        </w:rPr>
        <w:t xml:space="preserve">      }</w:t>
      </w:r>
    </w:p>
    <w:p w14:paraId="680B846C" w14:textId="63AEA3A3" w:rsidR="002B63B5" w:rsidRDefault="002B63B5" w:rsidP="00DB788F">
      <w:pPr>
        <w:pStyle w:val="Code"/>
        <w:rPr>
          <w:highlight w:val="white"/>
        </w:rPr>
      </w:pPr>
      <w:r w:rsidRPr="00DB788F">
        <w:rPr>
          <w:highlight w:val="white"/>
        </w:rPr>
        <w:t xml:space="preserve">    }</w:t>
      </w:r>
    </w:p>
    <w:p w14:paraId="3DC8840C" w14:textId="22CB12CF" w:rsidR="00037430" w:rsidRPr="00DB788F" w:rsidRDefault="00037430" w:rsidP="00037430">
      <w:pPr>
        <w:pStyle w:val="Rubrik3"/>
        <w:rPr>
          <w:highlight w:val="white"/>
        </w:rPr>
      </w:pPr>
      <w:r>
        <w:rPr>
          <w:highlight w:val="white"/>
        </w:rPr>
        <w:t>Register Overlapping</w:t>
      </w:r>
    </w:p>
    <w:p w14:paraId="4DAC2A82" w14:textId="1C8F4EA3" w:rsidR="004A1E3D" w:rsidRDefault="00784F22" w:rsidP="004A1E3D">
      <w:pPr>
        <w:rPr>
          <w:highlight w:val="white"/>
        </w:rPr>
      </w:pPr>
      <w:r>
        <w:rPr>
          <w:highlight w:val="white"/>
        </w:rPr>
        <w:t xml:space="preserve">When allocating registers, we have to make sure the registers do not overlap. </w:t>
      </w:r>
      <w:r w:rsidR="004A1E3D">
        <w:rPr>
          <w:highlight w:val="white"/>
        </w:rPr>
        <w:t>T</w:t>
      </w:r>
      <w:r w:rsidR="00AA0446">
        <w:rPr>
          <w:highlight w:val="white"/>
        </w:rPr>
        <w:t>o begin with, t</w:t>
      </w:r>
      <w:r w:rsidR="004A1E3D">
        <w:rPr>
          <w:highlight w:val="white"/>
        </w:rPr>
        <w:t xml:space="preserve">he </w:t>
      </w:r>
      <w:r w:rsidR="004A1E3D" w:rsidRPr="00205F92">
        <w:rPr>
          <w:rStyle w:val="KeyWord0"/>
          <w:highlight w:val="white"/>
        </w:rPr>
        <w:t>m_registerOverlapSet</w:t>
      </w:r>
      <w:r w:rsidR="004A1E3D">
        <w:rPr>
          <w:highlight w:val="white"/>
        </w:rPr>
        <w:t xml:space="preserve"> set holds sets of </w:t>
      </w:r>
      <w:r w:rsidR="00A26A53">
        <w:rPr>
          <w:highlight w:val="white"/>
        </w:rPr>
        <w:t xml:space="preserve">all </w:t>
      </w:r>
      <w:r w:rsidR="004A1E3D">
        <w:rPr>
          <w:highlight w:val="white"/>
        </w:rPr>
        <w:t>overlapping registers.</w:t>
      </w:r>
      <w:r w:rsidR="00AA0446">
        <w:rPr>
          <w:highlight w:val="white"/>
        </w:rPr>
        <w:t xml:space="preserve"> Note that the </w:t>
      </w:r>
      <w:r w:rsidR="00AA0446" w:rsidRPr="00AA0446">
        <w:rPr>
          <w:rStyle w:val="KeyWord0"/>
          <w:highlight w:val="white"/>
        </w:rPr>
        <w:t>al</w:t>
      </w:r>
      <w:r w:rsidR="00AA0446">
        <w:rPr>
          <w:highlight w:val="white"/>
        </w:rPr>
        <w:t xml:space="preserve"> and </w:t>
      </w:r>
      <w:r w:rsidR="00AA0446" w:rsidRPr="00AA0446">
        <w:rPr>
          <w:rStyle w:val="KeyWord0"/>
          <w:highlight w:val="white"/>
        </w:rPr>
        <w:t>ah</w:t>
      </w:r>
      <w:r w:rsidR="00AA0446">
        <w:rPr>
          <w:highlight w:val="white"/>
        </w:rPr>
        <w:t xml:space="preserve"> registers are stored in separate sets, since they do not overlap.</w:t>
      </w:r>
    </w:p>
    <w:p w14:paraId="60E79783" w14:textId="77777777" w:rsidR="004A1E3D" w:rsidRPr="00A20FEF" w:rsidRDefault="004A1E3D" w:rsidP="004A1E3D">
      <w:pPr>
        <w:pStyle w:val="Code"/>
        <w:rPr>
          <w:highlight w:val="white"/>
        </w:rPr>
      </w:pPr>
      <w:r w:rsidRPr="00A20FEF">
        <w:rPr>
          <w:highlight w:val="white"/>
        </w:rPr>
        <w:t xml:space="preserve">    private static ISet&lt;ISet&lt;Register&gt;&gt; m_registerOverlapSet =</w:t>
      </w:r>
    </w:p>
    <w:p w14:paraId="2FAC7813" w14:textId="77777777" w:rsidR="004A1E3D" w:rsidRPr="00A20FEF" w:rsidRDefault="004A1E3D" w:rsidP="004A1E3D">
      <w:pPr>
        <w:pStyle w:val="Code"/>
        <w:rPr>
          <w:highlight w:val="white"/>
        </w:rPr>
      </w:pPr>
      <w:r w:rsidRPr="00A20FEF">
        <w:rPr>
          <w:highlight w:val="white"/>
        </w:rPr>
        <w:t xml:space="preserve">      new HashSet&lt;ISet&lt;Register&gt;&gt;() {</w:t>
      </w:r>
    </w:p>
    <w:p w14:paraId="06873192" w14:textId="77777777" w:rsidR="004A1E3D" w:rsidRPr="00A20FEF" w:rsidRDefault="004A1E3D" w:rsidP="004A1E3D">
      <w:pPr>
        <w:pStyle w:val="Code"/>
        <w:rPr>
          <w:highlight w:val="white"/>
        </w:rPr>
      </w:pPr>
      <w:r w:rsidRPr="00A20FEF">
        <w:rPr>
          <w:highlight w:val="white"/>
        </w:rPr>
        <w:t xml:space="preserve">        new HashSet&lt;Register&gt;() {Register.al, Register.ax,</w:t>
      </w:r>
    </w:p>
    <w:p w14:paraId="0B855827" w14:textId="77777777" w:rsidR="004A1E3D" w:rsidRPr="00A20FEF" w:rsidRDefault="004A1E3D" w:rsidP="004A1E3D">
      <w:pPr>
        <w:pStyle w:val="Code"/>
        <w:rPr>
          <w:highlight w:val="white"/>
        </w:rPr>
      </w:pPr>
      <w:r w:rsidRPr="00A20FEF">
        <w:rPr>
          <w:highlight w:val="white"/>
        </w:rPr>
        <w:t xml:space="preserve">                                 Register.eax, Register.rax},</w:t>
      </w:r>
    </w:p>
    <w:p w14:paraId="159386CB" w14:textId="77777777" w:rsidR="004A1E3D" w:rsidRPr="00A20FEF" w:rsidRDefault="004A1E3D" w:rsidP="004A1E3D">
      <w:pPr>
        <w:pStyle w:val="Code"/>
        <w:rPr>
          <w:highlight w:val="white"/>
        </w:rPr>
      </w:pPr>
      <w:r w:rsidRPr="00A20FEF">
        <w:rPr>
          <w:highlight w:val="white"/>
        </w:rPr>
        <w:t xml:space="preserve">        new HashSet&lt;Register&gt;() {Register.ah, Register.ax,</w:t>
      </w:r>
    </w:p>
    <w:p w14:paraId="57A6DD2E" w14:textId="77777777" w:rsidR="004A1E3D" w:rsidRPr="00A20FEF" w:rsidRDefault="004A1E3D" w:rsidP="004A1E3D">
      <w:pPr>
        <w:pStyle w:val="Code"/>
        <w:rPr>
          <w:highlight w:val="white"/>
        </w:rPr>
      </w:pPr>
      <w:r w:rsidRPr="00A20FEF">
        <w:rPr>
          <w:highlight w:val="white"/>
        </w:rPr>
        <w:t xml:space="preserve">                                 Register.eax, Register.rax},</w:t>
      </w:r>
    </w:p>
    <w:p w14:paraId="378019D5" w14:textId="77777777" w:rsidR="004A1E3D" w:rsidRPr="00A20FEF" w:rsidRDefault="004A1E3D" w:rsidP="004A1E3D">
      <w:pPr>
        <w:pStyle w:val="Code"/>
        <w:rPr>
          <w:highlight w:val="white"/>
        </w:rPr>
      </w:pPr>
      <w:r w:rsidRPr="00A20FEF">
        <w:rPr>
          <w:highlight w:val="white"/>
        </w:rPr>
        <w:t xml:space="preserve">        new HashSet&lt;Register&gt;() {Register.bl, Register.bx,</w:t>
      </w:r>
    </w:p>
    <w:p w14:paraId="486BDE57" w14:textId="77777777" w:rsidR="004A1E3D" w:rsidRPr="00A20FEF" w:rsidRDefault="004A1E3D" w:rsidP="004A1E3D">
      <w:pPr>
        <w:pStyle w:val="Code"/>
        <w:rPr>
          <w:highlight w:val="white"/>
        </w:rPr>
      </w:pPr>
      <w:r w:rsidRPr="00A20FEF">
        <w:rPr>
          <w:highlight w:val="white"/>
        </w:rPr>
        <w:t xml:space="preserve">                                 Register.ebx, Register.rbx},</w:t>
      </w:r>
    </w:p>
    <w:p w14:paraId="6D3D80E6" w14:textId="77777777" w:rsidR="004A1E3D" w:rsidRPr="00A20FEF" w:rsidRDefault="004A1E3D" w:rsidP="004A1E3D">
      <w:pPr>
        <w:pStyle w:val="Code"/>
        <w:rPr>
          <w:highlight w:val="white"/>
        </w:rPr>
      </w:pPr>
      <w:r w:rsidRPr="00A20FEF">
        <w:rPr>
          <w:highlight w:val="white"/>
        </w:rPr>
        <w:t xml:space="preserve">        new HashSet&lt;Register&gt;() {Register.bh, Register.bx,</w:t>
      </w:r>
    </w:p>
    <w:p w14:paraId="6B86FAD4" w14:textId="77777777" w:rsidR="004A1E3D" w:rsidRPr="00A20FEF" w:rsidRDefault="004A1E3D" w:rsidP="004A1E3D">
      <w:pPr>
        <w:pStyle w:val="Code"/>
        <w:rPr>
          <w:highlight w:val="white"/>
        </w:rPr>
      </w:pPr>
      <w:r w:rsidRPr="00A20FEF">
        <w:rPr>
          <w:highlight w:val="white"/>
        </w:rPr>
        <w:t xml:space="preserve">                                 Register.ebx, Register.rbx},</w:t>
      </w:r>
    </w:p>
    <w:p w14:paraId="345179D9" w14:textId="77777777" w:rsidR="004A1E3D" w:rsidRPr="00A20FEF" w:rsidRDefault="004A1E3D" w:rsidP="004A1E3D">
      <w:pPr>
        <w:pStyle w:val="Code"/>
        <w:rPr>
          <w:highlight w:val="white"/>
        </w:rPr>
      </w:pPr>
      <w:r w:rsidRPr="00A20FEF">
        <w:rPr>
          <w:highlight w:val="white"/>
        </w:rPr>
        <w:t xml:space="preserve">        new HashSet&lt;Register&gt;() {Register.cl, Register.cx,</w:t>
      </w:r>
    </w:p>
    <w:p w14:paraId="34BC43CA" w14:textId="77777777" w:rsidR="004A1E3D" w:rsidRPr="00A20FEF" w:rsidRDefault="004A1E3D" w:rsidP="004A1E3D">
      <w:pPr>
        <w:pStyle w:val="Code"/>
        <w:rPr>
          <w:highlight w:val="white"/>
        </w:rPr>
      </w:pPr>
      <w:r w:rsidRPr="00A20FEF">
        <w:rPr>
          <w:highlight w:val="white"/>
        </w:rPr>
        <w:t xml:space="preserve">                                 Register.ecx, Register.rcx},</w:t>
      </w:r>
    </w:p>
    <w:p w14:paraId="35815A93" w14:textId="77777777" w:rsidR="004A1E3D" w:rsidRPr="00A20FEF" w:rsidRDefault="004A1E3D" w:rsidP="004A1E3D">
      <w:pPr>
        <w:pStyle w:val="Code"/>
        <w:rPr>
          <w:highlight w:val="white"/>
        </w:rPr>
      </w:pPr>
      <w:r w:rsidRPr="00A20FEF">
        <w:rPr>
          <w:highlight w:val="white"/>
        </w:rPr>
        <w:t xml:space="preserve">        new HashSet&lt;Register&gt;() {Register.ch, Register.cx,</w:t>
      </w:r>
    </w:p>
    <w:p w14:paraId="3E7C8A1A" w14:textId="77777777" w:rsidR="004A1E3D" w:rsidRPr="00A20FEF" w:rsidRDefault="004A1E3D" w:rsidP="004A1E3D">
      <w:pPr>
        <w:pStyle w:val="Code"/>
        <w:rPr>
          <w:highlight w:val="white"/>
        </w:rPr>
      </w:pPr>
      <w:r w:rsidRPr="00A20FEF">
        <w:rPr>
          <w:highlight w:val="white"/>
        </w:rPr>
        <w:t xml:space="preserve">                                 Register.ecx, Register.rcx},</w:t>
      </w:r>
    </w:p>
    <w:p w14:paraId="4ACAD2F9" w14:textId="77777777" w:rsidR="004A1E3D" w:rsidRPr="00A20FEF" w:rsidRDefault="004A1E3D" w:rsidP="004A1E3D">
      <w:pPr>
        <w:pStyle w:val="Code"/>
        <w:rPr>
          <w:highlight w:val="white"/>
        </w:rPr>
      </w:pPr>
      <w:r w:rsidRPr="00A20FEF">
        <w:rPr>
          <w:highlight w:val="white"/>
        </w:rPr>
        <w:t xml:space="preserve">        new HashSet&lt;Register&gt;() {Register.dl, Register.dx,</w:t>
      </w:r>
    </w:p>
    <w:p w14:paraId="620C77E4" w14:textId="77777777" w:rsidR="004A1E3D" w:rsidRPr="00A20FEF" w:rsidRDefault="004A1E3D" w:rsidP="004A1E3D">
      <w:pPr>
        <w:pStyle w:val="Code"/>
        <w:rPr>
          <w:highlight w:val="white"/>
        </w:rPr>
      </w:pPr>
      <w:r w:rsidRPr="00A20FEF">
        <w:rPr>
          <w:highlight w:val="white"/>
        </w:rPr>
        <w:t xml:space="preserve">                                 Register.edx, Register.rdx},</w:t>
      </w:r>
    </w:p>
    <w:p w14:paraId="13605314" w14:textId="77777777" w:rsidR="004A1E3D" w:rsidRPr="00A20FEF" w:rsidRDefault="004A1E3D" w:rsidP="004A1E3D">
      <w:pPr>
        <w:pStyle w:val="Code"/>
        <w:rPr>
          <w:highlight w:val="white"/>
        </w:rPr>
      </w:pPr>
      <w:r w:rsidRPr="00A20FEF">
        <w:rPr>
          <w:highlight w:val="white"/>
        </w:rPr>
        <w:t xml:space="preserve">        new HashSet&lt;Register&gt;() {Register.dh, Register.dx,</w:t>
      </w:r>
    </w:p>
    <w:p w14:paraId="715FD34B" w14:textId="77777777" w:rsidR="004A1E3D" w:rsidRPr="00A20FEF" w:rsidRDefault="004A1E3D" w:rsidP="004A1E3D">
      <w:pPr>
        <w:pStyle w:val="Code"/>
        <w:rPr>
          <w:highlight w:val="white"/>
        </w:rPr>
      </w:pPr>
      <w:r w:rsidRPr="00A20FEF">
        <w:rPr>
          <w:highlight w:val="white"/>
        </w:rPr>
        <w:t xml:space="preserve">                                 Register.edx, Register.rdx},</w:t>
      </w:r>
    </w:p>
    <w:p w14:paraId="0439EAD2" w14:textId="77777777" w:rsidR="004A1E3D" w:rsidRPr="00A20FEF" w:rsidRDefault="004A1E3D" w:rsidP="004A1E3D">
      <w:pPr>
        <w:pStyle w:val="Code"/>
        <w:rPr>
          <w:highlight w:val="white"/>
        </w:rPr>
      </w:pPr>
      <w:r w:rsidRPr="00A20FEF">
        <w:rPr>
          <w:highlight w:val="white"/>
        </w:rPr>
        <w:t xml:space="preserve">        new HashSet&lt;Register&gt;() {Register.si, Register.esi, Register.rsi},</w:t>
      </w:r>
    </w:p>
    <w:p w14:paraId="3CF23675" w14:textId="77777777" w:rsidR="004A1E3D" w:rsidRPr="00A20FEF" w:rsidRDefault="004A1E3D" w:rsidP="004A1E3D">
      <w:pPr>
        <w:pStyle w:val="Code"/>
        <w:rPr>
          <w:highlight w:val="white"/>
        </w:rPr>
      </w:pPr>
      <w:r w:rsidRPr="00A20FEF">
        <w:rPr>
          <w:highlight w:val="white"/>
        </w:rPr>
        <w:t xml:space="preserve">        new HashSet&lt;Register&gt;() {Register.di, Register.edi, Register.rdi},</w:t>
      </w:r>
    </w:p>
    <w:p w14:paraId="331FFAE0" w14:textId="77777777" w:rsidR="004A1E3D" w:rsidRPr="00A20FEF" w:rsidRDefault="004A1E3D" w:rsidP="004A1E3D">
      <w:pPr>
        <w:pStyle w:val="Code"/>
        <w:rPr>
          <w:highlight w:val="white"/>
        </w:rPr>
      </w:pPr>
      <w:r w:rsidRPr="00A20FEF">
        <w:rPr>
          <w:highlight w:val="white"/>
        </w:rPr>
        <w:t xml:space="preserve">        new HashSet&lt;Register&gt;() {Register.bp, Register.ebp, Register.rbp},</w:t>
      </w:r>
    </w:p>
    <w:p w14:paraId="6CE82B14" w14:textId="77777777" w:rsidR="004A1E3D" w:rsidRPr="00A20FEF" w:rsidRDefault="004A1E3D" w:rsidP="004A1E3D">
      <w:pPr>
        <w:pStyle w:val="Code"/>
        <w:rPr>
          <w:highlight w:val="white"/>
        </w:rPr>
      </w:pPr>
      <w:r w:rsidRPr="00A20FEF">
        <w:rPr>
          <w:highlight w:val="white"/>
        </w:rPr>
        <w:t xml:space="preserve">        new HashSet&lt;Register&gt;() {Register.sp, Register.esp, Register.rsp}</w:t>
      </w:r>
    </w:p>
    <w:p w14:paraId="21C997F4" w14:textId="77777777" w:rsidR="004A1E3D" w:rsidRPr="00A20FEF" w:rsidRDefault="004A1E3D" w:rsidP="004A1E3D">
      <w:pPr>
        <w:pStyle w:val="Code"/>
        <w:rPr>
          <w:highlight w:val="white"/>
        </w:rPr>
      </w:pPr>
      <w:r w:rsidRPr="00A20FEF">
        <w:rPr>
          <w:highlight w:val="white"/>
        </w:rPr>
        <w:t xml:space="preserve">      };</w:t>
      </w:r>
    </w:p>
    <w:p w14:paraId="4DD71E84" w14:textId="6B6CFDCD" w:rsidR="004A1E3D" w:rsidRPr="00A20FEF" w:rsidRDefault="004A1E3D" w:rsidP="004A1E3D">
      <w:pPr>
        <w:rPr>
          <w:highlight w:val="white"/>
        </w:rPr>
      </w:pPr>
      <w:r>
        <w:rPr>
          <w:highlight w:val="white"/>
        </w:rPr>
        <w:t xml:space="preserve">The </w:t>
      </w:r>
      <w:r w:rsidRPr="00205F92">
        <w:rPr>
          <w:rStyle w:val="KeyWord0"/>
          <w:highlight w:val="white"/>
        </w:rPr>
        <w:t>RegisterOverlaps</w:t>
      </w:r>
      <w:r>
        <w:rPr>
          <w:highlight w:val="white"/>
        </w:rPr>
        <w:t xml:space="preserve"> methods returns true if the two registers overlaps. If at least one</w:t>
      </w:r>
      <w:r w:rsidR="00A829AD">
        <w:rPr>
          <w:highlight w:val="white"/>
        </w:rPr>
        <w:t xml:space="preserve"> </w:t>
      </w:r>
      <w:r>
        <w:rPr>
          <w:highlight w:val="white"/>
        </w:rPr>
        <w:t>register is null, they do not overlap and we return false.</w:t>
      </w:r>
    </w:p>
    <w:p w14:paraId="50BA949B" w14:textId="77777777" w:rsidR="004A1E3D" w:rsidRPr="00A20FEF" w:rsidRDefault="004A1E3D" w:rsidP="004A1E3D">
      <w:pPr>
        <w:pStyle w:val="Code"/>
        <w:rPr>
          <w:highlight w:val="white"/>
        </w:rPr>
      </w:pPr>
      <w:r w:rsidRPr="00A20FEF">
        <w:rPr>
          <w:highlight w:val="white"/>
        </w:rPr>
        <w:t xml:space="preserve">    public static bool RegisterOverlap(Register? register1,</w:t>
      </w:r>
    </w:p>
    <w:p w14:paraId="20E3D24E" w14:textId="77777777" w:rsidR="004A1E3D" w:rsidRPr="00A20FEF" w:rsidRDefault="004A1E3D" w:rsidP="004A1E3D">
      <w:pPr>
        <w:pStyle w:val="Code"/>
        <w:rPr>
          <w:highlight w:val="white"/>
        </w:rPr>
      </w:pPr>
      <w:r w:rsidRPr="00A20FEF">
        <w:rPr>
          <w:highlight w:val="white"/>
        </w:rPr>
        <w:t xml:space="preserve">                                       Register? register2) {</w:t>
      </w:r>
    </w:p>
    <w:p w14:paraId="5F07C590" w14:textId="77777777" w:rsidR="004A1E3D" w:rsidRPr="00A20FEF" w:rsidRDefault="004A1E3D" w:rsidP="004A1E3D">
      <w:pPr>
        <w:pStyle w:val="Code"/>
        <w:rPr>
          <w:highlight w:val="white"/>
        </w:rPr>
      </w:pPr>
      <w:r w:rsidRPr="00A20FEF">
        <w:rPr>
          <w:highlight w:val="white"/>
        </w:rPr>
        <w:t xml:space="preserve">      if ((register1 == null) || (register2 == null)) {</w:t>
      </w:r>
    </w:p>
    <w:p w14:paraId="48330D3D" w14:textId="77777777" w:rsidR="004A1E3D" w:rsidRPr="00A20FEF" w:rsidRDefault="004A1E3D" w:rsidP="004A1E3D">
      <w:pPr>
        <w:pStyle w:val="Code"/>
        <w:rPr>
          <w:highlight w:val="white"/>
        </w:rPr>
      </w:pPr>
      <w:r w:rsidRPr="00A20FEF">
        <w:rPr>
          <w:highlight w:val="white"/>
        </w:rPr>
        <w:t xml:space="preserve">        return false;</w:t>
      </w:r>
    </w:p>
    <w:p w14:paraId="698FB486" w14:textId="77777777" w:rsidR="004A1E3D" w:rsidRPr="00A20FEF" w:rsidRDefault="004A1E3D" w:rsidP="004A1E3D">
      <w:pPr>
        <w:pStyle w:val="Code"/>
        <w:rPr>
          <w:highlight w:val="white"/>
        </w:rPr>
      </w:pPr>
      <w:r w:rsidRPr="00A20FEF">
        <w:rPr>
          <w:highlight w:val="white"/>
        </w:rPr>
        <w:t xml:space="preserve">      }</w:t>
      </w:r>
    </w:p>
    <w:p w14:paraId="490D70F0" w14:textId="77777777" w:rsidR="004A1E3D" w:rsidRPr="00A20FEF" w:rsidRDefault="004A1E3D" w:rsidP="004A1E3D">
      <w:pPr>
        <w:rPr>
          <w:highlight w:val="white"/>
        </w:rPr>
      </w:pPr>
      <w:r>
        <w:rPr>
          <w:highlight w:val="white"/>
        </w:rPr>
        <w:lastRenderedPageBreak/>
        <w:t xml:space="preserve">Otherwise, we iterate through the </w:t>
      </w:r>
      <w:r w:rsidRPr="00237F9D">
        <w:rPr>
          <w:rStyle w:val="KeyWord0"/>
          <w:highlight w:val="white"/>
        </w:rPr>
        <w:t>m_registerOverlapSet</w:t>
      </w:r>
      <w:r>
        <w:rPr>
          <w:highlight w:val="white"/>
        </w:rPr>
        <w:t>. If one of the register sets holds both the registers, they overlap and we return true.</w:t>
      </w:r>
    </w:p>
    <w:p w14:paraId="23B2957C" w14:textId="77777777" w:rsidR="004A1E3D" w:rsidRPr="00A20FEF" w:rsidRDefault="004A1E3D" w:rsidP="004A1E3D">
      <w:pPr>
        <w:pStyle w:val="Code"/>
        <w:rPr>
          <w:highlight w:val="white"/>
        </w:rPr>
      </w:pPr>
      <w:r w:rsidRPr="00A20FEF">
        <w:rPr>
          <w:highlight w:val="white"/>
        </w:rPr>
        <w:t xml:space="preserve">      foreach (ISet&lt;Register&gt; registerSet in m_registerOverlapSet) {</w:t>
      </w:r>
    </w:p>
    <w:p w14:paraId="151D77E9" w14:textId="77777777" w:rsidR="004A1E3D" w:rsidRPr="00A20FEF" w:rsidRDefault="004A1E3D" w:rsidP="004A1E3D">
      <w:pPr>
        <w:pStyle w:val="Code"/>
        <w:rPr>
          <w:highlight w:val="white"/>
        </w:rPr>
      </w:pPr>
      <w:r w:rsidRPr="00A20FEF">
        <w:rPr>
          <w:highlight w:val="white"/>
        </w:rPr>
        <w:t xml:space="preserve">        if (registerSet.Contains(register1.Value) &amp;&amp;</w:t>
      </w:r>
    </w:p>
    <w:p w14:paraId="268DF286" w14:textId="77777777" w:rsidR="004A1E3D" w:rsidRPr="00A20FEF" w:rsidRDefault="004A1E3D" w:rsidP="004A1E3D">
      <w:pPr>
        <w:pStyle w:val="Code"/>
        <w:rPr>
          <w:highlight w:val="white"/>
        </w:rPr>
      </w:pPr>
      <w:r w:rsidRPr="00A20FEF">
        <w:rPr>
          <w:highlight w:val="white"/>
        </w:rPr>
        <w:t xml:space="preserve">            registerSet.Contains(register2.Value)) {</w:t>
      </w:r>
    </w:p>
    <w:p w14:paraId="2E9DC018" w14:textId="77777777" w:rsidR="004A1E3D" w:rsidRPr="00A20FEF" w:rsidRDefault="004A1E3D" w:rsidP="004A1E3D">
      <w:pPr>
        <w:pStyle w:val="Code"/>
        <w:rPr>
          <w:highlight w:val="white"/>
        </w:rPr>
      </w:pPr>
      <w:r w:rsidRPr="00A20FEF">
        <w:rPr>
          <w:highlight w:val="white"/>
        </w:rPr>
        <w:t xml:space="preserve">          return true;</w:t>
      </w:r>
    </w:p>
    <w:p w14:paraId="74DF2225" w14:textId="77777777" w:rsidR="004A1E3D" w:rsidRPr="00A20FEF" w:rsidRDefault="004A1E3D" w:rsidP="004A1E3D">
      <w:pPr>
        <w:pStyle w:val="Code"/>
        <w:rPr>
          <w:highlight w:val="white"/>
        </w:rPr>
      </w:pPr>
      <w:r w:rsidRPr="00A20FEF">
        <w:rPr>
          <w:highlight w:val="white"/>
        </w:rPr>
        <w:t xml:space="preserve">        }</w:t>
      </w:r>
    </w:p>
    <w:p w14:paraId="2F2DE5F2" w14:textId="77777777" w:rsidR="004A1E3D" w:rsidRPr="00A20FEF" w:rsidRDefault="004A1E3D" w:rsidP="004A1E3D">
      <w:pPr>
        <w:pStyle w:val="Code"/>
        <w:rPr>
          <w:highlight w:val="white"/>
        </w:rPr>
      </w:pPr>
      <w:r w:rsidRPr="00A20FEF">
        <w:rPr>
          <w:highlight w:val="white"/>
        </w:rPr>
        <w:t xml:space="preserve">      }</w:t>
      </w:r>
    </w:p>
    <w:p w14:paraId="0EDB3C2D" w14:textId="77777777" w:rsidR="004A1E3D" w:rsidRPr="00A20FEF" w:rsidRDefault="004A1E3D" w:rsidP="004A1E3D">
      <w:pPr>
        <w:rPr>
          <w:highlight w:val="white"/>
        </w:rPr>
      </w:pPr>
      <w:r>
        <w:rPr>
          <w:highlight w:val="white"/>
        </w:rPr>
        <w:t xml:space="preserve">If we have iterated through the </w:t>
      </w:r>
      <w:r w:rsidRPr="00237F9D">
        <w:rPr>
          <w:rStyle w:val="KeyWord0"/>
          <w:highlight w:val="white"/>
        </w:rPr>
        <w:t>m_registerOverlapSet</w:t>
      </w:r>
      <w:r>
        <w:rPr>
          <w:highlight w:val="white"/>
        </w:rPr>
        <w:t xml:space="preserve"> without finding a set holding both the registers, the registers do not overlap and we return false.</w:t>
      </w:r>
    </w:p>
    <w:p w14:paraId="0BA033DD" w14:textId="77777777" w:rsidR="004A1E3D" w:rsidRPr="00A20FEF" w:rsidRDefault="004A1E3D" w:rsidP="004A1E3D">
      <w:pPr>
        <w:pStyle w:val="Code"/>
        <w:rPr>
          <w:highlight w:val="white"/>
        </w:rPr>
      </w:pPr>
      <w:r w:rsidRPr="00A20FEF">
        <w:rPr>
          <w:highlight w:val="white"/>
        </w:rPr>
        <w:t xml:space="preserve">      return false;</w:t>
      </w:r>
    </w:p>
    <w:p w14:paraId="1BF24A87" w14:textId="475C13E5" w:rsidR="004A1E3D" w:rsidRDefault="004A1E3D" w:rsidP="004A1E3D">
      <w:pPr>
        <w:pStyle w:val="Code"/>
        <w:rPr>
          <w:highlight w:val="white"/>
        </w:rPr>
      </w:pPr>
      <w:r w:rsidRPr="00A20FEF">
        <w:rPr>
          <w:highlight w:val="white"/>
        </w:rPr>
        <w:t xml:space="preserve">    }</w:t>
      </w:r>
    </w:p>
    <w:p w14:paraId="3274193A" w14:textId="769B72C4" w:rsidR="00A405D4" w:rsidRPr="00A20FEF" w:rsidRDefault="00A405D4" w:rsidP="00A405D4">
      <w:pPr>
        <w:pStyle w:val="Rubrik3"/>
        <w:rPr>
          <w:highlight w:val="white"/>
        </w:rPr>
      </w:pPr>
      <w:r>
        <w:rPr>
          <w:highlight w:val="white"/>
        </w:rPr>
        <w:t>Register Size</w:t>
      </w:r>
    </w:p>
    <w:p w14:paraId="21208FC1" w14:textId="5648658B" w:rsidR="002563E3" w:rsidRDefault="002563E3" w:rsidP="002563E3">
      <w:pPr>
        <w:rPr>
          <w:highlight w:val="white"/>
        </w:rPr>
      </w:pPr>
      <w:r>
        <w:rPr>
          <w:highlight w:val="white"/>
        </w:rPr>
        <w:t xml:space="preserve">The </w:t>
      </w:r>
      <w:r w:rsidRPr="00FB3339">
        <w:rPr>
          <w:rStyle w:val="KeyWord0"/>
          <w:highlight w:val="white"/>
        </w:rPr>
        <w:t>SizeOfRegister</w:t>
      </w:r>
      <w:r>
        <w:rPr>
          <w:highlight w:val="white"/>
        </w:rPr>
        <w:t xml:space="preserve"> method uses the </w:t>
      </w:r>
      <w:r w:rsidRPr="00FC44ED">
        <w:rPr>
          <w:rStyle w:val="KeyWord0"/>
          <w:highlight w:val="white"/>
        </w:rPr>
        <w:t>m_registerSizeMap</w:t>
      </w:r>
      <w:r>
        <w:rPr>
          <w:highlight w:val="white"/>
        </w:rPr>
        <w:t xml:space="preserve"> map to look up and return the size of the register.</w:t>
      </w:r>
    </w:p>
    <w:p w14:paraId="31194B54" w14:textId="77777777" w:rsidR="00F273B3" w:rsidRPr="00F273B3" w:rsidRDefault="00F273B3" w:rsidP="00F273B3">
      <w:pPr>
        <w:pStyle w:val="Code"/>
        <w:rPr>
          <w:highlight w:val="white"/>
        </w:rPr>
      </w:pPr>
      <w:r w:rsidRPr="00F273B3">
        <w:rPr>
          <w:highlight w:val="white"/>
        </w:rPr>
        <w:t xml:space="preserve">    private static IDictionary&lt;Register,int&gt; m_registerSizeMap =</w:t>
      </w:r>
    </w:p>
    <w:p w14:paraId="326B998D" w14:textId="77777777" w:rsidR="00F273B3" w:rsidRPr="00F273B3" w:rsidRDefault="00F273B3" w:rsidP="00F273B3">
      <w:pPr>
        <w:pStyle w:val="Code"/>
        <w:rPr>
          <w:highlight w:val="white"/>
        </w:rPr>
      </w:pPr>
      <w:r w:rsidRPr="00F273B3">
        <w:rPr>
          <w:highlight w:val="white"/>
        </w:rPr>
        <w:t xml:space="preserve">      new Dictionary&lt;Register,int&gt;() {</w:t>
      </w:r>
    </w:p>
    <w:p w14:paraId="64EE8D5D" w14:textId="77777777" w:rsidR="00F273B3" w:rsidRPr="00F273B3" w:rsidRDefault="00F273B3" w:rsidP="00F273B3">
      <w:pPr>
        <w:pStyle w:val="Code"/>
        <w:rPr>
          <w:highlight w:val="white"/>
        </w:rPr>
      </w:pPr>
      <w:r w:rsidRPr="00F273B3">
        <w:rPr>
          <w:highlight w:val="white"/>
        </w:rPr>
        <w:t xml:space="preserve">       {Register.al, 1}, {Register.bl, 1}, {Register.cl, 1}, {Register.dl, 1},</w:t>
      </w:r>
    </w:p>
    <w:p w14:paraId="2EB20C24" w14:textId="77777777" w:rsidR="00F273B3" w:rsidRPr="00F273B3" w:rsidRDefault="00F273B3" w:rsidP="00F273B3">
      <w:pPr>
        <w:pStyle w:val="Code"/>
        <w:rPr>
          <w:highlight w:val="white"/>
        </w:rPr>
      </w:pPr>
      <w:r w:rsidRPr="00F273B3">
        <w:rPr>
          <w:highlight w:val="white"/>
        </w:rPr>
        <w:t xml:space="preserve">       {Register.ah, 1}, {Register.bh, 1}, {Register.ch, 1}, {Register.dh, 1},</w:t>
      </w:r>
    </w:p>
    <w:p w14:paraId="7F88955E" w14:textId="77777777" w:rsidR="00F273B3" w:rsidRPr="00F273B3" w:rsidRDefault="00F273B3" w:rsidP="00F273B3">
      <w:pPr>
        <w:pStyle w:val="Code"/>
        <w:rPr>
          <w:highlight w:val="white"/>
        </w:rPr>
      </w:pPr>
      <w:r w:rsidRPr="00F273B3">
        <w:rPr>
          <w:highlight w:val="white"/>
        </w:rPr>
        <w:t xml:space="preserve">       {Register.ax, 2}, {Register.bx, 2}, {Register.cx, 2}, {Register.dx, 2},</w:t>
      </w:r>
    </w:p>
    <w:p w14:paraId="35D7449D" w14:textId="0041FA11" w:rsidR="00F273B3" w:rsidRPr="00F273B3" w:rsidRDefault="00F273B3" w:rsidP="00F273B3">
      <w:pPr>
        <w:pStyle w:val="Code"/>
        <w:rPr>
          <w:highlight w:val="white"/>
        </w:rPr>
      </w:pPr>
      <w:r w:rsidRPr="00F273B3">
        <w:rPr>
          <w:highlight w:val="white"/>
        </w:rPr>
        <w:t xml:space="preserve">       {Register.eax,4}, {Register.ebx,4}, {Register.ecx,4}, {Register.edx,4},</w:t>
      </w:r>
    </w:p>
    <w:p w14:paraId="1E70127B" w14:textId="78372011" w:rsidR="00F273B3" w:rsidRPr="00F273B3" w:rsidRDefault="00F273B3" w:rsidP="00F273B3">
      <w:pPr>
        <w:pStyle w:val="Code"/>
        <w:rPr>
          <w:highlight w:val="white"/>
        </w:rPr>
      </w:pPr>
      <w:r w:rsidRPr="00F273B3">
        <w:rPr>
          <w:highlight w:val="white"/>
        </w:rPr>
        <w:t xml:space="preserve">       {Register.rax,8}, {Register.rbx,8}, {Register.rcx,8}, {Register.rdx,8},</w:t>
      </w:r>
    </w:p>
    <w:p w14:paraId="4C81AB2F" w14:textId="77777777" w:rsidR="00F273B3" w:rsidRPr="00F273B3" w:rsidRDefault="00F273B3" w:rsidP="00F273B3">
      <w:pPr>
        <w:pStyle w:val="Code"/>
        <w:rPr>
          <w:highlight w:val="white"/>
        </w:rPr>
      </w:pPr>
      <w:r w:rsidRPr="00F273B3">
        <w:rPr>
          <w:highlight w:val="white"/>
        </w:rPr>
        <w:t xml:space="preserve">       {Register.si, 2}, {Register.di, 2}, {Register.sp, 2}, {Register.bp, 2},</w:t>
      </w:r>
    </w:p>
    <w:p w14:paraId="25911440" w14:textId="3CF14BE4" w:rsidR="00F273B3" w:rsidRPr="00F273B3" w:rsidRDefault="00F273B3" w:rsidP="00F273B3">
      <w:pPr>
        <w:pStyle w:val="Code"/>
        <w:rPr>
          <w:highlight w:val="white"/>
        </w:rPr>
      </w:pPr>
      <w:r w:rsidRPr="00F273B3">
        <w:rPr>
          <w:highlight w:val="white"/>
        </w:rPr>
        <w:t xml:space="preserve">       {Register.esi,4}, {Register.edi,4}, {Register.esp,4}, {Register.ebp,4},</w:t>
      </w:r>
    </w:p>
    <w:p w14:paraId="49C29D7D" w14:textId="37136690" w:rsidR="00F273B3" w:rsidRPr="00F273B3" w:rsidRDefault="00F273B3" w:rsidP="00F273B3">
      <w:pPr>
        <w:pStyle w:val="Code"/>
        <w:rPr>
          <w:highlight w:val="white"/>
        </w:rPr>
      </w:pPr>
      <w:r w:rsidRPr="00F273B3">
        <w:rPr>
          <w:highlight w:val="white"/>
        </w:rPr>
        <w:t xml:space="preserve">       {Register.rsi,8}, {Register.rdi,8}, {Register.rsp,8}, {Register.rbp,</w:t>
      </w:r>
      <w:r w:rsidR="002563E3">
        <w:rPr>
          <w:highlight w:val="white"/>
        </w:rPr>
        <w:t xml:space="preserve"> </w:t>
      </w:r>
      <w:r w:rsidRPr="00F273B3">
        <w:rPr>
          <w:highlight w:val="white"/>
        </w:rPr>
        <w:t>8}</w:t>
      </w:r>
    </w:p>
    <w:p w14:paraId="4A208DC4" w14:textId="77777777" w:rsidR="00F273B3" w:rsidRPr="00F273B3" w:rsidRDefault="00F273B3" w:rsidP="00F273B3">
      <w:pPr>
        <w:pStyle w:val="Code"/>
        <w:rPr>
          <w:highlight w:val="white"/>
        </w:rPr>
      </w:pPr>
      <w:r w:rsidRPr="00F273B3">
        <w:rPr>
          <w:highlight w:val="white"/>
        </w:rPr>
        <w:t xml:space="preserve">      };</w:t>
      </w:r>
    </w:p>
    <w:p w14:paraId="5DEB6B5F" w14:textId="77777777" w:rsidR="00F273B3" w:rsidRPr="00F273B3" w:rsidRDefault="00F273B3" w:rsidP="00F273B3">
      <w:pPr>
        <w:pStyle w:val="Code"/>
        <w:rPr>
          <w:highlight w:val="white"/>
        </w:rPr>
      </w:pPr>
    </w:p>
    <w:p w14:paraId="2B830D2E" w14:textId="77777777" w:rsidR="00F273B3" w:rsidRPr="00F273B3" w:rsidRDefault="00F273B3" w:rsidP="00F273B3">
      <w:pPr>
        <w:pStyle w:val="Code"/>
        <w:rPr>
          <w:highlight w:val="white"/>
        </w:rPr>
      </w:pPr>
      <w:r w:rsidRPr="00F273B3">
        <w:rPr>
          <w:highlight w:val="white"/>
        </w:rPr>
        <w:t xml:space="preserve">    public static int SizeOfRegister(Register register) {</w:t>
      </w:r>
    </w:p>
    <w:p w14:paraId="5D9D663D" w14:textId="77777777" w:rsidR="00F273B3" w:rsidRPr="00F273B3" w:rsidRDefault="00F273B3" w:rsidP="00F273B3">
      <w:pPr>
        <w:pStyle w:val="Code"/>
        <w:rPr>
          <w:highlight w:val="white"/>
        </w:rPr>
      </w:pPr>
      <w:r w:rsidRPr="00F273B3">
        <w:rPr>
          <w:highlight w:val="white"/>
        </w:rPr>
        <w:t xml:space="preserve">      return m_registerSizeMap[register];</w:t>
      </w:r>
    </w:p>
    <w:p w14:paraId="7A682BC4" w14:textId="77777777" w:rsidR="00F273B3" w:rsidRPr="00F273B3" w:rsidRDefault="00F273B3" w:rsidP="00F273B3">
      <w:pPr>
        <w:pStyle w:val="Code"/>
        <w:rPr>
          <w:highlight w:val="white"/>
        </w:rPr>
      </w:pPr>
      <w:r w:rsidRPr="00F273B3">
        <w:rPr>
          <w:highlight w:val="white"/>
        </w:rPr>
        <w:t xml:space="preserve">    }</w:t>
      </w:r>
    </w:p>
    <w:p w14:paraId="578CF480" w14:textId="7F01AC54" w:rsidR="00DF0E0B" w:rsidRPr="00DB788F" w:rsidRDefault="00DF0E0B" w:rsidP="0042441A">
      <w:pPr>
        <w:rPr>
          <w:highlight w:val="white"/>
        </w:rPr>
      </w:pPr>
      <w:r>
        <w:rPr>
          <w:highlight w:val="white"/>
        </w:rPr>
        <w:t xml:space="preserve">The </w:t>
      </w:r>
      <w:r w:rsidRPr="0054127F">
        <w:rPr>
          <w:rStyle w:val="KeyWord0"/>
          <w:highlight w:val="white"/>
        </w:rPr>
        <w:t>RegisterToSize</w:t>
      </w:r>
      <w:r>
        <w:rPr>
          <w:highlight w:val="white"/>
        </w:rPr>
        <w:t xml:space="preserve"> method converts a register to the given size.</w:t>
      </w:r>
      <w:r w:rsidR="0042441A">
        <w:rPr>
          <w:highlight w:val="white"/>
        </w:rPr>
        <w:t xml:space="preserve"> The </w:t>
      </w:r>
      <w:r w:rsidR="0042441A" w:rsidRPr="0042441A">
        <w:rPr>
          <w:rStyle w:val="KeyWord0"/>
          <w:highlight w:val="white"/>
        </w:rPr>
        <w:t>m_registerListSet</w:t>
      </w:r>
      <w:r w:rsidR="003D7574">
        <w:rPr>
          <w:highlight w:val="white"/>
        </w:rPr>
        <w:t xml:space="preserve"> set holds lists of registers of increasing sizes. Note that there are lists rather than sets</w:t>
      </w:r>
      <w:r w:rsidR="00C26D8B">
        <w:rPr>
          <w:highlight w:val="white"/>
        </w:rPr>
        <w:t>,</w:t>
      </w:r>
      <w:r w:rsidR="003D7574">
        <w:rPr>
          <w:highlight w:val="white"/>
        </w:rPr>
        <w:t xml:space="preserve"> because </w:t>
      </w:r>
      <w:r w:rsidR="00AA4FA6">
        <w:rPr>
          <w:highlight w:val="white"/>
        </w:rPr>
        <w:t>the order of the registers is important.</w:t>
      </w:r>
    </w:p>
    <w:p w14:paraId="02D6AC1E" w14:textId="77777777" w:rsidR="00DF0E0B" w:rsidRPr="00DF0E0B" w:rsidRDefault="00DF0E0B" w:rsidP="00DF0E0B">
      <w:pPr>
        <w:pStyle w:val="Code"/>
        <w:rPr>
          <w:highlight w:val="white"/>
        </w:rPr>
      </w:pPr>
      <w:r w:rsidRPr="00DF0E0B">
        <w:rPr>
          <w:highlight w:val="white"/>
        </w:rPr>
        <w:t xml:space="preserve">    private static ISet&lt;IList&lt;Register&gt;&gt; m_registerListSet =</w:t>
      </w:r>
    </w:p>
    <w:p w14:paraId="0095B4F9" w14:textId="77777777" w:rsidR="00DF0E0B" w:rsidRPr="00DF0E0B" w:rsidRDefault="00DF0E0B" w:rsidP="00DF0E0B">
      <w:pPr>
        <w:pStyle w:val="Code"/>
        <w:rPr>
          <w:highlight w:val="white"/>
        </w:rPr>
      </w:pPr>
      <w:r w:rsidRPr="00DF0E0B">
        <w:rPr>
          <w:highlight w:val="white"/>
        </w:rPr>
        <w:t xml:space="preserve">      new HashSet&lt;IList&lt;Register&gt;&gt;() {</w:t>
      </w:r>
    </w:p>
    <w:p w14:paraId="0A4C5F2C" w14:textId="77777777" w:rsidR="00DF0E0B" w:rsidRPr="00DF0E0B" w:rsidRDefault="00DF0E0B" w:rsidP="00DF0E0B">
      <w:pPr>
        <w:pStyle w:val="Code"/>
        <w:rPr>
          <w:highlight w:val="white"/>
        </w:rPr>
      </w:pPr>
      <w:r w:rsidRPr="00DF0E0B">
        <w:rPr>
          <w:highlight w:val="white"/>
        </w:rPr>
        <w:t xml:space="preserve">        new Register[] {Register.al, Register.ax, Register.eax, Register.rax},</w:t>
      </w:r>
    </w:p>
    <w:p w14:paraId="2EEBD3A0" w14:textId="77777777" w:rsidR="00DF0E0B" w:rsidRPr="00DF0E0B" w:rsidRDefault="00DF0E0B" w:rsidP="00DF0E0B">
      <w:pPr>
        <w:pStyle w:val="Code"/>
        <w:rPr>
          <w:highlight w:val="white"/>
        </w:rPr>
      </w:pPr>
      <w:r w:rsidRPr="00DF0E0B">
        <w:rPr>
          <w:highlight w:val="white"/>
        </w:rPr>
        <w:t xml:space="preserve">        new Register[] {Register.bl, Register.bx, Register.ebx, Register.rbx},</w:t>
      </w:r>
    </w:p>
    <w:p w14:paraId="28227421" w14:textId="77777777" w:rsidR="00DF0E0B" w:rsidRPr="00DF0E0B" w:rsidRDefault="00DF0E0B" w:rsidP="00DF0E0B">
      <w:pPr>
        <w:pStyle w:val="Code"/>
        <w:rPr>
          <w:highlight w:val="white"/>
        </w:rPr>
      </w:pPr>
      <w:r w:rsidRPr="00DF0E0B">
        <w:rPr>
          <w:highlight w:val="white"/>
        </w:rPr>
        <w:t xml:space="preserve">        new Register[] {Register.cl, Register.cx, Register.ecx, Register.rcx},</w:t>
      </w:r>
    </w:p>
    <w:p w14:paraId="4CCDDB39" w14:textId="77777777" w:rsidR="00DF0E0B" w:rsidRPr="00DF0E0B" w:rsidRDefault="00DF0E0B" w:rsidP="00DF0E0B">
      <w:pPr>
        <w:pStyle w:val="Code"/>
        <w:rPr>
          <w:highlight w:val="white"/>
        </w:rPr>
      </w:pPr>
      <w:r w:rsidRPr="00DF0E0B">
        <w:rPr>
          <w:highlight w:val="white"/>
        </w:rPr>
        <w:t xml:space="preserve">        new Register[] {Register.dl, Register.dx, Register.edx, Register.rdx},</w:t>
      </w:r>
    </w:p>
    <w:p w14:paraId="092027D5" w14:textId="77777777" w:rsidR="00DF0E0B" w:rsidRDefault="00DF0E0B" w:rsidP="00DF0E0B">
      <w:pPr>
        <w:pStyle w:val="Code"/>
        <w:rPr>
          <w:highlight w:val="white"/>
        </w:rPr>
      </w:pPr>
      <w:r w:rsidRPr="00DF0E0B">
        <w:rPr>
          <w:highlight w:val="white"/>
        </w:rPr>
        <w:t xml:space="preserve">        new Register[] {default(Register), Register.si,</w:t>
      </w:r>
    </w:p>
    <w:p w14:paraId="105FED41" w14:textId="7A3C3822" w:rsidR="00DF0E0B" w:rsidRPr="00DF0E0B" w:rsidRDefault="00DF0E0B" w:rsidP="00DF0E0B">
      <w:pPr>
        <w:pStyle w:val="Code"/>
        <w:rPr>
          <w:highlight w:val="white"/>
        </w:rPr>
      </w:pPr>
      <w:r>
        <w:rPr>
          <w:highlight w:val="white"/>
        </w:rPr>
        <w:t xml:space="preserve">                       </w:t>
      </w:r>
      <w:r w:rsidRPr="00DF0E0B">
        <w:rPr>
          <w:highlight w:val="white"/>
        </w:rPr>
        <w:t xml:space="preserve"> Register.esi, Register.rsi},</w:t>
      </w:r>
    </w:p>
    <w:p w14:paraId="535E31F1" w14:textId="77777777" w:rsidR="00DF0E0B" w:rsidRDefault="00DF0E0B" w:rsidP="00DF0E0B">
      <w:pPr>
        <w:pStyle w:val="Code"/>
        <w:rPr>
          <w:highlight w:val="white"/>
        </w:rPr>
      </w:pPr>
      <w:r w:rsidRPr="00DF0E0B">
        <w:rPr>
          <w:highlight w:val="white"/>
        </w:rPr>
        <w:t xml:space="preserve">        new Register[] {default(Register), Register.di,</w:t>
      </w:r>
    </w:p>
    <w:p w14:paraId="4B1D9E65" w14:textId="67606B39" w:rsidR="00DF0E0B" w:rsidRPr="00DF0E0B" w:rsidRDefault="00DF0E0B" w:rsidP="00DF0E0B">
      <w:pPr>
        <w:pStyle w:val="Code"/>
        <w:rPr>
          <w:highlight w:val="white"/>
        </w:rPr>
      </w:pPr>
      <w:r>
        <w:rPr>
          <w:highlight w:val="white"/>
        </w:rPr>
        <w:t xml:space="preserve">                       </w:t>
      </w:r>
      <w:r w:rsidRPr="00DF0E0B">
        <w:rPr>
          <w:highlight w:val="white"/>
        </w:rPr>
        <w:t xml:space="preserve"> Register.edi, Register.rdi},</w:t>
      </w:r>
    </w:p>
    <w:p w14:paraId="51B0B2A5" w14:textId="77777777" w:rsidR="00DF0E0B" w:rsidRDefault="00DF0E0B" w:rsidP="00DF0E0B">
      <w:pPr>
        <w:pStyle w:val="Code"/>
        <w:rPr>
          <w:highlight w:val="white"/>
        </w:rPr>
      </w:pPr>
      <w:r w:rsidRPr="00DF0E0B">
        <w:rPr>
          <w:highlight w:val="white"/>
        </w:rPr>
        <w:t xml:space="preserve">        new Register[] {default(Register), Register.bp,</w:t>
      </w:r>
    </w:p>
    <w:p w14:paraId="4A5262FB" w14:textId="6CFED91C" w:rsidR="00DF0E0B" w:rsidRPr="00DF0E0B" w:rsidRDefault="00DF0E0B" w:rsidP="00DF0E0B">
      <w:pPr>
        <w:pStyle w:val="Code"/>
        <w:rPr>
          <w:highlight w:val="white"/>
        </w:rPr>
      </w:pPr>
      <w:r>
        <w:rPr>
          <w:highlight w:val="white"/>
        </w:rPr>
        <w:t xml:space="preserve">                       </w:t>
      </w:r>
      <w:r w:rsidRPr="00DF0E0B">
        <w:rPr>
          <w:highlight w:val="white"/>
        </w:rPr>
        <w:t xml:space="preserve"> Register.ebp, Register.rbp},</w:t>
      </w:r>
    </w:p>
    <w:p w14:paraId="1FA6591A" w14:textId="77777777" w:rsidR="00DF0E0B" w:rsidRDefault="00DF0E0B" w:rsidP="00DF0E0B">
      <w:pPr>
        <w:pStyle w:val="Code"/>
        <w:rPr>
          <w:highlight w:val="white"/>
        </w:rPr>
      </w:pPr>
      <w:r w:rsidRPr="00DF0E0B">
        <w:rPr>
          <w:highlight w:val="white"/>
        </w:rPr>
        <w:t xml:space="preserve">        new Register[] {default(Register), Register.sp,</w:t>
      </w:r>
    </w:p>
    <w:p w14:paraId="55AC0C4D" w14:textId="767B7976" w:rsidR="00DF0E0B" w:rsidRPr="00DF0E0B" w:rsidRDefault="00DF0E0B" w:rsidP="00DF0E0B">
      <w:pPr>
        <w:pStyle w:val="Code"/>
        <w:rPr>
          <w:highlight w:val="white"/>
        </w:rPr>
      </w:pPr>
      <w:r>
        <w:rPr>
          <w:highlight w:val="white"/>
        </w:rPr>
        <w:t xml:space="preserve">                       </w:t>
      </w:r>
      <w:r w:rsidRPr="00DF0E0B">
        <w:rPr>
          <w:highlight w:val="white"/>
        </w:rPr>
        <w:t xml:space="preserve"> Register.esp, Register.rsp}</w:t>
      </w:r>
    </w:p>
    <w:p w14:paraId="4460CD00" w14:textId="77777777" w:rsidR="00DF0E0B" w:rsidRPr="00DF0E0B" w:rsidRDefault="00DF0E0B" w:rsidP="00DF0E0B">
      <w:pPr>
        <w:pStyle w:val="Code"/>
        <w:rPr>
          <w:highlight w:val="white"/>
        </w:rPr>
      </w:pPr>
      <w:r w:rsidRPr="00DF0E0B">
        <w:rPr>
          <w:highlight w:val="white"/>
        </w:rPr>
        <w:t xml:space="preserve">      };</w:t>
      </w:r>
    </w:p>
    <w:p w14:paraId="50A54979" w14:textId="1366FA46" w:rsidR="00DF0E0B" w:rsidRPr="00DF0E0B" w:rsidRDefault="00AA4FA6" w:rsidP="00AA4FA6">
      <w:pPr>
        <w:rPr>
          <w:highlight w:val="white"/>
        </w:rPr>
      </w:pPr>
      <w:r>
        <w:rPr>
          <w:highlight w:val="white"/>
        </w:rPr>
        <w:t xml:space="preserve">The </w:t>
      </w:r>
      <w:r w:rsidRPr="00AA4FA6">
        <w:rPr>
          <w:rStyle w:val="KeyWord0"/>
          <w:highlight w:val="white"/>
        </w:rPr>
        <w:t>m_sizeToIndexMap</w:t>
      </w:r>
      <w:r>
        <w:rPr>
          <w:highlight w:val="white"/>
        </w:rPr>
        <w:t xml:space="preserve"> </w:t>
      </w:r>
      <w:r w:rsidR="00F26FD1">
        <w:rPr>
          <w:highlight w:val="white"/>
        </w:rPr>
        <w:t xml:space="preserve">map maps the size of the registers to the index in the register lists of the </w:t>
      </w:r>
      <w:r w:rsidR="00F26FD1" w:rsidRPr="0042441A">
        <w:rPr>
          <w:rStyle w:val="KeyWord0"/>
          <w:highlight w:val="white"/>
        </w:rPr>
        <w:t>m_registerListSet</w:t>
      </w:r>
      <w:r w:rsidR="00F26FD1">
        <w:rPr>
          <w:highlight w:val="white"/>
        </w:rPr>
        <w:t xml:space="preserve"> set above.</w:t>
      </w:r>
    </w:p>
    <w:p w14:paraId="700083F1" w14:textId="77777777" w:rsidR="00DF0E0B" w:rsidRPr="00DF0E0B" w:rsidRDefault="00DF0E0B" w:rsidP="00DF0E0B">
      <w:pPr>
        <w:pStyle w:val="Code"/>
        <w:rPr>
          <w:highlight w:val="white"/>
        </w:rPr>
      </w:pPr>
      <w:r w:rsidRPr="00DF0E0B">
        <w:rPr>
          <w:highlight w:val="white"/>
        </w:rPr>
        <w:lastRenderedPageBreak/>
        <w:t xml:space="preserve">    private static IDictionary&lt;int,int&gt; m_sizeToIndexMap =</w:t>
      </w:r>
    </w:p>
    <w:p w14:paraId="5ED29E59" w14:textId="77777777" w:rsidR="00DF0E0B" w:rsidRPr="00DF0E0B" w:rsidRDefault="00DF0E0B" w:rsidP="00DF0E0B">
      <w:pPr>
        <w:pStyle w:val="Code"/>
        <w:rPr>
          <w:highlight w:val="white"/>
        </w:rPr>
      </w:pPr>
      <w:r w:rsidRPr="00DF0E0B">
        <w:rPr>
          <w:highlight w:val="white"/>
        </w:rPr>
        <w:t xml:space="preserve">      new Dictionary&lt;int, int&gt;() {{1, 0}, {2, 1}, {4, 2}, {8, 3}};</w:t>
      </w:r>
    </w:p>
    <w:p w14:paraId="5111A874" w14:textId="5275CDCE" w:rsidR="00DF0E0B" w:rsidRPr="00DF0E0B" w:rsidRDefault="00D573CF" w:rsidP="002B21D0">
      <w:pPr>
        <w:rPr>
          <w:highlight w:val="white"/>
        </w:rPr>
      </w:pPr>
      <w:r>
        <w:rPr>
          <w:highlight w:val="white"/>
        </w:rPr>
        <w:t xml:space="preserve">The </w:t>
      </w:r>
      <w:r w:rsidRPr="00D573CF">
        <w:rPr>
          <w:rStyle w:val="KeyWord0"/>
          <w:highlight w:val="white"/>
        </w:rPr>
        <w:t>RegisterToSize</w:t>
      </w:r>
      <w:r>
        <w:rPr>
          <w:highlight w:val="white"/>
        </w:rPr>
        <w:t xml:space="preserve"> method returns the register with the given size. </w:t>
      </w:r>
      <w:r w:rsidR="002B21D0">
        <w:rPr>
          <w:highlight w:val="white"/>
        </w:rPr>
        <w:t>If the register already hold</w:t>
      </w:r>
      <w:r w:rsidR="0042441A">
        <w:rPr>
          <w:highlight w:val="white"/>
        </w:rPr>
        <w:t>s</w:t>
      </w:r>
      <w:r w:rsidR="002B21D0">
        <w:rPr>
          <w:highlight w:val="white"/>
        </w:rPr>
        <w:t xml:space="preserve"> the given size, we just return the register.</w:t>
      </w:r>
    </w:p>
    <w:p w14:paraId="2D78481A" w14:textId="77777777" w:rsidR="00DF0E0B" w:rsidRPr="00DF0E0B" w:rsidRDefault="00DF0E0B" w:rsidP="00DF0E0B">
      <w:pPr>
        <w:pStyle w:val="Code"/>
        <w:rPr>
          <w:highlight w:val="white"/>
        </w:rPr>
      </w:pPr>
      <w:r w:rsidRPr="00DF0E0B">
        <w:rPr>
          <w:highlight w:val="white"/>
        </w:rPr>
        <w:t xml:space="preserve">    public static Register RegisterToSize(Register register, int size) {</w:t>
      </w:r>
    </w:p>
    <w:p w14:paraId="7A72DEBD" w14:textId="77777777" w:rsidR="00DF0E0B" w:rsidRPr="00DF0E0B" w:rsidRDefault="00DF0E0B" w:rsidP="00DF0E0B">
      <w:pPr>
        <w:pStyle w:val="Code"/>
        <w:rPr>
          <w:highlight w:val="white"/>
        </w:rPr>
      </w:pPr>
      <w:r w:rsidRPr="00DF0E0B">
        <w:rPr>
          <w:highlight w:val="white"/>
        </w:rPr>
        <w:t xml:space="preserve">      if (m_registerSizeMap[register] == size) {</w:t>
      </w:r>
    </w:p>
    <w:p w14:paraId="23D7FBF0" w14:textId="77777777" w:rsidR="00DF0E0B" w:rsidRPr="00DF0E0B" w:rsidRDefault="00DF0E0B" w:rsidP="00DF0E0B">
      <w:pPr>
        <w:pStyle w:val="Code"/>
        <w:rPr>
          <w:highlight w:val="white"/>
        </w:rPr>
      </w:pPr>
      <w:r w:rsidRPr="00DF0E0B">
        <w:rPr>
          <w:highlight w:val="white"/>
        </w:rPr>
        <w:t xml:space="preserve">        return register;</w:t>
      </w:r>
    </w:p>
    <w:p w14:paraId="2FE8E2A8" w14:textId="77777777" w:rsidR="00DF0E0B" w:rsidRPr="00DF0E0B" w:rsidRDefault="00DF0E0B" w:rsidP="00DF0E0B">
      <w:pPr>
        <w:pStyle w:val="Code"/>
        <w:rPr>
          <w:highlight w:val="white"/>
        </w:rPr>
      </w:pPr>
      <w:r w:rsidRPr="00DF0E0B">
        <w:rPr>
          <w:highlight w:val="white"/>
        </w:rPr>
        <w:t xml:space="preserve">      }</w:t>
      </w:r>
    </w:p>
    <w:p w14:paraId="7E2586B7" w14:textId="61F8431A" w:rsidR="002B21D0" w:rsidRPr="00DF0E0B" w:rsidRDefault="002B21D0" w:rsidP="002B21D0">
      <w:pPr>
        <w:rPr>
          <w:highlight w:val="white"/>
        </w:rPr>
      </w:pPr>
      <w:r>
        <w:rPr>
          <w:highlight w:val="white"/>
        </w:rPr>
        <w:t xml:space="preserve">Otherwise, we iterate through the </w:t>
      </w:r>
      <w:r w:rsidRPr="002B21D0">
        <w:rPr>
          <w:rStyle w:val="KeyWord0"/>
          <w:highlight w:val="white"/>
        </w:rPr>
        <w:t>m_registerListSet</w:t>
      </w:r>
      <w:r>
        <w:rPr>
          <w:highlight w:val="white"/>
        </w:rPr>
        <w:t xml:space="preserve"> set, </w:t>
      </w:r>
      <w:r w:rsidR="0042441A">
        <w:rPr>
          <w:highlight w:val="white"/>
        </w:rPr>
        <w:t xml:space="preserve">and check </w:t>
      </w:r>
      <w:r w:rsidR="00F26FD1">
        <w:rPr>
          <w:highlight w:val="white"/>
        </w:rPr>
        <w:t xml:space="preserve">if </w:t>
      </w:r>
      <w:r w:rsidR="0042441A">
        <w:rPr>
          <w:highlight w:val="white"/>
        </w:rPr>
        <w:t xml:space="preserve">any of the register sets contains the register. If it </w:t>
      </w:r>
      <w:r w:rsidR="00F26FD1">
        <w:rPr>
          <w:highlight w:val="white"/>
        </w:rPr>
        <w:t>contains the register</w:t>
      </w:r>
      <w:r w:rsidR="00C12FE7">
        <w:rPr>
          <w:highlight w:val="white"/>
        </w:rPr>
        <w:t>,</w:t>
      </w:r>
      <w:r w:rsidR="00F26FD1">
        <w:rPr>
          <w:highlight w:val="white"/>
        </w:rPr>
        <w:t xml:space="preserve"> we </w:t>
      </w:r>
      <w:r w:rsidR="00303A7B">
        <w:rPr>
          <w:highlight w:val="white"/>
        </w:rPr>
        <w:t xml:space="preserve">return the register on the index in the list </w:t>
      </w:r>
      <w:r w:rsidR="00F26FD1">
        <w:rPr>
          <w:highlight w:val="white"/>
        </w:rPr>
        <w:t>corre</w:t>
      </w:r>
      <w:r w:rsidR="00303A7B">
        <w:rPr>
          <w:highlight w:val="white"/>
        </w:rPr>
        <w:t>s</w:t>
      </w:r>
      <w:r w:rsidR="00F26FD1">
        <w:rPr>
          <w:highlight w:val="white"/>
        </w:rPr>
        <w:t xml:space="preserve">ponding to the size </w:t>
      </w:r>
      <w:r w:rsidR="00303A7B">
        <w:rPr>
          <w:highlight w:val="white"/>
        </w:rPr>
        <w:t>of the register.</w:t>
      </w:r>
    </w:p>
    <w:p w14:paraId="4531983B" w14:textId="77777777" w:rsidR="00DF0E0B" w:rsidRPr="00DF0E0B" w:rsidRDefault="00DF0E0B" w:rsidP="00DF0E0B">
      <w:pPr>
        <w:pStyle w:val="Code"/>
        <w:rPr>
          <w:highlight w:val="white"/>
        </w:rPr>
      </w:pPr>
      <w:r w:rsidRPr="00DF0E0B">
        <w:rPr>
          <w:highlight w:val="white"/>
        </w:rPr>
        <w:t xml:space="preserve">      foreach (IList&lt;Register&gt; registerList in m_registerListSet) {</w:t>
      </w:r>
    </w:p>
    <w:p w14:paraId="1AA9E441" w14:textId="77777777" w:rsidR="00DF0E0B" w:rsidRPr="00DF0E0B" w:rsidRDefault="00DF0E0B" w:rsidP="00DF0E0B">
      <w:pPr>
        <w:pStyle w:val="Code"/>
        <w:rPr>
          <w:highlight w:val="white"/>
        </w:rPr>
      </w:pPr>
      <w:r w:rsidRPr="00DF0E0B">
        <w:rPr>
          <w:highlight w:val="white"/>
        </w:rPr>
        <w:t xml:space="preserve">        if (registerList.Contains(register)) {</w:t>
      </w:r>
    </w:p>
    <w:p w14:paraId="02A65CC5" w14:textId="77777777" w:rsidR="00DF0E0B" w:rsidRPr="00DF0E0B" w:rsidRDefault="00DF0E0B" w:rsidP="00DF0E0B">
      <w:pPr>
        <w:pStyle w:val="Code"/>
        <w:rPr>
          <w:highlight w:val="white"/>
        </w:rPr>
      </w:pPr>
      <w:r w:rsidRPr="00DF0E0B">
        <w:rPr>
          <w:highlight w:val="white"/>
        </w:rPr>
        <w:t xml:space="preserve">          int index = m_sizeToIndexMap[size];</w:t>
      </w:r>
    </w:p>
    <w:p w14:paraId="4341AC29" w14:textId="77777777" w:rsidR="00DF0E0B" w:rsidRPr="00DF0E0B" w:rsidRDefault="00DF0E0B" w:rsidP="00DF0E0B">
      <w:pPr>
        <w:pStyle w:val="Code"/>
        <w:rPr>
          <w:highlight w:val="white"/>
        </w:rPr>
      </w:pPr>
      <w:r w:rsidRPr="00DF0E0B">
        <w:rPr>
          <w:highlight w:val="white"/>
        </w:rPr>
        <w:t xml:space="preserve">          Assert.ErrorXXX((index &gt;= 0) &amp;&amp; (index &lt; registerList.Count));</w:t>
      </w:r>
    </w:p>
    <w:p w14:paraId="49767C62" w14:textId="77777777" w:rsidR="00DF0E0B" w:rsidRPr="00DF0E0B" w:rsidRDefault="00DF0E0B" w:rsidP="00DF0E0B">
      <w:pPr>
        <w:pStyle w:val="Code"/>
        <w:rPr>
          <w:highlight w:val="white"/>
        </w:rPr>
      </w:pPr>
      <w:r w:rsidRPr="00DF0E0B">
        <w:rPr>
          <w:highlight w:val="white"/>
        </w:rPr>
        <w:t xml:space="preserve">          return registerList[index];</w:t>
      </w:r>
    </w:p>
    <w:p w14:paraId="618EA420" w14:textId="77777777" w:rsidR="00DF0E0B" w:rsidRPr="00DF0E0B" w:rsidRDefault="00DF0E0B" w:rsidP="00DF0E0B">
      <w:pPr>
        <w:pStyle w:val="Code"/>
        <w:rPr>
          <w:highlight w:val="white"/>
        </w:rPr>
      </w:pPr>
      <w:r w:rsidRPr="00DF0E0B">
        <w:rPr>
          <w:highlight w:val="white"/>
        </w:rPr>
        <w:t xml:space="preserve">        }</w:t>
      </w:r>
    </w:p>
    <w:p w14:paraId="383B4860" w14:textId="77777777" w:rsidR="00DF0E0B" w:rsidRPr="00DF0E0B" w:rsidRDefault="00DF0E0B" w:rsidP="00DF0E0B">
      <w:pPr>
        <w:pStyle w:val="Code"/>
        <w:rPr>
          <w:highlight w:val="white"/>
        </w:rPr>
      </w:pPr>
      <w:r w:rsidRPr="00DF0E0B">
        <w:rPr>
          <w:highlight w:val="white"/>
        </w:rPr>
        <w:t xml:space="preserve">      }</w:t>
      </w:r>
    </w:p>
    <w:p w14:paraId="5554622A" w14:textId="77777777" w:rsidR="00DF0E0B" w:rsidRPr="00DF0E0B" w:rsidRDefault="00DF0E0B" w:rsidP="00DF0E0B">
      <w:pPr>
        <w:pStyle w:val="Code"/>
        <w:rPr>
          <w:highlight w:val="white"/>
        </w:rPr>
      </w:pPr>
    </w:p>
    <w:p w14:paraId="2146D68D" w14:textId="77777777" w:rsidR="00DF0E0B" w:rsidRPr="00DF0E0B" w:rsidRDefault="00DF0E0B" w:rsidP="00DF0E0B">
      <w:pPr>
        <w:pStyle w:val="Code"/>
        <w:rPr>
          <w:highlight w:val="white"/>
        </w:rPr>
      </w:pPr>
      <w:r w:rsidRPr="00DF0E0B">
        <w:rPr>
          <w:highlight w:val="white"/>
        </w:rPr>
        <w:t xml:space="preserve">      Assert.ErrorXXX(false);</w:t>
      </w:r>
    </w:p>
    <w:p w14:paraId="35A1AB47" w14:textId="77777777" w:rsidR="00DF0E0B" w:rsidRPr="00DF0E0B" w:rsidRDefault="00DF0E0B" w:rsidP="00DF0E0B">
      <w:pPr>
        <w:pStyle w:val="Code"/>
        <w:rPr>
          <w:highlight w:val="white"/>
        </w:rPr>
      </w:pPr>
      <w:r w:rsidRPr="00DF0E0B">
        <w:rPr>
          <w:highlight w:val="white"/>
        </w:rPr>
        <w:t xml:space="preserve">      return default(Register);</w:t>
      </w:r>
    </w:p>
    <w:p w14:paraId="16348448" w14:textId="77777777" w:rsidR="00DF0E0B" w:rsidRPr="00DF0E0B" w:rsidRDefault="00DF0E0B" w:rsidP="00DF0E0B">
      <w:pPr>
        <w:pStyle w:val="Code"/>
        <w:rPr>
          <w:highlight w:val="white"/>
        </w:rPr>
      </w:pPr>
      <w:r w:rsidRPr="00DF0E0B">
        <w:rPr>
          <w:highlight w:val="white"/>
        </w:rPr>
        <w:t xml:space="preserve">    }</w:t>
      </w:r>
    </w:p>
    <w:p w14:paraId="036C7658" w14:textId="544BB547" w:rsidR="002B63B5" w:rsidRPr="00DB788F" w:rsidRDefault="0094375E" w:rsidP="0097122C">
      <w:pPr>
        <w:rPr>
          <w:highlight w:val="white"/>
        </w:rPr>
      </w:pPr>
      <w:r>
        <w:rPr>
          <w:highlight w:val="white"/>
        </w:rPr>
        <w:t>T</w:t>
      </w:r>
      <w:r w:rsidR="0097122C">
        <w:rPr>
          <w:highlight w:val="white"/>
        </w:rPr>
        <w:t xml:space="preserve">he </w:t>
      </w:r>
      <w:r w:rsidR="0097122C" w:rsidRPr="0097122C">
        <w:rPr>
          <w:rStyle w:val="KeyWord0"/>
          <w:highlight w:val="white"/>
        </w:rPr>
        <w:t>SizeOfOperator</w:t>
      </w:r>
      <w:r w:rsidR="0097122C">
        <w:rPr>
          <w:highlight w:val="white"/>
        </w:rPr>
        <w:t xml:space="preserve"> method returns the size of the operator.</w:t>
      </w:r>
      <w:r>
        <w:rPr>
          <w:highlight w:val="white"/>
        </w:rPr>
        <w:t xml:space="preserve"> We </w:t>
      </w:r>
      <w:r w:rsidR="00902D36">
        <w:rPr>
          <w:highlight w:val="white"/>
        </w:rPr>
        <w:t>obtain</w:t>
      </w:r>
      <w:r>
        <w:rPr>
          <w:highlight w:val="white"/>
        </w:rPr>
        <w:t xml:space="preserve"> the name of the operator</w:t>
      </w:r>
      <w:r w:rsidR="00902D36">
        <w:rPr>
          <w:highlight w:val="white"/>
        </w:rPr>
        <w:t xml:space="preserve"> by calling the </w:t>
      </w:r>
      <w:r w:rsidR="00902D36" w:rsidRPr="00902D36">
        <w:rPr>
          <w:rStyle w:val="KeyWord0"/>
          <w:highlight w:val="white"/>
        </w:rPr>
        <w:t>GetName</w:t>
      </w:r>
      <w:r w:rsidR="00902D36">
        <w:rPr>
          <w:highlight w:val="white"/>
        </w:rPr>
        <w:t xml:space="preserve"> method in the </w:t>
      </w:r>
      <w:r w:rsidR="00902D36" w:rsidRPr="00902D36">
        <w:rPr>
          <w:rStyle w:val="KeyWord0"/>
          <w:highlight w:val="white"/>
        </w:rPr>
        <w:t>Enum</w:t>
      </w:r>
      <w:r w:rsidR="00902D36">
        <w:rPr>
          <w:highlight w:val="white"/>
        </w:rPr>
        <w:t xml:space="preserve"> class, </w:t>
      </w:r>
      <w:r>
        <w:rPr>
          <w:highlight w:val="white"/>
        </w:rPr>
        <w:t xml:space="preserve">and test whether is holds </w:t>
      </w:r>
      <w:r w:rsidR="00902D36">
        <w:rPr>
          <w:highlight w:val="white"/>
        </w:rPr>
        <w:t>the suffix “byte”, “word”, “dword”, or “qword”.</w:t>
      </w:r>
      <w:r w:rsidR="00102EEF">
        <w:rPr>
          <w:highlight w:val="white"/>
        </w:rPr>
        <w:t xml:space="preserve">, in which cases the operator size is one, two, four, or </w:t>
      </w:r>
      <w:r w:rsidR="00E41CC8">
        <w:rPr>
          <w:highlight w:val="white"/>
        </w:rPr>
        <w:t>e</w:t>
      </w:r>
      <w:r w:rsidR="00102EEF">
        <w:rPr>
          <w:highlight w:val="white"/>
        </w:rPr>
        <w:t>ight bytes.</w:t>
      </w:r>
    </w:p>
    <w:p w14:paraId="4E7160F3" w14:textId="77777777" w:rsidR="00E41CC8" w:rsidRPr="00E41CC8" w:rsidRDefault="00E41CC8" w:rsidP="00E41CC8">
      <w:pPr>
        <w:pStyle w:val="Code"/>
        <w:rPr>
          <w:highlight w:val="white"/>
        </w:rPr>
      </w:pPr>
      <w:r w:rsidRPr="00E41CC8">
        <w:rPr>
          <w:highlight w:val="white"/>
        </w:rPr>
        <w:t xml:space="preserve">    public static int SizeOfOperator(AssemblyOperator objectOp) {</w:t>
      </w:r>
    </w:p>
    <w:p w14:paraId="6EA12C48" w14:textId="77777777" w:rsidR="00E41CC8" w:rsidRPr="00E41CC8" w:rsidRDefault="00E41CC8" w:rsidP="00E41CC8">
      <w:pPr>
        <w:pStyle w:val="Code"/>
        <w:rPr>
          <w:highlight w:val="white"/>
        </w:rPr>
      </w:pPr>
      <w:r w:rsidRPr="00E41CC8">
        <w:rPr>
          <w:highlight w:val="white"/>
        </w:rPr>
        <w:t xml:space="preserve">      string name = Enum.GetName(typeof(AssemblyOperator), objectOp);</w:t>
      </w:r>
    </w:p>
    <w:p w14:paraId="382CB679" w14:textId="77777777" w:rsidR="00E41CC8" w:rsidRPr="00E41CC8" w:rsidRDefault="00E41CC8" w:rsidP="00E41CC8">
      <w:pPr>
        <w:pStyle w:val="Code"/>
        <w:rPr>
          <w:highlight w:val="white"/>
        </w:rPr>
      </w:pPr>
      <w:r w:rsidRPr="00E41CC8">
        <w:rPr>
          <w:highlight w:val="white"/>
        </w:rPr>
        <w:t xml:space="preserve">      string suffix = name.Substring(name.IndexOf("_") + 1);</w:t>
      </w:r>
    </w:p>
    <w:p w14:paraId="26612496" w14:textId="77777777" w:rsidR="00E41CC8" w:rsidRPr="00E41CC8" w:rsidRDefault="00E41CC8" w:rsidP="00E41CC8">
      <w:pPr>
        <w:pStyle w:val="Code"/>
        <w:rPr>
          <w:highlight w:val="white"/>
        </w:rPr>
      </w:pPr>
    </w:p>
    <w:p w14:paraId="77C56628" w14:textId="77777777" w:rsidR="00E41CC8" w:rsidRPr="00E41CC8" w:rsidRDefault="00E41CC8" w:rsidP="00E41CC8">
      <w:pPr>
        <w:pStyle w:val="Code"/>
        <w:rPr>
          <w:highlight w:val="white"/>
        </w:rPr>
      </w:pPr>
      <w:r w:rsidRPr="00E41CC8">
        <w:rPr>
          <w:highlight w:val="white"/>
        </w:rPr>
        <w:t xml:space="preserve">      switch (suffix) {</w:t>
      </w:r>
    </w:p>
    <w:p w14:paraId="6AECFA4D" w14:textId="77777777" w:rsidR="00E41CC8" w:rsidRPr="00E41CC8" w:rsidRDefault="00E41CC8" w:rsidP="00E41CC8">
      <w:pPr>
        <w:pStyle w:val="Code"/>
        <w:rPr>
          <w:highlight w:val="white"/>
        </w:rPr>
      </w:pPr>
      <w:r w:rsidRPr="00E41CC8">
        <w:rPr>
          <w:highlight w:val="white"/>
        </w:rPr>
        <w:t xml:space="preserve">        case "byte":</w:t>
      </w:r>
    </w:p>
    <w:p w14:paraId="204B39DC" w14:textId="77777777" w:rsidR="00E41CC8" w:rsidRPr="00E41CC8" w:rsidRDefault="00E41CC8" w:rsidP="00E41CC8">
      <w:pPr>
        <w:pStyle w:val="Code"/>
        <w:rPr>
          <w:highlight w:val="white"/>
        </w:rPr>
      </w:pPr>
      <w:r w:rsidRPr="00E41CC8">
        <w:rPr>
          <w:highlight w:val="white"/>
        </w:rPr>
        <w:t xml:space="preserve">          return 1;</w:t>
      </w:r>
    </w:p>
    <w:p w14:paraId="00F77754" w14:textId="77777777" w:rsidR="00E41CC8" w:rsidRPr="00E41CC8" w:rsidRDefault="00E41CC8" w:rsidP="00E41CC8">
      <w:pPr>
        <w:pStyle w:val="Code"/>
        <w:rPr>
          <w:highlight w:val="white"/>
        </w:rPr>
      </w:pPr>
    </w:p>
    <w:p w14:paraId="30A99327" w14:textId="77777777" w:rsidR="00E41CC8" w:rsidRPr="00E41CC8" w:rsidRDefault="00E41CC8" w:rsidP="00E41CC8">
      <w:pPr>
        <w:pStyle w:val="Code"/>
        <w:rPr>
          <w:highlight w:val="white"/>
        </w:rPr>
      </w:pPr>
      <w:r w:rsidRPr="00E41CC8">
        <w:rPr>
          <w:highlight w:val="white"/>
        </w:rPr>
        <w:t xml:space="preserve">        case "word":</w:t>
      </w:r>
    </w:p>
    <w:p w14:paraId="747F1D80" w14:textId="77777777" w:rsidR="00E41CC8" w:rsidRPr="00E41CC8" w:rsidRDefault="00E41CC8" w:rsidP="00E41CC8">
      <w:pPr>
        <w:pStyle w:val="Code"/>
        <w:rPr>
          <w:highlight w:val="white"/>
        </w:rPr>
      </w:pPr>
      <w:r w:rsidRPr="00E41CC8">
        <w:rPr>
          <w:highlight w:val="white"/>
        </w:rPr>
        <w:t xml:space="preserve">          return 2;</w:t>
      </w:r>
    </w:p>
    <w:p w14:paraId="4B9BB724" w14:textId="77777777" w:rsidR="00E41CC8" w:rsidRPr="00E41CC8" w:rsidRDefault="00E41CC8" w:rsidP="00E41CC8">
      <w:pPr>
        <w:pStyle w:val="Code"/>
        <w:rPr>
          <w:highlight w:val="white"/>
        </w:rPr>
      </w:pPr>
    </w:p>
    <w:p w14:paraId="2FCDB712" w14:textId="77777777" w:rsidR="00E41CC8" w:rsidRPr="00E41CC8" w:rsidRDefault="00E41CC8" w:rsidP="00E41CC8">
      <w:pPr>
        <w:pStyle w:val="Code"/>
        <w:rPr>
          <w:highlight w:val="white"/>
        </w:rPr>
      </w:pPr>
      <w:r w:rsidRPr="00E41CC8">
        <w:rPr>
          <w:highlight w:val="white"/>
        </w:rPr>
        <w:t xml:space="preserve">        case "dword":</w:t>
      </w:r>
    </w:p>
    <w:p w14:paraId="01F502F6" w14:textId="77777777" w:rsidR="00E41CC8" w:rsidRPr="00E41CC8" w:rsidRDefault="00E41CC8" w:rsidP="00E41CC8">
      <w:pPr>
        <w:pStyle w:val="Code"/>
        <w:rPr>
          <w:highlight w:val="white"/>
        </w:rPr>
      </w:pPr>
      <w:r w:rsidRPr="00E41CC8">
        <w:rPr>
          <w:highlight w:val="white"/>
        </w:rPr>
        <w:t xml:space="preserve">          return 4;</w:t>
      </w:r>
    </w:p>
    <w:p w14:paraId="2F7F4D8B" w14:textId="77777777" w:rsidR="00E41CC8" w:rsidRPr="00E41CC8" w:rsidRDefault="00E41CC8" w:rsidP="00E41CC8">
      <w:pPr>
        <w:pStyle w:val="Code"/>
        <w:rPr>
          <w:highlight w:val="white"/>
        </w:rPr>
      </w:pPr>
    </w:p>
    <w:p w14:paraId="41CE8D7D" w14:textId="77777777" w:rsidR="00E41CC8" w:rsidRPr="00E41CC8" w:rsidRDefault="00E41CC8" w:rsidP="00E41CC8">
      <w:pPr>
        <w:pStyle w:val="Code"/>
        <w:rPr>
          <w:highlight w:val="white"/>
        </w:rPr>
      </w:pPr>
      <w:r w:rsidRPr="00E41CC8">
        <w:rPr>
          <w:highlight w:val="white"/>
        </w:rPr>
        <w:t xml:space="preserve">        default: // "qword":</w:t>
      </w:r>
    </w:p>
    <w:p w14:paraId="2C16C389" w14:textId="77777777" w:rsidR="00E41CC8" w:rsidRPr="00E41CC8" w:rsidRDefault="00E41CC8" w:rsidP="00E41CC8">
      <w:pPr>
        <w:pStyle w:val="Code"/>
        <w:rPr>
          <w:highlight w:val="white"/>
        </w:rPr>
      </w:pPr>
      <w:r w:rsidRPr="00E41CC8">
        <w:rPr>
          <w:highlight w:val="white"/>
        </w:rPr>
        <w:t xml:space="preserve">          return 8;</w:t>
      </w:r>
    </w:p>
    <w:p w14:paraId="0058316B" w14:textId="77777777" w:rsidR="00E41CC8" w:rsidRPr="00E41CC8" w:rsidRDefault="00E41CC8" w:rsidP="00E41CC8">
      <w:pPr>
        <w:pStyle w:val="Code"/>
        <w:rPr>
          <w:highlight w:val="white"/>
        </w:rPr>
      </w:pPr>
      <w:r w:rsidRPr="00E41CC8">
        <w:rPr>
          <w:highlight w:val="white"/>
        </w:rPr>
        <w:t xml:space="preserve">      }</w:t>
      </w:r>
    </w:p>
    <w:p w14:paraId="526C96C2" w14:textId="77777777" w:rsidR="00E41CC8" w:rsidRPr="00E41CC8" w:rsidRDefault="00E41CC8" w:rsidP="00E41CC8">
      <w:pPr>
        <w:pStyle w:val="Code"/>
        <w:rPr>
          <w:highlight w:val="white"/>
        </w:rPr>
      </w:pPr>
      <w:r w:rsidRPr="00E41CC8">
        <w:rPr>
          <w:highlight w:val="white"/>
        </w:rPr>
        <w:t xml:space="preserve">    }</w:t>
      </w:r>
    </w:p>
    <w:p w14:paraId="0939C666" w14:textId="0E30731B" w:rsidR="002B63B5" w:rsidRPr="00DB788F" w:rsidRDefault="00E23E19" w:rsidP="00E23E19">
      <w:pPr>
        <w:rPr>
          <w:highlight w:val="white"/>
        </w:rPr>
      </w:pPr>
      <w:r>
        <w:rPr>
          <w:highlight w:val="white"/>
        </w:rPr>
        <w:t xml:space="preserve">The </w:t>
      </w:r>
      <w:r w:rsidRPr="00E23E19">
        <w:rPr>
          <w:rStyle w:val="KeyWord0"/>
          <w:highlight w:val="white"/>
        </w:rPr>
        <w:t>OperatorToSize</w:t>
      </w:r>
      <w:r>
        <w:rPr>
          <w:highlight w:val="white"/>
        </w:rPr>
        <w:t xml:space="preserve"> method </w:t>
      </w:r>
      <w:r w:rsidR="00717F58">
        <w:rPr>
          <w:highlight w:val="white"/>
        </w:rPr>
        <w:t>changes a plain operator to a size operator.</w:t>
      </w:r>
      <w:r w:rsidR="005F7B77">
        <w:rPr>
          <w:highlight w:val="white"/>
        </w:rPr>
        <w:t xml:space="preserve"> If the operator size is one, two, </w:t>
      </w:r>
      <w:r w:rsidR="00C46603">
        <w:rPr>
          <w:highlight w:val="white"/>
        </w:rPr>
        <w:t>four, or eight, it</w:t>
      </w:r>
      <w:r w:rsidR="005A0D4F">
        <w:rPr>
          <w:highlight w:val="white"/>
        </w:rPr>
        <w:t>s name</w:t>
      </w:r>
      <w:r w:rsidR="00C46603">
        <w:rPr>
          <w:highlight w:val="white"/>
        </w:rPr>
        <w:t xml:space="preserve"> shall </w:t>
      </w:r>
      <w:r w:rsidR="00157DE4">
        <w:rPr>
          <w:highlight w:val="white"/>
        </w:rPr>
        <w:t>suffixed by the word “_byte”, “_word”, “_dword”, or “_qw</w:t>
      </w:r>
      <w:r w:rsidR="00814430">
        <w:rPr>
          <w:highlight w:val="white"/>
        </w:rPr>
        <w:t>o</w:t>
      </w:r>
      <w:r w:rsidR="00157DE4">
        <w:rPr>
          <w:highlight w:val="white"/>
        </w:rPr>
        <w:t>rd”.</w:t>
      </w:r>
    </w:p>
    <w:p w14:paraId="087CED4E" w14:textId="77777777" w:rsidR="002B63B5" w:rsidRPr="00DB788F" w:rsidRDefault="002B63B5" w:rsidP="00DB788F">
      <w:pPr>
        <w:pStyle w:val="Code"/>
        <w:rPr>
          <w:highlight w:val="white"/>
        </w:rPr>
      </w:pPr>
      <w:r w:rsidRPr="00DB788F">
        <w:rPr>
          <w:highlight w:val="white"/>
        </w:rPr>
        <w:t xml:space="preserve">    public static AssemblyOperator OperatorToSize</w:t>
      </w:r>
    </w:p>
    <w:p w14:paraId="3BA8904B" w14:textId="77777777" w:rsidR="002B63B5" w:rsidRPr="00DB788F" w:rsidRDefault="002B63B5" w:rsidP="00DB788F">
      <w:pPr>
        <w:pStyle w:val="Code"/>
        <w:rPr>
          <w:highlight w:val="white"/>
        </w:rPr>
      </w:pPr>
      <w:r w:rsidRPr="00DB788F">
        <w:rPr>
          <w:highlight w:val="white"/>
        </w:rPr>
        <w:t xml:space="preserve">                                   (AssemblyOperator objectOp, int size) {</w:t>
      </w:r>
    </w:p>
    <w:p w14:paraId="4CB4679C" w14:textId="77777777" w:rsidR="002B63B5" w:rsidRPr="00DB788F" w:rsidRDefault="002B63B5" w:rsidP="00DB788F">
      <w:pPr>
        <w:pStyle w:val="Code"/>
        <w:rPr>
          <w:highlight w:val="white"/>
        </w:rPr>
      </w:pPr>
      <w:r w:rsidRPr="00DB788F">
        <w:rPr>
          <w:highlight w:val="white"/>
        </w:rPr>
        <w:t xml:space="preserve">      string name = Enum.GetName(typeof(AssemblyOperator), objectOp);    </w:t>
      </w:r>
    </w:p>
    <w:p w14:paraId="3FF7A7C2" w14:textId="77777777" w:rsidR="002B63B5" w:rsidRPr="00DB788F" w:rsidRDefault="002B63B5" w:rsidP="00DB788F">
      <w:pPr>
        <w:pStyle w:val="Code"/>
        <w:rPr>
          <w:highlight w:val="white"/>
        </w:rPr>
      </w:pPr>
      <w:r w:rsidRPr="00DB788F">
        <w:rPr>
          <w:highlight w:val="white"/>
        </w:rPr>
        <w:t xml:space="preserve">      Assert.ErrorXXX(objectOp != AssemblyOperator.interrupt);</w:t>
      </w:r>
    </w:p>
    <w:p w14:paraId="1AEBA062" w14:textId="77777777" w:rsidR="002B63B5" w:rsidRPr="00DB788F" w:rsidRDefault="002B63B5" w:rsidP="00DB788F">
      <w:pPr>
        <w:pStyle w:val="Code"/>
        <w:rPr>
          <w:highlight w:val="white"/>
        </w:rPr>
      </w:pPr>
      <w:r w:rsidRPr="00DB788F">
        <w:rPr>
          <w:highlight w:val="white"/>
        </w:rPr>
        <w:t xml:space="preserve">    </w:t>
      </w:r>
    </w:p>
    <w:p w14:paraId="5C74A073" w14:textId="77777777" w:rsidR="002B63B5" w:rsidRPr="00DB788F" w:rsidRDefault="002B63B5" w:rsidP="00DB788F">
      <w:pPr>
        <w:pStyle w:val="Code"/>
        <w:rPr>
          <w:highlight w:val="white"/>
        </w:rPr>
      </w:pPr>
      <w:r w:rsidRPr="00DB788F">
        <w:rPr>
          <w:highlight w:val="white"/>
        </w:rPr>
        <w:lastRenderedPageBreak/>
        <w:t xml:space="preserve">      switch (size) {</w:t>
      </w:r>
    </w:p>
    <w:p w14:paraId="013C353F" w14:textId="77777777" w:rsidR="002B63B5" w:rsidRPr="00DB788F" w:rsidRDefault="002B63B5" w:rsidP="00DB788F">
      <w:pPr>
        <w:pStyle w:val="Code"/>
        <w:rPr>
          <w:highlight w:val="white"/>
        </w:rPr>
      </w:pPr>
      <w:r w:rsidRPr="00DB788F">
        <w:rPr>
          <w:highlight w:val="white"/>
        </w:rPr>
        <w:t xml:space="preserve">        case 1:</w:t>
      </w:r>
    </w:p>
    <w:p w14:paraId="7DD360B7" w14:textId="77777777" w:rsidR="002B63B5" w:rsidRPr="00DB788F" w:rsidRDefault="002B63B5" w:rsidP="00DB788F">
      <w:pPr>
        <w:pStyle w:val="Code"/>
        <w:rPr>
          <w:highlight w:val="white"/>
        </w:rPr>
      </w:pPr>
      <w:r w:rsidRPr="00DB788F">
        <w:rPr>
          <w:highlight w:val="white"/>
        </w:rPr>
        <w:t xml:space="preserve">          name = name + "_byte";</w:t>
      </w:r>
    </w:p>
    <w:p w14:paraId="31323A7A" w14:textId="77777777" w:rsidR="002B63B5" w:rsidRPr="00DB788F" w:rsidRDefault="002B63B5" w:rsidP="00DB788F">
      <w:pPr>
        <w:pStyle w:val="Code"/>
        <w:rPr>
          <w:highlight w:val="white"/>
        </w:rPr>
      </w:pPr>
      <w:r w:rsidRPr="00DB788F">
        <w:rPr>
          <w:highlight w:val="white"/>
        </w:rPr>
        <w:t xml:space="preserve">          break;</w:t>
      </w:r>
    </w:p>
    <w:p w14:paraId="6EFA3235" w14:textId="77777777" w:rsidR="002B63B5" w:rsidRPr="00DB788F" w:rsidRDefault="002B63B5" w:rsidP="00DB788F">
      <w:pPr>
        <w:pStyle w:val="Code"/>
        <w:rPr>
          <w:highlight w:val="white"/>
        </w:rPr>
      </w:pPr>
      <w:r w:rsidRPr="00DB788F">
        <w:rPr>
          <w:highlight w:val="white"/>
        </w:rPr>
        <w:t xml:space="preserve">        </w:t>
      </w:r>
    </w:p>
    <w:p w14:paraId="0F651DEF" w14:textId="77777777" w:rsidR="002B63B5" w:rsidRPr="00DB788F" w:rsidRDefault="002B63B5" w:rsidP="00DB788F">
      <w:pPr>
        <w:pStyle w:val="Code"/>
        <w:rPr>
          <w:highlight w:val="white"/>
        </w:rPr>
      </w:pPr>
      <w:r w:rsidRPr="00DB788F">
        <w:rPr>
          <w:highlight w:val="white"/>
        </w:rPr>
        <w:t xml:space="preserve">        case 2:</w:t>
      </w:r>
    </w:p>
    <w:p w14:paraId="353A04E9" w14:textId="77777777" w:rsidR="002B63B5" w:rsidRPr="00DB788F" w:rsidRDefault="002B63B5" w:rsidP="00DB788F">
      <w:pPr>
        <w:pStyle w:val="Code"/>
        <w:rPr>
          <w:highlight w:val="white"/>
        </w:rPr>
      </w:pPr>
      <w:r w:rsidRPr="00DB788F">
        <w:rPr>
          <w:highlight w:val="white"/>
        </w:rPr>
        <w:t xml:space="preserve">          name = name + "_word";</w:t>
      </w:r>
    </w:p>
    <w:p w14:paraId="0DDB2322" w14:textId="77777777" w:rsidR="002B63B5" w:rsidRPr="00DB788F" w:rsidRDefault="002B63B5" w:rsidP="00DB788F">
      <w:pPr>
        <w:pStyle w:val="Code"/>
        <w:rPr>
          <w:highlight w:val="white"/>
        </w:rPr>
      </w:pPr>
      <w:r w:rsidRPr="00DB788F">
        <w:rPr>
          <w:highlight w:val="white"/>
        </w:rPr>
        <w:t xml:space="preserve">          break;</w:t>
      </w:r>
    </w:p>
    <w:p w14:paraId="2ADF8394" w14:textId="77777777" w:rsidR="002B63B5" w:rsidRPr="00DB788F" w:rsidRDefault="002B63B5" w:rsidP="00DB788F">
      <w:pPr>
        <w:pStyle w:val="Code"/>
        <w:rPr>
          <w:highlight w:val="white"/>
        </w:rPr>
      </w:pPr>
      <w:r w:rsidRPr="00DB788F">
        <w:rPr>
          <w:highlight w:val="white"/>
        </w:rPr>
        <w:t xml:space="preserve">        </w:t>
      </w:r>
    </w:p>
    <w:p w14:paraId="5BC78F65" w14:textId="77777777" w:rsidR="002B63B5" w:rsidRPr="00DB788F" w:rsidRDefault="002B63B5" w:rsidP="00DB788F">
      <w:pPr>
        <w:pStyle w:val="Code"/>
        <w:rPr>
          <w:highlight w:val="white"/>
        </w:rPr>
      </w:pPr>
      <w:r w:rsidRPr="00DB788F">
        <w:rPr>
          <w:highlight w:val="white"/>
        </w:rPr>
        <w:t xml:space="preserve">        case 4:</w:t>
      </w:r>
    </w:p>
    <w:p w14:paraId="11D4EC3D" w14:textId="77777777" w:rsidR="002B63B5" w:rsidRPr="00DB788F" w:rsidRDefault="002B63B5" w:rsidP="00DB788F">
      <w:pPr>
        <w:pStyle w:val="Code"/>
        <w:rPr>
          <w:highlight w:val="white"/>
        </w:rPr>
      </w:pPr>
      <w:r w:rsidRPr="00DB788F">
        <w:rPr>
          <w:highlight w:val="white"/>
        </w:rPr>
        <w:t xml:space="preserve">          name = name + "_dword";</w:t>
      </w:r>
    </w:p>
    <w:p w14:paraId="30778BC5" w14:textId="77777777" w:rsidR="002B63B5" w:rsidRPr="00DB788F" w:rsidRDefault="002B63B5" w:rsidP="00DB788F">
      <w:pPr>
        <w:pStyle w:val="Code"/>
        <w:rPr>
          <w:highlight w:val="white"/>
        </w:rPr>
      </w:pPr>
      <w:r w:rsidRPr="00DB788F">
        <w:rPr>
          <w:highlight w:val="white"/>
        </w:rPr>
        <w:t xml:space="preserve">          break;</w:t>
      </w:r>
    </w:p>
    <w:p w14:paraId="7539D377" w14:textId="77777777" w:rsidR="002B63B5" w:rsidRPr="00DB788F" w:rsidRDefault="002B63B5" w:rsidP="00DB788F">
      <w:pPr>
        <w:pStyle w:val="Code"/>
        <w:rPr>
          <w:highlight w:val="white"/>
        </w:rPr>
      </w:pPr>
    </w:p>
    <w:p w14:paraId="46726056" w14:textId="77777777" w:rsidR="002B63B5" w:rsidRPr="00DB788F" w:rsidRDefault="002B63B5" w:rsidP="00DB788F">
      <w:pPr>
        <w:pStyle w:val="Code"/>
        <w:rPr>
          <w:highlight w:val="white"/>
        </w:rPr>
      </w:pPr>
      <w:r w:rsidRPr="00DB788F">
        <w:rPr>
          <w:highlight w:val="white"/>
        </w:rPr>
        <w:t xml:space="preserve">        case 8:</w:t>
      </w:r>
    </w:p>
    <w:p w14:paraId="2CE6907F" w14:textId="77777777" w:rsidR="002B63B5" w:rsidRPr="00DB788F" w:rsidRDefault="002B63B5" w:rsidP="00DB788F">
      <w:pPr>
        <w:pStyle w:val="Code"/>
        <w:rPr>
          <w:highlight w:val="white"/>
        </w:rPr>
      </w:pPr>
      <w:r w:rsidRPr="00DB788F">
        <w:rPr>
          <w:highlight w:val="white"/>
        </w:rPr>
        <w:t xml:space="preserve">          name = name + "_qword";</w:t>
      </w:r>
    </w:p>
    <w:p w14:paraId="24421608" w14:textId="77777777" w:rsidR="002B63B5" w:rsidRPr="00DB788F" w:rsidRDefault="002B63B5" w:rsidP="00DB788F">
      <w:pPr>
        <w:pStyle w:val="Code"/>
        <w:rPr>
          <w:highlight w:val="white"/>
        </w:rPr>
      </w:pPr>
      <w:r w:rsidRPr="00DB788F">
        <w:rPr>
          <w:highlight w:val="white"/>
        </w:rPr>
        <w:t xml:space="preserve">          break;</w:t>
      </w:r>
    </w:p>
    <w:p w14:paraId="1653E5BC" w14:textId="77777777" w:rsidR="002B63B5" w:rsidRPr="00DB788F" w:rsidRDefault="002B63B5" w:rsidP="00DB788F">
      <w:pPr>
        <w:pStyle w:val="Code"/>
        <w:rPr>
          <w:highlight w:val="white"/>
        </w:rPr>
      </w:pPr>
      <w:r w:rsidRPr="00DB788F">
        <w:rPr>
          <w:highlight w:val="white"/>
        </w:rPr>
        <w:t xml:space="preserve">      }</w:t>
      </w:r>
    </w:p>
    <w:p w14:paraId="2BA112F2" w14:textId="545D0DBD" w:rsidR="002B63B5" w:rsidRPr="00DB788F" w:rsidRDefault="005A0D4F" w:rsidP="005A0D4F">
      <w:pPr>
        <w:rPr>
          <w:highlight w:val="white"/>
        </w:rPr>
      </w:pPr>
      <w:r>
        <w:rPr>
          <w:highlight w:val="white"/>
        </w:rPr>
        <w:t xml:space="preserve">We use the the </w:t>
      </w:r>
      <w:r w:rsidRPr="005A0D4F">
        <w:rPr>
          <w:rStyle w:val="KeyWord0"/>
          <w:highlight w:val="white"/>
        </w:rPr>
        <w:t>Parse</w:t>
      </w:r>
      <w:r>
        <w:rPr>
          <w:highlight w:val="white"/>
        </w:rPr>
        <w:t xml:space="preserve"> method of the </w:t>
      </w:r>
      <w:r w:rsidRPr="005A0D4F">
        <w:rPr>
          <w:rStyle w:val="KeyWord0"/>
          <w:highlight w:val="white"/>
        </w:rPr>
        <w:t>Enum</w:t>
      </w:r>
      <w:r>
        <w:rPr>
          <w:highlight w:val="white"/>
        </w:rPr>
        <w:t xml:space="preserve"> class to obtain the resulting operator from the name.</w:t>
      </w:r>
    </w:p>
    <w:p w14:paraId="5D60A9D9" w14:textId="77777777" w:rsidR="002B63B5" w:rsidRPr="00DB788F" w:rsidRDefault="002B63B5" w:rsidP="00DB788F">
      <w:pPr>
        <w:pStyle w:val="Code"/>
        <w:rPr>
          <w:highlight w:val="white"/>
        </w:rPr>
      </w:pPr>
      <w:r w:rsidRPr="00DB788F">
        <w:rPr>
          <w:highlight w:val="white"/>
        </w:rPr>
        <w:t xml:space="preserve">      Assert.ErrorXXX(name.Contains("_"));</w:t>
      </w:r>
    </w:p>
    <w:p w14:paraId="6060E52A" w14:textId="77777777" w:rsidR="002B63B5" w:rsidRPr="00DB788F" w:rsidRDefault="002B63B5" w:rsidP="00DB788F">
      <w:pPr>
        <w:pStyle w:val="Code"/>
        <w:rPr>
          <w:highlight w:val="white"/>
        </w:rPr>
      </w:pPr>
      <w:r w:rsidRPr="00DB788F">
        <w:rPr>
          <w:highlight w:val="white"/>
        </w:rPr>
        <w:t xml:space="preserve">      return ((AssemblyOperator) Enum.Parse(typeof(AssemblyOperator), name));</w:t>
      </w:r>
    </w:p>
    <w:p w14:paraId="0044555A" w14:textId="77777777" w:rsidR="002B63B5" w:rsidRPr="00DB788F" w:rsidRDefault="002B63B5" w:rsidP="00DB788F">
      <w:pPr>
        <w:pStyle w:val="Code"/>
        <w:rPr>
          <w:highlight w:val="white"/>
        </w:rPr>
      </w:pPr>
      <w:r w:rsidRPr="00DB788F">
        <w:rPr>
          <w:highlight w:val="white"/>
        </w:rPr>
        <w:t xml:space="preserve">    }</w:t>
      </w:r>
    </w:p>
    <w:p w14:paraId="588B100C" w14:textId="123700B5" w:rsidR="002B63B5" w:rsidRPr="00DB788F" w:rsidRDefault="00956AB6" w:rsidP="00956AB6">
      <w:pPr>
        <w:rPr>
          <w:highlight w:val="white"/>
        </w:rPr>
      </w:pPr>
      <w:r>
        <w:rPr>
          <w:highlight w:val="white"/>
        </w:rPr>
        <w:t xml:space="preserve">The </w:t>
      </w:r>
      <w:r w:rsidRPr="00956AB6">
        <w:rPr>
          <w:rStyle w:val="KeyWord0"/>
          <w:highlight w:val="white"/>
        </w:rPr>
        <w:t>SizeOfValue</w:t>
      </w:r>
      <w:r>
        <w:rPr>
          <w:highlight w:val="white"/>
        </w:rPr>
        <w:t xml:space="preserve"> method </w:t>
      </w:r>
      <w:r w:rsidR="00617A14">
        <w:rPr>
          <w:highlight w:val="white"/>
        </w:rPr>
        <w:t xml:space="preserve">return a size of a value, with </w:t>
      </w:r>
      <w:r w:rsidR="00392CAA">
        <w:rPr>
          <w:highlight w:val="white"/>
        </w:rPr>
        <w:t>two</w:t>
      </w:r>
      <w:r w:rsidR="00617A14">
        <w:rPr>
          <w:highlight w:val="white"/>
        </w:rPr>
        <w:t xml:space="preserve"> exceptions.</w:t>
      </w:r>
      <w:r w:rsidR="00B53F04">
        <w:rPr>
          <w:highlight w:val="white"/>
        </w:rPr>
        <w:t xml:space="preserve"> In case of a </w:t>
      </w:r>
      <w:r w:rsidR="00B53F04" w:rsidRPr="00673AF4">
        <w:rPr>
          <w:rStyle w:val="KeyWord0"/>
          <w:highlight w:val="white"/>
        </w:rPr>
        <w:t>mov</w:t>
      </w:r>
      <w:r w:rsidR="00673AF4">
        <w:rPr>
          <w:highlight w:val="white"/>
        </w:rPr>
        <w:t xml:space="preserve"> o</w:t>
      </w:r>
      <w:r w:rsidR="00B53F04">
        <w:rPr>
          <w:highlight w:val="white"/>
        </w:rPr>
        <w:t>perator, the size is given by the operator, and in case of a</w:t>
      </w:r>
      <w:r w:rsidR="00673AF4">
        <w:rPr>
          <w:highlight w:val="white"/>
        </w:rPr>
        <w:t xml:space="preserve"> </w:t>
      </w:r>
      <w:r w:rsidR="00673AF4" w:rsidRPr="00673AF4">
        <w:rPr>
          <w:rStyle w:val="KeyWord0"/>
          <w:highlight w:val="white"/>
        </w:rPr>
        <w:t>cmp</w:t>
      </w:r>
      <w:r w:rsidR="00673AF4">
        <w:rPr>
          <w:highlight w:val="white"/>
        </w:rPr>
        <w:t xml:space="preserve"> </w:t>
      </w:r>
      <w:r w:rsidR="00B53F04">
        <w:rPr>
          <w:highlight w:val="white"/>
        </w:rPr>
        <w:t>operator with value zero</w:t>
      </w:r>
      <w:r w:rsidR="00673AF4">
        <w:rPr>
          <w:highlight w:val="white"/>
        </w:rPr>
        <w:t>,</w:t>
      </w:r>
      <w:r w:rsidR="00B53F04">
        <w:rPr>
          <w:highlight w:val="white"/>
        </w:rPr>
        <w:t xml:space="preserve"> the size is one. Otherwise, we just call the second </w:t>
      </w:r>
      <w:r w:rsidR="00B53F04" w:rsidRPr="00B53F04">
        <w:rPr>
          <w:rStyle w:val="KeyWord0"/>
          <w:highlight w:val="white"/>
        </w:rPr>
        <w:t>SizeOfValue</w:t>
      </w:r>
      <w:r w:rsidR="00B53F04">
        <w:rPr>
          <w:highlight w:val="white"/>
        </w:rPr>
        <w:t xml:space="preserve"> to get the value size.</w:t>
      </w:r>
    </w:p>
    <w:p w14:paraId="69F37898" w14:textId="77777777" w:rsidR="002B63B5" w:rsidRPr="00DB788F" w:rsidRDefault="002B63B5" w:rsidP="00DB788F">
      <w:pPr>
        <w:pStyle w:val="Code"/>
        <w:rPr>
          <w:highlight w:val="white"/>
        </w:rPr>
      </w:pPr>
      <w:r w:rsidRPr="00DB788F">
        <w:rPr>
          <w:highlight w:val="white"/>
        </w:rPr>
        <w:t xml:space="preserve">    public static int SizeOfValue(BigInteger value, AssemblyOperator op) {</w:t>
      </w:r>
    </w:p>
    <w:p w14:paraId="3C665E73" w14:textId="77777777" w:rsidR="002B63B5" w:rsidRPr="00DB788F" w:rsidRDefault="002B63B5" w:rsidP="00DB788F">
      <w:pPr>
        <w:pStyle w:val="Code"/>
        <w:rPr>
          <w:highlight w:val="white"/>
        </w:rPr>
      </w:pPr>
      <w:r w:rsidRPr="00DB788F">
        <w:rPr>
          <w:highlight w:val="white"/>
        </w:rPr>
        <w:t xml:space="preserve">      string name = Enum.GetName(typeof(AssemblyOperator), op);</w:t>
      </w:r>
    </w:p>
    <w:p w14:paraId="3E422596" w14:textId="77777777" w:rsidR="002B63B5" w:rsidRPr="00DB788F" w:rsidRDefault="002B63B5" w:rsidP="00DB788F">
      <w:pPr>
        <w:pStyle w:val="Code"/>
        <w:rPr>
          <w:highlight w:val="white"/>
        </w:rPr>
      </w:pPr>
    </w:p>
    <w:p w14:paraId="0AA8D418" w14:textId="77777777" w:rsidR="002B63B5" w:rsidRPr="00DB788F" w:rsidRDefault="002B63B5" w:rsidP="00DB788F">
      <w:pPr>
        <w:pStyle w:val="Code"/>
        <w:rPr>
          <w:highlight w:val="white"/>
        </w:rPr>
      </w:pPr>
      <w:r w:rsidRPr="00DB788F">
        <w:rPr>
          <w:highlight w:val="white"/>
        </w:rPr>
        <w:t xml:space="preserve">      if (name.StartsWith("mov")) {</w:t>
      </w:r>
    </w:p>
    <w:p w14:paraId="09DD6614" w14:textId="77777777" w:rsidR="002B63B5" w:rsidRPr="00DB788F" w:rsidRDefault="002B63B5" w:rsidP="00DB788F">
      <w:pPr>
        <w:pStyle w:val="Code"/>
        <w:rPr>
          <w:highlight w:val="white"/>
        </w:rPr>
      </w:pPr>
      <w:r w:rsidRPr="00DB788F">
        <w:rPr>
          <w:highlight w:val="white"/>
        </w:rPr>
        <w:t xml:space="preserve">        return SizeOfOperator(op);</w:t>
      </w:r>
    </w:p>
    <w:p w14:paraId="0DA1BA13" w14:textId="77777777" w:rsidR="002B63B5" w:rsidRPr="00DB788F" w:rsidRDefault="002B63B5" w:rsidP="00DB788F">
      <w:pPr>
        <w:pStyle w:val="Code"/>
        <w:rPr>
          <w:highlight w:val="white"/>
        </w:rPr>
      </w:pPr>
      <w:r w:rsidRPr="00DB788F">
        <w:rPr>
          <w:highlight w:val="white"/>
        </w:rPr>
        <w:t xml:space="preserve">      }</w:t>
      </w:r>
    </w:p>
    <w:p w14:paraId="106C3635" w14:textId="77777777" w:rsidR="002B63B5" w:rsidRPr="00DB788F" w:rsidRDefault="002B63B5" w:rsidP="00DB788F">
      <w:pPr>
        <w:pStyle w:val="Code"/>
        <w:rPr>
          <w:highlight w:val="white"/>
        </w:rPr>
      </w:pPr>
      <w:r w:rsidRPr="00DB788F">
        <w:rPr>
          <w:highlight w:val="white"/>
        </w:rPr>
        <w:t xml:space="preserve">      else if (name.StartsWith("cmp") &amp;&amp; (value == 0)) {</w:t>
      </w:r>
    </w:p>
    <w:p w14:paraId="226857C9" w14:textId="77777777" w:rsidR="002B63B5" w:rsidRPr="00DB788F" w:rsidRDefault="002B63B5" w:rsidP="00DB788F">
      <w:pPr>
        <w:pStyle w:val="Code"/>
        <w:rPr>
          <w:highlight w:val="white"/>
        </w:rPr>
      </w:pPr>
      <w:r w:rsidRPr="00DB788F">
        <w:rPr>
          <w:highlight w:val="white"/>
        </w:rPr>
        <w:t xml:space="preserve">        return 1;</w:t>
      </w:r>
    </w:p>
    <w:p w14:paraId="17FC8D45" w14:textId="77777777" w:rsidR="002B63B5" w:rsidRPr="00DB788F" w:rsidRDefault="002B63B5" w:rsidP="00DB788F">
      <w:pPr>
        <w:pStyle w:val="Code"/>
        <w:rPr>
          <w:highlight w:val="white"/>
        </w:rPr>
      </w:pPr>
      <w:r w:rsidRPr="00DB788F">
        <w:rPr>
          <w:highlight w:val="white"/>
        </w:rPr>
        <w:t xml:space="preserve">      }</w:t>
      </w:r>
    </w:p>
    <w:p w14:paraId="4EC43BF9" w14:textId="77777777" w:rsidR="002B63B5" w:rsidRPr="00DB788F" w:rsidRDefault="002B63B5" w:rsidP="00DB788F">
      <w:pPr>
        <w:pStyle w:val="Code"/>
        <w:rPr>
          <w:highlight w:val="white"/>
        </w:rPr>
      </w:pPr>
      <w:r w:rsidRPr="00DB788F">
        <w:rPr>
          <w:highlight w:val="white"/>
        </w:rPr>
        <w:t xml:space="preserve">      else {</w:t>
      </w:r>
    </w:p>
    <w:p w14:paraId="593DAA3B" w14:textId="77777777" w:rsidR="002B63B5" w:rsidRPr="00DB788F" w:rsidRDefault="002B63B5" w:rsidP="00DB788F">
      <w:pPr>
        <w:pStyle w:val="Code"/>
        <w:rPr>
          <w:highlight w:val="white"/>
        </w:rPr>
      </w:pPr>
      <w:r w:rsidRPr="00DB788F">
        <w:rPr>
          <w:highlight w:val="white"/>
        </w:rPr>
        <w:t xml:space="preserve">        return SizeOfValue(value);</w:t>
      </w:r>
    </w:p>
    <w:p w14:paraId="2DB86D0E" w14:textId="77777777" w:rsidR="002B63B5" w:rsidRPr="00DB788F" w:rsidRDefault="002B63B5" w:rsidP="00DB788F">
      <w:pPr>
        <w:pStyle w:val="Code"/>
        <w:rPr>
          <w:highlight w:val="white"/>
        </w:rPr>
      </w:pPr>
      <w:r w:rsidRPr="00DB788F">
        <w:rPr>
          <w:highlight w:val="white"/>
        </w:rPr>
        <w:t xml:space="preserve">      }</w:t>
      </w:r>
    </w:p>
    <w:p w14:paraId="173C80D7" w14:textId="77777777" w:rsidR="002B63B5" w:rsidRPr="00DB788F" w:rsidRDefault="002B63B5" w:rsidP="00DB788F">
      <w:pPr>
        <w:pStyle w:val="Code"/>
        <w:rPr>
          <w:highlight w:val="white"/>
        </w:rPr>
      </w:pPr>
      <w:r w:rsidRPr="00DB788F">
        <w:rPr>
          <w:highlight w:val="white"/>
        </w:rPr>
        <w:t xml:space="preserve">    }</w:t>
      </w:r>
    </w:p>
    <w:p w14:paraId="1A4022AF" w14:textId="40D9B2EB" w:rsidR="00F55A33" w:rsidRDefault="007846EC" w:rsidP="007846EC">
      <w:pPr>
        <w:rPr>
          <w:highlight w:val="white"/>
        </w:rPr>
      </w:pPr>
      <w:r>
        <w:rPr>
          <w:highlight w:val="white"/>
        </w:rPr>
        <w:t xml:space="preserve">The second version of </w:t>
      </w:r>
      <w:r w:rsidRPr="007846EC">
        <w:rPr>
          <w:rStyle w:val="KeyWord0"/>
          <w:highlight w:val="white"/>
        </w:rPr>
        <w:t>SizeOfValue</w:t>
      </w:r>
      <w:r>
        <w:rPr>
          <w:highlight w:val="white"/>
        </w:rPr>
        <w:t xml:space="preserve"> return the size of a value.</w:t>
      </w:r>
      <w:r w:rsidR="00664E17">
        <w:rPr>
          <w:highlight w:val="white"/>
        </w:rPr>
        <w:t xml:space="preserve"> The minimum and maximum value is </w:t>
      </w:r>
      <m:oMath>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b-1</m:t>
            </m:r>
          </m:sup>
        </m:sSup>
      </m:oMath>
      <w:r w:rsidR="00664E17">
        <w:rPr>
          <w:rFonts w:eastAsiaTheme="minorEastAsia"/>
        </w:rPr>
        <w:t xml:space="preserve"> and </w:t>
      </w:r>
      <m:oMath>
        <m:sSup>
          <m:sSupPr>
            <m:ctrlPr>
              <w:rPr>
                <w:rFonts w:ascii="Cambria Math" w:hAnsi="Cambria Math"/>
                <w:i/>
              </w:rPr>
            </m:ctrlPr>
          </m:sSupPr>
          <m:e>
            <m:r>
              <w:rPr>
                <w:rFonts w:ascii="Cambria Math" w:hAnsi="Cambria Math"/>
              </w:rPr>
              <m:t>2</m:t>
            </m:r>
          </m:e>
          <m:sup>
            <m:r>
              <w:rPr>
                <w:rFonts w:ascii="Cambria Math" w:hAnsi="Cambria Math"/>
              </w:rPr>
              <m:t>b-1</m:t>
            </m:r>
          </m:sup>
        </m:sSup>
        <m:r>
          <w:rPr>
            <w:rFonts w:ascii="Cambria Math" w:eastAsiaTheme="minorEastAsia" w:hAnsi="Cambria Math"/>
          </w:rPr>
          <m:t>-1</m:t>
        </m:r>
      </m:oMath>
      <w:r w:rsidR="00F71786">
        <w:rPr>
          <w:rFonts w:eastAsiaTheme="minorEastAsia"/>
        </w:rPr>
        <w:t xml:space="preserve">, where </w:t>
      </w:r>
      <m:oMath>
        <m:r>
          <w:rPr>
            <w:rFonts w:ascii="Cambria Math" w:hAnsi="Cambria Math"/>
          </w:rPr>
          <m:t>b</m:t>
        </m:r>
      </m:oMath>
      <w:r w:rsidR="00F71786">
        <w:rPr>
          <w:rFonts w:eastAsiaTheme="minorEastAsia"/>
        </w:rPr>
        <w:t xml:space="preserve"> is the number of bits.</w:t>
      </w:r>
    </w:p>
    <w:p w14:paraId="5B48CF26" w14:textId="77777777" w:rsidR="002C4D53" w:rsidRPr="002C4D53" w:rsidRDefault="002C4D53" w:rsidP="002C4D53">
      <w:pPr>
        <w:pStyle w:val="Code"/>
        <w:rPr>
          <w:highlight w:val="white"/>
        </w:rPr>
      </w:pPr>
      <w:r w:rsidRPr="002C4D53">
        <w:rPr>
          <w:highlight w:val="white"/>
        </w:rPr>
        <w:t xml:space="preserve">    public static int SizeOfValue(BigInteger value) {</w:t>
      </w:r>
    </w:p>
    <w:p w14:paraId="133FD43A" w14:textId="77777777" w:rsidR="002C4D53" w:rsidRPr="002C4D53" w:rsidRDefault="002C4D53" w:rsidP="002C4D53">
      <w:pPr>
        <w:pStyle w:val="Code"/>
        <w:rPr>
          <w:highlight w:val="white"/>
        </w:rPr>
      </w:pPr>
      <w:r w:rsidRPr="002C4D53">
        <w:rPr>
          <w:highlight w:val="white"/>
        </w:rPr>
        <w:t xml:space="preserve">      if (value == 0) {</w:t>
      </w:r>
    </w:p>
    <w:p w14:paraId="12BD6C5F" w14:textId="77777777" w:rsidR="002C4D53" w:rsidRPr="002C4D53" w:rsidRDefault="002C4D53" w:rsidP="002C4D53">
      <w:pPr>
        <w:pStyle w:val="Code"/>
        <w:rPr>
          <w:highlight w:val="white"/>
        </w:rPr>
      </w:pPr>
      <w:r w:rsidRPr="002C4D53">
        <w:rPr>
          <w:highlight w:val="white"/>
        </w:rPr>
        <w:t xml:space="preserve">        return 0;</w:t>
      </w:r>
    </w:p>
    <w:p w14:paraId="07F32DF0" w14:textId="77777777" w:rsidR="002C4D53" w:rsidRPr="002C4D53" w:rsidRDefault="002C4D53" w:rsidP="002C4D53">
      <w:pPr>
        <w:pStyle w:val="Code"/>
        <w:rPr>
          <w:highlight w:val="white"/>
        </w:rPr>
      </w:pPr>
      <w:r w:rsidRPr="002C4D53">
        <w:rPr>
          <w:highlight w:val="white"/>
        </w:rPr>
        <w:t xml:space="preserve">      }</w:t>
      </w:r>
    </w:p>
    <w:p w14:paraId="17361739" w14:textId="77777777" w:rsidR="002C4D53" w:rsidRPr="002C4D53" w:rsidRDefault="002C4D53" w:rsidP="002C4D53">
      <w:pPr>
        <w:pStyle w:val="Code"/>
        <w:rPr>
          <w:highlight w:val="white"/>
        </w:rPr>
      </w:pPr>
      <w:r w:rsidRPr="002C4D53">
        <w:rPr>
          <w:highlight w:val="white"/>
        </w:rPr>
        <w:t xml:space="preserve">      else if ((-128 &lt;= value) &amp;&amp; (value &lt;= 127)) {</w:t>
      </w:r>
    </w:p>
    <w:p w14:paraId="1125A0AE" w14:textId="77777777" w:rsidR="002C4D53" w:rsidRPr="002C4D53" w:rsidRDefault="002C4D53" w:rsidP="002C4D53">
      <w:pPr>
        <w:pStyle w:val="Code"/>
        <w:rPr>
          <w:highlight w:val="white"/>
        </w:rPr>
      </w:pPr>
      <w:r w:rsidRPr="002C4D53">
        <w:rPr>
          <w:highlight w:val="white"/>
        </w:rPr>
        <w:t xml:space="preserve">        return 1;</w:t>
      </w:r>
    </w:p>
    <w:p w14:paraId="6B91E4D0" w14:textId="77777777" w:rsidR="002C4D53" w:rsidRPr="002C4D53" w:rsidRDefault="002C4D53" w:rsidP="002C4D53">
      <w:pPr>
        <w:pStyle w:val="Code"/>
        <w:rPr>
          <w:highlight w:val="white"/>
        </w:rPr>
      </w:pPr>
      <w:r w:rsidRPr="002C4D53">
        <w:rPr>
          <w:highlight w:val="white"/>
        </w:rPr>
        <w:t xml:space="preserve">      }</w:t>
      </w:r>
    </w:p>
    <w:p w14:paraId="5703E2D7" w14:textId="77777777" w:rsidR="002C4D53" w:rsidRPr="002C4D53" w:rsidRDefault="002C4D53" w:rsidP="002C4D53">
      <w:pPr>
        <w:pStyle w:val="Code"/>
        <w:rPr>
          <w:highlight w:val="white"/>
        </w:rPr>
      </w:pPr>
      <w:r w:rsidRPr="002C4D53">
        <w:rPr>
          <w:highlight w:val="white"/>
        </w:rPr>
        <w:t xml:space="preserve">      else if ((-32768 &lt;= value) &amp;&amp; (value &lt;= 32767)) {</w:t>
      </w:r>
    </w:p>
    <w:p w14:paraId="4B2245DF" w14:textId="77777777" w:rsidR="002C4D53" w:rsidRPr="002C4D53" w:rsidRDefault="002C4D53" w:rsidP="002C4D53">
      <w:pPr>
        <w:pStyle w:val="Code"/>
        <w:rPr>
          <w:highlight w:val="white"/>
        </w:rPr>
      </w:pPr>
      <w:r w:rsidRPr="002C4D53">
        <w:rPr>
          <w:highlight w:val="white"/>
        </w:rPr>
        <w:t xml:space="preserve">        return 2;</w:t>
      </w:r>
    </w:p>
    <w:p w14:paraId="7CDF47D6" w14:textId="77777777" w:rsidR="002C4D53" w:rsidRPr="002C4D53" w:rsidRDefault="002C4D53" w:rsidP="002C4D53">
      <w:pPr>
        <w:pStyle w:val="Code"/>
        <w:rPr>
          <w:highlight w:val="white"/>
        </w:rPr>
      </w:pPr>
      <w:r w:rsidRPr="002C4D53">
        <w:rPr>
          <w:highlight w:val="white"/>
        </w:rPr>
        <w:t xml:space="preserve">      }</w:t>
      </w:r>
    </w:p>
    <w:p w14:paraId="1CD3D60E" w14:textId="77777777" w:rsidR="002C4D53" w:rsidRPr="002C4D53" w:rsidRDefault="002C4D53" w:rsidP="002C4D53">
      <w:pPr>
        <w:pStyle w:val="Code"/>
        <w:rPr>
          <w:highlight w:val="white"/>
        </w:rPr>
      </w:pPr>
      <w:r w:rsidRPr="002C4D53">
        <w:rPr>
          <w:highlight w:val="white"/>
        </w:rPr>
        <w:t xml:space="preserve">      else if ((-2147483648 &lt;= value) &amp;&amp; (value &lt;= 2147483647)) {</w:t>
      </w:r>
    </w:p>
    <w:p w14:paraId="05C78D90" w14:textId="77777777" w:rsidR="002C4D53" w:rsidRPr="002C4D53" w:rsidRDefault="002C4D53" w:rsidP="002C4D53">
      <w:pPr>
        <w:pStyle w:val="Code"/>
        <w:rPr>
          <w:highlight w:val="white"/>
        </w:rPr>
      </w:pPr>
      <w:r w:rsidRPr="002C4D53">
        <w:rPr>
          <w:highlight w:val="white"/>
        </w:rPr>
        <w:t xml:space="preserve">        return 4;</w:t>
      </w:r>
    </w:p>
    <w:p w14:paraId="538E82CF" w14:textId="77777777" w:rsidR="002C4D53" w:rsidRPr="002C4D53" w:rsidRDefault="002C4D53" w:rsidP="002C4D53">
      <w:pPr>
        <w:pStyle w:val="Code"/>
        <w:rPr>
          <w:highlight w:val="white"/>
        </w:rPr>
      </w:pPr>
      <w:r w:rsidRPr="002C4D53">
        <w:rPr>
          <w:highlight w:val="white"/>
        </w:rPr>
        <w:t xml:space="preserve">      }</w:t>
      </w:r>
    </w:p>
    <w:p w14:paraId="1D3D3391" w14:textId="77777777" w:rsidR="002C4D53" w:rsidRPr="002C4D53" w:rsidRDefault="002C4D53" w:rsidP="002C4D53">
      <w:pPr>
        <w:pStyle w:val="Code"/>
        <w:rPr>
          <w:highlight w:val="white"/>
        </w:rPr>
      </w:pPr>
      <w:r w:rsidRPr="002C4D53">
        <w:rPr>
          <w:highlight w:val="white"/>
        </w:rPr>
        <w:lastRenderedPageBreak/>
        <w:t xml:space="preserve">      else {</w:t>
      </w:r>
    </w:p>
    <w:p w14:paraId="4FEFF886" w14:textId="77777777" w:rsidR="002C4D53" w:rsidRPr="002C4D53" w:rsidRDefault="002C4D53" w:rsidP="002C4D53">
      <w:pPr>
        <w:pStyle w:val="Code"/>
        <w:rPr>
          <w:highlight w:val="white"/>
        </w:rPr>
      </w:pPr>
      <w:r w:rsidRPr="002C4D53">
        <w:rPr>
          <w:highlight w:val="white"/>
        </w:rPr>
        <w:t xml:space="preserve">        return 8;</w:t>
      </w:r>
    </w:p>
    <w:p w14:paraId="441E0505" w14:textId="77777777" w:rsidR="002C4D53" w:rsidRPr="002C4D53" w:rsidRDefault="002C4D53" w:rsidP="002C4D53">
      <w:pPr>
        <w:pStyle w:val="Code"/>
        <w:rPr>
          <w:highlight w:val="white"/>
        </w:rPr>
      </w:pPr>
      <w:r w:rsidRPr="002C4D53">
        <w:rPr>
          <w:highlight w:val="white"/>
        </w:rPr>
        <w:t xml:space="preserve">      }</w:t>
      </w:r>
    </w:p>
    <w:p w14:paraId="1A8F84E8" w14:textId="580650E6" w:rsidR="002B63B5" w:rsidRPr="002C4D53" w:rsidRDefault="002C4D53" w:rsidP="002C4D53">
      <w:pPr>
        <w:pStyle w:val="Code"/>
        <w:rPr>
          <w:highlight w:val="white"/>
        </w:rPr>
      </w:pPr>
      <w:r w:rsidRPr="002C4D53">
        <w:rPr>
          <w:highlight w:val="white"/>
        </w:rPr>
        <w:t xml:space="preserve">    }</w:t>
      </w:r>
    </w:p>
    <w:p w14:paraId="74C15C38" w14:textId="57C260F1" w:rsidR="00441DDC" w:rsidRPr="00DB788F" w:rsidRDefault="00441DDC" w:rsidP="00441DDC">
      <w:pPr>
        <w:pStyle w:val="Rubrik3"/>
        <w:rPr>
          <w:highlight w:val="white"/>
        </w:rPr>
      </w:pPr>
      <w:bookmarkStart w:id="489" w:name="_Toc49764403"/>
      <w:r>
        <w:rPr>
          <w:highlight w:val="white"/>
        </w:rPr>
        <w:t>ToString</w:t>
      </w:r>
      <w:bookmarkEnd w:id="489"/>
    </w:p>
    <w:p w14:paraId="54D903EC" w14:textId="29B58484" w:rsidR="00E11A33" w:rsidRPr="00DB788F" w:rsidRDefault="00496922" w:rsidP="00B53F04">
      <w:pPr>
        <w:rPr>
          <w:highlight w:val="white"/>
        </w:rPr>
      </w:pPr>
      <w:r>
        <w:rPr>
          <w:highlight w:val="white"/>
        </w:rPr>
        <w:t>T</w:t>
      </w:r>
      <w:r w:rsidR="00B53F04">
        <w:rPr>
          <w:highlight w:val="white"/>
        </w:rPr>
        <w:t xml:space="preserve">he </w:t>
      </w:r>
      <w:r w:rsidR="00B53F04" w:rsidRPr="004759A0">
        <w:rPr>
          <w:rStyle w:val="KeyWord0"/>
          <w:highlight w:val="white"/>
        </w:rPr>
        <w:t>ToString</w:t>
      </w:r>
      <w:r w:rsidR="00B53F04">
        <w:rPr>
          <w:highlight w:val="white"/>
        </w:rPr>
        <w:t xml:space="preserve"> method returns the instruction in plain text.</w:t>
      </w:r>
      <w:r w:rsidR="00E11A33">
        <w:rPr>
          <w:highlight w:val="white"/>
        </w:rPr>
        <w:t xml:space="preserve"> We have six categories of operations:</w:t>
      </w:r>
    </w:p>
    <w:p w14:paraId="694203CB" w14:textId="77777777" w:rsidR="00097076" w:rsidRPr="00097076" w:rsidRDefault="00097076" w:rsidP="00097076">
      <w:pPr>
        <w:pStyle w:val="Code"/>
        <w:rPr>
          <w:highlight w:val="white"/>
        </w:rPr>
      </w:pPr>
      <w:r w:rsidRPr="00097076">
        <w:rPr>
          <w:highlight w:val="white"/>
        </w:rPr>
        <w:t xml:space="preserve">    public override string ToString() {</w:t>
      </w:r>
    </w:p>
    <w:p w14:paraId="24987397" w14:textId="77777777" w:rsidR="00097076" w:rsidRPr="00097076" w:rsidRDefault="00097076" w:rsidP="00097076">
      <w:pPr>
        <w:pStyle w:val="Code"/>
        <w:rPr>
          <w:highlight w:val="white"/>
        </w:rPr>
      </w:pPr>
      <w:r w:rsidRPr="00097076">
        <w:rPr>
          <w:highlight w:val="white"/>
        </w:rPr>
        <w:t xml:space="preserve">      object operand0 = m_operandArray[0],</w:t>
      </w:r>
    </w:p>
    <w:p w14:paraId="07973077" w14:textId="77777777" w:rsidR="00097076" w:rsidRPr="00097076" w:rsidRDefault="00097076" w:rsidP="00097076">
      <w:pPr>
        <w:pStyle w:val="Code"/>
        <w:rPr>
          <w:highlight w:val="white"/>
        </w:rPr>
      </w:pPr>
      <w:r w:rsidRPr="00097076">
        <w:rPr>
          <w:highlight w:val="white"/>
        </w:rPr>
        <w:t xml:space="preserve">             operand1 = m_operandArray[1],</w:t>
      </w:r>
    </w:p>
    <w:p w14:paraId="4E2AF915" w14:textId="77777777" w:rsidR="00097076" w:rsidRPr="00097076" w:rsidRDefault="00097076" w:rsidP="00097076">
      <w:pPr>
        <w:pStyle w:val="Code"/>
        <w:rPr>
          <w:highlight w:val="white"/>
        </w:rPr>
      </w:pPr>
      <w:r w:rsidRPr="00097076">
        <w:rPr>
          <w:highlight w:val="white"/>
        </w:rPr>
        <w:t xml:space="preserve">             operand2 = m_operandArray[2];</w:t>
      </w:r>
    </w:p>
    <w:p w14:paraId="61A268C7" w14:textId="77777777" w:rsidR="00097076" w:rsidRPr="00097076" w:rsidRDefault="00097076" w:rsidP="00097076">
      <w:pPr>
        <w:pStyle w:val="Code"/>
        <w:rPr>
          <w:highlight w:val="white"/>
        </w:rPr>
      </w:pPr>
      <w:r w:rsidRPr="00097076">
        <w:rPr>
          <w:highlight w:val="white"/>
        </w:rPr>
        <w:t xml:space="preserve">      string operatorName = Enum.GetName(typeof(AssemblyOperator),</w:t>
      </w:r>
    </w:p>
    <w:p w14:paraId="2E9A8571" w14:textId="77777777" w:rsidR="00097076" w:rsidRPr="00097076" w:rsidRDefault="00097076" w:rsidP="00097076">
      <w:pPr>
        <w:pStyle w:val="Code"/>
        <w:rPr>
          <w:highlight w:val="white"/>
        </w:rPr>
      </w:pPr>
      <w:r w:rsidRPr="00097076">
        <w:rPr>
          <w:highlight w:val="white"/>
        </w:rPr>
        <w:t xml:space="preserve">                                         Operator).Replace("_", " ");</w:t>
      </w:r>
    </w:p>
    <w:p w14:paraId="0DCDFEED" w14:textId="0C374C8C" w:rsidR="00654532" w:rsidRPr="00E42FEE" w:rsidRDefault="00545E32" w:rsidP="00654532">
      <w:pPr>
        <w:rPr>
          <w:b/>
          <w:bCs/>
          <w:highlight w:val="white"/>
        </w:rPr>
      </w:pPr>
      <w:r>
        <w:rPr>
          <w:highlight w:val="white"/>
        </w:rPr>
        <w:t>I</w:t>
      </w:r>
      <w:r w:rsidR="00654532">
        <w:rPr>
          <w:highlight w:val="white"/>
        </w:rPr>
        <w:t>nstructions that perform computations</w:t>
      </w:r>
      <w:r>
        <w:rPr>
          <w:highlight w:val="white"/>
        </w:rPr>
        <w:t xml:space="preserve"> </w:t>
      </w:r>
      <w:r w:rsidR="00D20C5F">
        <w:rPr>
          <w:highlight w:val="white"/>
        </w:rPr>
        <w:t>are</w:t>
      </w:r>
      <w:r>
        <w:rPr>
          <w:highlight w:val="white"/>
        </w:rPr>
        <w:t xml:space="preserve"> nullary</w:t>
      </w:r>
      <w:r w:rsidR="00D20C5F">
        <w:rPr>
          <w:highlight w:val="white"/>
        </w:rPr>
        <w:t xml:space="preserve"> (without operands)</w:t>
      </w:r>
      <w:r>
        <w:rPr>
          <w:highlight w:val="white"/>
        </w:rPr>
        <w:t>, unary</w:t>
      </w:r>
      <w:r w:rsidR="00D20C5F">
        <w:rPr>
          <w:highlight w:val="white"/>
        </w:rPr>
        <w:t xml:space="preserve"> (with one operand)</w:t>
      </w:r>
      <w:r>
        <w:rPr>
          <w:highlight w:val="white"/>
        </w:rPr>
        <w:t xml:space="preserve">, </w:t>
      </w:r>
      <w:r w:rsidR="00D20C5F">
        <w:rPr>
          <w:highlight w:val="white"/>
        </w:rPr>
        <w:t>or</w:t>
      </w:r>
      <w:r>
        <w:rPr>
          <w:highlight w:val="white"/>
        </w:rPr>
        <w:t xml:space="preserve"> binary </w:t>
      </w:r>
      <w:r w:rsidR="00D20C5F">
        <w:rPr>
          <w:highlight w:val="white"/>
        </w:rPr>
        <w:t>(with two operands)</w:t>
      </w:r>
      <w:r w:rsidR="00654532">
        <w:rPr>
          <w:highlight w:val="white"/>
        </w:rPr>
        <w:t xml:space="preserve">. </w:t>
      </w:r>
      <w:r>
        <w:rPr>
          <w:highlight w:val="white"/>
        </w:rPr>
        <w:t>In binary operations, t</w:t>
      </w:r>
      <w:r w:rsidR="00654532">
        <w:rPr>
          <w:highlight w:val="white"/>
        </w:rPr>
        <w:t>he left operand must be a register or an address</w:t>
      </w:r>
      <w:r w:rsidR="00D20C5F">
        <w:rPr>
          <w:highlight w:val="white"/>
        </w:rPr>
        <w:t>; a</w:t>
      </w:r>
      <w:r w:rsidR="00654532">
        <w:rPr>
          <w:highlight w:val="white"/>
        </w:rPr>
        <w:t xml:space="preserve"> static name or an integer value is not allowed. The</w:t>
      </w:r>
      <w:r>
        <w:rPr>
          <w:highlight w:val="white"/>
        </w:rPr>
        <w:t xml:space="preserve"> operations can be further divided into </w:t>
      </w:r>
      <w:r w:rsidR="00654532">
        <w:rPr>
          <w:highlight w:val="white"/>
        </w:rPr>
        <w:t>six categories:</w:t>
      </w:r>
    </w:p>
    <w:tbl>
      <w:tblPr>
        <w:tblStyle w:val="Tabellrutnt"/>
        <w:tblW w:w="0" w:type="auto"/>
        <w:tblLook w:val="04A0" w:firstRow="1" w:lastRow="0" w:firstColumn="1" w:lastColumn="0" w:noHBand="0" w:noVBand="1"/>
      </w:tblPr>
      <w:tblGrid>
        <w:gridCol w:w="1078"/>
        <w:gridCol w:w="1236"/>
        <w:gridCol w:w="4979"/>
        <w:gridCol w:w="2057"/>
      </w:tblGrid>
      <w:tr w:rsidR="00654532" w:rsidRPr="00E42FEE" w14:paraId="2A89CF9A" w14:textId="77777777" w:rsidTr="00654532">
        <w:tc>
          <w:tcPr>
            <w:tcW w:w="1078" w:type="dxa"/>
          </w:tcPr>
          <w:p w14:paraId="3AD3BFD9" w14:textId="76C63344" w:rsidR="00654532" w:rsidRPr="00BF5180" w:rsidRDefault="00654532" w:rsidP="00654532">
            <w:pPr>
              <w:spacing w:before="0" w:after="40"/>
              <w:rPr>
                <w:b/>
                <w:bCs/>
                <w:highlight w:val="white"/>
              </w:rPr>
            </w:pPr>
            <w:r>
              <w:rPr>
                <w:b/>
                <w:bCs/>
                <w:highlight w:val="white"/>
              </w:rPr>
              <w:t>Type</w:t>
            </w:r>
          </w:p>
        </w:tc>
        <w:tc>
          <w:tcPr>
            <w:tcW w:w="1236" w:type="dxa"/>
          </w:tcPr>
          <w:p w14:paraId="32B9867E" w14:textId="522D9C58" w:rsidR="00654532" w:rsidRPr="00BF5180" w:rsidRDefault="00654532" w:rsidP="00654532">
            <w:pPr>
              <w:spacing w:before="0" w:after="40"/>
              <w:rPr>
                <w:b/>
                <w:bCs/>
                <w:highlight w:val="white"/>
              </w:rPr>
            </w:pPr>
            <w:r w:rsidRPr="00BF5180">
              <w:rPr>
                <w:b/>
                <w:bCs/>
                <w:highlight w:val="white"/>
              </w:rPr>
              <w:t>Category</w:t>
            </w:r>
          </w:p>
        </w:tc>
        <w:tc>
          <w:tcPr>
            <w:tcW w:w="4979" w:type="dxa"/>
          </w:tcPr>
          <w:p w14:paraId="126952B0" w14:textId="77777777" w:rsidR="00654532" w:rsidRPr="00BF5180" w:rsidRDefault="00654532" w:rsidP="00654532">
            <w:pPr>
              <w:spacing w:before="0" w:after="40"/>
              <w:rPr>
                <w:b/>
                <w:bCs/>
                <w:highlight w:val="white"/>
              </w:rPr>
            </w:pPr>
            <w:r w:rsidRPr="00BF5180">
              <w:rPr>
                <w:b/>
                <w:bCs/>
                <w:highlight w:val="white"/>
              </w:rPr>
              <w:t>Description</w:t>
            </w:r>
          </w:p>
        </w:tc>
        <w:tc>
          <w:tcPr>
            <w:tcW w:w="2057" w:type="dxa"/>
          </w:tcPr>
          <w:p w14:paraId="6D95E547" w14:textId="77777777" w:rsidR="00654532" w:rsidRPr="00BF5180" w:rsidRDefault="00654532" w:rsidP="00654532">
            <w:pPr>
              <w:spacing w:before="0" w:after="40"/>
              <w:rPr>
                <w:b/>
                <w:bCs/>
                <w:highlight w:val="white"/>
              </w:rPr>
            </w:pPr>
            <w:r w:rsidRPr="00BF5180">
              <w:rPr>
                <w:b/>
                <w:bCs/>
                <w:highlight w:val="white"/>
              </w:rPr>
              <w:t>Examples</w:t>
            </w:r>
          </w:p>
        </w:tc>
      </w:tr>
      <w:tr w:rsidR="00313A2C" w14:paraId="60CFA1DB" w14:textId="77777777" w:rsidTr="00654532">
        <w:tc>
          <w:tcPr>
            <w:tcW w:w="1078" w:type="dxa"/>
          </w:tcPr>
          <w:p w14:paraId="2802C263" w14:textId="713B307F" w:rsidR="00313A2C" w:rsidRDefault="00F027BF" w:rsidP="00313A2C">
            <w:pPr>
              <w:spacing w:before="0" w:after="40"/>
              <w:rPr>
                <w:highlight w:val="white"/>
              </w:rPr>
            </w:pPr>
            <w:r>
              <w:rPr>
                <w:highlight w:val="white"/>
              </w:rPr>
              <w:t>Nullary</w:t>
            </w:r>
          </w:p>
        </w:tc>
        <w:tc>
          <w:tcPr>
            <w:tcW w:w="1236" w:type="dxa"/>
          </w:tcPr>
          <w:p w14:paraId="0CE81FEB" w14:textId="0C949A16" w:rsidR="00313A2C" w:rsidRDefault="00F027BF" w:rsidP="00313A2C">
            <w:pPr>
              <w:spacing w:before="0" w:after="40"/>
              <w:rPr>
                <w:highlight w:val="white"/>
              </w:rPr>
            </w:pPr>
            <w:r>
              <w:rPr>
                <w:highlight w:val="white"/>
              </w:rPr>
              <w:t>1</w:t>
            </w:r>
          </w:p>
        </w:tc>
        <w:tc>
          <w:tcPr>
            <w:tcW w:w="4979" w:type="dxa"/>
          </w:tcPr>
          <w:p w14:paraId="401D2694" w14:textId="32EBE2E2" w:rsidR="00313A2C" w:rsidRDefault="00A45E17" w:rsidP="00313A2C">
            <w:pPr>
              <w:spacing w:before="0" w:after="40"/>
            </w:pPr>
            <w:r>
              <w:t>operator</w:t>
            </w:r>
          </w:p>
        </w:tc>
        <w:tc>
          <w:tcPr>
            <w:tcW w:w="2057" w:type="dxa"/>
          </w:tcPr>
          <w:p w14:paraId="395DDC0D" w14:textId="329223B4" w:rsidR="00313A2C" w:rsidRDefault="00597C19" w:rsidP="00313A2C">
            <w:pPr>
              <w:spacing w:before="0" w:after="40"/>
              <w:rPr>
                <w:highlight w:val="white"/>
              </w:rPr>
            </w:pPr>
            <w:r>
              <w:rPr>
                <w:highlight w:val="white"/>
              </w:rPr>
              <w:t>fadd</w:t>
            </w:r>
          </w:p>
        </w:tc>
      </w:tr>
      <w:tr w:rsidR="00F027BF" w14:paraId="5A0A61AA" w14:textId="77777777" w:rsidTr="00654532">
        <w:tc>
          <w:tcPr>
            <w:tcW w:w="1078" w:type="dxa"/>
            <w:vMerge w:val="restart"/>
          </w:tcPr>
          <w:p w14:paraId="1881452C" w14:textId="760A1089" w:rsidR="00F027BF" w:rsidRDefault="00F027BF" w:rsidP="00A45E17">
            <w:pPr>
              <w:spacing w:before="0" w:after="40"/>
              <w:rPr>
                <w:highlight w:val="white"/>
              </w:rPr>
            </w:pPr>
            <w:r>
              <w:rPr>
                <w:highlight w:val="white"/>
              </w:rPr>
              <w:t>Unary</w:t>
            </w:r>
          </w:p>
        </w:tc>
        <w:tc>
          <w:tcPr>
            <w:tcW w:w="1236" w:type="dxa"/>
          </w:tcPr>
          <w:p w14:paraId="32477111" w14:textId="3BE7F2AB" w:rsidR="00F027BF" w:rsidRDefault="00F027BF" w:rsidP="00A45E17">
            <w:pPr>
              <w:spacing w:before="0" w:after="40"/>
              <w:rPr>
                <w:highlight w:val="white"/>
              </w:rPr>
            </w:pPr>
            <w:r>
              <w:rPr>
                <w:highlight w:val="white"/>
              </w:rPr>
              <w:t>2</w:t>
            </w:r>
          </w:p>
        </w:tc>
        <w:tc>
          <w:tcPr>
            <w:tcW w:w="4979" w:type="dxa"/>
          </w:tcPr>
          <w:p w14:paraId="79C968F9" w14:textId="6E8EBFE0" w:rsidR="00F027BF" w:rsidRDefault="00F027BF" w:rsidP="00A45E17">
            <w:pPr>
              <w:spacing w:before="0" w:after="40"/>
            </w:pPr>
            <w:r w:rsidRPr="005D7FBB">
              <w:t xml:space="preserve">operator </w:t>
            </w:r>
            <w:r>
              <w:t>register</w:t>
            </w:r>
          </w:p>
        </w:tc>
        <w:tc>
          <w:tcPr>
            <w:tcW w:w="2057" w:type="dxa"/>
          </w:tcPr>
          <w:p w14:paraId="3ECD0374" w14:textId="11CB065A" w:rsidR="00F027BF" w:rsidRDefault="00F027BF" w:rsidP="00A45E17">
            <w:pPr>
              <w:spacing w:before="0" w:after="40"/>
              <w:rPr>
                <w:highlight w:val="white"/>
              </w:rPr>
            </w:pPr>
            <w:r>
              <w:rPr>
                <w:highlight w:val="white"/>
              </w:rPr>
              <w:t>neg ax</w:t>
            </w:r>
          </w:p>
        </w:tc>
      </w:tr>
      <w:tr w:rsidR="00F027BF" w14:paraId="5DC05509" w14:textId="77777777" w:rsidTr="00654532">
        <w:tc>
          <w:tcPr>
            <w:tcW w:w="1078" w:type="dxa"/>
            <w:vMerge/>
          </w:tcPr>
          <w:p w14:paraId="5B519F82" w14:textId="77777777" w:rsidR="00F027BF" w:rsidRDefault="00F027BF" w:rsidP="00A45E17">
            <w:pPr>
              <w:spacing w:before="0" w:after="40"/>
              <w:rPr>
                <w:highlight w:val="white"/>
              </w:rPr>
            </w:pPr>
          </w:p>
        </w:tc>
        <w:tc>
          <w:tcPr>
            <w:tcW w:w="1236" w:type="dxa"/>
          </w:tcPr>
          <w:p w14:paraId="65611584" w14:textId="4C555832" w:rsidR="00F027BF" w:rsidRDefault="00F027BF" w:rsidP="00A45E17">
            <w:pPr>
              <w:spacing w:before="0" w:after="40"/>
              <w:rPr>
                <w:highlight w:val="white"/>
              </w:rPr>
            </w:pPr>
            <w:r>
              <w:rPr>
                <w:highlight w:val="white"/>
              </w:rPr>
              <w:t>3</w:t>
            </w:r>
          </w:p>
        </w:tc>
        <w:tc>
          <w:tcPr>
            <w:tcW w:w="4979" w:type="dxa"/>
          </w:tcPr>
          <w:p w14:paraId="34BF560B" w14:textId="7563F04E" w:rsidR="00F027BF" w:rsidRDefault="00F027BF" w:rsidP="00A45E17">
            <w:pPr>
              <w:spacing w:before="0" w:after="40"/>
            </w:pPr>
            <w:r w:rsidRPr="005D7FBB">
              <w:t>operator [</w:t>
            </w:r>
            <w:r>
              <w:t>register + offset</w:t>
            </w:r>
            <w:r w:rsidRPr="005D7FBB">
              <w:t>]</w:t>
            </w:r>
          </w:p>
          <w:p w14:paraId="58835A3E" w14:textId="1606CAF6" w:rsidR="00F027BF" w:rsidRDefault="00F027BF" w:rsidP="00A45E17">
            <w:pPr>
              <w:spacing w:before="0" w:after="40"/>
            </w:pPr>
            <w:r w:rsidRPr="005D7FBB">
              <w:t>operator [</w:t>
            </w:r>
            <w:r>
              <w:t>static name + offset</w:t>
            </w:r>
            <w:r w:rsidRPr="005D7FBB">
              <w:t>]</w:t>
            </w:r>
          </w:p>
        </w:tc>
        <w:tc>
          <w:tcPr>
            <w:tcW w:w="2057" w:type="dxa"/>
          </w:tcPr>
          <w:p w14:paraId="6A981848" w14:textId="77777777" w:rsidR="00F027BF" w:rsidRDefault="00F027BF" w:rsidP="00A45E17">
            <w:pPr>
              <w:spacing w:before="0" w:after="40"/>
              <w:rPr>
                <w:highlight w:val="white"/>
              </w:rPr>
            </w:pPr>
            <w:r>
              <w:rPr>
                <w:highlight w:val="white"/>
              </w:rPr>
              <w:t>inc [bp + 2]</w:t>
            </w:r>
          </w:p>
          <w:p w14:paraId="4229EEF0" w14:textId="67E87475" w:rsidR="00F027BF" w:rsidRDefault="00F027BF" w:rsidP="00A45E17">
            <w:pPr>
              <w:spacing w:before="0" w:after="40"/>
              <w:rPr>
                <w:highlight w:val="white"/>
              </w:rPr>
            </w:pPr>
            <w:r>
              <w:rPr>
                <w:highlight w:val="white"/>
              </w:rPr>
              <w:t>dec [stdin + 4]</w:t>
            </w:r>
          </w:p>
        </w:tc>
      </w:tr>
      <w:tr w:rsidR="00F027BF" w14:paraId="474D562A" w14:textId="77777777" w:rsidTr="00654532">
        <w:tc>
          <w:tcPr>
            <w:tcW w:w="1078" w:type="dxa"/>
            <w:vMerge w:val="restart"/>
          </w:tcPr>
          <w:p w14:paraId="3C948CC0" w14:textId="6C911011" w:rsidR="00F027BF" w:rsidRDefault="00F027BF" w:rsidP="00A45E17">
            <w:pPr>
              <w:spacing w:before="0" w:after="40"/>
              <w:rPr>
                <w:highlight w:val="white"/>
              </w:rPr>
            </w:pPr>
            <w:r>
              <w:rPr>
                <w:highlight w:val="white"/>
              </w:rPr>
              <w:t>Binary</w:t>
            </w:r>
          </w:p>
        </w:tc>
        <w:tc>
          <w:tcPr>
            <w:tcW w:w="1236" w:type="dxa"/>
          </w:tcPr>
          <w:p w14:paraId="03EE15B3" w14:textId="1107B631" w:rsidR="00F027BF" w:rsidRDefault="00F027BF" w:rsidP="00A45E17">
            <w:pPr>
              <w:spacing w:before="0" w:after="40"/>
              <w:rPr>
                <w:highlight w:val="white"/>
              </w:rPr>
            </w:pPr>
            <w:r>
              <w:rPr>
                <w:highlight w:val="white"/>
              </w:rPr>
              <w:t>5</w:t>
            </w:r>
          </w:p>
        </w:tc>
        <w:tc>
          <w:tcPr>
            <w:tcW w:w="4979" w:type="dxa"/>
          </w:tcPr>
          <w:p w14:paraId="5FC323D4" w14:textId="1DA50521" w:rsidR="00F027BF" w:rsidRDefault="00F027BF" w:rsidP="00A45E17">
            <w:pPr>
              <w:spacing w:before="0" w:after="40"/>
            </w:pPr>
            <w:r w:rsidRPr="005D7FBB">
              <w:t xml:space="preserve">operator register, </w:t>
            </w:r>
            <w:r>
              <w:t>register</w:t>
            </w:r>
          </w:p>
          <w:p w14:paraId="5C4277DF" w14:textId="5EC27A95" w:rsidR="00F027BF" w:rsidRDefault="00F027BF" w:rsidP="00A45E17">
            <w:pPr>
              <w:spacing w:before="0" w:after="40"/>
            </w:pPr>
            <w:r w:rsidRPr="005D7FBB">
              <w:t xml:space="preserve">operator register, </w:t>
            </w:r>
            <w:r>
              <w:t>static name</w:t>
            </w:r>
          </w:p>
          <w:p w14:paraId="7CFD8983" w14:textId="65E59DCA" w:rsidR="00F027BF" w:rsidRPr="00E5786A" w:rsidRDefault="00F027BF" w:rsidP="00A45E17">
            <w:pPr>
              <w:spacing w:before="0" w:after="40"/>
            </w:pPr>
            <w:r w:rsidRPr="005D7FBB">
              <w:t>operator register,</w:t>
            </w:r>
            <w:r>
              <w:t xml:space="preserve"> integer value</w:t>
            </w:r>
          </w:p>
        </w:tc>
        <w:tc>
          <w:tcPr>
            <w:tcW w:w="2057" w:type="dxa"/>
          </w:tcPr>
          <w:p w14:paraId="25916F30" w14:textId="77777777" w:rsidR="00F027BF" w:rsidRDefault="00F027BF" w:rsidP="00A45E17">
            <w:pPr>
              <w:spacing w:before="0" w:after="40"/>
              <w:rPr>
                <w:highlight w:val="white"/>
              </w:rPr>
            </w:pPr>
            <w:r>
              <w:rPr>
                <w:highlight w:val="white"/>
              </w:rPr>
              <w:t>mov ax, bx</w:t>
            </w:r>
          </w:p>
          <w:p w14:paraId="57633D02" w14:textId="77777777" w:rsidR="00F027BF" w:rsidRDefault="00F027BF" w:rsidP="00A45E17">
            <w:pPr>
              <w:spacing w:before="0" w:after="40"/>
              <w:rPr>
                <w:highlight w:val="white"/>
              </w:rPr>
            </w:pPr>
            <w:r>
              <w:rPr>
                <w:highlight w:val="white"/>
              </w:rPr>
              <w:t>add ax, stdin</w:t>
            </w:r>
          </w:p>
          <w:p w14:paraId="152854E3" w14:textId="77777777" w:rsidR="00F027BF" w:rsidRDefault="00F027BF" w:rsidP="00A45E17">
            <w:pPr>
              <w:spacing w:before="0" w:after="40"/>
              <w:rPr>
                <w:highlight w:val="white"/>
              </w:rPr>
            </w:pPr>
            <w:r>
              <w:rPr>
                <w:highlight w:val="white"/>
              </w:rPr>
              <w:t>sub ax, 123</w:t>
            </w:r>
          </w:p>
        </w:tc>
      </w:tr>
      <w:tr w:rsidR="00F027BF" w14:paraId="39A207DB" w14:textId="77777777" w:rsidTr="00654532">
        <w:tc>
          <w:tcPr>
            <w:tcW w:w="1078" w:type="dxa"/>
            <w:vMerge/>
          </w:tcPr>
          <w:p w14:paraId="56E2C123" w14:textId="77777777" w:rsidR="00F027BF" w:rsidRDefault="00F027BF" w:rsidP="00A45E17">
            <w:pPr>
              <w:spacing w:before="0" w:after="40"/>
              <w:rPr>
                <w:highlight w:val="white"/>
              </w:rPr>
            </w:pPr>
          </w:p>
        </w:tc>
        <w:tc>
          <w:tcPr>
            <w:tcW w:w="1236" w:type="dxa"/>
          </w:tcPr>
          <w:p w14:paraId="7CEF70F5" w14:textId="465EDB1A" w:rsidR="00F027BF" w:rsidRDefault="00F027BF" w:rsidP="00A45E17">
            <w:pPr>
              <w:spacing w:before="0" w:after="40"/>
              <w:rPr>
                <w:highlight w:val="white"/>
              </w:rPr>
            </w:pPr>
            <w:r>
              <w:rPr>
                <w:highlight w:val="white"/>
              </w:rPr>
              <w:t>6</w:t>
            </w:r>
          </w:p>
        </w:tc>
        <w:tc>
          <w:tcPr>
            <w:tcW w:w="4979" w:type="dxa"/>
          </w:tcPr>
          <w:p w14:paraId="08CD4FD5" w14:textId="34E32B4B" w:rsidR="00F027BF" w:rsidRDefault="00F027BF" w:rsidP="00A45E17">
            <w:pPr>
              <w:spacing w:before="0" w:after="40"/>
            </w:pPr>
            <w:r w:rsidRPr="005D7FBB">
              <w:t>operator [</w:t>
            </w:r>
            <w:r>
              <w:t>register + offset</w:t>
            </w:r>
            <w:r w:rsidRPr="005D7FBB">
              <w:t xml:space="preserve">], </w:t>
            </w:r>
            <w:r>
              <w:t>register</w:t>
            </w:r>
          </w:p>
          <w:p w14:paraId="477C565A" w14:textId="0A00BF15" w:rsidR="00F027BF" w:rsidRDefault="00F027BF" w:rsidP="00A45E17">
            <w:pPr>
              <w:spacing w:before="0" w:after="40"/>
            </w:pPr>
            <w:r w:rsidRPr="005D7FBB">
              <w:t>operator [</w:t>
            </w:r>
            <w:r>
              <w:t>register + offset</w:t>
            </w:r>
            <w:r w:rsidRPr="005D7FBB">
              <w:t xml:space="preserve">], </w:t>
            </w:r>
            <w:r>
              <w:t>static name</w:t>
            </w:r>
          </w:p>
          <w:p w14:paraId="0809887A" w14:textId="59AF2C25" w:rsidR="00F027BF" w:rsidRDefault="00F027BF" w:rsidP="00A45E17">
            <w:pPr>
              <w:spacing w:before="0" w:after="40"/>
            </w:pPr>
            <w:r w:rsidRPr="005D7FBB">
              <w:t>operator [</w:t>
            </w:r>
            <w:r>
              <w:t>register + offset</w:t>
            </w:r>
            <w:r w:rsidRPr="005D7FBB">
              <w:t xml:space="preserve">], </w:t>
            </w:r>
            <w:r>
              <w:t>integer value</w:t>
            </w:r>
          </w:p>
          <w:p w14:paraId="70C55243" w14:textId="303D6507" w:rsidR="00F027BF" w:rsidRDefault="00F027BF" w:rsidP="00A45E17">
            <w:pPr>
              <w:spacing w:before="0" w:after="40"/>
            </w:pPr>
            <w:r w:rsidRPr="005D7FBB">
              <w:t>operator [</w:t>
            </w:r>
            <w:r>
              <w:t>static name + offset</w:t>
            </w:r>
            <w:r w:rsidRPr="005D7FBB">
              <w:t xml:space="preserve">], </w:t>
            </w:r>
            <w:r>
              <w:t>register</w:t>
            </w:r>
          </w:p>
          <w:p w14:paraId="5CF1B90B" w14:textId="3E59925D" w:rsidR="00F027BF" w:rsidRDefault="00F027BF" w:rsidP="00A45E17">
            <w:pPr>
              <w:spacing w:before="0" w:after="40"/>
            </w:pPr>
            <w:r w:rsidRPr="005D7FBB">
              <w:t>operator [</w:t>
            </w:r>
            <w:r>
              <w:t>static name + offset</w:t>
            </w:r>
            <w:r w:rsidRPr="005D7FBB">
              <w:t xml:space="preserve">], </w:t>
            </w:r>
            <w:r>
              <w:t>static name</w:t>
            </w:r>
          </w:p>
          <w:p w14:paraId="4054B9A1" w14:textId="0D50C4F1" w:rsidR="00F027BF" w:rsidRPr="00A63B27" w:rsidRDefault="00F027BF" w:rsidP="00A45E17">
            <w:pPr>
              <w:spacing w:before="0" w:after="40"/>
            </w:pPr>
            <w:r w:rsidRPr="005D7FBB">
              <w:t>operator [</w:t>
            </w:r>
            <w:r>
              <w:t>static name + offset</w:t>
            </w:r>
            <w:r w:rsidRPr="005D7FBB">
              <w:t xml:space="preserve">], </w:t>
            </w:r>
            <w:r>
              <w:t>integer value</w:t>
            </w:r>
          </w:p>
        </w:tc>
        <w:tc>
          <w:tcPr>
            <w:tcW w:w="2057" w:type="dxa"/>
          </w:tcPr>
          <w:p w14:paraId="0D623F24" w14:textId="77777777" w:rsidR="00F027BF" w:rsidRDefault="00F027BF" w:rsidP="00A45E17">
            <w:pPr>
              <w:spacing w:before="0" w:after="40"/>
              <w:rPr>
                <w:highlight w:val="white"/>
              </w:rPr>
            </w:pPr>
            <w:r>
              <w:rPr>
                <w:highlight w:val="white"/>
              </w:rPr>
              <w:t>mov [bp + 2], bx</w:t>
            </w:r>
          </w:p>
          <w:p w14:paraId="0D1CFFE7" w14:textId="77777777" w:rsidR="00F027BF" w:rsidRDefault="00F027BF" w:rsidP="00A45E17">
            <w:pPr>
              <w:spacing w:before="0" w:after="40"/>
              <w:rPr>
                <w:highlight w:val="white"/>
              </w:rPr>
            </w:pPr>
            <w:r>
              <w:rPr>
                <w:highlight w:val="white"/>
              </w:rPr>
              <w:t>add [bp + 2], stdin</w:t>
            </w:r>
          </w:p>
          <w:p w14:paraId="2C9200C2" w14:textId="77777777" w:rsidR="00F027BF" w:rsidRDefault="00F027BF" w:rsidP="00A45E17">
            <w:pPr>
              <w:spacing w:before="0" w:after="40"/>
              <w:rPr>
                <w:highlight w:val="white"/>
              </w:rPr>
            </w:pPr>
            <w:r>
              <w:rPr>
                <w:highlight w:val="white"/>
              </w:rPr>
              <w:t>sub [bp + 2], 123</w:t>
            </w:r>
          </w:p>
          <w:p w14:paraId="7833E305" w14:textId="77777777" w:rsidR="00F027BF" w:rsidRDefault="00F027BF" w:rsidP="00A45E17">
            <w:pPr>
              <w:spacing w:before="0" w:after="40"/>
              <w:rPr>
                <w:highlight w:val="white"/>
              </w:rPr>
            </w:pPr>
            <w:r>
              <w:rPr>
                <w:highlight w:val="white"/>
              </w:rPr>
              <w:t>mov [stdin + 4], bx</w:t>
            </w:r>
          </w:p>
          <w:p w14:paraId="79994121" w14:textId="77777777" w:rsidR="00F027BF" w:rsidRDefault="00F027BF" w:rsidP="00A45E17">
            <w:pPr>
              <w:spacing w:before="0" w:after="40"/>
              <w:rPr>
                <w:highlight w:val="white"/>
              </w:rPr>
            </w:pPr>
            <w:r>
              <w:rPr>
                <w:highlight w:val="white"/>
              </w:rPr>
              <w:t>add [stdin + 4], stdin</w:t>
            </w:r>
          </w:p>
          <w:p w14:paraId="07649B2F" w14:textId="77777777" w:rsidR="00F027BF" w:rsidRDefault="00F027BF" w:rsidP="00A45E17">
            <w:pPr>
              <w:spacing w:before="0" w:after="40"/>
              <w:rPr>
                <w:highlight w:val="white"/>
              </w:rPr>
            </w:pPr>
            <w:r>
              <w:rPr>
                <w:highlight w:val="white"/>
              </w:rPr>
              <w:t>sub [stdin + 4], 123</w:t>
            </w:r>
          </w:p>
        </w:tc>
      </w:tr>
      <w:tr w:rsidR="00F027BF" w14:paraId="53C0DF47" w14:textId="77777777" w:rsidTr="00654532">
        <w:tc>
          <w:tcPr>
            <w:tcW w:w="1078" w:type="dxa"/>
            <w:vMerge/>
          </w:tcPr>
          <w:p w14:paraId="439F8E28" w14:textId="77777777" w:rsidR="00F027BF" w:rsidRDefault="00F027BF" w:rsidP="00A45E17">
            <w:pPr>
              <w:spacing w:before="0" w:after="40"/>
              <w:rPr>
                <w:highlight w:val="white"/>
              </w:rPr>
            </w:pPr>
          </w:p>
        </w:tc>
        <w:tc>
          <w:tcPr>
            <w:tcW w:w="1236" w:type="dxa"/>
          </w:tcPr>
          <w:p w14:paraId="181435BA" w14:textId="50BA8F1E" w:rsidR="00F027BF" w:rsidRDefault="00F027BF" w:rsidP="00A45E17">
            <w:pPr>
              <w:spacing w:before="0" w:after="40"/>
              <w:rPr>
                <w:highlight w:val="white"/>
              </w:rPr>
            </w:pPr>
            <w:r>
              <w:rPr>
                <w:highlight w:val="white"/>
              </w:rPr>
              <w:t>6</w:t>
            </w:r>
          </w:p>
        </w:tc>
        <w:tc>
          <w:tcPr>
            <w:tcW w:w="4979" w:type="dxa"/>
          </w:tcPr>
          <w:p w14:paraId="5A5DD9E4" w14:textId="6EA00C24" w:rsidR="00F027BF" w:rsidRDefault="00F027BF" w:rsidP="00A45E17">
            <w:pPr>
              <w:spacing w:before="0" w:after="40"/>
            </w:pPr>
            <w:r w:rsidRPr="005D7FBB">
              <w:t xml:space="preserve">operator </w:t>
            </w:r>
            <w:r>
              <w:t xml:space="preserve">register, </w:t>
            </w:r>
            <w:r w:rsidRPr="005D7FBB">
              <w:t>[</w:t>
            </w:r>
            <w:r>
              <w:t>register + offset</w:t>
            </w:r>
            <w:r w:rsidRPr="005D7FBB">
              <w:t>]</w:t>
            </w:r>
          </w:p>
          <w:p w14:paraId="5D7CD7F1" w14:textId="0CFEC2EF" w:rsidR="00F027BF" w:rsidRPr="00840C24" w:rsidRDefault="00F027BF" w:rsidP="00A45E17">
            <w:pPr>
              <w:spacing w:before="0" w:after="40"/>
            </w:pPr>
            <w:r w:rsidRPr="005D7FBB">
              <w:t xml:space="preserve">operator </w:t>
            </w:r>
            <w:r>
              <w:t xml:space="preserve">register, </w:t>
            </w:r>
            <w:r w:rsidRPr="005D7FBB">
              <w:t>[</w:t>
            </w:r>
            <w:r>
              <w:t>static name + offset</w:t>
            </w:r>
            <w:r w:rsidRPr="005D7FBB">
              <w:t>]</w:t>
            </w:r>
          </w:p>
        </w:tc>
        <w:tc>
          <w:tcPr>
            <w:tcW w:w="2057" w:type="dxa"/>
          </w:tcPr>
          <w:p w14:paraId="197529C5" w14:textId="77777777" w:rsidR="00F027BF" w:rsidRDefault="00F027BF" w:rsidP="00A45E17">
            <w:pPr>
              <w:spacing w:before="0" w:after="40"/>
              <w:rPr>
                <w:highlight w:val="white"/>
              </w:rPr>
            </w:pPr>
            <w:r>
              <w:rPr>
                <w:highlight w:val="white"/>
              </w:rPr>
              <w:t>mov ax, [bp + 2]</w:t>
            </w:r>
          </w:p>
          <w:p w14:paraId="3ED02FA7" w14:textId="77777777" w:rsidR="00F027BF" w:rsidRDefault="00F027BF" w:rsidP="00A45E17">
            <w:pPr>
              <w:spacing w:before="0" w:after="40"/>
              <w:rPr>
                <w:highlight w:val="white"/>
              </w:rPr>
            </w:pPr>
            <w:r>
              <w:rPr>
                <w:highlight w:val="white"/>
              </w:rPr>
              <w:t>add ax, [stdin +4]</w:t>
            </w:r>
          </w:p>
        </w:tc>
      </w:tr>
    </w:tbl>
    <w:p w14:paraId="78FE1025" w14:textId="77777777" w:rsidR="00097076" w:rsidRPr="00097076" w:rsidRDefault="00097076" w:rsidP="00097076">
      <w:pPr>
        <w:pStyle w:val="Code"/>
        <w:rPr>
          <w:highlight w:val="white"/>
        </w:rPr>
      </w:pPr>
    </w:p>
    <w:p w14:paraId="7C66D23D" w14:textId="0C8192B1" w:rsidR="00A12F90" w:rsidRPr="00F259DA" w:rsidRDefault="00744609" w:rsidP="00A12F90">
      <w:pPr>
        <w:rPr>
          <w:highlight w:val="white"/>
        </w:rPr>
      </w:pPr>
      <w:r>
        <w:rPr>
          <w:highlight w:val="white"/>
        </w:rPr>
        <w:t>In case of a nullary operator, we simply return its name.</w:t>
      </w:r>
    </w:p>
    <w:p w14:paraId="0F49C0C6" w14:textId="77777777" w:rsidR="00BB1C53" w:rsidRPr="00BB1C53" w:rsidRDefault="00BB1C53" w:rsidP="00BB1C53">
      <w:pPr>
        <w:pStyle w:val="Code"/>
        <w:rPr>
          <w:highlight w:val="white"/>
        </w:rPr>
      </w:pPr>
      <w:r w:rsidRPr="00BB1C53">
        <w:rPr>
          <w:highlight w:val="white"/>
        </w:rPr>
        <w:t xml:space="preserve">      if (IsNullary()) {</w:t>
      </w:r>
    </w:p>
    <w:p w14:paraId="76348D9C" w14:textId="77777777" w:rsidR="00BB1C53" w:rsidRPr="00BB1C53" w:rsidRDefault="00BB1C53" w:rsidP="00BB1C53">
      <w:pPr>
        <w:pStyle w:val="Code"/>
        <w:rPr>
          <w:highlight w:val="white"/>
        </w:rPr>
      </w:pPr>
      <w:r w:rsidRPr="00BB1C53">
        <w:rPr>
          <w:highlight w:val="white"/>
        </w:rPr>
        <w:t xml:space="preserve">        return "\t" + operatorName;</w:t>
      </w:r>
    </w:p>
    <w:p w14:paraId="5929941A" w14:textId="77777777" w:rsidR="00BB1C53" w:rsidRPr="00BB1C53" w:rsidRDefault="00BB1C53" w:rsidP="00BB1C53">
      <w:pPr>
        <w:pStyle w:val="Code"/>
        <w:rPr>
          <w:highlight w:val="white"/>
        </w:rPr>
      </w:pPr>
      <w:r w:rsidRPr="00BB1C53">
        <w:rPr>
          <w:highlight w:val="white"/>
        </w:rPr>
        <w:t xml:space="preserve">      }</w:t>
      </w:r>
    </w:p>
    <w:p w14:paraId="6F57E108" w14:textId="77777777" w:rsidR="00AE6BCE" w:rsidRDefault="00117715" w:rsidP="00AE6BCE">
      <w:pPr>
        <w:rPr>
          <w:highlight w:val="white"/>
        </w:rPr>
      </w:pPr>
      <w:r>
        <w:rPr>
          <w:highlight w:val="white"/>
        </w:rPr>
        <w:t>U</w:t>
      </w:r>
      <w:r w:rsidR="00A12F90">
        <w:rPr>
          <w:highlight w:val="white"/>
        </w:rPr>
        <w:t xml:space="preserve">nary operations </w:t>
      </w:r>
      <w:r w:rsidR="00244FA5">
        <w:rPr>
          <w:highlight w:val="white"/>
        </w:rPr>
        <w:t xml:space="preserve">of category </w:t>
      </w:r>
      <w:r>
        <w:rPr>
          <w:highlight w:val="white"/>
        </w:rPr>
        <w:t>two and three</w:t>
      </w:r>
      <w:r w:rsidR="00244FA5">
        <w:rPr>
          <w:highlight w:val="white"/>
        </w:rPr>
        <w:t>, where the operand is an address</w:t>
      </w:r>
      <w:r w:rsidR="00F8051B">
        <w:rPr>
          <w:highlight w:val="white"/>
        </w:rPr>
        <w:t xml:space="preserve"> or a register. In case of an address, the first operand is a register or a string (static name), the second operand is an integer (offset), and the third operand is null. </w:t>
      </w:r>
      <w:r w:rsidR="00AE6BCE">
        <w:rPr>
          <w:highlight w:val="white"/>
        </w:rPr>
        <w:t>In case of a register, the second and third operands are null.</w:t>
      </w:r>
    </w:p>
    <w:p w14:paraId="1209996C" w14:textId="77777777" w:rsidR="00744609" w:rsidRPr="00744609" w:rsidRDefault="00744609" w:rsidP="00744609">
      <w:pPr>
        <w:pStyle w:val="Code"/>
        <w:rPr>
          <w:highlight w:val="white"/>
        </w:rPr>
      </w:pPr>
      <w:r w:rsidRPr="00744609">
        <w:rPr>
          <w:highlight w:val="white"/>
        </w:rPr>
        <w:t xml:space="preserve">      else if (IsUnary()) {</w:t>
      </w:r>
    </w:p>
    <w:p w14:paraId="273FB54E" w14:textId="77777777" w:rsidR="00744609" w:rsidRPr="00744609" w:rsidRDefault="00744609" w:rsidP="00744609">
      <w:pPr>
        <w:pStyle w:val="Code"/>
        <w:rPr>
          <w:highlight w:val="white"/>
        </w:rPr>
      </w:pPr>
      <w:r w:rsidRPr="00744609">
        <w:rPr>
          <w:highlight w:val="white"/>
        </w:rPr>
        <w:t xml:space="preserve">        if (((operand0 is Register) || (operand0 is string)) &amp;&amp;</w:t>
      </w:r>
    </w:p>
    <w:p w14:paraId="521B37D8" w14:textId="77777777" w:rsidR="00744609" w:rsidRPr="00744609" w:rsidRDefault="00744609" w:rsidP="00744609">
      <w:pPr>
        <w:pStyle w:val="Code"/>
        <w:rPr>
          <w:highlight w:val="white"/>
        </w:rPr>
      </w:pPr>
      <w:r w:rsidRPr="00744609">
        <w:rPr>
          <w:highlight w:val="white"/>
        </w:rPr>
        <w:t xml:space="preserve">                 (operand1 is int) &amp;&amp; (operand2 == null)) {</w:t>
      </w:r>
    </w:p>
    <w:p w14:paraId="793A3062" w14:textId="77777777" w:rsidR="00744609" w:rsidRPr="00744609" w:rsidRDefault="00744609" w:rsidP="00744609">
      <w:pPr>
        <w:pStyle w:val="Code"/>
        <w:rPr>
          <w:highlight w:val="white"/>
        </w:rPr>
      </w:pPr>
      <w:r w:rsidRPr="00744609">
        <w:rPr>
          <w:highlight w:val="white"/>
        </w:rPr>
        <w:t xml:space="preserve">          return "\t" + operatorName + " [" + operand0 +</w:t>
      </w:r>
    </w:p>
    <w:p w14:paraId="485F146A" w14:textId="77777777" w:rsidR="00744609" w:rsidRPr="00744609" w:rsidRDefault="00744609" w:rsidP="00744609">
      <w:pPr>
        <w:pStyle w:val="Code"/>
        <w:rPr>
          <w:highlight w:val="white"/>
        </w:rPr>
      </w:pPr>
      <w:r w:rsidRPr="00744609">
        <w:rPr>
          <w:highlight w:val="white"/>
        </w:rPr>
        <w:t xml:space="preserve">                 WithSign(operand1) + "]";</w:t>
      </w:r>
    </w:p>
    <w:p w14:paraId="029F073F" w14:textId="77777777" w:rsidR="00744609" w:rsidRPr="00744609" w:rsidRDefault="00744609" w:rsidP="00744609">
      <w:pPr>
        <w:pStyle w:val="Code"/>
        <w:rPr>
          <w:highlight w:val="white"/>
        </w:rPr>
      </w:pPr>
      <w:r w:rsidRPr="00744609">
        <w:rPr>
          <w:highlight w:val="white"/>
        </w:rPr>
        <w:t xml:space="preserve">        }</w:t>
      </w:r>
    </w:p>
    <w:p w14:paraId="364AE613" w14:textId="1B90EBB1" w:rsidR="00744609" w:rsidRPr="00744609" w:rsidRDefault="00744609" w:rsidP="00744609">
      <w:pPr>
        <w:pStyle w:val="Code"/>
        <w:rPr>
          <w:highlight w:val="white"/>
        </w:rPr>
      </w:pPr>
      <w:r w:rsidRPr="00744609">
        <w:rPr>
          <w:highlight w:val="white"/>
        </w:rPr>
        <w:lastRenderedPageBreak/>
        <w:t xml:space="preserve">        else if ((operand0 is Register) &amp;&amp; (operand1 == null) &amp;&amp;</w:t>
      </w:r>
    </w:p>
    <w:p w14:paraId="72694370" w14:textId="77777777" w:rsidR="00744609" w:rsidRPr="00744609" w:rsidRDefault="00744609" w:rsidP="00744609">
      <w:pPr>
        <w:pStyle w:val="Code"/>
        <w:rPr>
          <w:highlight w:val="white"/>
        </w:rPr>
      </w:pPr>
      <w:r w:rsidRPr="00744609">
        <w:rPr>
          <w:highlight w:val="white"/>
        </w:rPr>
        <w:t xml:space="preserve">                 (operand2 == null)) {</w:t>
      </w:r>
    </w:p>
    <w:p w14:paraId="64ED8C44" w14:textId="77777777" w:rsidR="00744609" w:rsidRPr="00744609" w:rsidRDefault="00744609" w:rsidP="00744609">
      <w:pPr>
        <w:pStyle w:val="Code"/>
        <w:rPr>
          <w:highlight w:val="white"/>
        </w:rPr>
      </w:pPr>
      <w:r w:rsidRPr="00744609">
        <w:rPr>
          <w:highlight w:val="white"/>
        </w:rPr>
        <w:t xml:space="preserve">          return "\t" + operatorName + " " + operand0;</w:t>
      </w:r>
    </w:p>
    <w:p w14:paraId="082AF65B" w14:textId="77777777" w:rsidR="00744609" w:rsidRPr="00744609" w:rsidRDefault="00744609" w:rsidP="00744609">
      <w:pPr>
        <w:pStyle w:val="Code"/>
        <w:rPr>
          <w:highlight w:val="white"/>
        </w:rPr>
      </w:pPr>
      <w:r w:rsidRPr="00744609">
        <w:rPr>
          <w:highlight w:val="white"/>
        </w:rPr>
        <w:t xml:space="preserve">        }</w:t>
      </w:r>
    </w:p>
    <w:p w14:paraId="3000D057" w14:textId="73D6D879" w:rsidR="00832410" w:rsidRPr="00BA028E" w:rsidRDefault="00BC3573" w:rsidP="00832410">
      <w:pPr>
        <w:rPr>
          <w:b/>
          <w:noProof/>
        </w:rPr>
      </w:pPr>
      <w:r>
        <w:rPr>
          <w:highlight w:val="white"/>
        </w:rPr>
        <w:t>Next</w:t>
      </w:r>
      <w:r w:rsidR="000C1583">
        <w:rPr>
          <w:highlight w:val="white"/>
        </w:rPr>
        <w:t>,</w:t>
      </w:r>
      <w:r>
        <w:rPr>
          <w:highlight w:val="white"/>
        </w:rPr>
        <w:t xml:space="preserve"> we handle </w:t>
      </w:r>
      <w:r w:rsidR="000C1583">
        <w:rPr>
          <w:highlight w:val="white"/>
        </w:rPr>
        <w:t>binary</w:t>
      </w:r>
      <w:r>
        <w:rPr>
          <w:highlight w:val="white"/>
        </w:rPr>
        <w:t xml:space="preserve"> opera</w:t>
      </w:r>
      <w:r w:rsidR="000C1583">
        <w:rPr>
          <w:highlight w:val="white"/>
        </w:rPr>
        <w:t xml:space="preserve">tions. </w:t>
      </w:r>
      <w:r w:rsidR="006F6581">
        <w:rPr>
          <w:highlight w:val="white"/>
        </w:rPr>
        <w:t xml:space="preserve">In category </w:t>
      </w:r>
      <w:r w:rsidR="00F60D27">
        <w:rPr>
          <w:highlight w:val="white"/>
        </w:rPr>
        <w:t>four</w:t>
      </w:r>
      <w:r w:rsidR="006F6581">
        <w:rPr>
          <w:highlight w:val="white"/>
        </w:rPr>
        <w:t>, the first operand is a register</w:t>
      </w:r>
      <w:r w:rsidR="003874C8">
        <w:rPr>
          <w:highlight w:val="white"/>
        </w:rPr>
        <w:t xml:space="preserve"> and </w:t>
      </w:r>
      <w:r w:rsidR="006F6581">
        <w:rPr>
          <w:highlight w:val="white"/>
        </w:rPr>
        <w:t>the second operand</w:t>
      </w:r>
      <w:r w:rsidR="006112F5">
        <w:rPr>
          <w:highlight w:val="white"/>
        </w:rPr>
        <w:t xml:space="preserve"> is a </w:t>
      </w:r>
      <w:r w:rsidR="003874C8">
        <w:rPr>
          <w:highlight w:val="white"/>
        </w:rPr>
        <w:t xml:space="preserve">register, a </w:t>
      </w:r>
      <w:r w:rsidR="006112F5">
        <w:rPr>
          <w:highlight w:val="white"/>
        </w:rPr>
        <w:t xml:space="preserve">string (static name), </w:t>
      </w:r>
      <w:r w:rsidR="003874C8">
        <w:rPr>
          <w:highlight w:val="white"/>
        </w:rPr>
        <w:t xml:space="preserve">or a </w:t>
      </w:r>
      <w:r w:rsidR="003874C8" w:rsidRPr="002313BB">
        <w:rPr>
          <w:rStyle w:val="KeyWord0"/>
          <w:highlight w:val="white"/>
        </w:rPr>
        <w:t>BigInteger</w:t>
      </w:r>
      <w:r w:rsidR="003874C8">
        <w:rPr>
          <w:highlight w:val="white"/>
        </w:rPr>
        <w:t xml:space="preserve"> (integer value).</w:t>
      </w:r>
    </w:p>
    <w:p w14:paraId="078B1010" w14:textId="77777777" w:rsidR="00F9114B" w:rsidRPr="00F9114B" w:rsidRDefault="00F9114B" w:rsidP="00F9114B">
      <w:pPr>
        <w:pStyle w:val="Code"/>
        <w:rPr>
          <w:highlight w:val="white"/>
        </w:rPr>
      </w:pPr>
      <w:r w:rsidRPr="00F9114B">
        <w:rPr>
          <w:highlight w:val="white"/>
        </w:rPr>
        <w:t xml:space="preserve">      else if (IsBinary()) {</w:t>
      </w:r>
    </w:p>
    <w:p w14:paraId="0ADAE3AD" w14:textId="77777777" w:rsidR="003F0CBB" w:rsidRPr="003F0CBB" w:rsidRDefault="003F0CBB" w:rsidP="003F0CBB">
      <w:pPr>
        <w:pStyle w:val="Code"/>
        <w:rPr>
          <w:highlight w:val="white"/>
        </w:rPr>
      </w:pPr>
      <w:r w:rsidRPr="003F0CBB">
        <w:rPr>
          <w:highlight w:val="white"/>
        </w:rPr>
        <w:t xml:space="preserve">        if ((operand0 is Register) &amp;&amp; ((operand1 is Register) ||</w:t>
      </w:r>
    </w:p>
    <w:p w14:paraId="0A5D28EF" w14:textId="77777777" w:rsidR="003F0CBB" w:rsidRPr="003F0CBB" w:rsidRDefault="003F0CBB" w:rsidP="003F0CBB">
      <w:pPr>
        <w:pStyle w:val="Code"/>
        <w:rPr>
          <w:highlight w:val="white"/>
        </w:rPr>
      </w:pPr>
      <w:r w:rsidRPr="003F0CBB">
        <w:rPr>
          <w:highlight w:val="white"/>
        </w:rPr>
        <w:t xml:space="preserve">            (operand1 is string) || (operand1 is BigInteger)) &amp;&amp;</w:t>
      </w:r>
    </w:p>
    <w:p w14:paraId="32F81E6F" w14:textId="77777777" w:rsidR="003F0CBB" w:rsidRPr="003F0CBB" w:rsidRDefault="003F0CBB" w:rsidP="003F0CBB">
      <w:pPr>
        <w:pStyle w:val="Code"/>
        <w:rPr>
          <w:highlight w:val="white"/>
        </w:rPr>
      </w:pPr>
      <w:r w:rsidRPr="003F0CBB">
        <w:rPr>
          <w:highlight w:val="white"/>
        </w:rPr>
        <w:t xml:space="preserve">            (operand2 == null)) {</w:t>
      </w:r>
    </w:p>
    <w:p w14:paraId="73B45858" w14:textId="77777777" w:rsidR="003F0CBB" w:rsidRPr="003F0CBB" w:rsidRDefault="003F0CBB" w:rsidP="003F0CBB">
      <w:pPr>
        <w:pStyle w:val="Code"/>
        <w:rPr>
          <w:highlight w:val="white"/>
        </w:rPr>
      </w:pPr>
      <w:r w:rsidRPr="003F0CBB">
        <w:rPr>
          <w:highlight w:val="white"/>
        </w:rPr>
        <w:t xml:space="preserve">          Assert.ErrorXXX(!(operand0 is string));</w:t>
      </w:r>
    </w:p>
    <w:p w14:paraId="68AE27DF" w14:textId="77777777" w:rsidR="003F0CBB" w:rsidRPr="003F0CBB" w:rsidRDefault="003F0CBB" w:rsidP="003F0CBB">
      <w:pPr>
        <w:pStyle w:val="Code"/>
        <w:rPr>
          <w:highlight w:val="white"/>
        </w:rPr>
      </w:pPr>
      <w:r w:rsidRPr="003F0CBB">
        <w:rPr>
          <w:highlight w:val="white"/>
        </w:rPr>
        <w:t xml:space="preserve">          return "\t" + operatorName + " " + operand0 + ", " + operand1;</w:t>
      </w:r>
    </w:p>
    <w:p w14:paraId="7C3C723F" w14:textId="77777777" w:rsidR="003F0CBB" w:rsidRPr="003F0CBB" w:rsidRDefault="003F0CBB" w:rsidP="003F0CBB">
      <w:pPr>
        <w:pStyle w:val="Code"/>
        <w:rPr>
          <w:highlight w:val="white"/>
        </w:rPr>
      </w:pPr>
      <w:r w:rsidRPr="003F0CBB">
        <w:rPr>
          <w:highlight w:val="white"/>
        </w:rPr>
        <w:t xml:space="preserve">        }</w:t>
      </w:r>
    </w:p>
    <w:p w14:paraId="6DFBB3A7" w14:textId="27963505" w:rsidR="007C4F8F" w:rsidRPr="00BA028E" w:rsidRDefault="007C4F8F" w:rsidP="007C4F8F">
      <w:pPr>
        <w:rPr>
          <w:b/>
          <w:noProof/>
        </w:rPr>
      </w:pPr>
      <w:r>
        <w:rPr>
          <w:highlight w:val="white"/>
        </w:rPr>
        <w:t xml:space="preserve">In category </w:t>
      </w:r>
      <w:r w:rsidR="000708FA">
        <w:rPr>
          <w:highlight w:val="white"/>
        </w:rPr>
        <w:t>five</w:t>
      </w:r>
      <w:r>
        <w:rPr>
          <w:highlight w:val="white"/>
        </w:rPr>
        <w:t xml:space="preserve">, the first operand is a register or a string (static name), the second operand is an integer (offset), and the third operand is register, a string (static name), or a </w:t>
      </w:r>
      <w:r w:rsidRPr="002313BB">
        <w:rPr>
          <w:rStyle w:val="KeyWord0"/>
          <w:highlight w:val="white"/>
        </w:rPr>
        <w:t>BigInteger</w:t>
      </w:r>
      <w:r>
        <w:rPr>
          <w:highlight w:val="white"/>
        </w:rPr>
        <w:t xml:space="preserve"> (integer value).</w:t>
      </w:r>
    </w:p>
    <w:p w14:paraId="3A484186" w14:textId="77777777" w:rsidR="009C3AAD" w:rsidRPr="009C3AAD" w:rsidRDefault="009C3AAD" w:rsidP="009C3AAD">
      <w:pPr>
        <w:pStyle w:val="Code"/>
        <w:rPr>
          <w:highlight w:val="white"/>
        </w:rPr>
      </w:pPr>
      <w:r w:rsidRPr="009C3AAD">
        <w:rPr>
          <w:highlight w:val="white"/>
        </w:rPr>
        <w:t xml:space="preserve">        else if (((operand0 is Register) || (operand0 is string)) &amp;&amp;</w:t>
      </w:r>
    </w:p>
    <w:p w14:paraId="01067E30" w14:textId="77777777" w:rsidR="009C3AAD" w:rsidRPr="009C3AAD" w:rsidRDefault="009C3AAD" w:rsidP="009C3AAD">
      <w:pPr>
        <w:pStyle w:val="Code"/>
        <w:rPr>
          <w:highlight w:val="white"/>
        </w:rPr>
      </w:pPr>
      <w:r w:rsidRPr="009C3AAD">
        <w:rPr>
          <w:highlight w:val="white"/>
        </w:rPr>
        <w:t xml:space="preserve">                 (operand1 is int) &amp;&amp; ((operand2 is Register) ||</w:t>
      </w:r>
    </w:p>
    <w:p w14:paraId="71239601" w14:textId="77777777" w:rsidR="009C3AAD" w:rsidRPr="009C3AAD" w:rsidRDefault="009C3AAD" w:rsidP="009C3AAD">
      <w:pPr>
        <w:pStyle w:val="Code"/>
        <w:rPr>
          <w:highlight w:val="white"/>
        </w:rPr>
      </w:pPr>
      <w:r w:rsidRPr="009C3AAD">
        <w:rPr>
          <w:highlight w:val="white"/>
        </w:rPr>
        <w:t xml:space="preserve">                  (operand2 is string) || (operand2 is BigInteger))) {</w:t>
      </w:r>
    </w:p>
    <w:p w14:paraId="7D3EA8C2" w14:textId="77777777" w:rsidR="009C3AAD" w:rsidRPr="009C3AAD" w:rsidRDefault="009C3AAD" w:rsidP="009C3AAD">
      <w:pPr>
        <w:pStyle w:val="Code"/>
        <w:rPr>
          <w:highlight w:val="white"/>
        </w:rPr>
      </w:pPr>
      <w:r w:rsidRPr="009C3AAD">
        <w:rPr>
          <w:highlight w:val="white"/>
        </w:rPr>
        <w:t xml:space="preserve">          return "\t" + operatorName +</w:t>
      </w:r>
    </w:p>
    <w:p w14:paraId="67DD24B8" w14:textId="77777777" w:rsidR="009C3AAD" w:rsidRPr="009C3AAD" w:rsidRDefault="009C3AAD" w:rsidP="009C3AAD">
      <w:pPr>
        <w:pStyle w:val="Code"/>
        <w:rPr>
          <w:highlight w:val="white"/>
        </w:rPr>
      </w:pPr>
      <w:r w:rsidRPr="009C3AAD">
        <w:rPr>
          <w:highlight w:val="white"/>
        </w:rPr>
        <w:t xml:space="preserve">                 " [" + operand0 + WithSign(operand1) + "], " + operand2;</w:t>
      </w:r>
    </w:p>
    <w:p w14:paraId="29D685A1" w14:textId="77777777" w:rsidR="009C3AAD" w:rsidRPr="009C3AAD" w:rsidRDefault="009C3AAD" w:rsidP="009C3AAD">
      <w:pPr>
        <w:pStyle w:val="Code"/>
        <w:rPr>
          <w:highlight w:val="white"/>
        </w:rPr>
      </w:pPr>
      <w:r w:rsidRPr="009C3AAD">
        <w:rPr>
          <w:highlight w:val="white"/>
        </w:rPr>
        <w:t xml:space="preserve">        }</w:t>
      </w:r>
    </w:p>
    <w:p w14:paraId="12E033C0" w14:textId="744B58E1" w:rsidR="000708FA" w:rsidRPr="00BA028E" w:rsidRDefault="000708FA" w:rsidP="000708FA">
      <w:pPr>
        <w:rPr>
          <w:b/>
          <w:noProof/>
        </w:rPr>
      </w:pPr>
      <w:r>
        <w:rPr>
          <w:highlight w:val="white"/>
        </w:rPr>
        <w:t>In category six, the first operand is a register, the second operand is register or string (static name), and the third operand is an integer (offset).</w:t>
      </w:r>
    </w:p>
    <w:p w14:paraId="3E2E17E7" w14:textId="77777777" w:rsidR="000708FA" w:rsidRPr="003F0CBB" w:rsidRDefault="000708FA" w:rsidP="000708FA">
      <w:pPr>
        <w:pStyle w:val="Code"/>
        <w:rPr>
          <w:highlight w:val="white"/>
        </w:rPr>
      </w:pPr>
      <w:r w:rsidRPr="003F0CBB">
        <w:rPr>
          <w:highlight w:val="white"/>
        </w:rPr>
        <w:t xml:space="preserve">        else if ((operand0 is Register) &amp;&amp; ((operand1 is Register) ||</w:t>
      </w:r>
    </w:p>
    <w:p w14:paraId="0957D9E1" w14:textId="77777777" w:rsidR="000708FA" w:rsidRPr="003F0CBB" w:rsidRDefault="000708FA" w:rsidP="000708FA">
      <w:pPr>
        <w:pStyle w:val="Code"/>
        <w:rPr>
          <w:highlight w:val="white"/>
        </w:rPr>
      </w:pPr>
      <w:r w:rsidRPr="003F0CBB">
        <w:rPr>
          <w:highlight w:val="white"/>
        </w:rPr>
        <w:t xml:space="preserve">                 (operand1 is string)) &amp;&amp; (operand2 is int)) {</w:t>
      </w:r>
    </w:p>
    <w:p w14:paraId="0A4E41DE" w14:textId="77777777" w:rsidR="000708FA" w:rsidRPr="003F0CBB" w:rsidRDefault="000708FA" w:rsidP="000708FA">
      <w:pPr>
        <w:pStyle w:val="Code"/>
        <w:rPr>
          <w:highlight w:val="white"/>
        </w:rPr>
      </w:pPr>
      <w:r w:rsidRPr="003F0CBB">
        <w:rPr>
          <w:highlight w:val="white"/>
        </w:rPr>
        <w:t xml:space="preserve">          return "\t" + operatorName + " " + operand0 +</w:t>
      </w:r>
    </w:p>
    <w:p w14:paraId="77418CCE" w14:textId="77777777" w:rsidR="000708FA" w:rsidRPr="003F0CBB" w:rsidRDefault="000708FA" w:rsidP="000708FA">
      <w:pPr>
        <w:pStyle w:val="Code"/>
        <w:rPr>
          <w:highlight w:val="white"/>
        </w:rPr>
      </w:pPr>
      <w:r w:rsidRPr="003F0CBB">
        <w:rPr>
          <w:highlight w:val="white"/>
        </w:rPr>
        <w:t xml:space="preserve">                 ", [" + operand1 + WithSign(operand2) + "]";</w:t>
      </w:r>
    </w:p>
    <w:p w14:paraId="28C3ACA7" w14:textId="77777777" w:rsidR="000708FA" w:rsidRPr="003F0CBB" w:rsidRDefault="000708FA" w:rsidP="000708FA">
      <w:pPr>
        <w:pStyle w:val="Code"/>
        <w:rPr>
          <w:highlight w:val="white"/>
        </w:rPr>
      </w:pPr>
      <w:r w:rsidRPr="003F0CBB">
        <w:rPr>
          <w:highlight w:val="white"/>
        </w:rPr>
        <w:t xml:space="preserve">        }</w:t>
      </w:r>
    </w:p>
    <w:p w14:paraId="25D142B6" w14:textId="022C3235" w:rsidR="009C3AAD" w:rsidRDefault="009C3AAD" w:rsidP="009C3AAD">
      <w:pPr>
        <w:pStyle w:val="Code"/>
        <w:rPr>
          <w:highlight w:val="white"/>
        </w:rPr>
      </w:pPr>
      <w:r w:rsidRPr="009C3AAD">
        <w:rPr>
          <w:highlight w:val="white"/>
        </w:rPr>
        <w:t xml:space="preserve">      }</w:t>
      </w:r>
    </w:p>
    <w:p w14:paraId="748ED3E6" w14:textId="297DDE82" w:rsidR="00212F79" w:rsidRPr="009C3AAD" w:rsidRDefault="004F6538" w:rsidP="004F6538">
      <w:pPr>
        <w:rPr>
          <w:highlight w:val="white"/>
        </w:rPr>
      </w:pPr>
      <w:r>
        <w:rPr>
          <w:highlight w:val="white"/>
        </w:rPr>
        <w:t xml:space="preserve">In case of a label or comment, we simple return them. Note that we </w:t>
      </w:r>
      <w:r w:rsidR="00EF5E34">
        <w:rPr>
          <w:highlight w:val="white"/>
        </w:rPr>
        <w:t xml:space="preserve">add a colon (‘:’) to the label and </w:t>
      </w:r>
      <w:r>
        <w:rPr>
          <w:highlight w:val="white"/>
        </w:rPr>
        <w:t>insert a semicolon (‘;’).</w:t>
      </w:r>
    </w:p>
    <w:p w14:paraId="34A7633F" w14:textId="77777777" w:rsidR="00097076" w:rsidRPr="00097076" w:rsidRDefault="00097076" w:rsidP="00097076">
      <w:pPr>
        <w:pStyle w:val="Code"/>
        <w:rPr>
          <w:highlight w:val="white"/>
        </w:rPr>
      </w:pPr>
      <w:r w:rsidRPr="00097076">
        <w:rPr>
          <w:highlight w:val="white"/>
        </w:rPr>
        <w:t xml:space="preserve">      else if (Operator == AssemblyOperator.label) {</w:t>
      </w:r>
    </w:p>
    <w:p w14:paraId="14973B6F" w14:textId="77777777" w:rsidR="00097076" w:rsidRPr="00097076" w:rsidRDefault="00097076" w:rsidP="00097076">
      <w:pPr>
        <w:pStyle w:val="Code"/>
        <w:rPr>
          <w:highlight w:val="white"/>
        </w:rPr>
      </w:pPr>
      <w:r w:rsidRPr="00097076">
        <w:rPr>
          <w:highlight w:val="white"/>
        </w:rPr>
        <w:t xml:space="preserve">        return "\n " + operand0 + ":";</w:t>
      </w:r>
    </w:p>
    <w:p w14:paraId="08CFD91C" w14:textId="77777777" w:rsidR="00097076" w:rsidRPr="00097076" w:rsidRDefault="00097076" w:rsidP="00097076">
      <w:pPr>
        <w:pStyle w:val="Code"/>
        <w:rPr>
          <w:highlight w:val="white"/>
        </w:rPr>
      </w:pPr>
      <w:r w:rsidRPr="00097076">
        <w:rPr>
          <w:highlight w:val="white"/>
        </w:rPr>
        <w:t xml:space="preserve">      }</w:t>
      </w:r>
    </w:p>
    <w:p w14:paraId="28C8BB19" w14:textId="77777777" w:rsidR="00097076" w:rsidRPr="00097076" w:rsidRDefault="00097076" w:rsidP="00097076">
      <w:pPr>
        <w:pStyle w:val="Code"/>
        <w:rPr>
          <w:highlight w:val="white"/>
        </w:rPr>
      </w:pPr>
      <w:r w:rsidRPr="00097076">
        <w:rPr>
          <w:highlight w:val="white"/>
        </w:rPr>
        <w:t xml:space="preserve">      else if (Operator == AssemblyOperator.comment) {</w:t>
      </w:r>
    </w:p>
    <w:p w14:paraId="37BE8334" w14:textId="77777777" w:rsidR="00097076" w:rsidRPr="00097076" w:rsidRDefault="00097076" w:rsidP="00097076">
      <w:pPr>
        <w:pStyle w:val="Code"/>
        <w:rPr>
          <w:highlight w:val="white"/>
        </w:rPr>
      </w:pPr>
      <w:r w:rsidRPr="00097076">
        <w:rPr>
          <w:highlight w:val="white"/>
        </w:rPr>
        <w:t xml:space="preserve">        return "\t; " + operand0;</w:t>
      </w:r>
    </w:p>
    <w:p w14:paraId="22BC228E" w14:textId="602FC9A7" w:rsidR="00097076" w:rsidRDefault="00097076" w:rsidP="00097076">
      <w:pPr>
        <w:pStyle w:val="Code"/>
        <w:rPr>
          <w:highlight w:val="white"/>
        </w:rPr>
      </w:pPr>
      <w:r w:rsidRPr="00097076">
        <w:rPr>
          <w:highlight w:val="white"/>
        </w:rPr>
        <w:t xml:space="preserve">      }</w:t>
      </w:r>
    </w:p>
    <w:p w14:paraId="06DE8397" w14:textId="6631668F" w:rsidR="00374859" w:rsidRPr="00097076" w:rsidRDefault="00374859" w:rsidP="00374859">
      <w:pPr>
        <w:rPr>
          <w:highlight w:val="white"/>
        </w:rPr>
      </w:pPr>
      <w:r>
        <w:rPr>
          <w:highlight w:val="white"/>
        </w:rPr>
        <w:t xml:space="preserve">When defining a value, we call the </w:t>
      </w:r>
      <w:r w:rsidRPr="0024224C">
        <w:rPr>
          <w:rStyle w:val="KeyWord0"/>
          <w:highlight w:val="white"/>
        </w:rPr>
        <w:t>ToVisibleString</w:t>
      </w:r>
      <w:r>
        <w:rPr>
          <w:highlight w:val="white"/>
        </w:rPr>
        <w:t xml:space="preserve"> method in case of a string.</w:t>
      </w:r>
      <w:r w:rsidR="00E85B63">
        <w:rPr>
          <w:highlight w:val="white"/>
        </w:rPr>
        <w:t xml:space="preserve"> </w:t>
      </w:r>
    </w:p>
    <w:p w14:paraId="7AE6B59E" w14:textId="77777777" w:rsidR="00097076" w:rsidRPr="00097076" w:rsidRDefault="00097076" w:rsidP="00097076">
      <w:pPr>
        <w:pStyle w:val="Code"/>
        <w:rPr>
          <w:highlight w:val="white"/>
        </w:rPr>
      </w:pPr>
      <w:r w:rsidRPr="00097076">
        <w:rPr>
          <w:highlight w:val="white"/>
        </w:rPr>
        <w:t xml:space="preserve">      else if (Operator == AssemblyOperator.define_value) {</w:t>
      </w:r>
    </w:p>
    <w:p w14:paraId="7FD26A07" w14:textId="77777777" w:rsidR="00097076" w:rsidRPr="00097076" w:rsidRDefault="00097076" w:rsidP="00097076">
      <w:pPr>
        <w:pStyle w:val="Code"/>
        <w:rPr>
          <w:highlight w:val="white"/>
        </w:rPr>
      </w:pPr>
      <w:r w:rsidRPr="00097076">
        <w:rPr>
          <w:highlight w:val="white"/>
        </w:rPr>
        <w:t xml:space="preserve">        Sort sort = (Sort) operand0;</w:t>
      </w:r>
    </w:p>
    <w:p w14:paraId="463A83A8" w14:textId="77777777" w:rsidR="00097076" w:rsidRPr="00097076" w:rsidRDefault="00097076" w:rsidP="00097076">
      <w:pPr>
        <w:pStyle w:val="Code"/>
        <w:rPr>
          <w:highlight w:val="white"/>
        </w:rPr>
      </w:pPr>
      <w:r w:rsidRPr="00097076">
        <w:rPr>
          <w:highlight w:val="white"/>
        </w:rPr>
        <w:t xml:space="preserve">        object value = operand1;</w:t>
      </w:r>
    </w:p>
    <w:p w14:paraId="4DD99A46" w14:textId="77777777" w:rsidR="00097076" w:rsidRPr="00097076" w:rsidRDefault="00097076" w:rsidP="00097076">
      <w:pPr>
        <w:pStyle w:val="Code"/>
        <w:rPr>
          <w:highlight w:val="white"/>
        </w:rPr>
      </w:pPr>
    </w:p>
    <w:p w14:paraId="30004BE4" w14:textId="77777777" w:rsidR="00097076" w:rsidRPr="00097076" w:rsidRDefault="00097076" w:rsidP="00097076">
      <w:pPr>
        <w:pStyle w:val="Code"/>
        <w:rPr>
          <w:highlight w:val="white"/>
        </w:rPr>
      </w:pPr>
      <w:r w:rsidRPr="00097076">
        <w:rPr>
          <w:highlight w:val="white"/>
        </w:rPr>
        <w:t xml:space="preserve">        if (sort == Sort.String) {</w:t>
      </w:r>
    </w:p>
    <w:p w14:paraId="166C4937" w14:textId="77777777" w:rsidR="00097076" w:rsidRPr="00097076" w:rsidRDefault="00097076" w:rsidP="00097076">
      <w:pPr>
        <w:pStyle w:val="Code"/>
        <w:rPr>
          <w:highlight w:val="white"/>
        </w:rPr>
      </w:pPr>
      <w:r w:rsidRPr="00097076">
        <w:rPr>
          <w:highlight w:val="white"/>
        </w:rPr>
        <w:t xml:space="preserve">          return "\tdb " + ToVisibleString((string) operand1);</w:t>
      </w:r>
    </w:p>
    <w:p w14:paraId="53417F39" w14:textId="1038623B" w:rsidR="00097076" w:rsidRDefault="00097076" w:rsidP="00097076">
      <w:pPr>
        <w:pStyle w:val="Code"/>
        <w:rPr>
          <w:highlight w:val="white"/>
        </w:rPr>
      </w:pPr>
      <w:r w:rsidRPr="00097076">
        <w:rPr>
          <w:highlight w:val="white"/>
        </w:rPr>
        <w:t xml:space="preserve">        }</w:t>
      </w:r>
    </w:p>
    <w:p w14:paraId="1EC4B454" w14:textId="19382203" w:rsidR="00E85B63" w:rsidRPr="00097076" w:rsidRDefault="00E85B63" w:rsidP="00E85B63">
      <w:pPr>
        <w:rPr>
          <w:highlight w:val="white"/>
        </w:rPr>
      </w:pPr>
      <w:r>
        <w:rPr>
          <w:highlight w:val="white"/>
        </w:rPr>
        <w:t>If the value is not a string, it is an integral or floating value. In case of floating value, we add a dot (‘.’), unless it already has a dot.</w:t>
      </w:r>
    </w:p>
    <w:p w14:paraId="12BA890C" w14:textId="77777777" w:rsidR="00097076" w:rsidRPr="00097076" w:rsidRDefault="00097076" w:rsidP="00097076">
      <w:pPr>
        <w:pStyle w:val="Code"/>
        <w:rPr>
          <w:highlight w:val="white"/>
        </w:rPr>
      </w:pPr>
      <w:r w:rsidRPr="00097076">
        <w:rPr>
          <w:highlight w:val="white"/>
        </w:rPr>
        <w:t xml:space="preserve">        else {</w:t>
      </w:r>
    </w:p>
    <w:p w14:paraId="192854F3" w14:textId="77777777" w:rsidR="00097076" w:rsidRPr="00097076" w:rsidRDefault="00097076" w:rsidP="00097076">
      <w:pPr>
        <w:pStyle w:val="Code"/>
        <w:rPr>
          <w:highlight w:val="white"/>
        </w:rPr>
      </w:pPr>
      <w:r w:rsidRPr="00097076">
        <w:rPr>
          <w:highlight w:val="white"/>
        </w:rPr>
        <w:lastRenderedPageBreak/>
        <w:t xml:space="preserve">          string text = operand1.ToString();</w:t>
      </w:r>
    </w:p>
    <w:p w14:paraId="3B4F9B9C" w14:textId="77777777" w:rsidR="00097076" w:rsidRPr="00097076" w:rsidRDefault="00097076" w:rsidP="00097076">
      <w:pPr>
        <w:pStyle w:val="Code"/>
        <w:rPr>
          <w:highlight w:val="white"/>
        </w:rPr>
      </w:pPr>
    </w:p>
    <w:p w14:paraId="78118563" w14:textId="77777777" w:rsidR="00097076" w:rsidRPr="00097076" w:rsidRDefault="00097076" w:rsidP="00097076">
      <w:pPr>
        <w:pStyle w:val="Code"/>
        <w:rPr>
          <w:highlight w:val="white"/>
        </w:rPr>
      </w:pPr>
      <w:r w:rsidRPr="00097076">
        <w:rPr>
          <w:highlight w:val="white"/>
        </w:rPr>
        <w:t xml:space="preserve">          if (((sort == Sort.Float) || (sort == Sort.Double) ||</w:t>
      </w:r>
    </w:p>
    <w:p w14:paraId="53371F60" w14:textId="77777777" w:rsidR="00097076" w:rsidRPr="00097076" w:rsidRDefault="00097076" w:rsidP="00097076">
      <w:pPr>
        <w:pStyle w:val="Code"/>
        <w:rPr>
          <w:highlight w:val="white"/>
        </w:rPr>
      </w:pPr>
      <w:r w:rsidRPr="00097076">
        <w:rPr>
          <w:highlight w:val="white"/>
        </w:rPr>
        <w:t xml:space="preserve">              (sort == Sort.Long_Double)) &amp;&amp; !text.Contains(".")) {</w:t>
      </w:r>
    </w:p>
    <w:p w14:paraId="04BB7BD2" w14:textId="77777777" w:rsidR="00097076" w:rsidRPr="00097076" w:rsidRDefault="00097076" w:rsidP="00097076">
      <w:pPr>
        <w:pStyle w:val="Code"/>
        <w:rPr>
          <w:highlight w:val="white"/>
        </w:rPr>
      </w:pPr>
      <w:r w:rsidRPr="00097076">
        <w:rPr>
          <w:highlight w:val="white"/>
        </w:rPr>
        <w:t xml:space="preserve">            text += ".0";</w:t>
      </w:r>
    </w:p>
    <w:p w14:paraId="2789E7E1" w14:textId="77777777" w:rsidR="00097076" w:rsidRPr="00097076" w:rsidRDefault="00097076" w:rsidP="00097076">
      <w:pPr>
        <w:pStyle w:val="Code"/>
        <w:rPr>
          <w:highlight w:val="white"/>
        </w:rPr>
      </w:pPr>
      <w:r w:rsidRPr="00097076">
        <w:rPr>
          <w:highlight w:val="white"/>
        </w:rPr>
        <w:t xml:space="preserve">          }</w:t>
      </w:r>
    </w:p>
    <w:p w14:paraId="70916C3E" w14:textId="507A5D87" w:rsidR="00097076" w:rsidRPr="00097076" w:rsidRDefault="00E85B63" w:rsidP="00E85B63">
      <w:pPr>
        <w:rPr>
          <w:highlight w:val="white"/>
        </w:rPr>
      </w:pPr>
      <w:r>
        <w:rPr>
          <w:highlight w:val="white"/>
        </w:rPr>
        <w:t xml:space="preserve">When we define the value, we use different directives depending on the size of the value: </w:t>
      </w:r>
      <w:r w:rsidRPr="00E85B63">
        <w:rPr>
          <w:rStyle w:val="KeyWord0"/>
          <w:highlight w:val="white"/>
        </w:rPr>
        <w:t>db</w:t>
      </w:r>
      <w:r>
        <w:rPr>
          <w:highlight w:val="white"/>
        </w:rPr>
        <w:t xml:space="preserve"> (define byte) for one byte, </w:t>
      </w:r>
      <w:r w:rsidRPr="00E85B63">
        <w:rPr>
          <w:rStyle w:val="KeyWord0"/>
          <w:highlight w:val="white"/>
        </w:rPr>
        <w:t>dw</w:t>
      </w:r>
      <w:r>
        <w:rPr>
          <w:highlight w:val="white"/>
        </w:rPr>
        <w:t xml:space="preserve"> (define word) for two bytes, </w:t>
      </w:r>
      <w:r w:rsidRPr="00E85B63">
        <w:rPr>
          <w:rStyle w:val="KeyWord0"/>
          <w:highlight w:val="white"/>
        </w:rPr>
        <w:t>dd</w:t>
      </w:r>
      <w:r>
        <w:rPr>
          <w:highlight w:val="white"/>
        </w:rPr>
        <w:t xml:space="preserve"> (define double-word) for four bytes, and </w:t>
      </w:r>
      <w:r w:rsidRPr="00EF6EC1">
        <w:rPr>
          <w:rStyle w:val="KeyWord0"/>
          <w:highlight w:val="white"/>
        </w:rPr>
        <w:t>dq</w:t>
      </w:r>
      <w:r>
        <w:rPr>
          <w:highlight w:val="white"/>
        </w:rPr>
        <w:t xml:space="preserve"> (define </w:t>
      </w:r>
      <w:r w:rsidR="00EF6EC1">
        <w:rPr>
          <w:highlight w:val="white"/>
        </w:rPr>
        <w:t>quarto) for eight bytes.</w:t>
      </w:r>
    </w:p>
    <w:p w14:paraId="15F267A2" w14:textId="77777777" w:rsidR="00097076" w:rsidRPr="00097076" w:rsidRDefault="00097076" w:rsidP="00097076">
      <w:pPr>
        <w:pStyle w:val="Code"/>
        <w:rPr>
          <w:highlight w:val="white"/>
        </w:rPr>
      </w:pPr>
      <w:r w:rsidRPr="00097076">
        <w:rPr>
          <w:highlight w:val="white"/>
        </w:rPr>
        <w:t xml:space="preserve">          switch (TypeSize.Size(sort)) {</w:t>
      </w:r>
    </w:p>
    <w:p w14:paraId="0F7E74EA" w14:textId="77777777" w:rsidR="00097076" w:rsidRPr="00097076" w:rsidRDefault="00097076" w:rsidP="00097076">
      <w:pPr>
        <w:pStyle w:val="Code"/>
        <w:rPr>
          <w:highlight w:val="white"/>
        </w:rPr>
      </w:pPr>
      <w:r w:rsidRPr="00097076">
        <w:rPr>
          <w:highlight w:val="white"/>
        </w:rPr>
        <w:t xml:space="preserve">            case 1:</w:t>
      </w:r>
    </w:p>
    <w:p w14:paraId="0157FE4B" w14:textId="77777777" w:rsidR="00097076" w:rsidRPr="00097076" w:rsidRDefault="00097076" w:rsidP="00097076">
      <w:pPr>
        <w:pStyle w:val="Code"/>
        <w:rPr>
          <w:highlight w:val="white"/>
        </w:rPr>
      </w:pPr>
      <w:r w:rsidRPr="00097076">
        <w:rPr>
          <w:highlight w:val="white"/>
        </w:rPr>
        <w:t xml:space="preserve">              return "\tdb " + text;</w:t>
      </w:r>
    </w:p>
    <w:p w14:paraId="27C32916" w14:textId="77777777" w:rsidR="00097076" w:rsidRPr="00097076" w:rsidRDefault="00097076" w:rsidP="00097076">
      <w:pPr>
        <w:pStyle w:val="Code"/>
        <w:rPr>
          <w:highlight w:val="white"/>
        </w:rPr>
      </w:pPr>
    </w:p>
    <w:p w14:paraId="050C006C" w14:textId="77777777" w:rsidR="00097076" w:rsidRPr="00097076" w:rsidRDefault="00097076" w:rsidP="00097076">
      <w:pPr>
        <w:pStyle w:val="Code"/>
        <w:rPr>
          <w:highlight w:val="white"/>
        </w:rPr>
      </w:pPr>
      <w:r w:rsidRPr="00097076">
        <w:rPr>
          <w:highlight w:val="white"/>
        </w:rPr>
        <w:t xml:space="preserve">            case 2:</w:t>
      </w:r>
    </w:p>
    <w:p w14:paraId="3878DC88" w14:textId="77777777" w:rsidR="00097076" w:rsidRPr="00097076" w:rsidRDefault="00097076" w:rsidP="00097076">
      <w:pPr>
        <w:pStyle w:val="Code"/>
        <w:rPr>
          <w:highlight w:val="white"/>
        </w:rPr>
      </w:pPr>
      <w:r w:rsidRPr="00097076">
        <w:rPr>
          <w:highlight w:val="white"/>
        </w:rPr>
        <w:t xml:space="preserve">              return "\tdw " + text;</w:t>
      </w:r>
    </w:p>
    <w:p w14:paraId="0FB10C76" w14:textId="77777777" w:rsidR="00097076" w:rsidRPr="00097076" w:rsidRDefault="00097076" w:rsidP="00097076">
      <w:pPr>
        <w:pStyle w:val="Code"/>
        <w:rPr>
          <w:highlight w:val="white"/>
        </w:rPr>
      </w:pPr>
    </w:p>
    <w:p w14:paraId="1637CBC2" w14:textId="77777777" w:rsidR="00097076" w:rsidRPr="00097076" w:rsidRDefault="00097076" w:rsidP="00097076">
      <w:pPr>
        <w:pStyle w:val="Code"/>
        <w:rPr>
          <w:highlight w:val="white"/>
        </w:rPr>
      </w:pPr>
      <w:r w:rsidRPr="00097076">
        <w:rPr>
          <w:highlight w:val="white"/>
        </w:rPr>
        <w:t xml:space="preserve">            case 4:</w:t>
      </w:r>
    </w:p>
    <w:p w14:paraId="7590907D" w14:textId="77777777" w:rsidR="00097076" w:rsidRPr="00097076" w:rsidRDefault="00097076" w:rsidP="00097076">
      <w:pPr>
        <w:pStyle w:val="Code"/>
        <w:rPr>
          <w:highlight w:val="white"/>
        </w:rPr>
      </w:pPr>
      <w:r w:rsidRPr="00097076">
        <w:rPr>
          <w:highlight w:val="white"/>
        </w:rPr>
        <w:t xml:space="preserve">              return "\tdd " + text;</w:t>
      </w:r>
    </w:p>
    <w:p w14:paraId="46040265" w14:textId="77777777" w:rsidR="00097076" w:rsidRPr="00097076" w:rsidRDefault="00097076" w:rsidP="00097076">
      <w:pPr>
        <w:pStyle w:val="Code"/>
        <w:rPr>
          <w:highlight w:val="white"/>
        </w:rPr>
      </w:pPr>
    </w:p>
    <w:p w14:paraId="22DCC79E" w14:textId="3F23FCCE" w:rsidR="00097076" w:rsidRPr="00097076" w:rsidRDefault="00097076" w:rsidP="00097076">
      <w:pPr>
        <w:pStyle w:val="Code"/>
        <w:rPr>
          <w:highlight w:val="white"/>
        </w:rPr>
      </w:pPr>
      <w:r w:rsidRPr="00097076">
        <w:rPr>
          <w:highlight w:val="white"/>
        </w:rPr>
        <w:t xml:space="preserve">            </w:t>
      </w:r>
      <w:r w:rsidR="00D319AD">
        <w:rPr>
          <w:highlight w:val="white"/>
        </w:rPr>
        <w:t>case 8:</w:t>
      </w:r>
    </w:p>
    <w:p w14:paraId="0AE2B398" w14:textId="77777777" w:rsidR="00097076" w:rsidRPr="00097076" w:rsidRDefault="00097076" w:rsidP="00097076">
      <w:pPr>
        <w:pStyle w:val="Code"/>
        <w:rPr>
          <w:highlight w:val="white"/>
        </w:rPr>
      </w:pPr>
      <w:r w:rsidRPr="00097076">
        <w:rPr>
          <w:highlight w:val="white"/>
        </w:rPr>
        <w:t xml:space="preserve">              return "\tdq " + text;</w:t>
      </w:r>
    </w:p>
    <w:p w14:paraId="361094BA" w14:textId="77777777" w:rsidR="00097076" w:rsidRPr="00097076" w:rsidRDefault="00097076" w:rsidP="00097076">
      <w:pPr>
        <w:pStyle w:val="Code"/>
        <w:rPr>
          <w:highlight w:val="white"/>
        </w:rPr>
      </w:pPr>
      <w:r w:rsidRPr="00097076">
        <w:rPr>
          <w:highlight w:val="white"/>
        </w:rPr>
        <w:t xml:space="preserve">          }</w:t>
      </w:r>
    </w:p>
    <w:p w14:paraId="35267A7D" w14:textId="77777777" w:rsidR="00097076" w:rsidRPr="00097076" w:rsidRDefault="00097076" w:rsidP="00097076">
      <w:pPr>
        <w:pStyle w:val="Code"/>
        <w:rPr>
          <w:highlight w:val="white"/>
        </w:rPr>
      </w:pPr>
      <w:r w:rsidRPr="00097076">
        <w:rPr>
          <w:highlight w:val="white"/>
        </w:rPr>
        <w:t xml:space="preserve">        }</w:t>
      </w:r>
    </w:p>
    <w:p w14:paraId="2035DBDD" w14:textId="77777777" w:rsidR="00097076" w:rsidRPr="00097076" w:rsidRDefault="00097076" w:rsidP="00097076">
      <w:pPr>
        <w:pStyle w:val="Code"/>
        <w:rPr>
          <w:highlight w:val="white"/>
        </w:rPr>
      </w:pPr>
      <w:r w:rsidRPr="00097076">
        <w:rPr>
          <w:highlight w:val="white"/>
        </w:rPr>
        <w:t xml:space="preserve">      }</w:t>
      </w:r>
    </w:p>
    <w:p w14:paraId="29D09D98" w14:textId="487FC02E" w:rsidR="00A06DFC" w:rsidRPr="00097076" w:rsidRDefault="00A06DFC" w:rsidP="00A06DFC">
      <w:pPr>
        <w:rPr>
          <w:highlight w:val="white"/>
        </w:rPr>
      </w:pPr>
      <w:r>
        <w:rPr>
          <w:highlight w:val="white"/>
        </w:rPr>
        <w:t>When defining an address, w</w:t>
      </w:r>
      <w:r w:rsidR="00120DE0">
        <w:rPr>
          <w:highlight w:val="white"/>
        </w:rPr>
        <w:t>e</w:t>
      </w:r>
      <w:r>
        <w:rPr>
          <w:highlight w:val="white"/>
        </w:rPr>
        <w:t xml:space="preserve"> use the </w:t>
      </w:r>
      <w:r w:rsidRPr="0022237B">
        <w:rPr>
          <w:rStyle w:val="KeyWord0"/>
          <w:highlight w:val="white"/>
        </w:rPr>
        <w:t>dq</w:t>
      </w:r>
      <w:r>
        <w:rPr>
          <w:highlight w:val="white"/>
        </w:rPr>
        <w:t xml:space="preserve"> directive, since the size of addresses is eight bytes.</w:t>
      </w:r>
      <w:r w:rsidR="00120DE0">
        <w:rPr>
          <w:highlight w:val="white"/>
        </w:rPr>
        <w:t xml:space="preserve"> The </w:t>
      </w:r>
      <w:r w:rsidR="00120DE0" w:rsidRPr="00120DE0">
        <w:rPr>
          <w:rStyle w:val="KeyWord0"/>
          <w:highlight w:val="white"/>
        </w:rPr>
        <w:t>WithSign</w:t>
      </w:r>
      <w:r w:rsidR="00120DE0">
        <w:rPr>
          <w:highlight w:val="white"/>
        </w:rPr>
        <w:t xml:space="preserve"> method write a positive or negative offset, unless the offset is zero.</w:t>
      </w:r>
    </w:p>
    <w:p w14:paraId="433AA184" w14:textId="77777777" w:rsidR="00A06DFC" w:rsidRPr="00097076" w:rsidRDefault="00A06DFC" w:rsidP="00A06DFC">
      <w:pPr>
        <w:pStyle w:val="Code"/>
        <w:rPr>
          <w:highlight w:val="white"/>
        </w:rPr>
      </w:pPr>
      <w:r w:rsidRPr="00097076">
        <w:rPr>
          <w:highlight w:val="white"/>
        </w:rPr>
        <w:t xml:space="preserve">      else if (Operator == AssemblyOperator.define_address) {</w:t>
      </w:r>
    </w:p>
    <w:p w14:paraId="3B5321DD" w14:textId="77777777" w:rsidR="00A06DFC" w:rsidRPr="00097076" w:rsidRDefault="00A06DFC" w:rsidP="00A06DFC">
      <w:pPr>
        <w:pStyle w:val="Code"/>
        <w:rPr>
          <w:highlight w:val="white"/>
        </w:rPr>
      </w:pPr>
      <w:r w:rsidRPr="00097076">
        <w:rPr>
          <w:highlight w:val="white"/>
        </w:rPr>
        <w:t xml:space="preserve">        string name = (string) operand0;</w:t>
      </w:r>
    </w:p>
    <w:p w14:paraId="7F46FE1D" w14:textId="77777777" w:rsidR="00A06DFC" w:rsidRPr="00097076" w:rsidRDefault="00A06DFC" w:rsidP="00A06DFC">
      <w:pPr>
        <w:pStyle w:val="Code"/>
        <w:rPr>
          <w:highlight w:val="white"/>
        </w:rPr>
      </w:pPr>
      <w:r w:rsidRPr="00097076">
        <w:rPr>
          <w:highlight w:val="white"/>
        </w:rPr>
        <w:t xml:space="preserve">        int offset = (int) operand1;</w:t>
      </w:r>
    </w:p>
    <w:p w14:paraId="618F8EC7" w14:textId="77777777" w:rsidR="00A06DFC" w:rsidRPr="00097076" w:rsidRDefault="00A06DFC" w:rsidP="00A06DFC">
      <w:pPr>
        <w:pStyle w:val="Code"/>
        <w:rPr>
          <w:highlight w:val="white"/>
        </w:rPr>
      </w:pPr>
      <w:r w:rsidRPr="00097076">
        <w:rPr>
          <w:highlight w:val="white"/>
        </w:rPr>
        <w:t xml:space="preserve">        return "\tdq " + name + WithSign(offset);</w:t>
      </w:r>
    </w:p>
    <w:p w14:paraId="5B654607" w14:textId="77777777" w:rsidR="00A06DFC" w:rsidRDefault="00A06DFC" w:rsidP="00A06DFC">
      <w:pPr>
        <w:pStyle w:val="Code"/>
        <w:rPr>
          <w:highlight w:val="white"/>
        </w:rPr>
      </w:pPr>
      <w:r w:rsidRPr="00097076">
        <w:rPr>
          <w:highlight w:val="white"/>
        </w:rPr>
        <w:t xml:space="preserve">      }</w:t>
      </w:r>
    </w:p>
    <w:p w14:paraId="573C5D4C" w14:textId="77777777" w:rsidR="00A06DFC" w:rsidRPr="00097076" w:rsidRDefault="00A06DFC" w:rsidP="00A06DFC">
      <w:pPr>
        <w:rPr>
          <w:highlight w:val="white"/>
        </w:rPr>
      </w:pPr>
      <w:r>
        <w:rPr>
          <w:highlight w:val="white"/>
        </w:rPr>
        <w:t xml:space="preserve">When defining a sequence of zeros, we use the </w:t>
      </w:r>
      <w:r w:rsidRPr="00002BA2">
        <w:rPr>
          <w:rStyle w:val="KeyWord0"/>
          <w:highlight w:val="white"/>
        </w:rPr>
        <w:t>times</w:t>
      </w:r>
      <w:r>
        <w:rPr>
          <w:highlight w:val="white"/>
        </w:rPr>
        <w:t xml:space="preserve"> and </w:t>
      </w:r>
      <w:r w:rsidRPr="009B558D">
        <w:rPr>
          <w:rStyle w:val="KeyWord0"/>
          <w:highlight w:val="white"/>
        </w:rPr>
        <w:t>db</w:t>
      </w:r>
      <w:r>
        <w:rPr>
          <w:highlight w:val="white"/>
        </w:rPr>
        <w:t xml:space="preserve"> directive, which repeats the following definition, which is the zero value of one-byte size.</w:t>
      </w:r>
    </w:p>
    <w:p w14:paraId="41D415E2" w14:textId="77777777" w:rsidR="00A06DFC" w:rsidRPr="00097076" w:rsidRDefault="00A06DFC" w:rsidP="00A06DFC">
      <w:pPr>
        <w:pStyle w:val="Code"/>
        <w:rPr>
          <w:highlight w:val="white"/>
        </w:rPr>
      </w:pPr>
      <w:r w:rsidRPr="00097076">
        <w:rPr>
          <w:highlight w:val="white"/>
        </w:rPr>
        <w:t xml:space="preserve">      else if (Operator == AssemblyOperator.define_zero_sequence) {</w:t>
      </w:r>
    </w:p>
    <w:p w14:paraId="005860D0" w14:textId="77777777" w:rsidR="00A06DFC" w:rsidRPr="00097076" w:rsidRDefault="00A06DFC" w:rsidP="00A06DFC">
      <w:pPr>
        <w:pStyle w:val="Code"/>
        <w:rPr>
          <w:highlight w:val="white"/>
        </w:rPr>
      </w:pPr>
      <w:r w:rsidRPr="00097076">
        <w:rPr>
          <w:highlight w:val="white"/>
        </w:rPr>
        <w:t xml:space="preserve">        int size = (int) operand0;</w:t>
      </w:r>
    </w:p>
    <w:p w14:paraId="5986B9A4" w14:textId="77777777" w:rsidR="00A06DFC" w:rsidRPr="00097076" w:rsidRDefault="00A06DFC" w:rsidP="00A06DFC">
      <w:pPr>
        <w:pStyle w:val="Code"/>
        <w:rPr>
          <w:highlight w:val="white"/>
        </w:rPr>
      </w:pPr>
      <w:r w:rsidRPr="00097076">
        <w:rPr>
          <w:highlight w:val="white"/>
        </w:rPr>
        <w:t xml:space="preserve">        return "\ttimes " + size + " db 0";</w:t>
      </w:r>
    </w:p>
    <w:p w14:paraId="208CBD9F" w14:textId="67FC8358" w:rsidR="00A06DFC" w:rsidRDefault="00A06DFC" w:rsidP="00A06DFC">
      <w:pPr>
        <w:pStyle w:val="Code"/>
        <w:rPr>
          <w:highlight w:val="white"/>
        </w:rPr>
      </w:pPr>
      <w:r w:rsidRPr="00097076">
        <w:rPr>
          <w:highlight w:val="white"/>
        </w:rPr>
        <w:t xml:space="preserve">      }</w:t>
      </w:r>
    </w:p>
    <w:p w14:paraId="5D47B09E" w14:textId="0653A02B" w:rsidR="00120DE0" w:rsidRDefault="00120DE0" w:rsidP="00120DE0">
      <w:pPr>
        <w:rPr>
          <w:highlight w:val="white"/>
        </w:rPr>
      </w:pPr>
      <w:r>
        <w:rPr>
          <w:highlight w:val="white"/>
        </w:rPr>
        <w:t xml:space="preserve">For a jump or function call, we use the </w:t>
      </w:r>
      <w:r w:rsidRPr="00120DE0">
        <w:rPr>
          <w:rStyle w:val="KeyWord0"/>
          <w:highlight w:val="white"/>
        </w:rPr>
        <w:t>jmp</w:t>
      </w:r>
      <w:r>
        <w:rPr>
          <w:highlight w:val="white"/>
        </w:rPr>
        <w:t xml:space="preserve"> instruction.</w:t>
      </w:r>
    </w:p>
    <w:p w14:paraId="4D406794" w14:textId="77777777" w:rsidR="00097076" w:rsidRPr="00097076" w:rsidRDefault="00097076" w:rsidP="00097076">
      <w:pPr>
        <w:pStyle w:val="Code"/>
        <w:rPr>
          <w:highlight w:val="white"/>
        </w:rPr>
      </w:pPr>
      <w:r w:rsidRPr="00097076">
        <w:rPr>
          <w:highlight w:val="white"/>
        </w:rPr>
        <w:t xml:space="preserve">      else if (IsJumpRegister() || IsCallRegister() ||</w:t>
      </w:r>
    </w:p>
    <w:p w14:paraId="3AD27EBE" w14:textId="77777777" w:rsidR="00097076" w:rsidRPr="00097076" w:rsidRDefault="00097076" w:rsidP="00097076">
      <w:pPr>
        <w:pStyle w:val="Code"/>
        <w:rPr>
          <w:highlight w:val="white"/>
        </w:rPr>
      </w:pPr>
      <w:r w:rsidRPr="00097076">
        <w:rPr>
          <w:highlight w:val="white"/>
        </w:rPr>
        <w:t xml:space="preserve">               IsCallNotRegister()) {</w:t>
      </w:r>
    </w:p>
    <w:p w14:paraId="38552108" w14:textId="77777777" w:rsidR="00097076" w:rsidRPr="00097076" w:rsidRDefault="00097076" w:rsidP="00097076">
      <w:pPr>
        <w:pStyle w:val="Code"/>
        <w:rPr>
          <w:highlight w:val="white"/>
        </w:rPr>
      </w:pPr>
      <w:r w:rsidRPr="00097076">
        <w:rPr>
          <w:highlight w:val="white"/>
        </w:rPr>
        <w:t xml:space="preserve">        return "\tjmp " + operand0;</w:t>
      </w:r>
    </w:p>
    <w:p w14:paraId="34E0F9DD" w14:textId="0216E7D8" w:rsidR="00097076" w:rsidRDefault="00097076" w:rsidP="00097076">
      <w:pPr>
        <w:pStyle w:val="Code"/>
        <w:rPr>
          <w:highlight w:val="white"/>
        </w:rPr>
      </w:pPr>
      <w:r w:rsidRPr="00097076">
        <w:rPr>
          <w:highlight w:val="white"/>
        </w:rPr>
        <w:t xml:space="preserve">      }</w:t>
      </w:r>
    </w:p>
    <w:p w14:paraId="43C90C15" w14:textId="402BCB39" w:rsidR="00120DE0" w:rsidRPr="00097076" w:rsidRDefault="00120DE0" w:rsidP="003F58A9">
      <w:pPr>
        <w:rPr>
          <w:highlight w:val="white"/>
        </w:rPr>
      </w:pPr>
      <w:r>
        <w:rPr>
          <w:highlight w:val="white"/>
        </w:rPr>
        <w:t xml:space="preserve">For </w:t>
      </w:r>
      <w:r w:rsidR="003F58A9">
        <w:rPr>
          <w:highlight w:val="white"/>
        </w:rPr>
        <w:t xml:space="preserve">address return, we load the </w:t>
      </w:r>
      <w:r w:rsidR="001E6DE8">
        <w:rPr>
          <w:highlight w:val="white"/>
        </w:rPr>
        <w:t>target into the address.</w:t>
      </w:r>
    </w:p>
    <w:p w14:paraId="35DE517A" w14:textId="244C4948" w:rsidR="00097076" w:rsidRPr="00097076" w:rsidRDefault="00097076" w:rsidP="00097076">
      <w:pPr>
        <w:pStyle w:val="Code"/>
        <w:rPr>
          <w:highlight w:val="white"/>
        </w:rPr>
      </w:pPr>
      <w:r w:rsidRPr="00097076">
        <w:rPr>
          <w:highlight w:val="white"/>
        </w:rPr>
        <w:t xml:space="preserve">      else if (Operator == AssemblyOperator.</w:t>
      </w:r>
      <w:r w:rsidR="007E5B53">
        <w:rPr>
          <w:highlight w:val="white"/>
        </w:rPr>
        <w:t>return_address</w:t>
      </w:r>
      <w:r w:rsidRPr="00097076">
        <w:rPr>
          <w:highlight w:val="white"/>
        </w:rPr>
        <w:t>) {</w:t>
      </w:r>
    </w:p>
    <w:p w14:paraId="2CE88605" w14:textId="77777777" w:rsidR="00097076" w:rsidRPr="00097076" w:rsidRDefault="00097076" w:rsidP="00097076">
      <w:pPr>
        <w:pStyle w:val="Code"/>
        <w:rPr>
          <w:highlight w:val="white"/>
        </w:rPr>
      </w:pPr>
      <w:r w:rsidRPr="00097076">
        <w:rPr>
          <w:highlight w:val="white"/>
        </w:rPr>
        <w:t xml:space="preserve">        string target = SymbolTable.CurrentFunction.UniqueName +</w:t>
      </w:r>
    </w:p>
    <w:p w14:paraId="6F6A3957" w14:textId="77777777" w:rsidR="00097076" w:rsidRPr="00097076" w:rsidRDefault="00097076" w:rsidP="00097076">
      <w:pPr>
        <w:pStyle w:val="Code"/>
        <w:rPr>
          <w:highlight w:val="white"/>
        </w:rPr>
      </w:pPr>
      <w:r w:rsidRPr="00097076">
        <w:rPr>
          <w:highlight w:val="white"/>
        </w:rPr>
        <w:t xml:space="preserve">                        Symbol.SeparatorId + operand2;</w:t>
      </w:r>
    </w:p>
    <w:p w14:paraId="5926C267" w14:textId="77777777" w:rsidR="00097076" w:rsidRPr="00097076" w:rsidRDefault="00097076" w:rsidP="00097076">
      <w:pPr>
        <w:pStyle w:val="Code"/>
        <w:rPr>
          <w:highlight w:val="white"/>
        </w:rPr>
      </w:pPr>
      <w:r w:rsidRPr="00097076">
        <w:rPr>
          <w:highlight w:val="white"/>
        </w:rPr>
        <w:t xml:space="preserve">        return "\tmov qword [" + operand0 + WithSign(operand1) + "], " +</w:t>
      </w:r>
    </w:p>
    <w:p w14:paraId="3EFCD6BD" w14:textId="77777777" w:rsidR="00097076" w:rsidRPr="00097076" w:rsidRDefault="00097076" w:rsidP="00097076">
      <w:pPr>
        <w:pStyle w:val="Code"/>
        <w:rPr>
          <w:highlight w:val="white"/>
        </w:rPr>
      </w:pPr>
      <w:r w:rsidRPr="00097076">
        <w:rPr>
          <w:highlight w:val="white"/>
        </w:rPr>
        <w:t xml:space="preserve">               target;</w:t>
      </w:r>
    </w:p>
    <w:p w14:paraId="04C6EB07" w14:textId="6B20329B" w:rsidR="00097076" w:rsidRDefault="00097076" w:rsidP="00097076">
      <w:pPr>
        <w:pStyle w:val="Code"/>
        <w:rPr>
          <w:highlight w:val="white"/>
        </w:rPr>
      </w:pPr>
      <w:r w:rsidRPr="00097076">
        <w:rPr>
          <w:highlight w:val="white"/>
        </w:rPr>
        <w:t xml:space="preserve">      }</w:t>
      </w:r>
    </w:p>
    <w:p w14:paraId="4D424989" w14:textId="4E043D83" w:rsidR="001E6DE8" w:rsidRPr="00097076" w:rsidRDefault="001E6DE8" w:rsidP="00205DE5">
      <w:pPr>
        <w:rPr>
          <w:highlight w:val="white"/>
        </w:rPr>
      </w:pPr>
      <w:r>
        <w:rPr>
          <w:highlight w:val="white"/>
        </w:rPr>
        <w:lastRenderedPageBreak/>
        <w:t xml:space="preserve">In case of </w:t>
      </w:r>
      <w:r w:rsidR="00152FCB">
        <w:rPr>
          <w:highlight w:val="white"/>
        </w:rPr>
        <w:t>conditional</w:t>
      </w:r>
      <w:r>
        <w:rPr>
          <w:highlight w:val="white"/>
        </w:rPr>
        <w:t xml:space="preserve"> and uncondition</w:t>
      </w:r>
      <w:r w:rsidR="00152FCB">
        <w:rPr>
          <w:highlight w:val="white"/>
        </w:rPr>
        <w:t>al</w:t>
      </w:r>
      <w:r>
        <w:rPr>
          <w:highlight w:val="white"/>
        </w:rPr>
        <w:t xml:space="preserve"> jump instructions</w:t>
      </w:r>
      <w:r w:rsidR="00EF3244">
        <w:rPr>
          <w:highlight w:val="white"/>
        </w:rPr>
        <w:t>, we have three cases. If the third operand (</w:t>
      </w:r>
      <w:r w:rsidR="00EF3244" w:rsidRPr="00152FCB">
        <w:rPr>
          <w:rStyle w:val="KeyWord0"/>
          <w:highlight w:val="white"/>
        </w:rPr>
        <w:t>operand2</w:t>
      </w:r>
      <w:r w:rsidR="00EF3244">
        <w:rPr>
          <w:highlight w:val="white"/>
        </w:rPr>
        <w:t xml:space="preserve">) is an integer, </w:t>
      </w:r>
      <w:r w:rsidR="00F42015">
        <w:rPr>
          <w:highlight w:val="white"/>
        </w:rPr>
        <w:t xml:space="preserve">we jump to the address of a middle code instruction. More specific, </w:t>
      </w:r>
      <w:r w:rsidR="0058403E">
        <w:rPr>
          <w:highlight w:val="white"/>
        </w:rPr>
        <w:t>we jump to a</w:t>
      </w:r>
      <w:r w:rsidR="00EF3244">
        <w:rPr>
          <w:highlight w:val="white"/>
        </w:rPr>
        <w:t xml:space="preserve"> </w:t>
      </w:r>
      <w:r w:rsidR="0058403E">
        <w:rPr>
          <w:highlight w:val="white"/>
        </w:rPr>
        <w:t>label</w:t>
      </w:r>
      <w:r w:rsidR="00EF3244">
        <w:rPr>
          <w:highlight w:val="white"/>
        </w:rPr>
        <w:t xml:space="preserve">, which is </w:t>
      </w:r>
      <w:r w:rsidR="0058403E">
        <w:rPr>
          <w:highlight w:val="white"/>
        </w:rPr>
        <w:t xml:space="preserve">made up by </w:t>
      </w:r>
      <w:r w:rsidR="00EF3244">
        <w:rPr>
          <w:highlight w:val="white"/>
        </w:rPr>
        <w:t xml:space="preserve">the name of the current function, and the </w:t>
      </w:r>
      <w:r w:rsidR="00F42015">
        <w:rPr>
          <w:highlight w:val="white"/>
        </w:rPr>
        <w:t xml:space="preserve">middle code </w:t>
      </w:r>
      <w:r w:rsidR="00EF3244">
        <w:rPr>
          <w:highlight w:val="white"/>
        </w:rPr>
        <w:t>index given by the third operand</w:t>
      </w:r>
      <w:r w:rsidR="00F42015">
        <w:rPr>
          <w:highlight w:val="white"/>
        </w:rPr>
        <w:t>.</w:t>
      </w:r>
    </w:p>
    <w:p w14:paraId="5E332144" w14:textId="77777777" w:rsidR="00097076" w:rsidRPr="00097076" w:rsidRDefault="00097076" w:rsidP="00097076">
      <w:pPr>
        <w:pStyle w:val="Code"/>
        <w:rPr>
          <w:highlight w:val="white"/>
        </w:rPr>
      </w:pPr>
      <w:r w:rsidRPr="00097076">
        <w:rPr>
          <w:highlight w:val="white"/>
        </w:rPr>
        <w:t xml:space="preserve">      else if (IsRelationNotRegister() || IsJumpNotRegister()) {</w:t>
      </w:r>
    </w:p>
    <w:p w14:paraId="6A90109B" w14:textId="77777777" w:rsidR="00097076" w:rsidRPr="00097076" w:rsidRDefault="00097076" w:rsidP="00097076">
      <w:pPr>
        <w:pStyle w:val="Code"/>
        <w:rPr>
          <w:highlight w:val="white"/>
        </w:rPr>
      </w:pPr>
      <w:r w:rsidRPr="00097076">
        <w:rPr>
          <w:highlight w:val="white"/>
        </w:rPr>
        <w:t xml:space="preserve">        if (operand2 is int) {</w:t>
      </w:r>
    </w:p>
    <w:p w14:paraId="33DA0185" w14:textId="77777777" w:rsidR="00097076" w:rsidRPr="00097076" w:rsidRDefault="00097076" w:rsidP="00097076">
      <w:pPr>
        <w:pStyle w:val="Code"/>
        <w:rPr>
          <w:highlight w:val="white"/>
        </w:rPr>
      </w:pPr>
      <w:r w:rsidRPr="00097076">
        <w:rPr>
          <w:highlight w:val="white"/>
        </w:rPr>
        <w:t xml:space="preserve">          string label = SymbolTable.CurrentFunction.UniqueName +</w:t>
      </w:r>
    </w:p>
    <w:p w14:paraId="4D7924C8" w14:textId="77777777" w:rsidR="00097076" w:rsidRPr="00097076" w:rsidRDefault="00097076" w:rsidP="00097076">
      <w:pPr>
        <w:pStyle w:val="Code"/>
        <w:rPr>
          <w:highlight w:val="white"/>
        </w:rPr>
      </w:pPr>
      <w:r w:rsidRPr="00097076">
        <w:rPr>
          <w:highlight w:val="white"/>
        </w:rPr>
        <w:t xml:space="preserve">                          Symbol.SeparatorId + operand2;</w:t>
      </w:r>
    </w:p>
    <w:p w14:paraId="3B84E1DA" w14:textId="77777777" w:rsidR="00097076" w:rsidRPr="00097076" w:rsidRDefault="00097076" w:rsidP="00097076">
      <w:pPr>
        <w:pStyle w:val="Code"/>
        <w:rPr>
          <w:highlight w:val="white"/>
        </w:rPr>
      </w:pPr>
      <w:r w:rsidRPr="00097076">
        <w:rPr>
          <w:highlight w:val="white"/>
        </w:rPr>
        <w:t xml:space="preserve">          return "\t" + operatorName + " " + label;</w:t>
      </w:r>
    </w:p>
    <w:p w14:paraId="73D92FD3" w14:textId="395DB282" w:rsidR="00097076" w:rsidRDefault="00097076" w:rsidP="00097076">
      <w:pPr>
        <w:pStyle w:val="Code"/>
        <w:rPr>
          <w:highlight w:val="white"/>
        </w:rPr>
      </w:pPr>
      <w:r w:rsidRPr="00097076">
        <w:rPr>
          <w:highlight w:val="white"/>
        </w:rPr>
        <w:t xml:space="preserve">        }</w:t>
      </w:r>
    </w:p>
    <w:p w14:paraId="5A95F480" w14:textId="4DCCEB16" w:rsidR="00F42015" w:rsidRPr="00097076" w:rsidRDefault="00F42015" w:rsidP="00F42015">
      <w:pPr>
        <w:rPr>
          <w:highlight w:val="white"/>
        </w:rPr>
      </w:pPr>
      <w:r>
        <w:rPr>
          <w:highlight w:val="white"/>
        </w:rPr>
        <w:t xml:space="preserve">If the third operand is string, </w:t>
      </w:r>
      <w:r w:rsidR="00140333">
        <w:rPr>
          <w:highlight w:val="white"/>
        </w:rPr>
        <w:t xml:space="preserve">we have a special case: the jump instruction is part of the handling of the command line arguments. </w:t>
      </w:r>
      <w:r w:rsidR="00832C1C">
        <w:rPr>
          <w:highlight w:val="white"/>
        </w:rPr>
        <w:t>W</w:t>
      </w:r>
      <w:r>
        <w:rPr>
          <w:highlight w:val="white"/>
        </w:rPr>
        <w:t>e simply jump to the address given by the string.</w:t>
      </w:r>
    </w:p>
    <w:p w14:paraId="6E0CA45D" w14:textId="77777777" w:rsidR="00097076" w:rsidRPr="00097076" w:rsidRDefault="00097076" w:rsidP="00097076">
      <w:pPr>
        <w:pStyle w:val="Code"/>
        <w:rPr>
          <w:highlight w:val="white"/>
        </w:rPr>
      </w:pPr>
      <w:r w:rsidRPr="00097076">
        <w:rPr>
          <w:highlight w:val="white"/>
        </w:rPr>
        <w:t xml:space="preserve">        else if (operand2 is string) {</w:t>
      </w:r>
    </w:p>
    <w:p w14:paraId="760A8795" w14:textId="77777777" w:rsidR="00097076" w:rsidRPr="00097076" w:rsidRDefault="00097076" w:rsidP="00097076">
      <w:pPr>
        <w:pStyle w:val="Code"/>
        <w:rPr>
          <w:highlight w:val="white"/>
        </w:rPr>
      </w:pPr>
      <w:r w:rsidRPr="00097076">
        <w:rPr>
          <w:highlight w:val="white"/>
        </w:rPr>
        <w:t xml:space="preserve">          return "\t" + operatorName + " " + operand2;</w:t>
      </w:r>
    </w:p>
    <w:p w14:paraId="0D004C74" w14:textId="49638821" w:rsidR="00097076" w:rsidRDefault="00097076" w:rsidP="00097076">
      <w:pPr>
        <w:pStyle w:val="Code"/>
        <w:rPr>
          <w:highlight w:val="white"/>
        </w:rPr>
      </w:pPr>
      <w:r w:rsidRPr="00097076">
        <w:rPr>
          <w:highlight w:val="white"/>
        </w:rPr>
        <w:t xml:space="preserve">        }</w:t>
      </w:r>
    </w:p>
    <w:p w14:paraId="0A6A2B5D" w14:textId="3FE4658B" w:rsidR="00832C1C" w:rsidRPr="00097076" w:rsidRDefault="006A0607" w:rsidP="00832C1C">
      <w:pPr>
        <w:rPr>
          <w:highlight w:val="white"/>
        </w:rPr>
      </w:pPr>
      <w:r>
        <w:rPr>
          <w:highlight w:val="white"/>
        </w:rPr>
        <w:t xml:space="preserve">Otherwise, </w:t>
      </w:r>
      <w:r w:rsidR="00EA734C">
        <w:rPr>
          <w:highlight w:val="white"/>
        </w:rPr>
        <w:t>we have jump in a memory copy of a struct or union.</w:t>
      </w:r>
    </w:p>
    <w:p w14:paraId="5F81B237" w14:textId="77777777" w:rsidR="00097076" w:rsidRPr="00097076" w:rsidRDefault="00097076" w:rsidP="00097076">
      <w:pPr>
        <w:pStyle w:val="Code"/>
        <w:rPr>
          <w:highlight w:val="white"/>
        </w:rPr>
      </w:pPr>
      <w:r w:rsidRPr="00097076">
        <w:rPr>
          <w:highlight w:val="white"/>
        </w:rPr>
        <w:t xml:space="preserve">        else {</w:t>
      </w:r>
    </w:p>
    <w:p w14:paraId="0D9ECB0A" w14:textId="77777777" w:rsidR="00097076" w:rsidRPr="00097076" w:rsidRDefault="00097076" w:rsidP="00097076">
      <w:pPr>
        <w:pStyle w:val="Code"/>
        <w:rPr>
          <w:highlight w:val="white"/>
        </w:rPr>
      </w:pPr>
      <w:r w:rsidRPr="00097076">
        <w:rPr>
          <w:highlight w:val="white"/>
        </w:rPr>
        <w:t xml:space="preserve">          int labelIndex = (int) operand1;</w:t>
      </w:r>
    </w:p>
    <w:p w14:paraId="1FDFF70E" w14:textId="1639B901" w:rsidR="00097076" w:rsidRPr="00097076" w:rsidRDefault="00097076" w:rsidP="00097076">
      <w:pPr>
        <w:pStyle w:val="Code"/>
        <w:rPr>
          <w:highlight w:val="white"/>
        </w:rPr>
      </w:pPr>
      <w:r w:rsidRPr="00097076">
        <w:rPr>
          <w:highlight w:val="white"/>
        </w:rPr>
        <w:t xml:space="preserve">          string labelText = MakeLabel(labelIndex);</w:t>
      </w:r>
    </w:p>
    <w:p w14:paraId="6E15A54E" w14:textId="77777777" w:rsidR="00097076" w:rsidRPr="00097076" w:rsidRDefault="00097076" w:rsidP="00097076">
      <w:pPr>
        <w:pStyle w:val="Code"/>
        <w:rPr>
          <w:highlight w:val="white"/>
        </w:rPr>
      </w:pPr>
      <w:r w:rsidRPr="00097076">
        <w:rPr>
          <w:highlight w:val="white"/>
        </w:rPr>
        <w:t xml:space="preserve">          return "\t" + operatorName + " " + labelText;</w:t>
      </w:r>
    </w:p>
    <w:p w14:paraId="4F739DA4" w14:textId="77777777" w:rsidR="00097076" w:rsidRPr="00097076" w:rsidRDefault="00097076" w:rsidP="00097076">
      <w:pPr>
        <w:pStyle w:val="Code"/>
        <w:rPr>
          <w:highlight w:val="white"/>
        </w:rPr>
      </w:pPr>
      <w:r w:rsidRPr="00097076">
        <w:rPr>
          <w:highlight w:val="white"/>
        </w:rPr>
        <w:t xml:space="preserve">        }</w:t>
      </w:r>
    </w:p>
    <w:p w14:paraId="2173839B" w14:textId="44801FF2" w:rsidR="00097076" w:rsidRDefault="00097076" w:rsidP="00097076">
      <w:pPr>
        <w:pStyle w:val="Code"/>
        <w:rPr>
          <w:highlight w:val="white"/>
        </w:rPr>
      </w:pPr>
      <w:r w:rsidRPr="00097076">
        <w:rPr>
          <w:highlight w:val="white"/>
        </w:rPr>
        <w:t xml:space="preserve">      }</w:t>
      </w:r>
    </w:p>
    <w:p w14:paraId="615C3FCE" w14:textId="77777777" w:rsidR="00097076" w:rsidRPr="00F259DA" w:rsidRDefault="00097076" w:rsidP="00F259DA">
      <w:pPr>
        <w:pStyle w:val="Code"/>
        <w:rPr>
          <w:highlight w:val="white"/>
        </w:rPr>
      </w:pPr>
      <w:r w:rsidRPr="00F259DA">
        <w:rPr>
          <w:highlight w:val="white"/>
        </w:rPr>
        <w:t xml:space="preserve">    }</w:t>
      </w:r>
    </w:p>
    <w:p w14:paraId="2B08AEC9" w14:textId="5B1FAEE8" w:rsidR="00097076" w:rsidRPr="00F259DA" w:rsidRDefault="00717D98" w:rsidP="00717D98">
      <w:pPr>
        <w:rPr>
          <w:highlight w:val="white"/>
        </w:rPr>
      </w:pPr>
      <w:r>
        <w:rPr>
          <w:highlight w:val="white"/>
        </w:rPr>
        <w:t xml:space="preserve">The </w:t>
      </w:r>
      <w:r w:rsidRPr="00717D98">
        <w:rPr>
          <w:rStyle w:val="KeyWord0"/>
          <w:highlight w:val="white"/>
        </w:rPr>
        <w:t>ToVisibleString</w:t>
      </w:r>
      <w:r>
        <w:rPr>
          <w:highlight w:val="white"/>
        </w:rPr>
        <w:t xml:space="preserve"> method returns the </w:t>
      </w:r>
      <w:r w:rsidR="002F69EF">
        <w:rPr>
          <w:highlight w:val="white"/>
        </w:rPr>
        <w:t xml:space="preserve">text with non-graphical character written </w:t>
      </w:r>
      <w:r w:rsidR="00AE1268">
        <w:rPr>
          <w:highlight w:val="white"/>
        </w:rPr>
        <w:t>with their ascii numbers. For instance, the text “Hello\nWorld\</w:t>
      </w:r>
      <w:r w:rsidR="00552E70">
        <w:rPr>
          <w:highlight w:val="white"/>
        </w:rPr>
        <w:t>r</w:t>
      </w:r>
      <w:r w:rsidR="00AE1268">
        <w:rPr>
          <w:highlight w:val="white"/>
        </w:rPr>
        <w:t xml:space="preserve">”, will be translated to “Hello”, 10, “World”, </w:t>
      </w:r>
      <w:r w:rsidR="00552E70">
        <w:rPr>
          <w:highlight w:val="white"/>
        </w:rPr>
        <w:t>13</w:t>
      </w:r>
      <w:r w:rsidR="00AE1268">
        <w:rPr>
          <w:highlight w:val="white"/>
        </w:rPr>
        <w:t>.</w:t>
      </w:r>
    </w:p>
    <w:p w14:paraId="07260C8C" w14:textId="77777777" w:rsidR="00097076" w:rsidRPr="00097076" w:rsidRDefault="00097076" w:rsidP="00097076">
      <w:pPr>
        <w:pStyle w:val="Code"/>
        <w:rPr>
          <w:highlight w:val="white"/>
        </w:rPr>
      </w:pPr>
      <w:r w:rsidRPr="00097076">
        <w:rPr>
          <w:highlight w:val="white"/>
        </w:rPr>
        <w:t xml:space="preserve">    private static string ToVisibleString(string text) {</w:t>
      </w:r>
    </w:p>
    <w:p w14:paraId="59BBFAD3" w14:textId="2CD59E03" w:rsidR="00097076" w:rsidRDefault="00097076" w:rsidP="00097076">
      <w:pPr>
        <w:pStyle w:val="Code"/>
        <w:rPr>
          <w:highlight w:val="white"/>
        </w:rPr>
      </w:pPr>
      <w:r w:rsidRPr="00097076">
        <w:rPr>
          <w:highlight w:val="white"/>
        </w:rPr>
        <w:t xml:space="preserve">      StringBuilder buffer = new StringBuilder();</w:t>
      </w:r>
    </w:p>
    <w:p w14:paraId="1A1BA85E" w14:textId="15E0D000" w:rsidR="004C1FEB" w:rsidRPr="00097076" w:rsidRDefault="004C1FEB" w:rsidP="004C1FEB">
      <w:pPr>
        <w:rPr>
          <w:highlight w:val="white"/>
        </w:rPr>
      </w:pPr>
      <w:r>
        <w:rPr>
          <w:highlight w:val="white"/>
        </w:rPr>
        <w:t xml:space="preserve">The </w:t>
      </w:r>
      <w:r w:rsidRPr="004C1FEB">
        <w:rPr>
          <w:rStyle w:val="KeyWord0"/>
          <w:highlight w:val="white"/>
        </w:rPr>
        <w:t>insideString</w:t>
      </w:r>
      <w:r>
        <w:rPr>
          <w:highlight w:val="white"/>
        </w:rPr>
        <w:t xml:space="preserve"> variable is true as long as the current character is locaed inside a string. </w:t>
      </w:r>
    </w:p>
    <w:p w14:paraId="1B9251B0" w14:textId="77777777" w:rsidR="00097076" w:rsidRPr="00097076" w:rsidRDefault="00097076" w:rsidP="00097076">
      <w:pPr>
        <w:pStyle w:val="Code"/>
        <w:rPr>
          <w:highlight w:val="white"/>
        </w:rPr>
      </w:pPr>
      <w:r w:rsidRPr="00097076">
        <w:rPr>
          <w:highlight w:val="white"/>
        </w:rPr>
        <w:t xml:space="preserve">      bool insideString = false;</w:t>
      </w:r>
    </w:p>
    <w:p w14:paraId="57548907" w14:textId="591A506E" w:rsidR="00097076" w:rsidRPr="00097076" w:rsidRDefault="004C1FEB" w:rsidP="00F842E6">
      <w:pPr>
        <w:rPr>
          <w:highlight w:val="white"/>
        </w:rPr>
      </w:pPr>
      <w:r>
        <w:rPr>
          <w:highlight w:val="white"/>
        </w:rPr>
        <w:t xml:space="preserve">We iterate throught the text and, for each character, check if it is not </w:t>
      </w:r>
      <w:r w:rsidR="00F842E6">
        <w:rPr>
          <w:highlight w:val="white"/>
        </w:rPr>
        <w:t xml:space="preserve">a graphical character. In that case we </w:t>
      </w:r>
      <w:r w:rsidR="004801C1">
        <w:rPr>
          <w:highlight w:val="white"/>
        </w:rPr>
        <w:t>end</w:t>
      </w:r>
      <w:r w:rsidR="00F842E6">
        <w:rPr>
          <w:highlight w:val="white"/>
        </w:rPr>
        <w:t xml:space="preserve"> the string, if necessary, and add the ascii value of the character.</w:t>
      </w:r>
    </w:p>
    <w:p w14:paraId="6119C54E" w14:textId="77777777" w:rsidR="00097076" w:rsidRPr="00097076" w:rsidRDefault="00097076" w:rsidP="00097076">
      <w:pPr>
        <w:pStyle w:val="Code"/>
        <w:rPr>
          <w:highlight w:val="white"/>
        </w:rPr>
      </w:pPr>
      <w:r w:rsidRPr="00097076">
        <w:rPr>
          <w:highlight w:val="white"/>
        </w:rPr>
        <w:t xml:space="preserve">      foreach (char c in text) {</w:t>
      </w:r>
    </w:p>
    <w:p w14:paraId="34B33387" w14:textId="77777777" w:rsidR="00097076" w:rsidRPr="00097076" w:rsidRDefault="00097076" w:rsidP="00097076">
      <w:pPr>
        <w:pStyle w:val="Code"/>
        <w:rPr>
          <w:highlight w:val="white"/>
        </w:rPr>
      </w:pPr>
      <w:r w:rsidRPr="00097076">
        <w:rPr>
          <w:highlight w:val="white"/>
        </w:rPr>
        <w:t xml:space="preserve">        if (Char.IsControl(c) || (c == '\"') || (c == '\'')) {</w:t>
      </w:r>
    </w:p>
    <w:p w14:paraId="59CC94FD" w14:textId="77777777" w:rsidR="00097076" w:rsidRPr="00097076" w:rsidRDefault="00097076" w:rsidP="00097076">
      <w:pPr>
        <w:pStyle w:val="Code"/>
        <w:rPr>
          <w:highlight w:val="white"/>
        </w:rPr>
      </w:pPr>
      <w:r w:rsidRPr="00097076">
        <w:rPr>
          <w:highlight w:val="white"/>
        </w:rPr>
        <w:t xml:space="preserve">          if (insideString) {</w:t>
      </w:r>
    </w:p>
    <w:p w14:paraId="187C8AAD" w14:textId="77777777" w:rsidR="00097076" w:rsidRPr="00097076" w:rsidRDefault="00097076" w:rsidP="00097076">
      <w:pPr>
        <w:pStyle w:val="Code"/>
        <w:rPr>
          <w:highlight w:val="white"/>
        </w:rPr>
      </w:pPr>
      <w:r w:rsidRPr="00097076">
        <w:rPr>
          <w:highlight w:val="white"/>
        </w:rPr>
        <w:t xml:space="preserve">            buffer.Append("\", " + ((int) c).ToString() + ", ");</w:t>
      </w:r>
    </w:p>
    <w:p w14:paraId="7CE0BD60" w14:textId="77777777" w:rsidR="00097076" w:rsidRPr="00097076" w:rsidRDefault="00097076" w:rsidP="00097076">
      <w:pPr>
        <w:pStyle w:val="Code"/>
        <w:rPr>
          <w:highlight w:val="white"/>
        </w:rPr>
      </w:pPr>
      <w:r w:rsidRPr="00097076">
        <w:rPr>
          <w:highlight w:val="white"/>
        </w:rPr>
        <w:t xml:space="preserve">            insideString = false;</w:t>
      </w:r>
    </w:p>
    <w:p w14:paraId="54CE045C" w14:textId="77777777" w:rsidR="00097076" w:rsidRPr="00097076" w:rsidRDefault="00097076" w:rsidP="00097076">
      <w:pPr>
        <w:pStyle w:val="Code"/>
        <w:rPr>
          <w:highlight w:val="white"/>
        </w:rPr>
      </w:pPr>
      <w:r w:rsidRPr="00097076">
        <w:rPr>
          <w:highlight w:val="white"/>
        </w:rPr>
        <w:t xml:space="preserve">          }</w:t>
      </w:r>
    </w:p>
    <w:p w14:paraId="7E8A1A41" w14:textId="77777777" w:rsidR="00097076" w:rsidRPr="00097076" w:rsidRDefault="00097076" w:rsidP="00097076">
      <w:pPr>
        <w:pStyle w:val="Code"/>
        <w:rPr>
          <w:highlight w:val="white"/>
        </w:rPr>
      </w:pPr>
      <w:r w:rsidRPr="00097076">
        <w:rPr>
          <w:highlight w:val="white"/>
        </w:rPr>
        <w:t xml:space="preserve">          else {</w:t>
      </w:r>
    </w:p>
    <w:p w14:paraId="131E31D7" w14:textId="77777777" w:rsidR="00097076" w:rsidRPr="00097076" w:rsidRDefault="00097076" w:rsidP="00097076">
      <w:pPr>
        <w:pStyle w:val="Code"/>
        <w:rPr>
          <w:highlight w:val="white"/>
        </w:rPr>
      </w:pPr>
      <w:r w:rsidRPr="00097076">
        <w:rPr>
          <w:highlight w:val="white"/>
        </w:rPr>
        <w:t xml:space="preserve">            buffer.Append(((int) c).ToString() + ", ");</w:t>
      </w:r>
    </w:p>
    <w:p w14:paraId="086AD342" w14:textId="77777777" w:rsidR="00097076" w:rsidRPr="00097076" w:rsidRDefault="00097076" w:rsidP="00097076">
      <w:pPr>
        <w:pStyle w:val="Code"/>
        <w:rPr>
          <w:highlight w:val="white"/>
        </w:rPr>
      </w:pPr>
      <w:r w:rsidRPr="00097076">
        <w:rPr>
          <w:highlight w:val="white"/>
        </w:rPr>
        <w:t xml:space="preserve">          }</w:t>
      </w:r>
    </w:p>
    <w:p w14:paraId="05374FC4" w14:textId="77777777" w:rsidR="00097076" w:rsidRPr="00097076" w:rsidRDefault="00097076" w:rsidP="00097076">
      <w:pPr>
        <w:pStyle w:val="Code"/>
        <w:rPr>
          <w:highlight w:val="white"/>
        </w:rPr>
      </w:pPr>
      <w:r w:rsidRPr="00097076">
        <w:rPr>
          <w:highlight w:val="white"/>
        </w:rPr>
        <w:t xml:space="preserve">        }</w:t>
      </w:r>
    </w:p>
    <w:p w14:paraId="181F95E0" w14:textId="3B3B4E87" w:rsidR="00F842E6" w:rsidRPr="00097076" w:rsidRDefault="00F842E6" w:rsidP="00F842E6">
      <w:pPr>
        <w:rPr>
          <w:highlight w:val="white"/>
        </w:rPr>
      </w:pPr>
      <w:r>
        <w:rPr>
          <w:highlight w:val="white"/>
        </w:rPr>
        <w:t xml:space="preserve">If the character is a graphical character, we </w:t>
      </w:r>
      <w:r w:rsidR="004801C1">
        <w:rPr>
          <w:highlight w:val="white"/>
        </w:rPr>
        <w:t>begin the string, if necessary,</w:t>
      </w:r>
      <w:r>
        <w:rPr>
          <w:highlight w:val="white"/>
        </w:rPr>
        <w:t xml:space="preserve"> and add the </w:t>
      </w:r>
      <w:r w:rsidR="004801C1">
        <w:rPr>
          <w:highlight w:val="white"/>
        </w:rPr>
        <w:t>character to the string.</w:t>
      </w:r>
    </w:p>
    <w:p w14:paraId="35FBBBF0" w14:textId="77777777" w:rsidR="00097076" w:rsidRPr="00097076" w:rsidRDefault="00097076" w:rsidP="00097076">
      <w:pPr>
        <w:pStyle w:val="Code"/>
        <w:rPr>
          <w:highlight w:val="white"/>
        </w:rPr>
      </w:pPr>
      <w:r w:rsidRPr="00097076">
        <w:rPr>
          <w:highlight w:val="white"/>
        </w:rPr>
        <w:t xml:space="preserve">        else {</w:t>
      </w:r>
    </w:p>
    <w:p w14:paraId="1565C6B3" w14:textId="77777777" w:rsidR="00097076" w:rsidRPr="00097076" w:rsidRDefault="00097076" w:rsidP="00097076">
      <w:pPr>
        <w:pStyle w:val="Code"/>
        <w:rPr>
          <w:highlight w:val="white"/>
        </w:rPr>
      </w:pPr>
      <w:r w:rsidRPr="00097076">
        <w:rPr>
          <w:highlight w:val="white"/>
        </w:rPr>
        <w:t xml:space="preserve">          if (insideString) {</w:t>
      </w:r>
    </w:p>
    <w:p w14:paraId="7C8472B4" w14:textId="77777777" w:rsidR="00097076" w:rsidRPr="00097076" w:rsidRDefault="00097076" w:rsidP="00097076">
      <w:pPr>
        <w:pStyle w:val="Code"/>
        <w:rPr>
          <w:highlight w:val="white"/>
        </w:rPr>
      </w:pPr>
      <w:r w:rsidRPr="00097076">
        <w:rPr>
          <w:highlight w:val="white"/>
        </w:rPr>
        <w:t xml:space="preserve">            buffer.Append(c);</w:t>
      </w:r>
    </w:p>
    <w:p w14:paraId="00314DA5" w14:textId="77777777" w:rsidR="00097076" w:rsidRPr="00097076" w:rsidRDefault="00097076" w:rsidP="00097076">
      <w:pPr>
        <w:pStyle w:val="Code"/>
        <w:rPr>
          <w:highlight w:val="white"/>
        </w:rPr>
      </w:pPr>
      <w:r w:rsidRPr="00097076">
        <w:rPr>
          <w:highlight w:val="white"/>
        </w:rPr>
        <w:t xml:space="preserve">          }</w:t>
      </w:r>
    </w:p>
    <w:p w14:paraId="7E7C55EE" w14:textId="77777777" w:rsidR="00097076" w:rsidRPr="00097076" w:rsidRDefault="00097076" w:rsidP="00097076">
      <w:pPr>
        <w:pStyle w:val="Code"/>
        <w:rPr>
          <w:highlight w:val="white"/>
        </w:rPr>
      </w:pPr>
      <w:r w:rsidRPr="00097076">
        <w:rPr>
          <w:highlight w:val="white"/>
        </w:rPr>
        <w:t xml:space="preserve">          else {</w:t>
      </w:r>
    </w:p>
    <w:p w14:paraId="02F98500" w14:textId="77777777" w:rsidR="00097076" w:rsidRPr="00097076" w:rsidRDefault="00097076" w:rsidP="00097076">
      <w:pPr>
        <w:pStyle w:val="Code"/>
        <w:rPr>
          <w:highlight w:val="white"/>
        </w:rPr>
      </w:pPr>
      <w:r w:rsidRPr="00097076">
        <w:rPr>
          <w:highlight w:val="white"/>
        </w:rPr>
        <w:lastRenderedPageBreak/>
        <w:t xml:space="preserve">            buffer.Append("\"" + c.ToString());</w:t>
      </w:r>
    </w:p>
    <w:p w14:paraId="39700454" w14:textId="77777777" w:rsidR="00097076" w:rsidRPr="00097076" w:rsidRDefault="00097076" w:rsidP="00097076">
      <w:pPr>
        <w:pStyle w:val="Code"/>
        <w:rPr>
          <w:highlight w:val="white"/>
        </w:rPr>
      </w:pPr>
      <w:r w:rsidRPr="00097076">
        <w:rPr>
          <w:highlight w:val="white"/>
        </w:rPr>
        <w:t xml:space="preserve">            insideString = true;</w:t>
      </w:r>
    </w:p>
    <w:p w14:paraId="1962CE41" w14:textId="77777777" w:rsidR="00097076" w:rsidRPr="00097076" w:rsidRDefault="00097076" w:rsidP="00097076">
      <w:pPr>
        <w:pStyle w:val="Code"/>
        <w:rPr>
          <w:highlight w:val="white"/>
        </w:rPr>
      </w:pPr>
      <w:r w:rsidRPr="00097076">
        <w:rPr>
          <w:highlight w:val="white"/>
        </w:rPr>
        <w:t xml:space="preserve">          }</w:t>
      </w:r>
    </w:p>
    <w:p w14:paraId="7E8F65E2" w14:textId="77777777" w:rsidR="00097076" w:rsidRPr="00097076" w:rsidRDefault="00097076" w:rsidP="00097076">
      <w:pPr>
        <w:pStyle w:val="Code"/>
        <w:rPr>
          <w:highlight w:val="white"/>
        </w:rPr>
      </w:pPr>
      <w:r w:rsidRPr="00097076">
        <w:rPr>
          <w:highlight w:val="white"/>
        </w:rPr>
        <w:t xml:space="preserve">        }</w:t>
      </w:r>
    </w:p>
    <w:p w14:paraId="5E4479DF" w14:textId="77777777" w:rsidR="00097076" w:rsidRPr="00097076" w:rsidRDefault="00097076" w:rsidP="00097076">
      <w:pPr>
        <w:pStyle w:val="Code"/>
        <w:rPr>
          <w:highlight w:val="white"/>
        </w:rPr>
      </w:pPr>
      <w:r w:rsidRPr="00097076">
        <w:rPr>
          <w:highlight w:val="white"/>
        </w:rPr>
        <w:t xml:space="preserve">      }</w:t>
      </w:r>
    </w:p>
    <w:p w14:paraId="04045A13" w14:textId="49FD6562" w:rsidR="00097076" w:rsidRPr="00097076" w:rsidRDefault="004801C1" w:rsidP="00C36E87">
      <w:pPr>
        <w:rPr>
          <w:highlight w:val="white"/>
        </w:rPr>
      </w:pPr>
      <w:r>
        <w:rPr>
          <w:highlight w:val="white"/>
        </w:rPr>
        <w:t>We end the string by</w:t>
      </w:r>
      <w:r w:rsidR="00C36E87">
        <w:rPr>
          <w:highlight w:val="white"/>
        </w:rPr>
        <w:t xml:space="preserve"> adding the terminating zero character.</w:t>
      </w:r>
    </w:p>
    <w:p w14:paraId="36003A42" w14:textId="77777777" w:rsidR="00097076" w:rsidRPr="00097076" w:rsidRDefault="00097076" w:rsidP="00097076">
      <w:pPr>
        <w:pStyle w:val="Code"/>
        <w:rPr>
          <w:highlight w:val="white"/>
        </w:rPr>
      </w:pPr>
      <w:r w:rsidRPr="00097076">
        <w:rPr>
          <w:highlight w:val="white"/>
        </w:rPr>
        <w:t xml:space="preserve">      if (insideString) {</w:t>
      </w:r>
    </w:p>
    <w:p w14:paraId="41C7C806" w14:textId="77777777" w:rsidR="00097076" w:rsidRPr="00097076" w:rsidRDefault="00097076" w:rsidP="00097076">
      <w:pPr>
        <w:pStyle w:val="Code"/>
        <w:rPr>
          <w:highlight w:val="white"/>
        </w:rPr>
      </w:pPr>
      <w:r w:rsidRPr="00097076">
        <w:rPr>
          <w:highlight w:val="white"/>
        </w:rPr>
        <w:t xml:space="preserve">        buffer.Append("\", 0");</w:t>
      </w:r>
    </w:p>
    <w:p w14:paraId="2851640D" w14:textId="77777777" w:rsidR="00097076" w:rsidRPr="00097076" w:rsidRDefault="00097076" w:rsidP="00097076">
      <w:pPr>
        <w:pStyle w:val="Code"/>
        <w:rPr>
          <w:highlight w:val="white"/>
        </w:rPr>
      </w:pPr>
      <w:r w:rsidRPr="00097076">
        <w:rPr>
          <w:highlight w:val="white"/>
        </w:rPr>
        <w:t xml:space="preserve">      }</w:t>
      </w:r>
    </w:p>
    <w:p w14:paraId="55780057" w14:textId="77777777" w:rsidR="00097076" w:rsidRPr="00097076" w:rsidRDefault="00097076" w:rsidP="00097076">
      <w:pPr>
        <w:pStyle w:val="Code"/>
        <w:rPr>
          <w:highlight w:val="white"/>
        </w:rPr>
      </w:pPr>
      <w:r w:rsidRPr="00097076">
        <w:rPr>
          <w:highlight w:val="white"/>
        </w:rPr>
        <w:t xml:space="preserve">      else {</w:t>
      </w:r>
    </w:p>
    <w:p w14:paraId="77B1FD97" w14:textId="77777777" w:rsidR="00097076" w:rsidRPr="00097076" w:rsidRDefault="00097076" w:rsidP="00097076">
      <w:pPr>
        <w:pStyle w:val="Code"/>
        <w:rPr>
          <w:highlight w:val="white"/>
        </w:rPr>
      </w:pPr>
      <w:r w:rsidRPr="00097076">
        <w:rPr>
          <w:highlight w:val="white"/>
        </w:rPr>
        <w:t xml:space="preserve">        buffer.Append("0");</w:t>
      </w:r>
    </w:p>
    <w:p w14:paraId="025A90F5" w14:textId="77777777" w:rsidR="00097076" w:rsidRPr="00097076" w:rsidRDefault="00097076" w:rsidP="00097076">
      <w:pPr>
        <w:pStyle w:val="Code"/>
        <w:rPr>
          <w:highlight w:val="white"/>
        </w:rPr>
      </w:pPr>
      <w:r w:rsidRPr="00097076">
        <w:rPr>
          <w:highlight w:val="white"/>
        </w:rPr>
        <w:t xml:space="preserve">      }</w:t>
      </w:r>
    </w:p>
    <w:p w14:paraId="6777A74C" w14:textId="77777777" w:rsidR="00097076" w:rsidRPr="00097076" w:rsidRDefault="00097076" w:rsidP="00097076">
      <w:pPr>
        <w:pStyle w:val="Code"/>
        <w:rPr>
          <w:highlight w:val="white"/>
        </w:rPr>
      </w:pPr>
    </w:p>
    <w:p w14:paraId="7459F376" w14:textId="77777777" w:rsidR="00097076" w:rsidRPr="00097076" w:rsidRDefault="00097076" w:rsidP="00097076">
      <w:pPr>
        <w:pStyle w:val="Code"/>
        <w:rPr>
          <w:highlight w:val="white"/>
        </w:rPr>
      </w:pPr>
      <w:r w:rsidRPr="00097076">
        <w:rPr>
          <w:highlight w:val="white"/>
        </w:rPr>
        <w:t xml:space="preserve">      return buffer.ToString();</w:t>
      </w:r>
    </w:p>
    <w:p w14:paraId="39DDF971" w14:textId="77777777" w:rsidR="00097076" w:rsidRPr="00097076" w:rsidRDefault="00097076" w:rsidP="00097076">
      <w:pPr>
        <w:pStyle w:val="Code"/>
        <w:rPr>
          <w:highlight w:val="white"/>
        </w:rPr>
      </w:pPr>
      <w:r w:rsidRPr="00097076">
        <w:rPr>
          <w:highlight w:val="white"/>
        </w:rPr>
        <w:t xml:space="preserve">    }</w:t>
      </w:r>
    </w:p>
    <w:p w14:paraId="394D9FDA" w14:textId="14154DC8" w:rsidR="002B63B5" w:rsidRPr="00097076" w:rsidRDefault="002B63B5" w:rsidP="00C36E87">
      <w:pPr>
        <w:rPr>
          <w:highlight w:val="white"/>
        </w:rPr>
      </w:pPr>
      <w:r w:rsidRPr="00097076">
        <w:rPr>
          <w:highlight w:val="white"/>
        </w:rPr>
        <w:t xml:space="preserve">  </w:t>
      </w:r>
      <w:r w:rsidR="00C36E87">
        <w:rPr>
          <w:highlight w:val="white"/>
        </w:rPr>
        <w:t xml:space="preserve">The </w:t>
      </w:r>
      <w:r w:rsidR="00C36E87" w:rsidRPr="00C36E87">
        <w:rPr>
          <w:rStyle w:val="KeyWord0"/>
          <w:highlight w:val="white"/>
        </w:rPr>
        <w:t>MakeMemory</w:t>
      </w:r>
      <w:r w:rsidR="00C36E87">
        <w:rPr>
          <w:highlight w:val="white"/>
        </w:rPr>
        <w:t xml:space="preserve"> method </w:t>
      </w:r>
      <w:r w:rsidR="00D5402B">
        <w:rPr>
          <w:highlight w:val="white"/>
        </w:rPr>
        <w:t>return a label for the memory copy method.</w:t>
      </w:r>
    </w:p>
    <w:p w14:paraId="71FA518C" w14:textId="6FC32E3D" w:rsidR="002B63B5" w:rsidRPr="00F801ED" w:rsidRDefault="002B63B5" w:rsidP="00DB788F">
      <w:pPr>
        <w:pStyle w:val="Code"/>
        <w:rPr>
          <w:b/>
          <w:bCs/>
          <w:highlight w:val="white"/>
        </w:rPr>
      </w:pPr>
      <w:r w:rsidRPr="00DB788F">
        <w:rPr>
          <w:highlight w:val="white"/>
        </w:rPr>
        <w:t xml:space="preserve">    public static string MakeLabel(int labelIndex) {</w:t>
      </w:r>
    </w:p>
    <w:p w14:paraId="1A1AB9D8" w14:textId="77777777" w:rsidR="0013036F" w:rsidRPr="0013036F" w:rsidRDefault="0013036F" w:rsidP="0013036F">
      <w:pPr>
        <w:pStyle w:val="Code"/>
        <w:rPr>
          <w:highlight w:val="white"/>
        </w:rPr>
      </w:pPr>
      <w:r w:rsidRPr="0013036F">
        <w:rPr>
          <w:highlight w:val="white"/>
        </w:rPr>
        <w:t xml:space="preserve">      return "label" + Symbol.SeparatorId + labelIndex;</w:t>
      </w:r>
    </w:p>
    <w:p w14:paraId="3B2B4921" w14:textId="77777777" w:rsidR="002B63B5" w:rsidRPr="00DB788F" w:rsidRDefault="002B63B5" w:rsidP="00DB788F">
      <w:pPr>
        <w:pStyle w:val="Code"/>
        <w:rPr>
          <w:highlight w:val="white"/>
        </w:rPr>
      </w:pPr>
      <w:r w:rsidRPr="00DB788F">
        <w:rPr>
          <w:highlight w:val="white"/>
        </w:rPr>
        <w:t xml:space="preserve">    }</w:t>
      </w:r>
    </w:p>
    <w:p w14:paraId="06A15567" w14:textId="4980CA0E" w:rsidR="002B63B5" w:rsidRPr="00DB788F" w:rsidRDefault="00D5402B" w:rsidP="00D5402B">
      <w:pPr>
        <w:rPr>
          <w:highlight w:val="white"/>
        </w:rPr>
      </w:pPr>
      <w:r>
        <w:rPr>
          <w:highlight w:val="white"/>
        </w:rPr>
        <w:t xml:space="preserve">The </w:t>
      </w:r>
      <w:r w:rsidRPr="00D5402B">
        <w:rPr>
          <w:rStyle w:val="KeyWord0"/>
          <w:highlight w:val="white"/>
        </w:rPr>
        <w:t>WithSign</w:t>
      </w:r>
      <w:r>
        <w:rPr>
          <w:highlight w:val="white"/>
        </w:rPr>
        <w:t xml:space="preserve"> method returns </w:t>
      </w:r>
      <w:r w:rsidR="008937D3">
        <w:rPr>
          <w:highlight w:val="white"/>
        </w:rPr>
        <w:t xml:space="preserve">the offset of an address preceded by a plus or minus sign. In case of a zero value, an empty string is returned. </w:t>
      </w:r>
    </w:p>
    <w:p w14:paraId="7655FECC" w14:textId="77777777" w:rsidR="002B63B5" w:rsidRPr="00DB788F" w:rsidRDefault="002B63B5" w:rsidP="00DB788F">
      <w:pPr>
        <w:pStyle w:val="Code"/>
        <w:rPr>
          <w:highlight w:val="white"/>
        </w:rPr>
      </w:pPr>
      <w:r w:rsidRPr="00DB788F">
        <w:rPr>
          <w:highlight w:val="white"/>
        </w:rPr>
        <w:t xml:space="preserve">    private string WithSign(object value) {</w:t>
      </w:r>
    </w:p>
    <w:p w14:paraId="5C1CC2A8" w14:textId="77777777" w:rsidR="002B63B5" w:rsidRPr="00DB788F" w:rsidRDefault="002B63B5" w:rsidP="00DB788F">
      <w:pPr>
        <w:pStyle w:val="Code"/>
        <w:rPr>
          <w:highlight w:val="white"/>
        </w:rPr>
      </w:pPr>
      <w:r w:rsidRPr="00DB788F">
        <w:rPr>
          <w:highlight w:val="white"/>
        </w:rPr>
        <w:t xml:space="preserve">      int offset = (int) value;</w:t>
      </w:r>
    </w:p>
    <w:p w14:paraId="56648C42" w14:textId="77777777" w:rsidR="002B63B5" w:rsidRPr="00DB788F" w:rsidRDefault="002B63B5" w:rsidP="00DB788F">
      <w:pPr>
        <w:pStyle w:val="Code"/>
        <w:rPr>
          <w:highlight w:val="white"/>
        </w:rPr>
      </w:pPr>
      <w:r w:rsidRPr="00DB788F">
        <w:rPr>
          <w:highlight w:val="white"/>
        </w:rPr>
        <w:t xml:space="preserve">      </w:t>
      </w:r>
    </w:p>
    <w:p w14:paraId="6A65A906" w14:textId="77777777" w:rsidR="002B63B5" w:rsidRPr="00DB788F" w:rsidRDefault="002B63B5" w:rsidP="00DB788F">
      <w:pPr>
        <w:pStyle w:val="Code"/>
        <w:rPr>
          <w:highlight w:val="white"/>
        </w:rPr>
      </w:pPr>
      <w:r w:rsidRPr="00DB788F">
        <w:rPr>
          <w:highlight w:val="white"/>
        </w:rPr>
        <w:t xml:space="preserve">      if (offset &gt; 0) {</w:t>
      </w:r>
    </w:p>
    <w:p w14:paraId="59123E58" w14:textId="77777777" w:rsidR="002B63B5" w:rsidRPr="00DB788F" w:rsidRDefault="002B63B5" w:rsidP="00DB788F">
      <w:pPr>
        <w:pStyle w:val="Code"/>
        <w:rPr>
          <w:highlight w:val="white"/>
        </w:rPr>
      </w:pPr>
      <w:r w:rsidRPr="00DB788F">
        <w:rPr>
          <w:highlight w:val="white"/>
        </w:rPr>
        <w:t xml:space="preserve">        return " + " + offset;</w:t>
      </w:r>
    </w:p>
    <w:p w14:paraId="2BEE96C7" w14:textId="77777777" w:rsidR="002B63B5" w:rsidRPr="00DB788F" w:rsidRDefault="002B63B5" w:rsidP="00DB788F">
      <w:pPr>
        <w:pStyle w:val="Code"/>
        <w:rPr>
          <w:highlight w:val="white"/>
        </w:rPr>
      </w:pPr>
      <w:r w:rsidRPr="00DB788F">
        <w:rPr>
          <w:highlight w:val="white"/>
        </w:rPr>
        <w:t xml:space="preserve">      }</w:t>
      </w:r>
    </w:p>
    <w:p w14:paraId="7B1B1DD7" w14:textId="77777777" w:rsidR="002B63B5" w:rsidRPr="00DB788F" w:rsidRDefault="002B63B5" w:rsidP="00DB788F">
      <w:pPr>
        <w:pStyle w:val="Code"/>
        <w:rPr>
          <w:highlight w:val="white"/>
        </w:rPr>
      </w:pPr>
      <w:r w:rsidRPr="00DB788F">
        <w:rPr>
          <w:highlight w:val="white"/>
        </w:rPr>
        <w:t xml:space="preserve">      else if (offset &lt; 0) {</w:t>
      </w:r>
    </w:p>
    <w:p w14:paraId="5A54C13B" w14:textId="77777777" w:rsidR="002B63B5" w:rsidRPr="00DB788F" w:rsidRDefault="002B63B5" w:rsidP="00DB788F">
      <w:pPr>
        <w:pStyle w:val="Code"/>
        <w:rPr>
          <w:highlight w:val="white"/>
        </w:rPr>
      </w:pPr>
      <w:r w:rsidRPr="00DB788F">
        <w:rPr>
          <w:highlight w:val="white"/>
        </w:rPr>
        <w:t xml:space="preserve">        return " - " + (-offset);</w:t>
      </w:r>
    </w:p>
    <w:p w14:paraId="0085E5A8" w14:textId="77777777" w:rsidR="002B63B5" w:rsidRPr="00DB788F" w:rsidRDefault="002B63B5" w:rsidP="00DB788F">
      <w:pPr>
        <w:pStyle w:val="Code"/>
        <w:rPr>
          <w:highlight w:val="white"/>
        </w:rPr>
      </w:pPr>
      <w:r w:rsidRPr="00DB788F">
        <w:rPr>
          <w:highlight w:val="white"/>
        </w:rPr>
        <w:t xml:space="preserve">      }</w:t>
      </w:r>
    </w:p>
    <w:p w14:paraId="2BC7FCC1" w14:textId="77777777" w:rsidR="002B63B5" w:rsidRPr="00DB788F" w:rsidRDefault="002B63B5" w:rsidP="00DB788F">
      <w:pPr>
        <w:pStyle w:val="Code"/>
        <w:rPr>
          <w:highlight w:val="white"/>
        </w:rPr>
      </w:pPr>
      <w:r w:rsidRPr="00DB788F">
        <w:rPr>
          <w:highlight w:val="white"/>
        </w:rPr>
        <w:t xml:space="preserve">      else {</w:t>
      </w:r>
    </w:p>
    <w:p w14:paraId="32383DB9" w14:textId="77777777" w:rsidR="002B63B5" w:rsidRPr="00DB788F" w:rsidRDefault="002B63B5" w:rsidP="00DB788F">
      <w:pPr>
        <w:pStyle w:val="Code"/>
        <w:rPr>
          <w:highlight w:val="white"/>
        </w:rPr>
      </w:pPr>
      <w:r w:rsidRPr="00DB788F">
        <w:rPr>
          <w:highlight w:val="white"/>
        </w:rPr>
        <w:t xml:space="preserve">        return "";</w:t>
      </w:r>
    </w:p>
    <w:p w14:paraId="32A4BDBC" w14:textId="77777777" w:rsidR="002B63B5" w:rsidRPr="00DB788F" w:rsidRDefault="002B63B5" w:rsidP="00DB788F">
      <w:pPr>
        <w:pStyle w:val="Code"/>
        <w:rPr>
          <w:highlight w:val="white"/>
        </w:rPr>
      </w:pPr>
      <w:r w:rsidRPr="00DB788F">
        <w:rPr>
          <w:highlight w:val="white"/>
        </w:rPr>
        <w:t xml:space="preserve">      }</w:t>
      </w:r>
    </w:p>
    <w:p w14:paraId="750F971E" w14:textId="77777777" w:rsidR="002B63B5" w:rsidRPr="00DB788F" w:rsidRDefault="002B63B5" w:rsidP="00DB788F">
      <w:pPr>
        <w:pStyle w:val="Code"/>
        <w:rPr>
          <w:highlight w:val="white"/>
        </w:rPr>
      </w:pPr>
      <w:r w:rsidRPr="00DB788F">
        <w:rPr>
          <w:highlight w:val="white"/>
        </w:rPr>
        <w:t xml:space="preserve">    }</w:t>
      </w:r>
    </w:p>
    <w:p w14:paraId="61C17865" w14:textId="77777777" w:rsidR="002B63B5" w:rsidRPr="002B63B5" w:rsidRDefault="002B63B5" w:rsidP="002B63B5">
      <w:pPr>
        <w:pStyle w:val="Code"/>
        <w:rPr>
          <w:highlight w:val="white"/>
        </w:rPr>
      </w:pPr>
      <w:r w:rsidRPr="002B63B5">
        <w:rPr>
          <w:highlight w:val="white"/>
        </w:rPr>
        <w:t xml:space="preserve">  }</w:t>
      </w:r>
    </w:p>
    <w:p w14:paraId="2C6C00B3" w14:textId="5634A1B7" w:rsidR="00B52FB6" w:rsidRPr="002B63B5" w:rsidRDefault="002B63B5" w:rsidP="002B63B5">
      <w:pPr>
        <w:pStyle w:val="Code"/>
      </w:pPr>
      <w:r w:rsidRPr="002B63B5">
        <w:rPr>
          <w:highlight w:val="white"/>
        </w:rPr>
        <w:t>}</w:t>
      </w:r>
    </w:p>
    <w:p w14:paraId="35405183" w14:textId="4CEF3886" w:rsidR="00B616B1" w:rsidRDefault="00B616B1" w:rsidP="00565A0A">
      <w:pPr>
        <w:pStyle w:val="Rubrik2"/>
      </w:pPr>
      <w:bookmarkStart w:id="490" w:name="_Toc49764404"/>
      <w:r>
        <w:t>Tracks</w:t>
      </w:r>
      <w:bookmarkEnd w:id="490"/>
    </w:p>
    <w:p w14:paraId="105850DD" w14:textId="3B72D91E" w:rsidR="00A40BA8" w:rsidRDefault="00A40BA8" w:rsidP="00A40BA8">
      <w:r>
        <w:t>A track is a place holder for a register through the assembly code.</w:t>
      </w:r>
      <w:r w:rsidR="00303B3B">
        <w:t xml:space="preserve"> Let us look</w:t>
      </w:r>
      <w:r w:rsidR="00EC1062">
        <w:t xml:space="preserve"> at the following C code</w:t>
      </w:r>
      <w:r w:rsidR="00303B3B">
        <w:t>.</w:t>
      </w:r>
    </w:p>
    <w:p w14:paraId="30A4BB69" w14:textId="037451CE" w:rsidR="00303B3B" w:rsidRDefault="00CA4F69" w:rsidP="00303B3B">
      <w:pPr>
        <w:pStyle w:val="Code"/>
      </w:pPr>
      <w:r>
        <w:t>return a + b &amp; c - d;</w:t>
      </w:r>
    </w:p>
    <w:p w14:paraId="618B8178" w14:textId="1CCA299A" w:rsidR="00EC1062" w:rsidRPr="00EC1062" w:rsidRDefault="00E445CA" w:rsidP="00E445CA">
      <w:r>
        <w:t>The following middle code is generated.</w:t>
      </w:r>
    </w:p>
    <w:p w14:paraId="6373DBDE" w14:textId="71819542" w:rsidR="0040312D" w:rsidRDefault="004E71D8" w:rsidP="0040312D">
      <w:pPr>
        <w:pStyle w:val="Code"/>
      </w:pPr>
      <w:r>
        <w:t>t0</w:t>
      </w:r>
      <w:r w:rsidR="0040312D">
        <w:t xml:space="preserve"> = </w:t>
      </w:r>
      <w:r w:rsidR="00CA4F69">
        <w:t>a + b</w:t>
      </w:r>
    </w:p>
    <w:p w14:paraId="6EC6B6C7" w14:textId="18B8F80C" w:rsidR="0040312D" w:rsidRDefault="004E71D8" w:rsidP="0040312D">
      <w:pPr>
        <w:pStyle w:val="Code"/>
      </w:pPr>
      <w:r>
        <w:t>t1</w:t>
      </w:r>
      <w:r w:rsidR="0040312D">
        <w:t xml:space="preserve"> = </w:t>
      </w:r>
      <w:r w:rsidR="00CA4F69">
        <w:t>c - d</w:t>
      </w:r>
    </w:p>
    <w:p w14:paraId="439AA7AB" w14:textId="232DEEBE" w:rsidR="0040312D" w:rsidRDefault="004E71D8" w:rsidP="00303B3B">
      <w:pPr>
        <w:pStyle w:val="Code"/>
      </w:pPr>
      <w:r>
        <w:t>t2</w:t>
      </w:r>
      <w:r w:rsidR="0040312D">
        <w:t xml:space="preserve"> = </w:t>
      </w:r>
      <w:r>
        <w:t>t0</w:t>
      </w:r>
      <w:r w:rsidR="0040312D">
        <w:t xml:space="preserve"> </w:t>
      </w:r>
      <w:r w:rsidR="00FD3DC9">
        <w:t>&amp;</w:t>
      </w:r>
      <w:r w:rsidR="0040312D">
        <w:t xml:space="preserve"> </w:t>
      </w:r>
      <w:r>
        <w:t>t1</w:t>
      </w:r>
    </w:p>
    <w:p w14:paraId="5782330C" w14:textId="33063045" w:rsidR="000B3D5A" w:rsidRDefault="00CA4F69" w:rsidP="00303B3B">
      <w:pPr>
        <w:pStyle w:val="Code"/>
      </w:pPr>
      <w:r>
        <w:t xml:space="preserve">return </w:t>
      </w:r>
      <w:r w:rsidR="004E71D8">
        <w:t>t2</w:t>
      </w:r>
    </w:p>
    <w:p w14:paraId="7E061C7F" w14:textId="63E1DF98" w:rsidR="00651F24" w:rsidRDefault="00651F24" w:rsidP="00E445CA">
      <w:r>
        <w:t xml:space="preserve">Let us assume that a, b, c, d, and e are placed on the current activation record </w:t>
      </w:r>
      <w:r w:rsidR="004174EC">
        <w:t xml:space="preserve">of a non-elliptic function </w:t>
      </w:r>
      <w:r>
        <w:t xml:space="preserve">with offsets 6, 8, 10, </w:t>
      </w:r>
      <w:r w:rsidR="00CA4F69">
        <w:t xml:space="preserve">and </w:t>
      </w:r>
      <w:r>
        <w:t xml:space="preserve">12, and the </w:t>
      </w:r>
      <w:r w:rsidRPr="004F2465">
        <w:rPr>
          <w:rStyle w:val="KeyWord0"/>
        </w:rPr>
        <w:t>bp</w:t>
      </w:r>
      <w:r>
        <w:t xml:space="preserve"> </w:t>
      </w:r>
      <w:r w:rsidR="005C26C4">
        <w:t xml:space="preserve">and </w:t>
      </w:r>
      <w:r w:rsidR="005C26C4" w:rsidRPr="005C26C4">
        <w:rPr>
          <w:rStyle w:val="KeyWord0"/>
        </w:rPr>
        <w:t>di</w:t>
      </w:r>
      <w:r w:rsidR="005C26C4">
        <w:t xml:space="preserve"> </w:t>
      </w:r>
      <w:r>
        <w:t>register</w:t>
      </w:r>
      <w:r w:rsidR="005C26C4">
        <w:t>s are</w:t>
      </w:r>
      <w:r>
        <w:t xml:space="preserve"> the regular frame pointer</w:t>
      </w:r>
      <w:r w:rsidR="005C26C4">
        <w:t xml:space="preserve"> and the ellipse frame pointer.</w:t>
      </w:r>
    </w:p>
    <w:p w14:paraId="424AC986" w14:textId="5615E9CC" w:rsidR="00472ABE" w:rsidRDefault="005D5EA2" w:rsidP="00E445CA">
      <w:r>
        <w:lastRenderedPageBreak/>
        <w:t xml:space="preserve">The following assembly code is generated, with </w:t>
      </w:r>
      <w:r w:rsidR="00FD3DC9">
        <w:t>the</w:t>
      </w:r>
      <w:r>
        <w:t xml:space="preserve"> track</w:t>
      </w:r>
      <w:r w:rsidR="00FD3DC9">
        <w:t>s</w:t>
      </w:r>
      <w:r>
        <w:t xml:space="preserve"> </w:t>
      </w:r>
      <w:r w:rsidR="004E71D8">
        <w:rPr>
          <w:rStyle w:val="KeyWord0"/>
        </w:rPr>
        <w:t>t0</w:t>
      </w:r>
      <w:r w:rsidR="005C26C4">
        <w:t xml:space="preserve">, </w:t>
      </w:r>
      <w:r w:rsidR="004E71D8">
        <w:rPr>
          <w:rStyle w:val="KeyWord0"/>
        </w:rPr>
        <w:t>t1</w:t>
      </w:r>
      <w:r w:rsidR="005C26C4">
        <w:t xml:space="preserve">, </w:t>
      </w:r>
      <w:r w:rsidR="00FD3DC9">
        <w:t xml:space="preserve">and </w:t>
      </w:r>
      <w:r w:rsidR="004E71D8">
        <w:rPr>
          <w:rStyle w:val="KeyWord0"/>
        </w:rPr>
        <w:t>t2</w:t>
      </w:r>
      <w:r w:rsidR="00FD3DC9">
        <w:t xml:space="preserve"> </w:t>
      </w:r>
      <w:r w:rsidR="00A57E2E">
        <w:t>as</w:t>
      </w:r>
      <w:r>
        <w:t xml:space="preserve"> place </w:t>
      </w:r>
      <w:r w:rsidR="00A57E2E">
        <w:t xml:space="preserve">holders for the </w:t>
      </w:r>
      <w:r>
        <w:t>register</w:t>
      </w:r>
      <w:r w:rsidR="00A57E2E">
        <w:t>s</w:t>
      </w:r>
      <w:r>
        <w:t>.</w:t>
      </w:r>
      <w:r w:rsidR="00A57E2E">
        <w:t xml:space="preserve"> Each track represents a register, but we do not yet know which </w:t>
      </w:r>
      <w:r w:rsidR="005C26C4">
        <w:t>one</w:t>
      </w:r>
      <w:r w:rsidR="00A57E2E">
        <w:t>.</w:t>
      </w:r>
    </w:p>
    <w:p w14:paraId="1A2CB9D2" w14:textId="21D16355" w:rsidR="000824A1" w:rsidRPr="00F93CE4" w:rsidRDefault="000824A1" w:rsidP="000824A1">
      <w:pPr>
        <w:pStyle w:val="Code"/>
      </w:pPr>
      <w:r>
        <w:t>m</w:t>
      </w:r>
      <w:r w:rsidRPr="00F93CE4">
        <w:t>ov</w:t>
      </w:r>
      <w:r>
        <w:t xml:space="preserve"> </w:t>
      </w:r>
      <w:r w:rsidR="004E71D8">
        <w:rPr>
          <w:rStyle w:val="KeyWord0"/>
        </w:rPr>
        <w:t>t0</w:t>
      </w:r>
      <w:r>
        <w:t>,</w:t>
      </w:r>
      <w:r w:rsidRPr="00F93CE4">
        <w:t xml:space="preserve">[bp + </w:t>
      </w:r>
      <w:r w:rsidR="009B3D3D">
        <w:t>6</w:t>
      </w:r>
      <w:r w:rsidRPr="00F93CE4">
        <w:t>]</w:t>
      </w:r>
    </w:p>
    <w:p w14:paraId="40E161F7" w14:textId="3F892547" w:rsidR="000824A1" w:rsidRPr="00F93CE4" w:rsidRDefault="00FD3DC9" w:rsidP="000824A1">
      <w:pPr>
        <w:pStyle w:val="Code"/>
      </w:pPr>
      <w:r>
        <w:t>add</w:t>
      </w:r>
      <w:r w:rsidR="000824A1">
        <w:t xml:space="preserve"> </w:t>
      </w:r>
      <w:r w:rsidR="004E71D8">
        <w:rPr>
          <w:rStyle w:val="KeyWord0"/>
        </w:rPr>
        <w:t>t0</w:t>
      </w:r>
      <w:r w:rsidR="000824A1">
        <w:t>,</w:t>
      </w:r>
      <w:r w:rsidR="000824A1" w:rsidRPr="00F93CE4">
        <w:t>[bp +</w:t>
      </w:r>
      <w:r w:rsidR="004174EC">
        <w:t xml:space="preserve"> </w:t>
      </w:r>
      <w:r w:rsidR="009B3D3D">
        <w:t>8</w:t>
      </w:r>
      <w:r w:rsidR="000824A1" w:rsidRPr="00F93CE4">
        <w:t>]</w:t>
      </w:r>
    </w:p>
    <w:p w14:paraId="11B8D6FB" w14:textId="7B1C1939" w:rsidR="000942DA" w:rsidRDefault="000942DA" w:rsidP="00F93CE4">
      <w:pPr>
        <w:pStyle w:val="Code"/>
      </w:pPr>
    </w:p>
    <w:p w14:paraId="31376C07" w14:textId="001172CE" w:rsidR="000824A1" w:rsidRPr="00F93CE4" w:rsidRDefault="000824A1" w:rsidP="000824A1">
      <w:pPr>
        <w:pStyle w:val="Code"/>
      </w:pPr>
      <w:r>
        <w:t>m</w:t>
      </w:r>
      <w:r w:rsidRPr="00F93CE4">
        <w:t>ov</w:t>
      </w:r>
      <w:r>
        <w:t xml:space="preserve"> </w:t>
      </w:r>
      <w:r w:rsidR="004E71D8">
        <w:rPr>
          <w:rStyle w:val="KeyWord0"/>
        </w:rPr>
        <w:t>t1</w:t>
      </w:r>
      <w:r>
        <w:t>,</w:t>
      </w:r>
      <w:r w:rsidRPr="00F93CE4">
        <w:t xml:space="preserve">[bp + </w:t>
      </w:r>
      <w:r w:rsidR="009B3D3D">
        <w:t>10</w:t>
      </w:r>
      <w:r w:rsidRPr="00F93CE4">
        <w:t>]</w:t>
      </w:r>
    </w:p>
    <w:p w14:paraId="3638223C" w14:textId="6FC5AB9A" w:rsidR="000824A1" w:rsidRPr="00F93CE4" w:rsidRDefault="00FD3DC9" w:rsidP="000824A1">
      <w:pPr>
        <w:pStyle w:val="Code"/>
      </w:pPr>
      <w:r>
        <w:t>sub</w:t>
      </w:r>
      <w:r w:rsidR="000824A1">
        <w:t xml:space="preserve"> </w:t>
      </w:r>
      <w:r w:rsidR="004E71D8">
        <w:rPr>
          <w:rStyle w:val="KeyWord0"/>
        </w:rPr>
        <w:t>t1</w:t>
      </w:r>
      <w:r w:rsidR="000824A1">
        <w:t>,</w:t>
      </w:r>
      <w:r w:rsidR="000824A1" w:rsidRPr="00F93CE4">
        <w:t xml:space="preserve">[bp + </w:t>
      </w:r>
      <w:r w:rsidR="009B3D3D">
        <w:t>12</w:t>
      </w:r>
      <w:r w:rsidR="000824A1" w:rsidRPr="00F93CE4">
        <w:t>]</w:t>
      </w:r>
    </w:p>
    <w:p w14:paraId="22861B89" w14:textId="65A6CF5F" w:rsidR="000824A1" w:rsidRDefault="000824A1" w:rsidP="000824A1">
      <w:pPr>
        <w:pStyle w:val="Code"/>
      </w:pPr>
    </w:p>
    <w:p w14:paraId="35EC2A97" w14:textId="174D795A" w:rsidR="000824A1" w:rsidRDefault="00FD3DC9" w:rsidP="000942DA">
      <w:pPr>
        <w:pStyle w:val="Code"/>
        <w:rPr>
          <w:rStyle w:val="KeyWord0"/>
        </w:rPr>
      </w:pPr>
      <w:r>
        <w:t>and</w:t>
      </w:r>
      <w:r w:rsidR="000824A1">
        <w:t xml:space="preserve"> </w:t>
      </w:r>
      <w:r w:rsidR="004E71D8">
        <w:rPr>
          <w:rStyle w:val="KeyWord0"/>
        </w:rPr>
        <w:t>t0</w:t>
      </w:r>
      <w:r w:rsidR="000824A1">
        <w:t>,</w:t>
      </w:r>
      <w:r w:rsidR="000824A1" w:rsidRPr="000824A1">
        <w:rPr>
          <w:rStyle w:val="KeyWord0"/>
        </w:rPr>
        <w:t xml:space="preserve"> </w:t>
      </w:r>
      <w:r w:rsidR="004E71D8">
        <w:rPr>
          <w:rStyle w:val="KeyWord0"/>
        </w:rPr>
        <w:t>t1</w:t>
      </w:r>
    </w:p>
    <w:p w14:paraId="596066C8" w14:textId="447EB14C" w:rsidR="00573C1A" w:rsidRPr="005611AF" w:rsidRDefault="007E333A" w:rsidP="007E333A">
      <w:pPr>
        <w:rPr>
          <w:highlight w:val="white"/>
        </w:rPr>
      </w:pPr>
      <w:r>
        <w:rPr>
          <w:highlight w:val="white"/>
        </w:rPr>
        <w:t xml:space="preserve">In the return sequence, we </w:t>
      </w:r>
      <w:r w:rsidR="00405820">
        <w:rPr>
          <w:highlight w:val="white"/>
        </w:rPr>
        <w:t xml:space="preserve">reset the ellipse and regular frame pointers to the values of the calling function, which </w:t>
      </w:r>
      <w:r w:rsidR="001C00F5">
        <w:rPr>
          <w:highlight w:val="white"/>
        </w:rPr>
        <w:t>is</w:t>
      </w:r>
      <w:r w:rsidR="00405820">
        <w:rPr>
          <w:highlight w:val="white"/>
        </w:rPr>
        <w:t xml:space="preserve"> placed at offset 4 and 2 on the activation record</w:t>
      </w:r>
      <w:r w:rsidR="001C00F5">
        <w:rPr>
          <w:highlight w:val="white"/>
        </w:rPr>
        <w:t>,</w:t>
      </w:r>
      <w:r w:rsidR="00405820">
        <w:rPr>
          <w:highlight w:val="white"/>
        </w:rPr>
        <w:t xml:space="preserve"> and then jump to the return address</w:t>
      </w:r>
      <w:r w:rsidR="001C00F5">
        <w:rPr>
          <w:highlight w:val="white"/>
        </w:rPr>
        <w:t xml:space="preserve">, which is placed at the beginning of the activation record. Note the order between the two middle lines. We cannot swap them, since </w:t>
      </w:r>
      <w:r w:rsidR="001C00F5" w:rsidRPr="001C00F5">
        <w:rPr>
          <w:rStyle w:val="KeyWord0"/>
          <w:highlight w:val="white"/>
        </w:rPr>
        <w:t>bp</w:t>
      </w:r>
      <w:r w:rsidR="001C00F5">
        <w:rPr>
          <w:highlight w:val="white"/>
        </w:rPr>
        <w:t xml:space="preserve"> is set on the third line.</w:t>
      </w:r>
    </w:p>
    <w:p w14:paraId="5536A4F5" w14:textId="06711332" w:rsidR="00342B3D" w:rsidRPr="005611AF" w:rsidRDefault="00342B3D" w:rsidP="005611AF">
      <w:pPr>
        <w:pStyle w:val="Code"/>
        <w:rPr>
          <w:highlight w:val="white"/>
        </w:rPr>
      </w:pPr>
      <w:r w:rsidRPr="005611AF">
        <w:rPr>
          <w:highlight w:val="white"/>
        </w:rPr>
        <w:t xml:space="preserve">mov </w:t>
      </w:r>
      <w:r w:rsidR="004E71D8">
        <w:rPr>
          <w:rStyle w:val="KeyWord0"/>
        </w:rPr>
        <w:t>t2</w:t>
      </w:r>
      <w:r w:rsidRPr="005611AF">
        <w:rPr>
          <w:highlight w:val="white"/>
        </w:rPr>
        <w:t>, [bp]</w:t>
      </w:r>
    </w:p>
    <w:p w14:paraId="2C631E1A" w14:textId="44EB3007" w:rsidR="00342B3D" w:rsidRPr="005611AF" w:rsidRDefault="00342B3D" w:rsidP="005611AF">
      <w:pPr>
        <w:pStyle w:val="Code"/>
        <w:rPr>
          <w:highlight w:val="white"/>
        </w:rPr>
      </w:pPr>
      <w:r w:rsidRPr="005611AF">
        <w:rPr>
          <w:highlight w:val="white"/>
        </w:rPr>
        <w:t xml:space="preserve">mov di, [bp + </w:t>
      </w:r>
      <w:r w:rsidR="005611AF">
        <w:rPr>
          <w:highlight w:val="white"/>
        </w:rPr>
        <w:t>4</w:t>
      </w:r>
      <w:r w:rsidRPr="005611AF">
        <w:rPr>
          <w:highlight w:val="white"/>
        </w:rPr>
        <w:t>]</w:t>
      </w:r>
    </w:p>
    <w:p w14:paraId="71868FC7" w14:textId="0D9E447A" w:rsidR="00342B3D" w:rsidRPr="005611AF" w:rsidRDefault="00342B3D" w:rsidP="005611AF">
      <w:pPr>
        <w:pStyle w:val="Code"/>
        <w:rPr>
          <w:highlight w:val="white"/>
        </w:rPr>
      </w:pPr>
      <w:r w:rsidRPr="005611AF">
        <w:rPr>
          <w:highlight w:val="white"/>
        </w:rPr>
        <w:t xml:space="preserve">mov bp, [bp + </w:t>
      </w:r>
      <w:r w:rsidR="005611AF">
        <w:rPr>
          <w:highlight w:val="white"/>
        </w:rPr>
        <w:t>2</w:t>
      </w:r>
      <w:r w:rsidRPr="005611AF">
        <w:rPr>
          <w:highlight w:val="white"/>
        </w:rPr>
        <w:t>]</w:t>
      </w:r>
    </w:p>
    <w:p w14:paraId="5246B84F" w14:textId="2795DCFE" w:rsidR="00342B3D" w:rsidRPr="005611AF" w:rsidRDefault="00342B3D" w:rsidP="005611AF">
      <w:pPr>
        <w:pStyle w:val="Code"/>
        <w:rPr>
          <w:highlight w:val="white"/>
        </w:rPr>
      </w:pPr>
      <w:r w:rsidRPr="005611AF">
        <w:rPr>
          <w:highlight w:val="white"/>
        </w:rPr>
        <w:t xml:space="preserve">jmp </w:t>
      </w:r>
      <w:r w:rsidR="004E71D8">
        <w:rPr>
          <w:rStyle w:val="KeyWord0"/>
        </w:rPr>
        <w:t>t2</w:t>
      </w:r>
    </w:p>
    <w:p w14:paraId="77050597" w14:textId="20E393EE" w:rsidR="009D7AF0" w:rsidRDefault="009D7AF0" w:rsidP="005D5EA2">
      <w:r>
        <w:t xml:space="preserve">The return value </w:t>
      </w:r>
      <w:r w:rsidR="00EC1A4B">
        <w:t xml:space="preserve">is stored in </w:t>
      </w:r>
      <w:r w:rsidR="004E71D8">
        <w:rPr>
          <w:rStyle w:val="KeyWord0"/>
        </w:rPr>
        <w:t>t0</w:t>
      </w:r>
      <w:r w:rsidR="00EC1A4B">
        <w:t>,</w:t>
      </w:r>
      <w:r w:rsidR="00B17A36">
        <w:t xml:space="preserve"> </w:t>
      </w:r>
      <w:r w:rsidR="00EC1A4B">
        <w:t xml:space="preserve">and </w:t>
      </w:r>
      <w:r w:rsidR="00BE5569">
        <w:t xml:space="preserve">shall thereby be assigned the return value register. I have chosen </w:t>
      </w:r>
      <w:r w:rsidR="00BE5569" w:rsidRPr="0082618B">
        <w:rPr>
          <w:rStyle w:val="KeyWord0"/>
        </w:rPr>
        <w:t>bx</w:t>
      </w:r>
      <w:r w:rsidR="00BE5569">
        <w:t xml:space="preserve"> </w:t>
      </w:r>
      <w:r w:rsidR="0082618B">
        <w:t>for</w:t>
      </w:r>
      <w:r w:rsidR="00BE5569">
        <w:t xml:space="preserve"> the return value register, since it can be used both as an operand in </w:t>
      </w:r>
      <w:r w:rsidR="00B17A36">
        <w:t xml:space="preserve">arithmetic operations and as an address register. So </w:t>
      </w:r>
      <w:r w:rsidR="004E71D8">
        <w:rPr>
          <w:rStyle w:val="KeyWord0"/>
        </w:rPr>
        <w:t>t0</w:t>
      </w:r>
      <w:r w:rsidR="00B17A36">
        <w:t xml:space="preserve"> is assigned </w:t>
      </w:r>
      <w:r w:rsidR="00B17A36" w:rsidRPr="00B17A36">
        <w:rPr>
          <w:rStyle w:val="KeyWord0"/>
        </w:rPr>
        <w:t>bx</w:t>
      </w:r>
      <w:r w:rsidR="0082618B">
        <w:t xml:space="preserve"> when the return instruction is added to the code.</w:t>
      </w:r>
    </w:p>
    <w:p w14:paraId="58140295" w14:textId="1541BAA6" w:rsidR="00B17A36" w:rsidRDefault="00B17A36" w:rsidP="005D5EA2">
      <w:r>
        <w:t xml:space="preserve">The </w:t>
      </w:r>
      <w:r w:rsidR="002F7BF6">
        <w:t>register allocator assigns the remaining track</w:t>
      </w:r>
      <w:r w:rsidR="002B7282">
        <w:t>s</w:t>
      </w:r>
      <w:r w:rsidR="002F7BF6">
        <w:t xml:space="preserve"> </w:t>
      </w:r>
      <w:r w:rsidR="004E71D8">
        <w:rPr>
          <w:rStyle w:val="KeyWord0"/>
        </w:rPr>
        <w:t>t1</w:t>
      </w:r>
      <w:r w:rsidR="002F7BF6">
        <w:t xml:space="preserve"> and </w:t>
      </w:r>
      <w:r w:rsidR="004E71D8">
        <w:rPr>
          <w:rStyle w:val="KeyWord0"/>
        </w:rPr>
        <w:t>t2</w:t>
      </w:r>
      <w:r w:rsidR="002F7BF6">
        <w:t xml:space="preserve"> to suitable registers. Since </w:t>
      </w:r>
      <w:r w:rsidR="004E71D8">
        <w:rPr>
          <w:rStyle w:val="KeyWord0"/>
        </w:rPr>
        <w:t>t0</w:t>
      </w:r>
      <w:r w:rsidR="002F7BF6">
        <w:t xml:space="preserve"> and </w:t>
      </w:r>
      <w:r w:rsidR="004E71D8">
        <w:rPr>
          <w:rStyle w:val="KeyWord0"/>
        </w:rPr>
        <w:t>t2</w:t>
      </w:r>
      <w:r w:rsidR="002F7BF6">
        <w:t xml:space="preserve"> do not overlap, it is quite possible to assign them the same register, </w:t>
      </w:r>
      <w:r w:rsidR="002B7282">
        <w:t>such as</w:t>
      </w:r>
      <w:r w:rsidR="002F7BF6">
        <w:t xml:space="preserve"> </w:t>
      </w:r>
      <w:r w:rsidR="002F7BF6" w:rsidRPr="002F7BF6">
        <w:rPr>
          <w:rStyle w:val="KeyWord0"/>
        </w:rPr>
        <w:t>ax</w:t>
      </w:r>
      <w:r w:rsidR="002F7BF6">
        <w:t>.</w:t>
      </w:r>
    </w:p>
    <w:p w14:paraId="37F288C1" w14:textId="325489E0" w:rsidR="002F7BF6" w:rsidRPr="00F93CE4" w:rsidRDefault="002F7BF6" w:rsidP="002F7BF6">
      <w:pPr>
        <w:pStyle w:val="Code"/>
      </w:pPr>
      <w:r>
        <w:t>m</w:t>
      </w:r>
      <w:r w:rsidRPr="00F93CE4">
        <w:t>ov</w:t>
      </w:r>
      <w:r>
        <w:t xml:space="preserve"> </w:t>
      </w:r>
      <w:r w:rsidR="002B7282">
        <w:rPr>
          <w:rStyle w:val="KeyWord0"/>
        </w:rPr>
        <w:t>bx</w:t>
      </w:r>
      <w:r>
        <w:t>,</w:t>
      </w:r>
      <w:r w:rsidRPr="00F93CE4">
        <w:t xml:space="preserve">[bp + </w:t>
      </w:r>
      <w:r>
        <w:t>6</w:t>
      </w:r>
      <w:r w:rsidRPr="00F93CE4">
        <w:t>]</w:t>
      </w:r>
    </w:p>
    <w:p w14:paraId="6E751DEA" w14:textId="0061B8CD" w:rsidR="002F7BF6" w:rsidRPr="00F93CE4" w:rsidRDefault="002F7BF6" w:rsidP="002F7BF6">
      <w:pPr>
        <w:pStyle w:val="Code"/>
      </w:pPr>
      <w:r>
        <w:t xml:space="preserve">add </w:t>
      </w:r>
      <w:r w:rsidR="002B7282">
        <w:rPr>
          <w:rStyle w:val="KeyWord0"/>
        </w:rPr>
        <w:t>bx</w:t>
      </w:r>
      <w:r>
        <w:t>,</w:t>
      </w:r>
      <w:r w:rsidRPr="00F93CE4">
        <w:t>[bp +</w:t>
      </w:r>
      <w:r>
        <w:t xml:space="preserve"> 8</w:t>
      </w:r>
      <w:r w:rsidRPr="00F93CE4">
        <w:t>]</w:t>
      </w:r>
    </w:p>
    <w:p w14:paraId="1E0996FE" w14:textId="77777777" w:rsidR="002F7BF6" w:rsidRDefault="002F7BF6" w:rsidP="002F7BF6">
      <w:pPr>
        <w:pStyle w:val="Code"/>
      </w:pPr>
    </w:p>
    <w:p w14:paraId="70F240D9" w14:textId="09E67A48" w:rsidR="002F7BF6" w:rsidRPr="00F93CE4" w:rsidRDefault="002F7BF6" w:rsidP="002F7BF6">
      <w:pPr>
        <w:pStyle w:val="Code"/>
      </w:pPr>
      <w:r>
        <w:t>m</w:t>
      </w:r>
      <w:r w:rsidRPr="00F93CE4">
        <w:t>ov</w:t>
      </w:r>
      <w:r>
        <w:t xml:space="preserve"> </w:t>
      </w:r>
      <w:r w:rsidR="002B7282">
        <w:rPr>
          <w:rStyle w:val="KeyWord0"/>
        </w:rPr>
        <w:t>ax</w:t>
      </w:r>
      <w:r>
        <w:t>,</w:t>
      </w:r>
      <w:r w:rsidRPr="00F93CE4">
        <w:t xml:space="preserve">[bp + </w:t>
      </w:r>
      <w:r>
        <w:t>10</w:t>
      </w:r>
      <w:r w:rsidRPr="00F93CE4">
        <w:t>]</w:t>
      </w:r>
    </w:p>
    <w:p w14:paraId="18AEB5FA" w14:textId="6171ABF9" w:rsidR="002F7BF6" w:rsidRPr="00F93CE4" w:rsidRDefault="002F7BF6" w:rsidP="002F7BF6">
      <w:pPr>
        <w:pStyle w:val="Code"/>
      </w:pPr>
      <w:r>
        <w:t xml:space="preserve">sub </w:t>
      </w:r>
      <w:r w:rsidR="002B7282">
        <w:rPr>
          <w:rStyle w:val="KeyWord0"/>
        </w:rPr>
        <w:t>ax</w:t>
      </w:r>
      <w:r>
        <w:t>,</w:t>
      </w:r>
      <w:r w:rsidRPr="00F93CE4">
        <w:t xml:space="preserve">[bp + </w:t>
      </w:r>
      <w:r>
        <w:t>12</w:t>
      </w:r>
      <w:r w:rsidRPr="00F93CE4">
        <w:t>]</w:t>
      </w:r>
    </w:p>
    <w:p w14:paraId="0187F617" w14:textId="77777777" w:rsidR="002F7BF6" w:rsidRDefault="002F7BF6" w:rsidP="002F7BF6">
      <w:pPr>
        <w:pStyle w:val="Code"/>
      </w:pPr>
    </w:p>
    <w:p w14:paraId="57F881A8" w14:textId="757B2732" w:rsidR="002F7BF6" w:rsidRDefault="002F7BF6" w:rsidP="002F7BF6">
      <w:pPr>
        <w:pStyle w:val="Code"/>
        <w:rPr>
          <w:rStyle w:val="KeyWord0"/>
        </w:rPr>
      </w:pPr>
      <w:r>
        <w:t xml:space="preserve">and </w:t>
      </w:r>
      <w:r w:rsidR="002B7282">
        <w:rPr>
          <w:rStyle w:val="KeyWord0"/>
        </w:rPr>
        <w:t>bx</w:t>
      </w:r>
      <w:r>
        <w:t>,</w:t>
      </w:r>
      <w:r w:rsidRPr="000824A1">
        <w:rPr>
          <w:rStyle w:val="KeyWord0"/>
        </w:rPr>
        <w:t xml:space="preserve"> </w:t>
      </w:r>
      <w:r w:rsidR="002B7282">
        <w:rPr>
          <w:rStyle w:val="KeyWord0"/>
        </w:rPr>
        <w:t>ax</w:t>
      </w:r>
    </w:p>
    <w:p w14:paraId="147CD609" w14:textId="77777777" w:rsidR="002F7BF6" w:rsidRDefault="002F7BF6" w:rsidP="002F7BF6">
      <w:pPr>
        <w:pStyle w:val="Code"/>
        <w:rPr>
          <w:highlight w:val="white"/>
        </w:rPr>
      </w:pPr>
    </w:p>
    <w:p w14:paraId="68395CBF" w14:textId="3C30CA2E" w:rsidR="002F7BF6" w:rsidRPr="005611AF" w:rsidRDefault="002F7BF6" w:rsidP="002F7BF6">
      <w:pPr>
        <w:pStyle w:val="Code"/>
        <w:rPr>
          <w:highlight w:val="white"/>
        </w:rPr>
      </w:pPr>
      <w:r w:rsidRPr="005611AF">
        <w:rPr>
          <w:highlight w:val="white"/>
        </w:rPr>
        <w:t xml:space="preserve">mov </w:t>
      </w:r>
      <w:r w:rsidR="002B7282">
        <w:rPr>
          <w:rStyle w:val="KeyWord0"/>
        </w:rPr>
        <w:t>ax</w:t>
      </w:r>
      <w:r w:rsidRPr="005611AF">
        <w:rPr>
          <w:highlight w:val="white"/>
        </w:rPr>
        <w:t>, [bp]</w:t>
      </w:r>
    </w:p>
    <w:p w14:paraId="7BA7ED2A" w14:textId="77777777" w:rsidR="002F7BF6" w:rsidRPr="005611AF" w:rsidRDefault="002F7BF6" w:rsidP="002F7BF6">
      <w:pPr>
        <w:pStyle w:val="Code"/>
        <w:rPr>
          <w:highlight w:val="white"/>
        </w:rPr>
      </w:pPr>
      <w:r w:rsidRPr="005611AF">
        <w:rPr>
          <w:highlight w:val="white"/>
        </w:rPr>
        <w:t xml:space="preserve">mov di, [bp + </w:t>
      </w:r>
      <w:r>
        <w:rPr>
          <w:highlight w:val="white"/>
        </w:rPr>
        <w:t>4</w:t>
      </w:r>
      <w:r w:rsidRPr="005611AF">
        <w:rPr>
          <w:highlight w:val="white"/>
        </w:rPr>
        <w:t>]</w:t>
      </w:r>
    </w:p>
    <w:p w14:paraId="74426608" w14:textId="77777777" w:rsidR="002F7BF6" w:rsidRPr="005611AF" w:rsidRDefault="002F7BF6" w:rsidP="002F7BF6">
      <w:pPr>
        <w:pStyle w:val="Code"/>
        <w:rPr>
          <w:highlight w:val="white"/>
        </w:rPr>
      </w:pPr>
      <w:r w:rsidRPr="005611AF">
        <w:rPr>
          <w:highlight w:val="white"/>
        </w:rPr>
        <w:t xml:space="preserve">mov bp, [bp + </w:t>
      </w:r>
      <w:r>
        <w:rPr>
          <w:highlight w:val="white"/>
        </w:rPr>
        <w:t>2</w:t>
      </w:r>
      <w:r w:rsidRPr="005611AF">
        <w:rPr>
          <w:highlight w:val="white"/>
        </w:rPr>
        <w:t>]</w:t>
      </w:r>
    </w:p>
    <w:p w14:paraId="325131D3" w14:textId="5957DC68" w:rsidR="002F7BF6" w:rsidRPr="005611AF" w:rsidRDefault="002F7BF6" w:rsidP="002F7BF6">
      <w:pPr>
        <w:pStyle w:val="Code"/>
        <w:rPr>
          <w:highlight w:val="white"/>
        </w:rPr>
      </w:pPr>
      <w:r w:rsidRPr="005611AF">
        <w:rPr>
          <w:highlight w:val="white"/>
        </w:rPr>
        <w:t xml:space="preserve">jmp </w:t>
      </w:r>
      <w:r w:rsidR="002B7282">
        <w:rPr>
          <w:rStyle w:val="KeyWord0"/>
        </w:rPr>
        <w:t>ax</w:t>
      </w:r>
    </w:p>
    <w:p w14:paraId="68DD47DB" w14:textId="4E7680E5" w:rsidR="00B616B1" w:rsidRDefault="00B616B1" w:rsidP="00283127">
      <w:pPr>
        <w:pStyle w:val="CodeHeader"/>
      </w:pPr>
      <w:r>
        <w:t>Track.cs</w:t>
      </w:r>
    </w:p>
    <w:p w14:paraId="7E2C18E6" w14:textId="77777777" w:rsidR="004D41A8" w:rsidRPr="00132D4E" w:rsidRDefault="004D41A8" w:rsidP="00132D4E">
      <w:pPr>
        <w:pStyle w:val="Code"/>
        <w:rPr>
          <w:highlight w:val="white"/>
        </w:rPr>
      </w:pPr>
      <w:r w:rsidRPr="00132D4E">
        <w:rPr>
          <w:highlight w:val="white"/>
        </w:rPr>
        <w:t>using System;</w:t>
      </w:r>
    </w:p>
    <w:p w14:paraId="7CC43260" w14:textId="77777777" w:rsidR="004D41A8" w:rsidRPr="00132D4E" w:rsidRDefault="004D41A8" w:rsidP="00132D4E">
      <w:pPr>
        <w:pStyle w:val="Code"/>
        <w:rPr>
          <w:highlight w:val="white"/>
        </w:rPr>
      </w:pPr>
      <w:r w:rsidRPr="00132D4E">
        <w:rPr>
          <w:highlight w:val="white"/>
        </w:rPr>
        <w:t>using System.Collections.Generic;</w:t>
      </w:r>
    </w:p>
    <w:p w14:paraId="0DCD92C6" w14:textId="7EDB1CE2" w:rsidR="004D41A8" w:rsidRPr="00132D4E" w:rsidRDefault="00CE25A3" w:rsidP="00CE25A3">
      <w:pPr>
        <w:rPr>
          <w:highlight w:val="white"/>
        </w:rPr>
      </w:pPr>
      <w:r>
        <w:rPr>
          <w:highlight w:val="white"/>
        </w:rPr>
        <w:t xml:space="preserve">The </w:t>
      </w:r>
      <w:r w:rsidRPr="004D14B3">
        <w:rPr>
          <w:rStyle w:val="KeyWord0"/>
          <w:highlight w:val="white"/>
        </w:rPr>
        <w:t>Track</w:t>
      </w:r>
      <w:r>
        <w:rPr>
          <w:highlight w:val="white"/>
        </w:rPr>
        <w:t xml:space="preserve"> class holds </w:t>
      </w:r>
      <w:r w:rsidR="003D2098">
        <w:rPr>
          <w:highlight w:val="white"/>
        </w:rPr>
        <w:t>a track representing a known or unknown register.</w:t>
      </w:r>
      <w:r w:rsidR="0082618B">
        <w:rPr>
          <w:highlight w:val="white"/>
        </w:rPr>
        <w:t xml:space="preserve"> It holds a list of entries, where each entry </w:t>
      </w:r>
      <w:r w:rsidR="001E6B8C">
        <w:rPr>
          <w:highlight w:val="white"/>
        </w:rPr>
        <w:t xml:space="preserve">refers to an instruction where the track occur. </w:t>
      </w:r>
    </w:p>
    <w:p w14:paraId="22848030" w14:textId="77777777" w:rsidR="004D41A8" w:rsidRPr="00132D4E" w:rsidRDefault="004D41A8" w:rsidP="00132D4E">
      <w:pPr>
        <w:pStyle w:val="Code"/>
        <w:rPr>
          <w:highlight w:val="white"/>
        </w:rPr>
      </w:pPr>
      <w:r w:rsidRPr="00132D4E">
        <w:rPr>
          <w:highlight w:val="white"/>
        </w:rPr>
        <w:t>namespace CCompiler {</w:t>
      </w:r>
    </w:p>
    <w:p w14:paraId="50366523" w14:textId="77777777" w:rsidR="004D41A8" w:rsidRPr="00132D4E" w:rsidRDefault="004D41A8" w:rsidP="00132D4E">
      <w:pPr>
        <w:pStyle w:val="Code"/>
        <w:rPr>
          <w:highlight w:val="white"/>
        </w:rPr>
      </w:pPr>
      <w:r w:rsidRPr="00132D4E">
        <w:rPr>
          <w:highlight w:val="white"/>
        </w:rPr>
        <w:t xml:space="preserve">  public class Track {</w:t>
      </w:r>
    </w:p>
    <w:p w14:paraId="51D2D64A" w14:textId="77777777" w:rsidR="004D41A8" w:rsidRPr="00132D4E" w:rsidRDefault="004D41A8" w:rsidP="00132D4E">
      <w:pPr>
        <w:pStyle w:val="Code"/>
        <w:rPr>
          <w:highlight w:val="white"/>
        </w:rPr>
      </w:pPr>
      <w:r w:rsidRPr="00132D4E">
        <w:rPr>
          <w:highlight w:val="white"/>
        </w:rPr>
        <w:t xml:space="preserve">    private Register? m_register = null;</w:t>
      </w:r>
    </w:p>
    <w:p w14:paraId="2073C846" w14:textId="3FB41C1B" w:rsidR="004D41A8" w:rsidRDefault="004D41A8" w:rsidP="00132D4E">
      <w:pPr>
        <w:pStyle w:val="Code"/>
        <w:rPr>
          <w:highlight w:val="white"/>
        </w:rPr>
      </w:pPr>
      <w:r w:rsidRPr="00132D4E">
        <w:rPr>
          <w:highlight w:val="white"/>
        </w:rPr>
        <w:t xml:space="preserve">    private List&lt;TrackEntry&gt; m_entryList = new List&lt;TrackEntry&gt;();</w:t>
      </w:r>
    </w:p>
    <w:p w14:paraId="7BA71876" w14:textId="788057C6" w:rsidR="003B0233" w:rsidRPr="00132D4E" w:rsidRDefault="003B0233" w:rsidP="003B0233">
      <w:pPr>
        <w:rPr>
          <w:highlight w:val="white"/>
        </w:rPr>
      </w:pPr>
      <w:r>
        <w:rPr>
          <w:highlight w:val="white"/>
        </w:rPr>
        <w:t xml:space="preserve">If the track is ised as a pointer, a reduced set of registers are </w:t>
      </w:r>
      <w:r w:rsidR="000F260C">
        <w:rPr>
          <w:highlight w:val="white"/>
        </w:rPr>
        <w:t>available</w:t>
      </w:r>
      <w:r>
        <w:rPr>
          <w:highlight w:val="white"/>
        </w:rPr>
        <w:t>.</w:t>
      </w:r>
    </w:p>
    <w:p w14:paraId="14D6F4C8" w14:textId="62F1DEB1" w:rsidR="004D41A8" w:rsidRDefault="004D41A8" w:rsidP="00132D4E">
      <w:pPr>
        <w:pStyle w:val="Code"/>
        <w:rPr>
          <w:highlight w:val="white"/>
        </w:rPr>
      </w:pPr>
      <w:r w:rsidRPr="00132D4E">
        <w:rPr>
          <w:highlight w:val="white"/>
        </w:rPr>
        <w:t xml:space="preserve">    private bool m_pointer;</w:t>
      </w:r>
    </w:p>
    <w:p w14:paraId="73F90E01" w14:textId="68387CDC" w:rsidR="00D232DF" w:rsidRPr="00132D4E" w:rsidRDefault="00D232DF" w:rsidP="00D232DF">
      <w:pPr>
        <w:rPr>
          <w:highlight w:val="white"/>
        </w:rPr>
      </w:pPr>
      <w:r>
        <w:rPr>
          <w:highlight w:val="white"/>
        </w:rPr>
        <w:lastRenderedPageBreak/>
        <w:t xml:space="preserve">A track has a current size and a maximal size. </w:t>
      </w:r>
      <w:r w:rsidR="00FA4F19">
        <w:rPr>
          <w:highlight w:val="white"/>
        </w:rPr>
        <w:t>The current size may vary between entries</w:t>
      </w:r>
      <w:r w:rsidR="003B0233">
        <w:rPr>
          <w:highlight w:val="white"/>
        </w:rPr>
        <w:t>, and each entry is given the current size</w:t>
      </w:r>
      <w:r w:rsidR="000F260C">
        <w:rPr>
          <w:highlight w:val="white"/>
        </w:rPr>
        <w:t xml:space="preserve"> so that it is given a register of correct size</w:t>
      </w:r>
      <w:r w:rsidR="00FA4F19">
        <w:rPr>
          <w:highlight w:val="white"/>
        </w:rPr>
        <w:t xml:space="preserve">. </w:t>
      </w:r>
      <w:r w:rsidR="003B0233">
        <w:rPr>
          <w:highlight w:val="white"/>
        </w:rPr>
        <w:t xml:space="preserve">We need the maximal </w:t>
      </w:r>
      <w:r w:rsidR="000F260C">
        <w:rPr>
          <w:highlight w:val="white"/>
        </w:rPr>
        <w:t xml:space="preserve">size </w:t>
      </w:r>
      <w:r w:rsidR="003B0233">
        <w:rPr>
          <w:highlight w:val="white"/>
        </w:rPr>
        <w:t>for the register allocator</w:t>
      </w:r>
      <w:r w:rsidR="000F260C">
        <w:rPr>
          <w:highlight w:val="white"/>
        </w:rPr>
        <w:t xml:space="preserve">. It the size </w:t>
      </w:r>
      <w:r w:rsidR="003B0233">
        <w:rPr>
          <w:highlight w:val="white"/>
        </w:rPr>
        <w:t>more than one</w:t>
      </w:r>
      <w:r w:rsidR="000F260C">
        <w:rPr>
          <w:highlight w:val="white"/>
        </w:rPr>
        <w:t xml:space="preserve"> byte, a reduced set of register is available.</w:t>
      </w:r>
    </w:p>
    <w:p w14:paraId="15795DD9" w14:textId="77777777" w:rsidR="004D41A8" w:rsidRPr="00132D4E" w:rsidRDefault="004D41A8" w:rsidP="00132D4E">
      <w:pPr>
        <w:pStyle w:val="Code"/>
        <w:rPr>
          <w:highlight w:val="white"/>
        </w:rPr>
      </w:pPr>
      <w:r w:rsidRPr="00132D4E">
        <w:rPr>
          <w:highlight w:val="white"/>
        </w:rPr>
        <w:t xml:space="preserve">    private int m_currentSize, m_maxSize;</w:t>
      </w:r>
    </w:p>
    <w:p w14:paraId="6C12025B" w14:textId="10586355" w:rsidR="004D41A8" w:rsidRPr="00132D4E" w:rsidRDefault="000F260C" w:rsidP="000F260C">
      <w:pPr>
        <w:rPr>
          <w:highlight w:val="white"/>
        </w:rPr>
      </w:pPr>
      <w:r>
        <w:rPr>
          <w:highlight w:val="white"/>
        </w:rPr>
        <w:t xml:space="preserve">The first constructor </w:t>
      </w:r>
      <w:r w:rsidR="005A0A77">
        <w:rPr>
          <w:highlight w:val="white"/>
        </w:rPr>
        <w:t>takes a symbol and a potential register as parameters, and initializes the current and maximum sizes.</w:t>
      </w:r>
    </w:p>
    <w:p w14:paraId="09F14390" w14:textId="77777777" w:rsidR="004D41A8" w:rsidRPr="00132D4E" w:rsidRDefault="004D41A8" w:rsidP="00132D4E">
      <w:pPr>
        <w:pStyle w:val="Code"/>
        <w:rPr>
          <w:highlight w:val="white"/>
        </w:rPr>
      </w:pPr>
      <w:r w:rsidRPr="00132D4E">
        <w:rPr>
          <w:highlight w:val="white"/>
        </w:rPr>
        <w:t xml:space="preserve">    public Track(Symbol symbol, Register? register = null) {</w:t>
      </w:r>
    </w:p>
    <w:p w14:paraId="07B9B160" w14:textId="77777777" w:rsidR="004D41A8" w:rsidRPr="00132D4E" w:rsidRDefault="004D41A8" w:rsidP="00132D4E">
      <w:pPr>
        <w:pStyle w:val="Code"/>
        <w:rPr>
          <w:highlight w:val="white"/>
        </w:rPr>
      </w:pPr>
      <w:r w:rsidRPr="00132D4E">
        <w:rPr>
          <w:highlight w:val="white"/>
        </w:rPr>
        <w:t xml:space="preserve">      m_register = register;</w:t>
      </w:r>
    </w:p>
    <w:p w14:paraId="79D65CFB" w14:textId="77777777" w:rsidR="004D41A8" w:rsidRPr="00132D4E" w:rsidRDefault="004D41A8" w:rsidP="00132D4E">
      <w:pPr>
        <w:pStyle w:val="Code"/>
        <w:rPr>
          <w:highlight w:val="white"/>
        </w:rPr>
      </w:pPr>
      <w:r w:rsidRPr="00132D4E">
        <w:rPr>
          <w:highlight w:val="white"/>
        </w:rPr>
        <w:t xml:space="preserve">      Assert.ErrorXXX(symbol != null);</w:t>
      </w:r>
    </w:p>
    <w:p w14:paraId="2FB9F05C" w14:textId="77777777" w:rsidR="004D41A8" w:rsidRPr="00132D4E" w:rsidRDefault="004D41A8" w:rsidP="00132D4E">
      <w:pPr>
        <w:pStyle w:val="Code"/>
        <w:rPr>
          <w:highlight w:val="white"/>
        </w:rPr>
      </w:pPr>
      <w:r w:rsidRPr="00132D4E">
        <w:rPr>
          <w:highlight w:val="white"/>
        </w:rPr>
        <w:t xml:space="preserve">      Assert.ErrorXXX(!symbol.Type.IsStructOrUnion());</w:t>
      </w:r>
    </w:p>
    <w:p w14:paraId="0B46D7E9" w14:textId="77777777" w:rsidR="004D41A8" w:rsidRPr="00132D4E" w:rsidRDefault="004D41A8" w:rsidP="00132D4E">
      <w:pPr>
        <w:pStyle w:val="Code"/>
        <w:rPr>
          <w:highlight w:val="white"/>
        </w:rPr>
      </w:pPr>
      <w:r w:rsidRPr="00132D4E">
        <w:rPr>
          <w:highlight w:val="white"/>
        </w:rPr>
        <w:t xml:space="preserve">      m_currentSize = m_maxSize = symbol.Type.SizeArray();</w:t>
      </w:r>
    </w:p>
    <w:p w14:paraId="37D5BAFF" w14:textId="77777777" w:rsidR="004D41A8" w:rsidRPr="00132D4E" w:rsidRDefault="004D41A8" w:rsidP="00132D4E">
      <w:pPr>
        <w:pStyle w:val="Code"/>
        <w:rPr>
          <w:highlight w:val="white"/>
        </w:rPr>
      </w:pPr>
      <w:r w:rsidRPr="00132D4E">
        <w:rPr>
          <w:highlight w:val="white"/>
        </w:rPr>
        <w:t xml:space="preserve">    }</w:t>
      </w:r>
    </w:p>
    <w:p w14:paraId="40C6312C" w14:textId="23F5CDEE" w:rsidR="0063443C" w:rsidRPr="00132D4E" w:rsidRDefault="0063443C" w:rsidP="0063443C">
      <w:pPr>
        <w:rPr>
          <w:highlight w:val="white"/>
        </w:rPr>
      </w:pPr>
      <w:r>
        <w:rPr>
          <w:highlight w:val="white"/>
        </w:rPr>
        <w:t xml:space="preserve">The second constructor takes a </w:t>
      </w:r>
      <w:r w:rsidR="00754673">
        <w:rPr>
          <w:highlight w:val="white"/>
        </w:rPr>
        <w:t>type and</w:t>
      </w:r>
      <w:r>
        <w:rPr>
          <w:highlight w:val="white"/>
        </w:rPr>
        <w:t xml:space="preserve"> initializes the current and maximum sizes.</w:t>
      </w:r>
    </w:p>
    <w:p w14:paraId="7450207A" w14:textId="77777777" w:rsidR="004D41A8" w:rsidRPr="00132D4E" w:rsidRDefault="004D41A8" w:rsidP="00132D4E">
      <w:pPr>
        <w:pStyle w:val="Code"/>
        <w:rPr>
          <w:highlight w:val="white"/>
        </w:rPr>
      </w:pPr>
      <w:r w:rsidRPr="00132D4E">
        <w:rPr>
          <w:highlight w:val="white"/>
        </w:rPr>
        <w:t xml:space="preserve">    public Track(Type type) {</w:t>
      </w:r>
    </w:p>
    <w:p w14:paraId="40FAE646" w14:textId="77777777" w:rsidR="004D41A8" w:rsidRPr="00132D4E" w:rsidRDefault="004D41A8" w:rsidP="00132D4E">
      <w:pPr>
        <w:pStyle w:val="Code"/>
        <w:rPr>
          <w:highlight w:val="white"/>
        </w:rPr>
      </w:pPr>
      <w:r w:rsidRPr="00132D4E">
        <w:rPr>
          <w:highlight w:val="white"/>
        </w:rPr>
        <w:t xml:space="preserve">      Assert.ErrorXXX(type != null);</w:t>
      </w:r>
    </w:p>
    <w:p w14:paraId="7460F24E" w14:textId="77777777" w:rsidR="004D41A8" w:rsidRPr="00132D4E" w:rsidRDefault="004D41A8" w:rsidP="00132D4E">
      <w:pPr>
        <w:pStyle w:val="Code"/>
        <w:rPr>
          <w:highlight w:val="white"/>
        </w:rPr>
      </w:pPr>
      <w:r w:rsidRPr="00132D4E">
        <w:rPr>
          <w:highlight w:val="white"/>
        </w:rPr>
        <w:t xml:space="preserve">      Assert.ErrorXXX(!type.IsStructOrUnion());</w:t>
      </w:r>
    </w:p>
    <w:p w14:paraId="463C833C" w14:textId="77777777" w:rsidR="004D41A8" w:rsidRPr="00132D4E" w:rsidRDefault="004D41A8" w:rsidP="00132D4E">
      <w:pPr>
        <w:pStyle w:val="Code"/>
        <w:rPr>
          <w:highlight w:val="white"/>
        </w:rPr>
      </w:pPr>
      <w:r w:rsidRPr="00132D4E">
        <w:rPr>
          <w:highlight w:val="white"/>
        </w:rPr>
        <w:t xml:space="preserve">      Assert.ErrorXXX(!type.IsArrayFunctionOrString());</w:t>
      </w:r>
    </w:p>
    <w:p w14:paraId="1A837A07" w14:textId="77777777" w:rsidR="004D41A8" w:rsidRPr="00132D4E" w:rsidRDefault="004D41A8" w:rsidP="00132D4E">
      <w:pPr>
        <w:pStyle w:val="Code"/>
        <w:rPr>
          <w:highlight w:val="white"/>
        </w:rPr>
      </w:pPr>
      <w:r w:rsidRPr="00132D4E">
        <w:rPr>
          <w:highlight w:val="white"/>
        </w:rPr>
        <w:t xml:space="preserve">      m_currentSize = m_maxSize = type.Size();</w:t>
      </w:r>
    </w:p>
    <w:p w14:paraId="40ED213B" w14:textId="77777777" w:rsidR="004D41A8" w:rsidRPr="00132D4E" w:rsidRDefault="004D41A8" w:rsidP="00132D4E">
      <w:pPr>
        <w:pStyle w:val="Code"/>
        <w:rPr>
          <w:highlight w:val="white"/>
        </w:rPr>
      </w:pPr>
      <w:r w:rsidRPr="00132D4E">
        <w:rPr>
          <w:highlight w:val="white"/>
        </w:rPr>
        <w:t xml:space="preserve">    }</w:t>
      </w:r>
    </w:p>
    <w:p w14:paraId="6420A13C" w14:textId="48A926AC" w:rsidR="004D41A8" w:rsidRPr="00132D4E" w:rsidRDefault="00056E13" w:rsidP="00056E13">
      <w:pPr>
        <w:rPr>
          <w:highlight w:val="white"/>
        </w:rPr>
      </w:pPr>
      <w:r>
        <w:rPr>
          <w:highlight w:val="white"/>
        </w:rPr>
        <w:t xml:space="preserve">The </w:t>
      </w:r>
      <w:r w:rsidRPr="00056E13">
        <w:rPr>
          <w:rStyle w:val="KeyWord0"/>
          <w:highlight w:val="white"/>
        </w:rPr>
        <w:t>Replace</w:t>
      </w:r>
      <w:r>
        <w:rPr>
          <w:highlight w:val="white"/>
        </w:rPr>
        <w:t xml:space="preserve"> method </w:t>
      </w:r>
      <w:r w:rsidR="003D1593">
        <w:rPr>
          <w:highlight w:val="white"/>
        </w:rPr>
        <w:t xml:space="preserve">replaces the entries in this track so that the </w:t>
      </w:r>
      <w:r w:rsidR="00CA73EC">
        <w:rPr>
          <w:highlight w:val="white"/>
        </w:rPr>
        <w:t>assembly code instruction hold the new track instead.</w:t>
      </w:r>
    </w:p>
    <w:p w14:paraId="52D65B9A" w14:textId="77777777" w:rsidR="004D41A8" w:rsidRPr="00132D4E" w:rsidRDefault="004D41A8" w:rsidP="00132D4E">
      <w:pPr>
        <w:pStyle w:val="Code"/>
        <w:rPr>
          <w:highlight w:val="white"/>
        </w:rPr>
      </w:pPr>
      <w:r w:rsidRPr="00132D4E">
        <w:rPr>
          <w:highlight w:val="white"/>
        </w:rPr>
        <w:t xml:space="preserve">    public void Replace(List&lt;AssemblyCode&gt; assemblyCodeList, Track newTrack) {</w:t>
      </w:r>
    </w:p>
    <w:p w14:paraId="048516DD" w14:textId="77777777" w:rsidR="004D41A8" w:rsidRPr="00132D4E" w:rsidRDefault="004D41A8" w:rsidP="00132D4E">
      <w:pPr>
        <w:pStyle w:val="Code"/>
        <w:rPr>
          <w:highlight w:val="white"/>
        </w:rPr>
      </w:pPr>
      <w:r w:rsidRPr="00132D4E">
        <w:rPr>
          <w:highlight w:val="white"/>
        </w:rPr>
        <w:t xml:space="preserve">      foreach (TrackEntry entry in m_entryList) {</w:t>
      </w:r>
    </w:p>
    <w:p w14:paraId="00CACFB1" w14:textId="77777777" w:rsidR="004D41A8" w:rsidRPr="00132D4E" w:rsidRDefault="004D41A8" w:rsidP="00132D4E">
      <w:pPr>
        <w:pStyle w:val="Code"/>
        <w:rPr>
          <w:highlight w:val="white"/>
        </w:rPr>
      </w:pPr>
      <w:r w:rsidRPr="00132D4E">
        <w:rPr>
          <w:highlight w:val="white"/>
        </w:rPr>
        <w:t xml:space="preserve">        assemblyCodeList[entry.Line][entry.Position] = newTrack;</w:t>
      </w:r>
    </w:p>
    <w:p w14:paraId="7F8E5DA3" w14:textId="77777777" w:rsidR="004D41A8" w:rsidRPr="00132D4E" w:rsidRDefault="004D41A8" w:rsidP="00132D4E">
      <w:pPr>
        <w:pStyle w:val="Code"/>
        <w:rPr>
          <w:highlight w:val="white"/>
        </w:rPr>
      </w:pPr>
      <w:r w:rsidRPr="00132D4E">
        <w:rPr>
          <w:highlight w:val="white"/>
        </w:rPr>
        <w:t xml:space="preserve">      }</w:t>
      </w:r>
    </w:p>
    <w:p w14:paraId="13AB3A18" w14:textId="77777777" w:rsidR="004D41A8" w:rsidRPr="00132D4E" w:rsidRDefault="004D41A8" w:rsidP="00132D4E">
      <w:pPr>
        <w:pStyle w:val="Code"/>
        <w:rPr>
          <w:highlight w:val="white"/>
        </w:rPr>
      </w:pPr>
      <w:r w:rsidRPr="00132D4E">
        <w:rPr>
          <w:highlight w:val="white"/>
        </w:rPr>
        <w:t xml:space="preserve">    }</w:t>
      </w:r>
    </w:p>
    <w:p w14:paraId="2AE05DBF" w14:textId="77777777" w:rsidR="004D41A8" w:rsidRPr="00132D4E" w:rsidRDefault="004D41A8" w:rsidP="00132D4E">
      <w:pPr>
        <w:pStyle w:val="Code"/>
        <w:rPr>
          <w:highlight w:val="white"/>
        </w:rPr>
      </w:pPr>
    </w:p>
    <w:p w14:paraId="7C79369C" w14:textId="77777777" w:rsidR="004D41A8" w:rsidRPr="00132D4E" w:rsidRDefault="004D41A8" w:rsidP="00132D4E">
      <w:pPr>
        <w:pStyle w:val="Code"/>
        <w:rPr>
          <w:highlight w:val="white"/>
        </w:rPr>
      </w:pPr>
      <w:r w:rsidRPr="00132D4E">
        <w:rPr>
          <w:highlight w:val="white"/>
        </w:rPr>
        <w:t xml:space="preserve">    public int CurrentSize {</w:t>
      </w:r>
    </w:p>
    <w:p w14:paraId="5130F0C9" w14:textId="77777777" w:rsidR="004D41A8" w:rsidRPr="00132D4E" w:rsidRDefault="004D41A8" w:rsidP="00132D4E">
      <w:pPr>
        <w:pStyle w:val="Code"/>
        <w:rPr>
          <w:highlight w:val="white"/>
        </w:rPr>
      </w:pPr>
      <w:r w:rsidRPr="00132D4E">
        <w:rPr>
          <w:highlight w:val="white"/>
        </w:rPr>
        <w:t xml:space="preserve">      get { return m_currentSize; }</w:t>
      </w:r>
    </w:p>
    <w:p w14:paraId="5D92416F" w14:textId="77777777" w:rsidR="004D41A8" w:rsidRPr="00132D4E" w:rsidRDefault="004D41A8" w:rsidP="00132D4E">
      <w:pPr>
        <w:pStyle w:val="Code"/>
        <w:rPr>
          <w:highlight w:val="white"/>
        </w:rPr>
      </w:pPr>
    </w:p>
    <w:p w14:paraId="4EE5272D" w14:textId="77777777" w:rsidR="004D41A8" w:rsidRPr="00132D4E" w:rsidRDefault="004D41A8" w:rsidP="00132D4E">
      <w:pPr>
        <w:pStyle w:val="Code"/>
        <w:rPr>
          <w:highlight w:val="white"/>
        </w:rPr>
      </w:pPr>
      <w:r w:rsidRPr="00132D4E">
        <w:rPr>
          <w:highlight w:val="white"/>
        </w:rPr>
        <w:t xml:space="preserve">      set {</w:t>
      </w:r>
    </w:p>
    <w:p w14:paraId="481CB9BF" w14:textId="77777777" w:rsidR="004D41A8" w:rsidRPr="00132D4E" w:rsidRDefault="004D41A8" w:rsidP="00132D4E">
      <w:pPr>
        <w:pStyle w:val="Code"/>
        <w:rPr>
          <w:highlight w:val="white"/>
        </w:rPr>
      </w:pPr>
      <w:r w:rsidRPr="00132D4E">
        <w:rPr>
          <w:highlight w:val="white"/>
        </w:rPr>
        <w:t xml:space="preserve">        m_currentSize = value;</w:t>
      </w:r>
    </w:p>
    <w:p w14:paraId="110EAA68" w14:textId="77777777" w:rsidR="004D41A8" w:rsidRPr="00132D4E" w:rsidRDefault="004D41A8" w:rsidP="00132D4E">
      <w:pPr>
        <w:pStyle w:val="Code"/>
        <w:rPr>
          <w:highlight w:val="white"/>
        </w:rPr>
      </w:pPr>
      <w:r w:rsidRPr="00132D4E">
        <w:rPr>
          <w:highlight w:val="white"/>
        </w:rPr>
        <w:t xml:space="preserve">        m_maxSize = Math.Max(m_maxSize, m_currentSize);</w:t>
      </w:r>
    </w:p>
    <w:p w14:paraId="7AAC1F56" w14:textId="77777777" w:rsidR="004D41A8" w:rsidRPr="00132D4E" w:rsidRDefault="004D41A8" w:rsidP="00132D4E">
      <w:pPr>
        <w:pStyle w:val="Code"/>
        <w:rPr>
          <w:highlight w:val="white"/>
        </w:rPr>
      </w:pPr>
      <w:r w:rsidRPr="00132D4E">
        <w:rPr>
          <w:highlight w:val="white"/>
        </w:rPr>
        <w:t xml:space="preserve">      }</w:t>
      </w:r>
    </w:p>
    <w:p w14:paraId="383B11FD" w14:textId="77777777" w:rsidR="004D41A8" w:rsidRPr="00132D4E" w:rsidRDefault="004D41A8" w:rsidP="00132D4E">
      <w:pPr>
        <w:pStyle w:val="Code"/>
        <w:rPr>
          <w:highlight w:val="white"/>
        </w:rPr>
      </w:pPr>
      <w:r w:rsidRPr="00132D4E">
        <w:rPr>
          <w:highlight w:val="white"/>
        </w:rPr>
        <w:t xml:space="preserve">    }</w:t>
      </w:r>
    </w:p>
    <w:p w14:paraId="4D2DF88B" w14:textId="77777777" w:rsidR="004D41A8" w:rsidRPr="00132D4E" w:rsidRDefault="004D41A8" w:rsidP="00132D4E">
      <w:pPr>
        <w:pStyle w:val="Code"/>
        <w:rPr>
          <w:highlight w:val="white"/>
        </w:rPr>
      </w:pPr>
      <w:r w:rsidRPr="00132D4E">
        <w:rPr>
          <w:highlight w:val="white"/>
        </w:rPr>
        <w:t xml:space="preserve">  </w:t>
      </w:r>
    </w:p>
    <w:p w14:paraId="77A4B9F8" w14:textId="77777777" w:rsidR="004D41A8" w:rsidRPr="00132D4E" w:rsidRDefault="004D41A8" w:rsidP="00132D4E">
      <w:pPr>
        <w:pStyle w:val="Code"/>
        <w:rPr>
          <w:highlight w:val="white"/>
        </w:rPr>
      </w:pPr>
      <w:r w:rsidRPr="00132D4E">
        <w:rPr>
          <w:highlight w:val="white"/>
        </w:rPr>
        <w:t xml:space="preserve">    public void AddEntry(int position, int line) {</w:t>
      </w:r>
    </w:p>
    <w:p w14:paraId="057F5842" w14:textId="77777777" w:rsidR="004D41A8" w:rsidRPr="00132D4E" w:rsidRDefault="004D41A8" w:rsidP="00132D4E">
      <w:pPr>
        <w:pStyle w:val="Code"/>
        <w:rPr>
          <w:highlight w:val="white"/>
        </w:rPr>
      </w:pPr>
      <w:r w:rsidRPr="00132D4E">
        <w:rPr>
          <w:highlight w:val="white"/>
        </w:rPr>
        <w:t xml:space="preserve">      m_entryList.Add(new TrackEntry(position, line, m_currentSize));</w:t>
      </w:r>
    </w:p>
    <w:p w14:paraId="01698484" w14:textId="77777777" w:rsidR="004D41A8" w:rsidRPr="00132D4E" w:rsidRDefault="004D41A8" w:rsidP="00132D4E">
      <w:pPr>
        <w:pStyle w:val="Code"/>
        <w:rPr>
          <w:highlight w:val="white"/>
        </w:rPr>
      </w:pPr>
      <w:r w:rsidRPr="00132D4E">
        <w:rPr>
          <w:highlight w:val="white"/>
        </w:rPr>
        <w:t xml:space="preserve">    }</w:t>
      </w:r>
    </w:p>
    <w:p w14:paraId="480D79B2" w14:textId="77777777" w:rsidR="004D41A8" w:rsidRPr="00132D4E" w:rsidRDefault="004D41A8" w:rsidP="00132D4E">
      <w:pPr>
        <w:pStyle w:val="Code"/>
        <w:rPr>
          <w:highlight w:val="white"/>
        </w:rPr>
      </w:pPr>
    </w:p>
    <w:p w14:paraId="48026EEB" w14:textId="77777777" w:rsidR="004D41A8" w:rsidRPr="00132D4E" w:rsidRDefault="004D41A8" w:rsidP="00132D4E">
      <w:pPr>
        <w:pStyle w:val="Code"/>
        <w:rPr>
          <w:highlight w:val="white"/>
        </w:rPr>
      </w:pPr>
      <w:r w:rsidRPr="00132D4E">
        <w:rPr>
          <w:highlight w:val="white"/>
        </w:rPr>
        <w:t xml:space="preserve">    public int MaxSize {</w:t>
      </w:r>
    </w:p>
    <w:p w14:paraId="2065F6BA" w14:textId="77777777" w:rsidR="004D41A8" w:rsidRPr="00132D4E" w:rsidRDefault="004D41A8" w:rsidP="00132D4E">
      <w:pPr>
        <w:pStyle w:val="Code"/>
        <w:rPr>
          <w:highlight w:val="white"/>
        </w:rPr>
      </w:pPr>
      <w:r w:rsidRPr="00132D4E">
        <w:rPr>
          <w:highlight w:val="white"/>
        </w:rPr>
        <w:t xml:space="preserve">      get {return m_maxSize; }</w:t>
      </w:r>
    </w:p>
    <w:p w14:paraId="02B710BF" w14:textId="77777777" w:rsidR="004D41A8" w:rsidRPr="00132D4E" w:rsidRDefault="004D41A8" w:rsidP="00132D4E">
      <w:pPr>
        <w:pStyle w:val="Code"/>
        <w:rPr>
          <w:highlight w:val="white"/>
        </w:rPr>
      </w:pPr>
      <w:r w:rsidRPr="00132D4E">
        <w:rPr>
          <w:highlight w:val="white"/>
        </w:rPr>
        <w:t xml:space="preserve">    }</w:t>
      </w:r>
    </w:p>
    <w:p w14:paraId="440A1454" w14:textId="0F0686F0" w:rsidR="004D41A8" w:rsidRPr="00132D4E" w:rsidRDefault="00976E5D" w:rsidP="00976E5D">
      <w:pPr>
        <w:rPr>
          <w:highlight w:val="white"/>
        </w:rPr>
      </w:pPr>
      <w:r>
        <w:rPr>
          <w:highlight w:val="white"/>
        </w:rPr>
        <w:t>Although the idea is that a track does not hold a register but is rather assigned a register by the</w:t>
      </w:r>
      <w:r w:rsidR="00ED550A">
        <w:rPr>
          <w:highlight w:val="white"/>
        </w:rPr>
        <w:t xml:space="preserve"> register allocator, there are some cases where the track is assigned a register from the beginning. </w:t>
      </w:r>
      <w:r>
        <w:rPr>
          <w:highlight w:val="white"/>
        </w:rPr>
        <w:t xml:space="preserve">A track can hold a specific register. </w:t>
      </w:r>
      <w:r w:rsidR="00ED550A">
        <w:rPr>
          <w:highlight w:val="white"/>
        </w:rPr>
        <w:t>I</w:t>
      </w:r>
      <w:r>
        <w:rPr>
          <w:highlight w:val="white"/>
        </w:rPr>
        <w:t xml:space="preserve">n multiplication and division, the </w:t>
      </w:r>
      <w:r w:rsidR="00ED550A">
        <w:rPr>
          <w:highlight w:val="white"/>
        </w:rPr>
        <w:t xml:space="preserve">left operands must be stored in a specific register. </w:t>
      </w:r>
      <w:r w:rsidR="00F466D5">
        <w:rPr>
          <w:highlight w:val="white"/>
        </w:rPr>
        <w:t xml:space="preserve">In left or right shift, the right operands must be stored in the </w:t>
      </w:r>
      <w:r w:rsidR="00F466D5" w:rsidRPr="00F466D5">
        <w:rPr>
          <w:rStyle w:val="KeyWord0"/>
          <w:highlight w:val="white"/>
        </w:rPr>
        <w:t>cl</w:t>
      </w:r>
      <w:r w:rsidR="00F466D5">
        <w:rPr>
          <w:highlight w:val="white"/>
        </w:rPr>
        <w:t xml:space="preserve"> register. When returning a value, it must be stored in a specific register.</w:t>
      </w:r>
    </w:p>
    <w:p w14:paraId="51BAA30C" w14:textId="77777777" w:rsidR="004D41A8" w:rsidRPr="00132D4E" w:rsidRDefault="004D41A8" w:rsidP="00132D4E">
      <w:pPr>
        <w:pStyle w:val="Code"/>
        <w:rPr>
          <w:highlight w:val="white"/>
        </w:rPr>
      </w:pPr>
      <w:r w:rsidRPr="00132D4E">
        <w:rPr>
          <w:highlight w:val="white"/>
        </w:rPr>
        <w:t xml:space="preserve">    public Register? Register {</w:t>
      </w:r>
    </w:p>
    <w:p w14:paraId="000DED9D" w14:textId="77777777" w:rsidR="004D41A8" w:rsidRPr="00132D4E" w:rsidRDefault="004D41A8" w:rsidP="00132D4E">
      <w:pPr>
        <w:pStyle w:val="Code"/>
        <w:rPr>
          <w:highlight w:val="white"/>
        </w:rPr>
      </w:pPr>
      <w:r w:rsidRPr="00132D4E">
        <w:rPr>
          <w:highlight w:val="white"/>
        </w:rPr>
        <w:lastRenderedPageBreak/>
        <w:t xml:space="preserve">      get { return m_register; }</w:t>
      </w:r>
    </w:p>
    <w:p w14:paraId="39DA95B4" w14:textId="0A3BB627" w:rsidR="004D41A8" w:rsidRPr="00132D4E" w:rsidRDefault="004D41A8" w:rsidP="00132D4E">
      <w:pPr>
        <w:pStyle w:val="Code"/>
        <w:rPr>
          <w:highlight w:val="white"/>
        </w:rPr>
      </w:pPr>
      <w:r w:rsidRPr="00132D4E">
        <w:rPr>
          <w:highlight w:val="white"/>
        </w:rPr>
        <w:t xml:space="preserve">      set { m_register = value;</w:t>
      </w:r>
      <w:r w:rsidR="0084652D">
        <w:rPr>
          <w:highlight w:val="white"/>
        </w:rPr>
        <w:t xml:space="preserve"> </w:t>
      </w:r>
      <w:r w:rsidRPr="00132D4E">
        <w:rPr>
          <w:highlight w:val="white"/>
        </w:rPr>
        <w:t>}</w:t>
      </w:r>
    </w:p>
    <w:p w14:paraId="11ADE2D9" w14:textId="77777777" w:rsidR="004D41A8" w:rsidRPr="00132D4E" w:rsidRDefault="004D41A8" w:rsidP="00132D4E">
      <w:pPr>
        <w:pStyle w:val="Code"/>
        <w:rPr>
          <w:highlight w:val="white"/>
        </w:rPr>
      </w:pPr>
      <w:r w:rsidRPr="00132D4E">
        <w:rPr>
          <w:highlight w:val="white"/>
        </w:rPr>
        <w:t xml:space="preserve">    }</w:t>
      </w:r>
    </w:p>
    <w:p w14:paraId="56E46B1C" w14:textId="2CF6F9EC" w:rsidR="004D41A8" w:rsidRPr="00132D4E" w:rsidRDefault="00275405" w:rsidP="00275405">
      <w:pPr>
        <w:rPr>
          <w:highlight w:val="white"/>
        </w:rPr>
      </w:pPr>
      <w:r>
        <w:rPr>
          <w:highlight w:val="white"/>
        </w:rPr>
        <w:t>If a track holds the pointer property, it can be allocated to a reduced set or registers</w:t>
      </w:r>
      <w:r w:rsidR="0084652D">
        <w:rPr>
          <w:highlight w:val="white"/>
        </w:rPr>
        <w:t xml:space="preserve"> only</w:t>
      </w:r>
      <w:r>
        <w:rPr>
          <w:highlight w:val="white"/>
        </w:rPr>
        <w:t>.</w:t>
      </w:r>
    </w:p>
    <w:p w14:paraId="13EDE791" w14:textId="77777777" w:rsidR="004D41A8" w:rsidRPr="00132D4E" w:rsidRDefault="004D41A8" w:rsidP="00132D4E">
      <w:pPr>
        <w:pStyle w:val="Code"/>
        <w:rPr>
          <w:highlight w:val="white"/>
        </w:rPr>
      </w:pPr>
      <w:r w:rsidRPr="00132D4E">
        <w:rPr>
          <w:highlight w:val="white"/>
        </w:rPr>
        <w:t xml:space="preserve">    public bool Pointer {</w:t>
      </w:r>
    </w:p>
    <w:p w14:paraId="28D969B6" w14:textId="77777777" w:rsidR="004D41A8" w:rsidRPr="00132D4E" w:rsidRDefault="004D41A8" w:rsidP="00132D4E">
      <w:pPr>
        <w:pStyle w:val="Code"/>
        <w:rPr>
          <w:highlight w:val="white"/>
        </w:rPr>
      </w:pPr>
      <w:r w:rsidRPr="00132D4E">
        <w:rPr>
          <w:highlight w:val="white"/>
        </w:rPr>
        <w:t xml:space="preserve">      get { return m_pointer; }</w:t>
      </w:r>
    </w:p>
    <w:p w14:paraId="37B94242" w14:textId="77777777" w:rsidR="004D41A8" w:rsidRPr="00132D4E" w:rsidRDefault="004D41A8" w:rsidP="00132D4E">
      <w:pPr>
        <w:pStyle w:val="Code"/>
        <w:rPr>
          <w:highlight w:val="white"/>
        </w:rPr>
      </w:pPr>
      <w:r w:rsidRPr="00132D4E">
        <w:rPr>
          <w:highlight w:val="white"/>
        </w:rPr>
        <w:t xml:space="preserve">      set { m_pointer = value; }</w:t>
      </w:r>
    </w:p>
    <w:p w14:paraId="592FC155" w14:textId="77777777" w:rsidR="004D41A8" w:rsidRPr="00132D4E" w:rsidRDefault="004D41A8" w:rsidP="00132D4E">
      <w:pPr>
        <w:pStyle w:val="Code"/>
        <w:rPr>
          <w:highlight w:val="white"/>
        </w:rPr>
      </w:pPr>
      <w:r w:rsidRPr="00132D4E">
        <w:rPr>
          <w:highlight w:val="white"/>
        </w:rPr>
        <w:t xml:space="preserve">    }</w:t>
      </w:r>
    </w:p>
    <w:p w14:paraId="6016403D" w14:textId="5A2473EC" w:rsidR="00903B85" w:rsidRDefault="00B50668" w:rsidP="00B50668">
      <w:pPr>
        <w:rPr>
          <w:highlight w:val="white"/>
        </w:rPr>
      </w:pPr>
      <w:r>
        <w:rPr>
          <w:highlight w:val="white"/>
        </w:rPr>
        <w:t xml:space="preserve">The </w:t>
      </w:r>
      <w:r w:rsidRPr="00F2138C">
        <w:rPr>
          <w:rStyle w:val="KeyWord0"/>
          <w:highlight w:val="white"/>
        </w:rPr>
        <w:t>Overlaps</w:t>
      </w:r>
      <w:r>
        <w:rPr>
          <w:highlight w:val="white"/>
        </w:rPr>
        <w:t xml:space="preserve"> method </w:t>
      </w:r>
      <w:r w:rsidR="00F206F4">
        <w:rPr>
          <w:highlight w:val="white"/>
        </w:rPr>
        <w:t>returns true if the tracks overlaps.</w:t>
      </w:r>
      <w:r w:rsidR="00BF0311">
        <w:rPr>
          <w:highlight w:val="white"/>
        </w:rPr>
        <w:t xml:space="preserve"> Two tracks overlap if the</w:t>
      </w:r>
      <w:r w:rsidR="00883C09">
        <w:rPr>
          <w:highlight w:val="white"/>
        </w:rPr>
        <w:t xml:space="preserve"> line numbers of their entry lists overlap.</w:t>
      </w:r>
      <w:r w:rsidR="00F206F4">
        <w:rPr>
          <w:highlight w:val="white"/>
        </w:rPr>
        <w:t xml:space="preserve"> </w:t>
      </w:r>
      <w:r w:rsidR="00885BC4">
        <w:rPr>
          <w:highlight w:val="white"/>
        </w:rPr>
        <w:t>If at least one of the tracks’ entry lists is empty, the tracks does not overlap and we return false.</w:t>
      </w:r>
    </w:p>
    <w:p w14:paraId="05DEB517" w14:textId="4EC7BFCF" w:rsidR="004D41A8" w:rsidRPr="004D41A8" w:rsidRDefault="004D41A8" w:rsidP="004D41A8">
      <w:pPr>
        <w:pStyle w:val="Code"/>
        <w:rPr>
          <w:highlight w:val="white"/>
        </w:rPr>
      </w:pPr>
      <w:r w:rsidRPr="004D41A8">
        <w:rPr>
          <w:highlight w:val="white"/>
        </w:rPr>
        <w:t xml:space="preserve">    public static bool Overlaps(Track track1, Track track2) {</w:t>
      </w:r>
    </w:p>
    <w:p w14:paraId="4BD5E46F" w14:textId="77777777" w:rsidR="004D41A8" w:rsidRPr="004D41A8" w:rsidRDefault="004D41A8" w:rsidP="004D41A8">
      <w:pPr>
        <w:pStyle w:val="Code"/>
        <w:rPr>
          <w:highlight w:val="white"/>
        </w:rPr>
      </w:pPr>
      <w:r w:rsidRPr="004D41A8">
        <w:rPr>
          <w:highlight w:val="white"/>
        </w:rPr>
        <w:t xml:space="preserve">      if ((track1.m_entryList.Count == 0) || (track2.m_entryList.Count == 0)){</w:t>
      </w:r>
    </w:p>
    <w:p w14:paraId="67A94F30" w14:textId="77777777" w:rsidR="004D41A8" w:rsidRPr="004D41A8" w:rsidRDefault="004D41A8" w:rsidP="004D41A8">
      <w:pPr>
        <w:pStyle w:val="Code"/>
        <w:rPr>
          <w:highlight w:val="white"/>
        </w:rPr>
      </w:pPr>
      <w:r w:rsidRPr="004D41A8">
        <w:rPr>
          <w:highlight w:val="white"/>
        </w:rPr>
        <w:t xml:space="preserve">        return false;</w:t>
      </w:r>
    </w:p>
    <w:p w14:paraId="654FCE9C" w14:textId="77777777" w:rsidR="004D41A8" w:rsidRPr="004D41A8" w:rsidRDefault="004D41A8" w:rsidP="004D41A8">
      <w:pPr>
        <w:pStyle w:val="Code"/>
        <w:rPr>
          <w:highlight w:val="white"/>
        </w:rPr>
      </w:pPr>
      <w:r w:rsidRPr="004D41A8">
        <w:rPr>
          <w:highlight w:val="white"/>
        </w:rPr>
        <w:t xml:space="preserve">      }</w:t>
      </w:r>
    </w:p>
    <w:p w14:paraId="41B61F46" w14:textId="7351FA82" w:rsidR="004D41A8" w:rsidRPr="004D41A8" w:rsidRDefault="00BF0311" w:rsidP="0086209C">
      <w:pPr>
        <w:rPr>
          <w:highlight w:val="white"/>
        </w:rPr>
      </w:pPr>
      <w:r>
        <w:rPr>
          <w:highlight w:val="white"/>
        </w:rPr>
        <w:t xml:space="preserve">Otherwise, we look </w:t>
      </w:r>
      <w:r w:rsidR="0086209C">
        <w:rPr>
          <w:highlight w:val="white"/>
        </w:rPr>
        <w:t>up the first and last entry of each track</w:t>
      </w:r>
      <w:r w:rsidR="00DA5AD3">
        <w:rPr>
          <w:highlight w:val="white"/>
        </w:rPr>
        <w:t>, and check if the</w:t>
      </w:r>
      <w:r w:rsidR="00032939">
        <w:rPr>
          <w:highlight w:val="white"/>
        </w:rPr>
        <w:t xml:space="preserve"> tracks overlaps. If the maximum  line number of one track is smaller that the minimum line number of the other track, they do not overlap.</w:t>
      </w:r>
    </w:p>
    <w:p w14:paraId="02DA89CA" w14:textId="77777777" w:rsidR="004D41A8" w:rsidRPr="004D41A8" w:rsidRDefault="004D41A8" w:rsidP="004D41A8">
      <w:pPr>
        <w:pStyle w:val="Code"/>
        <w:rPr>
          <w:highlight w:val="white"/>
        </w:rPr>
      </w:pPr>
      <w:r w:rsidRPr="004D41A8">
        <w:rPr>
          <w:highlight w:val="white"/>
        </w:rPr>
        <w:t xml:space="preserve">      TrackEntry minEntry1 = track1.m_entryList[0],</w:t>
      </w:r>
    </w:p>
    <w:p w14:paraId="14E4B731" w14:textId="77777777" w:rsidR="004D41A8" w:rsidRPr="004D41A8" w:rsidRDefault="004D41A8" w:rsidP="004D41A8">
      <w:pPr>
        <w:pStyle w:val="Code"/>
        <w:rPr>
          <w:highlight w:val="white"/>
        </w:rPr>
      </w:pPr>
      <w:r w:rsidRPr="004D41A8">
        <w:rPr>
          <w:highlight w:val="white"/>
        </w:rPr>
        <w:t xml:space="preserve">                 minEntry2 = track2.m_entryList[0],</w:t>
      </w:r>
    </w:p>
    <w:p w14:paraId="25549E1C" w14:textId="77777777" w:rsidR="004D41A8" w:rsidRPr="004D41A8" w:rsidRDefault="004D41A8" w:rsidP="004D41A8">
      <w:pPr>
        <w:pStyle w:val="Code"/>
        <w:rPr>
          <w:highlight w:val="white"/>
        </w:rPr>
      </w:pPr>
      <w:r w:rsidRPr="004D41A8">
        <w:rPr>
          <w:highlight w:val="white"/>
        </w:rPr>
        <w:t xml:space="preserve">                 maxEntry1 = track1.m_entryList[track1.m_entryList.Count - 1],</w:t>
      </w:r>
    </w:p>
    <w:p w14:paraId="3A425158" w14:textId="77777777" w:rsidR="004D41A8" w:rsidRPr="004D41A8" w:rsidRDefault="004D41A8" w:rsidP="004D41A8">
      <w:pPr>
        <w:pStyle w:val="Code"/>
        <w:rPr>
          <w:highlight w:val="white"/>
        </w:rPr>
      </w:pPr>
      <w:r w:rsidRPr="004D41A8">
        <w:rPr>
          <w:highlight w:val="white"/>
        </w:rPr>
        <w:t xml:space="preserve">                 maxEntry2 = track2.m_entryList[track2.m_entryList.Count - 1];</w:t>
      </w:r>
    </w:p>
    <w:p w14:paraId="1D376726" w14:textId="77777777" w:rsidR="004D41A8" w:rsidRPr="004D41A8" w:rsidRDefault="004D41A8" w:rsidP="004D41A8">
      <w:pPr>
        <w:pStyle w:val="Code"/>
        <w:rPr>
          <w:highlight w:val="white"/>
        </w:rPr>
      </w:pPr>
    </w:p>
    <w:p w14:paraId="717CEFE6" w14:textId="77777777" w:rsidR="004D41A8" w:rsidRPr="004D41A8" w:rsidRDefault="004D41A8" w:rsidP="004D41A8">
      <w:pPr>
        <w:pStyle w:val="Code"/>
        <w:rPr>
          <w:highlight w:val="white"/>
        </w:rPr>
      </w:pPr>
      <w:r w:rsidRPr="004D41A8">
        <w:rPr>
          <w:highlight w:val="white"/>
        </w:rPr>
        <w:t xml:space="preserve">      return !(((maxEntry1.Line &lt; minEntry2.Line) ||</w:t>
      </w:r>
    </w:p>
    <w:p w14:paraId="610C3540" w14:textId="77777777" w:rsidR="004D41A8" w:rsidRPr="004D41A8" w:rsidRDefault="004D41A8" w:rsidP="004D41A8">
      <w:pPr>
        <w:pStyle w:val="Code"/>
        <w:rPr>
          <w:highlight w:val="white"/>
        </w:rPr>
      </w:pPr>
      <w:r w:rsidRPr="004D41A8">
        <w:rPr>
          <w:highlight w:val="white"/>
        </w:rPr>
        <w:t xml:space="preserve">                (maxEntry2.Line &lt; minEntry1.Line)));</w:t>
      </w:r>
    </w:p>
    <w:p w14:paraId="2C63CB44" w14:textId="77777777" w:rsidR="004D41A8" w:rsidRPr="004D41A8" w:rsidRDefault="004D41A8" w:rsidP="004D41A8">
      <w:pPr>
        <w:pStyle w:val="Code"/>
        <w:rPr>
          <w:highlight w:val="white"/>
        </w:rPr>
      </w:pPr>
      <w:r w:rsidRPr="004D41A8">
        <w:rPr>
          <w:highlight w:val="white"/>
        </w:rPr>
        <w:t xml:space="preserve">    }</w:t>
      </w:r>
    </w:p>
    <w:p w14:paraId="0B79C294" w14:textId="57C54ABD" w:rsidR="004D41A8" w:rsidRPr="004D41A8" w:rsidRDefault="00126333" w:rsidP="00126333">
      <w:pPr>
        <w:rPr>
          <w:highlight w:val="white"/>
        </w:rPr>
      </w:pPr>
      <w:r>
        <w:rPr>
          <w:highlight w:val="white"/>
        </w:rPr>
        <w:t xml:space="preserve">The </w:t>
      </w:r>
      <w:r w:rsidRPr="001F43B6">
        <w:rPr>
          <w:rStyle w:val="KeyWord0"/>
          <w:highlight w:val="white"/>
        </w:rPr>
        <w:t>Generate</w:t>
      </w:r>
      <w:r>
        <w:rPr>
          <w:highlight w:val="white"/>
        </w:rPr>
        <w:t xml:space="preserve"> method is called after the tracks have been assigned registers</w:t>
      </w:r>
      <w:r w:rsidR="00512DD6">
        <w:rPr>
          <w:highlight w:val="white"/>
        </w:rPr>
        <w:t xml:space="preserve">. We iterate through the entries and assign them the given register. Note that the entries may have different sizes, why we have to </w:t>
      </w:r>
      <w:r w:rsidR="009F71A1">
        <w:rPr>
          <w:highlight w:val="white"/>
        </w:rPr>
        <w:t>convert the register to the size of each entry.</w:t>
      </w:r>
    </w:p>
    <w:p w14:paraId="592A5732" w14:textId="77777777" w:rsidR="004D41A8" w:rsidRPr="004D41A8" w:rsidRDefault="004D41A8" w:rsidP="004D41A8">
      <w:pPr>
        <w:pStyle w:val="Code"/>
        <w:rPr>
          <w:highlight w:val="white"/>
        </w:rPr>
      </w:pPr>
      <w:r w:rsidRPr="004D41A8">
        <w:rPr>
          <w:highlight w:val="white"/>
        </w:rPr>
        <w:t xml:space="preserve">    public void Generate(List&lt;AssemblyCode&gt; objectCodeList) {</w:t>
      </w:r>
    </w:p>
    <w:p w14:paraId="485FF22E" w14:textId="77777777" w:rsidR="004D41A8" w:rsidRPr="004D41A8" w:rsidRDefault="004D41A8" w:rsidP="004D41A8">
      <w:pPr>
        <w:pStyle w:val="Code"/>
        <w:rPr>
          <w:highlight w:val="white"/>
        </w:rPr>
      </w:pPr>
      <w:r w:rsidRPr="004D41A8">
        <w:rPr>
          <w:highlight w:val="white"/>
        </w:rPr>
        <w:t xml:space="preserve">      foreach (TrackEntry entry in m_entryList) {</w:t>
      </w:r>
    </w:p>
    <w:p w14:paraId="23DAA076" w14:textId="77777777" w:rsidR="004D41A8" w:rsidRPr="004D41A8" w:rsidRDefault="004D41A8" w:rsidP="004D41A8">
      <w:pPr>
        <w:pStyle w:val="Code"/>
        <w:rPr>
          <w:highlight w:val="white"/>
        </w:rPr>
      </w:pPr>
      <w:r w:rsidRPr="004D41A8">
        <w:rPr>
          <w:highlight w:val="white"/>
        </w:rPr>
        <w:t xml:space="preserve">        Register sizeRegister =</w:t>
      </w:r>
    </w:p>
    <w:p w14:paraId="154A88DD" w14:textId="77777777" w:rsidR="004D41A8" w:rsidRPr="004D41A8" w:rsidRDefault="004D41A8" w:rsidP="004D41A8">
      <w:pPr>
        <w:pStyle w:val="Code"/>
        <w:rPr>
          <w:highlight w:val="white"/>
        </w:rPr>
      </w:pPr>
      <w:r w:rsidRPr="004D41A8">
        <w:rPr>
          <w:highlight w:val="white"/>
        </w:rPr>
        <w:t xml:space="preserve">          AssemblyCode.RegisterToSize(m_register.Value, entry.Size);</w:t>
      </w:r>
    </w:p>
    <w:p w14:paraId="67715063" w14:textId="77777777" w:rsidR="004D41A8" w:rsidRPr="004D41A8" w:rsidRDefault="004D41A8" w:rsidP="004D41A8">
      <w:pPr>
        <w:pStyle w:val="Code"/>
        <w:rPr>
          <w:highlight w:val="white"/>
        </w:rPr>
      </w:pPr>
      <w:r w:rsidRPr="004D41A8">
        <w:rPr>
          <w:highlight w:val="white"/>
        </w:rPr>
        <w:t xml:space="preserve">        AssemblyCode objectCode = objectCodeList[entry.Line];</w:t>
      </w:r>
    </w:p>
    <w:p w14:paraId="0125D876" w14:textId="77777777" w:rsidR="004D41A8" w:rsidRPr="004D41A8" w:rsidRDefault="004D41A8" w:rsidP="004D41A8">
      <w:pPr>
        <w:pStyle w:val="Code"/>
        <w:rPr>
          <w:highlight w:val="white"/>
        </w:rPr>
      </w:pPr>
      <w:r w:rsidRPr="004D41A8">
        <w:rPr>
          <w:highlight w:val="white"/>
        </w:rPr>
        <w:t xml:space="preserve">        objectCode[entry.Position] = sizeRegister;</w:t>
      </w:r>
    </w:p>
    <w:p w14:paraId="23EDC8F6" w14:textId="77777777" w:rsidR="004D41A8" w:rsidRPr="004D41A8" w:rsidRDefault="004D41A8" w:rsidP="004D41A8">
      <w:pPr>
        <w:pStyle w:val="Code"/>
        <w:rPr>
          <w:highlight w:val="white"/>
        </w:rPr>
      </w:pPr>
      <w:r w:rsidRPr="004D41A8">
        <w:rPr>
          <w:highlight w:val="white"/>
        </w:rPr>
        <w:t xml:space="preserve">      }</w:t>
      </w:r>
    </w:p>
    <w:p w14:paraId="744351A4" w14:textId="77777777" w:rsidR="004D41A8" w:rsidRPr="004D41A8" w:rsidRDefault="004D41A8" w:rsidP="004D41A8">
      <w:pPr>
        <w:pStyle w:val="Code"/>
        <w:rPr>
          <w:highlight w:val="white"/>
        </w:rPr>
      </w:pPr>
      <w:r w:rsidRPr="004D41A8">
        <w:rPr>
          <w:highlight w:val="white"/>
        </w:rPr>
        <w:t xml:space="preserve">    }</w:t>
      </w:r>
    </w:p>
    <w:p w14:paraId="55A008D6" w14:textId="77777777" w:rsidR="004D41A8" w:rsidRPr="004D41A8" w:rsidRDefault="004D41A8" w:rsidP="004D41A8">
      <w:pPr>
        <w:pStyle w:val="Code"/>
        <w:rPr>
          <w:highlight w:val="white"/>
        </w:rPr>
      </w:pPr>
      <w:r w:rsidRPr="004D41A8">
        <w:rPr>
          <w:highlight w:val="white"/>
        </w:rPr>
        <w:t xml:space="preserve">  }</w:t>
      </w:r>
    </w:p>
    <w:p w14:paraId="777FCC89" w14:textId="77777777" w:rsidR="004D41A8" w:rsidRPr="004D41A8" w:rsidRDefault="004D41A8" w:rsidP="004D41A8">
      <w:pPr>
        <w:pStyle w:val="Code"/>
        <w:rPr>
          <w:highlight w:val="white"/>
        </w:rPr>
      </w:pPr>
      <w:r w:rsidRPr="004D41A8">
        <w:rPr>
          <w:highlight w:val="white"/>
        </w:rPr>
        <w:t>}</w:t>
      </w:r>
    </w:p>
    <w:p w14:paraId="7D2895AF" w14:textId="743E0CB0" w:rsidR="00EB37CC" w:rsidRPr="00AF58B6" w:rsidRDefault="00EB37CC" w:rsidP="00EB37CC">
      <w:r>
        <w:t>A track entry represent</w:t>
      </w:r>
      <w:r w:rsidR="00132D4E">
        <w:t>s</w:t>
      </w:r>
      <w:r>
        <w:t xml:space="preserve"> one occurrence of a register in the assembly code. In hold the line number of the assembly code instruction, the position (</w:t>
      </w:r>
      <w:r w:rsidR="00067664">
        <w:t>left, middle, right</w:t>
      </w:r>
      <w:r>
        <w:t xml:space="preserve">), and the </w:t>
      </w:r>
      <w:r w:rsidR="00C02847">
        <w:t>size of the register.</w:t>
      </w:r>
    </w:p>
    <w:p w14:paraId="5CA6F53D" w14:textId="0CDC8AE3" w:rsidR="00283127" w:rsidRDefault="00283127" w:rsidP="00283127">
      <w:pPr>
        <w:pStyle w:val="CodeHeader"/>
      </w:pPr>
      <w:r>
        <w:t>TrackEntry.cs</w:t>
      </w:r>
    </w:p>
    <w:p w14:paraId="4FEBBA2D" w14:textId="77777777" w:rsidR="00132D4E" w:rsidRPr="00132D4E" w:rsidRDefault="00132D4E" w:rsidP="00132D4E">
      <w:pPr>
        <w:pStyle w:val="Code"/>
        <w:rPr>
          <w:highlight w:val="white"/>
        </w:rPr>
      </w:pPr>
      <w:r w:rsidRPr="00132D4E">
        <w:rPr>
          <w:highlight w:val="white"/>
        </w:rPr>
        <w:t>namespace CCompiler {</w:t>
      </w:r>
    </w:p>
    <w:p w14:paraId="21521DAD" w14:textId="77777777" w:rsidR="00132D4E" w:rsidRPr="00132D4E" w:rsidRDefault="00132D4E" w:rsidP="00132D4E">
      <w:pPr>
        <w:pStyle w:val="Code"/>
        <w:rPr>
          <w:highlight w:val="white"/>
        </w:rPr>
      </w:pPr>
      <w:r w:rsidRPr="00132D4E">
        <w:rPr>
          <w:highlight w:val="white"/>
        </w:rPr>
        <w:t xml:space="preserve">  public class TrackEntry {</w:t>
      </w:r>
    </w:p>
    <w:p w14:paraId="66493AB4" w14:textId="77777777" w:rsidR="00132D4E" w:rsidRPr="00132D4E" w:rsidRDefault="00132D4E" w:rsidP="00132D4E">
      <w:pPr>
        <w:pStyle w:val="Code"/>
        <w:rPr>
          <w:highlight w:val="white"/>
        </w:rPr>
      </w:pPr>
      <w:r w:rsidRPr="00132D4E">
        <w:rPr>
          <w:highlight w:val="white"/>
        </w:rPr>
        <w:t xml:space="preserve">    private int m_line, m_position, m_size;</w:t>
      </w:r>
    </w:p>
    <w:p w14:paraId="225E08D3" w14:textId="77777777" w:rsidR="00132D4E" w:rsidRPr="00132D4E" w:rsidRDefault="00132D4E" w:rsidP="00132D4E">
      <w:pPr>
        <w:pStyle w:val="Code"/>
        <w:rPr>
          <w:highlight w:val="white"/>
        </w:rPr>
      </w:pPr>
    </w:p>
    <w:p w14:paraId="0C853CAE" w14:textId="77777777" w:rsidR="00132D4E" w:rsidRPr="00132D4E" w:rsidRDefault="00132D4E" w:rsidP="00132D4E">
      <w:pPr>
        <w:pStyle w:val="Code"/>
        <w:rPr>
          <w:highlight w:val="white"/>
        </w:rPr>
      </w:pPr>
      <w:r w:rsidRPr="00132D4E">
        <w:rPr>
          <w:highlight w:val="white"/>
        </w:rPr>
        <w:t xml:space="preserve">    public TrackEntry(int position, int line, int size) {</w:t>
      </w:r>
    </w:p>
    <w:p w14:paraId="6E759143" w14:textId="77777777" w:rsidR="00132D4E" w:rsidRPr="00132D4E" w:rsidRDefault="00132D4E" w:rsidP="00132D4E">
      <w:pPr>
        <w:pStyle w:val="Code"/>
        <w:rPr>
          <w:highlight w:val="white"/>
        </w:rPr>
      </w:pPr>
      <w:r w:rsidRPr="00132D4E">
        <w:rPr>
          <w:highlight w:val="white"/>
        </w:rPr>
        <w:t xml:space="preserve">      m_line = line;</w:t>
      </w:r>
    </w:p>
    <w:p w14:paraId="2F529E11" w14:textId="77777777" w:rsidR="00132D4E" w:rsidRPr="00132D4E" w:rsidRDefault="00132D4E" w:rsidP="00132D4E">
      <w:pPr>
        <w:pStyle w:val="Code"/>
        <w:rPr>
          <w:highlight w:val="white"/>
        </w:rPr>
      </w:pPr>
      <w:r w:rsidRPr="00132D4E">
        <w:rPr>
          <w:highlight w:val="white"/>
        </w:rPr>
        <w:t xml:space="preserve">      m_position = position;</w:t>
      </w:r>
    </w:p>
    <w:p w14:paraId="0F86CD38" w14:textId="77777777" w:rsidR="00132D4E" w:rsidRPr="00132D4E" w:rsidRDefault="00132D4E" w:rsidP="00132D4E">
      <w:pPr>
        <w:pStyle w:val="Code"/>
        <w:rPr>
          <w:highlight w:val="white"/>
        </w:rPr>
      </w:pPr>
      <w:r w:rsidRPr="00132D4E">
        <w:rPr>
          <w:highlight w:val="white"/>
        </w:rPr>
        <w:t xml:space="preserve">      m_size = size;</w:t>
      </w:r>
    </w:p>
    <w:p w14:paraId="417B850E" w14:textId="77777777" w:rsidR="00132D4E" w:rsidRPr="00132D4E" w:rsidRDefault="00132D4E" w:rsidP="00132D4E">
      <w:pPr>
        <w:pStyle w:val="Code"/>
        <w:rPr>
          <w:highlight w:val="white"/>
        </w:rPr>
      </w:pPr>
      <w:r w:rsidRPr="00132D4E">
        <w:rPr>
          <w:highlight w:val="white"/>
        </w:rPr>
        <w:lastRenderedPageBreak/>
        <w:t xml:space="preserve">    }</w:t>
      </w:r>
    </w:p>
    <w:p w14:paraId="3AAC4E44" w14:textId="77777777" w:rsidR="00132D4E" w:rsidRPr="00132D4E" w:rsidRDefault="00132D4E" w:rsidP="00132D4E">
      <w:pPr>
        <w:pStyle w:val="Code"/>
        <w:rPr>
          <w:highlight w:val="white"/>
        </w:rPr>
      </w:pPr>
    </w:p>
    <w:p w14:paraId="7F435AEB" w14:textId="77777777" w:rsidR="00132D4E" w:rsidRPr="00132D4E" w:rsidRDefault="00132D4E" w:rsidP="00132D4E">
      <w:pPr>
        <w:pStyle w:val="Code"/>
        <w:rPr>
          <w:highlight w:val="white"/>
        </w:rPr>
      </w:pPr>
      <w:r w:rsidRPr="00132D4E">
        <w:rPr>
          <w:highlight w:val="white"/>
        </w:rPr>
        <w:t xml:space="preserve">    public int Line {</w:t>
      </w:r>
    </w:p>
    <w:p w14:paraId="5603EFDE" w14:textId="77777777" w:rsidR="00132D4E" w:rsidRPr="00132D4E" w:rsidRDefault="00132D4E" w:rsidP="00132D4E">
      <w:pPr>
        <w:pStyle w:val="Code"/>
        <w:rPr>
          <w:highlight w:val="white"/>
        </w:rPr>
      </w:pPr>
      <w:r w:rsidRPr="00132D4E">
        <w:rPr>
          <w:highlight w:val="white"/>
        </w:rPr>
        <w:t xml:space="preserve">      get { return m_line; }</w:t>
      </w:r>
    </w:p>
    <w:p w14:paraId="7015F348" w14:textId="77777777" w:rsidR="00132D4E" w:rsidRPr="00132D4E" w:rsidRDefault="00132D4E" w:rsidP="00132D4E">
      <w:pPr>
        <w:pStyle w:val="Code"/>
        <w:rPr>
          <w:highlight w:val="white"/>
        </w:rPr>
      </w:pPr>
      <w:r w:rsidRPr="00132D4E">
        <w:rPr>
          <w:highlight w:val="white"/>
        </w:rPr>
        <w:t xml:space="preserve">    }</w:t>
      </w:r>
    </w:p>
    <w:p w14:paraId="152316FB" w14:textId="77777777" w:rsidR="00132D4E" w:rsidRPr="00132D4E" w:rsidRDefault="00132D4E" w:rsidP="00132D4E">
      <w:pPr>
        <w:pStyle w:val="Code"/>
        <w:rPr>
          <w:highlight w:val="white"/>
        </w:rPr>
      </w:pPr>
      <w:r w:rsidRPr="00132D4E">
        <w:rPr>
          <w:highlight w:val="white"/>
        </w:rPr>
        <w:t xml:space="preserve">  </w:t>
      </w:r>
    </w:p>
    <w:p w14:paraId="7E355E8A" w14:textId="77777777" w:rsidR="00132D4E" w:rsidRPr="00132D4E" w:rsidRDefault="00132D4E" w:rsidP="00132D4E">
      <w:pPr>
        <w:pStyle w:val="Code"/>
        <w:rPr>
          <w:highlight w:val="white"/>
        </w:rPr>
      </w:pPr>
      <w:r w:rsidRPr="00132D4E">
        <w:rPr>
          <w:highlight w:val="white"/>
        </w:rPr>
        <w:t xml:space="preserve">    public int Position {</w:t>
      </w:r>
    </w:p>
    <w:p w14:paraId="6078DFA6" w14:textId="77777777" w:rsidR="00132D4E" w:rsidRPr="00132D4E" w:rsidRDefault="00132D4E" w:rsidP="00132D4E">
      <w:pPr>
        <w:pStyle w:val="Code"/>
        <w:rPr>
          <w:highlight w:val="white"/>
        </w:rPr>
      </w:pPr>
      <w:r w:rsidRPr="00132D4E">
        <w:rPr>
          <w:highlight w:val="white"/>
        </w:rPr>
        <w:t xml:space="preserve">      get { return m_position; }</w:t>
      </w:r>
    </w:p>
    <w:p w14:paraId="1828C58A" w14:textId="77777777" w:rsidR="00132D4E" w:rsidRPr="00132D4E" w:rsidRDefault="00132D4E" w:rsidP="00132D4E">
      <w:pPr>
        <w:pStyle w:val="Code"/>
        <w:rPr>
          <w:highlight w:val="white"/>
        </w:rPr>
      </w:pPr>
      <w:r w:rsidRPr="00132D4E">
        <w:rPr>
          <w:highlight w:val="white"/>
        </w:rPr>
        <w:t xml:space="preserve">    }</w:t>
      </w:r>
    </w:p>
    <w:p w14:paraId="6F2EF7A0" w14:textId="77777777" w:rsidR="00132D4E" w:rsidRPr="00132D4E" w:rsidRDefault="00132D4E" w:rsidP="00132D4E">
      <w:pPr>
        <w:pStyle w:val="Code"/>
        <w:rPr>
          <w:highlight w:val="white"/>
        </w:rPr>
      </w:pPr>
      <w:r w:rsidRPr="00132D4E">
        <w:rPr>
          <w:highlight w:val="white"/>
        </w:rPr>
        <w:t xml:space="preserve">  </w:t>
      </w:r>
    </w:p>
    <w:p w14:paraId="77DEB3AD" w14:textId="77777777" w:rsidR="00132D4E" w:rsidRPr="00132D4E" w:rsidRDefault="00132D4E" w:rsidP="00132D4E">
      <w:pPr>
        <w:pStyle w:val="Code"/>
        <w:rPr>
          <w:highlight w:val="white"/>
        </w:rPr>
      </w:pPr>
      <w:r w:rsidRPr="00132D4E">
        <w:rPr>
          <w:highlight w:val="white"/>
        </w:rPr>
        <w:t xml:space="preserve">    public int Size {</w:t>
      </w:r>
    </w:p>
    <w:p w14:paraId="359FEC1C" w14:textId="77777777" w:rsidR="00132D4E" w:rsidRPr="00132D4E" w:rsidRDefault="00132D4E" w:rsidP="00132D4E">
      <w:pPr>
        <w:pStyle w:val="Code"/>
        <w:rPr>
          <w:highlight w:val="white"/>
        </w:rPr>
      </w:pPr>
      <w:r w:rsidRPr="00132D4E">
        <w:rPr>
          <w:highlight w:val="white"/>
        </w:rPr>
        <w:t xml:space="preserve">      get { return m_size; }</w:t>
      </w:r>
    </w:p>
    <w:p w14:paraId="5331B62D" w14:textId="77777777" w:rsidR="00132D4E" w:rsidRPr="00132D4E" w:rsidRDefault="00132D4E" w:rsidP="00132D4E">
      <w:pPr>
        <w:pStyle w:val="Code"/>
        <w:rPr>
          <w:highlight w:val="white"/>
        </w:rPr>
      </w:pPr>
      <w:r w:rsidRPr="00132D4E">
        <w:rPr>
          <w:highlight w:val="white"/>
        </w:rPr>
        <w:t xml:space="preserve">    }</w:t>
      </w:r>
    </w:p>
    <w:p w14:paraId="3526CB8B" w14:textId="77777777" w:rsidR="00132D4E" w:rsidRPr="00132D4E" w:rsidRDefault="00132D4E" w:rsidP="00132D4E">
      <w:pPr>
        <w:pStyle w:val="Code"/>
        <w:rPr>
          <w:highlight w:val="white"/>
        </w:rPr>
      </w:pPr>
      <w:r w:rsidRPr="00132D4E">
        <w:rPr>
          <w:highlight w:val="white"/>
        </w:rPr>
        <w:t xml:space="preserve">  }</w:t>
      </w:r>
    </w:p>
    <w:p w14:paraId="42665F6D" w14:textId="77777777" w:rsidR="0071772C" w:rsidRDefault="00132D4E" w:rsidP="00132D4E">
      <w:pPr>
        <w:pStyle w:val="Code"/>
      </w:pPr>
      <w:r w:rsidRPr="00132D4E">
        <w:rPr>
          <w:highlight w:val="white"/>
        </w:rPr>
        <w:t>}</w:t>
      </w:r>
    </w:p>
    <w:p w14:paraId="1F4E6E7C" w14:textId="2B60FA12" w:rsidR="00283127" w:rsidRDefault="00C36173" w:rsidP="009D541A">
      <w:pPr>
        <w:pStyle w:val="Rubrik2"/>
      </w:pPr>
      <w:r>
        <w:t>Register Allocation</w:t>
      </w:r>
    </w:p>
    <w:p w14:paraId="6D9EAF1D" w14:textId="65A3E5F1" w:rsidR="00730167" w:rsidRDefault="00EA6732" w:rsidP="00EA6732">
      <w:pPr>
        <w:rPr>
          <w:highlight w:val="white"/>
        </w:rPr>
      </w:pPr>
      <w:r>
        <w:rPr>
          <w:highlight w:val="white"/>
        </w:rPr>
        <w:t xml:space="preserve">The </w:t>
      </w:r>
      <w:r w:rsidRPr="00EA6732">
        <w:rPr>
          <w:rStyle w:val="KeyWord0"/>
          <w:highlight w:val="white"/>
        </w:rPr>
        <w:t>RegisterAllocator</w:t>
      </w:r>
      <w:r>
        <w:rPr>
          <w:highlight w:val="white"/>
        </w:rPr>
        <w:t xml:space="preserve"> method </w:t>
      </w:r>
      <w:r w:rsidR="005151D4">
        <w:rPr>
          <w:highlight w:val="white"/>
        </w:rPr>
        <w:t xml:space="preserve">take the total track set and total assembly list; that is, the track set for the whole function, and the assembly list for the whole function. </w:t>
      </w:r>
      <w:r w:rsidR="00150BA5">
        <w:rPr>
          <w:highlight w:val="white"/>
        </w:rPr>
        <w:t>The first task is the find out which tracks overlaps each other.</w:t>
      </w:r>
      <w:r w:rsidR="004117D3">
        <w:rPr>
          <w:highlight w:val="white"/>
        </w:rPr>
        <w:t xml:space="preserve"> We const</w:t>
      </w:r>
      <w:r w:rsidR="007376AC">
        <w:rPr>
          <w:highlight w:val="white"/>
        </w:rPr>
        <w:t>r</w:t>
      </w:r>
      <w:r w:rsidR="00025FE2">
        <w:rPr>
          <w:highlight w:val="white"/>
        </w:rPr>
        <w:t>uct</w:t>
      </w:r>
      <w:r w:rsidR="004117D3">
        <w:rPr>
          <w:highlight w:val="white"/>
        </w:rPr>
        <w:t xml:space="preserve"> the graph in this way: </w:t>
      </w:r>
      <w:r w:rsidR="00025FE2">
        <w:rPr>
          <w:highlight w:val="white"/>
        </w:rPr>
        <w:t xml:space="preserve">the tracks are the </w:t>
      </w:r>
      <w:r w:rsidR="007376AC">
        <w:rPr>
          <w:highlight w:val="white"/>
        </w:rPr>
        <w:t>vertices</w:t>
      </w:r>
      <w:r w:rsidR="00025FE2">
        <w:rPr>
          <w:highlight w:val="white"/>
        </w:rPr>
        <w:t xml:space="preserve"> of the graph and two vertices have an edge if the two tracks overlaps.</w:t>
      </w:r>
      <w:r w:rsidR="000D3ED7">
        <w:rPr>
          <w:highlight w:val="white"/>
        </w:rPr>
        <w:t xml:space="preserve"> The register allocation is then perform</w:t>
      </w:r>
      <w:r w:rsidR="00A11FF1">
        <w:rPr>
          <w:highlight w:val="white"/>
        </w:rPr>
        <w:t>ed</w:t>
      </w:r>
      <w:r w:rsidR="000D3ED7">
        <w:rPr>
          <w:highlight w:val="white"/>
        </w:rPr>
        <w:t xml:space="preserve"> as a graph coloring, two tracks that overlaps cannot be assigned the sam</w:t>
      </w:r>
      <w:r w:rsidR="00F05E6D">
        <w:rPr>
          <w:highlight w:val="white"/>
        </w:rPr>
        <w:t>e</w:t>
      </w:r>
      <w:r w:rsidR="000D3ED7">
        <w:rPr>
          <w:highlight w:val="white"/>
        </w:rPr>
        <w:t xml:space="preserve"> register.</w:t>
      </w:r>
    </w:p>
    <w:p w14:paraId="6C3214C3" w14:textId="77777777" w:rsidR="00E31ED1" w:rsidRPr="00EC76D5" w:rsidRDefault="00E31ED1" w:rsidP="00E31ED1">
      <w:r w:rsidRPr="00EC76D5">
        <w:t xml:space="preserve">Graph coloring is a NP-complete problem, which means that there is no known algorithm that works on polynomial time. To be sure that we have found the best solution, we have to exam every possible solution, which would require an unrealistic amount of time. In this book we perform a </w:t>
      </w:r>
      <w:r w:rsidRPr="00EC76D5">
        <w:rPr>
          <w:rStyle w:val="CodeInText"/>
        </w:rPr>
        <w:t>deep search</w:t>
      </w:r>
      <w:r w:rsidRPr="00EC76D5">
        <w:t>, where we sort the vertices into a list and for each vertices try to found a register not already allocated by any of its neighbors. If we cannot find such register we backtrack and try another combination. If we finally find a solution where each vertex is mapped to a register not mapped by any of its neighbors, we have found an optimal solution.</w:t>
      </w:r>
    </w:p>
    <w:p w14:paraId="5BB93BA5" w14:textId="5853654A" w:rsidR="00E31ED1" w:rsidRPr="00730167" w:rsidRDefault="00E31ED1" w:rsidP="00E31ED1">
      <w:pPr>
        <w:rPr>
          <w:highlight w:val="white"/>
        </w:rPr>
      </w:pPr>
      <w:r w:rsidRPr="00EC76D5">
        <w:t>If the deep search does not found such a solution, we have to do something about the graph. In this book we remove one edge and try the deep search again. In this way we continue to remove edges until we have found a solution. The benefit of removing edges is that the likeliness of founding a solution increases for each removed edge. The drawback is that each removed edge means that two tracks have to share we one register and that we have to add store and load instruction for the code to work. When we need to remove an edge we sort the edges by counting the number of load and store instructions necessary to add as compensation for the removal of the edge. There is no guaranty that this method generates the optimal solution but since shortage of registers only occur on rare occasions it shall be good enough.</w:t>
      </w:r>
    </w:p>
    <w:p w14:paraId="04DE6171" w14:textId="77777777" w:rsidR="003958DE" w:rsidRDefault="003958DE" w:rsidP="003958DE">
      <w:pPr>
        <w:pStyle w:val="CodeHeader"/>
      </w:pPr>
      <w:r>
        <w:t>RegisterAllocator.cs</w:t>
      </w:r>
    </w:p>
    <w:p w14:paraId="624CEA8A" w14:textId="77777777" w:rsidR="003958DE" w:rsidRPr="00730167" w:rsidRDefault="003958DE" w:rsidP="003958DE">
      <w:pPr>
        <w:pStyle w:val="Code"/>
        <w:rPr>
          <w:highlight w:val="white"/>
        </w:rPr>
      </w:pPr>
      <w:r w:rsidRPr="00730167">
        <w:rPr>
          <w:highlight w:val="white"/>
        </w:rPr>
        <w:t>using System.Collections.Generic;</w:t>
      </w:r>
    </w:p>
    <w:p w14:paraId="005E86CD" w14:textId="77777777" w:rsidR="003958DE" w:rsidRDefault="003958DE" w:rsidP="00730167">
      <w:pPr>
        <w:pStyle w:val="Code"/>
        <w:rPr>
          <w:highlight w:val="white"/>
        </w:rPr>
      </w:pPr>
    </w:p>
    <w:p w14:paraId="7BB0EEBB" w14:textId="3BCE9CB4" w:rsidR="00730167" w:rsidRPr="00730167" w:rsidRDefault="00730167" w:rsidP="00730167">
      <w:pPr>
        <w:pStyle w:val="Code"/>
        <w:rPr>
          <w:highlight w:val="white"/>
        </w:rPr>
      </w:pPr>
      <w:r w:rsidRPr="00730167">
        <w:rPr>
          <w:highlight w:val="white"/>
        </w:rPr>
        <w:t>namespace CCompiler {</w:t>
      </w:r>
    </w:p>
    <w:p w14:paraId="4DC37E3C" w14:textId="77777777" w:rsidR="00730167" w:rsidRPr="00730167" w:rsidRDefault="00730167" w:rsidP="00730167">
      <w:pPr>
        <w:pStyle w:val="Code"/>
        <w:rPr>
          <w:highlight w:val="white"/>
        </w:rPr>
      </w:pPr>
      <w:r w:rsidRPr="00730167">
        <w:rPr>
          <w:highlight w:val="white"/>
        </w:rPr>
        <w:t xml:space="preserve">  public class RegisterAllocator {</w:t>
      </w:r>
    </w:p>
    <w:p w14:paraId="0F0D1531" w14:textId="77777777" w:rsidR="00730167" w:rsidRDefault="00730167" w:rsidP="00730167">
      <w:pPr>
        <w:pStyle w:val="Code"/>
        <w:rPr>
          <w:highlight w:val="white"/>
        </w:rPr>
      </w:pPr>
      <w:r w:rsidRPr="00730167">
        <w:rPr>
          <w:highlight w:val="white"/>
        </w:rPr>
        <w:t xml:space="preserve">    public RegisterAllocator(ISet&lt;Track&gt; totalTrackSet,</w:t>
      </w:r>
    </w:p>
    <w:p w14:paraId="5FCE98D7" w14:textId="6031B995" w:rsidR="00730167" w:rsidRPr="00730167" w:rsidRDefault="00730167" w:rsidP="00730167">
      <w:pPr>
        <w:pStyle w:val="Code"/>
        <w:rPr>
          <w:highlight w:val="white"/>
        </w:rPr>
      </w:pPr>
      <w:r>
        <w:rPr>
          <w:highlight w:val="white"/>
        </w:rPr>
        <w:t xml:space="preserve">                            </w:t>
      </w:r>
      <w:r w:rsidRPr="00730167">
        <w:rPr>
          <w:highlight w:val="white"/>
        </w:rPr>
        <w:t xml:space="preserve"> List&lt;AssemblyCode&gt; assemblyCodeList) {</w:t>
      </w:r>
    </w:p>
    <w:p w14:paraId="13CA502B" w14:textId="77777777" w:rsidR="00730167" w:rsidRPr="00730167" w:rsidRDefault="00730167" w:rsidP="00730167">
      <w:pPr>
        <w:pStyle w:val="Code"/>
        <w:rPr>
          <w:highlight w:val="white"/>
        </w:rPr>
      </w:pPr>
      <w:r w:rsidRPr="00730167">
        <w:rPr>
          <w:highlight w:val="white"/>
        </w:rPr>
        <w:t xml:space="preserve">      Graph&lt;Track&gt; totalTrackGraph = new Graph&lt;Track&gt;(totalTrackSet);</w:t>
      </w:r>
    </w:p>
    <w:p w14:paraId="53722FDA" w14:textId="193C18DE" w:rsidR="00730167" w:rsidRPr="00730167" w:rsidRDefault="00456724" w:rsidP="00456724">
      <w:pPr>
        <w:rPr>
          <w:highlight w:val="white"/>
        </w:rPr>
      </w:pPr>
      <w:r>
        <w:rPr>
          <w:highlight w:val="white"/>
        </w:rPr>
        <w:t>First</w:t>
      </w:r>
      <w:r w:rsidR="007B7A13">
        <w:rPr>
          <w:highlight w:val="white"/>
        </w:rPr>
        <w:t>,</w:t>
      </w:r>
      <w:r>
        <w:rPr>
          <w:highlight w:val="white"/>
        </w:rPr>
        <w:t xml:space="preserve"> we build the </w:t>
      </w:r>
      <w:r w:rsidR="00AA66BF">
        <w:rPr>
          <w:highlight w:val="white"/>
        </w:rPr>
        <w:t xml:space="preserve">total track graph, with all track as vertices and an edge between two vertices if the </w:t>
      </w:r>
      <w:r w:rsidR="007B7A13">
        <w:rPr>
          <w:highlight w:val="white"/>
        </w:rPr>
        <w:t xml:space="preserve">tracks </w:t>
      </w:r>
      <w:r w:rsidR="00AA66BF">
        <w:rPr>
          <w:highlight w:val="white"/>
        </w:rPr>
        <w:t xml:space="preserve">overlaps. </w:t>
      </w:r>
      <w:r w:rsidR="007B7A13">
        <w:rPr>
          <w:highlight w:val="white"/>
        </w:rPr>
        <w:t>Two tracks that overlap shall not be assigned the same register (or two register</w:t>
      </w:r>
      <w:r w:rsidR="00F540A1">
        <w:rPr>
          <w:highlight w:val="white"/>
        </w:rPr>
        <w:t>s</w:t>
      </w:r>
      <w:r w:rsidR="007B7A13">
        <w:rPr>
          <w:highlight w:val="white"/>
        </w:rPr>
        <w:t xml:space="preserve"> that overlap).</w:t>
      </w:r>
    </w:p>
    <w:p w14:paraId="5EA29ACE" w14:textId="77777777" w:rsidR="00730167" w:rsidRPr="00730167" w:rsidRDefault="00730167" w:rsidP="00730167">
      <w:pPr>
        <w:pStyle w:val="Code"/>
        <w:rPr>
          <w:highlight w:val="white"/>
        </w:rPr>
      </w:pPr>
      <w:r w:rsidRPr="00730167">
        <w:rPr>
          <w:highlight w:val="white"/>
        </w:rPr>
        <w:t xml:space="preserve">      foreach (Track track1 in totalTrackSet) {</w:t>
      </w:r>
    </w:p>
    <w:p w14:paraId="1F19BE29" w14:textId="77777777" w:rsidR="00730167" w:rsidRPr="00730167" w:rsidRDefault="00730167" w:rsidP="00730167">
      <w:pPr>
        <w:pStyle w:val="Code"/>
        <w:rPr>
          <w:highlight w:val="white"/>
        </w:rPr>
      </w:pPr>
      <w:r w:rsidRPr="00730167">
        <w:rPr>
          <w:highlight w:val="white"/>
        </w:rPr>
        <w:lastRenderedPageBreak/>
        <w:t xml:space="preserve">        foreach (Track track2 in totalTrackSet) {</w:t>
      </w:r>
    </w:p>
    <w:p w14:paraId="39A0DEE5" w14:textId="77777777" w:rsidR="00730167" w:rsidRPr="00730167" w:rsidRDefault="00730167" w:rsidP="00730167">
      <w:pPr>
        <w:pStyle w:val="Code"/>
        <w:rPr>
          <w:highlight w:val="white"/>
        </w:rPr>
      </w:pPr>
      <w:r w:rsidRPr="00730167">
        <w:rPr>
          <w:highlight w:val="white"/>
        </w:rPr>
        <w:t xml:space="preserve">          if (!track1.Equals(track2) &amp;&amp; Track.Overlaps(track1, track2)) {</w:t>
      </w:r>
    </w:p>
    <w:p w14:paraId="6B93D347" w14:textId="77777777" w:rsidR="00730167" w:rsidRPr="00730167" w:rsidRDefault="00730167" w:rsidP="00730167">
      <w:pPr>
        <w:pStyle w:val="Code"/>
        <w:rPr>
          <w:highlight w:val="white"/>
        </w:rPr>
      </w:pPr>
      <w:r w:rsidRPr="00730167">
        <w:rPr>
          <w:highlight w:val="white"/>
        </w:rPr>
        <w:t xml:space="preserve">            totalTrackGraph.AddEdge(track1, track2);</w:t>
      </w:r>
    </w:p>
    <w:p w14:paraId="211D2DB3" w14:textId="77777777" w:rsidR="00730167" w:rsidRPr="00730167" w:rsidRDefault="00730167" w:rsidP="00730167">
      <w:pPr>
        <w:pStyle w:val="Code"/>
        <w:rPr>
          <w:highlight w:val="white"/>
        </w:rPr>
      </w:pPr>
      <w:r w:rsidRPr="00730167">
        <w:rPr>
          <w:highlight w:val="white"/>
        </w:rPr>
        <w:t xml:space="preserve">          }</w:t>
      </w:r>
    </w:p>
    <w:p w14:paraId="776EFCDF" w14:textId="77777777" w:rsidR="00730167" w:rsidRPr="00730167" w:rsidRDefault="00730167" w:rsidP="00730167">
      <w:pPr>
        <w:pStyle w:val="Code"/>
        <w:rPr>
          <w:highlight w:val="white"/>
        </w:rPr>
      </w:pPr>
      <w:r w:rsidRPr="00730167">
        <w:rPr>
          <w:highlight w:val="white"/>
        </w:rPr>
        <w:t xml:space="preserve">        }</w:t>
      </w:r>
    </w:p>
    <w:p w14:paraId="77E7F6D6" w14:textId="77777777" w:rsidR="00730167" w:rsidRPr="00730167" w:rsidRDefault="00730167" w:rsidP="00730167">
      <w:pPr>
        <w:pStyle w:val="Code"/>
        <w:rPr>
          <w:highlight w:val="white"/>
        </w:rPr>
      </w:pPr>
      <w:r w:rsidRPr="00730167">
        <w:rPr>
          <w:highlight w:val="white"/>
        </w:rPr>
        <w:t xml:space="preserve">      }</w:t>
      </w:r>
    </w:p>
    <w:p w14:paraId="18F56B74" w14:textId="05341D4B" w:rsidR="00730167" w:rsidRPr="00730167" w:rsidRDefault="00F540A1" w:rsidP="00F540A1">
      <w:pPr>
        <w:rPr>
          <w:highlight w:val="white"/>
        </w:rPr>
      </w:pPr>
      <w:r>
        <w:rPr>
          <w:highlight w:val="white"/>
        </w:rPr>
        <w:t>Then we split the total graph into independent subgrphs, of performance reasons. It takes less time to evaluate a set of smaller graphs then one large graph.</w:t>
      </w:r>
    </w:p>
    <w:p w14:paraId="1A27F06C" w14:textId="24D80FF6" w:rsidR="00730167" w:rsidRDefault="00730167" w:rsidP="00730167">
      <w:pPr>
        <w:pStyle w:val="Code"/>
        <w:rPr>
          <w:highlight w:val="white"/>
        </w:rPr>
      </w:pPr>
      <w:r w:rsidRPr="00730167">
        <w:rPr>
          <w:highlight w:val="white"/>
        </w:rPr>
        <w:t xml:space="preserve">      ISet&lt;Graph&lt;Track&gt;&gt; split = totalTrackGraph.Split();</w:t>
      </w:r>
    </w:p>
    <w:p w14:paraId="0FE92710" w14:textId="3D637E03" w:rsidR="004A7C41" w:rsidRPr="00730167" w:rsidRDefault="004A7C41" w:rsidP="0003006A">
      <w:pPr>
        <w:rPr>
          <w:highlight w:val="white"/>
        </w:rPr>
      </w:pPr>
      <w:r>
        <w:rPr>
          <w:highlight w:val="white"/>
        </w:rPr>
        <w:t xml:space="preserve">When the graph has been split, we iterate through the </w:t>
      </w:r>
      <w:r w:rsidR="0003006A">
        <w:rPr>
          <w:highlight w:val="white"/>
        </w:rPr>
        <w:t xml:space="preserve">subgraphs and perform a deep-first search </w:t>
      </w:r>
      <w:r w:rsidR="003C5BD2">
        <w:rPr>
          <w:highlight w:val="white"/>
        </w:rPr>
        <w:t xml:space="preserve">on each of them. If the </w:t>
      </w:r>
      <w:r w:rsidR="003C5BD2" w:rsidRPr="007E30E7">
        <w:rPr>
          <w:rStyle w:val="KeyWord0"/>
          <w:highlight w:val="white"/>
        </w:rPr>
        <w:t>DeepFirstSearch</w:t>
      </w:r>
      <w:r w:rsidR="003C5BD2">
        <w:rPr>
          <w:highlight w:val="white"/>
        </w:rPr>
        <w:t xml:space="preserve"> method returns true, we have a graph coloring; that is, the tracks have been assigned registers that do not overlap. </w:t>
      </w:r>
      <w:r w:rsidR="007E30E7">
        <w:rPr>
          <w:highlight w:val="white"/>
        </w:rPr>
        <w:t xml:space="preserve">If </w:t>
      </w:r>
      <w:r w:rsidR="007E30E7" w:rsidRPr="007E30E7">
        <w:rPr>
          <w:rStyle w:val="KeyWord0"/>
          <w:highlight w:val="white"/>
        </w:rPr>
        <w:t>DeepFirstSearch</w:t>
      </w:r>
      <w:r w:rsidR="007E30E7">
        <w:rPr>
          <w:highlight w:val="white"/>
        </w:rPr>
        <w:t xml:space="preserve"> return false, we have not found a graph coloring, and we report an error, that we are out of registers.</w:t>
      </w:r>
      <w:r w:rsidR="007E30E7">
        <w:rPr>
          <w:rStyle w:val="KeyWord0"/>
          <w:highlight w:val="white"/>
        </w:rPr>
        <w:t xml:space="preserve"> </w:t>
      </w:r>
    </w:p>
    <w:p w14:paraId="5747190D" w14:textId="77777777" w:rsidR="00730167" w:rsidRPr="00730167" w:rsidRDefault="00730167" w:rsidP="00730167">
      <w:pPr>
        <w:pStyle w:val="Code"/>
        <w:rPr>
          <w:highlight w:val="white"/>
        </w:rPr>
      </w:pPr>
      <w:r w:rsidRPr="00730167">
        <w:rPr>
          <w:highlight w:val="white"/>
        </w:rPr>
        <w:t xml:space="preserve">      foreach (Graph&lt;Track&gt; trackGraph in split) {</w:t>
      </w:r>
    </w:p>
    <w:p w14:paraId="5D98E754" w14:textId="77777777" w:rsidR="00730167" w:rsidRPr="00730167" w:rsidRDefault="00730167" w:rsidP="00730167">
      <w:pPr>
        <w:pStyle w:val="Code"/>
        <w:rPr>
          <w:highlight w:val="white"/>
        </w:rPr>
      </w:pPr>
      <w:r w:rsidRPr="00730167">
        <w:rPr>
          <w:highlight w:val="white"/>
        </w:rPr>
        <w:t xml:space="preserve">        List&lt;Track&gt; trackList = new List&lt;Track&gt;(trackGraph.VertexSet);</w:t>
      </w:r>
    </w:p>
    <w:p w14:paraId="740CECD7" w14:textId="3EDF38CF" w:rsidR="00730167" w:rsidRDefault="00730167" w:rsidP="00730167">
      <w:pPr>
        <w:pStyle w:val="Code"/>
        <w:rPr>
          <w:highlight w:val="white"/>
        </w:rPr>
      </w:pPr>
      <w:r w:rsidRPr="00730167">
        <w:rPr>
          <w:highlight w:val="white"/>
        </w:rPr>
        <w:t xml:space="preserve">        Assert.Error(</w:t>
      </w:r>
      <w:r w:rsidR="00D03DAF">
        <w:rPr>
          <w:highlight w:val="white"/>
        </w:rPr>
        <w:t>DeepFirstSearch</w:t>
      </w:r>
      <w:r w:rsidRPr="00730167">
        <w:rPr>
          <w:highlight w:val="white"/>
        </w:rPr>
        <w:t>(trackList, 0, trackGraph),</w:t>
      </w:r>
    </w:p>
    <w:p w14:paraId="4DEF7907" w14:textId="6532B6D1" w:rsidR="00730167" w:rsidRPr="00730167" w:rsidRDefault="00730167" w:rsidP="00730167">
      <w:pPr>
        <w:pStyle w:val="Code"/>
        <w:rPr>
          <w:highlight w:val="white"/>
        </w:rPr>
      </w:pPr>
      <w:r>
        <w:rPr>
          <w:highlight w:val="white"/>
        </w:rPr>
        <w:t xml:space="preserve">                    </w:t>
      </w:r>
      <w:r w:rsidRPr="00730167">
        <w:rPr>
          <w:highlight w:val="white"/>
        </w:rPr>
        <w:t xml:space="preserve"> Message.Out_of_registers);</w:t>
      </w:r>
    </w:p>
    <w:p w14:paraId="0B53D46A" w14:textId="716144DD" w:rsidR="003D79E4" w:rsidRPr="00730167" w:rsidRDefault="003D79E4" w:rsidP="003D79E4">
      <w:pPr>
        <w:rPr>
          <w:highlight w:val="white"/>
        </w:rPr>
      </w:pPr>
      <w:r>
        <w:rPr>
          <w:highlight w:val="white"/>
        </w:rPr>
        <w:t xml:space="preserve">If we have iterated through the track graphs without encountering shortage of register, we iterate through the </w:t>
      </w:r>
      <w:r w:rsidR="002D2FF6">
        <w:rPr>
          <w:highlight w:val="white"/>
        </w:rPr>
        <w:t xml:space="preserve">tracks and calls </w:t>
      </w:r>
      <w:r w:rsidR="002D2FF6" w:rsidRPr="002D2FF6">
        <w:rPr>
          <w:rStyle w:val="KeyWord0"/>
          <w:highlight w:val="white"/>
        </w:rPr>
        <w:t>Generate</w:t>
      </w:r>
      <w:r w:rsidR="002D2FF6">
        <w:rPr>
          <w:highlight w:val="white"/>
        </w:rPr>
        <w:t xml:space="preserve"> for each track, which load the assigned register to the assembly code of the track.</w:t>
      </w:r>
    </w:p>
    <w:p w14:paraId="2A08A54D" w14:textId="6A5B26C1"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foreach (Track track in </w:t>
      </w:r>
      <w:r>
        <w:rPr>
          <w:highlight w:val="white"/>
        </w:rPr>
        <w:t>trackGraph.Ve</w:t>
      </w:r>
      <w:r w:rsidR="002D2FF6">
        <w:rPr>
          <w:highlight w:val="white"/>
        </w:rPr>
        <w:t>rtexSet</w:t>
      </w:r>
      <w:r w:rsidRPr="00730167">
        <w:rPr>
          <w:highlight w:val="white"/>
        </w:rPr>
        <w:t>) {</w:t>
      </w:r>
    </w:p>
    <w:p w14:paraId="28BA4232" w14:textId="03D12C07" w:rsidR="003D79E4" w:rsidRPr="00730167" w:rsidRDefault="003D79E4" w:rsidP="003D79E4">
      <w:pPr>
        <w:pStyle w:val="Code"/>
        <w:rPr>
          <w:highlight w:val="white"/>
        </w:rPr>
      </w:pPr>
      <w:r w:rsidRPr="00730167">
        <w:rPr>
          <w:highlight w:val="white"/>
        </w:rPr>
        <w:t xml:space="preserve">  </w:t>
      </w:r>
      <w:r>
        <w:rPr>
          <w:highlight w:val="white"/>
        </w:rPr>
        <w:t xml:space="preserve">  </w:t>
      </w:r>
      <w:r w:rsidRPr="00730167">
        <w:rPr>
          <w:highlight w:val="white"/>
        </w:rPr>
        <w:t xml:space="preserve">      track.Generate(assemblyCodeList);</w:t>
      </w:r>
    </w:p>
    <w:p w14:paraId="0C8A3160" w14:textId="1641475B" w:rsidR="003D79E4" w:rsidRPr="00730167" w:rsidRDefault="003D79E4" w:rsidP="003D79E4">
      <w:pPr>
        <w:pStyle w:val="Code"/>
        <w:rPr>
          <w:highlight w:val="white"/>
        </w:rPr>
      </w:pPr>
      <w:r>
        <w:rPr>
          <w:highlight w:val="white"/>
        </w:rPr>
        <w:t xml:space="preserve">  </w:t>
      </w:r>
      <w:r w:rsidRPr="00730167">
        <w:rPr>
          <w:highlight w:val="white"/>
        </w:rPr>
        <w:t xml:space="preserve">      }</w:t>
      </w:r>
    </w:p>
    <w:p w14:paraId="42064307" w14:textId="67EF8946" w:rsidR="00730167" w:rsidRPr="00730167" w:rsidRDefault="00730167" w:rsidP="00730167">
      <w:pPr>
        <w:pStyle w:val="Code"/>
        <w:rPr>
          <w:highlight w:val="white"/>
        </w:rPr>
      </w:pPr>
      <w:r w:rsidRPr="00730167">
        <w:rPr>
          <w:highlight w:val="white"/>
        </w:rPr>
        <w:t xml:space="preserve">      }</w:t>
      </w:r>
    </w:p>
    <w:p w14:paraId="7F26F5A8" w14:textId="77777777" w:rsidR="00730167" w:rsidRPr="00730167" w:rsidRDefault="00730167" w:rsidP="00730167">
      <w:pPr>
        <w:pStyle w:val="Code"/>
        <w:rPr>
          <w:highlight w:val="white"/>
        </w:rPr>
      </w:pPr>
      <w:r w:rsidRPr="00730167">
        <w:rPr>
          <w:highlight w:val="white"/>
        </w:rPr>
        <w:t xml:space="preserve">    }</w:t>
      </w:r>
    </w:p>
    <w:p w14:paraId="14AB2565" w14:textId="754C82A9" w:rsidR="00730167" w:rsidRPr="00730167" w:rsidRDefault="00F05E6D" w:rsidP="003C6850">
      <w:pPr>
        <w:rPr>
          <w:highlight w:val="white"/>
        </w:rPr>
      </w:pPr>
      <w:r>
        <w:rPr>
          <w:highlight w:val="white"/>
        </w:rPr>
        <w:t xml:space="preserve">The </w:t>
      </w:r>
      <w:r w:rsidR="00D03DAF">
        <w:rPr>
          <w:rStyle w:val="KeyWord0"/>
          <w:highlight w:val="white"/>
        </w:rPr>
        <w:t>DeepFirstSearch</w:t>
      </w:r>
      <w:r w:rsidR="00730167" w:rsidRPr="00730167">
        <w:rPr>
          <w:highlight w:val="white"/>
        </w:rPr>
        <w:t xml:space="preserve"> </w:t>
      </w:r>
      <w:r w:rsidR="003C6850">
        <w:rPr>
          <w:highlight w:val="white"/>
        </w:rPr>
        <w:t>method searches the graph in a deep</w:t>
      </w:r>
      <w:r w:rsidR="00B90F03">
        <w:rPr>
          <w:highlight w:val="white"/>
        </w:rPr>
        <w:t>-first manner.</w:t>
      </w:r>
      <w:r w:rsidR="002A6EAE">
        <w:rPr>
          <w:highlight w:val="white"/>
        </w:rPr>
        <w:t xml:space="preserve"> It takes the track list and the current index in that list as well as the track graph.</w:t>
      </w:r>
    </w:p>
    <w:p w14:paraId="2426E601" w14:textId="27D4C788" w:rsidR="00B727A9" w:rsidRDefault="00730167" w:rsidP="00730167">
      <w:pPr>
        <w:pStyle w:val="Code"/>
        <w:rPr>
          <w:highlight w:val="white"/>
        </w:rPr>
      </w:pPr>
      <w:r w:rsidRPr="00730167">
        <w:rPr>
          <w:highlight w:val="white"/>
        </w:rPr>
        <w:t xml:space="preserve">    private bool </w:t>
      </w:r>
      <w:r w:rsidR="00D03DAF">
        <w:rPr>
          <w:highlight w:val="white"/>
        </w:rPr>
        <w:t>DeepFirstSearch</w:t>
      </w:r>
      <w:r w:rsidRPr="00730167">
        <w:rPr>
          <w:highlight w:val="white"/>
        </w:rPr>
        <w:t>(List&lt;Track&gt; trackList, int listIndex,</w:t>
      </w:r>
    </w:p>
    <w:p w14:paraId="04C654CF" w14:textId="41B5973D" w:rsidR="00730167" w:rsidRDefault="00B727A9" w:rsidP="00730167">
      <w:pPr>
        <w:pStyle w:val="Code"/>
        <w:rPr>
          <w:highlight w:val="white"/>
        </w:rPr>
      </w:pPr>
      <w:r>
        <w:rPr>
          <w:highlight w:val="white"/>
        </w:rPr>
        <w:t xml:space="preserve">                          </w:t>
      </w:r>
      <w:r w:rsidR="00D03DAF">
        <w:rPr>
          <w:highlight w:val="white"/>
        </w:rPr>
        <w:t xml:space="preserve">     </w:t>
      </w:r>
      <w:r>
        <w:rPr>
          <w:highlight w:val="white"/>
        </w:rPr>
        <w:t xml:space="preserve"> </w:t>
      </w:r>
      <w:r w:rsidR="00730167" w:rsidRPr="00730167">
        <w:rPr>
          <w:highlight w:val="white"/>
        </w:rPr>
        <w:t xml:space="preserve"> Graph&lt;Track&gt; trackGraph) {</w:t>
      </w:r>
    </w:p>
    <w:p w14:paraId="6E77DB8B" w14:textId="02DC24BA" w:rsidR="00DC5811" w:rsidRPr="00730167" w:rsidRDefault="00DC5811" w:rsidP="00DC5811">
      <w:pPr>
        <w:rPr>
          <w:highlight w:val="white"/>
        </w:rPr>
      </w:pPr>
      <w:r>
        <w:rPr>
          <w:highlight w:val="white"/>
        </w:rPr>
        <w:t xml:space="preserve">If the index equals the size of the track list, </w:t>
      </w:r>
      <w:r w:rsidR="00EA7D5C">
        <w:rPr>
          <w:highlight w:val="white"/>
        </w:rPr>
        <w:t xml:space="preserve">we return true because </w:t>
      </w:r>
      <w:r>
        <w:rPr>
          <w:highlight w:val="white"/>
        </w:rPr>
        <w:t>we have iterated th</w:t>
      </w:r>
      <w:r w:rsidR="00EA7D5C">
        <w:rPr>
          <w:highlight w:val="white"/>
        </w:rPr>
        <w:t>rough</w:t>
      </w:r>
      <w:r>
        <w:rPr>
          <w:highlight w:val="white"/>
        </w:rPr>
        <w:t xml:space="preserve"> the list and found a match; that is, </w:t>
      </w:r>
      <w:r w:rsidR="00EA7D5C">
        <w:rPr>
          <w:highlight w:val="white"/>
        </w:rPr>
        <w:t>each track has been assigned a register and no overlapping tracks have the same register.</w:t>
      </w:r>
    </w:p>
    <w:p w14:paraId="47B036C1" w14:textId="77777777" w:rsidR="00730167" w:rsidRPr="00730167" w:rsidRDefault="00730167" w:rsidP="00730167">
      <w:pPr>
        <w:pStyle w:val="Code"/>
        <w:rPr>
          <w:highlight w:val="white"/>
        </w:rPr>
      </w:pPr>
      <w:r w:rsidRPr="00730167">
        <w:rPr>
          <w:highlight w:val="white"/>
        </w:rPr>
        <w:t xml:space="preserve">      if (listIndex == trackList.Count) {</w:t>
      </w:r>
    </w:p>
    <w:p w14:paraId="4E3174BC" w14:textId="77777777" w:rsidR="00730167" w:rsidRPr="00730167" w:rsidRDefault="00730167" w:rsidP="00730167">
      <w:pPr>
        <w:pStyle w:val="Code"/>
        <w:rPr>
          <w:highlight w:val="white"/>
        </w:rPr>
      </w:pPr>
      <w:r w:rsidRPr="00730167">
        <w:rPr>
          <w:highlight w:val="white"/>
        </w:rPr>
        <w:t xml:space="preserve">        return true;</w:t>
      </w:r>
    </w:p>
    <w:p w14:paraId="5A583C58" w14:textId="77777777" w:rsidR="00730167" w:rsidRPr="00730167" w:rsidRDefault="00730167" w:rsidP="00730167">
      <w:pPr>
        <w:pStyle w:val="Code"/>
        <w:rPr>
          <w:highlight w:val="white"/>
        </w:rPr>
      </w:pPr>
      <w:r w:rsidRPr="00730167">
        <w:rPr>
          <w:highlight w:val="white"/>
        </w:rPr>
        <w:t xml:space="preserve">      }</w:t>
      </w:r>
    </w:p>
    <w:p w14:paraId="1EFEF510" w14:textId="64EBB2C4" w:rsidR="00EA7D5C" w:rsidRPr="00730167" w:rsidRDefault="00EA7D5C" w:rsidP="00E53BEB">
      <w:pPr>
        <w:rPr>
          <w:highlight w:val="white"/>
        </w:rPr>
      </w:pPr>
      <w:r>
        <w:rPr>
          <w:highlight w:val="white"/>
        </w:rPr>
        <w:t xml:space="preserve">If the current track has </w:t>
      </w:r>
      <w:r w:rsidR="00E53BEB">
        <w:rPr>
          <w:highlight w:val="white"/>
        </w:rPr>
        <w:t>already</w:t>
      </w:r>
      <w:r>
        <w:rPr>
          <w:highlight w:val="white"/>
        </w:rPr>
        <w:t xml:space="preserve"> been assigned a </w:t>
      </w:r>
      <w:r w:rsidR="00E53BEB">
        <w:rPr>
          <w:highlight w:val="white"/>
        </w:rPr>
        <w:t>register</w:t>
      </w:r>
      <w:r w:rsidR="00F84275">
        <w:rPr>
          <w:highlight w:val="white"/>
        </w:rPr>
        <w:t xml:space="preserve">, </w:t>
      </w:r>
      <w:r w:rsidR="00D050F5">
        <w:rPr>
          <w:highlight w:val="white"/>
        </w:rPr>
        <w:t xml:space="preserve">we just call </w:t>
      </w:r>
      <w:r w:rsidR="00D050F5" w:rsidRPr="00D050F5">
        <w:rPr>
          <w:rStyle w:val="KeyWord0"/>
          <w:highlight w:val="white"/>
        </w:rPr>
        <w:t>DeepFirstSearch</w:t>
      </w:r>
      <w:r w:rsidR="00D050F5">
        <w:rPr>
          <w:highlight w:val="white"/>
        </w:rPr>
        <w:t xml:space="preserve"> with the next index.</w:t>
      </w:r>
    </w:p>
    <w:p w14:paraId="281CFCCA" w14:textId="77777777" w:rsidR="00730167" w:rsidRPr="00730167" w:rsidRDefault="00730167" w:rsidP="00730167">
      <w:pPr>
        <w:pStyle w:val="Code"/>
        <w:rPr>
          <w:highlight w:val="white"/>
        </w:rPr>
      </w:pPr>
      <w:r w:rsidRPr="00730167">
        <w:rPr>
          <w:highlight w:val="white"/>
        </w:rPr>
        <w:t xml:space="preserve">      Track track = trackList[listIndex];</w:t>
      </w:r>
    </w:p>
    <w:p w14:paraId="7B1A878D" w14:textId="77777777" w:rsidR="00730167" w:rsidRPr="00730167" w:rsidRDefault="00730167" w:rsidP="00730167">
      <w:pPr>
        <w:pStyle w:val="Code"/>
        <w:rPr>
          <w:highlight w:val="white"/>
        </w:rPr>
      </w:pPr>
      <w:r w:rsidRPr="00730167">
        <w:rPr>
          <w:highlight w:val="white"/>
        </w:rPr>
        <w:t xml:space="preserve">      if (track.Register != null) {</w:t>
      </w:r>
    </w:p>
    <w:p w14:paraId="43CF38F0" w14:textId="3A9B33EC" w:rsidR="00730167" w:rsidRPr="00730167" w:rsidRDefault="00730167" w:rsidP="00730167">
      <w:pPr>
        <w:pStyle w:val="Code"/>
        <w:rPr>
          <w:highlight w:val="white"/>
        </w:rPr>
      </w:pPr>
      <w:r w:rsidRPr="00730167">
        <w:rPr>
          <w:highlight w:val="white"/>
        </w:rPr>
        <w:t xml:space="preserve">        return </w:t>
      </w:r>
      <w:r w:rsidR="00D03DAF">
        <w:rPr>
          <w:highlight w:val="white"/>
        </w:rPr>
        <w:t>DeepFirstSearch</w:t>
      </w:r>
      <w:r w:rsidRPr="00730167">
        <w:rPr>
          <w:highlight w:val="white"/>
        </w:rPr>
        <w:t>(trackList, listIndex + 1, trackGraph);</w:t>
      </w:r>
    </w:p>
    <w:p w14:paraId="7FC82DD2" w14:textId="77777777" w:rsidR="00730167" w:rsidRPr="00730167" w:rsidRDefault="00730167" w:rsidP="00730167">
      <w:pPr>
        <w:pStyle w:val="Code"/>
        <w:rPr>
          <w:highlight w:val="white"/>
        </w:rPr>
      </w:pPr>
      <w:r w:rsidRPr="00730167">
        <w:rPr>
          <w:highlight w:val="white"/>
        </w:rPr>
        <w:t xml:space="preserve">      }</w:t>
      </w:r>
    </w:p>
    <w:p w14:paraId="3D92BAF0" w14:textId="54FA2C54" w:rsidR="00730167" w:rsidRPr="00730167" w:rsidRDefault="00D050F5" w:rsidP="00D050F5">
      <w:pPr>
        <w:rPr>
          <w:highlight w:val="white"/>
        </w:rPr>
      </w:pPr>
      <w:r>
        <w:rPr>
          <w:highlight w:val="white"/>
        </w:rPr>
        <w:t>If the current track has not been assigned a register, we look up the set of possible register</w:t>
      </w:r>
      <w:r w:rsidR="00323206">
        <w:rPr>
          <w:highlight w:val="white"/>
        </w:rPr>
        <w:t xml:space="preserve"> and the set of neighbor vertices; that is, the set of overl</w:t>
      </w:r>
      <w:r w:rsidR="00957006">
        <w:rPr>
          <w:highlight w:val="white"/>
        </w:rPr>
        <w:t>app</w:t>
      </w:r>
      <w:r w:rsidR="00323206">
        <w:rPr>
          <w:highlight w:val="white"/>
        </w:rPr>
        <w:t>ing tracks.</w:t>
      </w:r>
    </w:p>
    <w:p w14:paraId="411A6786" w14:textId="77777777" w:rsidR="00730167" w:rsidRPr="00730167" w:rsidRDefault="00730167" w:rsidP="00730167">
      <w:pPr>
        <w:pStyle w:val="Code"/>
        <w:rPr>
          <w:highlight w:val="white"/>
        </w:rPr>
      </w:pPr>
      <w:r w:rsidRPr="00730167">
        <w:rPr>
          <w:highlight w:val="white"/>
        </w:rPr>
        <w:t xml:space="preserve">      ISet&lt;Register&gt; possibleSet = GetPossibleSet(track);</w:t>
      </w:r>
    </w:p>
    <w:p w14:paraId="2D024D75" w14:textId="77777777" w:rsidR="00730167" w:rsidRPr="00730167" w:rsidRDefault="00730167" w:rsidP="00730167">
      <w:pPr>
        <w:pStyle w:val="Code"/>
        <w:rPr>
          <w:highlight w:val="white"/>
        </w:rPr>
      </w:pPr>
      <w:r w:rsidRPr="00730167">
        <w:rPr>
          <w:highlight w:val="white"/>
        </w:rPr>
        <w:t xml:space="preserve">      ISet&lt;Track&gt; neighbourSet = trackGraph.GetNeighbourSet(track);</w:t>
      </w:r>
    </w:p>
    <w:p w14:paraId="4C6249CF" w14:textId="2CFAA753" w:rsidR="00730167" w:rsidRPr="00730167" w:rsidRDefault="009F45F4" w:rsidP="009F45F4">
      <w:pPr>
        <w:rPr>
          <w:highlight w:val="white"/>
        </w:rPr>
      </w:pPr>
      <w:r>
        <w:rPr>
          <w:highlight w:val="white"/>
        </w:rPr>
        <w:lastRenderedPageBreak/>
        <w:t xml:space="preserve">We iterate </w:t>
      </w:r>
      <w:r w:rsidR="00D935A0">
        <w:rPr>
          <w:highlight w:val="white"/>
        </w:rPr>
        <w:t>through</w:t>
      </w:r>
      <w:r>
        <w:rPr>
          <w:highlight w:val="white"/>
        </w:rPr>
        <w:t xml:space="preserve"> the set of possible register and, for each register that does not cause an overlapping, we assign the track the register and call</w:t>
      </w:r>
      <w:r w:rsidRPr="009F45F4">
        <w:rPr>
          <w:highlight w:val="white"/>
        </w:rPr>
        <w:t xml:space="preserve"> </w:t>
      </w:r>
      <w:r w:rsidRPr="00FF1C15">
        <w:rPr>
          <w:rStyle w:val="KeyWord0"/>
          <w:highlight w:val="white"/>
        </w:rPr>
        <w:t>DeepFirstSearch</w:t>
      </w:r>
      <w:r w:rsidR="005C5B2A">
        <w:rPr>
          <w:highlight w:val="white"/>
        </w:rPr>
        <w:t xml:space="preserve"> recursively with the next index.</w:t>
      </w:r>
      <w:r w:rsidR="00FF1C15">
        <w:rPr>
          <w:highlight w:val="white"/>
        </w:rPr>
        <w:t xml:space="preserve"> If the </w:t>
      </w:r>
      <w:r w:rsidR="00E671DB">
        <w:rPr>
          <w:highlight w:val="white"/>
        </w:rPr>
        <w:t>call returns true</w:t>
      </w:r>
      <w:r w:rsidR="004669E0">
        <w:rPr>
          <w:highlight w:val="white"/>
        </w:rPr>
        <w:t>,</w:t>
      </w:r>
      <w:r w:rsidR="00E671DB">
        <w:rPr>
          <w:highlight w:val="white"/>
        </w:rPr>
        <w:t xml:space="preserve"> we have found a total mapping of registers to the track, and we </w:t>
      </w:r>
      <w:r w:rsidR="00DB7F63">
        <w:rPr>
          <w:highlight w:val="white"/>
        </w:rPr>
        <w:t xml:space="preserve">just </w:t>
      </w:r>
      <w:r w:rsidR="00E671DB">
        <w:rPr>
          <w:highlight w:val="white"/>
        </w:rPr>
        <w:t xml:space="preserve">return true. In this way, </w:t>
      </w:r>
      <w:r w:rsidR="004E49A1">
        <w:rPr>
          <w:highlight w:val="white"/>
        </w:rPr>
        <w:t xml:space="preserve">every call to </w:t>
      </w:r>
      <w:r w:rsidR="004E49A1" w:rsidRPr="00FF1C15">
        <w:rPr>
          <w:rStyle w:val="KeyWord0"/>
          <w:highlight w:val="white"/>
        </w:rPr>
        <w:t>DeepFirstSearch</w:t>
      </w:r>
      <w:r w:rsidR="00DB7F63">
        <w:rPr>
          <w:highlight w:val="white"/>
        </w:rPr>
        <w:t xml:space="preserve">, including the first call in </w:t>
      </w:r>
      <w:r w:rsidR="00DB7F63" w:rsidRPr="00EA6732">
        <w:rPr>
          <w:rStyle w:val="KeyWord0"/>
          <w:highlight w:val="white"/>
        </w:rPr>
        <w:t>RegisterAllocator</w:t>
      </w:r>
      <w:r w:rsidR="00DB7F63">
        <w:rPr>
          <w:highlight w:val="white"/>
        </w:rPr>
        <w:t>. However, if the call does not return false, we just try</w:t>
      </w:r>
      <w:r w:rsidR="007B1DA6">
        <w:rPr>
          <w:highlight w:val="white"/>
        </w:rPr>
        <w:t xml:space="preserve"> with another of the possible register. If the none of the registers causes a match, we clear the register of the track and return false.</w:t>
      </w:r>
    </w:p>
    <w:p w14:paraId="71B66EE6" w14:textId="77777777" w:rsidR="00730167" w:rsidRPr="00730167" w:rsidRDefault="00730167" w:rsidP="00730167">
      <w:pPr>
        <w:pStyle w:val="Code"/>
        <w:rPr>
          <w:highlight w:val="white"/>
        </w:rPr>
      </w:pPr>
      <w:r w:rsidRPr="00730167">
        <w:rPr>
          <w:highlight w:val="white"/>
        </w:rPr>
        <w:t xml:space="preserve">      foreach (Register possibleRegister in possibleSet) {</w:t>
      </w:r>
    </w:p>
    <w:p w14:paraId="7EC9728D" w14:textId="77777777" w:rsidR="00730167" w:rsidRPr="00730167" w:rsidRDefault="00730167" w:rsidP="00730167">
      <w:pPr>
        <w:pStyle w:val="Code"/>
        <w:rPr>
          <w:highlight w:val="white"/>
        </w:rPr>
      </w:pPr>
      <w:r w:rsidRPr="00730167">
        <w:rPr>
          <w:highlight w:val="white"/>
        </w:rPr>
        <w:t xml:space="preserve">        if (!OverlapNeighbourSet(possibleRegister, neighbourSet)) {</w:t>
      </w:r>
    </w:p>
    <w:p w14:paraId="113C74F3" w14:textId="77777777" w:rsidR="00730167" w:rsidRPr="00730167" w:rsidRDefault="00730167" w:rsidP="00730167">
      <w:pPr>
        <w:pStyle w:val="Code"/>
        <w:rPr>
          <w:highlight w:val="white"/>
        </w:rPr>
      </w:pPr>
      <w:r w:rsidRPr="00730167">
        <w:rPr>
          <w:highlight w:val="white"/>
        </w:rPr>
        <w:t xml:space="preserve">          track.Register = possibleRegister;</w:t>
      </w:r>
    </w:p>
    <w:p w14:paraId="575F4D24" w14:textId="77777777" w:rsidR="00730167" w:rsidRPr="00730167" w:rsidRDefault="00730167" w:rsidP="00730167">
      <w:pPr>
        <w:pStyle w:val="Code"/>
        <w:rPr>
          <w:highlight w:val="white"/>
        </w:rPr>
      </w:pPr>
    </w:p>
    <w:p w14:paraId="7E1F4720" w14:textId="4810ED8F" w:rsidR="00730167" w:rsidRPr="00730167" w:rsidRDefault="00730167" w:rsidP="00730167">
      <w:pPr>
        <w:pStyle w:val="Code"/>
        <w:rPr>
          <w:highlight w:val="white"/>
        </w:rPr>
      </w:pPr>
      <w:r w:rsidRPr="00730167">
        <w:rPr>
          <w:highlight w:val="white"/>
        </w:rPr>
        <w:t xml:space="preserve">          if (</w:t>
      </w:r>
      <w:r w:rsidR="00D03DAF">
        <w:rPr>
          <w:highlight w:val="white"/>
        </w:rPr>
        <w:t>DeepFirstSearch</w:t>
      </w:r>
      <w:r w:rsidRPr="00730167">
        <w:rPr>
          <w:highlight w:val="white"/>
        </w:rPr>
        <w:t>(trackList, listIndex + 1, trackGraph)) {</w:t>
      </w:r>
    </w:p>
    <w:p w14:paraId="10F889CB" w14:textId="77777777" w:rsidR="00730167" w:rsidRPr="00730167" w:rsidRDefault="00730167" w:rsidP="00730167">
      <w:pPr>
        <w:pStyle w:val="Code"/>
        <w:rPr>
          <w:highlight w:val="white"/>
        </w:rPr>
      </w:pPr>
      <w:r w:rsidRPr="00730167">
        <w:rPr>
          <w:highlight w:val="white"/>
        </w:rPr>
        <w:t xml:space="preserve">            return true;</w:t>
      </w:r>
    </w:p>
    <w:p w14:paraId="29CAEB44" w14:textId="77777777" w:rsidR="00730167" w:rsidRPr="00730167" w:rsidRDefault="00730167" w:rsidP="00730167">
      <w:pPr>
        <w:pStyle w:val="Code"/>
        <w:rPr>
          <w:highlight w:val="white"/>
        </w:rPr>
      </w:pPr>
      <w:r w:rsidRPr="00730167">
        <w:rPr>
          <w:highlight w:val="white"/>
        </w:rPr>
        <w:t xml:space="preserve">          }</w:t>
      </w:r>
    </w:p>
    <w:p w14:paraId="68B06438" w14:textId="77777777" w:rsidR="00730167" w:rsidRPr="00730167" w:rsidRDefault="00730167" w:rsidP="00730167">
      <w:pPr>
        <w:pStyle w:val="Code"/>
        <w:rPr>
          <w:highlight w:val="white"/>
        </w:rPr>
      </w:pPr>
    </w:p>
    <w:p w14:paraId="5201B459" w14:textId="77777777" w:rsidR="00730167" w:rsidRPr="00730167" w:rsidRDefault="00730167" w:rsidP="00730167">
      <w:pPr>
        <w:pStyle w:val="Code"/>
        <w:rPr>
          <w:highlight w:val="white"/>
        </w:rPr>
      </w:pPr>
      <w:r w:rsidRPr="00730167">
        <w:rPr>
          <w:highlight w:val="white"/>
        </w:rPr>
        <w:t xml:space="preserve">          track.Register = null;</w:t>
      </w:r>
    </w:p>
    <w:p w14:paraId="2670ABC6" w14:textId="77777777" w:rsidR="00730167" w:rsidRPr="00730167" w:rsidRDefault="00730167" w:rsidP="00730167">
      <w:pPr>
        <w:pStyle w:val="Code"/>
        <w:rPr>
          <w:highlight w:val="white"/>
        </w:rPr>
      </w:pPr>
      <w:r w:rsidRPr="00730167">
        <w:rPr>
          <w:highlight w:val="white"/>
        </w:rPr>
        <w:t xml:space="preserve">        }</w:t>
      </w:r>
    </w:p>
    <w:p w14:paraId="4B7AA4EB" w14:textId="77777777" w:rsidR="00730167" w:rsidRPr="00730167" w:rsidRDefault="00730167" w:rsidP="00730167">
      <w:pPr>
        <w:pStyle w:val="Code"/>
        <w:rPr>
          <w:highlight w:val="white"/>
        </w:rPr>
      </w:pPr>
      <w:r w:rsidRPr="00730167">
        <w:rPr>
          <w:highlight w:val="white"/>
        </w:rPr>
        <w:t xml:space="preserve">      }</w:t>
      </w:r>
    </w:p>
    <w:p w14:paraId="3B15AAFB" w14:textId="77777777" w:rsidR="00730167" w:rsidRPr="00730167" w:rsidRDefault="00730167" w:rsidP="00730167">
      <w:pPr>
        <w:pStyle w:val="Code"/>
        <w:rPr>
          <w:highlight w:val="white"/>
        </w:rPr>
      </w:pPr>
    </w:p>
    <w:p w14:paraId="494D3055" w14:textId="77777777" w:rsidR="00730167" w:rsidRPr="00730167" w:rsidRDefault="00730167" w:rsidP="00730167">
      <w:pPr>
        <w:pStyle w:val="Code"/>
        <w:rPr>
          <w:highlight w:val="white"/>
        </w:rPr>
      </w:pPr>
      <w:r w:rsidRPr="00730167">
        <w:rPr>
          <w:highlight w:val="white"/>
        </w:rPr>
        <w:t xml:space="preserve">      track.Register = null;</w:t>
      </w:r>
    </w:p>
    <w:p w14:paraId="3143FBDB" w14:textId="77777777" w:rsidR="00730167" w:rsidRPr="00730167" w:rsidRDefault="00730167" w:rsidP="00730167">
      <w:pPr>
        <w:pStyle w:val="Code"/>
        <w:rPr>
          <w:highlight w:val="white"/>
        </w:rPr>
      </w:pPr>
      <w:r w:rsidRPr="00730167">
        <w:rPr>
          <w:highlight w:val="white"/>
        </w:rPr>
        <w:t xml:space="preserve">      return false;</w:t>
      </w:r>
    </w:p>
    <w:p w14:paraId="1821C545" w14:textId="77777777" w:rsidR="00730167" w:rsidRPr="00730167" w:rsidRDefault="00730167" w:rsidP="00730167">
      <w:pPr>
        <w:pStyle w:val="Code"/>
        <w:rPr>
          <w:highlight w:val="white"/>
        </w:rPr>
      </w:pPr>
      <w:r w:rsidRPr="00730167">
        <w:rPr>
          <w:highlight w:val="white"/>
        </w:rPr>
        <w:t xml:space="preserve">    }</w:t>
      </w:r>
    </w:p>
    <w:p w14:paraId="6299B132" w14:textId="74605A0A" w:rsidR="00730167" w:rsidRPr="00730167" w:rsidRDefault="00CA4630" w:rsidP="000C6A6F">
      <w:pPr>
        <w:rPr>
          <w:highlight w:val="white"/>
        </w:rPr>
      </w:pPr>
      <w:r>
        <w:rPr>
          <w:highlight w:val="white"/>
        </w:rPr>
        <w:t xml:space="preserve">The </w:t>
      </w:r>
      <w:r w:rsidRPr="004247EA">
        <w:rPr>
          <w:rStyle w:val="KeyWord0"/>
          <w:highlight w:val="white"/>
        </w:rPr>
        <w:t>OverlapNeighbourSet</w:t>
      </w:r>
      <w:r>
        <w:rPr>
          <w:highlight w:val="white"/>
        </w:rPr>
        <w:t xml:space="preserve"> </w:t>
      </w:r>
      <w:r w:rsidR="00D83418">
        <w:rPr>
          <w:highlight w:val="white"/>
        </w:rPr>
        <w:t>method</w:t>
      </w:r>
      <w:r w:rsidR="00E76D50">
        <w:rPr>
          <w:highlight w:val="white"/>
        </w:rPr>
        <w:t xml:space="preserve"> return true if the register overlaps any of its </w:t>
      </w:r>
      <w:r w:rsidR="000C6A6F">
        <w:rPr>
          <w:highlight w:val="white"/>
        </w:rPr>
        <w:t>neighbors</w:t>
      </w:r>
      <w:r w:rsidR="00E76D50">
        <w:rPr>
          <w:highlight w:val="white"/>
        </w:rPr>
        <w:t>.</w:t>
      </w:r>
      <w:r w:rsidR="000C6A6F">
        <w:rPr>
          <w:highlight w:val="white"/>
        </w:rPr>
        <w:t xml:space="preserve"> The </w:t>
      </w:r>
      <w:r w:rsidR="000C6A6F" w:rsidRPr="000C6A6F">
        <w:rPr>
          <w:rStyle w:val="KeyWord0"/>
          <w:highlight w:val="white"/>
        </w:rPr>
        <w:t>RegisterOverlap</w:t>
      </w:r>
      <w:r w:rsidR="000C6A6F">
        <w:rPr>
          <w:highlight w:val="white"/>
        </w:rPr>
        <w:t xml:space="preserve"> method in the </w:t>
      </w:r>
      <w:r w:rsidR="000C6A6F" w:rsidRPr="000C6A6F">
        <w:rPr>
          <w:rStyle w:val="KeyWord0"/>
          <w:highlight w:val="white"/>
        </w:rPr>
        <w:t>AssemblyCode</w:t>
      </w:r>
      <w:r w:rsidR="000C6A6F">
        <w:rPr>
          <w:highlight w:val="white"/>
        </w:rPr>
        <w:t xml:space="preserve"> class test whether two register overlaps.</w:t>
      </w:r>
    </w:p>
    <w:p w14:paraId="40307742" w14:textId="77777777" w:rsidR="00B727A9" w:rsidRDefault="00730167" w:rsidP="00730167">
      <w:pPr>
        <w:pStyle w:val="Code"/>
        <w:rPr>
          <w:highlight w:val="white"/>
        </w:rPr>
      </w:pPr>
      <w:r w:rsidRPr="00730167">
        <w:rPr>
          <w:highlight w:val="white"/>
        </w:rPr>
        <w:t xml:space="preserve">    private bool OverlapNeighbourSet(Register register,</w:t>
      </w:r>
    </w:p>
    <w:p w14:paraId="3D2FAFCB" w14:textId="60AD0F60" w:rsidR="00730167" w:rsidRPr="00730167" w:rsidRDefault="00B727A9" w:rsidP="00730167">
      <w:pPr>
        <w:pStyle w:val="Code"/>
        <w:rPr>
          <w:highlight w:val="white"/>
        </w:rPr>
      </w:pPr>
      <w:r>
        <w:rPr>
          <w:highlight w:val="white"/>
        </w:rPr>
        <w:t xml:space="preserve">                                    </w:t>
      </w:r>
      <w:r w:rsidR="00730167" w:rsidRPr="00730167">
        <w:rPr>
          <w:highlight w:val="white"/>
        </w:rPr>
        <w:t xml:space="preserve"> ISet&lt;Track&gt; neighbourSet) {</w:t>
      </w:r>
    </w:p>
    <w:p w14:paraId="6977D669" w14:textId="77777777" w:rsidR="00730167" w:rsidRPr="00730167" w:rsidRDefault="00730167" w:rsidP="00730167">
      <w:pPr>
        <w:pStyle w:val="Code"/>
        <w:rPr>
          <w:highlight w:val="white"/>
        </w:rPr>
      </w:pPr>
      <w:r w:rsidRPr="00730167">
        <w:rPr>
          <w:highlight w:val="white"/>
        </w:rPr>
        <w:t xml:space="preserve">      foreach (Track neighbourTrack in neighbourSet) {</w:t>
      </w:r>
    </w:p>
    <w:p w14:paraId="356967EA" w14:textId="77777777" w:rsidR="00730167" w:rsidRPr="00730167" w:rsidRDefault="00730167" w:rsidP="00730167">
      <w:pPr>
        <w:pStyle w:val="Code"/>
        <w:rPr>
          <w:highlight w:val="white"/>
        </w:rPr>
      </w:pPr>
      <w:r w:rsidRPr="00730167">
        <w:rPr>
          <w:highlight w:val="white"/>
        </w:rPr>
        <w:t xml:space="preserve">        if (AssemblyCode.RegisterOverlap(register, neighbourTrack.Register)) {</w:t>
      </w:r>
    </w:p>
    <w:p w14:paraId="27C459D2" w14:textId="77777777" w:rsidR="00730167" w:rsidRPr="00730167" w:rsidRDefault="00730167" w:rsidP="00730167">
      <w:pPr>
        <w:pStyle w:val="Code"/>
        <w:rPr>
          <w:highlight w:val="white"/>
        </w:rPr>
      </w:pPr>
      <w:r w:rsidRPr="00730167">
        <w:rPr>
          <w:highlight w:val="white"/>
        </w:rPr>
        <w:t xml:space="preserve">          return true;</w:t>
      </w:r>
    </w:p>
    <w:p w14:paraId="32B690A7" w14:textId="77777777" w:rsidR="00730167" w:rsidRPr="00730167" w:rsidRDefault="00730167" w:rsidP="00730167">
      <w:pPr>
        <w:pStyle w:val="Code"/>
        <w:rPr>
          <w:highlight w:val="white"/>
        </w:rPr>
      </w:pPr>
      <w:r w:rsidRPr="00730167">
        <w:rPr>
          <w:highlight w:val="white"/>
        </w:rPr>
        <w:t xml:space="preserve">        }</w:t>
      </w:r>
    </w:p>
    <w:p w14:paraId="20D81576" w14:textId="77777777" w:rsidR="00730167" w:rsidRPr="00730167" w:rsidRDefault="00730167" w:rsidP="00730167">
      <w:pPr>
        <w:pStyle w:val="Code"/>
        <w:rPr>
          <w:highlight w:val="white"/>
        </w:rPr>
      </w:pPr>
      <w:r w:rsidRPr="00730167">
        <w:rPr>
          <w:highlight w:val="white"/>
        </w:rPr>
        <w:t xml:space="preserve">      }</w:t>
      </w:r>
    </w:p>
    <w:p w14:paraId="1CBC0B96" w14:textId="77777777" w:rsidR="00730167" w:rsidRPr="00730167" w:rsidRDefault="00730167" w:rsidP="00730167">
      <w:pPr>
        <w:pStyle w:val="Code"/>
        <w:rPr>
          <w:highlight w:val="white"/>
        </w:rPr>
      </w:pPr>
    </w:p>
    <w:p w14:paraId="75154A69" w14:textId="77777777" w:rsidR="00730167" w:rsidRPr="00730167" w:rsidRDefault="00730167" w:rsidP="00730167">
      <w:pPr>
        <w:pStyle w:val="Code"/>
        <w:rPr>
          <w:highlight w:val="white"/>
        </w:rPr>
      </w:pPr>
      <w:r w:rsidRPr="00730167">
        <w:rPr>
          <w:highlight w:val="white"/>
        </w:rPr>
        <w:t xml:space="preserve">      return false;</w:t>
      </w:r>
    </w:p>
    <w:p w14:paraId="4CD4A4F1" w14:textId="77777777" w:rsidR="00730167" w:rsidRPr="00730167" w:rsidRDefault="00730167" w:rsidP="00730167">
      <w:pPr>
        <w:pStyle w:val="Code"/>
        <w:rPr>
          <w:highlight w:val="white"/>
        </w:rPr>
      </w:pPr>
      <w:r w:rsidRPr="00730167">
        <w:rPr>
          <w:highlight w:val="white"/>
        </w:rPr>
        <w:t xml:space="preserve">    }</w:t>
      </w:r>
    </w:p>
    <w:p w14:paraId="14C882B3" w14:textId="298643F8" w:rsidR="00730167" w:rsidRPr="00D94A0A" w:rsidRDefault="00636B1C" w:rsidP="00636B1C">
      <w:pPr>
        <w:rPr>
          <w:highlight w:val="white"/>
        </w:rPr>
      </w:pPr>
      <w:r>
        <w:rPr>
          <w:highlight w:val="white"/>
        </w:rPr>
        <w:t xml:space="preserve">The </w:t>
      </w:r>
      <w:r w:rsidRPr="00636B1C">
        <w:rPr>
          <w:rStyle w:val="KeyWord0"/>
          <w:highlight w:val="white"/>
        </w:rPr>
        <w:t>PointerRegisterSetWithEllipse</w:t>
      </w:r>
      <w:r>
        <w:rPr>
          <w:highlight w:val="white"/>
        </w:rPr>
        <w:t xml:space="preserve"> set</w:t>
      </w:r>
      <w:r w:rsidR="007B0D7A">
        <w:rPr>
          <w:highlight w:val="white"/>
        </w:rPr>
        <w:t xml:space="preserve"> holds the possible pointer registers of an elli</w:t>
      </w:r>
      <w:r w:rsidR="00625E52">
        <w:rPr>
          <w:highlight w:val="white"/>
        </w:rPr>
        <w:t>ptic</w:t>
      </w:r>
      <w:r w:rsidR="00DA7877">
        <w:rPr>
          <w:highlight w:val="white"/>
        </w:rPr>
        <w:t xml:space="preserve"> function</w:t>
      </w:r>
      <w:r w:rsidR="00625E52">
        <w:rPr>
          <w:highlight w:val="white"/>
        </w:rPr>
        <w:t xml:space="preserve"> while </w:t>
      </w:r>
      <w:r w:rsidR="00625E52" w:rsidRPr="00D8653A">
        <w:rPr>
          <w:rStyle w:val="KeyWord0"/>
          <w:highlight w:val="white"/>
        </w:rPr>
        <w:t>PointerRegisterSetWithoutEllipse</w:t>
      </w:r>
      <w:r w:rsidR="00625E52">
        <w:rPr>
          <w:highlight w:val="white"/>
        </w:rPr>
        <w:t xml:space="preserve"> holds the possible pointer registers of an non-elliptic function.</w:t>
      </w:r>
      <w:r w:rsidR="00D8653A">
        <w:rPr>
          <w:highlight w:val="white"/>
        </w:rPr>
        <w:t xml:space="preserve"> The </w:t>
      </w:r>
      <w:r w:rsidR="00D8653A" w:rsidRPr="00D8653A">
        <w:rPr>
          <w:rStyle w:val="KeyWord0"/>
          <w:highlight w:val="white"/>
        </w:rPr>
        <w:t>Byte1RegisterSet</w:t>
      </w:r>
      <w:r w:rsidR="00D8653A">
        <w:rPr>
          <w:highlight w:val="white"/>
        </w:rPr>
        <w:t xml:space="preserve"> </w:t>
      </w:r>
      <w:r w:rsidR="00380D3F">
        <w:rPr>
          <w:highlight w:val="white"/>
        </w:rPr>
        <w:t>set</w:t>
      </w:r>
      <w:r w:rsidR="00D8653A">
        <w:rPr>
          <w:highlight w:val="white"/>
        </w:rPr>
        <w:t xml:space="preserve"> holds all registers of one byte while </w:t>
      </w:r>
      <w:r w:rsidR="00D8653A" w:rsidRPr="00D8653A">
        <w:rPr>
          <w:rStyle w:val="KeyWord0"/>
          <w:highlight w:val="white"/>
        </w:rPr>
        <w:t>Byte2RegisterSet</w:t>
      </w:r>
      <w:r w:rsidR="00D8653A">
        <w:rPr>
          <w:highlight w:val="white"/>
        </w:rPr>
        <w:t xml:space="preserve"> holds all registers of two bytes.</w:t>
      </w:r>
    </w:p>
    <w:p w14:paraId="491872B2" w14:textId="77777777" w:rsidR="00CA2B9C" w:rsidRPr="00CA2B9C" w:rsidRDefault="00CA2B9C" w:rsidP="00CA2B9C">
      <w:pPr>
        <w:pStyle w:val="Code"/>
        <w:rPr>
          <w:highlight w:val="white"/>
        </w:rPr>
      </w:pPr>
      <w:r w:rsidRPr="00CA2B9C">
        <w:rPr>
          <w:highlight w:val="white"/>
        </w:rPr>
        <w:t xml:space="preserve">    public static ISet&lt;Register&gt;</w:t>
      </w:r>
    </w:p>
    <w:p w14:paraId="49F4FAFE" w14:textId="77777777" w:rsidR="00CA2B9C" w:rsidRPr="00CA2B9C" w:rsidRDefault="00CA2B9C" w:rsidP="00CA2B9C">
      <w:pPr>
        <w:pStyle w:val="Code"/>
        <w:rPr>
          <w:highlight w:val="white"/>
        </w:rPr>
      </w:pPr>
      <w:r w:rsidRPr="00CA2B9C">
        <w:rPr>
          <w:highlight w:val="white"/>
        </w:rPr>
        <w:t xml:space="preserve">      PointerRegisterSetWithEllipse = new HashSet&lt;Register&gt;() {</w:t>
      </w:r>
    </w:p>
    <w:p w14:paraId="564DC46E" w14:textId="77777777" w:rsidR="00CA2B9C" w:rsidRPr="00CA2B9C" w:rsidRDefault="00CA2B9C" w:rsidP="00CA2B9C">
      <w:pPr>
        <w:pStyle w:val="Code"/>
        <w:rPr>
          <w:highlight w:val="white"/>
        </w:rPr>
      </w:pPr>
      <w:r w:rsidRPr="00CA2B9C">
        <w:rPr>
          <w:highlight w:val="white"/>
        </w:rPr>
        <w:t xml:space="preserve">        AssemblyCode.RegisterToSize(Register.bp, TypeSize.PointerSize),</w:t>
      </w:r>
    </w:p>
    <w:p w14:paraId="007587DB" w14:textId="77777777" w:rsidR="00CA2B9C" w:rsidRPr="00CA2B9C" w:rsidRDefault="00CA2B9C" w:rsidP="00CA2B9C">
      <w:pPr>
        <w:pStyle w:val="Code"/>
        <w:rPr>
          <w:highlight w:val="white"/>
        </w:rPr>
      </w:pPr>
      <w:r w:rsidRPr="00CA2B9C">
        <w:rPr>
          <w:highlight w:val="white"/>
        </w:rPr>
        <w:t xml:space="preserve">        AssemblyCode.RegisterToSize(Register.si, TypeSize.PointerSize),</w:t>
      </w:r>
    </w:p>
    <w:p w14:paraId="37E99282" w14:textId="77777777" w:rsidR="00CA2B9C" w:rsidRPr="00CA2B9C" w:rsidRDefault="00CA2B9C" w:rsidP="00CA2B9C">
      <w:pPr>
        <w:pStyle w:val="Code"/>
        <w:rPr>
          <w:highlight w:val="white"/>
        </w:rPr>
      </w:pPr>
      <w:r w:rsidRPr="00CA2B9C">
        <w:rPr>
          <w:highlight w:val="white"/>
        </w:rPr>
        <w:t xml:space="preserve">        AssemblyCode.RegisterToSize(Register.di, TypeSize.PointerSize),</w:t>
      </w:r>
    </w:p>
    <w:p w14:paraId="16A656AD" w14:textId="77777777" w:rsidR="00CA2B9C" w:rsidRPr="00CA2B9C" w:rsidRDefault="00CA2B9C" w:rsidP="00CA2B9C">
      <w:pPr>
        <w:pStyle w:val="Code"/>
        <w:rPr>
          <w:highlight w:val="white"/>
        </w:rPr>
      </w:pPr>
      <w:r w:rsidRPr="00CA2B9C">
        <w:rPr>
          <w:highlight w:val="white"/>
        </w:rPr>
        <w:t xml:space="preserve">        AssemblyCode.RegisterToSize(Register.bx, TypeSize.PointerSize)</w:t>
      </w:r>
    </w:p>
    <w:p w14:paraId="0657FACD" w14:textId="77777777" w:rsidR="00CA2B9C" w:rsidRPr="00CA2B9C" w:rsidRDefault="00CA2B9C" w:rsidP="00CA2B9C">
      <w:pPr>
        <w:pStyle w:val="Code"/>
        <w:rPr>
          <w:highlight w:val="white"/>
        </w:rPr>
      </w:pPr>
      <w:r w:rsidRPr="00CA2B9C">
        <w:rPr>
          <w:highlight w:val="white"/>
        </w:rPr>
        <w:t xml:space="preserve">      },</w:t>
      </w:r>
    </w:p>
    <w:p w14:paraId="694F5D09" w14:textId="77777777" w:rsidR="00720D19" w:rsidRDefault="00720D19" w:rsidP="00720D19">
      <w:pPr>
        <w:pStyle w:val="Code"/>
        <w:rPr>
          <w:highlight w:val="white"/>
        </w:rPr>
      </w:pPr>
      <w:r w:rsidRPr="00720D19">
        <w:rPr>
          <w:highlight w:val="white"/>
        </w:rPr>
        <w:t xml:space="preserve">      PointerRegisterSetWithoutEllipse =</w:t>
      </w:r>
    </w:p>
    <w:p w14:paraId="187088BA" w14:textId="0369365A" w:rsidR="00720D19" w:rsidRPr="00720D19" w:rsidRDefault="00720D19" w:rsidP="00720D19">
      <w:pPr>
        <w:pStyle w:val="Code"/>
        <w:rPr>
          <w:highlight w:val="white"/>
        </w:rPr>
      </w:pPr>
      <w:r>
        <w:rPr>
          <w:highlight w:val="white"/>
        </w:rPr>
        <w:t xml:space="preserve">        </w:t>
      </w:r>
      <w:r w:rsidRPr="00720D19">
        <w:rPr>
          <w:highlight w:val="white"/>
        </w:rPr>
        <w:t>new HashSet&lt;Register&gt;(PointerRegisterSetWithEllipse),</w:t>
      </w:r>
    </w:p>
    <w:p w14:paraId="63268D5C" w14:textId="77777777" w:rsidR="00CA2B9C" w:rsidRPr="00CA2B9C" w:rsidRDefault="00CA2B9C" w:rsidP="00CA2B9C">
      <w:pPr>
        <w:pStyle w:val="Code"/>
        <w:rPr>
          <w:highlight w:val="white"/>
        </w:rPr>
      </w:pPr>
      <w:r w:rsidRPr="00CA2B9C">
        <w:rPr>
          <w:highlight w:val="white"/>
        </w:rPr>
        <w:t xml:space="preserve">      Byte1RegisterSet = new HashSet&lt;Register&gt;() {</w:t>
      </w:r>
    </w:p>
    <w:p w14:paraId="5909FCB4" w14:textId="77777777" w:rsidR="00CA2B9C" w:rsidRPr="00CA2B9C" w:rsidRDefault="00CA2B9C" w:rsidP="00CA2B9C">
      <w:pPr>
        <w:pStyle w:val="Code"/>
        <w:rPr>
          <w:highlight w:val="white"/>
        </w:rPr>
      </w:pPr>
      <w:r w:rsidRPr="00CA2B9C">
        <w:rPr>
          <w:highlight w:val="white"/>
        </w:rPr>
        <w:t xml:space="preserve">        Register.al,Register.ah, Register.bl, Register.bh, </w:t>
      </w:r>
    </w:p>
    <w:p w14:paraId="6F307003" w14:textId="77777777" w:rsidR="00CA2B9C" w:rsidRPr="00CA2B9C" w:rsidRDefault="00CA2B9C" w:rsidP="00CA2B9C">
      <w:pPr>
        <w:pStyle w:val="Code"/>
        <w:rPr>
          <w:highlight w:val="white"/>
        </w:rPr>
      </w:pPr>
      <w:r w:rsidRPr="00CA2B9C">
        <w:rPr>
          <w:highlight w:val="white"/>
        </w:rPr>
        <w:t xml:space="preserve">        Register.cl, Register.ch, Register.dl, Register.dh</w:t>
      </w:r>
    </w:p>
    <w:p w14:paraId="30460F23" w14:textId="77777777" w:rsidR="00CA2B9C" w:rsidRPr="00CA2B9C" w:rsidRDefault="00CA2B9C" w:rsidP="00CA2B9C">
      <w:pPr>
        <w:pStyle w:val="Code"/>
        <w:rPr>
          <w:highlight w:val="white"/>
        </w:rPr>
      </w:pPr>
      <w:r w:rsidRPr="00CA2B9C">
        <w:rPr>
          <w:highlight w:val="white"/>
        </w:rPr>
        <w:t xml:space="preserve">      },</w:t>
      </w:r>
    </w:p>
    <w:p w14:paraId="0ABF88DC" w14:textId="77777777" w:rsidR="00CA2B9C" w:rsidRPr="00CA2B9C" w:rsidRDefault="00CA2B9C" w:rsidP="00CA2B9C">
      <w:pPr>
        <w:pStyle w:val="Code"/>
        <w:rPr>
          <w:highlight w:val="white"/>
        </w:rPr>
      </w:pPr>
      <w:r w:rsidRPr="00CA2B9C">
        <w:rPr>
          <w:highlight w:val="white"/>
        </w:rPr>
        <w:t xml:space="preserve">      Byte2RegisterSet = new HashSet&lt;Register&gt;() {</w:t>
      </w:r>
    </w:p>
    <w:p w14:paraId="70F21CE9" w14:textId="77777777" w:rsidR="00CA2B9C" w:rsidRPr="00CA2B9C" w:rsidRDefault="00CA2B9C" w:rsidP="00CA2B9C">
      <w:pPr>
        <w:pStyle w:val="Code"/>
        <w:rPr>
          <w:highlight w:val="white"/>
        </w:rPr>
      </w:pPr>
      <w:r w:rsidRPr="00CA2B9C">
        <w:rPr>
          <w:highlight w:val="white"/>
        </w:rPr>
        <w:t xml:space="preserve">        Register.ax, Register.bx, Register.cx, Register.dx</w:t>
      </w:r>
    </w:p>
    <w:p w14:paraId="134C114E" w14:textId="77777777" w:rsidR="00CA2B9C" w:rsidRPr="00CA2B9C" w:rsidRDefault="00CA2B9C" w:rsidP="00CA2B9C">
      <w:pPr>
        <w:pStyle w:val="Code"/>
        <w:rPr>
          <w:highlight w:val="white"/>
        </w:rPr>
      </w:pPr>
      <w:r w:rsidRPr="00CA2B9C">
        <w:rPr>
          <w:highlight w:val="white"/>
        </w:rPr>
        <w:lastRenderedPageBreak/>
        <w:t xml:space="preserve">      };</w:t>
      </w:r>
    </w:p>
    <w:p w14:paraId="7F64B6DC" w14:textId="01D0F8C0" w:rsidR="00CA2B9C" w:rsidRPr="00636B1C" w:rsidRDefault="00D43F83" w:rsidP="00CA2B9C">
      <w:pPr>
        <w:rPr>
          <w:highlight w:val="white"/>
        </w:rPr>
      </w:pPr>
      <w:r>
        <w:rPr>
          <w:highlight w:val="white"/>
        </w:rPr>
        <w:t xml:space="preserve">We remove the frame register from </w:t>
      </w:r>
      <w:r w:rsidR="00CA2B9C" w:rsidRPr="00F91594">
        <w:rPr>
          <w:rStyle w:val="KeyWord0"/>
          <w:highlight w:val="white"/>
        </w:rPr>
        <w:t>PointerRegisterSetWithoutEllips</w:t>
      </w:r>
      <w:r>
        <w:rPr>
          <w:rStyle w:val="KeyWord0"/>
          <w:highlight w:val="white"/>
        </w:rPr>
        <w:t xml:space="preserve">e </w:t>
      </w:r>
      <w:r w:rsidR="008A6229">
        <w:rPr>
          <w:highlight w:val="white"/>
        </w:rPr>
        <w:t xml:space="preserve">and </w:t>
      </w:r>
      <w:r w:rsidR="008A6229" w:rsidRPr="00F91594">
        <w:rPr>
          <w:rStyle w:val="KeyWord0"/>
          <w:highlight w:val="white"/>
        </w:rPr>
        <w:t>PointerRegisterSetWithEllipse</w:t>
      </w:r>
      <w:r w:rsidR="008A6229">
        <w:rPr>
          <w:highlight w:val="white"/>
        </w:rPr>
        <w:t xml:space="preserve">, since we need it to point at the current activation record. We </w:t>
      </w:r>
      <w:r>
        <w:rPr>
          <w:highlight w:val="white"/>
        </w:rPr>
        <w:t xml:space="preserve">also remove the ellipse register from </w:t>
      </w:r>
      <w:r w:rsidR="00CA2B9C" w:rsidRPr="00F91594">
        <w:rPr>
          <w:rStyle w:val="KeyWord0"/>
          <w:highlight w:val="white"/>
        </w:rPr>
        <w:t>PointerRegisterSetWithEllipse</w:t>
      </w:r>
      <w:r w:rsidR="00302A38">
        <w:rPr>
          <w:highlight w:val="white"/>
        </w:rPr>
        <w:t>, since we need it to point at the activation record in an elliptic function.</w:t>
      </w:r>
    </w:p>
    <w:p w14:paraId="11FFF638" w14:textId="77777777" w:rsidR="00CA2B9C" w:rsidRPr="00CA2B9C" w:rsidRDefault="00CA2B9C" w:rsidP="00CA2B9C">
      <w:pPr>
        <w:pStyle w:val="Code"/>
        <w:rPr>
          <w:highlight w:val="white"/>
        </w:rPr>
      </w:pPr>
      <w:r w:rsidRPr="00CA2B9C">
        <w:rPr>
          <w:highlight w:val="white"/>
        </w:rPr>
        <w:t xml:space="preserve">    static RegisterAllocator() {</w:t>
      </w:r>
    </w:p>
    <w:p w14:paraId="239570BA" w14:textId="77777777" w:rsidR="00CA2B9C" w:rsidRPr="00CA2B9C" w:rsidRDefault="00CA2B9C" w:rsidP="00CA2B9C">
      <w:pPr>
        <w:pStyle w:val="Code"/>
        <w:rPr>
          <w:highlight w:val="white"/>
        </w:rPr>
      </w:pPr>
      <w:r w:rsidRPr="00CA2B9C">
        <w:rPr>
          <w:highlight w:val="white"/>
        </w:rPr>
        <w:t xml:space="preserve">      PointerRegisterSetWithEllipse.Remove(AssemblyCode.FrameRegister);</w:t>
      </w:r>
    </w:p>
    <w:p w14:paraId="371253C2" w14:textId="77777777" w:rsidR="00CA2B9C" w:rsidRPr="00CA2B9C" w:rsidRDefault="00CA2B9C" w:rsidP="00CA2B9C">
      <w:pPr>
        <w:pStyle w:val="Code"/>
        <w:rPr>
          <w:highlight w:val="white"/>
        </w:rPr>
      </w:pPr>
      <w:r w:rsidRPr="00CA2B9C">
        <w:rPr>
          <w:highlight w:val="white"/>
        </w:rPr>
        <w:t xml:space="preserve">      PointerRegisterSetWithoutEllipse.Remove(AssemblyCode.FrameRegister);</w:t>
      </w:r>
    </w:p>
    <w:p w14:paraId="5523F831" w14:textId="77777777" w:rsidR="00CA2B9C" w:rsidRPr="00CA2B9C" w:rsidRDefault="00CA2B9C" w:rsidP="00CA2B9C">
      <w:pPr>
        <w:pStyle w:val="Code"/>
        <w:rPr>
          <w:highlight w:val="white"/>
        </w:rPr>
      </w:pPr>
      <w:r w:rsidRPr="00CA2B9C">
        <w:rPr>
          <w:highlight w:val="white"/>
        </w:rPr>
        <w:t xml:space="preserve">      PointerRegisterSetWithoutEllipse.Remove(AssemblyCode.EllipseRegister);</w:t>
      </w:r>
    </w:p>
    <w:p w14:paraId="5FF54AE9" w14:textId="77777777" w:rsidR="00CA2B9C" w:rsidRPr="00CA2B9C" w:rsidRDefault="00CA2B9C" w:rsidP="00CA2B9C">
      <w:pPr>
        <w:pStyle w:val="Code"/>
        <w:rPr>
          <w:highlight w:val="white"/>
        </w:rPr>
      </w:pPr>
      <w:r w:rsidRPr="00CA2B9C">
        <w:rPr>
          <w:highlight w:val="white"/>
        </w:rPr>
        <w:t xml:space="preserve">    }</w:t>
      </w:r>
    </w:p>
    <w:p w14:paraId="39804186" w14:textId="42B5E670" w:rsidR="00D94A0A" w:rsidRPr="00D94A0A" w:rsidRDefault="00F91594" w:rsidP="00F91594">
      <w:pPr>
        <w:rPr>
          <w:highlight w:val="white"/>
        </w:rPr>
      </w:pPr>
      <w:r>
        <w:rPr>
          <w:highlight w:val="white"/>
        </w:rPr>
        <w:t xml:space="preserve">The </w:t>
      </w:r>
      <w:r w:rsidRPr="00F91594">
        <w:rPr>
          <w:rStyle w:val="KeyWord0"/>
          <w:highlight w:val="white"/>
        </w:rPr>
        <w:t>GetPossibleSet</w:t>
      </w:r>
      <w:r>
        <w:rPr>
          <w:highlight w:val="white"/>
        </w:rPr>
        <w:t xml:space="preserve"> method returns the possible set a track, depending on whether the track hold</w:t>
      </w:r>
      <w:r w:rsidR="00E74B57">
        <w:rPr>
          <w:highlight w:val="white"/>
        </w:rPr>
        <w:t>s</w:t>
      </w:r>
      <w:r>
        <w:rPr>
          <w:highlight w:val="white"/>
        </w:rPr>
        <w:t xml:space="preserve"> a pointer</w:t>
      </w:r>
      <w:r w:rsidR="00E74B57">
        <w:rPr>
          <w:highlight w:val="white"/>
        </w:rPr>
        <w:t>, or the size of the track.</w:t>
      </w:r>
    </w:p>
    <w:p w14:paraId="085E7827" w14:textId="77777777" w:rsidR="00D94A0A" w:rsidRPr="00D94A0A" w:rsidRDefault="00D94A0A" w:rsidP="00D94A0A">
      <w:pPr>
        <w:pStyle w:val="Code"/>
        <w:rPr>
          <w:highlight w:val="white"/>
        </w:rPr>
      </w:pPr>
      <w:r w:rsidRPr="00D94A0A">
        <w:rPr>
          <w:highlight w:val="white"/>
        </w:rPr>
        <w:t xml:space="preserve">    private static ISet&lt;Register&gt; GetPossibleSet(Track track) {</w:t>
      </w:r>
    </w:p>
    <w:p w14:paraId="2B343075" w14:textId="77777777" w:rsidR="00D94A0A" w:rsidRPr="00D94A0A" w:rsidRDefault="00D94A0A" w:rsidP="00D94A0A">
      <w:pPr>
        <w:pStyle w:val="Code"/>
        <w:rPr>
          <w:highlight w:val="white"/>
        </w:rPr>
      </w:pPr>
      <w:r w:rsidRPr="00D94A0A">
        <w:rPr>
          <w:highlight w:val="white"/>
        </w:rPr>
        <w:t xml:space="preserve">      if (track.Pointer) {</w:t>
      </w:r>
    </w:p>
    <w:p w14:paraId="0C33CC81" w14:textId="77777777" w:rsidR="00D94A0A" w:rsidRPr="00D94A0A" w:rsidRDefault="00D94A0A" w:rsidP="00D94A0A">
      <w:pPr>
        <w:pStyle w:val="Code"/>
        <w:rPr>
          <w:highlight w:val="white"/>
        </w:rPr>
      </w:pPr>
      <w:r w:rsidRPr="00D94A0A">
        <w:rPr>
          <w:highlight w:val="white"/>
        </w:rPr>
        <w:t xml:space="preserve">        if (SymbolTable.CurrentFunction.Type.IsEllipse()) {</w:t>
      </w:r>
    </w:p>
    <w:p w14:paraId="3A3915BB" w14:textId="77777777" w:rsidR="00D94A0A" w:rsidRPr="00D94A0A" w:rsidRDefault="00D94A0A" w:rsidP="00D94A0A">
      <w:pPr>
        <w:pStyle w:val="Code"/>
        <w:rPr>
          <w:highlight w:val="white"/>
        </w:rPr>
      </w:pPr>
      <w:r w:rsidRPr="00D94A0A">
        <w:rPr>
          <w:highlight w:val="white"/>
        </w:rPr>
        <w:t xml:space="preserve">          return PointerRegisterSetWithoutEllipse;</w:t>
      </w:r>
    </w:p>
    <w:p w14:paraId="3B03687F" w14:textId="77777777" w:rsidR="00D94A0A" w:rsidRPr="00D94A0A" w:rsidRDefault="00D94A0A" w:rsidP="00D94A0A">
      <w:pPr>
        <w:pStyle w:val="Code"/>
        <w:rPr>
          <w:highlight w:val="white"/>
        </w:rPr>
      </w:pPr>
      <w:r w:rsidRPr="00D94A0A">
        <w:rPr>
          <w:highlight w:val="white"/>
        </w:rPr>
        <w:t xml:space="preserve">        }</w:t>
      </w:r>
    </w:p>
    <w:p w14:paraId="0CCCA782" w14:textId="77777777" w:rsidR="00D94A0A" w:rsidRPr="00D94A0A" w:rsidRDefault="00D94A0A" w:rsidP="00D94A0A">
      <w:pPr>
        <w:pStyle w:val="Code"/>
        <w:rPr>
          <w:highlight w:val="white"/>
        </w:rPr>
      </w:pPr>
      <w:r w:rsidRPr="00D94A0A">
        <w:rPr>
          <w:highlight w:val="white"/>
        </w:rPr>
        <w:t xml:space="preserve">        else {</w:t>
      </w:r>
    </w:p>
    <w:p w14:paraId="2242D1C3" w14:textId="77777777" w:rsidR="00D94A0A" w:rsidRPr="00D94A0A" w:rsidRDefault="00D94A0A" w:rsidP="00D94A0A">
      <w:pPr>
        <w:pStyle w:val="Code"/>
        <w:rPr>
          <w:highlight w:val="white"/>
        </w:rPr>
      </w:pPr>
      <w:r w:rsidRPr="00D94A0A">
        <w:rPr>
          <w:highlight w:val="white"/>
        </w:rPr>
        <w:t xml:space="preserve">          return PointerRegisterSetWithEllipse;</w:t>
      </w:r>
    </w:p>
    <w:p w14:paraId="7875EDC5" w14:textId="77777777" w:rsidR="00D94A0A" w:rsidRPr="00D94A0A" w:rsidRDefault="00D94A0A" w:rsidP="00D94A0A">
      <w:pPr>
        <w:pStyle w:val="Code"/>
        <w:rPr>
          <w:highlight w:val="white"/>
        </w:rPr>
      </w:pPr>
      <w:r w:rsidRPr="00D94A0A">
        <w:rPr>
          <w:highlight w:val="white"/>
        </w:rPr>
        <w:t xml:space="preserve">        }</w:t>
      </w:r>
    </w:p>
    <w:p w14:paraId="5F2F86CA" w14:textId="57562E5A" w:rsidR="00D94A0A" w:rsidRDefault="00D94A0A" w:rsidP="00D94A0A">
      <w:pPr>
        <w:pStyle w:val="Code"/>
        <w:rPr>
          <w:highlight w:val="white"/>
        </w:rPr>
      </w:pPr>
      <w:r w:rsidRPr="00D94A0A">
        <w:rPr>
          <w:highlight w:val="white"/>
        </w:rPr>
        <w:t xml:space="preserve">      }</w:t>
      </w:r>
    </w:p>
    <w:p w14:paraId="203D2078" w14:textId="39E8C81B" w:rsidR="00E74B57" w:rsidRPr="00D94A0A" w:rsidRDefault="00E74B57" w:rsidP="00E74B57">
      <w:pPr>
        <w:rPr>
          <w:highlight w:val="white"/>
        </w:rPr>
      </w:pPr>
      <w:r>
        <w:rPr>
          <w:highlight w:val="white"/>
        </w:rPr>
        <w:t>If the track does not hold a pointer wee look into its size.</w:t>
      </w:r>
      <w:r w:rsidR="0034309C">
        <w:rPr>
          <w:highlight w:val="white"/>
        </w:rPr>
        <w:t xml:space="preserve"> If the size is one, we have a larger set to choose from. There are eight non-pointer register</w:t>
      </w:r>
      <w:r w:rsidR="00007EF6">
        <w:rPr>
          <w:highlight w:val="white"/>
        </w:rPr>
        <w:t>s</w:t>
      </w:r>
      <w:r w:rsidR="0034309C">
        <w:rPr>
          <w:highlight w:val="white"/>
        </w:rPr>
        <w:t xml:space="preserve"> of size one while there is four registers of the other sizes. </w:t>
      </w:r>
    </w:p>
    <w:p w14:paraId="3D52E6B3" w14:textId="77777777" w:rsidR="00D94A0A" w:rsidRPr="00D94A0A" w:rsidRDefault="00D94A0A" w:rsidP="00D94A0A">
      <w:pPr>
        <w:pStyle w:val="Code"/>
        <w:rPr>
          <w:highlight w:val="white"/>
        </w:rPr>
      </w:pPr>
      <w:r w:rsidRPr="00D94A0A">
        <w:rPr>
          <w:highlight w:val="white"/>
        </w:rPr>
        <w:t xml:space="preserve">      else if (track.MaxSize == 1) {</w:t>
      </w:r>
    </w:p>
    <w:p w14:paraId="30692969" w14:textId="77777777" w:rsidR="00D94A0A" w:rsidRPr="00D94A0A" w:rsidRDefault="00D94A0A" w:rsidP="00D94A0A">
      <w:pPr>
        <w:pStyle w:val="Code"/>
        <w:rPr>
          <w:highlight w:val="white"/>
        </w:rPr>
      </w:pPr>
      <w:r w:rsidRPr="00D94A0A">
        <w:rPr>
          <w:highlight w:val="white"/>
        </w:rPr>
        <w:t xml:space="preserve">        return Byte1RegisterSet;</w:t>
      </w:r>
    </w:p>
    <w:p w14:paraId="4D666674" w14:textId="116ABF46" w:rsidR="00D94A0A" w:rsidRDefault="00D94A0A" w:rsidP="00D94A0A">
      <w:pPr>
        <w:pStyle w:val="Code"/>
        <w:rPr>
          <w:highlight w:val="white"/>
        </w:rPr>
      </w:pPr>
      <w:r w:rsidRPr="00D94A0A">
        <w:rPr>
          <w:highlight w:val="white"/>
        </w:rPr>
        <w:t xml:space="preserve">      }</w:t>
      </w:r>
    </w:p>
    <w:p w14:paraId="47388944" w14:textId="55FF004F" w:rsidR="005E7B07" w:rsidRPr="00D94A0A" w:rsidRDefault="00100200" w:rsidP="00100200">
      <w:pPr>
        <w:rPr>
          <w:highlight w:val="white"/>
        </w:rPr>
      </w:pPr>
      <w:r>
        <w:rPr>
          <w:highlight w:val="white"/>
        </w:rPr>
        <w:t xml:space="preserve">We return the set of registers of size two, even if the size is actually larger than two. In that case, the </w:t>
      </w:r>
      <w:r w:rsidRPr="00100200">
        <w:rPr>
          <w:rStyle w:val="KeyWord0"/>
          <w:highlight w:val="white"/>
        </w:rPr>
        <w:t>RegisterToSize</w:t>
      </w:r>
      <w:r>
        <w:rPr>
          <w:highlight w:val="white"/>
        </w:rPr>
        <w:t xml:space="preserve"> method in the </w:t>
      </w:r>
      <w:r w:rsidRPr="00100200">
        <w:rPr>
          <w:rStyle w:val="KeyWord0"/>
          <w:highlight w:val="white"/>
        </w:rPr>
        <w:t>AssemblyCode</w:t>
      </w:r>
      <w:r>
        <w:rPr>
          <w:highlight w:val="white"/>
        </w:rPr>
        <w:t xml:space="preserve"> class will find the register of correct size.</w:t>
      </w:r>
    </w:p>
    <w:p w14:paraId="6C754AA7" w14:textId="77777777" w:rsidR="00D94A0A" w:rsidRPr="00D94A0A" w:rsidRDefault="00D94A0A" w:rsidP="00D94A0A">
      <w:pPr>
        <w:pStyle w:val="Code"/>
        <w:rPr>
          <w:highlight w:val="white"/>
        </w:rPr>
      </w:pPr>
      <w:r w:rsidRPr="00D94A0A">
        <w:rPr>
          <w:highlight w:val="white"/>
        </w:rPr>
        <w:t xml:space="preserve">      else {</w:t>
      </w:r>
    </w:p>
    <w:p w14:paraId="6ABDD2B0" w14:textId="77777777" w:rsidR="00D94A0A" w:rsidRPr="00D94A0A" w:rsidRDefault="00D94A0A" w:rsidP="00D94A0A">
      <w:pPr>
        <w:pStyle w:val="Code"/>
        <w:rPr>
          <w:highlight w:val="white"/>
        </w:rPr>
      </w:pPr>
      <w:r w:rsidRPr="00D94A0A">
        <w:rPr>
          <w:highlight w:val="white"/>
        </w:rPr>
        <w:t xml:space="preserve">        return Byte2RegisterSet;</w:t>
      </w:r>
    </w:p>
    <w:p w14:paraId="0F48AB0B" w14:textId="77777777" w:rsidR="00D94A0A" w:rsidRPr="00D94A0A" w:rsidRDefault="00D94A0A" w:rsidP="00D94A0A">
      <w:pPr>
        <w:pStyle w:val="Code"/>
        <w:rPr>
          <w:highlight w:val="white"/>
        </w:rPr>
      </w:pPr>
      <w:r w:rsidRPr="00D94A0A">
        <w:rPr>
          <w:highlight w:val="white"/>
        </w:rPr>
        <w:t xml:space="preserve">      }</w:t>
      </w:r>
    </w:p>
    <w:p w14:paraId="71D67732" w14:textId="77777777" w:rsidR="00D94A0A" w:rsidRPr="00D94A0A" w:rsidRDefault="00D94A0A" w:rsidP="00D94A0A">
      <w:pPr>
        <w:pStyle w:val="Code"/>
        <w:rPr>
          <w:highlight w:val="white"/>
        </w:rPr>
      </w:pPr>
      <w:r w:rsidRPr="00D94A0A">
        <w:rPr>
          <w:highlight w:val="white"/>
        </w:rPr>
        <w:t xml:space="preserve">    }</w:t>
      </w:r>
    </w:p>
    <w:p w14:paraId="4BA7ADD4" w14:textId="77777777" w:rsidR="00D94A0A" w:rsidRPr="00D94A0A" w:rsidRDefault="00D94A0A" w:rsidP="00D94A0A">
      <w:pPr>
        <w:pStyle w:val="Code"/>
        <w:rPr>
          <w:highlight w:val="white"/>
        </w:rPr>
      </w:pPr>
      <w:r w:rsidRPr="00D94A0A">
        <w:rPr>
          <w:highlight w:val="white"/>
        </w:rPr>
        <w:t xml:space="preserve">  }</w:t>
      </w:r>
    </w:p>
    <w:p w14:paraId="7AC470CF" w14:textId="77777777" w:rsidR="00D94A0A" w:rsidRPr="00D94A0A" w:rsidRDefault="00D94A0A" w:rsidP="00D94A0A">
      <w:pPr>
        <w:pStyle w:val="Code"/>
        <w:rPr>
          <w:highlight w:val="white"/>
        </w:rPr>
      </w:pPr>
      <w:r w:rsidRPr="00D94A0A">
        <w:rPr>
          <w:highlight w:val="white"/>
        </w:rPr>
        <w:t>}</w:t>
      </w:r>
    </w:p>
    <w:p w14:paraId="55CD0915" w14:textId="48D08956" w:rsidR="00E920BB" w:rsidRDefault="00A11FF1" w:rsidP="00565A0A">
      <w:pPr>
        <w:pStyle w:val="Rubrik2"/>
      </w:pPr>
      <w:bookmarkStart w:id="491" w:name="_Toc49764405"/>
      <w:r>
        <w:t>Assembly Code Generation</w:t>
      </w:r>
      <w:bookmarkEnd w:id="491"/>
    </w:p>
    <w:p w14:paraId="033185E8" w14:textId="7B590BE4" w:rsidR="00EE209C" w:rsidRPr="00EE209C" w:rsidRDefault="00EE209C" w:rsidP="00EE209C">
      <w:r>
        <w:t xml:space="preserve">The </w:t>
      </w:r>
      <w:r w:rsidRPr="005C09BD">
        <w:rPr>
          <w:rStyle w:val="KeyWord0"/>
          <w:highlight w:val="white"/>
        </w:rPr>
        <w:t>AssemblyCodeGenerator</w:t>
      </w:r>
      <w:r>
        <w:t xml:space="preserve"> class holds </w:t>
      </w:r>
      <w:r w:rsidR="00037BA8">
        <w:t>methods for generating the final assembly code.</w:t>
      </w:r>
      <w:r w:rsidR="004332E6">
        <w:t xml:space="preserve"> When a value is stored in a register, to be used by a later instruction, its symbol and track is added to the </w:t>
      </w:r>
      <w:r w:rsidR="004332E6" w:rsidRPr="004332E6">
        <w:rPr>
          <w:rStyle w:val="KeyWord0"/>
        </w:rPr>
        <w:t>m_trackMap</w:t>
      </w:r>
      <w:r w:rsidR="004332E6">
        <w:t xml:space="preserve"> map.</w:t>
      </w:r>
      <w:r w:rsidR="00297453">
        <w:t xml:space="preserve"> The generated assembly code instructions are stored in the </w:t>
      </w:r>
      <w:r w:rsidR="00297453" w:rsidRPr="00297453">
        <w:rPr>
          <w:rStyle w:val="KeyWord0"/>
          <w:highlight w:val="white"/>
        </w:rPr>
        <w:t>m_assemblyCodeList</w:t>
      </w:r>
      <w:r w:rsidR="00297453">
        <w:t xml:space="preserve"> list.</w:t>
      </w:r>
    </w:p>
    <w:p w14:paraId="4E4A0DBD" w14:textId="26F1EC74" w:rsidR="00A11FF1" w:rsidRDefault="00A11FF1" w:rsidP="00D935A0">
      <w:pPr>
        <w:pStyle w:val="CodeHeader"/>
      </w:pPr>
      <w:r>
        <w:t>AssemblyCodeGenerator.cs</w:t>
      </w:r>
    </w:p>
    <w:p w14:paraId="3234007C" w14:textId="77777777" w:rsidR="0057414B" w:rsidRPr="001950E8" w:rsidRDefault="0057414B" w:rsidP="001950E8">
      <w:pPr>
        <w:pStyle w:val="Code"/>
        <w:rPr>
          <w:highlight w:val="white"/>
        </w:rPr>
      </w:pPr>
      <w:r w:rsidRPr="001950E8">
        <w:rPr>
          <w:highlight w:val="white"/>
        </w:rPr>
        <w:t>using System.Linq;</w:t>
      </w:r>
    </w:p>
    <w:p w14:paraId="1003557D" w14:textId="77777777" w:rsidR="0057414B" w:rsidRPr="001950E8" w:rsidRDefault="0057414B" w:rsidP="001950E8">
      <w:pPr>
        <w:pStyle w:val="Code"/>
        <w:rPr>
          <w:highlight w:val="white"/>
        </w:rPr>
      </w:pPr>
      <w:r w:rsidRPr="001950E8">
        <w:rPr>
          <w:highlight w:val="white"/>
        </w:rPr>
        <w:t>using System.Numerics;</w:t>
      </w:r>
    </w:p>
    <w:p w14:paraId="6AF357FA" w14:textId="77777777" w:rsidR="0057414B" w:rsidRPr="001950E8" w:rsidRDefault="0057414B" w:rsidP="001950E8">
      <w:pPr>
        <w:pStyle w:val="Code"/>
        <w:rPr>
          <w:highlight w:val="white"/>
        </w:rPr>
      </w:pPr>
      <w:r w:rsidRPr="001950E8">
        <w:rPr>
          <w:highlight w:val="white"/>
        </w:rPr>
        <w:t>using System.Collections.Generic;</w:t>
      </w:r>
    </w:p>
    <w:p w14:paraId="1482FB2C" w14:textId="77777777" w:rsidR="0057414B" w:rsidRPr="001950E8" w:rsidRDefault="0057414B" w:rsidP="001950E8">
      <w:pPr>
        <w:pStyle w:val="Code"/>
        <w:rPr>
          <w:highlight w:val="white"/>
        </w:rPr>
      </w:pPr>
    </w:p>
    <w:p w14:paraId="7FEA8971" w14:textId="77777777" w:rsidR="0057414B" w:rsidRPr="001950E8" w:rsidRDefault="0057414B" w:rsidP="001950E8">
      <w:pPr>
        <w:pStyle w:val="Code"/>
        <w:rPr>
          <w:highlight w:val="white"/>
        </w:rPr>
      </w:pPr>
      <w:r w:rsidRPr="001950E8">
        <w:rPr>
          <w:highlight w:val="white"/>
        </w:rPr>
        <w:t>namespace CCompiler {</w:t>
      </w:r>
    </w:p>
    <w:p w14:paraId="63A7B8AC" w14:textId="77777777" w:rsidR="0057414B" w:rsidRPr="001950E8" w:rsidRDefault="0057414B" w:rsidP="001950E8">
      <w:pPr>
        <w:pStyle w:val="Code"/>
        <w:rPr>
          <w:highlight w:val="white"/>
        </w:rPr>
      </w:pPr>
      <w:r w:rsidRPr="001950E8">
        <w:rPr>
          <w:highlight w:val="white"/>
        </w:rPr>
        <w:t xml:space="preserve">  public class AssemblyCodeGenerator {</w:t>
      </w:r>
    </w:p>
    <w:p w14:paraId="34648BCE" w14:textId="77777777" w:rsidR="0057414B" w:rsidRPr="001950E8" w:rsidRDefault="0057414B" w:rsidP="001950E8">
      <w:pPr>
        <w:pStyle w:val="Code"/>
        <w:rPr>
          <w:highlight w:val="white"/>
        </w:rPr>
      </w:pPr>
      <w:r w:rsidRPr="001950E8">
        <w:rPr>
          <w:highlight w:val="white"/>
        </w:rPr>
        <w:t xml:space="preserve">    public IDictionary&lt;Symbol,Track&gt; m_trackMap =</w:t>
      </w:r>
    </w:p>
    <w:p w14:paraId="10543834" w14:textId="04738E2E" w:rsidR="0057414B" w:rsidRPr="001950E8" w:rsidRDefault="0057414B" w:rsidP="001950E8">
      <w:pPr>
        <w:pStyle w:val="Code"/>
        <w:rPr>
          <w:highlight w:val="white"/>
        </w:rPr>
      </w:pPr>
      <w:r w:rsidRPr="001950E8">
        <w:rPr>
          <w:highlight w:val="white"/>
        </w:rPr>
        <w:t xml:space="preserve">      new </w:t>
      </w:r>
      <w:r w:rsidR="00297453">
        <w:rPr>
          <w:highlight w:val="white"/>
        </w:rPr>
        <w:t>Dictionary</w:t>
      </w:r>
      <w:r w:rsidRPr="001950E8">
        <w:rPr>
          <w:highlight w:val="white"/>
        </w:rPr>
        <w:t>&lt;Symbol,Track&gt;();</w:t>
      </w:r>
    </w:p>
    <w:p w14:paraId="09FCD89E" w14:textId="77777777" w:rsidR="0057414B" w:rsidRPr="001950E8" w:rsidRDefault="0057414B" w:rsidP="001950E8">
      <w:pPr>
        <w:pStyle w:val="Code"/>
        <w:rPr>
          <w:highlight w:val="white"/>
        </w:rPr>
      </w:pPr>
      <w:r w:rsidRPr="001950E8">
        <w:rPr>
          <w:highlight w:val="white"/>
        </w:rPr>
        <w:lastRenderedPageBreak/>
        <w:t xml:space="preserve">    public List&lt;AssemblyCode&gt; m_assemblyCodeList;</w:t>
      </w:r>
    </w:p>
    <w:p w14:paraId="109456AA" w14:textId="1142E296" w:rsidR="007B2E31" w:rsidRPr="001950E8" w:rsidRDefault="003C0310" w:rsidP="003C0310">
      <w:pPr>
        <w:rPr>
          <w:highlight w:val="white"/>
        </w:rPr>
      </w:pPr>
      <w:r>
        <w:rPr>
          <w:highlight w:val="white"/>
        </w:rPr>
        <w:t xml:space="preserve">The </w:t>
      </w:r>
      <w:r w:rsidRPr="00DF482C">
        <w:rPr>
          <w:rStyle w:val="KeyWord0"/>
          <w:highlight w:val="white"/>
        </w:rPr>
        <w:t>m_floatStackSize</w:t>
      </w:r>
      <w:r>
        <w:rPr>
          <w:highlight w:val="white"/>
        </w:rPr>
        <w:t xml:space="preserve"> field keeps track of the size of the current floating-point stack. It can hold at most seven values.</w:t>
      </w:r>
    </w:p>
    <w:p w14:paraId="2A5CB625" w14:textId="205A86BD" w:rsidR="007B2E31" w:rsidRPr="007B2E31" w:rsidRDefault="007B2E31" w:rsidP="007B2E31">
      <w:pPr>
        <w:pStyle w:val="Code"/>
        <w:rPr>
          <w:highlight w:val="white"/>
        </w:rPr>
      </w:pPr>
      <w:r w:rsidRPr="007B2E31">
        <w:rPr>
          <w:highlight w:val="white"/>
        </w:rPr>
        <w:t xml:space="preserve">    private int m_floatStackSize = 0</w:t>
      </w:r>
      <w:r w:rsidR="00656A9B">
        <w:rPr>
          <w:highlight w:val="white"/>
        </w:rPr>
        <w:t>;</w:t>
      </w:r>
    </w:p>
    <w:p w14:paraId="46572EF4" w14:textId="77777777" w:rsidR="00656A9B" w:rsidRDefault="00656A9B" w:rsidP="00656A9B">
      <w:pPr>
        <w:pStyle w:val="Code"/>
        <w:rPr>
          <w:highlight w:val="white"/>
        </w:rPr>
      </w:pPr>
      <w:r w:rsidRPr="001950E8">
        <w:rPr>
          <w:highlight w:val="white"/>
        </w:rPr>
        <w:t xml:space="preserve">    public const int FloatingStackMaxSize = 7;</w:t>
      </w:r>
    </w:p>
    <w:p w14:paraId="06A6DF94" w14:textId="5C60955E" w:rsidR="0057414B" w:rsidRPr="001950E8" w:rsidRDefault="00DA60EB" w:rsidP="00DA60EB">
      <w:pPr>
        <w:rPr>
          <w:highlight w:val="white"/>
        </w:rPr>
      </w:pPr>
      <w:r>
        <w:rPr>
          <w:highlight w:val="white"/>
        </w:rPr>
        <w:t xml:space="preserve">The MainName field holds the name of the main function. </w:t>
      </w:r>
    </w:p>
    <w:p w14:paraId="2B13F3BC" w14:textId="77777777" w:rsidR="0057414B" w:rsidRPr="001950E8" w:rsidRDefault="0057414B" w:rsidP="001950E8">
      <w:pPr>
        <w:pStyle w:val="Code"/>
        <w:rPr>
          <w:highlight w:val="white"/>
        </w:rPr>
      </w:pPr>
      <w:r w:rsidRPr="001950E8">
        <w:rPr>
          <w:highlight w:val="white"/>
        </w:rPr>
        <w:t xml:space="preserve">    public static string MainName = "main";</w:t>
      </w:r>
    </w:p>
    <w:p w14:paraId="377A31DD" w14:textId="77777777" w:rsidR="0057414B" w:rsidRPr="001950E8" w:rsidRDefault="0057414B" w:rsidP="001950E8">
      <w:pPr>
        <w:pStyle w:val="Code"/>
        <w:rPr>
          <w:highlight w:val="white"/>
        </w:rPr>
      </w:pPr>
      <w:r w:rsidRPr="001950E8">
        <w:rPr>
          <w:highlight w:val="white"/>
        </w:rPr>
        <w:t xml:space="preserve">    public static string InitializerName = Symbol.SeparatorId + "initializer";</w:t>
      </w:r>
    </w:p>
    <w:p w14:paraId="65D7B876" w14:textId="77777777" w:rsidR="0057414B" w:rsidRPr="001950E8" w:rsidRDefault="0057414B" w:rsidP="001950E8">
      <w:pPr>
        <w:pStyle w:val="Code"/>
        <w:rPr>
          <w:highlight w:val="white"/>
        </w:rPr>
      </w:pPr>
      <w:r w:rsidRPr="001950E8">
        <w:rPr>
          <w:highlight w:val="white"/>
        </w:rPr>
        <w:t xml:space="preserve">    public static string ArgsName = Symbol.SeparatorId + "args";</w:t>
      </w:r>
    </w:p>
    <w:p w14:paraId="1FCC6428" w14:textId="77777777" w:rsidR="0057414B" w:rsidRPr="001950E8" w:rsidRDefault="0057414B" w:rsidP="001950E8">
      <w:pPr>
        <w:pStyle w:val="Code"/>
        <w:rPr>
          <w:highlight w:val="white"/>
        </w:rPr>
      </w:pPr>
      <w:r w:rsidRPr="001950E8">
        <w:rPr>
          <w:highlight w:val="white"/>
        </w:rPr>
        <w:t xml:space="preserve">    public static string PathName = Symbol.SeparatorId + "PathName";</w:t>
      </w:r>
    </w:p>
    <w:p w14:paraId="316422F5" w14:textId="17C2F2D1" w:rsidR="0057414B" w:rsidRPr="001950E8" w:rsidRDefault="0057414B" w:rsidP="00DF1802">
      <w:pPr>
        <w:rPr>
          <w:highlight w:val="white"/>
        </w:rPr>
      </w:pPr>
      <w:r w:rsidRPr="001950E8">
        <w:rPr>
          <w:highlight w:val="white"/>
        </w:rPr>
        <w:t xml:space="preserve">  </w:t>
      </w:r>
      <w:r w:rsidR="00DF1802">
        <w:rPr>
          <w:highlight w:val="white"/>
        </w:rPr>
        <w:t>The constructor takes the assembly code list.</w:t>
      </w:r>
    </w:p>
    <w:p w14:paraId="699DF089" w14:textId="77777777" w:rsidR="0057414B" w:rsidRPr="001950E8" w:rsidRDefault="0057414B" w:rsidP="001950E8">
      <w:pPr>
        <w:pStyle w:val="Code"/>
        <w:rPr>
          <w:highlight w:val="white"/>
        </w:rPr>
      </w:pPr>
      <w:r w:rsidRPr="001950E8">
        <w:rPr>
          <w:highlight w:val="white"/>
        </w:rPr>
        <w:t xml:space="preserve">    public AssemblyCodeGenerator(List&lt;AssemblyCode&gt; assemblyCodeList) {</w:t>
      </w:r>
    </w:p>
    <w:p w14:paraId="6B21A84F" w14:textId="77777777" w:rsidR="0057414B" w:rsidRPr="001950E8" w:rsidRDefault="0057414B" w:rsidP="001950E8">
      <w:pPr>
        <w:pStyle w:val="Code"/>
        <w:rPr>
          <w:highlight w:val="white"/>
        </w:rPr>
      </w:pPr>
      <w:r w:rsidRPr="001950E8">
        <w:rPr>
          <w:highlight w:val="white"/>
        </w:rPr>
        <w:t xml:space="preserve">      m_assemblyCodeList = assemblyCodeList;</w:t>
      </w:r>
    </w:p>
    <w:p w14:paraId="0542D829" w14:textId="77777777" w:rsidR="0057414B" w:rsidRPr="001950E8" w:rsidRDefault="0057414B" w:rsidP="001950E8">
      <w:pPr>
        <w:pStyle w:val="Code"/>
        <w:rPr>
          <w:highlight w:val="white"/>
        </w:rPr>
      </w:pPr>
      <w:r w:rsidRPr="001950E8">
        <w:rPr>
          <w:highlight w:val="white"/>
        </w:rPr>
        <w:t xml:space="preserve">    }</w:t>
      </w:r>
    </w:p>
    <w:p w14:paraId="706B614D" w14:textId="3ADCCF68" w:rsidR="0057414B" w:rsidRPr="001950E8" w:rsidRDefault="00DF1802" w:rsidP="00DF1802">
      <w:pPr>
        <w:rPr>
          <w:highlight w:val="white"/>
        </w:rPr>
      </w:pPr>
      <w:r>
        <w:rPr>
          <w:highlight w:val="white"/>
        </w:rPr>
        <w:t xml:space="preserve">The </w:t>
      </w:r>
      <w:r w:rsidRPr="00DF1802">
        <w:rPr>
          <w:rStyle w:val="KeyWord0"/>
          <w:highlight w:val="white"/>
        </w:rPr>
        <w:t>RegisterAllocation</w:t>
      </w:r>
      <w:r>
        <w:rPr>
          <w:highlight w:val="white"/>
        </w:rPr>
        <w:t xml:space="preserve"> method </w:t>
      </w:r>
      <w:r w:rsidR="004F2544">
        <w:rPr>
          <w:highlight w:val="white"/>
        </w:rPr>
        <w:t xml:space="preserve">performs the register allocation by create an object if the </w:t>
      </w:r>
      <w:r w:rsidR="004F2544" w:rsidRPr="004F2544">
        <w:rPr>
          <w:rStyle w:val="KeyWord0"/>
          <w:highlight w:val="white"/>
        </w:rPr>
        <w:t>RegisterAllocator</w:t>
      </w:r>
      <w:r w:rsidR="004F2544">
        <w:rPr>
          <w:highlight w:val="white"/>
        </w:rPr>
        <w:t xml:space="preserve"> class.  It may seem strange but it actually works, since the constructor performs the register allocation and </w:t>
      </w:r>
      <w:r w:rsidR="0023020C">
        <w:rPr>
          <w:highlight w:val="white"/>
        </w:rPr>
        <w:t>adds the register to the assembly code list.</w:t>
      </w:r>
    </w:p>
    <w:p w14:paraId="6280C0F4" w14:textId="77777777" w:rsidR="0057414B" w:rsidRPr="001950E8" w:rsidRDefault="0057414B" w:rsidP="001950E8">
      <w:pPr>
        <w:pStyle w:val="Code"/>
        <w:rPr>
          <w:highlight w:val="white"/>
        </w:rPr>
      </w:pPr>
      <w:r w:rsidRPr="001950E8">
        <w:rPr>
          <w:highlight w:val="white"/>
        </w:rPr>
        <w:t xml:space="preserve">    private void RegisterAllocation(ISet&lt;Track&gt; trackSet) {</w:t>
      </w:r>
    </w:p>
    <w:p w14:paraId="007745C2" w14:textId="625506AE" w:rsidR="0057414B" w:rsidRPr="001950E8" w:rsidRDefault="0057414B" w:rsidP="001950E8">
      <w:pPr>
        <w:pStyle w:val="Code"/>
        <w:rPr>
          <w:highlight w:val="white"/>
        </w:rPr>
      </w:pPr>
      <w:r w:rsidRPr="001950E8">
        <w:rPr>
          <w:highlight w:val="white"/>
        </w:rPr>
        <w:t xml:space="preserve">   </w:t>
      </w:r>
      <w:r w:rsidR="0079649C">
        <w:rPr>
          <w:highlight w:val="white"/>
        </w:rPr>
        <w:t xml:space="preserve"> </w:t>
      </w:r>
      <w:r w:rsidRPr="001950E8">
        <w:rPr>
          <w:highlight w:val="white"/>
        </w:rPr>
        <w:t xml:space="preserve">  new RegisterAllocator(trackSet, m_assemblyCodeList);</w:t>
      </w:r>
    </w:p>
    <w:p w14:paraId="7ABBD347" w14:textId="77777777" w:rsidR="0057414B" w:rsidRPr="001950E8" w:rsidRDefault="0057414B" w:rsidP="001950E8">
      <w:pPr>
        <w:pStyle w:val="Code"/>
        <w:rPr>
          <w:highlight w:val="white"/>
        </w:rPr>
      </w:pPr>
      <w:r w:rsidRPr="001950E8">
        <w:rPr>
          <w:highlight w:val="white"/>
        </w:rPr>
        <w:t xml:space="preserve">    }</w:t>
      </w:r>
    </w:p>
    <w:p w14:paraId="12A546A7" w14:textId="04FD3B8D" w:rsidR="0057414B" w:rsidRPr="001950E8" w:rsidRDefault="008E02AD" w:rsidP="008E02AD">
      <w:pPr>
        <w:rPr>
          <w:highlight w:val="white"/>
        </w:rPr>
      </w:pPr>
      <w:r>
        <w:rPr>
          <w:highlight w:val="white"/>
        </w:rPr>
        <w:t>The</w:t>
      </w:r>
      <w:r w:rsidR="00B26CEE">
        <w:rPr>
          <w:highlight w:val="white"/>
        </w:rPr>
        <w:t xml:space="preserve"> static</w:t>
      </w:r>
      <w:r>
        <w:rPr>
          <w:highlight w:val="white"/>
        </w:rPr>
        <w:t xml:space="preserve"> </w:t>
      </w:r>
      <w:r w:rsidRPr="008E02AD">
        <w:rPr>
          <w:rStyle w:val="KeyWord0"/>
          <w:highlight w:val="white"/>
        </w:rPr>
        <w:t>GenerateAssembly</w:t>
      </w:r>
      <w:r>
        <w:rPr>
          <w:highlight w:val="white"/>
        </w:rPr>
        <w:t xml:space="preserve"> method </w:t>
      </w:r>
      <w:r w:rsidR="00B26CEE">
        <w:rPr>
          <w:highlight w:val="white"/>
        </w:rPr>
        <w:t xml:space="preserve">generates the assembly code by creating an object of the </w:t>
      </w:r>
      <w:r w:rsidR="00B26CEE" w:rsidRPr="00B26CEE">
        <w:rPr>
          <w:rStyle w:val="KeyWord0"/>
          <w:highlight w:val="white"/>
        </w:rPr>
        <w:t>AssemblyCodeGenerator</w:t>
      </w:r>
      <w:r w:rsidR="00B26CEE">
        <w:rPr>
          <w:highlight w:val="white"/>
        </w:rPr>
        <w:t xml:space="preserve"> class that </w:t>
      </w:r>
      <w:r w:rsidR="008B1E37">
        <w:rPr>
          <w:highlight w:val="white"/>
        </w:rPr>
        <w:t>generates the assembly code with tracks, and replacing the tracks with proper registers by performing register allocation.</w:t>
      </w:r>
    </w:p>
    <w:p w14:paraId="69943D6C" w14:textId="77777777" w:rsidR="0057414B" w:rsidRPr="001950E8" w:rsidRDefault="0057414B" w:rsidP="001950E8">
      <w:pPr>
        <w:pStyle w:val="Code"/>
        <w:rPr>
          <w:highlight w:val="white"/>
        </w:rPr>
      </w:pPr>
      <w:r w:rsidRPr="001950E8">
        <w:rPr>
          <w:highlight w:val="white"/>
        </w:rPr>
        <w:t xml:space="preserve">    public static void GenerateAssembly(List&lt;MiddleCode&gt; middleCodeList,</w:t>
      </w:r>
    </w:p>
    <w:p w14:paraId="77054062" w14:textId="6EE92D87" w:rsidR="0057414B" w:rsidRPr="001950E8" w:rsidRDefault="0057414B" w:rsidP="001950E8">
      <w:pPr>
        <w:pStyle w:val="Code"/>
        <w:rPr>
          <w:highlight w:val="white"/>
        </w:rPr>
      </w:pPr>
      <w:r w:rsidRPr="001950E8">
        <w:rPr>
          <w:highlight w:val="white"/>
        </w:rPr>
        <w:t xml:space="preserve">                              </w:t>
      </w:r>
      <w:r w:rsidR="00037BA8">
        <w:rPr>
          <w:highlight w:val="white"/>
        </w:rPr>
        <w:t xml:space="preserve">     </w:t>
      </w:r>
      <w:r w:rsidRPr="001950E8">
        <w:rPr>
          <w:highlight w:val="white"/>
        </w:rPr>
        <w:t xml:space="preserve">     List&lt;AssemblyCode&gt; assemblyCodeList) {</w:t>
      </w:r>
    </w:p>
    <w:p w14:paraId="1F83DBE0" w14:textId="77777777" w:rsidR="0057414B" w:rsidRPr="001950E8" w:rsidRDefault="0057414B" w:rsidP="001950E8">
      <w:pPr>
        <w:pStyle w:val="Code"/>
        <w:rPr>
          <w:highlight w:val="white"/>
        </w:rPr>
      </w:pPr>
      <w:r w:rsidRPr="001950E8">
        <w:rPr>
          <w:highlight w:val="white"/>
        </w:rPr>
        <w:t xml:space="preserve">      AssemblyCodeGenerator objectCodeGenerator =</w:t>
      </w:r>
    </w:p>
    <w:p w14:paraId="2096E5FC" w14:textId="77777777" w:rsidR="0057414B" w:rsidRPr="001950E8" w:rsidRDefault="0057414B" w:rsidP="001950E8">
      <w:pPr>
        <w:pStyle w:val="Code"/>
        <w:rPr>
          <w:highlight w:val="white"/>
        </w:rPr>
      </w:pPr>
      <w:r w:rsidRPr="001950E8">
        <w:rPr>
          <w:highlight w:val="white"/>
        </w:rPr>
        <w:t xml:space="preserve">        new AssemblyCodeGenerator(assemblyCodeList);</w:t>
      </w:r>
    </w:p>
    <w:p w14:paraId="5801C492" w14:textId="77777777" w:rsidR="0057414B" w:rsidRPr="001950E8" w:rsidRDefault="0057414B" w:rsidP="001950E8">
      <w:pPr>
        <w:pStyle w:val="Code"/>
        <w:rPr>
          <w:highlight w:val="white"/>
        </w:rPr>
      </w:pPr>
      <w:r w:rsidRPr="001950E8">
        <w:rPr>
          <w:highlight w:val="white"/>
        </w:rPr>
        <w:t xml:space="preserve">      objectCodeGenerator.AssemblyCodeList(middleCodeList);</w:t>
      </w:r>
    </w:p>
    <w:p w14:paraId="56DEEE94" w14:textId="77777777" w:rsidR="0057414B" w:rsidRPr="001950E8" w:rsidRDefault="0057414B" w:rsidP="001950E8">
      <w:pPr>
        <w:pStyle w:val="Code"/>
        <w:rPr>
          <w:highlight w:val="white"/>
        </w:rPr>
      </w:pPr>
      <w:r w:rsidRPr="001950E8">
        <w:rPr>
          <w:highlight w:val="white"/>
        </w:rPr>
        <w:t xml:space="preserve">      ISet&lt;Track&gt; trackSet = objectCodeGenerator.TrackSet();</w:t>
      </w:r>
    </w:p>
    <w:p w14:paraId="41737FED" w14:textId="77777777" w:rsidR="0057414B" w:rsidRPr="001950E8" w:rsidRDefault="0057414B" w:rsidP="001950E8">
      <w:pPr>
        <w:pStyle w:val="Code"/>
        <w:rPr>
          <w:highlight w:val="white"/>
        </w:rPr>
      </w:pPr>
      <w:r w:rsidRPr="001950E8">
        <w:rPr>
          <w:highlight w:val="white"/>
        </w:rPr>
        <w:t xml:space="preserve">      objectCodeGenerator.RegisterAllocation(trackSet);</w:t>
      </w:r>
    </w:p>
    <w:p w14:paraId="15696D30" w14:textId="61FCEF4A" w:rsidR="0057414B" w:rsidRPr="001950E8" w:rsidRDefault="0057414B" w:rsidP="001950E8">
      <w:pPr>
        <w:pStyle w:val="Code"/>
        <w:rPr>
          <w:highlight w:val="white"/>
        </w:rPr>
      </w:pPr>
      <w:r w:rsidRPr="001950E8">
        <w:rPr>
          <w:highlight w:val="white"/>
        </w:rPr>
        <w:t xml:space="preserve">    }</w:t>
      </w:r>
    </w:p>
    <w:p w14:paraId="476C254B" w14:textId="12DE9CA1" w:rsidR="00D935A0" w:rsidRPr="002135A0" w:rsidRDefault="004B25F5" w:rsidP="004B25F5">
      <w:pPr>
        <w:rPr>
          <w:highlight w:val="white"/>
        </w:rPr>
      </w:pPr>
      <w:r>
        <w:rPr>
          <w:highlight w:val="white"/>
        </w:rPr>
        <w:t>The</w:t>
      </w:r>
      <w:r w:rsidR="00202633">
        <w:rPr>
          <w:highlight w:val="white"/>
        </w:rPr>
        <w:t xml:space="preserve"> first</w:t>
      </w:r>
      <w:r>
        <w:rPr>
          <w:highlight w:val="white"/>
        </w:rPr>
        <w:t xml:space="preserve"> </w:t>
      </w:r>
      <w:r w:rsidRPr="004B25F5">
        <w:rPr>
          <w:rStyle w:val="KeyWord0"/>
          <w:highlight w:val="white"/>
        </w:rPr>
        <w:t>AddAssemblyCode</w:t>
      </w:r>
      <w:r>
        <w:rPr>
          <w:highlight w:val="white"/>
        </w:rPr>
        <w:t xml:space="preserve"> method adds a new assembly instruction to the assembly code list </w:t>
      </w:r>
      <w:r w:rsidRPr="004B25F5">
        <w:rPr>
          <w:rStyle w:val="KeyWord0"/>
          <w:highlight w:val="white"/>
        </w:rPr>
        <w:t>m_assemblyCodeList</w:t>
      </w:r>
      <w:r>
        <w:rPr>
          <w:highlight w:val="white"/>
        </w:rPr>
        <w:t>.</w:t>
      </w:r>
    </w:p>
    <w:p w14:paraId="1DE9FC05" w14:textId="77777777" w:rsidR="0016661E" w:rsidRPr="0016661E" w:rsidRDefault="0016661E" w:rsidP="0016661E">
      <w:pPr>
        <w:pStyle w:val="Code"/>
        <w:rPr>
          <w:highlight w:val="white"/>
        </w:rPr>
      </w:pPr>
      <w:r w:rsidRPr="0016661E">
        <w:rPr>
          <w:highlight w:val="white"/>
        </w:rPr>
        <w:t xml:space="preserve">    public AssemblyCode AddAssemblyCode(AssemblyOperator objectOp,</w:t>
      </w:r>
    </w:p>
    <w:p w14:paraId="347620B6" w14:textId="77777777" w:rsidR="0016661E" w:rsidRPr="0016661E" w:rsidRDefault="0016661E" w:rsidP="0016661E">
      <w:pPr>
        <w:pStyle w:val="Code"/>
        <w:rPr>
          <w:highlight w:val="white"/>
        </w:rPr>
      </w:pPr>
      <w:r w:rsidRPr="0016661E">
        <w:rPr>
          <w:highlight w:val="white"/>
        </w:rPr>
        <w:t xml:space="preserve">                          object operand0 = null, object operand1 = null,</w:t>
      </w:r>
    </w:p>
    <w:p w14:paraId="32D1C3BE" w14:textId="77777777" w:rsidR="0016661E" w:rsidRPr="0016661E" w:rsidRDefault="0016661E" w:rsidP="0016661E">
      <w:pPr>
        <w:pStyle w:val="Code"/>
        <w:rPr>
          <w:highlight w:val="white"/>
        </w:rPr>
      </w:pPr>
      <w:r w:rsidRPr="0016661E">
        <w:rPr>
          <w:highlight w:val="white"/>
        </w:rPr>
        <w:t xml:space="preserve">                          object operand2 = null, int size = 0) {</w:t>
      </w:r>
    </w:p>
    <w:p w14:paraId="344F1525" w14:textId="77777777" w:rsidR="0016661E" w:rsidRPr="0016661E" w:rsidRDefault="0016661E" w:rsidP="0016661E">
      <w:pPr>
        <w:pStyle w:val="Code"/>
        <w:rPr>
          <w:highlight w:val="white"/>
        </w:rPr>
      </w:pPr>
      <w:r w:rsidRPr="0016661E">
        <w:rPr>
          <w:highlight w:val="white"/>
        </w:rPr>
        <w:t xml:space="preserve">      AssemblyCode assemblyCode =</w:t>
      </w:r>
    </w:p>
    <w:p w14:paraId="58EB08B7" w14:textId="77777777" w:rsidR="0016661E" w:rsidRPr="0016661E" w:rsidRDefault="0016661E" w:rsidP="0016661E">
      <w:pPr>
        <w:pStyle w:val="Code"/>
        <w:rPr>
          <w:highlight w:val="white"/>
        </w:rPr>
      </w:pPr>
      <w:r w:rsidRPr="0016661E">
        <w:rPr>
          <w:highlight w:val="white"/>
        </w:rPr>
        <w:t xml:space="preserve">        new AssemblyCode(objectOp, operand0, operand1, operand2, size);</w:t>
      </w:r>
    </w:p>
    <w:p w14:paraId="4BBA35A0" w14:textId="77777777" w:rsidR="0016661E" w:rsidRPr="0016661E" w:rsidRDefault="0016661E" w:rsidP="0016661E">
      <w:pPr>
        <w:pStyle w:val="Code"/>
        <w:rPr>
          <w:highlight w:val="white"/>
        </w:rPr>
      </w:pPr>
      <w:r w:rsidRPr="0016661E">
        <w:rPr>
          <w:highlight w:val="white"/>
        </w:rPr>
        <w:t xml:space="preserve">      m_assemblyCodeList.Add(assemblyCode);</w:t>
      </w:r>
    </w:p>
    <w:p w14:paraId="41A814E4" w14:textId="77777777" w:rsidR="0016661E" w:rsidRPr="0016661E" w:rsidRDefault="0016661E" w:rsidP="0016661E">
      <w:pPr>
        <w:pStyle w:val="Code"/>
        <w:rPr>
          <w:highlight w:val="white"/>
        </w:rPr>
      </w:pPr>
      <w:r w:rsidRPr="0016661E">
        <w:rPr>
          <w:highlight w:val="white"/>
        </w:rPr>
        <w:t xml:space="preserve">      return assemblyCode;</w:t>
      </w:r>
    </w:p>
    <w:p w14:paraId="68363988" w14:textId="77777777" w:rsidR="0016661E" w:rsidRPr="0016661E" w:rsidRDefault="0016661E" w:rsidP="0016661E">
      <w:pPr>
        <w:pStyle w:val="Code"/>
        <w:rPr>
          <w:highlight w:val="white"/>
        </w:rPr>
      </w:pPr>
      <w:r w:rsidRPr="0016661E">
        <w:rPr>
          <w:highlight w:val="white"/>
        </w:rPr>
        <w:t xml:space="preserve">    }</w:t>
      </w:r>
    </w:p>
    <w:p w14:paraId="714761EC" w14:textId="6A116DAE" w:rsidR="00202633" w:rsidRPr="002135A0" w:rsidRDefault="00202633" w:rsidP="00202633">
      <w:pPr>
        <w:rPr>
          <w:highlight w:val="white"/>
        </w:rPr>
      </w:pPr>
      <w:r>
        <w:rPr>
          <w:highlight w:val="white"/>
        </w:rPr>
        <w:t xml:space="preserve">The second </w:t>
      </w:r>
      <w:r w:rsidRPr="004B25F5">
        <w:rPr>
          <w:rStyle w:val="KeyWord0"/>
          <w:highlight w:val="white"/>
        </w:rPr>
        <w:t>AddAssemblyCode</w:t>
      </w:r>
      <w:r>
        <w:rPr>
          <w:highlight w:val="white"/>
        </w:rPr>
        <w:t xml:space="preserve"> method adds a new assembly instruction to the </w:t>
      </w:r>
      <w:r w:rsidR="009F5447">
        <w:rPr>
          <w:highlight w:val="white"/>
        </w:rPr>
        <w:t xml:space="preserve">given </w:t>
      </w:r>
      <w:r>
        <w:rPr>
          <w:highlight w:val="white"/>
        </w:rPr>
        <w:t>assembly code list</w:t>
      </w:r>
      <w:r w:rsidR="009F5447">
        <w:rPr>
          <w:highlight w:val="white"/>
        </w:rPr>
        <w:t>.</w:t>
      </w:r>
      <w:r w:rsidR="00A76A09">
        <w:rPr>
          <w:highlight w:val="white"/>
        </w:rPr>
        <w:t xml:space="preserve"> </w:t>
      </w:r>
      <w:r w:rsidR="00741CEA">
        <w:rPr>
          <w:highlight w:val="white"/>
        </w:rPr>
        <w:t>It</w:t>
      </w:r>
      <w:r w:rsidR="00A76A09">
        <w:rPr>
          <w:highlight w:val="white"/>
        </w:rPr>
        <w:t xml:space="preserve"> is static and is called </w:t>
      </w:r>
      <w:r w:rsidR="00607EF0">
        <w:rPr>
          <w:highlight w:val="white"/>
        </w:rPr>
        <w:t xml:space="preserve">when generating special assembly code, such as </w:t>
      </w:r>
      <w:r w:rsidR="0032579A">
        <w:rPr>
          <w:highlight w:val="white"/>
        </w:rPr>
        <w:t xml:space="preserve">initialization code and </w:t>
      </w:r>
      <w:r w:rsidR="008D22C7">
        <w:rPr>
          <w:highlight w:val="white"/>
        </w:rPr>
        <w:t xml:space="preserve">code for </w:t>
      </w:r>
      <w:r w:rsidR="0032579A">
        <w:rPr>
          <w:highlight w:val="white"/>
        </w:rPr>
        <w:t xml:space="preserve">command </w:t>
      </w:r>
      <w:r w:rsidR="008D22C7">
        <w:rPr>
          <w:highlight w:val="white"/>
        </w:rPr>
        <w:t>line arguments.</w:t>
      </w:r>
    </w:p>
    <w:p w14:paraId="180DEA3E" w14:textId="77777777" w:rsidR="0016661E" w:rsidRPr="0016661E" w:rsidRDefault="0016661E" w:rsidP="0016661E">
      <w:pPr>
        <w:pStyle w:val="Code"/>
        <w:rPr>
          <w:highlight w:val="white"/>
        </w:rPr>
      </w:pPr>
      <w:r w:rsidRPr="0016661E">
        <w:rPr>
          <w:highlight w:val="white"/>
        </w:rPr>
        <w:t xml:space="preserve">    public static AssemblyCode AddAssemblyCode(List&lt;AssemblyCode&gt; list,</w:t>
      </w:r>
    </w:p>
    <w:p w14:paraId="68E017D3" w14:textId="77777777" w:rsidR="0016661E" w:rsidRPr="0016661E" w:rsidRDefault="0016661E" w:rsidP="0016661E">
      <w:pPr>
        <w:pStyle w:val="Code"/>
        <w:rPr>
          <w:highlight w:val="white"/>
        </w:rPr>
      </w:pPr>
      <w:r w:rsidRPr="0016661E">
        <w:rPr>
          <w:highlight w:val="white"/>
        </w:rPr>
        <w:t xml:space="preserve">                    AssemblyOperator objectOp, object operand0 = null,</w:t>
      </w:r>
    </w:p>
    <w:p w14:paraId="15730B22" w14:textId="77777777" w:rsidR="008D196B" w:rsidRDefault="0016661E" w:rsidP="0016661E">
      <w:pPr>
        <w:pStyle w:val="Code"/>
        <w:rPr>
          <w:highlight w:val="white"/>
        </w:rPr>
      </w:pPr>
      <w:r w:rsidRPr="0016661E">
        <w:rPr>
          <w:highlight w:val="white"/>
        </w:rPr>
        <w:lastRenderedPageBreak/>
        <w:t xml:space="preserve">                    object operand1 = null, object operand2 = null</w:t>
      </w:r>
      <w:r w:rsidR="008D196B">
        <w:rPr>
          <w:highlight w:val="white"/>
        </w:rPr>
        <w:t>,</w:t>
      </w:r>
    </w:p>
    <w:p w14:paraId="77FEE88B" w14:textId="4B76F8CF" w:rsidR="0016661E" w:rsidRPr="0016661E" w:rsidRDefault="008D196B" w:rsidP="0016661E">
      <w:pPr>
        <w:pStyle w:val="Code"/>
        <w:rPr>
          <w:highlight w:val="white"/>
        </w:rPr>
      </w:pPr>
      <w:r>
        <w:rPr>
          <w:highlight w:val="white"/>
        </w:rPr>
        <w:t xml:space="preserve">                    int size = 0</w:t>
      </w:r>
      <w:r w:rsidR="0016661E" w:rsidRPr="0016661E">
        <w:rPr>
          <w:highlight w:val="white"/>
        </w:rPr>
        <w:t>) {</w:t>
      </w:r>
    </w:p>
    <w:p w14:paraId="092C161C" w14:textId="77777777" w:rsidR="0016661E" w:rsidRPr="0016661E" w:rsidRDefault="0016661E" w:rsidP="0016661E">
      <w:pPr>
        <w:pStyle w:val="Code"/>
        <w:rPr>
          <w:highlight w:val="white"/>
        </w:rPr>
      </w:pPr>
      <w:r w:rsidRPr="0016661E">
        <w:rPr>
          <w:highlight w:val="white"/>
        </w:rPr>
        <w:t xml:space="preserve">      AssemblyCode assemblyCode =</w:t>
      </w:r>
    </w:p>
    <w:p w14:paraId="7B58DC27" w14:textId="420F06F6" w:rsidR="0016661E" w:rsidRPr="0016661E" w:rsidRDefault="0016661E" w:rsidP="0016661E">
      <w:pPr>
        <w:pStyle w:val="Code"/>
        <w:rPr>
          <w:highlight w:val="white"/>
        </w:rPr>
      </w:pPr>
      <w:r w:rsidRPr="0016661E">
        <w:rPr>
          <w:highlight w:val="white"/>
        </w:rPr>
        <w:t xml:space="preserve">        new AssemblyCode(objectOp, operand0, operand1, operand2</w:t>
      </w:r>
      <w:r w:rsidR="008D196B">
        <w:rPr>
          <w:highlight w:val="white"/>
        </w:rPr>
        <w:t>, size</w:t>
      </w:r>
      <w:r w:rsidRPr="0016661E">
        <w:rPr>
          <w:highlight w:val="white"/>
        </w:rPr>
        <w:t>);</w:t>
      </w:r>
    </w:p>
    <w:p w14:paraId="1B02B5E9" w14:textId="77777777" w:rsidR="0016661E" w:rsidRPr="0016661E" w:rsidRDefault="0016661E" w:rsidP="0016661E">
      <w:pPr>
        <w:pStyle w:val="Code"/>
        <w:rPr>
          <w:highlight w:val="white"/>
        </w:rPr>
      </w:pPr>
      <w:r w:rsidRPr="0016661E">
        <w:rPr>
          <w:highlight w:val="white"/>
        </w:rPr>
        <w:t xml:space="preserve">      list.Add(assemblyCode);</w:t>
      </w:r>
    </w:p>
    <w:p w14:paraId="52097B4B" w14:textId="77777777" w:rsidR="0016661E" w:rsidRPr="0016661E" w:rsidRDefault="0016661E" w:rsidP="0016661E">
      <w:pPr>
        <w:pStyle w:val="Code"/>
        <w:rPr>
          <w:highlight w:val="white"/>
        </w:rPr>
      </w:pPr>
      <w:r w:rsidRPr="0016661E">
        <w:rPr>
          <w:highlight w:val="white"/>
        </w:rPr>
        <w:t xml:space="preserve">      return assemblyCode;</w:t>
      </w:r>
    </w:p>
    <w:p w14:paraId="50CBC94E" w14:textId="77777777" w:rsidR="0016661E" w:rsidRPr="0016661E" w:rsidRDefault="0016661E" w:rsidP="0016661E">
      <w:pPr>
        <w:pStyle w:val="Code"/>
        <w:rPr>
          <w:highlight w:val="white"/>
        </w:rPr>
      </w:pPr>
      <w:r w:rsidRPr="0016661E">
        <w:rPr>
          <w:highlight w:val="white"/>
        </w:rPr>
        <w:t xml:space="preserve">    }</w:t>
      </w:r>
    </w:p>
    <w:p w14:paraId="1E454F38" w14:textId="0E0F1488" w:rsidR="0046489D" w:rsidRPr="002135A0" w:rsidRDefault="0046489D" w:rsidP="003B440A">
      <w:pPr>
        <w:pStyle w:val="Rubrik3"/>
        <w:rPr>
          <w:highlight w:val="white"/>
        </w:rPr>
      </w:pPr>
      <w:bookmarkStart w:id="492" w:name="_Toc49764406"/>
      <w:r>
        <w:rPr>
          <w:highlight w:val="white"/>
        </w:rPr>
        <w:t xml:space="preserve">The </w:t>
      </w:r>
      <w:r w:rsidR="00FF0094">
        <w:rPr>
          <w:highlight w:val="white"/>
        </w:rPr>
        <w:t>L</w:t>
      </w:r>
      <w:r>
        <w:rPr>
          <w:highlight w:val="white"/>
        </w:rPr>
        <w:t xml:space="preserve">ong </w:t>
      </w:r>
      <w:r w:rsidR="00FF0094">
        <w:rPr>
          <w:highlight w:val="white"/>
        </w:rPr>
        <w:t>S</w:t>
      </w:r>
      <w:r>
        <w:rPr>
          <w:highlight w:val="white"/>
        </w:rPr>
        <w:t xml:space="preserve">witch </w:t>
      </w:r>
      <w:r w:rsidR="00FF0094">
        <w:rPr>
          <w:highlight w:val="white"/>
        </w:rPr>
        <w:t>S</w:t>
      </w:r>
      <w:r>
        <w:rPr>
          <w:highlight w:val="white"/>
        </w:rPr>
        <w:t>tatement</w:t>
      </w:r>
      <w:bookmarkEnd w:id="492"/>
    </w:p>
    <w:p w14:paraId="51571483" w14:textId="71484D6E" w:rsidR="00D935A0" w:rsidRPr="002135A0" w:rsidRDefault="008B2CCC" w:rsidP="008B2CCC">
      <w:pPr>
        <w:rPr>
          <w:highlight w:val="white"/>
        </w:rPr>
      </w:pPr>
      <w:r>
        <w:rPr>
          <w:highlight w:val="white"/>
        </w:rPr>
        <w:t xml:space="preserve">The constructor </w:t>
      </w:r>
      <w:r w:rsidR="00053383">
        <w:rPr>
          <w:highlight w:val="white"/>
        </w:rPr>
        <w:t xml:space="preserve">iterates </w:t>
      </w:r>
      <w:r w:rsidR="004B61D4">
        <w:rPr>
          <w:highlight w:val="white"/>
        </w:rPr>
        <w:t>through</w:t>
      </w:r>
      <w:r w:rsidR="00053383">
        <w:rPr>
          <w:highlight w:val="white"/>
        </w:rPr>
        <w:t xml:space="preserve"> the middle code </w:t>
      </w:r>
      <w:r w:rsidR="00596410">
        <w:rPr>
          <w:highlight w:val="white"/>
        </w:rPr>
        <w:t>list and</w:t>
      </w:r>
      <w:r w:rsidR="004B61D4">
        <w:rPr>
          <w:highlight w:val="white"/>
        </w:rPr>
        <w:t xml:space="preserve"> calls an appropriate method for each kind of </w:t>
      </w:r>
      <w:r w:rsidR="002E0A43">
        <w:rPr>
          <w:highlight w:val="white"/>
        </w:rPr>
        <w:t xml:space="preserve">middle code </w:t>
      </w:r>
      <w:r w:rsidR="004B61D4">
        <w:rPr>
          <w:highlight w:val="white"/>
        </w:rPr>
        <w:t>instruction.</w:t>
      </w:r>
    </w:p>
    <w:p w14:paraId="140A848A" w14:textId="77777777" w:rsidR="00152B8E" w:rsidRPr="00152B8E" w:rsidRDefault="00152B8E" w:rsidP="00152B8E">
      <w:pPr>
        <w:pStyle w:val="Code"/>
        <w:rPr>
          <w:highlight w:val="white"/>
        </w:rPr>
      </w:pPr>
      <w:r w:rsidRPr="00152B8E">
        <w:rPr>
          <w:highlight w:val="white"/>
        </w:rPr>
        <w:t xml:space="preserve">    public void AssemblyCodeList(List&lt;MiddleCode&gt; middleCodeList){</w:t>
      </w:r>
    </w:p>
    <w:p w14:paraId="728B68CA" w14:textId="77777777" w:rsidR="00152B8E" w:rsidRPr="00152B8E" w:rsidRDefault="00152B8E" w:rsidP="00152B8E">
      <w:pPr>
        <w:pStyle w:val="Code"/>
        <w:rPr>
          <w:highlight w:val="white"/>
        </w:rPr>
      </w:pPr>
      <w:r w:rsidRPr="00152B8E">
        <w:rPr>
          <w:highlight w:val="white"/>
        </w:rPr>
        <w:t xml:space="preserve">      for (int middleIndex = 0; middleIndex &lt; middleCodeList.Count;</w:t>
      </w:r>
    </w:p>
    <w:p w14:paraId="693FF23C" w14:textId="77777777" w:rsidR="00152B8E" w:rsidRPr="00152B8E" w:rsidRDefault="00152B8E" w:rsidP="00152B8E">
      <w:pPr>
        <w:pStyle w:val="Code"/>
        <w:rPr>
          <w:highlight w:val="white"/>
        </w:rPr>
      </w:pPr>
      <w:r w:rsidRPr="00152B8E">
        <w:rPr>
          <w:highlight w:val="white"/>
        </w:rPr>
        <w:t xml:space="preserve">           ++middleIndex) {</w:t>
      </w:r>
    </w:p>
    <w:p w14:paraId="553CD484" w14:textId="77777777" w:rsidR="00152B8E" w:rsidRPr="00152B8E" w:rsidRDefault="00152B8E" w:rsidP="00152B8E">
      <w:pPr>
        <w:pStyle w:val="Code"/>
        <w:rPr>
          <w:highlight w:val="white"/>
        </w:rPr>
      </w:pPr>
      <w:r w:rsidRPr="00152B8E">
        <w:rPr>
          <w:highlight w:val="white"/>
        </w:rPr>
        <w:t xml:space="preserve">        MiddleCode middleCode = middleCodeList[middleIndex];</w:t>
      </w:r>
    </w:p>
    <w:p w14:paraId="19B1BB4D" w14:textId="77777777" w:rsidR="00152B8E" w:rsidRPr="00152B8E" w:rsidRDefault="00152B8E" w:rsidP="00152B8E">
      <w:pPr>
        <w:pStyle w:val="Code"/>
        <w:rPr>
          <w:highlight w:val="white"/>
        </w:rPr>
      </w:pPr>
      <w:r w:rsidRPr="00152B8E">
        <w:rPr>
          <w:highlight w:val="white"/>
        </w:rPr>
        <w:t xml:space="preserve">        AddAssemblyCode(AssemblyOperator.new_middle_code, middleIndex);</w:t>
      </w:r>
    </w:p>
    <w:p w14:paraId="2A3F0C65" w14:textId="116AD8A5" w:rsidR="00D935A0" w:rsidRPr="002135A0" w:rsidRDefault="00D77E69" w:rsidP="00D77E69">
      <w:pPr>
        <w:rPr>
          <w:highlight w:val="white"/>
        </w:rPr>
      </w:pPr>
      <w:r>
        <w:rPr>
          <w:highlight w:val="white"/>
        </w:rPr>
        <w:t xml:space="preserve">If the current function is not null (if the code </w:t>
      </w:r>
      <w:r w:rsidR="002F6544">
        <w:rPr>
          <w:highlight w:val="white"/>
        </w:rPr>
        <w:t>is in</w:t>
      </w:r>
      <w:r>
        <w:rPr>
          <w:highlight w:val="white"/>
        </w:rPr>
        <w:t xml:space="preserve"> function scope rather global scope)</w:t>
      </w:r>
      <w:r w:rsidR="00C66325">
        <w:rPr>
          <w:highlight w:val="white"/>
        </w:rPr>
        <w:t xml:space="preserve">, we add a label. If the middle code instruction is an initializer, </w:t>
      </w:r>
      <w:r w:rsidR="00B51A55">
        <w:rPr>
          <w:highlight w:val="white"/>
        </w:rPr>
        <w:t>we just add a label with the text of the middle code instruction.</w:t>
      </w:r>
    </w:p>
    <w:p w14:paraId="0D4D2FA6" w14:textId="77777777" w:rsidR="00152B8E" w:rsidRPr="00152B8E" w:rsidRDefault="00152B8E" w:rsidP="00152B8E">
      <w:pPr>
        <w:pStyle w:val="Code"/>
        <w:rPr>
          <w:highlight w:val="white"/>
        </w:rPr>
      </w:pPr>
      <w:r w:rsidRPr="00152B8E">
        <w:rPr>
          <w:highlight w:val="white"/>
        </w:rPr>
        <w:t xml:space="preserve">        if (SymbolTable.CurrentFunction != null) {</w:t>
      </w:r>
    </w:p>
    <w:p w14:paraId="3B728C23" w14:textId="77777777" w:rsidR="00BB4AB4" w:rsidRDefault="00152B8E" w:rsidP="00152B8E">
      <w:pPr>
        <w:pStyle w:val="Code"/>
        <w:rPr>
          <w:highlight w:val="white"/>
        </w:rPr>
      </w:pPr>
      <w:r w:rsidRPr="00152B8E">
        <w:rPr>
          <w:highlight w:val="white"/>
        </w:rPr>
        <w:t xml:space="preserve">          if </w:t>
      </w:r>
      <w:r w:rsidR="00BB4AB4">
        <w:rPr>
          <w:highlight w:val="white"/>
        </w:rPr>
        <w:t>(</w:t>
      </w:r>
      <w:r w:rsidRPr="00152B8E">
        <w:rPr>
          <w:highlight w:val="white"/>
        </w:rPr>
        <w:t>(middleCode.Operator == MiddleOperator.Initializer)</w:t>
      </w:r>
      <w:r w:rsidR="00BB4AB4">
        <w:rPr>
          <w:highlight w:val="white"/>
        </w:rPr>
        <w:t xml:space="preserve"> ||</w:t>
      </w:r>
    </w:p>
    <w:p w14:paraId="65299FCF" w14:textId="2551A388" w:rsidR="00152B8E" w:rsidRPr="00152B8E" w:rsidRDefault="00BB4AB4" w:rsidP="00152B8E">
      <w:pPr>
        <w:pStyle w:val="Code"/>
        <w:rPr>
          <w:highlight w:val="white"/>
        </w:rPr>
      </w:pPr>
      <w:r>
        <w:rPr>
          <w:highlight w:val="white"/>
        </w:rPr>
        <w:t xml:space="preserve">              </w:t>
      </w:r>
      <w:r w:rsidRPr="00152B8E">
        <w:rPr>
          <w:highlight w:val="white"/>
        </w:rPr>
        <w:t>(middleCode.Operator == MiddleOperator.Initializer</w:t>
      </w:r>
      <w:r w:rsidR="00FB50CE">
        <w:rPr>
          <w:highlight w:val="white"/>
        </w:rPr>
        <w:t>Zero</w:t>
      </w:r>
      <w:r w:rsidRPr="00152B8E">
        <w:rPr>
          <w:highlight w:val="white"/>
        </w:rPr>
        <w:t>)</w:t>
      </w:r>
      <w:r>
        <w:rPr>
          <w:highlight w:val="white"/>
        </w:rPr>
        <w:t>)</w:t>
      </w:r>
      <w:r w:rsidR="00152B8E" w:rsidRPr="00152B8E">
        <w:rPr>
          <w:highlight w:val="white"/>
        </w:rPr>
        <w:t xml:space="preserve"> {</w:t>
      </w:r>
    </w:p>
    <w:p w14:paraId="08E4C45C" w14:textId="77777777" w:rsidR="00152B8E" w:rsidRPr="00152B8E" w:rsidRDefault="00152B8E" w:rsidP="00152B8E">
      <w:pPr>
        <w:pStyle w:val="Code"/>
        <w:rPr>
          <w:highlight w:val="white"/>
        </w:rPr>
      </w:pPr>
      <w:r w:rsidRPr="00152B8E">
        <w:rPr>
          <w:highlight w:val="white"/>
        </w:rPr>
        <w:t xml:space="preserve">            AddAssemblyCode(AssemblyOperator.label, null,</w:t>
      </w:r>
    </w:p>
    <w:p w14:paraId="4B4DB013" w14:textId="77777777" w:rsidR="00152B8E" w:rsidRPr="00152B8E" w:rsidRDefault="00152B8E" w:rsidP="00152B8E">
      <w:pPr>
        <w:pStyle w:val="Code"/>
        <w:rPr>
          <w:highlight w:val="white"/>
        </w:rPr>
      </w:pPr>
      <w:r w:rsidRPr="00152B8E">
        <w:rPr>
          <w:highlight w:val="white"/>
        </w:rPr>
        <w:t xml:space="preserve">                            middleCode.ToString());</w:t>
      </w:r>
    </w:p>
    <w:p w14:paraId="7E689AA5" w14:textId="77777777" w:rsidR="00152B8E" w:rsidRPr="00152B8E" w:rsidRDefault="00152B8E" w:rsidP="00152B8E">
      <w:pPr>
        <w:pStyle w:val="Code"/>
        <w:rPr>
          <w:highlight w:val="white"/>
        </w:rPr>
      </w:pPr>
      <w:r w:rsidRPr="00152B8E">
        <w:rPr>
          <w:highlight w:val="white"/>
        </w:rPr>
        <w:t xml:space="preserve">          }</w:t>
      </w:r>
    </w:p>
    <w:p w14:paraId="681EFEAA" w14:textId="163BC01F" w:rsidR="00C66325" w:rsidRPr="002135A0" w:rsidRDefault="00C66325" w:rsidP="00515D56">
      <w:pPr>
        <w:rPr>
          <w:highlight w:val="white"/>
        </w:rPr>
      </w:pPr>
      <w:r>
        <w:rPr>
          <w:highlight w:val="white"/>
        </w:rPr>
        <w:t xml:space="preserve">If the </w:t>
      </w:r>
      <w:r w:rsidR="00B83B74">
        <w:rPr>
          <w:highlight w:val="white"/>
        </w:rPr>
        <w:t xml:space="preserve">middle code instruction is not </w:t>
      </w:r>
      <w:r w:rsidR="001811B8">
        <w:rPr>
          <w:highlight w:val="white"/>
        </w:rPr>
        <w:t xml:space="preserve">an initializer, we add a label with the unique name of the function. If the middle code index is greater the zero, we also add </w:t>
      </w:r>
      <w:r w:rsidR="005A671D">
        <w:rPr>
          <w:highlight w:val="white"/>
        </w:rPr>
        <w:t>it to the label.</w:t>
      </w:r>
    </w:p>
    <w:p w14:paraId="1E8D2FB7" w14:textId="77777777" w:rsidR="00152B8E" w:rsidRPr="00152B8E" w:rsidRDefault="00152B8E" w:rsidP="00152B8E">
      <w:pPr>
        <w:pStyle w:val="Code"/>
        <w:rPr>
          <w:highlight w:val="white"/>
        </w:rPr>
      </w:pPr>
      <w:r w:rsidRPr="00152B8E">
        <w:rPr>
          <w:highlight w:val="white"/>
        </w:rPr>
        <w:t xml:space="preserve">          else {</w:t>
      </w:r>
    </w:p>
    <w:p w14:paraId="296C4936" w14:textId="77777777" w:rsidR="00152B8E" w:rsidRPr="00152B8E" w:rsidRDefault="00152B8E" w:rsidP="00152B8E">
      <w:pPr>
        <w:pStyle w:val="Code"/>
        <w:rPr>
          <w:highlight w:val="white"/>
        </w:rPr>
      </w:pPr>
      <w:r w:rsidRPr="00152B8E">
        <w:rPr>
          <w:highlight w:val="white"/>
        </w:rPr>
        <w:t xml:space="preserve">            string label = SymbolTable.CurrentFunction.UniqueName;</w:t>
      </w:r>
    </w:p>
    <w:p w14:paraId="3A416C44" w14:textId="77777777" w:rsidR="00152B8E" w:rsidRPr="00152B8E" w:rsidRDefault="00152B8E" w:rsidP="00152B8E">
      <w:pPr>
        <w:pStyle w:val="Code"/>
        <w:rPr>
          <w:highlight w:val="white"/>
        </w:rPr>
      </w:pPr>
      <w:r w:rsidRPr="00152B8E">
        <w:rPr>
          <w:highlight w:val="white"/>
        </w:rPr>
        <w:t xml:space="preserve">            </w:t>
      </w:r>
    </w:p>
    <w:p w14:paraId="7AE349C3" w14:textId="77777777" w:rsidR="00152B8E" w:rsidRPr="00152B8E" w:rsidRDefault="00152B8E" w:rsidP="00152B8E">
      <w:pPr>
        <w:pStyle w:val="Code"/>
        <w:rPr>
          <w:highlight w:val="white"/>
        </w:rPr>
      </w:pPr>
      <w:r w:rsidRPr="00152B8E">
        <w:rPr>
          <w:highlight w:val="white"/>
        </w:rPr>
        <w:t xml:space="preserve">            if (middleIndex &gt; 0) {</w:t>
      </w:r>
    </w:p>
    <w:p w14:paraId="7C91AE9B" w14:textId="77777777" w:rsidR="00152B8E" w:rsidRPr="00152B8E" w:rsidRDefault="00152B8E" w:rsidP="00152B8E">
      <w:pPr>
        <w:pStyle w:val="Code"/>
        <w:rPr>
          <w:highlight w:val="white"/>
        </w:rPr>
      </w:pPr>
      <w:r w:rsidRPr="00152B8E">
        <w:rPr>
          <w:highlight w:val="white"/>
        </w:rPr>
        <w:t xml:space="preserve">              label += Symbol.SeparatorId + middleIndex;</w:t>
      </w:r>
    </w:p>
    <w:p w14:paraId="7BE45861" w14:textId="77777777" w:rsidR="00152B8E" w:rsidRPr="00152B8E" w:rsidRDefault="00152B8E" w:rsidP="00152B8E">
      <w:pPr>
        <w:pStyle w:val="Code"/>
        <w:rPr>
          <w:highlight w:val="white"/>
        </w:rPr>
      </w:pPr>
      <w:r w:rsidRPr="00152B8E">
        <w:rPr>
          <w:highlight w:val="white"/>
        </w:rPr>
        <w:t xml:space="preserve">            }</w:t>
      </w:r>
    </w:p>
    <w:p w14:paraId="021F8CFC" w14:textId="77777777" w:rsidR="00152B8E" w:rsidRPr="00152B8E" w:rsidRDefault="00152B8E" w:rsidP="00152B8E">
      <w:pPr>
        <w:pStyle w:val="Code"/>
        <w:rPr>
          <w:highlight w:val="white"/>
        </w:rPr>
      </w:pPr>
      <w:r w:rsidRPr="00152B8E">
        <w:rPr>
          <w:highlight w:val="white"/>
        </w:rPr>
        <w:t xml:space="preserve">            </w:t>
      </w:r>
    </w:p>
    <w:p w14:paraId="0F7049E2" w14:textId="77777777" w:rsidR="00152B8E" w:rsidRPr="00152B8E" w:rsidRDefault="00152B8E" w:rsidP="00152B8E">
      <w:pPr>
        <w:pStyle w:val="Code"/>
        <w:rPr>
          <w:highlight w:val="white"/>
        </w:rPr>
      </w:pPr>
      <w:r w:rsidRPr="00152B8E">
        <w:rPr>
          <w:highlight w:val="white"/>
        </w:rPr>
        <w:t xml:space="preserve">            AddAssemblyCode(AssemblyOperator.label, label,</w:t>
      </w:r>
    </w:p>
    <w:p w14:paraId="61CF2EA1" w14:textId="77777777" w:rsidR="00152B8E" w:rsidRPr="00152B8E" w:rsidRDefault="00152B8E" w:rsidP="00152B8E">
      <w:pPr>
        <w:pStyle w:val="Code"/>
        <w:rPr>
          <w:highlight w:val="white"/>
        </w:rPr>
      </w:pPr>
      <w:r w:rsidRPr="00152B8E">
        <w:rPr>
          <w:highlight w:val="white"/>
        </w:rPr>
        <w:t xml:space="preserve">                            middleCode.ToString());</w:t>
      </w:r>
    </w:p>
    <w:p w14:paraId="643CCAED" w14:textId="77777777" w:rsidR="00152B8E" w:rsidRPr="00152B8E" w:rsidRDefault="00152B8E" w:rsidP="00152B8E">
      <w:pPr>
        <w:pStyle w:val="Code"/>
        <w:rPr>
          <w:highlight w:val="white"/>
        </w:rPr>
      </w:pPr>
      <w:r w:rsidRPr="00152B8E">
        <w:rPr>
          <w:highlight w:val="white"/>
        </w:rPr>
        <w:t xml:space="preserve">          }</w:t>
      </w:r>
    </w:p>
    <w:p w14:paraId="0B41CA48" w14:textId="77777777" w:rsidR="00152B8E" w:rsidRPr="00152B8E" w:rsidRDefault="00152B8E" w:rsidP="00152B8E">
      <w:pPr>
        <w:pStyle w:val="Code"/>
        <w:rPr>
          <w:highlight w:val="white"/>
        </w:rPr>
      </w:pPr>
      <w:r w:rsidRPr="00152B8E">
        <w:rPr>
          <w:highlight w:val="white"/>
        </w:rPr>
        <w:t xml:space="preserve">        }</w:t>
      </w:r>
    </w:p>
    <w:p w14:paraId="2AEE4CCA" w14:textId="15D23C41" w:rsidR="00D935A0" w:rsidRPr="002135A0" w:rsidRDefault="00B36515" w:rsidP="00B36515">
      <w:pPr>
        <w:rPr>
          <w:highlight w:val="white"/>
        </w:rPr>
      </w:pPr>
      <w:r>
        <w:rPr>
          <w:highlight w:val="white"/>
        </w:rPr>
        <w:t xml:space="preserve">Now follows </w:t>
      </w:r>
      <w:r w:rsidR="00596410">
        <w:rPr>
          <w:highlight w:val="white"/>
        </w:rPr>
        <w:t>the</w:t>
      </w:r>
      <w:r>
        <w:rPr>
          <w:highlight w:val="white"/>
        </w:rPr>
        <w:t xml:space="preserve"> long switch statement, where each middle code instruction is matched to a function call</w:t>
      </w:r>
      <w:r w:rsidR="00032DEE">
        <w:rPr>
          <w:highlight w:val="white"/>
        </w:rPr>
        <w:t xml:space="preserve"> that generates the </w:t>
      </w:r>
      <w:r w:rsidR="002F6544">
        <w:rPr>
          <w:highlight w:val="white"/>
        </w:rPr>
        <w:t xml:space="preserve">corresponding </w:t>
      </w:r>
      <w:r w:rsidR="00032DEE">
        <w:rPr>
          <w:highlight w:val="white"/>
        </w:rPr>
        <w:t>assembly code.</w:t>
      </w:r>
    </w:p>
    <w:p w14:paraId="2DD791BC" w14:textId="77777777" w:rsidR="00152B8E" w:rsidRPr="00D851A7" w:rsidRDefault="00152B8E" w:rsidP="00D851A7">
      <w:pPr>
        <w:pStyle w:val="Code"/>
        <w:rPr>
          <w:highlight w:val="white"/>
        </w:rPr>
      </w:pPr>
      <w:r w:rsidRPr="00D851A7">
        <w:rPr>
          <w:highlight w:val="white"/>
        </w:rPr>
        <w:t xml:space="preserve">        switch (middleCode.Operator) {</w:t>
      </w:r>
    </w:p>
    <w:p w14:paraId="41FEB60F" w14:textId="77777777" w:rsidR="00152B8E" w:rsidRPr="00D851A7" w:rsidRDefault="00152B8E" w:rsidP="00D851A7">
      <w:pPr>
        <w:pStyle w:val="Code"/>
        <w:rPr>
          <w:highlight w:val="white"/>
        </w:rPr>
      </w:pPr>
      <w:r w:rsidRPr="00D851A7">
        <w:rPr>
          <w:highlight w:val="white"/>
        </w:rPr>
        <w:t xml:space="preserve">          case MiddleOperator.CallHeader:</w:t>
      </w:r>
    </w:p>
    <w:p w14:paraId="639B3257" w14:textId="645661DB" w:rsidR="00152B8E" w:rsidRPr="00D851A7" w:rsidRDefault="00152B8E" w:rsidP="00D851A7">
      <w:pPr>
        <w:pStyle w:val="Code"/>
        <w:rPr>
          <w:highlight w:val="white"/>
        </w:rPr>
      </w:pPr>
      <w:r w:rsidRPr="00D851A7">
        <w:rPr>
          <w:highlight w:val="white"/>
        </w:rPr>
        <w:t xml:space="preserve">            </w:t>
      </w:r>
      <w:r w:rsidR="00976B44">
        <w:rPr>
          <w:highlight w:val="white"/>
        </w:rPr>
        <w:t>FunctionPreCall</w:t>
      </w:r>
      <w:r w:rsidRPr="00D851A7">
        <w:rPr>
          <w:highlight w:val="white"/>
        </w:rPr>
        <w:t>(middleCode);</w:t>
      </w:r>
    </w:p>
    <w:p w14:paraId="53E72C17" w14:textId="77777777" w:rsidR="00152B8E" w:rsidRPr="00D851A7" w:rsidRDefault="00152B8E" w:rsidP="00D851A7">
      <w:pPr>
        <w:pStyle w:val="Code"/>
        <w:rPr>
          <w:highlight w:val="white"/>
        </w:rPr>
      </w:pPr>
      <w:r w:rsidRPr="00D851A7">
        <w:rPr>
          <w:highlight w:val="white"/>
        </w:rPr>
        <w:t xml:space="preserve">            break;</w:t>
      </w:r>
    </w:p>
    <w:p w14:paraId="66934B31" w14:textId="77777777" w:rsidR="00152B8E" w:rsidRPr="00D851A7" w:rsidRDefault="00152B8E" w:rsidP="00D851A7">
      <w:pPr>
        <w:pStyle w:val="Code"/>
        <w:rPr>
          <w:highlight w:val="white"/>
        </w:rPr>
      </w:pPr>
    </w:p>
    <w:p w14:paraId="3BB872AA" w14:textId="77777777" w:rsidR="00152B8E" w:rsidRPr="00D851A7" w:rsidRDefault="00152B8E" w:rsidP="00D851A7">
      <w:pPr>
        <w:pStyle w:val="Code"/>
        <w:rPr>
          <w:highlight w:val="white"/>
        </w:rPr>
      </w:pPr>
      <w:r w:rsidRPr="00D851A7">
        <w:rPr>
          <w:highlight w:val="white"/>
        </w:rPr>
        <w:t xml:space="preserve">          case MiddleOperator.Call:</w:t>
      </w:r>
    </w:p>
    <w:p w14:paraId="2E13B1C2" w14:textId="77777777" w:rsidR="00152B8E" w:rsidRPr="00D851A7" w:rsidRDefault="00152B8E" w:rsidP="00D851A7">
      <w:pPr>
        <w:pStyle w:val="Code"/>
        <w:rPr>
          <w:highlight w:val="white"/>
        </w:rPr>
      </w:pPr>
      <w:r w:rsidRPr="00D851A7">
        <w:rPr>
          <w:highlight w:val="white"/>
        </w:rPr>
        <w:t xml:space="preserve">            FunctionCall(middleCode, middleIndex);</w:t>
      </w:r>
    </w:p>
    <w:p w14:paraId="44973CB0" w14:textId="77777777" w:rsidR="00152B8E" w:rsidRPr="00D851A7" w:rsidRDefault="00152B8E" w:rsidP="00D851A7">
      <w:pPr>
        <w:pStyle w:val="Code"/>
        <w:rPr>
          <w:highlight w:val="white"/>
        </w:rPr>
      </w:pPr>
      <w:r w:rsidRPr="00D851A7">
        <w:rPr>
          <w:highlight w:val="white"/>
        </w:rPr>
        <w:t xml:space="preserve">            break;</w:t>
      </w:r>
    </w:p>
    <w:p w14:paraId="79000446" w14:textId="77777777" w:rsidR="00152B8E" w:rsidRPr="00D851A7" w:rsidRDefault="00152B8E" w:rsidP="00D851A7">
      <w:pPr>
        <w:pStyle w:val="Code"/>
        <w:rPr>
          <w:highlight w:val="white"/>
        </w:rPr>
      </w:pPr>
    </w:p>
    <w:p w14:paraId="10B0F78E" w14:textId="77777777" w:rsidR="00152B8E" w:rsidRPr="00D851A7" w:rsidRDefault="00152B8E" w:rsidP="00D851A7">
      <w:pPr>
        <w:pStyle w:val="Code"/>
        <w:rPr>
          <w:highlight w:val="white"/>
        </w:rPr>
      </w:pPr>
      <w:r w:rsidRPr="00D851A7">
        <w:rPr>
          <w:highlight w:val="white"/>
        </w:rPr>
        <w:t xml:space="preserve">          case MiddleOperator.PostCall:</w:t>
      </w:r>
    </w:p>
    <w:p w14:paraId="7015BB74" w14:textId="77777777" w:rsidR="00152B8E" w:rsidRPr="00D851A7" w:rsidRDefault="00152B8E" w:rsidP="00D851A7">
      <w:pPr>
        <w:pStyle w:val="Code"/>
        <w:rPr>
          <w:highlight w:val="white"/>
        </w:rPr>
      </w:pPr>
      <w:r w:rsidRPr="00D851A7">
        <w:rPr>
          <w:highlight w:val="white"/>
        </w:rPr>
        <w:t xml:space="preserve">            FunctionPostCall(middleCode);</w:t>
      </w:r>
    </w:p>
    <w:p w14:paraId="0CC54C2D" w14:textId="77777777" w:rsidR="00152B8E" w:rsidRPr="00D851A7" w:rsidRDefault="00152B8E" w:rsidP="00D851A7">
      <w:pPr>
        <w:pStyle w:val="Code"/>
        <w:rPr>
          <w:highlight w:val="white"/>
        </w:rPr>
      </w:pPr>
      <w:r w:rsidRPr="00D851A7">
        <w:rPr>
          <w:highlight w:val="white"/>
        </w:rPr>
        <w:t xml:space="preserve">            break;</w:t>
      </w:r>
    </w:p>
    <w:p w14:paraId="080817B8" w14:textId="77777777" w:rsidR="00152B8E" w:rsidRPr="00D851A7" w:rsidRDefault="00152B8E" w:rsidP="00D851A7">
      <w:pPr>
        <w:pStyle w:val="Code"/>
        <w:rPr>
          <w:highlight w:val="white"/>
        </w:rPr>
      </w:pPr>
    </w:p>
    <w:p w14:paraId="39829841" w14:textId="77777777" w:rsidR="00152B8E" w:rsidRPr="00D851A7" w:rsidRDefault="00152B8E" w:rsidP="00D851A7">
      <w:pPr>
        <w:pStyle w:val="Code"/>
        <w:rPr>
          <w:highlight w:val="white"/>
        </w:rPr>
      </w:pPr>
      <w:r w:rsidRPr="00D851A7">
        <w:rPr>
          <w:highlight w:val="white"/>
        </w:rPr>
        <w:t xml:space="preserve">          case MiddleOperator.Return:</w:t>
      </w:r>
    </w:p>
    <w:p w14:paraId="6217C81C" w14:textId="77777777" w:rsidR="00152B8E" w:rsidRPr="00D851A7" w:rsidRDefault="00152B8E" w:rsidP="00D851A7">
      <w:pPr>
        <w:pStyle w:val="Code"/>
        <w:rPr>
          <w:highlight w:val="white"/>
        </w:rPr>
      </w:pPr>
      <w:r w:rsidRPr="00D851A7">
        <w:rPr>
          <w:highlight w:val="white"/>
        </w:rPr>
        <w:t xml:space="preserve">            Return(middleCode);</w:t>
      </w:r>
    </w:p>
    <w:p w14:paraId="4564B37D" w14:textId="77777777" w:rsidR="00152B8E" w:rsidRPr="00D851A7" w:rsidRDefault="00152B8E" w:rsidP="00D851A7">
      <w:pPr>
        <w:pStyle w:val="Code"/>
        <w:rPr>
          <w:highlight w:val="white"/>
        </w:rPr>
      </w:pPr>
      <w:r w:rsidRPr="00D851A7">
        <w:rPr>
          <w:highlight w:val="white"/>
        </w:rPr>
        <w:t xml:space="preserve">            break;</w:t>
      </w:r>
    </w:p>
    <w:p w14:paraId="434689AB" w14:textId="77777777" w:rsidR="00152B8E" w:rsidRPr="00D851A7" w:rsidRDefault="00152B8E" w:rsidP="00D851A7">
      <w:pPr>
        <w:pStyle w:val="Code"/>
        <w:rPr>
          <w:highlight w:val="white"/>
        </w:rPr>
      </w:pPr>
    </w:p>
    <w:p w14:paraId="50E8CB75" w14:textId="77777777" w:rsidR="00152B8E" w:rsidRPr="00D851A7" w:rsidRDefault="00152B8E" w:rsidP="00D851A7">
      <w:pPr>
        <w:pStyle w:val="Code"/>
        <w:rPr>
          <w:highlight w:val="white"/>
        </w:rPr>
      </w:pPr>
      <w:r w:rsidRPr="00D851A7">
        <w:rPr>
          <w:highlight w:val="white"/>
        </w:rPr>
        <w:t xml:space="preserve">          case MiddleOperator.Goto:</w:t>
      </w:r>
    </w:p>
    <w:p w14:paraId="0DD22432" w14:textId="77777777" w:rsidR="00152B8E" w:rsidRPr="00D851A7" w:rsidRDefault="00152B8E" w:rsidP="00D851A7">
      <w:pPr>
        <w:pStyle w:val="Code"/>
        <w:rPr>
          <w:highlight w:val="white"/>
        </w:rPr>
      </w:pPr>
      <w:r w:rsidRPr="00D851A7">
        <w:rPr>
          <w:highlight w:val="white"/>
        </w:rPr>
        <w:t xml:space="preserve">            Goto(middleCode);</w:t>
      </w:r>
    </w:p>
    <w:p w14:paraId="51C339BA" w14:textId="77777777" w:rsidR="00152B8E" w:rsidRPr="00D851A7" w:rsidRDefault="00152B8E" w:rsidP="00D851A7">
      <w:pPr>
        <w:pStyle w:val="Code"/>
        <w:rPr>
          <w:highlight w:val="white"/>
        </w:rPr>
      </w:pPr>
      <w:r w:rsidRPr="00D851A7">
        <w:rPr>
          <w:highlight w:val="white"/>
        </w:rPr>
        <w:t xml:space="preserve">            break;</w:t>
      </w:r>
    </w:p>
    <w:p w14:paraId="498A6AD0" w14:textId="77777777" w:rsidR="00152B8E" w:rsidRPr="00D851A7" w:rsidRDefault="00152B8E" w:rsidP="00D851A7">
      <w:pPr>
        <w:pStyle w:val="Code"/>
        <w:rPr>
          <w:highlight w:val="white"/>
        </w:rPr>
      </w:pPr>
    </w:p>
    <w:p w14:paraId="5E308A06" w14:textId="77777777" w:rsidR="00152B8E" w:rsidRPr="00D851A7" w:rsidRDefault="00152B8E" w:rsidP="00D851A7">
      <w:pPr>
        <w:pStyle w:val="Code"/>
        <w:rPr>
          <w:highlight w:val="white"/>
        </w:rPr>
      </w:pPr>
      <w:r w:rsidRPr="00D851A7">
        <w:rPr>
          <w:highlight w:val="white"/>
        </w:rPr>
        <w:t xml:space="preserve">          case MiddleOperator.AssignRegister:</w:t>
      </w:r>
    </w:p>
    <w:p w14:paraId="072BE791" w14:textId="77777777" w:rsidR="00152B8E" w:rsidRPr="00D851A7" w:rsidRDefault="00152B8E" w:rsidP="00D851A7">
      <w:pPr>
        <w:pStyle w:val="Code"/>
        <w:rPr>
          <w:highlight w:val="white"/>
        </w:rPr>
      </w:pPr>
      <w:r w:rsidRPr="00D851A7">
        <w:rPr>
          <w:highlight w:val="white"/>
        </w:rPr>
        <w:t xml:space="preserve">            LoadToRegister(middleCode);</w:t>
      </w:r>
    </w:p>
    <w:p w14:paraId="3A5F61EB" w14:textId="77777777" w:rsidR="00152B8E" w:rsidRPr="00D851A7" w:rsidRDefault="00152B8E" w:rsidP="00D851A7">
      <w:pPr>
        <w:pStyle w:val="Code"/>
        <w:rPr>
          <w:highlight w:val="white"/>
        </w:rPr>
      </w:pPr>
      <w:r w:rsidRPr="00D851A7">
        <w:rPr>
          <w:highlight w:val="white"/>
        </w:rPr>
        <w:t xml:space="preserve">            break;</w:t>
      </w:r>
    </w:p>
    <w:p w14:paraId="783C4FB5" w14:textId="77777777" w:rsidR="00152B8E" w:rsidRPr="00D851A7" w:rsidRDefault="00152B8E" w:rsidP="00D851A7">
      <w:pPr>
        <w:pStyle w:val="Code"/>
        <w:rPr>
          <w:highlight w:val="white"/>
        </w:rPr>
      </w:pPr>
    </w:p>
    <w:p w14:paraId="3CCABCB4" w14:textId="77777777" w:rsidR="00152B8E" w:rsidRPr="00D851A7" w:rsidRDefault="00152B8E" w:rsidP="00D851A7">
      <w:pPr>
        <w:pStyle w:val="Code"/>
        <w:rPr>
          <w:highlight w:val="white"/>
        </w:rPr>
      </w:pPr>
      <w:r w:rsidRPr="00D851A7">
        <w:rPr>
          <w:highlight w:val="white"/>
        </w:rPr>
        <w:t xml:space="preserve">          case MiddleOperator.InspectRegister:</w:t>
      </w:r>
    </w:p>
    <w:p w14:paraId="48B6193C" w14:textId="77777777" w:rsidR="00152B8E" w:rsidRPr="00D851A7" w:rsidRDefault="00152B8E" w:rsidP="00D851A7">
      <w:pPr>
        <w:pStyle w:val="Code"/>
        <w:rPr>
          <w:highlight w:val="white"/>
        </w:rPr>
      </w:pPr>
      <w:r w:rsidRPr="00D851A7">
        <w:rPr>
          <w:highlight w:val="white"/>
        </w:rPr>
        <w:t xml:space="preserve">            InspectRegister(middleCode);</w:t>
      </w:r>
    </w:p>
    <w:p w14:paraId="0CF2F674" w14:textId="77777777" w:rsidR="00152B8E" w:rsidRPr="00D851A7" w:rsidRDefault="00152B8E" w:rsidP="00D851A7">
      <w:pPr>
        <w:pStyle w:val="Code"/>
        <w:rPr>
          <w:highlight w:val="white"/>
        </w:rPr>
      </w:pPr>
      <w:r w:rsidRPr="00D851A7">
        <w:rPr>
          <w:highlight w:val="white"/>
        </w:rPr>
        <w:t xml:space="preserve">            break;</w:t>
      </w:r>
    </w:p>
    <w:p w14:paraId="5FE589F2" w14:textId="77777777" w:rsidR="00152B8E" w:rsidRPr="00D851A7" w:rsidRDefault="00152B8E" w:rsidP="00D851A7">
      <w:pPr>
        <w:pStyle w:val="Code"/>
        <w:rPr>
          <w:highlight w:val="white"/>
        </w:rPr>
      </w:pPr>
    </w:p>
    <w:p w14:paraId="03E9DF89" w14:textId="77777777" w:rsidR="00152B8E" w:rsidRPr="00D851A7" w:rsidRDefault="00152B8E" w:rsidP="00D851A7">
      <w:pPr>
        <w:pStyle w:val="Code"/>
        <w:rPr>
          <w:highlight w:val="white"/>
        </w:rPr>
      </w:pPr>
      <w:r w:rsidRPr="00D851A7">
        <w:rPr>
          <w:highlight w:val="white"/>
        </w:rPr>
        <w:t xml:space="preserve">          case MiddleOperator.JumpRegister:</w:t>
      </w:r>
    </w:p>
    <w:p w14:paraId="3E313D59" w14:textId="77777777" w:rsidR="00152B8E" w:rsidRPr="00D851A7" w:rsidRDefault="00152B8E" w:rsidP="00D851A7">
      <w:pPr>
        <w:pStyle w:val="Code"/>
        <w:rPr>
          <w:highlight w:val="white"/>
        </w:rPr>
      </w:pPr>
      <w:r w:rsidRPr="00D851A7">
        <w:rPr>
          <w:highlight w:val="white"/>
        </w:rPr>
        <w:t xml:space="preserve">            JumpToRegister(middleCode);</w:t>
      </w:r>
    </w:p>
    <w:p w14:paraId="020B4A1D" w14:textId="77777777" w:rsidR="00152B8E" w:rsidRPr="00D851A7" w:rsidRDefault="00152B8E" w:rsidP="00D851A7">
      <w:pPr>
        <w:pStyle w:val="Code"/>
        <w:rPr>
          <w:highlight w:val="white"/>
        </w:rPr>
      </w:pPr>
      <w:r w:rsidRPr="00D851A7">
        <w:rPr>
          <w:highlight w:val="white"/>
        </w:rPr>
        <w:t xml:space="preserve">            break;</w:t>
      </w:r>
    </w:p>
    <w:p w14:paraId="0626F8A8" w14:textId="77777777" w:rsidR="00152B8E" w:rsidRPr="00D851A7" w:rsidRDefault="00152B8E" w:rsidP="00D851A7">
      <w:pPr>
        <w:pStyle w:val="Code"/>
        <w:rPr>
          <w:highlight w:val="white"/>
        </w:rPr>
      </w:pPr>
    </w:p>
    <w:p w14:paraId="201DE867" w14:textId="77777777" w:rsidR="00152B8E" w:rsidRPr="00D851A7" w:rsidRDefault="00152B8E" w:rsidP="00D851A7">
      <w:pPr>
        <w:pStyle w:val="Code"/>
        <w:rPr>
          <w:highlight w:val="white"/>
        </w:rPr>
      </w:pPr>
      <w:r w:rsidRPr="00D851A7">
        <w:rPr>
          <w:highlight w:val="white"/>
        </w:rPr>
        <w:t xml:space="preserve">          case MiddleOperator.Interrupt:</w:t>
      </w:r>
    </w:p>
    <w:p w14:paraId="366977B3" w14:textId="77777777" w:rsidR="00152B8E" w:rsidRPr="00D851A7" w:rsidRDefault="00152B8E" w:rsidP="00D851A7">
      <w:pPr>
        <w:pStyle w:val="Code"/>
        <w:rPr>
          <w:highlight w:val="white"/>
        </w:rPr>
      </w:pPr>
      <w:r w:rsidRPr="00D851A7">
        <w:rPr>
          <w:highlight w:val="white"/>
        </w:rPr>
        <w:t xml:space="preserve">            Interrupt(middleCode);</w:t>
      </w:r>
    </w:p>
    <w:p w14:paraId="0721D2C7" w14:textId="77777777" w:rsidR="00152B8E" w:rsidRPr="00D851A7" w:rsidRDefault="00152B8E" w:rsidP="00D851A7">
      <w:pPr>
        <w:pStyle w:val="Code"/>
        <w:rPr>
          <w:highlight w:val="white"/>
        </w:rPr>
      </w:pPr>
      <w:r w:rsidRPr="00D851A7">
        <w:rPr>
          <w:highlight w:val="white"/>
        </w:rPr>
        <w:t xml:space="preserve">            break;</w:t>
      </w:r>
    </w:p>
    <w:p w14:paraId="379FD5B0" w14:textId="77777777" w:rsidR="00152B8E" w:rsidRPr="00D851A7" w:rsidRDefault="00152B8E" w:rsidP="00D851A7">
      <w:pPr>
        <w:pStyle w:val="Code"/>
        <w:rPr>
          <w:highlight w:val="white"/>
        </w:rPr>
      </w:pPr>
    </w:p>
    <w:p w14:paraId="09D5A006" w14:textId="77777777" w:rsidR="00152B8E" w:rsidRPr="00D851A7" w:rsidRDefault="00152B8E" w:rsidP="00D851A7">
      <w:pPr>
        <w:pStyle w:val="Code"/>
        <w:rPr>
          <w:highlight w:val="white"/>
        </w:rPr>
      </w:pPr>
      <w:r w:rsidRPr="00D851A7">
        <w:rPr>
          <w:highlight w:val="white"/>
        </w:rPr>
        <w:t xml:space="preserve">          case MiddleOperator.SysCall:</w:t>
      </w:r>
    </w:p>
    <w:p w14:paraId="6368CCE9" w14:textId="77777777" w:rsidR="00152B8E" w:rsidRPr="00D851A7" w:rsidRDefault="00152B8E" w:rsidP="00D851A7">
      <w:pPr>
        <w:pStyle w:val="Code"/>
        <w:rPr>
          <w:highlight w:val="white"/>
        </w:rPr>
      </w:pPr>
      <w:r w:rsidRPr="00D851A7">
        <w:rPr>
          <w:highlight w:val="white"/>
        </w:rPr>
        <w:t xml:space="preserve">            SystemCall(middleCode);</w:t>
      </w:r>
    </w:p>
    <w:p w14:paraId="4689F277" w14:textId="77777777" w:rsidR="00152B8E" w:rsidRPr="00D851A7" w:rsidRDefault="00152B8E" w:rsidP="00D851A7">
      <w:pPr>
        <w:pStyle w:val="Code"/>
        <w:rPr>
          <w:highlight w:val="white"/>
        </w:rPr>
      </w:pPr>
      <w:r w:rsidRPr="00D851A7">
        <w:rPr>
          <w:highlight w:val="white"/>
        </w:rPr>
        <w:t xml:space="preserve">            break;</w:t>
      </w:r>
    </w:p>
    <w:p w14:paraId="3527A7AE" w14:textId="77777777" w:rsidR="00152B8E" w:rsidRPr="00D851A7" w:rsidRDefault="00152B8E" w:rsidP="00D851A7">
      <w:pPr>
        <w:pStyle w:val="Code"/>
        <w:rPr>
          <w:highlight w:val="white"/>
        </w:rPr>
      </w:pPr>
    </w:p>
    <w:p w14:paraId="4D589FFE" w14:textId="77777777" w:rsidR="00152B8E" w:rsidRPr="00D851A7" w:rsidRDefault="00152B8E" w:rsidP="00D851A7">
      <w:pPr>
        <w:pStyle w:val="Code"/>
        <w:rPr>
          <w:highlight w:val="white"/>
        </w:rPr>
      </w:pPr>
      <w:r w:rsidRPr="00D851A7">
        <w:rPr>
          <w:highlight w:val="white"/>
        </w:rPr>
        <w:t xml:space="preserve">          case MiddleOperator.Initializer:</w:t>
      </w:r>
    </w:p>
    <w:p w14:paraId="5BFEAEAF" w14:textId="77777777" w:rsidR="00152B8E" w:rsidRPr="00D851A7" w:rsidRDefault="00152B8E" w:rsidP="00D851A7">
      <w:pPr>
        <w:pStyle w:val="Code"/>
        <w:rPr>
          <w:highlight w:val="white"/>
        </w:rPr>
      </w:pPr>
      <w:r w:rsidRPr="00D851A7">
        <w:rPr>
          <w:highlight w:val="white"/>
        </w:rPr>
        <w:t xml:space="preserve">            Initializer(middleCode);</w:t>
      </w:r>
    </w:p>
    <w:p w14:paraId="5480607D" w14:textId="77777777" w:rsidR="00152B8E" w:rsidRPr="00D851A7" w:rsidRDefault="00152B8E" w:rsidP="00D851A7">
      <w:pPr>
        <w:pStyle w:val="Code"/>
        <w:rPr>
          <w:highlight w:val="white"/>
        </w:rPr>
      </w:pPr>
      <w:r w:rsidRPr="00D851A7">
        <w:rPr>
          <w:highlight w:val="white"/>
        </w:rPr>
        <w:t xml:space="preserve">            break;</w:t>
      </w:r>
    </w:p>
    <w:p w14:paraId="5C029159" w14:textId="77777777" w:rsidR="00152B8E" w:rsidRPr="00D851A7" w:rsidRDefault="00152B8E" w:rsidP="00D851A7">
      <w:pPr>
        <w:pStyle w:val="Code"/>
        <w:rPr>
          <w:highlight w:val="white"/>
        </w:rPr>
      </w:pPr>
    </w:p>
    <w:p w14:paraId="698ED96C" w14:textId="77777777" w:rsidR="00152B8E" w:rsidRPr="00D851A7" w:rsidRDefault="00152B8E" w:rsidP="00D851A7">
      <w:pPr>
        <w:pStyle w:val="Code"/>
        <w:rPr>
          <w:highlight w:val="white"/>
        </w:rPr>
      </w:pPr>
      <w:r w:rsidRPr="00D851A7">
        <w:rPr>
          <w:highlight w:val="white"/>
        </w:rPr>
        <w:t xml:space="preserve">          case MiddleOperator.InitializerZero:</w:t>
      </w:r>
    </w:p>
    <w:p w14:paraId="2837F920" w14:textId="77777777" w:rsidR="00152B8E" w:rsidRPr="00D851A7" w:rsidRDefault="00152B8E" w:rsidP="00D851A7">
      <w:pPr>
        <w:pStyle w:val="Code"/>
        <w:rPr>
          <w:highlight w:val="white"/>
        </w:rPr>
      </w:pPr>
      <w:r w:rsidRPr="00D851A7">
        <w:rPr>
          <w:highlight w:val="white"/>
        </w:rPr>
        <w:t xml:space="preserve">            InitializerZero(middleCode);</w:t>
      </w:r>
    </w:p>
    <w:p w14:paraId="065D01E4" w14:textId="77777777" w:rsidR="00152B8E" w:rsidRPr="00D851A7" w:rsidRDefault="00152B8E" w:rsidP="00D851A7">
      <w:pPr>
        <w:pStyle w:val="Code"/>
        <w:rPr>
          <w:highlight w:val="white"/>
        </w:rPr>
      </w:pPr>
      <w:r w:rsidRPr="00D851A7">
        <w:rPr>
          <w:highlight w:val="white"/>
        </w:rPr>
        <w:t xml:space="preserve">            break;</w:t>
      </w:r>
    </w:p>
    <w:p w14:paraId="7DBCB1E6" w14:textId="06AD3300" w:rsidR="00D935A0" w:rsidRPr="00D16742" w:rsidRDefault="00C90D35" w:rsidP="00C90D35">
      <w:pPr>
        <w:rPr>
          <w:highlight w:val="white"/>
        </w:rPr>
      </w:pPr>
      <w:r>
        <w:rPr>
          <w:highlight w:val="white"/>
        </w:rPr>
        <w:t xml:space="preserve">In case of assignment, </w:t>
      </w:r>
      <w:r w:rsidR="00CA78AD">
        <w:rPr>
          <w:highlight w:val="white"/>
        </w:rPr>
        <w:t xml:space="preserve">we </w:t>
      </w:r>
      <w:r w:rsidR="00B615E5">
        <w:rPr>
          <w:highlight w:val="white"/>
        </w:rPr>
        <w:t xml:space="preserve">inspect </w:t>
      </w:r>
      <w:r w:rsidR="00CA78AD">
        <w:rPr>
          <w:highlight w:val="white"/>
        </w:rPr>
        <w:t xml:space="preserve">the type </w:t>
      </w:r>
      <w:r w:rsidR="00C70C53">
        <w:rPr>
          <w:highlight w:val="white"/>
        </w:rPr>
        <w:t xml:space="preserve">of the symbol </w:t>
      </w:r>
      <w:r w:rsidR="00CA78AD">
        <w:rPr>
          <w:highlight w:val="white"/>
        </w:rPr>
        <w:t>to be assigned</w:t>
      </w:r>
      <w:r w:rsidR="00C70C53">
        <w:rPr>
          <w:highlight w:val="white"/>
        </w:rPr>
        <w:t>. If it is</w:t>
      </w:r>
      <w:r w:rsidR="00B615E5">
        <w:rPr>
          <w:highlight w:val="white"/>
        </w:rPr>
        <w:t xml:space="preserve"> a struct or union, we call</w:t>
      </w:r>
      <w:r w:rsidR="00247F6C">
        <w:rPr>
          <w:highlight w:val="white"/>
        </w:rPr>
        <w:t xml:space="preserve"> </w:t>
      </w:r>
      <w:r w:rsidR="00247F6C" w:rsidRPr="00247F6C">
        <w:rPr>
          <w:rStyle w:val="KeyWord0"/>
          <w:highlight w:val="white"/>
        </w:rPr>
        <w:t>StructUnionAssign</w:t>
      </w:r>
      <w:r w:rsidR="00247F6C">
        <w:rPr>
          <w:highlight w:val="white"/>
        </w:rPr>
        <w:t xml:space="preserve">. Otherwise, the type must be integral, and we call </w:t>
      </w:r>
      <w:r w:rsidR="00247F6C" w:rsidRPr="00247F6C">
        <w:rPr>
          <w:rStyle w:val="KeyWord0"/>
          <w:highlight w:val="white"/>
        </w:rPr>
        <w:t>IntegralAssign</w:t>
      </w:r>
      <w:r w:rsidR="00247F6C">
        <w:rPr>
          <w:highlight w:val="white"/>
        </w:rPr>
        <w:t xml:space="preserve">. Note that the assignment middle code instruction is not used for assignment of floating values. In those case, we </w:t>
      </w:r>
      <w:r w:rsidR="006F41FF">
        <w:rPr>
          <w:highlight w:val="white"/>
        </w:rPr>
        <w:t>instead top or pop the floating value stack.</w:t>
      </w:r>
    </w:p>
    <w:p w14:paraId="16D89185" w14:textId="77777777" w:rsidR="00D851A7" w:rsidRPr="00D851A7" w:rsidRDefault="00D851A7" w:rsidP="00D851A7">
      <w:pPr>
        <w:pStyle w:val="Code"/>
        <w:rPr>
          <w:highlight w:val="white"/>
        </w:rPr>
      </w:pPr>
      <w:r w:rsidRPr="00D851A7">
        <w:rPr>
          <w:highlight w:val="white"/>
        </w:rPr>
        <w:t xml:space="preserve">          case MiddleOperator.Assign: {</w:t>
      </w:r>
    </w:p>
    <w:p w14:paraId="0D5357F0" w14:textId="77777777" w:rsidR="00D851A7" w:rsidRPr="00D851A7" w:rsidRDefault="00D851A7" w:rsidP="00D851A7">
      <w:pPr>
        <w:pStyle w:val="Code"/>
        <w:rPr>
          <w:highlight w:val="white"/>
        </w:rPr>
      </w:pPr>
      <w:r w:rsidRPr="00D851A7">
        <w:rPr>
          <w:highlight w:val="white"/>
        </w:rPr>
        <w:t xml:space="preserve">              Symbol symbol = (Symbol)middleCode[0];</w:t>
      </w:r>
    </w:p>
    <w:p w14:paraId="516143A4" w14:textId="77777777" w:rsidR="00D851A7" w:rsidRPr="00D851A7" w:rsidRDefault="00D851A7" w:rsidP="00D851A7">
      <w:pPr>
        <w:pStyle w:val="Code"/>
        <w:rPr>
          <w:highlight w:val="white"/>
        </w:rPr>
      </w:pPr>
    </w:p>
    <w:p w14:paraId="1B6CBFED" w14:textId="77777777" w:rsidR="00D851A7" w:rsidRPr="00D851A7" w:rsidRDefault="00D851A7" w:rsidP="00D851A7">
      <w:pPr>
        <w:pStyle w:val="Code"/>
        <w:rPr>
          <w:highlight w:val="white"/>
        </w:rPr>
      </w:pPr>
      <w:r w:rsidRPr="00D851A7">
        <w:rPr>
          <w:highlight w:val="white"/>
        </w:rPr>
        <w:t xml:space="preserve">              if (symbol.Type.IsStructOrUnion()) {</w:t>
      </w:r>
    </w:p>
    <w:p w14:paraId="360B964E" w14:textId="77777777" w:rsidR="00D851A7" w:rsidRPr="00D851A7" w:rsidRDefault="00D851A7" w:rsidP="00D851A7">
      <w:pPr>
        <w:pStyle w:val="Code"/>
        <w:rPr>
          <w:highlight w:val="white"/>
        </w:rPr>
      </w:pPr>
      <w:r w:rsidRPr="00D851A7">
        <w:rPr>
          <w:highlight w:val="white"/>
        </w:rPr>
        <w:t xml:space="preserve">                StructUnionAssign(middleCode, middleIndex);</w:t>
      </w:r>
    </w:p>
    <w:p w14:paraId="7591F271" w14:textId="77777777" w:rsidR="00D851A7" w:rsidRPr="00D851A7" w:rsidRDefault="00D851A7" w:rsidP="00D851A7">
      <w:pPr>
        <w:pStyle w:val="Code"/>
        <w:rPr>
          <w:highlight w:val="white"/>
        </w:rPr>
      </w:pPr>
      <w:r w:rsidRPr="00D851A7">
        <w:rPr>
          <w:highlight w:val="white"/>
        </w:rPr>
        <w:t xml:space="preserve">              }</w:t>
      </w:r>
    </w:p>
    <w:p w14:paraId="7B0EDD85" w14:textId="77777777" w:rsidR="00D851A7" w:rsidRPr="00D851A7" w:rsidRDefault="00D851A7" w:rsidP="00D851A7">
      <w:pPr>
        <w:pStyle w:val="Code"/>
        <w:rPr>
          <w:highlight w:val="white"/>
        </w:rPr>
      </w:pPr>
      <w:r w:rsidRPr="00D851A7">
        <w:rPr>
          <w:highlight w:val="white"/>
        </w:rPr>
        <w:t xml:space="preserve">              else {</w:t>
      </w:r>
    </w:p>
    <w:p w14:paraId="04553CEB" w14:textId="77777777" w:rsidR="00D851A7" w:rsidRPr="00D851A7" w:rsidRDefault="00D851A7" w:rsidP="00D851A7">
      <w:pPr>
        <w:pStyle w:val="Code"/>
        <w:rPr>
          <w:highlight w:val="white"/>
        </w:rPr>
      </w:pPr>
      <w:r w:rsidRPr="00D851A7">
        <w:rPr>
          <w:highlight w:val="white"/>
        </w:rPr>
        <w:t xml:space="preserve">                IntegralAssign(middleCode);</w:t>
      </w:r>
    </w:p>
    <w:p w14:paraId="550EB1C0" w14:textId="77777777" w:rsidR="00D851A7" w:rsidRPr="00D851A7" w:rsidRDefault="00D851A7" w:rsidP="00D851A7">
      <w:pPr>
        <w:pStyle w:val="Code"/>
        <w:rPr>
          <w:highlight w:val="white"/>
        </w:rPr>
      </w:pPr>
      <w:r w:rsidRPr="00D851A7">
        <w:rPr>
          <w:highlight w:val="white"/>
        </w:rPr>
        <w:t xml:space="preserve">              }</w:t>
      </w:r>
    </w:p>
    <w:p w14:paraId="2FC5FD4D" w14:textId="77777777" w:rsidR="00D851A7" w:rsidRPr="00D851A7" w:rsidRDefault="00D851A7" w:rsidP="00D851A7">
      <w:pPr>
        <w:pStyle w:val="Code"/>
        <w:rPr>
          <w:highlight w:val="white"/>
        </w:rPr>
      </w:pPr>
      <w:r w:rsidRPr="00D851A7">
        <w:rPr>
          <w:highlight w:val="white"/>
        </w:rPr>
        <w:t xml:space="preserve">            }</w:t>
      </w:r>
    </w:p>
    <w:p w14:paraId="599331B0" w14:textId="77777777" w:rsidR="00D851A7" w:rsidRPr="00D851A7" w:rsidRDefault="00D851A7" w:rsidP="00D851A7">
      <w:pPr>
        <w:pStyle w:val="Code"/>
        <w:rPr>
          <w:highlight w:val="white"/>
        </w:rPr>
      </w:pPr>
      <w:r w:rsidRPr="00D851A7">
        <w:rPr>
          <w:highlight w:val="white"/>
        </w:rPr>
        <w:t xml:space="preserve">            break;</w:t>
      </w:r>
    </w:p>
    <w:p w14:paraId="7EE6080C" w14:textId="77777777" w:rsidR="00D851A7" w:rsidRPr="00D851A7" w:rsidRDefault="00D851A7" w:rsidP="00D851A7">
      <w:pPr>
        <w:pStyle w:val="Code"/>
        <w:rPr>
          <w:highlight w:val="white"/>
        </w:rPr>
      </w:pPr>
      <w:r w:rsidRPr="00D851A7">
        <w:rPr>
          <w:highlight w:val="white"/>
        </w:rPr>
        <w:t xml:space="preserve">        </w:t>
      </w:r>
    </w:p>
    <w:p w14:paraId="59CFAFC4" w14:textId="77777777" w:rsidR="00D851A7" w:rsidRPr="00D851A7" w:rsidRDefault="00D851A7" w:rsidP="00D851A7">
      <w:pPr>
        <w:pStyle w:val="Code"/>
        <w:rPr>
          <w:highlight w:val="white"/>
        </w:rPr>
      </w:pPr>
      <w:r w:rsidRPr="00D851A7">
        <w:rPr>
          <w:highlight w:val="white"/>
        </w:rPr>
        <w:t xml:space="preserve">          case MiddleOperator.BitwiseAnd:</w:t>
      </w:r>
    </w:p>
    <w:p w14:paraId="0F96D257" w14:textId="77777777" w:rsidR="00D851A7" w:rsidRPr="00D851A7" w:rsidRDefault="00D851A7" w:rsidP="00D851A7">
      <w:pPr>
        <w:pStyle w:val="Code"/>
        <w:rPr>
          <w:highlight w:val="white"/>
        </w:rPr>
      </w:pPr>
      <w:r w:rsidRPr="00D851A7">
        <w:rPr>
          <w:highlight w:val="white"/>
        </w:rPr>
        <w:t xml:space="preserve">          case MiddleOperator.BitwiseOr:</w:t>
      </w:r>
    </w:p>
    <w:p w14:paraId="281008CE" w14:textId="77777777" w:rsidR="00D851A7" w:rsidRPr="00D851A7" w:rsidRDefault="00D851A7" w:rsidP="00D851A7">
      <w:pPr>
        <w:pStyle w:val="Code"/>
        <w:rPr>
          <w:highlight w:val="white"/>
        </w:rPr>
      </w:pPr>
      <w:r w:rsidRPr="00D851A7">
        <w:rPr>
          <w:highlight w:val="white"/>
        </w:rPr>
        <w:t xml:space="preserve">          case MiddleOperator.BitwiseXOr:</w:t>
      </w:r>
    </w:p>
    <w:p w14:paraId="0A2E9F54" w14:textId="77777777" w:rsidR="00D851A7" w:rsidRPr="00D851A7" w:rsidRDefault="00D851A7" w:rsidP="00D851A7">
      <w:pPr>
        <w:pStyle w:val="Code"/>
        <w:rPr>
          <w:highlight w:val="white"/>
        </w:rPr>
      </w:pPr>
      <w:r w:rsidRPr="00D851A7">
        <w:rPr>
          <w:highlight w:val="white"/>
        </w:rPr>
        <w:lastRenderedPageBreak/>
        <w:t xml:space="preserve">          case MiddleOperator.ShiftLeft:</w:t>
      </w:r>
    </w:p>
    <w:p w14:paraId="39A320D9" w14:textId="77777777" w:rsidR="00D851A7" w:rsidRPr="00D851A7" w:rsidRDefault="00D851A7" w:rsidP="00D851A7">
      <w:pPr>
        <w:pStyle w:val="Code"/>
        <w:rPr>
          <w:highlight w:val="white"/>
        </w:rPr>
      </w:pPr>
      <w:r w:rsidRPr="00D851A7">
        <w:rPr>
          <w:highlight w:val="white"/>
        </w:rPr>
        <w:t xml:space="preserve">          case MiddleOperator.ShiftRight:</w:t>
      </w:r>
    </w:p>
    <w:p w14:paraId="422FFBAD" w14:textId="37238660"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45D6E354" w14:textId="77777777" w:rsidR="00D851A7" w:rsidRPr="00D851A7" w:rsidRDefault="00D851A7" w:rsidP="00D851A7">
      <w:pPr>
        <w:pStyle w:val="Code"/>
        <w:rPr>
          <w:highlight w:val="white"/>
        </w:rPr>
      </w:pPr>
      <w:r w:rsidRPr="00D851A7">
        <w:rPr>
          <w:highlight w:val="white"/>
        </w:rPr>
        <w:t xml:space="preserve">            break;</w:t>
      </w:r>
    </w:p>
    <w:p w14:paraId="7E4744D9" w14:textId="7C88C2A3" w:rsidR="00D935A0" w:rsidRPr="007B4210" w:rsidRDefault="00473A8D" w:rsidP="00165FB2">
      <w:pPr>
        <w:rPr>
          <w:highlight w:val="white"/>
        </w:rPr>
      </w:pPr>
      <w:r>
        <w:rPr>
          <w:highlight w:val="white"/>
        </w:rPr>
        <w:t>In case of addition or subtract, we check the type of the</w:t>
      </w:r>
      <w:r w:rsidR="00165FB2">
        <w:rPr>
          <w:highlight w:val="white"/>
        </w:rPr>
        <w:t xml:space="preserve"> left</w:t>
      </w:r>
      <w:r>
        <w:rPr>
          <w:highlight w:val="white"/>
        </w:rPr>
        <w:t xml:space="preserve"> operan</w:t>
      </w:r>
      <w:r w:rsidR="00165FB2">
        <w:rPr>
          <w:highlight w:val="white"/>
        </w:rPr>
        <w:t xml:space="preserve">d. If it is a floating value, we call </w:t>
      </w:r>
      <w:r w:rsidR="00165FB2" w:rsidRPr="00165FB2">
        <w:rPr>
          <w:rStyle w:val="KeyWord0"/>
          <w:highlight w:val="white"/>
        </w:rPr>
        <w:t>FloatingBinary</w:t>
      </w:r>
      <w:r w:rsidR="00165FB2">
        <w:rPr>
          <w:highlight w:val="white"/>
        </w:rPr>
        <w:t xml:space="preserve">. Otherwise, the type </w:t>
      </w:r>
      <w:r w:rsidR="000663AD">
        <w:rPr>
          <w:highlight w:val="white"/>
        </w:rPr>
        <w:t>is</w:t>
      </w:r>
      <w:r w:rsidR="00165FB2">
        <w:rPr>
          <w:highlight w:val="white"/>
        </w:rPr>
        <w:t xml:space="preserve"> integral, and we call </w:t>
      </w:r>
      <w:r w:rsidR="003D500A">
        <w:rPr>
          <w:rStyle w:val="KeyWord0"/>
          <w:highlight w:val="white"/>
        </w:rPr>
        <w:t>IntegralBinary</w:t>
      </w:r>
      <w:r w:rsidR="00165FB2">
        <w:rPr>
          <w:highlight w:val="white"/>
        </w:rPr>
        <w:t>.</w:t>
      </w:r>
    </w:p>
    <w:p w14:paraId="18E1D9A9" w14:textId="77777777" w:rsidR="00D851A7" w:rsidRPr="00D851A7" w:rsidRDefault="00D851A7" w:rsidP="00D851A7">
      <w:pPr>
        <w:pStyle w:val="Code"/>
        <w:rPr>
          <w:highlight w:val="white"/>
        </w:rPr>
      </w:pPr>
      <w:r w:rsidRPr="00D851A7">
        <w:rPr>
          <w:highlight w:val="white"/>
        </w:rPr>
        <w:t xml:space="preserve">          case MiddleOperator.BinaryAdd:</w:t>
      </w:r>
    </w:p>
    <w:p w14:paraId="2B67D4FA" w14:textId="77777777" w:rsidR="00D851A7" w:rsidRPr="00D851A7" w:rsidRDefault="00D851A7" w:rsidP="00D851A7">
      <w:pPr>
        <w:pStyle w:val="Code"/>
        <w:rPr>
          <w:highlight w:val="white"/>
        </w:rPr>
      </w:pPr>
      <w:r w:rsidRPr="00D851A7">
        <w:rPr>
          <w:highlight w:val="white"/>
        </w:rPr>
        <w:t xml:space="preserve">          case MiddleOperator.BinarySubtract: {</w:t>
      </w:r>
    </w:p>
    <w:p w14:paraId="49625795" w14:textId="77777777" w:rsidR="00D851A7" w:rsidRPr="00D851A7" w:rsidRDefault="00D851A7" w:rsidP="00D851A7">
      <w:pPr>
        <w:pStyle w:val="Code"/>
        <w:rPr>
          <w:highlight w:val="white"/>
        </w:rPr>
      </w:pPr>
      <w:r w:rsidRPr="00D851A7">
        <w:rPr>
          <w:highlight w:val="white"/>
        </w:rPr>
        <w:t xml:space="preserve">              Symbol resultSymbol = (Symbol) middleCode[1];</w:t>
      </w:r>
    </w:p>
    <w:p w14:paraId="5CC6C405" w14:textId="77777777" w:rsidR="00D851A7" w:rsidRPr="00D851A7" w:rsidRDefault="00D851A7" w:rsidP="00D851A7">
      <w:pPr>
        <w:pStyle w:val="Code"/>
        <w:rPr>
          <w:highlight w:val="white"/>
        </w:rPr>
      </w:pPr>
    </w:p>
    <w:p w14:paraId="505AEC4D" w14:textId="77777777" w:rsidR="00D851A7" w:rsidRPr="00D851A7" w:rsidRDefault="00D851A7" w:rsidP="00D851A7">
      <w:pPr>
        <w:pStyle w:val="Code"/>
        <w:rPr>
          <w:highlight w:val="white"/>
        </w:rPr>
      </w:pPr>
      <w:r w:rsidRPr="00D851A7">
        <w:rPr>
          <w:highlight w:val="white"/>
        </w:rPr>
        <w:t xml:space="preserve">              if (resultSymbol.Type.IsFloating()) {</w:t>
      </w:r>
    </w:p>
    <w:p w14:paraId="4B2822CF" w14:textId="77777777" w:rsidR="00D851A7" w:rsidRPr="00D851A7" w:rsidRDefault="00D851A7" w:rsidP="00D851A7">
      <w:pPr>
        <w:pStyle w:val="Code"/>
        <w:rPr>
          <w:highlight w:val="white"/>
        </w:rPr>
      </w:pPr>
      <w:r w:rsidRPr="00D851A7">
        <w:rPr>
          <w:highlight w:val="white"/>
        </w:rPr>
        <w:t xml:space="preserve">                FloatingBinary(middleCode);</w:t>
      </w:r>
    </w:p>
    <w:p w14:paraId="5DCC3B0F" w14:textId="77777777" w:rsidR="00D851A7" w:rsidRPr="00D851A7" w:rsidRDefault="00D851A7" w:rsidP="00D851A7">
      <w:pPr>
        <w:pStyle w:val="Code"/>
        <w:rPr>
          <w:highlight w:val="white"/>
        </w:rPr>
      </w:pPr>
      <w:r w:rsidRPr="00D851A7">
        <w:rPr>
          <w:highlight w:val="white"/>
        </w:rPr>
        <w:t xml:space="preserve">              }</w:t>
      </w:r>
    </w:p>
    <w:p w14:paraId="7F02A2CF" w14:textId="77777777" w:rsidR="00D851A7" w:rsidRPr="00D851A7" w:rsidRDefault="00D851A7" w:rsidP="00D851A7">
      <w:pPr>
        <w:pStyle w:val="Code"/>
        <w:rPr>
          <w:highlight w:val="white"/>
        </w:rPr>
      </w:pPr>
      <w:r w:rsidRPr="00D851A7">
        <w:rPr>
          <w:highlight w:val="white"/>
        </w:rPr>
        <w:t xml:space="preserve">              else {</w:t>
      </w:r>
    </w:p>
    <w:p w14:paraId="232CE2C6" w14:textId="40B0C92D" w:rsidR="00D851A7" w:rsidRPr="00D851A7" w:rsidRDefault="00D851A7" w:rsidP="00D851A7">
      <w:pPr>
        <w:pStyle w:val="Code"/>
        <w:rPr>
          <w:highlight w:val="white"/>
        </w:rPr>
      </w:pPr>
      <w:r w:rsidRPr="00D851A7">
        <w:rPr>
          <w:highlight w:val="white"/>
        </w:rPr>
        <w:t xml:space="preserve">                </w:t>
      </w:r>
      <w:r w:rsidR="003D500A">
        <w:rPr>
          <w:highlight w:val="white"/>
        </w:rPr>
        <w:t>IntegralBinary</w:t>
      </w:r>
      <w:r w:rsidRPr="00D851A7">
        <w:rPr>
          <w:highlight w:val="white"/>
        </w:rPr>
        <w:t>(middleCode);</w:t>
      </w:r>
    </w:p>
    <w:p w14:paraId="0C049E46" w14:textId="77777777" w:rsidR="00D851A7" w:rsidRPr="00D851A7" w:rsidRDefault="00D851A7" w:rsidP="00D851A7">
      <w:pPr>
        <w:pStyle w:val="Code"/>
        <w:rPr>
          <w:highlight w:val="white"/>
        </w:rPr>
      </w:pPr>
      <w:r w:rsidRPr="00D851A7">
        <w:rPr>
          <w:highlight w:val="white"/>
        </w:rPr>
        <w:t xml:space="preserve">              }</w:t>
      </w:r>
    </w:p>
    <w:p w14:paraId="28389CD4" w14:textId="77777777" w:rsidR="00D851A7" w:rsidRPr="00D851A7" w:rsidRDefault="00D851A7" w:rsidP="00D851A7">
      <w:pPr>
        <w:pStyle w:val="Code"/>
        <w:rPr>
          <w:highlight w:val="white"/>
        </w:rPr>
      </w:pPr>
      <w:r w:rsidRPr="00D851A7">
        <w:rPr>
          <w:highlight w:val="white"/>
        </w:rPr>
        <w:t xml:space="preserve">            }</w:t>
      </w:r>
    </w:p>
    <w:p w14:paraId="1EE529BD" w14:textId="77777777" w:rsidR="00D851A7" w:rsidRPr="00D851A7" w:rsidRDefault="00D851A7" w:rsidP="00D851A7">
      <w:pPr>
        <w:pStyle w:val="Code"/>
        <w:rPr>
          <w:highlight w:val="white"/>
        </w:rPr>
      </w:pPr>
      <w:r w:rsidRPr="00D851A7">
        <w:rPr>
          <w:highlight w:val="white"/>
        </w:rPr>
        <w:t xml:space="preserve">            break;</w:t>
      </w:r>
    </w:p>
    <w:p w14:paraId="3FA025A3" w14:textId="0238EF29" w:rsidR="00D935A0" w:rsidRPr="007B4210" w:rsidRDefault="00B35460" w:rsidP="00B35460">
      <w:pPr>
        <w:rPr>
          <w:highlight w:val="white"/>
        </w:rPr>
      </w:pPr>
      <w:r>
        <w:rPr>
          <w:highlight w:val="white"/>
        </w:rPr>
        <w:t xml:space="preserve">We have a similar case when performing multiplication or division. If case of floating values, we call </w:t>
      </w:r>
      <w:r w:rsidRPr="00B35460">
        <w:rPr>
          <w:rStyle w:val="KeyWord0"/>
          <w:highlight w:val="white"/>
        </w:rPr>
        <w:t>FloatingBinary</w:t>
      </w:r>
      <w:r w:rsidR="00397FD4">
        <w:rPr>
          <w:highlight w:val="white"/>
        </w:rPr>
        <w:t xml:space="preserve"> (the same method as in the floating addition and subtracting case). </w:t>
      </w:r>
      <w:r>
        <w:rPr>
          <w:highlight w:val="white"/>
        </w:rPr>
        <w:t xml:space="preserve">Otherwise, the type </w:t>
      </w:r>
      <w:r w:rsidR="00DE718A">
        <w:rPr>
          <w:highlight w:val="white"/>
        </w:rPr>
        <w:t>is</w:t>
      </w:r>
      <w:r w:rsidR="005110C0">
        <w:rPr>
          <w:highlight w:val="white"/>
        </w:rPr>
        <w:t xml:space="preserve"> </w:t>
      </w:r>
      <w:r>
        <w:rPr>
          <w:highlight w:val="white"/>
        </w:rPr>
        <w:t xml:space="preserve">integral, and we call </w:t>
      </w:r>
      <w:r w:rsidR="004F22C1" w:rsidRPr="004F22C1">
        <w:rPr>
          <w:rStyle w:val="KeyWord0"/>
          <w:highlight w:val="white"/>
        </w:rPr>
        <w:t>IntegralMultiply</w:t>
      </w:r>
      <w:r>
        <w:rPr>
          <w:highlight w:val="white"/>
        </w:rPr>
        <w:t>.</w:t>
      </w:r>
    </w:p>
    <w:p w14:paraId="3B2B2BBF" w14:textId="77777777" w:rsidR="00D851A7" w:rsidRPr="00D851A7" w:rsidRDefault="00D851A7" w:rsidP="00D851A7">
      <w:pPr>
        <w:pStyle w:val="Code"/>
        <w:rPr>
          <w:highlight w:val="white"/>
        </w:rPr>
      </w:pPr>
      <w:r w:rsidRPr="00D851A7">
        <w:rPr>
          <w:highlight w:val="white"/>
        </w:rPr>
        <w:t xml:space="preserve">          case MiddleOperator.SignedMultiply:</w:t>
      </w:r>
    </w:p>
    <w:p w14:paraId="0239FF21" w14:textId="77777777" w:rsidR="00D851A7" w:rsidRPr="00D851A7" w:rsidRDefault="00D851A7" w:rsidP="00D851A7">
      <w:pPr>
        <w:pStyle w:val="Code"/>
        <w:rPr>
          <w:highlight w:val="white"/>
        </w:rPr>
      </w:pPr>
      <w:r w:rsidRPr="00D851A7">
        <w:rPr>
          <w:highlight w:val="white"/>
        </w:rPr>
        <w:t xml:space="preserve">          case MiddleOperator.SignedDivide:</w:t>
      </w:r>
    </w:p>
    <w:p w14:paraId="05FD4612" w14:textId="77777777" w:rsidR="00D851A7" w:rsidRPr="00D851A7" w:rsidRDefault="00D851A7" w:rsidP="00D851A7">
      <w:pPr>
        <w:pStyle w:val="Code"/>
        <w:rPr>
          <w:highlight w:val="white"/>
        </w:rPr>
      </w:pPr>
      <w:r w:rsidRPr="00D851A7">
        <w:rPr>
          <w:highlight w:val="white"/>
        </w:rPr>
        <w:t xml:space="preserve">          case MiddleOperator.SignedModulo:</w:t>
      </w:r>
    </w:p>
    <w:p w14:paraId="6075D30B" w14:textId="77777777" w:rsidR="00D851A7" w:rsidRPr="00D851A7" w:rsidRDefault="00D851A7" w:rsidP="00D851A7">
      <w:pPr>
        <w:pStyle w:val="Code"/>
        <w:rPr>
          <w:highlight w:val="white"/>
        </w:rPr>
      </w:pPr>
      <w:r w:rsidRPr="00D851A7">
        <w:rPr>
          <w:highlight w:val="white"/>
        </w:rPr>
        <w:t xml:space="preserve">          case MiddleOperator.UnsignedMultiply:</w:t>
      </w:r>
    </w:p>
    <w:p w14:paraId="232E27CD" w14:textId="77777777" w:rsidR="00D851A7" w:rsidRPr="00D851A7" w:rsidRDefault="00D851A7" w:rsidP="00D851A7">
      <w:pPr>
        <w:pStyle w:val="Code"/>
        <w:rPr>
          <w:highlight w:val="white"/>
        </w:rPr>
      </w:pPr>
      <w:r w:rsidRPr="00D851A7">
        <w:rPr>
          <w:highlight w:val="white"/>
        </w:rPr>
        <w:t xml:space="preserve">          case MiddleOperator.UnsignedDivide:</w:t>
      </w:r>
    </w:p>
    <w:p w14:paraId="3CB9B3B9" w14:textId="77777777" w:rsidR="00D851A7" w:rsidRPr="00D851A7" w:rsidRDefault="00D851A7" w:rsidP="00D851A7">
      <w:pPr>
        <w:pStyle w:val="Code"/>
        <w:rPr>
          <w:highlight w:val="white"/>
        </w:rPr>
      </w:pPr>
      <w:r w:rsidRPr="00D851A7">
        <w:rPr>
          <w:highlight w:val="white"/>
        </w:rPr>
        <w:t xml:space="preserve">          case MiddleOperator.UnsignedModulo: {</w:t>
      </w:r>
    </w:p>
    <w:p w14:paraId="3B30884A" w14:textId="77777777" w:rsidR="00D851A7" w:rsidRPr="00D851A7" w:rsidRDefault="00D851A7" w:rsidP="00D851A7">
      <w:pPr>
        <w:pStyle w:val="Code"/>
        <w:rPr>
          <w:highlight w:val="white"/>
        </w:rPr>
      </w:pPr>
      <w:r w:rsidRPr="00D851A7">
        <w:rPr>
          <w:highlight w:val="white"/>
        </w:rPr>
        <w:t xml:space="preserve">              Symbol resultSymbol = (Symbol) middleCode[0];</w:t>
      </w:r>
    </w:p>
    <w:p w14:paraId="4FE94EAE" w14:textId="77777777" w:rsidR="00D851A7" w:rsidRPr="00D851A7" w:rsidRDefault="00D851A7" w:rsidP="00D851A7">
      <w:pPr>
        <w:pStyle w:val="Code"/>
        <w:rPr>
          <w:highlight w:val="white"/>
        </w:rPr>
      </w:pPr>
    </w:p>
    <w:p w14:paraId="447C5435" w14:textId="77777777" w:rsidR="00D851A7" w:rsidRPr="00D851A7" w:rsidRDefault="00D851A7" w:rsidP="00D851A7">
      <w:pPr>
        <w:pStyle w:val="Code"/>
        <w:rPr>
          <w:highlight w:val="white"/>
        </w:rPr>
      </w:pPr>
      <w:r w:rsidRPr="00D851A7">
        <w:rPr>
          <w:highlight w:val="white"/>
        </w:rPr>
        <w:t xml:space="preserve">              if (resultSymbol.Type.IsFloating()) {</w:t>
      </w:r>
    </w:p>
    <w:p w14:paraId="70B75DC7" w14:textId="77777777" w:rsidR="00D851A7" w:rsidRPr="00D851A7" w:rsidRDefault="00D851A7" w:rsidP="00D851A7">
      <w:pPr>
        <w:pStyle w:val="Code"/>
        <w:rPr>
          <w:highlight w:val="white"/>
        </w:rPr>
      </w:pPr>
      <w:r w:rsidRPr="00D851A7">
        <w:rPr>
          <w:highlight w:val="white"/>
        </w:rPr>
        <w:t xml:space="preserve">                FloatingBinary(middleCode);</w:t>
      </w:r>
    </w:p>
    <w:p w14:paraId="4595840B" w14:textId="77777777" w:rsidR="00D851A7" w:rsidRPr="00D851A7" w:rsidRDefault="00D851A7" w:rsidP="00D851A7">
      <w:pPr>
        <w:pStyle w:val="Code"/>
        <w:rPr>
          <w:highlight w:val="white"/>
        </w:rPr>
      </w:pPr>
      <w:r w:rsidRPr="00D851A7">
        <w:rPr>
          <w:highlight w:val="white"/>
        </w:rPr>
        <w:t xml:space="preserve">              }</w:t>
      </w:r>
    </w:p>
    <w:p w14:paraId="13F77171" w14:textId="77777777" w:rsidR="00D851A7" w:rsidRPr="00D851A7" w:rsidRDefault="00D851A7" w:rsidP="00D851A7">
      <w:pPr>
        <w:pStyle w:val="Code"/>
        <w:rPr>
          <w:highlight w:val="white"/>
        </w:rPr>
      </w:pPr>
      <w:r w:rsidRPr="00D851A7">
        <w:rPr>
          <w:highlight w:val="white"/>
        </w:rPr>
        <w:t xml:space="preserve">              else {</w:t>
      </w:r>
    </w:p>
    <w:p w14:paraId="16C7AE8E" w14:textId="77777777" w:rsidR="00D851A7" w:rsidRPr="00D851A7" w:rsidRDefault="00D851A7" w:rsidP="00D851A7">
      <w:pPr>
        <w:pStyle w:val="Code"/>
        <w:rPr>
          <w:highlight w:val="white"/>
        </w:rPr>
      </w:pPr>
      <w:r w:rsidRPr="00D851A7">
        <w:rPr>
          <w:highlight w:val="white"/>
        </w:rPr>
        <w:t xml:space="preserve">                IntegralMultiply(middleCode);</w:t>
      </w:r>
    </w:p>
    <w:p w14:paraId="05804166" w14:textId="77777777" w:rsidR="00D851A7" w:rsidRPr="00D851A7" w:rsidRDefault="00D851A7" w:rsidP="00D851A7">
      <w:pPr>
        <w:pStyle w:val="Code"/>
        <w:rPr>
          <w:highlight w:val="white"/>
        </w:rPr>
      </w:pPr>
      <w:r w:rsidRPr="00D851A7">
        <w:rPr>
          <w:highlight w:val="white"/>
        </w:rPr>
        <w:t xml:space="preserve">              }</w:t>
      </w:r>
    </w:p>
    <w:p w14:paraId="2459A84B" w14:textId="77777777" w:rsidR="00D851A7" w:rsidRPr="00D851A7" w:rsidRDefault="00D851A7" w:rsidP="00D851A7">
      <w:pPr>
        <w:pStyle w:val="Code"/>
        <w:rPr>
          <w:highlight w:val="white"/>
        </w:rPr>
      </w:pPr>
      <w:r w:rsidRPr="00D851A7">
        <w:rPr>
          <w:highlight w:val="white"/>
        </w:rPr>
        <w:t xml:space="preserve">            }</w:t>
      </w:r>
    </w:p>
    <w:p w14:paraId="1E9A0E9A" w14:textId="77777777" w:rsidR="00D851A7" w:rsidRPr="00D851A7" w:rsidRDefault="00D851A7" w:rsidP="00D851A7">
      <w:pPr>
        <w:pStyle w:val="Code"/>
        <w:rPr>
          <w:highlight w:val="white"/>
        </w:rPr>
      </w:pPr>
      <w:r w:rsidRPr="00D851A7">
        <w:rPr>
          <w:highlight w:val="white"/>
        </w:rPr>
        <w:t xml:space="preserve">            break;</w:t>
      </w:r>
    </w:p>
    <w:p w14:paraId="172EFD1E" w14:textId="77777777" w:rsidR="00D851A7" w:rsidRPr="00D851A7" w:rsidRDefault="00D851A7" w:rsidP="00D851A7">
      <w:pPr>
        <w:pStyle w:val="Code"/>
        <w:rPr>
          <w:highlight w:val="white"/>
        </w:rPr>
      </w:pPr>
    </w:p>
    <w:p w14:paraId="00B13335" w14:textId="77777777" w:rsidR="00D851A7" w:rsidRPr="00D851A7" w:rsidRDefault="00D851A7" w:rsidP="00D851A7">
      <w:pPr>
        <w:pStyle w:val="Code"/>
        <w:rPr>
          <w:highlight w:val="white"/>
        </w:rPr>
      </w:pPr>
      <w:r w:rsidRPr="00D851A7">
        <w:rPr>
          <w:highlight w:val="white"/>
        </w:rPr>
        <w:t xml:space="preserve">          case MiddleOperator.Carry:</w:t>
      </w:r>
    </w:p>
    <w:p w14:paraId="29061A6C" w14:textId="77777777" w:rsidR="00D851A7" w:rsidRPr="00D851A7" w:rsidRDefault="00D851A7" w:rsidP="00D851A7">
      <w:pPr>
        <w:pStyle w:val="Code"/>
        <w:rPr>
          <w:highlight w:val="white"/>
        </w:rPr>
      </w:pPr>
      <w:r w:rsidRPr="00D851A7">
        <w:rPr>
          <w:highlight w:val="white"/>
        </w:rPr>
        <w:t xml:space="preserve">          case MiddleOperator.NotCarry:</w:t>
      </w:r>
    </w:p>
    <w:p w14:paraId="6A30747B" w14:textId="77777777" w:rsidR="00D851A7" w:rsidRPr="00D851A7" w:rsidRDefault="00D851A7" w:rsidP="00D851A7">
      <w:pPr>
        <w:pStyle w:val="Code"/>
        <w:rPr>
          <w:highlight w:val="white"/>
        </w:rPr>
      </w:pPr>
      <w:r w:rsidRPr="00D851A7">
        <w:rPr>
          <w:highlight w:val="white"/>
        </w:rPr>
        <w:t xml:space="preserve">            CarryExpression(middleCode);</w:t>
      </w:r>
    </w:p>
    <w:p w14:paraId="5FF17074" w14:textId="77777777" w:rsidR="00D851A7" w:rsidRPr="00D851A7" w:rsidRDefault="00D851A7" w:rsidP="00D851A7">
      <w:pPr>
        <w:pStyle w:val="Code"/>
        <w:rPr>
          <w:highlight w:val="white"/>
        </w:rPr>
      </w:pPr>
      <w:r w:rsidRPr="00D851A7">
        <w:rPr>
          <w:highlight w:val="white"/>
        </w:rPr>
        <w:t xml:space="preserve">            break;</w:t>
      </w:r>
    </w:p>
    <w:p w14:paraId="7CC22499" w14:textId="2C826700" w:rsidR="00D935A0" w:rsidRDefault="00EE5D6D" w:rsidP="00EE5D6D">
      <w:pPr>
        <w:rPr>
          <w:highlight w:val="white"/>
        </w:rPr>
      </w:pPr>
      <w:r>
        <w:rPr>
          <w:highlight w:val="white"/>
        </w:rPr>
        <w:t>In case of</w:t>
      </w:r>
      <w:r w:rsidR="00D35D02">
        <w:rPr>
          <w:highlight w:val="white"/>
        </w:rPr>
        <w:t xml:space="preserve"> equality </w:t>
      </w:r>
      <w:r>
        <w:rPr>
          <w:highlight w:val="white"/>
        </w:rPr>
        <w:t xml:space="preserve">and relational operators, </w:t>
      </w:r>
      <w:r w:rsidR="00551EE1">
        <w:rPr>
          <w:highlight w:val="white"/>
        </w:rPr>
        <w:t xml:space="preserve">we call </w:t>
      </w:r>
      <w:r w:rsidR="00551EE1" w:rsidRPr="00551EE1">
        <w:rPr>
          <w:rStyle w:val="KeyWord0"/>
          <w:highlight w:val="white"/>
        </w:rPr>
        <w:t>FloatingRelation</w:t>
      </w:r>
      <w:r w:rsidR="00551EE1">
        <w:rPr>
          <w:highlight w:val="white"/>
        </w:rPr>
        <w:t xml:space="preserve"> in case of floating values and </w:t>
      </w:r>
      <w:r w:rsidR="00551EE1" w:rsidRPr="00551EE1">
        <w:rPr>
          <w:rStyle w:val="KeyWord0"/>
          <w:highlight w:val="white"/>
        </w:rPr>
        <w:t>Integral</w:t>
      </w:r>
      <w:r w:rsidR="00177957">
        <w:rPr>
          <w:rStyle w:val="KeyWord0"/>
          <w:highlight w:val="white"/>
        </w:rPr>
        <w:t>Binary</w:t>
      </w:r>
      <w:r w:rsidR="00551EE1">
        <w:rPr>
          <w:highlight w:val="white"/>
        </w:rPr>
        <w:t xml:space="preserve"> otherwise.</w:t>
      </w:r>
    </w:p>
    <w:p w14:paraId="7A81EEDF" w14:textId="77777777" w:rsidR="00D851A7" w:rsidRPr="00D851A7" w:rsidRDefault="00D851A7" w:rsidP="00D851A7">
      <w:pPr>
        <w:pStyle w:val="Code"/>
        <w:rPr>
          <w:highlight w:val="white"/>
        </w:rPr>
      </w:pPr>
      <w:r w:rsidRPr="00D851A7">
        <w:rPr>
          <w:highlight w:val="white"/>
        </w:rPr>
        <w:t xml:space="preserve">          case MiddleOperator.Equal:</w:t>
      </w:r>
    </w:p>
    <w:p w14:paraId="65B5DAEB" w14:textId="77777777" w:rsidR="00D851A7" w:rsidRPr="00D851A7" w:rsidRDefault="00D851A7" w:rsidP="00D851A7">
      <w:pPr>
        <w:pStyle w:val="Code"/>
        <w:rPr>
          <w:highlight w:val="white"/>
        </w:rPr>
      </w:pPr>
      <w:r w:rsidRPr="00D851A7">
        <w:rPr>
          <w:highlight w:val="white"/>
        </w:rPr>
        <w:t xml:space="preserve">          case MiddleOperator.NotEqual:</w:t>
      </w:r>
    </w:p>
    <w:p w14:paraId="0C9C5798" w14:textId="77777777" w:rsidR="00D851A7" w:rsidRPr="00D851A7" w:rsidRDefault="00D851A7" w:rsidP="00D851A7">
      <w:pPr>
        <w:pStyle w:val="Code"/>
        <w:rPr>
          <w:highlight w:val="white"/>
        </w:rPr>
      </w:pPr>
      <w:r w:rsidRPr="00D851A7">
        <w:rPr>
          <w:highlight w:val="white"/>
        </w:rPr>
        <w:t xml:space="preserve">          case MiddleOperator.SignedLessThan:</w:t>
      </w:r>
    </w:p>
    <w:p w14:paraId="64D91D1C" w14:textId="77777777" w:rsidR="00D851A7" w:rsidRPr="00D851A7" w:rsidRDefault="00D851A7" w:rsidP="00D851A7">
      <w:pPr>
        <w:pStyle w:val="Code"/>
        <w:rPr>
          <w:highlight w:val="white"/>
        </w:rPr>
      </w:pPr>
      <w:r w:rsidRPr="00D851A7">
        <w:rPr>
          <w:highlight w:val="white"/>
        </w:rPr>
        <w:t xml:space="preserve">          case MiddleOperator.SignedLessThanEqual:</w:t>
      </w:r>
    </w:p>
    <w:p w14:paraId="783EB288" w14:textId="77777777" w:rsidR="00D851A7" w:rsidRPr="00D851A7" w:rsidRDefault="00D851A7" w:rsidP="00D851A7">
      <w:pPr>
        <w:pStyle w:val="Code"/>
        <w:rPr>
          <w:highlight w:val="white"/>
        </w:rPr>
      </w:pPr>
      <w:r w:rsidRPr="00D851A7">
        <w:rPr>
          <w:highlight w:val="white"/>
        </w:rPr>
        <w:t xml:space="preserve">          case MiddleOperator.SignedGreaterThan:</w:t>
      </w:r>
    </w:p>
    <w:p w14:paraId="1853F2CF" w14:textId="77777777" w:rsidR="00D851A7" w:rsidRPr="00D851A7" w:rsidRDefault="00D851A7" w:rsidP="00D851A7">
      <w:pPr>
        <w:pStyle w:val="Code"/>
        <w:rPr>
          <w:highlight w:val="white"/>
        </w:rPr>
      </w:pPr>
      <w:r w:rsidRPr="00D851A7">
        <w:rPr>
          <w:highlight w:val="white"/>
        </w:rPr>
        <w:t xml:space="preserve">          case MiddleOperator.SignedGreaterThanEqual:</w:t>
      </w:r>
    </w:p>
    <w:p w14:paraId="6796BC26" w14:textId="77777777" w:rsidR="00D851A7" w:rsidRPr="00D851A7" w:rsidRDefault="00D851A7" w:rsidP="00D851A7">
      <w:pPr>
        <w:pStyle w:val="Code"/>
        <w:rPr>
          <w:highlight w:val="white"/>
        </w:rPr>
      </w:pPr>
      <w:r w:rsidRPr="00D851A7">
        <w:rPr>
          <w:highlight w:val="white"/>
        </w:rPr>
        <w:t xml:space="preserve">          case MiddleOperator.UnsignedLessThan:</w:t>
      </w:r>
    </w:p>
    <w:p w14:paraId="1CBCEC8D" w14:textId="77777777" w:rsidR="00D851A7" w:rsidRPr="00D851A7" w:rsidRDefault="00D851A7" w:rsidP="00D851A7">
      <w:pPr>
        <w:pStyle w:val="Code"/>
        <w:rPr>
          <w:highlight w:val="white"/>
        </w:rPr>
      </w:pPr>
      <w:r w:rsidRPr="00D851A7">
        <w:rPr>
          <w:highlight w:val="white"/>
        </w:rPr>
        <w:t xml:space="preserve">          case MiddleOperator.UnsignedLessThanEqual:</w:t>
      </w:r>
    </w:p>
    <w:p w14:paraId="16CBA289" w14:textId="77777777" w:rsidR="00D851A7" w:rsidRPr="00D851A7" w:rsidRDefault="00D851A7" w:rsidP="00D851A7">
      <w:pPr>
        <w:pStyle w:val="Code"/>
        <w:rPr>
          <w:highlight w:val="white"/>
        </w:rPr>
      </w:pPr>
      <w:r w:rsidRPr="00D851A7">
        <w:rPr>
          <w:highlight w:val="white"/>
        </w:rPr>
        <w:lastRenderedPageBreak/>
        <w:t xml:space="preserve">          case MiddleOperator.UnsignedGreaterThan:</w:t>
      </w:r>
    </w:p>
    <w:p w14:paraId="1D2715EC" w14:textId="77777777" w:rsidR="00D851A7" w:rsidRPr="00D851A7" w:rsidRDefault="00D851A7" w:rsidP="00D851A7">
      <w:pPr>
        <w:pStyle w:val="Code"/>
        <w:rPr>
          <w:highlight w:val="white"/>
        </w:rPr>
      </w:pPr>
      <w:r w:rsidRPr="00D851A7">
        <w:rPr>
          <w:highlight w:val="white"/>
        </w:rPr>
        <w:t xml:space="preserve">          case MiddleOperator.UnsignedGreaterThanEqual: {</w:t>
      </w:r>
    </w:p>
    <w:p w14:paraId="7F80C264" w14:textId="77777777" w:rsidR="00D851A7" w:rsidRPr="00D851A7" w:rsidRDefault="00D851A7" w:rsidP="00D851A7">
      <w:pPr>
        <w:pStyle w:val="Code"/>
        <w:rPr>
          <w:highlight w:val="white"/>
        </w:rPr>
      </w:pPr>
      <w:r w:rsidRPr="00D851A7">
        <w:rPr>
          <w:highlight w:val="white"/>
        </w:rPr>
        <w:t xml:space="preserve">              Symbol leftSymbol = (Symbol) middleCode[1];</w:t>
      </w:r>
    </w:p>
    <w:p w14:paraId="09AE775C" w14:textId="77777777" w:rsidR="00D851A7" w:rsidRPr="00D851A7" w:rsidRDefault="00D851A7" w:rsidP="00D851A7">
      <w:pPr>
        <w:pStyle w:val="Code"/>
        <w:rPr>
          <w:highlight w:val="white"/>
        </w:rPr>
      </w:pPr>
    </w:p>
    <w:p w14:paraId="0525AFCF" w14:textId="77777777" w:rsidR="00D851A7" w:rsidRPr="00D851A7" w:rsidRDefault="00D851A7" w:rsidP="00D851A7">
      <w:pPr>
        <w:pStyle w:val="Code"/>
        <w:rPr>
          <w:highlight w:val="white"/>
        </w:rPr>
      </w:pPr>
      <w:r w:rsidRPr="00D851A7">
        <w:rPr>
          <w:highlight w:val="white"/>
        </w:rPr>
        <w:t xml:space="preserve">              if (leftSymbol.Type.IsFloating()) {</w:t>
      </w:r>
    </w:p>
    <w:p w14:paraId="11D65232" w14:textId="75096345" w:rsidR="00D851A7" w:rsidRPr="00D851A7" w:rsidRDefault="00D851A7" w:rsidP="00D851A7">
      <w:pPr>
        <w:pStyle w:val="Code"/>
        <w:rPr>
          <w:highlight w:val="white"/>
        </w:rPr>
      </w:pPr>
      <w:r w:rsidRPr="00D851A7">
        <w:rPr>
          <w:highlight w:val="white"/>
        </w:rPr>
        <w:t xml:space="preserve">                FloatingRelation(middleCode);</w:t>
      </w:r>
    </w:p>
    <w:p w14:paraId="661C1244" w14:textId="77777777" w:rsidR="00D851A7" w:rsidRPr="00D851A7" w:rsidRDefault="00D851A7" w:rsidP="00D851A7">
      <w:pPr>
        <w:pStyle w:val="Code"/>
        <w:rPr>
          <w:highlight w:val="white"/>
        </w:rPr>
      </w:pPr>
      <w:r w:rsidRPr="00D851A7">
        <w:rPr>
          <w:highlight w:val="white"/>
        </w:rPr>
        <w:t xml:space="preserve">              }</w:t>
      </w:r>
    </w:p>
    <w:p w14:paraId="5DF5AD31" w14:textId="77777777" w:rsidR="00D851A7" w:rsidRPr="00D851A7" w:rsidRDefault="00D851A7" w:rsidP="00D851A7">
      <w:pPr>
        <w:pStyle w:val="Code"/>
        <w:rPr>
          <w:highlight w:val="white"/>
        </w:rPr>
      </w:pPr>
      <w:r w:rsidRPr="00D851A7">
        <w:rPr>
          <w:highlight w:val="white"/>
        </w:rPr>
        <w:t xml:space="preserve">              else {</w:t>
      </w:r>
    </w:p>
    <w:p w14:paraId="35021F9F" w14:textId="364ADCE0" w:rsidR="00D851A7" w:rsidRPr="00D851A7" w:rsidRDefault="00D851A7" w:rsidP="00D851A7">
      <w:pPr>
        <w:pStyle w:val="Code"/>
        <w:rPr>
          <w:highlight w:val="white"/>
        </w:rPr>
      </w:pPr>
      <w:r w:rsidRPr="00D851A7">
        <w:rPr>
          <w:highlight w:val="white"/>
        </w:rPr>
        <w:t xml:space="preserve">                Integral</w:t>
      </w:r>
      <w:r w:rsidR="00177957">
        <w:rPr>
          <w:highlight w:val="white"/>
        </w:rPr>
        <w:t>Binary</w:t>
      </w:r>
      <w:r w:rsidRPr="00D851A7">
        <w:rPr>
          <w:highlight w:val="white"/>
        </w:rPr>
        <w:t>(middleCode);</w:t>
      </w:r>
    </w:p>
    <w:p w14:paraId="2D83E30A" w14:textId="77777777" w:rsidR="00D851A7" w:rsidRPr="00D851A7" w:rsidRDefault="00D851A7" w:rsidP="00D851A7">
      <w:pPr>
        <w:pStyle w:val="Code"/>
        <w:rPr>
          <w:highlight w:val="white"/>
        </w:rPr>
      </w:pPr>
      <w:r w:rsidRPr="00D851A7">
        <w:rPr>
          <w:highlight w:val="white"/>
        </w:rPr>
        <w:t xml:space="preserve">              }</w:t>
      </w:r>
    </w:p>
    <w:p w14:paraId="37A9CD07" w14:textId="77777777" w:rsidR="00D851A7" w:rsidRPr="00D851A7" w:rsidRDefault="00D851A7" w:rsidP="00D851A7">
      <w:pPr>
        <w:pStyle w:val="Code"/>
        <w:rPr>
          <w:highlight w:val="white"/>
        </w:rPr>
      </w:pPr>
      <w:r w:rsidRPr="00D851A7">
        <w:rPr>
          <w:highlight w:val="white"/>
        </w:rPr>
        <w:t xml:space="preserve">            }</w:t>
      </w:r>
    </w:p>
    <w:p w14:paraId="082B4995" w14:textId="77777777" w:rsidR="00D851A7" w:rsidRPr="00D851A7" w:rsidRDefault="00D851A7" w:rsidP="00D851A7">
      <w:pPr>
        <w:pStyle w:val="Code"/>
        <w:rPr>
          <w:highlight w:val="white"/>
        </w:rPr>
      </w:pPr>
      <w:r w:rsidRPr="00D851A7">
        <w:rPr>
          <w:highlight w:val="white"/>
        </w:rPr>
        <w:t xml:space="preserve">            break;</w:t>
      </w:r>
    </w:p>
    <w:p w14:paraId="7FB289E7" w14:textId="77777777" w:rsidR="00D851A7" w:rsidRPr="00D851A7" w:rsidRDefault="00D851A7" w:rsidP="00D851A7">
      <w:pPr>
        <w:pStyle w:val="Code"/>
        <w:rPr>
          <w:highlight w:val="white"/>
        </w:rPr>
      </w:pPr>
      <w:r w:rsidRPr="00D851A7">
        <w:rPr>
          <w:highlight w:val="white"/>
        </w:rPr>
        <w:t xml:space="preserve">        </w:t>
      </w:r>
    </w:p>
    <w:p w14:paraId="7F616CA2" w14:textId="77777777" w:rsidR="00D851A7" w:rsidRPr="00D851A7" w:rsidRDefault="00D851A7" w:rsidP="00D851A7">
      <w:pPr>
        <w:pStyle w:val="Code"/>
        <w:rPr>
          <w:highlight w:val="white"/>
        </w:rPr>
      </w:pPr>
      <w:r w:rsidRPr="00D851A7">
        <w:rPr>
          <w:highlight w:val="white"/>
        </w:rPr>
        <w:t xml:space="preserve">          case MiddleOperator.Case:</w:t>
      </w:r>
    </w:p>
    <w:p w14:paraId="57917DA8" w14:textId="77777777" w:rsidR="00D851A7" w:rsidRPr="00D851A7" w:rsidRDefault="00D851A7" w:rsidP="00D851A7">
      <w:pPr>
        <w:pStyle w:val="Code"/>
        <w:rPr>
          <w:highlight w:val="white"/>
        </w:rPr>
      </w:pPr>
      <w:r w:rsidRPr="00D851A7">
        <w:rPr>
          <w:highlight w:val="white"/>
        </w:rPr>
        <w:t xml:space="preserve">            Case(middleCode);</w:t>
      </w:r>
    </w:p>
    <w:p w14:paraId="038E8B26" w14:textId="77777777" w:rsidR="00D851A7" w:rsidRPr="00D851A7" w:rsidRDefault="00D851A7" w:rsidP="00D851A7">
      <w:pPr>
        <w:pStyle w:val="Code"/>
        <w:rPr>
          <w:highlight w:val="white"/>
        </w:rPr>
      </w:pPr>
      <w:r w:rsidRPr="00D851A7">
        <w:rPr>
          <w:highlight w:val="white"/>
        </w:rPr>
        <w:t xml:space="preserve">            break;</w:t>
      </w:r>
    </w:p>
    <w:p w14:paraId="0E7CE09D" w14:textId="77777777" w:rsidR="00D851A7" w:rsidRPr="00D851A7" w:rsidRDefault="00D851A7" w:rsidP="00D851A7">
      <w:pPr>
        <w:pStyle w:val="Code"/>
        <w:rPr>
          <w:highlight w:val="white"/>
        </w:rPr>
      </w:pPr>
    </w:p>
    <w:p w14:paraId="67C1962A" w14:textId="77777777" w:rsidR="00D851A7" w:rsidRPr="00D851A7" w:rsidRDefault="00D851A7" w:rsidP="00D851A7">
      <w:pPr>
        <w:pStyle w:val="Code"/>
        <w:rPr>
          <w:highlight w:val="white"/>
        </w:rPr>
      </w:pPr>
      <w:r w:rsidRPr="00D851A7">
        <w:rPr>
          <w:highlight w:val="white"/>
        </w:rPr>
        <w:t xml:space="preserve">          case MiddleOperator.CaseEnd:</w:t>
      </w:r>
    </w:p>
    <w:p w14:paraId="08AAACC4" w14:textId="77777777" w:rsidR="00D851A7" w:rsidRPr="00D851A7" w:rsidRDefault="00D851A7" w:rsidP="00D851A7">
      <w:pPr>
        <w:pStyle w:val="Code"/>
        <w:rPr>
          <w:highlight w:val="white"/>
        </w:rPr>
      </w:pPr>
      <w:r w:rsidRPr="00D851A7">
        <w:rPr>
          <w:highlight w:val="white"/>
        </w:rPr>
        <w:t xml:space="preserve">            CaseEnd(middleCode);</w:t>
      </w:r>
    </w:p>
    <w:p w14:paraId="16B29713" w14:textId="77777777" w:rsidR="00D851A7" w:rsidRPr="00D851A7" w:rsidRDefault="00D851A7" w:rsidP="00D851A7">
      <w:pPr>
        <w:pStyle w:val="Code"/>
        <w:rPr>
          <w:highlight w:val="white"/>
        </w:rPr>
      </w:pPr>
      <w:r w:rsidRPr="00D851A7">
        <w:rPr>
          <w:highlight w:val="white"/>
        </w:rPr>
        <w:t xml:space="preserve">            break;</w:t>
      </w:r>
    </w:p>
    <w:p w14:paraId="5C5A6C66" w14:textId="59A3EBA9" w:rsidR="00D851A7" w:rsidRPr="00D851A7" w:rsidRDefault="005110C0" w:rsidP="005110C0">
      <w:pPr>
        <w:rPr>
          <w:highlight w:val="white"/>
        </w:rPr>
      </w:pPr>
      <w:r>
        <w:rPr>
          <w:highlight w:val="white"/>
        </w:rPr>
        <w:t xml:space="preserve">The same goes for the unary operations. In case of floating type we call </w:t>
      </w:r>
      <w:r w:rsidRPr="005110C0">
        <w:rPr>
          <w:rStyle w:val="KeyWord0"/>
          <w:highlight w:val="white"/>
        </w:rPr>
        <w:t>FloatingUnary</w:t>
      </w:r>
      <w:r>
        <w:rPr>
          <w:highlight w:val="white"/>
        </w:rPr>
        <w:t xml:space="preserve">, and in case of integral type we call </w:t>
      </w:r>
      <w:r w:rsidRPr="005110C0">
        <w:rPr>
          <w:rStyle w:val="KeyWord0"/>
          <w:highlight w:val="white"/>
        </w:rPr>
        <w:t>InategralUnary</w:t>
      </w:r>
      <w:r>
        <w:rPr>
          <w:highlight w:val="white"/>
        </w:rPr>
        <w:t>.</w:t>
      </w:r>
    </w:p>
    <w:p w14:paraId="13FD5D40" w14:textId="77777777" w:rsidR="00D851A7" w:rsidRPr="00D851A7" w:rsidRDefault="00D851A7" w:rsidP="00D851A7">
      <w:pPr>
        <w:pStyle w:val="Code"/>
        <w:rPr>
          <w:highlight w:val="white"/>
        </w:rPr>
      </w:pPr>
      <w:r w:rsidRPr="00D851A7">
        <w:rPr>
          <w:highlight w:val="white"/>
        </w:rPr>
        <w:t xml:space="preserve">          case MiddleOperator.UnaryAdd:</w:t>
      </w:r>
    </w:p>
    <w:p w14:paraId="79EF0BB5" w14:textId="77777777" w:rsidR="00D851A7" w:rsidRPr="00D851A7" w:rsidRDefault="00D851A7" w:rsidP="00D851A7">
      <w:pPr>
        <w:pStyle w:val="Code"/>
        <w:rPr>
          <w:highlight w:val="white"/>
        </w:rPr>
      </w:pPr>
      <w:r w:rsidRPr="00D851A7">
        <w:rPr>
          <w:highlight w:val="white"/>
        </w:rPr>
        <w:t xml:space="preserve">          case MiddleOperator.UnarySubtract:</w:t>
      </w:r>
    </w:p>
    <w:p w14:paraId="62A10614" w14:textId="77777777" w:rsidR="00D851A7" w:rsidRPr="00D851A7" w:rsidRDefault="00D851A7" w:rsidP="00D851A7">
      <w:pPr>
        <w:pStyle w:val="Code"/>
        <w:rPr>
          <w:highlight w:val="white"/>
        </w:rPr>
      </w:pPr>
      <w:r w:rsidRPr="00D851A7">
        <w:rPr>
          <w:highlight w:val="white"/>
        </w:rPr>
        <w:t xml:space="preserve">          case MiddleOperator.BitwiseNot: {</w:t>
      </w:r>
    </w:p>
    <w:p w14:paraId="567319B0" w14:textId="77777777" w:rsidR="00D851A7" w:rsidRPr="00D851A7" w:rsidRDefault="00D851A7" w:rsidP="00D851A7">
      <w:pPr>
        <w:pStyle w:val="Code"/>
        <w:rPr>
          <w:highlight w:val="white"/>
        </w:rPr>
      </w:pPr>
      <w:r w:rsidRPr="00D851A7">
        <w:rPr>
          <w:highlight w:val="white"/>
        </w:rPr>
        <w:t xml:space="preserve">              Symbol resultSymbol = (Symbol) middleCode[0];</w:t>
      </w:r>
    </w:p>
    <w:p w14:paraId="18AD4869" w14:textId="77777777" w:rsidR="00D851A7" w:rsidRPr="00D851A7" w:rsidRDefault="00D851A7" w:rsidP="00D851A7">
      <w:pPr>
        <w:pStyle w:val="Code"/>
        <w:rPr>
          <w:highlight w:val="white"/>
        </w:rPr>
      </w:pPr>
    </w:p>
    <w:p w14:paraId="4ABFA4F5" w14:textId="77777777" w:rsidR="00D851A7" w:rsidRPr="00D851A7" w:rsidRDefault="00D851A7" w:rsidP="00D851A7">
      <w:pPr>
        <w:pStyle w:val="Code"/>
        <w:rPr>
          <w:highlight w:val="white"/>
        </w:rPr>
      </w:pPr>
      <w:r w:rsidRPr="00D851A7">
        <w:rPr>
          <w:highlight w:val="white"/>
        </w:rPr>
        <w:t xml:space="preserve">              if (resultSymbol.Type.IsFloating()) {</w:t>
      </w:r>
    </w:p>
    <w:p w14:paraId="3528296A" w14:textId="77777777" w:rsidR="00D851A7" w:rsidRPr="00D851A7" w:rsidRDefault="00D851A7" w:rsidP="00D851A7">
      <w:pPr>
        <w:pStyle w:val="Code"/>
        <w:rPr>
          <w:highlight w:val="white"/>
        </w:rPr>
      </w:pPr>
      <w:r w:rsidRPr="00D851A7">
        <w:rPr>
          <w:highlight w:val="white"/>
        </w:rPr>
        <w:t xml:space="preserve">                FloatingUnary(middleCode);</w:t>
      </w:r>
    </w:p>
    <w:p w14:paraId="60C99C40" w14:textId="77777777" w:rsidR="00D851A7" w:rsidRPr="00D851A7" w:rsidRDefault="00D851A7" w:rsidP="00D851A7">
      <w:pPr>
        <w:pStyle w:val="Code"/>
        <w:rPr>
          <w:highlight w:val="white"/>
        </w:rPr>
      </w:pPr>
      <w:r w:rsidRPr="00D851A7">
        <w:rPr>
          <w:highlight w:val="white"/>
        </w:rPr>
        <w:t xml:space="preserve">              }</w:t>
      </w:r>
    </w:p>
    <w:p w14:paraId="317C2DCD" w14:textId="77777777" w:rsidR="00D851A7" w:rsidRPr="00D851A7" w:rsidRDefault="00D851A7" w:rsidP="00D851A7">
      <w:pPr>
        <w:pStyle w:val="Code"/>
        <w:rPr>
          <w:highlight w:val="white"/>
        </w:rPr>
      </w:pPr>
      <w:r w:rsidRPr="00D851A7">
        <w:rPr>
          <w:highlight w:val="white"/>
        </w:rPr>
        <w:t xml:space="preserve">              else {</w:t>
      </w:r>
    </w:p>
    <w:p w14:paraId="03F5D031" w14:textId="77777777" w:rsidR="00D851A7" w:rsidRPr="00D851A7" w:rsidRDefault="00D851A7" w:rsidP="00D851A7">
      <w:pPr>
        <w:pStyle w:val="Code"/>
        <w:rPr>
          <w:highlight w:val="white"/>
        </w:rPr>
      </w:pPr>
      <w:r w:rsidRPr="00D851A7">
        <w:rPr>
          <w:highlight w:val="white"/>
        </w:rPr>
        <w:t xml:space="preserve">                IntegralUnary(middleCode);</w:t>
      </w:r>
    </w:p>
    <w:p w14:paraId="08409C8E" w14:textId="77777777" w:rsidR="00D851A7" w:rsidRPr="00D851A7" w:rsidRDefault="00D851A7" w:rsidP="00D851A7">
      <w:pPr>
        <w:pStyle w:val="Code"/>
        <w:rPr>
          <w:highlight w:val="white"/>
        </w:rPr>
      </w:pPr>
      <w:r w:rsidRPr="00D851A7">
        <w:rPr>
          <w:highlight w:val="white"/>
        </w:rPr>
        <w:t xml:space="preserve">              }</w:t>
      </w:r>
    </w:p>
    <w:p w14:paraId="31C2A244" w14:textId="77777777" w:rsidR="00D851A7" w:rsidRPr="00D851A7" w:rsidRDefault="00D851A7" w:rsidP="00D851A7">
      <w:pPr>
        <w:pStyle w:val="Code"/>
        <w:rPr>
          <w:highlight w:val="white"/>
        </w:rPr>
      </w:pPr>
      <w:r w:rsidRPr="00D851A7">
        <w:rPr>
          <w:highlight w:val="white"/>
        </w:rPr>
        <w:t xml:space="preserve">            }</w:t>
      </w:r>
    </w:p>
    <w:p w14:paraId="12D7EAC4" w14:textId="77777777" w:rsidR="00D851A7" w:rsidRPr="00D851A7" w:rsidRDefault="00D851A7" w:rsidP="00D851A7">
      <w:pPr>
        <w:pStyle w:val="Code"/>
        <w:rPr>
          <w:highlight w:val="white"/>
        </w:rPr>
      </w:pPr>
      <w:r w:rsidRPr="00D851A7">
        <w:rPr>
          <w:highlight w:val="white"/>
        </w:rPr>
        <w:t xml:space="preserve">            break;</w:t>
      </w:r>
    </w:p>
    <w:p w14:paraId="00560F70" w14:textId="77777777" w:rsidR="00D851A7" w:rsidRPr="00D851A7" w:rsidRDefault="00D851A7" w:rsidP="00D851A7">
      <w:pPr>
        <w:pStyle w:val="Code"/>
        <w:rPr>
          <w:highlight w:val="white"/>
        </w:rPr>
      </w:pPr>
      <w:r w:rsidRPr="00D851A7">
        <w:rPr>
          <w:highlight w:val="white"/>
        </w:rPr>
        <w:t xml:space="preserve">          </w:t>
      </w:r>
    </w:p>
    <w:p w14:paraId="009AF1F1" w14:textId="77777777" w:rsidR="00D851A7" w:rsidRPr="00D851A7" w:rsidRDefault="00D851A7" w:rsidP="00D851A7">
      <w:pPr>
        <w:pStyle w:val="Code"/>
        <w:rPr>
          <w:highlight w:val="white"/>
        </w:rPr>
      </w:pPr>
      <w:r w:rsidRPr="00D851A7">
        <w:rPr>
          <w:highlight w:val="white"/>
        </w:rPr>
        <w:t xml:space="preserve">          case MiddleOperator.Address:</w:t>
      </w:r>
    </w:p>
    <w:p w14:paraId="53404B25" w14:textId="77777777" w:rsidR="00D851A7" w:rsidRPr="00D851A7" w:rsidRDefault="00D851A7" w:rsidP="00D851A7">
      <w:pPr>
        <w:pStyle w:val="Code"/>
        <w:rPr>
          <w:highlight w:val="white"/>
        </w:rPr>
      </w:pPr>
      <w:r w:rsidRPr="00D851A7">
        <w:rPr>
          <w:highlight w:val="white"/>
        </w:rPr>
        <w:t xml:space="preserve">            Address(middleCode);</w:t>
      </w:r>
    </w:p>
    <w:p w14:paraId="648FB32D" w14:textId="77777777" w:rsidR="00D851A7" w:rsidRPr="00D851A7" w:rsidRDefault="00D851A7" w:rsidP="00D851A7">
      <w:pPr>
        <w:pStyle w:val="Code"/>
        <w:rPr>
          <w:highlight w:val="white"/>
        </w:rPr>
      </w:pPr>
      <w:r w:rsidRPr="00D851A7">
        <w:rPr>
          <w:highlight w:val="white"/>
        </w:rPr>
        <w:t xml:space="preserve">            break;</w:t>
      </w:r>
    </w:p>
    <w:p w14:paraId="77D9B79C" w14:textId="77777777" w:rsidR="00D851A7" w:rsidRPr="00D851A7" w:rsidRDefault="00D851A7" w:rsidP="00D851A7">
      <w:pPr>
        <w:pStyle w:val="Code"/>
        <w:rPr>
          <w:highlight w:val="white"/>
        </w:rPr>
      </w:pPr>
    </w:p>
    <w:p w14:paraId="7665DBF2" w14:textId="77777777" w:rsidR="00D851A7" w:rsidRPr="00D851A7" w:rsidRDefault="00D851A7" w:rsidP="00D851A7">
      <w:pPr>
        <w:pStyle w:val="Code"/>
        <w:rPr>
          <w:highlight w:val="white"/>
        </w:rPr>
      </w:pPr>
      <w:r w:rsidRPr="00D851A7">
        <w:rPr>
          <w:highlight w:val="white"/>
        </w:rPr>
        <w:t xml:space="preserve">          case MiddleOperator.Dereference: {</w:t>
      </w:r>
    </w:p>
    <w:p w14:paraId="3CB3D1EB" w14:textId="77777777" w:rsidR="00D851A7" w:rsidRPr="00D851A7" w:rsidRDefault="00D851A7" w:rsidP="00D851A7">
      <w:pPr>
        <w:pStyle w:val="Code"/>
        <w:rPr>
          <w:highlight w:val="white"/>
        </w:rPr>
      </w:pPr>
      <w:r w:rsidRPr="00D851A7">
        <w:rPr>
          <w:highlight w:val="white"/>
        </w:rPr>
        <w:t xml:space="preserve">              Symbol symbol = (Symbol) middleCode[1];</w:t>
      </w:r>
    </w:p>
    <w:p w14:paraId="5988F9B7" w14:textId="77777777" w:rsidR="00D851A7" w:rsidRPr="00D851A7" w:rsidRDefault="00D851A7" w:rsidP="00D851A7">
      <w:pPr>
        <w:pStyle w:val="Code"/>
        <w:rPr>
          <w:highlight w:val="white"/>
        </w:rPr>
      </w:pPr>
    </w:p>
    <w:p w14:paraId="76E0B70C" w14:textId="77777777" w:rsidR="00D851A7" w:rsidRPr="00D851A7" w:rsidRDefault="00D851A7" w:rsidP="00D851A7">
      <w:pPr>
        <w:pStyle w:val="Code"/>
        <w:rPr>
          <w:highlight w:val="white"/>
        </w:rPr>
      </w:pPr>
      <w:r w:rsidRPr="00D851A7">
        <w:rPr>
          <w:highlight w:val="white"/>
        </w:rPr>
        <w:t xml:space="preserve">              if (symbol.Type.IsFloating()) {</w:t>
      </w:r>
    </w:p>
    <w:p w14:paraId="25DB31D6" w14:textId="77777777" w:rsidR="00D851A7" w:rsidRPr="00D851A7" w:rsidRDefault="00D851A7" w:rsidP="00D851A7">
      <w:pPr>
        <w:pStyle w:val="Code"/>
        <w:rPr>
          <w:highlight w:val="white"/>
        </w:rPr>
      </w:pPr>
      <w:r w:rsidRPr="00D851A7">
        <w:rPr>
          <w:highlight w:val="white"/>
        </w:rPr>
        <w:t xml:space="preserve">                FloatingDereference(middleCode);</w:t>
      </w:r>
    </w:p>
    <w:p w14:paraId="65139690" w14:textId="77777777" w:rsidR="00D851A7" w:rsidRPr="00D851A7" w:rsidRDefault="00D851A7" w:rsidP="00D851A7">
      <w:pPr>
        <w:pStyle w:val="Code"/>
        <w:rPr>
          <w:highlight w:val="white"/>
        </w:rPr>
      </w:pPr>
      <w:r w:rsidRPr="00D851A7">
        <w:rPr>
          <w:highlight w:val="white"/>
        </w:rPr>
        <w:t xml:space="preserve">              }</w:t>
      </w:r>
    </w:p>
    <w:p w14:paraId="3B83F884" w14:textId="77777777" w:rsidR="00D851A7" w:rsidRPr="00D851A7" w:rsidRDefault="00D851A7" w:rsidP="00D851A7">
      <w:pPr>
        <w:pStyle w:val="Code"/>
        <w:rPr>
          <w:highlight w:val="white"/>
        </w:rPr>
      </w:pPr>
      <w:r w:rsidRPr="00D851A7">
        <w:rPr>
          <w:highlight w:val="white"/>
        </w:rPr>
        <w:t xml:space="preserve">              else {</w:t>
      </w:r>
    </w:p>
    <w:p w14:paraId="50E1B080" w14:textId="77777777" w:rsidR="00D851A7" w:rsidRPr="00D851A7" w:rsidRDefault="00D851A7" w:rsidP="00D851A7">
      <w:pPr>
        <w:pStyle w:val="Code"/>
        <w:rPr>
          <w:highlight w:val="white"/>
        </w:rPr>
      </w:pPr>
      <w:r w:rsidRPr="00D851A7">
        <w:rPr>
          <w:highlight w:val="white"/>
        </w:rPr>
        <w:t xml:space="preserve">                IntegralDereference(middleCode);</w:t>
      </w:r>
    </w:p>
    <w:p w14:paraId="7D3D0273" w14:textId="77777777" w:rsidR="00D851A7" w:rsidRPr="00D851A7" w:rsidRDefault="00D851A7" w:rsidP="00D851A7">
      <w:pPr>
        <w:pStyle w:val="Code"/>
        <w:rPr>
          <w:highlight w:val="white"/>
        </w:rPr>
      </w:pPr>
      <w:r w:rsidRPr="00D851A7">
        <w:rPr>
          <w:highlight w:val="white"/>
        </w:rPr>
        <w:t xml:space="preserve">              }</w:t>
      </w:r>
    </w:p>
    <w:p w14:paraId="289401D2" w14:textId="77777777" w:rsidR="00D851A7" w:rsidRPr="00D851A7" w:rsidRDefault="00D851A7" w:rsidP="00D851A7">
      <w:pPr>
        <w:pStyle w:val="Code"/>
        <w:rPr>
          <w:highlight w:val="white"/>
        </w:rPr>
      </w:pPr>
      <w:r w:rsidRPr="00D851A7">
        <w:rPr>
          <w:highlight w:val="white"/>
        </w:rPr>
        <w:t xml:space="preserve">            }</w:t>
      </w:r>
    </w:p>
    <w:p w14:paraId="51169B7F" w14:textId="77777777" w:rsidR="00D851A7" w:rsidRPr="00D851A7" w:rsidRDefault="00D851A7" w:rsidP="00D851A7">
      <w:pPr>
        <w:pStyle w:val="Code"/>
        <w:rPr>
          <w:highlight w:val="white"/>
        </w:rPr>
      </w:pPr>
      <w:r w:rsidRPr="00D851A7">
        <w:rPr>
          <w:highlight w:val="white"/>
        </w:rPr>
        <w:t xml:space="preserve">            break;</w:t>
      </w:r>
    </w:p>
    <w:p w14:paraId="6B58388B" w14:textId="77777777" w:rsidR="00D851A7" w:rsidRPr="00D851A7" w:rsidRDefault="00D851A7" w:rsidP="00D851A7">
      <w:pPr>
        <w:pStyle w:val="Code"/>
        <w:rPr>
          <w:highlight w:val="white"/>
        </w:rPr>
      </w:pPr>
    </w:p>
    <w:p w14:paraId="327E0B6E" w14:textId="77777777" w:rsidR="00D851A7" w:rsidRPr="00D851A7" w:rsidRDefault="00D851A7" w:rsidP="00D851A7">
      <w:pPr>
        <w:pStyle w:val="Code"/>
        <w:rPr>
          <w:highlight w:val="white"/>
        </w:rPr>
      </w:pPr>
      <w:r w:rsidRPr="00D851A7">
        <w:rPr>
          <w:highlight w:val="white"/>
        </w:rPr>
        <w:t xml:space="preserve">          case MiddleOperator.DecreaseStack:</w:t>
      </w:r>
    </w:p>
    <w:p w14:paraId="28895A32" w14:textId="77777777" w:rsidR="00D851A7" w:rsidRPr="00D851A7" w:rsidRDefault="00D851A7" w:rsidP="00D851A7">
      <w:pPr>
        <w:pStyle w:val="Code"/>
        <w:rPr>
          <w:highlight w:val="white"/>
        </w:rPr>
      </w:pPr>
      <w:r w:rsidRPr="00D851A7">
        <w:rPr>
          <w:highlight w:val="white"/>
        </w:rPr>
        <w:t xml:space="preserve">            Assert.ErrorXXX((--m_floatStackSize) &gt;= 0);</w:t>
      </w:r>
    </w:p>
    <w:p w14:paraId="385604D5" w14:textId="77777777" w:rsidR="00D851A7" w:rsidRPr="00D851A7" w:rsidRDefault="00D851A7" w:rsidP="00D851A7">
      <w:pPr>
        <w:pStyle w:val="Code"/>
        <w:rPr>
          <w:highlight w:val="white"/>
        </w:rPr>
      </w:pPr>
      <w:r w:rsidRPr="00D851A7">
        <w:rPr>
          <w:highlight w:val="white"/>
        </w:rPr>
        <w:t xml:space="preserve">            break;</w:t>
      </w:r>
    </w:p>
    <w:p w14:paraId="570442F5" w14:textId="77777777" w:rsidR="00D851A7" w:rsidRPr="00D851A7" w:rsidRDefault="00D851A7" w:rsidP="00D851A7">
      <w:pPr>
        <w:pStyle w:val="Code"/>
        <w:rPr>
          <w:highlight w:val="white"/>
        </w:rPr>
      </w:pPr>
    </w:p>
    <w:p w14:paraId="59899A34" w14:textId="77777777" w:rsidR="00D851A7" w:rsidRPr="00D851A7" w:rsidRDefault="00D851A7" w:rsidP="00D851A7">
      <w:pPr>
        <w:pStyle w:val="Code"/>
        <w:rPr>
          <w:highlight w:val="white"/>
        </w:rPr>
      </w:pPr>
      <w:r w:rsidRPr="00D851A7">
        <w:rPr>
          <w:highlight w:val="white"/>
        </w:rPr>
        <w:t xml:space="preserve">          case MiddleOperator.CheckTrackMapFloatStack:</w:t>
      </w:r>
    </w:p>
    <w:p w14:paraId="0EED97A2" w14:textId="77777777" w:rsidR="00D851A7" w:rsidRPr="00D851A7" w:rsidRDefault="00D851A7" w:rsidP="00D851A7">
      <w:pPr>
        <w:pStyle w:val="Code"/>
        <w:rPr>
          <w:highlight w:val="white"/>
        </w:rPr>
      </w:pPr>
      <w:r w:rsidRPr="00D851A7">
        <w:rPr>
          <w:highlight w:val="white"/>
        </w:rPr>
        <w:t xml:space="preserve">            Assert.ErrorXXX((m_trackMap.Count == 0) &amp;&amp;</w:t>
      </w:r>
    </w:p>
    <w:p w14:paraId="4BDED40E" w14:textId="77777777" w:rsidR="00D851A7" w:rsidRPr="00D851A7" w:rsidRDefault="00D851A7" w:rsidP="00D851A7">
      <w:pPr>
        <w:pStyle w:val="Code"/>
        <w:rPr>
          <w:highlight w:val="white"/>
        </w:rPr>
      </w:pPr>
      <w:r w:rsidRPr="00D851A7">
        <w:rPr>
          <w:highlight w:val="white"/>
        </w:rPr>
        <w:t xml:space="preserve">                          (m_floatStackSize == 0));</w:t>
      </w:r>
    </w:p>
    <w:p w14:paraId="3E79EB63" w14:textId="77777777" w:rsidR="00D851A7" w:rsidRPr="00D851A7" w:rsidRDefault="00D851A7" w:rsidP="00D851A7">
      <w:pPr>
        <w:pStyle w:val="Code"/>
        <w:rPr>
          <w:highlight w:val="white"/>
        </w:rPr>
      </w:pPr>
      <w:r w:rsidRPr="00D851A7">
        <w:rPr>
          <w:highlight w:val="white"/>
        </w:rPr>
        <w:t xml:space="preserve">            break;</w:t>
      </w:r>
    </w:p>
    <w:p w14:paraId="664807AF" w14:textId="77777777" w:rsidR="00D851A7" w:rsidRPr="00D851A7" w:rsidRDefault="00D851A7" w:rsidP="00D851A7">
      <w:pPr>
        <w:pStyle w:val="Code"/>
        <w:rPr>
          <w:highlight w:val="white"/>
        </w:rPr>
      </w:pPr>
    </w:p>
    <w:p w14:paraId="745BB2CA" w14:textId="77777777" w:rsidR="00D851A7" w:rsidRPr="00D851A7" w:rsidRDefault="00D851A7" w:rsidP="00D851A7">
      <w:pPr>
        <w:pStyle w:val="Code"/>
        <w:rPr>
          <w:highlight w:val="white"/>
        </w:rPr>
      </w:pPr>
      <w:r w:rsidRPr="00D851A7">
        <w:rPr>
          <w:highlight w:val="white"/>
        </w:rPr>
        <w:t xml:space="preserve">          case MiddleOperator.PushZero:</w:t>
      </w:r>
    </w:p>
    <w:p w14:paraId="7CE6F700" w14:textId="77777777" w:rsidR="00D851A7" w:rsidRPr="00D851A7" w:rsidRDefault="00D851A7" w:rsidP="00D851A7">
      <w:pPr>
        <w:pStyle w:val="Code"/>
        <w:rPr>
          <w:highlight w:val="white"/>
        </w:rPr>
      </w:pPr>
      <w:r w:rsidRPr="00D851A7">
        <w:rPr>
          <w:highlight w:val="white"/>
        </w:rPr>
        <w:t xml:space="preserve">            PushSymbol(new Symbol(Type.DoubleType, (decimal) 0));</w:t>
      </w:r>
    </w:p>
    <w:p w14:paraId="439EB283" w14:textId="77777777" w:rsidR="00D851A7" w:rsidRPr="00D851A7" w:rsidRDefault="00D851A7" w:rsidP="00D851A7">
      <w:pPr>
        <w:pStyle w:val="Code"/>
        <w:rPr>
          <w:highlight w:val="white"/>
        </w:rPr>
      </w:pPr>
      <w:r w:rsidRPr="00D851A7">
        <w:rPr>
          <w:highlight w:val="white"/>
        </w:rPr>
        <w:t xml:space="preserve">            break;</w:t>
      </w:r>
    </w:p>
    <w:p w14:paraId="3A331AA4" w14:textId="77777777" w:rsidR="00D851A7" w:rsidRPr="00D851A7" w:rsidRDefault="00D851A7" w:rsidP="00D851A7">
      <w:pPr>
        <w:pStyle w:val="Code"/>
        <w:rPr>
          <w:highlight w:val="white"/>
        </w:rPr>
      </w:pPr>
    </w:p>
    <w:p w14:paraId="5591D141" w14:textId="77777777" w:rsidR="00D851A7" w:rsidRPr="00D851A7" w:rsidRDefault="00D851A7" w:rsidP="00D851A7">
      <w:pPr>
        <w:pStyle w:val="Code"/>
        <w:rPr>
          <w:highlight w:val="white"/>
        </w:rPr>
      </w:pPr>
      <w:r w:rsidRPr="00D851A7">
        <w:rPr>
          <w:highlight w:val="white"/>
        </w:rPr>
        <w:t xml:space="preserve">          case MiddleOperator.PushOne:</w:t>
      </w:r>
    </w:p>
    <w:p w14:paraId="561595FC" w14:textId="77777777" w:rsidR="00D851A7" w:rsidRPr="00D851A7" w:rsidRDefault="00D851A7" w:rsidP="00D851A7">
      <w:pPr>
        <w:pStyle w:val="Code"/>
        <w:rPr>
          <w:highlight w:val="white"/>
        </w:rPr>
      </w:pPr>
      <w:r w:rsidRPr="00D851A7">
        <w:rPr>
          <w:highlight w:val="white"/>
        </w:rPr>
        <w:t xml:space="preserve">            PushSymbol(new Symbol(Type.DoubleType, (decimal) 1));</w:t>
      </w:r>
    </w:p>
    <w:p w14:paraId="1527C98E" w14:textId="77777777" w:rsidR="00D851A7" w:rsidRPr="00D851A7" w:rsidRDefault="00D851A7" w:rsidP="00D851A7">
      <w:pPr>
        <w:pStyle w:val="Code"/>
        <w:rPr>
          <w:highlight w:val="white"/>
        </w:rPr>
      </w:pPr>
      <w:r w:rsidRPr="00D851A7">
        <w:rPr>
          <w:highlight w:val="white"/>
        </w:rPr>
        <w:t xml:space="preserve">            break;</w:t>
      </w:r>
    </w:p>
    <w:p w14:paraId="326BFA5E" w14:textId="77777777" w:rsidR="00D851A7" w:rsidRPr="00D851A7" w:rsidRDefault="00D851A7" w:rsidP="00D851A7">
      <w:pPr>
        <w:pStyle w:val="Code"/>
        <w:rPr>
          <w:highlight w:val="white"/>
        </w:rPr>
      </w:pPr>
    </w:p>
    <w:p w14:paraId="7370C14F" w14:textId="77777777" w:rsidR="00D851A7" w:rsidRPr="00D851A7" w:rsidRDefault="00D851A7" w:rsidP="00D851A7">
      <w:pPr>
        <w:pStyle w:val="Code"/>
        <w:rPr>
          <w:highlight w:val="white"/>
        </w:rPr>
      </w:pPr>
      <w:r w:rsidRPr="00D851A7">
        <w:rPr>
          <w:highlight w:val="white"/>
        </w:rPr>
        <w:t xml:space="preserve">          case MiddleOperator.PushFloat:</w:t>
      </w:r>
    </w:p>
    <w:p w14:paraId="47B4F9BF" w14:textId="77777777" w:rsidR="00D851A7" w:rsidRPr="00D851A7" w:rsidRDefault="00D851A7" w:rsidP="00D851A7">
      <w:pPr>
        <w:pStyle w:val="Code"/>
        <w:rPr>
          <w:highlight w:val="white"/>
        </w:rPr>
      </w:pPr>
      <w:r w:rsidRPr="00D851A7">
        <w:rPr>
          <w:highlight w:val="white"/>
        </w:rPr>
        <w:t xml:space="preserve">            PushSymbol((Symbol) middleCode[0]);</w:t>
      </w:r>
    </w:p>
    <w:p w14:paraId="04DDEC95" w14:textId="77777777" w:rsidR="00D851A7" w:rsidRPr="00D851A7" w:rsidRDefault="00D851A7" w:rsidP="00D851A7">
      <w:pPr>
        <w:pStyle w:val="Code"/>
        <w:rPr>
          <w:highlight w:val="white"/>
        </w:rPr>
      </w:pPr>
      <w:r w:rsidRPr="00D851A7">
        <w:rPr>
          <w:highlight w:val="white"/>
        </w:rPr>
        <w:t xml:space="preserve">            break;</w:t>
      </w:r>
    </w:p>
    <w:p w14:paraId="50C9BB96" w14:textId="77777777" w:rsidR="00D851A7" w:rsidRPr="00D851A7" w:rsidRDefault="00D851A7" w:rsidP="00D851A7">
      <w:pPr>
        <w:pStyle w:val="Code"/>
        <w:rPr>
          <w:highlight w:val="white"/>
        </w:rPr>
      </w:pPr>
    </w:p>
    <w:p w14:paraId="662E50D1" w14:textId="77777777" w:rsidR="00D851A7" w:rsidRPr="00D851A7" w:rsidRDefault="00D851A7" w:rsidP="00D851A7">
      <w:pPr>
        <w:pStyle w:val="Code"/>
        <w:rPr>
          <w:highlight w:val="white"/>
        </w:rPr>
      </w:pPr>
      <w:r w:rsidRPr="00D851A7">
        <w:rPr>
          <w:highlight w:val="white"/>
        </w:rPr>
        <w:t xml:space="preserve">          case MiddleOperator.TopFloat:</w:t>
      </w:r>
    </w:p>
    <w:p w14:paraId="19DF4E46" w14:textId="77777777" w:rsidR="00D851A7" w:rsidRPr="00D851A7" w:rsidRDefault="00D851A7" w:rsidP="00D851A7">
      <w:pPr>
        <w:pStyle w:val="Code"/>
        <w:rPr>
          <w:highlight w:val="white"/>
        </w:rPr>
      </w:pPr>
      <w:r w:rsidRPr="00D851A7">
        <w:rPr>
          <w:highlight w:val="white"/>
        </w:rPr>
        <w:t xml:space="preserve">            TopPopSymbol((Symbol) middleCode[0], TopOrPop.Top);</w:t>
      </w:r>
    </w:p>
    <w:p w14:paraId="26CA9FEF" w14:textId="77777777" w:rsidR="00D851A7" w:rsidRPr="00D851A7" w:rsidRDefault="00D851A7" w:rsidP="00D851A7">
      <w:pPr>
        <w:pStyle w:val="Code"/>
        <w:rPr>
          <w:highlight w:val="white"/>
        </w:rPr>
      </w:pPr>
      <w:r w:rsidRPr="00D851A7">
        <w:rPr>
          <w:highlight w:val="white"/>
        </w:rPr>
        <w:t xml:space="preserve">            break;</w:t>
      </w:r>
    </w:p>
    <w:p w14:paraId="466658C2" w14:textId="77777777" w:rsidR="00D851A7" w:rsidRPr="00D851A7" w:rsidRDefault="00D851A7" w:rsidP="00D851A7">
      <w:pPr>
        <w:pStyle w:val="Code"/>
        <w:rPr>
          <w:highlight w:val="white"/>
        </w:rPr>
      </w:pPr>
      <w:r w:rsidRPr="00D851A7">
        <w:rPr>
          <w:highlight w:val="white"/>
        </w:rPr>
        <w:t xml:space="preserve">          </w:t>
      </w:r>
    </w:p>
    <w:p w14:paraId="5F67E883" w14:textId="77777777" w:rsidR="00D851A7" w:rsidRPr="00D851A7" w:rsidRDefault="00D851A7" w:rsidP="00D851A7">
      <w:pPr>
        <w:pStyle w:val="Code"/>
        <w:rPr>
          <w:highlight w:val="white"/>
        </w:rPr>
      </w:pPr>
      <w:r w:rsidRPr="00D851A7">
        <w:rPr>
          <w:highlight w:val="white"/>
        </w:rPr>
        <w:t xml:space="preserve">          case MiddleOperator.PopFloat:</w:t>
      </w:r>
    </w:p>
    <w:p w14:paraId="304FC1DB" w14:textId="77777777" w:rsidR="00D851A7" w:rsidRPr="00D851A7" w:rsidRDefault="00D851A7" w:rsidP="00D851A7">
      <w:pPr>
        <w:pStyle w:val="Code"/>
        <w:rPr>
          <w:highlight w:val="white"/>
        </w:rPr>
      </w:pPr>
      <w:r w:rsidRPr="00D851A7">
        <w:rPr>
          <w:highlight w:val="white"/>
        </w:rPr>
        <w:t xml:space="preserve">            TopPopSymbol((Symbol) middleCode[0], TopOrPop.Pop);</w:t>
      </w:r>
    </w:p>
    <w:p w14:paraId="7ECCC758" w14:textId="77777777" w:rsidR="00D851A7" w:rsidRPr="00D851A7" w:rsidRDefault="00D851A7" w:rsidP="00D851A7">
      <w:pPr>
        <w:pStyle w:val="Code"/>
        <w:rPr>
          <w:highlight w:val="white"/>
        </w:rPr>
      </w:pPr>
      <w:r w:rsidRPr="00D851A7">
        <w:rPr>
          <w:highlight w:val="white"/>
        </w:rPr>
        <w:t xml:space="preserve">            break;</w:t>
      </w:r>
    </w:p>
    <w:p w14:paraId="1108848A" w14:textId="77777777" w:rsidR="00D851A7" w:rsidRPr="00D851A7" w:rsidRDefault="00D851A7" w:rsidP="00D851A7">
      <w:pPr>
        <w:pStyle w:val="Code"/>
        <w:rPr>
          <w:highlight w:val="white"/>
        </w:rPr>
      </w:pPr>
    </w:p>
    <w:p w14:paraId="0ED1687E" w14:textId="77777777" w:rsidR="00D851A7" w:rsidRPr="00D851A7" w:rsidRDefault="00D851A7" w:rsidP="00D851A7">
      <w:pPr>
        <w:pStyle w:val="Code"/>
        <w:rPr>
          <w:highlight w:val="white"/>
        </w:rPr>
      </w:pPr>
      <w:r w:rsidRPr="00D851A7">
        <w:rPr>
          <w:highlight w:val="white"/>
        </w:rPr>
        <w:t xml:space="preserve">          case MiddleOperator.PopEmpty:</w:t>
      </w:r>
    </w:p>
    <w:p w14:paraId="12A272C2" w14:textId="77777777" w:rsidR="00D851A7" w:rsidRPr="00D851A7" w:rsidRDefault="00D851A7" w:rsidP="00D851A7">
      <w:pPr>
        <w:pStyle w:val="Code"/>
        <w:rPr>
          <w:highlight w:val="white"/>
        </w:rPr>
      </w:pPr>
      <w:r w:rsidRPr="00D851A7">
        <w:rPr>
          <w:highlight w:val="white"/>
        </w:rPr>
        <w:t xml:space="preserve">            PopEmpty();</w:t>
      </w:r>
    </w:p>
    <w:p w14:paraId="7D192CCD" w14:textId="77777777" w:rsidR="00D851A7" w:rsidRPr="00D851A7" w:rsidRDefault="00D851A7" w:rsidP="00D851A7">
      <w:pPr>
        <w:pStyle w:val="Code"/>
        <w:rPr>
          <w:highlight w:val="white"/>
        </w:rPr>
      </w:pPr>
      <w:r w:rsidRPr="00D851A7">
        <w:rPr>
          <w:highlight w:val="white"/>
        </w:rPr>
        <w:t xml:space="preserve">            break;</w:t>
      </w:r>
    </w:p>
    <w:p w14:paraId="49D8BABE" w14:textId="77777777" w:rsidR="00D851A7" w:rsidRPr="00D851A7" w:rsidRDefault="00D851A7" w:rsidP="00D851A7">
      <w:pPr>
        <w:pStyle w:val="Code"/>
        <w:rPr>
          <w:highlight w:val="white"/>
        </w:rPr>
      </w:pPr>
    </w:p>
    <w:p w14:paraId="1A80F80C" w14:textId="77777777" w:rsidR="00D851A7" w:rsidRPr="00D851A7" w:rsidRDefault="00D851A7" w:rsidP="00D851A7">
      <w:pPr>
        <w:pStyle w:val="Code"/>
        <w:rPr>
          <w:highlight w:val="white"/>
        </w:rPr>
      </w:pPr>
      <w:r w:rsidRPr="00D851A7">
        <w:rPr>
          <w:highlight w:val="white"/>
        </w:rPr>
        <w:t xml:space="preserve">          case MiddleOperator.IntegralToIntegral:</w:t>
      </w:r>
    </w:p>
    <w:p w14:paraId="60B8A2D9" w14:textId="77777777" w:rsidR="00D851A7" w:rsidRPr="00D851A7" w:rsidRDefault="00D851A7" w:rsidP="00D851A7">
      <w:pPr>
        <w:pStyle w:val="Code"/>
        <w:rPr>
          <w:highlight w:val="white"/>
        </w:rPr>
      </w:pPr>
      <w:r w:rsidRPr="00D851A7">
        <w:rPr>
          <w:highlight w:val="white"/>
        </w:rPr>
        <w:t xml:space="preserve">            IntegralToIntegral(middleCode, middleIndex);</w:t>
      </w:r>
    </w:p>
    <w:p w14:paraId="264C4B68" w14:textId="77777777" w:rsidR="00D851A7" w:rsidRPr="00D851A7" w:rsidRDefault="00D851A7" w:rsidP="00D851A7">
      <w:pPr>
        <w:pStyle w:val="Code"/>
        <w:rPr>
          <w:highlight w:val="white"/>
        </w:rPr>
      </w:pPr>
      <w:r w:rsidRPr="00D851A7">
        <w:rPr>
          <w:highlight w:val="white"/>
        </w:rPr>
        <w:t xml:space="preserve">            break;</w:t>
      </w:r>
    </w:p>
    <w:p w14:paraId="57F58FD3" w14:textId="77777777" w:rsidR="00D851A7" w:rsidRPr="00D851A7" w:rsidRDefault="00D851A7" w:rsidP="00D851A7">
      <w:pPr>
        <w:pStyle w:val="Code"/>
        <w:rPr>
          <w:highlight w:val="white"/>
        </w:rPr>
      </w:pPr>
    </w:p>
    <w:p w14:paraId="029B7097" w14:textId="77777777" w:rsidR="00D851A7" w:rsidRPr="00D851A7" w:rsidRDefault="00D851A7" w:rsidP="00D851A7">
      <w:pPr>
        <w:pStyle w:val="Code"/>
        <w:rPr>
          <w:highlight w:val="white"/>
        </w:rPr>
      </w:pPr>
      <w:r w:rsidRPr="00D851A7">
        <w:rPr>
          <w:highlight w:val="white"/>
        </w:rPr>
        <w:t xml:space="preserve">          case MiddleOperator.IntegralToFloating:</w:t>
      </w:r>
    </w:p>
    <w:p w14:paraId="203B09A7" w14:textId="77777777" w:rsidR="00D851A7" w:rsidRPr="00D851A7" w:rsidRDefault="00D851A7" w:rsidP="00D851A7">
      <w:pPr>
        <w:pStyle w:val="Code"/>
        <w:rPr>
          <w:highlight w:val="white"/>
        </w:rPr>
      </w:pPr>
      <w:r w:rsidRPr="00D851A7">
        <w:rPr>
          <w:highlight w:val="white"/>
        </w:rPr>
        <w:t xml:space="preserve">            IntegralToFloating(middleCode);</w:t>
      </w:r>
    </w:p>
    <w:p w14:paraId="13EE1960" w14:textId="77777777" w:rsidR="00D851A7" w:rsidRPr="00D851A7" w:rsidRDefault="00D851A7" w:rsidP="00D851A7">
      <w:pPr>
        <w:pStyle w:val="Code"/>
        <w:rPr>
          <w:highlight w:val="white"/>
        </w:rPr>
      </w:pPr>
      <w:r w:rsidRPr="00D851A7">
        <w:rPr>
          <w:highlight w:val="white"/>
        </w:rPr>
        <w:t xml:space="preserve">            break;</w:t>
      </w:r>
    </w:p>
    <w:p w14:paraId="305029DA" w14:textId="77777777" w:rsidR="00D851A7" w:rsidRPr="00D851A7" w:rsidRDefault="00D851A7" w:rsidP="00D851A7">
      <w:pPr>
        <w:pStyle w:val="Code"/>
        <w:rPr>
          <w:highlight w:val="white"/>
        </w:rPr>
      </w:pPr>
    </w:p>
    <w:p w14:paraId="0E626FF5" w14:textId="77777777" w:rsidR="00D851A7" w:rsidRPr="00D851A7" w:rsidRDefault="00D851A7" w:rsidP="00D851A7">
      <w:pPr>
        <w:pStyle w:val="Code"/>
        <w:rPr>
          <w:highlight w:val="white"/>
        </w:rPr>
      </w:pPr>
      <w:r w:rsidRPr="00D851A7">
        <w:rPr>
          <w:highlight w:val="white"/>
        </w:rPr>
        <w:t xml:space="preserve">          case MiddleOperator.FloatingToIntegral:</w:t>
      </w:r>
    </w:p>
    <w:p w14:paraId="716DC2B9" w14:textId="77777777" w:rsidR="00D851A7" w:rsidRPr="00D851A7" w:rsidRDefault="00D851A7" w:rsidP="00D851A7">
      <w:pPr>
        <w:pStyle w:val="Code"/>
        <w:rPr>
          <w:highlight w:val="white"/>
        </w:rPr>
      </w:pPr>
      <w:r w:rsidRPr="00D851A7">
        <w:rPr>
          <w:highlight w:val="white"/>
        </w:rPr>
        <w:t xml:space="preserve">            FloatingToIntegral(middleCode);</w:t>
      </w:r>
    </w:p>
    <w:p w14:paraId="1AD4204E" w14:textId="77777777" w:rsidR="00D851A7" w:rsidRPr="00D851A7" w:rsidRDefault="00D851A7" w:rsidP="00D851A7">
      <w:pPr>
        <w:pStyle w:val="Code"/>
        <w:rPr>
          <w:highlight w:val="white"/>
        </w:rPr>
      </w:pPr>
      <w:r w:rsidRPr="00D851A7">
        <w:rPr>
          <w:highlight w:val="white"/>
        </w:rPr>
        <w:t xml:space="preserve">            break;</w:t>
      </w:r>
    </w:p>
    <w:p w14:paraId="56E815CB" w14:textId="77777777" w:rsidR="00D851A7" w:rsidRPr="00D851A7" w:rsidRDefault="00D851A7" w:rsidP="00D851A7">
      <w:pPr>
        <w:pStyle w:val="Code"/>
        <w:rPr>
          <w:highlight w:val="white"/>
        </w:rPr>
      </w:pPr>
    </w:p>
    <w:p w14:paraId="2098F533" w14:textId="77777777" w:rsidR="00D851A7" w:rsidRPr="00D851A7" w:rsidRDefault="00D851A7" w:rsidP="00D851A7">
      <w:pPr>
        <w:pStyle w:val="Code"/>
        <w:rPr>
          <w:highlight w:val="white"/>
        </w:rPr>
      </w:pPr>
      <w:r w:rsidRPr="00D851A7">
        <w:rPr>
          <w:highlight w:val="white"/>
        </w:rPr>
        <w:t xml:space="preserve">          case MiddleOperator.Parameter: {</w:t>
      </w:r>
    </w:p>
    <w:p w14:paraId="270360F3" w14:textId="77777777" w:rsidR="00D851A7" w:rsidRPr="00D851A7" w:rsidRDefault="00D851A7" w:rsidP="00D851A7">
      <w:pPr>
        <w:pStyle w:val="Code"/>
        <w:rPr>
          <w:highlight w:val="white"/>
        </w:rPr>
      </w:pPr>
      <w:r w:rsidRPr="00D851A7">
        <w:rPr>
          <w:highlight w:val="white"/>
        </w:rPr>
        <w:t xml:space="preserve">              Symbol paramSymbol = (Symbol) middleCode[1];</w:t>
      </w:r>
    </w:p>
    <w:p w14:paraId="47AAFF54" w14:textId="77777777" w:rsidR="00D851A7" w:rsidRPr="00D851A7" w:rsidRDefault="00D851A7" w:rsidP="00D851A7">
      <w:pPr>
        <w:pStyle w:val="Code"/>
        <w:rPr>
          <w:highlight w:val="white"/>
        </w:rPr>
      </w:pPr>
    </w:p>
    <w:p w14:paraId="06120413" w14:textId="77777777" w:rsidR="00D851A7" w:rsidRPr="00D851A7" w:rsidRDefault="00D851A7" w:rsidP="00D851A7">
      <w:pPr>
        <w:pStyle w:val="Code"/>
        <w:rPr>
          <w:highlight w:val="white"/>
        </w:rPr>
      </w:pPr>
      <w:r w:rsidRPr="00D851A7">
        <w:rPr>
          <w:highlight w:val="white"/>
        </w:rPr>
        <w:t xml:space="preserve">              if (paramSymbol.Type.IsFloating()) {</w:t>
      </w:r>
    </w:p>
    <w:p w14:paraId="7C32F61C" w14:textId="77777777" w:rsidR="00D851A7" w:rsidRPr="00D851A7" w:rsidRDefault="00D851A7" w:rsidP="00D851A7">
      <w:pPr>
        <w:pStyle w:val="Code"/>
        <w:rPr>
          <w:highlight w:val="white"/>
        </w:rPr>
      </w:pPr>
      <w:r w:rsidRPr="00D851A7">
        <w:rPr>
          <w:highlight w:val="white"/>
        </w:rPr>
        <w:t xml:space="preserve">                FloatingParameter(middleCode);</w:t>
      </w:r>
    </w:p>
    <w:p w14:paraId="4A188CA1" w14:textId="77777777" w:rsidR="00D851A7" w:rsidRPr="00D851A7" w:rsidRDefault="00D851A7" w:rsidP="00D851A7">
      <w:pPr>
        <w:pStyle w:val="Code"/>
        <w:rPr>
          <w:highlight w:val="white"/>
        </w:rPr>
      </w:pPr>
      <w:r w:rsidRPr="00D851A7">
        <w:rPr>
          <w:highlight w:val="white"/>
        </w:rPr>
        <w:t xml:space="preserve">              }</w:t>
      </w:r>
    </w:p>
    <w:p w14:paraId="2AD7CB17" w14:textId="77777777" w:rsidR="00D851A7" w:rsidRPr="00D851A7" w:rsidRDefault="00D851A7" w:rsidP="00D851A7">
      <w:pPr>
        <w:pStyle w:val="Code"/>
        <w:rPr>
          <w:highlight w:val="white"/>
        </w:rPr>
      </w:pPr>
      <w:r w:rsidRPr="00D851A7">
        <w:rPr>
          <w:highlight w:val="white"/>
        </w:rPr>
        <w:t xml:space="preserve">              else if (paramSymbol.Type.IsStructOrUnion()) {</w:t>
      </w:r>
    </w:p>
    <w:p w14:paraId="3396F996" w14:textId="77777777" w:rsidR="00D851A7" w:rsidRPr="00D851A7" w:rsidRDefault="00D851A7" w:rsidP="00D851A7">
      <w:pPr>
        <w:pStyle w:val="Code"/>
        <w:rPr>
          <w:highlight w:val="white"/>
        </w:rPr>
      </w:pPr>
      <w:r w:rsidRPr="00D851A7">
        <w:rPr>
          <w:highlight w:val="white"/>
        </w:rPr>
        <w:t xml:space="preserve">                StructUnionParameter(middleCode, middleIndex);</w:t>
      </w:r>
    </w:p>
    <w:p w14:paraId="41F1CD3A" w14:textId="77777777" w:rsidR="00D851A7" w:rsidRPr="00D851A7" w:rsidRDefault="00D851A7" w:rsidP="00D851A7">
      <w:pPr>
        <w:pStyle w:val="Code"/>
        <w:rPr>
          <w:highlight w:val="white"/>
        </w:rPr>
      </w:pPr>
      <w:r w:rsidRPr="00D851A7">
        <w:rPr>
          <w:highlight w:val="white"/>
        </w:rPr>
        <w:t xml:space="preserve">              }</w:t>
      </w:r>
    </w:p>
    <w:p w14:paraId="745B0CD3" w14:textId="77777777" w:rsidR="00D851A7" w:rsidRPr="00D851A7" w:rsidRDefault="00D851A7" w:rsidP="00D851A7">
      <w:pPr>
        <w:pStyle w:val="Code"/>
        <w:rPr>
          <w:highlight w:val="white"/>
        </w:rPr>
      </w:pPr>
      <w:r w:rsidRPr="00D851A7">
        <w:rPr>
          <w:highlight w:val="white"/>
        </w:rPr>
        <w:t xml:space="preserve">              else {</w:t>
      </w:r>
    </w:p>
    <w:p w14:paraId="6407E3ED" w14:textId="77777777" w:rsidR="00D851A7" w:rsidRPr="00D851A7" w:rsidRDefault="00D851A7" w:rsidP="00D851A7">
      <w:pPr>
        <w:pStyle w:val="Code"/>
        <w:rPr>
          <w:highlight w:val="white"/>
        </w:rPr>
      </w:pPr>
      <w:r w:rsidRPr="00D851A7">
        <w:rPr>
          <w:highlight w:val="white"/>
        </w:rPr>
        <w:t xml:space="preserve">                IntegralParameter(middleCode);</w:t>
      </w:r>
    </w:p>
    <w:p w14:paraId="1DBFDCE2" w14:textId="77777777" w:rsidR="00D851A7" w:rsidRPr="00D851A7" w:rsidRDefault="00D851A7" w:rsidP="00D851A7">
      <w:pPr>
        <w:pStyle w:val="Code"/>
        <w:rPr>
          <w:highlight w:val="white"/>
        </w:rPr>
      </w:pPr>
      <w:r w:rsidRPr="00D851A7">
        <w:rPr>
          <w:highlight w:val="white"/>
        </w:rPr>
        <w:t xml:space="preserve">              }</w:t>
      </w:r>
    </w:p>
    <w:p w14:paraId="64897F26" w14:textId="77777777" w:rsidR="00D851A7" w:rsidRPr="00D851A7" w:rsidRDefault="00D851A7" w:rsidP="00D851A7">
      <w:pPr>
        <w:pStyle w:val="Code"/>
        <w:rPr>
          <w:highlight w:val="white"/>
        </w:rPr>
      </w:pPr>
      <w:r w:rsidRPr="00D851A7">
        <w:rPr>
          <w:highlight w:val="white"/>
        </w:rPr>
        <w:t xml:space="preserve">            }</w:t>
      </w:r>
    </w:p>
    <w:p w14:paraId="09DFC5BA" w14:textId="77777777" w:rsidR="00D851A7" w:rsidRPr="00D851A7" w:rsidRDefault="00D851A7" w:rsidP="00D851A7">
      <w:pPr>
        <w:pStyle w:val="Code"/>
        <w:rPr>
          <w:highlight w:val="white"/>
        </w:rPr>
      </w:pPr>
      <w:r w:rsidRPr="00D851A7">
        <w:rPr>
          <w:highlight w:val="white"/>
        </w:rPr>
        <w:t xml:space="preserve">            break;</w:t>
      </w:r>
    </w:p>
    <w:p w14:paraId="68B119C7" w14:textId="77777777" w:rsidR="00D851A7" w:rsidRPr="00D851A7" w:rsidRDefault="00D851A7" w:rsidP="00D851A7">
      <w:pPr>
        <w:pStyle w:val="Code"/>
        <w:rPr>
          <w:highlight w:val="white"/>
        </w:rPr>
      </w:pPr>
      <w:r w:rsidRPr="00D851A7">
        <w:rPr>
          <w:highlight w:val="white"/>
        </w:rPr>
        <w:t xml:space="preserve">          </w:t>
      </w:r>
    </w:p>
    <w:p w14:paraId="6D36E3BF" w14:textId="77777777" w:rsidR="00D851A7" w:rsidRPr="00D851A7" w:rsidRDefault="00D851A7" w:rsidP="00D851A7">
      <w:pPr>
        <w:pStyle w:val="Code"/>
        <w:rPr>
          <w:highlight w:val="white"/>
        </w:rPr>
      </w:pPr>
      <w:r w:rsidRPr="00D851A7">
        <w:rPr>
          <w:highlight w:val="white"/>
        </w:rPr>
        <w:lastRenderedPageBreak/>
        <w:t xml:space="preserve">          case MiddleOperator.GetReturnValue: {</w:t>
      </w:r>
    </w:p>
    <w:p w14:paraId="6DCC0B46" w14:textId="77777777" w:rsidR="00D851A7" w:rsidRPr="00D851A7" w:rsidRDefault="00D851A7" w:rsidP="00D851A7">
      <w:pPr>
        <w:pStyle w:val="Code"/>
        <w:rPr>
          <w:highlight w:val="white"/>
        </w:rPr>
      </w:pPr>
      <w:r w:rsidRPr="00D851A7">
        <w:rPr>
          <w:highlight w:val="white"/>
        </w:rPr>
        <w:t xml:space="preserve">              Symbol returnSymbol = (Symbol) middleCode[0];</w:t>
      </w:r>
    </w:p>
    <w:p w14:paraId="47D9640E" w14:textId="77777777" w:rsidR="00D851A7" w:rsidRPr="00D851A7" w:rsidRDefault="00D851A7" w:rsidP="00D851A7">
      <w:pPr>
        <w:pStyle w:val="Code"/>
        <w:rPr>
          <w:highlight w:val="white"/>
        </w:rPr>
      </w:pPr>
    </w:p>
    <w:p w14:paraId="79E04F04" w14:textId="77777777" w:rsidR="00D851A7" w:rsidRPr="00D851A7" w:rsidRDefault="00D851A7" w:rsidP="00D851A7">
      <w:pPr>
        <w:pStyle w:val="Code"/>
        <w:rPr>
          <w:highlight w:val="white"/>
        </w:rPr>
      </w:pPr>
      <w:r w:rsidRPr="00D851A7">
        <w:rPr>
          <w:highlight w:val="white"/>
        </w:rPr>
        <w:t xml:space="preserve">              if (returnSymbol.Type.IsStructOrUnion()) {</w:t>
      </w:r>
    </w:p>
    <w:p w14:paraId="2D4435CE" w14:textId="77777777" w:rsidR="00D851A7" w:rsidRPr="00D851A7" w:rsidRDefault="00D851A7" w:rsidP="00D851A7">
      <w:pPr>
        <w:pStyle w:val="Code"/>
        <w:rPr>
          <w:highlight w:val="white"/>
        </w:rPr>
      </w:pPr>
      <w:r w:rsidRPr="00D851A7">
        <w:rPr>
          <w:highlight w:val="white"/>
        </w:rPr>
        <w:t xml:space="preserve">                StructUnionGetReturnValue(middleCode);</w:t>
      </w:r>
    </w:p>
    <w:p w14:paraId="2CD0E24D" w14:textId="77777777" w:rsidR="00D851A7" w:rsidRPr="00D851A7" w:rsidRDefault="00D851A7" w:rsidP="00D851A7">
      <w:pPr>
        <w:pStyle w:val="Code"/>
        <w:rPr>
          <w:highlight w:val="white"/>
        </w:rPr>
      </w:pPr>
      <w:r w:rsidRPr="00D851A7">
        <w:rPr>
          <w:highlight w:val="white"/>
        </w:rPr>
        <w:t xml:space="preserve">              }</w:t>
      </w:r>
    </w:p>
    <w:p w14:paraId="64865BDE" w14:textId="77777777" w:rsidR="00D851A7" w:rsidRPr="00D851A7" w:rsidRDefault="00D851A7" w:rsidP="00D851A7">
      <w:pPr>
        <w:pStyle w:val="Code"/>
        <w:rPr>
          <w:highlight w:val="white"/>
        </w:rPr>
      </w:pPr>
      <w:r w:rsidRPr="00D851A7">
        <w:rPr>
          <w:highlight w:val="white"/>
        </w:rPr>
        <w:t xml:space="preserve">              else if (returnSymbol.Type.IsFloating()) {</w:t>
      </w:r>
    </w:p>
    <w:p w14:paraId="117F40D2" w14:textId="77777777" w:rsidR="00D851A7" w:rsidRPr="00D851A7" w:rsidRDefault="00D851A7" w:rsidP="00D851A7">
      <w:pPr>
        <w:pStyle w:val="Code"/>
        <w:rPr>
          <w:highlight w:val="white"/>
        </w:rPr>
      </w:pPr>
      <w:r w:rsidRPr="00D851A7">
        <w:rPr>
          <w:highlight w:val="white"/>
        </w:rPr>
        <w:t xml:space="preserve">                Assert.Error((++m_floatStackSize) &lt;= FloatingStackMaxSize,</w:t>
      </w:r>
    </w:p>
    <w:p w14:paraId="59E684B7" w14:textId="77777777" w:rsidR="00D851A7" w:rsidRPr="00D851A7" w:rsidRDefault="00D851A7" w:rsidP="00D851A7">
      <w:pPr>
        <w:pStyle w:val="Code"/>
        <w:rPr>
          <w:highlight w:val="white"/>
        </w:rPr>
      </w:pPr>
      <w:r w:rsidRPr="00D851A7">
        <w:rPr>
          <w:highlight w:val="white"/>
        </w:rPr>
        <w:t xml:space="preserve">                             null, Message.Floating_stack_overflow);</w:t>
      </w:r>
    </w:p>
    <w:p w14:paraId="7B7E44CE" w14:textId="77777777" w:rsidR="00D851A7" w:rsidRPr="00D851A7" w:rsidRDefault="00D851A7" w:rsidP="00D851A7">
      <w:pPr>
        <w:pStyle w:val="Code"/>
        <w:rPr>
          <w:highlight w:val="white"/>
        </w:rPr>
      </w:pPr>
      <w:r w:rsidRPr="00D851A7">
        <w:rPr>
          <w:highlight w:val="white"/>
        </w:rPr>
        <w:t xml:space="preserve">              }</w:t>
      </w:r>
    </w:p>
    <w:p w14:paraId="36229B5B" w14:textId="77777777" w:rsidR="00D851A7" w:rsidRPr="00D851A7" w:rsidRDefault="00D851A7" w:rsidP="00D851A7">
      <w:pPr>
        <w:pStyle w:val="Code"/>
        <w:rPr>
          <w:highlight w:val="white"/>
        </w:rPr>
      </w:pPr>
      <w:r w:rsidRPr="00D851A7">
        <w:rPr>
          <w:highlight w:val="white"/>
        </w:rPr>
        <w:t xml:space="preserve">              else {</w:t>
      </w:r>
    </w:p>
    <w:p w14:paraId="68AECA19" w14:textId="77777777" w:rsidR="00D851A7" w:rsidRPr="00D851A7" w:rsidRDefault="00D851A7" w:rsidP="00D851A7">
      <w:pPr>
        <w:pStyle w:val="Code"/>
        <w:rPr>
          <w:highlight w:val="white"/>
        </w:rPr>
      </w:pPr>
      <w:r w:rsidRPr="00D851A7">
        <w:rPr>
          <w:highlight w:val="white"/>
        </w:rPr>
        <w:t xml:space="preserve">                IntegralGetReturnValue(middleCode);</w:t>
      </w:r>
    </w:p>
    <w:p w14:paraId="148C0B55" w14:textId="77777777" w:rsidR="00D851A7" w:rsidRPr="00D851A7" w:rsidRDefault="00D851A7" w:rsidP="00D851A7">
      <w:pPr>
        <w:pStyle w:val="Code"/>
        <w:rPr>
          <w:highlight w:val="white"/>
        </w:rPr>
      </w:pPr>
      <w:r w:rsidRPr="00D851A7">
        <w:rPr>
          <w:highlight w:val="white"/>
        </w:rPr>
        <w:t xml:space="preserve">              }</w:t>
      </w:r>
    </w:p>
    <w:p w14:paraId="5B9B8515" w14:textId="77777777" w:rsidR="00D851A7" w:rsidRPr="00D851A7" w:rsidRDefault="00D851A7" w:rsidP="00D851A7">
      <w:pPr>
        <w:pStyle w:val="Code"/>
        <w:rPr>
          <w:highlight w:val="white"/>
        </w:rPr>
      </w:pPr>
      <w:r w:rsidRPr="00D851A7">
        <w:rPr>
          <w:highlight w:val="white"/>
        </w:rPr>
        <w:t xml:space="preserve">            }</w:t>
      </w:r>
    </w:p>
    <w:p w14:paraId="784D6239" w14:textId="77777777" w:rsidR="00D851A7" w:rsidRPr="00D851A7" w:rsidRDefault="00D851A7" w:rsidP="00D851A7">
      <w:pPr>
        <w:pStyle w:val="Code"/>
        <w:rPr>
          <w:highlight w:val="white"/>
        </w:rPr>
      </w:pPr>
      <w:r w:rsidRPr="00D851A7">
        <w:rPr>
          <w:highlight w:val="white"/>
        </w:rPr>
        <w:t xml:space="preserve">            break;</w:t>
      </w:r>
    </w:p>
    <w:p w14:paraId="5CE9AD58" w14:textId="77777777" w:rsidR="00D851A7" w:rsidRPr="00D851A7" w:rsidRDefault="00D851A7" w:rsidP="00D851A7">
      <w:pPr>
        <w:pStyle w:val="Code"/>
        <w:rPr>
          <w:highlight w:val="white"/>
        </w:rPr>
      </w:pPr>
      <w:r w:rsidRPr="00D851A7">
        <w:rPr>
          <w:highlight w:val="white"/>
        </w:rPr>
        <w:t xml:space="preserve">        }</w:t>
      </w:r>
    </w:p>
    <w:p w14:paraId="0BAC03A1" w14:textId="77777777" w:rsidR="00D851A7" w:rsidRPr="00D851A7" w:rsidRDefault="00D851A7" w:rsidP="00D851A7">
      <w:pPr>
        <w:pStyle w:val="Code"/>
        <w:rPr>
          <w:highlight w:val="white"/>
        </w:rPr>
      </w:pPr>
      <w:r w:rsidRPr="00D851A7">
        <w:rPr>
          <w:highlight w:val="white"/>
        </w:rPr>
        <w:t xml:space="preserve">      }</w:t>
      </w:r>
    </w:p>
    <w:p w14:paraId="152DD4DF" w14:textId="507A3E50" w:rsidR="00D851A7" w:rsidRPr="00D851A7" w:rsidRDefault="00D851A7" w:rsidP="00D851A7">
      <w:pPr>
        <w:pStyle w:val="Code"/>
        <w:rPr>
          <w:highlight w:val="white"/>
        </w:rPr>
      </w:pPr>
      <w:r w:rsidRPr="00D851A7">
        <w:rPr>
          <w:highlight w:val="white"/>
        </w:rPr>
        <w:t xml:space="preserve">    }</w:t>
      </w:r>
    </w:p>
    <w:p w14:paraId="4D379628" w14:textId="3A0BFA8C" w:rsidR="00B60C9E" w:rsidRPr="007B4210" w:rsidRDefault="00B60C9E" w:rsidP="00B60C9E">
      <w:pPr>
        <w:pStyle w:val="Rubrik3"/>
        <w:rPr>
          <w:highlight w:val="white"/>
        </w:rPr>
      </w:pPr>
      <w:bookmarkStart w:id="493" w:name="_Toc49764407"/>
      <w:r>
        <w:rPr>
          <w:highlight w:val="white"/>
        </w:rPr>
        <w:t xml:space="preserve">Track </w:t>
      </w:r>
      <w:r w:rsidR="004846F8">
        <w:rPr>
          <w:highlight w:val="white"/>
        </w:rPr>
        <w:t>S</w:t>
      </w:r>
      <w:r>
        <w:rPr>
          <w:highlight w:val="white"/>
        </w:rPr>
        <w:t xml:space="preserve">et </w:t>
      </w:r>
      <w:r w:rsidR="004846F8">
        <w:rPr>
          <w:highlight w:val="white"/>
        </w:rPr>
        <w:t>G</w:t>
      </w:r>
      <w:r>
        <w:rPr>
          <w:highlight w:val="white"/>
        </w:rPr>
        <w:t>eneration</w:t>
      </w:r>
      <w:bookmarkEnd w:id="493"/>
    </w:p>
    <w:p w14:paraId="3C33D8A9" w14:textId="2C0B95CD" w:rsidR="0068534A" w:rsidRDefault="00C353E5" w:rsidP="00D23A03">
      <w:pPr>
        <w:rPr>
          <w:highlight w:val="white"/>
        </w:rPr>
      </w:pPr>
      <w:r>
        <w:rPr>
          <w:highlight w:val="white"/>
        </w:rPr>
        <w:t xml:space="preserve">When the assembly code </w:t>
      </w:r>
      <w:r w:rsidR="00D4043F">
        <w:rPr>
          <w:highlight w:val="white"/>
        </w:rPr>
        <w:t>has been</w:t>
      </w:r>
      <w:r>
        <w:rPr>
          <w:highlight w:val="white"/>
        </w:rPr>
        <w:t xml:space="preserve"> generated</w:t>
      </w:r>
      <w:r w:rsidR="00C00170">
        <w:rPr>
          <w:highlight w:val="white"/>
        </w:rPr>
        <w:t>,</w:t>
      </w:r>
      <w:r>
        <w:rPr>
          <w:highlight w:val="white"/>
        </w:rPr>
        <w:t xml:space="preserve"> </w:t>
      </w:r>
      <w:r w:rsidR="006C3383">
        <w:rPr>
          <w:highlight w:val="white"/>
        </w:rPr>
        <w:t xml:space="preserve">a lot of tracks has been added to the assembly code. The task of the </w:t>
      </w:r>
      <w:r w:rsidR="006C3383" w:rsidRPr="006C3383">
        <w:rPr>
          <w:rStyle w:val="KeyWord0"/>
          <w:highlight w:val="white"/>
        </w:rPr>
        <w:t>TrackSet</w:t>
      </w:r>
      <w:r w:rsidR="006C3383">
        <w:rPr>
          <w:highlight w:val="white"/>
        </w:rPr>
        <w:t xml:space="preserve"> method is </w:t>
      </w:r>
      <w:r w:rsidR="0068534A">
        <w:rPr>
          <w:highlight w:val="white"/>
        </w:rPr>
        <w:t xml:space="preserve">to pick up the tracks from the and generate the track set; that is, a set holding the tracks of the code. Each track holds a list of entries, specifying the positions of the track in the code. </w:t>
      </w:r>
    </w:p>
    <w:p w14:paraId="5AE0D920" w14:textId="77777777" w:rsidR="005C64C1" w:rsidRPr="005C64C1" w:rsidRDefault="005C64C1" w:rsidP="005C64C1">
      <w:pPr>
        <w:pStyle w:val="Code"/>
        <w:rPr>
          <w:highlight w:val="white"/>
        </w:rPr>
      </w:pPr>
      <w:r w:rsidRPr="005C64C1">
        <w:rPr>
          <w:highlight w:val="white"/>
        </w:rPr>
        <w:t xml:space="preserve">    private ISet&lt;Track&gt; TrackSet() {</w:t>
      </w:r>
    </w:p>
    <w:p w14:paraId="7EF67B6F" w14:textId="77777777" w:rsidR="005C64C1" w:rsidRPr="005C64C1" w:rsidRDefault="005C64C1" w:rsidP="005C64C1">
      <w:pPr>
        <w:pStyle w:val="Code"/>
        <w:rPr>
          <w:highlight w:val="white"/>
        </w:rPr>
      </w:pPr>
      <w:r w:rsidRPr="005C64C1">
        <w:rPr>
          <w:highlight w:val="white"/>
        </w:rPr>
        <w:t xml:space="preserve">      ISet&lt;Track&gt; trackSet = new HashSet&lt;Track&gt;();</w:t>
      </w:r>
    </w:p>
    <w:p w14:paraId="50EA5738" w14:textId="77777777" w:rsidR="005C64C1" w:rsidRPr="005C64C1" w:rsidRDefault="005C64C1" w:rsidP="005C64C1">
      <w:pPr>
        <w:pStyle w:val="Code"/>
        <w:rPr>
          <w:highlight w:val="white"/>
        </w:rPr>
      </w:pPr>
    </w:p>
    <w:p w14:paraId="4920EFF6" w14:textId="77777777" w:rsidR="005C64C1" w:rsidRPr="005C64C1" w:rsidRDefault="005C64C1" w:rsidP="005C64C1">
      <w:pPr>
        <w:pStyle w:val="Code"/>
        <w:rPr>
          <w:highlight w:val="white"/>
        </w:rPr>
      </w:pPr>
      <w:r w:rsidRPr="005C64C1">
        <w:rPr>
          <w:highlight w:val="white"/>
        </w:rPr>
        <w:t xml:space="preserve">      for (int index = 0; index &lt; m_assemblyCodeList.Count; ++index) {</w:t>
      </w:r>
    </w:p>
    <w:p w14:paraId="0FA28A6F" w14:textId="762BF504" w:rsidR="005C64C1" w:rsidRPr="005C64C1" w:rsidRDefault="005C64C1" w:rsidP="005C64C1">
      <w:pPr>
        <w:pStyle w:val="Code"/>
        <w:rPr>
          <w:highlight w:val="white"/>
        </w:rPr>
      </w:pPr>
      <w:r w:rsidRPr="005C64C1">
        <w:rPr>
          <w:highlight w:val="white"/>
        </w:rPr>
        <w:t xml:space="preserve">        AssemblyCode </w:t>
      </w:r>
      <w:r>
        <w:rPr>
          <w:highlight w:val="white"/>
        </w:rPr>
        <w:t>assemblyCode</w:t>
      </w:r>
      <w:r w:rsidRPr="005C64C1">
        <w:rPr>
          <w:highlight w:val="white"/>
        </w:rPr>
        <w:t xml:space="preserve"> = m_assemblyCodeList[index];</w:t>
      </w:r>
    </w:p>
    <w:p w14:paraId="69A58489" w14:textId="77777777" w:rsidR="005C64C1" w:rsidRPr="005C64C1" w:rsidRDefault="005C64C1" w:rsidP="005C64C1">
      <w:pPr>
        <w:pStyle w:val="Code"/>
        <w:rPr>
          <w:highlight w:val="white"/>
        </w:rPr>
      </w:pPr>
      <w:r w:rsidRPr="005C64C1">
        <w:rPr>
          <w:highlight w:val="white"/>
        </w:rPr>
        <w:t xml:space="preserve">     </w:t>
      </w:r>
    </w:p>
    <w:p w14:paraId="0DDA6F2A" w14:textId="7A453B61" w:rsidR="005C64C1" w:rsidRPr="005C64C1" w:rsidRDefault="005C64C1" w:rsidP="005C64C1">
      <w:pPr>
        <w:pStyle w:val="Code"/>
        <w:rPr>
          <w:highlight w:val="white"/>
        </w:rPr>
      </w:pPr>
      <w:r w:rsidRPr="005C64C1">
        <w:rPr>
          <w:highlight w:val="white"/>
        </w:rPr>
        <w:t xml:space="preserve">        object operand0 = </w:t>
      </w:r>
      <w:r>
        <w:rPr>
          <w:highlight w:val="white"/>
        </w:rPr>
        <w:t>assemblyCode</w:t>
      </w:r>
      <w:r w:rsidRPr="005C64C1">
        <w:rPr>
          <w:highlight w:val="white"/>
        </w:rPr>
        <w:t>[0],</w:t>
      </w:r>
    </w:p>
    <w:p w14:paraId="0FE7473F" w14:textId="2C3F3A26" w:rsidR="005C64C1" w:rsidRPr="005C64C1" w:rsidRDefault="005C64C1" w:rsidP="005C64C1">
      <w:pPr>
        <w:pStyle w:val="Code"/>
        <w:rPr>
          <w:highlight w:val="white"/>
        </w:rPr>
      </w:pPr>
      <w:r w:rsidRPr="005C64C1">
        <w:rPr>
          <w:highlight w:val="white"/>
        </w:rPr>
        <w:t xml:space="preserve">               operand1 = </w:t>
      </w:r>
      <w:r>
        <w:rPr>
          <w:highlight w:val="white"/>
        </w:rPr>
        <w:t>assemblyCode</w:t>
      </w:r>
      <w:r w:rsidRPr="005C64C1">
        <w:rPr>
          <w:highlight w:val="white"/>
        </w:rPr>
        <w:t>[1],</w:t>
      </w:r>
    </w:p>
    <w:p w14:paraId="36A4FD13" w14:textId="5E34EB93" w:rsidR="005C64C1" w:rsidRPr="005C64C1" w:rsidRDefault="005C64C1" w:rsidP="005C64C1">
      <w:pPr>
        <w:pStyle w:val="Code"/>
        <w:rPr>
          <w:highlight w:val="white"/>
        </w:rPr>
      </w:pPr>
      <w:r w:rsidRPr="005C64C1">
        <w:rPr>
          <w:highlight w:val="white"/>
        </w:rPr>
        <w:t xml:space="preserve">               operand2 = </w:t>
      </w:r>
      <w:r>
        <w:rPr>
          <w:highlight w:val="white"/>
        </w:rPr>
        <w:t>assemblyCode</w:t>
      </w:r>
      <w:r w:rsidRPr="005C64C1">
        <w:rPr>
          <w:highlight w:val="white"/>
        </w:rPr>
        <w:t>[2];</w:t>
      </w:r>
    </w:p>
    <w:p w14:paraId="3B128B2D" w14:textId="4EEBC6A0" w:rsidR="00D935A0" w:rsidRPr="007B4210" w:rsidRDefault="002B7B4F" w:rsidP="002B7B4F">
      <w:pPr>
        <w:rPr>
          <w:highlight w:val="white"/>
        </w:rPr>
      </w:pPr>
      <w:r>
        <w:rPr>
          <w:highlight w:val="white"/>
        </w:rPr>
        <w:t xml:space="preserve">In case of the set-track-size </w:t>
      </w:r>
      <w:r w:rsidR="0075035D">
        <w:rPr>
          <w:highlight w:val="white"/>
        </w:rPr>
        <w:t>instruction</w:t>
      </w:r>
      <w:r>
        <w:rPr>
          <w:highlight w:val="white"/>
        </w:rPr>
        <w:t xml:space="preserve">, we set the </w:t>
      </w:r>
      <w:r w:rsidR="00AF12CD">
        <w:rPr>
          <w:highlight w:val="white"/>
        </w:rPr>
        <w:t xml:space="preserve">current </w:t>
      </w:r>
      <w:r>
        <w:rPr>
          <w:highlight w:val="white"/>
        </w:rPr>
        <w:t>size of its track</w:t>
      </w:r>
      <w:r w:rsidR="00154690">
        <w:rPr>
          <w:highlight w:val="white"/>
        </w:rPr>
        <w:t xml:space="preserve"> and replace the instruction with an empty instruction.</w:t>
      </w:r>
      <w:r w:rsidR="009A3075">
        <w:rPr>
          <w:highlight w:val="white"/>
        </w:rPr>
        <w:t xml:space="preserve"> The current size is then used when adding entries to the track so that the registers in the end are given the correct size.</w:t>
      </w:r>
    </w:p>
    <w:p w14:paraId="68A0CC6B" w14:textId="2C224FFD" w:rsidR="005C64C1" w:rsidRPr="005C64C1" w:rsidRDefault="005C64C1" w:rsidP="005C64C1">
      <w:pPr>
        <w:pStyle w:val="Code"/>
        <w:rPr>
          <w:highlight w:val="white"/>
        </w:rPr>
      </w:pPr>
      <w:r w:rsidRPr="005C64C1">
        <w:rPr>
          <w:highlight w:val="white"/>
        </w:rPr>
        <w:t xml:space="preserve">        if (</w:t>
      </w:r>
      <w:r>
        <w:rPr>
          <w:highlight w:val="white"/>
        </w:rPr>
        <w:t>assemblyCode</w:t>
      </w:r>
      <w:r w:rsidRPr="005C64C1">
        <w:rPr>
          <w:highlight w:val="white"/>
        </w:rPr>
        <w:t>.Operator == AssemblyOperator.set_track_size) {</w:t>
      </w:r>
    </w:p>
    <w:p w14:paraId="7BCF1D34" w14:textId="77777777" w:rsidR="005C64C1" w:rsidRPr="005C64C1" w:rsidRDefault="005C64C1" w:rsidP="005C64C1">
      <w:pPr>
        <w:pStyle w:val="Code"/>
        <w:rPr>
          <w:highlight w:val="white"/>
        </w:rPr>
      </w:pPr>
      <w:r w:rsidRPr="005C64C1">
        <w:rPr>
          <w:highlight w:val="white"/>
        </w:rPr>
        <w:t xml:space="preserve">          Track track = (Track) operand0;</w:t>
      </w:r>
    </w:p>
    <w:p w14:paraId="53A04927" w14:textId="77777777" w:rsidR="005C64C1" w:rsidRPr="005C64C1" w:rsidRDefault="005C64C1" w:rsidP="005C64C1">
      <w:pPr>
        <w:pStyle w:val="Code"/>
        <w:rPr>
          <w:highlight w:val="white"/>
        </w:rPr>
      </w:pPr>
    </w:p>
    <w:p w14:paraId="47234159" w14:textId="77777777" w:rsidR="005C64C1" w:rsidRPr="005C64C1" w:rsidRDefault="005C64C1" w:rsidP="005C64C1">
      <w:pPr>
        <w:pStyle w:val="Code"/>
        <w:rPr>
          <w:highlight w:val="white"/>
        </w:rPr>
      </w:pPr>
      <w:r w:rsidRPr="005C64C1">
        <w:rPr>
          <w:highlight w:val="white"/>
        </w:rPr>
        <w:t xml:space="preserve">          if (operand1 is int) {</w:t>
      </w:r>
    </w:p>
    <w:p w14:paraId="359AA4E7" w14:textId="77777777" w:rsidR="00A47457" w:rsidRPr="00A47457" w:rsidRDefault="00A47457" w:rsidP="00A47457">
      <w:pPr>
        <w:pStyle w:val="Code"/>
        <w:rPr>
          <w:highlight w:val="white"/>
        </w:rPr>
      </w:pPr>
      <w:r w:rsidRPr="00A47457">
        <w:rPr>
          <w:highlight w:val="white"/>
        </w:rPr>
        <w:t xml:space="preserve">            track.CurrentSize = (int) operand1;</w:t>
      </w:r>
    </w:p>
    <w:p w14:paraId="08B5005F" w14:textId="77777777" w:rsidR="00A47457" w:rsidRPr="00A47457" w:rsidRDefault="00A47457" w:rsidP="00A47457">
      <w:pPr>
        <w:pStyle w:val="Code"/>
        <w:rPr>
          <w:highlight w:val="white"/>
        </w:rPr>
      </w:pPr>
      <w:r w:rsidRPr="00A47457">
        <w:rPr>
          <w:highlight w:val="white"/>
        </w:rPr>
        <w:t xml:space="preserve">          }</w:t>
      </w:r>
    </w:p>
    <w:p w14:paraId="22DBF6CF" w14:textId="77777777" w:rsidR="00A47457" w:rsidRPr="00A47457" w:rsidRDefault="00A47457" w:rsidP="00A47457">
      <w:pPr>
        <w:pStyle w:val="Code"/>
        <w:rPr>
          <w:highlight w:val="white"/>
        </w:rPr>
      </w:pPr>
      <w:r w:rsidRPr="00A47457">
        <w:rPr>
          <w:highlight w:val="white"/>
        </w:rPr>
        <w:t xml:space="preserve">          else {</w:t>
      </w:r>
    </w:p>
    <w:p w14:paraId="6B9822D0" w14:textId="77777777" w:rsidR="00A47457" w:rsidRPr="00A47457" w:rsidRDefault="00A47457" w:rsidP="00A47457">
      <w:pPr>
        <w:pStyle w:val="Code"/>
        <w:rPr>
          <w:highlight w:val="white"/>
        </w:rPr>
      </w:pPr>
      <w:r w:rsidRPr="00A47457">
        <w:rPr>
          <w:highlight w:val="white"/>
        </w:rPr>
        <w:t xml:space="preserve">            track.CurrentSize = ((Track) operand1).CurrentSize;</w:t>
      </w:r>
    </w:p>
    <w:p w14:paraId="01D76B06" w14:textId="77777777" w:rsidR="005C64C1" w:rsidRPr="005C64C1" w:rsidRDefault="005C64C1" w:rsidP="005C64C1">
      <w:pPr>
        <w:pStyle w:val="Code"/>
        <w:rPr>
          <w:highlight w:val="white"/>
        </w:rPr>
      </w:pPr>
      <w:r w:rsidRPr="005C64C1">
        <w:rPr>
          <w:highlight w:val="white"/>
        </w:rPr>
        <w:t xml:space="preserve">          }</w:t>
      </w:r>
    </w:p>
    <w:p w14:paraId="40317CA1" w14:textId="77777777" w:rsidR="005C64C1" w:rsidRPr="005C64C1" w:rsidRDefault="005C64C1" w:rsidP="005C64C1">
      <w:pPr>
        <w:pStyle w:val="Code"/>
        <w:rPr>
          <w:highlight w:val="white"/>
        </w:rPr>
      </w:pPr>
    </w:p>
    <w:p w14:paraId="458706D9" w14:textId="6CEA2DCE" w:rsidR="005C64C1" w:rsidRPr="005C64C1" w:rsidRDefault="005C64C1" w:rsidP="005C64C1">
      <w:pPr>
        <w:pStyle w:val="Code"/>
        <w:rPr>
          <w:highlight w:val="white"/>
        </w:rPr>
      </w:pPr>
      <w:r w:rsidRPr="005C64C1">
        <w:rPr>
          <w:highlight w:val="white"/>
        </w:rPr>
        <w:t xml:space="preserve">          </w:t>
      </w:r>
      <w:r>
        <w:rPr>
          <w:highlight w:val="white"/>
        </w:rPr>
        <w:t>assemblyCode</w:t>
      </w:r>
      <w:r w:rsidRPr="005C64C1">
        <w:rPr>
          <w:highlight w:val="white"/>
        </w:rPr>
        <w:t>.Operator = AssemblyOperator.empty;</w:t>
      </w:r>
    </w:p>
    <w:p w14:paraId="681E8746" w14:textId="77777777" w:rsidR="005C64C1" w:rsidRPr="005C64C1" w:rsidRDefault="005C64C1" w:rsidP="005C64C1">
      <w:pPr>
        <w:pStyle w:val="Code"/>
        <w:rPr>
          <w:highlight w:val="white"/>
        </w:rPr>
      </w:pPr>
      <w:r w:rsidRPr="005C64C1">
        <w:rPr>
          <w:highlight w:val="white"/>
        </w:rPr>
        <w:t xml:space="preserve">        }</w:t>
      </w:r>
    </w:p>
    <w:p w14:paraId="5A9B39E6" w14:textId="4D32BA45" w:rsidR="004D7299" w:rsidRDefault="004D7299" w:rsidP="004D7299">
      <w:pPr>
        <w:rPr>
          <w:highlight w:val="white"/>
        </w:rPr>
      </w:pPr>
      <w:r>
        <w:rPr>
          <w:highlight w:val="white"/>
        </w:rPr>
        <w:t xml:space="preserve">In all other cases, we exam the operators of the instruction by calling </w:t>
      </w:r>
      <w:r w:rsidRPr="004D7299">
        <w:rPr>
          <w:rStyle w:val="KeyWord0"/>
          <w:highlight w:val="white"/>
        </w:rPr>
        <w:t>CheckTrack</w:t>
      </w:r>
      <w:r>
        <w:rPr>
          <w:highlight w:val="white"/>
        </w:rPr>
        <w:t>.</w:t>
      </w:r>
    </w:p>
    <w:p w14:paraId="0A4C4B5D" w14:textId="77777777" w:rsidR="005C64C1" w:rsidRPr="005C64C1" w:rsidRDefault="005C64C1" w:rsidP="005C64C1">
      <w:pPr>
        <w:pStyle w:val="Code"/>
        <w:rPr>
          <w:highlight w:val="white"/>
        </w:rPr>
      </w:pPr>
      <w:r w:rsidRPr="005C64C1">
        <w:rPr>
          <w:highlight w:val="white"/>
        </w:rPr>
        <w:t xml:space="preserve">        else {</w:t>
      </w:r>
    </w:p>
    <w:p w14:paraId="2BF3E14A" w14:textId="77777777" w:rsidR="005C64C1" w:rsidRPr="005C64C1" w:rsidRDefault="005C64C1" w:rsidP="005C64C1">
      <w:pPr>
        <w:pStyle w:val="Code"/>
        <w:rPr>
          <w:highlight w:val="white"/>
        </w:rPr>
      </w:pPr>
      <w:r w:rsidRPr="005C64C1">
        <w:rPr>
          <w:highlight w:val="white"/>
        </w:rPr>
        <w:t xml:space="preserve">          CheckTrack(trackSet, operand0, 0, index);</w:t>
      </w:r>
    </w:p>
    <w:p w14:paraId="461697B1" w14:textId="77777777" w:rsidR="005C64C1" w:rsidRPr="005C64C1" w:rsidRDefault="005C64C1" w:rsidP="005C64C1">
      <w:pPr>
        <w:pStyle w:val="Code"/>
        <w:rPr>
          <w:highlight w:val="white"/>
        </w:rPr>
      </w:pPr>
      <w:r w:rsidRPr="005C64C1">
        <w:rPr>
          <w:highlight w:val="white"/>
        </w:rPr>
        <w:t xml:space="preserve">          CheckTrack(trackSet, operand1, 1, index);</w:t>
      </w:r>
    </w:p>
    <w:p w14:paraId="6BC649E6" w14:textId="77777777" w:rsidR="005C64C1" w:rsidRPr="005C64C1" w:rsidRDefault="005C64C1" w:rsidP="005C64C1">
      <w:pPr>
        <w:pStyle w:val="Code"/>
        <w:rPr>
          <w:highlight w:val="white"/>
        </w:rPr>
      </w:pPr>
      <w:r w:rsidRPr="005C64C1">
        <w:rPr>
          <w:highlight w:val="white"/>
        </w:rPr>
        <w:t xml:space="preserve">          CheckTrack(trackSet, operand2, 2, index);</w:t>
      </w:r>
    </w:p>
    <w:p w14:paraId="310DEC46" w14:textId="77777777" w:rsidR="005C64C1" w:rsidRPr="005C64C1" w:rsidRDefault="005C64C1" w:rsidP="005C64C1">
      <w:pPr>
        <w:pStyle w:val="Code"/>
        <w:rPr>
          <w:highlight w:val="white"/>
        </w:rPr>
      </w:pPr>
      <w:r w:rsidRPr="005C64C1">
        <w:rPr>
          <w:highlight w:val="white"/>
        </w:rPr>
        <w:lastRenderedPageBreak/>
        <w:t xml:space="preserve">        }</w:t>
      </w:r>
    </w:p>
    <w:p w14:paraId="7E2E0CAC" w14:textId="77777777" w:rsidR="005C64C1" w:rsidRPr="005C64C1" w:rsidRDefault="005C64C1" w:rsidP="005C64C1">
      <w:pPr>
        <w:pStyle w:val="Code"/>
        <w:rPr>
          <w:highlight w:val="white"/>
        </w:rPr>
      </w:pPr>
      <w:r w:rsidRPr="005C64C1">
        <w:rPr>
          <w:highlight w:val="white"/>
        </w:rPr>
        <w:t xml:space="preserve">      }</w:t>
      </w:r>
    </w:p>
    <w:p w14:paraId="47A91B1E" w14:textId="77777777" w:rsidR="005C64C1" w:rsidRPr="005C64C1" w:rsidRDefault="005C64C1" w:rsidP="005C64C1">
      <w:pPr>
        <w:pStyle w:val="Code"/>
        <w:rPr>
          <w:highlight w:val="white"/>
        </w:rPr>
      </w:pPr>
    </w:p>
    <w:p w14:paraId="3D8238D2" w14:textId="77777777" w:rsidR="005C64C1" w:rsidRPr="005C64C1" w:rsidRDefault="005C64C1" w:rsidP="005C64C1">
      <w:pPr>
        <w:pStyle w:val="Code"/>
        <w:rPr>
          <w:highlight w:val="white"/>
        </w:rPr>
      </w:pPr>
      <w:r w:rsidRPr="005C64C1">
        <w:rPr>
          <w:highlight w:val="white"/>
        </w:rPr>
        <w:t xml:space="preserve">      return trackSet;</w:t>
      </w:r>
    </w:p>
    <w:p w14:paraId="47CAB1D8" w14:textId="77777777" w:rsidR="005C64C1" w:rsidRPr="005C64C1" w:rsidRDefault="005C64C1" w:rsidP="005C64C1">
      <w:pPr>
        <w:pStyle w:val="Code"/>
        <w:rPr>
          <w:highlight w:val="white"/>
        </w:rPr>
      </w:pPr>
      <w:r w:rsidRPr="005C64C1">
        <w:rPr>
          <w:highlight w:val="white"/>
        </w:rPr>
        <w:t xml:space="preserve">    }</w:t>
      </w:r>
    </w:p>
    <w:p w14:paraId="36EE3DB6" w14:textId="3B17794E" w:rsidR="00D935A0" w:rsidRPr="007B4210" w:rsidRDefault="004D7299" w:rsidP="004D7299">
      <w:pPr>
        <w:rPr>
          <w:highlight w:val="white"/>
        </w:rPr>
      </w:pPr>
      <w:r>
        <w:rPr>
          <w:highlight w:val="white"/>
        </w:rPr>
        <w:t xml:space="preserve">The </w:t>
      </w:r>
      <w:r w:rsidRPr="00B135FB">
        <w:rPr>
          <w:rStyle w:val="KeyWord0"/>
          <w:highlight w:val="white"/>
        </w:rPr>
        <w:t>CheckTrack</w:t>
      </w:r>
      <w:r>
        <w:rPr>
          <w:highlight w:val="white"/>
        </w:rPr>
        <w:t xml:space="preserve"> method takes </w:t>
      </w:r>
      <w:r w:rsidR="0066049D">
        <w:rPr>
          <w:highlight w:val="white"/>
        </w:rPr>
        <w:t>the track set, one of the operand</w:t>
      </w:r>
      <w:r w:rsidR="00384998">
        <w:rPr>
          <w:highlight w:val="white"/>
        </w:rPr>
        <w:t>s</w:t>
      </w:r>
      <w:r w:rsidR="0066049D">
        <w:rPr>
          <w:highlight w:val="white"/>
        </w:rPr>
        <w:t xml:space="preserve"> in an assembly code instruction, the position of the operand (zero, one, or two), and the index of the assembly code instruction in the assembly code list.</w:t>
      </w:r>
    </w:p>
    <w:p w14:paraId="0DDB44CD" w14:textId="77777777" w:rsidR="005C64C1" w:rsidRPr="005C64C1" w:rsidRDefault="005C64C1" w:rsidP="005C64C1">
      <w:pPr>
        <w:pStyle w:val="Code"/>
        <w:rPr>
          <w:highlight w:val="white"/>
        </w:rPr>
      </w:pPr>
      <w:r w:rsidRPr="005C64C1">
        <w:rPr>
          <w:highlight w:val="white"/>
        </w:rPr>
        <w:t xml:space="preserve">    private void CheckTrack(ISet&lt;Track&gt; trackSet, object operand,</w:t>
      </w:r>
    </w:p>
    <w:p w14:paraId="2FEB335B" w14:textId="77777777" w:rsidR="005C64C1" w:rsidRPr="005C64C1" w:rsidRDefault="005C64C1" w:rsidP="005C64C1">
      <w:pPr>
        <w:pStyle w:val="Code"/>
        <w:rPr>
          <w:highlight w:val="white"/>
        </w:rPr>
      </w:pPr>
      <w:r w:rsidRPr="005C64C1">
        <w:rPr>
          <w:highlight w:val="white"/>
        </w:rPr>
        <w:t xml:space="preserve">                            int position, int index) {</w:t>
      </w:r>
    </w:p>
    <w:p w14:paraId="6D1DFD74" w14:textId="77777777" w:rsidR="005C64C1" w:rsidRPr="005C64C1" w:rsidRDefault="005C64C1" w:rsidP="005C64C1">
      <w:pPr>
        <w:pStyle w:val="Code"/>
        <w:rPr>
          <w:highlight w:val="white"/>
        </w:rPr>
      </w:pPr>
      <w:r w:rsidRPr="005C64C1">
        <w:rPr>
          <w:highlight w:val="white"/>
        </w:rPr>
        <w:t xml:space="preserve">      if (operand is Track) {</w:t>
      </w:r>
    </w:p>
    <w:p w14:paraId="32912B5A" w14:textId="77777777" w:rsidR="005C64C1" w:rsidRPr="005C64C1" w:rsidRDefault="005C64C1" w:rsidP="005C64C1">
      <w:pPr>
        <w:pStyle w:val="Code"/>
        <w:rPr>
          <w:highlight w:val="white"/>
        </w:rPr>
      </w:pPr>
      <w:r w:rsidRPr="005C64C1">
        <w:rPr>
          <w:highlight w:val="white"/>
        </w:rPr>
        <w:t xml:space="preserve">        Track track = (Track) operand;</w:t>
      </w:r>
    </w:p>
    <w:p w14:paraId="0638D7DE" w14:textId="77777777" w:rsidR="005C64C1" w:rsidRPr="005C64C1" w:rsidRDefault="005C64C1" w:rsidP="005C64C1">
      <w:pPr>
        <w:pStyle w:val="Code"/>
        <w:rPr>
          <w:highlight w:val="white"/>
        </w:rPr>
      </w:pPr>
      <w:r w:rsidRPr="005C64C1">
        <w:rPr>
          <w:highlight w:val="white"/>
        </w:rPr>
        <w:t xml:space="preserve">        trackSet.Add(track);</w:t>
      </w:r>
    </w:p>
    <w:p w14:paraId="4DBE0DA7" w14:textId="77777777" w:rsidR="005C64C1" w:rsidRPr="005C64C1" w:rsidRDefault="005C64C1" w:rsidP="005C64C1">
      <w:pPr>
        <w:pStyle w:val="Code"/>
        <w:rPr>
          <w:highlight w:val="white"/>
        </w:rPr>
      </w:pPr>
      <w:r w:rsidRPr="005C64C1">
        <w:rPr>
          <w:highlight w:val="white"/>
        </w:rPr>
        <w:t xml:space="preserve">        track.AddEntry(position, index);</w:t>
      </w:r>
    </w:p>
    <w:p w14:paraId="0F1EADBE" w14:textId="77777777" w:rsidR="005C64C1" w:rsidRPr="005C64C1" w:rsidRDefault="005C64C1" w:rsidP="005C64C1">
      <w:pPr>
        <w:pStyle w:val="Code"/>
        <w:rPr>
          <w:highlight w:val="white"/>
        </w:rPr>
      </w:pPr>
      <w:r w:rsidRPr="005C64C1">
        <w:rPr>
          <w:highlight w:val="white"/>
        </w:rPr>
        <w:t xml:space="preserve">      }</w:t>
      </w:r>
    </w:p>
    <w:p w14:paraId="26FBFEFB" w14:textId="77777777" w:rsidR="005C64C1" w:rsidRPr="005C64C1" w:rsidRDefault="005C64C1" w:rsidP="005C64C1">
      <w:pPr>
        <w:pStyle w:val="Code"/>
        <w:rPr>
          <w:highlight w:val="white"/>
        </w:rPr>
      </w:pPr>
      <w:r w:rsidRPr="005C64C1">
        <w:rPr>
          <w:highlight w:val="white"/>
        </w:rPr>
        <w:t xml:space="preserve">    }</w:t>
      </w:r>
    </w:p>
    <w:p w14:paraId="670C2081" w14:textId="7F7ADE9D" w:rsidR="00BC157C" w:rsidRPr="007B4210" w:rsidRDefault="00BC157C" w:rsidP="00BC157C">
      <w:pPr>
        <w:pStyle w:val="Rubrik3"/>
        <w:rPr>
          <w:highlight w:val="white"/>
        </w:rPr>
      </w:pPr>
      <w:bookmarkStart w:id="494" w:name="_Toc49764408"/>
      <w:r>
        <w:rPr>
          <w:highlight w:val="white"/>
        </w:rPr>
        <w:t>Function Calls</w:t>
      </w:r>
      <w:bookmarkEnd w:id="494"/>
    </w:p>
    <w:p w14:paraId="407EEE07" w14:textId="785E7E8B" w:rsidR="00813000" w:rsidRPr="00533A30" w:rsidRDefault="00813000" w:rsidP="00813000">
      <w:pPr>
        <w:rPr>
          <w:highlight w:val="white"/>
        </w:rPr>
      </w:pPr>
      <w:r>
        <w:rPr>
          <w:highlight w:val="white"/>
        </w:rPr>
        <w:t xml:space="preserve">The </w:t>
      </w:r>
      <w:r w:rsidRPr="002137C3">
        <w:rPr>
          <w:rStyle w:val="KeyWord0"/>
          <w:highlight w:val="white"/>
        </w:rPr>
        <w:t>BaseRegister</w:t>
      </w:r>
      <w:r>
        <w:rPr>
          <w:highlight w:val="white"/>
        </w:rPr>
        <w:t xml:space="preserve"> method returns the base register of a symbol</w:t>
      </w:r>
      <w:r w:rsidR="00EF71F0">
        <w:rPr>
          <w:highlight w:val="white"/>
        </w:rPr>
        <w:t xml:space="preserve"> that</w:t>
      </w:r>
      <w:r>
        <w:rPr>
          <w:highlight w:val="white"/>
        </w:rPr>
        <w:t xml:space="preserve"> represent</w:t>
      </w:r>
      <w:r w:rsidR="00EF71F0">
        <w:rPr>
          <w:highlight w:val="white"/>
        </w:rPr>
        <w:t>s</w:t>
      </w:r>
      <w:r>
        <w:rPr>
          <w:highlight w:val="white"/>
        </w:rPr>
        <w:t xml:space="preserve"> a</w:t>
      </w:r>
      <w:r w:rsidR="00D50D7B">
        <w:rPr>
          <w:highlight w:val="white"/>
        </w:rPr>
        <w:t xml:space="preserve">n auto or register </w:t>
      </w:r>
      <w:r>
        <w:rPr>
          <w:highlight w:val="white"/>
        </w:rPr>
        <w:t xml:space="preserve">variable or parameter. However, the symbol can also be null, in case of an unnamed parameter. The method returns </w:t>
      </w:r>
      <w:r w:rsidR="00B205D9">
        <w:rPr>
          <w:highlight w:val="white"/>
        </w:rPr>
        <w:t xml:space="preserve">the </w:t>
      </w:r>
      <w:r>
        <w:rPr>
          <w:highlight w:val="white"/>
        </w:rPr>
        <w:t>regular frame pointer or the ellipse frame pointer.</w:t>
      </w:r>
      <w:r w:rsidR="00D76482">
        <w:rPr>
          <w:highlight w:val="white"/>
        </w:rPr>
        <w:t xml:space="preserve"> Note that we always use the regular frame pointer in non-elliptic functions.</w:t>
      </w:r>
    </w:p>
    <w:p w14:paraId="28B08CCE" w14:textId="77777777" w:rsidR="00813000" w:rsidRPr="0043182A" w:rsidRDefault="00813000" w:rsidP="00813000">
      <w:pPr>
        <w:pStyle w:val="Code"/>
        <w:rPr>
          <w:highlight w:val="white"/>
        </w:rPr>
      </w:pPr>
      <w:r w:rsidRPr="0043182A">
        <w:rPr>
          <w:highlight w:val="white"/>
        </w:rPr>
        <w:t xml:space="preserve">    public Register BaseRegister(Symbol symbol) {</w:t>
      </w:r>
    </w:p>
    <w:p w14:paraId="18168B9D" w14:textId="77777777" w:rsidR="00813000" w:rsidRPr="0043182A" w:rsidRDefault="00813000" w:rsidP="00813000">
      <w:pPr>
        <w:pStyle w:val="Code"/>
        <w:rPr>
          <w:highlight w:val="white"/>
        </w:rPr>
      </w:pPr>
      <w:r w:rsidRPr="0043182A">
        <w:rPr>
          <w:highlight w:val="white"/>
        </w:rPr>
        <w:t xml:space="preserve">      Assert.ErrorXXX((symbol == null) || symbol.IsAutoOrRegister());</w:t>
      </w:r>
    </w:p>
    <w:p w14:paraId="208BD507" w14:textId="39BAB461" w:rsidR="00813000" w:rsidRDefault="00813000" w:rsidP="00813000">
      <w:pPr>
        <w:rPr>
          <w:highlight w:val="white"/>
        </w:rPr>
      </w:pPr>
      <w:r>
        <w:rPr>
          <w:highlight w:val="white"/>
        </w:rPr>
        <w:t>We return the elliptic frame pointer is the function is elliptic and the symbol is not a parameter. If the symbol is null, it represents an unnamed parameter</w:t>
      </w:r>
      <w:r w:rsidR="008604C9">
        <w:rPr>
          <w:highlight w:val="white"/>
        </w:rPr>
        <w:t xml:space="preserve"> in which case the elliptic frame pointer is returned.</w:t>
      </w:r>
    </w:p>
    <w:p w14:paraId="01B3057D" w14:textId="77777777" w:rsidR="00813000" w:rsidRPr="0043182A" w:rsidRDefault="00813000" w:rsidP="00813000">
      <w:pPr>
        <w:pStyle w:val="Code"/>
        <w:rPr>
          <w:highlight w:val="white"/>
        </w:rPr>
      </w:pPr>
      <w:r w:rsidRPr="0043182A">
        <w:rPr>
          <w:highlight w:val="white"/>
        </w:rPr>
        <w:t xml:space="preserve">      if (SymbolTable.CurrentFunction.Type.IsEllipse() &amp;&amp;</w:t>
      </w:r>
    </w:p>
    <w:p w14:paraId="4BE64A73" w14:textId="77777777" w:rsidR="00813000" w:rsidRPr="0043182A" w:rsidRDefault="00813000" w:rsidP="00813000">
      <w:pPr>
        <w:pStyle w:val="Code"/>
        <w:rPr>
          <w:highlight w:val="white"/>
        </w:rPr>
      </w:pPr>
      <w:r w:rsidRPr="0043182A">
        <w:rPr>
          <w:highlight w:val="white"/>
        </w:rPr>
        <w:t xml:space="preserve">          (symbol != null) &amp;&amp; !symbol.IsParameter()) {</w:t>
      </w:r>
    </w:p>
    <w:p w14:paraId="5CC306E7" w14:textId="77777777" w:rsidR="00813000" w:rsidRPr="0043182A" w:rsidRDefault="00813000" w:rsidP="00813000">
      <w:pPr>
        <w:pStyle w:val="Code"/>
        <w:rPr>
          <w:highlight w:val="white"/>
        </w:rPr>
      </w:pPr>
      <w:r w:rsidRPr="0043182A">
        <w:rPr>
          <w:highlight w:val="white"/>
        </w:rPr>
        <w:t xml:space="preserve">        return AssemblyCode.EllipseRegister;</w:t>
      </w:r>
    </w:p>
    <w:p w14:paraId="40ECB6B1" w14:textId="77777777" w:rsidR="00813000" w:rsidRPr="0043182A" w:rsidRDefault="00813000" w:rsidP="00813000">
      <w:pPr>
        <w:pStyle w:val="Code"/>
        <w:rPr>
          <w:highlight w:val="white"/>
        </w:rPr>
      </w:pPr>
      <w:r w:rsidRPr="0043182A">
        <w:rPr>
          <w:highlight w:val="white"/>
        </w:rPr>
        <w:t xml:space="preserve">      }</w:t>
      </w:r>
    </w:p>
    <w:p w14:paraId="013BB631" w14:textId="73B80A93" w:rsidR="00813000" w:rsidRPr="00533A30" w:rsidRDefault="00813000" w:rsidP="00813000">
      <w:pPr>
        <w:rPr>
          <w:highlight w:val="white"/>
        </w:rPr>
      </w:pPr>
      <w:r>
        <w:rPr>
          <w:highlight w:val="white"/>
        </w:rPr>
        <w:t>If the function is not elliptic, or if the symbol is a parameter, we return the regular frame pointer. The activation record is organized so that the parameters are located before the variables, with potential extra parameter between</w:t>
      </w:r>
      <w:r w:rsidR="00552CEE">
        <w:rPr>
          <w:highlight w:val="white"/>
        </w:rPr>
        <w:t xml:space="preserve"> the regular parameters and the variables</w:t>
      </w:r>
      <w:r>
        <w:rPr>
          <w:highlight w:val="white"/>
        </w:rPr>
        <w:t xml:space="preserve">. Therefore, we use the regular frame pointer for parameters in both elliptic and non-elliptic functions, and the elliptic frame pointer for variables </w:t>
      </w:r>
      <w:r w:rsidR="00C027DB">
        <w:rPr>
          <w:highlight w:val="white"/>
        </w:rPr>
        <w:t xml:space="preserve">in elliptic functions </w:t>
      </w:r>
      <w:r>
        <w:rPr>
          <w:highlight w:val="white"/>
        </w:rPr>
        <w:t xml:space="preserve">since they are located after the extra parameters. </w:t>
      </w:r>
    </w:p>
    <w:p w14:paraId="6A2CE2BA" w14:textId="77777777" w:rsidR="0043182A" w:rsidRPr="0043182A" w:rsidRDefault="0043182A" w:rsidP="0043182A">
      <w:pPr>
        <w:pStyle w:val="Code"/>
        <w:rPr>
          <w:highlight w:val="white"/>
        </w:rPr>
      </w:pPr>
      <w:r w:rsidRPr="0043182A">
        <w:rPr>
          <w:highlight w:val="white"/>
        </w:rPr>
        <w:t xml:space="preserve">      else {</w:t>
      </w:r>
    </w:p>
    <w:p w14:paraId="5702E850" w14:textId="77777777" w:rsidR="0043182A" w:rsidRPr="0043182A" w:rsidRDefault="0043182A" w:rsidP="0043182A">
      <w:pPr>
        <w:pStyle w:val="Code"/>
        <w:rPr>
          <w:highlight w:val="white"/>
        </w:rPr>
      </w:pPr>
      <w:r w:rsidRPr="0043182A">
        <w:rPr>
          <w:highlight w:val="white"/>
        </w:rPr>
        <w:t xml:space="preserve">        return AssemblyCode.FrameRegister;</w:t>
      </w:r>
    </w:p>
    <w:p w14:paraId="259730BD" w14:textId="77777777" w:rsidR="0043182A" w:rsidRPr="0043182A" w:rsidRDefault="0043182A" w:rsidP="0043182A">
      <w:pPr>
        <w:pStyle w:val="Code"/>
        <w:rPr>
          <w:highlight w:val="white"/>
        </w:rPr>
      </w:pPr>
      <w:r w:rsidRPr="0043182A">
        <w:rPr>
          <w:highlight w:val="white"/>
        </w:rPr>
        <w:t xml:space="preserve">      }</w:t>
      </w:r>
    </w:p>
    <w:p w14:paraId="021BCD3A" w14:textId="1C097F99" w:rsidR="0043182A" w:rsidRPr="0043182A" w:rsidRDefault="0043182A" w:rsidP="0043182A">
      <w:pPr>
        <w:pStyle w:val="Code"/>
        <w:rPr>
          <w:highlight w:val="white"/>
        </w:rPr>
      </w:pPr>
      <w:r w:rsidRPr="0043182A">
        <w:rPr>
          <w:highlight w:val="white"/>
        </w:rPr>
        <w:t xml:space="preserve">    }</w:t>
      </w:r>
    </w:p>
    <w:p w14:paraId="476EBFA5" w14:textId="755F0D87" w:rsidR="00D935A0" w:rsidRDefault="00384998" w:rsidP="00384998">
      <w:pPr>
        <w:rPr>
          <w:highlight w:val="white"/>
        </w:rPr>
      </w:pPr>
      <w:r>
        <w:rPr>
          <w:highlight w:val="white"/>
        </w:rPr>
        <w:t xml:space="preserve">The </w:t>
      </w:r>
      <w:r w:rsidR="0043182A">
        <w:rPr>
          <w:rStyle w:val="KeyWord0"/>
          <w:highlight w:val="white"/>
        </w:rPr>
        <w:t>FunctionPreCall</w:t>
      </w:r>
      <w:r>
        <w:rPr>
          <w:highlight w:val="white"/>
        </w:rPr>
        <w:t xml:space="preserve"> methods is called before the actual </w:t>
      </w:r>
      <w:r w:rsidR="00315CBB">
        <w:rPr>
          <w:highlight w:val="white"/>
        </w:rPr>
        <w:t xml:space="preserve">function </w:t>
      </w:r>
      <w:r>
        <w:rPr>
          <w:highlight w:val="white"/>
        </w:rPr>
        <w:t>call</w:t>
      </w:r>
      <w:r w:rsidR="00315CBB">
        <w:rPr>
          <w:highlight w:val="white"/>
        </w:rPr>
        <w:t>, and before the parameter list of the function call. The idea is that each expression in the parameter shall have access to all the registers and the whole floating</w:t>
      </w:r>
      <w:r w:rsidR="004D1B0F">
        <w:rPr>
          <w:highlight w:val="white"/>
        </w:rPr>
        <w:t>-</w:t>
      </w:r>
      <w:r w:rsidR="00315CBB">
        <w:rPr>
          <w:highlight w:val="white"/>
        </w:rPr>
        <w:t>point value stack. Therefore, we need to</w:t>
      </w:r>
      <w:r w:rsidR="006F5812">
        <w:rPr>
          <w:highlight w:val="white"/>
        </w:rPr>
        <w:t xml:space="preserve"> </w:t>
      </w:r>
      <w:r w:rsidR="006A6C8B">
        <w:rPr>
          <w:highlight w:val="white"/>
        </w:rPr>
        <w:t xml:space="preserve">store the values currently stored in registers and </w:t>
      </w:r>
      <w:r w:rsidR="00F75546">
        <w:rPr>
          <w:highlight w:val="white"/>
        </w:rPr>
        <w:t>on</w:t>
      </w:r>
      <w:r w:rsidR="006A6C8B">
        <w:rPr>
          <w:highlight w:val="white"/>
        </w:rPr>
        <w:t xml:space="preserve"> the floating</w:t>
      </w:r>
      <w:r w:rsidR="00F75546">
        <w:rPr>
          <w:highlight w:val="white"/>
        </w:rPr>
        <w:t>-point</w:t>
      </w:r>
      <w:r w:rsidR="006A6C8B">
        <w:rPr>
          <w:highlight w:val="white"/>
        </w:rPr>
        <w:t xml:space="preserve"> value stack at the activation record.</w:t>
      </w:r>
      <w:r w:rsidR="00F75546">
        <w:rPr>
          <w:highlight w:val="white"/>
        </w:rPr>
        <w:t xml:space="preserve"> The </w:t>
      </w:r>
      <w:r w:rsidR="00F75546" w:rsidRPr="00F75546">
        <w:rPr>
          <w:rStyle w:val="KeyWord0"/>
          <w:highlight w:val="white"/>
        </w:rPr>
        <w:t>FunctionPostCall</w:t>
      </w:r>
      <w:r w:rsidR="00F75546">
        <w:rPr>
          <w:highlight w:val="white"/>
        </w:rPr>
        <w:t xml:space="preserve"> method below restores the values after the function call.</w:t>
      </w:r>
    </w:p>
    <w:p w14:paraId="5A96DA18" w14:textId="35D32848" w:rsidR="00644189" w:rsidRPr="00390A79" w:rsidRDefault="00644189" w:rsidP="00384998">
      <w:pPr>
        <w:rPr>
          <w:rStyle w:val="KeyWord0"/>
          <w:highlight w:val="white"/>
        </w:rPr>
      </w:pPr>
      <w:r>
        <w:rPr>
          <w:highlight w:val="white"/>
        </w:rPr>
        <w:t xml:space="preserve">The </w:t>
      </w:r>
      <w:r w:rsidR="006E0307">
        <w:rPr>
          <w:rStyle w:val="KeyWord0"/>
          <w:highlight w:val="white"/>
        </w:rPr>
        <w:t>m_totalExtraSize</w:t>
      </w:r>
      <w:r>
        <w:rPr>
          <w:highlight w:val="white"/>
        </w:rPr>
        <w:t xml:space="preserve"> field </w:t>
      </w:r>
      <w:r w:rsidR="0089526A">
        <w:rPr>
          <w:highlight w:val="white"/>
        </w:rPr>
        <w:t xml:space="preserve">keeps track of the current record size, which increases with nested calls. The </w:t>
      </w:r>
      <w:r w:rsidR="0089526A" w:rsidRPr="0089526A">
        <w:rPr>
          <w:rStyle w:val="KeyWord0"/>
          <w:highlight w:val="white"/>
        </w:rPr>
        <w:t>m_recordSizeStack</w:t>
      </w:r>
      <w:r w:rsidR="0089526A">
        <w:rPr>
          <w:highlight w:val="white"/>
        </w:rPr>
        <w:t xml:space="preserve"> field </w:t>
      </w:r>
      <w:r w:rsidR="007166B9">
        <w:rPr>
          <w:highlight w:val="white"/>
        </w:rPr>
        <w:t>holds the record sizes of nested calls.</w:t>
      </w:r>
      <w:r w:rsidR="00BC3E20">
        <w:rPr>
          <w:highlight w:val="white"/>
        </w:rPr>
        <w:t xml:space="preserve"> Tech, we could manage with only the stack, </w:t>
      </w:r>
      <w:r w:rsidR="00BC3E20">
        <w:rPr>
          <w:highlight w:val="white"/>
        </w:rPr>
        <w:lastRenderedPageBreak/>
        <w:t xml:space="preserve">and sum the record sizes to find the total record size. However, we include </w:t>
      </w:r>
      <w:r w:rsidR="006E0307">
        <w:rPr>
          <w:rStyle w:val="KeyWord0"/>
          <w:highlight w:val="white"/>
        </w:rPr>
        <w:t>m_totalExtraSize</w:t>
      </w:r>
      <w:r w:rsidR="00390A79" w:rsidRPr="00390A79">
        <w:rPr>
          <w:highlight w:val="white"/>
        </w:rPr>
        <w:t xml:space="preserve"> for effency reasons.</w:t>
      </w:r>
    </w:p>
    <w:p w14:paraId="0C6463A1" w14:textId="758F98D2" w:rsidR="00206473" w:rsidRDefault="00483C5F" w:rsidP="00483C5F">
      <w:pPr>
        <w:pStyle w:val="Code"/>
        <w:rPr>
          <w:highlight w:val="white"/>
        </w:rPr>
      </w:pPr>
      <w:r w:rsidRPr="00483C5F">
        <w:rPr>
          <w:highlight w:val="white"/>
        </w:rPr>
        <w:t xml:space="preserve">    private int </w:t>
      </w:r>
      <w:r w:rsidR="006E0307">
        <w:rPr>
          <w:highlight w:val="white"/>
        </w:rPr>
        <w:t>m_totalExtraSize</w:t>
      </w:r>
      <w:r w:rsidRPr="00483C5F">
        <w:rPr>
          <w:highlight w:val="white"/>
        </w:rPr>
        <w:t xml:space="preserve"> = 0;</w:t>
      </w:r>
    </w:p>
    <w:p w14:paraId="2D5D383A" w14:textId="67C0C265" w:rsidR="00C36E8E" w:rsidRDefault="00C36E8E" w:rsidP="00C36E8E">
      <w:pPr>
        <w:pStyle w:val="Code"/>
        <w:rPr>
          <w:highlight w:val="white"/>
        </w:rPr>
      </w:pPr>
      <w:r w:rsidRPr="001950E8">
        <w:rPr>
          <w:highlight w:val="white"/>
        </w:rPr>
        <w:t xml:space="preserve">    private Stack&lt;int&gt; m_recordSizeStack = new Stack&lt;int&gt;();</w:t>
      </w:r>
    </w:p>
    <w:p w14:paraId="68EE9121" w14:textId="668D4B60" w:rsidR="00BC3E20" w:rsidRPr="001950E8" w:rsidRDefault="00115E98" w:rsidP="00115E98">
      <w:pPr>
        <w:rPr>
          <w:highlight w:val="white"/>
        </w:rPr>
      </w:pPr>
      <w:r>
        <w:rPr>
          <w:highlight w:val="white"/>
        </w:rPr>
        <w:t xml:space="preserve">As </w:t>
      </w:r>
      <w:r w:rsidR="009B6350">
        <w:rPr>
          <w:highlight w:val="white"/>
        </w:rPr>
        <w:t>mentioned</w:t>
      </w:r>
      <w:r>
        <w:rPr>
          <w:highlight w:val="white"/>
        </w:rPr>
        <w:t xml:space="preserve"> above, </w:t>
      </w:r>
      <w:r w:rsidR="009B6350">
        <w:rPr>
          <w:highlight w:val="white"/>
        </w:rPr>
        <w:t xml:space="preserve">each parameter expression shall have access to all registers. Therefore, we need to </w:t>
      </w:r>
      <w:r w:rsidR="00357A3E">
        <w:rPr>
          <w:highlight w:val="white"/>
        </w:rPr>
        <w:t xml:space="preserve">save the track map of each nested call in the </w:t>
      </w:r>
      <w:r w:rsidR="00357A3E" w:rsidRPr="00357A3E">
        <w:rPr>
          <w:rStyle w:val="KeyWord0"/>
          <w:highlight w:val="white"/>
        </w:rPr>
        <w:t>m_trackMapStack</w:t>
      </w:r>
      <w:r w:rsidR="00357A3E">
        <w:rPr>
          <w:highlight w:val="white"/>
        </w:rPr>
        <w:t xml:space="preserve"> field. We need also keep track of the position of each saved register on the activation record in </w:t>
      </w:r>
      <w:r w:rsidR="00357A3E" w:rsidRPr="00357A3E">
        <w:rPr>
          <w:rStyle w:val="KeyWord0"/>
          <w:highlight w:val="white"/>
        </w:rPr>
        <w:t>m_</w:t>
      </w:r>
      <w:r w:rsidR="00E33459">
        <w:rPr>
          <w:rStyle w:val="KeyWord0"/>
          <w:highlight w:val="white"/>
        </w:rPr>
        <w:t>registerMapStack</w:t>
      </w:r>
      <w:r w:rsidR="00357A3E">
        <w:rPr>
          <w:highlight w:val="white"/>
        </w:rPr>
        <w:t xml:space="preserve">. Both stacks are popped in </w:t>
      </w:r>
      <w:r w:rsidR="006D4802">
        <w:rPr>
          <w:highlight w:val="white"/>
        </w:rPr>
        <w:t xml:space="preserve">the </w:t>
      </w:r>
      <w:r w:rsidR="006D4802" w:rsidRPr="006D4802">
        <w:rPr>
          <w:rStyle w:val="KeyWord0"/>
          <w:highlight w:val="white"/>
        </w:rPr>
        <w:t>PostFunctionCall</w:t>
      </w:r>
      <w:r w:rsidR="006D4802">
        <w:rPr>
          <w:highlight w:val="white"/>
        </w:rPr>
        <w:t xml:space="preserve"> method below.</w:t>
      </w:r>
    </w:p>
    <w:p w14:paraId="6C42D4E5" w14:textId="77777777" w:rsidR="00C36E8E" w:rsidRPr="001950E8" w:rsidRDefault="00C36E8E" w:rsidP="00C36E8E">
      <w:pPr>
        <w:pStyle w:val="Code"/>
        <w:rPr>
          <w:highlight w:val="white"/>
        </w:rPr>
      </w:pPr>
      <w:r w:rsidRPr="001950E8">
        <w:rPr>
          <w:highlight w:val="white"/>
        </w:rPr>
        <w:t xml:space="preserve">    private Stack&lt;IDictionary&lt;Symbol,Track&gt;&gt; m_trackMapStack =</w:t>
      </w:r>
    </w:p>
    <w:p w14:paraId="5AEE4E80" w14:textId="77777777" w:rsidR="00C36E8E" w:rsidRPr="001950E8" w:rsidRDefault="00C36E8E" w:rsidP="00C36E8E">
      <w:pPr>
        <w:pStyle w:val="Code"/>
        <w:rPr>
          <w:highlight w:val="white"/>
        </w:rPr>
      </w:pPr>
      <w:r w:rsidRPr="001950E8">
        <w:rPr>
          <w:highlight w:val="white"/>
        </w:rPr>
        <w:t xml:space="preserve">      new Stack&lt;IDictionary&lt;Symbol,Track&gt;&gt;();</w:t>
      </w:r>
    </w:p>
    <w:p w14:paraId="03466157" w14:textId="4AE1DA87" w:rsidR="00C36E8E" w:rsidRPr="001950E8" w:rsidRDefault="00C36E8E" w:rsidP="00C36E8E">
      <w:pPr>
        <w:pStyle w:val="Code"/>
        <w:rPr>
          <w:highlight w:val="white"/>
        </w:rPr>
      </w:pPr>
      <w:r w:rsidRPr="001950E8">
        <w:rPr>
          <w:highlight w:val="white"/>
        </w:rPr>
        <w:t xml:space="preserve">    private Stack&lt;IDictionary&lt;</w:t>
      </w:r>
      <w:r w:rsidR="00C5142A">
        <w:rPr>
          <w:highlight w:val="white"/>
        </w:rPr>
        <w:t>Track,int</w:t>
      </w:r>
      <w:r w:rsidRPr="001950E8">
        <w:rPr>
          <w:highlight w:val="white"/>
        </w:rPr>
        <w:t>&gt;&gt; m_</w:t>
      </w:r>
      <w:r w:rsidR="00E33459">
        <w:rPr>
          <w:highlight w:val="white"/>
        </w:rPr>
        <w:t>registerMapStack</w:t>
      </w:r>
      <w:r w:rsidRPr="001950E8">
        <w:rPr>
          <w:highlight w:val="white"/>
        </w:rPr>
        <w:t xml:space="preserve"> =</w:t>
      </w:r>
    </w:p>
    <w:p w14:paraId="3FA162EF" w14:textId="5CF2608E" w:rsidR="00C36E8E" w:rsidRPr="00483C5F" w:rsidRDefault="00C36E8E" w:rsidP="00483C5F">
      <w:pPr>
        <w:pStyle w:val="Code"/>
        <w:rPr>
          <w:highlight w:val="white"/>
        </w:rPr>
      </w:pPr>
      <w:r w:rsidRPr="001950E8">
        <w:rPr>
          <w:highlight w:val="white"/>
        </w:rPr>
        <w:t xml:space="preserve">      new Stack&lt;IDictionary&lt;</w:t>
      </w:r>
      <w:r w:rsidR="00C5142A">
        <w:rPr>
          <w:highlight w:val="white"/>
        </w:rPr>
        <w:t>Track,int</w:t>
      </w:r>
      <w:r w:rsidRPr="001950E8">
        <w:rPr>
          <w:highlight w:val="white"/>
        </w:rPr>
        <w:t>&gt;&gt;();</w:t>
      </w:r>
    </w:p>
    <w:p w14:paraId="017BCBEA" w14:textId="5C8D2CE1" w:rsidR="00483C5F" w:rsidRPr="00483C5F" w:rsidRDefault="00755A00" w:rsidP="00755A00">
      <w:pPr>
        <w:rPr>
          <w:highlight w:val="white"/>
        </w:rPr>
      </w:pPr>
      <w:r>
        <w:rPr>
          <w:highlight w:val="white"/>
        </w:rPr>
        <w:t xml:space="preserve">In the </w:t>
      </w:r>
      <w:r w:rsidRPr="00755A00">
        <w:rPr>
          <w:rStyle w:val="KeyWord0"/>
          <w:highlight w:val="white"/>
        </w:rPr>
        <w:t>FunctionPreCall</w:t>
      </w:r>
      <w:r>
        <w:rPr>
          <w:highlight w:val="white"/>
        </w:rPr>
        <w:t xml:space="preserve"> method, </w:t>
      </w:r>
      <w:r w:rsidR="00491CBC">
        <w:rPr>
          <w:highlight w:val="white"/>
        </w:rPr>
        <w:t>we start by obtaining the base register, which is the regular or elliptic frame pointer, depending on whether the function is elliptic. The</w:t>
      </w:r>
      <w:r w:rsidR="00800C95">
        <w:rPr>
          <w:highlight w:val="white"/>
        </w:rPr>
        <w:t xml:space="preserve"> </w:t>
      </w:r>
      <w:r w:rsidR="00DA2E74" w:rsidRPr="00DA2E74">
        <w:rPr>
          <w:rStyle w:val="KeyWord0"/>
          <w:highlight w:val="white"/>
        </w:rPr>
        <w:t>record</w:t>
      </w:r>
      <w:r w:rsidR="00834681">
        <w:rPr>
          <w:rStyle w:val="KeyWord0"/>
          <w:highlight w:val="white"/>
        </w:rPr>
        <w:t>Size</w:t>
      </w:r>
      <w:r w:rsidR="00DA2E74">
        <w:rPr>
          <w:highlight w:val="white"/>
        </w:rPr>
        <w:t xml:space="preserve"> variable is the original size of the </w:t>
      </w:r>
      <w:r w:rsidR="00AD6CBF">
        <w:rPr>
          <w:highlight w:val="white"/>
        </w:rPr>
        <w:t>activation record</w:t>
      </w:r>
      <w:r w:rsidR="00134E66">
        <w:rPr>
          <w:highlight w:val="white"/>
        </w:rPr>
        <w:t xml:space="preserve"> while the </w:t>
      </w:r>
      <w:r w:rsidR="00134E66" w:rsidRPr="00134E66">
        <w:rPr>
          <w:rStyle w:val="KeyWord0"/>
          <w:highlight w:val="white"/>
        </w:rPr>
        <w:t>extraSize</w:t>
      </w:r>
      <w:r w:rsidR="00134E66">
        <w:rPr>
          <w:highlight w:val="white"/>
        </w:rPr>
        <w:t xml:space="preserve"> field </w:t>
      </w:r>
      <w:r w:rsidR="00471B08">
        <w:rPr>
          <w:highlight w:val="white"/>
        </w:rPr>
        <w:t xml:space="preserve">holds the size of the extra values int the registers and on the floating-point value stack. </w:t>
      </w:r>
    </w:p>
    <w:p w14:paraId="75945AC7" w14:textId="77777777" w:rsidR="0043182A" w:rsidRPr="0043182A" w:rsidRDefault="0043182A" w:rsidP="0043182A">
      <w:pPr>
        <w:pStyle w:val="Code"/>
        <w:rPr>
          <w:highlight w:val="white"/>
        </w:rPr>
      </w:pPr>
      <w:r w:rsidRPr="0043182A">
        <w:rPr>
          <w:highlight w:val="white"/>
        </w:rPr>
        <w:t xml:space="preserve">    public void FunctionPreCall(MiddleCode middleCode) {</w:t>
      </w:r>
    </w:p>
    <w:p w14:paraId="45D3DC6B" w14:textId="77777777" w:rsidR="0043182A" w:rsidRPr="0043182A" w:rsidRDefault="0043182A" w:rsidP="0043182A">
      <w:pPr>
        <w:pStyle w:val="Code"/>
        <w:rPr>
          <w:highlight w:val="white"/>
        </w:rPr>
      </w:pPr>
      <w:r w:rsidRPr="0043182A">
        <w:rPr>
          <w:highlight w:val="white"/>
        </w:rPr>
        <w:t xml:space="preserve">      Register baseRegister = BaseRegister(null);</w:t>
      </w:r>
    </w:p>
    <w:p w14:paraId="6BBBD41A" w14:textId="702F3B46" w:rsidR="0043182A" w:rsidRPr="0043182A" w:rsidRDefault="0043182A" w:rsidP="0043182A">
      <w:pPr>
        <w:pStyle w:val="Code"/>
        <w:rPr>
          <w:highlight w:val="white"/>
        </w:rPr>
      </w:pPr>
      <w:r w:rsidRPr="0043182A">
        <w:rPr>
          <w:highlight w:val="white"/>
        </w:rPr>
        <w:t xml:space="preserve">      int </w:t>
      </w:r>
      <w:r w:rsidR="00BC05D2">
        <w:rPr>
          <w:highlight w:val="white"/>
        </w:rPr>
        <w:t>recordSize</w:t>
      </w:r>
      <w:r w:rsidRPr="0043182A">
        <w:rPr>
          <w:highlight w:val="white"/>
        </w:rPr>
        <w:t xml:space="preserve"> = (int) middleCode[0], </w:t>
      </w:r>
      <w:r w:rsidR="00BC05D2">
        <w:rPr>
          <w:highlight w:val="white"/>
        </w:rPr>
        <w:t>extraSize</w:t>
      </w:r>
      <w:r w:rsidRPr="0043182A">
        <w:rPr>
          <w:highlight w:val="white"/>
        </w:rPr>
        <w:t xml:space="preserve"> = 0;</w:t>
      </w:r>
    </w:p>
    <w:p w14:paraId="58DF4A85" w14:textId="63F6288F" w:rsidR="00167A31" w:rsidRDefault="00232947" w:rsidP="00232947">
      <w:pPr>
        <w:rPr>
          <w:highlight w:val="white"/>
        </w:rPr>
      </w:pPr>
      <w:r>
        <w:rPr>
          <w:highlight w:val="white"/>
        </w:rPr>
        <w:t xml:space="preserve">We </w:t>
      </w:r>
      <w:r w:rsidR="00167A31">
        <w:rPr>
          <w:highlight w:val="white"/>
        </w:rPr>
        <w:t xml:space="preserve">load the </w:t>
      </w:r>
      <w:r>
        <w:rPr>
          <w:highlight w:val="white"/>
        </w:rPr>
        <w:t xml:space="preserve">post map </w:t>
      </w:r>
      <w:r w:rsidR="00167A31">
        <w:rPr>
          <w:highlight w:val="white"/>
        </w:rPr>
        <w:t>with the tracks of the register with their locations on the activation record.</w:t>
      </w:r>
      <w:r w:rsidR="004C3DD0">
        <w:rPr>
          <w:highlight w:val="white"/>
        </w:rPr>
        <w:t xml:space="preserve"> For each register to be stored on the activation record, we add a mov-instruction.</w:t>
      </w:r>
      <w:r w:rsidR="00ED0D2D">
        <w:rPr>
          <w:highlight w:val="white"/>
        </w:rPr>
        <w:t xml:space="preserve"> The </w:t>
      </w:r>
      <w:r w:rsidR="00ED0D2D" w:rsidRPr="00ED0D2D">
        <w:rPr>
          <w:rStyle w:val="KeyWord0"/>
          <w:highlight w:val="white"/>
        </w:rPr>
        <w:t>extraSize</w:t>
      </w:r>
      <w:r w:rsidR="00ED0D2D">
        <w:rPr>
          <w:highlight w:val="white"/>
        </w:rPr>
        <w:t xml:space="preserve"> field</w:t>
      </w:r>
      <w:r w:rsidR="001F64AE">
        <w:rPr>
          <w:highlight w:val="white"/>
        </w:rPr>
        <w:t xml:space="preserve"> </w:t>
      </w:r>
      <w:r w:rsidR="007A23A1">
        <w:rPr>
          <w:highlight w:val="white"/>
        </w:rPr>
        <w:t>is increased for each register.</w:t>
      </w:r>
    </w:p>
    <w:p w14:paraId="5F7E000C" w14:textId="2BF5088B" w:rsidR="0043182A" w:rsidRPr="0043182A" w:rsidRDefault="0043182A" w:rsidP="0043182A">
      <w:pPr>
        <w:pStyle w:val="Code"/>
        <w:rPr>
          <w:highlight w:val="white"/>
        </w:rPr>
      </w:pPr>
      <w:r w:rsidRPr="0043182A">
        <w:rPr>
          <w:highlight w:val="white"/>
        </w:rPr>
        <w:t xml:space="preserve">      IDictionary&lt;Track,int&gt; </w:t>
      </w:r>
      <w:r w:rsidR="00273957">
        <w:rPr>
          <w:highlight w:val="white"/>
        </w:rPr>
        <w:t>registerMap</w:t>
      </w:r>
      <w:r w:rsidRPr="0043182A">
        <w:rPr>
          <w:highlight w:val="white"/>
        </w:rPr>
        <w:t xml:space="preserve"> = new Dictionary&lt;Track,int&gt;();</w:t>
      </w:r>
    </w:p>
    <w:p w14:paraId="7FD4C37E" w14:textId="77777777" w:rsidR="0043182A" w:rsidRPr="0043182A" w:rsidRDefault="0043182A" w:rsidP="0043182A">
      <w:pPr>
        <w:pStyle w:val="Code"/>
        <w:rPr>
          <w:highlight w:val="white"/>
        </w:rPr>
      </w:pPr>
      <w:r w:rsidRPr="0043182A">
        <w:rPr>
          <w:highlight w:val="white"/>
        </w:rPr>
        <w:t xml:space="preserve">      foreach (KeyValuePair&lt;Symbol, Track&gt; pair in m_trackMap) {</w:t>
      </w:r>
    </w:p>
    <w:p w14:paraId="205CB1A3" w14:textId="77777777" w:rsidR="0043182A" w:rsidRPr="0043182A" w:rsidRDefault="0043182A" w:rsidP="0043182A">
      <w:pPr>
        <w:pStyle w:val="Code"/>
        <w:rPr>
          <w:highlight w:val="white"/>
        </w:rPr>
      </w:pPr>
      <w:r w:rsidRPr="0043182A">
        <w:rPr>
          <w:highlight w:val="white"/>
        </w:rPr>
        <w:t xml:space="preserve">        Track track = pair.Value;</w:t>
      </w:r>
    </w:p>
    <w:p w14:paraId="1F176D3E" w14:textId="77777777" w:rsidR="0043182A" w:rsidRPr="0043182A" w:rsidRDefault="0043182A" w:rsidP="0043182A">
      <w:pPr>
        <w:pStyle w:val="Code"/>
        <w:rPr>
          <w:highlight w:val="white"/>
        </w:rPr>
      </w:pPr>
      <w:r w:rsidRPr="0043182A">
        <w:rPr>
          <w:highlight w:val="white"/>
        </w:rPr>
        <w:t xml:space="preserve">        AddAssemblyCode(AssemblyOperator.mov, baseRegister,</w:t>
      </w:r>
    </w:p>
    <w:p w14:paraId="60C6B1BF" w14:textId="679AD7B3"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 track);</w:t>
      </w:r>
    </w:p>
    <w:p w14:paraId="419DDE81" w14:textId="58B19032" w:rsidR="0043182A" w:rsidRPr="0043182A" w:rsidRDefault="0043182A" w:rsidP="0043182A">
      <w:pPr>
        <w:pStyle w:val="Code"/>
        <w:rPr>
          <w:highlight w:val="white"/>
        </w:rPr>
      </w:pPr>
      <w:r w:rsidRPr="0043182A">
        <w:rPr>
          <w:highlight w:val="white"/>
        </w:rPr>
        <w:t xml:space="preserve">        </w:t>
      </w:r>
      <w:r w:rsidR="00273957">
        <w:rPr>
          <w:highlight w:val="white"/>
        </w:rPr>
        <w:t>registerMap</w:t>
      </w:r>
      <w:r w:rsidRPr="0043182A">
        <w:rPr>
          <w:highlight w:val="white"/>
        </w:rPr>
        <w:t xml:space="preserve">.Add(track,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606DC6D7" w14:textId="77777777" w:rsidR="0043182A" w:rsidRPr="0043182A" w:rsidRDefault="0043182A" w:rsidP="0043182A">
      <w:pPr>
        <w:pStyle w:val="Code"/>
        <w:rPr>
          <w:highlight w:val="white"/>
        </w:rPr>
      </w:pPr>
      <w:r w:rsidRPr="0043182A">
        <w:rPr>
          <w:highlight w:val="white"/>
        </w:rPr>
        <w:t xml:space="preserve">        Symbol symbol = pair.Key;</w:t>
      </w:r>
    </w:p>
    <w:p w14:paraId="6E7206FC" w14:textId="68B7265F"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symbol.Type.Size();</w:t>
      </w:r>
    </w:p>
    <w:p w14:paraId="2782EC6E" w14:textId="77777777" w:rsidR="0043182A" w:rsidRPr="0043182A" w:rsidRDefault="0043182A" w:rsidP="0043182A">
      <w:pPr>
        <w:pStyle w:val="Code"/>
        <w:rPr>
          <w:highlight w:val="white"/>
        </w:rPr>
      </w:pPr>
      <w:r w:rsidRPr="0043182A">
        <w:rPr>
          <w:highlight w:val="white"/>
        </w:rPr>
        <w:t xml:space="preserve">      }</w:t>
      </w:r>
    </w:p>
    <w:p w14:paraId="64B50D9A" w14:textId="61EB735A" w:rsidR="0043182A" w:rsidRPr="0043182A" w:rsidRDefault="007A23A1" w:rsidP="00167A31">
      <w:pPr>
        <w:rPr>
          <w:highlight w:val="white"/>
        </w:rPr>
      </w:pPr>
      <w:r>
        <w:rPr>
          <w:highlight w:val="white"/>
        </w:rPr>
        <w:t>After the registers have been stored on the activation record, we store the values of the floating</w:t>
      </w:r>
      <w:r w:rsidR="00D339D8">
        <w:rPr>
          <w:highlight w:val="white"/>
        </w:rPr>
        <w:t>-</w:t>
      </w:r>
      <w:r>
        <w:rPr>
          <w:highlight w:val="white"/>
        </w:rPr>
        <w:t>poin</w:t>
      </w:r>
      <w:r w:rsidR="00AF4DBB">
        <w:rPr>
          <w:highlight w:val="white"/>
        </w:rPr>
        <w:t>t</w:t>
      </w:r>
      <w:r>
        <w:rPr>
          <w:highlight w:val="white"/>
        </w:rPr>
        <w:t xml:space="preserve"> value stack on the activation record. Again, the </w:t>
      </w:r>
      <w:r w:rsidRPr="007A23A1">
        <w:rPr>
          <w:rStyle w:val="KeyWord0"/>
          <w:highlight w:val="white"/>
        </w:rPr>
        <w:t>extraSize</w:t>
      </w:r>
      <w:r>
        <w:rPr>
          <w:highlight w:val="white"/>
        </w:rPr>
        <w:t xml:space="preserve"> field is being increased</w:t>
      </w:r>
      <w:r w:rsidR="00AF4DBB">
        <w:rPr>
          <w:highlight w:val="white"/>
        </w:rPr>
        <w:t xml:space="preserve"> with the size of the values</w:t>
      </w:r>
      <w:r>
        <w:rPr>
          <w:highlight w:val="white"/>
        </w:rPr>
        <w:t>.</w:t>
      </w:r>
      <w:r w:rsidR="00841745">
        <w:rPr>
          <w:highlight w:val="white"/>
        </w:rPr>
        <w:t xml:space="preserve"> </w:t>
      </w:r>
    </w:p>
    <w:p w14:paraId="10D7BE64" w14:textId="77777777" w:rsidR="0043182A" w:rsidRPr="0043182A" w:rsidRDefault="0043182A" w:rsidP="0043182A">
      <w:pPr>
        <w:pStyle w:val="Code"/>
        <w:rPr>
          <w:highlight w:val="white"/>
        </w:rPr>
      </w:pPr>
      <w:r w:rsidRPr="0043182A">
        <w:rPr>
          <w:highlight w:val="white"/>
        </w:rPr>
        <w:t xml:space="preserve">      for (int count = 0; count &lt; m_floatStackSize; ++count) {</w:t>
      </w:r>
    </w:p>
    <w:p w14:paraId="3FAFB5F4" w14:textId="77777777" w:rsidR="0043182A" w:rsidRPr="0043182A" w:rsidRDefault="0043182A" w:rsidP="0043182A">
      <w:pPr>
        <w:pStyle w:val="Code"/>
        <w:rPr>
          <w:highlight w:val="white"/>
        </w:rPr>
      </w:pPr>
      <w:r w:rsidRPr="0043182A">
        <w:rPr>
          <w:highlight w:val="white"/>
        </w:rPr>
        <w:t xml:space="preserve">        AddAssemblyCode(AssemblyOperator.fstp_qword, baseRegister,</w:t>
      </w:r>
    </w:p>
    <w:p w14:paraId="52E43140" w14:textId="71119098" w:rsidR="0043182A" w:rsidRPr="0043182A" w:rsidRDefault="0043182A" w:rsidP="0043182A">
      <w:pPr>
        <w:pStyle w:val="Code"/>
        <w:rPr>
          <w:highlight w:val="white"/>
        </w:rPr>
      </w:pPr>
      <w:r w:rsidRPr="0043182A">
        <w:rPr>
          <w:highlight w:val="white"/>
        </w:rPr>
        <w:t xml:space="preserve">                        </w:t>
      </w:r>
      <w:r w:rsidR="00BC05D2">
        <w:rPr>
          <w:highlight w:val="white"/>
        </w:rPr>
        <w:t>recordSize</w:t>
      </w:r>
      <w:r w:rsidRPr="0043182A">
        <w:rPr>
          <w:highlight w:val="white"/>
        </w:rPr>
        <w:t xml:space="preserve"> + </w:t>
      </w:r>
      <w:r w:rsidR="00BC05D2">
        <w:rPr>
          <w:highlight w:val="white"/>
        </w:rPr>
        <w:t>extraSize</w:t>
      </w:r>
      <w:r w:rsidRPr="0043182A">
        <w:rPr>
          <w:highlight w:val="white"/>
        </w:rPr>
        <w:t>);</w:t>
      </w:r>
    </w:p>
    <w:p w14:paraId="17423566" w14:textId="10CE4726" w:rsidR="0043182A" w:rsidRPr="0043182A" w:rsidRDefault="0043182A" w:rsidP="0043182A">
      <w:pPr>
        <w:pStyle w:val="Code"/>
        <w:rPr>
          <w:highlight w:val="white"/>
        </w:rPr>
      </w:pPr>
      <w:r w:rsidRPr="0043182A">
        <w:rPr>
          <w:highlight w:val="white"/>
        </w:rPr>
        <w:t xml:space="preserve">        </w:t>
      </w:r>
      <w:r w:rsidR="00BC05D2">
        <w:rPr>
          <w:highlight w:val="white"/>
        </w:rPr>
        <w:t>extraSize</w:t>
      </w:r>
      <w:r w:rsidRPr="0043182A">
        <w:rPr>
          <w:highlight w:val="white"/>
        </w:rPr>
        <w:t xml:space="preserve"> += 8;</w:t>
      </w:r>
    </w:p>
    <w:p w14:paraId="62075907" w14:textId="77777777" w:rsidR="0043182A" w:rsidRPr="0043182A" w:rsidRDefault="0043182A" w:rsidP="0043182A">
      <w:pPr>
        <w:pStyle w:val="Code"/>
        <w:rPr>
          <w:highlight w:val="white"/>
        </w:rPr>
      </w:pPr>
      <w:r w:rsidRPr="0043182A">
        <w:rPr>
          <w:highlight w:val="white"/>
        </w:rPr>
        <w:t xml:space="preserve">      }</w:t>
      </w:r>
    </w:p>
    <w:p w14:paraId="4EEF4C9D" w14:textId="74331D06" w:rsidR="0043182A" w:rsidRPr="0043182A" w:rsidRDefault="000A712F" w:rsidP="000A712F">
      <w:pPr>
        <w:rPr>
          <w:highlight w:val="white"/>
        </w:rPr>
      </w:pPr>
      <w:r>
        <w:rPr>
          <w:highlight w:val="white"/>
        </w:rPr>
        <w:t xml:space="preserve">When the </w:t>
      </w:r>
      <w:r w:rsidR="00E33AE6">
        <w:rPr>
          <w:highlight w:val="white"/>
        </w:rPr>
        <w:t xml:space="preserve">values have been stored on the activation record, we need to store the </w:t>
      </w:r>
      <w:r w:rsidR="0076289C">
        <w:rPr>
          <w:highlight w:val="white"/>
        </w:rPr>
        <w:t xml:space="preserve">register map </w:t>
      </w:r>
      <w:r w:rsidR="00612F6C">
        <w:rPr>
          <w:highlight w:val="white"/>
        </w:rPr>
        <w:t>for</w:t>
      </w:r>
      <w:r w:rsidR="00357180">
        <w:rPr>
          <w:highlight w:val="white"/>
        </w:rPr>
        <w:t xml:space="preserve"> the registers to be restored after the function call in the </w:t>
      </w:r>
      <w:r w:rsidR="00357180" w:rsidRPr="00357180">
        <w:rPr>
          <w:rStyle w:val="KeyWord0"/>
          <w:highlight w:val="white"/>
        </w:rPr>
        <w:t>PostFunctionCall</w:t>
      </w:r>
      <w:r w:rsidR="00357180">
        <w:rPr>
          <w:highlight w:val="white"/>
        </w:rPr>
        <w:t xml:space="preserve"> method below.</w:t>
      </w:r>
    </w:p>
    <w:p w14:paraId="5F4EBE40" w14:textId="0D08BBCA" w:rsidR="00E33AE6" w:rsidRPr="0043182A" w:rsidRDefault="00E33AE6" w:rsidP="00E33AE6">
      <w:pPr>
        <w:pStyle w:val="Code"/>
        <w:rPr>
          <w:highlight w:val="white"/>
        </w:rPr>
      </w:pPr>
      <w:r w:rsidRPr="0043182A">
        <w:rPr>
          <w:highlight w:val="white"/>
        </w:rPr>
        <w:t xml:space="preserve">      m_</w:t>
      </w:r>
      <w:r w:rsidR="00E33459">
        <w:rPr>
          <w:highlight w:val="white"/>
        </w:rPr>
        <w:t>registerMapStack</w:t>
      </w:r>
      <w:r w:rsidRPr="0043182A">
        <w:rPr>
          <w:highlight w:val="white"/>
        </w:rPr>
        <w:t>.Push(</w:t>
      </w:r>
      <w:r w:rsidR="00273957">
        <w:rPr>
          <w:highlight w:val="white"/>
        </w:rPr>
        <w:t>registerMap</w:t>
      </w:r>
      <w:r w:rsidRPr="0043182A">
        <w:rPr>
          <w:highlight w:val="white"/>
        </w:rPr>
        <w:t>);</w:t>
      </w:r>
    </w:p>
    <w:p w14:paraId="4D5B1287" w14:textId="209DF6A3" w:rsidR="0043182A" w:rsidRDefault="0043182A" w:rsidP="0043182A">
      <w:pPr>
        <w:pStyle w:val="Code"/>
        <w:rPr>
          <w:highlight w:val="white"/>
        </w:rPr>
      </w:pPr>
      <w:r w:rsidRPr="0043182A">
        <w:rPr>
          <w:highlight w:val="white"/>
        </w:rPr>
        <w:t xml:space="preserve">      m_recordSizeStack.Push(</w:t>
      </w:r>
      <w:r w:rsidR="00BC05D2">
        <w:rPr>
          <w:highlight w:val="white"/>
        </w:rPr>
        <w:t>extraSize</w:t>
      </w:r>
      <w:r w:rsidRPr="0043182A">
        <w:rPr>
          <w:highlight w:val="white"/>
        </w:rPr>
        <w:t>);</w:t>
      </w:r>
    </w:p>
    <w:p w14:paraId="670B8D86" w14:textId="48E1509A" w:rsidR="00AB6471" w:rsidRPr="0043182A" w:rsidRDefault="00A5588B" w:rsidP="00AB6471">
      <w:pPr>
        <w:rPr>
          <w:highlight w:val="white"/>
        </w:rPr>
      </w:pPr>
      <w:r>
        <w:rPr>
          <w:highlight w:val="white"/>
        </w:rPr>
        <w:t xml:space="preserve">We also use the </w:t>
      </w:r>
      <w:r w:rsidRPr="00A5588B">
        <w:rPr>
          <w:rStyle w:val="KeyWord0"/>
          <w:highlight w:val="white"/>
        </w:rPr>
        <w:t>m_totalExtraSize</w:t>
      </w:r>
      <w:r w:rsidRPr="0043182A">
        <w:rPr>
          <w:highlight w:val="white"/>
        </w:rPr>
        <w:t xml:space="preserve"> </w:t>
      </w:r>
      <w:r>
        <w:rPr>
          <w:highlight w:val="white"/>
        </w:rPr>
        <w:t xml:space="preserve">field to store the total extra size for the </w:t>
      </w:r>
      <w:r w:rsidR="00104C79">
        <w:rPr>
          <w:highlight w:val="white"/>
        </w:rPr>
        <w:t xml:space="preserve">in case of nested calls. </w:t>
      </w:r>
      <w:r w:rsidR="00AB6471">
        <w:rPr>
          <w:highlight w:val="white"/>
        </w:rPr>
        <w:t>Technically, we do not need th</w:t>
      </w:r>
      <w:r>
        <w:rPr>
          <w:highlight w:val="white"/>
        </w:rPr>
        <w:t xml:space="preserve">is </w:t>
      </w:r>
      <w:r w:rsidR="00AB6471">
        <w:rPr>
          <w:highlight w:val="white"/>
        </w:rPr>
        <w:t xml:space="preserve">field since we could </w:t>
      </w:r>
      <w:r w:rsidR="00A4072E">
        <w:rPr>
          <w:highlight w:val="white"/>
        </w:rPr>
        <w:t>obtain</w:t>
      </w:r>
      <w:r w:rsidR="009A6B24">
        <w:rPr>
          <w:highlight w:val="white"/>
        </w:rPr>
        <w:t xml:space="preserve"> the same value by </w:t>
      </w:r>
      <w:r w:rsidR="00D95F63">
        <w:rPr>
          <w:highlight w:val="white"/>
        </w:rPr>
        <w:t>summariz</w:t>
      </w:r>
      <w:r w:rsidR="009A6B24">
        <w:rPr>
          <w:highlight w:val="white"/>
        </w:rPr>
        <w:t xml:space="preserve">ing </w:t>
      </w:r>
      <w:r w:rsidR="00AB6471">
        <w:rPr>
          <w:highlight w:val="white"/>
        </w:rPr>
        <w:t xml:space="preserve">the </w:t>
      </w:r>
      <w:r w:rsidR="009A6B24">
        <w:rPr>
          <w:highlight w:val="white"/>
        </w:rPr>
        <w:t xml:space="preserve">values </w:t>
      </w:r>
      <w:r w:rsidR="001016BD">
        <w:rPr>
          <w:highlight w:val="white"/>
        </w:rPr>
        <w:t xml:space="preserve">pushed on </w:t>
      </w:r>
      <w:r w:rsidR="009A6B24">
        <w:rPr>
          <w:highlight w:val="white"/>
        </w:rPr>
        <w:t xml:space="preserve">the </w:t>
      </w:r>
      <w:r w:rsidR="001016BD" w:rsidRPr="001016BD">
        <w:rPr>
          <w:rStyle w:val="KeyWord0"/>
          <w:highlight w:val="white"/>
        </w:rPr>
        <w:t>m_recordSizeStack</w:t>
      </w:r>
      <w:r w:rsidR="00C306A9">
        <w:rPr>
          <w:highlight w:val="white"/>
        </w:rPr>
        <w:t xml:space="preserve"> stack. However, it has been included for </w:t>
      </w:r>
      <w:r w:rsidR="00A4072E">
        <w:rPr>
          <w:highlight w:val="white"/>
        </w:rPr>
        <w:t>efficiency</w:t>
      </w:r>
      <w:r w:rsidR="00C306A9">
        <w:rPr>
          <w:highlight w:val="white"/>
        </w:rPr>
        <w:t xml:space="preserve"> reasons.</w:t>
      </w:r>
    </w:p>
    <w:p w14:paraId="39E2A9AC" w14:textId="7DF75724" w:rsid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 xml:space="preserve"> += </w:t>
      </w:r>
      <w:r w:rsidR="00BC05D2">
        <w:rPr>
          <w:highlight w:val="white"/>
        </w:rPr>
        <w:t>extraSize</w:t>
      </w:r>
      <w:r w:rsidRPr="0043182A">
        <w:rPr>
          <w:highlight w:val="white"/>
        </w:rPr>
        <w:t>;</w:t>
      </w:r>
    </w:p>
    <w:p w14:paraId="14D70395" w14:textId="05BFC101" w:rsidR="00F4107E" w:rsidRPr="0043182A" w:rsidRDefault="00F4107E" w:rsidP="00F4107E">
      <w:pPr>
        <w:rPr>
          <w:highlight w:val="white"/>
        </w:rPr>
      </w:pPr>
      <w:r>
        <w:rPr>
          <w:highlight w:val="white"/>
        </w:rPr>
        <w:lastRenderedPageBreak/>
        <w:t>The track map is pushed on the stack, and a new object is instanciated as the new track map. The track map will be restored after the function call.</w:t>
      </w:r>
    </w:p>
    <w:p w14:paraId="47940326" w14:textId="77777777" w:rsidR="0043182A" w:rsidRPr="0043182A" w:rsidRDefault="0043182A" w:rsidP="0043182A">
      <w:pPr>
        <w:pStyle w:val="Code"/>
        <w:rPr>
          <w:highlight w:val="white"/>
        </w:rPr>
      </w:pPr>
      <w:r w:rsidRPr="0043182A">
        <w:rPr>
          <w:highlight w:val="white"/>
        </w:rPr>
        <w:t xml:space="preserve">      m_trackMapStack.Push(m_trackMap);</w:t>
      </w:r>
    </w:p>
    <w:p w14:paraId="6AEE0336" w14:textId="0BEFD565" w:rsidR="0043182A" w:rsidRPr="0043182A" w:rsidRDefault="0043182A" w:rsidP="0043182A">
      <w:pPr>
        <w:pStyle w:val="Code"/>
        <w:rPr>
          <w:highlight w:val="white"/>
        </w:rPr>
      </w:pPr>
      <w:r w:rsidRPr="0043182A">
        <w:rPr>
          <w:highlight w:val="white"/>
        </w:rPr>
        <w:t xml:space="preserve">      m_trackMap = new Dictionary&lt;Symbol, Track&gt;();</w:t>
      </w:r>
    </w:p>
    <w:p w14:paraId="47FE1857" w14:textId="77777777" w:rsidR="0043182A" w:rsidRPr="0043182A" w:rsidRDefault="0043182A" w:rsidP="0043182A">
      <w:pPr>
        <w:pStyle w:val="Code"/>
        <w:rPr>
          <w:highlight w:val="white"/>
        </w:rPr>
      </w:pPr>
      <w:r w:rsidRPr="0043182A">
        <w:rPr>
          <w:highlight w:val="white"/>
        </w:rPr>
        <w:t xml:space="preserve">    }</w:t>
      </w:r>
    </w:p>
    <w:p w14:paraId="558C78CF" w14:textId="3E0E1E2A" w:rsidR="006E5A65" w:rsidRDefault="006E5A65" w:rsidP="006E5A65">
      <w:pPr>
        <w:rPr>
          <w:highlight w:val="white"/>
        </w:rPr>
      </w:pPr>
      <w:bookmarkStart w:id="495" w:name="_Hlk43301151"/>
      <w:r>
        <w:rPr>
          <w:highlight w:val="white"/>
        </w:rPr>
        <w:t xml:space="preserve">The </w:t>
      </w:r>
      <w:r w:rsidRPr="006E5A65">
        <w:rPr>
          <w:rStyle w:val="KeyWord0"/>
          <w:highlight w:val="white"/>
        </w:rPr>
        <w:t>m_returnFloating</w:t>
      </w:r>
      <w:r>
        <w:rPr>
          <w:highlight w:val="white"/>
        </w:rPr>
        <w:t xml:space="preserve"> is set to true if the </w:t>
      </w:r>
      <w:r w:rsidR="00B57D1B">
        <w:rPr>
          <w:highlight w:val="white"/>
        </w:rPr>
        <w:t xml:space="preserve">function returns a floating value. In that case the value is stored on the floating-point value stack and need to be considered by the </w:t>
      </w:r>
      <w:r w:rsidR="00B57D1B" w:rsidRPr="00B57D1B">
        <w:rPr>
          <w:rStyle w:val="KeyWord0"/>
          <w:highlight w:val="white"/>
        </w:rPr>
        <w:t>PostCallFunction</w:t>
      </w:r>
      <w:r w:rsidR="00B57D1B">
        <w:rPr>
          <w:highlight w:val="white"/>
        </w:rPr>
        <w:t xml:space="preserve"> method below.</w:t>
      </w:r>
    </w:p>
    <w:p w14:paraId="44EFD300" w14:textId="6B0C6506" w:rsidR="00F3041E" w:rsidRPr="00F3041E" w:rsidRDefault="00F3041E" w:rsidP="00F3041E">
      <w:pPr>
        <w:pStyle w:val="Code"/>
        <w:rPr>
          <w:highlight w:val="white"/>
        </w:rPr>
      </w:pPr>
      <w:r w:rsidRPr="00F3041E">
        <w:rPr>
          <w:highlight w:val="white"/>
        </w:rPr>
        <w:t xml:space="preserve">    private bool m_returnFloating = false;</w:t>
      </w:r>
    </w:p>
    <w:p w14:paraId="3F7E8BC7" w14:textId="169EE820" w:rsidR="00F3041E" w:rsidRPr="005B2629" w:rsidRDefault="005B2629" w:rsidP="005B2629">
      <w:pPr>
        <w:rPr>
          <w:color w:val="auto"/>
          <w:highlight w:val="white"/>
        </w:rPr>
      </w:pPr>
      <w:r>
        <w:rPr>
          <w:highlight w:val="white"/>
        </w:rPr>
        <w:t xml:space="preserve">When calling a function there are several cases to consider: the function symbol </w:t>
      </w:r>
      <w:r w:rsidR="00973B3A">
        <w:rPr>
          <w:highlight w:val="white"/>
        </w:rPr>
        <w:t>holding the func</w:t>
      </w:r>
      <w:r w:rsidR="0035730A">
        <w:rPr>
          <w:highlight w:val="white"/>
        </w:rPr>
        <w:t>t</w:t>
      </w:r>
      <w:r w:rsidR="00973B3A">
        <w:rPr>
          <w:highlight w:val="white"/>
        </w:rPr>
        <w:t xml:space="preserve">ion to be called </w:t>
      </w:r>
      <w:r>
        <w:rPr>
          <w:highlight w:val="white"/>
        </w:rPr>
        <w:t xml:space="preserve">may be a </w:t>
      </w:r>
      <w:r w:rsidR="000706B9">
        <w:rPr>
          <w:highlight w:val="white"/>
        </w:rPr>
        <w:t xml:space="preserve">proper </w:t>
      </w:r>
      <w:r>
        <w:rPr>
          <w:highlight w:val="white"/>
        </w:rPr>
        <w:t>function or a pointer to a function</w:t>
      </w:r>
      <w:r w:rsidR="00D70CB1">
        <w:rPr>
          <w:highlight w:val="white"/>
        </w:rPr>
        <w:t>, and</w:t>
      </w:r>
      <w:r>
        <w:rPr>
          <w:highlight w:val="white"/>
        </w:rPr>
        <w:t xml:space="preserve"> the caller or callee function (or both) may be elliptic.</w:t>
      </w:r>
    </w:p>
    <w:p w14:paraId="30684DF5" w14:textId="77777777" w:rsidR="0043182A" w:rsidRPr="0043182A" w:rsidRDefault="0043182A" w:rsidP="0043182A">
      <w:pPr>
        <w:pStyle w:val="Code"/>
        <w:rPr>
          <w:highlight w:val="white"/>
        </w:rPr>
      </w:pPr>
      <w:r w:rsidRPr="0043182A">
        <w:rPr>
          <w:highlight w:val="white"/>
        </w:rPr>
        <w:t xml:space="preserve">    public void FunctionCall(MiddleCode middleCode, int index) {</w:t>
      </w:r>
    </w:p>
    <w:p w14:paraId="2C838892" w14:textId="77777777" w:rsidR="0043182A" w:rsidRPr="0043182A" w:rsidRDefault="0043182A" w:rsidP="0043182A">
      <w:pPr>
        <w:pStyle w:val="Code"/>
        <w:rPr>
          <w:highlight w:val="white"/>
        </w:rPr>
      </w:pPr>
      <w:r w:rsidRPr="0043182A">
        <w:rPr>
          <w:highlight w:val="white"/>
        </w:rPr>
        <w:t xml:space="preserve">      int recordSize = ((int) middleCode[1]) +</w:t>
      </w:r>
    </w:p>
    <w:p w14:paraId="4D1B1757" w14:textId="6B1E30AB" w:rsidR="0043182A" w:rsidRPr="0043182A" w:rsidRDefault="0043182A" w:rsidP="0043182A">
      <w:pPr>
        <w:pStyle w:val="Code"/>
        <w:rPr>
          <w:highlight w:val="white"/>
        </w:rPr>
      </w:pPr>
      <w:r w:rsidRPr="0043182A">
        <w:rPr>
          <w:highlight w:val="white"/>
        </w:rPr>
        <w:t xml:space="preserve">                       </w:t>
      </w:r>
      <w:r w:rsidR="006E0307">
        <w:rPr>
          <w:highlight w:val="white"/>
        </w:rPr>
        <w:t>m_totalExtraSize</w:t>
      </w:r>
      <w:r w:rsidRPr="0043182A">
        <w:rPr>
          <w:highlight w:val="white"/>
        </w:rPr>
        <w:t>;</w:t>
      </w:r>
    </w:p>
    <w:p w14:paraId="235B3754" w14:textId="77777777" w:rsidR="0043182A" w:rsidRPr="0043182A" w:rsidRDefault="0043182A" w:rsidP="0043182A">
      <w:pPr>
        <w:pStyle w:val="Code"/>
        <w:rPr>
          <w:highlight w:val="white"/>
        </w:rPr>
      </w:pPr>
      <w:r w:rsidRPr="0043182A">
        <w:rPr>
          <w:highlight w:val="white"/>
        </w:rPr>
        <w:t xml:space="preserve">      Symbol calleeSymbol = (Symbol) middleCode[0];</w:t>
      </w:r>
    </w:p>
    <w:p w14:paraId="7D66595E" w14:textId="77777777" w:rsidR="0043182A" w:rsidRPr="0043182A" w:rsidRDefault="0043182A" w:rsidP="0043182A">
      <w:pPr>
        <w:pStyle w:val="Code"/>
        <w:rPr>
          <w:highlight w:val="white"/>
        </w:rPr>
      </w:pPr>
      <w:r w:rsidRPr="0043182A">
        <w:rPr>
          <w:highlight w:val="white"/>
        </w:rPr>
        <w:t xml:space="preserve">      int extraSize = (int) middleCode[2];</w:t>
      </w:r>
    </w:p>
    <w:p w14:paraId="7C4D0FF8" w14:textId="77777777" w:rsidR="00D5503D" w:rsidRDefault="00D5503D" w:rsidP="00D5503D">
      <w:pPr>
        <w:rPr>
          <w:color w:val="auto"/>
          <w:highlight w:val="white"/>
        </w:rPr>
      </w:pPr>
      <w:r>
        <w:rPr>
          <w:highlight w:val="white"/>
        </w:rPr>
        <w:t>The type is the function or, in case of a pointer the pointer type, the function the pointer points at.</w:t>
      </w:r>
    </w:p>
    <w:p w14:paraId="7A0EEF14" w14:textId="77777777" w:rsidR="0043182A" w:rsidRPr="0043182A" w:rsidRDefault="0043182A" w:rsidP="0043182A">
      <w:pPr>
        <w:pStyle w:val="Code"/>
        <w:rPr>
          <w:highlight w:val="white"/>
        </w:rPr>
      </w:pPr>
      <w:r w:rsidRPr="0043182A">
        <w:rPr>
          <w:highlight w:val="white"/>
        </w:rPr>
        <w:t xml:space="preserve">      Type calleeType = calleeSymbol.Type.IsFunction()</w:t>
      </w:r>
    </w:p>
    <w:p w14:paraId="29F6CB47" w14:textId="77777777" w:rsidR="0043182A" w:rsidRPr="0043182A" w:rsidRDefault="0043182A" w:rsidP="0043182A">
      <w:pPr>
        <w:pStyle w:val="Code"/>
        <w:rPr>
          <w:highlight w:val="white"/>
        </w:rPr>
      </w:pPr>
      <w:r w:rsidRPr="0043182A">
        <w:rPr>
          <w:highlight w:val="white"/>
        </w:rPr>
        <w:t xml:space="preserve">                      ? calleeSymbol.Type : calleeSymbol.Type.PointerType;</w:t>
      </w:r>
    </w:p>
    <w:p w14:paraId="70CDD2E6" w14:textId="0049C914" w:rsidR="004D4C39" w:rsidRPr="00CA79AF" w:rsidRDefault="00D5503D" w:rsidP="00D5503D">
      <w:pPr>
        <w:rPr>
          <w:highlight w:val="white"/>
        </w:rPr>
      </w:pPr>
      <w:r>
        <w:rPr>
          <w:highlight w:val="white"/>
        </w:rPr>
        <w:t xml:space="preserve">Both the caller and callee function may be </w:t>
      </w:r>
      <w:r w:rsidR="003225A4">
        <w:rPr>
          <w:highlight w:val="white"/>
        </w:rPr>
        <w:t>elliptic</w:t>
      </w:r>
      <w:r w:rsidR="00D45BBB">
        <w:rPr>
          <w:highlight w:val="white"/>
        </w:rPr>
        <w:t>.</w:t>
      </w:r>
    </w:p>
    <w:p w14:paraId="3BD1823B" w14:textId="77777777" w:rsidR="0043182A" w:rsidRPr="0043182A" w:rsidRDefault="0043182A" w:rsidP="0043182A">
      <w:pPr>
        <w:pStyle w:val="Code"/>
        <w:rPr>
          <w:highlight w:val="white"/>
        </w:rPr>
      </w:pPr>
      <w:r w:rsidRPr="0043182A">
        <w:rPr>
          <w:highlight w:val="white"/>
        </w:rPr>
        <w:t xml:space="preserve">      bool callerEllipse = SymbolTable.CurrentFunction.Type.IsEllipse(),</w:t>
      </w:r>
    </w:p>
    <w:p w14:paraId="6F7DEA72" w14:textId="77777777" w:rsidR="0043182A" w:rsidRPr="0043182A" w:rsidRDefault="0043182A" w:rsidP="0043182A">
      <w:pPr>
        <w:pStyle w:val="Code"/>
        <w:rPr>
          <w:highlight w:val="white"/>
        </w:rPr>
      </w:pPr>
      <w:r w:rsidRPr="0043182A">
        <w:rPr>
          <w:highlight w:val="white"/>
        </w:rPr>
        <w:t xml:space="preserve">           calleeEllipse = calleeType.IsEllipse();</w:t>
      </w:r>
    </w:p>
    <w:p w14:paraId="6CBCBB4B" w14:textId="0C45E13F" w:rsidR="00D45BBB" w:rsidRPr="00CA79AF" w:rsidRDefault="003B7755" w:rsidP="00D45BBB">
      <w:pPr>
        <w:rPr>
          <w:highlight w:val="white"/>
        </w:rPr>
      </w:pPr>
      <w:r>
        <w:rPr>
          <w:highlight w:val="white"/>
        </w:rPr>
        <w:t xml:space="preserve">The frame register is the elliptic frame pointer </w:t>
      </w:r>
      <w:r w:rsidR="00C666BF">
        <w:rPr>
          <w:highlight w:val="white"/>
        </w:rPr>
        <w:t xml:space="preserve">register if the caller function is elliptic. </w:t>
      </w:r>
      <w:r w:rsidR="006323A0">
        <w:rPr>
          <w:highlight w:val="white"/>
        </w:rPr>
        <w:t>If it not, i</w:t>
      </w:r>
      <w:r w:rsidR="00C666BF">
        <w:rPr>
          <w:highlight w:val="white"/>
        </w:rPr>
        <w:t>t is the regular frame pointer register</w:t>
      </w:r>
      <w:r w:rsidR="006323A0">
        <w:rPr>
          <w:highlight w:val="white"/>
        </w:rPr>
        <w:t>.</w:t>
      </w:r>
    </w:p>
    <w:p w14:paraId="2431A8A8" w14:textId="77777777" w:rsidR="0043182A" w:rsidRPr="0043182A" w:rsidRDefault="0043182A" w:rsidP="0043182A">
      <w:pPr>
        <w:pStyle w:val="Code"/>
        <w:rPr>
          <w:highlight w:val="white"/>
        </w:rPr>
      </w:pPr>
      <w:r w:rsidRPr="0043182A">
        <w:rPr>
          <w:highlight w:val="white"/>
        </w:rPr>
        <w:t xml:space="preserve">      Register frameRegister = callerEllipse ? AssemblyCode.EllipseRegister</w:t>
      </w:r>
    </w:p>
    <w:p w14:paraId="202003B5" w14:textId="77777777" w:rsidR="0043182A" w:rsidRPr="0043182A" w:rsidRDefault="0043182A" w:rsidP="0043182A">
      <w:pPr>
        <w:pStyle w:val="Code"/>
        <w:rPr>
          <w:highlight w:val="white"/>
        </w:rPr>
      </w:pPr>
      <w:r w:rsidRPr="0043182A">
        <w:rPr>
          <w:highlight w:val="white"/>
        </w:rPr>
        <w:t xml:space="preserve">                                             : AssemblyCode.FrameRegister;               </w:t>
      </w:r>
    </w:p>
    <w:p w14:paraId="1E9812D6" w14:textId="64526300" w:rsidR="0029649A" w:rsidRDefault="0029649A" w:rsidP="0029649A">
      <w:pPr>
        <w:rPr>
          <w:color w:val="auto"/>
          <w:highlight w:val="white"/>
        </w:rPr>
      </w:pPr>
      <w:r>
        <w:rPr>
          <w:highlight w:val="white"/>
        </w:rPr>
        <w:t xml:space="preserve">We start by adding the assembly code instruction for the return address. To begin with, we set it to the index of the next middle code instruction. However, the address will be changed </w:t>
      </w:r>
      <w:r w:rsidR="00D36CCF">
        <w:rPr>
          <w:highlight w:val="white"/>
        </w:rPr>
        <w:t>by</w:t>
      </w:r>
      <w:r w:rsidR="002A5B54">
        <w:rPr>
          <w:highlight w:val="white"/>
        </w:rPr>
        <w:t xml:space="preserve"> the</w:t>
      </w:r>
      <w:r w:rsidR="00D36CCF">
        <w:rPr>
          <w:highlight w:val="white"/>
        </w:rPr>
        <w:t xml:space="preserve"> </w:t>
      </w:r>
      <w:r w:rsidR="002977AF">
        <w:rPr>
          <w:rStyle w:val="KeyWord0"/>
          <w:highlight w:val="white"/>
        </w:rPr>
        <w:t>WindowsJumpInfo</w:t>
      </w:r>
      <w:r w:rsidR="00D36CCF">
        <w:rPr>
          <w:highlight w:val="white"/>
        </w:rPr>
        <w:t xml:space="preserve"> </w:t>
      </w:r>
      <w:r w:rsidR="002A5B54">
        <w:rPr>
          <w:highlight w:val="white"/>
        </w:rPr>
        <w:t xml:space="preserve">method </w:t>
      </w:r>
      <w:r>
        <w:rPr>
          <w:highlight w:val="white"/>
        </w:rPr>
        <w:t>to a proper assembly code address.</w:t>
      </w:r>
    </w:p>
    <w:p w14:paraId="5F81038A" w14:textId="62C910BF" w:rsidR="00041417" w:rsidRPr="00041417" w:rsidRDefault="00041417" w:rsidP="00041417">
      <w:pPr>
        <w:pStyle w:val="Code"/>
        <w:rPr>
          <w:highlight w:val="white"/>
        </w:rPr>
      </w:pPr>
      <w:r w:rsidRPr="00041417">
        <w:rPr>
          <w:highlight w:val="white"/>
        </w:rPr>
        <w:t xml:space="preserve">      AddAssemblyCode(AssemblyOperator.</w:t>
      </w:r>
      <w:r w:rsidR="007E5B53">
        <w:rPr>
          <w:highlight w:val="white"/>
        </w:rPr>
        <w:t>return_address</w:t>
      </w:r>
      <w:r w:rsidRPr="00041417">
        <w:rPr>
          <w:highlight w:val="white"/>
        </w:rPr>
        <w:t>, frameRegister,</w:t>
      </w:r>
    </w:p>
    <w:p w14:paraId="7371AF3A" w14:textId="77777777" w:rsidR="00041417" w:rsidRPr="00041417" w:rsidRDefault="00041417" w:rsidP="00041417">
      <w:pPr>
        <w:pStyle w:val="Code"/>
        <w:rPr>
          <w:highlight w:val="white"/>
        </w:rPr>
      </w:pPr>
      <w:r w:rsidRPr="00041417">
        <w:rPr>
          <w:highlight w:val="white"/>
        </w:rPr>
        <w:t xml:space="preserve">                      recordSize + SymbolTable.ReturnAddressOffset,</w:t>
      </w:r>
    </w:p>
    <w:p w14:paraId="6B5C4C10" w14:textId="77777777" w:rsidR="00041417" w:rsidRPr="00041417" w:rsidRDefault="00041417" w:rsidP="00041417">
      <w:pPr>
        <w:pStyle w:val="Code"/>
        <w:rPr>
          <w:highlight w:val="white"/>
        </w:rPr>
      </w:pPr>
      <w:r w:rsidRPr="00041417">
        <w:rPr>
          <w:highlight w:val="white"/>
        </w:rPr>
        <w:t xml:space="preserve">                      (BigInteger) (index + 1));</w:t>
      </w:r>
    </w:p>
    <w:p w14:paraId="2FDF911E" w14:textId="25C03E53" w:rsidR="0085524D" w:rsidRDefault="0085524D" w:rsidP="0085524D">
      <w:pPr>
        <w:rPr>
          <w:color w:val="auto"/>
          <w:highlight w:val="white"/>
        </w:rPr>
      </w:pPr>
      <w:r>
        <w:rPr>
          <w:highlight w:val="white"/>
        </w:rPr>
        <w:t xml:space="preserve">We set the current regular </w:t>
      </w:r>
      <w:r w:rsidR="00784B16">
        <w:rPr>
          <w:highlight w:val="white"/>
        </w:rPr>
        <w:t xml:space="preserve">frame pointer </w:t>
      </w:r>
      <w:r>
        <w:rPr>
          <w:highlight w:val="white"/>
        </w:rPr>
        <w:t>and</w:t>
      </w:r>
      <w:r w:rsidR="004B36F4">
        <w:rPr>
          <w:highlight w:val="white"/>
        </w:rPr>
        <w:t xml:space="preserve">, in case of </w:t>
      </w:r>
      <w:r w:rsidR="00784B16">
        <w:rPr>
          <w:highlight w:val="white"/>
        </w:rPr>
        <w:t xml:space="preserve">an </w:t>
      </w:r>
      <w:r w:rsidR="004B36F4">
        <w:rPr>
          <w:highlight w:val="white"/>
        </w:rPr>
        <w:t xml:space="preserve">elliptic caller function, </w:t>
      </w:r>
      <w:r w:rsidR="00784B16">
        <w:rPr>
          <w:highlight w:val="white"/>
        </w:rPr>
        <w:t xml:space="preserve">the </w:t>
      </w:r>
      <w:r>
        <w:rPr>
          <w:highlight w:val="white"/>
        </w:rPr>
        <w:t xml:space="preserve">elliptic pointer to their offset in the activations record of the callee function. </w:t>
      </w:r>
      <w:r w:rsidR="00FF6DE2">
        <w:rPr>
          <w:highlight w:val="white"/>
        </w:rPr>
        <w:t>In this way, we can reset their values in accordance with the caller function r</w:t>
      </w:r>
      <w:r>
        <w:rPr>
          <w:highlight w:val="white"/>
        </w:rPr>
        <w:t>eturning from the function call.</w:t>
      </w:r>
    </w:p>
    <w:p w14:paraId="2AC66AE8"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8FFFF9B" w14:textId="77777777" w:rsidR="00041417" w:rsidRPr="00041417" w:rsidRDefault="00041417" w:rsidP="00041417">
      <w:pPr>
        <w:pStyle w:val="Code"/>
        <w:rPr>
          <w:highlight w:val="white"/>
        </w:rPr>
      </w:pPr>
      <w:r w:rsidRPr="00041417">
        <w:rPr>
          <w:highlight w:val="white"/>
        </w:rPr>
        <w:t xml:space="preserve">                      recordSize + SymbolTable.RegularFrameOffset,</w:t>
      </w:r>
    </w:p>
    <w:p w14:paraId="2FFD8F10" w14:textId="77777777" w:rsidR="00041417" w:rsidRPr="00041417" w:rsidRDefault="00041417" w:rsidP="00041417">
      <w:pPr>
        <w:pStyle w:val="Code"/>
        <w:rPr>
          <w:highlight w:val="white"/>
        </w:rPr>
      </w:pPr>
      <w:r w:rsidRPr="00041417">
        <w:rPr>
          <w:highlight w:val="white"/>
        </w:rPr>
        <w:t xml:space="preserve">                      AssemblyCode.FrameRegister);</w:t>
      </w:r>
    </w:p>
    <w:p w14:paraId="2D6623AB" w14:textId="77777777" w:rsidR="00041417" w:rsidRPr="00041417" w:rsidRDefault="00041417" w:rsidP="00041417">
      <w:pPr>
        <w:pStyle w:val="Code"/>
        <w:rPr>
          <w:highlight w:val="white"/>
        </w:rPr>
      </w:pPr>
    </w:p>
    <w:p w14:paraId="42731C35" w14:textId="77777777" w:rsidR="00041417" w:rsidRPr="00041417" w:rsidRDefault="00041417" w:rsidP="00041417">
      <w:pPr>
        <w:pStyle w:val="Code"/>
        <w:rPr>
          <w:highlight w:val="white"/>
        </w:rPr>
      </w:pPr>
      <w:r w:rsidRPr="00041417">
        <w:rPr>
          <w:highlight w:val="white"/>
        </w:rPr>
        <w:t xml:space="preserve">      if (callerEllipse) {</w:t>
      </w:r>
    </w:p>
    <w:p w14:paraId="550DE2DD" w14:textId="77777777" w:rsidR="00041417" w:rsidRPr="00041417" w:rsidRDefault="00041417" w:rsidP="00041417">
      <w:pPr>
        <w:pStyle w:val="Code"/>
        <w:rPr>
          <w:highlight w:val="white"/>
        </w:rPr>
      </w:pPr>
      <w:r w:rsidRPr="00041417">
        <w:rPr>
          <w:highlight w:val="white"/>
        </w:rPr>
        <w:t xml:space="preserve">        AddAssemblyCode(AssemblyOperator.mov, frameRegister,</w:t>
      </w:r>
    </w:p>
    <w:p w14:paraId="10C50850" w14:textId="77777777" w:rsidR="00041417" w:rsidRPr="00041417" w:rsidRDefault="00041417" w:rsidP="00041417">
      <w:pPr>
        <w:pStyle w:val="Code"/>
        <w:rPr>
          <w:highlight w:val="white"/>
        </w:rPr>
      </w:pPr>
      <w:r w:rsidRPr="00041417">
        <w:rPr>
          <w:highlight w:val="white"/>
        </w:rPr>
        <w:t xml:space="preserve">                        recordSize + SymbolTable.EllipseFrameOffset,</w:t>
      </w:r>
    </w:p>
    <w:p w14:paraId="71DC983C" w14:textId="77777777" w:rsidR="00041417" w:rsidRPr="00041417" w:rsidRDefault="00041417" w:rsidP="00041417">
      <w:pPr>
        <w:pStyle w:val="Code"/>
        <w:rPr>
          <w:highlight w:val="white"/>
        </w:rPr>
      </w:pPr>
      <w:r w:rsidRPr="00041417">
        <w:rPr>
          <w:highlight w:val="white"/>
        </w:rPr>
        <w:t xml:space="preserve">                        AssemblyCode.EllipseRegister);</w:t>
      </w:r>
    </w:p>
    <w:p w14:paraId="36C93853" w14:textId="77777777" w:rsidR="00041417" w:rsidRPr="00041417" w:rsidRDefault="00041417" w:rsidP="00041417">
      <w:pPr>
        <w:pStyle w:val="Code"/>
        <w:rPr>
          <w:highlight w:val="white"/>
        </w:rPr>
      </w:pPr>
      <w:r w:rsidRPr="00041417">
        <w:rPr>
          <w:highlight w:val="white"/>
        </w:rPr>
        <w:t xml:space="preserve">      }</w:t>
      </w:r>
    </w:p>
    <w:p w14:paraId="34A78B12" w14:textId="0613A090" w:rsidR="004D4C39" w:rsidRPr="00CA79AF" w:rsidRDefault="00A01914" w:rsidP="00A01914">
      <w:pPr>
        <w:rPr>
          <w:highlight w:val="white"/>
        </w:rPr>
      </w:pPr>
      <w:r>
        <w:rPr>
          <w:highlight w:val="white"/>
        </w:rPr>
        <w:lastRenderedPageBreak/>
        <w:t>We add the size of the caller function’s activation record to the frame pointer, so that it pointes at the activation record of the callee function.</w:t>
      </w:r>
    </w:p>
    <w:p w14:paraId="74248E20" w14:textId="77777777" w:rsidR="00041417" w:rsidRPr="00041417" w:rsidRDefault="00041417" w:rsidP="00041417">
      <w:pPr>
        <w:pStyle w:val="Code"/>
        <w:rPr>
          <w:highlight w:val="white"/>
        </w:rPr>
      </w:pPr>
      <w:r w:rsidRPr="00041417">
        <w:rPr>
          <w:highlight w:val="white"/>
        </w:rPr>
        <w:t xml:space="preserve">      AddAssemblyCode(AssemblyOperator.add, frameRegister, // add di, 10</w:t>
      </w:r>
    </w:p>
    <w:p w14:paraId="396D4727" w14:textId="77777777" w:rsidR="00041417" w:rsidRPr="00041417" w:rsidRDefault="00041417" w:rsidP="00041417">
      <w:pPr>
        <w:pStyle w:val="Code"/>
        <w:rPr>
          <w:highlight w:val="white"/>
        </w:rPr>
      </w:pPr>
      <w:r w:rsidRPr="00041417">
        <w:rPr>
          <w:highlight w:val="white"/>
        </w:rPr>
        <w:t xml:space="preserve">                      (BigInteger) recordSize);</w:t>
      </w:r>
    </w:p>
    <w:p w14:paraId="3309EDFA" w14:textId="77777777" w:rsidR="00FE22BA" w:rsidRDefault="00FE22BA" w:rsidP="00FE22BA">
      <w:pPr>
        <w:rPr>
          <w:highlight w:val="white"/>
        </w:rPr>
      </w:pPr>
      <w:r>
        <w:rPr>
          <w:highlight w:val="white"/>
        </w:rPr>
        <w:t>If the caller function is elliptic, the frame pointer that we just added is the elliptic frame pointer, and we also need to set the regular frame pointer to the same value.</w:t>
      </w:r>
    </w:p>
    <w:p w14:paraId="4BAE3787" w14:textId="77777777" w:rsidR="00041417" w:rsidRPr="00041417" w:rsidRDefault="00041417" w:rsidP="00041417">
      <w:pPr>
        <w:pStyle w:val="Code"/>
        <w:rPr>
          <w:highlight w:val="white"/>
        </w:rPr>
      </w:pPr>
      <w:r w:rsidRPr="00041417">
        <w:rPr>
          <w:highlight w:val="white"/>
        </w:rPr>
        <w:t xml:space="preserve">      if (callerEllipse) { // mov bp, di</w:t>
      </w:r>
    </w:p>
    <w:p w14:paraId="75951F2A" w14:textId="77777777" w:rsidR="00041417" w:rsidRPr="00041417" w:rsidRDefault="00041417" w:rsidP="00041417">
      <w:pPr>
        <w:pStyle w:val="Code"/>
        <w:rPr>
          <w:highlight w:val="white"/>
        </w:rPr>
      </w:pPr>
      <w:r w:rsidRPr="00041417">
        <w:rPr>
          <w:highlight w:val="white"/>
        </w:rPr>
        <w:t xml:space="preserve">        AddAssemblyCode(AssemblyOperator.mov, AssemblyCode.FrameRegister,</w:t>
      </w:r>
    </w:p>
    <w:p w14:paraId="74D98863" w14:textId="77777777" w:rsidR="00041417" w:rsidRPr="00041417" w:rsidRDefault="00041417" w:rsidP="00041417">
      <w:pPr>
        <w:pStyle w:val="Code"/>
        <w:rPr>
          <w:highlight w:val="white"/>
        </w:rPr>
      </w:pPr>
      <w:r w:rsidRPr="00041417">
        <w:rPr>
          <w:highlight w:val="white"/>
        </w:rPr>
        <w:t xml:space="preserve">                        AssemblyCode.EllipseRegister);</w:t>
      </w:r>
    </w:p>
    <w:p w14:paraId="5852412A" w14:textId="77777777" w:rsidR="00041417" w:rsidRPr="00041417" w:rsidRDefault="00041417" w:rsidP="00041417">
      <w:pPr>
        <w:pStyle w:val="Code"/>
        <w:rPr>
          <w:highlight w:val="white"/>
        </w:rPr>
      </w:pPr>
      <w:r w:rsidRPr="00041417">
        <w:rPr>
          <w:highlight w:val="white"/>
        </w:rPr>
        <w:t xml:space="preserve">      }</w:t>
      </w:r>
    </w:p>
    <w:p w14:paraId="7B797A1C" w14:textId="38653BBE" w:rsidR="00727492" w:rsidRDefault="00727492" w:rsidP="00727492">
      <w:pPr>
        <w:rPr>
          <w:highlight w:val="white"/>
        </w:rPr>
      </w:pPr>
      <w:r>
        <w:rPr>
          <w:highlight w:val="white"/>
        </w:rPr>
        <w:t>If the callee function, but not the caller function, is elliptic, the frame pointer that we just added is the elliptic frame pointer, and we also need to set the regular frame pointer to the same value.</w:t>
      </w:r>
    </w:p>
    <w:p w14:paraId="27E65103" w14:textId="77777777" w:rsidR="00041417" w:rsidRPr="00041417" w:rsidRDefault="00041417" w:rsidP="00041417">
      <w:pPr>
        <w:pStyle w:val="Code"/>
        <w:rPr>
          <w:highlight w:val="white"/>
        </w:rPr>
      </w:pPr>
      <w:r w:rsidRPr="00041417">
        <w:rPr>
          <w:highlight w:val="white"/>
        </w:rPr>
        <w:t xml:space="preserve">      else if (calleeEllipse) {</w:t>
      </w:r>
    </w:p>
    <w:p w14:paraId="49BEBA4E" w14:textId="77777777" w:rsidR="00041417" w:rsidRPr="00041417" w:rsidRDefault="00041417" w:rsidP="00041417">
      <w:pPr>
        <w:pStyle w:val="Code"/>
        <w:rPr>
          <w:highlight w:val="white"/>
        </w:rPr>
      </w:pPr>
      <w:r w:rsidRPr="00041417">
        <w:rPr>
          <w:highlight w:val="white"/>
        </w:rPr>
        <w:t xml:space="preserve">        AddAssemblyCode(AssemblyOperator.mov, AssemblyCode.EllipseRegister,</w:t>
      </w:r>
    </w:p>
    <w:p w14:paraId="34FE107D" w14:textId="77777777" w:rsidR="00041417" w:rsidRPr="00041417" w:rsidRDefault="00041417" w:rsidP="00041417">
      <w:pPr>
        <w:pStyle w:val="Code"/>
        <w:rPr>
          <w:highlight w:val="white"/>
        </w:rPr>
      </w:pPr>
      <w:r w:rsidRPr="00041417">
        <w:rPr>
          <w:highlight w:val="white"/>
        </w:rPr>
        <w:t xml:space="preserve">                        AssemblyCode.FrameRegister);</w:t>
      </w:r>
    </w:p>
    <w:p w14:paraId="11CB5033" w14:textId="77777777" w:rsidR="00041417" w:rsidRPr="00041417" w:rsidRDefault="00041417" w:rsidP="00041417">
      <w:pPr>
        <w:pStyle w:val="Code"/>
        <w:rPr>
          <w:highlight w:val="white"/>
        </w:rPr>
      </w:pPr>
      <w:r w:rsidRPr="00041417">
        <w:rPr>
          <w:highlight w:val="white"/>
        </w:rPr>
        <w:t xml:space="preserve">      }</w:t>
      </w:r>
    </w:p>
    <w:p w14:paraId="1999436B" w14:textId="4DD7C61B" w:rsidR="004D4C39" w:rsidRPr="00CA79AF" w:rsidRDefault="0066665E" w:rsidP="0066665E">
      <w:pPr>
        <w:rPr>
          <w:highlight w:val="white"/>
        </w:rPr>
      </w:pPr>
      <w:r>
        <w:rPr>
          <w:highlight w:val="white"/>
        </w:rPr>
        <w:t>If the callee function is elliptic, and the ext</w:t>
      </w:r>
      <w:r w:rsidR="00B05A64">
        <w:rPr>
          <w:highlight w:val="white"/>
        </w:rPr>
        <w:t>ra</w:t>
      </w:r>
      <w:r>
        <w:rPr>
          <w:highlight w:val="white"/>
        </w:rPr>
        <w:t xml:space="preserve"> size is more than zero (</w:t>
      </w:r>
      <w:r w:rsidR="00BD6141">
        <w:rPr>
          <w:highlight w:val="white"/>
        </w:rPr>
        <w:t xml:space="preserve">there are extra arguments in the function calls </w:t>
      </w:r>
      <w:r w:rsidR="00B05A64">
        <w:rPr>
          <w:highlight w:val="white"/>
        </w:rPr>
        <w:t xml:space="preserve">that </w:t>
      </w:r>
      <w:r w:rsidR="00724EE6">
        <w:rPr>
          <w:highlight w:val="white"/>
        </w:rPr>
        <w:t xml:space="preserve">are </w:t>
      </w:r>
      <w:r w:rsidR="00B05A64">
        <w:rPr>
          <w:highlight w:val="white"/>
        </w:rPr>
        <w:t xml:space="preserve">not matched </w:t>
      </w:r>
      <w:r w:rsidR="00724EE6">
        <w:rPr>
          <w:highlight w:val="white"/>
        </w:rPr>
        <w:t xml:space="preserve">to the </w:t>
      </w:r>
      <w:r w:rsidR="00B05A64">
        <w:rPr>
          <w:highlight w:val="white"/>
        </w:rPr>
        <w:t>declared parameters</w:t>
      </w:r>
      <w:r>
        <w:rPr>
          <w:highlight w:val="white"/>
        </w:rPr>
        <w:t>)</w:t>
      </w:r>
      <w:r w:rsidR="00724EE6">
        <w:rPr>
          <w:highlight w:val="white"/>
        </w:rPr>
        <w:t>, we add the size to the elliptic frame pointer.</w:t>
      </w:r>
      <w:r w:rsidR="003F24C8">
        <w:rPr>
          <w:highlight w:val="white"/>
        </w:rPr>
        <w:t xml:space="preserve"> The callee function </w:t>
      </w:r>
      <w:r w:rsidR="003A3642">
        <w:rPr>
          <w:highlight w:val="white"/>
        </w:rPr>
        <w:t>will have both a regular frame pointer and an e</w:t>
      </w:r>
      <w:r w:rsidR="00753AF5">
        <w:rPr>
          <w:highlight w:val="white"/>
        </w:rPr>
        <w:t>l</w:t>
      </w:r>
      <w:r w:rsidR="003A3642">
        <w:rPr>
          <w:highlight w:val="white"/>
        </w:rPr>
        <w:t>liptic frame pointer.</w:t>
      </w:r>
      <w:r w:rsidR="003A5CAF">
        <w:rPr>
          <w:highlight w:val="white"/>
        </w:rPr>
        <w:t xml:space="preserve"> However, the elliptic pointer will point to a higher address to give space to the extra arguments.</w:t>
      </w:r>
    </w:p>
    <w:p w14:paraId="6C391FEA" w14:textId="77777777" w:rsidR="00041417" w:rsidRPr="00041417" w:rsidRDefault="00041417" w:rsidP="00041417">
      <w:pPr>
        <w:pStyle w:val="Code"/>
        <w:rPr>
          <w:highlight w:val="white"/>
        </w:rPr>
      </w:pPr>
      <w:r w:rsidRPr="00041417">
        <w:rPr>
          <w:highlight w:val="white"/>
        </w:rPr>
        <w:t xml:space="preserve">      if (calleeEllipse &amp;&amp; (extraSize &gt; 0)) {</w:t>
      </w:r>
    </w:p>
    <w:p w14:paraId="668A3EC7" w14:textId="77777777" w:rsidR="00041417" w:rsidRPr="00041417" w:rsidRDefault="00041417" w:rsidP="00041417">
      <w:pPr>
        <w:pStyle w:val="Code"/>
        <w:rPr>
          <w:highlight w:val="white"/>
        </w:rPr>
      </w:pPr>
      <w:r w:rsidRPr="00041417">
        <w:rPr>
          <w:highlight w:val="white"/>
        </w:rPr>
        <w:t xml:space="preserve">        AddAssemblyCode(AssemblyOperator.add, AssemblyCode.EllipseRegister,</w:t>
      </w:r>
    </w:p>
    <w:p w14:paraId="60975259" w14:textId="77777777" w:rsidR="00041417" w:rsidRPr="00041417" w:rsidRDefault="00041417" w:rsidP="00041417">
      <w:pPr>
        <w:pStyle w:val="Code"/>
        <w:rPr>
          <w:highlight w:val="white"/>
        </w:rPr>
      </w:pPr>
      <w:r w:rsidRPr="00041417">
        <w:rPr>
          <w:highlight w:val="white"/>
        </w:rPr>
        <w:t xml:space="preserve">                        (BigInteger) extraSize);</w:t>
      </w:r>
    </w:p>
    <w:p w14:paraId="283F1C6A" w14:textId="77777777" w:rsidR="00041417" w:rsidRPr="00041417" w:rsidRDefault="00041417" w:rsidP="00041417">
      <w:pPr>
        <w:pStyle w:val="Code"/>
        <w:rPr>
          <w:highlight w:val="white"/>
        </w:rPr>
      </w:pPr>
      <w:r w:rsidRPr="00041417">
        <w:rPr>
          <w:highlight w:val="white"/>
        </w:rPr>
        <w:t xml:space="preserve">      }</w:t>
      </w:r>
    </w:p>
    <w:p w14:paraId="71066B27" w14:textId="7BB3EA79" w:rsidR="004D4C39" w:rsidRPr="00CA79AF" w:rsidRDefault="00AB00DC" w:rsidP="00FD5BC2">
      <w:pPr>
        <w:rPr>
          <w:highlight w:val="white"/>
        </w:rPr>
      </w:pPr>
      <w:r>
        <w:rPr>
          <w:highlight w:val="white"/>
        </w:rPr>
        <w:t>Finally. i</w:t>
      </w:r>
      <w:r w:rsidR="00385478">
        <w:rPr>
          <w:highlight w:val="white"/>
        </w:rPr>
        <w:t xml:space="preserve">f the callee function </w:t>
      </w:r>
      <w:r w:rsidR="00870AEF">
        <w:rPr>
          <w:highlight w:val="white"/>
        </w:rPr>
        <w:t xml:space="preserve">is </w:t>
      </w:r>
      <w:r w:rsidR="00CB2C9D">
        <w:rPr>
          <w:highlight w:val="white"/>
        </w:rPr>
        <w:t>a function (not a pointer to a function)</w:t>
      </w:r>
      <w:r>
        <w:rPr>
          <w:highlight w:val="white"/>
        </w:rPr>
        <w:t xml:space="preserve"> we </w:t>
      </w:r>
      <w:r w:rsidR="00FD5BC2">
        <w:rPr>
          <w:highlight w:val="white"/>
        </w:rPr>
        <w:t xml:space="preserve">a middle code call instruction. The </w:t>
      </w:r>
      <w:r w:rsidR="00054AE3" w:rsidRPr="00054AE3">
        <w:rPr>
          <w:rStyle w:val="KeyWord0"/>
          <w:highlight w:val="white"/>
        </w:rPr>
        <w:t>m_</w:t>
      </w:r>
      <w:r w:rsidR="00FD5BC2" w:rsidRPr="00054AE3">
        <w:rPr>
          <w:rStyle w:val="KeyWord0"/>
          <w:highlight w:val="white"/>
        </w:rPr>
        <w:t>return</w:t>
      </w:r>
      <w:r w:rsidR="00054AE3" w:rsidRPr="00054AE3">
        <w:rPr>
          <w:rStyle w:val="KeyWord0"/>
          <w:highlight w:val="white"/>
        </w:rPr>
        <w:t>F</w:t>
      </w:r>
      <w:r w:rsidR="00FD5BC2" w:rsidRPr="00054AE3">
        <w:rPr>
          <w:rStyle w:val="KeyWord0"/>
          <w:highlight w:val="white"/>
        </w:rPr>
        <w:t>loating</w:t>
      </w:r>
      <w:r w:rsidR="00FD5BC2">
        <w:rPr>
          <w:highlight w:val="white"/>
        </w:rPr>
        <w:t xml:space="preserve"> field is set to true if the callee function returns a floating value. It will later be inspected by the </w:t>
      </w:r>
      <w:r w:rsidR="00FD5BC2" w:rsidRPr="00FD5BC2">
        <w:rPr>
          <w:rStyle w:val="KeyWord0"/>
          <w:highlight w:val="white"/>
        </w:rPr>
        <w:t>FunctionPostCall</w:t>
      </w:r>
      <w:r w:rsidR="00FD5BC2">
        <w:rPr>
          <w:highlight w:val="white"/>
        </w:rPr>
        <w:t xml:space="preserve"> method.</w:t>
      </w:r>
    </w:p>
    <w:p w14:paraId="3749F8E0" w14:textId="77777777" w:rsidR="00041417" w:rsidRPr="00041417" w:rsidRDefault="00041417" w:rsidP="00041417">
      <w:pPr>
        <w:pStyle w:val="Code"/>
        <w:rPr>
          <w:highlight w:val="white"/>
        </w:rPr>
      </w:pPr>
      <w:r w:rsidRPr="00041417">
        <w:rPr>
          <w:highlight w:val="white"/>
        </w:rPr>
        <w:t xml:space="preserve">      if (calleeSymbol.Type.IsFunction()) {</w:t>
      </w:r>
    </w:p>
    <w:p w14:paraId="2BDD73B5" w14:textId="77777777" w:rsidR="00041417" w:rsidRPr="00041417" w:rsidRDefault="00041417" w:rsidP="00041417">
      <w:pPr>
        <w:pStyle w:val="Code"/>
        <w:rPr>
          <w:highlight w:val="white"/>
        </w:rPr>
      </w:pPr>
      <w:r w:rsidRPr="00041417">
        <w:rPr>
          <w:highlight w:val="white"/>
        </w:rPr>
        <w:t xml:space="preserve">        AddAssemblyCode(AssemblyOperator.call, calleeSymbol.UniqueName);</w:t>
      </w:r>
    </w:p>
    <w:p w14:paraId="69ACA16C" w14:textId="77777777" w:rsidR="00041417" w:rsidRPr="00041417" w:rsidRDefault="00041417" w:rsidP="00041417">
      <w:pPr>
        <w:pStyle w:val="Code"/>
        <w:rPr>
          <w:highlight w:val="white"/>
        </w:rPr>
      </w:pPr>
      <w:r w:rsidRPr="00041417">
        <w:rPr>
          <w:highlight w:val="white"/>
        </w:rPr>
        <w:t xml:space="preserve">        m_returnFloating = calleeSymbol.Type.ReturnType.IsFloating();</w:t>
      </w:r>
    </w:p>
    <w:p w14:paraId="1EB98EB1" w14:textId="77777777" w:rsidR="00041417" w:rsidRPr="00041417" w:rsidRDefault="00041417" w:rsidP="00041417">
      <w:pPr>
        <w:pStyle w:val="Code"/>
        <w:rPr>
          <w:highlight w:val="white"/>
        </w:rPr>
      </w:pPr>
      <w:r w:rsidRPr="00041417">
        <w:rPr>
          <w:highlight w:val="white"/>
        </w:rPr>
        <w:t xml:space="preserve">      }</w:t>
      </w:r>
    </w:p>
    <w:p w14:paraId="7CFDE240" w14:textId="6B6F0198" w:rsidR="00824926" w:rsidRDefault="00380E1B" w:rsidP="00824926">
      <w:pPr>
        <w:rPr>
          <w:color w:val="auto"/>
          <w:highlight w:val="white"/>
        </w:rPr>
      </w:pPr>
      <w:r>
        <w:rPr>
          <w:highlight w:val="white"/>
        </w:rPr>
        <w:t xml:space="preserve">If the callee function is a pointer to a function, we load its value into the </w:t>
      </w:r>
      <w:r w:rsidRPr="00380E1B">
        <w:rPr>
          <w:rStyle w:val="KeyWord0"/>
          <w:highlight w:val="white"/>
        </w:rPr>
        <w:t>jumpTrack</w:t>
      </w:r>
      <w:r>
        <w:rPr>
          <w:highlight w:val="white"/>
        </w:rPr>
        <w:t xml:space="preserve"> track</w:t>
      </w:r>
      <w:r w:rsidR="00B00B59">
        <w:rPr>
          <w:highlight w:val="white"/>
        </w:rPr>
        <w:t xml:space="preserve">. The call becomes in this case a jump to the address stored in </w:t>
      </w:r>
      <w:r w:rsidR="00B00B59" w:rsidRPr="00B00B59">
        <w:rPr>
          <w:rStyle w:val="KeyWord0"/>
          <w:highlight w:val="white"/>
        </w:rPr>
        <w:t>jumpTrack</w:t>
      </w:r>
      <w:r w:rsidR="00B00B59">
        <w:rPr>
          <w:highlight w:val="white"/>
        </w:rPr>
        <w:t>.</w:t>
      </w:r>
    </w:p>
    <w:bookmarkEnd w:id="495"/>
    <w:p w14:paraId="4BA19719" w14:textId="77777777" w:rsidR="00041417" w:rsidRPr="00041417" w:rsidRDefault="00041417" w:rsidP="00041417">
      <w:pPr>
        <w:pStyle w:val="Code"/>
        <w:rPr>
          <w:highlight w:val="white"/>
        </w:rPr>
      </w:pPr>
      <w:r w:rsidRPr="00041417">
        <w:rPr>
          <w:highlight w:val="white"/>
        </w:rPr>
        <w:t xml:space="preserve">      else {</w:t>
      </w:r>
    </w:p>
    <w:p w14:paraId="112E6ED4" w14:textId="77777777" w:rsidR="00041417" w:rsidRPr="00041417" w:rsidRDefault="00041417" w:rsidP="00041417">
      <w:pPr>
        <w:pStyle w:val="Code"/>
        <w:rPr>
          <w:highlight w:val="white"/>
        </w:rPr>
      </w:pPr>
      <w:r w:rsidRPr="00041417">
        <w:rPr>
          <w:highlight w:val="white"/>
        </w:rPr>
        <w:t xml:space="preserve">        Track jumpTrack = LoadValueToRegister(calleeSymbol);</w:t>
      </w:r>
    </w:p>
    <w:p w14:paraId="3D5E7F33" w14:textId="77777777" w:rsidR="00041417" w:rsidRPr="00041417" w:rsidRDefault="00041417" w:rsidP="00041417">
      <w:pPr>
        <w:pStyle w:val="Code"/>
        <w:rPr>
          <w:highlight w:val="white"/>
        </w:rPr>
      </w:pPr>
      <w:r w:rsidRPr="00041417">
        <w:rPr>
          <w:highlight w:val="white"/>
        </w:rPr>
        <w:t xml:space="preserve">        AddAssemblyCode(AssemblyOperator.jmp, jumpTrack);</w:t>
      </w:r>
    </w:p>
    <w:p w14:paraId="6D42AC9A" w14:textId="77777777" w:rsidR="00041417" w:rsidRPr="00041417" w:rsidRDefault="00041417" w:rsidP="00041417">
      <w:pPr>
        <w:pStyle w:val="Code"/>
        <w:rPr>
          <w:highlight w:val="white"/>
        </w:rPr>
      </w:pPr>
      <w:r w:rsidRPr="00041417">
        <w:rPr>
          <w:highlight w:val="white"/>
        </w:rPr>
        <w:t xml:space="preserve">        m_returnFloating =</w:t>
      </w:r>
    </w:p>
    <w:p w14:paraId="31E4916C" w14:textId="77777777" w:rsidR="00041417" w:rsidRPr="00041417" w:rsidRDefault="00041417" w:rsidP="00041417">
      <w:pPr>
        <w:pStyle w:val="Code"/>
        <w:rPr>
          <w:highlight w:val="white"/>
        </w:rPr>
      </w:pPr>
      <w:r w:rsidRPr="00041417">
        <w:rPr>
          <w:highlight w:val="white"/>
        </w:rPr>
        <w:t xml:space="preserve">          calleeSymbol.Type.PointerType.ReturnType.IsFloating();</w:t>
      </w:r>
    </w:p>
    <w:p w14:paraId="28ABB148" w14:textId="77777777" w:rsidR="00041417" w:rsidRPr="00041417" w:rsidRDefault="00041417" w:rsidP="00041417">
      <w:pPr>
        <w:pStyle w:val="Code"/>
        <w:rPr>
          <w:highlight w:val="white"/>
        </w:rPr>
      </w:pPr>
      <w:r w:rsidRPr="00041417">
        <w:rPr>
          <w:highlight w:val="white"/>
        </w:rPr>
        <w:t xml:space="preserve">      }            </w:t>
      </w:r>
    </w:p>
    <w:p w14:paraId="5DBCD0D9" w14:textId="77777777" w:rsidR="00041417" w:rsidRPr="00041417" w:rsidRDefault="00041417" w:rsidP="00041417">
      <w:pPr>
        <w:pStyle w:val="Code"/>
        <w:rPr>
          <w:highlight w:val="white"/>
        </w:rPr>
      </w:pPr>
      <w:r w:rsidRPr="00041417">
        <w:rPr>
          <w:highlight w:val="white"/>
        </w:rPr>
        <w:t xml:space="preserve">    }</w:t>
      </w:r>
    </w:p>
    <w:p w14:paraId="2C8CD2A5" w14:textId="2F50798C" w:rsidR="00C55256" w:rsidRDefault="000D08BE" w:rsidP="000D08BE">
      <w:pPr>
        <w:rPr>
          <w:highlight w:val="white"/>
        </w:rPr>
      </w:pPr>
      <w:r>
        <w:rPr>
          <w:highlight w:val="white"/>
        </w:rPr>
        <w:t xml:space="preserve">The </w:t>
      </w:r>
      <w:r w:rsidRPr="000D08BE">
        <w:rPr>
          <w:rStyle w:val="KeyWord0"/>
          <w:highlight w:val="white"/>
        </w:rPr>
        <w:t>FunctionPostCall</w:t>
      </w:r>
      <w:r>
        <w:rPr>
          <w:highlight w:val="white"/>
        </w:rPr>
        <w:t xml:space="preserve"> method is called after a function call. Its task is to </w:t>
      </w:r>
      <w:r w:rsidR="007B5560">
        <w:rPr>
          <w:highlight w:val="white"/>
        </w:rPr>
        <w:t xml:space="preserve">restore the actions </w:t>
      </w:r>
      <w:r w:rsidR="006E2142">
        <w:rPr>
          <w:highlight w:val="white"/>
        </w:rPr>
        <w:t>performed</w:t>
      </w:r>
      <w:r w:rsidR="007B5560">
        <w:rPr>
          <w:highlight w:val="white"/>
        </w:rPr>
        <w:t xml:space="preserve"> by </w:t>
      </w:r>
      <w:r w:rsidR="00976B44">
        <w:rPr>
          <w:rStyle w:val="KeyWord0"/>
          <w:highlight w:val="white"/>
        </w:rPr>
        <w:t>FunctionPreCall</w:t>
      </w:r>
      <w:r w:rsidR="007B5560">
        <w:rPr>
          <w:highlight w:val="white"/>
        </w:rPr>
        <w:t xml:space="preserve"> above.</w:t>
      </w:r>
    </w:p>
    <w:p w14:paraId="3A4C9201" w14:textId="77777777" w:rsidR="00C13A3B" w:rsidRPr="00C13A3B" w:rsidRDefault="00C13A3B" w:rsidP="00C13A3B">
      <w:pPr>
        <w:pStyle w:val="Code"/>
        <w:rPr>
          <w:highlight w:val="white"/>
        </w:rPr>
      </w:pPr>
      <w:r w:rsidRPr="00C13A3B">
        <w:rPr>
          <w:highlight w:val="white"/>
        </w:rPr>
        <w:t xml:space="preserve">    public void FunctionPostCall(MiddleCode middleCode) {</w:t>
      </w:r>
    </w:p>
    <w:p w14:paraId="268A0C87" w14:textId="77777777" w:rsidR="00C13A3B" w:rsidRPr="00C13A3B" w:rsidRDefault="00C13A3B" w:rsidP="00C13A3B">
      <w:pPr>
        <w:pStyle w:val="Code"/>
        <w:rPr>
          <w:highlight w:val="white"/>
        </w:rPr>
      </w:pPr>
      <w:r w:rsidRPr="00C13A3B">
        <w:rPr>
          <w:highlight w:val="white"/>
        </w:rPr>
        <w:t xml:space="preserve">      Register baseRegister = BaseRegister(null);</w:t>
      </w:r>
    </w:p>
    <w:p w14:paraId="190F5A8E" w14:textId="77777777" w:rsidR="00C13A3B" w:rsidRPr="00C13A3B" w:rsidRDefault="00C13A3B" w:rsidP="00C13A3B">
      <w:pPr>
        <w:pStyle w:val="Code"/>
        <w:rPr>
          <w:highlight w:val="white"/>
        </w:rPr>
      </w:pPr>
      <w:r w:rsidRPr="00C13A3B">
        <w:rPr>
          <w:highlight w:val="white"/>
        </w:rPr>
        <w:t xml:space="preserve">      m_trackMap = m_trackMapStack.Pop();</w:t>
      </w:r>
    </w:p>
    <w:p w14:paraId="7D11C64F" w14:textId="0C364399" w:rsidR="00C13A3B" w:rsidRPr="00C13A3B" w:rsidRDefault="00C13A3B" w:rsidP="00C13A3B">
      <w:pPr>
        <w:pStyle w:val="Code"/>
        <w:rPr>
          <w:highlight w:val="white"/>
        </w:rPr>
      </w:pPr>
      <w:r w:rsidRPr="00C13A3B">
        <w:rPr>
          <w:highlight w:val="white"/>
        </w:rPr>
        <w:t xml:space="preserve">      IDictionary&lt;Track,int&gt; </w:t>
      </w:r>
      <w:r w:rsidR="00273957">
        <w:rPr>
          <w:highlight w:val="white"/>
        </w:rPr>
        <w:t>registerMap</w:t>
      </w:r>
      <w:r w:rsidRPr="00C13A3B">
        <w:rPr>
          <w:highlight w:val="white"/>
        </w:rPr>
        <w:t xml:space="preserve"> = m_</w:t>
      </w:r>
      <w:r w:rsidR="00E33459">
        <w:rPr>
          <w:highlight w:val="white"/>
        </w:rPr>
        <w:t>registerMapStack</w:t>
      </w:r>
      <w:r w:rsidRPr="00C13A3B">
        <w:rPr>
          <w:highlight w:val="white"/>
        </w:rPr>
        <w:t>.Pop();</w:t>
      </w:r>
    </w:p>
    <w:p w14:paraId="7BED8AE3" w14:textId="5215F104" w:rsidR="00D935A0" w:rsidRPr="007B4210" w:rsidRDefault="007B5560" w:rsidP="007B5560">
      <w:pPr>
        <w:rPr>
          <w:highlight w:val="white"/>
        </w:rPr>
      </w:pPr>
      <w:r>
        <w:rPr>
          <w:highlight w:val="white"/>
        </w:rPr>
        <w:lastRenderedPageBreak/>
        <w:t xml:space="preserve">First, we iterate </w:t>
      </w:r>
      <w:r w:rsidR="00533491">
        <w:rPr>
          <w:highlight w:val="white"/>
        </w:rPr>
        <w:t>through</w:t>
      </w:r>
      <w:r>
        <w:rPr>
          <w:highlight w:val="white"/>
        </w:rPr>
        <w:t xml:space="preserve"> the post map defined in </w:t>
      </w:r>
      <w:r w:rsidR="00976B44">
        <w:rPr>
          <w:rStyle w:val="KeyWord0"/>
          <w:highlight w:val="white"/>
        </w:rPr>
        <w:t>FunctionPreCall</w:t>
      </w:r>
      <w:r>
        <w:rPr>
          <w:highlight w:val="white"/>
        </w:rPr>
        <w:t xml:space="preserve"> before the function call. </w:t>
      </w:r>
      <w:r w:rsidR="001C1F9D">
        <w:rPr>
          <w:highlight w:val="white"/>
        </w:rPr>
        <w:t>We load the values stored in the map into the registers.</w:t>
      </w:r>
    </w:p>
    <w:p w14:paraId="281D5DA9" w14:textId="682B591C" w:rsidR="00C13A3B" w:rsidRPr="00C13A3B" w:rsidRDefault="00C13A3B" w:rsidP="00C13A3B">
      <w:pPr>
        <w:pStyle w:val="Code"/>
        <w:rPr>
          <w:highlight w:val="white"/>
        </w:rPr>
      </w:pPr>
      <w:r w:rsidRPr="00C13A3B">
        <w:rPr>
          <w:highlight w:val="white"/>
        </w:rPr>
        <w:t xml:space="preserve">      foreach (KeyValuePair&lt;Track,int&gt; pair in </w:t>
      </w:r>
      <w:r w:rsidR="00273957">
        <w:rPr>
          <w:highlight w:val="white"/>
        </w:rPr>
        <w:t>registerMap</w:t>
      </w:r>
      <w:r w:rsidRPr="00C13A3B">
        <w:rPr>
          <w:highlight w:val="white"/>
        </w:rPr>
        <w:t>) {</w:t>
      </w:r>
    </w:p>
    <w:p w14:paraId="099EEE5F" w14:textId="77777777" w:rsidR="00C13A3B" w:rsidRPr="00C13A3B" w:rsidRDefault="00C13A3B" w:rsidP="00C13A3B">
      <w:pPr>
        <w:pStyle w:val="Code"/>
        <w:rPr>
          <w:highlight w:val="white"/>
        </w:rPr>
      </w:pPr>
      <w:r w:rsidRPr="00C13A3B">
        <w:rPr>
          <w:highlight w:val="white"/>
        </w:rPr>
        <w:t xml:space="preserve">        Track track = pair.Key;</w:t>
      </w:r>
    </w:p>
    <w:p w14:paraId="312B5B0D" w14:textId="77777777" w:rsidR="00C13A3B" w:rsidRPr="00C13A3B" w:rsidRDefault="00C13A3B" w:rsidP="00C13A3B">
      <w:pPr>
        <w:pStyle w:val="Code"/>
        <w:rPr>
          <w:highlight w:val="white"/>
        </w:rPr>
      </w:pPr>
      <w:r w:rsidRPr="00C13A3B">
        <w:rPr>
          <w:highlight w:val="white"/>
        </w:rPr>
        <w:t xml:space="preserve">        int offset = pair.Value;</w:t>
      </w:r>
    </w:p>
    <w:p w14:paraId="6750BF76" w14:textId="77777777" w:rsidR="00C13A3B" w:rsidRPr="00C13A3B" w:rsidRDefault="00C13A3B" w:rsidP="00C13A3B">
      <w:pPr>
        <w:pStyle w:val="Code"/>
        <w:rPr>
          <w:highlight w:val="white"/>
        </w:rPr>
      </w:pPr>
      <w:r w:rsidRPr="00C13A3B">
        <w:rPr>
          <w:highlight w:val="white"/>
        </w:rPr>
        <w:t xml:space="preserve">        AddAssemblyCode(AssemblyOperator.mov, track, baseRegister,offset);</w:t>
      </w:r>
    </w:p>
    <w:p w14:paraId="1FCE057C" w14:textId="77777777" w:rsidR="00C13A3B" w:rsidRPr="00C13A3B" w:rsidRDefault="00C13A3B" w:rsidP="00C13A3B">
      <w:pPr>
        <w:pStyle w:val="Code"/>
        <w:rPr>
          <w:highlight w:val="white"/>
        </w:rPr>
      </w:pPr>
      <w:r w:rsidRPr="00C13A3B">
        <w:rPr>
          <w:highlight w:val="white"/>
        </w:rPr>
        <w:t xml:space="preserve">      }</w:t>
      </w:r>
    </w:p>
    <w:p w14:paraId="116AC396" w14:textId="5B77D586" w:rsidR="00D935A0" w:rsidRDefault="00A46821" w:rsidP="00A46821">
      <w:pPr>
        <w:rPr>
          <w:highlight w:val="white"/>
        </w:rPr>
      </w:pPr>
      <w:r>
        <w:rPr>
          <w:highlight w:val="white"/>
        </w:rPr>
        <w:t>The</w:t>
      </w:r>
      <w:r w:rsidR="00AB1B4F">
        <w:rPr>
          <w:highlight w:val="white"/>
        </w:rPr>
        <w:t>n</w:t>
      </w:r>
      <w:r>
        <w:rPr>
          <w:highlight w:val="white"/>
        </w:rPr>
        <w:t xml:space="preserve"> we </w:t>
      </w:r>
      <w:r w:rsidR="00FE73F9">
        <w:rPr>
          <w:highlight w:val="white"/>
        </w:rPr>
        <w:t>investigate</w:t>
      </w:r>
      <w:r>
        <w:rPr>
          <w:highlight w:val="white"/>
        </w:rPr>
        <w:t xml:space="preserve"> the </w:t>
      </w:r>
      <w:r w:rsidR="009F0215">
        <w:rPr>
          <w:highlight w:val="white"/>
        </w:rPr>
        <w:t xml:space="preserve">floating value stack. If </w:t>
      </w:r>
      <w:r w:rsidR="00AB1B4F">
        <w:rPr>
          <w:highlight w:val="white"/>
        </w:rPr>
        <w:t>floating stack value before the function call was non-empty, we need to restore it.</w:t>
      </w:r>
      <w:r w:rsidR="0042515F">
        <w:rPr>
          <w:highlight w:val="white"/>
        </w:rPr>
        <w:t xml:space="preserve"> </w:t>
      </w:r>
    </w:p>
    <w:p w14:paraId="2B5D520E" w14:textId="77777777" w:rsidR="00C13A3B" w:rsidRPr="00C13A3B" w:rsidRDefault="00C13A3B" w:rsidP="00C13A3B">
      <w:pPr>
        <w:pStyle w:val="Code"/>
        <w:rPr>
          <w:highlight w:val="white"/>
        </w:rPr>
      </w:pPr>
      <w:r w:rsidRPr="00C13A3B">
        <w:rPr>
          <w:highlight w:val="white"/>
        </w:rPr>
        <w:t xml:space="preserve">      if (m_floatStackSize &gt; 0) {</w:t>
      </w:r>
    </w:p>
    <w:p w14:paraId="3621BBE0" w14:textId="77777777" w:rsidR="00C13A3B" w:rsidRPr="00C13A3B" w:rsidRDefault="00C13A3B" w:rsidP="00C13A3B">
      <w:pPr>
        <w:pStyle w:val="Code"/>
        <w:rPr>
          <w:highlight w:val="white"/>
        </w:rPr>
      </w:pPr>
      <w:r w:rsidRPr="00C13A3B">
        <w:rPr>
          <w:highlight w:val="white"/>
        </w:rPr>
        <w:t xml:space="preserve">        int recordOffset = (int) middleCode[2];</w:t>
      </w:r>
    </w:p>
    <w:p w14:paraId="47316394" w14:textId="77777777" w:rsidR="00C13A3B" w:rsidRPr="00C13A3B" w:rsidRDefault="00C13A3B" w:rsidP="00C13A3B">
      <w:pPr>
        <w:pStyle w:val="Code"/>
        <w:rPr>
          <w:highlight w:val="white"/>
        </w:rPr>
      </w:pPr>
      <w:r w:rsidRPr="00C13A3B">
        <w:rPr>
          <w:highlight w:val="white"/>
        </w:rPr>
        <w:t xml:space="preserve">        int recordSize = m_recordSizeStack.Pop();</w:t>
      </w:r>
    </w:p>
    <w:p w14:paraId="186E7688" w14:textId="3A2CA00A" w:rsidR="00D935A0" w:rsidRPr="007B4210" w:rsidRDefault="0042515F" w:rsidP="0042515F">
      <w:pPr>
        <w:rPr>
          <w:highlight w:val="white"/>
        </w:rPr>
      </w:pPr>
      <w:r>
        <w:rPr>
          <w:highlight w:val="white"/>
        </w:rPr>
        <w:t>If the return value of the previous function call is a floating value, we need to temporary restore it when we restore the</w:t>
      </w:r>
      <w:r w:rsidR="00D05D54">
        <w:rPr>
          <w:highlight w:val="white"/>
        </w:rPr>
        <w:t xml:space="preserve"> floating value stack, since the return value shall be placed at the top of the floating stack.</w:t>
      </w:r>
    </w:p>
    <w:p w14:paraId="7CFAFC4D" w14:textId="77777777" w:rsidR="00C13A3B" w:rsidRPr="00C13A3B" w:rsidRDefault="00C13A3B" w:rsidP="00C13A3B">
      <w:pPr>
        <w:pStyle w:val="Code"/>
        <w:rPr>
          <w:highlight w:val="white"/>
        </w:rPr>
      </w:pPr>
      <w:r w:rsidRPr="00C13A3B">
        <w:rPr>
          <w:highlight w:val="white"/>
        </w:rPr>
        <w:t xml:space="preserve">        if (m_returnFloating) {</w:t>
      </w:r>
    </w:p>
    <w:p w14:paraId="43AE1DBE" w14:textId="77777777" w:rsidR="00C13A3B" w:rsidRPr="00C13A3B" w:rsidRDefault="00C13A3B" w:rsidP="00C13A3B">
      <w:pPr>
        <w:pStyle w:val="Code"/>
        <w:rPr>
          <w:highlight w:val="white"/>
        </w:rPr>
      </w:pPr>
      <w:r w:rsidRPr="00C13A3B">
        <w:rPr>
          <w:highlight w:val="white"/>
        </w:rPr>
        <w:t xml:space="preserve">          AddAssemblyCode(AssemblyOperator.fstp_qword, baseRegister,</w:t>
      </w:r>
    </w:p>
    <w:p w14:paraId="09B7E0F6" w14:textId="77777777" w:rsidR="00C13A3B" w:rsidRPr="00C13A3B" w:rsidRDefault="00C13A3B" w:rsidP="00C13A3B">
      <w:pPr>
        <w:pStyle w:val="Code"/>
        <w:rPr>
          <w:highlight w:val="white"/>
        </w:rPr>
      </w:pPr>
      <w:r w:rsidRPr="00C13A3B">
        <w:rPr>
          <w:highlight w:val="white"/>
        </w:rPr>
        <w:t xml:space="preserve">                          recordOffset + recordSize);</w:t>
      </w:r>
    </w:p>
    <w:p w14:paraId="6E3DF629" w14:textId="77777777" w:rsidR="00C13A3B" w:rsidRPr="00C13A3B" w:rsidRDefault="00C13A3B" w:rsidP="00C13A3B">
      <w:pPr>
        <w:pStyle w:val="Code"/>
        <w:rPr>
          <w:highlight w:val="white"/>
        </w:rPr>
      </w:pPr>
      <w:r w:rsidRPr="00C13A3B">
        <w:rPr>
          <w:highlight w:val="white"/>
        </w:rPr>
        <w:t xml:space="preserve">        }</w:t>
      </w:r>
    </w:p>
    <w:p w14:paraId="38B6DC75" w14:textId="49DBD742" w:rsidR="00D935A0" w:rsidRPr="007B4210" w:rsidRDefault="001D78E8" w:rsidP="001D78E8">
      <w:pPr>
        <w:rPr>
          <w:highlight w:val="white"/>
        </w:rPr>
      </w:pPr>
      <w:r>
        <w:rPr>
          <w:highlight w:val="white"/>
        </w:rPr>
        <w:t>We iterate through the floating values, as they are located above the activation record.</w:t>
      </w:r>
      <w:r w:rsidR="002C1888">
        <w:rPr>
          <w:highlight w:val="white"/>
        </w:rPr>
        <w:t xml:space="preserve"> We begin by pushing the </w:t>
      </w:r>
      <w:r w:rsidR="009B15FB">
        <w:rPr>
          <w:highlight w:val="white"/>
        </w:rPr>
        <w:t>top-most value</w:t>
      </w:r>
      <w:r w:rsidR="002B43D9">
        <w:rPr>
          <w:highlight w:val="white"/>
        </w:rPr>
        <w:t xml:space="preserve"> and iterate to the bottom-most value.</w:t>
      </w:r>
    </w:p>
    <w:p w14:paraId="204B6831" w14:textId="77777777" w:rsidR="00C13A3B" w:rsidRPr="00C13A3B" w:rsidRDefault="00C13A3B" w:rsidP="00C13A3B">
      <w:pPr>
        <w:pStyle w:val="Code"/>
        <w:rPr>
          <w:highlight w:val="white"/>
        </w:rPr>
      </w:pPr>
      <w:r w:rsidRPr="00C13A3B">
        <w:rPr>
          <w:highlight w:val="white"/>
        </w:rPr>
        <w:t xml:space="preserve">        int currentOffset = recordOffset + recordSize;</w:t>
      </w:r>
    </w:p>
    <w:p w14:paraId="07E8F393" w14:textId="77777777" w:rsidR="00C13A3B" w:rsidRPr="00C13A3B" w:rsidRDefault="00C13A3B" w:rsidP="00C13A3B">
      <w:pPr>
        <w:pStyle w:val="Code"/>
        <w:rPr>
          <w:highlight w:val="white"/>
        </w:rPr>
      </w:pPr>
      <w:r w:rsidRPr="00C13A3B">
        <w:rPr>
          <w:highlight w:val="white"/>
        </w:rPr>
        <w:t xml:space="preserve">        for (int count = 0; count &lt; m_floatStackSize; ++count) {</w:t>
      </w:r>
    </w:p>
    <w:p w14:paraId="0ED504BB" w14:textId="77777777" w:rsidR="00C13A3B" w:rsidRPr="00C13A3B" w:rsidRDefault="00C13A3B" w:rsidP="00C13A3B">
      <w:pPr>
        <w:pStyle w:val="Code"/>
        <w:rPr>
          <w:highlight w:val="white"/>
        </w:rPr>
      </w:pPr>
      <w:r w:rsidRPr="00C13A3B">
        <w:rPr>
          <w:highlight w:val="white"/>
        </w:rPr>
        <w:t xml:space="preserve">          currentOffset -= 8;</w:t>
      </w:r>
    </w:p>
    <w:p w14:paraId="1D232180"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67C8DB61" w14:textId="77777777" w:rsidR="00C13A3B" w:rsidRPr="00C13A3B" w:rsidRDefault="00C13A3B" w:rsidP="00C13A3B">
      <w:pPr>
        <w:pStyle w:val="Code"/>
        <w:rPr>
          <w:highlight w:val="white"/>
        </w:rPr>
      </w:pPr>
      <w:r w:rsidRPr="00C13A3B">
        <w:rPr>
          <w:highlight w:val="white"/>
        </w:rPr>
        <w:t xml:space="preserve">                          currentOffset);</w:t>
      </w:r>
    </w:p>
    <w:p w14:paraId="1F94F4B4" w14:textId="77777777" w:rsidR="00C13A3B" w:rsidRPr="00C13A3B" w:rsidRDefault="00C13A3B" w:rsidP="00C13A3B">
      <w:pPr>
        <w:pStyle w:val="Code"/>
        <w:rPr>
          <w:highlight w:val="white"/>
        </w:rPr>
      </w:pPr>
      <w:r w:rsidRPr="00C13A3B">
        <w:rPr>
          <w:highlight w:val="white"/>
        </w:rPr>
        <w:t xml:space="preserve">        }</w:t>
      </w:r>
    </w:p>
    <w:p w14:paraId="1CE6A85B" w14:textId="79865819" w:rsidR="00D935A0" w:rsidRPr="007B4210" w:rsidRDefault="002B43D9" w:rsidP="002B43D9">
      <w:pPr>
        <w:rPr>
          <w:highlight w:val="white"/>
        </w:rPr>
      </w:pPr>
      <w:r>
        <w:rPr>
          <w:highlight w:val="white"/>
        </w:rPr>
        <w:t>If the function returned a floating value, we push it from its temporary location to the top of the floating value stack.</w:t>
      </w:r>
    </w:p>
    <w:p w14:paraId="4A8BB23E" w14:textId="77777777" w:rsidR="00C13A3B" w:rsidRPr="00C13A3B" w:rsidRDefault="00C13A3B" w:rsidP="00C13A3B">
      <w:pPr>
        <w:pStyle w:val="Code"/>
        <w:rPr>
          <w:highlight w:val="white"/>
        </w:rPr>
      </w:pPr>
      <w:r w:rsidRPr="00C13A3B">
        <w:rPr>
          <w:highlight w:val="white"/>
        </w:rPr>
        <w:t xml:space="preserve">        if (m_returnFloating) {</w:t>
      </w:r>
    </w:p>
    <w:p w14:paraId="6C41C49F" w14:textId="77777777" w:rsidR="00C13A3B" w:rsidRPr="00C13A3B" w:rsidRDefault="00C13A3B" w:rsidP="00C13A3B">
      <w:pPr>
        <w:pStyle w:val="Code"/>
        <w:rPr>
          <w:highlight w:val="white"/>
        </w:rPr>
      </w:pPr>
      <w:r w:rsidRPr="00C13A3B">
        <w:rPr>
          <w:highlight w:val="white"/>
        </w:rPr>
        <w:t xml:space="preserve">          AddAssemblyCode(AssemblyOperator.fld_qword, baseRegister,</w:t>
      </w:r>
    </w:p>
    <w:p w14:paraId="3220E845" w14:textId="77777777" w:rsidR="00C13A3B" w:rsidRPr="00C13A3B" w:rsidRDefault="00C13A3B" w:rsidP="00C13A3B">
      <w:pPr>
        <w:pStyle w:val="Code"/>
        <w:rPr>
          <w:highlight w:val="white"/>
        </w:rPr>
      </w:pPr>
      <w:r w:rsidRPr="00C13A3B">
        <w:rPr>
          <w:highlight w:val="white"/>
        </w:rPr>
        <w:t xml:space="preserve">                          recordOffset + recordSize);</w:t>
      </w:r>
    </w:p>
    <w:p w14:paraId="337B771C" w14:textId="77777777" w:rsidR="00C13A3B" w:rsidRPr="00C13A3B" w:rsidRDefault="00C13A3B" w:rsidP="00C13A3B">
      <w:pPr>
        <w:pStyle w:val="Code"/>
        <w:rPr>
          <w:highlight w:val="white"/>
        </w:rPr>
      </w:pPr>
      <w:r w:rsidRPr="00C13A3B">
        <w:rPr>
          <w:highlight w:val="white"/>
        </w:rPr>
        <w:t xml:space="preserve">        }</w:t>
      </w:r>
    </w:p>
    <w:p w14:paraId="2295310F" w14:textId="77777777" w:rsidR="00C13A3B" w:rsidRPr="00C13A3B" w:rsidRDefault="00C13A3B" w:rsidP="00C13A3B">
      <w:pPr>
        <w:pStyle w:val="Code"/>
        <w:rPr>
          <w:highlight w:val="white"/>
        </w:rPr>
      </w:pPr>
    </w:p>
    <w:p w14:paraId="5087D5A7" w14:textId="5DC01427"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recordSize;</w:t>
      </w:r>
    </w:p>
    <w:p w14:paraId="061C5345" w14:textId="77777777" w:rsidR="00C13A3B" w:rsidRPr="00C13A3B" w:rsidRDefault="00C13A3B" w:rsidP="00C13A3B">
      <w:pPr>
        <w:pStyle w:val="Code"/>
        <w:rPr>
          <w:highlight w:val="white"/>
        </w:rPr>
      </w:pPr>
      <w:r w:rsidRPr="00C13A3B">
        <w:rPr>
          <w:highlight w:val="white"/>
        </w:rPr>
        <w:t xml:space="preserve">      }</w:t>
      </w:r>
    </w:p>
    <w:p w14:paraId="07B32B40" w14:textId="77777777" w:rsidR="00C13A3B" w:rsidRPr="00C13A3B" w:rsidRDefault="00C13A3B" w:rsidP="00C13A3B">
      <w:pPr>
        <w:pStyle w:val="Code"/>
        <w:rPr>
          <w:highlight w:val="white"/>
        </w:rPr>
      </w:pPr>
      <w:r w:rsidRPr="00C13A3B">
        <w:rPr>
          <w:highlight w:val="white"/>
        </w:rPr>
        <w:t xml:space="preserve">      else {</w:t>
      </w:r>
    </w:p>
    <w:p w14:paraId="7F8EFE07" w14:textId="111ED6A3" w:rsidR="00C13A3B" w:rsidRPr="00C13A3B" w:rsidRDefault="00C13A3B" w:rsidP="00C13A3B">
      <w:pPr>
        <w:pStyle w:val="Code"/>
        <w:rPr>
          <w:highlight w:val="white"/>
        </w:rPr>
      </w:pPr>
      <w:r w:rsidRPr="00C13A3B">
        <w:rPr>
          <w:highlight w:val="white"/>
        </w:rPr>
        <w:t xml:space="preserve">        </w:t>
      </w:r>
      <w:r w:rsidR="006E0307">
        <w:rPr>
          <w:highlight w:val="white"/>
        </w:rPr>
        <w:t>m_totalExtraSize</w:t>
      </w:r>
      <w:r w:rsidRPr="00C13A3B">
        <w:rPr>
          <w:highlight w:val="white"/>
        </w:rPr>
        <w:t xml:space="preserve"> -= m_recordSizeStack.Pop();</w:t>
      </w:r>
    </w:p>
    <w:p w14:paraId="2BB45332" w14:textId="77777777" w:rsidR="00C13A3B" w:rsidRPr="00C13A3B" w:rsidRDefault="00C13A3B" w:rsidP="00C13A3B">
      <w:pPr>
        <w:pStyle w:val="Code"/>
        <w:rPr>
          <w:highlight w:val="white"/>
        </w:rPr>
      </w:pPr>
      <w:r w:rsidRPr="00C13A3B">
        <w:rPr>
          <w:highlight w:val="white"/>
        </w:rPr>
        <w:t xml:space="preserve">      }</w:t>
      </w:r>
    </w:p>
    <w:p w14:paraId="3FE87A5C" w14:textId="77777777" w:rsidR="00C13A3B" w:rsidRPr="00C13A3B" w:rsidRDefault="00C13A3B" w:rsidP="00C13A3B">
      <w:pPr>
        <w:pStyle w:val="Code"/>
        <w:rPr>
          <w:highlight w:val="white"/>
        </w:rPr>
      </w:pPr>
      <w:r w:rsidRPr="00C13A3B">
        <w:rPr>
          <w:highlight w:val="white"/>
        </w:rPr>
        <w:t xml:space="preserve">    }</w:t>
      </w:r>
    </w:p>
    <w:p w14:paraId="50F1A3DB" w14:textId="0484E24D" w:rsidR="00BC157C" w:rsidRDefault="00216A71" w:rsidP="00BC157C">
      <w:pPr>
        <w:pStyle w:val="Rubrik3"/>
        <w:rPr>
          <w:highlight w:val="white"/>
        </w:rPr>
      </w:pPr>
      <w:bookmarkStart w:id="496" w:name="_Toc49764409"/>
      <w:r>
        <w:rPr>
          <w:highlight w:val="white"/>
        </w:rPr>
        <w:t>Loading Values into Registers</w:t>
      </w:r>
      <w:bookmarkEnd w:id="496"/>
    </w:p>
    <w:p w14:paraId="2FA14416" w14:textId="1AE3FE53" w:rsidR="00455BBD" w:rsidRPr="007B4210" w:rsidRDefault="0024340B" w:rsidP="0024340B">
      <w:pPr>
        <w:rPr>
          <w:highlight w:val="white"/>
        </w:rPr>
      </w:pPr>
      <w:r>
        <w:rPr>
          <w:highlight w:val="white"/>
        </w:rPr>
        <w:t xml:space="preserve">The </w:t>
      </w:r>
      <w:r w:rsidRPr="0024340B">
        <w:rPr>
          <w:rStyle w:val="KeyWord0"/>
          <w:highlight w:val="white"/>
        </w:rPr>
        <w:t>LoadValueToRegister</w:t>
      </w:r>
      <w:r>
        <w:rPr>
          <w:highlight w:val="white"/>
        </w:rPr>
        <w:t xml:space="preserve"> method </w:t>
      </w:r>
      <w:r w:rsidR="00894787">
        <w:rPr>
          <w:highlight w:val="white"/>
        </w:rPr>
        <w:t xml:space="preserve">loads the value of a symbol into a register. </w:t>
      </w:r>
      <w:r w:rsidR="00AF77DE">
        <w:rPr>
          <w:highlight w:val="white"/>
        </w:rPr>
        <w:t xml:space="preserve">A specific register may be given. </w:t>
      </w:r>
      <w:r w:rsidR="00894787">
        <w:rPr>
          <w:highlight w:val="white"/>
        </w:rPr>
        <w:t xml:space="preserve">However, the register is represented by a track object that will be replaced by a proper register </w:t>
      </w:r>
      <w:r w:rsidR="009B4BC0">
        <w:rPr>
          <w:highlight w:val="white"/>
        </w:rPr>
        <w:t>by the register allocator.</w:t>
      </w:r>
    </w:p>
    <w:p w14:paraId="0A802ADD" w14:textId="77777777" w:rsidR="00D935A0" w:rsidRPr="007B4210" w:rsidRDefault="00D935A0" w:rsidP="007B4210">
      <w:pPr>
        <w:pStyle w:val="Code"/>
        <w:rPr>
          <w:highlight w:val="white"/>
        </w:rPr>
      </w:pPr>
      <w:r w:rsidRPr="007B4210">
        <w:rPr>
          <w:highlight w:val="white"/>
        </w:rPr>
        <w:t xml:space="preserve">    public Track LoadValueToRegister(Symbol symbol,</w:t>
      </w:r>
    </w:p>
    <w:p w14:paraId="71F90DEA" w14:textId="78F93F20" w:rsidR="00D935A0" w:rsidRDefault="00D935A0" w:rsidP="007B4210">
      <w:pPr>
        <w:pStyle w:val="Code"/>
        <w:rPr>
          <w:highlight w:val="white"/>
        </w:rPr>
      </w:pPr>
      <w:r w:rsidRPr="007B4210">
        <w:rPr>
          <w:highlight w:val="white"/>
        </w:rPr>
        <w:t xml:space="preserve">                                     Register? register = null) {</w:t>
      </w:r>
    </w:p>
    <w:p w14:paraId="0CF7B307" w14:textId="6163E9F5" w:rsidR="00707D84" w:rsidRPr="007B4210" w:rsidRDefault="00707D84" w:rsidP="00707D84">
      <w:pPr>
        <w:rPr>
          <w:highlight w:val="white"/>
        </w:rPr>
      </w:pPr>
      <w:r>
        <w:rPr>
          <w:highlight w:val="white"/>
        </w:rPr>
        <w:lastRenderedPageBreak/>
        <w:t>If the register is specified, we must check that no other value is stored in that register. If it is, we must move it to another register.</w:t>
      </w:r>
    </w:p>
    <w:p w14:paraId="7A97BB99" w14:textId="77777777" w:rsidR="00D935A0" w:rsidRPr="007B4210" w:rsidRDefault="00D935A0" w:rsidP="007B4210">
      <w:pPr>
        <w:pStyle w:val="Code"/>
        <w:rPr>
          <w:highlight w:val="white"/>
        </w:rPr>
      </w:pPr>
      <w:r w:rsidRPr="007B4210">
        <w:rPr>
          <w:highlight w:val="white"/>
        </w:rPr>
        <w:t xml:space="preserve">      if (register != null) {</w:t>
      </w:r>
    </w:p>
    <w:p w14:paraId="2A04C482" w14:textId="0754316B" w:rsidR="00D935A0" w:rsidRPr="007B4210" w:rsidRDefault="00D935A0" w:rsidP="007B4210">
      <w:pPr>
        <w:pStyle w:val="Code"/>
        <w:rPr>
          <w:highlight w:val="white"/>
        </w:rPr>
      </w:pPr>
      <w:r w:rsidRPr="007B4210">
        <w:rPr>
          <w:highlight w:val="white"/>
        </w:rPr>
        <w:t xml:space="preserve">        CheckRegister(symbol, register</w:t>
      </w:r>
      <w:r w:rsidR="00AF748F">
        <w:rPr>
          <w:highlight w:val="white"/>
        </w:rPr>
        <w:t>.Value</w:t>
      </w:r>
      <w:r w:rsidRPr="007B4210">
        <w:rPr>
          <w:highlight w:val="white"/>
        </w:rPr>
        <w:t>);</w:t>
      </w:r>
    </w:p>
    <w:p w14:paraId="13F386AC" w14:textId="77777777" w:rsidR="00D935A0" w:rsidRPr="007B4210" w:rsidRDefault="00D935A0" w:rsidP="007B4210">
      <w:pPr>
        <w:pStyle w:val="Code"/>
        <w:rPr>
          <w:highlight w:val="white"/>
        </w:rPr>
      </w:pPr>
      <w:r w:rsidRPr="007B4210">
        <w:rPr>
          <w:highlight w:val="white"/>
        </w:rPr>
        <w:t xml:space="preserve">      }</w:t>
      </w:r>
    </w:p>
    <w:p w14:paraId="008226FE" w14:textId="51CAF451" w:rsidR="00D935A0" w:rsidRPr="007B4210" w:rsidRDefault="00D87096" w:rsidP="00D87096">
      <w:pPr>
        <w:rPr>
          <w:highlight w:val="white"/>
        </w:rPr>
      </w:pPr>
      <w:r>
        <w:rPr>
          <w:highlight w:val="white"/>
        </w:rPr>
        <w:t>Then we check if the value is alr</w:t>
      </w:r>
      <w:r w:rsidR="007A706C">
        <w:rPr>
          <w:highlight w:val="white"/>
        </w:rPr>
        <w:t>e</w:t>
      </w:r>
      <w:r>
        <w:rPr>
          <w:highlight w:val="white"/>
        </w:rPr>
        <w:t xml:space="preserve">ady stored in a register. </w:t>
      </w:r>
      <w:r w:rsidR="007A706C">
        <w:rPr>
          <w:highlight w:val="white"/>
        </w:rPr>
        <w:t xml:space="preserve">If it is, </w:t>
      </w:r>
      <w:r w:rsidR="002D0236">
        <w:rPr>
          <w:highlight w:val="white"/>
        </w:rPr>
        <w:t xml:space="preserve">we look up it track and compare the specified register with the register of the track. If the </w:t>
      </w:r>
    </w:p>
    <w:p w14:paraId="73127402" w14:textId="77777777" w:rsidR="00293CEB" w:rsidRPr="00293CEB" w:rsidRDefault="00293CEB" w:rsidP="00293CEB">
      <w:pPr>
        <w:pStyle w:val="Code"/>
        <w:rPr>
          <w:highlight w:val="white"/>
        </w:rPr>
      </w:pPr>
      <w:r w:rsidRPr="00293CEB">
        <w:rPr>
          <w:highlight w:val="white"/>
        </w:rPr>
        <w:t xml:space="preserve">      Track track;</w:t>
      </w:r>
    </w:p>
    <w:p w14:paraId="25F9592E" w14:textId="77777777" w:rsidR="00293CEB" w:rsidRPr="00293CEB" w:rsidRDefault="00293CEB" w:rsidP="00293CEB">
      <w:pPr>
        <w:pStyle w:val="Code"/>
        <w:rPr>
          <w:highlight w:val="white"/>
        </w:rPr>
      </w:pPr>
      <w:r w:rsidRPr="00293CEB">
        <w:rPr>
          <w:highlight w:val="white"/>
        </w:rPr>
        <w:t xml:space="preserve">      if (m_trackMap.TryGetValue(symbol, out track)) {</w:t>
      </w:r>
    </w:p>
    <w:p w14:paraId="69DEF547" w14:textId="2F72D15D" w:rsidR="00293CEB" w:rsidRDefault="00293CEB" w:rsidP="00293CEB">
      <w:pPr>
        <w:pStyle w:val="Code"/>
        <w:rPr>
          <w:highlight w:val="white"/>
        </w:rPr>
      </w:pPr>
      <w:r w:rsidRPr="00293CEB">
        <w:rPr>
          <w:highlight w:val="white"/>
        </w:rPr>
        <w:t xml:space="preserve">        m_trackMap.Remove(symbol);</w:t>
      </w:r>
    </w:p>
    <w:p w14:paraId="6C9CC40F" w14:textId="5730AA6E" w:rsidR="00B80E3D" w:rsidRPr="007B4210" w:rsidRDefault="000778DE" w:rsidP="00B80E3D">
      <w:pPr>
        <w:rPr>
          <w:highlight w:val="white"/>
        </w:rPr>
      </w:pPr>
      <w:r>
        <w:rPr>
          <w:highlight w:val="white"/>
        </w:rPr>
        <w:t>If the registers are not null do not overlap, we need to remove the previous register from the track.</w:t>
      </w:r>
      <w:r w:rsidR="00B80E3D">
        <w:rPr>
          <w:highlight w:val="white"/>
        </w:rPr>
        <w:t xml:space="preserve"> If we find that the register is associated to a track, we add a mov-instruction that moves the value to a new (yet unknown) register. The track holding that register is then returned.</w:t>
      </w:r>
    </w:p>
    <w:p w14:paraId="2860B1A6" w14:textId="77777777" w:rsidR="00714CE9" w:rsidRPr="00714CE9" w:rsidRDefault="00714CE9" w:rsidP="00714CE9">
      <w:pPr>
        <w:pStyle w:val="Code"/>
        <w:rPr>
          <w:highlight w:val="white"/>
        </w:rPr>
      </w:pPr>
      <w:r w:rsidRPr="00714CE9">
        <w:rPr>
          <w:highlight w:val="white"/>
        </w:rPr>
        <w:t xml:space="preserve">        if ((register != null) &amp;&amp; (track.Register != null) &amp;&amp;</w:t>
      </w:r>
    </w:p>
    <w:p w14:paraId="208BE607" w14:textId="77777777" w:rsidR="00714CE9" w:rsidRPr="00714CE9" w:rsidRDefault="00714CE9" w:rsidP="00714CE9">
      <w:pPr>
        <w:pStyle w:val="Code"/>
        <w:rPr>
          <w:highlight w:val="white"/>
        </w:rPr>
      </w:pPr>
      <w:r w:rsidRPr="00714CE9">
        <w:rPr>
          <w:highlight w:val="white"/>
        </w:rPr>
        <w:t xml:space="preserve">            !AssemblyCode.RegisterOverlap(register, track.Register)) {</w:t>
      </w:r>
    </w:p>
    <w:p w14:paraId="32046147" w14:textId="77777777" w:rsidR="00714CE9" w:rsidRPr="00714CE9" w:rsidRDefault="00714CE9" w:rsidP="00714CE9">
      <w:pPr>
        <w:pStyle w:val="Code"/>
        <w:rPr>
          <w:highlight w:val="white"/>
        </w:rPr>
      </w:pPr>
      <w:r w:rsidRPr="00714CE9">
        <w:rPr>
          <w:highlight w:val="white"/>
        </w:rPr>
        <w:t xml:space="preserve">          Track newTrack = new Track(symbol, register.Value);</w:t>
      </w:r>
    </w:p>
    <w:p w14:paraId="6D14A640" w14:textId="77777777" w:rsidR="00714CE9" w:rsidRPr="00714CE9" w:rsidRDefault="00714CE9" w:rsidP="00714CE9">
      <w:pPr>
        <w:pStyle w:val="Code"/>
        <w:rPr>
          <w:highlight w:val="white"/>
        </w:rPr>
      </w:pPr>
      <w:r w:rsidRPr="00714CE9">
        <w:rPr>
          <w:highlight w:val="white"/>
        </w:rPr>
        <w:t xml:space="preserve">          AddAssemblyCode(AssemblyOperator.set_track_size,</w:t>
      </w:r>
    </w:p>
    <w:p w14:paraId="4C3ACDB3" w14:textId="77777777" w:rsidR="00714CE9" w:rsidRPr="00714CE9" w:rsidRDefault="00714CE9" w:rsidP="00714CE9">
      <w:pPr>
        <w:pStyle w:val="Code"/>
        <w:rPr>
          <w:highlight w:val="white"/>
        </w:rPr>
      </w:pPr>
      <w:r w:rsidRPr="00714CE9">
        <w:rPr>
          <w:highlight w:val="white"/>
        </w:rPr>
        <w:t xml:space="preserve">                          newTrack, track);</w:t>
      </w:r>
    </w:p>
    <w:p w14:paraId="06F22DF6" w14:textId="77777777" w:rsidR="00714CE9" w:rsidRPr="00714CE9" w:rsidRDefault="00714CE9" w:rsidP="00714CE9">
      <w:pPr>
        <w:pStyle w:val="Code"/>
        <w:rPr>
          <w:highlight w:val="white"/>
        </w:rPr>
      </w:pPr>
      <w:r w:rsidRPr="00714CE9">
        <w:rPr>
          <w:highlight w:val="white"/>
        </w:rPr>
        <w:t xml:space="preserve">          AddAssemblyCode(AssemblyOperator.mov, newTrack, track);</w:t>
      </w:r>
    </w:p>
    <w:p w14:paraId="13D9F95B" w14:textId="77777777" w:rsidR="00714CE9" w:rsidRPr="00714CE9" w:rsidRDefault="00714CE9" w:rsidP="00714CE9">
      <w:pPr>
        <w:pStyle w:val="Code"/>
        <w:rPr>
          <w:highlight w:val="white"/>
        </w:rPr>
      </w:pPr>
      <w:r w:rsidRPr="00714CE9">
        <w:rPr>
          <w:highlight w:val="white"/>
        </w:rPr>
        <w:t xml:space="preserve">          return newTrack;</w:t>
      </w:r>
    </w:p>
    <w:p w14:paraId="2C3FDA5F" w14:textId="0107163B" w:rsidR="00714CE9" w:rsidRDefault="00714CE9" w:rsidP="00714CE9">
      <w:pPr>
        <w:pStyle w:val="Code"/>
        <w:rPr>
          <w:highlight w:val="white"/>
        </w:rPr>
      </w:pPr>
      <w:r w:rsidRPr="00714CE9">
        <w:rPr>
          <w:highlight w:val="white"/>
        </w:rPr>
        <w:t xml:space="preserve">        }</w:t>
      </w:r>
    </w:p>
    <w:p w14:paraId="07EC87DD" w14:textId="20AC1FB8" w:rsidR="00B80E3D" w:rsidRPr="00714CE9" w:rsidRDefault="00B80E3D" w:rsidP="00B80E3D">
      <w:pPr>
        <w:rPr>
          <w:highlight w:val="white"/>
        </w:rPr>
      </w:pPr>
      <w:r>
        <w:rPr>
          <w:highlight w:val="white"/>
        </w:rPr>
        <w:t>If there is no non-overlapping register we set the register of the track</w:t>
      </w:r>
      <w:r w:rsidR="00DF6C5E">
        <w:rPr>
          <w:highlight w:val="white"/>
        </w:rPr>
        <w:t>,</w:t>
      </w:r>
      <w:r>
        <w:rPr>
          <w:highlight w:val="white"/>
        </w:rPr>
        <w:t xml:space="preserve"> if it is not null, and return the track.</w:t>
      </w:r>
    </w:p>
    <w:p w14:paraId="28A93ED6" w14:textId="77777777" w:rsidR="00714CE9" w:rsidRPr="00714CE9" w:rsidRDefault="00714CE9" w:rsidP="00714CE9">
      <w:pPr>
        <w:pStyle w:val="Code"/>
        <w:rPr>
          <w:highlight w:val="white"/>
        </w:rPr>
      </w:pPr>
      <w:r w:rsidRPr="00714CE9">
        <w:rPr>
          <w:highlight w:val="white"/>
        </w:rPr>
        <w:t xml:space="preserve">        else {</w:t>
      </w:r>
    </w:p>
    <w:p w14:paraId="7FDC66CA" w14:textId="77777777" w:rsidR="00714CE9" w:rsidRPr="00714CE9" w:rsidRDefault="00714CE9" w:rsidP="00714CE9">
      <w:pPr>
        <w:pStyle w:val="Code"/>
        <w:rPr>
          <w:highlight w:val="white"/>
        </w:rPr>
      </w:pPr>
      <w:r w:rsidRPr="00714CE9">
        <w:rPr>
          <w:highlight w:val="white"/>
        </w:rPr>
        <w:t xml:space="preserve">          if (register != null) {</w:t>
      </w:r>
    </w:p>
    <w:p w14:paraId="4560456C" w14:textId="77777777" w:rsidR="00714CE9" w:rsidRPr="00714CE9" w:rsidRDefault="00714CE9" w:rsidP="00714CE9">
      <w:pPr>
        <w:pStyle w:val="Code"/>
        <w:rPr>
          <w:highlight w:val="white"/>
        </w:rPr>
      </w:pPr>
      <w:r w:rsidRPr="00714CE9">
        <w:rPr>
          <w:highlight w:val="white"/>
        </w:rPr>
        <w:t xml:space="preserve">            track.Register = register;</w:t>
      </w:r>
    </w:p>
    <w:p w14:paraId="19542BC2" w14:textId="77777777" w:rsidR="00714CE9" w:rsidRPr="00714CE9" w:rsidRDefault="00714CE9" w:rsidP="00714CE9">
      <w:pPr>
        <w:pStyle w:val="Code"/>
        <w:rPr>
          <w:highlight w:val="white"/>
        </w:rPr>
      </w:pPr>
      <w:r w:rsidRPr="00714CE9">
        <w:rPr>
          <w:highlight w:val="white"/>
        </w:rPr>
        <w:t xml:space="preserve">          }</w:t>
      </w:r>
    </w:p>
    <w:p w14:paraId="4D1F7E0E" w14:textId="77777777" w:rsidR="00714CE9" w:rsidRPr="00714CE9" w:rsidRDefault="00714CE9" w:rsidP="00714CE9">
      <w:pPr>
        <w:pStyle w:val="Code"/>
        <w:rPr>
          <w:highlight w:val="white"/>
        </w:rPr>
      </w:pPr>
    </w:p>
    <w:p w14:paraId="4C33AAFD" w14:textId="77777777" w:rsidR="00714CE9" w:rsidRPr="00714CE9" w:rsidRDefault="00714CE9" w:rsidP="00714CE9">
      <w:pPr>
        <w:pStyle w:val="Code"/>
        <w:rPr>
          <w:highlight w:val="white"/>
        </w:rPr>
      </w:pPr>
      <w:r w:rsidRPr="00714CE9">
        <w:rPr>
          <w:highlight w:val="white"/>
        </w:rPr>
        <w:t xml:space="preserve">          return track;</w:t>
      </w:r>
    </w:p>
    <w:p w14:paraId="753385D2" w14:textId="77777777" w:rsidR="00714CE9" w:rsidRPr="00714CE9" w:rsidRDefault="00714CE9" w:rsidP="00714CE9">
      <w:pPr>
        <w:pStyle w:val="Code"/>
        <w:rPr>
          <w:highlight w:val="white"/>
        </w:rPr>
      </w:pPr>
      <w:r w:rsidRPr="00714CE9">
        <w:rPr>
          <w:highlight w:val="white"/>
        </w:rPr>
        <w:t xml:space="preserve">        }</w:t>
      </w:r>
    </w:p>
    <w:p w14:paraId="777DE3C0" w14:textId="77777777" w:rsidR="00293CEB" w:rsidRPr="00293CEB" w:rsidRDefault="00293CEB" w:rsidP="00293CEB">
      <w:pPr>
        <w:pStyle w:val="Code"/>
        <w:rPr>
          <w:highlight w:val="white"/>
        </w:rPr>
      </w:pPr>
      <w:r w:rsidRPr="00293CEB">
        <w:rPr>
          <w:highlight w:val="white"/>
        </w:rPr>
        <w:t xml:space="preserve">      }</w:t>
      </w:r>
    </w:p>
    <w:p w14:paraId="4CEBCE3F" w14:textId="79F08321" w:rsidR="00E369C4" w:rsidRDefault="000C7C88" w:rsidP="00E369C4">
      <w:pPr>
        <w:rPr>
          <w:highlight w:val="white"/>
        </w:rPr>
      </w:pPr>
      <w:r>
        <w:rPr>
          <w:highlight w:val="white"/>
        </w:rPr>
        <w:t xml:space="preserve">If the </w:t>
      </w:r>
      <w:r w:rsidR="00E369C4">
        <w:rPr>
          <w:highlight w:val="white"/>
        </w:rPr>
        <w:t>track register is null, we assign it the specified register (w</w:t>
      </w:r>
      <w:r w:rsidR="00521536">
        <w:rPr>
          <w:highlight w:val="white"/>
        </w:rPr>
        <w:t>h</w:t>
      </w:r>
      <w:r w:rsidR="00E369C4">
        <w:rPr>
          <w:highlight w:val="white"/>
        </w:rPr>
        <w:t>ich may or may not be null).</w:t>
      </w:r>
    </w:p>
    <w:p w14:paraId="25C2722C" w14:textId="3CE3AB25" w:rsidR="00521536" w:rsidRPr="007B4210" w:rsidRDefault="00521536" w:rsidP="00521536">
      <w:pPr>
        <w:rPr>
          <w:highlight w:val="white"/>
        </w:rPr>
      </w:pPr>
      <w:r>
        <w:rPr>
          <w:highlight w:val="white"/>
        </w:rPr>
        <w:t xml:space="preserve">However, if both the specified register and the track register is non-null, and they do not overlap each other, </w:t>
      </w:r>
      <w:r w:rsidR="00A86CD6">
        <w:rPr>
          <w:highlight w:val="white"/>
        </w:rPr>
        <w:t xml:space="preserve">we need to move the value of the track register to </w:t>
      </w:r>
      <w:r w:rsidR="009657A3">
        <w:rPr>
          <w:highlight w:val="white"/>
        </w:rPr>
        <w:t xml:space="preserve">specified </w:t>
      </w:r>
      <w:r w:rsidR="00A86CD6">
        <w:rPr>
          <w:highlight w:val="white"/>
        </w:rPr>
        <w:t>register.</w:t>
      </w:r>
      <w:r w:rsidR="009657A3">
        <w:rPr>
          <w:highlight w:val="white"/>
        </w:rPr>
        <w:t xml:space="preserve"> We create a</w:t>
      </w:r>
      <w:r w:rsidR="009F686D">
        <w:rPr>
          <w:highlight w:val="white"/>
        </w:rPr>
        <w:t>nd return a</w:t>
      </w:r>
      <w:r w:rsidR="009657A3">
        <w:rPr>
          <w:highlight w:val="white"/>
        </w:rPr>
        <w:t xml:space="preserve"> new track for the </w:t>
      </w:r>
      <w:r w:rsidR="009F686D">
        <w:rPr>
          <w:highlight w:val="white"/>
        </w:rPr>
        <w:t>specified register.</w:t>
      </w:r>
      <w:r w:rsidR="009657A3">
        <w:rPr>
          <w:highlight w:val="white"/>
        </w:rPr>
        <w:t xml:space="preserve"> </w:t>
      </w:r>
    </w:p>
    <w:p w14:paraId="22C4E6DA" w14:textId="633F1067" w:rsidR="009F686D" w:rsidRPr="007B4210" w:rsidRDefault="009F686D" w:rsidP="009F686D">
      <w:pPr>
        <w:rPr>
          <w:highlight w:val="white"/>
        </w:rPr>
      </w:pPr>
      <w:r>
        <w:rPr>
          <w:highlight w:val="white"/>
        </w:rPr>
        <w:t>If the</w:t>
      </w:r>
      <w:r w:rsidR="00CB62E7">
        <w:rPr>
          <w:highlight w:val="white"/>
        </w:rPr>
        <w:t xml:space="preserve"> symbol does not already have a track</w:t>
      </w:r>
      <w:r w:rsidR="001D4287">
        <w:rPr>
          <w:highlight w:val="white"/>
        </w:rPr>
        <w:t>, we create a new track for it.</w:t>
      </w:r>
    </w:p>
    <w:p w14:paraId="4062780C" w14:textId="1CA43A61" w:rsidR="00964855" w:rsidRDefault="00964855" w:rsidP="003D3A52">
      <w:pPr>
        <w:rPr>
          <w:highlight w:val="white"/>
        </w:rPr>
      </w:pPr>
      <w:r>
        <w:rPr>
          <w:highlight w:val="white"/>
        </w:rPr>
        <w:t>Basically, we have three different cases: the symbol holds an integer value, it holds and address, or a value stored at an address. In case of an integer value, we simply load it int to the register.</w:t>
      </w:r>
    </w:p>
    <w:p w14:paraId="0FF4581C" w14:textId="77777777" w:rsidR="00293CEB" w:rsidRPr="00293CEB" w:rsidRDefault="00293CEB" w:rsidP="00293CEB">
      <w:pPr>
        <w:pStyle w:val="Code"/>
        <w:rPr>
          <w:highlight w:val="white"/>
        </w:rPr>
      </w:pPr>
      <w:r w:rsidRPr="00293CEB">
        <w:rPr>
          <w:highlight w:val="white"/>
        </w:rPr>
        <w:t xml:space="preserve">        if (symbol.Value is BigInteger)  {</w:t>
      </w:r>
    </w:p>
    <w:p w14:paraId="2BE4DFE6" w14:textId="77777777" w:rsidR="00293CEB" w:rsidRPr="00293CEB" w:rsidRDefault="00293CEB" w:rsidP="00293CEB">
      <w:pPr>
        <w:pStyle w:val="Code"/>
        <w:rPr>
          <w:highlight w:val="white"/>
        </w:rPr>
      </w:pPr>
      <w:r w:rsidRPr="00293CEB">
        <w:rPr>
          <w:highlight w:val="white"/>
        </w:rPr>
        <w:t xml:space="preserve">          AddAssemblyCode(AssemblyOperator.mov, track, symbol.Value);</w:t>
      </w:r>
    </w:p>
    <w:p w14:paraId="066E371A" w14:textId="77777777" w:rsidR="00293CEB" w:rsidRPr="00293CEB" w:rsidRDefault="00293CEB" w:rsidP="00293CEB">
      <w:pPr>
        <w:pStyle w:val="Code"/>
        <w:rPr>
          <w:highlight w:val="white"/>
        </w:rPr>
      </w:pPr>
      <w:r w:rsidRPr="00293CEB">
        <w:rPr>
          <w:highlight w:val="white"/>
        </w:rPr>
        <w:t xml:space="preserve">        }</w:t>
      </w:r>
    </w:p>
    <w:p w14:paraId="3E73B09C" w14:textId="27C902DD" w:rsidR="00964855" w:rsidRDefault="00964855" w:rsidP="00964855">
      <w:pPr>
        <w:rPr>
          <w:highlight w:val="white"/>
        </w:rPr>
      </w:pPr>
      <w:r>
        <w:rPr>
          <w:highlight w:val="white"/>
        </w:rPr>
        <w:t>If the symbol is an array, function, or string, or if it holds a static address, we load the address of the value into the register, not the value itself.</w:t>
      </w:r>
      <w:r w:rsidR="00FD0AE2">
        <w:rPr>
          <w:highlight w:val="white"/>
        </w:rPr>
        <w:t xml:space="preserve"> </w:t>
      </w:r>
      <w:r w:rsidR="00605E9E">
        <w:rPr>
          <w:highlight w:val="white"/>
        </w:rPr>
        <w:t xml:space="preserve">We load the base of the symbol into the register. The base is the symbol’s unique name if it is extern or static, the regular or </w:t>
      </w:r>
      <w:r w:rsidR="004E7BC3">
        <w:rPr>
          <w:highlight w:val="white"/>
        </w:rPr>
        <w:t>ellipse</w:t>
      </w:r>
      <w:r w:rsidR="00605E9E">
        <w:rPr>
          <w:highlight w:val="white"/>
        </w:rPr>
        <w:t xml:space="preserve"> </w:t>
      </w:r>
      <w:r w:rsidR="00B10950">
        <w:rPr>
          <w:highlight w:val="white"/>
        </w:rPr>
        <w:t>frame register in case of an auto or register array (a function or string is always static), and the name of a static address.</w:t>
      </w:r>
      <w:r w:rsidR="00605E9E">
        <w:rPr>
          <w:highlight w:val="white"/>
        </w:rPr>
        <w:t xml:space="preserve"> </w:t>
      </w:r>
      <w:r w:rsidR="00FD0AE2">
        <w:rPr>
          <w:highlight w:val="white"/>
        </w:rPr>
        <w:t>If the offset of the address is non-zero, we add it to the register.</w:t>
      </w:r>
    </w:p>
    <w:p w14:paraId="4D448AEE" w14:textId="77777777" w:rsidR="00293CEB" w:rsidRPr="00293CEB" w:rsidRDefault="00293CEB" w:rsidP="00293CEB">
      <w:pPr>
        <w:pStyle w:val="Code"/>
        <w:rPr>
          <w:highlight w:val="white"/>
        </w:rPr>
      </w:pPr>
      <w:r w:rsidRPr="00293CEB">
        <w:rPr>
          <w:highlight w:val="white"/>
        </w:rPr>
        <w:lastRenderedPageBreak/>
        <w:t xml:space="preserve">        else if (symbol.Type.IsArrayFunctionOrString() ||</w:t>
      </w:r>
    </w:p>
    <w:p w14:paraId="5992A5ED" w14:textId="77777777" w:rsidR="00293CEB" w:rsidRPr="00293CEB" w:rsidRDefault="00293CEB" w:rsidP="00293CEB">
      <w:pPr>
        <w:pStyle w:val="Code"/>
        <w:rPr>
          <w:highlight w:val="white"/>
        </w:rPr>
      </w:pPr>
      <w:r w:rsidRPr="00293CEB">
        <w:rPr>
          <w:highlight w:val="white"/>
        </w:rPr>
        <w:t xml:space="preserve">                 (symbol.Value is StaticAddress)) {</w:t>
      </w:r>
    </w:p>
    <w:p w14:paraId="69F44A4A" w14:textId="77777777" w:rsidR="00293CEB" w:rsidRPr="00293CEB" w:rsidRDefault="00293CEB" w:rsidP="00293CEB">
      <w:pPr>
        <w:pStyle w:val="Code"/>
        <w:rPr>
          <w:highlight w:val="white"/>
        </w:rPr>
      </w:pPr>
      <w:r w:rsidRPr="00293CEB">
        <w:rPr>
          <w:highlight w:val="white"/>
        </w:rPr>
        <w:t xml:space="preserve">          AddAssemblyCode(AssemblyOperator.mov, track,</w:t>
      </w:r>
    </w:p>
    <w:p w14:paraId="5BD2E6E0" w14:textId="77777777" w:rsidR="00293CEB" w:rsidRPr="00293CEB" w:rsidRDefault="00293CEB" w:rsidP="00293CEB">
      <w:pPr>
        <w:pStyle w:val="Code"/>
        <w:rPr>
          <w:highlight w:val="white"/>
        </w:rPr>
      </w:pPr>
      <w:r w:rsidRPr="00293CEB">
        <w:rPr>
          <w:highlight w:val="white"/>
        </w:rPr>
        <w:t xml:space="preserve">                          Base(symbol));</w:t>
      </w:r>
    </w:p>
    <w:p w14:paraId="796A10CC" w14:textId="77777777" w:rsidR="00FD0AE2" w:rsidRDefault="00FD0AE2" w:rsidP="00293CEB">
      <w:pPr>
        <w:pStyle w:val="Code"/>
        <w:rPr>
          <w:highlight w:val="white"/>
        </w:rPr>
      </w:pPr>
    </w:p>
    <w:p w14:paraId="48F2D9B7" w14:textId="27DD8CAA" w:rsidR="00293CEB" w:rsidRPr="00293CEB" w:rsidRDefault="00293CEB" w:rsidP="00293CEB">
      <w:pPr>
        <w:pStyle w:val="Code"/>
        <w:rPr>
          <w:highlight w:val="white"/>
        </w:rPr>
      </w:pPr>
      <w:r w:rsidRPr="00293CEB">
        <w:rPr>
          <w:highlight w:val="white"/>
        </w:rPr>
        <w:t xml:space="preserve">          int offset = Offset(symbol);</w:t>
      </w:r>
    </w:p>
    <w:p w14:paraId="279727C2" w14:textId="77777777" w:rsidR="00293CEB" w:rsidRPr="00293CEB" w:rsidRDefault="00293CEB" w:rsidP="00293CEB">
      <w:pPr>
        <w:pStyle w:val="Code"/>
        <w:rPr>
          <w:highlight w:val="white"/>
        </w:rPr>
      </w:pPr>
      <w:r w:rsidRPr="00293CEB">
        <w:rPr>
          <w:highlight w:val="white"/>
        </w:rPr>
        <w:t xml:space="preserve">          if (offset != 0) {</w:t>
      </w:r>
    </w:p>
    <w:p w14:paraId="6CDD14FE" w14:textId="77777777" w:rsidR="00293CEB" w:rsidRPr="00293CEB" w:rsidRDefault="00293CEB" w:rsidP="00293CEB">
      <w:pPr>
        <w:pStyle w:val="Code"/>
        <w:rPr>
          <w:highlight w:val="white"/>
        </w:rPr>
      </w:pPr>
      <w:r w:rsidRPr="00293CEB">
        <w:rPr>
          <w:highlight w:val="white"/>
        </w:rPr>
        <w:t xml:space="preserve">            AddAssemblyCode(AssemblyOperator.add, track,</w:t>
      </w:r>
    </w:p>
    <w:p w14:paraId="787B341B" w14:textId="77777777" w:rsidR="00293CEB" w:rsidRPr="00293CEB" w:rsidRDefault="00293CEB" w:rsidP="00293CEB">
      <w:pPr>
        <w:pStyle w:val="Code"/>
        <w:rPr>
          <w:highlight w:val="white"/>
        </w:rPr>
      </w:pPr>
      <w:r w:rsidRPr="00293CEB">
        <w:rPr>
          <w:highlight w:val="white"/>
        </w:rPr>
        <w:t xml:space="preserve">                            (BigInteger) offset);</w:t>
      </w:r>
    </w:p>
    <w:p w14:paraId="298AD5F0" w14:textId="77777777" w:rsidR="00293CEB" w:rsidRPr="00293CEB" w:rsidRDefault="00293CEB" w:rsidP="00293CEB">
      <w:pPr>
        <w:pStyle w:val="Code"/>
        <w:rPr>
          <w:highlight w:val="white"/>
        </w:rPr>
      </w:pPr>
      <w:r w:rsidRPr="00293CEB">
        <w:rPr>
          <w:highlight w:val="white"/>
        </w:rPr>
        <w:t xml:space="preserve">          }</w:t>
      </w:r>
    </w:p>
    <w:p w14:paraId="4E3E21D7" w14:textId="1BC66639" w:rsidR="00293CEB" w:rsidRDefault="00293CEB" w:rsidP="00293CEB">
      <w:pPr>
        <w:pStyle w:val="Code"/>
        <w:rPr>
          <w:highlight w:val="white"/>
        </w:rPr>
      </w:pPr>
      <w:r w:rsidRPr="00293CEB">
        <w:rPr>
          <w:highlight w:val="white"/>
        </w:rPr>
        <w:t xml:space="preserve">        }</w:t>
      </w:r>
    </w:p>
    <w:p w14:paraId="254C4CB6" w14:textId="5636A1E0" w:rsidR="00B10950" w:rsidRPr="00293CEB" w:rsidRDefault="000E5445" w:rsidP="000E5445">
      <w:pPr>
        <w:rPr>
          <w:highlight w:val="white"/>
        </w:rPr>
      </w:pPr>
      <w:r>
        <w:rPr>
          <w:highlight w:val="white"/>
        </w:rPr>
        <w:t xml:space="preserve">In all other </w:t>
      </w:r>
      <w:r w:rsidR="00606AB9">
        <w:rPr>
          <w:highlight w:val="white"/>
        </w:rPr>
        <w:t>cases</w:t>
      </w:r>
      <w:r>
        <w:rPr>
          <w:highlight w:val="white"/>
        </w:rPr>
        <w:t>, we load the value of the symbol into the register. The base is the symbol’s unique name if it is extern or static, and the regular or ellipse frame register is it is auto or register.</w:t>
      </w:r>
    </w:p>
    <w:p w14:paraId="40A52426" w14:textId="77777777" w:rsidR="00293CEB" w:rsidRPr="00293CEB" w:rsidRDefault="00293CEB" w:rsidP="00293CEB">
      <w:pPr>
        <w:pStyle w:val="Code"/>
        <w:rPr>
          <w:highlight w:val="white"/>
        </w:rPr>
      </w:pPr>
      <w:r w:rsidRPr="00293CEB">
        <w:rPr>
          <w:highlight w:val="white"/>
        </w:rPr>
        <w:t xml:space="preserve">        else {</w:t>
      </w:r>
    </w:p>
    <w:p w14:paraId="1A68A6FD" w14:textId="77777777" w:rsidR="00293CEB" w:rsidRPr="00293CEB" w:rsidRDefault="00293CEB" w:rsidP="00293CEB">
      <w:pPr>
        <w:pStyle w:val="Code"/>
        <w:rPr>
          <w:highlight w:val="white"/>
        </w:rPr>
      </w:pPr>
      <w:r w:rsidRPr="00293CEB">
        <w:rPr>
          <w:highlight w:val="white"/>
        </w:rPr>
        <w:t xml:space="preserve">          AddAssemblyCode(AssemblyOperator.mov, track,</w:t>
      </w:r>
    </w:p>
    <w:p w14:paraId="3BDB01F1" w14:textId="77777777" w:rsidR="00293CEB" w:rsidRPr="00293CEB" w:rsidRDefault="00293CEB" w:rsidP="00293CEB">
      <w:pPr>
        <w:pStyle w:val="Code"/>
        <w:rPr>
          <w:highlight w:val="white"/>
        </w:rPr>
      </w:pPr>
      <w:r w:rsidRPr="00293CEB">
        <w:rPr>
          <w:highlight w:val="white"/>
        </w:rPr>
        <w:t xml:space="preserve">                          Base(symbol), Offset(symbol));</w:t>
      </w:r>
    </w:p>
    <w:p w14:paraId="5BE63FB5" w14:textId="77777777" w:rsidR="00293CEB" w:rsidRPr="00293CEB" w:rsidRDefault="00293CEB" w:rsidP="00293CEB">
      <w:pPr>
        <w:pStyle w:val="Code"/>
        <w:rPr>
          <w:highlight w:val="white"/>
        </w:rPr>
      </w:pPr>
      <w:r w:rsidRPr="00293CEB">
        <w:rPr>
          <w:highlight w:val="white"/>
        </w:rPr>
        <w:t xml:space="preserve">        }</w:t>
      </w:r>
    </w:p>
    <w:p w14:paraId="2B26F5B2" w14:textId="77777777" w:rsidR="00293CEB" w:rsidRPr="00293CEB" w:rsidRDefault="00293CEB" w:rsidP="00293CEB">
      <w:pPr>
        <w:pStyle w:val="Code"/>
        <w:rPr>
          <w:highlight w:val="white"/>
        </w:rPr>
      </w:pPr>
      <w:r w:rsidRPr="00293CEB">
        <w:rPr>
          <w:highlight w:val="white"/>
        </w:rPr>
        <w:t xml:space="preserve">        </w:t>
      </w:r>
    </w:p>
    <w:p w14:paraId="10AC7992" w14:textId="77777777" w:rsidR="00293CEB" w:rsidRPr="00293CEB" w:rsidRDefault="00293CEB" w:rsidP="00293CEB">
      <w:pPr>
        <w:pStyle w:val="Code"/>
        <w:rPr>
          <w:highlight w:val="white"/>
        </w:rPr>
      </w:pPr>
      <w:r w:rsidRPr="00293CEB">
        <w:rPr>
          <w:highlight w:val="white"/>
        </w:rPr>
        <w:t xml:space="preserve">        return track;</w:t>
      </w:r>
    </w:p>
    <w:p w14:paraId="43C08997" w14:textId="77777777" w:rsidR="00293CEB" w:rsidRPr="00293CEB" w:rsidRDefault="00293CEB" w:rsidP="00293CEB">
      <w:pPr>
        <w:pStyle w:val="Code"/>
        <w:rPr>
          <w:highlight w:val="white"/>
        </w:rPr>
      </w:pPr>
      <w:r w:rsidRPr="00293CEB">
        <w:rPr>
          <w:highlight w:val="white"/>
        </w:rPr>
        <w:t xml:space="preserve">      }</w:t>
      </w:r>
    </w:p>
    <w:p w14:paraId="4C6B3E7F" w14:textId="77777777" w:rsidR="00293CEB" w:rsidRPr="00293CEB" w:rsidRDefault="00293CEB" w:rsidP="00293CEB">
      <w:pPr>
        <w:pStyle w:val="Code"/>
        <w:rPr>
          <w:highlight w:val="white"/>
        </w:rPr>
      </w:pPr>
      <w:r w:rsidRPr="00293CEB">
        <w:rPr>
          <w:highlight w:val="white"/>
        </w:rPr>
        <w:t xml:space="preserve">    }</w:t>
      </w:r>
    </w:p>
    <w:p w14:paraId="6B9EDC27" w14:textId="137C9B5A" w:rsidR="004F004E" w:rsidRPr="007B4210" w:rsidRDefault="00AC3288" w:rsidP="00AC3288">
      <w:pPr>
        <w:rPr>
          <w:highlight w:val="white"/>
        </w:rPr>
      </w:pPr>
      <w:r>
        <w:rPr>
          <w:highlight w:val="white"/>
        </w:rPr>
        <w:t xml:space="preserve">If the symbol is a static </w:t>
      </w:r>
      <w:r w:rsidR="00AC7CC6">
        <w:rPr>
          <w:highlight w:val="white"/>
        </w:rPr>
        <w:t>address</w:t>
      </w:r>
      <w:r>
        <w:rPr>
          <w:highlight w:val="white"/>
        </w:rPr>
        <w:t>, we load its address into the register.</w:t>
      </w:r>
      <w:r w:rsidR="00BE6101">
        <w:rPr>
          <w:highlight w:val="white"/>
        </w:rPr>
        <w:t xml:space="preserve"> At the moment</w:t>
      </w:r>
      <w:r w:rsidR="00A044A4">
        <w:rPr>
          <w:highlight w:val="white"/>
        </w:rPr>
        <w:t>,</w:t>
      </w:r>
      <w:r w:rsidR="00BE6101">
        <w:rPr>
          <w:highlight w:val="white"/>
        </w:rPr>
        <w:t xml:space="preserve"> we load its name into the register</w:t>
      </w:r>
      <w:r w:rsidR="00970DB5">
        <w:rPr>
          <w:highlight w:val="white"/>
        </w:rPr>
        <w:t xml:space="preserve"> </w:t>
      </w:r>
      <w:r w:rsidR="00BE6101">
        <w:rPr>
          <w:highlight w:val="white"/>
        </w:rPr>
        <w:t>and add its offset</w:t>
      </w:r>
      <w:r w:rsidR="00C51ADA">
        <w:rPr>
          <w:highlight w:val="white"/>
        </w:rPr>
        <w:t>,</w:t>
      </w:r>
      <w:r w:rsidR="00BE6101">
        <w:rPr>
          <w:highlight w:val="white"/>
        </w:rPr>
        <w:t xml:space="preserve"> if more than zero. The name will </w:t>
      </w:r>
      <w:r w:rsidR="00F51ABF">
        <w:rPr>
          <w:highlight w:val="white"/>
        </w:rPr>
        <w:t xml:space="preserve">later </w:t>
      </w:r>
      <w:r w:rsidR="00BE6101">
        <w:rPr>
          <w:highlight w:val="white"/>
        </w:rPr>
        <w:t>be replaced by the address by the linker.</w:t>
      </w:r>
    </w:p>
    <w:p w14:paraId="4B44C7F0" w14:textId="48C2BBA6" w:rsidR="00C51ADA" w:rsidRPr="007B4210" w:rsidRDefault="00C51ADA" w:rsidP="00C51ADA">
      <w:pPr>
        <w:rPr>
          <w:highlight w:val="white"/>
        </w:rPr>
      </w:pPr>
      <w:r>
        <w:rPr>
          <w:highlight w:val="white"/>
        </w:rPr>
        <w:t>If the symbol is an array, we load i</w:t>
      </w:r>
      <w:r w:rsidR="001D73E2">
        <w:rPr>
          <w:highlight w:val="white"/>
        </w:rPr>
        <w:t>ts base</w:t>
      </w:r>
      <w:r>
        <w:rPr>
          <w:highlight w:val="white"/>
        </w:rPr>
        <w:t xml:space="preserve"> into the register</w:t>
      </w:r>
      <w:r w:rsidR="001D73E2">
        <w:rPr>
          <w:highlight w:val="white"/>
        </w:rPr>
        <w:t xml:space="preserve"> and add its offset, if more than zero</w:t>
      </w:r>
      <w:r>
        <w:rPr>
          <w:highlight w:val="white"/>
        </w:rPr>
        <w:t xml:space="preserve">. The base may be the unique name of a static symbol, </w:t>
      </w:r>
      <w:r w:rsidR="001A7ED9">
        <w:rPr>
          <w:highlight w:val="white"/>
        </w:rPr>
        <w:t xml:space="preserve">or </w:t>
      </w:r>
      <w:r>
        <w:rPr>
          <w:highlight w:val="white"/>
        </w:rPr>
        <w:t>the regular or elliptic frame pointer</w:t>
      </w:r>
      <w:r w:rsidR="001A7ED9">
        <w:rPr>
          <w:highlight w:val="white"/>
        </w:rPr>
        <w:t xml:space="preserve"> in case of a parameter or local variable.</w:t>
      </w:r>
    </w:p>
    <w:p w14:paraId="7B4E033F" w14:textId="24F3B374" w:rsidR="002D1301" w:rsidRDefault="002D1301" w:rsidP="002D1301">
      <w:pPr>
        <w:rPr>
          <w:highlight w:val="white"/>
        </w:rPr>
      </w:pPr>
      <w:r>
        <w:rPr>
          <w:highlight w:val="white"/>
        </w:rPr>
        <w:t xml:space="preserve">If the symbol is not a constant, an array, or a static function, struct, or union, we </w:t>
      </w:r>
      <w:r w:rsidR="00F31AFE">
        <w:rPr>
          <w:highlight w:val="white"/>
        </w:rPr>
        <w:t>load the value of the symbol to the register with the help of the symbol’s base and offset. The base may be the unique name of a static</w:t>
      </w:r>
      <w:r>
        <w:rPr>
          <w:highlight w:val="white"/>
        </w:rPr>
        <w:t xml:space="preserve"> </w:t>
      </w:r>
      <w:r w:rsidR="00F31AFE">
        <w:rPr>
          <w:highlight w:val="white"/>
        </w:rPr>
        <w:t xml:space="preserve">symbol, or the regular or elliptic frame pointer. </w:t>
      </w:r>
    </w:p>
    <w:p w14:paraId="5808811F" w14:textId="41D89ACA" w:rsidR="00D935A0" w:rsidRPr="007B4210" w:rsidRDefault="00A044A4" w:rsidP="00A044A4">
      <w:pPr>
        <w:rPr>
          <w:highlight w:val="white"/>
        </w:rPr>
      </w:pPr>
      <w:r>
        <w:rPr>
          <w:highlight w:val="white"/>
        </w:rPr>
        <w:t xml:space="preserve">The </w:t>
      </w:r>
      <w:r w:rsidRPr="00A044A4">
        <w:rPr>
          <w:rStyle w:val="KeyWord0"/>
          <w:highlight w:val="white"/>
        </w:rPr>
        <w:t>CheckRegister</w:t>
      </w:r>
      <w:r>
        <w:rPr>
          <w:highlight w:val="white"/>
        </w:rPr>
        <w:t xml:space="preserve"> method checks whether </w:t>
      </w:r>
      <w:r w:rsidR="00D27687">
        <w:rPr>
          <w:highlight w:val="white"/>
        </w:rPr>
        <w:t xml:space="preserve">a symbol value is stored in the register </w:t>
      </w:r>
    </w:p>
    <w:p w14:paraId="1AC8C76F" w14:textId="77777777" w:rsidR="006C56A6" w:rsidRPr="006C56A6" w:rsidRDefault="006C56A6" w:rsidP="006C56A6">
      <w:pPr>
        <w:pStyle w:val="Code"/>
        <w:rPr>
          <w:highlight w:val="white"/>
        </w:rPr>
      </w:pPr>
      <w:r w:rsidRPr="006C56A6">
        <w:rPr>
          <w:highlight w:val="white"/>
        </w:rPr>
        <w:t xml:space="preserve">    public void CheckRegister(Symbol symbol, Register register) {</w:t>
      </w:r>
    </w:p>
    <w:p w14:paraId="2397A5F9" w14:textId="77777777" w:rsidR="006C56A6" w:rsidRPr="006C56A6" w:rsidRDefault="006C56A6" w:rsidP="006C56A6">
      <w:pPr>
        <w:pStyle w:val="Code"/>
        <w:rPr>
          <w:highlight w:val="white"/>
        </w:rPr>
      </w:pPr>
      <w:r w:rsidRPr="006C56A6">
        <w:rPr>
          <w:highlight w:val="white"/>
        </w:rPr>
        <w:t xml:space="preserve">      foreach (KeyValuePair&lt;Symbol,Track&gt; entry in m_trackMap) {</w:t>
      </w:r>
    </w:p>
    <w:p w14:paraId="0BC70139" w14:textId="77777777" w:rsidR="006C56A6" w:rsidRPr="006C56A6" w:rsidRDefault="006C56A6" w:rsidP="006C56A6">
      <w:pPr>
        <w:pStyle w:val="Code"/>
        <w:rPr>
          <w:highlight w:val="white"/>
        </w:rPr>
      </w:pPr>
      <w:r w:rsidRPr="006C56A6">
        <w:rPr>
          <w:highlight w:val="white"/>
        </w:rPr>
        <w:t xml:space="preserve">        Symbol oldSymbol = entry.Key;</w:t>
      </w:r>
    </w:p>
    <w:p w14:paraId="6C86B149" w14:textId="77777777" w:rsidR="006C56A6" w:rsidRPr="006C56A6" w:rsidRDefault="006C56A6" w:rsidP="006C56A6">
      <w:pPr>
        <w:pStyle w:val="Code"/>
        <w:rPr>
          <w:highlight w:val="white"/>
        </w:rPr>
      </w:pPr>
      <w:r w:rsidRPr="006C56A6">
        <w:rPr>
          <w:highlight w:val="white"/>
        </w:rPr>
        <w:t xml:space="preserve">        Track oldTrack = entry.Value;</w:t>
      </w:r>
    </w:p>
    <w:p w14:paraId="00D977CD" w14:textId="6BA0753A" w:rsidR="00D935A0" w:rsidRPr="007B4210" w:rsidRDefault="00DC29EA" w:rsidP="00DC29EA">
      <w:pPr>
        <w:rPr>
          <w:highlight w:val="white"/>
        </w:rPr>
      </w:pPr>
      <w:r>
        <w:rPr>
          <w:highlight w:val="white"/>
        </w:rPr>
        <w:t>We iterate th</w:t>
      </w:r>
      <w:r w:rsidR="00E97998">
        <w:rPr>
          <w:highlight w:val="white"/>
        </w:rPr>
        <w:t>rou</w:t>
      </w:r>
      <w:r>
        <w:rPr>
          <w:highlight w:val="white"/>
        </w:rPr>
        <w:t xml:space="preserve">gh the track map </w:t>
      </w:r>
      <w:r w:rsidR="004C0702">
        <w:rPr>
          <w:highlight w:val="white"/>
        </w:rPr>
        <w:t>and check if any track holds a register overlapping the specified register.</w:t>
      </w:r>
    </w:p>
    <w:p w14:paraId="0A058D1F" w14:textId="77777777" w:rsidR="006C56A6" w:rsidRPr="006C56A6" w:rsidRDefault="006C56A6" w:rsidP="006C56A6">
      <w:pPr>
        <w:pStyle w:val="Code"/>
        <w:rPr>
          <w:highlight w:val="white"/>
        </w:rPr>
      </w:pPr>
      <w:r w:rsidRPr="006C56A6">
        <w:rPr>
          <w:highlight w:val="white"/>
        </w:rPr>
        <w:t xml:space="preserve">        if (!oldSymbol.Equals(symbol) &amp;&amp;</w:t>
      </w:r>
    </w:p>
    <w:p w14:paraId="1203A4C6" w14:textId="77777777" w:rsidR="006C56A6" w:rsidRPr="006C56A6" w:rsidRDefault="006C56A6" w:rsidP="006C56A6">
      <w:pPr>
        <w:pStyle w:val="Code"/>
        <w:rPr>
          <w:highlight w:val="white"/>
        </w:rPr>
      </w:pPr>
      <w:r w:rsidRPr="006C56A6">
        <w:rPr>
          <w:highlight w:val="white"/>
        </w:rPr>
        <w:t xml:space="preserve">            AssemblyCode.RegisterOverlap(register, oldTrack.Register)) {</w:t>
      </w:r>
    </w:p>
    <w:p w14:paraId="2ABF592C" w14:textId="0A601919" w:rsidR="00DE4DC0" w:rsidRPr="007B4210" w:rsidRDefault="00DE4DC0" w:rsidP="00DE4DC0">
      <w:pPr>
        <w:rPr>
          <w:highlight w:val="white"/>
        </w:rPr>
      </w:pPr>
      <w:r>
        <w:rPr>
          <w:highlight w:val="white"/>
        </w:rPr>
        <w:t>If the find a match, we create a new track and insert instructions for setting the size of the track and moving the value from the previous track to the new track.</w:t>
      </w:r>
    </w:p>
    <w:p w14:paraId="4F531B85" w14:textId="77777777" w:rsidR="006C56A6" w:rsidRPr="006C56A6" w:rsidRDefault="006C56A6" w:rsidP="006C56A6">
      <w:pPr>
        <w:pStyle w:val="Code"/>
        <w:rPr>
          <w:highlight w:val="white"/>
        </w:rPr>
      </w:pPr>
      <w:r w:rsidRPr="006C56A6">
        <w:rPr>
          <w:highlight w:val="white"/>
        </w:rPr>
        <w:t xml:space="preserve">          Track newTrack = new Track(oldSymbol);</w:t>
      </w:r>
    </w:p>
    <w:p w14:paraId="4253A864" w14:textId="77777777" w:rsidR="006C56A6" w:rsidRPr="006C56A6" w:rsidRDefault="006C56A6" w:rsidP="006C56A6">
      <w:pPr>
        <w:pStyle w:val="Code"/>
        <w:rPr>
          <w:highlight w:val="white"/>
        </w:rPr>
      </w:pPr>
      <w:r w:rsidRPr="006C56A6">
        <w:rPr>
          <w:highlight w:val="white"/>
        </w:rPr>
        <w:t xml:space="preserve">          m_trackMap[oldSymbol] = newTrack;</w:t>
      </w:r>
    </w:p>
    <w:p w14:paraId="1E6FCD76" w14:textId="77777777" w:rsidR="006C56A6" w:rsidRPr="006C56A6" w:rsidRDefault="006C56A6" w:rsidP="006C56A6">
      <w:pPr>
        <w:pStyle w:val="Code"/>
        <w:rPr>
          <w:highlight w:val="white"/>
        </w:rPr>
      </w:pPr>
    </w:p>
    <w:p w14:paraId="4229E622" w14:textId="77777777" w:rsidR="006C56A6" w:rsidRPr="006C56A6" w:rsidRDefault="006C56A6" w:rsidP="006C56A6">
      <w:pPr>
        <w:pStyle w:val="Code"/>
        <w:rPr>
          <w:highlight w:val="white"/>
        </w:rPr>
      </w:pPr>
      <w:r w:rsidRPr="006C56A6">
        <w:rPr>
          <w:highlight w:val="white"/>
        </w:rPr>
        <w:t xml:space="preserve">          int lastLine;</w:t>
      </w:r>
    </w:p>
    <w:p w14:paraId="5C6E7E04" w14:textId="77777777" w:rsidR="006C56A6" w:rsidRPr="006C56A6" w:rsidRDefault="006C56A6" w:rsidP="006C56A6">
      <w:pPr>
        <w:pStyle w:val="Code"/>
        <w:rPr>
          <w:highlight w:val="white"/>
        </w:rPr>
      </w:pPr>
      <w:r w:rsidRPr="006C56A6">
        <w:rPr>
          <w:highlight w:val="white"/>
        </w:rPr>
        <w:t xml:space="preserve">          for (lastLine = m_assemblyCodeList.Count - 1; lastLine &gt;= 0;</w:t>
      </w:r>
    </w:p>
    <w:p w14:paraId="15E54D3A" w14:textId="77777777" w:rsidR="006C56A6" w:rsidRPr="006C56A6" w:rsidRDefault="006C56A6" w:rsidP="006C56A6">
      <w:pPr>
        <w:pStyle w:val="Code"/>
        <w:rPr>
          <w:highlight w:val="white"/>
        </w:rPr>
      </w:pPr>
      <w:r w:rsidRPr="006C56A6">
        <w:rPr>
          <w:highlight w:val="white"/>
        </w:rPr>
        <w:t xml:space="preserve">               --lastLine) {</w:t>
      </w:r>
    </w:p>
    <w:p w14:paraId="18D06185" w14:textId="77777777" w:rsidR="006C56A6" w:rsidRPr="006C56A6" w:rsidRDefault="006C56A6" w:rsidP="006C56A6">
      <w:pPr>
        <w:pStyle w:val="Code"/>
        <w:rPr>
          <w:highlight w:val="white"/>
        </w:rPr>
      </w:pPr>
      <w:r w:rsidRPr="006C56A6">
        <w:rPr>
          <w:highlight w:val="white"/>
        </w:rPr>
        <w:t xml:space="preserve">            AssemblyCode assemblyCode = m_assemblyCodeList[lastLine];</w:t>
      </w:r>
    </w:p>
    <w:p w14:paraId="0D39EEAE" w14:textId="77777777" w:rsidR="006C56A6" w:rsidRPr="006C56A6" w:rsidRDefault="006C56A6" w:rsidP="006C56A6">
      <w:pPr>
        <w:pStyle w:val="Code"/>
        <w:rPr>
          <w:highlight w:val="white"/>
        </w:rPr>
      </w:pPr>
      <w:r w:rsidRPr="006C56A6">
        <w:rPr>
          <w:highlight w:val="white"/>
        </w:rPr>
        <w:t xml:space="preserve">            if (oldTrack.Equals(assemblyCode[0])) {</w:t>
      </w:r>
    </w:p>
    <w:p w14:paraId="02864801" w14:textId="77777777" w:rsidR="006C56A6" w:rsidRPr="006C56A6" w:rsidRDefault="006C56A6" w:rsidP="006C56A6">
      <w:pPr>
        <w:pStyle w:val="Code"/>
        <w:rPr>
          <w:highlight w:val="white"/>
        </w:rPr>
      </w:pPr>
      <w:r w:rsidRPr="006C56A6">
        <w:rPr>
          <w:highlight w:val="white"/>
        </w:rPr>
        <w:lastRenderedPageBreak/>
        <w:t xml:space="preserve">              break;</w:t>
      </w:r>
    </w:p>
    <w:p w14:paraId="74850A14" w14:textId="77777777" w:rsidR="006C56A6" w:rsidRPr="006C56A6" w:rsidRDefault="006C56A6" w:rsidP="006C56A6">
      <w:pPr>
        <w:pStyle w:val="Code"/>
        <w:rPr>
          <w:highlight w:val="white"/>
        </w:rPr>
      </w:pPr>
      <w:r w:rsidRPr="006C56A6">
        <w:rPr>
          <w:highlight w:val="white"/>
        </w:rPr>
        <w:t xml:space="preserve">            }    </w:t>
      </w:r>
    </w:p>
    <w:p w14:paraId="2EE0988E" w14:textId="77777777" w:rsidR="006C56A6" w:rsidRPr="006C56A6" w:rsidRDefault="006C56A6" w:rsidP="006C56A6">
      <w:pPr>
        <w:pStyle w:val="Code"/>
        <w:rPr>
          <w:highlight w:val="white"/>
        </w:rPr>
      </w:pPr>
      <w:r w:rsidRPr="006C56A6">
        <w:rPr>
          <w:highlight w:val="white"/>
        </w:rPr>
        <w:t xml:space="preserve">          }</w:t>
      </w:r>
    </w:p>
    <w:p w14:paraId="794950BB" w14:textId="77777777" w:rsidR="006C56A6" w:rsidRPr="006C56A6" w:rsidRDefault="006C56A6" w:rsidP="006C56A6">
      <w:pPr>
        <w:pStyle w:val="Code"/>
        <w:rPr>
          <w:highlight w:val="white"/>
        </w:rPr>
      </w:pPr>
      <w:r w:rsidRPr="006C56A6">
        <w:rPr>
          <w:highlight w:val="white"/>
        </w:rPr>
        <w:t xml:space="preserve">          Assert.ErrorXXX(lastLine &gt;= 0);</w:t>
      </w:r>
    </w:p>
    <w:p w14:paraId="0CAB0B46" w14:textId="77777777" w:rsidR="006C56A6" w:rsidRPr="006C56A6" w:rsidRDefault="006C56A6" w:rsidP="006C56A6">
      <w:pPr>
        <w:pStyle w:val="Code"/>
        <w:rPr>
          <w:highlight w:val="white"/>
        </w:rPr>
      </w:pPr>
    </w:p>
    <w:p w14:paraId="18DC414B" w14:textId="77777777" w:rsidR="006C56A6" w:rsidRPr="006C56A6" w:rsidRDefault="006C56A6" w:rsidP="006C56A6">
      <w:pPr>
        <w:pStyle w:val="Code"/>
        <w:rPr>
          <w:highlight w:val="white"/>
        </w:rPr>
      </w:pPr>
      <w:r w:rsidRPr="006C56A6">
        <w:rPr>
          <w:highlight w:val="white"/>
        </w:rPr>
        <w:t xml:space="preserve">          AssemblyCode setCode =</w:t>
      </w:r>
    </w:p>
    <w:p w14:paraId="54C18AF3" w14:textId="77777777" w:rsidR="006C56A6" w:rsidRPr="006C56A6" w:rsidRDefault="006C56A6" w:rsidP="006C56A6">
      <w:pPr>
        <w:pStyle w:val="Code"/>
        <w:rPr>
          <w:highlight w:val="white"/>
        </w:rPr>
      </w:pPr>
      <w:r w:rsidRPr="006C56A6">
        <w:rPr>
          <w:highlight w:val="white"/>
        </w:rPr>
        <w:t xml:space="preserve">            new AssemblyCode(AssemblyOperator.set_track_size,</w:t>
      </w:r>
    </w:p>
    <w:p w14:paraId="1FFC68AB" w14:textId="77777777" w:rsidR="006C56A6" w:rsidRPr="006C56A6" w:rsidRDefault="006C56A6" w:rsidP="006C56A6">
      <w:pPr>
        <w:pStyle w:val="Code"/>
        <w:rPr>
          <w:highlight w:val="white"/>
        </w:rPr>
      </w:pPr>
      <w:r w:rsidRPr="006C56A6">
        <w:rPr>
          <w:highlight w:val="white"/>
        </w:rPr>
        <w:t xml:space="preserve">                             newTrack, oldTrack);</w:t>
      </w:r>
    </w:p>
    <w:p w14:paraId="31481A2D" w14:textId="77777777" w:rsidR="006C56A6" w:rsidRPr="006C56A6" w:rsidRDefault="006C56A6" w:rsidP="006C56A6">
      <w:pPr>
        <w:pStyle w:val="Code"/>
        <w:rPr>
          <w:highlight w:val="white"/>
        </w:rPr>
      </w:pPr>
      <w:r w:rsidRPr="006C56A6">
        <w:rPr>
          <w:highlight w:val="white"/>
        </w:rPr>
        <w:t xml:space="preserve">          AssemblyCode movCode =</w:t>
      </w:r>
    </w:p>
    <w:p w14:paraId="3620F0B6" w14:textId="77777777" w:rsidR="006C56A6" w:rsidRPr="006C56A6" w:rsidRDefault="006C56A6" w:rsidP="006C56A6">
      <w:pPr>
        <w:pStyle w:val="Code"/>
        <w:rPr>
          <w:highlight w:val="white"/>
        </w:rPr>
      </w:pPr>
      <w:r w:rsidRPr="006C56A6">
        <w:rPr>
          <w:highlight w:val="white"/>
        </w:rPr>
        <w:t xml:space="preserve">            new AssemblyCode(AssemblyOperator.mov, newTrack, oldTrack);</w:t>
      </w:r>
    </w:p>
    <w:p w14:paraId="28BF5115" w14:textId="77777777" w:rsidR="006C56A6" w:rsidRPr="006C56A6" w:rsidRDefault="006C56A6" w:rsidP="006C56A6">
      <w:pPr>
        <w:pStyle w:val="Code"/>
        <w:rPr>
          <w:highlight w:val="white"/>
        </w:rPr>
      </w:pPr>
      <w:r w:rsidRPr="006C56A6">
        <w:rPr>
          <w:highlight w:val="white"/>
        </w:rPr>
        <w:t xml:space="preserve">          m_assemblyCodeList.Insert(lastLine + 1, setCode);</w:t>
      </w:r>
    </w:p>
    <w:p w14:paraId="4E9659BC" w14:textId="77777777" w:rsidR="006C56A6" w:rsidRPr="006C56A6" w:rsidRDefault="006C56A6" w:rsidP="006C56A6">
      <w:pPr>
        <w:pStyle w:val="Code"/>
        <w:rPr>
          <w:highlight w:val="white"/>
        </w:rPr>
      </w:pPr>
      <w:r w:rsidRPr="006C56A6">
        <w:rPr>
          <w:highlight w:val="white"/>
        </w:rPr>
        <w:t xml:space="preserve">          m_assemblyCodeList.Insert(lastLine + 2, movCode);</w:t>
      </w:r>
    </w:p>
    <w:p w14:paraId="78FD6998" w14:textId="77777777" w:rsidR="006C56A6" w:rsidRPr="006C56A6" w:rsidRDefault="006C56A6" w:rsidP="006C56A6">
      <w:pPr>
        <w:pStyle w:val="Code"/>
        <w:rPr>
          <w:highlight w:val="white"/>
        </w:rPr>
      </w:pPr>
      <w:r w:rsidRPr="006C56A6">
        <w:rPr>
          <w:highlight w:val="white"/>
        </w:rPr>
        <w:t xml:space="preserve">          break;</w:t>
      </w:r>
    </w:p>
    <w:p w14:paraId="2CC8E66E" w14:textId="77777777" w:rsidR="006C56A6" w:rsidRPr="006C56A6" w:rsidRDefault="006C56A6" w:rsidP="006C56A6">
      <w:pPr>
        <w:pStyle w:val="Code"/>
        <w:rPr>
          <w:highlight w:val="white"/>
        </w:rPr>
      </w:pPr>
      <w:r w:rsidRPr="006C56A6">
        <w:rPr>
          <w:highlight w:val="white"/>
        </w:rPr>
        <w:t xml:space="preserve">        }</w:t>
      </w:r>
    </w:p>
    <w:p w14:paraId="323CC754" w14:textId="77777777" w:rsidR="006C56A6" w:rsidRPr="006C56A6" w:rsidRDefault="006C56A6" w:rsidP="006C56A6">
      <w:pPr>
        <w:pStyle w:val="Code"/>
        <w:rPr>
          <w:highlight w:val="white"/>
        </w:rPr>
      </w:pPr>
      <w:r w:rsidRPr="006C56A6">
        <w:rPr>
          <w:highlight w:val="white"/>
        </w:rPr>
        <w:t xml:space="preserve">      }</w:t>
      </w:r>
    </w:p>
    <w:p w14:paraId="01902C59" w14:textId="4F9AC404" w:rsidR="006C56A6" w:rsidRDefault="006C56A6" w:rsidP="006C56A6">
      <w:pPr>
        <w:pStyle w:val="Code"/>
        <w:rPr>
          <w:highlight w:val="white"/>
        </w:rPr>
      </w:pPr>
      <w:r w:rsidRPr="006C56A6">
        <w:rPr>
          <w:highlight w:val="white"/>
        </w:rPr>
        <w:t xml:space="preserve">    }</w:t>
      </w:r>
    </w:p>
    <w:p w14:paraId="5E0A892B" w14:textId="1F4829F2" w:rsidR="005F3452" w:rsidRDefault="00A16E56" w:rsidP="005F3452">
      <w:pPr>
        <w:rPr>
          <w:highlight w:val="white"/>
        </w:rPr>
      </w:pPr>
      <w:r>
        <w:rPr>
          <w:highlight w:val="white"/>
        </w:rPr>
        <w:t xml:space="preserve">The </w:t>
      </w:r>
      <w:r w:rsidRPr="00A16E56">
        <w:rPr>
          <w:rStyle w:val="KeyWord0"/>
          <w:highlight w:val="white"/>
        </w:rPr>
        <w:t>LoadAddressToRegister</w:t>
      </w:r>
      <w:r>
        <w:rPr>
          <w:highlight w:val="white"/>
        </w:rPr>
        <w:t xml:space="preserve"> </w:t>
      </w:r>
      <w:r w:rsidR="006B7435">
        <w:rPr>
          <w:highlight w:val="white"/>
        </w:rPr>
        <w:t>loads the address of value, rather the value itself, into a register.</w:t>
      </w:r>
    </w:p>
    <w:p w14:paraId="55A1A17D" w14:textId="17714D48" w:rsidR="003734EF" w:rsidRPr="003734EF" w:rsidRDefault="003734EF" w:rsidP="003734EF">
      <w:pPr>
        <w:pStyle w:val="Code"/>
        <w:rPr>
          <w:highlight w:val="white"/>
        </w:rPr>
      </w:pPr>
      <w:r w:rsidRPr="003734EF">
        <w:rPr>
          <w:highlight w:val="white"/>
        </w:rPr>
        <w:t xml:space="preserve">    public Track LoadAddressToRegister(Symbol symbol,</w:t>
      </w:r>
    </w:p>
    <w:p w14:paraId="34BD15B2" w14:textId="3762372B" w:rsidR="003734EF" w:rsidRDefault="003734EF" w:rsidP="003734EF">
      <w:pPr>
        <w:pStyle w:val="Code"/>
        <w:rPr>
          <w:highlight w:val="white"/>
        </w:rPr>
      </w:pPr>
      <w:r w:rsidRPr="003734EF">
        <w:rPr>
          <w:highlight w:val="white"/>
        </w:rPr>
        <w:t xml:space="preserve">                                       Register? register = null) {</w:t>
      </w:r>
    </w:p>
    <w:p w14:paraId="4DEB3FCA" w14:textId="78D84C18" w:rsidR="0010515E" w:rsidRPr="003734EF" w:rsidRDefault="0010515E" w:rsidP="0010515E">
      <w:pPr>
        <w:rPr>
          <w:highlight w:val="white"/>
        </w:rPr>
      </w:pPr>
      <w:r>
        <w:rPr>
          <w:highlight w:val="white"/>
        </w:rPr>
        <w:t xml:space="preserve">If the address symbol of the symbol is not null, we simply call </w:t>
      </w:r>
      <w:r w:rsidRPr="0010515E">
        <w:rPr>
          <w:rStyle w:val="KeyWord0"/>
          <w:highlight w:val="white"/>
        </w:rPr>
        <w:t>LoadValueToRegister</w:t>
      </w:r>
      <w:r>
        <w:rPr>
          <w:highlight w:val="white"/>
        </w:rPr>
        <w:t xml:space="preserve"> with the address symbol, and returns the track. However, we must mark the track as a pointer, which </w:t>
      </w:r>
      <w:r w:rsidR="00560CDA">
        <w:rPr>
          <w:highlight w:val="white"/>
        </w:rPr>
        <w:t>means that the set of possible register re will be restricted.</w:t>
      </w:r>
    </w:p>
    <w:p w14:paraId="03282819" w14:textId="5711696D" w:rsidR="003734EF" w:rsidRPr="003734EF" w:rsidRDefault="003734EF" w:rsidP="003734EF">
      <w:pPr>
        <w:pStyle w:val="Code"/>
        <w:rPr>
          <w:highlight w:val="white"/>
        </w:rPr>
      </w:pPr>
      <w:r w:rsidRPr="003734EF">
        <w:rPr>
          <w:highlight w:val="white"/>
        </w:rPr>
        <w:t xml:space="preserve">      if (symbol.AddressSymbol != null)</w:t>
      </w:r>
      <w:r w:rsidR="004B3739">
        <w:rPr>
          <w:highlight w:val="white"/>
        </w:rPr>
        <w:t xml:space="preserve"> </w:t>
      </w:r>
      <w:r w:rsidRPr="003734EF">
        <w:rPr>
          <w:highlight w:val="white"/>
        </w:rPr>
        <w:t>{</w:t>
      </w:r>
    </w:p>
    <w:p w14:paraId="3697002E" w14:textId="77777777" w:rsidR="003734EF" w:rsidRPr="003734EF" w:rsidRDefault="003734EF" w:rsidP="003734EF">
      <w:pPr>
        <w:pStyle w:val="Code"/>
        <w:rPr>
          <w:highlight w:val="white"/>
        </w:rPr>
      </w:pPr>
      <w:r w:rsidRPr="003734EF">
        <w:rPr>
          <w:highlight w:val="white"/>
        </w:rPr>
        <w:t xml:space="preserve">        Track addressTrack = LoadValueToRegister(symbol.AddressSymbol);</w:t>
      </w:r>
    </w:p>
    <w:p w14:paraId="59EEA7EC" w14:textId="77777777" w:rsidR="003734EF" w:rsidRPr="003734EF" w:rsidRDefault="003734EF" w:rsidP="003734EF">
      <w:pPr>
        <w:pStyle w:val="Code"/>
        <w:rPr>
          <w:highlight w:val="white"/>
        </w:rPr>
      </w:pPr>
      <w:r w:rsidRPr="003734EF">
        <w:rPr>
          <w:highlight w:val="white"/>
        </w:rPr>
        <w:t xml:space="preserve">        addressTrack.Pointer = true;</w:t>
      </w:r>
    </w:p>
    <w:p w14:paraId="33ACF6F4" w14:textId="77777777" w:rsidR="003734EF" w:rsidRPr="003734EF" w:rsidRDefault="003734EF" w:rsidP="003734EF">
      <w:pPr>
        <w:pStyle w:val="Code"/>
        <w:rPr>
          <w:highlight w:val="white"/>
        </w:rPr>
      </w:pPr>
      <w:r w:rsidRPr="003734EF">
        <w:rPr>
          <w:highlight w:val="white"/>
        </w:rPr>
        <w:t xml:space="preserve">        return addressTrack;</w:t>
      </w:r>
    </w:p>
    <w:p w14:paraId="0D8ACFE7" w14:textId="443CBCCC" w:rsidR="003734EF" w:rsidRDefault="003734EF" w:rsidP="003734EF">
      <w:pPr>
        <w:pStyle w:val="Code"/>
        <w:rPr>
          <w:highlight w:val="white"/>
        </w:rPr>
      </w:pPr>
      <w:r w:rsidRPr="003734EF">
        <w:rPr>
          <w:highlight w:val="white"/>
        </w:rPr>
        <w:t xml:space="preserve">      }</w:t>
      </w:r>
    </w:p>
    <w:p w14:paraId="6923B087" w14:textId="5E4A5879" w:rsidR="002A09BA" w:rsidRPr="003734EF" w:rsidRDefault="002A09BA" w:rsidP="001F068E">
      <w:pPr>
        <w:rPr>
          <w:highlight w:val="white"/>
        </w:rPr>
      </w:pPr>
      <w:r>
        <w:rPr>
          <w:highlight w:val="white"/>
        </w:rPr>
        <w:t xml:space="preserve">If the address symbol is null, we need to obtain the address manually. </w:t>
      </w:r>
      <w:r w:rsidR="001F068E">
        <w:rPr>
          <w:highlight w:val="white"/>
        </w:rPr>
        <w:t xml:space="preserve">We start by mov the base of the symbol to the register. </w:t>
      </w:r>
      <w:r w:rsidR="009B78A5">
        <w:rPr>
          <w:highlight w:val="white"/>
        </w:rPr>
        <w:t>The base</w:t>
      </w:r>
      <w:r w:rsidR="00A77564">
        <w:rPr>
          <w:highlight w:val="white"/>
        </w:rPr>
        <w:t xml:space="preserve"> is the regular or ellipse frame pointer in case of an auto or register storage, since the value is located on the activation record, or the name of the symbol in case of </w:t>
      </w:r>
      <w:r w:rsidR="00602643">
        <w:rPr>
          <w:highlight w:val="white"/>
        </w:rPr>
        <w:t>extern or static storage.</w:t>
      </w:r>
      <w:r w:rsidR="00620A6C">
        <w:rPr>
          <w:highlight w:val="white"/>
        </w:rPr>
        <w:t xml:space="preserve"> However, the symbol may have a static address its value. In that case, the base is the name of the static address.</w:t>
      </w:r>
    </w:p>
    <w:p w14:paraId="0DCEB7A1" w14:textId="53C84264" w:rsidR="003734EF" w:rsidRPr="003734EF" w:rsidRDefault="003734EF" w:rsidP="003734EF">
      <w:pPr>
        <w:pStyle w:val="Code"/>
        <w:rPr>
          <w:highlight w:val="white"/>
        </w:rPr>
      </w:pPr>
      <w:r w:rsidRPr="003734EF">
        <w:rPr>
          <w:highlight w:val="white"/>
        </w:rPr>
        <w:t xml:space="preserve">      else {</w:t>
      </w:r>
    </w:p>
    <w:p w14:paraId="4E674213" w14:textId="77777777" w:rsidR="003734EF" w:rsidRPr="003734EF" w:rsidRDefault="003734EF" w:rsidP="003734EF">
      <w:pPr>
        <w:pStyle w:val="Code"/>
        <w:rPr>
          <w:highlight w:val="white"/>
        </w:rPr>
      </w:pPr>
      <w:r w:rsidRPr="003734EF">
        <w:rPr>
          <w:highlight w:val="white"/>
        </w:rPr>
        <w:t xml:space="preserve">        Symbol addressSymbol = new Symbol(new Type(symbol.Type));</w:t>
      </w:r>
    </w:p>
    <w:p w14:paraId="6A5EC1A5" w14:textId="77777777" w:rsidR="003734EF" w:rsidRPr="003734EF" w:rsidRDefault="003734EF" w:rsidP="003734EF">
      <w:pPr>
        <w:pStyle w:val="Code"/>
        <w:rPr>
          <w:highlight w:val="white"/>
        </w:rPr>
      </w:pPr>
      <w:r w:rsidRPr="003734EF">
        <w:rPr>
          <w:highlight w:val="white"/>
        </w:rPr>
        <w:t xml:space="preserve">        Track addressTrack = new Track(addressSymbol, register);</w:t>
      </w:r>
    </w:p>
    <w:p w14:paraId="5037C29D" w14:textId="77777777" w:rsidR="003734EF" w:rsidRPr="003734EF" w:rsidRDefault="003734EF" w:rsidP="003734EF">
      <w:pPr>
        <w:pStyle w:val="Code"/>
        <w:rPr>
          <w:highlight w:val="white"/>
        </w:rPr>
      </w:pPr>
      <w:r w:rsidRPr="003734EF">
        <w:rPr>
          <w:highlight w:val="white"/>
        </w:rPr>
        <w:t xml:space="preserve">        Assert.ErrorXXX((addressTrack.Register == null) ||</w:t>
      </w:r>
    </w:p>
    <w:p w14:paraId="0631DB8D" w14:textId="77777777" w:rsidR="003734EF" w:rsidRPr="003734EF" w:rsidRDefault="003734EF" w:rsidP="003734EF">
      <w:pPr>
        <w:pStyle w:val="Code"/>
        <w:rPr>
          <w:highlight w:val="white"/>
        </w:rPr>
      </w:pPr>
      <w:r w:rsidRPr="003734EF">
        <w:rPr>
          <w:highlight w:val="white"/>
        </w:rPr>
        <w:t xml:space="preserve">                        RegisterAllocator.PointerRegisterSetWithEllipse.</w:t>
      </w:r>
    </w:p>
    <w:p w14:paraId="41C073E2" w14:textId="77777777" w:rsidR="003734EF" w:rsidRPr="003734EF" w:rsidRDefault="003734EF" w:rsidP="003734EF">
      <w:pPr>
        <w:pStyle w:val="Code"/>
        <w:rPr>
          <w:highlight w:val="white"/>
        </w:rPr>
      </w:pPr>
      <w:r w:rsidRPr="003734EF">
        <w:rPr>
          <w:highlight w:val="white"/>
        </w:rPr>
        <w:t xml:space="preserve">                        Contains(addressTrack.Register.Value));</w:t>
      </w:r>
    </w:p>
    <w:p w14:paraId="0F2A7FC5" w14:textId="77777777" w:rsidR="003734EF" w:rsidRPr="003734EF" w:rsidRDefault="003734EF" w:rsidP="003734EF">
      <w:pPr>
        <w:pStyle w:val="Code"/>
        <w:rPr>
          <w:highlight w:val="white"/>
        </w:rPr>
      </w:pPr>
      <w:r w:rsidRPr="003734EF">
        <w:rPr>
          <w:highlight w:val="white"/>
        </w:rPr>
        <w:t xml:space="preserve">        addressTrack.Pointer = true;</w:t>
      </w:r>
    </w:p>
    <w:p w14:paraId="6C7453CC" w14:textId="77777777" w:rsidR="003734EF" w:rsidRPr="003734EF" w:rsidRDefault="003734EF" w:rsidP="003734EF">
      <w:pPr>
        <w:pStyle w:val="Code"/>
        <w:rPr>
          <w:highlight w:val="white"/>
        </w:rPr>
      </w:pPr>
      <w:r w:rsidRPr="003734EF">
        <w:rPr>
          <w:highlight w:val="white"/>
        </w:rPr>
        <w:t xml:space="preserve">        Assert.ErrorXXX(!(symbol.Value is BigInteger));</w:t>
      </w:r>
    </w:p>
    <w:p w14:paraId="66187089" w14:textId="77777777" w:rsidR="003734EF" w:rsidRPr="003734EF" w:rsidRDefault="003734EF" w:rsidP="003734EF">
      <w:pPr>
        <w:pStyle w:val="Code"/>
        <w:rPr>
          <w:highlight w:val="white"/>
        </w:rPr>
      </w:pPr>
      <w:r w:rsidRPr="003734EF">
        <w:rPr>
          <w:highlight w:val="white"/>
        </w:rPr>
        <w:t xml:space="preserve">        AddAssemblyCode(AssemblyOperator.mov, addressTrack, Base(symbol));</w:t>
      </w:r>
    </w:p>
    <w:p w14:paraId="52A22983" w14:textId="3190BA0D" w:rsidR="003734EF" w:rsidRPr="003734EF" w:rsidRDefault="00B34ECA" w:rsidP="004E2BFD">
      <w:pPr>
        <w:rPr>
          <w:highlight w:val="white"/>
        </w:rPr>
      </w:pPr>
      <w:r>
        <w:rPr>
          <w:highlight w:val="white"/>
        </w:rPr>
        <w:t xml:space="preserve">Then we add the offset of the symbol, which is always non-zero in case of auto or register storage and zero in case of </w:t>
      </w:r>
      <w:r w:rsidR="004E2BFD">
        <w:rPr>
          <w:highlight w:val="white"/>
        </w:rPr>
        <w:t>extern or static storage.</w:t>
      </w:r>
      <w:r w:rsidR="00184D0F">
        <w:rPr>
          <w:highlight w:val="white"/>
        </w:rPr>
        <w:t xml:space="preserve"> In case a static address, the offset may be zero or non-zero.</w:t>
      </w:r>
    </w:p>
    <w:p w14:paraId="321F5617" w14:textId="77777777" w:rsidR="003734EF" w:rsidRPr="003734EF" w:rsidRDefault="003734EF" w:rsidP="003734EF">
      <w:pPr>
        <w:pStyle w:val="Code"/>
        <w:rPr>
          <w:highlight w:val="white"/>
        </w:rPr>
      </w:pPr>
      <w:r w:rsidRPr="003734EF">
        <w:rPr>
          <w:highlight w:val="white"/>
        </w:rPr>
        <w:t xml:space="preserve">        int offset = Offset(symbol);</w:t>
      </w:r>
    </w:p>
    <w:p w14:paraId="00C56455" w14:textId="52DB6EE0" w:rsidR="003734EF" w:rsidRPr="003734EF" w:rsidRDefault="003734EF" w:rsidP="003734EF">
      <w:pPr>
        <w:pStyle w:val="Code"/>
        <w:rPr>
          <w:highlight w:val="white"/>
        </w:rPr>
      </w:pPr>
      <w:r w:rsidRPr="003734EF">
        <w:rPr>
          <w:highlight w:val="white"/>
        </w:rPr>
        <w:t xml:space="preserve">        if (offset != 0)</w:t>
      </w:r>
      <w:r w:rsidR="00B34ECA">
        <w:rPr>
          <w:highlight w:val="white"/>
        </w:rPr>
        <w:t xml:space="preserve"> </w:t>
      </w:r>
      <w:r w:rsidRPr="003734EF">
        <w:rPr>
          <w:highlight w:val="white"/>
        </w:rPr>
        <w:t>{</w:t>
      </w:r>
    </w:p>
    <w:p w14:paraId="0CC9BF26" w14:textId="77777777" w:rsidR="001D7EC0" w:rsidRDefault="003734EF" w:rsidP="003734EF">
      <w:pPr>
        <w:pStyle w:val="Code"/>
        <w:rPr>
          <w:highlight w:val="white"/>
        </w:rPr>
      </w:pPr>
      <w:r w:rsidRPr="003734EF">
        <w:rPr>
          <w:highlight w:val="white"/>
        </w:rPr>
        <w:t xml:space="preserve">          AddAssemblyCode(AssemblyOperator.add, addressTrack,</w:t>
      </w:r>
    </w:p>
    <w:p w14:paraId="2FA6D1D8" w14:textId="3DFA3D2D" w:rsidR="003734EF" w:rsidRPr="003734EF" w:rsidRDefault="001D7EC0" w:rsidP="003734EF">
      <w:pPr>
        <w:pStyle w:val="Code"/>
        <w:rPr>
          <w:highlight w:val="white"/>
        </w:rPr>
      </w:pPr>
      <w:r>
        <w:rPr>
          <w:highlight w:val="white"/>
        </w:rPr>
        <w:t xml:space="preserve">                         </w:t>
      </w:r>
      <w:r w:rsidR="003734EF" w:rsidRPr="003734EF">
        <w:rPr>
          <w:highlight w:val="white"/>
        </w:rPr>
        <w:t xml:space="preserve"> </w:t>
      </w:r>
      <w:r>
        <w:rPr>
          <w:highlight w:val="white"/>
        </w:rPr>
        <w:t xml:space="preserve">(BigInteger) </w:t>
      </w:r>
      <w:r w:rsidR="003734EF" w:rsidRPr="003734EF">
        <w:rPr>
          <w:highlight w:val="white"/>
        </w:rPr>
        <w:t>offset);</w:t>
      </w:r>
    </w:p>
    <w:p w14:paraId="2DCD1174" w14:textId="77777777" w:rsidR="003734EF" w:rsidRPr="003734EF" w:rsidRDefault="003734EF" w:rsidP="003734EF">
      <w:pPr>
        <w:pStyle w:val="Code"/>
        <w:rPr>
          <w:highlight w:val="white"/>
        </w:rPr>
      </w:pPr>
      <w:r w:rsidRPr="003734EF">
        <w:rPr>
          <w:highlight w:val="white"/>
        </w:rPr>
        <w:t xml:space="preserve">        }</w:t>
      </w:r>
    </w:p>
    <w:p w14:paraId="2F236725" w14:textId="77777777" w:rsidR="003734EF" w:rsidRPr="003734EF" w:rsidRDefault="003734EF" w:rsidP="003734EF">
      <w:pPr>
        <w:pStyle w:val="Code"/>
        <w:rPr>
          <w:highlight w:val="white"/>
        </w:rPr>
      </w:pPr>
    </w:p>
    <w:p w14:paraId="7C38CA05" w14:textId="77777777" w:rsidR="003734EF" w:rsidRPr="003734EF" w:rsidRDefault="003734EF" w:rsidP="003734EF">
      <w:pPr>
        <w:pStyle w:val="Code"/>
        <w:rPr>
          <w:highlight w:val="white"/>
        </w:rPr>
      </w:pPr>
      <w:r w:rsidRPr="003734EF">
        <w:rPr>
          <w:highlight w:val="white"/>
        </w:rPr>
        <w:t xml:space="preserve">        return addressTrack;</w:t>
      </w:r>
    </w:p>
    <w:p w14:paraId="29AB26A1" w14:textId="77777777" w:rsidR="003734EF" w:rsidRPr="003734EF" w:rsidRDefault="003734EF" w:rsidP="003734EF">
      <w:pPr>
        <w:pStyle w:val="Code"/>
        <w:rPr>
          <w:highlight w:val="white"/>
        </w:rPr>
      </w:pPr>
      <w:r w:rsidRPr="003734EF">
        <w:rPr>
          <w:highlight w:val="white"/>
        </w:rPr>
        <w:lastRenderedPageBreak/>
        <w:t xml:space="preserve">      }</w:t>
      </w:r>
    </w:p>
    <w:p w14:paraId="25F5B3A6" w14:textId="77777777" w:rsidR="003734EF" w:rsidRPr="003734EF" w:rsidRDefault="003734EF" w:rsidP="003734EF">
      <w:pPr>
        <w:pStyle w:val="Code"/>
        <w:rPr>
          <w:highlight w:val="white"/>
        </w:rPr>
      </w:pPr>
      <w:r w:rsidRPr="003734EF">
        <w:rPr>
          <w:highlight w:val="white"/>
        </w:rPr>
        <w:t xml:space="preserve">    }</w:t>
      </w:r>
    </w:p>
    <w:p w14:paraId="72232E1B" w14:textId="651213D8" w:rsidR="00AC7CC6" w:rsidRPr="007B4210" w:rsidRDefault="00AC7CC6" w:rsidP="00AC7CC6">
      <w:pPr>
        <w:pStyle w:val="Rubrik3"/>
        <w:rPr>
          <w:highlight w:val="white"/>
        </w:rPr>
      </w:pPr>
      <w:bookmarkStart w:id="497" w:name="_Toc49764410"/>
      <w:r>
        <w:rPr>
          <w:highlight w:val="white"/>
        </w:rPr>
        <w:t>Return</w:t>
      </w:r>
      <w:r w:rsidR="0066666A">
        <w:rPr>
          <w:highlight w:val="white"/>
        </w:rPr>
        <w:t>,</w:t>
      </w:r>
      <w:r>
        <w:rPr>
          <w:highlight w:val="white"/>
        </w:rPr>
        <w:t xml:space="preserve"> Exit</w:t>
      </w:r>
      <w:r w:rsidR="0066666A">
        <w:rPr>
          <w:highlight w:val="white"/>
        </w:rPr>
        <w:t>, and Goto</w:t>
      </w:r>
      <w:bookmarkEnd w:id="497"/>
    </w:p>
    <w:p w14:paraId="2C5AA6DF" w14:textId="0D9FB8B9" w:rsidR="00D935A0" w:rsidRPr="007B4210" w:rsidRDefault="00DE4DC0" w:rsidP="003E4E87">
      <w:pPr>
        <w:rPr>
          <w:highlight w:val="white"/>
        </w:rPr>
      </w:pPr>
      <w:r>
        <w:rPr>
          <w:highlight w:val="white"/>
        </w:rPr>
        <w:t xml:space="preserve">The </w:t>
      </w:r>
      <w:r w:rsidRPr="00B14BFC">
        <w:rPr>
          <w:rStyle w:val="KeyWord0"/>
          <w:highlight w:val="white"/>
        </w:rPr>
        <w:t>Return</w:t>
      </w:r>
      <w:r>
        <w:rPr>
          <w:highlight w:val="white"/>
        </w:rPr>
        <w:t xml:space="preserve"> method generate</w:t>
      </w:r>
      <w:r w:rsidR="003E4E87">
        <w:rPr>
          <w:highlight w:val="white"/>
        </w:rPr>
        <w:t xml:space="preserve">s the code for returning from a function call. </w:t>
      </w:r>
      <w:r w:rsidR="0070076E">
        <w:rPr>
          <w:highlight w:val="white"/>
        </w:rPr>
        <w:t>W</w:t>
      </w:r>
      <w:r w:rsidR="00B14BFC">
        <w:rPr>
          <w:highlight w:val="white"/>
        </w:rPr>
        <w:t>e catch the return address</w:t>
      </w:r>
      <w:r w:rsidR="0070076E">
        <w:rPr>
          <w:highlight w:val="white"/>
        </w:rPr>
        <w:t xml:space="preserve"> (which we </w:t>
      </w:r>
      <w:r w:rsidR="000C6BAE">
        <w:rPr>
          <w:highlight w:val="white"/>
        </w:rPr>
        <w:t>must</w:t>
      </w:r>
      <w:r w:rsidR="0070076E">
        <w:rPr>
          <w:highlight w:val="white"/>
        </w:rPr>
        <w:t xml:space="preserve"> do before we reset the pointers), </w:t>
      </w:r>
      <w:r w:rsidR="003E4E87">
        <w:rPr>
          <w:highlight w:val="white"/>
        </w:rPr>
        <w:t xml:space="preserve">reset the </w:t>
      </w:r>
      <w:r w:rsidR="00B14BFC">
        <w:rPr>
          <w:highlight w:val="white"/>
        </w:rPr>
        <w:t>regular frame pointer and elliptic frame pointer</w:t>
      </w:r>
      <w:r w:rsidR="0070076E">
        <w:rPr>
          <w:highlight w:val="white"/>
        </w:rPr>
        <w:t>, and jump back to the return address.</w:t>
      </w:r>
    </w:p>
    <w:p w14:paraId="2F188FFC" w14:textId="77777777" w:rsidR="00C953A1" w:rsidRPr="00941019" w:rsidRDefault="00C953A1" w:rsidP="00941019">
      <w:pPr>
        <w:pStyle w:val="Code"/>
        <w:rPr>
          <w:highlight w:val="white"/>
        </w:rPr>
      </w:pPr>
      <w:r w:rsidRPr="00941019">
        <w:rPr>
          <w:highlight w:val="white"/>
        </w:rPr>
        <w:t xml:space="preserve">    public void Return(MiddleCode middleCode) {</w:t>
      </w:r>
    </w:p>
    <w:p w14:paraId="5819E310" w14:textId="77777777" w:rsidR="00941019" w:rsidRPr="00941019" w:rsidRDefault="00C953A1" w:rsidP="00941019">
      <w:pPr>
        <w:pStyle w:val="Code"/>
        <w:rPr>
          <w:highlight w:val="white"/>
        </w:rPr>
      </w:pPr>
      <w:r w:rsidRPr="00941019">
        <w:rPr>
          <w:highlight w:val="white"/>
        </w:rPr>
        <w:t xml:space="preserve">      if (SymbolTable.CurrentFunction.UniqueName.Equals</w:t>
      </w:r>
    </w:p>
    <w:p w14:paraId="5C589195" w14:textId="636B44BE" w:rsidR="00C953A1" w:rsidRPr="00941019" w:rsidRDefault="00941019" w:rsidP="00941019">
      <w:pPr>
        <w:pStyle w:val="Code"/>
        <w:rPr>
          <w:highlight w:val="white"/>
        </w:rPr>
      </w:pPr>
      <w:r w:rsidRPr="00941019">
        <w:rPr>
          <w:highlight w:val="white"/>
        </w:rPr>
        <w:t xml:space="preserve">                      </w:t>
      </w:r>
      <w:r w:rsidR="00C953A1" w:rsidRPr="00941019">
        <w:rPr>
          <w:highlight w:val="white"/>
        </w:rPr>
        <w:t>(AssemblyCodeGenerator.MainName)) {</w:t>
      </w:r>
    </w:p>
    <w:p w14:paraId="4CD5F591" w14:textId="77777777" w:rsidR="00C953A1" w:rsidRPr="00941019" w:rsidRDefault="00C953A1" w:rsidP="00941019">
      <w:pPr>
        <w:pStyle w:val="Code"/>
        <w:rPr>
          <w:highlight w:val="white"/>
        </w:rPr>
      </w:pPr>
      <w:r w:rsidRPr="00941019">
        <w:rPr>
          <w:highlight w:val="white"/>
        </w:rPr>
        <w:t xml:space="preserve">        Assert.ErrorXXX(m_floatStackSize == 0);</w:t>
      </w:r>
    </w:p>
    <w:p w14:paraId="473A9FDB" w14:textId="77777777" w:rsidR="00C953A1" w:rsidRPr="00941019" w:rsidRDefault="00C953A1" w:rsidP="00941019">
      <w:pPr>
        <w:pStyle w:val="Code"/>
        <w:rPr>
          <w:highlight w:val="white"/>
        </w:rPr>
      </w:pPr>
      <w:r w:rsidRPr="00941019">
        <w:rPr>
          <w:highlight w:val="white"/>
        </w:rPr>
        <w:t xml:space="preserve">        AddAssemblyCode(AssemblyOperator.cmp, AssemblyCode.FrameRegister,</w:t>
      </w:r>
    </w:p>
    <w:p w14:paraId="19196ED4" w14:textId="77777777" w:rsidR="00941019" w:rsidRPr="00941019" w:rsidRDefault="00C953A1" w:rsidP="00941019">
      <w:pPr>
        <w:pStyle w:val="Code"/>
        <w:rPr>
          <w:highlight w:val="white"/>
        </w:rPr>
      </w:pPr>
      <w:r w:rsidRPr="00941019">
        <w:rPr>
          <w:highlight w:val="white"/>
        </w:rPr>
        <w:t xml:space="preserve">                        SymbolTable.ReturnAddressOffset, BigInteger.Zero,</w:t>
      </w:r>
    </w:p>
    <w:p w14:paraId="2F1368C8" w14:textId="056994B3"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TypeSize.PointerSize);</w:t>
      </w:r>
    </w:p>
    <w:p w14:paraId="16A77A6E" w14:textId="77777777" w:rsidR="00C953A1" w:rsidRPr="00941019" w:rsidRDefault="00C953A1" w:rsidP="00941019">
      <w:pPr>
        <w:pStyle w:val="Code"/>
        <w:rPr>
          <w:highlight w:val="white"/>
        </w:rPr>
      </w:pPr>
      <w:r w:rsidRPr="00941019">
        <w:rPr>
          <w:highlight w:val="white"/>
        </w:rPr>
        <w:t xml:space="preserve">        int labelIndex = m_labelCount++;</w:t>
      </w:r>
    </w:p>
    <w:p w14:paraId="32108329" w14:textId="77777777" w:rsidR="00C953A1" w:rsidRPr="00941019" w:rsidRDefault="00C953A1" w:rsidP="00941019">
      <w:pPr>
        <w:pStyle w:val="Code"/>
        <w:rPr>
          <w:highlight w:val="white"/>
        </w:rPr>
      </w:pPr>
      <w:r w:rsidRPr="00941019">
        <w:rPr>
          <w:highlight w:val="white"/>
        </w:rPr>
        <w:t xml:space="preserve">        string labelText = AssemblyCode.MakeLabel(labelIndex);</w:t>
      </w:r>
    </w:p>
    <w:p w14:paraId="3E849463" w14:textId="77777777" w:rsidR="00C953A1" w:rsidRPr="00941019" w:rsidRDefault="00C953A1" w:rsidP="00941019">
      <w:pPr>
        <w:pStyle w:val="Code"/>
        <w:rPr>
          <w:highlight w:val="white"/>
        </w:rPr>
      </w:pPr>
    </w:p>
    <w:p w14:paraId="75693E72" w14:textId="77777777" w:rsidR="00941019" w:rsidRPr="00941019" w:rsidRDefault="00C953A1" w:rsidP="00941019">
      <w:pPr>
        <w:pStyle w:val="Code"/>
        <w:rPr>
          <w:highlight w:val="white"/>
        </w:rPr>
      </w:pPr>
      <w:r w:rsidRPr="00941019">
        <w:rPr>
          <w:highlight w:val="white"/>
        </w:rPr>
        <w:t xml:space="preserve">        AssemblyCode jumpCode =</w:t>
      </w:r>
    </w:p>
    <w:p w14:paraId="7F3D614B" w14:textId="25FD675B" w:rsidR="00C953A1" w:rsidRPr="00941019" w:rsidRDefault="00941019" w:rsidP="00941019">
      <w:pPr>
        <w:pStyle w:val="Code"/>
        <w:rPr>
          <w:highlight w:val="white"/>
        </w:rPr>
      </w:pPr>
      <w:r w:rsidRPr="00941019">
        <w:rPr>
          <w:highlight w:val="white"/>
        </w:rPr>
        <w:t xml:space="preserve">         </w:t>
      </w:r>
      <w:r w:rsidR="00C953A1" w:rsidRPr="00941019">
        <w:rPr>
          <w:highlight w:val="white"/>
        </w:rPr>
        <w:t xml:space="preserve"> AddAssemblyCode(AssemblyOperator.je, null, null, labelText);</w:t>
      </w:r>
    </w:p>
    <w:p w14:paraId="70CA7773" w14:textId="77777777" w:rsidR="00C953A1" w:rsidRPr="00941019" w:rsidRDefault="00C953A1" w:rsidP="00941019">
      <w:pPr>
        <w:pStyle w:val="Code"/>
        <w:rPr>
          <w:highlight w:val="white"/>
        </w:rPr>
      </w:pPr>
      <w:r w:rsidRPr="00941019">
        <w:rPr>
          <w:highlight w:val="white"/>
        </w:rPr>
        <w:t xml:space="preserve">        Return();</w:t>
      </w:r>
    </w:p>
    <w:p w14:paraId="225564B3" w14:textId="77777777" w:rsidR="00C953A1" w:rsidRPr="00941019" w:rsidRDefault="00C953A1" w:rsidP="00941019">
      <w:pPr>
        <w:pStyle w:val="Code"/>
        <w:rPr>
          <w:highlight w:val="white"/>
        </w:rPr>
      </w:pPr>
      <w:r w:rsidRPr="00941019">
        <w:rPr>
          <w:highlight w:val="white"/>
        </w:rPr>
        <w:t xml:space="preserve">        jumpCode[1] = m_assemblyCodeList.Count;</w:t>
      </w:r>
    </w:p>
    <w:p w14:paraId="4104EC7C" w14:textId="77777777" w:rsidR="00C953A1" w:rsidRPr="00941019" w:rsidRDefault="00C953A1" w:rsidP="00941019">
      <w:pPr>
        <w:pStyle w:val="Code"/>
        <w:rPr>
          <w:highlight w:val="white"/>
        </w:rPr>
      </w:pPr>
      <w:r w:rsidRPr="00941019">
        <w:rPr>
          <w:highlight w:val="white"/>
        </w:rPr>
        <w:t xml:space="preserve">        AddAssemblyCode(AssemblyOperator.label, labelText);</w:t>
      </w:r>
    </w:p>
    <w:p w14:paraId="74F1397E" w14:textId="77777777" w:rsidR="00C953A1" w:rsidRPr="00941019" w:rsidRDefault="00C953A1" w:rsidP="00941019">
      <w:pPr>
        <w:pStyle w:val="Code"/>
        <w:rPr>
          <w:highlight w:val="white"/>
        </w:rPr>
      </w:pPr>
      <w:r w:rsidRPr="00941019">
        <w:rPr>
          <w:highlight w:val="white"/>
        </w:rPr>
        <w:t xml:space="preserve">        Exit(middleCode);</w:t>
      </w:r>
    </w:p>
    <w:p w14:paraId="65379EEB" w14:textId="77777777" w:rsidR="00C953A1" w:rsidRPr="00941019" w:rsidRDefault="00C953A1" w:rsidP="00941019">
      <w:pPr>
        <w:pStyle w:val="Code"/>
        <w:rPr>
          <w:highlight w:val="white"/>
        </w:rPr>
      </w:pPr>
      <w:r w:rsidRPr="00941019">
        <w:rPr>
          <w:highlight w:val="white"/>
        </w:rPr>
        <w:t xml:space="preserve">      }</w:t>
      </w:r>
    </w:p>
    <w:p w14:paraId="21D878DC" w14:textId="77777777" w:rsidR="00C953A1" w:rsidRPr="00941019" w:rsidRDefault="00C953A1" w:rsidP="00941019">
      <w:pPr>
        <w:pStyle w:val="Code"/>
        <w:rPr>
          <w:highlight w:val="white"/>
        </w:rPr>
      </w:pPr>
      <w:r w:rsidRPr="00941019">
        <w:rPr>
          <w:highlight w:val="white"/>
        </w:rPr>
        <w:t xml:space="preserve">      else {</w:t>
      </w:r>
    </w:p>
    <w:p w14:paraId="08A16173" w14:textId="77777777" w:rsidR="00C953A1" w:rsidRPr="00941019" w:rsidRDefault="00C953A1" w:rsidP="00941019">
      <w:pPr>
        <w:pStyle w:val="Code"/>
        <w:rPr>
          <w:highlight w:val="white"/>
        </w:rPr>
      </w:pPr>
      <w:r w:rsidRPr="00941019">
        <w:rPr>
          <w:highlight w:val="white"/>
        </w:rPr>
        <w:t xml:space="preserve">        SetReturnValue(middleCode);</w:t>
      </w:r>
    </w:p>
    <w:p w14:paraId="32241DDE" w14:textId="77777777" w:rsidR="00C953A1" w:rsidRPr="00941019" w:rsidRDefault="00C953A1" w:rsidP="00941019">
      <w:pPr>
        <w:pStyle w:val="Code"/>
        <w:rPr>
          <w:highlight w:val="white"/>
        </w:rPr>
      </w:pPr>
      <w:r w:rsidRPr="00941019">
        <w:rPr>
          <w:highlight w:val="white"/>
        </w:rPr>
        <w:t xml:space="preserve">        Assert.ErrorXXX(m_floatStackSize == 0);</w:t>
      </w:r>
    </w:p>
    <w:p w14:paraId="2E9AA41E" w14:textId="77777777" w:rsidR="00C953A1" w:rsidRPr="00941019" w:rsidRDefault="00C953A1" w:rsidP="00941019">
      <w:pPr>
        <w:pStyle w:val="Code"/>
        <w:rPr>
          <w:highlight w:val="white"/>
        </w:rPr>
      </w:pPr>
      <w:r w:rsidRPr="00941019">
        <w:rPr>
          <w:highlight w:val="white"/>
        </w:rPr>
        <w:t xml:space="preserve">        Return();</w:t>
      </w:r>
    </w:p>
    <w:p w14:paraId="7D96DDE6" w14:textId="77777777" w:rsidR="00C953A1" w:rsidRPr="00941019" w:rsidRDefault="00C953A1" w:rsidP="00941019">
      <w:pPr>
        <w:pStyle w:val="Code"/>
        <w:rPr>
          <w:highlight w:val="white"/>
        </w:rPr>
      </w:pPr>
      <w:r w:rsidRPr="00941019">
        <w:rPr>
          <w:highlight w:val="white"/>
        </w:rPr>
        <w:t xml:space="preserve">      }</w:t>
      </w:r>
    </w:p>
    <w:p w14:paraId="1FCBB9F1" w14:textId="77777777" w:rsidR="00C953A1" w:rsidRPr="00941019" w:rsidRDefault="00C953A1" w:rsidP="00941019">
      <w:pPr>
        <w:pStyle w:val="Code"/>
        <w:rPr>
          <w:highlight w:val="white"/>
        </w:rPr>
      </w:pPr>
      <w:r w:rsidRPr="00941019">
        <w:rPr>
          <w:highlight w:val="white"/>
        </w:rPr>
        <w:t xml:space="preserve">    }</w:t>
      </w:r>
    </w:p>
    <w:p w14:paraId="65A90FEA" w14:textId="7ED13FAF" w:rsidR="00C953A1" w:rsidRPr="00941019" w:rsidRDefault="007416FE" w:rsidP="007416FE">
      <w:pPr>
        <w:rPr>
          <w:highlight w:val="white"/>
        </w:rPr>
      </w:pPr>
      <w:r>
        <w:rPr>
          <w:highlight w:val="white"/>
        </w:rPr>
        <w:t xml:space="preserve">The </w:t>
      </w:r>
      <w:r w:rsidRPr="00690F79">
        <w:rPr>
          <w:rStyle w:val="KeyWord0"/>
          <w:highlight w:val="white"/>
        </w:rPr>
        <w:t>SetReturnValue</w:t>
      </w:r>
      <w:r>
        <w:rPr>
          <w:highlight w:val="white"/>
        </w:rPr>
        <w:t xml:space="preserve"> method </w:t>
      </w:r>
      <w:r w:rsidR="00E67F3C">
        <w:rPr>
          <w:highlight w:val="white"/>
        </w:rPr>
        <w:t xml:space="preserve">calls </w:t>
      </w:r>
      <w:r w:rsidR="00E67F3C" w:rsidRPr="00D40CCA">
        <w:rPr>
          <w:rStyle w:val="KeyWord0"/>
          <w:highlight w:val="white"/>
        </w:rPr>
        <w:t>StructUnionSetReturnValue</w:t>
      </w:r>
      <w:r w:rsidR="00E67F3C">
        <w:rPr>
          <w:highlight w:val="white"/>
        </w:rPr>
        <w:t xml:space="preserve"> or </w:t>
      </w:r>
      <w:r w:rsidR="00D40CCA" w:rsidRPr="00D40CCA">
        <w:rPr>
          <w:rStyle w:val="KeyWord0"/>
          <w:highlight w:val="white"/>
        </w:rPr>
        <w:t>IntegralSetReturnValue</w:t>
      </w:r>
      <w:r w:rsidR="004213DF">
        <w:rPr>
          <w:highlight w:val="white"/>
        </w:rPr>
        <w:t xml:space="preserve"> </w:t>
      </w:r>
      <w:r w:rsidR="00831E92">
        <w:rPr>
          <w:highlight w:val="white"/>
        </w:rPr>
        <w:t>in case of a struc</w:t>
      </w:r>
      <w:r w:rsidR="00E7704A">
        <w:rPr>
          <w:highlight w:val="white"/>
        </w:rPr>
        <w:t>t</w:t>
      </w:r>
      <w:r w:rsidR="00831E92">
        <w:rPr>
          <w:highlight w:val="white"/>
        </w:rPr>
        <w:t xml:space="preserve"> or union value, or an integral value. In case of a floating-point value we do not</w:t>
      </w:r>
      <w:r w:rsidR="001E3A59">
        <w:rPr>
          <w:highlight w:val="white"/>
        </w:rPr>
        <w:t>h</w:t>
      </w:r>
      <w:r w:rsidR="00831E92">
        <w:rPr>
          <w:highlight w:val="white"/>
        </w:rPr>
        <w:t>ing</w:t>
      </w:r>
      <w:r w:rsidR="00E7704A">
        <w:rPr>
          <w:highlight w:val="white"/>
        </w:rPr>
        <w:t>, since the return value is already</w:t>
      </w:r>
      <w:r w:rsidR="00767FA9">
        <w:rPr>
          <w:highlight w:val="white"/>
        </w:rPr>
        <w:t xml:space="preserve"> properly placed on the top of the floating-point stack.</w:t>
      </w:r>
    </w:p>
    <w:p w14:paraId="21D47B25" w14:textId="77777777" w:rsidR="00C953A1" w:rsidRPr="00941019" w:rsidRDefault="00C953A1" w:rsidP="00941019">
      <w:pPr>
        <w:pStyle w:val="Code"/>
        <w:rPr>
          <w:highlight w:val="white"/>
        </w:rPr>
      </w:pPr>
      <w:r w:rsidRPr="00941019">
        <w:rPr>
          <w:highlight w:val="white"/>
        </w:rPr>
        <w:t xml:space="preserve">    private void SetReturnValue(MiddleCode middleCode) {</w:t>
      </w:r>
    </w:p>
    <w:p w14:paraId="6F850CEF" w14:textId="77777777" w:rsidR="00C953A1" w:rsidRPr="00C953A1" w:rsidRDefault="00C953A1" w:rsidP="00C953A1">
      <w:pPr>
        <w:pStyle w:val="Code"/>
        <w:rPr>
          <w:highlight w:val="white"/>
        </w:rPr>
      </w:pPr>
      <w:r w:rsidRPr="00C953A1">
        <w:rPr>
          <w:highlight w:val="white"/>
        </w:rPr>
        <w:t xml:space="preserve">      if (middleCode[1] != null) {</w:t>
      </w:r>
    </w:p>
    <w:p w14:paraId="5E4E2C80" w14:textId="77777777" w:rsidR="00C953A1" w:rsidRPr="00C953A1" w:rsidRDefault="00C953A1" w:rsidP="00C953A1">
      <w:pPr>
        <w:pStyle w:val="Code"/>
        <w:rPr>
          <w:highlight w:val="white"/>
        </w:rPr>
      </w:pPr>
      <w:r w:rsidRPr="00C953A1">
        <w:rPr>
          <w:highlight w:val="white"/>
        </w:rPr>
        <w:t xml:space="preserve">        Symbol returnSymbol = (Symbol) middleCode[1];</w:t>
      </w:r>
    </w:p>
    <w:p w14:paraId="780E181E" w14:textId="77777777" w:rsidR="00C953A1" w:rsidRPr="00C953A1" w:rsidRDefault="00C953A1" w:rsidP="00C953A1">
      <w:pPr>
        <w:pStyle w:val="Code"/>
        <w:rPr>
          <w:highlight w:val="white"/>
        </w:rPr>
      </w:pPr>
    </w:p>
    <w:p w14:paraId="4FC02D22" w14:textId="77777777" w:rsidR="00C953A1" w:rsidRPr="00C953A1" w:rsidRDefault="00C953A1" w:rsidP="00C953A1">
      <w:pPr>
        <w:pStyle w:val="Code"/>
        <w:rPr>
          <w:highlight w:val="white"/>
        </w:rPr>
      </w:pPr>
      <w:r w:rsidRPr="00C953A1">
        <w:rPr>
          <w:highlight w:val="white"/>
        </w:rPr>
        <w:t xml:space="preserve">        if (returnSymbol.Type.IsStructOrUnion()) {</w:t>
      </w:r>
    </w:p>
    <w:p w14:paraId="1A906378" w14:textId="77777777" w:rsidR="00C953A1" w:rsidRPr="00C953A1" w:rsidRDefault="00C953A1" w:rsidP="00C953A1">
      <w:pPr>
        <w:pStyle w:val="Code"/>
        <w:rPr>
          <w:highlight w:val="white"/>
        </w:rPr>
      </w:pPr>
      <w:r w:rsidRPr="00C953A1">
        <w:rPr>
          <w:highlight w:val="white"/>
        </w:rPr>
        <w:t xml:space="preserve">          StructUnionSetReturnValue(middleCode);</w:t>
      </w:r>
    </w:p>
    <w:p w14:paraId="3044BE93" w14:textId="77777777" w:rsidR="00C953A1" w:rsidRPr="00C953A1" w:rsidRDefault="00C953A1" w:rsidP="00C953A1">
      <w:pPr>
        <w:pStyle w:val="Code"/>
        <w:rPr>
          <w:highlight w:val="white"/>
        </w:rPr>
      </w:pPr>
      <w:r w:rsidRPr="00C953A1">
        <w:rPr>
          <w:highlight w:val="white"/>
        </w:rPr>
        <w:t xml:space="preserve">        }</w:t>
      </w:r>
    </w:p>
    <w:p w14:paraId="584FC7EC" w14:textId="77777777" w:rsidR="00C953A1" w:rsidRPr="00C953A1" w:rsidRDefault="00C953A1" w:rsidP="00C953A1">
      <w:pPr>
        <w:pStyle w:val="Code"/>
        <w:rPr>
          <w:highlight w:val="white"/>
        </w:rPr>
      </w:pPr>
      <w:r w:rsidRPr="00C953A1">
        <w:rPr>
          <w:highlight w:val="white"/>
        </w:rPr>
        <w:t xml:space="preserve">        else if (returnSymbol.Type.IsFloating()) {</w:t>
      </w:r>
    </w:p>
    <w:p w14:paraId="07B57D42" w14:textId="77777777" w:rsidR="00C953A1" w:rsidRPr="00C953A1" w:rsidRDefault="00C953A1" w:rsidP="00C953A1">
      <w:pPr>
        <w:pStyle w:val="Code"/>
        <w:rPr>
          <w:highlight w:val="white"/>
        </w:rPr>
      </w:pPr>
      <w:r w:rsidRPr="00C953A1">
        <w:rPr>
          <w:highlight w:val="white"/>
        </w:rPr>
        <w:t xml:space="preserve">          Assert.ErrorXXX((--m_floatStackSize) == 0);</w:t>
      </w:r>
    </w:p>
    <w:p w14:paraId="5892FC41" w14:textId="77777777" w:rsidR="00C953A1" w:rsidRPr="00C953A1" w:rsidRDefault="00C953A1" w:rsidP="00C953A1">
      <w:pPr>
        <w:pStyle w:val="Code"/>
        <w:rPr>
          <w:highlight w:val="white"/>
        </w:rPr>
      </w:pPr>
      <w:r w:rsidRPr="00C953A1">
        <w:rPr>
          <w:highlight w:val="white"/>
        </w:rPr>
        <w:t xml:space="preserve">        }</w:t>
      </w:r>
    </w:p>
    <w:p w14:paraId="19E43B0F" w14:textId="77777777" w:rsidR="00C953A1" w:rsidRPr="00C953A1" w:rsidRDefault="00C953A1" w:rsidP="00C953A1">
      <w:pPr>
        <w:pStyle w:val="Code"/>
        <w:rPr>
          <w:highlight w:val="white"/>
        </w:rPr>
      </w:pPr>
      <w:r w:rsidRPr="00C953A1">
        <w:rPr>
          <w:highlight w:val="white"/>
        </w:rPr>
        <w:t xml:space="preserve">        else {</w:t>
      </w:r>
    </w:p>
    <w:p w14:paraId="63BA6213" w14:textId="77777777" w:rsidR="00C953A1" w:rsidRPr="00C953A1" w:rsidRDefault="00C953A1" w:rsidP="00C953A1">
      <w:pPr>
        <w:pStyle w:val="Code"/>
        <w:rPr>
          <w:highlight w:val="white"/>
        </w:rPr>
      </w:pPr>
      <w:r w:rsidRPr="00C953A1">
        <w:rPr>
          <w:highlight w:val="white"/>
        </w:rPr>
        <w:t xml:space="preserve">          IntegralSetReturnValue(middleCode);</w:t>
      </w:r>
    </w:p>
    <w:p w14:paraId="00515284" w14:textId="77777777" w:rsidR="00C953A1" w:rsidRPr="00C953A1" w:rsidRDefault="00C953A1" w:rsidP="00C953A1">
      <w:pPr>
        <w:pStyle w:val="Code"/>
        <w:rPr>
          <w:highlight w:val="white"/>
        </w:rPr>
      </w:pPr>
      <w:r w:rsidRPr="00C953A1">
        <w:rPr>
          <w:highlight w:val="white"/>
        </w:rPr>
        <w:t xml:space="preserve">        }</w:t>
      </w:r>
    </w:p>
    <w:p w14:paraId="4AD73CBD" w14:textId="77777777" w:rsidR="00C953A1" w:rsidRPr="00C953A1" w:rsidRDefault="00C953A1" w:rsidP="00C953A1">
      <w:pPr>
        <w:pStyle w:val="Code"/>
        <w:rPr>
          <w:highlight w:val="white"/>
        </w:rPr>
      </w:pPr>
      <w:r w:rsidRPr="00C953A1">
        <w:rPr>
          <w:highlight w:val="white"/>
        </w:rPr>
        <w:t xml:space="preserve">      }</w:t>
      </w:r>
    </w:p>
    <w:p w14:paraId="3E41EDA3" w14:textId="77777777" w:rsidR="00C953A1" w:rsidRPr="00C953A1" w:rsidRDefault="00C953A1" w:rsidP="00C953A1">
      <w:pPr>
        <w:pStyle w:val="Code"/>
        <w:rPr>
          <w:highlight w:val="white"/>
        </w:rPr>
      </w:pPr>
      <w:r w:rsidRPr="00C953A1">
        <w:rPr>
          <w:highlight w:val="white"/>
        </w:rPr>
        <w:t xml:space="preserve">    }</w:t>
      </w:r>
    </w:p>
    <w:p w14:paraId="02465950" w14:textId="34C2AD56" w:rsidR="00C953A1" w:rsidRPr="00C953A1" w:rsidRDefault="001E3A59" w:rsidP="001E3A59">
      <w:pPr>
        <w:rPr>
          <w:highlight w:val="white"/>
        </w:rPr>
      </w:pPr>
      <w:r>
        <w:rPr>
          <w:highlight w:val="white"/>
        </w:rPr>
        <w:t xml:space="preserve">The </w:t>
      </w:r>
      <w:r w:rsidRPr="0045213C">
        <w:rPr>
          <w:rStyle w:val="KeyWord0"/>
          <w:highlight w:val="white"/>
        </w:rPr>
        <w:t>Return</w:t>
      </w:r>
      <w:r>
        <w:rPr>
          <w:highlight w:val="white"/>
        </w:rPr>
        <w:t xml:space="preserve"> method </w:t>
      </w:r>
      <w:r w:rsidR="00536DCA">
        <w:rPr>
          <w:highlight w:val="white"/>
        </w:rPr>
        <w:t>adds assembly code for return control back to the calling function.</w:t>
      </w:r>
      <w:r w:rsidR="002B7057">
        <w:rPr>
          <w:highlight w:val="white"/>
        </w:rPr>
        <w:t xml:space="preserve"> We restore</w:t>
      </w:r>
      <w:r w:rsidR="00EB7F51">
        <w:rPr>
          <w:highlight w:val="white"/>
        </w:rPr>
        <w:t xml:space="preserve"> </w:t>
      </w:r>
      <w:r w:rsidR="002B7057">
        <w:rPr>
          <w:highlight w:val="white"/>
        </w:rPr>
        <w:t>the frame and ellipse pointers</w:t>
      </w:r>
      <w:r w:rsidR="00EB7F51">
        <w:rPr>
          <w:highlight w:val="white"/>
        </w:rPr>
        <w:t xml:space="preserve"> of the calling function and jump back to the calling function. Note that we have to load the return jump address into register before we restore the </w:t>
      </w:r>
      <w:r w:rsidR="00035673">
        <w:rPr>
          <w:highlight w:val="white"/>
        </w:rPr>
        <w:t>frame pointer, otherwise we would obtain the return address of the calling function.</w:t>
      </w:r>
    </w:p>
    <w:p w14:paraId="5FDD1665" w14:textId="77777777" w:rsidR="00C953A1" w:rsidRPr="00C953A1" w:rsidRDefault="00C953A1" w:rsidP="00C953A1">
      <w:pPr>
        <w:pStyle w:val="Code"/>
        <w:rPr>
          <w:highlight w:val="white"/>
        </w:rPr>
      </w:pPr>
      <w:r w:rsidRPr="00C953A1">
        <w:rPr>
          <w:highlight w:val="white"/>
        </w:rPr>
        <w:lastRenderedPageBreak/>
        <w:t xml:space="preserve">    private void Return() {</w:t>
      </w:r>
    </w:p>
    <w:p w14:paraId="3FB113B6" w14:textId="77777777" w:rsidR="00C953A1" w:rsidRPr="00C953A1" w:rsidRDefault="00C953A1" w:rsidP="00C953A1">
      <w:pPr>
        <w:pStyle w:val="Code"/>
        <w:rPr>
          <w:highlight w:val="white"/>
        </w:rPr>
      </w:pPr>
      <w:r w:rsidRPr="00C953A1">
        <w:rPr>
          <w:highlight w:val="white"/>
        </w:rPr>
        <w:t xml:space="preserve">      Track track = new Track(Type.VoidPointerType);</w:t>
      </w:r>
    </w:p>
    <w:p w14:paraId="074DF0A2" w14:textId="77777777" w:rsidR="00C953A1" w:rsidRPr="00C953A1" w:rsidRDefault="00C953A1" w:rsidP="00C953A1">
      <w:pPr>
        <w:pStyle w:val="Code"/>
        <w:rPr>
          <w:highlight w:val="white"/>
        </w:rPr>
      </w:pPr>
      <w:r w:rsidRPr="00C953A1">
        <w:rPr>
          <w:highlight w:val="white"/>
        </w:rPr>
        <w:t xml:space="preserve">      AddAssemblyCode(AssemblyOperator.mov, track,</w:t>
      </w:r>
    </w:p>
    <w:p w14:paraId="54151D37" w14:textId="77777777" w:rsidR="00C953A1" w:rsidRPr="00C953A1" w:rsidRDefault="00C953A1" w:rsidP="00C953A1">
      <w:pPr>
        <w:pStyle w:val="Code"/>
        <w:rPr>
          <w:highlight w:val="white"/>
        </w:rPr>
      </w:pPr>
      <w:r w:rsidRPr="00C953A1">
        <w:rPr>
          <w:highlight w:val="white"/>
        </w:rPr>
        <w:t xml:space="preserve">                  AssemblyCode.FrameRegister,</w:t>
      </w:r>
    </w:p>
    <w:p w14:paraId="490EA0D2" w14:textId="77777777" w:rsidR="00C953A1" w:rsidRPr="00C953A1" w:rsidRDefault="00C953A1" w:rsidP="00C953A1">
      <w:pPr>
        <w:pStyle w:val="Code"/>
        <w:rPr>
          <w:highlight w:val="white"/>
        </w:rPr>
      </w:pPr>
      <w:r w:rsidRPr="00C953A1">
        <w:rPr>
          <w:highlight w:val="white"/>
        </w:rPr>
        <w:t xml:space="preserve">                  SymbolTable.ReturnAddressOffset);</w:t>
      </w:r>
    </w:p>
    <w:p w14:paraId="513C69F6" w14:textId="77777777" w:rsidR="00C953A1" w:rsidRPr="00C953A1" w:rsidRDefault="00C953A1" w:rsidP="00C953A1">
      <w:pPr>
        <w:pStyle w:val="Code"/>
        <w:rPr>
          <w:highlight w:val="white"/>
        </w:rPr>
      </w:pPr>
      <w:r w:rsidRPr="00C953A1">
        <w:rPr>
          <w:highlight w:val="white"/>
        </w:rPr>
        <w:t xml:space="preserve">      AddAssemblyCode(AssemblyOperator.mov, AssemblyCode.EllipseRegister,</w:t>
      </w:r>
    </w:p>
    <w:p w14:paraId="15B9DBC2" w14:textId="77777777" w:rsidR="00C953A1" w:rsidRPr="00C953A1" w:rsidRDefault="00C953A1" w:rsidP="00C953A1">
      <w:pPr>
        <w:pStyle w:val="Code"/>
        <w:rPr>
          <w:highlight w:val="white"/>
        </w:rPr>
      </w:pPr>
      <w:r w:rsidRPr="00C953A1">
        <w:rPr>
          <w:highlight w:val="white"/>
        </w:rPr>
        <w:t xml:space="preserve">                      AssemblyCode.FrameRegister,</w:t>
      </w:r>
    </w:p>
    <w:p w14:paraId="16306FB4" w14:textId="77777777" w:rsidR="00C953A1" w:rsidRPr="00C953A1" w:rsidRDefault="00C953A1" w:rsidP="00C953A1">
      <w:pPr>
        <w:pStyle w:val="Code"/>
        <w:rPr>
          <w:highlight w:val="white"/>
        </w:rPr>
      </w:pPr>
      <w:r w:rsidRPr="00C953A1">
        <w:rPr>
          <w:highlight w:val="white"/>
        </w:rPr>
        <w:t xml:space="preserve">                      SymbolTable.EllipseFrameOffset);</w:t>
      </w:r>
    </w:p>
    <w:p w14:paraId="5B3A1824" w14:textId="77777777" w:rsidR="00C953A1" w:rsidRPr="00C953A1" w:rsidRDefault="00C953A1" w:rsidP="00C953A1">
      <w:pPr>
        <w:pStyle w:val="Code"/>
        <w:rPr>
          <w:highlight w:val="white"/>
        </w:rPr>
      </w:pPr>
      <w:r w:rsidRPr="00C953A1">
        <w:rPr>
          <w:highlight w:val="white"/>
        </w:rPr>
        <w:t xml:space="preserve">      AddAssemblyCode(AssemblyOperator.mov, AssemblyCode.FrameRegister,</w:t>
      </w:r>
    </w:p>
    <w:p w14:paraId="5EBD0F6B" w14:textId="77777777" w:rsidR="00C953A1" w:rsidRPr="00C953A1" w:rsidRDefault="00C953A1" w:rsidP="00C953A1">
      <w:pPr>
        <w:pStyle w:val="Code"/>
        <w:rPr>
          <w:highlight w:val="white"/>
        </w:rPr>
      </w:pPr>
      <w:r w:rsidRPr="00C953A1">
        <w:rPr>
          <w:highlight w:val="white"/>
        </w:rPr>
        <w:t xml:space="preserve">                      AssemblyCode.FrameRegister,</w:t>
      </w:r>
    </w:p>
    <w:p w14:paraId="16055CC2" w14:textId="77777777" w:rsidR="00C953A1" w:rsidRPr="00C953A1" w:rsidRDefault="00C953A1" w:rsidP="00C953A1">
      <w:pPr>
        <w:pStyle w:val="Code"/>
        <w:rPr>
          <w:highlight w:val="white"/>
        </w:rPr>
      </w:pPr>
      <w:r w:rsidRPr="00C953A1">
        <w:rPr>
          <w:highlight w:val="white"/>
        </w:rPr>
        <w:t xml:space="preserve">                      SymbolTable.RegularFrameOffset);</w:t>
      </w:r>
    </w:p>
    <w:p w14:paraId="66C42CA1" w14:textId="77777777" w:rsidR="00C953A1" w:rsidRPr="00C953A1" w:rsidRDefault="00C953A1" w:rsidP="00C953A1">
      <w:pPr>
        <w:pStyle w:val="Code"/>
        <w:rPr>
          <w:highlight w:val="white"/>
        </w:rPr>
      </w:pPr>
      <w:r w:rsidRPr="00C953A1">
        <w:rPr>
          <w:highlight w:val="white"/>
        </w:rPr>
        <w:t xml:space="preserve">      AddAssemblyCode(AssemblyOperator.jmp, track);</w:t>
      </w:r>
    </w:p>
    <w:p w14:paraId="0EF1187F" w14:textId="77777777" w:rsidR="00C953A1" w:rsidRPr="00C953A1" w:rsidRDefault="00C953A1" w:rsidP="00C953A1">
      <w:pPr>
        <w:pStyle w:val="Code"/>
        <w:rPr>
          <w:highlight w:val="white"/>
        </w:rPr>
      </w:pPr>
      <w:r w:rsidRPr="00C953A1">
        <w:rPr>
          <w:highlight w:val="white"/>
        </w:rPr>
        <w:t xml:space="preserve">    }</w:t>
      </w:r>
    </w:p>
    <w:p w14:paraId="308EC157" w14:textId="1E2FB8DA" w:rsidR="000E343D" w:rsidRPr="000E343D" w:rsidRDefault="00D60AF1" w:rsidP="00D60AF1">
      <w:pPr>
        <w:rPr>
          <w:highlight w:val="white"/>
        </w:rPr>
      </w:pPr>
      <w:r>
        <w:rPr>
          <w:highlight w:val="white"/>
        </w:rPr>
        <w:t xml:space="preserve">The </w:t>
      </w:r>
      <w:r w:rsidRPr="00D60AF1">
        <w:rPr>
          <w:rStyle w:val="KeyWord0"/>
          <w:highlight w:val="white"/>
        </w:rPr>
        <w:t>IntegralGetReturnValue</w:t>
      </w:r>
      <w:r>
        <w:rPr>
          <w:highlight w:val="white"/>
        </w:rPr>
        <w:t xml:space="preserve"> method </w:t>
      </w:r>
      <w:r w:rsidR="005F3BC8">
        <w:rPr>
          <w:highlight w:val="white"/>
        </w:rPr>
        <w:t xml:space="preserve">stores the </w:t>
      </w:r>
      <w:r w:rsidR="00BA4A08">
        <w:rPr>
          <w:highlight w:val="white"/>
        </w:rPr>
        <w:t>return register in a track</w:t>
      </w:r>
      <w:r w:rsidR="00CC6710">
        <w:rPr>
          <w:highlight w:val="white"/>
        </w:rPr>
        <w:t>.</w:t>
      </w:r>
      <w:r w:rsidR="00BA4A08">
        <w:rPr>
          <w:highlight w:val="white"/>
        </w:rPr>
        <w:t xml:space="preserve"> </w:t>
      </w:r>
    </w:p>
    <w:p w14:paraId="0C3D7C76" w14:textId="77777777" w:rsidR="000E343D" w:rsidRPr="000E343D" w:rsidRDefault="000E343D" w:rsidP="000E343D">
      <w:pPr>
        <w:pStyle w:val="Code"/>
        <w:rPr>
          <w:highlight w:val="white"/>
        </w:rPr>
      </w:pPr>
      <w:r w:rsidRPr="000E343D">
        <w:rPr>
          <w:highlight w:val="white"/>
        </w:rPr>
        <w:t xml:space="preserve">    public void IntegralGetReturnValue(MiddleCode middleCode) {</w:t>
      </w:r>
    </w:p>
    <w:p w14:paraId="2DDC6B1F" w14:textId="77777777" w:rsidR="000E343D" w:rsidRPr="000E343D" w:rsidRDefault="000E343D" w:rsidP="000E343D">
      <w:pPr>
        <w:pStyle w:val="Code"/>
        <w:rPr>
          <w:highlight w:val="white"/>
        </w:rPr>
      </w:pPr>
      <w:r w:rsidRPr="000E343D">
        <w:rPr>
          <w:highlight w:val="white"/>
        </w:rPr>
        <w:t xml:space="preserve">      Symbol returnSymbol = (Symbol) middleCode[0];</w:t>
      </w:r>
    </w:p>
    <w:p w14:paraId="7C065D33" w14:textId="77777777" w:rsidR="000E343D" w:rsidRPr="000E343D" w:rsidRDefault="000E343D" w:rsidP="000E343D">
      <w:pPr>
        <w:pStyle w:val="Code"/>
        <w:rPr>
          <w:highlight w:val="white"/>
        </w:rPr>
      </w:pPr>
      <w:r w:rsidRPr="000E343D">
        <w:rPr>
          <w:highlight w:val="white"/>
        </w:rPr>
        <w:t xml:space="preserve">      Register returnRegister =</w:t>
      </w:r>
    </w:p>
    <w:p w14:paraId="1B325EAC"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7666AABF" w14:textId="01683169" w:rsidR="000E343D" w:rsidRDefault="000E343D" w:rsidP="000E343D">
      <w:pPr>
        <w:pStyle w:val="Code"/>
        <w:rPr>
          <w:highlight w:val="white"/>
        </w:rPr>
      </w:pPr>
      <w:r w:rsidRPr="000E343D">
        <w:rPr>
          <w:highlight w:val="white"/>
        </w:rPr>
        <w:t xml:space="preserve">                                    returnSymbol.Type.Size());</w:t>
      </w:r>
    </w:p>
    <w:p w14:paraId="153C3894" w14:textId="5550DAFC" w:rsidR="005F3BC8" w:rsidRPr="000E343D" w:rsidRDefault="00035673" w:rsidP="005F3BC8">
      <w:pPr>
        <w:rPr>
          <w:highlight w:val="white"/>
        </w:rPr>
      </w:pPr>
      <w:r>
        <w:rPr>
          <w:highlight w:val="white"/>
        </w:rPr>
        <w:t xml:space="preserve">We </w:t>
      </w:r>
      <w:r w:rsidR="005F3BC8">
        <w:rPr>
          <w:highlight w:val="white"/>
        </w:rPr>
        <w:t xml:space="preserve">call </w:t>
      </w:r>
      <w:r w:rsidR="005F3BC8" w:rsidRPr="003E3966">
        <w:rPr>
          <w:rStyle w:val="KeyWord0"/>
          <w:highlight w:val="white"/>
        </w:rPr>
        <w:t>CheckRegister</w:t>
      </w:r>
      <w:r w:rsidR="005F3BC8">
        <w:rPr>
          <w:highlight w:val="white"/>
        </w:rPr>
        <w:t xml:space="preserve"> </w:t>
      </w:r>
      <w:r>
        <w:rPr>
          <w:highlight w:val="white"/>
        </w:rPr>
        <w:t xml:space="preserve">to </w:t>
      </w:r>
      <w:r w:rsidR="005F3BC8">
        <w:rPr>
          <w:highlight w:val="white"/>
        </w:rPr>
        <w:t xml:space="preserve">make sure </w:t>
      </w:r>
      <w:r w:rsidR="00785987">
        <w:rPr>
          <w:highlight w:val="white"/>
        </w:rPr>
        <w:t>that if the register already has a value, it is moved to another register.</w:t>
      </w:r>
    </w:p>
    <w:p w14:paraId="5BB15F6A" w14:textId="77777777" w:rsidR="000E343D" w:rsidRPr="000E343D" w:rsidRDefault="000E343D" w:rsidP="000E343D">
      <w:pPr>
        <w:pStyle w:val="Code"/>
        <w:rPr>
          <w:highlight w:val="white"/>
        </w:rPr>
      </w:pPr>
      <w:r w:rsidRPr="000E343D">
        <w:rPr>
          <w:highlight w:val="white"/>
        </w:rPr>
        <w:t xml:space="preserve">      CheckRegister(returnSymbol, returnRegister);</w:t>
      </w:r>
    </w:p>
    <w:p w14:paraId="3EA6536E" w14:textId="77777777" w:rsidR="000E343D" w:rsidRPr="000E343D" w:rsidRDefault="000E343D" w:rsidP="000E343D">
      <w:pPr>
        <w:pStyle w:val="Code"/>
        <w:rPr>
          <w:highlight w:val="white"/>
        </w:rPr>
      </w:pPr>
      <w:r w:rsidRPr="000E343D">
        <w:rPr>
          <w:highlight w:val="white"/>
        </w:rPr>
        <w:t xml:space="preserve">      Track returnTrack = new Track(returnSymbol, returnRegister);</w:t>
      </w:r>
    </w:p>
    <w:p w14:paraId="0DDB6859" w14:textId="77777777" w:rsidR="000E343D" w:rsidRPr="000E343D" w:rsidRDefault="000E343D" w:rsidP="000E343D">
      <w:pPr>
        <w:pStyle w:val="Code"/>
        <w:rPr>
          <w:highlight w:val="white"/>
        </w:rPr>
      </w:pPr>
      <w:r w:rsidRPr="000E343D">
        <w:rPr>
          <w:highlight w:val="white"/>
        </w:rPr>
        <w:t xml:space="preserve">      m_trackMap.Add(returnSymbol, returnTrack);</w:t>
      </w:r>
    </w:p>
    <w:p w14:paraId="353ED974" w14:textId="77777777" w:rsidR="000E343D" w:rsidRPr="000E343D" w:rsidRDefault="000E343D" w:rsidP="000E343D">
      <w:pPr>
        <w:pStyle w:val="Code"/>
        <w:rPr>
          <w:highlight w:val="white"/>
        </w:rPr>
      </w:pPr>
      <w:r w:rsidRPr="000E343D">
        <w:rPr>
          <w:highlight w:val="white"/>
        </w:rPr>
        <w:t xml:space="preserve">      AddAssemblyCode(AssemblyOperator.empty, returnTrack);</w:t>
      </w:r>
    </w:p>
    <w:p w14:paraId="4728F6AE" w14:textId="77777777" w:rsidR="000E343D" w:rsidRPr="000E343D" w:rsidRDefault="000E343D" w:rsidP="000E343D">
      <w:pPr>
        <w:pStyle w:val="Code"/>
        <w:rPr>
          <w:highlight w:val="white"/>
        </w:rPr>
      </w:pPr>
      <w:r w:rsidRPr="000E343D">
        <w:rPr>
          <w:highlight w:val="white"/>
        </w:rPr>
        <w:t xml:space="preserve">    }</w:t>
      </w:r>
    </w:p>
    <w:p w14:paraId="098C4C41" w14:textId="33D8F089" w:rsidR="000E343D" w:rsidRPr="000E343D" w:rsidRDefault="00CC6710" w:rsidP="00CC6710">
      <w:pPr>
        <w:rPr>
          <w:highlight w:val="white"/>
        </w:rPr>
      </w:pPr>
      <w:r>
        <w:rPr>
          <w:highlight w:val="white"/>
        </w:rPr>
        <w:t xml:space="preserve">The </w:t>
      </w:r>
      <w:r w:rsidRPr="00CC6710">
        <w:rPr>
          <w:rStyle w:val="KeyWord0"/>
          <w:highlight w:val="white"/>
        </w:rPr>
        <w:t>IntegralSetReturnValue</w:t>
      </w:r>
      <w:r>
        <w:rPr>
          <w:highlight w:val="white"/>
        </w:rPr>
        <w:t xml:space="preserve"> </w:t>
      </w:r>
      <w:r w:rsidR="000D4667">
        <w:rPr>
          <w:highlight w:val="white"/>
        </w:rPr>
        <w:t xml:space="preserve">loads the </w:t>
      </w:r>
      <w:r w:rsidR="003C716C">
        <w:rPr>
          <w:highlight w:val="white"/>
        </w:rPr>
        <w:t xml:space="preserve">symbol of the </w:t>
      </w:r>
      <w:r w:rsidR="000D4667">
        <w:rPr>
          <w:highlight w:val="white"/>
        </w:rPr>
        <w:t>expression into the return register.</w:t>
      </w:r>
    </w:p>
    <w:p w14:paraId="66560153" w14:textId="77777777" w:rsidR="000E343D" w:rsidRPr="000E343D" w:rsidRDefault="000E343D" w:rsidP="000E343D">
      <w:pPr>
        <w:pStyle w:val="Code"/>
        <w:rPr>
          <w:highlight w:val="white"/>
        </w:rPr>
      </w:pPr>
      <w:r w:rsidRPr="000E343D">
        <w:rPr>
          <w:highlight w:val="white"/>
        </w:rPr>
        <w:t xml:space="preserve">    public void IntegralSetReturnValue(MiddleCode middleCode) {</w:t>
      </w:r>
    </w:p>
    <w:p w14:paraId="0C7DB156" w14:textId="77777777" w:rsidR="000E343D" w:rsidRPr="000E343D" w:rsidRDefault="000E343D" w:rsidP="000E343D">
      <w:pPr>
        <w:pStyle w:val="Code"/>
        <w:rPr>
          <w:highlight w:val="white"/>
        </w:rPr>
      </w:pPr>
      <w:r w:rsidRPr="000E343D">
        <w:rPr>
          <w:highlight w:val="white"/>
        </w:rPr>
        <w:t xml:space="preserve">      Symbol returnSymbol = (Symbol) middleCode[1];</w:t>
      </w:r>
    </w:p>
    <w:p w14:paraId="4D08DE19" w14:textId="77777777" w:rsidR="000E343D" w:rsidRPr="000E343D" w:rsidRDefault="000E343D" w:rsidP="000E343D">
      <w:pPr>
        <w:pStyle w:val="Code"/>
        <w:rPr>
          <w:highlight w:val="white"/>
        </w:rPr>
      </w:pPr>
      <w:r w:rsidRPr="000E343D">
        <w:rPr>
          <w:highlight w:val="white"/>
        </w:rPr>
        <w:t xml:space="preserve">      Register returnRegister =</w:t>
      </w:r>
    </w:p>
    <w:p w14:paraId="683D4537" w14:textId="77777777" w:rsidR="000E343D" w:rsidRPr="000E343D" w:rsidRDefault="000E343D" w:rsidP="000E343D">
      <w:pPr>
        <w:pStyle w:val="Code"/>
        <w:rPr>
          <w:highlight w:val="white"/>
        </w:rPr>
      </w:pPr>
      <w:r w:rsidRPr="000E343D">
        <w:rPr>
          <w:highlight w:val="white"/>
        </w:rPr>
        <w:t xml:space="preserve">        AssemblyCode.RegisterToSize(AssemblyCode.ReturnValueRegister,</w:t>
      </w:r>
    </w:p>
    <w:p w14:paraId="11952A8C" w14:textId="0E533D9E" w:rsidR="000E343D" w:rsidRPr="000E343D" w:rsidRDefault="000E343D" w:rsidP="000E343D">
      <w:pPr>
        <w:pStyle w:val="Code"/>
        <w:rPr>
          <w:highlight w:val="white"/>
        </w:rPr>
      </w:pPr>
      <w:r w:rsidRPr="000E343D">
        <w:rPr>
          <w:highlight w:val="white"/>
        </w:rPr>
        <w:t xml:space="preserve">                                    returnSymbol.Type.</w:t>
      </w:r>
      <w:r w:rsidR="0058084A">
        <w:rPr>
          <w:highlight w:val="white"/>
        </w:rPr>
        <w:t>SizeArray</w:t>
      </w:r>
      <w:r w:rsidRPr="000E343D">
        <w:rPr>
          <w:highlight w:val="white"/>
        </w:rPr>
        <w:t>());</w:t>
      </w:r>
    </w:p>
    <w:p w14:paraId="228DEEFD" w14:textId="77777777" w:rsidR="000E343D" w:rsidRPr="000E343D" w:rsidRDefault="000E343D" w:rsidP="000E343D">
      <w:pPr>
        <w:pStyle w:val="Code"/>
        <w:rPr>
          <w:highlight w:val="white"/>
        </w:rPr>
      </w:pPr>
      <w:r w:rsidRPr="000E343D">
        <w:rPr>
          <w:highlight w:val="white"/>
        </w:rPr>
        <w:t xml:space="preserve">      LoadValueToRegister(returnSymbol, returnRegister);</w:t>
      </w:r>
    </w:p>
    <w:p w14:paraId="3A16273E" w14:textId="77777777" w:rsidR="000E343D" w:rsidRPr="000E343D" w:rsidRDefault="000E343D" w:rsidP="000E343D">
      <w:pPr>
        <w:pStyle w:val="Code"/>
        <w:rPr>
          <w:highlight w:val="white"/>
        </w:rPr>
      </w:pPr>
      <w:r w:rsidRPr="000E343D">
        <w:rPr>
          <w:highlight w:val="white"/>
        </w:rPr>
        <w:t xml:space="preserve">      m_trackMap.Remove(returnSymbol);</w:t>
      </w:r>
    </w:p>
    <w:p w14:paraId="4A3A79A1" w14:textId="0C6A24FF" w:rsidR="000E343D" w:rsidRDefault="000E343D" w:rsidP="000E343D">
      <w:pPr>
        <w:pStyle w:val="Code"/>
        <w:rPr>
          <w:highlight w:val="white"/>
        </w:rPr>
      </w:pPr>
      <w:r w:rsidRPr="000E343D">
        <w:rPr>
          <w:highlight w:val="white"/>
        </w:rPr>
        <w:t xml:space="preserve">    }</w:t>
      </w:r>
    </w:p>
    <w:p w14:paraId="3B4D1F6A" w14:textId="4625DCBC" w:rsidR="00D935A0" w:rsidRPr="007B4210" w:rsidRDefault="000F132E" w:rsidP="0064474B">
      <w:pPr>
        <w:rPr>
          <w:highlight w:val="white"/>
        </w:rPr>
      </w:pPr>
      <w:r>
        <w:rPr>
          <w:highlight w:val="white"/>
        </w:rPr>
        <w:t xml:space="preserve">The </w:t>
      </w:r>
      <w:r w:rsidRPr="0064474B">
        <w:rPr>
          <w:rStyle w:val="KeyWord0"/>
          <w:highlight w:val="white"/>
        </w:rPr>
        <w:t>Exit</w:t>
      </w:r>
      <w:r>
        <w:rPr>
          <w:highlight w:val="white"/>
        </w:rPr>
        <w:t xml:space="preserve"> method</w:t>
      </w:r>
      <w:r w:rsidR="0064474B">
        <w:rPr>
          <w:highlight w:val="white"/>
        </w:rPr>
        <w:t xml:space="preserve"> generates code for exit the execution of the program. However, the code is different depending on whether we generate Windows or Linux code</w:t>
      </w:r>
      <w:r w:rsidR="000776ED">
        <w:rPr>
          <w:highlight w:val="white"/>
        </w:rPr>
        <w:t xml:space="preserve">, and whether there is an </w:t>
      </w:r>
      <w:r w:rsidR="0033532B">
        <w:rPr>
          <w:highlight w:val="white"/>
        </w:rPr>
        <w:t xml:space="preserve">exit symbol </w:t>
      </w:r>
      <w:r w:rsidR="000776ED">
        <w:rPr>
          <w:highlight w:val="white"/>
        </w:rPr>
        <w:t>given.</w:t>
      </w:r>
    </w:p>
    <w:p w14:paraId="18BB0A5D" w14:textId="77777777" w:rsidR="00D935A0" w:rsidRPr="007B4210" w:rsidRDefault="00D935A0" w:rsidP="007B4210">
      <w:pPr>
        <w:pStyle w:val="Code"/>
        <w:rPr>
          <w:highlight w:val="white"/>
        </w:rPr>
      </w:pPr>
      <w:r w:rsidRPr="007B4210">
        <w:rPr>
          <w:highlight w:val="white"/>
        </w:rPr>
        <w:t xml:space="preserve">    public void Exit(MiddleCode middleCode) {</w:t>
      </w:r>
    </w:p>
    <w:p w14:paraId="5A8957FE" w14:textId="77777777" w:rsidR="00D935A0" w:rsidRPr="007B4210" w:rsidRDefault="00D935A0" w:rsidP="007B4210">
      <w:pPr>
        <w:pStyle w:val="Code"/>
        <w:rPr>
          <w:highlight w:val="white"/>
        </w:rPr>
      </w:pPr>
      <w:r w:rsidRPr="007B4210">
        <w:rPr>
          <w:highlight w:val="white"/>
        </w:rPr>
        <w:t xml:space="preserve">      Symbol exitSymbol = (Symbol) middleCode[0];</w:t>
      </w:r>
    </w:p>
    <w:p w14:paraId="602C7482" w14:textId="33C94CB6" w:rsidR="00DD2A11" w:rsidRPr="007B4210" w:rsidRDefault="00DD2A11" w:rsidP="00DD2A11">
      <w:pPr>
        <w:rPr>
          <w:highlight w:val="white"/>
        </w:rPr>
      </w:pPr>
      <w:r>
        <w:rPr>
          <w:highlight w:val="white"/>
        </w:rPr>
        <w:t xml:space="preserve">If the exit symbol is not null, we load its value into </w:t>
      </w:r>
      <w:r w:rsidR="007467FA">
        <w:rPr>
          <w:highlight w:val="white"/>
        </w:rPr>
        <w:t>the</w:t>
      </w:r>
      <w:r>
        <w:rPr>
          <w:highlight w:val="white"/>
        </w:rPr>
        <w:t xml:space="preserve"> </w:t>
      </w:r>
      <w:r w:rsidR="007467FA">
        <w:rPr>
          <w:rStyle w:val="KeyWord0"/>
          <w:highlight w:val="white"/>
        </w:rPr>
        <w:t>rdi</w:t>
      </w:r>
      <w:r w:rsidR="007467FA">
        <w:rPr>
          <w:highlight w:val="white"/>
        </w:rPr>
        <w:t xml:space="preserve"> register</w:t>
      </w:r>
      <w:r>
        <w:rPr>
          <w:highlight w:val="white"/>
        </w:rPr>
        <w:t xml:space="preserve"> If it is null, we just load zero into the register. This value will be returned to the surrounding operation system.</w:t>
      </w:r>
    </w:p>
    <w:p w14:paraId="34B8CDBD" w14:textId="2EE25613" w:rsidR="00D935A0" w:rsidRPr="007B4210" w:rsidRDefault="00D935A0" w:rsidP="007B4210">
      <w:pPr>
        <w:pStyle w:val="Code"/>
        <w:rPr>
          <w:highlight w:val="white"/>
        </w:rPr>
      </w:pPr>
      <w:r w:rsidRPr="007B4210">
        <w:rPr>
          <w:highlight w:val="white"/>
        </w:rPr>
        <w:t xml:space="preserve">      if (Start.Linux) {</w:t>
      </w:r>
    </w:p>
    <w:p w14:paraId="30B9983D" w14:textId="0FF04429" w:rsidR="00D935A0" w:rsidRPr="007B4210" w:rsidRDefault="00D935A0" w:rsidP="007B4210">
      <w:pPr>
        <w:pStyle w:val="Code"/>
        <w:rPr>
          <w:highlight w:val="white"/>
        </w:rPr>
      </w:pPr>
      <w:r w:rsidRPr="007B4210">
        <w:rPr>
          <w:highlight w:val="white"/>
        </w:rPr>
        <w:t xml:space="preserve">        if (exitSymbol </w:t>
      </w:r>
      <w:r w:rsidR="0033532B">
        <w:rPr>
          <w:highlight w:val="white"/>
        </w:rPr>
        <w:t>!</w:t>
      </w:r>
      <w:r w:rsidRPr="007B4210">
        <w:rPr>
          <w:highlight w:val="white"/>
        </w:rPr>
        <w:t>= null) {</w:t>
      </w:r>
    </w:p>
    <w:p w14:paraId="5ADB38EE" w14:textId="77777777" w:rsidR="0033532B" w:rsidRPr="007B4210" w:rsidRDefault="0033532B" w:rsidP="0033532B">
      <w:pPr>
        <w:pStyle w:val="Code"/>
        <w:rPr>
          <w:highlight w:val="white"/>
        </w:rPr>
      </w:pPr>
      <w:r w:rsidRPr="007B4210">
        <w:rPr>
          <w:highlight w:val="white"/>
        </w:rPr>
        <w:t xml:space="preserve">          LoadValueToRegister(exitSymbol, Register.rdi);</w:t>
      </w:r>
    </w:p>
    <w:p w14:paraId="73D60335" w14:textId="77777777" w:rsidR="00D935A0" w:rsidRPr="007B4210" w:rsidRDefault="00D935A0" w:rsidP="007B4210">
      <w:pPr>
        <w:pStyle w:val="Code"/>
        <w:rPr>
          <w:highlight w:val="white"/>
        </w:rPr>
      </w:pPr>
      <w:r w:rsidRPr="007B4210">
        <w:rPr>
          <w:highlight w:val="white"/>
        </w:rPr>
        <w:t xml:space="preserve">        }</w:t>
      </w:r>
    </w:p>
    <w:p w14:paraId="744603E2" w14:textId="77777777" w:rsidR="00D935A0" w:rsidRPr="007B4210" w:rsidRDefault="00D935A0" w:rsidP="007B4210">
      <w:pPr>
        <w:pStyle w:val="Code"/>
        <w:rPr>
          <w:highlight w:val="white"/>
        </w:rPr>
      </w:pPr>
      <w:r w:rsidRPr="007B4210">
        <w:rPr>
          <w:highlight w:val="white"/>
        </w:rPr>
        <w:t xml:space="preserve">        else {</w:t>
      </w:r>
    </w:p>
    <w:p w14:paraId="38DBF476" w14:textId="77777777" w:rsidR="0033532B" w:rsidRPr="007B4210" w:rsidRDefault="0033532B" w:rsidP="0033532B">
      <w:pPr>
        <w:pStyle w:val="Code"/>
        <w:rPr>
          <w:highlight w:val="white"/>
        </w:rPr>
      </w:pPr>
      <w:r w:rsidRPr="007B4210">
        <w:rPr>
          <w:highlight w:val="white"/>
        </w:rPr>
        <w:t xml:space="preserve">          AddAssemblyCode(AssemblyOperator.mov, Register.rdi,</w:t>
      </w:r>
    </w:p>
    <w:p w14:paraId="693E1780" w14:textId="77777777" w:rsidR="0033532B" w:rsidRPr="007B4210" w:rsidRDefault="0033532B" w:rsidP="0033532B">
      <w:pPr>
        <w:pStyle w:val="Code"/>
        <w:rPr>
          <w:highlight w:val="white"/>
        </w:rPr>
      </w:pPr>
      <w:r w:rsidRPr="007B4210">
        <w:rPr>
          <w:highlight w:val="white"/>
        </w:rPr>
        <w:t xml:space="preserve">                          </w:t>
      </w:r>
      <w:r>
        <w:rPr>
          <w:highlight w:val="white"/>
        </w:rPr>
        <w:t>BigInteger.Zero</w:t>
      </w:r>
      <w:r w:rsidRPr="007B4210">
        <w:rPr>
          <w:highlight w:val="white"/>
        </w:rPr>
        <w:t>);</w:t>
      </w:r>
    </w:p>
    <w:p w14:paraId="2699163A" w14:textId="77777777" w:rsidR="00D935A0" w:rsidRPr="007B4210" w:rsidRDefault="00D935A0" w:rsidP="007B4210">
      <w:pPr>
        <w:pStyle w:val="Code"/>
        <w:rPr>
          <w:highlight w:val="white"/>
        </w:rPr>
      </w:pPr>
      <w:r w:rsidRPr="007B4210">
        <w:rPr>
          <w:highlight w:val="white"/>
        </w:rPr>
        <w:t xml:space="preserve">        }</w:t>
      </w:r>
    </w:p>
    <w:p w14:paraId="0388AA84" w14:textId="35A6E85C" w:rsidR="009E5010" w:rsidRPr="007B4210" w:rsidRDefault="009E5010" w:rsidP="009E5010">
      <w:pPr>
        <w:rPr>
          <w:highlight w:val="white"/>
        </w:rPr>
      </w:pPr>
      <w:r>
        <w:rPr>
          <w:highlight w:val="white"/>
        </w:rPr>
        <w:t xml:space="preserve">The </w:t>
      </w:r>
      <w:r w:rsidR="00B61B21">
        <w:rPr>
          <w:highlight w:val="white"/>
        </w:rPr>
        <w:t xml:space="preserve">Linux </w:t>
      </w:r>
      <w:r>
        <w:rPr>
          <w:highlight w:val="white"/>
        </w:rPr>
        <w:t xml:space="preserve">exit code is to load value </w:t>
      </w:r>
      <w:r w:rsidR="003F0859">
        <w:rPr>
          <w:highlight w:val="white"/>
        </w:rPr>
        <w:t>60</w:t>
      </w:r>
      <w:r>
        <w:rPr>
          <w:highlight w:val="white"/>
        </w:rPr>
        <w:t xml:space="preserve"> to register </w:t>
      </w:r>
      <w:r w:rsidR="003F0859">
        <w:rPr>
          <w:rStyle w:val="KeyWord0"/>
          <w:highlight w:val="white"/>
        </w:rPr>
        <w:t>rax</w:t>
      </w:r>
      <w:r>
        <w:rPr>
          <w:highlight w:val="white"/>
        </w:rPr>
        <w:t xml:space="preserve"> and</w:t>
      </w:r>
      <w:r w:rsidR="00B61B21">
        <w:rPr>
          <w:highlight w:val="white"/>
        </w:rPr>
        <w:t xml:space="preserve"> do a system call.</w:t>
      </w:r>
    </w:p>
    <w:p w14:paraId="5C940201" w14:textId="77777777" w:rsidR="00D935A0" w:rsidRPr="007B4210" w:rsidRDefault="00D935A0" w:rsidP="007B4210">
      <w:pPr>
        <w:pStyle w:val="Code"/>
        <w:rPr>
          <w:highlight w:val="white"/>
        </w:rPr>
      </w:pPr>
      <w:r w:rsidRPr="007B4210">
        <w:rPr>
          <w:highlight w:val="white"/>
        </w:rPr>
        <w:lastRenderedPageBreak/>
        <w:t xml:space="preserve">        AddAssemblyCode(AssemblyOperator.mov, Register.rax,</w:t>
      </w:r>
    </w:p>
    <w:p w14:paraId="351DC2F8" w14:textId="5455C4B6" w:rsidR="00D935A0" w:rsidRPr="007B4210" w:rsidRDefault="00D935A0" w:rsidP="007B4210">
      <w:pPr>
        <w:pStyle w:val="Code"/>
        <w:rPr>
          <w:highlight w:val="white"/>
        </w:rPr>
      </w:pPr>
      <w:r w:rsidRPr="007B4210">
        <w:rPr>
          <w:highlight w:val="white"/>
        </w:rPr>
        <w:t xml:space="preserve">                        </w:t>
      </w:r>
      <w:r w:rsidR="008B0F59">
        <w:rPr>
          <w:highlight w:val="white"/>
        </w:rPr>
        <w:t>(BigInteger)</w:t>
      </w:r>
      <w:r w:rsidR="004760C9">
        <w:rPr>
          <w:highlight w:val="white"/>
        </w:rPr>
        <w:t xml:space="preserve"> 60); // </w:t>
      </w:r>
      <w:r w:rsidR="008B0F59">
        <w:rPr>
          <w:highlight w:val="white"/>
        </w:rPr>
        <w:t>0x3C</w:t>
      </w:r>
    </w:p>
    <w:p w14:paraId="51CD7F6E" w14:textId="77777777" w:rsidR="00D935A0" w:rsidRPr="007B4210" w:rsidRDefault="00D935A0" w:rsidP="007B4210">
      <w:pPr>
        <w:pStyle w:val="Code"/>
        <w:rPr>
          <w:highlight w:val="white"/>
        </w:rPr>
      </w:pPr>
      <w:r w:rsidRPr="007B4210">
        <w:rPr>
          <w:highlight w:val="white"/>
        </w:rPr>
        <w:t xml:space="preserve">        AddAssemblyCode(AssemblyOperator.syscall);</w:t>
      </w:r>
    </w:p>
    <w:p w14:paraId="539E88E9" w14:textId="77777777" w:rsidR="00D935A0" w:rsidRPr="007B4210" w:rsidRDefault="00D935A0" w:rsidP="007B4210">
      <w:pPr>
        <w:pStyle w:val="Code"/>
        <w:rPr>
          <w:highlight w:val="white"/>
        </w:rPr>
      </w:pPr>
      <w:r w:rsidRPr="007B4210">
        <w:rPr>
          <w:highlight w:val="white"/>
        </w:rPr>
        <w:t xml:space="preserve">      }</w:t>
      </w:r>
    </w:p>
    <w:p w14:paraId="79591085" w14:textId="77777777" w:rsidR="00710964" w:rsidRDefault="00710964" w:rsidP="00EC4BC5">
      <w:pPr>
        <w:pStyle w:val="Code"/>
        <w:rPr>
          <w:highlight w:val="white"/>
        </w:rPr>
      </w:pPr>
    </w:p>
    <w:p w14:paraId="3F867295" w14:textId="1D88DF93" w:rsidR="00EC4BC5" w:rsidRDefault="00EC4BC5" w:rsidP="00EC4BC5">
      <w:pPr>
        <w:pStyle w:val="Code"/>
        <w:rPr>
          <w:highlight w:val="white"/>
        </w:rPr>
      </w:pPr>
      <w:r w:rsidRPr="007B4210">
        <w:rPr>
          <w:highlight w:val="white"/>
        </w:rPr>
        <w:t xml:space="preserve">      if (Start.Windows) {</w:t>
      </w:r>
    </w:p>
    <w:p w14:paraId="26F5BA6F" w14:textId="794911C4" w:rsidR="00710964" w:rsidRPr="007B4210" w:rsidRDefault="00710964" w:rsidP="00EC4BC5">
      <w:pPr>
        <w:pStyle w:val="Code"/>
        <w:rPr>
          <w:highlight w:val="white"/>
        </w:rPr>
      </w:pPr>
      <w:r>
        <w:rPr>
          <w:highlight w:val="white"/>
        </w:rPr>
        <w:t xml:space="preserve">        // ...</w:t>
      </w:r>
    </w:p>
    <w:p w14:paraId="7BC6BC94" w14:textId="77777777" w:rsidR="00EC4BC5" w:rsidRPr="007B4210" w:rsidRDefault="00EC4BC5" w:rsidP="00EC4BC5">
      <w:pPr>
        <w:pStyle w:val="Code"/>
        <w:rPr>
          <w:highlight w:val="white"/>
        </w:rPr>
      </w:pPr>
      <w:r w:rsidRPr="007B4210">
        <w:rPr>
          <w:highlight w:val="white"/>
        </w:rPr>
        <w:t xml:space="preserve">      }</w:t>
      </w:r>
    </w:p>
    <w:p w14:paraId="03F72658" w14:textId="63B842FA" w:rsidR="00D935A0" w:rsidRDefault="00D935A0" w:rsidP="007B4210">
      <w:pPr>
        <w:pStyle w:val="Code"/>
        <w:rPr>
          <w:highlight w:val="white"/>
        </w:rPr>
      </w:pPr>
      <w:r w:rsidRPr="007B4210">
        <w:rPr>
          <w:highlight w:val="white"/>
        </w:rPr>
        <w:t xml:space="preserve">    }</w:t>
      </w:r>
    </w:p>
    <w:p w14:paraId="3B86AD53" w14:textId="0EE034E7" w:rsidR="00D935A0" w:rsidRPr="007B4210" w:rsidRDefault="000E514A" w:rsidP="005046A3">
      <w:pPr>
        <w:rPr>
          <w:highlight w:val="white"/>
        </w:rPr>
      </w:pPr>
      <w:r>
        <w:rPr>
          <w:highlight w:val="white"/>
        </w:rPr>
        <w:t xml:space="preserve">The </w:t>
      </w:r>
      <w:r w:rsidRPr="005046A3">
        <w:rPr>
          <w:rStyle w:val="KeyWord0"/>
          <w:highlight w:val="white"/>
        </w:rPr>
        <w:t>Goto</w:t>
      </w:r>
      <w:r w:rsidR="005046A3">
        <w:rPr>
          <w:highlight w:val="white"/>
        </w:rPr>
        <w:t xml:space="preserve"> method simply add a jump instruction with the index a middle code instruction as target.</w:t>
      </w:r>
    </w:p>
    <w:p w14:paraId="28729063" w14:textId="77777777" w:rsidR="007E0C80" w:rsidRPr="007E0C80" w:rsidRDefault="007E0C80" w:rsidP="007E0C80">
      <w:pPr>
        <w:pStyle w:val="Code"/>
        <w:rPr>
          <w:highlight w:val="white"/>
        </w:rPr>
      </w:pPr>
      <w:r w:rsidRPr="007E0C80">
        <w:rPr>
          <w:highlight w:val="white"/>
        </w:rPr>
        <w:t xml:space="preserve">    public void Goto(MiddleCode middleCode) {</w:t>
      </w:r>
    </w:p>
    <w:p w14:paraId="4E19E820" w14:textId="77777777" w:rsidR="007E0C80" w:rsidRPr="007E0C80" w:rsidRDefault="007E0C80" w:rsidP="007E0C80">
      <w:pPr>
        <w:pStyle w:val="Code"/>
        <w:rPr>
          <w:highlight w:val="white"/>
        </w:rPr>
      </w:pPr>
      <w:r w:rsidRPr="007E0C80">
        <w:rPr>
          <w:highlight w:val="white"/>
        </w:rPr>
        <w:t xml:space="preserve">      int jumpTarget = (int) middleCode[0];</w:t>
      </w:r>
    </w:p>
    <w:p w14:paraId="52EAFC60" w14:textId="77777777" w:rsidR="007E0C80" w:rsidRPr="007E0C80" w:rsidRDefault="007E0C80" w:rsidP="007E0C80">
      <w:pPr>
        <w:pStyle w:val="Code"/>
        <w:rPr>
          <w:highlight w:val="white"/>
        </w:rPr>
      </w:pPr>
      <w:r w:rsidRPr="007E0C80">
        <w:rPr>
          <w:highlight w:val="white"/>
        </w:rPr>
        <w:t xml:space="preserve">      AddAssemblyCode(AssemblyOperator.jmp, null, null, jumpTarget);</w:t>
      </w:r>
    </w:p>
    <w:p w14:paraId="1BE0C62B" w14:textId="77777777" w:rsidR="007E0C80" w:rsidRPr="007E0C80" w:rsidRDefault="007E0C80" w:rsidP="007E0C80">
      <w:pPr>
        <w:pStyle w:val="Code"/>
        <w:rPr>
          <w:highlight w:val="white"/>
        </w:rPr>
      </w:pPr>
      <w:r w:rsidRPr="007E0C80">
        <w:rPr>
          <w:highlight w:val="white"/>
        </w:rPr>
        <w:t xml:space="preserve">    }</w:t>
      </w:r>
    </w:p>
    <w:p w14:paraId="2CBE3811" w14:textId="1033D43B" w:rsidR="00153408" w:rsidRPr="007B4210" w:rsidRDefault="00153408" w:rsidP="00153408">
      <w:pPr>
        <w:pStyle w:val="Rubrik3"/>
        <w:rPr>
          <w:highlight w:val="white"/>
        </w:rPr>
      </w:pPr>
      <w:bookmarkStart w:id="498" w:name="_Toc49764411"/>
      <w:r>
        <w:rPr>
          <w:highlight w:val="white"/>
        </w:rPr>
        <w:t>Load and Inspect Registers</w:t>
      </w:r>
      <w:bookmarkEnd w:id="498"/>
    </w:p>
    <w:p w14:paraId="62E4738F" w14:textId="019A9E98" w:rsidR="00D935A0" w:rsidRPr="007B4210" w:rsidRDefault="0088021F" w:rsidP="0088021F">
      <w:pPr>
        <w:rPr>
          <w:highlight w:val="white"/>
        </w:rPr>
      </w:pPr>
      <w:r>
        <w:rPr>
          <w:highlight w:val="white"/>
        </w:rPr>
        <w:t xml:space="preserve">The </w:t>
      </w:r>
      <w:r>
        <w:rPr>
          <w:rStyle w:val="KeyWord0"/>
          <w:highlight w:val="white"/>
        </w:rPr>
        <w:t>LoadToRegister</w:t>
      </w:r>
      <w:r>
        <w:rPr>
          <w:highlight w:val="white"/>
        </w:rPr>
        <w:t xml:space="preserve"> method </w:t>
      </w:r>
      <w:r w:rsidR="00E228CE">
        <w:rPr>
          <w:highlight w:val="white"/>
        </w:rPr>
        <w:t xml:space="preserve">adds assembly code that </w:t>
      </w:r>
      <w:r w:rsidR="00CE3538">
        <w:rPr>
          <w:highlight w:val="white"/>
        </w:rPr>
        <w:t>loads the value of a symbol into a specified register. This method</w:t>
      </w:r>
      <w:r w:rsidR="00AF2B56">
        <w:rPr>
          <w:highlight w:val="white"/>
        </w:rPr>
        <w:t xml:space="preserve">, as well as </w:t>
      </w:r>
      <w:r w:rsidR="00AF2B56" w:rsidRPr="00AF2B56">
        <w:rPr>
          <w:rStyle w:val="KeyWord0"/>
          <w:highlight w:val="white"/>
        </w:rPr>
        <w:t>InspectRegister</w:t>
      </w:r>
      <w:r w:rsidR="00AF2B56">
        <w:rPr>
          <w:highlight w:val="white"/>
        </w:rPr>
        <w:t xml:space="preserve">, </w:t>
      </w:r>
      <w:r w:rsidR="00AF2B56" w:rsidRPr="00AF2B56">
        <w:rPr>
          <w:rStyle w:val="KeyWord0"/>
          <w:highlight w:val="white"/>
        </w:rPr>
        <w:t>CarryExpression</w:t>
      </w:r>
      <w:r w:rsidR="00AF2B56">
        <w:rPr>
          <w:highlight w:val="white"/>
        </w:rPr>
        <w:t xml:space="preserve">, </w:t>
      </w:r>
      <w:r w:rsidR="00AF2B56" w:rsidRPr="00AF2B56">
        <w:rPr>
          <w:rStyle w:val="KeyWord0"/>
          <w:highlight w:val="white"/>
        </w:rPr>
        <w:t>JumpRegister</w:t>
      </w:r>
      <w:r w:rsidR="00AF2B56">
        <w:rPr>
          <w:highlight w:val="white"/>
        </w:rPr>
        <w:t xml:space="preserve">, </w:t>
      </w:r>
      <w:r w:rsidR="00AF2B56" w:rsidRPr="00AF2B56">
        <w:rPr>
          <w:rStyle w:val="KeyWord0"/>
          <w:highlight w:val="white"/>
        </w:rPr>
        <w:t>Interrupt</w:t>
      </w:r>
      <w:r w:rsidR="00AF2B56">
        <w:rPr>
          <w:highlight w:val="white"/>
        </w:rPr>
        <w:t xml:space="preserve">, and </w:t>
      </w:r>
      <w:r w:rsidR="00AF2B56" w:rsidRPr="00AF2B56">
        <w:rPr>
          <w:rStyle w:val="KeyWord0"/>
          <w:highlight w:val="white"/>
        </w:rPr>
        <w:t>SystemCall</w:t>
      </w:r>
      <w:r w:rsidR="00AF2B56">
        <w:rPr>
          <w:highlight w:val="white"/>
        </w:rPr>
        <w:t xml:space="preserve">, </w:t>
      </w:r>
      <w:r w:rsidR="00CE3538">
        <w:rPr>
          <w:highlight w:val="white"/>
        </w:rPr>
        <w:t xml:space="preserve">is only used </w:t>
      </w:r>
      <w:r w:rsidR="00AF2B56">
        <w:rPr>
          <w:highlight w:val="white"/>
        </w:rPr>
        <w:t>by the standard library in internal system calls.</w:t>
      </w:r>
    </w:p>
    <w:p w14:paraId="1AFAAC54" w14:textId="77777777" w:rsidR="002F1704" w:rsidRPr="002F1704" w:rsidRDefault="002F1704" w:rsidP="002F1704">
      <w:pPr>
        <w:pStyle w:val="Code"/>
        <w:rPr>
          <w:highlight w:val="white"/>
        </w:rPr>
      </w:pPr>
      <w:r w:rsidRPr="002F1704">
        <w:rPr>
          <w:highlight w:val="white"/>
        </w:rPr>
        <w:t xml:space="preserve">    private ISet&lt;Track&gt; m_syscallSet = new HashSet&lt;Track&gt;();</w:t>
      </w:r>
    </w:p>
    <w:p w14:paraId="1DB1D4FB" w14:textId="77777777" w:rsidR="002F1704" w:rsidRPr="002F1704" w:rsidRDefault="002F1704" w:rsidP="002F1704">
      <w:pPr>
        <w:pStyle w:val="Code"/>
        <w:rPr>
          <w:highlight w:val="white"/>
        </w:rPr>
      </w:pPr>
    </w:p>
    <w:p w14:paraId="54404805" w14:textId="77777777" w:rsidR="002F1704" w:rsidRPr="002F1704" w:rsidRDefault="002F1704" w:rsidP="002F1704">
      <w:pPr>
        <w:pStyle w:val="Code"/>
        <w:rPr>
          <w:highlight w:val="white"/>
        </w:rPr>
      </w:pPr>
      <w:r w:rsidRPr="002F1704">
        <w:rPr>
          <w:highlight w:val="white"/>
        </w:rPr>
        <w:t xml:space="preserve">    public void LoadToRegister(MiddleCode middleCode) {</w:t>
      </w:r>
    </w:p>
    <w:p w14:paraId="4117D00B" w14:textId="77777777" w:rsidR="002F1704" w:rsidRPr="002F1704" w:rsidRDefault="002F1704" w:rsidP="002F1704">
      <w:pPr>
        <w:pStyle w:val="Code"/>
        <w:rPr>
          <w:highlight w:val="white"/>
        </w:rPr>
      </w:pPr>
      <w:r w:rsidRPr="002F1704">
        <w:rPr>
          <w:highlight w:val="white"/>
        </w:rPr>
        <w:t xml:space="preserve">      Register register = (Register) middleCode[0];</w:t>
      </w:r>
    </w:p>
    <w:p w14:paraId="499502DF" w14:textId="77777777" w:rsidR="002F1704" w:rsidRPr="002F1704" w:rsidRDefault="002F1704" w:rsidP="002F1704">
      <w:pPr>
        <w:pStyle w:val="Code"/>
        <w:rPr>
          <w:highlight w:val="white"/>
        </w:rPr>
      </w:pPr>
      <w:r w:rsidRPr="002F1704">
        <w:rPr>
          <w:highlight w:val="white"/>
        </w:rPr>
        <w:t xml:space="preserve">      Symbol symbol = (Symbol) middleCode[1];</w:t>
      </w:r>
    </w:p>
    <w:p w14:paraId="749C0CC9" w14:textId="77777777" w:rsidR="002F1704" w:rsidRPr="002F1704" w:rsidRDefault="002F1704" w:rsidP="002F1704">
      <w:pPr>
        <w:pStyle w:val="Code"/>
        <w:rPr>
          <w:highlight w:val="white"/>
        </w:rPr>
      </w:pPr>
      <w:r w:rsidRPr="002F1704">
        <w:rPr>
          <w:highlight w:val="white"/>
        </w:rPr>
        <w:t xml:space="preserve">      Track track = LoadValueToRegister(symbol, register);</w:t>
      </w:r>
    </w:p>
    <w:p w14:paraId="21A36AD1" w14:textId="77777777" w:rsidR="002F1704" w:rsidRPr="002F1704" w:rsidRDefault="002F1704" w:rsidP="002F1704">
      <w:pPr>
        <w:pStyle w:val="Code"/>
        <w:rPr>
          <w:highlight w:val="white"/>
        </w:rPr>
      </w:pPr>
      <w:r w:rsidRPr="002F1704">
        <w:rPr>
          <w:highlight w:val="white"/>
        </w:rPr>
        <w:t xml:space="preserve">      m_syscallSet.Add(track);</w:t>
      </w:r>
    </w:p>
    <w:p w14:paraId="154587B4" w14:textId="77777777" w:rsidR="002F1704" w:rsidRPr="002F1704" w:rsidRDefault="002F1704" w:rsidP="002F1704">
      <w:pPr>
        <w:pStyle w:val="Code"/>
        <w:rPr>
          <w:highlight w:val="white"/>
        </w:rPr>
      </w:pPr>
      <w:r w:rsidRPr="002F1704">
        <w:rPr>
          <w:highlight w:val="white"/>
        </w:rPr>
        <w:t xml:space="preserve">    }</w:t>
      </w:r>
    </w:p>
    <w:p w14:paraId="4224679A" w14:textId="0D67996D" w:rsidR="00D935A0" w:rsidRPr="007B4210" w:rsidRDefault="00EF070C" w:rsidP="00EF070C">
      <w:pPr>
        <w:rPr>
          <w:highlight w:val="white"/>
        </w:rPr>
      </w:pPr>
      <w:r>
        <w:rPr>
          <w:highlight w:val="white"/>
        </w:rPr>
        <w:t xml:space="preserve">The </w:t>
      </w:r>
      <w:r w:rsidRPr="00047B40">
        <w:rPr>
          <w:rStyle w:val="KeyWord0"/>
          <w:highlight w:val="white"/>
        </w:rPr>
        <w:t>InspectRegister</w:t>
      </w:r>
      <w:r>
        <w:rPr>
          <w:highlight w:val="white"/>
        </w:rPr>
        <w:t xml:space="preserve"> method </w:t>
      </w:r>
      <w:r w:rsidR="001C3004">
        <w:rPr>
          <w:highlight w:val="white"/>
        </w:rPr>
        <w:t xml:space="preserve">loads the value of a register to a symbol. More specifically, it </w:t>
      </w:r>
      <w:r w:rsidR="003303A2">
        <w:rPr>
          <w:highlight w:val="white"/>
        </w:rPr>
        <w:t>adds a track holding the symbol and register to the track map.</w:t>
      </w:r>
    </w:p>
    <w:p w14:paraId="0CD2B6E1" w14:textId="77777777" w:rsidR="002F1704" w:rsidRPr="002F1704" w:rsidRDefault="002F1704" w:rsidP="002F1704">
      <w:pPr>
        <w:pStyle w:val="Code"/>
        <w:rPr>
          <w:highlight w:val="white"/>
        </w:rPr>
      </w:pPr>
      <w:r w:rsidRPr="002F1704">
        <w:rPr>
          <w:highlight w:val="white"/>
        </w:rPr>
        <w:t xml:space="preserve">    public void InspectRegister(MiddleCode middleCode) {</w:t>
      </w:r>
    </w:p>
    <w:p w14:paraId="0ABE8DCA" w14:textId="77777777" w:rsidR="002F1704" w:rsidRPr="002F1704" w:rsidRDefault="002F1704" w:rsidP="002F1704">
      <w:pPr>
        <w:pStyle w:val="Code"/>
        <w:rPr>
          <w:highlight w:val="white"/>
        </w:rPr>
      </w:pPr>
      <w:r w:rsidRPr="002F1704">
        <w:rPr>
          <w:highlight w:val="white"/>
        </w:rPr>
        <w:t xml:space="preserve">      Symbol symbol = (Symbol) middleCode[0];</w:t>
      </w:r>
    </w:p>
    <w:p w14:paraId="4B522CC3" w14:textId="77777777" w:rsidR="002F1704" w:rsidRPr="002F1704" w:rsidRDefault="002F1704" w:rsidP="002F1704">
      <w:pPr>
        <w:pStyle w:val="Code"/>
        <w:rPr>
          <w:highlight w:val="white"/>
        </w:rPr>
      </w:pPr>
      <w:r w:rsidRPr="002F1704">
        <w:rPr>
          <w:highlight w:val="white"/>
        </w:rPr>
        <w:t xml:space="preserve">      Register register = (Register) middleCode[1];</w:t>
      </w:r>
    </w:p>
    <w:p w14:paraId="2A8C1F64" w14:textId="77777777" w:rsidR="002F1704" w:rsidRPr="002F1704" w:rsidRDefault="002F1704" w:rsidP="002F1704">
      <w:pPr>
        <w:pStyle w:val="Code"/>
        <w:rPr>
          <w:highlight w:val="white"/>
        </w:rPr>
      </w:pPr>
      <w:r w:rsidRPr="002F1704">
        <w:rPr>
          <w:highlight w:val="white"/>
        </w:rPr>
        <w:t xml:space="preserve">      Track track = new Track(symbol, register);</w:t>
      </w:r>
    </w:p>
    <w:p w14:paraId="5C9CFE0B" w14:textId="77777777" w:rsidR="002F1704" w:rsidRPr="002F1704" w:rsidRDefault="002F1704" w:rsidP="002F1704">
      <w:pPr>
        <w:pStyle w:val="Code"/>
        <w:rPr>
          <w:highlight w:val="white"/>
        </w:rPr>
      </w:pPr>
      <w:r w:rsidRPr="002F1704">
        <w:rPr>
          <w:highlight w:val="white"/>
        </w:rPr>
        <w:t xml:space="preserve">      m_trackMap.Add(symbol, track);</w:t>
      </w:r>
    </w:p>
    <w:p w14:paraId="0DCAC71D" w14:textId="77777777" w:rsidR="002F1704" w:rsidRPr="002F1704" w:rsidRDefault="002F1704" w:rsidP="002F1704">
      <w:pPr>
        <w:pStyle w:val="Code"/>
        <w:rPr>
          <w:highlight w:val="white"/>
        </w:rPr>
      </w:pPr>
      <w:r w:rsidRPr="002F1704">
        <w:rPr>
          <w:highlight w:val="white"/>
        </w:rPr>
        <w:t xml:space="preserve">    }</w:t>
      </w:r>
    </w:p>
    <w:p w14:paraId="6899ACFE" w14:textId="65FDA1AA" w:rsidR="00D935A0" w:rsidRPr="007B4210" w:rsidRDefault="003303A2" w:rsidP="003303A2">
      <w:pPr>
        <w:rPr>
          <w:highlight w:val="white"/>
        </w:rPr>
      </w:pPr>
      <w:r>
        <w:rPr>
          <w:highlight w:val="white"/>
        </w:rPr>
        <w:t xml:space="preserve">The </w:t>
      </w:r>
      <w:r w:rsidRPr="00A00653">
        <w:rPr>
          <w:rStyle w:val="KeyWord0"/>
          <w:highlight w:val="white"/>
        </w:rPr>
        <w:t>CarryExpression</w:t>
      </w:r>
      <w:r>
        <w:rPr>
          <w:highlight w:val="white"/>
        </w:rPr>
        <w:t xml:space="preserve"> method</w:t>
      </w:r>
      <w:r w:rsidR="002F1D03">
        <w:rPr>
          <w:highlight w:val="white"/>
        </w:rPr>
        <w:t xml:space="preserve"> </w:t>
      </w:r>
      <w:r w:rsidR="00E228CE">
        <w:rPr>
          <w:highlight w:val="white"/>
        </w:rPr>
        <w:t xml:space="preserve">adds assembly code that </w:t>
      </w:r>
      <w:r w:rsidR="00D36CCF">
        <w:rPr>
          <w:highlight w:val="white"/>
        </w:rPr>
        <w:t>jumps to a middle code target if the carry flag is set. The target will later be changed</w:t>
      </w:r>
      <w:r w:rsidR="000635D0">
        <w:rPr>
          <w:highlight w:val="white"/>
        </w:rPr>
        <w:t xml:space="preserve"> by the </w:t>
      </w:r>
      <w:r w:rsidR="002977AF">
        <w:rPr>
          <w:rStyle w:val="KeyWord0"/>
          <w:highlight w:val="white"/>
        </w:rPr>
        <w:t>WindowsJumpInfo</w:t>
      </w:r>
      <w:r w:rsidR="000635D0">
        <w:rPr>
          <w:highlight w:val="white"/>
        </w:rPr>
        <w:t xml:space="preserve"> method</w:t>
      </w:r>
      <w:r w:rsidR="00D36CCF">
        <w:rPr>
          <w:highlight w:val="white"/>
        </w:rPr>
        <w:t xml:space="preserve"> to a proper assembly code target.</w:t>
      </w:r>
    </w:p>
    <w:p w14:paraId="688A4FD3" w14:textId="77777777" w:rsidR="002F1704" w:rsidRPr="002F1704" w:rsidRDefault="002F1704" w:rsidP="002F1704">
      <w:pPr>
        <w:pStyle w:val="Code"/>
        <w:rPr>
          <w:highlight w:val="white"/>
        </w:rPr>
      </w:pPr>
      <w:r w:rsidRPr="002F1704">
        <w:rPr>
          <w:highlight w:val="white"/>
        </w:rPr>
        <w:t xml:space="preserve">    public void CarryExpression(MiddleCode middleCode) {</w:t>
      </w:r>
    </w:p>
    <w:p w14:paraId="1D25474B" w14:textId="77777777" w:rsidR="002F1704" w:rsidRPr="002F1704" w:rsidRDefault="002F1704" w:rsidP="002F1704">
      <w:pPr>
        <w:pStyle w:val="Code"/>
        <w:rPr>
          <w:highlight w:val="white"/>
        </w:rPr>
      </w:pPr>
      <w:r w:rsidRPr="002F1704">
        <w:rPr>
          <w:highlight w:val="white"/>
        </w:rPr>
        <w:t xml:space="preserve">      AssemblyOperator objectOperator =</w:t>
      </w:r>
    </w:p>
    <w:p w14:paraId="3A2CC277" w14:textId="77777777" w:rsidR="002F1704" w:rsidRPr="002F1704" w:rsidRDefault="002F1704" w:rsidP="002F1704">
      <w:pPr>
        <w:pStyle w:val="Code"/>
        <w:rPr>
          <w:highlight w:val="white"/>
        </w:rPr>
      </w:pPr>
      <w:r w:rsidRPr="002F1704">
        <w:rPr>
          <w:highlight w:val="white"/>
        </w:rPr>
        <w:t xml:space="preserve">        m_middleToIntegralMap[middleCode.Operator];</w:t>
      </w:r>
    </w:p>
    <w:p w14:paraId="622D2E3D" w14:textId="77777777" w:rsidR="002F1704" w:rsidRPr="002F1704" w:rsidRDefault="002F1704" w:rsidP="002F1704">
      <w:pPr>
        <w:pStyle w:val="Code"/>
        <w:rPr>
          <w:highlight w:val="white"/>
        </w:rPr>
      </w:pPr>
      <w:r w:rsidRPr="002F1704">
        <w:rPr>
          <w:highlight w:val="white"/>
        </w:rPr>
        <w:t xml:space="preserve">      int jumpTarget = (int) middleCode[0];</w:t>
      </w:r>
    </w:p>
    <w:p w14:paraId="7A53C049" w14:textId="77777777" w:rsidR="002F1704" w:rsidRPr="002F1704" w:rsidRDefault="002F1704" w:rsidP="002F1704">
      <w:pPr>
        <w:pStyle w:val="Code"/>
        <w:rPr>
          <w:highlight w:val="white"/>
        </w:rPr>
      </w:pPr>
      <w:r w:rsidRPr="002F1704">
        <w:rPr>
          <w:highlight w:val="white"/>
        </w:rPr>
        <w:t xml:space="preserve">      AddAssemblyCode(objectOperator, null, null, jumpTarget);</w:t>
      </w:r>
    </w:p>
    <w:p w14:paraId="7A04A076" w14:textId="77777777" w:rsidR="002F1704" w:rsidRPr="002F1704" w:rsidRDefault="002F1704" w:rsidP="002F1704">
      <w:pPr>
        <w:pStyle w:val="Code"/>
        <w:rPr>
          <w:highlight w:val="white"/>
        </w:rPr>
      </w:pPr>
      <w:r w:rsidRPr="002F1704">
        <w:rPr>
          <w:highlight w:val="white"/>
        </w:rPr>
        <w:t xml:space="preserve">    }</w:t>
      </w:r>
    </w:p>
    <w:p w14:paraId="74F13057" w14:textId="1AD8587F" w:rsidR="00E228CE" w:rsidRPr="007B4210" w:rsidRDefault="00E228CE" w:rsidP="00E228CE">
      <w:pPr>
        <w:rPr>
          <w:highlight w:val="white"/>
        </w:rPr>
      </w:pPr>
      <w:r>
        <w:rPr>
          <w:highlight w:val="white"/>
        </w:rPr>
        <w:t xml:space="preserve">The </w:t>
      </w:r>
      <w:r w:rsidRPr="000F0212">
        <w:rPr>
          <w:rStyle w:val="KeyWord0"/>
          <w:highlight w:val="white"/>
        </w:rPr>
        <w:t>JumpRegister</w:t>
      </w:r>
      <w:r>
        <w:rPr>
          <w:highlight w:val="white"/>
        </w:rPr>
        <w:t xml:space="preserve"> method adds assembly code that</w:t>
      </w:r>
      <w:r w:rsidR="009E72E5">
        <w:rPr>
          <w:highlight w:val="white"/>
        </w:rPr>
        <w:t xml:space="preserve"> jumps to the address stored in a register.</w:t>
      </w:r>
    </w:p>
    <w:p w14:paraId="3EF63DDB" w14:textId="77777777" w:rsidR="002F1704" w:rsidRPr="002F1704" w:rsidRDefault="002F1704" w:rsidP="002F1704">
      <w:pPr>
        <w:pStyle w:val="Code"/>
        <w:rPr>
          <w:highlight w:val="white"/>
        </w:rPr>
      </w:pPr>
      <w:r w:rsidRPr="002F1704">
        <w:rPr>
          <w:highlight w:val="white"/>
        </w:rPr>
        <w:t xml:space="preserve">    public void JumpToRegister(MiddleCode middleCode) {</w:t>
      </w:r>
    </w:p>
    <w:p w14:paraId="07AFD9F2" w14:textId="77777777" w:rsidR="002F1704" w:rsidRPr="002F1704" w:rsidRDefault="002F1704" w:rsidP="002F1704">
      <w:pPr>
        <w:pStyle w:val="Code"/>
        <w:rPr>
          <w:highlight w:val="white"/>
        </w:rPr>
      </w:pPr>
      <w:r w:rsidRPr="002F1704">
        <w:rPr>
          <w:highlight w:val="white"/>
        </w:rPr>
        <w:t xml:space="preserve">      Register jumpRegister = (Register) middleCode[0];</w:t>
      </w:r>
    </w:p>
    <w:p w14:paraId="0048D529" w14:textId="77777777" w:rsidR="002F1704" w:rsidRPr="002F1704" w:rsidRDefault="002F1704" w:rsidP="002F1704">
      <w:pPr>
        <w:pStyle w:val="Code"/>
        <w:rPr>
          <w:highlight w:val="white"/>
        </w:rPr>
      </w:pPr>
      <w:r w:rsidRPr="002F1704">
        <w:rPr>
          <w:highlight w:val="white"/>
        </w:rPr>
        <w:t xml:space="preserve">      AddAssemblyCode(AssemblyOperator.jmp, jumpRegister);</w:t>
      </w:r>
    </w:p>
    <w:p w14:paraId="05263ADF" w14:textId="77777777" w:rsidR="002F1704" w:rsidRPr="002F1704" w:rsidRDefault="002F1704" w:rsidP="002F1704">
      <w:pPr>
        <w:pStyle w:val="Code"/>
        <w:rPr>
          <w:highlight w:val="white"/>
        </w:rPr>
      </w:pPr>
      <w:r w:rsidRPr="002F1704">
        <w:rPr>
          <w:highlight w:val="white"/>
        </w:rPr>
        <w:t xml:space="preserve">    }</w:t>
      </w:r>
    </w:p>
    <w:p w14:paraId="2738998E" w14:textId="1F6C90D6" w:rsidR="00D935A0" w:rsidRPr="007B4210" w:rsidRDefault="009B54E1" w:rsidP="00631894">
      <w:pPr>
        <w:rPr>
          <w:highlight w:val="white"/>
        </w:rPr>
      </w:pPr>
      <w:r>
        <w:rPr>
          <w:highlight w:val="white"/>
        </w:rPr>
        <w:lastRenderedPageBreak/>
        <w:t xml:space="preserve">The </w:t>
      </w:r>
      <w:r w:rsidRPr="001966DA">
        <w:rPr>
          <w:rStyle w:val="KeyWord0"/>
          <w:highlight w:val="white"/>
        </w:rPr>
        <w:t>Interrupt</w:t>
      </w:r>
      <w:r>
        <w:rPr>
          <w:highlight w:val="white"/>
        </w:rPr>
        <w:t xml:space="preserve"> method adds code that performs an interrupt</w:t>
      </w:r>
      <w:r w:rsidR="008673BA">
        <w:rPr>
          <w:highlight w:val="white"/>
        </w:rPr>
        <w:t xml:space="preserve"> call</w:t>
      </w:r>
      <w:r>
        <w:rPr>
          <w:highlight w:val="white"/>
        </w:rPr>
        <w:t xml:space="preserve">. </w:t>
      </w:r>
      <w:r w:rsidR="008673BA">
        <w:rPr>
          <w:highlight w:val="white"/>
        </w:rPr>
        <w:t xml:space="preserve">Before the call, we clear the </w:t>
      </w:r>
      <w:r w:rsidR="00460475">
        <w:rPr>
          <w:highlight w:val="white"/>
        </w:rPr>
        <w:t>system call set.</w:t>
      </w:r>
    </w:p>
    <w:p w14:paraId="05C45A42" w14:textId="77777777" w:rsidR="00F43544" w:rsidRPr="00F43544" w:rsidRDefault="00F43544" w:rsidP="00F43544">
      <w:pPr>
        <w:pStyle w:val="Code"/>
        <w:rPr>
          <w:highlight w:val="white"/>
        </w:rPr>
      </w:pPr>
      <w:r w:rsidRPr="00F43544">
        <w:rPr>
          <w:highlight w:val="white"/>
        </w:rPr>
        <w:t xml:space="preserve">    public void Interrupt(MiddleCode middleCode) {</w:t>
      </w:r>
    </w:p>
    <w:p w14:paraId="58C73EBD" w14:textId="77777777" w:rsidR="00F43544" w:rsidRPr="00F43544" w:rsidRDefault="00F43544" w:rsidP="00F43544">
      <w:pPr>
        <w:pStyle w:val="Code"/>
        <w:rPr>
          <w:highlight w:val="white"/>
        </w:rPr>
      </w:pPr>
      <w:r w:rsidRPr="00F43544">
        <w:rPr>
          <w:highlight w:val="white"/>
        </w:rPr>
        <w:t xml:space="preserve">      foreach (Track track in m_syscallSet) {        </w:t>
      </w:r>
    </w:p>
    <w:p w14:paraId="6EBEAB4E"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23BEB697" w14:textId="77777777" w:rsidR="00F43544" w:rsidRPr="00F43544" w:rsidRDefault="00F43544" w:rsidP="00F43544">
      <w:pPr>
        <w:pStyle w:val="Code"/>
        <w:rPr>
          <w:highlight w:val="white"/>
        </w:rPr>
      </w:pPr>
      <w:r w:rsidRPr="00F43544">
        <w:rPr>
          <w:highlight w:val="white"/>
        </w:rPr>
        <w:t xml:space="preserve">      }</w:t>
      </w:r>
    </w:p>
    <w:p w14:paraId="666F7E05" w14:textId="77777777" w:rsidR="00F43544" w:rsidRPr="00F43544" w:rsidRDefault="00F43544" w:rsidP="00F43544">
      <w:pPr>
        <w:pStyle w:val="Code"/>
        <w:rPr>
          <w:highlight w:val="white"/>
        </w:rPr>
      </w:pPr>
    </w:p>
    <w:p w14:paraId="5E426460" w14:textId="77777777" w:rsidR="00F43544" w:rsidRPr="00F43544" w:rsidRDefault="00F43544" w:rsidP="00F43544">
      <w:pPr>
        <w:pStyle w:val="Code"/>
        <w:rPr>
          <w:highlight w:val="white"/>
        </w:rPr>
      </w:pPr>
      <w:r w:rsidRPr="00F43544">
        <w:rPr>
          <w:highlight w:val="white"/>
        </w:rPr>
        <w:t xml:space="preserve">      AddAssemblyCode(AssemblyOperator.interrupt,</w:t>
      </w:r>
    </w:p>
    <w:p w14:paraId="3411998E" w14:textId="77777777" w:rsidR="00F43544" w:rsidRPr="00F43544" w:rsidRDefault="00F43544" w:rsidP="00F43544">
      <w:pPr>
        <w:pStyle w:val="Code"/>
        <w:rPr>
          <w:highlight w:val="white"/>
        </w:rPr>
      </w:pPr>
      <w:r w:rsidRPr="00F43544">
        <w:rPr>
          <w:highlight w:val="white"/>
        </w:rPr>
        <w:t xml:space="preserve">                      (BigInteger) middleCode[0]);</w:t>
      </w:r>
    </w:p>
    <w:p w14:paraId="223CBEE5" w14:textId="77777777" w:rsidR="00F43544" w:rsidRPr="00F43544" w:rsidRDefault="00F43544" w:rsidP="00F43544">
      <w:pPr>
        <w:pStyle w:val="Code"/>
        <w:rPr>
          <w:highlight w:val="white"/>
        </w:rPr>
      </w:pPr>
      <w:r w:rsidRPr="00F43544">
        <w:rPr>
          <w:highlight w:val="white"/>
        </w:rPr>
        <w:t xml:space="preserve">      m_trackMap.Clear();</w:t>
      </w:r>
    </w:p>
    <w:p w14:paraId="0F7416A9" w14:textId="77777777" w:rsidR="00F43544" w:rsidRPr="00F43544" w:rsidRDefault="00F43544" w:rsidP="00F43544">
      <w:pPr>
        <w:pStyle w:val="Code"/>
        <w:rPr>
          <w:highlight w:val="white"/>
        </w:rPr>
      </w:pPr>
      <w:r w:rsidRPr="00F43544">
        <w:rPr>
          <w:highlight w:val="white"/>
        </w:rPr>
        <w:t xml:space="preserve">    }</w:t>
      </w:r>
    </w:p>
    <w:p w14:paraId="236C365F" w14:textId="273F5159" w:rsidR="003B2CE4" w:rsidRPr="007B4210" w:rsidRDefault="003B2CE4" w:rsidP="003B2CE4">
      <w:pPr>
        <w:rPr>
          <w:highlight w:val="white"/>
        </w:rPr>
      </w:pPr>
      <w:r>
        <w:rPr>
          <w:highlight w:val="white"/>
        </w:rPr>
        <w:t xml:space="preserve">The </w:t>
      </w:r>
      <w:r>
        <w:rPr>
          <w:rStyle w:val="KeyWord0"/>
          <w:highlight w:val="white"/>
        </w:rPr>
        <w:t>SystemCall</w:t>
      </w:r>
      <w:r>
        <w:rPr>
          <w:highlight w:val="white"/>
        </w:rPr>
        <w:t xml:space="preserve"> method adds code that performs an interrupt call. </w:t>
      </w:r>
      <w:r w:rsidR="00A954D1">
        <w:rPr>
          <w:highlight w:val="white"/>
        </w:rPr>
        <w:t>Like</w:t>
      </w:r>
      <w:r>
        <w:rPr>
          <w:highlight w:val="white"/>
        </w:rPr>
        <w:t xml:space="preserve"> the interrupt case, we clear the system call set before the call.</w:t>
      </w:r>
    </w:p>
    <w:p w14:paraId="4720F77F" w14:textId="77777777" w:rsidR="00F43544" w:rsidRPr="00F43544" w:rsidRDefault="00F43544" w:rsidP="00F43544">
      <w:pPr>
        <w:pStyle w:val="Code"/>
        <w:rPr>
          <w:highlight w:val="white"/>
        </w:rPr>
      </w:pPr>
      <w:r w:rsidRPr="00F43544">
        <w:rPr>
          <w:highlight w:val="white"/>
        </w:rPr>
        <w:t xml:space="preserve">    public void SystemCall(MiddleCode middleCode) {</w:t>
      </w:r>
    </w:p>
    <w:p w14:paraId="56C3A584" w14:textId="77777777" w:rsidR="00F43544" w:rsidRPr="00F43544" w:rsidRDefault="00F43544" w:rsidP="00F43544">
      <w:pPr>
        <w:pStyle w:val="Code"/>
        <w:rPr>
          <w:highlight w:val="white"/>
        </w:rPr>
      </w:pPr>
      <w:r w:rsidRPr="00F43544">
        <w:rPr>
          <w:highlight w:val="white"/>
        </w:rPr>
        <w:t xml:space="preserve">      foreach (Track track in m_syscallSet) {        </w:t>
      </w:r>
    </w:p>
    <w:p w14:paraId="2AB1A5C0" w14:textId="77777777" w:rsidR="00F43544" w:rsidRPr="00F43544" w:rsidRDefault="00F43544" w:rsidP="00F43544">
      <w:pPr>
        <w:pStyle w:val="Code"/>
        <w:rPr>
          <w:highlight w:val="white"/>
        </w:rPr>
      </w:pPr>
      <w:r w:rsidRPr="00F43544">
        <w:rPr>
          <w:highlight w:val="white"/>
        </w:rPr>
        <w:t xml:space="preserve">        AddAssemblyCode(AssemblyOperator.empty, track);</w:t>
      </w:r>
    </w:p>
    <w:p w14:paraId="7C3086B2" w14:textId="77777777" w:rsidR="00F43544" w:rsidRPr="00F43544" w:rsidRDefault="00F43544" w:rsidP="00F43544">
      <w:pPr>
        <w:pStyle w:val="Code"/>
        <w:rPr>
          <w:highlight w:val="white"/>
        </w:rPr>
      </w:pPr>
      <w:r w:rsidRPr="00F43544">
        <w:rPr>
          <w:highlight w:val="white"/>
        </w:rPr>
        <w:t xml:space="preserve">      }</w:t>
      </w:r>
    </w:p>
    <w:p w14:paraId="6CAC5399" w14:textId="77777777" w:rsidR="00F43544" w:rsidRPr="00F43544" w:rsidRDefault="00F43544" w:rsidP="00F43544">
      <w:pPr>
        <w:pStyle w:val="Code"/>
        <w:rPr>
          <w:highlight w:val="white"/>
        </w:rPr>
      </w:pPr>
    </w:p>
    <w:p w14:paraId="2A0FF504" w14:textId="77777777" w:rsidR="00F43544" w:rsidRPr="00F43544" w:rsidRDefault="00F43544" w:rsidP="00F43544">
      <w:pPr>
        <w:pStyle w:val="Code"/>
        <w:rPr>
          <w:highlight w:val="white"/>
        </w:rPr>
      </w:pPr>
      <w:r w:rsidRPr="00F43544">
        <w:rPr>
          <w:highlight w:val="white"/>
        </w:rPr>
        <w:t xml:space="preserve">      AddAssemblyCode(AssemblyOperator.syscall);</w:t>
      </w:r>
    </w:p>
    <w:p w14:paraId="41376B9A" w14:textId="77777777" w:rsidR="00F43544" w:rsidRPr="00F43544" w:rsidRDefault="00F43544" w:rsidP="00F43544">
      <w:pPr>
        <w:pStyle w:val="Code"/>
        <w:rPr>
          <w:highlight w:val="white"/>
        </w:rPr>
      </w:pPr>
      <w:r w:rsidRPr="00F43544">
        <w:rPr>
          <w:highlight w:val="white"/>
        </w:rPr>
        <w:t xml:space="preserve">      m_trackMap.Clear();</w:t>
      </w:r>
    </w:p>
    <w:p w14:paraId="0627C1EC" w14:textId="77777777" w:rsidR="00F43544" w:rsidRPr="00F43544" w:rsidRDefault="00F43544" w:rsidP="00F43544">
      <w:pPr>
        <w:pStyle w:val="Code"/>
        <w:rPr>
          <w:highlight w:val="white"/>
        </w:rPr>
      </w:pPr>
      <w:r w:rsidRPr="00F43544">
        <w:rPr>
          <w:highlight w:val="white"/>
        </w:rPr>
        <w:t xml:space="preserve">    }</w:t>
      </w:r>
    </w:p>
    <w:p w14:paraId="54EEF24A" w14:textId="1F7D6896" w:rsidR="002847C8" w:rsidRPr="007B4210" w:rsidRDefault="002847C8" w:rsidP="002847C8">
      <w:pPr>
        <w:pStyle w:val="Rubrik3"/>
        <w:rPr>
          <w:highlight w:val="white"/>
        </w:rPr>
      </w:pPr>
      <w:bookmarkStart w:id="499" w:name="_Toc49764412"/>
      <w:r>
        <w:rPr>
          <w:highlight w:val="white"/>
        </w:rPr>
        <w:t>Initialization</w:t>
      </w:r>
      <w:bookmarkEnd w:id="499"/>
    </w:p>
    <w:p w14:paraId="43CA664B" w14:textId="7F285CED" w:rsidR="00D935A0" w:rsidRPr="007B4210" w:rsidRDefault="00A25AF5" w:rsidP="00A25AF5">
      <w:pPr>
        <w:rPr>
          <w:highlight w:val="white"/>
        </w:rPr>
      </w:pPr>
      <w:r>
        <w:rPr>
          <w:highlight w:val="white"/>
        </w:rPr>
        <w:t xml:space="preserve">The </w:t>
      </w:r>
      <w:r w:rsidRPr="00A25AF5">
        <w:rPr>
          <w:rStyle w:val="KeyWord0"/>
          <w:highlight w:val="white"/>
        </w:rPr>
        <w:t>Initializer</w:t>
      </w:r>
      <w:r>
        <w:rPr>
          <w:highlight w:val="white"/>
        </w:rPr>
        <w:t xml:space="preserve"> method </w:t>
      </w:r>
      <w:r w:rsidR="00FE0CF2">
        <w:rPr>
          <w:highlight w:val="white"/>
        </w:rPr>
        <w:t>adds code initializing a value.</w:t>
      </w:r>
      <w:r w:rsidR="00E10662">
        <w:rPr>
          <w:highlight w:val="white"/>
        </w:rPr>
        <w:t xml:space="preserve"> The value becomes static block, or a part of a static block</w:t>
      </w:r>
      <w:r w:rsidR="00E449AA">
        <w:rPr>
          <w:highlight w:val="white"/>
        </w:rPr>
        <w:t xml:space="preserve">, </w:t>
      </w:r>
      <w:r w:rsidR="00561A94">
        <w:rPr>
          <w:highlight w:val="white"/>
        </w:rPr>
        <w:t xml:space="preserve">which </w:t>
      </w:r>
    </w:p>
    <w:p w14:paraId="0623B030" w14:textId="77777777" w:rsidR="00BB28B4" w:rsidRPr="00BB28B4" w:rsidRDefault="00BB28B4" w:rsidP="00BB28B4">
      <w:pPr>
        <w:pStyle w:val="Code"/>
        <w:rPr>
          <w:highlight w:val="white"/>
        </w:rPr>
      </w:pPr>
      <w:r w:rsidRPr="00BB28B4">
        <w:rPr>
          <w:highlight w:val="white"/>
        </w:rPr>
        <w:t xml:space="preserve">    private void Initializer(MiddleCode middleCode) {</w:t>
      </w:r>
    </w:p>
    <w:p w14:paraId="222AE22D" w14:textId="77777777" w:rsidR="00BB28B4" w:rsidRPr="00BB28B4" w:rsidRDefault="00BB28B4" w:rsidP="00BB28B4">
      <w:pPr>
        <w:pStyle w:val="Code"/>
        <w:rPr>
          <w:highlight w:val="white"/>
        </w:rPr>
      </w:pPr>
      <w:r w:rsidRPr="00BB28B4">
        <w:rPr>
          <w:highlight w:val="white"/>
        </w:rPr>
        <w:t xml:space="preserve">      Sort sort = (Sort) middleCode[0];</w:t>
      </w:r>
    </w:p>
    <w:p w14:paraId="6233AFCA" w14:textId="77777777" w:rsidR="00BB28B4" w:rsidRPr="00BB28B4" w:rsidRDefault="00BB28B4" w:rsidP="00BB28B4">
      <w:pPr>
        <w:pStyle w:val="Code"/>
        <w:rPr>
          <w:highlight w:val="white"/>
        </w:rPr>
      </w:pPr>
      <w:r w:rsidRPr="00BB28B4">
        <w:rPr>
          <w:highlight w:val="white"/>
        </w:rPr>
        <w:t xml:space="preserve">      object value = middleCode[1];</w:t>
      </w:r>
    </w:p>
    <w:p w14:paraId="0AF3F281" w14:textId="1D5C2601" w:rsidR="002D7019" w:rsidRPr="002D7019" w:rsidRDefault="00E10662" w:rsidP="00E10662">
      <w:pPr>
        <w:rPr>
          <w:highlight w:val="white"/>
        </w:rPr>
      </w:pPr>
      <w:r>
        <w:rPr>
          <w:highlight w:val="white"/>
        </w:rPr>
        <w:t xml:space="preserve">If the value is a static address, </w:t>
      </w:r>
      <w:r w:rsidR="00FB25DC">
        <w:rPr>
          <w:highlight w:val="white"/>
        </w:rPr>
        <w:t xml:space="preserve">we </w:t>
      </w:r>
      <w:r>
        <w:rPr>
          <w:highlight w:val="white"/>
        </w:rPr>
        <w:t xml:space="preserve">add code for defining the address with </w:t>
      </w:r>
      <w:r w:rsidR="00010D69">
        <w:rPr>
          <w:highlight w:val="white"/>
        </w:rPr>
        <w:t>its</w:t>
      </w:r>
      <w:r>
        <w:rPr>
          <w:highlight w:val="white"/>
        </w:rPr>
        <w:t xml:space="preserve"> name and offset.</w:t>
      </w:r>
    </w:p>
    <w:p w14:paraId="3DB81DA8" w14:textId="77777777" w:rsidR="00BB28B4" w:rsidRPr="00BB28B4" w:rsidRDefault="00BB28B4" w:rsidP="00BB28B4">
      <w:pPr>
        <w:pStyle w:val="Code"/>
        <w:rPr>
          <w:highlight w:val="white"/>
        </w:rPr>
      </w:pPr>
      <w:r w:rsidRPr="00BB28B4">
        <w:rPr>
          <w:highlight w:val="white"/>
        </w:rPr>
        <w:t xml:space="preserve">      if (value is StaticAddress) {</w:t>
      </w:r>
    </w:p>
    <w:p w14:paraId="5B568EAC" w14:textId="77777777" w:rsidR="00BB28B4" w:rsidRPr="00BB28B4" w:rsidRDefault="00BB28B4" w:rsidP="00BB28B4">
      <w:pPr>
        <w:pStyle w:val="Code"/>
        <w:rPr>
          <w:highlight w:val="white"/>
        </w:rPr>
      </w:pPr>
      <w:r w:rsidRPr="00BB28B4">
        <w:rPr>
          <w:highlight w:val="white"/>
        </w:rPr>
        <w:t xml:space="preserve">        StaticAddress staticAddress = (StaticAddress) value;</w:t>
      </w:r>
    </w:p>
    <w:p w14:paraId="22AC31C1" w14:textId="77777777" w:rsidR="00BB28B4" w:rsidRPr="00BB28B4" w:rsidRDefault="00BB28B4" w:rsidP="00BB28B4">
      <w:pPr>
        <w:pStyle w:val="Code"/>
        <w:rPr>
          <w:highlight w:val="white"/>
        </w:rPr>
      </w:pPr>
      <w:r w:rsidRPr="00BB28B4">
        <w:rPr>
          <w:highlight w:val="white"/>
        </w:rPr>
        <w:t xml:space="preserve">        string name = staticAddress.UniqueName;</w:t>
      </w:r>
    </w:p>
    <w:p w14:paraId="42FD87B7" w14:textId="77777777" w:rsidR="00BB28B4" w:rsidRPr="00BB28B4" w:rsidRDefault="00BB28B4" w:rsidP="00BB28B4">
      <w:pPr>
        <w:pStyle w:val="Code"/>
        <w:rPr>
          <w:highlight w:val="white"/>
        </w:rPr>
      </w:pPr>
      <w:r w:rsidRPr="00BB28B4">
        <w:rPr>
          <w:highlight w:val="white"/>
        </w:rPr>
        <w:t xml:space="preserve">        int offset = staticAddress.Offset;</w:t>
      </w:r>
    </w:p>
    <w:p w14:paraId="134C3FB7" w14:textId="77777777" w:rsidR="00BB28B4" w:rsidRPr="00BB28B4" w:rsidRDefault="00BB28B4" w:rsidP="00BB28B4">
      <w:pPr>
        <w:pStyle w:val="Code"/>
        <w:rPr>
          <w:highlight w:val="white"/>
        </w:rPr>
      </w:pPr>
      <w:r w:rsidRPr="00BB28B4">
        <w:rPr>
          <w:highlight w:val="white"/>
        </w:rPr>
        <w:t xml:space="preserve">        // dw name + offset</w:t>
      </w:r>
    </w:p>
    <w:p w14:paraId="6F3506DA" w14:textId="77777777" w:rsidR="00BB28B4" w:rsidRPr="00BB28B4" w:rsidRDefault="00BB28B4" w:rsidP="00BB28B4">
      <w:pPr>
        <w:pStyle w:val="Code"/>
        <w:rPr>
          <w:highlight w:val="white"/>
        </w:rPr>
      </w:pPr>
      <w:r w:rsidRPr="00BB28B4">
        <w:rPr>
          <w:highlight w:val="white"/>
        </w:rPr>
        <w:t xml:space="preserve">        AddAssemblyCode(AssemblyOperator.define_address, name, offset);</w:t>
      </w:r>
    </w:p>
    <w:p w14:paraId="6054BBF3" w14:textId="77777777" w:rsidR="00BB28B4" w:rsidRPr="00BB28B4" w:rsidRDefault="00BB28B4" w:rsidP="00BB28B4">
      <w:pPr>
        <w:pStyle w:val="Code"/>
        <w:rPr>
          <w:highlight w:val="white"/>
        </w:rPr>
      </w:pPr>
      <w:r w:rsidRPr="00BB28B4">
        <w:rPr>
          <w:highlight w:val="white"/>
        </w:rPr>
        <w:t xml:space="preserve">      }</w:t>
      </w:r>
    </w:p>
    <w:p w14:paraId="1A5CE0F2" w14:textId="7FADAD40" w:rsidR="00E10662" w:rsidRPr="007B4210" w:rsidRDefault="00FB25DC" w:rsidP="00BA20ED">
      <w:pPr>
        <w:rPr>
          <w:highlight w:val="white"/>
        </w:rPr>
      </w:pPr>
      <w:r>
        <w:rPr>
          <w:highlight w:val="white"/>
        </w:rPr>
        <w:t>Otherwise, we add code for defining the value.</w:t>
      </w:r>
      <w:r w:rsidR="000B4E76">
        <w:rPr>
          <w:highlight w:val="white"/>
        </w:rPr>
        <w:t xml:space="preserve"> The initialization</w:t>
      </w:r>
      <w:r w:rsidR="00CC006A">
        <w:rPr>
          <w:highlight w:val="white"/>
        </w:rPr>
        <w:t xml:space="preserve"> instruction will later be transformed to a sequence of instructions in the Linux case and memory block in the Windows case.</w:t>
      </w:r>
    </w:p>
    <w:p w14:paraId="02BABC29" w14:textId="77777777" w:rsidR="00285CAD" w:rsidRPr="00285CAD" w:rsidRDefault="00285CAD" w:rsidP="00285CAD">
      <w:pPr>
        <w:pStyle w:val="Code"/>
        <w:rPr>
          <w:highlight w:val="white"/>
        </w:rPr>
      </w:pPr>
      <w:r w:rsidRPr="00285CAD">
        <w:rPr>
          <w:highlight w:val="white"/>
        </w:rPr>
        <w:t xml:space="preserve">      else {</w:t>
      </w:r>
    </w:p>
    <w:p w14:paraId="50D1287E" w14:textId="77777777" w:rsidR="00285CAD" w:rsidRPr="00285CAD" w:rsidRDefault="00285CAD" w:rsidP="00285CAD">
      <w:pPr>
        <w:pStyle w:val="Code"/>
        <w:rPr>
          <w:highlight w:val="white"/>
        </w:rPr>
      </w:pPr>
      <w:r w:rsidRPr="00285CAD">
        <w:rPr>
          <w:highlight w:val="white"/>
        </w:rPr>
        <w:t xml:space="preserve">        AddAssemblyCode(AssemblyOperator.define_value, sort, value);</w:t>
      </w:r>
    </w:p>
    <w:p w14:paraId="030B3B14" w14:textId="77777777" w:rsidR="00285CAD" w:rsidRPr="00285CAD" w:rsidRDefault="00285CAD" w:rsidP="00285CAD">
      <w:pPr>
        <w:pStyle w:val="Code"/>
        <w:rPr>
          <w:highlight w:val="white"/>
        </w:rPr>
      </w:pPr>
      <w:r w:rsidRPr="00285CAD">
        <w:rPr>
          <w:highlight w:val="white"/>
        </w:rPr>
        <w:t xml:space="preserve">      }</w:t>
      </w:r>
    </w:p>
    <w:p w14:paraId="60E61574" w14:textId="77777777" w:rsidR="00285CAD" w:rsidRPr="00285CAD" w:rsidRDefault="00285CAD" w:rsidP="00285CAD">
      <w:pPr>
        <w:pStyle w:val="Code"/>
        <w:rPr>
          <w:highlight w:val="white"/>
        </w:rPr>
      </w:pPr>
      <w:r w:rsidRPr="00285CAD">
        <w:rPr>
          <w:highlight w:val="white"/>
        </w:rPr>
        <w:t xml:space="preserve">    }</w:t>
      </w:r>
    </w:p>
    <w:p w14:paraId="492454ED" w14:textId="3F0E38D0" w:rsidR="00D935A0" w:rsidRPr="002D7019" w:rsidRDefault="00CC006A" w:rsidP="00612BF2">
      <w:pPr>
        <w:rPr>
          <w:highlight w:val="white"/>
        </w:rPr>
      </w:pPr>
      <w:r>
        <w:rPr>
          <w:highlight w:val="white"/>
        </w:rPr>
        <w:t xml:space="preserve">The </w:t>
      </w:r>
      <w:r w:rsidRPr="00806C87">
        <w:rPr>
          <w:rStyle w:val="KeyWord0"/>
          <w:highlight w:val="white"/>
        </w:rPr>
        <w:t>InitializerZero</w:t>
      </w:r>
      <w:r>
        <w:rPr>
          <w:highlight w:val="white"/>
        </w:rPr>
        <w:t xml:space="preserve"> adds an instruction for </w:t>
      </w:r>
      <w:r w:rsidR="00612BF2">
        <w:rPr>
          <w:highlight w:val="white"/>
        </w:rPr>
        <w:t>a sequence of zero values, each holding one byte.</w:t>
      </w:r>
      <w:r w:rsidR="00806C87" w:rsidRPr="00806C87">
        <w:rPr>
          <w:highlight w:val="white"/>
        </w:rPr>
        <w:t xml:space="preserve"> </w:t>
      </w:r>
      <w:r w:rsidR="00806C87">
        <w:rPr>
          <w:highlight w:val="white"/>
        </w:rPr>
        <w:t>Like the Initializer method above, the initialization instruction will later be transformed to a sequence of instructions in the Linux case and memory block in the Windows case.</w:t>
      </w:r>
    </w:p>
    <w:p w14:paraId="1A855B71" w14:textId="77777777" w:rsidR="00285CAD" w:rsidRPr="00285CAD" w:rsidRDefault="00285CAD" w:rsidP="00285CAD">
      <w:pPr>
        <w:pStyle w:val="Code"/>
        <w:rPr>
          <w:highlight w:val="white"/>
        </w:rPr>
      </w:pPr>
      <w:r w:rsidRPr="00285CAD">
        <w:rPr>
          <w:highlight w:val="white"/>
        </w:rPr>
        <w:t xml:space="preserve">    private void InitializerZero(MiddleCode middleCode) {</w:t>
      </w:r>
    </w:p>
    <w:p w14:paraId="0911C982" w14:textId="77777777" w:rsidR="00285CAD" w:rsidRPr="00285CAD" w:rsidRDefault="00285CAD" w:rsidP="00285CAD">
      <w:pPr>
        <w:pStyle w:val="Code"/>
        <w:rPr>
          <w:highlight w:val="white"/>
        </w:rPr>
      </w:pPr>
      <w:r w:rsidRPr="00285CAD">
        <w:rPr>
          <w:highlight w:val="white"/>
        </w:rPr>
        <w:t xml:space="preserve">      int size = (int) middleCode[0];</w:t>
      </w:r>
    </w:p>
    <w:p w14:paraId="0A6C3056" w14:textId="77777777" w:rsidR="00285CAD" w:rsidRPr="00285CAD" w:rsidRDefault="00285CAD" w:rsidP="00285CAD">
      <w:pPr>
        <w:pStyle w:val="Code"/>
        <w:rPr>
          <w:highlight w:val="white"/>
        </w:rPr>
      </w:pPr>
      <w:r w:rsidRPr="00285CAD">
        <w:rPr>
          <w:highlight w:val="white"/>
        </w:rPr>
        <w:t xml:space="preserve">      Assert.ErrorXXX(size &gt; 0);</w:t>
      </w:r>
    </w:p>
    <w:p w14:paraId="7386F7E1" w14:textId="77777777" w:rsidR="00285CAD" w:rsidRPr="00285CAD" w:rsidRDefault="00285CAD" w:rsidP="00285CAD">
      <w:pPr>
        <w:pStyle w:val="Code"/>
        <w:rPr>
          <w:highlight w:val="white"/>
        </w:rPr>
      </w:pPr>
      <w:r w:rsidRPr="00285CAD">
        <w:rPr>
          <w:highlight w:val="white"/>
        </w:rPr>
        <w:lastRenderedPageBreak/>
        <w:t xml:space="preserve">      AddAssemblyCode(AssemblyOperator.define_zero_sequence, size);</w:t>
      </w:r>
    </w:p>
    <w:p w14:paraId="1BE06C20" w14:textId="77777777" w:rsidR="00285CAD" w:rsidRPr="00285CAD" w:rsidRDefault="00285CAD" w:rsidP="00285CAD">
      <w:pPr>
        <w:pStyle w:val="Code"/>
        <w:rPr>
          <w:highlight w:val="white"/>
        </w:rPr>
      </w:pPr>
      <w:r w:rsidRPr="00285CAD">
        <w:rPr>
          <w:highlight w:val="white"/>
        </w:rPr>
        <w:t xml:space="preserve">    }</w:t>
      </w:r>
    </w:p>
    <w:p w14:paraId="5AE46892" w14:textId="1FAD5CDD" w:rsidR="000E4DA6" w:rsidRPr="00533A30" w:rsidRDefault="000E4DA6" w:rsidP="000E4DA6">
      <w:pPr>
        <w:pStyle w:val="Rubrik3"/>
        <w:rPr>
          <w:highlight w:val="white"/>
        </w:rPr>
      </w:pPr>
      <w:bookmarkStart w:id="500" w:name="_Toc49764413"/>
      <w:r>
        <w:rPr>
          <w:highlight w:val="white"/>
        </w:rPr>
        <w:t>Integral Multipl</w:t>
      </w:r>
      <w:r w:rsidR="00285456">
        <w:rPr>
          <w:highlight w:val="white"/>
        </w:rPr>
        <w:t>i</w:t>
      </w:r>
      <w:r>
        <w:rPr>
          <w:highlight w:val="white"/>
        </w:rPr>
        <w:t>cation, Division, and Modulo</w:t>
      </w:r>
      <w:bookmarkEnd w:id="500"/>
    </w:p>
    <w:p w14:paraId="3263741B" w14:textId="026C706D" w:rsidR="0011692D" w:rsidRDefault="0033060D" w:rsidP="00E33B16">
      <w:pPr>
        <w:rPr>
          <w:highlight w:val="white"/>
        </w:rPr>
      </w:pPr>
      <w:r>
        <w:rPr>
          <w:highlight w:val="white"/>
        </w:rPr>
        <w:t xml:space="preserve">The </w:t>
      </w:r>
      <w:r w:rsidRPr="001B4B75">
        <w:rPr>
          <w:rStyle w:val="KeyWord0"/>
          <w:highlight w:val="white"/>
        </w:rPr>
        <w:t>IntegralMultiply</w:t>
      </w:r>
      <w:r>
        <w:rPr>
          <w:highlight w:val="white"/>
        </w:rPr>
        <w:t xml:space="preserve"> method </w:t>
      </w:r>
      <w:r w:rsidR="009E53E4">
        <w:rPr>
          <w:highlight w:val="white"/>
        </w:rPr>
        <w:t xml:space="preserve">adds assembly code for </w:t>
      </w:r>
      <w:r w:rsidR="001B5E51">
        <w:rPr>
          <w:highlight w:val="white"/>
        </w:rPr>
        <w:t xml:space="preserve">the </w:t>
      </w:r>
      <w:r w:rsidR="009E53E4">
        <w:rPr>
          <w:highlight w:val="white"/>
        </w:rPr>
        <w:t>integral operators multipl</w:t>
      </w:r>
      <w:r w:rsidR="00E21B0D">
        <w:rPr>
          <w:highlight w:val="white"/>
        </w:rPr>
        <w:t>ication</w:t>
      </w:r>
      <w:r w:rsidR="009E53E4">
        <w:rPr>
          <w:highlight w:val="white"/>
        </w:rPr>
        <w:t>, divi</w:t>
      </w:r>
      <w:r w:rsidR="00E21B0D">
        <w:rPr>
          <w:highlight w:val="white"/>
        </w:rPr>
        <w:t>sion</w:t>
      </w:r>
      <w:r w:rsidR="009E53E4">
        <w:rPr>
          <w:highlight w:val="white"/>
        </w:rPr>
        <w:t xml:space="preserve">, </w:t>
      </w:r>
      <w:r w:rsidR="00E21B0D">
        <w:rPr>
          <w:highlight w:val="white"/>
        </w:rPr>
        <w:t xml:space="preserve">and </w:t>
      </w:r>
      <w:r w:rsidR="009E53E4">
        <w:rPr>
          <w:highlight w:val="white"/>
        </w:rPr>
        <w:t>module.</w:t>
      </w:r>
      <w:r w:rsidR="001E123D">
        <w:rPr>
          <w:highlight w:val="white"/>
        </w:rPr>
        <w:t xml:space="preserve"> Th</w:t>
      </w:r>
      <w:r w:rsidR="00CA22DE">
        <w:rPr>
          <w:highlight w:val="white"/>
        </w:rPr>
        <w:t>ese</w:t>
      </w:r>
      <w:r w:rsidR="001E123D">
        <w:rPr>
          <w:highlight w:val="white"/>
        </w:rPr>
        <w:t xml:space="preserve"> operation</w:t>
      </w:r>
      <w:r w:rsidR="00CA22DE">
        <w:rPr>
          <w:highlight w:val="white"/>
        </w:rPr>
        <w:t>s differ from the previous integral operations in that way that the value of left symbol is always assumed to be stored in a specific register</w:t>
      </w:r>
      <w:r w:rsidR="001C1CE6">
        <w:rPr>
          <w:highlight w:val="white"/>
        </w:rPr>
        <w:t xml:space="preserve">. However, the right symbol is given in the operation. The value of the </w:t>
      </w:r>
      <w:r w:rsidR="00E86A67">
        <w:rPr>
          <w:highlight w:val="white"/>
        </w:rPr>
        <w:t xml:space="preserve">right symbol is given in the operations. It can be stored in a register or on a memory address. However, unlike the previous </w:t>
      </w:r>
      <w:r w:rsidR="0011692D">
        <w:rPr>
          <w:highlight w:val="white"/>
        </w:rPr>
        <w:t>integral operations, we cannot give an integer value directly. Instead, we have to store the value on an address, and give the address to the operation.</w:t>
      </w:r>
    </w:p>
    <w:p w14:paraId="774981C8" w14:textId="25F785B4" w:rsidR="0011692D" w:rsidRDefault="0011692D" w:rsidP="00E33B16">
      <w:pPr>
        <w:rPr>
          <w:highlight w:val="white"/>
        </w:rPr>
      </w:pPr>
      <w:r>
        <w:rPr>
          <w:highlight w:val="white"/>
        </w:rPr>
        <w:t>Moreover, there are in fact four registers invo</w:t>
      </w:r>
      <w:r w:rsidR="007C13EC">
        <w:rPr>
          <w:highlight w:val="white"/>
        </w:rPr>
        <w:t>lved in the operation</w:t>
      </w:r>
      <w:r w:rsidR="00037BA4">
        <w:rPr>
          <w:highlight w:val="white"/>
        </w:rPr>
        <w:t>. The specific registers depend on the type size.</w:t>
      </w:r>
    </w:p>
    <w:p w14:paraId="0028B1BB" w14:textId="2B87A1A9" w:rsidR="007C13EC" w:rsidRDefault="007D47EF" w:rsidP="007C13EC">
      <w:pPr>
        <w:pStyle w:val="Liststycke"/>
        <w:numPr>
          <w:ilvl w:val="0"/>
          <w:numId w:val="138"/>
        </w:numPr>
        <w:rPr>
          <w:highlight w:val="white"/>
        </w:rPr>
      </w:pPr>
      <w:r>
        <w:rPr>
          <w:highlight w:val="white"/>
        </w:rPr>
        <w:t>The register where we store the value of the left symbol.</w:t>
      </w:r>
    </w:p>
    <w:p w14:paraId="0D518EBD" w14:textId="0857A773" w:rsidR="007D47EF" w:rsidRDefault="007D47EF" w:rsidP="007C13EC">
      <w:pPr>
        <w:pStyle w:val="Liststycke"/>
        <w:numPr>
          <w:ilvl w:val="0"/>
          <w:numId w:val="138"/>
        </w:numPr>
        <w:rPr>
          <w:highlight w:val="white"/>
        </w:rPr>
      </w:pPr>
      <w:r>
        <w:rPr>
          <w:highlight w:val="white"/>
        </w:rPr>
        <w:t xml:space="preserve">The register holding the </w:t>
      </w:r>
      <w:r w:rsidR="00452BF1">
        <w:rPr>
          <w:highlight w:val="white"/>
        </w:rPr>
        <w:t>upper part of the left symbol value. We ignore the value in this register, but we must set it to zero</w:t>
      </w:r>
      <w:r w:rsidR="00CF6BF4">
        <w:rPr>
          <w:highlight w:val="white"/>
        </w:rPr>
        <w:t xml:space="preserve"> and mark in the track map we have in fact altered its value.</w:t>
      </w:r>
    </w:p>
    <w:p w14:paraId="65E6C728" w14:textId="6998DB5B" w:rsidR="00452BF1" w:rsidRDefault="008B2F1E" w:rsidP="007C13EC">
      <w:pPr>
        <w:pStyle w:val="Liststycke"/>
        <w:numPr>
          <w:ilvl w:val="0"/>
          <w:numId w:val="138"/>
        </w:numPr>
        <w:rPr>
          <w:highlight w:val="white"/>
        </w:rPr>
      </w:pPr>
      <w:r>
        <w:rPr>
          <w:highlight w:val="white"/>
        </w:rPr>
        <w:t xml:space="preserve">The result of multiplication or division, which </w:t>
      </w:r>
      <w:r w:rsidR="00F33D86">
        <w:rPr>
          <w:highlight w:val="white"/>
        </w:rPr>
        <w:t>is</w:t>
      </w:r>
      <w:r w:rsidR="00037BA4">
        <w:rPr>
          <w:highlight w:val="white"/>
        </w:rPr>
        <w:t xml:space="preserve"> ignored </w:t>
      </w:r>
      <w:r w:rsidR="00860887">
        <w:rPr>
          <w:highlight w:val="white"/>
        </w:rPr>
        <w:t>by</w:t>
      </w:r>
      <w:r w:rsidR="00F33D86">
        <w:rPr>
          <w:highlight w:val="white"/>
        </w:rPr>
        <w:t xml:space="preserve"> modulo</w:t>
      </w:r>
      <w:r w:rsidR="00860887">
        <w:rPr>
          <w:highlight w:val="white"/>
        </w:rPr>
        <w:t>.</w:t>
      </w:r>
    </w:p>
    <w:p w14:paraId="0B01AC37" w14:textId="79873F9F" w:rsidR="00F33D86" w:rsidRPr="00860887" w:rsidRDefault="00F33D86" w:rsidP="00664603">
      <w:pPr>
        <w:pStyle w:val="Liststycke"/>
        <w:numPr>
          <w:ilvl w:val="0"/>
          <w:numId w:val="138"/>
        </w:numPr>
        <w:rPr>
          <w:highlight w:val="white"/>
        </w:rPr>
      </w:pPr>
      <w:r w:rsidRPr="00860887">
        <w:rPr>
          <w:highlight w:val="white"/>
        </w:rPr>
        <w:t xml:space="preserve">The result of module, </w:t>
      </w:r>
      <w:r w:rsidR="008B2F1E">
        <w:rPr>
          <w:highlight w:val="white"/>
        </w:rPr>
        <w:t xml:space="preserve">which </w:t>
      </w:r>
      <w:r w:rsidRPr="00860887">
        <w:rPr>
          <w:highlight w:val="white"/>
        </w:rPr>
        <w:t>is ignored by multiplication or division.</w:t>
      </w:r>
    </w:p>
    <w:p w14:paraId="5CC3223C" w14:textId="3FD417B4" w:rsidR="00F33D86" w:rsidRPr="008B2F1E" w:rsidRDefault="008B2F1E" w:rsidP="008B2F1E">
      <w:pPr>
        <w:rPr>
          <w:highlight w:val="white"/>
        </w:rPr>
      </w:pPr>
      <w:r>
        <w:rPr>
          <w:highlight w:val="white"/>
        </w:rPr>
        <w:t>Even if one of the last two registers is ignored, we still need to mark in the track map that is has in fact been assigned a new value.</w:t>
      </w:r>
    </w:p>
    <w:p w14:paraId="68413879" w14:textId="5BEFB081" w:rsidR="00940A72" w:rsidRDefault="00922AE8" w:rsidP="00C85FD6">
      <w:pPr>
        <w:rPr>
          <w:highlight w:val="white"/>
        </w:rPr>
      </w:pPr>
      <w:r>
        <w:rPr>
          <w:highlight w:val="white"/>
        </w:rPr>
        <w:t xml:space="preserve">The </w:t>
      </w:r>
      <w:r w:rsidR="009D180C" w:rsidRPr="009D180C">
        <w:rPr>
          <w:rStyle w:val="KeyWord0"/>
          <w:highlight w:val="white"/>
        </w:rPr>
        <w:t>m_leftRegisterMap</w:t>
      </w:r>
      <w:r w:rsidR="00A33B83">
        <w:rPr>
          <w:highlight w:val="white"/>
        </w:rPr>
        <w:t xml:space="preserve"> </w:t>
      </w:r>
      <w:r w:rsidR="00DB0126">
        <w:rPr>
          <w:highlight w:val="white"/>
        </w:rPr>
        <w:t>map</w:t>
      </w:r>
      <w:r w:rsidR="00A33B83">
        <w:rPr>
          <w:highlight w:val="white"/>
        </w:rPr>
        <w:t xml:space="preserve"> hold the registers where we store the value of the left symbol. The </w:t>
      </w:r>
      <w:r w:rsidR="00A33B83" w:rsidRPr="00185DFA">
        <w:rPr>
          <w:rStyle w:val="KeyWord0"/>
          <w:highlight w:val="white"/>
        </w:rPr>
        <w:t>m_zeroRegisterMap</w:t>
      </w:r>
      <w:r w:rsidR="00A33B83">
        <w:rPr>
          <w:highlight w:val="white"/>
        </w:rPr>
        <w:t xml:space="preserve"> </w:t>
      </w:r>
      <w:r w:rsidR="00DB0126">
        <w:rPr>
          <w:highlight w:val="white"/>
        </w:rPr>
        <w:t xml:space="preserve">map </w:t>
      </w:r>
      <w:r w:rsidR="00185DFA">
        <w:rPr>
          <w:highlight w:val="white"/>
        </w:rPr>
        <w:t xml:space="preserve">holds the registers that era to be set to zero before the operation. The </w:t>
      </w:r>
      <w:r w:rsidR="00C155AE" w:rsidRPr="00940A72">
        <w:rPr>
          <w:rStyle w:val="KeyWord0"/>
          <w:highlight w:val="white"/>
        </w:rPr>
        <w:t>m_productQuintentRegisterMap</w:t>
      </w:r>
      <w:r w:rsidR="00C155AE">
        <w:rPr>
          <w:highlight w:val="white"/>
        </w:rPr>
        <w:t xml:space="preserve"> </w:t>
      </w:r>
      <w:r w:rsidR="00940A72">
        <w:rPr>
          <w:highlight w:val="white"/>
        </w:rPr>
        <w:t xml:space="preserve">map </w:t>
      </w:r>
      <w:r w:rsidR="00C155AE">
        <w:rPr>
          <w:highlight w:val="white"/>
        </w:rPr>
        <w:t xml:space="preserve">holds the registers where the </w:t>
      </w:r>
      <w:r w:rsidR="00C155AE" w:rsidRPr="009779FC">
        <w:rPr>
          <w:highlight w:val="white"/>
        </w:rPr>
        <w:t>product</w:t>
      </w:r>
      <w:r w:rsidR="00C155AE">
        <w:rPr>
          <w:highlight w:val="white"/>
        </w:rPr>
        <w:t xml:space="preserve"> or </w:t>
      </w:r>
      <w:r w:rsidR="00940A72">
        <w:rPr>
          <w:highlight w:val="white"/>
        </w:rPr>
        <w:t>q</w:t>
      </w:r>
      <w:r w:rsidR="00940A72" w:rsidRPr="009779FC">
        <w:rPr>
          <w:highlight w:val="white"/>
        </w:rPr>
        <w:t>uintet</w:t>
      </w:r>
      <w:r w:rsidR="00C155AE">
        <w:rPr>
          <w:highlight w:val="white"/>
        </w:rPr>
        <w:t xml:space="preserve"> is stored after a multiplication or division </w:t>
      </w:r>
      <w:r w:rsidR="00F57945">
        <w:rPr>
          <w:highlight w:val="white"/>
        </w:rPr>
        <w:t xml:space="preserve">operations, </w:t>
      </w:r>
      <w:r w:rsidR="00C155AE">
        <w:rPr>
          <w:highlight w:val="white"/>
        </w:rPr>
        <w:t xml:space="preserve">while </w:t>
      </w:r>
      <w:r w:rsidR="009B53C8" w:rsidRPr="00F57945">
        <w:rPr>
          <w:rStyle w:val="KeyWord0"/>
          <w:highlight w:val="white"/>
        </w:rPr>
        <w:t>m_remainderRegisterMap</w:t>
      </w:r>
      <w:r w:rsidR="009B53C8">
        <w:rPr>
          <w:highlight w:val="white"/>
        </w:rPr>
        <w:t xml:space="preserve"> holds </w:t>
      </w:r>
      <w:r w:rsidR="00940A72">
        <w:rPr>
          <w:highlight w:val="white"/>
        </w:rPr>
        <w:t xml:space="preserve">the </w:t>
      </w:r>
      <w:r w:rsidR="00DB0126">
        <w:rPr>
          <w:highlight w:val="white"/>
        </w:rPr>
        <w:t xml:space="preserve">registers of the </w:t>
      </w:r>
      <w:r w:rsidR="00940A72">
        <w:rPr>
          <w:highlight w:val="white"/>
        </w:rPr>
        <w:t xml:space="preserve">remainder of a modulo operations. </w:t>
      </w:r>
    </w:p>
    <w:p w14:paraId="1EEA00B4" w14:textId="77777777" w:rsidR="009779FC" w:rsidRPr="009779FC" w:rsidRDefault="009779FC" w:rsidP="009779FC">
      <w:pPr>
        <w:pStyle w:val="Code"/>
        <w:rPr>
          <w:highlight w:val="white"/>
        </w:rPr>
      </w:pPr>
      <w:r w:rsidRPr="009779FC">
        <w:rPr>
          <w:highlight w:val="white"/>
        </w:rPr>
        <w:t xml:space="preserve">    public static IDictionary&lt;int,Register&gt; m_leftRegisterMap =</w:t>
      </w:r>
    </w:p>
    <w:p w14:paraId="1229B62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653E0248" w14:textId="77777777" w:rsidR="009779FC" w:rsidRPr="009779FC" w:rsidRDefault="009779FC" w:rsidP="009779FC">
      <w:pPr>
        <w:pStyle w:val="Code"/>
        <w:rPr>
          <w:highlight w:val="white"/>
        </w:rPr>
      </w:pPr>
      <w:r w:rsidRPr="009779FC">
        <w:rPr>
          <w:highlight w:val="white"/>
        </w:rPr>
        <w:t xml:space="preserve">                                      {4, Register.eax}, {8, Register.rax}};</w:t>
      </w:r>
    </w:p>
    <w:p w14:paraId="16EA77A0" w14:textId="77777777" w:rsidR="009779FC" w:rsidRPr="009779FC" w:rsidRDefault="009779FC" w:rsidP="009779FC">
      <w:pPr>
        <w:pStyle w:val="Code"/>
        <w:rPr>
          <w:highlight w:val="white"/>
        </w:rPr>
      </w:pPr>
    </w:p>
    <w:p w14:paraId="3BFBE514" w14:textId="3F3F5A11" w:rsidR="009779FC" w:rsidRPr="009779FC" w:rsidRDefault="009779FC" w:rsidP="009779FC">
      <w:pPr>
        <w:pStyle w:val="Code"/>
        <w:rPr>
          <w:highlight w:val="white"/>
        </w:rPr>
      </w:pPr>
      <w:r w:rsidRPr="009779FC">
        <w:rPr>
          <w:highlight w:val="white"/>
        </w:rPr>
        <w:t xml:space="preserve">    public static IDictionary&lt;int,Register&gt; </w:t>
      </w:r>
      <w:r w:rsidR="00A33B83">
        <w:rPr>
          <w:highlight w:val="white"/>
        </w:rPr>
        <w:t>m_zeroRegisterMap</w:t>
      </w:r>
      <w:r w:rsidRPr="009779FC">
        <w:rPr>
          <w:highlight w:val="white"/>
        </w:rPr>
        <w:t xml:space="preserve"> =</w:t>
      </w:r>
    </w:p>
    <w:p w14:paraId="499013B2"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37506EED" w14:textId="77777777" w:rsidR="009779FC" w:rsidRPr="009779FC" w:rsidRDefault="009779FC" w:rsidP="009779FC">
      <w:pPr>
        <w:pStyle w:val="Code"/>
        <w:rPr>
          <w:highlight w:val="white"/>
        </w:rPr>
      </w:pPr>
      <w:r w:rsidRPr="009779FC">
        <w:rPr>
          <w:highlight w:val="white"/>
        </w:rPr>
        <w:t xml:space="preserve">                                      {4, Register.edx}, {8, Register.rdx}};</w:t>
      </w:r>
    </w:p>
    <w:p w14:paraId="23BC5D14" w14:textId="77777777" w:rsidR="009779FC" w:rsidRPr="009779FC" w:rsidRDefault="009779FC" w:rsidP="009779FC">
      <w:pPr>
        <w:pStyle w:val="Code"/>
        <w:rPr>
          <w:highlight w:val="white"/>
        </w:rPr>
      </w:pPr>
    </w:p>
    <w:p w14:paraId="0C4BA016" w14:textId="77777777" w:rsidR="009779FC" w:rsidRPr="009779FC" w:rsidRDefault="009779FC" w:rsidP="009779FC">
      <w:pPr>
        <w:pStyle w:val="Code"/>
        <w:rPr>
          <w:highlight w:val="white"/>
        </w:rPr>
      </w:pPr>
      <w:r w:rsidRPr="009779FC">
        <w:rPr>
          <w:highlight w:val="white"/>
        </w:rPr>
        <w:t xml:space="preserve">    public static IDictionary&lt;int,Register&gt; m_productQuintentRegisterMap =</w:t>
      </w:r>
    </w:p>
    <w:p w14:paraId="4C491AF9" w14:textId="77777777" w:rsidR="009779FC" w:rsidRPr="009779FC" w:rsidRDefault="009779FC" w:rsidP="009779FC">
      <w:pPr>
        <w:pStyle w:val="Code"/>
        <w:rPr>
          <w:highlight w:val="white"/>
        </w:rPr>
      </w:pPr>
      <w:r w:rsidRPr="009779FC">
        <w:rPr>
          <w:highlight w:val="white"/>
        </w:rPr>
        <w:t xml:space="preserve">      new Dictionary&lt;int,Register&gt;() {{1, Register.al}, {2, Register.ax},</w:t>
      </w:r>
    </w:p>
    <w:p w14:paraId="2B9C9807" w14:textId="77777777" w:rsidR="009779FC" w:rsidRPr="009779FC" w:rsidRDefault="009779FC" w:rsidP="009779FC">
      <w:pPr>
        <w:pStyle w:val="Code"/>
        <w:rPr>
          <w:highlight w:val="white"/>
        </w:rPr>
      </w:pPr>
      <w:r w:rsidRPr="009779FC">
        <w:rPr>
          <w:highlight w:val="white"/>
        </w:rPr>
        <w:t xml:space="preserve">                                      {4, Register.eax}, {8, Register.rax}};</w:t>
      </w:r>
    </w:p>
    <w:p w14:paraId="318108A7" w14:textId="77777777" w:rsidR="009779FC" w:rsidRPr="009779FC" w:rsidRDefault="009779FC" w:rsidP="009779FC">
      <w:pPr>
        <w:pStyle w:val="Code"/>
        <w:rPr>
          <w:highlight w:val="white"/>
        </w:rPr>
      </w:pPr>
    </w:p>
    <w:p w14:paraId="3E35CCC7" w14:textId="77777777" w:rsidR="009779FC" w:rsidRPr="009779FC" w:rsidRDefault="009779FC" w:rsidP="009779FC">
      <w:pPr>
        <w:pStyle w:val="Code"/>
        <w:rPr>
          <w:highlight w:val="white"/>
        </w:rPr>
      </w:pPr>
      <w:r w:rsidRPr="009779FC">
        <w:rPr>
          <w:highlight w:val="white"/>
        </w:rPr>
        <w:t xml:space="preserve">    public static IDictionary&lt;int,Register&gt; m_remainderRegisterMap =</w:t>
      </w:r>
    </w:p>
    <w:p w14:paraId="30FDCD87" w14:textId="77777777" w:rsidR="009779FC" w:rsidRPr="009779FC" w:rsidRDefault="009779FC" w:rsidP="009779FC">
      <w:pPr>
        <w:pStyle w:val="Code"/>
        <w:rPr>
          <w:highlight w:val="white"/>
        </w:rPr>
      </w:pPr>
      <w:r w:rsidRPr="009779FC">
        <w:rPr>
          <w:highlight w:val="white"/>
        </w:rPr>
        <w:t xml:space="preserve">      new Dictionary&lt;int,Register&gt;() {{1, Register.ah}, {2, Register.dx},</w:t>
      </w:r>
    </w:p>
    <w:p w14:paraId="13C288B7" w14:textId="77777777" w:rsidR="009779FC" w:rsidRPr="009779FC" w:rsidRDefault="009779FC" w:rsidP="009779FC">
      <w:pPr>
        <w:pStyle w:val="Code"/>
        <w:rPr>
          <w:highlight w:val="white"/>
        </w:rPr>
      </w:pPr>
      <w:r w:rsidRPr="009779FC">
        <w:rPr>
          <w:highlight w:val="white"/>
        </w:rPr>
        <w:t xml:space="preserve">                                      {4, Register.edx}, {8, Register.rdx}};</w:t>
      </w:r>
    </w:p>
    <w:p w14:paraId="290391B3" w14:textId="0841E9D1" w:rsidR="009779FC" w:rsidRPr="00BF638D" w:rsidRDefault="008710C0" w:rsidP="008710C0">
      <w:pPr>
        <w:rPr>
          <w:highlight w:val="white"/>
        </w:rPr>
      </w:pPr>
      <w:r>
        <w:rPr>
          <w:highlight w:val="white"/>
        </w:rPr>
        <w:t xml:space="preserve">The </w:t>
      </w:r>
      <w:r w:rsidRPr="008710C0">
        <w:rPr>
          <w:rStyle w:val="KeyWord0"/>
          <w:highlight w:val="white"/>
        </w:rPr>
        <w:t>IntegralMultiply</w:t>
      </w:r>
      <w:r>
        <w:rPr>
          <w:highlight w:val="white"/>
        </w:rPr>
        <w:t xml:space="preserve"> method </w:t>
      </w:r>
      <w:r w:rsidR="00EB3998">
        <w:rPr>
          <w:highlight w:val="white"/>
        </w:rPr>
        <w:t xml:space="preserve">adds code for multiplication operations. To begin with, we </w:t>
      </w:r>
      <w:r w:rsidR="00340D50">
        <w:rPr>
          <w:highlight w:val="white"/>
        </w:rPr>
        <w:t xml:space="preserve">load the </w:t>
      </w:r>
      <w:r w:rsidR="00EB3998">
        <w:rPr>
          <w:highlight w:val="white"/>
        </w:rPr>
        <w:t xml:space="preserve">value of the left symbol </w:t>
      </w:r>
      <w:r w:rsidR="00340D50">
        <w:rPr>
          <w:highlight w:val="white"/>
        </w:rPr>
        <w:t xml:space="preserve">into the register given by </w:t>
      </w:r>
      <w:r w:rsidR="00340D50" w:rsidRPr="00340D50">
        <w:rPr>
          <w:rStyle w:val="KeyWord0"/>
          <w:highlight w:val="white"/>
        </w:rPr>
        <w:t>m_leftRegisterMap</w:t>
      </w:r>
      <w:r w:rsidR="00340D50">
        <w:rPr>
          <w:highlight w:val="white"/>
        </w:rPr>
        <w:t xml:space="preserve">. </w:t>
      </w:r>
    </w:p>
    <w:p w14:paraId="7EC57C84" w14:textId="77777777" w:rsidR="008D520A" w:rsidRPr="00BF638D" w:rsidRDefault="008D520A" w:rsidP="00BF638D">
      <w:pPr>
        <w:pStyle w:val="Code"/>
        <w:rPr>
          <w:highlight w:val="white"/>
        </w:rPr>
      </w:pPr>
      <w:r w:rsidRPr="00BF638D">
        <w:rPr>
          <w:highlight w:val="white"/>
        </w:rPr>
        <w:t xml:space="preserve">    public void IntegralMultiply(MiddleCode middleCode) {</w:t>
      </w:r>
    </w:p>
    <w:p w14:paraId="7946C3F8" w14:textId="77777777" w:rsidR="008D520A" w:rsidRPr="00BF638D" w:rsidRDefault="008D520A" w:rsidP="00BF638D">
      <w:pPr>
        <w:pStyle w:val="Code"/>
        <w:rPr>
          <w:highlight w:val="white"/>
        </w:rPr>
      </w:pPr>
      <w:r w:rsidRPr="00BF638D">
        <w:rPr>
          <w:highlight w:val="white"/>
        </w:rPr>
        <w:t xml:space="preserve">      Symbol leftSymbol = (Symbol) middleCode[1];</w:t>
      </w:r>
    </w:p>
    <w:p w14:paraId="2AD8F037" w14:textId="77777777" w:rsidR="008D520A" w:rsidRPr="00BF638D" w:rsidRDefault="008D520A" w:rsidP="00BF638D">
      <w:pPr>
        <w:pStyle w:val="Code"/>
        <w:rPr>
          <w:highlight w:val="white"/>
        </w:rPr>
      </w:pPr>
      <w:r w:rsidRPr="00BF638D">
        <w:rPr>
          <w:highlight w:val="white"/>
        </w:rPr>
        <w:t xml:space="preserve">      int typeSize = leftSymbol.Type.SizeArray();</w:t>
      </w:r>
    </w:p>
    <w:p w14:paraId="5F842FD7" w14:textId="77777777" w:rsidR="008D520A" w:rsidRPr="00BF638D" w:rsidRDefault="008D520A" w:rsidP="00BF638D">
      <w:pPr>
        <w:pStyle w:val="Code"/>
        <w:rPr>
          <w:highlight w:val="white"/>
        </w:rPr>
      </w:pPr>
      <w:r w:rsidRPr="00BF638D">
        <w:rPr>
          <w:highlight w:val="white"/>
        </w:rPr>
        <w:t xml:space="preserve">      Register leftRegister = m_leftRegisterMap[typeSize];</w:t>
      </w:r>
    </w:p>
    <w:p w14:paraId="6D2C3E58" w14:textId="77777777" w:rsidR="008D520A" w:rsidRPr="00BF638D" w:rsidRDefault="008D520A" w:rsidP="00BF638D">
      <w:pPr>
        <w:pStyle w:val="Code"/>
        <w:rPr>
          <w:highlight w:val="white"/>
        </w:rPr>
      </w:pPr>
      <w:r w:rsidRPr="00BF638D">
        <w:rPr>
          <w:highlight w:val="white"/>
        </w:rPr>
        <w:t xml:space="preserve">      Track leftTrack = LoadValueToRegister(leftSymbol, leftRegister);</w:t>
      </w:r>
    </w:p>
    <w:p w14:paraId="55609DBE" w14:textId="34A1EA0B" w:rsidR="008D520A" w:rsidRPr="00BF638D" w:rsidRDefault="00955B86" w:rsidP="00955B86">
      <w:pPr>
        <w:rPr>
          <w:highlight w:val="white"/>
        </w:rPr>
      </w:pPr>
      <w:r>
        <w:rPr>
          <w:highlight w:val="white"/>
        </w:rPr>
        <w:lastRenderedPageBreak/>
        <w:t xml:space="preserve">Then we clear the zero register by </w:t>
      </w:r>
      <w:r w:rsidR="00E9358C">
        <w:rPr>
          <w:highlight w:val="white"/>
        </w:rPr>
        <w:t>perform</w:t>
      </w:r>
      <w:r>
        <w:rPr>
          <w:highlight w:val="white"/>
        </w:rPr>
        <w:t xml:space="preserve"> the </w:t>
      </w:r>
      <w:r w:rsidR="00E9358C">
        <w:rPr>
          <w:highlight w:val="white"/>
        </w:rPr>
        <w:t>exclusive</w:t>
      </w:r>
      <w:r>
        <w:rPr>
          <w:highlight w:val="white"/>
        </w:rPr>
        <w:t xml:space="preserve"> operation on itself, which is an </w:t>
      </w:r>
      <w:r w:rsidR="00E9358C">
        <w:rPr>
          <w:highlight w:val="white"/>
        </w:rPr>
        <w:t>effective</w:t>
      </w:r>
      <w:r>
        <w:rPr>
          <w:highlight w:val="white"/>
        </w:rPr>
        <w:t xml:space="preserve"> way to clear a register</w:t>
      </w:r>
      <w:r w:rsidR="00871B84">
        <w:rPr>
          <w:highlight w:val="white"/>
        </w:rPr>
        <w:t>, in order to provide current input to the operation.</w:t>
      </w:r>
    </w:p>
    <w:p w14:paraId="769071E3" w14:textId="26B9A37D" w:rsidR="008D520A" w:rsidRPr="00BF638D" w:rsidRDefault="008D520A" w:rsidP="00BF638D">
      <w:pPr>
        <w:pStyle w:val="Code"/>
        <w:rPr>
          <w:highlight w:val="white"/>
        </w:rPr>
      </w:pPr>
      <w:r w:rsidRPr="00BF638D">
        <w:rPr>
          <w:highlight w:val="white"/>
        </w:rPr>
        <w:t xml:space="preserve">      Register </w:t>
      </w:r>
      <w:r w:rsidR="007E3DB7">
        <w:rPr>
          <w:highlight w:val="white"/>
        </w:rPr>
        <w:t>zero</w:t>
      </w:r>
      <w:r w:rsidRPr="00BF638D">
        <w:rPr>
          <w:highlight w:val="white"/>
        </w:rPr>
        <w:t xml:space="preserve">Register = </w:t>
      </w:r>
      <w:r w:rsidR="00A33B83">
        <w:rPr>
          <w:highlight w:val="white"/>
        </w:rPr>
        <w:t>m_zeroRegisterMap</w:t>
      </w:r>
      <w:r w:rsidRPr="00BF638D">
        <w:rPr>
          <w:highlight w:val="white"/>
        </w:rPr>
        <w:t>[typeSize];</w:t>
      </w:r>
    </w:p>
    <w:p w14:paraId="1E6E18F0" w14:textId="2D456A68" w:rsidR="008D520A" w:rsidRPr="00BF638D" w:rsidRDefault="008D520A" w:rsidP="00BF638D">
      <w:pPr>
        <w:pStyle w:val="Code"/>
        <w:rPr>
          <w:highlight w:val="white"/>
        </w:rPr>
      </w:pPr>
      <w:r w:rsidRPr="00BF638D">
        <w:rPr>
          <w:highlight w:val="white"/>
        </w:rPr>
        <w:t xml:space="preserve">      Track </w:t>
      </w:r>
      <w:r w:rsidR="00955B86">
        <w:rPr>
          <w:highlight w:val="white"/>
        </w:rPr>
        <w:t>zero</w:t>
      </w:r>
      <w:r w:rsidRPr="00BF638D">
        <w:rPr>
          <w:highlight w:val="white"/>
        </w:rPr>
        <w:t xml:space="preserve">Track = new Track(leftSymbol, </w:t>
      </w:r>
      <w:r w:rsidR="00955B86">
        <w:rPr>
          <w:highlight w:val="white"/>
        </w:rPr>
        <w:t>zero</w:t>
      </w:r>
      <w:r w:rsidRPr="00BF638D">
        <w:rPr>
          <w:highlight w:val="white"/>
        </w:rPr>
        <w:t>Register);</w:t>
      </w:r>
    </w:p>
    <w:p w14:paraId="00BF7241" w14:textId="2C046520" w:rsidR="008D520A" w:rsidRPr="00BF638D" w:rsidRDefault="008D520A" w:rsidP="00BF638D">
      <w:pPr>
        <w:pStyle w:val="Code"/>
        <w:rPr>
          <w:highlight w:val="white"/>
        </w:rPr>
      </w:pPr>
      <w:r w:rsidRPr="00BF638D">
        <w:rPr>
          <w:highlight w:val="white"/>
        </w:rPr>
        <w:t xml:space="preserve">      AddAssemblyCode(AssemblyOperator.xor, </w:t>
      </w:r>
      <w:r w:rsidR="00955B86">
        <w:rPr>
          <w:highlight w:val="white"/>
        </w:rPr>
        <w:t>zero</w:t>
      </w:r>
      <w:r w:rsidRPr="00BF638D">
        <w:rPr>
          <w:highlight w:val="white"/>
        </w:rPr>
        <w:t xml:space="preserve">Track, </w:t>
      </w:r>
      <w:r w:rsidR="00955B86">
        <w:rPr>
          <w:highlight w:val="white"/>
        </w:rPr>
        <w:t>zero</w:t>
      </w:r>
      <w:r w:rsidRPr="00BF638D">
        <w:rPr>
          <w:highlight w:val="white"/>
        </w:rPr>
        <w:t>Track);</w:t>
      </w:r>
    </w:p>
    <w:p w14:paraId="4B8ECA88" w14:textId="3AA6A354" w:rsidR="008D520A" w:rsidRPr="00BF638D" w:rsidRDefault="00BA7714" w:rsidP="00F078AC">
      <w:pPr>
        <w:rPr>
          <w:highlight w:val="white"/>
        </w:rPr>
      </w:pPr>
      <w:r>
        <w:rPr>
          <w:highlight w:val="white"/>
        </w:rPr>
        <w:t xml:space="preserve">The we call </w:t>
      </w:r>
      <w:r w:rsidRPr="00F078AC">
        <w:rPr>
          <w:rStyle w:val="KeyWord0"/>
          <w:highlight w:val="white"/>
        </w:rPr>
        <w:t>IntegralUnary</w:t>
      </w:r>
      <w:r>
        <w:rPr>
          <w:highlight w:val="white"/>
        </w:rPr>
        <w:t xml:space="preserve"> to load the right symbol</w:t>
      </w:r>
      <w:r w:rsidR="00F078AC">
        <w:rPr>
          <w:highlight w:val="white"/>
        </w:rPr>
        <w:t xml:space="preserve"> into a suitable storage and perform the operation.</w:t>
      </w:r>
    </w:p>
    <w:p w14:paraId="3FFC8F9C" w14:textId="77777777" w:rsidR="008D520A" w:rsidRPr="00BF638D" w:rsidRDefault="008D520A" w:rsidP="00BF638D">
      <w:pPr>
        <w:pStyle w:val="Code"/>
        <w:rPr>
          <w:highlight w:val="white"/>
        </w:rPr>
      </w:pPr>
      <w:r w:rsidRPr="00BF638D">
        <w:rPr>
          <w:highlight w:val="white"/>
        </w:rPr>
        <w:t xml:space="preserve">      Symbol rightSymbol = (Symbol) middleCode[2];</w:t>
      </w:r>
    </w:p>
    <w:p w14:paraId="571E2E8F" w14:textId="77777777" w:rsidR="008D520A" w:rsidRPr="00BF638D" w:rsidRDefault="008D520A" w:rsidP="00BF638D">
      <w:pPr>
        <w:pStyle w:val="Code"/>
        <w:rPr>
          <w:highlight w:val="white"/>
        </w:rPr>
      </w:pPr>
      <w:r w:rsidRPr="00BF638D">
        <w:rPr>
          <w:highlight w:val="white"/>
        </w:rPr>
        <w:t xml:space="preserve">      IntegralUnary(middleCode.Operator, rightSymbol, rightSymbol);</w:t>
      </w:r>
    </w:p>
    <w:p w14:paraId="6D624652" w14:textId="6D59DCE0" w:rsidR="00BE3EA8" w:rsidRDefault="00F078AC" w:rsidP="00B6354B">
      <w:pPr>
        <w:rPr>
          <w:highlight w:val="white"/>
        </w:rPr>
      </w:pPr>
      <w:r>
        <w:rPr>
          <w:highlight w:val="white"/>
        </w:rPr>
        <w:t xml:space="preserve">When the operation is done, we need to </w:t>
      </w:r>
      <w:r w:rsidR="00B6354B">
        <w:rPr>
          <w:highlight w:val="white"/>
        </w:rPr>
        <w:t xml:space="preserve">find out </w:t>
      </w:r>
      <w:r w:rsidR="004C73C1">
        <w:rPr>
          <w:highlight w:val="white"/>
        </w:rPr>
        <w:t>which</w:t>
      </w:r>
      <w:r w:rsidR="00B6354B">
        <w:rPr>
          <w:highlight w:val="white"/>
        </w:rPr>
        <w:t xml:space="preserve"> register to keep and which one to discard. We only use one of the registers, depending on the operation. But we also need to mark that the value of the discarded register has been modified, </w:t>
      </w:r>
      <w:r w:rsidR="00871B84">
        <w:rPr>
          <w:highlight w:val="white"/>
        </w:rPr>
        <w:t>to</w:t>
      </w:r>
      <w:r w:rsidR="00B6354B">
        <w:rPr>
          <w:highlight w:val="white"/>
        </w:rPr>
        <w:t xml:space="preserve"> </w:t>
      </w:r>
      <w:r w:rsidR="00871B84">
        <w:rPr>
          <w:highlight w:val="white"/>
        </w:rPr>
        <w:t xml:space="preserve">prevent that another value </w:t>
      </w:r>
      <w:r w:rsidR="00BE3EA8">
        <w:rPr>
          <w:highlight w:val="white"/>
        </w:rPr>
        <w:t>is stored in the register during the operation.</w:t>
      </w:r>
    </w:p>
    <w:p w14:paraId="0FB6CA34" w14:textId="38BE89C2" w:rsidR="008D520A" w:rsidRDefault="008D520A" w:rsidP="00BF638D">
      <w:pPr>
        <w:pStyle w:val="Code"/>
        <w:rPr>
          <w:highlight w:val="white"/>
        </w:rPr>
      </w:pPr>
      <w:r w:rsidRPr="00BF638D">
        <w:rPr>
          <w:highlight w:val="white"/>
        </w:rPr>
        <w:t xml:space="preserve">      Register resultRegister, discardRegister;</w:t>
      </w:r>
    </w:p>
    <w:p w14:paraId="00B79F69" w14:textId="7F5261D1" w:rsidR="00871B84" w:rsidRPr="00BF638D" w:rsidRDefault="00871B84" w:rsidP="00871B84">
      <w:pPr>
        <w:rPr>
          <w:highlight w:val="white"/>
        </w:rPr>
      </w:pPr>
      <w:r>
        <w:rPr>
          <w:highlight w:val="white"/>
        </w:rPr>
        <w:t>I</w:t>
      </w:r>
      <w:r w:rsidR="00C04AE6">
        <w:rPr>
          <w:highlight w:val="white"/>
        </w:rPr>
        <w:t xml:space="preserve">n case of the modulo operation, the resulting register is picked from </w:t>
      </w:r>
      <w:r w:rsidR="00C04AE6" w:rsidRPr="00386A3E">
        <w:rPr>
          <w:rStyle w:val="KeyWord0"/>
          <w:highlight w:val="white"/>
        </w:rPr>
        <w:t>m_remainderRegisterMap</w:t>
      </w:r>
      <w:r w:rsidR="00C04AE6">
        <w:rPr>
          <w:highlight w:val="white"/>
        </w:rPr>
        <w:t xml:space="preserve">, and the register to be discarded </w:t>
      </w:r>
      <w:r w:rsidR="00C04AE6" w:rsidRPr="00C04AE6">
        <w:rPr>
          <w:rStyle w:val="KeyWord0"/>
          <w:highlight w:val="white"/>
        </w:rPr>
        <w:t>m_productQuintentRegisterMap</w:t>
      </w:r>
      <w:r w:rsidR="00C04AE6">
        <w:rPr>
          <w:highlight w:val="white"/>
        </w:rPr>
        <w:t>. In case of multiplication or division, it is the other way around.</w:t>
      </w:r>
    </w:p>
    <w:p w14:paraId="7277D9FF" w14:textId="77777777" w:rsidR="008D520A" w:rsidRPr="00BF638D" w:rsidRDefault="008D520A" w:rsidP="00BF638D">
      <w:pPr>
        <w:pStyle w:val="Code"/>
        <w:rPr>
          <w:highlight w:val="white"/>
        </w:rPr>
      </w:pPr>
      <w:r w:rsidRPr="00BF638D">
        <w:rPr>
          <w:highlight w:val="white"/>
        </w:rPr>
        <w:t xml:space="preserve">      if ((middleCode.Operator == MiddleOperator.SignedModulo) ||</w:t>
      </w:r>
    </w:p>
    <w:p w14:paraId="7AF2F2CF" w14:textId="77777777" w:rsidR="008D520A" w:rsidRPr="00BF638D" w:rsidRDefault="008D520A" w:rsidP="00BF638D">
      <w:pPr>
        <w:pStyle w:val="Code"/>
        <w:rPr>
          <w:highlight w:val="white"/>
        </w:rPr>
      </w:pPr>
      <w:r w:rsidRPr="00BF638D">
        <w:rPr>
          <w:highlight w:val="white"/>
        </w:rPr>
        <w:t xml:space="preserve">          (middleCode.Operator == MiddleOperator.UnsignedModulo)) {</w:t>
      </w:r>
    </w:p>
    <w:p w14:paraId="5559F40C" w14:textId="77777777" w:rsidR="008D520A" w:rsidRPr="00BF638D" w:rsidRDefault="008D520A" w:rsidP="00BF638D">
      <w:pPr>
        <w:pStyle w:val="Code"/>
        <w:rPr>
          <w:highlight w:val="white"/>
        </w:rPr>
      </w:pPr>
      <w:r w:rsidRPr="00BF638D">
        <w:rPr>
          <w:highlight w:val="white"/>
        </w:rPr>
        <w:t xml:space="preserve">        resultRegister = m_remainderRegisterMap[typeSize];</w:t>
      </w:r>
    </w:p>
    <w:p w14:paraId="76F44C25" w14:textId="77777777" w:rsidR="008D520A" w:rsidRPr="00BF638D" w:rsidRDefault="008D520A" w:rsidP="00BF638D">
      <w:pPr>
        <w:pStyle w:val="Code"/>
        <w:rPr>
          <w:highlight w:val="white"/>
        </w:rPr>
      </w:pPr>
      <w:r w:rsidRPr="00BF638D">
        <w:rPr>
          <w:highlight w:val="white"/>
        </w:rPr>
        <w:t xml:space="preserve">        discardRegister = m_productQuintentRegisterMap[typeSize];</w:t>
      </w:r>
    </w:p>
    <w:p w14:paraId="151A14D7" w14:textId="77777777" w:rsidR="008D520A" w:rsidRPr="00BF638D" w:rsidRDefault="008D520A" w:rsidP="00BF638D">
      <w:pPr>
        <w:pStyle w:val="Code"/>
        <w:rPr>
          <w:highlight w:val="white"/>
        </w:rPr>
      </w:pPr>
      <w:r w:rsidRPr="00BF638D">
        <w:rPr>
          <w:highlight w:val="white"/>
        </w:rPr>
        <w:t xml:space="preserve">      }</w:t>
      </w:r>
    </w:p>
    <w:p w14:paraId="249E3713" w14:textId="77777777" w:rsidR="008D520A" w:rsidRPr="00BF638D" w:rsidRDefault="008D520A" w:rsidP="00BF638D">
      <w:pPr>
        <w:pStyle w:val="Code"/>
        <w:rPr>
          <w:highlight w:val="white"/>
        </w:rPr>
      </w:pPr>
      <w:r w:rsidRPr="00BF638D">
        <w:rPr>
          <w:highlight w:val="white"/>
        </w:rPr>
        <w:t xml:space="preserve">      else {</w:t>
      </w:r>
    </w:p>
    <w:p w14:paraId="64B3ABDE" w14:textId="77777777" w:rsidR="008D520A" w:rsidRPr="00BF638D" w:rsidRDefault="008D520A" w:rsidP="00BF638D">
      <w:pPr>
        <w:pStyle w:val="Code"/>
        <w:rPr>
          <w:highlight w:val="white"/>
        </w:rPr>
      </w:pPr>
      <w:r w:rsidRPr="00BF638D">
        <w:rPr>
          <w:highlight w:val="white"/>
        </w:rPr>
        <w:t xml:space="preserve">        resultRegister = m_productQuintentRegisterMap[typeSize];</w:t>
      </w:r>
    </w:p>
    <w:p w14:paraId="5BD546ED" w14:textId="77777777" w:rsidR="008D520A" w:rsidRPr="00BF638D" w:rsidRDefault="008D520A" w:rsidP="00BF638D">
      <w:pPr>
        <w:pStyle w:val="Code"/>
        <w:rPr>
          <w:highlight w:val="white"/>
        </w:rPr>
      </w:pPr>
      <w:r w:rsidRPr="00BF638D">
        <w:rPr>
          <w:highlight w:val="white"/>
        </w:rPr>
        <w:t xml:space="preserve">        discardRegister = m_remainderRegisterMap[typeSize];</w:t>
      </w:r>
    </w:p>
    <w:p w14:paraId="200EE5CA" w14:textId="77777777" w:rsidR="008D520A" w:rsidRPr="00BF638D" w:rsidRDefault="008D520A" w:rsidP="00BF638D">
      <w:pPr>
        <w:pStyle w:val="Code"/>
        <w:rPr>
          <w:highlight w:val="white"/>
        </w:rPr>
      </w:pPr>
      <w:r w:rsidRPr="00BF638D">
        <w:rPr>
          <w:highlight w:val="white"/>
        </w:rPr>
        <w:t xml:space="preserve">      }</w:t>
      </w:r>
    </w:p>
    <w:p w14:paraId="76923B3D" w14:textId="1BADCD79" w:rsidR="008D520A" w:rsidRPr="00BF638D" w:rsidRDefault="00EF09C4" w:rsidP="00EF09C4">
      <w:pPr>
        <w:rPr>
          <w:highlight w:val="white"/>
        </w:rPr>
      </w:pPr>
      <w:r>
        <w:rPr>
          <w:highlight w:val="white"/>
        </w:rPr>
        <w:t>We create a new tra</w:t>
      </w:r>
      <w:r w:rsidR="000518AA">
        <w:rPr>
          <w:highlight w:val="white"/>
        </w:rPr>
        <w:t>ck</w:t>
      </w:r>
      <w:r>
        <w:rPr>
          <w:highlight w:val="white"/>
        </w:rPr>
        <w:t xml:space="preserve"> holding the result symbol and register.</w:t>
      </w:r>
      <w:r w:rsidR="006D5A4E">
        <w:rPr>
          <w:highlight w:val="white"/>
        </w:rPr>
        <w:t xml:space="preserve"> If the result symbol is a temporary variable, we store </w:t>
      </w:r>
      <w:r w:rsidR="00A654D1">
        <w:rPr>
          <w:highlight w:val="white"/>
        </w:rPr>
        <w:t>the</w:t>
      </w:r>
      <w:r w:rsidR="006D5A4E">
        <w:rPr>
          <w:highlight w:val="white"/>
        </w:rPr>
        <w:t xml:space="preserve"> </w:t>
      </w:r>
      <w:r w:rsidR="006F5A33">
        <w:rPr>
          <w:highlight w:val="white"/>
        </w:rPr>
        <w:t>track in the track map.</w:t>
      </w:r>
      <w:r w:rsidR="00A654D1">
        <w:rPr>
          <w:highlight w:val="white"/>
        </w:rPr>
        <w:t xml:space="preserve"> We also add an empty instruction, to mark that the register has been altered by the operation.</w:t>
      </w:r>
    </w:p>
    <w:p w14:paraId="62F79097" w14:textId="77777777" w:rsidR="008D520A" w:rsidRPr="00BF638D" w:rsidRDefault="008D520A" w:rsidP="00BF638D">
      <w:pPr>
        <w:pStyle w:val="Code"/>
        <w:rPr>
          <w:highlight w:val="white"/>
        </w:rPr>
      </w:pPr>
      <w:r w:rsidRPr="00BF638D">
        <w:rPr>
          <w:highlight w:val="white"/>
        </w:rPr>
        <w:t xml:space="preserve">      Symbol resultSymbol = (Symbol) middleCode[0];</w:t>
      </w:r>
    </w:p>
    <w:p w14:paraId="4E72CD64" w14:textId="77777777" w:rsidR="008D520A" w:rsidRPr="00BF638D" w:rsidRDefault="008D520A" w:rsidP="00BF638D">
      <w:pPr>
        <w:pStyle w:val="Code"/>
        <w:rPr>
          <w:highlight w:val="white"/>
        </w:rPr>
      </w:pPr>
      <w:r w:rsidRPr="00BF638D">
        <w:rPr>
          <w:highlight w:val="white"/>
        </w:rPr>
        <w:t xml:space="preserve">      Track resultTrack = new Track(resultSymbol, resultRegister);</w:t>
      </w:r>
    </w:p>
    <w:p w14:paraId="253E5BAF" w14:textId="77777777" w:rsidR="008D520A" w:rsidRPr="00BF638D" w:rsidRDefault="008D520A" w:rsidP="00BF638D">
      <w:pPr>
        <w:pStyle w:val="Code"/>
        <w:rPr>
          <w:highlight w:val="white"/>
        </w:rPr>
      </w:pPr>
    </w:p>
    <w:p w14:paraId="139CDFA5" w14:textId="77777777" w:rsidR="00E622E4" w:rsidRPr="00E622E4" w:rsidRDefault="00E622E4" w:rsidP="00E622E4">
      <w:pPr>
        <w:pStyle w:val="Code"/>
        <w:rPr>
          <w:highlight w:val="white"/>
        </w:rPr>
      </w:pPr>
      <w:r w:rsidRPr="00E622E4">
        <w:rPr>
          <w:highlight w:val="white"/>
        </w:rPr>
        <w:t xml:space="preserve">      if (resultSymbol.IsTemporary()) {</w:t>
      </w:r>
    </w:p>
    <w:p w14:paraId="043C7FEE" w14:textId="77777777" w:rsidR="00E622E4" w:rsidRPr="00E622E4" w:rsidRDefault="00E622E4" w:rsidP="00E622E4">
      <w:pPr>
        <w:pStyle w:val="Code"/>
        <w:rPr>
          <w:highlight w:val="white"/>
        </w:rPr>
      </w:pPr>
      <w:r w:rsidRPr="00E622E4">
        <w:rPr>
          <w:highlight w:val="white"/>
        </w:rPr>
        <w:t xml:space="preserve">        Assert.ErrorXXX(resultSymbol.AddressSymbol == null);</w:t>
      </w:r>
    </w:p>
    <w:p w14:paraId="2977B14E" w14:textId="77777777" w:rsidR="008D520A" w:rsidRPr="00BF638D" w:rsidRDefault="008D520A" w:rsidP="00BF638D">
      <w:pPr>
        <w:pStyle w:val="Code"/>
        <w:rPr>
          <w:highlight w:val="white"/>
        </w:rPr>
      </w:pPr>
      <w:r w:rsidRPr="00BF638D">
        <w:rPr>
          <w:highlight w:val="white"/>
        </w:rPr>
        <w:t xml:space="preserve">        m_trackMap.Add(resultSymbol, resultTrack);</w:t>
      </w:r>
    </w:p>
    <w:p w14:paraId="6FD9BC7F" w14:textId="77777777" w:rsidR="008D520A" w:rsidRPr="00BF638D" w:rsidRDefault="008D520A" w:rsidP="00BF638D">
      <w:pPr>
        <w:pStyle w:val="Code"/>
        <w:rPr>
          <w:highlight w:val="white"/>
        </w:rPr>
      </w:pPr>
      <w:r w:rsidRPr="00BF638D">
        <w:rPr>
          <w:highlight w:val="white"/>
        </w:rPr>
        <w:t xml:space="preserve">        AddAssemblyCode(AssemblyOperator.empty, resultTrack);</w:t>
      </w:r>
    </w:p>
    <w:p w14:paraId="0F215910" w14:textId="77777777" w:rsidR="008D520A" w:rsidRPr="00BF638D" w:rsidRDefault="008D520A" w:rsidP="00BF638D">
      <w:pPr>
        <w:pStyle w:val="Code"/>
        <w:rPr>
          <w:highlight w:val="white"/>
        </w:rPr>
      </w:pPr>
      <w:r w:rsidRPr="00BF638D">
        <w:rPr>
          <w:highlight w:val="white"/>
        </w:rPr>
        <w:t xml:space="preserve">      }</w:t>
      </w:r>
    </w:p>
    <w:p w14:paraId="09510AE1" w14:textId="0AC693A7" w:rsidR="00836A60" w:rsidRDefault="00836A60" w:rsidP="00836A60">
      <w:pPr>
        <w:rPr>
          <w:highlight w:val="white"/>
        </w:rPr>
      </w:pPr>
      <w:r>
        <w:rPr>
          <w:highlight w:val="white"/>
        </w:rPr>
        <w:t>If the result symbol is a regular variable, we store the value in the register at the address of the variable. In this case we do not need to add an empty</w:t>
      </w:r>
      <w:r w:rsidR="001B7CAD">
        <w:rPr>
          <w:highlight w:val="white"/>
        </w:rPr>
        <w:t xml:space="preserve"> instruction since the </w:t>
      </w:r>
      <w:r w:rsidR="000518AA">
        <w:rPr>
          <w:highlight w:val="white"/>
        </w:rPr>
        <w:t>loading of the register marks that is has been in use.</w:t>
      </w:r>
    </w:p>
    <w:p w14:paraId="0D627748" w14:textId="22CF648C" w:rsidR="008D520A" w:rsidRPr="00BF638D" w:rsidRDefault="008D520A" w:rsidP="00BF638D">
      <w:pPr>
        <w:pStyle w:val="Code"/>
        <w:rPr>
          <w:highlight w:val="white"/>
        </w:rPr>
      </w:pPr>
      <w:r w:rsidRPr="00BF638D">
        <w:rPr>
          <w:highlight w:val="white"/>
        </w:rPr>
        <w:t xml:space="preserve">      else {</w:t>
      </w:r>
    </w:p>
    <w:p w14:paraId="1586CF0A" w14:textId="77777777" w:rsidR="008D520A" w:rsidRPr="00BF638D" w:rsidRDefault="008D520A" w:rsidP="00BF638D">
      <w:pPr>
        <w:pStyle w:val="Code"/>
        <w:rPr>
          <w:highlight w:val="white"/>
        </w:rPr>
      </w:pPr>
      <w:r w:rsidRPr="00BF638D">
        <w:rPr>
          <w:highlight w:val="white"/>
        </w:rPr>
        <w:t xml:space="preserve">        AddAssemblyCode(AssemblyOperator.mov, Base(resultSymbol),</w:t>
      </w:r>
    </w:p>
    <w:p w14:paraId="6FC169DA" w14:textId="77777777" w:rsidR="008D520A" w:rsidRPr="00BF638D" w:rsidRDefault="008D520A" w:rsidP="00BF638D">
      <w:pPr>
        <w:pStyle w:val="Code"/>
        <w:rPr>
          <w:highlight w:val="white"/>
        </w:rPr>
      </w:pPr>
      <w:r w:rsidRPr="00BF638D">
        <w:rPr>
          <w:highlight w:val="white"/>
        </w:rPr>
        <w:t xml:space="preserve">                        Offset(resultSymbol), resultTrack);</w:t>
      </w:r>
    </w:p>
    <w:p w14:paraId="6A06CB60" w14:textId="77777777" w:rsidR="008D520A" w:rsidRPr="00BF638D" w:rsidRDefault="008D520A" w:rsidP="00BF638D">
      <w:pPr>
        <w:pStyle w:val="Code"/>
        <w:rPr>
          <w:highlight w:val="white"/>
        </w:rPr>
      </w:pPr>
      <w:r w:rsidRPr="00BF638D">
        <w:rPr>
          <w:highlight w:val="white"/>
        </w:rPr>
        <w:t xml:space="preserve">      }</w:t>
      </w:r>
    </w:p>
    <w:p w14:paraId="21B51365" w14:textId="4F2A3CAE" w:rsidR="008D520A" w:rsidRPr="00BF638D" w:rsidRDefault="000518AA" w:rsidP="008F56DD">
      <w:pPr>
        <w:rPr>
          <w:highlight w:val="white"/>
        </w:rPr>
      </w:pPr>
      <w:r>
        <w:rPr>
          <w:highlight w:val="white"/>
        </w:rPr>
        <w:t xml:space="preserve">However, we need to add an empty </w:t>
      </w:r>
      <w:r w:rsidR="008F56DD">
        <w:rPr>
          <w:highlight w:val="white"/>
        </w:rPr>
        <w:t>instruction for the discarded register, to mark that it has been altered.</w:t>
      </w:r>
    </w:p>
    <w:p w14:paraId="3AB5C449" w14:textId="32FF332A" w:rsidR="008D520A" w:rsidRPr="00BF638D" w:rsidRDefault="008D520A" w:rsidP="00BF638D">
      <w:pPr>
        <w:pStyle w:val="Code"/>
        <w:rPr>
          <w:highlight w:val="white"/>
        </w:rPr>
      </w:pPr>
      <w:r w:rsidRPr="00BF638D">
        <w:rPr>
          <w:highlight w:val="white"/>
        </w:rPr>
        <w:t xml:space="preserve">      Track </w:t>
      </w:r>
      <w:r w:rsidR="000518AA">
        <w:rPr>
          <w:highlight w:val="white"/>
        </w:rPr>
        <w:t>discared</w:t>
      </w:r>
      <w:r w:rsidRPr="00BF638D">
        <w:rPr>
          <w:highlight w:val="white"/>
        </w:rPr>
        <w:t>Track = new Track(resultSymbol, discardRegister);</w:t>
      </w:r>
    </w:p>
    <w:p w14:paraId="6A380001" w14:textId="78A580B8" w:rsidR="008D520A" w:rsidRPr="00BF638D" w:rsidRDefault="008D520A" w:rsidP="00BF638D">
      <w:pPr>
        <w:pStyle w:val="Code"/>
        <w:rPr>
          <w:highlight w:val="white"/>
        </w:rPr>
      </w:pPr>
      <w:r w:rsidRPr="00BF638D">
        <w:rPr>
          <w:highlight w:val="white"/>
        </w:rPr>
        <w:t xml:space="preserve">      AddAssemblyCode(AssemblyOperator.empty, </w:t>
      </w:r>
      <w:r w:rsidR="008F56DD">
        <w:rPr>
          <w:highlight w:val="white"/>
        </w:rPr>
        <w:t>discared</w:t>
      </w:r>
      <w:r w:rsidR="008F56DD" w:rsidRPr="00BF638D">
        <w:rPr>
          <w:highlight w:val="white"/>
        </w:rPr>
        <w:t>Track</w:t>
      </w:r>
      <w:r w:rsidRPr="00BF638D">
        <w:rPr>
          <w:highlight w:val="white"/>
        </w:rPr>
        <w:t>);</w:t>
      </w:r>
    </w:p>
    <w:p w14:paraId="1E6E14BE" w14:textId="0AB4896E" w:rsidR="008D520A" w:rsidRPr="00BF638D" w:rsidRDefault="008D520A" w:rsidP="00BF638D">
      <w:pPr>
        <w:pStyle w:val="Code"/>
        <w:rPr>
          <w:highlight w:val="white"/>
        </w:rPr>
      </w:pPr>
      <w:r w:rsidRPr="00BF638D">
        <w:rPr>
          <w:highlight w:val="white"/>
        </w:rPr>
        <w:t xml:space="preserve">    }</w:t>
      </w:r>
    </w:p>
    <w:p w14:paraId="2EC7F8A4" w14:textId="77777777" w:rsidR="002F73EF" w:rsidRPr="002F73EF" w:rsidRDefault="002F73EF" w:rsidP="002F73EF">
      <w:pPr>
        <w:pStyle w:val="Rubrik3"/>
        <w:numPr>
          <w:ilvl w:val="2"/>
          <w:numId w:val="137"/>
        </w:numPr>
        <w:rPr>
          <w:highlight w:val="white"/>
        </w:rPr>
      </w:pPr>
      <w:bookmarkStart w:id="501" w:name="_Toc49764414"/>
      <w:r w:rsidRPr="002F73EF">
        <w:rPr>
          <w:highlight w:val="white"/>
        </w:rPr>
        <w:lastRenderedPageBreak/>
        <w:t>Integral Assignment and Parameters</w:t>
      </w:r>
      <w:bookmarkEnd w:id="501"/>
    </w:p>
    <w:p w14:paraId="489A73CF" w14:textId="77777777" w:rsidR="002F73EF" w:rsidRDefault="002F73EF" w:rsidP="002F73EF">
      <w:pPr>
        <w:rPr>
          <w:highlight w:val="white"/>
        </w:rPr>
      </w:pPr>
      <w:r>
        <w:rPr>
          <w:highlight w:val="white"/>
        </w:rPr>
        <w:t xml:space="preserve">The </w:t>
      </w:r>
      <w:r w:rsidRPr="00485CEA">
        <w:rPr>
          <w:rStyle w:val="KeyWord0"/>
          <w:highlight w:val="white"/>
        </w:rPr>
        <w:t>IntegralAssign</w:t>
      </w:r>
      <w:r>
        <w:rPr>
          <w:highlight w:val="white"/>
        </w:rPr>
        <w:t xml:space="preserve"> adds code assignment of an integral value. What makes it a bit complicated is that we must take into consideration of the assignment of a conditional expression. Both the values of the true and false expression shall be assigned to the same register.</w:t>
      </w:r>
    </w:p>
    <w:p w14:paraId="6859A9EF" w14:textId="77777777" w:rsidR="002F73EF" w:rsidRPr="00B52668" w:rsidRDefault="002F73EF" w:rsidP="002F73EF">
      <w:pPr>
        <w:pStyle w:val="Code"/>
        <w:rPr>
          <w:highlight w:val="white"/>
        </w:rPr>
      </w:pPr>
      <w:r w:rsidRPr="00B52668">
        <w:rPr>
          <w:highlight w:val="white"/>
        </w:rPr>
        <w:t xml:space="preserve">    public void IntegralAssign(MiddleCode middleCode) {</w:t>
      </w:r>
    </w:p>
    <w:p w14:paraId="52D91894" w14:textId="77777777" w:rsidR="002F73EF" w:rsidRPr="00B52668" w:rsidRDefault="002F73EF" w:rsidP="002F73EF">
      <w:pPr>
        <w:pStyle w:val="Code"/>
        <w:rPr>
          <w:highlight w:val="white"/>
        </w:rPr>
      </w:pPr>
      <w:r w:rsidRPr="00B52668">
        <w:rPr>
          <w:highlight w:val="white"/>
        </w:rPr>
        <w:t xml:space="preserve">      Symbol resultSymbol = (Symbol) middleCode[0],</w:t>
      </w:r>
    </w:p>
    <w:p w14:paraId="6D90CF0A" w14:textId="77777777" w:rsidR="002F73EF" w:rsidRPr="00B52668" w:rsidRDefault="002F73EF" w:rsidP="002F73EF">
      <w:pPr>
        <w:pStyle w:val="Code"/>
        <w:rPr>
          <w:highlight w:val="white"/>
        </w:rPr>
      </w:pPr>
      <w:r w:rsidRPr="00B52668">
        <w:rPr>
          <w:highlight w:val="white"/>
        </w:rPr>
        <w:t xml:space="preserve">             assignSymbol = (Symbol) middleCode[1];</w:t>
      </w:r>
    </w:p>
    <w:p w14:paraId="67639456" w14:textId="77777777" w:rsidR="002F73EF" w:rsidRPr="00B52668" w:rsidRDefault="002F73EF" w:rsidP="002F73EF">
      <w:pPr>
        <w:pStyle w:val="Code"/>
        <w:rPr>
          <w:highlight w:val="white"/>
        </w:rPr>
      </w:pPr>
      <w:r w:rsidRPr="00B52668">
        <w:rPr>
          <w:highlight w:val="white"/>
        </w:rPr>
        <w:t xml:space="preserve">      IntegralAssign(resultSymbol, assignSymbol);</w:t>
      </w:r>
    </w:p>
    <w:p w14:paraId="723EA20C" w14:textId="77777777" w:rsidR="002F73EF" w:rsidRPr="00B52668" w:rsidRDefault="002F73EF" w:rsidP="002F73EF">
      <w:pPr>
        <w:pStyle w:val="Code"/>
        <w:rPr>
          <w:highlight w:val="white"/>
        </w:rPr>
      </w:pPr>
      <w:r w:rsidRPr="00B52668">
        <w:rPr>
          <w:highlight w:val="white"/>
        </w:rPr>
        <w:t xml:space="preserve">    }</w:t>
      </w:r>
    </w:p>
    <w:p w14:paraId="67DB9B65" w14:textId="77777777" w:rsidR="002F73EF" w:rsidRPr="006F23B1" w:rsidRDefault="002F73EF" w:rsidP="002F73EF">
      <w:pPr>
        <w:rPr>
          <w:highlight w:val="white"/>
        </w:rPr>
      </w:pPr>
      <w:r>
        <w:rPr>
          <w:highlight w:val="white"/>
        </w:rPr>
        <w:t xml:space="preserve">The </w:t>
      </w:r>
      <w:r w:rsidRPr="00010BA0">
        <w:rPr>
          <w:rStyle w:val="KeyWord0"/>
          <w:highlight w:val="white"/>
        </w:rPr>
        <w:t>IntegralParameter</w:t>
      </w:r>
      <w:r>
        <w:rPr>
          <w:highlight w:val="white"/>
        </w:rPr>
        <w:t xml:space="preserve"> method is quite simple. We only need to create the symbol representing the parameter, and then call </w:t>
      </w:r>
      <w:r w:rsidRPr="00744FD8">
        <w:rPr>
          <w:rStyle w:val="KeyWord0"/>
          <w:highlight w:val="white"/>
        </w:rPr>
        <w:t>IntegralAssign</w:t>
      </w:r>
      <w:r>
        <w:rPr>
          <w:highlight w:val="white"/>
        </w:rPr>
        <w:t>.</w:t>
      </w:r>
    </w:p>
    <w:p w14:paraId="6EE56767" w14:textId="77777777" w:rsidR="002F73EF" w:rsidRPr="00B52668" w:rsidRDefault="002F73EF" w:rsidP="002F73EF">
      <w:pPr>
        <w:pStyle w:val="Code"/>
        <w:rPr>
          <w:highlight w:val="white"/>
        </w:rPr>
      </w:pPr>
      <w:r w:rsidRPr="00B52668">
        <w:rPr>
          <w:highlight w:val="white"/>
        </w:rPr>
        <w:t xml:space="preserve">    public void IntegralParameter(MiddleCode middleCode) {</w:t>
      </w:r>
    </w:p>
    <w:p w14:paraId="71BCC1F7" w14:textId="77777777" w:rsidR="002F73EF" w:rsidRPr="00B52668" w:rsidRDefault="002F73EF" w:rsidP="002F73EF">
      <w:pPr>
        <w:pStyle w:val="Code"/>
        <w:rPr>
          <w:highlight w:val="white"/>
        </w:rPr>
      </w:pPr>
      <w:r w:rsidRPr="00B52668">
        <w:rPr>
          <w:highlight w:val="white"/>
        </w:rPr>
        <w:t xml:space="preserve">      Type toType = (Type) middleCode[0];</w:t>
      </w:r>
    </w:p>
    <w:p w14:paraId="716A2221" w14:textId="77777777" w:rsidR="002F73EF" w:rsidRPr="00B52668" w:rsidRDefault="002F73EF" w:rsidP="002F73EF">
      <w:pPr>
        <w:pStyle w:val="Code"/>
        <w:rPr>
          <w:highlight w:val="white"/>
        </w:rPr>
      </w:pPr>
      <w:r w:rsidRPr="00B52668">
        <w:rPr>
          <w:highlight w:val="white"/>
        </w:rPr>
        <w:t xml:space="preserve">      Symbol toSymbol = new Symbol(null, false, Storage.Auto, toType);</w:t>
      </w:r>
    </w:p>
    <w:p w14:paraId="0FAC4081" w14:textId="77777777" w:rsidR="002F73EF" w:rsidRPr="00B52668" w:rsidRDefault="002F73EF" w:rsidP="002F73EF">
      <w:pPr>
        <w:pStyle w:val="Code"/>
        <w:rPr>
          <w:highlight w:val="white"/>
        </w:rPr>
      </w:pPr>
      <w:r w:rsidRPr="00B52668">
        <w:rPr>
          <w:highlight w:val="white"/>
        </w:rPr>
        <w:t xml:space="preserve">      Symbol fromSymbol = (Symbol) middleCode[1];</w:t>
      </w:r>
    </w:p>
    <w:p w14:paraId="5E3359B9" w14:textId="77777777" w:rsidR="002F73EF" w:rsidRPr="00B52668" w:rsidRDefault="002F73EF" w:rsidP="002F73EF">
      <w:pPr>
        <w:pStyle w:val="Code"/>
        <w:rPr>
          <w:highlight w:val="white"/>
        </w:rPr>
      </w:pPr>
      <w:r w:rsidRPr="00B52668">
        <w:rPr>
          <w:highlight w:val="white"/>
        </w:rPr>
        <w:t xml:space="preserve">      int parameterOffset = (int) middleCode[2];</w:t>
      </w:r>
    </w:p>
    <w:p w14:paraId="7305E545" w14:textId="77777777" w:rsidR="002F73EF" w:rsidRPr="00B52668" w:rsidRDefault="002F73EF" w:rsidP="002F73EF">
      <w:pPr>
        <w:pStyle w:val="Code"/>
        <w:rPr>
          <w:highlight w:val="white"/>
        </w:rPr>
      </w:pPr>
      <w:r w:rsidRPr="00B52668">
        <w:rPr>
          <w:highlight w:val="white"/>
        </w:rPr>
        <w:t xml:space="preserve">      toSymbol.Offset = m_totalExtraSize + parameterOffset;</w:t>
      </w:r>
    </w:p>
    <w:p w14:paraId="44398AD1" w14:textId="77777777" w:rsidR="002F73EF" w:rsidRPr="00B52668" w:rsidRDefault="002F73EF" w:rsidP="002F73EF">
      <w:pPr>
        <w:pStyle w:val="Code"/>
        <w:rPr>
          <w:highlight w:val="white"/>
        </w:rPr>
      </w:pPr>
      <w:r w:rsidRPr="00B52668">
        <w:rPr>
          <w:highlight w:val="white"/>
        </w:rPr>
        <w:t xml:space="preserve">      IntegralAssign(toSymbol, fromSymbol);</w:t>
      </w:r>
    </w:p>
    <w:p w14:paraId="6E8F4C6A" w14:textId="77777777" w:rsidR="002F73EF" w:rsidRPr="00B52668" w:rsidRDefault="002F73EF" w:rsidP="002F73EF">
      <w:pPr>
        <w:pStyle w:val="Code"/>
        <w:rPr>
          <w:highlight w:val="white"/>
        </w:rPr>
      </w:pPr>
      <w:r w:rsidRPr="00B52668">
        <w:rPr>
          <w:highlight w:val="white"/>
        </w:rPr>
        <w:t xml:space="preserve">    }</w:t>
      </w:r>
    </w:p>
    <w:p w14:paraId="0A736C35" w14:textId="77777777" w:rsidR="002F73EF" w:rsidRPr="00153062" w:rsidRDefault="002F73EF" w:rsidP="002F73EF">
      <w:pPr>
        <w:rPr>
          <w:highlight w:val="white"/>
        </w:rPr>
      </w:pPr>
      <w:r>
        <w:rPr>
          <w:highlight w:val="white"/>
        </w:rPr>
        <w:t xml:space="preserve">The </w:t>
      </w:r>
      <w:r w:rsidRPr="00FC387A">
        <w:rPr>
          <w:rStyle w:val="KeyWord0"/>
          <w:highlight w:val="white"/>
        </w:rPr>
        <w:t>Integral</w:t>
      </w:r>
      <w:r>
        <w:rPr>
          <w:rStyle w:val="KeyWord0"/>
          <w:highlight w:val="white"/>
        </w:rPr>
        <w:t>Assign</w:t>
      </w:r>
      <w:r>
        <w:rPr>
          <w:highlight w:val="white"/>
        </w:rPr>
        <w:t xml:space="preserve"> method is central in the assembly code generator. It is called by </w:t>
      </w:r>
      <w:r w:rsidRPr="00C344B1">
        <w:rPr>
          <w:rStyle w:val="KeyWord0"/>
          <w:highlight w:val="white"/>
        </w:rPr>
        <w:t>IntegralAssign</w:t>
      </w:r>
      <w:r>
        <w:rPr>
          <w:highlight w:val="white"/>
        </w:rPr>
        <w:t xml:space="preserve">, </w:t>
      </w:r>
      <w:r w:rsidRPr="00C344B1">
        <w:rPr>
          <w:rStyle w:val="KeyWord0"/>
          <w:highlight w:val="white"/>
        </w:rPr>
        <w:t>IntegralParameter</w:t>
      </w:r>
      <w:r>
        <w:rPr>
          <w:highlight w:val="white"/>
        </w:rPr>
        <w:t xml:space="preserve">. We have main two cases: the value of left symbol may be stored in a register, </w:t>
      </w:r>
    </w:p>
    <w:p w14:paraId="090ADDBC" w14:textId="77777777" w:rsidR="002F73EF" w:rsidRPr="00B52668" w:rsidRDefault="002F73EF" w:rsidP="002F73EF">
      <w:pPr>
        <w:pStyle w:val="Code"/>
        <w:rPr>
          <w:highlight w:val="white"/>
        </w:rPr>
      </w:pPr>
      <w:r w:rsidRPr="00B52668">
        <w:rPr>
          <w:highlight w:val="white"/>
        </w:rPr>
        <w:t xml:space="preserve">    public void IntegralAssign(Symbol resultSymbol, Symbol assignSymbol) {</w:t>
      </w:r>
    </w:p>
    <w:p w14:paraId="00E93CC8" w14:textId="77777777" w:rsidR="002F73EF" w:rsidRPr="00B52668" w:rsidRDefault="002F73EF" w:rsidP="002F73EF">
      <w:pPr>
        <w:pStyle w:val="Code"/>
        <w:rPr>
          <w:highlight w:val="white"/>
        </w:rPr>
      </w:pPr>
      <w:r w:rsidRPr="00B52668">
        <w:rPr>
          <w:highlight w:val="white"/>
        </w:rPr>
        <w:t xml:space="preserve">      Track resultTrack = null, assignTrack = null;</w:t>
      </w:r>
    </w:p>
    <w:p w14:paraId="0ECD8313" w14:textId="77777777" w:rsidR="002F73EF" w:rsidRPr="00B52668" w:rsidRDefault="002F73EF" w:rsidP="002F73EF">
      <w:pPr>
        <w:pStyle w:val="Code"/>
        <w:rPr>
          <w:highlight w:val="white"/>
        </w:rPr>
      </w:pPr>
      <w:r w:rsidRPr="00B52668">
        <w:rPr>
          <w:highlight w:val="white"/>
        </w:rPr>
        <w:t xml:space="preserve">      m_trackMap.TryGetValue(resultSymbol, out resultTrack);</w:t>
      </w:r>
    </w:p>
    <w:p w14:paraId="7D2A2F24" w14:textId="77777777" w:rsidR="002F73EF" w:rsidRPr="00B52668" w:rsidRDefault="002F73EF" w:rsidP="002F73EF">
      <w:pPr>
        <w:pStyle w:val="Code"/>
        <w:rPr>
          <w:highlight w:val="white"/>
        </w:rPr>
      </w:pPr>
      <w:r w:rsidRPr="00B52668">
        <w:rPr>
          <w:highlight w:val="white"/>
        </w:rPr>
        <w:t xml:space="preserve">      m_trackMap.TryGetValue(assignSymbol, out assignTrack);</w:t>
      </w:r>
    </w:p>
    <w:p w14:paraId="565F691B" w14:textId="77777777" w:rsidR="002F73EF" w:rsidRPr="00B52668" w:rsidRDefault="002F73EF" w:rsidP="002F73EF">
      <w:pPr>
        <w:pStyle w:val="Code"/>
        <w:rPr>
          <w:highlight w:val="white"/>
        </w:rPr>
      </w:pPr>
      <w:r w:rsidRPr="00B52668">
        <w:rPr>
          <w:highlight w:val="white"/>
        </w:rPr>
        <w:t xml:space="preserve">      int typeSize = assignSymbol.Type.SizeArray();</w:t>
      </w:r>
    </w:p>
    <w:p w14:paraId="25501E22" w14:textId="77777777" w:rsidR="002F73EF" w:rsidRPr="00B52668" w:rsidRDefault="002F73EF" w:rsidP="002F73EF">
      <w:pPr>
        <w:rPr>
          <w:highlight w:val="white"/>
        </w:rPr>
      </w:pPr>
      <w:r>
        <w:rPr>
          <w:highlight w:val="white"/>
        </w:rPr>
        <w:t>If the result symbol is temporary and its address symbol is null, we are facing the assignment of a conditional expression. The only other cases when a temporary symbol is assigned is in case of a dereferred, index, or arrow expression. However, in those cases, the address symbol is not null.</w:t>
      </w:r>
    </w:p>
    <w:p w14:paraId="44D82F5D" w14:textId="77777777" w:rsidR="007D3487" w:rsidRPr="007D3487" w:rsidRDefault="007D3487" w:rsidP="007D3487">
      <w:pPr>
        <w:pStyle w:val="Code"/>
        <w:rPr>
          <w:highlight w:val="white"/>
        </w:rPr>
      </w:pPr>
      <w:r w:rsidRPr="007D3487">
        <w:rPr>
          <w:highlight w:val="white"/>
        </w:rPr>
        <w:t xml:space="preserve">      if (resultSymbol.IsTemporary()) {</w:t>
      </w:r>
    </w:p>
    <w:p w14:paraId="349DE072" w14:textId="77777777" w:rsidR="007D3487" w:rsidRPr="007D3487" w:rsidRDefault="007D3487" w:rsidP="007D3487">
      <w:pPr>
        <w:pStyle w:val="Code"/>
        <w:rPr>
          <w:highlight w:val="white"/>
        </w:rPr>
      </w:pPr>
      <w:r w:rsidRPr="007D3487">
        <w:rPr>
          <w:highlight w:val="white"/>
        </w:rPr>
        <w:t xml:space="preserve">        Assert.ErrorXXX(resultSymbol.AddressSymbol == null);</w:t>
      </w:r>
    </w:p>
    <w:p w14:paraId="01629591" w14:textId="77777777" w:rsidR="002F73EF" w:rsidRPr="007B4210" w:rsidRDefault="002F73EF" w:rsidP="002F73EF">
      <w:pPr>
        <w:rPr>
          <w:highlight w:val="white"/>
        </w:rPr>
      </w:pPr>
      <w:r>
        <w:rPr>
          <w:highlight w:val="white"/>
        </w:rPr>
        <w:t>If the assignment symbol is stored in the track map, which means that we assign the true expression of the conditional expression, we start by copying its track to the assignment track. Then we add the assignment track to the track map.</w:t>
      </w:r>
    </w:p>
    <w:p w14:paraId="3E108629" w14:textId="77777777" w:rsidR="002F73EF" w:rsidRPr="00B52668" w:rsidRDefault="002F73EF" w:rsidP="002F73EF">
      <w:pPr>
        <w:pStyle w:val="Code"/>
        <w:rPr>
          <w:highlight w:val="white"/>
        </w:rPr>
      </w:pPr>
      <w:r w:rsidRPr="00B52668">
        <w:rPr>
          <w:highlight w:val="white"/>
        </w:rPr>
        <w:t xml:space="preserve">        if (assignTrack != null) {</w:t>
      </w:r>
    </w:p>
    <w:p w14:paraId="1AF7AC5D" w14:textId="77777777" w:rsidR="002F73EF" w:rsidRPr="00B52668" w:rsidRDefault="002F73EF" w:rsidP="002F73EF">
      <w:pPr>
        <w:pStyle w:val="Code"/>
        <w:rPr>
          <w:highlight w:val="white"/>
        </w:rPr>
      </w:pPr>
      <w:r w:rsidRPr="00B52668">
        <w:rPr>
          <w:highlight w:val="white"/>
        </w:rPr>
        <w:t xml:space="preserve">          if (resultTrack != null) {</w:t>
      </w:r>
    </w:p>
    <w:p w14:paraId="2A9C2615" w14:textId="77777777" w:rsidR="002F73EF" w:rsidRPr="00B52668" w:rsidRDefault="002F73EF" w:rsidP="002F73EF">
      <w:pPr>
        <w:pStyle w:val="Code"/>
        <w:rPr>
          <w:highlight w:val="white"/>
        </w:rPr>
      </w:pPr>
      <w:r w:rsidRPr="00B52668">
        <w:rPr>
          <w:highlight w:val="white"/>
        </w:rPr>
        <w:t xml:space="preserve">            resultTrack.Replace(m_assemblyCodeList, assignTrack);</w:t>
      </w:r>
    </w:p>
    <w:p w14:paraId="436DB33E" w14:textId="77777777" w:rsidR="002F73EF" w:rsidRPr="00B52668" w:rsidRDefault="002F73EF" w:rsidP="002F73EF">
      <w:pPr>
        <w:pStyle w:val="Code"/>
        <w:rPr>
          <w:highlight w:val="white"/>
        </w:rPr>
      </w:pPr>
      <w:r w:rsidRPr="00B52668">
        <w:rPr>
          <w:highlight w:val="white"/>
        </w:rPr>
        <w:t xml:space="preserve">          }</w:t>
      </w:r>
    </w:p>
    <w:p w14:paraId="62823387" w14:textId="77777777" w:rsidR="002F73EF" w:rsidRPr="00B52668" w:rsidRDefault="002F73EF" w:rsidP="002F73EF">
      <w:pPr>
        <w:pStyle w:val="Code"/>
        <w:rPr>
          <w:highlight w:val="white"/>
        </w:rPr>
      </w:pPr>
    </w:p>
    <w:p w14:paraId="37FFB25C" w14:textId="77777777" w:rsidR="002F73EF" w:rsidRPr="00B52668" w:rsidRDefault="002F73EF" w:rsidP="002F73EF">
      <w:pPr>
        <w:pStyle w:val="Code"/>
        <w:rPr>
          <w:highlight w:val="white"/>
        </w:rPr>
      </w:pPr>
      <w:r w:rsidRPr="00B52668">
        <w:rPr>
          <w:highlight w:val="white"/>
        </w:rPr>
        <w:t xml:space="preserve">          m_trackMap[resultSymbol] = assignTrack;</w:t>
      </w:r>
    </w:p>
    <w:p w14:paraId="676A57F9" w14:textId="77777777" w:rsidR="002F73EF" w:rsidRPr="00B52668" w:rsidRDefault="002F73EF" w:rsidP="002F73EF">
      <w:pPr>
        <w:pStyle w:val="Code"/>
        <w:rPr>
          <w:highlight w:val="white"/>
        </w:rPr>
      </w:pPr>
      <w:r w:rsidRPr="00B52668">
        <w:rPr>
          <w:highlight w:val="white"/>
        </w:rPr>
        <w:t xml:space="preserve">          m_trackMap.Remove(assignSymbol);</w:t>
      </w:r>
    </w:p>
    <w:p w14:paraId="75BDE284" w14:textId="77777777" w:rsidR="002F73EF" w:rsidRPr="00B52668" w:rsidRDefault="002F73EF" w:rsidP="002F73EF">
      <w:pPr>
        <w:pStyle w:val="Code"/>
        <w:rPr>
          <w:highlight w:val="white"/>
        </w:rPr>
      </w:pPr>
      <w:r w:rsidRPr="00B52668">
        <w:rPr>
          <w:highlight w:val="white"/>
        </w:rPr>
        <w:t xml:space="preserve">        }</w:t>
      </w:r>
    </w:p>
    <w:p w14:paraId="10A7D3D9" w14:textId="77777777" w:rsidR="002F73EF" w:rsidRPr="006F23B1" w:rsidRDefault="002F73EF" w:rsidP="002F73EF">
      <w:pPr>
        <w:rPr>
          <w:highlight w:val="white"/>
        </w:rPr>
      </w:pPr>
      <w:r>
        <w:rPr>
          <w:highlight w:val="white"/>
        </w:rPr>
        <w:t>If the assignment symbol is not stored in the track map, which means that we assign the false expression of the conditional expression, we begin by creating a track for the result symbol.</w:t>
      </w:r>
    </w:p>
    <w:p w14:paraId="1176E2E8" w14:textId="77777777" w:rsidR="002F73EF" w:rsidRPr="00B52668" w:rsidRDefault="002F73EF" w:rsidP="002F73EF">
      <w:pPr>
        <w:pStyle w:val="Code"/>
        <w:rPr>
          <w:highlight w:val="white"/>
        </w:rPr>
      </w:pPr>
      <w:r w:rsidRPr="00B52668">
        <w:rPr>
          <w:highlight w:val="white"/>
        </w:rPr>
        <w:t xml:space="preserve">        else {</w:t>
      </w:r>
    </w:p>
    <w:p w14:paraId="18EBA52B" w14:textId="77777777" w:rsidR="002F73EF" w:rsidRPr="00B52668" w:rsidRDefault="002F73EF" w:rsidP="002F73EF">
      <w:pPr>
        <w:pStyle w:val="Code"/>
        <w:rPr>
          <w:highlight w:val="white"/>
        </w:rPr>
      </w:pPr>
      <w:r w:rsidRPr="00B52668">
        <w:rPr>
          <w:highlight w:val="white"/>
        </w:rPr>
        <w:t xml:space="preserve">          if (resultTrack == null) {</w:t>
      </w:r>
    </w:p>
    <w:p w14:paraId="232C0FA8" w14:textId="77777777" w:rsidR="002F73EF" w:rsidRPr="00B52668" w:rsidRDefault="002F73EF" w:rsidP="002F73EF">
      <w:pPr>
        <w:pStyle w:val="Code"/>
        <w:rPr>
          <w:highlight w:val="white"/>
        </w:rPr>
      </w:pPr>
      <w:r w:rsidRPr="00B52668">
        <w:rPr>
          <w:highlight w:val="white"/>
        </w:rPr>
        <w:lastRenderedPageBreak/>
        <w:t xml:space="preserve">            resultTrack = new Track(resultSymbol);</w:t>
      </w:r>
    </w:p>
    <w:p w14:paraId="6C6159E0" w14:textId="77777777" w:rsidR="002F73EF" w:rsidRPr="00B52668" w:rsidRDefault="002F73EF" w:rsidP="002F73EF">
      <w:pPr>
        <w:pStyle w:val="Code"/>
        <w:rPr>
          <w:highlight w:val="white"/>
        </w:rPr>
      </w:pPr>
      <w:r w:rsidRPr="00B52668">
        <w:rPr>
          <w:highlight w:val="white"/>
        </w:rPr>
        <w:t xml:space="preserve">            m_trackMap.Add(resultSymbol, resultTrack);</w:t>
      </w:r>
    </w:p>
    <w:p w14:paraId="6DC1C8E7" w14:textId="77777777" w:rsidR="002F73EF" w:rsidRPr="00B52668" w:rsidRDefault="002F73EF" w:rsidP="002F73EF">
      <w:pPr>
        <w:pStyle w:val="Code"/>
        <w:rPr>
          <w:highlight w:val="white"/>
        </w:rPr>
      </w:pPr>
      <w:r w:rsidRPr="00B52668">
        <w:rPr>
          <w:highlight w:val="white"/>
        </w:rPr>
        <w:t xml:space="preserve">          }</w:t>
      </w:r>
    </w:p>
    <w:p w14:paraId="3E4540BA" w14:textId="77777777" w:rsidR="002F73EF" w:rsidRPr="006F23B1" w:rsidRDefault="002F73EF" w:rsidP="002F73EF">
      <w:pPr>
        <w:rPr>
          <w:highlight w:val="white"/>
        </w:rPr>
      </w:pPr>
      <w:r>
        <w:rPr>
          <w:highlight w:val="white"/>
        </w:rPr>
        <w:t>If the assign symbol is an integer value, we move it into the register.</w:t>
      </w:r>
    </w:p>
    <w:p w14:paraId="01D0EE53" w14:textId="77777777" w:rsidR="002F73EF" w:rsidRPr="00B52668" w:rsidRDefault="002F73EF" w:rsidP="002F73EF">
      <w:pPr>
        <w:pStyle w:val="Code"/>
        <w:rPr>
          <w:highlight w:val="white"/>
        </w:rPr>
      </w:pPr>
      <w:r w:rsidRPr="00B52668">
        <w:rPr>
          <w:highlight w:val="white"/>
        </w:rPr>
        <w:t xml:space="preserve">          if (assignSymbol.Value is BigInteger) {</w:t>
      </w:r>
    </w:p>
    <w:p w14:paraId="475395F5"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6CACAD7F" w14:textId="77777777" w:rsidR="002F73EF" w:rsidRPr="00B52668" w:rsidRDefault="002F73EF" w:rsidP="002F73EF">
      <w:pPr>
        <w:pStyle w:val="Code"/>
        <w:rPr>
          <w:highlight w:val="white"/>
        </w:rPr>
      </w:pPr>
      <w:r w:rsidRPr="00B52668">
        <w:rPr>
          <w:highlight w:val="white"/>
        </w:rPr>
        <w:t xml:space="preserve">                            assignSymbol.Value);</w:t>
      </w:r>
    </w:p>
    <w:p w14:paraId="3788DBA5" w14:textId="77777777" w:rsidR="002F73EF" w:rsidRPr="00B52668" w:rsidRDefault="002F73EF" w:rsidP="002F73EF">
      <w:pPr>
        <w:pStyle w:val="Code"/>
        <w:rPr>
          <w:highlight w:val="white"/>
        </w:rPr>
      </w:pPr>
      <w:r w:rsidRPr="00B52668">
        <w:rPr>
          <w:highlight w:val="white"/>
        </w:rPr>
        <w:t xml:space="preserve">          }</w:t>
      </w:r>
    </w:p>
    <w:p w14:paraId="185F222F" w14:textId="77777777" w:rsidR="002F73EF" w:rsidRPr="006F23B1" w:rsidRDefault="002F73EF" w:rsidP="002F73EF">
      <w:pPr>
        <w:rPr>
          <w:highlight w:val="white"/>
        </w:rPr>
      </w:pPr>
      <w:r>
        <w:rPr>
          <w:highlight w:val="white"/>
        </w:rPr>
        <w:t>If the assign symbol is an array, function, string, or static address, we move its address rather than ist value into the register.</w:t>
      </w:r>
    </w:p>
    <w:p w14:paraId="14AF255E" w14:textId="77777777" w:rsidR="002F73EF" w:rsidRPr="00B52668" w:rsidRDefault="002F73EF" w:rsidP="002F73EF">
      <w:pPr>
        <w:pStyle w:val="Code"/>
        <w:rPr>
          <w:highlight w:val="white"/>
        </w:rPr>
      </w:pPr>
      <w:r w:rsidRPr="00B52668">
        <w:rPr>
          <w:highlight w:val="white"/>
        </w:rPr>
        <w:t xml:space="preserve">          else if (assignSymbol.Type.IsArrayFunctionOrString() ||</w:t>
      </w:r>
    </w:p>
    <w:p w14:paraId="1E3934C8" w14:textId="77777777" w:rsidR="002F73EF" w:rsidRPr="00B52668" w:rsidRDefault="002F73EF" w:rsidP="002F73EF">
      <w:pPr>
        <w:pStyle w:val="Code"/>
        <w:rPr>
          <w:highlight w:val="white"/>
        </w:rPr>
      </w:pPr>
      <w:r w:rsidRPr="00B52668">
        <w:rPr>
          <w:highlight w:val="white"/>
        </w:rPr>
        <w:t xml:space="preserve">                   (assignSymbol.Value is StaticAddress)) {</w:t>
      </w:r>
    </w:p>
    <w:p w14:paraId="13AAA7E3"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4F77108" w14:textId="77777777" w:rsidR="002F73EF" w:rsidRPr="00B52668" w:rsidRDefault="002F73EF" w:rsidP="002F73EF">
      <w:pPr>
        <w:pStyle w:val="Code"/>
        <w:rPr>
          <w:highlight w:val="white"/>
        </w:rPr>
      </w:pPr>
      <w:r w:rsidRPr="00B52668">
        <w:rPr>
          <w:highlight w:val="white"/>
        </w:rPr>
        <w:t xml:space="preserve">                            Base(assignSymbol));</w:t>
      </w:r>
    </w:p>
    <w:p w14:paraId="73B7F0E8" w14:textId="77777777" w:rsidR="002F73EF" w:rsidRPr="00B52668" w:rsidRDefault="002F73EF" w:rsidP="002F73EF">
      <w:pPr>
        <w:pStyle w:val="Code"/>
        <w:rPr>
          <w:highlight w:val="white"/>
        </w:rPr>
      </w:pPr>
    </w:p>
    <w:p w14:paraId="72A1EC8A" w14:textId="77777777" w:rsidR="002F73EF" w:rsidRPr="00B52668" w:rsidRDefault="002F73EF" w:rsidP="002F73EF">
      <w:pPr>
        <w:pStyle w:val="Code"/>
        <w:rPr>
          <w:highlight w:val="white"/>
        </w:rPr>
      </w:pPr>
      <w:r w:rsidRPr="00B52668">
        <w:rPr>
          <w:highlight w:val="white"/>
        </w:rPr>
        <w:t xml:space="preserve">            int offset = Offset(assignSymbol);</w:t>
      </w:r>
    </w:p>
    <w:p w14:paraId="48FC5881" w14:textId="77777777" w:rsidR="002F73EF" w:rsidRPr="00B52668" w:rsidRDefault="002F73EF" w:rsidP="002F73EF">
      <w:pPr>
        <w:pStyle w:val="Code"/>
        <w:rPr>
          <w:highlight w:val="white"/>
        </w:rPr>
      </w:pPr>
      <w:r w:rsidRPr="00B52668">
        <w:rPr>
          <w:highlight w:val="white"/>
        </w:rPr>
        <w:t xml:space="preserve">            if (offset != 0) {</w:t>
      </w:r>
    </w:p>
    <w:p w14:paraId="13DC15C6" w14:textId="77777777" w:rsidR="002F73EF" w:rsidRPr="00B52668" w:rsidRDefault="002F73EF" w:rsidP="002F73EF">
      <w:pPr>
        <w:pStyle w:val="Code"/>
        <w:rPr>
          <w:highlight w:val="white"/>
        </w:rPr>
      </w:pPr>
      <w:r w:rsidRPr="00B52668">
        <w:rPr>
          <w:highlight w:val="white"/>
        </w:rPr>
        <w:t xml:space="preserve">              AddAssemblyCode(AssemblyOperator.add, resultTrack,</w:t>
      </w:r>
    </w:p>
    <w:p w14:paraId="7D3BF649" w14:textId="77777777" w:rsidR="002F73EF" w:rsidRPr="00B52668" w:rsidRDefault="002F73EF" w:rsidP="002F73EF">
      <w:pPr>
        <w:pStyle w:val="Code"/>
        <w:rPr>
          <w:highlight w:val="white"/>
        </w:rPr>
      </w:pPr>
      <w:r w:rsidRPr="00B52668">
        <w:rPr>
          <w:highlight w:val="white"/>
        </w:rPr>
        <w:t xml:space="preserve">                              (BigInteger) offset);</w:t>
      </w:r>
    </w:p>
    <w:p w14:paraId="006458EB" w14:textId="77777777" w:rsidR="002F73EF" w:rsidRPr="00B52668" w:rsidRDefault="002F73EF" w:rsidP="002F73EF">
      <w:pPr>
        <w:pStyle w:val="Code"/>
        <w:rPr>
          <w:highlight w:val="white"/>
        </w:rPr>
      </w:pPr>
      <w:r w:rsidRPr="00B52668">
        <w:rPr>
          <w:highlight w:val="white"/>
        </w:rPr>
        <w:t xml:space="preserve">            }</w:t>
      </w:r>
    </w:p>
    <w:p w14:paraId="24B3CF5E" w14:textId="77777777" w:rsidR="002F73EF" w:rsidRPr="00B52668" w:rsidRDefault="002F73EF" w:rsidP="002F73EF">
      <w:pPr>
        <w:pStyle w:val="Code"/>
        <w:rPr>
          <w:highlight w:val="white"/>
        </w:rPr>
      </w:pPr>
      <w:r w:rsidRPr="00B52668">
        <w:rPr>
          <w:highlight w:val="white"/>
        </w:rPr>
        <w:t xml:space="preserve">          }</w:t>
      </w:r>
    </w:p>
    <w:p w14:paraId="21271222" w14:textId="77777777" w:rsidR="002F73EF" w:rsidRPr="006F23B1" w:rsidRDefault="002F73EF" w:rsidP="002F73EF">
      <w:pPr>
        <w:rPr>
          <w:highlight w:val="white"/>
        </w:rPr>
      </w:pPr>
      <w:r>
        <w:rPr>
          <w:highlight w:val="white"/>
        </w:rPr>
        <w:t>Otherwise, we move the value of the symbol into the register.</w:t>
      </w:r>
    </w:p>
    <w:p w14:paraId="72EF6110" w14:textId="77777777" w:rsidR="002F73EF" w:rsidRPr="00B52668" w:rsidRDefault="002F73EF" w:rsidP="002F73EF">
      <w:pPr>
        <w:pStyle w:val="Code"/>
        <w:rPr>
          <w:highlight w:val="white"/>
        </w:rPr>
      </w:pPr>
      <w:r w:rsidRPr="00B52668">
        <w:rPr>
          <w:highlight w:val="white"/>
        </w:rPr>
        <w:t xml:space="preserve">          else {</w:t>
      </w:r>
    </w:p>
    <w:p w14:paraId="646BA449" w14:textId="77777777" w:rsidR="002F73EF" w:rsidRPr="00B52668" w:rsidRDefault="002F73EF" w:rsidP="002F73EF">
      <w:pPr>
        <w:pStyle w:val="Code"/>
        <w:rPr>
          <w:highlight w:val="white"/>
        </w:rPr>
      </w:pPr>
      <w:r w:rsidRPr="00B52668">
        <w:rPr>
          <w:highlight w:val="white"/>
        </w:rPr>
        <w:t xml:space="preserve">            AddAssemblyCode(AssemblyOperator.mov, resultTrack,</w:t>
      </w:r>
    </w:p>
    <w:p w14:paraId="108A7FEE" w14:textId="77777777" w:rsidR="002F73EF" w:rsidRPr="00B52668" w:rsidRDefault="002F73EF" w:rsidP="002F73EF">
      <w:pPr>
        <w:pStyle w:val="Code"/>
        <w:rPr>
          <w:highlight w:val="white"/>
        </w:rPr>
      </w:pPr>
      <w:r w:rsidRPr="00B52668">
        <w:rPr>
          <w:highlight w:val="white"/>
        </w:rPr>
        <w:t xml:space="preserve">                            Base(assignSymbol), Offset(assignSymbol));</w:t>
      </w:r>
    </w:p>
    <w:p w14:paraId="2C5A8728" w14:textId="77777777" w:rsidR="002F73EF" w:rsidRPr="00B52668" w:rsidRDefault="002F73EF" w:rsidP="002F73EF">
      <w:pPr>
        <w:pStyle w:val="Code"/>
        <w:rPr>
          <w:highlight w:val="white"/>
        </w:rPr>
      </w:pPr>
      <w:r w:rsidRPr="00B52668">
        <w:rPr>
          <w:highlight w:val="white"/>
        </w:rPr>
        <w:t xml:space="preserve">          }</w:t>
      </w:r>
    </w:p>
    <w:p w14:paraId="27FFDE21" w14:textId="77777777" w:rsidR="002F73EF" w:rsidRPr="00B52668" w:rsidRDefault="002F73EF" w:rsidP="002F73EF">
      <w:pPr>
        <w:pStyle w:val="Code"/>
        <w:rPr>
          <w:highlight w:val="white"/>
        </w:rPr>
      </w:pPr>
      <w:r w:rsidRPr="00B52668">
        <w:rPr>
          <w:highlight w:val="white"/>
        </w:rPr>
        <w:t xml:space="preserve">        }</w:t>
      </w:r>
    </w:p>
    <w:p w14:paraId="1DF94E3D" w14:textId="77777777" w:rsidR="002F73EF" w:rsidRPr="00B52668" w:rsidRDefault="002F73EF" w:rsidP="002F73EF">
      <w:pPr>
        <w:pStyle w:val="Code"/>
        <w:rPr>
          <w:highlight w:val="white"/>
        </w:rPr>
      </w:pPr>
      <w:r w:rsidRPr="00B52668">
        <w:rPr>
          <w:highlight w:val="white"/>
        </w:rPr>
        <w:t xml:space="preserve">      }</w:t>
      </w:r>
    </w:p>
    <w:p w14:paraId="003B411F" w14:textId="77777777" w:rsidR="002F73EF" w:rsidRPr="00B52668" w:rsidRDefault="002F73EF" w:rsidP="002F73EF">
      <w:pPr>
        <w:pStyle w:val="Code"/>
        <w:rPr>
          <w:highlight w:val="white"/>
        </w:rPr>
      </w:pPr>
      <w:r w:rsidRPr="00B52668">
        <w:rPr>
          <w:highlight w:val="white"/>
        </w:rPr>
        <w:t xml:space="preserve">      else {</w:t>
      </w:r>
    </w:p>
    <w:p w14:paraId="7C3DF642" w14:textId="77777777" w:rsidR="002F73EF" w:rsidRDefault="002F73EF" w:rsidP="002F73EF">
      <w:pPr>
        <w:pStyle w:val="Code"/>
        <w:rPr>
          <w:highlight w:val="white"/>
        </w:rPr>
      </w:pPr>
      <w:r w:rsidRPr="00B52668">
        <w:rPr>
          <w:highlight w:val="white"/>
        </w:rPr>
        <w:t xml:space="preserve">        IntegralBinary(MiddleOperator.Assign, resultSymbol,</w:t>
      </w:r>
    </w:p>
    <w:p w14:paraId="701D446D" w14:textId="77777777" w:rsidR="002F73EF" w:rsidRPr="00B52668" w:rsidRDefault="002F73EF" w:rsidP="002F73EF">
      <w:pPr>
        <w:pStyle w:val="Code"/>
        <w:rPr>
          <w:highlight w:val="white"/>
        </w:rPr>
      </w:pPr>
      <w:r>
        <w:rPr>
          <w:highlight w:val="white"/>
        </w:rPr>
        <w:t xml:space="preserve">                      </w:t>
      </w:r>
      <w:r w:rsidRPr="00B52668">
        <w:rPr>
          <w:highlight w:val="white"/>
        </w:rPr>
        <w:t xml:space="preserve"> resultSymbol, assignSymbol);</w:t>
      </w:r>
    </w:p>
    <w:p w14:paraId="2DD6FAF7" w14:textId="77777777" w:rsidR="002F73EF" w:rsidRPr="00B52668" w:rsidRDefault="002F73EF" w:rsidP="002F73EF">
      <w:pPr>
        <w:pStyle w:val="Code"/>
        <w:rPr>
          <w:highlight w:val="white"/>
        </w:rPr>
      </w:pPr>
      <w:r w:rsidRPr="00B52668">
        <w:rPr>
          <w:highlight w:val="white"/>
        </w:rPr>
        <w:t xml:space="preserve">      }</w:t>
      </w:r>
    </w:p>
    <w:p w14:paraId="2B66A8D4" w14:textId="77777777" w:rsidR="002F73EF" w:rsidRDefault="002F73EF" w:rsidP="002F73EF">
      <w:pPr>
        <w:pStyle w:val="Code"/>
        <w:rPr>
          <w:highlight w:val="white"/>
        </w:rPr>
      </w:pPr>
      <w:r w:rsidRPr="00B52668">
        <w:rPr>
          <w:highlight w:val="white"/>
        </w:rPr>
        <w:t xml:space="preserve">    }</w:t>
      </w:r>
    </w:p>
    <w:p w14:paraId="1C67915A" w14:textId="77777777" w:rsidR="002F73EF" w:rsidRPr="006F23B1" w:rsidRDefault="002F73EF" w:rsidP="002F73EF">
      <w:pPr>
        <w:rPr>
          <w:highlight w:val="white"/>
        </w:rPr>
      </w:pPr>
      <w:r>
        <w:rPr>
          <w:highlight w:val="white"/>
        </w:rPr>
        <w:t>If the result symbol is not temporary, we move the value directly into the address of the result symbol.</w:t>
      </w:r>
    </w:p>
    <w:p w14:paraId="4C3FF659" w14:textId="77777777" w:rsidR="002F73EF" w:rsidRPr="006F23B1" w:rsidRDefault="002F73EF" w:rsidP="002F73EF">
      <w:pPr>
        <w:rPr>
          <w:highlight w:val="white"/>
        </w:rPr>
      </w:pPr>
      <w:r>
        <w:rPr>
          <w:highlight w:val="white"/>
        </w:rPr>
        <w:t>In case of an integer value, there is a special case due to technical limitations if the size is eight bytes. In that case we have to load the value into a register and load the register into the address, since we cannot load an eight-byte value directly into an address.</w:t>
      </w:r>
    </w:p>
    <w:p w14:paraId="4CDA8734" w14:textId="77777777" w:rsidR="002F73EF" w:rsidRPr="006F23B1" w:rsidRDefault="002F73EF" w:rsidP="002F73EF">
      <w:pPr>
        <w:rPr>
          <w:highlight w:val="white"/>
        </w:rPr>
      </w:pPr>
      <w:r>
        <w:rPr>
          <w:highlight w:val="white"/>
        </w:rPr>
        <w:t>If the value size is not eight-byte, we load the value directly into the address.</w:t>
      </w:r>
    </w:p>
    <w:p w14:paraId="7681ABAE" w14:textId="77777777" w:rsidR="002F73EF" w:rsidRPr="006F23B1" w:rsidRDefault="002F73EF" w:rsidP="002F73EF">
      <w:pPr>
        <w:rPr>
          <w:highlight w:val="white"/>
        </w:rPr>
      </w:pPr>
      <w:r>
        <w:rPr>
          <w:highlight w:val="white"/>
        </w:rPr>
        <w:t>If the symbol is an array, function, string, or static address, we load the address rather than the value onto the address.</w:t>
      </w:r>
    </w:p>
    <w:p w14:paraId="67A43196" w14:textId="77777777" w:rsidR="002F73EF" w:rsidRDefault="002F73EF" w:rsidP="002F73EF">
      <w:pPr>
        <w:rPr>
          <w:highlight w:val="white"/>
        </w:rPr>
      </w:pPr>
      <w:r>
        <w:rPr>
          <w:highlight w:val="white"/>
        </w:rPr>
        <w:t>Otherwise, we need to load the value into a register, which we than load onto the address.</w:t>
      </w:r>
    </w:p>
    <w:p w14:paraId="6E51EFB7" w14:textId="77777777" w:rsidR="00184AA8" w:rsidRPr="00533A30" w:rsidRDefault="00184AA8" w:rsidP="00184AA8">
      <w:pPr>
        <w:pStyle w:val="Rubrik3"/>
        <w:rPr>
          <w:highlight w:val="white"/>
        </w:rPr>
      </w:pPr>
      <w:bookmarkStart w:id="502" w:name="_Toc49764415"/>
      <w:r>
        <w:rPr>
          <w:highlight w:val="white"/>
        </w:rPr>
        <w:t>Unary Integral Operations</w:t>
      </w:r>
      <w:bookmarkEnd w:id="502"/>
    </w:p>
    <w:p w14:paraId="58663A23" w14:textId="77777777" w:rsidR="00184AA8" w:rsidRPr="00533A30" w:rsidRDefault="00184AA8" w:rsidP="00184AA8">
      <w:pPr>
        <w:rPr>
          <w:highlight w:val="white"/>
        </w:rPr>
      </w:pPr>
      <w:r>
        <w:rPr>
          <w:highlight w:val="white"/>
        </w:rPr>
        <w:t xml:space="preserve">The </w:t>
      </w:r>
      <w:r w:rsidRPr="00E1130D">
        <w:rPr>
          <w:rStyle w:val="KeyWord0"/>
          <w:highlight w:val="white"/>
        </w:rPr>
        <w:t>Unary</w:t>
      </w:r>
      <w:r>
        <w:rPr>
          <w:highlight w:val="white"/>
        </w:rPr>
        <w:t xml:space="preserve"> method is called to add code for </w:t>
      </w:r>
      <w:r w:rsidRPr="00500281">
        <w:rPr>
          <w:highlight w:val="white"/>
        </w:rPr>
        <w:t xml:space="preserve">unary </w:t>
      </w:r>
      <w:r>
        <w:rPr>
          <w:highlight w:val="white"/>
        </w:rPr>
        <w:t>subtraction</w:t>
      </w:r>
      <w:r w:rsidRPr="00500281">
        <w:rPr>
          <w:highlight w:val="white"/>
        </w:rPr>
        <w:t xml:space="preserve"> and bitwise not</w:t>
      </w:r>
      <w:r>
        <w:rPr>
          <w:highlight w:val="white"/>
        </w:rPr>
        <w:t>. There is also unary addition, but it generates no code.</w:t>
      </w:r>
    </w:p>
    <w:p w14:paraId="64D137E4" w14:textId="77777777" w:rsidR="00184AA8" w:rsidRDefault="00184AA8" w:rsidP="00184AA8">
      <w:pPr>
        <w:rPr>
          <w:highlight w:val="white"/>
        </w:rPr>
      </w:pPr>
      <w:r>
        <w:rPr>
          <w:highlight w:val="white"/>
        </w:rPr>
        <w:lastRenderedPageBreak/>
        <w:t xml:space="preserve">First, we need a map from middle code operators to assembly code operators for integral types. We will use the map in the </w:t>
      </w:r>
      <w:r w:rsidRPr="00F91C11">
        <w:rPr>
          <w:rStyle w:val="KeyWord0"/>
          <w:highlight w:val="white"/>
        </w:rPr>
        <w:t>IntegralUnary</w:t>
      </w:r>
      <w:r>
        <w:rPr>
          <w:highlight w:val="white"/>
        </w:rPr>
        <w:t xml:space="preserve"> and </w:t>
      </w:r>
      <w:r w:rsidRPr="00F91C11">
        <w:rPr>
          <w:rStyle w:val="KeyWord0"/>
          <w:highlight w:val="white"/>
        </w:rPr>
        <w:t>IntegralBinary</w:t>
      </w:r>
      <w:r>
        <w:rPr>
          <w:highlight w:val="white"/>
        </w:rPr>
        <w:t xml:space="preserve"> methods.</w:t>
      </w:r>
    </w:p>
    <w:p w14:paraId="495A043D" w14:textId="77777777" w:rsidR="00184AA8" w:rsidRPr="006E4B59" w:rsidRDefault="00184AA8" w:rsidP="00184AA8">
      <w:pPr>
        <w:pStyle w:val="Code"/>
        <w:rPr>
          <w:highlight w:val="white"/>
        </w:rPr>
      </w:pPr>
      <w:r w:rsidRPr="006E4B59">
        <w:rPr>
          <w:highlight w:val="white"/>
        </w:rPr>
        <w:t xml:space="preserve">    public static IDictionary&lt;MiddleOperator,AssemblyOperator&gt;</w:t>
      </w:r>
    </w:p>
    <w:p w14:paraId="1D616CE8" w14:textId="77777777" w:rsidR="00184AA8" w:rsidRPr="006E4B59" w:rsidRDefault="00184AA8" w:rsidP="00184AA8">
      <w:pPr>
        <w:pStyle w:val="Code"/>
        <w:rPr>
          <w:highlight w:val="white"/>
        </w:rPr>
      </w:pPr>
      <w:r w:rsidRPr="006E4B59">
        <w:rPr>
          <w:highlight w:val="white"/>
        </w:rPr>
        <w:t xml:space="preserve">      m_middleToIntegralMap =</w:t>
      </w:r>
    </w:p>
    <w:p w14:paraId="3D9BC477" w14:textId="77777777" w:rsidR="00184AA8" w:rsidRPr="006E4B59" w:rsidRDefault="00184AA8" w:rsidP="00184AA8">
      <w:pPr>
        <w:pStyle w:val="Code"/>
        <w:rPr>
          <w:highlight w:val="white"/>
        </w:rPr>
      </w:pPr>
      <w:r w:rsidRPr="006E4B59">
        <w:rPr>
          <w:highlight w:val="white"/>
        </w:rPr>
        <w:t xml:space="preserve">      new Dictionary&lt;MiddleOperator,AssemblyOperator&gt;() {</w:t>
      </w:r>
    </w:p>
    <w:p w14:paraId="1BCCEE50" w14:textId="77777777" w:rsidR="00184AA8" w:rsidRPr="006E4B59" w:rsidRDefault="00184AA8" w:rsidP="00184AA8">
      <w:pPr>
        <w:pStyle w:val="Code"/>
        <w:rPr>
          <w:highlight w:val="white"/>
        </w:rPr>
      </w:pPr>
      <w:r w:rsidRPr="006E4B59">
        <w:rPr>
          <w:highlight w:val="white"/>
        </w:rPr>
        <w:t xml:space="preserve">        {MiddleOperator.BitwiseNot, AssemblyOperator.not},</w:t>
      </w:r>
    </w:p>
    <w:p w14:paraId="1FDF27D0" w14:textId="77777777" w:rsidR="00184AA8" w:rsidRPr="006E4B59" w:rsidRDefault="00184AA8" w:rsidP="00184AA8">
      <w:pPr>
        <w:pStyle w:val="Code"/>
        <w:rPr>
          <w:highlight w:val="white"/>
        </w:rPr>
      </w:pPr>
      <w:r w:rsidRPr="006E4B59">
        <w:rPr>
          <w:highlight w:val="white"/>
        </w:rPr>
        <w:t xml:space="preserve">        {MiddleOperator.UnarySubtract, AssemblyOperator.neg},</w:t>
      </w:r>
    </w:p>
    <w:p w14:paraId="4F072B9B" w14:textId="77777777" w:rsidR="00184AA8" w:rsidRPr="006E4B59" w:rsidRDefault="00184AA8" w:rsidP="00184AA8">
      <w:pPr>
        <w:pStyle w:val="Code"/>
        <w:rPr>
          <w:highlight w:val="white"/>
        </w:rPr>
      </w:pPr>
      <w:r w:rsidRPr="006E4B59">
        <w:rPr>
          <w:highlight w:val="white"/>
        </w:rPr>
        <w:t xml:space="preserve">        {MiddleOperator.SignedMultiply, AssemblyOperator.imul},</w:t>
      </w:r>
    </w:p>
    <w:p w14:paraId="6120B95D" w14:textId="77777777" w:rsidR="00184AA8" w:rsidRPr="006E4B59" w:rsidRDefault="00184AA8" w:rsidP="00184AA8">
      <w:pPr>
        <w:pStyle w:val="Code"/>
        <w:rPr>
          <w:highlight w:val="white"/>
        </w:rPr>
      </w:pPr>
      <w:r w:rsidRPr="006E4B59">
        <w:rPr>
          <w:highlight w:val="white"/>
        </w:rPr>
        <w:t xml:space="preserve">        {MiddleOperator.SignedDivide, AssemblyOperator.idiv},</w:t>
      </w:r>
    </w:p>
    <w:p w14:paraId="3F741FBE" w14:textId="77777777" w:rsidR="00184AA8" w:rsidRPr="006E4B59" w:rsidRDefault="00184AA8" w:rsidP="00184AA8">
      <w:pPr>
        <w:pStyle w:val="Code"/>
        <w:rPr>
          <w:highlight w:val="white"/>
        </w:rPr>
      </w:pPr>
      <w:r w:rsidRPr="006E4B59">
        <w:rPr>
          <w:highlight w:val="white"/>
        </w:rPr>
        <w:t xml:space="preserve">        {MiddleOperator.SignedModulo, AssemblyOperator.idiv},</w:t>
      </w:r>
    </w:p>
    <w:p w14:paraId="64F298A2" w14:textId="77777777" w:rsidR="00184AA8" w:rsidRPr="006E4B59" w:rsidRDefault="00184AA8" w:rsidP="00184AA8">
      <w:pPr>
        <w:pStyle w:val="Code"/>
        <w:rPr>
          <w:highlight w:val="white"/>
        </w:rPr>
      </w:pPr>
      <w:r w:rsidRPr="006E4B59">
        <w:rPr>
          <w:highlight w:val="white"/>
        </w:rPr>
        <w:t xml:space="preserve">        {MiddleOperator.UnsignedMultiply, AssemblyOperator.mul},</w:t>
      </w:r>
    </w:p>
    <w:p w14:paraId="49D66C2C" w14:textId="77777777" w:rsidR="00184AA8" w:rsidRPr="006E4B59" w:rsidRDefault="00184AA8" w:rsidP="00184AA8">
      <w:pPr>
        <w:pStyle w:val="Code"/>
        <w:rPr>
          <w:highlight w:val="white"/>
        </w:rPr>
      </w:pPr>
      <w:r w:rsidRPr="006E4B59">
        <w:rPr>
          <w:highlight w:val="white"/>
        </w:rPr>
        <w:t xml:space="preserve">        {MiddleOperator.UnsignedDivide, AssemblyOperator.div},</w:t>
      </w:r>
    </w:p>
    <w:p w14:paraId="4200AE59" w14:textId="77777777" w:rsidR="00184AA8" w:rsidRPr="006E4B59" w:rsidRDefault="00184AA8" w:rsidP="00184AA8">
      <w:pPr>
        <w:pStyle w:val="Code"/>
        <w:rPr>
          <w:highlight w:val="white"/>
        </w:rPr>
      </w:pPr>
      <w:r w:rsidRPr="006E4B59">
        <w:rPr>
          <w:highlight w:val="white"/>
        </w:rPr>
        <w:t xml:space="preserve">        {MiddleOperator.UnsignedModulo, AssemblyOperator.div},</w:t>
      </w:r>
    </w:p>
    <w:p w14:paraId="2F2D686C" w14:textId="77777777" w:rsidR="00184AA8" w:rsidRPr="006E4B59" w:rsidRDefault="00184AA8" w:rsidP="00184AA8">
      <w:pPr>
        <w:pStyle w:val="Code"/>
        <w:rPr>
          <w:highlight w:val="white"/>
        </w:rPr>
      </w:pPr>
      <w:r w:rsidRPr="006E4B59">
        <w:rPr>
          <w:highlight w:val="white"/>
        </w:rPr>
        <w:t xml:space="preserve">        {MiddleOperator.Assign, AssemblyOperator.mov},</w:t>
      </w:r>
    </w:p>
    <w:p w14:paraId="7C0BB3C6" w14:textId="77777777" w:rsidR="00184AA8" w:rsidRPr="006E4B59" w:rsidRDefault="00184AA8" w:rsidP="00184AA8">
      <w:pPr>
        <w:pStyle w:val="Code"/>
        <w:rPr>
          <w:highlight w:val="white"/>
        </w:rPr>
      </w:pPr>
      <w:r w:rsidRPr="006E4B59">
        <w:rPr>
          <w:highlight w:val="white"/>
        </w:rPr>
        <w:t xml:space="preserve">        {MiddleOperator.BinaryAdd, AssemblyOperator.add},</w:t>
      </w:r>
    </w:p>
    <w:p w14:paraId="67FCAA23" w14:textId="77777777" w:rsidR="00184AA8" w:rsidRPr="006E4B59" w:rsidRDefault="00184AA8" w:rsidP="00184AA8">
      <w:pPr>
        <w:pStyle w:val="Code"/>
        <w:rPr>
          <w:highlight w:val="white"/>
        </w:rPr>
      </w:pPr>
      <w:r w:rsidRPr="006E4B59">
        <w:rPr>
          <w:highlight w:val="white"/>
        </w:rPr>
        <w:t xml:space="preserve">        {MiddleOperator.BinarySubtract, AssemblyOperator.sub},</w:t>
      </w:r>
    </w:p>
    <w:p w14:paraId="6318009E" w14:textId="77777777" w:rsidR="00184AA8" w:rsidRPr="006E4B59" w:rsidRDefault="00184AA8" w:rsidP="00184AA8">
      <w:pPr>
        <w:pStyle w:val="Code"/>
        <w:rPr>
          <w:highlight w:val="white"/>
        </w:rPr>
      </w:pPr>
      <w:r w:rsidRPr="006E4B59">
        <w:rPr>
          <w:highlight w:val="white"/>
        </w:rPr>
        <w:t xml:space="preserve">        {MiddleOperator.BitwiseAnd, AssemblyOperator.and},</w:t>
      </w:r>
    </w:p>
    <w:p w14:paraId="2ADC8990" w14:textId="77777777" w:rsidR="00184AA8" w:rsidRPr="006E4B59" w:rsidRDefault="00184AA8" w:rsidP="00184AA8">
      <w:pPr>
        <w:pStyle w:val="Code"/>
        <w:rPr>
          <w:highlight w:val="white"/>
        </w:rPr>
      </w:pPr>
      <w:r w:rsidRPr="006E4B59">
        <w:rPr>
          <w:highlight w:val="white"/>
        </w:rPr>
        <w:t xml:space="preserve">        {MiddleOperator.BitwiseOr, AssemblyOperator.or},</w:t>
      </w:r>
    </w:p>
    <w:p w14:paraId="69961CD2" w14:textId="77777777" w:rsidR="00184AA8" w:rsidRPr="006E4B59" w:rsidRDefault="00184AA8" w:rsidP="00184AA8">
      <w:pPr>
        <w:pStyle w:val="Code"/>
        <w:rPr>
          <w:highlight w:val="white"/>
        </w:rPr>
      </w:pPr>
      <w:r w:rsidRPr="006E4B59">
        <w:rPr>
          <w:highlight w:val="white"/>
        </w:rPr>
        <w:t xml:space="preserve">        {MiddleOperator.BitwiseXOr, AssemblyOperator.xor},</w:t>
      </w:r>
    </w:p>
    <w:p w14:paraId="3EDC9761" w14:textId="77777777" w:rsidR="00184AA8" w:rsidRPr="006E4B59" w:rsidRDefault="00184AA8" w:rsidP="00184AA8">
      <w:pPr>
        <w:pStyle w:val="Code"/>
        <w:rPr>
          <w:highlight w:val="white"/>
        </w:rPr>
      </w:pPr>
      <w:r w:rsidRPr="006E4B59">
        <w:rPr>
          <w:highlight w:val="white"/>
        </w:rPr>
        <w:t xml:space="preserve">        {MiddleOperator.ShiftLeft, AssemblyOperator.shl},</w:t>
      </w:r>
    </w:p>
    <w:p w14:paraId="2FA83E14" w14:textId="77777777" w:rsidR="00184AA8" w:rsidRPr="006E4B59" w:rsidRDefault="00184AA8" w:rsidP="00184AA8">
      <w:pPr>
        <w:pStyle w:val="Code"/>
        <w:rPr>
          <w:highlight w:val="white"/>
        </w:rPr>
      </w:pPr>
      <w:r w:rsidRPr="006E4B59">
        <w:rPr>
          <w:highlight w:val="white"/>
        </w:rPr>
        <w:t xml:space="preserve">        {MiddleOperator.ShiftRight, AssemblyOperator.shr},</w:t>
      </w:r>
    </w:p>
    <w:p w14:paraId="646256F0" w14:textId="77777777" w:rsidR="00184AA8" w:rsidRPr="006E4B59" w:rsidRDefault="00184AA8" w:rsidP="00184AA8">
      <w:pPr>
        <w:pStyle w:val="Code"/>
        <w:rPr>
          <w:highlight w:val="white"/>
        </w:rPr>
      </w:pPr>
      <w:r w:rsidRPr="006E4B59">
        <w:rPr>
          <w:highlight w:val="white"/>
        </w:rPr>
        <w:t xml:space="preserve">        {MiddleOperator.Equal, AssemblyOperator.je},</w:t>
      </w:r>
    </w:p>
    <w:p w14:paraId="2BAE0E94" w14:textId="77777777" w:rsidR="00184AA8" w:rsidRPr="006E4B59" w:rsidRDefault="00184AA8" w:rsidP="00184AA8">
      <w:pPr>
        <w:pStyle w:val="Code"/>
        <w:rPr>
          <w:highlight w:val="white"/>
        </w:rPr>
      </w:pPr>
      <w:r w:rsidRPr="006E4B59">
        <w:rPr>
          <w:highlight w:val="white"/>
        </w:rPr>
        <w:t xml:space="preserve">        {MiddleOperator.NotEqual, AssemblyOperator.jne},</w:t>
      </w:r>
    </w:p>
    <w:p w14:paraId="4F7211FD" w14:textId="77777777" w:rsidR="00184AA8" w:rsidRPr="006E4B59" w:rsidRDefault="00184AA8" w:rsidP="00184AA8">
      <w:pPr>
        <w:pStyle w:val="Code"/>
        <w:rPr>
          <w:highlight w:val="white"/>
        </w:rPr>
      </w:pPr>
      <w:r w:rsidRPr="006E4B59">
        <w:rPr>
          <w:highlight w:val="white"/>
        </w:rPr>
        <w:t xml:space="preserve">        {MiddleOperator.Carry, AssemblyOperator.jc},</w:t>
      </w:r>
    </w:p>
    <w:p w14:paraId="66290906" w14:textId="77777777" w:rsidR="00184AA8" w:rsidRPr="006E4B59" w:rsidRDefault="00184AA8" w:rsidP="00184AA8">
      <w:pPr>
        <w:pStyle w:val="Code"/>
        <w:rPr>
          <w:highlight w:val="white"/>
        </w:rPr>
      </w:pPr>
      <w:r w:rsidRPr="006E4B59">
        <w:rPr>
          <w:highlight w:val="white"/>
        </w:rPr>
        <w:t xml:space="preserve">        {MiddleOperator.NotCarry, AssemblyOperator.jnc},</w:t>
      </w:r>
    </w:p>
    <w:p w14:paraId="4F4C1D85" w14:textId="77777777" w:rsidR="00184AA8" w:rsidRPr="006E4B59" w:rsidRDefault="00184AA8" w:rsidP="00184AA8">
      <w:pPr>
        <w:pStyle w:val="Code"/>
        <w:rPr>
          <w:highlight w:val="white"/>
        </w:rPr>
      </w:pPr>
      <w:r w:rsidRPr="006E4B59">
        <w:rPr>
          <w:highlight w:val="white"/>
        </w:rPr>
        <w:t xml:space="preserve">        {MiddleOperator.Compare, AssemblyOperator.cmp},</w:t>
      </w:r>
    </w:p>
    <w:p w14:paraId="36155833" w14:textId="77777777" w:rsidR="00184AA8" w:rsidRPr="006E4B59" w:rsidRDefault="00184AA8" w:rsidP="00184AA8">
      <w:pPr>
        <w:pStyle w:val="Code"/>
        <w:rPr>
          <w:highlight w:val="white"/>
        </w:rPr>
      </w:pPr>
      <w:r w:rsidRPr="006E4B59">
        <w:rPr>
          <w:highlight w:val="white"/>
        </w:rPr>
        <w:t xml:space="preserve">        {MiddleOperator.SignedLessThan, AssemblyOperator.jl},</w:t>
      </w:r>
    </w:p>
    <w:p w14:paraId="6BE5710B" w14:textId="77777777" w:rsidR="00184AA8" w:rsidRPr="006E4B59" w:rsidRDefault="00184AA8" w:rsidP="00184AA8">
      <w:pPr>
        <w:pStyle w:val="Code"/>
        <w:rPr>
          <w:highlight w:val="white"/>
        </w:rPr>
      </w:pPr>
      <w:r w:rsidRPr="006E4B59">
        <w:rPr>
          <w:highlight w:val="white"/>
        </w:rPr>
        <w:t xml:space="preserve">        {MiddleOperator.SignedLessThanEqual,AssemblyOperator.jle},</w:t>
      </w:r>
    </w:p>
    <w:p w14:paraId="5C2EAF00" w14:textId="77777777" w:rsidR="00184AA8" w:rsidRPr="006E4B59" w:rsidRDefault="00184AA8" w:rsidP="00184AA8">
      <w:pPr>
        <w:pStyle w:val="Code"/>
        <w:rPr>
          <w:highlight w:val="white"/>
        </w:rPr>
      </w:pPr>
      <w:r w:rsidRPr="006E4B59">
        <w:rPr>
          <w:highlight w:val="white"/>
        </w:rPr>
        <w:t xml:space="preserve">        {MiddleOperator.SignedGreaterThan, AssemblyOperator.jg},</w:t>
      </w:r>
    </w:p>
    <w:p w14:paraId="05FC8485" w14:textId="77777777" w:rsidR="00184AA8" w:rsidRPr="006E4B59" w:rsidRDefault="00184AA8" w:rsidP="00184AA8">
      <w:pPr>
        <w:pStyle w:val="Code"/>
        <w:rPr>
          <w:highlight w:val="white"/>
        </w:rPr>
      </w:pPr>
      <w:r w:rsidRPr="006E4B59">
        <w:rPr>
          <w:highlight w:val="white"/>
        </w:rPr>
        <w:t xml:space="preserve">        {MiddleOperator.SignedGreaterThanEqual, AssemblyOperator.jge},</w:t>
      </w:r>
    </w:p>
    <w:p w14:paraId="43749CE9" w14:textId="77777777" w:rsidR="00184AA8" w:rsidRPr="006E4B59" w:rsidRDefault="00184AA8" w:rsidP="00184AA8">
      <w:pPr>
        <w:pStyle w:val="Code"/>
        <w:rPr>
          <w:highlight w:val="white"/>
        </w:rPr>
      </w:pPr>
      <w:r w:rsidRPr="006E4B59">
        <w:rPr>
          <w:highlight w:val="white"/>
        </w:rPr>
        <w:t xml:space="preserve">        {MiddleOperator.UnsignedLessThan, AssemblyOperator.jb},</w:t>
      </w:r>
    </w:p>
    <w:p w14:paraId="6BB47221" w14:textId="77777777" w:rsidR="00184AA8" w:rsidRPr="006E4B59" w:rsidRDefault="00184AA8" w:rsidP="00184AA8">
      <w:pPr>
        <w:pStyle w:val="Code"/>
        <w:rPr>
          <w:highlight w:val="white"/>
        </w:rPr>
      </w:pPr>
      <w:r w:rsidRPr="006E4B59">
        <w:rPr>
          <w:highlight w:val="white"/>
        </w:rPr>
        <w:t xml:space="preserve">        {MiddleOperator.UnsignedLessThanEqual, AssemblyOperator.jbe},</w:t>
      </w:r>
    </w:p>
    <w:p w14:paraId="048B53E1" w14:textId="77777777" w:rsidR="00184AA8" w:rsidRPr="006E4B59" w:rsidRDefault="00184AA8" w:rsidP="00184AA8">
      <w:pPr>
        <w:pStyle w:val="Code"/>
        <w:rPr>
          <w:highlight w:val="white"/>
        </w:rPr>
      </w:pPr>
      <w:r w:rsidRPr="006E4B59">
        <w:rPr>
          <w:highlight w:val="white"/>
        </w:rPr>
        <w:t xml:space="preserve">        {MiddleOperator.UnsignedGreaterThan, AssemblyOperator.ja},</w:t>
      </w:r>
    </w:p>
    <w:p w14:paraId="701D83D3" w14:textId="77777777" w:rsidR="00184AA8" w:rsidRPr="006E4B59" w:rsidRDefault="00184AA8" w:rsidP="00184AA8">
      <w:pPr>
        <w:pStyle w:val="Code"/>
        <w:rPr>
          <w:highlight w:val="white"/>
        </w:rPr>
      </w:pPr>
      <w:r w:rsidRPr="006E4B59">
        <w:rPr>
          <w:highlight w:val="white"/>
        </w:rPr>
        <w:t xml:space="preserve">        {MiddleOperator.UnsignedGreaterThanEqual, AssemblyOperator.jae}};</w:t>
      </w:r>
    </w:p>
    <w:p w14:paraId="3757327C" w14:textId="77777777" w:rsidR="00184AA8" w:rsidRPr="006E4B59" w:rsidRDefault="00184AA8" w:rsidP="00184AA8">
      <w:pPr>
        <w:pStyle w:val="Code"/>
        <w:rPr>
          <w:highlight w:val="white"/>
        </w:rPr>
      </w:pPr>
    </w:p>
    <w:p w14:paraId="27388A34" w14:textId="77777777" w:rsidR="00184AA8" w:rsidRPr="006E4B59" w:rsidRDefault="00184AA8" w:rsidP="00184AA8">
      <w:pPr>
        <w:pStyle w:val="Code"/>
        <w:rPr>
          <w:highlight w:val="white"/>
        </w:rPr>
      </w:pPr>
      <w:r w:rsidRPr="006E4B59">
        <w:rPr>
          <w:highlight w:val="white"/>
        </w:rPr>
        <w:t xml:space="preserve">    public void IntegralUnary(MiddleCode middleCode) {</w:t>
      </w:r>
    </w:p>
    <w:p w14:paraId="3F1AA77C" w14:textId="77777777" w:rsidR="00184AA8" w:rsidRPr="006E4B59" w:rsidRDefault="00184AA8" w:rsidP="00184AA8">
      <w:pPr>
        <w:pStyle w:val="Code"/>
        <w:rPr>
          <w:highlight w:val="white"/>
        </w:rPr>
      </w:pPr>
      <w:r w:rsidRPr="006E4B59">
        <w:rPr>
          <w:highlight w:val="white"/>
        </w:rPr>
        <w:t xml:space="preserve">      Symbol resultSymbol = (Symbol)middleCode[0],</w:t>
      </w:r>
    </w:p>
    <w:p w14:paraId="7C981B88" w14:textId="77777777" w:rsidR="00184AA8" w:rsidRPr="006E4B59" w:rsidRDefault="00184AA8" w:rsidP="00184AA8">
      <w:pPr>
        <w:pStyle w:val="Code"/>
        <w:rPr>
          <w:highlight w:val="white"/>
        </w:rPr>
      </w:pPr>
      <w:r w:rsidRPr="006E4B59">
        <w:rPr>
          <w:highlight w:val="white"/>
        </w:rPr>
        <w:t xml:space="preserve">             unarySymbol = (Symbol)middleCode[1];</w:t>
      </w:r>
    </w:p>
    <w:p w14:paraId="7265284A" w14:textId="77777777" w:rsidR="00184AA8" w:rsidRPr="006E4B59" w:rsidRDefault="00184AA8" w:rsidP="00184AA8">
      <w:pPr>
        <w:pStyle w:val="Code"/>
        <w:rPr>
          <w:highlight w:val="white"/>
        </w:rPr>
      </w:pPr>
      <w:r w:rsidRPr="006E4B59">
        <w:rPr>
          <w:highlight w:val="white"/>
        </w:rPr>
        <w:t xml:space="preserve">      IntegralUnary(middleCode.Operator, resultSymbol, unarySymbol);</w:t>
      </w:r>
    </w:p>
    <w:p w14:paraId="2DC790B3" w14:textId="77777777" w:rsidR="00184AA8" w:rsidRPr="006E4B59" w:rsidRDefault="00184AA8" w:rsidP="00184AA8">
      <w:pPr>
        <w:pStyle w:val="Code"/>
        <w:rPr>
          <w:highlight w:val="white"/>
        </w:rPr>
      </w:pPr>
      <w:r w:rsidRPr="006E4B59">
        <w:rPr>
          <w:highlight w:val="white"/>
        </w:rPr>
        <w:t xml:space="preserve">    }</w:t>
      </w:r>
    </w:p>
    <w:p w14:paraId="5C06F991" w14:textId="77777777" w:rsidR="00184AA8" w:rsidRDefault="00184AA8" w:rsidP="00184AA8">
      <w:pPr>
        <w:pStyle w:val="Code"/>
        <w:rPr>
          <w:highlight w:val="white"/>
        </w:rPr>
      </w:pPr>
    </w:p>
    <w:p w14:paraId="12A12804" w14:textId="77777777" w:rsidR="00184AA8" w:rsidRPr="006E4B59" w:rsidRDefault="00184AA8" w:rsidP="00184AA8">
      <w:pPr>
        <w:pStyle w:val="Code"/>
        <w:rPr>
          <w:highlight w:val="white"/>
        </w:rPr>
      </w:pPr>
      <w:r w:rsidRPr="006E4B59">
        <w:rPr>
          <w:highlight w:val="white"/>
        </w:rPr>
        <w:t xml:space="preserve">    public void IntegralUnary(MiddleOperator middleOperator,</w:t>
      </w:r>
    </w:p>
    <w:p w14:paraId="4B88C9FD" w14:textId="77777777" w:rsidR="00184AA8" w:rsidRPr="006E4B59" w:rsidRDefault="00184AA8" w:rsidP="00184AA8">
      <w:pPr>
        <w:pStyle w:val="Code"/>
        <w:rPr>
          <w:highlight w:val="white"/>
        </w:rPr>
      </w:pPr>
      <w:r w:rsidRPr="006E4B59">
        <w:rPr>
          <w:highlight w:val="white"/>
        </w:rPr>
        <w:t xml:space="preserve">                              Symbol resultSymbol, Symbol unarySymbol) {</w:t>
      </w:r>
    </w:p>
    <w:p w14:paraId="59B9D303" w14:textId="77777777" w:rsidR="00184AA8" w:rsidRPr="006E4B59" w:rsidRDefault="00184AA8" w:rsidP="00184AA8">
      <w:pPr>
        <w:pStyle w:val="Code"/>
        <w:rPr>
          <w:highlight w:val="white"/>
        </w:rPr>
      </w:pPr>
      <w:r w:rsidRPr="006E4B59">
        <w:rPr>
          <w:highlight w:val="white"/>
        </w:rPr>
        <w:t xml:space="preserve">      AssemblyOperator objectOperator =</w:t>
      </w:r>
    </w:p>
    <w:p w14:paraId="48E10DB4" w14:textId="77777777" w:rsidR="00184AA8" w:rsidRPr="006E4B59" w:rsidRDefault="00184AA8" w:rsidP="00184AA8">
      <w:pPr>
        <w:pStyle w:val="Code"/>
        <w:rPr>
          <w:highlight w:val="white"/>
        </w:rPr>
      </w:pPr>
      <w:r w:rsidRPr="006E4B59">
        <w:rPr>
          <w:highlight w:val="white"/>
        </w:rPr>
        <w:t xml:space="preserve">        m_middleToIntegralMap[middleOperator];</w:t>
      </w:r>
    </w:p>
    <w:p w14:paraId="7CD796A4" w14:textId="77777777" w:rsidR="00184AA8" w:rsidRPr="006E4B59" w:rsidRDefault="00184AA8" w:rsidP="00184AA8">
      <w:pPr>
        <w:pStyle w:val="Code"/>
        <w:rPr>
          <w:highlight w:val="white"/>
        </w:rPr>
      </w:pPr>
      <w:r w:rsidRPr="006E4B59">
        <w:rPr>
          <w:highlight w:val="white"/>
        </w:rPr>
        <w:t xml:space="preserve">      int typeSize = unarySymbol.Type.SizeArray();</w:t>
      </w:r>
    </w:p>
    <w:p w14:paraId="75BB1320" w14:textId="77777777" w:rsidR="00184AA8" w:rsidRPr="006E4B59" w:rsidRDefault="00184AA8" w:rsidP="00184AA8">
      <w:pPr>
        <w:pStyle w:val="Code"/>
        <w:rPr>
          <w:highlight w:val="white"/>
        </w:rPr>
      </w:pPr>
    </w:p>
    <w:p w14:paraId="24D9B514" w14:textId="77777777" w:rsidR="00184AA8" w:rsidRPr="006E4B59" w:rsidRDefault="00184AA8" w:rsidP="00184AA8">
      <w:pPr>
        <w:pStyle w:val="Code"/>
        <w:rPr>
          <w:highlight w:val="white"/>
        </w:rPr>
      </w:pPr>
      <w:r w:rsidRPr="006E4B59">
        <w:rPr>
          <w:highlight w:val="white"/>
        </w:rPr>
        <w:t xml:space="preserve">      Track unaryTrack = null;</w:t>
      </w:r>
    </w:p>
    <w:p w14:paraId="4F047CE2" w14:textId="77777777" w:rsidR="00184AA8" w:rsidRPr="006E4B59" w:rsidRDefault="00184AA8" w:rsidP="00184AA8">
      <w:pPr>
        <w:pStyle w:val="Code"/>
        <w:rPr>
          <w:highlight w:val="white"/>
        </w:rPr>
      </w:pPr>
      <w:r w:rsidRPr="006E4B59">
        <w:rPr>
          <w:highlight w:val="white"/>
        </w:rPr>
        <w:t xml:space="preserve">      m_trackMap.TryGetValue(unarySymbol, out unaryTrack);</w:t>
      </w:r>
    </w:p>
    <w:p w14:paraId="7A37C1EA" w14:textId="77777777" w:rsidR="00184AA8" w:rsidRDefault="00184AA8" w:rsidP="00184AA8">
      <w:pPr>
        <w:pStyle w:val="Code"/>
        <w:rPr>
          <w:highlight w:val="white"/>
        </w:rPr>
      </w:pPr>
    </w:p>
    <w:p w14:paraId="481729B7" w14:textId="77777777" w:rsidR="00184AA8" w:rsidRPr="006E4B59" w:rsidRDefault="00184AA8" w:rsidP="00184AA8">
      <w:pPr>
        <w:pStyle w:val="Code"/>
        <w:rPr>
          <w:highlight w:val="white"/>
        </w:rPr>
      </w:pPr>
      <w:r w:rsidRPr="006E4B59">
        <w:rPr>
          <w:highlight w:val="white"/>
        </w:rPr>
        <w:t xml:space="preserve">      if (unarySymbol.Value is BigInteger) {</w:t>
      </w:r>
    </w:p>
    <w:p w14:paraId="3BA82720" w14:textId="77777777" w:rsidR="00184AA8" w:rsidRPr="006E4B59" w:rsidRDefault="00184AA8" w:rsidP="00184AA8">
      <w:pPr>
        <w:pStyle w:val="Code"/>
        <w:rPr>
          <w:highlight w:val="white"/>
        </w:rPr>
      </w:pPr>
      <w:r w:rsidRPr="006E4B59">
        <w:rPr>
          <w:highlight w:val="white"/>
        </w:rPr>
        <w:t xml:space="preserve">        SymbolTable.StaticSet.Add(ConstantExpression.Value(unarySymbol));</w:t>
      </w:r>
    </w:p>
    <w:p w14:paraId="3CF1C1B4" w14:textId="77777777" w:rsidR="00184AA8" w:rsidRDefault="00184AA8" w:rsidP="00184AA8">
      <w:pPr>
        <w:pStyle w:val="Code"/>
        <w:rPr>
          <w:highlight w:val="white"/>
        </w:rPr>
      </w:pPr>
      <w:r w:rsidRPr="006E4B59">
        <w:rPr>
          <w:highlight w:val="white"/>
        </w:rPr>
        <w:t xml:space="preserve">        AddAssemblyCode(objectOperator, unarySymbol.UniqueName,</w:t>
      </w:r>
    </w:p>
    <w:p w14:paraId="21A0F062" w14:textId="77777777" w:rsidR="00184AA8" w:rsidRPr="006E4B59" w:rsidRDefault="00184AA8" w:rsidP="00184AA8">
      <w:pPr>
        <w:pStyle w:val="Code"/>
        <w:rPr>
          <w:highlight w:val="white"/>
        </w:rPr>
      </w:pPr>
      <w:r>
        <w:rPr>
          <w:highlight w:val="white"/>
        </w:rPr>
        <w:t xml:space="preserve">                       </w:t>
      </w:r>
      <w:r w:rsidRPr="006E4B59">
        <w:rPr>
          <w:highlight w:val="white"/>
        </w:rPr>
        <w:t xml:space="preserve"> 0, null, typeSize);</w:t>
      </w:r>
    </w:p>
    <w:p w14:paraId="363298D9" w14:textId="77777777" w:rsidR="00184AA8" w:rsidRPr="006E4B59" w:rsidRDefault="00184AA8" w:rsidP="00184AA8">
      <w:pPr>
        <w:pStyle w:val="Code"/>
        <w:rPr>
          <w:highlight w:val="white"/>
        </w:rPr>
      </w:pPr>
      <w:r w:rsidRPr="006E4B59">
        <w:rPr>
          <w:highlight w:val="white"/>
        </w:rPr>
        <w:t xml:space="preserve">      }</w:t>
      </w:r>
    </w:p>
    <w:p w14:paraId="4E1E8DFB" w14:textId="77777777" w:rsidR="00184AA8" w:rsidRPr="00536DDA" w:rsidRDefault="00184AA8" w:rsidP="00184AA8">
      <w:pPr>
        <w:rPr>
          <w:highlight w:val="white"/>
        </w:rPr>
      </w:pPr>
      <w:r>
        <w:rPr>
          <w:highlight w:val="white"/>
        </w:rPr>
        <w:lastRenderedPageBreak/>
        <w:t>We have to cases. If the result symbol equals the unary symbol, we do not need to use a register. We can just perform the operation directly on the address of the symbol. Unless the operator is unary addition, in which case we do nothing.</w:t>
      </w:r>
    </w:p>
    <w:p w14:paraId="0539A529" w14:textId="77777777" w:rsidR="00184AA8" w:rsidRPr="001E3C9F" w:rsidRDefault="00184AA8" w:rsidP="00184AA8">
      <w:pPr>
        <w:pStyle w:val="Code"/>
        <w:rPr>
          <w:highlight w:val="white"/>
        </w:rPr>
      </w:pPr>
      <w:r w:rsidRPr="001E3C9F">
        <w:rPr>
          <w:highlight w:val="white"/>
        </w:rPr>
        <w:t xml:space="preserve">      else if (resultSymbol == unarySymbol) {</w:t>
      </w:r>
    </w:p>
    <w:p w14:paraId="0F81DA9B" w14:textId="77777777" w:rsidR="00184AA8" w:rsidRPr="001E3C9F" w:rsidRDefault="00184AA8" w:rsidP="00184AA8">
      <w:pPr>
        <w:pStyle w:val="Code"/>
        <w:rPr>
          <w:highlight w:val="white"/>
        </w:rPr>
      </w:pPr>
      <w:r w:rsidRPr="001E3C9F">
        <w:rPr>
          <w:highlight w:val="white"/>
        </w:rPr>
        <w:t xml:space="preserve">        Assert.ErrorXXX(unaryTrack == null);</w:t>
      </w:r>
    </w:p>
    <w:p w14:paraId="03AC3571" w14:textId="77777777" w:rsidR="00184AA8" w:rsidRPr="001E3C9F" w:rsidRDefault="00184AA8" w:rsidP="00184AA8">
      <w:pPr>
        <w:pStyle w:val="Code"/>
        <w:rPr>
          <w:highlight w:val="white"/>
        </w:rPr>
      </w:pPr>
      <w:r w:rsidRPr="001E3C9F">
        <w:rPr>
          <w:highlight w:val="white"/>
        </w:rPr>
        <w:t xml:space="preserve">        if (middleOperator != MiddleOperator.UnaryAdd) {</w:t>
      </w:r>
    </w:p>
    <w:p w14:paraId="008AEE52" w14:textId="77777777" w:rsidR="00184AA8" w:rsidRPr="001E3C9F" w:rsidRDefault="00184AA8" w:rsidP="00184AA8">
      <w:pPr>
        <w:pStyle w:val="Code"/>
        <w:rPr>
          <w:highlight w:val="white"/>
        </w:rPr>
      </w:pPr>
      <w:r w:rsidRPr="001E3C9F">
        <w:rPr>
          <w:highlight w:val="white"/>
        </w:rPr>
        <w:t xml:space="preserve">          AddAssemblyCode(objectOperator, Base(unarySymbol),</w:t>
      </w:r>
    </w:p>
    <w:p w14:paraId="6CE57117" w14:textId="77777777" w:rsidR="00184AA8" w:rsidRPr="001E3C9F" w:rsidRDefault="00184AA8" w:rsidP="00184AA8">
      <w:pPr>
        <w:pStyle w:val="Code"/>
        <w:rPr>
          <w:highlight w:val="white"/>
        </w:rPr>
      </w:pPr>
      <w:r w:rsidRPr="001E3C9F">
        <w:rPr>
          <w:highlight w:val="white"/>
        </w:rPr>
        <w:t xml:space="preserve">                          Offset(unarySymbol), null, typeSize);</w:t>
      </w:r>
    </w:p>
    <w:p w14:paraId="39306D21" w14:textId="77777777" w:rsidR="00184AA8" w:rsidRPr="001E3C9F" w:rsidRDefault="00184AA8" w:rsidP="00184AA8">
      <w:pPr>
        <w:pStyle w:val="Code"/>
        <w:rPr>
          <w:highlight w:val="white"/>
        </w:rPr>
      </w:pPr>
      <w:r w:rsidRPr="001E3C9F">
        <w:rPr>
          <w:highlight w:val="white"/>
        </w:rPr>
        <w:t xml:space="preserve">        }</w:t>
      </w:r>
    </w:p>
    <w:p w14:paraId="11D74E0D" w14:textId="77777777" w:rsidR="00184AA8" w:rsidRPr="001E3C9F" w:rsidRDefault="00184AA8" w:rsidP="00184AA8">
      <w:pPr>
        <w:pStyle w:val="Code"/>
        <w:rPr>
          <w:highlight w:val="white"/>
        </w:rPr>
      </w:pPr>
      <w:r w:rsidRPr="001E3C9F">
        <w:rPr>
          <w:highlight w:val="white"/>
        </w:rPr>
        <w:t xml:space="preserve">      }</w:t>
      </w:r>
    </w:p>
    <w:p w14:paraId="0BDA1202" w14:textId="77777777" w:rsidR="00184AA8" w:rsidRDefault="00184AA8" w:rsidP="00184AA8">
      <w:pPr>
        <w:rPr>
          <w:highlight w:val="white"/>
        </w:rPr>
      </w:pPr>
      <w:r>
        <w:rPr>
          <w:highlight w:val="white"/>
        </w:rPr>
        <w:t>If the result symbol does not equal the unary symbol, we cannot perform the operation directly. We need to store the value in a register, perform the operation on the register, and store its value in the result symbol. Again, unless the operator is unary addition, in which case we do not perform the operations. However, the value is stored in the same way as the other operators.</w:t>
      </w:r>
    </w:p>
    <w:p w14:paraId="47F17C91" w14:textId="77777777" w:rsidR="00184AA8" w:rsidRPr="00536DDA" w:rsidRDefault="00184AA8" w:rsidP="00184AA8">
      <w:pPr>
        <w:pStyle w:val="Code"/>
        <w:rPr>
          <w:highlight w:val="white"/>
        </w:rPr>
      </w:pPr>
      <w:r w:rsidRPr="00536DDA">
        <w:rPr>
          <w:highlight w:val="white"/>
        </w:rPr>
        <w:t xml:space="preserve">      else {</w:t>
      </w:r>
    </w:p>
    <w:p w14:paraId="1644961A" w14:textId="77777777" w:rsidR="00184AA8" w:rsidRDefault="00184AA8" w:rsidP="00184AA8">
      <w:pPr>
        <w:pStyle w:val="Code"/>
        <w:rPr>
          <w:highlight w:val="white"/>
        </w:rPr>
      </w:pPr>
      <w:r w:rsidRPr="00536DDA">
        <w:rPr>
          <w:highlight w:val="white"/>
        </w:rPr>
        <w:t xml:space="preserve">        unaryTrack = LoadValueToRegister(unarySymbol);</w:t>
      </w:r>
    </w:p>
    <w:p w14:paraId="603F2B9A" w14:textId="77777777" w:rsidR="00184AA8" w:rsidRPr="00536DDA" w:rsidRDefault="00184AA8" w:rsidP="00184AA8">
      <w:pPr>
        <w:pStyle w:val="Code"/>
        <w:rPr>
          <w:highlight w:val="white"/>
        </w:rPr>
      </w:pPr>
    </w:p>
    <w:p w14:paraId="727889B6" w14:textId="77777777" w:rsidR="00184AA8" w:rsidRDefault="00184AA8" w:rsidP="00184AA8">
      <w:pPr>
        <w:pStyle w:val="Code"/>
        <w:rPr>
          <w:highlight w:val="white"/>
        </w:rPr>
      </w:pPr>
      <w:r>
        <w:rPr>
          <w:highlight w:val="white"/>
        </w:rPr>
        <w:t xml:space="preserve">  </w:t>
      </w:r>
      <w:r w:rsidRPr="00536DDA">
        <w:rPr>
          <w:highlight w:val="white"/>
        </w:rPr>
        <w:t xml:space="preserve">      if (middleOperator </w:t>
      </w:r>
      <w:r>
        <w:rPr>
          <w:highlight w:val="white"/>
        </w:rPr>
        <w:t>!</w:t>
      </w:r>
      <w:r w:rsidRPr="00536DDA">
        <w:rPr>
          <w:highlight w:val="white"/>
        </w:rPr>
        <w:t>= MiddleOperator.UnaryAdd) {</w:t>
      </w:r>
    </w:p>
    <w:p w14:paraId="1547F1FF" w14:textId="77777777" w:rsidR="00184AA8" w:rsidRDefault="00184AA8" w:rsidP="00184AA8">
      <w:pPr>
        <w:pStyle w:val="Code"/>
        <w:rPr>
          <w:highlight w:val="white"/>
        </w:rPr>
      </w:pPr>
      <w:r>
        <w:rPr>
          <w:highlight w:val="white"/>
        </w:rPr>
        <w:t xml:space="preserve">  </w:t>
      </w:r>
      <w:r w:rsidRPr="00536DDA">
        <w:rPr>
          <w:highlight w:val="white"/>
        </w:rPr>
        <w:t xml:space="preserve">        AddAssemblyCode(objectOperator, unaryTrack);</w:t>
      </w:r>
    </w:p>
    <w:p w14:paraId="041B8641" w14:textId="77777777" w:rsidR="00184AA8" w:rsidRPr="00536DDA" w:rsidRDefault="00184AA8" w:rsidP="00184AA8">
      <w:pPr>
        <w:pStyle w:val="Code"/>
        <w:rPr>
          <w:highlight w:val="white"/>
        </w:rPr>
      </w:pPr>
      <w:r>
        <w:rPr>
          <w:highlight w:val="white"/>
        </w:rPr>
        <w:t xml:space="preserve">        }</w:t>
      </w:r>
    </w:p>
    <w:p w14:paraId="2EFA0B16" w14:textId="77777777" w:rsidR="00184AA8" w:rsidRPr="00536DDA" w:rsidRDefault="00184AA8" w:rsidP="00184AA8">
      <w:pPr>
        <w:rPr>
          <w:highlight w:val="white"/>
        </w:rPr>
      </w:pPr>
      <w:r>
        <w:rPr>
          <w:highlight w:val="white"/>
        </w:rPr>
        <w:t>If the result symbol is a temporary variable, we add the unary track to the result symbol in the track map.</w:t>
      </w:r>
    </w:p>
    <w:p w14:paraId="4988098F" w14:textId="77777777" w:rsidR="00184AA8" w:rsidRPr="00BA7F09" w:rsidRDefault="00184AA8" w:rsidP="00184AA8">
      <w:pPr>
        <w:pStyle w:val="Code"/>
        <w:rPr>
          <w:highlight w:val="white"/>
        </w:rPr>
      </w:pPr>
      <w:r w:rsidRPr="00BA7F09">
        <w:rPr>
          <w:highlight w:val="white"/>
        </w:rPr>
        <w:t xml:space="preserve">        if (resultSymbol.IsTemporary()) {</w:t>
      </w:r>
    </w:p>
    <w:p w14:paraId="02E38021" w14:textId="77777777" w:rsidR="00184AA8" w:rsidRPr="00BA7F09" w:rsidRDefault="00184AA8" w:rsidP="00184AA8">
      <w:pPr>
        <w:pStyle w:val="Code"/>
        <w:rPr>
          <w:highlight w:val="white"/>
        </w:rPr>
      </w:pPr>
      <w:r w:rsidRPr="00BA7F09">
        <w:rPr>
          <w:highlight w:val="white"/>
        </w:rPr>
        <w:t xml:space="preserve">          Assert.ErrorXXX(resultSymbol.AddressSymbol == null);</w:t>
      </w:r>
    </w:p>
    <w:p w14:paraId="6CB728E9" w14:textId="77777777" w:rsidR="00184AA8" w:rsidRPr="00536DDA" w:rsidRDefault="00184AA8" w:rsidP="00184AA8">
      <w:pPr>
        <w:pStyle w:val="Code"/>
        <w:rPr>
          <w:highlight w:val="white"/>
        </w:rPr>
      </w:pPr>
      <w:r w:rsidRPr="00536DDA">
        <w:rPr>
          <w:highlight w:val="white"/>
        </w:rPr>
        <w:t xml:space="preserve">          m_trackMap.Add(resultSymbol, unaryTrack);</w:t>
      </w:r>
    </w:p>
    <w:p w14:paraId="49A951F5" w14:textId="77777777" w:rsidR="00184AA8" w:rsidRPr="00536DDA" w:rsidRDefault="00184AA8" w:rsidP="00184AA8">
      <w:pPr>
        <w:pStyle w:val="Code"/>
        <w:rPr>
          <w:highlight w:val="white"/>
        </w:rPr>
      </w:pPr>
      <w:r w:rsidRPr="00536DDA">
        <w:rPr>
          <w:highlight w:val="white"/>
        </w:rPr>
        <w:t xml:space="preserve">        }</w:t>
      </w:r>
    </w:p>
    <w:p w14:paraId="7FB9F05A" w14:textId="77777777" w:rsidR="00184AA8" w:rsidRPr="00536DDA" w:rsidRDefault="00184AA8" w:rsidP="00184AA8">
      <w:pPr>
        <w:rPr>
          <w:highlight w:val="white"/>
        </w:rPr>
      </w:pPr>
      <w:r>
        <w:rPr>
          <w:highlight w:val="white"/>
        </w:rPr>
        <w:t>If the result symbol is a regular variable, we store the resulting value of the register on its address.</w:t>
      </w:r>
    </w:p>
    <w:p w14:paraId="1B46B06C" w14:textId="77777777" w:rsidR="00184AA8" w:rsidRPr="00536DDA" w:rsidRDefault="00184AA8" w:rsidP="00184AA8">
      <w:pPr>
        <w:pStyle w:val="Code"/>
        <w:rPr>
          <w:highlight w:val="white"/>
        </w:rPr>
      </w:pPr>
      <w:r w:rsidRPr="00536DDA">
        <w:rPr>
          <w:highlight w:val="white"/>
        </w:rPr>
        <w:t xml:space="preserve">        else {</w:t>
      </w:r>
    </w:p>
    <w:p w14:paraId="01EADF4D" w14:textId="77777777" w:rsidR="00184AA8" w:rsidRPr="00536DDA" w:rsidRDefault="00184AA8" w:rsidP="00184AA8">
      <w:pPr>
        <w:pStyle w:val="Code"/>
        <w:rPr>
          <w:highlight w:val="white"/>
        </w:rPr>
      </w:pPr>
      <w:r w:rsidRPr="00536DDA">
        <w:rPr>
          <w:highlight w:val="white"/>
        </w:rPr>
        <w:t xml:space="preserve">          AddAssemblyCode(AssemblyOperator.mov, Base(resultSymbol),</w:t>
      </w:r>
    </w:p>
    <w:p w14:paraId="2A854C10" w14:textId="77777777" w:rsidR="00184AA8" w:rsidRPr="00536DDA" w:rsidRDefault="00184AA8" w:rsidP="00184AA8">
      <w:pPr>
        <w:pStyle w:val="Code"/>
        <w:rPr>
          <w:highlight w:val="white"/>
        </w:rPr>
      </w:pPr>
      <w:r w:rsidRPr="00536DDA">
        <w:rPr>
          <w:highlight w:val="white"/>
        </w:rPr>
        <w:t xml:space="preserve">                          Offset(resultSymbol), unaryTrack);</w:t>
      </w:r>
    </w:p>
    <w:p w14:paraId="56C3D968" w14:textId="77777777" w:rsidR="00184AA8" w:rsidRPr="00536DDA" w:rsidRDefault="00184AA8" w:rsidP="00184AA8">
      <w:pPr>
        <w:pStyle w:val="Code"/>
        <w:rPr>
          <w:highlight w:val="white"/>
        </w:rPr>
      </w:pPr>
      <w:r w:rsidRPr="00536DDA">
        <w:rPr>
          <w:highlight w:val="white"/>
        </w:rPr>
        <w:t xml:space="preserve">        }</w:t>
      </w:r>
    </w:p>
    <w:p w14:paraId="32784239" w14:textId="77777777" w:rsidR="00184AA8" w:rsidRDefault="00184AA8" w:rsidP="00184AA8">
      <w:pPr>
        <w:pStyle w:val="Code"/>
        <w:rPr>
          <w:highlight w:val="white"/>
        </w:rPr>
      </w:pPr>
    </w:p>
    <w:p w14:paraId="4A915D92" w14:textId="77777777" w:rsidR="00184AA8" w:rsidRPr="00536DDA" w:rsidRDefault="00184AA8" w:rsidP="00184AA8">
      <w:pPr>
        <w:pStyle w:val="Code"/>
        <w:rPr>
          <w:highlight w:val="white"/>
        </w:rPr>
      </w:pPr>
      <w:r>
        <w:rPr>
          <w:highlight w:val="white"/>
        </w:rPr>
        <w:t xml:space="preserve">  </w:t>
      </w:r>
      <w:r w:rsidRPr="00536DDA">
        <w:rPr>
          <w:highlight w:val="white"/>
        </w:rPr>
        <w:t xml:space="preserve">      m_trackMap.Remove(unarySymbol);</w:t>
      </w:r>
    </w:p>
    <w:p w14:paraId="45BF9436" w14:textId="77777777" w:rsidR="00184AA8" w:rsidRPr="00536DDA" w:rsidRDefault="00184AA8" w:rsidP="00184AA8">
      <w:pPr>
        <w:pStyle w:val="Code"/>
        <w:rPr>
          <w:highlight w:val="white"/>
        </w:rPr>
      </w:pPr>
      <w:r w:rsidRPr="00536DDA">
        <w:rPr>
          <w:highlight w:val="white"/>
        </w:rPr>
        <w:t xml:space="preserve">      }</w:t>
      </w:r>
    </w:p>
    <w:p w14:paraId="61A5C437" w14:textId="77777777" w:rsidR="00184AA8" w:rsidRPr="00536DDA" w:rsidRDefault="00184AA8" w:rsidP="00184AA8">
      <w:pPr>
        <w:pStyle w:val="Code"/>
        <w:rPr>
          <w:highlight w:val="white"/>
        </w:rPr>
      </w:pPr>
      <w:r w:rsidRPr="00536DDA">
        <w:rPr>
          <w:highlight w:val="white"/>
        </w:rPr>
        <w:t xml:space="preserve">    }</w:t>
      </w:r>
    </w:p>
    <w:p w14:paraId="210F3F9B" w14:textId="77777777" w:rsidR="002F73EF" w:rsidRDefault="002F73EF" w:rsidP="002F73EF">
      <w:pPr>
        <w:pStyle w:val="Rubrik3"/>
        <w:rPr>
          <w:highlight w:val="white"/>
        </w:rPr>
      </w:pPr>
      <w:bookmarkStart w:id="503" w:name="_Toc49764416"/>
      <w:r>
        <w:rPr>
          <w:highlight w:val="white"/>
        </w:rPr>
        <w:t>Integral Binary</w:t>
      </w:r>
      <w:bookmarkEnd w:id="503"/>
    </w:p>
    <w:p w14:paraId="6107D74D" w14:textId="77777777" w:rsidR="002F73EF" w:rsidRPr="00304E69" w:rsidRDefault="002F73EF" w:rsidP="002F73EF">
      <w:pPr>
        <w:pStyle w:val="Code"/>
        <w:rPr>
          <w:highlight w:val="white"/>
        </w:rPr>
      </w:pPr>
      <w:r w:rsidRPr="00304E69">
        <w:rPr>
          <w:highlight w:val="white"/>
        </w:rPr>
        <w:t xml:space="preserve">    public void IntegralBinary(MiddleCode middleCode) {</w:t>
      </w:r>
    </w:p>
    <w:p w14:paraId="04DB9572" w14:textId="77777777" w:rsidR="002F73EF" w:rsidRPr="00304E69" w:rsidRDefault="002F73EF" w:rsidP="002F73EF">
      <w:pPr>
        <w:pStyle w:val="Code"/>
        <w:rPr>
          <w:highlight w:val="white"/>
        </w:rPr>
      </w:pPr>
      <w:r w:rsidRPr="00304E69">
        <w:rPr>
          <w:highlight w:val="white"/>
        </w:rPr>
        <w:t xml:space="preserve">      Symbol resultSymbol = (Symbol)middleCode[0],</w:t>
      </w:r>
    </w:p>
    <w:p w14:paraId="7700DC2D" w14:textId="77777777" w:rsidR="002F73EF" w:rsidRPr="00304E69" w:rsidRDefault="002F73EF" w:rsidP="002F73EF">
      <w:pPr>
        <w:pStyle w:val="Code"/>
        <w:rPr>
          <w:highlight w:val="white"/>
        </w:rPr>
      </w:pPr>
      <w:r w:rsidRPr="00304E69">
        <w:rPr>
          <w:highlight w:val="white"/>
        </w:rPr>
        <w:t xml:space="preserve">             leftSymbol = (Symbol)middleCode[1],</w:t>
      </w:r>
    </w:p>
    <w:p w14:paraId="770B992A" w14:textId="77777777" w:rsidR="002F73EF" w:rsidRPr="00304E69" w:rsidRDefault="002F73EF" w:rsidP="002F73EF">
      <w:pPr>
        <w:pStyle w:val="Code"/>
        <w:rPr>
          <w:highlight w:val="white"/>
        </w:rPr>
      </w:pPr>
      <w:r w:rsidRPr="00304E69">
        <w:rPr>
          <w:highlight w:val="white"/>
        </w:rPr>
        <w:t xml:space="preserve">             rightSymbol = (Symbol)middleCode[2];</w:t>
      </w:r>
    </w:p>
    <w:p w14:paraId="12FFD2FA" w14:textId="77777777" w:rsidR="002F73EF" w:rsidRPr="00304E69" w:rsidRDefault="002F73EF" w:rsidP="002F73EF">
      <w:pPr>
        <w:pStyle w:val="Code"/>
        <w:rPr>
          <w:highlight w:val="white"/>
        </w:rPr>
      </w:pPr>
      <w:r w:rsidRPr="00304E69">
        <w:rPr>
          <w:highlight w:val="white"/>
        </w:rPr>
        <w:t xml:space="preserve">      IntegralBinary(middleCode.Operator, resultSymbol,</w:t>
      </w:r>
    </w:p>
    <w:p w14:paraId="7B4D77E4" w14:textId="77777777" w:rsidR="002F73EF" w:rsidRPr="00304E69" w:rsidRDefault="002F73EF" w:rsidP="002F73EF">
      <w:pPr>
        <w:pStyle w:val="Code"/>
        <w:rPr>
          <w:highlight w:val="white"/>
        </w:rPr>
      </w:pPr>
      <w:r w:rsidRPr="00304E69">
        <w:rPr>
          <w:highlight w:val="white"/>
        </w:rPr>
        <w:t xml:space="preserve">                     leftSymbol, rightSymbol);</w:t>
      </w:r>
    </w:p>
    <w:p w14:paraId="65FD5312" w14:textId="77777777" w:rsidR="002F73EF" w:rsidRPr="00304E69" w:rsidRDefault="002F73EF" w:rsidP="002F73EF">
      <w:pPr>
        <w:pStyle w:val="Code"/>
        <w:rPr>
          <w:highlight w:val="white"/>
        </w:rPr>
      </w:pPr>
      <w:r w:rsidRPr="00304E69">
        <w:rPr>
          <w:highlight w:val="white"/>
        </w:rPr>
        <w:t xml:space="preserve">    }</w:t>
      </w:r>
    </w:p>
    <w:p w14:paraId="4268D373" w14:textId="77777777" w:rsidR="002F73EF" w:rsidRPr="00304E69" w:rsidRDefault="002F73EF" w:rsidP="002F73EF">
      <w:pPr>
        <w:pStyle w:val="Code"/>
        <w:rPr>
          <w:highlight w:val="white"/>
        </w:rPr>
      </w:pPr>
    </w:p>
    <w:p w14:paraId="4A84AA8F" w14:textId="77777777" w:rsidR="002F73EF" w:rsidRPr="00304E69" w:rsidRDefault="002F73EF" w:rsidP="002F73EF">
      <w:pPr>
        <w:pStyle w:val="Code"/>
        <w:rPr>
          <w:highlight w:val="white"/>
        </w:rPr>
      </w:pPr>
      <w:r w:rsidRPr="00304E69">
        <w:rPr>
          <w:highlight w:val="white"/>
        </w:rPr>
        <w:t xml:space="preserve">    public void IntegralRelation(MiddleCode middleCode) {</w:t>
      </w:r>
    </w:p>
    <w:p w14:paraId="5E900A3C" w14:textId="77777777" w:rsidR="002F73EF" w:rsidRPr="00304E69" w:rsidRDefault="002F73EF" w:rsidP="002F73EF">
      <w:pPr>
        <w:pStyle w:val="Code"/>
        <w:rPr>
          <w:highlight w:val="white"/>
        </w:rPr>
      </w:pPr>
      <w:r w:rsidRPr="00304E69">
        <w:rPr>
          <w:highlight w:val="white"/>
        </w:rPr>
        <w:t xml:space="preserve">      Symbol leftSymbol = (Symbol) middleCode[1],</w:t>
      </w:r>
    </w:p>
    <w:p w14:paraId="56E59B47" w14:textId="77777777" w:rsidR="002F73EF" w:rsidRPr="00304E69" w:rsidRDefault="002F73EF" w:rsidP="002F73EF">
      <w:pPr>
        <w:pStyle w:val="Code"/>
        <w:rPr>
          <w:highlight w:val="white"/>
        </w:rPr>
      </w:pPr>
      <w:r w:rsidRPr="00304E69">
        <w:rPr>
          <w:highlight w:val="white"/>
        </w:rPr>
        <w:t xml:space="preserve">             rightSymbol = (Symbol) middleCode[2];</w:t>
      </w:r>
    </w:p>
    <w:p w14:paraId="4182D9D2" w14:textId="77777777" w:rsidR="002F73EF" w:rsidRPr="00304E69" w:rsidRDefault="002F73EF" w:rsidP="002F73EF">
      <w:pPr>
        <w:pStyle w:val="Code"/>
        <w:rPr>
          <w:highlight w:val="white"/>
        </w:rPr>
      </w:pPr>
      <w:r w:rsidRPr="00304E69">
        <w:rPr>
          <w:highlight w:val="white"/>
        </w:rPr>
        <w:t xml:space="preserve">      IntegralBinary(MiddleOperator.Compare, null, leftSymbol, rightSymbol);</w:t>
      </w:r>
    </w:p>
    <w:p w14:paraId="53EB1DC3" w14:textId="77777777" w:rsidR="002F73EF" w:rsidRPr="00304E69" w:rsidRDefault="002F73EF" w:rsidP="002F73EF">
      <w:pPr>
        <w:pStyle w:val="Code"/>
        <w:rPr>
          <w:highlight w:val="white"/>
        </w:rPr>
      </w:pPr>
      <w:r w:rsidRPr="00304E69">
        <w:rPr>
          <w:highlight w:val="white"/>
        </w:rPr>
        <w:t xml:space="preserve">      AssemblyOperator objectOperator =</w:t>
      </w:r>
    </w:p>
    <w:p w14:paraId="7DE19ED3" w14:textId="77777777" w:rsidR="002F73EF" w:rsidRPr="00304E69" w:rsidRDefault="002F73EF" w:rsidP="002F73EF">
      <w:pPr>
        <w:pStyle w:val="Code"/>
        <w:rPr>
          <w:highlight w:val="white"/>
        </w:rPr>
      </w:pPr>
      <w:r w:rsidRPr="00304E69">
        <w:rPr>
          <w:highlight w:val="white"/>
        </w:rPr>
        <w:t xml:space="preserve">        m_middleToIntegralMap[middleCode.Operator];</w:t>
      </w:r>
    </w:p>
    <w:p w14:paraId="5396EE73" w14:textId="77777777" w:rsidR="002F73EF" w:rsidRPr="00304E69" w:rsidRDefault="002F73EF" w:rsidP="002F73EF">
      <w:pPr>
        <w:pStyle w:val="Code"/>
        <w:rPr>
          <w:highlight w:val="white"/>
        </w:rPr>
      </w:pPr>
      <w:r w:rsidRPr="00304E69">
        <w:rPr>
          <w:highlight w:val="white"/>
        </w:rPr>
        <w:t xml:space="preserve">      int target = (int) middleCode[0];</w:t>
      </w:r>
    </w:p>
    <w:p w14:paraId="60469DE6" w14:textId="77777777" w:rsidR="002F73EF" w:rsidRPr="00304E69" w:rsidRDefault="002F73EF" w:rsidP="002F73EF">
      <w:pPr>
        <w:pStyle w:val="Code"/>
        <w:rPr>
          <w:highlight w:val="white"/>
        </w:rPr>
      </w:pPr>
      <w:r w:rsidRPr="00304E69">
        <w:rPr>
          <w:highlight w:val="white"/>
        </w:rPr>
        <w:lastRenderedPageBreak/>
        <w:t xml:space="preserve">      AddAssemblyCode(objectOperator, null, null, target);</w:t>
      </w:r>
    </w:p>
    <w:p w14:paraId="10245E85" w14:textId="77777777" w:rsidR="002F73EF" w:rsidRPr="00304E69" w:rsidRDefault="002F73EF" w:rsidP="002F73EF">
      <w:pPr>
        <w:pStyle w:val="Code"/>
        <w:rPr>
          <w:highlight w:val="white"/>
        </w:rPr>
      </w:pPr>
      <w:r w:rsidRPr="00304E69">
        <w:rPr>
          <w:highlight w:val="white"/>
        </w:rPr>
        <w:t xml:space="preserve">    }</w:t>
      </w:r>
    </w:p>
    <w:p w14:paraId="5E4ABF40" w14:textId="64901881" w:rsidR="002F73EF" w:rsidRPr="00533A30" w:rsidRDefault="002F73EF" w:rsidP="002F73EF">
      <w:pPr>
        <w:rPr>
          <w:highlight w:val="white"/>
        </w:rPr>
      </w:pPr>
      <w:r>
        <w:rPr>
          <w:highlight w:val="white"/>
        </w:rPr>
        <w:t xml:space="preserve">The </w:t>
      </w:r>
      <w:r>
        <w:rPr>
          <w:rStyle w:val="KeyWord0"/>
          <w:highlight w:val="white"/>
        </w:rPr>
        <w:t>IntegralBinary</w:t>
      </w:r>
      <w:r>
        <w:rPr>
          <w:highlight w:val="white"/>
        </w:rPr>
        <w:t xml:space="preserve"> method generates assembly code for binary integral, addition, bitwise, and shift expressions. Basically, we have two cases: we to load the left operand into a register, or we perform the operation on the address of the left operand. In both cases, the right operand may be stored in a register or on an address, it may also be an integer value or and address. </w:t>
      </w:r>
    </w:p>
    <w:p w14:paraId="7497D728" w14:textId="77777777" w:rsidR="002F73EF" w:rsidRPr="00304E69" w:rsidRDefault="002F73EF" w:rsidP="002F73EF">
      <w:pPr>
        <w:pStyle w:val="Code"/>
        <w:rPr>
          <w:highlight w:val="white"/>
        </w:rPr>
      </w:pPr>
      <w:r w:rsidRPr="00304E69">
        <w:rPr>
          <w:highlight w:val="white"/>
        </w:rPr>
        <w:t xml:space="preserve">    public </w:t>
      </w:r>
      <w:r>
        <w:rPr>
          <w:highlight w:val="white"/>
        </w:rPr>
        <w:t>void</w:t>
      </w:r>
      <w:r w:rsidRPr="00304E69">
        <w:rPr>
          <w:highlight w:val="white"/>
        </w:rPr>
        <w:t xml:space="preserve"> IntegralBinary(MiddleOperator middleOperator,</w:t>
      </w:r>
    </w:p>
    <w:p w14:paraId="002622BB" w14:textId="77777777" w:rsidR="002F73EF" w:rsidRPr="00304E69" w:rsidRDefault="002F73EF" w:rsidP="002F73EF">
      <w:pPr>
        <w:pStyle w:val="Code"/>
        <w:rPr>
          <w:highlight w:val="white"/>
        </w:rPr>
      </w:pPr>
      <w:r w:rsidRPr="00304E69">
        <w:rPr>
          <w:highlight w:val="white"/>
        </w:rPr>
        <w:t xml:space="preserve">                               Symbol resultSymbol,  Symbol leftSymbol,</w:t>
      </w:r>
    </w:p>
    <w:p w14:paraId="520F0386" w14:textId="77777777" w:rsidR="002F73EF" w:rsidRPr="00304E69" w:rsidRDefault="002F73EF" w:rsidP="002F73EF">
      <w:pPr>
        <w:pStyle w:val="Code"/>
        <w:rPr>
          <w:highlight w:val="white"/>
        </w:rPr>
      </w:pPr>
      <w:r w:rsidRPr="00304E69">
        <w:rPr>
          <w:highlight w:val="white"/>
        </w:rPr>
        <w:t xml:space="preserve">                                Symbol rightSymbol) {</w:t>
      </w:r>
    </w:p>
    <w:p w14:paraId="2507103D" w14:textId="4F70BF9B" w:rsidR="002F73EF" w:rsidRPr="00304E69" w:rsidRDefault="002F73EF" w:rsidP="002F73EF">
      <w:pPr>
        <w:pStyle w:val="Code"/>
        <w:rPr>
          <w:highlight w:val="white"/>
        </w:rPr>
      </w:pPr>
      <w:r w:rsidRPr="00304E69">
        <w:rPr>
          <w:highlight w:val="white"/>
        </w:rPr>
        <w:t xml:space="preserve">      Track leftTrack = null, rightTrack = null;</w:t>
      </w:r>
    </w:p>
    <w:p w14:paraId="1B06ACE2" w14:textId="77777777" w:rsidR="002F73EF" w:rsidRPr="00304E69" w:rsidRDefault="002F73EF" w:rsidP="002F73EF">
      <w:pPr>
        <w:pStyle w:val="Code"/>
        <w:rPr>
          <w:highlight w:val="white"/>
        </w:rPr>
      </w:pPr>
      <w:r w:rsidRPr="00304E69">
        <w:rPr>
          <w:highlight w:val="white"/>
        </w:rPr>
        <w:t xml:space="preserve">      m_trackMap.TryGetValue(leftSymbol, out leftTrack);</w:t>
      </w:r>
    </w:p>
    <w:p w14:paraId="6A2320D5" w14:textId="77777777" w:rsidR="002F73EF" w:rsidRPr="00304E69" w:rsidRDefault="002F73EF" w:rsidP="002F73EF">
      <w:pPr>
        <w:pStyle w:val="Code"/>
        <w:rPr>
          <w:highlight w:val="white"/>
        </w:rPr>
      </w:pPr>
      <w:r w:rsidRPr="00304E69">
        <w:rPr>
          <w:highlight w:val="white"/>
        </w:rPr>
        <w:t xml:space="preserve">      m_trackMap.TryGetValue(rightSymbol, out rightTrack);</w:t>
      </w:r>
    </w:p>
    <w:p w14:paraId="60AF7733" w14:textId="56B5E965" w:rsidR="002F73EF" w:rsidRPr="00DF12BF" w:rsidRDefault="002F73EF" w:rsidP="002F73EF">
      <w:pPr>
        <w:rPr>
          <w:highlight w:val="white"/>
        </w:rPr>
      </w:pPr>
      <w:r>
        <w:rPr>
          <w:highlight w:val="white"/>
        </w:rPr>
        <w:t>If the left or right symbol is a static address with a non-zero offset or auto or register array (which offset is always non-zero), we have to load to their symbol into a register. XXX</w:t>
      </w:r>
    </w:p>
    <w:p w14:paraId="2AA4F240" w14:textId="77777777" w:rsidR="005A193E" w:rsidRPr="00206409" w:rsidRDefault="005A193E" w:rsidP="00206409">
      <w:pPr>
        <w:pStyle w:val="Code"/>
        <w:rPr>
          <w:highlight w:val="white"/>
        </w:rPr>
      </w:pPr>
      <w:r w:rsidRPr="00206409">
        <w:rPr>
          <w:highlight w:val="white"/>
        </w:rPr>
        <w:t xml:space="preserve">      if ((leftTrack == null) &amp;&amp;</w:t>
      </w:r>
    </w:p>
    <w:p w14:paraId="14EE5433" w14:textId="77777777" w:rsidR="005A193E" w:rsidRPr="00206409" w:rsidRDefault="005A193E" w:rsidP="00206409">
      <w:pPr>
        <w:pStyle w:val="Code"/>
        <w:rPr>
          <w:highlight w:val="white"/>
        </w:rPr>
      </w:pPr>
      <w:r w:rsidRPr="00206409">
        <w:rPr>
          <w:highlight w:val="white"/>
        </w:rPr>
        <w:t xml:space="preserve">          (middleOperator != MiddleOperator.Assign) &amp;&amp;</w:t>
      </w:r>
    </w:p>
    <w:p w14:paraId="1620DEEE" w14:textId="77777777" w:rsidR="005A193E" w:rsidRPr="00206409" w:rsidRDefault="005A193E" w:rsidP="00206409">
      <w:pPr>
        <w:pStyle w:val="Code"/>
        <w:rPr>
          <w:highlight w:val="white"/>
        </w:rPr>
      </w:pPr>
      <w:r w:rsidRPr="00206409">
        <w:rPr>
          <w:highlight w:val="white"/>
        </w:rPr>
        <w:t xml:space="preserve">          (((resultSymbol != null) &amp;&amp; (resultSymbol != leftSymbol)) ||</w:t>
      </w:r>
    </w:p>
    <w:p w14:paraId="0614FEFF" w14:textId="77777777" w:rsidR="005A193E" w:rsidRPr="00206409" w:rsidRDefault="005A193E" w:rsidP="00206409">
      <w:pPr>
        <w:pStyle w:val="Code"/>
        <w:rPr>
          <w:highlight w:val="white"/>
        </w:rPr>
      </w:pPr>
      <w:r w:rsidRPr="00206409">
        <w:rPr>
          <w:highlight w:val="white"/>
        </w:rPr>
        <w:t xml:space="preserve">            (leftSymbol.Type.IsArrayFunctionOrString() ||</w:t>
      </w:r>
    </w:p>
    <w:p w14:paraId="6E872864" w14:textId="77777777" w:rsidR="005A193E" w:rsidRPr="00206409" w:rsidRDefault="005A193E" w:rsidP="00206409">
      <w:pPr>
        <w:pStyle w:val="Code"/>
        <w:rPr>
          <w:highlight w:val="white"/>
        </w:rPr>
      </w:pPr>
      <w:r w:rsidRPr="00206409">
        <w:rPr>
          <w:highlight w:val="white"/>
        </w:rPr>
        <w:t xml:space="preserve">            (leftSymbol.Value is StaticAddress)))) {</w:t>
      </w:r>
    </w:p>
    <w:p w14:paraId="52258787" w14:textId="77777777" w:rsidR="005A193E" w:rsidRPr="00206409" w:rsidRDefault="005A193E" w:rsidP="00206409">
      <w:pPr>
        <w:pStyle w:val="Code"/>
        <w:rPr>
          <w:highlight w:val="white"/>
        </w:rPr>
      </w:pPr>
      <w:r w:rsidRPr="00206409">
        <w:rPr>
          <w:highlight w:val="white"/>
        </w:rPr>
        <w:t xml:space="preserve">        leftTrack = LoadValueToRegister(leftSymbol);</w:t>
      </w:r>
    </w:p>
    <w:p w14:paraId="04CD21FC" w14:textId="77777777" w:rsidR="005A193E" w:rsidRPr="00206409" w:rsidRDefault="005A193E" w:rsidP="00206409">
      <w:pPr>
        <w:pStyle w:val="Code"/>
        <w:rPr>
          <w:highlight w:val="white"/>
        </w:rPr>
      </w:pPr>
      <w:r w:rsidRPr="00206409">
        <w:rPr>
          <w:highlight w:val="white"/>
        </w:rPr>
        <w:t xml:space="preserve">      }</w:t>
      </w:r>
    </w:p>
    <w:p w14:paraId="4CE079E1" w14:textId="77777777" w:rsidR="005A193E" w:rsidRPr="00206409" w:rsidRDefault="005A193E" w:rsidP="00206409">
      <w:pPr>
        <w:pStyle w:val="Code"/>
        <w:rPr>
          <w:highlight w:val="white"/>
        </w:rPr>
      </w:pPr>
    </w:p>
    <w:p w14:paraId="5AB089B9" w14:textId="77777777" w:rsidR="005A193E" w:rsidRPr="00206409" w:rsidRDefault="005A193E" w:rsidP="00206409">
      <w:pPr>
        <w:pStyle w:val="Code"/>
        <w:rPr>
          <w:highlight w:val="white"/>
        </w:rPr>
      </w:pPr>
      <w:r w:rsidRPr="00206409">
        <w:rPr>
          <w:highlight w:val="white"/>
        </w:rPr>
        <w:t xml:space="preserve">      if ((rightTrack == null) &amp;&amp;</w:t>
      </w:r>
    </w:p>
    <w:p w14:paraId="41A06802" w14:textId="77777777" w:rsidR="005A193E" w:rsidRPr="00206409" w:rsidRDefault="005A193E" w:rsidP="00206409">
      <w:pPr>
        <w:pStyle w:val="Code"/>
        <w:rPr>
          <w:highlight w:val="white"/>
        </w:rPr>
      </w:pPr>
      <w:r w:rsidRPr="00206409">
        <w:rPr>
          <w:highlight w:val="white"/>
        </w:rPr>
        <w:t xml:space="preserve">          (middleOperator != MiddleOperator.BinaryAdd) &amp;&amp;</w:t>
      </w:r>
    </w:p>
    <w:p w14:paraId="41C2DA7C" w14:textId="77777777" w:rsidR="005A193E" w:rsidRPr="00206409" w:rsidRDefault="005A193E" w:rsidP="00206409">
      <w:pPr>
        <w:pStyle w:val="Code"/>
        <w:rPr>
          <w:highlight w:val="white"/>
        </w:rPr>
      </w:pPr>
      <w:r w:rsidRPr="00206409">
        <w:rPr>
          <w:highlight w:val="white"/>
        </w:rPr>
        <w:t xml:space="preserve">          (middleOperator != MiddleOperator.BinarySubtract) &amp;&amp;</w:t>
      </w:r>
    </w:p>
    <w:p w14:paraId="6B44A501" w14:textId="77777777" w:rsidR="005A193E" w:rsidRPr="00206409" w:rsidRDefault="005A193E" w:rsidP="00206409">
      <w:pPr>
        <w:pStyle w:val="Code"/>
        <w:rPr>
          <w:highlight w:val="white"/>
        </w:rPr>
      </w:pPr>
      <w:r w:rsidRPr="00206409">
        <w:rPr>
          <w:highlight w:val="white"/>
        </w:rPr>
        <w:t xml:space="preserve">          (middleOperator != MiddleOperator.Assign) &amp;&amp;</w:t>
      </w:r>
    </w:p>
    <w:p w14:paraId="437B0F06" w14:textId="77777777" w:rsidR="005A193E" w:rsidRPr="00206409" w:rsidRDefault="005A193E" w:rsidP="00206409">
      <w:pPr>
        <w:pStyle w:val="Code"/>
        <w:rPr>
          <w:highlight w:val="white"/>
        </w:rPr>
      </w:pPr>
      <w:r w:rsidRPr="00206409">
        <w:rPr>
          <w:highlight w:val="white"/>
        </w:rPr>
        <w:t xml:space="preserve">          ((rightSymbol.Type.IsArrayFunctionOrString() &amp;&amp;</w:t>
      </w:r>
    </w:p>
    <w:p w14:paraId="62FC362A" w14:textId="77777777" w:rsidR="005A193E" w:rsidRPr="00206409" w:rsidRDefault="005A193E" w:rsidP="00206409">
      <w:pPr>
        <w:pStyle w:val="Code"/>
        <w:rPr>
          <w:highlight w:val="white"/>
        </w:rPr>
      </w:pPr>
      <w:r w:rsidRPr="00206409">
        <w:rPr>
          <w:highlight w:val="white"/>
        </w:rPr>
        <w:t xml:space="preserve">           (rightSymbol.Offset != 0)) ||</w:t>
      </w:r>
    </w:p>
    <w:p w14:paraId="00B6D310" w14:textId="77777777" w:rsidR="005A193E" w:rsidRPr="00206409" w:rsidRDefault="005A193E" w:rsidP="00206409">
      <w:pPr>
        <w:pStyle w:val="Code"/>
        <w:rPr>
          <w:highlight w:val="white"/>
        </w:rPr>
      </w:pPr>
      <w:r w:rsidRPr="00206409">
        <w:rPr>
          <w:highlight w:val="white"/>
        </w:rPr>
        <w:t xml:space="preserve">           ((rightSymbol.Value is StaticAddress) &amp;&amp;</w:t>
      </w:r>
    </w:p>
    <w:p w14:paraId="00CBAC36" w14:textId="77777777" w:rsidR="005A193E" w:rsidRPr="00206409" w:rsidRDefault="005A193E" w:rsidP="00206409">
      <w:pPr>
        <w:pStyle w:val="Code"/>
        <w:rPr>
          <w:highlight w:val="white"/>
        </w:rPr>
      </w:pPr>
      <w:r w:rsidRPr="00206409">
        <w:rPr>
          <w:highlight w:val="white"/>
        </w:rPr>
        <w:t xml:space="preserve">            (((StaticAddress) rightSymbol.Value).Offset != 0)))) {</w:t>
      </w:r>
    </w:p>
    <w:p w14:paraId="209A4B38" w14:textId="77777777" w:rsidR="005A193E" w:rsidRPr="00206409" w:rsidRDefault="005A193E" w:rsidP="00206409">
      <w:pPr>
        <w:pStyle w:val="Code"/>
        <w:rPr>
          <w:highlight w:val="white"/>
        </w:rPr>
      </w:pPr>
      <w:r w:rsidRPr="00206409">
        <w:rPr>
          <w:highlight w:val="white"/>
        </w:rPr>
        <w:t xml:space="preserve">        rightTrack = LoadValueToRegister(rightSymbol);</w:t>
      </w:r>
    </w:p>
    <w:p w14:paraId="5A4459C7" w14:textId="77777777" w:rsidR="005A193E" w:rsidRPr="00206409" w:rsidRDefault="005A193E" w:rsidP="00206409">
      <w:pPr>
        <w:pStyle w:val="Code"/>
        <w:rPr>
          <w:highlight w:val="white"/>
        </w:rPr>
      </w:pPr>
      <w:r w:rsidRPr="00206409">
        <w:rPr>
          <w:highlight w:val="white"/>
        </w:rPr>
        <w:t xml:space="preserve">      }</w:t>
      </w:r>
    </w:p>
    <w:p w14:paraId="0CBDEFEB" w14:textId="77777777" w:rsidR="005A193E" w:rsidRPr="00206409" w:rsidRDefault="005A193E" w:rsidP="00206409">
      <w:pPr>
        <w:pStyle w:val="Code"/>
        <w:rPr>
          <w:highlight w:val="white"/>
        </w:rPr>
      </w:pPr>
    </w:p>
    <w:p w14:paraId="674AEC83" w14:textId="6843D136" w:rsidR="00BD41EA" w:rsidRPr="00BD41EA" w:rsidRDefault="00BD41EA" w:rsidP="00BD41EA">
      <w:pPr>
        <w:pStyle w:val="Code"/>
        <w:rPr>
          <w:highlight w:val="white"/>
        </w:rPr>
      </w:pPr>
      <w:r w:rsidRPr="00BD41EA">
        <w:rPr>
          <w:highlight w:val="white"/>
        </w:rPr>
        <w:t xml:space="preserve">      if ((rightTrack == null) &amp;&amp; (rightSymbol.Value is BigInteger) &amp;&amp;</w:t>
      </w:r>
    </w:p>
    <w:p w14:paraId="406043CB" w14:textId="77777777" w:rsidR="00BD41EA" w:rsidRPr="00BD41EA" w:rsidRDefault="00BD41EA" w:rsidP="00BD41EA">
      <w:pPr>
        <w:pStyle w:val="Code"/>
        <w:rPr>
          <w:highlight w:val="white"/>
        </w:rPr>
      </w:pPr>
      <w:r w:rsidRPr="00BD41EA">
        <w:rPr>
          <w:highlight w:val="white"/>
        </w:rPr>
        <w:t xml:space="preserve">          ((middleOperator != MiddleOperator.Assign) ||</w:t>
      </w:r>
    </w:p>
    <w:p w14:paraId="4815934B" w14:textId="77777777" w:rsidR="00BD41EA" w:rsidRPr="00BD41EA" w:rsidRDefault="00BD41EA" w:rsidP="00BD41EA">
      <w:pPr>
        <w:pStyle w:val="Code"/>
        <w:rPr>
          <w:highlight w:val="white"/>
        </w:rPr>
      </w:pPr>
      <w:r w:rsidRPr="00BD41EA">
        <w:rPr>
          <w:highlight w:val="white"/>
        </w:rPr>
        <w:t xml:space="preserve">           ((leftTrack == null) &amp;&amp;</w:t>
      </w:r>
    </w:p>
    <w:p w14:paraId="7EC08832" w14:textId="77777777" w:rsidR="00BD41EA" w:rsidRPr="00BD41EA" w:rsidRDefault="00BD41EA" w:rsidP="00BD41EA">
      <w:pPr>
        <w:pStyle w:val="Code"/>
        <w:rPr>
          <w:highlight w:val="white"/>
        </w:rPr>
      </w:pPr>
      <w:r w:rsidRPr="00BD41EA">
        <w:rPr>
          <w:highlight w:val="white"/>
        </w:rPr>
        <w:t xml:space="preserve">            !(leftSymbol.Type.IsArrayFunctionOrString() ||</w:t>
      </w:r>
    </w:p>
    <w:p w14:paraId="3B35F235" w14:textId="77777777" w:rsidR="00BD41EA" w:rsidRPr="00BD41EA" w:rsidRDefault="00BD41EA" w:rsidP="00BD41EA">
      <w:pPr>
        <w:pStyle w:val="Code"/>
        <w:rPr>
          <w:highlight w:val="white"/>
        </w:rPr>
      </w:pPr>
      <w:r w:rsidRPr="00BD41EA">
        <w:rPr>
          <w:highlight w:val="white"/>
        </w:rPr>
        <w:t xml:space="preserve">             (leftSymbol.Value is StaticAddress))))) {</w:t>
      </w:r>
    </w:p>
    <w:p w14:paraId="1F99A177" w14:textId="77777777" w:rsidR="00BD41EA" w:rsidRPr="00BD41EA" w:rsidRDefault="00BD41EA" w:rsidP="00BD41EA">
      <w:pPr>
        <w:pStyle w:val="Code"/>
        <w:rPr>
          <w:highlight w:val="white"/>
        </w:rPr>
      </w:pPr>
      <w:r w:rsidRPr="00BD41EA">
        <w:rPr>
          <w:highlight w:val="white"/>
        </w:rPr>
        <w:t xml:space="preserve">        BigInteger bigValue = (BigInteger) rightSymbol.Value;</w:t>
      </w:r>
    </w:p>
    <w:p w14:paraId="63D40D46" w14:textId="77777777" w:rsidR="00BD41EA" w:rsidRPr="00BD41EA" w:rsidRDefault="00BD41EA" w:rsidP="00BD41EA">
      <w:pPr>
        <w:pStyle w:val="Code"/>
        <w:rPr>
          <w:highlight w:val="white"/>
        </w:rPr>
      </w:pPr>
    </w:p>
    <w:p w14:paraId="590E155D" w14:textId="77777777" w:rsidR="00BD41EA" w:rsidRPr="00BD41EA" w:rsidRDefault="00BD41EA" w:rsidP="00BD41EA">
      <w:pPr>
        <w:pStyle w:val="Code"/>
        <w:rPr>
          <w:highlight w:val="white"/>
        </w:rPr>
      </w:pPr>
      <w:r w:rsidRPr="00BD41EA">
        <w:rPr>
          <w:highlight w:val="white"/>
        </w:rPr>
        <w:t xml:space="preserve">        if (!((-2147483648 &lt;= bigValue) &amp;&amp; (bigValue &lt;= 2147483647))) {</w:t>
      </w:r>
    </w:p>
    <w:p w14:paraId="0C566FF3" w14:textId="77777777" w:rsidR="00BD41EA" w:rsidRPr="00BD41EA" w:rsidRDefault="00BD41EA" w:rsidP="00BD41EA">
      <w:pPr>
        <w:pStyle w:val="Code"/>
        <w:rPr>
          <w:highlight w:val="white"/>
        </w:rPr>
      </w:pPr>
      <w:r w:rsidRPr="00BD41EA">
        <w:rPr>
          <w:highlight w:val="white"/>
        </w:rPr>
        <w:t xml:space="preserve">          rightTrack = LoadValueToRegister(rightSymbol);</w:t>
      </w:r>
    </w:p>
    <w:p w14:paraId="6B11649D" w14:textId="77777777" w:rsidR="00BD41EA" w:rsidRPr="00BD41EA" w:rsidRDefault="00BD41EA" w:rsidP="00BD41EA">
      <w:pPr>
        <w:pStyle w:val="Code"/>
        <w:rPr>
          <w:highlight w:val="white"/>
        </w:rPr>
      </w:pPr>
      <w:r w:rsidRPr="00BD41EA">
        <w:rPr>
          <w:highlight w:val="white"/>
        </w:rPr>
        <w:t xml:space="preserve">        }</w:t>
      </w:r>
    </w:p>
    <w:p w14:paraId="154DC2BD" w14:textId="77777777" w:rsidR="00BD41EA" w:rsidRPr="00BD41EA" w:rsidRDefault="00BD41EA" w:rsidP="00BD41EA">
      <w:pPr>
        <w:pStyle w:val="Code"/>
        <w:rPr>
          <w:highlight w:val="white"/>
        </w:rPr>
      </w:pPr>
      <w:r w:rsidRPr="00BD41EA">
        <w:rPr>
          <w:highlight w:val="white"/>
        </w:rPr>
        <w:t xml:space="preserve">      }</w:t>
      </w:r>
    </w:p>
    <w:p w14:paraId="560CC73D" w14:textId="77777777" w:rsidR="002F73EF" w:rsidRPr="00304E69" w:rsidRDefault="002F73EF" w:rsidP="002F73EF">
      <w:pPr>
        <w:rPr>
          <w:highlight w:val="white"/>
        </w:rPr>
      </w:pPr>
      <w:r>
        <w:rPr>
          <w:highlight w:val="white"/>
        </w:rPr>
        <w:t>In case of the left or right shift operator, we need to load the right symbol into a specific register due to technical limitations.</w:t>
      </w:r>
    </w:p>
    <w:p w14:paraId="43445A28" w14:textId="77777777" w:rsidR="002F73EF" w:rsidRPr="00304E69" w:rsidRDefault="002F73EF" w:rsidP="002F73EF">
      <w:pPr>
        <w:pStyle w:val="Code"/>
        <w:rPr>
          <w:highlight w:val="white"/>
        </w:rPr>
      </w:pPr>
      <w:r w:rsidRPr="00304E69">
        <w:rPr>
          <w:highlight w:val="white"/>
        </w:rPr>
        <w:t xml:space="preserve">      if (MiddleCode.IsShift(middleOperator)) {</w:t>
      </w:r>
    </w:p>
    <w:p w14:paraId="3043990F" w14:textId="77777777" w:rsidR="002F73EF" w:rsidRPr="00304E69" w:rsidRDefault="002F73EF" w:rsidP="002F73EF">
      <w:pPr>
        <w:pStyle w:val="Code"/>
        <w:rPr>
          <w:highlight w:val="white"/>
        </w:rPr>
      </w:pPr>
      <w:r w:rsidRPr="00304E69">
        <w:rPr>
          <w:highlight w:val="white"/>
        </w:rPr>
        <w:t xml:space="preserve">        rightTrack =</w:t>
      </w:r>
    </w:p>
    <w:p w14:paraId="2C5396D6" w14:textId="77777777" w:rsidR="002F73EF" w:rsidRPr="00304E69" w:rsidRDefault="002F73EF" w:rsidP="002F73EF">
      <w:pPr>
        <w:pStyle w:val="Code"/>
        <w:rPr>
          <w:highlight w:val="white"/>
        </w:rPr>
      </w:pPr>
      <w:r w:rsidRPr="00304E69">
        <w:rPr>
          <w:highlight w:val="white"/>
        </w:rPr>
        <w:t xml:space="preserve">          LoadValueToRegister(rightSymbol, AssemblyCode.ShiftRegister);</w:t>
      </w:r>
    </w:p>
    <w:p w14:paraId="1DCE6709" w14:textId="77777777" w:rsidR="002F73EF" w:rsidRPr="00304E69" w:rsidRDefault="002F73EF" w:rsidP="002F73EF">
      <w:pPr>
        <w:pStyle w:val="Code"/>
        <w:rPr>
          <w:highlight w:val="white"/>
        </w:rPr>
      </w:pPr>
      <w:r w:rsidRPr="00304E69">
        <w:rPr>
          <w:highlight w:val="white"/>
        </w:rPr>
        <w:t xml:space="preserve">      }</w:t>
      </w:r>
    </w:p>
    <w:p w14:paraId="12538F33" w14:textId="77777777" w:rsidR="002F73EF" w:rsidRPr="00304E69" w:rsidRDefault="002F73EF" w:rsidP="002F73EF">
      <w:pPr>
        <w:pStyle w:val="Code"/>
        <w:rPr>
          <w:highlight w:val="white"/>
        </w:rPr>
      </w:pPr>
    </w:p>
    <w:p w14:paraId="2AA96395" w14:textId="77777777" w:rsidR="002F73EF" w:rsidRPr="00304E69" w:rsidRDefault="002F73EF" w:rsidP="002F73EF">
      <w:pPr>
        <w:pStyle w:val="Code"/>
        <w:rPr>
          <w:highlight w:val="white"/>
        </w:rPr>
      </w:pPr>
      <w:r w:rsidRPr="00304E69">
        <w:rPr>
          <w:highlight w:val="white"/>
        </w:rPr>
        <w:t xml:space="preserve">      int typeSize = leftSymbol.Type.Size();</w:t>
      </w:r>
    </w:p>
    <w:p w14:paraId="3F5E0C9E" w14:textId="77777777" w:rsidR="002F73EF" w:rsidRPr="00304E69" w:rsidRDefault="002F73EF" w:rsidP="002F73EF">
      <w:pPr>
        <w:pStyle w:val="Code"/>
        <w:rPr>
          <w:highlight w:val="white"/>
        </w:rPr>
      </w:pPr>
      <w:r w:rsidRPr="00304E69">
        <w:rPr>
          <w:highlight w:val="white"/>
        </w:rPr>
        <w:lastRenderedPageBreak/>
        <w:t xml:space="preserve">      AssemblyOperator objectOperator = m_middleToIntegralMap[middleOperator];</w:t>
      </w:r>
    </w:p>
    <w:p w14:paraId="1616D9CD" w14:textId="77777777" w:rsidR="002F73EF" w:rsidRPr="00304E69" w:rsidRDefault="002F73EF" w:rsidP="002F73EF">
      <w:pPr>
        <w:pStyle w:val="Code"/>
        <w:rPr>
          <w:highlight w:val="white"/>
        </w:rPr>
      </w:pPr>
      <w:r w:rsidRPr="00304E69">
        <w:rPr>
          <w:highlight w:val="white"/>
        </w:rPr>
        <w:t xml:space="preserve">      Assert.ErrorXXX(!(leftSymbol.Value is BigInteger));</w:t>
      </w:r>
    </w:p>
    <w:p w14:paraId="05AE3D22" w14:textId="77777777" w:rsidR="002F73EF" w:rsidRDefault="002F73EF" w:rsidP="002F73EF">
      <w:pPr>
        <w:rPr>
          <w:highlight w:val="white"/>
        </w:rPr>
      </w:pPr>
      <w:r>
        <w:rPr>
          <w:highlight w:val="white"/>
        </w:rPr>
        <w:t>If the left symbol if not stored in a register and equals the result value, we do not need to load it into a register. We can just use the address of the left symbol. However, the right symbol needs in some cases to be loaded into a register.</w:t>
      </w:r>
    </w:p>
    <w:p w14:paraId="086BE28C" w14:textId="77777777" w:rsidR="002F73EF" w:rsidRPr="00DF12BF" w:rsidRDefault="002F73EF" w:rsidP="002F73EF">
      <w:pPr>
        <w:rPr>
          <w:highlight w:val="white"/>
        </w:rPr>
      </w:pPr>
      <w:r>
        <w:rPr>
          <w:highlight w:val="white"/>
        </w:rPr>
        <w:t>If the right symbol is already stored in a register, we simply use that register.</w:t>
      </w:r>
    </w:p>
    <w:p w14:paraId="2DDEDA3F" w14:textId="77777777" w:rsidR="002F73EF" w:rsidRPr="00304E69" w:rsidRDefault="002F73EF" w:rsidP="002F73EF">
      <w:pPr>
        <w:pStyle w:val="Code"/>
        <w:rPr>
          <w:highlight w:val="white"/>
        </w:rPr>
      </w:pPr>
      <w:r w:rsidRPr="00304E69">
        <w:rPr>
          <w:highlight w:val="white"/>
        </w:rPr>
        <w:t xml:space="preserve">      if (leftTrack != null) {</w:t>
      </w:r>
    </w:p>
    <w:p w14:paraId="59675E01" w14:textId="77777777" w:rsidR="002F73EF" w:rsidRPr="00304E69" w:rsidRDefault="002F73EF" w:rsidP="002F73EF">
      <w:pPr>
        <w:pStyle w:val="Code"/>
        <w:rPr>
          <w:highlight w:val="white"/>
        </w:rPr>
      </w:pPr>
      <w:r w:rsidRPr="00304E69">
        <w:rPr>
          <w:highlight w:val="white"/>
        </w:rPr>
        <w:t xml:space="preserve">        if (rightTrack != null) {</w:t>
      </w:r>
    </w:p>
    <w:p w14:paraId="6D8E3243" w14:textId="77777777" w:rsidR="002F73EF" w:rsidRPr="00304E69" w:rsidRDefault="002F73EF" w:rsidP="002F73EF">
      <w:pPr>
        <w:pStyle w:val="Code"/>
        <w:rPr>
          <w:highlight w:val="white"/>
        </w:rPr>
      </w:pPr>
      <w:r w:rsidRPr="00304E69">
        <w:rPr>
          <w:highlight w:val="white"/>
        </w:rPr>
        <w:t xml:space="preserve">          AddAssemblyCode(objectOperator, leftTrack, rightTrack);</w:t>
      </w:r>
    </w:p>
    <w:p w14:paraId="032B35BF" w14:textId="77777777" w:rsidR="002F73EF" w:rsidRPr="00304E69" w:rsidRDefault="002F73EF" w:rsidP="002F73EF">
      <w:pPr>
        <w:pStyle w:val="Code"/>
        <w:rPr>
          <w:highlight w:val="white"/>
        </w:rPr>
      </w:pPr>
      <w:r w:rsidRPr="00304E69">
        <w:rPr>
          <w:highlight w:val="white"/>
        </w:rPr>
        <w:t xml:space="preserve">        }</w:t>
      </w:r>
    </w:p>
    <w:p w14:paraId="2BB9882D" w14:textId="77777777" w:rsidR="002F73EF" w:rsidRPr="00DF12BF" w:rsidRDefault="002F73EF" w:rsidP="002F73EF">
      <w:pPr>
        <w:rPr>
          <w:highlight w:val="white"/>
        </w:rPr>
      </w:pPr>
      <w:r>
        <w:rPr>
          <w:highlight w:val="white"/>
        </w:rPr>
        <w:t>If the right symbol is an integer value, we use that value directly.</w:t>
      </w:r>
    </w:p>
    <w:p w14:paraId="07A9EB23" w14:textId="77777777" w:rsidR="002F73EF" w:rsidRPr="00304E69" w:rsidRDefault="002F73EF" w:rsidP="002F73EF">
      <w:pPr>
        <w:pStyle w:val="Code"/>
        <w:rPr>
          <w:highlight w:val="white"/>
        </w:rPr>
      </w:pPr>
      <w:r w:rsidRPr="00304E69">
        <w:rPr>
          <w:highlight w:val="white"/>
        </w:rPr>
        <w:t xml:space="preserve">        else if (rightSymbol.Value is BigInteger) {</w:t>
      </w:r>
    </w:p>
    <w:p w14:paraId="1CAE5E75" w14:textId="77777777" w:rsidR="002F73EF" w:rsidRPr="00304E69" w:rsidRDefault="002F73EF" w:rsidP="002F73EF">
      <w:pPr>
        <w:pStyle w:val="Code"/>
        <w:rPr>
          <w:highlight w:val="white"/>
        </w:rPr>
      </w:pPr>
      <w:r w:rsidRPr="00304E69">
        <w:rPr>
          <w:highlight w:val="white"/>
        </w:rPr>
        <w:t xml:space="preserve">          AddAssemblyCode(objectOperator, leftTrack, rightSymbol.Value);</w:t>
      </w:r>
    </w:p>
    <w:p w14:paraId="686A5F94" w14:textId="77777777" w:rsidR="002F73EF" w:rsidRPr="00304E69" w:rsidRDefault="002F73EF" w:rsidP="002F73EF">
      <w:pPr>
        <w:pStyle w:val="Code"/>
        <w:rPr>
          <w:highlight w:val="white"/>
        </w:rPr>
      </w:pPr>
      <w:r w:rsidRPr="00304E69">
        <w:rPr>
          <w:highlight w:val="white"/>
        </w:rPr>
        <w:t xml:space="preserve">        }</w:t>
      </w:r>
    </w:p>
    <w:p w14:paraId="53E1AFFE" w14:textId="77777777" w:rsidR="002F73EF" w:rsidRPr="00DF12BF" w:rsidRDefault="002F73EF" w:rsidP="002F73EF">
      <w:pPr>
        <w:rPr>
          <w:highlight w:val="white"/>
        </w:rPr>
      </w:pPr>
      <w:r>
        <w:rPr>
          <w:highlight w:val="white"/>
        </w:rPr>
        <w:t>If the right symbol is an array, function, string, or static address, we use its name. Note that we do not need to look into the offset. We can be sure that it is zero, since the symbol would have been loaded into a register at the beginning of this method if the offset had been non-zero.</w:t>
      </w:r>
    </w:p>
    <w:p w14:paraId="14298D73"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19243704" w14:textId="77777777" w:rsidR="002F73EF" w:rsidRPr="00304E69" w:rsidRDefault="002F73EF" w:rsidP="002F73EF">
      <w:pPr>
        <w:pStyle w:val="Code"/>
        <w:rPr>
          <w:highlight w:val="white"/>
        </w:rPr>
      </w:pPr>
      <w:r w:rsidRPr="00304E69">
        <w:rPr>
          <w:highlight w:val="white"/>
        </w:rPr>
        <w:t xml:space="preserve">                 (rightSymbol.Value is StaticAddress)) {</w:t>
      </w:r>
    </w:p>
    <w:p w14:paraId="1D5F5DCF" w14:textId="77777777" w:rsidR="002F73EF" w:rsidRPr="00304E69" w:rsidRDefault="002F73EF" w:rsidP="002F73EF">
      <w:pPr>
        <w:pStyle w:val="Code"/>
        <w:rPr>
          <w:highlight w:val="white"/>
        </w:rPr>
      </w:pPr>
      <w:r w:rsidRPr="00304E69">
        <w:rPr>
          <w:highlight w:val="white"/>
        </w:rPr>
        <w:t xml:space="preserve">          AddAssemblyCode(objectOperator, leftTrack, Base(rightSymbol));</w:t>
      </w:r>
    </w:p>
    <w:p w14:paraId="6E9EA15E" w14:textId="77777777" w:rsidR="002F73EF" w:rsidRPr="00304E69" w:rsidRDefault="002F73EF" w:rsidP="002F73EF">
      <w:pPr>
        <w:pStyle w:val="Code"/>
        <w:rPr>
          <w:highlight w:val="white"/>
        </w:rPr>
      </w:pPr>
    </w:p>
    <w:p w14:paraId="56A184D0" w14:textId="77777777" w:rsidR="002F73EF" w:rsidRPr="00304E69" w:rsidRDefault="002F73EF" w:rsidP="002F73EF">
      <w:pPr>
        <w:pStyle w:val="Code"/>
        <w:rPr>
          <w:highlight w:val="white"/>
        </w:rPr>
      </w:pPr>
      <w:r w:rsidRPr="00304E69">
        <w:rPr>
          <w:highlight w:val="white"/>
        </w:rPr>
        <w:t xml:space="preserve">          int rightOffset = Offset(rightSymbol);</w:t>
      </w:r>
    </w:p>
    <w:p w14:paraId="0D710E89" w14:textId="77777777" w:rsidR="002F73EF" w:rsidRPr="00304E69" w:rsidRDefault="002F73EF" w:rsidP="002F73EF">
      <w:pPr>
        <w:pStyle w:val="Code"/>
        <w:rPr>
          <w:highlight w:val="white"/>
        </w:rPr>
      </w:pPr>
      <w:r w:rsidRPr="00304E69">
        <w:rPr>
          <w:highlight w:val="white"/>
        </w:rPr>
        <w:t xml:space="preserve">          if (middleOperator == MiddleOperator.Assign) {</w:t>
      </w:r>
    </w:p>
    <w:p w14:paraId="2996BBEE" w14:textId="77777777" w:rsidR="00CE61A4" w:rsidRDefault="002F73EF" w:rsidP="002F73EF">
      <w:pPr>
        <w:pStyle w:val="Code"/>
        <w:rPr>
          <w:highlight w:val="white"/>
        </w:rPr>
      </w:pPr>
      <w:r w:rsidRPr="00304E69">
        <w:rPr>
          <w:highlight w:val="white"/>
        </w:rPr>
        <w:t xml:space="preserve">            AddAssemblyCode(AssemblyOperator.add, leftTrack,</w:t>
      </w:r>
    </w:p>
    <w:p w14:paraId="4547519F" w14:textId="06635229" w:rsidR="002F73EF" w:rsidRPr="00304E69" w:rsidRDefault="00CE61A4" w:rsidP="002F73EF">
      <w:pPr>
        <w:pStyle w:val="Code"/>
        <w:rPr>
          <w:highlight w:val="white"/>
        </w:rPr>
      </w:pPr>
      <w:r>
        <w:rPr>
          <w:highlight w:val="white"/>
        </w:rPr>
        <w:t xml:space="preserve">                           </w:t>
      </w:r>
      <w:r w:rsidR="002F73EF" w:rsidRPr="00304E69">
        <w:rPr>
          <w:highlight w:val="white"/>
        </w:rPr>
        <w:t xml:space="preserve"> </w:t>
      </w:r>
      <w:r>
        <w:rPr>
          <w:highlight w:val="white"/>
        </w:rPr>
        <w:t xml:space="preserve">(BigInteger) </w:t>
      </w:r>
      <w:r w:rsidR="002F73EF" w:rsidRPr="00304E69">
        <w:rPr>
          <w:highlight w:val="white"/>
        </w:rPr>
        <w:t>rightOffset);</w:t>
      </w:r>
    </w:p>
    <w:p w14:paraId="5C130EE9" w14:textId="77777777" w:rsidR="002F73EF" w:rsidRPr="00304E69" w:rsidRDefault="002F73EF" w:rsidP="002F73EF">
      <w:pPr>
        <w:pStyle w:val="Code"/>
        <w:rPr>
          <w:highlight w:val="white"/>
        </w:rPr>
      </w:pPr>
      <w:r w:rsidRPr="00304E69">
        <w:rPr>
          <w:highlight w:val="white"/>
        </w:rPr>
        <w:t xml:space="preserve">          }</w:t>
      </w:r>
    </w:p>
    <w:p w14:paraId="622FEBCA" w14:textId="77777777" w:rsidR="002F73EF" w:rsidRPr="00304E69" w:rsidRDefault="002F73EF" w:rsidP="002F73EF">
      <w:pPr>
        <w:pStyle w:val="Code"/>
        <w:rPr>
          <w:highlight w:val="white"/>
        </w:rPr>
      </w:pPr>
      <w:r w:rsidRPr="00304E69">
        <w:rPr>
          <w:highlight w:val="white"/>
        </w:rPr>
        <w:t xml:space="preserve">          else {</w:t>
      </w:r>
    </w:p>
    <w:p w14:paraId="4A19D67C" w14:textId="77777777" w:rsidR="005E7B0F" w:rsidRDefault="002F73EF" w:rsidP="002F73EF">
      <w:pPr>
        <w:pStyle w:val="Code"/>
        <w:rPr>
          <w:highlight w:val="white"/>
        </w:rPr>
      </w:pPr>
      <w:r w:rsidRPr="00304E69">
        <w:rPr>
          <w:highlight w:val="white"/>
        </w:rPr>
        <w:t xml:space="preserve">            AddAssemblyCode(objectOperator, leftTrack,</w:t>
      </w:r>
    </w:p>
    <w:p w14:paraId="63759AD8" w14:textId="46F89CE2" w:rsidR="002F73EF" w:rsidRPr="00304E69" w:rsidRDefault="005E7B0F" w:rsidP="002F73EF">
      <w:pPr>
        <w:pStyle w:val="Code"/>
        <w:rPr>
          <w:highlight w:val="white"/>
        </w:rPr>
      </w:pPr>
      <w:r>
        <w:rPr>
          <w:highlight w:val="white"/>
        </w:rPr>
        <w:t xml:space="preserve">                           </w:t>
      </w:r>
      <w:r w:rsidR="002F73EF" w:rsidRPr="00304E69">
        <w:rPr>
          <w:highlight w:val="white"/>
        </w:rPr>
        <w:t xml:space="preserve"> </w:t>
      </w:r>
      <w:r w:rsidR="00B05591">
        <w:rPr>
          <w:highlight w:val="white"/>
        </w:rPr>
        <w:t xml:space="preserve">(BigInteger) </w:t>
      </w:r>
      <w:r w:rsidR="002F73EF" w:rsidRPr="00304E69">
        <w:rPr>
          <w:highlight w:val="white"/>
        </w:rPr>
        <w:t>rightOffset);</w:t>
      </w:r>
    </w:p>
    <w:p w14:paraId="31C230FA" w14:textId="77777777" w:rsidR="002F73EF" w:rsidRPr="00304E69" w:rsidRDefault="002F73EF" w:rsidP="002F73EF">
      <w:pPr>
        <w:pStyle w:val="Code"/>
        <w:rPr>
          <w:highlight w:val="white"/>
        </w:rPr>
      </w:pPr>
      <w:r w:rsidRPr="00304E69">
        <w:rPr>
          <w:highlight w:val="white"/>
        </w:rPr>
        <w:t xml:space="preserve">          }</w:t>
      </w:r>
    </w:p>
    <w:p w14:paraId="01DDBEDD" w14:textId="77777777" w:rsidR="002F73EF" w:rsidRPr="00304E69" w:rsidRDefault="002F73EF" w:rsidP="002F73EF">
      <w:pPr>
        <w:pStyle w:val="Code"/>
        <w:rPr>
          <w:highlight w:val="white"/>
        </w:rPr>
      </w:pPr>
      <w:r w:rsidRPr="00304E69">
        <w:rPr>
          <w:highlight w:val="white"/>
        </w:rPr>
        <w:t xml:space="preserve">        }</w:t>
      </w:r>
    </w:p>
    <w:p w14:paraId="32EFE82C" w14:textId="77777777" w:rsidR="002F73EF" w:rsidRPr="00DF12BF" w:rsidRDefault="002F73EF" w:rsidP="002F73EF">
      <w:pPr>
        <w:rPr>
          <w:highlight w:val="white"/>
        </w:rPr>
      </w:pPr>
      <w:r>
        <w:rPr>
          <w:highlight w:val="white"/>
        </w:rPr>
        <w:t>If none of the above cases apply, we need to load the right symbol into a register.</w:t>
      </w:r>
    </w:p>
    <w:p w14:paraId="38AAA931" w14:textId="77777777" w:rsidR="002F73EF" w:rsidRPr="00304E69" w:rsidRDefault="002F73EF" w:rsidP="002F73EF">
      <w:pPr>
        <w:pStyle w:val="Code"/>
        <w:rPr>
          <w:highlight w:val="white"/>
        </w:rPr>
      </w:pPr>
      <w:r w:rsidRPr="00304E69">
        <w:rPr>
          <w:highlight w:val="white"/>
        </w:rPr>
        <w:t xml:space="preserve">        else {</w:t>
      </w:r>
    </w:p>
    <w:p w14:paraId="0629990B"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E0DF1E" w14:textId="77777777" w:rsidR="002F73EF" w:rsidRPr="00304E69" w:rsidRDefault="002F73EF" w:rsidP="002F73EF">
      <w:pPr>
        <w:pStyle w:val="Code"/>
        <w:rPr>
          <w:highlight w:val="white"/>
        </w:rPr>
      </w:pPr>
      <w:r w:rsidRPr="00304E69">
        <w:rPr>
          <w:highlight w:val="white"/>
        </w:rPr>
        <w:t xml:space="preserve">            leftTrack = new Track(resultSymbol);</w:t>
      </w:r>
    </w:p>
    <w:p w14:paraId="41DC2424" w14:textId="77777777" w:rsidR="002F73EF" w:rsidRPr="00304E69" w:rsidRDefault="002F73EF" w:rsidP="002F73EF">
      <w:pPr>
        <w:pStyle w:val="Code"/>
        <w:rPr>
          <w:highlight w:val="white"/>
        </w:rPr>
      </w:pPr>
      <w:r w:rsidRPr="00304E69">
        <w:rPr>
          <w:highlight w:val="white"/>
        </w:rPr>
        <w:t xml:space="preserve">          }</w:t>
      </w:r>
    </w:p>
    <w:p w14:paraId="3563534B" w14:textId="77777777" w:rsidR="002F73EF" w:rsidRPr="00304E69" w:rsidRDefault="002F73EF" w:rsidP="002F73EF">
      <w:pPr>
        <w:pStyle w:val="Code"/>
        <w:rPr>
          <w:highlight w:val="white"/>
        </w:rPr>
      </w:pPr>
    </w:p>
    <w:p w14:paraId="3E7F3266" w14:textId="77777777" w:rsidR="002F73EF" w:rsidRPr="00304E69" w:rsidRDefault="002F73EF" w:rsidP="002F73EF">
      <w:pPr>
        <w:pStyle w:val="Code"/>
        <w:rPr>
          <w:highlight w:val="white"/>
        </w:rPr>
      </w:pPr>
      <w:r w:rsidRPr="00304E69">
        <w:rPr>
          <w:highlight w:val="white"/>
        </w:rPr>
        <w:t xml:space="preserve">          AddAssemblyCode(objectOperator, leftTrack,</w:t>
      </w:r>
    </w:p>
    <w:p w14:paraId="30BD37D7" w14:textId="77777777" w:rsidR="002F73EF" w:rsidRPr="00304E69" w:rsidRDefault="002F73EF" w:rsidP="002F73EF">
      <w:pPr>
        <w:pStyle w:val="Code"/>
        <w:rPr>
          <w:highlight w:val="white"/>
        </w:rPr>
      </w:pPr>
      <w:r w:rsidRPr="00304E69">
        <w:rPr>
          <w:highlight w:val="white"/>
        </w:rPr>
        <w:t xml:space="preserve">                          Base(rightSymbol), Offset(rightSymbol));</w:t>
      </w:r>
    </w:p>
    <w:p w14:paraId="66140334" w14:textId="77777777" w:rsidR="002F73EF" w:rsidRPr="00304E69" w:rsidRDefault="002F73EF" w:rsidP="002F73EF">
      <w:pPr>
        <w:pStyle w:val="Code"/>
        <w:rPr>
          <w:highlight w:val="white"/>
        </w:rPr>
      </w:pPr>
      <w:r w:rsidRPr="00304E69">
        <w:rPr>
          <w:highlight w:val="white"/>
        </w:rPr>
        <w:t xml:space="preserve">        }</w:t>
      </w:r>
    </w:p>
    <w:p w14:paraId="28CBC266" w14:textId="13D008DC" w:rsidR="002F73EF" w:rsidRPr="00DF12BF" w:rsidRDefault="002F73EF" w:rsidP="002F73EF">
      <w:pPr>
        <w:rPr>
          <w:highlight w:val="white"/>
        </w:rPr>
      </w:pPr>
      <w:r>
        <w:rPr>
          <w:highlight w:val="white"/>
        </w:rPr>
        <w:t xml:space="preserve">The only remaining question is what to do with the resulting value. If the result is a temporary </w:t>
      </w:r>
      <w:r w:rsidR="007A2911">
        <w:rPr>
          <w:highlight w:val="white"/>
        </w:rPr>
        <w:t>variable,</w:t>
      </w:r>
      <w:r>
        <w:rPr>
          <w:highlight w:val="white"/>
        </w:rPr>
        <w:t xml:space="preserve"> we add it to the track map to be used by succeeding instructions.</w:t>
      </w:r>
    </w:p>
    <w:p w14:paraId="2BED9B19" w14:textId="77777777" w:rsidR="002F73EF" w:rsidRPr="00DF12BF" w:rsidRDefault="002F73EF" w:rsidP="002F73EF">
      <w:pPr>
        <w:pStyle w:val="Code"/>
        <w:rPr>
          <w:highlight w:val="white"/>
        </w:rPr>
      </w:pPr>
      <w:r>
        <w:rPr>
          <w:highlight w:val="white"/>
        </w:rPr>
        <w:t xml:space="preserve">        if (resultSymbol != null) {</w:t>
      </w:r>
    </w:p>
    <w:p w14:paraId="3B53765B" w14:textId="77777777" w:rsidR="003550CC" w:rsidRPr="003550CC" w:rsidRDefault="003550CC" w:rsidP="003550CC">
      <w:pPr>
        <w:pStyle w:val="Code"/>
        <w:rPr>
          <w:highlight w:val="white"/>
        </w:rPr>
      </w:pPr>
      <w:r w:rsidRPr="003550CC">
        <w:rPr>
          <w:highlight w:val="white"/>
        </w:rPr>
        <w:t xml:space="preserve">          if (resultSymbol.IsTemporary()) {</w:t>
      </w:r>
    </w:p>
    <w:p w14:paraId="0BF0488B" w14:textId="77777777" w:rsidR="003550CC" w:rsidRPr="003550CC" w:rsidRDefault="003550CC" w:rsidP="003550CC">
      <w:pPr>
        <w:pStyle w:val="Code"/>
        <w:rPr>
          <w:highlight w:val="white"/>
        </w:rPr>
      </w:pPr>
      <w:r w:rsidRPr="003550CC">
        <w:rPr>
          <w:highlight w:val="white"/>
        </w:rPr>
        <w:t xml:space="preserve">            Assert.ErrorXXX(resultSymbol.AddressSymbol == null);</w:t>
      </w:r>
    </w:p>
    <w:p w14:paraId="11FBAF36"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m_trackMap.Add(resultSymbol, leftTrack);</w:t>
      </w:r>
    </w:p>
    <w:p w14:paraId="7F7D57CC"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w:t>
      </w:r>
    </w:p>
    <w:p w14:paraId="069E1B42" w14:textId="77777777" w:rsidR="002F73EF" w:rsidRPr="00DF12BF" w:rsidRDefault="002F73EF" w:rsidP="002F73EF">
      <w:pPr>
        <w:rPr>
          <w:highlight w:val="white"/>
        </w:rPr>
      </w:pPr>
      <w:r>
        <w:rPr>
          <w:highlight w:val="white"/>
        </w:rPr>
        <w:t>If the result is not a temporary variable, we store the value on its address.</w:t>
      </w:r>
    </w:p>
    <w:p w14:paraId="7A88670C" w14:textId="77777777" w:rsidR="002F73EF" w:rsidRPr="00304E69" w:rsidRDefault="002F73EF" w:rsidP="002F73EF">
      <w:pPr>
        <w:pStyle w:val="Code"/>
        <w:rPr>
          <w:highlight w:val="white"/>
        </w:rPr>
      </w:pPr>
      <w:r w:rsidRPr="00304E69">
        <w:rPr>
          <w:highlight w:val="white"/>
        </w:rPr>
        <w:lastRenderedPageBreak/>
        <w:t xml:space="preserve">      </w:t>
      </w:r>
      <w:r>
        <w:rPr>
          <w:highlight w:val="white"/>
        </w:rPr>
        <w:t xml:space="preserve">  </w:t>
      </w:r>
      <w:r w:rsidRPr="00304E69">
        <w:rPr>
          <w:highlight w:val="white"/>
        </w:rPr>
        <w:t xml:space="preserve">  else {</w:t>
      </w:r>
    </w:p>
    <w:p w14:paraId="5DE640C7"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AddAssemblyCode(AssemblyOperator.mov, Base(resultSymbol),</w:t>
      </w:r>
    </w:p>
    <w:p w14:paraId="654FF13A" w14:textId="77777777" w:rsidR="002F73EF" w:rsidRPr="00304E69" w:rsidRDefault="002F73EF" w:rsidP="002F73EF">
      <w:pPr>
        <w:pStyle w:val="Code"/>
        <w:rPr>
          <w:highlight w:val="white"/>
        </w:rPr>
      </w:pPr>
      <w:r w:rsidRPr="00304E69">
        <w:rPr>
          <w:highlight w:val="white"/>
        </w:rPr>
        <w:t xml:space="preserve">  </w:t>
      </w:r>
      <w:r>
        <w:rPr>
          <w:highlight w:val="white"/>
        </w:rPr>
        <w:t xml:space="preserve">  </w:t>
      </w:r>
      <w:r w:rsidRPr="00304E69">
        <w:rPr>
          <w:highlight w:val="white"/>
        </w:rPr>
        <w:t xml:space="preserve">                        Offset(resultSymbol), leftTrack);</w:t>
      </w:r>
    </w:p>
    <w:p w14:paraId="46E61D3B" w14:textId="77777777" w:rsidR="002F73EF" w:rsidRDefault="002F73EF" w:rsidP="002F73EF">
      <w:pPr>
        <w:pStyle w:val="Code"/>
        <w:rPr>
          <w:highlight w:val="white"/>
        </w:rPr>
      </w:pPr>
      <w:r>
        <w:rPr>
          <w:highlight w:val="white"/>
        </w:rPr>
        <w:t xml:space="preserve">  </w:t>
      </w:r>
      <w:r w:rsidRPr="00304E69">
        <w:rPr>
          <w:highlight w:val="white"/>
        </w:rPr>
        <w:t xml:space="preserve">        }</w:t>
      </w:r>
    </w:p>
    <w:p w14:paraId="04FC2E23" w14:textId="77777777" w:rsidR="002F73EF" w:rsidRPr="00304E69" w:rsidRDefault="002F73EF" w:rsidP="002F73EF">
      <w:pPr>
        <w:pStyle w:val="Code"/>
        <w:rPr>
          <w:highlight w:val="white"/>
        </w:rPr>
      </w:pPr>
      <w:r>
        <w:rPr>
          <w:highlight w:val="white"/>
        </w:rPr>
        <w:t xml:space="preserve">        }</w:t>
      </w:r>
    </w:p>
    <w:p w14:paraId="5982B60D" w14:textId="05729C1D" w:rsidR="002F73EF" w:rsidRDefault="002F73EF" w:rsidP="002F73EF">
      <w:pPr>
        <w:pStyle w:val="Code"/>
        <w:rPr>
          <w:highlight w:val="white"/>
        </w:rPr>
      </w:pPr>
      <w:r w:rsidRPr="00304E69">
        <w:rPr>
          <w:highlight w:val="white"/>
        </w:rPr>
        <w:t xml:space="preserve">      }</w:t>
      </w:r>
    </w:p>
    <w:p w14:paraId="068EF98D" w14:textId="77777777" w:rsidR="002F73EF" w:rsidRPr="00DF12BF" w:rsidRDefault="002F73EF" w:rsidP="002F73EF">
      <w:pPr>
        <w:rPr>
          <w:highlight w:val="white"/>
        </w:rPr>
      </w:pPr>
      <w:r>
        <w:rPr>
          <w:highlight w:val="white"/>
        </w:rPr>
        <w:t>If the right symbol is stored in a register, we simply use it.</w:t>
      </w:r>
    </w:p>
    <w:p w14:paraId="36084E1F" w14:textId="77777777" w:rsidR="002F73EF" w:rsidRPr="00304E69" w:rsidRDefault="002F73EF" w:rsidP="002F73EF">
      <w:pPr>
        <w:pStyle w:val="Code"/>
        <w:rPr>
          <w:highlight w:val="white"/>
        </w:rPr>
      </w:pPr>
      <w:r w:rsidRPr="00304E69">
        <w:rPr>
          <w:highlight w:val="white"/>
        </w:rPr>
        <w:t xml:space="preserve">      else {</w:t>
      </w:r>
    </w:p>
    <w:p w14:paraId="77A9C211" w14:textId="77777777" w:rsidR="002F73EF" w:rsidRPr="00304E69" w:rsidRDefault="002F73EF" w:rsidP="002F73EF">
      <w:pPr>
        <w:pStyle w:val="Code"/>
        <w:rPr>
          <w:highlight w:val="white"/>
        </w:rPr>
      </w:pPr>
      <w:r w:rsidRPr="00304E69">
        <w:rPr>
          <w:highlight w:val="white"/>
        </w:rPr>
        <w:t xml:space="preserve">        if (rightTrack != null) {</w:t>
      </w:r>
    </w:p>
    <w:p w14:paraId="4686F8F7"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430A000F" w14:textId="77777777" w:rsidR="002F73EF" w:rsidRPr="00304E69" w:rsidRDefault="002F73EF" w:rsidP="002F73EF">
      <w:pPr>
        <w:pStyle w:val="Code"/>
        <w:rPr>
          <w:highlight w:val="white"/>
        </w:rPr>
      </w:pPr>
      <w:r w:rsidRPr="00304E69">
        <w:rPr>
          <w:highlight w:val="white"/>
        </w:rPr>
        <w:t xml:space="preserve">                          Offset(leftSymbol), rightTrack);</w:t>
      </w:r>
    </w:p>
    <w:p w14:paraId="71B1219A" w14:textId="77777777" w:rsidR="002F73EF" w:rsidRPr="00304E69" w:rsidRDefault="002F73EF" w:rsidP="002F73EF">
      <w:pPr>
        <w:pStyle w:val="Code"/>
        <w:rPr>
          <w:highlight w:val="white"/>
        </w:rPr>
      </w:pPr>
      <w:r w:rsidRPr="00304E69">
        <w:rPr>
          <w:highlight w:val="white"/>
        </w:rPr>
        <w:t xml:space="preserve">        }</w:t>
      </w:r>
    </w:p>
    <w:p w14:paraId="33630F33" w14:textId="77777777" w:rsidR="002F73EF" w:rsidRPr="00DF12BF" w:rsidRDefault="002F73EF" w:rsidP="002F73EF">
      <w:pPr>
        <w:rPr>
          <w:highlight w:val="white"/>
        </w:rPr>
      </w:pPr>
      <w:r>
        <w:rPr>
          <w:highlight w:val="white"/>
        </w:rPr>
        <w:t>If the right symbol is an integer value, we simply use it.</w:t>
      </w:r>
    </w:p>
    <w:p w14:paraId="7A4AF3E9" w14:textId="77777777" w:rsidR="002F73EF" w:rsidRPr="00304E69" w:rsidRDefault="002F73EF" w:rsidP="002F73EF">
      <w:pPr>
        <w:pStyle w:val="Code"/>
        <w:rPr>
          <w:highlight w:val="white"/>
        </w:rPr>
      </w:pPr>
      <w:r w:rsidRPr="00304E69">
        <w:rPr>
          <w:highlight w:val="white"/>
        </w:rPr>
        <w:t xml:space="preserve">        else if (rightSymbol.Value is BigInteger) {</w:t>
      </w:r>
    </w:p>
    <w:p w14:paraId="38DFFF41" w14:textId="77777777" w:rsidR="001258D6" w:rsidRPr="00133CD0" w:rsidRDefault="001258D6" w:rsidP="00133CD0">
      <w:pPr>
        <w:pStyle w:val="Code"/>
        <w:rPr>
          <w:highlight w:val="white"/>
        </w:rPr>
      </w:pPr>
      <w:r w:rsidRPr="00133CD0">
        <w:rPr>
          <w:highlight w:val="white"/>
        </w:rPr>
        <w:t xml:space="preserve">          AddAssemblyCode(objectOperator, Base(leftSymbol),</w:t>
      </w:r>
    </w:p>
    <w:p w14:paraId="0450257A" w14:textId="77777777" w:rsidR="001258D6" w:rsidRPr="00133CD0" w:rsidRDefault="001258D6" w:rsidP="00133CD0">
      <w:pPr>
        <w:pStyle w:val="Code"/>
        <w:rPr>
          <w:highlight w:val="white"/>
        </w:rPr>
      </w:pPr>
      <w:r w:rsidRPr="00133CD0">
        <w:rPr>
          <w:highlight w:val="white"/>
        </w:rPr>
        <w:t xml:space="preserve">                          Offset(leftSymbol), rightSymbol.Value, typeSize);</w:t>
      </w:r>
    </w:p>
    <w:p w14:paraId="611075F9" w14:textId="77777777" w:rsidR="002F73EF" w:rsidRPr="00304E69" w:rsidRDefault="002F73EF" w:rsidP="002F73EF">
      <w:pPr>
        <w:pStyle w:val="Code"/>
        <w:rPr>
          <w:highlight w:val="white"/>
        </w:rPr>
      </w:pPr>
      <w:r w:rsidRPr="00304E69">
        <w:rPr>
          <w:highlight w:val="white"/>
        </w:rPr>
        <w:t xml:space="preserve">        }</w:t>
      </w:r>
    </w:p>
    <w:p w14:paraId="4F8AAAFF" w14:textId="77777777" w:rsidR="002F73EF" w:rsidRPr="00DF12BF" w:rsidRDefault="002F73EF" w:rsidP="002F73EF">
      <w:pPr>
        <w:rPr>
          <w:highlight w:val="white"/>
        </w:rPr>
      </w:pPr>
      <w:r>
        <w:rPr>
          <w:highlight w:val="white"/>
        </w:rPr>
        <w:t>If the right symbol is an array, function, string, or static value, we use its address.</w:t>
      </w:r>
    </w:p>
    <w:p w14:paraId="15CED4CD" w14:textId="77777777" w:rsidR="002F73EF" w:rsidRPr="00304E69" w:rsidRDefault="002F73EF" w:rsidP="002F73EF">
      <w:pPr>
        <w:pStyle w:val="Code"/>
        <w:rPr>
          <w:highlight w:val="white"/>
        </w:rPr>
      </w:pPr>
      <w:r w:rsidRPr="00304E69">
        <w:rPr>
          <w:highlight w:val="white"/>
        </w:rPr>
        <w:t xml:space="preserve">        else if (rightSymbol.Type.IsArrayFunctionOrString() ||</w:t>
      </w:r>
    </w:p>
    <w:p w14:paraId="3AC67FFC" w14:textId="77777777" w:rsidR="002F73EF" w:rsidRPr="00304E69" w:rsidRDefault="002F73EF" w:rsidP="002F73EF">
      <w:pPr>
        <w:pStyle w:val="Code"/>
        <w:rPr>
          <w:highlight w:val="white"/>
        </w:rPr>
      </w:pPr>
      <w:r w:rsidRPr="00304E69">
        <w:rPr>
          <w:highlight w:val="white"/>
        </w:rPr>
        <w:t xml:space="preserve">                 (rightSymbol.Value is StaticAddress)) {</w:t>
      </w:r>
    </w:p>
    <w:p w14:paraId="6C28B34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725E44" w14:textId="77777777" w:rsidR="002F73EF" w:rsidRPr="00304E69" w:rsidRDefault="002F73EF" w:rsidP="002F73EF">
      <w:pPr>
        <w:pStyle w:val="Code"/>
        <w:rPr>
          <w:highlight w:val="white"/>
        </w:rPr>
      </w:pPr>
      <w:r w:rsidRPr="00304E69">
        <w:rPr>
          <w:highlight w:val="white"/>
        </w:rPr>
        <w:t xml:space="preserve">                          Offset(leftSymbol), Base(rightSymbol), typeSize);</w:t>
      </w:r>
    </w:p>
    <w:p w14:paraId="6E974ED0" w14:textId="77777777" w:rsidR="002F73EF" w:rsidRPr="00304E69" w:rsidRDefault="002F73EF" w:rsidP="002F73EF">
      <w:pPr>
        <w:pStyle w:val="Code"/>
        <w:rPr>
          <w:highlight w:val="white"/>
        </w:rPr>
      </w:pPr>
    </w:p>
    <w:p w14:paraId="3DB761FF" w14:textId="77777777" w:rsidR="002F73EF" w:rsidRPr="00304E69" w:rsidRDefault="002F73EF" w:rsidP="002F73EF">
      <w:pPr>
        <w:pStyle w:val="Code"/>
        <w:rPr>
          <w:highlight w:val="white"/>
        </w:rPr>
      </w:pPr>
      <w:r w:rsidRPr="00304E69">
        <w:rPr>
          <w:highlight w:val="white"/>
        </w:rPr>
        <w:t xml:space="preserve">          int rightOffset = Offset(rightSymbol);</w:t>
      </w:r>
    </w:p>
    <w:p w14:paraId="3F3744C9" w14:textId="77777777" w:rsidR="002F73EF" w:rsidRPr="00304E69" w:rsidRDefault="002F73EF" w:rsidP="002F73EF">
      <w:pPr>
        <w:pStyle w:val="Code"/>
        <w:rPr>
          <w:highlight w:val="white"/>
        </w:rPr>
      </w:pPr>
      <w:r w:rsidRPr="00304E69">
        <w:rPr>
          <w:highlight w:val="white"/>
        </w:rPr>
        <w:t xml:space="preserve">          if (rightOffset != 0) {</w:t>
      </w:r>
    </w:p>
    <w:p w14:paraId="4656A1FE" w14:textId="77777777" w:rsidR="002F73EF" w:rsidRPr="00304E69" w:rsidRDefault="002F73EF" w:rsidP="002F73EF">
      <w:pPr>
        <w:pStyle w:val="Code"/>
        <w:rPr>
          <w:highlight w:val="white"/>
        </w:rPr>
      </w:pPr>
      <w:r w:rsidRPr="00304E69">
        <w:rPr>
          <w:highlight w:val="white"/>
        </w:rPr>
        <w:t xml:space="preserve">            if (middleOperator == MiddleOperator.Assign) {</w:t>
      </w:r>
    </w:p>
    <w:p w14:paraId="0491785A" w14:textId="77777777" w:rsidR="002F73EF" w:rsidRPr="00304E69" w:rsidRDefault="002F73EF" w:rsidP="002F73EF">
      <w:pPr>
        <w:pStyle w:val="Code"/>
        <w:rPr>
          <w:highlight w:val="white"/>
        </w:rPr>
      </w:pPr>
      <w:r w:rsidRPr="00304E69">
        <w:rPr>
          <w:highlight w:val="white"/>
        </w:rPr>
        <w:t xml:space="preserve">              AddAssemblyCode(AssemblyOperator.add, Base(leftSymbol),</w:t>
      </w:r>
    </w:p>
    <w:p w14:paraId="5BC2B776" w14:textId="77777777" w:rsidR="002F73EF" w:rsidRDefault="002F73EF" w:rsidP="002F73EF">
      <w:pPr>
        <w:pStyle w:val="Code"/>
        <w:rPr>
          <w:highlight w:val="white"/>
        </w:rPr>
      </w:pPr>
      <w:r w:rsidRPr="00304E69">
        <w:rPr>
          <w:highlight w:val="white"/>
        </w:rPr>
        <w:t xml:space="preserve">                              Offset(leftSymbol), (BigInteger) rightOffset,</w:t>
      </w:r>
    </w:p>
    <w:p w14:paraId="58050E7F"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5509F5CD" w14:textId="77777777" w:rsidR="002F73EF" w:rsidRPr="00304E69" w:rsidRDefault="002F73EF" w:rsidP="002F73EF">
      <w:pPr>
        <w:pStyle w:val="Code"/>
        <w:rPr>
          <w:highlight w:val="white"/>
        </w:rPr>
      </w:pPr>
      <w:r w:rsidRPr="00304E69">
        <w:rPr>
          <w:highlight w:val="white"/>
        </w:rPr>
        <w:t xml:space="preserve">            }</w:t>
      </w:r>
    </w:p>
    <w:p w14:paraId="7A27A73D" w14:textId="77777777" w:rsidR="002F73EF" w:rsidRPr="00304E69" w:rsidRDefault="002F73EF" w:rsidP="002F73EF">
      <w:pPr>
        <w:pStyle w:val="Code"/>
        <w:rPr>
          <w:highlight w:val="white"/>
        </w:rPr>
      </w:pPr>
      <w:r w:rsidRPr="00304E69">
        <w:rPr>
          <w:highlight w:val="white"/>
        </w:rPr>
        <w:t xml:space="preserve">            else {</w:t>
      </w:r>
    </w:p>
    <w:p w14:paraId="5E47D355"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04834D9B" w14:textId="77777777" w:rsidR="002F73EF" w:rsidRDefault="002F73EF" w:rsidP="002F73EF">
      <w:pPr>
        <w:pStyle w:val="Code"/>
        <w:rPr>
          <w:highlight w:val="white"/>
        </w:rPr>
      </w:pPr>
      <w:r w:rsidRPr="00304E69">
        <w:rPr>
          <w:highlight w:val="white"/>
        </w:rPr>
        <w:t xml:space="preserve">                              Offset(leftSymbol), (BigInteger) rightOffset,</w:t>
      </w:r>
    </w:p>
    <w:p w14:paraId="3C44F219" w14:textId="77777777" w:rsidR="002F73EF" w:rsidRPr="00304E69" w:rsidRDefault="002F73EF" w:rsidP="002F73EF">
      <w:pPr>
        <w:pStyle w:val="Code"/>
        <w:rPr>
          <w:highlight w:val="white"/>
        </w:rPr>
      </w:pPr>
      <w:r>
        <w:rPr>
          <w:highlight w:val="white"/>
        </w:rPr>
        <w:t xml:space="preserve">                             </w:t>
      </w:r>
      <w:r w:rsidRPr="00304E69">
        <w:rPr>
          <w:highlight w:val="white"/>
        </w:rPr>
        <w:t xml:space="preserve"> typeSize);</w:t>
      </w:r>
    </w:p>
    <w:p w14:paraId="3C088B2A" w14:textId="77777777" w:rsidR="002F73EF" w:rsidRPr="00304E69" w:rsidRDefault="002F73EF" w:rsidP="002F73EF">
      <w:pPr>
        <w:pStyle w:val="Code"/>
        <w:rPr>
          <w:highlight w:val="white"/>
        </w:rPr>
      </w:pPr>
      <w:r w:rsidRPr="00304E69">
        <w:rPr>
          <w:highlight w:val="white"/>
        </w:rPr>
        <w:t xml:space="preserve">            }</w:t>
      </w:r>
    </w:p>
    <w:p w14:paraId="2ECF9B2F" w14:textId="77777777" w:rsidR="002F73EF" w:rsidRPr="00304E69" w:rsidRDefault="002F73EF" w:rsidP="002F73EF">
      <w:pPr>
        <w:pStyle w:val="Code"/>
        <w:rPr>
          <w:highlight w:val="white"/>
        </w:rPr>
      </w:pPr>
      <w:r w:rsidRPr="00304E69">
        <w:rPr>
          <w:highlight w:val="white"/>
        </w:rPr>
        <w:t xml:space="preserve">          }</w:t>
      </w:r>
    </w:p>
    <w:p w14:paraId="6D811424" w14:textId="77777777" w:rsidR="002F73EF" w:rsidRDefault="002F73EF" w:rsidP="002F73EF">
      <w:pPr>
        <w:pStyle w:val="Code"/>
        <w:rPr>
          <w:highlight w:val="white"/>
        </w:rPr>
      </w:pPr>
      <w:r w:rsidRPr="00304E69">
        <w:rPr>
          <w:highlight w:val="white"/>
        </w:rPr>
        <w:t xml:space="preserve">        }</w:t>
      </w:r>
    </w:p>
    <w:p w14:paraId="0BEEA084" w14:textId="77777777" w:rsidR="002F73EF" w:rsidRPr="00304E69" w:rsidRDefault="002F73EF" w:rsidP="002F73EF">
      <w:pPr>
        <w:rPr>
          <w:highlight w:val="white"/>
        </w:rPr>
      </w:pPr>
      <w:r>
        <w:rPr>
          <w:highlight w:val="white"/>
        </w:rPr>
        <w:t>If none of the above cases apply, we use the base and offset of the right symbol.</w:t>
      </w:r>
    </w:p>
    <w:p w14:paraId="5C90B01C" w14:textId="77777777" w:rsidR="002F73EF" w:rsidRPr="00304E69" w:rsidRDefault="002F73EF" w:rsidP="002F73EF">
      <w:pPr>
        <w:pStyle w:val="Code"/>
        <w:rPr>
          <w:highlight w:val="white"/>
        </w:rPr>
      </w:pPr>
      <w:r w:rsidRPr="00304E69">
        <w:rPr>
          <w:highlight w:val="white"/>
        </w:rPr>
        <w:t xml:space="preserve">        else {</w:t>
      </w:r>
    </w:p>
    <w:p w14:paraId="35C0F8F1" w14:textId="77777777" w:rsidR="002F73EF" w:rsidRPr="00304E69" w:rsidRDefault="002F73EF" w:rsidP="002F73EF">
      <w:pPr>
        <w:pStyle w:val="Code"/>
        <w:rPr>
          <w:highlight w:val="white"/>
        </w:rPr>
      </w:pPr>
      <w:r w:rsidRPr="00304E69">
        <w:rPr>
          <w:highlight w:val="white"/>
        </w:rPr>
        <w:t xml:space="preserve">          rightTrack = LoadValueToRegister(rightSymbol);</w:t>
      </w:r>
    </w:p>
    <w:p w14:paraId="471AF610" w14:textId="77777777" w:rsidR="002F73EF" w:rsidRPr="00304E69" w:rsidRDefault="002F73EF" w:rsidP="002F73EF">
      <w:pPr>
        <w:pStyle w:val="Code"/>
        <w:rPr>
          <w:highlight w:val="white"/>
        </w:rPr>
      </w:pPr>
      <w:r w:rsidRPr="00304E69">
        <w:rPr>
          <w:highlight w:val="white"/>
        </w:rPr>
        <w:t xml:space="preserve">          AddAssemblyCode(objectOperator, Base(leftSymbol),</w:t>
      </w:r>
    </w:p>
    <w:p w14:paraId="705EACB6" w14:textId="77777777" w:rsidR="002F73EF" w:rsidRPr="00304E69" w:rsidRDefault="002F73EF" w:rsidP="002F73EF">
      <w:pPr>
        <w:pStyle w:val="Code"/>
        <w:rPr>
          <w:highlight w:val="white"/>
        </w:rPr>
      </w:pPr>
      <w:r w:rsidRPr="00304E69">
        <w:rPr>
          <w:highlight w:val="white"/>
        </w:rPr>
        <w:t xml:space="preserve">                          Offset(leftSymbol), rightTrack);</w:t>
      </w:r>
    </w:p>
    <w:p w14:paraId="7B14A758" w14:textId="77777777" w:rsidR="002F73EF" w:rsidRPr="00304E69" w:rsidRDefault="002F73EF" w:rsidP="002F73EF">
      <w:pPr>
        <w:pStyle w:val="Code"/>
        <w:rPr>
          <w:highlight w:val="white"/>
        </w:rPr>
      </w:pPr>
      <w:r w:rsidRPr="00304E69">
        <w:rPr>
          <w:highlight w:val="white"/>
        </w:rPr>
        <w:t xml:space="preserve">        }</w:t>
      </w:r>
    </w:p>
    <w:p w14:paraId="6264C417" w14:textId="77777777" w:rsidR="002F73EF" w:rsidRPr="00304E69" w:rsidRDefault="002F73EF" w:rsidP="002F73EF">
      <w:pPr>
        <w:pStyle w:val="Code"/>
        <w:rPr>
          <w:highlight w:val="white"/>
        </w:rPr>
      </w:pPr>
      <w:r w:rsidRPr="00304E69">
        <w:rPr>
          <w:highlight w:val="white"/>
        </w:rPr>
        <w:t xml:space="preserve">      }</w:t>
      </w:r>
    </w:p>
    <w:p w14:paraId="4EC3A090" w14:textId="77777777" w:rsidR="002F73EF" w:rsidRPr="00DF12BF" w:rsidRDefault="002F73EF" w:rsidP="002F73EF">
      <w:pPr>
        <w:rPr>
          <w:highlight w:val="white"/>
        </w:rPr>
      </w:pPr>
      <w:r>
        <w:rPr>
          <w:highlight w:val="white"/>
        </w:rPr>
        <w:t>Finally, we need to remove the left and right symbol from the track map, since they shall not be used any more.</w:t>
      </w:r>
    </w:p>
    <w:p w14:paraId="41F397F8" w14:textId="77777777" w:rsidR="002F73EF" w:rsidRPr="00304E69" w:rsidRDefault="002F73EF" w:rsidP="002F73EF">
      <w:pPr>
        <w:pStyle w:val="Code"/>
        <w:rPr>
          <w:highlight w:val="white"/>
        </w:rPr>
      </w:pPr>
      <w:r w:rsidRPr="00304E69">
        <w:rPr>
          <w:highlight w:val="white"/>
        </w:rPr>
        <w:t xml:space="preserve">      m_trackMap.Remove(leftSymbol);</w:t>
      </w:r>
    </w:p>
    <w:p w14:paraId="3919CEE6" w14:textId="77777777" w:rsidR="002F73EF" w:rsidRPr="00304E69" w:rsidRDefault="002F73EF" w:rsidP="002F73EF">
      <w:pPr>
        <w:pStyle w:val="Code"/>
        <w:rPr>
          <w:highlight w:val="white"/>
        </w:rPr>
      </w:pPr>
      <w:r w:rsidRPr="00304E69">
        <w:rPr>
          <w:highlight w:val="white"/>
        </w:rPr>
        <w:t xml:space="preserve">      m_trackMap.Remove(rightSymbol);</w:t>
      </w:r>
    </w:p>
    <w:p w14:paraId="2E23242C" w14:textId="77777777" w:rsidR="002F73EF" w:rsidRPr="00304E69" w:rsidRDefault="002F73EF" w:rsidP="002F73EF">
      <w:pPr>
        <w:pStyle w:val="Code"/>
        <w:rPr>
          <w:highlight w:val="white"/>
        </w:rPr>
      </w:pPr>
      <w:r w:rsidRPr="00304E69">
        <w:rPr>
          <w:highlight w:val="white"/>
        </w:rPr>
        <w:t xml:space="preserve">    }</w:t>
      </w:r>
    </w:p>
    <w:p w14:paraId="57AE9FF8" w14:textId="77777777" w:rsidR="00184AA8" w:rsidRPr="00C64273" w:rsidRDefault="00184AA8" w:rsidP="00184AA8">
      <w:pPr>
        <w:pStyle w:val="Rubrik3"/>
        <w:numPr>
          <w:ilvl w:val="2"/>
          <w:numId w:val="133"/>
        </w:numPr>
        <w:rPr>
          <w:highlight w:val="white"/>
        </w:rPr>
      </w:pPr>
      <w:bookmarkStart w:id="504" w:name="_Toc49764417"/>
      <w:r w:rsidRPr="00C64273">
        <w:rPr>
          <w:highlight w:val="white"/>
        </w:rPr>
        <w:lastRenderedPageBreak/>
        <w:t>Base and Offset</w:t>
      </w:r>
      <w:bookmarkEnd w:id="504"/>
    </w:p>
    <w:p w14:paraId="613BC4AF" w14:textId="77777777" w:rsidR="00184AA8" w:rsidRPr="00533A30" w:rsidRDefault="00184AA8" w:rsidP="00184AA8">
      <w:pPr>
        <w:rPr>
          <w:highlight w:val="white"/>
        </w:rPr>
      </w:pPr>
      <w:r>
        <w:rPr>
          <w:highlight w:val="white"/>
        </w:rPr>
        <w:t xml:space="preserve">The </w:t>
      </w:r>
      <w:r w:rsidRPr="00F16CE8">
        <w:rPr>
          <w:rStyle w:val="KeyWord0"/>
          <w:highlight w:val="white"/>
        </w:rPr>
        <w:t>Base</w:t>
      </w:r>
      <w:r>
        <w:rPr>
          <w:highlight w:val="white"/>
        </w:rPr>
        <w:t xml:space="preserve"> method returns the base of a symbol, which may be a register, a track, or a name. If the symbol’s value if a static address we return its name, which will later be replaced by a proper address by the linker.</w:t>
      </w:r>
    </w:p>
    <w:p w14:paraId="4CF55460" w14:textId="77777777" w:rsidR="00184AA8" w:rsidRPr="00892C59" w:rsidRDefault="00184AA8" w:rsidP="00184AA8">
      <w:pPr>
        <w:pStyle w:val="Code"/>
        <w:rPr>
          <w:highlight w:val="white"/>
        </w:rPr>
      </w:pPr>
      <w:r w:rsidRPr="00892C59">
        <w:rPr>
          <w:highlight w:val="white"/>
        </w:rPr>
        <w:t xml:space="preserve">    private object Base(Symbol symbol) {</w:t>
      </w:r>
    </w:p>
    <w:p w14:paraId="7AB2C8CE" w14:textId="77777777" w:rsidR="00184AA8" w:rsidRPr="00892C59" w:rsidRDefault="00184AA8" w:rsidP="00184AA8">
      <w:pPr>
        <w:pStyle w:val="Code"/>
        <w:rPr>
          <w:highlight w:val="white"/>
        </w:rPr>
      </w:pPr>
      <w:r w:rsidRPr="00892C59">
        <w:rPr>
          <w:highlight w:val="white"/>
        </w:rPr>
        <w:t xml:space="preserve">      Assert.ErrorXXX(!(symbol.Value is BigInteger));</w:t>
      </w:r>
    </w:p>
    <w:p w14:paraId="37CE7030" w14:textId="77777777" w:rsidR="00184AA8" w:rsidRPr="00892C59" w:rsidRDefault="00184AA8" w:rsidP="00184AA8">
      <w:pPr>
        <w:pStyle w:val="Code"/>
        <w:rPr>
          <w:highlight w:val="white"/>
        </w:rPr>
      </w:pPr>
    </w:p>
    <w:p w14:paraId="05B2A3E7" w14:textId="77777777" w:rsidR="00184AA8" w:rsidRPr="00892C59" w:rsidRDefault="00184AA8" w:rsidP="00184AA8">
      <w:pPr>
        <w:pStyle w:val="Code"/>
        <w:rPr>
          <w:highlight w:val="white"/>
        </w:rPr>
      </w:pPr>
      <w:r w:rsidRPr="00892C59">
        <w:rPr>
          <w:highlight w:val="white"/>
        </w:rPr>
        <w:t xml:space="preserve">      if (symbol.Value is StaticAddress) {</w:t>
      </w:r>
    </w:p>
    <w:p w14:paraId="31468CD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7A94F4BB" w14:textId="77777777" w:rsidR="00184AA8" w:rsidRPr="00892C59" w:rsidRDefault="00184AA8" w:rsidP="00184AA8">
      <w:pPr>
        <w:pStyle w:val="Code"/>
        <w:rPr>
          <w:highlight w:val="white"/>
        </w:rPr>
      </w:pPr>
      <w:r w:rsidRPr="00892C59">
        <w:rPr>
          <w:highlight w:val="white"/>
        </w:rPr>
        <w:t xml:space="preserve">        return staticAddress.UniqueName;</w:t>
      </w:r>
    </w:p>
    <w:p w14:paraId="3F7D9CB9" w14:textId="77777777" w:rsidR="00184AA8" w:rsidRPr="00892C59" w:rsidRDefault="00184AA8" w:rsidP="00184AA8">
      <w:pPr>
        <w:pStyle w:val="Code"/>
        <w:rPr>
          <w:highlight w:val="white"/>
        </w:rPr>
      </w:pPr>
      <w:r w:rsidRPr="00892C59">
        <w:rPr>
          <w:highlight w:val="white"/>
        </w:rPr>
        <w:t xml:space="preserve">      }</w:t>
      </w:r>
    </w:p>
    <w:p w14:paraId="50F24989" w14:textId="77777777" w:rsidR="00184AA8" w:rsidRPr="00533A30" w:rsidRDefault="00184AA8" w:rsidP="00184AA8">
      <w:pPr>
        <w:rPr>
          <w:highlight w:val="white"/>
        </w:rPr>
      </w:pPr>
      <w:r>
        <w:rPr>
          <w:highlight w:val="white"/>
        </w:rPr>
        <w:t xml:space="preserve">If the symbol’s address symbol is not null, the symbol represents a dereferred symbol in a dereference, index, or arrow expression, and we return the register holding the address. We look up the address track (the track of the address symbol) by calling </w:t>
      </w:r>
      <w:r w:rsidRPr="009301DC">
        <w:rPr>
          <w:rStyle w:val="KeyWord0"/>
          <w:highlight w:val="white"/>
        </w:rPr>
        <w:t>LoadValueToRegister</w:t>
      </w:r>
      <w:r>
        <w:rPr>
          <w:highlight w:val="white"/>
        </w:rPr>
        <w:t xml:space="preserve"> and mark the track as pointer, which means that the register allocator will choose the register from a smaller set. Since the track is no longer needed, we delete it from the track map before we return it.</w:t>
      </w:r>
    </w:p>
    <w:p w14:paraId="79FBEEEC" w14:textId="77777777" w:rsidR="00184AA8" w:rsidRPr="00892C59" w:rsidRDefault="00184AA8" w:rsidP="00184AA8">
      <w:pPr>
        <w:pStyle w:val="Code"/>
        <w:rPr>
          <w:highlight w:val="white"/>
        </w:rPr>
      </w:pPr>
      <w:r w:rsidRPr="00892C59">
        <w:rPr>
          <w:highlight w:val="white"/>
        </w:rPr>
        <w:t xml:space="preserve">      else if (symbol.AddressSymbol != null) {</w:t>
      </w:r>
    </w:p>
    <w:p w14:paraId="5109D1FD" w14:textId="77777777" w:rsidR="00184AA8" w:rsidRPr="00892C59" w:rsidRDefault="00184AA8" w:rsidP="00184AA8">
      <w:pPr>
        <w:pStyle w:val="Code"/>
        <w:rPr>
          <w:highlight w:val="white"/>
        </w:rPr>
      </w:pPr>
      <w:r w:rsidRPr="00892C59">
        <w:rPr>
          <w:highlight w:val="white"/>
        </w:rPr>
        <w:t xml:space="preserve">        Track addressTrack = LoadValueToRegister(symbol.AddressSymbol);</w:t>
      </w:r>
    </w:p>
    <w:p w14:paraId="00C9B34D" w14:textId="77777777" w:rsidR="00184AA8" w:rsidRPr="00892C59" w:rsidRDefault="00184AA8" w:rsidP="00184AA8">
      <w:pPr>
        <w:pStyle w:val="Code"/>
        <w:rPr>
          <w:highlight w:val="white"/>
        </w:rPr>
      </w:pPr>
      <w:r w:rsidRPr="00892C59">
        <w:rPr>
          <w:highlight w:val="white"/>
        </w:rPr>
        <w:t xml:space="preserve">        Assert.ErrorXXX((addressTrack.Register == null) ||</w:t>
      </w:r>
    </w:p>
    <w:p w14:paraId="54F04306" w14:textId="77777777" w:rsidR="00184AA8" w:rsidRPr="00892C59" w:rsidRDefault="00184AA8" w:rsidP="00184AA8">
      <w:pPr>
        <w:pStyle w:val="Code"/>
        <w:rPr>
          <w:highlight w:val="white"/>
        </w:rPr>
      </w:pPr>
      <w:r w:rsidRPr="00892C59">
        <w:rPr>
          <w:highlight w:val="white"/>
        </w:rPr>
        <w:t xml:space="preserve">                        RegisterAllocator.PointerRegisterSetWithEllipse.</w:t>
      </w:r>
    </w:p>
    <w:p w14:paraId="204823E9" w14:textId="77777777" w:rsidR="00184AA8" w:rsidRPr="00892C59" w:rsidRDefault="00184AA8" w:rsidP="00184AA8">
      <w:pPr>
        <w:pStyle w:val="Code"/>
        <w:rPr>
          <w:highlight w:val="white"/>
        </w:rPr>
      </w:pPr>
      <w:r w:rsidRPr="00892C59">
        <w:rPr>
          <w:highlight w:val="white"/>
        </w:rPr>
        <w:t xml:space="preserve">                        Contains(addressTrack.Register.Value));</w:t>
      </w:r>
    </w:p>
    <w:p w14:paraId="0A9661B6" w14:textId="77777777" w:rsidR="00184AA8" w:rsidRPr="00892C59" w:rsidRDefault="00184AA8" w:rsidP="00184AA8">
      <w:pPr>
        <w:pStyle w:val="Code"/>
        <w:rPr>
          <w:highlight w:val="white"/>
        </w:rPr>
      </w:pPr>
      <w:r w:rsidRPr="00892C59">
        <w:rPr>
          <w:highlight w:val="white"/>
        </w:rPr>
        <w:t xml:space="preserve">        addressTrack.Pointer = true;</w:t>
      </w:r>
    </w:p>
    <w:p w14:paraId="462F4235" w14:textId="77777777" w:rsidR="00184AA8" w:rsidRPr="00892C59" w:rsidRDefault="00184AA8" w:rsidP="00184AA8">
      <w:pPr>
        <w:pStyle w:val="Code"/>
        <w:rPr>
          <w:highlight w:val="white"/>
        </w:rPr>
      </w:pPr>
      <w:r w:rsidRPr="00892C59">
        <w:rPr>
          <w:highlight w:val="white"/>
        </w:rPr>
        <w:t xml:space="preserve">        m_trackMap.Remove(symbol.AddressSymbol);</w:t>
      </w:r>
    </w:p>
    <w:p w14:paraId="1E0BC2D9" w14:textId="77777777" w:rsidR="00184AA8" w:rsidRPr="00892C59" w:rsidRDefault="00184AA8" w:rsidP="00184AA8">
      <w:pPr>
        <w:pStyle w:val="Code"/>
        <w:rPr>
          <w:highlight w:val="white"/>
        </w:rPr>
      </w:pPr>
      <w:r w:rsidRPr="00892C59">
        <w:rPr>
          <w:highlight w:val="white"/>
        </w:rPr>
        <w:t xml:space="preserve">        return addressTrack;</w:t>
      </w:r>
    </w:p>
    <w:p w14:paraId="443EBF45" w14:textId="77777777" w:rsidR="00184AA8" w:rsidRPr="00892C59" w:rsidRDefault="00184AA8" w:rsidP="00184AA8">
      <w:pPr>
        <w:pStyle w:val="Code"/>
        <w:rPr>
          <w:highlight w:val="white"/>
        </w:rPr>
      </w:pPr>
      <w:r w:rsidRPr="00892C59">
        <w:rPr>
          <w:highlight w:val="white"/>
        </w:rPr>
        <w:t xml:space="preserve">      }</w:t>
      </w:r>
    </w:p>
    <w:p w14:paraId="363C9C00" w14:textId="77777777" w:rsidR="00184AA8" w:rsidRPr="00533A30" w:rsidRDefault="00184AA8" w:rsidP="00184AA8">
      <w:pPr>
        <w:rPr>
          <w:highlight w:val="white"/>
        </w:rPr>
      </w:pPr>
      <w:r>
        <w:rPr>
          <w:highlight w:val="white"/>
        </w:rPr>
        <w:t>If the symbol is extern or static, we return its unique name, which will later be replaced by a proper address by the linker.</w:t>
      </w:r>
    </w:p>
    <w:p w14:paraId="4E396EFC" w14:textId="77777777" w:rsidR="00184AA8" w:rsidRPr="00892C59" w:rsidRDefault="00184AA8" w:rsidP="00184AA8">
      <w:pPr>
        <w:pStyle w:val="Code"/>
        <w:rPr>
          <w:highlight w:val="white"/>
        </w:rPr>
      </w:pPr>
      <w:r w:rsidRPr="00892C59">
        <w:rPr>
          <w:highlight w:val="white"/>
        </w:rPr>
        <w:t xml:space="preserve">      else if (symbol.IsExternOrStatic()) {</w:t>
      </w:r>
    </w:p>
    <w:p w14:paraId="0C63A23A" w14:textId="77777777" w:rsidR="00184AA8" w:rsidRPr="00892C59" w:rsidRDefault="00184AA8" w:rsidP="00184AA8">
      <w:pPr>
        <w:pStyle w:val="Code"/>
        <w:rPr>
          <w:highlight w:val="white"/>
        </w:rPr>
      </w:pPr>
      <w:r w:rsidRPr="00892C59">
        <w:rPr>
          <w:highlight w:val="white"/>
        </w:rPr>
        <w:t xml:space="preserve">        return symbol.UniqueName;</w:t>
      </w:r>
    </w:p>
    <w:p w14:paraId="65533507" w14:textId="77777777" w:rsidR="00184AA8" w:rsidRPr="00892C59" w:rsidRDefault="00184AA8" w:rsidP="00184AA8">
      <w:pPr>
        <w:pStyle w:val="Code"/>
        <w:rPr>
          <w:highlight w:val="white"/>
        </w:rPr>
      </w:pPr>
      <w:r w:rsidRPr="00892C59">
        <w:rPr>
          <w:highlight w:val="white"/>
        </w:rPr>
        <w:t xml:space="preserve">      }</w:t>
      </w:r>
    </w:p>
    <w:p w14:paraId="442642F5" w14:textId="77777777" w:rsidR="00184AA8" w:rsidRPr="00533A30" w:rsidRDefault="00184AA8" w:rsidP="00184AA8">
      <w:pPr>
        <w:rPr>
          <w:highlight w:val="white"/>
        </w:rPr>
      </w:pPr>
      <w:r>
        <w:rPr>
          <w:highlight w:val="white"/>
        </w:rPr>
        <w:t xml:space="preserve">Finally, if the symbol is auto or register, we call </w:t>
      </w:r>
      <w:r w:rsidRPr="00224ED1">
        <w:rPr>
          <w:rStyle w:val="KeyWord0"/>
          <w:highlight w:val="white"/>
        </w:rPr>
        <w:t>BaseRegister</w:t>
      </w:r>
      <w:r>
        <w:rPr>
          <w:highlight w:val="white"/>
        </w:rPr>
        <w:t xml:space="preserve"> to obtain the regular or ellipse frame pointer.</w:t>
      </w:r>
    </w:p>
    <w:p w14:paraId="0AE37CAF" w14:textId="77777777" w:rsidR="00184AA8" w:rsidRPr="00892C59" w:rsidRDefault="00184AA8" w:rsidP="00184AA8">
      <w:pPr>
        <w:pStyle w:val="Code"/>
        <w:rPr>
          <w:highlight w:val="white"/>
        </w:rPr>
      </w:pPr>
      <w:r w:rsidRPr="00892C59">
        <w:rPr>
          <w:highlight w:val="white"/>
        </w:rPr>
        <w:t xml:space="preserve">      else { //resultSymbol.IsAutoOrRegister()</w:t>
      </w:r>
    </w:p>
    <w:p w14:paraId="54330A95" w14:textId="77777777" w:rsidR="00184AA8" w:rsidRPr="00892C59" w:rsidRDefault="00184AA8" w:rsidP="00184AA8">
      <w:pPr>
        <w:pStyle w:val="Code"/>
        <w:rPr>
          <w:highlight w:val="white"/>
        </w:rPr>
      </w:pPr>
      <w:r w:rsidRPr="00892C59">
        <w:rPr>
          <w:highlight w:val="white"/>
        </w:rPr>
        <w:t xml:space="preserve">        return BaseRegister(symbol);</w:t>
      </w:r>
    </w:p>
    <w:p w14:paraId="4529DB22" w14:textId="77777777" w:rsidR="00184AA8" w:rsidRPr="00892C59" w:rsidRDefault="00184AA8" w:rsidP="00184AA8">
      <w:pPr>
        <w:pStyle w:val="Code"/>
        <w:rPr>
          <w:highlight w:val="white"/>
        </w:rPr>
      </w:pPr>
      <w:r w:rsidRPr="00892C59">
        <w:rPr>
          <w:highlight w:val="white"/>
        </w:rPr>
        <w:t xml:space="preserve">      }</w:t>
      </w:r>
    </w:p>
    <w:p w14:paraId="71C87B7E" w14:textId="77777777" w:rsidR="00184AA8" w:rsidRPr="00892C59" w:rsidRDefault="00184AA8" w:rsidP="00184AA8">
      <w:pPr>
        <w:pStyle w:val="Code"/>
        <w:rPr>
          <w:highlight w:val="white"/>
        </w:rPr>
      </w:pPr>
      <w:r w:rsidRPr="00892C59">
        <w:rPr>
          <w:highlight w:val="white"/>
        </w:rPr>
        <w:t xml:space="preserve">    }</w:t>
      </w:r>
    </w:p>
    <w:p w14:paraId="3336904D" w14:textId="77777777" w:rsidR="00184AA8" w:rsidRPr="00533A30" w:rsidRDefault="00184AA8" w:rsidP="00184AA8">
      <w:pPr>
        <w:rPr>
          <w:highlight w:val="white"/>
        </w:rPr>
      </w:pPr>
      <w:r>
        <w:rPr>
          <w:highlight w:val="white"/>
        </w:rPr>
        <w:t xml:space="preserve">The </w:t>
      </w:r>
      <w:r w:rsidRPr="00C30EFF">
        <w:rPr>
          <w:rStyle w:val="KeyWord0"/>
          <w:highlight w:val="white"/>
        </w:rPr>
        <w:t>Offset</w:t>
      </w:r>
      <w:r>
        <w:rPr>
          <w:highlight w:val="white"/>
        </w:rPr>
        <w:t xml:space="preserve"> method returns the offset of the symbol. If its value is a static address, we return the offset of the static address.</w:t>
      </w:r>
    </w:p>
    <w:p w14:paraId="4F4AB9CE" w14:textId="77777777" w:rsidR="00184AA8" w:rsidRPr="00892C59" w:rsidRDefault="00184AA8" w:rsidP="00184AA8">
      <w:pPr>
        <w:pStyle w:val="Code"/>
        <w:rPr>
          <w:highlight w:val="white"/>
        </w:rPr>
      </w:pPr>
      <w:r w:rsidRPr="00892C59">
        <w:rPr>
          <w:highlight w:val="white"/>
        </w:rPr>
        <w:t xml:space="preserve">    private int Offset(Symbol symbol) {</w:t>
      </w:r>
    </w:p>
    <w:p w14:paraId="00C6F9E4" w14:textId="77777777" w:rsidR="00184AA8" w:rsidRPr="00892C59" w:rsidRDefault="00184AA8" w:rsidP="00184AA8">
      <w:pPr>
        <w:pStyle w:val="Code"/>
        <w:rPr>
          <w:highlight w:val="white"/>
        </w:rPr>
      </w:pPr>
      <w:r w:rsidRPr="00892C59">
        <w:rPr>
          <w:highlight w:val="white"/>
        </w:rPr>
        <w:t xml:space="preserve">      Assert.ErrorXXX(!(symbol.Value is BigInteger));</w:t>
      </w:r>
    </w:p>
    <w:p w14:paraId="6C6D6270" w14:textId="77777777" w:rsidR="00184AA8" w:rsidRPr="00892C59" w:rsidRDefault="00184AA8" w:rsidP="00184AA8">
      <w:pPr>
        <w:pStyle w:val="Code"/>
        <w:rPr>
          <w:highlight w:val="white"/>
        </w:rPr>
      </w:pPr>
    </w:p>
    <w:p w14:paraId="3B664EE3" w14:textId="77777777" w:rsidR="00184AA8" w:rsidRPr="00892C59" w:rsidRDefault="00184AA8" w:rsidP="00184AA8">
      <w:pPr>
        <w:pStyle w:val="Code"/>
        <w:rPr>
          <w:highlight w:val="white"/>
        </w:rPr>
      </w:pPr>
      <w:r w:rsidRPr="00892C59">
        <w:rPr>
          <w:highlight w:val="white"/>
        </w:rPr>
        <w:t xml:space="preserve">      if (symbol.Value is StaticAddress) {</w:t>
      </w:r>
    </w:p>
    <w:p w14:paraId="5EED2491" w14:textId="77777777" w:rsidR="00184AA8" w:rsidRPr="00892C59" w:rsidRDefault="00184AA8" w:rsidP="00184AA8">
      <w:pPr>
        <w:pStyle w:val="Code"/>
        <w:rPr>
          <w:highlight w:val="white"/>
        </w:rPr>
      </w:pPr>
      <w:r w:rsidRPr="00892C59">
        <w:rPr>
          <w:highlight w:val="white"/>
        </w:rPr>
        <w:t xml:space="preserve">        StaticAddress staticAddress = (StaticAddress) symbol.Value;</w:t>
      </w:r>
    </w:p>
    <w:p w14:paraId="4AA0C12A" w14:textId="77777777" w:rsidR="00184AA8" w:rsidRPr="00892C59" w:rsidRDefault="00184AA8" w:rsidP="00184AA8">
      <w:pPr>
        <w:pStyle w:val="Code"/>
        <w:rPr>
          <w:highlight w:val="white"/>
        </w:rPr>
      </w:pPr>
      <w:r w:rsidRPr="00892C59">
        <w:rPr>
          <w:highlight w:val="white"/>
        </w:rPr>
        <w:t xml:space="preserve">        return staticAddress.Offset;</w:t>
      </w:r>
    </w:p>
    <w:p w14:paraId="141F5714" w14:textId="77777777" w:rsidR="00184AA8" w:rsidRPr="00892C59" w:rsidRDefault="00184AA8" w:rsidP="00184AA8">
      <w:pPr>
        <w:pStyle w:val="Code"/>
        <w:rPr>
          <w:highlight w:val="white"/>
        </w:rPr>
      </w:pPr>
      <w:r w:rsidRPr="00892C59">
        <w:rPr>
          <w:highlight w:val="white"/>
        </w:rPr>
        <w:t xml:space="preserve">      }</w:t>
      </w:r>
    </w:p>
    <w:p w14:paraId="115C668C" w14:textId="77777777" w:rsidR="00184AA8" w:rsidRPr="00533A30" w:rsidRDefault="00184AA8" w:rsidP="00184AA8">
      <w:pPr>
        <w:rPr>
          <w:highlight w:val="white"/>
        </w:rPr>
      </w:pPr>
      <w:r>
        <w:rPr>
          <w:highlight w:val="white"/>
        </w:rPr>
        <w:t>If the symbol’s address symbol is not null, we return the offset of the address symbol.</w:t>
      </w:r>
    </w:p>
    <w:p w14:paraId="20D6B8E4" w14:textId="77777777" w:rsidR="00184AA8" w:rsidRPr="00892C59" w:rsidRDefault="00184AA8" w:rsidP="00184AA8">
      <w:pPr>
        <w:pStyle w:val="Code"/>
        <w:rPr>
          <w:highlight w:val="white"/>
        </w:rPr>
      </w:pPr>
      <w:r w:rsidRPr="00892C59">
        <w:rPr>
          <w:highlight w:val="white"/>
        </w:rPr>
        <w:t xml:space="preserve">      else if (symbol.AddressSymbol != null) {</w:t>
      </w:r>
    </w:p>
    <w:p w14:paraId="687FC6DC" w14:textId="77777777" w:rsidR="00184AA8" w:rsidRPr="00892C59" w:rsidRDefault="00184AA8" w:rsidP="00184AA8">
      <w:pPr>
        <w:pStyle w:val="Code"/>
        <w:rPr>
          <w:highlight w:val="white"/>
        </w:rPr>
      </w:pPr>
      <w:r w:rsidRPr="00892C59">
        <w:rPr>
          <w:highlight w:val="white"/>
        </w:rPr>
        <w:t xml:space="preserve">        return symbol.AddressOffset;</w:t>
      </w:r>
    </w:p>
    <w:p w14:paraId="08FCE36E" w14:textId="77777777" w:rsidR="00184AA8" w:rsidRPr="00892C59" w:rsidRDefault="00184AA8" w:rsidP="00184AA8">
      <w:pPr>
        <w:pStyle w:val="Code"/>
        <w:rPr>
          <w:highlight w:val="white"/>
        </w:rPr>
      </w:pPr>
      <w:r w:rsidRPr="00892C59">
        <w:rPr>
          <w:highlight w:val="white"/>
        </w:rPr>
        <w:t xml:space="preserve">      }</w:t>
      </w:r>
    </w:p>
    <w:p w14:paraId="68ADAFF3" w14:textId="77777777" w:rsidR="00184AA8" w:rsidRPr="00533A30" w:rsidRDefault="00184AA8" w:rsidP="00184AA8">
      <w:pPr>
        <w:rPr>
          <w:highlight w:val="white"/>
        </w:rPr>
      </w:pPr>
      <w:r>
        <w:rPr>
          <w:highlight w:val="white"/>
        </w:rPr>
        <w:lastRenderedPageBreak/>
        <w:t>Finally, in all other case we return the offset of the symbol. The offset is significant in case of auto or register parameters and variables. In case of an extern or static symbol, the offset is always zero and we will not use the value.</w:t>
      </w:r>
    </w:p>
    <w:p w14:paraId="6A43F7EF" w14:textId="77777777" w:rsidR="00184AA8" w:rsidRPr="00892C59" w:rsidRDefault="00184AA8" w:rsidP="00184AA8">
      <w:pPr>
        <w:pStyle w:val="Code"/>
        <w:rPr>
          <w:highlight w:val="white"/>
        </w:rPr>
      </w:pPr>
      <w:r w:rsidRPr="00892C59">
        <w:rPr>
          <w:highlight w:val="white"/>
        </w:rPr>
        <w:t xml:space="preserve">      else {</w:t>
      </w:r>
    </w:p>
    <w:p w14:paraId="4C8B72ED" w14:textId="77777777" w:rsidR="00184AA8" w:rsidRPr="00892C59" w:rsidRDefault="00184AA8" w:rsidP="00184AA8">
      <w:pPr>
        <w:pStyle w:val="Code"/>
        <w:rPr>
          <w:highlight w:val="white"/>
        </w:rPr>
      </w:pPr>
      <w:r w:rsidRPr="00892C59">
        <w:rPr>
          <w:highlight w:val="white"/>
        </w:rPr>
        <w:t xml:space="preserve">        return symbol.Offset;</w:t>
      </w:r>
    </w:p>
    <w:p w14:paraId="1CC4C58B" w14:textId="77777777" w:rsidR="00184AA8" w:rsidRPr="00892C59" w:rsidRDefault="00184AA8" w:rsidP="00184AA8">
      <w:pPr>
        <w:pStyle w:val="Code"/>
        <w:rPr>
          <w:highlight w:val="white"/>
        </w:rPr>
      </w:pPr>
      <w:r w:rsidRPr="00892C59">
        <w:rPr>
          <w:highlight w:val="white"/>
        </w:rPr>
        <w:t xml:space="preserve">      }</w:t>
      </w:r>
    </w:p>
    <w:p w14:paraId="43DB17FF" w14:textId="77777777" w:rsidR="00184AA8" w:rsidRPr="00892C59" w:rsidRDefault="00184AA8" w:rsidP="00184AA8">
      <w:pPr>
        <w:pStyle w:val="Code"/>
        <w:rPr>
          <w:highlight w:val="white"/>
        </w:rPr>
      </w:pPr>
      <w:r w:rsidRPr="00892C59">
        <w:rPr>
          <w:highlight w:val="white"/>
        </w:rPr>
        <w:t xml:space="preserve">    }</w:t>
      </w:r>
    </w:p>
    <w:p w14:paraId="7AF1EC0E" w14:textId="44894349" w:rsidR="00D935A0" w:rsidRDefault="00791AEE" w:rsidP="00791AEE">
      <w:pPr>
        <w:pStyle w:val="Rubrik3"/>
        <w:rPr>
          <w:highlight w:val="white"/>
        </w:rPr>
      </w:pPr>
      <w:bookmarkStart w:id="505" w:name="_Toc49764418"/>
      <w:r>
        <w:rPr>
          <w:highlight w:val="white"/>
        </w:rPr>
        <w:t>Case</w:t>
      </w:r>
      <w:bookmarkEnd w:id="505"/>
    </w:p>
    <w:p w14:paraId="60E72913" w14:textId="7AB7D319" w:rsidR="00542755" w:rsidRPr="00542755" w:rsidRDefault="00542755" w:rsidP="00542755">
      <w:pPr>
        <w:rPr>
          <w:highlight w:val="white"/>
        </w:rPr>
      </w:pPr>
      <w:r>
        <w:rPr>
          <w:highlight w:val="white"/>
        </w:rPr>
        <w:t>The Case is method basically checks whether the switch symbol equals a value.</w:t>
      </w:r>
      <w:r w:rsidR="00392E21">
        <w:rPr>
          <w:highlight w:val="white"/>
        </w:rPr>
        <w:t xml:space="preserve"> </w:t>
      </w:r>
      <w:r w:rsidR="00DE762C">
        <w:rPr>
          <w:highlight w:val="white"/>
        </w:rPr>
        <w:t>Normally, we load the value of a symbol into a register, which we add to the track map. After the operation has been performed, we remove the register from the track map. Ho</w:t>
      </w:r>
      <w:r w:rsidR="00182F96">
        <w:rPr>
          <w:highlight w:val="white"/>
        </w:rPr>
        <w:t>we</w:t>
      </w:r>
      <w:r w:rsidR="00DE762C">
        <w:rPr>
          <w:highlight w:val="white"/>
        </w:rPr>
        <w:t xml:space="preserve">ver, in case of a sequence of case statements, we load </w:t>
      </w:r>
      <w:r w:rsidR="00182F96">
        <w:rPr>
          <w:highlight w:val="white"/>
        </w:rPr>
        <w:t>the value of the switch symbol into a register, and then we keep it in the register during all the case test instructions.</w:t>
      </w:r>
    </w:p>
    <w:p w14:paraId="14495308" w14:textId="77777777" w:rsidR="00943F9A" w:rsidRPr="00943F9A" w:rsidRDefault="00943F9A" w:rsidP="00943F9A">
      <w:pPr>
        <w:pStyle w:val="Code"/>
        <w:rPr>
          <w:highlight w:val="white"/>
        </w:rPr>
      </w:pPr>
      <w:r w:rsidRPr="00943F9A">
        <w:rPr>
          <w:highlight w:val="white"/>
        </w:rPr>
        <w:t xml:space="preserve">    public void Case(MiddleCode middleCode) {</w:t>
      </w:r>
    </w:p>
    <w:p w14:paraId="5C0316F9" w14:textId="77777777" w:rsidR="00943F9A" w:rsidRPr="00943F9A" w:rsidRDefault="00943F9A" w:rsidP="00943F9A">
      <w:pPr>
        <w:pStyle w:val="Code"/>
        <w:rPr>
          <w:highlight w:val="white"/>
        </w:rPr>
      </w:pPr>
      <w:r w:rsidRPr="00943F9A">
        <w:rPr>
          <w:highlight w:val="white"/>
        </w:rPr>
        <w:t xml:space="preserve">      Symbol switchSymbol = (Symbol) middleCode[1];</w:t>
      </w:r>
    </w:p>
    <w:p w14:paraId="7D9529B7" w14:textId="037DC4B0" w:rsidR="00943F9A" w:rsidRPr="00943F9A" w:rsidRDefault="00943F9A" w:rsidP="00943F9A">
      <w:pPr>
        <w:pStyle w:val="Code"/>
        <w:rPr>
          <w:highlight w:val="white"/>
        </w:rPr>
      </w:pPr>
      <w:r w:rsidRPr="00943F9A">
        <w:rPr>
          <w:highlight w:val="white"/>
        </w:rPr>
        <w:t xml:space="preserve">      Track switchTrack</w:t>
      </w:r>
      <w:r w:rsidR="00AF349E">
        <w:rPr>
          <w:highlight w:val="white"/>
        </w:rPr>
        <w:t xml:space="preserve"> = LoadValue</w:t>
      </w:r>
      <w:r w:rsidR="00E54B8B">
        <w:rPr>
          <w:highlight w:val="white"/>
        </w:rPr>
        <w:t>To</w:t>
      </w:r>
      <w:r w:rsidR="00AF349E">
        <w:rPr>
          <w:highlight w:val="white"/>
        </w:rPr>
        <w:t>Register(switchSymbol);</w:t>
      </w:r>
    </w:p>
    <w:p w14:paraId="5EDA485B" w14:textId="77777777" w:rsidR="00943F9A" w:rsidRPr="00943F9A" w:rsidRDefault="00943F9A" w:rsidP="00943F9A">
      <w:pPr>
        <w:pStyle w:val="Code"/>
        <w:rPr>
          <w:highlight w:val="white"/>
        </w:rPr>
      </w:pPr>
      <w:r w:rsidRPr="00943F9A">
        <w:rPr>
          <w:highlight w:val="white"/>
        </w:rPr>
        <w:t xml:space="preserve">      Symbol caseSymbol = (Symbol) middleCode[2];</w:t>
      </w:r>
    </w:p>
    <w:p w14:paraId="7716AF4F" w14:textId="77777777" w:rsidR="00943F9A" w:rsidRPr="00943F9A" w:rsidRDefault="00943F9A" w:rsidP="00943F9A">
      <w:pPr>
        <w:pStyle w:val="Code"/>
        <w:rPr>
          <w:highlight w:val="white"/>
        </w:rPr>
      </w:pPr>
      <w:r w:rsidRPr="00943F9A">
        <w:rPr>
          <w:highlight w:val="white"/>
        </w:rPr>
        <w:t xml:space="preserve">      BigInteger caseValue = (BigInteger) caseSymbol.Value; // cmp ax, 123</w:t>
      </w:r>
    </w:p>
    <w:p w14:paraId="3C506B40" w14:textId="68F1C461" w:rsidR="00943F9A" w:rsidRDefault="00943F9A" w:rsidP="00943F9A">
      <w:pPr>
        <w:pStyle w:val="Code"/>
        <w:rPr>
          <w:highlight w:val="white"/>
        </w:rPr>
      </w:pPr>
      <w:r w:rsidRPr="00943F9A">
        <w:rPr>
          <w:highlight w:val="white"/>
        </w:rPr>
        <w:t xml:space="preserve">      AddAssemblyCode(AssemblyOperator.cmp, switchTrack, caseValue);</w:t>
      </w:r>
    </w:p>
    <w:p w14:paraId="4F50127A" w14:textId="77777777" w:rsidR="00172F89" w:rsidRPr="00943F9A" w:rsidRDefault="00172F89" w:rsidP="00172F89">
      <w:pPr>
        <w:pStyle w:val="Code"/>
        <w:rPr>
          <w:highlight w:val="white"/>
        </w:rPr>
      </w:pPr>
      <w:r w:rsidRPr="00943F9A">
        <w:rPr>
          <w:highlight w:val="white"/>
        </w:rPr>
        <w:t xml:space="preserve">      int target = (int) middleCode[0];</w:t>
      </w:r>
    </w:p>
    <w:p w14:paraId="4DE1A32B" w14:textId="77777777" w:rsidR="00172F89" w:rsidRPr="00943F9A" w:rsidRDefault="00172F89" w:rsidP="00172F89">
      <w:pPr>
        <w:pStyle w:val="Code"/>
        <w:rPr>
          <w:highlight w:val="white"/>
        </w:rPr>
      </w:pPr>
      <w:r w:rsidRPr="00943F9A">
        <w:rPr>
          <w:highlight w:val="white"/>
        </w:rPr>
        <w:t xml:space="preserve">      AddAssemblyCode(AssemblyOperator.je, null, null, target);</w:t>
      </w:r>
    </w:p>
    <w:p w14:paraId="1E07A0E6" w14:textId="50621E03" w:rsidR="00392E21" w:rsidRDefault="00392E21" w:rsidP="000D21FE">
      <w:pPr>
        <w:rPr>
          <w:highlight w:val="white"/>
        </w:rPr>
      </w:pPr>
      <w:r>
        <w:rPr>
          <w:highlight w:val="white"/>
        </w:rPr>
        <w:t xml:space="preserve">Note that we do </w:t>
      </w:r>
      <w:r w:rsidR="00953190">
        <w:rPr>
          <w:highlight w:val="white"/>
        </w:rPr>
        <w:t>add</w:t>
      </w:r>
      <w:r>
        <w:rPr>
          <w:highlight w:val="white"/>
        </w:rPr>
        <w:t xml:space="preserve"> the symbol </w:t>
      </w:r>
      <w:r w:rsidR="00953190">
        <w:rPr>
          <w:highlight w:val="white"/>
        </w:rPr>
        <w:t>to</w:t>
      </w:r>
      <w:r>
        <w:rPr>
          <w:highlight w:val="white"/>
        </w:rPr>
        <w:t xml:space="preserve"> the </w:t>
      </w:r>
      <w:r w:rsidR="000D21FE">
        <w:rPr>
          <w:highlight w:val="white"/>
        </w:rPr>
        <w:t>track map</w:t>
      </w:r>
      <w:r w:rsidR="00953190">
        <w:rPr>
          <w:highlight w:val="white"/>
        </w:rPr>
        <w:t>, in order to keep the value in the register thought out all the succeeding case instruction of the switch statement.</w:t>
      </w:r>
    </w:p>
    <w:p w14:paraId="3A6F4747" w14:textId="2CD3228F" w:rsidR="00E54B8B" w:rsidRPr="00943F9A" w:rsidRDefault="00E54B8B" w:rsidP="00943F9A">
      <w:pPr>
        <w:pStyle w:val="Code"/>
        <w:rPr>
          <w:highlight w:val="white"/>
        </w:rPr>
      </w:pPr>
      <w:r>
        <w:rPr>
          <w:highlight w:val="white"/>
        </w:rPr>
        <w:t xml:space="preserve">      m_trackMap.Add(switchSymbol, switchTrack);</w:t>
      </w:r>
    </w:p>
    <w:p w14:paraId="0B922A23" w14:textId="77777777" w:rsidR="00943F9A" w:rsidRPr="00943F9A" w:rsidRDefault="00943F9A" w:rsidP="00943F9A">
      <w:pPr>
        <w:pStyle w:val="Code"/>
        <w:rPr>
          <w:highlight w:val="white"/>
        </w:rPr>
      </w:pPr>
      <w:r w:rsidRPr="00943F9A">
        <w:rPr>
          <w:highlight w:val="white"/>
        </w:rPr>
        <w:t xml:space="preserve">    }</w:t>
      </w:r>
    </w:p>
    <w:p w14:paraId="01672F8D" w14:textId="72B53251" w:rsidR="00943F9A" w:rsidRPr="00943F9A" w:rsidRDefault="00F52C9A" w:rsidP="00F52C9A">
      <w:pPr>
        <w:rPr>
          <w:highlight w:val="white"/>
        </w:rPr>
      </w:pPr>
      <w:r>
        <w:rPr>
          <w:highlight w:val="white"/>
        </w:rPr>
        <w:t xml:space="preserve">The </w:t>
      </w:r>
      <w:r w:rsidRPr="00F52C9A">
        <w:rPr>
          <w:rStyle w:val="KeyWord0"/>
          <w:highlight w:val="white"/>
        </w:rPr>
        <w:t>CaseEnd</w:t>
      </w:r>
      <w:r>
        <w:rPr>
          <w:highlight w:val="white"/>
        </w:rPr>
        <w:t xml:space="preserve"> method is called after the last case </w:t>
      </w:r>
      <w:r w:rsidR="00B419FE">
        <w:rPr>
          <w:highlight w:val="white"/>
        </w:rPr>
        <w:t>instruction</w:t>
      </w:r>
      <w:r w:rsidR="00DE762C">
        <w:rPr>
          <w:highlight w:val="white"/>
        </w:rPr>
        <w:t xml:space="preserve"> of the switch statement</w:t>
      </w:r>
      <w:r>
        <w:rPr>
          <w:highlight w:val="white"/>
        </w:rPr>
        <w:t>. We only remove the switch symbol from the track map</w:t>
      </w:r>
      <w:r w:rsidR="00B419FE">
        <w:rPr>
          <w:highlight w:val="white"/>
        </w:rPr>
        <w:t>, since we do not need to keep the value in the register after the last case instruction.</w:t>
      </w:r>
    </w:p>
    <w:p w14:paraId="6E97D57D" w14:textId="77777777" w:rsidR="00943F9A" w:rsidRPr="00943F9A" w:rsidRDefault="00943F9A" w:rsidP="00943F9A">
      <w:pPr>
        <w:pStyle w:val="Code"/>
        <w:rPr>
          <w:highlight w:val="white"/>
        </w:rPr>
      </w:pPr>
      <w:r w:rsidRPr="00943F9A">
        <w:rPr>
          <w:highlight w:val="white"/>
        </w:rPr>
        <w:t xml:space="preserve">    public void CaseEnd(MiddleCode middleCode) {</w:t>
      </w:r>
    </w:p>
    <w:p w14:paraId="51E60F20" w14:textId="77777777" w:rsidR="00943F9A" w:rsidRPr="00943F9A" w:rsidRDefault="00943F9A" w:rsidP="00943F9A">
      <w:pPr>
        <w:pStyle w:val="Code"/>
        <w:rPr>
          <w:highlight w:val="white"/>
        </w:rPr>
      </w:pPr>
      <w:r w:rsidRPr="00943F9A">
        <w:rPr>
          <w:highlight w:val="white"/>
        </w:rPr>
        <w:t xml:space="preserve">      Symbol symbol = (Symbol) middleCode[0];</w:t>
      </w:r>
    </w:p>
    <w:p w14:paraId="01DF279B" w14:textId="77777777" w:rsidR="00943F9A" w:rsidRPr="00943F9A" w:rsidRDefault="00943F9A" w:rsidP="00943F9A">
      <w:pPr>
        <w:pStyle w:val="Code"/>
        <w:rPr>
          <w:highlight w:val="white"/>
        </w:rPr>
      </w:pPr>
      <w:r w:rsidRPr="00943F9A">
        <w:rPr>
          <w:highlight w:val="white"/>
        </w:rPr>
        <w:t xml:space="preserve">      m_trackMap.Remove(symbol);</w:t>
      </w:r>
    </w:p>
    <w:p w14:paraId="68FF04C7" w14:textId="77777777" w:rsidR="00943F9A" w:rsidRPr="00943F9A" w:rsidRDefault="00943F9A" w:rsidP="00943F9A">
      <w:pPr>
        <w:pStyle w:val="Code"/>
        <w:rPr>
          <w:highlight w:val="white"/>
        </w:rPr>
      </w:pPr>
      <w:r w:rsidRPr="00943F9A">
        <w:rPr>
          <w:highlight w:val="white"/>
        </w:rPr>
        <w:t xml:space="preserve">    }</w:t>
      </w:r>
    </w:p>
    <w:p w14:paraId="01E76C00" w14:textId="500C093D" w:rsidR="0094556E" w:rsidRDefault="007B36F7" w:rsidP="0094556E">
      <w:pPr>
        <w:pStyle w:val="Rubrik3"/>
        <w:rPr>
          <w:highlight w:val="white"/>
        </w:rPr>
      </w:pPr>
      <w:bookmarkStart w:id="506" w:name="_Toc49764419"/>
      <w:r>
        <w:rPr>
          <w:highlight w:val="white"/>
        </w:rPr>
        <w:t>Address</w:t>
      </w:r>
      <w:bookmarkEnd w:id="506"/>
    </w:p>
    <w:p w14:paraId="78CB4685" w14:textId="15024F5A" w:rsidR="00B419FE" w:rsidRPr="00B419FE" w:rsidRDefault="00B419FE" w:rsidP="00B419FE">
      <w:pPr>
        <w:rPr>
          <w:highlight w:val="white"/>
        </w:rPr>
      </w:pPr>
      <w:r>
        <w:rPr>
          <w:highlight w:val="white"/>
        </w:rPr>
        <w:t xml:space="preserve">The </w:t>
      </w:r>
      <w:r w:rsidRPr="00745599">
        <w:rPr>
          <w:rStyle w:val="KeyWord0"/>
          <w:highlight w:val="white"/>
        </w:rPr>
        <w:t>Address</w:t>
      </w:r>
      <w:r>
        <w:rPr>
          <w:highlight w:val="white"/>
        </w:rPr>
        <w:t xml:space="preserve"> method </w:t>
      </w:r>
      <w:r w:rsidR="00745599">
        <w:rPr>
          <w:highlight w:val="white"/>
        </w:rPr>
        <w:t xml:space="preserve">adds assembly code instructions for the address operator. It is actually quite simple, since we only gave to call </w:t>
      </w:r>
      <w:r w:rsidR="00745599" w:rsidRPr="00745599">
        <w:rPr>
          <w:rStyle w:val="KeyWord0"/>
          <w:highlight w:val="white"/>
        </w:rPr>
        <w:t>LoadAddressToRegister</w:t>
      </w:r>
      <w:r w:rsidR="00745599">
        <w:rPr>
          <w:highlight w:val="white"/>
        </w:rPr>
        <w:t xml:space="preserve"> to load the address of the symbol int</w:t>
      </w:r>
      <w:r w:rsidR="00B07894">
        <w:rPr>
          <w:highlight w:val="white"/>
        </w:rPr>
        <w:t>o</w:t>
      </w:r>
      <w:r w:rsidR="00745599">
        <w:rPr>
          <w:highlight w:val="white"/>
        </w:rPr>
        <w:t xml:space="preserve"> a register.</w:t>
      </w:r>
    </w:p>
    <w:p w14:paraId="10580E92" w14:textId="77777777" w:rsidR="005571B5" w:rsidRPr="005571B5" w:rsidRDefault="005571B5" w:rsidP="005571B5">
      <w:pPr>
        <w:pStyle w:val="Code"/>
        <w:rPr>
          <w:highlight w:val="white"/>
        </w:rPr>
      </w:pPr>
      <w:r w:rsidRPr="005571B5">
        <w:rPr>
          <w:highlight w:val="white"/>
        </w:rPr>
        <w:t xml:space="preserve">    public void Address(MiddleCode middleCode) {</w:t>
      </w:r>
    </w:p>
    <w:p w14:paraId="1D33B861" w14:textId="77777777" w:rsidR="005571B5" w:rsidRPr="005571B5" w:rsidRDefault="005571B5" w:rsidP="005571B5">
      <w:pPr>
        <w:pStyle w:val="Code"/>
        <w:rPr>
          <w:highlight w:val="white"/>
        </w:rPr>
      </w:pPr>
      <w:r w:rsidRPr="005571B5">
        <w:rPr>
          <w:highlight w:val="white"/>
        </w:rPr>
        <w:t xml:space="preserve">      Symbol resultSymbol = (Symbol) middleCode[0],</w:t>
      </w:r>
    </w:p>
    <w:p w14:paraId="643523B3" w14:textId="77777777" w:rsidR="005571B5" w:rsidRPr="005571B5" w:rsidRDefault="005571B5" w:rsidP="005571B5">
      <w:pPr>
        <w:pStyle w:val="Code"/>
        <w:rPr>
          <w:highlight w:val="white"/>
        </w:rPr>
      </w:pPr>
      <w:r w:rsidRPr="005571B5">
        <w:rPr>
          <w:highlight w:val="white"/>
        </w:rPr>
        <w:t xml:space="preserve">             addressSymbol = (Symbol) middleCode[1];</w:t>
      </w:r>
    </w:p>
    <w:p w14:paraId="65A76849" w14:textId="77777777" w:rsidR="005571B5" w:rsidRPr="005571B5" w:rsidRDefault="005571B5" w:rsidP="005571B5">
      <w:pPr>
        <w:pStyle w:val="Code"/>
        <w:rPr>
          <w:highlight w:val="white"/>
        </w:rPr>
      </w:pPr>
      <w:r w:rsidRPr="005571B5">
        <w:rPr>
          <w:highlight w:val="white"/>
        </w:rPr>
        <w:t xml:space="preserve">      Track track = LoadAddressToRegister(addressSymbol);</w:t>
      </w:r>
    </w:p>
    <w:p w14:paraId="6258A5B0" w14:textId="77777777" w:rsidR="005571B5" w:rsidRPr="005571B5" w:rsidRDefault="005571B5" w:rsidP="005571B5">
      <w:pPr>
        <w:pStyle w:val="Code"/>
        <w:rPr>
          <w:highlight w:val="white"/>
        </w:rPr>
      </w:pPr>
      <w:r w:rsidRPr="005571B5">
        <w:rPr>
          <w:highlight w:val="white"/>
        </w:rPr>
        <w:t xml:space="preserve">      m_trackMap.Add(resultSymbol, track);</w:t>
      </w:r>
    </w:p>
    <w:p w14:paraId="7DD943B9" w14:textId="77777777" w:rsidR="005571B5" w:rsidRPr="005571B5" w:rsidRDefault="005571B5" w:rsidP="005571B5">
      <w:pPr>
        <w:pStyle w:val="Code"/>
        <w:rPr>
          <w:highlight w:val="white"/>
        </w:rPr>
      </w:pPr>
      <w:r w:rsidRPr="005571B5">
        <w:rPr>
          <w:highlight w:val="white"/>
        </w:rPr>
        <w:t xml:space="preserve">      m_trackMap.Remove(addressSymbol);</w:t>
      </w:r>
    </w:p>
    <w:p w14:paraId="13081AE7" w14:textId="77777777" w:rsidR="005571B5" w:rsidRPr="005571B5" w:rsidRDefault="005571B5" w:rsidP="005571B5">
      <w:pPr>
        <w:pStyle w:val="Code"/>
        <w:rPr>
          <w:highlight w:val="white"/>
        </w:rPr>
      </w:pPr>
      <w:r w:rsidRPr="005571B5">
        <w:rPr>
          <w:highlight w:val="white"/>
        </w:rPr>
        <w:t xml:space="preserve">    }</w:t>
      </w:r>
    </w:p>
    <w:p w14:paraId="1BA02D02" w14:textId="755840B5" w:rsidR="007A5D19" w:rsidRPr="00E30569" w:rsidRDefault="007A5D19" w:rsidP="007A5D19">
      <w:pPr>
        <w:rPr>
          <w:highlight w:val="white"/>
        </w:rPr>
      </w:pPr>
      <w:r>
        <w:rPr>
          <w:highlight w:val="white"/>
        </w:rPr>
        <w:t xml:space="preserve">The </w:t>
      </w:r>
      <w:r w:rsidRPr="007A5D19">
        <w:rPr>
          <w:rStyle w:val="KeyWord0"/>
          <w:highlight w:val="white"/>
        </w:rPr>
        <w:t>IntegralDereference</w:t>
      </w:r>
      <w:r>
        <w:rPr>
          <w:highlight w:val="white"/>
        </w:rPr>
        <w:t xml:space="preserve"> method adds assembly code instructions for de</w:t>
      </w:r>
      <w:r w:rsidR="006114E0">
        <w:rPr>
          <w:highlight w:val="white"/>
        </w:rPr>
        <w:t>refereeing</w:t>
      </w:r>
      <w:r>
        <w:rPr>
          <w:highlight w:val="white"/>
        </w:rPr>
        <w:t xml:space="preserve"> a pointer to a</w:t>
      </w:r>
      <w:r w:rsidR="006114E0">
        <w:rPr>
          <w:highlight w:val="white"/>
        </w:rPr>
        <w:t>n integral</w:t>
      </w:r>
      <w:r>
        <w:rPr>
          <w:highlight w:val="white"/>
        </w:rPr>
        <w:t xml:space="preserve"> value. </w:t>
      </w:r>
      <w:r w:rsidR="006114E0">
        <w:rPr>
          <w:highlight w:val="white"/>
        </w:rPr>
        <w:t xml:space="preserve">We only have to call </w:t>
      </w:r>
      <w:r w:rsidR="006114E0" w:rsidRPr="009B528B">
        <w:rPr>
          <w:rStyle w:val="KeyWord0"/>
          <w:highlight w:val="white"/>
        </w:rPr>
        <w:t>LoadValueToRegister</w:t>
      </w:r>
      <w:r w:rsidR="006114E0">
        <w:rPr>
          <w:highlight w:val="white"/>
        </w:rPr>
        <w:t xml:space="preserve"> for the address symbol</w:t>
      </w:r>
      <w:r w:rsidR="009B528B">
        <w:rPr>
          <w:highlight w:val="white"/>
        </w:rPr>
        <w:t>.</w:t>
      </w:r>
    </w:p>
    <w:p w14:paraId="73A53CD2" w14:textId="520DFE55" w:rsidR="002200BD" w:rsidRPr="00E30569" w:rsidRDefault="002200BD" w:rsidP="002200BD">
      <w:pPr>
        <w:pStyle w:val="Code"/>
        <w:rPr>
          <w:highlight w:val="white"/>
        </w:rPr>
      </w:pPr>
      <w:r w:rsidRPr="00E30569">
        <w:rPr>
          <w:highlight w:val="white"/>
        </w:rPr>
        <w:t xml:space="preserve">    public void IntegralDereference(MiddleCode middleCode) {</w:t>
      </w:r>
    </w:p>
    <w:p w14:paraId="251B3AD4" w14:textId="77777777" w:rsidR="002200BD" w:rsidRPr="00E30569" w:rsidRDefault="002200BD" w:rsidP="002200BD">
      <w:pPr>
        <w:pStyle w:val="Code"/>
        <w:rPr>
          <w:highlight w:val="white"/>
        </w:rPr>
      </w:pPr>
      <w:r w:rsidRPr="00E30569">
        <w:rPr>
          <w:highlight w:val="white"/>
        </w:rPr>
        <w:lastRenderedPageBreak/>
        <w:t xml:space="preserve">      Symbol resultSymbol = (Symbol) middleCode[0];</w:t>
      </w:r>
    </w:p>
    <w:p w14:paraId="1EB9E93D"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0AC9848" w14:textId="77777777" w:rsidR="002200BD" w:rsidRPr="00E30569" w:rsidRDefault="002200BD" w:rsidP="002200BD">
      <w:pPr>
        <w:pStyle w:val="Code"/>
        <w:rPr>
          <w:highlight w:val="white"/>
        </w:rPr>
      </w:pPr>
      <w:r w:rsidRPr="00E30569">
        <w:rPr>
          <w:highlight w:val="white"/>
        </w:rPr>
        <w:t xml:space="preserve">      Track addressTrack = LoadValueToRegister(resultSymbol.AddressSymbol);</w:t>
      </w:r>
    </w:p>
    <w:p w14:paraId="185ABDA7" w14:textId="77777777" w:rsidR="002200BD" w:rsidRPr="00E30569" w:rsidRDefault="002200BD" w:rsidP="002200BD">
      <w:pPr>
        <w:pStyle w:val="Code"/>
        <w:rPr>
          <w:highlight w:val="white"/>
        </w:rPr>
      </w:pPr>
      <w:r w:rsidRPr="00E30569">
        <w:rPr>
          <w:highlight w:val="white"/>
        </w:rPr>
        <w:t xml:space="preserve">      m_trackMap.Add(resultSymbol.AddressSymbol, addressTrack);</w:t>
      </w:r>
    </w:p>
    <w:p w14:paraId="6C2A6BAF" w14:textId="77777777" w:rsidR="002200BD" w:rsidRDefault="002200BD" w:rsidP="002200BD">
      <w:pPr>
        <w:pStyle w:val="Code"/>
        <w:rPr>
          <w:highlight w:val="white"/>
        </w:rPr>
      </w:pPr>
      <w:r w:rsidRPr="00E30569">
        <w:rPr>
          <w:highlight w:val="white"/>
        </w:rPr>
        <w:t xml:space="preserve">    }</w:t>
      </w:r>
    </w:p>
    <w:p w14:paraId="1B9F468E" w14:textId="657A8E28" w:rsidR="00D935A0" w:rsidRPr="00E30569" w:rsidRDefault="00C540BA" w:rsidP="00C540BA">
      <w:pPr>
        <w:rPr>
          <w:highlight w:val="white"/>
        </w:rPr>
      </w:pPr>
      <w:r>
        <w:rPr>
          <w:highlight w:val="white"/>
        </w:rPr>
        <w:t xml:space="preserve">The </w:t>
      </w:r>
      <w:r w:rsidRPr="00C540BA">
        <w:rPr>
          <w:rStyle w:val="KeyWord0"/>
          <w:highlight w:val="white"/>
        </w:rPr>
        <w:t>FloatingDereference</w:t>
      </w:r>
      <w:r>
        <w:rPr>
          <w:highlight w:val="white"/>
        </w:rPr>
        <w:t xml:space="preserve"> method </w:t>
      </w:r>
      <w:r w:rsidR="002200BD">
        <w:rPr>
          <w:highlight w:val="white"/>
        </w:rPr>
        <w:t xml:space="preserve">adds assembly code instructions for derefereing a pointer to a floating value. </w:t>
      </w:r>
    </w:p>
    <w:p w14:paraId="48626CBC" w14:textId="77777777" w:rsidR="00D935A0" w:rsidRPr="00E30569" w:rsidRDefault="00D935A0" w:rsidP="00E30569">
      <w:pPr>
        <w:pStyle w:val="Code"/>
        <w:rPr>
          <w:highlight w:val="white"/>
        </w:rPr>
      </w:pPr>
      <w:r w:rsidRPr="00E30569">
        <w:rPr>
          <w:highlight w:val="white"/>
        </w:rPr>
        <w:t xml:space="preserve">    public void FloatingDereference(MiddleCode middleCode) {</w:t>
      </w:r>
    </w:p>
    <w:p w14:paraId="02F23627" w14:textId="77777777" w:rsidR="00D935A0" w:rsidRPr="00E30569" w:rsidRDefault="00D935A0" w:rsidP="00E30569">
      <w:pPr>
        <w:pStyle w:val="Code"/>
        <w:rPr>
          <w:highlight w:val="white"/>
        </w:rPr>
      </w:pPr>
      <w:r w:rsidRPr="00E30569">
        <w:rPr>
          <w:highlight w:val="white"/>
        </w:rPr>
        <w:t xml:space="preserve">      Symbol resultSymbol = (Symbol) middleCode[0];</w:t>
      </w:r>
    </w:p>
    <w:p w14:paraId="0151566F" w14:textId="77777777" w:rsidR="00765656" w:rsidRPr="00765656" w:rsidRDefault="00765656" w:rsidP="00765656">
      <w:pPr>
        <w:pStyle w:val="Code"/>
        <w:rPr>
          <w:highlight w:val="white"/>
        </w:rPr>
      </w:pPr>
      <w:r w:rsidRPr="00765656">
        <w:rPr>
          <w:highlight w:val="white"/>
        </w:rPr>
        <w:t xml:space="preserve">      Assert.ErrorXXX(resultSymbol.AddressSymbol != null);</w:t>
      </w:r>
    </w:p>
    <w:p w14:paraId="21141F15" w14:textId="77777777" w:rsidR="00D935A0" w:rsidRPr="00E30569" w:rsidRDefault="00D935A0" w:rsidP="00E30569">
      <w:pPr>
        <w:pStyle w:val="Code"/>
        <w:rPr>
          <w:highlight w:val="white"/>
        </w:rPr>
      </w:pPr>
      <w:r w:rsidRPr="00E30569">
        <w:rPr>
          <w:highlight w:val="white"/>
        </w:rPr>
        <w:t xml:space="preserve">      Track addressTrack = LoadValueToRegister(resultSymbol.AddressSymbol);</w:t>
      </w:r>
    </w:p>
    <w:p w14:paraId="1BF922DA" w14:textId="77777777" w:rsidR="00D935A0" w:rsidRPr="00E30569" w:rsidRDefault="00D935A0" w:rsidP="00E30569">
      <w:pPr>
        <w:pStyle w:val="Code"/>
        <w:rPr>
          <w:highlight w:val="white"/>
        </w:rPr>
      </w:pPr>
      <w:r w:rsidRPr="00E30569">
        <w:rPr>
          <w:highlight w:val="white"/>
        </w:rPr>
        <w:t xml:space="preserve">      m_trackMap.Add(resultSymbol.AddressSymbol, addressTrack);</w:t>
      </w:r>
    </w:p>
    <w:p w14:paraId="3FBAD4D8" w14:textId="77777777" w:rsidR="00D935A0" w:rsidRPr="00E30569" w:rsidRDefault="00D935A0" w:rsidP="00E30569">
      <w:pPr>
        <w:pStyle w:val="Code"/>
        <w:rPr>
          <w:highlight w:val="white"/>
        </w:rPr>
      </w:pPr>
      <w:r w:rsidRPr="00E30569">
        <w:rPr>
          <w:highlight w:val="white"/>
        </w:rPr>
        <w:t xml:space="preserve">    }</w:t>
      </w:r>
    </w:p>
    <w:p w14:paraId="3E823727" w14:textId="745B94A7" w:rsidR="00CF4437" w:rsidRDefault="00CF4437" w:rsidP="00CF4437">
      <w:pPr>
        <w:pStyle w:val="Rubrik3"/>
        <w:numPr>
          <w:ilvl w:val="2"/>
          <w:numId w:val="136"/>
        </w:numPr>
        <w:rPr>
          <w:highlight w:val="white"/>
        </w:rPr>
      </w:pPr>
      <w:bookmarkStart w:id="507" w:name="_Toc49764420"/>
      <w:r w:rsidRPr="00CF4437">
        <w:rPr>
          <w:highlight w:val="white"/>
        </w:rPr>
        <w:t>Floating Binary</w:t>
      </w:r>
      <w:bookmarkEnd w:id="507"/>
    </w:p>
    <w:p w14:paraId="7862C5D9" w14:textId="6922FC87" w:rsidR="00673D57" w:rsidRPr="00673D57" w:rsidRDefault="00673D57" w:rsidP="00673D57">
      <w:pPr>
        <w:rPr>
          <w:highlight w:val="white"/>
        </w:rPr>
      </w:pPr>
      <w:r>
        <w:rPr>
          <w:highlight w:val="white"/>
        </w:rPr>
        <w:t xml:space="preserve">Similar to the integral operations, we need the </w:t>
      </w:r>
      <w:r w:rsidRPr="00673D57">
        <w:rPr>
          <w:rStyle w:val="KeyWord0"/>
          <w:highlight w:val="white"/>
        </w:rPr>
        <w:t>m_middleToFloatingMap</w:t>
      </w:r>
      <w:r>
        <w:rPr>
          <w:highlight w:val="white"/>
        </w:rPr>
        <w:t xml:space="preserve"> map to translate </w:t>
      </w:r>
      <w:r w:rsidR="00B55237">
        <w:rPr>
          <w:highlight w:val="white"/>
        </w:rPr>
        <w:t>the middle code operators to the</w:t>
      </w:r>
      <w:r w:rsidR="00F33F0D">
        <w:rPr>
          <w:highlight w:val="white"/>
        </w:rPr>
        <w:t>ir</w:t>
      </w:r>
      <w:r w:rsidR="00B55237">
        <w:rPr>
          <w:highlight w:val="white"/>
        </w:rPr>
        <w:t xml:space="preserve"> </w:t>
      </w:r>
      <w:r w:rsidR="00F33F0D">
        <w:rPr>
          <w:highlight w:val="white"/>
        </w:rPr>
        <w:t xml:space="preserve">equivalent </w:t>
      </w:r>
      <w:r w:rsidR="00B55237">
        <w:rPr>
          <w:highlight w:val="white"/>
        </w:rPr>
        <w:t>assembly code operators.</w:t>
      </w:r>
    </w:p>
    <w:p w14:paraId="446D23A5" w14:textId="77777777" w:rsidR="00A81C3D" w:rsidRPr="004E192C" w:rsidRDefault="00A81C3D" w:rsidP="00A81C3D">
      <w:pPr>
        <w:pStyle w:val="Code"/>
        <w:rPr>
          <w:highlight w:val="white"/>
        </w:rPr>
      </w:pPr>
      <w:r w:rsidRPr="004E192C">
        <w:rPr>
          <w:highlight w:val="white"/>
        </w:rPr>
        <w:t xml:space="preserve">    public static IDictionary&lt;MiddleOperator, AssemblyOperator&gt;</w:t>
      </w:r>
    </w:p>
    <w:p w14:paraId="29FD3C35" w14:textId="77777777" w:rsidR="00A81C3D" w:rsidRPr="004E192C" w:rsidRDefault="00A81C3D" w:rsidP="00A81C3D">
      <w:pPr>
        <w:pStyle w:val="Code"/>
        <w:rPr>
          <w:highlight w:val="white"/>
        </w:rPr>
      </w:pPr>
      <w:r w:rsidRPr="004E192C">
        <w:rPr>
          <w:highlight w:val="white"/>
        </w:rPr>
        <w:t xml:space="preserve">      m_middleToFloatingMap =</w:t>
      </w:r>
    </w:p>
    <w:p w14:paraId="72FB9584" w14:textId="77777777" w:rsidR="00A81C3D" w:rsidRPr="004E192C" w:rsidRDefault="00A81C3D" w:rsidP="00A81C3D">
      <w:pPr>
        <w:pStyle w:val="Code"/>
        <w:rPr>
          <w:highlight w:val="white"/>
        </w:rPr>
      </w:pPr>
      <w:r w:rsidRPr="004E192C">
        <w:rPr>
          <w:highlight w:val="white"/>
        </w:rPr>
        <w:t xml:space="preserve">        new Dictionary&lt;MiddleOperator, AssemblyOperator&gt;() {</w:t>
      </w:r>
    </w:p>
    <w:p w14:paraId="38A3E81B" w14:textId="77777777" w:rsidR="00A81C3D" w:rsidRPr="004E192C" w:rsidRDefault="00A81C3D" w:rsidP="00A81C3D">
      <w:pPr>
        <w:pStyle w:val="Code"/>
        <w:rPr>
          <w:highlight w:val="white"/>
        </w:rPr>
      </w:pPr>
      <w:r w:rsidRPr="004E192C">
        <w:rPr>
          <w:highlight w:val="white"/>
        </w:rPr>
        <w:t xml:space="preserve">          {MiddleOperator.UnarySubtract, AssemblyOperator.fchs},</w:t>
      </w:r>
    </w:p>
    <w:p w14:paraId="030C3718" w14:textId="77777777" w:rsidR="00A81C3D" w:rsidRPr="004E192C" w:rsidRDefault="00A81C3D" w:rsidP="00A81C3D">
      <w:pPr>
        <w:pStyle w:val="Code"/>
        <w:rPr>
          <w:highlight w:val="white"/>
        </w:rPr>
      </w:pPr>
      <w:r w:rsidRPr="004E192C">
        <w:rPr>
          <w:highlight w:val="white"/>
        </w:rPr>
        <w:t xml:space="preserve">          {MiddleOperator.BinaryAdd, AssemblyOperator.fadd},</w:t>
      </w:r>
    </w:p>
    <w:p w14:paraId="06AA3AAF" w14:textId="77777777" w:rsidR="00A81C3D" w:rsidRPr="004E192C" w:rsidRDefault="00A81C3D" w:rsidP="00A81C3D">
      <w:pPr>
        <w:pStyle w:val="Code"/>
        <w:rPr>
          <w:highlight w:val="white"/>
        </w:rPr>
      </w:pPr>
      <w:r w:rsidRPr="004E192C">
        <w:rPr>
          <w:highlight w:val="white"/>
        </w:rPr>
        <w:t xml:space="preserve">          {MiddleOperator.BinarySubtract, AssemblyOperator.fsub},</w:t>
      </w:r>
    </w:p>
    <w:p w14:paraId="4B9A106F" w14:textId="77777777" w:rsidR="00A81C3D" w:rsidRPr="004E192C" w:rsidRDefault="00A81C3D" w:rsidP="00A81C3D">
      <w:pPr>
        <w:pStyle w:val="Code"/>
        <w:rPr>
          <w:highlight w:val="white"/>
        </w:rPr>
      </w:pPr>
      <w:r w:rsidRPr="004E192C">
        <w:rPr>
          <w:highlight w:val="white"/>
        </w:rPr>
        <w:t xml:space="preserve">          {MiddleOperator.SignedMultiply, AssemblyOperator.fmul},</w:t>
      </w:r>
    </w:p>
    <w:p w14:paraId="70756062" w14:textId="77777777" w:rsidR="00A81C3D" w:rsidRPr="004E192C" w:rsidRDefault="00A81C3D" w:rsidP="00A81C3D">
      <w:pPr>
        <w:pStyle w:val="Code"/>
        <w:rPr>
          <w:highlight w:val="white"/>
        </w:rPr>
      </w:pPr>
      <w:r w:rsidRPr="004E192C">
        <w:rPr>
          <w:highlight w:val="white"/>
        </w:rPr>
        <w:t xml:space="preserve">          {MiddleOperator.SignedDivide, AssemblyOperator.fdiv},</w:t>
      </w:r>
    </w:p>
    <w:p w14:paraId="61FF79FF" w14:textId="77777777" w:rsidR="00A81C3D" w:rsidRPr="004E192C" w:rsidRDefault="00A81C3D" w:rsidP="00A81C3D">
      <w:pPr>
        <w:pStyle w:val="Code"/>
        <w:rPr>
          <w:highlight w:val="white"/>
        </w:rPr>
      </w:pPr>
      <w:r w:rsidRPr="004E192C">
        <w:rPr>
          <w:highlight w:val="white"/>
        </w:rPr>
        <w:t xml:space="preserve">          {MiddleOperator.Equal, AssemblyOperator.je},</w:t>
      </w:r>
    </w:p>
    <w:p w14:paraId="20F82925" w14:textId="77777777" w:rsidR="00A81C3D" w:rsidRPr="004E192C" w:rsidRDefault="00A81C3D" w:rsidP="00A81C3D">
      <w:pPr>
        <w:pStyle w:val="Code"/>
        <w:rPr>
          <w:highlight w:val="white"/>
        </w:rPr>
      </w:pPr>
      <w:r w:rsidRPr="004E192C">
        <w:rPr>
          <w:highlight w:val="white"/>
        </w:rPr>
        <w:t xml:space="preserve">          {MiddleOperator.NotEqual, AssemblyOperator.jne},</w:t>
      </w:r>
    </w:p>
    <w:p w14:paraId="6B4F2D6E" w14:textId="77777777" w:rsidR="00A81C3D" w:rsidRPr="004E192C" w:rsidRDefault="00A81C3D" w:rsidP="00A81C3D">
      <w:pPr>
        <w:pStyle w:val="Code"/>
        <w:rPr>
          <w:highlight w:val="white"/>
        </w:rPr>
      </w:pPr>
      <w:r w:rsidRPr="004E192C">
        <w:rPr>
          <w:highlight w:val="white"/>
        </w:rPr>
        <w:t xml:space="preserve">          {MiddleOperator.SignedLessThan, AssemblyOperator.ja},</w:t>
      </w:r>
    </w:p>
    <w:p w14:paraId="578ECF9E" w14:textId="77777777" w:rsidR="00A81C3D" w:rsidRPr="004E192C" w:rsidRDefault="00A81C3D" w:rsidP="00A81C3D">
      <w:pPr>
        <w:pStyle w:val="Code"/>
        <w:rPr>
          <w:highlight w:val="white"/>
        </w:rPr>
      </w:pPr>
      <w:r w:rsidRPr="004E192C">
        <w:rPr>
          <w:highlight w:val="white"/>
        </w:rPr>
        <w:t xml:space="preserve">          {MiddleOperator.SignedLessThanEqual, AssemblyOperator.jae},</w:t>
      </w:r>
    </w:p>
    <w:p w14:paraId="1CBFC794" w14:textId="77777777" w:rsidR="00A81C3D" w:rsidRPr="004E192C" w:rsidRDefault="00A81C3D" w:rsidP="00A81C3D">
      <w:pPr>
        <w:pStyle w:val="Code"/>
        <w:rPr>
          <w:highlight w:val="white"/>
        </w:rPr>
      </w:pPr>
      <w:r w:rsidRPr="004E192C">
        <w:rPr>
          <w:highlight w:val="white"/>
        </w:rPr>
        <w:t xml:space="preserve">          {MiddleOperator.SignedGreaterThan, AssemblyOperator.jb},</w:t>
      </w:r>
    </w:p>
    <w:p w14:paraId="045830D1" w14:textId="77777777" w:rsidR="00A81C3D" w:rsidRPr="004E192C" w:rsidRDefault="00A81C3D" w:rsidP="00A81C3D">
      <w:pPr>
        <w:pStyle w:val="Code"/>
        <w:rPr>
          <w:highlight w:val="white"/>
        </w:rPr>
      </w:pPr>
      <w:r w:rsidRPr="004E192C">
        <w:rPr>
          <w:highlight w:val="white"/>
        </w:rPr>
        <w:t xml:space="preserve">          {MiddleOperator.SignedGreaterThanEqual, AssemblyOperator.jbe}</w:t>
      </w:r>
    </w:p>
    <w:p w14:paraId="4655704E" w14:textId="77777777" w:rsidR="00A81C3D" w:rsidRPr="004E192C" w:rsidRDefault="00A81C3D" w:rsidP="00A81C3D">
      <w:pPr>
        <w:pStyle w:val="Code"/>
        <w:rPr>
          <w:highlight w:val="white"/>
        </w:rPr>
      </w:pPr>
      <w:r w:rsidRPr="004E192C">
        <w:rPr>
          <w:highlight w:val="white"/>
        </w:rPr>
        <w:t xml:space="preserve">        };</w:t>
      </w:r>
    </w:p>
    <w:p w14:paraId="56C24AE2" w14:textId="61445B26" w:rsidR="00A81C3D" w:rsidRPr="004E192C" w:rsidRDefault="00E2361B" w:rsidP="00683167">
      <w:pPr>
        <w:rPr>
          <w:highlight w:val="white"/>
        </w:rPr>
      </w:pPr>
      <w:r>
        <w:rPr>
          <w:highlight w:val="white"/>
        </w:rPr>
        <w:t>The methods for the floatin</w:t>
      </w:r>
      <w:r w:rsidR="003F6D7D">
        <w:rPr>
          <w:highlight w:val="white"/>
        </w:rPr>
        <w:t>g</w:t>
      </w:r>
      <w:r w:rsidR="0067615B">
        <w:rPr>
          <w:highlight w:val="white"/>
        </w:rPr>
        <w:t>-</w:t>
      </w:r>
      <w:r>
        <w:rPr>
          <w:highlight w:val="white"/>
        </w:rPr>
        <w:t>point operations are in fact mush simplier than the</w:t>
      </w:r>
      <w:r w:rsidR="00683167">
        <w:rPr>
          <w:highlight w:val="white"/>
        </w:rPr>
        <w:t xml:space="preserve"> corresponding integral methods.</w:t>
      </w:r>
      <w:r w:rsidR="003F6D7D">
        <w:rPr>
          <w:highlight w:val="white"/>
        </w:rPr>
        <w:t xml:space="preserve"> </w:t>
      </w:r>
      <w:r w:rsidR="0067615B">
        <w:rPr>
          <w:highlight w:val="white"/>
        </w:rPr>
        <w:t xml:space="preserve">The </w:t>
      </w:r>
      <w:r w:rsidR="0067615B" w:rsidRPr="00F067D6">
        <w:rPr>
          <w:rStyle w:val="KeyWord0"/>
          <w:highlight w:val="white"/>
        </w:rPr>
        <w:t>FloatingUnary</w:t>
      </w:r>
      <w:r w:rsidR="0067615B">
        <w:rPr>
          <w:highlight w:val="white"/>
        </w:rPr>
        <w:t xml:space="preserve"> </w:t>
      </w:r>
      <w:r w:rsidR="00F067D6">
        <w:rPr>
          <w:highlight w:val="white"/>
        </w:rPr>
        <w:t xml:space="preserve">method just adds the instruction to the assembly code. The operand of the operator has already been pushed to the </w:t>
      </w:r>
      <w:r w:rsidR="00771DCD">
        <w:rPr>
          <w:highlight w:val="white"/>
        </w:rPr>
        <w:t xml:space="preserve">floating-point </w:t>
      </w:r>
      <w:r w:rsidR="00F067D6">
        <w:rPr>
          <w:highlight w:val="white"/>
        </w:rPr>
        <w:t>stack</w:t>
      </w:r>
      <w:r w:rsidR="002D487E">
        <w:rPr>
          <w:highlight w:val="white"/>
        </w:rPr>
        <w:t xml:space="preserve">, the operator pops that value, and pushes the result </w:t>
      </w:r>
      <w:r w:rsidR="00F77DE8">
        <w:rPr>
          <w:highlight w:val="white"/>
        </w:rPr>
        <w:t>to the stack.</w:t>
      </w:r>
    </w:p>
    <w:p w14:paraId="3F3F72C8" w14:textId="77777777" w:rsidR="00F33F0D" w:rsidRPr="003912A7" w:rsidRDefault="00F33F0D" w:rsidP="00F33F0D">
      <w:pPr>
        <w:pStyle w:val="Code"/>
        <w:rPr>
          <w:highlight w:val="white"/>
        </w:rPr>
      </w:pPr>
      <w:r w:rsidRPr="003912A7">
        <w:rPr>
          <w:highlight w:val="white"/>
        </w:rPr>
        <w:t xml:space="preserve">    public void FloatingUnary(MiddleCode middleCode) {</w:t>
      </w:r>
    </w:p>
    <w:p w14:paraId="00233109" w14:textId="77777777" w:rsidR="00F33F0D" w:rsidRPr="003912A7" w:rsidRDefault="00F33F0D" w:rsidP="00F33F0D">
      <w:pPr>
        <w:pStyle w:val="Code"/>
        <w:rPr>
          <w:highlight w:val="white"/>
        </w:rPr>
      </w:pPr>
      <w:r w:rsidRPr="003912A7">
        <w:rPr>
          <w:highlight w:val="white"/>
        </w:rPr>
        <w:t xml:space="preserve">      AddAssemblyCode(m_middleToFloatingMap[middleCode.Operator]);</w:t>
      </w:r>
    </w:p>
    <w:p w14:paraId="611CD998" w14:textId="77777777" w:rsidR="00F33F0D" w:rsidRPr="003912A7" w:rsidRDefault="00F33F0D" w:rsidP="00F33F0D">
      <w:pPr>
        <w:pStyle w:val="Code"/>
        <w:rPr>
          <w:highlight w:val="white"/>
        </w:rPr>
      </w:pPr>
      <w:r w:rsidRPr="003912A7">
        <w:rPr>
          <w:highlight w:val="white"/>
        </w:rPr>
        <w:t xml:space="preserve">    }</w:t>
      </w:r>
    </w:p>
    <w:p w14:paraId="2AD48652" w14:textId="0613367F" w:rsidR="00F33F0D" w:rsidRPr="003912A7" w:rsidRDefault="00F77DE8" w:rsidP="00F77DE8">
      <w:pPr>
        <w:rPr>
          <w:highlight w:val="white"/>
        </w:rPr>
      </w:pPr>
      <w:r>
        <w:rPr>
          <w:highlight w:val="white"/>
        </w:rPr>
        <w:t xml:space="preserve">The </w:t>
      </w:r>
      <w:r w:rsidRPr="00F067D6">
        <w:rPr>
          <w:rStyle w:val="KeyWord0"/>
          <w:highlight w:val="white"/>
        </w:rPr>
        <w:t>Floating</w:t>
      </w:r>
      <w:r>
        <w:rPr>
          <w:rStyle w:val="KeyWord0"/>
          <w:highlight w:val="white"/>
        </w:rPr>
        <w:t>Binary</w:t>
      </w:r>
      <w:r>
        <w:rPr>
          <w:highlight w:val="white"/>
        </w:rPr>
        <w:t xml:space="preserve"> </w:t>
      </w:r>
      <w:r w:rsidR="00B07ECC">
        <w:rPr>
          <w:highlight w:val="white"/>
        </w:rPr>
        <w:t xml:space="preserve">works in the same way, </w:t>
      </w:r>
      <w:r w:rsidR="00DC3E5E">
        <w:rPr>
          <w:highlight w:val="white"/>
        </w:rPr>
        <w:t xml:space="preserve">the operator </w:t>
      </w:r>
      <w:r w:rsidR="00771DCD">
        <w:rPr>
          <w:highlight w:val="white"/>
        </w:rPr>
        <w:t>pops the two operands from the floating-point stack and pushes the result on the stack.</w:t>
      </w:r>
    </w:p>
    <w:p w14:paraId="248AB540" w14:textId="77777777" w:rsidR="00CF4437" w:rsidRPr="003912A7" w:rsidRDefault="00CF4437" w:rsidP="00CF4437">
      <w:pPr>
        <w:pStyle w:val="Code"/>
        <w:rPr>
          <w:highlight w:val="white"/>
        </w:rPr>
      </w:pPr>
      <w:r w:rsidRPr="003912A7">
        <w:rPr>
          <w:highlight w:val="white"/>
        </w:rPr>
        <w:t xml:space="preserve">    public void FloatingBinary(MiddleCode middleCode) {</w:t>
      </w:r>
    </w:p>
    <w:p w14:paraId="7858292B" w14:textId="77777777" w:rsidR="00CF4437" w:rsidRPr="003912A7" w:rsidRDefault="00CF4437" w:rsidP="00CF4437">
      <w:pPr>
        <w:pStyle w:val="Code"/>
        <w:rPr>
          <w:highlight w:val="white"/>
        </w:rPr>
      </w:pPr>
      <w:r w:rsidRPr="003912A7">
        <w:rPr>
          <w:highlight w:val="white"/>
        </w:rPr>
        <w:t xml:space="preserve">      Assert.ErrorXXX((--m_floatStackSize) &gt;= 0);</w:t>
      </w:r>
    </w:p>
    <w:p w14:paraId="69305D6A" w14:textId="77777777" w:rsidR="00CF4437" w:rsidRPr="003912A7" w:rsidRDefault="00CF4437" w:rsidP="00CF4437">
      <w:pPr>
        <w:pStyle w:val="Code"/>
        <w:rPr>
          <w:highlight w:val="white"/>
        </w:rPr>
      </w:pPr>
      <w:r w:rsidRPr="003912A7">
        <w:rPr>
          <w:highlight w:val="white"/>
        </w:rPr>
        <w:t xml:space="preserve">      AddAssemblyCode(m_middleToFloatingMap[middleCode.Operator]);</w:t>
      </w:r>
    </w:p>
    <w:p w14:paraId="7F7CA304" w14:textId="77777777" w:rsidR="00CF4437" w:rsidRPr="003912A7" w:rsidRDefault="00CF4437" w:rsidP="00CF4437">
      <w:pPr>
        <w:pStyle w:val="Code"/>
        <w:rPr>
          <w:highlight w:val="white"/>
        </w:rPr>
      </w:pPr>
      <w:r w:rsidRPr="003912A7">
        <w:rPr>
          <w:highlight w:val="white"/>
        </w:rPr>
        <w:t xml:space="preserve">    }</w:t>
      </w:r>
    </w:p>
    <w:p w14:paraId="6B86C5CA" w14:textId="6AD32320" w:rsidR="00CF4437" w:rsidRPr="00372133" w:rsidRDefault="00D52D8A" w:rsidP="00D52D8A">
      <w:pPr>
        <w:rPr>
          <w:highlight w:val="white"/>
        </w:rPr>
      </w:pPr>
      <w:r>
        <w:rPr>
          <w:highlight w:val="white"/>
        </w:rPr>
        <w:t xml:space="preserve">In the </w:t>
      </w:r>
      <w:r w:rsidRPr="00D52D8A">
        <w:rPr>
          <w:rStyle w:val="KeyWord0"/>
          <w:highlight w:val="white"/>
        </w:rPr>
        <w:t>FloatingParameter</w:t>
      </w:r>
      <w:r>
        <w:rPr>
          <w:highlight w:val="white"/>
        </w:rPr>
        <w:t xml:space="preserve"> we do not need to actual parameter symbol, since its value has already been pushed on the floating-point stack.</w:t>
      </w:r>
      <w:r w:rsidR="00941CB8">
        <w:rPr>
          <w:highlight w:val="white"/>
        </w:rPr>
        <w:t xml:space="preserve"> We only need to type and offset of the parameter</w:t>
      </w:r>
      <w:r w:rsidR="006C79F7">
        <w:rPr>
          <w:highlight w:val="white"/>
        </w:rPr>
        <w:t xml:space="preserve"> when we pop it on the floating-point stack by calling </w:t>
      </w:r>
      <w:r w:rsidR="0093327C" w:rsidRPr="0093327C">
        <w:rPr>
          <w:rStyle w:val="KeyWord0"/>
          <w:highlight w:val="white"/>
        </w:rPr>
        <w:t>TopPopSymbol</w:t>
      </w:r>
      <w:r w:rsidR="0093327C">
        <w:rPr>
          <w:highlight w:val="white"/>
        </w:rPr>
        <w:t>.</w:t>
      </w:r>
    </w:p>
    <w:p w14:paraId="7CA4D9D0" w14:textId="77777777" w:rsidR="00372133" w:rsidRPr="00372133" w:rsidRDefault="00372133" w:rsidP="00372133">
      <w:pPr>
        <w:pStyle w:val="Code"/>
        <w:rPr>
          <w:highlight w:val="white"/>
        </w:rPr>
      </w:pPr>
      <w:r w:rsidRPr="00372133">
        <w:rPr>
          <w:highlight w:val="white"/>
        </w:rPr>
        <w:t xml:space="preserve">    public void FloatingParameter(MiddleCode middleCode) {</w:t>
      </w:r>
    </w:p>
    <w:p w14:paraId="5B450A5B" w14:textId="77777777" w:rsidR="00372133" w:rsidRPr="00372133" w:rsidRDefault="00372133" w:rsidP="00372133">
      <w:pPr>
        <w:pStyle w:val="Code"/>
        <w:rPr>
          <w:highlight w:val="white"/>
        </w:rPr>
      </w:pPr>
      <w:r w:rsidRPr="00372133">
        <w:rPr>
          <w:highlight w:val="white"/>
        </w:rPr>
        <w:lastRenderedPageBreak/>
        <w:t xml:space="preserve">      Type paramType = (Type) middleCode[0];</w:t>
      </w:r>
    </w:p>
    <w:p w14:paraId="02AB2066" w14:textId="77777777" w:rsidR="00372133" w:rsidRPr="00372133" w:rsidRDefault="00372133" w:rsidP="00372133">
      <w:pPr>
        <w:pStyle w:val="Code"/>
        <w:rPr>
          <w:highlight w:val="white"/>
        </w:rPr>
      </w:pPr>
      <w:r w:rsidRPr="00372133">
        <w:rPr>
          <w:highlight w:val="white"/>
        </w:rPr>
        <w:t xml:space="preserve">      Symbol paramSymbol = new Symbol(paramType);</w:t>
      </w:r>
    </w:p>
    <w:p w14:paraId="7A06ACA3" w14:textId="77777777" w:rsidR="00372133" w:rsidRPr="00372133" w:rsidRDefault="00372133" w:rsidP="00372133">
      <w:pPr>
        <w:pStyle w:val="Code"/>
        <w:rPr>
          <w:highlight w:val="white"/>
        </w:rPr>
      </w:pPr>
      <w:r w:rsidRPr="00372133">
        <w:rPr>
          <w:highlight w:val="white"/>
        </w:rPr>
        <w:t xml:space="preserve">      int paramOffset = (int) middleCode[2];</w:t>
      </w:r>
    </w:p>
    <w:p w14:paraId="6D19E346" w14:textId="77777777" w:rsidR="00372133" w:rsidRPr="00372133" w:rsidRDefault="00372133" w:rsidP="00372133">
      <w:pPr>
        <w:pStyle w:val="Code"/>
        <w:rPr>
          <w:highlight w:val="white"/>
        </w:rPr>
      </w:pPr>
      <w:r w:rsidRPr="00372133">
        <w:rPr>
          <w:highlight w:val="white"/>
        </w:rPr>
        <w:t xml:space="preserve">      paramSymbol.Offset = m_totalExtraSize + paramOffset;</w:t>
      </w:r>
    </w:p>
    <w:p w14:paraId="1530E127" w14:textId="77777777" w:rsidR="00372133" w:rsidRPr="00372133" w:rsidRDefault="00372133" w:rsidP="00372133">
      <w:pPr>
        <w:pStyle w:val="Code"/>
        <w:rPr>
          <w:highlight w:val="white"/>
        </w:rPr>
      </w:pPr>
      <w:r w:rsidRPr="00372133">
        <w:rPr>
          <w:highlight w:val="white"/>
        </w:rPr>
        <w:t xml:space="preserve">      TopPopSymbol(paramSymbol, TopOrPop.Pop);</w:t>
      </w:r>
    </w:p>
    <w:p w14:paraId="0F3A5E3A" w14:textId="77777777" w:rsidR="00372133" w:rsidRPr="00372133" w:rsidRDefault="00372133" w:rsidP="00372133">
      <w:pPr>
        <w:pStyle w:val="Code"/>
        <w:rPr>
          <w:highlight w:val="white"/>
        </w:rPr>
      </w:pPr>
      <w:r w:rsidRPr="00372133">
        <w:rPr>
          <w:highlight w:val="white"/>
        </w:rPr>
        <w:t xml:space="preserve">    }</w:t>
      </w:r>
    </w:p>
    <w:p w14:paraId="52780A16" w14:textId="77777777" w:rsidR="00924172" w:rsidRPr="00924172" w:rsidRDefault="00924172" w:rsidP="00924172">
      <w:pPr>
        <w:pStyle w:val="Rubrik3"/>
        <w:numPr>
          <w:ilvl w:val="2"/>
          <w:numId w:val="135"/>
        </w:numPr>
        <w:rPr>
          <w:highlight w:val="white"/>
        </w:rPr>
      </w:pPr>
      <w:bookmarkStart w:id="508" w:name="_Toc49764421"/>
      <w:r w:rsidRPr="00924172">
        <w:rPr>
          <w:highlight w:val="white"/>
        </w:rPr>
        <w:t>Floating Relation</w:t>
      </w:r>
      <w:bookmarkEnd w:id="508"/>
    </w:p>
    <w:p w14:paraId="6227BE04" w14:textId="77777777" w:rsidR="00924172" w:rsidRPr="00533A30" w:rsidRDefault="00924172" w:rsidP="00924172">
      <w:pPr>
        <w:rPr>
          <w:highlight w:val="white"/>
        </w:rPr>
      </w:pPr>
      <w:r>
        <w:rPr>
          <w:highlight w:val="white"/>
        </w:rPr>
        <w:t xml:space="preserve">The </w:t>
      </w:r>
      <w:r w:rsidRPr="00313F42">
        <w:rPr>
          <w:rStyle w:val="KeyWord0"/>
          <w:highlight w:val="white"/>
        </w:rPr>
        <w:t>FloatingRelation</w:t>
      </w:r>
      <w:r>
        <w:rPr>
          <w:highlight w:val="white"/>
        </w:rPr>
        <w:t xml:space="preserve"> method generate code for relation operators for floating types. The </w:t>
      </w:r>
      <w:r w:rsidRPr="00842E0E">
        <w:rPr>
          <w:rStyle w:val="KeyWord0"/>
          <w:highlight w:val="white"/>
        </w:rPr>
        <w:t>fcompp</w:t>
      </w:r>
      <w:r>
        <w:rPr>
          <w:highlight w:val="white"/>
        </w:rPr>
        <w:t xml:space="preserve"> (float compare pop) assembly code instruction performs a comparation on the two values on top of the floating value stack, stores the result in the internal float status word, and pops the values from the stack.</w:t>
      </w:r>
      <w:r w:rsidRPr="00842E0E">
        <w:rPr>
          <w:highlight w:val="white"/>
        </w:rPr>
        <w:t xml:space="preserve"> </w:t>
      </w:r>
      <w:r>
        <w:rPr>
          <w:highlight w:val="white"/>
        </w:rPr>
        <w:t xml:space="preserve">The </w:t>
      </w:r>
      <w:r w:rsidRPr="00842E0E">
        <w:rPr>
          <w:rStyle w:val="KeyWord0"/>
          <w:highlight w:val="white"/>
        </w:rPr>
        <w:t>fstsw</w:t>
      </w:r>
      <w:r>
        <w:rPr>
          <w:highlight w:val="white"/>
        </w:rPr>
        <w:t xml:space="preserve"> (float store status word) assembly code instruction stores the floating status word in the </w:t>
      </w:r>
      <w:r w:rsidRPr="00C13E01">
        <w:rPr>
          <w:rStyle w:val="KeyWord0"/>
          <w:highlight w:val="white"/>
        </w:rPr>
        <w:t>ax</w:t>
      </w:r>
      <w:r>
        <w:rPr>
          <w:highlight w:val="white"/>
        </w:rPr>
        <w:t xml:space="preserve"> register.</w:t>
      </w:r>
      <w:r w:rsidRPr="00842E0E">
        <w:rPr>
          <w:highlight w:val="white"/>
        </w:rPr>
        <w:t xml:space="preserve"> </w:t>
      </w:r>
      <w:r>
        <w:rPr>
          <w:highlight w:val="white"/>
        </w:rPr>
        <w:t xml:space="preserve">The </w:t>
      </w:r>
      <w:r w:rsidRPr="00842E0E">
        <w:rPr>
          <w:rStyle w:val="KeyWord0"/>
          <w:highlight w:val="white"/>
        </w:rPr>
        <w:t>sahf</w:t>
      </w:r>
      <w:r>
        <w:rPr>
          <w:highlight w:val="white"/>
        </w:rPr>
        <w:t xml:space="preserve"> (store ah into flags) stores the value of register </w:t>
      </w:r>
      <w:r w:rsidRPr="001B18E4">
        <w:rPr>
          <w:rStyle w:val="KeyWord0"/>
          <w:highlight w:val="white"/>
        </w:rPr>
        <w:t>ah</w:t>
      </w:r>
      <w:r>
        <w:rPr>
          <w:highlight w:val="white"/>
        </w:rPr>
        <w:t xml:space="preserve"> (which hold the higher byte of register </w:t>
      </w:r>
      <w:r w:rsidRPr="001B18E4">
        <w:rPr>
          <w:rStyle w:val="KeyWord0"/>
          <w:highlight w:val="white"/>
        </w:rPr>
        <w:t>ax</w:t>
      </w:r>
      <w:r>
        <w:rPr>
          <w:highlight w:val="white"/>
        </w:rPr>
        <w:t>) into the integral flags. Finally, we add a jump instruction that matches the original middle code instruction and is looked up in the middle to floating map.</w:t>
      </w:r>
    </w:p>
    <w:p w14:paraId="6DD953EA" w14:textId="77777777" w:rsidR="00924172" w:rsidRPr="00B70064" w:rsidRDefault="00924172" w:rsidP="00924172">
      <w:pPr>
        <w:pStyle w:val="Code"/>
        <w:rPr>
          <w:highlight w:val="white"/>
        </w:rPr>
      </w:pPr>
      <w:r w:rsidRPr="00B70064">
        <w:rPr>
          <w:highlight w:val="white"/>
        </w:rPr>
        <w:t xml:space="preserve">    public void FloatingRelation(MiddleCode middleCode) {</w:t>
      </w:r>
    </w:p>
    <w:p w14:paraId="45752939" w14:textId="77777777" w:rsidR="00924172" w:rsidRPr="004E192C" w:rsidRDefault="00924172" w:rsidP="00924172">
      <w:pPr>
        <w:pStyle w:val="Code"/>
        <w:rPr>
          <w:highlight w:val="white"/>
        </w:rPr>
      </w:pPr>
      <w:r w:rsidRPr="004E192C">
        <w:rPr>
          <w:highlight w:val="white"/>
        </w:rPr>
        <w:t xml:space="preserve">      Assert.ErrorXXX((m_floatStackSize -= 2) &gt;= 0);</w:t>
      </w:r>
    </w:p>
    <w:p w14:paraId="3ABB5B3B" w14:textId="77777777" w:rsidR="00924172" w:rsidRPr="004E192C" w:rsidRDefault="00924172" w:rsidP="00924172">
      <w:pPr>
        <w:pStyle w:val="Code"/>
        <w:rPr>
          <w:highlight w:val="white"/>
        </w:rPr>
      </w:pPr>
      <w:r w:rsidRPr="004E192C">
        <w:rPr>
          <w:highlight w:val="white"/>
        </w:rPr>
        <w:t xml:space="preserve">      int target = (int) middleCode[0];</w:t>
      </w:r>
    </w:p>
    <w:p w14:paraId="40A7B303" w14:textId="77777777" w:rsidR="00924172" w:rsidRPr="004E192C" w:rsidRDefault="00924172" w:rsidP="00924172">
      <w:pPr>
        <w:pStyle w:val="Code"/>
        <w:rPr>
          <w:highlight w:val="white"/>
        </w:rPr>
      </w:pPr>
      <w:r w:rsidRPr="004E192C">
        <w:rPr>
          <w:highlight w:val="white"/>
        </w:rPr>
        <w:t xml:space="preserve">      AddAssemblyCode(AssemblyOperator.fcompp);</w:t>
      </w:r>
    </w:p>
    <w:p w14:paraId="7C8B45FD" w14:textId="77777777" w:rsidR="00924172" w:rsidRPr="004E192C" w:rsidRDefault="00924172" w:rsidP="00924172">
      <w:pPr>
        <w:pStyle w:val="Code"/>
        <w:rPr>
          <w:highlight w:val="white"/>
        </w:rPr>
      </w:pPr>
      <w:r w:rsidRPr="004E192C">
        <w:rPr>
          <w:highlight w:val="white"/>
        </w:rPr>
        <w:t xml:space="preserve">      AddAssemblyCode(AssemblyOperator.fstsw, Register.ax);</w:t>
      </w:r>
    </w:p>
    <w:p w14:paraId="0608FB31" w14:textId="77777777" w:rsidR="00924172" w:rsidRPr="004E192C" w:rsidRDefault="00924172" w:rsidP="00924172">
      <w:pPr>
        <w:pStyle w:val="Code"/>
        <w:rPr>
          <w:highlight w:val="white"/>
        </w:rPr>
      </w:pPr>
      <w:r w:rsidRPr="004E192C">
        <w:rPr>
          <w:highlight w:val="white"/>
        </w:rPr>
        <w:t xml:space="preserve">      AddAssemblyCode(AssemblyOperator.sahf);</w:t>
      </w:r>
    </w:p>
    <w:p w14:paraId="21993914" w14:textId="77777777" w:rsidR="00924172" w:rsidRPr="004E192C" w:rsidRDefault="00924172" w:rsidP="00924172">
      <w:pPr>
        <w:pStyle w:val="Code"/>
        <w:rPr>
          <w:highlight w:val="white"/>
        </w:rPr>
      </w:pPr>
      <w:r w:rsidRPr="004E192C">
        <w:rPr>
          <w:highlight w:val="white"/>
        </w:rPr>
        <w:t xml:space="preserve">      AssemblyOperator objectOperator =</w:t>
      </w:r>
    </w:p>
    <w:p w14:paraId="0E2F898A" w14:textId="77777777" w:rsidR="00924172" w:rsidRPr="004E192C" w:rsidRDefault="00924172" w:rsidP="00924172">
      <w:pPr>
        <w:pStyle w:val="Code"/>
        <w:rPr>
          <w:highlight w:val="white"/>
        </w:rPr>
      </w:pPr>
      <w:r w:rsidRPr="004E192C">
        <w:rPr>
          <w:highlight w:val="white"/>
        </w:rPr>
        <w:t xml:space="preserve">        m_middleToFloatingMap[middleCode.Operator];</w:t>
      </w:r>
    </w:p>
    <w:p w14:paraId="50BC1B5E" w14:textId="77777777" w:rsidR="00924172" w:rsidRPr="004E192C" w:rsidRDefault="00924172" w:rsidP="00924172">
      <w:pPr>
        <w:pStyle w:val="Code"/>
        <w:rPr>
          <w:highlight w:val="white"/>
        </w:rPr>
      </w:pPr>
      <w:r w:rsidRPr="004E192C">
        <w:rPr>
          <w:highlight w:val="white"/>
        </w:rPr>
        <w:t xml:space="preserve">      AddAssemblyCode(objectOperator, null, null, target);</w:t>
      </w:r>
    </w:p>
    <w:p w14:paraId="5B72D3BE" w14:textId="77777777" w:rsidR="00924172" w:rsidRPr="004E192C" w:rsidRDefault="00924172" w:rsidP="00924172">
      <w:pPr>
        <w:pStyle w:val="Code"/>
        <w:rPr>
          <w:highlight w:val="white"/>
        </w:rPr>
      </w:pPr>
      <w:r w:rsidRPr="004E192C">
        <w:rPr>
          <w:highlight w:val="white"/>
        </w:rPr>
        <w:t xml:space="preserve">    }</w:t>
      </w:r>
    </w:p>
    <w:p w14:paraId="2BD101B8" w14:textId="0219B098" w:rsidR="00D935A0" w:rsidRDefault="0017732E" w:rsidP="0017732E">
      <w:pPr>
        <w:pStyle w:val="Rubrik3"/>
        <w:rPr>
          <w:highlight w:val="white"/>
        </w:rPr>
      </w:pPr>
      <w:bookmarkStart w:id="509" w:name="_Toc49764422"/>
      <w:r>
        <w:rPr>
          <w:highlight w:val="white"/>
        </w:rPr>
        <w:t>Floating Push and Pop</w:t>
      </w:r>
      <w:bookmarkEnd w:id="509"/>
    </w:p>
    <w:p w14:paraId="7984E4D9" w14:textId="0D73F20E" w:rsidR="00803EA4" w:rsidRDefault="00803EA4" w:rsidP="00803EA4">
      <w:pPr>
        <w:rPr>
          <w:highlight w:val="white"/>
        </w:rPr>
      </w:pPr>
      <w:r>
        <w:rPr>
          <w:highlight w:val="white"/>
        </w:rPr>
        <w:t xml:space="preserve">When pushing floating values to the floating-point stack, we need the </w:t>
      </w:r>
      <w:r w:rsidRPr="00DF7E57">
        <w:rPr>
          <w:rStyle w:val="KeyWord0"/>
          <w:highlight w:val="white"/>
        </w:rPr>
        <w:t>m_floatPushMap</w:t>
      </w:r>
      <w:r>
        <w:rPr>
          <w:highlight w:val="white"/>
        </w:rPr>
        <w:t xml:space="preserve"> map</w:t>
      </w:r>
      <w:r w:rsidR="00DF7E57">
        <w:rPr>
          <w:highlight w:val="white"/>
        </w:rPr>
        <w:t xml:space="preserve"> that </w:t>
      </w:r>
      <w:r w:rsidR="002E44D3">
        <w:rPr>
          <w:highlight w:val="white"/>
        </w:rPr>
        <w:t xml:space="preserve">maps the type sizes of the symbols to </w:t>
      </w:r>
      <w:r w:rsidR="00DF7E57">
        <w:rPr>
          <w:highlight w:val="white"/>
        </w:rPr>
        <w:t>assembly code operators.</w:t>
      </w:r>
    </w:p>
    <w:p w14:paraId="791FDA0B" w14:textId="1FF0F21C" w:rsidR="00530CE4" w:rsidRPr="00530CE4" w:rsidRDefault="00530CE4" w:rsidP="00530CE4">
      <w:pPr>
        <w:pStyle w:val="Code"/>
        <w:rPr>
          <w:highlight w:val="white"/>
        </w:rPr>
      </w:pPr>
      <w:r w:rsidRPr="00530CE4">
        <w:rPr>
          <w:highlight w:val="white"/>
        </w:rPr>
        <w:t xml:space="preserve">    public static IDictionary&lt;Sort, AssemblyOperator&gt; m_floatPushMap =</w:t>
      </w:r>
    </w:p>
    <w:p w14:paraId="55FCC9F6" w14:textId="77777777" w:rsidR="00530CE4" w:rsidRPr="00530CE4" w:rsidRDefault="00530CE4" w:rsidP="00530CE4">
      <w:pPr>
        <w:pStyle w:val="Code"/>
        <w:rPr>
          <w:highlight w:val="white"/>
        </w:rPr>
      </w:pPr>
      <w:r w:rsidRPr="00530CE4">
        <w:rPr>
          <w:highlight w:val="white"/>
        </w:rPr>
        <w:t xml:space="preserve">      new Dictionary&lt;Sort, AssemblyOperator&gt;() {</w:t>
      </w:r>
    </w:p>
    <w:p w14:paraId="5DDCC6D8" w14:textId="77777777" w:rsidR="00530CE4" w:rsidRPr="00530CE4" w:rsidRDefault="00530CE4" w:rsidP="00530CE4">
      <w:pPr>
        <w:pStyle w:val="Code"/>
        <w:rPr>
          <w:highlight w:val="white"/>
        </w:rPr>
      </w:pPr>
      <w:r w:rsidRPr="00530CE4">
        <w:rPr>
          <w:highlight w:val="white"/>
        </w:rPr>
        <w:t xml:space="preserve">        {Sort.Signed_Int, AssemblyOperator.fild_word},</w:t>
      </w:r>
    </w:p>
    <w:p w14:paraId="79C53C8F" w14:textId="77777777" w:rsidR="00530CE4" w:rsidRPr="00530CE4" w:rsidRDefault="00530CE4" w:rsidP="00530CE4">
      <w:pPr>
        <w:pStyle w:val="Code"/>
        <w:rPr>
          <w:highlight w:val="white"/>
        </w:rPr>
      </w:pPr>
      <w:r w:rsidRPr="00530CE4">
        <w:rPr>
          <w:highlight w:val="white"/>
        </w:rPr>
        <w:t xml:space="preserve">        {Sort.Unsigned_Int, AssemblyOperator.fild_word},</w:t>
      </w:r>
    </w:p>
    <w:p w14:paraId="1EB12FF7" w14:textId="77777777" w:rsidR="00530CE4" w:rsidRPr="00530CE4" w:rsidRDefault="00530CE4" w:rsidP="00530CE4">
      <w:pPr>
        <w:pStyle w:val="Code"/>
        <w:rPr>
          <w:highlight w:val="white"/>
        </w:rPr>
      </w:pPr>
      <w:r w:rsidRPr="00530CE4">
        <w:rPr>
          <w:highlight w:val="white"/>
        </w:rPr>
        <w:t xml:space="preserve">        {Sort.Signed_Long_Int, AssemblyOperator.fild_dword},</w:t>
      </w:r>
    </w:p>
    <w:p w14:paraId="0E89CD82" w14:textId="77777777" w:rsidR="00530CE4" w:rsidRPr="00530CE4" w:rsidRDefault="00530CE4" w:rsidP="00530CE4">
      <w:pPr>
        <w:pStyle w:val="Code"/>
        <w:rPr>
          <w:highlight w:val="white"/>
        </w:rPr>
      </w:pPr>
      <w:r w:rsidRPr="00530CE4">
        <w:rPr>
          <w:highlight w:val="white"/>
        </w:rPr>
        <w:t xml:space="preserve">        {Sort.Unsigned_Long_Int, AssemblyOperator.fild_dword},</w:t>
      </w:r>
    </w:p>
    <w:p w14:paraId="579D9F3C" w14:textId="77777777" w:rsidR="00530CE4" w:rsidRPr="00530CE4" w:rsidRDefault="00530CE4" w:rsidP="00530CE4">
      <w:pPr>
        <w:pStyle w:val="Code"/>
        <w:rPr>
          <w:highlight w:val="white"/>
        </w:rPr>
      </w:pPr>
      <w:r w:rsidRPr="00530CE4">
        <w:rPr>
          <w:highlight w:val="white"/>
        </w:rPr>
        <w:t xml:space="preserve">        {Sort.Float, AssemblyOperator.fld_dword},</w:t>
      </w:r>
    </w:p>
    <w:p w14:paraId="54F2A4AD" w14:textId="77777777" w:rsidR="00530CE4" w:rsidRPr="00530CE4" w:rsidRDefault="00530CE4" w:rsidP="00530CE4">
      <w:pPr>
        <w:pStyle w:val="Code"/>
        <w:rPr>
          <w:highlight w:val="white"/>
        </w:rPr>
      </w:pPr>
      <w:r w:rsidRPr="00530CE4">
        <w:rPr>
          <w:highlight w:val="white"/>
        </w:rPr>
        <w:t xml:space="preserve">        {Sort.Double, AssemblyOperator.fld_qword},</w:t>
      </w:r>
    </w:p>
    <w:p w14:paraId="7BA45F8E" w14:textId="77777777" w:rsidR="00530CE4" w:rsidRPr="00530CE4" w:rsidRDefault="00530CE4" w:rsidP="00530CE4">
      <w:pPr>
        <w:pStyle w:val="Code"/>
        <w:rPr>
          <w:highlight w:val="white"/>
        </w:rPr>
      </w:pPr>
      <w:r w:rsidRPr="00530CE4">
        <w:rPr>
          <w:highlight w:val="white"/>
        </w:rPr>
        <w:t xml:space="preserve">        {Sort.Long_Double, AssemblyOperator.fld_qword}</w:t>
      </w:r>
    </w:p>
    <w:p w14:paraId="6BF2BB33" w14:textId="77777777" w:rsidR="00530CE4" w:rsidRPr="00530CE4" w:rsidRDefault="00530CE4" w:rsidP="00530CE4">
      <w:pPr>
        <w:pStyle w:val="Code"/>
        <w:rPr>
          <w:highlight w:val="white"/>
        </w:rPr>
      </w:pPr>
      <w:r w:rsidRPr="00530CE4">
        <w:rPr>
          <w:highlight w:val="white"/>
        </w:rPr>
        <w:t xml:space="preserve">      };</w:t>
      </w:r>
    </w:p>
    <w:p w14:paraId="5A049407" w14:textId="2BBD1F40" w:rsidR="00530CE4" w:rsidRPr="00530CE4" w:rsidRDefault="00085FB8" w:rsidP="00C0154B">
      <w:pPr>
        <w:rPr>
          <w:highlight w:val="white"/>
        </w:rPr>
      </w:pPr>
      <w:r>
        <w:rPr>
          <w:highlight w:val="white"/>
        </w:rPr>
        <w:t xml:space="preserve">The </w:t>
      </w:r>
      <w:r w:rsidRPr="00C0154B">
        <w:rPr>
          <w:rStyle w:val="KeyWord0"/>
          <w:highlight w:val="white"/>
        </w:rPr>
        <w:t>PushSymbol</w:t>
      </w:r>
      <w:r>
        <w:rPr>
          <w:highlight w:val="white"/>
        </w:rPr>
        <w:t xml:space="preserve"> </w:t>
      </w:r>
      <w:r w:rsidR="00C0154B">
        <w:rPr>
          <w:highlight w:val="white"/>
        </w:rPr>
        <w:t>method generates code that pushes the value of a symbol to the floating-point stack.</w:t>
      </w:r>
    </w:p>
    <w:p w14:paraId="7D1F2121" w14:textId="085D3C11" w:rsidR="00530CE4" w:rsidRPr="00530CE4" w:rsidRDefault="00530CE4" w:rsidP="00530CE4">
      <w:pPr>
        <w:pStyle w:val="Code"/>
        <w:rPr>
          <w:highlight w:val="white"/>
        </w:rPr>
      </w:pPr>
      <w:r w:rsidRPr="00530CE4">
        <w:rPr>
          <w:highlight w:val="white"/>
        </w:rPr>
        <w:t xml:space="preserve">    public void PushSymbol(Symbol symbol)</w:t>
      </w:r>
      <w:r>
        <w:rPr>
          <w:highlight w:val="white"/>
        </w:rPr>
        <w:t xml:space="preserve"> </w:t>
      </w:r>
      <w:r w:rsidRPr="00530CE4">
        <w:rPr>
          <w:highlight w:val="white"/>
        </w:rPr>
        <w:t>{</w:t>
      </w:r>
    </w:p>
    <w:p w14:paraId="2E46E11B" w14:textId="77777777" w:rsidR="00530CE4" w:rsidRPr="00530CE4" w:rsidRDefault="00530CE4" w:rsidP="00530CE4">
      <w:pPr>
        <w:pStyle w:val="Code"/>
        <w:rPr>
          <w:highlight w:val="white"/>
        </w:rPr>
      </w:pPr>
      <w:r w:rsidRPr="00530CE4">
        <w:rPr>
          <w:highlight w:val="white"/>
        </w:rPr>
        <w:t xml:space="preserve">      Assert.ErrorXXX((++m_floatStackSize) &lt;= FloatingStackMaxSize);</w:t>
      </w:r>
    </w:p>
    <w:p w14:paraId="703694DC" w14:textId="77777777" w:rsidR="00530CE4" w:rsidRPr="00530CE4" w:rsidRDefault="00530CE4" w:rsidP="00530CE4">
      <w:pPr>
        <w:pStyle w:val="Code"/>
        <w:rPr>
          <w:highlight w:val="white"/>
        </w:rPr>
      </w:pPr>
      <w:r w:rsidRPr="00530CE4">
        <w:rPr>
          <w:highlight w:val="white"/>
        </w:rPr>
        <w:t xml:space="preserve">      AssemblyOperator objectOperator = m_floatPushMap[symbol.Type.Sort];</w:t>
      </w:r>
    </w:p>
    <w:p w14:paraId="78F9A3C5" w14:textId="77777777" w:rsidR="00530CE4" w:rsidRPr="00530CE4" w:rsidRDefault="00530CE4" w:rsidP="00530CE4">
      <w:pPr>
        <w:pStyle w:val="Code"/>
        <w:rPr>
          <w:highlight w:val="white"/>
        </w:rPr>
      </w:pPr>
      <w:r w:rsidRPr="00530CE4">
        <w:rPr>
          <w:highlight w:val="white"/>
        </w:rPr>
        <w:t xml:space="preserve">      Track track;</w:t>
      </w:r>
    </w:p>
    <w:p w14:paraId="3BE5F871" w14:textId="35C88179" w:rsidR="004C69FA" w:rsidRPr="00530CE4" w:rsidRDefault="004C69FA" w:rsidP="004C69FA">
      <w:pPr>
        <w:rPr>
          <w:highlight w:val="white"/>
        </w:rPr>
      </w:pPr>
      <w:r>
        <w:rPr>
          <w:highlight w:val="white"/>
        </w:rPr>
        <w:t xml:space="preserve">There are two special assembly code instructions for pushing the value zero or one to the floating-point stack: </w:t>
      </w:r>
      <w:r w:rsidRPr="00127A13">
        <w:rPr>
          <w:rStyle w:val="KeyWord0"/>
          <w:highlight w:val="white"/>
        </w:rPr>
        <w:t>fldz</w:t>
      </w:r>
      <w:r>
        <w:rPr>
          <w:highlight w:val="white"/>
        </w:rPr>
        <w:t xml:space="preserve"> (float load zero) </w:t>
      </w:r>
      <w:r w:rsidRPr="00127A13">
        <w:rPr>
          <w:rStyle w:val="KeyWord0"/>
          <w:highlight w:val="white"/>
        </w:rPr>
        <w:t>fld</w:t>
      </w:r>
      <w:r>
        <w:rPr>
          <w:rStyle w:val="KeyWord0"/>
          <w:highlight w:val="white"/>
        </w:rPr>
        <w:t>1</w:t>
      </w:r>
      <w:r>
        <w:rPr>
          <w:highlight w:val="white"/>
        </w:rPr>
        <w:t xml:space="preserve"> (float load one). </w:t>
      </w:r>
      <w:r w:rsidR="007F24CC">
        <w:rPr>
          <w:highlight w:val="white"/>
        </w:rPr>
        <w:t>If the value is (integral or floating) zero</w:t>
      </w:r>
      <w:r w:rsidR="00805B78">
        <w:rPr>
          <w:highlight w:val="white"/>
        </w:rPr>
        <w:t xml:space="preserve">, we use </w:t>
      </w:r>
      <w:r w:rsidRPr="004C69FA">
        <w:rPr>
          <w:rStyle w:val="KeyWord0"/>
          <w:highlight w:val="white"/>
        </w:rPr>
        <w:t>fldz</w:t>
      </w:r>
      <w:r>
        <w:rPr>
          <w:highlight w:val="white"/>
        </w:rPr>
        <w:t xml:space="preserve"> to </w:t>
      </w:r>
      <w:r w:rsidR="00805B78">
        <w:rPr>
          <w:highlight w:val="white"/>
        </w:rPr>
        <w:t>load the value zero</w:t>
      </w:r>
      <w:r>
        <w:rPr>
          <w:highlight w:val="white"/>
        </w:rPr>
        <w:t xml:space="preserve">, and if the value is (integral or floating) one we use </w:t>
      </w:r>
      <w:r w:rsidRPr="004C69FA">
        <w:rPr>
          <w:rStyle w:val="KeyWord0"/>
          <w:highlight w:val="white"/>
        </w:rPr>
        <w:t>fld1</w:t>
      </w:r>
      <w:r>
        <w:rPr>
          <w:highlight w:val="white"/>
        </w:rPr>
        <w:t xml:space="preserve"> to load the value zero.</w:t>
      </w:r>
    </w:p>
    <w:p w14:paraId="2E4E335A" w14:textId="77777777" w:rsidR="00530CE4" w:rsidRPr="00530CE4" w:rsidRDefault="00530CE4" w:rsidP="00530CE4">
      <w:pPr>
        <w:pStyle w:val="Code"/>
        <w:rPr>
          <w:highlight w:val="white"/>
        </w:rPr>
      </w:pPr>
      <w:r w:rsidRPr="00530CE4">
        <w:rPr>
          <w:highlight w:val="white"/>
        </w:rPr>
        <w:t xml:space="preserve">      if (((symbol.Value is BigInteger) &amp;&amp;</w:t>
      </w:r>
    </w:p>
    <w:p w14:paraId="0914C9FB" w14:textId="77777777" w:rsidR="00530CE4" w:rsidRPr="00530CE4" w:rsidRDefault="00530CE4" w:rsidP="00530CE4">
      <w:pPr>
        <w:pStyle w:val="Code"/>
        <w:rPr>
          <w:highlight w:val="white"/>
        </w:rPr>
      </w:pPr>
      <w:r w:rsidRPr="00530CE4">
        <w:rPr>
          <w:highlight w:val="white"/>
        </w:rPr>
        <w:t xml:space="preserve">          (((BigInteger) symbol.Value).IsZero)) ||</w:t>
      </w:r>
    </w:p>
    <w:p w14:paraId="7D956431" w14:textId="77777777" w:rsidR="00530CE4" w:rsidRPr="00530CE4" w:rsidRDefault="00530CE4" w:rsidP="00530CE4">
      <w:pPr>
        <w:pStyle w:val="Code"/>
        <w:rPr>
          <w:highlight w:val="white"/>
        </w:rPr>
      </w:pPr>
      <w:r w:rsidRPr="00530CE4">
        <w:rPr>
          <w:highlight w:val="white"/>
        </w:rPr>
        <w:t xml:space="preserve">          ((symbol.Value is decimal) &amp;&amp; (((decimal) symbol.Value) == 0))) {</w:t>
      </w:r>
    </w:p>
    <w:p w14:paraId="6731ACFA" w14:textId="77777777" w:rsidR="00530CE4" w:rsidRPr="00530CE4" w:rsidRDefault="00530CE4" w:rsidP="00530CE4">
      <w:pPr>
        <w:pStyle w:val="Code"/>
        <w:rPr>
          <w:highlight w:val="white"/>
        </w:rPr>
      </w:pPr>
      <w:r w:rsidRPr="00530CE4">
        <w:rPr>
          <w:highlight w:val="white"/>
        </w:rPr>
        <w:lastRenderedPageBreak/>
        <w:t xml:space="preserve">        AddAssemblyCode(AssemblyOperator.fldz);</w:t>
      </w:r>
    </w:p>
    <w:p w14:paraId="77C5D25A" w14:textId="77777777" w:rsidR="00530CE4" w:rsidRPr="00530CE4" w:rsidRDefault="00530CE4" w:rsidP="00530CE4">
      <w:pPr>
        <w:pStyle w:val="Code"/>
        <w:rPr>
          <w:highlight w:val="white"/>
        </w:rPr>
      </w:pPr>
      <w:r w:rsidRPr="00530CE4">
        <w:rPr>
          <w:highlight w:val="white"/>
        </w:rPr>
        <w:t xml:space="preserve">      }</w:t>
      </w:r>
    </w:p>
    <w:p w14:paraId="7B23B73C" w14:textId="77777777" w:rsidR="00530CE4" w:rsidRPr="00530CE4" w:rsidRDefault="00530CE4" w:rsidP="00530CE4">
      <w:pPr>
        <w:pStyle w:val="Code"/>
        <w:rPr>
          <w:highlight w:val="white"/>
        </w:rPr>
      </w:pPr>
      <w:r w:rsidRPr="00530CE4">
        <w:rPr>
          <w:highlight w:val="white"/>
        </w:rPr>
        <w:t xml:space="preserve">      else if (((symbol.Value is BigInteger) &amp;&amp;</w:t>
      </w:r>
    </w:p>
    <w:p w14:paraId="24397268" w14:textId="77777777" w:rsidR="00530CE4" w:rsidRPr="00530CE4" w:rsidRDefault="00530CE4" w:rsidP="00530CE4">
      <w:pPr>
        <w:pStyle w:val="Code"/>
        <w:rPr>
          <w:highlight w:val="white"/>
        </w:rPr>
      </w:pPr>
      <w:r w:rsidRPr="00530CE4">
        <w:rPr>
          <w:highlight w:val="white"/>
        </w:rPr>
        <w:t xml:space="preserve">                (((BigInteger) symbol.Value).IsOne)) ||</w:t>
      </w:r>
    </w:p>
    <w:p w14:paraId="4AE6D221" w14:textId="77777777" w:rsidR="00530CE4" w:rsidRPr="00530CE4" w:rsidRDefault="00530CE4" w:rsidP="00530CE4">
      <w:pPr>
        <w:pStyle w:val="Code"/>
        <w:rPr>
          <w:highlight w:val="white"/>
        </w:rPr>
      </w:pPr>
      <w:r w:rsidRPr="00530CE4">
        <w:rPr>
          <w:highlight w:val="white"/>
        </w:rPr>
        <w:t xml:space="preserve">               ((symbol.Value is decimal) &amp;&amp;</w:t>
      </w:r>
    </w:p>
    <w:p w14:paraId="1418075F" w14:textId="77777777" w:rsidR="00530CE4" w:rsidRPr="00530CE4" w:rsidRDefault="00530CE4" w:rsidP="00530CE4">
      <w:pPr>
        <w:pStyle w:val="Code"/>
        <w:rPr>
          <w:highlight w:val="white"/>
        </w:rPr>
      </w:pPr>
      <w:r w:rsidRPr="00530CE4">
        <w:rPr>
          <w:highlight w:val="white"/>
        </w:rPr>
        <w:t xml:space="preserve">                (((decimal) symbol.Value) == 1))) {</w:t>
      </w:r>
    </w:p>
    <w:p w14:paraId="78DF70A5" w14:textId="77777777" w:rsidR="00530CE4" w:rsidRPr="00530CE4" w:rsidRDefault="00530CE4" w:rsidP="00530CE4">
      <w:pPr>
        <w:pStyle w:val="Code"/>
        <w:rPr>
          <w:highlight w:val="white"/>
        </w:rPr>
      </w:pPr>
      <w:r w:rsidRPr="00530CE4">
        <w:rPr>
          <w:highlight w:val="white"/>
        </w:rPr>
        <w:t xml:space="preserve">        AddAssemblyCode(AssemblyOperator.fld1);</w:t>
      </w:r>
    </w:p>
    <w:p w14:paraId="2EF15F6E" w14:textId="2202D5D2" w:rsidR="00530CE4" w:rsidRDefault="00530CE4" w:rsidP="00530CE4">
      <w:pPr>
        <w:pStyle w:val="Code"/>
        <w:rPr>
          <w:highlight w:val="white"/>
        </w:rPr>
      </w:pPr>
      <w:r w:rsidRPr="00530CE4">
        <w:rPr>
          <w:highlight w:val="white"/>
        </w:rPr>
        <w:t xml:space="preserve">      }</w:t>
      </w:r>
    </w:p>
    <w:p w14:paraId="61D18CD7" w14:textId="6B687708" w:rsidR="004224B0" w:rsidRPr="00530CE4" w:rsidRDefault="00857422" w:rsidP="00C2308A">
      <w:pPr>
        <w:rPr>
          <w:highlight w:val="white"/>
        </w:rPr>
      </w:pPr>
      <w:r>
        <w:rPr>
          <w:highlight w:val="white"/>
        </w:rPr>
        <w:t xml:space="preserve">For any other </w:t>
      </w:r>
      <w:r w:rsidR="00C2308A">
        <w:rPr>
          <w:highlight w:val="white"/>
        </w:rPr>
        <w:t xml:space="preserve">integral or floating value, </w:t>
      </w:r>
      <w:r>
        <w:rPr>
          <w:highlight w:val="white"/>
        </w:rPr>
        <w:t>we cannot load it directly. Instead, we need store the value on a memory address and load the value from the address</w:t>
      </w:r>
      <w:r w:rsidR="00997ACE">
        <w:rPr>
          <w:highlight w:val="white"/>
        </w:rPr>
        <w:t xml:space="preserve">. </w:t>
      </w:r>
      <w:r w:rsidR="00B94488">
        <w:rPr>
          <w:highlight w:val="white"/>
        </w:rPr>
        <w:t xml:space="preserve"> We add the symbol to the static set for the linker to be able to find the value, and we add the push operation with the name of symbol, which will be changed to a proper address by the linker.</w:t>
      </w:r>
    </w:p>
    <w:p w14:paraId="7CE6D19A" w14:textId="77777777" w:rsidR="00530CE4" w:rsidRPr="00530CE4" w:rsidRDefault="00530CE4" w:rsidP="00530CE4">
      <w:pPr>
        <w:pStyle w:val="Code"/>
        <w:rPr>
          <w:highlight w:val="white"/>
        </w:rPr>
      </w:pPr>
      <w:r w:rsidRPr="00530CE4">
        <w:rPr>
          <w:highlight w:val="white"/>
        </w:rPr>
        <w:t xml:space="preserve">      else if ((symbol.Value is BigInteger) || (symbol.Value is decimal)) {</w:t>
      </w:r>
    </w:p>
    <w:p w14:paraId="3CAF697A" w14:textId="77777777" w:rsidR="00530CE4" w:rsidRPr="00530CE4" w:rsidRDefault="00530CE4" w:rsidP="00530CE4">
      <w:pPr>
        <w:pStyle w:val="Code"/>
        <w:rPr>
          <w:highlight w:val="white"/>
        </w:rPr>
      </w:pPr>
      <w:r w:rsidRPr="00530CE4">
        <w:rPr>
          <w:highlight w:val="white"/>
        </w:rPr>
        <w:t xml:space="preserve">        SymbolTable.StaticSet.Add(ConstantExpression.Value(symbol));</w:t>
      </w:r>
    </w:p>
    <w:p w14:paraId="257D968B" w14:textId="77777777" w:rsidR="00997ACE" w:rsidRPr="00530CE4" w:rsidRDefault="00997ACE" w:rsidP="00997ACE">
      <w:pPr>
        <w:pStyle w:val="Code"/>
        <w:rPr>
          <w:highlight w:val="white"/>
        </w:rPr>
      </w:pPr>
      <w:r w:rsidRPr="00530CE4">
        <w:rPr>
          <w:highlight w:val="white"/>
        </w:rPr>
        <w:t xml:space="preserve">        AddAssemblyCode(objectOperator, symbol.UniqueName, 0);</w:t>
      </w:r>
    </w:p>
    <w:p w14:paraId="306E4BE2" w14:textId="21AB6139" w:rsidR="00530CE4" w:rsidRDefault="00530CE4" w:rsidP="00530CE4">
      <w:pPr>
        <w:pStyle w:val="Code"/>
        <w:rPr>
          <w:highlight w:val="white"/>
        </w:rPr>
      </w:pPr>
      <w:r w:rsidRPr="00530CE4">
        <w:rPr>
          <w:highlight w:val="white"/>
        </w:rPr>
        <w:t xml:space="preserve">      }</w:t>
      </w:r>
    </w:p>
    <w:p w14:paraId="46BD902A" w14:textId="3AA46538" w:rsidR="00B94488" w:rsidRPr="00530CE4" w:rsidRDefault="00F36984" w:rsidP="000434DF">
      <w:pPr>
        <w:rPr>
          <w:highlight w:val="white"/>
        </w:rPr>
      </w:pPr>
      <w:r>
        <w:rPr>
          <w:highlight w:val="white"/>
        </w:rPr>
        <w:t>If the symbol does not hold an integral or a floating</w:t>
      </w:r>
      <w:r w:rsidR="000434DF">
        <w:rPr>
          <w:highlight w:val="white"/>
        </w:rPr>
        <w:t xml:space="preserve"> value, w</w:t>
      </w:r>
      <w:r>
        <w:rPr>
          <w:highlight w:val="white"/>
        </w:rPr>
        <w:t xml:space="preserve">e check if the value is </w:t>
      </w:r>
      <w:r w:rsidR="000434DF">
        <w:rPr>
          <w:highlight w:val="white"/>
        </w:rPr>
        <w:t xml:space="preserve">stored in a register. In that case </w:t>
      </w:r>
      <w:r w:rsidR="00B944D7">
        <w:rPr>
          <w:highlight w:val="white"/>
        </w:rPr>
        <w:t xml:space="preserve">we cannot store the register directly, but </w:t>
      </w:r>
      <w:r w:rsidR="00016D46">
        <w:rPr>
          <w:highlight w:val="white"/>
        </w:rPr>
        <w:t>like</w:t>
      </w:r>
      <w:r w:rsidR="00B944D7">
        <w:rPr>
          <w:highlight w:val="white"/>
        </w:rPr>
        <w:t xml:space="preserve"> the value case above we need to store the value </w:t>
      </w:r>
      <w:r w:rsidR="00AE72AA">
        <w:rPr>
          <w:highlight w:val="white"/>
        </w:rPr>
        <w:t>at</w:t>
      </w:r>
      <w:r w:rsidR="00B944D7">
        <w:rPr>
          <w:highlight w:val="white"/>
        </w:rPr>
        <w:t xml:space="preserve"> </w:t>
      </w:r>
      <w:r w:rsidR="00AE72AA">
        <w:rPr>
          <w:highlight w:val="white"/>
        </w:rPr>
        <w:t xml:space="preserve">the memory address. </w:t>
      </w:r>
      <w:r w:rsidR="00810BCB">
        <w:rPr>
          <w:highlight w:val="white"/>
        </w:rPr>
        <w:t>We use the special integral storage to load the value.</w:t>
      </w:r>
    </w:p>
    <w:p w14:paraId="1261D96C" w14:textId="77777777" w:rsidR="00530CE4" w:rsidRPr="00530CE4" w:rsidRDefault="00530CE4" w:rsidP="00530CE4">
      <w:pPr>
        <w:pStyle w:val="Code"/>
        <w:rPr>
          <w:highlight w:val="white"/>
        </w:rPr>
      </w:pPr>
      <w:r w:rsidRPr="00530CE4">
        <w:rPr>
          <w:highlight w:val="white"/>
        </w:rPr>
        <w:t xml:space="preserve">      else if (m_trackMap.TryGetValue(symbol, out track)) {</w:t>
      </w:r>
    </w:p>
    <w:p w14:paraId="4EDEC02D" w14:textId="1FA48249" w:rsidR="00530CE4" w:rsidRDefault="00530CE4" w:rsidP="00530CE4">
      <w:pPr>
        <w:pStyle w:val="Code"/>
        <w:rPr>
          <w:highlight w:val="white"/>
        </w:rPr>
      </w:pPr>
      <w:r w:rsidRPr="00530CE4">
        <w:rPr>
          <w:highlight w:val="white"/>
        </w:rPr>
        <w:t xml:space="preserve">        m_trackMap.Remove(symbol);</w:t>
      </w:r>
    </w:p>
    <w:p w14:paraId="4876EC22"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7C32E66A" w14:textId="47405251" w:rsidR="00530CE4" w:rsidRPr="00530CE4" w:rsidRDefault="00530CE4" w:rsidP="00530CE4">
      <w:pPr>
        <w:pStyle w:val="Code"/>
        <w:rPr>
          <w:highlight w:val="white"/>
        </w:rPr>
      </w:pPr>
      <w:r w:rsidRPr="00530CE4">
        <w:rPr>
          <w:highlight w:val="white"/>
        </w:rPr>
        <w:t xml:space="preserve">        AddAssemblyCode(AssemblyOperator.mov, </w:t>
      </w:r>
      <w:r w:rsidR="000242A0" w:rsidRPr="000242A0">
        <w:rPr>
          <w:highlight w:val="white"/>
        </w:rPr>
        <w:t>containerName</w:t>
      </w:r>
      <w:r w:rsidRPr="00530CE4">
        <w:rPr>
          <w:highlight w:val="white"/>
        </w:rPr>
        <w:t>, 0, track);</w:t>
      </w:r>
    </w:p>
    <w:p w14:paraId="47BE6911" w14:textId="193DCA5E"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6ED1950D" w14:textId="4ECEFEBF" w:rsidR="00530CE4" w:rsidRDefault="00530CE4" w:rsidP="00530CE4">
      <w:pPr>
        <w:pStyle w:val="Code"/>
        <w:rPr>
          <w:highlight w:val="white"/>
        </w:rPr>
      </w:pPr>
      <w:r w:rsidRPr="00530CE4">
        <w:rPr>
          <w:highlight w:val="white"/>
        </w:rPr>
        <w:t xml:space="preserve">      }</w:t>
      </w:r>
    </w:p>
    <w:p w14:paraId="760FC824" w14:textId="5E1A4D22" w:rsidR="00611BEB" w:rsidRPr="00530CE4" w:rsidRDefault="00611BEB" w:rsidP="00611BEB">
      <w:pPr>
        <w:rPr>
          <w:highlight w:val="white"/>
        </w:rPr>
      </w:pPr>
      <w:r>
        <w:rPr>
          <w:highlight w:val="white"/>
        </w:rPr>
        <w:t xml:space="preserve">If the symbol is an array, function, or string, </w:t>
      </w:r>
      <w:r w:rsidR="00137398">
        <w:rPr>
          <w:highlight w:val="white"/>
        </w:rPr>
        <w:t>we also use the integral storage name to store the value. However, in this case will shall load the address of the symbol, rather than its value.</w:t>
      </w:r>
      <w:r w:rsidR="00191962">
        <w:rPr>
          <w:highlight w:val="white"/>
        </w:rPr>
        <w:t xml:space="preserve"> We start by </w:t>
      </w:r>
      <w:r w:rsidR="00631791">
        <w:rPr>
          <w:highlight w:val="white"/>
        </w:rPr>
        <w:t>loading the base address of the symbol to the integral storage. Then we add its offset, unless it is zero.</w:t>
      </w:r>
    </w:p>
    <w:p w14:paraId="2BF60710" w14:textId="77777777" w:rsidR="00530CE4" w:rsidRPr="00530CE4" w:rsidRDefault="00530CE4" w:rsidP="00530CE4">
      <w:pPr>
        <w:pStyle w:val="Code"/>
        <w:rPr>
          <w:highlight w:val="white"/>
        </w:rPr>
      </w:pPr>
      <w:r w:rsidRPr="00530CE4">
        <w:rPr>
          <w:highlight w:val="white"/>
        </w:rPr>
        <w:t xml:space="preserve">      else if (symbol.Type.IsArrayFunctionOrString()) {</w:t>
      </w:r>
    </w:p>
    <w:p w14:paraId="3C65D376" w14:textId="77777777" w:rsidR="000242A0" w:rsidRPr="000242A0" w:rsidRDefault="000242A0" w:rsidP="000242A0">
      <w:pPr>
        <w:pStyle w:val="Code"/>
        <w:rPr>
          <w:highlight w:val="white"/>
        </w:rPr>
      </w:pPr>
      <w:r w:rsidRPr="000242A0">
        <w:rPr>
          <w:highlight w:val="white"/>
        </w:rPr>
        <w:t xml:space="preserve">        string containerName = AddStaticContainer(symbol.Type);</w:t>
      </w:r>
    </w:p>
    <w:p w14:paraId="1879C08A" w14:textId="24E87526" w:rsidR="00530CE4" w:rsidRPr="00530CE4" w:rsidRDefault="00530CE4" w:rsidP="00530CE4">
      <w:pPr>
        <w:pStyle w:val="Code"/>
        <w:rPr>
          <w:highlight w:val="white"/>
        </w:rPr>
      </w:pPr>
      <w:r w:rsidRPr="00530CE4">
        <w:rPr>
          <w:highlight w:val="white"/>
        </w:rPr>
        <w:t xml:space="preserve">        AddAssemblyCode(AssemblyOperator.mov, </w:t>
      </w:r>
      <w:r w:rsidR="00257E79">
        <w:rPr>
          <w:highlight w:val="white"/>
        </w:rPr>
        <w:t>containerName</w:t>
      </w:r>
      <w:r w:rsidRPr="00530CE4">
        <w:rPr>
          <w:highlight w:val="white"/>
        </w:rPr>
        <w:t>, 0,</w:t>
      </w:r>
    </w:p>
    <w:p w14:paraId="11DC2BCD" w14:textId="77777777" w:rsidR="00530CE4" w:rsidRPr="00530CE4" w:rsidRDefault="00530CE4" w:rsidP="00530CE4">
      <w:pPr>
        <w:pStyle w:val="Code"/>
        <w:rPr>
          <w:highlight w:val="white"/>
        </w:rPr>
      </w:pPr>
      <w:r w:rsidRPr="00530CE4">
        <w:rPr>
          <w:highlight w:val="white"/>
        </w:rPr>
        <w:t xml:space="preserve">                        Base(symbol), TypeSize.PointerSize);</w:t>
      </w:r>
    </w:p>
    <w:p w14:paraId="46891DC1" w14:textId="77777777" w:rsidR="00530CE4" w:rsidRPr="00530CE4" w:rsidRDefault="00530CE4" w:rsidP="00530CE4">
      <w:pPr>
        <w:pStyle w:val="Code"/>
        <w:rPr>
          <w:highlight w:val="white"/>
        </w:rPr>
      </w:pPr>
    </w:p>
    <w:p w14:paraId="15475D7E" w14:textId="77777777" w:rsidR="00530CE4" w:rsidRPr="00530CE4" w:rsidRDefault="00530CE4" w:rsidP="00530CE4">
      <w:pPr>
        <w:pStyle w:val="Code"/>
        <w:rPr>
          <w:highlight w:val="white"/>
        </w:rPr>
      </w:pPr>
      <w:r w:rsidRPr="00530CE4">
        <w:rPr>
          <w:highlight w:val="white"/>
        </w:rPr>
        <w:t xml:space="preserve">        int offset = Offset(symbol);</w:t>
      </w:r>
    </w:p>
    <w:p w14:paraId="6DDA5F39" w14:textId="77777777" w:rsidR="00530CE4" w:rsidRPr="00530CE4" w:rsidRDefault="00530CE4" w:rsidP="00530CE4">
      <w:pPr>
        <w:pStyle w:val="Code"/>
        <w:rPr>
          <w:highlight w:val="white"/>
        </w:rPr>
      </w:pPr>
      <w:r w:rsidRPr="00530CE4">
        <w:rPr>
          <w:highlight w:val="white"/>
        </w:rPr>
        <w:t xml:space="preserve">        if (offset != 0) {</w:t>
      </w:r>
    </w:p>
    <w:p w14:paraId="6D83ED3D" w14:textId="14607384" w:rsidR="00530CE4" w:rsidRPr="00530CE4" w:rsidRDefault="00530CE4" w:rsidP="00530CE4">
      <w:pPr>
        <w:pStyle w:val="Code"/>
        <w:rPr>
          <w:highlight w:val="white"/>
        </w:rPr>
      </w:pPr>
      <w:r w:rsidRPr="00530CE4">
        <w:rPr>
          <w:highlight w:val="white"/>
        </w:rPr>
        <w:t xml:space="preserve">          AddAssemblyCode(AssemblyOperator.add, </w:t>
      </w:r>
      <w:r w:rsidR="00257E79">
        <w:rPr>
          <w:highlight w:val="white"/>
        </w:rPr>
        <w:t>containerName</w:t>
      </w:r>
      <w:r w:rsidRPr="00530CE4">
        <w:rPr>
          <w:highlight w:val="white"/>
        </w:rPr>
        <w:t>, 0,</w:t>
      </w:r>
    </w:p>
    <w:p w14:paraId="79312DC6" w14:textId="77777777" w:rsidR="00530CE4" w:rsidRPr="00530CE4" w:rsidRDefault="00530CE4" w:rsidP="00530CE4">
      <w:pPr>
        <w:pStyle w:val="Code"/>
        <w:rPr>
          <w:highlight w:val="white"/>
        </w:rPr>
      </w:pPr>
      <w:r w:rsidRPr="00530CE4">
        <w:rPr>
          <w:highlight w:val="white"/>
        </w:rPr>
        <w:t xml:space="preserve">                          (BigInteger) offset, TypeSize.PointerSize);</w:t>
      </w:r>
    </w:p>
    <w:p w14:paraId="6EB6056E" w14:textId="77777777" w:rsidR="00530CE4" w:rsidRPr="00530CE4" w:rsidRDefault="00530CE4" w:rsidP="00530CE4">
      <w:pPr>
        <w:pStyle w:val="Code"/>
        <w:rPr>
          <w:highlight w:val="white"/>
        </w:rPr>
      </w:pPr>
      <w:r w:rsidRPr="00530CE4">
        <w:rPr>
          <w:highlight w:val="white"/>
        </w:rPr>
        <w:t xml:space="preserve">        }</w:t>
      </w:r>
    </w:p>
    <w:p w14:paraId="57FB3A94" w14:textId="77777777" w:rsidR="00530CE4" w:rsidRPr="00530CE4" w:rsidRDefault="00530CE4" w:rsidP="00530CE4">
      <w:pPr>
        <w:pStyle w:val="Code"/>
        <w:rPr>
          <w:highlight w:val="white"/>
        </w:rPr>
      </w:pPr>
    </w:p>
    <w:p w14:paraId="5C033613" w14:textId="490F902B" w:rsidR="00530CE4" w:rsidRPr="00530CE4" w:rsidRDefault="00530CE4" w:rsidP="00530CE4">
      <w:pPr>
        <w:pStyle w:val="Code"/>
        <w:rPr>
          <w:highlight w:val="white"/>
        </w:rPr>
      </w:pPr>
      <w:r w:rsidRPr="00530CE4">
        <w:rPr>
          <w:highlight w:val="white"/>
        </w:rPr>
        <w:t xml:space="preserve">        AddAssemblyCode(objectOperator, </w:t>
      </w:r>
      <w:r w:rsidR="00257E79">
        <w:rPr>
          <w:highlight w:val="white"/>
        </w:rPr>
        <w:t>containerName</w:t>
      </w:r>
      <w:r w:rsidRPr="00530CE4">
        <w:rPr>
          <w:highlight w:val="white"/>
        </w:rPr>
        <w:t>, 0);</w:t>
      </w:r>
    </w:p>
    <w:p w14:paraId="023E6FD7" w14:textId="29BCA5A7" w:rsidR="00530CE4" w:rsidRDefault="00530CE4" w:rsidP="00530CE4">
      <w:pPr>
        <w:pStyle w:val="Code"/>
        <w:rPr>
          <w:highlight w:val="white"/>
        </w:rPr>
      </w:pPr>
      <w:r w:rsidRPr="00530CE4">
        <w:rPr>
          <w:highlight w:val="white"/>
        </w:rPr>
        <w:t xml:space="preserve">      }</w:t>
      </w:r>
    </w:p>
    <w:p w14:paraId="452BB170" w14:textId="6DE2EDC5" w:rsidR="00B5274B" w:rsidRPr="00530CE4" w:rsidRDefault="00B5274B" w:rsidP="00575159">
      <w:pPr>
        <w:rPr>
          <w:highlight w:val="white"/>
        </w:rPr>
      </w:pPr>
      <w:r>
        <w:rPr>
          <w:highlight w:val="white"/>
        </w:rPr>
        <w:t>If non</w:t>
      </w:r>
      <w:r w:rsidR="00B45BF1">
        <w:rPr>
          <w:highlight w:val="white"/>
        </w:rPr>
        <w:t>e</w:t>
      </w:r>
      <w:r>
        <w:rPr>
          <w:highlight w:val="white"/>
        </w:rPr>
        <w:t xml:space="preserve"> of the above </w:t>
      </w:r>
      <w:r w:rsidR="00575159">
        <w:rPr>
          <w:highlight w:val="white"/>
        </w:rPr>
        <w:t>apply, we perform the operation on the address of the symbol.</w:t>
      </w:r>
    </w:p>
    <w:p w14:paraId="30554507" w14:textId="77777777" w:rsidR="00530CE4" w:rsidRPr="00530CE4" w:rsidRDefault="00530CE4" w:rsidP="00530CE4">
      <w:pPr>
        <w:pStyle w:val="Code"/>
        <w:rPr>
          <w:highlight w:val="white"/>
        </w:rPr>
      </w:pPr>
      <w:r w:rsidRPr="00530CE4">
        <w:rPr>
          <w:highlight w:val="white"/>
        </w:rPr>
        <w:t xml:space="preserve">      else {</w:t>
      </w:r>
    </w:p>
    <w:p w14:paraId="5245E0AE"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DC95A76" w14:textId="77777777" w:rsidR="00530CE4" w:rsidRPr="00530CE4" w:rsidRDefault="00530CE4" w:rsidP="00530CE4">
      <w:pPr>
        <w:pStyle w:val="Code"/>
        <w:rPr>
          <w:highlight w:val="white"/>
        </w:rPr>
      </w:pPr>
      <w:r w:rsidRPr="00530CE4">
        <w:rPr>
          <w:highlight w:val="white"/>
        </w:rPr>
        <w:t xml:space="preserve">      }</w:t>
      </w:r>
    </w:p>
    <w:p w14:paraId="10A04640" w14:textId="60CD7475" w:rsidR="00530CE4" w:rsidRDefault="00530CE4" w:rsidP="00530CE4">
      <w:pPr>
        <w:pStyle w:val="Code"/>
        <w:rPr>
          <w:highlight w:val="white"/>
        </w:rPr>
      </w:pPr>
      <w:r w:rsidRPr="00530CE4">
        <w:rPr>
          <w:highlight w:val="white"/>
        </w:rPr>
        <w:t xml:space="preserve">    }</w:t>
      </w:r>
    </w:p>
    <w:p w14:paraId="2A06E3E1" w14:textId="77777777" w:rsidR="00F8692E" w:rsidRDefault="00F8692E" w:rsidP="00F024B0">
      <w:pPr>
        <w:pStyle w:val="Code"/>
        <w:rPr>
          <w:highlight w:val="white"/>
        </w:rPr>
      </w:pPr>
    </w:p>
    <w:p w14:paraId="2E59EE62" w14:textId="43EB040B" w:rsidR="00F024B0" w:rsidRPr="00F024B0" w:rsidRDefault="00F024B0" w:rsidP="00F024B0">
      <w:pPr>
        <w:pStyle w:val="Code"/>
        <w:rPr>
          <w:highlight w:val="white"/>
        </w:rPr>
      </w:pPr>
      <w:r w:rsidRPr="00F024B0">
        <w:rPr>
          <w:highlight w:val="white"/>
        </w:rPr>
        <w:t xml:space="preserve">    private static string AddStaticContainer(Type type) {</w:t>
      </w:r>
    </w:p>
    <w:p w14:paraId="4D04412E" w14:textId="77777777" w:rsidR="00F8692E" w:rsidRDefault="00F024B0" w:rsidP="00F024B0">
      <w:pPr>
        <w:pStyle w:val="Code"/>
        <w:rPr>
          <w:highlight w:val="white"/>
        </w:rPr>
      </w:pPr>
      <w:r w:rsidRPr="00F024B0">
        <w:rPr>
          <w:highlight w:val="white"/>
        </w:rPr>
        <w:t xml:space="preserve">      string containerName = "container" + type.Size() +</w:t>
      </w:r>
    </w:p>
    <w:p w14:paraId="4B1B0236" w14:textId="6714C50F" w:rsidR="00F024B0" w:rsidRPr="00F024B0" w:rsidRDefault="00F8692E" w:rsidP="00F024B0">
      <w:pPr>
        <w:pStyle w:val="Code"/>
        <w:rPr>
          <w:highlight w:val="white"/>
        </w:rPr>
      </w:pPr>
      <w:r>
        <w:rPr>
          <w:highlight w:val="white"/>
        </w:rPr>
        <w:t xml:space="preserve">                            </w:t>
      </w:r>
      <w:r w:rsidR="00F024B0" w:rsidRPr="00F024B0">
        <w:rPr>
          <w:highlight w:val="white"/>
        </w:rPr>
        <w:t xml:space="preserve"> "bytes" + Symbol.NumberId;</w:t>
      </w:r>
    </w:p>
    <w:p w14:paraId="6D996416" w14:textId="77777777" w:rsidR="00F8692E" w:rsidRDefault="00F024B0" w:rsidP="00F024B0">
      <w:pPr>
        <w:pStyle w:val="Code"/>
        <w:rPr>
          <w:highlight w:val="white"/>
        </w:rPr>
      </w:pPr>
      <w:r w:rsidRPr="00F024B0">
        <w:rPr>
          <w:highlight w:val="white"/>
        </w:rPr>
        <w:lastRenderedPageBreak/>
        <w:t xml:space="preserve">      SymbolTable.StaticSet.Add(ConstantExpression.Value(containerName,</w:t>
      </w:r>
    </w:p>
    <w:p w14:paraId="6630BEF0" w14:textId="6BBE8893" w:rsidR="00F024B0" w:rsidRPr="00F024B0" w:rsidRDefault="00F8692E" w:rsidP="00F024B0">
      <w:pPr>
        <w:pStyle w:val="Code"/>
        <w:rPr>
          <w:highlight w:val="white"/>
        </w:rPr>
      </w:pPr>
      <w:r>
        <w:rPr>
          <w:highlight w:val="white"/>
        </w:rPr>
        <w:t xml:space="preserve">                                                        </w:t>
      </w:r>
      <w:r w:rsidR="00F024B0" w:rsidRPr="00F024B0">
        <w:rPr>
          <w:highlight w:val="white"/>
        </w:rPr>
        <w:t xml:space="preserve"> type, null));</w:t>
      </w:r>
    </w:p>
    <w:p w14:paraId="7719D78C" w14:textId="77777777" w:rsidR="00F024B0" w:rsidRPr="00F024B0" w:rsidRDefault="00F024B0" w:rsidP="00F024B0">
      <w:pPr>
        <w:pStyle w:val="Code"/>
        <w:rPr>
          <w:highlight w:val="white"/>
        </w:rPr>
      </w:pPr>
      <w:r w:rsidRPr="00F024B0">
        <w:rPr>
          <w:highlight w:val="white"/>
        </w:rPr>
        <w:t xml:space="preserve">      return containerName;</w:t>
      </w:r>
    </w:p>
    <w:p w14:paraId="356F184F" w14:textId="77777777" w:rsidR="00F024B0" w:rsidRPr="00F024B0" w:rsidRDefault="00F024B0" w:rsidP="00F024B0">
      <w:pPr>
        <w:pStyle w:val="Code"/>
        <w:rPr>
          <w:highlight w:val="white"/>
        </w:rPr>
      </w:pPr>
      <w:r w:rsidRPr="00F024B0">
        <w:rPr>
          <w:highlight w:val="white"/>
        </w:rPr>
        <w:t xml:space="preserve">    }</w:t>
      </w:r>
    </w:p>
    <w:p w14:paraId="5CC85F9D" w14:textId="23FAD5E5" w:rsidR="006F3439" w:rsidRPr="00530CE4" w:rsidRDefault="00546C2B" w:rsidP="002E44D3">
      <w:pPr>
        <w:rPr>
          <w:highlight w:val="white"/>
        </w:rPr>
      </w:pPr>
      <w:r>
        <w:rPr>
          <w:highlight w:val="white"/>
        </w:rPr>
        <w:t xml:space="preserve">When </w:t>
      </w:r>
      <w:r w:rsidR="002E44D3">
        <w:rPr>
          <w:highlight w:val="white"/>
        </w:rPr>
        <w:t xml:space="preserve">popping or topping a value from the floating-point stack, we also need </w:t>
      </w:r>
      <w:r w:rsidR="006F3439">
        <w:rPr>
          <w:highlight w:val="white"/>
        </w:rPr>
        <w:t xml:space="preserve">the </w:t>
      </w:r>
      <w:r w:rsidR="00D702CD" w:rsidRPr="00D702CD">
        <w:rPr>
          <w:rStyle w:val="KeyWord0"/>
          <w:highlight w:val="white"/>
        </w:rPr>
        <w:t>m_floatPopMap</w:t>
      </w:r>
      <w:r w:rsidR="00D702CD">
        <w:rPr>
          <w:highlight w:val="white"/>
        </w:rPr>
        <w:t xml:space="preserve"> and </w:t>
      </w:r>
      <w:r w:rsidR="00D702CD" w:rsidRPr="00D702CD">
        <w:rPr>
          <w:rStyle w:val="KeyWord0"/>
          <w:highlight w:val="white"/>
        </w:rPr>
        <w:t>m_floatTopMap</w:t>
      </w:r>
      <w:r w:rsidR="00D702CD" w:rsidRPr="00530CE4">
        <w:rPr>
          <w:highlight w:val="white"/>
        </w:rPr>
        <w:t xml:space="preserve"> </w:t>
      </w:r>
      <w:r w:rsidR="002E44D3">
        <w:rPr>
          <w:highlight w:val="white"/>
        </w:rPr>
        <w:t xml:space="preserve">maps </w:t>
      </w:r>
      <w:r w:rsidR="00D702CD">
        <w:rPr>
          <w:highlight w:val="white"/>
        </w:rPr>
        <w:t>that maps from the type sizes of the symbols to assembly code instructions.</w:t>
      </w:r>
    </w:p>
    <w:p w14:paraId="5B60F926" w14:textId="77777777" w:rsidR="00530CE4" w:rsidRPr="00530CE4" w:rsidRDefault="00530CE4" w:rsidP="00530CE4">
      <w:pPr>
        <w:pStyle w:val="Code"/>
        <w:rPr>
          <w:highlight w:val="white"/>
        </w:rPr>
      </w:pPr>
      <w:r w:rsidRPr="00530CE4">
        <w:rPr>
          <w:highlight w:val="white"/>
        </w:rPr>
        <w:t xml:space="preserve">    public static IDictionary&lt;Sort, AssemblyOperator&gt; m_floatPopMap =</w:t>
      </w:r>
    </w:p>
    <w:p w14:paraId="32430870" w14:textId="77777777" w:rsidR="00530CE4" w:rsidRPr="00530CE4" w:rsidRDefault="00530CE4" w:rsidP="00530CE4">
      <w:pPr>
        <w:pStyle w:val="Code"/>
        <w:rPr>
          <w:highlight w:val="white"/>
        </w:rPr>
      </w:pPr>
      <w:r w:rsidRPr="00530CE4">
        <w:rPr>
          <w:highlight w:val="white"/>
        </w:rPr>
        <w:t xml:space="preserve">      new Dictionary&lt;Sort, AssemblyOperator&gt;() {</w:t>
      </w:r>
    </w:p>
    <w:p w14:paraId="50A77E2A" w14:textId="77777777" w:rsidR="00530CE4" w:rsidRPr="00530CE4" w:rsidRDefault="00530CE4" w:rsidP="00530CE4">
      <w:pPr>
        <w:pStyle w:val="Code"/>
        <w:rPr>
          <w:highlight w:val="white"/>
        </w:rPr>
      </w:pPr>
      <w:r w:rsidRPr="00530CE4">
        <w:rPr>
          <w:highlight w:val="white"/>
        </w:rPr>
        <w:t xml:space="preserve">        {Sort.Signed_Int, AssemblyOperator.fistp_word},</w:t>
      </w:r>
    </w:p>
    <w:p w14:paraId="449FE40E" w14:textId="77777777" w:rsidR="00530CE4" w:rsidRPr="00530CE4" w:rsidRDefault="00530CE4" w:rsidP="00530CE4">
      <w:pPr>
        <w:pStyle w:val="Code"/>
        <w:rPr>
          <w:highlight w:val="white"/>
        </w:rPr>
      </w:pPr>
      <w:r w:rsidRPr="00530CE4">
        <w:rPr>
          <w:highlight w:val="white"/>
        </w:rPr>
        <w:t xml:space="preserve">        {Sort.Unsigned_Int, AssemblyOperator.fistp_word},</w:t>
      </w:r>
    </w:p>
    <w:p w14:paraId="44FCBBE9" w14:textId="77777777" w:rsidR="00530CE4" w:rsidRPr="00530CE4" w:rsidRDefault="00530CE4" w:rsidP="00530CE4">
      <w:pPr>
        <w:pStyle w:val="Code"/>
        <w:rPr>
          <w:highlight w:val="white"/>
        </w:rPr>
      </w:pPr>
      <w:r w:rsidRPr="00530CE4">
        <w:rPr>
          <w:highlight w:val="white"/>
        </w:rPr>
        <w:t xml:space="preserve">        {Sort.Pointer, AssemblyOperator.fistp_word},</w:t>
      </w:r>
    </w:p>
    <w:p w14:paraId="2EC1B6C8" w14:textId="77777777" w:rsidR="00530CE4" w:rsidRPr="00530CE4" w:rsidRDefault="00530CE4" w:rsidP="00530CE4">
      <w:pPr>
        <w:pStyle w:val="Code"/>
        <w:rPr>
          <w:highlight w:val="white"/>
        </w:rPr>
      </w:pPr>
      <w:r w:rsidRPr="00530CE4">
        <w:rPr>
          <w:highlight w:val="white"/>
        </w:rPr>
        <w:t xml:space="preserve">        {Sort.Signed_Long_Int, AssemblyOperator.fistp_dword},</w:t>
      </w:r>
    </w:p>
    <w:p w14:paraId="588DE807" w14:textId="77777777" w:rsidR="00530CE4" w:rsidRPr="00530CE4" w:rsidRDefault="00530CE4" w:rsidP="00530CE4">
      <w:pPr>
        <w:pStyle w:val="Code"/>
        <w:rPr>
          <w:highlight w:val="white"/>
        </w:rPr>
      </w:pPr>
      <w:r w:rsidRPr="00530CE4">
        <w:rPr>
          <w:highlight w:val="white"/>
        </w:rPr>
        <w:t xml:space="preserve">        {Sort.Unsigned_Long_Int, AssemblyOperator.fistp_dword},</w:t>
      </w:r>
    </w:p>
    <w:p w14:paraId="570B386C" w14:textId="77777777" w:rsidR="00530CE4" w:rsidRPr="00530CE4" w:rsidRDefault="00530CE4" w:rsidP="00530CE4">
      <w:pPr>
        <w:pStyle w:val="Code"/>
        <w:rPr>
          <w:highlight w:val="white"/>
        </w:rPr>
      </w:pPr>
      <w:r w:rsidRPr="00530CE4">
        <w:rPr>
          <w:highlight w:val="white"/>
        </w:rPr>
        <w:t xml:space="preserve">        {Sort.Float, AssemblyOperator.fstp_dword},</w:t>
      </w:r>
    </w:p>
    <w:p w14:paraId="648065F1" w14:textId="77777777" w:rsidR="00530CE4" w:rsidRPr="00530CE4" w:rsidRDefault="00530CE4" w:rsidP="00530CE4">
      <w:pPr>
        <w:pStyle w:val="Code"/>
        <w:rPr>
          <w:highlight w:val="white"/>
        </w:rPr>
      </w:pPr>
      <w:r w:rsidRPr="00530CE4">
        <w:rPr>
          <w:highlight w:val="white"/>
        </w:rPr>
        <w:t xml:space="preserve">        {Sort.Double, AssemblyOperator.fstp_qword},</w:t>
      </w:r>
    </w:p>
    <w:p w14:paraId="2CD3BF2B" w14:textId="77777777" w:rsidR="00530CE4" w:rsidRPr="00530CE4" w:rsidRDefault="00530CE4" w:rsidP="00530CE4">
      <w:pPr>
        <w:pStyle w:val="Code"/>
        <w:rPr>
          <w:highlight w:val="white"/>
        </w:rPr>
      </w:pPr>
      <w:r w:rsidRPr="00530CE4">
        <w:rPr>
          <w:highlight w:val="white"/>
        </w:rPr>
        <w:t xml:space="preserve">        {Sort.Long_Double, AssemblyOperator.fstp_qword}</w:t>
      </w:r>
    </w:p>
    <w:p w14:paraId="5259AEAF" w14:textId="77777777" w:rsidR="00530CE4" w:rsidRPr="00530CE4" w:rsidRDefault="00530CE4" w:rsidP="00530CE4">
      <w:pPr>
        <w:pStyle w:val="Code"/>
        <w:rPr>
          <w:highlight w:val="white"/>
        </w:rPr>
      </w:pPr>
      <w:r w:rsidRPr="00530CE4">
        <w:rPr>
          <w:highlight w:val="white"/>
        </w:rPr>
        <w:t xml:space="preserve">      };</w:t>
      </w:r>
    </w:p>
    <w:p w14:paraId="558F5626" w14:textId="77777777" w:rsidR="00530CE4" w:rsidRPr="00530CE4" w:rsidRDefault="00530CE4" w:rsidP="00530CE4">
      <w:pPr>
        <w:pStyle w:val="Code"/>
        <w:rPr>
          <w:highlight w:val="white"/>
        </w:rPr>
      </w:pPr>
    </w:p>
    <w:p w14:paraId="76E8E331" w14:textId="77777777" w:rsidR="00530CE4" w:rsidRPr="00530CE4" w:rsidRDefault="00530CE4" w:rsidP="00530CE4">
      <w:pPr>
        <w:pStyle w:val="Code"/>
        <w:rPr>
          <w:highlight w:val="white"/>
        </w:rPr>
      </w:pPr>
      <w:r w:rsidRPr="00530CE4">
        <w:rPr>
          <w:highlight w:val="white"/>
        </w:rPr>
        <w:t xml:space="preserve">    public static IDictionary&lt;Sort, AssemblyOperator&gt; m_floatTopMap =</w:t>
      </w:r>
    </w:p>
    <w:p w14:paraId="5F60C483" w14:textId="77777777" w:rsidR="00530CE4" w:rsidRPr="00530CE4" w:rsidRDefault="00530CE4" w:rsidP="00530CE4">
      <w:pPr>
        <w:pStyle w:val="Code"/>
        <w:rPr>
          <w:highlight w:val="white"/>
        </w:rPr>
      </w:pPr>
      <w:r w:rsidRPr="00530CE4">
        <w:rPr>
          <w:highlight w:val="white"/>
        </w:rPr>
        <w:t xml:space="preserve">      new Dictionary&lt;Sort, AssemblyOperator&gt;() {</w:t>
      </w:r>
    </w:p>
    <w:p w14:paraId="1E5FBD38" w14:textId="77777777" w:rsidR="00530CE4" w:rsidRPr="00530CE4" w:rsidRDefault="00530CE4" w:rsidP="00530CE4">
      <w:pPr>
        <w:pStyle w:val="Code"/>
        <w:rPr>
          <w:highlight w:val="white"/>
        </w:rPr>
      </w:pPr>
      <w:r w:rsidRPr="00530CE4">
        <w:rPr>
          <w:highlight w:val="white"/>
        </w:rPr>
        <w:t xml:space="preserve">        {Sort.Signed_Int, AssemblyOperator.fist_word},</w:t>
      </w:r>
    </w:p>
    <w:p w14:paraId="59EAC8D6" w14:textId="77777777" w:rsidR="00530CE4" w:rsidRPr="00530CE4" w:rsidRDefault="00530CE4" w:rsidP="00530CE4">
      <w:pPr>
        <w:pStyle w:val="Code"/>
        <w:rPr>
          <w:highlight w:val="white"/>
        </w:rPr>
      </w:pPr>
      <w:r w:rsidRPr="00530CE4">
        <w:rPr>
          <w:highlight w:val="white"/>
        </w:rPr>
        <w:t xml:space="preserve">        {Sort.Unsigned_Int, AssemblyOperator.fist_word},</w:t>
      </w:r>
    </w:p>
    <w:p w14:paraId="1F279C20" w14:textId="77777777" w:rsidR="00530CE4" w:rsidRPr="00530CE4" w:rsidRDefault="00530CE4" w:rsidP="00530CE4">
      <w:pPr>
        <w:pStyle w:val="Code"/>
        <w:rPr>
          <w:highlight w:val="white"/>
        </w:rPr>
      </w:pPr>
      <w:r w:rsidRPr="00530CE4">
        <w:rPr>
          <w:highlight w:val="white"/>
        </w:rPr>
        <w:t xml:space="preserve">        {Sort.Pointer, AssemblyOperator.fist_word},</w:t>
      </w:r>
    </w:p>
    <w:p w14:paraId="4D9D3E0F" w14:textId="77777777" w:rsidR="00530CE4" w:rsidRPr="00530CE4" w:rsidRDefault="00530CE4" w:rsidP="00530CE4">
      <w:pPr>
        <w:pStyle w:val="Code"/>
        <w:rPr>
          <w:highlight w:val="white"/>
        </w:rPr>
      </w:pPr>
      <w:r w:rsidRPr="00530CE4">
        <w:rPr>
          <w:highlight w:val="white"/>
        </w:rPr>
        <w:t xml:space="preserve">        {Sort.Signed_Long_Int, AssemblyOperator.fist_dword},</w:t>
      </w:r>
    </w:p>
    <w:p w14:paraId="24629566" w14:textId="77777777" w:rsidR="00530CE4" w:rsidRPr="00530CE4" w:rsidRDefault="00530CE4" w:rsidP="00530CE4">
      <w:pPr>
        <w:pStyle w:val="Code"/>
        <w:rPr>
          <w:highlight w:val="white"/>
        </w:rPr>
      </w:pPr>
      <w:r w:rsidRPr="00530CE4">
        <w:rPr>
          <w:highlight w:val="white"/>
        </w:rPr>
        <w:t xml:space="preserve">        {Sort.Unsigned_Long_Int, AssemblyOperator.fist_dword},</w:t>
      </w:r>
    </w:p>
    <w:p w14:paraId="750A3C9F" w14:textId="77777777" w:rsidR="00530CE4" w:rsidRPr="00530CE4" w:rsidRDefault="00530CE4" w:rsidP="00530CE4">
      <w:pPr>
        <w:pStyle w:val="Code"/>
        <w:rPr>
          <w:highlight w:val="white"/>
        </w:rPr>
      </w:pPr>
      <w:r w:rsidRPr="00530CE4">
        <w:rPr>
          <w:highlight w:val="white"/>
        </w:rPr>
        <w:t xml:space="preserve">        {Sort.Float, AssemblyOperator.fst_dword},</w:t>
      </w:r>
    </w:p>
    <w:p w14:paraId="24C4A669" w14:textId="77777777" w:rsidR="00530CE4" w:rsidRPr="00530CE4" w:rsidRDefault="00530CE4" w:rsidP="00530CE4">
      <w:pPr>
        <w:pStyle w:val="Code"/>
        <w:rPr>
          <w:highlight w:val="white"/>
        </w:rPr>
      </w:pPr>
      <w:r w:rsidRPr="00530CE4">
        <w:rPr>
          <w:highlight w:val="white"/>
        </w:rPr>
        <w:t xml:space="preserve">        {Sort.Double, AssemblyOperator.fst_qword},</w:t>
      </w:r>
    </w:p>
    <w:p w14:paraId="2730CD5B" w14:textId="77777777" w:rsidR="00530CE4" w:rsidRPr="00530CE4" w:rsidRDefault="00530CE4" w:rsidP="00530CE4">
      <w:pPr>
        <w:pStyle w:val="Code"/>
        <w:rPr>
          <w:highlight w:val="white"/>
        </w:rPr>
      </w:pPr>
      <w:r w:rsidRPr="00530CE4">
        <w:rPr>
          <w:highlight w:val="white"/>
        </w:rPr>
        <w:t xml:space="preserve">        {Sort.Long_Double, AssemblyOperator.fst_qword}</w:t>
      </w:r>
    </w:p>
    <w:p w14:paraId="1642F347" w14:textId="77777777" w:rsidR="00530CE4" w:rsidRPr="00530CE4" w:rsidRDefault="00530CE4" w:rsidP="00530CE4">
      <w:pPr>
        <w:pStyle w:val="Code"/>
        <w:rPr>
          <w:highlight w:val="white"/>
        </w:rPr>
      </w:pPr>
      <w:r w:rsidRPr="00530CE4">
        <w:rPr>
          <w:highlight w:val="white"/>
        </w:rPr>
        <w:t xml:space="preserve">      };</w:t>
      </w:r>
    </w:p>
    <w:p w14:paraId="217BAEC1" w14:textId="77777777" w:rsidR="00530CE4" w:rsidRPr="00530CE4" w:rsidRDefault="00530CE4" w:rsidP="00530CE4">
      <w:pPr>
        <w:pStyle w:val="Code"/>
        <w:rPr>
          <w:highlight w:val="white"/>
        </w:rPr>
      </w:pPr>
    </w:p>
    <w:p w14:paraId="20EBF24A" w14:textId="77777777" w:rsidR="00530CE4" w:rsidRPr="00530CE4" w:rsidRDefault="00530CE4" w:rsidP="00530CE4">
      <w:pPr>
        <w:pStyle w:val="Code"/>
        <w:rPr>
          <w:highlight w:val="white"/>
        </w:rPr>
      </w:pPr>
      <w:r w:rsidRPr="00530CE4">
        <w:rPr>
          <w:highlight w:val="white"/>
        </w:rPr>
        <w:t xml:space="preserve">    public enum TopOrPop {Top, Pop};</w:t>
      </w:r>
    </w:p>
    <w:p w14:paraId="16BAC200" w14:textId="16665D66" w:rsidR="00530CE4" w:rsidRPr="00530CE4" w:rsidRDefault="00331A84" w:rsidP="00331A84">
      <w:pPr>
        <w:rPr>
          <w:highlight w:val="white"/>
        </w:rPr>
      </w:pPr>
      <w:r>
        <w:rPr>
          <w:highlight w:val="white"/>
        </w:rPr>
        <w:t xml:space="preserve">The </w:t>
      </w:r>
      <w:r w:rsidRPr="00E771CE">
        <w:rPr>
          <w:rStyle w:val="KeyWord0"/>
          <w:highlight w:val="white"/>
        </w:rPr>
        <w:t>PopEmpty</w:t>
      </w:r>
      <w:r>
        <w:rPr>
          <w:highlight w:val="white"/>
        </w:rPr>
        <w:t xml:space="preserve"> method pops the floating-point stack without </w:t>
      </w:r>
      <w:r w:rsidR="001E4841">
        <w:rPr>
          <w:highlight w:val="white"/>
        </w:rPr>
        <w:t xml:space="preserve">storing the value anywhere. However, there is no matching assembly code instruction. The instructions always store the value somewhere. Therefore, we use the </w:t>
      </w:r>
      <w:r w:rsidR="009845E6">
        <w:rPr>
          <w:highlight w:val="white"/>
        </w:rPr>
        <w:t>integral</w:t>
      </w:r>
      <w:r w:rsidR="001E4841">
        <w:rPr>
          <w:highlight w:val="white"/>
        </w:rPr>
        <w:t xml:space="preserve"> storage, simply </w:t>
      </w:r>
      <w:r w:rsidR="009845E6">
        <w:rPr>
          <w:highlight w:val="white"/>
        </w:rPr>
        <w:t>because we have to use some storage.</w:t>
      </w:r>
    </w:p>
    <w:p w14:paraId="15B1278F" w14:textId="77777777" w:rsidR="00530CE4" w:rsidRPr="00530CE4" w:rsidRDefault="00530CE4" w:rsidP="00530CE4">
      <w:pPr>
        <w:pStyle w:val="Code"/>
        <w:rPr>
          <w:highlight w:val="white"/>
        </w:rPr>
      </w:pPr>
      <w:r w:rsidRPr="00530CE4">
        <w:rPr>
          <w:highlight w:val="white"/>
        </w:rPr>
        <w:t xml:space="preserve">    public void PopEmpty() {</w:t>
      </w:r>
    </w:p>
    <w:p w14:paraId="296E2FC8" w14:textId="477D357E" w:rsidR="000242A0" w:rsidRPr="000242A0" w:rsidRDefault="000242A0" w:rsidP="000242A0">
      <w:pPr>
        <w:pStyle w:val="Code"/>
        <w:rPr>
          <w:highlight w:val="white"/>
        </w:rPr>
      </w:pPr>
      <w:r w:rsidRPr="000242A0">
        <w:rPr>
          <w:highlight w:val="white"/>
        </w:rPr>
        <w:t xml:space="preserve">      string containerName = AddStaticContainer(</w:t>
      </w:r>
      <w:r w:rsidR="00D5071D">
        <w:rPr>
          <w:highlight w:val="white"/>
        </w:rPr>
        <w:t>Type.LongDoubleType</w:t>
      </w:r>
      <w:r w:rsidRPr="000242A0">
        <w:rPr>
          <w:highlight w:val="white"/>
        </w:rPr>
        <w:t>);</w:t>
      </w:r>
    </w:p>
    <w:p w14:paraId="74CFA64C" w14:textId="0BCB4A17" w:rsidR="00530CE4" w:rsidRPr="00530CE4" w:rsidRDefault="00530CE4" w:rsidP="002618E3">
      <w:pPr>
        <w:pStyle w:val="Code"/>
        <w:rPr>
          <w:highlight w:val="white"/>
        </w:rPr>
      </w:pPr>
      <w:r w:rsidRPr="00530CE4">
        <w:rPr>
          <w:highlight w:val="white"/>
        </w:rPr>
        <w:t xml:space="preserve">      AddAssemblyCode(AssemblyOperator.fistp_word,</w:t>
      </w:r>
      <w:r w:rsidR="002618E3" w:rsidRPr="002618E3">
        <w:rPr>
          <w:highlight w:val="white"/>
        </w:rPr>
        <w:t xml:space="preserve"> </w:t>
      </w:r>
      <w:r w:rsidR="002618E3" w:rsidRPr="000242A0">
        <w:rPr>
          <w:highlight w:val="white"/>
        </w:rPr>
        <w:t>containerName</w:t>
      </w:r>
      <w:r w:rsidRPr="00530CE4">
        <w:rPr>
          <w:highlight w:val="white"/>
        </w:rPr>
        <w:t>, 0);</w:t>
      </w:r>
    </w:p>
    <w:p w14:paraId="5D2BAEF7" w14:textId="77777777" w:rsidR="00530CE4" w:rsidRPr="00530CE4" w:rsidRDefault="00530CE4" w:rsidP="00530CE4">
      <w:pPr>
        <w:pStyle w:val="Code"/>
        <w:rPr>
          <w:highlight w:val="white"/>
        </w:rPr>
      </w:pPr>
      <w:r w:rsidRPr="00530CE4">
        <w:rPr>
          <w:highlight w:val="white"/>
        </w:rPr>
        <w:t xml:space="preserve">    }</w:t>
      </w:r>
    </w:p>
    <w:p w14:paraId="2AF4BEF7" w14:textId="087CC6A7" w:rsidR="009845E6" w:rsidRDefault="009845E6" w:rsidP="009845E6">
      <w:pPr>
        <w:rPr>
          <w:highlight w:val="white"/>
        </w:rPr>
      </w:pPr>
      <w:r>
        <w:rPr>
          <w:highlight w:val="white"/>
        </w:rPr>
        <w:t xml:space="preserve">The </w:t>
      </w:r>
      <w:r w:rsidRPr="00450A94">
        <w:rPr>
          <w:rStyle w:val="KeyWord0"/>
          <w:highlight w:val="white"/>
        </w:rPr>
        <w:t>TopPopSymbol</w:t>
      </w:r>
      <w:r>
        <w:rPr>
          <w:highlight w:val="white"/>
        </w:rPr>
        <w:t xml:space="preserve"> method</w:t>
      </w:r>
      <w:r w:rsidR="00D41FF5">
        <w:rPr>
          <w:highlight w:val="white"/>
        </w:rPr>
        <w:t xml:space="preserve"> tops or pops the top-most value of the floating-point stack.</w:t>
      </w:r>
    </w:p>
    <w:p w14:paraId="1B28E137" w14:textId="0AA90644" w:rsidR="00530CE4" w:rsidRPr="00530CE4" w:rsidRDefault="00530CE4" w:rsidP="00530CE4">
      <w:pPr>
        <w:pStyle w:val="Code"/>
        <w:rPr>
          <w:highlight w:val="white"/>
        </w:rPr>
      </w:pPr>
      <w:r w:rsidRPr="00530CE4">
        <w:rPr>
          <w:highlight w:val="white"/>
        </w:rPr>
        <w:t xml:space="preserve">    public void TopPopSymbol(Symbol symbol, TopOrPop topOrPop) {</w:t>
      </w:r>
    </w:p>
    <w:p w14:paraId="0A54B6DA" w14:textId="77777777" w:rsidR="00530CE4" w:rsidRPr="00530CE4" w:rsidRDefault="00530CE4" w:rsidP="00530CE4">
      <w:pPr>
        <w:pStyle w:val="Code"/>
        <w:rPr>
          <w:highlight w:val="white"/>
        </w:rPr>
      </w:pPr>
      <w:r w:rsidRPr="00530CE4">
        <w:rPr>
          <w:highlight w:val="white"/>
        </w:rPr>
        <w:t xml:space="preserve">      Assert.ErrorXXX(symbol != null);</w:t>
      </w:r>
    </w:p>
    <w:p w14:paraId="6EF781B0" w14:textId="77777777" w:rsidR="00530CE4" w:rsidRPr="00530CE4" w:rsidRDefault="00530CE4" w:rsidP="00530CE4">
      <w:pPr>
        <w:pStyle w:val="Code"/>
        <w:rPr>
          <w:highlight w:val="white"/>
        </w:rPr>
      </w:pPr>
      <w:r w:rsidRPr="00530CE4">
        <w:rPr>
          <w:highlight w:val="white"/>
        </w:rPr>
        <w:t xml:space="preserve">      AssemblyOperator objectOperator;</w:t>
      </w:r>
    </w:p>
    <w:p w14:paraId="28373B7E" w14:textId="0F0E05B8" w:rsidR="00530CE4" w:rsidRPr="00530CE4" w:rsidRDefault="00234B87" w:rsidP="00234B87">
      <w:pPr>
        <w:rPr>
          <w:highlight w:val="white"/>
        </w:rPr>
      </w:pPr>
      <w:r>
        <w:rPr>
          <w:highlight w:val="white"/>
        </w:rPr>
        <w:t xml:space="preserve">Depending on the value opf the </w:t>
      </w:r>
      <w:r w:rsidRPr="00234B87">
        <w:rPr>
          <w:rStyle w:val="KeyWord0"/>
          <w:highlight w:val="white"/>
        </w:rPr>
        <w:t>topOrPop</w:t>
      </w:r>
      <w:r>
        <w:rPr>
          <w:highlight w:val="white"/>
        </w:rPr>
        <w:t xml:space="preserve"> parameter</w:t>
      </w:r>
      <w:r w:rsidR="000E4CDF">
        <w:rPr>
          <w:highlight w:val="white"/>
        </w:rPr>
        <w:t xml:space="preserve">, we extract the assembly code instruction from the </w:t>
      </w:r>
      <w:r w:rsidR="000E4CDF" w:rsidRPr="000E4CDF">
        <w:rPr>
          <w:rStyle w:val="KeyWord0"/>
          <w:highlight w:val="white"/>
        </w:rPr>
        <w:t>m_floatPopMap</w:t>
      </w:r>
      <w:r w:rsidR="000E4CDF">
        <w:rPr>
          <w:highlight w:val="white"/>
        </w:rPr>
        <w:t xml:space="preserve"> or </w:t>
      </w:r>
      <w:r w:rsidR="000E4CDF" w:rsidRPr="000E4CDF">
        <w:rPr>
          <w:rStyle w:val="KeyWord0"/>
          <w:highlight w:val="white"/>
        </w:rPr>
        <w:t>m_floatTopMap</w:t>
      </w:r>
      <w:r w:rsidR="000E4CDF">
        <w:rPr>
          <w:highlight w:val="white"/>
        </w:rPr>
        <w:t xml:space="preserve"> map.</w:t>
      </w:r>
    </w:p>
    <w:p w14:paraId="69F222AB" w14:textId="77777777" w:rsidR="00530CE4" w:rsidRPr="00530CE4" w:rsidRDefault="00530CE4" w:rsidP="00530CE4">
      <w:pPr>
        <w:pStyle w:val="Code"/>
        <w:rPr>
          <w:highlight w:val="white"/>
        </w:rPr>
      </w:pPr>
      <w:r w:rsidRPr="00530CE4">
        <w:rPr>
          <w:highlight w:val="white"/>
        </w:rPr>
        <w:t xml:space="preserve">      if (topOrPop == TopOrPop.Pop) {</w:t>
      </w:r>
    </w:p>
    <w:p w14:paraId="0928E86B" w14:textId="77777777" w:rsidR="00530CE4" w:rsidRPr="00530CE4" w:rsidRDefault="00530CE4" w:rsidP="00530CE4">
      <w:pPr>
        <w:pStyle w:val="Code"/>
        <w:rPr>
          <w:highlight w:val="white"/>
        </w:rPr>
      </w:pPr>
      <w:r w:rsidRPr="00530CE4">
        <w:rPr>
          <w:highlight w:val="white"/>
        </w:rPr>
        <w:t xml:space="preserve">        objectOperator = m_floatPopMap[symbol.Type.Sort];</w:t>
      </w:r>
    </w:p>
    <w:p w14:paraId="016912BD" w14:textId="77777777" w:rsidR="00530CE4" w:rsidRPr="00530CE4" w:rsidRDefault="00530CE4" w:rsidP="00530CE4">
      <w:pPr>
        <w:pStyle w:val="Code"/>
        <w:rPr>
          <w:highlight w:val="white"/>
        </w:rPr>
      </w:pPr>
      <w:r w:rsidRPr="00530CE4">
        <w:rPr>
          <w:highlight w:val="white"/>
        </w:rPr>
        <w:t xml:space="preserve">        Assert.ErrorXXX((--m_floatStackSize) &gt;= 0);</w:t>
      </w:r>
    </w:p>
    <w:p w14:paraId="3700832D" w14:textId="640C8912" w:rsidR="00530CE4" w:rsidRDefault="00530CE4" w:rsidP="00530CE4">
      <w:pPr>
        <w:pStyle w:val="Code"/>
        <w:rPr>
          <w:highlight w:val="white"/>
        </w:rPr>
      </w:pPr>
      <w:r w:rsidRPr="00530CE4">
        <w:rPr>
          <w:highlight w:val="white"/>
        </w:rPr>
        <w:t xml:space="preserve">      }</w:t>
      </w:r>
    </w:p>
    <w:p w14:paraId="29B516C3" w14:textId="77777777" w:rsidR="00530CE4" w:rsidRPr="00530CE4" w:rsidRDefault="00530CE4" w:rsidP="00530CE4">
      <w:pPr>
        <w:pStyle w:val="Code"/>
        <w:rPr>
          <w:highlight w:val="white"/>
        </w:rPr>
      </w:pPr>
      <w:r w:rsidRPr="00530CE4">
        <w:rPr>
          <w:highlight w:val="white"/>
        </w:rPr>
        <w:t xml:space="preserve">      else {</w:t>
      </w:r>
    </w:p>
    <w:p w14:paraId="23370BBC" w14:textId="77777777" w:rsidR="00530CE4" w:rsidRPr="00530CE4" w:rsidRDefault="00530CE4" w:rsidP="00530CE4">
      <w:pPr>
        <w:pStyle w:val="Code"/>
        <w:rPr>
          <w:highlight w:val="white"/>
        </w:rPr>
      </w:pPr>
      <w:r w:rsidRPr="00530CE4">
        <w:rPr>
          <w:highlight w:val="white"/>
        </w:rPr>
        <w:t xml:space="preserve">        objectOperator = m_floatTopMap[symbol.Type.Sort];</w:t>
      </w:r>
    </w:p>
    <w:p w14:paraId="11C9FD6C" w14:textId="77777777" w:rsidR="00530CE4" w:rsidRPr="00530CE4" w:rsidRDefault="00530CE4" w:rsidP="00530CE4">
      <w:pPr>
        <w:pStyle w:val="Code"/>
        <w:rPr>
          <w:highlight w:val="white"/>
        </w:rPr>
      </w:pPr>
      <w:r w:rsidRPr="00530CE4">
        <w:rPr>
          <w:highlight w:val="white"/>
        </w:rPr>
        <w:t xml:space="preserve">      }</w:t>
      </w:r>
    </w:p>
    <w:p w14:paraId="5FEBAAEC" w14:textId="3984F3A7" w:rsidR="001924B9" w:rsidRDefault="00B16EE9" w:rsidP="00B16EE9">
      <w:pPr>
        <w:rPr>
          <w:highlight w:val="white"/>
        </w:rPr>
      </w:pPr>
      <w:r>
        <w:rPr>
          <w:highlight w:val="white"/>
        </w:rPr>
        <w:lastRenderedPageBreak/>
        <w:t>If the symbol is a temporary variable, we store it</w:t>
      </w:r>
      <w:r w:rsidR="004F2926">
        <w:rPr>
          <w:highlight w:val="white"/>
        </w:rPr>
        <w:t>s</w:t>
      </w:r>
      <w:r>
        <w:rPr>
          <w:highlight w:val="white"/>
        </w:rPr>
        <w:t xml:space="preserve"> value in a register. </w:t>
      </w:r>
      <w:r w:rsidR="003E5B2E">
        <w:rPr>
          <w:highlight w:val="white"/>
        </w:rPr>
        <w:t xml:space="preserve"> However, we cannot store the value directly in a register. Therefore, </w:t>
      </w:r>
      <w:r w:rsidR="00010BA1">
        <w:rPr>
          <w:highlight w:val="white"/>
        </w:rPr>
        <w:t>we pop or top the value to the integral storage, and loads the value from there into the register.</w:t>
      </w:r>
    </w:p>
    <w:p w14:paraId="1905D19E" w14:textId="17D19FC9" w:rsidR="00530CE4" w:rsidRPr="00530CE4" w:rsidRDefault="00530CE4" w:rsidP="00530CE4">
      <w:pPr>
        <w:pStyle w:val="Code"/>
        <w:rPr>
          <w:highlight w:val="white"/>
        </w:rPr>
      </w:pPr>
      <w:r w:rsidRPr="00530CE4">
        <w:rPr>
          <w:highlight w:val="white"/>
        </w:rPr>
        <w:t xml:space="preserve">      if (symbol.IsTemporary() &amp;&amp; (symbol.AddressSymbol == null) &amp;&amp;</w:t>
      </w:r>
    </w:p>
    <w:p w14:paraId="0F476867" w14:textId="77777777" w:rsidR="00530CE4" w:rsidRPr="00530CE4" w:rsidRDefault="00530CE4" w:rsidP="00530CE4">
      <w:pPr>
        <w:pStyle w:val="Code"/>
        <w:rPr>
          <w:highlight w:val="white"/>
        </w:rPr>
      </w:pPr>
      <w:r w:rsidRPr="00530CE4">
        <w:rPr>
          <w:highlight w:val="white"/>
        </w:rPr>
        <w:t xml:space="preserve">          (symbol.Offset == 0)) {</w:t>
      </w:r>
    </w:p>
    <w:p w14:paraId="3C842183" w14:textId="77777777" w:rsidR="008072C8" w:rsidRPr="000242A0" w:rsidRDefault="008072C8" w:rsidP="008072C8">
      <w:pPr>
        <w:pStyle w:val="Code"/>
        <w:rPr>
          <w:highlight w:val="white"/>
        </w:rPr>
      </w:pPr>
      <w:r w:rsidRPr="000242A0">
        <w:rPr>
          <w:highlight w:val="white"/>
        </w:rPr>
        <w:t xml:space="preserve">        string containerName = AddStaticContainer(symbol.Type);</w:t>
      </w:r>
    </w:p>
    <w:p w14:paraId="70CD7F0A" w14:textId="1720B766" w:rsidR="00530CE4" w:rsidRPr="00530CE4" w:rsidRDefault="00530CE4" w:rsidP="007155AD">
      <w:pPr>
        <w:pStyle w:val="Code"/>
        <w:rPr>
          <w:highlight w:val="white"/>
        </w:rPr>
      </w:pPr>
      <w:r w:rsidRPr="00530CE4">
        <w:rPr>
          <w:highlight w:val="white"/>
        </w:rPr>
        <w:t xml:space="preserve">        AddAssemblyCode(objectOperator,</w:t>
      </w:r>
      <w:r w:rsidR="007155AD">
        <w:rPr>
          <w:highlight w:val="white"/>
        </w:rPr>
        <w:t xml:space="preserve"> </w:t>
      </w:r>
      <w:r w:rsidR="007155AD" w:rsidRPr="000242A0">
        <w:rPr>
          <w:highlight w:val="white"/>
        </w:rPr>
        <w:t>containerName</w:t>
      </w:r>
      <w:r w:rsidRPr="00530CE4">
        <w:rPr>
          <w:highlight w:val="white"/>
        </w:rPr>
        <w:t>, 0);</w:t>
      </w:r>
    </w:p>
    <w:p w14:paraId="168FA8C2" w14:textId="77777777" w:rsidR="00530CE4" w:rsidRPr="00530CE4" w:rsidRDefault="00530CE4" w:rsidP="00530CE4">
      <w:pPr>
        <w:pStyle w:val="Code"/>
        <w:rPr>
          <w:highlight w:val="white"/>
        </w:rPr>
      </w:pPr>
      <w:r w:rsidRPr="00530CE4">
        <w:rPr>
          <w:highlight w:val="white"/>
        </w:rPr>
        <w:t xml:space="preserve">        Track track = new Track(symbol);</w:t>
      </w:r>
    </w:p>
    <w:p w14:paraId="4B3DD200" w14:textId="1C614E70" w:rsidR="00530CE4" w:rsidRPr="00530CE4" w:rsidRDefault="00530CE4" w:rsidP="009537A3">
      <w:pPr>
        <w:pStyle w:val="Code"/>
        <w:rPr>
          <w:highlight w:val="white"/>
        </w:rPr>
      </w:pPr>
      <w:r w:rsidRPr="00530CE4">
        <w:rPr>
          <w:highlight w:val="white"/>
        </w:rPr>
        <w:t xml:space="preserve">        AddAssemblyCode(AssemblyOperator.mov, track,</w:t>
      </w:r>
      <w:r w:rsidR="009537A3" w:rsidRPr="009537A3">
        <w:rPr>
          <w:highlight w:val="white"/>
        </w:rPr>
        <w:t xml:space="preserve"> </w:t>
      </w:r>
      <w:r w:rsidR="009537A3" w:rsidRPr="000242A0">
        <w:rPr>
          <w:highlight w:val="white"/>
        </w:rPr>
        <w:t>containerName</w:t>
      </w:r>
      <w:r w:rsidRPr="00530CE4">
        <w:rPr>
          <w:highlight w:val="white"/>
        </w:rPr>
        <w:t>, 0);</w:t>
      </w:r>
    </w:p>
    <w:p w14:paraId="1DAE2D95" w14:textId="77777777" w:rsidR="00530CE4" w:rsidRPr="00530CE4" w:rsidRDefault="00530CE4" w:rsidP="00530CE4">
      <w:pPr>
        <w:pStyle w:val="Code"/>
        <w:rPr>
          <w:highlight w:val="white"/>
        </w:rPr>
      </w:pPr>
      <w:r w:rsidRPr="00530CE4">
        <w:rPr>
          <w:highlight w:val="white"/>
        </w:rPr>
        <w:t xml:space="preserve">        m_trackMap.Add(symbol, track);</w:t>
      </w:r>
    </w:p>
    <w:p w14:paraId="3E176FF7" w14:textId="77777777" w:rsidR="00530CE4" w:rsidRPr="00530CE4" w:rsidRDefault="00530CE4" w:rsidP="00530CE4">
      <w:pPr>
        <w:pStyle w:val="Code"/>
        <w:rPr>
          <w:highlight w:val="white"/>
        </w:rPr>
      </w:pPr>
      <w:r w:rsidRPr="00530CE4">
        <w:rPr>
          <w:highlight w:val="white"/>
        </w:rPr>
        <w:t xml:space="preserve">      }</w:t>
      </w:r>
    </w:p>
    <w:p w14:paraId="5BA8B56B" w14:textId="78FB1C30" w:rsidR="00B16EE9" w:rsidRPr="00530CE4" w:rsidRDefault="00B16EE9" w:rsidP="00B16EE9">
      <w:pPr>
        <w:rPr>
          <w:highlight w:val="white"/>
        </w:rPr>
      </w:pPr>
      <w:r>
        <w:rPr>
          <w:highlight w:val="white"/>
        </w:rPr>
        <w:t xml:space="preserve">If none of the above cases apply, we </w:t>
      </w:r>
      <w:r w:rsidR="00010BA1">
        <w:rPr>
          <w:highlight w:val="white"/>
        </w:rPr>
        <w:t>pop or top the value to the address of the symbol.</w:t>
      </w:r>
    </w:p>
    <w:p w14:paraId="242F3178" w14:textId="77777777" w:rsidR="00530CE4" w:rsidRPr="00530CE4" w:rsidRDefault="00530CE4" w:rsidP="00530CE4">
      <w:pPr>
        <w:pStyle w:val="Code"/>
        <w:rPr>
          <w:highlight w:val="white"/>
        </w:rPr>
      </w:pPr>
      <w:r w:rsidRPr="00530CE4">
        <w:rPr>
          <w:highlight w:val="white"/>
        </w:rPr>
        <w:t xml:space="preserve">      else {</w:t>
      </w:r>
    </w:p>
    <w:p w14:paraId="4189A129" w14:textId="77777777" w:rsidR="00530CE4" w:rsidRPr="00530CE4" w:rsidRDefault="00530CE4" w:rsidP="00530CE4">
      <w:pPr>
        <w:pStyle w:val="Code"/>
        <w:rPr>
          <w:highlight w:val="white"/>
        </w:rPr>
      </w:pPr>
      <w:r w:rsidRPr="00530CE4">
        <w:rPr>
          <w:highlight w:val="white"/>
        </w:rPr>
        <w:t xml:space="preserve">        AddAssemblyCode(objectOperator, Base(symbol), Offset(symbol));</w:t>
      </w:r>
    </w:p>
    <w:p w14:paraId="57F87032" w14:textId="77777777" w:rsidR="00530CE4" w:rsidRPr="00530CE4" w:rsidRDefault="00530CE4" w:rsidP="00530CE4">
      <w:pPr>
        <w:pStyle w:val="Code"/>
        <w:rPr>
          <w:highlight w:val="white"/>
        </w:rPr>
      </w:pPr>
      <w:r w:rsidRPr="00530CE4">
        <w:rPr>
          <w:highlight w:val="white"/>
        </w:rPr>
        <w:t xml:space="preserve">      }</w:t>
      </w:r>
    </w:p>
    <w:p w14:paraId="70F500E2" w14:textId="77777777" w:rsidR="00530CE4" w:rsidRPr="00530CE4" w:rsidRDefault="00530CE4" w:rsidP="00530CE4">
      <w:pPr>
        <w:pStyle w:val="Code"/>
        <w:rPr>
          <w:highlight w:val="white"/>
        </w:rPr>
      </w:pPr>
      <w:r w:rsidRPr="00530CE4">
        <w:rPr>
          <w:highlight w:val="white"/>
        </w:rPr>
        <w:t xml:space="preserve">    }</w:t>
      </w:r>
    </w:p>
    <w:p w14:paraId="23228F00" w14:textId="31C9AAB4" w:rsidR="00D935A0" w:rsidRDefault="0017732E" w:rsidP="0017732E">
      <w:pPr>
        <w:pStyle w:val="Rubrik3"/>
        <w:rPr>
          <w:highlight w:val="white"/>
        </w:rPr>
      </w:pPr>
      <w:bookmarkStart w:id="510" w:name="_Toc49764423"/>
      <w:r>
        <w:rPr>
          <w:highlight w:val="white"/>
        </w:rPr>
        <w:t>Type Conversion</w:t>
      </w:r>
      <w:bookmarkEnd w:id="510"/>
    </w:p>
    <w:p w14:paraId="20A68C2A" w14:textId="66AC5450" w:rsidR="00B12E08" w:rsidRPr="00B12E08" w:rsidRDefault="00A65E58" w:rsidP="00B12E08">
      <w:pPr>
        <w:rPr>
          <w:highlight w:val="white"/>
        </w:rPr>
      </w:pPr>
      <w:r>
        <w:rPr>
          <w:highlight w:val="white"/>
        </w:rPr>
        <w:t xml:space="preserve">The </w:t>
      </w:r>
      <w:r w:rsidRPr="00A65E58">
        <w:rPr>
          <w:rStyle w:val="KeyWord0"/>
          <w:highlight w:val="white"/>
        </w:rPr>
        <w:t>IntegralToIntegral</w:t>
      </w:r>
      <w:r>
        <w:rPr>
          <w:highlight w:val="white"/>
        </w:rPr>
        <w:t xml:space="preserve"> method</w:t>
      </w:r>
      <w:r w:rsidR="004C4B1C">
        <w:rPr>
          <w:highlight w:val="white"/>
        </w:rPr>
        <w:t xml:space="preserve"> adds assembly code instructions that converts an integral value from one size to another size.</w:t>
      </w:r>
    </w:p>
    <w:p w14:paraId="226C3B2F" w14:textId="77777777" w:rsidR="00530CE4" w:rsidRPr="00530CE4" w:rsidRDefault="00530CE4" w:rsidP="00530CE4">
      <w:pPr>
        <w:pStyle w:val="Code"/>
        <w:rPr>
          <w:highlight w:val="white"/>
        </w:rPr>
      </w:pPr>
      <w:r w:rsidRPr="00530CE4">
        <w:rPr>
          <w:highlight w:val="white"/>
        </w:rPr>
        <w:t xml:space="preserve">    public void IntegralToIntegral(MiddleCode middleCode, int index) {</w:t>
      </w:r>
    </w:p>
    <w:p w14:paraId="2D27508B" w14:textId="4D8108C2" w:rsidR="00530CE4" w:rsidRPr="00530CE4" w:rsidRDefault="00530CE4" w:rsidP="00530CE4">
      <w:pPr>
        <w:pStyle w:val="Code"/>
        <w:rPr>
          <w:highlight w:val="white"/>
        </w:rPr>
      </w:pPr>
      <w:r w:rsidRPr="00530CE4">
        <w:rPr>
          <w:highlight w:val="white"/>
        </w:rPr>
        <w:t xml:space="preserve">      Symbol </w:t>
      </w:r>
      <w:r w:rsidR="00A17FA1">
        <w:rPr>
          <w:highlight w:val="white"/>
        </w:rPr>
        <w:t>target</w:t>
      </w:r>
      <w:r w:rsidRPr="00530CE4">
        <w:rPr>
          <w:highlight w:val="white"/>
        </w:rPr>
        <w:t>Symbol = (Symbol) middleCode[0],</w:t>
      </w:r>
    </w:p>
    <w:p w14:paraId="5849AF80" w14:textId="15BECF0F" w:rsidR="00530CE4" w:rsidRP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Symbol = (Symbol) middleCode[1];</w:t>
      </w:r>
    </w:p>
    <w:p w14:paraId="1DDE9486" w14:textId="7BF70B00" w:rsidR="00530CE4" w:rsidRPr="00530CE4" w:rsidRDefault="00374C70" w:rsidP="00374C70">
      <w:pPr>
        <w:rPr>
          <w:highlight w:val="white"/>
        </w:rPr>
      </w:pPr>
      <w:r>
        <w:rPr>
          <w:highlight w:val="white"/>
        </w:rPr>
        <w:t xml:space="preserve">The </w:t>
      </w:r>
      <w:r w:rsidRPr="00374C70">
        <w:rPr>
          <w:rStyle w:val="KeyWord0"/>
          <w:highlight w:val="white"/>
        </w:rPr>
        <w:t>sizeArray</w:t>
      </w:r>
      <w:r>
        <w:rPr>
          <w:highlight w:val="white"/>
        </w:rPr>
        <w:t xml:space="preserve"> method returns pointer size for arrays, functions, and strings.</w:t>
      </w:r>
    </w:p>
    <w:p w14:paraId="7EF4960B" w14:textId="75E5C30F" w:rsidR="00530CE4" w:rsidRPr="00530CE4" w:rsidRDefault="00530CE4" w:rsidP="00530CE4">
      <w:pPr>
        <w:pStyle w:val="Code"/>
        <w:rPr>
          <w:highlight w:val="white"/>
        </w:rPr>
      </w:pPr>
      <w:r w:rsidRPr="00530CE4">
        <w:rPr>
          <w:highlight w:val="white"/>
        </w:rPr>
        <w:t xml:space="preserve">      Type </w:t>
      </w:r>
      <w:r w:rsidR="00A17FA1">
        <w:rPr>
          <w:highlight w:val="white"/>
        </w:rPr>
        <w:t>target</w:t>
      </w:r>
      <w:r w:rsidRPr="00530CE4">
        <w:rPr>
          <w:highlight w:val="white"/>
        </w:rPr>
        <w:t xml:space="preserve">Type = </w:t>
      </w:r>
      <w:r w:rsidR="00A17FA1">
        <w:rPr>
          <w:highlight w:val="white"/>
        </w:rPr>
        <w:t>target</w:t>
      </w:r>
      <w:r w:rsidRPr="00530CE4">
        <w:rPr>
          <w:highlight w:val="white"/>
        </w:rPr>
        <w:t xml:space="preserve">Symbol.Type, </w:t>
      </w:r>
      <w:r w:rsidR="00A17FA1">
        <w:rPr>
          <w:highlight w:val="white"/>
        </w:rPr>
        <w:t>sourceType</w:t>
      </w:r>
      <w:r w:rsidRPr="00530CE4">
        <w:rPr>
          <w:highlight w:val="white"/>
        </w:rPr>
        <w:t xml:space="preserve"> = </w:t>
      </w:r>
      <w:r w:rsidR="00A17FA1">
        <w:rPr>
          <w:highlight w:val="white"/>
        </w:rPr>
        <w:t>source</w:t>
      </w:r>
      <w:r w:rsidRPr="00530CE4">
        <w:rPr>
          <w:highlight w:val="white"/>
        </w:rPr>
        <w:t>Symbol.Type;</w:t>
      </w:r>
    </w:p>
    <w:p w14:paraId="776CBEA7" w14:textId="77777777" w:rsidR="0064546A" w:rsidRDefault="00530CE4" w:rsidP="00530CE4">
      <w:pPr>
        <w:pStyle w:val="Code"/>
        <w:rPr>
          <w:highlight w:val="white"/>
        </w:rPr>
      </w:pPr>
      <w:r w:rsidRPr="00530CE4">
        <w:rPr>
          <w:highlight w:val="white"/>
        </w:rPr>
        <w:t xml:space="preserve">      int </w:t>
      </w:r>
      <w:r w:rsidR="00A17FA1">
        <w:rPr>
          <w:highlight w:val="white"/>
        </w:rPr>
        <w:t>target</w:t>
      </w:r>
      <w:r w:rsidRPr="00530CE4">
        <w:rPr>
          <w:highlight w:val="white"/>
        </w:rPr>
        <w:t xml:space="preserve">Size = </w:t>
      </w:r>
      <w:r w:rsidR="00A17FA1">
        <w:rPr>
          <w:highlight w:val="white"/>
        </w:rPr>
        <w:t>target</w:t>
      </w:r>
      <w:r w:rsidRPr="00530CE4">
        <w:rPr>
          <w:highlight w:val="white"/>
        </w:rPr>
        <w:t>Type.SizeArray(),</w:t>
      </w:r>
    </w:p>
    <w:p w14:paraId="082D1B23" w14:textId="228742CF" w:rsidR="00530CE4" w:rsidRPr="00530CE4" w:rsidRDefault="0064546A"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Size = </w:t>
      </w:r>
      <w:r w:rsidR="00A17FA1">
        <w:rPr>
          <w:highlight w:val="white"/>
        </w:rPr>
        <w:t>sourceType</w:t>
      </w:r>
      <w:r w:rsidR="00530CE4" w:rsidRPr="00530CE4">
        <w:rPr>
          <w:highlight w:val="white"/>
        </w:rPr>
        <w:t>.SizeArray();</w:t>
      </w:r>
    </w:p>
    <w:p w14:paraId="4576B9FF" w14:textId="29B58A17" w:rsidR="00530CE4" w:rsidRPr="00530CE4" w:rsidRDefault="00374C70" w:rsidP="00374C70">
      <w:pPr>
        <w:rPr>
          <w:highlight w:val="white"/>
        </w:rPr>
      </w:pPr>
      <w:r>
        <w:rPr>
          <w:highlight w:val="white"/>
        </w:rPr>
        <w:t xml:space="preserve">We need </w:t>
      </w:r>
      <w:r w:rsidR="00364F45">
        <w:rPr>
          <w:highlight w:val="white"/>
        </w:rPr>
        <w:t>target</w:t>
      </w:r>
      <w:r>
        <w:rPr>
          <w:highlight w:val="white"/>
        </w:rPr>
        <w:t xml:space="preserve"> add a set-track-size instruction for </w:t>
      </w:r>
    </w:p>
    <w:p w14:paraId="76CA52E3" w14:textId="200E7171" w:rsidR="00530CE4" w:rsidRPr="00530CE4" w:rsidRDefault="00530CE4" w:rsidP="00530CE4">
      <w:pPr>
        <w:pStyle w:val="Code"/>
        <w:rPr>
          <w:highlight w:val="white"/>
        </w:rPr>
      </w:pPr>
      <w:r w:rsidRPr="00530CE4">
        <w:rPr>
          <w:highlight w:val="white"/>
        </w:rPr>
        <w:t xml:space="preserve">      Track </w:t>
      </w:r>
      <w:r w:rsidR="00A17FA1">
        <w:rPr>
          <w:highlight w:val="white"/>
        </w:rPr>
        <w:t>source</w:t>
      </w:r>
      <w:r w:rsidRPr="00530CE4">
        <w:rPr>
          <w:highlight w:val="white"/>
        </w:rPr>
        <w:t>Track = LoadValueToRegister(</w:t>
      </w:r>
      <w:r w:rsidR="00A17FA1">
        <w:rPr>
          <w:highlight w:val="white"/>
        </w:rPr>
        <w:t>source</w:t>
      </w:r>
      <w:r w:rsidRPr="00530CE4">
        <w:rPr>
          <w:highlight w:val="white"/>
        </w:rPr>
        <w:t>Symbol);</w:t>
      </w:r>
    </w:p>
    <w:p w14:paraId="0F9B8F1C" w14:textId="77777777" w:rsidR="006D50C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4ADAB3D8" w14:textId="46602560" w:rsidR="00530CE4" w:rsidRPr="00530CE4" w:rsidRDefault="006D50C1" w:rsidP="00530CE4">
      <w:pPr>
        <w:pStyle w:val="Code"/>
        <w:rPr>
          <w:highlight w:val="white"/>
        </w:rPr>
      </w:pPr>
      <w:r>
        <w:rPr>
          <w:highlight w:val="white"/>
        </w:rPr>
        <w:t xml:space="preserve">                     </w:t>
      </w:r>
      <w:r w:rsidR="00530CE4" w:rsidRPr="00530CE4">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4332362B" w14:textId="2C8A67A4" w:rsidR="00530CE4" w:rsidRPr="00530CE4" w:rsidRDefault="003C0424" w:rsidP="00364F45">
      <w:pPr>
        <w:rPr>
          <w:highlight w:val="white"/>
        </w:rPr>
      </w:pPr>
      <w:r>
        <w:rPr>
          <w:highlight w:val="white"/>
        </w:rPr>
        <w:t xml:space="preserve">If the </w:t>
      </w:r>
      <w:r w:rsidR="00364F45">
        <w:rPr>
          <w:highlight w:val="white"/>
        </w:rPr>
        <w:t>source</w:t>
      </w:r>
      <w:r>
        <w:rPr>
          <w:highlight w:val="white"/>
        </w:rPr>
        <w:t xml:space="preserve"> size is smaller tha</w:t>
      </w:r>
      <w:r w:rsidR="006D50C1">
        <w:rPr>
          <w:highlight w:val="white"/>
        </w:rPr>
        <w:t>n</w:t>
      </w:r>
      <w:r>
        <w:rPr>
          <w:highlight w:val="white"/>
        </w:rPr>
        <w:t xml:space="preserve"> the </w:t>
      </w:r>
      <w:r w:rsidR="00364F45">
        <w:rPr>
          <w:highlight w:val="white"/>
        </w:rPr>
        <w:t>target</w:t>
      </w:r>
      <w:r>
        <w:rPr>
          <w:highlight w:val="white"/>
        </w:rPr>
        <w:t xml:space="preserve"> size, we add code </w:t>
      </w:r>
      <w:r w:rsidR="00985F3A">
        <w:rPr>
          <w:highlight w:val="white"/>
        </w:rPr>
        <w:t>to</w:t>
      </w:r>
      <w:r>
        <w:rPr>
          <w:highlight w:val="white"/>
        </w:rPr>
        <w:t xml:space="preserve"> mask </w:t>
      </w:r>
      <w:r w:rsidR="00364F45">
        <w:rPr>
          <w:highlight w:val="white"/>
        </w:rPr>
        <w:t xml:space="preserve">the upper bits; that is, we set </w:t>
      </w:r>
      <w:r w:rsidR="00985F3A">
        <w:rPr>
          <w:highlight w:val="white"/>
        </w:rPr>
        <w:t xml:space="preserve">to zero </w:t>
      </w:r>
      <w:r w:rsidR="00364F45">
        <w:rPr>
          <w:highlight w:val="white"/>
        </w:rPr>
        <w:t xml:space="preserve">the bits of the target value </w:t>
      </w:r>
      <w:r w:rsidR="00985F3A">
        <w:rPr>
          <w:highlight w:val="white"/>
        </w:rPr>
        <w:t>that do not fit in the source value.</w:t>
      </w:r>
    </w:p>
    <w:p w14:paraId="7854DB25" w14:textId="4D136431" w:rsidR="00530CE4" w:rsidRP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 </w:t>
      </w:r>
      <w:r w:rsidR="00A17FA1">
        <w:rPr>
          <w:highlight w:val="white"/>
        </w:rPr>
        <w:t>target</w:t>
      </w:r>
      <w:r w:rsidRPr="00530CE4">
        <w:rPr>
          <w:highlight w:val="white"/>
        </w:rPr>
        <w:t>Size) {</w:t>
      </w:r>
    </w:p>
    <w:p w14:paraId="6A681E3D" w14:textId="54B6D6EB" w:rsidR="00530CE4" w:rsidRDefault="00530CE4" w:rsidP="00530CE4">
      <w:pPr>
        <w:pStyle w:val="Code"/>
        <w:rPr>
          <w:highlight w:val="white"/>
        </w:rPr>
      </w:pPr>
      <w:r w:rsidRPr="00530CE4">
        <w:rPr>
          <w:highlight w:val="white"/>
        </w:rPr>
        <w:t xml:space="preserve">        if (</w:t>
      </w:r>
      <w:r w:rsidR="00A17FA1">
        <w:rPr>
          <w:highlight w:val="white"/>
        </w:rPr>
        <w:t>source</w:t>
      </w:r>
      <w:r w:rsidRPr="00530CE4">
        <w:rPr>
          <w:highlight w:val="white"/>
        </w:rPr>
        <w:t xml:space="preserve">Size &lt; </w:t>
      </w:r>
      <w:r w:rsidR="00A17FA1">
        <w:rPr>
          <w:highlight w:val="white"/>
        </w:rPr>
        <w:t>target</w:t>
      </w:r>
      <w:r w:rsidRPr="00530CE4">
        <w:rPr>
          <w:highlight w:val="white"/>
        </w:rPr>
        <w:t>Size) {</w:t>
      </w:r>
    </w:p>
    <w:p w14:paraId="055FD522" w14:textId="351C75E9" w:rsidR="00985F3A" w:rsidRPr="00530CE4" w:rsidRDefault="00985F3A" w:rsidP="00413CD3">
      <w:pPr>
        <w:rPr>
          <w:highlight w:val="white"/>
        </w:rPr>
      </w:pPr>
      <w:r>
        <w:rPr>
          <w:highlight w:val="white"/>
        </w:rPr>
        <w:t>If the target size is eight byt</w:t>
      </w:r>
      <w:r w:rsidR="00413CD3">
        <w:rPr>
          <w:highlight w:val="white"/>
        </w:rPr>
        <w:t>es, we have a special case.</w:t>
      </w:r>
      <w:r w:rsidR="00B20D15">
        <w:rPr>
          <w:highlight w:val="white"/>
        </w:rPr>
        <w:t xml:space="preserve"> We need to load the mask to a register, and </w:t>
      </w:r>
      <w:r w:rsidR="003E224B">
        <w:rPr>
          <w:highlight w:val="white"/>
        </w:rPr>
        <w:t xml:space="preserve">use the </w:t>
      </w:r>
      <w:r w:rsidR="003E224B" w:rsidRPr="003E224B">
        <w:rPr>
          <w:rStyle w:val="KeyWord0"/>
          <w:highlight w:val="white"/>
        </w:rPr>
        <w:t>and</w:t>
      </w:r>
      <w:r w:rsidR="003E224B">
        <w:rPr>
          <w:highlight w:val="white"/>
        </w:rPr>
        <w:t xml:space="preserve"> instruction to do the actual masking.</w:t>
      </w:r>
    </w:p>
    <w:p w14:paraId="375CF77B" w14:textId="4C795539" w:rsidR="00530CE4" w:rsidRPr="00530CE4" w:rsidRDefault="00530CE4" w:rsidP="00530CE4">
      <w:pPr>
        <w:pStyle w:val="Code"/>
        <w:rPr>
          <w:highlight w:val="white"/>
        </w:rPr>
      </w:pPr>
      <w:r w:rsidRPr="00530CE4">
        <w:rPr>
          <w:highlight w:val="white"/>
        </w:rPr>
        <w:t xml:space="preserve">          if (</w:t>
      </w:r>
      <w:r w:rsidR="00A17FA1">
        <w:rPr>
          <w:highlight w:val="white"/>
        </w:rPr>
        <w:t>target</w:t>
      </w:r>
      <w:r w:rsidRPr="00530CE4">
        <w:rPr>
          <w:highlight w:val="white"/>
        </w:rPr>
        <w:t>Size == 8) {</w:t>
      </w:r>
    </w:p>
    <w:p w14:paraId="048F040D" w14:textId="174F8AC4" w:rsidR="00530CE4" w:rsidRPr="00530CE4" w:rsidRDefault="00530CE4" w:rsidP="00530CE4">
      <w:pPr>
        <w:pStyle w:val="Code"/>
        <w:rPr>
          <w:highlight w:val="white"/>
        </w:rPr>
      </w:pPr>
      <w:r w:rsidRPr="00530CE4">
        <w:rPr>
          <w:highlight w:val="white"/>
        </w:rPr>
        <w:t xml:space="preserve">            Track </w:t>
      </w:r>
      <w:r w:rsidR="00A17FA1">
        <w:rPr>
          <w:highlight w:val="white"/>
        </w:rPr>
        <w:t>target</w:t>
      </w:r>
      <w:r w:rsidRPr="00530CE4">
        <w:rPr>
          <w:highlight w:val="white"/>
        </w:rPr>
        <w:t>Track = new Track(</w:t>
      </w:r>
      <w:r w:rsidR="00A17FA1">
        <w:rPr>
          <w:highlight w:val="white"/>
        </w:rPr>
        <w:t>target</w:t>
      </w:r>
      <w:r w:rsidRPr="00530CE4">
        <w:rPr>
          <w:highlight w:val="white"/>
        </w:rPr>
        <w:t>Symbol);</w:t>
      </w:r>
    </w:p>
    <w:p w14:paraId="7D9B1C71" w14:textId="35F334A9"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r.mov, </w:t>
      </w:r>
      <w:r w:rsidR="00A17FA1">
        <w:rPr>
          <w:highlight w:val="white"/>
        </w:rPr>
        <w:t>target</w:t>
      </w:r>
      <w:r w:rsidRPr="00530CE4">
        <w:rPr>
          <w:highlight w:val="white"/>
        </w:rPr>
        <w:t>Track,</w:t>
      </w:r>
    </w:p>
    <w:p w14:paraId="429F2452" w14:textId="33B0D03A"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77270EA7" w14:textId="77777777" w:rsidR="00A17FA1"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r.and,</w:t>
      </w:r>
    </w:p>
    <w:p w14:paraId="6E412EA2" w14:textId="0B30ACCA" w:rsidR="00530CE4" w:rsidRPr="00530CE4" w:rsidRDefault="00A17FA1" w:rsidP="00530CE4">
      <w:pPr>
        <w:pStyle w:val="Code"/>
        <w:rPr>
          <w:highlight w:val="white"/>
        </w:rPr>
      </w:pPr>
      <w:r>
        <w:rPr>
          <w:highlight w:val="white"/>
        </w:rPr>
        <w:t xml:space="preserve">                           </w:t>
      </w:r>
      <w:r w:rsidR="00530CE4" w:rsidRPr="00530CE4">
        <w:rPr>
          <w:highlight w:val="white"/>
        </w:rPr>
        <w:t xml:space="preserve"> </w:t>
      </w:r>
      <w:r>
        <w:rPr>
          <w:highlight w:val="white"/>
        </w:rPr>
        <w:t>source</w:t>
      </w:r>
      <w:r w:rsidR="00530CE4" w:rsidRPr="00530CE4">
        <w:rPr>
          <w:highlight w:val="white"/>
        </w:rPr>
        <w:t xml:space="preserve">Track, </w:t>
      </w:r>
      <w:r>
        <w:rPr>
          <w:highlight w:val="white"/>
        </w:rPr>
        <w:t>target</w:t>
      </w:r>
      <w:r w:rsidR="00530CE4" w:rsidRPr="00530CE4">
        <w:rPr>
          <w:highlight w:val="white"/>
        </w:rPr>
        <w:t>Track);</w:t>
      </w:r>
    </w:p>
    <w:p w14:paraId="55A6FCAE" w14:textId="77777777" w:rsidR="00530CE4" w:rsidRPr="00530CE4" w:rsidRDefault="00530CE4" w:rsidP="00530CE4">
      <w:pPr>
        <w:pStyle w:val="Code"/>
        <w:rPr>
          <w:highlight w:val="white"/>
        </w:rPr>
      </w:pPr>
      <w:r w:rsidRPr="00530CE4">
        <w:rPr>
          <w:highlight w:val="white"/>
        </w:rPr>
        <w:t xml:space="preserve">          }</w:t>
      </w:r>
    </w:p>
    <w:p w14:paraId="78B137B6" w14:textId="2F04CB20" w:rsidR="003E224B" w:rsidRPr="00530CE4" w:rsidRDefault="003E224B" w:rsidP="003E224B">
      <w:pPr>
        <w:rPr>
          <w:highlight w:val="white"/>
        </w:rPr>
      </w:pPr>
      <w:r>
        <w:rPr>
          <w:highlight w:val="white"/>
        </w:rPr>
        <w:t xml:space="preserve">If the target size is not eight bytes, we can use the </w:t>
      </w:r>
      <w:r w:rsidRPr="003E224B">
        <w:rPr>
          <w:rStyle w:val="KeyWord0"/>
          <w:highlight w:val="white"/>
        </w:rPr>
        <w:t>and</w:t>
      </w:r>
      <w:r>
        <w:rPr>
          <w:highlight w:val="white"/>
        </w:rPr>
        <w:t xml:space="preserve"> instruction directly.</w:t>
      </w:r>
    </w:p>
    <w:p w14:paraId="0238748F" w14:textId="77777777" w:rsidR="00530CE4" w:rsidRPr="00530CE4" w:rsidRDefault="00530CE4" w:rsidP="00530CE4">
      <w:pPr>
        <w:pStyle w:val="Code"/>
        <w:rPr>
          <w:highlight w:val="white"/>
        </w:rPr>
      </w:pPr>
      <w:r w:rsidRPr="00530CE4">
        <w:rPr>
          <w:highlight w:val="white"/>
        </w:rPr>
        <w:t xml:space="preserve">          else {</w:t>
      </w:r>
    </w:p>
    <w:p w14:paraId="4ADC4127" w14:textId="3ADEF48E" w:rsidR="00530CE4" w:rsidRPr="00530CE4" w:rsidRDefault="00530CE4" w:rsidP="00530CE4">
      <w:pPr>
        <w:pStyle w:val="Code"/>
        <w:rPr>
          <w:highlight w:val="white"/>
        </w:rPr>
      </w:pPr>
      <w:r w:rsidRPr="00530CE4">
        <w:rPr>
          <w:highlight w:val="white"/>
        </w:rPr>
        <w:lastRenderedPageBreak/>
        <w:t xml:space="preserve">            AddAssemblyCode(AssemblyOpera</w:t>
      </w:r>
      <w:r w:rsidR="00A17FA1">
        <w:rPr>
          <w:highlight w:val="white"/>
        </w:rPr>
        <w:t>target</w:t>
      </w:r>
      <w:r w:rsidRPr="00530CE4">
        <w:rPr>
          <w:highlight w:val="white"/>
        </w:rPr>
        <w:t xml:space="preserve">r.and, </w:t>
      </w:r>
      <w:r w:rsidR="00A17FA1">
        <w:rPr>
          <w:highlight w:val="white"/>
        </w:rPr>
        <w:t>source</w:t>
      </w:r>
      <w:r w:rsidRPr="00530CE4">
        <w:rPr>
          <w:highlight w:val="white"/>
        </w:rPr>
        <w:t>Track,</w:t>
      </w:r>
    </w:p>
    <w:p w14:paraId="7EBC5FA4" w14:textId="73F64D69" w:rsidR="00530CE4" w:rsidRPr="00530CE4" w:rsidRDefault="00530CE4" w:rsidP="00530CE4">
      <w:pPr>
        <w:pStyle w:val="Code"/>
        <w:rPr>
          <w:highlight w:val="white"/>
        </w:rPr>
      </w:pPr>
      <w:r w:rsidRPr="00530CE4">
        <w:rPr>
          <w:highlight w:val="white"/>
        </w:rPr>
        <w:t xml:space="preserve">                            TypeSize.GetMask(</w:t>
      </w:r>
      <w:r w:rsidR="00A17FA1">
        <w:rPr>
          <w:highlight w:val="white"/>
        </w:rPr>
        <w:t>sourceType</w:t>
      </w:r>
      <w:r w:rsidRPr="00530CE4">
        <w:rPr>
          <w:highlight w:val="white"/>
        </w:rPr>
        <w:t>.Sort));</w:t>
      </w:r>
    </w:p>
    <w:p w14:paraId="1BAE0BB2" w14:textId="77777777" w:rsidR="00530CE4" w:rsidRPr="00530CE4" w:rsidRDefault="00530CE4" w:rsidP="00530CE4">
      <w:pPr>
        <w:pStyle w:val="Code"/>
        <w:rPr>
          <w:highlight w:val="white"/>
        </w:rPr>
      </w:pPr>
      <w:r w:rsidRPr="00530CE4">
        <w:rPr>
          <w:highlight w:val="white"/>
        </w:rPr>
        <w:t xml:space="preserve">          }</w:t>
      </w:r>
    </w:p>
    <w:p w14:paraId="3EDBBFF5" w14:textId="77777777" w:rsidR="00530CE4" w:rsidRPr="00530CE4" w:rsidRDefault="00530CE4" w:rsidP="00530CE4">
      <w:pPr>
        <w:pStyle w:val="Code"/>
        <w:rPr>
          <w:highlight w:val="white"/>
        </w:rPr>
      </w:pPr>
      <w:r w:rsidRPr="00530CE4">
        <w:rPr>
          <w:highlight w:val="white"/>
        </w:rPr>
        <w:t xml:space="preserve">        }</w:t>
      </w:r>
    </w:p>
    <w:p w14:paraId="0F5FF98A" w14:textId="5A7114AF" w:rsidR="00530CE4" w:rsidRPr="00530CE4" w:rsidRDefault="003E224B" w:rsidP="004153E4">
      <w:pPr>
        <w:rPr>
          <w:highlight w:val="white"/>
        </w:rPr>
      </w:pPr>
      <w:r>
        <w:rPr>
          <w:highlight w:val="white"/>
        </w:rPr>
        <w:t xml:space="preserve">If both the source type and target type is signed, we need to preserve the signed status throught the </w:t>
      </w:r>
      <w:r w:rsidR="004153E4">
        <w:rPr>
          <w:highlight w:val="white"/>
        </w:rPr>
        <w:t xml:space="preserve">conversion process. </w:t>
      </w:r>
      <w:r w:rsidR="00E02924">
        <w:rPr>
          <w:highlight w:val="white"/>
        </w:rPr>
        <w:t xml:space="preserve">If the </w:t>
      </w:r>
      <w:r w:rsidR="0004293F">
        <w:rPr>
          <w:highlight w:val="white"/>
        </w:rPr>
        <w:t xml:space="preserve">value is negative, the top-most bit is set to one. Since the source size does not equals the target size, </w:t>
      </w:r>
      <w:r w:rsidR="006C3B0E">
        <w:rPr>
          <w:highlight w:val="white"/>
        </w:rPr>
        <w:t xml:space="preserve">the top-most bits differ between the values. Therefore, if the value is negative, we need to </w:t>
      </w:r>
      <w:r w:rsidR="00AF7DB1">
        <w:rPr>
          <w:highlight w:val="white"/>
        </w:rPr>
        <w:t>change it to a positive value with the source size and change it back to a negative value with the target size. In this way, the signed status will be preserved.</w:t>
      </w:r>
      <w:r w:rsidR="001A4153">
        <w:rPr>
          <w:highlight w:val="white"/>
        </w:rPr>
        <w:t xml:space="preserve"> However, if the value is non-negative</w:t>
      </w:r>
      <w:r w:rsidR="00116411">
        <w:rPr>
          <w:highlight w:val="white"/>
        </w:rPr>
        <w:t xml:space="preserve"> (zero or positive), we do nothing. We just add to the track map that the values holds a new size.</w:t>
      </w:r>
    </w:p>
    <w:p w14:paraId="6FF4ED4F" w14:textId="66DFB52A" w:rsidR="00530CE4" w:rsidRPr="00530CE4" w:rsidRDefault="00530CE4" w:rsidP="00530CE4">
      <w:pPr>
        <w:pStyle w:val="Code"/>
        <w:rPr>
          <w:highlight w:val="white"/>
        </w:rPr>
      </w:pPr>
      <w:r w:rsidRPr="00530CE4">
        <w:rPr>
          <w:highlight w:val="white"/>
        </w:rPr>
        <w:t xml:space="preserve">        if (</w:t>
      </w:r>
      <w:r w:rsidR="00A17FA1">
        <w:rPr>
          <w:highlight w:val="white"/>
        </w:rPr>
        <w:t>sourceType</w:t>
      </w:r>
      <w:r w:rsidRPr="00530CE4">
        <w:rPr>
          <w:highlight w:val="white"/>
        </w:rPr>
        <w:t xml:space="preserve">.IsSigned() &amp;&amp; </w:t>
      </w:r>
      <w:r w:rsidR="00A17FA1">
        <w:rPr>
          <w:highlight w:val="white"/>
        </w:rPr>
        <w:t>target</w:t>
      </w:r>
      <w:r w:rsidRPr="00530CE4">
        <w:rPr>
          <w:highlight w:val="white"/>
        </w:rPr>
        <w:t>Type.IsSigned()) {</w:t>
      </w:r>
    </w:p>
    <w:p w14:paraId="2240E929" w14:textId="4424C398"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2F3D8E4E" w14:textId="04BD643C" w:rsidR="00530CE4" w:rsidRDefault="00530CE4" w:rsidP="00530CE4">
      <w:pPr>
        <w:pStyle w:val="Code"/>
        <w:rPr>
          <w:highlight w:val="white"/>
        </w:rPr>
      </w:pPr>
      <w:r w:rsidRPr="00530CE4">
        <w:rPr>
          <w:highlight w:val="white"/>
        </w:rPr>
        <w:t xml:space="preserve">                          </w:t>
      </w:r>
      <w:r w:rsidR="00A17FA1">
        <w:rPr>
          <w:highlight w:val="white"/>
        </w:rPr>
        <w:t>source</w:t>
      </w:r>
      <w:r w:rsidRPr="00530CE4">
        <w:rPr>
          <w:highlight w:val="white"/>
        </w:rPr>
        <w:t xml:space="preserve">Track, </w:t>
      </w:r>
      <w:r w:rsidR="00A17FA1">
        <w:rPr>
          <w:highlight w:val="white"/>
        </w:rPr>
        <w:t>source</w:t>
      </w:r>
      <w:r w:rsidRPr="00530CE4">
        <w:rPr>
          <w:highlight w:val="white"/>
        </w:rPr>
        <w:t>Size);</w:t>
      </w:r>
    </w:p>
    <w:p w14:paraId="20DD4690"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r.cmp, </w:t>
      </w:r>
      <w:r w:rsidR="00A17FA1">
        <w:rPr>
          <w:highlight w:val="white"/>
        </w:rPr>
        <w:t>source</w:t>
      </w:r>
      <w:r w:rsidRPr="00530CE4">
        <w:rPr>
          <w:highlight w:val="white"/>
        </w:rPr>
        <w:t>Track,</w:t>
      </w:r>
    </w:p>
    <w:p w14:paraId="678919F4" w14:textId="42165C2C" w:rsidR="00530CE4" w:rsidRPr="00530CE4" w:rsidRDefault="00060A58" w:rsidP="00530CE4">
      <w:pPr>
        <w:pStyle w:val="Code"/>
        <w:rPr>
          <w:highlight w:val="white"/>
        </w:rPr>
      </w:pPr>
      <w:r>
        <w:rPr>
          <w:highlight w:val="white"/>
        </w:rPr>
        <w:t xml:space="preserve">                         </w:t>
      </w:r>
      <w:r w:rsidR="00530CE4" w:rsidRPr="00530CE4">
        <w:rPr>
          <w:highlight w:val="white"/>
        </w:rPr>
        <w:t xml:space="preserve"> BigInteger.Zero);</w:t>
      </w:r>
    </w:p>
    <w:p w14:paraId="11B59AC2" w14:textId="491D3880"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r.jge, null, null, index + 1);</w:t>
      </w:r>
    </w:p>
    <w:p w14:paraId="7EFEB447" w14:textId="7BB99E4E"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14DE7EB2" w14:textId="77777777" w:rsidR="00060A58"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r.set_track_size,</w:t>
      </w:r>
    </w:p>
    <w:p w14:paraId="0C5703A7" w14:textId="6AF967CF" w:rsidR="00530CE4" w:rsidRPr="00530CE4" w:rsidRDefault="00060A58" w:rsidP="00530CE4">
      <w:pPr>
        <w:pStyle w:val="Code"/>
        <w:rPr>
          <w:highlight w:val="white"/>
        </w:rPr>
      </w:pPr>
      <w:r>
        <w:rPr>
          <w:highlight w:val="white"/>
        </w:rPr>
        <w:t xml:space="preserve">                          </w:t>
      </w:r>
      <w:r w:rsidR="00A17FA1">
        <w:rPr>
          <w:highlight w:val="white"/>
        </w:rPr>
        <w:t>source</w:t>
      </w:r>
      <w:r w:rsidR="00530CE4" w:rsidRPr="00530CE4">
        <w:rPr>
          <w:highlight w:val="white"/>
        </w:rPr>
        <w:t xml:space="preserve">Track, </w:t>
      </w:r>
      <w:r w:rsidR="00A17FA1">
        <w:rPr>
          <w:highlight w:val="white"/>
        </w:rPr>
        <w:t>target</w:t>
      </w:r>
      <w:r w:rsidR="00530CE4" w:rsidRPr="00530CE4">
        <w:rPr>
          <w:highlight w:val="white"/>
        </w:rPr>
        <w:t>Size);</w:t>
      </w:r>
    </w:p>
    <w:p w14:paraId="0133DAE3" w14:textId="5C5DA283" w:rsidR="00530CE4" w:rsidRPr="00530CE4" w:rsidRDefault="00530CE4" w:rsidP="00530CE4">
      <w:pPr>
        <w:pStyle w:val="Code"/>
        <w:rPr>
          <w:highlight w:val="white"/>
        </w:rPr>
      </w:pPr>
      <w:r w:rsidRPr="00530CE4">
        <w:rPr>
          <w:highlight w:val="white"/>
        </w:rPr>
        <w:t xml:space="preserve">          AddAssemblyCode(AssemblyOpera</w:t>
      </w:r>
      <w:r w:rsidR="00A17FA1">
        <w:rPr>
          <w:highlight w:val="white"/>
        </w:rPr>
        <w:t>target</w:t>
      </w:r>
      <w:r w:rsidRPr="00530CE4">
        <w:rPr>
          <w:highlight w:val="white"/>
        </w:rPr>
        <w:t xml:space="preserve">r.neg, </w:t>
      </w:r>
      <w:r w:rsidR="00A17FA1">
        <w:rPr>
          <w:highlight w:val="white"/>
        </w:rPr>
        <w:t>source</w:t>
      </w:r>
      <w:r w:rsidRPr="00530CE4">
        <w:rPr>
          <w:highlight w:val="white"/>
        </w:rPr>
        <w:t>Track);</w:t>
      </w:r>
    </w:p>
    <w:p w14:paraId="3D60F94D" w14:textId="77777777" w:rsidR="00530CE4" w:rsidRPr="00530CE4" w:rsidRDefault="00530CE4" w:rsidP="00530CE4">
      <w:pPr>
        <w:pStyle w:val="Code"/>
        <w:rPr>
          <w:highlight w:val="white"/>
        </w:rPr>
      </w:pPr>
      <w:r w:rsidRPr="00530CE4">
        <w:rPr>
          <w:highlight w:val="white"/>
        </w:rPr>
        <w:t xml:space="preserve">        }</w:t>
      </w:r>
    </w:p>
    <w:p w14:paraId="4C48D9B6" w14:textId="77777777" w:rsidR="00530CE4" w:rsidRPr="00530CE4" w:rsidRDefault="00530CE4" w:rsidP="00530CE4">
      <w:pPr>
        <w:pStyle w:val="Code"/>
        <w:rPr>
          <w:highlight w:val="white"/>
        </w:rPr>
      </w:pPr>
      <w:r w:rsidRPr="00530CE4">
        <w:rPr>
          <w:highlight w:val="white"/>
        </w:rPr>
        <w:t xml:space="preserve">      }</w:t>
      </w:r>
    </w:p>
    <w:p w14:paraId="21D4FF26" w14:textId="176893A4" w:rsidR="00530CE4" w:rsidRPr="00530CE4" w:rsidRDefault="00022679" w:rsidP="003C0424">
      <w:pPr>
        <w:rPr>
          <w:highlight w:val="white"/>
        </w:rPr>
      </w:pPr>
      <w:r>
        <w:rPr>
          <w:highlight w:val="white"/>
        </w:rPr>
        <w:t xml:space="preserve">If the </w:t>
      </w:r>
      <w:r w:rsidR="00364F45">
        <w:rPr>
          <w:highlight w:val="white"/>
        </w:rPr>
        <w:t>target</w:t>
      </w:r>
      <w:r w:rsidR="003C0424">
        <w:rPr>
          <w:highlight w:val="white"/>
        </w:rPr>
        <w:t xml:space="preserve"> type and </w:t>
      </w:r>
      <w:r w:rsidR="00364F45">
        <w:rPr>
          <w:highlight w:val="white"/>
        </w:rPr>
        <w:t>source</w:t>
      </w:r>
      <w:r w:rsidR="003C0424">
        <w:rPr>
          <w:highlight w:val="white"/>
        </w:rPr>
        <w:t xml:space="preserve"> type ha</w:t>
      </w:r>
      <w:r w:rsidR="00C03733">
        <w:rPr>
          <w:highlight w:val="white"/>
        </w:rPr>
        <w:t>ve</w:t>
      </w:r>
      <w:r w:rsidR="003C0424">
        <w:rPr>
          <w:highlight w:val="white"/>
        </w:rPr>
        <w:t xml:space="preserve"> the same size, we only add the </w:t>
      </w:r>
      <w:r w:rsidR="00364F45">
        <w:rPr>
          <w:highlight w:val="white"/>
        </w:rPr>
        <w:t>target</w:t>
      </w:r>
      <w:r w:rsidR="003C0424">
        <w:rPr>
          <w:highlight w:val="white"/>
        </w:rPr>
        <w:t xml:space="preserve"> symbol with the </w:t>
      </w:r>
      <w:r w:rsidR="00364F45">
        <w:rPr>
          <w:highlight w:val="white"/>
        </w:rPr>
        <w:t>source</w:t>
      </w:r>
      <w:r w:rsidR="003C0424">
        <w:rPr>
          <w:highlight w:val="white"/>
        </w:rPr>
        <w:t xml:space="preserve"> track in the track map.</w:t>
      </w:r>
    </w:p>
    <w:p w14:paraId="034D1B17" w14:textId="4CBA4997" w:rsidR="00530CE4" w:rsidRPr="00530CE4" w:rsidRDefault="00530CE4" w:rsidP="00530CE4">
      <w:pPr>
        <w:pStyle w:val="Code"/>
        <w:rPr>
          <w:highlight w:val="white"/>
        </w:rPr>
      </w:pPr>
      <w:r w:rsidRPr="00530CE4">
        <w:rPr>
          <w:highlight w:val="white"/>
        </w:rPr>
        <w:t xml:space="preserve">      m_trackMap.Add(</w:t>
      </w:r>
      <w:r w:rsidR="00A17FA1">
        <w:rPr>
          <w:highlight w:val="white"/>
        </w:rPr>
        <w:t>target</w:t>
      </w:r>
      <w:r w:rsidRPr="00530CE4">
        <w:rPr>
          <w:highlight w:val="white"/>
        </w:rPr>
        <w:t xml:space="preserve">Symbol, </w:t>
      </w:r>
      <w:r w:rsidR="00A17FA1">
        <w:rPr>
          <w:highlight w:val="white"/>
        </w:rPr>
        <w:t>source</w:t>
      </w:r>
      <w:r w:rsidRPr="00530CE4">
        <w:rPr>
          <w:highlight w:val="white"/>
        </w:rPr>
        <w:t>Track);</w:t>
      </w:r>
    </w:p>
    <w:p w14:paraId="4015035E" w14:textId="77777777" w:rsidR="00530CE4" w:rsidRPr="00530CE4" w:rsidRDefault="00530CE4" w:rsidP="00530CE4">
      <w:pPr>
        <w:pStyle w:val="Code"/>
        <w:rPr>
          <w:highlight w:val="white"/>
        </w:rPr>
      </w:pPr>
      <w:r w:rsidRPr="00530CE4">
        <w:rPr>
          <w:highlight w:val="white"/>
        </w:rPr>
        <w:t xml:space="preserve">    }</w:t>
      </w:r>
    </w:p>
    <w:p w14:paraId="012F07F8" w14:textId="0D529EAF" w:rsidR="00530CE4" w:rsidRPr="00530CE4" w:rsidRDefault="00116411" w:rsidP="00116411">
      <w:pPr>
        <w:rPr>
          <w:highlight w:val="white"/>
        </w:rPr>
      </w:pPr>
      <w:r>
        <w:rPr>
          <w:highlight w:val="white"/>
        </w:rPr>
        <w:t xml:space="preserve">The </w:t>
      </w:r>
      <w:r w:rsidRPr="00116411">
        <w:rPr>
          <w:rStyle w:val="KeyWord0"/>
          <w:highlight w:val="white"/>
        </w:rPr>
        <w:t>IntegralToFloating</w:t>
      </w:r>
      <w:r>
        <w:rPr>
          <w:highlight w:val="white"/>
        </w:rPr>
        <w:t xml:space="preserve"> and </w:t>
      </w:r>
      <w:r w:rsidRPr="00116411">
        <w:rPr>
          <w:rStyle w:val="KeyWord0"/>
          <w:highlight w:val="white"/>
        </w:rPr>
        <w:t>FloatingToIntegral</w:t>
      </w:r>
      <w:r>
        <w:rPr>
          <w:highlight w:val="white"/>
        </w:rPr>
        <w:t xml:space="preserve"> </w:t>
      </w:r>
      <w:r w:rsidR="0078711E">
        <w:rPr>
          <w:highlight w:val="white"/>
        </w:rPr>
        <w:t>are quite simple. In the integral</w:t>
      </w:r>
      <w:r w:rsidR="0082298E">
        <w:rPr>
          <w:highlight w:val="white"/>
        </w:rPr>
        <w:t>-</w:t>
      </w:r>
      <w:r w:rsidR="0078711E">
        <w:rPr>
          <w:highlight w:val="white"/>
        </w:rPr>
        <w:t xml:space="preserve">to-floating-case </w:t>
      </w:r>
      <w:r w:rsidR="0082298E">
        <w:rPr>
          <w:highlight w:val="white"/>
        </w:rPr>
        <w:t xml:space="preserve">we push the integral value at the floating-point stack, and in the floating-to-integral case, we pop the value from the stack. Note that there is no floating-to-floating case. </w:t>
      </w:r>
      <w:r w:rsidR="00613923">
        <w:rPr>
          <w:highlight w:val="white"/>
        </w:rPr>
        <w:t xml:space="preserve">In that case, we just keep the value on the stack, the type conversion occurs when the </w:t>
      </w:r>
      <w:r w:rsidR="004312DA">
        <w:rPr>
          <w:highlight w:val="white"/>
        </w:rPr>
        <w:t>value is pushed, popped, or topped.</w:t>
      </w:r>
    </w:p>
    <w:p w14:paraId="04515EE8" w14:textId="77777777" w:rsidR="00530CE4" w:rsidRPr="00530CE4" w:rsidRDefault="00530CE4" w:rsidP="00530CE4">
      <w:pPr>
        <w:pStyle w:val="Code"/>
        <w:rPr>
          <w:highlight w:val="white"/>
        </w:rPr>
      </w:pPr>
      <w:r w:rsidRPr="00530CE4">
        <w:rPr>
          <w:highlight w:val="white"/>
        </w:rPr>
        <w:t xml:space="preserve">    public void IntegralToFloating(MiddleCode middleCode) {</w:t>
      </w:r>
    </w:p>
    <w:p w14:paraId="40B2AB65" w14:textId="77777777" w:rsidR="00530CE4" w:rsidRPr="00530CE4" w:rsidRDefault="00530CE4" w:rsidP="00530CE4">
      <w:pPr>
        <w:pStyle w:val="Code"/>
        <w:rPr>
          <w:highlight w:val="white"/>
        </w:rPr>
      </w:pPr>
      <w:r w:rsidRPr="00530CE4">
        <w:rPr>
          <w:highlight w:val="white"/>
        </w:rPr>
        <w:t xml:space="preserve">      Symbol fromSymbol = (Symbol) middleCode[1];</w:t>
      </w:r>
    </w:p>
    <w:p w14:paraId="2166211C" w14:textId="77777777" w:rsidR="00530CE4" w:rsidRPr="00530CE4" w:rsidRDefault="00530CE4" w:rsidP="00530CE4">
      <w:pPr>
        <w:pStyle w:val="Code"/>
        <w:rPr>
          <w:highlight w:val="white"/>
        </w:rPr>
      </w:pPr>
      <w:r w:rsidRPr="00530CE4">
        <w:rPr>
          <w:highlight w:val="white"/>
        </w:rPr>
        <w:t xml:space="preserve">      PushSymbol(fromSymbol);</w:t>
      </w:r>
    </w:p>
    <w:p w14:paraId="6610FA79" w14:textId="77777777" w:rsidR="00530CE4" w:rsidRPr="00530CE4" w:rsidRDefault="00530CE4" w:rsidP="00530CE4">
      <w:pPr>
        <w:pStyle w:val="Code"/>
        <w:rPr>
          <w:highlight w:val="white"/>
        </w:rPr>
      </w:pPr>
      <w:r w:rsidRPr="00530CE4">
        <w:rPr>
          <w:highlight w:val="white"/>
        </w:rPr>
        <w:t xml:space="preserve">    }</w:t>
      </w:r>
    </w:p>
    <w:p w14:paraId="3465E2DA" w14:textId="77777777" w:rsidR="00530CE4" w:rsidRPr="00530CE4" w:rsidRDefault="00530CE4" w:rsidP="00530CE4">
      <w:pPr>
        <w:pStyle w:val="Code"/>
        <w:rPr>
          <w:highlight w:val="white"/>
        </w:rPr>
      </w:pPr>
      <w:r w:rsidRPr="00530CE4">
        <w:rPr>
          <w:highlight w:val="white"/>
        </w:rPr>
        <w:t xml:space="preserve">  </w:t>
      </w:r>
    </w:p>
    <w:p w14:paraId="43BC9871" w14:textId="77777777" w:rsidR="00530CE4" w:rsidRPr="00530CE4" w:rsidRDefault="00530CE4" w:rsidP="00530CE4">
      <w:pPr>
        <w:pStyle w:val="Code"/>
        <w:rPr>
          <w:highlight w:val="white"/>
        </w:rPr>
      </w:pPr>
      <w:r w:rsidRPr="00530CE4">
        <w:rPr>
          <w:highlight w:val="white"/>
        </w:rPr>
        <w:t xml:space="preserve">    public void FloatingToIntegral(MiddleCode middleCode) {</w:t>
      </w:r>
    </w:p>
    <w:p w14:paraId="3530F953" w14:textId="77777777" w:rsidR="00530CE4" w:rsidRPr="00530CE4" w:rsidRDefault="00530CE4" w:rsidP="00530CE4">
      <w:pPr>
        <w:pStyle w:val="Code"/>
        <w:rPr>
          <w:highlight w:val="white"/>
        </w:rPr>
      </w:pPr>
      <w:r w:rsidRPr="00530CE4">
        <w:rPr>
          <w:highlight w:val="white"/>
        </w:rPr>
        <w:t xml:space="preserve">      Symbol toSymbol = (Symbol) middleCode[0];</w:t>
      </w:r>
    </w:p>
    <w:p w14:paraId="32D9A990" w14:textId="77777777" w:rsidR="00530CE4" w:rsidRPr="00530CE4" w:rsidRDefault="00530CE4" w:rsidP="00530CE4">
      <w:pPr>
        <w:pStyle w:val="Code"/>
        <w:rPr>
          <w:highlight w:val="white"/>
        </w:rPr>
      </w:pPr>
      <w:r w:rsidRPr="00530CE4">
        <w:rPr>
          <w:highlight w:val="white"/>
        </w:rPr>
        <w:t xml:space="preserve">      TopPopSymbol(toSymbol, TopOrPop.Pop);</w:t>
      </w:r>
    </w:p>
    <w:p w14:paraId="634ACCEE" w14:textId="77777777" w:rsidR="00530CE4" w:rsidRPr="00530CE4" w:rsidRDefault="00530CE4" w:rsidP="00530CE4">
      <w:pPr>
        <w:pStyle w:val="Code"/>
        <w:rPr>
          <w:highlight w:val="white"/>
        </w:rPr>
      </w:pPr>
      <w:r w:rsidRPr="00530CE4">
        <w:rPr>
          <w:highlight w:val="white"/>
        </w:rPr>
        <w:t xml:space="preserve">    }</w:t>
      </w:r>
    </w:p>
    <w:p w14:paraId="2E4DE932" w14:textId="213AB8DC" w:rsidR="00D935A0" w:rsidRDefault="009F60A9" w:rsidP="009F60A9">
      <w:pPr>
        <w:pStyle w:val="Rubrik3"/>
        <w:rPr>
          <w:highlight w:val="white"/>
        </w:rPr>
      </w:pPr>
      <w:bookmarkStart w:id="511" w:name="_Toc49764424"/>
      <w:r>
        <w:rPr>
          <w:highlight w:val="white"/>
        </w:rPr>
        <w:t>Struct and Union</w:t>
      </w:r>
      <w:bookmarkEnd w:id="511"/>
    </w:p>
    <w:p w14:paraId="64D28C63" w14:textId="10DC007A" w:rsidR="00444674" w:rsidRPr="00444674" w:rsidRDefault="00444674" w:rsidP="00444674">
      <w:pPr>
        <w:rPr>
          <w:highlight w:val="white"/>
        </w:rPr>
      </w:pPr>
      <w:r>
        <w:rPr>
          <w:highlight w:val="white"/>
        </w:rPr>
        <w:t xml:space="preserve">This section describes the handling of struct and unions, assignment, parameter, </w:t>
      </w:r>
      <w:r w:rsidR="00B158AB">
        <w:rPr>
          <w:highlight w:val="white"/>
        </w:rPr>
        <w:t>and function return value</w:t>
      </w:r>
      <w:r>
        <w:rPr>
          <w:highlight w:val="white"/>
        </w:rPr>
        <w:t xml:space="preserve">. Note that </w:t>
      </w:r>
      <w:r w:rsidR="00B158AB">
        <w:rPr>
          <w:highlight w:val="white"/>
        </w:rPr>
        <w:t xml:space="preserve">these methods make no </w:t>
      </w:r>
      <w:r>
        <w:rPr>
          <w:highlight w:val="white"/>
        </w:rPr>
        <w:t xml:space="preserve">difference </w:t>
      </w:r>
      <w:r w:rsidR="00B158AB">
        <w:rPr>
          <w:highlight w:val="white"/>
        </w:rPr>
        <w:t xml:space="preserve">between </w:t>
      </w:r>
      <w:r w:rsidR="00B64F63">
        <w:rPr>
          <w:highlight w:val="white"/>
        </w:rPr>
        <w:t xml:space="preserve">struct and unions, in all cases the task is to move </w:t>
      </w:r>
      <w:r w:rsidR="001C7F1D">
        <w:rPr>
          <w:highlight w:val="white"/>
        </w:rPr>
        <w:t xml:space="preserve">the data of </w:t>
      </w:r>
      <w:r w:rsidR="00B64F63">
        <w:rPr>
          <w:highlight w:val="white"/>
        </w:rPr>
        <w:t>a memory block between two addresses.</w:t>
      </w:r>
    </w:p>
    <w:p w14:paraId="0F0A7E15" w14:textId="462360EB" w:rsidR="00DE20A4" w:rsidRDefault="00DE20A4" w:rsidP="00DE20A4">
      <w:pPr>
        <w:rPr>
          <w:highlight w:val="white"/>
        </w:rPr>
      </w:pPr>
      <w:r>
        <w:rPr>
          <w:highlight w:val="white"/>
        </w:rPr>
        <w:t xml:space="preserve">The </w:t>
      </w:r>
      <w:r w:rsidRPr="00DE20A4">
        <w:rPr>
          <w:rStyle w:val="KeyWord0"/>
          <w:highlight w:val="white"/>
        </w:rPr>
        <w:t>StructUnionAssign</w:t>
      </w:r>
      <w:r>
        <w:rPr>
          <w:highlight w:val="white"/>
        </w:rPr>
        <w:t xml:space="preserve"> method</w:t>
      </w:r>
      <w:r w:rsidR="000E5B40">
        <w:rPr>
          <w:highlight w:val="white"/>
        </w:rPr>
        <w:t xml:space="preserve"> copies the data from the address of the target symbol to address of the source symbol by calling </w:t>
      </w:r>
      <w:r w:rsidR="000E5B40" w:rsidRPr="000E5B40">
        <w:rPr>
          <w:rStyle w:val="KeyWord0"/>
          <w:highlight w:val="white"/>
        </w:rPr>
        <w:t>MemoryCopy</w:t>
      </w:r>
      <w:r w:rsidR="000E5B40">
        <w:rPr>
          <w:highlight w:val="white"/>
        </w:rPr>
        <w:t>.</w:t>
      </w:r>
    </w:p>
    <w:p w14:paraId="0FEF4A61" w14:textId="0F035CC4" w:rsidR="00655B7D" w:rsidRPr="00655B7D" w:rsidRDefault="00655B7D" w:rsidP="00655B7D">
      <w:pPr>
        <w:pStyle w:val="Code"/>
        <w:rPr>
          <w:highlight w:val="white"/>
        </w:rPr>
      </w:pPr>
      <w:r w:rsidRPr="00655B7D">
        <w:rPr>
          <w:highlight w:val="white"/>
        </w:rPr>
        <w:t xml:space="preserve">    public void StructUnionAssign(MiddleCode middleCode, int index) {</w:t>
      </w:r>
    </w:p>
    <w:p w14:paraId="6A052CA6" w14:textId="77777777" w:rsidR="00655B7D" w:rsidRPr="00655B7D" w:rsidRDefault="00655B7D" w:rsidP="00655B7D">
      <w:pPr>
        <w:pStyle w:val="Code"/>
        <w:rPr>
          <w:highlight w:val="white"/>
        </w:rPr>
      </w:pPr>
      <w:r w:rsidRPr="00655B7D">
        <w:rPr>
          <w:highlight w:val="white"/>
        </w:rPr>
        <w:t xml:space="preserve">      Symbol targetSymbol = (Symbol) middleCode[0],</w:t>
      </w:r>
    </w:p>
    <w:p w14:paraId="638ECC19" w14:textId="77777777" w:rsidR="00655B7D" w:rsidRPr="00655B7D" w:rsidRDefault="00655B7D" w:rsidP="00655B7D">
      <w:pPr>
        <w:pStyle w:val="Code"/>
        <w:rPr>
          <w:highlight w:val="white"/>
        </w:rPr>
      </w:pPr>
      <w:r w:rsidRPr="00655B7D">
        <w:rPr>
          <w:highlight w:val="white"/>
        </w:rPr>
        <w:lastRenderedPageBreak/>
        <w:t xml:space="preserve">             sourceSymbol = (Symbol) middleCode[1];</w:t>
      </w:r>
    </w:p>
    <w:p w14:paraId="328D12E4"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691A7DE2" w14:textId="77777777" w:rsidR="00655B7D" w:rsidRPr="00655B7D" w:rsidRDefault="00655B7D" w:rsidP="00655B7D">
      <w:pPr>
        <w:pStyle w:val="Code"/>
        <w:rPr>
          <w:highlight w:val="white"/>
        </w:rPr>
      </w:pPr>
      <w:r w:rsidRPr="00655B7D">
        <w:rPr>
          <w:highlight w:val="white"/>
        </w:rPr>
        <w:t xml:space="preserve">            sourceAddressTrack = LoadAddressToRegister(sourceSymbol);</w:t>
      </w:r>
    </w:p>
    <w:p w14:paraId="41FB28A1"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B526F85" w14:textId="0DA0745B" w:rsidR="00655B7D" w:rsidRPr="00655B7D" w:rsidRDefault="00655B7D" w:rsidP="00655B7D">
      <w:pPr>
        <w:pStyle w:val="Code"/>
        <w:rPr>
          <w:highlight w:val="white"/>
        </w:rPr>
      </w:pPr>
      <w:r w:rsidRPr="00655B7D">
        <w:rPr>
          <w:highlight w:val="white"/>
        </w:rPr>
        <w:t xml:space="preserve">               </w:t>
      </w:r>
      <w:r w:rsidR="000E5B40">
        <w:rPr>
          <w:highlight w:val="white"/>
        </w:rPr>
        <w:t xml:space="preserve"> </w:t>
      </w:r>
      <w:r w:rsidRPr="00655B7D">
        <w:rPr>
          <w:highlight w:val="white"/>
        </w:rPr>
        <w:t xml:space="preserve"> targetSymbol.Type.Size(), index);</w:t>
      </w:r>
    </w:p>
    <w:p w14:paraId="048D22A7" w14:textId="77777777" w:rsidR="00655B7D" w:rsidRPr="00655B7D" w:rsidRDefault="00655B7D" w:rsidP="00655B7D">
      <w:pPr>
        <w:pStyle w:val="Code"/>
        <w:rPr>
          <w:highlight w:val="white"/>
        </w:rPr>
      </w:pPr>
      <w:r w:rsidRPr="00655B7D">
        <w:rPr>
          <w:highlight w:val="white"/>
        </w:rPr>
        <w:t xml:space="preserve">    }</w:t>
      </w:r>
    </w:p>
    <w:p w14:paraId="35771245" w14:textId="674C6B11" w:rsidR="00655B7D" w:rsidRPr="00655B7D" w:rsidRDefault="00195B92" w:rsidP="00195B92">
      <w:pPr>
        <w:rPr>
          <w:highlight w:val="white"/>
        </w:rPr>
      </w:pPr>
      <w:r>
        <w:rPr>
          <w:highlight w:val="white"/>
        </w:rPr>
        <w:t xml:space="preserve">The </w:t>
      </w:r>
      <w:r w:rsidRPr="00195B92">
        <w:rPr>
          <w:rStyle w:val="KeyWord0"/>
          <w:highlight w:val="white"/>
        </w:rPr>
        <w:t>StructUnionParameter</w:t>
      </w:r>
      <w:r>
        <w:rPr>
          <w:highlight w:val="white"/>
        </w:rPr>
        <w:t xml:space="preserve"> copies the data from the address of the parameter symbol to the address </w:t>
      </w:r>
      <w:r w:rsidR="002D38C0">
        <w:rPr>
          <w:highlight w:val="white"/>
        </w:rPr>
        <w:t xml:space="preserve">on the </w:t>
      </w:r>
      <w:r w:rsidR="00084BE4">
        <w:rPr>
          <w:highlight w:val="white"/>
        </w:rPr>
        <w:t xml:space="preserve">activation record by calling </w:t>
      </w:r>
      <w:r w:rsidR="00084BE4" w:rsidRPr="00084BE4">
        <w:rPr>
          <w:rStyle w:val="KeyWord0"/>
          <w:highlight w:val="white"/>
        </w:rPr>
        <w:t>MemoryCopy</w:t>
      </w:r>
      <w:r w:rsidR="00084BE4">
        <w:rPr>
          <w:highlight w:val="white"/>
        </w:rPr>
        <w:t>.</w:t>
      </w:r>
      <w:r>
        <w:rPr>
          <w:highlight w:val="white"/>
        </w:rPr>
        <w:t xml:space="preserve"> </w:t>
      </w:r>
    </w:p>
    <w:p w14:paraId="3404C459" w14:textId="77777777" w:rsidR="00655B7D" w:rsidRPr="00655B7D" w:rsidRDefault="00655B7D" w:rsidP="00655B7D">
      <w:pPr>
        <w:pStyle w:val="Code"/>
        <w:rPr>
          <w:highlight w:val="white"/>
        </w:rPr>
      </w:pPr>
      <w:r w:rsidRPr="00655B7D">
        <w:rPr>
          <w:highlight w:val="white"/>
        </w:rPr>
        <w:t xml:space="preserve">    public void StructUnionParameter(MiddleCode middleCode, int index) {</w:t>
      </w:r>
    </w:p>
    <w:p w14:paraId="35ED57A9" w14:textId="77777777" w:rsidR="00655B7D" w:rsidRPr="00655B7D" w:rsidRDefault="00655B7D" w:rsidP="00655B7D">
      <w:pPr>
        <w:pStyle w:val="Code"/>
        <w:rPr>
          <w:highlight w:val="white"/>
        </w:rPr>
      </w:pPr>
      <w:r w:rsidRPr="00655B7D">
        <w:rPr>
          <w:highlight w:val="white"/>
        </w:rPr>
        <w:t xml:space="preserve">      Symbol sourceSymbol = (Symbol) middleCode[1];</w:t>
      </w:r>
    </w:p>
    <w:p w14:paraId="6D48B340" w14:textId="77777777" w:rsidR="00655B7D" w:rsidRPr="00655B7D" w:rsidRDefault="00655B7D" w:rsidP="00655B7D">
      <w:pPr>
        <w:pStyle w:val="Code"/>
        <w:rPr>
          <w:highlight w:val="white"/>
        </w:rPr>
      </w:pPr>
      <w:r w:rsidRPr="00655B7D">
        <w:rPr>
          <w:highlight w:val="white"/>
        </w:rPr>
        <w:t xml:space="preserve">      Symbol targetSymbol = new Symbol(Type.PointerTypeX);</w:t>
      </w:r>
    </w:p>
    <w:p w14:paraId="4B404287" w14:textId="77777777" w:rsidR="00195B92" w:rsidRPr="00195B92" w:rsidRDefault="00195B92" w:rsidP="00195B92">
      <w:pPr>
        <w:pStyle w:val="Code"/>
        <w:rPr>
          <w:highlight w:val="white"/>
        </w:rPr>
      </w:pPr>
      <w:r w:rsidRPr="00195B92">
        <w:rPr>
          <w:highlight w:val="white"/>
        </w:rPr>
        <w:t xml:space="preserve">      int paramOffset = (int) middleCode[2];</w:t>
      </w:r>
    </w:p>
    <w:p w14:paraId="7B450D28" w14:textId="77777777" w:rsidR="00195B92" w:rsidRPr="00195B92" w:rsidRDefault="00195B92" w:rsidP="00195B92">
      <w:pPr>
        <w:pStyle w:val="Code"/>
        <w:rPr>
          <w:highlight w:val="white"/>
        </w:rPr>
      </w:pPr>
      <w:r w:rsidRPr="00195B92">
        <w:rPr>
          <w:highlight w:val="white"/>
        </w:rPr>
        <w:t xml:space="preserve">      targetSymbol.Offset = m_totalExtraSize + paramOffset;</w:t>
      </w:r>
    </w:p>
    <w:p w14:paraId="405AD998" w14:textId="77777777" w:rsidR="00655B7D" w:rsidRPr="00655B7D" w:rsidRDefault="00655B7D" w:rsidP="00655B7D">
      <w:pPr>
        <w:pStyle w:val="Code"/>
        <w:rPr>
          <w:highlight w:val="white"/>
        </w:rPr>
      </w:pPr>
      <w:r w:rsidRPr="00655B7D">
        <w:rPr>
          <w:highlight w:val="white"/>
        </w:rPr>
        <w:t xml:space="preserve">      Track sourceAddressTrack = LoadAddressToRegister(sourceSymbol);</w:t>
      </w:r>
    </w:p>
    <w:p w14:paraId="785A81AB" w14:textId="77777777" w:rsidR="00655B7D" w:rsidRPr="00655B7D" w:rsidRDefault="00655B7D" w:rsidP="00655B7D">
      <w:pPr>
        <w:pStyle w:val="Code"/>
        <w:rPr>
          <w:highlight w:val="white"/>
        </w:rPr>
      </w:pPr>
      <w:r w:rsidRPr="00655B7D">
        <w:rPr>
          <w:highlight w:val="white"/>
        </w:rPr>
        <w:t xml:space="preserve">      Track targetAddressTrack = LoadAddressToRegister(targetSymbol);</w:t>
      </w:r>
    </w:p>
    <w:p w14:paraId="42D76EC7" w14:textId="77777777" w:rsidR="00655B7D" w:rsidRPr="00655B7D" w:rsidRDefault="00655B7D" w:rsidP="00655B7D">
      <w:pPr>
        <w:pStyle w:val="Code"/>
        <w:rPr>
          <w:highlight w:val="white"/>
        </w:rPr>
      </w:pPr>
      <w:r w:rsidRPr="00655B7D">
        <w:rPr>
          <w:highlight w:val="white"/>
        </w:rPr>
        <w:t xml:space="preserve">      MemoryCopy(targetAddressTrack, sourceAddressTrack,</w:t>
      </w:r>
    </w:p>
    <w:p w14:paraId="5DC1B131" w14:textId="42F14F86" w:rsidR="00655B7D" w:rsidRPr="00655B7D" w:rsidRDefault="00655B7D" w:rsidP="00655B7D">
      <w:pPr>
        <w:pStyle w:val="Code"/>
        <w:rPr>
          <w:highlight w:val="white"/>
        </w:rPr>
      </w:pPr>
      <w:r w:rsidRPr="00655B7D">
        <w:rPr>
          <w:highlight w:val="white"/>
        </w:rPr>
        <w:t xml:space="preserve">                 sourceSymbol.Type.Size(), index);    </w:t>
      </w:r>
    </w:p>
    <w:p w14:paraId="6AB78A07" w14:textId="77777777" w:rsidR="00655B7D" w:rsidRPr="00655B7D" w:rsidRDefault="00655B7D" w:rsidP="00655B7D">
      <w:pPr>
        <w:pStyle w:val="Code"/>
        <w:rPr>
          <w:highlight w:val="white"/>
        </w:rPr>
      </w:pPr>
      <w:r w:rsidRPr="00655B7D">
        <w:rPr>
          <w:highlight w:val="white"/>
        </w:rPr>
        <w:t xml:space="preserve">    }</w:t>
      </w:r>
    </w:p>
    <w:p w14:paraId="1E371798" w14:textId="3258BB4C" w:rsidR="00655B7D" w:rsidRPr="00655B7D" w:rsidRDefault="00084BE4" w:rsidP="00084BE4">
      <w:pPr>
        <w:rPr>
          <w:highlight w:val="white"/>
        </w:rPr>
      </w:pPr>
      <w:r>
        <w:rPr>
          <w:highlight w:val="white"/>
        </w:rPr>
        <w:t xml:space="preserve">The </w:t>
      </w:r>
      <w:r w:rsidRPr="00084BE4">
        <w:rPr>
          <w:rStyle w:val="KeyWord0"/>
          <w:highlight w:val="white"/>
        </w:rPr>
        <w:t>StructUnionGetReturnValue</w:t>
      </w:r>
      <w:r>
        <w:rPr>
          <w:highlight w:val="white"/>
        </w:rPr>
        <w:t xml:space="preserve"> </w:t>
      </w:r>
      <w:r w:rsidR="00E1687B">
        <w:rPr>
          <w:highlight w:val="white"/>
        </w:rPr>
        <w:t xml:space="preserve">loads the address </w:t>
      </w:r>
      <w:r w:rsidR="0054237E">
        <w:rPr>
          <w:highlight w:val="white"/>
        </w:rPr>
        <w:t xml:space="preserve">symbol </w:t>
      </w:r>
      <w:r w:rsidR="00E1687B">
        <w:rPr>
          <w:highlight w:val="white"/>
        </w:rPr>
        <w:t>of the symbol</w:t>
      </w:r>
      <w:r w:rsidR="00953741">
        <w:rPr>
          <w:highlight w:val="white"/>
        </w:rPr>
        <w:t xml:space="preserve"> into the return pointer register, which is then added to the track map. </w:t>
      </w:r>
      <w:r w:rsidR="008801EC">
        <w:rPr>
          <w:highlight w:val="white"/>
        </w:rPr>
        <w:t>In this way, is the value of the address symbol of the struct or union stored in the track, and will be used in later operations.</w:t>
      </w:r>
    </w:p>
    <w:p w14:paraId="4290EF05" w14:textId="77777777" w:rsidR="00655B7D" w:rsidRPr="00655B7D" w:rsidRDefault="00655B7D" w:rsidP="00655B7D">
      <w:pPr>
        <w:pStyle w:val="Code"/>
        <w:rPr>
          <w:highlight w:val="white"/>
        </w:rPr>
      </w:pPr>
      <w:r w:rsidRPr="00655B7D">
        <w:rPr>
          <w:highlight w:val="white"/>
        </w:rPr>
        <w:t xml:space="preserve">    public void StructUnionGetReturnValue(MiddleCode middleCode) {</w:t>
      </w:r>
    </w:p>
    <w:p w14:paraId="4D2E73A0" w14:textId="77777777" w:rsidR="00655B7D" w:rsidRPr="00655B7D" w:rsidRDefault="00655B7D" w:rsidP="00655B7D">
      <w:pPr>
        <w:pStyle w:val="Code"/>
        <w:rPr>
          <w:highlight w:val="white"/>
        </w:rPr>
      </w:pPr>
      <w:r w:rsidRPr="00655B7D">
        <w:rPr>
          <w:highlight w:val="white"/>
        </w:rPr>
        <w:t xml:space="preserve">      Symbol targetSymbol = (Symbol) middleCode[0];</w:t>
      </w:r>
    </w:p>
    <w:p w14:paraId="0A168EAE" w14:textId="77777777" w:rsidR="00655B7D" w:rsidRPr="00655B7D" w:rsidRDefault="00655B7D" w:rsidP="00655B7D">
      <w:pPr>
        <w:pStyle w:val="Code"/>
        <w:rPr>
          <w:highlight w:val="white"/>
        </w:rPr>
      </w:pPr>
      <w:r w:rsidRPr="00655B7D">
        <w:rPr>
          <w:highlight w:val="white"/>
        </w:rPr>
        <w:t xml:space="preserve">      CheckRegister(targetSymbol, AssemblyCode.ReturnPointerRegister);</w:t>
      </w:r>
    </w:p>
    <w:p w14:paraId="1E6C5C9D" w14:textId="77777777" w:rsidR="00655B7D" w:rsidRPr="00655B7D" w:rsidRDefault="00655B7D" w:rsidP="00655B7D">
      <w:pPr>
        <w:pStyle w:val="Code"/>
        <w:rPr>
          <w:highlight w:val="white"/>
        </w:rPr>
      </w:pPr>
      <w:r w:rsidRPr="00655B7D">
        <w:rPr>
          <w:highlight w:val="white"/>
        </w:rPr>
        <w:t xml:space="preserve">      Track targetAddressTrack =</w:t>
      </w:r>
    </w:p>
    <w:p w14:paraId="3E29BDBD" w14:textId="77777777" w:rsidR="00655B7D" w:rsidRPr="00655B7D" w:rsidRDefault="00655B7D" w:rsidP="00655B7D">
      <w:pPr>
        <w:pStyle w:val="Code"/>
        <w:rPr>
          <w:highlight w:val="white"/>
        </w:rPr>
      </w:pPr>
      <w:r w:rsidRPr="00655B7D">
        <w:rPr>
          <w:highlight w:val="white"/>
        </w:rPr>
        <w:t xml:space="preserve">        new Track(targetSymbol.AddressSymbol, </w:t>
      </w:r>
    </w:p>
    <w:p w14:paraId="6260D92B" w14:textId="77777777" w:rsidR="00655B7D" w:rsidRPr="00655B7D" w:rsidRDefault="00655B7D" w:rsidP="00655B7D">
      <w:pPr>
        <w:pStyle w:val="Code"/>
        <w:rPr>
          <w:highlight w:val="white"/>
        </w:rPr>
      </w:pPr>
      <w:r w:rsidRPr="00655B7D">
        <w:rPr>
          <w:highlight w:val="white"/>
        </w:rPr>
        <w:t xml:space="preserve">                  AssemblyCode.ReturnPointerRegister);</w:t>
      </w:r>
    </w:p>
    <w:p w14:paraId="38783AD6" w14:textId="77777777" w:rsidR="00655B7D" w:rsidRPr="00655B7D" w:rsidRDefault="00655B7D" w:rsidP="00655B7D">
      <w:pPr>
        <w:pStyle w:val="Code"/>
        <w:rPr>
          <w:highlight w:val="white"/>
        </w:rPr>
      </w:pPr>
      <w:r w:rsidRPr="00655B7D">
        <w:rPr>
          <w:highlight w:val="white"/>
        </w:rPr>
        <w:t xml:space="preserve">      m_trackMap.Add(targetSymbol.AddressSymbol, targetAddressTrack);</w:t>
      </w:r>
    </w:p>
    <w:p w14:paraId="7775F303" w14:textId="77777777" w:rsidR="00655B7D" w:rsidRPr="00655B7D" w:rsidRDefault="00655B7D" w:rsidP="00655B7D">
      <w:pPr>
        <w:pStyle w:val="Code"/>
        <w:rPr>
          <w:highlight w:val="white"/>
        </w:rPr>
      </w:pPr>
      <w:r w:rsidRPr="00655B7D">
        <w:rPr>
          <w:highlight w:val="white"/>
        </w:rPr>
        <w:t xml:space="preserve">    }</w:t>
      </w:r>
    </w:p>
    <w:p w14:paraId="02F8C10A" w14:textId="3BBB5314" w:rsidR="00655B7D" w:rsidRPr="00655B7D" w:rsidRDefault="00E1687B" w:rsidP="00E1687B">
      <w:pPr>
        <w:rPr>
          <w:highlight w:val="white"/>
        </w:rPr>
      </w:pPr>
      <w:r>
        <w:rPr>
          <w:highlight w:val="white"/>
        </w:rPr>
        <w:t xml:space="preserve">The </w:t>
      </w:r>
      <w:r w:rsidRPr="00E1687B">
        <w:rPr>
          <w:rStyle w:val="KeyWord0"/>
          <w:highlight w:val="white"/>
        </w:rPr>
        <w:t>StructUnionSetReturnValue</w:t>
      </w:r>
      <w:r>
        <w:rPr>
          <w:highlight w:val="white"/>
        </w:rPr>
        <w:t xml:space="preserve"> method </w:t>
      </w:r>
    </w:p>
    <w:p w14:paraId="1C12555B" w14:textId="77777777" w:rsidR="00655B7D" w:rsidRPr="00655B7D" w:rsidRDefault="00655B7D" w:rsidP="00655B7D">
      <w:pPr>
        <w:pStyle w:val="Code"/>
        <w:rPr>
          <w:highlight w:val="white"/>
        </w:rPr>
      </w:pPr>
      <w:r w:rsidRPr="00655B7D">
        <w:rPr>
          <w:highlight w:val="white"/>
        </w:rPr>
        <w:t xml:space="preserve">    public void StructUnionSetReturnValue(MiddleCode middleCode) {</w:t>
      </w:r>
    </w:p>
    <w:p w14:paraId="06614ACC" w14:textId="77777777" w:rsidR="00655B7D" w:rsidRPr="00655B7D" w:rsidRDefault="00655B7D" w:rsidP="00655B7D">
      <w:pPr>
        <w:pStyle w:val="Code"/>
        <w:rPr>
          <w:highlight w:val="white"/>
        </w:rPr>
      </w:pPr>
      <w:r w:rsidRPr="00655B7D">
        <w:rPr>
          <w:highlight w:val="white"/>
        </w:rPr>
        <w:t xml:space="preserve">      Symbol returnSymbol = (Symbol) middleCode[1];</w:t>
      </w:r>
    </w:p>
    <w:p w14:paraId="5D7F2A35" w14:textId="77777777" w:rsidR="00655B7D" w:rsidRPr="00655B7D" w:rsidRDefault="00655B7D" w:rsidP="00655B7D">
      <w:pPr>
        <w:pStyle w:val="Code"/>
        <w:rPr>
          <w:highlight w:val="white"/>
        </w:rPr>
      </w:pPr>
      <w:r w:rsidRPr="00655B7D">
        <w:rPr>
          <w:highlight w:val="white"/>
        </w:rPr>
        <w:t xml:space="preserve">      LoadAddressToRegister(returnSymbol, AssemblyCode.ReturnPointerRegister);</w:t>
      </w:r>
    </w:p>
    <w:p w14:paraId="728312A3" w14:textId="77777777" w:rsidR="00655B7D" w:rsidRPr="00655B7D" w:rsidRDefault="00655B7D" w:rsidP="00655B7D">
      <w:pPr>
        <w:pStyle w:val="Code"/>
        <w:rPr>
          <w:highlight w:val="white"/>
        </w:rPr>
      </w:pPr>
      <w:r w:rsidRPr="00655B7D">
        <w:rPr>
          <w:highlight w:val="white"/>
        </w:rPr>
        <w:t xml:space="preserve">    }</w:t>
      </w:r>
    </w:p>
    <w:p w14:paraId="296ED9D2" w14:textId="562BBAD8" w:rsidR="00655B7D" w:rsidRPr="00655B7D" w:rsidRDefault="003944DA" w:rsidP="0072264B">
      <w:pPr>
        <w:rPr>
          <w:highlight w:val="white"/>
        </w:rPr>
      </w:pPr>
      <w:r>
        <w:rPr>
          <w:highlight w:val="white"/>
        </w:rPr>
        <w:t xml:space="preserve">The </w:t>
      </w:r>
      <w:r w:rsidRPr="0072264B">
        <w:rPr>
          <w:rStyle w:val="KeyWord0"/>
          <w:highlight w:val="white"/>
        </w:rPr>
        <w:t>m_labelCount</w:t>
      </w:r>
      <w:r>
        <w:rPr>
          <w:highlight w:val="white"/>
        </w:rPr>
        <w:t xml:space="preserve"> field is used by </w:t>
      </w:r>
      <w:r w:rsidRPr="0072264B">
        <w:rPr>
          <w:rStyle w:val="KeyWord0"/>
          <w:highlight w:val="white"/>
        </w:rPr>
        <w:t>MemoryCop</w:t>
      </w:r>
      <w:r w:rsidR="0072264B" w:rsidRPr="0072264B">
        <w:rPr>
          <w:rStyle w:val="KeyWord0"/>
          <w:highlight w:val="white"/>
        </w:rPr>
        <w:t>y</w:t>
      </w:r>
      <w:r>
        <w:rPr>
          <w:highlight w:val="white"/>
        </w:rPr>
        <w:t xml:space="preserve"> to </w:t>
      </w:r>
      <w:r w:rsidR="004E1BF3">
        <w:rPr>
          <w:highlight w:val="white"/>
        </w:rPr>
        <w:t>generate a new label for each copy process.</w:t>
      </w:r>
    </w:p>
    <w:p w14:paraId="6DD0A26E" w14:textId="77777777" w:rsidR="00BB5595" w:rsidRPr="00BB5595" w:rsidRDefault="00BB5595" w:rsidP="00BB5595">
      <w:pPr>
        <w:pStyle w:val="Code"/>
        <w:rPr>
          <w:highlight w:val="white"/>
        </w:rPr>
      </w:pPr>
      <w:r w:rsidRPr="00BB5595">
        <w:rPr>
          <w:highlight w:val="white"/>
        </w:rPr>
        <w:t xml:space="preserve">    private static int m_labelCount = 0;</w:t>
      </w:r>
    </w:p>
    <w:p w14:paraId="77F44B12" w14:textId="33E7A35B" w:rsidR="00BB5595" w:rsidRPr="00BB5595" w:rsidRDefault="004E1BF3" w:rsidP="004E1BF3">
      <w:pPr>
        <w:rPr>
          <w:highlight w:val="white"/>
        </w:rPr>
      </w:pPr>
      <w:r>
        <w:rPr>
          <w:highlight w:val="white"/>
        </w:rPr>
        <w:t xml:space="preserve">The </w:t>
      </w:r>
      <w:r w:rsidRPr="004E1BF3">
        <w:rPr>
          <w:rStyle w:val="KeyWord0"/>
          <w:highlight w:val="white"/>
        </w:rPr>
        <w:t>MemoryCopy</w:t>
      </w:r>
      <w:r>
        <w:rPr>
          <w:highlight w:val="white"/>
        </w:rPr>
        <w:t xml:space="preserve"> method </w:t>
      </w:r>
      <w:r w:rsidR="001C7F1D">
        <w:rPr>
          <w:highlight w:val="white"/>
        </w:rPr>
        <w:t xml:space="preserve">adds code to copy the data of a memory block </w:t>
      </w:r>
      <w:r w:rsidR="0066115E">
        <w:rPr>
          <w:highlight w:val="white"/>
        </w:rPr>
        <w:t>between two memory addresses.</w:t>
      </w:r>
    </w:p>
    <w:p w14:paraId="71F0EE24" w14:textId="77777777" w:rsidR="00BB5595" w:rsidRPr="00BB5595" w:rsidRDefault="00BB5595" w:rsidP="00BB5595">
      <w:pPr>
        <w:pStyle w:val="Code"/>
        <w:rPr>
          <w:highlight w:val="white"/>
        </w:rPr>
      </w:pPr>
      <w:r w:rsidRPr="00BB5595">
        <w:rPr>
          <w:highlight w:val="white"/>
        </w:rPr>
        <w:t xml:space="preserve">    private void MemoryCopy(Track targetAddressTrack,</w:t>
      </w:r>
    </w:p>
    <w:p w14:paraId="42ECDDFA" w14:textId="607924BC" w:rsidR="00BB5595" w:rsidRDefault="00BB5595" w:rsidP="00BB5595">
      <w:pPr>
        <w:pStyle w:val="Code"/>
        <w:rPr>
          <w:highlight w:val="white"/>
        </w:rPr>
      </w:pPr>
      <w:r w:rsidRPr="00BB5595">
        <w:rPr>
          <w:highlight w:val="white"/>
        </w:rPr>
        <w:t xml:space="preserve">                            Track sourceAddressTrack, int size, int index) {</w:t>
      </w:r>
    </w:p>
    <w:p w14:paraId="68AF08EF" w14:textId="3A4C7BAB" w:rsidR="00C31A0F" w:rsidRDefault="006E5A4D" w:rsidP="006E5A4D">
      <w:pPr>
        <w:rPr>
          <w:highlight w:val="white"/>
        </w:rPr>
      </w:pPr>
      <w:r>
        <w:rPr>
          <w:highlight w:val="white"/>
        </w:rPr>
        <w:t xml:space="preserve">We create tracks for the </w:t>
      </w:r>
      <w:r w:rsidR="00C31A0F">
        <w:rPr>
          <w:highlight w:val="white"/>
        </w:rPr>
        <w:t xml:space="preserve">register to </w:t>
      </w:r>
      <w:r>
        <w:rPr>
          <w:highlight w:val="white"/>
        </w:rPr>
        <w:t>count of the data block and</w:t>
      </w:r>
      <w:r w:rsidR="00C31A0F">
        <w:rPr>
          <w:highlight w:val="white"/>
        </w:rPr>
        <w:t xml:space="preserve"> the value being copied. If the size of the </w:t>
      </w:r>
      <w:r w:rsidR="00F85D1B">
        <w:rPr>
          <w:highlight w:val="white"/>
        </w:rPr>
        <w:t>data</w:t>
      </w:r>
      <w:r w:rsidR="00C31A0F">
        <w:rPr>
          <w:highlight w:val="white"/>
        </w:rPr>
        <w:t xml:space="preserve"> block is less than 256</w:t>
      </w:r>
      <w:r w:rsidR="00F3192C">
        <w:rPr>
          <w:highlight w:val="white"/>
        </w:rPr>
        <w:t>, we use the character types (1 byte)</w:t>
      </w:r>
      <w:r w:rsidR="002E5628">
        <w:rPr>
          <w:highlight w:val="white"/>
        </w:rPr>
        <w:t xml:space="preserve"> for the count register, otherwise we use the integer type (more than one byte)</w:t>
      </w:r>
      <w:r w:rsidR="00C446B8">
        <w:rPr>
          <w:highlight w:val="white"/>
        </w:rPr>
        <w:t xml:space="preserve"> XX</w:t>
      </w:r>
      <w:r w:rsidR="00F85D1B">
        <w:rPr>
          <w:highlight w:val="white"/>
        </w:rPr>
        <w:t>X.</w:t>
      </w:r>
    </w:p>
    <w:p w14:paraId="140CA640" w14:textId="77777777" w:rsidR="00BB5595" w:rsidRPr="00BB5595" w:rsidRDefault="00BB5595" w:rsidP="00BB5595">
      <w:pPr>
        <w:pStyle w:val="Code"/>
        <w:rPr>
          <w:highlight w:val="white"/>
        </w:rPr>
      </w:pPr>
      <w:r w:rsidRPr="00BB5595">
        <w:rPr>
          <w:highlight w:val="white"/>
        </w:rPr>
        <w:t xml:space="preserve">      Type countType = (size &lt; 256) ? Type.UnsignedCharType</w:t>
      </w:r>
    </w:p>
    <w:p w14:paraId="4452A457" w14:textId="77777777" w:rsidR="00BB5595" w:rsidRPr="00BB5595" w:rsidRDefault="00BB5595" w:rsidP="00BB5595">
      <w:pPr>
        <w:pStyle w:val="Code"/>
        <w:rPr>
          <w:highlight w:val="white"/>
        </w:rPr>
      </w:pPr>
      <w:r w:rsidRPr="00BB5595">
        <w:rPr>
          <w:highlight w:val="white"/>
        </w:rPr>
        <w:t xml:space="preserve">                                    : Type.UnsignedIntegerType;</w:t>
      </w:r>
    </w:p>
    <w:p w14:paraId="31777533" w14:textId="68AD229F" w:rsidR="00BB5595" w:rsidRPr="00BB5595" w:rsidRDefault="00BB5595" w:rsidP="00BB5595">
      <w:pPr>
        <w:pStyle w:val="Code"/>
        <w:rPr>
          <w:highlight w:val="white"/>
        </w:rPr>
      </w:pPr>
      <w:r w:rsidRPr="00BB5595">
        <w:rPr>
          <w:highlight w:val="white"/>
        </w:rPr>
        <w:t xml:space="preserve">      Track countTrack = new Track(countType),</w:t>
      </w:r>
    </w:p>
    <w:p w14:paraId="4ED7E5F7" w14:textId="77777777" w:rsidR="00BB5595" w:rsidRPr="00BB5595" w:rsidRDefault="00BB5595" w:rsidP="00BB5595">
      <w:pPr>
        <w:pStyle w:val="Code"/>
        <w:rPr>
          <w:highlight w:val="white"/>
        </w:rPr>
      </w:pPr>
      <w:r w:rsidRPr="00BB5595">
        <w:rPr>
          <w:highlight w:val="white"/>
        </w:rPr>
        <w:t xml:space="preserve">            valueTrack = new Track(Type.UnsignedCharType);</w:t>
      </w:r>
    </w:p>
    <w:p w14:paraId="4B9E16A9" w14:textId="758092F8" w:rsidR="00BB5595" w:rsidRPr="00BB5595" w:rsidRDefault="00F85D1B" w:rsidP="00F85D1B">
      <w:pPr>
        <w:rPr>
          <w:highlight w:val="white"/>
        </w:rPr>
      </w:pPr>
      <w:r>
        <w:rPr>
          <w:highlight w:val="white"/>
        </w:rPr>
        <w:t>We start by loading the size of the data block into the count register, the loop continues until it reaches zero.</w:t>
      </w:r>
    </w:p>
    <w:p w14:paraId="0AD83ABF" w14:textId="6F15E420" w:rsidR="00BB5595" w:rsidRDefault="00BB5595" w:rsidP="00BB5595">
      <w:pPr>
        <w:pStyle w:val="Code"/>
        <w:rPr>
          <w:highlight w:val="white"/>
        </w:rPr>
      </w:pPr>
      <w:r w:rsidRPr="00BB5595">
        <w:rPr>
          <w:highlight w:val="white"/>
        </w:rPr>
        <w:lastRenderedPageBreak/>
        <w:t xml:space="preserve">      AddAssemblyCode(AssemblyOperator.mov, countTrack, (BigInteger) size);</w:t>
      </w:r>
    </w:p>
    <w:p w14:paraId="35DD98A3" w14:textId="3D321116" w:rsidR="00F85D1B" w:rsidRDefault="00F46C23" w:rsidP="00F46C23">
      <w:pPr>
        <w:rPr>
          <w:highlight w:val="white"/>
        </w:rPr>
      </w:pPr>
      <w:r>
        <w:rPr>
          <w:highlight w:val="white"/>
        </w:rPr>
        <w:t xml:space="preserve">Then the loop begins, we use a label that is unique in the assembly file with the </w:t>
      </w:r>
      <w:r w:rsidRPr="00F46C23">
        <w:rPr>
          <w:rStyle w:val="KeyWord0"/>
          <w:highlight w:val="white"/>
        </w:rPr>
        <w:t>m_labelCount</w:t>
      </w:r>
      <w:r>
        <w:rPr>
          <w:highlight w:val="white"/>
        </w:rPr>
        <w:t xml:space="preserve"> field.</w:t>
      </w:r>
    </w:p>
    <w:p w14:paraId="048122DA" w14:textId="77777777" w:rsidR="00B44CD0" w:rsidRPr="00B44CD0" w:rsidRDefault="00B44CD0" w:rsidP="00B44CD0">
      <w:pPr>
        <w:pStyle w:val="Code"/>
        <w:rPr>
          <w:highlight w:val="white"/>
        </w:rPr>
      </w:pPr>
      <w:r w:rsidRPr="00B44CD0">
        <w:rPr>
          <w:highlight w:val="white"/>
        </w:rPr>
        <w:t xml:space="preserve">      int labelIndex = m_labelCount++;</w:t>
      </w:r>
    </w:p>
    <w:p w14:paraId="6922C781" w14:textId="77777777" w:rsidR="00B44CD0" w:rsidRPr="00B44CD0" w:rsidRDefault="00B44CD0" w:rsidP="00B44CD0">
      <w:pPr>
        <w:pStyle w:val="Code"/>
        <w:rPr>
          <w:highlight w:val="white"/>
        </w:rPr>
      </w:pPr>
      <w:r w:rsidRPr="00B44CD0">
        <w:rPr>
          <w:highlight w:val="white"/>
        </w:rPr>
        <w:t xml:space="preserve">      string labelText = AssemblyCode.MakeMemoryLabel(labelIndex);</w:t>
      </w:r>
    </w:p>
    <w:p w14:paraId="764C968C" w14:textId="77777777" w:rsidR="00B44CD0" w:rsidRPr="00B44CD0" w:rsidRDefault="00B44CD0" w:rsidP="00B44CD0">
      <w:pPr>
        <w:pStyle w:val="Code"/>
        <w:rPr>
          <w:highlight w:val="white"/>
        </w:rPr>
      </w:pPr>
      <w:r w:rsidRPr="00B44CD0">
        <w:rPr>
          <w:highlight w:val="white"/>
        </w:rPr>
        <w:t xml:space="preserve">      AddAssemblyCode(AssemblyOperator.label, labelText);</w:t>
      </w:r>
    </w:p>
    <w:p w14:paraId="28DA07E3" w14:textId="2D12BABD" w:rsidR="006E5A84" w:rsidRPr="00BB5595" w:rsidRDefault="006E5A84" w:rsidP="006E5A84">
      <w:pPr>
        <w:rPr>
          <w:highlight w:val="white"/>
        </w:rPr>
      </w:pPr>
      <w:r>
        <w:rPr>
          <w:highlight w:val="white"/>
        </w:rPr>
        <w:t>We move a value from the source address to the target address.</w:t>
      </w:r>
    </w:p>
    <w:p w14:paraId="75C2E410" w14:textId="77777777" w:rsidR="00BB5595" w:rsidRPr="00BB5595" w:rsidRDefault="00BB5595" w:rsidP="00BB5595">
      <w:pPr>
        <w:pStyle w:val="Code"/>
        <w:rPr>
          <w:highlight w:val="white"/>
        </w:rPr>
      </w:pPr>
      <w:r w:rsidRPr="00BB5595">
        <w:rPr>
          <w:highlight w:val="white"/>
        </w:rPr>
        <w:t xml:space="preserve">      AddAssemblyCode(AssemblyOperator.mov, valueTrack,</w:t>
      </w:r>
    </w:p>
    <w:p w14:paraId="50B4252F" w14:textId="77777777" w:rsidR="00BB5595" w:rsidRPr="00BB5595" w:rsidRDefault="00BB5595" w:rsidP="00BB5595">
      <w:pPr>
        <w:pStyle w:val="Code"/>
        <w:rPr>
          <w:highlight w:val="white"/>
        </w:rPr>
      </w:pPr>
      <w:r w:rsidRPr="00BB5595">
        <w:rPr>
          <w:highlight w:val="white"/>
        </w:rPr>
        <w:t xml:space="preserve">                      sourceAddressTrack, 0);</w:t>
      </w:r>
    </w:p>
    <w:p w14:paraId="2A036127" w14:textId="77777777" w:rsidR="00BB5595" w:rsidRPr="00BB5595" w:rsidRDefault="00BB5595" w:rsidP="00BB5595">
      <w:pPr>
        <w:pStyle w:val="Code"/>
        <w:rPr>
          <w:highlight w:val="white"/>
        </w:rPr>
      </w:pPr>
      <w:r w:rsidRPr="00BB5595">
        <w:rPr>
          <w:highlight w:val="white"/>
        </w:rPr>
        <w:t xml:space="preserve">      AddAssemblyCode(AssemblyOperator.mov, targetAddressTrack,</w:t>
      </w:r>
    </w:p>
    <w:p w14:paraId="5EB2F047" w14:textId="4292A240" w:rsidR="00BB5595" w:rsidRDefault="00BB5595" w:rsidP="00BB5595">
      <w:pPr>
        <w:pStyle w:val="Code"/>
        <w:rPr>
          <w:highlight w:val="white"/>
        </w:rPr>
      </w:pPr>
      <w:r w:rsidRPr="00BB5595">
        <w:rPr>
          <w:highlight w:val="white"/>
        </w:rPr>
        <w:t xml:space="preserve">                      0, valueTrack);</w:t>
      </w:r>
    </w:p>
    <w:p w14:paraId="0E6756EE" w14:textId="5A34F743" w:rsidR="006E5A84" w:rsidRPr="00BB5595" w:rsidRDefault="006E5A84" w:rsidP="006E5A84">
      <w:pPr>
        <w:rPr>
          <w:highlight w:val="white"/>
        </w:rPr>
      </w:pPr>
      <w:r>
        <w:rPr>
          <w:highlight w:val="white"/>
        </w:rPr>
        <w:t>We increment the source and target address.</w:t>
      </w:r>
    </w:p>
    <w:p w14:paraId="11B8CF34" w14:textId="77777777" w:rsidR="00BB5595" w:rsidRPr="00BB5595" w:rsidRDefault="00BB5595" w:rsidP="00BB5595">
      <w:pPr>
        <w:pStyle w:val="Code"/>
        <w:rPr>
          <w:highlight w:val="white"/>
        </w:rPr>
      </w:pPr>
      <w:r w:rsidRPr="00BB5595">
        <w:rPr>
          <w:highlight w:val="white"/>
        </w:rPr>
        <w:t xml:space="preserve">      AddAssemblyCode(AssemblyOperator.inc, sourceAddressTrack);</w:t>
      </w:r>
    </w:p>
    <w:p w14:paraId="79F1B795" w14:textId="3CFEABE1" w:rsidR="00BB5595" w:rsidRDefault="00BB5595" w:rsidP="00BB5595">
      <w:pPr>
        <w:pStyle w:val="Code"/>
        <w:rPr>
          <w:highlight w:val="white"/>
        </w:rPr>
      </w:pPr>
      <w:r w:rsidRPr="00BB5595">
        <w:rPr>
          <w:highlight w:val="white"/>
        </w:rPr>
        <w:t xml:space="preserve">      AddAssemblyCode(AssemblyOperator.inc, targetAddressTrack);</w:t>
      </w:r>
    </w:p>
    <w:p w14:paraId="1114B381" w14:textId="2C498945" w:rsidR="006E5A84" w:rsidRPr="00BB5595" w:rsidRDefault="006E5A84" w:rsidP="006E5A84">
      <w:pPr>
        <w:rPr>
          <w:highlight w:val="white"/>
        </w:rPr>
      </w:pPr>
      <w:r>
        <w:rPr>
          <w:highlight w:val="white"/>
        </w:rPr>
        <w:t>We decrement the count register.</w:t>
      </w:r>
    </w:p>
    <w:p w14:paraId="491CCA16" w14:textId="1C23E0A1" w:rsidR="00BB5595" w:rsidRDefault="00BB5595" w:rsidP="00BB5595">
      <w:pPr>
        <w:pStyle w:val="Code"/>
        <w:rPr>
          <w:highlight w:val="white"/>
        </w:rPr>
      </w:pPr>
      <w:r w:rsidRPr="00BB5595">
        <w:rPr>
          <w:highlight w:val="white"/>
        </w:rPr>
        <w:t xml:space="preserve">      AddAssemblyCode(AssemblyOperator.dec, countTrack);</w:t>
      </w:r>
    </w:p>
    <w:p w14:paraId="276D3BAF" w14:textId="448B1997" w:rsidR="006E5A84" w:rsidRPr="00BB5595" w:rsidRDefault="006E5A84" w:rsidP="006E5A84">
      <w:pPr>
        <w:rPr>
          <w:highlight w:val="white"/>
        </w:rPr>
      </w:pPr>
      <w:r>
        <w:rPr>
          <w:highlight w:val="white"/>
        </w:rPr>
        <w:t>If the count register does not euqla zero, we jump to the label.</w:t>
      </w:r>
      <w:r w:rsidR="00775434">
        <w:rPr>
          <w:highlight w:val="white"/>
        </w:rPr>
        <w:t xml:space="preserve"> If it does equal zero, the copy process is done.</w:t>
      </w:r>
    </w:p>
    <w:p w14:paraId="70818AAD" w14:textId="77777777" w:rsidR="00BB5595" w:rsidRPr="00BB5595" w:rsidRDefault="00BB5595" w:rsidP="00BB5595">
      <w:pPr>
        <w:pStyle w:val="Code"/>
        <w:rPr>
          <w:highlight w:val="white"/>
        </w:rPr>
      </w:pPr>
      <w:r w:rsidRPr="00BB5595">
        <w:rPr>
          <w:highlight w:val="white"/>
        </w:rPr>
        <w:t xml:space="preserve">      AddAssemblyCode(AssemblyOperator.cmp, countTrack, BigInteger.Zero);</w:t>
      </w:r>
    </w:p>
    <w:p w14:paraId="34B20323" w14:textId="77777777" w:rsidR="00BB5595" w:rsidRPr="00BB5595" w:rsidRDefault="00BB5595" w:rsidP="00BB5595">
      <w:pPr>
        <w:pStyle w:val="Code"/>
        <w:rPr>
          <w:highlight w:val="white"/>
        </w:rPr>
      </w:pPr>
      <w:r w:rsidRPr="00BB5595">
        <w:rPr>
          <w:highlight w:val="white"/>
        </w:rPr>
        <w:t xml:space="preserve">      AddAssemblyCode(AssemblyOperator.jne, null, labelIndex);</w:t>
      </w:r>
    </w:p>
    <w:p w14:paraId="2C2F2BF5" w14:textId="77777777" w:rsidR="00BB5595" w:rsidRPr="00BB5595" w:rsidRDefault="00BB5595" w:rsidP="00BB5595">
      <w:pPr>
        <w:pStyle w:val="Code"/>
        <w:rPr>
          <w:highlight w:val="white"/>
        </w:rPr>
      </w:pPr>
      <w:r w:rsidRPr="00BB5595">
        <w:rPr>
          <w:highlight w:val="white"/>
        </w:rPr>
        <w:t xml:space="preserve">    }</w:t>
      </w:r>
    </w:p>
    <w:p w14:paraId="6A2742AC" w14:textId="01BDF9E0" w:rsidR="00D935A0" w:rsidRDefault="00CC29C4" w:rsidP="00B84658">
      <w:pPr>
        <w:pStyle w:val="Rubrik3"/>
        <w:rPr>
          <w:highlight w:val="white"/>
        </w:rPr>
      </w:pPr>
      <w:bookmarkStart w:id="512" w:name="_Toc49764425"/>
      <w:r>
        <w:rPr>
          <w:highlight w:val="white"/>
        </w:rPr>
        <w:t>Initialization Code</w:t>
      </w:r>
      <w:bookmarkEnd w:id="512"/>
    </w:p>
    <w:p w14:paraId="7027AB76" w14:textId="04E24488" w:rsidR="00510899" w:rsidRPr="00510899" w:rsidRDefault="00510899" w:rsidP="00510899">
      <w:pPr>
        <w:rPr>
          <w:highlight w:val="white"/>
        </w:rPr>
      </w:pPr>
      <w:r>
        <w:rPr>
          <w:highlight w:val="white"/>
        </w:rPr>
        <w:t>The initialization of data blocks differs between the Linux and Windows environment.</w:t>
      </w:r>
    </w:p>
    <w:p w14:paraId="7AE9206A" w14:textId="77777777" w:rsidR="00BA61C9" w:rsidRPr="00BA61C9" w:rsidRDefault="00BA61C9" w:rsidP="00BA61C9">
      <w:pPr>
        <w:pStyle w:val="Code"/>
        <w:rPr>
          <w:highlight w:val="white"/>
        </w:rPr>
      </w:pPr>
      <w:bookmarkStart w:id="513" w:name="_Toc49764426"/>
      <w:r w:rsidRPr="00BA61C9">
        <w:rPr>
          <w:highlight w:val="white"/>
        </w:rPr>
        <w:t xml:space="preserve">    public static void InitializerializationCodeList() {</w:t>
      </w:r>
    </w:p>
    <w:p w14:paraId="5C8D8841" w14:textId="77777777" w:rsidR="00BA61C9" w:rsidRPr="00BA61C9" w:rsidRDefault="00BA61C9" w:rsidP="00BA61C9">
      <w:pPr>
        <w:pStyle w:val="Code"/>
        <w:rPr>
          <w:highlight w:val="white"/>
        </w:rPr>
      </w:pPr>
      <w:r w:rsidRPr="00BA61C9">
        <w:rPr>
          <w:highlight w:val="white"/>
        </w:rPr>
        <w:t xml:space="preserve">      List&lt;AssemblyCode&gt; assemblyCodeList = new List&lt;AssemblyCode&gt;();</w:t>
      </w:r>
    </w:p>
    <w:p w14:paraId="3CB1084B"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6E98078D" w14:textId="77777777" w:rsidR="00BA61C9" w:rsidRPr="00BA61C9" w:rsidRDefault="00BA61C9" w:rsidP="00BA61C9">
      <w:pPr>
        <w:pStyle w:val="Code"/>
        <w:rPr>
          <w:highlight w:val="white"/>
        </w:rPr>
      </w:pPr>
      <w:r w:rsidRPr="00BA61C9">
        <w:rPr>
          <w:highlight w:val="white"/>
        </w:rPr>
        <w:t xml:space="preserve">                      "Initializerialize Stack Pointer");</w:t>
      </w:r>
    </w:p>
    <w:p w14:paraId="5966920D" w14:textId="77777777" w:rsidR="00BA61C9" w:rsidRPr="00BA61C9" w:rsidRDefault="00BA61C9" w:rsidP="00BA61C9">
      <w:pPr>
        <w:pStyle w:val="Code"/>
        <w:rPr>
          <w:highlight w:val="white"/>
        </w:rPr>
      </w:pPr>
    </w:p>
    <w:p w14:paraId="4EFDD0DE" w14:textId="77777777" w:rsidR="00BA61C9" w:rsidRPr="00BA61C9" w:rsidRDefault="00BA61C9" w:rsidP="00BA61C9">
      <w:pPr>
        <w:pStyle w:val="Code"/>
        <w:rPr>
          <w:highlight w:val="white"/>
        </w:rPr>
      </w:pPr>
      <w:r w:rsidRPr="00BA61C9">
        <w:rPr>
          <w:highlight w:val="white"/>
        </w:rPr>
        <w:t xml:space="preserve">      AddAssemblyCode(assemblyCodeList, AssemblyOperator.mov,</w:t>
      </w:r>
    </w:p>
    <w:p w14:paraId="7A42ADCF" w14:textId="77777777" w:rsidR="00BA61C9" w:rsidRPr="00BA61C9" w:rsidRDefault="00BA61C9" w:rsidP="00BA61C9">
      <w:pPr>
        <w:pStyle w:val="Code"/>
        <w:rPr>
          <w:highlight w:val="white"/>
        </w:rPr>
      </w:pPr>
      <w:r w:rsidRPr="00BA61C9">
        <w:rPr>
          <w:highlight w:val="white"/>
        </w:rPr>
        <w:t xml:space="preserve">                      AssemblyCode.FrameRegister, Linker.StackTopName);</w:t>
      </w:r>
    </w:p>
    <w:p w14:paraId="6B12E43E" w14:textId="77777777" w:rsidR="00BA61C9" w:rsidRPr="00BA61C9" w:rsidRDefault="00BA61C9" w:rsidP="00BA61C9">
      <w:pPr>
        <w:pStyle w:val="Code"/>
        <w:rPr>
          <w:highlight w:val="white"/>
        </w:rPr>
      </w:pPr>
    </w:p>
    <w:p w14:paraId="4ECB1D14" w14:textId="77777777" w:rsidR="00BA61C9" w:rsidRPr="00BA61C9" w:rsidRDefault="00BA61C9" w:rsidP="00BA61C9">
      <w:pPr>
        <w:pStyle w:val="Code"/>
        <w:rPr>
          <w:highlight w:val="white"/>
        </w:rPr>
      </w:pPr>
      <w:r w:rsidRPr="00BA61C9">
        <w:rPr>
          <w:highlight w:val="white"/>
        </w:rPr>
        <w:t xml:space="preserve">      if (Start.Linux) {</w:t>
      </w:r>
    </w:p>
    <w:p w14:paraId="61275A29"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3DBAC530" w14:textId="77777777" w:rsidR="00BA61C9" w:rsidRPr="00BA61C9" w:rsidRDefault="00BA61C9" w:rsidP="00BA61C9">
      <w:pPr>
        <w:pStyle w:val="Code"/>
        <w:rPr>
          <w:highlight w:val="white"/>
        </w:rPr>
      </w:pPr>
      <w:r w:rsidRPr="00BA61C9">
        <w:rPr>
          <w:highlight w:val="white"/>
        </w:rPr>
        <w:t xml:space="preserve">                        "Initializerialize Heap Pointer");</w:t>
      </w:r>
    </w:p>
    <w:p w14:paraId="412BAAAA" w14:textId="77777777" w:rsidR="00BA61C9" w:rsidRPr="00BA61C9" w:rsidRDefault="00BA61C9" w:rsidP="00BA61C9">
      <w:pPr>
        <w:pStyle w:val="Code"/>
        <w:rPr>
          <w:highlight w:val="white"/>
        </w:rPr>
      </w:pPr>
      <w:r w:rsidRPr="00BA61C9">
        <w:rPr>
          <w:highlight w:val="white"/>
        </w:rPr>
        <w:t xml:space="preserve">        AddAssemblyCode(assemblyCodeList, AssemblyOperator.mov_dword,</w:t>
      </w:r>
    </w:p>
    <w:p w14:paraId="433F08A2" w14:textId="77777777" w:rsidR="00BA61C9" w:rsidRPr="00BA61C9" w:rsidRDefault="00BA61C9" w:rsidP="00BA61C9">
      <w:pPr>
        <w:pStyle w:val="Code"/>
        <w:rPr>
          <w:highlight w:val="white"/>
        </w:rPr>
      </w:pPr>
      <w:r w:rsidRPr="00BA61C9">
        <w:rPr>
          <w:highlight w:val="white"/>
        </w:rPr>
        <w:t xml:space="preserve">                        Linker.StackTopName, 65534,</w:t>
      </w:r>
    </w:p>
    <w:p w14:paraId="643B16A0" w14:textId="77777777" w:rsidR="00BA61C9" w:rsidRPr="00BA61C9" w:rsidRDefault="00BA61C9" w:rsidP="00BA61C9">
      <w:pPr>
        <w:pStyle w:val="Code"/>
        <w:rPr>
          <w:highlight w:val="white"/>
        </w:rPr>
      </w:pPr>
      <w:r w:rsidRPr="00BA61C9">
        <w:rPr>
          <w:highlight w:val="white"/>
        </w:rPr>
        <w:t xml:space="preserve">                        Linker.StackTopName);</w:t>
      </w:r>
    </w:p>
    <w:p w14:paraId="49DFE7EB" w14:textId="77777777" w:rsidR="00BA61C9" w:rsidRPr="00BA61C9" w:rsidRDefault="00BA61C9" w:rsidP="00BA61C9">
      <w:pPr>
        <w:pStyle w:val="Code"/>
        <w:rPr>
          <w:highlight w:val="white"/>
        </w:rPr>
      </w:pPr>
      <w:r w:rsidRPr="00BA61C9">
        <w:rPr>
          <w:highlight w:val="white"/>
        </w:rPr>
        <w:t xml:space="preserve">        AddAssemblyCode(assemblyCodeList, AssemblyOperator.add_dword,</w:t>
      </w:r>
    </w:p>
    <w:p w14:paraId="2DD0FC83" w14:textId="77777777" w:rsidR="00BA61C9" w:rsidRPr="00BA61C9" w:rsidRDefault="00BA61C9" w:rsidP="00BA61C9">
      <w:pPr>
        <w:pStyle w:val="Code"/>
        <w:rPr>
          <w:highlight w:val="white"/>
        </w:rPr>
      </w:pPr>
      <w:r w:rsidRPr="00BA61C9">
        <w:rPr>
          <w:highlight w:val="white"/>
        </w:rPr>
        <w:t xml:space="preserve">                        Linker.StackTopName, 65534,</w:t>
      </w:r>
    </w:p>
    <w:p w14:paraId="4573F4C6" w14:textId="77777777" w:rsidR="00BA61C9" w:rsidRPr="00BA61C9" w:rsidRDefault="00BA61C9" w:rsidP="00BA61C9">
      <w:pPr>
        <w:pStyle w:val="Code"/>
        <w:rPr>
          <w:highlight w:val="white"/>
        </w:rPr>
      </w:pPr>
      <w:r w:rsidRPr="00BA61C9">
        <w:rPr>
          <w:highlight w:val="white"/>
        </w:rPr>
        <w:t xml:space="preserve">                        (BigInteger) 65534);</w:t>
      </w:r>
    </w:p>
    <w:p w14:paraId="0C8218D7" w14:textId="77777777" w:rsidR="00BA61C9" w:rsidRPr="00BA61C9" w:rsidRDefault="00BA61C9" w:rsidP="00BA61C9">
      <w:pPr>
        <w:pStyle w:val="Code"/>
        <w:rPr>
          <w:highlight w:val="white"/>
        </w:rPr>
      </w:pPr>
      <w:r w:rsidRPr="00BA61C9">
        <w:rPr>
          <w:highlight w:val="white"/>
        </w:rPr>
        <w:t xml:space="preserve">        AddAssemblyCode(assemblyCodeList, AssemblyOperator.comment,</w:t>
      </w:r>
    </w:p>
    <w:p w14:paraId="75FF9977" w14:textId="77777777" w:rsidR="00BA61C9" w:rsidRPr="00BA61C9" w:rsidRDefault="00BA61C9" w:rsidP="00BA61C9">
      <w:pPr>
        <w:pStyle w:val="Code"/>
        <w:rPr>
          <w:highlight w:val="white"/>
        </w:rPr>
      </w:pPr>
      <w:r w:rsidRPr="00BA61C9">
        <w:rPr>
          <w:highlight w:val="white"/>
        </w:rPr>
        <w:t xml:space="preserve">                        "Initializerialize FPU Control Word, truncate mode " +</w:t>
      </w:r>
    </w:p>
    <w:p w14:paraId="69AF4E42" w14:textId="77777777" w:rsidR="00BA61C9" w:rsidRPr="00BA61C9" w:rsidRDefault="00BA61C9" w:rsidP="00BA61C9">
      <w:pPr>
        <w:pStyle w:val="Code"/>
        <w:rPr>
          <w:highlight w:val="white"/>
        </w:rPr>
      </w:pPr>
      <w:r w:rsidRPr="00BA61C9">
        <w:rPr>
          <w:highlight w:val="white"/>
        </w:rPr>
        <w:t xml:space="preserve">                        "=&gt; set bit 10 and 11.");</w:t>
      </w:r>
    </w:p>
    <w:p w14:paraId="055A26B4" w14:textId="77777777" w:rsidR="00BA61C9" w:rsidRPr="00BA61C9" w:rsidRDefault="00BA61C9" w:rsidP="00BA61C9">
      <w:pPr>
        <w:pStyle w:val="Code"/>
        <w:rPr>
          <w:highlight w:val="white"/>
        </w:rPr>
      </w:pPr>
      <w:r w:rsidRPr="00BA61C9">
        <w:rPr>
          <w:highlight w:val="white"/>
        </w:rPr>
        <w:t xml:space="preserve">        AddAssemblyCode(assemblyCodeList, AssemblyOperator.fstcw,</w:t>
      </w:r>
    </w:p>
    <w:p w14:paraId="6E8B6A01" w14:textId="77777777" w:rsidR="00BA61C9" w:rsidRPr="00BA61C9" w:rsidRDefault="00BA61C9" w:rsidP="00BA61C9">
      <w:pPr>
        <w:pStyle w:val="Code"/>
        <w:rPr>
          <w:highlight w:val="white"/>
        </w:rPr>
      </w:pPr>
      <w:r w:rsidRPr="00BA61C9">
        <w:rPr>
          <w:highlight w:val="white"/>
        </w:rPr>
        <w:t xml:space="preserve">                        AssemblyCode.FrameRegister, 0);</w:t>
      </w:r>
    </w:p>
    <w:p w14:paraId="756EA56A" w14:textId="77777777" w:rsidR="00BA61C9" w:rsidRPr="00BA61C9" w:rsidRDefault="00BA61C9" w:rsidP="00BA61C9">
      <w:pPr>
        <w:pStyle w:val="Code"/>
        <w:rPr>
          <w:highlight w:val="white"/>
        </w:rPr>
      </w:pPr>
      <w:r w:rsidRPr="00BA61C9">
        <w:rPr>
          <w:highlight w:val="white"/>
        </w:rPr>
        <w:t xml:space="preserve">        AddAssemblyCode(assemblyCodeList, AssemblyOperator.or_word,</w:t>
      </w:r>
    </w:p>
    <w:p w14:paraId="30CCD9DB" w14:textId="77777777" w:rsidR="00BA61C9" w:rsidRPr="00BA61C9" w:rsidRDefault="00BA61C9" w:rsidP="00BA61C9">
      <w:pPr>
        <w:pStyle w:val="Code"/>
        <w:rPr>
          <w:highlight w:val="white"/>
        </w:rPr>
      </w:pPr>
      <w:r w:rsidRPr="00BA61C9">
        <w:rPr>
          <w:highlight w:val="white"/>
        </w:rPr>
        <w:t xml:space="preserve">                        AssemblyCode.FrameRegister, 0, (BigInteger) 0x0C00);</w:t>
      </w:r>
    </w:p>
    <w:p w14:paraId="3DCE7442" w14:textId="77777777" w:rsidR="00BA61C9" w:rsidRPr="00BA61C9" w:rsidRDefault="00BA61C9" w:rsidP="00BA61C9">
      <w:pPr>
        <w:pStyle w:val="Code"/>
        <w:rPr>
          <w:highlight w:val="white"/>
        </w:rPr>
      </w:pPr>
      <w:r w:rsidRPr="00BA61C9">
        <w:rPr>
          <w:highlight w:val="white"/>
        </w:rPr>
        <w:t xml:space="preserve">        AddAssemblyCode(assemblyCodeList, AssemblyOperator.fldcw,</w:t>
      </w:r>
    </w:p>
    <w:p w14:paraId="344EEFAE" w14:textId="77777777" w:rsidR="00BA61C9" w:rsidRPr="00BA61C9" w:rsidRDefault="00BA61C9" w:rsidP="00BA61C9">
      <w:pPr>
        <w:pStyle w:val="Code"/>
        <w:rPr>
          <w:highlight w:val="white"/>
        </w:rPr>
      </w:pPr>
      <w:r w:rsidRPr="00BA61C9">
        <w:rPr>
          <w:highlight w:val="white"/>
        </w:rPr>
        <w:t xml:space="preserve">                        AssemblyCode.FrameRegister, 0);</w:t>
      </w:r>
    </w:p>
    <w:p w14:paraId="534DA8AC" w14:textId="77777777" w:rsidR="00BA61C9" w:rsidRPr="00BA61C9" w:rsidRDefault="00BA61C9" w:rsidP="00BA61C9">
      <w:pPr>
        <w:pStyle w:val="Code"/>
        <w:rPr>
          <w:highlight w:val="white"/>
        </w:rPr>
      </w:pPr>
      <w:r w:rsidRPr="00BA61C9">
        <w:rPr>
          <w:highlight w:val="white"/>
        </w:rPr>
        <w:lastRenderedPageBreak/>
        <w:t xml:space="preserve">        AddAssemblyCode(assemblyCodeList, AssemblyOperator.mov,</w:t>
      </w:r>
    </w:p>
    <w:p w14:paraId="174A2222" w14:textId="77777777" w:rsidR="008E3DC4" w:rsidRDefault="00BA61C9" w:rsidP="00BA61C9">
      <w:pPr>
        <w:pStyle w:val="Code"/>
        <w:rPr>
          <w:highlight w:val="white"/>
        </w:rPr>
      </w:pPr>
      <w:r w:rsidRPr="00BA61C9">
        <w:rPr>
          <w:highlight w:val="white"/>
        </w:rPr>
        <w:t xml:space="preserve">                        Linker.StackTopName, 0, BigInteger.Zero,</w:t>
      </w:r>
    </w:p>
    <w:p w14:paraId="654CACBE" w14:textId="76114030" w:rsidR="00BA61C9" w:rsidRPr="00BA61C9" w:rsidRDefault="008E3DC4" w:rsidP="00BA61C9">
      <w:pPr>
        <w:pStyle w:val="Code"/>
        <w:rPr>
          <w:highlight w:val="white"/>
        </w:rPr>
      </w:pPr>
      <w:r>
        <w:rPr>
          <w:highlight w:val="white"/>
        </w:rPr>
        <w:t xml:space="preserve">                       </w:t>
      </w:r>
      <w:r w:rsidR="00BA61C9" w:rsidRPr="00BA61C9">
        <w:rPr>
          <w:highlight w:val="white"/>
        </w:rPr>
        <w:t xml:space="preserve"> TypeSize.PointerSize);</w:t>
      </w:r>
    </w:p>
    <w:p w14:paraId="498BE232" w14:textId="77777777" w:rsidR="00BA61C9" w:rsidRPr="00BA61C9" w:rsidRDefault="00BA61C9" w:rsidP="00BA61C9">
      <w:pPr>
        <w:pStyle w:val="Code"/>
        <w:rPr>
          <w:highlight w:val="white"/>
        </w:rPr>
      </w:pPr>
    </w:p>
    <w:p w14:paraId="16716498" w14:textId="77777777" w:rsidR="00BA61C9" w:rsidRPr="00BA61C9" w:rsidRDefault="00BA61C9" w:rsidP="00BA61C9">
      <w:pPr>
        <w:pStyle w:val="Code"/>
        <w:rPr>
          <w:highlight w:val="white"/>
        </w:rPr>
      </w:pPr>
      <w:r w:rsidRPr="00BA61C9">
        <w:rPr>
          <w:highlight w:val="white"/>
        </w:rPr>
        <w:t xml:space="preserve">        List&lt;string&gt; textList = new List&lt;string&gt;();</w:t>
      </w:r>
    </w:p>
    <w:p w14:paraId="172CD930" w14:textId="77777777" w:rsidR="00BA61C9" w:rsidRPr="00BA61C9" w:rsidRDefault="00BA61C9" w:rsidP="00BA61C9">
      <w:pPr>
        <w:pStyle w:val="Code"/>
        <w:rPr>
          <w:highlight w:val="white"/>
        </w:rPr>
      </w:pPr>
      <w:r w:rsidRPr="00BA61C9">
        <w:rPr>
          <w:highlight w:val="white"/>
        </w:rPr>
        <w:t xml:space="preserve">        ISet&lt;string&gt; externSet = new HashSet&lt;string&gt;();</w:t>
      </w:r>
    </w:p>
    <w:p w14:paraId="2E94C23B" w14:textId="77777777" w:rsidR="00BA61C9" w:rsidRPr="00BA61C9" w:rsidRDefault="00BA61C9" w:rsidP="00BA61C9">
      <w:pPr>
        <w:pStyle w:val="Code"/>
        <w:rPr>
          <w:highlight w:val="white"/>
        </w:rPr>
      </w:pPr>
      <w:r w:rsidRPr="00BA61C9">
        <w:rPr>
          <w:highlight w:val="white"/>
        </w:rPr>
        <w:t xml:space="preserve">        AssemblyCodeGenerator.LinuxTextList(assemblyCodeList, textList,</w:t>
      </w:r>
    </w:p>
    <w:p w14:paraId="1BEC2954" w14:textId="77777777" w:rsidR="00BA61C9" w:rsidRPr="00BA61C9" w:rsidRDefault="00BA61C9" w:rsidP="00BA61C9">
      <w:pPr>
        <w:pStyle w:val="Code"/>
        <w:rPr>
          <w:highlight w:val="white"/>
        </w:rPr>
      </w:pPr>
      <w:r w:rsidRPr="00BA61C9">
        <w:rPr>
          <w:highlight w:val="white"/>
        </w:rPr>
        <w:t xml:space="preserve">                                            externSet);</w:t>
      </w:r>
    </w:p>
    <w:p w14:paraId="4DFA3177" w14:textId="77777777" w:rsidR="00BA61C9" w:rsidRPr="00BA61C9" w:rsidRDefault="00BA61C9" w:rsidP="00BA61C9">
      <w:pPr>
        <w:pStyle w:val="Code"/>
        <w:rPr>
          <w:highlight w:val="white"/>
        </w:rPr>
      </w:pPr>
      <w:r w:rsidRPr="00BA61C9">
        <w:rPr>
          <w:highlight w:val="white"/>
        </w:rPr>
        <w:t xml:space="preserve">        SymbolTable.StaticSet.Add(new StaticSymbolLinux</w:t>
      </w:r>
    </w:p>
    <w:p w14:paraId="124873AE" w14:textId="77777777" w:rsidR="00BA61C9" w:rsidRPr="00BA61C9" w:rsidRDefault="00BA61C9" w:rsidP="00BA61C9">
      <w:pPr>
        <w:pStyle w:val="Code"/>
        <w:rPr>
          <w:highlight w:val="white"/>
        </w:rPr>
      </w:pPr>
      <w:r w:rsidRPr="00BA61C9">
        <w:rPr>
          <w:highlight w:val="white"/>
        </w:rPr>
        <w:t xml:space="preserve">          (StaticSymbolLinux.TextOrData.Text,</w:t>
      </w:r>
    </w:p>
    <w:p w14:paraId="008A9EB3" w14:textId="77777777" w:rsidR="00BA61C9" w:rsidRPr="00BA61C9" w:rsidRDefault="00BA61C9" w:rsidP="00BA61C9">
      <w:pPr>
        <w:pStyle w:val="Code"/>
        <w:rPr>
          <w:highlight w:val="white"/>
        </w:rPr>
      </w:pPr>
      <w:r w:rsidRPr="00BA61C9">
        <w:rPr>
          <w:highlight w:val="white"/>
        </w:rPr>
        <w:t xml:space="preserve">           AssemblyCodeGenerator.InitializerName, textList, externSet));</w:t>
      </w:r>
    </w:p>
    <w:p w14:paraId="60F6ED40" w14:textId="77777777" w:rsidR="00BA61C9" w:rsidRPr="00BA61C9" w:rsidRDefault="00BA61C9" w:rsidP="00BA61C9">
      <w:pPr>
        <w:pStyle w:val="Code"/>
        <w:rPr>
          <w:highlight w:val="white"/>
        </w:rPr>
      </w:pPr>
      <w:r w:rsidRPr="00BA61C9">
        <w:rPr>
          <w:highlight w:val="white"/>
        </w:rPr>
        <w:t xml:space="preserve">      }</w:t>
      </w:r>
    </w:p>
    <w:p w14:paraId="7BF8A13D" w14:textId="77777777" w:rsidR="00BA61C9" w:rsidRPr="00BA61C9" w:rsidRDefault="00BA61C9" w:rsidP="00BA61C9">
      <w:pPr>
        <w:pStyle w:val="Code"/>
        <w:rPr>
          <w:highlight w:val="white"/>
        </w:rPr>
      </w:pPr>
    </w:p>
    <w:p w14:paraId="0C4EA988" w14:textId="04EF01F4" w:rsidR="00BA61C9" w:rsidRDefault="00BA61C9" w:rsidP="00BA61C9">
      <w:pPr>
        <w:pStyle w:val="Code"/>
        <w:rPr>
          <w:highlight w:val="white"/>
        </w:rPr>
      </w:pPr>
      <w:r w:rsidRPr="00BA61C9">
        <w:rPr>
          <w:highlight w:val="white"/>
        </w:rPr>
        <w:t xml:space="preserve">      if (Start.Windows) {</w:t>
      </w:r>
    </w:p>
    <w:p w14:paraId="602A9EF1" w14:textId="4DFE9F1C" w:rsidR="0041373F" w:rsidRPr="00BA61C9" w:rsidRDefault="0041373F" w:rsidP="00BA61C9">
      <w:pPr>
        <w:pStyle w:val="Code"/>
        <w:rPr>
          <w:highlight w:val="white"/>
        </w:rPr>
      </w:pPr>
      <w:r>
        <w:rPr>
          <w:highlight w:val="white"/>
        </w:rPr>
        <w:t xml:space="preserve">        // ...</w:t>
      </w:r>
    </w:p>
    <w:p w14:paraId="3C4ECA5D" w14:textId="77777777" w:rsidR="00BA61C9" w:rsidRPr="00BA61C9" w:rsidRDefault="00BA61C9" w:rsidP="00BA61C9">
      <w:pPr>
        <w:pStyle w:val="Code"/>
        <w:rPr>
          <w:highlight w:val="white"/>
        </w:rPr>
      </w:pPr>
      <w:r w:rsidRPr="00BA61C9">
        <w:rPr>
          <w:highlight w:val="white"/>
        </w:rPr>
        <w:t xml:space="preserve">      }</w:t>
      </w:r>
    </w:p>
    <w:p w14:paraId="35B63092" w14:textId="77777777" w:rsidR="00BA61C9" w:rsidRPr="00BA61C9" w:rsidRDefault="00BA61C9" w:rsidP="00BA61C9">
      <w:pPr>
        <w:pStyle w:val="Code"/>
        <w:rPr>
          <w:highlight w:val="white"/>
        </w:rPr>
      </w:pPr>
      <w:r w:rsidRPr="00BA61C9">
        <w:rPr>
          <w:highlight w:val="white"/>
        </w:rPr>
        <w:t xml:space="preserve">    }</w:t>
      </w:r>
    </w:p>
    <w:p w14:paraId="2C64163B" w14:textId="2D177E88" w:rsidR="00D935A0" w:rsidRDefault="00B84658" w:rsidP="00B84658">
      <w:pPr>
        <w:pStyle w:val="Rubrik3"/>
        <w:rPr>
          <w:highlight w:val="white"/>
        </w:rPr>
      </w:pPr>
      <w:r>
        <w:rPr>
          <w:highlight w:val="white"/>
        </w:rPr>
        <w:t>Command Line Arguments</w:t>
      </w:r>
      <w:bookmarkEnd w:id="513"/>
    </w:p>
    <w:p w14:paraId="795DF434" w14:textId="631B60D8" w:rsidR="00172946" w:rsidRPr="00172946" w:rsidRDefault="00172946" w:rsidP="00172946">
      <w:pPr>
        <w:rPr>
          <w:highlight w:val="white"/>
        </w:rPr>
      </w:pPr>
      <w:r>
        <w:rPr>
          <w:highlight w:val="white"/>
        </w:rPr>
        <w:t>The code for obtaining the command line arguments differs</w:t>
      </w:r>
      <w:r w:rsidR="008610D2">
        <w:rPr>
          <w:highlight w:val="white"/>
        </w:rPr>
        <w:t xml:space="preserve"> between the Linux and Windows environment.</w:t>
      </w:r>
    </w:p>
    <w:p w14:paraId="548A447B" w14:textId="77777777" w:rsidR="00CC34B1" w:rsidRPr="00CC34B1" w:rsidRDefault="00CC34B1" w:rsidP="00CC34B1">
      <w:pPr>
        <w:pStyle w:val="Code"/>
        <w:rPr>
          <w:highlight w:val="white"/>
        </w:rPr>
      </w:pPr>
      <w:r w:rsidRPr="00CC34B1">
        <w:rPr>
          <w:highlight w:val="white"/>
        </w:rPr>
        <w:t xml:space="preserve">    public static void ArgumentCodeList() {</w:t>
      </w:r>
    </w:p>
    <w:p w14:paraId="57720870" w14:textId="77777777" w:rsidR="00CC34B1" w:rsidRPr="00CC34B1" w:rsidRDefault="00CC34B1" w:rsidP="00CC34B1">
      <w:pPr>
        <w:pStyle w:val="Code"/>
        <w:rPr>
          <w:highlight w:val="white"/>
        </w:rPr>
      </w:pPr>
      <w:r w:rsidRPr="00CC34B1">
        <w:rPr>
          <w:highlight w:val="white"/>
        </w:rPr>
        <w:t xml:space="preserve">      List&lt;AssemblyCode&gt; assemblyCodeList = new List&lt;AssemblyCode&gt;();</w:t>
      </w:r>
    </w:p>
    <w:p w14:paraId="39925318" w14:textId="56A17F63" w:rsidR="00B4734E" w:rsidRPr="00B4734E" w:rsidRDefault="006326FE" w:rsidP="00901C05">
      <w:pPr>
        <w:rPr>
          <w:highlight w:val="white"/>
        </w:rPr>
      </w:pPr>
      <w:r>
        <w:rPr>
          <w:highlight w:val="white"/>
        </w:rPr>
        <w:t xml:space="preserve">When to execution starts, the stack is loaded with values corresponding to the command line arguments. </w:t>
      </w:r>
    </w:p>
    <w:p w14:paraId="2B807893" w14:textId="77777777" w:rsidR="00CC34B1" w:rsidRPr="00CC34B1" w:rsidRDefault="00CC34B1" w:rsidP="00CC34B1">
      <w:pPr>
        <w:pStyle w:val="Code"/>
        <w:rPr>
          <w:highlight w:val="white"/>
        </w:rPr>
      </w:pPr>
      <w:r w:rsidRPr="00CC34B1">
        <w:rPr>
          <w:highlight w:val="white"/>
        </w:rPr>
        <w:t xml:space="preserve">      if (Start.Linux) {</w:t>
      </w:r>
    </w:p>
    <w:p w14:paraId="7A9E7903" w14:textId="77777777" w:rsidR="00CC34B1" w:rsidRPr="00CC34B1" w:rsidRDefault="00CC34B1" w:rsidP="00CC34B1">
      <w:pPr>
        <w:pStyle w:val="Code"/>
        <w:rPr>
          <w:highlight w:val="white"/>
        </w:rPr>
      </w:pPr>
      <w:r w:rsidRPr="00CC34B1">
        <w:rPr>
          <w:highlight w:val="white"/>
        </w:rPr>
        <w:t xml:space="preserve">        AddAssemblyCode(assemblyCodeList, AssemblyOperator.comment,</w:t>
      </w:r>
    </w:p>
    <w:p w14:paraId="2C957196" w14:textId="206F9CDD" w:rsidR="00CC34B1" w:rsidRPr="00CC34B1" w:rsidRDefault="00CC34B1" w:rsidP="00CC34B1">
      <w:pPr>
        <w:pStyle w:val="Code"/>
        <w:rPr>
          <w:highlight w:val="white"/>
        </w:rPr>
      </w:pPr>
      <w:r w:rsidRPr="00CC34B1">
        <w:rPr>
          <w:highlight w:val="white"/>
        </w:rPr>
        <w:t xml:space="preserve">                        "</w:t>
      </w:r>
      <w:r w:rsidR="00631D4D">
        <w:rPr>
          <w:highlight w:val="white"/>
        </w:rPr>
        <w:t>Initialize</w:t>
      </w:r>
      <w:r w:rsidRPr="00CC34B1">
        <w:rPr>
          <w:highlight w:val="white"/>
        </w:rPr>
        <w:t xml:space="preserve"> Command Line Arguments");</w:t>
      </w:r>
    </w:p>
    <w:p w14:paraId="7C3346F4" w14:textId="77777777" w:rsidR="00CC34B1" w:rsidRPr="00CC34B1" w:rsidRDefault="00CC34B1" w:rsidP="00CC34B1">
      <w:pPr>
        <w:pStyle w:val="Code"/>
        <w:rPr>
          <w:highlight w:val="white"/>
        </w:rPr>
      </w:pPr>
      <w:r w:rsidRPr="00CC34B1">
        <w:rPr>
          <w:highlight w:val="white"/>
        </w:rPr>
        <w:t xml:space="preserve">        AddAssemblyCode(assemblyCodeList, AssemblyOperator.pop, Register.rbx);</w:t>
      </w:r>
    </w:p>
    <w:p w14:paraId="5635F913"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6FA1203F" w14:textId="77777777" w:rsidR="00CC34B1" w:rsidRPr="00CC34B1" w:rsidRDefault="00CC34B1" w:rsidP="00CC34B1">
      <w:pPr>
        <w:pStyle w:val="Code"/>
        <w:rPr>
          <w:highlight w:val="white"/>
        </w:rPr>
      </w:pPr>
      <w:r w:rsidRPr="00CC34B1">
        <w:rPr>
          <w:highlight w:val="white"/>
        </w:rPr>
        <w:t xml:space="preserve">                        Register.rax, Register.rbx);</w:t>
      </w:r>
    </w:p>
    <w:p w14:paraId="135F02A2"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3EF4AA23" w14:textId="77777777" w:rsidR="00CC34B1" w:rsidRPr="00CC34B1" w:rsidRDefault="00CC34B1" w:rsidP="00CC34B1">
      <w:pPr>
        <w:pStyle w:val="Code"/>
        <w:rPr>
          <w:highlight w:val="white"/>
        </w:rPr>
      </w:pPr>
      <w:r w:rsidRPr="00CC34B1">
        <w:rPr>
          <w:highlight w:val="white"/>
        </w:rPr>
        <w:t xml:space="preserve">                        Register.rdx, Register.rbp);</w:t>
      </w:r>
    </w:p>
    <w:p w14:paraId="4B2FDDC7" w14:textId="77777777" w:rsidR="00CC34B1" w:rsidRPr="00CC34B1" w:rsidRDefault="00CC34B1" w:rsidP="00CC34B1">
      <w:pPr>
        <w:pStyle w:val="Code"/>
        <w:rPr>
          <w:highlight w:val="white"/>
        </w:rPr>
      </w:pPr>
    </w:p>
    <w:p w14:paraId="796089C3" w14:textId="77777777" w:rsidR="00825462" w:rsidRDefault="00CC34B1" w:rsidP="00CC34B1">
      <w:pPr>
        <w:pStyle w:val="Code"/>
        <w:rPr>
          <w:highlight w:val="white"/>
        </w:rPr>
      </w:pPr>
      <w:r w:rsidRPr="00CC34B1">
        <w:rPr>
          <w:highlight w:val="white"/>
        </w:rPr>
        <w:t xml:space="preserve">        AddAssemblyCode(assemblyCodeList, AssemblyOperator.label,</w:t>
      </w:r>
    </w:p>
    <w:p w14:paraId="065BE5B3" w14:textId="27D0E2F7" w:rsidR="00CC34B1" w:rsidRPr="00CC34B1" w:rsidRDefault="00825462" w:rsidP="00CC34B1">
      <w:pPr>
        <w:pStyle w:val="Code"/>
        <w:rPr>
          <w:highlight w:val="white"/>
        </w:rPr>
      </w:pPr>
      <w:r>
        <w:rPr>
          <w:highlight w:val="white"/>
        </w:rPr>
        <w:t xml:space="preserve">                       </w:t>
      </w:r>
      <w:r w:rsidR="00CC34B1" w:rsidRPr="00CC34B1">
        <w:rPr>
          <w:highlight w:val="white"/>
        </w:rPr>
        <w:t xml:space="preserve"> "$args$loop");</w:t>
      </w:r>
    </w:p>
    <w:p w14:paraId="0E87C5AB" w14:textId="77777777" w:rsidR="00CC34B1" w:rsidRPr="00CC34B1" w:rsidRDefault="00CC34B1" w:rsidP="00CC34B1">
      <w:pPr>
        <w:pStyle w:val="Code"/>
        <w:rPr>
          <w:highlight w:val="white"/>
        </w:rPr>
      </w:pPr>
      <w:r w:rsidRPr="00CC34B1">
        <w:rPr>
          <w:highlight w:val="white"/>
        </w:rPr>
        <w:t xml:space="preserve">        AddAssemblyCode(assemblyCodeList, AssemblyOperator.cmp,</w:t>
      </w:r>
    </w:p>
    <w:p w14:paraId="09B6E919" w14:textId="77777777" w:rsidR="00CC34B1" w:rsidRPr="00CC34B1" w:rsidRDefault="00CC34B1" w:rsidP="00CC34B1">
      <w:pPr>
        <w:pStyle w:val="Code"/>
        <w:rPr>
          <w:highlight w:val="white"/>
        </w:rPr>
      </w:pPr>
      <w:r w:rsidRPr="00CC34B1">
        <w:rPr>
          <w:highlight w:val="white"/>
        </w:rPr>
        <w:t xml:space="preserve">                        Register.rbx, BigInteger.Zero);</w:t>
      </w:r>
    </w:p>
    <w:p w14:paraId="49190B7E" w14:textId="77777777" w:rsidR="00CC34B1" w:rsidRPr="00CC34B1" w:rsidRDefault="00CC34B1" w:rsidP="00CC34B1">
      <w:pPr>
        <w:pStyle w:val="Code"/>
        <w:rPr>
          <w:highlight w:val="white"/>
        </w:rPr>
      </w:pPr>
      <w:r w:rsidRPr="00CC34B1">
        <w:rPr>
          <w:highlight w:val="white"/>
        </w:rPr>
        <w:t xml:space="preserve">        AddAssemblyCode(assemblyCodeList, AssemblyOperator.je,</w:t>
      </w:r>
    </w:p>
    <w:p w14:paraId="60DACF71" w14:textId="77777777" w:rsidR="00CC34B1" w:rsidRPr="00CC34B1" w:rsidRDefault="00CC34B1" w:rsidP="00CC34B1">
      <w:pPr>
        <w:pStyle w:val="Code"/>
        <w:rPr>
          <w:highlight w:val="white"/>
        </w:rPr>
      </w:pPr>
      <w:r w:rsidRPr="00CC34B1">
        <w:rPr>
          <w:highlight w:val="white"/>
        </w:rPr>
        <w:t xml:space="preserve">                        null, null, "$args$exit");</w:t>
      </w:r>
    </w:p>
    <w:p w14:paraId="455506C1" w14:textId="77777777" w:rsidR="00CC34B1" w:rsidRPr="00CC34B1" w:rsidRDefault="00CC34B1" w:rsidP="00CC34B1">
      <w:pPr>
        <w:pStyle w:val="Code"/>
        <w:rPr>
          <w:highlight w:val="white"/>
        </w:rPr>
      </w:pPr>
    </w:p>
    <w:p w14:paraId="69F0F8BF" w14:textId="77777777" w:rsidR="00CC34B1" w:rsidRPr="00CC34B1" w:rsidRDefault="00CC34B1" w:rsidP="00CC34B1">
      <w:pPr>
        <w:pStyle w:val="Code"/>
        <w:rPr>
          <w:highlight w:val="white"/>
        </w:rPr>
      </w:pPr>
      <w:r w:rsidRPr="00CC34B1">
        <w:rPr>
          <w:highlight w:val="white"/>
        </w:rPr>
        <w:t xml:space="preserve">        AddAssemblyCode(assemblyCodeList, AssemblyOperator.pop, Register.rsi);</w:t>
      </w:r>
    </w:p>
    <w:p w14:paraId="5C83A109" w14:textId="77777777" w:rsidR="00CC34B1" w:rsidRPr="00CC34B1" w:rsidRDefault="00CC34B1" w:rsidP="00CC34B1">
      <w:pPr>
        <w:pStyle w:val="Code"/>
        <w:rPr>
          <w:highlight w:val="white"/>
        </w:rPr>
      </w:pPr>
      <w:r w:rsidRPr="00CC34B1">
        <w:rPr>
          <w:highlight w:val="white"/>
        </w:rPr>
        <w:t xml:space="preserve">        AddAssemblyCode(assemblyCodeList, AssemblyOperator.mov,</w:t>
      </w:r>
    </w:p>
    <w:p w14:paraId="40C5B474" w14:textId="77777777" w:rsidR="00CC34B1" w:rsidRPr="00CC34B1" w:rsidRDefault="00CC34B1" w:rsidP="00CC34B1">
      <w:pPr>
        <w:pStyle w:val="Code"/>
        <w:rPr>
          <w:highlight w:val="white"/>
        </w:rPr>
      </w:pPr>
      <w:r w:rsidRPr="00CC34B1">
        <w:rPr>
          <w:highlight w:val="white"/>
        </w:rPr>
        <w:t xml:space="preserve">                        Register.rbp, 0, Register.rsi);</w:t>
      </w:r>
    </w:p>
    <w:p w14:paraId="7BA8AC57"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0E87C85" w14:textId="77777777" w:rsidR="00CC34B1" w:rsidRPr="00CC34B1" w:rsidRDefault="00CC34B1" w:rsidP="00CC34B1">
      <w:pPr>
        <w:pStyle w:val="Code"/>
        <w:rPr>
          <w:highlight w:val="white"/>
        </w:rPr>
      </w:pPr>
      <w:r w:rsidRPr="00CC34B1">
        <w:rPr>
          <w:highlight w:val="white"/>
        </w:rPr>
        <w:t xml:space="preserve">                        (BigInteger) TypeSize.PointerSize);</w:t>
      </w:r>
    </w:p>
    <w:p w14:paraId="41FDB7FC" w14:textId="77777777" w:rsidR="00CC34B1" w:rsidRPr="00CC34B1" w:rsidRDefault="00CC34B1" w:rsidP="00CC34B1">
      <w:pPr>
        <w:pStyle w:val="Code"/>
        <w:rPr>
          <w:highlight w:val="white"/>
        </w:rPr>
      </w:pPr>
      <w:r w:rsidRPr="00CC34B1">
        <w:rPr>
          <w:highlight w:val="white"/>
        </w:rPr>
        <w:t xml:space="preserve">        AddAssemblyCode(assemblyCodeList, AssemblyOperator.dec, Register.rbx);</w:t>
      </w:r>
    </w:p>
    <w:p w14:paraId="3D8804D5" w14:textId="77777777" w:rsidR="00CC34B1" w:rsidRPr="00CC34B1" w:rsidRDefault="00CC34B1" w:rsidP="00CC34B1">
      <w:pPr>
        <w:pStyle w:val="Code"/>
        <w:rPr>
          <w:highlight w:val="white"/>
        </w:rPr>
      </w:pPr>
      <w:r w:rsidRPr="00CC34B1">
        <w:rPr>
          <w:highlight w:val="white"/>
        </w:rPr>
        <w:t xml:space="preserve">        AddAssemblyCode(assemblyCodeList, AssemblyOperator.jmp,</w:t>
      </w:r>
    </w:p>
    <w:p w14:paraId="262E2165" w14:textId="77777777" w:rsidR="00CC34B1" w:rsidRPr="00CC34B1" w:rsidRDefault="00CC34B1" w:rsidP="00CC34B1">
      <w:pPr>
        <w:pStyle w:val="Code"/>
        <w:rPr>
          <w:highlight w:val="white"/>
        </w:rPr>
      </w:pPr>
      <w:r w:rsidRPr="00CC34B1">
        <w:rPr>
          <w:highlight w:val="white"/>
        </w:rPr>
        <w:t xml:space="preserve">                        null, null, "$args$loop");</w:t>
      </w:r>
    </w:p>
    <w:p w14:paraId="52C3D424" w14:textId="77777777" w:rsidR="00CC34B1" w:rsidRPr="00CC34B1" w:rsidRDefault="00CC34B1" w:rsidP="00CC34B1">
      <w:pPr>
        <w:pStyle w:val="Code"/>
        <w:rPr>
          <w:highlight w:val="white"/>
        </w:rPr>
      </w:pPr>
    </w:p>
    <w:p w14:paraId="3DAE489D" w14:textId="77777777" w:rsidR="00CC34B1" w:rsidRPr="00CC34B1" w:rsidRDefault="00CC34B1" w:rsidP="00CC34B1">
      <w:pPr>
        <w:pStyle w:val="Code"/>
        <w:rPr>
          <w:highlight w:val="white"/>
        </w:rPr>
      </w:pPr>
      <w:r w:rsidRPr="00CC34B1">
        <w:rPr>
          <w:highlight w:val="white"/>
        </w:rPr>
        <w:t xml:space="preserve">        AddAssemblyCode(assemblyCodeList, AssemblyOperator.label,</w:t>
      </w:r>
    </w:p>
    <w:p w14:paraId="62247936" w14:textId="77777777" w:rsidR="00CC34B1" w:rsidRPr="00CC34B1" w:rsidRDefault="00CC34B1" w:rsidP="00CC34B1">
      <w:pPr>
        <w:pStyle w:val="Code"/>
        <w:rPr>
          <w:highlight w:val="white"/>
        </w:rPr>
      </w:pPr>
      <w:r w:rsidRPr="00CC34B1">
        <w:rPr>
          <w:highlight w:val="white"/>
        </w:rPr>
        <w:t xml:space="preserve">                        "$args$exit");</w:t>
      </w:r>
    </w:p>
    <w:p w14:paraId="2C4B0614" w14:textId="77777777" w:rsidR="00CC34B1" w:rsidRPr="00CC34B1" w:rsidRDefault="00CC34B1" w:rsidP="00CC34B1">
      <w:pPr>
        <w:pStyle w:val="Code"/>
        <w:rPr>
          <w:highlight w:val="white"/>
        </w:rPr>
      </w:pPr>
      <w:r w:rsidRPr="00CC34B1">
        <w:rPr>
          <w:highlight w:val="white"/>
        </w:rPr>
        <w:t xml:space="preserve">        AddAssemblyCode(assemblyCodeList, AssemblyOperator.mov_qword,</w:t>
      </w:r>
    </w:p>
    <w:p w14:paraId="5534F199" w14:textId="77777777" w:rsidR="00CC34B1" w:rsidRPr="00CC34B1" w:rsidRDefault="00CC34B1" w:rsidP="00CC34B1">
      <w:pPr>
        <w:pStyle w:val="Code"/>
        <w:rPr>
          <w:highlight w:val="white"/>
        </w:rPr>
      </w:pPr>
      <w:r w:rsidRPr="00CC34B1">
        <w:rPr>
          <w:highlight w:val="white"/>
        </w:rPr>
        <w:t xml:space="preserve">                        Register.rbp, 0, BigInteger.Zero);</w:t>
      </w:r>
    </w:p>
    <w:p w14:paraId="6B256D98" w14:textId="77777777" w:rsidR="00CC34B1" w:rsidRPr="00CC34B1" w:rsidRDefault="00CC34B1" w:rsidP="00CC34B1">
      <w:pPr>
        <w:pStyle w:val="Code"/>
        <w:rPr>
          <w:highlight w:val="white"/>
        </w:rPr>
      </w:pPr>
      <w:r w:rsidRPr="00CC34B1">
        <w:rPr>
          <w:highlight w:val="white"/>
        </w:rPr>
        <w:t xml:space="preserve">        AddAssemblyCode(assemblyCodeList, AssemblyOperator.add, Register.rbp,</w:t>
      </w:r>
    </w:p>
    <w:p w14:paraId="15EA5975" w14:textId="77777777" w:rsidR="00CC34B1" w:rsidRPr="00CC34B1" w:rsidRDefault="00CC34B1" w:rsidP="00CC34B1">
      <w:pPr>
        <w:pStyle w:val="Code"/>
        <w:rPr>
          <w:highlight w:val="white"/>
        </w:rPr>
      </w:pPr>
      <w:r w:rsidRPr="00CC34B1">
        <w:rPr>
          <w:highlight w:val="white"/>
        </w:rPr>
        <w:t xml:space="preserve">                        (BigInteger) TypeSize.PointerSize);</w:t>
      </w:r>
    </w:p>
    <w:p w14:paraId="5A768D15" w14:textId="77777777" w:rsidR="00CC34B1" w:rsidRPr="00CC34B1" w:rsidRDefault="00CC34B1" w:rsidP="00CC34B1">
      <w:pPr>
        <w:pStyle w:val="Code"/>
        <w:rPr>
          <w:highlight w:val="white"/>
        </w:rPr>
      </w:pPr>
      <w:r w:rsidRPr="00CC34B1">
        <w:rPr>
          <w:highlight w:val="white"/>
        </w:rPr>
        <w:lastRenderedPageBreak/>
        <w:t xml:space="preserve">        AddAssemblyCode(assemblyCodeList, AssemblyOperator.mov, Register.rbp,</w:t>
      </w:r>
    </w:p>
    <w:p w14:paraId="110F4595" w14:textId="77777777" w:rsidR="00CC34B1" w:rsidRPr="00CC34B1" w:rsidRDefault="00CC34B1" w:rsidP="00CC34B1">
      <w:pPr>
        <w:pStyle w:val="Code"/>
        <w:rPr>
          <w:highlight w:val="white"/>
        </w:rPr>
      </w:pPr>
      <w:r w:rsidRPr="00CC34B1">
        <w:rPr>
          <w:highlight w:val="white"/>
        </w:rPr>
        <w:t xml:space="preserve">                        SymbolTable.FunctionHeaderSize, Register.eax);</w:t>
      </w:r>
    </w:p>
    <w:p w14:paraId="11ED2EA3" w14:textId="77777777" w:rsidR="00CC34B1" w:rsidRPr="00CC34B1" w:rsidRDefault="00CC34B1" w:rsidP="00CC34B1">
      <w:pPr>
        <w:pStyle w:val="Code"/>
        <w:rPr>
          <w:highlight w:val="white"/>
        </w:rPr>
      </w:pPr>
      <w:r w:rsidRPr="00CC34B1">
        <w:rPr>
          <w:highlight w:val="white"/>
        </w:rPr>
        <w:t xml:space="preserve">        AddAssemblyCode(assemblyCodeList, AssemblyOperator.mov, Register.rbp,</w:t>
      </w:r>
    </w:p>
    <w:p w14:paraId="5322DDF5" w14:textId="77777777" w:rsidR="00CC34B1" w:rsidRPr="00CC34B1" w:rsidRDefault="00CC34B1" w:rsidP="00CC34B1">
      <w:pPr>
        <w:pStyle w:val="Code"/>
        <w:rPr>
          <w:highlight w:val="white"/>
        </w:rPr>
      </w:pPr>
      <w:r w:rsidRPr="00CC34B1">
        <w:rPr>
          <w:highlight w:val="white"/>
        </w:rPr>
        <w:t xml:space="preserve">                        SymbolTable.FunctionHeaderSize +</w:t>
      </w:r>
    </w:p>
    <w:p w14:paraId="7BA9E96D" w14:textId="77777777" w:rsidR="00CC34B1" w:rsidRPr="00CC34B1" w:rsidRDefault="00CC34B1" w:rsidP="00CC34B1">
      <w:pPr>
        <w:pStyle w:val="Code"/>
        <w:rPr>
          <w:highlight w:val="white"/>
        </w:rPr>
      </w:pPr>
      <w:r w:rsidRPr="00CC34B1">
        <w:rPr>
          <w:highlight w:val="white"/>
        </w:rPr>
        <w:t xml:space="preserve">                        TypeSize.SignedIntegerSize, Register.rdx);</w:t>
      </w:r>
    </w:p>
    <w:p w14:paraId="406CEA3E" w14:textId="77777777" w:rsidR="00CC34B1" w:rsidRPr="00CC34B1" w:rsidRDefault="00CC34B1" w:rsidP="00CC34B1">
      <w:pPr>
        <w:pStyle w:val="Code"/>
        <w:rPr>
          <w:highlight w:val="white"/>
        </w:rPr>
      </w:pPr>
    </w:p>
    <w:p w14:paraId="2D6318E0" w14:textId="77777777" w:rsidR="00CC34B1" w:rsidRPr="00CC34B1" w:rsidRDefault="00CC34B1" w:rsidP="00CC34B1">
      <w:pPr>
        <w:pStyle w:val="Code"/>
        <w:rPr>
          <w:highlight w:val="white"/>
        </w:rPr>
      </w:pPr>
      <w:r w:rsidRPr="00CC34B1">
        <w:rPr>
          <w:highlight w:val="white"/>
        </w:rPr>
        <w:t xml:space="preserve">        List&lt;string&gt; textList = new List&lt;string&gt;();</w:t>
      </w:r>
    </w:p>
    <w:p w14:paraId="4DBE26BC" w14:textId="77777777" w:rsidR="00CC34B1" w:rsidRPr="00CC34B1" w:rsidRDefault="00CC34B1" w:rsidP="00CC34B1">
      <w:pPr>
        <w:pStyle w:val="Code"/>
        <w:rPr>
          <w:highlight w:val="white"/>
        </w:rPr>
      </w:pPr>
      <w:r w:rsidRPr="00CC34B1">
        <w:rPr>
          <w:highlight w:val="white"/>
        </w:rPr>
        <w:t xml:space="preserve">        ISet&lt;string&gt; externSet = new HashSet&lt;string&gt;();</w:t>
      </w:r>
    </w:p>
    <w:p w14:paraId="12E0E094" w14:textId="77777777" w:rsidR="00CC34B1" w:rsidRPr="00CC34B1" w:rsidRDefault="00CC34B1" w:rsidP="00CC34B1">
      <w:pPr>
        <w:pStyle w:val="Code"/>
        <w:rPr>
          <w:highlight w:val="white"/>
        </w:rPr>
      </w:pPr>
      <w:r w:rsidRPr="00CC34B1">
        <w:rPr>
          <w:highlight w:val="white"/>
        </w:rPr>
        <w:t xml:space="preserve">        AssemblyCodeGenerator.LinuxTextList(assemblyCodeList, textList,</w:t>
      </w:r>
    </w:p>
    <w:p w14:paraId="58143EEB" w14:textId="77777777" w:rsidR="00CC34B1" w:rsidRPr="00CC34B1" w:rsidRDefault="00CC34B1" w:rsidP="00CC34B1">
      <w:pPr>
        <w:pStyle w:val="Code"/>
        <w:rPr>
          <w:highlight w:val="white"/>
        </w:rPr>
      </w:pPr>
      <w:r w:rsidRPr="00CC34B1">
        <w:rPr>
          <w:highlight w:val="white"/>
        </w:rPr>
        <w:t xml:space="preserve">                                externSet);</w:t>
      </w:r>
    </w:p>
    <w:p w14:paraId="1BBE9D35" w14:textId="77777777" w:rsidR="00CC34B1" w:rsidRPr="00CC34B1" w:rsidRDefault="00CC34B1" w:rsidP="00CC34B1">
      <w:pPr>
        <w:pStyle w:val="Code"/>
        <w:rPr>
          <w:highlight w:val="white"/>
        </w:rPr>
      </w:pPr>
      <w:r w:rsidRPr="00CC34B1">
        <w:rPr>
          <w:highlight w:val="white"/>
        </w:rPr>
        <w:t xml:space="preserve">        SymbolTable.StaticSet.</w:t>
      </w:r>
    </w:p>
    <w:p w14:paraId="7AA1B9F1" w14:textId="77777777" w:rsidR="00CC34B1" w:rsidRPr="00CC34B1" w:rsidRDefault="00CC34B1" w:rsidP="00CC34B1">
      <w:pPr>
        <w:pStyle w:val="Code"/>
        <w:rPr>
          <w:highlight w:val="white"/>
        </w:rPr>
      </w:pPr>
      <w:r w:rsidRPr="00CC34B1">
        <w:rPr>
          <w:highlight w:val="white"/>
        </w:rPr>
        <w:t xml:space="preserve">        Add(new StaticSymbolLinux(StaticSymbolLinux.TextOrData.Text,</w:t>
      </w:r>
    </w:p>
    <w:p w14:paraId="29673B87" w14:textId="77777777" w:rsidR="00CC34B1" w:rsidRPr="00CC34B1" w:rsidRDefault="00CC34B1" w:rsidP="00CC34B1">
      <w:pPr>
        <w:pStyle w:val="Code"/>
        <w:rPr>
          <w:highlight w:val="white"/>
        </w:rPr>
      </w:pPr>
      <w:r w:rsidRPr="00CC34B1">
        <w:rPr>
          <w:highlight w:val="white"/>
        </w:rPr>
        <w:t xml:space="preserve">                    AssemblyCodeGenerator.ArgsName, textList, externSet));</w:t>
      </w:r>
    </w:p>
    <w:p w14:paraId="78636FF3" w14:textId="77E01B38" w:rsidR="00CC34B1" w:rsidRDefault="00CC34B1" w:rsidP="00CC34B1">
      <w:pPr>
        <w:pStyle w:val="Code"/>
        <w:rPr>
          <w:highlight w:val="white"/>
        </w:rPr>
      </w:pPr>
      <w:r w:rsidRPr="00CC34B1">
        <w:rPr>
          <w:highlight w:val="white"/>
        </w:rPr>
        <w:t xml:space="preserve">      }</w:t>
      </w:r>
    </w:p>
    <w:p w14:paraId="546A2D36" w14:textId="77777777" w:rsidR="0000392B" w:rsidRDefault="0000392B" w:rsidP="0000392B">
      <w:pPr>
        <w:pStyle w:val="Code"/>
        <w:rPr>
          <w:highlight w:val="white"/>
        </w:rPr>
      </w:pPr>
    </w:p>
    <w:p w14:paraId="08555B65" w14:textId="77777777" w:rsidR="0000392B" w:rsidRDefault="0000392B" w:rsidP="0000392B">
      <w:pPr>
        <w:pStyle w:val="Code"/>
        <w:rPr>
          <w:highlight w:val="white"/>
        </w:rPr>
      </w:pPr>
      <w:r w:rsidRPr="007B4210">
        <w:rPr>
          <w:highlight w:val="white"/>
        </w:rPr>
        <w:t xml:space="preserve">      if (Start.Windows) {</w:t>
      </w:r>
    </w:p>
    <w:p w14:paraId="4D9FDEF3" w14:textId="77777777" w:rsidR="0000392B" w:rsidRPr="007B4210" w:rsidRDefault="0000392B" w:rsidP="0000392B">
      <w:pPr>
        <w:pStyle w:val="Code"/>
        <w:rPr>
          <w:highlight w:val="white"/>
        </w:rPr>
      </w:pPr>
      <w:r>
        <w:rPr>
          <w:highlight w:val="white"/>
        </w:rPr>
        <w:t xml:space="preserve">        // ...</w:t>
      </w:r>
    </w:p>
    <w:p w14:paraId="6B8124B5" w14:textId="65D0E5B5" w:rsidR="0000392B" w:rsidRPr="00CC34B1" w:rsidRDefault="0000392B" w:rsidP="00CC34B1">
      <w:pPr>
        <w:pStyle w:val="Code"/>
        <w:rPr>
          <w:highlight w:val="white"/>
        </w:rPr>
      </w:pPr>
      <w:r w:rsidRPr="007B4210">
        <w:rPr>
          <w:highlight w:val="white"/>
        </w:rPr>
        <w:t xml:space="preserve">      }</w:t>
      </w:r>
    </w:p>
    <w:p w14:paraId="4303E2BF" w14:textId="77777777" w:rsidR="00CC34B1" w:rsidRPr="00CC34B1" w:rsidRDefault="00CC34B1" w:rsidP="00CC34B1">
      <w:pPr>
        <w:pStyle w:val="Code"/>
        <w:rPr>
          <w:highlight w:val="white"/>
        </w:rPr>
      </w:pPr>
      <w:r w:rsidRPr="00CC34B1">
        <w:rPr>
          <w:highlight w:val="white"/>
        </w:rPr>
        <w:t xml:space="preserve">    }</w:t>
      </w:r>
    </w:p>
    <w:p w14:paraId="160C648D" w14:textId="0731E164" w:rsidR="003C15D9" w:rsidRDefault="003C15D9" w:rsidP="003C15D9">
      <w:pPr>
        <w:pStyle w:val="Rubrik3"/>
        <w:numPr>
          <w:ilvl w:val="2"/>
          <w:numId w:val="139"/>
        </w:numPr>
        <w:rPr>
          <w:highlight w:val="white"/>
        </w:rPr>
      </w:pPr>
      <w:bookmarkStart w:id="514" w:name="_Toc49764427"/>
      <w:r w:rsidRPr="003C15D9">
        <w:rPr>
          <w:highlight w:val="white"/>
        </w:rPr>
        <w:t>Text List</w:t>
      </w:r>
      <w:bookmarkEnd w:id="514"/>
    </w:p>
    <w:p w14:paraId="3945A52B" w14:textId="4D5CBA79" w:rsidR="001A1639" w:rsidRPr="001A1639" w:rsidRDefault="001A1639" w:rsidP="001A1639">
      <w:pPr>
        <w:rPr>
          <w:highlight w:val="white"/>
        </w:rPr>
      </w:pPr>
      <w:r>
        <w:rPr>
          <w:highlight w:val="white"/>
        </w:rPr>
        <w:t xml:space="preserve">When the assembly code has been generated, it needs to be </w:t>
      </w:r>
      <w:r w:rsidR="0095458E">
        <w:rPr>
          <w:highlight w:val="white"/>
        </w:rPr>
        <w:t xml:space="preserve">written as a text file, which is the task of </w:t>
      </w:r>
      <w:r w:rsidR="0095458E" w:rsidRPr="00DD61D3">
        <w:rPr>
          <w:rStyle w:val="KeyWord0"/>
          <w:highlight w:val="white"/>
        </w:rPr>
        <w:t>LinuxTextList</w:t>
      </w:r>
      <w:r w:rsidR="0095458E">
        <w:rPr>
          <w:highlight w:val="white"/>
        </w:rPr>
        <w:t xml:space="preserve">. It iterates through the assembly code list and </w:t>
      </w:r>
      <w:r w:rsidR="00DD61D3">
        <w:rPr>
          <w:highlight w:val="white"/>
        </w:rPr>
        <w:t xml:space="preserve">writes the assembly code instruction at one line each by calling </w:t>
      </w:r>
      <w:r w:rsidR="00DD61D3" w:rsidRPr="00DD61D3">
        <w:rPr>
          <w:rStyle w:val="KeyWord0"/>
          <w:highlight w:val="white"/>
        </w:rPr>
        <w:t>ToString</w:t>
      </w:r>
      <w:r w:rsidR="00DD61D3">
        <w:rPr>
          <w:highlight w:val="white"/>
        </w:rPr>
        <w:t xml:space="preserve"> in </w:t>
      </w:r>
      <w:r w:rsidR="00DD61D3" w:rsidRPr="00DD61D3">
        <w:rPr>
          <w:rStyle w:val="KeyWord0"/>
          <w:highlight w:val="white"/>
        </w:rPr>
        <w:t>AssemblyCode</w:t>
      </w:r>
      <w:r w:rsidR="00DD61D3">
        <w:rPr>
          <w:highlight w:val="white"/>
        </w:rPr>
        <w:t xml:space="preserve">. It also adds names add the </w:t>
      </w:r>
      <w:r w:rsidR="00DD61D3" w:rsidRPr="00DD61D3">
        <w:rPr>
          <w:rStyle w:val="KeyWord0"/>
          <w:highlight w:val="white"/>
        </w:rPr>
        <w:t>externSet</w:t>
      </w:r>
      <w:r w:rsidR="00DD61D3">
        <w:rPr>
          <w:highlight w:val="white"/>
        </w:rPr>
        <w:t xml:space="preserve"> parameter</w:t>
      </w:r>
      <w:r w:rsidR="00906A9B">
        <w:rPr>
          <w:highlight w:val="white"/>
        </w:rPr>
        <w:t xml:space="preserve"> for each name in the instructions.</w:t>
      </w:r>
    </w:p>
    <w:p w14:paraId="747A343C" w14:textId="77777777" w:rsidR="003C15D9" w:rsidRPr="00B4734E" w:rsidRDefault="003C15D9" w:rsidP="003C15D9">
      <w:pPr>
        <w:pStyle w:val="Code"/>
        <w:rPr>
          <w:highlight w:val="white"/>
        </w:rPr>
      </w:pPr>
      <w:r w:rsidRPr="00B4734E">
        <w:rPr>
          <w:highlight w:val="white"/>
        </w:rPr>
        <w:t xml:space="preserve">    public static void </w:t>
      </w:r>
      <w:r>
        <w:rPr>
          <w:highlight w:val="white"/>
        </w:rPr>
        <w:t>LinuxTextList</w:t>
      </w:r>
      <w:r w:rsidRPr="00B4734E">
        <w:rPr>
          <w:highlight w:val="white"/>
        </w:rPr>
        <w:t>(IList&lt;AssemblyCode&gt; assemblyCodeList,</w:t>
      </w:r>
    </w:p>
    <w:p w14:paraId="0F32D8C9" w14:textId="77777777" w:rsidR="003C15D9" w:rsidRPr="00B4734E" w:rsidRDefault="003C15D9" w:rsidP="003C15D9">
      <w:pPr>
        <w:pStyle w:val="Code"/>
        <w:rPr>
          <w:highlight w:val="white"/>
        </w:rPr>
      </w:pPr>
      <w:r>
        <w:rPr>
          <w:highlight w:val="white"/>
        </w:rPr>
        <w:t xml:space="preserve">     </w:t>
      </w:r>
      <w:r w:rsidRPr="00B4734E">
        <w:rPr>
          <w:highlight w:val="white"/>
        </w:rPr>
        <w:t xml:space="preserve">                                IList&lt;string&gt; textList,</w:t>
      </w:r>
    </w:p>
    <w:p w14:paraId="2CB35B95" w14:textId="77777777" w:rsidR="003C15D9" w:rsidRPr="00B4734E" w:rsidRDefault="003C15D9" w:rsidP="003C15D9">
      <w:pPr>
        <w:pStyle w:val="Code"/>
        <w:rPr>
          <w:highlight w:val="white"/>
        </w:rPr>
      </w:pPr>
      <w:r w:rsidRPr="00B4734E">
        <w:rPr>
          <w:highlight w:val="white"/>
        </w:rPr>
        <w:t xml:space="preserve">     </w:t>
      </w:r>
      <w:r>
        <w:rPr>
          <w:highlight w:val="white"/>
        </w:rPr>
        <w:t xml:space="preserve">     </w:t>
      </w:r>
      <w:r w:rsidRPr="00B4734E">
        <w:rPr>
          <w:highlight w:val="white"/>
        </w:rPr>
        <w:t xml:space="preserve">                           ISet&lt;string&gt; externSet) {</w:t>
      </w:r>
    </w:p>
    <w:p w14:paraId="77CD1E52" w14:textId="77777777" w:rsidR="003C15D9" w:rsidRPr="00B4734E" w:rsidRDefault="003C15D9" w:rsidP="003C15D9">
      <w:pPr>
        <w:pStyle w:val="Code"/>
        <w:rPr>
          <w:highlight w:val="white"/>
        </w:rPr>
      </w:pPr>
      <w:r w:rsidRPr="00B4734E">
        <w:rPr>
          <w:highlight w:val="white"/>
        </w:rPr>
        <w:t xml:space="preserve">      foreach (AssemblyCode assemblyCode in assemblyCodeList) {</w:t>
      </w:r>
    </w:p>
    <w:p w14:paraId="13111CAA" w14:textId="77777777" w:rsidR="003C15D9" w:rsidRPr="00B4734E" w:rsidRDefault="003C15D9" w:rsidP="003C15D9">
      <w:pPr>
        <w:pStyle w:val="Code"/>
        <w:rPr>
          <w:highlight w:val="white"/>
        </w:rPr>
      </w:pPr>
      <w:r w:rsidRPr="00B4734E">
        <w:rPr>
          <w:highlight w:val="white"/>
        </w:rPr>
        <w:t xml:space="preserve">        AssemblyOperator assemblyOperator = assemblyCode.Operator;</w:t>
      </w:r>
    </w:p>
    <w:p w14:paraId="12855664" w14:textId="77777777" w:rsidR="003C15D9" w:rsidRPr="00B4734E" w:rsidRDefault="003C15D9" w:rsidP="003C15D9">
      <w:pPr>
        <w:pStyle w:val="Code"/>
        <w:rPr>
          <w:highlight w:val="white"/>
        </w:rPr>
      </w:pPr>
      <w:r w:rsidRPr="00B4734E">
        <w:rPr>
          <w:highlight w:val="white"/>
        </w:rPr>
        <w:t xml:space="preserve">        object operand0 = assemblyCode[0],</w:t>
      </w:r>
    </w:p>
    <w:p w14:paraId="204FE963" w14:textId="77777777" w:rsidR="003C15D9" w:rsidRPr="00B4734E" w:rsidRDefault="003C15D9" w:rsidP="003C15D9">
      <w:pPr>
        <w:pStyle w:val="Code"/>
        <w:rPr>
          <w:highlight w:val="white"/>
        </w:rPr>
      </w:pPr>
      <w:r w:rsidRPr="00B4734E">
        <w:rPr>
          <w:highlight w:val="white"/>
        </w:rPr>
        <w:t xml:space="preserve">               operand1 = assemblyCode[1],</w:t>
      </w:r>
    </w:p>
    <w:p w14:paraId="34B93124" w14:textId="77777777" w:rsidR="003C15D9" w:rsidRPr="00B4734E" w:rsidRDefault="003C15D9" w:rsidP="003C15D9">
      <w:pPr>
        <w:pStyle w:val="Code"/>
        <w:rPr>
          <w:highlight w:val="white"/>
        </w:rPr>
      </w:pPr>
      <w:r w:rsidRPr="00B4734E">
        <w:rPr>
          <w:highlight w:val="white"/>
        </w:rPr>
        <w:t xml:space="preserve">               operand2 = assemblyCode[2];</w:t>
      </w:r>
    </w:p>
    <w:p w14:paraId="3F9EF211" w14:textId="77777777" w:rsidR="003C15D9" w:rsidRPr="00B4734E" w:rsidRDefault="003C15D9" w:rsidP="003C15D9">
      <w:pPr>
        <w:pStyle w:val="Code"/>
        <w:rPr>
          <w:highlight w:val="white"/>
        </w:rPr>
      </w:pPr>
    </w:p>
    <w:p w14:paraId="4FB954A9" w14:textId="77777777" w:rsidR="003C15D9" w:rsidRPr="00B4734E" w:rsidRDefault="003C15D9" w:rsidP="003C15D9">
      <w:pPr>
        <w:pStyle w:val="Code"/>
        <w:rPr>
          <w:highlight w:val="white"/>
        </w:rPr>
      </w:pPr>
      <w:r w:rsidRPr="00B4734E">
        <w:rPr>
          <w:highlight w:val="white"/>
        </w:rPr>
        <w:t xml:space="preserve">        if (assemblyOperator == AssemblyOperator.define_value) {</w:t>
      </w:r>
    </w:p>
    <w:p w14:paraId="13F1B31C" w14:textId="77777777" w:rsidR="003C15D9" w:rsidRPr="00B4734E" w:rsidRDefault="003C15D9" w:rsidP="003C15D9">
      <w:pPr>
        <w:pStyle w:val="Code"/>
        <w:rPr>
          <w:highlight w:val="white"/>
        </w:rPr>
      </w:pPr>
      <w:r w:rsidRPr="00B4734E">
        <w:rPr>
          <w:highlight w:val="white"/>
        </w:rPr>
        <w:t xml:space="preserve">          Sort sort = (Sort) operand0;</w:t>
      </w:r>
    </w:p>
    <w:p w14:paraId="3A70F93C" w14:textId="77777777" w:rsidR="003C15D9" w:rsidRPr="00B4734E" w:rsidRDefault="003C15D9" w:rsidP="003C15D9">
      <w:pPr>
        <w:pStyle w:val="Code"/>
        <w:rPr>
          <w:highlight w:val="white"/>
        </w:rPr>
      </w:pPr>
    </w:p>
    <w:p w14:paraId="1B165841" w14:textId="77777777" w:rsidR="003C15D9" w:rsidRPr="00B4734E" w:rsidRDefault="003C15D9" w:rsidP="003C15D9">
      <w:pPr>
        <w:pStyle w:val="Code"/>
        <w:rPr>
          <w:highlight w:val="white"/>
        </w:rPr>
      </w:pPr>
      <w:r w:rsidRPr="00B4734E">
        <w:rPr>
          <w:highlight w:val="white"/>
        </w:rPr>
        <w:t xml:space="preserve">          if ((sort != Sort.String) &amp;&amp; (operand1 is string)) {</w:t>
      </w:r>
    </w:p>
    <w:p w14:paraId="434466D7" w14:textId="77777777" w:rsidR="003C15D9" w:rsidRPr="00B4734E" w:rsidRDefault="003C15D9" w:rsidP="003C15D9">
      <w:pPr>
        <w:pStyle w:val="Code"/>
        <w:rPr>
          <w:highlight w:val="white"/>
        </w:rPr>
      </w:pPr>
      <w:r w:rsidRPr="00B4734E">
        <w:rPr>
          <w:highlight w:val="white"/>
        </w:rPr>
        <w:t xml:space="preserve">            string name1 = (string) operand1;</w:t>
      </w:r>
    </w:p>
    <w:p w14:paraId="322A2CE9" w14:textId="77777777" w:rsidR="003C15D9" w:rsidRPr="00B4734E" w:rsidRDefault="003C15D9" w:rsidP="003C15D9">
      <w:pPr>
        <w:pStyle w:val="Code"/>
        <w:rPr>
          <w:highlight w:val="white"/>
        </w:rPr>
      </w:pPr>
      <w:r w:rsidRPr="00B4734E">
        <w:rPr>
          <w:highlight w:val="white"/>
        </w:rPr>
        <w:t xml:space="preserve">               </w:t>
      </w:r>
    </w:p>
    <w:p w14:paraId="1709A237" w14:textId="77777777" w:rsidR="003C15D9" w:rsidRPr="00B4734E" w:rsidRDefault="003C15D9" w:rsidP="003C15D9">
      <w:pPr>
        <w:pStyle w:val="Code"/>
        <w:rPr>
          <w:highlight w:val="white"/>
        </w:rPr>
      </w:pPr>
      <w:r w:rsidRPr="00B4734E">
        <w:rPr>
          <w:highlight w:val="white"/>
        </w:rPr>
        <w:t xml:space="preserve">            if (!name1.Contains(Symbol.SeparatorId)) {</w:t>
      </w:r>
    </w:p>
    <w:p w14:paraId="67A0DAF7" w14:textId="77777777" w:rsidR="003C15D9" w:rsidRPr="00B4734E" w:rsidRDefault="003C15D9" w:rsidP="003C15D9">
      <w:pPr>
        <w:pStyle w:val="Code"/>
        <w:rPr>
          <w:highlight w:val="white"/>
        </w:rPr>
      </w:pPr>
      <w:r w:rsidRPr="00B4734E">
        <w:rPr>
          <w:highlight w:val="white"/>
        </w:rPr>
        <w:t xml:space="preserve">              externSet.Add(name1);</w:t>
      </w:r>
    </w:p>
    <w:p w14:paraId="20FD1E68" w14:textId="77777777" w:rsidR="003C15D9" w:rsidRPr="00B4734E" w:rsidRDefault="003C15D9" w:rsidP="003C15D9">
      <w:pPr>
        <w:pStyle w:val="Code"/>
        <w:rPr>
          <w:highlight w:val="white"/>
        </w:rPr>
      </w:pPr>
      <w:r w:rsidRPr="00B4734E">
        <w:rPr>
          <w:highlight w:val="white"/>
        </w:rPr>
        <w:t xml:space="preserve">            }</w:t>
      </w:r>
    </w:p>
    <w:p w14:paraId="29844C1B" w14:textId="77777777" w:rsidR="003C15D9" w:rsidRPr="00B4734E" w:rsidRDefault="003C15D9" w:rsidP="003C15D9">
      <w:pPr>
        <w:pStyle w:val="Code"/>
        <w:rPr>
          <w:highlight w:val="white"/>
        </w:rPr>
      </w:pPr>
      <w:r w:rsidRPr="00B4734E">
        <w:rPr>
          <w:highlight w:val="white"/>
        </w:rPr>
        <w:t xml:space="preserve">          }</w:t>
      </w:r>
    </w:p>
    <w:p w14:paraId="536876DB" w14:textId="77777777" w:rsidR="003C15D9" w:rsidRPr="00B4734E" w:rsidRDefault="003C15D9" w:rsidP="003C15D9">
      <w:pPr>
        <w:pStyle w:val="Code"/>
        <w:rPr>
          <w:highlight w:val="white"/>
        </w:rPr>
      </w:pPr>
      <w:r w:rsidRPr="00B4734E">
        <w:rPr>
          <w:highlight w:val="white"/>
        </w:rPr>
        <w:t xml:space="preserve">        }</w:t>
      </w:r>
    </w:p>
    <w:p w14:paraId="69A4A199" w14:textId="77777777" w:rsidR="003C15D9" w:rsidRPr="00B4734E" w:rsidRDefault="003C15D9" w:rsidP="003C15D9">
      <w:pPr>
        <w:pStyle w:val="Code"/>
        <w:rPr>
          <w:highlight w:val="white"/>
        </w:rPr>
      </w:pPr>
      <w:r w:rsidRPr="00B4734E">
        <w:rPr>
          <w:highlight w:val="white"/>
        </w:rPr>
        <w:t xml:space="preserve">        else if ((assemblyOperator != AssemblyOperator.label) &amp;&amp;</w:t>
      </w:r>
    </w:p>
    <w:p w14:paraId="6BD855F4" w14:textId="77777777" w:rsidR="003C15D9" w:rsidRPr="00B4734E" w:rsidRDefault="003C15D9" w:rsidP="003C15D9">
      <w:pPr>
        <w:pStyle w:val="Code"/>
        <w:rPr>
          <w:highlight w:val="white"/>
        </w:rPr>
      </w:pPr>
      <w:r w:rsidRPr="00B4734E">
        <w:rPr>
          <w:highlight w:val="white"/>
        </w:rPr>
        <w:t xml:space="preserve">                 (assemblyOperator != AssemblyOperator.comment)) {</w:t>
      </w:r>
    </w:p>
    <w:p w14:paraId="656656A4" w14:textId="77777777" w:rsidR="003C15D9" w:rsidRPr="00B4734E" w:rsidRDefault="003C15D9" w:rsidP="003C15D9">
      <w:pPr>
        <w:pStyle w:val="Code"/>
        <w:rPr>
          <w:highlight w:val="white"/>
        </w:rPr>
      </w:pPr>
      <w:r w:rsidRPr="00B4734E">
        <w:rPr>
          <w:highlight w:val="white"/>
        </w:rPr>
        <w:t xml:space="preserve">          if (operand0 is string) {</w:t>
      </w:r>
    </w:p>
    <w:p w14:paraId="2216CC17" w14:textId="77777777" w:rsidR="003C15D9" w:rsidRPr="00B4734E" w:rsidRDefault="003C15D9" w:rsidP="003C15D9">
      <w:pPr>
        <w:pStyle w:val="Code"/>
        <w:rPr>
          <w:highlight w:val="white"/>
        </w:rPr>
      </w:pPr>
      <w:r w:rsidRPr="00B4734E">
        <w:rPr>
          <w:highlight w:val="white"/>
        </w:rPr>
        <w:t xml:space="preserve">            string name0 = (string) operand0;</w:t>
      </w:r>
    </w:p>
    <w:p w14:paraId="5FA04128" w14:textId="77777777" w:rsidR="003C15D9" w:rsidRPr="00B4734E" w:rsidRDefault="003C15D9" w:rsidP="003C15D9">
      <w:pPr>
        <w:pStyle w:val="Code"/>
        <w:rPr>
          <w:highlight w:val="white"/>
        </w:rPr>
      </w:pPr>
      <w:r w:rsidRPr="00B4734E">
        <w:rPr>
          <w:highlight w:val="white"/>
        </w:rPr>
        <w:t xml:space="preserve">               </w:t>
      </w:r>
    </w:p>
    <w:p w14:paraId="21F07B38" w14:textId="77777777" w:rsidR="003C15D9" w:rsidRPr="00B4734E" w:rsidRDefault="003C15D9" w:rsidP="003C15D9">
      <w:pPr>
        <w:pStyle w:val="Code"/>
        <w:rPr>
          <w:highlight w:val="white"/>
        </w:rPr>
      </w:pPr>
      <w:r w:rsidRPr="00B4734E">
        <w:rPr>
          <w:highlight w:val="white"/>
        </w:rPr>
        <w:t xml:space="preserve">            if (!name0.Contains(Symbol.SeparatorId)) {</w:t>
      </w:r>
    </w:p>
    <w:p w14:paraId="21B3C519" w14:textId="77777777" w:rsidR="003C15D9" w:rsidRPr="00B4734E" w:rsidRDefault="003C15D9" w:rsidP="003C15D9">
      <w:pPr>
        <w:pStyle w:val="Code"/>
        <w:rPr>
          <w:highlight w:val="white"/>
        </w:rPr>
      </w:pPr>
      <w:r w:rsidRPr="00B4734E">
        <w:rPr>
          <w:highlight w:val="white"/>
        </w:rPr>
        <w:t xml:space="preserve">              externSet.Add(name0);</w:t>
      </w:r>
    </w:p>
    <w:p w14:paraId="089D1AF0" w14:textId="77777777" w:rsidR="003C15D9" w:rsidRPr="00B4734E" w:rsidRDefault="003C15D9" w:rsidP="003C15D9">
      <w:pPr>
        <w:pStyle w:val="Code"/>
        <w:rPr>
          <w:highlight w:val="white"/>
        </w:rPr>
      </w:pPr>
      <w:r w:rsidRPr="00B4734E">
        <w:rPr>
          <w:highlight w:val="white"/>
        </w:rPr>
        <w:t xml:space="preserve">            }</w:t>
      </w:r>
    </w:p>
    <w:p w14:paraId="0E1F2E46" w14:textId="77777777" w:rsidR="003C15D9" w:rsidRPr="00B4734E" w:rsidRDefault="003C15D9" w:rsidP="003C15D9">
      <w:pPr>
        <w:pStyle w:val="Code"/>
        <w:rPr>
          <w:highlight w:val="white"/>
        </w:rPr>
      </w:pPr>
      <w:r w:rsidRPr="00B4734E">
        <w:rPr>
          <w:highlight w:val="white"/>
        </w:rPr>
        <w:t xml:space="preserve">          }</w:t>
      </w:r>
    </w:p>
    <w:p w14:paraId="5D3EF909" w14:textId="77777777" w:rsidR="003C15D9" w:rsidRPr="00B4734E" w:rsidRDefault="003C15D9" w:rsidP="003C15D9">
      <w:pPr>
        <w:pStyle w:val="Code"/>
        <w:rPr>
          <w:highlight w:val="white"/>
        </w:rPr>
      </w:pPr>
    </w:p>
    <w:p w14:paraId="53E4C4A8" w14:textId="77777777" w:rsidR="003C15D9" w:rsidRPr="00B4734E" w:rsidRDefault="003C15D9" w:rsidP="003C15D9">
      <w:pPr>
        <w:pStyle w:val="Code"/>
        <w:rPr>
          <w:highlight w:val="white"/>
        </w:rPr>
      </w:pPr>
      <w:r w:rsidRPr="00B4734E">
        <w:rPr>
          <w:highlight w:val="white"/>
        </w:rPr>
        <w:lastRenderedPageBreak/>
        <w:t xml:space="preserve">          if (operand1 is string) {</w:t>
      </w:r>
    </w:p>
    <w:p w14:paraId="0A593A93" w14:textId="77777777" w:rsidR="003C15D9" w:rsidRPr="00B4734E" w:rsidRDefault="003C15D9" w:rsidP="003C15D9">
      <w:pPr>
        <w:pStyle w:val="Code"/>
        <w:rPr>
          <w:highlight w:val="white"/>
        </w:rPr>
      </w:pPr>
      <w:r w:rsidRPr="00B4734E">
        <w:rPr>
          <w:highlight w:val="white"/>
        </w:rPr>
        <w:t xml:space="preserve">            string name1 = (string) operand1;</w:t>
      </w:r>
    </w:p>
    <w:p w14:paraId="1C28CF34" w14:textId="77777777" w:rsidR="003C15D9" w:rsidRPr="00B4734E" w:rsidRDefault="003C15D9" w:rsidP="003C15D9">
      <w:pPr>
        <w:pStyle w:val="Code"/>
        <w:rPr>
          <w:highlight w:val="white"/>
        </w:rPr>
      </w:pPr>
      <w:r w:rsidRPr="00B4734E">
        <w:rPr>
          <w:highlight w:val="white"/>
        </w:rPr>
        <w:t xml:space="preserve">               </w:t>
      </w:r>
    </w:p>
    <w:p w14:paraId="64A1C166" w14:textId="77777777" w:rsidR="003C15D9" w:rsidRPr="00B4734E" w:rsidRDefault="003C15D9" w:rsidP="003C15D9">
      <w:pPr>
        <w:pStyle w:val="Code"/>
        <w:rPr>
          <w:highlight w:val="white"/>
        </w:rPr>
      </w:pPr>
      <w:r w:rsidRPr="00B4734E">
        <w:rPr>
          <w:highlight w:val="white"/>
        </w:rPr>
        <w:t xml:space="preserve">            if (!name1.Contains(Symbol.SeparatorId)) {</w:t>
      </w:r>
    </w:p>
    <w:p w14:paraId="2C855925" w14:textId="77777777" w:rsidR="003C15D9" w:rsidRPr="00B4734E" w:rsidRDefault="003C15D9" w:rsidP="003C15D9">
      <w:pPr>
        <w:pStyle w:val="Code"/>
        <w:rPr>
          <w:highlight w:val="white"/>
        </w:rPr>
      </w:pPr>
      <w:r w:rsidRPr="00B4734E">
        <w:rPr>
          <w:highlight w:val="white"/>
        </w:rPr>
        <w:t xml:space="preserve">              externSet.Add(name1);</w:t>
      </w:r>
    </w:p>
    <w:p w14:paraId="12B9BA49" w14:textId="77777777" w:rsidR="003C15D9" w:rsidRPr="00B4734E" w:rsidRDefault="003C15D9" w:rsidP="003C15D9">
      <w:pPr>
        <w:pStyle w:val="Code"/>
        <w:rPr>
          <w:highlight w:val="white"/>
        </w:rPr>
      </w:pPr>
      <w:r w:rsidRPr="00B4734E">
        <w:rPr>
          <w:highlight w:val="white"/>
        </w:rPr>
        <w:t xml:space="preserve">            }</w:t>
      </w:r>
    </w:p>
    <w:p w14:paraId="7A2C2DD3" w14:textId="77777777" w:rsidR="003C15D9" w:rsidRPr="00B4734E" w:rsidRDefault="003C15D9" w:rsidP="003C15D9">
      <w:pPr>
        <w:pStyle w:val="Code"/>
        <w:rPr>
          <w:highlight w:val="white"/>
        </w:rPr>
      </w:pPr>
      <w:r w:rsidRPr="00B4734E">
        <w:rPr>
          <w:highlight w:val="white"/>
        </w:rPr>
        <w:t xml:space="preserve">          }</w:t>
      </w:r>
    </w:p>
    <w:p w14:paraId="0BE6F769" w14:textId="77777777" w:rsidR="003C15D9" w:rsidRPr="00B4734E" w:rsidRDefault="003C15D9" w:rsidP="003C15D9">
      <w:pPr>
        <w:pStyle w:val="Code"/>
        <w:rPr>
          <w:highlight w:val="white"/>
        </w:rPr>
      </w:pPr>
    </w:p>
    <w:p w14:paraId="36AE1F15" w14:textId="77777777" w:rsidR="003C15D9" w:rsidRPr="00B4734E" w:rsidRDefault="003C15D9" w:rsidP="003C15D9">
      <w:pPr>
        <w:pStyle w:val="Code"/>
        <w:rPr>
          <w:highlight w:val="white"/>
        </w:rPr>
      </w:pPr>
      <w:r w:rsidRPr="00B4734E">
        <w:rPr>
          <w:highlight w:val="white"/>
        </w:rPr>
        <w:t xml:space="preserve">          if (operand2 is string) {</w:t>
      </w:r>
    </w:p>
    <w:p w14:paraId="50EB3B59" w14:textId="77777777" w:rsidR="003C15D9" w:rsidRPr="00B4734E" w:rsidRDefault="003C15D9" w:rsidP="003C15D9">
      <w:pPr>
        <w:pStyle w:val="Code"/>
        <w:rPr>
          <w:highlight w:val="white"/>
        </w:rPr>
      </w:pPr>
      <w:r w:rsidRPr="00B4734E">
        <w:rPr>
          <w:highlight w:val="white"/>
        </w:rPr>
        <w:t xml:space="preserve">            string name2 = (string) operand2;</w:t>
      </w:r>
    </w:p>
    <w:p w14:paraId="6B50B38D" w14:textId="77777777" w:rsidR="003C15D9" w:rsidRPr="00B4734E" w:rsidRDefault="003C15D9" w:rsidP="003C15D9">
      <w:pPr>
        <w:pStyle w:val="Code"/>
        <w:rPr>
          <w:highlight w:val="white"/>
        </w:rPr>
      </w:pPr>
      <w:r w:rsidRPr="00B4734E">
        <w:rPr>
          <w:highlight w:val="white"/>
        </w:rPr>
        <w:t xml:space="preserve">               </w:t>
      </w:r>
    </w:p>
    <w:p w14:paraId="1205097C" w14:textId="77777777" w:rsidR="003C15D9" w:rsidRPr="00B4734E" w:rsidRDefault="003C15D9" w:rsidP="003C15D9">
      <w:pPr>
        <w:pStyle w:val="Code"/>
        <w:rPr>
          <w:highlight w:val="white"/>
        </w:rPr>
      </w:pPr>
      <w:r w:rsidRPr="00B4734E">
        <w:rPr>
          <w:highlight w:val="white"/>
        </w:rPr>
        <w:t xml:space="preserve">            if (!name2.Contains(Symbol.SeparatorId)) {</w:t>
      </w:r>
    </w:p>
    <w:p w14:paraId="664984D4" w14:textId="77777777" w:rsidR="003C15D9" w:rsidRPr="00B4734E" w:rsidRDefault="003C15D9" w:rsidP="003C15D9">
      <w:pPr>
        <w:pStyle w:val="Code"/>
        <w:rPr>
          <w:highlight w:val="white"/>
        </w:rPr>
      </w:pPr>
      <w:r w:rsidRPr="00B4734E">
        <w:rPr>
          <w:highlight w:val="white"/>
        </w:rPr>
        <w:t xml:space="preserve">              externSet.Add(name2);</w:t>
      </w:r>
    </w:p>
    <w:p w14:paraId="2D79AE5B" w14:textId="77777777" w:rsidR="003C15D9" w:rsidRPr="00B4734E" w:rsidRDefault="003C15D9" w:rsidP="003C15D9">
      <w:pPr>
        <w:pStyle w:val="Code"/>
        <w:rPr>
          <w:highlight w:val="white"/>
        </w:rPr>
      </w:pPr>
      <w:r w:rsidRPr="00B4734E">
        <w:rPr>
          <w:highlight w:val="white"/>
        </w:rPr>
        <w:t xml:space="preserve">            }</w:t>
      </w:r>
    </w:p>
    <w:p w14:paraId="30229DC5" w14:textId="77777777" w:rsidR="003C15D9" w:rsidRPr="00B4734E" w:rsidRDefault="003C15D9" w:rsidP="003C15D9">
      <w:pPr>
        <w:pStyle w:val="Code"/>
        <w:rPr>
          <w:highlight w:val="white"/>
        </w:rPr>
      </w:pPr>
      <w:r w:rsidRPr="00B4734E">
        <w:rPr>
          <w:highlight w:val="white"/>
        </w:rPr>
        <w:t xml:space="preserve">          }</w:t>
      </w:r>
    </w:p>
    <w:p w14:paraId="3B0B57B2" w14:textId="77777777" w:rsidR="003C15D9" w:rsidRPr="00B4734E" w:rsidRDefault="003C15D9" w:rsidP="003C15D9">
      <w:pPr>
        <w:pStyle w:val="Code"/>
        <w:rPr>
          <w:highlight w:val="white"/>
        </w:rPr>
      </w:pPr>
      <w:r w:rsidRPr="00B4734E">
        <w:rPr>
          <w:highlight w:val="white"/>
        </w:rPr>
        <w:t xml:space="preserve">        }</w:t>
      </w:r>
    </w:p>
    <w:p w14:paraId="3D302C4B" w14:textId="77777777" w:rsidR="003C15D9" w:rsidRPr="00B4734E" w:rsidRDefault="003C15D9" w:rsidP="003C15D9">
      <w:pPr>
        <w:pStyle w:val="Code"/>
        <w:rPr>
          <w:highlight w:val="white"/>
        </w:rPr>
      </w:pPr>
    </w:p>
    <w:p w14:paraId="7C2010E9" w14:textId="77777777" w:rsidR="003C15D9" w:rsidRPr="00B4734E" w:rsidRDefault="003C15D9" w:rsidP="003C15D9">
      <w:pPr>
        <w:pStyle w:val="Code"/>
        <w:rPr>
          <w:highlight w:val="white"/>
        </w:rPr>
      </w:pPr>
      <w:r w:rsidRPr="00B4734E">
        <w:rPr>
          <w:highlight w:val="white"/>
        </w:rPr>
        <w:t xml:space="preserve">        string text = assemblyCode.ToString();</w:t>
      </w:r>
    </w:p>
    <w:p w14:paraId="7535A869" w14:textId="77777777" w:rsidR="003C15D9" w:rsidRPr="00B4734E" w:rsidRDefault="003C15D9" w:rsidP="003C15D9">
      <w:pPr>
        <w:pStyle w:val="Code"/>
        <w:rPr>
          <w:highlight w:val="white"/>
        </w:rPr>
      </w:pPr>
      <w:r w:rsidRPr="00B4734E">
        <w:rPr>
          <w:highlight w:val="white"/>
        </w:rPr>
        <w:t xml:space="preserve">        if (text != null) {</w:t>
      </w:r>
    </w:p>
    <w:p w14:paraId="268AC865" w14:textId="77777777" w:rsidR="003C15D9" w:rsidRPr="00B4734E" w:rsidRDefault="003C15D9" w:rsidP="003C15D9">
      <w:pPr>
        <w:pStyle w:val="Code"/>
        <w:rPr>
          <w:highlight w:val="white"/>
        </w:rPr>
      </w:pPr>
      <w:r w:rsidRPr="00B4734E">
        <w:rPr>
          <w:highlight w:val="white"/>
        </w:rPr>
        <w:t xml:space="preserve">          textList.Add(text);</w:t>
      </w:r>
    </w:p>
    <w:p w14:paraId="35369519" w14:textId="77777777" w:rsidR="003C15D9" w:rsidRPr="00B4734E" w:rsidRDefault="003C15D9" w:rsidP="003C15D9">
      <w:pPr>
        <w:pStyle w:val="Code"/>
        <w:rPr>
          <w:highlight w:val="white"/>
        </w:rPr>
      </w:pPr>
      <w:r w:rsidRPr="00B4734E">
        <w:rPr>
          <w:highlight w:val="white"/>
        </w:rPr>
        <w:t xml:space="preserve">        }</w:t>
      </w:r>
    </w:p>
    <w:p w14:paraId="0A02A1B9" w14:textId="77777777" w:rsidR="003C15D9" w:rsidRPr="00B4734E" w:rsidRDefault="003C15D9" w:rsidP="003C15D9">
      <w:pPr>
        <w:pStyle w:val="Code"/>
        <w:rPr>
          <w:highlight w:val="white"/>
        </w:rPr>
      </w:pPr>
      <w:r w:rsidRPr="00B4734E">
        <w:rPr>
          <w:highlight w:val="white"/>
        </w:rPr>
        <w:t xml:space="preserve">      }</w:t>
      </w:r>
    </w:p>
    <w:p w14:paraId="5FE951CD" w14:textId="232709F4" w:rsidR="007F292F" w:rsidRPr="007F292F" w:rsidRDefault="003C15D9" w:rsidP="007F292F">
      <w:pPr>
        <w:pStyle w:val="Code"/>
        <w:rPr>
          <w:highlight w:val="white"/>
        </w:rPr>
      </w:pPr>
      <w:r w:rsidRPr="00B4734E">
        <w:rPr>
          <w:highlight w:val="white"/>
        </w:rPr>
        <w:t xml:space="preserve">    }</w:t>
      </w:r>
    </w:p>
    <w:p w14:paraId="66ADD6F5" w14:textId="670EA4F3" w:rsidR="008C2C53" w:rsidRDefault="008C2C53" w:rsidP="00AD7B52">
      <w:pPr>
        <w:pStyle w:val="Rubrik1"/>
      </w:pPr>
      <w:bookmarkStart w:id="515" w:name="_Toc49764443"/>
      <w:bookmarkStart w:id="516" w:name="_Ref420874022"/>
      <w:r>
        <w:lastRenderedPageBreak/>
        <w:t>Executable Code Generation</w:t>
      </w:r>
      <w:bookmarkEnd w:id="515"/>
    </w:p>
    <w:p w14:paraId="37DAF005" w14:textId="6F583BE1" w:rsidR="008C2C53" w:rsidRDefault="00DF3D11" w:rsidP="008C2C53">
      <w:r>
        <w:t xml:space="preserve">In this book, the target code so far has been assembly code that need to be assembled and linked before execution. However, in this chapter we look into an alternative </w:t>
      </w:r>
      <w:r w:rsidR="000839DC">
        <w:t xml:space="preserve">way, we generate target code in the format of executable code, that we link into an executable file. I have chosen the 16-bit .com format, which is a simple file format. </w:t>
      </w:r>
      <w:r w:rsidR="004702AD">
        <w:t xml:space="preserve">Unfortunately, the format is no longer supported by Windows. Therefore, we need </w:t>
      </w:r>
      <w:r w:rsidR="00AA2195">
        <w:t xml:space="preserve">use a </w:t>
      </w:r>
      <w:r w:rsidR="00C14D7C">
        <w:t xml:space="preserve">simulator the supports the format. </w:t>
      </w:r>
      <w:r w:rsidR="00AA2195">
        <w:t xml:space="preserve">I have chosen </w:t>
      </w:r>
      <w:r w:rsidR="00942E51">
        <w:rPr>
          <w:rStyle w:val="KeyWord0"/>
        </w:rPr>
        <w:t>DosBox</w:t>
      </w:r>
      <w:r w:rsidR="00C14D7C">
        <w:t>, which is a simple simulator</w:t>
      </w:r>
      <w:r w:rsidR="00B30073">
        <w:t xml:space="preserve"> capable of executing files in the </w:t>
      </w:r>
      <w:r w:rsidR="00942E51">
        <w:rPr>
          <w:rStyle w:val="KeyWord0"/>
        </w:rPr>
        <w:t>.com</w:t>
      </w:r>
      <w:r w:rsidR="00942E51">
        <w:t xml:space="preserve"> </w:t>
      </w:r>
      <w:r w:rsidR="00B30073">
        <w:t>format.</w:t>
      </w:r>
    </w:p>
    <w:p w14:paraId="26FE0DEB" w14:textId="1E92E72F" w:rsidR="009D716B" w:rsidRDefault="009D716B" w:rsidP="009D716B">
      <w:pPr>
        <w:pStyle w:val="Rubrik2"/>
      </w:pPr>
      <w:r>
        <w:t xml:space="preserve">The </w:t>
      </w:r>
      <w:r w:rsidR="00E6483C">
        <w:t>Windows Mode</w:t>
      </w:r>
    </w:p>
    <w:p w14:paraId="58367745" w14:textId="37137E23" w:rsidR="00C14D7C" w:rsidRDefault="00786AFE" w:rsidP="008C2C53">
      <w:r>
        <w:t xml:space="preserve">In the book so far, we have </w:t>
      </w:r>
      <w:r w:rsidR="007F767B">
        <w:t>regarded</w:t>
      </w:r>
      <w:r>
        <w:t xml:space="preserve"> the </w:t>
      </w:r>
      <w:r w:rsidRPr="00AC700B">
        <w:rPr>
          <w:rStyle w:val="KeyWord0"/>
        </w:rPr>
        <w:t>Start.Linux</w:t>
      </w:r>
      <w:r>
        <w:t xml:space="preserve"> condition on several occasion</w:t>
      </w:r>
      <w:r w:rsidR="00C97215">
        <w:t xml:space="preserve">s, indicating code specific for the Linux target machine. </w:t>
      </w:r>
      <w:r w:rsidR="007F767B">
        <w:t xml:space="preserve">In this chapter we go the outer way around and regard the </w:t>
      </w:r>
      <w:r w:rsidR="007F767B" w:rsidRPr="00AC700B">
        <w:rPr>
          <w:rStyle w:val="KeyWord0"/>
        </w:rPr>
        <w:t>Start.</w:t>
      </w:r>
      <w:r w:rsidR="007F767B">
        <w:rPr>
          <w:rStyle w:val="KeyWord0"/>
        </w:rPr>
        <w:t>Windows</w:t>
      </w:r>
      <w:r w:rsidR="007F767B">
        <w:t xml:space="preserve"> condition, which indicates </w:t>
      </w:r>
      <w:r w:rsidR="00CC21E0">
        <w:t>code specific for the Windows target machine</w:t>
      </w:r>
      <w:r w:rsidR="007F767B">
        <w:t>.</w:t>
      </w:r>
    </w:p>
    <w:p w14:paraId="01DAC66E" w14:textId="7D428577" w:rsidR="00065716" w:rsidRDefault="00065716" w:rsidP="008C2C53">
      <w:r>
        <w:t>The difference between Linus and Windows mode</w:t>
      </w:r>
      <w:r w:rsidR="00D5337C">
        <w:t xml:space="preserve"> is:</w:t>
      </w:r>
    </w:p>
    <w:p w14:paraId="7C072229" w14:textId="7AEFAE09" w:rsidR="00D5337C" w:rsidRDefault="00D5337C" w:rsidP="00D5337C">
      <w:pPr>
        <w:pStyle w:val="Liststycke"/>
        <w:numPr>
          <w:ilvl w:val="0"/>
          <w:numId w:val="159"/>
        </w:numPr>
      </w:pPr>
      <w:r>
        <w:t>The types have different sizes.</w:t>
      </w:r>
    </w:p>
    <w:p w14:paraId="57F48727" w14:textId="30ADF9D2" w:rsidR="00D5337C" w:rsidRDefault="00256A4B" w:rsidP="00D5337C">
      <w:pPr>
        <w:pStyle w:val="Liststycke"/>
        <w:numPr>
          <w:ilvl w:val="0"/>
          <w:numId w:val="159"/>
        </w:numPr>
      </w:pPr>
      <w:r>
        <w:t>A s</w:t>
      </w:r>
      <w:r w:rsidR="00CE106F">
        <w:t xml:space="preserve">tatic value </w:t>
      </w:r>
      <w:r>
        <w:t>is</w:t>
      </w:r>
      <w:r w:rsidR="00CE106F">
        <w:t xml:space="preserve"> stored as </w:t>
      </w:r>
      <w:r>
        <w:t xml:space="preserve">a </w:t>
      </w:r>
      <w:r w:rsidR="00354D48">
        <w:t xml:space="preserve">byte list rather than </w:t>
      </w:r>
      <w:r>
        <w:t xml:space="preserve">a </w:t>
      </w:r>
      <w:r w:rsidR="00354D48">
        <w:t>text list</w:t>
      </w:r>
      <w:r>
        <w:t xml:space="preserve">, with </w:t>
      </w:r>
      <w:r w:rsidR="009B515E">
        <w:t>an access map</w:t>
      </w:r>
      <w:r w:rsidR="0044096F">
        <w:t xml:space="preserve"> that keep track of </w:t>
      </w:r>
      <w:r w:rsidR="00A71679">
        <w:t>the accesses of other static values.</w:t>
      </w:r>
    </w:p>
    <w:p w14:paraId="624CE661" w14:textId="5CE29FE9" w:rsidR="00A71679" w:rsidRDefault="00256A4B" w:rsidP="00D5337C">
      <w:pPr>
        <w:pStyle w:val="Liststycke"/>
        <w:numPr>
          <w:ilvl w:val="0"/>
          <w:numId w:val="159"/>
        </w:numPr>
      </w:pPr>
      <w:r>
        <w:t>A f</w:t>
      </w:r>
      <w:r w:rsidR="00A71679">
        <w:t>unction</w:t>
      </w:r>
      <w:r>
        <w:t xml:space="preserve"> is</w:t>
      </w:r>
      <w:r w:rsidR="00A71679">
        <w:t xml:space="preserve"> also stored as</w:t>
      </w:r>
      <w:r>
        <w:t xml:space="preserve"> a</w:t>
      </w:r>
      <w:r w:rsidR="00A71679">
        <w:t xml:space="preserve"> byte list</w:t>
      </w:r>
      <w:r w:rsidR="00C239B6">
        <w:t>, w</w:t>
      </w:r>
      <w:r>
        <w:t>ith an access map</w:t>
      </w:r>
      <w:r w:rsidR="00C239B6">
        <w:t>.</w:t>
      </w:r>
      <w:r w:rsidR="00094066">
        <w:t xml:space="preserve"> A function also holds a call map to keep track </w:t>
      </w:r>
      <w:r w:rsidR="00730E52">
        <w:t>of functions calls and a return set to keep track of the return addresses of the calls.</w:t>
      </w:r>
    </w:p>
    <w:p w14:paraId="7D1D8947" w14:textId="2FF1EF8E" w:rsidR="009835FC" w:rsidRDefault="009835FC" w:rsidP="00D5337C">
      <w:pPr>
        <w:pStyle w:val="Liststycke"/>
        <w:numPr>
          <w:ilvl w:val="0"/>
          <w:numId w:val="159"/>
        </w:numPr>
      </w:pPr>
      <w:r>
        <w:t>To exit the execution</w:t>
      </w:r>
      <w:r w:rsidR="00A05B2C">
        <w:t>,</w:t>
      </w:r>
      <w:r>
        <w:t xml:space="preserve"> we perform an </w:t>
      </w:r>
      <w:r w:rsidR="00E94939">
        <w:t>interrupt call rather than a system call.</w:t>
      </w:r>
    </w:p>
    <w:p w14:paraId="770C5A52" w14:textId="1D5301C6" w:rsidR="00A05B2C" w:rsidRDefault="00A05B2C" w:rsidP="00D5337C">
      <w:pPr>
        <w:pStyle w:val="Liststycke"/>
        <w:numPr>
          <w:ilvl w:val="0"/>
          <w:numId w:val="159"/>
        </w:numPr>
      </w:pPr>
      <w:r>
        <w:t>The initialization code is different</w:t>
      </w:r>
      <w:r w:rsidR="003766CF">
        <w:t xml:space="preserve">. The total code, including code, static values, call stack and heap, is stored </w:t>
      </w:r>
      <w:r w:rsidR="00092F20">
        <w:t xml:space="preserve">a segment; that is, </w:t>
      </w:r>
      <w:r w:rsidR="003766CF">
        <w:t>in 64 kilobytes.</w:t>
      </w:r>
    </w:p>
    <w:p w14:paraId="148E0B13" w14:textId="43E5D40E" w:rsidR="003766CF" w:rsidRDefault="006A35C6" w:rsidP="00D5337C">
      <w:pPr>
        <w:pStyle w:val="Liststycke"/>
        <w:numPr>
          <w:ilvl w:val="0"/>
          <w:numId w:val="159"/>
        </w:numPr>
      </w:pPr>
      <w:r>
        <w:t xml:space="preserve">The command line arguments is also different. </w:t>
      </w:r>
      <w:r w:rsidR="00092F20">
        <w:t>The command line is stored in the first 256 bytes of the segment.</w:t>
      </w:r>
    </w:p>
    <w:p w14:paraId="238B12A8" w14:textId="64BAD923" w:rsidR="00730E52" w:rsidRDefault="00730E52" w:rsidP="00730E52">
      <w:r>
        <w:t>The access and calls are stored with their unique names</w:t>
      </w:r>
      <w:r w:rsidR="00C55029">
        <w:t xml:space="preserve">, they are replaced by proper address by the linker in the next step. </w:t>
      </w:r>
      <w:r w:rsidR="004B7A67">
        <w:t>The return addresses are stored as the address relative the beginning of the function and will be replaced by the corresponding global address by the linker.</w:t>
      </w:r>
      <w:r>
        <w:t xml:space="preserve"> </w:t>
      </w:r>
      <w:r w:rsidR="004B7A67">
        <w:t>The reason we keep the access an</w:t>
      </w:r>
      <w:r w:rsidR="00FE01E2">
        <w:t>d</w:t>
      </w:r>
      <w:r w:rsidR="004B7A67">
        <w:t xml:space="preserve"> calls in separate maps is </w:t>
      </w:r>
      <w:r w:rsidR="00D72ED6">
        <w:t xml:space="preserve">that an </w:t>
      </w:r>
      <w:r w:rsidR="00FE01E2">
        <w:t xml:space="preserve">access </w:t>
      </w:r>
      <w:r w:rsidR="00D72ED6">
        <w:t>is</w:t>
      </w:r>
      <w:r w:rsidR="00FE01E2">
        <w:t xml:space="preserve"> replaced by </w:t>
      </w:r>
      <w:r w:rsidR="009835FC">
        <w:t xml:space="preserve">an </w:t>
      </w:r>
      <w:r w:rsidR="00FE01E2">
        <w:t xml:space="preserve">absolute </w:t>
      </w:r>
      <w:r w:rsidR="00D72ED6">
        <w:t>global address while a call is replaced by a</w:t>
      </w:r>
      <w:r w:rsidR="000F61FC">
        <w:t>n</w:t>
      </w:r>
      <w:r w:rsidR="00D72ED6">
        <w:t xml:space="preserve"> address relative </w:t>
      </w:r>
      <w:r w:rsidR="000F61FC">
        <w:t xml:space="preserve">to </w:t>
      </w:r>
      <w:r w:rsidR="00D72ED6">
        <w:t>the call.</w:t>
      </w:r>
    </w:p>
    <w:p w14:paraId="1305426C" w14:textId="6EEF2791" w:rsidR="000C4DBF" w:rsidRDefault="000C4DBF" w:rsidP="00571855">
      <w:pPr>
        <w:pStyle w:val="Rubrik3"/>
        <w:numPr>
          <w:ilvl w:val="2"/>
          <w:numId w:val="156"/>
        </w:numPr>
        <w:rPr>
          <w:highlight w:val="white"/>
        </w:rPr>
      </w:pPr>
      <w:r w:rsidRPr="00571855">
        <w:rPr>
          <w:highlight w:val="white"/>
        </w:rPr>
        <w:t>Type Size</w:t>
      </w:r>
    </w:p>
    <w:p w14:paraId="67CDE55A" w14:textId="5CD4F933" w:rsidR="004568A2" w:rsidRPr="004568A2" w:rsidRDefault="004568A2" w:rsidP="004568A2">
      <w:pPr>
        <w:rPr>
          <w:highlight w:val="white"/>
        </w:rPr>
      </w:pPr>
      <w:r>
        <w:rPr>
          <w:highlight w:val="white"/>
        </w:rPr>
        <w:t xml:space="preserve">To begin with, </w:t>
      </w:r>
      <w:r w:rsidR="00436D32">
        <w:rPr>
          <w:highlight w:val="white"/>
        </w:rPr>
        <w:t>we need new type sizes for Windows mode. A character is, as always, one byte</w:t>
      </w:r>
      <w:r w:rsidR="007F65F7">
        <w:rPr>
          <w:highlight w:val="white"/>
        </w:rPr>
        <w:t>. A short is one byte, an integer or a pointer is two bytes, and a long is four bytes. Note that an integer and a pointer have equal sizes in windows mode.</w:t>
      </w:r>
    </w:p>
    <w:p w14:paraId="4BD1E361" w14:textId="77777777" w:rsidR="000C4DBF" w:rsidRDefault="000C4DBF" w:rsidP="000C4DBF">
      <w:pPr>
        <w:pStyle w:val="CodeHeader"/>
      </w:pPr>
      <w:r>
        <w:t>TypeSize.cs</w:t>
      </w:r>
    </w:p>
    <w:p w14:paraId="3316A343" w14:textId="7BA50C50" w:rsidR="000C4DBF" w:rsidRDefault="000C4DBF" w:rsidP="000C4DBF">
      <w:pPr>
        <w:pStyle w:val="Code"/>
        <w:rPr>
          <w:highlight w:val="white"/>
        </w:rPr>
      </w:pPr>
      <w:r w:rsidRPr="0063592A">
        <w:rPr>
          <w:highlight w:val="white"/>
        </w:rPr>
        <w:t xml:space="preserve">    static TypeSize() {</w:t>
      </w:r>
    </w:p>
    <w:p w14:paraId="05D64D35" w14:textId="633788CF" w:rsidR="000C4DBF" w:rsidRPr="0063592A" w:rsidRDefault="000C4DBF" w:rsidP="000C4DBF">
      <w:pPr>
        <w:pStyle w:val="Code"/>
        <w:rPr>
          <w:highlight w:val="white"/>
        </w:rPr>
      </w:pPr>
      <w:r>
        <w:rPr>
          <w:highlight w:val="white"/>
        </w:rPr>
        <w:t xml:space="preserve">      // ...</w:t>
      </w:r>
    </w:p>
    <w:p w14:paraId="6597FBC7" w14:textId="77777777" w:rsidR="00DC1E70" w:rsidRPr="0063592A" w:rsidRDefault="00DC1E70" w:rsidP="00DC1E70">
      <w:pPr>
        <w:pStyle w:val="Code"/>
        <w:rPr>
          <w:highlight w:val="white"/>
        </w:rPr>
      </w:pPr>
      <w:r w:rsidRPr="0063592A">
        <w:rPr>
          <w:highlight w:val="white"/>
        </w:rPr>
        <w:t xml:space="preserve">      </w:t>
      </w:r>
    </w:p>
    <w:p w14:paraId="12A2EC12" w14:textId="77777777" w:rsidR="00DC1E70" w:rsidRDefault="00DC1E70" w:rsidP="00DC1E70">
      <w:pPr>
        <w:pStyle w:val="Code"/>
        <w:rPr>
          <w:highlight w:val="white"/>
        </w:rPr>
      </w:pPr>
      <w:r w:rsidRPr="0063592A">
        <w:rPr>
          <w:highlight w:val="white"/>
        </w:rPr>
        <w:t xml:space="preserve">      if (Start.Linux) {</w:t>
      </w:r>
    </w:p>
    <w:p w14:paraId="0F471BCD" w14:textId="77777777" w:rsidR="00DC1E70" w:rsidRDefault="00DC1E70" w:rsidP="00DC1E70">
      <w:pPr>
        <w:pStyle w:val="Code"/>
        <w:rPr>
          <w:highlight w:val="white"/>
        </w:rPr>
      </w:pPr>
      <w:r>
        <w:rPr>
          <w:highlight w:val="white"/>
        </w:rPr>
        <w:t xml:space="preserve">        // ...</w:t>
      </w:r>
    </w:p>
    <w:p w14:paraId="36022FDC" w14:textId="77777777" w:rsidR="00DC1E70" w:rsidRPr="0063592A" w:rsidRDefault="00DC1E70" w:rsidP="00DC1E70">
      <w:pPr>
        <w:pStyle w:val="Code"/>
        <w:rPr>
          <w:highlight w:val="white"/>
        </w:rPr>
      </w:pPr>
      <w:r>
        <w:rPr>
          <w:highlight w:val="white"/>
        </w:rPr>
        <w:t xml:space="preserve">      }</w:t>
      </w:r>
    </w:p>
    <w:p w14:paraId="5CB204D9" w14:textId="77777777" w:rsidR="00DC1E70" w:rsidRDefault="00DC1E70" w:rsidP="000C4DBF">
      <w:pPr>
        <w:pStyle w:val="Code"/>
        <w:rPr>
          <w:highlight w:val="white"/>
        </w:rPr>
      </w:pPr>
    </w:p>
    <w:p w14:paraId="39E1057D" w14:textId="0CF2E118" w:rsidR="000C4DBF" w:rsidRPr="0063592A" w:rsidRDefault="000C4DBF" w:rsidP="000C4DBF">
      <w:pPr>
        <w:pStyle w:val="Code"/>
        <w:rPr>
          <w:highlight w:val="white"/>
        </w:rPr>
      </w:pPr>
      <w:r w:rsidRPr="0063592A">
        <w:rPr>
          <w:highlight w:val="white"/>
        </w:rPr>
        <w:t xml:space="preserve">      if (Start.Windows) {</w:t>
      </w:r>
    </w:p>
    <w:p w14:paraId="089C667A" w14:textId="77777777" w:rsidR="000C4DBF" w:rsidRPr="0063592A" w:rsidRDefault="000C4DBF" w:rsidP="000C4DBF">
      <w:pPr>
        <w:pStyle w:val="Code"/>
        <w:rPr>
          <w:highlight w:val="white"/>
        </w:rPr>
      </w:pPr>
      <w:r w:rsidRPr="0063592A">
        <w:rPr>
          <w:highlight w:val="white"/>
        </w:rPr>
        <w:t xml:space="preserve">        PointerSize = 2;</w:t>
      </w:r>
    </w:p>
    <w:p w14:paraId="73141688" w14:textId="77777777" w:rsidR="000C4DBF" w:rsidRPr="0063592A" w:rsidRDefault="000C4DBF" w:rsidP="000C4DBF">
      <w:pPr>
        <w:pStyle w:val="Code"/>
        <w:rPr>
          <w:highlight w:val="white"/>
        </w:rPr>
      </w:pPr>
      <w:r w:rsidRPr="0063592A">
        <w:rPr>
          <w:highlight w:val="white"/>
        </w:rPr>
        <w:t xml:space="preserve">        SignedIntegerSize = 2;</w:t>
      </w:r>
    </w:p>
    <w:p w14:paraId="64B152CB" w14:textId="77777777" w:rsidR="000C4DBF" w:rsidRPr="0063592A" w:rsidRDefault="000C4DBF" w:rsidP="000C4DBF">
      <w:pPr>
        <w:pStyle w:val="Code"/>
        <w:rPr>
          <w:highlight w:val="white"/>
        </w:rPr>
      </w:pPr>
    </w:p>
    <w:p w14:paraId="01C22B76" w14:textId="77777777" w:rsidR="000C4DBF" w:rsidRPr="0063592A" w:rsidRDefault="000C4DBF" w:rsidP="000C4DBF">
      <w:pPr>
        <w:pStyle w:val="Code"/>
        <w:rPr>
          <w:highlight w:val="white"/>
        </w:rPr>
      </w:pPr>
      <w:r w:rsidRPr="0063592A">
        <w:rPr>
          <w:highlight w:val="white"/>
        </w:rPr>
        <w:t xml:space="preserve">        m_sizeMap.Add(Sort.Void, 0);</w:t>
      </w:r>
    </w:p>
    <w:p w14:paraId="110A0F0F" w14:textId="77777777" w:rsidR="000C4DBF" w:rsidRPr="0063592A" w:rsidRDefault="000C4DBF" w:rsidP="000C4DBF">
      <w:pPr>
        <w:pStyle w:val="Code"/>
        <w:rPr>
          <w:highlight w:val="white"/>
        </w:rPr>
      </w:pPr>
      <w:r w:rsidRPr="0063592A">
        <w:rPr>
          <w:highlight w:val="white"/>
        </w:rPr>
        <w:t xml:space="preserve">        m_sizeMap.Add(Sort.Function, 0);</w:t>
      </w:r>
    </w:p>
    <w:p w14:paraId="49F066FA" w14:textId="77777777" w:rsidR="000C4DBF" w:rsidRPr="0063592A" w:rsidRDefault="000C4DBF" w:rsidP="000C4DBF">
      <w:pPr>
        <w:pStyle w:val="Code"/>
        <w:rPr>
          <w:highlight w:val="white"/>
        </w:rPr>
      </w:pPr>
      <w:r w:rsidRPr="0063592A">
        <w:rPr>
          <w:highlight w:val="white"/>
        </w:rPr>
        <w:t xml:space="preserve">        m_sizeMap.Add(Sort.Logical, 1);</w:t>
      </w:r>
    </w:p>
    <w:p w14:paraId="26AB5BF7" w14:textId="77777777" w:rsidR="000C4DBF" w:rsidRPr="0063592A" w:rsidRDefault="000C4DBF" w:rsidP="000C4DBF">
      <w:pPr>
        <w:pStyle w:val="Code"/>
        <w:rPr>
          <w:highlight w:val="white"/>
        </w:rPr>
      </w:pPr>
      <w:r w:rsidRPr="0063592A">
        <w:rPr>
          <w:highlight w:val="white"/>
        </w:rPr>
        <w:t xml:space="preserve">        m_sizeMap.Add(Sort.Array, 2);</w:t>
      </w:r>
    </w:p>
    <w:p w14:paraId="16F3CFBA" w14:textId="77777777" w:rsidR="000C4DBF" w:rsidRPr="0063592A" w:rsidRDefault="000C4DBF" w:rsidP="000C4DBF">
      <w:pPr>
        <w:pStyle w:val="Code"/>
        <w:rPr>
          <w:highlight w:val="white"/>
        </w:rPr>
      </w:pPr>
      <w:r w:rsidRPr="0063592A">
        <w:rPr>
          <w:highlight w:val="white"/>
        </w:rPr>
        <w:t xml:space="preserve">        m_sizeMap.Add(Sort.Pointer, 2);</w:t>
      </w:r>
    </w:p>
    <w:p w14:paraId="2274C081" w14:textId="77777777" w:rsidR="000C4DBF" w:rsidRPr="0063592A" w:rsidRDefault="000C4DBF" w:rsidP="000C4DBF">
      <w:pPr>
        <w:pStyle w:val="Code"/>
        <w:rPr>
          <w:highlight w:val="white"/>
        </w:rPr>
      </w:pPr>
      <w:r w:rsidRPr="0063592A">
        <w:rPr>
          <w:highlight w:val="white"/>
        </w:rPr>
        <w:t xml:space="preserve">        m_sizeMap.Add(Sort.String, 2);</w:t>
      </w:r>
    </w:p>
    <w:p w14:paraId="7409D599" w14:textId="77777777" w:rsidR="000C4DBF" w:rsidRPr="0063592A" w:rsidRDefault="000C4DBF" w:rsidP="000C4DBF">
      <w:pPr>
        <w:pStyle w:val="Code"/>
        <w:rPr>
          <w:highlight w:val="white"/>
        </w:rPr>
      </w:pPr>
      <w:r w:rsidRPr="0063592A">
        <w:rPr>
          <w:highlight w:val="white"/>
        </w:rPr>
        <w:t xml:space="preserve">        m_sizeMap.Add(Sort.Signed_Char, 1);</w:t>
      </w:r>
    </w:p>
    <w:p w14:paraId="38544C63" w14:textId="77777777" w:rsidR="000C4DBF" w:rsidRPr="0063592A" w:rsidRDefault="000C4DBF" w:rsidP="000C4DBF">
      <w:pPr>
        <w:pStyle w:val="Code"/>
        <w:rPr>
          <w:highlight w:val="white"/>
        </w:rPr>
      </w:pPr>
      <w:r w:rsidRPr="0063592A">
        <w:rPr>
          <w:highlight w:val="white"/>
        </w:rPr>
        <w:t xml:space="preserve">        m_sizeMap.Add(Sort.Unsigned_Char, 1);</w:t>
      </w:r>
    </w:p>
    <w:p w14:paraId="15034AE8" w14:textId="77777777" w:rsidR="000C4DBF" w:rsidRPr="0063592A" w:rsidRDefault="000C4DBF" w:rsidP="000C4DBF">
      <w:pPr>
        <w:pStyle w:val="Code"/>
        <w:rPr>
          <w:highlight w:val="white"/>
        </w:rPr>
      </w:pPr>
      <w:r w:rsidRPr="0063592A">
        <w:rPr>
          <w:highlight w:val="white"/>
        </w:rPr>
        <w:t xml:space="preserve">        m_sizeMap.Add(Sort.Signed_Short_Int, 1);</w:t>
      </w:r>
    </w:p>
    <w:p w14:paraId="3A5D710F" w14:textId="77777777" w:rsidR="000C4DBF" w:rsidRPr="0063592A" w:rsidRDefault="000C4DBF" w:rsidP="000C4DBF">
      <w:pPr>
        <w:pStyle w:val="Code"/>
        <w:rPr>
          <w:highlight w:val="white"/>
        </w:rPr>
      </w:pPr>
      <w:r w:rsidRPr="0063592A">
        <w:rPr>
          <w:highlight w:val="white"/>
        </w:rPr>
        <w:t xml:space="preserve">        m_sizeMap.Add(Sort.Unsigned_Short_Int, 1);</w:t>
      </w:r>
    </w:p>
    <w:p w14:paraId="2DC730EE" w14:textId="77777777" w:rsidR="000C4DBF" w:rsidRPr="0063592A" w:rsidRDefault="000C4DBF" w:rsidP="000C4DBF">
      <w:pPr>
        <w:pStyle w:val="Code"/>
        <w:rPr>
          <w:highlight w:val="white"/>
        </w:rPr>
      </w:pPr>
      <w:r w:rsidRPr="0063592A">
        <w:rPr>
          <w:highlight w:val="white"/>
        </w:rPr>
        <w:t xml:space="preserve">        m_sizeMap.Add(Sort.Signed_Int, 2);</w:t>
      </w:r>
    </w:p>
    <w:p w14:paraId="4DACE431" w14:textId="77777777" w:rsidR="000C4DBF" w:rsidRPr="0063592A" w:rsidRDefault="000C4DBF" w:rsidP="000C4DBF">
      <w:pPr>
        <w:pStyle w:val="Code"/>
        <w:rPr>
          <w:highlight w:val="white"/>
        </w:rPr>
      </w:pPr>
      <w:r w:rsidRPr="0063592A">
        <w:rPr>
          <w:highlight w:val="white"/>
        </w:rPr>
        <w:t xml:space="preserve">        m_sizeMap.Add(Sort.Unsigned_Int, 2);</w:t>
      </w:r>
    </w:p>
    <w:p w14:paraId="7CBAFB72" w14:textId="77777777" w:rsidR="000C4DBF" w:rsidRPr="0063592A" w:rsidRDefault="000C4DBF" w:rsidP="000C4DBF">
      <w:pPr>
        <w:pStyle w:val="Code"/>
        <w:rPr>
          <w:highlight w:val="white"/>
        </w:rPr>
      </w:pPr>
      <w:r w:rsidRPr="0063592A">
        <w:rPr>
          <w:highlight w:val="white"/>
        </w:rPr>
        <w:t xml:space="preserve">        m_sizeMap.Add(Sort.Signed_Long_Int, 4);</w:t>
      </w:r>
    </w:p>
    <w:p w14:paraId="2C4D47D7" w14:textId="77777777" w:rsidR="000C4DBF" w:rsidRPr="0063592A" w:rsidRDefault="000C4DBF" w:rsidP="000C4DBF">
      <w:pPr>
        <w:pStyle w:val="Code"/>
        <w:rPr>
          <w:highlight w:val="white"/>
        </w:rPr>
      </w:pPr>
      <w:r w:rsidRPr="0063592A">
        <w:rPr>
          <w:highlight w:val="white"/>
        </w:rPr>
        <w:t xml:space="preserve">        m_sizeMap.Add(Sort.Unsigned_Long_Int, 4);</w:t>
      </w:r>
    </w:p>
    <w:p w14:paraId="2BC9CDA9" w14:textId="77777777" w:rsidR="000C4DBF" w:rsidRPr="0063592A" w:rsidRDefault="000C4DBF" w:rsidP="000C4DBF">
      <w:pPr>
        <w:pStyle w:val="Code"/>
        <w:rPr>
          <w:highlight w:val="white"/>
        </w:rPr>
      </w:pPr>
      <w:r w:rsidRPr="0063592A">
        <w:rPr>
          <w:highlight w:val="white"/>
        </w:rPr>
        <w:t xml:space="preserve">        m_sizeMap.Add(Sort.Float, 4);</w:t>
      </w:r>
    </w:p>
    <w:p w14:paraId="77E39BF7" w14:textId="77777777" w:rsidR="000C4DBF" w:rsidRPr="0063592A" w:rsidRDefault="000C4DBF" w:rsidP="000C4DBF">
      <w:pPr>
        <w:pStyle w:val="Code"/>
        <w:rPr>
          <w:highlight w:val="white"/>
        </w:rPr>
      </w:pPr>
      <w:r w:rsidRPr="0063592A">
        <w:rPr>
          <w:highlight w:val="white"/>
        </w:rPr>
        <w:t xml:space="preserve">        m_sizeMap.Add(Sort.Double, 8);</w:t>
      </w:r>
    </w:p>
    <w:p w14:paraId="71E34F2F" w14:textId="77777777" w:rsidR="000C4DBF" w:rsidRPr="0063592A" w:rsidRDefault="000C4DBF" w:rsidP="000C4DBF">
      <w:pPr>
        <w:pStyle w:val="Code"/>
        <w:rPr>
          <w:highlight w:val="white"/>
        </w:rPr>
      </w:pPr>
      <w:r w:rsidRPr="0063592A">
        <w:rPr>
          <w:highlight w:val="white"/>
        </w:rPr>
        <w:t xml:space="preserve">        m_sizeMap.Add(Sort.Long_Double, 8);</w:t>
      </w:r>
    </w:p>
    <w:p w14:paraId="3861B30A" w14:textId="77777777" w:rsidR="000C4DBF" w:rsidRPr="0063592A" w:rsidRDefault="000C4DBF" w:rsidP="000C4DBF">
      <w:pPr>
        <w:pStyle w:val="Code"/>
        <w:rPr>
          <w:highlight w:val="white"/>
        </w:rPr>
      </w:pPr>
    </w:p>
    <w:p w14:paraId="171E4EF1" w14:textId="77777777" w:rsidR="000C4DBF" w:rsidRPr="0063592A" w:rsidRDefault="000C4DBF" w:rsidP="000C4DBF">
      <w:pPr>
        <w:pStyle w:val="Code"/>
        <w:rPr>
          <w:highlight w:val="white"/>
        </w:rPr>
      </w:pPr>
      <w:r w:rsidRPr="0063592A">
        <w:rPr>
          <w:highlight w:val="white"/>
        </w:rPr>
        <w:t xml:space="preserve">        m_signedMap.Add(1, Type.SignedCharType);</w:t>
      </w:r>
    </w:p>
    <w:p w14:paraId="00C731E5" w14:textId="77777777" w:rsidR="000C4DBF" w:rsidRPr="0063592A" w:rsidRDefault="000C4DBF" w:rsidP="000C4DBF">
      <w:pPr>
        <w:pStyle w:val="Code"/>
        <w:rPr>
          <w:highlight w:val="white"/>
        </w:rPr>
      </w:pPr>
      <w:r w:rsidRPr="0063592A">
        <w:rPr>
          <w:highlight w:val="white"/>
        </w:rPr>
        <w:t xml:space="preserve">        m_signedMap.Add(2, Type.SignedIntegerType);</w:t>
      </w:r>
    </w:p>
    <w:p w14:paraId="74D1D676" w14:textId="77777777" w:rsidR="000C4DBF" w:rsidRPr="0063592A" w:rsidRDefault="000C4DBF" w:rsidP="000C4DBF">
      <w:pPr>
        <w:pStyle w:val="Code"/>
        <w:rPr>
          <w:highlight w:val="white"/>
        </w:rPr>
      </w:pPr>
      <w:r w:rsidRPr="0063592A">
        <w:rPr>
          <w:highlight w:val="white"/>
        </w:rPr>
        <w:t xml:space="preserve">        m_signedMap.Add(4, Type.SignedLongIntegerType);</w:t>
      </w:r>
    </w:p>
    <w:p w14:paraId="311D5685" w14:textId="77777777" w:rsidR="000C4DBF" w:rsidRPr="0063592A" w:rsidRDefault="000C4DBF" w:rsidP="000C4DBF">
      <w:pPr>
        <w:pStyle w:val="Code"/>
        <w:rPr>
          <w:highlight w:val="white"/>
        </w:rPr>
      </w:pPr>
    </w:p>
    <w:p w14:paraId="4D8CEFAD" w14:textId="77777777" w:rsidR="000C4DBF" w:rsidRPr="0063592A" w:rsidRDefault="000C4DBF" w:rsidP="000C4DBF">
      <w:pPr>
        <w:pStyle w:val="Code"/>
        <w:rPr>
          <w:highlight w:val="white"/>
        </w:rPr>
      </w:pPr>
      <w:r w:rsidRPr="0063592A">
        <w:rPr>
          <w:highlight w:val="white"/>
        </w:rPr>
        <w:t xml:space="preserve">        m_unsignedMap.Add(1, Type.UnsignedCharType);</w:t>
      </w:r>
    </w:p>
    <w:p w14:paraId="32D3A501" w14:textId="77777777" w:rsidR="000C4DBF" w:rsidRPr="0063592A" w:rsidRDefault="000C4DBF" w:rsidP="000C4DBF">
      <w:pPr>
        <w:pStyle w:val="Code"/>
        <w:rPr>
          <w:highlight w:val="white"/>
        </w:rPr>
      </w:pPr>
      <w:r w:rsidRPr="0063592A">
        <w:rPr>
          <w:highlight w:val="white"/>
        </w:rPr>
        <w:t xml:space="preserve">        m_unsignedMap.Add(2, Type.UnsignedIntegerType);</w:t>
      </w:r>
    </w:p>
    <w:p w14:paraId="7C6DD314" w14:textId="77777777" w:rsidR="000C4DBF" w:rsidRPr="0063592A" w:rsidRDefault="000C4DBF" w:rsidP="000C4DBF">
      <w:pPr>
        <w:pStyle w:val="Code"/>
        <w:rPr>
          <w:highlight w:val="white"/>
        </w:rPr>
      </w:pPr>
      <w:r w:rsidRPr="0063592A">
        <w:rPr>
          <w:highlight w:val="white"/>
        </w:rPr>
        <w:t xml:space="preserve">        m_unsignedMap.Add(4, Type.UnsignedLongIntegerType);</w:t>
      </w:r>
    </w:p>
    <w:p w14:paraId="1C479D8E" w14:textId="77777777" w:rsidR="000C4DBF" w:rsidRPr="0063592A" w:rsidRDefault="000C4DBF" w:rsidP="000C4DBF">
      <w:pPr>
        <w:pStyle w:val="Code"/>
        <w:rPr>
          <w:highlight w:val="white"/>
        </w:rPr>
      </w:pPr>
    </w:p>
    <w:p w14:paraId="02740AA9" w14:textId="77777777" w:rsidR="000C4DBF" w:rsidRPr="0063592A" w:rsidRDefault="000C4DBF" w:rsidP="000C4DBF">
      <w:pPr>
        <w:pStyle w:val="Code"/>
        <w:rPr>
          <w:highlight w:val="white"/>
        </w:rPr>
      </w:pPr>
      <w:r w:rsidRPr="0063592A">
        <w:rPr>
          <w:highlight w:val="white"/>
        </w:rPr>
        <w:t xml:space="preserve">        m_minValueMap.Add(Sort.Logical, 0);</w:t>
      </w:r>
    </w:p>
    <w:p w14:paraId="38C9A01B" w14:textId="77777777" w:rsidR="000C4DBF" w:rsidRPr="0063592A" w:rsidRDefault="000C4DBF" w:rsidP="000C4DBF">
      <w:pPr>
        <w:pStyle w:val="Code"/>
        <w:rPr>
          <w:highlight w:val="white"/>
        </w:rPr>
      </w:pPr>
      <w:r w:rsidRPr="0063592A">
        <w:rPr>
          <w:highlight w:val="white"/>
        </w:rPr>
        <w:t xml:space="preserve">        m_minValueMap.Add(Sort.Signed_Char, -128);</w:t>
      </w:r>
    </w:p>
    <w:p w14:paraId="2A0FF3D2" w14:textId="77777777" w:rsidR="000C4DBF" w:rsidRPr="0063592A" w:rsidRDefault="000C4DBF" w:rsidP="000C4DBF">
      <w:pPr>
        <w:pStyle w:val="Code"/>
        <w:rPr>
          <w:highlight w:val="white"/>
        </w:rPr>
      </w:pPr>
      <w:r w:rsidRPr="0063592A">
        <w:rPr>
          <w:highlight w:val="white"/>
        </w:rPr>
        <w:t xml:space="preserve">        m_minValueMap.Add(Sort.Unsigned_Char, 0);</w:t>
      </w:r>
    </w:p>
    <w:p w14:paraId="410978C2" w14:textId="77777777" w:rsidR="000C4DBF" w:rsidRPr="0063592A" w:rsidRDefault="000C4DBF" w:rsidP="000C4DBF">
      <w:pPr>
        <w:pStyle w:val="Code"/>
        <w:rPr>
          <w:highlight w:val="white"/>
        </w:rPr>
      </w:pPr>
      <w:r w:rsidRPr="0063592A">
        <w:rPr>
          <w:highlight w:val="white"/>
        </w:rPr>
        <w:t xml:space="preserve">        m_minValueMap.Add(Sort.Signed_Short_Int, -128);</w:t>
      </w:r>
    </w:p>
    <w:p w14:paraId="236A9088" w14:textId="77777777" w:rsidR="000C4DBF" w:rsidRPr="0063592A" w:rsidRDefault="000C4DBF" w:rsidP="000C4DBF">
      <w:pPr>
        <w:pStyle w:val="Code"/>
        <w:rPr>
          <w:highlight w:val="white"/>
        </w:rPr>
      </w:pPr>
      <w:r w:rsidRPr="0063592A">
        <w:rPr>
          <w:highlight w:val="white"/>
        </w:rPr>
        <w:t xml:space="preserve">        m_minValueMap.Add(Sort.Unsigned_Short_Int, 0);</w:t>
      </w:r>
    </w:p>
    <w:p w14:paraId="4A377404" w14:textId="77777777" w:rsidR="000C4DBF" w:rsidRPr="0063592A" w:rsidRDefault="000C4DBF" w:rsidP="000C4DBF">
      <w:pPr>
        <w:pStyle w:val="Code"/>
        <w:rPr>
          <w:highlight w:val="white"/>
        </w:rPr>
      </w:pPr>
      <w:r w:rsidRPr="0063592A">
        <w:rPr>
          <w:highlight w:val="white"/>
        </w:rPr>
        <w:t xml:space="preserve">        m_minValueMap.Add(Sort.Signed_Int, -32768);</w:t>
      </w:r>
    </w:p>
    <w:p w14:paraId="4C6AA9A6" w14:textId="77777777" w:rsidR="000C4DBF" w:rsidRPr="0063592A" w:rsidRDefault="000C4DBF" w:rsidP="000C4DBF">
      <w:pPr>
        <w:pStyle w:val="Code"/>
        <w:rPr>
          <w:highlight w:val="white"/>
        </w:rPr>
      </w:pPr>
      <w:r w:rsidRPr="0063592A">
        <w:rPr>
          <w:highlight w:val="white"/>
        </w:rPr>
        <w:t xml:space="preserve">        m_minValueMap.Add(Sort.Unsigned_Int, 0);</w:t>
      </w:r>
    </w:p>
    <w:p w14:paraId="32FB2A3C" w14:textId="77777777" w:rsidR="000C4DBF" w:rsidRPr="0063592A" w:rsidRDefault="000C4DBF" w:rsidP="000C4DBF">
      <w:pPr>
        <w:pStyle w:val="Code"/>
        <w:rPr>
          <w:highlight w:val="white"/>
        </w:rPr>
      </w:pPr>
      <w:r w:rsidRPr="0063592A">
        <w:rPr>
          <w:highlight w:val="white"/>
        </w:rPr>
        <w:t xml:space="preserve">        m_minValueMap.Add(Sort.Array, 0);</w:t>
      </w:r>
    </w:p>
    <w:p w14:paraId="68900CF9" w14:textId="77777777" w:rsidR="000C4DBF" w:rsidRPr="0063592A" w:rsidRDefault="000C4DBF" w:rsidP="000C4DBF">
      <w:pPr>
        <w:pStyle w:val="Code"/>
        <w:rPr>
          <w:highlight w:val="white"/>
        </w:rPr>
      </w:pPr>
      <w:r w:rsidRPr="0063592A">
        <w:rPr>
          <w:highlight w:val="white"/>
        </w:rPr>
        <w:t xml:space="preserve">        m_minValueMap.Add(Sort.Pointer, 0);</w:t>
      </w:r>
    </w:p>
    <w:p w14:paraId="794E89BD" w14:textId="77777777" w:rsidR="000C4DBF" w:rsidRPr="0063592A" w:rsidRDefault="000C4DBF" w:rsidP="000C4DBF">
      <w:pPr>
        <w:pStyle w:val="Code"/>
        <w:rPr>
          <w:highlight w:val="white"/>
        </w:rPr>
      </w:pPr>
      <w:r w:rsidRPr="0063592A">
        <w:rPr>
          <w:highlight w:val="white"/>
        </w:rPr>
        <w:t xml:space="preserve">        m_minValueMap.Add(Sort.Signed_Long_Int, -2147483648);</w:t>
      </w:r>
    </w:p>
    <w:p w14:paraId="55071D55" w14:textId="77777777" w:rsidR="000C4DBF" w:rsidRPr="0063592A" w:rsidRDefault="000C4DBF" w:rsidP="000C4DBF">
      <w:pPr>
        <w:pStyle w:val="Code"/>
        <w:rPr>
          <w:highlight w:val="white"/>
        </w:rPr>
      </w:pPr>
      <w:r w:rsidRPr="0063592A">
        <w:rPr>
          <w:highlight w:val="white"/>
        </w:rPr>
        <w:t xml:space="preserve">        m_minValueMap.Add(Sort.Unsigned_Long_Int, 0);</w:t>
      </w:r>
    </w:p>
    <w:p w14:paraId="0CFD2185" w14:textId="77777777" w:rsidR="000C4DBF" w:rsidRPr="0063592A" w:rsidRDefault="000C4DBF" w:rsidP="000C4DBF">
      <w:pPr>
        <w:pStyle w:val="Code"/>
        <w:rPr>
          <w:highlight w:val="white"/>
        </w:rPr>
      </w:pPr>
    </w:p>
    <w:p w14:paraId="65FBA469" w14:textId="77777777" w:rsidR="000C4DBF" w:rsidRPr="0063592A" w:rsidRDefault="000C4DBF" w:rsidP="000C4DBF">
      <w:pPr>
        <w:pStyle w:val="Code"/>
        <w:rPr>
          <w:highlight w:val="white"/>
        </w:rPr>
      </w:pPr>
      <w:r w:rsidRPr="0063592A">
        <w:rPr>
          <w:highlight w:val="white"/>
        </w:rPr>
        <w:t xml:space="preserve">        m_maxValueMap.Add(Sort.Logical, 1);</w:t>
      </w:r>
    </w:p>
    <w:p w14:paraId="01DF39B9" w14:textId="77777777" w:rsidR="000C4DBF" w:rsidRPr="0063592A" w:rsidRDefault="000C4DBF" w:rsidP="000C4DBF">
      <w:pPr>
        <w:pStyle w:val="Code"/>
        <w:rPr>
          <w:highlight w:val="white"/>
        </w:rPr>
      </w:pPr>
      <w:r w:rsidRPr="0063592A">
        <w:rPr>
          <w:highlight w:val="white"/>
        </w:rPr>
        <w:t xml:space="preserve">        m_maxValueMap.Add(Sort.Signed_Char, 127);</w:t>
      </w:r>
    </w:p>
    <w:p w14:paraId="6BB61F0F" w14:textId="77777777" w:rsidR="000C4DBF" w:rsidRPr="0063592A" w:rsidRDefault="000C4DBF" w:rsidP="000C4DBF">
      <w:pPr>
        <w:pStyle w:val="Code"/>
        <w:rPr>
          <w:highlight w:val="white"/>
        </w:rPr>
      </w:pPr>
      <w:r w:rsidRPr="0063592A">
        <w:rPr>
          <w:highlight w:val="white"/>
        </w:rPr>
        <w:t xml:space="preserve">        m_maxValueMap.Add(Sort.Unsigned_Char, 255);</w:t>
      </w:r>
    </w:p>
    <w:p w14:paraId="44D26CC6" w14:textId="77777777" w:rsidR="000C4DBF" w:rsidRPr="0063592A" w:rsidRDefault="000C4DBF" w:rsidP="000C4DBF">
      <w:pPr>
        <w:pStyle w:val="Code"/>
        <w:rPr>
          <w:highlight w:val="white"/>
        </w:rPr>
      </w:pPr>
      <w:r w:rsidRPr="0063592A">
        <w:rPr>
          <w:highlight w:val="white"/>
        </w:rPr>
        <w:t xml:space="preserve">        m_maxValueMap.Add(Sort.Signed_Short_Int, 127);</w:t>
      </w:r>
    </w:p>
    <w:p w14:paraId="57A3CF1B" w14:textId="77777777" w:rsidR="000C4DBF" w:rsidRPr="0063592A" w:rsidRDefault="000C4DBF" w:rsidP="000C4DBF">
      <w:pPr>
        <w:pStyle w:val="Code"/>
        <w:rPr>
          <w:highlight w:val="white"/>
        </w:rPr>
      </w:pPr>
      <w:r w:rsidRPr="0063592A">
        <w:rPr>
          <w:highlight w:val="white"/>
        </w:rPr>
        <w:t xml:space="preserve">        m_maxValueMap.Add(Sort.Unsigned_Short_Int, 255);</w:t>
      </w:r>
    </w:p>
    <w:p w14:paraId="424D1D38" w14:textId="77777777" w:rsidR="000C4DBF" w:rsidRPr="0063592A" w:rsidRDefault="000C4DBF" w:rsidP="000C4DBF">
      <w:pPr>
        <w:pStyle w:val="Code"/>
        <w:rPr>
          <w:highlight w:val="white"/>
        </w:rPr>
      </w:pPr>
      <w:r w:rsidRPr="0063592A">
        <w:rPr>
          <w:highlight w:val="white"/>
        </w:rPr>
        <w:t xml:space="preserve">        m_maxValueMap.Add(Sort.Signed_Int, 32767);</w:t>
      </w:r>
    </w:p>
    <w:p w14:paraId="2366C217" w14:textId="77777777" w:rsidR="000C4DBF" w:rsidRPr="0063592A" w:rsidRDefault="000C4DBF" w:rsidP="000C4DBF">
      <w:pPr>
        <w:pStyle w:val="Code"/>
        <w:rPr>
          <w:highlight w:val="white"/>
        </w:rPr>
      </w:pPr>
      <w:r w:rsidRPr="0063592A">
        <w:rPr>
          <w:highlight w:val="white"/>
        </w:rPr>
        <w:t xml:space="preserve">        m_maxValueMap.Add(Sort.Unsigned_Int, 65535);</w:t>
      </w:r>
    </w:p>
    <w:p w14:paraId="3830B08B" w14:textId="77777777" w:rsidR="000C4DBF" w:rsidRPr="0063592A" w:rsidRDefault="000C4DBF" w:rsidP="000C4DBF">
      <w:pPr>
        <w:pStyle w:val="Code"/>
        <w:rPr>
          <w:highlight w:val="white"/>
        </w:rPr>
      </w:pPr>
      <w:r w:rsidRPr="0063592A">
        <w:rPr>
          <w:highlight w:val="white"/>
        </w:rPr>
        <w:t xml:space="preserve">        m_maxValueMap.Add(Sort.Array, 65535);</w:t>
      </w:r>
    </w:p>
    <w:p w14:paraId="3EF18336" w14:textId="77777777" w:rsidR="000C4DBF" w:rsidRPr="0063592A" w:rsidRDefault="000C4DBF" w:rsidP="000C4DBF">
      <w:pPr>
        <w:pStyle w:val="Code"/>
        <w:rPr>
          <w:highlight w:val="white"/>
        </w:rPr>
      </w:pPr>
      <w:r w:rsidRPr="0063592A">
        <w:rPr>
          <w:highlight w:val="white"/>
        </w:rPr>
        <w:t xml:space="preserve">        m_maxValueMap.Add(Sort.Pointer, 65535);</w:t>
      </w:r>
    </w:p>
    <w:p w14:paraId="524389BB" w14:textId="77777777" w:rsidR="000C4DBF" w:rsidRPr="0063592A" w:rsidRDefault="000C4DBF" w:rsidP="000C4DBF">
      <w:pPr>
        <w:pStyle w:val="Code"/>
        <w:rPr>
          <w:highlight w:val="white"/>
        </w:rPr>
      </w:pPr>
      <w:r w:rsidRPr="0063592A">
        <w:rPr>
          <w:highlight w:val="white"/>
        </w:rPr>
        <w:t xml:space="preserve">        m_maxValueMap.Add(Sort.Signed_Long_Int, 2147483647);</w:t>
      </w:r>
    </w:p>
    <w:p w14:paraId="04079FFB" w14:textId="77777777" w:rsidR="000C4DBF" w:rsidRPr="0063592A" w:rsidRDefault="000C4DBF" w:rsidP="000C4DBF">
      <w:pPr>
        <w:pStyle w:val="Code"/>
        <w:rPr>
          <w:highlight w:val="white"/>
        </w:rPr>
      </w:pPr>
      <w:r w:rsidRPr="0063592A">
        <w:rPr>
          <w:highlight w:val="white"/>
        </w:rPr>
        <w:t xml:space="preserve">        m_maxValueMap.Add(Sort.Unsigned_Long_Int, 4294967295);</w:t>
      </w:r>
    </w:p>
    <w:p w14:paraId="339119E1" w14:textId="77777777" w:rsidR="000C4DBF" w:rsidRPr="0063592A" w:rsidRDefault="000C4DBF" w:rsidP="000C4DBF">
      <w:pPr>
        <w:pStyle w:val="Code"/>
        <w:rPr>
          <w:highlight w:val="white"/>
        </w:rPr>
      </w:pPr>
      <w:r w:rsidRPr="0063592A">
        <w:rPr>
          <w:highlight w:val="white"/>
        </w:rPr>
        <w:t xml:space="preserve">      }</w:t>
      </w:r>
    </w:p>
    <w:p w14:paraId="4752B66C" w14:textId="250303A3" w:rsidR="000C4DBF" w:rsidRDefault="000C4DBF" w:rsidP="000C4DBF">
      <w:pPr>
        <w:pStyle w:val="Code"/>
        <w:rPr>
          <w:color w:val="000000"/>
          <w:highlight w:val="white"/>
          <w:lang w:val="sv-SE"/>
        </w:rPr>
      </w:pPr>
      <w:r>
        <w:rPr>
          <w:color w:val="000000"/>
          <w:highlight w:val="white"/>
          <w:lang w:val="sv-SE"/>
        </w:rPr>
        <w:t xml:space="preserve">    }</w:t>
      </w:r>
    </w:p>
    <w:p w14:paraId="1BF0B038" w14:textId="77777777" w:rsidR="000C4DBF" w:rsidRDefault="000C4DBF" w:rsidP="000C4DBF">
      <w:pPr>
        <w:pStyle w:val="Code"/>
        <w:rPr>
          <w:color w:val="000000"/>
          <w:highlight w:val="white"/>
          <w:lang w:val="sv-SE"/>
        </w:rPr>
      </w:pPr>
    </w:p>
    <w:p w14:paraId="4DC6DAFD" w14:textId="75C04C53" w:rsidR="004568A2" w:rsidRPr="004568A2" w:rsidRDefault="00847141" w:rsidP="004568A2">
      <w:pPr>
        <w:pStyle w:val="Rubrik3"/>
        <w:numPr>
          <w:ilvl w:val="2"/>
          <w:numId w:val="157"/>
        </w:numPr>
        <w:rPr>
          <w:highlight w:val="white"/>
        </w:rPr>
      </w:pPr>
      <w:r>
        <w:rPr>
          <w:highlight w:val="white"/>
        </w:rPr>
        <w:lastRenderedPageBreak/>
        <w:t>Static Value</w:t>
      </w:r>
    </w:p>
    <w:p w14:paraId="1CF984F8" w14:textId="77777777" w:rsidR="00B523C4" w:rsidRDefault="00B523C4" w:rsidP="00B523C4">
      <w:pPr>
        <w:rPr>
          <w:highlight w:val="white"/>
        </w:rPr>
      </w:pPr>
      <w:r>
        <w:rPr>
          <w:highlight w:val="white"/>
        </w:rPr>
        <w:t>When creating a static value in Windows mode, its executable code is stored in a list of bytes. Moreover, we also need an access map to keep track of the accesses of the value. For instance, a pointer may point to another static value.</w:t>
      </w:r>
    </w:p>
    <w:p w14:paraId="60CC0B54" w14:textId="77777777" w:rsidR="004568A2" w:rsidRPr="007F40A7" w:rsidRDefault="004568A2" w:rsidP="004568A2">
      <w:pPr>
        <w:pStyle w:val="CodeHeader"/>
        <w:rPr>
          <w:highlight w:val="white"/>
        </w:rPr>
      </w:pPr>
      <w:r>
        <w:rPr>
          <w:highlight w:val="white"/>
        </w:rPr>
        <w:t>ConstantExpression.cs</w:t>
      </w:r>
    </w:p>
    <w:p w14:paraId="0EDB732E" w14:textId="77777777" w:rsidR="004568A2" w:rsidRDefault="004568A2" w:rsidP="004568A2">
      <w:pPr>
        <w:pStyle w:val="Code"/>
        <w:rPr>
          <w:highlight w:val="white"/>
        </w:rPr>
      </w:pPr>
      <w:r w:rsidRPr="00CD295E">
        <w:rPr>
          <w:highlight w:val="white"/>
        </w:rPr>
        <w:t xml:space="preserve">    public static StaticSymbol Value(string uniqueName, Type type,</w:t>
      </w:r>
    </w:p>
    <w:p w14:paraId="13DE6123" w14:textId="77777777" w:rsidR="004568A2" w:rsidRDefault="004568A2" w:rsidP="004568A2">
      <w:pPr>
        <w:pStyle w:val="Code"/>
        <w:rPr>
          <w:highlight w:val="white"/>
        </w:rPr>
      </w:pPr>
      <w:r>
        <w:rPr>
          <w:highlight w:val="white"/>
        </w:rPr>
        <w:t xml:space="preserve">                                    </w:t>
      </w:r>
      <w:r w:rsidRPr="00CD295E">
        <w:rPr>
          <w:highlight w:val="white"/>
        </w:rPr>
        <w:t xml:space="preserve"> object value) {</w:t>
      </w:r>
    </w:p>
    <w:p w14:paraId="554142BF" w14:textId="77777777" w:rsidR="004568A2" w:rsidRDefault="004568A2" w:rsidP="004568A2">
      <w:pPr>
        <w:pStyle w:val="Code"/>
        <w:rPr>
          <w:highlight w:val="white"/>
        </w:rPr>
      </w:pPr>
      <w:r>
        <w:rPr>
          <w:highlight w:val="white"/>
        </w:rPr>
        <w:t xml:space="preserve">      // ...</w:t>
      </w:r>
    </w:p>
    <w:p w14:paraId="43AA7AB8" w14:textId="77777777" w:rsidR="004568A2" w:rsidRPr="00CD295E" w:rsidRDefault="004568A2" w:rsidP="004568A2">
      <w:pPr>
        <w:pStyle w:val="Code"/>
        <w:rPr>
          <w:highlight w:val="white"/>
        </w:rPr>
      </w:pPr>
    </w:p>
    <w:p w14:paraId="7E32BCCE" w14:textId="77777777" w:rsidR="004568A2" w:rsidRDefault="004568A2" w:rsidP="004568A2">
      <w:pPr>
        <w:pStyle w:val="Code"/>
        <w:rPr>
          <w:highlight w:val="white"/>
        </w:rPr>
      </w:pPr>
      <w:r w:rsidRPr="00CD295E">
        <w:rPr>
          <w:highlight w:val="white"/>
        </w:rPr>
        <w:t xml:space="preserve">      if (Start.Linux) {</w:t>
      </w:r>
    </w:p>
    <w:p w14:paraId="7B82347A" w14:textId="77777777" w:rsidR="004568A2" w:rsidRPr="00CD295E" w:rsidRDefault="004568A2" w:rsidP="004568A2">
      <w:pPr>
        <w:pStyle w:val="Code"/>
        <w:rPr>
          <w:highlight w:val="white"/>
        </w:rPr>
      </w:pPr>
      <w:r>
        <w:rPr>
          <w:highlight w:val="white"/>
        </w:rPr>
        <w:t xml:space="preserve">        // ...</w:t>
      </w:r>
    </w:p>
    <w:p w14:paraId="4D242016" w14:textId="77777777" w:rsidR="004568A2" w:rsidRPr="00CD295E" w:rsidRDefault="004568A2" w:rsidP="004568A2">
      <w:pPr>
        <w:pStyle w:val="Code"/>
        <w:rPr>
          <w:highlight w:val="white"/>
        </w:rPr>
      </w:pPr>
      <w:r w:rsidRPr="00CD295E">
        <w:rPr>
          <w:highlight w:val="white"/>
        </w:rPr>
        <w:t xml:space="preserve">      }</w:t>
      </w:r>
    </w:p>
    <w:p w14:paraId="5B8BCB0C" w14:textId="77777777" w:rsidR="00B523C4" w:rsidRDefault="00B523C4" w:rsidP="004568A2">
      <w:pPr>
        <w:pStyle w:val="Code"/>
        <w:rPr>
          <w:highlight w:val="white"/>
        </w:rPr>
      </w:pPr>
    </w:p>
    <w:p w14:paraId="706EA61A" w14:textId="349F3A49" w:rsidR="004568A2" w:rsidRPr="00CD295E" w:rsidRDefault="004568A2" w:rsidP="004568A2">
      <w:pPr>
        <w:pStyle w:val="Code"/>
        <w:rPr>
          <w:highlight w:val="white"/>
        </w:rPr>
      </w:pPr>
      <w:r w:rsidRPr="00CD295E">
        <w:rPr>
          <w:highlight w:val="white"/>
        </w:rPr>
        <w:t xml:space="preserve">      if (Start.Windows) {</w:t>
      </w:r>
    </w:p>
    <w:p w14:paraId="5FE73272" w14:textId="77777777" w:rsidR="004568A2" w:rsidRPr="00CD295E" w:rsidRDefault="004568A2" w:rsidP="004568A2">
      <w:pPr>
        <w:pStyle w:val="Code"/>
        <w:rPr>
          <w:highlight w:val="white"/>
        </w:rPr>
      </w:pPr>
      <w:r w:rsidRPr="00CD295E">
        <w:rPr>
          <w:highlight w:val="white"/>
        </w:rPr>
        <w:t xml:space="preserve">        List&lt;byte&gt; byteList = new List&lt;byte&gt;();</w:t>
      </w:r>
    </w:p>
    <w:p w14:paraId="43873B1F" w14:textId="77777777" w:rsidR="004568A2" w:rsidRPr="00CD295E" w:rsidRDefault="004568A2" w:rsidP="004568A2">
      <w:pPr>
        <w:pStyle w:val="Code"/>
        <w:rPr>
          <w:highlight w:val="white"/>
        </w:rPr>
      </w:pPr>
      <w:r w:rsidRPr="00CD295E">
        <w:rPr>
          <w:highlight w:val="white"/>
        </w:rPr>
        <w:t xml:space="preserve">        IDictionary&lt;int,string&gt; accessMap =</w:t>
      </w:r>
      <w:r>
        <w:rPr>
          <w:highlight w:val="white"/>
        </w:rPr>
        <w:t xml:space="preserve"> </w:t>
      </w:r>
      <w:r w:rsidRPr="00CD295E">
        <w:rPr>
          <w:highlight w:val="white"/>
        </w:rPr>
        <w:t>new Dictionary&lt;int,string&gt;();</w:t>
      </w:r>
    </w:p>
    <w:p w14:paraId="35F3E9D5" w14:textId="77777777" w:rsidR="004568A2" w:rsidRDefault="004568A2" w:rsidP="004568A2">
      <w:pPr>
        <w:pStyle w:val="Code"/>
        <w:rPr>
          <w:highlight w:val="white"/>
        </w:rPr>
      </w:pPr>
      <w:r w:rsidRPr="00CD295E">
        <w:rPr>
          <w:highlight w:val="white"/>
        </w:rPr>
        <w:t xml:space="preserve">        AssemblyCodeGenerator.</w:t>
      </w:r>
    </w:p>
    <w:p w14:paraId="695E547D" w14:textId="77777777" w:rsidR="004568A2" w:rsidRDefault="004568A2" w:rsidP="004568A2">
      <w:pPr>
        <w:pStyle w:val="Code"/>
        <w:rPr>
          <w:highlight w:val="white"/>
        </w:rPr>
      </w:pPr>
      <w:r>
        <w:rPr>
          <w:highlight w:val="white"/>
        </w:rPr>
        <w:t xml:space="preserve">          </w:t>
      </w:r>
      <w:r w:rsidRPr="00CD295E">
        <w:rPr>
          <w:highlight w:val="white"/>
        </w:rPr>
        <w:t>GenerateTargetWindows(assemblyCodeList, byteList,</w:t>
      </w:r>
    </w:p>
    <w:p w14:paraId="62DC1D85" w14:textId="77777777" w:rsidR="004568A2" w:rsidRPr="00CD295E" w:rsidRDefault="004568A2" w:rsidP="004568A2">
      <w:pPr>
        <w:pStyle w:val="Code"/>
        <w:rPr>
          <w:highlight w:val="white"/>
        </w:rPr>
      </w:pPr>
      <w:r>
        <w:rPr>
          <w:highlight w:val="white"/>
        </w:rPr>
        <w:t xml:space="preserve">                               </w:t>
      </w:r>
      <w:r w:rsidRPr="00CD295E">
        <w:rPr>
          <w:highlight w:val="white"/>
        </w:rPr>
        <w:t xml:space="preserve"> accessMap, null, null);</w:t>
      </w:r>
    </w:p>
    <w:p w14:paraId="3165568D" w14:textId="77777777" w:rsidR="004568A2" w:rsidRPr="00CD295E" w:rsidRDefault="004568A2" w:rsidP="004568A2">
      <w:pPr>
        <w:pStyle w:val="Code"/>
        <w:rPr>
          <w:highlight w:val="white"/>
        </w:rPr>
      </w:pPr>
      <w:r w:rsidRPr="00CD295E">
        <w:rPr>
          <w:highlight w:val="white"/>
        </w:rPr>
        <w:t xml:space="preserve">        return (new StaticSymbolWindows(uniqueName, byteList, accessMap));</w:t>
      </w:r>
    </w:p>
    <w:p w14:paraId="17B633E5" w14:textId="77777777" w:rsidR="004568A2" w:rsidRPr="00CD295E" w:rsidRDefault="004568A2" w:rsidP="004568A2">
      <w:pPr>
        <w:pStyle w:val="Code"/>
        <w:rPr>
          <w:highlight w:val="white"/>
        </w:rPr>
      </w:pPr>
      <w:r w:rsidRPr="00CD295E">
        <w:rPr>
          <w:highlight w:val="white"/>
        </w:rPr>
        <w:t xml:space="preserve">      }</w:t>
      </w:r>
    </w:p>
    <w:p w14:paraId="43F19568" w14:textId="77777777" w:rsidR="004568A2" w:rsidRPr="00CD295E" w:rsidRDefault="004568A2" w:rsidP="004568A2">
      <w:pPr>
        <w:pStyle w:val="Code"/>
        <w:rPr>
          <w:highlight w:val="white"/>
        </w:rPr>
      </w:pPr>
      <w:r w:rsidRPr="00CD295E">
        <w:rPr>
          <w:highlight w:val="white"/>
        </w:rPr>
        <w:t xml:space="preserve">      </w:t>
      </w:r>
    </w:p>
    <w:p w14:paraId="25FD9FFC" w14:textId="77777777" w:rsidR="004568A2" w:rsidRPr="00CD295E" w:rsidRDefault="004568A2" w:rsidP="004568A2">
      <w:pPr>
        <w:pStyle w:val="Code"/>
        <w:rPr>
          <w:highlight w:val="white"/>
        </w:rPr>
      </w:pPr>
      <w:r>
        <w:rPr>
          <w:highlight w:val="white"/>
        </w:rPr>
        <w:t xml:space="preserve">      // ...</w:t>
      </w:r>
    </w:p>
    <w:p w14:paraId="0DEF3AED" w14:textId="77777777" w:rsidR="004568A2" w:rsidRPr="003F44A5" w:rsidRDefault="004568A2" w:rsidP="004568A2">
      <w:pPr>
        <w:pStyle w:val="Code"/>
        <w:rPr>
          <w:highlight w:val="white"/>
        </w:rPr>
      </w:pPr>
      <w:r w:rsidRPr="00CD295E">
        <w:rPr>
          <w:highlight w:val="white"/>
        </w:rPr>
        <w:t xml:space="preserve"> </w:t>
      </w:r>
      <w:r w:rsidRPr="003F44A5">
        <w:rPr>
          <w:highlight w:val="white"/>
        </w:rPr>
        <w:t xml:space="preserve">   }</w:t>
      </w:r>
    </w:p>
    <w:p w14:paraId="2DB4484D" w14:textId="77777777" w:rsidR="004568A2" w:rsidRPr="003F44A5" w:rsidRDefault="004568A2" w:rsidP="004568A2">
      <w:pPr>
        <w:pStyle w:val="Code"/>
        <w:rPr>
          <w:highlight w:val="white"/>
        </w:rPr>
      </w:pPr>
      <w:r w:rsidRPr="003F44A5">
        <w:rPr>
          <w:highlight w:val="white"/>
        </w:rPr>
        <w:t xml:space="preserve">  }</w:t>
      </w:r>
    </w:p>
    <w:p w14:paraId="78468045" w14:textId="77777777" w:rsidR="004568A2" w:rsidRDefault="004568A2" w:rsidP="004568A2">
      <w:pPr>
        <w:pStyle w:val="Code"/>
        <w:rPr>
          <w:highlight w:val="white"/>
        </w:rPr>
      </w:pPr>
      <w:r w:rsidRPr="00571855">
        <w:rPr>
          <w:highlight w:val="white"/>
        </w:rPr>
        <w:t>}</w:t>
      </w:r>
    </w:p>
    <w:p w14:paraId="02A22232" w14:textId="5B883279" w:rsidR="00AB1196" w:rsidRDefault="00AB1196" w:rsidP="00A44596">
      <w:pPr>
        <w:pStyle w:val="Rubrik3"/>
        <w:rPr>
          <w:highlight w:val="white"/>
        </w:rPr>
      </w:pPr>
      <w:r>
        <w:rPr>
          <w:highlight w:val="white"/>
        </w:rPr>
        <w:t>Function End</w:t>
      </w:r>
    </w:p>
    <w:p w14:paraId="439B0D61" w14:textId="138A50CC" w:rsidR="00022F16" w:rsidRDefault="007F65F7" w:rsidP="007F65F7">
      <w:pPr>
        <w:rPr>
          <w:highlight w:val="white"/>
        </w:rPr>
      </w:pPr>
      <w:r>
        <w:rPr>
          <w:highlight w:val="white"/>
        </w:rPr>
        <w:t xml:space="preserve">When creating a function in Windows mode, we need the byte list and access map </w:t>
      </w:r>
      <w:r w:rsidR="00022F16">
        <w:rPr>
          <w:highlight w:val="white"/>
        </w:rPr>
        <w:t>as in the static value case above.</w:t>
      </w:r>
      <w:r w:rsidR="001C591A">
        <w:rPr>
          <w:highlight w:val="white"/>
        </w:rPr>
        <w:t xml:space="preserve"> However, we also need a call map and a return set to keep track of the </w:t>
      </w:r>
      <w:r w:rsidR="002738B4">
        <w:rPr>
          <w:highlight w:val="white"/>
        </w:rPr>
        <w:t>function calls and the return addresses of those calls.</w:t>
      </w:r>
    </w:p>
    <w:p w14:paraId="427EBFE7" w14:textId="70C14C82" w:rsidR="00B03395" w:rsidRDefault="00B03395" w:rsidP="00B03395">
      <w:pPr>
        <w:pStyle w:val="CodeHeader"/>
        <w:rPr>
          <w:highlight w:val="white"/>
        </w:rPr>
      </w:pPr>
      <w:r>
        <w:rPr>
          <w:highlight w:val="white"/>
        </w:rPr>
        <w:t>MiddleCodeGenerator.cs</w:t>
      </w:r>
    </w:p>
    <w:p w14:paraId="20452BEA" w14:textId="06DC3638" w:rsidR="00AB1196" w:rsidRDefault="00AB1196" w:rsidP="00AB1196">
      <w:pPr>
        <w:pStyle w:val="Code"/>
        <w:rPr>
          <w:highlight w:val="white"/>
        </w:rPr>
      </w:pPr>
      <w:r w:rsidRPr="00E52658">
        <w:rPr>
          <w:highlight w:val="white"/>
        </w:rPr>
        <w:t xml:space="preserve">    public static void FunctionEnd(Statement statement) {</w:t>
      </w:r>
    </w:p>
    <w:p w14:paraId="71AF732F" w14:textId="77777777" w:rsidR="00AB1196" w:rsidRDefault="00AB1196" w:rsidP="00AB1196">
      <w:pPr>
        <w:pStyle w:val="Code"/>
        <w:rPr>
          <w:highlight w:val="white"/>
        </w:rPr>
      </w:pPr>
    </w:p>
    <w:p w14:paraId="4918C15C" w14:textId="1D8425EB" w:rsidR="00AB1196" w:rsidRPr="00E52658" w:rsidRDefault="00AB1196" w:rsidP="00AB1196">
      <w:pPr>
        <w:pStyle w:val="Code"/>
        <w:rPr>
          <w:highlight w:val="white"/>
        </w:rPr>
      </w:pPr>
      <w:r>
        <w:rPr>
          <w:highlight w:val="white"/>
        </w:rPr>
        <w:t xml:space="preserve">      // ...</w:t>
      </w:r>
    </w:p>
    <w:p w14:paraId="01E7B83C" w14:textId="77777777" w:rsidR="00AB1196" w:rsidRDefault="00AB1196" w:rsidP="00AB1196">
      <w:pPr>
        <w:pStyle w:val="Code"/>
        <w:rPr>
          <w:highlight w:val="white"/>
        </w:rPr>
      </w:pPr>
    </w:p>
    <w:p w14:paraId="78668806" w14:textId="31939603" w:rsidR="00AB1196" w:rsidRDefault="00AB1196" w:rsidP="00AB1196">
      <w:pPr>
        <w:pStyle w:val="Code"/>
        <w:rPr>
          <w:highlight w:val="white"/>
        </w:rPr>
      </w:pPr>
      <w:r w:rsidRPr="00E52658">
        <w:rPr>
          <w:highlight w:val="white"/>
        </w:rPr>
        <w:t xml:space="preserve">      if (Start.Linux) {</w:t>
      </w:r>
    </w:p>
    <w:p w14:paraId="05EEBE1F" w14:textId="5F81A86D" w:rsidR="00AB1196" w:rsidRPr="00E52658" w:rsidRDefault="00AB1196" w:rsidP="00AB1196">
      <w:pPr>
        <w:pStyle w:val="Code"/>
        <w:rPr>
          <w:highlight w:val="white"/>
        </w:rPr>
      </w:pPr>
      <w:r>
        <w:rPr>
          <w:highlight w:val="white"/>
        </w:rPr>
        <w:t xml:space="preserve">        // ...</w:t>
      </w:r>
    </w:p>
    <w:p w14:paraId="4D57F316" w14:textId="77777777" w:rsidR="00AB1196" w:rsidRDefault="00AB1196" w:rsidP="00AB1196">
      <w:pPr>
        <w:pStyle w:val="Code"/>
        <w:rPr>
          <w:highlight w:val="white"/>
        </w:rPr>
      </w:pPr>
      <w:r w:rsidRPr="00E52658">
        <w:rPr>
          <w:highlight w:val="white"/>
        </w:rPr>
        <w:t xml:space="preserve">      }</w:t>
      </w:r>
    </w:p>
    <w:p w14:paraId="42156929" w14:textId="77777777" w:rsidR="00AB1196" w:rsidRPr="00CC565D" w:rsidRDefault="00AB1196" w:rsidP="00AB1196">
      <w:pPr>
        <w:pStyle w:val="Code"/>
        <w:rPr>
          <w:highlight w:val="white"/>
        </w:rPr>
      </w:pPr>
    </w:p>
    <w:p w14:paraId="4A701F63" w14:textId="77777777" w:rsidR="00AB1196" w:rsidRPr="00AB1196" w:rsidRDefault="00AB1196" w:rsidP="00AB1196">
      <w:pPr>
        <w:pStyle w:val="Code"/>
        <w:rPr>
          <w:highlight w:val="white"/>
        </w:rPr>
      </w:pPr>
      <w:r w:rsidRPr="00AB1196">
        <w:rPr>
          <w:highlight w:val="white"/>
        </w:rPr>
        <w:t xml:space="preserve">      if (Start.Windows) {</w:t>
      </w:r>
    </w:p>
    <w:p w14:paraId="67111FDC" w14:textId="77777777" w:rsidR="00AB1196" w:rsidRPr="00AB1196" w:rsidRDefault="00AB1196" w:rsidP="00AB1196">
      <w:pPr>
        <w:pStyle w:val="Code"/>
        <w:rPr>
          <w:highlight w:val="white"/>
        </w:rPr>
      </w:pPr>
      <w:r w:rsidRPr="00AB1196">
        <w:rPr>
          <w:highlight w:val="white"/>
        </w:rPr>
        <w:t xml:space="preserve">        List&lt;byte&gt; byteList = new List&lt;byte&gt;();</w:t>
      </w:r>
    </w:p>
    <w:p w14:paraId="17003176" w14:textId="77777777" w:rsidR="00AB1196" w:rsidRPr="00AB1196" w:rsidRDefault="00AB1196" w:rsidP="00AB1196">
      <w:pPr>
        <w:pStyle w:val="Code"/>
        <w:rPr>
          <w:highlight w:val="white"/>
        </w:rPr>
      </w:pPr>
      <w:r w:rsidRPr="00AB1196">
        <w:rPr>
          <w:highlight w:val="white"/>
        </w:rPr>
        <w:t xml:space="preserve">        IDictionary&lt;int,string&gt; accessMap = new Dictionary&lt;int,string&gt;();</w:t>
      </w:r>
    </w:p>
    <w:p w14:paraId="7D763CFA" w14:textId="77777777" w:rsidR="00AB1196" w:rsidRPr="00AB1196" w:rsidRDefault="00AB1196" w:rsidP="00AB1196">
      <w:pPr>
        <w:pStyle w:val="Code"/>
        <w:rPr>
          <w:highlight w:val="white"/>
        </w:rPr>
      </w:pPr>
      <w:r w:rsidRPr="00AB1196">
        <w:rPr>
          <w:highlight w:val="white"/>
        </w:rPr>
        <w:t xml:space="preserve">        IDictionary&lt;int,string&gt; callMap = new Dictionary&lt;int,string&gt;();</w:t>
      </w:r>
    </w:p>
    <w:p w14:paraId="3C0E3D1B" w14:textId="77777777" w:rsidR="00AB1196" w:rsidRPr="00AB1196" w:rsidRDefault="00AB1196" w:rsidP="00AB1196">
      <w:pPr>
        <w:pStyle w:val="Code"/>
        <w:rPr>
          <w:highlight w:val="white"/>
        </w:rPr>
      </w:pPr>
      <w:r w:rsidRPr="00AB1196">
        <w:rPr>
          <w:highlight w:val="white"/>
        </w:rPr>
        <w:t xml:space="preserve">        ISet&lt;int&gt; returnSet = new HashSet&lt;int&gt;();</w:t>
      </w:r>
    </w:p>
    <w:p w14:paraId="548F43C1" w14:textId="77777777" w:rsidR="00AB1196" w:rsidRDefault="00AB1196" w:rsidP="00AB1196">
      <w:pPr>
        <w:pStyle w:val="Code"/>
        <w:rPr>
          <w:highlight w:val="white"/>
        </w:rPr>
      </w:pPr>
      <w:r w:rsidRPr="00AB1196">
        <w:rPr>
          <w:highlight w:val="white"/>
        </w:rPr>
        <w:t xml:space="preserve">        AssemblyCodeGenerator.GenerateTargetWindows</w:t>
      </w:r>
    </w:p>
    <w:p w14:paraId="094AF912" w14:textId="73A71E03" w:rsidR="00AB1196" w:rsidRPr="00AB1196" w:rsidRDefault="00AB1196" w:rsidP="00AB1196">
      <w:pPr>
        <w:pStyle w:val="Code"/>
        <w:rPr>
          <w:highlight w:val="white"/>
        </w:rPr>
      </w:pPr>
      <w:r>
        <w:rPr>
          <w:highlight w:val="white"/>
        </w:rPr>
        <w:t xml:space="preserve">          </w:t>
      </w:r>
      <w:r w:rsidRPr="00AB1196">
        <w:rPr>
          <w:highlight w:val="white"/>
        </w:rPr>
        <w:t>(assemblyCodeList, byteList, accessMap, callMap, returnSet);</w:t>
      </w:r>
    </w:p>
    <w:p w14:paraId="61A97706" w14:textId="77777777" w:rsidR="00AB1196" w:rsidRDefault="00AB1196" w:rsidP="00AB1196">
      <w:pPr>
        <w:pStyle w:val="Code"/>
        <w:rPr>
          <w:highlight w:val="white"/>
        </w:rPr>
      </w:pPr>
      <w:r w:rsidRPr="00AB1196">
        <w:rPr>
          <w:highlight w:val="white"/>
        </w:rPr>
        <w:t xml:space="preserve">        StaticSymbol staticSymbol =</w:t>
      </w:r>
    </w:p>
    <w:p w14:paraId="1C41ED3A" w14:textId="22EBF729" w:rsidR="00AB1196" w:rsidRPr="00AB1196" w:rsidRDefault="00AB1196" w:rsidP="00AB1196">
      <w:pPr>
        <w:pStyle w:val="Code"/>
        <w:rPr>
          <w:highlight w:val="white"/>
        </w:rPr>
      </w:pPr>
      <w:r>
        <w:rPr>
          <w:highlight w:val="white"/>
        </w:rPr>
        <w:t xml:space="preserve">         </w:t>
      </w:r>
      <w:r w:rsidRPr="00AB1196">
        <w:rPr>
          <w:highlight w:val="white"/>
        </w:rPr>
        <w:t xml:space="preserve"> new StaticSymbolWindows(SymbolTable.CurrentFunction.UniqueName,</w:t>
      </w:r>
    </w:p>
    <w:p w14:paraId="28367AB3" w14:textId="38B16EDB" w:rsidR="00AB1196" w:rsidRPr="00AB1196" w:rsidRDefault="00AB1196" w:rsidP="00AB1196">
      <w:pPr>
        <w:pStyle w:val="Code"/>
        <w:rPr>
          <w:highlight w:val="white"/>
        </w:rPr>
      </w:pPr>
      <w:r w:rsidRPr="00AB1196">
        <w:rPr>
          <w:highlight w:val="white"/>
        </w:rPr>
        <w:t xml:space="preserve">                                  byteList, accessMap, callMap, returnSet);</w:t>
      </w:r>
    </w:p>
    <w:p w14:paraId="4D0DFA72" w14:textId="77777777" w:rsidR="00AB1196" w:rsidRPr="00AB1196" w:rsidRDefault="00AB1196" w:rsidP="00AB1196">
      <w:pPr>
        <w:pStyle w:val="Code"/>
        <w:rPr>
          <w:highlight w:val="white"/>
        </w:rPr>
      </w:pPr>
      <w:r w:rsidRPr="00AB1196">
        <w:rPr>
          <w:highlight w:val="white"/>
        </w:rPr>
        <w:t xml:space="preserve">        SymbolTable.StaticSet.Add(staticSymbol);</w:t>
      </w:r>
    </w:p>
    <w:p w14:paraId="6B9269D3" w14:textId="77777777" w:rsidR="00AB1196" w:rsidRPr="00AB1196" w:rsidRDefault="00AB1196" w:rsidP="00AB1196">
      <w:pPr>
        <w:pStyle w:val="Code"/>
        <w:rPr>
          <w:highlight w:val="white"/>
        </w:rPr>
      </w:pPr>
      <w:r w:rsidRPr="00AB1196">
        <w:rPr>
          <w:highlight w:val="white"/>
        </w:rPr>
        <w:t xml:space="preserve">      }</w:t>
      </w:r>
    </w:p>
    <w:p w14:paraId="2E1FBD28" w14:textId="50873E27" w:rsidR="00AB1196" w:rsidRDefault="00AB1196" w:rsidP="00AB1196">
      <w:pPr>
        <w:pStyle w:val="Code"/>
        <w:rPr>
          <w:highlight w:val="white"/>
        </w:rPr>
      </w:pPr>
    </w:p>
    <w:p w14:paraId="6F6851B4" w14:textId="492FE4EB" w:rsidR="00C10718" w:rsidRPr="00AB1196" w:rsidRDefault="00C10718" w:rsidP="00AB1196">
      <w:pPr>
        <w:pStyle w:val="Code"/>
        <w:rPr>
          <w:highlight w:val="white"/>
        </w:rPr>
      </w:pPr>
      <w:r>
        <w:rPr>
          <w:highlight w:val="white"/>
        </w:rPr>
        <w:t xml:space="preserve">      // ...</w:t>
      </w:r>
    </w:p>
    <w:p w14:paraId="06A32E9F" w14:textId="7D7EDC73" w:rsidR="00AB1196" w:rsidRPr="00AB1196" w:rsidRDefault="00AB1196" w:rsidP="00AB1196">
      <w:pPr>
        <w:pStyle w:val="Code"/>
        <w:rPr>
          <w:highlight w:val="white"/>
        </w:rPr>
      </w:pPr>
      <w:r w:rsidRPr="00E52658">
        <w:rPr>
          <w:highlight w:val="white"/>
        </w:rPr>
        <w:t xml:space="preserve">    }</w:t>
      </w:r>
    </w:p>
    <w:p w14:paraId="2185FD9C" w14:textId="0002E35D" w:rsidR="005D66F3" w:rsidRDefault="005D66F3" w:rsidP="00A44596">
      <w:pPr>
        <w:pStyle w:val="Rubrik3"/>
        <w:rPr>
          <w:highlight w:val="white"/>
        </w:rPr>
      </w:pPr>
      <w:r>
        <w:rPr>
          <w:highlight w:val="white"/>
        </w:rPr>
        <w:t>Target Code Generation</w:t>
      </w:r>
    </w:p>
    <w:p w14:paraId="5428169E" w14:textId="77777777" w:rsidR="005D66F3" w:rsidRPr="001950E8" w:rsidRDefault="005D66F3" w:rsidP="005D66F3">
      <w:pPr>
        <w:pStyle w:val="Code"/>
        <w:rPr>
          <w:highlight w:val="white"/>
        </w:rPr>
      </w:pPr>
      <w:r w:rsidRPr="001950E8">
        <w:rPr>
          <w:highlight w:val="white"/>
        </w:rPr>
        <w:t xml:space="preserve">    public static void GenerateTargetWindows</w:t>
      </w:r>
    </w:p>
    <w:p w14:paraId="20F88863" w14:textId="77777777" w:rsidR="005D66F3" w:rsidRPr="001950E8" w:rsidRDefault="005D66F3" w:rsidP="005D66F3">
      <w:pPr>
        <w:pStyle w:val="Code"/>
        <w:rPr>
          <w:highlight w:val="white"/>
        </w:rPr>
      </w:pPr>
      <w:r w:rsidRPr="001950E8">
        <w:rPr>
          <w:highlight w:val="white"/>
        </w:rPr>
        <w:t xml:space="preserve">      (List&lt;AssemblyCode&gt; assemblyCodeList, List&lt;byte&gt; byteList,</w:t>
      </w:r>
    </w:p>
    <w:p w14:paraId="79950166" w14:textId="77777777" w:rsidR="005D66F3" w:rsidRPr="001950E8" w:rsidRDefault="005D66F3" w:rsidP="005D66F3">
      <w:pPr>
        <w:pStyle w:val="Code"/>
        <w:rPr>
          <w:highlight w:val="white"/>
        </w:rPr>
      </w:pPr>
      <w:r w:rsidRPr="001950E8">
        <w:rPr>
          <w:highlight w:val="white"/>
        </w:rPr>
        <w:t xml:space="preserve">       IDictionary&lt;int,string&gt; accessMap, IDictionary&lt;int,string&gt; callMap,</w:t>
      </w:r>
    </w:p>
    <w:p w14:paraId="6463922D" w14:textId="77777777" w:rsidR="005D66F3" w:rsidRPr="001950E8" w:rsidRDefault="005D66F3" w:rsidP="005D66F3">
      <w:pPr>
        <w:pStyle w:val="Code"/>
        <w:rPr>
          <w:highlight w:val="white"/>
        </w:rPr>
      </w:pPr>
      <w:r w:rsidRPr="001950E8">
        <w:rPr>
          <w:highlight w:val="white"/>
        </w:rPr>
        <w:t xml:space="preserve">       ISet&lt;int&gt; returnSet) {</w:t>
      </w:r>
    </w:p>
    <w:p w14:paraId="5AEBA662" w14:textId="77777777" w:rsidR="005D66F3" w:rsidRPr="001950E8" w:rsidRDefault="005D66F3" w:rsidP="005D66F3">
      <w:pPr>
        <w:pStyle w:val="Code"/>
        <w:rPr>
          <w:highlight w:val="white"/>
        </w:rPr>
      </w:pPr>
      <w:r w:rsidRPr="001950E8">
        <w:rPr>
          <w:highlight w:val="white"/>
        </w:rPr>
        <w:t xml:space="preserve">      AssemblyCodeGenerator objectCodeGenerator =</w:t>
      </w:r>
    </w:p>
    <w:p w14:paraId="1D5AD5DF" w14:textId="77777777" w:rsidR="005D66F3" w:rsidRPr="001950E8" w:rsidRDefault="005D66F3" w:rsidP="005D66F3">
      <w:pPr>
        <w:pStyle w:val="Code"/>
        <w:rPr>
          <w:highlight w:val="white"/>
        </w:rPr>
      </w:pPr>
      <w:r w:rsidRPr="001950E8">
        <w:rPr>
          <w:highlight w:val="white"/>
        </w:rPr>
        <w:t xml:space="preserve">        new AssemblyCodeGenerator(assemblyCodeList);</w:t>
      </w:r>
    </w:p>
    <w:p w14:paraId="40CB7E70"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WindowsJumpInfo</w:t>
      </w:r>
      <w:r w:rsidRPr="001950E8">
        <w:rPr>
          <w:highlight w:val="white"/>
        </w:rPr>
        <w:t>();</w:t>
      </w:r>
    </w:p>
    <w:p w14:paraId="59BE71E4" w14:textId="77777777" w:rsidR="005D66F3" w:rsidRPr="001950E8" w:rsidRDefault="005D66F3" w:rsidP="005D66F3">
      <w:pPr>
        <w:pStyle w:val="Code"/>
        <w:rPr>
          <w:highlight w:val="white"/>
        </w:rPr>
      </w:pPr>
      <w:r w:rsidRPr="001950E8">
        <w:rPr>
          <w:highlight w:val="white"/>
        </w:rPr>
        <w:t xml:space="preserve">      objectCodeGenerator.</w:t>
      </w:r>
      <w:r>
        <w:rPr>
          <w:highlight w:val="white"/>
        </w:rPr>
        <w:t>WindowsByteList</w:t>
      </w:r>
    </w:p>
    <w:p w14:paraId="7A24248C" w14:textId="77777777" w:rsidR="005D66F3" w:rsidRPr="001950E8" w:rsidRDefault="005D66F3" w:rsidP="005D66F3">
      <w:pPr>
        <w:pStyle w:val="Code"/>
        <w:rPr>
          <w:highlight w:val="white"/>
        </w:rPr>
      </w:pPr>
      <w:r w:rsidRPr="001950E8">
        <w:rPr>
          <w:highlight w:val="white"/>
        </w:rPr>
        <w:t xml:space="preserve">                          (byteList, accessMap, callMap, returnSet);</w:t>
      </w:r>
    </w:p>
    <w:p w14:paraId="582D1268" w14:textId="7016E7BB" w:rsidR="005D66F3" w:rsidRPr="005D66F3" w:rsidRDefault="005D66F3" w:rsidP="005D66F3">
      <w:pPr>
        <w:pStyle w:val="Code"/>
        <w:rPr>
          <w:highlight w:val="white"/>
        </w:rPr>
      </w:pPr>
      <w:r w:rsidRPr="001950E8">
        <w:rPr>
          <w:highlight w:val="white"/>
        </w:rPr>
        <w:t xml:space="preserve">    }</w:t>
      </w:r>
    </w:p>
    <w:p w14:paraId="73E9C98E" w14:textId="667E9779" w:rsidR="00A44596" w:rsidRDefault="00A44596" w:rsidP="00A44596">
      <w:pPr>
        <w:pStyle w:val="Rubrik3"/>
        <w:rPr>
          <w:highlight w:val="white"/>
        </w:rPr>
      </w:pPr>
      <w:r>
        <w:rPr>
          <w:highlight w:val="white"/>
        </w:rPr>
        <w:t>Exit</w:t>
      </w:r>
    </w:p>
    <w:p w14:paraId="7BCD1BC3" w14:textId="48BC2D04" w:rsidR="00266FC0" w:rsidRDefault="00266FC0" w:rsidP="00A44596">
      <w:pPr>
        <w:rPr>
          <w:highlight w:val="white"/>
        </w:rPr>
      </w:pPr>
      <w:r>
        <w:rPr>
          <w:highlight w:val="white"/>
        </w:rPr>
        <w:t xml:space="preserve">To exit the </w:t>
      </w:r>
      <w:r w:rsidR="008A6754">
        <w:rPr>
          <w:highlight w:val="white"/>
        </w:rPr>
        <w:t xml:space="preserve">execution and return control to the surrounding operating system in Windows mode, </w:t>
      </w:r>
      <w:r w:rsidR="00F4396D">
        <w:rPr>
          <w:highlight w:val="white"/>
        </w:rPr>
        <w:t xml:space="preserve">we perform an interrupt 33 system call, with the value 76 in the </w:t>
      </w:r>
      <w:r w:rsidR="00F4396D" w:rsidRPr="00F4396D">
        <w:rPr>
          <w:rStyle w:val="KeyWord0"/>
          <w:highlight w:val="white"/>
        </w:rPr>
        <w:t>ah</w:t>
      </w:r>
      <w:r w:rsidR="00F4396D">
        <w:rPr>
          <w:highlight w:val="white"/>
        </w:rPr>
        <w:t xml:space="preserve"> register. We store the return value in the </w:t>
      </w:r>
      <w:r w:rsidR="00F4396D" w:rsidRPr="00F4396D">
        <w:rPr>
          <w:rStyle w:val="KeyWord0"/>
          <w:highlight w:val="white"/>
        </w:rPr>
        <w:t>al</w:t>
      </w:r>
      <w:r w:rsidR="00F4396D">
        <w:rPr>
          <w:highlight w:val="white"/>
        </w:rPr>
        <w:t xml:space="preserve"> register. If there is no return value, we store zero in </w:t>
      </w:r>
      <w:r w:rsidR="00F4396D" w:rsidRPr="00F4396D">
        <w:rPr>
          <w:rStyle w:val="KeyWord0"/>
          <w:highlight w:val="white"/>
        </w:rPr>
        <w:t>al</w:t>
      </w:r>
      <w:r w:rsidR="00F4396D">
        <w:rPr>
          <w:highlight w:val="white"/>
        </w:rPr>
        <w:t>.</w:t>
      </w:r>
    </w:p>
    <w:p w14:paraId="42524533" w14:textId="6CBD718F" w:rsidR="00FD152A" w:rsidRPr="007B4210" w:rsidRDefault="00FD152A" w:rsidP="00FD152A">
      <w:pPr>
        <w:pStyle w:val="CodeHeader"/>
        <w:rPr>
          <w:highlight w:val="white"/>
        </w:rPr>
      </w:pPr>
      <w:r>
        <w:rPr>
          <w:highlight w:val="white"/>
        </w:rPr>
        <w:t>AssemblyCodeGenerator.cs</w:t>
      </w:r>
    </w:p>
    <w:p w14:paraId="1FE335B8" w14:textId="77777777" w:rsidR="00A44596" w:rsidRPr="007B4210" w:rsidRDefault="00A44596" w:rsidP="00A44596">
      <w:pPr>
        <w:pStyle w:val="Code"/>
        <w:rPr>
          <w:highlight w:val="white"/>
        </w:rPr>
      </w:pPr>
      <w:r w:rsidRPr="007B4210">
        <w:rPr>
          <w:highlight w:val="white"/>
        </w:rPr>
        <w:t xml:space="preserve">    public void Exit(MiddleCode middleCode) {</w:t>
      </w:r>
    </w:p>
    <w:p w14:paraId="6A90939B" w14:textId="77777777" w:rsidR="00A44596" w:rsidRDefault="00A44596" w:rsidP="00A44596">
      <w:pPr>
        <w:pStyle w:val="Code"/>
        <w:rPr>
          <w:highlight w:val="white"/>
        </w:rPr>
      </w:pPr>
      <w:r w:rsidRPr="007B4210">
        <w:rPr>
          <w:highlight w:val="white"/>
        </w:rPr>
        <w:t xml:space="preserve">      Symbol exitSymbol = (Symbol) middleCode[0];</w:t>
      </w:r>
    </w:p>
    <w:p w14:paraId="477B9140" w14:textId="77777777" w:rsidR="00A44596" w:rsidRDefault="00A44596" w:rsidP="00A44596">
      <w:pPr>
        <w:pStyle w:val="Code"/>
        <w:rPr>
          <w:highlight w:val="white"/>
        </w:rPr>
      </w:pPr>
    </w:p>
    <w:p w14:paraId="6A802C53" w14:textId="77777777" w:rsidR="00A44596" w:rsidRDefault="00A44596" w:rsidP="00A44596">
      <w:pPr>
        <w:pStyle w:val="Code"/>
        <w:rPr>
          <w:highlight w:val="white"/>
        </w:rPr>
      </w:pPr>
      <w:r w:rsidRPr="006A0C3D">
        <w:rPr>
          <w:highlight w:val="white"/>
        </w:rPr>
        <w:t xml:space="preserve">      if (Start.Linux) {</w:t>
      </w:r>
    </w:p>
    <w:p w14:paraId="52315174" w14:textId="77777777" w:rsidR="00A44596" w:rsidRPr="006A0C3D" w:rsidRDefault="00A44596" w:rsidP="00A44596">
      <w:pPr>
        <w:pStyle w:val="Code"/>
        <w:rPr>
          <w:highlight w:val="white"/>
        </w:rPr>
      </w:pPr>
      <w:r>
        <w:rPr>
          <w:highlight w:val="white"/>
        </w:rPr>
        <w:t xml:space="preserve">        // ...</w:t>
      </w:r>
    </w:p>
    <w:p w14:paraId="490EBF28" w14:textId="77777777" w:rsidR="00A44596" w:rsidRPr="006A0C3D" w:rsidRDefault="00A44596" w:rsidP="00A44596">
      <w:pPr>
        <w:pStyle w:val="Code"/>
        <w:rPr>
          <w:highlight w:val="white"/>
        </w:rPr>
      </w:pPr>
      <w:r w:rsidRPr="006A0C3D">
        <w:rPr>
          <w:highlight w:val="white"/>
        </w:rPr>
        <w:t xml:space="preserve">      }</w:t>
      </w:r>
    </w:p>
    <w:p w14:paraId="55C85093" w14:textId="77777777" w:rsidR="00A44596" w:rsidRDefault="00A44596" w:rsidP="00A44596">
      <w:pPr>
        <w:pStyle w:val="Code"/>
        <w:rPr>
          <w:highlight w:val="white"/>
        </w:rPr>
      </w:pPr>
    </w:p>
    <w:p w14:paraId="00C7F897" w14:textId="77777777" w:rsidR="00A44596" w:rsidRPr="007B4210" w:rsidRDefault="00A44596" w:rsidP="00A44596">
      <w:pPr>
        <w:pStyle w:val="Code"/>
        <w:rPr>
          <w:highlight w:val="white"/>
        </w:rPr>
      </w:pPr>
      <w:r w:rsidRPr="007B4210">
        <w:rPr>
          <w:highlight w:val="white"/>
        </w:rPr>
        <w:t xml:space="preserve">      if (Start.Windows) {        </w:t>
      </w:r>
    </w:p>
    <w:p w14:paraId="12985C86" w14:textId="77777777" w:rsidR="00A44596" w:rsidRPr="007B4210" w:rsidRDefault="00A44596" w:rsidP="00A44596">
      <w:pPr>
        <w:pStyle w:val="Code"/>
        <w:rPr>
          <w:highlight w:val="white"/>
        </w:rPr>
      </w:pPr>
      <w:r w:rsidRPr="007B4210">
        <w:rPr>
          <w:highlight w:val="white"/>
        </w:rPr>
        <w:t xml:space="preserve">        if (exitSymbol </w:t>
      </w:r>
      <w:r>
        <w:rPr>
          <w:highlight w:val="white"/>
        </w:rPr>
        <w:t>!</w:t>
      </w:r>
      <w:r w:rsidRPr="007B4210">
        <w:rPr>
          <w:highlight w:val="white"/>
        </w:rPr>
        <w:t>= null) {</w:t>
      </w:r>
    </w:p>
    <w:p w14:paraId="7A2245D6" w14:textId="77777777" w:rsidR="00A44596" w:rsidRPr="007B4210" w:rsidRDefault="00A44596" w:rsidP="00A44596">
      <w:pPr>
        <w:pStyle w:val="Code"/>
        <w:rPr>
          <w:highlight w:val="white"/>
        </w:rPr>
      </w:pPr>
      <w:r w:rsidRPr="007B4210">
        <w:rPr>
          <w:highlight w:val="white"/>
        </w:rPr>
        <w:t xml:space="preserve">          LoadValueToRegister(exitSymbol, Register.al);</w:t>
      </w:r>
    </w:p>
    <w:p w14:paraId="0FDE2130" w14:textId="77777777" w:rsidR="00A44596" w:rsidRPr="007B4210" w:rsidRDefault="00A44596" w:rsidP="00A44596">
      <w:pPr>
        <w:pStyle w:val="Code"/>
        <w:rPr>
          <w:highlight w:val="white"/>
        </w:rPr>
      </w:pPr>
      <w:r w:rsidRPr="007B4210">
        <w:rPr>
          <w:highlight w:val="white"/>
        </w:rPr>
        <w:t xml:space="preserve">        }</w:t>
      </w:r>
    </w:p>
    <w:p w14:paraId="57ABE2A9" w14:textId="77777777" w:rsidR="00A44596" w:rsidRPr="007B4210" w:rsidRDefault="00A44596" w:rsidP="00A44596">
      <w:pPr>
        <w:pStyle w:val="Code"/>
        <w:rPr>
          <w:highlight w:val="white"/>
        </w:rPr>
      </w:pPr>
      <w:r w:rsidRPr="007B4210">
        <w:rPr>
          <w:highlight w:val="white"/>
        </w:rPr>
        <w:t xml:space="preserve">        else {</w:t>
      </w:r>
    </w:p>
    <w:p w14:paraId="78235E62" w14:textId="77777777" w:rsidR="00A44596" w:rsidRPr="007B4210" w:rsidRDefault="00A44596" w:rsidP="00A44596">
      <w:pPr>
        <w:pStyle w:val="Code"/>
        <w:rPr>
          <w:highlight w:val="white"/>
        </w:rPr>
      </w:pPr>
      <w:r w:rsidRPr="007B4210">
        <w:rPr>
          <w:highlight w:val="white"/>
        </w:rPr>
        <w:t xml:space="preserve">          AddAssemblyCode(AssemblyOperator.mov, Register.al,</w:t>
      </w:r>
    </w:p>
    <w:p w14:paraId="7FE8D281" w14:textId="77777777" w:rsidR="00A44596" w:rsidRPr="007B4210" w:rsidRDefault="00A44596" w:rsidP="00A44596">
      <w:pPr>
        <w:pStyle w:val="Code"/>
        <w:rPr>
          <w:highlight w:val="white"/>
        </w:rPr>
      </w:pPr>
      <w:r w:rsidRPr="007B4210">
        <w:rPr>
          <w:highlight w:val="white"/>
        </w:rPr>
        <w:t xml:space="preserve">                          </w:t>
      </w:r>
      <w:r>
        <w:rPr>
          <w:highlight w:val="white"/>
        </w:rPr>
        <w:t>BigInteger.Zero</w:t>
      </w:r>
      <w:r w:rsidRPr="007B4210">
        <w:rPr>
          <w:highlight w:val="white"/>
        </w:rPr>
        <w:t>);</w:t>
      </w:r>
    </w:p>
    <w:p w14:paraId="21E09746" w14:textId="77777777" w:rsidR="00A44596" w:rsidRPr="007B4210" w:rsidRDefault="00A44596" w:rsidP="00A44596">
      <w:pPr>
        <w:pStyle w:val="Code"/>
        <w:rPr>
          <w:highlight w:val="white"/>
        </w:rPr>
      </w:pPr>
      <w:r w:rsidRPr="007B4210">
        <w:rPr>
          <w:highlight w:val="white"/>
        </w:rPr>
        <w:t xml:space="preserve">        }</w:t>
      </w:r>
    </w:p>
    <w:p w14:paraId="1DCAD74B" w14:textId="77777777" w:rsidR="00597838" w:rsidRDefault="00597838" w:rsidP="00A44596">
      <w:pPr>
        <w:pStyle w:val="Code"/>
        <w:rPr>
          <w:highlight w:val="white"/>
        </w:rPr>
      </w:pPr>
    </w:p>
    <w:p w14:paraId="7AB7D976" w14:textId="4C135C5A" w:rsidR="00A44596" w:rsidRPr="007B4210" w:rsidRDefault="00A44596" w:rsidP="00A44596">
      <w:pPr>
        <w:pStyle w:val="Code"/>
        <w:rPr>
          <w:highlight w:val="white"/>
        </w:rPr>
      </w:pPr>
      <w:r w:rsidRPr="007B4210">
        <w:rPr>
          <w:highlight w:val="white"/>
        </w:rPr>
        <w:t xml:space="preserve">        AddAssemblyCode(AssemblyOperator.mov, Register.ah,</w:t>
      </w:r>
    </w:p>
    <w:p w14:paraId="7A1E73BB" w14:textId="77777777" w:rsidR="00A44596" w:rsidRPr="007B4210" w:rsidRDefault="00A44596" w:rsidP="00A44596">
      <w:pPr>
        <w:pStyle w:val="Code"/>
        <w:rPr>
          <w:highlight w:val="white"/>
        </w:rPr>
      </w:pPr>
      <w:r w:rsidRPr="007B4210">
        <w:rPr>
          <w:highlight w:val="white"/>
        </w:rPr>
        <w:t xml:space="preserve">                        </w:t>
      </w:r>
      <w:r>
        <w:rPr>
          <w:highlight w:val="white"/>
        </w:rPr>
        <w:t>(BigInteger) 76</w:t>
      </w:r>
      <w:r w:rsidRPr="007B4210">
        <w:rPr>
          <w:highlight w:val="white"/>
        </w:rPr>
        <w:t>);</w:t>
      </w:r>
      <w:r>
        <w:rPr>
          <w:highlight w:val="white"/>
        </w:rPr>
        <w:t xml:space="preserve"> // 0x4C</w:t>
      </w:r>
    </w:p>
    <w:p w14:paraId="7D4AD47A" w14:textId="77777777" w:rsidR="00A44596" w:rsidRPr="007B4210" w:rsidRDefault="00A44596" w:rsidP="00A44596">
      <w:pPr>
        <w:pStyle w:val="Code"/>
        <w:rPr>
          <w:highlight w:val="white"/>
        </w:rPr>
      </w:pPr>
      <w:r w:rsidRPr="007B4210">
        <w:rPr>
          <w:highlight w:val="white"/>
        </w:rPr>
        <w:t xml:space="preserve">        AddAssemblyCode(AssemblyOperator.interrupt, (BigInteger) 33);</w:t>
      </w:r>
      <w:r>
        <w:rPr>
          <w:highlight w:val="white"/>
        </w:rPr>
        <w:t xml:space="preserve"> // 0x21</w:t>
      </w:r>
    </w:p>
    <w:p w14:paraId="3AC63CCA" w14:textId="77777777" w:rsidR="00A44596" w:rsidRPr="007B4210" w:rsidRDefault="00A44596" w:rsidP="00A44596">
      <w:pPr>
        <w:pStyle w:val="Code"/>
        <w:rPr>
          <w:highlight w:val="white"/>
        </w:rPr>
      </w:pPr>
      <w:r w:rsidRPr="007B4210">
        <w:rPr>
          <w:highlight w:val="white"/>
        </w:rPr>
        <w:t xml:space="preserve">      }</w:t>
      </w:r>
    </w:p>
    <w:p w14:paraId="6216DD95" w14:textId="77777777" w:rsidR="00A44596" w:rsidRDefault="00A44596" w:rsidP="00A44596">
      <w:pPr>
        <w:pStyle w:val="Code"/>
        <w:rPr>
          <w:highlight w:val="white"/>
        </w:rPr>
      </w:pPr>
      <w:r w:rsidRPr="007B4210">
        <w:rPr>
          <w:highlight w:val="white"/>
        </w:rPr>
        <w:t xml:space="preserve">    }</w:t>
      </w:r>
    </w:p>
    <w:p w14:paraId="4E97CA59" w14:textId="77777777" w:rsidR="003D2653" w:rsidRDefault="003D2653" w:rsidP="003D2653">
      <w:pPr>
        <w:pStyle w:val="Rubrik3"/>
        <w:rPr>
          <w:highlight w:val="white"/>
        </w:rPr>
      </w:pPr>
      <w:r>
        <w:rPr>
          <w:highlight w:val="white"/>
        </w:rPr>
        <w:t>Initialization Code</w:t>
      </w:r>
    </w:p>
    <w:p w14:paraId="303A93D2" w14:textId="49AFB31F" w:rsidR="003D2653" w:rsidRDefault="003D2653" w:rsidP="003D2653">
      <w:pPr>
        <w:rPr>
          <w:highlight w:val="white"/>
        </w:rPr>
      </w:pPr>
      <w:r>
        <w:rPr>
          <w:highlight w:val="white"/>
        </w:rPr>
        <w:t>The initialization of data blocks differs between the Linux and Windows environment.</w:t>
      </w:r>
    </w:p>
    <w:p w14:paraId="2909FD7D" w14:textId="77777777" w:rsidR="000103FB" w:rsidRPr="007B4210" w:rsidRDefault="000103FB" w:rsidP="000103FB">
      <w:pPr>
        <w:pStyle w:val="CodeHeader"/>
        <w:rPr>
          <w:highlight w:val="white"/>
        </w:rPr>
      </w:pPr>
      <w:r>
        <w:rPr>
          <w:highlight w:val="white"/>
        </w:rPr>
        <w:t>AssemblyCodeGenerator.cs</w:t>
      </w:r>
    </w:p>
    <w:p w14:paraId="64EACDC7" w14:textId="77777777" w:rsidR="008E3DC4" w:rsidRPr="00BA61C9" w:rsidRDefault="008E3DC4" w:rsidP="008E3DC4">
      <w:pPr>
        <w:pStyle w:val="Code"/>
        <w:rPr>
          <w:highlight w:val="white"/>
        </w:rPr>
      </w:pPr>
      <w:r w:rsidRPr="00BA61C9">
        <w:rPr>
          <w:highlight w:val="white"/>
        </w:rPr>
        <w:t xml:space="preserve">    public static void InitializerializationCodeList() {</w:t>
      </w:r>
    </w:p>
    <w:p w14:paraId="1EE52FD9" w14:textId="77777777" w:rsidR="008E3DC4" w:rsidRPr="00BA61C9" w:rsidRDefault="008E3DC4" w:rsidP="008E3DC4">
      <w:pPr>
        <w:pStyle w:val="Code"/>
        <w:rPr>
          <w:highlight w:val="white"/>
        </w:rPr>
      </w:pPr>
      <w:r w:rsidRPr="00BA61C9">
        <w:rPr>
          <w:highlight w:val="white"/>
        </w:rPr>
        <w:t xml:space="preserve">      List&lt;AssemblyCode&gt; assemblyCodeList = new List&lt;AssemblyCode&gt;();</w:t>
      </w:r>
    </w:p>
    <w:p w14:paraId="59696887" w14:textId="77777777" w:rsidR="008E3DC4" w:rsidRPr="00BA61C9" w:rsidRDefault="008E3DC4" w:rsidP="008E3DC4">
      <w:pPr>
        <w:pStyle w:val="Code"/>
        <w:rPr>
          <w:highlight w:val="white"/>
        </w:rPr>
      </w:pPr>
      <w:r w:rsidRPr="00BA61C9">
        <w:rPr>
          <w:highlight w:val="white"/>
        </w:rPr>
        <w:t xml:space="preserve">      AddAssemblyCode(assemblyCodeList, AssemblyOperator.comment,</w:t>
      </w:r>
    </w:p>
    <w:p w14:paraId="3BDBF4EF" w14:textId="77777777" w:rsidR="008E3DC4" w:rsidRPr="00BA61C9" w:rsidRDefault="008E3DC4" w:rsidP="008E3DC4">
      <w:pPr>
        <w:pStyle w:val="Code"/>
        <w:rPr>
          <w:highlight w:val="white"/>
        </w:rPr>
      </w:pPr>
      <w:r w:rsidRPr="00BA61C9">
        <w:rPr>
          <w:highlight w:val="white"/>
        </w:rPr>
        <w:t xml:space="preserve">                      "Initializerialize Stack Pointer");</w:t>
      </w:r>
    </w:p>
    <w:p w14:paraId="00505244" w14:textId="77777777" w:rsidR="008E3DC4" w:rsidRPr="00BA61C9" w:rsidRDefault="008E3DC4" w:rsidP="008E3DC4">
      <w:pPr>
        <w:pStyle w:val="Code"/>
        <w:rPr>
          <w:highlight w:val="white"/>
        </w:rPr>
      </w:pPr>
    </w:p>
    <w:p w14:paraId="24709B39"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0EFFAD1B" w14:textId="77777777" w:rsidR="008E3DC4" w:rsidRPr="00BA61C9" w:rsidRDefault="008E3DC4" w:rsidP="008E3DC4">
      <w:pPr>
        <w:pStyle w:val="Code"/>
        <w:rPr>
          <w:highlight w:val="white"/>
        </w:rPr>
      </w:pPr>
      <w:r w:rsidRPr="00BA61C9">
        <w:rPr>
          <w:highlight w:val="white"/>
        </w:rPr>
        <w:t xml:space="preserve">                      AssemblyCode.FrameRegister, Linker.StackTopName);</w:t>
      </w:r>
    </w:p>
    <w:p w14:paraId="01A0AD0B" w14:textId="77777777" w:rsidR="008E3DC4" w:rsidRPr="00BA61C9" w:rsidRDefault="008E3DC4" w:rsidP="008E3DC4">
      <w:pPr>
        <w:pStyle w:val="Code"/>
        <w:rPr>
          <w:highlight w:val="white"/>
        </w:rPr>
      </w:pPr>
    </w:p>
    <w:p w14:paraId="0C1B365F" w14:textId="06FE6B8B" w:rsidR="008E3DC4" w:rsidRDefault="008E3DC4" w:rsidP="008E3DC4">
      <w:pPr>
        <w:pStyle w:val="Code"/>
        <w:rPr>
          <w:highlight w:val="white"/>
        </w:rPr>
      </w:pPr>
      <w:r w:rsidRPr="00BA61C9">
        <w:rPr>
          <w:highlight w:val="white"/>
        </w:rPr>
        <w:t xml:space="preserve">      if (Start.Linux) {</w:t>
      </w:r>
    </w:p>
    <w:p w14:paraId="6970750E" w14:textId="59BE724B" w:rsidR="008E3DC4" w:rsidRPr="00BA61C9" w:rsidRDefault="008E3DC4" w:rsidP="008E3DC4">
      <w:pPr>
        <w:pStyle w:val="Code"/>
        <w:rPr>
          <w:highlight w:val="white"/>
        </w:rPr>
      </w:pPr>
      <w:r>
        <w:rPr>
          <w:highlight w:val="white"/>
        </w:rPr>
        <w:t xml:space="preserve">        // ...</w:t>
      </w:r>
    </w:p>
    <w:p w14:paraId="5706FC90" w14:textId="77777777" w:rsidR="008E3DC4" w:rsidRPr="00BA61C9" w:rsidRDefault="008E3DC4" w:rsidP="008E3DC4">
      <w:pPr>
        <w:pStyle w:val="Code"/>
        <w:rPr>
          <w:highlight w:val="white"/>
        </w:rPr>
      </w:pPr>
      <w:r w:rsidRPr="00BA61C9">
        <w:rPr>
          <w:highlight w:val="white"/>
        </w:rPr>
        <w:t xml:space="preserve">      }</w:t>
      </w:r>
    </w:p>
    <w:p w14:paraId="4213F6DB" w14:textId="77777777" w:rsidR="008E3DC4" w:rsidRPr="00BA61C9" w:rsidRDefault="008E3DC4" w:rsidP="008E3DC4">
      <w:pPr>
        <w:pStyle w:val="Code"/>
        <w:rPr>
          <w:highlight w:val="white"/>
        </w:rPr>
      </w:pPr>
    </w:p>
    <w:p w14:paraId="12F20189" w14:textId="77777777" w:rsidR="008E3DC4" w:rsidRPr="00BA61C9" w:rsidRDefault="008E3DC4" w:rsidP="008E3DC4">
      <w:pPr>
        <w:pStyle w:val="Code"/>
        <w:rPr>
          <w:highlight w:val="white"/>
        </w:rPr>
      </w:pPr>
      <w:r w:rsidRPr="00BA61C9">
        <w:rPr>
          <w:highlight w:val="white"/>
        </w:rPr>
        <w:t xml:space="preserve">      if (Start.Windows) {</w:t>
      </w:r>
    </w:p>
    <w:p w14:paraId="69318D4E" w14:textId="77777777" w:rsidR="008E3DC4" w:rsidRPr="00BA61C9" w:rsidRDefault="008E3DC4" w:rsidP="008E3DC4">
      <w:pPr>
        <w:pStyle w:val="Code"/>
        <w:rPr>
          <w:highlight w:val="white"/>
        </w:rPr>
      </w:pPr>
      <w:r w:rsidRPr="00BA61C9">
        <w:rPr>
          <w:highlight w:val="white"/>
        </w:rPr>
        <w:t xml:space="preserve">        AddAssemblyCode(assemblyCodeList, AssemblyOperator.mov_word,</w:t>
      </w:r>
    </w:p>
    <w:p w14:paraId="2D06CD71" w14:textId="77777777" w:rsidR="008E3DC4" w:rsidRPr="00BA61C9" w:rsidRDefault="008E3DC4" w:rsidP="008E3DC4">
      <w:pPr>
        <w:pStyle w:val="Code"/>
        <w:rPr>
          <w:highlight w:val="white"/>
        </w:rPr>
      </w:pPr>
      <w:r w:rsidRPr="00BA61C9">
        <w:rPr>
          <w:highlight w:val="white"/>
        </w:rPr>
        <w:t xml:space="preserve">                        null, 65534, (BigInteger)65534);</w:t>
      </w:r>
    </w:p>
    <w:p w14:paraId="7904354C" w14:textId="77777777" w:rsidR="008E3DC4" w:rsidRPr="00BA61C9" w:rsidRDefault="008E3DC4" w:rsidP="008E3DC4">
      <w:pPr>
        <w:pStyle w:val="Code"/>
        <w:rPr>
          <w:highlight w:val="white"/>
        </w:rPr>
      </w:pPr>
      <w:r w:rsidRPr="00BA61C9">
        <w:rPr>
          <w:highlight w:val="white"/>
        </w:rPr>
        <w:t xml:space="preserve">        AddAssemblyCode(assemblyCodeList, AssemblyOperator.fstcw,</w:t>
      </w:r>
    </w:p>
    <w:p w14:paraId="317DAF3A" w14:textId="77777777" w:rsidR="008E3DC4" w:rsidRPr="00BA61C9" w:rsidRDefault="008E3DC4" w:rsidP="008E3DC4">
      <w:pPr>
        <w:pStyle w:val="Code"/>
        <w:rPr>
          <w:highlight w:val="white"/>
        </w:rPr>
      </w:pPr>
      <w:r w:rsidRPr="00BA61C9">
        <w:rPr>
          <w:highlight w:val="white"/>
        </w:rPr>
        <w:t xml:space="preserve">                        AssemblyCode.FrameRegister, 0);</w:t>
      </w:r>
    </w:p>
    <w:p w14:paraId="3DB81F69" w14:textId="77777777" w:rsidR="008E3DC4" w:rsidRPr="00BA61C9" w:rsidRDefault="008E3DC4" w:rsidP="008E3DC4">
      <w:pPr>
        <w:pStyle w:val="Code"/>
        <w:rPr>
          <w:highlight w:val="white"/>
        </w:rPr>
      </w:pPr>
      <w:r w:rsidRPr="00BA61C9">
        <w:rPr>
          <w:highlight w:val="white"/>
        </w:rPr>
        <w:t xml:space="preserve">        AddAssemblyCode(assemblyCodeList, AssemblyOperator.or_word,</w:t>
      </w:r>
    </w:p>
    <w:p w14:paraId="5B99C2BA" w14:textId="77777777" w:rsidR="008E3DC4" w:rsidRPr="00BA61C9" w:rsidRDefault="008E3DC4" w:rsidP="008E3DC4">
      <w:pPr>
        <w:pStyle w:val="Code"/>
        <w:rPr>
          <w:highlight w:val="white"/>
        </w:rPr>
      </w:pPr>
      <w:r w:rsidRPr="00BA61C9">
        <w:rPr>
          <w:highlight w:val="white"/>
        </w:rPr>
        <w:t xml:space="preserve">                        AssemblyCode.FrameRegister, 0, (BigInteger) 0x0C00);</w:t>
      </w:r>
    </w:p>
    <w:p w14:paraId="34D053A1" w14:textId="77777777" w:rsidR="008E3DC4" w:rsidRPr="00BA61C9" w:rsidRDefault="008E3DC4" w:rsidP="008E3DC4">
      <w:pPr>
        <w:pStyle w:val="Code"/>
        <w:rPr>
          <w:highlight w:val="white"/>
        </w:rPr>
      </w:pPr>
      <w:r w:rsidRPr="00BA61C9">
        <w:rPr>
          <w:highlight w:val="white"/>
        </w:rPr>
        <w:t xml:space="preserve">        AddAssemblyCode(assemblyCodeList, AssemblyOperator.fldcw,</w:t>
      </w:r>
    </w:p>
    <w:p w14:paraId="37251D35" w14:textId="77777777" w:rsidR="008E3DC4" w:rsidRPr="00BA61C9" w:rsidRDefault="008E3DC4" w:rsidP="008E3DC4">
      <w:pPr>
        <w:pStyle w:val="Code"/>
        <w:rPr>
          <w:highlight w:val="white"/>
        </w:rPr>
      </w:pPr>
      <w:r w:rsidRPr="00BA61C9">
        <w:rPr>
          <w:highlight w:val="white"/>
        </w:rPr>
        <w:t xml:space="preserve">                        AssemblyCode.FrameRegister, 0);</w:t>
      </w:r>
    </w:p>
    <w:p w14:paraId="25DE4C4D" w14:textId="77777777" w:rsidR="008E3DC4" w:rsidRPr="00BA61C9" w:rsidRDefault="008E3DC4" w:rsidP="008E3DC4">
      <w:pPr>
        <w:pStyle w:val="Code"/>
        <w:rPr>
          <w:highlight w:val="white"/>
        </w:rPr>
      </w:pPr>
      <w:r w:rsidRPr="00BA61C9">
        <w:rPr>
          <w:highlight w:val="white"/>
        </w:rPr>
        <w:t xml:space="preserve">        AddAssemblyCode(assemblyCodeList, AssemblyOperator.mov,</w:t>
      </w:r>
    </w:p>
    <w:p w14:paraId="5C21FBD7" w14:textId="77777777" w:rsidR="008E3DC4" w:rsidRDefault="008E3DC4" w:rsidP="008E3DC4">
      <w:pPr>
        <w:pStyle w:val="Code"/>
        <w:rPr>
          <w:highlight w:val="white"/>
        </w:rPr>
      </w:pPr>
      <w:r w:rsidRPr="00BA61C9">
        <w:rPr>
          <w:highlight w:val="white"/>
        </w:rPr>
        <w:t xml:space="preserve">                        Linker.StackTopName, 0, BigInteger.Zero,</w:t>
      </w:r>
    </w:p>
    <w:p w14:paraId="1EC74717" w14:textId="77777777" w:rsidR="008E3DC4" w:rsidRPr="00BA61C9" w:rsidRDefault="008E3DC4" w:rsidP="008E3DC4">
      <w:pPr>
        <w:pStyle w:val="Code"/>
        <w:rPr>
          <w:highlight w:val="white"/>
        </w:rPr>
      </w:pPr>
      <w:r>
        <w:rPr>
          <w:highlight w:val="white"/>
        </w:rPr>
        <w:t xml:space="preserve">                       </w:t>
      </w:r>
      <w:r w:rsidRPr="00BA61C9">
        <w:rPr>
          <w:highlight w:val="white"/>
        </w:rPr>
        <w:t xml:space="preserve"> TypeSize.PointerSize);</w:t>
      </w:r>
    </w:p>
    <w:p w14:paraId="5DFF0AFB" w14:textId="77777777" w:rsidR="008E3DC4" w:rsidRPr="00BA61C9" w:rsidRDefault="008E3DC4" w:rsidP="008E3DC4">
      <w:pPr>
        <w:pStyle w:val="Code"/>
        <w:rPr>
          <w:highlight w:val="white"/>
        </w:rPr>
      </w:pPr>
    </w:p>
    <w:p w14:paraId="1C551FEB" w14:textId="77777777" w:rsidR="008E3DC4" w:rsidRPr="00BA61C9" w:rsidRDefault="008E3DC4" w:rsidP="008E3DC4">
      <w:pPr>
        <w:pStyle w:val="Code"/>
        <w:rPr>
          <w:highlight w:val="white"/>
        </w:rPr>
      </w:pPr>
      <w:r w:rsidRPr="00BA61C9">
        <w:rPr>
          <w:highlight w:val="white"/>
        </w:rPr>
        <w:t xml:space="preserve">        List&lt;byte&gt; byteList = new List&lt;byte&gt;();</w:t>
      </w:r>
    </w:p>
    <w:p w14:paraId="08B640F5" w14:textId="77777777" w:rsidR="008E3DC4" w:rsidRPr="00BA61C9" w:rsidRDefault="008E3DC4" w:rsidP="008E3DC4">
      <w:pPr>
        <w:pStyle w:val="Code"/>
        <w:rPr>
          <w:highlight w:val="white"/>
        </w:rPr>
      </w:pPr>
      <w:r w:rsidRPr="00BA61C9">
        <w:rPr>
          <w:highlight w:val="white"/>
        </w:rPr>
        <w:t xml:space="preserve">        IDictionary&lt;int, string&gt; accessMap = new Dictionary&lt;int, string&gt;();</w:t>
      </w:r>
    </w:p>
    <w:p w14:paraId="52E6AE86" w14:textId="77777777" w:rsidR="008E3DC4" w:rsidRPr="00BA61C9" w:rsidRDefault="008E3DC4" w:rsidP="008E3DC4">
      <w:pPr>
        <w:pStyle w:val="Code"/>
        <w:rPr>
          <w:highlight w:val="white"/>
        </w:rPr>
      </w:pPr>
      <w:r w:rsidRPr="00BA61C9">
        <w:rPr>
          <w:highlight w:val="white"/>
        </w:rPr>
        <w:t xml:space="preserve">        IDictionary&lt;int, string&gt; callMap = new Dictionary&lt;int, string&gt;();</w:t>
      </w:r>
    </w:p>
    <w:p w14:paraId="76C23B5E" w14:textId="77777777" w:rsidR="008E3DC4" w:rsidRPr="00BA61C9" w:rsidRDefault="008E3DC4" w:rsidP="008E3DC4">
      <w:pPr>
        <w:pStyle w:val="Code"/>
        <w:rPr>
          <w:highlight w:val="white"/>
        </w:rPr>
      </w:pPr>
      <w:r w:rsidRPr="00BA61C9">
        <w:rPr>
          <w:highlight w:val="white"/>
        </w:rPr>
        <w:t xml:space="preserve">        ISet&lt;int&gt; returnSet = new HashSet&lt;int&gt;();</w:t>
      </w:r>
    </w:p>
    <w:p w14:paraId="146C8C8C" w14:textId="77777777" w:rsidR="008E3DC4" w:rsidRPr="00BA61C9" w:rsidRDefault="008E3DC4" w:rsidP="008E3DC4">
      <w:pPr>
        <w:pStyle w:val="Code"/>
        <w:rPr>
          <w:highlight w:val="white"/>
        </w:rPr>
      </w:pPr>
      <w:r w:rsidRPr="00BA61C9">
        <w:rPr>
          <w:highlight w:val="white"/>
        </w:rPr>
        <w:t xml:space="preserve">        AssemblyCodeGenerator.GenerateTargetWindows(assemblyCodeList,</w:t>
      </w:r>
    </w:p>
    <w:p w14:paraId="23589307" w14:textId="77777777" w:rsidR="008E3DC4" w:rsidRPr="00BA61C9" w:rsidRDefault="008E3DC4" w:rsidP="008E3DC4">
      <w:pPr>
        <w:pStyle w:val="Code"/>
        <w:rPr>
          <w:highlight w:val="white"/>
        </w:rPr>
      </w:pPr>
      <w:r w:rsidRPr="00BA61C9">
        <w:rPr>
          <w:highlight w:val="white"/>
        </w:rPr>
        <w:t xml:space="preserve">                              byteList, accessMap, callMap, returnSet);</w:t>
      </w:r>
    </w:p>
    <w:p w14:paraId="180D47EA" w14:textId="77777777" w:rsidR="008E3DC4" w:rsidRPr="00BA61C9" w:rsidRDefault="008E3DC4" w:rsidP="008E3DC4">
      <w:pPr>
        <w:pStyle w:val="Code"/>
        <w:rPr>
          <w:highlight w:val="white"/>
        </w:rPr>
      </w:pPr>
      <w:r w:rsidRPr="00BA61C9">
        <w:rPr>
          <w:highlight w:val="white"/>
        </w:rPr>
        <w:t xml:space="preserve">        StaticSymbol staticSymbol =</w:t>
      </w:r>
    </w:p>
    <w:p w14:paraId="508CA3B7" w14:textId="77777777" w:rsidR="008E3DC4" w:rsidRPr="00BA61C9" w:rsidRDefault="008E3DC4" w:rsidP="008E3DC4">
      <w:pPr>
        <w:pStyle w:val="Code"/>
        <w:rPr>
          <w:highlight w:val="white"/>
        </w:rPr>
      </w:pPr>
      <w:r w:rsidRPr="00BA61C9">
        <w:rPr>
          <w:highlight w:val="white"/>
        </w:rPr>
        <w:t xml:space="preserve">          new StaticSymbolWindows(AssemblyCodeGenerator.InitializerName,</w:t>
      </w:r>
    </w:p>
    <w:p w14:paraId="3E7176CD" w14:textId="77777777" w:rsidR="008E3DC4" w:rsidRPr="00BA61C9" w:rsidRDefault="008E3DC4" w:rsidP="008E3DC4">
      <w:pPr>
        <w:pStyle w:val="Code"/>
        <w:rPr>
          <w:highlight w:val="white"/>
        </w:rPr>
      </w:pPr>
      <w:r w:rsidRPr="00BA61C9">
        <w:rPr>
          <w:highlight w:val="white"/>
        </w:rPr>
        <w:t xml:space="preserve">                                  byteList, accessMap, callMap, returnSet);</w:t>
      </w:r>
    </w:p>
    <w:p w14:paraId="21E76FB7" w14:textId="77777777" w:rsidR="008E3DC4" w:rsidRPr="00BA61C9" w:rsidRDefault="008E3DC4" w:rsidP="008E3DC4">
      <w:pPr>
        <w:pStyle w:val="Code"/>
        <w:rPr>
          <w:highlight w:val="white"/>
        </w:rPr>
      </w:pPr>
      <w:r w:rsidRPr="00BA61C9">
        <w:rPr>
          <w:highlight w:val="white"/>
        </w:rPr>
        <w:t xml:space="preserve">        SymbolTable.StaticSet.Add(staticSymbol);</w:t>
      </w:r>
    </w:p>
    <w:p w14:paraId="46B57FC5" w14:textId="77777777" w:rsidR="008E3DC4" w:rsidRPr="00BA61C9" w:rsidRDefault="008E3DC4" w:rsidP="008E3DC4">
      <w:pPr>
        <w:pStyle w:val="Code"/>
        <w:rPr>
          <w:highlight w:val="white"/>
        </w:rPr>
      </w:pPr>
      <w:r w:rsidRPr="00BA61C9">
        <w:rPr>
          <w:highlight w:val="white"/>
        </w:rPr>
        <w:t xml:space="preserve">      }</w:t>
      </w:r>
    </w:p>
    <w:p w14:paraId="3BF37C90" w14:textId="77777777" w:rsidR="008E3DC4" w:rsidRPr="00BA61C9" w:rsidRDefault="008E3DC4" w:rsidP="008E3DC4">
      <w:pPr>
        <w:pStyle w:val="Code"/>
        <w:rPr>
          <w:highlight w:val="white"/>
        </w:rPr>
      </w:pPr>
      <w:r w:rsidRPr="00BA61C9">
        <w:rPr>
          <w:highlight w:val="white"/>
        </w:rPr>
        <w:t xml:space="preserve">    }</w:t>
      </w:r>
    </w:p>
    <w:p w14:paraId="44D2B088" w14:textId="77777777" w:rsidR="00825462" w:rsidRDefault="00825462" w:rsidP="00825462">
      <w:pPr>
        <w:pStyle w:val="Rubrik3"/>
        <w:rPr>
          <w:highlight w:val="white"/>
        </w:rPr>
      </w:pPr>
      <w:r>
        <w:rPr>
          <w:highlight w:val="white"/>
        </w:rPr>
        <w:t>Command Line Arguments</w:t>
      </w:r>
    </w:p>
    <w:p w14:paraId="61CB3429" w14:textId="77777777" w:rsidR="00825462" w:rsidRPr="00172946" w:rsidRDefault="00825462" w:rsidP="00825462">
      <w:pPr>
        <w:rPr>
          <w:highlight w:val="white"/>
        </w:rPr>
      </w:pPr>
      <w:r>
        <w:rPr>
          <w:highlight w:val="white"/>
        </w:rPr>
        <w:t>The code for obtaining the command line arguments differs between the Linux and Windows environment.</w:t>
      </w:r>
    </w:p>
    <w:p w14:paraId="7F4E70E9" w14:textId="77777777" w:rsidR="000103FB" w:rsidRPr="007B4210" w:rsidRDefault="000103FB" w:rsidP="000103FB">
      <w:pPr>
        <w:pStyle w:val="CodeHeader"/>
        <w:rPr>
          <w:highlight w:val="white"/>
        </w:rPr>
      </w:pPr>
      <w:r>
        <w:rPr>
          <w:highlight w:val="white"/>
        </w:rPr>
        <w:t>AssemblyCodeGenerator.cs</w:t>
      </w:r>
    </w:p>
    <w:p w14:paraId="4B9CF22B" w14:textId="77777777" w:rsidR="00825462" w:rsidRPr="00CC34B1" w:rsidRDefault="00825462" w:rsidP="00825462">
      <w:pPr>
        <w:pStyle w:val="Code"/>
        <w:rPr>
          <w:highlight w:val="white"/>
        </w:rPr>
      </w:pPr>
      <w:r w:rsidRPr="00CC34B1">
        <w:rPr>
          <w:highlight w:val="white"/>
        </w:rPr>
        <w:t xml:space="preserve">    public static void ArgumentCodeList() {</w:t>
      </w:r>
    </w:p>
    <w:p w14:paraId="5F033D53" w14:textId="77777777" w:rsidR="00825462" w:rsidRPr="00CC34B1" w:rsidRDefault="00825462" w:rsidP="00825462">
      <w:pPr>
        <w:pStyle w:val="Code"/>
        <w:rPr>
          <w:highlight w:val="white"/>
        </w:rPr>
      </w:pPr>
      <w:r w:rsidRPr="00CC34B1">
        <w:rPr>
          <w:highlight w:val="white"/>
        </w:rPr>
        <w:t xml:space="preserve">      List&lt;AssemblyCode&gt; assemblyCodeList = new List&lt;AssemblyCode&gt;();</w:t>
      </w:r>
    </w:p>
    <w:p w14:paraId="1F853D35" w14:textId="77777777" w:rsidR="00825462" w:rsidRDefault="00825462" w:rsidP="00825462">
      <w:pPr>
        <w:pStyle w:val="Code"/>
        <w:rPr>
          <w:highlight w:val="white"/>
        </w:rPr>
      </w:pPr>
    </w:p>
    <w:p w14:paraId="5E5AEE32" w14:textId="77777777" w:rsidR="00DA7B37" w:rsidRDefault="00DA7B37" w:rsidP="00DA7B37">
      <w:pPr>
        <w:pStyle w:val="Code"/>
        <w:rPr>
          <w:highlight w:val="white"/>
        </w:rPr>
      </w:pPr>
      <w:r w:rsidRPr="006A0C3D">
        <w:rPr>
          <w:highlight w:val="white"/>
        </w:rPr>
        <w:t xml:space="preserve">      if (Start.Linux) {</w:t>
      </w:r>
    </w:p>
    <w:p w14:paraId="6170E7B4" w14:textId="77777777" w:rsidR="00DA7B37" w:rsidRPr="006A0C3D" w:rsidRDefault="00DA7B37" w:rsidP="00DA7B37">
      <w:pPr>
        <w:pStyle w:val="Code"/>
        <w:rPr>
          <w:highlight w:val="white"/>
        </w:rPr>
      </w:pPr>
      <w:r>
        <w:rPr>
          <w:highlight w:val="white"/>
        </w:rPr>
        <w:t xml:space="preserve">        // ...</w:t>
      </w:r>
    </w:p>
    <w:p w14:paraId="4375C1AD" w14:textId="77777777" w:rsidR="00DA7B37" w:rsidRPr="006A0C3D" w:rsidRDefault="00DA7B37" w:rsidP="00DA7B37">
      <w:pPr>
        <w:pStyle w:val="Code"/>
        <w:rPr>
          <w:highlight w:val="white"/>
        </w:rPr>
      </w:pPr>
      <w:r w:rsidRPr="006A0C3D">
        <w:rPr>
          <w:highlight w:val="white"/>
        </w:rPr>
        <w:t xml:space="preserve">      }</w:t>
      </w:r>
    </w:p>
    <w:p w14:paraId="25583192" w14:textId="77777777" w:rsidR="00825462" w:rsidRDefault="00825462" w:rsidP="00825462">
      <w:pPr>
        <w:pStyle w:val="Code"/>
        <w:rPr>
          <w:highlight w:val="white"/>
        </w:rPr>
      </w:pPr>
    </w:p>
    <w:p w14:paraId="6EC20A92" w14:textId="5589DFB6" w:rsidR="00825462" w:rsidRPr="00CC34B1" w:rsidRDefault="00825462" w:rsidP="00825462">
      <w:pPr>
        <w:pStyle w:val="Code"/>
        <w:rPr>
          <w:highlight w:val="white"/>
        </w:rPr>
      </w:pPr>
      <w:r>
        <w:rPr>
          <w:highlight w:val="white"/>
        </w:rPr>
        <w:t xml:space="preserve">      </w:t>
      </w:r>
      <w:r w:rsidRPr="00CC34B1">
        <w:rPr>
          <w:highlight w:val="white"/>
        </w:rPr>
        <w:t>if (Start.Windows) {</w:t>
      </w:r>
    </w:p>
    <w:p w14:paraId="251C6FE9"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EFE14A3" w14:textId="77777777" w:rsidR="00825462" w:rsidRPr="00CC34B1" w:rsidRDefault="00825462" w:rsidP="00825462">
      <w:pPr>
        <w:pStyle w:val="Code"/>
        <w:rPr>
          <w:highlight w:val="white"/>
        </w:rPr>
      </w:pPr>
      <w:r w:rsidRPr="00CC34B1">
        <w:rPr>
          <w:highlight w:val="white"/>
        </w:rPr>
        <w:t xml:space="preserve">                        Register.si, Register.bp);</w:t>
      </w:r>
    </w:p>
    <w:p w14:paraId="046A86A3"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05BBD164" w14:textId="77777777" w:rsidR="00825462" w:rsidRPr="00CC34B1" w:rsidRDefault="00825462" w:rsidP="00825462">
      <w:pPr>
        <w:pStyle w:val="Code"/>
        <w:rPr>
          <w:highlight w:val="white"/>
        </w:rPr>
      </w:pPr>
      <w:r w:rsidRPr="00CC34B1">
        <w:rPr>
          <w:highlight w:val="white"/>
        </w:rPr>
        <w:t xml:space="preserve">                        Register.bp, 0, AssemblyCodeGenerator.PathName);</w:t>
      </w:r>
    </w:p>
    <w:p w14:paraId="115CA952"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2AD866E9" w14:textId="77777777" w:rsidR="00825462" w:rsidRPr="00CC34B1" w:rsidRDefault="00825462" w:rsidP="00825462">
      <w:pPr>
        <w:pStyle w:val="Code"/>
        <w:rPr>
          <w:highlight w:val="white"/>
        </w:rPr>
      </w:pPr>
      <w:r w:rsidRPr="00CC34B1">
        <w:rPr>
          <w:highlight w:val="white"/>
        </w:rPr>
        <w:t xml:space="preserve">                        Register.bp, (BigInteger) 2);</w:t>
      </w:r>
    </w:p>
    <w:p w14:paraId="4AF0D45B"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140F8D7D" w14:textId="77777777" w:rsidR="00825462" w:rsidRPr="00CC34B1" w:rsidRDefault="00825462" w:rsidP="00825462">
      <w:pPr>
        <w:pStyle w:val="Code"/>
        <w:rPr>
          <w:highlight w:val="white"/>
        </w:rPr>
      </w:pPr>
      <w:r w:rsidRPr="00CC34B1">
        <w:rPr>
          <w:highlight w:val="white"/>
        </w:rPr>
        <w:t xml:space="preserve">                        Register.ax, BigInteger.One);</w:t>
      </w:r>
    </w:p>
    <w:p w14:paraId="33B3B380"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0FFA0D18" w14:textId="77777777" w:rsidR="00825462" w:rsidRPr="00CC34B1" w:rsidRDefault="00825462" w:rsidP="00825462">
      <w:pPr>
        <w:pStyle w:val="Code"/>
        <w:rPr>
          <w:highlight w:val="white"/>
        </w:rPr>
      </w:pPr>
      <w:r w:rsidRPr="00CC34B1">
        <w:rPr>
          <w:highlight w:val="white"/>
        </w:rPr>
        <w:t xml:space="preserve">                        Register.bx, (BigInteger) 129);</w:t>
      </w:r>
    </w:p>
    <w:p w14:paraId="06D51229" w14:textId="77777777" w:rsidR="00825462" w:rsidRPr="00CC34B1" w:rsidRDefault="00825462" w:rsidP="00825462">
      <w:pPr>
        <w:pStyle w:val="Code"/>
        <w:rPr>
          <w:highlight w:val="white"/>
        </w:rPr>
      </w:pPr>
    </w:p>
    <w:p w14:paraId="37266A77"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7CF1A37" w14:textId="77777777" w:rsidR="00825462" w:rsidRPr="00CC34B1" w:rsidRDefault="00825462" w:rsidP="00825462">
      <w:pPr>
        <w:pStyle w:val="Code"/>
        <w:rPr>
          <w:highlight w:val="white"/>
        </w:rPr>
      </w:pPr>
      <w:r w:rsidRPr="00CC34B1">
        <w:rPr>
          <w:highlight w:val="white"/>
        </w:rPr>
        <w:t xml:space="preserve">                        Register.bx, 0, (BigInteger) 32);</w:t>
      </w:r>
    </w:p>
    <w:p w14:paraId="3F2D98A8" w14:textId="77777777" w:rsidR="00825462" w:rsidRPr="00CC34B1" w:rsidRDefault="00825462" w:rsidP="00825462">
      <w:pPr>
        <w:pStyle w:val="Code"/>
        <w:rPr>
          <w:highlight w:val="white"/>
        </w:rPr>
      </w:pPr>
      <w:r w:rsidRPr="00CC34B1">
        <w:rPr>
          <w:highlight w:val="white"/>
        </w:rPr>
        <w:lastRenderedPageBreak/>
        <w:t xml:space="preserve">        AddAssemblyCode(assemblyCodeList, AssemblyOperator.je,</w:t>
      </w:r>
    </w:p>
    <w:p w14:paraId="5346355B" w14:textId="77777777" w:rsidR="00825462" w:rsidRPr="00CC34B1" w:rsidRDefault="00825462" w:rsidP="00825462">
      <w:pPr>
        <w:pStyle w:val="Code"/>
        <w:rPr>
          <w:highlight w:val="white"/>
        </w:rPr>
      </w:pPr>
      <w:r w:rsidRPr="00CC34B1">
        <w:rPr>
          <w:highlight w:val="white"/>
        </w:rPr>
        <w:t xml:space="preserve">                        null, assemblyCodeList.Count + 5);</w:t>
      </w:r>
    </w:p>
    <w:p w14:paraId="4779B31C"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22D904DA" w14:textId="77777777" w:rsidR="00825462" w:rsidRPr="00CC34B1" w:rsidRDefault="00825462" w:rsidP="00825462">
      <w:pPr>
        <w:pStyle w:val="Code"/>
        <w:rPr>
          <w:highlight w:val="white"/>
        </w:rPr>
      </w:pPr>
      <w:r w:rsidRPr="00CC34B1">
        <w:rPr>
          <w:highlight w:val="white"/>
        </w:rPr>
        <w:t xml:space="preserve">                        Register.bx, 0, (BigInteger) 13);</w:t>
      </w:r>
    </w:p>
    <w:p w14:paraId="7A9BE433"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98E83E5" w14:textId="77777777" w:rsidR="00825462" w:rsidRPr="00CC34B1" w:rsidRDefault="00825462" w:rsidP="00825462">
      <w:pPr>
        <w:pStyle w:val="Code"/>
        <w:rPr>
          <w:highlight w:val="white"/>
        </w:rPr>
      </w:pPr>
      <w:r w:rsidRPr="00CC34B1">
        <w:rPr>
          <w:highlight w:val="white"/>
        </w:rPr>
        <w:t xml:space="preserve">                        null, assemblyCodeList.Count + 13);</w:t>
      </w:r>
    </w:p>
    <w:p w14:paraId="7B66BC55"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2F540869"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45D35D9D" w14:textId="77777777" w:rsidR="00825462" w:rsidRPr="00CC34B1" w:rsidRDefault="00825462" w:rsidP="00825462">
      <w:pPr>
        <w:pStyle w:val="Code"/>
        <w:rPr>
          <w:highlight w:val="white"/>
        </w:rPr>
      </w:pPr>
      <w:r w:rsidRPr="00CC34B1">
        <w:rPr>
          <w:highlight w:val="white"/>
        </w:rPr>
        <w:t xml:space="preserve">                        null, assemblyCodeList.Count - 5);</w:t>
      </w:r>
    </w:p>
    <w:p w14:paraId="58BB3616" w14:textId="77777777" w:rsidR="00825462" w:rsidRPr="00CC34B1" w:rsidRDefault="00825462" w:rsidP="00825462">
      <w:pPr>
        <w:pStyle w:val="Code"/>
        <w:rPr>
          <w:highlight w:val="white"/>
        </w:rPr>
      </w:pPr>
    </w:p>
    <w:p w14:paraId="2116D2F8" w14:textId="77777777" w:rsidR="00825462" w:rsidRPr="00CC34B1" w:rsidRDefault="00825462" w:rsidP="00825462">
      <w:pPr>
        <w:pStyle w:val="Code"/>
        <w:rPr>
          <w:highlight w:val="white"/>
        </w:rPr>
      </w:pPr>
      <w:r w:rsidRPr="00CC34B1">
        <w:rPr>
          <w:highlight w:val="white"/>
        </w:rPr>
        <w:t xml:space="preserve">        AddAssemblyCode(assemblyCodeList, AssemblyOperator.cmp,</w:t>
      </w:r>
    </w:p>
    <w:p w14:paraId="03A839EE" w14:textId="77777777" w:rsidR="00825462" w:rsidRPr="00CC34B1" w:rsidRDefault="00825462" w:rsidP="00825462">
      <w:pPr>
        <w:pStyle w:val="Code"/>
        <w:rPr>
          <w:highlight w:val="white"/>
        </w:rPr>
      </w:pPr>
      <w:r w:rsidRPr="00CC34B1">
        <w:rPr>
          <w:highlight w:val="white"/>
        </w:rPr>
        <w:t xml:space="preserve">                        Register.ax, BigInteger.One);</w:t>
      </w:r>
    </w:p>
    <w:p w14:paraId="67C31E06"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4363BFB8" w14:textId="77777777" w:rsidR="00825462" w:rsidRPr="00CC34B1" w:rsidRDefault="00825462" w:rsidP="00825462">
      <w:pPr>
        <w:pStyle w:val="Code"/>
        <w:rPr>
          <w:highlight w:val="white"/>
        </w:rPr>
      </w:pPr>
      <w:r w:rsidRPr="00CC34B1">
        <w:rPr>
          <w:highlight w:val="white"/>
        </w:rPr>
        <w:t xml:space="preserve">                        null, assemblyCodeList.Count + 2);</w:t>
      </w:r>
    </w:p>
    <w:p w14:paraId="64BED321"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07B6784D" w14:textId="77777777" w:rsidR="00825462" w:rsidRPr="00CC34B1" w:rsidRDefault="00825462" w:rsidP="00825462">
      <w:pPr>
        <w:pStyle w:val="Code"/>
        <w:rPr>
          <w:highlight w:val="white"/>
        </w:rPr>
      </w:pPr>
      <w:r w:rsidRPr="00CC34B1">
        <w:rPr>
          <w:highlight w:val="white"/>
        </w:rPr>
        <w:t xml:space="preserve">                        Register.bx, 0, BigInteger.Zero);</w:t>
      </w:r>
    </w:p>
    <w:p w14:paraId="7E31D73E" w14:textId="77777777" w:rsidR="00825462" w:rsidRPr="00CC34B1" w:rsidRDefault="00825462" w:rsidP="00825462">
      <w:pPr>
        <w:pStyle w:val="Code"/>
        <w:rPr>
          <w:highlight w:val="white"/>
        </w:rPr>
      </w:pPr>
    </w:p>
    <w:p w14:paraId="591B6B58" w14:textId="77777777" w:rsidR="00825462" w:rsidRPr="00CC34B1" w:rsidRDefault="00825462" w:rsidP="00825462">
      <w:pPr>
        <w:pStyle w:val="Code"/>
        <w:rPr>
          <w:highlight w:val="white"/>
        </w:rPr>
      </w:pPr>
      <w:r w:rsidRPr="00CC34B1">
        <w:rPr>
          <w:highlight w:val="white"/>
        </w:rPr>
        <w:t xml:space="preserve">        AddAssemblyCode(assemblyCodeList, AssemblyOperator.inc, Register.bx);</w:t>
      </w:r>
    </w:p>
    <w:p w14:paraId="0BF1F8B2" w14:textId="77777777" w:rsidR="00825462" w:rsidRPr="00CC34B1" w:rsidRDefault="00825462" w:rsidP="00825462">
      <w:pPr>
        <w:pStyle w:val="Code"/>
        <w:rPr>
          <w:highlight w:val="white"/>
        </w:rPr>
      </w:pPr>
      <w:r w:rsidRPr="00CC34B1">
        <w:rPr>
          <w:highlight w:val="white"/>
        </w:rPr>
        <w:t xml:space="preserve">        AddAssemblyCode(assemblyCodeList, AssemblyOperator.cmp_byte,</w:t>
      </w:r>
    </w:p>
    <w:p w14:paraId="5CDE8374" w14:textId="77777777" w:rsidR="00825462" w:rsidRPr="00CC34B1" w:rsidRDefault="00825462" w:rsidP="00825462">
      <w:pPr>
        <w:pStyle w:val="Code"/>
        <w:rPr>
          <w:highlight w:val="white"/>
        </w:rPr>
      </w:pPr>
      <w:r w:rsidRPr="00CC34B1">
        <w:rPr>
          <w:highlight w:val="white"/>
        </w:rPr>
        <w:t xml:space="preserve">                        Register.bx, 0, (BigInteger) 32);</w:t>
      </w:r>
    </w:p>
    <w:p w14:paraId="5F65DB38" w14:textId="77777777" w:rsidR="00825462" w:rsidRPr="00CC34B1" w:rsidRDefault="00825462" w:rsidP="00825462">
      <w:pPr>
        <w:pStyle w:val="Code"/>
        <w:rPr>
          <w:highlight w:val="white"/>
        </w:rPr>
      </w:pPr>
      <w:r w:rsidRPr="00CC34B1">
        <w:rPr>
          <w:highlight w:val="white"/>
        </w:rPr>
        <w:t xml:space="preserve">        AddAssemblyCode(assemblyCodeList, AssemblyOperator.je,</w:t>
      </w:r>
    </w:p>
    <w:p w14:paraId="6197EAA1" w14:textId="77777777" w:rsidR="00825462" w:rsidRPr="00CC34B1" w:rsidRDefault="00825462" w:rsidP="00825462">
      <w:pPr>
        <w:pStyle w:val="Code"/>
        <w:rPr>
          <w:highlight w:val="white"/>
        </w:rPr>
      </w:pPr>
      <w:r w:rsidRPr="00CC34B1">
        <w:rPr>
          <w:highlight w:val="white"/>
        </w:rPr>
        <w:t xml:space="preserve">                        null, assemblyCodeList.Count - 2);</w:t>
      </w:r>
    </w:p>
    <w:p w14:paraId="1C1102EC" w14:textId="77777777" w:rsidR="00825462" w:rsidRPr="00CC34B1" w:rsidRDefault="00825462" w:rsidP="00825462">
      <w:pPr>
        <w:pStyle w:val="Code"/>
        <w:rPr>
          <w:highlight w:val="white"/>
        </w:rPr>
      </w:pPr>
      <w:r w:rsidRPr="00CC34B1">
        <w:rPr>
          <w:highlight w:val="white"/>
        </w:rPr>
        <w:t xml:space="preserve">    </w:t>
      </w:r>
    </w:p>
    <w:p w14:paraId="53A9E8CE"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38551535" w14:textId="77777777" w:rsidR="00825462" w:rsidRPr="00CC34B1" w:rsidRDefault="00825462" w:rsidP="00825462">
      <w:pPr>
        <w:pStyle w:val="Code"/>
        <w:rPr>
          <w:highlight w:val="white"/>
        </w:rPr>
      </w:pPr>
      <w:r w:rsidRPr="00CC34B1">
        <w:rPr>
          <w:highlight w:val="white"/>
        </w:rPr>
        <w:t xml:space="preserve">                        Register.bp, 0, Register.bx);</w:t>
      </w:r>
    </w:p>
    <w:p w14:paraId="331B5B16"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3B8223C0" w14:textId="77777777" w:rsidR="00825462" w:rsidRPr="00CC34B1" w:rsidRDefault="00825462" w:rsidP="00825462">
      <w:pPr>
        <w:pStyle w:val="Code"/>
        <w:rPr>
          <w:highlight w:val="white"/>
        </w:rPr>
      </w:pPr>
      <w:r w:rsidRPr="00CC34B1">
        <w:rPr>
          <w:highlight w:val="white"/>
        </w:rPr>
        <w:t xml:space="preserve">                        Register.bp, (BigInteger) 2);</w:t>
      </w:r>
    </w:p>
    <w:p w14:paraId="0AA23E8A" w14:textId="77777777" w:rsidR="00825462" w:rsidRPr="00CC34B1" w:rsidRDefault="00825462" w:rsidP="00825462">
      <w:pPr>
        <w:pStyle w:val="Code"/>
        <w:rPr>
          <w:highlight w:val="white"/>
        </w:rPr>
      </w:pPr>
      <w:r w:rsidRPr="00CC34B1">
        <w:rPr>
          <w:highlight w:val="white"/>
        </w:rPr>
        <w:t xml:space="preserve">        AddAssemblyCode(assemblyCodeList, AssemblyOperator.inc, Register.ax);</w:t>
      </w:r>
    </w:p>
    <w:p w14:paraId="0D45FA0B" w14:textId="77777777" w:rsidR="00825462" w:rsidRPr="00CC34B1" w:rsidRDefault="00825462" w:rsidP="00825462">
      <w:pPr>
        <w:pStyle w:val="Code"/>
        <w:rPr>
          <w:highlight w:val="white"/>
        </w:rPr>
      </w:pPr>
      <w:r w:rsidRPr="00CC34B1">
        <w:rPr>
          <w:highlight w:val="white"/>
        </w:rPr>
        <w:t xml:space="preserve">        AddAssemblyCode(assemblyCodeList, AssemblyOperator.jmp,</w:t>
      </w:r>
    </w:p>
    <w:p w14:paraId="50963D87" w14:textId="77777777" w:rsidR="00825462" w:rsidRPr="00CC34B1" w:rsidRDefault="00825462" w:rsidP="00825462">
      <w:pPr>
        <w:pStyle w:val="Code"/>
        <w:rPr>
          <w:highlight w:val="white"/>
        </w:rPr>
      </w:pPr>
      <w:r w:rsidRPr="00CC34B1">
        <w:rPr>
          <w:highlight w:val="white"/>
        </w:rPr>
        <w:t xml:space="preserve">                        null, assemblyCodeList.Count - 15);</w:t>
      </w:r>
    </w:p>
    <w:p w14:paraId="2EC35376" w14:textId="77777777" w:rsidR="00825462" w:rsidRPr="00CC34B1" w:rsidRDefault="00825462" w:rsidP="00825462">
      <w:pPr>
        <w:pStyle w:val="Code"/>
        <w:rPr>
          <w:highlight w:val="white"/>
        </w:rPr>
      </w:pPr>
    </w:p>
    <w:p w14:paraId="1665B388" w14:textId="77777777" w:rsidR="00825462" w:rsidRPr="00CC34B1" w:rsidRDefault="00825462" w:rsidP="00825462">
      <w:pPr>
        <w:pStyle w:val="Code"/>
        <w:rPr>
          <w:highlight w:val="white"/>
        </w:rPr>
      </w:pPr>
      <w:r w:rsidRPr="00CC34B1">
        <w:rPr>
          <w:highlight w:val="white"/>
        </w:rPr>
        <w:t xml:space="preserve">        AddAssemblyCode(assemblyCodeList, AssemblyOperator.mov_byte,</w:t>
      </w:r>
    </w:p>
    <w:p w14:paraId="56A51DD4" w14:textId="77777777" w:rsidR="00825462" w:rsidRPr="00CC34B1" w:rsidRDefault="00825462" w:rsidP="00825462">
      <w:pPr>
        <w:pStyle w:val="Code"/>
        <w:rPr>
          <w:highlight w:val="white"/>
        </w:rPr>
      </w:pPr>
      <w:r w:rsidRPr="00CC34B1">
        <w:rPr>
          <w:highlight w:val="white"/>
        </w:rPr>
        <w:t xml:space="preserve">                        Register.bx, 0, BigInteger.Zero);</w:t>
      </w:r>
    </w:p>
    <w:p w14:paraId="17763B6A" w14:textId="77777777" w:rsidR="00825462" w:rsidRPr="00CC34B1" w:rsidRDefault="00825462" w:rsidP="00825462">
      <w:pPr>
        <w:pStyle w:val="Code"/>
        <w:rPr>
          <w:highlight w:val="white"/>
        </w:rPr>
      </w:pPr>
      <w:r w:rsidRPr="00CC34B1">
        <w:rPr>
          <w:highlight w:val="white"/>
        </w:rPr>
        <w:t xml:space="preserve">        AddAssemblyCode(assemblyCodeList, AssemblyOperator.mov_word,</w:t>
      </w:r>
    </w:p>
    <w:p w14:paraId="2DD20C7A" w14:textId="77777777" w:rsidR="00825462" w:rsidRPr="00CC34B1" w:rsidRDefault="00825462" w:rsidP="00825462">
      <w:pPr>
        <w:pStyle w:val="Code"/>
        <w:rPr>
          <w:highlight w:val="white"/>
        </w:rPr>
      </w:pPr>
      <w:r w:rsidRPr="00CC34B1">
        <w:rPr>
          <w:highlight w:val="white"/>
        </w:rPr>
        <w:t xml:space="preserve">                        Register.bp, 0, BigInteger.Zero);</w:t>
      </w:r>
    </w:p>
    <w:p w14:paraId="6E357C49" w14:textId="77777777" w:rsidR="00825462" w:rsidRPr="00CC34B1" w:rsidRDefault="00825462" w:rsidP="00825462">
      <w:pPr>
        <w:pStyle w:val="Code"/>
        <w:rPr>
          <w:highlight w:val="white"/>
        </w:rPr>
      </w:pPr>
      <w:r w:rsidRPr="00CC34B1">
        <w:rPr>
          <w:highlight w:val="white"/>
        </w:rPr>
        <w:t xml:space="preserve">        AddAssemblyCode(assemblyCodeList, AssemblyOperator.add,</w:t>
      </w:r>
    </w:p>
    <w:p w14:paraId="14EDDFCD" w14:textId="77777777" w:rsidR="00825462" w:rsidRPr="00CC34B1" w:rsidRDefault="00825462" w:rsidP="00825462">
      <w:pPr>
        <w:pStyle w:val="Code"/>
        <w:rPr>
          <w:highlight w:val="white"/>
        </w:rPr>
      </w:pPr>
      <w:r w:rsidRPr="00CC34B1">
        <w:rPr>
          <w:highlight w:val="white"/>
        </w:rPr>
        <w:t xml:space="preserve">                        Register.bp, (BigInteger) 2);</w:t>
      </w:r>
    </w:p>
    <w:p w14:paraId="04AF88E1"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5D22C533" w14:textId="77777777" w:rsidR="00825462" w:rsidRPr="00CC34B1" w:rsidRDefault="00825462" w:rsidP="00825462">
      <w:pPr>
        <w:pStyle w:val="Code"/>
        <w:rPr>
          <w:highlight w:val="white"/>
        </w:rPr>
      </w:pPr>
      <w:r w:rsidRPr="00CC34B1">
        <w:rPr>
          <w:highlight w:val="white"/>
        </w:rPr>
        <w:t xml:space="preserve">                        Register.bp, 6, Register.ax);</w:t>
      </w:r>
    </w:p>
    <w:p w14:paraId="19F42ED7" w14:textId="77777777" w:rsidR="00825462" w:rsidRPr="00CC34B1" w:rsidRDefault="00825462" w:rsidP="00825462">
      <w:pPr>
        <w:pStyle w:val="Code"/>
        <w:rPr>
          <w:highlight w:val="white"/>
        </w:rPr>
      </w:pPr>
      <w:r w:rsidRPr="00CC34B1">
        <w:rPr>
          <w:highlight w:val="white"/>
        </w:rPr>
        <w:t xml:space="preserve">        AddAssemblyCode(assemblyCodeList, AssemblyOperator.mov,</w:t>
      </w:r>
    </w:p>
    <w:p w14:paraId="47B5A481" w14:textId="77777777" w:rsidR="00825462" w:rsidRPr="00CC34B1" w:rsidRDefault="00825462" w:rsidP="00825462">
      <w:pPr>
        <w:pStyle w:val="Code"/>
        <w:rPr>
          <w:highlight w:val="white"/>
        </w:rPr>
      </w:pPr>
      <w:r w:rsidRPr="00CC34B1">
        <w:rPr>
          <w:highlight w:val="white"/>
        </w:rPr>
        <w:t xml:space="preserve">                        Register.bp, 8, Register.si);</w:t>
      </w:r>
    </w:p>
    <w:p w14:paraId="1E74BDC2" w14:textId="77777777" w:rsidR="00825462" w:rsidRPr="00CC34B1" w:rsidRDefault="00825462" w:rsidP="00825462">
      <w:pPr>
        <w:pStyle w:val="Code"/>
        <w:rPr>
          <w:highlight w:val="white"/>
        </w:rPr>
      </w:pPr>
    </w:p>
    <w:p w14:paraId="7FA08D98" w14:textId="77777777" w:rsidR="00825462" w:rsidRPr="00CC34B1" w:rsidRDefault="00825462" w:rsidP="00825462">
      <w:pPr>
        <w:pStyle w:val="Code"/>
        <w:rPr>
          <w:highlight w:val="white"/>
        </w:rPr>
      </w:pPr>
      <w:r w:rsidRPr="00CC34B1">
        <w:rPr>
          <w:highlight w:val="white"/>
        </w:rPr>
        <w:t xml:space="preserve">        List&lt;byte&gt; byteList = new List&lt;byte&gt;();</w:t>
      </w:r>
    </w:p>
    <w:p w14:paraId="4D65036B" w14:textId="77777777" w:rsidR="00825462" w:rsidRPr="00CC34B1" w:rsidRDefault="00825462" w:rsidP="00825462">
      <w:pPr>
        <w:pStyle w:val="Code"/>
        <w:rPr>
          <w:highlight w:val="white"/>
        </w:rPr>
      </w:pPr>
      <w:r w:rsidRPr="00CC34B1">
        <w:rPr>
          <w:highlight w:val="white"/>
        </w:rPr>
        <w:t xml:space="preserve">        IDictionary&lt;int, string&gt; accessMap = new Dictionary&lt;int, string&gt;();</w:t>
      </w:r>
    </w:p>
    <w:p w14:paraId="3740FBCF" w14:textId="77777777" w:rsidR="00825462" w:rsidRPr="00CC34B1" w:rsidRDefault="00825462" w:rsidP="00825462">
      <w:pPr>
        <w:pStyle w:val="Code"/>
        <w:rPr>
          <w:highlight w:val="white"/>
        </w:rPr>
      </w:pPr>
      <w:r w:rsidRPr="00CC34B1">
        <w:rPr>
          <w:highlight w:val="white"/>
        </w:rPr>
        <w:t xml:space="preserve">        IDictionary&lt;int, string&gt; callMap = new Dictionary&lt;int, string&gt;();</w:t>
      </w:r>
    </w:p>
    <w:p w14:paraId="5309092B" w14:textId="77777777" w:rsidR="00825462" w:rsidRPr="00CC34B1" w:rsidRDefault="00825462" w:rsidP="00825462">
      <w:pPr>
        <w:pStyle w:val="Code"/>
        <w:rPr>
          <w:highlight w:val="white"/>
        </w:rPr>
      </w:pPr>
      <w:r w:rsidRPr="00CC34B1">
        <w:rPr>
          <w:highlight w:val="white"/>
        </w:rPr>
        <w:t xml:space="preserve">        ISet&lt;int&gt; returnSet = new HashSet&lt;int&gt;();</w:t>
      </w:r>
    </w:p>
    <w:p w14:paraId="1CB18FB7" w14:textId="77777777" w:rsidR="00825462" w:rsidRPr="00CC34B1" w:rsidRDefault="00825462" w:rsidP="00825462">
      <w:pPr>
        <w:pStyle w:val="Code"/>
        <w:rPr>
          <w:highlight w:val="white"/>
        </w:rPr>
      </w:pPr>
      <w:r w:rsidRPr="00CC34B1">
        <w:rPr>
          <w:highlight w:val="white"/>
        </w:rPr>
        <w:t xml:space="preserve">        AssemblyCodeGenerator.</w:t>
      </w:r>
    </w:p>
    <w:p w14:paraId="62E311D5" w14:textId="77777777" w:rsidR="00825462" w:rsidRPr="00CC34B1" w:rsidRDefault="00825462" w:rsidP="00825462">
      <w:pPr>
        <w:pStyle w:val="Code"/>
        <w:rPr>
          <w:highlight w:val="white"/>
        </w:rPr>
      </w:pPr>
      <w:r w:rsidRPr="00CC34B1">
        <w:rPr>
          <w:highlight w:val="white"/>
        </w:rPr>
        <w:t xml:space="preserve">          GenerateTargetWindows(assemblyCodeList, byteList,</w:t>
      </w:r>
    </w:p>
    <w:p w14:paraId="3C2FF49E" w14:textId="77777777" w:rsidR="00825462" w:rsidRPr="00CC34B1" w:rsidRDefault="00825462" w:rsidP="00825462">
      <w:pPr>
        <w:pStyle w:val="Code"/>
        <w:rPr>
          <w:highlight w:val="white"/>
        </w:rPr>
      </w:pPr>
      <w:r w:rsidRPr="00CC34B1">
        <w:rPr>
          <w:highlight w:val="white"/>
        </w:rPr>
        <w:t xml:space="preserve">                                accessMap, callMap, returnSet);</w:t>
      </w:r>
    </w:p>
    <w:p w14:paraId="16C81BE1" w14:textId="77777777" w:rsidR="00825462" w:rsidRPr="00CC34B1" w:rsidRDefault="00825462" w:rsidP="00825462">
      <w:pPr>
        <w:pStyle w:val="Code"/>
        <w:rPr>
          <w:highlight w:val="white"/>
        </w:rPr>
      </w:pPr>
      <w:r w:rsidRPr="00CC34B1">
        <w:rPr>
          <w:highlight w:val="white"/>
        </w:rPr>
        <w:t xml:space="preserve">        StaticSymbol staticSymbol =</w:t>
      </w:r>
    </w:p>
    <w:p w14:paraId="15E24F59" w14:textId="77777777" w:rsidR="00825462" w:rsidRPr="00CC34B1" w:rsidRDefault="00825462" w:rsidP="00825462">
      <w:pPr>
        <w:pStyle w:val="Code"/>
        <w:rPr>
          <w:highlight w:val="white"/>
        </w:rPr>
      </w:pPr>
      <w:r w:rsidRPr="00CC34B1">
        <w:rPr>
          <w:highlight w:val="white"/>
        </w:rPr>
        <w:t xml:space="preserve">          new StaticSymbolWindows(AssemblyCodeGenerator.ArgsName, byteList,</w:t>
      </w:r>
    </w:p>
    <w:p w14:paraId="260ABD2F" w14:textId="77777777" w:rsidR="00825462" w:rsidRPr="00CC34B1" w:rsidRDefault="00825462" w:rsidP="00825462">
      <w:pPr>
        <w:pStyle w:val="Code"/>
        <w:rPr>
          <w:highlight w:val="white"/>
        </w:rPr>
      </w:pPr>
      <w:r w:rsidRPr="00CC34B1">
        <w:rPr>
          <w:highlight w:val="white"/>
        </w:rPr>
        <w:t xml:space="preserve">                                  accessMap, callMap, returnSet);</w:t>
      </w:r>
    </w:p>
    <w:p w14:paraId="0508823A" w14:textId="77777777" w:rsidR="00825462" w:rsidRPr="00CC34B1" w:rsidRDefault="00825462" w:rsidP="00825462">
      <w:pPr>
        <w:pStyle w:val="Code"/>
        <w:rPr>
          <w:highlight w:val="white"/>
        </w:rPr>
      </w:pPr>
      <w:r w:rsidRPr="00CC34B1">
        <w:rPr>
          <w:highlight w:val="white"/>
        </w:rPr>
        <w:t xml:space="preserve">        SymbolTable.StaticSet.Add(staticSymbol);</w:t>
      </w:r>
    </w:p>
    <w:p w14:paraId="3278AFDB" w14:textId="77777777" w:rsidR="00825462" w:rsidRPr="00CC34B1" w:rsidRDefault="00825462" w:rsidP="00825462">
      <w:pPr>
        <w:pStyle w:val="Code"/>
        <w:rPr>
          <w:highlight w:val="white"/>
        </w:rPr>
      </w:pPr>
      <w:r w:rsidRPr="00CC34B1">
        <w:rPr>
          <w:highlight w:val="white"/>
        </w:rPr>
        <w:t xml:space="preserve">      }</w:t>
      </w:r>
    </w:p>
    <w:p w14:paraId="77BC834B" w14:textId="5D81B585" w:rsidR="00825462" w:rsidRDefault="00825462" w:rsidP="00825462">
      <w:pPr>
        <w:pStyle w:val="Code"/>
        <w:rPr>
          <w:highlight w:val="white"/>
        </w:rPr>
      </w:pPr>
      <w:r w:rsidRPr="00CC34B1">
        <w:rPr>
          <w:highlight w:val="white"/>
        </w:rPr>
        <w:t xml:space="preserve">    }</w:t>
      </w:r>
    </w:p>
    <w:p w14:paraId="2BB5A61D" w14:textId="77777777" w:rsidR="00614EB1" w:rsidRPr="00614EB1" w:rsidRDefault="00614EB1" w:rsidP="00614EB1">
      <w:pPr>
        <w:pStyle w:val="Rubrik3"/>
        <w:numPr>
          <w:ilvl w:val="2"/>
          <w:numId w:val="158"/>
        </w:numPr>
        <w:rPr>
          <w:highlight w:val="white"/>
        </w:rPr>
      </w:pPr>
      <w:bookmarkStart w:id="517" w:name="_Toc49764428"/>
      <w:r w:rsidRPr="00614EB1">
        <w:rPr>
          <w:highlight w:val="white"/>
        </w:rPr>
        <w:lastRenderedPageBreak/>
        <w:t>Windows Jump Info</w:t>
      </w:r>
      <w:bookmarkEnd w:id="517"/>
    </w:p>
    <w:p w14:paraId="72B28385" w14:textId="77777777" w:rsidR="00614EB1" w:rsidRPr="008610D2" w:rsidRDefault="00614EB1" w:rsidP="00614EB1">
      <w:pPr>
        <w:rPr>
          <w:highlight w:val="white"/>
        </w:rPr>
      </w:pPr>
      <w:r>
        <w:rPr>
          <w:highlight w:val="white"/>
        </w:rPr>
        <w:t xml:space="preserve">The </w:t>
      </w:r>
      <w:r>
        <w:rPr>
          <w:rStyle w:val="KeyWord0"/>
          <w:highlight w:val="white"/>
        </w:rPr>
        <w:t>WindowsJumpInfo</w:t>
      </w:r>
      <w:r>
        <w:rPr>
          <w:highlight w:val="white"/>
        </w:rPr>
        <w:t xml:space="preserve"> method changes the jump addresses from middle code line numbers to assembly code line numbers, and then to relative byte size addresses. To begin with we need the </w:t>
      </w:r>
      <w:r w:rsidRPr="00575D74">
        <w:rPr>
          <w:rStyle w:val="KeyWord0"/>
          <w:highlight w:val="white"/>
        </w:rPr>
        <w:t>middleToAssemblyMap</w:t>
      </w:r>
      <w:r>
        <w:rPr>
          <w:highlight w:val="white"/>
        </w:rPr>
        <w:t xml:space="preserve"> map to keep track of the assembly code addresses.</w:t>
      </w:r>
    </w:p>
    <w:p w14:paraId="18034316" w14:textId="77777777" w:rsidR="009A15FB" w:rsidRPr="001A2BBA" w:rsidRDefault="009A15FB" w:rsidP="009A15FB">
      <w:pPr>
        <w:pStyle w:val="CodeHeader"/>
        <w:rPr>
          <w:highlight w:val="white"/>
        </w:rPr>
      </w:pPr>
      <w:r>
        <w:rPr>
          <w:highlight w:val="white"/>
        </w:rPr>
        <w:t>AssemblyCodeGenerator.cs</w:t>
      </w:r>
    </w:p>
    <w:p w14:paraId="456C6F1D" w14:textId="77777777" w:rsidR="00614EB1" w:rsidRPr="00B4734E" w:rsidRDefault="00614EB1" w:rsidP="00614EB1">
      <w:pPr>
        <w:pStyle w:val="Code"/>
        <w:rPr>
          <w:highlight w:val="white"/>
        </w:rPr>
      </w:pPr>
      <w:r w:rsidRPr="00B4734E">
        <w:rPr>
          <w:highlight w:val="white"/>
        </w:rPr>
        <w:t xml:space="preserve">    private void </w:t>
      </w:r>
      <w:r>
        <w:rPr>
          <w:highlight w:val="white"/>
        </w:rPr>
        <w:t>WindowsJumpInfo</w:t>
      </w:r>
      <w:r w:rsidRPr="00B4734E">
        <w:rPr>
          <w:highlight w:val="white"/>
        </w:rPr>
        <w:t>() {</w:t>
      </w:r>
    </w:p>
    <w:p w14:paraId="6BEF97A8" w14:textId="77777777" w:rsidR="00614EB1" w:rsidRPr="00B4734E" w:rsidRDefault="00614EB1" w:rsidP="00614EB1">
      <w:pPr>
        <w:pStyle w:val="Code"/>
        <w:rPr>
          <w:highlight w:val="white"/>
        </w:rPr>
      </w:pPr>
      <w:r w:rsidRPr="00B4734E">
        <w:rPr>
          <w:highlight w:val="white"/>
        </w:rPr>
        <w:t xml:space="preserve">      IDictionary&lt;int,int&gt; middleToAssemblyMap = new Dictionary&lt;int,int&gt;();</w:t>
      </w:r>
    </w:p>
    <w:p w14:paraId="6199E5FD" w14:textId="77777777" w:rsidR="00614EB1" w:rsidRPr="00B4734E" w:rsidRDefault="00614EB1" w:rsidP="00614EB1">
      <w:pPr>
        <w:rPr>
          <w:highlight w:val="white"/>
        </w:rPr>
      </w:pPr>
      <w:r>
        <w:rPr>
          <w:highlight w:val="white"/>
        </w:rPr>
        <w:t xml:space="preserve">We iterate through the assembly code list and add the middle code line number the assembly code line number each time we encounter a new-middle-code instruction. We really need just the line numbers of first of the assembly line that corresponds to a middle code instruction, since all jumps are to those addresses. </w:t>
      </w:r>
    </w:p>
    <w:p w14:paraId="681912B8" w14:textId="77777777" w:rsidR="00614EB1" w:rsidRPr="00B4734E" w:rsidRDefault="00614EB1" w:rsidP="00614EB1">
      <w:pPr>
        <w:pStyle w:val="Code"/>
        <w:rPr>
          <w:highlight w:val="white"/>
        </w:rPr>
      </w:pPr>
      <w:r w:rsidRPr="00B4734E">
        <w:rPr>
          <w:highlight w:val="white"/>
        </w:rPr>
        <w:t xml:space="preserve">      for (int assemblyIndex = 0;</w:t>
      </w:r>
    </w:p>
    <w:p w14:paraId="24F007B2" w14:textId="77777777" w:rsidR="00614EB1" w:rsidRPr="00B4734E" w:rsidRDefault="00614EB1" w:rsidP="00614EB1">
      <w:pPr>
        <w:pStyle w:val="Code"/>
        <w:rPr>
          <w:highlight w:val="white"/>
        </w:rPr>
      </w:pPr>
      <w:r w:rsidRPr="00B4734E">
        <w:rPr>
          <w:highlight w:val="white"/>
        </w:rPr>
        <w:t xml:space="preserve">           assemblyIndex &lt; m_assemblyCodeList.Count; ++assemblyIndex) {</w:t>
      </w:r>
    </w:p>
    <w:p w14:paraId="2763EBE4" w14:textId="77777777" w:rsidR="00614EB1" w:rsidRPr="00B4734E" w:rsidRDefault="00614EB1" w:rsidP="00614EB1">
      <w:pPr>
        <w:pStyle w:val="Code"/>
        <w:rPr>
          <w:highlight w:val="white"/>
        </w:rPr>
      </w:pPr>
      <w:r w:rsidRPr="00B4734E">
        <w:rPr>
          <w:highlight w:val="white"/>
        </w:rPr>
        <w:t xml:space="preserve">        AssemblyCode assemblyCode = m_assemblyCodeList[assemblyIndex];</w:t>
      </w:r>
    </w:p>
    <w:p w14:paraId="3F5D5475" w14:textId="77777777" w:rsidR="00614EB1" w:rsidRPr="00B4734E" w:rsidRDefault="00614EB1" w:rsidP="00614EB1">
      <w:pPr>
        <w:pStyle w:val="Code"/>
        <w:rPr>
          <w:highlight w:val="white"/>
        </w:rPr>
      </w:pPr>
    </w:p>
    <w:p w14:paraId="7A7DE30B" w14:textId="77777777" w:rsidR="00614EB1" w:rsidRPr="00B4734E" w:rsidRDefault="00614EB1" w:rsidP="00614EB1">
      <w:pPr>
        <w:pStyle w:val="Code"/>
        <w:rPr>
          <w:highlight w:val="white"/>
        </w:rPr>
      </w:pPr>
      <w:r w:rsidRPr="00B4734E">
        <w:rPr>
          <w:highlight w:val="white"/>
        </w:rPr>
        <w:t xml:space="preserve">        if (assemblyCode.Operator == AssemblyOperator.new_middle_code) {</w:t>
      </w:r>
    </w:p>
    <w:p w14:paraId="4A7C1555" w14:textId="77777777" w:rsidR="00614EB1" w:rsidRPr="00B4734E" w:rsidRDefault="00614EB1" w:rsidP="00614EB1">
      <w:pPr>
        <w:pStyle w:val="Code"/>
        <w:rPr>
          <w:highlight w:val="white"/>
        </w:rPr>
      </w:pPr>
      <w:r w:rsidRPr="00B4734E">
        <w:rPr>
          <w:highlight w:val="white"/>
        </w:rPr>
        <w:t xml:space="preserve">          int middleIndex = (int) assemblyCode[0];</w:t>
      </w:r>
    </w:p>
    <w:p w14:paraId="154B2CEE" w14:textId="77777777" w:rsidR="00614EB1" w:rsidRPr="00B4734E" w:rsidRDefault="00614EB1" w:rsidP="00614EB1">
      <w:pPr>
        <w:pStyle w:val="Code"/>
        <w:rPr>
          <w:highlight w:val="white"/>
        </w:rPr>
      </w:pPr>
      <w:r w:rsidRPr="00B4734E">
        <w:rPr>
          <w:highlight w:val="white"/>
        </w:rPr>
        <w:t xml:space="preserve">          middleToAssemblyMap.Add(middleIndex, assemblyIndex);</w:t>
      </w:r>
    </w:p>
    <w:p w14:paraId="00077225" w14:textId="77777777" w:rsidR="00614EB1" w:rsidRPr="00B4734E" w:rsidRDefault="00614EB1" w:rsidP="00614EB1">
      <w:pPr>
        <w:pStyle w:val="Code"/>
        <w:rPr>
          <w:highlight w:val="white"/>
        </w:rPr>
      </w:pPr>
      <w:r w:rsidRPr="00B4734E">
        <w:rPr>
          <w:highlight w:val="white"/>
        </w:rPr>
        <w:t xml:space="preserve">          assemblyCode.Operator = AssemblyOperator.empty;</w:t>
      </w:r>
    </w:p>
    <w:p w14:paraId="38B29416" w14:textId="77777777" w:rsidR="00614EB1" w:rsidRPr="00B4734E" w:rsidRDefault="00614EB1" w:rsidP="00614EB1">
      <w:pPr>
        <w:pStyle w:val="Code"/>
        <w:rPr>
          <w:highlight w:val="white"/>
        </w:rPr>
      </w:pPr>
      <w:r w:rsidRPr="00B4734E">
        <w:rPr>
          <w:highlight w:val="white"/>
        </w:rPr>
        <w:t xml:space="preserve">        }</w:t>
      </w:r>
    </w:p>
    <w:p w14:paraId="35E7F4FF" w14:textId="77777777" w:rsidR="00614EB1" w:rsidRPr="00B4734E" w:rsidRDefault="00614EB1" w:rsidP="00614EB1">
      <w:pPr>
        <w:pStyle w:val="Code"/>
        <w:rPr>
          <w:highlight w:val="white"/>
        </w:rPr>
      </w:pPr>
      <w:r w:rsidRPr="00B4734E">
        <w:rPr>
          <w:highlight w:val="white"/>
        </w:rPr>
        <w:t xml:space="preserve">      }</w:t>
      </w:r>
    </w:p>
    <w:p w14:paraId="1EAEBC6C" w14:textId="77777777" w:rsidR="00614EB1" w:rsidRPr="00B4734E" w:rsidRDefault="00614EB1" w:rsidP="00614EB1">
      <w:pPr>
        <w:rPr>
          <w:highlight w:val="white"/>
        </w:rPr>
      </w:pPr>
      <w:r>
        <w:rPr>
          <w:highlight w:val="white"/>
        </w:rPr>
        <w:t>Then we iterate through the assembly code list and change all jump targets from middle code line numbers to assembly code line numbers. Note that the middle code line number was stored in the third position (index 2) of the instruction, and that we set the assembly line number to the second position (index 1).</w:t>
      </w:r>
    </w:p>
    <w:p w14:paraId="307F3049" w14:textId="77777777" w:rsidR="00614EB1" w:rsidRPr="00B4734E" w:rsidRDefault="00614EB1" w:rsidP="00614EB1">
      <w:pPr>
        <w:pStyle w:val="Code"/>
        <w:rPr>
          <w:highlight w:val="white"/>
        </w:rPr>
      </w:pPr>
      <w:r w:rsidRPr="00B4734E">
        <w:rPr>
          <w:highlight w:val="white"/>
        </w:rPr>
        <w:t xml:space="preserve">      for (int line = 0; line &lt; m_assemblyCodeList.Count; ++line) {</w:t>
      </w:r>
    </w:p>
    <w:p w14:paraId="1A6C2B13" w14:textId="77777777" w:rsidR="00614EB1" w:rsidRPr="00B4734E" w:rsidRDefault="00614EB1" w:rsidP="00614EB1">
      <w:pPr>
        <w:pStyle w:val="Code"/>
        <w:rPr>
          <w:highlight w:val="white"/>
        </w:rPr>
      </w:pPr>
      <w:r w:rsidRPr="00B4734E">
        <w:rPr>
          <w:highlight w:val="white"/>
        </w:rPr>
        <w:t xml:space="preserve">        AssemblyCode assemblyCode = m_assemblyCodeList[line];</w:t>
      </w:r>
    </w:p>
    <w:p w14:paraId="42BD477A" w14:textId="77777777" w:rsidR="00614EB1" w:rsidRPr="00B4734E" w:rsidRDefault="00614EB1" w:rsidP="00614EB1">
      <w:pPr>
        <w:pStyle w:val="Code"/>
        <w:rPr>
          <w:highlight w:val="white"/>
        </w:rPr>
      </w:pPr>
    </w:p>
    <w:p w14:paraId="726BE969" w14:textId="77777777" w:rsidR="00614EB1" w:rsidRPr="00B4734E" w:rsidRDefault="00614EB1" w:rsidP="00614EB1">
      <w:pPr>
        <w:pStyle w:val="Code"/>
        <w:rPr>
          <w:highlight w:val="white"/>
        </w:rPr>
      </w:pPr>
      <w:r w:rsidRPr="00B4734E">
        <w:rPr>
          <w:highlight w:val="white"/>
        </w:rPr>
        <w:t xml:space="preserve">        if (assemblyCode.IsRelationNotRegister() ||</w:t>
      </w:r>
    </w:p>
    <w:p w14:paraId="30E65609" w14:textId="77777777" w:rsidR="00614EB1" w:rsidRPr="00B4734E" w:rsidRDefault="00614EB1" w:rsidP="00614EB1">
      <w:pPr>
        <w:pStyle w:val="Code"/>
        <w:rPr>
          <w:highlight w:val="white"/>
        </w:rPr>
      </w:pPr>
      <w:r w:rsidRPr="00B4734E">
        <w:rPr>
          <w:highlight w:val="white"/>
        </w:rPr>
        <w:t xml:space="preserve">            assemblyCode.IsJumpNotRegister()) {</w:t>
      </w:r>
    </w:p>
    <w:p w14:paraId="0F7F5889" w14:textId="77777777" w:rsidR="00614EB1" w:rsidRPr="00B4734E" w:rsidRDefault="00614EB1" w:rsidP="00614EB1">
      <w:pPr>
        <w:pStyle w:val="Code"/>
        <w:rPr>
          <w:highlight w:val="white"/>
        </w:rPr>
      </w:pPr>
      <w:r w:rsidRPr="00B4734E">
        <w:rPr>
          <w:highlight w:val="white"/>
        </w:rPr>
        <w:t xml:space="preserve">          if (!(assemblyCode[1] is int)) {</w:t>
      </w:r>
    </w:p>
    <w:p w14:paraId="23743B44" w14:textId="77777777" w:rsidR="00614EB1" w:rsidRPr="00B4734E" w:rsidRDefault="00614EB1" w:rsidP="00614EB1">
      <w:pPr>
        <w:pStyle w:val="Code"/>
        <w:rPr>
          <w:highlight w:val="white"/>
        </w:rPr>
      </w:pPr>
      <w:r w:rsidRPr="00B4734E">
        <w:rPr>
          <w:highlight w:val="white"/>
        </w:rPr>
        <w:t xml:space="preserve">            int middleTarget = (int) assemblyCode[2];</w:t>
      </w:r>
    </w:p>
    <w:p w14:paraId="3D125BB9" w14:textId="77777777" w:rsidR="00614EB1" w:rsidRPr="00B4734E" w:rsidRDefault="00614EB1" w:rsidP="00614EB1">
      <w:pPr>
        <w:pStyle w:val="Code"/>
        <w:rPr>
          <w:highlight w:val="white"/>
        </w:rPr>
      </w:pPr>
      <w:r w:rsidRPr="00B4734E">
        <w:rPr>
          <w:highlight w:val="white"/>
        </w:rPr>
        <w:t xml:space="preserve">            assemblyCode[1] = middleToAssemblyMap[middleTarget];</w:t>
      </w:r>
    </w:p>
    <w:p w14:paraId="04558EA5" w14:textId="77777777" w:rsidR="00614EB1" w:rsidRPr="00B4734E" w:rsidRDefault="00614EB1" w:rsidP="00614EB1">
      <w:pPr>
        <w:pStyle w:val="Code"/>
        <w:rPr>
          <w:highlight w:val="white"/>
        </w:rPr>
      </w:pPr>
      <w:r w:rsidRPr="00B4734E">
        <w:rPr>
          <w:highlight w:val="white"/>
        </w:rPr>
        <w:t xml:space="preserve">          }</w:t>
      </w:r>
    </w:p>
    <w:p w14:paraId="614DF986" w14:textId="77777777" w:rsidR="00614EB1" w:rsidRPr="00B4734E" w:rsidRDefault="00614EB1" w:rsidP="00614EB1">
      <w:pPr>
        <w:pStyle w:val="Code"/>
        <w:rPr>
          <w:highlight w:val="white"/>
        </w:rPr>
      </w:pPr>
      <w:r w:rsidRPr="00B4734E">
        <w:rPr>
          <w:highlight w:val="white"/>
        </w:rPr>
        <w:t xml:space="preserve">        }</w:t>
      </w:r>
    </w:p>
    <w:p w14:paraId="076A829E" w14:textId="77777777" w:rsidR="00614EB1" w:rsidRPr="00B4734E" w:rsidRDefault="00614EB1" w:rsidP="00614EB1">
      <w:pPr>
        <w:pStyle w:val="Code"/>
        <w:rPr>
          <w:highlight w:val="white"/>
        </w:rPr>
      </w:pPr>
      <w:r w:rsidRPr="00B4734E">
        <w:rPr>
          <w:highlight w:val="white"/>
        </w:rPr>
        <w:t xml:space="preserve">      }</w:t>
      </w:r>
    </w:p>
    <w:p w14:paraId="1C21A152" w14:textId="77777777" w:rsidR="00614EB1" w:rsidRDefault="00614EB1" w:rsidP="00614EB1">
      <w:pPr>
        <w:rPr>
          <w:highlight w:val="white"/>
        </w:rPr>
      </w:pPr>
      <w:r>
        <w:rPr>
          <w:highlight w:val="white"/>
        </w:rPr>
        <w:t>When we have changed the jump targets from middle code line numbers to assembly code line numbers, the second step is to change the targets into the number of bytes between the next assembly instruction (the instruction following the current instruction) and the target instruction, which is a negative value in case of backward jumps.</w:t>
      </w:r>
    </w:p>
    <w:p w14:paraId="513689ED" w14:textId="77777777" w:rsidR="00614EB1" w:rsidRPr="00B4734E" w:rsidRDefault="00614EB1" w:rsidP="00614EB1">
      <w:pPr>
        <w:rPr>
          <w:highlight w:val="white"/>
        </w:rPr>
      </w:pPr>
      <w:r>
        <w:rPr>
          <w:highlight w:val="white"/>
        </w:rPr>
        <w:t xml:space="preserve">First, we need the </w:t>
      </w:r>
      <w:r w:rsidRPr="006B0E0A">
        <w:rPr>
          <w:rStyle w:val="KeyWord0"/>
          <w:highlight w:val="white"/>
        </w:rPr>
        <w:t>assemblyToByteMap</w:t>
      </w:r>
      <w:r>
        <w:rPr>
          <w:highlight w:val="white"/>
        </w:rPr>
        <w:t xml:space="preserve"> map to keep track of the address of each assembly code instruction, counted in bytes from the beginning of the code. Then we iterate through the assembly code list and add the byte addresses each instruction. At the moment, all jump instruction are equally large (in bytes), but that may change later on.</w:t>
      </w:r>
    </w:p>
    <w:p w14:paraId="34561959" w14:textId="77777777" w:rsidR="00614EB1" w:rsidRPr="00B4734E" w:rsidRDefault="00614EB1" w:rsidP="00614EB1">
      <w:pPr>
        <w:pStyle w:val="Code"/>
        <w:rPr>
          <w:highlight w:val="white"/>
        </w:rPr>
      </w:pPr>
      <w:r w:rsidRPr="00B4734E">
        <w:rPr>
          <w:highlight w:val="white"/>
        </w:rPr>
        <w:t xml:space="preserve">      IDictionary&lt;int,int&gt; assemblyToByteMap = new Dictionary&lt;int,int&gt;();</w:t>
      </w:r>
    </w:p>
    <w:p w14:paraId="66173369" w14:textId="77777777" w:rsidR="00614EB1" w:rsidRPr="00B4734E" w:rsidRDefault="00614EB1" w:rsidP="00614EB1">
      <w:pPr>
        <w:pStyle w:val="Code"/>
        <w:rPr>
          <w:highlight w:val="white"/>
        </w:rPr>
      </w:pPr>
    </w:p>
    <w:p w14:paraId="231C394F" w14:textId="77777777" w:rsidR="00614EB1" w:rsidRPr="00B4734E" w:rsidRDefault="00614EB1" w:rsidP="00614EB1">
      <w:pPr>
        <w:pStyle w:val="Code"/>
        <w:rPr>
          <w:highlight w:val="white"/>
        </w:rPr>
      </w:pPr>
      <w:r w:rsidRPr="00B4734E">
        <w:rPr>
          <w:highlight w:val="white"/>
        </w:rPr>
        <w:t xml:space="preserve">      { int byteSize = 0, line = 0;</w:t>
      </w:r>
    </w:p>
    <w:p w14:paraId="0CCF5056" w14:textId="77777777" w:rsidR="00614EB1" w:rsidRPr="00B4734E" w:rsidRDefault="00614EB1" w:rsidP="00614EB1">
      <w:pPr>
        <w:pStyle w:val="Code"/>
        <w:rPr>
          <w:highlight w:val="white"/>
        </w:rPr>
      </w:pPr>
      <w:r w:rsidRPr="00B4734E">
        <w:rPr>
          <w:highlight w:val="white"/>
        </w:rPr>
        <w:t xml:space="preserve">        foreach (AssemblyCode assemblyCode in m_assemblyCodeList) {</w:t>
      </w:r>
    </w:p>
    <w:p w14:paraId="0849B568" w14:textId="77777777" w:rsidR="00614EB1" w:rsidRPr="00B4734E" w:rsidRDefault="00614EB1" w:rsidP="00614EB1">
      <w:pPr>
        <w:pStyle w:val="Code"/>
        <w:rPr>
          <w:highlight w:val="white"/>
        </w:rPr>
      </w:pPr>
      <w:r w:rsidRPr="00B4734E">
        <w:rPr>
          <w:highlight w:val="white"/>
        </w:rPr>
        <w:lastRenderedPageBreak/>
        <w:t xml:space="preserve">          assemblyToByteMap.Add(line++, byteSize);</w:t>
      </w:r>
    </w:p>
    <w:p w14:paraId="0EC1192C" w14:textId="77777777" w:rsidR="00614EB1" w:rsidRPr="00B4734E" w:rsidRDefault="00614EB1" w:rsidP="00614EB1">
      <w:pPr>
        <w:pStyle w:val="Code"/>
        <w:rPr>
          <w:highlight w:val="white"/>
        </w:rPr>
      </w:pPr>
      <w:r w:rsidRPr="00B4734E">
        <w:rPr>
          <w:highlight w:val="white"/>
        </w:rPr>
        <w:t xml:space="preserve">  </w:t>
      </w:r>
    </w:p>
    <w:p w14:paraId="20EF5DEA" w14:textId="77777777" w:rsidR="00614EB1" w:rsidRPr="00B4734E" w:rsidRDefault="00614EB1" w:rsidP="00614EB1">
      <w:pPr>
        <w:pStyle w:val="Code"/>
        <w:rPr>
          <w:highlight w:val="white"/>
        </w:rPr>
      </w:pPr>
      <w:r w:rsidRPr="00B4734E">
        <w:rPr>
          <w:highlight w:val="white"/>
        </w:rPr>
        <w:t xml:space="preserve">          if (!(assemblyCode.IsRelationNotRegister() ||</w:t>
      </w:r>
    </w:p>
    <w:p w14:paraId="19F2A4F0" w14:textId="77777777" w:rsidR="00614EB1" w:rsidRPr="00B4734E" w:rsidRDefault="00614EB1" w:rsidP="00614EB1">
      <w:pPr>
        <w:pStyle w:val="Code"/>
        <w:rPr>
          <w:highlight w:val="white"/>
        </w:rPr>
      </w:pPr>
      <w:r w:rsidRPr="00B4734E">
        <w:rPr>
          <w:highlight w:val="white"/>
        </w:rPr>
        <w:t xml:space="preserve">                assemblyCode.IsJumpNotRegister())) {</w:t>
      </w:r>
    </w:p>
    <w:p w14:paraId="0CAE573E" w14:textId="77777777" w:rsidR="00614EB1" w:rsidRPr="00B4734E" w:rsidRDefault="00614EB1" w:rsidP="00614EB1">
      <w:pPr>
        <w:pStyle w:val="Code"/>
        <w:rPr>
          <w:highlight w:val="white"/>
        </w:rPr>
      </w:pPr>
      <w:r w:rsidRPr="00B4734E">
        <w:rPr>
          <w:highlight w:val="white"/>
        </w:rPr>
        <w:t xml:space="preserve">            byteSize += assemblyCode.ByteList().Count;</w:t>
      </w:r>
    </w:p>
    <w:p w14:paraId="1755A703" w14:textId="77777777" w:rsidR="00614EB1" w:rsidRPr="00B4734E" w:rsidRDefault="00614EB1" w:rsidP="00614EB1">
      <w:pPr>
        <w:pStyle w:val="Code"/>
        <w:rPr>
          <w:highlight w:val="white"/>
        </w:rPr>
      </w:pPr>
      <w:r w:rsidRPr="00B4734E">
        <w:rPr>
          <w:highlight w:val="white"/>
        </w:rPr>
        <w:t xml:space="preserve">          }</w:t>
      </w:r>
    </w:p>
    <w:p w14:paraId="4BF4EE7D" w14:textId="77777777" w:rsidR="00614EB1" w:rsidRPr="00B4734E" w:rsidRDefault="00614EB1" w:rsidP="00614EB1">
      <w:pPr>
        <w:pStyle w:val="Code"/>
        <w:rPr>
          <w:highlight w:val="white"/>
        </w:rPr>
      </w:pPr>
      <w:r w:rsidRPr="00B4734E">
        <w:rPr>
          <w:highlight w:val="white"/>
        </w:rPr>
        <w:t xml:space="preserve">        }</w:t>
      </w:r>
    </w:p>
    <w:p w14:paraId="0E6E076E" w14:textId="77777777" w:rsidR="00614EB1" w:rsidRPr="00B4734E" w:rsidRDefault="00614EB1" w:rsidP="00614EB1">
      <w:pPr>
        <w:pStyle w:val="Code"/>
        <w:rPr>
          <w:highlight w:val="white"/>
        </w:rPr>
      </w:pPr>
      <w:r w:rsidRPr="00B4734E">
        <w:rPr>
          <w:highlight w:val="white"/>
        </w:rPr>
        <w:t xml:space="preserve">        assemblyToByteMap.Add(m_assemblyCodeList.Count, byteSize);</w:t>
      </w:r>
    </w:p>
    <w:p w14:paraId="2E1FCE85" w14:textId="77777777" w:rsidR="00614EB1" w:rsidRPr="00B4734E" w:rsidRDefault="00614EB1" w:rsidP="00614EB1">
      <w:pPr>
        <w:pStyle w:val="Code"/>
        <w:rPr>
          <w:highlight w:val="white"/>
        </w:rPr>
      </w:pPr>
      <w:r w:rsidRPr="00B4734E">
        <w:rPr>
          <w:highlight w:val="white"/>
        </w:rPr>
        <w:t xml:space="preserve">      }</w:t>
      </w:r>
    </w:p>
    <w:p w14:paraId="154289B4" w14:textId="77777777" w:rsidR="00614EB1" w:rsidRPr="00B4734E" w:rsidRDefault="00614EB1" w:rsidP="00614EB1">
      <w:pPr>
        <w:rPr>
          <w:highlight w:val="white"/>
        </w:rPr>
      </w:pPr>
      <w:r>
        <w:rPr>
          <w:highlight w:val="white"/>
        </w:rPr>
        <w:t>When we change the assembly code targets to relative byte targets, we may have to iterate several times because short jumps (between -128 and 127, inclusive) instructions are smaller than long jumps instructions. At the beginning, all jumps are long jumps, but some of them may be changed to short jump during the iteration.</w:t>
      </w:r>
    </w:p>
    <w:p w14:paraId="34A97983" w14:textId="77777777" w:rsidR="00614EB1" w:rsidRPr="00B4734E" w:rsidRDefault="00614EB1" w:rsidP="00614EB1">
      <w:pPr>
        <w:pStyle w:val="Code"/>
        <w:rPr>
          <w:highlight w:val="white"/>
        </w:rPr>
      </w:pPr>
      <w:r w:rsidRPr="00B4734E">
        <w:rPr>
          <w:highlight w:val="white"/>
        </w:rPr>
        <w:t xml:space="preserve">      while (true) {</w:t>
      </w:r>
    </w:p>
    <w:p w14:paraId="64A75621" w14:textId="77777777" w:rsidR="00614EB1" w:rsidRPr="00B4734E" w:rsidRDefault="00614EB1" w:rsidP="00614EB1">
      <w:pPr>
        <w:pStyle w:val="Code"/>
        <w:rPr>
          <w:highlight w:val="white"/>
        </w:rPr>
      </w:pPr>
      <w:r w:rsidRPr="00B4734E">
        <w:rPr>
          <w:highlight w:val="white"/>
        </w:rPr>
        <w:t xml:space="preserve">        for (int line = 0; line &lt; (m_assemblyCodeList.Count - 1); ++line) {</w:t>
      </w:r>
    </w:p>
    <w:p w14:paraId="02A00B08" w14:textId="77777777" w:rsidR="00614EB1" w:rsidRPr="00B4734E" w:rsidRDefault="00614EB1" w:rsidP="00614EB1">
      <w:pPr>
        <w:pStyle w:val="Code"/>
        <w:rPr>
          <w:highlight w:val="white"/>
        </w:rPr>
      </w:pPr>
      <w:r w:rsidRPr="00B4734E">
        <w:rPr>
          <w:highlight w:val="white"/>
        </w:rPr>
        <w:t xml:space="preserve">          AssemblyCode thisCode = m_assemblyCodeList[line],</w:t>
      </w:r>
    </w:p>
    <w:p w14:paraId="50D3D99E" w14:textId="77777777" w:rsidR="00614EB1" w:rsidRPr="00B4734E" w:rsidRDefault="00614EB1" w:rsidP="00614EB1">
      <w:pPr>
        <w:pStyle w:val="Code"/>
        <w:rPr>
          <w:highlight w:val="white"/>
        </w:rPr>
      </w:pPr>
      <w:r w:rsidRPr="00B4734E">
        <w:rPr>
          <w:highlight w:val="white"/>
        </w:rPr>
        <w:t xml:space="preserve">                       nextCode = m_assemblyCodeList[line + 1];</w:t>
      </w:r>
    </w:p>
    <w:p w14:paraId="6A506694" w14:textId="77777777" w:rsidR="00614EB1" w:rsidRPr="00B4734E" w:rsidRDefault="00614EB1" w:rsidP="00614EB1">
      <w:pPr>
        <w:pStyle w:val="Code"/>
        <w:rPr>
          <w:highlight w:val="white"/>
        </w:rPr>
      </w:pPr>
    </w:p>
    <w:p w14:paraId="297C26FD" w14:textId="77777777" w:rsidR="00614EB1" w:rsidRPr="00B4734E" w:rsidRDefault="00614EB1" w:rsidP="00614EB1">
      <w:pPr>
        <w:pStyle w:val="Code"/>
        <w:rPr>
          <w:highlight w:val="white"/>
        </w:rPr>
      </w:pPr>
      <w:r w:rsidRPr="00B4734E">
        <w:rPr>
          <w:highlight w:val="white"/>
        </w:rPr>
        <w:t xml:space="preserve">          if (thisCode.IsRelationNotRegister() ||</w:t>
      </w:r>
    </w:p>
    <w:p w14:paraId="1AF08EFB" w14:textId="77777777" w:rsidR="00614EB1" w:rsidRPr="00B4734E" w:rsidRDefault="00614EB1" w:rsidP="00614EB1">
      <w:pPr>
        <w:pStyle w:val="Code"/>
        <w:rPr>
          <w:highlight w:val="white"/>
        </w:rPr>
      </w:pPr>
      <w:r w:rsidRPr="00B4734E">
        <w:rPr>
          <w:highlight w:val="white"/>
        </w:rPr>
        <w:t xml:space="preserve">              thisCode.IsJumpNotRegister()) {</w:t>
      </w:r>
    </w:p>
    <w:p w14:paraId="19A9E936" w14:textId="77777777" w:rsidR="00614EB1" w:rsidRPr="00B4734E" w:rsidRDefault="00614EB1" w:rsidP="00614EB1">
      <w:pPr>
        <w:pStyle w:val="Code"/>
        <w:rPr>
          <w:highlight w:val="white"/>
        </w:rPr>
      </w:pPr>
      <w:r w:rsidRPr="00B4734E">
        <w:rPr>
          <w:highlight w:val="white"/>
        </w:rPr>
        <w:t xml:space="preserve">            int assemblyTarget = (int) thisCode[1];</w:t>
      </w:r>
    </w:p>
    <w:p w14:paraId="26646EAC" w14:textId="77777777" w:rsidR="00614EB1" w:rsidRPr="00B4734E" w:rsidRDefault="00614EB1" w:rsidP="00614EB1">
      <w:pPr>
        <w:rPr>
          <w:highlight w:val="white"/>
        </w:rPr>
      </w:pPr>
      <w:r>
        <w:rPr>
          <w:highlight w:val="white"/>
        </w:rPr>
        <w:t xml:space="preserve">The </w:t>
      </w:r>
      <w:r w:rsidRPr="0012157F">
        <w:rPr>
          <w:rStyle w:val="KeyWord0"/>
          <w:highlight w:val="white"/>
        </w:rPr>
        <w:t>byte</w:t>
      </w:r>
      <w:r>
        <w:rPr>
          <w:rStyle w:val="KeyWord0"/>
          <w:highlight w:val="white"/>
        </w:rPr>
        <w:t>Source</w:t>
      </w:r>
      <w:r>
        <w:rPr>
          <w:highlight w:val="white"/>
        </w:rPr>
        <w:t xml:space="preserve"> variable is the byte address of the target assembly instruction following the current instruction, </w:t>
      </w:r>
      <w:r w:rsidRPr="002A251A">
        <w:rPr>
          <w:rStyle w:val="KeyWord0"/>
          <w:highlight w:val="white"/>
        </w:rPr>
        <w:t>byteTarget</w:t>
      </w:r>
      <w:r>
        <w:rPr>
          <w:highlight w:val="white"/>
        </w:rPr>
        <w:t xml:space="preserve"> is the byte address of the target instruction, and </w:t>
      </w:r>
      <w:r w:rsidRPr="00C73C17">
        <w:rPr>
          <w:rStyle w:val="KeyWord0"/>
          <w:highlight w:val="white"/>
        </w:rPr>
        <w:t>byteDistance</w:t>
      </w:r>
      <w:r>
        <w:rPr>
          <w:highlight w:val="white"/>
        </w:rPr>
        <w:t xml:space="preserve"> is difference between </w:t>
      </w:r>
      <w:r w:rsidRPr="00A23741">
        <w:rPr>
          <w:rStyle w:val="KeyWord0"/>
          <w:highlight w:val="white"/>
        </w:rPr>
        <w:t>byteTarget</w:t>
      </w:r>
      <w:r>
        <w:rPr>
          <w:highlight w:val="white"/>
        </w:rPr>
        <w:t xml:space="preserve"> and </w:t>
      </w:r>
      <w:r w:rsidRPr="00A23741">
        <w:rPr>
          <w:rStyle w:val="KeyWord0"/>
          <w:highlight w:val="white"/>
        </w:rPr>
        <w:t>byteSource</w:t>
      </w:r>
      <w:r>
        <w:rPr>
          <w:highlight w:val="white"/>
        </w:rPr>
        <w:t>, which becomes the final target address.</w:t>
      </w:r>
    </w:p>
    <w:p w14:paraId="75F67CD8" w14:textId="77777777" w:rsidR="00614EB1" w:rsidRPr="00B4734E" w:rsidRDefault="00614EB1" w:rsidP="00614EB1">
      <w:pPr>
        <w:pStyle w:val="Code"/>
        <w:rPr>
          <w:highlight w:val="white"/>
        </w:rPr>
      </w:pPr>
      <w:r w:rsidRPr="00B4734E">
        <w:rPr>
          <w:highlight w:val="white"/>
        </w:rPr>
        <w:t xml:space="preserve">            int byteSource = assemblyToByteMap[line + 1],</w:t>
      </w:r>
    </w:p>
    <w:p w14:paraId="0C206BCC" w14:textId="77777777" w:rsidR="00614EB1" w:rsidRPr="00B4734E" w:rsidRDefault="00614EB1" w:rsidP="00614EB1">
      <w:pPr>
        <w:pStyle w:val="Code"/>
        <w:rPr>
          <w:highlight w:val="white"/>
        </w:rPr>
      </w:pPr>
      <w:r w:rsidRPr="00B4734E">
        <w:rPr>
          <w:highlight w:val="white"/>
        </w:rPr>
        <w:t xml:space="preserve">                byteTarget = assemblyToByteMap[assemblyTarget];</w:t>
      </w:r>
    </w:p>
    <w:p w14:paraId="52D4385E" w14:textId="77777777" w:rsidR="00614EB1" w:rsidRPr="00B4734E" w:rsidRDefault="00614EB1" w:rsidP="00614EB1">
      <w:pPr>
        <w:pStyle w:val="Code"/>
        <w:rPr>
          <w:highlight w:val="white"/>
        </w:rPr>
      </w:pPr>
      <w:r w:rsidRPr="00B4734E">
        <w:rPr>
          <w:highlight w:val="white"/>
        </w:rPr>
        <w:t xml:space="preserve">            int byteDistance = byteTarget - byteSource;</w:t>
      </w:r>
    </w:p>
    <w:p w14:paraId="32833E06" w14:textId="77777777" w:rsidR="00614EB1" w:rsidRPr="00B4734E" w:rsidRDefault="00614EB1" w:rsidP="00614EB1">
      <w:pPr>
        <w:pStyle w:val="Code"/>
        <w:rPr>
          <w:highlight w:val="white"/>
        </w:rPr>
      </w:pPr>
      <w:r w:rsidRPr="00B4734E">
        <w:rPr>
          <w:highlight w:val="white"/>
        </w:rPr>
        <w:t xml:space="preserve">            Assert.ErrorXXX(byteDistance != 0);</w:t>
      </w:r>
    </w:p>
    <w:p w14:paraId="6FEF37C8" w14:textId="77777777" w:rsidR="00614EB1" w:rsidRPr="00B4734E" w:rsidRDefault="00614EB1" w:rsidP="00614EB1">
      <w:pPr>
        <w:pStyle w:val="Code"/>
        <w:rPr>
          <w:highlight w:val="white"/>
        </w:rPr>
      </w:pPr>
      <w:r w:rsidRPr="00B4734E">
        <w:rPr>
          <w:highlight w:val="white"/>
        </w:rPr>
        <w:t xml:space="preserve">            thisCode[0] = byteDistance;</w:t>
      </w:r>
    </w:p>
    <w:p w14:paraId="473BD80F" w14:textId="77777777" w:rsidR="00614EB1" w:rsidRPr="00B4734E" w:rsidRDefault="00614EB1" w:rsidP="00614EB1">
      <w:pPr>
        <w:pStyle w:val="Code"/>
        <w:rPr>
          <w:highlight w:val="white"/>
        </w:rPr>
      </w:pPr>
      <w:r w:rsidRPr="00B4734E">
        <w:rPr>
          <w:highlight w:val="white"/>
        </w:rPr>
        <w:t xml:space="preserve">          }</w:t>
      </w:r>
    </w:p>
    <w:p w14:paraId="5DDCA092" w14:textId="77777777" w:rsidR="00614EB1" w:rsidRPr="00B4734E" w:rsidRDefault="00614EB1" w:rsidP="00614EB1">
      <w:pPr>
        <w:pStyle w:val="Code"/>
        <w:rPr>
          <w:highlight w:val="white"/>
        </w:rPr>
      </w:pPr>
      <w:r w:rsidRPr="00B4734E">
        <w:rPr>
          <w:highlight w:val="white"/>
        </w:rPr>
        <w:t xml:space="preserve">        }</w:t>
      </w:r>
    </w:p>
    <w:p w14:paraId="7408FB2B" w14:textId="77777777" w:rsidR="00614EB1" w:rsidRPr="00B4734E" w:rsidRDefault="00614EB1" w:rsidP="00614EB1">
      <w:pPr>
        <w:rPr>
          <w:highlight w:val="white"/>
        </w:rPr>
      </w:pPr>
      <w:r>
        <w:rPr>
          <w:highlight w:val="white"/>
        </w:rPr>
        <w:t xml:space="preserve">When the jump instruction has been given proper target address, we iterate through the assembly list and update the </w:t>
      </w:r>
      <w:r w:rsidRPr="00A877E5">
        <w:rPr>
          <w:rStyle w:val="KeyWord0"/>
          <w:highlight w:val="white"/>
        </w:rPr>
        <w:t>assemblyToByteMap</w:t>
      </w:r>
      <w:r>
        <w:rPr>
          <w:highlight w:val="white"/>
        </w:rPr>
        <w:t xml:space="preserve">. Some byte address may have been changed because some long jump instructions have been changed to short jump instructions. If any address has been changed, </w:t>
      </w:r>
      <w:r w:rsidRPr="00FF4510">
        <w:rPr>
          <w:rStyle w:val="KeyWord0"/>
          <w:highlight w:val="white"/>
        </w:rPr>
        <w:t>update</w:t>
      </w:r>
      <w:r>
        <w:rPr>
          <w:highlight w:val="white"/>
        </w:rPr>
        <w:t xml:space="preserve"> is set to true and the overall loop will perform another iteration.</w:t>
      </w:r>
    </w:p>
    <w:p w14:paraId="1798A3AC" w14:textId="77777777" w:rsidR="00614EB1" w:rsidRPr="00B4734E" w:rsidRDefault="00614EB1" w:rsidP="00614EB1">
      <w:pPr>
        <w:pStyle w:val="Code"/>
        <w:rPr>
          <w:highlight w:val="white"/>
        </w:rPr>
      </w:pPr>
      <w:r w:rsidRPr="00B4734E">
        <w:rPr>
          <w:highlight w:val="white"/>
        </w:rPr>
        <w:t xml:space="preserve">        bool update = false;</w:t>
      </w:r>
    </w:p>
    <w:p w14:paraId="55CBCB7C" w14:textId="77777777" w:rsidR="00614EB1" w:rsidRPr="00B4734E" w:rsidRDefault="00614EB1" w:rsidP="00614EB1">
      <w:pPr>
        <w:pStyle w:val="Code"/>
        <w:rPr>
          <w:highlight w:val="white"/>
        </w:rPr>
      </w:pPr>
      <w:r w:rsidRPr="00B4734E">
        <w:rPr>
          <w:highlight w:val="white"/>
        </w:rPr>
        <w:t xml:space="preserve">        { int byteSize = 0, line = 0;</w:t>
      </w:r>
    </w:p>
    <w:p w14:paraId="064A3143" w14:textId="77777777" w:rsidR="00614EB1" w:rsidRPr="00B4734E" w:rsidRDefault="00614EB1" w:rsidP="00614EB1">
      <w:pPr>
        <w:pStyle w:val="Code"/>
        <w:rPr>
          <w:highlight w:val="white"/>
        </w:rPr>
      </w:pPr>
      <w:r w:rsidRPr="00B4734E">
        <w:rPr>
          <w:highlight w:val="white"/>
        </w:rPr>
        <w:t xml:space="preserve">          foreach (AssemblyCode objectCode in m_assemblyCodeList) {</w:t>
      </w:r>
    </w:p>
    <w:p w14:paraId="67508951" w14:textId="77777777" w:rsidR="00614EB1" w:rsidRPr="00B4734E" w:rsidRDefault="00614EB1" w:rsidP="00614EB1">
      <w:pPr>
        <w:pStyle w:val="Code"/>
        <w:rPr>
          <w:highlight w:val="white"/>
        </w:rPr>
      </w:pPr>
      <w:r w:rsidRPr="00B4734E">
        <w:rPr>
          <w:highlight w:val="white"/>
        </w:rPr>
        <w:t xml:space="preserve">            if (assemblyToByteMap[line] != byteSize) {</w:t>
      </w:r>
    </w:p>
    <w:p w14:paraId="17B0C830" w14:textId="77777777" w:rsidR="00614EB1" w:rsidRPr="00B4734E" w:rsidRDefault="00614EB1" w:rsidP="00614EB1">
      <w:pPr>
        <w:pStyle w:val="Code"/>
        <w:rPr>
          <w:highlight w:val="white"/>
        </w:rPr>
      </w:pPr>
      <w:r w:rsidRPr="00B4734E">
        <w:rPr>
          <w:highlight w:val="white"/>
        </w:rPr>
        <w:t xml:space="preserve">              assemblyToByteMap[line] = byteSize;</w:t>
      </w:r>
    </w:p>
    <w:p w14:paraId="73FC9228" w14:textId="77777777" w:rsidR="00614EB1" w:rsidRPr="00B4734E" w:rsidRDefault="00614EB1" w:rsidP="00614EB1">
      <w:pPr>
        <w:pStyle w:val="Code"/>
        <w:rPr>
          <w:highlight w:val="white"/>
        </w:rPr>
      </w:pPr>
      <w:r w:rsidRPr="00B4734E">
        <w:rPr>
          <w:highlight w:val="white"/>
        </w:rPr>
        <w:t xml:space="preserve">              update = true;</w:t>
      </w:r>
    </w:p>
    <w:p w14:paraId="3B7FF5A1" w14:textId="77777777" w:rsidR="00614EB1" w:rsidRPr="00B4734E" w:rsidRDefault="00614EB1" w:rsidP="00614EB1">
      <w:pPr>
        <w:pStyle w:val="Code"/>
        <w:rPr>
          <w:highlight w:val="white"/>
        </w:rPr>
      </w:pPr>
      <w:r w:rsidRPr="00B4734E">
        <w:rPr>
          <w:highlight w:val="white"/>
        </w:rPr>
        <w:t xml:space="preserve">            }</w:t>
      </w:r>
    </w:p>
    <w:p w14:paraId="36FEE6F3" w14:textId="77777777" w:rsidR="00614EB1" w:rsidRPr="00B4734E" w:rsidRDefault="00614EB1" w:rsidP="00614EB1">
      <w:pPr>
        <w:pStyle w:val="Code"/>
        <w:rPr>
          <w:highlight w:val="white"/>
        </w:rPr>
      </w:pPr>
      <w:r w:rsidRPr="00B4734E">
        <w:rPr>
          <w:highlight w:val="white"/>
        </w:rPr>
        <w:t xml:space="preserve">            </w:t>
      </w:r>
    </w:p>
    <w:p w14:paraId="6BEEBA5D" w14:textId="77777777" w:rsidR="00614EB1" w:rsidRPr="00B4734E" w:rsidRDefault="00614EB1" w:rsidP="00614EB1">
      <w:pPr>
        <w:pStyle w:val="Code"/>
        <w:rPr>
          <w:highlight w:val="white"/>
        </w:rPr>
      </w:pPr>
      <w:r w:rsidRPr="00B4734E">
        <w:rPr>
          <w:highlight w:val="white"/>
        </w:rPr>
        <w:t xml:space="preserve">            byteSize += objectCode.ByteList().Count;</w:t>
      </w:r>
    </w:p>
    <w:p w14:paraId="40706391" w14:textId="77777777" w:rsidR="00614EB1" w:rsidRPr="00B4734E" w:rsidRDefault="00614EB1" w:rsidP="00614EB1">
      <w:pPr>
        <w:pStyle w:val="Code"/>
        <w:rPr>
          <w:highlight w:val="white"/>
        </w:rPr>
      </w:pPr>
      <w:r w:rsidRPr="00B4734E">
        <w:rPr>
          <w:highlight w:val="white"/>
        </w:rPr>
        <w:t xml:space="preserve">            ++line;</w:t>
      </w:r>
    </w:p>
    <w:p w14:paraId="32A88D2A" w14:textId="77777777" w:rsidR="00614EB1" w:rsidRPr="00B4734E" w:rsidRDefault="00614EB1" w:rsidP="00614EB1">
      <w:pPr>
        <w:pStyle w:val="Code"/>
        <w:rPr>
          <w:highlight w:val="white"/>
        </w:rPr>
      </w:pPr>
      <w:r w:rsidRPr="00B4734E">
        <w:rPr>
          <w:highlight w:val="white"/>
        </w:rPr>
        <w:t xml:space="preserve">          }</w:t>
      </w:r>
    </w:p>
    <w:p w14:paraId="073C55C9" w14:textId="77777777" w:rsidR="00614EB1" w:rsidRPr="00B4734E" w:rsidRDefault="00614EB1" w:rsidP="00614EB1">
      <w:pPr>
        <w:pStyle w:val="Code"/>
        <w:rPr>
          <w:highlight w:val="white"/>
        </w:rPr>
      </w:pPr>
      <w:r w:rsidRPr="00B4734E">
        <w:rPr>
          <w:highlight w:val="white"/>
        </w:rPr>
        <w:t xml:space="preserve">        }</w:t>
      </w:r>
    </w:p>
    <w:p w14:paraId="30B3A51C" w14:textId="77777777" w:rsidR="00614EB1" w:rsidRPr="00B4734E" w:rsidRDefault="00614EB1" w:rsidP="00614EB1">
      <w:pPr>
        <w:rPr>
          <w:highlight w:val="white"/>
        </w:rPr>
      </w:pPr>
      <w:r>
        <w:rPr>
          <w:highlight w:val="white"/>
        </w:rPr>
        <w:t>If nothing has been changed from the previous iteration, every assembly jump instruction holds the correct target address and we break the loop.</w:t>
      </w:r>
    </w:p>
    <w:p w14:paraId="76D1F9A3" w14:textId="77777777" w:rsidR="00614EB1" w:rsidRPr="00B4734E" w:rsidRDefault="00614EB1" w:rsidP="00614EB1">
      <w:pPr>
        <w:pStyle w:val="Code"/>
        <w:rPr>
          <w:highlight w:val="white"/>
        </w:rPr>
      </w:pPr>
      <w:r w:rsidRPr="00B4734E">
        <w:rPr>
          <w:highlight w:val="white"/>
        </w:rPr>
        <w:t xml:space="preserve">        if (!update) {</w:t>
      </w:r>
    </w:p>
    <w:p w14:paraId="7062D394" w14:textId="77777777" w:rsidR="00614EB1" w:rsidRPr="00B4734E" w:rsidRDefault="00614EB1" w:rsidP="00614EB1">
      <w:pPr>
        <w:pStyle w:val="Code"/>
        <w:rPr>
          <w:highlight w:val="white"/>
        </w:rPr>
      </w:pPr>
      <w:r w:rsidRPr="00B4734E">
        <w:rPr>
          <w:highlight w:val="white"/>
        </w:rPr>
        <w:lastRenderedPageBreak/>
        <w:t xml:space="preserve">          break;</w:t>
      </w:r>
    </w:p>
    <w:p w14:paraId="1A5BCE3A" w14:textId="77777777" w:rsidR="00614EB1" w:rsidRPr="00B4734E" w:rsidRDefault="00614EB1" w:rsidP="00614EB1">
      <w:pPr>
        <w:pStyle w:val="Code"/>
        <w:rPr>
          <w:highlight w:val="white"/>
        </w:rPr>
      </w:pPr>
      <w:r w:rsidRPr="00B4734E">
        <w:rPr>
          <w:highlight w:val="white"/>
        </w:rPr>
        <w:t xml:space="preserve">        }</w:t>
      </w:r>
    </w:p>
    <w:p w14:paraId="4F034B7B" w14:textId="77777777" w:rsidR="00614EB1" w:rsidRPr="00B4734E" w:rsidRDefault="00614EB1" w:rsidP="00614EB1">
      <w:pPr>
        <w:pStyle w:val="Code"/>
        <w:rPr>
          <w:highlight w:val="white"/>
        </w:rPr>
      </w:pPr>
      <w:r w:rsidRPr="00B4734E">
        <w:rPr>
          <w:highlight w:val="white"/>
        </w:rPr>
        <w:t xml:space="preserve">      }</w:t>
      </w:r>
    </w:p>
    <w:p w14:paraId="4C73814E" w14:textId="77777777" w:rsidR="00614EB1" w:rsidRPr="00B4734E" w:rsidRDefault="00614EB1" w:rsidP="00614EB1">
      <w:pPr>
        <w:rPr>
          <w:highlight w:val="white"/>
        </w:rPr>
      </w:pPr>
      <w:r>
        <w:rPr>
          <w:highlight w:val="white"/>
        </w:rPr>
        <w:t xml:space="preserve">Finally, we need to iterate through the assembly code list, and change the return addresses in the same way as the byte target addresses above. </w:t>
      </w:r>
    </w:p>
    <w:p w14:paraId="06345C17" w14:textId="77777777" w:rsidR="00614EB1" w:rsidRPr="00710CC3" w:rsidRDefault="00614EB1" w:rsidP="00614EB1">
      <w:pPr>
        <w:pStyle w:val="Code"/>
        <w:rPr>
          <w:highlight w:val="white"/>
        </w:rPr>
      </w:pPr>
      <w:r w:rsidRPr="00710CC3">
        <w:rPr>
          <w:highlight w:val="white"/>
        </w:rPr>
        <w:t xml:space="preserve">      for (int line = 0; line &lt; m_assemblyCodeList.Count; ++line) {        </w:t>
      </w:r>
    </w:p>
    <w:p w14:paraId="21BD8E29" w14:textId="77777777" w:rsidR="00614EB1" w:rsidRPr="00710CC3" w:rsidRDefault="00614EB1" w:rsidP="00614EB1">
      <w:pPr>
        <w:pStyle w:val="Code"/>
        <w:rPr>
          <w:highlight w:val="white"/>
        </w:rPr>
      </w:pPr>
      <w:r w:rsidRPr="00710CC3">
        <w:rPr>
          <w:highlight w:val="white"/>
        </w:rPr>
        <w:t xml:space="preserve">        AssemblyCode assemblyCode = m_assemblyCodeList[line];</w:t>
      </w:r>
    </w:p>
    <w:p w14:paraId="00039064" w14:textId="77777777" w:rsidR="00614EB1" w:rsidRPr="00710CC3" w:rsidRDefault="00614EB1" w:rsidP="00614EB1">
      <w:pPr>
        <w:pStyle w:val="Code"/>
        <w:rPr>
          <w:highlight w:val="white"/>
        </w:rPr>
      </w:pPr>
    </w:p>
    <w:p w14:paraId="23C70979" w14:textId="77777777" w:rsidR="00614EB1" w:rsidRPr="00710CC3" w:rsidRDefault="00614EB1" w:rsidP="00614EB1">
      <w:pPr>
        <w:pStyle w:val="Code"/>
        <w:rPr>
          <w:highlight w:val="white"/>
        </w:rPr>
      </w:pPr>
      <w:r w:rsidRPr="00710CC3">
        <w:rPr>
          <w:highlight w:val="white"/>
        </w:rPr>
        <w:t xml:space="preserve">        if (assemblyCode.Operator == AssemblyOperator.</w:t>
      </w:r>
      <w:r>
        <w:rPr>
          <w:highlight w:val="white"/>
        </w:rPr>
        <w:t>return_address</w:t>
      </w:r>
      <w:r w:rsidRPr="00710CC3">
        <w:rPr>
          <w:highlight w:val="white"/>
        </w:rPr>
        <w:t>) {</w:t>
      </w:r>
    </w:p>
    <w:p w14:paraId="25C322D4" w14:textId="77777777" w:rsidR="00614EB1" w:rsidRPr="00710CC3" w:rsidRDefault="00614EB1" w:rsidP="00614EB1">
      <w:pPr>
        <w:pStyle w:val="Code"/>
        <w:rPr>
          <w:highlight w:val="white"/>
        </w:rPr>
      </w:pPr>
      <w:r w:rsidRPr="00710CC3">
        <w:rPr>
          <w:highlight w:val="white"/>
        </w:rPr>
        <w:t xml:space="preserve">          int middleAddress = (int) ((BigInteger) assemblyCode[2]);</w:t>
      </w:r>
    </w:p>
    <w:p w14:paraId="4A1BE556" w14:textId="77777777" w:rsidR="00614EB1" w:rsidRPr="00710CC3" w:rsidRDefault="00614EB1" w:rsidP="00614EB1">
      <w:pPr>
        <w:pStyle w:val="Code"/>
        <w:rPr>
          <w:highlight w:val="white"/>
        </w:rPr>
      </w:pPr>
      <w:r w:rsidRPr="00710CC3">
        <w:rPr>
          <w:highlight w:val="white"/>
        </w:rPr>
        <w:t xml:space="preserve">          int assemblyAddress = middleToAssemblyMap[middleAddress];</w:t>
      </w:r>
    </w:p>
    <w:p w14:paraId="2B39ECEC" w14:textId="77777777" w:rsidR="00614EB1" w:rsidRPr="00710CC3" w:rsidRDefault="00614EB1" w:rsidP="00614EB1">
      <w:pPr>
        <w:pStyle w:val="Code"/>
        <w:rPr>
          <w:highlight w:val="white"/>
        </w:rPr>
      </w:pPr>
      <w:r w:rsidRPr="00710CC3">
        <w:rPr>
          <w:highlight w:val="white"/>
        </w:rPr>
        <w:t xml:space="preserve">          int byteAddress = assemblyToByteMap[assemblyAddress];</w:t>
      </w:r>
    </w:p>
    <w:p w14:paraId="6842DF44" w14:textId="77777777" w:rsidR="00614EB1" w:rsidRPr="00710CC3" w:rsidRDefault="00614EB1" w:rsidP="00614EB1">
      <w:pPr>
        <w:pStyle w:val="Code"/>
        <w:rPr>
          <w:highlight w:val="white"/>
        </w:rPr>
      </w:pPr>
      <w:r w:rsidRPr="00710CC3">
        <w:rPr>
          <w:highlight w:val="white"/>
        </w:rPr>
        <w:t xml:space="preserve">          assemblyCode[2] = (BigInteger) byteAddress;</w:t>
      </w:r>
    </w:p>
    <w:p w14:paraId="687C231F" w14:textId="77777777" w:rsidR="00614EB1" w:rsidRPr="00710CC3" w:rsidRDefault="00614EB1" w:rsidP="00614EB1">
      <w:pPr>
        <w:pStyle w:val="Code"/>
        <w:rPr>
          <w:highlight w:val="white"/>
        </w:rPr>
      </w:pPr>
      <w:r w:rsidRPr="00710CC3">
        <w:rPr>
          <w:highlight w:val="white"/>
        </w:rPr>
        <w:t xml:space="preserve">        }</w:t>
      </w:r>
    </w:p>
    <w:p w14:paraId="7D5C39EB" w14:textId="77777777" w:rsidR="00614EB1" w:rsidRPr="00710CC3" w:rsidRDefault="00614EB1" w:rsidP="00614EB1">
      <w:pPr>
        <w:pStyle w:val="Code"/>
        <w:rPr>
          <w:highlight w:val="white"/>
        </w:rPr>
      </w:pPr>
      <w:r w:rsidRPr="00710CC3">
        <w:rPr>
          <w:highlight w:val="white"/>
        </w:rPr>
        <w:t xml:space="preserve">      }</w:t>
      </w:r>
    </w:p>
    <w:p w14:paraId="5626EE85" w14:textId="77777777" w:rsidR="00614EB1" w:rsidRPr="00710CC3" w:rsidRDefault="00614EB1" w:rsidP="00614EB1">
      <w:pPr>
        <w:pStyle w:val="Code"/>
        <w:rPr>
          <w:highlight w:val="white"/>
        </w:rPr>
      </w:pPr>
      <w:r w:rsidRPr="00710CC3">
        <w:rPr>
          <w:highlight w:val="white"/>
        </w:rPr>
        <w:t xml:space="preserve">    }</w:t>
      </w:r>
    </w:p>
    <w:p w14:paraId="2E9951CA" w14:textId="77777777" w:rsidR="00614EB1" w:rsidRDefault="00614EB1" w:rsidP="00614EB1">
      <w:pPr>
        <w:pStyle w:val="Rubrik3"/>
        <w:rPr>
          <w:highlight w:val="white"/>
        </w:rPr>
      </w:pPr>
      <w:bookmarkStart w:id="518" w:name="_Toc49764429"/>
      <w:r>
        <w:rPr>
          <w:highlight w:val="white"/>
        </w:rPr>
        <w:t>Windows Byte List</w:t>
      </w:r>
      <w:bookmarkEnd w:id="518"/>
    </w:p>
    <w:p w14:paraId="4AE37452" w14:textId="683EBE19" w:rsidR="00614EB1" w:rsidRDefault="00614EB1" w:rsidP="00614EB1">
      <w:pPr>
        <w:rPr>
          <w:highlight w:val="white"/>
        </w:rPr>
      </w:pPr>
      <w:r>
        <w:rPr>
          <w:highlight w:val="white"/>
        </w:rPr>
        <w:t xml:space="preserve">The </w:t>
      </w:r>
      <w:r w:rsidRPr="009B2445">
        <w:rPr>
          <w:rStyle w:val="KeyWord0"/>
          <w:highlight w:val="white"/>
        </w:rPr>
        <w:t>WindowsByteList</w:t>
      </w:r>
      <w:r>
        <w:rPr>
          <w:highlight w:val="white"/>
        </w:rPr>
        <w:t xml:space="preserve"> method iterates through the assembly code list and generates the byte list for each instruction by calling </w:t>
      </w:r>
      <w:r w:rsidRPr="002E2390">
        <w:rPr>
          <w:rStyle w:val="KeyWord0"/>
          <w:highlight w:val="white"/>
        </w:rPr>
        <w:t>ByteList</w:t>
      </w:r>
      <w:r>
        <w:rPr>
          <w:highlight w:val="white"/>
        </w:rPr>
        <w:t xml:space="preserve"> in </w:t>
      </w:r>
      <w:r w:rsidRPr="002E2390">
        <w:rPr>
          <w:rStyle w:val="KeyWord0"/>
          <w:highlight w:val="white"/>
        </w:rPr>
        <w:t>AssemblyCode</w:t>
      </w:r>
      <w:r>
        <w:rPr>
          <w:highlight w:val="white"/>
        </w:rPr>
        <w:t xml:space="preserve">. It also adds names to the </w:t>
      </w:r>
      <w:r w:rsidRPr="002E2390">
        <w:rPr>
          <w:rStyle w:val="KeyWord0"/>
          <w:highlight w:val="white"/>
        </w:rPr>
        <w:t>accessMap</w:t>
      </w:r>
      <w:r>
        <w:rPr>
          <w:highlight w:val="white"/>
        </w:rPr>
        <w:t xml:space="preserve">, </w:t>
      </w:r>
      <w:r w:rsidRPr="002E2390">
        <w:rPr>
          <w:rStyle w:val="KeyWord0"/>
          <w:highlight w:val="white"/>
        </w:rPr>
        <w:t>callMap</w:t>
      </w:r>
      <w:r>
        <w:rPr>
          <w:highlight w:val="white"/>
        </w:rPr>
        <w:t xml:space="preserve">, and </w:t>
      </w:r>
      <w:r w:rsidRPr="002E2390">
        <w:rPr>
          <w:rStyle w:val="KeyWord0"/>
          <w:highlight w:val="white"/>
        </w:rPr>
        <w:t>returnSet</w:t>
      </w:r>
      <w:r>
        <w:rPr>
          <w:highlight w:val="white"/>
        </w:rPr>
        <w:t xml:space="preserve"> parameters.</w:t>
      </w:r>
    </w:p>
    <w:p w14:paraId="4A0FA61D" w14:textId="3DDBBBD2" w:rsidR="00614EB1" w:rsidRPr="001A2BBA" w:rsidRDefault="00614EB1" w:rsidP="00614EB1">
      <w:pPr>
        <w:pStyle w:val="CodeHeader"/>
        <w:rPr>
          <w:highlight w:val="white"/>
        </w:rPr>
      </w:pPr>
      <w:r>
        <w:rPr>
          <w:highlight w:val="white"/>
        </w:rPr>
        <w:t>AssemblyCodeGenerator.cs</w:t>
      </w:r>
    </w:p>
    <w:p w14:paraId="12F241A3" w14:textId="77777777" w:rsidR="00614EB1" w:rsidRPr="007F292F" w:rsidRDefault="00614EB1" w:rsidP="00614EB1">
      <w:pPr>
        <w:pStyle w:val="Code"/>
        <w:rPr>
          <w:highlight w:val="white"/>
        </w:rPr>
      </w:pPr>
      <w:r w:rsidRPr="007F292F">
        <w:rPr>
          <w:highlight w:val="white"/>
        </w:rPr>
        <w:t xml:space="preserve">    private void </w:t>
      </w:r>
      <w:bookmarkStart w:id="519" w:name="_Hlk51314142"/>
      <w:r w:rsidRPr="007F292F">
        <w:rPr>
          <w:highlight w:val="white"/>
        </w:rPr>
        <w:t>WindowsByteList</w:t>
      </w:r>
      <w:bookmarkEnd w:id="519"/>
      <w:r w:rsidRPr="007F292F">
        <w:rPr>
          <w:highlight w:val="white"/>
        </w:rPr>
        <w:t>(List&lt;byte&gt; byteList,</w:t>
      </w:r>
    </w:p>
    <w:p w14:paraId="72CCC781" w14:textId="77777777" w:rsidR="00614EB1" w:rsidRPr="007F292F" w:rsidRDefault="00614EB1" w:rsidP="00614EB1">
      <w:pPr>
        <w:pStyle w:val="Code"/>
        <w:rPr>
          <w:highlight w:val="white"/>
        </w:rPr>
      </w:pPr>
      <w:r w:rsidRPr="007F292F">
        <w:rPr>
          <w:highlight w:val="white"/>
        </w:rPr>
        <w:t xml:space="preserve">                                 IDictionary&lt;int,string&gt; accessMap,</w:t>
      </w:r>
    </w:p>
    <w:p w14:paraId="350E9008" w14:textId="77777777" w:rsidR="00614EB1" w:rsidRPr="007F292F" w:rsidRDefault="00614EB1" w:rsidP="00614EB1">
      <w:pPr>
        <w:pStyle w:val="Code"/>
        <w:rPr>
          <w:highlight w:val="white"/>
        </w:rPr>
      </w:pPr>
      <w:r w:rsidRPr="007F292F">
        <w:rPr>
          <w:highlight w:val="white"/>
        </w:rPr>
        <w:t xml:space="preserve">                                 IDictionary&lt;int,string&gt; callMap,</w:t>
      </w:r>
    </w:p>
    <w:p w14:paraId="0AB8599A" w14:textId="77777777" w:rsidR="00614EB1" w:rsidRPr="007F292F" w:rsidRDefault="00614EB1" w:rsidP="00614EB1">
      <w:pPr>
        <w:pStyle w:val="Code"/>
        <w:rPr>
          <w:highlight w:val="white"/>
        </w:rPr>
      </w:pPr>
      <w:r w:rsidRPr="007F292F">
        <w:rPr>
          <w:highlight w:val="white"/>
        </w:rPr>
        <w:t xml:space="preserve">                                 ISet&lt;int&gt; returnSet) {</w:t>
      </w:r>
    </w:p>
    <w:p w14:paraId="5D52227D" w14:textId="77777777" w:rsidR="00614EB1" w:rsidRPr="007F292F" w:rsidRDefault="00614EB1" w:rsidP="00614EB1">
      <w:pPr>
        <w:pStyle w:val="Code"/>
        <w:rPr>
          <w:highlight w:val="white"/>
        </w:rPr>
      </w:pPr>
      <w:r w:rsidRPr="007F292F">
        <w:rPr>
          <w:highlight w:val="white"/>
        </w:rPr>
        <w:t xml:space="preserve">      foreach (AssemblyCode assemblyCode in m_assemblyCodeList) {</w:t>
      </w:r>
    </w:p>
    <w:p w14:paraId="3302026F" w14:textId="77777777" w:rsidR="00614EB1" w:rsidRPr="007A5FFB" w:rsidRDefault="00614EB1" w:rsidP="00614EB1">
      <w:pPr>
        <w:rPr>
          <w:highlight w:val="white"/>
        </w:rPr>
      </w:pPr>
      <w:r>
        <w:rPr>
          <w:highlight w:val="white"/>
        </w:rPr>
        <w:t>We add the byte list of the instruction to the byte list parameter.</w:t>
      </w:r>
    </w:p>
    <w:p w14:paraId="6F241AD0" w14:textId="77777777" w:rsidR="00614EB1" w:rsidRPr="007F292F" w:rsidRDefault="00614EB1" w:rsidP="00614EB1">
      <w:pPr>
        <w:pStyle w:val="Code"/>
        <w:rPr>
          <w:highlight w:val="white"/>
        </w:rPr>
      </w:pPr>
      <w:r w:rsidRPr="007F292F">
        <w:rPr>
          <w:highlight w:val="white"/>
        </w:rPr>
        <w:t xml:space="preserve">        byteList.AddRange(assemblyCode.ByteList());</w:t>
      </w:r>
    </w:p>
    <w:p w14:paraId="57258A22" w14:textId="77777777" w:rsidR="00614EB1" w:rsidRPr="007F292F" w:rsidRDefault="00614EB1" w:rsidP="00614EB1">
      <w:pPr>
        <w:rPr>
          <w:highlight w:val="white"/>
        </w:rPr>
      </w:pPr>
      <w:r>
        <w:rPr>
          <w:highlight w:val="white"/>
        </w:rPr>
        <w:t>Unless the instruction is a label, comment, or zero sequence, we check whether there are any names in the code that shall be added to the access map or the call map, or the return set.</w:t>
      </w:r>
    </w:p>
    <w:p w14:paraId="56311BD5" w14:textId="77777777" w:rsidR="00614EB1" w:rsidRPr="007F292F" w:rsidRDefault="00614EB1" w:rsidP="00614EB1">
      <w:pPr>
        <w:pStyle w:val="Code"/>
        <w:rPr>
          <w:highlight w:val="white"/>
        </w:rPr>
      </w:pPr>
      <w:r w:rsidRPr="007F292F">
        <w:rPr>
          <w:highlight w:val="white"/>
        </w:rPr>
        <w:t xml:space="preserve">        if ((assemblyCode.Operator != AssemblyOperator.label) &amp;&amp;</w:t>
      </w:r>
    </w:p>
    <w:p w14:paraId="3505A048" w14:textId="77777777" w:rsidR="00614EB1" w:rsidRPr="007F292F" w:rsidRDefault="00614EB1" w:rsidP="00614EB1">
      <w:pPr>
        <w:pStyle w:val="Code"/>
        <w:rPr>
          <w:highlight w:val="white"/>
        </w:rPr>
      </w:pPr>
      <w:r w:rsidRPr="007F292F">
        <w:rPr>
          <w:highlight w:val="white"/>
        </w:rPr>
        <w:t xml:space="preserve">            (assemblyCode.Operator != AssemblyOperator.comment) &amp;&amp;</w:t>
      </w:r>
    </w:p>
    <w:p w14:paraId="33E2C532" w14:textId="77777777" w:rsidR="00614EB1" w:rsidRDefault="00614EB1" w:rsidP="00614EB1">
      <w:pPr>
        <w:pStyle w:val="Code"/>
        <w:rPr>
          <w:highlight w:val="white"/>
        </w:rPr>
      </w:pPr>
      <w:r w:rsidRPr="007F292F">
        <w:rPr>
          <w:highlight w:val="white"/>
        </w:rPr>
        <w:t xml:space="preserve">            (assemblyCode.Operator != AssemblyOperator.define_zero_sequence)){</w:t>
      </w:r>
    </w:p>
    <w:p w14:paraId="1DB3DD3E" w14:textId="77777777" w:rsidR="00614EB1" w:rsidRPr="007F292F" w:rsidRDefault="00614EB1" w:rsidP="00614EB1">
      <w:pPr>
        <w:rPr>
          <w:highlight w:val="white"/>
        </w:rPr>
      </w:pPr>
      <w:r>
        <w:rPr>
          <w:highlight w:val="white"/>
        </w:rPr>
        <w:t>If the instruction is an address definition, we add its name to the access map.</w:t>
      </w:r>
    </w:p>
    <w:p w14:paraId="183B5158" w14:textId="77777777" w:rsidR="00614EB1" w:rsidRPr="007F292F" w:rsidRDefault="00614EB1" w:rsidP="00614EB1">
      <w:pPr>
        <w:pStyle w:val="Code"/>
        <w:rPr>
          <w:highlight w:val="white"/>
        </w:rPr>
      </w:pPr>
      <w:r w:rsidRPr="007F292F">
        <w:rPr>
          <w:highlight w:val="white"/>
        </w:rPr>
        <w:t xml:space="preserve">          if (assemblyCode.Operator == AssemblyOperator.define_address) {</w:t>
      </w:r>
    </w:p>
    <w:p w14:paraId="36AC4AD3" w14:textId="77777777" w:rsidR="00614EB1" w:rsidRPr="007F292F" w:rsidRDefault="00614EB1" w:rsidP="00614EB1">
      <w:pPr>
        <w:pStyle w:val="Code"/>
        <w:rPr>
          <w:highlight w:val="white"/>
        </w:rPr>
      </w:pPr>
      <w:r w:rsidRPr="007F292F">
        <w:rPr>
          <w:highlight w:val="white"/>
        </w:rPr>
        <w:t xml:space="preserve">            string name = (string) assemblyCode[0];</w:t>
      </w:r>
    </w:p>
    <w:p w14:paraId="0ABF60CA" w14:textId="77777777" w:rsidR="00614EB1" w:rsidRPr="007F292F" w:rsidRDefault="00614EB1" w:rsidP="00614EB1">
      <w:pPr>
        <w:pStyle w:val="Code"/>
        <w:rPr>
          <w:highlight w:val="white"/>
        </w:rPr>
      </w:pPr>
      <w:r w:rsidRPr="007F292F">
        <w:rPr>
          <w:highlight w:val="white"/>
        </w:rPr>
        <w:t xml:space="preserve">            accessMap.Add(byteList.Count - TypeSize.PointerSize, name);</w:t>
      </w:r>
    </w:p>
    <w:p w14:paraId="6AF0DA94" w14:textId="77777777" w:rsidR="00614EB1" w:rsidRPr="007F292F" w:rsidRDefault="00614EB1" w:rsidP="00614EB1">
      <w:pPr>
        <w:pStyle w:val="Code"/>
        <w:rPr>
          <w:highlight w:val="white"/>
        </w:rPr>
      </w:pPr>
      <w:r w:rsidRPr="007F292F">
        <w:rPr>
          <w:highlight w:val="white"/>
        </w:rPr>
        <w:t xml:space="preserve">          }</w:t>
      </w:r>
    </w:p>
    <w:p w14:paraId="34FE5E9F" w14:textId="77777777" w:rsidR="00614EB1" w:rsidRPr="007F292F" w:rsidRDefault="00614EB1" w:rsidP="00614EB1">
      <w:pPr>
        <w:rPr>
          <w:highlight w:val="white"/>
        </w:rPr>
      </w:pPr>
      <w:r>
        <w:rPr>
          <w:highlight w:val="white"/>
        </w:rPr>
        <w:t>If the instruction is a value definition, we need to look into its sort. If it is a pointer or a static address, we add its name.</w:t>
      </w:r>
    </w:p>
    <w:p w14:paraId="1D80C12C" w14:textId="77777777" w:rsidR="00614EB1" w:rsidRPr="007F292F" w:rsidRDefault="00614EB1" w:rsidP="00614EB1">
      <w:pPr>
        <w:pStyle w:val="Code"/>
        <w:rPr>
          <w:highlight w:val="white"/>
        </w:rPr>
      </w:pPr>
      <w:r w:rsidRPr="007F292F">
        <w:rPr>
          <w:highlight w:val="white"/>
        </w:rPr>
        <w:t xml:space="preserve">          else if (assemblyCode.Operator == AssemblyOperator.define_value) {</w:t>
      </w:r>
    </w:p>
    <w:p w14:paraId="6F7F6C6E" w14:textId="77777777" w:rsidR="00614EB1" w:rsidRPr="007F292F" w:rsidRDefault="00614EB1" w:rsidP="00614EB1">
      <w:pPr>
        <w:pStyle w:val="Code"/>
        <w:rPr>
          <w:highlight w:val="white"/>
        </w:rPr>
      </w:pPr>
      <w:r w:rsidRPr="007F292F">
        <w:rPr>
          <w:highlight w:val="white"/>
        </w:rPr>
        <w:t xml:space="preserve">            Sort sort = (Sort) assemblyCode[0];</w:t>
      </w:r>
    </w:p>
    <w:p w14:paraId="066FA1B0" w14:textId="77777777" w:rsidR="00614EB1" w:rsidRPr="007F292F" w:rsidRDefault="00614EB1" w:rsidP="00614EB1">
      <w:pPr>
        <w:pStyle w:val="Code"/>
        <w:rPr>
          <w:highlight w:val="white"/>
        </w:rPr>
      </w:pPr>
      <w:r w:rsidRPr="007F292F">
        <w:rPr>
          <w:highlight w:val="white"/>
        </w:rPr>
        <w:t xml:space="preserve">            object value = assemblyCode[1];</w:t>
      </w:r>
    </w:p>
    <w:p w14:paraId="039A9BCE" w14:textId="77777777" w:rsidR="00614EB1" w:rsidRPr="007F292F" w:rsidRDefault="00614EB1" w:rsidP="00614EB1">
      <w:pPr>
        <w:pStyle w:val="Code"/>
        <w:rPr>
          <w:highlight w:val="white"/>
        </w:rPr>
      </w:pPr>
    </w:p>
    <w:p w14:paraId="5D57F085" w14:textId="77777777" w:rsidR="00614EB1" w:rsidRPr="007F292F" w:rsidRDefault="00614EB1" w:rsidP="00614EB1">
      <w:pPr>
        <w:pStyle w:val="Code"/>
        <w:rPr>
          <w:highlight w:val="white"/>
        </w:rPr>
      </w:pPr>
      <w:r w:rsidRPr="007F292F">
        <w:rPr>
          <w:highlight w:val="white"/>
        </w:rPr>
        <w:t xml:space="preserve">            if (sort == Sort.Pointer) {</w:t>
      </w:r>
    </w:p>
    <w:p w14:paraId="11B3117C" w14:textId="77777777" w:rsidR="00614EB1" w:rsidRPr="007F292F" w:rsidRDefault="00614EB1" w:rsidP="00614EB1">
      <w:pPr>
        <w:pStyle w:val="Code"/>
        <w:rPr>
          <w:highlight w:val="white"/>
        </w:rPr>
      </w:pPr>
      <w:r w:rsidRPr="007F292F">
        <w:rPr>
          <w:highlight w:val="white"/>
        </w:rPr>
        <w:t xml:space="preserve">              if (value is string) {</w:t>
      </w:r>
    </w:p>
    <w:p w14:paraId="1DB27C7E"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635EBB53" w14:textId="77777777" w:rsidR="00614EB1" w:rsidRPr="007F292F" w:rsidRDefault="00614EB1" w:rsidP="00614EB1">
      <w:pPr>
        <w:pStyle w:val="Code"/>
        <w:rPr>
          <w:highlight w:val="white"/>
        </w:rPr>
      </w:pPr>
      <w:r w:rsidRPr="007F292F">
        <w:rPr>
          <w:highlight w:val="white"/>
        </w:rPr>
        <w:lastRenderedPageBreak/>
        <w:t xml:space="preserve">                              (string) value);</w:t>
      </w:r>
    </w:p>
    <w:p w14:paraId="444538EB" w14:textId="77777777" w:rsidR="00614EB1" w:rsidRPr="007F292F" w:rsidRDefault="00614EB1" w:rsidP="00614EB1">
      <w:pPr>
        <w:pStyle w:val="Code"/>
        <w:rPr>
          <w:highlight w:val="white"/>
        </w:rPr>
      </w:pPr>
      <w:r w:rsidRPr="007F292F">
        <w:rPr>
          <w:highlight w:val="white"/>
        </w:rPr>
        <w:t xml:space="preserve">              }</w:t>
      </w:r>
    </w:p>
    <w:p w14:paraId="2EA55A13" w14:textId="77777777" w:rsidR="00614EB1" w:rsidRPr="007F292F" w:rsidRDefault="00614EB1" w:rsidP="00614EB1">
      <w:pPr>
        <w:pStyle w:val="Code"/>
        <w:rPr>
          <w:highlight w:val="white"/>
        </w:rPr>
      </w:pPr>
      <w:r w:rsidRPr="007F292F">
        <w:rPr>
          <w:highlight w:val="white"/>
        </w:rPr>
        <w:t xml:space="preserve">              else if (value is StaticAddress) {</w:t>
      </w:r>
    </w:p>
    <w:p w14:paraId="187D686A" w14:textId="77777777" w:rsidR="00614EB1" w:rsidRPr="007F292F" w:rsidRDefault="00614EB1" w:rsidP="00614EB1">
      <w:pPr>
        <w:pStyle w:val="Code"/>
        <w:rPr>
          <w:highlight w:val="white"/>
        </w:rPr>
      </w:pPr>
      <w:r w:rsidRPr="007F292F">
        <w:rPr>
          <w:highlight w:val="white"/>
        </w:rPr>
        <w:t xml:space="preserve">                StaticAddress staticAddress = (StaticAddress) value;</w:t>
      </w:r>
    </w:p>
    <w:p w14:paraId="1E1B785C" w14:textId="77777777" w:rsidR="00614EB1" w:rsidRPr="007F292F" w:rsidRDefault="00614EB1" w:rsidP="00614EB1">
      <w:pPr>
        <w:pStyle w:val="Code"/>
        <w:rPr>
          <w:highlight w:val="white"/>
        </w:rPr>
      </w:pPr>
      <w:r w:rsidRPr="007F292F">
        <w:rPr>
          <w:highlight w:val="white"/>
        </w:rPr>
        <w:t xml:space="preserve">                accessMap.Add(byteList.Count - TypeSize.PointerSize,</w:t>
      </w:r>
    </w:p>
    <w:p w14:paraId="1EE530B3" w14:textId="77777777" w:rsidR="00614EB1" w:rsidRPr="007F292F" w:rsidRDefault="00614EB1" w:rsidP="00614EB1">
      <w:pPr>
        <w:pStyle w:val="Code"/>
        <w:rPr>
          <w:highlight w:val="white"/>
        </w:rPr>
      </w:pPr>
      <w:r w:rsidRPr="007F292F">
        <w:rPr>
          <w:highlight w:val="white"/>
        </w:rPr>
        <w:t xml:space="preserve">                              staticAddress.UniqueName);</w:t>
      </w:r>
    </w:p>
    <w:p w14:paraId="5989FD3F" w14:textId="77777777" w:rsidR="00614EB1" w:rsidRPr="007F292F" w:rsidRDefault="00614EB1" w:rsidP="00614EB1">
      <w:pPr>
        <w:pStyle w:val="Code"/>
        <w:rPr>
          <w:highlight w:val="white"/>
        </w:rPr>
      </w:pPr>
      <w:r w:rsidRPr="007F292F">
        <w:rPr>
          <w:highlight w:val="white"/>
        </w:rPr>
        <w:t xml:space="preserve">              }</w:t>
      </w:r>
    </w:p>
    <w:p w14:paraId="1DC538E6" w14:textId="77777777" w:rsidR="00614EB1" w:rsidRPr="007F292F" w:rsidRDefault="00614EB1" w:rsidP="00614EB1">
      <w:pPr>
        <w:pStyle w:val="Code"/>
        <w:rPr>
          <w:highlight w:val="white"/>
        </w:rPr>
      </w:pPr>
      <w:r w:rsidRPr="007F292F">
        <w:rPr>
          <w:highlight w:val="white"/>
        </w:rPr>
        <w:t xml:space="preserve">            }</w:t>
      </w:r>
    </w:p>
    <w:p w14:paraId="32248F52" w14:textId="77777777" w:rsidR="00614EB1" w:rsidRDefault="00614EB1" w:rsidP="00614EB1">
      <w:pPr>
        <w:pStyle w:val="Code"/>
        <w:rPr>
          <w:highlight w:val="white"/>
        </w:rPr>
      </w:pPr>
      <w:r w:rsidRPr="007F292F">
        <w:rPr>
          <w:highlight w:val="white"/>
        </w:rPr>
        <w:t xml:space="preserve">          }</w:t>
      </w:r>
    </w:p>
    <w:p w14:paraId="3F9B065E" w14:textId="77777777" w:rsidR="00614EB1" w:rsidRPr="007F292F" w:rsidRDefault="00614EB1" w:rsidP="00614EB1">
      <w:pPr>
        <w:rPr>
          <w:highlight w:val="white"/>
        </w:rPr>
      </w:pPr>
      <w:r>
        <w:rPr>
          <w:highlight w:val="white"/>
        </w:rPr>
        <w:t>In case of a function call, add the name of the function to be called to the call map.</w:t>
      </w:r>
    </w:p>
    <w:p w14:paraId="39502C39" w14:textId="77777777" w:rsidR="00614EB1" w:rsidRPr="007F292F" w:rsidRDefault="00614EB1" w:rsidP="00614EB1">
      <w:pPr>
        <w:pStyle w:val="Code"/>
        <w:rPr>
          <w:highlight w:val="white"/>
        </w:rPr>
      </w:pPr>
      <w:r w:rsidRPr="007F292F">
        <w:rPr>
          <w:highlight w:val="white"/>
        </w:rPr>
        <w:t xml:space="preserve">          else if ((assemblyCode.Operator == AssemblyOperator.call) &amp;&amp;</w:t>
      </w:r>
    </w:p>
    <w:p w14:paraId="53BD6C02" w14:textId="77777777" w:rsidR="00614EB1" w:rsidRPr="007F292F" w:rsidRDefault="00614EB1" w:rsidP="00614EB1">
      <w:pPr>
        <w:pStyle w:val="Code"/>
        <w:rPr>
          <w:highlight w:val="white"/>
        </w:rPr>
      </w:pPr>
      <w:r w:rsidRPr="007F292F">
        <w:rPr>
          <w:highlight w:val="white"/>
        </w:rPr>
        <w:t xml:space="preserve">                   (assemblyCode[0] is string)) {</w:t>
      </w:r>
    </w:p>
    <w:p w14:paraId="24E578BF" w14:textId="77777777" w:rsidR="00614EB1" w:rsidRPr="007F292F" w:rsidRDefault="00614EB1" w:rsidP="00614EB1">
      <w:pPr>
        <w:pStyle w:val="Code"/>
        <w:rPr>
          <w:highlight w:val="white"/>
        </w:rPr>
      </w:pPr>
      <w:r w:rsidRPr="007F292F">
        <w:rPr>
          <w:highlight w:val="white"/>
        </w:rPr>
        <w:t xml:space="preserve">            string calleeName = (string) assemblyCode[0];</w:t>
      </w:r>
    </w:p>
    <w:p w14:paraId="12560012"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84D6D5D" w14:textId="77777777" w:rsidR="00614EB1" w:rsidRPr="007F292F" w:rsidRDefault="00614EB1" w:rsidP="00614EB1">
      <w:pPr>
        <w:pStyle w:val="Code"/>
        <w:rPr>
          <w:highlight w:val="white"/>
        </w:rPr>
      </w:pPr>
      <w:r w:rsidRPr="007F292F">
        <w:rPr>
          <w:highlight w:val="white"/>
        </w:rPr>
        <w:t xml:space="preserve">            callMap.Add(address, calleeName);</w:t>
      </w:r>
    </w:p>
    <w:p w14:paraId="1D692C74" w14:textId="77777777" w:rsidR="00614EB1" w:rsidRPr="007F292F" w:rsidRDefault="00614EB1" w:rsidP="00614EB1">
      <w:pPr>
        <w:pStyle w:val="Code"/>
        <w:rPr>
          <w:highlight w:val="white"/>
        </w:rPr>
      </w:pPr>
      <w:r w:rsidRPr="007F292F">
        <w:rPr>
          <w:highlight w:val="white"/>
        </w:rPr>
        <w:t xml:space="preserve">          }</w:t>
      </w:r>
    </w:p>
    <w:p w14:paraId="66DB234C" w14:textId="77777777" w:rsidR="00614EB1" w:rsidRPr="007F292F" w:rsidRDefault="00614EB1" w:rsidP="00614EB1">
      <w:pPr>
        <w:rPr>
          <w:highlight w:val="white"/>
        </w:rPr>
      </w:pPr>
      <w:r>
        <w:rPr>
          <w:highlight w:val="white"/>
        </w:rPr>
        <w:t>In case of a function return, we add the address the return set.</w:t>
      </w:r>
    </w:p>
    <w:p w14:paraId="7FE60D8C" w14:textId="77777777" w:rsidR="00614EB1" w:rsidRPr="007F292F" w:rsidRDefault="00614EB1" w:rsidP="00614EB1">
      <w:pPr>
        <w:pStyle w:val="Code"/>
        <w:rPr>
          <w:highlight w:val="white"/>
        </w:rPr>
      </w:pPr>
      <w:r w:rsidRPr="007F292F">
        <w:rPr>
          <w:highlight w:val="white"/>
        </w:rPr>
        <w:t xml:space="preserve">          else if (assemblyCode.Operator == AssemblyOperator.</w:t>
      </w:r>
      <w:r>
        <w:rPr>
          <w:highlight w:val="white"/>
        </w:rPr>
        <w:t>return_address</w:t>
      </w:r>
      <w:r w:rsidRPr="007F292F">
        <w:rPr>
          <w:highlight w:val="white"/>
        </w:rPr>
        <w:t>) {</w:t>
      </w:r>
    </w:p>
    <w:p w14:paraId="37A2A620"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75CBF39C" w14:textId="77777777" w:rsidR="00614EB1" w:rsidRPr="007F292F" w:rsidRDefault="00614EB1" w:rsidP="00614EB1">
      <w:pPr>
        <w:pStyle w:val="Code"/>
        <w:rPr>
          <w:highlight w:val="white"/>
        </w:rPr>
      </w:pPr>
      <w:r w:rsidRPr="007F292F">
        <w:rPr>
          <w:highlight w:val="white"/>
        </w:rPr>
        <w:t xml:space="preserve">            returnSet.Add(address);</w:t>
      </w:r>
    </w:p>
    <w:p w14:paraId="2C4DADA5" w14:textId="77777777" w:rsidR="00614EB1" w:rsidRPr="007F292F" w:rsidRDefault="00614EB1" w:rsidP="00614EB1">
      <w:pPr>
        <w:pStyle w:val="Code"/>
        <w:rPr>
          <w:highlight w:val="white"/>
        </w:rPr>
      </w:pPr>
      <w:r w:rsidRPr="007F292F">
        <w:rPr>
          <w:highlight w:val="white"/>
        </w:rPr>
        <w:t xml:space="preserve">          }</w:t>
      </w:r>
    </w:p>
    <w:p w14:paraId="3B0B6417" w14:textId="77777777" w:rsidR="00614EB1" w:rsidRPr="007F292F" w:rsidRDefault="00614EB1" w:rsidP="00614EB1">
      <w:pPr>
        <w:rPr>
          <w:highlight w:val="white"/>
        </w:rPr>
      </w:pPr>
      <w:r>
        <w:rPr>
          <w:highlight w:val="white"/>
        </w:rPr>
        <w:t xml:space="preserve">If the first operand is a string, we have two cases: if the third operand is a value of </w:t>
      </w:r>
      <w:r w:rsidRPr="00752694">
        <w:rPr>
          <w:rStyle w:val="KeyWord0"/>
          <w:highlight w:val="white"/>
        </w:rPr>
        <w:t>BigInteger</w:t>
      </w:r>
      <w:r>
        <w:rPr>
          <w:highlight w:val="white"/>
        </w:rPr>
        <w:t>, we need decrease the address with its size and with the size of a pointer. Otherwise, we just decrease the address with the pointer size.</w:t>
      </w:r>
    </w:p>
    <w:p w14:paraId="3F0B9555" w14:textId="77777777" w:rsidR="00614EB1" w:rsidRPr="007F292F" w:rsidRDefault="00614EB1" w:rsidP="00614EB1">
      <w:pPr>
        <w:pStyle w:val="Code"/>
        <w:rPr>
          <w:highlight w:val="white"/>
        </w:rPr>
      </w:pPr>
      <w:r w:rsidRPr="007F292F">
        <w:rPr>
          <w:highlight w:val="white"/>
        </w:rPr>
        <w:t xml:space="preserve">          else if (assemblyCode[0] is string) { // Add [g + 1], 2</w:t>
      </w:r>
    </w:p>
    <w:p w14:paraId="3A6CA297" w14:textId="77777777" w:rsidR="00614EB1" w:rsidRPr="007F292F" w:rsidRDefault="00614EB1" w:rsidP="00614EB1">
      <w:pPr>
        <w:pStyle w:val="Code"/>
        <w:rPr>
          <w:highlight w:val="white"/>
        </w:rPr>
      </w:pPr>
      <w:r w:rsidRPr="007F292F">
        <w:rPr>
          <w:highlight w:val="white"/>
        </w:rPr>
        <w:t xml:space="preserve">            if (assemblyCode[2] is BigInteger) {</w:t>
      </w:r>
    </w:p>
    <w:p w14:paraId="74A643FC" w14:textId="77777777" w:rsidR="00614EB1" w:rsidRPr="007F292F" w:rsidRDefault="00614EB1" w:rsidP="00614EB1">
      <w:pPr>
        <w:pStyle w:val="Code"/>
        <w:rPr>
          <w:highlight w:val="white"/>
        </w:rPr>
      </w:pPr>
      <w:r w:rsidRPr="007F292F">
        <w:rPr>
          <w:highlight w:val="white"/>
        </w:rPr>
        <w:t xml:space="preserve">              </w:t>
      </w:r>
      <w:r>
        <w:rPr>
          <w:highlight w:val="white"/>
        </w:rPr>
        <w:t xml:space="preserve">int </w:t>
      </w:r>
      <w:r w:rsidRPr="007F292F">
        <w:rPr>
          <w:highlight w:val="white"/>
        </w:rPr>
        <w:t>size</w:t>
      </w:r>
      <w:r>
        <w:rPr>
          <w:highlight w:val="white"/>
        </w:rPr>
        <w:t xml:space="preserve"> </w:t>
      </w:r>
      <w:r w:rsidRPr="007F292F">
        <w:rPr>
          <w:highlight w:val="white"/>
        </w:rPr>
        <w:t>=</w:t>
      </w:r>
      <w:r>
        <w:rPr>
          <w:highlight w:val="white"/>
        </w:rPr>
        <w:t xml:space="preserve"> </w:t>
      </w:r>
      <w:r w:rsidRPr="007F292F">
        <w:rPr>
          <w:highlight w:val="white"/>
        </w:rPr>
        <w:t>AssemblyCode.SizeOfValue((BigInteger)assemblyCode[2],</w:t>
      </w:r>
    </w:p>
    <w:p w14:paraId="298AFF2D" w14:textId="77777777" w:rsidR="00614EB1" w:rsidRPr="007F292F" w:rsidRDefault="00614EB1" w:rsidP="00614EB1">
      <w:pPr>
        <w:pStyle w:val="Code"/>
        <w:rPr>
          <w:highlight w:val="white"/>
        </w:rPr>
      </w:pPr>
      <w:r>
        <w:rPr>
          <w:highlight w:val="white"/>
        </w:rPr>
        <w:t xml:space="preserve"> </w:t>
      </w:r>
      <w:r w:rsidRPr="007F292F">
        <w:rPr>
          <w:highlight w:val="white"/>
        </w:rPr>
        <w:t xml:space="preserve">                        </w:t>
      </w:r>
      <w:r>
        <w:rPr>
          <w:highlight w:val="white"/>
        </w:rPr>
        <w:t xml:space="preserve">  </w:t>
      </w:r>
      <w:r w:rsidRPr="007F292F">
        <w:rPr>
          <w:highlight w:val="white"/>
        </w:rPr>
        <w:t xml:space="preserve">                       assemblyCode.Operator);</w:t>
      </w:r>
    </w:p>
    <w:p w14:paraId="546C3916"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TypeSize.PointerSize - size;</w:t>
      </w:r>
    </w:p>
    <w:p w14:paraId="56D6F5BB"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0F9DE0A0" w14:textId="77777777" w:rsidR="00614EB1" w:rsidRDefault="00614EB1" w:rsidP="00614EB1">
      <w:pPr>
        <w:pStyle w:val="Code"/>
        <w:rPr>
          <w:highlight w:val="white"/>
        </w:rPr>
      </w:pPr>
      <w:r w:rsidRPr="007F292F">
        <w:rPr>
          <w:highlight w:val="white"/>
        </w:rPr>
        <w:t xml:space="preserve">            }</w:t>
      </w:r>
    </w:p>
    <w:p w14:paraId="36BF1DDC" w14:textId="77777777" w:rsidR="00614EB1" w:rsidRPr="007F292F" w:rsidRDefault="00614EB1" w:rsidP="00614EB1">
      <w:pPr>
        <w:pStyle w:val="Code"/>
        <w:rPr>
          <w:highlight w:val="white"/>
        </w:rPr>
      </w:pPr>
      <w:r>
        <w:rPr>
          <w:highlight w:val="white"/>
        </w:rPr>
        <w:t xml:space="preserve">            else {</w:t>
      </w:r>
    </w:p>
    <w:p w14:paraId="5CE9628D" w14:textId="77777777" w:rsidR="00614EB1" w:rsidRPr="007F292F" w:rsidRDefault="00614EB1" w:rsidP="00614EB1">
      <w:pPr>
        <w:pStyle w:val="Code"/>
        <w:rPr>
          <w:highlight w:val="white"/>
        </w:rPr>
      </w:pPr>
      <w:r>
        <w:rPr>
          <w:highlight w:val="white"/>
        </w:rPr>
        <w:t xml:space="preserve">  </w:t>
      </w:r>
      <w:r w:rsidRPr="007F292F">
        <w:rPr>
          <w:highlight w:val="white"/>
        </w:rPr>
        <w:t xml:space="preserve">            int address = byteList.Count - TypeSize.PointerSiz</w:t>
      </w:r>
      <w:r>
        <w:rPr>
          <w:highlight w:val="white"/>
        </w:rPr>
        <w:t>e</w:t>
      </w:r>
      <w:r w:rsidRPr="007F292F">
        <w:rPr>
          <w:highlight w:val="white"/>
        </w:rPr>
        <w:t>;</w:t>
      </w:r>
    </w:p>
    <w:p w14:paraId="0076AF11" w14:textId="77777777" w:rsidR="00614EB1" w:rsidRDefault="00614EB1" w:rsidP="00614EB1">
      <w:pPr>
        <w:pStyle w:val="Code"/>
        <w:rPr>
          <w:highlight w:val="white"/>
        </w:rPr>
      </w:pPr>
      <w:r w:rsidRPr="007F292F">
        <w:rPr>
          <w:highlight w:val="white"/>
        </w:rPr>
        <w:t xml:space="preserve">  </w:t>
      </w:r>
      <w:r>
        <w:rPr>
          <w:highlight w:val="white"/>
        </w:rPr>
        <w:t xml:space="preserve">  </w:t>
      </w:r>
      <w:r w:rsidRPr="007F292F">
        <w:rPr>
          <w:highlight w:val="white"/>
        </w:rPr>
        <w:t xml:space="preserve">          accessMap.Add(address, (string) assemblyCode[0]);</w:t>
      </w:r>
    </w:p>
    <w:p w14:paraId="6426CB9B" w14:textId="77777777" w:rsidR="00614EB1" w:rsidRPr="007F292F" w:rsidRDefault="00614EB1" w:rsidP="00614EB1">
      <w:pPr>
        <w:pStyle w:val="Code"/>
        <w:rPr>
          <w:highlight w:val="white"/>
        </w:rPr>
      </w:pPr>
      <w:r>
        <w:rPr>
          <w:highlight w:val="white"/>
        </w:rPr>
        <w:t xml:space="preserve">            }</w:t>
      </w:r>
    </w:p>
    <w:p w14:paraId="3F5DEE7F" w14:textId="77777777" w:rsidR="00614EB1" w:rsidRDefault="00614EB1" w:rsidP="00614EB1">
      <w:pPr>
        <w:pStyle w:val="Code"/>
        <w:rPr>
          <w:highlight w:val="white"/>
        </w:rPr>
      </w:pPr>
      <w:r w:rsidRPr="007F292F">
        <w:rPr>
          <w:highlight w:val="white"/>
        </w:rPr>
        <w:t xml:space="preserve">          }</w:t>
      </w:r>
    </w:p>
    <w:p w14:paraId="119366BD" w14:textId="77777777" w:rsidR="00614EB1" w:rsidRPr="007F292F" w:rsidRDefault="00614EB1" w:rsidP="00614EB1">
      <w:pPr>
        <w:rPr>
          <w:highlight w:val="white"/>
        </w:rPr>
      </w:pPr>
      <w:r>
        <w:rPr>
          <w:highlight w:val="white"/>
        </w:rPr>
        <w:t>If the second or third operand is a string, we add its name the the address, which is the size of the instruction minus the pointer size.</w:t>
      </w:r>
    </w:p>
    <w:p w14:paraId="5ED92A03" w14:textId="77777777" w:rsidR="00614EB1" w:rsidRPr="0021437D" w:rsidRDefault="00614EB1" w:rsidP="00614EB1">
      <w:pPr>
        <w:pStyle w:val="Code"/>
        <w:rPr>
          <w:highlight w:val="white"/>
        </w:rPr>
      </w:pPr>
      <w:r w:rsidRPr="0021437D">
        <w:rPr>
          <w:highlight w:val="white"/>
        </w:rPr>
        <w:t xml:space="preserve">          else if (assemblyCode[1] is string) { // mov ax, [g + 1]; mov ax, g</w:t>
      </w:r>
    </w:p>
    <w:p w14:paraId="4C2DAEA0" w14:textId="77777777" w:rsidR="00614EB1" w:rsidRPr="0021437D" w:rsidRDefault="00614EB1" w:rsidP="00614EB1">
      <w:pPr>
        <w:pStyle w:val="Code"/>
        <w:rPr>
          <w:highlight w:val="white"/>
        </w:rPr>
      </w:pPr>
      <w:r w:rsidRPr="0021437D">
        <w:rPr>
          <w:highlight w:val="white"/>
        </w:rPr>
        <w:t xml:space="preserve">            int address = byteList.Count - TypeSize.PointerSize;</w:t>
      </w:r>
    </w:p>
    <w:p w14:paraId="0F90FB6E" w14:textId="77777777" w:rsidR="00614EB1" w:rsidRPr="0021437D" w:rsidRDefault="00614EB1" w:rsidP="00614EB1">
      <w:pPr>
        <w:pStyle w:val="Code"/>
        <w:rPr>
          <w:highlight w:val="white"/>
        </w:rPr>
      </w:pPr>
      <w:r w:rsidRPr="0021437D">
        <w:rPr>
          <w:highlight w:val="white"/>
        </w:rPr>
        <w:t xml:space="preserve">            accessMap.Add(address, (string) assemblyCode[1]);</w:t>
      </w:r>
    </w:p>
    <w:p w14:paraId="480A737E" w14:textId="77777777" w:rsidR="00614EB1" w:rsidRPr="0021437D" w:rsidRDefault="00614EB1" w:rsidP="00614EB1">
      <w:pPr>
        <w:pStyle w:val="Code"/>
        <w:rPr>
          <w:highlight w:val="white"/>
        </w:rPr>
      </w:pPr>
      <w:r w:rsidRPr="0021437D">
        <w:rPr>
          <w:highlight w:val="white"/>
        </w:rPr>
        <w:t xml:space="preserve">          }</w:t>
      </w:r>
    </w:p>
    <w:p w14:paraId="53FD7C05" w14:textId="77777777" w:rsidR="00614EB1" w:rsidRPr="007F292F" w:rsidRDefault="00614EB1" w:rsidP="00614EB1">
      <w:pPr>
        <w:pStyle w:val="Code"/>
        <w:rPr>
          <w:highlight w:val="white"/>
        </w:rPr>
      </w:pPr>
      <w:r w:rsidRPr="007F292F">
        <w:rPr>
          <w:highlight w:val="white"/>
        </w:rPr>
        <w:t xml:space="preserve">          else if (assemblyCode[2] is string) { // Add [bp + 2], g</w:t>
      </w:r>
    </w:p>
    <w:p w14:paraId="3E8B9E17" w14:textId="77777777" w:rsidR="00614EB1" w:rsidRPr="007F292F" w:rsidRDefault="00614EB1" w:rsidP="00614EB1">
      <w:pPr>
        <w:pStyle w:val="Code"/>
        <w:rPr>
          <w:highlight w:val="white"/>
        </w:rPr>
      </w:pPr>
      <w:r w:rsidRPr="007F292F">
        <w:rPr>
          <w:highlight w:val="white"/>
        </w:rPr>
        <w:t xml:space="preserve">            int address = byteList.Count - TypeSize.PointerSize;</w:t>
      </w:r>
    </w:p>
    <w:p w14:paraId="0D3C9CC5" w14:textId="77777777" w:rsidR="00614EB1" w:rsidRPr="007F292F" w:rsidRDefault="00614EB1" w:rsidP="00614EB1">
      <w:pPr>
        <w:pStyle w:val="Code"/>
        <w:rPr>
          <w:highlight w:val="white"/>
        </w:rPr>
      </w:pPr>
      <w:r w:rsidRPr="007F292F">
        <w:rPr>
          <w:highlight w:val="white"/>
        </w:rPr>
        <w:t xml:space="preserve">            accessMap.Add(address, (string) assemblyCode[2]);</w:t>
      </w:r>
    </w:p>
    <w:p w14:paraId="6956DED2" w14:textId="77777777" w:rsidR="00614EB1" w:rsidRPr="007F292F" w:rsidRDefault="00614EB1" w:rsidP="00614EB1">
      <w:pPr>
        <w:pStyle w:val="Code"/>
        <w:rPr>
          <w:highlight w:val="white"/>
        </w:rPr>
      </w:pPr>
      <w:r w:rsidRPr="007F292F">
        <w:rPr>
          <w:highlight w:val="white"/>
        </w:rPr>
        <w:t xml:space="preserve">          }</w:t>
      </w:r>
    </w:p>
    <w:p w14:paraId="44AF1367" w14:textId="77777777" w:rsidR="00614EB1" w:rsidRPr="007F292F" w:rsidRDefault="00614EB1" w:rsidP="00614EB1">
      <w:pPr>
        <w:pStyle w:val="Code"/>
        <w:rPr>
          <w:highlight w:val="white"/>
        </w:rPr>
      </w:pPr>
      <w:r w:rsidRPr="007F292F">
        <w:rPr>
          <w:highlight w:val="white"/>
        </w:rPr>
        <w:t xml:space="preserve">        }</w:t>
      </w:r>
    </w:p>
    <w:p w14:paraId="0B882C97" w14:textId="77777777" w:rsidR="00614EB1" w:rsidRPr="007F292F" w:rsidRDefault="00614EB1" w:rsidP="00614EB1">
      <w:pPr>
        <w:pStyle w:val="Code"/>
        <w:rPr>
          <w:highlight w:val="white"/>
        </w:rPr>
      </w:pPr>
      <w:r w:rsidRPr="007F292F">
        <w:rPr>
          <w:highlight w:val="white"/>
        </w:rPr>
        <w:t xml:space="preserve">      }</w:t>
      </w:r>
    </w:p>
    <w:p w14:paraId="02234BFD" w14:textId="77777777" w:rsidR="00614EB1" w:rsidRPr="007F292F" w:rsidRDefault="00614EB1" w:rsidP="00614EB1">
      <w:pPr>
        <w:pStyle w:val="Code"/>
        <w:rPr>
          <w:highlight w:val="white"/>
        </w:rPr>
      </w:pPr>
      <w:r w:rsidRPr="007F292F">
        <w:rPr>
          <w:highlight w:val="white"/>
        </w:rPr>
        <w:t xml:space="preserve">    }</w:t>
      </w:r>
    </w:p>
    <w:p w14:paraId="1F26E60E" w14:textId="77777777" w:rsidR="00614EB1" w:rsidRPr="007F292F" w:rsidRDefault="00614EB1" w:rsidP="00614EB1">
      <w:pPr>
        <w:pStyle w:val="Code"/>
        <w:rPr>
          <w:highlight w:val="white"/>
        </w:rPr>
      </w:pPr>
      <w:r w:rsidRPr="007F292F">
        <w:rPr>
          <w:highlight w:val="white"/>
        </w:rPr>
        <w:t xml:space="preserve">  }</w:t>
      </w:r>
    </w:p>
    <w:p w14:paraId="5A5A36DC" w14:textId="77777777" w:rsidR="00614EB1" w:rsidRDefault="00614EB1" w:rsidP="00614EB1">
      <w:pPr>
        <w:pStyle w:val="Code"/>
        <w:rPr>
          <w:highlight w:val="white"/>
        </w:rPr>
      </w:pPr>
      <w:r w:rsidRPr="007F292F">
        <w:rPr>
          <w:highlight w:val="white"/>
        </w:rPr>
        <w:t>}</w:t>
      </w:r>
    </w:p>
    <w:p w14:paraId="25F20BAC" w14:textId="3E5EEA95" w:rsidR="008C2FC7" w:rsidRDefault="008C2FC7" w:rsidP="00614EB1">
      <w:pPr>
        <w:pStyle w:val="Rubrik3"/>
        <w:rPr>
          <w:highlight w:val="white"/>
        </w:rPr>
      </w:pPr>
      <w:r>
        <w:rPr>
          <w:highlight w:val="white"/>
        </w:rPr>
        <w:lastRenderedPageBreak/>
        <w:t>Byte</w:t>
      </w:r>
      <w:r w:rsidR="00D33B22">
        <w:rPr>
          <w:highlight w:val="white"/>
        </w:rPr>
        <w:t xml:space="preserve"> </w:t>
      </w:r>
      <w:r>
        <w:rPr>
          <w:highlight w:val="white"/>
        </w:rPr>
        <w:t>List</w:t>
      </w:r>
    </w:p>
    <w:p w14:paraId="51B69A74" w14:textId="3F59272A" w:rsidR="008C2FC7" w:rsidRDefault="008C2FC7" w:rsidP="008C2FC7">
      <w:pPr>
        <w:rPr>
          <w:highlight w:val="white"/>
        </w:rPr>
      </w:pPr>
      <w:r>
        <w:rPr>
          <w:highlight w:val="white"/>
        </w:rPr>
        <w:t xml:space="preserve">The </w:t>
      </w:r>
      <w:r w:rsidRPr="00542556">
        <w:rPr>
          <w:rStyle w:val="KeyWord0"/>
          <w:highlight w:val="white"/>
        </w:rPr>
        <w:t>ByteList</w:t>
      </w:r>
      <w:r>
        <w:rPr>
          <w:highlight w:val="white"/>
        </w:rPr>
        <w:t xml:space="preserve"> method return the assembly code instruction converted to a list of bytes.</w:t>
      </w:r>
    </w:p>
    <w:p w14:paraId="5A40574A" w14:textId="641E8A19" w:rsidR="008C2FC7" w:rsidRPr="00542556" w:rsidRDefault="008C2FC7" w:rsidP="008C2FC7">
      <w:pPr>
        <w:pStyle w:val="CodeHeader"/>
        <w:rPr>
          <w:highlight w:val="white"/>
        </w:rPr>
      </w:pPr>
      <w:r>
        <w:rPr>
          <w:highlight w:val="white"/>
        </w:rPr>
        <w:t>AssemblyCode.cs</w:t>
      </w:r>
    </w:p>
    <w:p w14:paraId="65502D3A" w14:textId="77777777" w:rsidR="008C2FC7" w:rsidRPr="00DB788F" w:rsidRDefault="008C2FC7" w:rsidP="008C2FC7">
      <w:pPr>
        <w:pStyle w:val="Code"/>
        <w:rPr>
          <w:highlight w:val="white"/>
        </w:rPr>
      </w:pPr>
      <w:r w:rsidRPr="00DB788F">
        <w:rPr>
          <w:highlight w:val="white"/>
        </w:rPr>
        <w:t xml:space="preserve">    public List&lt;byte&gt; ByteList() {</w:t>
      </w:r>
    </w:p>
    <w:p w14:paraId="4FE40926" w14:textId="77777777" w:rsidR="008C2FC7" w:rsidRPr="00DB788F" w:rsidRDefault="008C2FC7" w:rsidP="008C2FC7">
      <w:pPr>
        <w:pStyle w:val="Code"/>
        <w:rPr>
          <w:highlight w:val="white"/>
        </w:rPr>
      </w:pPr>
      <w:r w:rsidRPr="00DB788F">
        <w:rPr>
          <w:highlight w:val="white"/>
        </w:rPr>
        <w:t xml:space="preserve">      object operand0 = m_operandArray[0],</w:t>
      </w:r>
    </w:p>
    <w:p w14:paraId="7A3FD30A" w14:textId="77777777" w:rsidR="008C2FC7" w:rsidRPr="00DB788F" w:rsidRDefault="008C2FC7" w:rsidP="008C2FC7">
      <w:pPr>
        <w:pStyle w:val="Code"/>
        <w:rPr>
          <w:highlight w:val="white"/>
        </w:rPr>
      </w:pPr>
      <w:r w:rsidRPr="00DB788F">
        <w:rPr>
          <w:highlight w:val="white"/>
        </w:rPr>
        <w:t xml:space="preserve">             operand1 = m_operandArray[1],</w:t>
      </w:r>
    </w:p>
    <w:p w14:paraId="7D901779" w14:textId="77777777" w:rsidR="008C2FC7" w:rsidRPr="00DB788F" w:rsidRDefault="008C2FC7" w:rsidP="008C2FC7">
      <w:pPr>
        <w:pStyle w:val="Code"/>
        <w:rPr>
          <w:highlight w:val="white"/>
        </w:rPr>
      </w:pPr>
      <w:r w:rsidRPr="00DB788F">
        <w:rPr>
          <w:highlight w:val="white"/>
        </w:rPr>
        <w:t xml:space="preserve">             operand2 = m_operandArray[2];</w:t>
      </w:r>
    </w:p>
    <w:p w14:paraId="1BE16C14" w14:textId="77777777" w:rsidR="008C2FC7" w:rsidRPr="00DB788F" w:rsidRDefault="008C2FC7" w:rsidP="008C2FC7">
      <w:pPr>
        <w:rPr>
          <w:highlight w:val="white"/>
        </w:rPr>
      </w:pPr>
      <w:r>
        <w:rPr>
          <w:highlight w:val="white"/>
        </w:rPr>
        <w:t>For empty instruction, or for a label or comment instruction we just return an empty list.</w:t>
      </w:r>
    </w:p>
    <w:p w14:paraId="31FBFD21" w14:textId="77777777" w:rsidR="008C2FC7" w:rsidRPr="00DB788F" w:rsidRDefault="008C2FC7" w:rsidP="008C2FC7">
      <w:pPr>
        <w:pStyle w:val="Code"/>
        <w:rPr>
          <w:highlight w:val="white"/>
        </w:rPr>
      </w:pPr>
      <w:r w:rsidRPr="00DB788F">
        <w:rPr>
          <w:highlight w:val="white"/>
        </w:rPr>
        <w:t xml:space="preserve">      if ((Operator == AssemblyOperator.empty) ||</w:t>
      </w:r>
    </w:p>
    <w:p w14:paraId="2B2AA7DE" w14:textId="77777777" w:rsidR="008C2FC7" w:rsidRPr="00DB788F" w:rsidRDefault="008C2FC7" w:rsidP="008C2FC7">
      <w:pPr>
        <w:pStyle w:val="Code"/>
        <w:rPr>
          <w:highlight w:val="white"/>
        </w:rPr>
      </w:pPr>
      <w:r w:rsidRPr="00DB788F">
        <w:rPr>
          <w:highlight w:val="white"/>
        </w:rPr>
        <w:t xml:space="preserve">          (Operator == AssemblyOperator.label) ||</w:t>
      </w:r>
    </w:p>
    <w:p w14:paraId="1E76B110" w14:textId="77777777" w:rsidR="008C2FC7" w:rsidRPr="00DB788F" w:rsidRDefault="008C2FC7" w:rsidP="008C2FC7">
      <w:pPr>
        <w:pStyle w:val="Code"/>
        <w:rPr>
          <w:highlight w:val="white"/>
        </w:rPr>
      </w:pPr>
      <w:r w:rsidRPr="00DB788F">
        <w:rPr>
          <w:highlight w:val="white"/>
        </w:rPr>
        <w:t xml:space="preserve">          (Operator == AssemblyOperator.comment)) {</w:t>
      </w:r>
    </w:p>
    <w:p w14:paraId="4A737C3E" w14:textId="77777777" w:rsidR="008C2FC7" w:rsidRPr="00DB788F" w:rsidRDefault="008C2FC7" w:rsidP="008C2FC7">
      <w:pPr>
        <w:pStyle w:val="Code"/>
        <w:rPr>
          <w:highlight w:val="white"/>
        </w:rPr>
      </w:pPr>
      <w:r w:rsidRPr="00DB788F">
        <w:rPr>
          <w:highlight w:val="white"/>
        </w:rPr>
        <w:t xml:space="preserve">        return (new List&lt;byte&gt;());</w:t>
      </w:r>
    </w:p>
    <w:p w14:paraId="4B7230A9" w14:textId="77777777" w:rsidR="008C2FC7" w:rsidRDefault="008C2FC7" w:rsidP="008C2FC7">
      <w:pPr>
        <w:pStyle w:val="Code"/>
        <w:rPr>
          <w:highlight w:val="white"/>
        </w:rPr>
      </w:pPr>
      <w:r w:rsidRPr="00DB788F">
        <w:rPr>
          <w:highlight w:val="white"/>
        </w:rPr>
        <w:t xml:space="preserve">      }</w:t>
      </w:r>
    </w:p>
    <w:p w14:paraId="76C1B0F0" w14:textId="77777777" w:rsidR="008C2FC7" w:rsidRPr="00DB788F" w:rsidRDefault="008C2FC7" w:rsidP="008C2FC7">
      <w:pPr>
        <w:rPr>
          <w:highlight w:val="white"/>
        </w:rPr>
      </w:pPr>
      <w:r>
        <w:rPr>
          <w:highlight w:val="white"/>
        </w:rPr>
        <w:t>For the definition of an address, we add the offset to the byte list.</w:t>
      </w:r>
    </w:p>
    <w:p w14:paraId="7FADD674" w14:textId="77777777" w:rsidR="008C2FC7" w:rsidRPr="00DB788F" w:rsidRDefault="008C2FC7" w:rsidP="008C2FC7">
      <w:pPr>
        <w:pStyle w:val="Code"/>
        <w:rPr>
          <w:highlight w:val="white"/>
        </w:rPr>
      </w:pPr>
      <w:r w:rsidRPr="00DB788F">
        <w:rPr>
          <w:highlight w:val="white"/>
        </w:rPr>
        <w:t xml:space="preserve">      else if (Operator == AssemblyOperator.define_address) {</w:t>
      </w:r>
    </w:p>
    <w:p w14:paraId="4B09164D" w14:textId="77777777" w:rsidR="008C2FC7" w:rsidRPr="00DB788F" w:rsidRDefault="008C2FC7" w:rsidP="008C2FC7">
      <w:pPr>
        <w:pStyle w:val="Code"/>
        <w:rPr>
          <w:highlight w:val="white"/>
        </w:rPr>
      </w:pPr>
      <w:r w:rsidRPr="00DB788F">
        <w:rPr>
          <w:highlight w:val="white"/>
        </w:rPr>
        <w:t xml:space="preserve">        int offset = (int) operand1;</w:t>
      </w:r>
    </w:p>
    <w:p w14:paraId="36A9730C" w14:textId="77777777" w:rsidR="008C2FC7" w:rsidRPr="00DB788F" w:rsidRDefault="008C2FC7" w:rsidP="008C2FC7">
      <w:pPr>
        <w:pStyle w:val="Code"/>
        <w:rPr>
          <w:highlight w:val="white"/>
        </w:rPr>
      </w:pPr>
      <w:r w:rsidRPr="00DB788F">
        <w:rPr>
          <w:highlight w:val="white"/>
        </w:rPr>
        <w:t xml:space="preserve">        List&lt;byte&gt; byteList = new List&lt;byte&gt;(new byte[TypeSize.PointerSize]);</w:t>
      </w:r>
    </w:p>
    <w:p w14:paraId="1DAF5C7E" w14:textId="77777777" w:rsidR="008C2FC7" w:rsidRPr="00DB788F" w:rsidRDefault="008C2FC7" w:rsidP="008C2FC7">
      <w:pPr>
        <w:pStyle w:val="Code"/>
        <w:rPr>
          <w:highlight w:val="white"/>
        </w:rPr>
      </w:pPr>
      <w:r w:rsidRPr="00DB788F">
        <w:rPr>
          <w:highlight w:val="white"/>
        </w:rPr>
        <w:t xml:space="preserve">        LoadByteList(byteList, 0, TypeSize.PointerSize, (BigInteger) offset);</w:t>
      </w:r>
    </w:p>
    <w:p w14:paraId="6B7C0C09" w14:textId="77777777" w:rsidR="008C2FC7" w:rsidRPr="00DB788F" w:rsidRDefault="008C2FC7" w:rsidP="008C2FC7">
      <w:pPr>
        <w:pStyle w:val="Code"/>
        <w:rPr>
          <w:highlight w:val="white"/>
        </w:rPr>
      </w:pPr>
      <w:r w:rsidRPr="00DB788F">
        <w:rPr>
          <w:highlight w:val="white"/>
        </w:rPr>
        <w:t xml:space="preserve">        return byteList;</w:t>
      </w:r>
    </w:p>
    <w:p w14:paraId="10E6B34D" w14:textId="77777777" w:rsidR="008C2FC7" w:rsidRDefault="008C2FC7" w:rsidP="008C2FC7">
      <w:pPr>
        <w:pStyle w:val="Code"/>
        <w:rPr>
          <w:highlight w:val="white"/>
        </w:rPr>
      </w:pPr>
      <w:r w:rsidRPr="00DB788F">
        <w:rPr>
          <w:highlight w:val="white"/>
        </w:rPr>
        <w:t xml:space="preserve">      }</w:t>
      </w:r>
    </w:p>
    <w:p w14:paraId="7D795887" w14:textId="77777777" w:rsidR="008C2FC7" w:rsidRPr="00DB788F" w:rsidRDefault="008C2FC7" w:rsidP="008C2FC7">
      <w:pPr>
        <w:rPr>
          <w:highlight w:val="white"/>
        </w:rPr>
      </w:pPr>
      <w:r>
        <w:rPr>
          <w:highlight w:val="white"/>
        </w:rPr>
        <w:t>For a zero value, we just return a list of zeros.</w:t>
      </w:r>
    </w:p>
    <w:p w14:paraId="33461ECA" w14:textId="77777777" w:rsidR="008C2FC7" w:rsidRPr="00DB788F" w:rsidRDefault="008C2FC7" w:rsidP="008C2FC7">
      <w:pPr>
        <w:pStyle w:val="Code"/>
        <w:rPr>
          <w:highlight w:val="white"/>
        </w:rPr>
      </w:pPr>
      <w:r w:rsidRPr="00DB788F">
        <w:rPr>
          <w:highlight w:val="white"/>
        </w:rPr>
        <w:t xml:space="preserve">      else if (Operator == AssemblyOperator.define_zero_sequence) {</w:t>
      </w:r>
    </w:p>
    <w:p w14:paraId="24180D04" w14:textId="77777777" w:rsidR="008C2FC7" w:rsidRPr="00DB788F" w:rsidRDefault="008C2FC7" w:rsidP="008C2FC7">
      <w:pPr>
        <w:pStyle w:val="Code"/>
        <w:rPr>
          <w:highlight w:val="white"/>
        </w:rPr>
      </w:pPr>
      <w:r w:rsidRPr="00DB788F">
        <w:rPr>
          <w:highlight w:val="white"/>
        </w:rPr>
        <w:t xml:space="preserve">        int size = (int) operand0;</w:t>
      </w:r>
    </w:p>
    <w:p w14:paraId="49B81FEE" w14:textId="77777777" w:rsidR="008C2FC7" w:rsidRPr="00DB788F" w:rsidRDefault="008C2FC7" w:rsidP="008C2FC7">
      <w:pPr>
        <w:pStyle w:val="Code"/>
        <w:rPr>
          <w:highlight w:val="white"/>
        </w:rPr>
      </w:pPr>
      <w:r w:rsidRPr="00DB788F">
        <w:rPr>
          <w:highlight w:val="white"/>
        </w:rPr>
        <w:t xml:space="preserve">        return (new List&lt;byte&gt;(new byte[size]));</w:t>
      </w:r>
    </w:p>
    <w:p w14:paraId="37ADC042" w14:textId="77777777" w:rsidR="008C2FC7" w:rsidRDefault="008C2FC7" w:rsidP="008C2FC7">
      <w:pPr>
        <w:pStyle w:val="Code"/>
        <w:rPr>
          <w:highlight w:val="white"/>
        </w:rPr>
      </w:pPr>
      <w:r w:rsidRPr="00DB788F">
        <w:rPr>
          <w:highlight w:val="white"/>
        </w:rPr>
        <w:t xml:space="preserve">      }</w:t>
      </w:r>
    </w:p>
    <w:p w14:paraId="1FB572CE" w14:textId="77777777" w:rsidR="008C2FC7" w:rsidRPr="00DB788F" w:rsidRDefault="008C2FC7" w:rsidP="008C2FC7">
      <w:pPr>
        <w:rPr>
          <w:highlight w:val="white"/>
        </w:rPr>
      </w:pPr>
      <w:r>
        <w:rPr>
          <w:highlight w:val="white"/>
        </w:rPr>
        <w:t>A value can be a floating value, a string, a static address, or a pointer or an integral value.</w:t>
      </w:r>
    </w:p>
    <w:p w14:paraId="0F01FF9D" w14:textId="77777777" w:rsidR="008C2FC7" w:rsidRPr="00A44D30" w:rsidRDefault="008C2FC7" w:rsidP="008C2FC7">
      <w:pPr>
        <w:pStyle w:val="Code"/>
        <w:rPr>
          <w:highlight w:val="white"/>
        </w:rPr>
      </w:pPr>
      <w:r w:rsidRPr="00A44D30">
        <w:rPr>
          <w:highlight w:val="white"/>
        </w:rPr>
        <w:t xml:space="preserve">      else if (Operator == AssemblyOperator.define_value) {</w:t>
      </w:r>
    </w:p>
    <w:p w14:paraId="5AB7D50B" w14:textId="77777777" w:rsidR="008C2FC7" w:rsidRPr="00A44D30" w:rsidRDefault="008C2FC7" w:rsidP="008C2FC7">
      <w:pPr>
        <w:pStyle w:val="Code"/>
        <w:rPr>
          <w:highlight w:val="white"/>
        </w:rPr>
      </w:pPr>
      <w:r w:rsidRPr="00A44D30">
        <w:rPr>
          <w:highlight w:val="white"/>
        </w:rPr>
        <w:t xml:space="preserve">        Sort sort = (Sort) operand0;</w:t>
      </w:r>
    </w:p>
    <w:p w14:paraId="5974EAE0" w14:textId="77777777" w:rsidR="008C2FC7" w:rsidRPr="00A44D30" w:rsidRDefault="008C2FC7" w:rsidP="008C2FC7">
      <w:pPr>
        <w:pStyle w:val="Code"/>
        <w:rPr>
          <w:highlight w:val="white"/>
        </w:rPr>
      </w:pPr>
      <w:r w:rsidRPr="00A44D30">
        <w:rPr>
          <w:highlight w:val="white"/>
        </w:rPr>
        <w:t xml:space="preserve">        object value = operand1;</w:t>
      </w:r>
    </w:p>
    <w:p w14:paraId="75637215" w14:textId="77777777" w:rsidR="008C2FC7" w:rsidRPr="00A44D30" w:rsidRDefault="008C2FC7" w:rsidP="008C2FC7">
      <w:pPr>
        <w:pStyle w:val="Code"/>
        <w:rPr>
          <w:highlight w:val="white"/>
        </w:rPr>
      </w:pPr>
      <w:r w:rsidRPr="00A44D30">
        <w:rPr>
          <w:highlight w:val="white"/>
        </w:rPr>
        <w:t xml:space="preserve">        List&lt;byte&gt; byteList;</w:t>
      </w:r>
    </w:p>
    <w:p w14:paraId="031C8040" w14:textId="77777777" w:rsidR="008C2FC7" w:rsidRPr="00A44D30" w:rsidRDefault="008C2FC7" w:rsidP="008C2FC7">
      <w:pPr>
        <w:rPr>
          <w:highlight w:val="white"/>
        </w:rPr>
      </w:pPr>
      <w:r>
        <w:rPr>
          <w:highlight w:val="white"/>
        </w:rPr>
        <w:t xml:space="preserve">In case of float, double, or lond double, we call </w:t>
      </w:r>
      <w:r w:rsidRPr="00F84727">
        <w:rPr>
          <w:rStyle w:val="KeyWord0"/>
          <w:highlight w:val="white"/>
        </w:rPr>
        <w:t>GetBytes</w:t>
      </w:r>
      <w:r>
        <w:rPr>
          <w:highlight w:val="white"/>
        </w:rPr>
        <w:t xml:space="preserve"> in the standard library </w:t>
      </w:r>
      <w:r w:rsidRPr="00F84727">
        <w:rPr>
          <w:rStyle w:val="KeyWord0"/>
          <w:highlight w:val="white"/>
        </w:rPr>
        <w:t>BitConverter</w:t>
      </w:r>
      <w:r>
        <w:rPr>
          <w:highlight w:val="white"/>
        </w:rPr>
        <w:t xml:space="preserve"> class.</w:t>
      </w:r>
    </w:p>
    <w:p w14:paraId="7770CB06" w14:textId="77777777" w:rsidR="008C2FC7" w:rsidRPr="00A44D30" w:rsidRDefault="008C2FC7" w:rsidP="008C2FC7">
      <w:pPr>
        <w:pStyle w:val="Code"/>
        <w:rPr>
          <w:highlight w:val="white"/>
        </w:rPr>
      </w:pPr>
      <w:r w:rsidRPr="00A44D30">
        <w:rPr>
          <w:highlight w:val="white"/>
        </w:rPr>
        <w:t xml:space="preserve">        if (sort == Sort.Float) {</w:t>
      </w:r>
    </w:p>
    <w:p w14:paraId="3D2992BA" w14:textId="77777777" w:rsidR="008C2FC7" w:rsidRPr="00A44D30" w:rsidRDefault="008C2FC7" w:rsidP="008C2FC7">
      <w:pPr>
        <w:pStyle w:val="Code"/>
        <w:rPr>
          <w:highlight w:val="white"/>
        </w:rPr>
      </w:pPr>
      <w:r w:rsidRPr="00A44D30">
        <w:rPr>
          <w:highlight w:val="white"/>
        </w:rPr>
        <w:t xml:space="preserve">          float floatValue = (float) ((decimal) operand0);</w:t>
      </w:r>
    </w:p>
    <w:p w14:paraId="7EEEC98D" w14:textId="77777777" w:rsidR="008C2FC7" w:rsidRPr="00A44D30" w:rsidRDefault="008C2FC7" w:rsidP="008C2FC7">
      <w:pPr>
        <w:pStyle w:val="Code"/>
        <w:rPr>
          <w:highlight w:val="white"/>
        </w:rPr>
      </w:pPr>
      <w:r w:rsidRPr="00A44D30">
        <w:rPr>
          <w:highlight w:val="white"/>
        </w:rPr>
        <w:t xml:space="preserve">          byteList =  new List&lt;byte&gt;(BitConverter.GetBytes(floatValue));</w:t>
      </w:r>
    </w:p>
    <w:p w14:paraId="29B71A37" w14:textId="77777777" w:rsidR="008C2FC7" w:rsidRPr="00A44D30" w:rsidRDefault="008C2FC7" w:rsidP="008C2FC7">
      <w:pPr>
        <w:pStyle w:val="Code"/>
        <w:rPr>
          <w:highlight w:val="white"/>
        </w:rPr>
      </w:pPr>
      <w:r w:rsidRPr="00A44D30">
        <w:rPr>
          <w:highlight w:val="white"/>
        </w:rPr>
        <w:t xml:space="preserve">        }</w:t>
      </w:r>
    </w:p>
    <w:p w14:paraId="70756A59" w14:textId="77777777" w:rsidR="008C2FC7" w:rsidRPr="00A44D30" w:rsidRDefault="008C2FC7" w:rsidP="008C2FC7">
      <w:pPr>
        <w:pStyle w:val="Code"/>
        <w:rPr>
          <w:highlight w:val="white"/>
        </w:rPr>
      </w:pPr>
      <w:r w:rsidRPr="00A44D30">
        <w:rPr>
          <w:highlight w:val="white"/>
        </w:rPr>
        <w:t xml:space="preserve">        else if ((sort == Sort.Double) || (sort == Sort.Long_Double)) {</w:t>
      </w:r>
    </w:p>
    <w:p w14:paraId="637DC547" w14:textId="77777777" w:rsidR="008C2FC7" w:rsidRPr="00A44D30" w:rsidRDefault="008C2FC7" w:rsidP="008C2FC7">
      <w:pPr>
        <w:pStyle w:val="Code"/>
        <w:rPr>
          <w:highlight w:val="white"/>
        </w:rPr>
      </w:pPr>
      <w:r w:rsidRPr="00A44D30">
        <w:rPr>
          <w:highlight w:val="white"/>
        </w:rPr>
        <w:t xml:space="preserve">          double doubleValue = (double) ((decimal) value);</w:t>
      </w:r>
    </w:p>
    <w:p w14:paraId="6B0612D3" w14:textId="77777777" w:rsidR="008C2FC7" w:rsidRPr="00A44D30" w:rsidRDefault="008C2FC7" w:rsidP="008C2FC7">
      <w:pPr>
        <w:pStyle w:val="Code"/>
        <w:rPr>
          <w:highlight w:val="white"/>
        </w:rPr>
      </w:pPr>
      <w:r w:rsidRPr="00A44D30">
        <w:rPr>
          <w:highlight w:val="white"/>
        </w:rPr>
        <w:t xml:space="preserve">          byteList = new List&lt;byte&gt;(BitConverter.GetBytes(doubleValue));</w:t>
      </w:r>
    </w:p>
    <w:p w14:paraId="630D2748" w14:textId="77777777" w:rsidR="008C2FC7" w:rsidRDefault="008C2FC7" w:rsidP="008C2FC7">
      <w:pPr>
        <w:pStyle w:val="Code"/>
        <w:rPr>
          <w:highlight w:val="white"/>
        </w:rPr>
      </w:pPr>
      <w:r w:rsidRPr="00A44D30">
        <w:rPr>
          <w:highlight w:val="white"/>
        </w:rPr>
        <w:t xml:space="preserve">        }</w:t>
      </w:r>
    </w:p>
    <w:p w14:paraId="0AA8CE1A" w14:textId="77777777" w:rsidR="008C2FC7" w:rsidRPr="00A44D30" w:rsidRDefault="008C2FC7" w:rsidP="008C2FC7">
      <w:pPr>
        <w:rPr>
          <w:highlight w:val="white"/>
        </w:rPr>
      </w:pPr>
      <w:r>
        <w:rPr>
          <w:highlight w:val="white"/>
        </w:rPr>
        <w:t>In case of string we fill the byte list with the characters of the string and add the terminating zero character.</w:t>
      </w:r>
    </w:p>
    <w:p w14:paraId="08F75FDD" w14:textId="77777777" w:rsidR="008C2FC7" w:rsidRPr="00A44D30" w:rsidRDefault="008C2FC7" w:rsidP="008C2FC7">
      <w:pPr>
        <w:pStyle w:val="Code"/>
        <w:rPr>
          <w:highlight w:val="white"/>
        </w:rPr>
      </w:pPr>
      <w:r w:rsidRPr="00A44D30">
        <w:rPr>
          <w:highlight w:val="white"/>
        </w:rPr>
        <w:t xml:space="preserve">        else if (sort == Sort.String) {</w:t>
      </w:r>
    </w:p>
    <w:p w14:paraId="15255F67" w14:textId="77777777" w:rsidR="008C2FC7" w:rsidRPr="00A44D30" w:rsidRDefault="008C2FC7" w:rsidP="008C2FC7">
      <w:pPr>
        <w:pStyle w:val="Code"/>
        <w:rPr>
          <w:highlight w:val="white"/>
        </w:rPr>
      </w:pPr>
      <w:r w:rsidRPr="00A44D30">
        <w:rPr>
          <w:highlight w:val="white"/>
        </w:rPr>
        <w:t xml:space="preserve">          string text = (string) value;</w:t>
      </w:r>
    </w:p>
    <w:p w14:paraId="55C9BC25" w14:textId="77777777" w:rsidR="008C2FC7" w:rsidRPr="00A44D30" w:rsidRDefault="008C2FC7" w:rsidP="008C2FC7">
      <w:pPr>
        <w:pStyle w:val="Code"/>
        <w:rPr>
          <w:highlight w:val="white"/>
        </w:rPr>
      </w:pPr>
      <w:r w:rsidRPr="00A44D30">
        <w:rPr>
          <w:highlight w:val="white"/>
        </w:rPr>
        <w:t xml:space="preserve">          byteList = new List&lt;byte&gt;();</w:t>
      </w:r>
    </w:p>
    <w:p w14:paraId="3743CD74" w14:textId="77777777" w:rsidR="008C2FC7" w:rsidRPr="00A44D30" w:rsidRDefault="008C2FC7" w:rsidP="008C2FC7">
      <w:pPr>
        <w:pStyle w:val="Code"/>
        <w:rPr>
          <w:highlight w:val="white"/>
        </w:rPr>
      </w:pPr>
    </w:p>
    <w:p w14:paraId="3F2DB834" w14:textId="77777777" w:rsidR="008C2FC7" w:rsidRPr="00A44D30" w:rsidRDefault="008C2FC7" w:rsidP="008C2FC7">
      <w:pPr>
        <w:pStyle w:val="Code"/>
        <w:rPr>
          <w:highlight w:val="white"/>
        </w:rPr>
      </w:pPr>
      <w:r w:rsidRPr="00A44D30">
        <w:rPr>
          <w:highlight w:val="white"/>
        </w:rPr>
        <w:t xml:space="preserve">          foreach (char c in text) {</w:t>
      </w:r>
    </w:p>
    <w:p w14:paraId="58006D4B" w14:textId="77777777" w:rsidR="008C2FC7" w:rsidRPr="00A44D30" w:rsidRDefault="008C2FC7" w:rsidP="008C2FC7">
      <w:pPr>
        <w:pStyle w:val="Code"/>
        <w:rPr>
          <w:highlight w:val="white"/>
        </w:rPr>
      </w:pPr>
      <w:r w:rsidRPr="00A44D30">
        <w:rPr>
          <w:highlight w:val="white"/>
        </w:rPr>
        <w:t xml:space="preserve">            byteList.Add((byte) c);</w:t>
      </w:r>
    </w:p>
    <w:p w14:paraId="236DBE40" w14:textId="77777777" w:rsidR="008C2FC7" w:rsidRPr="00A44D30" w:rsidRDefault="008C2FC7" w:rsidP="008C2FC7">
      <w:pPr>
        <w:pStyle w:val="Code"/>
        <w:rPr>
          <w:highlight w:val="white"/>
        </w:rPr>
      </w:pPr>
      <w:r w:rsidRPr="00A44D30">
        <w:rPr>
          <w:highlight w:val="white"/>
        </w:rPr>
        <w:t xml:space="preserve">          }</w:t>
      </w:r>
    </w:p>
    <w:p w14:paraId="44285539" w14:textId="77777777" w:rsidR="008C2FC7" w:rsidRPr="00A44D30" w:rsidRDefault="008C2FC7" w:rsidP="008C2FC7">
      <w:pPr>
        <w:pStyle w:val="Code"/>
        <w:rPr>
          <w:highlight w:val="white"/>
        </w:rPr>
      </w:pPr>
    </w:p>
    <w:p w14:paraId="5A5A397B" w14:textId="77777777" w:rsidR="008C2FC7" w:rsidRPr="00A44D30" w:rsidRDefault="008C2FC7" w:rsidP="008C2FC7">
      <w:pPr>
        <w:pStyle w:val="Code"/>
        <w:rPr>
          <w:highlight w:val="white"/>
        </w:rPr>
      </w:pPr>
      <w:r w:rsidRPr="00A44D30">
        <w:rPr>
          <w:highlight w:val="white"/>
        </w:rPr>
        <w:t xml:space="preserve">          byteList.Add((byte) 0);</w:t>
      </w:r>
    </w:p>
    <w:p w14:paraId="525C125A" w14:textId="77777777" w:rsidR="008C2FC7" w:rsidRDefault="008C2FC7" w:rsidP="008C2FC7">
      <w:pPr>
        <w:pStyle w:val="Code"/>
        <w:rPr>
          <w:highlight w:val="white"/>
        </w:rPr>
      </w:pPr>
      <w:r w:rsidRPr="00A44D30">
        <w:rPr>
          <w:highlight w:val="white"/>
        </w:rPr>
        <w:t xml:space="preserve">        }</w:t>
      </w:r>
    </w:p>
    <w:p w14:paraId="3138EB66" w14:textId="77777777" w:rsidR="008C2FC7" w:rsidRPr="00A44D30" w:rsidRDefault="008C2FC7" w:rsidP="008C2FC7">
      <w:pPr>
        <w:rPr>
          <w:highlight w:val="white"/>
        </w:rPr>
      </w:pPr>
      <w:r>
        <w:rPr>
          <w:highlight w:val="white"/>
        </w:rPr>
        <w:t>Otherwise, we have an integral of pointer value. If the value is a static address, we load its offset into the byte list. The address itself will be added by the linker later on. If the value is not a static address, we just load it into the byte list.</w:t>
      </w:r>
    </w:p>
    <w:p w14:paraId="6FAB86B0" w14:textId="77777777" w:rsidR="008C2FC7" w:rsidRPr="00434322" w:rsidRDefault="008C2FC7" w:rsidP="008C2FC7">
      <w:pPr>
        <w:pStyle w:val="Code"/>
        <w:rPr>
          <w:highlight w:val="white"/>
        </w:rPr>
      </w:pPr>
      <w:r w:rsidRPr="00434322">
        <w:rPr>
          <w:highlight w:val="white"/>
        </w:rPr>
        <w:t xml:space="preserve">        else {</w:t>
      </w:r>
    </w:p>
    <w:p w14:paraId="225AF797" w14:textId="77777777" w:rsidR="008C2FC7" w:rsidRPr="00434322" w:rsidRDefault="008C2FC7" w:rsidP="008C2FC7">
      <w:pPr>
        <w:pStyle w:val="Code"/>
        <w:rPr>
          <w:highlight w:val="white"/>
        </w:rPr>
      </w:pPr>
      <w:r w:rsidRPr="00434322">
        <w:rPr>
          <w:highlight w:val="white"/>
        </w:rPr>
        <w:t xml:space="preserve">          int size = TypeSize.Size(sort);</w:t>
      </w:r>
    </w:p>
    <w:p w14:paraId="16D913D4" w14:textId="77777777" w:rsidR="008C2FC7" w:rsidRPr="00434322" w:rsidRDefault="008C2FC7" w:rsidP="008C2FC7">
      <w:pPr>
        <w:pStyle w:val="Code"/>
        <w:rPr>
          <w:highlight w:val="white"/>
        </w:rPr>
      </w:pPr>
      <w:r w:rsidRPr="00434322">
        <w:rPr>
          <w:highlight w:val="white"/>
        </w:rPr>
        <w:t xml:space="preserve">          byteList = new List&lt;byte&gt;(new byte[size]);</w:t>
      </w:r>
    </w:p>
    <w:p w14:paraId="20DA79CB" w14:textId="77777777" w:rsidR="008C2FC7" w:rsidRPr="00434322" w:rsidRDefault="008C2FC7" w:rsidP="008C2FC7">
      <w:pPr>
        <w:pStyle w:val="Code"/>
        <w:rPr>
          <w:highlight w:val="white"/>
        </w:rPr>
      </w:pPr>
      <w:r w:rsidRPr="00434322">
        <w:rPr>
          <w:highlight w:val="white"/>
        </w:rPr>
        <w:t xml:space="preserve">          </w:t>
      </w:r>
    </w:p>
    <w:p w14:paraId="787F290C" w14:textId="77777777" w:rsidR="008C2FC7" w:rsidRPr="00434322" w:rsidRDefault="008C2FC7" w:rsidP="008C2FC7">
      <w:pPr>
        <w:pStyle w:val="Code"/>
        <w:rPr>
          <w:highlight w:val="white"/>
        </w:rPr>
      </w:pPr>
      <w:r w:rsidRPr="00434322">
        <w:rPr>
          <w:highlight w:val="white"/>
        </w:rPr>
        <w:t xml:space="preserve">          if (value is StaticAddress) {</w:t>
      </w:r>
    </w:p>
    <w:p w14:paraId="4156BC6D" w14:textId="77777777" w:rsidR="008C2FC7" w:rsidRPr="00434322" w:rsidRDefault="008C2FC7" w:rsidP="008C2FC7">
      <w:pPr>
        <w:pStyle w:val="Code"/>
        <w:rPr>
          <w:highlight w:val="white"/>
        </w:rPr>
      </w:pPr>
      <w:r w:rsidRPr="00434322">
        <w:rPr>
          <w:highlight w:val="white"/>
        </w:rPr>
        <w:t xml:space="preserve">            StaticAddress staticAddress = (StaticAddress) value;</w:t>
      </w:r>
    </w:p>
    <w:p w14:paraId="3787803C" w14:textId="77777777" w:rsidR="008C2FC7" w:rsidRDefault="008C2FC7" w:rsidP="008C2FC7">
      <w:pPr>
        <w:pStyle w:val="Code"/>
        <w:rPr>
          <w:highlight w:val="white"/>
        </w:rPr>
      </w:pPr>
      <w:r w:rsidRPr="00434322">
        <w:rPr>
          <w:highlight w:val="white"/>
        </w:rPr>
        <w:t xml:space="preserve">            LoadByteList(byteList, 0, size,</w:t>
      </w:r>
    </w:p>
    <w:p w14:paraId="644F4115" w14:textId="77777777" w:rsidR="008C2FC7" w:rsidRPr="00434322" w:rsidRDefault="008C2FC7" w:rsidP="008C2FC7">
      <w:pPr>
        <w:pStyle w:val="Code"/>
        <w:rPr>
          <w:highlight w:val="white"/>
        </w:rPr>
      </w:pPr>
      <w:r>
        <w:rPr>
          <w:highlight w:val="white"/>
        </w:rPr>
        <w:t xml:space="preserve">                         </w:t>
      </w:r>
      <w:r w:rsidRPr="00434322">
        <w:rPr>
          <w:highlight w:val="white"/>
        </w:rPr>
        <w:t>(BigInteger) staticAddress.Offset);</w:t>
      </w:r>
    </w:p>
    <w:p w14:paraId="4F80A0D0" w14:textId="77777777" w:rsidR="008C2FC7" w:rsidRPr="00434322" w:rsidRDefault="008C2FC7" w:rsidP="008C2FC7">
      <w:pPr>
        <w:pStyle w:val="Code"/>
        <w:rPr>
          <w:highlight w:val="white"/>
        </w:rPr>
      </w:pPr>
      <w:r w:rsidRPr="00434322">
        <w:rPr>
          <w:highlight w:val="white"/>
        </w:rPr>
        <w:t xml:space="preserve">          }</w:t>
      </w:r>
    </w:p>
    <w:p w14:paraId="14A631C5" w14:textId="77777777" w:rsidR="008C2FC7" w:rsidRPr="00434322" w:rsidRDefault="008C2FC7" w:rsidP="008C2FC7">
      <w:pPr>
        <w:pStyle w:val="Code"/>
        <w:rPr>
          <w:highlight w:val="white"/>
        </w:rPr>
      </w:pPr>
      <w:r w:rsidRPr="00434322">
        <w:rPr>
          <w:highlight w:val="white"/>
        </w:rPr>
        <w:t xml:space="preserve">          else {</w:t>
      </w:r>
    </w:p>
    <w:p w14:paraId="46CFFCC0" w14:textId="77777777" w:rsidR="008C2FC7" w:rsidRPr="00434322" w:rsidRDefault="008C2FC7" w:rsidP="008C2FC7">
      <w:pPr>
        <w:pStyle w:val="Code"/>
        <w:rPr>
          <w:highlight w:val="white"/>
        </w:rPr>
      </w:pPr>
      <w:r w:rsidRPr="00434322">
        <w:rPr>
          <w:highlight w:val="white"/>
        </w:rPr>
        <w:t xml:space="preserve">            LoadByteList(byteList, 0, size, (BigInteger) value);         </w:t>
      </w:r>
    </w:p>
    <w:p w14:paraId="342035B5" w14:textId="77777777" w:rsidR="008C2FC7" w:rsidRPr="00434322" w:rsidRDefault="008C2FC7" w:rsidP="008C2FC7">
      <w:pPr>
        <w:pStyle w:val="Code"/>
        <w:rPr>
          <w:highlight w:val="white"/>
        </w:rPr>
      </w:pPr>
      <w:r w:rsidRPr="00434322">
        <w:rPr>
          <w:highlight w:val="white"/>
        </w:rPr>
        <w:t xml:space="preserve">          }</w:t>
      </w:r>
    </w:p>
    <w:p w14:paraId="52B92011" w14:textId="77777777" w:rsidR="008C2FC7" w:rsidRPr="00434322" w:rsidRDefault="008C2FC7" w:rsidP="008C2FC7">
      <w:pPr>
        <w:pStyle w:val="Code"/>
        <w:rPr>
          <w:highlight w:val="white"/>
        </w:rPr>
      </w:pPr>
      <w:r w:rsidRPr="00434322">
        <w:rPr>
          <w:highlight w:val="white"/>
        </w:rPr>
        <w:t xml:space="preserve">        }</w:t>
      </w:r>
    </w:p>
    <w:p w14:paraId="231018AD" w14:textId="77777777" w:rsidR="008C2FC7" w:rsidRPr="00434322" w:rsidRDefault="008C2FC7" w:rsidP="008C2FC7">
      <w:pPr>
        <w:pStyle w:val="Code"/>
        <w:rPr>
          <w:highlight w:val="white"/>
        </w:rPr>
      </w:pPr>
    </w:p>
    <w:p w14:paraId="3B8F58EC" w14:textId="77777777" w:rsidR="008C2FC7" w:rsidRPr="00A44D30" w:rsidRDefault="008C2FC7" w:rsidP="008C2FC7">
      <w:pPr>
        <w:pStyle w:val="Code"/>
        <w:rPr>
          <w:highlight w:val="white"/>
        </w:rPr>
      </w:pPr>
      <w:r w:rsidRPr="00A44D30">
        <w:rPr>
          <w:highlight w:val="white"/>
        </w:rPr>
        <w:t xml:space="preserve">        return byteList;</w:t>
      </w:r>
    </w:p>
    <w:p w14:paraId="055338CB" w14:textId="77777777" w:rsidR="008C2FC7" w:rsidRDefault="008C2FC7" w:rsidP="008C2FC7">
      <w:pPr>
        <w:pStyle w:val="Code"/>
        <w:rPr>
          <w:highlight w:val="white"/>
        </w:rPr>
      </w:pPr>
      <w:r w:rsidRPr="00A44D30">
        <w:rPr>
          <w:highlight w:val="white"/>
        </w:rPr>
        <w:t xml:space="preserve">      }</w:t>
      </w:r>
    </w:p>
    <w:p w14:paraId="64B67C2A" w14:textId="77777777" w:rsidR="008C2FC7" w:rsidRPr="00A44D30" w:rsidRDefault="008C2FC7" w:rsidP="008C2FC7">
      <w:pPr>
        <w:rPr>
          <w:highlight w:val="white"/>
        </w:rPr>
      </w:pPr>
      <w:r>
        <w:rPr>
          <w:highlight w:val="white"/>
        </w:rPr>
        <w:t>Next, we have a jump or a call to a register; that is, a jump of call to an address stored in a register.</w:t>
      </w:r>
    </w:p>
    <w:p w14:paraId="47C64ED8" w14:textId="77777777" w:rsidR="008C2FC7" w:rsidRPr="00DB788F" w:rsidRDefault="008C2FC7" w:rsidP="008C2FC7">
      <w:pPr>
        <w:pStyle w:val="Code"/>
        <w:rPr>
          <w:highlight w:val="white"/>
        </w:rPr>
      </w:pPr>
      <w:r w:rsidRPr="00DB788F">
        <w:rPr>
          <w:highlight w:val="white"/>
        </w:rPr>
        <w:t xml:space="preserve">      else if (IsJumpRegister() || IsCallRegister()) {</w:t>
      </w:r>
    </w:p>
    <w:p w14:paraId="1DCB8A6A" w14:textId="77777777" w:rsidR="008C2FC7" w:rsidRPr="00DB788F" w:rsidRDefault="008C2FC7" w:rsidP="008C2FC7">
      <w:pPr>
        <w:pStyle w:val="Code"/>
        <w:rPr>
          <w:highlight w:val="white"/>
        </w:rPr>
      </w:pPr>
      <w:r w:rsidRPr="00DB788F">
        <w:rPr>
          <w:highlight w:val="white"/>
        </w:rPr>
        <w:t xml:space="preserve">        Register register = (Register) operand0;</w:t>
      </w:r>
    </w:p>
    <w:p w14:paraId="2489C519" w14:textId="77777777" w:rsidR="008C2FC7" w:rsidRPr="00DB788F" w:rsidRDefault="008C2FC7" w:rsidP="008C2FC7">
      <w:pPr>
        <w:pStyle w:val="Code"/>
        <w:rPr>
          <w:highlight w:val="white"/>
        </w:rPr>
      </w:pPr>
      <w:r w:rsidRPr="00DB788F">
        <w:rPr>
          <w:highlight w:val="white"/>
        </w:rPr>
        <w:t xml:space="preserve">        return LookupByteArray(AssemblyOperator.jmp, register);</w:t>
      </w:r>
    </w:p>
    <w:p w14:paraId="545B1996" w14:textId="77777777" w:rsidR="008C2FC7" w:rsidRPr="00DB788F" w:rsidRDefault="008C2FC7" w:rsidP="008C2FC7">
      <w:pPr>
        <w:pStyle w:val="Code"/>
        <w:rPr>
          <w:highlight w:val="white"/>
        </w:rPr>
      </w:pPr>
      <w:r w:rsidRPr="00DB788F">
        <w:rPr>
          <w:highlight w:val="white"/>
        </w:rPr>
        <w:t xml:space="preserve">      }</w:t>
      </w:r>
    </w:p>
    <w:p w14:paraId="45F17099" w14:textId="77777777" w:rsidR="008C2FC7" w:rsidRPr="00A44D30" w:rsidRDefault="008C2FC7" w:rsidP="008C2FC7">
      <w:pPr>
        <w:rPr>
          <w:highlight w:val="white"/>
        </w:rPr>
      </w:pPr>
      <w:r>
        <w:rPr>
          <w:highlight w:val="white"/>
        </w:rPr>
        <w:t>A regular function call is equivalent with a long jump. The actual address of the called function will be set by the linker later on.</w:t>
      </w:r>
    </w:p>
    <w:p w14:paraId="5A798701" w14:textId="77777777" w:rsidR="008C2FC7" w:rsidRPr="00DB788F" w:rsidRDefault="008C2FC7" w:rsidP="008C2FC7">
      <w:pPr>
        <w:pStyle w:val="Code"/>
        <w:rPr>
          <w:highlight w:val="white"/>
        </w:rPr>
      </w:pPr>
      <w:r w:rsidRPr="00DB788F">
        <w:rPr>
          <w:highlight w:val="white"/>
        </w:rPr>
        <w:t xml:space="preserve">      else if (IsCallNotRegister()) {</w:t>
      </w:r>
    </w:p>
    <w:p w14:paraId="033D2103" w14:textId="77777777" w:rsidR="008C2FC7" w:rsidRPr="006C696A" w:rsidRDefault="008C2FC7" w:rsidP="008C2FC7">
      <w:pPr>
        <w:pStyle w:val="Code"/>
        <w:rPr>
          <w:highlight w:val="white"/>
        </w:rPr>
      </w:pPr>
      <w:r w:rsidRPr="006C696A">
        <w:rPr>
          <w:highlight w:val="white"/>
        </w:rPr>
        <w:t xml:space="preserve">        return LookupByteArray(AssemblyOperator.jmp, TypeSize.PointerSize);</w:t>
      </w:r>
    </w:p>
    <w:p w14:paraId="5B2815ED" w14:textId="77777777" w:rsidR="008C2FC7" w:rsidRDefault="008C2FC7" w:rsidP="008C2FC7">
      <w:pPr>
        <w:pStyle w:val="Code"/>
        <w:rPr>
          <w:highlight w:val="white"/>
        </w:rPr>
      </w:pPr>
      <w:r w:rsidRPr="00DB788F">
        <w:rPr>
          <w:highlight w:val="white"/>
        </w:rPr>
        <w:t xml:space="preserve">      }</w:t>
      </w:r>
    </w:p>
    <w:p w14:paraId="2BDE1AE4" w14:textId="77777777" w:rsidR="008C2FC7" w:rsidRPr="00DB788F" w:rsidRDefault="008C2FC7" w:rsidP="008C2FC7">
      <w:pPr>
        <w:pStyle w:val="Code"/>
        <w:rPr>
          <w:highlight w:val="white"/>
        </w:rPr>
      </w:pPr>
    </w:p>
    <w:p w14:paraId="02BA55A1" w14:textId="77777777" w:rsidR="008C2FC7" w:rsidRPr="00DB788F" w:rsidRDefault="008C2FC7" w:rsidP="008C2FC7">
      <w:pPr>
        <w:pStyle w:val="Code"/>
        <w:rPr>
          <w:highlight w:val="white"/>
        </w:rPr>
      </w:pPr>
      <w:r w:rsidRPr="00DB788F">
        <w:rPr>
          <w:highlight w:val="white"/>
        </w:rPr>
        <w:t xml:space="preserve">      else if (Operator == AssemblyOperator.</w:t>
      </w:r>
      <w:r>
        <w:rPr>
          <w:highlight w:val="white"/>
        </w:rPr>
        <w:t>return_address</w:t>
      </w:r>
      <w:r w:rsidRPr="00DB788F">
        <w:rPr>
          <w:highlight w:val="white"/>
        </w:rPr>
        <w:t>) {</w:t>
      </w:r>
    </w:p>
    <w:p w14:paraId="4173A8D3" w14:textId="77777777" w:rsidR="008C2FC7" w:rsidRPr="00DB788F" w:rsidRDefault="008C2FC7" w:rsidP="008C2FC7">
      <w:pPr>
        <w:pStyle w:val="Code"/>
        <w:rPr>
          <w:highlight w:val="white"/>
        </w:rPr>
      </w:pPr>
      <w:r w:rsidRPr="00DB788F">
        <w:rPr>
          <w:highlight w:val="white"/>
        </w:rPr>
        <w:t xml:space="preserve">        Register register = (Register) operand0;</w:t>
      </w:r>
    </w:p>
    <w:p w14:paraId="0D208E5C" w14:textId="77777777" w:rsidR="008C2FC7" w:rsidRPr="00DB788F" w:rsidRDefault="008C2FC7" w:rsidP="008C2FC7">
      <w:pPr>
        <w:pStyle w:val="Code"/>
        <w:rPr>
          <w:highlight w:val="white"/>
        </w:rPr>
      </w:pPr>
      <w:r w:rsidRPr="00DB788F">
        <w:rPr>
          <w:highlight w:val="white"/>
        </w:rPr>
        <w:t xml:space="preserve">        int offset = (int) operand1;</w:t>
      </w:r>
    </w:p>
    <w:p w14:paraId="35021286" w14:textId="77777777" w:rsidR="008C2FC7" w:rsidRPr="00DB788F" w:rsidRDefault="008C2FC7" w:rsidP="008C2FC7">
      <w:pPr>
        <w:pStyle w:val="Code"/>
        <w:rPr>
          <w:highlight w:val="white"/>
        </w:rPr>
      </w:pPr>
      <w:r w:rsidRPr="00DB788F">
        <w:rPr>
          <w:highlight w:val="white"/>
        </w:rPr>
        <w:t xml:space="preserve">        int size = SizeOfValue(offset);</w:t>
      </w:r>
    </w:p>
    <w:p w14:paraId="2B8D73E0" w14:textId="77777777" w:rsidR="008C2FC7" w:rsidRPr="00DB788F" w:rsidRDefault="008C2FC7" w:rsidP="008C2FC7">
      <w:pPr>
        <w:pStyle w:val="Code"/>
        <w:rPr>
          <w:highlight w:val="white"/>
        </w:rPr>
      </w:pPr>
      <w:r w:rsidRPr="00DB788F">
        <w:rPr>
          <w:highlight w:val="white"/>
        </w:rPr>
        <w:t xml:space="preserve">        int address = (int)((BigInteger)operand2);</w:t>
      </w:r>
    </w:p>
    <w:p w14:paraId="6CA32001" w14:textId="77777777" w:rsidR="008C2FC7" w:rsidRPr="00DB788F" w:rsidRDefault="008C2FC7" w:rsidP="008C2FC7">
      <w:pPr>
        <w:pStyle w:val="Code"/>
        <w:rPr>
          <w:highlight w:val="white"/>
        </w:rPr>
      </w:pPr>
      <w:r w:rsidRPr="00DB788F">
        <w:rPr>
          <w:highlight w:val="white"/>
        </w:rPr>
        <w:t xml:space="preserve">        List&lt;byte&gt; byteList =</w:t>
      </w:r>
    </w:p>
    <w:p w14:paraId="490FB914" w14:textId="77777777" w:rsidR="008C2FC7" w:rsidRPr="00DB788F" w:rsidRDefault="008C2FC7" w:rsidP="008C2FC7">
      <w:pPr>
        <w:pStyle w:val="Code"/>
        <w:rPr>
          <w:highlight w:val="white"/>
        </w:rPr>
      </w:pPr>
      <w:r w:rsidRPr="00DB788F">
        <w:rPr>
          <w:highlight w:val="white"/>
        </w:rPr>
        <w:t xml:space="preserve">          LookupByteArray(AssemblyOperator.mov_word, register,</w:t>
      </w:r>
    </w:p>
    <w:p w14:paraId="7B3C11B3" w14:textId="77777777" w:rsidR="008C2FC7" w:rsidRPr="00DB788F" w:rsidRDefault="008C2FC7" w:rsidP="008C2FC7">
      <w:pPr>
        <w:pStyle w:val="Code"/>
        <w:rPr>
          <w:highlight w:val="white"/>
        </w:rPr>
      </w:pPr>
      <w:r w:rsidRPr="00DB788F">
        <w:rPr>
          <w:highlight w:val="white"/>
        </w:rPr>
        <w:t xml:space="preserve">                          size, TypeSize.PointerSize);</w:t>
      </w:r>
    </w:p>
    <w:p w14:paraId="4A7FED46" w14:textId="77777777" w:rsidR="008C2FC7" w:rsidRPr="00DB788F" w:rsidRDefault="008C2FC7" w:rsidP="008C2FC7">
      <w:pPr>
        <w:pStyle w:val="Code"/>
        <w:rPr>
          <w:highlight w:val="white"/>
        </w:rPr>
      </w:pPr>
      <w:r w:rsidRPr="00DB788F">
        <w:rPr>
          <w:highlight w:val="white"/>
        </w:rPr>
        <w:t xml:space="preserve">        LoadByteList(byteList, byteList.Count - (size + TypeSize.PointerSize),</w:t>
      </w:r>
    </w:p>
    <w:p w14:paraId="28BE69FA" w14:textId="77777777" w:rsidR="008C2FC7" w:rsidRPr="00DB788F" w:rsidRDefault="008C2FC7" w:rsidP="008C2FC7">
      <w:pPr>
        <w:pStyle w:val="Code"/>
        <w:rPr>
          <w:highlight w:val="white"/>
        </w:rPr>
      </w:pPr>
      <w:r w:rsidRPr="00DB788F">
        <w:rPr>
          <w:highlight w:val="white"/>
        </w:rPr>
        <w:t xml:space="preserve">                     size, offset);</w:t>
      </w:r>
    </w:p>
    <w:p w14:paraId="2BF4639A" w14:textId="77777777" w:rsidR="008C2FC7" w:rsidRPr="00DB788F" w:rsidRDefault="008C2FC7" w:rsidP="008C2FC7">
      <w:pPr>
        <w:pStyle w:val="Code"/>
        <w:rPr>
          <w:highlight w:val="white"/>
        </w:rPr>
      </w:pPr>
      <w:r w:rsidRPr="00DB788F">
        <w:rPr>
          <w:highlight w:val="white"/>
        </w:rPr>
        <w:t xml:space="preserve">        LoadByteList(byteList, byteList.Count - TypeSize.PointerSize,</w:t>
      </w:r>
    </w:p>
    <w:p w14:paraId="599DE53C" w14:textId="77777777" w:rsidR="008C2FC7" w:rsidRPr="00DB788F" w:rsidRDefault="008C2FC7" w:rsidP="008C2FC7">
      <w:pPr>
        <w:pStyle w:val="Code"/>
        <w:rPr>
          <w:highlight w:val="white"/>
        </w:rPr>
      </w:pPr>
      <w:r w:rsidRPr="00DB788F">
        <w:rPr>
          <w:highlight w:val="white"/>
        </w:rPr>
        <w:t xml:space="preserve">                     TypeSize.PointerSize, address);</w:t>
      </w:r>
    </w:p>
    <w:p w14:paraId="197003EB" w14:textId="77777777" w:rsidR="008C2FC7" w:rsidRPr="00DB788F" w:rsidRDefault="008C2FC7" w:rsidP="008C2FC7">
      <w:pPr>
        <w:pStyle w:val="Code"/>
        <w:rPr>
          <w:highlight w:val="white"/>
        </w:rPr>
      </w:pPr>
      <w:r w:rsidRPr="00DB788F">
        <w:rPr>
          <w:highlight w:val="white"/>
        </w:rPr>
        <w:t xml:space="preserve">        return byteList;</w:t>
      </w:r>
    </w:p>
    <w:p w14:paraId="79530F08" w14:textId="77777777" w:rsidR="008C2FC7" w:rsidRDefault="008C2FC7" w:rsidP="008C2FC7">
      <w:pPr>
        <w:pStyle w:val="Code"/>
        <w:rPr>
          <w:highlight w:val="white"/>
        </w:rPr>
      </w:pPr>
      <w:r w:rsidRPr="00DB788F">
        <w:rPr>
          <w:highlight w:val="white"/>
        </w:rPr>
        <w:t xml:space="preserve">      }</w:t>
      </w:r>
    </w:p>
    <w:p w14:paraId="02749CBF" w14:textId="77777777" w:rsidR="008C2FC7" w:rsidRPr="00DB788F" w:rsidRDefault="008C2FC7" w:rsidP="008C2FC7">
      <w:pPr>
        <w:rPr>
          <w:highlight w:val="white"/>
        </w:rPr>
      </w:pPr>
      <w:r>
        <w:rPr>
          <w:highlight w:val="white"/>
        </w:rPr>
        <w:t>The size of the address is either one (short jump) or two (long jump), which we load into the byte list.</w:t>
      </w:r>
    </w:p>
    <w:p w14:paraId="4EAE0229" w14:textId="77777777" w:rsidR="008C2FC7" w:rsidRPr="00DB788F" w:rsidRDefault="008C2FC7" w:rsidP="008C2FC7">
      <w:pPr>
        <w:pStyle w:val="Code"/>
        <w:rPr>
          <w:highlight w:val="white"/>
        </w:rPr>
      </w:pPr>
      <w:r w:rsidRPr="00DB788F">
        <w:rPr>
          <w:highlight w:val="white"/>
        </w:rPr>
        <w:t xml:space="preserve">      else if (IsRelationNotRegister() || IsJumpNotRegister()) {</w:t>
      </w:r>
    </w:p>
    <w:p w14:paraId="0495B046" w14:textId="77777777" w:rsidR="008C2FC7" w:rsidRPr="00DB788F" w:rsidRDefault="008C2FC7" w:rsidP="008C2FC7">
      <w:pPr>
        <w:pStyle w:val="Code"/>
        <w:rPr>
          <w:highlight w:val="white"/>
        </w:rPr>
      </w:pPr>
      <w:r w:rsidRPr="00DB788F">
        <w:rPr>
          <w:highlight w:val="white"/>
        </w:rPr>
        <w:t xml:space="preserve">        int address = (int) operand0;</w:t>
      </w:r>
    </w:p>
    <w:p w14:paraId="7D981B95" w14:textId="77777777" w:rsidR="008C2FC7" w:rsidRPr="001C7EE3" w:rsidRDefault="008C2FC7" w:rsidP="008C2FC7">
      <w:pPr>
        <w:pStyle w:val="Code"/>
        <w:rPr>
          <w:highlight w:val="white"/>
        </w:rPr>
      </w:pPr>
      <w:r w:rsidRPr="001C7EE3">
        <w:rPr>
          <w:highlight w:val="white"/>
        </w:rPr>
        <w:t xml:space="preserve">        int size = SizeOfValue(address);</w:t>
      </w:r>
    </w:p>
    <w:p w14:paraId="4F671F22" w14:textId="77777777" w:rsidR="008C2FC7" w:rsidRPr="001C7EE3" w:rsidRDefault="008C2FC7" w:rsidP="008C2FC7">
      <w:pPr>
        <w:pStyle w:val="Code"/>
        <w:rPr>
          <w:highlight w:val="white"/>
        </w:rPr>
      </w:pPr>
      <w:r w:rsidRPr="001C7EE3">
        <w:rPr>
          <w:highlight w:val="white"/>
        </w:rPr>
        <w:lastRenderedPageBreak/>
        <w:t xml:space="preserve">        List&lt;byte&gt; byteList = LookupByteArray(Operator, size);</w:t>
      </w:r>
    </w:p>
    <w:p w14:paraId="42224CDE" w14:textId="77777777" w:rsidR="008C2FC7" w:rsidRPr="002B63B5" w:rsidRDefault="008C2FC7" w:rsidP="008C2FC7">
      <w:pPr>
        <w:pStyle w:val="Code"/>
        <w:rPr>
          <w:highlight w:val="white"/>
        </w:rPr>
      </w:pPr>
      <w:r w:rsidRPr="002B63B5">
        <w:rPr>
          <w:highlight w:val="white"/>
        </w:rPr>
        <w:t xml:space="preserve">        LoadByteList(byteList, byteList.Count - size, size, address);</w:t>
      </w:r>
    </w:p>
    <w:p w14:paraId="38EBC19B" w14:textId="77777777" w:rsidR="008C2FC7" w:rsidRPr="002B63B5" w:rsidRDefault="008C2FC7" w:rsidP="008C2FC7">
      <w:pPr>
        <w:pStyle w:val="Code"/>
        <w:rPr>
          <w:highlight w:val="white"/>
        </w:rPr>
      </w:pPr>
      <w:r w:rsidRPr="002B63B5">
        <w:rPr>
          <w:highlight w:val="white"/>
        </w:rPr>
        <w:t xml:space="preserve">        return byteList;</w:t>
      </w:r>
    </w:p>
    <w:p w14:paraId="476F32CC" w14:textId="77777777" w:rsidR="008C2FC7" w:rsidRDefault="008C2FC7" w:rsidP="008C2FC7">
      <w:pPr>
        <w:pStyle w:val="Code"/>
        <w:rPr>
          <w:highlight w:val="white"/>
        </w:rPr>
      </w:pPr>
      <w:r w:rsidRPr="002B63B5">
        <w:rPr>
          <w:highlight w:val="white"/>
        </w:rPr>
        <w:t xml:space="preserve">      }</w:t>
      </w:r>
    </w:p>
    <w:p w14:paraId="0FFC8DA2" w14:textId="77777777" w:rsidR="008C2FC7" w:rsidRPr="002B63B5" w:rsidRDefault="008C2FC7" w:rsidP="008C2FC7">
      <w:pPr>
        <w:rPr>
          <w:highlight w:val="white"/>
        </w:rPr>
      </w:pPr>
      <w:r>
        <w:rPr>
          <w:highlight w:val="white"/>
        </w:rPr>
        <w:t xml:space="preserve">Let us continue with the operations that perform computations and let us start with the nullary operators; that is, operators that take no operands. For instance: </w:t>
      </w:r>
      <w:r w:rsidRPr="00585A01">
        <w:rPr>
          <w:rStyle w:val="KeyWord0"/>
          <w:highlight w:val="white"/>
        </w:rPr>
        <w:t>lahf</w:t>
      </w:r>
      <w:r>
        <w:rPr>
          <w:highlight w:val="white"/>
        </w:rPr>
        <w:t xml:space="preserve">. We call </w:t>
      </w:r>
      <w:r w:rsidRPr="00C22FB2">
        <w:rPr>
          <w:rStyle w:val="KeyWord0"/>
          <w:highlight w:val="white"/>
        </w:rPr>
        <w:t>LookupByteArray</w:t>
      </w:r>
      <w:r>
        <w:rPr>
          <w:highlight w:val="white"/>
        </w:rPr>
        <w:t xml:space="preserve"> with the operator as argument to obtain and return the assay of bytes corresponding to the assembly instruction.</w:t>
      </w:r>
    </w:p>
    <w:p w14:paraId="66D24B4D" w14:textId="77777777" w:rsidR="008C2FC7" w:rsidRPr="00430F8B" w:rsidRDefault="008C2FC7" w:rsidP="008C2FC7">
      <w:pPr>
        <w:pStyle w:val="Code"/>
        <w:rPr>
          <w:highlight w:val="white"/>
        </w:rPr>
      </w:pPr>
      <w:r w:rsidRPr="00430F8B">
        <w:rPr>
          <w:highlight w:val="white"/>
        </w:rPr>
        <w:t xml:space="preserve">      else if ((operand0 == null) &amp;&amp; (operand1 == null) &amp;&amp;</w:t>
      </w:r>
    </w:p>
    <w:p w14:paraId="2C9FC5CE" w14:textId="77777777" w:rsidR="008C2FC7" w:rsidRPr="00430F8B" w:rsidRDefault="008C2FC7" w:rsidP="008C2FC7">
      <w:pPr>
        <w:pStyle w:val="Code"/>
        <w:rPr>
          <w:highlight w:val="white"/>
        </w:rPr>
      </w:pPr>
      <w:r w:rsidRPr="00430F8B">
        <w:rPr>
          <w:highlight w:val="white"/>
        </w:rPr>
        <w:t xml:space="preserve">               (operand2 == null)) {</w:t>
      </w:r>
    </w:p>
    <w:p w14:paraId="08743AD8" w14:textId="77777777" w:rsidR="008C2FC7" w:rsidRPr="00430F8B" w:rsidRDefault="008C2FC7" w:rsidP="008C2FC7">
      <w:pPr>
        <w:pStyle w:val="Code"/>
        <w:rPr>
          <w:highlight w:val="white"/>
        </w:rPr>
      </w:pPr>
      <w:r w:rsidRPr="00430F8B">
        <w:rPr>
          <w:highlight w:val="white"/>
        </w:rPr>
        <w:t xml:space="preserve">        return LookupByteArray(Operator);</w:t>
      </w:r>
    </w:p>
    <w:p w14:paraId="6E021D20" w14:textId="77777777" w:rsidR="008C2FC7" w:rsidRPr="00430F8B" w:rsidRDefault="008C2FC7" w:rsidP="008C2FC7">
      <w:pPr>
        <w:pStyle w:val="Code"/>
        <w:rPr>
          <w:highlight w:val="white"/>
        </w:rPr>
      </w:pPr>
      <w:r w:rsidRPr="00430F8B">
        <w:rPr>
          <w:highlight w:val="white"/>
        </w:rPr>
        <w:t xml:space="preserve">      }</w:t>
      </w:r>
    </w:p>
    <w:p w14:paraId="6224385A" w14:textId="77777777" w:rsidR="008C2FC7" w:rsidRDefault="008C2FC7" w:rsidP="008C2FC7">
      <w:pPr>
        <w:rPr>
          <w:highlight w:val="white"/>
        </w:rPr>
      </w:pPr>
      <w:r>
        <w:rPr>
          <w:highlight w:val="white"/>
        </w:rPr>
        <w:t>Then we continue with the unary operators; that is, operators that take one operand. We have three different cases:</w:t>
      </w:r>
    </w:p>
    <w:tbl>
      <w:tblPr>
        <w:tblStyle w:val="Tabellrutnt"/>
        <w:tblW w:w="0" w:type="auto"/>
        <w:tblLook w:val="04A0" w:firstRow="1" w:lastRow="0" w:firstColumn="1" w:lastColumn="0" w:noHBand="0" w:noVBand="1"/>
      </w:tblPr>
      <w:tblGrid>
        <w:gridCol w:w="1271"/>
        <w:gridCol w:w="5245"/>
        <w:gridCol w:w="2834"/>
      </w:tblGrid>
      <w:tr w:rsidR="008C2FC7" w14:paraId="6F2B7BD5" w14:textId="77777777" w:rsidTr="003D2653">
        <w:tc>
          <w:tcPr>
            <w:tcW w:w="1271" w:type="dxa"/>
          </w:tcPr>
          <w:p w14:paraId="2292CBE9" w14:textId="77777777" w:rsidR="008C2FC7" w:rsidRDefault="008C2FC7" w:rsidP="003D2653">
            <w:pPr>
              <w:spacing w:before="0" w:after="40"/>
              <w:rPr>
                <w:highlight w:val="white"/>
              </w:rPr>
            </w:pPr>
            <w:r w:rsidRPr="00BF5180">
              <w:rPr>
                <w:b/>
                <w:bCs/>
                <w:highlight w:val="white"/>
              </w:rPr>
              <w:t>Category</w:t>
            </w:r>
          </w:p>
        </w:tc>
        <w:tc>
          <w:tcPr>
            <w:tcW w:w="5245" w:type="dxa"/>
          </w:tcPr>
          <w:p w14:paraId="74A55CBE" w14:textId="77777777" w:rsidR="008C2FC7" w:rsidRDefault="008C2FC7" w:rsidP="003D2653">
            <w:pPr>
              <w:spacing w:before="0" w:after="40"/>
            </w:pPr>
            <w:r w:rsidRPr="00BF5180">
              <w:rPr>
                <w:b/>
                <w:bCs/>
                <w:highlight w:val="white"/>
              </w:rPr>
              <w:t>Description</w:t>
            </w:r>
          </w:p>
        </w:tc>
        <w:tc>
          <w:tcPr>
            <w:tcW w:w="2834" w:type="dxa"/>
          </w:tcPr>
          <w:p w14:paraId="06E3E096" w14:textId="77777777" w:rsidR="008C2FC7" w:rsidRDefault="008C2FC7" w:rsidP="003D2653">
            <w:pPr>
              <w:spacing w:before="0" w:after="40"/>
              <w:rPr>
                <w:highlight w:val="white"/>
              </w:rPr>
            </w:pPr>
            <w:r w:rsidRPr="00BF5180">
              <w:rPr>
                <w:b/>
                <w:bCs/>
                <w:highlight w:val="white"/>
              </w:rPr>
              <w:t>Examples</w:t>
            </w:r>
          </w:p>
        </w:tc>
      </w:tr>
      <w:tr w:rsidR="008C2FC7" w14:paraId="1FF946BE" w14:textId="77777777" w:rsidTr="003D2653">
        <w:tc>
          <w:tcPr>
            <w:tcW w:w="1271" w:type="dxa"/>
          </w:tcPr>
          <w:p w14:paraId="723A940F" w14:textId="77777777" w:rsidR="008C2FC7" w:rsidRDefault="008C2FC7" w:rsidP="003D2653">
            <w:pPr>
              <w:spacing w:before="0" w:after="40"/>
              <w:rPr>
                <w:highlight w:val="white"/>
              </w:rPr>
            </w:pPr>
            <w:r>
              <w:rPr>
                <w:highlight w:val="white"/>
              </w:rPr>
              <w:t>1</w:t>
            </w:r>
          </w:p>
        </w:tc>
        <w:tc>
          <w:tcPr>
            <w:tcW w:w="5245" w:type="dxa"/>
          </w:tcPr>
          <w:p w14:paraId="4C4F030D" w14:textId="77777777" w:rsidR="008C2FC7" w:rsidRDefault="008C2FC7" w:rsidP="003D2653">
            <w:pPr>
              <w:spacing w:before="0" w:after="40"/>
            </w:pPr>
            <w:r>
              <w:t xml:space="preserve">unary </w:t>
            </w:r>
            <w:r w:rsidRPr="005D7FBB">
              <w:t xml:space="preserve">operator </w:t>
            </w:r>
            <w:r>
              <w:t>register</w:t>
            </w:r>
          </w:p>
        </w:tc>
        <w:tc>
          <w:tcPr>
            <w:tcW w:w="2834" w:type="dxa"/>
          </w:tcPr>
          <w:p w14:paraId="0E34F074" w14:textId="77777777" w:rsidR="008C2FC7" w:rsidRDefault="008C2FC7" w:rsidP="003D2653">
            <w:pPr>
              <w:spacing w:before="0" w:after="40"/>
              <w:rPr>
                <w:highlight w:val="white"/>
              </w:rPr>
            </w:pPr>
            <w:r>
              <w:rPr>
                <w:highlight w:val="white"/>
              </w:rPr>
              <w:t>inc ax</w:t>
            </w:r>
          </w:p>
        </w:tc>
      </w:tr>
      <w:tr w:rsidR="008C2FC7" w14:paraId="3C05554D" w14:textId="77777777" w:rsidTr="003D2653">
        <w:tc>
          <w:tcPr>
            <w:tcW w:w="1271" w:type="dxa"/>
          </w:tcPr>
          <w:p w14:paraId="391BAE22" w14:textId="77777777" w:rsidR="008C2FC7" w:rsidRDefault="008C2FC7" w:rsidP="003D2653">
            <w:pPr>
              <w:spacing w:before="0" w:after="40"/>
              <w:rPr>
                <w:highlight w:val="white"/>
              </w:rPr>
            </w:pPr>
            <w:r>
              <w:rPr>
                <w:highlight w:val="white"/>
              </w:rPr>
              <w:t>2</w:t>
            </w:r>
          </w:p>
        </w:tc>
        <w:tc>
          <w:tcPr>
            <w:tcW w:w="5245" w:type="dxa"/>
          </w:tcPr>
          <w:p w14:paraId="75F41049" w14:textId="77777777" w:rsidR="008C2FC7" w:rsidRDefault="008C2FC7" w:rsidP="003D2653">
            <w:pPr>
              <w:spacing w:before="0" w:after="40"/>
              <w:rPr>
                <w:highlight w:val="white"/>
              </w:rPr>
            </w:pPr>
            <w:r>
              <w:t xml:space="preserve">unary </w:t>
            </w:r>
            <w:r w:rsidRPr="005D7FBB">
              <w:t xml:space="preserve">operator </w:t>
            </w:r>
            <w:r>
              <w:t>integer value</w:t>
            </w:r>
          </w:p>
        </w:tc>
        <w:tc>
          <w:tcPr>
            <w:tcW w:w="2834" w:type="dxa"/>
          </w:tcPr>
          <w:p w14:paraId="2F21BABB" w14:textId="77777777" w:rsidR="008C2FC7" w:rsidRDefault="008C2FC7" w:rsidP="003D2653">
            <w:pPr>
              <w:spacing w:before="0" w:after="40"/>
              <w:rPr>
                <w:highlight w:val="white"/>
              </w:rPr>
            </w:pPr>
            <w:r>
              <w:rPr>
                <w:highlight w:val="white"/>
              </w:rPr>
              <w:t>int 33</w:t>
            </w:r>
          </w:p>
        </w:tc>
      </w:tr>
      <w:tr w:rsidR="008C2FC7" w14:paraId="25DFA9C3" w14:textId="77777777" w:rsidTr="003D2653">
        <w:tc>
          <w:tcPr>
            <w:tcW w:w="1271" w:type="dxa"/>
          </w:tcPr>
          <w:p w14:paraId="33A63BBF" w14:textId="77777777" w:rsidR="008C2FC7" w:rsidRDefault="008C2FC7" w:rsidP="003D2653">
            <w:pPr>
              <w:spacing w:before="0" w:after="40"/>
              <w:rPr>
                <w:highlight w:val="white"/>
              </w:rPr>
            </w:pPr>
            <w:r>
              <w:rPr>
                <w:highlight w:val="white"/>
              </w:rPr>
              <w:t>3</w:t>
            </w:r>
          </w:p>
        </w:tc>
        <w:tc>
          <w:tcPr>
            <w:tcW w:w="5245" w:type="dxa"/>
          </w:tcPr>
          <w:p w14:paraId="0B4EE0E3" w14:textId="77777777" w:rsidR="008C2FC7" w:rsidRDefault="008C2FC7" w:rsidP="003D2653">
            <w:pPr>
              <w:tabs>
                <w:tab w:val="left" w:pos="3653"/>
              </w:tabs>
              <w:spacing w:before="0" w:after="40"/>
            </w:pPr>
            <w:r>
              <w:t xml:space="preserve">unary </w:t>
            </w:r>
            <w:r w:rsidRPr="005D7FBB">
              <w:t>operator [</w:t>
            </w:r>
            <w:r>
              <w:t>register + offset</w:t>
            </w:r>
            <w:r w:rsidRPr="005D7FBB">
              <w:t>]</w:t>
            </w:r>
          </w:p>
          <w:p w14:paraId="6C16176A" w14:textId="77777777" w:rsidR="008C2FC7" w:rsidRDefault="008C2FC7" w:rsidP="003D2653">
            <w:pPr>
              <w:tabs>
                <w:tab w:val="left" w:pos="3653"/>
              </w:tabs>
              <w:spacing w:before="0" w:after="40"/>
            </w:pPr>
            <w:r>
              <w:t xml:space="preserve">unary </w:t>
            </w:r>
            <w:r w:rsidRPr="005D7FBB">
              <w:t>operator [</w:t>
            </w:r>
            <w:r>
              <w:t>static name + offset</w:t>
            </w:r>
            <w:r w:rsidRPr="005D7FBB">
              <w:t>]</w:t>
            </w:r>
          </w:p>
        </w:tc>
        <w:tc>
          <w:tcPr>
            <w:tcW w:w="2834" w:type="dxa"/>
          </w:tcPr>
          <w:p w14:paraId="268D2B21" w14:textId="77777777" w:rsidR="008C2FC7" w:rsidRDefault="008C2FC7" w:rsidP="003D2653">
            <w:pPr>
              <w:spacing w:before="0" w:after="40"/>
              <w:rPr>
                <w:highlight w:val="white"/>
              </w:rPr>
            </w:pPr>
            <w:r>
              <w:rPr>
                <w:highlight w:val="white"/>
              </w:rPr>
              <w:t>neg word [bp + 2]</w:t>
            </w:r>
          </w:p>
          <w:p w14:paraId="10BC60F1" w14:textId="77777777" w:rsidR="008C2FC7" w:rsidRDefault="008C2FC7" w:rsidP="003D2653">
            <w:pPr>
              <w:spacing w:before="0" w:after="40"/>
              <w:rPr>
                <w:highlight w:val="white"/>
              </w:rPr>
            </w:pPr>
            <w:r>
              <w:rPr>
                <w:highlight w:val="white"/>
              </w:rPr>
              <w:t>not word [stdin + 4]</w:t>
            </w:r>
          </w:p>
        </w:tc>
      </w:tr>
    </w:tbl>
    <w:p w14:paraId="108057C3" w14:textId="77777777" w:rsidR="008C2FC7" w:rsidRPr="002B63B5" w:rsidRDefault="008C2FC7" w:rsidP="008C2FC7">
      <w:pPr>
        <w:rPr>
          <w:highlight w:val="white"/>
        </w:rPr>
      </w:pPr>
      <w:r>
        <w:rPr>
          <w:highlight w:val="white"/>
        </w:rPr>
        <w:t xml:space="preserve">The operators of the first category take a register as operand. We call </w:t>
      </w:r>
      <w:r w:rsidRPr="001C432D">
        <w:rPr>
          <w:rStyle w:val="KeyWord0"/>
          <w:highlight w:val="white"/>
        </w:rPr>
        <w:t>LookupByteArray</w:t>
      </w:r>
      <w:r>
        <w:rPr>
          <w:highlight w:val="white"/>
        </w:rPr>
        <w:t xml:space="preserve"> with the operator and register.</w:t>
      </w:r>
    </w:p>
    <w:p w14:paraId="26B396FA" w14:textId="77777777" w:rsidR="008C2FC7" w:rsidRDefault="008C2FC7" w:rsidP="008C2FC7">
      <w:pPr>
        <w:pStyle w:val="Code"/>
        <w:rPr>
          <w:color w:val="000000"/>
          <w:highlight w:val="white"/>
          <w:lang w:val="sv-SE"/>
        </w:rPr>
      </w:pPr>
      <w:r>
        <w:rPr>
          <w:color w:val="000000"/>
          <w:highlight w:val="white"/>
          <w:lang w:val="sv-SE"/>
        </w:rPr>
        <w:t xml:space="preserve">      </w:t>
      </w:r>
      <w:r>
        <w:rPr>
          <w:highlight w:val="white"/>
          <w:lang w:val="sv-SE"/>
        </w:rPr>
        <w:t>// inc ax</w:t>
      </w:r>
    </w:p>
    <w:p w14:paraId="52B3C511" w14:textId="77777777" w:rsidR="008C2FC7" w:rsidRDefault="008C2FC7" w:rsidP="008C2FC7">
      <w:pPr>
        <w:pStyle w:val="Code"/>
        <w:rPr>
          <w:highlight w:val="white"/>
        </w:rPr>
      </w:pPr>
      <w:r w:rsidRPr="009070F3">
        <w:rPr>
          <w:highlight w:val="white"/>
        </w:rPr>
        <w:t xml:space="preserve">      else if ((operand0 is Register) &amp;&amp; (operand1 == null) &amp;&amp;</w:t>
      </w:r>
    </w:p>
    <w:p w14:paraId="559C0B9E" w14:textId="77777777" w:rsidR="008C2FC7" w:rsidRPr="009070F3" w:rsidRDefault="008C2FC7" w:rsidP="008C2FC7">
      <w:pPr>
        <w:pStyle w:val="Code"/>
        <w:rPr>
          <w:highlight w:val="white"/>
        </w:rPr>
      </w:pPr>
      <w:r>
        <w:rPr>
          <w:highlight w:val="white"/>
        </w:rPr>
        <w:t xml:space="preserve">           </w:t>
      </w:r>
      <w:r w:rsidRPr="009070F3">
        <w:rPr>
          <w:highlight w:val="white"/>
        </w:rPr>
        <w:t xml:space="preserve"> </w:t>
      </w:r>
      <w:r>
        <w:rPr>
          <w:highlight w:val="white"/>
        </w:rPr>
        <w:t xml:space="preserve">   </w:t>
      </w:r>
      <w:r w:rsidRPr="009070F3">
        <w:rPr>
          <w:highlight w:val="white"/>
        </w:rPr>
        <w:t>(operand2 == null)) {</w:t>
      </w:r>
    </w:p>
    <w:p w14:paraId="5E76A28F" w14:textId="77777777" w:rsidR="008C2FC7" w:rsidRPr="009070F3" w:rsidRDefault="008C2FC7" w:rsidP="008C2FC7">
      <w:pPr>
        <w:pStyle w:val="Code"/>
        <w:rPr>
          <w:highlight w:val="white"/>
        </w:rPr>
      </w:pPr>
      <w:r w:rsidRPr="009070F3">
        <w:rPr>
          <w:highlight w:val="white"/>
        </w:rPr>
        <w:t xml:space="preserve">        Register register = (Register) operand0;</w:t>
      </w:r>
    </w:p>
    <w:p w14:paraId="084732F3" w14:textId="77777777" w:rsidR="008C2FC7" w:rsidRPr="009070F3" w:rsidRDefault="008C2FC7" w:rsidP="008C2FC7">
      <w:pPr>
        <w:pStyle w:val="Code"/>
        <w:rPr>
          <w:highlight w:val="white"/>
        </w:rPr>
      </w:pPr>
      <w:r w:rsidRPr="009070F3">
        <w:rPr>
          <w:highlight w:val="white"/>
        </w:rPr>
        <w:t xml:space="preserve">        return LookupByteArray(Operator, register);</w:t>
      </w:r>
    </w:p>
    <w:p w14:paraId="2E7A5671" w14:textId="77777777" w:rsidR="008C2FC7" w:rsidRDefault="008C2FC7" w:rsidP="008C2FC7">
      <w:pPr>
        <w:pStyle w:val="Code"/>
        <w:rPr>
          <w:highlight w:val="white"/>
        </w:rPr>
      </w:pPr>
      <w:r w:rsidRPr="009070F3">
        <w:rPr>
          <w:highlight w:val="white"/>
        </w:rPr>
        <w:t xml:space="preserve">      }</w:t>
      </w:r>
    </w:p>
    <w:p w14:paraId="2652EF70" w14:textId="77777777" w:rsidR="008C2FC7" w:rsidRPr="009070F3" w:rsidRDefault="008C2FC7" w:rsidP="008C2FC7">
      <w:pPr>
        <w:rPr>
          <w:highlight w:val="white"/>
        </w:rPr>
      </w:pPr>
      <w:r>
        <w:rPr>
          <w:highlight w:val="white"/>
        </w:rPr>
        <w:t xml:space="preserve">The operators of the second category take an integer value as operand. For instance: </w:t>
      </w:r>
      <w:r w:rsidRPr="00FE3801">
        <w:rPr>
          <w:rStyle w:val="KeyWord0"/>
          <w:highlight w:val="white"/>
        </w:rPr>
        <w:t>int</w:t>
      </w:r>
      <w:r w:rsidRPr="009070F3">
        <w:rPr>
          <w:highlight w:val="white"/>
        </w:rPr>
        <w:t xml:space="preserve"> </w:t>
      </w:r>
      <w:r w:rsidRPr="00FE3801">
        <w:rPr>
          <w:rStyle w:val="KeyWord0"/>
          <w:highlight w:val="white"/>
        </w:rPr>
        <w:t>33</w:t>
      </w:r>
      <w:r>
        <w:rPr>
          <w:highlight w:val="white"/>
        </w:rPr>
        <w:t xml:space="preserve">. We call </w:t>
      </w:r>
      <w:r w:rsidRPr="00080362">
        <w:rPr>
          <w:rStyle w:val="KeyWord0"/>
          <w:highlight w:val="white"/>
        </w:rPr>
        <w:t>LookupByteArray</w:t>
      </w:r>
      <w:r>
        <w:rPr>
          <w:highlight w:val="white"/>
        </w:rPr>
        <w:t xml:space="preserve"> just like in the previous cases. But we must also load the array with the integer value of the operation, which we do by calling </w:t>
      </w:r>
      <w:r w:rsidRPr="006D48B6">
        <w:rPr>
          <w:rStyle w:val="KeyWord0"/>
          <w:highlight w:val="white"/>
        </w:rPr>
        <w:t>LoadByteList</w:t>
      </w:r>
      <w:r>
        <w:rPr>
          <w:highlight w:val="white"/>
        </w:rPr>
        <w:t xml:space="preserve"> with the value and its size. We determine the size of the value by calling </w:t>
      </w:r>
      <w:r w:rsidRPr="000B10A8">
        <w:rPr>
          <w:rStyle w:val="KeyWord0"/>
          <w:highlight w:val="white"/>
        </w:rPr>
        <w:t>SizeOfValue</w:t>
      </w:r>
      <w:r>
        <w:rPr>
          <w:highlight w:val="white"/>
        </w:rPr>
        <w:t xml:space="preserve">. Note that we have to subtract the size of the value from the size of the byte list to obtain the location to insert the value in the byte list. Integer values are always </w:t>
      </w:r>
      <w:r w:rsidRPr="00253670">
        <w:rPr>
          <w:rStyle w:val="KeyWord0"/>
          <w:highlight w:val="white"/>
        </w:rPr>
        <w:t>BigInteger</w:t>
      </w:r>
      <w:r>
        <w:rPr>
          <w:highlight w:val="white"/>
        </w:rPr>
        <w:t xml:space="preserve"> objects.</w:t>
      </w:r>
    </w:p>
    <w:p w14:paraId="56B872FA" w14:textId="77777777" w:rsidR="008C2FC7" w:rsidRPr="004711C8" w:rsidRDefault="008C2FC7" w:rsidP="008C2FC7">
      <w:pPr>
        <w:pStyle w:val="Code"/>
        <w:rPr>
          <w:highlight w:val="white"/>
        </w:rPr>
      </w:pPr>
      <w:r w:rsidRPr="004711C8">
        <w:rPr>
          <w:highlight w:val="white"/>
        </w:rPr>
        <w:t xml:space="preserve">      // int 33</w:t>
      </w:r>
    </w:p>
    <w:p w14:paraId="7D1FD21C" w14:textId="77777777" w:rsidR="008C2FC7" w:rsidRDefault="008C2FC7" w:rsidP="008C2FC7">
      <w:pPr>
        <w:pStyle w:val="Code"/>
        <w:rPr>
          <w:highlight w:val="white"/>
        </w:rPr>
      </w:pPr>
      <w:r w:rsidRPr="009070F3">
        <w:rPr>
          <w:highlight w:val="white"/>
        </w:rPr>
        <w:t xml:space="preserve">      else if ((operand0 is BigInteger) &amp;&amp; (operand1 == null) &amp;&amp;</w:t>
      </w:r>
    </w:p>
    <w:p w14:paraId="48CC6E96" w14:textId="77777777" w:rsidR="008C2FC7" w:rsidRPr="009070F3" w:rsidRDefault="008C2FC7" w:rsidP="008C2FC7">
      <w:pPr>
        <w:pStyle w:val="Code"/>
        <w:rPr>
          <w:highlight w:val="white"/>
        </w:rPr>
      </w:pPr>
      <w:r>
        <w:rPr>
          <w:highlight w:val="white"/>
        </w:rPr>
        <w:t xml:space="preserve">              </w:t>
      </w:r>
      <w:r w:rsidRPr="009070F3">
        <w:rPr>
          <w:highlight w:val="white"/>
        </w:rPr>
        <w:t xml:space="preserve"> (operand2 == null)) {</w:t>
      </w:r>
    </w:p>
    <w:p w14:paraId="65BB586A" w14:textId="77777777" w:rsidR="008C2FC7" w:rsidRPr="009070F3" w:rsidRDefault="008C2FC7" w:rsidP="008C2FC7">
      <w:pPr>
        <w:pStyle w:val="Code"/>
        <w:rPr>
          <w:highlight w:val="white"/>
        </w:rPr>
      </w:pPr>
      <w:r w:rsidRPr="009070F3">
        <w:rPr>
          <w:highlight w:val="white"/>
        </w:rPr>
        <w:t xml:space="preserve">        BigInteger value = (BigInteger) operand0;</w:t>
      </w:r>
    </w:p>
    <w:p w14:paraId="5F3BD83C" w14:textId="77777777" w:rsidR="008C2FC7" w:rsidRPr="009070F3" w:rsidRDefault="008C2FC7" w:rsidP="008C2FC7">
      <w:pPr>
        <w:pStyle w:val="Code"/>
        <w:rPr>
          <w:highlight w:val="white"/>
        </w:rPr>
      </w:pPr>
      <w:r w:rsidRPr="009070F3">
        <w:rPr>
          <w:highlight w:val="white"/>
        </w:rPr>
        <w:t xml:space="preserve">        int size = SizeOfValue(value);</w:t>
      </w:r>
    </w:p>
    <w:p w14:paraId="15E36E0F" w14:textId="77777777" w:rsidR="008C2FC7" w:rsidRPr="009070F3" w:rsidRDefault="008C2FC7" w:rsidP="008C2FC7">
      <w:pPr>
        <w:pStyle w:val="Code"/>
        <w:rPr>
          <w:highlight w:val="white"/>
        </w:rPr>
      </w:pPr>
      <w:r w:rsidRPr="009070F3">
        <w:rPr>
          <w:highlight w:val="white"/>
        </w:rPr>
        <w:t xml:space="preserve">        List&lt;byte&gt; byteList = LookupByteArray(Operator, size);</w:t>
      </w:r>
    </w:p>
    <w:p w14:paraId="5101FD61" w14:textId="77777777" w:rsidR="008C2FC7" w:rsidRPr="009070F3" w:rsidRDefault="008C2FC7" w:rsidP="008C2FC7">
      <w:pPr>
        <w:pStyle w:val="Code"/>
        <w:rPr>
          <w:highlight w:val="white"/>
        </w:rPr>
      </w:pPr>
      <w:r w:rsidRPr="009070F3">
        <w:rPr>
          <w:highlight w:val="white"/>
        </w:rPr>
        <w:t xml:space="preserve">        LoadByteList(byteList, byteList.Count - size, size, value);</w:t>
      </w:r>
    </w:p>
    <w:p w14:paraId="54625A76" w14:textId="77777777" w:rsidR="008C2FC7" w:rsidRPr="009070F3" w:rsidRDefault="008C2FC7" w:rsidP="008C2FC7">
      <w:pPr>
        <w:pStyle w:val="Code"/>
        <w:rPr>
          <w:highlight w:val="white"/>
        </w:rPr>
      </w:pPr>
      <w:r w:rsidRPr="009070F3">
        <w:rPr>
          <w:highlight w:val="white"/>
        </w:rPr>
        <w:t xml:space="preserve">        return byteList;</w:t>
      </w:r>
    </w:p>
    <w:p w14:paraId="5C35541B" w14:textId="77777777" w:rsidR="008C2FC7" w:rsidRDefault="008C2FC7" w:rsidP="008C2FC7">
      <w:pPr>
        <w:pStyle w:val="Code"/>
        <w:rPr>
          <w:highlight w:val="white"/>
        </w:rPr>
      </w:pPr>
      <w:r w:rsidRPr="009070F3">
        <w:rPr>
          <w:highlight w:val="white"/>
        </w:rPr>
        <w:t xml:space="preserve">      }</w:t>
      </w:r>
    </w:p>
    <w:p w14:paraId="04E87797" w14:textId="77777777" w:rsidR="008C2FC7" w:rsidRPr="00F00E1A" w:rsidRDefault="008C2FC7" w:rsidP="008C2FC7">
      <w:pPr>
        <w:rPr>
          <w:highlight w:val="white"/>
        </w:rPr>
      </w:pPr>
      <w:r>
        <w:rPr>
          <w:highlight w:val="white"/>
        </w:rPr>
        <w:t xml:space="preserve">In the third category of the unary operations the operand is an address, made up by a register and an offset or a static variable and an offset. For instance: </w:t>
      </w:r>
      <w:r w:rsidRPr="00FF530A">
        <w:rPr>
          <w:rStyle w:val="KeyWord0"/>
          <w:highlight w:val="white"/>
        </w:rPr>
        <w:t>inc</w:t>
      </w:r>
      <w:r w:rsidRPr="00F00E1A">
        <w:rPr>
          <w:highlight w:val="white"/>
        </w:rPr>
        <w:t xml:space="preserve"> </w:t>
      </w:r>
      <w:r w:rsidRPr="00FF530A">
        <w:rPr>
          <w:rStyle w:val="KeyWord0"/>
          <w:highlight w:val="white"/>
        </w:rPr>
        <w:t>[bp</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2]</w:t>
      </w:r>
      <w:r w:rsidRPr="00F00E1A">
        <w:rPr>
          <w:highlight w:val="white"/>
        </w:rPr>
        <w:t xml:space="preserve"> </w:t>
      </w:r>
      <w:r>
        <w:rPr>
          <w:highlight w:val="white"/>
        </w:rPr>
        <w:t>or</w:t>
      </w:r>
      <w:r w:rsidRPr="00F00E1A">
        <w:rPr>
          <w:highlight w:val="white"/>
        </w:rPr>
        <w:t xml:space="preserve"> </w:t>
      </w:r>
      <w:r w:rsidRPr="00FF530A">
        <w:rPr>
          <w:rStyle w:val="KeyWord0"/>
          <w:highlight w:val="white"/>
        </w:rPr>
        <w:t>inc</w:t>
      </w:r>
      <w:r w:rsidRPr="00F00E1A">
        <w:rPr>
          <w:highlight w:val="white"/>
        </w:rPr>
        <w:t xml:space="preserve"> </w:t>
      </w:r>
      <w:r w:rsidRPr="00FF530A">
        <w:rPr>
          <w:rStyle w:val="KeyWord0"/>
          <w:highlight w:val="white"/>
        </w:rPr>
        <w:t>[global</w:t>
      </w:r>
      <w:r w:rsidRPr="00F00E1A">
        <w:rPr>
          <w:highlight w:val="white"/>
        </w:rPr>
        <w:t xml:space="preserve"> </w:t>
      </w:r>
      <w:r w:rsidRPr="00FF530A">
        <w:rPr>
          <w:rStyle w:val="KeyWord0"/>
          <w:highlight w:val="white"/>
        </w:rPr>
        <w:t>+</w:t>
      </w:r>
      <w:r w:rsidRPr="00F00E1A">
        <w:rPr>
          <w:highlight w:val="white"/>
        </w:rPr>
        <w:t xml:space="preserve"> </w:t>
      </w:r>
      <w:r w:rsidRPr="00FF530A">
        <w:rPr>
          <w:rStyle w:val="KeyWord0"/>
          <w:highlight w:val="white"/>
        </w:rPr>
        <w:t>4]</w:t>
      </w:r>
      <w:r>
        <w:rPr>
          <w:highlight w:val="white"/>
        </w:rPr>
        <w:t xml:space="preserve">. Note that offsets are always </w:t>
      </w:r>
      <w:r w:rsidRPr="00253670">
        <w:rPr>
          <w:rStyle w:val="KeyWord0"/>
          <w:highlight w:val="white"/>
        </w:rPr>
        <w:t>int</w:t>
      </w:r>
      <w:r>
        <w:rPr>
          <w:highlight w:val="white"/>
        </w:rPr>
        <w:t xml:space="preserve"> values. If the address includes a register, the size of the offset is determined by calling </w:t>
      </w:r>
      <w:r w:rsidRPr="00B41AFD">
        <w:rPr>
          <w:rStyle w:val="KeyWord0"/>
          <w:highlight w:val="white"/>
        </w:rPr>
        <w:t>SizeOfValue</w:t>
      </w:r>
      <w:r>
        <w:rPr>
          <w:highlight w:val="white"/>
        </w:rPr>
        <w:t>. If the address instead includes a static variable, the offset size is always the size of a pointer.</w:t>
      </w:r>
    </w:p>
    <w:p w14:paraId="65407EEC" w14:textId="77777777" w:rsidR="008C2FC7" w:rsidRPr="00236532" w:rsidRDefault="008C2FC7" w:rsidP="008C2FC7">
      <w:pPr>
        <w:pStyle w:val="Code"/>
        <w:rPr>
          <w:highlight w:val="white"/>
        </w:rPr>
      </w:pPr>
      <w:r w:rsidRPr="00236532">
        <w:rPr>
          <w:highlight w:val="white"/>
        </w:rPr>
        <w:t xml:space="preserve">      // inc [bp + 2]; inc [global + 4]</w:t>
      </w:r>
    </w:p>
    <w:p w14:paraId="7651FDDF" w14:textId="77777777" w:rsidR="008C2FC7" w:rsidRPr="00236532" w:rsidRDefault="008C2FC7" w:rsidP="008C2FC7">
      <w:pPr>
        <w:pStyle w:val="Code"/>
        <w:rPr>
          <w:highlight w:val="white"/>
        </w:rPr>
      </w:pPr>
      <w:r w:rsidRPr="00236532">
        <w:rPr>
          <w:highlight w:val="white"/>
        </w:rPr>
        <w:lastRenderedPageBreak/>
        <w:t xml:space="preserve">      else if (((operand0 is Register) || (operand0 is string)) &amp;&amp;</w:t>
      </w:r>
    </w:p>
    <w:p w14:paraId="4285418F" w14:textId="77777777" w:rsidR="008C2FC7" w:rsidRPr="00236532" w:rsidRDefault="008C2FC7" w:rsidP="008C2FC7">
      <w:pPr>
        <w:pStyle w:val="Code"/>
        <w:rPr>
          <w:highlight w:val="white"/>
        </w:rPr>
      </w:pPr>
      <w:r w:rsidRPr="00236532">
        <w:rPr>
          <w:highlight w:val="white"/>
        </w:rPr>
        <w:t xml:space="preserve">               (operand1 is int) &amp;&amp; (operand2 == null)) {</w:t>
      </w:r>
    </w:p>
    <w:p w14:paraId="0D30D402" w14:textId="77777777" w:rsidR="008C2FC7" w:rsidRPr="00236532" w:rsidRDefault="008C2FC7" w:rsidP="008C2FC7">
      <w:pPr>
        <w:pStyle w:val="Code"/>
        <w:rPr>
          <w:highlight w:val="white"/>
        </w:rPr>
      </w:pPr>
      <w:r w:rsidRPr="00236532">
        <w:rPr>
          <w:highlight w:val="white"/>
        </w:rPr>
        <w:t xml:space="preserve">        int offset = (int) operand1;</w:t>
      </w:r>
    </w:p>
    <w:p w14:paraId="25420807" w14:textId="77777777" w:rsidR="008C2FC7" w:rsidRPr="00236532" w:rsidRDefault="008C2FC7" w:rsidP="008C2FC7">
      <w:pPr>
        <w:pStyle w:val="Code"/>
        <w:rPr>
          <w:highlight w:val="white"/>
        </w:rPr>
      </w:pPr>
      <w:r w:rsidRPr="00236532">
        <w:rPr>
          <w:highlight w:val="white"/>
        </w:rPr>
        <w:t xml:space="preserve">        int size = (operand0 is Register) ? SizeOfValue(offset)</w:t>
      </w:r>
    </w:p>
    <w:p w14:paraId="713AA9F7" w14:textId="77777777" w:rsidR="008C2FC7" w:rsidRPr="00236532" w:rsidRDefault="008C2FC7" w:rsidP="008C2FC7">
      <w:pPr>
        <w:pStyle w:val="Code"/>
        <w:rPr>
          <w:highlight w:val="white"/>
        </w:rPr>
      </w:pPr>
      <w:r w:rsidRPr="00236532">
        <w:rPr>
          <w:highlight w:val="white"/>
        </w:rPr>
        <w:t xml:space="preserve">                                          : TypeSize.PointerSize;</w:t>
      </w:r>
    </w:p>
    <w:p w14:paraId="7297561F" w14:textId="77777777" w:rsidR="008C2FC7" w:rsidRPr="00236532" w:rsidRDefault="008C2FC7" w:rsidP="008C2FC7">
      <w:pPr>
        <w:pStyle w:val="Code"/>
        <w:rPr>
          <w:highlight w:val="white"/>
        </w:rPr>
      </w:pPr>
      <w:r w:rsidRPr="00236532">
        <w:rPr>
          <w:highlight w:val="white"/>
        </w:rPr>
        <w:t xml:space="preserve">        List&lt;byte&gt; byteList = LookupByteArray(Operator, operand0, size);</w:t>
      </w:r>
    </w:p>
    <w:p w14:paraId="32CFEAF5" w14:textId="77777777" w:rsidR="008C2FC7" w:rsidRPr="00236532" w:rsidRDefault="008C2FC7" w:rsidP="008C2FC7">
      <w:pPr>
        <w:pStyle w:val="Code"/>
        <w:rPr>
          <w:highlight w:val="white"/>
        </w:rPr>
      </w:pPr>
      <w:r w:rsidRPr="00236532">
        <w:rPr>
          <w:highlight w:val="white"/>
        </w:rPr>
        <w:t xml:space="preserve">        LoadByteList(byteList, byteList.Count - size, size, offset);</w:t>
      </w:r>
    </w:p>
    <w:p w14:paraId="6D75910B" w14:textId="77777777" w:rsidR="008C2FC7" w:rsidRPr="00236532" w:rsidRDefault="008C2FC7" w:rsidP="008C2FC7">
      <w:pPr>
        <w:pStyle w:val="Code"/>
        <w:rPr>
          <w:highlight w:val="white"/>
        </w:rPr>
      </w:pPr>
      <w:r w:rsidRPr="00236532">
        <w:rPr>
          <w:highlight w:val="white"/>
        </w:rPr>
        <w:t xml:space="preserve">        return byteList;</w:t>
      </w:r>
    </w:p>
    <w:p w14:paraId="524A3D3E" w14:textId="77777777" w:rsidR="008C2FC7" w:rsidRPr="00236532" w:rsidRDefault="008C2FC7" w:rsidP="008C2FC7">
      <w:pPr>
        <w:pStyle w:val="Code"/>
        <w:rPr>
          <w:highlight w:val="white"/>
        </w:rPr>
      </w:pPr>
      <w:r w:rsidRPr="00236532">
        <w:rPr>
          <w:highlight w:val="white"/>
        </w:rPr>
        <w:t xml:space="preserve">      }</w:t>
      </w:r>
    </w:p>
    <w:p w14:paraId="051C633F" w14:textId="77777777" w:rsidR="008C2FC7" w:rsidRPr="002B63B5" w:rsidRDefault="008C2FC7" w:rsidP="008C2FC7">
      <w:pPr>
        <w:rPr>
          <w:highlight w:val="white"/>
        </w:rPr>
      </w:pPr>
      <w:r>
        <w:rPr>
          <w:highlight w:val="white"/>
        </w:rPr>
        <w:t>For binary operators, we have seven categories. Note that we in category six have a special case, where we load a value into an address given only by an offset. This case is used in initialization at the beginning of the code.</w:t>
      </w:r>
    </w:p>
    <w:tbl>
      <w:tblPr>
        <w:tblStyle w:val="Tabellrutnt"/>
        <w:tblW w:w="0" w:type="auto"/>
        <w:tblLook w:val="04A0" w:firstRow="1" w:lastRow="0" w:firstColumn="1" w:lastColumn="0" w:noHBand="0" w:noVBand="1"/>
      </w:tblPr>
      <w:tblGrid>
        <w:gridCol w:w="1271"/>
        <w:gridCol w:w="5245"/>
        <w:gridCol w:w="2834"/>
      </w:tblGrid>
      <w:tr w:rsidR="008C2FC7" w:rsidRPr="00E42FEE" w14:paraId="51258A5F" w14:textId="77777777" w:rsidTr="003D2653">
        <w:tc>
          <w:tcPr>
            <w:tcW w:w="1271" w:type="dxa"/>
          </w:tcPr>
          <w:p w14:paraId="2D1814B2" w14:textId="77777777" w:rsidR="008C2FC7" w:rsidRPr="00BF5180" w:rsidRDefault="008C2FC7" w:rsidP="003D2653">
            <w:pPr>
              <w:spacing w:before="0" w:after="40"/>
              <w:rPr>
                <w:b/>
                <w:bCs/>
                <w:highlight w:val="white"/>
              </w:rPr>
            </w:pPr>
            <w:bookmarkStart w:id="520" w:name="_Hlk50202926"/>
            <w:r w:rsidRPr="00BF5180">
              <w:rPr>
                <w:b/>
                <w:bCs/>
                <w:highlight w:val="white"/>
              </w:rPr>
              <w:t>Category</w:t>
            </w:r>
          </w:p>
        </w:tc>
        <w:tc>
          <w:tcPr>
            <w:tcW w:w="5245" w:type="dxa"/>
          </w:tcPr>
          <w:p w14:paraId="0FDEBBF8" w14:textId="77777777" w:rsidR="008C2FC7" w:rsidRPr="00BF5180" w:rsidRDefault="008C2FC7" w:rsidP="003D2653">
            <w:pPr>
              <w:spacing w:before="0" w:after="40"/>
              <w:rPr>
                <w:b/>
                <w:bCs/>
                <w:highlight w:val="white"/>
              </w:rPr>
            </w:pPr>
            <w:r w:rsidRPr="00BF5180">
              <w:rPr>
                <w:b/>
                <w:bCs/>
                <w:highlight w:val="white"/>
              </w:rPr>
              <w:t>Description</w:t>
            </w:r>
          </w:p>
        </w:tc>
        <w:tc>
          <w:tcPr>
            <w:tcW w:w="2834" w:type="dxa"/>
          </w:tcPr>
          <w:p w14:paraId="6EDDE19F" w14:textId="77777777" w:rsidR="008C2FC7" w:rsidRPr="00BF5180" w:rsidRDefault="008C2FC7" w:rsidP="003D2653">
            <w:pPr>
              <w:spacing w:before="0" w:after="40"/>
              <w:rPr>
                <w:b/>
                <w:bCs/>
                <w:highlight w:val="white"/>
              </w:rPr>
            </w:pPr>
            <w:r w:rsidRPr="00BF5180">
              <w:rPr>
                <w:b/>
                <w:bCs/>
                <w:highlight w:val="white"/>
              </w:rPr>
              <w:t>Examples</w:t>
            </w:r>
          </w:p>
        </w:tc>
      </w:tr>
      <w:tr w:rsidR="008C2FC7" w14:paraId="7BB55114" w14:textId="77777777" w:rsidTr="003D2653">
        <w:tc>
          <w:tcPr>
            <w:tcW w:w="1271" w:type="dxa"/>
          </w:tcPr>
          <w:p w14:paraId="283A30DC" w14:textId="77777777" w:rsidR="008C2FC7" w:rsidRDefault="008C2FC7" w:rsidP="003D2653">
            <w:pPr>
              <w:spacing w:before="0" w:after="40"/>
              <w:rPr>
                <w:highlight w:val="white"/>
              </w:rPr>
            </w:pPr>
            <w:r>
              <w:rPr>
                <w:highlight w:val="white"/>
              </w:rPr>
              <w:t>1</w:t>
            </w:r>
          </w:p>
        </w:tc>
        <w:tc>
          <w:tcPr>
            <w:tcW w:w="5245" w:type="dxa"/>
          </w:tcPr>
          <w:p w14:paraId="5B71334C" w14:textId="77777777" w:rsidR="008C2FC7" w:rsidRPr="00E5786A" w:rsidRDefault="008C2FC7" w:rsidP="003D2653">
            <w:pPr>
              <w:spacing w:before="0" w:after="40"/>
            </w:pPr>
            <w:r>
              <w:t>b</w:t>
            </w:r>
            <w:r w:rsidRPr="005D7FBB">
              <w:t>inary</w:t>
            </w:r>
            <w:r>
              <w:t xml:space="preserve"> </w:t>
            </w:r>
            <w:r w:rsidRPr="005D7FBB">
              <w:t xml:space="preserve">operator register, </w:t>
            </w:r>
            <w:r>
              <w:t>register</w:t>
            </w:r>
          </w:p>
        </w:tc>
        <w:tc>
          <w:tcPr>
            <w:tcW w:w="2834" w:type="dxa"/>
          </w:tcPr>
          <w:p w14:paraId="20C9E079" w14:textId="77777777" w:rsidR="008C2FC7" w:rsidRDefault="008C2FC7" w:rsidP="003D2653">
            <w:pPr>
              <w:spacing w:before="0" w:after="40"/>
              <w:rPr>
                <w:highlight w:val="white"/>
              </w:rPr>
            </w:pPr>
            <w:r>
              <w:rPr>
                <w:highlight w:val="white"/>
              </w:rPr>
              <w:t>mov ax, bx</w:t>
            </w:r>
          </w:p>
        </w:tc>
      </w:tr>
      <w:tr w:rsidR="008C2FC7" w14:paraId="5144503D" w14:textId="77777777" w:rsidTr="003D2653">
        <w:tc>
          <w:tcPr>
            <w:tcW w:w="1271" w:type="dxa"/>
          </w:tcPr>
          <w:p w14:paraId="75F46546" w14:textId="77777777" w:rsidR="008C2FC7" w:rsidRDefault="008C2FC7" w:rsidP="003D2653">
            <w:pPr>
              <w:spacing w:before="0" w:after="40"/>
              <w:rPr>
                <w:highlight w:val="white"/>
              </w:rPr>
            </w:pPr>
            <w:r>
              <w:rPr>
                <w:highlight w:val="white"/>
              </w:rPr>
              <w:t>2</w:t>
            </w:r>
          </w:p>
        </w:tc>
        <w:tc>
          <w:tcPr>
            <w:tcW w:w="5245" w:type="dxa"/>
          </w:tcPr>
          <w:p w14:paraId="3BDE15C2" w14:textId="77777777" w:rsidR="008C2FC7" w:rsidRDefault="008C2FC7" w:rsidP="003D2653">
            <w:pPr>
              <w:spacing w:before="0" w:after="40"/>
            </w:pPr>
            <w:r>
              <w:t>b</w:t>
            </w:r>
            <w:r w:rsidRPr="005D7FBB">
              <w:t>inary</w:t>
            </w:r>
            <w:r>
              <w:t xml:space="preserve"> </w:t>
            </w:r>
            <w:r w:rsidRPr="005D7FBB">
              <w:t xml:space="preserve">operator register, </w:t>
            </w:r>
            <w:r>
              <w:t>static name</w:t>
            </w:r>
          </w:p>
        </w:tc>
        <w:tc>
          <w:tcPr>
            <w:tcW w:w="2834" w:type="dxa"/>
          </w:tcPr>
          <w:p w14:paraId="51F57989" w14:textId="77777777" w:rsidR="008C2FC7" w:rsidRDefault="008C2FC7" w:rsidP="003D2653">
            <w:pPr>
              <w:spacing w:before="0" w:after="40"/>
              <w:rPr>
                <w:highlight w:val="white"/>
              </w:rPr>
            </w:pPr>
            <w:r>
              <w:rPr>
                <w:highlight w:val="white"/>
              </w:rPr>
              <w:t>add ax, stdin</w:t>
            </w:r>
          </w:p>
        </w:tc>
      </w:tr>
      <w:tr w:rsidR="008C2FC7" w14:paraId="061045B2" w14:textId="77777777" w:rsidTr="003D2653">
        <w:tc>
          <w:tcPr>
            <w:tcW w:w="1271" w:type="dxa"/>
          </w:tcPr>
          <w:p w14:paraId="44C71B56" w14:textId="77777777" w:rsidR="008C2FC7" w:rsidRDefault="008C2FC7" w:rsidP="003D2653">
            <w:pPr>
              <w:spacing w:before="0" w:after="40"/>
              <w:rPr>
                <w:highlight w:val="white"/>
              </w:rPr>
            </w:pPr>
            <w:r>
              <w:rPr>
                <w:highlight w:val="white"/>
              </w:rPr>
              <w:t>3</w:t>
            </w:r>
          </w:p>
        </w:tc>
        <w:tc>
          <w:tcPr>
            <w:tcW w:w="5245" w:type="dxa"/>
          </w:tcPr>
          <w:p w14:paraId="257090A7" w14:textId="77777777" w:rsidR="008C2FC7" w:rsidRDefault="008C2FC7" w:rsidP="003D2653">
            <w:pPr>
              <w:spacing w:before="0" w:after="40"/>
            </w:pPr>
            <w:r>
              <w:t>b</w:t>
            </w:r>
            <w:r w:rsidRPr="005D7FBB">
              <w:t>inary</w:t>
            </w:r>
            <w:r>
              <w:t xml:space="preserve"> </w:t>
            </w:r>
            <w:r w:rsidRPr="005D7FBB">
              <w:t>operator register,</w:t>
            </w:r>
            <w:r>
              <w:t xml:space="preserve"> integer value</w:t>
            </w:r>
          </w:p>
        </w:tc>
        <w:tc>
          <w:tcPr>
            <w:tcW w:w="2834" w:type="dxa"/>
          </w:tcPr>
          <w:p w14:paraId="6A6A2B69" w14:textId="77777777" w:rsidR="008C2FC7" w:rsidRDefault="008C2FC7" w:rsidP="003D2653">
            <w:pPr>
              <w:spacing w:before="0" w:after="40"/>
              <w:rPr>
                <w:highlight w:val="white"/>
              </w:rPr>
            </w:pPr>
            <w:r>
              <w:rPr>
                <w:highlight w:val="white"/>
              </w:rPr>
              <w:t>sub ax, 123</w:t>
            </w:r>
          </w:p>
        </w:tc>
      </w:tr>
      <w:tr w:rsidR="008C2FC7" w14:paraId="7C7A1709" w14:textId="77777777" w:rsidTr="003D2653">
        <w:tc>
          <w:tcPr>
            <w:tcW w:w="1271" w:type="dxa"/>
          </w:tcPr>
          <w:p w14:paraId="394E7C61" w14:textId="77777777" w:rsidR="008C2FC7" w:rsidRDefault="008C2FC7" w:rsidP="003D2653">
            <w:pPr>
              <w:spacing w:before="0" w:after="40"/>
              <w:rPr>
                <w:highlight w:val="white"/>
              </w:rPr>
            </w:pPr>
            <w:r>
              <w:rPr>
                <w:highlight w:val="white"/>
              </w:rPr>
              <w:t>4</w:t>
            </w:r>
          </w:p>
        </w:tc>
        <w:tc>
          <w:tcPr>
            <w:tcW w:w="5245" w:type="dxa"/>
          </w:tcPr>
          <w:p w14:paraId="1306705B"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register</w:t>
            </w:r>
          </w:p>
          <w:p w14:paraId="791101BC" w14:textId="77777777" w:rsidR="008C2FC7" w:rsidRPr="00A63B27" w:rsidRDefault="008C2FC7" w:rsidP="003D2653">
            <w:pPr>
              <w:spacing w:before="0" w:after="40"/>
            </w:pPr>
            <w:r>
              <w:t>b</w:t>
            </w:r>
            <w:r w:rsidRPr="005D7FBB">
              <w:t>inary</w:t>
            </w:r>
            <w:r>
              <w:t xml:space="preserve"> </w:t>
            </w:r>
            <w:r w:rsidRPr="005D7FBB">
              <w:t>operator [</w:t>
            </w:r>
            <w:r>
              <w:t>static name + offset</w:t>
            </w:r>
            <w:r w:rsidRPr="005D7FBB">
              <w:t xml:space="preserve">], </w:t>
            </w:r>
            <w:r>
              <w:t>register</w:t>
            </w:r>
          </w:p>
        </w:tc>
        <w:tc>
          <w:tcPr>
            <w:tcW w:w="2834" w:type="dxa"/>
          </w:tcPr>
          <w:p w14:paraId="1C7C8FB9" w14:textId="77777777" w:rsidR="008C2FC7" w:rsidRDefault="008C2FC7" w:rsidP="003D2653">
            <w:pPr>
              <w:spacing w:before="0" w:after="40"/>
              <w:rPr>
                <w:highlight w:val="white"/>
              </w:rPr>
            </w:pPr>
            <w:r>
              <w:rPr>
                <w:highlight w:val="white"/>
              </w:rPr>
              <w:t>mov [bp + 2], bx</w:t>
            </w:r>
          </w:p>
          <w:p w14:paraId="71A25A96" w14:textId="77777777" w:rsidR="008C2FC7" w:rsidRDefault="008C2FC7" w:rsidP="003D2653">
            <w:pPr>
              <w:spacing w:before="0" w:after="40"/>
              <w:rPr>
                <w:highlight w:val="white"/>
              </w:rPr>
            </w:pPr>
            <w:r>
              <w:rPr>
                <w:highlight w:val="white"/>
              </w:rPr>
              <w:t>mov [stdin + 4], bx</w:t>
            </w:r>
          </w:p>
        </w:tc>
      </w:tr>
      <w:tr w:rsidR="008C2FC7" w14:paraId="50D8C660" w14:textId="77777777" w:rsidTr="003D2653">
        <w:tc>
          <w:tcPr>
            <w:tcW w:w="1271" w:type="dxa"/>
          </w:tcPr>
          <w:p w14:paraId="72D2BFDC" w14:textId="77777777" w:rsidR="008C2FC7" w:rsidRDefault="008C2FC7" w:rsidP="003D2653">
            <w:pPr>
              <w:spacing w:before="0" w:after="40"/>
              <w:rPr>
                <w:highlight w:val="white"/>
              </w:rPr>
            </w:pPr>
            <w:r>
              <w:rPr>
                <w:highlight w:val="white"/>
              </w:rPr>
              <w:t>5</w:t>
            </w:r>
          </w:p>
        </w:tc>
        <w:tc>
          <w:tcPr>
            <w:tcW w:w="5245" w:type="dxa"/>
          </w:tcPr>
          <w:p w14:paraId="1A17440D"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static name</w:t>
            </w:r>
          </w:p>
          <w:p w14:paraId="099A5435"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static name</w:t>
            </w:r>
          </w:p>
        </w:tc>
        <w:tc>
          <w:tcPr>
            <w:tcW w:w="2834" w:type="dxa"/>
          </w:tcPr>
          <w:p w14:paraId="009D328D" w14:textId="77777777" w:rsidR="008C2FC7" w:rsidRDefault="008C2FC7" w:rsidP="003D2653">
            <w:pPr>
              <w:spacing w:before="0" w:after="40"/>
              <w:rPr>
                <w:highlight w:val="white"/>
              </w:rPr>
            </w:pPr>
            <w:r>
              <w:rPr>
                <w:highlight w:val="white"/>
              </w:rPr>
              <w:t>add word [bp + 2], stdin</w:t>
            </w:r>
          </w:p>
          <w:p w14:paraId="29A8EEAA" w14:textId="77777777" w:rsidR="008C2FC7" w:rsidRDefault="008C2FC7" w:rsidP="003D2653">
            <w:pPr>
              <w:spacing w:before="0" w:after="40"/>
              <w:rPr>
                <w:highlight w:val="white"/>
              </w:rPr>
            </w:pPr>
            <w:r>
              <w:rPr>
                <w:highlight w:val="white"/>
              </w:rPr>
              <w:t>add word [stdin + 4], stdin</w:t>
            </w:r>
          </w:p>
        </w:tc>
      </w:tr>
      <w:tr w:rsidR="008C2FC7" w14:paraId="35819C1D" w14:textId="77777777" w:rsidTr="003D2653">
        <w:tc>
          <w:tcPr>
            <w:tcW w:w="1271" w:type="dxa"/>
          </w:tcPr>
          <w:p w14:paraId="273F3551" w14:textId="77777777" w:rsidR="008C2FC7" w:rsidRDefault="008C2FC7" w:rsidP="003D2653">
            <w:pPr>
              <w:spacing w:before="0" w:after="40"/>
              <w:rPr>
                <w:highlight w:val="white"/>
              </w:rPr>
            </w:pPr>
            <w:r>
              <w:rPr>
                <w:highlight w:val="white"/>
              </w:rPr>
              <w:t>6</w:t>
            </w:r>
          </w:p>
        </w:tc>
        <w:tc>
          <w:tcPr>
            <w:tcW w:w="5245" w:type="dxa"/>
          </w:tcPr>
          <w:p w14:paraId="3EED3DE4" w14:textId="77777777" w:rsidR="008C2FC7" w:rsidRDefault="008C2FC7" w:rsidP="003D2653">
            <w:pPr>
              <w:spacing w:before="0" w:after="40"/>
            </w:pPr>
            <w:r>
              <w:t>b</w:t>
            </w:r>
            <w:r w:rsidRPr="005D7FBB">
              <w:t>inary</w:t>
            </w:r>
            <w:r>
              <w:t xml:space="preserve"> </w:t>
            </w:r>
            <w:r w:rsidRPr="005D7FBB">
              <w:t>operator [</w:t>
            </w:r>
            <w:r>
              <w:t>register + offset</w:t>
            </w:r>
            <w:r w:rsidRPr="005D7FBB">
              <w:t xml:space="preserve">], </w:t>
            </w:r>
            <w:r>
              <w:t>integer value</w:t>
            </w:r>
          </w:p>
          <w:p w14:paraId="2E6C2906" w14:textId="77777777" w:rsidR="008C2FC7" w:rsidRDefault="008C2FC7" w:rsidP="003D2653">
            <w:pPr>
              <w:spacing w:before="0" w:after="40"/>
            </w:pPr>
            <w:r>
              <w:t>b</w:t>
            </w:r>
            <w:r w:rsidRPr="005D7FBB">
              <w:t>inary</w:t>
            </w:r>
            <w:r>
              <w:t xml:space="preserve"> </w:t>
            </w:r>
            <w:r w:rsidRPr="005D7FBB">
              <w:t>operator [</w:t>
            </w:r>
            <w:r>
              <w:t>static name + offset</w:t>
            </w:r>
            <w:r w:rsidRPr="005D7FBB">
              <w:t xml:space="preserve">], </w:t>
            </w:r>
            <w:r>
              <w:t>integer value</w:t>
            </w:r>
          </w:p>
          <w:p w14:paraId="066E92D1" w14:textId="77777777" w:rsidR="008C2FC7" w:rsidRDefault="008C2FC7" w:rsidP="003D2653">
            <w:pPr>
              <w:spacing w:before="0" w:after="40"/>
            </w:pPr>
            <w:r>
              <w:t>b</w:t>
            </w:r>
            <w:r w:rsidRPr="005D7FBB">
              <w:t>inary</w:t>
            </w:r>
            <w:r>
              <w:t xml:space="preserve"> </w:t>
            </w:r>
            <w:r w:rsidRPr="005D7FBB">
              <w:t>operator [</w:t>
            </w:r>
            <w:r>
              <w:t>offset</w:t>
            </w:r>
            <w:r w:rsidRPr="005D7FBB">
              <w:t xml:space="preserve">], </w:t>
            </w:r>
            <w:r>
              <w:t>integer value</w:t>
            </w:r>
          </w:p>
        </w:tc>
        <w:tc>
          <w:tcPr>
            <w:tcW w:w="2834" w:type="dxa"/>
          </w:tcPr>
          <w:p w14:paraId="5B0301EA" w14:textId="77777777" w:rsidR="008C2FC7" w:rsidRDefault="008C2FC7" w:rsidP="003D2653">
            <w:pPr>
              <w:spacing w:before="0" w:after="40"/>
              <w:rPr>
                <w:highlight w:val="white"/>
              </w:rPr>
            </w:pPr>
            <w:r>
              <w:rPr>
                <w:highlight w:val="white"/>
              </w:rPr>
              <w:t>sub word [bp + 2], 123</w:t>
            </w:r>
          </w:p>
          <w:p w14:paraId="1D6D4B5F" w14:textId="77777777" w:rsidR="008C2FC7" w:rsidRDefault="008C2FC7" w:rsidP="003D2653">
            <w:pPr>
              <w:spacing w:before="0" w:after="40"/>
              <w:rPr>
                <w:highlight w:val="white"/>
              </w:rPr>
            </w:pPr>
            <w:r>
              <w:rPr>
                <w:highlight w:val="white"/>
              </w:rPr>
              <w:t>sub word [stdin + 4], 123</w:t>
            </w:r>
          </w:p>
          <w:p w14:paraId="04F13B6E" w14:textId="77777777" w:rsidR="008C2FC7" w:rsidRDefault="008C2FC7" w:rsidP="003D2653">
            <w:pPr>
              <w:spacing w:before="0" w:after="0"/>
              <w:rPr>
                <w:highlight w:val="white"/>
              </w:rPr>
            </w:pPr>
            <w:r>
              <w:rPr>
                <w:highlight w:val="white"/>
                <w:lang w:val="sv-SE"/>
              </w:rPr>
              <w:t>mov word [65534], 65534</w:t>
            </w:r>
          </w:p>
        </w:tc>
      </w:tr>
      <w:tr w:rsidR="008C2FC7" w14:paraId="5EE33C65" w14:textId="77777777" w:rsidTr="003D2653">
        <w:tc>
          <w:tcPr>
            <w:tcW w:w="1271" w:type="dxa"/>
          </w:tcPr>
          <w:p w14:paraId="484EE45E" w14:textId="77777777" w:rsidR="008C2FC7" w:rsidRDefault="008C2FC7" w:rsidP="003D2653">
            <w:pPr>
              <w:spacing w:before="0" w:after="40"/>
              <w:rPr>
                <w:highlight w:val="white"/>
              </w:rPr>
            </w:pPr>
            <w:r>
              <w:rPr>
                <w:highlight w:val="white"/>
              </w:rPr>
              <w:t>7</w:t>
            </w:r>
          </w:p>
        </w:tc>
        <w:tc>
          <w:tcPr>
            <w:tcW w:w="5245" w:type="dxa"/>
          </w:tcPr>
          <w:p w14:paraId="159BD034"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register + offset</w:t>
            </w:r>
            <w:r w:rsidRPr="005D7FBB">
              <w:t>]</w:t>
            </w:r>
          </w:p>
          <w:p w14:paraId="158F1D81" w14:textId="77777777" w:rsidR="008C2FC7" w:rsidRDefault="008C2FC7" w:rsidP="003D2653">
            <w:pPr>
              <w:spacing w:before="0" w:after="40"/>
            </w:pPr>
            <w:r>
              <w:t>b</w:t>
            </w:r>
            <w:r w:rsidRPr="005D7FBB">
              <w:t>inary</w:t>
            </w:r>
            <w:r>
              <w:t xml:space="preserve"> </w:t>
            </w:r>
            <w:r w:rsidRPr="005D7FBB">
              <w:t xml:space="preserve">operator </w:t>
            </w:r>
            <w:r>
              <w:t xml:space="preserve">register, </w:t>
            </w:r>
            <w:r w:rsidRPr="005D7FBB">
              <w:t>[</w:t>
            </w:r>
            <w:r>
              <w:t>static name + offset</w:t>
            </w:r>
            <w:r w:rsidRPr="005D7FBB">
              <w:t>]</w:t>
            </w:r>
          </w:p>
        </w:tc>
        <w:tc>
          <w:tcPr>
            <w:tcW w:w="2834" w:type="dxa"/>
          </w:tcPr>
          <w:p w14:paraId="2E6BA3B3" w14:textId="77777777" w:rsidR="008C2FC7" w:rsidRDefault="008C2FC7" w:rsidP="003D2653">
            <w:pPr>
              <w:spacing w:before="0" w:after="40"/>
              <w:rPr>
                <w:highlight w:val="white"/>
              </w:rPr>
            </w:pPr>
            <w:r>
              <w:rPr>
                <w:highlight w:val="white"/>
              </w:rPr>
              <w:t>mov ax, [bp + 2]</w:t>
            </w:r>
          </w:p>
          <w:p w14:paraId="7273C897" w14:textId="77777777" w:rsidR="008C2FC7" w:rsidRDefault="008C2FC7" w:rsidP="003D2653">
            <w:pPr>
              <w:spacing w:before="0" w:after="40"/>
              <w:rPr>
                <w:highlight w:val="white"/>
              </w:rPr>
            </w:pPr>
            <w:r>
              <w:rPr>
                <w:highlight w:val="white"/>
              </w:rPr>
              <w:t>add ax, [stdin +4]</w:t>
            </w:r>
          </w:p>
        </w:tc>
      </w:tr>
    </w:tbl>
    <w:bookmarkEnd w:id="520"/>
    <w:p w14:paraId="4E90CC20" w14:textId="77777777" w:rsidR="008C2FC7" w:rsidRPr="00345E40" w:rsidRDefault="008C2FC7" w:rsidP="008C2FC7">
      <w:pPr>
        <w:rPr>
          <w:highlight w:val="white"/>
        </w:rPr>
      </w:pPr>
      <w:r>
        <w:rPr>
          <w:highlight w:val="white"/>
        </w:rPr>
        <w:t>In category one, we assign a register the value of another register.</w:t>
      </w:r>
    </w:p>
    <w:p w14:paraId="23F3D4DF" w14:textId="77777777" w:rsidR="008C2FC7" w:rsidRPr="00345E40" w:rsidRDefault="008C2FC7" w:rsidP="008C2FC7">
      <w:pPr>
        <w:pStyle w:val="Code"/>
        <w:rPr>
          <w:highlight w:val="white"/>
        </w:rPr>
      </w:pPr>
      <w:r>
        <w:rPr>
          <w:highlight w:val="white"/>
        </w:rPr>
        <w:t xml:space="preserve"> </w:t>
      </w:r>
      <w:r w:rsidRPr="00345E40">
        <w:rPr>
          <w:highlight w:val="white"/>
        </w:rPr>
        <w:t xml:space="preserve">     // </w:t>
      </w:r>
      <w:r>
        <w:rPr>
          <w:highlight w:val="white"/>
        </w:rPr>
        <w:t xml:space="preserve">1: </w:t>
      </w:r>
      <w:r w:rsidRPr="00345E40">
        <w:rPr>
          <w:highlight w:val="white"/>
        </w:rPr>
        <w:t>mov ax, bx</w:t>
      </w:r>
    </w:p>
    <w:p w14:paraId="5C3A4268" w14:textId="77777777" w:rsidR="008C2FC7" w:rsidRDefault="008C2FC7" w:rsidP="008C2FC7">
      <w:pPr>
        <w:pStyle w:val="Code"/>
        <w:rPr>
          <w:highlight w:val="white"/>
        </w:rPr>
      </w:pPr>
      <w:r w:rsidRPr="00345E40">
        <w:rPr>
          <w:highlight w:val="white"/>
        </w:rPr>
        <w:t xml:space="preserve">      else if ((operand0 is Register) &amp;&amp; (operand1 is Register) &amp;&amp;</w:t>
      </w:r>
    </w:p>
    <w:p w14:paraId="42126FF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85F1F71" w14:textId="77777777" w:rsidR="008C2FC7" w:rsidRPr="00345E40" w:rsidRDefault="008C2FC7" w:rsidP="008C2FC7">
      <w:pPr>
        <w:pStyle w:val="Code"/>
        <w:rPr>
          <w:highlight w:val="white"/>
        </w:rPr>
      </w:pPr>
      <w:r w:rsidRPr="00345E40">
        <w:rPr>
          <w:highlight w:val="white"/>
        </w:rPr>
        <w:t xml:space="preserve">        Register toRegister = (Register) operand0,</w:t>
      </w:r>
    </w:p>
    <w:p w14:paraId="5446066B" w14:textId="77777777" w:rsidR="008C2FC7" w:rsidRPr="00345E40" w:rsidRDefault="008C2FC7" w:rsidP="008C2FC7">
      <w:pPr>
        <w:pStyle w:val="Code"/>
        <w:rPr>
          <w:highlight w:val="white"/>
        </w:rPr>
      </w:pPr>
      <w:r w:rsidRPr="00345E40">
        <w:rPr>
          <w:highlight w:val="white"/>
        </w:rPr>
        <w:t xml:space="preserve">                 fromRegister = (Register) operand1;</w:t>
      </w:r>
    </w:p>
    <w:p w14:paraId="1D7124F1" w14:textId="77777777" w:rsidR="008C2FC7" w:rsidRPr="00345E40" w:rsidRDefault="008C2FC7" w:rsidP="008C2FC7">
      <w:pPr>
        <w:pStyle w:val="Code"/>
        <w:rPr>
          <w:highlight w:val="white"/>
        </w:rPr>
      </w:pPr>
      <w:r w:rsidRPr="00345E40">
        <w:rPr>
          <w:highlight w:val="white"/>
        </w:rPr>
        <w:t xml:space="preserve">        return LookupByteArray(Operator, toRegister, fromRegister);</w:t>
      </w:r>
    </w:p>
    <w:p w14:paraId="18A304E0" w14:textId="77777777" w:rsidR="008C2FC7" w:rsidRPr="00345E40" w:rsidRDefault="008C2FC7" w:rsidP="008C2FC7">
      <w:pPr>
        <w:pStyle w:val="Code"/>
        <w:rPr>
          <w:highlight w:val="white"/>
        </w:rPr>
      </w:pPr>
      <w:r w:rsidRPr="00345E40">
        <w:rPr>
          <w:highlight w:val="white"/>
        </w:rPr>
        <w:t xml:space="preserve">      }</w:t>
      </w:r>
    </w:p>
    <w:p w14:paraId="40FEB840" w14:textId="77777777" w:rsidR="008C2FC7" w:rsidRPr="00345E40" w:rsidRDefault="008C2FC7" w:rsidP="008C2FC7">
      <w:pPr>
        <w:rPr>
          <w:highlight w:val="white"/>
        </w:rPr>
      </w:pPr>
      <w:r>
        <w:rPr>
          <w:highlight w:val="white"/>
        </w:rPr>
        <w:t>In category two, we assign a register the address a static variable. We have to load the zero value into the byte list, to mark that there is not offset. The linker will add the actual address of the variable later on.</w:t>
      </w:r>
    </w:p>
    <w:p w14:paraId="06EF55E8" w14:textId="77777777" w:rsidR="008C2FC7" w:rsidRPr="00345E40" w:rsidRDefault="008C2FC7" w:rsidP="008C2FC7">
      <w:pPr>
        <w:pStyle w:val="Code"/>
        <w:rPr>
          <w:highlight w:val="white"/>
        </w:rPr>
      </w:pPr>
      <w:r w:rsidRPr="00345E40">
        <w:rPr>
          <w:highlight w:val="white"/>
        </w:rPr>
        <w:t xml:space="preserve">      // </w:t>
      </w:r>
      <w:r>
        <w:rPr>
          <w:highlight w:val="white"/>
        </w:rPr>
        <w:t xml:space="preserve">2: </w:t>
      </w:r>
      <w:r w:rsidRPr="00345E40">
        <w:rPr>
          <w:highlight w:val="white"/>
        </w:rPr>
        <w:t>mov ax, global</w:t>
      </w:r>
    </w:p>
    <w:p w14:paraId="26BF52EA" w14:textId="77777777" w:rsidR="008C2FC7" w:rsidRDefault="008C2FC7" w:rsidP="008C2FC7">
      <w:pPr>
        <w:pStyle w:val="Code"/>
        <w:rPr>
          <w:highlight w:val="white"/>
        </w:rPr>
      </w:pPr>
      <w:r w:rsidRPr="00345E40">
        <w:rPr>
          <w:highlight w:val="white"/>
        </w:rPr>
        <w:t xml:space="preserve">      else if ((operand0 is Register) &amp;&amp; (operand1 is string) &amp;&amp;</w:t>
      </w:r>
    </w:p>
    <w:p w14:paraId="14DCA63D"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6FE233B8" w14:textId="77777777" w:rsidR="008C2FC7" w:rsidRPr="00B6563C" w:rsidRDefault="008C2FC7" w:rsidP="008C2FC7">
      <w:pPr>
        <w:pStyle w:val="Code"/>
        <w:rPr>
          <w:highlight w:val="white"/>
        </w:rPr>
      </w:pPr>
      <w:r w:rsidRPr="00B6563C">
        <w:rPr>
          <w:highlight w:val="white"/>
        </w:rPr>
        <w:t xml:space="preserve">        Register register = (Register) operand0;</w:t>
      </w:r>
    </w:p>
    <w:p w14:paraId="53E71793" w14:textId="77777777" w:rsidR="008C2FC7" w:rsidRDefault="008C2FC7" w:rsidP="008C2FC7">
      <w:pPr>
        <w:pStyle w:val="Code"/>
        <w:rPr>
          <w:highlight w:val="white"/>
        </w:rPr>
      </w:pPr>
      <w:r w:rsidRPr="00B6563C">
        <w:rPr>
          <w:highlight w:val="white"/>
        </w:rPr>
        <w:t xml:space="preserve">        List&lt;byte&gt; byteList =</w:t>
      </w:r>
    </w:p>
    <w:p w14:paraId="63803472" w14:textId="77777777" w:rsidR="008C2FC7" w:rsidRPr="00B6563C" w:rsidRDefault="008C2FC7" w:rsidP="008C2FC7">
      <w:pPr>
        <w:pStyle w:val="Code"/>
        <w:rPr>
          <w:highlight w:val="white"/>
        </w:rPr>
      </w:pPr>
      <w:r>
        <w:rPr>
          <w:highlight w:val="white"/>
        </w:rPr>
        <w:t xml:space="preserve">         </w:t>
      </w:r>
      <w:r w:rsidRPr="00B6563C">
        <w:rPr>
          <w:highlight w:val="white"/>
        </w:rPr>
        <w:t xml:space="preserve"> LookupByteArray(Operator, register, TypeSize.PointerSize);</w:t>
      </w:r>
    </w:p>
    <w:p w14:paraId="4868F5A5" w14:textId="77777777" w:rsidR="008C2FC7" w:rsidRDefault="008C2FC7" w:rsidP="008C2FC7">
      <w:pPr>
        <w:pStyle w:val="Code"/>
        <w:rPr>
          <w:highlight w:val="white"/>
        </w:rPr>
      </w:pPr>
      <w:r w:rsidRPr="00B6563C">
        <w:rPr>
          <w:highlight w:val="white"/>
        </w:rPr>
        <w:t xml:space="preserve">        LoadByteList(byteList, byteList.Count - TypeSize.PointerSize,</w:t>
      </w:r>
    </w:p>
    <w:p w14:paraId="7DA49AEC" w14:textId="77777777" w:rsidR="008C2FC7" w:rsidRPr="00B6563C" w:rsidRDefault="008C2FC7" w:rsidP="008C2FC7">
      <w:pPr>
        <w:pStyle w:val="Code"/>
        <w:rPr>
          <w:highlight w:val="white"/>
        </w:rPr>
      </w:pPr>
      <w:r>
        <w:rPr>
          <w:highlight w:val="white"/>
        </w:rPr>
        <w:t xml:space="preserve">                    </w:t>
      </w:r>
      <w:r w:rsidRPr="00B6563C">
        <w:rPr>
          <w:highlight w:val="white"/>
        </w:rPr>
        <w:t xml:space="preserve"> TypeSize.PointerSize, 0);</w:t>
      </w:r>
    </w:p>
    <w:p w14:paraId="2ED843BA" w14:textId="77777777" w:rsidR="008C2FC7" w:rsidRPr="00345E40" w:rsidRDefault="008C2FC7" w:rsidP="008C2FC7">
      <w:pPr>
        <w:pStyle w:val="Code"/>
        <w:rPr>
          <w:highlight w:val="white"/>
        </w:rPr>
      </w:pPr>
      <w:r w:rsidRPr="00345E40">
        <w:rPr>
          <w:highlight w:val="white"/>
        </w:rPr>
        <w:t xml:space="preserve">        return byteList;</w:t>
      </w:r>
    </w:p>
    <w:p w14:paraId="39AAF0F1" w14:textId="77777777" w:rsidR="008C2FC7" w:rsidRDefault="008C2FC7" w:rsidP="008C2FC7">
      <w:pPr>
        <w:pStyle w:val="Code"/>
        <w:rPr>
          <w:highlight w:val="white"/>
        </w:rPr>
      </w:pPr>
      <w:r w:rsidRPr="00345E40">
        <w:rPr>
          <w:highlight w:val="white"/>
        </w:rPr>
        <w:t xml:space="preserve">      }</w:t>
      </w:r>
    </w:p>
    <w:p w14:paraId="6DEA1421" w14:textId="77777777" w:rsidR="008C2FC7" w:rsidRPr="00345E40" w:rsidRDefault="008C2FC7" w:rsidP="008C2FC7">
      <w:pPr>
        <w:rPr>
          <w:highlight w:val="white"/>
        </w:rPr>
      </w:pPr>
      <w:r>
        <w:rPr>
          <w:highlight w:val="white"/>
        </w:rPr>
        <w:t xml:space="preserve">In category three, we load an integral value into a register. We must check the operator, in case of </w:t>
      </w:r>
      <w:r w:rsidRPr="004563DA">
        <w:rPr>
          <w:rStyle w:val="KeyWord0"/>
          <w:highlight w:val="white"/>
        </w:rPr>
        <w:t>mov</w:t>
      </w:r>
      <w:r>
        <w:rPr>
          <w:highlight w:val="white"/>
        </w:rPr>
        <w:t xml:space="preserve"> or </w:t>
      </w:r>
      <w:r w:rsidRPr="004563DA">
        <w:rPr>
          <w:rStyle w:val="KeyWord0"/>
          <w:highlight w:val="white"/>
        </w:rPr>
        <w:t>and</w:t>
      </w:r>
      <w:r>
        <w:rPr>
          <w:highlight w:val="white"/>
        </w:rPr>
        <w:t>, the size of the value is given by the register. Otherwise, the size is given by the value.</w:t>
      </w:r>
    </w:p>
    <w:p w14:paraId="48133A3D" w14:textId="77777777" w:rsidR="008C2FC7" w:rsidRPr="00345E40" w:rsidRDefault="008C2FC7" w:rsidP="008C2FC7">
      <w:pPr>
        <w:pStyle w:val="Code"/>
        <w:rPr>
          <w:highlight w:val="white"/>
        </w:rPr>
      </w:pPr>
      <w:r w:rsidRPr="00345E40">
        <w:rPr>
          <w:highlight w:val="white"/>
        </w:rPr>
        <w:lastRenderedPageBreak/>
        <w:t xml:space="preserve">      // </w:t>
      </w:r>
      <w:r>
        <w:rPr>
          <w:highlight w:val="white"/>
        </w:rPr>
        <w:t xml:space="preserve">3: </w:t>
      </w:r>
      <w:r w:rsidRPr="00345E40">
        <w:rPr>
          <w:highlight w:val="white"/>
        </w:rPr>
        <w:t>mov ax, 123</w:t>
      </w:r>
    </w:p>
    <w:p w14:paraId="24AE0091" w14:textId="77777777" w:rsidR="008C2FC7" w:rsidRDefault="008C2FC7" w:rsidP="008C2FC7">
      <w:pPr>
        <w:pStyle w:val="Code"/>
        <w:rPr>
          <w:highlight w:val="white"/>
        </w:rPr>
      </w:pPr>
      <w:r w:rsidRPr="00345E40">
        <w:rPr>
          <w:highlight w:val="white"/>
        </w:rPr>
        <w:t xml:space="preserve">      else if ((operand0 is Register) &amp;&amp; (operand1 is BigInteger) &amp;&amp;</w:t>
      </w:r>
    </w:p>
    <w:p w14:paraId="42587C50" w14:textId="77777777" w:rsidR="008C2FC7" w:rsidRPr="00345E40" w:rsidRDefault="008C2FC7" w:rsidP="008C2FC7">
      <w:pPr>
        <w:pStyle w:val="Code"/>
        <w:rPr>
          <w:highlight w:val="white"/>
        </w:rPr>
      </w:pPr>
      <w:r>
        <w:rPr>
          <w:highlight w:val="white"/>
        </w:rPr>
        <w:t xml:space="preserve">              </w:t>
      </w:r>
      <w:r w:rsidRPr="00345E40">
        <w:rPr>
          <w:highlight w:val="white"/>
        </w:rPr>
        <w:t xml:space="preserve"> (operand2 == null)) {</w:t>
      </w:r>
    </w:p>
    <w:p w14:paraId="57A5E765" w14:textId="77777777" w:rsidR="008C2FC7" w:rsidRPr="00345E40" w:rsidRDefault="008C2FC7" w:rsidP="008C2FC7">
      <w:pPr>
        <w:pStyle w:val="Code"/>
        <w:rPr>
          <w:highlight w:val="white"/>
        </w:rPr>
      </w:pPr>
      <w:r w:rsidRPr="00345E40">
        <w:rPr>
          <w:highlight w:val="white"/>
        </w:rPr>
        <w:t xml:space="preserve">        Register register = (Register) operand0;</w:t>
      </w:r>
    </w:p>
    <w:p w14:paraId="12AB01D5" w14:textId="77777777" w:rsidR="008C2FC7" w:rsidRPr="00345E40" w:rsidRDefault="008C2FC7" w:rsidP="008C2FC7">
      <w:pPr>
        <w:pStyle w:val="Code"/>
        <w:rPr>
          <w:highlight w:val="white"/>
        </w:rPr>
      </w:pPr>
      <w:r w:rsidRPr="00345E40">
        <w:rPr>
          <w:highlight w:val="white"/>
        </w:rPr>
        <w:t xml:space="preserve">        BigInteger value = (BigInteger) operand1;</w:t>
      </w:r>
    </w:p>
    <w:p w14:paraId="457210AF" w14:textId="77777777" w:rsidR="008C2FC7" w:rsidRPr="00345E40" w:rsidRDefault="008C2FC7" w:rsidP="008C2FC7">
      <w:pPr>
        <w:pStyle w:val="Code"/>
        <w:rPr>
          <w:highlight w:val="white"/>
        </w:rPr>
      </w:pPr>
      <w:r w:rsidRPr="00345E40">
        <w:rPr>
          <w:highlight w:val="white"/>
        </w:rPr>
        <w:t xml:space="preserve">        int size = ((Operator == AssemblyOperator.mov) ||</w:t>
      </w:r>
    </w:p>
    <w:p w14:paraId="43F6EE47" w14:textId="77777777" w:rsidR="008C2FC7" w:rsidRPr="00345E40" w:rsidRDefault="008C2FC7" w:rsidP="008C2FC7">
      <w:pPr>
        <w:pStyle w:val="Code"/>
        <w:rPr>
          <w:highlight w:val="white"/>
        </w:rPr>
      </w:pPr>
      <w:r w:rsidRPr="00345E40">
        <w:rPr>
          <w:highlight w:val="white"/>
        </w:rPr>
        <w:t xml:space="preserve">                    (Operator == AssemblyOperator.and))</w:t>
      </w:r>
    </w:p>
    <w:p w14:paraId="731FF86D" w14:textId="77777777" w:rsidR="008C2FC7" w:rsidRPr="00345E40" w:rsidRDefault="008C2FC7" w:rsidP="008C2FC7">
      <w:pPr>
        <w:pStyle w:val="Code"/>
        <w:rPr>
          <w:highlight w:val="white"/>
        </w:rPr>
      </w:pPr>
      <w:r w:rsidRPr="00345E40">
        <w:rPr>
          <w:highlight w:val="white"/>
        </w:rPr>
        <w:t xml:space="preserve">                   ? SizeOfRegister(register) : SizeOfValue(value);</w:t>
      </w:r>
    </w:p>
    <w:p w14:paraId="2C8A5740" w14:textId="77777777" w:rsidR="008C2FC7" w:rsidRPr="00345E40" w:rsidRDefault="008C2FC7" w:rsidP="008C2FC7">
      <w:pPr>
        <w:pStyle w:val="Code"/>
        <w:rPr>
          <w:highlight w:val="white"/>
        </w:rPr>
      </w:pPr>
      <w:r w:rsidRPr="00345E40">
        <w:rPr>
          <w:highlight w:val="white"/>
        </w:rPr>
        <w:t xml:space="preserve">        List&lt;byte&gt; byteList = LookupByteArray(Operator, register, size);</w:t>
      </w:r>
    </w:p>
    <w:p w14:paraId="5241EA38" w14:textId="77777777" w:rsidR="008C2FC7" w:rsidRPr="00345E40" w:rsidRDefault="008C2FC7" w:rsidP="008C2FC7">
      <w:pPr>
        <w:pStyle w:val="Code"/>
        <w:rPr>
          <w:highlight w:val="white"/>
        </w:rPr>
      </w:pPr>
      <w:r w:rsidRPr="00345E40">
        <w:rPr>
          <w:highlight w:val="white"/>
        </w:rPr>
        <w:t xml:space="preserve">        LoadByteList(byteList, byteList.Count - size, size, value);</w:t>
      </w:r>
    </w:p>
    <w:p w14:paraId="45C35A7C" w14:textId="77777777" w:rsidR="008C2FC7" w:rsidRPr="00345E40" w:rsidRDefault="008C2FC7" w:rsidP="008C2FC7">
      <w:pPr>
        <w:pStyle w:val="Code"/>
        <w:rPr>
          <w:highlight w:val="white"/>
        </w:rPr>
      </w:pPr>
      <w:r w:rsidRPr="00345E40">
        <w:rPr>
          <w:highlight w:val="white"/>
        </w:rPr>
        <w:t xml:space="preserve">        return byteList;</w:t>
      </w:r>
    </w:p>
    <w:p w14:paraId="72730F5A" w14:textId="77777777" w:rsidR="008C2FC7" w:rsidRDefault="008C2FC7" w:rsidP="008C2FC7">
      <w:pPr>
        <w:pStyle w:val="Code"/>
        <w:rPr>
          <w:highlight w:val="white"/>
        </w:rPr>
      </w:pPr>
      <w:r w:rsidRPr="00345E40">
        <w:rPr>
          <w:highlight w:val="white"/>
        </w:rPr>
        <w:t xml:space="preserve">      }</w:t>
      </w:r>
    </w:p>
    <w:p w14:paraId="4320D466" w14:textId="77777777" w:rsidR="008C2FC7" w:rsidRPr="00345E40" w:rsidRDefault="008C2FC7" w:rsidP="008C2FC7">
      <w:pPr>
        <w:rPr>
          <w:highlight w:val="white"/>
        </w:rPr>
      </w:pPr>
      <w:r>
        <w:rPr>
          <w:highlight w:val="white"/>
        </w:rPr>
        <w:t xml:space="preserve">In category four, we assign the value of a register to an address, defined by a register and an offset or a static variable and an offset. Also in this case, we need to obtain the size of the offset. Its is given by </w:t>
      </w:r>
      <w:r w:rsidRPr="002F07C3">
        <w:rPr>
          <w:rStyle w:val="KeyWord0"/>
          <w:highlight w:val="white"/>
        </w:rPr>
        <w:t>SizeOfValue</w:t>
      </w:r>
      <w:r>
        <w:rPr>
          <w:highlight w:val="white"/>
        </w:rPr>
        <w:t xml:space="preserve"> in case of a register address. In case of a static variable address, the size is always the size of a pointer.</w:t>
      </w:r>
    </w:p>
    <w:p w14:paraId="5D812BB0" w14:textId="77777777" w:rsidR="008C2FC7" w:rsidRPr="009202CD" w:rsidRDefault="008C2FC7" w:rsidP="008C2FC7">
      <w:pPr>
        <w:pStyle w:val="Code"/>
        <w:rPr>
          <w:highlight w:val="white"/>
        </w:rPr>
      </w:pPr>
      <w:r w:rsidRPr="009202CD">
        <w:rPr>
          <w:highlight w:val="white"/>
        </w:rPr>
        <w:t xml:space="preserve">      // </w:t>
      </w:r>
      <w:r>
        <w:rPr>
          <w:highlight w:val="white"/>
        </w:rPr>
        <w:t xml:space="preserve">4: </w:t>
      </w:r>
      <w:r w:rsidRPr="009202CD">
        <w:rPr>
          <w:highlight w:val="white"/>
        </w:rPr>
        <w:t>mov [bp + 2], ax; mov [global + 4], ax</w:t>
      </w:r>
    </w:p>
    <w:p w14:paraId="3F75E896" w14:textId="77777777" w:rsidR="008C2FC7" w:rsidRPr="009202CD" w:rsidRDefault="008C2FC7" w:rsidP="008C2FC7">
      <w:pPr>
        <w:pStyle w:val="Code"/>
        <w:rPr>
          <w:highlight w:val="white"/>
        </w:rPr>
      </w:pPr>
      <w:r w:rsidRPr="009202CD">
        <w:rPr>
          <w:highlight w:val="white"/>
        </w:rPr>
        <w:t xml:space="preserve">      else if (((operand0 is Register) || (operand0 is string)) &amp;&amp;</w:t>
      </w:r>
    </w:p>
    <w:p w14:paraId="2968A0AE" w14:textId="77777777" w:rsidR="008C2FC7" w:rsidRPr="009202CD" w:rsidRDefault="008C2FC7" w:rsidP="008C2FC7">
      <w:pPr>
        <w:pStyle w:val="Code"/>
        <w:rPr>
          <w:highlight w:val="white"/>
        </w:rPr>
      </w:pPr>
      <w:r w:rsidRPr="009202CD">
        <w:rPr>
          <w:highlight w:val="white"/>
        </w:rPr>
        <w:t xml:space="preserve">               (operand1 is int) &amp;&amp; (operand2 is Register)) {</w:t>
      </w:r>
    </w:p>
    <w:p w14:paraId="2DE8F30D" w14:textId="77777777" w:rsidR="008C2FC7" w:rsidRPr="009202CD" w:rsidRDefault="008C2FC7" w:rsidP="008C2FC7">
      <w:pPr>
        <w:pStyle w:val="Code"/>
        <w:rPr>
          <w:highlight w:val="white"/>
        </w:rPr>
      </w:pPr>
      <w:r w:rsidRPr="009202CD">
        <w:rPr>
          <w:highlight w:val="white"/>
        </w:rPr>
        <w:t xml:space="preserve">        Register register = (Register) operand2;</w:t>
      </w:r>
    </w:p>
    <w:p w14:paraId="5CC10A45" w14:textId="77777777" w:rsidR="008C2FC7" w:rsidRPr="009202CD" w:rsidRDefault="008C2FC7" w:rsidP="008C2FC7">
      <w:pPr>
        <w:pStyle w:val="Code"/>
        <w:rPr>
          <w:highlight w:val="white"/>
        </w:rPr>
      </w:pPr>
      <w:r w:rsidRPr="009202CD">
        <w:rPr>
          <w:highlight w:val="white"/>
        </w:rPr>
        <w:t xml:space="preserve">        int offset = (int) operand1;</w:t>
      </w:r>
    </w:p>
    <w:p w14:paraId="74B3DD05" w14:textId="77777777" w:rsidR="008C2FC7" w:rsidRPr="009202CD" w:rsidRDefault="008C2FC7" w:rsidP="008C2FC7">
      <w:pPr>
        <w:pStyle w:val="Code"/>
        <w:rPr>
          <w:highlight w:val="white"/>
        </w:rPr>
      </w:pPr>
      <w:r w:rsidRPr="009202CD">
        <w:rPr>
          <w:highlight w:val="white"/>
        </w:rPr>
        <w:t xml:space="preserve">        int size = (operand0 is Register) ? SizeOfValue(offset)</w:t>
      </w:r>
    </w:p>
    <w:p w14:paraId="3332EE7F" w14:textId="77777777" w:rsidR="008C2FC7" w:rsidRPr="009202CD" w:rsidRDefault="008C2FC7" w:rsidP="008C2FC7">
      <w:pPr>
        <w:pStyle w:val="Code"/>
        <w:rPr>
          <w:highlight w:val="white"/>
        </w:rPr>
      </w:pPr>
      <w:r w:rsidRPr="009202CD">
        <w:rPr>
          <w:highlight w:val="white"/>
        </w:rPr>
        <w:t xml:space="preserve">                                          : TypeSize.PointerSize;</w:t>
      </w:r>
    </w:p>
    <w:p w14:paraId="43F44458" w14:textId="77777777" w:rsidR="008C2FC7" w:rsidRPr="009202CD" w:rsidRDefault="008C2FC7" w:rsidP="008C2FC7">
      <w:pPr>
        <w:pStyle w:val="Code"/>
        <w:rPr>
          <w:highlight w:val="white"/>
        </w:rPr>
      </w:pPr>
      <w:r w:rsidRPr="009202CD">
        <w:rPr>
          <w:highlight w:val="white"/>
        </w:rPr>
        <w:t xml:space="preserve">        List&lt;byte&gt; byteList =</w:t>
      </w:r>
    </w:p>
    <w:p w14:paraId="0CEEC561" w14:textId="77777777" w:rsidR="008C2FC7" w:rsidRPr="009202CD" w:rsidRDefault="008C2FC7" w:rsidP="008C2FC7">
      <w:pPr>
        <w:pStyle w:val="Code"/>
        <w:rPr>
          <w:highlight w:val="white"/>
        </w:rPr>
      </w:pPr>
      <w:r w:rsidRPr="009202CD">
        <w:rPr>
          <w:highlight w:val="white"/>
        </w:rPr>
        <w:t xml:space="preserve">          LookupByteArray(Operator, operand0, size, register);</w:t>
      </w:r>
    </w:p>
    <w:p w14:paraId="3F16D2CF" w14:textId="77777777" w:rsidR="008C2FC7" w:rsidRPr="009202CD" w:rsidRDefault="008C2FC7" w:rsidP="008C2FC7">
      <w:pPr>
        <w:pStyle w:val="Code"/>
        <w:rPr>
          <w:highlight w:val="white"/>
        </w:rPr>
      </w:pPr>
      <w:r w:rsidRPr="009202CD">
        <w:rPr>
          <w:highlight w:val="white"/>
        </w:rPr>
        <w:t xml:space="preserve">        LoadByteList(byteList, byteList.Count - size, size, offset);</w:t>
      </w:r>
    </w:p>
    <w:p w14:paraId="69A22E5B" w14:textId="77777777" w:rsidR="008C2FC7" w:rsidRPr="009202CD" w:rsidRDefault="008C2FC7" w:rsidP="008C2FC7">
      <w:pPr>
        <w:pStyle w:val="Code"/>
        <w:rPr>
          <w:highlight w:val="white"/>
        </w:rPr>
      </w:pPr>
      <w:r w:rsidRPr="009202CD">
        <w:rPr>
          <w:highlight w:val="white"/>
        </w:rPr>
        <w:t xml:space="preserve">        return byteList; </w:t>
      </w:r>
    </w:p>
    <w:p w14:paraId="0DD94D20" w14:textId="77777777" w:rsidR="008C2FC7" w:rsidRPr="009202CD" w:rsidRDefault="008C2FC7" w:rsidP="008C2FC7">
      <w:pPr>
        <w:pStyle w:val="Code"/>
        <w:rPr>
          <w:highlight w:val="white"/>
        </w:rPr>
      </w:pPr>
      <w:r w:rsidRPr="009202CD">
        <w:rPr>
          <w:highlight w:val="white"/>
        </w:rPr>
        <w:t xml:space="preserve">      }</w:t>
      </w:r>
    </w:p>
    <w:p w14:paraId="647085F6" w14:textId="77777777" w:rsidR="008C2FC7" w:rsidRDefault="008C2FC7" w:rsidP="008C2FC7">
      <w:pPr>
        <w:rPr>
          <w:highlight w:val="white"/>
        </w:rPr>
      </w:pPr>
      <w:r>
        <w:rPr>
          <w:highlight w:val="white"/>
        </w:rPr>
        <w:t>In category five, we assign the address of a static variable to an address, given by a register and an offset or a static variable and an offset. We load the offset into the byte list. However, we also need to load the zero value to the byte list, to mark that the address is zero at the moment. The linker will add the actual address of the variable later on.</w:t>
      </w:r>
    </w:p>
    <w:p w14:paraId="4BD01731" w14:textId="77777777" w:rsidR="008C2FC7" w:rsidRPr="00AB4CE0" w:rsidRDefault="008C2FC7" w:rsidP="008C2FC7">
      <w:pPr>
        <w:pStyle w:val="Code"/>
        <w:rPr>
          <w:highlight w:val="white"/>
        </w:rPr>
      </w:pPr>
      <w:r w:rsidRPr="00AB4CE0">
        <w:rPr>
          <w:highlight w:val="white"/>
        </w:rPr>
        <w:t xml:space="preserve">      // 5: mov [bp + 2], global; mov [global + 4], global</w:t>
      </w:r>
    </w:p>
    <w:p w14:paraId="09169110" w14:textId="77777777" w:rsidR="008C2FC7" w:rsidRPr="00AB4CE0" w:rsidRDefault="008C2FC7" w:rsidP="008C2FC7">
      <w:pPr>
        <w:pStyle w:val="Code"/>
        <w:rPr>
          <w:highlight w:val="white"/>
        </w:rPr>
      </w:pPr>
      <w:r w:rsidRPr="00AB4CE0">
        <w:rPr>
          <w:highlight w:val="white"/>
        </w:rPr>
        <w:t xml:space="preserve">      else if (((operand0 is Register) || (operand0 is string)) &amp;&amp;</w:t>
      </w:r>
    </w:p>
    <w:p w14:paraId="41C7D99F" w14:textId="77777777" w:rsidR="008C2FC7" w:rsidRPr="00AB4CE0" w:rsidRDefault="008C2FC7" w:rsidP="008C2FC7">
      <w:pPr>
        <w:pStyle w:val="Code"/>
        <w:rPr>
          <w:highlight w:val="white"/>
        </w:rPr>
      </w:pPr>
      <w:r w:rsidRPr="00AB4CE0">
        <w:rPr>
          <w:highlight w:val="white"/>
        </w:rPr>
        <w:t xml:space="preserve">               (operand1 is int) &amp;&amp; (operand2 is string)) {</w:t>
      </w:r>
    </w:p>
    <w:p w14:paraId="2AF47531" w14:textId="77777777" w:rsidR="008C2FC7" w:rsidRPr="00AB4CE0" w:rsidRDefault="008C2FC7" w:rsidP="008C2FC7">
      <w:pPr>
        <w:pStyle w:val="Code"/>
        <w:rPr>
          <w:highlight w:val="white"/>
        </w:rPr>
      </w:pPr>
      <w:r w:rsidRPr="00AB4CE0">
        <w:rPr>
          <w:highlight w:val="white"/>
        </w:rPr>
        <w:t xml:space="preserve">        int offset = (int) operand1;</w:t>
      </w:r>
    </w:p>
    <w:p w14:paraId="7F4096C3" w14:textId="77777777" w:rsidR="008C2FC7" w:rsidRPr="00AB4CE0" w:rsidRDefault="008C2FC7" w:rsidP="008C2FC7">
      <w:pPr>
        <w:pStyle w:val="Code"/>
        <w:rPr>
          <w:highlight w:val="white"/>
        </w:rPr>
      </w:pPr>
      <w:r w:rsidRPr="00AB4CE0">
        <w:rPr>
          <w:highlight w:val="white"/>
        </w:rPr>
        <w:t xml:space="preserve">        int size = (operand0 is Register) ? SizeOfValue(offset)</w:t>
      </w:r>
    </w:p>
    <w:p w14:paraId="6BE4BF5B" w14:textId="77777777" w:rsidR="008C2FC7" w:rsidRPr="00AB4CE0" w:rsidRDefault="008C2FC7" w:rsidP="008C2FC7">
      <w:pPr>
        <w:pStyle w:val="Code"/>
        <w:rPr>
          <w:highlight w:val="white"/>
        </w:rPr>
      </w:pPr>
      <w:r w:rsidRPr="00AB4CE0">
        <w:rPr>
          <w:highlight w:val="white"/>
        </w:rPr>
        <w:t xml:space="preserve">                                          : TypeSize.PointerSize;</w:t>
      </w:r>
    </w:p>
    <w:p w14:paraId="418E0476" w14:textId="77777777" w:rsidR="008C2FC7" w:rsidRDefault="008C2FC7" w:rsidP="008C2FC7">
      <w:pPr>
        <w:pStyle w:val="Code"/>
        <w:rPr>
          <w:highlight w:val="white"/>
        </w:rPr>
      </w:pPr>
      <w:r w:rsidRPr="00AB4CE0">
        <w:rPr>
          <w:highlight w:val="white"/>
        </w:rPr>
        <w:t xml:space="preserve">        List&lt;byte&gt; byteList =</w:t>
      </w:r>
      <w:r>
        <w:rPr>
          <w:highlight w:val="white"/>
        </w:rPr>
        <w:t xml:space="preserve"> </w:t>
      </w:r>
      <w:r w:rsidRPr="00AB4CE0">
        <w:rPr>
          <w:highlight w:val="white"/>
        </w:rPr>
        <w:t>LookupByteArray(Operator, operand0,</w:t>
      </w:r>
    </w:p>
    <w:p w14:paraId="004E0D32" w14:textId="77777777" w:rsidR="008C2FC7" w:rsidRPr="00AB4CE0" w:rsidRDefault="008C2FC7" w:rsidP="008C2FC7">
      <w:pPr>
        <w:pStyle w:val="Code"/>
        <w:rPr>
          <w:highlight w:val="white"/>
        </w:rPr>
      </w:pPr>
      <w:r>
        <w:rPr>
          <w:highlight w:val="white"/>
        </w:rPr>
        <w:t xml:space="preserve">                                             </w:t>
      </w:r>
      <w:r w:rsidRPr="00AB4CE0">
        <w:rPr>
          <w:highlight w:val="white"/>
        </w:rPr>
        <w:t xml:space="preserve"> size, TypeSize.PointerSize);</w:t>
      </w:r>
    </w:p>
    <w:p w14:paraId="4D5CE0F9" w14:textId="77777777" w:rsidR="008C2FC7" w:rsidRPr="00AB4CE0" w:rsidRDefault="008C2FC7" w:rsidP="008C2FC7">
      <w:pPr>
        <w:pStyle w:val="Code"/>
        <w:rPr>
          <w:highlight w:val="white"/>
        </w:rPr>
      </w:pPr>
      <w:r w:rsidRPr="00AB4CE0">
        <w:rPr>
          <w:highlight w:val="white"/>
        </w:rPr>
        <w:t xml:space="preserve">        LoadByteList(byteList, byteList.Count -</w:t>
      </w:r>
    </w:p>
    <w:p w14:paraId="7F2F97EE" w14:textId="77777777" w:rsidR="008C2FC7" w:rsidRPr="00AB4CE0" w:rsidRDefault="008C2FC7" w:rsidP="008C2FC7">
      <w:pPr>
        <w:pStyle w:val="Code"/>
        <w:rPr>
          <w:highlight w:val="white"/>
        </w:rPr>
      </w:pPr>
      <w:r w:rsidRPr="00AB4CE0">
        <w:rPr>
          <w:highlight w:val="white"/>
        </w:rPr>
        <w:t xml:space="preserve">                    (size + TypeSize.PointerSize), size, offset);</w:t>
      </w:r>
    </w:p>
    <w:p w14:paraId="5FE48E21" w14:textId="77777777" w:rsidR="008C2FC7" w:rsidRPr="00AB4CE0" w:rsidRDefault="008C2FC7" w:rsidP="008C2FC7">
      <w:pPr>
        <w:pStyle w:val="Code"/>
        <w:rPr>
          <w:highlight w:val="white"/>
        </w:rPr>
      </w:pPr>
      <w:r w:rsidRPr="00AB4CE0">
        <w:rPr>
          <w:highlight w:val="white"/>
        </w:rPr>
        <w:t xml:space="preserve">        LoadByteList(byteList, byteList.Count - TypeSize.PointerSize,</w:t>
      </w:r>
    </w:p>
    <w:p w14:paraId="5E2D6DD0" w14:textId="77777777" w:rsidR="008C2FC7" w:rsidRPr="00AB4CE0" w:rsidRDefault="008C2FC7" w:rsidP="008C2FC7">
      <w:pPr>
        <w:pStyle w:val="Code"/>
        <w:rPr>
          <w:highlight w:val="white"/>
        </w:rPr>
      </w:pPr>
      <w:r w:rsidRPr="00AB4CE0">
        <w:rPr>
          <w:highlight w:val="white"/>
        </w:rPr>
        <w:t xml:space="preserve">                     TypeSize.PointerSize, 0);</w:t>
      </w:r>
    </w:p>
    <w:p w14:paraId="0FDABF00" w14:textId="77777777" w:rsidR="008C2FC7" w:rsidRPr="00AB4CE0" w:rsidRDefault="008C2FC7" w:rsidP="008C2FC7">
      <w:pPr>
        <w:pStyle w:val="Code"/>
        <w:rPr>
          <w:highlight w:val="white"/>
        </w:rPr>
      </w:pPr>
      <w:r w:rsidRPr="00AB4CE0">
        <w:rPr>
          <w:highlight w:val="white"/>
        </w:rPr>
        <w:t xml:space="preserve">        return byteList; </w:t>
      </w:r>
    </w:p>
    <w:p w14:paraId="55DE0ED5" w14:textId="77777777" w:rsidR="008C2FC7" w:rsidRPr="00AB4CE0" w:rsidRDefault="008C2FC7" w:rsidP="008C2FC7">
      <w:pPr>
        <w:pStyle w:val="Code"/>
        <w:rPr>
          <w:highlight w:val="white"/>
        </w:rPr>
      </w:pPr>
      <w:r w:rsidRPr="00AB4CE0">
        <w:rPr>
          <w:highlight w:val="white"/>
        </w:rPr>
        <w:t xml:space="preserve">      }</w:t>
      </w:r>
    </w:p>
    <w:p w14:paraId="42EBE52F" w14:textId="77777777" w:rsidR="008C2FC7" w:rsidRPr="00345E40" w:rsidRDefault="008C2FC7" w:rsidP="008C2FC7">
      <w:pPr>
        <w:rPr>
          <w:highlight w:val="white"/>
        </w:rPr>
      </w:pPr>
      <w:r>
        <w:rPr>
          <w:highlight w:val="white"/>
        </w:rPr>
        <w:t xml:space="preserve">In category six, we assign an integral value to an address. We need to determine the size of both the offset and the value, and then load them both into the byte list. We also have the special case where the static variable is null, which occurs in the initialization in the beginning </w:t>
      </w:r>
      <w:r w:rsidRPr="00263882">
        <w:rPr>
          <w:highlight w:val="white"/>
        </w:rPr>
        <w:t xml:space="preserve">of the code, such as </w:t>
      </w:r>
      <w:r w:rsidRPr="00263882">
        <w:rPr>
          <w:rStyle w:val="KeyWord0"/>
          <w:highlight w:val="white"/>
        </w:rPr>
        <w:t>mov</w:t>
      </w:r>
      <w:r w:rsidRPr="00263882">
        <w:rPr>
          <w:highlight w:val="white"/>
        </w:rPr>
        <w:t xml:space="preserve"> </w:t>
      </w:r>
      <w:r w:rsidRPr="00263882">
        <w:rPr>
          <w:rStyle w:val="KeyWord0"/>
          <w:highlight w:val="white"/>
        </w:rPr>
        <w:t>word</w:t>
      </w:r>
      <w:r w:rsidRPr="00263882">
        <w:rPr>
          <w:highlight w:val="white"/>
        </w:rPr>
        <w:t xml:space="preserve"> </w:t>
      </w:r>
      <w:r w:rsidRPr="00263882">
        <w:rPr>
          <w:rStyle w:val="KeyWord0"/>
          <w:highlight w:val="white"/>
        </w:rPr>
        <w:t>[65534],</w:t>
      </w:r>
      <w:r w:rsidRPr="00263882">
        <w:rPr>
          <w:highlight w:val="white"/>
        </w:rPr>
        <w:t xml:space="preserve"> </w:t>
      </w:r>
      <w:r w:rsidRPr="00263882">
        <w:rPr>
          <w:rStyle w:val="KeyWord0"/>
          <w:highlight w:val="white"/>
        </w:rPr>
        <w:t>65534</w:t>
      </w:r>
      <w:r w:rsidRPr="00263882">
        <w:rPr>
          <w:highlight w:val="white"/>
        </w:rPr>
        <w:t>.</w:t>
      </w:r>
    </w:p>
    <w:p w14:paraId="6EC413D0" w14:textId="77777777" w:rsidR="008C2FC7" w:rsidRDefault="008C2FC7" w:rsidP="008C2FC7">
      <w:pPr>
        <w:pStyle w:val="Code"/>
        <w:rPr>
          <w:highlight w:val="white"/>
        </w:rPr>
      </w:pPr>
      <w:r w:rsidRPr="00E148F7">
        <w:rPr>
          <w:highlight w:val="white"/>
        </w:rPr>
        <w:t xml:space="preserve">      // 6: mov [bp + 2], 123; mov [global + 4], 123</w:t>
      </w:r>
    </w:p>
    <w:p w14:paraId="7339074C" w14:textId="77777777" w:rsidR="008C2FC7" w:rsidRPr="00E148F7" w:rsidRDefault="008C2FC7" w:rsidP="008C2FC7">
      <w:pPr>
        <w:pStyle w:val="Code"/>
        <w:rPr>
          <w:highlight w:val="white"/>
        </w:rPr>
      </w:pPr>
      <w:r>
        <w:rPr>
          <w:highlight w:val="white"/>
        </w:rPr>
        <w:lastRenderedPageBreak/>
        <w:t xml:space="preserve">      //</w:t>
      </w:r>
      <w:r w:rsidRPr="00E148F7">
        <w:rPr>
          <w:highlight w:val="white"/>
        </w:rPr>
        <w:t xml:space="preserve"> mov [null + 4], 123; Special case</w:t>
      </w:r>
    </w:p>
    <w:p w14:paraId="6DD9EECF" w14:textId="77777777" w:rsidR="008C2FC7" w:rsidRDefault="008C2FC7" w:rsidP="008C2FC7">
      <w:pPr>
        <w:pStyle w:val="Code"/>
        <w:rPr>
          <w:highlight w:val="white"/>
        </w:rPr>
      </w:pPr>
      <w:r w:rsidRPr="00E148F7">
        <w:rPr>
          <w:highlight w:val="white"/>
        </w:rPr>
        <w:t xml:space="preserve">      else if (((operand0 is Register) || (operand0 is string) ||</w:t>
      </w:r>
    </w:p>
    <w:p w14:paraId="5CAB734F" w14:textId="77777777" w:rsidR="008C2FC7" w:rsidRDefault="008C2FC7" w:rsidP="008C2FC7">
      <w:pPr>
        <w:pStyle w:val="Code"/>
        <w:rPr>
          <w:highlight w:val="white"/>
        </w:rPr>
      </w:pPr>
      <w:r>
        <w:rPr>
          <w:highlight w:val="white"/>
        </w:rPr>
        <w:t xml:space="preserve">               </w:t>
      </w:r>
      <w:r w:rsidRPr="00E148F7">
        <w:rPr>
          <w:highlight w:val="white"/>
        </w:rPr>
        <w:t xml:space="preserve"> (operand0 == null)) &amp;&amp;</w:t>
      </w:r>
      <w:r>
        <w:rPr>
          <w:highlight w:val="white"/>
        </w:rPr>
        <w:t xml:space="preserve"> </w:t>
      </w:r>
      <w:r w:rsidRPr="00E148F7">
        <w:rPr>
          <w:highlight w:val="white"/>
        </w:rPr>
        <w:t>(operand1 is int) &amp;&amp;</w:t>
      </w:r>
    </w:p>
    <w:p w14:paraId="38737E22" w14:textId="77777777" w:rsidR="008C2FC7" w:rsidRPr="00E148F7" w:rsidRDefault="008C2FC7" w:rsidP="008C2FC7">
      <w:pPr>
        <w:pStyle w:val="Code"/>
        <w:rPr>
          <w:highlight w:val="white"/>
        </w:rPr>
      </w:pPr>
      <w:r>
        <w:rPr>
          <w:highlight w:val="white"/>
        </w:rPr>
        <w:t xml:space="preserve">              </w:t>
      </w:r>
      <w:r w:rsidRPr="00E148F7">
        <w:rPr>
          <w:highlight w:val="white"/>
        </w:rPr>
        <w:t xml:space="preserve"> (operand2 is BigInteger)) {</w:t>
      </w:r>
    </w:p>
    <w:p w14:paraId="41BAAF6D" w14:textId="77777777" w:rsidR="008C2FC7" w:rsidRPr="00E148F7" w:rsidRDefault="008C2FC7" w:rsidP="008C2FC7">
      <w:pPr>
        <w:pStyle w:val="Code"/>
        <w:rPr>
          <w:highlight w:val="white"/>
        </w:rPr>
      </w:pPr>
      <w:r w:rsidRPr="00E148F7">
        <w:rPr>
          <w:highlight w:val="white"/>
        </w:rPr>
        <w:t xml:space="preserve">        int offset = (int) operand1;</w:t>
      </w:r>
    </w:p>
    <w:p w14:paraId="31E8B09B" w14:textId="77777777" w:rsidR="008C2FC7" w:rsidRPr="00E148F7" w:rsidRDefault="008C2FC7" w:rsidP="008C2FC7">
      <w:pPr>
        <w:pStyle w:val="Code"/>
        <w:rPr>
          <w:highlight w:val="white"/>
        </w:rPr>
      </w:pPr>
      <w:r w:rsidRPr="00E148F7">
        <w:rPr>
          <w:highlight w:val="white"/>
        </w:rPr>
        <w:t xml:space="preserve">        BigInteger value = (BigInteger) operand2;</w:t>
      </w:r>
    </w:p>
    <w:p w14:paraId="46CBF324" w14:textId="77777777" w:rsidR="008C2FC7" w:rsidRPr="00E148F7" w:rsidRDefault="008C2FC7" w:rsidP="008C2FC7">
      <w:pPr>
        <w:pStyle w:val="Code"/>
        <w:rPr>
          <w:highlight w:val="white"/>
        </w:rPr>
      </w:pPr>
      <w:r w:rsidRPr="00E148F7">
        <w:rPr>
          <w:highlight w:val="white"/>
        </w:rPr>
        <w:t xml:space="preserve">        int offsetSize = (operand0 is Register) ? SizeOfValue(offset)</w:t>
      </w:r>
    </w:p>
    <w:p w14:paraId="193B74D6" w14:textId="77777777" w:rsidR="008C2FC7" w:rsidRPr="00E148F7" w:rsidRDefault="008C2FC7" w:rsidP="008C2FC7">
      <w:pPr>
        <w:pStyle w:val="Code"/>
        <w:rPr>
          <w:highlight w:val="white"/>
        </w:rPr>
      </w:pPr>
      <w:r w:rsidRPr="00E148F7">
        <w:rPr>
          <w:highlight w:val="white"/>
        </w:rPr>
        <w:t xml:space="preserve">                                                : TypeSize.PointerSize,</w:t>
      </w:r>
    </w:p>
    <w:p w14:paraId="18FDF788" w14:textId="77777777" w:rsidR="008C2FC7" w:rsidRPr="00E148F7" w:rsidRDefault="008C2FC7" w:rsidP="008C2FC7">
      <w:pPr>
        <w:pStyle w:val="Code"/>
        <w:rPr>
          <w:highlight w:val="white"/>
        </w:rPr>
      </w:pPr>
      <w:r w:rsidRPr="00E148F7">
        <w:rPr>
          <w:highlight w:val="white"/>
        </w:rPr>
        <w:t xml:space="preserve">            valueSize = SizeOfValue(value, Operator);</w:t>
      </w:r>
    </w:p>
    <w:p w14:paraId="620DE250" w14:textId="77777777" w:rsidR="008C2FC7" w:rsidRPr="00E148F7" w:rsidRDefault="008C2FC7" w:rsidP="008C2FC7">
      <w:pPr>
        <w:pStyle w:val="Code"/>
        <w:rPr>
          <w:highlight w:val="white"/>
        </w:rPr>
      </w:pPr>
      <w:r w:rsidRPr="00E148F7">
        <w:rPr>
          <w:highlight w:val="white"/>
        </w:rPr>
        <w:t xml:space="preserve">        List&lt;byte&gt; byteList =</w:t>
      </w:r>
    </w:p>
    <w:p w14:paraId="49B002F5" w14:textId="77777777" w:rsidR="008C2FC7" w:rsidRPr="00E148F7" w:rsidRDefault="008C2FC7" w:rsidP="008C2FC7">
      <w:pPr>
        <w:pStyle w:val="Code"/>
        <w:rPr>
          <w:highlight w:val="white"/>
        </w:rPr>
      </w:pPr>
      <w:r w:rsidRPr="00E148F7">
        <w:rPr>
          <w:highlight w:val="white"/>
        </w:rPr>
        <w:t xml:space="preserve">          LookupByteArray(Operator, operand0, offsetSize, valueSize);</w:t>
      </w:r>
    </w:p>
    <w:p w14:paraId="006E606D" w14:textId="77777777" w:rsidR="008C2FC7" w:rsidRPr="00E148F7" w:rsidRDefault="008C2FC7" w:rsidP="008C2FC7">
      <w:pPr>
        <w:pStyle w:val="Code"/>
        <w:rPr>
          <w:highlight w:val="white"/>
        </w:rPr>
      </w:pPr>
      <w:r w:rsidRPr="00E148F7">
        <w:rPr>
          <w:highlight w:val="white"/>
        </w:rPr>
        <w:t xml:space="preserve">        LoadByteList(byteList, byteList.Count - (offsetSize + valueSize),</w:t>
      </w:r>
    </w:p>
    <w:p w14:paraId="2575ECE6" w14:textId="77777777" w:rsidR="008C2FC7" w:rsidRPr="00E148F7" w:rsidRDefault="008C2FC7" w:rsidP="008C2FC7">
      <w:pPr>
        <w:pStyle w:val="Code"/>
        <w:rPr>
          <w:highlight w:val="white"/>
        </w:rPr>
      </w:pPr>
      <w:r w:rsidRPr="00E148F7">
        <w:rPr>
          <w:highlight w:val="white"/>
        </w:rPr>
        <w:t xml:space="preserve">                     offsetSize, offset);</w:t>
      </w:r>
    </w:p>
    <w:p w14:paraId="380DE8FB" w14:textId="77777777" w:rsidR="008C2FC7" w:rsidRPr="00E148F7" w:rsidRDefault="008C2FC7" w:rsidP="008C2FC7">
      <w:pPr>
        <w:pStyle w:val="Code"/>
        <w:rPr>
          <w:highlight w:val="white"/>
        </w:rPr>
      </w:pPr>
      <w:r w:rsidRPr="00E148F7">
        <w:rPr>
          <w:highlight w:val="white"/>
        </w:rPr>
        <w:t xml:space="preserve">        LoadByteList(byteList, byteList.Count - valueSize,</w:t>
      </w:r>
    </w:p>
    <w:p w14:paraId="08AFB7B9" w14:textId="77777777" w:rsidR="008C2FC7" w:rsidRPr="00E148F7" w:rsidRDefault="008C2FC7" w:rsidP="008C2FC7">
      <w:pPr>
        <w:pStyle w:val="Code"/>
        <w:rPr>
          <w:highlight w:val="white"/>
        </w:rPr>
      </w:pPr>
      <w:r w:rsidRPr="00E148F7">
        <w:rPr>
          <w:highlight w:val="white"/>
        </w:rPr>
        <w:t xml:space="preserve">                     valueSize, value);</w:t>
      </w:r>
    </w:p>
    <w:p w14:paraId="5827D76C" w14:textId="77777777" w:rsidR="008C2FC7" w:rsidRPr="00E148F7" w:rsidRDefault="008C2FC7" w:rsidP="008C2FC7">
      <w:pPr>
        <w:pStyle w:val="Code"/>
        <w:rPr>
          <w:highlight w:val="white"/>
        </w:rPr>
      </w:pPr>
      <w:r w:rsidRPr="00E148F7">
        <w:rPr>
          <w:highlight w:val="white"/>
        </w:rPr>
        <w:t xml:space="preserve">        return byteList;</w:t>
      </w:r>
    </w:p>
    <w:p w14:paraId="0B803250" w14:textId="77777777" w:rsidR="008C2FC7" w:rsidRDefault="008C2FC7" w:rsidP="008C2FC7">
      <w:pPr>
        <w:pStyle w:val="Code"/>
        <w:rPr>
          <w:highlight w:val="white"/>
        </w:rPr>
      </w:pPr>
      <w:r w:rsidRPr="00E148F7">
        <w:rPr>
          <w:highlight w:val="white"/>
        </w:rPr>
        <w:t xml:space="preserve">      }</w:t>
      </w:r>
    </w:p>
    <w:p w14:paraId="5016E600" w14:textId="77777777" w:rsidR="008C2FC7" w:rsidRPr="00E148F7" w:rsidRDefault="008C2FC7" w:rsidP="008C2FC7">
      <w:pPr>
        <w:rPr>
          <w:highlight w:val="white"/>
        </w:rPr>
      </w:pPr>
      <w:r>
        <w:rPr>
          <w:highlight w:val="white"/>
        </w:rPr>
        <w:t>In category seven, we assign a register the value stored on an address, defined by a register and an offset or a static variable and an offset.</w:t>
      </w:r>
    </w:p>
    <w:p w14:paraId="19827E05" w14:textId="77777777" w:rsidR="008C2FC7" w:rsidRPr="00E148F7" w:rsidRDefault="008C2FC7" w:rsidP="008C2FC7">
      <w:pPr>
        <w:pStyle w:val="Code"/>
        <w:rPr>
          <w:highlight w:val="white"/>
        </w:rPr>
      </w:pPr>
      <w:r w:rsidRPr="00E148F7">
        <w:rPr>
          <w:highlight w:val="white"/>
        </w:rPr>
        <w:t xml:space="preserve">      // 7: mov ax, [bp + 2]; mov ax, [global + 4]</w:t>
      </w:r>
    </w:p>
    <w:p w14:paraId="3E294E7F" w14:textId="77777777" w:rsidR="008C2FC7" w:rsidRPr="00E148F7" w:rsidRDefault="008C2FC7" w:rsidP="008C2FC7">
      <w:pPr>
        <w:pStyle w:val="Code"/>
        <w:rPr>
          <w:highlight w:val="white"/>
        </w:rPr>
      </w:pPr>
      <w:r w:rsidRPr="00E148F7">
        <w:rPr>
          <w:highlight w:val="white"/>
        </w:rPr>
        <w:t xml:space="preserve">      else if ((operand0 is Register) &amp;&amp; ((operand1 is Register) ||</w:t>
      </w:r>
    </w:p>
    <w:p w14:paraId="51B53F51" w14:textId="77777777" w:rsidR="008C2FC7" w:rsidRPr="00E148F7" w:rsidRDefault="008C2FC7" w:rsidP="008C2FC7">
      <w:pPr>
        <w:pStyle w:val="Code"/>
        <w:rPr>
          <w:highlight w:val="white"/>
        </w:rPr>
      </w:pPr>
      <w:r w:rsidRPr="00E148F7">
        <w:rPr>
          <w:highlight w:val="white"/>
        </w:rPr>
        <w:t xml:space="preserve">               (operand1 is string)) &amp;&amp; (operand2 is int)) {</w:t>
      </w:r>
    </w:p>
    <w:p w14:paraId="314AF6D2" w14:textId="77777777" w:rsidR="008C2FC7" w:rsidRPr="00E148F7" w:rsidRDefault="008C2FC7" w:rsidP="008C2FC7">
      <w:pPr>
        <w:pStyle w:val="Code"/>
        <w:rPr>
          <w:highlight w:val="white"/>
        </w:rPr>
      </w:pPr>
      <w:r w:rsidRPr="00E148F7">
        <w:rPr>
          <w:highlight w:val="white"/>
        </w:rPr>
        <w:t xml:space="preserve">        Register register = (Register) operand0;</w:t>
      </w:r>
    </w:p>
    <w:p w14:paraId="23EB9B73" w14:textId="77777777" w:rsidR="008C2FC7" w:rsidRPr="00E148F7" w:rsidRDefault="008C2FC7" w:rsidP="008C2FC7">
      <w:pPr>
        <w:pStyle w:val="Code"/>
        <w:rPr>
          <w:highlight w:val="white"/>
        </w:rPr>
      </w:pPr>
      <w:r w:rsidRPr="00E148F7">
        <w:rPr>
          <w:highlight w:val="white"/>
        </w:rPr>
        <w:t xml:space="preserve">        int offset = (int) operand2;</w:t>
      </w:r>
    </w:p>
    <w:p w14:paraId="20B7575B" w14:textId="77777777" w:rsidR="008C2FC7" w:rsidRPr="00E148F7" w:rsidRDefault="008C2FC7" w:rsidP="008C2FC7">
      <w:pPr>
        <w:pStyle w:val="Code"/>
        <w:rPr>
          <w:highlight w:val="white"/>
        </w:rPr>
      </w:pPr>
      <w:r w:rsidRPr="00E148F7">
        <w:rPr>
          <w:highlight w:val="white"/>
        </w:rPr>
        <w:t xml:space="preserve">        int size = (operand1 is Register) ? SizeOfValue(offset)</w:t>
      </w:r>
    </w:p>
    <w:p w14:paraId="349F09F6" w14:textId="77777777" w:rsidR="008C2FC7" w:rsidRPr="00E148F7" w:rsidRDefault="008C2FC7" w:rsidP="008C2FC7">
      <w:pPr>
        <w:pStyle w:val="Code"/>
        <w:rPr>
          <w:highlight w:val="white"/>
        </w:rPr>
      </w:pPr>
      <w:r w:rsidRPr="00E148F7">
        <w:rPr>
          <w:highlight w:val="white"/>
        </w:rPr>
        <w:t xml:space="preserve">                                          : TypeSize.PointerSize;</w:t>
      </w:r>
    </w:p>
    <w:p w14:paraId="544DFC48" w14:textId="77777777" w:rsidR="008C2FC7" w:rsidRPr="00E148F7" w:rsidRDefault="008C2FC7" w:rsidP="008C2FC7">
      <w:pPr>
        <w:pStyle w:val="Code"/>
        <w:rPr>
          <w:highlight w:val="white"/>
        </w:rPr>
      </w:pPr>
      <w:r w:rsidRPr="00E148F7">
        <w:rPr>
          <w:highlight w:val="white"/>
        </w:rPr>
        <w:t xml:space="preserve">        List&lt;byte&gt; byteList =</w:t>
      </w:r>
    </w:p>
    <w:p w14:paraId="4ED42ECC" w14:textId="77777777" w:rsidR="008C2FC7" w:rsidRPr="00E148F7" w:rsidRDefault="008C2FC7" w:rsidP="008C2FC7">
      <w:pPr>
        <w:pStyle w:val="Code"/>
        <w:rPr>
          <w:highlight w:val="white"/>
        </w:rPr>
      </w:pPr>
      <w:r w:rsidRPr="00E148F7">
        <w:rPr>
          <w:highlight w:val="white"/>
        </w:rPr>
        <w:t xml:space="preserve">          LookupByteArray(Operator, register, operand1, size);</w:t>
      </w:r>
    </w:p>
    <w:p w14:paraId="3D141D61" w14:textId="77777777" w:rsidR="008C2FC7" w:rsidRPr="00E148F7" w:rsidRDefault="008C2FC7" w:rsidP="008C2FC7">
      <w:pPr>
        <w:pStyle w:val="Code"/>
        <w:rPr>
          <w:highlight w:val="white"/>
        </w:rPr>
      </w:pPr>
      <w:r w:rsidRPr="00E148F7">
        <w:rPr>
          <w:highlight w:val="white"/>
        </w:rPr>
        <w:t xml:space="preserve">        LoadByteList(byteList, byteList.Count - size, size, offset);</w:t>
      </w:r>
    </w:p>
    <w:p w14:paraId="47B7E0D7" w14:textId="77777777" w:rsidR="008C2FC7" w:rsidRPr="00E148F7" w:rsidRDefault="008C2FC7" w:rsidP="008C2FC7">
      <w:pPr>
        <w:pStyle w:val="Code"/>
        <w:rPr>
          <w:highlight w:val="white"/>
        </w:rPr>
      </w:pPr>
      <w:r w:rsidRPr="00E148F7">
        <w:rPr>
          <w:highlight w:val="white"/>
        </w:rPr>
        <w:t xml:space="preserve">        return byteList; </w:t>
      </w:r>
    </w:p>
    <w:p w14:paraId="74396055" w14:textId="77777777" w:rsidR="008C2FC7" w:rsidRPr="00E148F7" w:rsidRDefault="008C2FC7" w:rsidP="008C2FC7">
      <w:pPr>
        <w:pStyle w:val="Code"/>
        <w:rPr>
          <w:highlight w:val="white"/>
        </w:rPr>
      </w:pPr>
      <w:r w:rsidRPr="00E148F7">
        <w:rPr>
          <w:highlight w:val="white"/>
        </w:rPr>
        <w:t xml:space="preserve">      }</w:t>
      </w:r>
    </w:p>
    <w:p w14:paraId="5831A0FA" w14:textId="77777777" w:rsidR="008C2FC7" w:rsidRPr="002B63B5" w:rsidRDefault="008C2FC7" w:rsidP="008C2FC7">
      <w:pPr>
        <w:pStyle w:val="Code"/>
        <w:rPr>
          <w:highlight w:val="white"/>
        </w:rPr>
      </w:pPr>
      <w:r w:rsidRPr="002B63B5">
        <w:rPr>
          <w:highlight w:val="white"/>
        </w:rPr>
        <w:t xml:space="preserve">    }</w:t>
      </w:r>
    </w:p>
    <w:p w14:paraId="02F979A8" w14:textId="77777777" w:rsidR="008C2FC7" w:rsidRPr="002B63B5" w:rsidRDefault="008C2FC7" w:rsidP="008C2FC7">
      <w:pPr>
        <w:rPr>
          <w:highlight w:val="white"/>
        </w:rPr>
      </w:pPr>
      <w:r>
        <w:rPr>
          <w:highlight w:val="white"/>
        </w:rPr>
        <w:t xml:space="preserve">The </w:t>
      </w:r>
      <w:r w:rsidRPr="006C7AAC">
        <w:rPr>
          <w:rStyle w:val="KeyWord0"/>
          <w:highlight w:val="white"/>
        </w:rPr>
        <w:t>LoadByteList</w:t>
      </w:r>
      <w:r>
        <w:rPr>
          <w:highlight w:val="white"/>
        </w:rPr>
        <w:t xml:space="preserve"> method load the byte list with a value.</w:t>
      </w:r>
    </w:p>
    <w:p w14:paraId="37BCC58C" w14:textId="77777777" w:rsidR="008C2FC7" w:rsidRPr="002B63B5" w:rsidRDefault="008C2FC7" w:rsidP="008C2FC7">
      <w:pPr>
        <w:pStyle w:val="Code"/>
        <w:rPr>
          <w:highlight w:val="white"/>
        </w:rPr>
      </w:pPr>
      <w:r w:rsidRPr="002B63B5">
        <w:rPr>
          <w:highlight w:val="white"/>
        </w:rPr>
        <w:t xml:space="preserve">    public static void LoadByteList(IList&lt;byte&gt; byteList, int index,</w:t>
      </w:r>
    </w:p>
    <w:p w14:paraId="5FF36972" w14:textId="77777777" w:rsidR="008C2FC7" w:rsidRPr="002B63B5" w:rsidRDefault="008C2FC7" w:rsidP="008C2FC7">
      <w:pPr>
        <w:pStyle w:val="Code"/>
        <w:rPr>
          <w:highlight w:val="white"/>
        </w:rPr>
      </w:pPr>
      <w:r w:rsidRPr="002B63B5">
        <w:rPr>
          <w:highlight w:val="white"/>
        </w:rPr>
        <w:t xml:space="preserve">                                    int size, BigInteger value) {</w:t>
      </w:r>
    </w:p>
    <w:p w14:paraId="1821263D" w14:textId="77777777" w:rsidR="008C2FC7" w:rsidRPr="002B63B5" w:rsidRDefault="008C2FC7" w:rsidP="008C2FC7">
      <w:pPr>
        <w:pStyle w:val="Code"/>
        <w:rPr>
          <w:highlight w:val="white"/>
        </w:rPr>
      </w:pPr>
      <w:r w:rsidRPr="002B63B5">
        <w:rPr>
          <w:highlight w:val="white"/>
        </w:rPr>
        <w:t xml:space="preserve">      switch (size) {</w:t>
      </w:r>
    </w:p>
    <w:p w14:paraId="4AC4B43F" w14:textId="77777777" w:rsidR="008C2FC7" w:rsidRPr="002B63B5" w:rsidRDefault="008C2FC7" w:rsidP="008C2FC7">
      <w:pPr>
        <w:pStyle w:val="Code"/>
        <w:rPr>
          <w:highlight w:val="white"/>
        </w:rPr>
      </w:pPr>
      <w:r w:rsidRPr="002B63B5">
        <w:rPr>
          <w:highlight w:val="white"/>
        </w:rPr>
        <w:t xml:space="preserve">        case 1: {</w:t>
      </w:r>
    </w:p>
    <w:p w14:paraId="7743B6AA" w14:textId="77777777" w:rsidR="008C2FC7" w:rsidRPr="002B63B5" w:rsidRDefault="008C2FC7" w:rsidP="008C2FC7">
      <w:pPr>
        <w:pStyle w:val="Code"/>
        <w:rPr>
          <w:highlight w:val="white"/>
        </w:rPr>
      </w:pPr>
      <w:r w:rsidRPr="002B63B5">
        <w:rPr>
          <w:highlight w:val="white"/>
        </w:rPr>
        <w:t xml:space="preserve">            if (value &lt; 0) {</w:t>
      </w:r>
    </w:p>
    <w:p w14:paraId="7BC39988" w14:textId="77777777" w:rsidR="008C2FC7" w:rsidRPr="002B63B5" w:rsidRDefault="008C2FC7" w:rsidP="008C2FC7">
      <w:pPr>
        <w:pStyle w:val="Code"/>
        <w:rPr>
          <w:highlight w:val="white"/>
        </w:rPr>
      </w:pPr>
      <w:r w:rsidRPr="002B63B5">
        <w:rPr>
          <w:highlight w:val="white"/>
        </w:rPr>
        <w:t xml:space="preserve">              byteList[index] = (byte) ((sbyte) value);</w:t>
      </w:r>
    </w:p>
    <w:p w14:paraId="19E5E753" w14:textId="77777777" w:rsidR="008C2FC7" w:rsidRPr="002B63B5" w:rsidRDefault="008C2FC7" w:rsidP="008C2FC7">
      <w:pPr>
        <w:pStyle w:val="Code"/>
        <w:rPr>
          <w:highlight w:val="white"/>
        </w:rPr>
      </w:pPr>
      <w:r w:rsidRPr="002B63B5">
        <w:rPr>
          <w:highlight w:val="white"/>
        </w:rPr>
        <w:t xml:space="preserve">            }</w:t>
      </w:r>
    </w:p>
    <w:p w14:paraId="23E82ACE" w14:textId="77777777" w:rsidR="008C2FC7" w:rsidRPr="002B63B5" w:rsidRDefault="008C2FC7" w:rsidP="008C2FC7">
      <w:pPr>
        <w:pStyle w:val="Code"/>
        <w:rPr>
          <w:highlight w:val="white"/>
        </w:rPr>
      </w:pPr>
      <w:r w:rsidRPr="002B63B5">
        <w:rPr>
          <w:highlight w:val="white"/>
        </w:rPr>
        <w:t xml:space="preserve">            else {</w:t>
      </w:r>
    </w:p>
    <w:p w14:paraId="1CBED789" w14:textId="77777777" w:rsidR="008C2FC7" w:rsidRPr="002B63B5" w:rsidRDefault="008C2FC7" w:rsidP="008C2FC7">
      <w:pPr>
        <w:pStyle w:val="Code"/>
        <w:rPr>
          <w:highlight w:val="white"/>
        </w:rPr>
      </w:pPr>
      <w:r w:rsidRPr="002B63B5">
        <w:rPr>
          <w:highlight w:val="white"/>
        </w:rPr>
        <w:t xml:space="preserve">              byteList[index] = (byte) value;</w:t>
      </w:r>
    </w:p>
    <w:p w14:paraId="605F6D2C" w14:textId="77777777" w:rsidR="008C2FC7" w:rsidRPr="002B63B5" w:rsidRDefault="008C2FC7" w:rsidP="008C2FC7">
      <w:pPr>
        <w:pStyle w:val="Code"/>
        <w:rPr>
          <w:highlight w:val="white"/>
        </w:rPr>
      </w:pPr>
      <w:r w:rsidRPr="002B63B5">
        <w:rPr>
          <w:highlight w:val="white"/>
        </w:rPr>
        <w:t xml:space="preserve">            }</w:t>
      </w:r>
    </w:p>
    <w:p w14:paraId="47EC18FC" w14:textId="77777777" w:rsidR="008C2FC7" w:rsidRPr="002B63B5" w:rsidRDefault="008C2FC7" w:rsidP="008C2FC7">
      <w:pPr>
        <w:pStyle w:val="Code"/>
        <w:rPr>
          <w:highlight w:val="white"/>
        </w:rPr>
      </w:pPr>
      <w:r w:rsidRPr="002B63B5">
        <w:rPr>
          <w:highlight w:val="white"/>
        </w:rPr>
        <w:t xml:space="preserve">          }</w:t>
      </w:r>
    </w:p>
    <w:p w14:paraId="478759E2" w14:textId="77777777" w:rsidR="008C2FC7" w:rsidRPr="002B63B5" w:rsidRDefault="008C2FC7" w:rsidP="008C2FC7">
      <w:pPr>
        <w:pStyle w:val="Code"/>
        <w:rPr>
          <w:highlight w:val="white"/>
        </w:rPr>
      </w:pPr>
      <w:r w:rsidRPr="002B63B5">
        <w:rPr>
          <w:highlight w:val="white"/>
        </w:rPr>
        <w:t xml:space="preserve">          break;</w:t>
      </w:r>
    </w:p>
    <w:p w14:paraId="2E9000E1" w14:textId="77777777" w:rsidR="008C2FC7" w:rsidRPr="002B63B5" w:rsidRDefault="008C2FC7" w:rsidP="008C2FC7">
      <w:pPr>
        <w:pStyle w:val="Code"/>
        <w:rPr>
          <w:highlight w:val="white"/>
        </w:rPr>
      </w:pPr>
    </w:p>
    <w:p w14:paraId="657E800B" w14:textId="77777777" w:rsidR="008C2FC7" w:rsidRPr="002B63B5" w:rsidRDefault="008C2FC7" w:rsidP="008C2FC7">
      <w:pPr>
        <w:pStyle w:val="Code"/>
        <w:rPr>
          <w:highlight w:val="white"/>
        </w:rPr>
      </w:pPr>
      <w:r w:rsidRPr="002B63B5">
        <w:rPr>
          <w:highlight w:val="white"/>
        </w:rPr>
        <w:t xml:space="preserve">        case 2: {</w:t>
      </w:r>
    </w:p>
    <w:p w14:paraId="41030AB3" w14:textId="77777777" w:rsidR="008C2FC7" w:rsidRPr="002B63B5" w:rsidRDefault="008C2FC7" w:rsidP="008C2FC7">
      <w:pPr>
        <w:pStyle w:val="Code"/>
        <w:rPr>
          <w:highlight w:val="white"/>
        </w:rPr>
      </w:pPr>
      <w:r w:rsidRPr="002B63B5">
        <w:rPr>
          <w:highlight w:val="white"/>
        </w:rPr>
        <w:t xml:space="preserve">            if (value &lt; 0) {</w:t>
      </w:r>
    </w:p>
    <w:p w14:paraId="2CBE53AA" w14:textId="77777777" w:rsidR="008C2FC7" w:rsidRPr="002B63B5" w:rsidRDefault="008C2FC7" w:rsidP="008C2FC7">
      <w:pPr>
        <w:pStyle w:val="Code"/>
        <w:rPr>
          <w:highlight w:val="white"/>
        </w:rPr>
      </w:pPr>
      <w:r w:rsidRPr="002B63B5">
        <w:rPr>
          <w:highlight w:val="white"/>
        </w:rPr>
        <w:t xml:space="preserve">              short shortValue = (short) value; </w:t>
      </w:r>
    </w:p>
    <w:p w14:paraId="1C9C640C" w14:textId="77777777" w:rsidR="008C2FC7" w:rsidRPr="002B63B5" w:rsidRDefault="008C2FC7" w:rsidP="008C2FC7">
      <w:pPr>
        <w:pStyle w:val="Code"/>
        <w:rPr>
          <w:highlight w:val="white"/>
        </w:rPr>
      </w:pPr>
      <w:r w:rsidRPr="002B63B5">
        <w:rPr>
          <w:highlight w:val="white"/>
        </w:rPr>
        <w:t xml:space="preserve">              byteList[index] = (byte) ((sbyte) shortValue);</w:t>
      </w:r>
    </w:p>
    <w:p w14:paraId="36B6D82F" w14:textId="77777777" w:rsidR="008C2FC7" w:rsidRPr="002B63B5" w:rsidRDefault="008C2FC7" w:rsidP="008C2FC7">
      <w:pPr>
        <w:pStyle w:val="Code"/>
        <w:rPr>
          <w:highlight w:val="white"/>
        </w:rPr>
      </w:pPr>
      <w:r w:rsidRPr="002B63B5">
        <w:rPr>
          <w:highlight w:val="white"/>
        </w:rPr>
        <w:t xml:space="preserve">              byteList[index + 1] = (byte) ((sbyte) (shortValue &gt;&gt; 8));</w:t>
      </w:r>
    </w:p>
    <w:p w14:paraId="1F9042EA" w14:textId="77777777" w:rsidR="008C2FC7" w:rsidRPr="002B63B5" w:rsidRDefault="008C2FC7" w:rsidP="008C2FC7">
      <w:pPr>
        <w:pStyle w:val="Code"/>
        <w:rPr>
          <w:highlight w:val="white"/>
        </w:rPr>
      </w:pPr>
      <w:r w:rsidRPr="002B63B5">
        <w:rPr>
          <w:highlight w:val="white"/>
        </w:rPr>
        <w:t xml:space="preserve">            }</w:t>
      </w:r>
    </w:p>
    <w:p w14:paraId="7C63DB8D" w14:textId="77777777" w:rsidR="008C2FC7" w:rsidRPr="002B63B5" w:rsidRDefault="008C2FC7" w:rsidP="008C2FC7">
      <w:pPr>
        <w:pStyle w:val="Code"/>
        <w:rPr>
          <w:highlight w:val="white"/>
        </w:rPr>
      </w:pPr>
      <w:r w:rsidRPr="002B63B5">
        <w:rPr>
          <w:highlight w:val="white"/>
        </w:rPr>
        <w:t xml:space="preserve">            else {</w:t>
      </w:r>
    </w:p>
    <w:p w14:paraId="1DEABA8B" w14:textId="77777777" w:rsidR="008C2FC7" w:rsidRPr="002B63B5" w:rsidRDefault="008C2FC7" w:rsidP="008C2FC7">
      <w:pPr>
        <w:pStyle w:val="Code"/>
        <w:rPr>
          <w:highlight w:val="white"/>
        </w:rPr>
      </w:pPr>
      <w:r w:rsidRPr="002B63B5">
        <w:rPr>
          <w:highlight w:val="white"/>
        </w:rPr>
        <w:t xml:space="preserve">              ushort ushortValue = (ushort) value; </w:t>
      </w:r>
    </w:p>
    <w:p w14:paraId="510325F6" w14:textId="77777777" w:rsidR="008C2FC7" w:rsidRPr="002B63B5" w:rsidRDefault="008C2FC7" w:rsidP="008C2FC7">
      <w:pPr>
        <w:pStyle w:val="Code"/>
        <w:rPr>
          <w:highlight w:val="white"/>
        </w:rPr>
      </w:pPr>
      <w:r w:rsidRPr="002B63B5">
        <w:rPr>
          <w:highlight w:val="white"/>
        </w:rPr>
        <w:lastRenderedPageBreak/>
        <w:t xml:space="preserve">              byteList[index] = (byte) ushortValue;</w:t>
      </w:r>
    </w:p>
    <w:p w14:paraId="00D42271" w14:textId="77777777" w:rsidR="008C2FC7" w:rsidRPr="002B63B5" w:rsidRDefault="008C2FC7" w:rsidP="008C2FC7">
      <w:pPr>
        <w:pStyle w:val="Code"/>
        <w:rPr>
          <w:highlight w:val="white"/>
        </w:rPr>
      </w:pPr>
      <w:r w:rsidRPr="002B63B5">
        <w:rPr>
          <w:highlight w:val="white"/>
        </w:rPr>
        <w:t xml:space="preserve">              byteList[index + 1] = (byte) (ushortValue &gt;&gt; 8);</w:t>
      </w:r>
    </w:p>
    <w:p w14:paraId="6539F4E2" w14:textId="77777777" w:rsidR="008C2FC7" w:rsidRPr="002B63B5" w:rsidRDefault="008C2FC7" w:rsidP="008C2FC7">
      <w:pPr>
        <w:pStyle w:val="Code"/>
        <w:rPr>
          <w:highlight w:val="white"/>
        </w:rPr>
      </w:pPr>
      <w:r w:rsidRPr="002B63B5">
        <w:rPr>
          <w:highlight w:val="white"/>
        </w:rPr>
        <w:t xml:space="preserve">            }</w:t>
      </w:r>
    </w:p>
    <w:p w14:paraId="7B7465E7" w14:textId="77777777" w:rsidR="008C2FC7" w:rsidRPr="002B63B5" w:rsidRDefault="008C2FC7" w:rsidP="008C2FC7">
      <w:pPr>
        <w:pStyle w:val="Code"/>
        <w:rPr>
          <w:highlight w:val="white"/>
        </w:rPr>
      </w:pPr>
      <w:r w:rsidRPr="002B63B5">
        <w:rPr>
          <w:highlight w:val="white"/>
        </w:rPr>
        <w:t xml:space="preserve">          }</w:t>
      </w:r>
    </w:p>
    <w:p w14:paraId="3B76587D" w14:textId="77777777" w:rsidR="008C2FC7" w:rsidRPr="002B63B5" w:rsidRDefault="008C2FC7" w:rsidP="008C2FC7">
      <w:pPr>
        <w:pStyle w:val="Code"/>
        <w:rPr>
          <w:highlight w:val="white"/>
        </w:rPr>
      </w:pPr>
      <w:r w:rsidRPr="002B63B5">
        <w:rPr>
          <w:highlight w:val="white"/>
        </w:rPr>
        <w:t xml:space="preserve">          break;</w:t>
      </w:r>
    </w:p>
    <w:p w14:paraId="462D79C5" w14:textId="77777777" w:rsidR="008C2FC7" w:rsidRPr="002B63B5" w:rsidRDefault="008C2FC7" w:rsidP="008C2FC7">
      <w:pPr>
        <w:pStyle w:val="Code"/>
        <w:rPr>
          <w:highlight w:val="white"/>
        </w:rPr>
      </w:pPr>
    </w:p>
    <w:p w14:paraId="59A5438C" w14:textId="77777777" w:rsidR="008C2FC7" w:rsidRPr="002B63B5" w:rsidRDefault="008C2FC7" w:rsidP="008C2FC7">
      <w:pPr>
        <w:pStyle w:val="Code"/>
        <w:rPr>
          <w:highlight w:val="white"/>
        </w:rPr>
      </w:pPr>
      <w:r w:rsidRPr="002B63B5">
        <w:rPr>
          <w:highlight w:val="white"/>
        </w:rPr>
        <w:t xml:space="preserve">        case 4: {</w:t>
      </w:r>
    </w:p>
    <w:p w14:paraId="341D288D" w14:textId="77777777" w:rsidR="008C2FC7" w:rsidRPr="002B63B5" w:rsidRDefault="008C2FC7" w:rsidP="008C2FC7">
      <w:pPr>
        <w:pStyle w:val="Code"/>
        <w:rPr>
          <w:highlight w:val="white"/>
        </w:rPr>
      </w:pPr>
      <w:r w:rsidRPr="002B63B5">
        <w:rPr>
          <w:highlight w:val="white"/>
        </w:rPr>
        <w:t xml:space="preserve">            if (value &lt; 0) {</w:t>
      </w:r>
    </w:p>
    <w:p w14:paraId="5DA98921" w14:textId="77777777" w:rsidR="008C2FC7" w:rsidRPr="002B63B5" w:rsidRDefault="008C2FC7" w:rsidP="008C2FC7">
      <w:pPr>
        <w:pStyle w:val="Code"/>
        <w:rPr>
          <w:highlight w:val="white"/>
        </w:rPr>
      </w:pPr>
      <w:r w:rsidRPr="002B63B5">
        <w:rPr>
          <w:highlight w:val="white"/>
        </w:rPr>
        <w:t xml:space="preserve">              int intValue = (int) value; </w:t>
      </w:r>
    </w:p>
    <w:p w14:paraId="4BFEA402" w14:textId="77777777" w:rsidR="008C2FC7" w:rsidRPr="002B63B5" w:rsidRDefault="008C2FC7" w:rsidP="008C2FC7">
      <w:pPr>
        <w:pStyle w:val="Code"/>
        <w:rPr>
          <w:highlight w:val="white"/>
        </w:rPr>
      </w:pPr>
      <w:r w:rsidRPr="002B63B5">
        <w:rPr>
          <w:highlight w:val="white"/>
        </w:rPr>
        <w:t xml:space="preserve">              byteList[index] = (byte) ((sbyte) intValue);</w:t>
      </w:r>
    </w:p>
    <w:p w14:paraId="02E6C596" w14:textId="77777777" w:rsidR="008C2FC7" w:rsidRPr="002B63B5" w:rsidRDefault="008C2FC7" w:rsidP="008C2FC7">
      <w:pPr>
        <w:pStyle w:val="Code"/>
        <w:rPr>
          <w:highlight w:val="white"/>
        </w:rPr>
      </w:pPr>
      <w:r w:rsidRPr="002B63B5">
        <w:rPr>
          <w:highlight w:val="white"/>
        </w:rPr>
        <w:t xml:space="preserve">              byteList[index + 1] = (byte) ((sbyte) (intValue &gt;&gt; 8));</w:t>
      </w:r>
    </w:p>
    <w:p w14:paraId="6A36AB56" w14:textId="77777777" w:rsidR="008C2FC7" w:rsidRPr="002B63B5" w:rsidRDefault="008C2FC7" w:rsidP="008C2FC7">
      <w:pPr>
        <w:pStyle w:val="Code"/>
        <w:rPr>
          <w:highlight w:val="white"/>
        </w:rPr>
      </w:pPr>
      <w:r w:rsidRPr="002B63B5">
        <w:rPr>
          <w:highlight w:val="white"/>
        </w:rPr>
        <w:t xml:space="preserve">              byteList[index + 2] = (byte) ((sbyte) (intValue &gt;&gt; 16));</w:t>
      </w:r>
    </w:p>
    <w:p w14:paraId="4E57E3A7" w14:textId="77777777" w:rsidR="008C2FC7" w:rsidRPr="002B63B5" w:rsidRDefault="008C2FC7" w:rsidP="008C2FC7">
      <w:pPr>
        <w:pStyle w:val="Code"/>
        <w:rPr>
          <w:highlight w:val="white"/>
        </w:rPr>
      </w:pPr>
      <w:r w:rsidRPr="002B63B5">
        <w:rPr>
          <w:highlight w:val="white"/>
        </w:rPr>
        <w:t xml:space="preserve">              byteList[index + 3] = (byte) ((sbyte) (intValue &gt;&gt; 24));</w:t>
      </w:r>
    </w:p>
    <w:p w14:paraId="1CC54D3F" w14:textId="77777777" w:rsidR="008C2FC7" w:rsidRPr="002B63B5" w:rsidRDefault="008C2FC7" w:rsidP="008C2FC7">
      <w:pPr>
        <w:pStyle w:val="Code"/>
        <w:rPr>
          <w:highlight w:val="white"/>
        </w:rPr>
      </w:pPr>
      <w:r w:rsidRPr="002B63B5">
        <w:rPr>
          <w:highlight w:val="white"/>
        </w:rPr>
        <w:t xml:space="preserve">            }</w:t>
      </w:r>
    </w:p>
    <w:p w14:paraId="5831199D" w14:textId="77777777" w:rsidR="008C2FC7" w:rsidRPr="002B63B5" w:rsidRDefault="008C2FC7" w:rsidP="008C2FC7">
      <w:pPr>
        <w:pStyle w:val="Code"/>
        <w:rPr>
          <w:highlight w:val="white"/>
        </w:rPr>
      </w:pPr>
      <w:r w:rsidRPr="002B63B5">
        <w:rPr>
          <w:highlight w:val="white"/>
        </w:rPr>
        <w:t xml:space="preserve">            else {</w:t>
      </w:r>
    </w:p>
    <w:p w14:paraId="6EB090EC" w14:textId="77777777" w:rsidR="008C2FC7" w:rsidRPr="002B63B5" w:rsidRDefault="008C2FC7" w:rsidP="008C2FC7">
      <w:pPr>
        <w:pStyle w:val="Code"/>
        <w:rPr>
          <w:highlight w:val="white"/>
        </w:rPr>
      </w:pPr>
      <w:r w:rsidRPr="002B63B5">
        <w:rPr>
          <w:highlight w:val="white"/>
        </w:rPr>
        <w:t xml:space="preserve">              uint uintValue = (uint) value; </w:t>
      </w:r>
    </w:p>
    <w:p w14:paraId="06B4955D" w14:textId="77777777" w:rsidR="008C2FC7" w:rsidRPr="002B63B5" w:rsidRDefault="008C2FC7" w:rsidP="008C2FC7">
      <w:pPr>
        <w:pStyle w:val="Code"/>
        <w:rPr>
          <w:highlight w:val="white"/>
        </w:rPr>
      </w:pPr>
      <w:r w:rsidRPr="002B63B5">
        <w:rPr>
          <w:highlight w:val="white"/>
        </w:rPr>
        <w:t xml:space="preserve">              byteList[index] = (byte) uintValue;</w:t>
      </w:r>
    </w:p>
    <w:p w14:paraId="58D2CC5A" w14:textId="77777777" w:rsidR="008C2FC7" w:rsidRPr="002B63B5" w:rsidRDefault="008C2FC7" w:rsidP="008C2FC7">
      <w:pPr>
        <w:pStyle w:val="Code"/>
        <w:rPr>
          <w:highlight w:val="white"/>
        </w:rPr>
      </w:pPr>
      <w:r w:rsidRPr="002B63B5">
        <w:rPr>
          <w:highlight w:val="white"/>
        </w:rPr>
        <w:t xml:space="preserve">              byteList[index + 1] = (byte) (uintValue &gt;&gt; 8);</w:t>
      </w:r>
    </w:p>
    <w:p w14:paraId="29F6820C" w14:textId="77777777" w:rsidR="008C2FC7" w:rsidRPr="002B63B5" w:rsidRDefault="008C2FC7" w:rsidP="008C2FC7">
      <w:pPr>
        <w:pStyle w:val="Code"/>
        <w:rPr>
          <w:highlight w:val="white"/>
        </w:rPr>
      </w:pPr>
      <w:r w:rsidRPr="002B63B5">
        <w:rPr>
          <w:highlight w:val="white"/>
        </w:rPr>
        <w:t xml:space="preserve">              byteList[index + 2] = (byte) (uintValue &gt;&gt; 16);</w:t>
      </w:r>
    </w:p>
    <w:p w14:paraId="70E7C8AB" w14:textId="77777777" w:rsidR="008C2FC7" w:rsidRPr="002B63B5" w:rsidRDefault="008C2FC7" w:rsidP="008C2FC7">
      <w:pPr>
        <w:pStyle w:val="Code"/>
        <w:rPr>
          <w:highlight w:val="white"/>
        </w:rPr>
      </w:pPr>
      <w:r w:rsidRPr="002B63B5">
        <w:rPr>
          <w:highlight w:val="white"/>
        </w:rPr>
        <w:t xml:space="preserve">              byteList[index + 3] = (byte) (uintValue &gt;&gt; 24);</w:t>
      </w:r>
    </w:p>
    <w:p w14:paraId="070A3ED0" w14:textId="77777777" w:rsidR="008C2FC7" w:rsidRPr="002B63B5" w:rsidRDefault="008C2FC7" w:rsidP="008C2FC7">
      <w:pPr>
        <w:pStyle w:val="Code"/>
        <w:rPr>
          <w:highlight w:val="white"/>
        </w:rPr>
      </w:pPr>
      <w:r w:rsidRPr="002B63B5">
        <w:rPr>
          <w:highlight w:val="white"/>
        </w:rPr>
        <w:t xml:space="preserve">            }</w:t>
      </w:r>
    </w:p>
    <w:p w14:paraId="2F185A40" w14:textId="77777777" w:rsidR="008C2FC7" w:rsidRPr="002B63B5" w:rsidRDefault="008C2FC7" w:rsidP="008C2FC7">
      <w:pPr>
        <w:pStyle w:val="Code"/>
        <w:rPr>
          <w:highlight w:val="white"/>
        </w:rPr>
      </w:pPr>
      <w:r w:rsidRPr="002B63B5">
        <w:rPr>
          <w:highlight w:val="white"/>
        </w:rPr>
        <w:t xml:space="preserve">          }</w:t>
      </w:r>
    </w:p>
    <w:p w14:paraId="544B14ED" w14:textId="77777777" w:rsidR="008C2FC7" w:rsidRPr="002B63B5" w:rsidRDefault="008C2FC7" w:rsidP="008C2FC7">
      <w:pPr>
        <w:pStyle w:val="Code"/>
        <w:rPr>
          <w:highlight w:val="white"/>
        </w:rPr>
      </w:pPr>
      <w:r w:rsidRPr="002B63B5">
        <w:rPr>
          <w:highlight w:val="white"/>
        </w:rPr>
        <w:t xml:space="preserve">          break;</w:t>
      </w:r>
    </w:p>
    <w:p w14:paraId="5F6EB378" w14:textId="77777777" w:rsidR="008C2FC7" w:rsidRPr="002B63B5" w:rsidRDefault="008C2FC7" w:rsidP="008C2FC7">
      <w:pPr>
        <w:pStyle w:val="Code"/>
        <w:rPr>
          <w:highlight w:val="white"/>
        </w:rPr>
      </w:pPr>
      <w:r w:rsidRPr="002B63B5">
        <w:rPr>
          <w:highlight w:val="white"/>
        </w:rPr>
        <w:t xml:space="preserve">      }</w:t>
      </w:r>
    </w:p>
    <w:p w14:paraId="34E7E799" w14:textId="77777777" w:rsidR="008C2FC7" w:rsidRPr="002B63B5" w:rsidRDefault="008C2FC7" w:rsidP="008C2FC7">
      <w:pPr>
        <w:pStyle w:val="Code"/>
        <w:rPr>
          <w:highlight w:val="white"/>
        </w:rPr>
      </w:pPr>
      <w:r w:rsidRPr="002B63B5">
        <w:rPr>
          <w:highlight w:val="white"/>
        </w:rPr>
        <w:t xml:space="preserve">    }</w:t>
      </w:r>
    </w:p>
    <w:p w14:paraId="3FACACBA" w14:textId="77777777" w:rsidR="008C2FC7" w:rsidRPr="002B63B5" w:rsidRDefault="008C2FC7" w:rsidP="008C2FC7">
      <w:pPr>
        <w:rPr>
          <w:highlight w:val="white"/>
        </w:rPr>
      </w:pPr>
      <w:r>
        <w:rPr>
          <w:highlight w:val="white"/>
        </w:rPr>
        <w:t xml:space="preserve">The </w:t>
      </w:r>
      <w:r w:rsidRPr="0039569B">
        <w:rPr>
          <w:rStyle w:val="KeyWord0"/>
          <w:highlight w:val="white"/>
        </w:rPr>
        <w:t>LookupByteArray</w:t>
      </w:r>
      <w:r>
        <w:rPr>
          <w:highlight w:val="white"/>
        </w:rPr>
        <w:t xml:space="preserve"> method looks up the assembly code instruction in the </w:t>
      </w:r>
      <w:r w:rsidRPr="006C0BDC">
        <w:rPr>
          <w:rStyle w:val="KeyWord0"/>
          <w:highlight w:val="white"/>
        </w:rPr>
        <w:t>MainArrayMap</w:t>
      </w:r>
      <w:r>
        <w:rPr>
          <w:highlight w:val="white"/>
        </w:rPr>
        <w:t xml:space="preserve"> map in </w:t>
      </w:r>
      <w:r w:rsidRPr="006C0BDC">
        <w:rPr>
          <w:rStyle w:val="KeyWord0"/>
          <w:highlight w:val="white"/>
        </w:rPr>
        <w:t>ObjectCodeTable</w:t>
      </w:r>
      <w:r>
        <w:rPr>
          <w:highlight w:val="white"/>
        </w:rPr>
        <w:t>.</w:t>
      </w:r>
    </w:p>
    <w:p w14:paraId="5E6B34BC" w14:textId="77777777" w:rsidR="008C2FC7" w:rsidRPr="002B63B5" w:rsidRDefault="008C2FC7" w:rsidP="008C2FC7">
      <w:pPr>
        <w:pStyle w:val="Code"/>
        <w:rPr>
          <w:highlight w:val="white"/>
        </w:rPr>
      </w:pPr>
      <w:r w:rsidRPr="002B63B5">
        <w:rPr>
          <w:highlight w:val="white"/>
        </w:rPr>
        <w:t xml:space="preserve">    public static List&lt;byte&gt; LookupByteArray(AssemblyOperator objectOp,</w:t>
      </w:r>
    </w:p>
    <w:p w14:paraId="51D2EFFB" w14:textId="77777777" w:rsidR="008C2FC7" w:rsidRPr="002B63B5" w:rsidRDefault="008C2FC7" w:rsidP="008C2FC7">
      <w:pPr>
        <w:pStyle w:val="Code"/>
        <w:rPr>
          <w:highlight w:val="white"/>
        </w:rPr>
      </w:pPr>
      <w:r w:rsidRPr="002B63B5">
        <w:rPr>
          <w:highlight w:val="white"/>
        </w:rPr>
        <w:t xml:space="preserve">                      object operand1 = null, object operand2 = null,</w:t>
      </w:r>
    </w:p>
    <w:p w14:paraId="244D484D" w14:textId="77777777" w:rsidR="008C2FC7" w:rsidRPr="002B63B5" w:rsidRDefault="008C2FC7" w:rsidP="008C2FC7">
      <w:pPr>
        <w:pStyle w:val="Code"/>
        <w:rPr>
          <w:highlight w:val="white"/>
        </w:rPr>
      </w:pPr>
      <w:r w:rsidRPr="002B63B5">
        <w:rPr>
          <w:highlight w:val="white"/>
        </w:rPr>
        <w:t xml:space="preserve">                      object operand3 = null) {</w:t>
      </w:r>
    </w:p>
    <w:p w14:paraId="43DB7CD3" w14:textId="77777777" w:rsidR="008C2FC7" w:rsidRPr="002B63B5" w:rsidRDefault="008C2FC7" w:rsidP="008C2FC7">
      <w:pPr>
        <w:pStyle w:val="Code"/>
        <w:rPr>
          <w:highlight w:val="white"/>
        </w:rPr>
      </w:pPr>
      <w:r w:rsidRPr="002B63B5">
        <w:rPr>
          <w:highlight w:val="white"/>
        </w:rPr>
        <w:t xml:space="preserve">      if ((objectOp == AssemblyOperator.shl) ||</w:t>
      </w:r>
    </w:p>
    <w:p w14:paraId="56509619" w14:textId="77777777" w:rsidR="008C2FC7" w:rsidRPr="002B63B5" w:rsidRDefault="008C2FC7" w:rsidP="008C2FC7">
      <w:pPr>
        <w:pStyle w:val="Code"/>
        <w:rPr>
          <w:highlight w:val="white"/>
        </w:rPr>
      </w:pPr>
      <w:r w:rsidRPr="002B63B5">
        <w:rPr>
          <w:highlight w:val="white"/>
        </w:rPr>
        <w:t xml:space="preserve">          (objectOp == AssemblyOperator.shr)) {</w:t>
      </w:r>
    </w:p>
    <w:p w14:paraId="6C9B290D" w14:textId="77777777" w:rsidR="008C2FC7" w:rsidRPr="002B63B5" w:rsidRDefault="008C2FC7" w:rsidP="008C2FC7">
      <w:pPr>
        <w:pStyle w:val="Code"/>
        <w:rPr>
          <w:highlight w:val="white"/>
        </w:rPr>
      </w:pPr>
      <w:r w:rsidRPr="002B63B5">
        <w:rPr>
          <w:highlight w:val="white"/>
        </w:rPr>
        <w:t xml:space="preserve">        operand1 = (operand1 is BigInteger) ? 0L : operand1;</w:t>
      </w:r>
    </w:p>
    <w:p w14:paraId="1782CE1D" w14:textId="77777777" w:rsidR="008C2FC7" w:rsidRPr="002B63B5" w:rsidRDefault="008C2FC7" w:rsidP="008C2FC7">
      <w:pPr>
        <w:pStyle w:val="Code"/>
        <w:rPr>
          <w:highlight w:val="white"/>
        </w:rPr>
      </w:pPr>
      <w:r w:rsidRPr="002B63B5">
        <w:rPr>
          <w:highlight w:val="white"/>
        </w:rPr>
        <w:t xml:space="preserve">        operand2 = (operand2 is BigInteger) ? 0L : operand2;</w:t>
      </w:r>
    </w:p>
    <w:p w14:paraId="1029E1B7" w14:textId="77777777" w:rsidR="008C2FC7" w:rsidRPr="002B63B5" w:rsidRDefault="008C2FC7" w:rsidP="008C2FC7">
      <w:pPr>
        <w:pStyle w:val="Code"/>
        <w:rPr>
          <w:highlight w:val="white"/>
        </w:rPr>
      </w:pPr>
      <w:r w:rsidRPr="002B63B5">
        <w:rPr>
          <w:highlight w:val="white"/>
        </w:rPr>
        <w:t xml:space="preserve">        operand3 = (operand3 is BigInteger) ? 0L : operand3;</w:t>
      </w:r>
    </w:p>
    <w:p w14:paraId="31C4DF48" w14:textId="77777777" w:rsidR="008C2FC7" w:rsidRPr="002B63B5" w:rsidRDefault="008C2FC7" w:rsidP="008C2FC7">
      <w:pPr>
        <w:pStyle w:val="Code"/>
        <w:rPr>
          <w:highlight w:val="white"/>
        </w:rPr>
      </w:pPr>
      <w:r w:rsidRPr="002B63B5">
        <w:rPr>
          <w:highlight w:val="white"/>
        </w:rPr>
        <w:t xml:space="preserve">      }</w:t>
      </w:r>
    </w:p>
    <w:p w14:paraId="68B690AA" w14:textId="6B5BDCEC" w:rsidR="008C2FC7" w:rsidRPr="00F72222" w:rsidRDefault="008C2FC7" w:rsidP="008C2FC7">
      <w:pPr>
        <w:rPr>
          <w:highlight w:val="white"/>
        </w:rPr>
      </w:pPr>
      <w:r>
        <w:rPr>
          <w:highlight w:val="white"/>
        </w:rPr>
        <w:t>If any of the operands is a string, it shall be changed to null.</w:t>
      </w:r>
    </w:p>
    <w:p w14:paraId="3ED8BCD9" w14:textId="77777777" w:rsidR="008C2FC7" w:rsidRPr="00F72222" w:rsidRDefault="008C2FC7" w:rsidP="008C2FC7">
      <w:pPr>
        <w:pStyle w:val="Code"/>
        <w:rPr>
          <w:highlight w:val="white"/>
        </w:rPr>
      </w:pPr>
      <w:r w:rsidRPr="00F72222">
        <w:rPr>
          <w:highlight w:val="white"/>
        </w:rPr>
        <w:t xml:space="preserve">      operand0 = (operand0 is string) ? null : operand0;</w:t>
      </w:r>
    </w:p>
    <w:p w14:paraId="1BD1AAAC" w14:textId="77777777" w:rsidR="008C2FC7" w:rsidRPr="00F72222" w:rsidRDefault="008C2FC7" w:rsidP="008C2FC7">
      <w:pPr>
        <w:pStyle w:val="Code"/>
        <w:rPr>
          <w:highlight w:val="white"/>
        </w:rPr>
      </w:pPr>
      <w:r w:rsidRPr="00F72222">
        <w:rPr>
          <w:highlight w:val="white"/>
        </w:rPr>
        <w:t xml:space="preserve">      operand1 = (operand1 is string) ? null : operand1;</w:t>
      </w:r>
    </w:p>
    <w:p w14:paraId="558D5A28" w14:textId="77777777" w:rsidR="008C2FC7" w:rsidRPr="00F72222" w:rsidRDefault="008C2FC7" w:rsidP="008C2FC7">
      <w:pPr>
        <w:pStyle w:val="Code"/>
        <w:rPr>
          <w:highlight w:val="white"/>
        </w:rPr>
      </w:pPr>
      <w:r w:rsidRPr="00F72222">
        <w:rPr>
          <w:highlight w:val="white"/>
        </w:rPr>
        <w:t xml:space="preserve">      operand2 = (operand2 is string) ? null : operand2;</w:t>
      </w:r>
    </w:p>
    <w:p w14:paraId="2AC889EC" w14:textId="77777777" w:rsidR="008C2FC7" w:rsidRPr="00F72222" w:rsidRDefault="008C2FC7" w:rsidP="008C2FC7">
      <w:pPr>
        <w:pStyle w:val="Code"/>
        <w:rPr>
          <w:highlight w:val="white"/>
        </w:rPr>
      </w:pPr>
    </w:p>
    <w:p w14:paraId="6A5FF0F5" w14:textId="77777777" w:rsidR="008C2FC7" w:rsidRPr="002B63B5" w:rsidRDefault="008C2FC7" w:rsidP="008C2FC7">
      <w:pPr>
        <w:pStyle w:val="Code"/>
        <w:rPr>
          <w:highlight w:val="white"/>
        </w:rPr>
      </w:pPr>
      <w:r w:rsidRPr="002B63B5">
        <w:rPr>
          <w:highlight w:val="white"/>
        </w:rPr>
        <w:t xml:space="preserve">      ObjectCodeInfo info =</w:t>
      </w:r>
    </w:p>
    <w:p w14:paraId="7DABD91E" w14:textId="77777777" w:rsidR="008C2FC7" w:rsidRPr="002B63B5" w:rsidRDefault="008C2FC7" w:rsidP="008C2FC7">
      <w:pPr>
        <w:pStyle w:val="Code"/>
        <w:rPr>
          <w:highlight w:val="white"/>
        </w:rPr>
      </w:pPr>
      <w:r w:rsidRPr="002B63B5">
        <w:rPr>
          <w:highlight w:val="white"/>
        </w:rPr>
        <w:t xml:space="preserve">        new ObjectCodeInfo(objectOp, operand1, operand2, operand3);</w:t>
      </w:r>
    </w:p>
    <w:p w14:paraId="44B5463D" w14:textId="77777777" w:rsidR="008C2FC7" w:rsidRPr="002B63B5" w:rsidRDefault="008C2FC7" w:rsidP="008C2FC7">
      <w:pPr>
        <w:pStyle w:val="Code"/>
        <w:rPr>
          <w:highlight w:val="white"/>
        </w:rPr>
      </w:pPr>
      <w:r w:rsidRPr="002B63B5">
        <w:rPr>
          <w:highlight w:val="white"/>
        </w:rPr>
        <w:t xml:space="preserve">      byte[] byteArray = ObjectCodeTable.MainArrayMap[info];</w:t>
      </w:r>
    </w:p>
    <w:p w14:paraId="79547330" w14:textId="77777777" w:rsidR="008C2FC7" w:rsidRPr="002B63B5" w:rsidRDefault="008C2FC7" w:rsidP="008C2FC7">
      <w:pPr>
        <w:pStyle w:val="Code"/>
        <w:rPr>
          <w:highlight w:val="white"/>
        </w:rPr>
      </w:pPr>
      <w:r w:rsidRPr="002B63B5">
        <w:rPr>
          <w:highlight w:val="white"/>
        </w:rPr>
        <w:t xml:space="preserve">      Assert.ErrorXXX(byteArray != null);</w:t>
      </w:r>
    </w:p>
    <w:p w14:paraId="37D40142" w14:textId="77777777" w:rsidR="008C2FC7" w:rsidRPr="002B63B5" w:rsidRDefault="008C2FC7" w:rsidP="008C2FC7">
      <w:pPr>
        <w:pStyle w:val="Code"/>
        <w:rPr>
          <w:highlight w:val="white"/>
        </w:rPr>
      </w:pPr>
      <w:r w:rsidRPr="002B63B5">
        <w:rPr>
          <w:highlight w:val="white"/>
        </w:rPr>
        <w:t xml:space="preserve">      List&lt;byte&gt; byteList = new List&lt;byte&gt;();</w:t>
      </w:r>
    </w:p>
    <w:p w14:paraId="5B410E87" w14:textId="77777777" w:rsidR="008C2FC7" w:rsidRPr="002B63B5" w:rsidRDefault="008C2FC7" w:rsidP="008C2FC7">
      <w:pPr>
        <w:pStyle w:val="Code"/>
        <w:rPr>
          <w:highlight w:val="white"/>
        </w:rPr>
      </w:pPr>
    </w:p>
    <w:p w14:paraId="69D72ACE" w14:textId="77777777" w:rsidR="008C2FC7" w:rsidRPr="002B63B5" w:rsidRDefault="008C2FC7" w:rsidP="008C2FC7">
      <w:pPr>
        <w:pStyle w:val="Code"/>
        <w:rPr>
          <w:highlight w:val="white"/>
        </w:rPr>
      </w:pPr>
      <w:r w:rsidRPr="002B63B5">
        <w:rPr>
          <w:highlight w:val="white"/>
        </w:rPr>
        <w:t xml:space="preserve">      foreach (byte b in byteArray) {</w:t>
      </w:r>
    </w:p>
    <w:p w14:paraId="7E9211E6" w14:textId="77777777" w:rsidR="008C2FC7" w:rsidRPr="002B63B5" w:rsidRDefault="008C2FC7" w:rsidP="008C2FC7">
      <w:pPr>
        <w:pStyle w:val="Code"/>
        <w:rPr>
          <w:highlight w:val="white"/>
        </w:rPr>
      </w:pPr>
      <w:r w:rsidRPr="002B63B5">
        <w:rPr>
          <w:highlight w:val="white"/>
        </w:rPr>
        <w:t xml:space="preserve">        byteList.Add(b);</w:t>
      </w:r>
    </w:p>
    <w:p w14:paraId="44C5A86E" w14:textId="77777777" w:rsidR="008C2FC7" w:rsidRPr="002B63B5" w:rsidRDefault="008C2FC7" w:rsidP="008C2FC7">
      <w:pPr>
        <w:pStyle w:val="Code"/>
        <w:rPr>
          <w:highlight w:val="white"/>
        </w:rPr>
      </w:pPr>
      <w:r w:rsidRPr="002B63B5">
        <w:rPr>
          <w:highlight w:val="white"/>
        </w:rPr>
        <w:t xml:space="preserve">      }</w:t>
      </w:r>
    </w:p>
    <w:p w14:paraId="6DDB51CF" w14:textId="77777777" w:rsidR="008C2FC7" w:rsidRPr="002B63B5" w:rsidRDefault="008C2FC7" w:rsidP="008C2FC7">
      <w:pPr>
        <w:pStyle w:val="Code"/>
        <w:rPr>
          <w:highlight w:val="white"/>
        </w:rPr>
      </w:pPr>
    </w:p>
    <w:p w14:paraId="11DE67D7" w14:textId="77777777" w:rsidR="008C2FC7" w:rsidRPr="002B63B5" w:rsidRDefault="008C2FC7" w:rsidP="008C2FC7">
      <w:pPr>
        <w:pStyle w:val="Code"/>
        <w:rPr>
          <w:highlight w:val="white"/>
        </w:rPr>
      </w:pPr>
      <w:r w:rsidRPr="002B63B5">
        <w:rPr>
          <w:highlight w:val="white"/>
        </w:rPr>
        <w:t xml:space="preserve">      return byteList;</w:t>
      </w:r>
    </w:p>
    <w:p w14:paraId="238A5906" w14:textId="3908D7E7" w:rsidR="00CC21E0" w:rsidRPr="008C2FC7" w:rsidRDefault="008C2FC7" w:rsidP="008C2FC7">
      <w:pPr>
        <w:pStyle w:val="Code"/>
        <w:rPr>
          <w:highlight w:val="white"/>
        </w:rPr>
      </w:pPr>
      <w:r w:rsidRPr="002B63B5">
        <w:rPr>
          <w:highlight w:val="white"/>
        </w:rPr>
        <w:t xml:space="preserve">    }</w:t>
      </w:r>
    </w:p>
    <w:p w14:paraId="2A558C14" w14:textId="74DED918" w:rsidR="00BF5F11" w:rsidRPr="00EC76D5" w:rsidRDefault="00BF5F11" w:rsidP="00BF5F11">
      <w:pPr>
        <w:pStyle w:val="Rubrik2"/>
      </w:pPr>
      <w:bookmarkStart w:id="521" w:name="_Ref419646553"/>
      <w:bookmarkStart w:id="522" w:name="_Toc49764445"/>
      <w:r>
        <w:lastRenderedPageBreak/>
        <w:t>Linking</w:t>
      </w:r>
      <w:bookmarkEnd w:id="521"/>
      <w:bookmarkEnd w:id="522"/>
    </w:p>
    <w:bookmarkEnd w:id="516"/>
    <w:p w14:paraId="1D942E16" w14:textId="5CE06595" w:rsidR="0040618B" w:rsidRDefault="0040618B" w:rsidP="0040618B">
      <w:r>
        <w:t>The linker if the final part of the compilation process. Its merges together the compiled files and generates an executable file.</w:t>
      </w:r>
      <w:r w:rsidR="00092532">
        <w:t xml:space="preserve"> To be more exact, it has the following tasks:</w:t>
      </w:r>
    </w:p>
    <w:p w14:paraId="27A5EF61" w14:textId="4A8EF2A3" w:rsidR="00092532" w:rsidRDefault="00092532" w:rsidP="00092532">
      <w:pPr>
        <w:pStyle w:val="Liststycke"/>
        <w:numPr>
          <w:ilvl w:val="0"/>
          <w:numId w:val="140"/>
        </w:numPr>
      </w:pPr>
      <w:r>
        <w:t>To resolve access to static symbols</w:t>
      </w:r>
    </w:p>
    <w:p w14:paraId="68FF425C" w14:textId="69E3A1D9" w:rsidR="00092532" w:rsidRDefault="00092532" w:rsidP="00092532">
      <w:pPr>
        <w:pStyle w:val="Liststycke"/>
        <w:numPr>
          <w:ilvl w:val="0"/>
          <w:numId w:val="140"/>
        </w:numPr>
      </w:pPr>
      <w:r>
        <w:t>To resolve function calls.</w:t>
      </w:r>
    </w:p>
    <w:p w14:paraId="5CC5045B" w14:textId="4484476A" w:rsidR="00092532" w:rsidRDefault="00092532" w:rsidP="00092532">
      <w:pPr>
        <w:pStyle w:val="Liststycke"/>
        <w:numPr>
          <w:ilvl w:val="0"/>
          <w:numId w:val="140"/>
        </w:numPr>
      </w:pPr>
      <w:r>
        <w:t>To resolve return addresses.</w:t>
      </w:r>
    </w:p>
    <w:p w14:paraId="21B495BC" w14:textId="13578280" w:rsidR="00EE4EC9" w:rsidRDefault="00EE4EC9" w:rsidP="00EE4EC9">
      <w:pPr>
        <w:pStyle w:val="Rubrik3"/>
      </w:pPr>
      <w:bookmarkStart w:id="523" w:name="_Toc49764446"/>
      <w:r>
        <w:t>The Linker Class</w:t>
      </w:r>
      <w:bookmarkEnd w:id="523"/>
    </w:p>
    <w:p w14:paraId="6E403FB9" w14:textId="7D798A20" w:rsidR="007503AC" w:rsidRPr="00EC76D5" w:rsidRDefault="007503AC" w:rsidP="007503AC">
      <w:r w:rsidRPr="00EC76D5">
        <w:t xml:space="preserve">The </w:t>
      </w:r>
      <w:r w:rsidRPr="00EC76D5">
        <w:rPr>
          <w:rStyle w:val="CodeInText"/>
        </w:rPr>
        <w:t>LinkerInfo</w:t>
      </w:r>
      <w:r w:rsidRPr="00EC76D5">
        <w:t xml:space="preserve"> class holds the information of a function </w:t>
      </w:r>
      <w:r w:rsidR="00C37108">
        <w:t>definition</w:t>
      </w:r>
      <w:r w:rsidRPr="00EC76D5">
        <w:t xml:space="preserve"> or a static variable:</w:t>
      </w:r>
    </w:p>
    <w:p w14:paraId="31D9A09B" w14:textId="77777777" w:rsidR="00E61F62" w:rsidRPr="00EC76D5" w:rsidRDefault="008B7D09" w:rsidP="00E61F62">
      <w:pPr>
        <w:pStyle w:val="Liststycke"/>
        <w:numPr>
          <w:ilvl w:val="0"/>
          <w:numId w:val="99"/>
        </w:numPr>
      </w:pPr>
      <w:r w:rsidRPr="00EC76D5">
        <w:rPr>
          <w:rStyle w:val="CodeInText"/>
        </w:rPr>
        <w:t>m</w:t>
      </w:r>
      <w:r w:rsidR="00D21DFD" w:rsidRPr="00EC76D5">
        <w:rPr>
          <w:rStyle w:val="CodeInText"/>
        </w:rPr>
        <w:t>_fullName</w:t>
      </w:r>
      <w:r w:rsidR="00C90584" w:rsidRPr="00EC76D5">
        <w:t>: t</w:t>
      </w:r>
      <w:r w:rsidR="00A4082A" w:rsidRPr="00EC76D5">
        <w:t xml:space="preserve">he full name of the </w:t>
      </w:r>
      <w:r w:rsidR="00AB21C4" w:rsidRPr="00EC76D5">
        <w:t>function or static variable.</w:t>
      </w:r>
      <w:r w:rsidR="000101FD" w:rsidRPr="00EC76D5">
        <w:t xml:space="preserve"> The full name of a function or global variable with external linkage is just its regular name, while the full name of </w:t>
      </w:r>
    </w:p>
    <w:p w14:paraId="04F332A7" w14:textId="77777777" w:rsidR="00E61F62" w:rsidRPr="00EC76D5" w:rsidRDefault="006B074A" w:rsidP="00E61F62">
      <w:pPr>
        <w:pStyle w:val="Liststycke"/>
        <w:numPr>
          <w:ilvl w:val="0"/>
          <w:numId w:val="99"/>
        </w:numPr>
      </w:pPr>
      <w:r w:rsidRPr="00EC76D5">
        <w:rPr>
          <w:rStyle w:val="CodeInText"/>
        </w:rPr>
        <w:t>m_entryPoint</w:t>
      </w:r>
      <w:r w:rsidR="00C90584" w:rsidRPr="00EC76D5">
        <w:t>: t</w:t>
      </w:r>
      <w:r w:rsidR="00E61F62" w:rsidRPr="00EC76D5">
        <w:t xml:space="preserve">he function </w:t>
      </w:r>
      <w:r w:rsidR="00650DC1" w:rsidRPr="00EC76D5">
        <w:t>call entry point</w:t>
      </w:r>
      <w:r w:rsidR="00E61F62" w:rsidRPr="00EC76D5">
        <w:t>, which may differ</w:t>
      </w:r>
      <w:r w:rsidR="00650DC1" w:rsidRPr="00EC76D5">
        <w:t xml:space="preserve"> from the start address of the function</w:t>
      </w:r>
      <w:r w:rsidR="00E61F62" w:rsidRPr="00EC76D5">
        <w:rPr>
          <w:rStyle w:val="Fotnotsreferens"/>
        </w:rPr>
        <w:footnoteReference w:id="5"/>
      </w:r>
      <w:r w:rsidR="006A5F1A" w:rsidRPr="00EC76D5">
        <w:t>.</w:t>
      </w:r>
    </w:p>
    <w:p w14:paraId="00EAEA11" w14:textId="77777777" w:rsidR="006B074A" w:rsidRPr="00EC76D5" w:rsidRDefault="006B074A" w:rsidP="0076353F">
      <w:pPr>
        <w:pStyle w:val="Liststycke"/>
        <w:numPr>
          <w:ilvl w:val="0"/>
          <w:numId w:val="99"/>
        </w:numPr>
      </w:pPr>
      <w:r w:rsidRPr="00EC76D5">
        <w:rPr>
          <w:rStyle w:val="CodeInText"/>
        </w:rPr>
        <w:t>m_accessMap</w:t>
      </w:r>
      <w:r w:rsidR="00C90584" w:rsidRPr="00EC76D5">
        <w:t xml:space="preserve">: </w:t>
      </w:r>
      <w:r w:rsidR="00344BE1" w:rsidRPr="00EC76D5">
        <w:t>the map of all accesses of function or static variables.</w:t>
      </w:r>
    </w:p>
    <w:p w14:paraId="4F2246E5"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callMap</w:t>
      </w:r>
      <w:r w:rsidR="00BC5E1E" w:rsidRPr="00EC76D5">
        <w:t>:</w:t>
      </w:r>
      <w:r w:rsidR="00344BE1" w:rsidRPr="00EC76D5">
        <w:t xml:space="preserve"> the map of all function calls. The reason we </w:t>
      </w:r>
      <w:r w:rsidR="00FF63D6" w:rsidRPr="00EC76D5">
        <w:t>distinguish</w:t>
      </w:r>
      <w:r w:rsidR="00344BE1" w:rsidRPr="00EC76D5">
        <w:t xml:space="preserve"> between </w:t>
      </w:r>
      <w:r w:rsidR="00344BE1" w:rsidRPr="00EC76D5">
        <w:rPr>
          <w:rStyle w:val="CodeInText"/>
        </w:rPr>
        <w:t>m_accessMap</w:t>
      </w:r>
      <w:r w:rsidR="00344BE1" w:rsidRPr="00EC76D5">
        <w:t xml:space="preserve"> and </w:t>
      </w:r>
      <w:r w:rsidR="00344BE1" w:rsidRPr="00EC76D5">
        <w:rPr>
          <w:rStyle w:val="CodeInText"/>
        </w:rPr>
        <w:t>m_callMap</w:t>
      </w:r>
      <w:r w:rsidR="00344BE1" w:rsidRPr="00EC76D5">
        <w:t xml:space="preserve"> is that accesses are </w:t>
      </w:r>
      <w:r w:rsidR="00A37C7B" w:rsidRPr="00EC76D5">
        <w:t>absolute</w:t>
      </w:r>
      <w:r w:rsidR="00344BE1" w:rsidRPr="00EC76D5">
        <w:t xml:space="preserve"> while function calls are relative.</w:t>
      </w:r>
    </w:p>
    <w:p w14:paraId="7106AC49" w14:textId="77777777" w:rsidR="006B074A" w:rsidRPr="00EC76D5" w:rsidRDefault="006B074A" w:rsidP="0076353F">
      <w:pPr>
        <w:pStyle w:val="Liststycke"/>
        <w:numPr>
          <w:ilvl w:val="0"/>
          <w:numId w:val="99"/>
        </w:numPr>
      </w:pPr>
      <w:r w:rsidRPr="00EC76D5">
        <w:rPr>
          <w:rStyle w:val="CodeInText"/>
        </w:rPr>
        <w:t>m_</w:t>
      </w:r>
      <w:r w:rsidR="00BC5E1E" w:rsidRPr="00EC76D5">
        <w:rPr>
          <w:rStyle w:val="CodeInText"/>
        </w:rPr>
        <w:t>returnSet</w:t>
      </w:r>
      <w:r w:rsidR="00BC5E1E" w:rsidRPr="00EC76D5">
        <w:t>:</w:t>
      </w:r>
      <w:r w:rsidR="00FF63D6" w:rsidRPr="00EC76D5">
        <w:t xml:space="preserve"> the set o</w:t>
      </w:r>
      <w:r w:rsidR="008B097B" w:rsidRPr="00EC76D5">
        <w:t>f all return address assignments.</w:t>
      </w:r>
    </w:p>
    <w:p w14:paraId="280C63CF" w14:textId="3BAEE149" w:rsidR="006B074A" w:rsidRPr="00EC76D5" w:rsidRDefault="006B074A" w:rsidP="0076353F">
      <w:pPr>
        <w:pStyle w:val="Liststycke"/>
        <w:numPr>
          <w:ilvl w:val="0"/>
          <w:numId w:val="99"/>
        </w:numPr>
      </w:pPr>
      <w:r w:rsidRPr="00EC76D5">
        <w:rPr>
          <w:rStyle w:val="CodeInText"/>
        </w:rPr>
        <w:t>m_</w:t>
      </w:r>
      <w:r w:rsidR="00BC5E1E" w:rsidRPr="00EC76D5">
        <w:rPr>
          <w:rStyle w:val="CodeInText"/>
        </w:rPr>
        <w:t>byteList</w:t>
      </w:r>
      <w:r w:rsidR="00BC5E1E" w:rsidRPr="00EC76D5">
        <w:t>:</w:t>
      </w:r>
      <w:r w:rsidR="008B097B" w:rsidRPr="00EC76D5">
        <w:t xml:space="preserve"> the actual code of the function or </w:t>
      </w:r>
      <w:r w:rsidR="00F4217C">
        <w:t>initialization</w:t>
      </w:r>
      <w:r w:rsidR="00A37C7B" w:rsidRPr="00EC76D5">
        <w:t xml:space="preserve"> </w:t>
      </w:r>
      <w:r w:rsidR="008B097B" w:rsidRPr="00EC76D5">
        <w:t>data of the static variable.</w:t>
      </w:r>
      <w:r w:rsidR="007D0024" w:rsidRPr="00EC76D5">
        <w:t xml:space="preserve"> If the static variable is un</w:t>
      </w:r>
      <w:r w:rsidR="00266D64">
        <w:t>initialized</w:t>
      </w:r>
      <w:r w:rsidR="007D0024" w:rsidRPr="00EC76D5">
        <w:t>, all data is zero.</w:t>
      </w:r>
    </w:p>
    <w:p w14:paraId="0A827FC9" w14:textId="77777777" w:rsidR="00F6417F" w:rsidRPr="00EC76D5" w:rsidRDefault="004E4EB0" w:rsidP="004E4EB0">
      <w:r w:rsidRPr="00EC76D5">
        <w:t xml:space="preserve">The </w:t>
      </w:r>
      <w:r w:rsidRPr="00EC76D5">
        <w:rPr>
          <w:rStyle w:val="CodeInText"/>
        </w:rPr>
        <w:t>Linker</w:t>
      </w:r>
      <w:r w:rsidRPr="00EC76D5">
        <w:t xml:space="preserve"> class</w:t>
      </w:r>
      <w:r w:rsidR="005B486C" w:rsidRPr="00EC76D5">
        <w:t xml:space="preserve"> merge </w:t>
      </w:r>
      <w:r w:rsidR="00D000C7" w:rsidRPr="00EC76D5">
        <w:t>code of the object files and modifies the global accesses, function call</w:t>
      </w:r>
      <w:r w:rsidR="0003716F" w:rsidRPr="00EC76D5">
        <w:t>s</w:t>
      </w:r>
      <w:r w:rsidR="00D000C7" w:rsidRPr="00EC76D5">
        <w:t>,</w:t>
      </w:r>
      <w:r w:rsidR="00D70339" w:rsidRPr="00EC76D5">
        <w:t xml:space="preserve"> and</w:t>
      </w:r>
      <w:r w:rsidR="00D000C7" w:rsidRPr="00EC76D5">
        <w:t xml:space="preserve"> return </w:t>
      </w:r>
      <w:r w:rsidR="0003716F" w:rsidRPr="00EC76D5">
        <w:t>assignments</w:t>
      </w:r>
      <w:r w:rsidR="001D5527" w:rsidRPr="00EC76D5">
        <w:t xml:space="preserve"> and save</w:t>
      </w:r>
      <w:r w:rsidR="00013B7A" w:rsidRPr="00EC76D5">
        <w:t>s the final code in a com-file, which is executable in 16-bits Windows</w:t>
      </w:r>
      <w:r w:rsidR="00072191" w:rsidRPr="00EC76D5">
        <w:t>.</w:t>
      </w:r>
      <w:r w:rsidR="00F6417F" w:rsidRPr="00EC76D5">
        <w:t xml:space="preserve"> More specific, the linker has the following tasks:</w:t>
      </w:r>
    </w:p>
    <w:p w14:paraId="4B6D03E2" w14:textId="77777777" w:rsidR="00F6417F" w:rsidRPr="00EC76D5" w:rsidRDefault="005064F2" w:rsidP="00F6417F">
      <w:pPr>
        <w:pStyle w:val="Liststycke"/>
        <w:numPr>
          <w:ilvl w:val="0"/>
          <w:numId w:val="102"/>
        </w:numPr>
      </w:pPr>
      <w:r w:rsidRPr="00EC76D5">
        <w:t xml:space="preserve">First we </w:t>
      </w:r>
      <w:r w:rsidR="008B5778" w:rsidRPr="00EC76D5">
        <w:t xml:space="preserve">load all function and static variables from all the object files and </w:t>
      </w:r>
      <w:r w:rsidR="00917942" w:rsidRPr="00EC76D5">
        <w:t xml:space="preserve">to </w:t>
      </w:r>
      <w:r w:rsidR="008B5778" w:rsidRPr="00EC76D5">
        <w:t xml:space="preserve">make sure </w:t>
      </w:r>
      <w:r w:rsidR="006F4B5A" w:rsidRPr="00EC76D5">
        <w:t xml:space="preserve">that </w:t>
      </w:r>
      <w:r w:rsidR="008B5778" w:rsidRPr="00EC76D5">
        <w:t xml:space="preserve">two elements </w:t>
      </w:r>
      <w:r w:rsidR="00296128" w:rsidRPr="00EC76D5">
        <w:t xml:space="preserve">do not </w:t>
      </w:r>
      <w:r w:rsidR="008B5778" w:rsidRPr="00EC76D5">
        <w:t>share the same name.</w:t>
      </w:r>
    </w:p>
    <w:p w14:paraId="303AC1FB" w14:textId="77777777" w:rsidR="00296128" w:rsidRPr="00EC76D5" w:rsidRDefault="005064F2" w:rsidP="00F6417F">
      <w:pPr>
        <w:pStyle w:val="Liststycke"/>
        <w:numPr>
          <w:ilvl w:val="0"/>
          <w:numId w:val="102"/>
        </w:numPr>
      </w:pPr>
      <w:r w:rsidRPr="00EC76D5">
        <w:t xml:space="preserve">The we </w:t>
      </w:r>
      <w:r w:rsidR="00293565" w:rsidRPr="00EC76D5">
        <w:t>i</w:t>
      </w:r>
      <w:r w:rsidR="00296128" w:rsidRPr="00EC76D5">
        <w:t xml:space="preserve">dentify the </w:t>
      </w:r>
      <w:r w:rsidR="00296128" w:rsidRPr="00EC76D5">
        <w:rPr>
          <w:rStyle w:val="CodeInText"/>
        </w:rPr>
        <w:t>main</w:t>
      </w:r>
      <w:r w:rsidR="00296128" w:rsidRPr="00EC76D5">
        <w:t xml:space="preserve"> function and trace all functions and global variables reachable from </w:t>
      </w:r>
      <w:r w:rsidR="00296128" w:rsidRPr="00EC76D5">
        <w:rPr>
          <w:rStyle w:val="CodeInText"/>
        </w:rPr>
        <w:t>main</w:t>
      </w:r>
      <w:r w:rsidR="00296128" w:rsidRPr="00EC76D5">
        <w:t xml:space="preserve">. All elements not reachable from </w:t>
      </w:r>
      <w:r w:rsidR="00296128" w:rsidRPr="00EC76D5">
        <w:rPr>
          <w:rStyle w:val="CodeInText"/>
        </w:rPr>
        <w:t>main</w:t>
      </w:r>
      <w:r w:rsidR="00296128" w:rsidRPr="00EC76D5">
        <w:t xml:space="preserve"> are discarded.</w:t>
      </w:r>
    </w:p>
    <w:p w14:paraId="59307B98" w14:textId="77777777" w:rsidR="007B5A8B" w:rsidRPr="00EC76D5" w:rsidRDefault="00AE77D6" w:rsidP="00F6417F">
      <w:pPr>
        <w:pStyle w:val="Liststycke"/>
        <w:numPr>
          <w:ilvl w:val="0"/>
          <w:numId w:val="102"/>
        </w:numPr>
      </w:pPr>
      <w:r w:rsidRPr="00EC76D5">
        <w:t xml:space="preserve">For each function or </w:t>
      </w:r>
      <w:r w:rsidR="00B50D7B" w:rsidRPr="00EC76D5">
        <w:t>global variable we modifies all accesses, and for each function we modify all calls and return assignments.</w:t>
      </w:r>
    </w:p>
    <w:p w14:paraId="34026603" w14:textId="77777777" w:rsidR="00293565" w:rsidRPr="00EC76D5" w:rsidRDefault="00B65949" w:rsidP="00F6417F">
      <w:pPr>
        <w:pStyle w:val="Liststycke"/>
        <w:numPr>
          <w:ilvl w:val="0"/>
          <w:numId w:val="102"/>
        </w:numPr>
      </w:pPr>
      <w:r w:rsidRPr="00EC76D5">
        <w:t xml:space="preserve">Finally, we save the code and data for all elements reachable from </w:t>
      </w:r>
      <w:r w:rsidRPr="00EC76D5">
        <w:rPr>
          <w:rStyle w:val="CodeInText"/>
        </w:rPr>
        <w:t>main</w:t>
      </w:r>
      <w:r w:rsidRPr="00EC76D5">
        <w:t xml:space="preserve"> in the com-file.</w:t>
      </w:r>
    </w:p>
    <w:p w14:paraId="5B105B3A" w14:textId="77777777" w:rsidR="00D70339" w:rsidRPr="00EC76D5" w:rsidRDefault="001B717F" w:rsidP="004E4EB0">
      <w:r w:rsidRPr="00EC76D5">
        <w:t>There are several maps:</w:t>
      </w:r>
    </w:p>
    <w:p w14:paraId="1D88AD9E" w14:textId="77777777" w:rsidR="00431169" w:rsidRPr="00EC76D5" w:rsidRDefault="00396672" w:rsidP="001B717F">
      <w:pPr>
        <w:pStyle w:val="Liststycke"/>
        <w:numPr>
          <w:ilvl w:val="0"/>
          <w:numId w:val="100"/>
        </w:numPr>
      </w:pPr>
      <w:r w:rsidRPr="00EC76D5">
        <w:rPr>
          <w:rStyle w:val="CodeInText"/>
        </w:rPr>
        <w:t>m_globalMap</w:t>
      </w:r>
      <w:r w:rsidR="001B717F" w:rsidRPr="00EC76D5">
        <w:rPr>
          <w:rStyle w:val="CodeInText"/>
        </w:rPr>
        <w:t>:</w:t>
      </w:r>
      <w:r w:rsidRPr="00EC76D5">
        <w:t xml:space="preserve"> </w:t>
      </w:r>
      <w:r w:rsidR="0023128A" w:rsidRPr="00EC76D5">
        <w:t>holds all functions and static variables of all object files.</w:t>
      </w:r>
      <w:r w:rsidRPr="00EC76D5">
        <w:t xml:space="preserve"> </w:t>
      </w:r>
    </w:p>
    <w:p w14:paraId="1F794F4E" w14:textId="77777777" w:rsidR="00431169" w:rsidRPr="00EC76D5" w:rsidRDefault="00396672" w:rsidP="00B96F81">
      <w:pPr>
        <w:pStyle w:val="Liststycke"/>
        <w:numPr>
          <w:ilvl w:val="0"/>
          <w:numId w:val="100"/>
        </w:numPr>
      </w:pPr>
      <w:r w:rsidRPr="00EC76D5">
        <w:rPr>
          <w:rStyle w:val="CodeInText"/>
        </w:rPr>
        <w:t>m_globalList</w:t>
      </w:r>
      <w:r w:rsidR="00431169" w:rsidRPr="00EC76D5">
        <w:rPr>
          <w:rStyle w:val="CodeInText"/>
        </w:rPr>
        <w:t>:</w:t>
      </w:r>
      <w:r w:rsidRPr="00EC76D5">
        <w:t xml:space="preserve"> holds all </w:t>
      </w:r>
      <w:r w:rsidR="0023128A" w:rsidRPr="00EC76D5">
        <w:t>functions and static variables r</w:t>
      </w:r>
      <w:r w:rsidRPr="00EC76D5">
        <w:t xml:space="preserve">eachable from </w:t>
      </w:r>
      <w:r w:rsidRPr="00EC76D5">
        <w:rPr>
          <w:rStyle w:val="CodeInText"/>
        </w:rPr>
        <w:t>main</w:t>
      </w:r>
      <w:r w:rsidRPr="00EC76D5">
        <w:t xml:space="preserve">, where </w:t>
      </w:r>
      <w:r w:rsidRPr="00EC76D5">
        <w:rPr>
          <w:rStyle w:val="CodeInText"/>
        </w:rPr>
        <w:t>main</w:t>
      </w:r>
      <w:r w:rsidRPr="00EC76D5">
        <w:t xml:space="preserve"> is always placed first.</w:t>
      </w:r>
    </w:p>
    <w:p w14:paraId="0BE43310" w14:textId="77777777" w:rsidR="00431169" w:rsidRPr="00EC76D5" w:rsidRDefault="00396672" w:rsidP="001B717F">
      <w:pPr>
        <w:pStyle w:val="Liststycke"/>
        <w:numPr>
          <w:ilvl w:val="0"/>
          <w:numId w:val="100"/>
        </w:numPr>
      </w:pPr>
      <w:r w:rsidRPr="00EC76D5">
        <w:rPr>
          <w:rStyle w:val="CodeInText"/>
        </w:rPr>
        <w:t>m_addressMap</w:t>
      </w:r>
      <w:r w:rsidRPr="00EC76D5">
        <w:t xml:space="preserve"> holds the beginning of </w:t>
      </w:r>
      <w:r w:rsidR="00602D3F" w:rsidRPr="00EC76D5">
        <w:t xml:space="preserve">each </w:t>
      </w:r>
      <w:r w:rsidR="0001265B" w:rsidRPr="00EC76D5">
        <w:t>function or static variables</w:t>
      </w:r>
      <w:r w:rsidR="00725125" w:rsidRPr="00EC76D5">
        <w:t xml:space="preserve"> in the final code.</w:t>
      </w:r>
    </w:p>
    <w:p w14:paraId="4C87AA7A" w14:textId="77777777" w:rsidR="00237A20" w:rsidRPr="00EC76D5" w:rsidRDefault="004C5083" w:rsidP="001B717F">
      <w:pPr>
        <w:pStyle w:val="Liststycke"/>
        <w:numPr>
          <w:ilvl w:val="0"/>
          <w:numId w:val="100"/>
        </w:numPr>
      </w:pPr>
      <w:r w:rsidRPr="00EC76D5">
        <w:rPr>
          <w:rStyle w:val="CodeInText"/>
        </w:rPr>
        <w:lastRenderedPageBreak/>
        <w:t>m_entryMap</w:t>
      </w:r>
      <w:r w:rsidRPr="00EC76D5">
        <w:t xml:space="preserve"> holds the entry point of each function.</w:t>
      </w:r>
      <w:r w:rsidR="00DB458B" w:rsidRPr="00EC76D5">
        <w:rPr>
          <w:rStyle w:val="Fotnotsreferens"/>
        </w:rPr>
        <w:footnoteReference w:id="6"/>
      </w:r>
    </w:p>
    <w:p w14:paraId="0BA3F6F8" w14:textId="1A5FBB4F" w:rsidR="001D1BEE" w:rsidRDefault="001D1BEE" w:rsidP="00666E2F">
      <w:pPr>
        <w:pStyle w:val="CodeHeader"/>
      </w:pPr>
      <w:r w:rsidRPr="00EC76D5">
        <w:t>Linker.</w:t>
      </w:r>
      <w:r w:rsidR="00E1579E">
        <w:t>cs</w:t>
      </w:r>
    </w:p>
    <w:p w14:paraId="2A5EB8BD" w14:textId="77777777" w:rsidR="00E1579E" w:rsidRPr="00FD0C59" w:rsidRDefault="00E1579E" w:rsidP="00FD0C59">
      <w:pPr>
        <w:pStyle w:val="Code"/>
        <w:rPr>
          <w:highlight w:val="white"/>
        </w:rPr>
      </w:pPr>
      <w:r w:rsidRPr="00FD0C59">
        <w:rPr>
          <w:highlight w:val="white"/>
        </w:rPr>
        <w:t>using System;</w:t>
      </w:r>
    </w:p>
    <w:p w14:paraId="0EE1F179" w14:textId="77777777" w:rsidR="00E1579E" w:rsidRPr="00FD0C59" w:rsidRDefault="00E1579E" w:rsidP="00FD0C59">
      <w:pPr>
        <w:pStyle w:val="Code"/>
        <w:rPr>
          <w:highlight w:val="white"/>
        </w:rPr>
      </w:pPr>
      <w:r w:rsidRPr="00FD0C59">
        <w:rPr>
          <w:highlight w:val="white"/>
        </w:rPr>
        <w:t>using System.IO;</w:t>
      </w:r>
    </w:p>
    <w:p w14:paraId="0CF95506" w14:textId="77777777" w:rsidR="00E1579E" w:rsidRPr="00FD0C59" w:rsidRDefault="00E1579E" w:rsidP="00FD0C59">
      <w:pPr>
        <w:pStyle w:val="Code"/>
        <w:rPr>
          <w:highlight w:val="white"/>
        </w:rPr>
      </w:pPr>
      <w:r w:rsidRPr="00FD0C59">
        <w:rPr>
          <w:highlight w:val="white"/>
        </w:rPr>
        <w:t>using System.Collections.Generic;</w:t>
      </w:r>
    </w:p>
    <w:p w14:paraId="543F8525" w14:textId="77777777" w:rsidR="00E1579E" w:rsidRPr="00FD0C59" w:rsidRDefault="00E1579E" w:rsidP="00FD0C59">
      <w:pPr>
        <w:pStyle w:val="Code"/>
        <w:rPr>
          <w:highlight w:val="white"/>
        </w:rPr>
      </w:pPr>
    </w:p>
    <w:p w14:paraId="23E3BE99" w14:textId="77777777" w:rsidR="00E1579E" w:rsidRPr="00FD0C59" w:rsidRDefault="00E1579E" w:rsidP="00FD0C59">
      <w:pPr>
        <w:pStyle w:val="Code"/>
        <w:rPr>
          <w:highlight w:val="white"/>
        </w:rPr>
      </w:pPr>
      <w:r w:rsidRPr="00FD0C59">
        <w:rPr>
          <w:highlight w:val="white"/>
        </w:rPr>
        <w:t>namespace CCompiler {</w:t>
      </w:r>
    </w:p>
    <w:p w14:paraId="7313CB78" w14:textId="0530195C" w:rsidR="00E1579E" w:rsidRDefault="00E1579E" w:rsidP="00FD0C59">
      <w:pPr>
        <w:pStyle w:val="Code"/>
        <w:rPr>
          <w:highlight w:val="white"/>
        </w:rPr>
      </w:pPr>
      <w:r w:rsidRPr="00FD0C59">
        <w:rPr>
          <w:highlight w:val="white"/>
        </w:rPr>
        <w:t xml:space="preserve">  public class Linker {</w:t>
      </w:r>
    </w:p>
    <w:p w14:paraId="5EB744D1" w14:textId="0CEF0516" w:rsidR="000732E3" w:rsidRPr="00FD0C59" w:rsidRDefault="000732E3" w:rsidP="000732E3">
      <w:pPr>
        <w:rPr>
          <w:highlight w:val="white"/>
        </w:rPr>
      </w:pPr>
      <w:r>
        <w:rPr>
          <w:highlight w:val="white"/>
        </w:rPr>
        <w:t xml:space="preserve">The </w:t>
      </w:r>
      <w:r w:rsidRPr="000732E3">
        <w:rPr>
          <w:rStyle w:val="KeyWord0"/>
          <w:highlight w:val="white"/>
        </w:rPr>
        <w:t>m_globalMap</w:t>
      </w:r>
      <w:r>
        <w:rPr>
          <w:highlight w:val="white"/>
        </w:rPr>
        <w:t xml:space="preserve"> map </w:t>
      </w:r>
      <w:r w:rsidR="00B03863">
        <w:rPr>
          <w:highlight w:val="white"/>
        </w:rPr>
        <w:t xml:space="preserve">holds all the static symbols of the source code, while </w:t>
      </w:r>
      <w:r w:rsidR="00B03863" w:rsidRPr="00B03863">
        <w:rPr>
          <w:rStyle w:val="KeyWord0"/>
          <w:highlight w:val="white"/>
        </w:rPr>
        <w:t>m_globalList</w:t>
      </w:r>
      <w:r w:rsidR="00B03863">
        <w:rPr>
          <w:highlight w:val="white"/>
        </w:rPr>
        <w:t xml:space="preserve"> holds only the symbols that are reachable (directly or indirectly) from the </w:t>
      </w:r>
      <w:r w:rsidR="00B03863" w:rsidRPr="00B03863">
        <w:rPr>
          <w:rStyle w:val="KeyWord0"/>
          <w:highlight w:val="white"/>
        </w:rPr>
        <w:t>main</w:t>
      </w:r>
      <w:r w:rsidR="00B03863">
        <w:rPr>
          <w:highlight w:val="white"/>
        </w:rPr>
        <w:t xml:space="preserve"> function. The final code </w:t>
      </w:r>
      <w:r w:rsidR="008A4F5C">
        <w:rPr>
          <w:highlight w:val="white"/>
        </w:rPr>
        <w:t>is</w:t>
      </w:r>
      <w:r w:rsidR="00B03863">
        <w:rPr>
          <w:highlight w:val="white"/>
        </w:rPr>
        <w:t xml:space="preserve"> generated from the symbols of </w:t>
      </w:r>
      <w:r w:rsidR="00B03863" w:rsidRPr="00B03863">
        <w:rPr>
          <w:rStyle w:val="KeyWord0"/>
          <w:highlight w:val="white"/>
        </w:rPr>
        <w:t>m_globalList</w:t>
      </w:r>
      <w:r w:rsidR="009A7E19" w:rsidRPr="009A7E19">
        <w:rPr>
          <w:highlight w:val="white"/>
        </w:rPr>
        <w:t xml:space="preserve">, the other symbols are </w:t>
      </w:r>
      <w:r w:rsidR="009A7E19">
        <w:rPr>
          <w:highlight w:val="white"/>
        </w:rPr>
        <w:t>omitted from the final code.</w:t>
      </w:r>
      <w:r w:rsidR="00B03863">
        <w:rPr>
          <w:highlight w:val="white"/>
        </w:rPr>
        <w:t xml:space="preserve"> </w:t>
      </w:r>
      <w:r w:rsidR="0050618D">
        <w:rPr>
          <w:highlight w:val="white"/>
        </w:rPr>
        <w:t xml:space="preserve">The </w:t>
      </w:r>
      <w:r w:rsidR="0050618D" w:rsidRPr="0050618D">
        <w:rPr>
          <w:rStyle w:val="KeyWord0"/>
          <w:highlight w:val="white"/>
        </w:rPr>
        <w:t>m_addressMap</w:t>
      </w:r>
      <w:r w:rsidR="0050618D">
        <w:rPr>
          <w:highlight w:val="white"/>
        </w:rPr>
        <w:t xml:space="preserve"> holds the address of each symbol in </w:t>
      </w:r>
      <w:r w:rsidR="0050618D" w:rsidRPr="0050618D">
        <w:rPr>
          <w:rStyle w:val="KeyWord0"/>
          <w:highlight w:val="white"/>
        </w:rPr>
        <w:t>m_globalList</w:t>
      </w:r>
      <w:r w:rsidR="0050618D">
        <w:rPr>
          <w:highlight w:val="white"/>
        </w:rPr>
        <w:t xml:space="preserve">. </w:t>
      </w:r>
      <w:r w:rsidR="009A7E19">
        <w:rPr>
          <w:highlight w:val="white"/>
        </w:rPr>
        <w:t xml:space="preserve">Finally, </w:t>
      </w:r>
      <w:r w:rsidR="009A7E19" w:rsidRPr="009A7E19">
        <w:rPr>
          <w:rStyle w:val="KeyWord0"/>
          <w:highlight w:val="white"/>
        </w:rPr>
        <w:t>m_totalSize</w:t>
      </w:r>
      <w:r w:rsidR="009A7E19">
        <w:rPr>
          <w:highlight w:val="white"/>
        </w:rPr>
        <w:t xml:space="preserve"> holds the current total size of the symbols of </w:t>
      </w:r>
      <w:r w:rsidR="009A7E19" w:rsidRPr="009A7E19">
        <w:rPr>
          <w:rStyle w:val="KeyWord0"/>
          <w:highlight w:val="white"/>
        </w:rPr>
        <w:t>m_globalList</w:t>
      </w:r>
      <w:r w:rsidR="009A7E19">
        <w:rPr>
          <w:highlight w:val="white"/>
        </w:rPr>
        <w:t xml:space="preserve"> and is used to add the positions of the symbols to </w:t>
      </w:r>
      <w:r w:rsidR="009A7E19" w:rsidRPr="009A7E19">
        <w:rPr>
          <w:rStyle w:val="KeyWord0"/>
          <w:highlight w:val="white"/>
        </w:rPr>
        <w:t>m_addressMap</w:t>
      </w:r>
      <w:r w:rsidR="009A7E19">
        <w:rPr>
          <w:highlight w:val="white"/>
        </w:rPr>
        <w:t>.</w:t>
      </w:r>
    </w:p>
    <w:p w14:paraId="5971BD44" w14:textId="77777777" w:rsidR="00E1579E" w:rsidRPr="00FD0C59" w:rsidRDefault="00E1579E" w:rsidP="00FD0C59">
      <w:pPr>
        <w:pStyle w:val="Code"/>
        <w:rPr>
          <w:highlight w:val="white"/>
        </w:rPr>
      </w:pPr>
      <w:r w:rsidRPr="00FD0C59">
        <w:rPr>
          <w:highlight w:val="white"/>
        </w:rPr>
        <w:t xml:space="preserve">    private IDictionary&lt;string,StaticSymbolWindows&gt; m_globalMap =</w:t>
      </w:r>
    </w:p>
    <w:p w14:paraId="7B76D183" w14:textId="77777777" w:rsidR="00E1579E" w:rsidRPr="00FD0C59" w:rsidRDefault="00E1579E" w:rsidP="00FD0C59">
      <w:pPr>
        <w:pStyle w:val="Code"/>
        <w:rPr>
          <w:highlight w:val="white"/>
        </w:rPr>
      </w:pPr>
      <w:r w:rsidRPr="00FD0C59">
        <w:rPr>
          <w:highlight w:val="white"/>
        </w:rPr>
        <w:t xml:space="preserve">      new Dictionary&lt;string,StaticSymbolWindows&gt;();</w:t>
      </w:r>
    </w:p>
    <w:p w14:paraId="18507971" w14:textId="77777777" w:rsidR="00E1579E" w:rsidRPr="00FD0C59" w:rsidRDefault="00E1579E" w:rsidP="00FD0C59">
      <w:pPr>
        <w:pStyle w:val="Code"/>
        <w:rPr>
          <w:highlight w:val="white"/>
        </w:rPr>
      </w:pPr>
      <w:r w:rsidRPr="00FD0C59">
        <w:rPr>
          <w:highlight w:val="white"/>
        </w:rPr>
        <w:t xml:space="preserve">    private List&lt;StaticSymbolWindows&gt; m_globalList =</w:t>
      </w:r>
    </w:p>
    <w:p w14:paraId="624F986D" w14:textId="77777777" w:rsidR="00E1579E" w:rsidRPr="00FD0C59" w:rsidRDefault="00E1579E" w:rsidP="00FD0C59">
      <w:pPr>
        <w:pStyle w:val="Code"/>
        <w:rPr>
          <w:highlight w:val="white"/>
        </w:rPr>
      </w:pPr>
      <w:r w:rsidRPr="00FD0C59">
        <w:rPr>
          <w:highlight w:val="white"/>
        </w:rPr>
        <w:t xml:space="preserve">      new List&lt;StaticSymbolWindows&gt;();</w:t>
      </w:r>
    </w:p>
    <w:p w14:paraId="2297662A" w14:textId="77777777" w:rsidR="00E1579E" w:rsidRPr="00FD0C59" w:rsidRDefault="00E1579E" w:rsidP="00FD0C59">
      <w:pPr>
        <w:pStyle w:val="Code"/>
        <w:rPr>
          <w:highlight w:val="white"/>
        </w:rPr>
      </w:pPr>
      <w:r w:rsidRPr="00FD0C59">
        <w:rPr>
          <w:highlight w:val="white"/>
        </w:rPr>
        <w:t xml:space="preserve">    private IDictionary&lt;string,int&gt; m_addressMap =</w:t>
      </w:r>
    </w:p>
    <w:p w14:paraId="2537278F" w14:textId="77777777" w:rsidR="00E1579E" w:rsidRPr="00FD0C59" w:rsidRDefault="00E1579E" w:rsidP="00FD0C59">
      <w:pPr>
        <w:pStyle w:val="Code"/>
        <w:rPr>
          <w:highlight w:val="white"/>
        </w:rPr>
      </w:pPr>
      <w:r w:rsidRPr="00FD0C59">
        <w:rPr>
          <w:highlight w:val="white"/>
        </w:rPr>
        <w:t xml:space="preserve">      new Dictionary&lt;string,int&gt;();</w:t>
      </w:r>
    </w:p>
    <w:p w14:paraId="4FF56BAB" w14:textId="77777777" w:rsidR="00E1579E" w:rsidRPr="00FD0C59" w:rsidRDefault="00E1579E" w:rsidP="00FD0C59">
      <w:pPr>
        <w:pStyle w:val="Code"/>
        <w:rPr>
          <w:highlight w:val="white"/>
        </w:rPr>
      </w:pPr>
      <w:r w:rsidRPr="00FD0C59">
        <w:rPr>
          <w:highlight w:val="white"/>
        </w:rPr>
        <w:t xml:space="preserve">    private int m_totalSize = 256;</w:t>
      </w:r>
    </w:p>
    <w:p w14:paraId="15306D58" w14:textId="09FE55AA" w:rsidR="00E1579E" w:rsidRPr="00FD0C59" w:rsidRDefault="007A1CC9" w:rsidP="007A1CC9">
      <w:pPr>
        <w:rPr>
          <w:highlight w:val="white"/>
        </w:rPr>
      </w:pPr>
      <w:r>
        <w:rPr>
          <w:highlight w:val="white"/>
        </w:rPr>
        <w:t xml:space="preserve">The </w:t>
      </w:r>
      <w:r w:rsidRPr="00E53C08">
        <w:rPr>
          <w:rStyle w:val="KeyWord0"/>
          <w:highlight w:val="white"/>
        </w:rPr>
        <w:t>Add</w:t>
      </w:r>
      <w:r>
        <w:rPr>
          <w:highlight w:val="white"/>
        </w:rPr>
        <w:t xml:space="preserve"> method is called for each static symbol of the source code.</w:t>
      </w:r>
      <w:r w:rsidR="00E53C08">
        <w:rPr>
          <w:highlight w:val="white"/>
        </w:rPr>
        <w:t xml:space="preserve"> If two symbols have the same unique name</w:t>
      </w:r>
      <w:r w:rsidR="00055201">
        <w:rPr>
          <w:highlight w:val="white"/>
        </w:rPr>
        <w:t>, that does not end with the number identification character (‘#’), we have two symbols with external linkage, which is not allowed. However,</w:t>
      </w:r>
      <w:r w:rsidR="002F57B1">
        <w:rPr>
          <w:highlight w:val="white"/>
        </w:rPr>
        <w:t xml:space="preserve"> if the name ends with the </w:t>
      </w:r>
      <w:r w:rsidR="003D7A51">
        <w:rPr>
          <w:highlight w:val="white"/>
        </w:rPr>
        <w:t>identification</w:t>
      </w:r>
      <w:r w:rsidR="002F57B1">
        <w:rPr>
          <w:highlight w:val="white"/>
        </w:rPr>
        <w:t xml:space="preserve"> character, it only means that two numerical constants with the same value is present in two different files, with is allowed. We simply </w:t>
      </w:r>
      <w:r w:rsidR="003D7A51">
        <w:rPr>
          <w:highlight w:val="white"/>
        </w:rPr>
        <w:t>refrain from adding the second symbol to the map.</w:t>
      </w:r>
      <w:r w:rsidR="002F57B1">
        <w:rPr>
          <w:highlight w:val="white"/>
        </w:rPr>
        <w:t xml:space="preserve"> </w:t>
      </w:r>
    </w:p>
    <w:p w14:paraId="7DDF83DC" w14:textId="77777777" w:rsidR="00E1579E" w:rsidRPr="00FD0C59" w:rsidRDefault="00E1579E" w:rsidP="00FD0C59">
      <w:pPr>
        <w:pStyle w:val="Code"/>
        <w:rPr>
          <w:highlight w:val="white"/>
        </w:rPr>
      </w:pPr>
      <w:r w:rsidRPr="00FD0C59">
        <w:rPr>
          <w:highlight w:val="white"/>
        </w:rPr>
        <w:t xml:space="preserve">    public void Add(StaticSymbolWindows staticSymbol) {</w:t>
      </w:r>
    </w:p>
    <w:p w14:paraId="02D28649" w14:textId="77777777" w:rsidR="00E1579E" w:rsidRPr="00FD0C59" w:rsidRDefault="00E1579E" w:rsidP="00FD0C59">
      <w:pPr>
        <w:pStyle w:val="Code"/>
        <w:rPr>
          <w:highlight w:val="white"/>
        </w:rPr>
      </w:pPr>
      <w:r w:rsidRPr="00FD0C59">
        <w:rPr>
          <w:highlight w:val="white"/>
        </w:rPr>
        <w:t xml:space="preserve">      string uniqueName = staticSymbol.UniqueName;</w:t>
      </w:r>
    </w:p>
    <w:p w14:paraId="61765FA1" w14:textId="77777777" w:rsidR="00E1579E" w:rsidRPr="00FD0C59" w:rsidRDefault="00E1579E" w:rsidP="00FD0C59">
      <w:pPr>
        <w:pStyle w:val="Code"/>
        <w:rPr>
          <w:highlight w:val="white"/>
        </w:rPr>
      </w:pPr>
    </w:p>
    <w:p w14:paraId="153F9DC7" w14:textId="77777777" w:rsidR="00E1579E" w:rsidRPr="00FD0C59" w:rsidRDefault="00E1579E" w:rsidP="00FD0C59">
      <w:pPr>
        <w:pStyle w:val="Code"/>
        <w:rPr>
          <w:highlight w:val="white"/>
        </w:rPr>
      </w:pPr>
      <w:r w:rsidRPr="00FD0C59">
        <w:rPr>
          <w:highlight w:val="white"/>
        </w:rPr>
        <w:t xml:space="preserve">      if (!m_globalMap.ContainsKey(uniqueName)) {</w:t>
      </w:r>
    </w:p>
    <w:p w14:paraId="44949031" w14:textId="77777777" w:rsidR="00E1579E" w:rsidRPr="00FD0C59" w:rsidRDefault="00E1579E" w:rsidP="00FD0C59">
      <w:pPr>
        <w:pStyle w:val="Code"/>
        <w:rPr>
          <w:highlight w:val="white"/>
        </w:rPr>
      </w:pPr>
      <w:r w:rsidRPr="00FD0C59">
        <w:rPr>
          <w:highlight w:val="white"/>
        </w:rPr>
        <w:t xml:space="preserve">        m_globalMap.Add(uniqueName, staticSymbol);</w:t>
      </w:r>
    </w:p>
    <w:p w14:paraId="126C8AC9" w14:textId="77777777" w:rsidR="00E1579E" w:rsidRPr="00FD0C59" w:rsidRDefault="00E1579E" w:rsidP="00FD0C59">
      <w:pPr>
        <w:pStyle w:val="Code"/>
        <w:rPr>
          <w:highlight w:val="white"/>
        </w:rPr>
      </w:pPr>
      <w:r w:rsidRPr="00FD0C59">
        <w:rPr>
          <w:highlight w:val="white"/>
        </w:rPr>
        <w:t xml:space="preserve">      }</w:t>
      </w:r>
    </w:p>
    <w:p w14:paraId="6914F278" w14:textId="77777777" w:rsidR="00E1579E" w:rsidRPr="00FD0C59" w:rsidRDefault="00E1579E" w:rsidP="00FD0C59">
      <w:pPr>
        <w:pStyle w:val="Code"/>
        <w:rPr>
          <w:highlight w:val="white"/>
        </w:rPr>
      </w:pPr>
      <w:r w:rsidRPr="00FD0C59">
        <w:rPr>
          <w:highlight w:val="white"/>
        </w:rPr>
        <w:t xml:space="preserve">      else {</w:t>
      </w:r>
    </w:p>
    <w:p w14:paraId="63A6E14C" w14:textId="77777777" w:rsidR="00E1579E" w:rsidRPr="00FD0C59" w:rsidRDefault="00E1579E" w:rsidP="00FD0C59">
      <w:pPr>
        <w:pStyle w:val="Code"/>
        <w:rPr>
          <w:highlight w:val="white"/>
        </w:rPr>
      </w:pPr>
      <w:r w:rsidRPr="00FD0C59">
        <w:rPr>
          <w:highlight w:val="white"/>
        </w:rPr>
        <w:t xml:space="preserve">        Assert.Error(uniqueName.EndsWith(Symbol.NumberId),</w:t>
      </w:r>
    </w:p>
    <w:p w14:paraId="141E1C8B" w14:textId="77777777" w:rsidR="00E1579E" w:rsidRPr="00FD0C59" w:rsidRDefault="00E1579E" w:rsidP="00FD0C59">
      <w:pPr>
        <w:pStyle w:val="Code"/>
        <w:rPr>
          <w:highlight w:val="white"/>
        </w:rPr>
      </w:pPr>
      <w:r w:rsidRPr="00FD0C59">
        <w:rPr>
          <w:highlight w:val="white"/>
        </w:rPr>
        <w:t xml:space="preserve">                     SimpleName(uniqueName), Message.Duplicate_global_name);</w:t>
      </w:r>
    </w:p>
    <w:p w14:paraId="6239C49B" w14:textId="77777777" w:rsidR="00E1579E" w:rsidRPr="00FD0C59" w:rsidRDefault="00E1579E" w:rsidP="00FD0C59">
      <w:pPr>
        <w:pStyle w:val="Code"/>
        <w:rPr>
          <w:highlight w:val="white"/>
        </w:rPr>
      </w:pPr>
      <w:r w:rsidRPr="00FD0C59">
        <w:rPr>
          <w:highlight w:val="white"/>
        </w:rPr>
        <w:t xml:space="preserve">      }</w:t>
      </w:r>
    </w:p>
    <w:p w14:paraId="1B3E3916" w14:textId="2DC377D8" w:rsidR="00E440D4" w:rsidRDefault="00E1579E" w:rsidP="00E440D4">
      <w:pPr>
        <w:pStyle w:val="Code"/>
        <w:rPr>
          <w:highlight w:val="white"/>
        </w:rPr>
      </w:pPr>
      <w:r w:rsidRPr="00FD0C59">
        <w:rPr>
          <w:highlight w:val="white"/>
        </w:rPr>
        <w:t xml:space="preserve">    }</w:t>
      </w:r>
      <w:bookmarkStart w:id="524" w:name="_Hlk48420241"/>
    </w:p>
    <w:p w14:paraId="58D689F6" w14:textId="77777777" w:rsidR="003475AA" w:rsidRPr="003D7A51" w:rsidRDefault="003D7A51" w:rsidP="003475AA">
      <w:pPr>
        <w:rPr>
          <w:highlight w:val="white"/>
        </w:rPr>
      </w:pPr>
      <w:r>
        <w:rPr>
          <w:highlight w:val="white"/>
        </w:rPr>
        <w:t xml:space="preserve">The </w:t>
      </w:r>
      <w:r w:rsidRPr="008D6F0C">
        <w:rPr>
          <w:rStyle w:val="KeyWord0"/>
          <w:highlight w:val="white"/>
        </w:rPr>
        <w:t>Generate</w:t>
      </w:r>
      <w:r>
        <w:rPr>
          <w:highlight w:val="white"/>
        </w:rPr>
        <w:t xml:space="preserve"> method writes the final executable code to the target file.</w:t>
      </w:r>
      <w:r w:rsidR="003F1CD8">
        <w:rPr>
          <w:highlight w:val="white"/>
        </w:rPr>
        <w:t xml:space="preserve"> Its task is to identify the symbols reachable from the </w:t>
      </w:r>
      <w:r w:rsidR="003F1CD8" w:rsidRPr="003F1CD8">
        <w:rPr>
          <w:rStyle w:val="KeyWord0"/>
          <w:highlight w:val="white"/>
        </w:rPr>
        <w:t>main</w:t>
      </w:r>
      <w:r w:rsidR="003F1CD8">
        <w:rPr>
          <w:highlight w:val="white"/>
        </w:rPr>
        <w:t xml:space="preserve"> function, and to replace the names of accessed symbols with called functions with proper addresses as well as to replace the function returns addresses with proper addresses. </w:t>
      </w:r>
      <w:r w:rsidR="003475AA">
        <w:rPr>
          <w:highlight w:val="white"/>
        </w:rPr>
        <w:t xml:space="preserve">However, we need to start by including the code for the initialization execution code and, optionally, the code for handling the command line arguments. </w:t>
      </w:r>
    </w:p>
    <w:p w14:paraId="3450D47B" w14:textId="77777777" w:rsidR="00E1579E" w:rsidRPr="00FD0C59" w:rsidRDefault="00E1579E" w:rsidP="00A1282B">
      <w:pPr>
        <w:pStyle w:val="Code"/>
        <w:rPr>
          <w:highlight w:val="white"/>
        </w:rPr>
      </w:pPr>
      <w:r w:rsidRPr="00FD0C59">
        <w:rPr>
          <w:highlight w:val="white"/>
        </w:rPr>
        <w:t xml:space="preserve">    public void Generate(FileInfo targetFile) {</w:t>
      </w:r>
    </w:p>
    <w:bookmarkEnd w:id="524"/>
    <w:p w14:paraId="4046E1C2" w14:textId="29F087D2" w:rsidR="003475AA" w:rsidRDefault="003475AA" w:rsidP="003475AA">
      <w:pPr>
        <w:rPr>
          <w:highlight w:val="white"/>
        </w:rPr>
      </w:pPr>
      <w:r>
        <w:rPr>
          <w:highlight w:val="white"/>
        </w:rPr>
        <w:lastRenderedPageBreak/>
        <w:t xml:space="preserve">The code for initialization shall </w:t>
      </w:r>
      <w:r w:rsidR="00605CA1">
        <w:rPr>
          <w:highlight w:val="white"/>
        </w:rPr>
        <w:t xml:space="preserve">be added to the code at the beginning, before the </w:t>
      </w:r>
      <w:r w:rsidR="00605CA1" w:rsidRPr="00605CA1">
        <w:rPr>
          <w:rStyle w:val="KeyWord0"/>
          <w:highlight w:val="white"/>
        </w:rPr>
        <w:t>main</w:t>
      </w:r>
      <w:r w:rsidR="00605CA1">
        <w:rPr>
          <w:highlight w:val="white"/>
        </w:rPr>
        <w:t xml:space="preserve"> function</w:t>
      </w:r>
    </w:p>
    <w:p w14:paraId="71B7A591" w14:textId="425B3682"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initializerInfo =</w:t>
      </w:r>
    </w:p>
    <w:p w14:paraId="01DE73C2" w14:textId="33C5A454" w:rsidR="00E1579E" w:rsidRPr="00FD0C59" w:rsidRDefault="00FD0C59" w:rsidP="00FD0C59">
      <w:pPr>
        <w:pStyle w:val="Code"/>
        <w:rPr>
          <w:highlight w:val="white"/>
        </w:rPr>
      </w:pPr>
      <w:r>
        <w:rPr>
          <w:highlight w:val="white"/>
        </w:rPr>
        <w:t xml:space="preserve">       </w:t>
      </w:r>
      <w:r w:rsidR="00E1579E" w:rsidRPr="00FD0C59">
        <w:rPr>
          <w:highlight w:val="white"/>
        </w:rPr>
        <w:t xml:space="preserve"> </w:t>
      </w:r>
      <w:r w:rsidR="00551CC2">
        <w:rPr>
          <w:highlight w:val="white"/>
        </w:rPr>
        <w:t xml:space="preserve">  </w:t>
      </w:r>
      <w:r w:rsidR="00E1579E" w:rsidRPr="00FD0C59">
        <w:rPr>
          <w:highlight w:val="white"/>
        </w:rPr>
        <w:t>m_globalMap[AssemblyCodeGenerator.InitializerName];</w:t>
      </w:r>
    </w:p>
    <w:p w14:paraId="4E0B8DDA" w14:textId="243D1FA0" w:rsidR="00E1579E" w:rsidRPr="00FD0C59" w:rsidRDefault="00551CC2" w:rsidP="00FD0C59">
      <w:pPr>
        <w:pStyle w:val="Code"/>
        <w:rPr>
          <w:highlight w:val="white"/>
        </w:rPr>
      </w:pPr>
      <w:r>
        <w:rPr>
          <w:highlight w:val="white"/>
        </w:rPr>
        <w:t xml:space="preserve">  </w:t>
      </w:r>
      <w:r w:rsidR="00E1579E" w:rsidRPr="00FD0C59">
        <w:rPr>
          <w:highlight w:val="white"/>
        </w:rPr>
        <w:t xml:space="preserve">      m_globalList.Add(initializerInfo);</w:t>
      </w:r>
    </w:p>
    <w:p w14:paraId="2C4DBCC4" w14:textId="1E07F57D"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initializerInfo.ByteList.Count;</w:t>
      </w:r>
    </w:p>
    <w:p w14:paraId="3D4F6A25" w14:textId="641E8ECF"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m_addressMap.Add(AssemblyCodeGenerator.InitializerName, 0);</w:t>
      </w:r>
    </w:p>
    <w:p w14:paraId="2AA7D719" w14:textId="1D080E7C" w:rsidR="00E1579E" w:rsidRDefault="00E1579E" w:rsidP="00FD0C59">
      <w:pPr>
        <w:pStyle w:val="Code"/>
        <w:rPr>
          <w:highlight w:val="white"/>
        </w:rPr>
      </w:pPr>
      <w:r w:rsidRPr="00FD0C59">
        <w:rPr>
          <w:highlight w:val="white"/>
        </w:rPr>
        <w:t xml:space="preserve">      </w:t>
      </w:r>
      <w:r w:rsidR="00551CC2">
        <w:rPr>
          <w:highlight w:val="white"/>
        </w:rPr>
        <w:t>}</w:t>
      </w:r>
    </w:p>
    <w:p w14:paraId="59206770" w14:textId="660C9CDC" w:rsidR="00551CC2" w:rsidRPr="00FD0C59" w:rsidRDefault="009709E9" w:rsidP="009144DE">
      <w:pPr>
        <w:rPr>
          <w:highlight w:val="white"/>
        </w:rPr>
      </w:pPr>
      <w:r>
        <w:rPr>
          <w:highlight w:val="white"/>
        </w:rPr>
        <w:t xml:space="preserve">In case of command line arguments, we add </w:t>
      </w:r>
      <w:r w:rsidR="009144DE">
        <w:rPr>
          <w:highlight w:val="white"/>
        </w:rPr>
        <w:t>its symbol</w:t>
      </w:r>
      <w:r w:rsidR="00EB6159">
        <w:rPr>
          <w:highlight w:val="white"/>
        </w:rPr>
        <w:t xml:space="preserve"> after the initialization code symbol and before the </w:t>
      </w:r>
      <w:r w:rsidR="00EB6159" w:rsidRPr="00EB6159">
        <w:rPr>
          <w:rStyle w:val="KeyWord0"/>
          <w:highlight w:val="white"/>
        </w:rPr>
        <w:t>main</w:t>
      </w:r>
      <w:r w:rsidR="00EB6159">
        <w:rPr>
          <w:highlight w:val="white"/>
        </w:rPr>
        <w:t xml:space="preserve"> function code.</w:t>
      </w:r>
    </w:p>
    <w:p w14:paraId="03F3A2C4" w14:textId="77777777" w:rsidR="00E1579E" w:rsidRPr="00FD0C59" w:rsidRDefault="00E1579E" w:rsidP="00FD0C59">
      <w:pPr>
        <w:pStyle w:val="Code"/>
        <w:rPr>
          <w:highlight w:val="white"/>
        </w:rPr>
      </w:pPr>
      <w:r w:rsidRPr="00FD0C59">
        <w:rPr>
          <w:highlight w:val="white"/>
        </w:rPr>
        <w:t xml:space="preserve">      StaticSymbolWindows pathNameSymbol = null;</w:t>
      </w:r>
    </w:p>
    <w:p w14:paraId="34B7F406" w14:textId="77777777" w:rsidR="00E1579E" w:rsidRPr="00FD0C59" w:rsidRDefault="00E1579E" w:rsidP="00FD0C59">
      <w:pPr>
        <w:pStyle w:val="Code"/>
        <w:rPr>
          <w:highlight w:val="white"/>
        </w:rPr>
      </w:pPr>
      <w:r w:rsidRPr="00FD0C59">
        <w:rPr>
          <w:highlight w:val="white"/>
        </w:rPr>
        <w:t xml:space="preserve">      if (m_globalMap.ContainsKey(AssemblyCodeGenerator.ArgsName)) {</w:t>
      </w:r>
    </w:p>
    <w:p w14:paraId="1E025CF9" w14:textId="470C75B6"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StaticSymbolWindows argsInfo =</w:t>
      </w:r>
    </w:p>
    <w:p w14:paraId="10195436" w14:textId="34EC18A4" w:rsidR="00E1579E" w:rsidRPr="00FD0C59" w:rsidRDefault="00551CC2" w:rsidP="00FD0C59">
      <w:pPr>
        <w:pStyle w:val="Code"/>
        <w:rPr>
          <w:highlight w:val="white"/>
        </w:rPr>
      </w:pPr>
      <w:r>
        <w:rPr>
          <w:highlight w:val="white"/>
        </w:rPr>
        <w:t xml:space="preserve">  </w:t>
      </w:r>
      <w:r w:rsidR="00FD0C59">
        <w:rPr>
          <w:highlight w:val="white"/>
        </w:rPr>
        <w:t xml:space="preserve">         </w:t>
      </w:r>
      <w:r w:rsidR="00E1579E" w:rsidRPr="00FD0C59">
        <w:rPr>
          <w:highlight w:val="white"/>
        </w:rPr>
        <w:t xml:space="preserve"> m_globalMap[AssemblyCodeGenerator.ArgsName];</w:t>
      </w:r>
    </w:p>
    <w:p w14:paraId="36C060C7" w14:textId="4711A18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m_globalList.Add(argsInfo);</w:t>
      </w:r>
    </w:p>
    <w:p w14:paraId="0D4D7EE0" w14:textId="504F4C38"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m_totalSize += argsInfo.ByteList.Count;</w:t>
      </w:r>
    </w:p>
    <w:p w14:paraId="7108FCE9" w14:textId="67BCBEF7"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m_addressMap.Add(AssemblyCodeGenerator.ArgsName, 0);</w:t>
      </w:r>
    </w:p>
    <w:p w14:paraId="00DB76ED" w14:textId="75986F41" w:rsidR="00E1579E" w:rsidRDefault="00E1579E" w:rsidP="00FD0C59">
      <w:pPr>
        <w:pStyle w:val="Code"/>
        <w:rPr>
          <w:highlight w:val="white"/>
        </w:rPr>
      </w:pPr>
      <w:r w:rsidRPr="00FD0C59">
        <w:rPr>
          <w:highlight w:val="white"/>
        </w:rPr>
        <w:t xml:space="preserve">        </w:t>
      </w:r>
      <w:r w:rsidR="00551CC2">
        <w:rPr>
          <w:highlight w:val="white"/>
        </w:rPr>
        <w:t>}</w:t>
      </w:r>
    </w:p>
    <w:p w14:paraId="73F0FB15" w14:textId="244DDD45" w:rsidR="00551CC2" w:rsidRPr="00FD0C59" w:rsidRDefault="00EB6159" w:rsidP="00605CA1">
      <w:pPr>
        <w:rPr>
          <w:highlight w:val="white"/>
        </w:rPr>
      </w:pPr>
      <w:r>
        <w:rPr>
          <w:highlight w:val="white"/>
        </w:rPr>
        <w:t xml:space="preserve">We </w:t>
      </w:r>
      <w:r w:rsidR="00605CA1">
        <w:rPr>
          <w:highlight w:val="white"/>
        </w:rPr>
        <w:t>also need to add the path name of final executable file.</w:t>
      </w:r>
    </w:p>
    <w:p w14:paraId="7E6E145F" w14:textId="0CB2F9A1" w:rsidR="00E1579E" w:rsidRP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List&lt;byte&gt; byteList = new List&lt;byte&gt;();</w:t>
      </w:r>
    </w:p>
    <w:p w14:paraId="60107C25" w14:textId="4FE8C148" w:rsidR="00E1579E" w:rsidRPr="00FD0C59" w:rsidRDefault="00551CC2" w:rsidP="00FD0C59">
      <w:pPr>
        <w:pStyle w:val="Code"/>
        <w:rPr>
          <w:highlight w:val="white"/>
        </w:rPr>
      </w:pPr>
      <w:r>
        <w:rPr>
          <w:highlight w:val="white"/>
        </w:rPr>
        <w:t xml:space="preserve">  </w:t>
      </w:r>
      <w:r w:rsidR="00E1579E" w:rsidRPr="00FD0C59">
        <w:rPr>
          <w:highlight w:val="white"/>
        </w:rPr>
        <w:t xml:space="preserve">        IDictionary&lt;int, string&gt; accessMap = new Dictionary&lt;int, string&gt;();</w:t>
      </w:r>
    </w:p>
    <w:p w14:paraId="2CA5924D" w14:textId="096E3A58" w:rsidR="00FD0C59" w:rsidRDefault="00E1579E" w:rsidP="00FD0C59">
      <w:pPr>
        <w:pStyle w:val="Code"/>
        <w:rPr>
          <w:highlight w:val="white"/>
        </w:rPr>
      </w:pPr>
      <w:r w:rsidRPr="00FD0C59">
        <w:rPr>
          <w:highlight w:val="white"/>
        </w:rPr>
        <w:t xml:space="preserve">  </w:t>
      </w:r>
      <w:r w:rsidR="00551CC2">
        <w:rPr>
          <w:highlight w:val="white"/>
        </w:rPr>
        <w:t xml:space="preserve">  </w:t>
      </w:r>
      <w:r w:rsidRPr="00FD0C59">
        <w:rPr>
          <w:highlight w:val="white"/>
        </w:rPr>
        <w:t xml:space="preserve">      pathNameSymbol = (StaticSymbolWindows)</w:t>
      </w:r>
    </w:p>
    <w:p w14:paraId="574149EE" w14:textId="5BCE0E7A" w:rsidR="00FD0C59"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ConstantExpression.Value(AssemblyCodeGenerator.PathName,</w:t>
      </w:r>
    </w:p>
    <w:p w14:paraId="73777194" w14:textId="3FAF1EFA" w:rsidR="00E1579E" w:rsidRPr="00724315" w:rsidRDefault="00FD0C59" w:rsidP="00724315">
      <w:pPr>
        <w:pStyle w:val="Code"/>
        <w:rPr>
          <w:highlight w:val="white"/>
        </w:rPr>
      </w:pPr>
      <w:r w:rsidRPr="00724315">
        <w:rPr>
          <w:highlight w:val="white"/>
        </w:rPr>
        <w:t xml:space="preserve">      </w:t>
      </w:r>
      <w:r w:rsidR="00551CC2">
        <w:rPr>
          <w:highlight w:val="white"/>
        </w:rPr>
        <w:t xml:space="preserve">  </w:t>
      </w:r>
      <w:r w:rsidRPr="00724315">
        <w:rPr>
          <w:highlight w:val="white"/>
        </w:rPr>
        <w:t xml:space="preserve">                            </w:t>
      </w:r>
      <w:r w:rsidR="00E1579E" w:rsidRPr="00724315">
        <w:rPr>
          <w:highlight w:val="white"/>
        </w:rPr>
        <w:t xml:space="preserve"> Type.StringType, </w:t>
      </w:r>
      <w:r w:rsidR="00724315" w:rsidRPr="00724315">
        <w:rPr>
          <w:highlight w:val="white"/>
        </w:rPr>
        <w:t>targetFile.FullName</w:t>
      </w:r>
      <w:r w:rsidR="00E1579E" w:rsidRPr="00724315">
        <w:rPr>
          <w:highlight w:val="white"/>
        </w:rPr>
        <w:t>);</w:t>
      </w:r>
    </w:p>
    <w:p w14:paraId="484D2850" w14:textId="585E3EF6" w:rsidR="00E1579E" w:rsidRDefault="00E1579E" w:rsidP="00724315">
      <w:pPr>
        <w:pStyle w:val="Code"/>
        <w:rPr>
          <w:highlight w:val="white"/>
        </w:rPr>
      </w:pPr>
      <w:r w:rsidRPr="00724315">
        <w:rPr>
          <w:highlight w:val="white"/>
        </w:rPr>
        <w:t xml:space="preserve">        </w:t>
      </w:r>
      <w:r w:rsidR="00551CC2">
        <w:rPr>
          <w:highlight w:val="white"/>
        </w:rPr>
        <w:t xml:space="preserve">  </w:t>
      </w:r>
      <w:r w:rsidRPr="00724315">
        <w:rPr>
          <w:highlight w:val="white"/>
        </w:rPr>
        <w:t>m_globalMap.Add(AssemblyCodeGenerator.PathName, pathNameSymbol);</w:t>
      </w:r>
    </w:p>
    <w:p w14:paraId="32A23C88" w14:textId="2E07F9B9" w:rsidR="00551CC2" w:rsidRPr="00724315" w:rsidRDefault="00551CC2" w:rsidP="00724315">
      <w:pPr>
        <w:pStyle w:val="Code"/>
        <w:rPr>
          <w:highlight w:val="white"/>
        </w:rPr>
      </w:pPr>
      <w:r>
        <w:rPr>
          <w:highlight w:val="white"/>
        </w:rPr>
        <w:t xml:space="preserve">        }</w:t>
      </w:r>
    </w:p>
    <w:p w14:paraId="53104E1E" w14:textId="77777777" w:rsidR="00E1579E" w:rsidRPr="00FD0C59" w:rsidRDefault="00E1579E" w:rsidP="00FD0C59">
      <w:pPr>
        <w:pStyle w:val="Code"/>
        <w:rPr>
          <w:highlight w:val="white"/>
        </w:rPr>
      </w:pPr>
      <w:r w:rsidRPr="00FD0C59">
        <w:rPr>
          <w:highlight w:val="white"/>
        </w:rPr>
        <w:t xml:space="preserve">      }</w:t>
      </w:r>
    </w:p>
    <w:p w14:paraId="3391B28F" w14:textId="717A557B" w:rsidR="00E1579E" w:rsidRPr="00FD0C59" w:rsidRDefault="00785D68" w:rsidP="00EB6159">
      <w:pPr>
        <w:rPr>
          <w:highlight w:val="white"/>
        </w:rPr>
      </w:pPr>
      <w:r>
        <w:rPr>
          <w:highlight w:val="white"/>
        </w:rPr>
        <w:t>W</w:t>
      </w:r>
      <w:r w:rsidR="00EB6159">
        <w:rPr>
          <w:highlight w:val="white"/>
        </w:rPr>
        <w:t>e look up the main function symbol and report an error if it is not present. I</w:t>
      </w:r>
      <w:r w:rsidR="009D7007">
        <w:rPr>
          <w:highlight w:val="white"/>
        </w:rPr>
        <w:t>f</w:t>
      </w:r>
      <w:r w:rsidR="00EB6159">
        <w:rPr>
          <w:highlight w:val="white"/>
        </w:rPr>
        <w:t xml:space="preserve"> it is present</w:t>
      </w:r>
      <w:r w:rsidR="009D7007">
        <w:rPr>
          <w:highlight w:val="white"/>
        </w:rPr>
        <w:t>,</w:t>
      </w:r>
      <w:r w:rsidR="00EB6159">
        <w:rPr>
          <w:highlight w:val="white"/>
        </w:rPr>
        <w:t xml:space="preserve"> we add it after the </w:t>
      </w:r>
      <w:r w:rsidR="009D7007">
        <w:rPr>
          <w:highlight w:val="white"/>
        </w:rPr>
        <w:t>initiation symbol and potential command line symbol.</w:t>
      </w:r>
      <w:r>
        <w:rPr>
          <w:highlight w:val="white"/>
        </w:rPr>
        <w:t xml:space="preserve"> Then we call </w:t>
      </w:r>
      <w:r w:rsidRPr="00785D68">
        <w:rPr>
          <w:rStyle w:val="KeyWord0"/>
          <w:highlight w:val="white"/>
        </w:rPr>
        <w:t>GenerateTrace</w:t>
      </w:r>
      <w:r>
        <w:rPr>
          <w:highlight w:val="white"/>
        </w:rPr>
        <w:t xml:space="preserve">, which traces all symbols reachable from the main function, and adds them to </w:t>
      </w:r>
      <w:r w:rsidRPr="00785D68">
        <w:rPr>
          <w:rStyle w:val="KeyWord0"/>
          <w:highlight w:val="white"/>
        </w:rPr>
        <w:t>m_globalList</w:t>
      </w:r>
      <w:r>
        <w:rPr>
          <w:highlight w:val="white"/>
        </w:rPr>
        <w:t xml:space="preserve"> and </w:t>
      </w:r>
      <w:r w:rsidRPr="00785D68">
        <w:rPr>
          <w:rStyle w:val="KeyWord0"/>
          <w:highlight w:val="white"/>
        </w:rPr>
        <w:t>m_addressMap</w:t>
      </w:r>
      <w:r>
        <w:rPr>
          <w:highlight w:val="white"/>
        </w:rPr>
        <w:t>.</w:t>
      </w:r>
    </w:p>
    <w:p w14:paraId="777BF3BC" w14:textId="77777777" w:rsidR="00E1579E" w:rsidRPr="00FD0C59" w:rsidRDefault="00E1579E" w:rsidP="00FD0C59">
      <w:pPr>
        <w:pStyle w:val="Code"/>
        <w:rPr>
          <w:highlight w:val="white"/>
        </w:rPr>
      </w:pPr>
      <w:r w:rsidRPr="00FD0C59">
        <w:rPr>
          <w:highlight w:val="white"/>
        </w:rPr>
        <w:t xml:space="preserve">      StaticSymbolWindows mainInfo;</w:t>
      </w:r>
    </w:p>
    <w:p w14:paraId="1199ED20" w14:textId="77777777" w:rsidR="00034B05" w:rsidRDefault="00E1579E" w:rsidP="00FD0C59">
      <w:pPr>
        <w:pStyle w:val="Code"/>
        <w:rPr>
          <w:highlight w:val="white"/>
        </w:rPr>
      </w:pPr>
      <w:r w:rsidRPr="00FD0C59">
        <w:rPr>
          <w:highlight w:val="white"/>
        </w:rPr>
        <w:t xml:space="preserve">      Assert.Error(m_globalMap.TryGetValue(AssemblyCodeGenerator.MainName,</w:t>
      </w:r>
    </w:p>
    <w:p w14:paraId="4BA169E6" w14:textId="77777777" w:rsidR="00034B05" w:rsidRDefault="00034B05" w:rsidP="00FD0C59">
      <w:pPr>
        <w:pStyle w:val="Code"/>
        <w:rPr>
          <w:highlight w:val="white"/>
        </w:rPr>
      </w:pPr>
      <w:r>
        <w:rPr>
          <w:highlight w:val="white"/>
        </w:rPr>
        <w:t xml:space="preserve">                  </w:t>
      </w:r>
      <w:r w:rsidR="00E1579E" w:rsidRPr="00FD0C59">
        <w:rPr>
          <w:highlight w:val="white"/>
        </w:rPr>
        <w:t xml:space="preserve"> out mainInfo),</w:t>
      </w:r>
      <w:r>
        <w:rPr>
          <w:highlight w:val="white"/>
        </w:rPr>
        <w:t xml:space="preserve"> </w:t>
      </w:r>
      <w:r w:rsidR="00E1579E" w:rsidRPr="00FD0C59">
        <w:rPr>
          <w:highlight w:val="white"/>
        </w:rPr>
        <w:t>"non-static main",</w:t>
      </w:r>
    </w:p>
    <w:p w14:paraId="328447A2" w14:textId="2A2DD9C8" w:rsidR="00E1579E" w:rsidRPr="00FD0C59" w:rsidRDefault="00034B05" w:rsidP="00FD0C59">
      <w:pPr>
        <w:pStyle w:val="Code"/>
        <w:rPr>
          <w:highlight w:val="white"/>
        </w:rPr>
      </w:pPr>
      <w:r>
        <w:rPr>
          <w:highlight w:val="white"/>
        </w:rPr>
        <w:t xml:space="preserve">                  </w:t>
      </w:r>
      <w:r w:rsidR="00E1579E" w:rsidRPr="00FD0C59">
        <w:rPr>
          <w:highlight w:val="white"/>
        </w:rPr>
        <w:t xml:space="preserve"> Message.Function_missing);</w:t>
      </w:r>
    </w:p>
    <w:p w14:paraId="17BCE9D2" w14:textId="77777777" w:rsidR="00E1579E" w:rsidRPr="00FD0C59" w:rsidRDefault="00E1579E" w:rsidP="00FD0C59">
      <w:pPr>
        <w:pStyle w:val="Code"/>
        <w:rPr>
          <w:highlight w:val="white"/>
        </w:rPr>
      </w:pPr>
      <w:r w:rsidRPr="00FD0C59">
        <w:rPr>
          <w:highlight w:val="white"/>
        </w:rPr>
        <w:t xml:space="preserve">      GenerateTrace(mainInfo);</w:t>
      </w:r>
    </w:p>
    <w:p w14:paraId="4562DA35" w14:textId="1FA9CECB" w:rsidR="00E1579E" w:rsidRPr="00FD0C59" w:rsidRDefault="009D7007" w:rsidP="009D7007">
      <w:pPr>
        <w:rPr>
          <w:highlight w:val="white"/>
        </w:rPr>
      </w:pPr>
      <w:r>
        <w:rPr>
          <w:highlight w:val="white"/>
        </w:rPr>
        <w:t>In case of comman</w:t>
      </w:r>
      <w:r w:rsidR="00AF13F6">
        <w:rPr>
          <w:highlight w:val="white"/>
        </w:rPr>
        <w:t>d</w:t>
      </w:r>
      <w:r>
        <w:rPr>
          <w:highlight w:val="white"/>
        </w:rPr>
        <w:t xml:space="preserve"> line arguments</w:t>
      </w:r>
      <w:r w:rsidR="00AF13F6">
        <w:rPr>
          <w:highlight w:val="white"/>
        </w:rPr>
        <w:t xml:space="preserve">, </w:t>
      </w:r>
      <w:r w:rsidR="00785D68">
        <w:rPr>
          <w:highlight w:val="white"/>
        </w:rPr>
        <w:t xml:space="preserve">we add </w:t>
      </w:r>
      <w:r w:rsidR="00FA3AE3">
        <w:rPr>
          <w:highlight w:val="white"/>
        </w:rPr>
        <w:t xml:space="preserve">the symbol for the executable file path name to </w:t>
      </w:r>
      <w:r w:rsidR="00FA3AE3" w:rsidRPr="00FA3AE3">
        <w:rPr>
          <w:rStyle w:val="KeyWord0"/>
          <w:highlight w:val="white"/>
        </w:rPr>
        <w:t>m_globalList</w:t>
      </w:r>
      <w:r w:rsidR="00FA3AE3">
        <w:rPr>
          <w:highlight w:val="white"/>
        </w:rPr>
        <w:t xml:space="preserve"> and </w:t>
      </w:r>
      <w:r w:rsidR="00FA3AE3" w:rsidRPr="00FA3AE3">
        <w:rPr>
          <w:rStyle w:val="KeyWord0"/>
          <w:highlight w:val="white"/>
        </w:rPr>
        <w:t>m_addressMap</w:t>
      </w:r>
      <w:r w:rsidR="00FA3AE3">
        <w:rPr>
          <w:highlight w:val="white"/>
        </w:rPr>
        <w:t>.</w:t>
      </w:r>
    </w:p>
    <w:p w14:paraId="7C59F094" w14:textId="77777777" w:rsidR="00E1579E" w:rsidRPr="00FD0C59" w:rsidRDefault="00E1579E" w:rsidP="00FD0C59">
      <w:pPr>
        <w:pStyle w:val="Code"/>
        <w:rPr>
          <w:highlight w:val="white"/>
        </w:rPr>
      </w:pPr>
      <w:r w:rsidRPr="00FD0C59">
        <w:rPr>
          <w:highlight w:val="white"/>
        </w:rPr>
        <w:t xml:space="preserve">      if (pathNameSymbol != null) {</w:t>
      </w:r>
    </w:p>
    <w:p w14:paraId="216F48FD" w14:textId="77777777" w:rsidR="00E1579E" w:rsidRPr="00FD0C59" w:rsidRDefault="00E1579E" w:rsidP="00FD0C59">
      <w:pPr>
        <w:pStyle w:val="Code"/>
        <w:rPr>
          <w:highlight w:val="white"/>
        </w:rPr>
      </w:pPr>
      <w:r w:rsidRPr="00FD0C59">
        <w:rPr>
          <w:highlight w:val="white"/>
        </w:rPr>
        <w:t xml:space="preserve">        Assert.ErrorXXX(!m_globalList.Contains(pathNameSymbol));</w:t>
      </w:r>
    </w:p>
    <w:p w14:paraId="454FE90D" w14:textId="77777777" w:rsidR="00E1579E" w:rsidRPr="00FD0C59" w:rsidRDefault="00E1579E" w:rsidP="00FD0C59">
      <w:pPr>
        <w:pStyle w:val="Code"/>
        <w:rPr>
          <w:highlight w:val="white"/>
        </w:rPr>
      </w:pPr>
      <w:r w:rsidRPr="00FD0C59">
        <w:rPr>
          <w:highlight w:val="white"/>
        </w:rPr>
        <w:t xml:space="preserve">        m_globalList.Add(pathNameSymbol);</w:t>
      </w:r>
    </w:p>
    <w:p w14:paraId="25AC7B14" w14:textId="77777777" w:rsidR="00E1579E" w:rsidRPr="00FD0C59" w:rsidRDefault="00E1579E" w:rsidP="00FD0C59">
      <w:pPr>
        <w:pStyle w:val="Code"/>
        <w:rPr>
          <w:highlight w:val="white"/>
        </w:rPr>
      </w:pPr>
      <w:r w:rsidRPr="00FD0C59">
        <w:rPr>
          <w:highlight w:val="white"/>
        </w:rPr>
        <w:t xml:space="preserve">        m_addressMap.Add(pathNameSymbol.UniqueName, m_totalSize);</w:t>
      </w:r>
    </w:p>
    <w:p w14:paraId="64FA828F" w14:textId="77777777" w:rsidR="00E1579E" w:rsidRPr="00FD0C59" w:rsidRDefault="00E1579E" w:rsidP="00FD0C59">
      <w:pPr>
        <w:pStyle w:val="Code"/>
        <w:rPr>
          <w:highlight w:val="white"/>
        </w:rPr>
      </w:pPr>
      <w:r w:rsidRPr="00FD0C59">
        <w:rPr>
          <w:highlight w:val="white"/>
        </w:rPr>
        <w:t xml:space="preserve">        m_totalSize += (int) pathNameSymbol.ByteList.Count;</w:t>
      </w:r>
    </w:p>
    <w:p w14:paraId="796F8F0C" w14:textId="77777777" w:rsidR="00E1579E" w:rsidRPr="00FD0C59" w:rsidRDefault="00E1579E" w:rsidP="00FD0C59">
      <w:pPr>
        <w:pStyle w:val="Code"/>
        <w:rPr>
          <w:highlight w:val="white"/>
        </w:rPr>
      </w:pPr>
      <w:r w:rsidRPr="00FD0C59">
        <w:rPr>
          <w:highlight w:val="white"/>
        </w:rPr>
        <w:t xml:space="preserve">      }</w:t>
      </w:r>
    </w:p>
    <w:p w14:paraId="47CFBD2A" w14:textId="7095E61B" w:rsidR="00E1579E" w:rsidRPr="00FD0C59" w:rsidRDefault="00FA3AE3" w:rsidP="00FA3AE3">
      <w:pPr>
        <w:rPr>
          <w:highlight w:val="white"/>
        </w:rPr>
      </w:pPr>
      <w:r>
        <w:rPr>
          <w:highlight w:val="white"/>
        </w:rPr>
        <w:t xml:space="preserve">Finally, we add the stack top name, which </w:t>
      </w:r>
      <w:r w:rsidR="00EE72B0">
        <w:rPr>
          <w:highlight w:val="white"/>
        </w:rPr>
        <w:t xml:space="preserve">will be the address of the activation record of the </w:t>
      </w:r>
      <w:r w:rsidR="00EE72B0" w:rsidRPr="00EE72B0">
        <w:rPr>
          <w:rStyle w:val="KeyWord0"/>
          <w:highlight w:val="white"/>
        </w:rPr>
        <w:t>main</w:t>
      </w:r>
      <w:r w:rsidR="00EE72B0">
        <w:rPr>
          <w:highlight w:val="white"/>
        </w:rPr>
        <w:t xml:space="preserve"> function.</w:t>
      </w:r>
    </w:p>
    <w:p w14:paraId="0798CD34" w14:textId="77777777" w:rsidR="00E1579E" w:rsidRPr="00FD0C59" w:rsidRDefault="00E1579E" w:rsidP="00FD0C59">
      <w:pPr>
        <w:pStyle w:val="Code"/>
        <w:rPr>
          <w:highlight w:val="white"/>
        </w:rPr>
      </w:pPr>
      <w:r w:rsidRPr="00FD0C59">
        <w:rPr>
          <w:highlight w:val="white"/>
        </w:rPr>
        <w:t xml:space="preserve">      m_addressMap.Add(AssemblyCodeGenerator.StackTopName, m_totalSize);</w:t>
      </w:r>
    </w:p>
    <w:p w14:paraId="0C04E84F" w14:textId="2B1D11E1" w:rsidR="00E1579E" w:rsidRPr="00FD0C59" w:rsidRDefault="00726384" w:rsidP="00DC41EF">
      <w:pPr>
        <w:rPr>
          <w:highlight w:val="white"/>
        </w:rPr>
      </w:pPr>
      <w:r>
        <w:rPr>
          <w:highlight w:val="white"/>
        </w:rPr>
        <w:t xml:space="preserve">We iterate through the </w:t>
      </w:r>
      <w:r w:rsidR="00DC41EF">
        <w:rPr>
          <w:highlight w:val="white"/>
        </w:rPr>
        <w:t xml:space="preserve">global list and, for each of its symbols, we call </w:t>
      </w:r>
      <w:r w:rsidR="00DC41EF" w:rsidRPr="00DC41EF">
        <w:rPr>
          <w:rStyle w:val="KeyWord0"/>
          <w:highlight w:val="white"/>
        </w:rPr>
        <w:t>GenerateAccess</w:t>
      </w:r>
      <w:r w:rsidR="00DC41EF">
        <w:rPr>
          <w:highlight w:val="white"/>
        </w:rPr>
        <w:t xml:space="preserve">, </w:t>
      </w:r>
      <w:r w:rsidR="00DC41EF" w:rsidRPr="00DC41EF">
        <w:rPr>
          <w:rStyle w:val="KeyWord0"/>
          <w:highlight w:val="white"/>
        </w:rPr>
        <w:t>GenerateCall</w:t>
      </w:r>
      <w:r w:rsidR="00DC41EF">
        <w:rPr>
          <w:highlight w:val="white"/>
        </w:rPr>
        <w:t xml:space="preserve">, </w:t>
      </w:r>
      <w:r w:rsidR="00DC41EF" w:rsidRPr="00DC41EF">
        <w:rPr>
          <w:rStyle w:val="KeyWord0"/>
          <w:highlight w:val="white"/>
        </w:rPr>
        <w:t>GenerateReturn</w:t>
      </w:r>
      <w:r w:rsidR="00DC41EF">
        <w:rPr>
          <w:highlight w:val="white"/>
        </w:rPr>
        <w:t xml:space="preserve">, which </w:t>
      </w:r>
      <w:r w:rsidR="006742F0">
        <w:rPr>
          <w:highlight w:val="white"/>
        </w:rPr>
        <w:t>replace the names of accessed static symbols and called functions as well as return addresses with proper addresses.</w:t>
      </w:r>
    </w:p>
    <w:p w14:paraId="3350DCD1" w14:textId="77777777" w:rsidR="00E1579E" w:rsidRPr="00FD0C59" w:rsidRDefault="00E1579E" w:rsidP="00FD0C59">
      <w:pPr>
        <w:pStyle w:val="Code"/>
        <w:rPr>
          <w:highlight w:val="white"/>
        </w:rPr>
      </w:pPr>
      <w:r w:rsidRPr="00FD0C59">
        <w:rPr>
          <w:highlight w:val="white"/>
        </w:rPr>
        <w:lastRenderedPageBreak/>
        <w:t xml:space="preserve">      foreach (StaticSymbolWindows staticSymbol in m_globalList) {</w:t>
      </w:r>
    </w:p>
    <w:p w14:paraId="403407A8" w14:textId="77777777" w:rsidR="00E1579E" w:rsidRPr="00FD0C59" w:rsidRDefault="00E1579E" w:rsidP="00FD0C59">
      <w:pPr>
        <w:pStyle w:val="Code"/>
        <w:rPr>
          <w:highlight w:val="white"/>
        </w:rPr>
      </w:pPr>
      <w:r w:rsidRPr="00FD0C59">
        <w:rPr>
          <w:highlight w:val="white"/>
        </w:rPr>
        <w:t xml:space="preserve">        List&lt;byte&gt; byteList = staticSymbol.ByteList;</w:t>
      </w:r>
    </w:p>
    <w:p w14:paraId="271687AF" w14:textId="77777777" w:rsidR="00E1579E" w:rsidRPr="00FD0C59" w:rsidRDefault="00E1579E" w:rsidP="00FD0C59">
      <w:pPr>
        <w:pStyle w:val="Code"/>
        <w:rPr>
          <w:highlight w:val="white"/>
        </w:rPr>
      </w:pPr>
      <w:r w:rsidRPr="00FD0C59">
        <w:rPr>
          <w:highlight w:val="white"/>
        </w:rPr>
        <w:t xml:space="preserve">        int startAddress = m_addressMap[staticSymbol.UniqueName];</w:t>
      </w:r>
    </w:p>
    <w:p w14:paraId="265FFB46" w14:textId="77777777" w:rsidR="00E1579E" w:rsidRPr="00FD0C59" w:rsidRDefault="00E1579E" w:rsidP="00FD0C59">
      <w:pPr>
        <w:pStyle w:val="Code"/>
        <w:rPr>
          <w:highlight w:val="white"/>
        </w:rPr>
      </w:pPr>
      <w:r w:rsidRPr="00FD0C59">
        <w:rPr>
          <w:highlight w:val="white"/>
        </w:rPr>
        <w:t xml:space="preserve">        GenerateAccess(staticSymbol.AccessMap, byteList);</w:t>
      </w:r>
    </w:p>
    <w:p w14:paraId="4B3776D5" w14:textId="77777777" w:rsidR="00E1579E" w:rsidRPr="00FD0C59" w:rsidRDefault="00E1579E" w:rsidP="00FD0C59">
      <w:pPr>
        <w:pStyle w:val="Code"/>
        <w:rPr>
          <w:highlight w:val="white"/>
        </w:rPr>
      </w:pPr>
      <w:r w:rsidRPr="00FD0C59">
        <w:rPr>
          <w:highlight w:val="white"/>
        </w:rPr>
        <w:t xml:space="preserve">        GenerateCall(startAddress, staticSymbol.CallMap, byteList);</w:t>
      </w:r>
    </w:p>
    <w:p w14:paraId="29D6B162" w14:textId="77777777" w:rsidR="00E1579E" w:rsidRPr="00FD0C59" w:rsidRDefault="00E1579E" w:rsidP="00FD0C59">
      <w:pPr>
        <w:pStyle w:val="Code"/>
        <w:rPr>
          <w:highlight w:val="white"/>
        </w:rPr>
      </w:pPr>
      <w:r w:rsidRPr="00FD0C59">
        <w:rPr>
          <w:highlight w:val="white"/>
        </w:rPr>
        <w:t xml:space="preserve">        GenerateReturn(startAddress, staticSymbol.ReturnSet, byteList);</w:t>
      </w:r>
    </w:p>
    <w:p w14:paraId="2C5FB493" w14:textId="77777777" w:rsidR="00E1579E" w:rsidRPr="00FD0C59" w:rsidRDefault="00E1579E" w:rsidP="00FD0C59">
      <w:pPr>
        <w:pStyle w:val="Code"/>
        <w:rPr>
          <w:highlight w:val="white"/>
        </w:rPr>
      </w:pPr>
      <w:r w:rsidRPr="00FD0C59">
        <w:rPr>
          <w:highlight w:val="white"/>
        </w:rPr>
        <w:t xml:space="preserve">      }</w:t>
      </w:r>
    </w:p>
    <w:p w14:paraId="6E9F392D" w14:textId="3C9DE866" w:rsidR="00E1579E" w:rsidRPr="00FD0C59" w:rsidRDefault="006742F0" w:rsidP="006742F0">
      <w:pPr>
        <w:rPr>
          <w:highlight w:val="white"/>
        </w:rPr>
      </w:pPr>
      <w:r>
        <w:rPr>
          <w:highlight w:val="white"/>
        </w:rPr>
        <w:t xml:space="preserve">Finally, we </w:t>
      </w:r>
      <w:r w:rsidR="00103389">
        <w:rPr>
          <w:highlight w:val="white"/>
        </w:rPr>
        <w:t>write the byte list of each symbol in the global list to the target file.</w:t>
      </w:r>
    </w:p>
    <w:p w14:paraId="6D616204" w14:textId="77777777" w:rsidR="00E1579E" w:rsidRPr="00FD0C59" w:rsidRDefault="00E1579E" w:rsidP="00FD0C59">
      <w:pPr>
        <w:pStyle w:val="Code"/>
        <w:rPr>
          <w:highlight w:val="white"/>
        </w:rPr>
      </w:pPr>
      <w:r w:rsidRPr="00FD0C59">
        <w:rPr>
          <w:highlight w:val="white"/>
        </w:rPr>
        <w:t xml:space="preserve">      { Console.Out.WriteLine("Generating \"" + targetFile.FullName + "\".");</w:t>
      </w:r>
    </w:p>
    <w:p w14:paraId="4BFA183B" w14:textId="77777777" w:rsidR="00E1579E" w:rsidRPr="00FD0C59" w:rsidRDefault="00E1579E" w:rsidP="00FD0C59">
      <w:pPr>
        <w:pStyle w:val="Code"/>
        <w:rPr>
          <w:highlight w:val="white"/>
        </w:rPr>
      </w:pPr>
      <w:r w:rsidRPr="00FD0C59">
        <w:rPr>
          <w:highlight w:val="white"/>
        </w:rPr>
        <w:t xml:space="preserve">        targetFile.Delete();</w:t>
      </w:r>
    </w:p>
    <w:p w14:paraId="336A80AC" w14:textId="77777777" w:rsidR="00034B05" w:rsidRDefault="00E1579E" w:rsidP="00FD0C59">
      <w:pPr>
        <w:pStyle w:val="Code"/>
        <w:rPr>
          <w:highlight w:val="white"/>
        </w:rPr>
      </w:pPr>
      <w:r w:rsidRPr="00FD0C59">
        <w:rPr>
          <w:highlight w:val="white"/>
        </w:rPr>
        <w:t xml:space="preserve">        BinaryWriter targetStream =</w:t>
      </w:r>
    </w:p>
    <w:p w14:paraId="5480751C" w14:textId="594CFB53" w:rsidR="00E1579E" w:rsidRPr="00FD0C59" w:rsidRDefault="00034B05" w:rsidP="00FD0C59">
      <w:pPr>
        <w:pStyle w:val="Code"/>
        <w:rPr>
          <w:highlight w:val="white"/>
        </w:rPr>
      </w:pPr>
      <w:r>
        <w:rPr>
          <w:highlight w:val="white"/>
        </w:rPr>
        <w:t xml:space="preserve">         </w:t>
      </w:r>
      <w:r w:rsidR="00E1579E" w:rsidRPr="00FD0C59">
        <w:rPr>
          <w:highlight w:val="white"/>
        </w:rPr>
        <w:t xml:space="preserve"> new BinaryWriter(File.OpenWrite(targetFile.FullName));</w:t>
      </w:r>
    </w:p>
    <w:p w14:paraId="5F199FAB" w14:textId="77777777" w:rsidR="00E1579E" w:rsidRPr="00FD0C59" w:rsidRDefault="00E1579E" w:rsidP="00FD0C59">
      <w:pPr>
        <w:pStyle w:val="Code"/>
        <w:rPr>
          <w:highlight w:val="white"/>
        </w:rPr>
      </w:pPr>
    </w:p>
    <w:p w14:paraId="750F3D8E" w14:textId="77777777" w:rsidR="00E1579E" w:rsidRPr="00E1579E" w:rsidRDefault="00E1579E" w:rsidP="00E1579E">
      <w:pPr>
        <w:pStyle w:val="Code"/>
        <w:rPr>
          <w:highlight w:val="white"/>
        </w:rPr>
      </w:pPr>
      <w:r w:rsidRPr="00E1579E">
        <w:rPr>
          <w:highlight w:val="white"/>
        </w:rPr>
        <w:t xml:space="preserve">        foreach (StaticSymbolWindows staticSymbol in m_globalList) {</w:t>
      </w:r>
    </w:p>
    <w:p w14:paraId="64B97A01" w14:textId="77777777" w:rsidR="00E1579E" w:rsidRPr="00E1579E" w:rsidRDefault="00E1579E" w:rsidP="00E1579E">
      <w:pPr>
        <w:pStyle w:val="Code"/>
        <w:rPr>
          <w:highlight w:val="white"/>
        </w:rPr>
      </w:pPr>
      <w:r w:rsidRPr="00E1579E">
        <w:rPr>
          <w:highlight w:val="white"/>
        </w:rPr>
        <w:t xml:space="preserve">          foreach (sbyte b in staticSymbol.ByteList) {</w:t>
      </w:r>
    </w:p>
    <w:p w14:paraId="3A8A574C" w14:textId="77777777" w:rsidR="00E1579E" w:rsidRPr="00E1579E" w:rsidRDefault="00E1579E" w:rsidP="00E1579E">
      <w:pPr>
        <w:pStyle w:val="Code"/>
        <w:rPr>
          <w:highlight w:val="white"/>
        </w:rPr>
      </w:pPr>
      <w:r w:rsidRPr="00E1579E">
        <w:rPr>
          <w:highlight w:val="white"/>
        </w:rPr>
        <w:t xml:space="preserve">            targetStream.Write(b);</w:t>
      </w:r>
    </w:p>
    <w:p w14:paraId="6843DDC4" w14:textId="77777777" w:rsidR="00E1579E" w:rsidRPr="00E1579E" w:rsidRDefault="00E1579E" w:rsidP="00E1579E">
      <w:pPr>
        <w:pStyle w:val="Code"/>
        <w:rPr>
          <w:highlight w:val="white"/>
        </w:rPr>
      </w:pPr>
      <w:r w:rsidRPr="00E1579E">
        <w:rPr>
          <w:highlight w:val="white"/>
        </w:rPr>
        <w:t xml:space="preserve">          }</w:t>
      </w:r>
    </w:p>
    <w:p w14:paraId="0E9F9C45" w14:textId="77777777" w:rsidR="00E1579E" w:rsidRPr="00E1579E" w:rsidRDefault="00E1579E" w:rsidP="00E1579E">
      <w:pPr>
        <w:pStyle w:val="Code"/>
        <w:rPr>
          <w:highlight w:val="white"/>
        </w:rPr>
      </w:pPr>
      <w:r w:rsidRPr="00E1579E">
        <w:rPr>
          <w:highlight w:val="white"/>
        </w:rPr>
        <w:t xml:space="preserve">        }</w:t>
      </w:r>
    </w:p>
    <w:p w14:paraId="1C3AC468" w14:textId="77777777" w:rsidR="00E1579E" w:rsidRPr="00E1579E" w:rsidRDefault="00E1579E" w:rsidP="00E1579E">
      <w:pPr>
        <w:pStyle w:val="Code"/>
        <w:rPr>
          <w:highlight w:val="white"/>
        </w:rPr>
      </w:pPr>
    </w:p>
    <w:p w14:paraId="158D8C3F" w14:textId="77777777" w:rsidR="00E1579E" w:rsidRPr="00E1579E" w:rsidRDefault="00E1579E" w:rsidP="00E1579E">
      <w:pPr>
        <w:pStyle w:val="Code"/>
        <w:rPr>
          <w:highlight w:val="white"/>
        </w:rPr>
      </w:pPr>
      <w:r w:rsidRPr="00E1579E">
        <w:rPr>
          <w:highlight w:val="white"/>
        </w:rPr>
        <w:t xml:space="preserve">        targetStream.Close();</w:t>
      </w:r>
    </w:p>
    <w:p w14:paraId="724A04C8" w14:textId="77777777" w:rsidR="00E1579E" w:rsidRPr="00E1579E" w:rsidRDefault="00E1579E" w:rsidP="00E1579E">
      <w:pPr>
        <w:pStyle w:val="Code"/>
        <w:rPr>
          <w:highlight w:val="white"/>
        </w:rPr>
      </w:pPr>
      <w:r w:rsidRPr="00E1579E">
        <w:rPr>
          <w:highlight w:val="white"/>
        </w:rPr>
        <w:t xml:space="preserve">      }</w:t>
      </w:r>
    </w:p>
    <w:p w14:paraId="1CA659D4" w14:textId="77777777" w:rsidR="00E1579E" w:rsidRPr="00E1579E" w:rsidRDefault="00E1579E" w:rsidP="00E1579E">
      <w:pPr>
        <w:pStyle w:val="Code"/>
        <w:rPr>
          <w:highlight w:val="white"/>
        </w:rPr>
      </w:pPr>
      <w:r w:rsidRPr="00E1579E">
        <w:rPr>
          <w:highlight w:val="white"/>
        </w:rPr>
        <w:t xml:space="preserve">    }</w:t>
      </w:r>
    </w:p>
    <w:p w14:paraId="34D0E685" w14:textId="6BD88B87" w:rsidR="00E1579E" w:rsidRDefault="00A14DBA" w:rsidP="00A14DBA">
      <w:pPr>
        <w:rPr>
          <w:highlight w:val="white"/>
        </w:rPr>
      </w:pPr>
      <w:r>
        <w:rPr>
          <w:highlight w:val="white"/>
        </w:rPr>
        <w:t xml:space="preserve">The </w:t>
      </w:r>
      <w:r w:rsidRPr="00A14DBA">
        <w:rPr>
          <w:rStyle w:val="KeyWord0"/>
          <w:highlight w:val="white"/>
        </w:rPr>
        <w:t>GenerateTrace</w:t>
      </w:r>
      <w:r>
        <w:rPr>
          <w:highlight w:val="white"/>
        </w:rPr>
        <w:t xml:space="preserve"> method</w:t>
      </w:r>
      <w:r w:rsidR="008E063F">
        <w:rPr>
          <w:highlight w:val="white"/>
        </w:rPr>
        <w:t xml:space="preserve"> adds the symbol to the </w:t>
      </w:r>
      <w:r w:rsidR="008E063F" w:rsidRPr="008E063F">
        <w:rPr>
          <w:rStyle w:val="KeyWord0"/>
          <w:highlight w:val="white"/>
        </w:rPr>
        <w:t>m_globalList</w:t>
      </w:r>
      <w:r>
        <w:rPr>
          <w:highlight w:val="white"/>
        </w:rPr>
        <w:t xml:space="preserve"> </w:t>
      </w:r>
      <w:r w:rsidR="0072024D">
        <w:rPr>
          <w:highlight w:val="white"/>
        </w:rPr>
        <w:t xml:space="preserve">iterates through the </w:t>
      </w:r>
      <w:r w:rsidR="008E063F">
        <w:rPr>
          <w:highlight w:val="white"/>
        </w:rPr>
        <w:t xml:space="preserve">names of </w:t>
      </w:r>
      <w:r w:rsidR="0072024D">
        <w:rPr>
          <w:highlight w:val="white"/>
        </w:rPr>
        <w:t>access name set and function call name set</w:t>
      </w:r>
      <w:r w:rsidR="008433E2">
        <w:rPr>
          <w:highlight w:val="white"/>
        </w:rPr>
        <w:t xml:space="preserve"> and calls </w:t>
      </w:r>
      <w:r w:rsidR="008433E2" w:rsidRPr="00A14DBA">
        <w:rPr>
          <w:rStyle w:val="KeyWord0"/>
          <w:highlight w:val="white"/>
        </w:rPr>
        <w:t>GenerateTrace</w:t>
      </w:r>
      <w:r w:rsidR="008433E2" w:rsidRPr="008433E2">
        <w:rPr>
          <w:highlight w:val="white"/>
        </w:rPr>
        <w:t xml:space="preserve"> recursively for each symbol</w:t>
      </w:r>
      <w:r w:rsidR="00D40F0E">
        <w:rPr>
          <w:highlight w:val="white"/>
        </w:rPr>
        <w:t xml:space="preserve"> not yet present in the </w:t>
      </w:r>
      <w:r w:rsidR="00D40F0E" w:rsidRPr="00D40F0E">
        <w:rPr>
          <w:rStyle w:val="KeyWord0"/>
          <w:highlight w:val="white"/>
        </w:rPr>
        <w:t>m_globalList</w:t>
      </w:r>
      <w:r w:rsidR="00D40F0E">
        <w:rPr>
          <w:highlight w:val="white"/>
        </w:rPr>
        <w:t>.</w:t>
      </w:r>
    </w:p>
    <w:p w14:paraId="4D284140" w14:textId="77777777" w:rsidR="00E1579E" w:rsidRPr="00E1579E" w:rsidRDefault="00E1579E" w:rsidP="00E1579E">
      <w:pPr>
        <w:pStyle w:val="Code"/>
        <w:rPr>
          <w:highlight w:val="white"/>
        </w:rPr>
      </w:pPr>
      <w:r w:rsidRPr="00E1579E">
        <w:rPr>
          <w:highlight w:val="white"/>
        </w:rPr>
        <w:t xml:space="preserve">    private void GenerateTrace(StaticSymbolWindows staticSymbol) {</w:t>
      </w:r>
    </w:p>
    <w:p w14:paraId="1C5C124A" w14:textId="77777777" w:rsidR="00E1579E" w:rsidRPr="00E1579E" w:rsidRDefault="00E1579E" w:rsidP="00E1579E">
      <w:pPr>
        <w:pStyle w:val="Code"/>
        <w:rPr>
          <w:highlight w:val="white"/>
        </w:rPr>
      </w:pPr>
      <w:r w:rsidRPr="00E1579E">
        <w:rPr>
          <w:highlight w:val="white"/>
        </w:rPr>
        <w:t xml:space="preserve">      if (!m_globalList.Contains(staticSymbol)) {</w:t>
      </w:r>
    </w:p>
    <w:p w14:paraId="133652CA" w14:textId="77777777" w:rsidR="00E1579E" w:rsidRPr="00E1579E" w:rsidRDefault="00E1579E" w:rsidP="00E1579E">
      <w:pPr>
        <w:pStyle w:val="Code"/>
        <w:rPr>
          <w:highlight w:val="white"/>
        </w:rPr>
      </w:pPr>
      <w:r w:rsidRPr="00E1579E">
        <w:rPr>
          <w:highlight w:val="white"/>
        </w:rPr>
        <w:t xml:space="preserve">        m_globalList.Add(staticSymbol);</w:t>
      </w:r>
    </w:p>
    <w:p w14:paraId="2612C1D0" w14:textId="77777777" w:rsidR="00E1579E" w:rsidRPr="00E1579E" w:rsidRDefault="00E1579E" w:rsidP="00E1579E">
      <w:pPr>
        <w:pStyle w:val="Code"/>
        <w:rPr>
          <w:highlight w:val="white"/>
        </w:rPr>
      </w:pPr>
      <w:r w:rsidRPr="00E1579E">
        <w:rPr>
          <w:highlight w:val="white"/>
        </w:rPr>
        <w:t xml:space="preserve">        m_addressMap.Add(staticSymbol.UniqueName, m_totalSize);</w:t>
      </w:r>
    </w:p>
    <w:p w14:paraId="38A20568" w14:textId="77777777" w:rsidR="00E1579E" w:rsidRPr="00E1579E" w:rsidRDefault="00E1579E" w:rsidP="00E1579E">
      <w:pPr>
        <w:pStyle w:val="Code"/>
        <w:rPr>
          <w:highlight w:val="white"/>
        </w:rPr>
      </w:pPr>
      <w:r w:rsidRPr="00E1579E">
        <w:rPr>
          <w:highlight w:val="white"/>
        </w:rPr>
        <w:t xml:space="preserve">        m_totalSize += (int) staticSymbol.ByteList.Count;</w:t>
      </w:r>
    </w:p>
    <w:p w14:paraId="3AB62D24" w14:textId="77777777" w:rsidR="00E1579E" w:rsidRPr="00E1579E" w:rsidRDefault="00E1579E" w:rsidP="00E1579E">
      <w:pPr>
        <w:pStyle w:val="Code"/>
        <w:rPr>
          <w:highlight w:val="white"/>
        </w:rPr>
      </w:pPr>
      <w:r w:rsidRPr="00E1579E">
        <w:rPr>
          <w:highlight w:val="white"/>
        </w:rPr>
        <w:t xml:space="preserve">      </w:t>
      </w:r>
    </w:p>
    <w:p w14:paraId="6E1AA15F" w14:textId="77777777" w:rsidR="00034B05" w:rsidRDefault="00E1579E" w:rsidP="00E1579E">
      <w:pPr>
        <w:pStyle w:val="Code"/>
        <w:rPr>
          <w:highlight w:val="white"/>
        </w:rPr>
      </w:pPr>
      <w:r w:rsidRPr="00E1579E">
        <w:rPr>
          <w:highlight w:val="white"/>
        </w:rPr>
        <w:t xml:space="preserve">        ISet&lt;string&gt; accessNameSet =</w:t>
      </w:r>
    </w:p>
    <w:p w14:paraId="79EE870E" w14:textId="344BC11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HashSet&lt;string&gt;(staticSymbol.AccessMap.Values);</w:t>
      </w:r>
    </w:p>
    <w:p w14:paraId="4EC02124" w14:textId="77777777" w:rsidR="00E1579E" w:rsidRPr="00E1579E" w:rsidRDefault="00E1579E" w:rsidP="00E1579E">
      <w:pPr>
        <w:pStyle w:val="Code"/>
        <w:rPr>
          <w:highlight w:val="white"/>
        </w:rPr>
      </w:pPr>
      <w:r w:rsidRPr="00E1579E">
        <w:rPr>
          <w:highlight w:val="white"/>
        </w:rPr>
        <w:t xml:space="preserve">        foreach (string accessName in accessNameSet) {</w:t>
      </w:r>
    </w:p>
    <w:p w14:paraId="3BC44210" w14:textId="77777777" w:rsidR="00E1579E" w:rsidRPr="00E1579E" w:rsidRDefault="00E1579E" w:rsidP="00E1579E">
      <w:pPr>
        <w:pStyle w:val="Code"/>
        <w:rPr>
          <w:highlight w:val="white"/>
        </w:rPr>
      </w:pPr>
      <w:r w:rsidRPr="00E1579E">
        <w:rPr>
          <w:highlight w:val="white"/>
        </w:rPr>
        <w:t xml:space="preserve">          StaticSymbolWindows accessSymbol;</w:t>
      </w:r>
    </w:p>
    <w:p w14:paraId="73272D6F" w14:textId="77777777" w:rsidR="00E1579E" w:rsidRPr="00E1579E" w:rsidRDefault="00E1579E" w:rsidP="00E1579E">
      <w:pPr>
        <w:pStyle w:val="Code"/>
        <w:rPr>
          <w:highlight w:val="white"/>
        </w:rPr>
      </w:pPr>
      <w:r w:rsidRPr="00E1579E">
        <w:rPr>
          <w:highlight w:val="white"/>
        </w:rPr>
        <w:t xml:space="preserve">          Assert.Error(m_globalMap.TryGetValue(accessName, out accessSymbol),</w:t>
      </w:r>
    </w:p>
    <w:p w14:paraId="4107026C" w14:textId="77777777" w:rsidR="00E1579E" w:rsidRPr="00E1579E" w:rsidRDefault="00E1579E" w:rsidP="00E1579E">
      <w:pPr>
        <w:pStyle w:val="Code"/>
        <w:rPr>
          <w:highlight w:val="white"/>
        </w:rPr>
      </w:pPr>
      <w:r w:rsidRPr="00E1579E">
        <w:rPr>
          <w:highlight w:val="white"/>
        </w:rPr>
        <w:t xml:space="preserve">                       accessName, Message.Object_missing_in_linking);</w:t>
      </w:r>
    </w:p>
    <w:p w14:paraId="44F4AFE4" w14:textId="77777777" w:rsidR="00E1579E" w:rsidRPr="00E1579E" w:rsidRDefault="00E1579E" w:rsidP="00E1579E">
      <w:pPr>
        <w:pStyle w:val="Code"/>
        <w:rPr>
          <w:highlight w:val="white"/>
        </w:rPr>
      </w:pPr>
      <w:r w:rsidRPr="00E1579E">
        <w:rPr>
          <w:highlight w:val="white"/>
        </w:rPr>
        <w:t xml:space="preserve">          Assert.ErrorXXX(accessSymbol != null);</w:t>
      </w:r>
    </w:p>
    <w:p w14:paraId="7A0CA2AE" w14:textId="77777777" w:rsidR="00E1579E" w:rsidRPr="00E1579E" w:rsidRDefault="00E1579E" w:rsidP="00E1579E">
      <w:pPr>
        <w:pStyle w:val="Code"/>
        <w:rPr>
          <w:highlight w:val="white"/>
        </w:rPr>
      </w:pPr>
      <w:r w:rsidRPr="00E1579E">
        <w:rPr>
          <w:highlight w:val="white"/>
        </w:rPr>
        <w:t xml:space="preserve">          GenerateTrace(accessSymbol);</w:t>
      </w:r>
    </w:p>
    <w:p w14:paraId="51C9D9C8" w14:textId="77777777" w:rsidR="00E1579E" w:rsidRPr="00E1579E" w:rsidRDefault="00E1579E" w:rsidP="00E1579E">
      <w:pPr>
        <w:pStyle w:val="Code"/>
        <w:rPr>
          <w:highlight w:val="white"/>
        </w:rPr>
      </w:pPr>
      <w:r w:rsidRPr="00E1579E">
        <w:rPr>
          <w:highlight w:val="white"/>
        </w:rPr>
        <w:t xml:space="preserve">        }</w:t>
      </w:r>
    </w:p>
    <w:p w14:paraId="47B4AF23" w14:textId="77777777" w:rsidR="00E1579E" w:rsidRPr="00E1579E" w:rsidRDefault="00E1579E" w:rsidP="00E1579E">
      <w:pPr>
        <w:pStyle w:val="Code"/>
        <w:rPr>
          <w:highlight w:val="white"/>
        </w:rPr>
      </w:pPr>
    </w:p>
    <w:p w14:paraId="71188B20" w14:textId="77777777" w:rsidR="00034B05" w:rsidRDefault="00E1579E" w:rsidP="00E1579E">
      <w:pPr>
        <w:pStyle w:val="Code"/>
        <w:rPr>
          <w:highlight w:val="white"/>
        </w:rPr>
      </w:pPr>
      <w:r w:rsidRPr="00E1579E">
        <w:rPr>
          <w:highlight w:val="white"/>
        </w:rPr>
        <w:t xml:space="preserve">        ISet&lt;string&gt; callNameSet =</w:t>
      </w:r>
    </w:p>
    <w:p w14:paraId="79AFB79D" w14:textId="479C594C" w:rsidR="00E1579E" w:rsidRPr="00E1579E" w:rsidRDefault="00034B05" w:rsidP="00E1579E">
      <w:pPr>
        <w:pStyle w:val="Code"/>
        <w:rPr>
          <w:highlight w:val="white"/>
        </w:rPr>
      </w:pPr>
      <w:r>
        <w:rPr>
          <w:highlight w:val="white"/>
        </w:rPr>
        <w:t xml:space="preserve">         </w:t>
      </w:r>
      <w:r w:rsidR="00E1579E" w:rsidRPr="00E1579E">
        <w:rPr>
          <w:highlight w:val="white"/>
        </w:rPr>
        <w:t xml:space="preserve"> new HashSet&lt;string&gt;(staticSymbol.CallMap.Values);</w:t>
      </w:r>
    </w:p>
    <w:p w14:paraId="6524036F" w14:textId="77777777" w:rsidR="00E1579E" w:rsidRPr="00E1579E" w:rsidRDefault="00E1579E" w:rsidP="00E1579E">
      <w:pPr>
        <w:pStyle w:val="Code"/>
        <w:rPr>
          <w:highlight w:val="white"/>
        </w:rPr>
      </w:pPr>
      <w:r w:rsidRPr="00E1579E">
        <w:rPr>
          <w:highlight w:val="white"/>
        </w:rPr>
        <w:t xml:space="preserve">        foreach (string callName in callNameSet) {</w:t>
      </w:r>
    </w:p>
    <w:p w14:paraId="31A4ADD7" w14:textId="77777777" w:rsidR="00E1579E" w:rsidRPr="00E1579E" w:rsidRDefault="00E1579E" w:rsidP="00E1579E">
      <w:pPr>
        <w:pStyle w:val="Code"/>
        <w:rPr>
          <w:highlight w:val="white"/>
        </w:rPr>
      </w:pPr>
      <w:r w:rsidRPr="00E1579E">
        <w:rPr>
          <w:highlight w:val="white"/>
        </w:rPr>
        <w:t xml:space="preserve">          StaticSymbolWindows funcSymbol;</w:t>
      </w:r>
    </w:p>
    <w:p w14:paraId="19770E2B" w14:textId="77777777" w:rsidR="00034B05" w:rsidRDefault="00E1579E" w:rsidP="00E1579E">
      <w:pPr>
        <w:pStyle w:val="Code"/>
        <w:rPr>
          <w:highlight w:val="white"/>
        </w:rPr>
      </w:pPr>
      <w:r w:rsidRPr="00E1579E">
        <w:rPr>
          <w:highlight w:val="white"/>
        </w:rPr>
        <w:t xml:space="preserve">          Assert.Error(m_globalMap.TryGetValue(callName, out funcSymbol),</w:t>
      </w:r>
    </w:p>
    <w:p w14:paraId="15ADD5E4" w14:textId="0D61CCF2" w:rsidR="00E1579E" w:rsidRPr="00E1579E" w:rsidRDefault="00034B05" w:rsidP="00E1579E">
      <w:pPr>
        <w:pStyle w:val="Code"/>
        <w:rPr>
          <w:highlight w:val="white"/>
        </w:rPr>
      </w:pPr>
      <w:r>
        <w:rPr>
          <w:highlight w:val="white"/>
        </w:rPr>
        <w:t xml:space="preserve">                      </w:t>
      </w:r>
      <w:r w:rsidR="00E1579E" w:rsidRPr="00E1579E">
        <w:rPr>
          <w:highlight w:val="white"/>
        </w:rPr>
        <w:t xml:space="preserve"> callName, Message.Function_missing_in_linking);</w:t>
      </w:r>
    </w:p>
    <w:p w14:paraId="48F35BED" w14:textId="77777777" w:rsidR="00E1579E" w:rsidRPr="00E1579E" w:rsidRDefault="00E1579E" w:rsidP="00E1579E">
      <w:pPr>
        <w:pStyle w:val="Code"/>
        <w:rPr>
          <w:highlight w:val="white"/>
        </w:rPr>
      </w:pPr>
      <w:r w:rsidRPr="00E1579E">
        <w:rPr>
          <w:highlight w:val="white"/>
        </w:rPr>
        <w:t xml:space="preserve">          Assert.Error(funcSymbol != null, SimpleName(callName), </w:t>
      </w:r>
    </w:p>
    <w:p w14:paraId="3B1A739B" w14:textId="77777777" w:rsidR="00E1579E" w:rsidRPr="00E1579E" w:rsidRDefault="00E1579E" w:rsidP="00E1579E">
      <w:pPr>
        <w:pStyle w:val="Code"/>
        <w:rPr>
          <w:highlight w:val="white"/>
        </w:rPr>
      </w:pPr>
      <w:r w:rsidRPr="00E1579E">
        <w:rPr>
          <w:highlight w:val="white"/>
        </w:rPr>
        <w:t xml:space="preserve">                         Message.Missing_external_function);</w:t>
      </w:r>
    </w:p>
    <w:p w14:paraId="00D1D95B" w14:textId="77777777" w:rsidR="00E1579E" w:rsidRPr="00E1579E" w:rsidRDefault="00E1579E" w:rsidP="00E1579E">
      <w:pPr>
        <w:pStyle w:val="Code"/>
        <w:rPr>
          <w:highlight w:val="white"/>
        </w:rPr>
      </w:pPr>
      <w:r w:rsidRPr="00E1579E">
        <w:rPr>
          <w:highlight w:val="white"/>
        </w:rPr>
        <w:t xml:space="preserve">          GenerateTrace(funcSymbol);</w:t>
      </w:r>
    </w:p>
    <w:p w14:paraId="0D8C1595" w14:textId="77777777" w:rsidR="00E1579E" w:rsidRPr="00E1579E" w:rsidRDefault="00E1579E" w:rsidP="00E1579E">
      <w:pPr>
        <w:pStyle w:val="Code"/>
        <w:rPr>
          <w:highlight w:val="white"/>
        </w:rPr>
      </w:pPr>
      <w:r w:rsidRPr="00E1579E">
        <w:rPr>
          <w:highlight w:val="white"/>
        </w:rPr>
        <w:t xml:space="preserve">        }      </w:t>
      </w:r>
    </w:p>
    <w:p w14:paraId="5224BE56" w14:textId="77777777" w:rsidR="00E1579E" w:rsidRPr="00E1579E" w:rsidRDefault="00E1579E" w:rsidP="00E1579E">
      <w:pPr>
        <w:pStyle w:val="Code"/>
        <w:rPr>
          <w:highlight w:val="white"/>
        </w:rPr>
      </w:pPr>
      <w:r w:rsidRPr="00E1579E">
        <w:rPr>
          <w:highlight w:val="white"/>
        </w:rPr>
        <w:t xml:space="preserve">      }</w:t>
      </w:r>
    </w:p>
    <w:p w14:paraId="66A6B9FA" w14:textId="77777777" w:rsidR="00E1579E" w:rsidRPr="00E1579E" w:rsidRDefault="00E1579E" w:rsidP="00E1579E">
      <w:pPr>
        <w:pStyle w:val="Code"/>
        <w:rPr>
          <w:highlight w:val="white"/>
        </w:rPr>
      </w:pPr>
      <w:r w:rsidRPr="00E1579E">
        <w:rPr>
          <w:highlight w:val="white"/>
        </w:rPr>
        <w:t xml:space="preserve">    }</w:t>
      </w:r>
    </w:p>
    <w:p w14:paraId="25398DFA" w14:textId="095EAEA2" w:rsidR="00E1579E" w:rsidRDefault="003045D3" w:rsidP="003045D3">
      <w:pPr>
        <w:rPr>
          <w:highlight w:val="white"/>
        </w:rPr>
      </w:pPr>
      <w:r>
        <w:rPr>
          <w:highlight w:val="white"/>
        </w:rPr>
        <w:lastRenderedPageBreak/>
        <w:t xml:space="preserve">The </w:t>
      </w:r>
      <w:r w:rsidRPr="003045D3">
        <w:rPr>
          <w:rStyle w:val="KeyWord0"/>
          <w:highlight w:val="white"/>
        </w:rPr>
        <w:t>GenerateAccess</w:t>
      </w:r>
      <w:r>
        <w:rPr>
          <w:highlight w:val="white"/>
        </w:rPr>
        <w:t xml:space="preserve"> </w:t>
      </w:r>
      <w:r w:rsidR="009A0FCE">
        <w:rPr>
          <w:highlight w:val="white"/>
        </w:rPr>
        <w:t>methods iterators through</w:t>
      </w:r>
      <w:r w:rsidR="005A135F">
        <w:rPr>
          <w:highlight w:val="white"/>
        </w:rPr>
        <w:t xml:space="preserve"> the access map and </w:t>
      </w:r>
      <w:r w:rsidR="00C94223">
        <w:rPr>
          <w:highlight w:val="white"/>
        </w:rPr>
        <w:t>modifies the addresses.</w:t>
      </w:r>
    </w:p>
    <w:p w14:paraId="0984CBC7" w14:textId="7D8C9C1B" w:rsidR="00187D3B" w:rsidRPr="00065634" w:rsidRDefault="00187D3B" w:rsidP="00187D3B">
      <w:r w:rsidRPr="00A97227">
        <w:t xml:space="preserve">For each element, reachable from </w:t>
      </w:r>
      <w:r w:rsidRPr="00A97227">
        <w:rPr>
          <w:rStyle w:val="KeyWord0"/>
        </w:rPr>
        <w:t>main</w:t>
      </w:r>
      <w:r w:rsidRPr="00A97227">
        <w:t xml:space="preserve">, </w:t>
      </w:r>
      <w:r w:rsidRPr="00EC76D5">
        <w:t xml:space="preserve">we need to modify its </w:t>
      </w:r>
      <w:r w:rsidR="00065634">
        <w:t xml:space="preserve">static </w:t>
      </w:r>
      <w:r w:rsidRPr="00EC76D5">
        <w:t>accesses, function calls and return assignment</w:t>
      </w:r>
      <w:r w:rsidR="00065634">
        <w:t>s</w:t>
      </w:r>
      <w:r w:rsidR="00FC0187">
        <w:t xml:space="preserve"> (f</w:t>
      </w:r>
      <w:r w:rsidRPr="00EC76D5">
        <w:t>or a global variable the call map and return set are empty</w:t>
      </w:r>
      <w:r w:rsidR="00FC0187">
        <w:t>)</w:t>
      </w:r>
      <w:r w:rsidRPr="00EC76D5">
        <w:t xml:space="preserve"> by calling</w:t>
      </w:r>
      <w:r w:rsidRPr="00065634">
        <w:t xml:space="preserve"> </w:t>
      </w:r>
      <w:r w:rsidR="00065634" w:rsidRPr="00065634">
        <w:rPr>
          <w:rStyle w:val="KeyWord0"/>
        </w:rPr>
        <w:t>G</w:t>
      </w:r>
      <w:r w:rsidRPr="00065634">
        <w:rPr>
          <w:rStyle w:val="KeyWord0"/>
        </w:rPr>
        <w:t>enerateAccess</w:t>
      </w:r>
      <w:r w:rsidRPr="00065634">
        <w:t xml:space="preserve">, </w:t>
      </w:r>
      <w:r w:rsidR="00065634" w:rsidRPr="00065634">
        <w:rPr>
          <w:rStyle w:val="KeyWord0"/>
        </w:rPr>
        <w:t>G</w:t>
      </w:r>
      <w:r w:rsidRPr="00065634">
        <w:rPr>
          <w:rStyle w:val="KeyWord0"/>
        </w:rPr>
        <w:t>enerateCall</w:t>
      </w:r>
      <w:r w:rsidRPr="00065634">
        <w:t xml:space="preserve">, and </w:t>
      </w:r>
      <w:r w:rsidR="00065634" w:rsidRPr="00065634">
        <w:rPr>
          <w:rStyle w:val="KeyWord0"/>
        </w:rPr>
        <w:t>G</w:t>
      </w:r>
      <w:r w:rsidRPr="00065634">
        <w:rPr>
          <w:rStyle w:val="KeyWord0"/>
        </w:rPr>
        <w:t>enerateReturn</w:t>
      </w:r>
      <w:r w:rsidR="00065634">
        <w:t>.</w:t>
      </w:r>
    </w:p>
    <w:p w14:paraId="2C0887B6" w14:textId="77777777" w:rsidR="00E1579E" w:rsidRPr="00E1579E" w:rsidRDefault="00E1579E" w:rsidP="00E1579E">
      <w:pPr>
        <w:pStyle w:val="Code"/>
        <w:rPr>
          <w:highlight w:val="white"/>
        </w:rPr>
      </w:pPr>
      <w:r w:rsidRPr="00E1579E">
        <w:rPr>
          <w:highlight w:val="white"/>
        </w:rPr>
        <w:t xml:space="preserve">    private void GenerateAccess(IDictionary&lt;int,string&gt; accessMap,</w:t>
      </w:r>
    </w:p>
    <w:p w14:paraId="5E4B2D6D" w14:textId="77777777" w:rsidR="00E1579E" w:rsidRPr="00E1579E" w:rsidRDefault="00E1579E" w:rsidP="00E1579E">
      <w:pPr>
        <w:pStyle w:val="Code"/>
        <w:rPr>
          <w:highlight w:val="white"/>
        </w:rPr>
      </w:pPr>
      <w:r w:rsidRPr="00E1579E">
        <w:rPr>
          <w:highlight w:val="white"/>
        </w:rPr>
        <w:t xml:space="preserve">                                List&lt;byte&gt; byteList) {</w:t>
      </w:r>
    </w:p>
    <w:p w14:paraId="051AA669" w14:textId="77777777" w:rsidR="00E1579E" w:rsidRPr="00E1579E" w:rsidRDefault="00E1579E" w:rsidP="00E1579E">
      <w:pPr>
        <w:pStyle w:val="Code"/>
        <w:rPr>
          <w:highlight w:val="white"/>
        </w:rPr>
      </w:pPr>
      <w:r w:rsidRPr="00E1579E">
        <w:rPr>
          <w:highlight w:val="white"/>
        </w:rPr>
        <w:t xml:space="preserve">      foreach (KeyValuePair&lt;int,string&gt; entry in accessMap) {</w:t>
      </w:r>
    </w:p>
    <w:p w14:paraId="6A6ECEA0" w14:textId="4AFDEFD2" w:rsidR="00E1579E" w:rsidRPr="00E1579E" w:rsidRDefault="00E1579E" w:rsidP="00E1579E">
      <w:pPr>
        <w:pStyle w:val="Code"/>
        <w:rPr>
          <w:highlight w:val="white"/>
        </w:rPr>
      </w:pPr>
      <w:r w:rsidRPr="00E1579E">
        <w:rPr>
          <w:highlight w:val="white"/>
        </w:rPr>
        <w:t xml:space="preserve">        int </w:t>
      </w:r>
      <w:r w:rsidR="007F1ED9">
        <w:rPr>
          <w:highlight w:val="white"/>
        </w:rPr>
        <w:t>sourceAddress</w:t>
      </w:r>
      <w:r w:rsidRPr="00E1579E">
        <w:rPr>
          <w:highlight w:val="white"/>
        </w:rPr>
        <w:t xml:space="preserve"> = entry.Key;</w:t>
      </w:r>
    </w:p>
    <w:p w14:paraId="37F9D114" w14:textId="4B2591FA" w:rsidR="00E1579E" w:rsidRDefault="00E1579E" w:rsidP="00E1579E">
      <w:pPr>
        <w:pStyle w:val="Code"/>
        <w:rPr>
          <w:highlight w:val="white"/>
        </w:rPr>
      </w:pPr>
      <w:r w:rsidRPr="00E1579E">
        <w:rPr>
          <w:highlight w:val="white"/>
        </w:rPr>
        <w:t xml:space="preserve">        string </w:t>
      </w:r>
      <w:r w:rsidR="00E52B24">
        <w:rPr>
          <w:highlight w:val="white"/>
        </w:rPr>
        <w:t>targetN</w:t>
      </w:r>
      <w:r w:rsidRPr="00E1579E">
        <w:rPr>
          <w:highlight w:val="white"/>
        </w:rPr>
        <w:t>ame = entry.Value;</w:t>
      </w:r>
    </w:p>
    <w:p w14:paraId="2D09D929" w14:textId="3D6698E6" w:rsidR="00C94223" w:rsidRPr="00E1579E" w:rsidRDefault="007F1B64" w:rsidP="007F1B64">
      <w:pPr>
        <w:rPr>
          <w:highlight w:val="white"/>
        </w:rPr>
      </w:pPr>
      <w:r>
        <w:rPr>
          <w:highlight w:val="white"/>
        </w:rPr>
        <w:t xml:space="preserve">We obtain the </w:t>
      </w:r>
      <w:r w:rsidR="007F1ED9">
        <w:rPr>
          <w:highlight w:val="white"/>
        </w:rPr>
        <w:t>target address</w:t>
      </w:r>
      <w:r>
        <w:rPr>
          <w:highlight w:val="white"/>
        </w:rPr>
        <w:t xml:space="preserve"> from the low and hig</w:t>
      </w:r>
      <w:r w:rsidR="005B3053">
        <w:rPr>
          <w:highlight w:val="white"/>
        </w:rPr>
        <w:t>h</w:t>
      </w:r>
      <w:r>
        <w:rPr>
          <w:highlight w:val="white"/>
        </w:rPr>
        <w:t xml:space="preserve"> byte of the </w:t>
      </w:r>
      <w:r w:rsidR="007F1ED9">
        <w:rPr>
          <w:highlight w:val="white"/>
        </w:rPr>
        <w:t>source address</w:t>
      </w:r>
      <w:r>
        <w:rPr>
          <w:highlight w:val="white"/>
        </w:rPr>
        <w:t>.</w:t>
      </w:r>
      <w:r w:rsidR="00870C36">
        <w:rPr>
          <w:highlight w:val="white"/>
        </w:rPr>
        <w:t xml:space="preserve"> Note that the </w:t>
      </w:r>
      <w:r w:rsidR="007F1ED9">
        <w:rPr>
          <w:highlight w:val="white"/>
        </w:rPr>
        <w:t>target address</w:t>
      </w:r>
      <w:r w:rsidR="00870C36">
        <w:rPr>
          <w:highlight w:val="white"/>
        </w:rPr>
        <w:t xml:space="preserve"> does not need to be zero</w:t>
      </w:r>
      <w:r w:rsidR="00C42881">
        <w:rPr>
          <w:highlight w:val="white"/>
        </w:rPr>
        <w:t>, it may hold an offset. F</w:t>
      </w:r>
      <w:r w:rsidR="00FB0E68">
        <w:rPr>
          <w:highlight w:val="white"/>
        </w:rPr>
        <w:t xml:space="preserve">or instance, the </w:t>
      </w:r>
      <w:r w:rsidR="007F1ED9">
        <w:rPr>
          <w:highlight w:val="white"/>
        </w:rPr>
        <w:t>target address</w:t>
      </w:r>
      <w:r w:rsidR="00FB0E68">
        <w:rPr>
          <w:highlight w:val="white"/>
        </w:rPr>
        <w:t xml:space="preserve"> may be a pointer to a value in an array of a non-zero index, in which case </w:t>
      </w:r>
      <w:r w:rsidR="00C42881">
        <w:rPr>
          <w:highlight w:val="white"/>
        </w:rPr>
        <w:t xml:space="preserve">its offset </w:t>
      </w:r>
      <w:r w:rsidR="00FB0E68">
        <w:rPr>
          <w:highlight w:val="white"/>
        </w:rPr>
        <w:t>is non-zero.</w:t>
      </w:r>
    </w:p>
    <w:p w14:paraId="05D6B6E6" w14:textId="1902CF0E" w:rsidR="00E1579E" w:rsidRPr="00E1579E" w:rsidRDefault="00E1579E" w:rsidP="00E1579E">
      <w:pPr>
        <w:pStyle w:val="Code"/>
        <w:rPr>
          <w:highlight w:val="white"/>
        </w:rPr>
      </w:pPr>
      <w:r w:rsidRPr="00E1579E">
        <w:rPr>
          <w:highlight w:val="white"/>
        </w:rPr>
        <w:t xml:space="preserve">        byte </w:t>
      </w:r>
      <w:r w:rsidR="00E4675D">
        <w:rPr>
          <w:highlight w:val="white"/>
        </w:rPr>
        <w:t>l</w:t>
      </w:r>
      <w:r w:rsidRPr="00E1579E">
        <w:rPr>
          <w:highlight w:val="white"/>
        </w:rPr>
        <w:t>owByte = byteList[</w:t>
      </w:r>
      <w:r w:rsidR="007F1ED9">
        <w:rPr>
          <w:highlight w:val="white"/>
        </w:rPr>
        <w:t>sourceAddress</w:t>
      </w:r>
      <w:r w:rsidRPr="00E1579E">
        <w:rPr>
          <w:highlight w:val="white"/>
        </w:rPr>
        <w:t>],</w:t>
      </w:r>
    </w:p>
    <w:p w14:paraId="193345BC" w14:textId="492E04D8" w:rsidR="00E1579E" w:rsidRPr="00E1579E" w:rsidRDefault="00E1579E" w:rsidP="00E1579E">
      <w:pPr>
        <w:pStyle w:val="Code"/>
        <w:rPr>
          <w:highlight w:val="white"/>
        </w:rPr>
      </w:pPr>
      <w:r w:rsidRPr="00E1579E">
        <w:rPr>
          <w:highlight w:val="white"/>
        </w:rPr>
        <w:t xml:space="preserve">             </w:t>
      </w:r>
      <w:r w:rsidR="00E4675D">
        <w:rPr>
          <w:highlight w:val="white"/>
        </w:rPr>
        <w:t>h</w:t>
      </w:r>
      <w:r w:rsidRPr="00E1579E">
        <w:rPr>
          <w:highlight w:val="white"/>
        </w:rPr>
        <w:t>ighByte = byteList[</w:t>
      </w:r>
      <w:r w:rsidR="007F1ED9">
        <w:rPr>
          <w:highlight w:val="white"/>
        </w:rPr>
        <w:t>sourceAddress</w:t>
      </w:r>
      <w:r w:rsidRPr="00E1579E">
        <w:rPr>
          <w:highlight w:val="white"/>
        </w:rPr>
        <w:t xml:space="preserve"> + 1];</w:t>
      </w:r>
    </w:p>
    <w:p w14:paraId="5F070F44" w14:textId="592CC9EB" w:rsidR="00E1579E" w:rsidRDefault="00E1579E" w:rsidP="00E1579E">
      <w:pPr>
        <w:pStyle w:val="Code"/>
        <w:rPr>
          <w:highlight w:val="white"/>
        </w:rPr>
      </w:pPr>
      <w:r w:rsidRPr="00E1579E">
        <w:rPr>
          <w:highlight w:val="white"/>
        </w:rPr>
        <w:t xml:space="preserve">        int </w:t>
      </w:r>
      <w:r w:rsidR="007F1ED9">
        <w:rPr>
          <w:highlight w:val="white"/>
        </w:rPr>
        <w:t>targetAddress</w:t>
      </w:r>
      <w:r w:rsidRPr="00E1579E">
        <w:rPr>
          <w:highlight w:val="white"/>
        </w:rPr>
        <w:t xml:space="preserve"> = ((int) </w:t>
      </w:r>
      <w:r w:rsidR="00E4675D">
        <w:rPr>
          <w:highlight w:val="white"/>
        </w:rPr>
        <w:t>h</w:t>
      </w:r>
      <w:r w:rsidRPr="00E1579E">
        <w:rPr>
          <w:highlight w:val="white"/>
        </w:rPr>
        <w:t xml:space="preserve">ighByte &lt;&lt; 8) + </w:t>
      </w:r>
      <w:r w:rsidR="00E4675D">
        <w:rPr>
          <w:highlight w:val="white"/>
        </w:rPr>
        <w:t>l</w:t>
      </w:r>
      <w:r w:rsidRPr="00E1579E">
        <w:rPr>
          <w:highlight w:val="white"/>
        </w:rPr>
        <w:t>owByte;</w:t>
      </w:r>
    </w:p>
    <w:p w14:paraId="4E1F1A0D" w14:textId="53AA015A" w:rsidR="007F1B64" w:rsidRPr="007F1ED9" w:rsidRDefault="00870C36" w:rsidP="000121DD">
      <w:pPr>
        <w:rPr>
          <w:b/>
          <w:bCs/>
          <w:highlight w:val="white"/>
        </w:rPr>
      </w:pPr>
      <w:r>
        <w:rPr>
          <w:highlight w:val="white"/>
        </w:rPr>
        <w:t xml:space="preserve">We modify the </w:t>
      </w:r>
      <w:r w:rsidR="007F1ED9">
        <w:rPr>
          <w:highlight w:val="white"/>
        </w:rPr>
        <w:t>target address</w:t>
      </w:r>
      <w:r>
        <w:rPr>
          <w:highlight w:val="white"/>
        </w:rPr>
        <w:t xml:space="preserve"> by</w:t>
      </w:r>
      <w:r w:rsidR="00907C44">
        <w:rPr>
          <w:highlight w:val="white"/>
        </w:rPr>
        <w:t xml:space="preserve"> adding the address of </w:t>
      </w:r>
      <w:r w:rsidR="001934F7">
        <w:rPr>
          <w:highlight w:val="white"/>
        </w:rPr>
        <w:t xml:space="preserve">the </w:t>
      </w:r>
      <w:r w:rsidR="00F85B99">
        <w:rPr>
          <w:highlight w:val="white"/>
        </w:rPr>
        <w:t xml:space="preserve">name to </w:t>
      </w:r>
      <w:r w:rsidR="007F1ED9">
        <w:rPr>
          <w:highlight w:val="white"/>
        </w:rPr>
        <w:t xml:space="preserve">target address, which we </w:t>
      </w:r>
      <w:r w:rsidR="001934F7">
        <w:rPr>
          <w:highlight w:val="white"/>
        </w:rPr>
        <w:t>restore to the source address.</w:t>
      </w:r>
    </w:p>
    <w:p w14:paraId="2CE198F8" w14:textId="49FD2A62" w:rsidR="00E1579E" w:rsidRPr="00E1579E" w:rsidRDefault="00E1579E" w:rsidP="00E1579E">
      <w:pPr>
        <w:pStyle w:val="Code"/>
        <w:rPr>
          <w:highlight w:val="white"/>
        </w:rPr>
      </w:pPr>
      <w:r w:rsidRPr="00E1579E">
        <w:rPr>
          <w:highlight w:val="white"/>
        </w:rPr>
        <w:t xml:space="preserve">        </w:t>
      </w:r>
      <w:r w:rsidR="007F1ED9">
        <w:rPr>
          <w:highlight w:val="white"/>
        </w:rPr>
        <w:t>targetAddress</w:t>
      </w:r>
      <w:r w:rsidRPr="00E1579E">
        <w:rPr>
          <w:highlight w:val="white"/>
        </w:rPr>
        <w:t xml:space="preserve"> </w:t>
      </w:r>
      <w:r w:rsidR="00E4675D">
        <w:rPr>
          <w:highlight w:val="white"/>
        </w:rPr>
        <w:t>+</w:t>
      </w:r>
      <w:r w:rsidRPr="00E1579E">
        <w:rPr>
          <w:highlight w:val="white"/>
        </w:rPr>
        <w:t>= m_</w:t>
      </w:r>
      <w:r w:rsidR="007F1ED9">
        <w:rPr>
          <w:highlight w:val="white"/>
        </w:rPr>
        <w:t>address</w:t>
      </w:r>
      <w:r w:rsidRPr="00E1579E">
        <w:rPr>
          <w:highlight w:val="white"/>
        </w:rPr>
        <w:t>Map[</w:t>
      </w:r>
      <w:r w:rsidR="00317998">
        <w:rPr>
          <w:highlight w:val="white"/>
        </w:rPr>
        <w:t>targetN</w:t>
      </w:r>
      <w:r w:rsidR="00317998" w:rsidRPr="00E1579E">
        <w:rPr>
          <w:highlight w:val="white"/>
        </w:rPr>
        <w:t>ame</w:t>
      </w:r>
      <w:r w:rsidRPr="00E1579E">
        <w:rPr>
          <w:highlight w:val="white"/>
        </w:rPr>
        <w:t>];</w:t>
      </w:r>
    </w:p>
    <w:p w14:paraId="65B61FD5" w14:textId="1D52813C"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(byte) </w:t>
      </w:r>
      <w:r w:rsidR="007F1ED9">
        <w:rPr>
          <w:highlight w:val="white"/>
        </w:rPr>
        <w:t>targetAddress</w:t>
      </w:r>
      <w:r w:rsidRPr="00E1579E">
        <w:rPr>
          <w:highlight w:val="white"/>
        </w:rPr>
        <w:t>;</w:t>
      </w:r>
    </w:p>
    <w:p w14:paraId="16F021FF" w14:textId="58822241" w:rsidR="00E1579E" w:rsidRPr="00E1579E" w:rsidRDefault="00E1579E" w:rsidP="00E1579E">
      <w:pPr>
        <w:pStyle w:val="Code"/>
        <w:rPr>
          <w:highlight w:val="white"/>
        </w:rPr>
      </w:pPr>
      <w:r w:rsidRPr="00E1579E">
        <w:rPr>
          <w:highlight w:val="white"/>
        </w:rPr>
        <w:t xml:space="preserve">        byteList[</w:t>
      </w:r>
      <w:r w:rsidR="007F1ED9">
        <w:rPr>
          <w:highlight w:val="white"/>
        </w:rPr>
        <w:t>sourceAddress</w:t>
      </w:r>
      <w:r w:rsidRPr="00E1579E">
        <w:rPr>
          <w:highlight w:val="white"/>
        </w:rPr>
        <w:t xml:space="preserve"> + 1] = (byte) (</w:t>
      </w:r>
      <w:r w:rsidR="007F1ED9">
        <w:rPr>
          <w:highlight w:val="white"/>
        </w:rPr>
        <w:t>targetAddress</w:t>
      </w:r>
      <w:r w:rsidRPr="00E1579E">
        <w:rPr>
          <w:highlight w:val="white"/>
        </w:rPr>
        <w:t xml:space="preserve"> &gt;&gt; 8);</w:t>
      </w:r>
    </w:p>
    <w:p w14:paraId="1554F188" w14:textId="77777777" w:rsidR="00E1579E" w:rsidRPr="00E1579E" w:rsidRDefault="00E1579E" w:rsidP="00E1579E">
      <w:pPr>
        <w:pStyle w:val="Code"/>
        <w:rPr>
          <w:highlight w:val="white"/>
        </w:rPr>
      </w:pPr>
      <w:r w:rsidRPr="00E1579E">
        <w:rPr>
          <w:highlight w:val="white"/>
        </w:rPr>
        <w:t xml:space="preserve">      }</w:t>
      </w:r>
    </w:p>
    <w:p w14:paraId="76C2A33A" w14:textId="77777777" w:rsidR="00E1579E" w:rsidRPr="00E1579E" w:rsidRDefault="00E1579E" w:rsidP="00E1579E">
      <w:pPr>
        <w:pStyle w:val="Code"/>
        <w:rPr>
          <w:highlight w:val="white"/>
        </w:rPr>
      </w:pPr>
      <w:r w:rsidRPr="00E1579E">
        <w:rPr>
          <w:highlight w:val="white"/>
        </w:rPr>
        <w:t xml:space="preserve">    }</w:t>
      </w:r>
    </w:p>
    <w:p w14:paraId="23FCEA73" w14:textId="01AC27B3" w:rsidR="00E1579E" w:rsidRDefault="00B07640" w:rsidP="00E16F6A">
      <w:pPr>
        <w:rPr>
          <w:highlight w:val="white"/>
        </w:rPr>
      </w:pPr>
      <w:r>
        <w:rPr>
          <w:highlight w:val="white"/>
        </w:rPr>
        <w:t xml:space="preserve">The </w:t>
      </w:r>
      <w:r w:rsidRPr="00B07640">
        <w:rPr>
          <w:rStyle w:val="KeyWord0"/>
          <w:highlight w:val="white"/>
        </w:rPr>
        <w:t>GenerateCall</w:t>
      </w:r>
      <w:r>
        <w:rPr>
          <w:highlight w:val="white"/>
        </w:rPr>
        <w:t xml:space="preserve"> method</w:t>
      </w:r>
      <w:r w:rsidR="00DD3E21">
        <w:rPr>
          <w:highlight w:val="white"/>
        </w:rPr>
        <w:t xml:space="preserve"> </w:t>
      </w:r>
      <w:r w:rsidR="00FA5691">
        <w:rPr>
          <w:highlight w:val="white"/>
        </w:rPr>
        <w:t>iterates through the</w:t>
      </w:r>
      <w:r w:rsidR="00E52B24">
        <w:rPr>
          <w:highlight w:val="white"/>
        </w:rPr>
        <w:t xml:space="preserve"> </w:t>
      </w:r>
      <w:r w:rsidR="00E6689C">
        <w:rPr>
          <w:highlight w:val="white"/>
        </w:rPr>
        <w:t xml:space="preserve">names of the functions to called. There are two differences between this method and </w:t>
      </w:r>
      <w:r w:rsidR="00E6689C" w:rsidRPr="003045D3">
        <w:rPr>
          <w:rStyle w:val="KeyWord0"/>
          <w:highlight w:val="white"/>
        </w:rPr>
        <w:t>GenerateAccess</w:t>
      </w:r>
      <w:r w:rsidR="00E16F6A" w:rsidRPr="00E16F6A">
        <w:rPr>
          <w:highlight w:val="white"/>
        </w:rPr>
        <w:t xml:space="preserve"> above</w:t>
      </w:r>
      <w:r w:rsidR="008F2431">
        <w:rPr>
          <w:highlight w:val="white"/>
        </w:rPr>
        <w:t xml:space="preserve">. First, we do not need to take </w:t>
      </w:r>
      <w:r w:rsidR="005912E1">
        <w:rPr>
          <w:highlight w:val="white"/>
        </w:rPr>
        <w:t xml:space="preserve">inspect </w:t>
      </w:r>
      <w:r w:rsidR="0015781E">
        <w:rPr>
          <w:highlight w:val="white"/>
        </w:rPr>
        <w:t xml:space="preserve">the </w:t>
      </w:r>
      <w:r w:rsidR="00067F4A">
        <w:rPr>
          <w:highlight w:val="white"/>
        </w:rPr>
        <w:t xml:space="preserve">original </w:t>
      </w:r>
      <w:r w:rsidR="008F2431">
        <w:rPr>
          <w:highlight w:val="white"/>
        </w:rPr>
        <w:t>address of the function</w:t>
      </w:r>
      <w:r w:rsidR="00067F4A">
        <w:rPr>
          <w:highlight w:val="white"/>
        </w:rPr>
        <w:t xml:space="preserve">. It is always </w:t>
      </w:r>
      <w:r w:rsidR="00BB6AC9">
        <w:rPr>
          <w:highlight w:val="white"/>
        </w:rPr>
        <w:t>zero since</w:t>
      </w:r>
      <w:r w:rsidR="008F2431">
        <w:rPr>
          <w:highlight w:val="white"/>
        </w:rPr>
        <w:t xml:space="preserve"> it is not possible to </w:t>
      </w:r>
      <w:r w:rsidR="00EB4BEC">
        <w:rPr>
          <w:highlight w:val="white"/>
        </w:rPr>
        <w:t xml:space="preserve">add an offset to a function call. Second, the address of the call is </w:t>
      </w:r>
      <w:r w:rsidR="00067F4A">
        <w:rPr>
          <w:highlight w:val="white"/>
        </w:rPr>
        <w:t xml:space="preserve">not absolute, it is </w:t>
      </w:r>
      <w:r w:rsidR="00EB4BEC">
        <w:rPr>
          <w:highlight w:val="white"/>
        </w:rPr>
        <w:t>relative the next assembly code instruction</w:t>
      </w:r>
      <w:r w:rsidR="00775C28">
        <w:rPr>
          <w:highlight w:val="white"/>
        </w:rPr>
        <w:t>.</w:t>
      </w:r>
    </w:p>
    <w:p w14:paraId="380528A6" w14:textId="651987CB" w:rsidR="00B513F2" w:rsidRDefault="00B513F2" w:rsidP="00B513F2">
      <w:r>
        <w:t xml:space="preserve">We could </w:t>
      </w:r>
      <w:r w:rsidR="005618F9">
        <w:t xml:space="preserve">change the calls where the address is eight bytes </w:t>
      </w:r>
      <w:r w:rsidR="003B46D3">
        <w:t xml:space="preserve">from long jump </w:t>
      </w:r>
      <w:r w:rsidR="005618F9">
        <w:t xml:space="preserve">to short jumps. However, </w:t>
      </w:r>
      <w:r w:rsidR="00067F4A">
        <w:t>this may cause local jumps</w:t>
      </w:r>
      <w:r w:rsidR="003B46D3">
        <w:t xml:space="preserve"> in the function</w:t>
      </w:r>
      <w:r w:rsidR="00067F4A">
        <w:t xml:space="preserve"> to be changed from short </w:t>
      </w:r>
      <w:r w:rsidR="003B46D3">
        <w:t xml:space="preserve">jumps </w:t>
      </w:r>
      <w:r w:rsidR="00067F4A">
        <w:t>to long jumps.</w:t>
      </w:r>
    </w:p>
    <w:p w14:paraId="2B02E8D8" w14:textId="37544C70" w:rsidR="00034B05" w:rsidRDefault="00E1579E" w:rsidP="00E1579E">
      <w:pPr>
        <w:pStyle w:val="Code"/>
        <w:rPr>
          <w:highlight w:val="white"/>
        </w:rPr>
      </w:pPr>
      <w:r w:rsidRPr="00E1579E">
        <w:rPr>
          <w:highlight w:val="white"/>
        </w:rPr>
        <w:t xml:space="preserve">    private void GenerateCall(int </w:t>
      </w:r>
      <w:r w:rsidR="00D95327">
        <w:rPr>
          <w:highlight w:val="white"/>
        </w:rPr>
        <w:t>callerS</w:t>
      </w:r>
      <w:r w:rsidRPr="00E1579E">
        <w:rPr>
          <w:highlight w:val="white"/>
        </w:rPr>
        <w:t>tartAddress,</w:t>
      </w:r>
    </w:p>
    <w:p w14:paraId="38BAF35A" w14:textId="6D131FD0" w:rsidR="00E1579E" w:rsidRPr="00E1579E" w:rsidRDefault="00034B05" w:rsidP="00E1579E">
      <w:pPr>
        <w:pStyle w:val="Code"/>
        <w:rPr>
          <w:highlight w:val="white"/>
        </w:rPr>
      </w:pPr>
      <w:r>
        <w:rPr>
          <w:highlight w:val="white"/>
        </w:rPr>
        <w:t xml:space="preserve">                             </w:t>
      </w:r>
      <w:r w:rsidR="00E1579E" w:rsidRPr="00E1579E">
        <w:rPr>
          <w:highlight w:val="white"/>
        </w:rPr>
        <w:t xml:space="preserve"> IDictionary&lt;int,string&gt; callMap,</w:t>
      </w:r>
    </w:p>
    <w:p w14:paraId="771698A9" w14:textId="77777777" w:rsidR="00E1579E" w:rsidRPr="00E1579E" w:rsidRDefault="00E1579E" w:rsidP="00E1579E">
      <w:pPr>
        <w:pStyle w:val="Code"/>
        <w:rPr>
          <w:highlight w:val="white"/>
        </w:rPr>
      </w:pPr>
      <w:r w:rsidRPr="00E1579E">
        <w:rPr>
          <w:highlight w:val="white"/>
        </w:rPr>
        <w:t xml:space="preserve">                              List&lt;byte&gt; byteList) {</w:t>
      </w:r>
    </w:p>
    <w:p w14:paraId="38EB8AD9" w14:textId="77777777" w:rsidR="00E1579E" w:rsidRPr="00E1579E" w:rsidRDefault="00E1579E" w:rsidP="00E1579E">
      <w:pPr>
        <w:pStyle w:val="Code"/>
        <w:rPr>
          <w:highlight w:val="white"/>
        </w:rPr>
      </w:pPr>
      <w:r w:rsidRPr="00E1579E">
        <w:rPr>
          <w:highlight w:val="white"/>
        </w:rPr>
        <w:t xml:space="preserve">      foreach (KeyValuePair&lt;int,string&gt; entry in callMap) {</w:t>
      </w:r>
    </w:p>
    <w:p w14:paraId="3F3A7F9F" w14:textId="104FC9F2" w:rsidR="00E1579E" w:rsidRDefault="00E1579E" w:rsidP="00E1579E">
      <w:pPr>
        <w:pStyle w:val="Code"/>
        <w:rPr>
          <w:highlight w:val="white"/>
        </w:rPr>
      </w:pPr>
      <w:r w:rsidRPr="00E1579E">
        <w:rPr>
          <w:highlight w:val="white"/>
        </w:rPr>
        <w:t xml:space="preserve">        int </w:t>
      </w:r>
      <w:r w:rsidR="00DD3E21">
        <w:rPr>
          <w:highlight w:val="white"/>
        </w:rPr>
        <w:t>sourceA</w:t>
      </w:r>
      <w:r w:rsidRPr="00E1579E">
        <w:rPr>
          <w:highlight w:val="white"/>
        </w:rPr>
        <w:t>ddress = entry.Key;</w:t>
      </w:r>
    </w:p>
    <w:p w14:paraId="6003024F" w14:textId="6F9DF040" w:rsidR="00317998" w:rsidRDefault="00317998" w:rsidP="00E1579E">
      <w:pPr>
        <w:pStyle w:val="Code"/>
        <w:rPr>
          <w:highlight w:val="white"/>
        </w:rPr>
      </w:pPr>
      <w:r>
        <w:rPr>
          <w:highlight w:val="white"/>
        </w:rPr>
        <w:t xml:space="preserve">        string sourceName = entry.Value;</w:t>
      </w:r>
    </w:p>
    <w:p w14:paraId="1916BD14" w14:textId="446FD0E7" w:rsidR="00800186" w:rsidRPr="00E1579E" w:rsidRDefault="00800186" w:rsidP="00800186">
      <w:pPr>
        <w:rPr>
          <w:highlight w:val="white"/>
        </w:rPr>
      </w:pPr>
      <w:r>
        <w:rPr>
          <w:highlight w:val="white"/>
        </w:rPr>
        <w:t>The source address is the last two bytes of the function assembly code instruction, why the address of the next instruction is the source address plus two. However, the source address is relative the beginning of the function. Therefore, we need to add the global start address of the caller function to the caller address, in order to make the address relative the whole executable file.</w:t>
      </w:r>
    </w:p>
    <w:p w14:paraId="641C52EF" w14:textId="1D4294C0" w:rsidR="00C22711" w:rsidRPr="00E1579E" w:rsidRDefault="00C22711" w:rsidP="00C22711">
      <w:pPr>
        <w:pStyle w:val="Code"/>
        <w:rPr>
          <w:highlight w:val="white"/>
        </w:rPr>
      </w:pPr>
      <w:r w:rsidRPr="00E1579E">
        <w:rPr>
          <w:highlight w:val="white"/>
        </w:rPr>
        <w:t xml:space="preserve">        int </w:t>
      </w:r>
      <w:r w:rsidR="0061063E">
        <w:rPr>
          <w:highlight w:val="white"/>
        </w:rPr>
        <w:t>next</w:t>
      </w:r>
      <w:r w:rsidRPr="00E1579E">
        <w:rPr>
          <w:highlight w:val="white"/>
        </w:rPr>
        <w:t xml:space="preserve">Address = </w:t>
      </w:r>
      <w:r>
        <w:rPr>
          <w:highlight w:val="white"/>
        </w:rPr>
        <w:t>(sourceA</w:t>
      </w:r>
      <w:r w:rsidRPr="00E1579E">
        <w:rPr>
          <w:highlight w:val="white"/>
        </w:rPr>
        <w:t>ddress + 2</w:t>
      </w:r>
      <w:r>
        <w:rPr>
          <w:highlight w:val="white"/>
        </w:rPr>
        <w:t>) + callerS</w:t>
      </w:r>
      <w:r w:rsidRPr="00E1579E">
        <w:rPr>
          <w:highlight w:val="white"/>
        </w:rPr>
        <w:t>tartAddress;</w:t>
      </w:r>
    </w:p>
    <w:p w14:paraId="4197AEA7" w14:textId="7F313409" w:rsidR="0061063E" w:rsidRDefault="00E1579E" w:rsidP="00E1579E">
      <w:pPr>
        <w:pStyle w:val="Code"/>
        <w:rPr>
          <w:highlight w:val="white"/>
        </w:rPr>
      </w:pPr>
      <w:r w:rsidRPr="00E1579E">
        <w:rPr>
          <w:highlight w:val="white"/>
        </w:rPr>
        <w:t xml:space="preserve">        int calleeAddress = m_addressMap[</w:t>
      </w:r>
      <w:r w:rsidR="000342A7">
        <w:rPr>
          <w:highlight w:val="white"/>
        </w:rPr>
        <w:t>sourceName</w:t>
      </w:r>
      <w:r w:rsidRPr="00E1579E">
        <w:rPr>
          <w:highlight w:val="white"/>
        </w:rPr>
        <w:t>];</w:t>
      </w:r>
    </w:p>
    <w:p w14:paraId="1DA62BA4" w14:textId="31DADAB1" w:rsidR="0061063E" w:rsidRPr="00E1579E" w:rsidRDefault="0061063E" w:rsidP="00EE2D29">
      <w:pPr>
        <w:rPr>
          <w:highlight w:val="white"/>
        </w:rPr>
      </w:pPr>
      <w:r>
        <w:rPr>
          <w:highlight w:val="white"/>
        </w:rPr>
        <w:t>The relative address of the call is the difference of the address of the callee function and the next</w:t>
      </w:r>
      <w:r w:rsidR="00EE2D29">
        <w:rPr>
          <w:highlight w:val="white"/>
        </w:rPr>
        <w:t xml:space="preserve"> instruction (the address of the instruction following the call).</w:t>
      </w:r>
    </w:p>
    <w:p w14:paraId="366FBC1F" w14:textId="5058F163" w:rsidR="00E1579E" w:rsidRPr="00E1579E" w:rsidRDefault="00E1579E" w:rsidP="00E1579E">
      <w:pPr>
        <w:pStyle w:val="Code"/>
        <w:rPr>
          <w:highlight w:val="white"/>
        </w:rPr>
      </w:pPr>
      <w:r w:rsidRPr="00E1579E">
        <w:rPr>
          <w:highlight w:val="white"/>
        </w:rPr>
        <w:t xml:space="preserve">        int relativeAddress = calleeAddress - </w:t>
      </w:r>
      <w:r w:rsidR="0061063E">
        <w:rPr>
          <w:highlight w:val="white"/>
        </w:rPr>
        <w:t>next</w:t>
      </w:r>
      <w:r w:rsidR="0061063E" w:rsidRPr="00E1579E">
        <w:rPr>
          <w:highlight w:val="white"/>
        </w:rPr>
        <w:t>Address</w:t>
      </w:r>
      <w:r w:rsidRPr="00E1579E">
        <w:rPr>
          <w:highlight w:val="white"/>
        </w:rPr>
        <w:t>;</w:t>
      </w:r>
    </w:p>
    <w:p w14:paraId="7790C7F4" w14:textId="2AD8B7B3"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ddress</w:t>
      </w:r>
      <w:r w:rsidRPr="00E1579E">
        <w:rPr>
          <w:highlight w:val="white"/>
        </w:rPr>
        <w:t>] = (byte) ((sbyte) relativeAddress);</w:t>
      </w:r>
    </w:p>
    <w:p w14:paraId="0853C9F0" w14:textId="08D25C48" w:rsidR="00E1579E" w:rsidRPr="00E1579E" w:rsidRDefault="00E1579E" w:rsidP="00E1579E">
      <w:pPr>
        <w:pStyle w:val="Code"/>
        <w:rPr>
          <w:highlight w:val="white"/>
        </w:rPr>
      </w:pPr>
      <w:r w:rsidRPr="00E1579E">
        <w:rPr>
          <w:highlight w:val="white"/>
        </w:rPr>
        <w:t xml:space="preserve">        byteList[</w:t>
      </w:r>
      <w:r w:rsidR="00B20082">
        <w:rPr>
          <w:highlight w:val="white"/>
        </w:rPr>
        <w:t>sourceA</w:t>
      </w:r>
      <w:r w:rsidR="00B20082" w:rsidRPr="00E1579E">
        <w:rPr>
          <w:highlight w:val="white"/>
        </w:rPr>
        <w:t xml:space="preserve">ddress </w:t>
      </w:r>
      <w:r w:rsidRPr="00E1579E">
        <w:rPr>
          <w:highlight w:val="white"/>
        </w:rPr>
        <w:t>+ 1] = (byte) ((sbyte) (relativeAddress &gt;&gt; 8));</w:t>
      </w:r>
    </w:p>
    <w:p w14:paraId="1176BE0D" w14:textId="77777777" w:rsidR="00E1579E" w:rsidRPr="00E1579E" w:rsidRDefault="00E1579E" w:rsidP="00E1579E">
      <w:pPr>
        <w:pStyle w:val="Code"/>
        <w:rPr>
          <w:highlight w:val="white"/>
        </w:rPr>
      </w:pPr>
      <w:r w:rsidRPr="00E1579E">
        <w:rPr>
          <w:highlight w:val="white"/>
        </w:rPr>
        <w:t xml:space="preserve">      }</w:t>
      </w:r>
    </w:p>
    <w:p w14:paraId="1365C59A" w14:textId="77777777" w:rsidR="00E1579E" w:rsidRPr="00E1579E" w:rsidRDefault="00E1579E" w:rsidP="00E1579E">
      <w:pPr>
        <w:pStyle w:val="Code"/>
        <w:rPr>
          <w:highlight w:val="white"/>
        </w:rPr>
      </w:pPr>
      <w:r w:rsidRPr="00E1579E">
        <w:rPr>
          <w:highlight w:val="white"/>
        </w:rPr>
        <w:lastRenderedPageBreak/>
        <w:t xml:space="preserve">    }</w:t>
      </w:r>
    </w:p>
    <w:p w14:paraId="425A665C" w14:textId="7F4FF9A6" w:rsidR="00E1579E" w:rsidRDefault="00BB1986" w:rsidP="00BB1986">
      <w:pPr>
        <w:rPr>
          <w:highlight w:val="white"/>
        </w:rPr>
      </w:pPr>
      <w:r>
        <w:rPr>
          <w:highlight w:val="white"/>
        </w:rPr>
        <w:t xml:space="preserve">The </w:t>
      </w:r>
      <w:r w:rsidRPr="00BB1986">
        <w:rPr>
          <w:rStyle w:val="KeyWord0"/>
          <w:highlight w:val="white"/>
        </w:rPr>
        <w:t>GenerateReturn</w:t>
      </w:r>
      <w:r>
        <w:rPr>
          <w:highlight w:val="white"/>
        </w:rPr>
        <w:t xml:space="preserve"> method</w:t>
      </w:r>
      <w:r w:rsidR="00670599">
        <w:rPr>
          <w:highlight w:val="white"/>
        </w:rPr>
        <w:t xml:space="preserve"> changes the return address </w:t>
      </w:r>
      <w:r w:rsidR="008341B9">
        <w:rPr>
          <w:highlight w:val="white"/>
        </w:rPr>
        <w:t>from</w:t>
      </w:r>
      <w:r w:rsidR="00670599">
        <w:rPr>
          <w:highlight w:val="white"/>
        </w:rPr>
        <w:t xml:space="preserve"> the address relative</w:t>
      </w:r>
      <w:r w:rsidR="00B01423">
        <w:rPr>
          <w:highlight w:val="white"/>
        </w:rPr>
        <w:t xml:space="preserve"> the beginning of the function</w:t>
      </w:r>
      <w:r w:rsidR="008341B9">
        <w:rPr>
          <w:highlight w:val="white"/>
        </w:rPr>
        <w:t xml:space="preserve"> to the address relative the beginning of the executable code.</w:t>
      </w:r>
      <w:r w:rsidR="007C214D">
        <w:rPr>
          <w:highlight w:val="white"/>
        </w:rPr>
        <w:t xml:space="preserve"> Similar to the </w:t>
      </w:r>
      <w:r w:rsidR="007C214D" w:rsidRPr="007C214D">
        <w:rPr>
          <w:rStyle w:val="KeyWord0"/>
          <w:highlight w:val="white"/>
        </w:rPr>
        <w:t>GenerateAccess</w:t>
      </w:r>
      <w:r w:rsidR="007C214D">
        <w:rPr>
          <w:highlight w:val="white"/>
        </w:rPr>
        <w:t xml:space="preserve"> case above, we need to inspect the original address, and add the address of the beginning function.</w:t>
      </w:r>
    </w:p>
    <w:p w14:paraId="3AC9E52D" w14:textId="77777777" w:rsidR="00F4455B" w:rsidRPr="00F4455B" w:rsidRDefault="00F4455B" w:rsidP="00F4455B">
      <w:pPr>
        <w:pStyle w:val="Code"/>
        <w:rPr>
          <w:highlight w:val="white"/>
        </w:rPr>
      </w:pPr>
      <w:r w:rsidRPr="00F4455B">
        <w:rPr>
          <w:highlight w:val="white"/>
        </w:rPr>
        <w:t xml:space="preserve">    private void GenerateReturn(int functionStartAddress, ISet&lt;int&gt; returnSet,</w:t>
      </w:r>
    </w:p>
    <w:p w14:paraId="6E69C776" w14:textId="77777777" w:rsidR="00F4455B" w:rsidRPr="00F4455B" w:rsidRDefault="00F4455B" w:rsidP="00F4455B">
      <w:pPr>
        <w:pStyle w:val="Code"/>
        <w:rPr>
          <w:highlight w:val="white"/>
        </w:rPr>
      </w:pPr>
      <w:r w:rsidRPr="00F4455B">
        <w:rPr>
          <w:highlight w:val="white"/>
        </w:rPr>
        <w:t xml:space="preserve">                                List&lt;byte&gt; byteList) {</w:t>
      </w:r>
    </w:p>
    <w:p w14:paraId="6B15EB15" w14:textId="77777777" w:rsidR="00F4455B" w:rsidRPr="00F4455B" w:rsidRDefault="00F4455B" w:rsidP="00F4455B">
      <w:pPr>
        <w:pStyle w:val="Code"/>
        <w:rPr>
          <w:highlight w:val="white"/>
        </w:rPr>
      </w:pPr>
      <w:r w:rsidRPr="00F4455B">
        <w:rPr>
          <w:highlight w:val="white"/>
        </w:rPr>
        <w:t xml:space="preserve">      foreach (int sourceAddress in returnSet) {</w:t>
      </w:r>
    </w:p>
    <w:p w14:paraId="42E87027" w14:textId="77777777" w:rsidR="00F4455B" w:rsidRPr="00F4455B" w:rsidRDefault="00F4455B" w:rsidP="00F4455B">
      <w:pPr>
        <w:pStyle w:val="Code"/>
        <w:rPr>
          <w:highlight w:val="white"/>
        </w:rPr>
      </w:pPr>
      <w:r w:rsidRPr="00F4455B">
        <w:rPr>
          <w:highlight w:val="white"/>
        </w:rPr>
        <w:t xml:space="preserve">        int lowByte = byteList[sourceAddress],</w:t>
      </w:r>
    </w:p>
    <w:p w14:paraId="6A2354D1" w14:textId="77777777" w:rsidR="00F4455B" w:rsidRPr="00F4455B" w:rsidRDefault="00F4455B" w:rsidP="00F4455B">
      <w:pPr>
        <w:pStyle w:val="Code"/>
        <w:rPr>
          <w:highlight w:val="white"/>
        </w:rPr>
      </w:pPr>
      <w:r w:rsidRPr="00F4455B">
        <w:rPr>
          <w:highlight w:val="white"/>
        </w:rPr>
        <w:t xml:space="preserve">            highByte = byteList[sourceAddress + 1];</w:t>
      </w:r>
    </w:p>
    <w:p w14:paraId="6879CF28" w14:textId="77777777" w:rsidR="00F4455B" w:rsidRPr="00F4455B" w:rsidRDefault="00F4455B" w:rsidP="00F4455B">
      <w:pPr>
        <w:pStyle w:val="Code"/>
        <w:rPr>
          <w:highlight w:val="white"/>
        </w:rPr>
      </w:pPr>
      <w:r w:rsidRPr="00F4455B">
        <w:rPr>
          <w:highlight w:val="white"/>
        </w:rPr>
        <w:t xml:space="preserve">        int targetAddress = (highByte &lt;&lt; 8) + lowByte;</w:t>
      </w:r>
    </w:p>
    <w:p w14:paraId="240D2DB1" w14:textId="77777777" w:rsidR="00F4455B" w:rsidRPr="00F4455B" w:rsidRDefault="00F4455B" w:rsidP="00F4455B">
      <w:pPr>
        <w:pStyle w:val="Code"/>
        <w:rPr>
          <w:highlight w:val="white"/>
        </w:rPr>
      </w:pPr>
      <w:r w:rsidRPr="00F4455B">
        <w:rPr>
          <w:highlight w:val="white"/>
        </w:rPr>
        <w:t xml:space="preserve">        targetAddress += functionStartAddress;</w:t>
      </w:r>
    </w:p>
    <w:p w14:paraId="289E91F4" w14:textId="77777777" w:rsidR="00F4455B" w:rsidRPr="00F4455B" w:rsidRDefault="00F4455B" w:rsidP="00F4455B">
      <w:pPr>
        <w:pStyle w:val="Code"/>
        <w:rPr>
          <w:highlight w:val="white"/>
        </w:rPr>
      </w:pPr>
      <w:r w:rsidRPr="00F4455B">
        <w:rPr>
          <w:highlight w:val="white"/>
        </w:rPr>
        <w:t xml:space="preserve">        byteList[sourceAddress] = (byte) targetAddress;</w:t>
      </w:r>
    </w:p>
    <w:p w14:paraId="66520F63" w14:textId="77777777" w:rsidR="00F4455B" w:rsidRPr="00F4455B" w:rsidRDefault="00F4455B" w:rsidP="00F4455B">
      <w:pPr>
        <w:pStyle w:val="Code"/>
        <w:rPr>
          <w:highlight w:val="white"/>
        </w:rPr>
      </w:pPr>
      <w:r w:rsidRPr="00F4455B">
        <w:rPr>
          <w:highlight w:val="white"/>
        </w:rPr>
        <w:t xml:space="preserve">        byteList[sourceAddress + 1] = (byte) (targetAddress &gt;&gt; 8);</w:t>
      </w:r>
    </w:p>
    <w:p w14:paraId="75252952" w14:textId="77777777" w:rsidR="00F4455B" w:rsidRPr="00F4455B" w:rsidRDefault="00F4455B" w:rsidP="00F4455B">
      <w:pPr>
        <w:pStyle w:val="Code"/>
        <w:rPr>
          <w:highlight w:val="white"/>
        </w:rPr>
      </w:pPr>
      <w:r w:rsidRPr="00F4455B">
        <w:rPr>
          <w:highlight w:val="white"/>
        </w:rPr>
        <w:t xml:space="preserve">      }</w:t>
      </w:r>
    </w:p>
    <w:p w14:paraId="324EF32E" w14:textId="303C9C49" w:rsidR="00F4455B" w:rsidRPr="00F4455B" w:rsidRDefault="00F4455B" w:rsidP="00F4455B">
      <w:pPr>
        <w:pStyle w:val="Code"/>
        <w:rPr>
          <w:highlight w:val="white"/>
        </w:rPr>
      </w:pPr>
      <w:r w:rsidRPr="00F4455B">
        <w:rPr>
          <w:highlight w:val="white"/>
        </w:rPr>
        <w:t xml:space="preserve">    }</w:t>
      </w:r>
    </w:p>
    <w:p w14:paraId="73F2B3E5" w14:textId="00729748" w:rsidR="00E1579E" w:rsidRPr="00E1579E" w:rsidRDefault="00B01423" w:rsidP="00B01423">
      <w:pPr>
        <w:rPr>
          <w:highlight w:val="white"/>
        </w:rPr>
      </w:pPr>
      <w:r>
        <w:rPr>
          <w:highlight w:val="white"/>
        </w:rPr>
        <w:t xml:space="preserve">The </w:t>
      </w:r>
      <w:r w:rsidRPr="00B01423">
        <w:rPr>
          <w:rStyle w:val="KeyWord0"/>
          <w:highlight w:val="white"/>
        </w:rPr>
        <w:t>SimpleName</w:t>
      </w:r>
      <w:r>
        <w:rPr>
          <w:highlight w:val="white"/>
        </w:rPr>
        <w:t xml:space="preserve"> method returns the </w:t>
      </w:r>
      <w:r w:rsidR="008341B9">
        <w:rPr>
          <w:highlight w:val="white"/>
        </w:rPr>
        <w:t xml:space="preserve">part to the left of the </w:t>
      </w:r>
      <w:r>
        <w:rPr>
          <w:highlight w:val="white"/>
        </w:rPr>
        <w:t>left</w:t>
      </w:r>
      <w:r w:rsidR="008341B9">
        <w:rPr>
          <w:highlight w:val="white"/>
        </w:rPr>
        <w:t>most</w:t>
      </w:r>
      <w:r>
        <w:rPr>
          <w:highlight w:val="white"/>
        </w:rPr>
        <w:t xml:space="preserve"> separator identity character</w:t>
      </w:r>
      <w:r w:rsidR="008341B9">
        <w:rPr>
          <w:highlight w:val="white"/>
        </w:rPr>
        <w:t>s</w:t>
      </w:r>
      <w:r>
        <w:rPr>
          <w:highlight w:val="white"/>
        </w:rPr>
        <w:t xml:space="preserve"> (‘$’)</w:t>
      </w:r>
      <w:r w:rsidR="00482740">
        <w:rPr>
          <w:highlight w:val="white"/>
        </w:rPr>
        <w:t>, if present. Otherwise, the whole string is returned.</w:t>
      </w:r>
    </w:p>
    <w:p w14:paraId="40EC510D" w14:textId="77777777" w:rsidR="00E1579E" w:rsidRPr="00E1579E" w:rsidRDefault="00E1579E" w:rsidP="00E1579E">
      <w:pPr>
        <w:pStyle w:val="Code"/>
        <w:rPr>
          <w:highlight w:val="white"/>
        </w:rPr>
      </w:pPr>
      <w:r w:rsidRPr="00E1579E">
        <w:rPr>
          <w:highlight w:val="white"/>
        </w:rPr>
        <w:t xml:space="preserve">    public static string SimpleName(string name) {</w:t>
      </w:r>
    </w:p>
    <w:p w14:paraId="44EE391D" w14:textId="77777777" w:rsidR="00E1579E" w:rsidRPr="00E1579E" w:rsidRDefault="00E1579E" w:rsidP="00E1579E">
      <w:pPr>
        <w:pStyle w:val="Code"/>
        <w:rPr>
          <w:highlight w:val="white"/>
        </w:rPr>
      </w:pPr>
      <w:r w:rsidRPr="00E1579E">
        <w:rPr>
          <w:highlight w:val="white"/>
        </w:rPr>
        <w:t xml:space="preserve">      int index = name.LastIndexOf(Symbol.SeparatorId);</w:t>
      </w:r>
    </w:p>
    <w:p w14:paraId="0211DBC4" w14:textId="77777777" w:rsidR="00E1579E" w:rsidRPr="00E1579E" w:rsidRDefault="00E1579E" w:rsidP="00E1579E">
      <w:pPr>
        <w:pStyle w:val="Code"/>
        <w:rPr>
          <w:highlight w:val="white"/>
        </w:rPr>
      </w:pPr>
      <w:r w:rsidRPr="00E1579E">
        <w:rPr>
          <w:highlight w:val="white"/>
        </w:rPr>
        <w:t xml:space="preserve">      return (index != -1) ? name.Substring(0, index) : name;</w:t>
      </w:r>
    </w:p>
    <w:p w14:paraId="02289399" w14:textId="77777777" w:rsidR="00E1579E" w:rsidRPr="00E1579E" w:rsidRDefault="00E1579E" w:rsidP="00E1579E">
      <w:pPr>
        <w:pStyle w:val="Code"/>
        <w:rPr>
          <w:highlight w:val="white"/>
        </w:rPr>
      </w:pPr>
      <w:r w:rsidRPr="00E1579E">
        <w:rPr>
          <w:highlight w:val="white"/>
        </w:rPr>
        <w:t xml:space="preserve">    }  </w:t>
      </w:r>
    </w:p>
    <w:p w14:paraId="69B2FA32" w14:textId="77777777" w:rsidR="00E1579E" w:rsidRPr="00E1579E" w:rsidRDefault="00E1579E" w:rsidP="00E1579E">
      <w:pPr>
        <w:pStyle w:val="Code"/>
        <w:rPr>
          <w:highlight w:val="white"/>
        </w:rPr>
      </w:pPr>
      <w:r w:rsidRPr="00E1579E">
        <w:rPr>
          <w:highlight w:val="white"/>
        </w:rPr>
        <w:t xml:space="preserve">  }</w:t>
      </w:r>
    </w:p>
    <w:p w14:paraId="4FED1F55" w14:textId="75F4BDE0" w:rsidR="00C65C7A" w:rsidRPr="00B21BB5" w:rsidRDefault="00E1579E" w:rsidP="00B21BB5">
      <w:pPr>
        <w:pStyle w:val="Code"/>
        <w:rPr>
          <w:highlight w:val="white"/>
        </w:rPr>
      </w:pPr>
      <w:r w:rsidRPr="00E1579E">
        <w:rPr>
          <w:highlight w:val="white"/>
        </w:rPr>
        <w:t>}</w:t>
      </w:r>
    </w:p>
    <w:p w14:paraId="3CC66250" w14:textId="72CDF337" w:rsidR="00AD7B52" w:rsidRPr="00EC76D5" w:rsidRDefault="006A31DF" w:rsidP="00536BFB">
      <w:pPr>
        <w:pStyle w:val="Rubrik1"/>
      </w:pPr>
      <w:bookmarkStart w:id="525" w:name="_Toc49764457"/>
      <w:r w:rsidRPr="00EC76D5">
        <w:lastRenderedPageBreak/>
        <w:t xml:space="preserve">The </w:t>
      </w:r>
      <w:r w:rsidR="002554E1" w:rsidRPr="00EC76D5">
        <w:t>Standard Library</w:t>
      </w:r>
      <w:bookmarkEnd w:id="525"/>
    </w:p>
    <w:p w14:paraId="21B660CB" w14:textId="0EAC07D4" w:rsidR="00EE220E" w:rsidRPr="00EC76D5" w:rsidRDefault="00503728" w:rsidP="00265BDF">
      <w:pPr>
        <w:pStyle w:val="Rubrik2"/>
      </w:pPr>
      <w:bookmarkStart w:id="526" w:name="_Toc49764458"/>
      <w:r w:rsidRPr="00EC76D5">
        <w:t>Integral and Floating Limits</w:t>
      </w:r>
      <w:bookmarkEnd w:id="526"/>
    </w:p>
    <w:p w14:paraId="2F6FA423" w14:textId="3F5C7578" w:rsidR="003D1398" w:rsidRPr="00EC76D5" w:rsidRDefault="008D6750" w:rsidP="003D1398">
      <w:pPr>
        <w:pStyle w:val="CodeListing"/>
        <w:rPr>
          <w:highlight w:val="white"/>
        </w:rPr>
      </w:pPr>
      <w:r>
        <w:rPr>
          <w:highlight w:val="white"/>
        </w:rPr>
        <w:t>l</w:t>
      </w:r>
      <w:r w:rsidR="003D1398" w:rsidRPr="00EC76D5">
        <w:rPr>
          <w:highlight w:val="white"/>
        </w:rPr>
        <w:t>imits.h</w:t>
      </w:r>
    </w:p>
    <w:p w14:paraId="2CB79E3C" w14:textId="6364DC98" w:rsidR="00CA2976" w:rsidRPr="00EC76D5" w:rsidRDefault="00CA2976" w:rsidP="003D1398">
      <w:pPr>
        <w:pStyle w:val="Code"/>
        <w:rPr>
          <w:highlight w:val="white"/>
        </w:rPr>
      </w:pPr>
      <w:r w:rsidRPr="00EC76D5">
        <w:rPr>
          <w:highlight w:val="white"/>
        </w:rPr>
        <w:t>#ifndef __LIMITS_H__</w:t>
      </w:r>
    </w:p>
    <w:p w14:paraId="1B3E1FE4" w14:textId="77777777" w:rsidR="00CA2976" w:rsidRPr="00EC76D5" w:rsidRDefault="00CA2976" w:rsidP="003D1398">
      <w:pPr>
        <w:pStyle w:val="Code"/>
        <w:rPr>
          <w:highlight w:val="white"/>
        </w:rPr>
      </w:pPr>
      <w:r w:rsidRPr="00EC76D5">
        <w:rPr>
          <w:highlight w:val="white"/>
        </w:rPr>
        <w:t>#define __LIMITS_H__</w:t>
      </w:r>
    </w:p>
    <w:p w14:paraId="395A3B3B" w14:textId="77777777" w:rsidR="00CA2976" w:rsidRPr="00EC76D5" w:rsidRDefault="00CA2976" w:rsidP="003D1398">
      <w:pPr>
        <w:pStyle w:val="Code"/>
        <w:rPr>
          <w:highlight w:val="white"/>
        </w:rPr>
      </w:pPr>
    </w:p>
    <w:p w14:paraId="559F1243" w14:textId="77777777" w:rsidR="00CA2976" w:rsidRPr="00EC76D5" w:rsidRDefault="00CA2976" w:rsidP="003D1398">
      <w:pPr>
        <w:pStyle w:val="Code"/>
        <w:rPr>
          <w:highlight w:val="white"/>
        </w:rPr>
      </w:pPr>
      <w:r w:rsidRPr="00EC76D5">
        <w:rPr>
          <w:highlight w:val="white"/>
        </w:rPr>
        <w:t>#define CHAR_BIT 8</w:t>
      </w:r>
    </w:p>
    <w:p w14:paraId="528C6749" w14:textId="77777777" w:rsidR="00CA2976" w:rsidRPr="00EC76D5" w:rsidRDefault="00CA2976" w:rsidP="003D1398">
      <w:pPr>
        <w:pStyle w:val="Code"/>
        <w:rPr>
          <w:highlight w:val="white"/>
        </w:rPr>
      </w:pPr>
      <w:r w:rsidRPr="00EC76D5">
        <w:rPr>
          <w:highlight w:val="white"/>
        </w:rPr>
        <w:t>#define CHAR_MAX 127s</w:t>
      </w:r>
    </w:p>
    <w:p w14:paraId="6F633847" w14:textId="77777777" w:rsidR="00CA2976" w:rsidRPr="00EC76D5" w:rsidRDefault="00CA2976" w:rsidP="003D1398">
      <w:pPr>
        <w:pStyle w:val="Code"/>
        <w:rPr>
          <w:highlight w:val="white"/>
        </w:rPr>
      </w:pPr>
      <w:r w:rsidRPr="00EC76D5">
        <w:rPr>
          <w:highlight w:val="white"/>
        </w:rPr>
        <w:t>#define CHAR_MIN -128s</w:t>
      </w:r>
    </w:p>
    <w:p w14:paraId="4C72F70D" w14:textId="77777777" w:rsidR="00CA2976" w:rsidRPr="00EC76D5" w:rsidRDefault="00CA2976" w:rsidP="003D1398">
      <w:pPr>
        <w:pStyle w:val="Code"/>
        <w:rPr>
          <w:highlight w:val="white"/>
        </w:rPr>
      </w:pPr>
    </w:p>
    <w:p w14:paraId="717C7FEB" w14:textId="77777777" w:rsidR="00CA2976" w:rsidRPr="00EC76D5" w:rsidRDefault="00CA2976" w:rsidP="003D1398">
      <w:pPr>
        <w:pStyle w:val="Code"/>
        <w:rPr>
          <w:highlight w:val="white"/>
        </w:rPr>
      </w:pPr>
      <w:r w:rsidRPr="00EC76D5">
        <w:rPr>
          <w:highlight w:val="white"/>
        </w:rPr>
        <w:t>#define SCHAR_MAX 127s</w:t>
      </w:r>
    </w:p>
    <w:p w14:paraId="50443E2D" w14:textId="77777777" w:rsidR="00CA2976" w:rsidRPr="00EC76D5" w:rsidRDefault="00CA2976" w:rsidP="003D1398">
      <w:pPr>
        <w:pStyle w:val="Code"/>
        <w:rPr>
          <w:highlight w:val="white"/>
        </w:rPr>
      </w:pPr>
      <w:r w:rsidRPr="00EC76D5">
        <w:rPr>
          <w:highlight w:val="white"/>
        </w:rPr>
        <w:t>#define SCHAR_MIN -128s</w:t>
      </w:r>
    </w:p>
    <w:p w14:paraId="65121C16" w14:textId="77777777" w:rsidR="00CA2976" w:rsidRPr="00EC76D5" w:rsidRDefault="00CA2976" w:rsidP="003D1398">
      <w:pPr>
        <w:pStyle w:val="Code"/>
        <w:rPr>
          <w:highlight w:val="white"/>
        </w:rPr>
      </w:pPr>
      <w:r w:rsidRPr="00EC76D5">
        <w:rPr>
          <w:highlight w:val="white"/>
        </w:rPr>
        <w:t>#define UCHAR_MAX 255us</w:t>
      </w:r>
    </w:p>
    <w:p w14:paraId="02CC6CBC" w14:textId="77777777" w:rsidR="00CA2976" w:rsidRPr="00EC76D5" w:rsidRDefault="00CA2976" w:rsidP="003D1398">
      <w:pPr>
        <w:pStyle w:val="Code"/>
        <w:rPr>
          <w:highlight w:val="white"/>
        </w:rPr>
      </w:pPr>
    </w:p>
    <w:p w14:paraId="77741B9F" w14:textId="77777777" w:rsidR="00CA2976" w:rsidRPr="00EC76D5" w:rsidRDefault="00CA2976" w:rsidP="003D1398">
      <w:pPr>
        <w:pStyle w:val="Code"/>
        <w:rPr>
          <w:highlight w:val="white"/>
        </w:rPr>
      </w:pPr>
      <w:r w:rsidRPr="00EC76D5">
        <w:rPr>
          <w:highlight w:val="white"/>
        </w:rPr>
        <w:t>#define SHRT_MAX 127s</w:t>
      </w:r>
    </w:p>
    <w:p w14:paraId="3C548CDD" w14:textId="77777777" w:rsidR="00CA2976" w:rsidRPr="00EC76D5" w:rsidRDefault="00CA2976" w:rsidP="003D1398">
      <w:pPr>
        <w:pStyle w:val="Code"/>
        <w:rPr>
          <w:highlight w:val="white"/>
        </w:rPr>
      </w:pPr>
      <w:r w:rsidRPr="00EC76D5">
        <w:rPr>
          <w:highlight w:val="white"/>
        </w:rPr>
        <w:t>#define SHRT_MIN -128s</w:t>
      </w:r>
    </w:p>
    <w:p w14:paraId="12ACCCA2" w14:textId="77777777" w:rsidR="00CA2976" w:rsidRPr="00EC76D5" w:rsidRDefault="00CA2976" w:rsidP="003D1398">
      <w:pPr>
        <w:pStyle w:val="Code"/>
        <w:rPr>
          <w:highlight w:val="white"/>
        </w:rPr>
      </w:pPr>
      <w:r w:rsidRPr="00EC76D5">
        <w:rPr>
          <w:highlight w:val="white"/>
        </w:rPr>
        <w:t>#define USHRT_MAX 255us</w:t>
      </w:r>
    </w:p>
    <w:p w14:paraId="0A332E3C" w14:textId="77777777" w:rsidR="00CA2976" w:rsidRPr="00EC76D5" w:rsidRDefault="00CA2976" w:rsidP="003D1398">
      <w:pPr>
        <w:pStyle w:val="Code"/>
        <w:rPr>
          <w:highlight w:val="white"/>
        </w:rPr>
      </w:pPr>
    </w:p>
    <w:p w14:paraId="68815CEE" w14:textId="77777777" w:rsidR="00CA2976" w:rsidRPr="00EC76D5" w:rsidRDefault="00CA2976" w:rsidP="003D1398">
      <w:pPr>
        <w:pStyle w:val="Code"/>
        <w:rPr>
          <w:highlight w:val="white"/>
        </w:rPr>
      </w:pPr>
      <w:r w:rsidRPr="00EC76D5">
        <w:rPr>
          <w:highlight w:val="white"/>
        </w:rPr>
        <w:t>#define INT_MAX 32767</w:t>
      </w:r>
    </w:p>
    <w:p w14:paraId="45D70BF3" w14:textId="77777777" w:rsidR="00CA2976" w:rsidRPr="00EC76D5" w:rsidRDefault="00CA2976" w:rsidP="003D1398">
      <w:pPr>
        <w:pStyle w:val="Code"/>
        <w:rPr>
          <w:highlight w:val="white"/>
        </w:rPr>
      </w:pPr>
      <w:r w:rsidRPr="00EC76D5">
        <w:rPr>
          <w:highlight w:val="white"/>
        </w:rPr>
        <w:t>#define INT_MIN -32768</w:t>
      </w:r>
    </w:p>
    <w:p w14:paraId="65F23BEC" w14:textId="77777777" w:rsidR="00CA2976" w:rsidRPr="00EC76D5" w:rsidRDefault="00CA2976" w:rsidP="003D1398">
      <w:pPr>
        <w:pStyle w:val="Code"/>
        <w:rPr>
          <w:highlight w:val="white"/>
        </w:rPr>
      </w:pPr>
      <w:r w:rsidRPr="00EC76D5">
        <w:rPr>
          <w:highlight w:val="white"/>
        </w:rPr>
        <w:t>#define UINT_MAX 65535u</w:t>
      </w:r>
    </w:p>
    <w:p w14:paraId="18F1B3FD" w14:textId="77777777" w:rsidR="00CA2976" w:rsidRPr="00EC76D5" w:rsidRDefault="00CA2976" w:rsidP="003D1398">
      <w:pPr>
        <w:pStyle w:val="Code"/>
        <w:rPr>
          <w:highlight w:val="white"/>
        </w:rPr>
      </w:pPr>
    </w:p>
    <w:p w14:paraId="0B92AFEE" w14:textId="77777777" w:rsidR="00CA2976" w:rsidRPr="00EC76D5" w:rsidRDefault="00CA2976" w:rsidP="003D1398">
      <w:pPr>
        <w:pStyle w:val="Code"/>
        <w:rPr>
          <w:highlight w:val="white"/>
        </w:rPr>
      </w:pPr>
      <w:r w:rsidRPr="00EC76D5">
        <w:rPr>
          <w:highlight w:val="white"/>
        </w:rPr>
        <w:t>#define LONG_MAX 2147483647l</w:t>
      </w:r>
    </w:p>
    <w:p w14:paraId="1573E7B9" w14:textId="77777777" w:rsidR="00CA2976" w:rsidRPr="00EC76D5" w:rsidRDefault="00CA2976" w:rsidP="003D1398">
      <w:pPr>
        <w:pStyle w:val="Code"/>
        <w:rPr>
          <w:highlight w:val="white"/>
        </w:rPr>
      </w:pPr>
      <w:r w:rsidRPr="00EC76D5">
        <w:rPr>
          <w:highlight w:val="white"/>
        </w:rPr>
        <w:t>#define LONG_MIN -2147483647l</w:t>
      </w:r>
    </w:p>
    <w:p w14:paraId="1A8D68C5" w14:textId="77777777" w:rsidR="00CA2976" w:rsidRPr="00EC76D5" w:rsidRDefault="00CA2976" w:rsidP="003D1398">
      <w:pPr>
        <w:pStyle w:val="Code"/>
        <w:rPr>
          <w:highlight w:val="white"/>
        </w:rPr>
      </w:pPr>
      <w:r w:rsidRPr="00EC76D5">
        <w:rPr>
          <w:highlight w:val="white"/>
        </w:rPr>
        <w:t>#define ULONG_MAX 4294967295lu</w:t>
      </w:r>
    </w:p>
    <w:p w14:paraId="3DF908C3" w14:textId="77777777" w:rsidR="00CA2976" w:rsidRPr="00EC76D5" w:rsidRDefault="00CA2976" w:rsidP="003D1398">
      <w:pPr>
        <w:pStyle w:val="Code"/>
        <w:rPr>
          <w:highlight w:val="white"/>
        </w:rPr>
      </w:pPr>
    </w:p>
    <w:p w14:paraId="627E3D56" w14:textId="68F8A249" w:rsidR="00350894" w:rsidRPr="00EC76D5" w:rsidRDefault="00CA2976" w:rsidP="003D1398">
      <w:pPr>
        <w:pStyle w:val="Code"/>
      </w:pPr>
      <w:r w:rsidRPr="00EC76D5">
        <w:rPr>
          <w:highlight w:val="white"/>
        </w:rPr>
        <w:t>#endif</w:t>
      </w:r>
    </w:p>
    <w:p w14:paraId="2576C6FA" w14:textId="54BF9F51" w:rsidR="003D1398" w:rsidRPr="00EC76D5" w:rsidRDefault="008D6750" w:rsidP="003D1398">
      <w:pPr>
        <w:pStyle w:val="CodeListing"/>
      </w:pPr>
      <w:r>
        <w:t>f</w:t>
      </w:r>
      <w:r w:rsidR="003D1398" w:rsidRPr="00EC76D5">
        <w:t>loat.h</w:t>
      </w:r>
    </w:p>
    <w:p w14:paraId="49BFE49F" w14:textId="77777777" w:rsidR="003D1398" w:rsidRPr="00EC76D5" w:rsidRDefault="003D1398" w:rsidP="003D1398">
      <w:pPr>
        <w:pStyle w:val="Code"/>
        <w:rPr>
          <w:highlight w:val="white"/>
        </w:rPr>
      </w:pPr>
      <w:r w:rsidRPr="00EC76D5">
        <w:rPr>
          <w:highlight w:val="white"/>
        </w:rPr>
        <w:t>#ifndef __FLOAT_H__</w:t>
      </w:r>
    </w:p>
    <w:p w14:paraId="61B28A24" w14:textId="77777777" w:rsidR="003D1398" w:rsidRPr="00EC76D5" w:rsidRDefault="003D1398" w:rsidP="003D1398">
      <w:pPr>
        <w:pStyle w:val="Code"/>
        <w:rPr>
          <w:highlight w:val="white"/>
        </w:rPr>
      </w:pPr>
      <w:r w:rsidRPr="00EC76D5">
        <w:rPr>
          <w:highlight w:val="white"/>
        </w:rPr>
        <w:t>#define __FLOAT_H__</w:t>
      </w:r>
    </w:p>
    <w:p w14:paraId="196A73E0" w14:textId="77777777" w:rsidR="003D1398" w:rsidRPr="00EC76D5" w:rsidRDefault="003D1398" w:rsidP="003D1398">
      <w:pPr>
        <w:pStyle w:val="Code"/>
        <w:rPr>
          <w:highlight w:val="white"/>
        </w:rPr>
      </w:pPr>
    </w:p>
    <w:p w14:paraId="23EC2853" w14:textId="77777777" w:rsidR="003D1398" w:rsidRPr="00EC76D5" w:rsidRDefault="003D1398" w:rsidP="003D1398">
      <w:pPr>
        <w:pStyle w:val="Code"/>
        <w:rPr>
          <w:highlight w:val="white"/>
        </w:rPr>
      </w:pPr>
      <w:r w:rsidRPr="00EC76D5">
        <w:rPr>
          <w:highlight w:val="white"/>
        </w:rPr>
        <w:t>#define FLT_RADIX  2</w:t>
      </w:r>
    </w:p>
    <w:p w14:paraId="35D3CAB9" w14:textId="77777777" w:rsidR="003D1398" w:rsidRPr="00EC76D5" w:rsidRDefault="003D1398" w:rsidP="003D1398">
      <w:pPr>
        <w:pStyle w:val="Code"/>
        <w:rPr>
          <w:highlight w:val="white"/>
        </w:rPr>
      </w:pPr>
      <w:r w:rsidRPr="00EC76D5">
        <w:rPr>
          <w:highlight w:val="white"/>
        </w:rPr>
        <w:t>#define FLT_ROUNDS 1</w:t>
      </w:r>
    </w:p>
    <w:p w14:paraId="1914FB7E" w14:textId="77777777" w:rsidR="003D1398" w:rsidRPr="00EC76D5" w:rsidRDefault="003D1398" w:rsidP="003D1398">
      <w:pPr>
        <w:pStyle w:val="Code"/>
        <w:rPr>
          <w:highlight w:val="white"/>
        </w:rPr>
      </w:pPr>
    </w:p>
    <w:p w14:paraId="5500D3E9" w14:textId="77777777" w:rsidR="003D1398" w:rsidRPr="00EC76D5" w:rsidRDefault="003D1398" w:rsidP="003D1398">
      <w:pPr>
        <w:pStyle w:val="Code"/>
        <w:rPr>
          <w:highlight w:val="white"/>
        </w:rPr>
      </w:pPr>
      <w:r w:rsidRPr="00EC76D5">
        <w:rPr>
          <w:highlight w:val="white"/>
        </w:rPr>
        <w:t>#define FLT_DIG      6</w:t>
      </w:r>
    </w:p>
    <w:p w14:paraId="1BCE61E5" w14:textId="77777777" w:rsidR="003D1398" w:rsidRPr="00EC76D5" w:rsidRDefault="003D1398" w:rsidP="003D1398">
      <w:pPr>
        <w:pStyle w:val="Code"/>
        <w:rPr>
          <w:highlight w:val="white"/>
        </w:rPr>
      </w:pPr>
      <w:r w:rsidRPr="00EC76D5">
        <w:rPr>
          <w:highlight w:val="white"/>
        </w:rPr>
        <w:t>#define FLT_EPSILON  1e-6</w:t>
      </w:r>
    </w:p>
    <w:p w14:paraId="578E5645" w14:textId="77777777" w:rsidR="003D1398" w:rsidRPr="00EC76D5" w:rsidRDefault="003D1398" w:rsidP="003D1398">
      <w:pPr>
        <w:pStyle w:val="Code"/>
        <w:rPr>
          <w:highlight w:val="white"/>
        </w:rPr>
      </w:pPr>
      <w:r w:rsidRPr="00EC76D5">
        <w:rPr>
          <w:highlight w:val="white"/>
        </w:rPr>
        <w:t>#define FLT_MANT_DIG 2</w:t>
      </w:r>
    </w:p>
    <w:p w14:paraId="0A908B3B" w14:textId="77777777" w:rsidR="003D1398" w:rsidRPr="00EC76D5" w:rsidRDefault="003D1398" w:rsidP="003D1398">
      <w:pPr>
        <w:pStyle w:val="Code"/>
        <w:rPr>
          <w:highlight w:val="white"/>
        </w:rPr>
      </w:pPr>
      <w:r w:rsidRPr="00EC76D5">
        <w:rPr>
          <w:highlight w:val="white"/>
        </w:rPr>
        <w:t>#define FLT_MAX      1e6</w:t>
      </w:r>
    </w:p>
    <w:p w14:paraId="663A1B11" w14:textId="77777777" w:rsidR="003D1398" w:rsidRPr="00EC76D5" w:rsidRDefault="003D1398" w:rsidP="003D1398">
      <w:pPr>
        <w:pStyle w:val="Code"/>
        <w:rPr>
          <w:highlight w:val="white"/>
        </w:rPr>
      </w:pPr>
      <w:r w:rsidRPr="00EC76D5">
        <w:rPr>
          <w:highlight w:val="white"/>
        </w:rPr>
        <w:t>#define FLT_MAX_EXP  6</w:t>
      </w:r>
    </w:p>
    <w:p w14:paraId="5E2D43B3" w14:textId="77777777" w:rsidR="003D1398" w:rsidRPr="00EC76D5" w:rsidRDefault="003D1398" w:rsidP="003D1398">
      <w:pPr>
        <w:pStyle w:val="Code"/>
        <w:rPr>
          <w:highlight w:val="white"/>
        </w:rPr>
      </w:pPr>
      <w:r w:rsidRPr="00EC76D5">
        <w:rPr>
          <w:highlight w:val="white"/>
        </w:rPr>
        <w:t>#define FLT_MIN      1e-6</w:t>
      </w:r>
    </w:p>
    <w:p w14:paraId="098B12C8" w14:textId="77777777" w:rsidR="003D1398" w:rsidRPr="00EC76D5" w:rsidRDefault="003D1398" w:rsidP="003D1398">
      <w:pPr>
        <w:pStyle w:val="Code"/>
        <w:rPr>
          <w:highlight w:val="white"/>
        </w:rPr>
      </w:pPr>
      <w:r w:rsidRPr="00EC76D5">
        <w:rPr>
          <w:highlight w:val="white"/>
        </w:rPr>
        <w:t>#define FLT_MIN_EXP  -6</w:t>
      </w:r>
    </w:p>
    <w:p w14:paraId="375C3396" w14:textId="77777777" w:rsidR="003D1398" w:rsidRPr="00EC76D5" w:rsidRDefault="003D1398" w:rsidP="003D1398">
      <w:pPr>
        <w:pStyle w:val="Code"/>
        <w:rPr>
          <w:highlight w:val="white"/>
        </w:rPr>
      </w:pPr>
    </w:p>
    <w:p w14:paraId="6733CC6B" w14:textId="77777777" w:rsidR="003D1398" w:rsidRPr="00EC76D5" w:rsidRDefault="003D1398" w:rsidP="003D1398">
      <w:pPr>
        <w:pStyle w:val="Code"/>
        <w:rPr>
          <w:highlight w:val="white"/>
        </w:rPr>
      </w:pPr>
      <w:r w:rsidRPr="00EC76D5">
        <w:rPr>
          <w:highlight w:val="white"/>
        </w:rPr>
        <w:t>#define DBL_DIG      6</w:t>
      </w:r>
    </w:p>
    <w:p w14:paraId="49361749" w14:textId="77777777" w:rsidR="003D1398" w:rsidRPr="00EC76D5" w:rsidRDefault="003D1398" w:rsidP="003D1398">
      <w:pPr>
        <w:pStyle w:val="Code"/>
        <w:rPr>
          <w:highlight w:val="white"/>
        </w:rPr>
      </w:pPr>
      <w:r w:rsidRPr="00EC76D5">
        <w:rPr>
          <w:highlight w:val="white"/>
        </w:rPr>
        <w:t>#define DBL_EPSILON  1e-6</w:t>
      </w:r>
    </w:p>
    <w:p w14:paraId="3B28335F" w14:textId="77777777" w:rsidR="003D1398" w:rsidRPr="00EC76D5" w:rsidRDefault="003D1398" w:rsidP="003D1398">
      <w:pPr>
        <w:pStyle w:val="Code"/>
        <w:rPr>
          <w:highlight w:val="white"/>
        </w:rPr>
      </w:pPr>
      <w:r w:rsidRPr="00EC76D5">
        <w:rPr>
          <w:highlight w:val="white"/>
        </w:rPr>
        <w:t>#define DBL_MANT_DIG 2</w:t>
      </w:r>
    </w:p>
    <w:p w14:paraId="104793EA" w14:textId="77777777" w:rsidR="003D1398" w:rsidRPr="00EC76D5" w:rsidRDefault="003D1398" w:rsidP="003D1398">
      <w:pPr>
        <w:pStyle w:val="Code"/>
        <w:rPr>
          <w:highlight w:val="white"/>
        </w:rPr>
      </w:pPr>
      <w:r w:rsidRPr="00EC76D5">
        <w:rPr>
          <w:highlight w:val="white"/>
        </w:rPr>
        <w:t>#define DBL_MAX      1e+6</w:t>
      </w:r>
    </w:p>
    <w:p w14:paraId="250227AA" w14:textId="77777777" w:rsidR="003D1398" w:rsidRPr="00EC76D5" w:rsidRDefault="003D1398" w:rsidP="003D1398">
      <w:pPr>
        <w:pStyle w:val="Code"/>
        <w:rPr>
          <w:highlight w:val="white"/>
        </w:rPr>
      </w:pPr>
      <w:r w:rsidRPr="00EC76D5">
        <w:rPr>
          <w:highlight w:val="white"/>
        </w:rPr>
        <w:t>#define DBL_MAX_EXP  6</w:t>
      </w:r>
    </w:p>
    <w:p w14:paraId="5EB86C50" w14:textId="77777777" w:rsidR="003D1398" w:rsidRPr="00EC76D5" w:rsidRDefault="003D1398" w:rsidP="003D1398">
      <w:pPr>
        <w:pStyle w:val="Code"/>
        <w:rPr>
          <w:highlight w:val="white"/>
        </w:rPr>
      </w:pPr>
      <w:r w:rsidRPr="00EC76D5">
        <w:rPr>
          <w:highlight w:val="white"/>
        </w:rPr>
        <w:t>#define DBL_MIN      1e-6</w:t>
      </w:r>
    </w:p>
    <w:p w14:paraId="642024CF" w14:textId="77777777" w:rsidR="003D1398" w:rsidRPr="00EC76D5" w:rsidRDefault="003D1398" w:rsidP="003D1398">
      <w:pPr>
        <w:pStyle w:val="Code"/>
        <w:rPr>
          <w:highlight w:val="white"/>
        </w:rPr>
      </w:pPr>
      <w:r w:rsidRPr="00EC76D5">
        <w:rPr>
          <w:highlight w:val="white"/>
        </w:rPr>
        <w:t>#define DBL_MIN_EXP  -6</w:t>
      </w:r>
    </w:p>
    <w:p w14:paraId="4030FAAE" w14:textId="77777777" w:rsidR="003D1398" w:rsidRPr="00EC76D5" w:rsidRDefault="003D1398" w:rsidP="003D1398">
      <w:pPr>
        <w:pStyle w:val="Code"/>
        <w:rPr>
          <w:highlight w:val="white"/>
        </w:rPr>
      </w:pPr>
    </w:p>
    <w:p w14:paraId="431C70DB" w14:textId="320DCB1D" w:rsidR="003D1398" w:rsidRPr="00EC76D5" w:rsidRDefault="003D1398" w:rsidP="003D1398">
      <w:pPr>
        <w:pStyle w:val="Code"/>
      </w:pPr>
      <w:r w:rsidRPr="00EC76D5">
        <w:rPr>
          <w:highlight w:val="white"/>
        </w:rPr>
        <w:t>#endif</w:t>
      </w:r>
    </w:p>
    <w:p w14:paraId="6CAC1B64" w14:textId="7B0C8932" w:rsidR="00EE220E" w:rsidRPr="00EC76D5" w:rsidRDefault="00CA0D69" w:rsidP="00265BDF">
      <w:pPr>
        <w:pStyle w:val="Rubrik2"/>
      </w:pPr>
      <w:bookmarkStart w:id="527" w:name="_Toc49764459"/>
      <w:r w:rsidRPr="00EC76D5">
        <w:lastRenderedPageBreak/>
        <w:t>The A</w:t>
      </w:r>
      <w:r w:rsidR="00EE220E" w:rsidRPr="00EC76D5">
        <w:t>sser</w:t>
      </w:r>
      <w:r w:rsidR="008E5D1A" w:rsidRPr="00EC76D5">
        <w:t>t</w:t>
      </w:r>
      <w:r w:rsidRPr="00EC76D5">
        <w:t xml:space="preserve"> Macro</w:t>
      </w:r>
      <w:bookmarkEnd w:id="527"/>
    </w:p>
    <w:p w14:paraId="492C07C6" w14:textId="55099267" w:rsidR="00F65771" w:rsidRPr="00EC76D5" w:rsidRDefault="008D6750" w:rsidP="00F65771">
      <w:pPr>
        <w:pStyle w:val="CodeListing"/>
      </w:pPr>
      <w:r>
        <w:t>a</w:t>
      </w:r>
      <w:r w:rsidR="00F65771" w:rsidRPr="00EC76D5">
        <w:t>ssert.h</w:t>
      </w:r>
    </w:p>
    <w:p w14:paraId="0EAF0350" w14:textId="77777777" w:rsidR="00E94004" w:rsidRPr="00EC76D5" w:rsidRDefault="00E94004" w:rsidP="00E94004">
      <w:pPr>
        <w:pStyle w:val="Code"/>
        <w:rPr>
          <w:highlight w:val="white"/>
        </w:rPr>
      </w:pPr>
      <w:r w:rsidRPr="00EC76D5">
        <w:rPr>
          <w:highlight w:val="white"/>
        </w:rPr>
        <w:t>#ifndef __ASSERT_H__</w:t>
      </w:r>
    </w:p>
    <w:p w14:paraId="6B1EBA20" w14:textId="77777777" w:rsidR="00E94004" w:rsidRPr="00EC76D5" w:rsidRDefault="00E94004" w:rsidP="00E94004">
      <w:pPr>
        <w:pStyle w:val="Code"/>
        <w:rPr>
          <w:highlight w:val="white"/>
        </w:rPr>
      </w:pPr>
      <w:r w:rsidRPr="00EC76D5">
        <w:rPr>
          <w:highlight w:val="white"/>
        </w:rPr>
        <w:t>#define __ASEERT_H__</w:t>
      </w:r>
    </w:p>
    <w:p w14:paraId="14D741F5" w14:textId="77777777" w:rsidR="00E94004" w:rsidRPr="00EC76D5" w:rsidRDefault="00E94004" w:rsidP="00E94004">
      <w:pPr>
        <w:pStyle w:val="Code"/>
        <w:rPr>
          <w:highlight w:val="white"/>
        </w:rPr>
      </w:pPr>
    </w:p>
    <w:p w14:paraId="210A0FE0" w14:textId="77777777" w:rsidR="00E94004" w:rsidRPr="00EC76D5" w:rsidRDefault="00E94004" w:rsidP="00E94004">
      <w:pPr>
        <w:pStyle w:val="Code"/>
        <w:rPr>
          <w:highlight w:val="white"/>
        </w:rPr>
      </w:pPr>
      <w:r w:rsidRPr="00EC76D5">
        <w:rPr>
          <w:highlight w:val="white"/>
        </w:rPr>
        <w:t>#ifndef NDEBUG</w:t>
      </w:r>
    </w:p>
    <w:p w14:paraId="1A0FBCE0" w14:textId="7D5F0262" w:rsidR="00E94004" w:rsidRPr="00EC76D5" w:rsidRDefault="00E94004" w:rsidP="00E94004">
      <w:pPr>
        <w:pStyle w:val="Code"/>
        <w:rPr>
          <w:highlight w:val="white"/>
        </w:rPr>
      </w:pPr>
      <w:r w:rsidRPr="00EC76D5">
        <w:rPr>
          <w:highlight w:val="white"/>
        </w:rPr>
        <w:t xml:space="preserve">#include </w:t>
      </w:r>
      <w:r w:rsidR="00294181">
        <w:rPr>
          <w:highlight w:val="white"/>
        </w:rPr>
        <w:t>&lt;stdio.h&gt;</w:t>
      </w:r>
    </w:p>
    <w:p w14:paraId="68CD8F33" w14:textId="377FA440" w:rsidR="00E94004" w:rsidRPr="00EC76D5" w:rsidRDefault="00E94004" w:rsidP="00E94004">
      <w:pPr>
        <w:pStyle w:val="Code"/>
        <w:rPr>
          <w:highlight w:val="white"/>
        </w:rPr>
      </w:pPr>
      <w:r w:rsidRPr="00EC76D5">
        <w:rPr>
          <w:highlight w:val="white"/>
        </w:rPr>
        <w:t xml:space="preserve">#include </w:t>
      </w:r>
      <w:r w:rsidR="00EF337F">
        <w:rPr>
          <w:highlight w:val="white"/>
        </w:rPr>
        <w:t>&lt;stdlib.h&gt;</w:t>
      </w:r>
    </w:p>
    <w:p w14:paraId="30FB8FB7" w14:textId="77777777" w:rsidR="00E94004" w:rsidRPr="00EC76D5" w:rsidRDefault="00E94004" w:rsidP="00E94004">
      <w:pPr>
        <w:pStyle w:val="Code"/>
        <w:rPr>
          <w:highlight w:val="white"/>
        </w:rPr>
      </w:pPr>
      <w:r w:rsidRPr="00EC76D5">
        <w:rPr>
          <w:highlight w:val="white"/>
        </w:rPr>
        <w:t>#define assert(expression) if (!(expression)) {                        \\</w:t>
      </w:r>
    </w:p>
    <w:p w14:paraId="3DC52072" w14:textId="77777777" w:rsidR="00E94004" w:rsidRPr="00EC76D5" w:rsidRDefault="00E94004" w:rsidP="00E94004">
      <w:pPr>
        <w:pStyle w:val="Code"/>
        <w:rPr>
          <w:highlight w:val="white"/>
        </w:rPr>
      </w:pPr>
      <w:r w:rsidRPr="00EC76D5">
        <w:rPr>
          <w:highlight w:val="white"/>
        </w:rPr>
        <w:t xml:space="preserve">  fprintf(stderr, "Assertion failed: \"%s\", file \"%s\", line %i.\n", \\</w:t>
      </w:r>
    </w:p>
    <w:p w14:paraId="4E7A7B66" w14:textId="77777777" w:rsidR="00E94004" w:rsidRPr="00EC76D5" w:rsidRDefault="00E94004" w:rsidP="00E94004">
      <w:pPr>
        <w:pStyle w:val="Code"/>
        <w:rPr>
          <w:highlight w:val="white"/>
        </w:rPr>
      </w:pPr>
      <w:r w:rsidRPr="00EC76D5">
        <w:rPr>
          <w:highlight w:val="white"/>
        </w:rPr>
        <w:t xml:space="preserve">          #expression, __FILE__, __LINE__); abort(); }</w:t>
      </w:r>
    </w:p>
    <w:p w14:paraId="4BDCC48E" w14:textId="77777777" w:rsidR="00E94004" w:rsidRPr="00EC76D5" w:rsidRDefault="00E94004" w:rsidP="00E94004">
      <w:pPr>
        <w:pStyle w:val="Code"/>
        <w:rPr>
          <w:highlight w:val="white"/>
        </w:rPr>
      </w:pPr>
      <w:r w:rsidRPr="00EC76D5">
        <w:rPr>
          <w:highlight w:val="white"/>
        </w:rPr>
        <w:t>#else</w:t>
      </w:r>
    </w:p>
    <w:p w14:paraId="6F6D66E1" w14:textId="77777777" w:rsidR="00E94004" w:rsidRPr="00EC76D5" w:rsidRDefault="00E94004" w:rsidP="00E94004">
      <w:pPr>
        <w:pStyle w:val="Code"/>
        <w:rPr>
          <w:highlight w:val="white"/>
        </w:rPr>
      </w:pPr>
      <w:r w:rsidRPr="00EC76D5">
        <w:rPr>
          <w:highlight w:val="white"/>
        </w:rPr>
        <w:t>#define assert(expression)</w:t>
      </w:r>
    </w:p>
    <w:p w14:paraId="5310CA23" w14:textId="04ECE1DC" w:rsidR="00E94004" w:rsidRPr="00EC76D5" w:rsidRDefault="00E94004" w:rsidP="00E94004">
      <w:pPr>
        <w:pStyle w:val="Code"/>
        <w:rPr>
          <w:highlight w:val="white"/>
        </w:rPr>
      </w:pPr>
      <w:r w:rsidRPr="00EC76D5">
        <w:rPr>
          <w:highlight w:val="white"/>
        </w:rPr>
        <w:t>#endif</w:t>
      </w:r>
    </w:p>
    <w:p w14:paraId="0EA16721" w14:textId="77777777" w:rsidR="00FF34E9" w:rsidRPr="00EC76D5" w:rsidRDefault="00FF34E9" w:rsidP="00E94004">
      <w:pPr>
        <w:pStyle w:val="Code"/>
        <w:rPr>
          <w:highlight w:val="white"/>
        </w:rPr>
      </w:pPr>
    </w:p>
    <w:p w14:paraId="28C0568E" w14:textId="77777777" w:rsidR="00E94004" w:rsidRPr="00EC76D5" w:rsidRDefault="00E94004" w:rsidP="00E94004">
      <w:pPr>
        <w:pStyle w:val="Code"/>
      </w:pPr>
      <w:r w:rsidRPr="00EC76D5">
        <w:rPr>
          <w:highlight w:val="white"/>
        </w:rPr>
        <w:t>#endif</w:t>
      </w:r>
    </w:p>
    <w:p w14:paraId="14D666FB" w14:textId="3CF318E4" w:rsidR="0062113D" w:rsidRPr="00EC76D5" w:rsidRDefault="0062113D" w:rsidP="00E94004">
      <w:pPr>
        <w:pStyle w:val="Rubrik2"/>
      </w:pPr>
      <w:bookmarkStart w:id="528" w:name="_Toc49764460"/>
      <w:r w:rsidRPr="00EC76D5">
        <w:t>Locale Data</w:t>
      </w:r>
      <w:bookmarkEnd w:id="528"/>
    </w:p>
    <w:p w14:paraId="21A3CEC1" w14:textId="6B63F26E" w:rsidR="00265BDF" w:rsidRPr="00EC76D5" w:rsidRDefault="008D6750" w:rsidP="0062113D">
      <w:pPr>
        <w:pStyle w:val="CodeListing"/>
      </w:pPr>
      <w:r>
        <w:t>l</w:t>
      </w:r>
      <w:r w:rsidR="00265BDF" w:rsidRPr="00EC76D5">
        <w:t>ocale.h</w:t>
      </w:r>
    </w:p>
    <w:p w14:paraId="2E3BED4A" w14:textId="77777777" w:rsidR="0062113D" w:rsidRPr="00EC76D5" w:rsidRDefault="0062113D" w:rsidP="0062113D">
      <w:pPr>
        <w:pStyle w:val="Code"/>
        <w:rPr>
          <w:highlight w:val="white"/>
        </w:rPr>
      </w:pPr>
      <w:r w:rsidRPr="00EC76D5">
        <w:rPr>
          <w:highlight w:val="white"/>
        </w:rPr>
        <w:t>#ifndef __LOCALE_H__</w:t>
      </w:r>
    </w:p>
    <w:p w14:paraId="4C0AFF62" w14:textId="77777777" w:rsidR="0062113D" w:rsidRPr="00EC76D5" w:rsidRDefault="0062113D" w:rsidP="0062113D">
      <w:pPr>
        <w:pStyle w:val="Code"/>
        <w:rPr>
          <w:highlight w:val="white"/>
        </w:rPr>
      </w:pPr>
      <w:r w:rsidRPr="00EC76D5">
        <w:rPr>
          <w:highlight w:val="white"/>
        </w:rPr>
        <w:t>#define __LOCALE_H__</w:t>
      </w:r>
    </w:p>
    <w:p w14:paraId="5CF421B9" w14:textId="77777777" w:rsidR="0062113D" w:rsidRPr="00EC76D5" w:rsidRDefault="0062113D" w:rsidP="0062113D">
      <w:pPr>
        <w:pStyle w:val="Code"/>
        <w:rPr>
          <w:highlight w:val="white"/>
        </w:rPr>
      </w:pPr>
    </w:p>
    <w:p w14:paraId="1CBEAF38" w14:textId="77777777" w:rsidR="0062113D" w:rsidRPr="00EC76D5" w:rsidRDefault="0062113D" w:rsidP="0062113D">
      <w:pPr>
        <w:pStyle w:val="Code"/>
        <w:rPr>
          <w:highlight w:val="white"/>
        </w:rPr>
      </w:pPr>
      <w:r w:rsidRPr="00EC76D5">
        <w:rPr>
          <w:highlight w:val="white"/>
        </w:rPr>
        <w:t>#define LC_COLLATE  0x01</w:t>
      </w:r>
    </w:p>
    <w:p w14:paraId="5A54B83B" w14:textId="77777777" w:rsidR="0062113D" w:rsidRPr="00EC76D5" w:rsidRDefault="0062113D" w:rsidP="0062113D">
      <w:pPr>
        <w:pStyle w:val="Code"/>
        <w:rPr>
          <w:highlight w:val="white"/>
        </w:rPr>
      </w:pPr>
      <w:r w:rsidRPr="00EC76D5">
        <w:rPr>
          <w:highlight w:val="white"/>
        </w:rPr>
        <w:t>#define LC_CTYPE    0x02</w:t>
      </w:r>
    </w:p>
    <w:p w14:paraId="7F2C94CF" w14:textId="77777777" w:rsidR="0062113D" w:rsidRPr="00EC76D5" w:rsidRDefault="0062113D" w:rsidP="0062113D">
      <w:pPr>
        <w:pStyle w:val="Code"/>
        <w:rPr>
          <w:highlight w:val="white"/>
        </w:rPr>
      </w:pPr>
      <w:r w:rsidRPr="00EC76D5">
        <w:rPr>
          <w:highlight w:val="white"/>
        </w:rPr>
        <w:t>#define LC_MONETARY 0x04</w:t>
      </w:r>
    </w:p>
    <w:p w14:paraId="6C55C02F" w14:textId="77777777" w:rsidR="0062113D" w:rsidRPr="00EC76D5" w:rsidRDefault="0062113D" w:rsidP="0062113D">
      <w:pPr>
        <w:pStyle w:val="Code"/>
        <w:rPr>
          <w:highlight w:val="white"/>
        </w:rPr>
      </w:pPr>
      <w:r w:rsidRPr="00EC76D5">
        <w:rPr>
          <w:highlight w:val="white"/>
        </w:rPr>
        <w:t>#define LC_NUMERIC  0x08</w:t>
      </w:r>
    </w:p>
    <w:p w14:paraId="30BAB600" w14:textId="77777777" w:rsidR="0062113D" w:rsidRPr="00EC76D5" w:rsidRDefault="0062113D" w:rsidP="0062113D">
      <w:pPr>
        <w:pStyle w:val="Code"/>
        <w:rPr>
          <w:highlight w:val="white"/>
        </w:rPr>
      </w:pPr>
      <w:r w:rsidRPr="00EC76D5">
        <w:rPr>
          <w:highlight w:val="white"/>
        </w:rPr>
        <w:t>#define LC_TIME     0x10</w:t>
      </w:r>
    </w:p>
    <w:p w14:paraId="05E4D946" w14:textId="77777777" w:rsidR="0062113D" w:rsidRPr="00EC76D5" w:rsidRDefault="0062113D" w:rsidP="0062113D">
      <w:pPr>
        <w:pStyle w:val="Code"/>
        <w:rPr>
          <w:highlight w:val="white"/>
        </w:rPr>
      </w:pPr>
      <w:r w:rsidRPr="00EC76D5">
        <w:rPr>
          <w:highlight w:val="white"/>
        </w:rPr>
        <w:t>#define LC_ALL      0x1F</w:t>
      </w:r>
    </w:p>
    <w:p w14:paraId="376FF98B" w14:textId="77777777" w:rsidR="0062113D" w:rsidRPr="00EC76D5" w:rsidRDefault="0062113D" w:rsidP="0062113D">
      <w:pPr>
        <w:pStyle w:val="Code"/>
        <w:rPr>
          <w:highlight w:val="white"/>
        </w:rPr>
      </w:pPr>
    </w:p>
    <w:p w14:paraId="5DC51C4A" w14:textId="77777777" w:rsidR="0062113D" w:rsidRPr="00EC76D5" w:rsidRDefault="0062113D" w:rsidP="0062113D">
      <w:pPr>
        <w:pStyle w:val="Code"/>
        <w:rPr>
          <w:highlight w:val="white"/>
        </w:rPr>
      </w:pPr>
      <w:r w:rsidRPr="00EC76D5">
        <w:rPr>
          <w:highlight w:val="white"/>
        </w:rPr>
        <w:t>struct lconv {</w:t>
      </w:r>
    </w:p>
    <w:p w14:paraId="6DDB3811" w14:textId="77777777" w:rsidR="0062113D" w:rsidRPr="00EC76D5" w:rsidRDefault="0062113D" w:rsidP="0062113D">
      <w:pPr>
        <w:pStyle w:val="Code"/>
        <w:rPr>
          <w:highlight w:val="white"/>
        </w:rPr>
      </w:pPr>
      <w:r w:rsidRPr="00EC76D5">
        <w:rPr>
          <w:highlight w:val="white"/>
        </w:rPr>
        <w:t xml:space="preserve">  int summerTimeZone,    // time</w:t>
      </w:r>
    </w:p>
    <w:p w14:paraId="0E02E7AE" w14:textId="77777777" w:rsidR="0062113D" w:rsidRPr="00EC76D5" w:rsidRDefault="0062113D" w:rsidP="0062113D">
      <w:pPr>
        <w:pStyle w:val="Code"/>
        <w:rPr>
          <w:highlight w:val="white"/>
        </w:rPr>
      </w:pPr>
      <w:r w:rsidRPr="00EC76D5">
        <w:rPr>
          <w:highlight w:val="white"/>
        </w:rPr>
        <w:t xml:space="preserve">      winterTimeZone;</w:t>
      </w:r>
    </w:p>
    <w:p w14:paraId="207EA94C" w14:textId="77777777" w:rsidR="0062113D" w:rsidRPr="00EC76D5" w:rsidRDefault="0062113D" w:rsidP="0062113D">
      <w:pPr>
        <w:pStyle w:val="Code"/>
        <w:rPr>
          <w:highlight w:val="white"/>
        </w:rPr>
      </w:pPr>
      <w:r w:rsidRPr="00EC76D5">
        <w:rPr>
          <w:highlight w:val="white"/>
        </w:rPr>
        <w:t xml:space="preserve">  char **shortDayList;</w:t>
      </w:r>
    </w:p>
    <w:p w14:paraId="36318D18" w14:textId="77777777" w:rsidR="0062113D" w:rsidRPr="00EC76D5" w:rsidRDefault="0062113D" w:rsidP="0062113D">
      <w:pPr>
        <w:pStyle w:val="Code"/>
        <w:rPr>
          <w:highlight w:val="white"/>
        </w:rPr>
      </w:pPr>
      <w:r w:rsidRPr="00EC76D5">
        <w:rPr>
          <w:highlight w:val="white"/>
        </w:rPr>
        <w:t xml:space="preserve">  char **longDayList;</w:t>
      </w:r>
    </w:p>
    <w:p w14:paraId="25FEAC4F" w14:textId="77777777" w:rsidR="0062113D" w:rsidRPr="00EC76D5" w:rsidRDefault="0062113D" w:rsidP="0062113D">
      <w:pPr>
        <w:pStyle w:val="Code"/>
        <w:rPr>
          <w:highlight w:val="white"/>
        </w:rPr>
      </w:pPr>
      <w:r w:rsidRPr="00EC76D5">
        <w:rPr>
          <w:highlight w:val="white"/>
        </w:rPr>
        <w:t xml:space="preserve">  char **shortMonthList;</w:t>
      </w:r>
    </w:p>
    <w:p w14:paraId="36251D54" w14:textId="77777777" w:rsidR="0062113D" w:rsidRPr="00EC76D5" w:rsidRDefault="0062113D" w:rsidP="0062113D">
      <w:pPr>
        <w:pStyle w:val="Code"/>
        <w:rPr>
          <w:highlight w:val="white"/>
        </w:rPr>
      </w:pPr>
      <w:r w:rsidRPr="00EC76D5">
        <w:rPr>
          <w:highlight w:val="white"/>
        </w:rPr>
        <w:t xml:space="preserve">  char **longMonthList;</w:t>
      </w:r>
    </w:p>
    <w:p w14:paraId="48E2F60F" w14:textId="77777777" w:rsidR="0062113D" w:rsidRPr="00EC76D5" w:rsidRDefault="0062113D" w:rsidP="0062113D">
      <w:pPr>
        <w:pStyle w:val="Code"/>
        <w:rPr>
          <w:highlight w:val="white"/>
        </w:rPr>
      </w:pPr>
      <w:r w:rsidRPr="00EC76D5">
        <w:rPr>
          <w:highlight w:val="white"/>
        </w:rPr>
        <w:t xml:space="preserve">  char *lowerCase;       // ctype</w:t>
      </w:r>
    </w:p>
    <w:p w14:paraId="46066F6C" w14:textId="77777777" w:rsidR="0062113D" w:rsidRPr="00EC76D5" w:rsidRDefault="0062113D" w:rsidP="0062113D">
      <w:pPr>
        <w:pStyle w:val="Code"/>
        <w:rPr>
          <w:highlight w:val="white"/>
        </w:rPr>
      </w:pPr>
      <w:r w:rsidRPr="00EC76D5">
        <w:rPr>
          <w:highlight w:val="white"/>
        </w:rPr>
        <w:t xml:space="preserve">  char *upperCase;</w:t>
      </w:r>
    </w:p>
    <w:p w14:paraId="7FED5121" w14:textId="77777777" w:rsidR="0062113D" w:rsidRPr="00EC76D5" w:rsidRDefault="0062113D" w:rsidP="0062113D">
      <w:pPr>
        <w:pStyle w:val="Code"/>
        <w:rPr>
          <w:highlight w:val="white"/>
        </w:rPr>
      </w:pPr>
      <w:r w:rsidRPr="00EC76D5">
        <w:rPr>
          <w:highlight w:val="white"/>
        </w:rPr>
        <w:t xml:space="preserve">  char **messageList;    // errno</w:t>
      </w:r>
    </w:p>
    <w:p w14:paraId="4E4E6975" w14:textId="77777777" w:rsidR="0062113D" w:rsidRPr="00EC76D5" w:rsidRDefault="0062113D" w:rsidP="0062113D">
      <w:pPr>
        <w:pStyle w:val="Code"/>
        <w:rPr>
          <w:highlight w:val="white"/>
        </w:rPr>
      </w:pPr>
      <w:r w:rsidRPr="00EC76D5">
        <w:rPr>
          <w:highlight w:val="white"/>
        </w:rPr>
        <w:t>};</w:t>
      </w:r>
    </w:p>
    <w:p w14:paraId="31307AC2" w14:textId="77777777" w:rsidR="0062113D" w:rsidRPr="00EC76D5" w:rsidRDefault="0062113D" w:rsidP="0062113D">
      <w:pPr>
        <w:pStyle w:val="Code"/>
        <w:rPr>
          <w:highlight w:val="white"/>
        </w:rPr>
      </w:pPr>
    </w:p>
    <w:p w14:paraId="2BE2225E" w14:textId="77777777" w:rsidR="0062113D" w:rsidRPr="00EC76D5" w:rsidRDefault="0062113D" w:rsidP="0062113D">
      <w:pPr>
        <w:pStyle w:val="Code"/>
        <w:rPr>
          <w:highlight w:val="white"/>
        </w:rPr>
      </w:pPr>
      <w:r w:rsidRPr="00EC76D5">
        <w:rPr>
          <w:highlight w:val="white"/>
        </w:rPr>
        <w:t>extern char* enMessageList[];</w:t>
      </w:r>
    </w:p>
    <w:p w14:paraId="1D4D4B57" w14:textId="77777777" w:rsidR="0062113D" w:rsidRPr="00EC76D5" w:rsidRDefault="0062113D" w:rsidP="0062113D">
      <w:pPr>
        <w:pStyle w:val="Code"/>
        <w:rPr>
          <w:highlight w:val="white"/>
        </w:rPr>
      </w:pPr>
      <w:r w:rsidRPr="00EC76D5">
        <w:rPr>
          <w:highlight w:val="white"/>
        </w:rPr>
        <w:t>extern char* setlocale(int flag, char* name);</w:t>
      </w:r>
    </w:p>
    <w:p w14:paraId="394FFE41" w14:textId="77777777" w:rsidR="0062113D" w:rsidRPr="00EC76D5" w:rsidRDefault="0062113D" w:rsidP="0062113D">
      <w:pPr>
        <w:pStyle w:val="Code"/>
        <w:rPr>
          <w:highlight w:val="white"/>
        </w:rPr>
      </w:pPr>
      <w:r w:rsidRPr="00EC76D5">
        <w:rPr>
          <w:highlight w:val="white"/>
        </w:rPr>
        <w:t>extern struct lconv *localeconv(void);</w:t>
      </w:r>
    </w:p>
    <w:p w14:paraId="4CD9DF8D" w14:textId="77777777" w:rsidR="0062113D" w:rsidRPr="00EC76D5" w:rsidRDefault="0062113D" w:rsidP="0062113D">
      <w:pPr>
        <w:pStyle w:val="Code"/>
        <w:rPr>
          <w:highlight w:val="white"/>
        </w:rPr>
      </w:pPr>
    </w:p>
    <w:p w14:paraId="435F5D89" w14:textId="12A1A5E5" w:rsidR="0062113D" w:rsidRPr="00EC76D5" w:rsidRDefault="0062113D" w:rsidP="0062113D">
      <w:pPr>
        <w:pStyle w:val="Code"/>
      </w:pPr>
      <w:r w:rsidRPr="00EC76D5">
        <w:rPr>
          <w:highlight w:val="white"/>
        </w:rPr>
        <w:t>#endif</w:t>
      </w:r>
    </w:p>
    <w:p w14:paraId="5E65F48B" w14:textId="7B7A0BDA" w:rsidR="0062113D" w:rsidRPr="00EC76D5" w:rsidRDefault="008D6750" w:rsidP="0062113D">
      <w:pPr>
        <w:pStyle w:val="CodeListing"/>
      </w:pPr>
      <w:r>
        <w:t>l</w:t>
      </w:r>
      <w:r w:rsidR="0062113D" w:rsidRPr="00EC76D5">
        <w:t>ocale.c</w:t>
      </w:r>
    </w:p>
    <w:p w14:paraId="017C0213" w14:textId="1AE4C0E4" w:rsidR="008A4984" w:rsidRPr="00EC76D5" w:rsidRDefault="008A4984" w:rsidP="008A4984">
      <w:pPr>
        <w:pStyle w:val="Code"/>
        <w:rPr>
          <w:highlight w:val="white"/>
        </w:rPr>
      </w:pPr>
      <w:r w:rsidRPr="00EC76D5">
        <w:rPr>
          <w:highlight w:val="white"/>
        </w:rPr>
        <w:t xml:space="preserve">#include </w:t>
      </w:r>
      <w:r w:rsidR="00294181">
        <w:rPr>
          <w:highlight w:val="white"/>
        </w:rPr>
        <w:t>&lt;stdio.h&gt;</w:t>
      </w:r>
    </w:p>
    <w:p w14:paraId="0D684E79" w14:textId="70DC0573" w:rsidR="008A4984" w:rsidRPr="00EC76D5" w:rsidRDefault="008A4984" w:rsidP="008A4984">
      <w:pPr>
        <w:pStyle w:val="Code"/>
        <w:rPr>
          <w:highlight w:val="white"/>
        </w:rPr>
      </w:pPr>
      <w:r w:rsidRPr="00EC76D5">
        <w:rPr>
          <w:highlight w:val="white"/>
        </w:rPr>
        <w:t xml:space="preserve">#include </w:t>
      </w:r>
      <w:r w:rsidR="00EF337F">
        <w:rPr>
          <w:highlight w:val="white"/>
        </w:rPr>
        <w:t>&lt;stdlib.h&gt;</w:t>
      </w:r>
    </w:p>
    <w:p w14:paraId="75973AF1" w14:textId="2370C2DB" w:rsidR="008A4984" w:rsidRPr="00EC76D5" w:rsidRDefault="008A4984" w:rsidP="008A4984">
      <w:pPr>
        <w:pStyle w:val="Code"/>
        <w:rPr>
          <w:highlight w:val="white"/>
        </w:rPr>
      </w:pPr>
      <w:r w:rsidRPr="00EC76D5">
        <w:rPr>
          <w:highlight w:val="white"/>
        </w:rPr>
        <w:t xml:space="preserve">#include </w:t>
      </w:r>
      <w:r w:rsidR="00C1714A">
        <w:rPr>
          <w:highlight w:val="white"/>
        </w:rPr>
        <w:t>&lt;string.h&gt;</w:t>
      </w:r>
    </w:p>
    <w:p w14:paraId="45BD23BA" w14:textId="0ACC8DEB" w:rsidR="008A4984" w:rsidRPr="00EC76D5" w:rsidRDefault="008A4984" w:rsidP="008A4984">
      <w:pPr>
        <w:pStyle w:val="Code"/>
        <w:rPr>
          <w:highlight w:val="white"/>
        </w:rPr>
      </w:pPr>
      <w:r w:rsidRPr="00EC76D5">
        <w:rPr>
          <w:highlight w:val="white"/>
        </w:rPr>
        <w:t xml:space="preserve">#include </w:t>
      </w:r>
      <w:r w:rsidR="00C1714A">
        <w:rPr>
          <w:highlight w:val="white"/>
        </w:rPr>
        <w:t>&lt;locale.h&gt;</w:t>
      </w:r>
    </w:p>
    <w:p w14:paraId="041075A9" w14:textId="77777777" w:rsidR="008A4984" w:rsidRPr="00EC76D5" w:rsidRDefault="008A4984" w:rsidP="008A4984">
      <w:pPr>
        <w:pStyle w:val="Code"/>
        <w:rPr>
          <w:highlight w:val="white"/>
        </w:rPr>
      </w:pPr>
    </w:p>
    <w:p w14:paraId="6DBE5B0D" w14:textId="77777777" w:rsidR="00C1714A" w:rsidRDefault="008A4984" w:rsidP="008A4984">
      <w:pPr>
        <w:pStyle w:val="Code"/>
        <w:rPr>
          <w:highlight w:val="white"/>
        </w:rPr>
      </w:pPr>
      <w:r w:rsidRPr="00EC76D5">
        <w:rPr>
          <w:highlight w:val="white"/>
        </w:rPr>
        <w:lastRenderedPageBreak/>
        <w:t>static char* enShortDayList[] =</w:t>
      </w:r>
    </w:p>
    <w:p w14:paraId="280AAE03" w14:textId="2A9FA3AE" w:rsidR="008A4984" w:rsidRPr="00EC76D5" w:rsidRDefault="00C1714A" w:rsidP="008A4984">
      <w:pPr>
        <w:pStyle w:val="Code"/>
        <w:rPr>
          <w:highlight w:val="white"/>
        </w:rPr>
      </w:pPr>
      <w:r>
        <w:rPr>
          <w:highlight w:val="white"/>
        </w:rPr>
        <w:t xml:space="preserve">               </w:t>
      </w:r>
      <w:r w:rsidR="008A4984" w:rsidRPr="00EC76D5">
        <w:rPr>
          <w:highlight w:val="white"/>
        </w:rPr>
        <w:t>{ "Sun", "Mon", "Tue", "Wed", "Thu", "Fri", "Sat" };</w:t>
      </w:r>
    </w:p>
    <w:p w14:paraId="2F2E76F9" w14:textId="77777777" w:rsidR="00C1714A" w:rsidRDefault="008A4984" w:rsidP="008A4984">
      <w:pPr>
        <w:pStyle w:val="Code"/>
        <w:rPr>
          <w:highlight w:val="white"/>
        </w:rPr>
      </w:pPr>
      <w:r w:rsidRPr="00EC76D5">
        <w:rPr>
          <w:highlight w:val="white"/>
        </w:rPr>
        <w:t>static char* enLongDayList[] =</w:t>
      </w:r>
    </w:p>
    <w:p w14:paraId="511096BA" w14:textId="77777777" w:rsidR="00C1714A" w:rsidRDefault="00C1714A" w:rsidP="008A4984">
      <w:pPr>
        <w:pStyle w:val="Code"/>
        <w:rPr>
          <w:highlight w:val="white"/>
        </w:rPr>
      </w:pPr>
      <w:r>
        <w:rPr>
          <w:highlight w:val="white"/>
        </w:rPr>
        <w:t xml:space="preserve">              </w:t>
      </w:r>
      <w:r w:rsidR="008A4984" w:rsidRPr="00EC76D5">
        <w:rPr>
          <w:highlight w:val="white"/>
        </w:rPr>
        <w:t xml:space="preserve"> { "Sunday", "Monday", "Tuesday", "Wednesday",</w:t>
      </w:r>
    </w:p>
    <w:p w14:paraId="3CC26C14" w14:textId="6B3C99BE" w:rsidR="008A4984" w:rsidRPr="00EC76D5" w:rsidRDefault="00C1714A" w:rsidP="008A4984">
      <w:pPr>
        <w:pStyle w:val="Code"/>
        <w:rPr>
          <w:highlight w:val="white"/>
        </w:rPr>
      </w:pPr>
      <w:r>
        <w:rPr>
          <w:highlight w:val="white"/>
        </w:rPr>
        <w:t xml:space="preserve">                </w:t>
      </w:r>
      <w:r w:rsidR="008A4984" w:rsidRPr="00EC76D5">
        <w:rPr>
          <w:highlight w:val="white"/>
        </w:rPr>
        <w:t xml:space="preserve"> "Thursday", "Friday", "Saturday" };</w:t>
      </w:r>
    </w:p>
    <w:p w14:paraId="379FD914" w14:textId="77777777" w:rsidR="00C1714A" w:rsidRDefault="008A4984" w:rsidP="008A4984">
      <w:pPr>
        <w:pStyle w:val="Code"/>
        <w:rPr>
          <w:highlight w:val="white"/>
        </w:rPr>
      </w:pPr>
      <w:r w:rsidRPr="00EC76D5">
        <w:rPr>
          <w:highlight w:val="white"/>
        </w:rPr>
        <w:t>static char* enShortMonthList[] =</w:t>
      </w:r>
    </w:p>
    <w:p w14:paraId="458A5641" w14:textId="77777777" w:rsidR="00C1714A" w:rsidRDefault="00C1714A" w:rsidP="008A4984">
      <w:pPr>
        <w:pStyle w:val="Code"/>
        <w:rPr>
          <w:highlight w:val="white"/>
        </w:rPr>
      </w:pPr>
      <w:r>
        <w:rPr>
          <w:highlight w:val="white"/>
        </w:rPr>
        <w:t xml:space="preserve">              </w:t>
      </w:r>
      <w:r w:rsidR="008A4984" w:rsidRPr="00EC76D5">
        <w:rPr>
          <w:highlight w:val="white"/>
        </w:rPr>
        <w:t xml:space="preserve"> {"Jan", "Feb", "Mar", "Apr", "May", "Jun",</w:t>
      </w:r>
    </w:p>
    <w:p w14:paraId="09B8FD95" w14:textId="555C21AD" w:rsidR="008A4984" w:rsidRPr="00EC76D5" w:rsidRDefault="00C1714A" w:rsidP="008A4984">
      <w:pPr>
        <w:pStyle w:val="Code"/>
        <w:rPr>
          <w:highlight w:val="white"/>
        </w:rPr>
      </w:pPr>
      <w:r>
        <w:rPr>
          <w:highlight w:val="white"/>
        </w:rPr>
        <w:t xml:space="preserve">               </w:t>
      </w:r>
      <w:r w:rsidR="008A4984" w:rsidRPr="00EC76D5">
        <w:rPr>
          <w:highlight w:val="white"/>
        </w:rPr>
        <w:t xml:space="preserve"> "Jul", "Aug", "Sep", "Oct", "Nov", "Dec"};</w:t>
      </w:r>
    </w:p>
    <w:p w14:paraId="631D3F8E" w14:textId="77777777" w:rsidR="00C1714A" w:rsidRDefault="008A4984" w:rsidP="008A4984">
      <w:pPr>
        <w:pStyle w:val="Code"/>
        <w:rPr>
          <w:highlight w:val="white"/>
        </w:rPr>
      </w:pPr>
      <w:r w:rsidRPr="00EC76D5">
        <w:rPr>
          <w:highlight w:val="white"/>
        </w:rPr>
        <w:t>static char* enLongMonthList[] =</w:t>
      </w:r>
    </w:p>
    <w:p w14:paraId="18E4E717" w14:textId="2C498493" w:rsidR="008A4984" w:rsidRPr="00EC76D5" w:rsidRDefault="00C1714A" w:rsidP="008A4984">
      <w:pPr>
        <w:pStyle w:val="Code"/>
        <w:rPr>
          <w:highlight w:val="white"/>
        </w:rPr>
      </w:pPr>
      <w:r>
        <w:rPr>
          <w:highlight w:val="white"/>
        </w:rPr>
        <w:t xml:space="preserve">              </w:t>
      </w:r>
      <w:r w:rsidR="008A4984" w:rsidRPr="00EC76D5">
        <w:rPr>
          <w:highlight w:val="white"/>
        </w:rPr>
        <w:t xml:space="preserve"> {"January", "February", "March", "April", "May", "June",</w:t>
      </w:r>
    </w:p>
    <w:p w14:paraId="236BA8C9" w14:textId="77777777" w:rsidR="00C1714A" w:rsidRDefault="008A4984" w:rsidP="008A4984">
      <w:pPr>
        <w:pStyle w:val="Code"/>
        <w:rPr>
          <w:highlight w:val="white"/>
        </w:rPr>
      </w:pPr>
      <w:r w:rsidRPr="00EC76D5">
        <w:rPr>
          <w:highlight w:val="white"/>
        </w:rPr>
        <w:t xml:space="preserve">                "July", "August", "September", "October", "November",</w:t>
      </w:r>
    </w:p>
    <w:p w14:paraId="20822C68" w14:textId="5D8F8576" w:rsidR="008A4984" w:rsidRPr="00EC76D5" w:rsidRDefault="00C1714A" w:rsidP="008A4984">
      <w:pPr>
        <w:pStyle w:val="Code"/>
        <w:rPr>
          <w:highlight w:val="white"/>
        </w:rPr>
      </w:pPr>
      <w:r>
        <w:rPr>
          <w:highlight w:val="white"/>
        </w:rPr>
        <w:t xml:space="preserve">               </w:t>
      </w:r>
      <w:r w:rsidR="008A4984" w:rsidRPr="00EC76D5">
        <w:rPr>
          <w:highlight w:val="white"/>
        </w:rPr>
        <w:t xml:space="preserve"> "December"};</w:t>
      </w:r>
    </w:p>
    <w:p w14:paraId="3CEE5D76" w14:textId="77777777" w:rsidR="008A4984" w:rsidRPr="00EC76D5" w:rsidRDefault="008A4984" w:rsidP="008A4984">
      <w:pPr>
        <w:pStyle w:val="Code"/>
        <w:rPr>
          <w:highlight w:val="white"/>
        </w:rPr>
      </w:pPr>
      <w:r w:rsidRPr="00EC76D5">
        <w:rPr>
          <w:highlight w:val="white"/>
        </w:rPr>
        <w:t>char* enMessageList[] = {"no error", "function number invalid",</w:t>
      </w:r>
    </w:p>
    <w:p w14:paraId="1F843CE1" w14:textId="77777777" w:rsidR="008A4984" w:rsidRPr="00EC76D5" w:rsidRDefault="008A4984" w:rsidP="008A4984">
      <w:pPr>
        <w:pStyle w:val="Code"/>
        <w:rPr>
          <w:highlight w:val="white"/>
        </w:rPr>
      </w:pPr>
      <w:r w:rsidRPr="00EC76D5">
        <w:rPr>
          <w:highlight w:val="white"/>
        </w:rPr>
        <w:t xml:space="preserve">                         "file not found", "path not found", "no handle available", "access denied",</w:t>
      </w:r>
    </w:p>
    <w:p w14:paraId="2F204261" w14:textId="77777777" w:rsidR="008A4984" w:rsidRPr="00EC76D5" w:rsidRDefault="008A4984" w:rsidP="008A4984">
      <w:pPr>
        <w:pStyle w:val="Code"/>
        <w:rPr>
          <w:highlight w:val="white"/>
        </w:rPr>
      </w:pPr>
      <w:r w:rsidRPr="00EC76D5">
        <w:rPr>
          <w:highlight w:val="white"/>
        </w:rPr>
        <w:t xml:space="preserve">                         "out of domain", "out of range", "invalid multibyte sequence",</w:t>
      </w:r>
    </w:p>
    <w:p w14:paraId="039F5763" w14:textId="77777777" w:rsidR="008A4984" w:rsidRPr="00EC76D5" w:rsidRDefault="008A4984" w:rsidP="008A4984">
      <w:pPr>
        <w:pStyle w:val="Code"/>
        <w:rPr>
          <w:highlight w:val="white"/>
        </w:rPr>
      </w:pPr>
      <w:r w:rsidRPr="00EC76D5">
        <w:rPr>
          <w:highlight w:val="white"/>
        </w:rPr>
        <w:t xml:space="preserve">                         "error while opening", "error while flushing", "error while closing", "open mode invalid",</w:t>
      </w:r>
    </w:p>
    <w:p w14:paraId="12E823C5" w14:textId="77777777" w:rsidR="008A4984" w:rsidRPr="00EC76D5" w:rsidRDefault="008A4984" w:rsidP="008A4984">
      <w:pPr>
        <w:pStyle w:val="Code"/>
        <w:rPr>
          <w:highlight w:val="white"/>
        </w:rPr>
      </w:pPr>
      <w:r w:rsidRPr="00EC76D5">
        <w:rPr>
          <w:highlight w:val="white"/>
        </w:rPr>
        <w:t xml:space="preserve">                         "error while writing", "error while reading", "error while seeking",</w:t>
      </w:r>
    </w:p>
    <w:p w14:paraId="6EB0F5E2" w14:textId="77777777" w:rsidR="008A4984" w:rsidRPr="00EC76D5" w:rsidRDefault="008A4984" w:rsidP="008A4984">
      <w:pPr>
        <w:pStyle w:val="Code"/>
        <w:rPr>
          <w:highlight w:val="white"/>
        </w:rPr>
      </w:pPr>
      <w:r w:rsidRPr="00EC76D5">
        <w:rPr>
          <w:highlight w:val="white"/>
        </w:rPr>
        <w:t xml:space="preserve">                         "error while telling", "error while removing file", "error while renaming file"};</w:t>
      </w:r>
    </w:p>
    <w:p w14:paraId="15D5DD95" w14:textId="77777777" w:rsidR="008A4984" w:rsidRPr="00EC76D5" w:rsidRDefault="008A4984" w:rsidP="008A4984">
      <w:pPr>
        <w:pStyle w:val="Code"/>
        <w:rPr>
          <w:highlight w:val="white"/>
        </w:rPr>
      </w:pPr>
    </w:p>
    <w:p w14:paraId="48A267FB" w14:textId="77777777" w:rsidR="008A4984" w:rsidRPr="00EC76D5" w:rsidRDefault="008A4984" w:rsidP="008A4984">
      <w:pPr>
        <w:pStyle w:val="Code"/>
        <w:rPr>
          <w:highlight w:val="white"/>
        </w:rPr>
      </w:pPr>
      <w:r w:rsidRPr="00EC76D5">
        <w:rPr>
          <w:highlight w:val="white"/>
        </w:rPr>
        <w:t>static struct lconv en_US_utf8 = {-5, -4, enShortDayList, enLongDayList, enShortMonthList, enLongMonthList,</w:t>
      </w:r>
    </w:p>
    <w:p w14:paraId="197BF3A2" w14:textId="77777777" w:rsidR="008A4984" w:rsidRPr="00EC76D5" w:rsidRDefault="008A4984" w:rsidP="008A4984">
      <w:pPr>
        <w:pStyle w:val="Code"/>
        <w:rPr>
          <w:highlight w:val="white"/>
        </w:rPr>
      </w:pPr>
      <w:r w:rsidRPr="00EC76D5">
        <w:rPr>
          <w:highlight w:val="white"/>
        </w:rPr>
        <w:t xml:space="preserve">                                  "abcdefghijklmnopqrstuvwxyz", "ABCDEFGHIJKLMNOPQRSTUVWXYZ", enMessageList};</w:t>
      </w:r>
    </w:p>
    <w:p w14:paraId="433E5376" w14:textId="77777777" w:rsidR="008A4984" w:rsidRPr="00EC76D5" w:rsidRDefault="008A4984" w:rsidP="008A4984">
      <w:pPr>
        <w:pStyle w:val="Code"/>
        <w:rPr>
          <w:highlight w:val="white"/>
        </w:rPr>
      </w:pPr>
    </w:p>
    <w:p w14:paraId="4914A5E4" w14:textId="77777777" w:rsidR="008A4984" w:rsidRPr="00EC76D5" w:rsidRDefault="008A4984" w:rsidP="008A4984">
      <w:pPr>
        <w:pStyle w:val="Code"/>
        <w:rPr>
          <w:highlight w:val="white"/>
        </w:rPr>
      </w:pPr>
      <w:r w:rsidRPr="00EC76D5">
        <w:rPr>
          <w:highlight w:val="white"/>
        </w:rPr>
        <w:t>static char* swShortDayList[] = {"Son", "Man", "Tis", "Ons", "Tor", "Fre", "Lor"};</w:t>
      </w:r>
    </w:p>
    <w:p w14:paraId="382CF55E" w14:textId="77777777" w:rsidR="008A4984" w:rsidRPr="00EC76D5" w:rsidRDefault="008A4984" w:rsidP="008A4984">
      <w:pPr>
        <w:pStyle w:val="Code"/>
        <w:rPr>
          <w:highlight w:val="white"/>
        </w:rPr>
      </w:pPr>
      <w:r w:rsidRPr="00EC76D5">
        <w:rPr>
          <w:highlight w:val="white"/>
        </w:rPr>
        <w:t>static char* swLongDayList[] = {"Sondag", "Mandag", "Tisdag", "Onsdag", "Torsdag", "Fredag", "Lordag"};</w:t>
      </w:r>
    </w:p>
    <w:p w14:paraId="2FCDF350" w14:textId="77777777" w:rsidR="008A4984" w:rsidRPr="00EC76D5" w:rsidRDefault="008A4984" w:rsidP="008A4984">
      <w:pPr>
        <w:pStyle w:val="Code"/>
        <w:rPr>
          <w:highlight w:val="white"/>
        </w:rPr>
      </w:pPr>
      <w:r w:rsidRPr="00EC76D5">
        <w:rPr>
          <w:highlight w:val="white"/>
        </w:rPr>
        <w:t>static char* swShortMonthList[] = {"Jan", "Feb", "Mar", "Apr", "Maj", "Jun", "Jul", "Aug", "Sep", "Okt", "Nov", "Dec"};</w:t>
      </w:r>
    </w:p>
    <w:p w14:paraId="0AFC0794" w14:textId="77777777" w:rsidR="008A4984" w:rsidRPr="00EC76D5" w:rsidRDefault="008A4984" w:rsidP="008A4984">
      <w:pPr>
        <w:pStyle w:val="Code"/>
        <w:rPr>
          <w:highlight w:val="white"/>
        </w:rPr>
      </w:pPr>
      <w:r w:rsidRPr="00EC76D5">
        <w:rPr>
          <w:highlight w:val="white"/>
        </w:rPr>
        <w:t>static char* swLongMonthList[] = {"Januari", "Februari", "Mars", "April", "Maj", "Juni", "Juli", "Augusit", "September", "Oktober", "November", "December"};</w:t>
      </w:r>
    </w:p>
    <w:p w14:paraId="01BB5F22" w14:textId="77777777" w:rsidR="008A4984" w:rsidRPr="00EC76D5" w:rsidRDefault="008A4984" w:rsidP="008A4984">
      <w:pPr>
        <w:pStyle w:val="Code"/>
        <w:rPr>
          <w:highlight w:val="white"/>
        </w:rPr>
      </w:pPr>
      <w:r w:rsidRPr="00EC76D5">
        <w:rPr>
          <w:highlight w:val="white"/>
        </w:rPr>
        <w:t>static char* swMessageList[] = {"inga fel", "felaktigt functionsnummer",</w:t>
      </w:r>
    </w:p>
    <w:p w14:paraId="0C3D4ED5" w14:textId="77777777" w:rsidR="008A4984" w:rsidRPr="00EC76D5" w:rsidRDefault="008A4984" w:rsidP="008A4984">
      <w:pPr>
        <w:pStyle w:val="Code"/>
        <w:rPr>
          <w:highlight w:val="white"/>
        </w:rPr>
      </w:pPr>
      <w:r w:rsidRPr="00EC76D5">
        <w:rPr>
          <w:highlight w:val="white"/>
        </w:rPr>
        <w:t xml:space="preserve">                                "hittar ej filen", "hittar ej sokvagen", "inget handtag tillgangligt", "atkomst nekad",</w:t>
      </w:r>
    </w:p>
    <w:p w14:paraId="2705ECB1" w14:textId="77777777" w:rsidR="008A4984" w:rsidRPr="00EC76D5" w:rsidRDefault="008A4984" w:rsidP="008A4984">
      <w:pPr>
        <w:pStyle w:val="Code"/>
        <w:rPr>
          <w:highlight w:val="white"/>
        </w:rPr>
      </w:pPr>
      <w:r w:rsidRPr="00EC76D5">
        <w:rPr>
          <w:highlight w:val="white"/>
        </w:rPr>
        <w:t xml:space="preserve">                                "utanfor doman", "utanfor range", "felaktig multibyte-sekvens",</w:t>
      </w:r>
    </w:p>
    <w:p w14:paraId="29560C53" w14:textId="77777777" w:rsidR="008A4984" w:rsidRPr="00EC76D5" w:rsidRDefault="008A4984" w:rsidP="008A4984">
      <w:pPr>
        <w:pStyle w:val="Code"/>
        <w:rPr>
          <w:highlight w:val="white"/>
        </w:rPr>
      </w:pPr>
      <w:r w:rsidRPr="00EC76D5">
        <w:rPr>
          <w:highlight w:val="white"/>
        </w:rPr>
        <w:t xml:space="preserve">                                "fel vid oppning", "fel vid flushing", "fel vid stangning", "fel oppningslage",</w:t>
      </w:r>
    </w:p>
    <w:p w14:paraId="65238210" w14:textId="77777777" w:rsidR="008A4984" w:rsidRPr="00EC76D5" w:rsidRDefault="008A4984" w:rsidP="008A4984">
      <w:pPr>
        <w:pStyle w:val="Code"/>
        <w:rPr>
          <w:highlight w:val="white"/>
        </w:rPr>
      </w:pPr>
      <w:r w:rsidRPr="00EC76D5">
        <w:rPr>
          <w:highlight w:val="white"/>
        </w:rPr>
        <w:t xml:space="preserve">                                "fel vid skrivning", "fel vid lasning", "fel vid sokning",</w:t>
      </w:r>
    </w:p>
    <w:p w14:paraId="1E4180F6" w14:textId="77777777" w:rsidR="008A4984" w:rsidRPr="00EC76D5" w:rsidRDefault="008A4984" w:rsidP="008A4984">
      <w:pPr>
        <w:pStyle w:val="Code"/>
        <w:rPr>
          <w:highlight w:val="white"/>
        </w:rPr>
      </w:pPr>
      <w:r w:rsidRPr="00EC76D5">
        <w:rPr>
          <w:highlight w:val="white"/>
        </w:rPr>
        <w:t xml:space="preserve">                                "fel vid telling", "fel vid borttagning av fil", "fel vid namnbyte av fil"};</w:t>
      </w:r>
    </w:p>
    <w:p w14:paraId="51FD10C4" w14:textId="77777777" w:rsidR="008A4984" w:rsidRPr="00EC76D5" w:rsidRDefault="008A4984" w:rsidP="008A4984">
      <w:pPr>
        <w:pStyle w:val="Code"/>
        <w:rPr>
          <w:highlight w:val="white"/>
        </w:rPr>
      </w:pPr>
      <w:r w:rsidRPr="00EC76D5">
        <w:rPr>
          <w:highlight w:val="white"/>
        </w:rPr>
        <w:t>static struct lconv sw_EN_utf8 = {1, 2, swShortDayList, swLongDayList, enShortMonthList, swLongMonthList,</w:t>
      </w:r>
    </w:p>
    <w:p w14:paraId="74792044" w14:textId="77777777" w:rsidR="008A4984" w:rsidRPr="00EC76D5" w:rsidRDefault="008A4984" w:rsidP="008A4984">
      <w:pPr>
        <w:pStyle w:val="Code"/>
        <w:rPr>
          <w:highlight w:val="white"/>
        </w:rPr>
      </w:pPr>
      <w:r w:rsidRPr="00EC76D5">
        <w:rPr>
          <w:highlight w:val="white"/>
        </w:rPr>
        <w:t xml:space="preserve">                                  "abcdefghijklmnopqrstuvwxyz", "ABCDEFGHIJKLMNOPQRSTUVWXYZ", swMessageList};</w:t>
      </w:r>
    </w:p>
    <w:p w14:paraId="65D7D493" w14:textId="77777777" w:rsidR="008A4984" w:rsidRPr="00EC76D5" w:rsidRDefault="008A4984" w:rsidP="008A4984">
      <w:pPr>
        <w:pStyle w:val="Code"/>
        <w:rPr>
          <w:highlight w:val="white"/>
        </w:rPr>
      </w:pPr>
    </w:p>
    <w:p w14:paraId="2402FF9E" w14:textId="77777777" w:rsidR="008A4984" w:rsidRPr="00EC76D5" w:rsidRDefault="008A4984" w:rsidP="008A4984">
      <w:pPr>
        <w:pStyle w:val="Code"/>
        <w:rPr>
          <w:highlight w:val="white"/>
        </w:rPr>
      </w:pPr>
      <w:r w:rsidRPr="00EC76D5">
        <w:rPr>
          <w:highlight w:val="white"/>
        </w:rPr>
        <w:t>static struct _s {</w:t>
      </w:r>
    </w:p>
    <w:p w14:paraId="22151FAD" w14:textId="77777777" w:rsidR="008A4984" w:rsidRPr="00EC76D5" w:rsidRDefault="008A4984" w:rsidP="008A4984">
      <w:pPr>
        <w:pStyle w:val="Code"/>
        <w:rPr>
          <w:highlight w:val="white"/>
        </w:rPr>
      </w:pPr>
      <w:r w:rsidRPr="00EC76D5">
        <w:rPr>
          <w:highlight w:val="white"/>
        </w:rPr>
        <w:t xml:space="preserve">  char* name;</w:t>
      </w:r>
    </w:p>
    <w:p w14:paraId="1F6CEA12" w14:textId="77777777" w:rsidR="008A4984" w:rsidRPr="00EC76D5" w:rsidRDefault="008A4984" w:rsidP="008A4984">
      <w:pPr>
        <w:pStyle w:val="Code"/>
        <w:rPr>
          <w:highlight w:val="white"/>
        </w:rPr>
      </w:pPr>
      <w:r w:rsidRPr="00EC76D5">
        <w:rPr>
          <w:highlight w:val="white"/>
        </w:rPr>
        <w:t xml:space="preserve">  struct lconv* localePtr;</w:t>
      </w:r>
    </w:p>
    <w:p w14:paraId="305C6D30" w14:textId="77777777" w:rsidR="008A4984" w:rsidRPr="00EC76D5" w:rsidRDefault="008A4984" w:rsidP="008A4984">
      <w:pPr>
        <w:pStyle w:val="Code"/>
        <w:rPr>
          <w:highlight w:val="white"/>
        </w:rPr>
      </w:pPr>
      <w:r w:rsidRPr="00EC76D5">
        <w:rPr>
          <w:highlight w:val="white"/>
        </w:rPr>
        <w:lastRenderedPageBreak/>
        <w:t>} sArray[] = {{"", &amp;en_US_utf8}, {"C", &amp;en_US_utf8}, {"US", &amp;en_US_utf8}, {"SE", &amp;sw_EN_utf8}};</w:t>
      </w:r>
    </w:p>
    <w:p w14:paraId="64D58A33" w14:textId="77777777" w:rsidR="008A4984" w:rsidRPr="00EC76D5" w:rsidRDefault="008A4984" w:rsidP="008A4984">
      <w:pPr>
        <w:pStyle w:val="Code"/>
        <w:rPr>
          <w:highlight w:val="white"/>
        </w:rPr>
      </w:pPr>
    </w:p>
    <w:p w14:paraId="6F23B678" w14:textId="77777777" w:rsidR="008A4984" w:rsidRPr="00EC76D5" w:rsidRDefault="008A4984" w:rsidP="008A4984">
      <w:pPr>
        <w:pStyle w:val="Code"/>
        <w:rPr>
          <w:highlight w:val="white"/>
        </w:rPr>
      </w:pPr>
      <w:r w:rsidRPr="00EC76D5">
        <w:rPr>
          <w:highlight w:val="white"/>
        </w:rPr>
        <w:t>static int sSize = (sizeof sArray) / (sizeof sArray[0]);</w:t>
      </w:r>
    </w:p>
    <w:p w14:paraId="481C01AB" w14:textId="77777777" w:rsidR="008A4984" w:rsidRPr="00EC76D5" w:rsidRDefault="008A4984" w:rsidP="008A4984">
      <w:pPr>
        <w:pStyle w:val="Code"/>
        <w:rPr>
          <w:highlight w:val="white"/>
        </w:rPr>
      </w:pPr>
      <w:r w:rsidRPr="00EC76D5">
        <w:rPr>
          <w:highlight w:val="white"/>
        </w:rPr>
        <w:t>static struct _s* g_currStructPtr = &amp;sArray[0];</w:t>
      </w:r>
    </w:p>
    <w:p w14:paraId="7578E27F" w14:textId="77777777" w:rsidR="008A4984" w:rsidRPr="00EC76D5" w:rsidRDefault="008A4984" w:rsidP="008A4984">
      <w:pPr>
        <w:pStyle w:val="Code"/>
        <w:rPr>
          <w:highlight w:val="white"/>
        </w:rPr>
      </w:pPr>
    </w:p>
    <w:p w14:paraId="39961920" w14:textId="77777777" w:rsidR="008A4984" w:rsidRPr="00EC76D5" w:rsidRDefault="008A4984" w:rsidP="008A4984">
      <w:pPr>
        <w:pStyle w:val="Code"/>
        <w:rPr>
          <w:highlight w:val="white"/>
        </w:rPr>
      </w:pPr>
      <w:r w:rsidRPr="00EC76D5">
        <w:rPr>
          <w:highlight w:val="white"/>
        </w:rPr>
        <w:t>#define PRINT(x,y) { printf(#x " = &lt;%" #y "&gt;\n", (x)); }</w:t>
      </w:r>
    </w:p>
    <w:p w14:paraId="4E4EA52F" w14:textId="77777777" w:rsidR="008A4984" w:rsidRPr="00EC76D5" w:rsidRDefault="008A4984" w:rsidP="008A4984">
      <w:pPr>
        <w:pStyle w:val="Code"/>
        <w:rPr>
          <w:highlight w:val="white"/>
        </w:rPr>
      </w:pPr>
    </w:p>
    <w:p w14:paraId="3A23DDA2" w14:textId="77777777" w:rsidR="008A4984" w:rsidRPr="00EC76D5" w:rsidRDefault="008A4984" w:rsidP="008A4984">
      <w:pPr>
        <w:pStyle w:val="Code"/>
        <w:rPr>
          <w:highlight w:val="white"/>
        </w:rPr>
      </w:pPr>
      <w:r w:rsidRPr="00EC76D5">
        <w:rPr>
          <w:highlight w:val="white"/>
        </w:rPr>
        <w:t>char* setlocale(int /*flag*/, char* newName) {</w:t>
      </w:r>
    </w:p>
    <w:p w14:paraId="0CFA565D" w14:textId="77777777" w:rsidR="008A4984" w:rsidRPr="00EC76D5" w:rsidRDefault="008A4984" w:rsidP="008A4984">
      <w:pPr>
        <w:pStyle w:val="Code"/>
        <w:rPr>
          <w:highlight w:val="white"/>
        </w:rPr>
      </w:pPr>
      <w:r w:rsidRPr="00EC76D5">
        <w:rPr>
          <w:highlight w:val="white"/>
        </w:rPr>
        <w:t xml:space="preserve">  int index;</w:t>
      </w:r>
    </w:p>
    <w:p w14:paraId="7ACFDE56" w14:textId="77777777" w:rsidR="008A4984" w:rsidRPr="00EC76D5" w:rsidRDefault="008A4984" w:rsidP="008A4984">
      <w:pPr>
        <w:pStyle w:val="Code"/>
        <w:rPr>
          <w:highlight w:val="white"/>
        </w:rPr>
      </w:pPr>
      <w:r w:rsidRPr="00EC76D5">
        <w:rPr>
          <w:highlight w:val="white"/>
        </w:rPr>
        <w:t xml:space="preserve">  char *oldName = (g_currStructPtr != NULL) ? g_currStructPtr-&gt;name : NULL;</w:t>
      </w:r>
    </w:p>
    <w:p w14:paraId="13917E0F" w14:textId="77777777" w:rsidR="008A4984" w:rsidRPr="00EC76D5" w:rsidRDefault="008A4984" w:rsidP="008A4984">
      <w:pPr>
        <w:pStyle w:val="Code"/>
        <w:rPr>
          <w:highlight w:val="white"/>
        </w:rPr>
      </w:pPr>
      <w:r w:rsidRPr="00EC76D5">
        <w:rPr>
          <w:highlight w:val="white"/>
        </w:rPr>
        <w:t xml:space="preserve">  g_currStructPtr = NULL;</w:t>
      </w:r>
    </w:p>
    <w:p w14:paraId="4F9DBFD1" w14:textId="77777777" w:rsidR="008A4984" w:rsidRPr="00EC76D5" w:rsidRDefault="008A4984" w:rsidP="008A4984">
      <w:pPr>
        <w:pStyle w:val="Code"/>
        <w:rPr>
          <w:highlight w:val="white"/>
        </w:rPr>
      </w:pPr>
    </w:p>
    <w:p w14:paraId="71D4A1DE" w14:textId="77777777" w:rsidR="008A4984" w:rsidRPr="00EC76D5" w:rsidRDefault="008A4984" w:rsidP="008A4984">
      <w:pPr>
        <w:pStyle w:val="Code"/>
        <w:rPr>
          <w:highlight w:val="white"/>
        </w:rPr>
      </w:pPr>
      <w:r w:rsidRPr="00EC76D5">
        <w:rPr>
          <w:highlight w:val="white"/>
        </w:rPr>
        <w:t xml:space="preserve">  if (newName != NULL) {</w:t>
      </w:r>
    </w:p>
    <w:p w14:paraId="0552C5E7" w14:textId="77777777" w:rsidR="008A4984" w:rsidRPr="00EC76D5" w:rsidRDefault="008A4984" w:rsidP="008A4984">
      <w:pPr>
        <w:pStyle w:val="Code"/>
        <w:rPr>
          <w:highlight w:val="white"/>
        </w:rPr>
      </w:pPr>
      <w:r w:rsidRPr="00EC76D5">
        <w:rPr>
          <w:highlight w:val="white"/>
        </w:rPr>
        <w:t xml:space="preserve">    for (index = 0; index &lt; sSize; ++index) {</w:t>
      </w:r>
    </w:p>
    <w:p w14:paraId="537ED2F5" w14:textId="77777777" w:rsidR="008A4984" w:rsidRPr="00EC76D5" w:rsidRDefault="008A4984" w:rsidP="008A4984">
      <w:pPr>
        <w:pStyle w:val="Code"/>
        <w:rPr>
          <w:highlight w:val="white"/>
        </w:rPr>
      </w:pPr>
      <w:r w:rsidRPr="00EC76D5">
        <w:rPr>
          <w:highlight w:val="white"/>
        </w:rPr>
        <w:t xml:space="preserve">      if (strcmp(newName, sArray[index].name) == 0) {</w:t>
      </w:r>
    </w:p>
    <w:p w14:paraId="436FE901" w14:textId="77777777" w:rsidR="008A4984" w:rsidRPr="00EC76D5" w:rsidRDefault="008A4984" w:rsidP="008A4984">
      <w:pPr>
        <w:pStyle w:val="Code"/>
        <w:rPr>
          <w:highlight w:val="white"/>
        </w:rPr>
      </w:pPr>
      <w:r w:rsidRPr="00EC76D5">
        <w:rPr>
          <w:highlight w:val="white"/>
        </w:rPr>
        <w:t xml:space="preserve">        g_currStructPtr = &amp;sArray[index];</w:t>
      </w:r>
    </w:p>
    <w:p w14:paraId="374AA9B3" w14:textId="77777777" w:rsidR="008A4984" w:rsidRPr="00EC76D5" w:rsidRDefault="008A4984" w:rsidP="008A4984">
      <w:pPr>
        <w:pStyle w:val="Code"/>
        <w:rPr>
          <w:highlight w:val="white"/>
        </w:rPr>
      </w:pPr>
      <w:r w:rsidRPr="00EC76D5">
        <w:rPr>
          <w:highlight w:val="white"/>
        </w:rPr>
        <w:t xml:space="preserve">        break;</w:t>
      </w:r>
    </w:p>
    <w:p w14:paraId="465D05CE" w14:textId="77777777" w:rsidR="008A4984" w:rsidRPr="00EC76D5" w:rsidRDefault="008A4984" w:rsidP="008A4984">
      <w:pPr>
        <w:pStyle w:val="Code"/>
        <w:rPr>
          <w:highlight w:val="white"/>
        </w:rPr>
      </w:pPr>
      <w:r w:rsidRPr="00EC76D5">
        <w:rPr>
          <w:highlight w:val="white"/>
        </w:rPr>
        <w:t xml:space="preserve">      }</w:t>
      </w:r>
    </w:p>
    <w:p w14:paraId="79B47823" w14:textId="77777777" w:rsidR="008A4984" w:rsidRPr="00EC76D5" w:rsidRDefault="008A4984" w:rsidP="008A4984">
      <w:pPr>
        <w:pStyle w:val="Code"/>
        <w:rPr>
          <w:highlight w:val="white"/>
        </w:rPr>
      </w:pPr>
      <w:r w:rsidRPr="00EC76D5">
        <w:rPr>
          <w:highlight w:val="white"/>
        </w:rPr>
        <w:t xml:space="preserve">    }</w:t>
      </w:r>
    </w:p>
    <w:p w14:paraId="1B71E1C9" w14:textId="77777777" w:rsidR="008A4984" w:rsidRPr="00EC76D5" w:rsidRDefault="008A4984" w:rsidP="008A4984">
      <w:pPr>
        <w:pStyle w:val="Code"/>
        <w:rPr>
          <w:highlight w:val="white"/>
        </w:rPr>
      </w:pPr>
      <w:r w:rsidRPr="00EC76D5">
        <w:rPr>
          <w:highlight w:val="white"/>
        </w:rPr>
        <w:t xml:space="preserve">  }</w:t>
      </w:r>
    </w:p>
    <w:p w14:paraId="7AEF944A" w14:textId="77777777" w:rsidR="008A4984" w:rsidRPr="00EC76D5" w:rsidRDefault="008A4984" w:rsidP="008A4984">
      <w:pPr>
        <w:pStyle w:val="Code"/>
        <w:rPr>
          <w:highlight w:val="white"/>
        </w:rPr>
      </w:pPr>
    </w:p>
    <w:p w14:paraId="5418C488" w14:textId="77777777" w:rsidR="008A4984" w:rsidRPr="00EC76D5" w:rsidRDefault="008A4984" w:rsidP="008A4984">
      <w:pPr>
        <w:pStyle w:val="Code"/>
        <w:rPr>
          <w:highlight w:val="white"/>
        </w:rPr>
      </w:pPr>
      <w:r w:rsidRPr="00EC76D5">
        <w:rPr>
          <w:highlight w:val="white"/>
        </w:rPr>
        <w:t xml:space="preserve">  return oldName;</w:t>
      </w:r>
    </w:p>
    <w:p w14:paraId="553873BD" w14:textId="77777777" w:rsidR="008A4984" w:rsidRPr="00EC76D5" w:rsidRDefault="008A4984" w:rsidP="008A4984">
      <w:pPr>
        <w:pStyle w:val="Code"/>
        <w:rPr>
          <w:highlight w:val="white"/>
        </w:rPr>
      </w:pPr>
      <w:r w:rsidRPr="00EC76D5">
        <w:rPr>
          <w:highlight w:val="white"/>
        </w:rPr>
        <w:t>}</w:t>
      </w:r>
    </w:p>
    <w:p w14:paraId="71BD0DCC" w14:textId="77777777" w:rsidR="008A4984" w:rsidRPr="00EC76D5" w:rsidRDefault="008A4984" w:rsidP="008A4984">
      <w:pPr>
        <w:pStyle w:val="Code"/>
        <w:rPr>
          <w:highlight w:val="white"/>
        </w:rPr>
      </w:pPr>
    </w:p>
    <w:p w14:paraId="7CC739C6" w14:textId="77777777" w:rsidR="008A4984" w:rsidRPr="00EC76D5" w:rsidRDefault="008A4984" w:rsidP="008A4984">
      <w:pPr>
        <w:pStyle w:val="Code"/>
        <w:rPr>
          <w:highlight w:val="white"/>
        </w:rPr>
      </w:pPr>
      <w:r w:rsidRPr="00EC76D5">
        <w:rPr>
          <w:highlight w:val="white"/>
        </w:rPr>
        <w:t>struct lconv* localeconv(void) {</w:t>
      </w:r>
    </w:p>
    <w:p w14:paraId="02006C13" w14:textId="77777777" w:rsidR="008A4984" w:rsidRPr="00EC76D5" w:rsidRDefault="008A4984" w:rsidP="008A4984">
      <w:pPr>
        <w:pStyle w:val="Code"/>
        <w:rPr>
          <w:highlight w:val="white"/>
        </w:rPr>
      </w:pPr>
      <w:r w:rsidRPr="00EC76D5">
        <w:rPr>
          <w:highlight w:val="white"/>
        </w:rPr>
        <w:t xml:space="preserve">  return (g_currStructPtr != NULL) ? g_currStructPtr-&gt;localePtr : NULL;</w:t>
      </w:r>
    </w:p>
    <w:p w14:paraId="47122573" w14:textId="653ED437" w:rsidR="0062113D" w:rsidRPr="00EC76D5" w:rsidRDefault="008A4984" w:rsidP="008A4984">
      <w:pPr>
        <w:pStyle w:val="Code"/>
      </w:pPr>
      <w:r w:rsidRPr="00EC76D5">
        <w:rPr>
          <w:highlight w:val="white"/>
        </w:rPr>
        <w:t>}</w:t>
      </w:r>
    </w:p>
    <w:p w14:paraId="49ABB85A" w14:textId="1DA2AF82" w:rsidR="00B15CBB" w:rsidRPr="00EC76D5" w:rsidRDefault="00B15CBB" w:rsidP="00265BDF">
      <w:pPr>
        <w:pStyle w:val="Rubrik2"/>
      </w:pPr>
      <w:bookmarkStart w:id="529" w:name="_Toc49764461"/>
      <w:r w:rsidRPr="00EC76D5">
        <w:t>Character Types</w:t>
      </w:r>
      <w:bookmarkEnd w:id="529"/>
    </w:p>
    <w:p w14:paraId="243F8CAB" w14:textId="3B82911E" w:rsidR="00EE220E" w:rsidRPr="00EC76D5" w:rsidRDefault="008D6750" w:rsidP="00B15CBB">
      <w:pPr>
        <w:pStyle w:val="CodeListing"/>
      </w:pPr>
      <w:r>
        <w:t>ct</w:t>
      </w:r>
      <w:r w:rsidR="00EE220E" w:rsidRPr="00EC76D5">
        <w:t>ype.h</w:t>
      </w:r>
    </w:p>
    <w:p w14:paraId="5F808119" w14:textId="77777777" w:rsidR="00FD2002" w:rsidRPr="00EC76D5" w:rsidRDefault="00FD2002" w:rsidP="00FD2002">
      <w:pPr>
        <w:pStyle w:val="Code"/>
        <w:rPr>
          <w:highlight w:val="white"/>
        </w:rPr>
      </w:pPr>
      <w:r w:rsidRPr="00EC76D5">
        <w:rPr>
          <w:highlight w:val="white"/>
        </w:rPr>
        <w:t>#ifndef __CTYPE_H__</w:t>
      </w:r>
    </w:p>
    <w:p w14:paraId="5FE58654" w14:textId="77777777" w:rsidR="00FD2002" w:rsidRPr="00EC76D5" w:rsidRDefault="00FD2002" w:rsidP="00FD2002">
      <w:pPr>
        <w:pStyle w:val="Code"/>
        <w:rPr>
          <w:highlight w:val="white"/>
        </w:rPr>
      </w:pPr>
      <w:r w:rsidRPr="00EC76D5">
        <w:rPr>
          <w:highlight w:val="white"/>
        </w:rPr>
        <w:t>#define __CTYPE_H__</w:t>
      </w:r>
    </w:p>
    <w:p w14:paraId="035F3416" w14:textId="77777777" w:rsidR="00FD2002" w:rsidRPr="00EC76D5" w:rsidRDefault="00FD2002" w:rsidP="00FD2002">
      <w:pPr>
        <w:pStyle w:val="Code"/>
        <w:rPr>
          <w:highlight w:val="white"/>
        </w:rPr>
      </w:pPr>
    </w:p>
    <w:p w14:paraId="765DF539" w14:textId="77777777" w:rsidR="00FD2002" w:rsidRPr="00EC76D5" w:rsidRDefault="00FD2002" w:rsidP="00FD2002">
      <w:pPr>
        <w:pStyle w:val="Code"/>
        <w:rPr>
          <w:highlight w:val="white"/>
        </w:rPr>
      </w:pPr>
      <w:r w:rsidRPr="00EC76D5">
        <w:rPr>
          <w:highlight w:val="white"/>
        </w:rPr>
        <w:t>extern int islower(int c);</w:t>
      </w:r>
    </w:p>
    <w:p w14:paraId="0D95859E" w14:textId="77777777" w:rsidR="00FD2002" w:rsidRPr="00EC76D5" w:rsidRDefault="00FD2002" w:rsidP="00FD2002">
      <w:pPr>
        <w:pStyle w:val="Code"/>
        <w:rPr>
          <w:highlight w:val="white"/>
        </w:rPr>
      </w:pPr>
      <w:r w:rsidRPr="00EC76D5">
        <w:rPr>
          <w:highlight w:val="white"/>
        </w:rPr>
        <w:t>extern int isupper(int c);</w:t>
      </w:r>
    </w:p>
    <w:p w14:paraId="3C33C641" w14:textId="77777777" w:rsidR="00FD2002" w:rsidRPr="00EC76D5" w:rsidRDefault="00FD2002" w:rsidP="00FD2002">
      <w:pPr>
        <w:pStyle w:val="Code"/>
        <w:rPr>
          <w:highlight w:val="white"/>
        </w:rPr>
      </w:pPr>
      <w:r w:rsidRPr="00EC76D5">
        <w:rPr>
          <w:highlight w:val="white"/>
        </w:rPr>
        <w:t>extern int isalpha(int c);</w:t>
      </w:r>
    </w:p>
    <w:p w14:paraId="29498CDF" w14:textId="77777777" w:rsidR="00FD2002" w:rsidRPr="00EC76D5" w:rsidRDefault="00FD2002" w:rsidP="00FD2002">
      <w:pPr>
        <w:pStyle w:val="Code"/>
        <w:rPr>
          <w:highlight w:val="white"/>
        </w:rPr>
      </w:pPr>
      <w:r w:rsidRPr="00EC76D5">
        <w:rPr>
          <w:highlight w:val="white"/>
        </w:rPr>
        <w:t>extern int isdigit(int c);</w:t>
      </w:r>
    </w:p>
    <w:p w14:paraId="05AE1803" w14:textId="77777777" w:rsidR="00FD2002" w:rsidRPr="00EC76D5" w:rsidRDefault="00FD2002" w:rsidP="00FD2002">
      <w:pPr>
        <w:pStyle w:val="Code"/>
        <w:rPr>
          <w:highlight w:val="white"/>
        </w:rPr>
      </w:pPr>
      <w:r w:rsidRPr="00EC76D5">
        <w:rPr>
          <w:highlight w:val="white"/>
        </w:rPr>
        <w:t>extern int isalnum(int c);</w:t>
      </w:r>
    </w:p>
    <w:p w14:paraId="02DBEC22" w14:textId="77777777" w:rsidR="00FD2002" w:rsidRPr="00EC76D5" w:rsidRDefault="00FD2002" w:rsidP="00FD2002">
      <w:pPr>
        <w:pStyle w:val="Code"/>
        <w:rPr>
          <w:highlight w:val="white"/>
        </w:rPr>
      </w:pPr>
      <w:r w:rsidRPr="00EC76D5">
        <w:rPr>
          <w:highlight w:val="white"/>
        </w:rPr>
        <w:t>extern int isxdigit(int c);</w:t>
      </w:r>
    </w:p>
    <w:p w14:paraId="49FE7AF0" w14:textId="77777777" w:rsidR="00FD2002" w:rsidRPr="00EC76D5" w:rsidRDefault="00FD2002" w:rsidP="00FD2002">
      <w:pPr>
        <w:pStyle w:val="Code"/>
        <w:rPr>
          <w:highlight w:val="white"/>
        </w:rPr>
      </w:pPr>
      <w:r w:rsidRPr="00EC76D5">
        <w:rPr>
          <w:highlight w:val="white"/>
        </w:rPr>
        <w:t>extern int isgraph(int c);</w:t>
      </w:r>
    </w:p>
    <w:p w14:paraId="42BF37EF" w14:textId="77777777" w:rsidR="00FD2002" w:rsidRPr="00EC76D5" w:rsidRDefault="00FD2002" w:rsidP="00FD2002">
      <w:pPr>
        <w:pStyle w:val="Code"/>
        <w:rPr>
          <w:highlight w:val="white"/>
        </w:rPr>
      </w:pPr>
      <w:r w:rsidRPr="00EC76D5">
        <w:rPr>
          <w:highlight w:val="white"/>
        </w:rPr>
        <w:t>extern int isprint(int c);</w:t>
      </w:r>
    </w:p>
    <w:p w14:paraId="3CD1A823" w14:textId="77777777" w:rsidR="00FD2002" w:rsidRPr="00EC76D5" w:rsidRDefault="00FD2002" w:rsidP="00FD2002">
      <w:pPr>
        <w:pStyle w:val="Code"/>
        <w:rPr>
          <w:highlight w:val="white"/>
        </w:rPr>
      </w:pPr>
      <w:r w:rsidRPr="00EC76D5">
        <w:rPr>
          <w:highlight w:val="white"/>
        </w:rPr>
        <w:t>extern int ispunct(int c);</w:t>
      </w:r>
    </w:p>
    <w:p w14:paraId="522C1829" w14:textId="77777777" w:rsidR="00FD2002" w:rsidRPr="00EC76D5" w:rsidRDefault="00FD2002" w:rsidP="00FD2002">
      <w:pPr>
        <w:pStyle w:val="Code"/>
        <w:rPr>
          <w:highlight w:val="white"/>
        </w:rPr>
      </w:pPr>
      <w:r w:rsidRPr="00EC76D5">
        <w:rPr>
          <w:highlight w:val="white"/>
        </w:rPr>
        <w:t>extern int iscntrl(int c);</w:t>
      </w:r>
    </w:p>
    <w:p w14:paraId="00A7C7BF" w14:textId="77777777" w:rsidR="00FD2002" w:rsidRPr="00EC76D5" w:rsidRDefault="00FD2002" w:rsidP="00FD2002">
      <w:pPr>
        <w:pStyle w:val="Code"/>
        <w:rPr>
          <w:highlight w:val="white"/>
        </w:rPr>
      </w:pPr>
      <w:r w:rsidRPr="00EC76D5">
        <w:rPr>
          <w:highlight w:val="white"/>
        </w:rPr>
        <w:t>extern int isspace(int c);</w:t>
      </w:r>
    </w:p>
    <w:p w14:paraId="3FA69E9D" w14:textId="77777777" w:rsidR="00FD2002" w:rsidRPr="00EC76D5" w:rsidRDefault="00FD2002" w:rsidP="00FD2002">
      <w:pPr>
        <w:pStyle w:val="Code"/>
        <w:rPr>
          <w:highlight w:val="white"/>
        </w:rPr>
      </w:pPr>
      <w:r w:rsidRPr="00EC76D5">
        <w:rPr>
          <w:highlight w:val="white"/>
        </w:rPr>
        <w:t>extern int tolower(int c);</w:t>
      </w:r>
    </w:p>
    <w:p w14:paraId="761FB7A9" w14:textId="77777777" w:rsidR="00FD2002" w:rsidRPr="00EC76D5" w:rsidRDefault="00FD2002" w:rsidP="00FD2002">
      <w:pPr>
        <w:pStyle w:val="Code"/>
        <w:rPr>
          <w:highlight w:val="white"/>
        </w:rPr>
      </w:pPr>
      <w:r w:rsidRPr="00EC76D5">
        <w:rPr>
          <w:highlight w:val="white"/>
        </w:rPr>
        <w:t>extern int toupper(int c);</w:t>
      </w:r>
    </w:p>
    <w:p w14:paraId="39D5D6C4" w14:textId="77777777" w:rsidR="00FD2002" w:rsidRPr="00EC76D5" w:rsidRDefault="00FD2002" w:rsidP="00FD2002">
      <w:pPr>
        <w:pStyle w:val="Code"/>
        <w:rPr>
          <w:highlight w:val="white"/>
        </w:rPr>
      </w:pPr>
    </w:p>
    <w:p w14:paraId="5E6C4F47" w14:textId="2D5CCE16" w:rsidR="00B15CBB" w:rsidRPr="00EC76D5" w:rsidRDefault="00FD2002" w:rsidP="00FD2002">
      <w:pPr>
        <w:pStyle w:val="Code"/>
      </w:pPr>
      <w:r w:rsidRPr="00EC76D5">
        <w:rPr>
          <w:highlight w:val="white"/>
        </w:rPr>
        <w:t>#endif</w:t>
      </w:r>
    </w:p>
    <w:p w14:paraId="5C5AF2B0" w14:textId="1A478855" w:rsidR="00FD2002" w:rsidRPr="00EC76D5" w:rsidRDefault="008D6750" w:rsidP="00FD2002">
      <w:pPr>
        <w:pStyle w:val="CodeListing"/>
      </w:pPr>
      <w:r>
        <w:t>ct</w:t>
      </w:r>
      <w:r w:rsidR="00FD2002" w:rsidRPr="00EC76D5">
        <w:t>ype.c</w:t>
      </w:r>
    </w:p>
    <w:p w14:paraId="30889FF4" w14:textId="2A4E604D" w:rsidR="00FD2002" w:rsidRPr="00EC76D5" w:rsidRDefault="00FD2002" w:rsidP="00DF2FAB">
      <w:pPr>
        <w:pStyle w:val="Code"/>
        <w:rPr>
          <w:highlight w:val="white"/>
        </w:rPr>
      </w:pPr>
      <w:r w:rsidRPr="00EC76D5">
        <w:rPr>
          <w:highlight w:val="white"/>
        </w:rPr>
        <w:t xml:space="preserve">#include </w:t>
      </w:r>
      <w:r w:rsidR="006F1D75">
        <w:rPr>
          <w:highlight w:val="white"/>
        </w:rPr>
        <w:t>&lt;ctype.h&gt;</w:t>
      </w:r>
    </w:p>
    <w:p w14:paraId="046D0F5D" w14:textId="2ECCEF40" w:rsidR="00FD2002" w:rsidRPr="00EC76D5" w:rsidRDefault="00FD2002" w:rsidP="00DF2FAB">
      <w:pPr>
        <w:pStyle w:val="Code"/>
        <w:rPr>
          <w:highlight w:val="white"/>
        </w:rPr>
      </w:pPr>
      <w:r w:rsidRPr="00EC76D5">
        <w:rPr>
          <w:highlight w:val="white"/>
        </w:rPr>
        <w:t xml:space="preserve">#include </w:t>
      </w:r>
      <w:r w:rsidR="00294181">
        <w:rPr>
          <w:highlight w:val="white"/>
        </w:rPr>
        <w:t>&lt;stdio.h&gt;</w:t>
      </w:r>
    </w:p>
    <w:p w14:paraId="66F30D58" w14:textId="48336274" w:rsidR="00FD2002" w:rsidRPr="00EC76D5" w:rsidRDefault="00FD2002" w:rsidP="00DF2FAB">
      <w:pPr>
        <w:pStyle w:val="Code"/>
        <w:rPr>
          <w:highlight w:val="white"/>
        </w:rPr>
      </w:pPr>
      <w:r w:rsidRPr="00EC76D5">
        <w:rPr>
          <w:highlight w:val="white"/>
        </w:rPr>
        <w:t xml:space="preserve">#include </w:t>
      </w:r>
      <w:r w:rsidR="00C1714A">
        <w:rPr>
          <w:highlight w:val="white"/>
        </w:rPr>
        <w:t>&lt;locale.h&gt;</w:t>
      </w:r>
    </w:p>
    <w:p w14:paraId="1553C968" w14:textId="0DEC8460" w:rsidR="00FD2002" w:rsidRPr="00EC76D5" w:rsidRDefault="00FD2002" w:rsidP="00DF2FAB">
      <w:pPr>
        <w:pStyle w:val="Code"/>
        <w:rPr>
          <w:highlight w:val="white"/>
        </w:rPr>
      </w:pPr>
      <w:r w:rsidRPr="00EC76D5">
        <w:rPr>
          <w:highlight w:val="white"/>
        </w:rPr>
        <w:t xml:space="preserve">#include </w:t>
      </w:r>
      <w:r w:rsidR="00C1714A">
        <w:rPr>
          <w:highlight w:val="white"/>
        </w:rPr>
        <w:t>&lt;string.h&gt;</w:t>
      </w:r>
    </w:p>
    <w:p w14:paraId="4A62457D" w14:textId="20B0F346" w:rsidR="00FD2002" w:rsidRPr="00EC76D5" w:rsidRDefault="00FD2002" w:rsidP="00DF2FAB">
      <w:pPr>
        <w:pStyle w:val="Code"/>
        <w:rPr>
          <w:highlight w:val="white"/>
        </w:rPr>
      </w:pPr>
      <w:r w:rsidRPr="00EC76D5">
        <w:rPr>
          <w:highlight w:val="white"/>
        </w:rPr>
        <w:t xml:space="preserve">#include </w:t>
      </w:r>
      <w:r w:rsidR="006F1D75">
        <w:rPr>
          <w:highlight w:val="white"/>
        </w:rPr>
        <w:t>&lt;stddef.h&gt;</w:t>
      </w:r>
    </w:p>
    <w:p w14:paraId="3AD2AC51" w14:textId="77777777" w:rsidR="00FD2002" w:rsidRPr="00EC76D5" w:rsidRDefault="00FD2002" w:rsidP="00DF2FAB">
      <w:pPr>
        <w:pStyle w:val="Code"/>
        <w:rPr>
          <w:highlight w:val="white"/>
        </w:rPr>
      </w:pPr>
    </w:p>
    <w:p w14:paraId="79D05268" w14:textId="57E65834" w:rsidR="00FD2002" w:rsidRPr="00EC76D5" w:rsidRDefault="00FD2002" w:rsidP="00DF2FAB">
      <w:pPr>
        <w:pStyle w:val="Code"/>
        <w:rPr>
          <w:highlight w:val="white"/>
        </w:rPr>
      </w:pPr>
      <w:r w:rsidRPr="00EC76D5">
        <w:rPr>
          <w:highlight w:val="white"/>
        </w:rPr>
        <w:t>int islower(int c) {</w:t>
      </w:r>
    </w:p>
    <w:p w14:paraId="47F64C0D" w14:textId="77777777" w:rsidR="00FD2002" w:rsidRPr="00EC76D5" w:rsidRDefault="00FD2002" w:rsidP="00DF2FAB">
      <w:pPr>
        <w:pStyle w:val="Code"/>
        <w:rPr>
          <w:highlight w:val="white"/>
        </w:rPr>
      </w:pPr>
      <w:r w:rsidRPr="00EC76D5">
        <w:rPr>
          <w:highlight w:val="white"/>
        </w:rPr>
        <w:t xml:space="preserve">  struct lconv* localeConvPtr = localeconv();</w:t>
      </w:r>
    </w:p>
    <w:p w14:paraId="7994AE0E" w14:textId="77777777" w:rsidR="00FD2002" w:rsidRPr="00EC76D5" w:rsidRDefault="00FD2002" w:rsidP="00DF2FAB">
      <w:pPr>
        <w:pStyle w:val="Code"/>
        <w:rPr>
          <w:highlight w:val="white"/>
        </w:rPr>
      </w:pPr>
    </w:p>
    <w:p w14:paraId="640185FC" w14:textId="38C5066F" w:rsidR="00FD2002" w:rsidRPr="00EC76D5" w:rsidRDefault="00FD2002" w:rsidP="00DF2FAB">
      <w:pPr>
        <w:pStyle w:val="Code"/>
        <w:rPr>
          <w:highlight w:val="white"/>
        </w:rPr>
      </w:pPr>
      <w:r w:rsidRPr="00EC76D5">
        <w:rPr>
          <w:highlight w:val="white"/>
        </w:rPr>
        <w:t xml:space="preserve">  if (localeConvPtr != NULL) {</w:t>
      </w:r>
    </w:p>
    <w:p w14:paraId="0350F13C" w14:textId="77777777" w:rsidR="00FD2002" w:rsidRPr="00EC76D5" w:rsidRDefault="00FD2002" w:rsidP="00DF2FAB">
      <w:pPr>
        <w:pStyle w:val="Code"/>
        <w:rPr>
          <w:highlight w:val="white"/>
        </w:rPr>
      </w:pPr>
      <w:r w:rsidRPr="00EC76D5">
        <w:rPr>
          <w:highlight w:val="white"/>
        </w:rPr>
        <w:t xml:space="preserve">    return (strchr(localeConvPtr-&gt;lowerCase, c) != NULL);</w:t>
      </w:r>
    </w:p>
    <w:p w14:paraId="53434CA8" w14:textId="77777777" w:rsidR="00FD2002" w:rsidRPr="00EC76D5" w:rsidRDefault="00FD2002" w:rsidP="00DF2FAB">
      <w:pPr>
        <w:pStyle w:val="Code"/>
        <w:rPr>
          <w:highlight w:val="white"/>
        </w:rPr>
      </w:pPr>
      <w:r w:rsidRPr="00EC76D5">
        <w:rPr>
          <w:highlight w:val="white"/>
        </w:rPr>
        <w:t xml:space="preserve">  }</w:t>
      </w:r>
    </w:p>
    <w:p w14:paraId="57E0BC46" w14:textId="77777777" w:rsidR="00FD2002" w:rsidRPr="00EC76D5" w:rsidRDefault="00FD2002" w:rsidP="00DF2FAB">
      <w:pPr>
        <w:pStyle w:val="Code"/>
        <w:rPr>
          <w:highlight w:val="white"/>
        </w:rPr>
      </w:pPr>
      <w:r w:rsidRPr="00EC76D5">
        <w:rPr>
          <w:highlight w:val="white"/>
        </w:rPr>
        <w:t xml:space="preserve">  else {</w:t>
      </w:r>
    </w:p>
    <w:p w14:paraId="63A3A1D8" w14:textId="77777777" w:rsidR="00FD2002" w:rsidRPr="00EC76D5" w:rsidRDefault="00FD2002" w:rsidP="00DF2FAB">
      <w:pPr>
        <w:pStyle w:val="Code"/>
        <w:rPr>
          <w:highlight w:val="white"/>
        </w:rPr>
      </w:pPr>
      <w:r w:rsidRPr="00EC76D5">
        <w:rPr>
          <w:highlight w:val="white"/>
        </w:rPr>
        <w:t xml:space="preserve">    return ((c &gt;= 'a') &amp;&amp; (c &lt;= 'z'));</w:t>
      </w:r>
    </w:p>
    <w:p w14:paraId="1784C233" w14:textId="77777777" w:rsidR="00FD2002" w:rsidRPr="00EC76D5" w:rsidRDefault="00FD2002" w:rsidP="00DF2FAB">
      <w:pPr>
        <w:pStyle w:val="Code"/>
        <w:rPr>
          <w:highlight w:val="white"/>
        </w:rPr>
      </w:pPr>
      <w:r w:rsidRPr="00EC76D5">
        <w:rPr>
          <w:highlight w:val="white"/>
        </w:rPr>
        <w:t xml:space="preserve">  }</w:t>
      </w:r>
    </w:p>
    <w:p w14:paraId="5B1AD320" w14:textId="77777777" w:rsidR="00FD2002" w:rsidRPr="00EC76D5" w:rsidRDefault="00FD2002" w:rsidP="00DF2FAB">
      <w:pPr>
        <w:pStyle w:val="Code"/>
        <w:rPr>
          <w:highlight w:val="white"/>
        </w:rPr>
      </w:pPr>
      <w:r w:rsidRPr="00EC76D5">
        <w:rPr>
          <w:highlight w:val="white"/>
        </w:rPr>
        <w:t>}</w:t>
      </w:r>
    </w:p>
    <w:p w14:paraId="32A2B3F5" w14:textId="77777777" w:rsidR="00FD2002" w:rsidRPr="00EC76D5" w:rsidRDefault="00FD2002" w:rsidP="00DF2FAB">
      <w:pPr>
        <w:pStyle w:val="Code"/>
        <w:rPr>
          <w:highlight w:val="white"/>
        </w:rPr>
      </w:pPr>
    </w:p>
    <w:p w14:paraId="51DB013B" w14:textId="3F2968B5" w:rsidR="00FD2002" w:rsidRPr="00EC76D5" w:rsidRDefault="00FD2002" w:rsidP="00DF2FAB">
      <w:pPr>
        <w:pStyle w:val="Code"/>
        <w:rPr>
          <w:highlight w:val="white"/>
        </w:rPr>
      </w:pPr>
      <w:r w:rsidRPr="00EC76D5">
        <w:rPr>
          <w:highlight w:val="white"/>
        </w:rPr>
        <w:t>int isupper(int c) {</w:t>
      </w:r>
    </w:p>
    <w:p w14:paraId="59CB0488" w14:textId="77777777" w:rsidR="00FD2002" w:rsidRPr="00EC76D5" w:rsidRDefault="00FD2002" w:rsidP="00DF2FAB">
      <w:pPr>
        <w:pStyle w:val="Code"/>
        <w:rPr>
          <w:highlight w:val="white"/>
        </w:rPr>
      </w:pPr>
      <w:r w:rsidRPr="00EC76D5">
        <w:rPr>
          <w:highlight w:val="white"/>
        </w:rPr>
        <w:t xml:space="preserve">  struct lconv* localeConvPtr = localeconv();</w:t>
      </w:r>
    </w:p>
    <w:p w14:paraId="5C79B5EA" w14:textId="77777777" w:rsidR="00FD2002" w:rsidRPr="00EC76D5" w:rsidRDefault="00FD2002" w:rsidP="00DF2FAB">
      <w:pPr>
        <w:pStyle w:val="Code"/>
        <w:rPr>
          <w:highlight w:val="white"/>
        </w:rPr>
      </w:pPr>
    </w:p>
    <w:p w14:paraId="4444AA0C" w14:textId="77777777" w:rsidR="00FD2002" w:rsidRPr="00EC76D5" w:rsidRDefault="00FD2002" w:rsidP="00DF2FAB">
      <w:pPr>
        <w:pStyle w:val="Code"/>
        <w:rPr>
          <w:highlight w:val="white"/>
        </w:rPr>
      </w:pPr>
      <w:r w:rsidRPr="00EC76D5">
        <w:rPr>
          <w:highlight w:val="white"/>
        </w:rPr>
        <w:t xml:space="preserve">  if (localeConvPtr != NULL) {</w:t>
      </w:r>
    </w:p>
    <w:p w14:paraId="193C789C" w14:textId="77777777" w:rsidR="00FD2002" w:rsidRPr="00EC76D5" w:rsidRDefault="00FD2002" w:rsidP="00DF2FAB">
      <w:pPr>
        <w:pStyle w:val="Code"/>
        <w:rPr>
          <w:highlight w:val="white"/>
        </w:rPr>
      </w:pPr>
      <w:r w:rsidRPr="00EC76D5">
        <w:rPr>
          <w:highlight w:val="white"/>
        </w:rPr>
        <w:t xml:space="preserve">    return (strchr(localeConvPtr-&gt;upperCase, c) != NULL);</w:t>
      </w:r>
    </w:p>
    <w:p w14:paraId="3FEBC1E1" w14:textId="77777777" w:rsidR="00FD2002" w:rsidRPr="00EC76D5" w:rsidRDefault="00FD2002" w:rsidP="00DF2FAB">
      <w:pPr>
        <w:pStyle w:val="Code"/>
        <w:rPr>
          <w:highlight w:val="white"/>
        </w:rPr>
      </w:pPr>
      <w:r w:rsidRPr="00EC76D5">
        <w:rPr>
          <w:highlight w:val="white"/>
        </w:rPr>
        <w:t xml:space="preserve">  }</w:t>
      </w:r>
    </w:p>
    <w:p w14:paraId="527999F9" w14:textId="77777777" w:rsidR="00FD2002" w:rsidRPr="00EC76D5" w:rsidRDefault="00FD2002" w:rsidP="00DF2FAB">
      <w:pPr>
        <w:pStyle w:val="Code"/>
        <w:rPr>
          <w:highlight w:val="white"/>
        </w:rPr>
      </w:pPr>
      <w:r w:rsidRPr="00EC76D5">
        <w:rPr>
          <w:highlight w:val="white"/>
        </w:rPr>
        <w:t xml:space="preserve">  else {</w:t>
      </w:r>
    </w:p>
    <w:p w14:paraId="1E14B901" w14:textId="77777777" w:rsidR="00FD2002" w:rsidRPr="00EC76D5" w:rsidRDefault="00FD2002" w:rsidP="00DF2FAB">
      <w:pPr>
        <w:pStyle w:val="Code"/>
        <w:rPr>
          <w:highlight w:val="white"/>
        </w:rPr>
      </w:pPr>
      <w:r w:rsidRPr="00EC76D5">
        <w:rPr>
          <w:highlight w:val="white"/>
        </w:rPr>
        <w:t xml:space="preserve">    return ((c &gt;= 'A') &amp;&amp; (c &lt;= 'Z'));</w:t>
      </w:r>
    </w:p>
    <w:p w14:paraId="1C0A2326" w14:textId="77777777" w:rsidR="00FD2002" w:rsidRPr="00EC76D5" w:rsidRDefault="00FD2002" w:rsidP="00DF2FAB">
      <w:pPr>
        <w:pStyle w:val="Code"/>
        <w:rPr>
          <w:highlight w:val="white"/>
        </w:rPr>
      </w:pPr>
      <w:r w:rsidRPr="00EC76D5">
        <w:rPr>
          <w:highlight w:val="white"/>
        </w:rPr>
        <w:t xml:space="preserve">  }</w:t>
      </w:r>
    </w:p>
    <w:p w14:paraId="4BF31CBB" w14:textId="77777777" w:rsidR="00FD2002" w:rsidRPr="00EC76D5" w:rsidRDefault="00FD2002" w:rsidP="00DF2FAB">
      <w:pPr>
        <w:pStyle w:val="Code"/>
        <w:rPr>
          <w:highlight w:val="white"/>
        </w:rPr>
      </w:pPr>
      <w:r w:rsidRPr="00EC76D5">
        <w:rPr>
          <w:highlight w:val="white"/>
        </w:rPr>
        <w:t>}</w:t>
      </w:r>
    </w:p>
    <w:p w14:paraId="48A2070D" w14:textId="77777777" w:rsidR="00FD2002" w:rsidRPr="00EC76D5" w:rsidRDefault="00FD2002" w:rsidP="00DF2FAB">
      <w:pPr>
        <w:pStyle w:val="Code"/>
        <w:rPr>
          <w:highlight w:val="white"/>
        </w:rPr>
      </w:pPr>
    </w:p>
    <w:p w14:paraId="0AF564C1" w14:textId="77777777" w:rsidR="00FD2002" w:rsidRPr="00EC76D5" w:rsidRDefault="00FD2002" w:rsidP="00DF2FAB">
      <w:pPr>
        <w:pStyle w:val="Code"/>
        <w:rPr>
          <w:highlight w:val="white"/>
        </w:rPr>
      </w:pPr>
      <w:r w:rsidRPr="00EC76D5">
        <w:rPr>
          <w:highlight w:val="white"/>
        </w:rPr>
        <w:t>int isalpha(int c) {</w:t>
      </w:r>
    </w:p>
    <w:p w14:paraId="0326EA3A" w14:textId="77777777" w:rsidR="00FD2002" w:rsidRPr="00EC76D5" w:rsidRDefault="00FD2002" w:rsidP="00DF2FAB">
      <w:pPr>
        <w:pStyle w:val="Code"/>
        <w:rPr>
          <w:highlight w:val="white"/>
        </w:rPr>
      </w:pPr>
      <w:r w:rsidRPr="00EC76D5">
        <w:rPr>
          <w:highlight w:val="white"/>
        </w:rPr>
        <w:t xml:space="preserve">  return islower(c) || isupper(c);</w:t>
      </w:r>
    </w:p>
    <w:p w14:paraId="06F469B2" w14:textId="77777777" w:rsidR="00FD2002" w:rsidRPr="00EC76D5" w:rsidRDefault="00FD2002" w:rsidP="00DF2FAB">
      <w:pPr>
        <w:pStyle w:val="Code"/>
        <w:rPr>
          <w:highlight w:val="white"/>
        </w:rPr>
      </w:pPr>
      <w:r w:rsidRPr="00EC76D5">
        <w:rPr>
          <w:highlight w:val="white"/>
        </w:rPr>
        <w:t>}</w:t>
      </w:r>
    </w:p>
    <w:p w14:paraId="6987951A" w14:textId="77777777" w:rsidR="00FD2002" w:rsidRPr="00EC76D5" w:rsidRDefault="00FD2002" w:rsidP="00DF2FAB">
      <w:pPr>
        <w:pStyle w:val="Code"/>
        <w:rPr>
          <w:highlight w:val="white"/>
        </w:rPr>
      </w:pPr>
    </w:p>
    <w:p w14:paraId="116FE333" w14:textId="77777777" w:rsidR="00FD2002" w:rsidRPr="00EC76D5" w:rsidRDefault="00FD2002" w:rsidP="00DF2FAB">
      <w:pPr>
        <w:pStyle w:val="Code"/>
        <w:rPr>
          <w:highlight w:val="white"/>
        </w:rPr>
      </w:pPr>
      <w:r w:rsidRPr="00EC76D5">
        <w:rPr>
          <w:highlight w:val="white"/>
        </w:rPr>
        <w:t>int isdigit(int c) {</w:t>
      </w:r>
    </w:p>
    <w:p w14:paraId="0C6BE124" w14:textId="77777777" w:rsidR="00FD2002" w:rsidRPr="00EC76D5" w:rsidRDefault="00FD2002" w:rsidP="00DF2FAB">
      <w:pPr>
        <w:pStyle w:val="Code"/>
        <w:rPr>
          <w:highlight w:val="white"/>
        </w:rPr>
      </w:pPr>
      <w:r w:rsidRPr="00EC76D5">
        <w:rPr>
          <w:highlight w:val="white"/>
        </w:rPr>
        <w:t xml:space="preserve">  return (c &gt;= '0') &amp;&amp; (c &lt;= '9');</w:t>
      </w:r>
    </w:p>
    <w:p w14:paraId="21A8CBBE" w14:textId="77777777" w:rsidR="00FD2002" w:rsidRPr="00EC76D5" w:rsidRDefault="00FD2002" w:rsidP="00DF2FAB">
      <w:pPr>
        <w:pStyle w:val="Code"/>
        <w:rPr>
          <w:highlight w:val="white"/>
        </w:rPr>
      </w:pPr>
      <w:r w:rsidRPr="00EC76D5">
        <w:rPr>
          <w:highlight w:val="white"/>
        </w:rPr>
        <w:t>}</w:t>
      </w:r>
    </w:p>
    <w:p w14:paraId="639CEB33" w14:textId="77777777" w:rsidR="00FD2002" w:rsidRPr="00EC76D5" w:rsidRDefault="00FD2002" w:rsidP="00DF2FAB">
      <w:pPr>
        <w:pStyle w:val="Code"/>
        <w:rPr>
          <w:highlight w:val="white"/>
        </w:rPr>
      </w:pPr>
    </w:p>
    <w:p w14:paraId="15F7DFB1" w14:textId="77777777" w:rsidR="00FD2002" w:rsidRPr="00EC76D5" w:rsidRDefault="00FD2002" w:rsidP="00DF2FAB">
      <w:pPr>
        <w:pStyle w:val="Code"/>
        <w:rPr>
          <w:highlight w:val="white"/>
        </w:rPr>
      </w:pPr>
      <w:r w:rsidRPr="00EC76D5">
        <w:rPr>
          <w:highlight w:val="white"/>
        </w:rPr>
        <w:t>int isalnum(int c) {</w:t>
      </w:r>
    </w:p>
    <w:p w14:paraId="614D4CCF" w14:textId="77777777" w:rsidR="00FD2002" w:rsidRPr="00EC76D5" w:rsidRDefault="00FD2002" w:rsidP="00DF2FAB">
      <w:pPr>
        <w:pStyle w:val="Code"/>
        <w:rPr>
          <w:highlight w:val="white"/>
        </w:rPr>
      </w:pPr>
      <w:r w:rsidRPr="00EC76D5">
        <w:rPr>
          <w:highlight w:val="white"/>
        </w:rPr>
        <w:t xml:space="preserve">  return isalpha(c) || isdigit(c);</w:t>
      </w:r>
    </w:p>
    <w:p w14:paraId="6D889449" w14:textId="77777777" w:rsidR="00FD2002" w:rsidRPr="00EC76D5" w:rsidRDefault="00FD2002" w:rsidP="00DF2FAB">
      <w:pPr>
        <w:pStyle w:val="Code"/>
        <w:rPr>
          <w:highlight w:val="white"/>
        </w:rPr>
      </w:pPr>
      <w:r w:rsidRPr="00EC76D5">
        <w:rPr>
          <w:highlight w:val="white"/>
        </w:rPr>
        <w:t>}</w:t>
      </w:r>
    </w:p>
    <w:p w14:paraId="2BADB4B9" w14:textId="77777777" w:rsidR="00FD2002" w:rsidRPr="00EC76D5" w:rsidRDefault="00FD2002" w:rsidP="00DF2FAB">
      <w:pPr>
        <w:pStyle w:val="Code"/>
        <w:rPr>
          <w:highlight w:val="white"/>
        </w:rPr>
      </w:pPr>
    </w:p>
    <w:p w14:paraId="41FAEEF4" w14:textId="77777777" w:rsidR="00FD2002" w:rsidRPr="00EC76D5" w:rsidRDefault="00FD2002" w:rsidP="00DF2FAB">
      <w:pPr>
        <w:pStyle w:val="Code"/>
        <w:rPr>
          <w:highlight w:val="white"/>
        </w:rPr>
      </w:pPr>
      <w:r w:rsidRPr="00EC76D5">
        <w:rPr>
          <w:highlight w:val="white"/>
        </w:rPr>
        <w:t>int isxdigit(int c) {</w:t>
      </w:r>
    </w:p>
    <w:p w14:paraId="52ADE6FF" w14:textId="77777777" w:rsidR="00FD2002" w:rsidRPr="00EC76D5" w:rsidRDefault="00FD2002" w:rsidP="00DF2FAB">
      <w:pPr>
        <w:pStyle w:val="Code"/>
        <w:rPr>
          <w:highlight w:val="white"/>
        </w:rPr>
      </w:pPr>
      <w:r w:rsidRPr="00EC76D5">
        <w:rPr>
          <w:highlight w:val="white"/>
        </w:rPr>
        <w:t xml:space="preserve">  return isdigit(c) || ((c &gt;= 'a') &amp;&amp; (c &lt;= 'f'))</w:t>
      </w:r>
    </w:p>
    <w:p w14:paraId="7483B51A" w14:textId="77777777" w:rsidR="00FD2002" w:rsidRPr="00EC76D5" w:rsidRDefault="00FD2002" w:rsidP="00DF2FAB">
      <w:pPr>
        <w:pStyle w:val="Code"/>
        <w:rPr>
          <w:highlight w:val="white"/>
        </w:rPr>
      </w:pPr>
      <w:r w:rsidRPr="00EC76D5">
        <w:rPr>
          <w:highlight w:val="white"/>
        </w:rPr>
        <w:t xml:space="preserve">                    || ((c &gt;= 'A') &amp;&amp; (c &lt;= 'F'));</w:t>
      </w:r>
    </w:p>
    <w:p w14:paraId="7BC798EF" w14:textId="77777777" w:rsidR="00FD2002" w:rsidRPr="00EC76D5" w:rsidRDefault="00FD2002" w:rsidP="00DF2FAB">
      <w:pPr>
        <w:pStyle w:val="Code"/>
        <w:rPr>
          <w:highlight w:val="white"/>
        </w:rPr>
      </w:pPr>
      <w:r w:rsidRPr="00EC76D5">
        <w:rPr>
          <w:highlight w:val="white"/>
        </w:rPr>
        <w:t>}</w:t>
      </w:r>
    </w:p>
    <w:p w14:paraId="3342F7A5" w14:textId="77777777" w:rsidR="00FD2002" w:rsidRPr="00EC76D5" w:rsidRDefault="00FD2002" w:rsidP="00DF2FAB">
      <w:pPr>
        <w:pStyle w:val="Code"/>
        <w:rPr>
          <w:highlight w:val="white"/>
        </w:rPr>
      </w:pPr>
    </w:p>
    <w:p w14:paraId="2B23414C" w14:textId="77777777" w:rsidR="00FD2002" w:rsidRPr="00EC76D5" w:rsidRDefault="00FD2002" w:rsidP="00DF2FAB">
      <w:pPr>
        <w:pStyle w:val="Code"/>
        <w:rPr>
          <w:highlight w:val="white"/>
        </w:rPr>
      </w:pPr>
      <w:r w:rsidRPr="00EC76D5">
        <w:rPr>
          <w:highlight w:val="white"/>
        </w:rPr>
        <w:t>int isgraph(int c) {</w:t>
      </w:r>
    </w:p>
    <w:p w14:paraId="028CB79C" w14:textId="77777777" w:rsidR="00FD2002" w:rsidRPr="00EC76D5" w:rsidRDefault="00FD2002" w:rsidP="00DF2FAB">
      <w:pPr>
        <w:pStyle w:val="Code"/>
        <w:rPr>
          <w:highlight w:val="white"/>
        </w:rPr>
      </w:pPr>
      <w:r w:rsidRPr="00EC76D5">
        <w:rPr>
          <w:highlight w:val="white"/>
        </w:rPr>
        <w:t xml:space="preserve">  return (c &gt;= 32) &amp;&amp; (c &lt;= 126);</w:t>
      </w:r>
    </w:p>
    <w:p w14:paraId="6B6C9B95" w14:textId="77777777" w:rsidR="00FD2002" w:rsidRPr="00EC76D5" w:rsidRDefault="00FD2002" w:rsidP="00DF2FAB">
      <w:pPr>
        <w:pStyle w:val="Code"/>
        <w:rPr>
          <w:highlight w:val="white"/>
        </w:rPr>
      </w:pPr>
      <w:r w:rsidRPr="00EC76D5">
        <w:rPr>
          <w:highlight w:val="white"/>
        </w:rPr>
        <w:t>}</w:t>
      </w:r>
    </w:p>
    <w:p w14:paraId="4099A103" w14:textId="77777777" w:rsidR="00FD2002" w:rsidRPr="00EC76D5" w:rsidRDefault="00FD2002" w:rsidP="00DF2FAB">
      <w:pPr>
        <w:pStyle w:val="Code"/>
        <w:rPr>
          <w:highlight w:val="white"/>
        </w:rPr>
      </w:pPr>
    </w:p>
    <w:p w14:paraId="60C2C0A3" w14:textId="77777777" w:rsidR="00FD2002" w:rsidRPr="00EC76D5" w:rsidRDefault="00FD2002" w:rsidP="00DF2FAB">
      <w:pPr>
        <w:pStyle w:val="Code"/>
        <w:rPr>
          <w:highlight w:val="white"/>
        </w:rPr>
      </w:pPr>
      <w:r w:rsidRPr="00EC76D5">
        <w:rPr>
          <w:highlight w:val="white"/>
        </w:rPr>
        <w:t>int isprint(int c) {</w:t>
      </w:r>
    </w:p>
    <w:p w14:paraId="2A65112C" w14:textId="77777777" w:rsidR="00FD2002" w:rsidRPr="00EC76D5" w:rsidRDefault="00FD2002" w:rsidP="00DF2FAB">
      <w:pPr>
        <w:pStyle w:val="Code"/>
        <w:rPr>
          <w:highlight w:val="white"/>
        </w:rPr>
      </w:pPr>
      <w:r w:rsidRPr="00EC76D5">
        <w:rPr>
          <w:highlight w:val="white"/>
        </w:rPr>
        <w:t xml:space="preserve">  return isgraph(c) &amp;&amp; (c != ' ');</w:t>
      </w:r>
    </w:p>
    <w:p w14:paraId="0250844E" w14:textId="77777777" w:rsidR="00FD2002" w:rsidRPr="00EC76D5" w:rsidRDefault="00FD2002" w:rsidP="00DF2FAB">
      <w:pPr>
        <w:pStyle w:val="Code"/>
        <w:rPr>
          <w:highlight w:val="white"/>
        </w:rPr>
      </w:pPr>
      <w:r w:rsidRPr="00EC76D5">
        <w:rPr>
          <w:highlight w:val="white"/>
        </w:rPr>
        <w:t>}</w:t>
      </w:r>
    </w:p>
    <w:p w14:paraId="65F0441B" w14:textId="77777777" w:rsidR="00FD2002" w:rsidRPr="00EC76D5" w:rsidRDefault="00FD2002" w:rsidP="00DF2FAB">
      <w:pPr>
        <w:pStyle w:val="Code"/>
        <w:rPr>
          <w:highlight w:val="white"/>
        </w:rPr>
      </w:pPr>
    </w:p>
    <w:p w14:paraId="4D719A40" w14:textId="77777777" w:rsidR="00FD2002" w:rsidRPr="00EC76D5" w:rsidRDefault="00FD2002" w:rsidP="00DF2FAB">
      <w:pPr>
        <w:pStyle w:val="Code"/>
        <w:rPr>
          <w:highlight w:val="white"/>
        </w:rPr>
      </w:pPr>
      <w:r w:rsidRPr="00EC76D5">
        <w:rPr>
          <w:highlight w:val="white"/>
        </w:rPr>
        <w:t>int ispunct(int c) {</w:t>
      </w:r>
    </w:p>
    <w:p w14:paraId="1A375CF3" w14:textId="77777777" w:rsidR="00FD2002" w:rsidRPr="00EC76D5" w:rsidRDefault="00FD2002" w:rsidP="00DF2FAB">
      <w:pPr>
        <w:pStyle w:val="Code"/>
        <w:rPr>
          <w:highlight w:val="white"/>
        </w:rPr>
      </w:pPr>
      <w:r w:rsidRPr="00EC76D5">
        <w:rPr>
          <w:highlight w:val="white"/>
        </w:rPr>
        <w:t xml:space="preserve">  return isgraph(c) &amp;&amp; !isalnum(c);</w:t>
      </w:r>
    </w:p>
    <w:p w14:paraId="58F585A1" w14:textId="77777777" w:rsidR="00FD2002" w:rsidRPr="00EC76D5" w:rsidRDefault="00FD2002" w:rsidP="00DF2FAB">
      <w:pPr>
        <w:pStyle w:val="Code"/>
        <w:rPr>
          <w:highlight w:val="white"/>
        </w:rPr>
      </w:pPr>
      <w:r w:rsidRPr="00EC76D5">
        <w:rPr>
          <w:highlight w:val="white"/>
        </w:rPr>
        <w:t>}</w:t>
      </w:r>
    </w:p>
    <w:p w14:paraId="5E1469E6" w14:textId="77777777" w:rsidR="00FD2002" w:rsidRPr="00EC76D5" w:rsidRDefault="00FD2002" w:rsidP="00DF2FAB">
      <w:pPr>
        <w:pStyle w:val="Code"/>
        <w:rPr>
          <w:highlight w:val="white"/>
        </w:rPr>
      </w:pPr>
    </w:p>
    <w:p w14:paraId="502F726C" w14:textId="77777777" w:rsidR="00FD2002" w:rsidRPr="00EC76D5" w:rsidRDefault="00FD2002" w:rsidP="00DF2FAB">
      <w:pPr>
        <w:pStyle w:val="Code"/>
        <w:rPr>
          <w:highlight w:val="white"/>
        </w:rPr>
      </w:pPr>
      <w:r w:rsidRPr="00EC76D5">
        <w:rPr>
          <w:highlight w:val="white"/>
        </w:rPr>
        <w:t>int iscntrl(int c) {</w:t>
      </w:r>
    </w:p>
    <w:p w14:paraId="47457938" w14:textId="77777777" w:rsidR="00FD2002" w:rsidRPr="00EC76D5" w:rsidRDefault="00FD2002" w:rsidP="00DF2FAB">
      <w:pPr>
        <w:pStyle w:val="Code"/>
        <w:rPr>
          <w:highlight w:val="white"/>
        </w:rPr>
      </w:pPr>
      <w:r w:rsidRPr="00EC76D5">
        <w:rPr>
          <w:highlight w:val="white"/>
        </w:rPr>
        <w:t xml:space="preserve">  return !isprint(c);</w:t>
      </w:r>
    </w:p>
    <w:p w14:paraId="4F4826F8" w14:textId="77777777" w:rsidR="00FD2002" w:rsidRPr="00EC76D5" w:rsidRDefault="00FD2002" w:rsidP="00DF2FAB">
      <w:pPr>
        <w:pStyle w:val="Code"/>
        <w:rPr>
          <w:highlight w:val="white"/>
        </w:rPr>
      </w:pPr>
      <w:r w:rsidRPr="00EC76D5">
        <w:rPr>
          <w:highlight w:val="white"/>
        </w:rPr>
        <w:t>}</w:t>
      </w:r>
    </w:p>
    <w:p w14:paraId="1E0BD8D4" w14:textId="77777777" w:rsidR="00FD2002" w:rsidRPr="00EC76D5" w:rsidRDefault="00FD2002" w:rsidP="00DF2FAB">
      <w:pPr>
        <w:pStyle w:val="Code"/>
        <w:rPr>
          <w:highlight w:val="white"/>
        </w:rPr>
      </w:pPr>
    </w:p>
    <w:p w14:paraId="478A0399" w14:textId="77777777" w:rsidR="00FD2002" w:rsidRPr="00EC76D5" w:rsidRDefault="00FD2002" w:rsidP="00DF2FAB">
      <w:pPr>
        <w:pStyle w:val="Code"/>
        <w:rPr>
          <w:highlight w:val="white"/>
        </w:rPr>
      </w:pPr>
      <w:r w:rsidRPr="00EC76D5">
        <w:rPr>
          <w:highlight w:val="white"/>
        </w:rPr>
        <w:t>int isspace(int c) {</w:t>
      </w:r>
    </w:p>
    <w:p w14:paraId="14B8E278" w14:textId="77777777" w:rsidR="00FD2002" w:rsidRPr="00EC76D5" w:rsidRDefault="00FD2002" w:rsidP="00DF2FAB">
      <w:pPr>
        <w:pStyle w:val="Code"/>
        <w:rPr>
          <w:highlight w:val="white"/>
        </w:rPr>
      </w:pPr>
      <w:r w:rsidRPr="00EC76D5">
        <w:rPr>
          <w:highlight w:val="white"/>
        </w:rPr>
        <w:lastRenderedPageBreak/>
        <w:t xml:space="preserve">  return (c == ' ') || (c == '\f') || (c == '\n') || </w:t>
      </w:r>
    </w:p>
    <w:p w14:paraId="13D4DFED" w14:textId="77777777" w:rsidR="00FD2002" w:rsidRPr="00EC76D5" w:rsidRDefault="00FD2002" w:rsidP="00DF2FAB">
      <w:pPr>
        <w:pStyle w:val="Code"/>
        <w:rPr>
          <w:highlight w:val="white"/>
        </w:rPr>
      </w:pPr>
      <w:r w:rsidRPr="00EC76D5">
        <w:rPr>
          <w:highlight w:val="white"/>
        </w:rPr>
        <w:t xml:space="preserve">         (c == '\r') || (c == '\t') || (c == '\v');</w:t>
      </w:r>
    </w:p>
    <w:p w14:paraId="689F41C4" w14:textId="77777777" w:rsidR="00FD2002" w:rsidRPr="00EC76D5" w:rsidRDefault="00FD2002" w:rsidP="00DF2FAB">
      <w:pPr>
        <w:pStyle w:val="Code"/>
        <w:rPr>
          <w:highlight w:val="white"/>
        </w:rPr>
      </w:pPr>
      <w:r w:rsidRPr="00EC76D5">
        <w:rPr>
          <w:highlight w:val="white"/>
        </w:rPr>
        <w:t>}</w:t>
      </w:r>
    </w:p>
    <w:p w14:paraId="40AADEA9" w14:textId="77777777" w:rsidR="00FD2002" w:rsidRPr="00EC76D5" w:rsidRDefault="00FD2002" w:rsidP="00DF2FAB">
      <w:pPr>
        <w:pStyle w:val="Code"/>
        <w:rPr>
          <w:highlight w:val="white"/>
        </w:rPr>
      </w:pPr>
    </w:p>
    <w:p w14:paraId="762CC6CB" w14:textId="77777777" w:rsidR="00FD2002" w:rsidRPr="00EC76D5" w:rsidRDefault="00FD2002" w:rsidP="00DF2FAB">
      <w:pPr>
        <w:pStyle w:val="Code"/>
        <w:rPr>
          <w:highlight w:val="white"/>
        </w:rPr>
      </w:pPr>
      <w:r w:rsidRPr="00EC76D5">
        <w:rPr>
          <w:highlight w:val="white"/>
        </w:rPr>
        <w:t>int tolowerX(int c) {</w:t>
      </w:r>
    </w:p>
    <w:p w14:paraId="2ED34BF0" w14:textId="77777777" w:rsidR="00FD2002" w:rsidRPr="00EC76D5" w:rsidRDefault="00FD2002" w:rsidP="00DF2FAB">
      <w:pPr>
        <w:pStyle w:val="Code"/>
        <w:rPr>
          <w:highlight w:val="white"/>
        </w:rPr>
      </w:pPr>
      <w:r w:rsidRPr="00EC76D5">
        <w:rPr>
          <w:highlight w:val="white"/>
        </w:rPr>
        <w:t xml:space="preserve">  return (isupper(c)) ? (c + 32) : c;</w:t>
      </w:r>
    </w:p>
    <w:p w14:paraId="7B150921" w14:textId="77777777" w:rsidR="00FD2002" w:rsidRPr="00EC76D5" w:rsidRDefault="00FD2002" w:rsidP="00DF2FAB">
      <w:pPr>
        <w:pStyle w:val="Code"/>
        <w:rPr>
          <w:highlight w:val="white"/>
        </w:rPr>
      </w:pPr>
      <w:r w:rsidRPr="00EC76D5">
        <w:rPr>
          <w:highlight w:val="white"/>
        </w:rPr>
        <w:t>}</w:t>
      </w:r>
    </w:p>
    <w:p w14:paraId="710C3A1C" w14:textId="77777777" w:rsidR="00FD2002" w:rsidRPr="00EC76D5" w:rsidRDefault="00FD2002" w:rsidP="00DF2FAB">
      <w:pPr>
        <w:pStyle w:val="Code"/>
        <w:rPr>
          <w:highlight w:val="white"/>
        </w:rPr>
      </w:pPr>
    </w:p>
    <w:p w14:paraId="7D1E3F93" w14:textId="77777777" w:rsidR="00FD2002" w:rsidRPr="00EC76D5" w:rsidRDefault="00FD2002" w:rsidP="00DF2FAB">
      <w:pPr>
        <w:pStyle w:val="Code"/>
        <w:rPr>
          <w:highlight w:val="white"/>
        </w:rPr>
      </w:pPr>
      <w:r w:rsidRPr="00EC76D5">
        <w:rPr>
          <w:highlight w:val="white"/>
        </w:rPr>
        <w:t>int tolower(int c) {</w:t>
      </w:r>
    </w:p>
    <w:p w14:paraId="0C79F0E7" w14:textId="77777777" w:rsidR="00FD2002" w:rsidRPr="00EC76D5" w:rsidRDefault="00FD2002" w:rsidP="00DF2FAB">
      <w:pPr>
        <w:pStyle w:val="Code"/>
        <w:rPr>
          <w:highlight w:val="white"/>
        </w:rPr>
      </w:pPr>
      <w:r w:rsidRPr="00EC76D5">
        <w:rPr>
          <w:highlight w:val="white"/>
        </w:rPr>
        <w:t xml:space="preserve">  if (isupper(c)) {</w:t>
      </w:r>
    </w:p>
    <w:p w14:paraId="3D1B8331" w14:textId="77777777" w:rsidR="00FD2002" w:rsidRPr="00EC76D5" w:rsidRDefault="00FD2002" w:rsidP="00DF2FAB">
      <w:pPr>
        <w:pStyle w:val="Code"/>
        <w:rPr>
          <w:highlight w:val="white"/>
        </w:rPr>
      </w:pPr>
      <w:r w:rsidRPr="00EC76D5">
        <w:rPr>
          <w:highlight w:val="white"/>
        </w:rPr>
        <w:t xml:space="preserve">    struct lconv* localeConvPtr = localeconv();</w:t>
      </w:r>
    </w:p>
    <w:p w14:paraId="6384CE42" w14:textId="77777777" w:rsidR="00FD2002" w:rsidRPr="00EC76D5" w:rsidRDefault="00FD2002" w:rsidP="00DF2FAB">
      <w:pPr>
        <w:pStyle w:val="Code"/>
        <w:rPr>
          <w:highlight w:val="white"/>
        </w:rPr>
      </w:pPr>
    </w:p>
    <w:p w14:paraId="78E9A38C" w14:textId="77777777" w:rsidR="00FD2002" w:rsidRPr="00EC76D5" w:rsidRDefault="00FD2002" w:rsidP="00DF2FAB">
      <w:pPr>
        <w:pStyle w:val="Code"/>
        <w:rPr>
          <w:highlight w:val="white"/>
        </w:rPr>
      </w:pPr>
      <w:r w:rsidRPr="00EC76D5">
        <w:rPr>
          <w:highlight w:val="white"/>
        </w:rPr>
        <w:t xml:space="preserve">    if (localeConvPtr != NULL) {</w:t>
      </w:r>
    </w:p>
    <w:p w14:paraId="36342F71" w14:textId="77777777" w:rsidR="00FD2002" w:rsidRPr="00EC76D5" w:rsidRDefault="00FD2002" w:rsidP="00DF2FAB">
      <w:pPr>
        <w:pStyle w:val="Code"/>
        <w:rPr>
          <w:highlight w:val="white"/>
        </w:rPr>
      </w:pPr>
      <w:r w:rsidRPr="00EC76D5">
        <w:rPr>
          <w:highlight w:val="white"/>
        </w:rPr>
        <w:t xml:space="preserve">      char *lowerCase = localeConvPtr-&gt;lowerCase, *upperCase = localeConvPtr-&gt;upperCase;</w:t>
      </w:r>
    </w:p>
    <w:p w14:paraId="0B0CC604" w14:textId="77777777" w:rsidR="00FD2002" w:rsidRPr="00EC76D5" w:rsidRDefault="00FD2002" w:rsidP="00DF2FAB">
      <w:pPr>
        <w:pStyle w:val="Code"/>
        <w:rPr>
          <w:highlight w:val="white"/>
        </w:rPr>
      </w:pPr>
      <w:r w:rsidRPr="00EC76D5">
        <w:rPr>
          <w:highlight w:val="white"/>
        </w:rPr>
        <w:t xml:space="preserve">      int index = (strchr(upperCase, c) - upperCase);</w:t>
      </w:r>
    </w:p>
    <w:p w14:paraId="04153144" w14:textId="77777777" w:rsidR="00FD2002" w:rsidRPr="00EC76D5" w:rsidRDefault="00FD2002" w:rsidP="00DF2FAB">
      <w:pPr>
        <w:pStyle w:val="Code"/>
        <w:rPr>
          <w:highlight w:val="white"/>
        </w:rPr>
      </w:pPr>
      <w:r w:rsidRPr="00EC76D5">
        <w:rPr>
          <w:highlight w:val="white"/>
        </w:rPr>
        <w:t xml:space="preserve">      return ((int) lowerCase[index]);</w:t>
      </w:r>
    </w:p>
    <w:p w14:paraId="3C0FBED1" w14:textId="77777777" w:rsidR="00FD2002" w:rsidRPr="00EC76D5" w:rsidRDefault="00FD2002" w:rsidP="00DF2FAB">
      <w:pPr>
        <w:pStyle w:val="Code"/>
        <w:rPr>
          <w:highlight w:val="white"/>
        </w:rPr>
      </w:pPr>
      <w:r w:rsidRPr="00EC76D5">
        <w:rPr>
          <w:highlight w:val="white"/>
        </w:rPr>
        <w:t xml:space="preserve">    }</w:t>
      </w:r>
    </w:p>
    <w:p w14:paraId="43182BD8" w14:textId="77777777" w:rsidR="00FD2002" w:rsidRPr="00EC76D5" w:rsidRDefault="00FD2002" w:rsidP="00DF2FAB">
      <w:pPr>
        <w:pStyle w:val="Code"/>
        <w:rPr>
          <w:highlight w:val="white"/>
        </w:rPr>
      </w:pPr>
      <w:r w:rsidRPr="00EC76D5">
        <w:rPr>
          <w:highlight w:val="white"/>
        </w:rPr>
        <w:t xml:space="preserve">    else {</w:t>
      </w:r>
    </w:p>
    <w:p w14:paraId="1156E818" w14:textId="77777777" w:rsidR="00FD2002" w:rsidRPr="00EC76D5" w:rsidRDefault="00FD2002" w:rsidP="00DF2FAB">
      <w:pPr>
        <w:pStyle w:val="Code"/>
        <w:rPr>
          <w:highlight w:val="white"/>
        </w:rPr>
      </w:pPr>
      <w:r w:rsidRPr="00EC76D5">
        <w:rPr>
          <w:highlight w:val="white"/>
        </w:rPr>
        <w:t xml:space="preserve">      return (c + 32);</w:t>
      </w:r>
    </w:p>
    <w:p w14:paraId="4E12A667" w14:textId="77777777" w:rsidR="00FD2002" w:rsidRPr="00EC76D5" w:rsidRDefault="00FD2002" w:rsidP="00DF2FAB">
      <w:pPr>
        <w:pStyle w:val="Code"/>
        <w:rPr>
          <w:highlight w:val="white"/>
        </w:rPr>
      </w:pPr>
      <w:r w:rsidRPr="00EC76D5">
        <w:rPr>
          <w:highlight w:val="white"/>
        </w:rPr>
        <w:t xml:space="preserve">    }</w:t>
      </w:r>
    </w:p>
    <w:p w14:paraId="3C869469" w14:textId="77777777" w:rsidR="00FD2002" w:rsidRPr="00EC76D5" w:rsidRDefault="00FD2002" w:rsidP="00DF2FAB">
      <w:pPr>
        <w:pStyle w:val="Code"/>
        <w:rPr>
          <w:highlight w:val="white"/>
        </w:rPr>
      </w:pPr>
      <w:r w:rsidRPr="00EC76D5">
        <w:rPr>
          <w:highlight w:val="white"/>
        </w:rPr>
        <w:t xml:space="preserve">  }</w:t>
      </w:r>
    </w:p>
    <w:p w14:paraId="11F85591" w14:textId="77777777" w:rsidR="00FD2002" w:rsidRPr="00EC76D5" w:rsidRDefault="00FD2002" w:rsidP="00DF2FAB">
      <w:pPr>
        <w:pStyle w:val="Code"/>
        <w:rPr>
          <w:highlight w:val="white"/>
        </w:rPr>
      </w:pPr>
      <w:r w:rsidRPr="00EC76D5">
        <w:rPr>
          <w:highlight w:val="white"/>
        </w:rPr>
        <w:t xml:space="preserve">  else {</w:t>
      </w:r>
    </w:p>
    <w:p w14:paraId="7EF751D8" w14:textId="77777777" w:rsidR="00FD2002" w:rsidRPr="00EC76D5" w:rsidRDefault="00FD2002" w:rsidP="00DF2FAB">
      <w:pPr>
        <w:pStyle w:val="Code"/>
        <w:rPr>
          <w:highlight w:val="white"/>
        </w:rPr>
      </w:pPr>
      <w:r w:rsidRPr="00EC76D5">
        <w:rPr>
          <w:highlight w:val="white"/>
        </w:rPr>
        <w:t xml:space="preserve">    return c;</w:t>
      </w:r>
    </w:p>
    <w:p w14:paraId="710BD82E" w14:textId="77777777" w:rsidR="00FD2002" w:rsidRPr="00EC76D5" w:rsidRDefault="00FD2002" w:rsidP="00DF2FAB">
      <w:pPr>
        <w:pStyle w:val="Code"/>
        <w:rPr>
          <w:highlight w:val="white"/>
        </w:rPr>
      </w:pPr>
      <w:r w:rsidRPr="00EC76D5">
        <w:rPr>
          <w:highlight w:val="white"/>
        </w:rPr>
        <w:t xml:space="preserve">  }</w:t>
      </w:r>
    </w:p>
    <w:p w14:paraId="6E7161B5" w14:textId="77777777" w:rsidR="00FD2002" w:rsidRPr="00EC76D5" w:rsidRDefault="00FD2002" w:rsidP="00DF2FAB">
      <w:pPr>
        <w:pStyle w:val="Code"/>
        <w:rPr>
          <w:highlight w:val="white"/>
        </w:rPr>
      </w:pPr>
      <w:r w:rsidRPr="00EC76D5">
        <w:rPr>
          <w:highlight w:val="white"/>
        </w:rPr>
        <w:t>}</w:t>
      </w:r>
    </w:p>
    <w:p w14:paraId="0EBE467B" w14:textId="77777777" w:rsidR="00FD2002" w:rsidRPr="00EC76D5" w:rsidRDefault="00FD2002" w:rsidP="00DF2FAB">
      <w:pPr>
        <w:pStyle w:val="Code"/>
        <w:rPr>
          <w:highlight w:val="white"/>
        </w:rPr>
      </w:pPr>
    </w:p>
    <w:p w14:paraId="34A29B8D" w14:textId="77777777" w:rsidR="00FD2002" w:rsidRPr="00EC76D5" w:rsidRDefault="00FD2002" w:rsidP="00DF2FAB">
      <w:pPr>
        <w:pStyle w:val="Code"/>
        <w:rPr>
          <w:highlight w:val="white"/>
        </w:rPr>
      </w:pPr>
      <w:r w:rsidRPr="00EC76D5">
        <w:rPr>
          <w:highlight w:val="white"/>
        </w:rPr>
        <w:t>int toupperX(int c) {</w:t>
      </w:r>
    </w:p>
    <w:p w14:paraId="5D3632E8" w14:textId="77777777" w:rsidR="00FD2002" w:rsidRPr="00EC76D5" w:rsidRDefault="00FD2002" w:rsidP="00DF2FAB">
      <w:pPr>
        <w:pStyle w:val="Code"/>
        <w:rPr>
          <w:highlight w:val="white"/>
        </w:rPr>
      </w:pPr>
      <w:r w:rsidRPr="00EC76D5">
        <w:rPr>
          <w:highlight w:val="white"/>
        </w:rPr>
        <w:t xml:space="preserve">  return (islower(c)) ? (c - 32) : c;</w:t>
      </w:r>
    </w:p>
    <w:p w14:paraId="034BE173" w14:textId="77777777" w:rsidR="00FD2002" w:rsidRPr="00EC76D5" w:rsidRDefault="00FD2002" w:rsidP="00DF2FAB">
      <w:pPr>
        <w:pStyle w:val="Code"/>
        <w:rPr>
          <w:highlight w:val="white"/>
        </w:rPr>
      </w:pPr>
      <w:r w:rsidRPr="00EC76D5">
        <w:rPr>
          <w:highlight w:val="white"/>
        </w:rPr>
        <w:t>}</w:t>
      </w:r>
    </w:p>
    <w:p w14:paraId="1114B339" w14:textId="77777777" w:rsidR="00FD2002" w:rsidRPr="00EC76D5" w:rsidRDefault="00FD2002" w:rsidP="00DF2FAB">
      <w:pPr>
        <w:pStyle w:val="Code"/>
        <w:rPr>
          <w:highlight w:val="white"/>
        </w:rPr>
      </w:pPr>
    </w:p>
    <w:p w14:paraId="622C5F42" w14:textId="77777777" w:rsidR="00FD2002" w:rsidRPr="00EC76D5" w:rsidRDefault="00FD2002" w:rsidP="00DF2FAB">
      <w:pPr>
        <w:pStyle w:val="Code"/>
        <w:rPr>
          <w:highlight w:val="white"/>
        </w:rPr>
      </w:pPr>
      <w:r w:rsidRPr="00EC76D5">
        <w:rPr>
          <w:highlight w:val="white"/>
        </w:rPr>
        <w:t>int toupper(int c) {</w:t>
      </w:r>
    </w:p>
    <w:p w14:paraId="5B4F57BE" w14:textId="77777777" w:rsidR="00FD2002" w:rsidRPr="00EC76D5" w:rsidRDefault="00FD2002" w:rsidP="00DF2FAB">
      <w:pPr>
        <w:pStyle w:val="Code"/>
        <w:rPr>
          <w:highlight w:val="white"/>
        </w:rPr>
      </w:pPr>
      <w:r w:rsidRPr="00EC76D5">
        <w:rPr>
          <w:highlight w:val="white"/>
        </w:rPr>
        <w:t xml:space="preserve">  if (islower(c)) {</w:t>
      </w:r>
    </w:p>
    <w:p w14:paraId="0DE5FC07" w14:textId="77777777" w:rsidR="00FD2002" w:rsidRPr="00EC76D5" w:rsidRDefault="00FD2002" w:rsidP="00DF2FAB">
      <w:pPr>
        <w:pStyle w:val="Code"/>
        <w:rPr>
          <w:highlight w:val="white"/>
        </w:rPr>
      </w:pPr>
      <w:r w:rsidRPr="00EC76D5">
        <w:rPr>
          <w:highlight w:val="white"/>
        </w:rPr>
        <w:t xml:space="preserve">    struct lconv* localeConvPtr = localeconv();</w:t>
      </w:r>
    </w:p>
    <w:p w14:paraId="4B025084" w14:textId="77777777" w:rsidR="00FD2002" w:rsidRPr="00EC76D5" w:rsidRDefault="00FD2002" w:rsidP="00DF2FAB">
      <w:pPr>
        <w:pStyle w:val="Code"/>
        <w:rPr>
          <w:highlight w:val="white"/>
        </w:rPr>
      </w:pPr>
    </w:p>
    <w:p w14:paraId="32D7A5BB" w14:textId="77777777" w:rsidR="00FD2002" w:rsidRPr="00EC76D5" w:rsidRDefault="00FD2002" w:rsidP="00DF2FAB">
      <w:pPr>
        <w:pStyle w:val="Code"/>
        <w:rPr>
          <w:highlight w:val="white"/>
        </w:rPr>
      </w:pPr>
      <w:r w:rsidRPr="00EC76D5">
        <w:rPr>
          <w:highlight w:val="white"/>
        </w:rPr>
        <w:t xml:space="preserve">    if (localeConvPtr != NULL) {</w:t>
      </w:r>
    </w:p>
    <w:p w14:paraId="14F4A078" w14:textId="77777777" w:rsidR="000567B3" w:rsidRPr="00EC76D5" w:rsidRDefault="00FD2002" w:rsidP="00DF2FAB">
      <w:pPr>
        <w:pStyle w:val="Code"/>
        <w:rPr>
          <w:highlight w:val="white"/>
        </w:rPr>
      </w:pPr>
      <w:r w:rsidRPr="00EC76D5">
        <w:rPr>
          <w:highlight w:val="white"/>
        </w:rPr>
        <w:t xml:space="preserve">      char *lowerCase = localeConvPtr-&gt;lowerCase,</w:t>
      </w:r>
    </w:p>
    <w:p w14:paraId="15FDBF3E" w14:textId="4A43D10B" w:rsidR="00FD2002" w:rsidRPr="00EC76D5" w:rsidRDefault="000567B3" w:rsidP="00DF2FAB">
      <w:pPr>
        <w:pStyle w:val="Code"/>
        <w:rPr>
          <w:highlight w:val="white"/>
        </w:rPr>
      </w:pPr>
      <w:r w:rsidRPr="00EC76D5">
        <w:rPr>
          <w:highlight w:val="white"/>
        </w:rPr>
        <w:t xml:space="preserve">          </w:t>
      </w:r>
      <w:r w:rsidR="00FD2002" w:rsidRPr="00EC76D5">
        <w:rPr>
          <w:highlight w:val="white"/>
        </w:rPr>
        <w:t xml:space="preserve"> *upperCase = localeConvPtr-&gt;upperCase;</w:t>
      </w:r>
    </w:p>
    <w:p w14:paraId="429E6BDD" w14:textId="77777777" w:rsidR="00FD2002" w:rsidRPr="00EC76D5" w:rsidRDefault="00FD2002" w:rsidP="00DF2FAB">
      <w:pPr>
        <w:pStyle w:val="Code"/>
        <w:rPr>
          <w:highlight w:val="white"/>
        </w:rPr>
      </w:pPr>
      <w:r w:rsidRPr="00EC76D5">
        <w:rPr>
          <w:highlight w:val="white"/>
        </w:rPr>
        <w:t xml:space="preserve">      int index = (strchr(lowerCase, c) - lowerCase);</w:t>
      </w:r>
    </w:p>
    <w:p w14:paraId="529CDBEB" w14:textId="77777777" w:rsidR="00FD2002" w:rsidRPr="00EC76D5" w:rsidRDefault="00FD2002" w:rsidP="00DF2FAB">
      <w:pPr>
        <w:pStyle w:val="Code"/>
        <w:rPr>
          <w:highlight w:val="white"/>
        </w:rPr>
      </w:pPr>
      <w:r w:rsidRPr="00EC76D5">
        <w:rPr>
          <w:highlight w:val="white"/>
        </w:rPr>
        <w:t xml:space="preserve">      return ((int) upperCase[index]);</w:t>
      </w:r>
    </w:p>
    <w:p w14:paraId="66ADB005" w14:textId="77777777" w:rsidR="00FD2002" w:rsidRPr="00EC76D5" w:rsidRDefault="00FD2002" w:rsidP="00DF2FAB">
      <w:pPr>
        <w:pStyle w:val="Code"/>
        <w:rPr>
          <w:highlight w:val="white"/>
        </w:rPr>
      </w:pPr>
      <w:r w:rsidRPr="00EC76D5">
        <w:rPr>
          <w:highlight w:val="white"/>
        </w:rPr>
        <w:t xml:space="preserve">    }</w:t>
      </w:r>
    </w:p>
    <w:p w14:paraId="30468E01" w14:textId="77777777" w:rsidR="00FD2002" w:rsidRPr="00EC76D5" w:rsidRDefault="00FD2002" w:rsidP="00DF2FAB">
      <w:pPr>
        <w:pStyle w:val="Code"/>
        <w:rPr>
          <w:highlight w:val="white"/>
        </w:rPr>
      </w:pPr>
      <w:r w:rsidRPr="00EC76D5">
        <w:rPr>
          <w:highlight w:val="white"/>
        </w:rPr>
        <w:t xml:space="preserve">    else {</w:t>
      </w:r>
    </w:p>
    <w:p w14:paraId="1DC27C34" w14:textId="77777777" w:rsidR="00FD2002" w:rsidRPr="00EC76D5" w:rsidRDefault="00FD2002" w:rsidP="00DF2FAB">
      <w:pPr>
        <w:pStyle w:val="Code"/>
        <w:rPr>
          <w:highlight w:val="white"/>
        </w:rPr>
      </w:pPr>
      <w:r w:rsidRPr="00EC76D5">
        <w:rPr>
          <w:highlight w:val="white"/>
        </w:rPr>
        <w:t xml:space="preserve">      return (c - 32);</w:t>
      </w:r>
    </w:p>
    <w:p w14:paraId="4923A770" w14:textId="77777777" w:rsidR="00FD2002" w:rsidRPr="00EC76D5" w:rsidRDefault="00FD2002" w:rsidP="00DF2FAB">
      <w:pPr>
        <w:pStyle w:val="Code"/>
        <w:rPr>
          <w:highlight w:val="white"/>
        </w:rPr>
      </w:pPr>
      <w:r w:rsidRPr="00EC76D5">
        <w:rPr>
          <w:highlight w:val="white"/>
        </w:rPr>
        <w:t xml:space="preserve">    }</w:t>
      </w:r>
    </w:p>
    <w:p w14:paraId="77DB57A4" w14:textId="77777777" w:rsidR="00FD2002" w:rsidRPr="00EC76D5" w:rsidRDefault="00FD2002" w:rsidP="00DF2FAB">
      <w:pPr>
        <w:pStyle w:val="Code"/>
        <w:rPr>
          <w:highlight w:val="white"/>
        </w:rPr>
      </w:pPr>
      <w:r w:rsidRPr="00EC76D5">
        <w:rPr>
          <w:highlight w:val="white"/>
        </w:rPr>
        <w:t xml:space="preserve">  }</w:t>
      </w:r>
    </w:p>
    <w:p w14:paraId="34BE1442" w14:textId="77777777" w:rsidR="00FD2002" w:rsidRPr="00EC76D5" w:rsidRDefault="00FD2002" w:rsidP="00DF2FAB">
      <w:pPr>
        <w:pStyle w:val="Code"/>
        <w:rPr>
          <w:highlight w:val="white"/>
        </w:rPr>
      </w:pPr>
      <w:r w:rsidRPr="00EC76D5">
        <w:rPr>
          <w:highlight w:val="white"/>
        </w:rPr>
        <w:t xml:space="preserve">  else {</w:t>
      </w:r>
    </w:p>
    <w:p w14:paraId="7B1BEE2E" w14:textId="77777777" w:rsidR="00FD2002" w:rsidRPr="00EC76D5" w:rsidRDefault="00FD2002" w:rsidP="00DF2FAB">
      <w:pPr>
        <w:pStyle w:val="Code"/>
        <w:rPr>
          <w:highlight w:val="white"/>
        </w:rPr>
      </w:pPr>
      <w:r w:rsidRPr="00EC76D5">
        <w:rPr>
          <w:highlight w:val="white"/>
        </w:rPr>
        <w:t xml:space="preserve">    return c;</w:t>
      </w:r>
    </w:p>
    <w:p w14:paraId="798D627A" w14:textId="77777777" w:rsidR="00FD2002" w:rsidRPr="00EC76D5" w:rsidRDefault="00FD2002" w:rsidP="00DF2FAB">
      <w:pPr>
        <w:pStyle w:val="Code"/>
        <w:rPr>
          <w:highlight w:val="white"/>
        </w:rPr>
      </w:pPr>
      <w:r w:rsidRPr="00EC76D5">
        <w:rPr>
          <w:highlight w:val="white"/>
        </w:rPr>
        <w:t xml:space="preserve">  }</w:t>
      </w:r>
    </w:p>
    <w:p w14:paraId="37E4AD96" w14:textId="4007E79E" w:rsidR="00FD2002" w:rsidRPr="00EC76D5" w:rsidRDefault="00FD2002" w:rsidP="00DF2FAB">
      <w:pPr>
        <w:pStyle w:val="Code"/>
      </w:pPr>
      <w:r w:rsidRPr="00EC76D5">
        <w:rPr>
          <w:highlight w:val="white"/>
        </w:rPr>
        <w:t>}</w:t>
      </w:r>
    </w:p>
    <w:p w14:paraId="35044BB2" w14:textId="129FDC99" w:rsidR="00EE220E" w:rsidRPr="00EC76D5" w:rsidRDefault="0078214F" w:rsidP="00265BDF">
      <w:pPr>
        <w:pStyle w:val="Rubrik2"/>
      </w:pPr>
      <w:bookmarkStart w:id="530" w:name="_Toc49764462"/>
      <w:r w:rsidRPr="00EC76D5">
        <w:t>S</w:t>
      </w:r>
      <w:r w:rsidR="00EE220E" w:rsidRPr="00EC76D5">
        <w:t>tring</w:t>
      </w:r>
      <w:r w:rsidRPr="00EC76D5">
        <w:t>s</w:t>
      </w:r>
      <w:bookmarkEnd w:id="530"/>
    </w:p>
    <w:p w14:paraId="14ACCA1E" w14:textId="235BEECD" w:rsidR="0078214F" w:rsidRPr="00EC76D5" w:rsidRDefault="008D6750" w:rsidP="0078214F">
      <w:pPr>
        <w:pStyle w:val="CodeListing"/>
      </w:pPr>
      <w:r>
        <w:t>s</w:t>
      </w:r>
      <w:r w:rsidR="0078214F" w:rsidRPr="00EC76D5">
        <w:t>tring.h</w:t>
      </w:r>
    </w:p>
    <w:p w14:paraId="1C711500" w14:textId="77777777" w:rsidR="0078214F" w:rsidRPr="00EC76D5" w:rsidRDefault="0078214F" w:rsidP="0078214F">
      <w:pPr>
        <w:pStyle w:val="Code"/>
        <w:rPr>
          <w:highlight w:val="white"/>
        </w:rPr>
      </w:pPr>
      <w:r w:rsidRPr="00EC76D5">
        <w:rPr>
          <w:highlight w:val="white"/>
        </w:rPr>
        <w:t>#ifndef __STRING_H__</w:t>
      </w:r>
    </w:p>
    <w:p w14:paraId="393F749F" w14:textId="77777777" w:rsidR="0078214F" w:rsidRPr="00EC76D5" w:rsidRDefault="0078214F" w:rsidP="0078214F">
      <w:pPr>
        <w:pStyle w:val="Code"/>
        <w:rPr>
          <w:highlight w:val="white"/>
        </w:rPr>
      </w:pPr>
      <w:r w:rsidRPr="00EC76D5">
        <w:rPr>
          <w:highlight w:val="white"/>
        </w:rPr>
        <w:t>#define __STRING_H__</w:t>
      </w:r>
    </w:p>
    <w:p w14:paraId="5269C683" w14:textId="77777777" w:rsidR="0078214F" w:rsidRPr="00EC76D5" w:rsidRDefault="0078214F" w:rsidP="0078214F">
      <w:pPr>
        <w:pStyle w:val="Code"/>
        <w:rPr>
          <w:highlight w:val="white"/>
        </w:rPr>
      </w:pPr>
    </w:p>
    <w:p w14:paraId="3EF165C2" w14:textId="77777777" w:rsidR="0078214F" w:rsidRPr="00EC76D5" w:rsidRDefault="0078214F" w:rsidP="0078214F">
      <w:pPr>
        <w:pStyle w:val="Code"/>
        <w:rPr>
          <w:highlight w:val="white"/>
        </w:rPr>
      </w:pPr>
      <w:r w:rsidRPr="00EC76D5">
        <w:rPr>
          <w:highlight w:val="white"/>
        </w:rPr>
        <w:lastRenderedPageBreak/>
        <w:t>#define size_t int</w:t>
      </w:r>
    </w:p>
    <w:p w14:paraId="4DD998F8" w14:textId="77777777" w:rsidR="0078214F" w:rsidRPr="00EC76D5" w:rsidRDefault="0078214F" w:rsidP="0078214F">
      <w:pPr>
        <w:pStyle w:val="Code"/>
        <w:rPr>
          <w:highlight w:val="white"/>
        </w:rPr>
      </w:pPr>
    </w:p>
    <w:p w14:paraId="2FCE459A" w14:textId="77777777" w:rsidR="0078214F" w:rsidRPr="00EC76D5" w:rsidRDefault="0078214F" w:rsidP="0078214F">
      <w:pPr>
        <w:pStyle w:val="Code"/>
        <w:rPr>
          <w:highlight w:val="white"/>
        </w:rPr>
      </w:pPr>
      <w:r w:rsidRPr="00EC76D5">
        <w:rPr>
          <w:highlight w:val="white"/>
        </w:rPr>
        <w:t>extern char* strcpy(char* target, const char* source);</w:t>
      </w:r>
    </w:p>
    <w:p w14:paraId="1750E0D1" w14:textId="77777777" w:rsidR="0078214F" w:rsidRPr="00EC76D5" w:rsidRDefault="0078214F" w:rsidP="0078214F">
      <w:pPr>
        <w:pStyle w:val="Code"/>
        <w:rPr>
          <w:highlight w:val="white"/>
        </w:rPr>
      </w:pPr>
      <w:r w:rsidRPr="00EC76D5">
        <w:rPr>
          <w:highlight w:val="white"/>
        </w:rPr>
        <w:t>extern char* strncpy(char* target, const char* source, size_t size);</w:t>
      </w:r>
    </w:p>
    <w:p w14:paraId="14CD6A6D" w14:textId="77777777" w:rsidR="0078214F" w:rsidRPr="00EC76D5" w:rsidRDefault="0078214F" w:rsidP="0078214F">
      <w:pPr>
        <w:pStyle w:val="Code"/>
        <w:rPr>
          <w:highlight w:val="white"/>
        </w:rPr>
      </w:pPr>
      <w:r w:rsidRPr="00EC76D5">
        <w:rPr>
          <w:highlight w:val="white"/>
        </w:rPr>
        <w:t>extern char* strcat(char* target, const char* source);</w:t>
      </w:r>
    </w:p>
    <w:p w14:paraId="2778896D" w14:textId="77777777" w:rsidR="0078214F" w:rsidRPr="00EC76D5" w:rsidRDefault="0078214F" w:rsidP="0078214F">
      <w:pPr>
        <w:pStyle w:val="Code"/>
        <w:rPr>
          <w:highlight w:val="white"/>
        </w:rPr>
      </w:pPr>
      <w:r w:rsidRPr="00EC76D5">
        <w:rPr>
          <w:highlight w:val="white"/>
        </w:rPr>
        <w:t>extern char* strncat(char* target, const char* source, size_t size);</w:t>
      </w:r>
    </w:p>
    <w:p w14:paraId="563CEC6B" w14:textId="77777777" w:rsidR="0078214F" w:rsidRPr="00EC76D5" w:rsidRDefault="0078214F" w:rsidP="0078214F">
      <w:pPr>
        <w:pStyle w:val="Code"/>
        <w:rPr>
          <w:highlight w:val="white"/>
        </w:rPr>
      </w:pPr>
      <w:r w:rsidRPr="00EC76D5">
        <w:rPr>
          <w:highlight w:val="white"/>
        </w:rPr>
        <w:t>extern int strcmp(const char* left, const char* right);</w:t>
      </w:r>
    </w:p>
    <w:p w14:paraId="7A46AC32" w14:textId="77777777" w:rsidR="0078214F" w:rsidRPr="00EC76D5" w:rsidRDefault="0078214F" w:rsidP="0078214F">
      <w:pPr>
        <w:pStyle w:val="Code"/>
        <w:rPr>
          <w:highlight w:val="white"/>
        </w:rPr>
      </w:pPr>
      <w:r w:rsidRPr="00EC76D5">
        <w:rPr>
          <w:highlight w:val="white"/>
        </w:rPr>
        <w:t>extern int strncmp(const char* left, const char* right, size_t size);</w:t>
      </w:r>
    </w:p>
    <w:p w14:paraId="0448E684" w14:textId="77777777" w:rsidR="0078214F" w:rsidRPr="00EC76D5" w:rsidRDefault="0078214F" w:rsidP="0078214F">
      <w:pPr>
        <w:pStyle w:val="Code"/>
        <w:rPr>
          <w:highlight w:val="white"/>
        </w:rPr>
      </w:pPr>
      <w:r w:rsidRPr="00EC76D5">
        <w:rPr>
          <w:highlight w:val="white"/>
        </w:rPr>
        <w:t>extern char* strchr(const char* text, int i);</w:t>
      </w:r>
    </w:p>
    <w:p w14:paraId="7BBFFC3D" w14:textId="77777777" w:rsidR="0078214F" w:rsidRPr="00EC76D5" w:rsidRDefault="0078214F" w:rsidP="0078214F">
      <w:pPr>
        <w:pStyle w:val="Code"/>
        <w:rPr>
          <w:highlight w:val="white"/>
        </w:rPr>
      </w:pPr>
      <w:r w:rsidRPr="00EC76D5">
        <w:rPr>
          <w:highlight w:val="white"/>
        </w:rPr>
        <w:t>extern char* strrchr(const char* text, int i);</w:t>
      </w:r>
    </w:p>
    <w:p w14:paraId="0F3CA966" w14:textId="77777777" w:rsidR="0078214F" w:rsidRPr="00EC76D5" w:rsidRDefault="0078214F" w:rsidP="0078214F">
      <w:pPr>
        <w:pStyle w:val="Code"/>
        <w:rPr>
          <w:highlight w:val="white"/>
        </w:rPr>
      </w:pPr>
      <w:r w:rsidRPr="00EC76D5">
        <w:rPr>
          <w:highlight w:val="white"/>
        </w:rPr>
        <w:t>extern size_t strspn(const char* mainString, const char* charSet);</w:t>
      </w:r>
    </w:p>
    <w:p w14:paraId="253B5DA3" w14:textId="77777777" w:rsidR="0078214F" w:rsidRPr="00EC76D5" w:rsidRDefault="0078214F" w:rsidP="0078214F">
      <w:pPr>
        <w:pStyle w:val="Code"/>
        <w:rPr>
          <w:highlight w:val="white"/>
        </w:rPr>
      </w:pPr>
      <w:r w:rsidRPr="00EC76D5">
        <w:rPr>
          <w:highlight w:val="white"/>
        </w:rPr>
        <w:t>extern size_t strcspn(const char* mainString, const char* charSet);</w:t>
      </w:r>
    </w:p>
    <w:p w14:paraId="7183F6CD" w14:textId="77777777" w:rsidR="0078214F" w:rsidRPr="00EC76D5" w:rsidRDefault="0078214F" w:rsidP="0078214F">
      <w:pPr>
        <w:pStyle w:val="Code"/>
        <w:rPr>
          <w:highlight w:val="white"/>
        </w:rPr>
      </w:pPr>
      <w:r w:rsidRPr="00EC76D5">
        <w:rPr>
          <w:highlight w:val="white"/>
        </w:rPr>
        <w:t>extern char* strpbrk(const char* mainString, const char* charSet);</w:t>
      </w:r>
    </w:p>
    <w:p w14:paraId="6EA00657" w14:textId="77777777" w:rsidR="0078214F" w:rsidRPr="00EC76D5" w:rsidRDefault="0078214F" w:rsidP="0078214F">
      <w:pPr>
        <w:pStyle w:val="Code"/>
        <w:rPr>
          <w:highlight w:val="white"/>
        </w:rPr>
      </w:pPr>
      <w:r w:rsidRPr="00EC76D5">
        <w:rPr>
          <w:highlight w:val="white"/>
        </w:rPr>
        <w:t>extern char* strstr(const char* mainString, const char* subString);</w:t>
      </w:r>
    </w:p>
    <w:p w14:paraId="0C2018CA" w14:textId="77777777" w:rsidR="0078214F" w:rsidRPr="00EC76D5" w:rsidRDefault="0078214F" w:rsidP="0078214F">
      <w:pPr>
        <w:pStyle w:val="Code"/>
        <w:rPr>
          <w:highlight w:val="white"/>
        </w:rPr>
      </w:pPr>
      <w:r w:rsidRPr="00EC76D5">
        <w:rPr>
          <w:highlight w:val="white"/>
        </w:rPr>
        <w:t>extern size_t strlen(const char* string);</w:t>
      </w:r>
    </w:p>
    <w:p w14:paraId="4663C77D" w14:textId="77777777" w:rsidR="0078214F" w:rsidRPr="00EC76D5" w:rsidRDefault="0078214F" w:rsidP="0078214F">
      <w:pPr>
        <w:pStyle w:val="Code"/>
        <w:rPr>
          <w:highlight w:val="white"/>
        </w:rPr>
      </w:pPr>
      <w:r w:rsidRPr="00EC76D5">
        <w:rPr>
          <w:highlight w:val="white"/>
        </w:rPr>
        <w:t>extern char* strerror(int error);</w:t>
      </w:r>
    </w:p>
    <w:p w14:paraId="7CE8D289" w14:textId="77777777" w:rsidR="0078214F" w:rsidRPr="00EC76D5" w:rsidRDefault="0078214F" w:rsidP="0078214F">
      <w:pPr>
        <w:pStyle w:val="Code"/>
        <w:rPr>
          <w:highlight w:val="white"/>
        </w:rPr>
      </w:pPr>
      <w:r w:rsidRPr="00EC76D5">
        <w:rPr>
          <w:highlight w:val="white"/>
        </w:rPr>
        <w:t>extern char* strtok(char* string, const char* charSet);</w:t>
      </w:r>
    </w:p>
    <w:p w14:paraId="0AE1C098" w14:textId="77777777" w:rsidR="0078214F" w:rsidRPr="00EC76D5" w:rsidRDefault="0078214F" w:rsidP="0078214F">
      <w:pPr>
        <w:pStyle w:val="Code"/>
        <w:rPr>
          <w:highlight w:val="white"/>
        </w:rPr>
      </w:pPr>
      <w:r w:rsidRPr="00EC76D5">
        <w:rPr>
          <w:highlight w:val="white"/>
        </w:rPr>
        <w:t>extern void* memcpy(void* target, const void* source, size_t size);</w:t>
      </w:r>
    </w:p>
    <w:p w14:paraId="11A62D36" w14:textId="77777777" w:rsidR="0078214F" w:rsidRPr="00EC76D5" w:rsidRDefault="0078214F" w:rsidP="0078214F">
      <w:pPr>
        <w:pStyle w:val="Code"/>
        <w:rPr>
          <w:highlight w:val="white"/>
        </w:rPr>
      </w:pPr>
      <w:r w:rsidRPr="00EC76D5">
        <w:rPr>
          <w:highlight w:val="white"/>
        </w:rPr>
        <w:t>extern void* memmove(void* target, const void* source, size_t size);</w:t>
      </w:r>
    </w:p>
    <w:p w14:paraId="2F21279E" w14:textId="77777777" w:rsidR="0078214F" w:rsidRPr="00EC76D5" w:rsidRDefault="0078214F" w:rsidP="0078214F">
      <w:pPr>
        <w:pStyle w:val="Code"/>
        <w:rPr>
          <w:highlight w:val="white"/>
        </w:rPr>
      </w:pPr>
      <w:r w:rsidRPr="00EC76D5">
        <w:rPr>
          <w:highlight w:val="white"/>
        </w:rPr>
        <w:t>extern int memcmp(const void* left, const void* right, size_t size);</w:t>
      </w:r>
    </w:p>
    <w:p w14:paraId="25F99850" w14:textId="77777777" w:rsidR="0078214F" w:rsidRPr="00EC76D5" w:rsidRDefault="0078214F" w:rsidP="0078214F">
      <w:pPr>
        <w:pStyle w:val="Code"/>
        <w:rPr>
          <w:highlight w:val="white"/>
        </w:rPr>
      </w:pPr>
      <w:r w:rsidRPr="00EC76D5">
        <w:rPr>
          <w:highlight w:val="white"/>
        </w:rPr>
        <w:t>extern void* memchr(const void* block, int i, size_t size);</w:t>
      </w:r>
    </w:p>
    <w:p w14:paraId="73550C93" w14:textId="77777777" w:rsidR="0078214F" w:rsidRPr="00EC76D5" w:rsidRDefault="0078214F" w:rsidP="0078214F">
      <w:pPr>
        <w:pStyle w:val="Code"/>
        <w:rPr>
          <w:highlight w:val="white"/>
        </w:rPr>
      </w:pPr>
      <w:r w:rsidRPr="00EC76D5">
        <w:rPr>
          <w:highlight w:val="white"/>
        </w:rPr>
        <w:t>extern void* memset(void* block, int i, size_t size);</w:t>
      </w:r>
    </w:p>
    <w:p w14:paraId="20D0699A" w14:textId="77777777" w:rsidR="0078214F" w:rsidRPr="00EC76D5" w:rsidRDefault="0078214F" w:rsidP="0078214F">
      <w:pPr>
        <w:pStyle w:val="Code"/>
        <w:rPr>
          <w:highlight w:val="white"/>
        </w:rPr>
      </w:pPr>
    </w:p>
    <w:p w14:paraId="65E52B35" w14:textId="40A527B2" w:rsidR="0078214F" w:rsidRPr="00EC76D5" w:rsidRDefault="0078214F" w:rsidP="0078214F">
      <w:pPr>
        <w:pStyle w:val="Code"/>
      </w:pPr>
      <w:r w:rsidRPr="00EC76D5">
        <w:rPr>
          <w:highlight w:val="white"/>
        </w:rPr>
        <w:t>#endif</w:t>
      </w:r>
    </w:p>
    <w:p w14:paraId="1AF0BFE4" w14:textId="23CD8A23" w:rsidR="0078214F" w:rsidRPr="00EC76D5" w:rsidRDefault="008D6750" w:rsidP="0078214F">
      <w:pPr>
        <w:pStyle w:val="CodeListing"/>
      </w:pPr>
      <w:r>
        <w:t>s</w:t>
      </w:r>
      <w:r w:rsidR="0078214F" w:rsidRPr="00EC76D5">
        <w:t>tring.c</w:t>
      </w:r>
    </w:p>
    <w:p w14:paraId="16E6CB7B" w14:textId="78A4D6CA" w:rsidR="0078214F" w:rsidRPr="00EC76D5" w:rsidRDefault="0078214F" w:rsidP="0078214F">
      <w:pPr>
        <w:pStyle w:val="Code"/>
        <w:rPr>
          <w:highlight w:val="white"/>
        </w:rPr>
      </w:pPr>
      <w:r w:rsidRPr="00EC76D5">
        <w:rPr>
          <w:highlight w:val="white"/>
        </w:rPr>
        <w:t xml:space="preserve">#include </w:t>
      </w:r>
      <w:r w:rsidR="00EF337F">
        <w:rPr>
          <w:highlight w:val="white"/>
        </w:rPr>
        <w:t>&lt;errno.h&gt;</w:t>
      </w:r>
    </w:p>
    <w:p w14:paraId="2F18FB16" w14:textId="235DB7C5" w:rsidR="0078214F" w:rsidRPr="00EC76D5" w:rsidRDefault="0078214F" w:rsidP="0078214F">
      <w:pPr>
        <w:pStyle w:val="Code"/>
        <w:rPr>
          <w:highlight w:val="white"/>
        </w:rPr>
      </w:pPr>
      <w:r w:rsidRPr="00EC76D5">
        <w:rPr>
          <w:highlight w:val="white"/>
        </w:rPr>
        <w:t xml:space="preserve">#include </w:t>
      </w:r>
      <w:r w:rsidR="00294181">
        <w:rPr>
          <w:highlight w:val="white"/>
        </w:rPr>
        <w:t>&lt;stdio.h&gt;</w:t>
      </w:r>
    </w:p>
    <w:p w14:paraId="6C6546D1" w14:textId="0133F863" w:rsidR="0078214F" w:rsidRPr="00EC76D5" w:rsidRDefault="0078214F" w:rsidP="0078214F">
      <w:pPr>
        <w:pStyle w:val="Code"/>
        <w:rPr>
          <w:highlight w:val="white"/>
        </w:rPr>
      </w:pPr>
      <w:r w:rsidRPr="00EC76D5">
        <w:rPr>
          <w:highlight w:val="white"/>
        </w:rPr>
        <w:t xml:space="preserve">#include </w:t>
      </w:r>
      <w:r w:rsidR="006F1D75">
        <w:rPr>
          <w:highlight w:val="white"/>
        </w:rPr>
        <w:t>&lt;stddef.h&gt;</w:t>
      </w:r>
    </w:p>
    <w:p w14:paraId="045AB93D" w14:textId="01966DC9" w:rsidR="0078214F" w:rsidRPr="00EC76D5" w:rsidRDefault="0078214F" w:rsidP="0078214F">
      <w:pPr>
        <w:pStyle w:val="Code"/>
        <w:rPr>
          <w:highlight w:val="white"/>
        </w:rPr>
      </w:pPr>
      <w:r w:rsidRPr="00EC76D5">
        <w:rPr>
          <w:highlight w:val="white"/>
        </w:rPr>
        <w:t xml:space="preserve">#include </w:t>
      </w:r>
      <w:r w:rsidR="00C1714A">
        <w:rPr>
          <w:highlight w:val="white"/>
        </w:rPr>
        <w:t>&lt;string.h&gt;</w:t>
      </w:r>
    </w:p>
    <w:p w14:paraId="27810FA3" w14:textId="31E0B5FE" w:rsidR="0078214F" w:rsidRPr="00EC76D5" w:rsidRDefault="0078214F" w:rsidP="0078214F">
      <w:pPr>
        <w:pStyle w:val="Code"/>
        <w:rPr>
          <w:highlight w:val="white"/>
        </w:rPr>
      </w:pPr>
      <w:r w:rsidRPr="00EC76D5">
        <w:rPr>
          <w:highlight w:val="white"/>
        </w:rPr>
        <w:t xml:space="preserve">#include </w:t>
      </w:r>
      <w:r w:rsidR="00C1714A">
        <w:rPr>
          <w:highlight w:val="white"/>
        </w:rPr>
        <w:t>&lt;locale.h&gt;</w:t>
      </w:r>
    </w:p>
    <w:p w14:paraId="1D4195B7" w14:textId="77777777" w:rsidR="0078214F" w:rsidRPr="00EC76D5" w:rsidRDefault="0078214F" w:rsidP="0078214F">
      <w:pPr>
        <w:pStyle w:val="Code"/>
        <w:rPr>
          <w:highlight w:val="white"/>
        </w:rPr>
      </w:pPr>
    </w:p>
    <w:p w14:paraId="78195B7A" w14:textId="77777777" w:rsidR="0078214F" w:rsidRPr="00EC76D5" w:rsidRDefault="0078214F" w:rsidP="0078214F">
      <w:pPr>
        <w:pStyle w:val="Code"/>
        <w:rPr>
          <w:highlight w:val="white"/>
        </w:rPr>
      </w:pPr>
      <w:r w:rsidRPr="00EC76D5">
        <w:rPr>
          <w:highlight w:val="white"/>
        </w:rPr>
        <w:t>char* strcpy(char* target, const char* source) {</w:t>
      </w:r>
    </w:p>
    <w:p w14:paraId="7FD75AE4" w14:textId="77777777" w:rsidR="0078214F" w:rsidRPr="00EC76D5" w:rsidRDefault="0078214F" w:rsidP="0078214F">
      <w:pPr>
        <w:pStyle w:val="Code"/>
        <w:rPr>
          <w:highlight w:val="white"/>
        </w:rPr>
      </w:pPr>
      <w:r w:rsidRPr="00EC76D5">
        <w:rPr>
          <w:highlight w:val="white"/>
        </w:rPr>
        <w:t xml:space="preserve">  size_t index;</w:t>
      </w:r>
    </w:p>
    <w:p w14:paraId="03C6DB89" w14:textId="77777777" w:rsidR="0078214F" w:rsidRPr="00EC76D5" w:rsidRDefault="0078214F" w:rsidP="0078214F">
      <w:pPr>
        <w:pStyle w:val="Code"/>
        <w:rPr>
          <w:highlight w:val="white"/>
        </w:rPr>
      </w:pPr>
    </w:p>
    <w:p w14:paraId="7EE0D03C" w14:textId="77777777" w:rsidR="0078214F" w:rsidRPr="00EC76D5" w:rsidRDefault="0078214F" w:rsidP="0078214F">
      <w:pPr>
        <w:pStyle w:val="Code"/>
        <w:rPr>
          <w:highlight w:val="white"/>
        </w:rPr>
      </w:pPr>
      <w:r w:rsidRPr="00EC76D5">
        <w:rPr>
          <w:highlight w:val="white"/>
        </w:rPr>
        <w:t xml:space="preserve">  for (index = 0; source[index] != '\0'; ++index) {</w:t>
      </w:r>
    </w:p>
    <w:p w14:paraId="11A19A37" w14:textId="77777777" w:rsidR="0078214F" w:rsidRPr="00EC76D5" w:rsidRDefault="0078214F" w:rsidP="0078214F">
      <w:pPr>
        <w:pStyle w:val="Code"/>
        <w:rPr>
          <w:highlight w:val="white"/>
        </w:rPr>
      </w:pPr>
      <w:r w:rsidRPr="00EC76D5">
        <w:rPr>
          <w:highlight w:val="white"/>
        </w:rPr>
        <w:t xml:space="preserve">    target[index] = source[index];</w:t>
      </w:r>
    </w:p>
    <w:p w14:paraId="7FA5F2BD" w14:textId="77777777" w:rsidR="0078214F" w:rsidRPr="00EC76D5" w:rsidRDefault="0078214F" w:rsidP="0078214F">
      <w:pPr>
        <w:pStyle w:val="Code"/>
        <w:rPr>
          <w:highlight w:val="white"/>
        </w:rPr>
      </w:pPr>
      <w:r w:rsidRPr="00EC76D5">
        <w:rPr>
          <w:highlight w:val="white"/>
        </w:rPr>
        <w:t xml:space="preserve">  }</w:t>
      </w:r>
    </w:p>
    <w:p w14:paraId="1C5E36CC" w14:textId="77777777" w:rsidR="0078214F" w:rsidRPr="00EC76D5" w:rsidRDefault="0078214F" w:rsidP="0078214F">
      <w:pPr>
        <w:pStyle w:val="Code"/>
        <w:rPr>
          <w:highlight w:val="white"/>
        </w:rPr>
      </w:pPr>
    </w:p>
    <w:p w14:paraId="6568E695" w14:textId="77777777" w:rsidR="0078214F" w:rsidRPr="00EC76D5" w:rsidRDefault="0078214F" w:rsidP="0078214F">
      <w:pPr>
        <w:pStyle w:val="Code"/>
        <w:rPr>
          <w:highlight w:val="white"/>
        </w:rPr>
      </w:pPr>
      <w:r w:rsidRPr="00EC76D5">
        <w:rPr>
          <w:highlight w:val="white"/>
        </w:rPr>
        <w:t xml:space="preserve">  target[index] = '\0';</w:t>
      </w:r>
    </w:p>
    <w:p w14:paraId="0462BDFF" w14:textId="77777777" w:rsidR="0078214F" w:rsidRPr="00EC76D5" w:rsidRDefault="0078214F" w:rsidP="0078214F">
      <w:pPr>
        <w:pStyle w:val="Code"/>
        <w:rPr>
          <w:highlight w:val="white"/>
        </w:rPr>
      </w:pPr>
      <w:r w:rsidRPr="00EC76D5">
        <w:rPr>
          <w:highlight w:val="white"/>
        </w:rPr>
        <w:t xml:space="preserve">  return target;</w:t>
      </w:r>
    </w:p>
    <w:p w14:paraId="5B1F8746" w14:textId="77777777" w:rsidR="0078214F" w:rsidRPr="00EC76D5" w:rsidRDefault="0078214F" w:rsidP="0078214F">
      <w:pPr>
        <w:pStyle w:val="Code"/>
        <w:rPr>
          <w:highlight w:val="white"/>
        </w:rPr>
      </w:pPr>
      <w:r w:rsidRPr="00EC76D5">
        <w:rPr>
          <w:highlight w:val="white"/>
        </w:rPr>
        <w:t>}</w:t>
      </w:r>
    </w:p>
    <w:p w14:paraId="639565A3" w14:textId="77777777" w:rsidR="0078214F" w:rsidRPr="00EC76D5" w:rsidRDefault="0078214F" w:rsidP="0078214F">
      <w:pPr>
        <w:pStyle w:val="Code"/>
        <w:rPr>
          <w:highlight w:val="white"/>
        </w:rPr>
      </w:pPr>
    </w:p>
    <w:p w14:paraId="75691CEA" w14:textId="77777777" w:rsidR="0078214F" w:rsidRPr="00EC76D5" w:rsidRDefault="0078214F" w:rsidP="0078214F">
      <w:pPr>
        <w:pStyle w:val="Code"/>
        <w:rPr>
          <w:highlight w:val="white"/>
        </w:rPr>
      </w:pPr>
      <w:r w:rsidRPr="00EC76D5">
        <w:rPr>
          <w:highlight w:val="white"/>
        </w:rPr>
        <w:t>char* strncpy(char* target, const char* source, size_t size) {</w:t>
      </w:r>
    </w:p>
    <w:p w14:paraId="5C874321" w14:textId="77777777" w:rsidR="0078214F" w:rsidRPr="00EC76D5" w:rsidRDefault="0078214F" w:rsidP="0078214F">
      <w:pPr>
        <w:pStyle w:val="Code"/>
        <w:rPr>
          <w:highlight w:val="white"/>
        </w:rPr>
      </w:pPr>
      <w:r w:rsidRPr="00EC76D5">
        <w:rPr>
          <w:highlight w:val="white"/>
        </w:rPr>
        <w:t xml:space="preserve">  size_t index;</w:t>
      </w:r>
    </w:p>
    <w:p w14:paraId="4C272839" w14:textId="77777777" w:rsidR="0078214F" w:rsidRPr="00EC76D5" w:rsidRDefault="0078214F" w:rsidP="0078214F">
      <w:pPr>
        <w:pStyle w:val="Code"/>
        <w:rPr>
          <w:highlight w:val="white"/>
        </w:rPr>
      </w:pPr>
    </w:p>
    <w:p w14:paraId="153EE761" w14:textId="77777777" w:rsidR="0078214F" w:rsidRPr="00EC76D5" w:rsidRDefault="0078214F" w:rsidP="0078214F">
      <w:pPr>
        <w:pStyle w:val="Code"/>
        <w:rPr>
          <w:highlight w:val="white"/>
        </w:rPr>
      </w:pPr>
      <w:r w:rsidRPr="00EC76D5">
        <w:rPr>
          <w:highlight w:val="white"/>
        </w:rPr>
        <w:t xml:space="preserve">  for (index = 0; (index &lt; size) &amp;&amp; (source[index] != '\0'); ++index) {</w:t>
      </w:r>
    </w:p>
    <w:p w14:paraId="293F3175" w14:textId="77777777" w:rsidR="0078214F" w:rsidRPr="00EC76D5" w:rsidRDefault="0078214F" w:rsidP="0078214F">
      <w:pPr>
        <w:pStyle w:val="Code"/>
        <w:rPr>
          <w:highlight w:val="white"/>
        </w:rPr>
      </w:pPr>
      <w:r w:rsidRPr="00EC76D5">
        <w:rPr>
          <w:highlight w:val="white"/>
        </w:rPr>
        <w:t xml:space="preserve">    target[index] = source[index];</w:t>
      </w:r>
    </w:p>
    <w:p w14:paraId="78591856" w14:textId="77777777" w:rsidR="0078214F" w:rsidRPr="00EC76D5" w:rsidRDefault="0078214F" w:rsidP="0078214F">
      <w:pPr>
        <w:pStyle w:val="Code"/>
        <w:rPr>
          <w:highlight w:val="white"/>
        </w:rPr>
      </w:pPr>
      <w:r w:rsidRPr="00EC76D5">
        <w:rPr>
          <w:highlight w:val="white"/>
        </w:rPr>
        <w:t xml:space="preserve">  }</w:t>
      </w:r>
    </w:p>
    <w:p w14:paraId="0D079C59" w14:textId="77777777" w:rsidR="0078214F" w:rsidRPr="00EC76D5" w:rsidRDefault="0078214F" w:rsidP="0078214F">
      <w:pPr>
        <w:pStyle w:val="Code"/>
        <w:rPr>
          <w:highlight w:val="white"/>
        </w:rPr>
      </w:pPr>
    </w:p>
    <w:p w14:paraId="7805B49B" w14:textId="77777777" w:rsidR="0078214F" w:rsidRPr="00EC76D5" w:rsidRDefault="0078214F" w:rsidP="0078214F">
      <w:pPr>
        <w:pStyle w:val="Code"/>
        <w:rPr>
          <w:highlight w:val="white"/>
        </w:rPr>
      </w:pPr>
      <w:r w:rsidRPr="00EC76D5">
        <w:rPr>
          <w:highlight w:val="white"/>
        </w:rPr>
        <w:t xml:space="preserve">  for (; index &lt; size; ++index) {</w:t>
      </w:r>
    </w:p>
    <w:p w14:paraId="0DEE99F2" w14:textId="77777777" w:rsidR="0078214F" w:rsidRPr="00EC76D5" w:rsidRDefault="0078214F" w:rsidP="0078214F">
      <w:pPr>
        <w:pStyle w:val="Code"/>
        <w:rPr>
          <w:highlight w:val="white"/>
        </w:rPr>
      </w:pPr>
      <w:r w:rsidRPr="00EC76D5">
        <w:rPr>
          <w:highlight w:val="white"/>
        </w:rPr>
        <w:t xml:space="preserve">    target[index] = '\0';</w:t>
      </w:r>
    </w:p>
    <w:p w14:paraId="1594814E" w14:textId="77777777" w:rsidR="0078214F" w:rsidRPr="00EC76D5" w:rsidRDefault="0078214F" w:rsidP="0078214F">
      <w:pPr>
        <w:pStyle w:val="Code"/>
        <w:rPr>
          <w:highlight w:val="white"/>
        </w:rPr>
      </w:pPr>
      <w:r w:rsidRPr="00EC76D5">
        <w:rPr>
          <w:highlight w:val="white"/>
        </w:rPr>
        <w:t xml:space="preserve">  }</w:t>
      </w:r>
    </w:p>
    <w:p w14:paraId="7D313D23" w14:textId="77777777" w:rsidR="0078214F" w:rsidRPr="00EC76D5" w:rsidRDefault="0078214F" w:rsidP="0078214F">
      <w:pPr>
        <w:pStyle w:val="Code"/>
        <w:rPr>
          <w:highlight w:val="white"/>
        </w:rPr>
      </w:pPr>
    </w:p>
    <w:p w14:paraId="65036392" w14:textId="77777777" w:rsidR="0078214F" w:rsidRPr="00EC76D5" w:rsidRDefault="0078214F" w:rsidP="0078214F">
      <w:pPr>
        <w:pStyle w:val="Code"/>
        <w:rPr>
          <w:highlight w:val="white"/>
        </w:rPr>
      </w:pPr>
      <w:r w:rsidRPr="00EC76D5">
        <w:rPr>
          <w:highlight w:val="white"/>
        </w:rPr>
        <w:t xml:space="preserve">  return target;</w:t>
      </w:r>
    </w:p>
    <w:p w14:paraId="4E0FBB9E" w14:textId="77777777" w:rsidR="0078214F" w:rsidRPr="00EC76D5" w:rsidRDefault="0078214F" w:rsidP="0078214F">
      <w:pPr>
        <w:pStyle w:val="Code"/>
        <w:rPr>
          <w:highlight w:val="white"/>
        </w:rPr>
      </w:pPr>
      <w:r w:rsidRPr="00EC76D5">
        <w:rPr>
          <w:highlight w:val="white"/>
        </w:rPr>
        <w:t>}</w:t>
      </w:r>
    </w:p>
    <w:p w14:paraId="4C9D8599" w14:textId="77777777" w:rsidR="0078214F" w:rsidRPr="00EC76D5" w:rsidRDefault="0078214F" w:rsidP="0078214F">
      <w:pPr>
        <w:pStyle w:val="Code"/>
        <w:rPr>
          <w:highlight w:val="white"/>
        </w:rPr>
      </w:pPr>
    </w:p>
    <w:p w14:paraId="521B1952" w14:textId="77777777" w:rsidR="0078214F" w:rsidRPr="00EC76D5" w:rsidRDefault="0078214F" w:rsidP="0078214F">
      <w:pPr>
        <w:pStyle w:val="Code"/>
        <w:rPr>
          <w:highlight w:val="white"/>
        </w:rPr>
      </w:pPr>
      <w:r w:rsidRPr="00EC76D5">
        <w:rPr>
          <w:highlight w:val="white"/>
        </w:rPr>
        <w:lastRenderedPageBreak/>
        <w:t>char* strcat(char* target, const char* source) {</w:t>
      </w:r>
    </w:p>
    <w:p w14:paraId="74A7375A" w14:textId="77777777" w:rsidR="0078214F" w:rsidRPr="00EC76D5" w:rsidRDefault="0078214F" w:rsidP="0078214F">
      <w:pPr>
        <w:pStyle w:val="Code"/>
        <w:rPr>
          <w:highlight w:val="white"/>
        </w:rPr>
      </w:pPr>
      <w:r w:rsidRPr="00EC76D5">
        <w:rPr>
          <w:highlight w:val="white"/>
        </w:rPr>
        <w:t xml:space="preserve">  size_t index;</w:t>
      </w:r>
    </w:p>
    <w:p w14:paraId="4E036C5C" w14:textId="77777777" w:rsidR="0078214F" w:rsidRPr="00EC76D5" w:rsidRDefault="0078214F" w:rsidP="0078214F">
      <w:pPr>
        <w:pStyle w:val="Code"/>
        <w:rPr>
          <w:highlight w:val="white"/>
        </w:rPr>
      </w:pPr>
      <w:r w:rsidRPr="00EC76D5">
        <w:rPr>
          <w:highlight w:val="white"/>
        </w:rPr>
        <w:t xml:space="preserve">  size_t targetLength = strlen(target);</w:t>
      </w:r>
    </w:p>
    <w:p w14:paraId="7460D837" w14:textId="77777777" w:rsidR="0078214F" w:rsidRPr="00EC76D5" w:rsidRDefault="0078214F" w:rsidP="0078214F">
      <w:pPr>
        <w:pStyle w:val="Code"/>
        <w:rPr>
          <w:highlight w:val="white"/>
        </w:rPr>
      </w:pPr>
    </w:p>
    <w:p w14:paraId="4253AB2B" w14:textId="77777777" w:rsidR="0078214F" w:rsidRPr="00EC76D5" w:rsidRDefault="0078214F" w:rsidP="0078214F">
      <w:pPr>
        <w:pStyle w:val="Code"/>
        <w:rPr>
          <w:highlight w:val="white"/>
        </w:rPr>
      </w:pPr>
      <w:r w:rsidRPr="00EC76D5">
        <w:rPr>
          <w:highlight w:val="white"/>
        </w:rPr>
        <w:t xml:space="preserve">  for (index = 0; source[index] != '\0'; ++index) {</w:t>
      </w:r>
    </w:p>
    <w:p w14:paraId="1EDA6DC2" w14:textId="77777777" w:rsidR="0078214F" w:rsidRPr="00EC76D5" w:rsidRDefault="0078214F" w:rsidP="0078214F">
      <w:pPr>
        <w:pStyle w:val="Code"/>
        <w:rPr>
          <w:highlight w:val="white"/>
        </w:rPr>
      </w:pPr>
      <w:r w:rsidRPr="00EC76D5">
        <w:rPr>
          <w:highlight w:val="white"/>
        </w:rPr>
        <w:t xml:space="preserve">    target[targetLength + index] = source[index];</w:t>
      </w:r>
    </w:p>
    <w:p w14:paraId="3CB17CD9" w14:textId="77777777" w:rsidR="0078214F" w:rsidRPr="00EC76D5" w:rsidRDefault="0078214F" w:rsidP="0078214F">
      <w:pPr>
        <w:pStyle w:val="Code"/>
        <w:rPr>
          <w:highlight w:val="white"/>
        </w:rPr>
      </w:pPr>
      <w:r w:rsidRPr="00EC76D5">
        <w:rPr>
          <w:highlight w:val="white"/>
        </w:rPr>
        <w:t xml:space="preserve">  }</w:t>
      </w:r>
    </w:p>
    <w:p w14:paraId="000F74B7" w14:textId="77777777" w:rsidR="0078214F" w:rsidRPr="00EC76D5" w:rsidRDefault="0078214F" w:rsidP="0078214F">
      <w:pPr>
        <w:pStyle w:val="Code"/>
        <w:rPr>
          <w:highlight w:val="white"/>
        </w:rPr>
      </w:pPr>
    </w:p>
    <w:p w14:paraId="6BFD48D3" w14:textId="77777777" w:rsidR="0078214F" w:rsidRPr="00EC76D5" w:rsidRDefault="0078214F" w:rsidP="0078214F">
      <w:pPr>
        <w:pStyle w:val="Code"/>
        <w:rPr>
          <w:highlight w:val="white"/>
        </w:rPr>
      </w:pPr>
      <w:r w:rsidRPr="00EC76D5">
        <w:rPr>
          <w:highlight w:val="white"/>
        </w:rPr>
        <w:t xml:space="preserve">  target[targetLength + index] = '\0';</w:t>
      </w:r>
    </w:p>
    <w:p w14:paraId="6EDFB745" w14:textId="77777777" w:rsidR="0078214F" w:rsidRPr="00EC76D5" w:rsidRDefault="0078214F" w:rsidP="0078214F">
      <w:pPr>
        <w:pStyle w:val="Code"/>
        <w:rPr>
          <w:highlight w:val="white"/>
        </w:rPr>
      </w:pPr>
      <w:r w:rsidRPr="00EC76D5">
        <w:rPr>
          <w:highlight w:val="white"/>
        </w:rPr>
        <w:t xml:space="preserve">  return target;</w:t>
      </w:r>
    </w:p>
    <w:p w14:paraId="1786B9D8" w14:textId="77777777" w:rsidR="0078214F" w:rsidRPr="00EC76D5" w:rsidRDefault="0078214F" w:rsidP="0078214F">
      <w:pPr>
        <w:pStyle w:val="Code"/>
        <w:rPr>
          <w:highlight w:val="white"/>
        </w:rPr>
      </w:pPr>
      <w:r w:rsidRPr="00EC76D5">
        <w:rPr>
          <w:highlight w:val="white"/>
        </w:rPr>
        <w:t>}</w:t>
      </w:r>
    </w:p>
    <w:p w14:paraId="26945CFA" w14:textId="77777777" w:rsidR="0078214F" w:rsidRPr="00EC76D5" w:rsidRDefault="0078214F" w:rsidP="0078214F">
      <w:pPr>
        <w:pStyle w:val="Code"/>
        <w:rPr>
          <w:highlight w:val="white"/>
        </w:rPr>
      </w:pPr>
    </w:p>
    <w:p w14:paraId="24BF9D91" w14:textId="77777777" w:rsidR="0078214F" w:rsidRPr="00EC76D5" w:rsidRDefault="0078214F" w:rsidP="0078214F">
      <w:pPr>
        <w:pStyle w:val="Code"/>
        <w:rPr>
          <w:highlight w:val="white"/>
        </w:rPr>
      </w:pPr>
      <w:r w:rsidRPr="00EC76D5">
        <w:rPr>
          <w:highlight w:val="white"/>
        </w:rPr>
        <w:t>char* strncat(char* target, const char* source, size_t size) {</w:t>
      </w:r>
    </w:p>
    <w:p w14:paraId="660C86BC" w14:textId="77777777" w:rsidR="0078214F" w:rsidRPr="00EC76D5" w:rsidRDefault="0078214F" w:rsidP="0078214F">
      <w:pPr>
        <w:pStyle w:val="Code"/>
        <w:rPr>
          <w:highlight w:val="white"/>
        </w:rPr>
      </w:pPr>
      <w:r w:rsidRPr="00EC76D5">
        <w:rPr>
          <w:highlight w:val="white"/>
        </w:rPr>
        <w:t xml:space="preserve">  size_t index;</w:t>
      </w:r>
    </w:p>
    <w:p w14:paraId="0999C9F2" w14:textId="77777777" w:rsidR="0078214F" w:rsidRPr="00EC76D5" w:rsidRDefault="0078214F" w:rsidP="0078214F">
      <w:pPr>
        <w:pStyle w:val="Code"/>
        <w:rPr>
          <w:highlight w:val="white"/>
        </w:rPr>
      </w:pPr>
      <w:r w:rsidRPr="00EC76D5">
        <w:rPr>
          <w:highlight w:val="white"/>
        </w:rPr>
        <w:t xml:space="preserve">  size_t targetLength = strlen(target);</w:t>
      </w:r>
    </w:p>
    <w:p w14:paraId="6BE4EEC0" w14:textId="77777777" w:rsidR="0078214F" w:rsidRPr="00EC76D5" w:rsidRDefault="0078214F" w:rsidP="0078214F">
      <w:pPr>
        <w:pStyle w:val="Code"/>
        <w:rPr>
          <w:highlight w:val="white"/>
        </w:rPr>
      </w:pPr>
    </w:p>
    <w:p w14:paraId="48A83189" w14:textId="77777777" w:rsidR="0078214F" w:rsidRPr="00EC76D5" w:rsidRDefault="0078214F" w:rsidP="0078214F">
      <w:pPr>
        <w:pStyle w:val="Code"/>
        <w:rPr>
          <w:highlight w:val="white"/>
        </w:rPr>
      </w:pPr>
      <w:r w:rsidRPr="00EC76D5">
        <w:rPr>
          <w:highlight w:val="white"/>
        </w:rPr>
        <w:t xml:space="preserve">  for (index = 0; (index &lt; (size - 1)) &amp;&amp; (source[index] != '\0'); ++index) {</w:t>
      </w:r>
    </w:p>
    <w:p w14:paraId="77814349" w14:textId="77777777" w:rsidR="0078214F" w:rsidRPr="00EC76D5" w:rsidRDefault="0078214F" w:rsidP="0078214F">
      <w:pPr>
        <w:pStyle w:val="Code"/>
        <w:rPr>
          <w:highlight w:val="white"/>
        </w:rPr>
      </w:pPr>
      <w:r w:rsidRPr="00EC76D5">
        <w:rPr>
          <w:highlight w:val="white"/>
        </w:rPr>
        <w:t xml:space="preserve">    target[targetLength + index] = source[index];</w:t>
      </w:r>
    </w:p>
    <w:p w14:paraId="34FF44A7" w14:textId="77777777" w:rsidR="0078214F" w:rsidRPr="00EC76D5" w:rsidRDefault="0078214F" w:rsidP="0078214F">
      <w:pPr>
        <w:pStyle w:val="Code"/>
        <w:rPr>
          <w:highlight w:val="white"/>
        </w:rPr>
      </w:pPr>
      <w:r w:rsidRPr="00EC76D5">
        <w:rPr>
          <w:highlight w:val="white"/>
        </w:rPr>
        <w:t xml:space="preserve">  }</w:t>
      </w:r>
    </w:p>
    <w:p w14:paraId="3FF97B55" w14:textId="77777777" w:rsidR="0078214F" w:rsidRPr="00EC76D5" w:rsidRDefault="0078214F" w:rsidP="0078214F">
      <w:pPr>
        <w:pStyle w:val="Code"/>
        <w:rPr>
          <w:highlight w:val="white"/>
        </w:rPr>
      </w:pPr>
    </w:p>
    <w:p w14:paraId="60FD3C5A" w14:textId="77777777" w:rsidR="0078214F" w:rsidRPr="00EC76D5" w:rsidRDefault="0078214F" w:rsidP="0078214F">
      <w:pPr>
        <w:pStyle w:val="Code"/>
        <w:rPr>
          <w:highlight w:val="white"/>
        </w:rPr>
      </w:pPr>
      <w:r w:rsidRPr="00EC76D5">
        <w:rPr>
          <w:highlight w:val="white"/>
        </w:rPr>
        <w:t xml:space="preserve">  target[targetLength + size - 1] = '\0';</w:t>
      </w:r>
    </w:p>
    <w:p w14:paraId="6E0125AE" w14:textId="77777777" w:rsidR="0078214F" w:rsidRPr="00EC76D5" w:rsidRDefault="0078214F" w:rsidP="0078214F">
      <w:pPr>
        <w:pStyle w:val="Code"/>
        <w:rPr>
          <w:highlight w:val="white"/>
        </w:rPr>
      </w:pPr>
      <w:r w:rsidRPr="00EC76D5">
        <w:rPr>
          <w:highlight w:val="white"/>
        </w:rPr>
        <w:t xml:space="preserve">  return target;</w:t>
      </w:r>
    </w:p>
    <w:p w14:paraId="3D0F6E03" w14:textId="77777777" w:rsidR="0078214F" w:rsidRPr="00EC76D5" w:rsidRDefault="0078214F" w:rsidP="0078214F">
      <w:pPr>
        <w:pStyle w:val="Code"/>
        <w:rPr>
          <w:highlight w:val="white"/>
        </w:rPr>
      </w:pPr>
      <w:r w:rsidRPr="00EC76D5">
        <w:rPr>
          <w:highlight w:val="white"/>
        </w:rPr>
        <w:t>}</w:t>
      </w:r>
    </w:p>
    <w:p w14:paraId="13FC2EDA" w14:textId="77777777" w:rsidR="0078214F" w:rsidRPr="00EC76D5" w:rsidRDefault="0078214F" w:rsidP="0078214F">
      <w:pPr>
        <w:pStyle w:val="Code"/>
        <w:rPr>
          <w:highlight w:val="white"/>
        </w:rPr>
      </w:pPr>
    </w:p>
    <w:p w14:paraId="4C9E18CB" w14:textId="77777777" w:rsidR="0078214F" w:rsidRPr="00EC76D5" w:rsidRDefault="0078214F" w:rsidP="0078214F">
      <w:pPr>
        <w:pStyle w:val="Code"/>
        <w:rPr>
          <w:highlight w:val="white"/>
        </w:rPr>
      </w:pPr>
      <w:r w:rsidRPr="00EC76D5">
        <w:rPr>
          <w:highlight w:val="white"/>
        </w:rPr>
        <w:t>int strcmp(const char* left, const char* right) {</w:t>
      </w:r>
    </w:p>
    <w:p w14:paraId="6829F50B" w14:textId="77777777" w:rsidR="0078214F" w:rsidRPr="00EC76D5" w:rsidRDefault="0078214F" w:rsidP="0078214F">
      <w:pPr>
        <w:pStyle w:val="Code"/>
        <w:rPr>
          <w:highlight w:val="white"/>
        </w:rPr>
      </w:pPr>
      <w:r w:rsidRPr="00EC76D5">
        <w:rPr>
          <w:highlight w:val="white"/>
        </w:rPr>
        <w:t xml:space="preserve">  size_t index;</w:t>
      </w:r>
    </w:p>
    <w:p w14:paraId="2CAA83E9" w14:textId="77777777" w:rsidR="0078214F" w:rsidRPr="00EC76D5" w:rsidRDefault="0078214F" w:rsidP="0078214F">
      <w:pPr>
        <w:pStyle w:val="Code"/>
        <w:rPr>
          <w:highlight w:val="white"/>
        </w:rPr>
      </w:pPr>
    </w:p>
    <w:p w14:paraId="24933E1D" w14:textId="77777777" w:rsidR="0078214F" w:rsidRPr="00EC76D5" w:rsidRDefault="0078214F" w:rsidP="0078214F">
      <w:pPr>
        <w:pStyle w:val="Code"/>
        <w:rPr>
          <w:highlight w:val="white"/>
        </w:rPr>
      </w:pPr>
      <w:r w:rsidRPr="00EC76D5">
        <w:rPr>
          <w:highlight w:val="white"/>
        </w:rPr>
        <w:t xml:space="preserve">  for (index = 0; TRUE; ++index) {</w:t>
      </w:r>
    </w:p>
    <w:p w14:paraId="3FC2A86A" w14:textId="77777777" w:rsidR="0078214F" w:rsidRPr="00EC76D5" w:rsidRDefault="0078214F" w:rsidP="0078214F">
      <w:pPr>
        <w:pStyle w:val="Code"/>
        <w:rPr>
          <w:highlight w:val="white"/>
        </w:rPr>
      </w:pPr>
      <w:r w:rsidRPr="00EC76D5">
        <w:rPr>
          <w:highlight w:val="white"/>
        </w:rPr>
        <w:t xml:space="preserve">    if ((left[index] == '\0') &amp;&amp; (right[index] == '\0')) {</w:t>
      </w:r>
    </w:p>
    <w:p w14:paraId="29C3C818" w14:textId="77777777" w:rsidR="0078214F" w:rsidRPr="00EC76D5" w:rsidRDefault="0078214F" w:rsidP="0078214F">
      <w:pPr>
        <w:pStyle w:val="Code"/>
        <w:rPr>
          <w:highlight w:val="white"/>
        </w:rPr>
      </w:pPr>
      <w:r w:rsidRPr="00EC76D5">
        <w:rPr>
          <w:highlight w:val="white"/>
        </w:rPr>
        <w:t xml:space="preserve">      return 0;</w:t>
      </w:r>
    </w:p>
    <w:p w14:paraId="56E01589" w14:textId="77777777" w:rsidR="0078214F" w:rsidRPr="00EC76D5" w:rsidRDefault="0078214F" w:rsidP="0078214F">
      <w:pPr>
        <w:pStyle w:val="Code"/>
        <w:rPr>
          <w:highlight w:val="white"/>
        </w:rPr>
      </w:pPr>
      <w:r w:rsidRPr="00EC76D5">
        <w:rPr>
          <w:highlight w:val="white"/>
        </w:rPr>
        <w:t xml:space="preserve">    }</w:t>
      </w:r>
    </w:p>
    <w:p w14:paraId="6DA71A49" w14:textId="77777777" w:rsidR="0078214F" w:rsidRPr="00EC76D5" w:rsidRDefault="0078214F" w:rsidP="0078214F">
      <w:pPr>
        <w:pStyle w:val="Code"/>
        <w:rPr>
          <w:highlight w:val="white"/>
        </w:rPr>
      </w:pPr>
      <w:r w:rsidRPr="00EC76D5">
        <w:rPr>
          <w:highlight w:val="white"/>
        </w:rPr>
        <w:t xml:space="preserve">    else if (left[index] == '\0') {</w:t>
      </w:r>
    </w:p>
    <w:p w14:paraId="3EA8437A" w14:textId="77777777" w:rsidR="0078214F" w:rsidRPr="00EC76D5" w:rsidRDefault="0078214F" w:rsidP="0078214F">
      <w:pPr>
        <w:pStyle w:val="Code"/>
        <w:rPr>
          <w:highlight w:val="white"/>
        </w:rPr>
      </w:pPr>
      <w:r w:rsidRPr="00EC76D5">
        <w:rPr>
          <w:highlight w:val="white"/>
        </w:rPr>
        <w:t xml:space="preserve">      return -1;</w:t>
      </w:r>
    </w:p>
    <w:p w14:paraId="58317AF5" w14:textId="77777777" w:rsidR="0078214F" w:rsidRPr="00EC76D5" w:rsidRDefault="0078214F" w:rsidP="0078214F">
      <w:pPr>
        <w:pStyle w:val="Code"/>
        <w:rPr>
          <w:highlight w:val="white"/>
        </w:rPr>
      </w:pPr>
      <w:r w:rsidRPr="00EC76D5">
        <w:rPr>
          <w:highlight w:val="white"/>
        </w:rPr>
        <w:t xml:space="preserve">    }</w:t>
      </w:r>
    </w:p>
    <w:p w14:paraId="7D46E876" w14:textId="77777777" w:rsidR="0078214F" w:rsidRPr="00EC76D5" w:rsidRDefault="0078214F" w:rsidP="0078214F">
      <w:pPr>
        <w:pStyle w:val="Code"/>
        <w:rPr>
          <w:highlight w:val="white"/>
        </w:rPr>
      </w:pPr>
      <w:r w:rsidRPr="00EC76D5">
        <w:rPr>
          <w:highlight w:val="white"/>
        </w:rPr>
        <w:t xml:space="preserve">    else if (right[index] == '\0') {</w:t>
      </w:r>
    </w:p>
    <w:p w14:paraId="2450E071" w14:textId="77777777" w:rsidR="0078214F" w:rsidRPr="00EC76D5" w:rsidRDefault="0078214F" w:rsidP="0078214F">
      <w:pPr>
        <w:pStyle w:val="Code"/>
        <w:rPr>
          <w:highlight w:val="white"/>
        </w:rPr>
      </w:pPr>
      <w:r w:rsidRPr="00EC76D5">
        <w:rPr>
          <w:highlight w:val="white"/>
        </w:rPr>
        <w:t xml:space="preserve">      return 1;</w:t>
      </w:r>
    </w:p>
    <w:p w14:paraId="4DBF2657" w14:textId="77777777" w:rsidR="0078214F" w:rsidRPr="00EC76D5" w:rsidRDefault="0078214F" w:rsidP="0078214F">
      <w:pPr>
        <w:pStyle w:val="Code"/>
        <w:rPr>
          <w:highlight w:val="white"/>
        </w:rPr>
      </w:pPr>
      <w:r w:rsidRPr="00EC76D5">
        <w:rPr>
          <w:highlight w:val="white"/>
        </w:rPr>
        <w:t xml:space="preserve">    }</w:t>
      </w:r>
    </w:p>
    <w:p w14:paraId="392EC8E6" w14:textId="77777777" w:rsidR="0078214F" w:rsidRPr="00EC76D5" w:rsidRDefault="0078214F" w:rsidP="0078214F">
      <w:pPr>
        <w:pStyle w:val="Code"/>
        <w:rPr>
          <w:highlight w:val="white"/>
        </w:rPr>
      </w:pPr>
      <w:r w:rsidRPr="00EC76D5">
        <w:rPr>
          <w:highlight w:val="white"/>
        </w:rPr>
        <w:t xml:space="preserve">    else if (left[index] &lt; right[index]) {</w:t>
      </w:r>
    </w:p>
    <w:p w14:paraId="52DDEB9B" w14:textId="77777777" w:rsidR="0078214F" w:rsidRPr="00EC76D5" w:rsidRDefault="0078214F" w:rsidP="0078214F">
      <w:pPr>
        <w:pStyle w:val="Code"/>
        <w:rPr>
          <w:highlight w:val="white"/>
        </w:rPr>
      </w:pPr>
      <w:r w:rsidRPr="00EC76D5">
        <w:rPr>
          <w:highlight w:val="white"/>
        </w:rPr>
        <w:t xml:space="preserve">      return -1;</w:t>
      </w:r>
    </w:p>
    <w:p w14:paraId="26A48129" w14:textId="77777777" w:rsidR="0078214F" w:rsidRPr="00EC76D5" w:rsidRDefault="0078214F" w:rsidP="0078214F">
      <w:pPr>
        <w:pStyle w:val="Code"/>
        <w:rPr>
          <w:highlight w:val="white"/>
        </w:rPr>
      </w:pPr>
      <w:r w:rsidRPr="00EC76D5">
        <w:rPr>
          <w:highlight w:val="white"/>
        </w:rPr>
        <w:t xml:space="preserve">    }</w:t>
      </w:r>
    </w:p>
    <w:p w14:paraId="0FFBD24C" w14:textId="77777777" w:rsidR="0078214F" w:rsidRPr="00EC76D5" w:rsidRDefault="0078214F" w:rsidP="0078214F">
      <w:pPr>
        <w:pStyle w:val="Code"/>
        <w:rPr>
          <w:highlight w:val="white"/>
        </w:rPr>
      </w:pPr>
      <w:r w:rsidRPr="00EC76D5">
        <w:rPr>
          <w:highlight w:val="white"/>
        </w:rPr>
        <w:t xml:space="preserve">    else if (left[index] &gt; right[index]) {</w:t>
      </w:r>
    </w:p>
    <w:p w14:paraId="4ABF5D43" w14:textId="77777777" w:rsidR="0078214F" w:rsidRPr="00EC76D5" w:rsidRDefault="0078214F" w:rsidP="0078214F">
      <w:pPr>
        <w:pStyle w:val="Code"/>
        <w:rPr>
          <w:highlight w:val="white"/>
        </w:rPr>
      </w:pPr>
      <w:r w:rsidRPr="00EC76D5">
        <w:rPr>
          <w:highlight w:val="white"/>
        </w:rPr>
        <w:t xml:space="preserve">      return 1;</w:t>
      </w:r>
    </w:p>
    <w:p w14:paraId="2A69C143" w14:textId="77777777" w:rsidR="0078214F" w:rsidRPr="00EC76D5" w:rsidRDefault="0078214F" w:rsidP="0078214F">
      <w:pPr>
        <w:pStyle w:val="Code"/>
        <w:rPr>
          <w:highlight w:val="white"/>
        </w:rPr>
      </w:pPr>
      <w:r w:rsidRPr="00EC76D5">
        <w:rPr>
          <w:highlight w:val="white"/>
        </w:rPr>
        <w:t xml:space="preserve">    }</w:t>
      </w:r>
    </w:p>
    <w:p w14:paraId="3627ECB9" w14:textId="77777777" w:rsidR="0078214F" w:rsidRPr="00EC76D5" w:rsidRDefault="0078214F" w:rsidP="0078214F">
      <w:pPr>
        <w:pStyle w:val="Code"/>
        <w:rPr>
          <w:highlight w:val="white"/>
        </w:rPr>
      </w:pPr>
      <w:r w:rsidRPr="00EC76D5">
        <w:rPr>
          <w:highlight w:val="white"/>
        </w:rPr>
        <w:t xml:space="preserve">  }</w:t>
      </w:r>
    </w:p>
    <w:p w14:paraId="4269AA25" w14:textId="77777777" w:rsidR="0078214F" w:rsidRPr="00EC76D5" w:rsidRDefault="0078214F" w:rsidP="0078214F">
      <w:pPr>
        <w:pStyle w:val="Code"/>
        <w:rPr>
          <w:highlight w:val="white"/>
        </w:rPr>
      </w:pPr>
      <w:r w:rsidRPr="00EC76D5">
        <w:rPr>
          <w:highlight w:val="white"/>
        </w:rPr>
        <w:t>}</w:t>
      </w:r>
    </w:p>
    <w:p w14:paraId="6AB11B84" w14:textId="77777777" w:rsidR="0078214F" w:rsidRPr="00EC76D5" w:rsidRDefault="0078214F" w:rsidP="0078214F">
      <w:pPr>
        <w:autoSpaceDE w:val="0"/>
        <w:autoSpaceDN w:val="0"/>
        <w:adjustRightInd w:val="0"/>
        <w:spacing w:before="0" w:after="0" w:line="240" w:lineRule="auto"/>
        <w:jc w:val="left"/>
        <w:rPr>
          <w:rFonts w:ascii="Courier New" w:hAnsi="Courier New" w:cs="Courier New"/>
          <w:color w:val="000000"/>
          <w:sz w:val="24"/>
          <w:szCs w:val="24"/>
          <w:highlight w:val="white"/>
        </w:rPr>
      </w:pPr>
    </w:p>
    <w:p w14:paraId="27797B22" w14:textId="77777777" w:rsidR="0078214F" w:rsidRPr="00EC76D5" w:rsidRDefault="0078214F" w:rsidP="0078214F">
      <w:pPr>
        <w:pStyle w:val="Code"/>
        <w:rPr>
          <w:highlight w:val="white"/>
        </w:rPr>
      </w:pPr>
      <w:r w:rsidRPr="00EC76D5">
        <w:rPr>
          <w:highlight w:val="white"/>
        </w:rPr>
        <w:t>int strncmp(const char* left, const char* right, size_t size) {</w:t>
      </w:r>
    </w:p>
    <w:p w14:paraId="7A759B91" w14:textId="77777777" w:rsidR="0078214F" w:rsidRPr="00EC76D5" w:rsidRDefault="0078214F" w:rsidP="0078214F">
      <w:pPr>
        <w:pStyle w:val="Code"/>
        <w:rPr>
          <w:highlight w:val="white"/>
        </w:rPr>
      </w:pPr>
      <w:r w:rsidRPr="00EC76D5">
        <w:rPr>
          <w:highlight w:val="white"/>
        </w:rPr>
        <w:t xml:space="preserve">  size_t index;</w:t>
      </w:r>
    </w:p>
    <w:p w14:paraId="0CDE102D" w14:textId="77777777" w:rsidR="0078214F" w:rsidRPr="00EC76D5" w:rsidRDefault="0078214F" w:rsidP="0078214F">
      <w:pPr>
        <w:pStyle w:val="Code"/>
        <w:rPr>
          <w:highlight w:val="white"/>
        </w:rPr>
      </w:pPr>
    </w:p>
    <w:p w14:paraId="3E1F439F" w14:textId="77777777" w:rsidR="0078214F" w:rsidRPr="00EC76D5" w:rsidRDefault="0078214F" w:rsidP="0078214F">
      <w:pPr>
        <w:pStyle w:val="Code"/>
        <w:rPr>
          <w:highlight w:val="white"/>
        </w:rPr>
      </w:pPr>
      <w:r w:rsidRPr="00EC76D5">
        <w:rPr>
          <w:highlight w:val="white"/>
        </w:rPr>
        <w:t xml:space="preserve">  for (index = 0; index &lt; size; ++index) {</w:t>
      </w:r>
    </w:p>
    <w:p w14:paraId="50720A38" w14:textId="77777777" w:rsidR="0078214F" w:rsidRPr="00EC76D5" w:rsidRDefault="0078214F" w:rsidP="0078214F">
      <w:pPr>
        <w:pStyle w:val="Code"/>
        <w:rPr>
          <w:highlight w:val="white"/>
        </w:rPr>
      </w:pPr>
      <w:r w:rsidRPr="00EC76D5">
        <w:rPr>
          <w:highlight w:val="white"/>
        </w:rPr>
        <w:t xml:space="preserve">    if ((left[index] == '\0') &amp;&amp; (right[index] == '\0')) {</w:t>
      </w:r>
    </w:p>
    <w:p w14:paraId="41FEEFEB" w14:textId="77777777" w:rsidR="0078214F" w:rsidRPr="00EC76D5" w:rsidRDefault="0078214F" w:rsidP="0078214F">
      <w:pPr>
        <w:pStyle w:val="Code"/>
        <w:rPr>
          <w:highlight w:val="white"/>
        </w:rPr>
      </w:pPr>
      <w:r w:rsidRPr="00EC76D5">
        <w:rPr>
          <w:highlight w:val="white"/>
        </w:rPr>
        <w:t xml:space="preserve">      return 0;</w:t>
      </w:r>
    </w:p>
    <w:p w14:paraId="6C46E196" w14:textId="77777777" w:rsidR="0078214F" w:rsidRPr="00EC76D5" w:rsidRDefault="0078214F" w:rsidP="0078214F">
      <w:pPr>
        <w:pStyle w:val="Code"/>
        <w:rPr>
          <w:highlight w:val="white"/>
        </w:rPr>
      </w:pPr>
      <w:r w:rsidRPr="00EC76D5">
        <w:rPr>
          <w:highlight w:val="white"/>
        </w:rPr>
        <w:t xml:space="preserve">    }</w:t>
      </w:r>
    </w:p>
    <w:p w14:paraId="764921D0" w14:textId="77777777" w:rsidR="0078214F" w:rsidRPr="00EC76D5" w:rsidRDefault="0078214F" w:rsidP="0078214F">
      <w:pPr>
        <w:pStyle w:val="Code"/>
        <w:rPr>
          <w:highlight w:val="white"/>
        </w:rPr>
      </w:pPr>
      <w:r w:rsidRPr="00EC76D5">
        <w:rPr>
          <w:highlight w:val="white"/>
        </w:rPr>
        <w:t xml:space="preserve">    else if (left[index] == '\0') {</w:t>
      </w:r>
    </w:p>
    <w:p w14:paraId="6EA31F2C" w14:textId="77777777" w:rsidR="0078214F" w:rsidRPr="00EC76D5" w:rsidRDefault="0078214F" w:rsidP="0078214F">
      <w:pPr>
        <w:pStyle w:val="Code"/>
        <w:rPr>
          <w:highlight w:val="white"/>
        </w:rPr>
      </w:pPr>
      <w:r w:rsidRPr="00EC76D5">
        <w:rPr>
          <w:highlight w:val="white"/>
        </w:rPr>
        <w:t xml:space="preserve">      return -1;</w:t>
      </w:r>
    </w:p>
    <w:p w14:paraId="02EFC982" w14:textId="77777777" w:rsidR="0078214F" w:rsidRPr="00EC76D5" w:rsidRDefault="0078214F" w:rsidP="0078214F">
      <w:pPr>
        <w:pStyle w:val="Code"/>
        <w:rPr>
          <w:highlight w:val="white"/>
        </w:rPr>
      </w:pPr>
      <w:r w:rsidRPr="00EC76D5">
        <w:rPr>
          <w:highlight w:val="white"/>
        </w:rPr>
        <w:t xml:space="preserve">    }</w:t>
      </w:r>
    </w:p>
    <w:p w14:paraId="441230B5" w14:textId="77777777" w:rsidR="0078214F" w:rsidRPr="00EC76D5" w:rsidRDefault="0078214F" w:rsidP="0078214F">
      <w:pPr>
        <w:pStyle w:val="Code"/>
        <w:rPr>
          <w:highlight w:val="white"/>
        </w:rPr>
      </w:pPr>
      <w:r w:rsidRPr="00EC76D5">
        <w:rPr>
          <w:highlight w:val="white"/>
        </w:rPr>
        <w:t xml:space="preserve">    else if (right[index] == '\0') {</w:t>
      </w:r>
    </w:p>
    <w:p w14:paraId="08E3573E" w14:textId="77777777" w:rsidR="0078214F" w:rsidRPr="00EC76D5" w:rsidRDefault="0078214F" w:rsidP="0078214F">
      <w:pPr>
        <w:pStyle w:val="Code"/>
        <w:rPr>
          <w:highlight w:val="white"/>
        </w:rPr>
      </w:pPr>
      <w:r w:rsidRPr="00EC76D5">
        <w:rPr>
          <w:highlight w:val="white"/>
        </w:rPr>
        <w:lastRenderedPageBreak/>
        <w:t xml:space="preserve">      return 1;</w:t>
      </w:r>
    </w:p>
    <w:p w14:paraId="14969495" w14:textId="77777777" w:rsidR="0078214F" w:rsidRPr="00EC76D5" w:rsidRDefault="0078214F" w:rsidP="0078214F">
      <w:pPr>
        <w:pStyle w:val="Code"/>
        <w:rPr>
          <w:highlight w:val="white"/>
        </w:rPr>
      </w:pPr>
      <w:r w:rsidRPr="00EC76D5">
        <w:rPr>
          <w:highlight w:val="white"/>
        </w:rPr>
        <w:t xml:space="preserve">    }</w:t>
      </w:r>
    </w:p>
    <w:p w14:paraId="6FCECE4D" w14:textId="77777777" w:rsidR="0078214F" w:rsidRPr="00EC76D5" w:rsidRDefault="0078214F" w:rsidP="0078214F">
      <w:pPr>
        <w:pStyle w:val="Code"/>
        <w:rPr>
          <w:highlight w:val="white"/>
        </w:rPr>
      </w:pPr>
      <w:r w:rsidRPr="00EC76D5">
        <w:rPr>
          <w:highlight w:val="white"/>
        </w:rPr>
        <w:t xml:space="preserve">    else if (left[index] &lt; right[index]) {</w:t>
      </w:r>
    </w:p>
    <w:p w14:paraId="6BCD4653" w14:textId="77777777" w:rsidR="0078214F" w:rsidRPr="00EC76D5" w:rsidRDefault="0078214F" w:rsidP="0078214F">
      <w:pPr>
        <w:pStyle w:val="Code"/>
        <w:rPr>
          <w:highlight w:val="white"/>
        </w:rPr>
      </w:pPr>
      <w:r w:rsidRPr="00EC76D5">
        <w:rPr>
          <w:highlight w:val="white"/>
        </w:rPr>
        <w:t xml:space="preserve">      return -1;</w:t>
      </w:r>
    </w:p>
    <w:p w14:paraId="3D0FBCCA" w14:textId="77777777" w:rsidR="0078214F" w:rsidRPr="00EC76D5" w:rsidRDefault="0078214F" w:rsidP="0078214F">
      <w:pPr>
        <w:pStyle w:val="Code"/>
        <w:rPr>
          <w:highlight w:val="white"/>
        </w:rPr>
      </w:pPr>
      <w:r w:rsidRPr="00EC76D5">
        <w:rPr>
          <w:highlight w:val="white"/>
        </w:rPr>
        <w:t xml:space="preserve">    }</w:t>
      </w:r>
    </w:p>
    <w:p w14:paraId="1FCA54BF" w14:textId="77777777" w:rsidR="0078214F" w:rsidRPr="00EC76D5" w:rsidRDefault="0078214F" w:rsidP="0078214F">
      <w:pPr>
        <w:pStyle w:val="Code"/>
        <w:rPr>
          <w:highlight w:val="white"/>
        </w:rPr>
      </w:pPr>
      <w:r w:rsidRPr="00EC76D5">
        <w:rPr>
          <w:highlight w:val="white"/>
        </w:rPr>
        <w:t xml:space="preserve">    else if (left[index] &gt; right[index]) {</w:t>
      </w:r>
    </w:p>
    <w:p w14:paraId="3021E22E" w14:textId="77777777" w:rsidR="0078214F" w:rsidRPr="00EC76D5" w:rsidRDefault="0078214F" w:rsidP="0078214F">
      <w:pPr>
        <w:pStyle w:val="Code"/>
        <w:rPr>
          <w:highlight w:val="white"/>
        </w:rPr>
      </w:pPr>
      <w:r w:rsidRPr="00EC76D5">
        <w:rPr>
          <w:highlight w:val="white"/>
        </w:rPr>
        <w:t xml:space="preserve">      return 1;</w:t>
      </w:r>
    </w:p>
    <w:p w14:paraId="1EEEBA6E" w14:textId="77777777" w:rsidR="0078214F" w:rsidRPr="00EC76D5" w:rsidRDefault="0078214F" w:rsidP="0078214F">
      <w:pPr>
        <w:pStyle w:val="Code"/>
        <w:rPr>
          <w:highlight w:val="white"/>
        </w:rPr>
      </w:pPr>
      <w:r w:rsidRPr="00EC76D5">
        <w:rPr>
          <w:highlight w:val="white"/>
        </w:rPr>
        <w:t xml:space="preserve">    }</w:t>
      </w:r>
    </w:p>
    <w:p w14:paraId="4772DEE2" w14:textId="77777777" w:rsidR="0078214F" w:rsidRPr="00EC76D5" w:rsidRDefault="0078214F" w:rsidP="0078214F">
      <w:pPr>
        <w:pStyle w:val="Code"/>
        <w:rPr>
          <w:highlight w:val="white"/>
        </w:rPr>
      </w:pPr>
      <w:r w:rsidRPr="00EC76D5">
        <w:rPr>
          <w:highlight w:val="white"/>
        </w:rPr>
        <w:t xml:space="preserve">  }</w:t>
      </w:r>
    </w:p>
    <w:p w14:paraId="1CDD6489" w14:textId="77777777" w:rsidR="0078214F" w:rsidRPr="00EC76D5" w:rsidRDefault="0078214F" w:rsidP="0078214F">
      <w:pPr>
        <w:pStyle w:val="Code"/>
        <w:rPr>
          <w:highlight w:val="white"/>
        </w:rPr>
      </w:pPr>
    </w:p>
    <w:p w14:paraId="7466ACD7" w14:textId="77777777" w:rsidR="0078214F" w:rsidRPr="00EC76D5" w:rsidRDefault="0078214F" w:rsidP="0078214F">
      <w:pPr>
        <w:pStyle w:val="Code"/>
        <w:rPr>
          <w:highlight w:val="white"/>
        </w:rPr>
      </w:pPr>
      <w:r w:rsidRPr="00EC76D5">
        <w:rPr>
          <w:highlight w:val="white"/>
        </w:rPr>
        <w:t xml:space="preserve">  return 0;</w:t>
      </w:r>
    </w:p>
    <w:p w14:paraId="2201A27A" w14:textId="77777777" w:rsidR="0078214F" w:rsidRPr="00EC76D5" w:rsidRDefault="0078214F" w:rsidP="0078214F">
      <w:pPr>
        <w:pStyle w:val="Code"/>
        <w:rPr>
          <w:highlight w:val="white"/>
        </w:rPr>
      </w:pPr>
      <w:r w:rsidRPr="00EC76D5">
        <w:rPr>
          <w:highlight w:val="white"/>
        </w:rPr>
        <w:t>}</w:t>
      </w:r>
    </w:p>
    <w:p w14:paraId="33C2EB3A" w14:textId="77777777" w:rsidR="0078214F" w:rsidRPr="00EC76D5" w:rsidRDefault="0078214F" w:rsidP="0078214F">
      <w:pPr>
        <w:pStyle w:val="Code"/>
        <w:rPr>
          <w:highlight w:val="white"/>
        </w:rPr>
      </w:pPr>
    </w:p>
    <w:p w14:paraId="57C6DFCB" w14:textId="77777777" w:rsidR="0078214F" w:rsidRPr="00EC76D5" w:rsidRDefault="0078214F" w:rsidP="0078214F">
      <w:pPr>
        <w:pStyle w:val="Code"/>
        <w:rPr>
          <w:highlight w:val="white"/>
        </w:rPr>
      </w:pPr>
      <w:r w:rsidRPr="00EC76D5">
        <w:rPr>
          <w:highlight w:val="white"/>
        </w:rPr>
        <w:t>char* strchr(const char* text, int i) {</w:t>
      </w:r>
    </w:p>
    <w:p w14:paraId="038452C8" w14:textId="77777777" w:rsidR="0078214F" w:rsidRPr="00EC76D5" w:rsidRDefault="0078214F" w:rsidP="0078214F">
      <w:pPr>
        <w:pStyle w:val="Code"/>
        <w:rPr>
          <w:highlight w:val="white"/>
        </w:rPr>
      </w:pPr>
      <w:r w:rsidRPr="00EC76D5">
        <w:rPr>
          <w:highlight w:val="white"/>
        </w:rPr>
        <w:t xml:space="preserve">  size_t index;</w:t>
      </w:r>
    </w:p>
    <w:p w14:paraId="06686294" w14:textId="77777777" w:rsidR="0078214F" w:rsidRPr="00EC76D5" w:rsidRDefault="0078214F" w:rsidP="0078214F">
      <w:pPr>
        <w:pStyle w:val="Code"/>
        <w:rPr>
          <w:highlight w:val="white"/>
        </w:rPr>
      </w:pPr>
      <w:r w:rsidRPr="00EC76D5">
        <w:rPr>
          <w:highlight w:val="white"/>
        </w:rPr>
        <w:t xml:space="preserve">  char c = (char) i;</w:t>
      </w:r>
    </w:p>
    <w:p w14:paraId="6D9A89C6" w14:textId="77777777" w:rsidR="0078214F" w:rsidRPr="00EC76D5" w:rsidRDefault="0078214F" w:rsidP="0078214F">
      <w:pPr>
        <w:pStyle w:val="Code"/>
        <w:rPr>
          <w:highlight w:val="white"/>
        </w:rPr>
      </w:pPr>
    </w:p>
    <w:p w14:paraId="5CA4721B" w14:textId="77777777" w:rsidR="0078214F" w:rsidRPr="00EC76D5" w:rsidRDefault="0078214F" w:rsidP="0078214F">
      <w:pPr>
        <w:pStyle w:val="Code"/>
        <w:rPr>
          <w:highlight w:val="white"/>
        </w:rPr>
      </w:pPr>
      <w:r w:rsidRPr="00EC76D5">
        <w:rPr>
          <w:highlight w:val="white"/>
        </w:rPr>
        <w:t xml:space="preserve">  for (index = 0; text[index] != '\0'; ++index) {</w:t>
      </w:r>
    </w:p>
    <w:p w14:paraId="2BBA5558" w14:textId="77777777" w:rsidR="0078214F" w:rsidRPr="00EC76D5" w:rsidRDefault="0078214F" w:rsidP="0078214F">
      <w:pPr>
        <w:pStyle w:val="Code"/>
        <w:rPr>
          <w:highlight w:val="white"/>
        </w:rPr>
      </w:pPr>
      <w:r w:rsidRPr="00EC76D5">
        <w:rPr>
          <w:highlight w:val="white"/>
        </w:rPr>
        <w:t xml:space="preserve">    if (text[index] == c) {</w:t>
      </w:r>
    </w:p>
    <w:p w14:paraId="2668DB26" w14:textId="77777777" w:rsidR="0078214F" w:rsidRPr="00EC76D5" w:rsidRDefault="0078214F" w:rsidP="0078214F">
      <w:pPr>
        <w:pStyle w:val="Code"/>
        <w:rPr>
          <w:highlight w:val="white"/>
        </w:rPr>
      </w:pPr>
      <w:r w:rsidRPr="00EC76D5">
        <w:rPr>
          <w:highlight w:val="white"/>
        </w:rPr>
        <w:t xml:space="preserve">      return &amp;text[index];</w:t>
      </w:r>
    </w:p>
    <w:p w14:paraId="1FAC13E7" w14:textId="77777777" w:rsidR="0078214F" w:rsidRPr="00EC76D5" w:rsidRDefault="0078214F" w:rsidP="0078214F">
      <w:pPr>
        <w:pStyle w:val="Code"/>
        <w:rPr>
          <w:highlight w:val="white"/>
        </w:rPr>
      </w:pPr>
      <w:r w:rsidRPr="00EC76D5">
        <w:rPr>
          <w:highlight w:val="white"/>
        </w:rPr>
        <w:t xml:space="preserve">    }</w:t>
      </w:r>
    </w:p>
    <w:p w14:paraId="27844941" w14:textId="77777777" w:rsidR="0078214F" w:rsidRPr="00EC76D5" w:rsidRDefault="0078214F" w:rsidP="0078214F">
      <w:pPr>
        <w:pStyle w:val="Code"/>
        <w:rPr>
          <w:highlight w:val="white"/>
        </w:rPr>
      </w:pPr>
      <w:r w:rsidRPr="00EC76D5">
        <w:rPr>
          <w:highlight w:val="white"/>
        </w:rPr>
        <w:t xml:space="preserve">  }</w:t>
      </w:r>
    </w:p>
    <w:p w14:paraId="18FB0F45" w14:textId="77777777" w:rsidR="0078214F" w:rsidRPr="00EC76D5" w:rsidRDefault="0078214F" w:rsidP="0078214F">
      <w:pPr>
        <w:pStyle w:val="Code"/>
        <w:rPr>
          <w:highlight w:val="white"/>
        </w:rPr>
      </w:pPr>
    </w:p>
    <w:p w14:paraId="72857692" w14:textId="77777777" w:rsidR="0078214F" w:rsidRPr="00EC76D5" w:rsidRDefault="0078214F" w:rsidP="0078214F">
      <w:pPr>
        <w:pStyle w:val="Code"/>
        <w:rPr>
          <w:highlight w:val="white"/>
        </w:rPr>
      </w:pPr>
      <w:r w:rsidRPr="00EC76D5">
        <w:rPr>
          <w:highlight w:val="white"/>
        </w:rPr>
        <w:t xml:space="preserve">  return NULL;</w:t>
      </w:r>
    </w:p>
    <w:p w14:paraId="0522BB33" w14:textId="77777777" w:rsidR="0078214F" w:rsidRPr="00EC76D5" w:rsidRDefault="0078214F" w:rsidP="0078214F">
      <w:pPr>
        <w:pStyle w:val="Code"/>
        <w:rPr>
          <w:highlight w:val="white"/>
        </w:rPr>
      </w:pPr>
      <w:r w:rsidRPr="00EC76D5">
        <w:rPr>
          <w:highlight w:val="white"/>
        </w:rPr>
        <w:t>}</w:t>
      </w:r>
    </w:p>
    <w:p w14:paraId="20744642" w14:textId="77777777" w:rsidR="0078214F" w:rsidRPr="00EC76D5" w:rsidRDefault="0078214F" w:rsidP="0078214F">
      <w:pPr>
        <w:pStyle w:val="Code"/>
        <w:rPr>
          <w:highlight w:val="white"/>
        </w:rPr>
      </w:pPr>
    </w:p>
    <w:p w14:paraId="27B80455" w14:textId="77777777" w:rsidR="0078214F" w:rsidRPr="00EC76D5" w:rsidRDefault="0078214F" w:rsidP="0078214F">
      <w:pPr>
        <w:pStyle w:val="Code"/>
        <w:rPr>
          <w:highlight w:val="white"/>
        </w:rPr>
      </w:pPr>
      <w:r w:rsidRPr="00EC76D5">
        <w:rPr>
          <w:highlight w:val="white"/>
        </w:rPr>
        <w:t>char* strrchr(const char* text, int i) {</w:t>
      </w:r>
    </w:p>
    <w:p w14:paraId="598AE6C0" w14:textId="77777777" w:rsidR="0078214F" w:rsidRPr="00EC76D5" w:rsidRDefault="0078214F" w:rsidP="0078214F">
      <w:pPr>
        <w:pStyle w:val="Code"/>
        <w:rPr>
          <w:highlight w:val="white"/>
        </w:rPr>
      </w:pPr>
      <w:r w:rsidRPr="00EC76D5">
        <w:rPr>
          <w:highlight w:val="white"/>
        </w:rPr>
        <w:t xml:space="preserve">  size_t index;</w:t>
      </w:r>
    </w:p>
    <w:p w14:paraId="40C34498" w14:textId="77777777" w:rsidR="0078214F" w:rsidRPr="00EC76D5" w:rsidRDefault="0078214F" w:rsidP="0078214F">
      <w:pPr>
        <w:pStyle w:val="Code"/>
        <w:rPr>
          <w:highlight w:val="white"/>
        </w:rPr>
      </w:pPr>
      <w:r w:rsidRPr="00EC76D5">
        <w:rPr>
          <w:highlight w:val="white"/>
        </w:rPr>
        <w:t xml:space="preserve">  char* result = NULL;</w:t>
      </w:r>
    </w:p>
    <w:p w14:paraId="1E2B43D4" w14:textId="77777777" w:rsidR="0078214F" w:rsidRPr="00EC76D5" w:rsidRDefault="0078214F" w:rsidP="0078214F">
      <w:pPr>
        <w:pStyle w:val="Code"/>
        <w:rPr>
          <w:highlight w:val="white"/>
        </w:rPr>
      </w:pPr>
      <w:r w:rsidRPr="00EC76D5">
        <w:rPr>
          <w:highlight w:val="white"/>
        </w:rPr>
        <w:t xml:space="preserve">  char c = (char) i;</w:t>
      </w:r>
    </w:p>
    <w:p w14:paraId="7CD5CFDD" w14:textId="77777777" w:rsidR="0078214F" w:rsidRPr="00EC76D5" w:rsidRDefault="0078214F" w:rsidP="0078214F">
      <w:pPr>
        <w:pStyle w:val="Code"/>
        <w:rPr>
          <w:highlight w:val="white"/>
        </w:rPr>
      </w:pPr>
    </w:p>
    <w:p w14:paraId="319445CD" w14:textId="77777777" w:rsidR="0078214F" w:rsidRPr="00EC76D5" w:rsidRDefault="0078214F" w:rsidP="0078214F">
      <w:pPr>
        <w:pStyle w:val="Code"/>
        <w:rPr>
          <w:highlight w:val="white"/>
        </w:rPr>
      </w:pPr>
      <w:r w:rsidRPr="00EC76D5">
        <w:rPr>
          <w:highlight w:val="white"/>
        </w:rPr>
        <w:t xml:space="preserve">  for (index = 0; text[index] != '\0'; ++index)  {</w:t>
      </w:r>
    </w:p>
    <w:p w14:paraId="20468E56" w14:textId="77777777" w:rsidR="0078214F" w:rsidRPr="00EC76D5" w:rsidRDefault="0078214F" w:rsidP="0078214F">
      <w:pPr>
        <w:pStyle w:val="Code"/>
        <w:rPr>
          <w:highlight w:val="white"/>
        </w:rPr>
      </w:pPr>
      <w:r w:rsidRPr="00EC76D5">
        <w:rPr>
          <w:highlight w:val="white"/>
        </w:rPr>
        <w:t xml:space="preserve">    if (text[index] == c) {</w:t>
      </w:r>
    </w:p>
    <w:p w14:paraId="4DCF29F2" w14:textId="77777777" w:rsidR="0078214F" w:rsidRPr="00EC76D5" w:rsidRDefault="0078214F" w:rsidP="0078214F">
      <w:pPr>
        <w:pStyle w:val="Code"/>
        <w:rPr>
          <w:highlight w:val="white"/>
        </w:rPr>
      </w:pPr>
      <w:r w:rsidRPr="00EC76D5">
        <w:rPr>
          <w:highlight w:val="white"/>
        </w:rPr>
        <w:t xml:space="preserve">      result = &amp;text[index];</w:t>
      </w:r>
    </w:p>
    <w:p w14:paraId="1F89054E" w14:textId="77777777" w:rsidR="0078214F" w:rsidRPr="00EC76D5" w:rsidRDefault="0078214F" w:rsidP="0078214F">
      <w:pPr>
        <w:pStyle w:val="Code"/>
        <w:rPr>
          <w:highlight w:val="white"/>
        </w:rPr>
      </w:pPr>
      <w:r w:rsidRPr="00EC76D5">
        <w:rPr>
          <w:highlight w:val="white"/>
        </w:rPr>
        <w:t xml:space="preserve">    }</w:t>
      </w:r>
    </w:p>
    <w:p w14:paraId="669D3363" w14:textId="77777777" w:rsidR="0078214F" w:rsidRPr="00EC76D5" w:rsidRDefault="0078214F" w:rsidP="0078214F">
      <w:pPr>
        <w:pStyle w:val="Code"/>
        <w:rPr>
          <w:highlight w:val="white"/>
        </w:rPr>
      </w:pPr>
      <w:r w:rsidRPr="00EC76D5">
        <w:rPr>
          <w:highlight w:val="white"/>
        </w:rPr>
        <w:t xml:space="preserve">  }</w:t>
      </w:r>
    </w:p>
    <w:p w14:paraId="37C943B1" w14:textId="77777777" w:rsidR="0078214F" w:rsidRPr="00EC76D5" w:rsidRDefault="0078214F" w:rsidP="0078214F">
      <w:pPr>
        <w:pStyle w:val="Code"/>
        <w:rPr>
          <w:highlight w:val="white"/>
        </w:rPr>
      </w:pPr>
    </w:p>
    <w:p w14:paraId="3F36B844" w14:textId="77777777" w:rsidR="0078214F" w:rsidRPr="00EC76D5" w:rsidRDefault="0078214F" w:rsidP="0078214F">
      <w:pPr>
        <w:pStyle w:val="Code"/>
        <w:rPr>
          <w:highlight w:val="white"/>
        </w:rPr>
      </w:pPr>
      <w:r w:rsidRPr="00EC76D5">
        <w:rPr>
          <w:highlight w:val="white"/>
        </w:rPr>
        <w:t xml:space="preserve">  return result;</w:t>
      </w:r>
    </w:p>
    <w:p w14:paraId="3147CFD0" w14:textId="77777777" w:rsidR="0078214F" w:rsidRPr="00EC76D5" w:rsidRDefault="0078214F" w:rsidP="0078214F">
      <w:pPr>
        <w:pStyle w:val="Code"/>
        <w:rPr>
          <w:highlight w:val="white"/>
        </w:rPr>
      </w:pPr>
      <w:r w:rsidRPr="00EC76D5">
        <w:rPr>
          <w:highlight w:val="white"/>
        </w:rPr>
        <w:t>}</w:t>
      </w:r>
    </w:p>
    <w:p w14:paraId="2AFC2080" w14:textId="77777777" w:rsidR="0078214F" w:rsidRPr="00EC76D5" w:rsidRDefault="0078214F" w:rsidP="0078214F">
      <w:pPr>
        <w:pStyle w:val="Code"/>
        <w:rPr>
          <w:highlight w:val="white"/>
        </w:rPr>
      </w:pPr>
    </w:p>
    <w:p w14:paraId="2577A259" w14:textId="77777777" w:rsidR="0078214F" w:rsidRPr="00EC76D5" w:rsidRDefault="0078214F" w:rsidP="0078214F">
      <w:pPr>
        <w:pStyle w:val="Code"/>
        <w:rPr>
          <w:highlight w:val="white"/>
        </w:rPr>
      </w:pPr>
      <w:r w:rsidRPr="00EC76D5">
        <w:rPr>
          <w:highlight w:val="white"/>
        </w:rPr>
        <w:t>size_t strspn(const char* mainString, const char* charSet) {</w:t>
      </w:r>
    </w:p>
    <w:p w14:paraId="799BED9F" w14:textId="77777777" w:rsidR="0078214F" w:rsidRPr="00EC76D5" w:rsidRDefault="0078214F" w:rsidP="0078214F">
      <w:pPr>
        <w:pStyle w:val="Code"/>
        <w:rPr>
          <w:highlight w:val="white"/>
        </w:rPr>
      </w:pPr>
      <w:r w:rsidRPr="00EC76D5">
        <w:rPr>
          <w:highlight w:val="white"/>
        </w:rPr>
        <w:t xml:space="preserve">  size_t index;</w:t>
      </w:r>
    </w:p>
    <w:p w14:paraId="6DF7DCED" w14:textId="77777777" w:rsidR="0078214F" w:rsidRPr="00EC76D5" w:rsidRDefault="0078214F" w:rsidP="0078214F">
      <w:pPr>
        <w:pStyle w:val="Code"/>
        <w:rPr>
          <w:highlight w:val="white"/>
        </w:rPr>
      </w:pPr>
    </w:p>
    <w:p w14:paraId="58E36D27" w14:textId="77777777" w:rsidR="0078214F" w:rsidRPr="00EC76D5" w:rsidRDefault="0078214F" w:rsidP="0078214F">
      <w:pPr>
        <w:pStyle w:val="Code"/>
        <w:rPr>
          <w:highlight w:val="white"/>
        </w:rPr>
      </w:pPr>
      <w:r w:rsidRPr="00EC76D5">
        <w:rPr>
          <w:highlight w:val="white"/>
        </w:rPr>
        <w:t xml:space="preserve">  for (index = 0; mainString[index] != '\0'; ++index) {</w:t>
      </w:r>
    </w:p>
    <w:p w14:paraId="27DF5127" w14:textId="77777777" w:rsidR="0078214F" w:rsidRPr="00EC76D5" w:rsidRDefault="0078214F" w:rsidP="0078214F">
      <w:pPr>
        <w:pStyle w:val="Code"/>
        <w:rPr>
          <w:highlight w:val="white"/>
        </w:rPr>
      </w:pPr>
      <w:r w:rsidRPr="00EC76D5">
        <w:rPr>
          <w:highlight w:val="white"/>
        </w:rPr>
        <w:t xml:space="preserve">    if (strchr(charSet, mainString[index]) == NULL) {</w:t>
      </w:r>
    </w:p>
    <w:p w14:paraId="3D3912CB" w14:textId="77777777" w:rsidR="0078214F" w:rsidRPr="00EC76D5" w:rsidRDefault="0078214F" w:rsidP="0078214F">
      <w:pPr>
        <w:pStyle w:val="Code"/>
        <w:rPr>
          <w:highlight w:val="white"/>
        </w:rPr>
      </w:pPr>
      <w:r w:rsidRPr="00EC76D5">
        <w:rPr>
          <w:highlight w:val="white"/>
        </w:rPr>
        <w:t xml:space="preserve">      return index;</w:t>
      </w:r>
    </w:p>
    <w:p w14:paraId="5192D67A" w14:textId="77777777" w:rsidR="0078214F" w:rsidRPr="00EC76D5" w:rsidRDefault="0078214F" w:rsidP="0078214F">
      <w:pPr>
        <w:pStyle w:val="Code"/>
        <w:rPr>
          <w:highlight w:val="white"/>
        </w:rPr>
      </w:pPr>
      <w:r w:rsidRPr="00EC76D5">
        <w:rPr>
          <w:highlight w:val="white"/>
        </w:rPr>
        <w:t xml:space="preserve">    }</w:t>
      </w:r>
    </w:p>
    <w:p w14:paraId="093AF345" w14:textId="77777777" w:rsidR="0078214F" w:rsidRPr="00EC76D5" w:rsidRDefault="0078214F" w:rsidP="0078214F">
      <w:pPr>
        <w:pStyle w:val="Code"/>
        <w:rPr>
          <w:highlight w:val="white"/>
        </w:rPr>
      </w:pPr>
      <w:r w:rsidRPr="00EC76D5">
        <w:rPr>
          <w:highlight w:val="white"/>
        </w:rPr>
        <w:t xml:space="preserve">  }</w:t>
      </w:r>
    </w:p>
    <w:p w14:paraId="35935597" w14:textId="77777777" w:rsidR="0078214F" w:rsidRPr="00EC76D5" w:rsidRDefault="0078214F" w:rsidP="0078214F">
      <w:pPr>
        <w:pStyle w:val="Code"/>
        <w:rPr>
          <w:highlight w:val="white"/>
        </w:rPr>
      </w:pPr>
    </w:p>
    <w:p w14:paraId="70474C2F" w14:textId="77777777" w:rsidR="0078214F" w:rsidRPr="00EC76D5" w:rsidRDefault="0078214F" w:rsidP="0078214F">
      <w:pPr>
        <w:pStyle w:val="Code"/>
        <w:rPr>
          <w:highlight w:val="white"/>
        </w:rPr>
      </w:pPr>
      <w:r w:rsidRPr="00EC76D5">
        <w:rPr>
          <w:highlight w:val="white"/>
        </w:rPr>
        <w:t xml:space="preserve">  return -1;</w:t>
      </w:r>
    </w:p>
    <w:p w14:paraId="7A42881A" w14:textId="77777777" w:rsidR="0078214F" w:rsidRPr="00EC76D5" w:rsidRDefault="0078214F" w:rsidP="0078214F">
      <w:pPr>
        <w:pStyle w:val="Code"/>
        <w:rPr>
          <w:highlight w:val="white"/>
        </w:rPr>
      </w:pPr>
      <w:r w:rsidRPr="00EC76D5">
        <w:rPr>
          <w:highlight w:val="white"/>
        </w:rPr>
        <w:t>}</w:t>
      </w:r>
    </w:p>
    <w:p w14:paraId="656C5656" w14:textId="77777777" w:rsidR="0078214F" w:rsidRPr="00EC76D5" w:rsidRDefault="0078214F" w:rsidP="0078214F">
      <w:pPr>
        <w:pStyle w:val="Code"/>
        <w:rPr>
          <w:highlight w:val="white"/>
        </w:rPr>
      </w:pPr>
    </w:p>
    <w:p w14:paraId="08391C0E" w14:textId="77777777" w:rsidR="0078214F" w:rsidRPr="00EC76D5" w:rsidRDefault="0078214F" w:rsidP="0078214F">
      <w:pPr>
        <w:pStyle w:val="Code"/>
        <w:rPr>
          <w:highlight w:val="white"/>
        </w:rPr>
      </w:pPr>
      <w:r w:rsidRPr="00EC76D5">
        <w:rPr>
          <w:highlight w:val="white"/>
        </w:rPr>
        <w:t>size_t strcspn(const char* mainString, const char* charSet) {</w:t>
      </w:r>
    </w:p>
    <w:p w14:paraId="11F5ED67" w14:textId="77777777" w:rsidR="0078214F" w:rsidRPr="00EC76D5" w:rsidRDefault="0078214F" w:rsidP="0078214F">
      <w:pPr>
        <w:pStyle w:val="Code"/>
        <w:rPr>
          <w:highlight w:val="white"/>
        </w:rPr>
      </w:pPr>
      <w:r w:rsidRPr="00EC76D5">
        <w:rPr>
          <w:highlight w:val="white"/>
        </w:rPr>
        <w:t xml:space="preserve">  size_t index;</w:t>
      </w:r>
    </w:p>
    <w:p w14:paraId="22A13142" w14:textId="77777777" w:rsidR="0078214F" w:rsidRPr="00EC76D5" w:rsidRDefault="0078214F" w:rsidP="0078214F">
      <w:pPr>
        <w:pStyle w:val="Code"/>
        <w:rPr>
          <w:highlight w:val="white"/>
        </w:rPr>
      </w:pPr>
    </w:p>
    <w:p w14:paraId="1CEB643B" w14:textId="77777777" w:rsidR="0078214F" w:rsidRPr="00EC76D5" w:rsidRDefault="0078214F" w:rsidP="0078214F">
      <w:pPr>
        <w:pStyle w:val="Code"/>
        <w:rPr>
          <w:highlight w:val="white"/>
        </w:rPr>
      </w:pPr>
      <w:r w:rsidRPr="00EC76D5">
        <w:rPr>
          <w:highlight w:val="white"/>
        </w:rPr>
        <w:t xml:space="preserve">  for (index = 0; mainString[index] != '\0'; ++index) {</w:t>
      </w:r>
    </w:p>
    <w:p w14:paraId="0D70E834" w14:textId="77777777" w:rsidR="0078214F" w:rsidRPr="00EC76D5" w:rsidRDefault="0078214F" w:rsidP="0078214F">
      <w:pPr>
        <w:pStyle w:val="Code"/>
        <w:rPr>
          <w:highlight w:val="white"/>
        </w:rPr>
      </w:pPr>
      <w:r w:rsidRPr="00EC76D5">
        <w:rPr>
          <w:highlight w:val="white"/>
        </w:rPr>
        <w:t xml:space="preserve">    if (strchr(charSet, mainString[index]) != NULL) {</w:t>
      </w:r>
    </w:p>
    <w:p w14:paraId="3F88D248" w14:textId="77777777" w:rsidR="0078214F" w:rsidRPr="00EC76D5" w:rsidRDefault="0078214F" w:rsidP="0078214F">
      <w:pPr>
        <w:pStyle w:val="Code"/>
        <w:rPr>
          <w:highlight w:val="white"/>
        </w:rPr>
      </w:pPr>
      <w:r w:rsidRPr="00EC76D5">
        <w:rPr>
          <w:highlight w:val="white"/>
        </w:rPr>
        <w:lastRenderedPageBreak/>
        <w:t xml:space="preserve">      return index;</w:t>
      </w:r>
    </w:p>
    <w:p w14:paraId="7EF7E141" w14:textId="77777777" w:rsidR="0078214F" w:rsidRPr="00EC76D5" w:rsidRDefault="0078214F" w:rsidP="0078214F">
      <w:pPr>
        <w:pStyle w:val="Code"/>
        <w:rPr>
          <w:highlight w:val="white"/>
        </w:rPr>
      </w:pPr>
      <w:r w:rsidRPr="00EC76D5">
        <w:rPr>
          <w:highlight w:val="white"/>
        </w:rPr>
        <w:t xml:space="preserve">    }</w:t>
      </w:r>
    </w:p>
    <w:p w14:paraId="0689774C" w14:textId="77777777" w:rsidR="0078214F" w:rsidRPr="00EC76D5" w:rsidRDefault="0078214F" w:rsidP="0078214F">
      <w:pPr>
        <w:pStyle w:val="Code"/>
        <w:rPr>
          <w:highlight w:val="white"/>
        </w:rPr>
      </w:pPr>
      <w:r w:rsidRPr="00EC76D5">
        <w:rPr>
          <w:highlight w:val="white"/>
        </w:rPr>
        <w:t xml:space="preserve">  }</w:t>
      </w:r>
    </w:p>
    <w:p w14:paraId="62B25BAD" w14:textId="77777777" w:rsidR="0078214F" w:rsidRPr="00EC76D5" w:rsidRDefault="0078214F" w:rsidP="0078214F">
      <w:pPr>
        <w:pStyle w:val="Code"/>
        <w:rPr>
          <w:highlight w:val="white"/>
        </w:rPr>
      </w:pPr>
    </w:p>
    <w:p w14:paraId="6F73D71C" w14:textId="77777777" w:rsidR="0078214F" w:rsidRPr="00EC76D5" w:rsidRDefault="0078214F" w:rsidP="0078214F">
      <w:pPr>
        <w:pStyle w:val="Code"/>
        <w:rPr>
          <w:highlight w:val="white"/>
        </w:rPr>
      </w:pPr>
      <w:r w:rsidRPr="00EC76D5">
        <w:rPr>
          <w:highlight w:val="white"/>
        </w:rPr>
        <w:t xml:space="preserve">  return -1;</w:t>
      </w:r>
    </w:p>
    <w:p w14:paraId="4A103027" w14:textId="77777777" w:rsidR="0078214F" w:rsidRPr="00EC76D5" w:rsidRDefault="0078214F" w:rsidP="0078214F">
      <w:pPr>
        <w:pStyle w:val="Code"/>
        <w:rPr>
          <w:highlight w:val="white"/>
        </w:rPr>
      </w:pPr>
      <w:r w:rsidRPr="00EC76D5">
        <w:rPr>
          <w:highlight w:val="white"/>
        </w:rPr>
        <w:t>}</w:t>
      </w:r>
    </w:p>
    <w:p w14:paraId="6A14200E" w14:textId="77777777" w:rsidR="0078214F" w:rsidRPr="00EC76D5" w:rsidRDefault="0078214F" w:rsidP="0078214F">
      <w:pPr>
        <w:pStyle w:val="Code"/>
        <w:rPr>
          <w:highlight w:val="white"/>
        </w:rPr>
      </w:pPr>
    </w:p>
    <w:p w14:paraId="211EBBC3" w14:textId="77777777" w:rsidR="0078214F" w:rsidRPr="00EC76D5" w:rsidRDefault="0078214F" w:rsidP="0078214F">
      <w:pPr>
        <w:pStyle w:val="Code"/>
        <w:rPr>
          <w:highlight w:val="white"/>
        </w:rPr>
      </w:pPr>
      <w:r w:rsidRPr="00EC76D5">
        <w:rPr>
          <w:highlight w:val="white"/>
        </w:rPr>
        <w:t>char* strpbrk(const char* mainString, const char* charSet) {</w:t>
      </w:r>
    </w:p>
    <w:p w14:paraId="3315F94A" w14:textId="77777777" w:rsidR="0078214F" w:rsidRPr="00EC76D5" w:rsidRDefault="0078214F" w:rsidP="0078214F">
      <w:pPr>
        <w:pStyle w:val="Code"/>
        <w:rPr>
          <w:highlight w:val="white"/>
        </w:rPr>
      </w:pPr>
      <w:r w:rsidRPr="00EC76D5">
        <w:rPr>
          <w:highlight w:val="white"/>
        </w:rPr>
        <w:t xml:space="preserve">  size_t index;</w:t>
      </w:r>
    </w:p>
    <w:p w14:paraId="6D09505D" w14:textId="77777777" w:rsidR="0078214F" w:rsidRPr="00EC76D5" w:rsidRDefault="0078214F" w:rsidP="0078214F">
      <w:pPr>
        <w:pStyle w:val="Code"/>
        <w:rPr>
          <w:highlight w:val="white"/>
        </w:rPr>
      </w:pPr>
    </w:p>
    <w:p w14:paraId="195D00BD" w14:textId="77777777" w:rsidR="0078214F" w:rsidRPr="00EC76D5" w:rsidRDefault="0078214F" w:rsidP="0078214F">
      <w:pPr>
        <w:pStyle w:val="Code"/>
        <w:rPr>
          <w:highlight w:val="white"/>
        </w:rPr>
      </w:pPr>
      <w:r w:rsidRPr="00EC76D5">
        <w:rPr>
          <w:highlight w:val="white"/>
        </w:rPr>
        <w:t xml:space="preserve">  for (index = 0; mainString[index] != '\0'; ++index) {</w:t>
      </w:r>
    </w:p>
    <w:p w14:paraId="1FF21D5E" w14:textId="77777777" w:rsidR="0078214F" w:rsidRPr="00EC76D5" w:rsidRDefault="0078214F" w:rsidP="0078214F">
      <w:pPr>
        <w:pStyle w:val="Code"/>
        <w:rPr>
          <w:highlight w:val="white"/>
        </w:rPr>
      </w:pPr>
      <w:r w:rsidRPr="00EC76D5">
        <w:rPr>
          <w:highlight w:val="white"/>
        </w:rPr>
        <w:t xml:space="preserve">    if (strchr(charSet, mainString[index]) != NULL) {</w:t>
      </w:r>
    </w:p>
    <w:p w14:paraId="265D564C" w14:textId="77777777" w:rsidR="0078214F" w:rsidRPr="00EC76D5" w:rsidRDefault="0078214F" w:rsidP="0078214F">
      <w:pPr>
        <w:pStyle w:val="Code"/>
        <w:rPr>
          <w:highlight w:val="white"/>
        </w:rPr>
      </w:pPr>
      <w:r w:rsidRPr="00EC76D5">
        <w:rPr>
          <w:highlight w:val="white"/>
        </w:rPr>
        <w:t xml:space="preserve">      return &amp;mainString[index];</w:t>
      </w:r>
    </w:p>
    <w:p w14:paraId="65C46F75" w14:textId="77777777" w:rsidR="0078214F" w:rsidRPr="00EC76D5" w:rsidRDefault="0078214F" w:rsidP="0078214F">
      <w:pPr>
        <w:pStyle w:val="Code"/>
        <w:rPr>
          <w:highlight w:val="white"/>
        </w:rPr>
      </w:pPr>
      <w:r w:rsidRPr="00EC76D5">
        <w:rPr>
          <w:highlight w:val="white"/>
        </w:rPr>
        <w:t xml:space="preserve">    }</w:t>
      </w:r>
    </w:p>
    <w:p w14:paraId="3BF4D124" w14:textId="77777777" w:rsidR="0078214F" w:rsidRPr="00EC76D5" w:rsidRDefault="0078214F" w:rsidP="0078214F">
      <w:pPr>
        <w:pStyle w:val="Code"/>
        <w:rPr>
          <w:highlight w:val="white"/>
        </w:rPr>
      </w:pPr>
      <w:r w:rsidRPr="00EC76D5">
        <w:rPr>
          <w:highlight w:val="white"/>
        </w:rPr>
        <w:t xml:space="preserve">  }</w:t>
      </w:r>
    </w:p>
    <w:p w14:paraId="3A0832A9" w14:textId="77777777" w:rsidR="0078214F" w:rsidRPr="00EC76D5" w:rsidRDefault="0078214F" w:rsidP="0078214F">
      <w:pPr>
        <w:pStyle w:val="Code"/>
        <w:rPr>
          <w:highlight w:val="white"/>
        </w:rPr>
      </w:pPr>
    </w:p>
    <w:p w14:paraId="678C5C67" w14:textId="77777777" w:rsidR="0078214F" w:rsidRPr="00EC76D5" w:rsidRDefault="0078214F" w:rsidP="0078214F">
      <w:pPr>
        <w:pStyle w:val="Code"/>
        <w:rPr>
          <w:highlight w:val="white"/>
        </w:rPr>
      </w:pPr>
      <w:r w:rsidRPr="00EC76D5">
        <w:rPr>
          <w:highlight w:val="white"/>
        </w:rPr>
        <w:t xml:space="preserve">  return NULL;</w:t>
      </w:r>
    </w:p>
    <w:p w14:paraId="0EC1C18C" w14:textId="77777777" w:rsidR="0078214F" w:rsidRPr="00EC76D5" w:rsidRDefault="0078214F" w:rsidP="0078214F">
      <w:pPr>
        <w:pStyle w:val="Code"/>
        <w:rPr>
          <w:highlight w:val="white"/>
        </w:rPr>
      </w:pPr>
      <w:r w:rsidRPr="00EC76D5">
        <w:rPr>
          <w:highlight w:val="white"/>
        </w:rPr>
        <w:t>}</w:t>
      </w:r>
    </w:p>
    <w:p w14:paraId="3A2AE171" w14:textId="77777777" w:rsidR="0078214F" w:rsidRPr="00EC76D5" w:rsidRDefault="0078214F" w:rsidP="0078214F">
      <w:pPr>
        <w:pStyle w:val="Code"/>
        <w:rPr>
          <w:highlight w:val="white"/>
        </w:rPr>
      </w:pPr>
    </w:p>
    <w:p w14:paraId="1A176DC4" w14:textId="77777777" w:rsidR="0078214F" w:rsidRPr="00EC76D5" w:rsidRDefault="0078214F" w:rsidP="0078214F">
      <w:pPr>
        <w:pStyle w:val="Code"/>
        <w:rPr>
          <w:highlight w:val="white"/>
        </w:rPr>
      </w:pPr>
      <w:r w:rsidRPr="00EC76D5">
        <w:rPr>
          <w:highlight w:val="white"/>
        </w:rPr>
        <w:t>char* strstr(const char* mainString, const char* subString) {</w:t>
      </w:r>
    </w:p>
    <w:p w14:paraId="0FDAB725" w14:textId="77777777" w:rsidR="0078214F" w:rsidRPr="00EC76D5" w:rsidRDefault="0078214F" w:rsidP="0078214F">
      <w:pPr>
        <w:pStyle w:val="Code"/>
        <w:rPr>
          <w:highlight w:val="white"/>
        </w:rPr>
      </w:pPr>
      <w:r w:rsidRPr="00EC76D5">
        <w:rPr>
          <w:highlight w:val="white"/>
        </w:rPr>
        <w:t xml:space="preserve">  size_t index;</w:t>
      </w:r>
    </w:p>
    <w:p w14:paraId="54B0D018" w14:textId="77777777" w:rsidR="0078214F" w:rsidRPr="00EC76D5" w:rsidRDefault="0078214F" w:rsidP="0078214F">
      <w:pPr>
        <w:pStyle w:val="Code"/>
        <w:rPr>
          <w:highlight w:val="white"/>
        </w:rPr>
      </w:pPr>
    </w:p>
    <w:p w14:paraId="1E2C17C4" w14:textId="77777777" w:rsidR="0078214F" w:rsidRPr="00EC76D5" w:rsidRDefault="0078214F" w:rsidP="0078214F">
      <w:pPr>
        <w:pStyle w:val="Code"/>
        <w:rPr>
          <w:highlight w:val="white"/>
        </w:rPr>
      </w:pPr>
      <w:r w:rsidRPr="00EC76D5">
        <w:rPr>
          <w:highlight w:val="white"/>
        </w:rPr>
        <w:t xml:space="preserve">  for (index = 0; mainString[index] != '\0'; ++index) {</w:t>
      </w:r>
    </w:p>
    <w:p w14:paraId="1C987506" w14:textId="77777777" w:rsidR="0078214F" w:rsidRPr="00EC76D5" w:rsidRDefault="0078214F" w:rsidP="0078214F">
      <w:pPr>
        <w:pStyle w:val="Code"/>
        <w:rPr>
          <w:highlight w:val="white"/>
        </w:rPr>
      </w:pPr>
      <w:r w:rsidRPr="00EC76D5">
        <w:rPr>
          <w:highlight w:val="white"/>
        </w:rPr>
        <w:t xml:space="preserve">    if (strcmp(mainString + index, subString) == 0) {</w:t>
      </w:r>
    </w:p>
    <w:p w14:paraId="1FCE3136" w14:textId="77777777" w:rsidR="0078214F" w:rsidRPr="00EC76D5" w:rsidRDefault="0078214F" w:rsidP="0078214F">
      <w:pPr>
        <w:pStyle w:val="Code"/>
        <w:rPr>
          <w:highlight w:val="white"/>
        </w:rPr>
      </w:pPr>
      <w:r w:rsidRPr="00EC76D5">
        <w:rPr>
          <w:highlight w:val="white"/>
        </w:rPr>
        <w:t xml:space="preserve">      return &amp;mainString[index];</w:t>
      </w:r>
    </w:p>
    <w:p w14:paraId="4442A9C7" w14:textId="77777777" w:rsidR="0078214F" w:rsidRPr="00EC76D5" w:rsidRDefault="0078214F" w:rsidP="0078214F">
      <w:pPr>
        <w:pStyle w:val="Code"/>
        <w:rPr>
          <w:highlight w:val="white"/>
        </w:rPr>
      </w:pPr>
      <w:r w:rsidRPr="00EC76D5">
        <w:rPr>
          <w:highlight w:val="white"/>
        </w:rPr>
        <w:t xml:space="preserve">    }</w:t>
      </w:r>
    </w:p>
    <w:p w14:paraId="4C7803DF" w14:textId="77777777" w:rsidR="0078214F" w:rsidRPr="00EC76D5" w:rsidRDefault="0078214F" w:rsidP="0078214F">
      <w:pPr>
        <w:pStyle w:val="Code"/>
        <w:rPr>
          <w:highlight w:val="white"/>
        </w:rPr>
      </w:pPr>
      <w:r w:rsidRPr="00EC76D5">
        <w:rPr>
          <w:highlight w:val="white"/>
        </w:rPr>
        <w:t xml:space="preserve">  }</w:t>
      </w:r>
    </w:p>
    <w:p w14:paraId="33394DEA" w14:textId="77777777" w:rsidR="0078214F" w:rsidRPr="00EC76D5" w:rsidRDefault="0078214F" w:rsidP="0078214F">
      <w:pPr>
        <w:pStyle w:val="Code"/>
        <w:rPr>
          <w:highlight w:val="white"/>
        </w:rPr>
      </w:pPr>
    </w:p>
    <w:p w14:paraId="386EE3EC" w14:textId="77777777" w:rsidR="0078214F" w:rsidRPr="00EC76D5" w:rsidRDefault="0078214F" w:rsidP="0078214F">
      <w:pPr>
        <w:pStyle w:val="Code"/>
        <w:rPr>
          <w:highlight w:val="white"/>
        </w:rPr>
      </w:pPr>
      <w:r w:rsidRPr="00EC76D5">
        <w:rPr>
          <w:highlight w:val="white"/>
        </w:rPr>
        <w:t xml:space="preserve">  return NULL;</w:t>
      </w:r>
    </w:p>
    <w:p w14:paraId="112AAD61" w14:textId="77777777" w:rsidR="0078214F" w:rsidRPr="00EC76D5" w:rsidRDefault="0078214F" w:rsidP="0078214F">
      <w:pPr>
        <w:pStyle w:val="Code"/>
        <w:rPr>
          <w:highlight w:val="white"/>
        </w:rPr>
      </w:pPr>
      <w:r w:rsidRPr="00EC76D5">
        <w:rPr>
          <w:highlight w:val="white"/>
        </w:rPr>
        <w:t>}</w:t>
      </w:r>
    </w:p>
    <w:p w14:paraId="2D4A1125" w14:textId="77777777" w:rsidR="0078214F" w:rsidRPr="00EC76D5" w:rsidRDefault="0078214F" w:rsidP="0078214F">
      <w:pPr>
        <w:pStyle w:val="Code"/>
        <w:rPr>
          <w:highlight w:val="white"/>
        </w:rPr>
      </w:pPr>
    </w:p>
    <w:p w14:paraId="0D80870B" w14:textId="77777777" w:rsidR="0078214F" w:rsidRPr="00EC76D5" w:rsidRDefault="0078214F" w:rsidP="0078214F">
      <w:pPr>
        <w:pStyle w:val="Code"/>
        <w:rPr>
          <w:highlight w:val="white"/>
        </w:rPr>
      </w:pPr>
      <w:r w:rsidRPr="00EC76D5">
        <w:rPr>
          <w:highlight w:val="white"/>
        </w:rPr>
        <w:t>size_t strlen(const char* string) {</w:t>
      </w:r>
    </w:p>
    <w:p w14:paraId="16C9793B" w14:textId="77777777" w:rsidR="0078214F" w:rsidRPr="00EC76D5" w:rsidRDefault="0078214F" w:rsidP="0078214F">
      <w:pPr>
        <w:pStyle w:val="Code"/>
        <w:rPr>
          <w:highlight w:val="white"/>
        </w:rPr>
      </w:pPr>
      <w:r w:rsidRPr="00EC76D5">
        <w:rPr>
          <w:highlight w:val="white"/>
        </w:rPr>
        <w:t xml:space="preserve">  int index;</w:t>
      </w:r>
    </w:p>
    <w:p w14:paraId="4A3C83CE" w14:textId="77777777" w:rsidR="0078214F" w:rsidRPr="00EC76D5" w:rsidRDefault="0078214F" w:rsidP="0078214F">
      <w:pPr>
        <w:pStyle w:val="Code"/>
        <w:rPr>
          <w:highlight w:val="white"/>
        </w:rPr>
      </w:pPr>
    </w:p>
    <w:p w14:paraId="0E995898" w14:textId="77777777" w:rsidR="0078214F" w:rsidRPr="00EC76D5" w:rsidRDefault="0078214F" w:rsidP="0078214F">
      <w:pPr>
        <w:pStyle w:val="Code"/>
        <w:rPr>
          <w:highlight w:val="white"/>
        </w:rPr>
      </w:pPr>
      <w:r w:rsidRPr="00EC76D5">
        <w:rPr>
          <w:highlight w:val="white"/>
        </w:rPr>
        <w:t xml:space="preserve">  for (index = 0; string[index] != '\0'; ++index) {</w:t>
      </w:r>
    </w:p>
    <w:p w14:paraId="2BE88222" w14:textId="77777777" w:rsidR="0078214F" w:rsidRPr="00EC76D5" w:rsidRDefault="0078214F" w:rsidP="0078214F">
      <w:pPr>
        <w:pStyle w:val="Code"/>
        <w:rPr>
          <w:highlight w:val="white"/>
        </w:rPr>
      </w:pPr>
      <w:r w:rsidRPr="00EC76D5">
        <w:rPr>
          <w:highlight w:val="white"/>
        </w:rPr>
        <w:t xml:space="preserve">    // Empty.</w:t>
      </w:r>
    </w:p>
    <w:p w14:paraId="11D50DB3" w14:textId="77777777" w:rsidR="0078214F" w:rsidRPr="00EC76D5" w:rsidRDefault="0078214F" w:rsidP="0078214F">
      <w:pPr>
        <w:pStyle w:val="Code"/>
        <w:rPr>
          <w:highlight w:val="white"/>
        </w:rPr>
      </w:pPr>
      <w:r w:rsidRPr="00EC76D5">
        <w:rPr>
          <w:highlight w:val="white"/>
        </w:rPr>
        <w:t xml:space="preserve">  }</w:t>
      </w:r>
    </w:p>
    <w:p w14:paraId="357B3A1C" w14:textId="77777777" w:rsidR="0078214F" w:rsidRPr="00EC76D5" w:rsidRDefault="0078214F" w:rsidP="0078214F">
      <w:pPr>
        <w:pStyle w:val="Code"/>
        <w:rPr>
          <w:highlight w:val="white"/>
        </w:rPr>
      </w:pPr>
    </w:p>
    <w:p w14:paraId="537112D9" w14:textId="77777777" w:rsidR="0078214F" w:rsidRPr="00EC76D5" w:rsidRDefault="0078214F" w:rsidP="0078214F">
      <w:pPr>
        <w:pStyle w:val="Code"/>
        <w:rPr>
          <w:highlight w:val="white"/>
        </w:rPr>
      </w:pPr>
      <w:r w:rsidRPr="00EC76D5">
        <w:rPr>
          <w:highlight w:val="white"/>
        </w:rPr>
        <w:t xml:space="preserve">  return index;</w:t>
      </w:r>
    </w:p>
    <w:p w14:paraId="33ECDE08" w14:textId="77777777" w:rsidR="0078214F" w:rsidRPr="00EC76D5" w:rsidRDefault="0078214F" w:rsidP="0078214F">
      <w:pPr>
        <w:pStyle w:val="Code"/>
        <w:rPr>
          <w:highlight w:val="white"/>
        </w:rPr>
      </w:pPr>
      <w:r w:rsidRPr="00EC76D5">
        <w:rPr>
          <w:highlight w:val="white"/>
        </w:rPr>
        <w:t>}</w:t>
      </w:r>
    </w:p>
    <w:p w14:paraId="147B72DF" w14:textId="77777777" w:rsidR="0078214F" w:rsidRPr="00EC76D5" w:rsidRDefault="0078214F" w:rsidP="0078214F">
      <w:pPr>
        <w:pStyle w:val="Code"/>
        <w:rPr>
          <w:highlight w:val="white"/>
        </w:rPr>
      </w:pPr>
    </w:p>
    <w:p w14:paraId="2DB4E16B" w14:textId="32A8E58F" w:rsidR="0078214F" w:rsidRPr="00EC76D5" w:rsidRDefault="0078214F" w:rsidP="0078214F">
      <w:pPr>
        <w:pStyle w:val="Code"/>
        <w:rPr>
          <w:highlight w:val="white"/>
        </w:rPr>
      </w:pPr>
      <w:r w:rsidRPr="00EC76D5">
        <w:rPr>
          <w:highlight w:val="white"/>
        </w:rPr>
        <w:t>extern char* enMessageList[];</w:t>
      </w:r>
    </w:p>
    <w:p w14:paraId="0F389D51" w14:textId="77777777" w:rsidR="0078214F" w:rsidRPr="00EC76D5" w:rsidRDefault="0078214F" w:rsidP="0078214F">
      <w:pPr>
        <w:pStyle w:val="Code"/>
        <w:rPr>
          <w:highlight w:val="white"/>
        </w:rPr>
      </w:pPr>
    </w:p>
    <w:p w14:paraId="09F7DEEE" w14:textId="77777777" w:rsidR="0078214F" w:rsidRPr="00EC76D5" w:rsidRDefault="0078214F" w:rsidP="0078214F">
      <w:pPr>
        <w:pStyle w:val="Code"/>
        <w:rPr>
          <w:highlight w:val="white"/>
        </w:rPr>
      </w:pPr>
      <w:r w:rsidRPr="00EC76D5">
        <w:rPr>
          <w:highlight w:val="white"/>
        </w:rPr>
        <w:t>char* strerror(int errno) {</w:t>
      </w:r>
    </w:p>
    <w:p w14:paraId="05301446" w14:textId="77777777" w:rsidR="0078214F" w:rsidRPr="00EC76D5" w:rsidRDefault="0078214F" w:rsidP="0078214F">
      <w:pPr>
        <w:pStyle w:val="Code"/>
        <w:rPr>
          <w:highlight w:val="white"/>
        </w:rPr>
      </w:pPr>
      <w:r w:rsidRPr="00EC76D5">
        <w:rPr>
          <w:highlight w:val="white"/>
        </w:rPr>
        <w:t xml:space="preserve">  struct lconv* localeConvPtr = localeconv();</w:t>
      </w:r>
    </w:p>
    <w:p w14:paraId="1E32BB5F" w14:textId="77777777" w:rsidR="0078214F" w:rsidRPr="00EC76D5" w:rsidRDefault="0078214F" w:rsidP="0078214F">
      <w:pPr>
        <w:pStyle w:val="Code"/>
        <w:rPr>
          <w:highlight w:val="white"/>
        </w:rPr>
      </w:pPr>
      <w:r w:rsidRPr="00EC76D5">
        <w:rPr>
          <w:highlight w:val="white"/>
        </w:rPr>
        <w:t xml:space="preserve">  char** messageList = (localeConvPtr != NULL) ?</w:t>
      </w:r>
    </w:p>
    <w:p w14:paraId="208683AB" w14:textId="62174B19" w:rsidR="0078214F" w:rsidRPr="00EC76D5" w:rsidRDefault="0078214F" w:rsidP="0078214F">
      <w:pPr>
        <w:pStyle w:val="Code"/>
        <w:rPr>
          <w:highlight w:val="white"/>
        </w:rPr>
      </w:pPr>
      <w:r w:rsidRPr="00EC76D5">
        <w:rPr>
          <w:highlight w:val="white"/>
        </w:rPr>
        <w:t xml:space="preserve">                       localeConvPtr-&gt;messageList : NULL;</w:t>
      </w:r>
    </w:p>
    <w:p w14:paraId="63760079" w14:textId="77777777" w:rsidR="0078214F" w:rsidRPr="00EC76D5" w:rsidRDefault="0078214F" w:rsidP="0078214F">
      <w:pPr>
        <w:pStyle w:val="Code"/>
        <w:rPr>
          <w:highlight w:val="white"/>
        </w:rPr>
      </w:pPr>
      <w:r w:rsidRPr="00EC76D5">
        <w:rPr>
          <w:highlight w:val="white"/>
        </w:rPr>
        <w:t xml:space="preserve">  messageList = (messageList != NULL) ? messageList : enMessageList;</w:t>
      </w:r>
    </w:p>
    <w:p w14:paraId="40FD1B7E" w14:textId="77777777" w:rsidR="0078214F" w:rsidRPr="00EC76D5" w:rsidRDefault="0078214F" w:rsidP="0078214F">
      <w:pPr>
        <w:pStyle w:val="Code"/>
        <w:rPr>
          <w:highlight w:val="white"/>
        </w:rPr>
      </w:pPr>
      <w:r w:rsidRPr="00EC76D5">
        <w:rPr>
          <w:highlight w:val="white"/>
        </w:rPr>
        <w:t xml:space="preserve">  return messageList[errno];</w:t>
      </w:r>
    </w:p>
    <w:p w14:paraId="29FE160B" w14:textId="77777777" w:rsidR="0078214F" w:rsidRPr="00EC76D5" w:rsidRDefault="0078214F" w:rsidP="0078214F">
      <w:pPr>
        <w:pStyle w:val="Code"/>
        <w:rPr>
          <w:highlight w:val="white"/>
        </w:rPr>
      </w:pPr>
      <w:r w:rsidRPr="00EC76D5">
        <w:rPr>
          <w:highlight w:val="white"/>
        </w:rPr>
        <w:t>}</w:t>
      </w:r>
    </w:p>
    <w:p w14:paraId="13A05A8C" w14:textId="77777777" w:rsidR="0078214F" w:rsidRPr="00EC76D5" w:rsidRDefault="0078214F" w:rsidP="0078214F">
      <w:pPr>
        <w:pStyle w:val="Code"/>
        <w:rPr>
          <w:highlight w:val="white"/>
        </w:rPr>
      </w:pPr>
    </w:p>
    <w:p w14:paraId="09BE6955" w14:textId="77777777" w:rsidR="0078214F" w:rsidRPr="00EC76D5" w:rsidRDefault="0078214F" w:rsidP="0078214F">
      <w:pPr>
        <w:pStyle w:val="Code"/>
        <w:rPr>
          <w:highlight w:val="white"/>
        </w:rPr>
      </w:pPr>
      <w:r w:rsidRPr="00EC76D5">
        <w:rPr>
          <w:highlight w:val="white"/>
        </w:rPr>
        <w:t>char* token = NULL;</w:t>
      </w:r>
    </w:p>
    <w:p w14:paraId="68DB8565" w14:textId="77777777" w:rsidR="0078214F" w:rsidRPr="00EC76D5" w:rsidRDefault="0078214F" w:rsidP="0078214F">
      <w:pPr>
        <w:pStyle w:val="Code"/>
        <w:rPr>
          <w:highlight w:val="white"/>
        </w:rPr>
      </w:pPr>
    </w:p>
    <w:p w14:paraId="48995147" w14:textId="77777777" w:rsidR="0078214F" w:rsidRPr="00EC76D5" w:rsidRDefault="0078214F" w:rsidP="0078214F">
      <w:pPr>
        <w:pStyle w:val="Code"/>
        <w:rPr>
          <w:highlight w:val="white"/>
        </w:rPr>
      </w:pPr>
      <w:r w:rsidRPr="00EC76D5">
        <w:rPr>
          <w:highlight w:val="white"/>
        </w:rPr>
        <w:t>char* strtok(char* string, const char* charSet) {</w:t>
      </w:r>
    </w:p>
    <w:p w14:paraId="3CCFE59D" w14:textId="77777777" w:rsidR="0078214F" w:rsidRPr="00EC76D5" w:rsidRDefault="0078214F" w:rsidP="0078214F">
      <w:pPr>
        <w:pStyle w:val="Code"/>
        <w:rPr>
          <w:highlight w:val="white"/>
        </w:rPr>
      </w:pPr>
      <w:r w:rsidRPr="00EC76D5">
        <w:rPr>
          <w:highlight w:val="white"/>
        </w:rPr>
        <w:t xml:space="preserve">  int index;</w:t>
      </w:r>
    </w:p>
    <w:p w14:paraId="0EA88331" w14:textId="77777777" w:rsidR="0078214F" w:rsidRPr="00EC76D5" w:rsidRDefault="0078214F" w:rsidP="0078214F">
      <w:pPr>
        <w:pStyle w:val="Code"/>
        <w:rPr>
          <w:highlight w:val="white"/>
        </w:rPr>
      </w:pPr>
      <w:r w:rsidRPr="00EC76D5">
        <w:rPr>
          <w:highlight w:val="white"/>
        </w:rPr>
        <w:t xml:space="preserve">  char* tokenStart;</w:t>
      </w:r>
    </w:p>
    <w:p w14:paraId="71BDA964" w14:textId="77777777" w:rsidR="0078214F" w:rsidRPr="00EC76D5" w:rsidRDefault="0078214F" w:rsidP="0078214F">
      <w:pPr>
        <w:pStyle w:val="Code"/>
        <w:rPr>
          <w:highlight w:val="white"/>
        </w:rPr>
      </w:pPr>
    </w:p>
    <w:p w14:paraId="1418632F" w14:textId="77777777" w:rsidR="0078214F" w:rsidRPr="00EC76D5" w:rsidRDefault="0078214F" w:rsidP="0078214F">
      <w:pPr>
        <w:pStyle w:val="Code"/>
        <w:rPr>
          <w:highlight w:val="white"/>
        </w:rPr>
      </w:pPr>
      <w:r w:rsidRPr="00EC76D5">
        <w:rPr>
          <w:highlight w:val="white"/>
        </w:rPr>
        <w:lastRenderedPageBreak/>
        <w:t xml:space="preserve">  if (string != NULL) {</w:t>
      </w:r>
    </w:p>
    <w:p w14:paraId="06A1AD50" w14:textId="77777777" w:rsidR="0078214F" w:rsidRPr="00EC76D5" w:rsidRDefault="0078214F" w:rsidP="0078214F">
      <w:pPr>
        <w:pStyle w:val="Code"/>
        <w:rPr>
          <w:highlight w:val="white"/>
        </w:rPr>
      </w:pPr>
      <w:r w:rsidRPr="00EC76D5">
        <w:rPr>
          <w:highlight w:val="white"/>
        </w:rPr>
        <w:t xml:space="preserve">    if (string[0] == '\0') {</w:t>
      </w:r>
    </w:p>
    <w:p w14:paraId="03828220" w14:textId="77777777" w:rsidR="0078214F" w:rsidRPr="00EC76D5" w:rsidRDefault="0078214F" w:rsidP="0078214F">
      <w:pPr>
        <w:pStyle w:val="Code"/>
        <w:rPr>
          <w:highlight w:val="white"/>
        </w:rPr>
      </w:pPr>
      <w:r w:rsidRPr="00EC76D5">
        <w:rPr>
          <w:highlight w:val="white"/>
        </w:rPr>
        <w:t xml:space="preserve">      return NULL;</w:t>
      </w:r>
    </w:p>
    <w:p w14:paraId="40C6B19C" w14:textId="77777777" w:rsidR="0078214F" w:rsidRPr="00EC76D5" w:rsidRDefault="0078214F" w:rsidP="0078214F">
      <w:pPr>
        <w:pStyle w:val="Code"/>
        <w:rPr>
          <w:highlight w:val="white"/>
        </w:rPr>
      </w:pPr>
      <w:r w:rsidRPr="00EC76D5">
        <w:rPr>
          <w:highlight w:val="white"/>
        </w:rPr>
        <w:t xml:space="preserve">    }</w:t>
      </w:r>
    </w:p>
    <w:p w14:paraId="2198790D" w14:textId="77777777" w:rsidR="0078214F" w:rsidRPr="00EC76D5" w:rsidRDefault="0078214F" w:rsidP="0078214F">
      <w:pPr>
        <w:pStyle w:val="Code"/>
        <w:rPr>
          <w:highlight w:val="white"/>
        </w:rPr>
      </w:pPr>
    </w:p>
    <w:p w14:paraId="7168B738" w14:textId="77777777" w:rsidR="0078214F" w:rsidRPr="00EC76D5" w:rsidRDefault="0078214F" w:rsidP="0078214F">
      <w:pPr>
        <w:pStyle w:val="Code"/>
        <w:rPr>
          <w:highlight w:val="white"/>
        </w:rPr>
      </w:pPr>
      <w:r w:rsidRPr="00EC76D5">
        <w:rPr>
          <w:highlight w:val="white"/>
        </w:rPr>
        <w:t xml:space="preserve">    for (index = 0; string[index] != '\0'; ++index) {</w:t>
      </w:r>
    </w:p>
    <w:p w14:paraId="5949D4D5" w14:textId="77777777" w:rsidR="0078214F" w:rsidRPr="00EC76D5" w:rsidRDefault="0078214F" w:rsidP="0078214F">
      <w:pPr>
        <w:pStyle w:val="Code"/>
        <w:rPr>
          <w:highlight w:val="white"/>
        </w:rPr>
      </w:pPr>
      <w:r w:rsidRPr="00EC76D5">
        <w:rPr>
          <w:highlight w:val="white"/>
        </w:rPr>
        <w:t xml:space="preserve">      if (strchr(charSet, string[index]) != NULL) {</w:t>
      </w:r>
    </w:p>
    <w:p w14:paraId="0076C207" w14:textId="77777777" w:rsidR="0078214F" w:rsidRPr="00EC76D5" w:rsidRDefault="0078214F" w:rsidP="0078214F">
      <w:pPr>
        <w:pStyle w:val="Code"/>
        <w:rPr>
          <w:highlight w:val="white"/>
        </w:rPr>
      </w:pPr>
      <w:r w:rsidRPr="00EC76D5">
        <w:rPr>
          <w:highlight w:val="white"/>
        </w:rPr>
        <w:t xml:space="preserve">        string[index] = '\0';</w:t>
      </w:r>
    </w:p>
    <w:p w14:paraId="66FE476E" w14:textId="77777777" w:rsidR="0078214F" w:rsidRPr="00EC76D5" w:rsidRDefault="0078214F" w:rsidP="0078214F">
      <w:pPr>
        <w:pStyle w:val="Code"/>
        <w:rPr>
          <w:highlight w:val="white"/>
        </w:rPr>
      </w:pPr>
      <w:r w:rsidRPr="00EC76D5">
        <w:rPr>
          <w:highlight w:val="white"/>
        </w:rPr>
        <w:t xml:space="preserve">        token = &amp;string[index + 1];</w:t>
      </w:r>
    </w:p>
    <w:p w14:paraId="44072C57" w14:textId="77777777" w:rsidR="0078214F" w:rsidRPr="00EC76D5" w:rsidRDefault="0078214F" w:rsidP="0078214F">
      <w:pPr>
        <w:pStyle w:val="Code"/>
        <w:rPr>
          <w:highlight w:val="white"/>
        </w:rPr>
      </w:pPr>
      <w:r w:rsidRPr="00EC76D5">
        <w:rPr>
          <w:highlight w:val="white"/>
        </w:rPr>
        <w:t xml:space="preserve">        return string;</w:t>
      </w:r>
    </w:p>
    <w:p w14:paraId="623CE1B1" w14:textId="77777777" w:rsidR="0078214F" w:rsidRPr="00EC76D5" w:rsidRDefault="0078214F" w:rsidP="0078214F">
      <w:pPr>
        <w:pStyle w:val="Code"/>
        <w:rPr>
          <w:highlight w:val="white"/>
        </w:rPr>
      </w:pPr>
      <w:r w:rsidRPr="00EC76D5">
        <w:rPr>
          <w:highlight w:val="white"/>
        </w:rPr>
        <w:t xml:space="preserve">      }</w:t>
      </w:r>
    </w:p>
    <w:p w14:paraId="54AB2635" w14:textId="77777777" w:rsidR="0078214F" w:rsidRPr="00EC76D5" w:rsidRDefault="0078214F" w:rsidP="0078214F">
      <w:pPr>
        <w:pStyle w:val="Code"/>
        <w:rPr>
          <w:highlight w:val="white"/>
        </w:rPr>
      </w:pPr>
      <w:r w:rsidRPr="00EC76D5">
        <w:rPr>
          <w:highlight w:val="white"/>
        </w:rPr>
        <w:t xml:space="preserve">    }</w:t>
      </w:r>
    </w:p>
    <w:p w14:paraId="44E5901A" w14:textId="77777777" w:rsidR="0078214F" w:rsidRPr="00EC76D5" w:rsidRDefault="0078214F" w:rsidP="0078214F">
      <w:pPr>
        <w:pStyle w:val="Code"/>
        <w:rPr>
          <w:highlight w:val="white"/>
        </w:rPr>
      </w:pPr>
    </w:p>
    <w:p w14:paraId="35D60EE9" w14:textId="77777777" w:rsidR="0078214F" w:rsidRPr="00EC76D5" w:rsidRDefault="0078214F" w:rsidP="0078214F">
      <w:pPr>
        <w:pStyle w:val="Code"/>
        <w:rPr>
          <w:highlight w:val="white"/>
        </w:rPr>
      </w:pPr>
      <w:r w:rsidRPr="00EC76D5">
        <w:rPr>
          <w:highlight w:val="white"/>
        </w:rPr>
        <w:t xml:space="preserve">    token = &amp;string[index];</w:t>
      </w:r>
    </w:p>
    <w:p w14:paraId="7006D5D6" w14:textId="77777777" w:rsidR="0078214F" w:rsidRPr="00EC76D5" w:rsidRDefault="0078214F" w:rsidP="0078214F">
      <w:pPr>
        <w:pStyle w:val="Code"/>
        <w:rPr>
          <w:highlight w:val="white"/>
        </w:rPr>
      </w:pPr>
      <w:r w:rsidRPr="00EC76D5">
        <w:rPr>
          <w:highlight w:val="white"/>
        </w:rPr>
        <w:t xml:space="preserve">    return string;</w:t>
      </w:r>
    </w:p>
    <w:p w14:paraId="514660BC" w14:textId="77777777" w:rsidR="0078214F" w:rsidRPr="00EC76D5" w:rsidRDefault="0078214F" w:rsidP="0078214F">
      <w:pPr>
        <w:pStyle w:val="Code"/>
        <w:rPr>
          <w:highlight w:val="white"/>
        </w:rPr>
      </w:pPr>
      <w:r w:rsidRPr="00EC76D5">
        <w:rPr>
          <w:highlight w:val="white"/>
        </w:rPr>
        <w:t xml:space="preserve">  }</w:t>
      </w:r>
    </w:p>
    <w:p w14:paraId="13F9FF04" w14:textId="77777777" w:rsidR="0078214F" w:rsidRPr="00EC76D5" w:rsidRDefault="0078214F" w:rsidP="0078214F">
      <w:pPr>
        <w:pStyle w:val="Code"/>
        <w:rPr>
          <w:highlight w:val="white"/>
        </w:rPr>
      </w:pPr>
      <w:r w:rsidRPr="00EC76D5">
        <w:rPr>
          <w:highlight w:val="white"/>
        </w:rPr>
        <w:t xml:space="preserve">  else if (token == NULL) {</w:t>
      </w:r>
    </w:p>
    <w:p w14:paraId="78B8F373" w14:textId="77777777" w:rsidR="0078214F" w:rsidRPr="00EC76D5" w:rsidRDefault="0078214F" w:rsidP="0078214F">
      <w:pPr>
        <w:pStyle w:val="Code"/>
        <w:rPr>
          <w:highlight w:val="white"/>
        </w:rPr>
      </w:pPr>
      <w:r w:rsidRPr="00EC76D5">
        <w:rPr>
          <w:highlight w:val="white"/>
        </w:rPr>
        <w:t xml:space="preserve">    return NULL;</w:t>
      </w:r>
    </w:p>
    <w:p w14:paraId="6A60690D" w14:textId="77777777" w:rsidR="0078214F" w:rsidRPr="00EC76D5" w:rsidRDefault="0078214F" w:rsidP="0078214F">
      <w:pPr>
        <w:pStyle w:val="Code"/>
        <w:rPr>
          <w:highlight w:val="white"/>
        </w:rPr>
      </w:pPr>
      <w:r w:rsidRPr="00EC76D5">
        <w:rPr>
          <w:highlight w:val="white"/>
        </w:rPr>
        <w:t xml:space="preserve">  }</w:t>
      </w:r>
    </w:p>
    <w:p w14:paraId="0FAB15AE" w14:textId="77777777" w:rsidR="0078214F" w:rsidRPr="00EC76D5" w:rsidRDefault="0078214F" w:rsidP="0078214F">
      <w:pPr>
        <w:pStyle w:val="Code"/>
        <w:rPr>
          <w:highlight w:val="white"/>
        </w:rPr>
      </w:pPr>
      <w:r w:rsidRPr="00EC76D5">
        <w:rPr>
          <w:highlight w:val="white"/>
        </w:rPr>
        <w:t xml:space="preserve">  else {</w:t>
      </w:r>
    </w:p>
    <w:p w14:paraId="316B74A7" w14:textId="77777777" w:rsidR="0078214F" w:rsidRPr="00EC76D5" w:rsidRDefault="0078214F" w:rsidP="0078214F">
      <w:pPr>
        <w:pStyle w:val="Code"/>
        <w:rPr>
          <w:highlight w:val="white"/>
        </w:rPr>
      </w:pPr>
      <w:r w:rsidRPr="00EC76D5">
        <w:rPr>
          <w:highlight w:val="white"/>
        </w:rPr>
        <w:t xml:space="preserve">    if (token[0] == '\0') {</w:t>
      </w:r>
    </w:p>
    <w:p w14:paraId="0266E63D" w14:textId="77777777" w:rsidR="0078214F" w:rsidRPr="00EC76D5" w:rsidRDefault="0078214F" w:rsidP="0078214F">
      <w:pPr>
        <w:pStyle w:val="Code"/>
        <w:rPr>
          <w:highlight w:val="white"/>
        </w:rPr>
      </w:pPr>
      <w:r w:rsidRPr="00EC76D5">
        <w:rPr>
          <w:highlight w:val="white"/>
        </w:rPr>
        <w:t xml:space="preserve">      return NULL;</w:t>
      </w:r>
    </w:p>
    <w:p w14:paraId="409B7525" w14:textId="77777777" w:rsidR="0078214F" w:rsidRPr="00EC76D5" w:rsidRDefault="0078214F" w:rsidP="0078214F">
      <w:pPr>
        <w:pStyle w:val="Code"/>
        <w:rPr>
          <w:highlight w:val="white"/>
        </w:rPr>
      </w:pPr>
      <w:r w:rsidRPr="00EC76D5">
        <w:rPr>
          <w:highlight w:val="white"/>
        </w:rPr>
        <w:t xml:space="preserve">    }</w:t>
      </w:r>
    </w:p>
    <w:p w14:paraId="26E9F51F" w14:textId="77777777" w:rsidR="0078214F" w:rsidRPr="00EC76D5" w:rsidRDefault="0078214F" w:rsidP="0078214F">
      <w:pPr>
        <w:pStyle w:val="Code"/>
        <w:rPr>
          <w:highlight w:val="white"/>
        </w:rPr>
      </w:pPr>
    </w:p>
    <w:p w14:paraId="786D6739" w14:textId="77777777" w:rsidR="0078214F" w:rsidRPr="00EC76D5" w:rsidRDefault="0078214F" w:rsidP="0078214F">
      <w:pPr>
        <w:pStyle w:val="Code"/>
        <w:rPr>
          <w:highlight w:val="white"/>
        </w:rPr>
      </w:pPr>
      <w:r w:rsidRPr="00EC76D5">
        <w:rPr>
          <w:highlight w:val="white"/>
        </w:rPr>
        <w:t xml:space="preserve">    for (index = 0; token[index] != '\0'; ++index) {</w:t>
      </w:r>
    </w:p>
    <w:p w14:paraId="181DE20E" w14:textId="77777777" w:rsidR="0078214F" w:rsidRPr="00EC76D5" w:rsidRDefault="0078214F" w:rsidP="0078214F">
      <w:pPr>
        <w:pStyle w:val="Code"/>
        <w:rPr>
          <w:highlight w:val="white"/>
        </w:rPr>
      </w:pPr>
      <w:r w:rsidRPr="00EC76D5">
        <w:rPr>
          <w:highlight w:val="white"/>
        </w:rPr>
        <w:t xml:space="preserve">      if (strchr(charSet, token[index]) != NULL) {</w:t>
      </w:r>
    </w:p>
    <w:p w14:paraId="4D75FFBD" w14:textId="77777777" w:rsidR="0078214F" w:rsidRPr="00EC76D5" w:rsidRDefault="0078214F" w:rsidP="0078214F">
      <w:pPr>
        <w:pStyle w:val="Code"/>
        <w:rPr>
          <w:highlight w:val="white"/>
        </w:rPr>
      </w:pPr>
      <w:r w:rsidRPr="00EC76D5">
        <w:rPr>
          <w:highlight w:val="white"/>
        </w:rPr>
        <w:t xml:space="preserve">        char* tokenStart2 = token;</w:t>
      </w:r>
    </w:p>
    <w:p w14:paraId="42E0C888" w14:textId="77777777" w:rsidR="0078214F" w:rsidRPr="00EC76D5" w:rsidRDefault="0078214F" w:rsidP="0078214F">
      <w:pPr>
        <w:pStyle w:val="Code"/>
        <w:rPr>
          <w:highlight w:val="white"/>
        </w:rPr>
      </w:pPr>
      <w:r w:rsidRPr="00EC76D5">
        <w:rPr>
          <w:highlight w:val="white"/>
        </w:rPr>
        <w:t xml:space="preserve">        token[index] = '\0';</w:t>
      </w:r>
    </w:p>
    <w:p w14:paraId="4479DF33" w14:textId="77777777" w:rsidR="0078214F" w:rsidRPr="00EC76D5" w:rsidRDefault="0078214F" w:rsidP="0078214F">
      <w:pPr>
        <w:pStyle w:val="Code"/>
        <w:rPr>
          <w:highlight w:val="white"/>
        </w:rPr>
      </w:pPr>
      <w:r w:rsidRPr="00EC76D5">
        <w:rPr>
          <w:highlight w:val="white"/>
        </w:rPr>
        <w:t xml:space="preserve">        token = &amp;token[index + 1];</w:t>
      </w:r>
    </w:p>
    <w:p w14:paraId="1274808C" w14:textId="77777777" w:rsidR="0078214F" w:rsidRPr="00EC76D5" w:rsidRDefault="0078214F" w:rsidP="0078214F">
      <w:pPr>
        <w:pStyle w:val="Code"/>
        <w:rPr>
          <w:highlight w:val="white"/>
        </w:rPr>
      </w:pPr>
      <w:r w:rsidRPr="00EC76D5">
        <w:rPr>
          <w:highlight w:val="white"/>
        </w:rPr>
        <w:t xml:space="preserve">        return tokenStart2;</w:t>
      </w:r>
    </w:p>
    <w:p w14:paraId="1A74263F" w14:textId="77777777" w:rsidR="0078214F" w:rsidRPr="00EC76D5" w:rsidRDefault="0078214F" w:rsidP="0078214F">
      <w:pPr>
        <w:pStyle w:val="Code"/>
        <w:rPr>
          <w:highlight w:val="white"/>
        </w:rPr>
      </w:pPr>
      <w:r w:rsidRPr="00EC76D5">
        <w:rPr>
          <w:highlight w:val="white"/>
        </w:rPr>
        <w:t xml:space="preserve">      }</w:t>
      </w:r>
    </w:p>
    <w:p w14:paraId="74EBF8E1" w14:textId="77777777" w:rsidR="0078214F" w:rsidRPr="00EC76D5" w:rsidRDefault="0078214F" w:rsidP="0078214F">
      <w:pPr>
        <w:pStyle w:val="Code"/>
        <w:rPr>
          <w:highlight w:val="white"/>
        </w:rPr>
      </w:pPr>
      <w:r w:rsidRPr="00EC76D5">
        <w:rPr>
          <w:highlight w:val="white"/>
        </w:rPr>
        <w:t xml:space="preserve">    }</w:t>
      </w:r>
    </w:p>
    <w:p w14:paraId="1BB7C035" w14:textId="77777777" w:rsidR="0078214F" w:rsidRPr="00EC76D5" w:rsidRDefault="0078214F" w:rsidP="0078214F">
      <w:pPr>
        <w:pStyle w:val="Code"/>
        <w:rPr>
          <w:highlight w:val="white"/>
        </w:rPr>
      </w:pPr>
    </w:p>
    <w:p w14:paraId="73557D74" w14:textId="77777777" w:rsidR="0078214F" w:rsidRPr="00EC76D5" w:rsidRDefault="0078214F" w:rsidP="0078214F">
      <w:pPr>
        <w:pStyle w:val="Code"/>
        <w:rPr>
          <w:highlight w:val="white"/>
        </w:rPr>
      </w:pPr>
      <w:r w:rsidRPr="00EC76D5">
        <w:rPr>
          <w:highlight w:val="white"/>
        </w:rPr>
        <w:t xml:space="preserve">    tokenStart = token;</w:t>
      </w:r>
    </w:p>
    <w:p w14:paraId="31BAC0EE" w14:textId="77777777" w:rsidR="0078214F" w:rsidRPr="00EC76D5" w:rsidRDefault="0078214F" w:rsidP="0078214F">
      <w:pPr>
        <w:pStyle w:val="Code"/>
        <w:rPr>
          <w:highlight w:val="white"/>
        </w:rPr>
      </w:pPr>
      <w:r w:rsidRPr="00EC76D5">
        <w:rPr>
          <w:highlight w:val="white"/>
        </w:rPr>
        <w:t xml:space="preserve">    token = &amp;token[index];</w:t>
      </w:r>
    </w:p>
    <w:p w14:paraId="6488329D" w14:textId="77777777" w:rsidR="0078214F" w:rsidRPr="00EC76D5" w:rsidRDefault="0078214F" w:rsidP="0078214F">
      <w:pPr>
        <w:pStyle w:val="Code"/>
        <w:rPr>
          <w:highlight w:val="white"/>
        </w:rPr>
      </w:pPr>
      <w:r w:rsidRPr="00EC76D5">
        <w:rPr>
          <w:highlight w:val="white"/>
        </w:rPr>
        <w:t xml:space="preserve">    return tokenStart;</w:t>
      </w:r>
    </w:p>
    <w:p w14:paraId="580AAE2A" w14:textId="77777777" w:rsidR="0078214F" w:rsidRPr="00EC76D5" w:rsidRDefault="0078214F" w:rsidP="0078214F">
      <w:pPr>
        <w:pStyle w:val="Code"/>
        <w:rPr>
          <w:highlight w:val="white"/>
        </w:rPr>
      </w:pPr>
      <w:r w:rsidRPr="00EC76D5">
        <w:rPr>
          <w:highlight w:val="white"/>
        </w:rPr>
        <w:t xml:space="preserve">  }</w:t>
      </w:r>
    </w:p>
    <w:p w14:paraId="2CC86823" w14:textId="77777777" w:rsidR="0078214F" w:rsidRPr="00EC76D5" w:rsidRDefault="0078214F" w:rsidP="0078214F">
      <w:pPr>
        <w:pStyle w:val="Code"/>
        <w:rPr>
          <w:highlight w:val="white"/>
        </w:rPr>
      </w:pPr>
      <w:r w:rsidRPr="00EC76D5">
        <w:rPr>
          <w:highlight w:val="white"/>
        </w:rPr>
        <w:t>}</w:t>
      </w:r>
    </w:p>
    <w:p w14:paraId="1F4FC941" w14:textId="77777777" w:rsidR="0078214F" w:rsidRPr="00EC76D5" w:rsidRDefault="0078214F" w:rsidP="0078214F">
      <w:pPr>
        <w:pStyle w:val="Code"/>
        <w:rPr>
          <w:highlight w:val="white"/>
        </w:rPr>
      </w:pPr>
    </w:p>
    <w:p w14:paraId="52E8817A" w14:textId="77777777" w:rsidR="0078214F" w:rsidRPr="00EC76D5" w:rsidRDefault="0078214F" w:rsidP="0078214F">
      <w:pPr>
        <w:pStyle w:val="Code"/>
        <w:rPr>
          <w:highlight w:val="white"/>
        </w:rPr>
      </w:pPr>
      <w:r w:rsidRPr="00EC76D5">
        <w:rPr>
          <w:highlight w:val="white"/>
        </w:rPr>
        <w:t>void* memcpy(void* target, const void* source, size_t size) {</w:t>
      </w:r>
    </w:p>
    <w:p w14:paraId="3CBC0E5F" w14:textId="77777777" w:rsidR="0078214F" w:rsidRPr="00EC76D5" w:rsidRDefault="0078214F" w:rsidP="0078214F">
      <w:pPr>
        <w:pStyle w:val="Code"/>
        <w:rPr>
          <w:highlight w:val="white"/>
        </w:rPr>
      </w:pPr>
      <w:r w:rsidRPr="00EC76D5">
        <w:rPr>
          <w:highlight w:val="white"/>
        </w:rPr>
        <w:t xml:space="preserve">  char* charTarget = (char*) target;</w:t>
      </w:r>
    </w:p>
    <w:p w14:paraId="15801F51" w14:textId="77777777" w:rsidR="0078214F" w:rsidRPr="00EC76D5" w:rsidRDefault="0078214F" w:rsidP="0078214F">
      <w:pPr>
        <w:pStyle w:val="Code"/>
        <w:rPr>
          <w:highlight w:val="white"/>
        </w:rPr>
      </w:pPr>
      <w:r w:rsidRPr="00EC76D5">
        <w:rPr>
          <w:highlight w:val="white"/>
        </w:rPr>
        <w:t xml:space="preserve">  const char* charSource = (const char*) source;</w:t>
      </w:r>
    </w:p>
    <w:p w14:paraId="6F3E20DE" w14:textId="77777777" w:rsidR="0078214F" w:rsidRPr="00EC76D5" w:rsidRDefault="0078214F" w:rsidP="0078214F">
      <w:pPr>
        <w:pStyle w:val="Code"/>
        <w:rPr>
          <w:highlight w:val="white"/>
        </w:rPr>
      </w:pPr>
    </w:p>
    <w:p w14:paraId="3D7FD890" w14:textId="77777777" w:rsidR="0078214F" w:rsidRPr="00EC76D5" w:rsidRDefault="0078214F" w:rsidP="0078214F">
      <w:pPr>
        <w:pStyle w:val="Code"/>
        <w:rPr>
          <w:highlight w:val="white"/>
        </w:rPr>
      </w:pPr>
      <w:r w:rsidRPr="00EC76D5">
        <w:rPr>
          <w:highlight w:val="white"/>
        </w:rPr>
        <w:t xml:space="preserve">  size_t index;</w:t>
      </w:r>
    </w:p>
    <w:p w14:paraId="6CA3E626" w14:textId="77777777" w:rsidR="0078214F" w:rsidRPr="00EC76D5" w:rsidRDefault="0078214F" w:rsidP="0078214F">
      <w:pPr>
        <w:pStyle w:val="Code"/>
        <w:rPr>
          <w:highlight w:val="white"/>
        </w:rPr>
      </w:pPr>
      <w:r w:rsidRPr="00EC76D5">
        <w:rPr>
          <w:highlight w:val="white"/>
        </w:rPr>
        <w:t xml:space="preserve">  for (index = 0; index &lt; size; ++index) {</w:t>
      </w:r>
    </w:p>
    <w:p w14:paraId="66C137D6" w14:textId="77777777" w:rsidR="0078214F" w:rsidRPr="00EC76D5" w:rsidRDefault="0078214F" w:rsidP="0078214F">
      <w:pPr>
        <w:pStyle w:val="Code"/>
        <w:rPr>
          <w:highlight w:val="white"/>
        </w:rPr>
      </w:pPr>
      <w:r w:rsidRPr="00EC76D5">
        <w:rPr>
          <w:highlight w:val="white"/>
        </w:rPr>
        <w:t xml:space="preserve">    charTarget[index] = charSource[index];</w:t>
      </w:r>
    </w:p>
    <w:p w14:paraId="1D880CA6" w14:textId="77777777" w:rsidR="0078214F" w:rsidRPr="00EC76D5" w:rsidRDefault="0078214F" w:rsidP="0078214F">
      <w:pPr>
        <w:pStyle w:val="Code"/>
        <w:rPr>
          <w:highlight w:val="white"/>
        </w:rPr>
      </w:pPr>
      <w:r w:rsidRPr="00EC76D5">
        <w:rPr>
          <w:highlight w:val="white"/>
        </w:rPr>
        <w:t xml:space="preserve">  }</w:t>
      </w:r>
    </w:p>
    <w:p w14:paraId="0759F21B" w14:textId="77777777" w:rsidR="0078214F" w:rsidRPr="00EC76D5" w:rsidRDefault="0078214F" w:rsidP="0078214F">
      <w:pPr>
        <w:pStyle w:val="Code"/>
        <w:rPr>
          <w:highlight w:val="white"/>
        </w:rPr>
      </w:pPr>
    </w:p>
    <w:p w14:paraId="20A9B952" w14:textId="77777777" w:rsidR="0078214F" w:rsidRPr="00EC76D5" w:rsidRDefault="0078214F" w:rsidP="0078214F">
      <w:pPr>
        <w:pStyle w:val="Code"/>
        <w:rPr>
          <w:highlight w:val="white"/>
        </w:rPr>
      </w:pPr>
      <w:r w:rsidRPr="00EC76D5">
        <w:rPr>
          <w:highlight w:val="white"/>
        </w:rPr>
        <w:t xml:space="preserve">  return (void*) target;</w:t>
      </w:r>
    </w:p>
    <w:p w14:paraId="2A374B84" w14:textId="77777777" w:rsidR="0078214F" w:rsidRPr="00EC76D5" w:rsidRDefault="0078214F" w:rsidP="0078214F">
      <w:pPr>
        <w:pStyle w:val="Code"/>
        <w:rPr>
          <w:highlight w:val="white"/>
        </w:rPr>
      </w:pPr>
      <w:r w:rsidRPr="00EC76D5">
        <w:rPr>
          <w:highlight w:val="white"/>
        </w:rPr>
        <w:t>}</w:t>
      </w:r>
    </w:p>
    <w:p w14:paraId="2658E0CB" w14:textId="77777777" w:rsidR="0078214F" w:rsidRPr="00EC76D5" w:rsidRDefault="0078214F" w:rsidP="0078214F">
      <w:pPr>
        <w:pStyle w:val="Code"/>
        <w:rPr>
          <w:highlight w:val="white"/>
        </w:rPr>
      </w:pPr>
    </w:p>
    <w:p w14:paraId="3AB49D6B" w14:textId="77777777" w:rsidR="0078214F" w:rsidRPr="00EC76D5" w:rsidRDefault="0078214F" w:rsidP="0078214F">
      <w:pPr>
        <w:pStyle w:val="Code"/>
        <w:rPr>
          <w:highlight w:val="white"/>
        </w:rPr>
      </w:pPr>
      <w:r w:rsidRPr="00EC76D5">
        <w:rPr>
          <w:highlight w:val="white"/>
        </w:rPr>
        <w:t>void* memmove(void* target, const void* source, size_t size) {</w:t>
      </w:r>
    </w:p>
    <w:p w14:paraId="3E07EB43" w14:textId="77777777" w:rsidR="0078214F" w:rsidRPr="00EC76D5" w:rsidRDefault="0078214F" w:rsidP="0078214F">
      <w:pPr>
        <w:pStyle w:val="Code"/>
        <w:rPr>
          <w:highlight w:val="white"/>
        </w:rPr>
      </w:pPr>
      <w:r w:rsidRPr="00EC76D5">
        <w:rPr>
          <w:highlight w:val="white"/>
        </w:rPr>
        <w:t xml:space="preserve">  char* charTarget = (char*) target;</w:t>
      </w:r>
    </w:p>
    <w:p w14:paraId="50D93790" w14:textId="77777777" w:rsidR="0078214F" w:rsidRPr="00EC76D5" w:rsidRDefault="0078214F" w:rsidP="0078214F">
      <w:pPr>
        <w:pStyle w:val="Code"/>
        <w:rPr>
          <w:highlight w:val="white"/>
        </w:rPr>
      </w:pPr>
      <w:r w:rsidRPr="00EC76D5">
        <w:rPr>
          <w:highlight w:val="white"/>
        </w:rPr>
        <w:t xml:space="preserve">  const char* charSource = (const char*) source;</w:t>
      </w:r>
    </w:p>
    <w:p w14:paraId="3835816E" w14:textId="77777777" w:rsidR="0078214F" w:rsidRPr="00EC76D5" w:rsidRDefault="0078214F" w:rsidP="0078214F">
      <w:pPr>
        <w:pStyle w:val="Code"/>
        <w:rPr>
          <w:highlight w:val="white"/>
        </w:rPr>
      </w:pPr>
    </w:p>
    <w:p w14:paraId="77B324EF" w14:textId="77777777" w:rsidR="0078214F" w:rsidRPr="00EC76D5" w:rsidRDefault="0078214F" w:rsidP="0078214F">
      <w:pPr>
        <w:pStyle w:val="Code"/>
        <w:rPr>
          <w:highlight w:val="white"/>
        </w:rPr>
      </w:pPr>
      <w:r w:rsidRPr="00EC76D5">
        <w:rPr>
          <w:highlight w:val="white"/>
        </w:rPr>
        <w:t xml:space="preserve">  size_t index;</w:t>
      </w:r>
    </w:p>
    <w:p w14:paraId="2E9CEC12" w14:textId="77777777" w:rsidR="0078214F" w:rsidRPr="00EC76D5" w:rsidRDefault="0078214F" w:rsidP="0078214F">
      <w:pPr>
        <w:pStyle w:val="Code"/>
        <w:rPr>
          <w:highlight w:val="white"/>
        </w:rPr>
      </w:pPr>
      <w:r w:rsidRPr="00EC76D5">
        <w:rPr>
          <w:highlight w:val="white"/>
        </w:rPr>
        <w:t xml:space="preserve">  if (source &lt; target) {</w:t>
      </w:r>
    </w:p>
    <w:p w14:paraId="55194322" w14:textId="77777777" w:rsidR="0078214F" w:rsidRPr="00EC76D5" w:rsidRDefault="0078214F" w:rsidP="0078214F">
      <w:pPr>
        <w:pStyle w:val="Code"/>
        <w:rPr>
          <w:highlight w:val="white"/>
        </w:rPr>
      </w:pPr>
      <w:r w:rsidRPr="00EC76D5">
        <w:rPr>
          <w:highlight w:val="white"/>
        </w:rPr>
        <w:lastRenderedPageBreak/>
        <w:t xml:space="preserve">    for (index = (size - 1); index &gt;= 0; --index) {</w:t>
      </w:r>
    </w:p>
    <w:p w14:paraId="45314BF7" w14:textId="77777777" w:rsidR="0078214F" w:rsidRPr="00EC76D5" w:rsidRDefault="0078214F" w:rsidP="0078214F">
      <w:pPr>
        <w:pStyle w:val="Code"/>
        <w:rPr>
          <w:highlight w:val="white"/>
        </w:rPr>
      </w:pPr>
      <w:r w:rsidRPr="00EC76D5">
        <w:rPr>
          <w:highlight w:val="white"/>
        </w:rPr>
        <w:t xml:space="preserve">      charTarget[index] = charSource[index];</w:t>
      </w:r>
    </w:p>
    <w:p w14:paraId="0F3C09B1" w14:textId="77777777" w:rsidR="0078214F" w:rsidRPr="00EC76D5" w:rsidRDefault="0078214F" w:rsidP="0078214F">
      <w:pPr>
        <w:pStyle w:val="Code"/>
        <w:rPr>
          <w:highlight w:val="white"/>
        </w:rPr>
      </w:pPr>
      <w:r w:rsidRPr="00EC76D5">
        <w:rPr>
          <w:highlight w:val="white"/>
        </w:rPr>
        <w:t xml:space="preserve">    }</w:t>
      </w:r>
    </w:p>
    <w:p w14:paraId="0D4C7F4E" w14:textId="77777777" w:rsidR="0078214F" w:rsidRPr="00EC76D5" w:rsidRDefault="0078214F" w:rsidP="0078214F">
      <w:pPr>
        <w:pStyle w:val="Code"/>
        <w:rPr>
          <w:highlight w:val="white"/>
        </w:rPr>
      </w:pPr>
      <w:r w:rsidRPr="00EC76D5">
        <w:rPr>
          <w:highlight w:val="white"/>
        </w:rPr>
        <w:t xml:space="preserve">  }</w:t>
      </w:r>
    </w:p>
    <w:p w14:paraId="4ABC890F" w14:textId="77777777" w:rsidR="0078214F" w:rsidRPr="00EC76D5" w:rsidRDefault="0078214F" w:rsidP="0078214F">
      <w:pPr>
        <w:pStyle w:val="Code"/>
        <w:rPr>
          <w:highlight w:val="white"/>
        </w:rPr>
      </w:pPr>
      <w:r w:rsidRPr="00EC76D5">
        <w:rPr>
          <w:highlight w:val="white"/>
        </w:rPr>
        <w:t xml:space="preserve">  else {</w:t>
      </w:r>
    </w:p>
    <w:p w14:paraId="3DE2E75B" w14:textId="77777777" w:rsidR="0078214F" w:rsidRPr="00EC76D5" w:rsidRDefault="0078214F" w:rsidP="0078214F">
      <w:pPr>
        <w:pStyle w:val="Code"/>
        <w:rPr>
          <w:highlight w:val="white"/>
        </w:rPr>
      </w:pPr>
      <w:r w:rsidRPr="00EC76D5">
        <w:rPr>
          <w:highlight w:val="white"/>
        </w:rPr>
        <w:t xml:space="preserve">    for (index = 0; index &lt; size; ++index) {</w:t>
      </w:r>
    </w:p>
    <w:p w14:paraId="44D25EE8" w14:textId="77777777" w:rsidR="0078214F" w:rsidRPr="00EC76D5" w:rsidRDefault="0078214F" w:rsidP="0078214F">
      <w:pPr>
        <w:pStyle w:val="Code"/>
        <w:rPr>
          <w:highlight w:val="white"/>
        </w:rPr>
      </w:pPr>
      <w:r w:rsidRPr="00EC76D5">
        <w:rPr>
          <w:highlight w:val="white"/>
        </w:rPr>
        <w:t xml:space="preserve">      charTarget[index] = charSource[index];</w:t>
      </w:r>
    </w:p>
    <w:p w14:paraId="558FC3BF" w14:textId="77777777" w:rsidR="0078214F" w:rsidRPr="00EC76D5" w:rsidRDefault="0078214F" w:rsidP="0078214F">
      <w:pPr>
        <w:pStyle w:val="Code"/>
        <w:rPr>
          <w:highlight w:val="white"/>
        </w:rPr>
      </w:pPr>
      <w:r w:rsidRPr="00EC76D5">
        <w:rPr>
          <w:highlight w:val="white"/>
        </w:rPr>
        <w:t xml:space="preserve">    }</w:t>
      </w:r>
    </w:p>
    <w:p w14:paraId="07554B95" w14:textId="77777777" w:rsidR="0078214F" w:rsidRPr="00EC76D5" w:rsidRDefault="0078214F" w:rsidP="0078214F">
      <w:pPr>
        <w:pStyle w:val="Code"/>
        <w:rPr>
          <w:highlight w:val="white"/>
        </w:rPr>
      </w:pPr>
      <w:r w:rsidRPr="00EC76D5">
        <w:rPr>
          <w:highlight w:val="white"/>
        </w:rPr>
        <w:t xml:space="preserve">  }</w:t>
      </w:r>
    </w:p>
    <w:p w14:paraId="6E415AC2" w14:textId="77777777" w:rsidR="0078214F" w:rsidRPr="00EC76D5" w:rsidRDefault="0078214F" w:rsidP="0078214F">
      <w:pPr>
        <w:pStyle w:val="Code"/>
        <w:rPr>
          <w:highlight w:val="white"/>
        </w:rPr>
      </w:pPr>
    </w:p>
    <w:p w14:paraId="5C43B731" w14:textId="77777777" w:rsidR="0078214F" w:rsidRPr="00EC76D5" w:rsidRDefault="0078214F" w:rsidP="0078214F">
      <w:pPr>
        <w:pStyle w:val="Code"/>
        <w:rPr>
          <w:highlight w:val="white"/>
        </w:rPr>
      </w:pPr>
      <w:r w:rsidRPr="00EC76D5">
        <w:rPr>
          <w:highlight w:val="white"/>
        </w:rPr>
        <w:t xml:space="preserve">  return (void*) target;</w:t>
      </w:r>
    </w:p>
    <w:p w14:paraId="2CD7B03D" w14:textId="77777777" w:rsidR="0078214F" w:rsidRPr="00EC76D5" w:rsidRDefault="0078214F" w:rsidP="0078214F">
      <w:pPr>
        <w:pStyle w:val="Code"/>
        <w:rPr>
          <w:highlight w:val="white"/>
        </w:rPr>
      </w:pPr>
      <w:r w:rsidRPr="00EC76D5">
        <w:rPr>
          <w:highlight w:val="white"/>
        </w:rPr>
        <w:t>}</w:t>
      </w:r>
    </w:p>
    <w:p w14:paraId="6990DB0A" w14:textId="77777777" w:rsidR="0078214F" w:rsidRPr="00EC76D5" w:rsidRDefault="0078214F" w:rsidP="0078214F">
      <w:pPr>
        <w:pStyle w:val="Code"/>
        <w:rPr>
          <w:highlight w:val="white"/>
        </w:rPr>
      </w:pPr>
    </w:p>
    <w:p w14:paraId="75300863" w14:textId="77777777" w:rsidR="0078214F" w:rsidRPr="00EC76D5" w:rsidRDefault="0078214F" w:rsidP="0078214F">
      <w:pPr>
        <w:pStyle w:val="Code"/>
        <w:rPr>
          <w:highlight w:val="white"/>
        </w:rPr>
      </w:pPr>
      <w:r w:rsidRPr="00EC76D5">
        <w:rPr>
          <w:highlight w:val="white"/>
        </w:rPr>
        <w:t>int memcmp(const void* left, const void* right, size_t size) {</w:t>
      </w:r>
    </w:p>
    <w:p w14:paraId="4EBEC489" w14:textId="77777777" w:rsidR="0078214F" w:rsidRPr="00EC76D5" w:rsidRDefault="0078214F" w:rsidP="0078214F">
      <w:pPr>
        <w:pStyle w:val="Code"/>
        <w:rPr>
          <w:highlight w:val="white"/>
        </w:rPr>
      </w:pPr>
      <w:r w:rsidRPr="00EC76D5">
        <w:rPr>
          <w:highlight w:val="white"/>
        </w:rPr>
        <w:t xml:space="preserve">  const char* charLeft = (const char*) left;</w:t>
      </w:r>
    </w:p>
    <w:p w14:paraId="07869E4E" w14:textId="77777777" w:rsidR="0078214F" w:rsidRPr="00EC76D5" w:rsidRDefault="0078214F" w:rsidP="0078214F">
      <w:pPr>
        <w:pStyle w:val="Code"/>
        <w:rPr>
          <w:highlight w:val="white"/>
        </w:rPr>
      </w:pPr>
      <w:r w:rsidRPr="00EC76D5">
        <w:rPr>
          <w:highlight w:val="white"/>
        </w:rPr>
        <w:t xml:space="preserve">  const char* charRight = (const char*) right;</w:t>
      </w:r>
    </w:p>
    <w:p w14:paraId="5273C457" w14:textId="77777777" w:rsidR="0078214F" w:rsidRPr="00EC76D5" w:rsidRDefault="0078214F" w:rsidP="0078214F">
      <w:pPr>
        <w:pStyle w:val="Code"/>
        <w:rPr>
          <w:highlight w:val="white"/>
        </w:rPr>
      </w:pPr>
    </w:p>
    <w:p w14:paraId="3E402BAD" w14:textId="77777777" w:rsidR="0078214F" w:rsidRPr="00EC76D5" w:rsidRDefault="0078214F" w:rsidP="0078214F">
      <w:pPr>
        <w:pStyle w:val="Code"/>
        <w:rPr>
          <w:highlight w:val="white"/>
        </w:rPr>
      </w:pPr>
      <w:r w:rsidRPr="00EC76D5">
        <w:rPr>
          <w:highlight w:val="white"/>
        </w:rPr>
        <w:t xml:space="preserve">  size_t index;</w:t>
      </w:r>
    </w:p>
    <w:p w14:paraId="3ED85F2B" w14:textId="77777777" w:rsidR="0078214F" w:rsidRPr="00EC76D5" w:rsidRDefault="0078214F" w:rsidP="0078214F">
      <w:pPr>
        <w:pStyle w:val="Code"/>
        <w:rPr>
          <w:highlight w:val="white"/>
        </w:rPr>
      </w:pPr>
      <w:r w:rsidRPr="00EC76D5">
        <w:rPr>
          <w:highlight w:val="white"/>
        </w:rPr>
        <w:t xml:space="preserve">  for (index = 0; index &lt; size; ++index) {</w:t>
      </w:r>
    </w:p>
    <w:p w14:paraId="0DC7CDDD" w14:textId="77777777" w:rsidR="0078214F" w:rsidRPr="00EC76D5" w:rsidRDefault="0078214F" w:rsidP="0078214F">
      <w:pPr>
        <w:pStyle w:val="Code"/>
        <w:rPr>
          <w:highlight w:val="white"/>
        </w:rPr>
      </w:pPr>
      <w:r w:rsidRPr="00EC76D5">
        <w:rPr>
          <w:highlight w:val="white"/>
        </w:rPr>
        <w:t xml:space="preserve">    if (charLeft[index] &lt; charRight[index]) {</w:t>
      </w:r>
    </w:p>
    <w:p w14:paraId="45315793" w14:textId="77777777" w:rsidR="0078214F" w:rsidRPr="00EC76D5" w:rsidRDefault="0078214F" w:rsidP="0078214F">
      <w:pPr>
        <w:pStyle w:val="Code"/>
        <w:rPr>
          <w:highlight w:val="white"/>
        </w:rPr>
      </w:pPr>
      <w:r w:rsidRPr="00EC76D5">
        <w:rPr>
          <w:highlight w:val="white"/>
        </w:rPr>
        <w:t xml:space="preserve">      return -1;</w:t>
      </w:r>
    </w:p>
    <w:p w14:paraId="10F97666" w14:textId="77777777" w:rsidR="0078214F" w:rsidRPr="00EC76D5" w:rsidRDefault="0078214F" w:rsidP="0078214F">
      <w:pPr>
        <w:pStyle w:val="Code"/>
        <w:rPr>
          <w:highlight w:val="white"/>
        </w:rPr>
      </w:pPr>
      <w:r w:rsidRPr="00EC76D5">
        <w:rPr>
          <w:highlight w:val="white"/>
        </w:rPr>
        <w:t xml:space="preserve">    }</w:t>
      </w:r>
    </w:p>
    <w:p w14:paraId="4D3FF248" w14:textId="77777777" w:rsidR="0078214F" w:rsidRPr="00EC76D5" w:rsidRDefault="0078214F" w:rsidP="0078214F">
      <w:pPr>
        <w:pStyle w:val="Code"/>
        <w:rPr>
          <w:highlight w:val="white"/>
        </w:rPr>
      </w:pPr>
      <w:r w:rsidRPr="00EC76D5">
        <w:rPr>
          <w:highlight w:val="white"/>
        </w:rPr>
        <w:t xml:space="preserve">    else if (charLeft[index] &gt; charRight[index]) {</w:t>
      </w:r>
    </w:p>
    <w:p w14:paraId="293E9C15" w14:textId="77777777" w:rsidR="0078214F" w:rsidRPr="00EC76D5" w:rsidRDefault="0078214F" w:rsidP="0078214F">
      <w:pPr>
        <w:pStyle w:val="Code"/>
        <w:rPr>
          <w:highlight w:val="white"/>
        </w:rPr>
      </w:pPr>
      <w:r w:rsidRPr="00EC76D5">
        <w:rPr>
          <w:highlight w:val="white"/>
        </w:rPr>
        <w:t xml:space="preserve">      return 1;</w:t>
      </w:r>
    </w:p>
    <w:p w14:paraId="61F6A8FE" w14:textId="77777777" w:rsidR="0078214F" w:rsidRPr="00EC76D5" w:rsidRDefault="0078214F" w:rsidP="0078214F">
      <w:pPr>
        <w:pStyle w:val="Code"/>
        <w:rPr>
          <w:highlight w:val="white"/>
        </w:rPr>
      </w:pPr>
      <w:r w:rsidRPr="00EC76D5">
        <w:rPr>
          <w:highlight w:val="white"/>
        </w:rPr>
        <w:t xml:space="preserve">    }    </w:t>
      </w:r>
    </w:p>
    <w:p w14:paraId="4EBE1088" w14:textId="77777777" w:rsidR="0078214F" w:rsidRPr="00EC76D5" w:rsidRDefault="0078214F" w:rsidP="0078214F">
      <w:pPr>
        <w:pStyle w:val="Code"/>
        <w:rPr>
          <w:highlight w:val="white"/>
        </w:rPr>
      </w:pPr>
      <w:r w:rsidRPr="00EC76D5">
        <w:rPr>
          <w:highlight w:val="white"/>
        </w:rPr>
        <w:t xml:space="preserve">  }</w:t>
      </w:r>
    </w:p>
    <w:p w14:paraId="6C8D1FB3" w14:textId="77777777" w:rsidR="0078214F" w:rsidRPr="00EC76D5" w:rsidRDefault="0078214F" w:rsidP="0078214F">
      <w:pPr>
        <w:pStyle w:val="Code"/>
        <w:rPr>
          <w:highlight w:val="white"/>
        </w:rPr>
      </w:pPr>
    </w:p>
    <w:p w14:paraId="7D05FE40" w14:textId="77777777" w:rsidR="0078214F" w:rsidRPr="00EC76D5" w:rsidRDefault="0078214F" w:rsidP="0078214F">
      <w:pPr>
        <w:pStyle w:val="Code"/>
        <w:rPr>
          <w:highlight w:val="white"/>
        </w:rPr>
      </w:pPr>
      <w:r w:rsidRPr="00EC76D5">
        <w:rPr>
          <w:highlight w:val="white"/>
        </w:rPr>
        <w:t xml:space="preserve">  return 0;</w:t>
      </w:r>
    </w:p>
    <w:p w14:paraId="69F7D090" w14:textId="77777777" w:rsidR="0078214F" w:rsidRPr="00EC76D5" w:rsidRDefault="0078214F" w:rsidP="0078214F">
      <w:pPr>
        <w:pStyle w:val="Code"/>
        <w:rPr>
          <w:highlight w:val="white"/>
        </w:rPr>
      </w:pPr>
      <w:r w:rsidRPr="00EC76D5">
        <w:rPr>
          <w:highlight w:val="white"/>
        </w:rPr>
        <w:t>}</w:t>
      </w:r>
    </w:p>
    <w:p w14:paraId="63091321" w14:textId="77777777" w:rsidR="0078214F" w:rsidRPr="00EC76D5" w:rsidRDefault="0078214F" w:rsidP="0078214F">
      <w:pPr>
        <w:pStyle w:val="Code"/>
        <w:rPr>
          <w:highlight w:val="white"/>
        </w:rPr>
      </w:pPr>
    </w:p>
    <w:p w14:paraId="6E2FCBA0" w14:textId="77777777" w:rsidR="0078214F" w:rsidRPr="00EC76D5" w:rsidRDefault="0078214F" w:rsidP="0078214F">
      <w:pPr>
        <w:pStyle w:val="Code"/>
        <w:rPr>
          <w:highlight w:val="white"/>
        </w:rPr>
      </w:pPr>
      <w:r w:rsidRPr="00EC76D5">
        <w:rPr>
          <w:highlight w:val="white"/>
        </w:rPr>
        <w:t>void* memchr(const void* block, int i, size_t size) {</w:t>
      </w:r>
    </w:p>
    <w:p w14:paraId="3AA3B5E2" w14:textId="77777777" w:rsidR="0078214F" w:rsidRPr="00EC76D5" w:rsidRDefault="0078214F" w:rsidP="0078214F">
      <w:pPr>
        <w:pStyle w:val="Code"/>
        <w:rPr>
          <w:highlight w:val="white"/>
        </w:rPr>
      </w:pPr>
      <w:r w:rsidRPr="00EC76D5">
        <w:rPr>
          <w:highlight w:val="white"/>
        </w:rPr>
        <w:t xml:space="preserve">  size_t index;</w:t>
      </w:r>
    </w:p>
    <w:p w14:paraId="35856336" w14:textId="77777777" w:rsidR="0078214F" w:rsidRPr="00EC76D5" w:rsidRDefault="0078214F" w:rsidP="0078214F">
      <w:pPr>
        <w:pStyle w:val="Code"/>
        <w:rPr>
          <w:highlight w:val="white"/>
        </w:rPr>
      </w:pPr>
      <w:r w:rsidRPr="00EC76D5">
        <w:rPr>
          <w:highlight w:val="white"/>
        </w:rPr>
        <w:t xml:space="preserve">  char* charBlock = (char*) block;</w:t>
      </w:r>
    </w:p>
    <w:p w14:paraId="593BECBA" w14:textId="77777777" w:rsidR="0078214F" w:rsidRPr="00EC76D5" w:rsidRDefault="0078214F" w:rsidP="0078214F">
      <w:pPr>
        <w:pStyle w:val="Code"/>
        <w:rPr>
          <w:highlight w:val="white"/>
        </w:rPr>
      </w:pPr>
      <w:r w:rsidRPr="00EC76D5">
        <w:rPr>
          <w:highlight w:val="white"/>
        </w:rPr>
        <w:t xml:space="preserve">  char c = (char) i;</w:t>
      </w:r>
    </w:p>
    <w:p w14:paraId="6AF57ACD" w14:textId="77777777" w:rsidR="0078214F" w:rsidRPr="00EC76D5" w:rsidRDefault="0078214F" w:rsidP="0078214F">
      <w:pPr>
        <w:pStyle w:val="Code"/>
        <w:rPr>
          <w:highlight w:val="white"/>
        </w:rPr>
      </w:pPr>
    </w:p>
    <w:p w14:paraId="66750581" w14:textId="77777777" w:rsidR="0078214F" w:rsidRPr="00EC76D5" w:rsidRDefault="0078214F" w:rsidP="0078214F">
      <w:pPr>
        <w:pStyle w:val="Code"/>
        <w:rPr>
          <w:highlight w:val="white"/>
        </w:rPr>
      </w:pPr>
      <w:r w:rsidRPr="00EC76D5">
        <w:rPr>
          <w:highlight w:val="white"/>
        </w:rPr>
        <w:t xml:space="preserve">  for (index = 0; index &lt; size; ++index) {</w:t>
      </w:r>
    </w:p>
    <w:p w14:paraId="32610998" w14:textId="77777777" w:rsidR="0078214F" w:rsidRPr="00EC76D5" w:rsidRDefault="0078214F" w:rsidP="0078214F">
      <w:pPr>
        <w:pStyle w:val="Code"/>
        <w:rPr>
          <w:highlight w:val="white"/>
        </w:rPr>
      </w:pPr>
      <w:r w:rsidRPr="00EC76D5">
        <w:rPr>
          <w:highlight w:val="white"/>
        </w:rPr>
        <w:t xml:space="preserve">    if (charBlock[index] == c) {</w:t>
      </w:r>
    </w:p>
    <w:p w14:paraId="4FB9DCFE" w14:textId="77777777" w:rsidR="0078214F" w:rsidRPr="00EC76D5" w:rsidRDefault="0078214F" w:rsidP="0078214F">
      <w:pPr>
        <w:pStyle w:val="Code"/>
        <w:rPr>
          <w:highlight w:val="white"/>
        </w:rPr>
      </w:pPr>
      <w:r w:rsidRPr="00EC76D5">
        <w:rPr>
          <w:highlight w:val="white"/>
        </w:rPr>
        <w:t xml:space="preserve">      return (void*) &amp;charBlock[index];</w:t>
      </w:r>
    </w:p>
    <w:p w14:paraId="285FCEC5" w14:textId="77777777" w:rsidR="0078214F" w:rsidRPr="00EC76D5" w:rsidRDefault="0078214F" w:rsidP="0078214F">
      <w:pPr>
        <w:pStyle w:val="Code"/>
        <w:rPr>
          <w:highlight w:val="white"/>
        </w:rPr>
      </w:pPr>
      <w:r w:rsidRPr="00EC76D5">
        <w:rPr>
          <w:highlight w:val="white"/>
        </w:rPr>
        <w:t xml:space="preserve">    }</w:t>
      </w:r>
    </w:p>
    <w:p w14:paraId="7E8C34E1" w14:textId="77777777" w:rsidR="0078214F" w:rsidRPr="00EC76D5" w:rsidRDefault="0078214F" w:rsidP="0078214F">
      <w:pPr>
        <w:pStyle w:val="Code"/>
        <w:rPr>
          <w:highlight w:val="white"/>
        </w:rPr>
      </w:pPr>
      <w:r w:rsidRPr="00EC76D5">
        <w:rPr>
          <w:highlight w:val="white"/>
        </w:rPr>
        <w:t xml:space="preserve">  }</w:t>
      </w:r>
    </w:p>
    <w:p w14:paraId="63D5895B" w14:textId="77777777" w:rsidR="0078214F" w:rsidRPr="00EC76D5" w:rsidRDefault="0078214F" w:rsidP="0078214F">
      <w:pPr>
        <w:pStyle w:val="Code"/>
        <w:rPr>
          <w:highlight w:val="white"/>
        </w:rPr>
      </w:pPr>
    </w:p>
    <w:p w14:paraId="12035E60" w14:textId="77777777" w:rsidR="0078214F" w:rsidRPr="00EC76D5" w:rsidRDefault="0078214F" w:rsidP="0078214F">
      <w:pPr>
        <w:pStyle w:val="Code"/>
        <w:rPr>
          <w:highlight w:val="white"/>
        </w:rPr>
      </w:pPr>
      <w:r w:rsidRPr="00EC76D5">
        <w:rPr>
          <w:highlight w:val="white"/>
        </w:rPr>
        <w:t xml:space="preserve">  return NULL;</w:t>
      </w:r>
    </w:p>
    <w:p w14:paraId="26483516" w14:textId="77777777" w:rsidR="0078214F" w:rsidRPr="00EC76D5" w:rsidRDefault="0078214F" w:rsidP="0078214F">
      <w:pPr>
        <w:pStyle w:val="Code"/>
        <w:rPr>
          <w:highlight w:val="white"/>
        </w:rPr>
      </w:pPr>
      <w:r w:rsidRPr="00EC76D5">
        <w:rPr>
          <w:highlight w:val="white"/>
        </w:rPr>
        <w:t>}</w:t>
      </w:r>
    </w:p>
    <w:p w14:paraId="3B2946EA" w14:textId="77777777" w:rsidR="0078214F" w:rsidRPr="00EC76D5" w:rsidRDefault="0078214F" w:rsidP="0078214F">
      <w:pPr>
        <w:pStyle w:val="Code"/>
        <w:rPr>
          <w:highlight w:val="white"/>
        </w:rPr>
      </w:pPr>
    </w:p>
    <w:p w14:paraId="39924225" w14:textId="77777777" w:rsidR="0078214F" w:rsidRPr="00EC76D5" w:rsidRDefault="0078214F" w:rsidP="0078214F">
      <w:pPr>
        <w:pStyle w:val="Code"/>
        <w:rPr>
          <w:highlight w:val="white"/>
        </w:rPr>
      </w:pPr>
      <w:r w:rsidRPr="00EC76D5">
        <w:rPr>
          <w:highlight w:val="white"/>
        </w:rPr>
        <w:t>void* memset(void* block, int i, size_t size) {</w:t>
      </w:r>
    </w:p>
    <w:p w14:paraId="3B0055B1" w14:textId="77777777" w:rsidR="0078214F" w:rsidRPr="00EC76D5" w:rsidRDefault="0078214F" w:rsidP="0078214F">
      <w:pPr>
        <w:pStyle w:val="Code"/>
        <w:rPr>
          <w:highlight w:val="white"/>
        </w:rPr>
      </w:pPr>
      <w:r w:rsidRPr="00EC76D5">
        <w:rPr>
          <w:highlight w:val="white"/>
        </w:rPr>
        <w:t xml:space="preserve">  char* charBlock = (char*) block;</w:t>
      </w:r>
    </w:p>
    <w:p w14:paraId="16E42F62" w14:textId="77777777" w:rsidR="0078214F" w:rsidRPr="00EC76D5" w:rsidRDefault="0078214F" w:rsidP="0078214F">
      <w:pPr>
        <w:pStyle w:val="Code"/>
        <w:rPr>
          <w:highlight w:val="white"/>
        </w:rPr>
      </w:pPr>
      <w:r w:rsidRPr="00EC76D5">
        <w:rPr>
          <w:highlight w:val="white"/>
        </w:rPr>
        <w:t xml:space="preserve">  char c = (char) i;</w:t>
      </w:r>
    </w:p>
    <w:p w14:paraId="4AFA9266" w14:textId="77777777" w:rsidR="0078214F" w:rsidRPr="00EC76D5" w:rsidRDefault="0078214F" w:rsidP="0078214F">
      <w:pPr>
        <w:pStyle w:val="Code"/>
        <w:rPr>
          <w:highlight w:val="white"/>
        </w:rPr>
      </w:pPr>
    </w:p>
    <w:p w14:paraId="09CF3E0E" w14:textId="77777777" w:rsidR="0078214F" w:rsidRPr="00EC76D5" w:rsidRDefault="0078214F" w:rsidP="0078214F">
      <w:pPr>
        <w:pStyle w:val="Code"/>
        <w:rPr>
          <w:highlight w:val="white"/>
        </w:rPr>
      </w:pPr>
      <w:r w:rsidRPr="00EC76D5">
        <w:rPr>
          <w:highlight w:val="white"/>
        </w:rPr>
        <w:t xml:space="preserve">  size_t index;</w:t>
      </w:r>
    </w:p>
    <w:p w14:paraId="6E8C613F" w14:textId="77777777" w:rsidR="0078214F" w:rsidRPr="00EC76D5" w:rsidRDefault="0078214F" w:rsidP="0078214F">
      <w:pPr>
        <w:pStyle w:val="Code"/>
        <w:rPr>
          <w:highlight w:val="white"/>
        </w:rPr>
      </w:pPr>
      <w:r w:rsidRPr="00EC76D5">
        <w:rPr>
          <w:highlight w:val="white"/>
        </w:rPr>
        <w:t xml:space="preserve">  for (index = 0; index &lt; size; ++index) {</w:t>
      </w:r>
    </w:p>
    <w:p w14:paraId="1A7B96A4" w14:textId="77777777" w:rsidR="0078214F" w:rsidRPr="00EC76D5" w:rsidRDefault="0078214F" w:rsidP="0078214F">
      <w:pPr>
        <w:pStyle w:val="Code"/>
        <w:rPr>
          <w:highlight w:val="white"/>
        </w:rPr>
      </w:pPr>
      <w:r w:rsidRPr="00EC76D5">
        <w:rPr>
          <w:highlight w:val="white"/>
        </w:rPr>
        <w:t xml:space="preserve">    charBlock[index] = c;</w:t>
      </w:r>
    </w:p>
    <w:p w14:paraId="124EC2A9" w14:textId="77777777" w:rsidR="0078214F" w:rsidRPr="00EC76D5" w:rsidRDefault="0078214F" w:rsidP="0078214F">
      <w:pPr>
        <w:pStyle w:val="Code"/>
        <w:rPr>
          <w:highlight w:val="white"/>
        </w:rPr>
      </w:pPr>
      <w:r w:rsidRPr="00EC76D5">
        <w:rPr>
          <w:highlight w:val="white"/>
        </w:rPr>
        <w:t xml:space="preserve">  }</w:t>
      </w:r>
    </w:p>
    <w:p w14:paraId="728E7FE5" w14:textId="77777777" w:rsidR="0078214F" w:rsidRPr="00EC76D5" w:rsidRDefault="0078214F" w:rsidP="0078214F">
      <w:pPr>
        <w:pStyle w:val="Code"/>
        <w:rPr>
          <w:highlight w:val="white"/>
        </w:rPr>
      </w:pPr>
    </w:p>
    <w:p w14:paraId="5FCD5E5D" w14:textId="77777777" w:rsidR="0078214F" w:rsidRPr="00EC76D5" w:rsidRDefault="0078214F" w:rsidP="0078214F">
      <w:pPr>
        <w:pStyle w:val="Code"/>
        <w:rPr>
          <w:highlight w:val="white"/>
        </w:rPr>
      </w:pPr>
      <w:r w:rsidRPr="00EC76D5">
        <w:rPr>
          <w:highlight w:val="white"/>
        </w:rPr>
        <w:t xml:space="preserve">  return block;</w:t>
      </w:r>
    </w:p>
    <w:p w14:paraId="7135FBA9" w14:textId="6893C530" w:rsidR="0078214F" w:rsidRPr="00EC76D5" w:rsidRDefault="0078214F" w:rsidP="0078214F">
      <w:pPr>
        <w:pStyle w:val="Code"/>
        <w:rPr>
          <w:highlight w:val="white"/>
        </w:rPr>
      </w:pPr>
      <w:r w:rsidRPr="00EC76D5">
        <w:rPr>
          <w:highlight w:val="white"/>
        </w:rPr>
        <w:t>}</w:t>
      </w:r>
    </w:p>
    <w:p w14:paraId="3A2D40AA" w14:textId="2629AEB5" w:rsidR="0004451D" w:rsidRPr="00EC76D5" w:rsidRDefault="0004451D" w:rsidP="00265BDF">
      <w:pPr>
        <w:pStyle w:val="Rubrik2"/>
      </w:pPr>
      <w:bookmarkStart w:id="531" w:name="_Toc49764463"/>
      <w:r w:rsidRPr="00EC76D5">
        <w:lastRenderedPageBreak/>
        <w:t>Long Jumps</w:t>
      </w:r>
      <w:bookmarkEnd w:id="531"/>
    </w:p>
    <w:p w14:paraId="00D8C1C3" w14:textId="25F4332E" w:rsidR="00D62A8B" w:rsidRPr="00EC76D5" w:rsidRDefault="008D6750" w:rsidP="0004451D">
      <w:pPr>
        <w:pStyle w:val="CodeListing"/>
      </w:pPr>
      <w:r>
        <w:t>s</w:t>
      </w:r>
      <w:r w:rsidR="0004451D" w:rsidRPr="00EC76D5">
        <w:t>et</w:t>
      </w:r>
      <w:r>
        <w:t>j</w:t>
      </w:r>
      <w:r w:rsidR="00D62A8B" w:rsidRPr="00EC76D5">
        <w:t>mp.h</w:t>
      </w:r>
    </w:p>
    <w:p w14:paraId="6EFB224F" w14:textId="77777777" w:rsidR="0004451D" w:rsidRPr="00EC76D5" w:rsidRDefault="0004451D" w:rsidP="0004451D">
      <w:pPr>
        <w:pStyle w:val="Code"/>
        <w:rPr>
          <w:highlight w:val="white"/>
        </w:rPr>
      </w:pPr>
      <w:r w:rsidRPr="00EC76D5">
        <w:rPr>
          <w:highlight w:val="white"/>
        </w:rPr>
        <w:t>typedef int jmp_buf[3];</w:t>
      </w:r>
    </w:p>
    <w:p w14:paraId="33602AE9" w14:textId="77777777" w:rsidR="0004451D" w:rsidRPr="00EC76D5" w:rsidRDefault="0004451D" w:rsidP="0004451D">
      <w:pPr>
        <w:pStyle w:val="Code"/>
        <w:rPr>
          <w:highlight w:val="white"/>
        </w:rPr>
      </w:pPr>
    </w:p>
    <w:p w14:paraId="0B5AEA04" w14:textId="77777777" w:rsidR="0004451D" w:rsidRPr="00EC76D5" w:rsidRDefault="0004451D" w:rsidP="0004451D">
      <w:pPr>
        <w:pStyle w:val="Code"/>
        <w:rPr>
          <w:highlight w:val="white"/>
        </w:rPr>
      </w:pPr>
      <w:r w:rsidRPr="00EC76D5">
        <w:rPr>
          <w:highlight w:val="white"/>
        </w:rPr>
        <w:t>int setjmp(jmp_buf env);</w:t>
      </w:r>
    </w:p>
    <w:p w14:paraId="378D7D13" w14:textId="061501C9" w:rsidR="0004451D" w:rsidRPr="00EC76D5" w:rsidRDefault="0004451D" w:rsidP="0004451D">
      <w:pPr>
        <w:pStyle w:val="Code"/>
      </w:pPr>
      <w:r w:rsidRPr="00EC76D5">
        <w:rPr>
          <w:highlight w:val="white"/>
        </w:rPr>
        <w:t>void longjmp(jmp_buf env, int value);</w:t>
      </w:r>
    </w:p>
    <w:p w14:paraId="6EF22EF8" w14:textId="3E29EBF2" w:rsidR="0004451D" w:rsidRPr="00EC76D5" w:rsidRDefault="008D6750" w:rsidP="0004451D">
      <w:pPr>
        <w:pStyle w:val="CodeListing"/>
      </w:pPr>
      <w:r>
        <w:t>s</w:t>
      </w:r>
      <w:r w:rsidR="0004451D" w:rsidRPr="00EC76D5">
        <w:t>et</w:t>
      </w:r>
      <w:r>
        <w:t>j</w:t>
      </w:r>
      <w:r w:rsidR="0004451D" w:rsidRPr="00EC76D5">
        <w:t>mp.c</w:t>
      </w:r>
    </w:p>
    <w:p w14:paraId="667576CC" w14:textId="1C158F0C" w:rsidR="000F4BAA" w:rsidRPr="00EC76D5" w:rsidRDefault="000F4BAA" w:rsidP="000F4BAA">
      <w:pPr>
        <w:pStyle w:val="Code"/>
        <w:rPr>
          <w:highlight w:val="white"/>
        </w:rPr>
      </w:pPr>
      <w:r w:rsidRPr="00EC76D5">
        <w:rPr>
          <w:highlight w:val="white"/>
        </w:rPr>
        <w:t xml:space="preserve">#include </w:t>
      </w:r>
      <w:r w:rsidR="00EF337F">
        <w:rPr>
          <w:highlight w:val="white"/>
        </w:rPr>
        <w:t>&lt;setjmp.h&gt;</w:t>
      </w:r>
    </w:p>
    <w:p w14:paraId="435B4B39" w14:textId="3FFD2875" w:rsidR="000F4BAA" w:rsidRPr="00EC76D5" w:rsidRDefault="000F4BAA" w:rsidP="000F4BAA">
      <w:pPr>
        <w:pStyle w:val="Code"/>
        <w:rPr>
          <w:highlight w:val="white"/>
        </w:rPr>
      </w:pPr>
      <w:r w:rsidRPr="00EC76D5">
        <w:rPr>
          <w:highlight w:val="white"/>
        </w:rPr>
        <w:t xml:space="preserve">#include </w:t>
      </w:r>
      <w:r w:rsidR="00294181">
        <w:rPr>
          <w:highlight w:val="white"/>
        </w:rPr>
        <w:t>&lt;stdio.h&gt;</w:t>
      </w:r>
    </w:p>
    <w:p w14:paraId="20619EC1" w14:textId="77777777" w:rsidR="000F4BAA" w:rsidRPr="00EC76D5" w:rsidRDefault="000F4BAA" w:rsidP="000F4BAA">
      <w:pPr>
        <w:pStyle w:val="Code"/>
        <w:rPr>
          <w:highlight w:val="white"/>
        </w:rPr>
      </w:pPr>
    </w:p>
    <w:p w14:paraId="5C140BCF" w14:textId="77777777" w:rsidR="000F4BAA" w:rsidRPr="00EC76D5" w:rsidRDefault="000F4BAA" w:rsidP="000F4BAA">
      <w:pPr>
        <w:pStyle w:val="Code"/>
        <w:rPr>
          <w:highlight w:val="white"/>
        </w:rPr>
      </w:pPr>
      <w:r w:rsidRPr="00EC76D5">
        <w:rPr>
          <w:highlight w:val="white"/>
        </w:rPr>
        <w:t>int setjmp(jmp_buf buf) {</w:t>
      </w:r>
    </w:p>
    <w:p w14:paraId="0815D8CC" w14:textId="77777777" w:rsidR="000F4BAA" w:rsidRPr="00EC76D5" w:rsidRDefault="000F4BAA" w:rsidP="000F4BAA">
      <w:pPr>
        <w:pStyle w:val="Code"/>
        <w:rPr>
          <w:highlight w:val="white"/>
        </w:rPr>
      </w:pPr>
      <w:r w:rsidRPr="00EC76D5">
        <w:rPr>
          <w:highlight w:val="white"/>
        </w:rPr>
        <w:t xml:space="preserve">  int* bp_pointer;</w:t>
      </w:r>
    </w:p>
    <w:p w14:paraId="492AC05B" w14:textId="77777777" w:rsidR="000F4BAA" w:rsidRPr="00EC76D5" w:rsidRDefault="000F4BAA" w:rsidP="000F4BAA">
      <w:pPr>
        <w:pStyle w:val="Code"/>
        <w:rPr>
          <w:highlight w:val="white"/>
        </w:rPr>
      </w:pPr>
      <w:r w:rsidRPr="00EC76D5">
        <w:rPr>
          <w:highlight w:val="white"/>
        </w:rPr>
        <w:t xml:space="preserve">  store_register(bp, bp_pointer);</w:t>
      </w:r>
    </w:p>
    <w:p w14:paraId="08225062" w14:textId="77777777" w:rsidR="000F4BAA" w:rsidRPr="00EC76D5" w:rsidRDefault="000F4BAA" w:rsidP="000F4BAA">
      <w:pPr>
        <w:pStyle w:val="Code"/>
        <w:rPr>
          <w:highlight w:val="white"/>
        </w:rPr>
      </w:pPr>
    </w:p>
    <w:p w14:paraId="2772739B" w14:textId="77777777" w:rsidR="000F4BAA" w:rsidRPr="00EC76D5" w:rsidRDefault="000F4BAA" w:rsidP="000F4BAA">
      <w:pPr>
        <w:pStyle w:val="Code"/>
        <w:rPr>
          <w:highlight w:val="white"/>
        </w:rPr>
      </w:pPr>
      <w:r w:rsidRPr="00EC76D5">
        <w:rPr>
          <w:highlight w:val="white"/>
        </w:rPr>
        <w:t xml:space="preserve">  buf[0] = bp_pointer[0]; // return address</w:t>
      </w:r>
    </w:p>
    <w:p w14:paraId="6CC9B708" w14:textId="77777777" w:rsidR="000F4BAA" w:rsidRPr="00EC76D5" w:rsidRDefault="000F4BAA" w:rsidP="000F4BAA">
      <w:pPr>
        <w:pStyle w:val="Code"/>
        <w:rPr>
          <w:highlight w:val="white"/>
        </w:rPr>
      </w:pPr>
      <w:r w:rsidRPr="00EC76D5">
        <w:rPr>
          <w:highlight w:val="white"/>
        </w:rPr>
        <w:t xml:space="preserve">  buf[1] = bp_pointer[1]; // normal stack </w:t>
      </w:r>
    </w:p>
    <w:p w14:paraId="117F90D1" w14:textId="77777777" w:rsidR="000F4BAA" w:rsidRPr="00EC76D5" w:rsidRDefault="000F4BAA" w:rsidP="000F4BAA">
      <w:pPr>
        <w:pStyle w:val="Code"/>
        <w:rPr>
          <w:highlight w:val="white"/>
        </w:rPr>
      </w:pPr>
      <w:r w:rsidRPr="00EC76D5">
        <w:rPr>
          <w:highlight w:val="white"/>
        </w:rPr>
        <w:t xml:space="preserve">  buf[2] = bp_pointer[2]; // ellipse stack </w:t>
      </w:r>
    </w:p>
    <w:p w14:paraId="65E34C68" w14:textId="77777777" w:rsidR="000F4BAA" w:rsidRPr="00EC76D5" w:rsidRDefault="000F4BAA" w:rsidP="000F4BAA">
      <w:pPr>
        <w:pStyle w:val="Code"/>
        <w:rPr>
          <w:highlight w:val="white"/>
        </w:rPr>
      </w:pPr>
    </w:p>
    <w:p w14:paraId="353702DE" w14:textId="77777777" w:rsidR="000F4BAA" w:rsidRPr="00EC76D5" w:rsidRDefault="000F4BAA" w:rsidP="000F4BAA">
      <w:pPr>
        <w:pStyle w:val="Code"/>
        <w:rPr>
          <w:highlight w:val="white"/>
        </w:rPr>
      </w:pPr>
      <w:r w:rsidRPr="00EC76D5">
        <w:rPr>
          <w:highlight w:val="white"/>
        </w:rPr>
        <w:t xml:space="preserve">  return 0;</w:t>
      </w:r>
    </w:p>
    <w:p w14:paraId="1A75C648" w14:textId="77777777" w:rsidR="000F4BAA" w:rsidRPr="00EC76D5" w:rsidRDefault="000F4BAA" w:rsidP="000F4BAA">
      <w:pPr>
        <w:pStyle w:val="Code"/>
        <w:rPr>
          <w:highlight w:val="white"/>
        </w:rPr>
      </w:pPr>
      <w:r w:rsidRPr="00EC76D5">
        <w:rPr>
          <w:highlight w:val="white"/>
        </w:rPr>
        <w:t>}</w:t>
      </w:r>
    </w:p>
    <w:p w14:paraId="33448482" w14:textId="77777777" w:rsidR="000F4BAA" w:rsidRPr="00EC76D5" w:rsidRDefault="000F4BAA" w:rsidP="000F4BAA">
      <w:pPr>
        <w:pStyle w:val="Code"/>
        <w:rPr>
          <w:highlight w:val="white"/>
        </w:rPr>
      </w:pPr>
    </w:p>
    <w:p w14:paraId="669C4C96" w14:textId="77777777" w:rsidR="000F4BAA" w:rsidRPr="00EC76D5" w:rsidRDefault="000F4BAA" w:rsidP="000F4BAA">
      <w:pPr>
        <w:pStyle w:val="Code"/>
        <w:rPr>
          <w:highlight w:val="white"/>
        </w:rPr>
      </w:pPr>
      <w:r w:rsidRPr="00EC76D5">
        <w:rPr>
          <w:highlight w:val="white"/>
        </w:rPr>
        <w:t>void longjmp(jmp_buf buf, int return_value) {</w:t>
      </w:r>
    </w:p>
    <w:p w14:paraId="6017E915" w14:textId="77777777" w:rsidR="000F4BAA" w:rsidRPr="00EC76D5" w:rsidRDefault="000F4BAA" w:rsidP="000F4BAA">
      <w:pPr>
        <w:pStyle w:val="Code"/>
        <w:rPr>
          <w:highlight w:val="white"/>
        </w:rPr>
      </w:pPr>
      <w:r w:rsidRPr="00EC76D5">
        <w:rPr>
          <w:highlight w:val="white"/>
        </w:rPr>
        <w:t xml:space="preserve">  load_register(bx, return_value);</w:t>
      </w:r>
    </w:p>
    <w:p w14:paraId="1055AA77" w14:textId="77777777" w:rsidR="000F4BAA" w:rsidRPr="00EC76D5" w:rsidRDefault="000F4BAA" w:rsidP="000F4BAA">
      <w:pPr>
        <w:pStyle w:val="Code"/>
        <w:rPr>
          <w:highlight w:val="white"/>
        </w:rPr>
      </w:pPr>
      <w:r w:rsidRPr="00EC76D5">
        <w:rPr>
          <w:highlight w:val="white"/>
        </w:rPr>
        <w:t xml:space="preserve">  load_register(cx, buf[0]); // return address</w:t>
      </w:r>
    </w:p>
    <w:p w14:paraId="417956EB" w14:textId="77777777" w:rsidR="000F4BAA" w:rsidRPr="00EC76D5" w:rsidRDefault="000F4BAA" w:rsidP="000F4BAA">
      <w:pPr>
        <w:pStyle w:val="Code"/>
        <w:rPr>
          <w:highlight w:val="white"/>
        </w:rPr>
      </w:pPr>
      <w:r w:rsidRPr="00EC76D5">
        <w:rPr>
          <w:highlight w:val="white"/>
        </w:rPr>
        <w:t xml:space="preserve">  load_register(bp, buf[1]); // normal stack</w:t>
      </w:r>
    </w:p>
    <w:p w14:paraId="67085E58" w14:textId="77777777" w:rsidR="000F4BAA" w:rsidRPr="00EC76D5" w:rsidRDefault="000F4BAA" w:rsidP="000F4BAA">
      <w:pPr>
        <w:pStyle w:val="Code"/>
        <w:rPr>
          <w:highlight w:val="white"/>
        </w:rPr>
      </w:pPr>
      <w:r w:rsidRPr="00EC76D5">
        <w:rPr>
          <w:highlight w:val="white"/>
        </w:rPr>
        <w:t xml:space="preserve">  load_register(di, buf[2]); // ellipse stack</w:t>
      </w:r>
    </w:p>
    <w:p w14:paraId="4718422A" w14:textId="77777777" w:rsidR="000F4BAA" w:rsidRPr="00EC76D5" w:rsidRDefault="000F4BAA" w:rsidP="000F4BAA">
      <w:pPr>
        <w:pStyle w:val="Code"/>
        <w:rPr>
          <w:highlight w:val="white"/>
        </w:rPr>
      </w:pPr>
      <w:r w:rsidRPr="00EC76D5">
        <w:rPr>
          <w:highlight w:val="white"/>
        </w:rPr>
        <w:t xml:space="preserve">  jump_register(cx);</w:t>
      </w:r>
    </w:p>
    <w:p w14:paraId="477C94F9" w14:textId="08AF2A31" w:rsidR="000F4BAA" w:rsidRPr="00EC76D5" w:rsidRDefault="000F4BAA" w:rsidP="000F4BAA">
      <w:pPr>
        <w:pStyle w:val="Code"/>
      </w:pPr>
      <w:r w:rsidRPr="00EC76D5">
        <w:rPr>
          <w:highlight w:val="white"/>
        </w:rPr>
        <w:t>}</w:t>
      </w:r>
    </w:p>
    <w:p w14:paraId="6EE6955C" w14:textId="6B09A1A8" w:rsidR="00555D55" w:rsidRPr="00EC76D5" w:rsidRDefault="00555D55" w:rsidP="00265BDF">
      <w:pPr>
        <w:pStyle w:val="Rubrik2"/>
      </w:pPr>
      <w:bookmarkStart w:id="532" w:name="_Toc49764464"/>
      <w:r w:rsidRPr="00EC76D5">
        <w:t>Mathematical Functions</w:t>
      </w:r>
      <w:bookmarkEnd w:id="532"/>
    </w:p>
    <w:p w14:paraId="168DFE01" w14:textId="5D1C6542" w:rsidR="00D62A8B" w:rsidRPr="00EC76D5" w:rsidRDefault="008D6750" w:rsidP="00555D55">
      <w:pPr>
        <w:pStyle w:val="CodeListing"/>
      </w:pPr>
      <w:r>
        <w:t>m</w:t>
      </w:r>
      <w:r w:rsidR="00D62A8B" w:rsidRPr="00EC76D5">
        <w:t>ath.h</w:t>
      </w:r>
    </w:p>
    <w:p w14:paraId="2271134D" w14:textId="77777777" w:rsidR="00555D55" w:rsidRPr="00EC76D5" w:rsidRDefault="00555D55" w:rsidP="00555D55">
      <w:pPr>
        <w:pStyle w:val="Code"/>
        <w:rPr>
          <w:highlight w:val="white"/>
        </w:rPr>
      </w:pPr>
      <w:r w:rsidRPr="00EC76D5">
        <w:rPr>
          <w:highlight w:val="white"/>
        </w:rPr>
        <w:t>#ifndef __MATH_H__</w:t>
      </w:r>
    </w:p>
    <w:p w14:paraId="66FE2964" w14:textId="77777777" w:rsidR="00555D55" w:rsidRPr="00EC76D5" w:rsidRDefault="00555D55" w:rsidP="00555D55">
      <w:pPr>
        <w:pStyle w:val="Code"/>
        <w:rPr>
          <w:highlight w:val="white"/>
        </w:rPr>
      </w:pPr>
      <w:r w:rsidRPr="00EC76D5">
        <w:rPr>
          <w:highlight w:val="white"/>
        </w:rPr>
        <w:t>#define __MATH_H__</w:t>
      </w:r>
    </w:p>
    <w:p w14:paraId="3F86D8EA" w14:textId="77777777" w:rsidR="00555D55" w:rsidRPr="00EC76D5" w:rsidRDefault="00555D55" w:rsidP="00555D55">
      <w:pPr>
        <w:pStyle w:val="Code"/>
        <w:rPr>
          <w:highlight w:val="white"/>
        </w:rPr>
      </w:pPr>
    </w:p>
    <w:p w14:paraId="333C5EF4" w14:textId="77777777" w:rsidR="00555D55" w:rsidRPr="00EC76D5" w:rsidRDefault="00555D55" w:rsidP="00555D55">
      <w:pPr>
        <w:pStyle w:val="Code"/>
        <w:rPr>
          <w:highlight w:val="white"/>
        </w:rPr>
      </w:pPr>
      <w:r w:rsidRPr="00EC76D5">
        <w:rPr>
          <w:highlight w:val="white"/>
        </w:rPr>
        <w:t>#define PI 3.1415926535897932384626433</w:t>
      </w:r>
    </w:p>
    <w:p w14:paraId="2E13773B" w14:textId="77777777" w:rsidR="00555D55" w:rsidRPr="00EC76D5" w:rsidRDefault="00555D55" w:rsidP="00555D55">
      <w:pPr>
        <w:pStyle w:val="Code"/>
        <w:rPr>
          <w:highlight w:val="white"/>
        </w:rPr>
      </w:pPr>
      <w:r w:rsidRPr="00EC76D5">
        <w:rPr>
          <w:highlight w:val="white"/>
        </w:rPr>
        <w:t>#define E 2.7182818284590452353602874</w:t>
      </w:r>
    </w:p>
    <w:p w14:paraId="3BD1DBF0" w14:textId="77777777" w:rsidR="00555D55" w:rsidRPr="00EC76D5" w:rsidRDefault="00555D55" w:rsidP="00555D55">
      <w:pPr>
        <w:pStyle w:val="Code"/>
        <w:rPr>
          <w:highlight w:val="white"/>
        </w:rPr>
      </w:pPr>
      <w:r w:rsidRPr="00EC76D5">
        <w:rPr>
          <w:highlight w:val="white"/>
        </w:rPr>
        <w:t>#define EPSILON 1e-9</w:t>
      </w:r>
    </w:p>
    <w:p w14:paraId="7CEF674B" w14:textId="77777777" w:rsidR="00555D55" w:rsidRPr="00EC76D5" w:rsidRDefault="00555D55" w:rsidP="00555D55">
      <w:pPr>
        <w:pStyle w:val="Code"/>
        <w:rPr>
          <w:highlight w:val="white"/>
        </w:rPr>
      </w:pPr>
    </w:p>
    <w:p w14:paraId="075A91AD" w14:textId="77777777" w:rsidR="00555D55" w:rsidRPr="00EC76D5" w:rsidRDefault="00555D55" w:rsidP="00555D55">
      <w:pPr>
        <w:pStyle w:val="Code"/>
        <w:rPr>
          <w:highlight w:val="white"/>
        </w:rPr>
      </w:pPr>
      <w:r w:rsidRPr="00EC76D5">
        <w:rPr>
          <w:highlight w:val="white"/>
        </w:rPr>
        <w:t>extern double exp(double value);</w:t>
      </w:r>
    </w:p>
    <w:p w14:paraId="38933CD7" w14:textId="77777777" w:rsidR="00555D55" w:rsidRPr="00EC76D5" w:rsidRDefault="00555D55" w:rsidP="00555D55">
      <w:pPr>
        <w:pStyle w:val="Code"/>
        <w:rPr>
          <w:highlight w:val="white"/>
        </w:rPr>
      </w:pPr>
      <w:r w:rsidRPr="00EC76D5">
        <w:rPr>
          <w:highlight w:val="white"/>
        </w:rPr>
        <w:t>extern double log(double value);</w:t>
      </w:r>
    </w:p>
    <w:p w14:paraId="0391D748" w14:textId="77777777" w:rsidR="00555D55" w:rsidRPr="00EC76D5" w:rsidRDefault="00555D55" w:rsidP="00555D55">
      <w:pPr>
        <w:pStyle w:val="Code"/>
        <w:rPr>
          <w:highlight w:val="white"/>
        </w:rPr>
      </w:pPr>
      <w:r w:rsidRPr="00EC76D5">
        <w:rPr>
          <w:highlight w:val="white"/>
        </w:rPr>
        <w:t>extern double log10(double value);</w:t>
      </w:r>
    </w:p>
    <w:p w14:paraId="0CFC8A19" w14:textId="77777777" w:rsidR="00555D55" w:rsidRPr="00EC76D5" w:rsidRDefault="00555D55" w:rsidP="00555D55">
      <w:pPr>
        <w:pStyle w:val="Code"/>
        <w:rPr>
          <w:highlight w:val="white"/>
        </w:rPr>
      </w:pPr>
      <w:r w:rsidRPr="00EC76D5">
        <w:rPr>
          <w:highlight w:val="white"/>
        </w:rPr>
        <w:t>extern int log10_int(double value);</w:t>
      </w:r>
    </w:p>
    <w:p w14:paraId="4F4AA99D" w14:textId="77777777" w:rsidR="00555D55" w:rsidRPr="00EC76D5" w:rsidRDefault="00555D55" w:rsidP="00555D55">
      <w:pPr>
        <w:pStyle w:val="Code"/>
        <w:rPr>
          <w:highlight w:val="white"/>
        </w:rPr>
      </w:pPr>
      <w:r w:rsidRPr="00EC76D5">
        <w:rPr>
          <w:highlight w:val="white"/>
        </w:rPr>
        <w:t>extern double pow(double base, double exponent);</w:t>
      </w:r>
    </w:p>
    <w:p w14:paraId="7E59BF47" w14:textId="77777777" w:rsidR="00555D55" w:rsidRPr="00EC76D5" w:rsidRDefault="00555D55" w:rsidP="00555D55">
      <w:pPr>
        <w:pStyle w:val="Code"/>
        <w:rPr>
          <w:highlight w:val="white"/>
        </w:rPr>
      </w:pPr>
      <w:r w:rsidRPr="00EC76D5">
        <w:rPr>
          <w:highlight w:val="white"/>
        </w:rPr>
        <w:t>extern double pow_int(double base, int exponent);</w:t>
      </w:r>
    </w:p>
    <w:p w14:paraId="540BFF6D" w14:textId="77777777" w:rsidR="00555D55" w:rsidRPr="00EC76D5" w:rsidRDefault="00555D55" w:rsidP="00555D55">
      <w:pPr>
        <w:pStyle w:val="Code"/>
        <w:rPr>
          <w:highlight w:val="white"/>
        </w:rPr>
      </w:pPr>
    </w:p>
    <w:p w14:paraId="6B52E385" w14:textId="77777777" w:rsidR="00555D55" w:rsidRPr="00EC76D5" w:rsidRDefault="00555D55" w:rsidP="00555D55">
      <w:pPr>
        <w:pStyle w:val="Code"/>
        <w:rPr>
          <w:highlight w:val="white"/>
        </w:rPr>
      </w:pPr>
      <w:r w:rsidRPr="00EC76D5">
        <w:rPr>
          <w:highlight w:val="white"/>
        </w:rPr>
        <w:t>extern double ldexp(double value, int exponent);</w:t>
      </w:r>
    </w:p>
    <w:p w14:paraId="65EF46DF" w14:textId="77777777" w:rsidR="00555D55" w:rsidRPr="00EC76D5" w:rsidRDefault="00555D55" w:rsidP="00555D55">
      <w:pPr>
        <w:pStyle w:val="Code"/>
        <w:rPr>
          <w:highlight w:val="white"/>
        </w:rPr>
      </w:pPr>
      <w:r w:rsidRPr="00EC76D5">
        <w:rPr>
          <w:highlight w:val="white"/>
        </w:rPr>
        <w:t>extern double frexp(double value, int* exponent);</w:t>
      </w:r>
    </w:p>
    <w:p w14:paraId="277EC609" w14:textId="77777777" w:rsidR="00555D55" w:rsidRPr="00EC76D5" w:rsidRDefault="00555D55" w:rsidP="00555D55">
      <w:pPr>
        <w:pStyle w:val="Code"/>
        <w:rPr>
          <w:highlight w:val="white"/>
        </w:rPr>
      </w:pPr>
    </w:p>
    <w:p w14:paraId="458005C2" w14:textId="77777777" w:rsidR="00555D55" w:rsidRPr="00EC76D5" w:rsidRDefault="00555D55" w:rsidP="00555D55">
      <w:pPr>
        <w:pStyle w:val="Code"/>
        <w:rPr>
          <w:highlight w:val="white"/>
        </w:rPr>
      </w:pPr>
      <w:r w:rsidRPr="00EC76D5">
        <w:rPr>
          <w:highlight w:val="white"/>
        </w:rPr>
        <w:t>extern double sin(double value);</w:t>
      </w:r>
    </w:p>
    <w:p w14:paraId="5B69D00C" w14:textId="77777777" w:rsidR="00555D55" w:rsidRPr="00EC76D5" w:rsidRDefault="00555D55" w:rsidP="00555D55">
      <w:pPr>
        <w:pStyle w:val="Code"/>
        <w:rPr>
          <w:highlight w:val="white"/>
        </w:rPr>
      </w:pPr>
      <w:r w:rsidRPr="00EC76D5">
        <w:rPr>
          <w:highlight w:val="white"/>
        </w:rPr>
        <w:t>extern double cos(double value);</w:t>
      </w:r>
    </w:p>
    <w:p w14:paraId="055F3DC5" w14:textId="77777777" w:rsidR="00555D55" w:rsidRPr="00EC76D5" w:rsidRDefault="00555D55" w:rsidP="00555D55">
      <w:pPr>
        <w:pStyle w:val="Code"/>
        <w:rPr>
          <w:highlight w:val="white"/>
        </w:rPr>
      </w:pPr>
      <w:r w:rsidRPr="00EC76D5">
        <w:rPr>
          <w:highlight w:val="white"/>
        </w:rPr>
        <w:t>extern double tan(double value);</w:t>
      </w:r>
    </w:p>
    <w:p w14:paraId="31D16723" w14:textId="77777777" w:rsidR="00555D55" w:rsidRPr="00EC76D5" w:rsidRDefault="00555D55" w:rsidP="00555D55">
      <w:pPr>
        <w:pStyle w:val="Code"/>
        <w:rPr>
          <w:highlight w:val="white"/>
        </w:rPr>
      </w:pPr>
    </w:p>
    <w:p w14:paraId="496E88E0" w14:textId="77777777" w:rsidR="00555D55" w:rsidRPr="00EC76D5" w:rsidRDefault="00555D55" w:rsidP="00555D55">
      <w:pPr>
        <w:pStyle w:val="Code"/>
        <w:rPr>
          <w:highlight w:val="white"/>
        </w:rPr>
      </w:pPr>
      <w:r w:rsidRPr="00EC76D5">
        <w:rPr>
          <w:highlight w:val="white"/>
        </w:rPr>
        <w:lastRenderedPageBreak/>
        <w:t>extern double sinh(double value);</w:t>
      </w:r>
    </w:p>
    <w:p w14:paraId="3085C714" w14:textId="77777777" w:rsidR="00555D55" w:rsidRPr="00EC76D5" w:rsidRDefault="00555D55" w:rsidP="00555D55">
      <w:pPr>
        <w:pStyle w:val="Code"/>
        <w:rPr>
          <w:highlight w:val="white"/>
        </w:rPr>
      </w:pPr>
      <w:r w:rsidRPr="00EC76D5">
        <w:rPr>
          <w:highlight w:val="white"/>
        </w:rPr>
        <w:t>extern double cosh(double value);</w:t>
      </w:r>
    </w:p>
    <w:p w14:paraId="17330B9B" w14:textId="77777777" w:rsidR="00555D55" w:rsidRPr="00EC76D5" w:rsidRDefault="00555D55" w:rsidP="00555D55">
      <w:pPr>
        <w:pStyle w:val="Code"/>
        <w:rPr>
          <w:highlight w:val="white"/>
        </w:rPr>
      </w:pPr>
      <w:r w:rsidRPr="00EC76D5">
        <w:rPr>
          <w:highlight w:val="white"/>
        </w:rPr>
        <w:t>extern double tanh(double value);</w:t>
      </w:r>
    </w:p>
    <w:p w14:paraId="1C50FBC6" w14:textId="77777777" w:rsidR="00555D55" w:rsidRPr="00EC76D5" w:rsidRDefault="00555D55" w:rsidP="00555D55">
      <w:pPr>
        <w:pStyle w:val="Code"/>
        <w:rPr>
          <w:highlight w:val="white"/>
        </w:rPr>
      </w:pPr>
    </w:p>
    <w:p w14:paraId="69D792D3" w14:textId="77777777" w:rsidR="00555D55" w:rsidRPr="00EC76D5" w:rsidRDefault="00555D55" w:rsidP="00555D55">
      <w:pPr>
        <w:pStyle w:val="Code"/>
        <w:rPr>
          <w:highlight w:val="white"/>
        </w:rPr>
      </w:pPr>
      <w:r w:rsidRPr="00EC76D5">
        <w:rPr>
          <w:highlight w:val="white"/>
        </w:rPr>
        <w:t xml:space="preserve">extern double sqrt(double value); </w:t>
      </w:r>
    </w:p>
    <w:p w14:paraId="0E2895D4" w14:textId="77777777" w:rsidR="00555D55" w:rsidRPr="00EC76D5" w:rsidRDefault="00555D55" w:rsidP="00555D55">
      <w:pPr>
        <w:pStyle w:val="Code"/>
        <w:rPr>
          <w:highlight w:val="white"/>
        </w:rPr>
      </w:pPr>
    </w:p>
    <w:p w14:paraId="46088C14" w14:textId="77777777" w:rsidR="00555D55" w:rsidRPr="00EC76D5" w:rsidRDefault="00555D55" w:rsidP="00555D55">
      <w:pPr>
        <w:pStyle w:val="Code"/>
        <w:rPr>
          <w:highlight w:val="white"/>
        </w:rPr>
      </w:pPr>
      <w:r w:rsidRPr="00EC76D5">
        <w:rPr>
          <w:highlight w:val="white"/>
        </w:rPr>
        <w:t>extern double asin(double value);</w:t>
      </w:r>
    </w:p>
    <w:p w14:paraId="50F2BF98" w14:textId="77777777" w:rsidR="00555D55" w:rsidRPr="00EC76D5" w:rsidRDefault="00555D55" w:rsidP="00555D55">
      <w:pPr>
        <w:pStyle w:val="Code"/>
        <w:rPr>
          <w:highlight w:val="white"/>
        </w:rPr>
      </w:pPr>
      <w:r w:rsidRPr="00EC76D5">
        <w:rPr>
          <w:highlight w:val="white"/>
        </w:rPr>
        <w:t>extern double acos(double value);</w:t>
      </w:r>
    </w:p>
    <w:p w14:paraId="0BAD0C61" w14:textId="77777777" w:rsidR="00555D55" w:rsidRPr="00EC76D5" w:rsidRDefault="00555D55" w:rsidP="00555D55">
      <w:pPr>
        <w:pStyle w:val="Code"/>
        <w:rPr>
          <w:highlight w:val="white"/>
        </w:rPr>
      </w:pPr>
      <w:r w:rsidRPr="00EC76D5">
        <w:rPr>
          <w:highlight w:val="white"/>
        </w:rPr>
        <w:t>extern double atan(double value);</w:t>
      </w:r>
    </w:p>
    <w:p w14:paraId="08C096C5" w14:textId="77777777" w:rsidR="00555D55" w:rsidRPr="00EC76D5" w:rsidRDefault="00555D55" w:rsidP="00555D55">
      <w:pPr>
        <w:pStyle w:val="Code"/>
        <w:rPr>
          <w:highlight w:val="white"/>
        </w:rPr>
      </w:pPr>
      <w:r w:rsidRPr="00EC76D5">
        <w:rPr>
          <w:highlight w:val="white"/>
        </w:rPr>
        <w:t>extern double atan2(double num, double denum);</w:t>
      </w:r>
    </w:p>
    <w:p w14:paraId="5F64B983" w14:textId="77777777" w:rsidR="00555D55" w:rsidRPr="00EC76D5" w:rsidRDefault="00555D55" w:rsidP="00555D55">
      <w:pPr>
        <w:pStyle w:val="Code"/>
        <w:rPr>
          <w:highlight w:val="white"/>
        </w:rPr>
      </w:pPr>
    </w:p>
    <w:p w14:paraId="362DCE67" w14:textId="77777777" w:rsidR="00555D55" w:rsidRPr="00EC76D5" w:rsidRDefault="00555D55" w:rsidP="00555D55">
      <w:pPr>
        <w:pStyle w:val="Code"/>
        <w:rPr>
          <w:highlight w:val="white"/>
        </w:rPr>
      </w:pPr>
      <w:r w:rsidRPr="00EC76D5">
        <w:rPr>
          <w:highlight w:val="white"/>
        </w:rPr>
        <w:t>extern double floor(double value);</w:t>
      </w:r>
    </w:p>
    <w:p w14:paraId="165409E8" w14:textId="77777777" w:rsidR="00555D55" w:rsidRPr="00EC76D5" w:rsidRDefault="00555D55" w:rsidP="00555D55">
      <w:pPr>
        <w:pStyle w:val="Code"/>
        <w:rPr>
          <w:highlight w:val="white"/>
        </w:rPr>
      </w:pPr>
      <w:r w:rsidRPr="00EC76D5">
        <w:rPr>
          <w:highlight w:val="white"/>
        </w:rPr>
        <w:t>extern double ceil(double value);</w:t>
      </w:r>
    </w:p>
    <w:p w14:paraId="310CBD82" w14:textId="77777777" w:rsidR="00555D55" w:rsidRPr="00EC76D5" w:rsidRDefault="00555D55" w:rsidP="00555D55">
      <w:pPr>
        <w:pStyle w:val="Code"/>
        <w:rPr>
          <w:highlight w:val="white"/>
        </w:rPr>
      </w:pPr>
      <w:r w:rsidRPr="00EC76D5">
        <w:rPr>
          <w:highlight w:val="white"/>
        </w:rPr>
        <w:t>extern double round(double value);</w:t>
      </w:r>
    </w:p>
    <w:p w14:paraId="50CEEEDB" w14:textId="77777777" w:rsidR="00555D55" w:rsidRPr="00EC76D5" w:rsidRDefault="00555D55" w:rsidP="00555D55">
      <w:pPr>
        <w:pStyle w:val="Code"/>
        <w:rPr>
          <w:highlight w:val="white"/>
        </w:rPr>
      </w:pPr>
      <w:r w:rsidRPr="00EC76D5">
        <w:rPr>
          <w:highlight w:val="white"/>
        </w:rPr>
        <w:t>extern double fabs(double value);</w:t>
      </w:r>
    </w:p>
    <w:p w14:paraId="2DAE1E1A" w14:textId="77777777" w:rsidR="00555D55" w:rsidRPr="00EC76D5" w:rsidRDefault="00555D55" w:rsidP="00555D55">
      <w:pPr>
        <w:pStyle w:val="Code"/>
        <w:rPr>
          <w:highlight w:val="white"/>
        </w:rPr>
      </w:pPr>
    </w:p>
    <w:p w14:paraId="0BC59D6C" w14:textId="77777777" w:rsidR="00555D55" w:rsidRPr="00EC76D5" w:rsidRDefault="00555D55" w:rsidP="00555D55">
      <w:pPr>
        <w:pStyle w:val="Code"/>
        <w:rPr>
          <w:highlight w:val="white"/>
        </w:rPr>
      </w:pPr>
      <w:r w:rsidRPr="00EC76D5">
        <w:rPr>
          <w:highlight w:val="white"/>
        </w:rPr>
        <w:t>extern double modf(double value, double* integralPart);</w:t>
      </w:r>
    </w:p>
    <w:p w14:paraId="3734E0C5" w14:textId="77777777" w:rsidR="00555D55" w:rsidRPr="00EC76D5" w:rsidRDefault="00555D55" w:rsidP="00555D55">
      <w:pPr>
        <w:pStyle w:val="Code"/>
        <w:rPr>
          <w:highlight w:val="white"/>
        </w:rPr>
      </w:pPr>
      <w:r w:rsidRPr="00EC76D5">
        <w:rPr>
          <w:highlight w:val="white"/>
        </w:rPr>
        <w:t>extern double fmod(double num, double denum);</w:t>
      </w:r>
    </w:p>
    <w:p w14:paraId="029FC9AD" w14:textId="77777777" w:rsidR="00555D55" w:rsidRPr="00EC76D5" w:rsidRDefault="00555D55" w:rsidP="00555D55">
      <w:pPr>
        <w:pStyle w:val="Code"/>
        <w:rPr>
          <w:highlight w:val="white"/>
        </w:rPr>
      </w:pPr>
    </w:p>
    <w:p w14:paraId="2A947B2A" w14:textId="7B482473" w:rsidR="00555D55" w:rsidRPr="00EC76D5" w:rsidRDefault="00555D55" w:rsidP="00555D55">
      <w:pPr>
        <w:pStyle w:val="Code"/>
        <w:rPr>
          <w:highlight w:val="white"/>
        </w:rPr>
      </w:pPr>
      <w:r w:rsidRPr="00EC76D5">
        <w:rPr>
          <w:highlight w:val="white"/>
        </w:rPr>
        <w:t>#endif</w:t>
      </w:r>
    </w:p>
    <w:p w14:paraId="19AB52E8" w14:textId="40A96A77" w:rsidR="00555D55" w:rsidRPr="00EC76D5" w:rsidRDefault="008D6750" w:rsidP="00555D55">
      <w:pPr>
        <w:pStyle w:val="CodeListing"/>
        <w:rPr>
          <w:highlight w:val="white"/>
        </w:rPr>
      </w:pPr>
      <w:r>
        <w:rPr>
          <w:highlight w:val="white"/>
        </w:rPr>
        <w:t>m</w:t>
      </w:r>
      <w:r w:rsidR="00555D55" w:rsidRPr="00EC76D5">
        <w:rPr>
          <w:highlight w:val="white"/>
        </w:rPr>
        <w:t>ath.c</w:t>
      </w:r>
    </w:p>
    <w:p w14:paraId="36499265" w14:textId="60A35711" w:rsidR="00555D55" w:rsidRPr="00EC76D5" w:rsidRDefault="00555D55" w:rsidP="00555D55">
      <w:pPr>
        <w:pStyle w:val="Code"/>
        <w:rPr>
          <w:highlight w:val="white"/>
        </w:rPr>
      </w:pPr>
      <w:r w:rsidRPr="00EC76D5">
        <w:rPr>
          <w:highlight w:val="white"/>
        </w:rPr>
        <w:t xml:space="preserve">#include </w:t>
      </w:r>
      <w:r w:rsidR="00EF337F">
        <w:rPr>
          <w:highlight w:val="white"/>
        </w:rPr>
        <w:t>&lt;math.h&gt;</w:t>
      </w:r>
    </w:p>
    <w:p w14:paraId="3F8204BC" w14:textId="7BEADE94" w:rsidR="00555D55" w:rsidRPr="00EC76D5" w:rsidRDefault="00555D55" w:rsidP="00555D55">
      <w:pPr>
        <w:pStyle w:val="Code"/>
        <w:rPr>
          <w:highlight w:val="white"/>
        </w:rPr>
      </w:pPr>
      <w:r w:rsidRPr="00EC76D5">
        <w:rPr>
          <w:highlight w:val="white"/>
        </w:rPr>
        <w:t xml:space="preserve">#include </w:t>
      </w:r>
      <w:r w:rsidR="00EF337F">
        <w:rPr>
          <w:highlight w:val="white"/>
        </w:rPr>
        <w:t>&lt;errno.h&gt;</w:t>
      </w:r>
    </w:p>
    <w:p w14:paraId="79FC642E" w14:textId="70D1681C" w:rsidR="00555D55" w:rsidRPr="00EC76D5" w:rsidRDefault="00555D55" w:rsidP="00555D55">
      <w:pPr>
        <w:pStyle w:val="Code"/>
        <w:rPr>
          <w:highlight w:val="white"/>
        </w:rPr>
      </w:pPr>
      <w:r w:rsidRPr="00EC76D5">
        <w:rPr>
          <w:highlight w:val="white"/>
        </w:rPr>
        <w:t xml:space="preserve">#include </w:t>
      </w:r>
      <w:r w:rsidR="00294181">
        <w:rPr>
          <w:highlight w:val="white"/>
        </w:rPr>
        <w:t>&lt;stdio.h&gt;</w:t>
      </w:r>
    </w:p>
    <w:p w14:paraId="629C2847" w14:textId="5FED59A8" w:rsidR="00555D55" w:rsidRPr="00EC76D5" w:rsidRDefault="00555D55" w:rsidP="00555D55">
      <w:pPr>
        <w:pStyle w:val="Code"/>
        <w:rPr>
          <w:highlight w:val="white"/>
        </w:rPr>
      </w:pPr>
      <w:r w:rsidRPr="00EC76D5">
        <w:rPr>
          <w:highlight w:val="white"/>
        </w:rPr>
        <w:t xml:space="preserve">#include </w:t>
      </w:r>
      <w:r w:rsidR="006F1D75">
        <w:rPr>
          <w:highlight w:val="white"/>
        </w:rPr>
        <w:t>&lt;stddef.h&gt;</w:t>
      </w:r>
    </w:p>
    <w:p w14:paraId="1BC21778" w14:textId="7F1F3F0A" w:rsidR="00555D55" w:rsidRPr="00EC76D5" w:rsidRDefault="00555D55" w:rsidP="00555D55">
      <w:pPr>
        <w:pStyle w:val="Code"/>
        <w:rPr>
          <w:highlight w:val="white"/>
        </w:rPr>
      </w:pPr>
      <w:r w:rsidRPr="00EC76D5">
        <w:rPr>
          <w:highlight w:val="white"/>
        </w:rPr>
        <w:t xml:space="preserve">#include </w:t>
      </w:r>
      <w:r w:rsidR="00EF337F">
        <w:rPr>
          <w:highlight w:val="white"/>
        </w:rPr>
        <w:t>&lt;stdlib.h&gt;</w:t>
      </w:r>
    </w:p>
    <w:p w14:paraId="000B0AC0" w14:textId="77777777" w:rsidR="00555D55" w:rsidRPr="00EC76D5" w:rsidRDefault="00555D55" w:rsidP="00555D55">
      <w:pPr>
        <w:pStyle w:val="Code"/>
        <w:rPr>
          <w:highlight w:val="white"/>
        </w:rPr>
      </w:pPr>
    </w:p>
    <w:p w14:paraId="42A8050C" w14:textId="77777777" w:rsidR="00555D55" w:rsidRPr="00EC76D5" w:rsidRDefault="00555D55" w:rsidP="00555D55">
      <w:pPr>
        <w:pStyle w:val="Code"/>
        <w:rPr>
          <w:highlight w:val="white"/>
        </w:rPr>
      </w:pPr>
      <w:r w:rsidRPr="00EC76D5">
        <w:rPr>
          <w:highlight w:val="white"/>
        </w:rPr>
        <w:t>double exp(double x) {</w:t>
      </w:r>
    </w:p>
    <w:p w14:paraId="42D67806" w14:textId="77777777" w:rsidR="00555D55" w:rsidRPr="00EC76D5" w:rsidRDefault="00555D55" w:rsidP="00555D55">
      <w:pPr>
        <w:pStyle w:val="Code"/>
        <w:rPr>
          <w:highlight w:val="white"/>
        </w:rPr>
      </w:pPr>
      <w:r w:rsidRPr="00EC76D5">
        <w:rPr>
          <w:highlight w:val="white"/>
        </w:rPr>
        <w:t xml:space="preserve">  double n = 0, faculty = 1, power = 1, term, sum = 0;</w:t>
      </w:r>
    </w:p>
    <w:p w14:paraId="38C75D6A" w14:textId="77777777" w:rsidR="00555D55" w:rsidRPr="00EC76D5" w:rsidRDefault="00555D55" w:rsidP="00555D55">
      <w:pPr>
        <w:pStyle w:val="Code"/>
        <w:rPr>
          <w:highlight w:val="white"/>
        </w:rPr>
      </w:pPr>
    </w:p>
    <w:p w14:paraId="5357802D" w14:textId="77777777" w:rsidR="00555D55" w:rsidRPr="00EC76D5" w:rsidRDefault="00555D55" w:rsidP="00555D55">
      <w:pPr>
        <w:pStyle w:val="Code"/>
        <w:rPr>
          <w:highlight w:val="white"/>
        </w:rPr>
      </w:pPr>
      <w:r w:rsidRPr="00EC76D5">
        <w:rPr>
          <w:highlight w:val="white"/>
        </w:rPr>
        <w:t xml:space="preserve">  do {</w:t>
      </w:r>
    </w:p>
    <w:p w14:paraId="5EDD21ED" w14:textId="77777777" w:rsidR="00555D55" w:rsidRPr="00EC76D5" w:rsidRDefault="00555D55" w:rsidP="00555D55">
      <w:pPr>
        <w:pStyle w:val="Code"/>
        <w:rPr>
          <w:highlight w:val="white"/>
        </w:rPr>
      </w:pPr>
      <w:r w:rsidRPr="00EC76D5">
        <w:rPr>
          <w:highlight w:val="white"/>
        </w:rPr>
        <w:t xml:space="preserve">    term = power / faculty;</w:t>
      </w:r>
    </w:p>
    <w:p w14:paraId="646B6A4C" w14:textId="77777777" w:rsidR="00555D55" w:rsidRPr="00EC76D5" w:rsidRDefault="00555D55" w:rsidP="00555D55">
      <w:pPr>
        <w:pStyle w:val="Code"/>
        <w:rPr>
          <w:highlight w:val="white"/>
        </w:rPr>
      </w:pPr>
      <w:r w:rsidRPr="00EC76D5">
        <w:rPr>
          <w:highlight w:val="white"/>
        </w:rPr>
        <w:t xml:space="preserve">    sum += term;</w:t>
      </w:r>
    </w:p>
    <w:p w14:paraId="07D9C05A" w14:textId="77777777" w:rsidR="00555D55" w:rsidRPr="00EC76D5" w:rsidRDefault="00555D55" w:rsidP="00555D55">
      <w:pPr>
        <w:pStyle w:val="Code"/>
        <w:rPr>
          <w:highlight w:val="white"/>
        </w:rPr>
      </w:pPr>
      <w:r w:rsidRPr="00EC76D5">
        <w:rPr>
          <w:highlight w:val="white"/>
        </w:rPr>
        <w:t xml:space="preserve">    power *= x;</w:t>
      </w:r>
    </w:p>
    <w:p w14:paraId="47B4EEE6" w14:textId="77777777" w:rsidR="00555D55" w:rsidRPr="00EC76D5" w:rsidRDefault="00555D55" w:rsidP="00555D55">
      <w:pPr>
        <w:pStyle w:val="Code"/>
        <w:rPr>
          <w:highlight w:val="white"/>
        </w:rPr>
      </w:pPr>
      <w:r w:rsidRPr="00EC76D5">
        <w:rPr>
          <w:highlight w:val="white"/>
        </w:rPr>
        <w:t xml:space="preserve">    faculty *= ++n;</w:t>
      </w:r>
    </w:p>
    <w:p w14:paraId="033DBBDC" w14:textId="77777777" w:rsidR="00555D55" w:rsidRPr="00EC76D5" w:rsidRDefault="00555D55" w:rsidP="00555D55">
      <w:pPr>
        <w:pStyle w:val="Code"/>
        <w:rPr>
          <w:highlight w:val="white"/>
        </w:rPr>
      </w:pPr>
      <w:r w:rsidRPr="00EC76D5">
        <w:rPr>
          <w:highlight w:val="white"/>
        </w:rPr>
        <w:t xml:space="preserve">  } while (fabs(term) &gt;= EPSILON);</w:t>
      </w:r>
    </w:p>
    <w:p w14:paraId="725C9347" w14:textId="77777777" w:rsidR="00555D55" w:rsidRPr="00EC76D5" w:rsidRDefault="00555D55" w:rsidP="00555D55">
      <w:pPr>
        <w:pStyle w:val="Code"/>
        <w:rPr>
          <w:highlight w:val="white"/>
        </w:rPr>
      </w:pPr>
    </w:p>
    <w:p w14:paraId="648AF903" w14:textId="77777777" w:rsidR="00555D55" w:rsidRPr="00EC76D5" w:rsidRDefault="00555D55" w:rsidP="00555D55">
      <w:pPr>
        <w:pStyle w:val="Code"/>
        <w:rPr>
          <w:highlight w:val="white"/>
        </w:rPr>
      </w:pPr>
      <w:r w:rsidRPr="00EC76D5">
        <w:rPr>
          <w:highlight w:val="white"/>
        </w:rPr>
        <w:t xml:space="preserve">  return sum;</w:t>
      </w:r>
    </w:p>
    <w:p w14:paraId="427FE05A" w14:textId="77777777" w:rsidR="00555D55" w:rsidRPr="00EC76D5" w:rsidRDefault="00555D55" w:rsidP="00555D55">
      <w:pPr>
        <w:pStyle w:val="Code"/>
        <w:rPr>
          <w:highlight w:val="white"/>
        </w:rPr>
      </w:pPr>
      <w:r w:rsidRPr="00EC76D5">
        <w:rPr>
          <w:highlight w:val="white"/>
        </w:rPr>
        <w:t>}</w:t>
      </w:r>
    </w:p>
    <w:p w14:paraId="3ECEA4A0" w14:textId="77777777" w:rsidR="00555D55" w:rsidRPr="00EC76D5" w:rsidRDefault="00555D55" w:rsidP="00555D55">
      <w:pPr>
        <w:pStyle w:val="Code"/>
        <w:rPr>
          <w:highlight w:val="white"/>
        </w:rPr>
      </w:pPr>
    </w:p>
    <w:p w14:paraId="188E765A" w14:textId="77777777" w:rsidR="00555D55" w:rsidRPr="00EC76D5" w:rsidRDefault="00555D55" w:rsidP="00555D55">
      <w:pPr>
        <w:pStyle w:val="Code"/>
        <w:rPr>
          <w:highlight w:val="white"/>
        </w:rPr>
      </w:pPr>
      <w:r w:rsidRPr="00EC76D5">
        <w:rPr>
          <w:highlight w:val="white"/>
        </w:rPr>
        <w:t>static double logX(double x) { // [1/E,1]</w:t>
      </w:r>
    </w:p>
    <w:p w14:paraId="45D5FF89" w14:textId="77777777" w:rsidR="00555D55" w:rsidRPr="00EC76D5" w:rsidRDefault="00555D55" w:rsidP="00555D55">
      <w:pPr>
        <w:pStyle w:val="Code"/>
        <w:rPr>
          <w:highlight w:val="white"/>
        </w:rPr>
      </w:pPr>
      <w:r w:rsidRPr="00EC76D5">
        <w:rPr>
          <w:highlight w:val="white"/>
        </w:rPr>
        <w:t xml:space="preserve">  double n = 1, plusMinusOne = 1, x_minus_1 = x - 1,</w:t>
      </w:r>
    </w:p>
    <w:p w14:paraId="2C5F2793" w14:textId="0BFBCE81" w:rsidR="00555D55" w:rsidRPr="00EC76D5" w:rsidRDefault="00555D55" w:rsidP="00555D55">
      <w:pPr>
        <w:pStyle w:val="Code"/>
        <w:rPr>
          <w:highlight w:val="white"/>
        </w:rPr>
      </w:pPr>
      <w:r w:rsidRPr="00EC76D5">
        <w:rPr>
          <w:highlight w:val="white"/>
        </w:rPr>
        <w:t xml:space="preserve">         term, sum = 0, power = x_minus_1;</w:t>
      </w:r>
    </w:p>
    <w:p w14:paraId="597DF3D0" w14:textId="77777777" w:rsidR="00555D55" w:rsidRPr="00EC76D5" w:rsidRDefault="00555D55" w:rsidP="00555D55">
      <w:pPr>
        <w:pStyle w:val="Code"/>
        <w:rPr>
          <w:highlight w:val="white"/>
        </w:rPr>
      </w:pPr>
    </w:p>
    <w:p w14:paraId="4FFF625B" w14:textId="77777777" w:rsidR="00555D55" w:rsidRPr="00EC76D5" w:rsidRDefault="00555D55" w:rsidP="00555D55">
      <w:pPr>
        <w:pStyle w:val="Code"/>
        <w:rPr>
          <w:highlight w:val="white"/>
        </w:rPr>
      </w:pPr>
      <w:r w:rsidRPr="00EC76D5">
        <w:rPr>
          <w:highlight w:val="white"/>
        </w:rPr>
        <w:t xml:space="preserve">  do {</w:t>
      </w:r>
    </w:p>
    <w:p w14:paraId="136D1733" w14:textId="77777777" w:rsidR="00555D55" w:rsidRPr="00EC76D5" w:rsidRDefault="00555D55" w:rsidP="00555D55">
      <w:pPr>
        <w:pStyle w:val="Code"/>
        <w:rPr>
          <w:highlight w:val="white"/>
        </w:rPr>
      </w:pPr>
      <w:r w:rsidRPr="00EC76D5">
        <w:rPr>
          <w:highlight w:val="white"/>
        </w:rPr>
        <w:t xml:space="preserve">    term = plusMinusOne * (power / n++);</w:t>
      </w:r>
    </w:p>
    <w:p w14:paraId="5B1FC6B5" w14:textId="77777777" w:rsidR="00555D55" w:rsidRPr="00EC76D5" w:rsidRDefault="00555D55" w:rsidP="00555D55">
      <w:pPr>
        <w:pStyle w:val="Code"/>
        <w:rPr>
          <w:highlight w:val="white"/>
        </w:rPr>
      </w:pPr>
      <w:r w:rsidRPr="00EC76D5">
        <w:rPr>
          <w:highlight w:val="white"/>
        </w:rPr>
        <w:t xml:space="preserve">    sum += term;</w:t>
      </w:r>
    </w:p>
    <w:p w14:paraId="6D16FD05" w14:textId="77777777" w:rsidR="00555D55" w:rsidRPr="00EC76D5" w:rsidRDefault="00555D55" w:rsidP="00555D55">
      <w:pPr>
        <w:pStyle w:val="Code"/>
        <w:rPr>
          <w:highlight w:val="white"/>
        </w:rPr>
      </w:pPr>
      <w:r w:rsidRPr="00EC76D5">
        <w:rPr>
          <w:highlight w:val="white"/>
        </w:rPr>
        <w:t xml:space="preserve">    power *= x_minus_1;</w:t>
      </w:r>
    </w:p>
    <w:p w14:paraId="25F59EE8" w14:textId="77777777" w:rsidR="00555D55" w:rsidRPr="00EC76D5" w:rsidRDefault="00555D55" w:rsidP="00555D55">
      <w:pPr>
        <w:pStyle w:val="Code"/>
        <w:rPr>
          <w:highlight w:val="white"/>
        </w:rPr>
      </w:pPr>
      <w:r w:rsidRPr="00EC76D5">
        <w:rPr>
          <w:highlight w:val="white"/>
        </w:rPr>
        <w:t xml:space="preserve">    plusMinusOne *= -1.0;</w:t>
      </w:r>
    </w:p>
    <w:p w14:paraId="5ADDE7F2" w14:textId="77777777" w:rsidR="00555D55" w:rsidRPr="00EC76D5" w:rsidRDefault="00555D55" w:rsidP="00555D55">
      <w:pPr>
        <w:pStyle w:val="Code"/>
        <w:rPr>
          <w:highlight w:val="white"/>
        </w:rPr>
      </w:pPr>
      <w:r w:rsidRPr="00EC76D5">
        <w:rPr>
          <w:highlight w:val="white"/>
        </w:rPr>
        <w:t xml:space="preserve">  } while (fabs(term) &gt; EPSILON);</w:t>
      </w:r>
    </w:p>
    <w:p w14:paraId="0E181B90" w14:textId="77777777" w:rsidR="00555D55" w:rsidRPr="00EC76D5" w:rsidRDefault="00555D55" w:rsidP="00555D55">
      <w:pPr>
        <w:pStyle w:val="Code"/>
        <w:rPr>
          <w:highlight w:val="white"/>
        </w:rPr>
      </w:pPr>
    </w:p>
    <w:p w14:paraId="4DE62553" w14:textId="77777777" w:rsidR="00555D55" w:rsidRPr="00EC76D5" w:rsidRDefault="00555D55" w:rsidP="00555D55">
      <w:pPr>
        <w:pStyle w:val="Code"/>
        <w:rPr>
          <w:highlight w:val="white"/>
        </w:rPr>
      </w:pPr>
      <w:r w:rsidRPr="00EC76D5">
        <w:rPr>
          <w:highlight w:val="white"/>
        </w:rPr>
        <w:t xml:space="preserve">  return sum;</w:t>
      </w:r>
    </w:p>
    <w:p w14:paraId="1132BBF8" w14:textId="77777777" w:rsidR="00555D55" w:rsidRPr="00EC76D5" w:rsidRDefault="00555D55" w:rsidP="00555D55">
      <w:pPr>
        <w:pStyle w:val="Code"/>
        <w:rPr>
          <w:highlight w:val="white"/>
        </w:rPr>
      </w:pPr>
      <w:r w:rsidRPr="00EC76D5">
        <w:rPr>
          <w:highlight w:val="white"/>
        </w:rPr>
        <w:t>}</w:t>
      </w:r>
    </w:p>
    <w:p w14:paraId="6261D243" w14:textId="77777777" w:rsidR="00555D55" w:rsidRPr="00EC76D5" w:rsidRDefault="00555D55" w:rsidP="00B92E77">
      <w:pPr>
        <w:pStyle w:val="Code"/>
        <w:rPr>
          <w:highlight w:val="white"/>
        </w:rPr>
      </w:pPr>
    </w:p>
    <w:p w14:paraId="5DCC44E1" w14:textId="77777777" w:rsidR="00555D55" w:rsidRPr="00EC76D5" w:rsidRDefault="00555D55" w:rsidP="00B92E77">
      <w:pPr>
        <w:pStyle w:val="Code"/>
        <w:rPr>
          <w:highlight w:val="white"/>
        </w:rPr>
      </w:pPr>
      <w:r w:rsidRPr="00EC76D5">
        <w:rPr>
          <w:highlight w:val="white"/>
        </w:rPr>
        <w:t>double log(double x) {</w:t>
      </w:r>
    </w:p>
    <w:p w14:paraId="007B6534" w14:textId="77777777" w:rsidR="00555D55" w:rsidRPr="00EC76D5" w:rsidRDefault="00555D55" w:rsidP="00B92E77">
      <w:pPr>
        <w:pStyle w:val="Code"/>
        <w:rPr>
          <w:highlight w:val="white"/>
        </w:rPr>
      </w:pPr>
      <w:r w:rsidRPr="00EC76D5">
        <w:rPr>
          <w:highlight w:val="white"/>
        </w:rPr>
        <w:t xml:space="preserve">  if (x &lt;= 0) {</w:t>
      </w:r>
    </w:p>
    <w:p w14:paraId="18E619DD" w14:textId="77777777" w:rsidR="00555D55" w:rsidRPr="00EC76D5" w:rsidRDefault="00555D55" w:rsidP="00B92E77">
      <w:pPr>
        <w:pStyle w:val="Code"/>
        <w:rPr>
          <w:highlight w:val="white"/>
        </w:rPr>
      </w:pPr>
      <w:r w:rsidRPr="00EC76D5">
        <w:rPr>
          <w:highlight w:val="white"/>
        </w:rPr>
        <w:lastRenderedPageBreak/>
        <w:t xml:space="preserve">    errno = EDOM;</w:t>
      </w:r>
    </w:p>
    <w:p w14:paraId="4E7AFFF0" w14:textId="77777777" w:rsidR="00555D55" w:rsidRPr="00EC76D5" w:rsidRDefault="00555D55" w:rsidP="00B92E77">
      <w:pPr>
        <w:pStyle w:val="Code"/>
        <w:rPr>
          <w:highlight w:val="white"/>
        </w:rPr>
      </w:pPr>
      <w:r w:rsidRPr="00EC76D5">
        <w:rPr>
          <w:highlight w:val="white"/>
        </w:rPr>
        <w:t xml:space="preserve">    return 0;</w:t>
      </w:r>
    </w:p>
    <w:p w14:paraId="5FB9788F" w14:textId="77777777" w:rsidR="00555D55" w:rsidRPr="00EC76D5" w:rsidRDefault="00555D55" w:rsidP="00B92E77">
      <w:pPr>
        <w:pStyle w:val="Code"/>
        <w:rPr>
          <w:highlight w:val="white"/>
        </w:rPr>
      </w:pPr>
      <w:r w:rsidRPr="00EC76D5">
        <w:rPr>
          <w:highlight w:val="white"/>
        </w:rPr>
        <w:t xml:space="preserve">  }</w:t>
      </w:r>
    </w:p>
    <w:p w14:paraId="6952EA5A" w14:textId="77777777" w:rsidR="00555D55" w:rsidRPr="00EC76D5" w:rsidRDefault="00555D55" w:rsidP="00B92E77">
      <w:pPr>
        <w:pStyle w:val="Code"/>
        <w:rPr>
          <w:highlight w:val="white"/>
        </w:rPr>
      </w:pPr>
      <w:r w:rsidRPr="00EC76D5">
        <w:rPr>
          <w:highlight w:val="white"/>
        </w:rPr>
        <w:t xml:space="preserve">  else if (x == 1) {</w:t>
      </w:r>
    </w:p>
    <w:p w14:paraId="2CF567D2" w14:textId="77777777" w:rsidR="00555D55" w:rsidRPr="00EC76D5" w:rsidRDefault="00555D55" w:rsidP="00B92E77">
      <w:pPr>
        <w:pStyle w:val="Code"/>
        <w:rPr>
          <w:highlight w:val="white"/>
        </w:rPr>
      </w:pPr>
      <w:r w:rsidRPr="00EC76D5">
        <w:rPr>
          <w:highlight w:val="white"/>
        </w:rPr>
        <w:t xml:space="preserve">    return 0;</w:t>
      </w:r>
    </w:p>
    <w:p w14:paraId="5D9CB70F" w14:textId="77777777" w:rsidR="00555D55" w:rsidRPr="00EC76D5" w:rsidRDefault="00555D55" w:rsidP="00B92E77">
      <w:pPr>
        <w:pStyle w:val="Code"/>
        <w:rPr>
          <w:highlight w:val="white"/>
        </w:rPr>
      </w:pPr>
      <w:r w:rsidRPr="00EC76D5">
        <w:rPr>
          <w:highlight w:val="white"/>
        </w:rPr>
        <w:t xml:space="preserve">  }</w:t>
      </w:r>
    </w:p>
    <w:p w14:paraId="60279722" w14:textId="77777777" w:rsidR="00555D55" w:rsidRPr="00EC76D5" w:rsidRDefault="00555D55" w:rsidP="00B92E77">
      <w:pPr>
        <w:pStyle w:val="Code"/>
        <w:rPr>
          <w:highlight w:val="white"/>
        </w:rPr>
      </w:pPr>
      <w:r w:rsidRPr="00EC76D5">
        <w:rPr>
          <w:highlight w:val="white"/>
        </w:rPr>
        <w:t xml:space="preserve">  else if (x &gt; 1) {</w:t>
      </w:r>
    </w:p>
    <w:p w14:paraId="69DDE7A3" w14:textId="77777777" w:rsidR="00555D55" w:rsidRPr="00EC76D5" w:rsidRDefault="00555D55" w:rsidP="00B92E77">
      <w:pPr>
        <w:pStyle w:val="Code"/>
        <w:rPr>
          <w:highlight w:val="white"/>
        </w:rPr>
      </w:pPr>
      <w:r w:rsidRPr="00EC76D5">
        <w:rPr>
          <w:highlight w:val="white"/>
        </w:rPr>
        <w:t xml:space="preserve">    int expo = 0;</w:t>
      </w:r>
    </w:p>
    <w:p w14:paraId="010C54D3" w14:textId="77777777" w:rsidR="00555D55" w:rsidRPr="00EC76D5" w:rsidRDefault="00555D55" w:rsidP="00B92E77">
      <w:pPr>
        <w:pStyle w:val="Code"/>
        <w:rPr>
          <w:highlight w:val="white"/>
        </w:rPr>
      </w:pPr>
    </w:p>
    <w:p w14:paraId="511ED8C0" w14:textId="77777777" w:rsidR="00555D55" w:rsidRPr="00EC76D5" w:rsidRDefault="00555D55" w:rsidP="00B92E77">
      <w:pPr>
        <w:pStyle w:val="Code"/>
        <w:rPr>
          <w:highlight w:val="white"/>
        </w:rPr>
      </w:pPr>
      <w:r w:rsidRPr="00EC76D5">
        <w:rPr>
          <w:highlight w:val="white"/>
        </w:rPr>
        <w:t xml:space="preserve">    while (x &gt; 1) {</w:t>
      </w:r>
    </w:p>
    <w:p w14:paraId="276E1D23" w14:textId="77777777" w:rsidR="00555D55" w:rsidRPr="00EC76D5" w:rsidRDefault="00555D55" w:rsidP="00B92E77">
      <w:pPr>
        <w:pStyle w:val="Code"/>
        <w:rPr>
          <w:highlight w:val="white"/>
        </w:rPr>
      </w:pPr>
      <w:r w:rsidRPr="00EC76D5">
        <w:rPr>
          <w:highlight w:val="white"/>
        </w:rPr>
        <w:t xml:space="preserve">      x /= E;</w:t>
      </w:r>
    </w:p>
    <w:p w14:paraId="46608F6C" w14:textId="77777777" w:rsidR="00555D55" w:rsidRPr="00EC76D5" w:rsidRDefault="00555D55" w:rsidP="00B92E77">
      <w:pPr>
        <w:pStyle w:val="Code"/>
        <w:rPr>
          <w:highlight w:val="white"/>
        </w:rPr>
      </w:pPr>
      <w:r w:rsidRPr="00EC76D5">
        <w:rPr>
          <w:highlight w:val="white"/>
        </w:rPr>
        <w:t xml:space="preserve">      ++expo;</w:t>
      </w:r>
    </w:p>
    <w:p w14:paraId="016AF58F" w14:textId="77777777" w:rsidR="00555D55" w:rsidRPr="00EC76D5" w:rsidRDefault="00555D55" w:rsidP="00B92E77">
      <w:pPr>
        <w:pStyle w:val="Code"/>
        <w:rPr>
          <w:highlight w:val="white"/>
        </w:rPr>
      </w:pPr>
      <w:r w:rsidRPr="00EC76D5">
        <w:rPr>
          <w:highlight w:val="white"/>
        </w:rPr>
        <w:t xml:space="preserve">    }</w:t>
      </w:r>
    </w:p>
    <w:p w14:paraId="7F5B21D2" w14:textId="77777777" w:rsidR="00555D55" w:rsidRPr="00EC76D5" w:rsidRDefault="00555D55" w:rsidP="00B92E77">
      <w:pPr>
        <w:pStyle w:val="Code"/>
        <w:rPr>
          <w:highlight w:val="white"/>
        </w:rPr>
      </w:pPr>
    </w:p>
    <w:p w14:paraId="662D824E" w14:textId="77777777" w:rsidR="00555D55" w:rsidRPr="00EC76D5" w:rsidRDefault="00555D55" w:rsidP="00B92E77">
      <w:pPr>
        <w:pStyle w:val="Code"/>
        <w:rPr>
          <w:highlight w:val="white"/>
        </w:rPr>
      </w:pPr>
      <w:r w:rsidRPr="00EC76D5">
        <w:rPr>
          <w:highlight w:val="white"/>
        </w:rPr>
        <w:t xml:space="preserve">    return (logX(x) + expo);</w:t>
      </w:r>
    </w:p>
    <w:p w14:paraId="7AECC9DE" w14:textId="77777777" w:rsidR="00555D55" w:rsidRPr="00EC76D5" w:rsidRDefault="00555D55" w:rsidP="00B92E77">
      <w:pPr>
        <w:pStyle w:val="Code"/>
        <w:rPr>
          <w:highlight w:val="white"/>
        </w:rPr>
      </w:pPr>
      <w:r w:rsidRPr="00EC76D5">
        <w:rPr>
          <w:highlight w:val="white"/>
        </w:rPr>
        <w:t xml:space="preserve">  }</w:t>
      </w:r>
    </w:p>
    <w:p w14:paraId="69093A30" w14:textId="77777777" w:rsidR="00555D55" w:rsidRPr="00EC76D5" w:rsidRDefault="00555D55" w:rsidP="00B92E77">
      <w:pPr>
        <w:pStyle w:val="Code"/>
        <w:rPr>
          <w:highlight w:val="white"/>
        </w:rPr>
      </w:pPr>
      <w:r w:rsidRPr="00EC76D5">
        <w:rPr>
          <w:highlight w:val="white"/>
        </w:rPr>
        <w:t xml:space="preserve">  else {</w:t>
      </w:r>
    </w:p>
    <w:p w14:paraId="220A3D0C" w14:textId="77777777" w:rsidR="00555D55" w:rsidRPr="00EC76D5" w:rsidRDefault="00555D55" w:rsidP="00B92E77">
      <w:pPr>
        <w:pStyle w:val="Code"/>
        <w:rPr>
          <w:highlight w:val="white"/>
        </w:rPr>
      </w:pPr>
      <w:r w:rsidRPr="00EC76D5">
        <w:rPr>
          <w:highlight w:val="white"/>
        </w:rPr>
        <w:t xml:space="preserve">    int expo = 0;</w:t>
      </w:r>
    </w:p>
    <w:p w14:paraId="7DD4C7A1" w14:textId="77777777" w:rsidR="00555D55" w:rsidRPr="00EC76D5" w:rsidRDefault="00555D55" w:rsidP="00B92E77">
      <w:pPr>
        <w:pStyle w:val="Code"/>
        <w:rPr>
          <w:highlight w:val="white"/>
        </w:rPr>
      </w:pPr>
    </w:p>
    <w:p w14:paraId="66FB5642" w14:textId="77777777" w:rsidR="00555D55" w:rsidRPr="00EC76D5" w:rsidRDefault="00555D55" w:rsidP="00B92E77">
      <w:pPr>
        <w:pStyle w:val="Code"/>
        <w:rPr>
          <w:highlight w:val="white"/>
        </w:rPr>
      </w:pPr>
      <w:r w:rsidRPr="00EC76D5">
        <w:rPr>
          <w:highlight w:val="white"/>
        </w:rPr>
        <w:t xml:space="preserve">    while (x &lt; 1) {</w:t>
      </w:r>
    </w:p>
    <w:p w14:paraId="53291C09" w14:textId="77777777" w:rsidR="00555D55" w:rsidRPr="00EC76D5" w:rsidRDefault="00555D55" w:rsidP="00B92E77">
      <w:pPr>
        <w:pStyle w:val="Code"/>
        <w:rPr>
          <w:highlight w:val="white"/>
        </w:rPr>
      </w:pPr>
      <w:r w:rsidRPr="00EC76D5">
        <w:rPr>
          <w:highlight w:val="white"/>
        </w:rPr>
        <w:t xml:space="preserve">      x *= E;</w:t>
      </w:r>
    </w:p>
    <w:p w14:paraId="6B255AFC" w14:textId="77777777" w:rsidR="00555D55" w:rsidRPr="00EC76D5" w:rsidRDefault="00555D55" w:rsidP="00B92E77">
      <w:pPr>
        <w:pStyle w:val="Code"/>
        <w:rPr>
          <w:highlight w:val="white"/>
        </w:rPr>
      </w:pPr>
      <w:r w:rsidRPr="00EC76D5">
        <w:rPr>
          <w:highlight w:val="white"/>
        </w:rPr>
        <w:t xml:space="preserve">      ++expo;</w:t>
      </w:r>
    </w:p>
    <w:p w14:paraId="13206DF6" w14:textId="77777777" w:rsidR="00555D55" w:rsidRPr="00EC76D5" w:rsidRDefault="00555D55" w:rsidP="00B92E77">
      <w:pPr>
        <w:pStyle w:val="Code"/>
        <w:rPr>
          <w:highlight w:val="white"/>
        </w:rPr>
      </w:pPr>
      <w:r w:rsidRPr="00EC76D5">
        <w:rPr>
          <w:highlight w:val="white"/>
        </w:rPr>
        <w:t xml:space="preserve">    }</w:t>
      </w:r>
    </w:p>
    <w:p w14:paraId="5E2725F2" w14:textId="77777777" w:rsidR="00555D55" w:rsidRPr="00EC76D5" w:rsidRDefault="00555D55" w:rsidP="00B92E77">
      <w:pPr>
        <w:pStyle w:val="Code"/>
        <w:rPr>
          <w:highlight w:val="white"/>
        </w:rPr>
      </w:pPr>
    </w:p>
    <w:p w14:paraId="1EE79BDE" w14:textId="77777777" w:rsidR="00555D55" w:rsidRPr="00EC76D5" w:rsidRDefault="00555D55" w:rsidP="00B92E77">
      <w:pPr>
        <w:pStyle w:val="Code"/>
        <w:rPr>
          <w:highlight w:val="white"/>
        </w:rPr>
      </w:pPr>
      <w:r w:rsidRPr="00EC76D5">
        <w:rPr>
          <w:highlight w:val="white"/>
        </w:rPr>
        <w:t xml:space="preserve">    return (logX(x / E) - (expo - 1));</w:t>
      </w:r>
    </w:p>
    <w:p w14:paraId="36535D27" w14:textId="77777777" w:rsidR="00555D55" w:rsidRPr="00EC76D5" w:rsidRDefault="00555D55" w:rsidP="00B92E77">
      <w:pPr>
        <w:pStyle w:val="Code"/>
        <w:rPr>
          <w:highlight w:val="white"/>
        </w:rPr>
      </w:pPr>
      <w:r w:rsidRPr="00EC76D5">
        <w:rPr>
          <w:highlight w:val="white"/>
        </w:rPr>
        <w:t xml:space="preserve">  }</w:t>
      </w:r>
    </w:p>
    <w:p w14:paraId="37298247" w14:textId="77777777" w:rsidR="00555D55" w:rsidRPr="00EC76D5" w:rsidRDefault="00555D55" w:rsidP="00B92E77">
      <w:pPr>
        <w:pStyle w:val="Code"/>
        <w:rPr>
          <w:highlight w:val="white"/>
        </w:rPr>
      </w:pPr>
      <w:r w:rsidRPr="00EC76D5">
        <w:rPr>
          <w:highlight w:val="white"/>
        </w:rPr>
        <w:t>}</w:t>
      </w:r>
    </w:p>
    <w:p w14:paraId="42C23826" w14:textId="77777777" w:rsidR="00555D55" w:rsidRPr="00EC76D5" w:rsidRDefault="00555D55" w:rsidP="00B92E77">
      <w:pPr>
        <w:pStyle w:val="Code"/>
        <w:rPr>
          <w:highlight w:val="white"/>
        </w:rPr>
      </w:pPr>
    </w:p>
    <w:p w14:paraId="1E3D76CD" w14:textId="0129FC57" w:rsidR="00555D55" w:rsidRPr="00EC76D5" w:rsidRDefault="00555D55" w:rsidP="00B92E77">
      <w:pPr>
        <w:pStyle w:val="Code"/>
        <w:rPr>
          <w:highlight w:val="white"/>
        </w:rPr>
      </w:pPr>
      <w:r w:rsidRPr="00EC76D5">
        <w:rPr>
          <w:highlight w:val="white"/>
        </w:rPr>
        <w:t>double log10(double x) {</w:t>
      </w:r>
    </w:p>
    <w:p w14:paraId="37034F58" w14:textId="4D1D8952" w:rsidR="00555D55" w:rsidRPr="00EC76D5" w:rsidRDefault="00555D55" w:rsidP="00B92E77">
      <w:pPr>
        <w:pStyle w:val="Code"/>
        <w:rPr>
          <w:highlight w:val="white"/>
        </w:rPr>
      </w:pPr>
      <w:r w:rsidRPr="00EC76D5">
        <w:rPr>
          <w:highlight w:val="white"/>
        </w:rPr>
        <w:t xml:space="preserve">  return 0.4342944820 * log(x);</w:t>
      </w:r>
    </w:p>
    <w:p w14:paraId="2FE750F3" w14:textId="77777777" w:rsidR="00555D55" w:rsidRPr="00EC76D5" w:rsidRDefault="00555D55" w:rsidP="00B92E77">
      <w:pPr>
        <w:pStyle w:val="Code"/>
        <w:rPr>
          <w:highlight w:val="white"/>
        </w:rPr>
      </w:pPr>
      <w:r w:rsidRPr="00EC76D5">
        <w:rPr>
          <w:highlight w:val="white"/>
        </w:rPr>
        <w:t>}</w:t>
      </w:r>
    </w:p>
    <w:p w14:paraId="58193B50" w14:textId="77777777" w:rsidR="00555D55" w:rsidRPr="00EC76D5" w:rsidRDefault="00555D55" w:rsidP="00B92E77">
      <w:pPr>
        <w:pStyle w:val="Code"/>
        <w:rPr>
          <w:highlight w:val="white"/>
        </w:rPr>
      </w:pPr>
    </w:p>
    <w:p w14:paraId="5B055F60" w14:textId="77777777" w:rsidR="00555D55" w:rsidRPr="00EC76D5" w:rsidRDefault="00555D55" w:rsidP="00B92E77">
      <w:pPr>
        <w:pStyle w:val="Code"/>
        <w:rPr>
          <w:highlight w:val="white"/>
        </w:rPr>
      </w:pPr>
      <w:r w:rsidRPr="00EC76D5">
        <w:rPr>
          <w:highlight w:val="white"/>
        </w:rPr>
        <w:t>int log10_int(double x) {</w:t>
      </w:r>
    </w:p>
    <w:p w14:paraId="7828D49E" w14:textId="77777777" w:rsidR="00555D55" w:rsidRPr="00EC76D5" w:rsidRDefault="00555D55" w:rsidP="00B92E77">
      <w:pPr>
        <w:pStyle w:val="Code"/>
        <w:rPr>
          <w:highlight w:val="white"/>
        </w:rPr>
      </w:pPr>
      <w:r w:rsidRPr="00EC76D5">
        <w:rPr>
          <w:highlight w:val="white"/>
        </w:rPr>
        <w:t xml:space="preserve">  if (x &gt; 0) {</w:t>
      </w:r>
    </w:p>
    <w:p w14:paraId="51719D12" w14:textId="77777777" w:rsidR="00555D55" w:rsidRPr="00EC76D5" w:rsidRDefault="00555D55" w:rsidP="00B92E77">
      <w:pPr>
        <w:pStyle w:val="Code"/>
        <w:rPr>
          <w:highlight w:val="white"/>
        </w:rPr>
      </w:pPr>
      <w:r w:rsidRPr="00EC76D5">
        <w:rPr>
          <w:highlight w:val="white"/>
        </w:rPr>
        <w:t xml:space="preserve">    if (x == 1) {</w:t>
      </w:r>
    </w:p>
    <w:p w14:paraId="0EA39621" w14:textId="77777777" w:rsidR="00555D55" w:rsidRPr="00EC76D5" w:rsidRDefault="00555D55" w:rsidP="00B92E77">
      <w:pPr>
        <w:pStyle w:val="Code"/>
        <w:rPr>
          <w:highlight w:val="white"/>
        </w:rPr>
      </w:pPr>
      <w:r w:rsidRPr="00EC76D5">
        <w:rPr>
          <w:highlight w:val="white"/>
        </w:rPr>
        <w:t xml:space="preserve">      return 0;</w:t>
      </w:r>
    </w:p>
    <w:p w14:paraId="34C33A9E" w14:textId="77777777" w:rsidR="00555D55" w:rsidRPr="00EC76D5" w:rsidRDefault="00555D55" w:rsidP="00B92E77">
      <w:pPr>
        <w:pStyle w:val="Code"/>
        <w:rPr>
          <w:highlight w:val="white"/>
        </w:rPr>
      </w:pPr>
      <w:r w:rsidRPr="00EC76D5">
        <w:rPr>
          <w:highlight w:val="white"/>
        </w:rPr>
        <w:t xml:space="preserve">    }</w:t>
      </w:r>
    </w:p>
    <w:p w14:paraId="40AC95F1" w14:textId="77777777" w:rsidR="00555D55" w:rsidRPr="00EC76D5" w:rsidRDefault="00555D55" w:rsidP="00B92E77">
      <w:pPr>
        <w:pStyle w:val="Code"/>
        <w:rPr>
          <w:highlight w:val="white"/>
        </w:rPr>
      </w:pPr>
      <w:r w:rsidRPr="00EC76D5">
        <w:rPr>
          <w:highlight w:val="white"/>
        </w:rPr>
        <w:t xml:space="preserve">    else if (x &gt; 1) {</w:t>
      </w:r>
    </w:p>
    <w:p w14:paraId="38011086" w14:textId="77777777" w:rsidR="00555D55" w:rsidRPr="00EC76D5" w:rsidRDefault="00555D55" w:rsidP="00B92E77">
      <w:pPr>
        <w:pStyle w:val="Code"/>
        <w:rPr>
          <w:highlight w:val="white"/>
        </w:rPr>
      </w:pPr>
      <w:r w:rsidRPr="00EC76D5">
        <w:rPr>
          <w:highlight w:val="white"/>
        </w:rPr>
        <w:t xml:space="preserve">      int count = 0;</w:t>
      </w:r>
    </w:p>
    <w:p w14:paraId="1BE3B395" w14:textId="77777777" w:rsidR="00555D55" w:rsidRPr="00EC76D5" w:rsidRDefault="00555D55" w:rsidP="00B92E77">
      <w:pPr>
        <w:pStyle w:val="Code"/>
        <w:rPr>
          <w:highlight w:val="white"/>
        </w:rPr>
      </w:pPr>
    </w:p>
    <w:p w14:paraId="096D18E0" w14:textId="77777777" w:rsidR="00555D55" w:rsidRPr="00EC76D5" w:rsidRDefault="00555D55" w:rsidP="00B92E77">
      <w:pPr>
        <w:pStyle w:val="Code"/>
        <w:rPr>
          <w:highlight w:val="white"/>
        </w:rPr>
      </w:pPr>
      <w:r w:rsidRPr="00EC76D5">
        <w:rPr>
          <w:highlight w:val="white"/>
        </w:rPr>
        <w:t xml:space="preserve">      while (x &gt; 1) {</w:t>
      </w:r>
    </w:p>
    <w:p w14:paraId="395FF043" w14:textId="77777777" w:rsidR="00555D55" w:rsidRPr="00EC76D5" w:rsidRDefault="00555D55" w:rsidP="00B92E77">
      <w:pPr>
        <w:pStyle w:val="Code"/>
        <w:rPr>
          <w:highlight w:val="white"/>
        </w:rPr>
      </w:pPr>
      <w:r w:rsidRPr="00EC76D5">
        <w:rPr>
          <w:highlight w:val="white"/>
        </w:rPr>
        <w:t xml:space="preserve">        x /= 10;</w:t>
      </w:r>
    </w:p>
    <w:p w14:paraId="30911E98" w14:textId="77777777" w:rsidR="00555D55" w:rsidRPr="00EC76D5" w:rsidRDefault="00555D55" w:rsidP="00B92E77">
      <w:pPr>
        <w:pStyle w:val="Code"/>
        <w:rPr>
          <w:highlight w:val="white"/>
        </w:rPr>
      </w:pPr>
      <w:r w:rsidRPr="00EC76D5">
        <w:rPr>
          <w:highlight w:val="white"/>
        </w:rPr>
        <w:t xml:space="preserve">        ++count;</w:t>
      </w:r>
    </w:p>
    <w:p w14:paraId="4A4F8868" w14:textId="77777777" w:rsidR="00555D55" w:rsidRPr="00EC76D5" w:rsidRDefault="00555D55" w:rsidP="00B92E77">
      <w:pPr>
        <w:pStyle w:val="Code"/>
        <w:rPr>
          <w:highlight w:val="white"/>
        </w:rPr>
      </w:pPr>
      <w:r w:rsidRPr="00EC76D5">
        <w:rPr>
          <w:highlight w:val="white"/>
        </w:rPr>
        <w:t xml:space="preserve">      }</w:t>
      </w:r>
    </w:p>
    <w:p w14:paraId="6830D9CB" w14:textId="77777777" w:rsidR="00555D55" w:rsidRPr="00EC76D5" w:rsidRDefault="00555D55" w:rsidP="00B92E77">
      <w:pPr>
        <w:pStyle w:val="Code"/>
        <w:rPr>
          <w:highlight w:val="white"/>
        </w:rPr>
      </w:pPr>
    </w:p>
    <w:p w14:paraId="35201CAF" w14:textId="77777777" w:rsidR="00555D55" w:rsidRPr="00EC76D5" w:rsidRDefault="00555D55" w:rsidP="00B92E77">
      <w:pPr>
        <w:pStyle w:val="Code"/>
        <w:rPr>
          <w:highlight w:val="white"/>
        </w:rPr>
      </w:pPr>
      <w:r w:rsidRPr="00EC76D5">
        <w:rPr>
          <w:highlight w:val="white"/>
        </w:rPr>
        <w:t xml:space="preserve">      return (count - 1);</w:t>
      </w:r>
    </w:p>
    <w:p w14:paraId="2BF93A8B" w14:textId="77777777" w:rsidR="00555D55" w:rsidRPr="00EC76D5" w:rsidRDefault="00555D55" w:rsidP="00B92E77">
      <w:pPr>
        <w:pStyle w:val="Code"/>
        <w:rPr>
          <w:highlight w:val="white"/>
        </w:rPr>
      </w:pPr>
      <w:r w:rsidRPr="00EC76D5">
        <w:rPr>
          <w:highlight w:val="white"/>
        </w:rPr>
        <w:t xml:space="preserve">    }</w:t>
      </w:r>
    </w:p>
    <w:p w14:paraId="1347BF97" w14:textId="77777777" w:rsidR="00555D55" w:rsidRPr="00EC76D5" w:rsidRDefault="00555D55" w:rsidP="00B92E77">
      <w:pPr>
        <w:pStyle w:val="Code"/>
        <w:rPr>
          <w:highlight w:val="white"/>
        </w:rPr>
      </w:pPr>
      <w:r w:rsidRPr="00EC76D5">
        <w:rPr>
          <w:highlight w:val="white"/>
        </w:rPr>
        <w:t xml:space="preserve">    else {</w:t>
      </w:r>
    </w:p>
    <w:p w14:paraId="428DB635" w14:textId="77777777" w:rsidR="00555D55" w:rsidRPr="00EC76D5" w:rsidRDefault="00555D55" w:rsidP="00B92E77">
      <w:pPr>
        <w:pStyle w:val="Code"/>
        <w:rPr>
          <w:highlight w:val="white"/>
        </w:rPr>
      </w:pPr>
      <w:r w:rsidRPr="00EC76D5">
        <w:rPr>
          <w:highlight w:val="white"/>
        </w:rPr>
        <w:t xml:space="preserve">      int count = 0;</w:t>
      </w:r>
    </w:p>
    <w:p w14:paraId="5193EB7D" w14:textId="77777777" w:rsidR="00555D55" w:rsidRPr="00EC76D5" w:rsidRDefault="00555D55" w:rsidP="00B92E77">
      <w:pPr>
        <w:pStyle w:val="Code"/>
        <w:rPr>
          <w:highlight w:val="white"/>
        </w:rPr>
      </w:pPr>
    </w:p>
    <w:p w14:paraId="32BE0B41" w14:textId="77777777" w:rsidR="00555D55" w:rsidRPr="00EC76D5" w:rsidRDefault="00555D55" w:rsidP="00B92E77">
      <w:pPr>
        <w:pStyle w:val="Code"/>
        <w:rPr>
          <w:highlight w:val="white"/>
        </w:rPr>
      </w:pPr>
      <w:r w:rsidRPr="00EC76D5">
        <w:rPr>
          <w:highlight w:val="white"/>
        </w:rPr>
        <w:t xml:space="preserve">      while (x &lt; 1) {</w:t>
      </w:r>
    </w:p>
    <w:p w14:paraId="3FC28538" w14:textId="77777777" w:rsidR="00555D55" w:rsidRPr="00EC76D5" w:rsidRDefault="00555D55" w:rsidP="00B92E77">
      <w:pPr>
        <w:pStyle w:val="Code"/>
        <w:rPr>
          <w:highlight w:val="white"/>
        </w:rPr>
      </w:pPr>
      <w:r w:rsidRPr="00EC76D5">
        <w:rPr>
          <w:highlight w:val="white"/>
        </w:rPr>
        <w:t xml:space="preserve">        x *= 10;</w:t>
      </w:r>
    </w:p>
    <w:p w14:paraId="247D8F8F" w14:textId="77777777" w:rsidR="00555D55" w:rsidRPr="00EC76D5" w:rsidRDefault="00555D55" w:rsidP="00B92E77">
      <w:pPr>
        <w:pStyle w:val="Code"/>
        <w:rPr>
          <w:highlight w:val="white"/>
        </w:rPr>
      </w:pPr>
      <w:r w:rsidRPr="00EC76D5">
        <w:rPr>
          <w:highlight w:val="white"/>
        </w:rPr>
        <w:t xml:space="preserve">        ++count;</w:t>
      </w:r>
    </w:p>
    <w:p w14:paraId="7FF92F19" w14:textId="77777777" w:rsidR="00555D55" w:rsidRPr="00EC76D5" w:rsidRDefault="00555D55" w:rsidP="00B92E77">
      <w:pPr>
        <w:pStyle w:val="Code"/>
        <w:rPr>
          <w:highlight w:val="white"/>
        </w:rPr>
      </w:pPr>
      <w:r w:rsidRPr="00EC76D5">
        <w:rPr>
          <w:highlight w:val="white"/>
        </w:rPr>
        <w:t xml:space="preserve">      }</w:t>
      </w:r>
    </w:p>
    <w:p w14:paraId="1590BD3B" w14:textId="77777777" w:rsidR="00555D55" w:rsidRPr="00EC76D5" w:rsidRDefault="00555D55" w:rsidP="00B92E77">
      <w:pPr>
        <w:pStyle w:val="Code"/>
        <w:rPr>
          <w:highlight w:val="white"/>
        </w:rPr>
      </w:pPr>
    </w:p>
    <w:p w14:paraId="6CB850AE" w14:textId="77777777" w:rsidR="00555D55" w:rsidRPr="00EC76D5" w:rsidRDefault="00555D55" w:rsidP="00B92E77">
      <w:pPr>
        <w:pStyle w:val="Code"/>
        <w:rPr>
          <w:highlight w:val="white"/>
        </w:rPr>
      </w:pPr>
      <w:r w:rsidRPr="00EC76D5">
        <w:rPr>
          <w:highlight w:val="white"/>
        </w:rPr>
        <w:t xml:space="preserve">      return -count;</w:t>
      </w:r>
    </w:p>
    <w:p w14:paraId="75FC11A7" w14:textId="77777777" w:rsidR="00555D55" w:rsidRPr="00EC76D5" w:rsidRDefault="00555D55" w:rsidP="00B92E77">
      <w:pPr>
        <w:pStyle w:val="Code"/>
        <w:rPr>
          <w:highlight w:val="white"/>
        </w:rPr>
      </w:pPr>
      <w:r w:rsidRPr="00EC76D5">
        <w:rPr>
          <w:highlight w:val="white"/>
        </w:rPr>
        <w:t xml:space="preserve">    }</w:t>
      </w:r>
    </w:p>
    <w:p w14:paraId="623E29FA" w14:textId="77777777" w:rsidR="00555D55" w:rsidRPr="00EC76D5" w:rsidRDefault="00555D55" w:rsidP="00B92E77">
      <w:pPr>
        <w:pStyle w:val="Code"/>
        <w:rPr>
          <w:highlight w:val="white"/>
        </w:rPr>
      </w:pPr>
      <w:r w:rsidRPr="00EC76D5">
        <w:rPr>
          <w:highlight w:val="white"/>
        </w:rPr>
        <w:lastRenderedPageBreak/>
        <w:t xml:space="preserve">  }</w:t>
      </w:r>
    </w:p>
    <w:p w14:paraId="05DD54D5" w14:textId="77777777" w:rsidR="00555D55" w:rsidRPr="00EC76D5" w:rsidRDefault="00555D55" w:rsidP="00B92E77">
      <w:pPr>
        <w:pStyle w:val="Code"/>
        <w:rPr>
          <w:highlight w:val="white"/>
        </w:rPr>
      </w:pPr>
      <w:r w:rsidRPr="00EC76D5">
        <w:rPr>
          <w:highlight w:val="white"/>
        </w:rPr>
        <w:t xml:space="preserve">  else {</w:t>
      </w:r>
    </w:p>
    <w:p w14:paraId="170C3045" w14:textId="77777777" w:rsidR="00555D55" w:rsidRPr="00EC76D5" w:rsidRDefault="00555D55" w:rsidP="00B92E77">
      <w:pPr>
        <w:pStyle w:val="Code"/>
        <w:rPr>
          <w:highlight w:val="white"/>
        </w:rPr>
      </w:pPr>
      <w:r w:rsidRPr="00EC76D5">
        <w:rPr>
          <w:highlight w:val="white"/>
        </w:rPr>
        <w:t xml:space="preserve">    errno = EDOM;</w:t>
      </w:r>
    </w:p>
    <w:p w14:paraId="49A48615" w14:textId="77777777" w:rsidR="00555D55" w:rsidRPr="00EC76D5" w:rsidRDefault="00555D55" w:rsidP="00B92E77">
      <w:pPr>
        <w:pStyle w:val="Code"/>
        <w:rPr>
          <w:highlight w:val="white"/>
        </w:rPr>
      </w:pPr>
      <w:r w:rsidRPr="00EC76D5">
        <w:rPr>
          <w:highlight w:val="white"/>
        </w:rPr>
        <w:t xml:space="preserve">    return 0;</w:t>
      </w:r>
    </w:p>
    <w:p w14:paraId="47B8A440" w14:textId="77777777" w:rsidR="00555D55" w:rsidRPr="00EC76D5" w:rsidRDefault="00555D55" w:rsidP="00E92687">
      <w:pPr>
        <w:pStyle w:val="Code"/>
        <w:rPr>
          <w:highlight w:val="white"/>
        </w:rPr>
      </w:pPr>
      <w:r w:rsidRPr="00EC76D5">
        <w:rPr>
          <w:highlight w:val="white"/>
        </w:rPr>
        <w:t xml:space="preserve">  }</w:t>
      </w:r>
    </w:p>
    <w:p w14:paraId="1182162D" w14:textId="77777777" w:rsidR="00555D55" w:rsidRPr="00E92687" w:rsidRDefault="00555D55" w:rsidP="00E92687">
      <w:pPr>
        <w:pStyle w:val="Code"/>
        <w:rPr>
          <w:highlight w:val="white"/>
        </w:rPr>
      </w:pPr>
      <w:r w:rsidRPr="00EC76D5">
        <w:rPr>
          <w:highlight w:val="white"/>
        </w:rPr>
        <w:t>}</w:t>
      </w:r>
    </w:p>
    <w:p w14:paraId="4699778A" w14:textId="77777777" w:rsidR="00555D55" w:rsidRPr="00E92687" w:rsidRDefault="00555D55" w:rsidP="00E92687">
      <w:pPr>
        <w:pStyle w:val="Code"/>
        <w:rPr>
          <w:highlight w:val="white"/>
        </w:rPr>
      </w:pPr>
    </w:p>
    <w:p w14:paraId="088BD602" w14:textId="77777777" w:rsidR="00555D55" w:rsidRPr="00E92687" w:rsidRDefault="00555D55" w:rsidP="00E92687">
      <w:pPr>
        <w:pStyle w:val="Code"/>
        <w:rPr>
          <w:highlight w:val="white"/>
        </w:rPr>
      </w:pPr>
      <w:r w:rsidRPr="00E92687">
        <w:rPr>
          <w:highlight w:val="white"/>
        </w:rPr>
        <w:t>double pow_int(double x, int y) {</w:t>
      </w:r>
    </w:p>
    <w:p w14:paraId="779DBB47" w14:textId="77777777" w:rsidR="00555D55" w:rsidRPr="00E92687" w:rsidRDefault="00555D55" w:rsidP="00E92687">
      <w:pPr>
        <w:pStyle w:val="Code"/>
        <w:rPr>
          <w:highlight w:val="white"/>
        </w:rPr>
      </w:pPr>
      <w:r w:rsidRPr="00E92687">
        <w:rPr>
          <w:highlight w:val="white"/>
        </w:rPr>
        <w:t xml:space="preserve">  BOOL minus = FALSE;</w:t>
      </w:r>
    </w:p>
    <w:p w14:paraId="7926879A" w14:textId="77777777" w:rsidR="00555D55" w:rsidRPr="00E92687" w:rsidRDefault="00555D55" w:rsidP="00E92687">
      <w:pPr>
        <w:pStyle w:val="Code"/>
        <w:rPr>
          <w:highlight w:val="white"/>
        </w:rPr>
      </w:pPr>
    </w:p>
    <w:p w14:paraId="562D260A" w14:textId="77777777" w:rsidR="00555D55" w:rsidRPr="00E92687" w:rsidRDefault="00555D55" w:rsidP="00E92687">
      <w:pPr>
        <w:pStyle w:val="Code"/>
        <w:rPr>
          <w:highlight w:val="white"/>
        </w:rPr>
      </w:pPr>
      <w:r w:rsidRPr="00E92687">
        <w:rPr>
          <w:highlight w:val="white"/>
        </w:rPr>
        <w:t xml:space="preserve">  if (y &lt; 0) {</w:t>
      </w:r>
    </w:p>
    <w:p w14:paraId="1D193AA8" w14:textId="77777777" w:rsidR="00555D55" w:rsidRPr="00E92687" w:rsidRDefault="00555D55" w:rsidP="00E92687">
      <w:pPr>
        <w:pStyle w:val="Code"/>
        <w:rPr>
          <w:highlight w:val="white"/>
        </w:rPr>
      </w:pPr>
      <w:r w:rsidRPr="00E92687">
        <w:rPr>
          <w:highlight w:val="white"/>
        </w:rPr>
        <w:t xml:space="preserve">    y = -y;</w:t>
      </w:r>
    </w:p>
    <w:p w14:paraId="6BEBFD85" w14:textId="77777777" w:rsidR="00555D55" w:rsidRPr="00E92687" w:rsidRDefault="00555D55" w:rsidP="00E92687">
      <w:pPr>
        <w:pStyle w:val="Code"/>
        <w:rPr>
          <w:highlight w:val="white"/>
        </w:rPr>
      </w:pPr>
      <w:r w:rsidRPr="00E92687">
        <w:rPr>
          <w:highlight w:val="white"/>
        </w:rPr>
        <w:t xml:space="preserve">    minus = TRUE;</w:t>
      </w:r>
    </w:p>
    <w:p w14:paraId="5769C3E3" w14:textId="77777777" w:rsidR="00555D55" w:rsidRPr="00E92687" w:rsidRDefault="00555D55" w:rsidP="00E92687">
      <w:pPr>
        <w:pStyle w:val="Code"/>
        <w:rPr>
          <w:highlight w:val="white"/>
        </w:rPr>
      </w:pPr>
      <w:r w:rsidRPr="00E92687">
        <w:rPr>
          <w:highlight w:val="white"/>
        </w:rPr>
        <w:t xml:space="preserve">  }</w:t>
      </w:r>
    </w:p>
    <w:p w14:paraId="0F8CBCF3" w14:textId="77777777" w:rsidR="00555D55" w:rsidRPr="00E92687" w:rsidRDefault="00555D55" w:rsidP="00E92687">
      <w:pPr>
        <w:pStyle w:val="Code"/>
        <w:rPr>
          <w:highlight w:val="white"/>
        </w:rPr>
      </w:pPr>
    </w:p>
    <w:p w14:paraId="253975D2" w14:textId="77777777" w:rsidR="00555D55" w:rsidRPr="00E92687" w:rsidRDefault="00555D55" w:rsidP="00E92687">
      <w:pPr>
        <w:pStyle w:val="Code"/>
        <w:rPr>
          <w:highlight w:val="white"/>
        </w:rPr>
      </w:pPr>
      <w:r w:rsidRPr="00E92687">
        <w:rPr>
          <w:highlight w:val="white"/>
        </w:rPr>
        <w:t xml:space="preserve">  double product = 1;</w:t>
      </w:r>
    </w:p>
    <w:p w14:paraId="2869ADF7" w14:textId="77777777" w:rsidR="00555D55" w:rsidRPr="00E92687" w:rsidRDefault="00555D55" w:rsidP="00E92687">
      <w:pPr>
        <w:pStyle w:val="Code"/>
        <w:rPr>
          <w:highlight w:val="white"/>
        </w:rPr>
      </w:pPr>
      <w:r w:rsidRPr="00E92687">
        <w:rPr>
          <w:highlight w:val="white"/>
        </w:rPr>
        <w:t xml:space="preserve">  int index;</w:t>
      </w:r>
    </w:p>
    <w:p w14:paraId="7943AACD" w14:textId="77777777" w:rsidR="00555D55" w:rsidRPr="00E92687" w:rsidRDefault="00555D55" w:rsidP="00E92687">
      <w:pPr>
        <w:pStyle w:val="Code"/>
        <w:rPr>
          <w:highlight w:val="white"/>
        </w:rPr>
      </w:pPr>
      <w:r w:rsidRPr="00E92687">
        <w:rPr>
          <w:highlight w:val="white"/>
        </w:rPr>
        <w:t xml:space="preserve">  for (index = 0; index &lt; y; ++index) {</w:t>
      </w:r>
    </w:p>
    <w:p w14:paraId="33FC8504" w14:textId="77777777" w:rsidR="00555D55" w:rsidRPr="00E92687" w:rsidRDefault="00555D55" w:rsidP="00E92687">
      <w:pPr>
        <w:pStyle w:val="Code"/>
        <w:rPr>
          <w:highlight w:val="white"/>
        </w:rPr>
      </w:pPr>
      <w:r w:rsidRPr="00E92687">
        <w:rPr>
          <w:highlight w:val="white"/>
        </w:rPr>
        <w:t xml:space="preserve">    product *= x;</w:t>
      </w:r>
    </w:p>
    <w:p w14:paraId="7987BEBF" w14:textId="77777777" w:rsidR="00555D55" w:rsidRPr="00E92687" w:rsidRDefault="00555D55" w:rsidP="00E92687">
      <w:pPr>
        <w:pStyle w:val="Code"/>
        <w:rPr>
          <w:highlight w:val="white"/>
        </w:rPr>
      </w:pPr>
      <w:r w:rsidRPr="00E92687">
        <w:rPr>
          <w:highlight w:val="white"/>
        </w:rPr>
        <w:t xml:space="preserve">  }</w:t>
      </w:r>
    </w:p>
    <w:p w14:paraId="67AD8C7C" w14:textId="77777777" w:rsidR="00555D55" w:rsidRPr="00E92687" w:rsidRDefault="00555D55" w:rsidP="00E92687">
      <w:pPr>
        <w:pStyle w:val="Code"/>
        <w:rPr>
          <w:highlight w:val="white"/>
        </w:rPr>
      </w:pPr>
    </w:p>
    <w:p w14:paraId="07F36EDB" w14:textId="77777777" w:rsidR="00555D55" w:rsidRPr="00E92687" w:rsidRDefault="00555D55" w:rsidP="00E92687">
      <w:pPr>
        <w:pStyle w:val="Code"/>
        <w:rPr>
          <w:highlight w:val="white"/>
        </w:rPr>
      </w:pPr>
      <w:r w:rsidRPr="00E92687">
        <w:rPr>
          <w:highlight w:val="white"/>
        </w:rPr>
        <w:t xml:space="preserve">  return minus ? (1 / product) : product;</w:t>
      </w:r>
    </w:p>
    <w:p w14:paraId="20F07A10" w14:textId="77777777" w:rsidR="00555D55" w:rsidRPr="00E92687" w:rsidRDefault="00555D55" w:rsidP="00E92687">
      <w:pPr>
        <w:pStyle w:val="Code"/>
        <w:rPr>
          <w:highlight w:val="white"/>
        </w:rPr>
      </w:pPr>
      <w:r w:rsidRPr="00E92687">
        <w:rPr>
          <w:highlight w:val="white"/>
        </w:rPr>
        <w:t>}</w:t>
      </w:r>
    </w:p>
    <w:p w14:paraId="44877B9F" w14:textId="77777777" w:rsidR="00555D55" w:rsidRPr="00E92687" w:rsidRDefault="00555D55" w:rsidP="00E92687">
      <w:pPr>
        <w:pStyle w:val="Code"/>
        <w:rPr>
          <w:highlight w:val="white"/>
        </w:rPr>
      </w:pPr>
    </w:p>
    <w:p w14:paraId="1C9E6B5D" w14:textId="77777777" w:rsidR="00555D55" w:rsidRPr="00E92687" w:rsidRDefault="00555D55" w:rsidP="00E92687">
      <w:pPr>
        <w:pStyle w:val="Code"/>
        <w:rPr>
          <w:highlight w:val="white"/>
        </w:rPr>
      </w:pPr>
      <w:r w:rsidRPr="00E92687">
        <w:rPr>
          <w:highlight w:val="white"/>
        </w:rPr>
        <w:t>double pow(double x, double y) {</w:t>
      </w:r>
    </w:p>
    <w:p w14:paraId="04899825" w14:textId="77777777" w:rsidR="00555D55" w:rsidRPr="00E92687" w:rsidRDefault="00555D55" w:rsidP="00E92687">
      <w:pPr>
        <w:pStyle w:val="Code"/>
        <w:rPr>
          <w:highlight w:val="white"/>
        </w:rPr>
      </w:pPr>
      <w:r w:rsidRPr="00E92687">
        <w:rPr>
          <w:highlight w:val="white"/>
        </w:rPr>
        <w:t xml:space="preserve">  if (x &gt; 0)  {</w:t>
      </w:r>
    </w:p>
    <w:p w14:paraId="57B212DC" w14:textId="77777777" w:rsidR="00555D55" w:rsidRPr="00E92687" w:rsidRDefault="00555D55" w:rsidP="00E92687">
      <w:pPr>
        <w:pStyle w:val="Code"/>
        <w:rPr>
          <w:highlight w:val="white"/>
        </w:rPr>
      </w:pPr>
      <w:r w:rsidRPr="00E92687">
        <w:rPr>
          <w:highlight w:val="white"/>
        </w:rPr>
        <w:t xml:space="preserve">    return exp(y * log(x));</w:t>
      </w:r>
    </w:p>
    <w:p w14:paraId="658A619A" w14:textId="77777777" w:rsidR="00555D55" w:rsidRPr="00E92687" w:rsidRDefault="00555D55" w:rsidP="00E92687">
      <w:pPr>
        <w:pStyle w:val="Code"/>
        <w:rPr>
          <w:highlight w:val="white"/>
        </w:rPr>
      </w:pPr>
      <w:r w:rsidRPr="00E92687">
        <w:rPr>
          <w:highlight w:val="white"/>
        </w:rPr>
        <w:t xml:space="preserve">  }</w:t>
      </w:r>
    </w:p>
    <w:p w14:paraId="08CF4F6E" w14:textId="77777777" w:rsidR="00555D55" w:rsidRPr="00E92687" w:rsidRDefault="00555D55" w:rsidP="00E92687">
      <w:pPr>
        <w:pStyle w:val="Code"/>
        <w:rPr>
          <w:highlight w:val="white"/>
        </w:rPr>
      </w:pPr>
      <w:r w:rsidRPr="00E92687">
        <w:rPr>
          <w:highlight w:val="white"/>
        </w:rPr>
        <w:t xml:space="preserve">  else {</w:t>
      </w:r>
    </w:p>
    <w:p w14:paraId="308ACE3A" w14:textId="77777777" w:rsidR="00555D55" w:rsidRPr="00E92687" w:rsidRDefault="00555D55" w:rsidP="00E92687">
      <w:pPr>
        <w:pStyle w:val="Code"/>
        <w:rPr>
          <w:highlight w:val="white"/>
        </w:rPr>
      </w:pPr>
      <w:r w:rsidRPr="00E92687">
        <w:rPr>
          <w:highlight w:val="white"/>
        </w:rPr>
        <w:t xml:space="preserve">    errno = EDOM;</w:t>
      </w:r>
    </w:p>
    <w:p w14:paraId="58164CAD" w14:textId="77777777" w:rsidR="00555D55" w:rsidRPr="00E92687" w:rsidRDefault="00555D55" w:rsidP="00E92687">
      <w:pPr>
        <w:pStyle w:val="Code"/>
        <w:rPr>
          <w:highlight w:val="white"/>
        </w:rPr>
      </w:pPr>
      <w:r w:rsidRPr="00E92687">
        <w:rPr>
          <w:highlight w:val="white"/>
        </w:rPr>
        <w:t xml:space="preserve">    exit(-1);</w:t>
      </w:r>
    </w:p>
    <w:p w14:paraId="6A887F3B" w14:textId="77777777" w:rsidR="00555D55" w:rsidRPr="00E92687" w:rsidRDefault="00555D55" w:rsidP="00E92687">
      <w:pPr>
        <w:pStyle w:val="Code"/>
        <w:rPr>
          <w:highlight w:val="white"/>
        </w:rPr>
      </w:pPr>
      <w:r w:rsidRPr="00E92687">
        <w:rPr>
          <w:highlight w:val="white"/>
        </w:rPr>
        <w:t xml:space="preserve">    return 0;</w:t>
      </w:r>
    </w:p>
    <w:p w14:paraId="1185FA57" w14:textId="77777777" w:rsidR="00555D55" w:rsidRPr="00E92687" w:rsidRDefault="00555D55" w:rsidP="00E92687">
      <w:pPr>
        <w:pStyle w:val="Code"/>
        <w:rPr>
          <w:highlight w:val="white"/>
        </w:rPr>
      </w:pPr>
      <w:r w:rsidRPr="00E92687">
        <w:rPr>
          <w:highlight w:val="white"/>
        </w:rPr>
        <w:t xml:space="preserve">  }</w:t>
      </w:r>
    </w:p>
    <w:p w14:paraId="5BE19167" w14:textId="77777777" w:rsidR="00555D55" w:rsidRPr="00E92687" w:rsidRDefault="00555D55" w:rsidP="00E92687">
      <w:pPr>
        <w:pStyle w:val="Code"/>
        <w:rPr>
          <w:highlight w:val="white"/>
        </w:rPr>
      </w:pPr>
      <w:r w:rsidRPr="00E92687">
        <w:rPr>
          <w:highlight w:val="white"/>
        </w:rPr>
        <w:t>}</w:t>
      </w:r>
    </w:p>
    <w:p w14:paraId="7794064A" w14:textId="77777777" w:rsidR="00555D55" w:rsidRPr="00E92687" w:rsidRDefault="00555D55" w:rsidP="00E92687">
      <w:pPr>
        <w:pStyle w:val="Code"/>
        <w:rPr>
          <w:highlight w:val="white"/>
        </w:rPr>
      </w:pPr>
    </w:p>
    <w:p w14:paraId="04C237FA" w14:textId="77777777" w:rsidR="00555D55" w:rsidRPr="00E92687" w:rsidRDefault="00555D55" w:rsidP="00E92687">
      <w:pPr>
        <w:pStyle w:val="Code"/>
        <w:rPr>
          <w:highlight w:val="white"/>
        </w:rPr>
      </w:pPr>
      <w:r w:rsidRPr="00E92687">
        <w:rPr>
          <w:highlight w:val="white"/>
        </w:rPr>
        <w:t>double ldexp(double x, int n) {</w:t>
      </w:r>
    </w:p>
    <w:p w14:paraId="29EA254C" w14:textId="77777777" w:rsidR="00555D55" w:rsidRPr="00E92687" w:rsidRDefault="00555D55" w:rsidP="00E92687">
      <w:pPr>
        <w:pStyle w:val="Code"/>
        <w:rPr>
          <w:highlight w:val="white"/>
        </w:rPr>
      </w:pPr>
      <w:r w:rsidRPr="00E92687">
        <w:rPr>
          <w:highlight w:val="white"/>
        </w:rPr>
        <w:t xml:space="preserve">  return x * pow(2, (double)n);</w:t>
      </w:r>
    </w:p>
    <w:p w14:paraId="16A5A649" w14:textId="77777777" w:rsidR="00555D55" w:rsidRPr="00EC76D5" w:rsidRDefault="00555D55" w:rsidP="00E92687">
      <w:pPr>
        <w:pStyle w:val="Code"/>
        <w:rPr>
          <w:highlight w:val="white"/>
        </w:rPr>
      </w:pPr>
      <w:r w:rsidRPr="00E92687">
        <w:rPr>
          <w:highlight w:val="white"/>
        </w:rPr>
        <w:t>}</w:t>
      </w:r>
    </w:p>
    <w:p w14:paraId="6BE8F18B" w14:textId="77777777" w:rsidR="00555D55" w:rsidRPr="00E92687" w:rsidRDefault="00555D55" w:rsidP="00E92687">
      <w:pPr>
        <w:pStyle w:val="Code"/>
        <w:rPr>
          <w:highlight w:val="white"/>
        </w:rPr>
      </w:pPr>
    </w:p>
    <w:p w14:paraId="62875615" w14:textId="77777777" w:rsidR="00555D55" w:rsidRPr="00E92687" w:rsidRDefault="00555D55" w:rsidP="00E92687">
      <w:pPr>
        <w:pStyle w:val="Code"/>
        <w:rPr>
          <w:highlight w:val="white"/>
        </w:rPr>
      </w:pPr>
      <w:r w:rsidRPr="00E92687">
        <w:rPr>
          <w:highlight w:val="white"/>
        </w:rPr>
        <w:t>double frexp(double x, int* p) {</w:t>
      </w:r>
    </w:p>
    <w:p w14:paraId="7CFE55BE" w14:textId="77777777" w:rsidR="00555D55" w:rsidRPr="00E92687" w:rsidRDefault="00555D55" w:rsidP="00E92687">
      <w:pPr>
        <w:pStyle w:val="Code"/>
        <w:rPr>
          <w:highlight w:val="white"/>
        </w:rPr>
      </w:pPr>
      <w:r w:rsidRPr="00E92687">
        <w:rPr>
          <w:highlight w:val="white"/>
        </w:rPr>
        <w:t xml:space="preserve">  if (p != NULL) {</w:t>
      </w:r>
    </w:p>
    <w:p w14:paraId="442C4C5D" w14:textId="77777777" w:rsidR="00555D55" w:rsidRPr="00E92687" w:rsidRDefault="00555D55" w:rsidP="00E92687">
      <w:pPr>
        <w:pStyle w:val="Code"/>
        <w:rPr>
          <w:highlight w:val="white"/>
        </w:rPr>
      </w:pPr>
      <w:r w:rsidRPr="00E92687">
        <w:rPr>
          <w:highlight w:val="white"/>
        </w:rPr>
        <w:t xml:space="preserve">    if (x == 0)  {</w:t>
      </w:r>
    </w:p>
    <w:p w14:paraId="727A6CD1" w14:textId="77777777" w:rsidR="00555D55" w:rsidRPr="00E92687" w:rsidRDefault="00555D55" w:rsidP="00E92687">
      <w:pPr>
        <w:pStyle w:val="Code"/>
        <w:rPr>
          <w:highlight w:val="white"/>
        </w:rPr>
      </w:pPr>
      <w:r w:rsidRPr="00E92687">
        <w:rPr>
          <w:highlight w:val="white"/>
        </w:rPr>
        <w:t xml:space="preserve">      *p = 0;</w:t>
      </w:r>
    </w:p>
    <w:p w14:paraId="5DAD7061" w14:textId="77777777" w:rsidR="00555D55" w:rsidRPr="00E92687" w:rsidRDefault="00555D55" w:rsidP="00E92687">
      <w:pPr>
        <w:pStyle w:val="Code"/>
        <w:rPr>
          <w:highlight w:val="white"/>
        </w:rPr>
      </w:pPr>
      <w:r w:rsidRPr="00E92687">
        <w:rPr>
          <w:highlight w:val="white"/>
        </w:rPr>
        <w:t xml:space="preserve">      return 0;</w:t>
      </w:r>
    </w:p>
    <w:p w14:paraId="61BD2D27" w14:textId="77777777" w:rsidR="00555D55" w:rsidRPr="00E92687" w:rsidRDefault="00555D55" w:rsidP="00E92687">
      <w:pPr>
        <w:pStyle w:val="Code"/>
        <w:rPr>
          <w:highlight w:val="white"/>
        </w:rPr>
      </w:pPr>
      <w:r w:rsidRPr="00E92687">
        <w:rPr>
          <w:highlight w:val="white"/>
        </w:rPr>
        <w:t xml:space="preserve">    }</w:t>
      </w:r>
    </w:p>
    <w:p w14:paraId="317A0AEF" w14:textId="77777777" w:rsidR="00555D55" w:rsidRPr="00E92687" w:rsidRDefault="00555D55" w:rsidP="00E92687">
      <w:pPr>
        <w:pStyle w:val="Code"/>
        <w:rPr>
          <w:highlight w:val="white"/>
        </w:rPr>
      </w:pPr>
      <w:r w:rsidRPr="00E92687">
        <w:rPr>
          <w:highlight w:val="white"/>
        </w:rPr>
        <w:t xml:space="preserve">    else {</w:t>
      </w:r>
    </w:p>
    <w:p w14:paraId="1AFF418E" w14:textId="77777777" w:rsidR="00555D55" w:rsidRPr="00E92687" w:rsidRDefault="00555D55" w:rsidP="00E92687">
      <w:pPr>
        <w:pStyle w:val="Code"/>
        <w:rPr>
          <w:highlight w:val="white"/>
        </w:rPr>
      </w:pPr>
      <w:r w:rsidRPr="00E92687">
        <w:rPr>
          <w:highlight w:val="white"/>
        </w:rPr>
        <w:t xml:space="preserve">      *p = (int) (log(fabs(x)) / log(2)) + 1;</w:t>
      </w:r>
    </w:p>
    <w:p w14:paraId="7EA4FB48" w14:textId="77777777" w:rsidR="00555D55" w:rsidRPr="00E92687" w:rsidRDefault="00555D55" w:rsidP="00E92687">
      <w:pPr>
        <w:pStyle w:val="Code"/>
        <w:rPr>
          <w:highlight w:val="white"/>
        </w:rPr>
      </w:pPr>
      <w:r w:rsidRPr="00E92687">
        <w:rPr>
          <w:highlight w:val="white"/>
        </w:rPr>
        <w:t xml:space="preserve">      double quotient = fabs(x) / pow(2, *p);</w:t>
      </w:r>
    </w:p>
    <w:p w14:paraId="1A4905A7" w14:textId="77777777" w:rsidR="00555D55" w:rsidRPr="00E92687" w:rsidRDefault="00555D55" w:rsidP="00E92687">
      <w:pPr>
        <w:pStyle w:val="Code"/>
        <w:rPr>
          <w:highlight w:val="white"/>
        </w:rPr>
      </w:pPr>
      <w:r w:rsidRPr="00E92687">
        <w:rPr>
          <w:highlight w:val="white"/>
        </w:rPr>
        <w:t xml:space="preserve">      return (x &lt; 0) ? -quotient : quotient;</w:t>
      </w:r>
    </w:p>
    <w:p w14:paraId="7E6A8958" w14:textId="77777777" w:rsidR="00555D55" w:rsidRPr="00E92687" w:rsidRDefault="00555D55" w:rsidP="00E92687">
      <w:pPr>
        <w:pStyle w:val="Code"/>
        <w:rPr>
          <w:highlight w:val="white"/>
        </w:rPr>
      </w:pPr>
      <w:r w:rsidRPr="00E92687">
        <w:rPr>
          <w:highlight w:val="white"/>
        </w:rPr>
        <w:t xml:space="preserve">    }</w:t>
      </w:r>
    </w:p>
    <w:p w14:paraId="5823DF37" w14:textId="77777777" w:rsidR="00555D55" w:rsidRPr="00E92687" w:rsidRDefault="00555D55" w:rsidP="00E92687">
      <w:pPr>
        <w:pStyle w:val="Code"/>
        <w:rPr>
          <w:highlight w:val="white"/>
        </w:rPr>
      </w:pPr>
      <w:r w:rsidRPr="00E92687">
        <w:rPr>
          <w:highlight w:val="white"/>
        </w:rPr>
        <w:t xml:space="preserve">  }</w:t>
      </w:r>
    </w:p>
    <w:p w14:paraId="733730B2" w14:textId="77777777" w:rsidR="00555D55" w:rsidRPr="00E92687" w:rsidRDefault="00555D55" w:rsidP="00E92687">
      <w:pPr>
        <w:pStyle w:val="Code"/>
        <w:rPr>
          <w:highlight w:val="white"/>
        </w:rPr>
      </w:pPr>
      <w:r w:rsidRPr="00E92687">
        <w:rPr>
          <w:highlight w:val="white"/>
        </w:rPr>
        <w:t xml:space="preserve">  else {</w:t>
      </w:r>
    </w:p>
    <w:p w14:paraId="27541633" w14:textId="77777777" w:rsidR="00555D55" w:rsidRPr="00E92687" w:rsidRDefault="00555D55" w:rsidP="00E92687">
      <w:pPr>
        <w:pStyle w:val="Code"/>
        <w:rPr>
          <w:highlight w:val="white"/>
        </w:rPr>
      </w:pPr>
      <w:r w:rsidRPr="00E92687">
        <w:rPr>
          <w:highlight w:val="white"/>
        </w:rPr>
        <w:t xml:space="preserve">    if (x == 0)  {</w:t>
      </w:r>
    </w:p>
    <w:p w14:paraId="5FE46DFA" w14:textId="77777777" w:rsidR="00555D55" w:rsidRPr="00E92687" w:rsidRDefault="00555D55" w:rsidP="00E92687">
      <w:pPr>
        <w:pStyle w:val="Code"/>
        <w:rPr>
          <w:highlight w:val="white"/>
        </w:rPr>
      </w:pPr>
      <w:r w:rsidRPr="00E92687">
        <w:rPr>
          <w:highlight w:val="white"/>
        </w:rPr>
        <w:t xml:space="preserve">      return 0;</w:t>
      </w:r>
    </w:p>
    <w:p w14:paraId="595C0CA6" w14:textId="77777777" w:rsidR="00555D55" w:rsidRPr="00E92687" w:rsidRDefault="00555D55" w:rsidP="00E92687">
      <w:pPr>
        <w:pStyle w:val="Code"/>
        <w:rPr>
          <w:highlight w:val="white"/>
        </w:rPr>
      </w:pPr>
      <w:r w:rsidRPr="00E92687">
        <w:rPr>
          <w:highlight w:val="white"/>
        </w:rPr>
        <w:t xml:space="preserve">    }</w:t>
      </w:r>
    </w:p>
    <w:p w14:paraId="3B5E2DAC" w14:textId="77777777" w:rsidR="00555D55" w:rsidRPr="00E92687" w:rsidRDefault="00555D55" w:rsidP="00E92687">
      <w:pPr>
        <w:pStyle w:val="Code"/>
        <w:rPr>
          <w:highlight w:val="white"/>
        </w:rPr>
      </w:pPr>
      <w:r w:rsidRPr="00E92687">
        <w:rPr>
          <w:highlight w:val="white"/>
        </w:rPr>
        <w:t xml:space="preserve">    else {</w:t>
      </w:r>
    </w:p>
    <w:p w14:paraId="270AF282" w14:textId="77777777" w:rsidR="00555D55" w:rsidRPr="00E92687" w:rsidRDefault="00555D55" w:rsidP="00E92687">
      <w:pPr>
        <w:pStyle w:val="Code"/>
        <w:rPr>
          <w:highlight w:val="white"/>
        </w:rPr>
      </w:pPr>
      <w:r w:rsidRPr="00E92687">
        <w:rPr>
          <w:highlight w:val="white"/>
        </w:rPr>
        <w:t xml:space="preserve">      int n = (int)(log(fabs(x)) / log(2)) + 1;</w:t>
      </w:r>
    </w:p>
    <w:p w14:paraId="6A062297" w14:textId="77777777" w:rsidR="00555D55" w:rsidRPr="00E92687" w:rsidRDefault="00555D55" w:rsidP="00E92687">
      <w:pPr>
        <w:pStyle w:val="Code"/>
        <w:rPr>
          <w:highlight w:val="white"/>
        </w:rPr>
      </w:pPr>
      <w:r w:rsidRPr="00E92687">
        <w:rPr>
          <w:highlight w:val="white"/>
        </w:rPr>
        <w:lastRenderedPageBreak/>
        <w:t xml:space="preserve">      double a = fabs(x) / pow(2, n);</w:t>
      </w:r>
    </w:p>
    <w:p w14:paraId="0869F1FF" w14:textId="77777777" w:rsidR="00555D55" w:rsidRPr="00E92687" w:rsidRDefault="00555D55" w:rsidP="00E92687">
      <w:pPr>
        <w:pStyle w:val="Code"/>
        <w:rPr>
          <w:highlight w:val="white"/>
        </w:rPr>
      </w:pPr>
      <w:r w:rsidRPr="00E92687">
        <w:rPr>
          <w:highlight w:val="white"/>
        </w:rPr>
        <w:t xml:space="preserve">      return (x &lt; 0) ? -a : a;</w:t>
      </w:r>
    </w:p>
    <w:p w14:paraId="63756FC5" w14:textId="77777777" w:rsidR="00555D55" w:rsidRPr="00E92687" w:rsidRDefault="00555D55" w:rsidP="00E92687">
      <w:pPr>
        <w:pStyle w:val="Code"/>
        <w:rPr>
          <w:highlight w:val="white"/>
        </w:rPr>
      </w:pPr>
      <w:r w:rsidRPr="00E92687">
        <w:rPr>
          <w:highlight w:val="white"/>
        </w:rPr>
        <w:t xml:space="preserve">    }</w:t>
      </w:r>
    </w:p>
    <w:p w14:paraId="2B4DB1E2" w14:textId="77777777" w:rsidR="00555D55" w:rsidRPr="00E92687" w:rsidRDefault="00555D55" w:rsidP="00E92687">
      <w:pPr>
        <w:pStyle w:val="Code"/>
        <w:rPr>
          <w:highlight w:val="white"/>
        </w:rPr>
      </w:pPr>
      <w:r w:rsidRPr="00E92687">
        <w:rPr>
          <w:highlight w:val="white"/>
        </w:rPr>
        <w:t xml:space="preserve">  }</w:t>
      </w:r>
    </w:p>
    <w:p w14:paraId="5EADF25B" w14:textId="77777777" w:rsidR="00555D55" w:rsidRPr="00E92687" w:rsidRDefault="00555D55" w:rsidP="00E92687">
      <w:pPr>
        <w:pStyle w:val="Code"/>
        <w:rPr>
          <w:highlight w:val="white"/>
        </w:rPr>
      </w:pPr>
      <w:r w:rsidRPr="00E92687">
        <w:rPr>
          <w:highlight w:val="white"/>
        </w:rPr>
        <w:t>}</w:t>
      </w:r>
    </w:p>
    <w:p w14:paraId="5237834B" w14:textId="77777777" w:rsidR="00555D55" w:rsidRPr="00EC76D5" w:rsidRDefault="00555D55" w:rsidP="00B92E77">
      <w:pPr>
        <w:pStyle w:val="Code"/>
        <w:rPr>
          <w:highlight w:val="white"/>
        </w:rPr>
      </w:pPr>
    </w:p>
    <w:p w14:paraId="36B4C637" w14:textId="77777777" w:rsidR="00555D55" w:rsidRPr="00EC76D5" w:rsidRDefault="00555D55" w:rsidP="00B92E77">
      <w:pPr>
        <w:pStyle w:val="Code"/>
        <w:rPr>
          <w:highlight w:val="white"/>
        </w:rPr>
      </w:pPr>
      <w:r w:rsidRPr="00EC76D5">
        <w:rPr>
          <w:highlight w:val="white"/>
        </w:rPr>
        <w:t>double sin(double x) {</w:t>
      </w:r>
    </w:p>
    <w:p w14:paraId="5024EA05" w14:textId="77777777" w:rsidR="00555D55" w:rsidRPr="00EC76D5" w:rsidRDefault="00555D55" w:rsidP="00B92E77">
      <w:pPr>
        <w:pStyle w:val="Code"/>
        <w:rPr>
          <w:highlight w:val="white"/>
        </w:rPr>
      </w:pPr>
      <w:r w:rsidRPr="00EC76D5">
        <w:rPr>
          <w:highlight w:val="white"/>
        </w:rPr>
        <w:t xml:space="preserve">  double n = 0, plusMinusOne = 1, faculty = 1, power = x, term, sum = 0;</w:t>
      </w:r>
    </w:p>
    <w:p w14:paraId="3332AAF1" w14:textId="77777777" w:rsidR="00555D55" w:rsidRPr="00EC76D5" w:rsidRDefault="00555D55" w:rsidP="00B92E77">
      <w:pPr>
        <w:pStyle w:val="Code"/>
        <w:rPr>
          <w:highlight w:val="white"/>
        </w:rPr>
      </w:pPr>
    </w:p>
    <w:p w14:paraId="39D4B352" w14:textId="77777777" w:rsidR="00555D55" w:rsidRPr="00EC76D5" w:rsidRDefault="00555D55" w:rsidP="00B92E77">
      <w:pPr>
        <w:pStyle w:val="Code"/>
        <w:rPr>
          <w:highlight w:val="white"/>
        </w:rPr>
      </w:pPr>
      <w:r w:rsidRPr="00EC76D5">
        <w:rPr>
          <w:highlight w:val="white"/>
        </w:rPr>
        <w:t xml:space="preserve">  do {</w:t>
      </w:r>
    </w:p>
    <w:p w14:paraId="2FF02D7A" w14:textId="77777777" w:rsidR="00555D55" w:rsidRPr="00EC76D5" w:rsidRDefault="00555D55" w:rsidP="00B92E77">
      <w:pPr>
        <w:pStyle w:val="Code"/>
        <w:rPr>
          <w:highlight w:val="white"/>
        </w:rPr>
      </w:pPr>
      <w:r w:rsidRPr="00EC76D5">
        <w:rPr>
          <w:highlight w:val="white"/>
        </w:rPr>
        <w:t xml:space="preserve">    term = plusMinusOne * (power / faculty);</w:t>
      </w:r>
    </w:p>
    <w:p w14:paraId="2C0D6F3F" w14:textId="77777777" w:rsidR="00555D55" w:rsidRPr="00EC76D5" w:rsidRDefault="00555D55" w:rsidP="00B92E77">
      <w:pPr>
        <w:pStyle w:val="Code"/>
        <w:rPr>
          <w:highlight w:val="white"/>
        </w:rPr>
      </w:pPr>
      <w:r w:rsidRPr="00EC76D5">
        <w:rPr>
          <w:highlight w:val="white"/>
        </w:rPr>
        <w:t xml:space="preserve">    sum += term;</w:t>
      </w:r>
    </w:p>
    <w:p w14:paraId="1A719A22" w14:textId="77777777" w:rsidR="00555D55" w:rsidRPr="00EC76D5" w:rsidRDefault="00555D55" w:rsidP="00B92E77">
      <w:pPr>
        <w:pStyle w:val="Code"/>
        <w:rPr>
          <w:highlight w:val="white"/>
        </w:rPr>
      </w:pPr>
      <w:r w:rsidRPr="00EC76D5">
        <w:rPr>
          <w:highlight w:val="white"/>
        </w:rPr>
        <w:t xml:space="preserve">    plusMinusOne *= -1;</w:t>
      </w:r>
    </w:p>
    <w:p w14:paraId="1332C074" w14:textId="77777777" w:rsidR="00555D55" w:rsidRPr="00EC76D5" w:rsidRDefault="00555D55" w:rsidP="00B92E77">
      <w:pPr>
        <w:pStyle w:val="Code"/>
        <w:rPr>
          <w:highlight w:val="white"/>
        </w:rPr>
      </w:pPr>
      <w:r w:rsidRPr="00EC76D5">
        <w:rPr>
          <w:highlight w:val="white"/>
        </w:rPr>
        <w:t xml:space="preserve">    power *= x * x;</w:t>
      </w:r>
    </w:p>
    <w:p w14:paraId="1D0DDB2A" w14:textId="77777777" w:rsidR="00555D55" w:rsidRPr="00EC76D5" w:rsidRDefault="00555D55" w:rsidP="00B92E77">
      <w:pPr>
        <w:pStyle w:val="Code"/>
        <w:rPr>
          <w:highlight w:val="white"/>
        </w:rPr>
      </w:pPr>
      <w:r w:rsidRPr="00EC76D5">
        <w:rPr>
          <w:highlight w:val="white"/>
        </w:rPr>
        <w:t xml:space="preserve">    faculty *= (n + 2) * (n + 3);</w:t>
      </w:r>
    </w:p>
    <w:p w14:paraId="379D9680" w14:textId="77777777" w:rsidR="00555D55" w:rsidRPr="00EC76D5" w:rsidRDefault="00555D55" w:rsidP="00B92E77">
      <w:pPr>
        <w:pStyle w:val="Code"/>
        <w:rPr>
          <w:highlight w:val="white"/>
        </w:rPr>
      </w:pPr>
      <w:r w:rsidRPr="00EC76D5">
        <w:rPr>
          <w:highlight w:val="white"/>
        </w:rPr>
        <w:t xml:space="preserve">    n += 2;</w:t>
      </w:r>
    </w:p>
    <w:p w14:paraId="33A387D7" w14:textId="77777777" w:rsidR="00555D55" w:rsidRPr="00EC76D5" w:rsidRDefault="00555D55" w:rsidP="00B92E77">
      <w:pPr>
        <w:pStyle w:val="Code"/>
        <w:rPr>
          <w:highlight w:val="white"/>
        </w:rPr>
      </w:pPr>
      <w:r w:rsidRPr="00EC76D5">
        <w:rPr>
          <w:highlight w:val="white"/>
        </w:rPr>
        <w:t xml:space="preserve">  } while (fabs(term) &gt;= EPSILON);</w:t>
      </w:r>
    </w:p>
    <w:p w14:paraId="239F06B1" w14:textId="77777777" w:rsidR="00555D55" w:rsidRPr="00EC76D5" w:rsidRDefault="00555D55" w:rsidP="00B92E77">
      <w:pPr>
        <w:pStyle w:val="Code"/>
        <w:rPr>
          <w:highlight w:val="white"/>
        </w:rPr>
      </w:pPr>
    </w:p>
    <w:p w14:paraId="26D087FF" w14:textId="77777777" w:rsidR="00555D55" w:rsidRPr="00EC76D5" w:rsidRDefault="00555D55" w:rsidP="00B92E77">
      <w:pPr>
        <w:pStyle w:val="Code"/>
        <w:rPr>
          <w:highlight w:val="white"/>
        </w:rPr>
      </w:pPr>
      <w:r w:rsidRPr="00EC76D5">
        <w:rPr>
          <w:highlight w:val="white"/>
        </w:rPr>
        <w:t xml:space="preserve">  return sum;</w:t>
      </w:r>
    </w:p>
    <w:p w14:paraId="28FE175B" w14:textId="77777777" w:rsidR="00555D55" w:rsidRPr="00EC76D5" w:rsidRDefault="00555D55" w:rsidP="00B92E77">
      <w:pPr>
        <w:pStyle w:val="Code"/>
        <w:rPr>
          <w:highlight w:val="white"/>
        </w:rPr>
      </w:pPr>
      <w:r w:rsidRPr="00EC76D5">
        <w:rPr>
          <w:highlight w:val="white"/>
        </w:rPr>
        <w:t>}</w:t>
      </w:r>
    </w:p>
    <w:p w14:paraId="36D2D01B" w14:textId="77777777" w:rsidR="00555D55" w:rsidRPr="00EC76D5" w:rsidRDefault="00555D55" w:rsidP="00B92E77">
      <w:pPr>
        <w:pStyle w:val="Code"/>
        <w:rPr>
          <w:highlight w:val="white"/>
        </w:rPr>
      </w:pPr>
    </w:p>
    <w:p w14:paraId="508671AD" w14:textId="77777777" w:rsidR="00555D55" w:rsidRPr="00EC76D5" w:rsidRDefault="00555D55" w:rsidP="00B92E77">
      <w:pPr>
        <w:pStyle w:val="Code"/>
        <w:rPr>
          <w:highlight w:val="white"/>
        </w:rPr>
      </w:pPr>
      <w:r w:rsidRPr="00EC76D5">
        <w:rPr>
          <w:highlight w:val="white"/>
        </w:rPr>
        <w:t>double cos(double x) {</w:t>
      </w:r>
    </w:p>
    <w:p w14:paraId="50C3D9D5" w14:textId="77777777" w:rsidR="00555D55" w:rsidRPr="00EC76D5" w:rsidRDefault="00555D55" w:rsidP="00B92E77">
      <w:pPr>
        <w:pStyle w:val="Code"/>
        <w:rPr>
          <w:highlight w:val="white"/>
        </w:rPr>
      </w:pPr>
      <w:r w:rsidRPr="00EC76D5">
        <w:rPr>
          <w:highlight w:val="white"/>
        </w:rPr>
        <w:t xml:space="preserve">  double n = 0, plusMinusOne = 1, faculty = 1, power = 1, term, sum = 0;</w:t>
      </w:r>
    </w:p>
    <w:p w14:paraId="04888E02" w14:textId="77777777" w:rsidR="00555D55" w:rsidRPr="00EC76D5" w:rsidRDefault="00555D55" w:rsidP="00B92E77">
      <w:pPr>
        <w:pStyle w:val="Code"/>
        <w:rPr>
          <w:highlight w:val="white"/>
        </w:rPr>
      </w:pPr>
    </w:p>
    <w:p w14:paraId="05BC9D19" w14:textId="77777777" w:rsidR="00555D55" w:rsidRPr="00EC76D5" w:rsidRDefault="00555D55" w:rsidP="00B92E77">
      <w:pPr>
        <w:pStyle w:val="Code"/>
        <w:rPr>
          <w:highlight w:val="white"/>
        </w:rPr>
      </w:pPr>
      <w:r w:rsidRPr="00EC76D5">
        <w:rPr>
          <w:highlight w:val="white"/>
        </w:rPr>
        <w:t xml:space="preserve">  do {</w:t>
      </w:r>
    </w:p>
    <w:p w14:paraId="2FE38EAA" w14:textId="77777777" w:rsidR="00555D55" w:rsidRPr="00EC76D5" w:rsidRDefault="00555D55" w:rsidP="00B92E77">
      <w:pPr>
        <w:pStyle w:val="Code"/>
        <w:rPr>
          <w:highlight w:val="white"/>
        </w:rPr>
      </w:pPr>
      <w:r w:rsidRPr="00EC76D5">
        <w:rPr>
          <w:highlight w:val="white"/>
        </w:rPr>
        <w:t xml:space="preserve">    term = plusMinusOne * (power / faculty);</w:t>
      </w:r>
    </w:p>
    <w:p w14:paraId="47E4EDA5" w14:textId="77777777" w:rsidR="00555D55" w:rsidRPr="00EC76D5" w:rsidRDefault="00555D55" w:rsidP="00B92E77">
      <w:pPr>
        <w:pStyle w:val="Code"/>
        <w:rPr>
          <w:highlight w:val="white"/>
        </w:rPr>
      </w:pPr>
      <w:r w:rsidRPr="00EC76D5">
        <w:rPr>
          <w:highlight w:val="white"/>
        </w:rPr>
        <w:t xml:space="preserve">    sum += term;</w:t>
      </w:r>
    </w:p>
    <w:p w14:paraId="347D9D45" w14:textId="77777777" w:rsidR="00555D55" w:rsidRPr="00EC76D5" w:rsidRDefault="00555D55" w:rsidP="00B92E77">
      <w:pPr>
        <w:pStyle w:val="Code"/>
        <w:rPr>
          <w:highlight w:val="white"/>
        </w:rPr>
      </w:pPr>
      <w:r w:rsidRPr="00EC76D5">
        <w:rPr>
          <w:highlight w:val="white"/>
        </w:rPr>
        <w:t xml:space="preserve">    plusMinusOne *= -1;</w:t>
      </w:r>
    </w:p>
    <w:p w14:paraId="52074119" w14:textId="77777777" w:rsidR="00555D55" w:rsidRPr="00EC76D5" w:rsidRDefault="00555D55" w:rsidP="00B92E77">
      <w:pPr>
        <w:pStyle w:val="Code"/>
        <w:rPr>
          <w:highlight w:val="white"/>
        </w:rPr>
      </w:pPr>
      <w:r w:rsidRPr="00EC76D5">
        <w:rPr>
          <w:highlight w:val="white"/>
        </w:rPr>
        <w:t xml:space="preserve">    power *= x * x;</w:t>
      </w:r>
    </w:p>
    <w:p w14:paraId="7B593E89" w14:textId="77777777" w:rsidR="00555D55" w:rsidRPr="00EC76D5" w:rsidRDefault="00555D55" w:rsidP="00B92E77">
      <w:pPr>
        <w:pStyle w:val="Code"/>
        <w:rPr>
          <w:highlight w:val="white"/>
        </w:rPr>
      </w:pPr>
      <w:r w:rsidRPr="00EC76D5">
        <w:rPr>
          <w:highlight w:val="white"/>
        </w:rPr>
        <w:t xml:space="preserve">    faculty *= (n + 1) * (n + 2);</w:t>
      </w:r>
    </w:p>
    <w:p w14:paraId="29C10189" w14:textId="77777777" w:rsidR="00555D55" w:rsidRPr="00EC76D5" w:rsidRDefault="00555D55" w:rsidP="00B92E77">
      <w:pPr>
        <w:pStyle w:val="Code"/>
        <w:rPr>
          <w:highlight w:val="white"/>
        </w:rPr>
      </w:pPr>
      <w:r w:rsidRPr="00EC76D5">
        <w:rPr>
          <w:highlight w:val="white"/>
        </w:rPr>
        <w:t xml:space="preserve">    n += 2;</w:t>
      </w:r>
    </w:p>
    <w:p w14:paraId="6C64B0AB" w14:textId="77777777" w:rsidR="00555D55" w:rsidRPr="00EC76D5" w:rsidRDefault="00555D55" w:rsidP="00B92E77">
      <w:pPr>
        <w:pStyle w:val="Code"/>
        <w:rPr>
          <w:highlight w:val="white"/>
        </w:rPr>
      </w:pPr>
      <w:r w:rsidRPr="00EC76D5">
        <w:rPr>
          <w:highlight w:val="white"/>
        </w:rPr>
        <w:t xml:space="preserve">  } while (fabs(term) &gt;= EPSILON);</w:t>
      </w:r>
    </w:p>
    <w:p w14:paraId="6DDA9065" w14:textId="77777777" w:rsidR="00555D55" w:rsidRPr="00EC76D5" w:rsidRDefault="00555D55" w:rsidP="00B92E77">
      <w:pPr>
        <w:pStyle w:val="Code"/>
        <w:rPr>
          <w:highlight w:val="white"/>
        </w:rPr>
      </w:pPr>
    </w:p>
    <w:p w14:paraId="74E271B1" w14:textId="77777777" w:rsidR="00555D55" w:rsidRPr="00EC76D5" w:rsidRDefault="00555D55" w:rsidP="00B92E77">
      <w:pPr>
        <w:pStyle w:val="Code"/>
        <w:rPr>
          <w:highlight w:val="white"/>
        </w:rPr>
      </w:pPr>
      <w:r w:rsidRPr="00EC76D5">
        <w:rPr>
          <w:highlight w:val="white"/>
        </w:rPr>
        <w:t xml:space="preserve">  return sum;</w:t>
      </w:r>
    </w:p>
    <w:p w14:paraId="2E308F02" w14:textId="77777777" w:rsidR="00555D55" w:rsidRPr="00EC76D5" w:rsidRDefault="00555D55" w:rsidP="00B92E77">
      <w:pPr>
        <w:pStyle w:val="Code"/>
        <w:rPr>
          <w:highlight w:val="white"/>
        </w:rPr>
      </w:pPr>
      <w:r w:rsidRPr="00EC76D5">
        <w:rPr>
          <w:highlight w:val="white"/>
        </w:rPr>
        <w:t>}</w:t>
      </w:r>
    </w:p>
    <w:p w14:paraId="17EB155F" w14:textId="77777777" w:rsidR="00555D55" w:rsidRPr="00EC76D5" w:rsidRDefault="00555D55" w:rsidP="00B92E77">
      <w:pPr>
        <w:pStyle w:val="Code"/>
        <w:rPr>
          <w:highlight w:val="white"/>
        </w:rPr>
      </w:pPr>
    </w:p>
    <w:p w14:paraId="309FA897" w14:textId="77777777" w:rsidR="00555D55" w:rsidRPr="00EC76D5" w:rsidRDefault="00555D55" w:rsidP="00B92E77">
      <w:pPr>
        <w:pStyle w:val="Code"/>
        <w:rPr>
          <w:highlight w:val="white"/>
        </w:rPr>
      </w:pPr>
      <w:r w:rsidRPr="00EC76D5">
        <w:rPr>
          <w:highlight w:val="white"/>
        </w:rPr>
        <w:t>double tan(double x) {</w:t>
      </w:r>
    </w:p>
    <w:p w14:paraId="781382D7" w14:textId="77777777" w:rsidR="00555D55" w:rsidRPr="00EC76D5" w:rsidRDefault="00555D55" w:rsidP="00B92E77">
      <w:pPr>
        <w:pStyle w:val="Code"/>
        <w:rPr>
          <w:highlight w:val="white"/>
        </w:rPr>
      </w:pPr>
      <w:r w:rsidRPr="00EC76D5">
        <w:rPr>
          <w:highlight w:val="white"/>
        </w:rPr>
        <w:t xml:space="preserve">  double cos_value  = cos(x);</w:t>
      </w:r>
    </w:p>
    <w:p w14:paraId="1F8F7814" w14:textId="77777777" w:rsidR="00555D55" w:rsidRPr="00EC76D5" w:rsidRDefault="00555D55" w:rsidP="00B92E77">
      <w:pPr>
        <w:pStyle w:val="Code"/>
        <w:rPr>
          <w:highlight w:val="white"/>
        </w:rPr>
      </w:pPr>
    </w:p>
    <w:p w14:paraId="5DFE6869" w14:textId="77777777" w:rsidR="00555D55" w:rsidRPr="00EC76D5" w:rsidRDefault="00555D55" w:rsidP="00B92E77">
      <w:pPr>
        <w:pStyle w:val="Code"/>
        <w:rPr>
          <w:highlight w:val="white"/>
        </w:rPr>
      </w:pPr>
      <w:r w:rsidRPr="00EC76D5">
        <w:rPr>
          <w:highlight w:val="white"/>
        </w:rPr>
        <w:t xml:space="preserve">  if (cos_value != 0) {</w:t>
      </w:r>
    </w:p>
    <w:p w14:paraId="03F8797C" w14:textId="77777777" w:rsidR="00555D55" w:rsidRPr="00EC76D5" w:rsidRDefault="00555D55" w:rsidP="00B92E77">
      <w:pPr>
        <w:pStyle w:val="Code"/>
        <w:rPr>
          <w:highlight w:val="white"/>
        </w:rPr>
      </w:pPr>
      <w:r w:rsidRPr="00EC76D5">
        <w:rPr>
          <w:highlight w:val="white"/>
        </w:rPr>
        <w:t xml:space="preserve">    return sin(x) / cos_value;</w:t>
      </w:r>
    </w:p>
    <w:p w14:paraId="6E594EC1" w14:textId="77777777" w:rsidR="00555D55" w:rsidRPr="00EC76D5" w:rsidRDefault="00555D55" w:rsidP="00B92E77">
      <w:pPr>
        <w:pStyle w:val="Code"/>
        <w:rPr>
          <w:highlight w:val="white"/>
        </w:rPr>
      </w:pPr>
      <w:r w:rsidRPr="00EC76D5">
        <w:rPr>
          <w:highlight w:val="white"/>
        </w:rPr>
        <w:t xml:space="preserve">  }</w:t>
      </w:r>
    </w:p>
    <w:p w14:paraId="732F319B" w14:textId="77777777" w:rsidR="00555D55" w:rsidRPr="00EC76D5" w:rsidRDefault="00555D55" w:rsidP="00B92E77">
      <w:pPr>
        <w:pStyle w:val="Code"/>
        <w:rPr>
          <w:highlight w:val="white"/>
        </w:rPr>
      </w:pPr>
      <w:r w:rsidRPr="00EC76D5">
        <w:rPr>
          <w:highlight w:val="white"/>
        </w:rPr>
        <w:t xml:space="preserve">  else {</w:t>
      </w:r>
    </w:p>
    <w:p w14:paraId="748EEBEF" w14:textId="77777777" w:rsidR="00555D55" w:rsidRPr="00EC76D5" w:rsidRDefault="00555D55" w:rsidP="00B92E77">
      <w:pPr>
        <w:pStyle w:val="Code"/>
        <w:rPr>
          <w:highlight w:val="white"/>
        </w:rPr>
      </w:pPr>
      <w:r w:rsidRPr="00EC76D5">
        <w:rPr>
          <w:highlight w:val="white"/>
        </w:rPr>
        <w:t xml:space="preserve">    errno = EDOM;</w:t>
      </w:r>
    </w:p>
    <w:p w14:paraId="29FE2DEE" w14:textId="77777777" w:rsidR="00555D55" w:rsidRPr="00EC76D5" w:rsidRDefault="00555D55" w:rsidP="00B92E77">
      <w:pPr>
        <w:pStyle w:val="Code"/>
        <w:rPr>
          <w:highlight w:val="white"/>
        </w:rPr>
      </w:pPr>
      <w:r w:rsidRPr="00EC76D5">
        <w:rPr>
          <w:highlight w:val="white"/>
        </w:rPr>
        <w:t xml:space="preserve">    return 0;</w:t>
      </w:r>
    </w:p>
    <w:p w14:paraId="1734D1EA" w14:textId="77777777" w:rsidR="00555D55" w:rsidRPr="00EC76D5" w:rsidRDefault="00555D55" w:rsidP="00B92E77">
      <w:pPr>
        <w:pStyle w:val="Code"/>
        <w:rPr>
          <w:highlight w:val="white"/>
        </w:rPr>
      </w:pPr>
      <w:r w:rsidRPr="00EC76D5">
        <w:rPr>
          <w:highlight w:val="white"/>
        </w:rPr>
        <w:t xml:space="preserve">  }</w:t>
      </w:r>
    </w:p>
    <w:p w14:paraId="6065B84D" w14:textId="77777777" w:rsidR="00555D55" w:rsidRPr="00EC76D5" w:rsidRDefault="00555D55" w:rsidP="00B92E77">
      <w:pPr>
        <w:pStyle w:val="Code"/>
        <w:rPr>
          <w:highlight w:val="white"/>
        </w:rPr>
      </w:pPr>
      <w:r w:rsidRPr="00EC76D5">
        <w:rPr>
          <w:highlight w:val="white"/>
        </w:rPr>
        <w:t>}</w:t>
      </w:r>
    </w:p>
    <w:p w14:paraId="395C47F3" w14:textId="77777777" w:rsidR="00555D55" w:rsidRPr="00EC76D5" w:rsidRDefault="00555D55" w:rsidP="00B92E77">
      <w:pPr>
        <w:pStyle w:val="Code"/>
        <w:rPr>
          <w:highlight w:val="white"/>
        </w:rPr>
      </w:pPr>
    </w:p>
    <w:p w14:paraId="24411749" w14:textId="77777777" w:rsidR="00555D55" w:rsidRPr="00EC76D5" w:rsidRDefault="00555D55" w:rsidP="00B92E77">
      <w:pPr>
        <w:pStyle w:val="Code"/>
        <w:rPr>
          <w:highlight w:val="white"/>
        </w:rPr>
      </w:pPr>
      <w:r w:rsidRPr="00EC76D5">
        <w:rPr>
          <w:highlight w:val="white"/>
        </w:rPr>
        <w:t>double sinh(double x) {</w:t>
      </w:r>
    </w:p>
    <w:p w14:paraId="70271579" w14:textId="77777777" w:rsidR="00555D55" w:rsidRPr="00EC76D5" w:rsidRDefault="00555D55" w:rsidP="00B92E77">
      <w:pPr>
        <w:pStyle w:val="Code"/>
        <w:rPr>
          <w:highlight w:val="white"/>
        </w:rPr>
      </w:pPr>
      <w:r w:rsidRPr="00EC76D5">
        <w:rPr>
          <w:highlight w:val="white"/>
        </w:rPr>
        <w:t xml:space="preserve">  return (exp(x) - exp(-x)) / 2;</w:t>
      </w:r>
    </w:p>
    <w:p w14:paraId="266FA783" w14:textId="77777777" w:rsidR="00555D55" w:rsidRPr="00EC76D5" w:rsidRDefault="00555D55" w:rsidP="00B92E77">
      <w:pPr>
        <w:pStyle w:val="Code"/>
        <w:rPr>
          <w:highlight w:val="white"/>
        </w:rPr>
      </w:pPr>
      <w:r w:rsidRPr="00EC76D5">
        <w:rPr>
          <w:highlight w:val="white"/>
        </w:rPr>
        <w:t>}</w:t>
      </w:r>
    </w:p>
    <w:p w14:paraId="247A1D71" w14:textId="77777777" w:rsidR="00555D55" w:rsidRPr="00EC76D5" w:rsidRDefault="00555D55" w:rsidP="00B92E77">
      <w:pPr>
        <w:pStyle w:val="Code"/>
        <w:rPr>
          <w:highlight w:val="white"/>
        </w:rPr>
      </w:pPr>
    </w:p>
    <w:p w14:paraId="7BC82B26" w14:textId="77777777" w:rsidR="00555D55" w:rsidRPr="00EC76D5" w:rsidRDefault="00555D55" w:rsidP="00B92E77">
      <w:pPr>
        <w:pStyle w:val="Code"/>
        <w:rPr>
          <w:highlight w:val="white"/>
        </w:rPr>
      </w:pPr>
      <w:r w:rsidRPr="00EC76D5">
        <w:rPr>
          <w:highlight w:val="white"/>
        </w:rPr>
        <w:t>double cosh(double x) {</w:t>
      </w:r>
    </w:p>
    <w:p w14:paraId="492C4C5C" w14:textId="77777777" w:rsidR="00555D55" w:rsidRPr="00EC76D5" w:rsidRDefault="00555D55" w:rsidP="00B92E77">
      <w:pPr>
        <w:pStyle w:val="Code"/>
        <w:rPr>
          <w:highlight w:val="white"/>
        </w:rPr>
      </w:pPr>
      <w:r w:rsidRPr="00EC76D5">
        <w:rPr>
          <w:highlight w:val="white"/>
        </w:rPr>
        <w:t xml:space="preserve">  return (exp(x) + exp(-x)) / 2;</w:t>
      </w:r>
    </w:p>
    <w:p w14:paraId="437A537E" w14:textId="77777777" w:rsidR="00555D55" w:rsidRPr="00EC76D5" w:rsidRDefault="00555D55" w:rsidP="00B92E77">
      <w:pPr>
        <w:pStyle w:val="Code"/>
        <w:rPr>
          <w:highlight w:val="white"/>
        </w:rPr>
      </w:pPr>
      <w:r w:rsidRPr="00EC76D5">
        <w:rPr>
          <w:highlight w:val="white"/>
        </w:rPr>
        <w:t>}</w:t>
      </w:r>
    </w:p>
    <w:p w14:paraId="46E1DC18" w14:textId="77777777" w:rsidR="00555D55" w:rsidRPr="00EC76D5" w:rsidRDefault="00555D55" w:rsidP="00B92E77">
      <w:pPr>
        <w:pStyle w:val="Code"/>
        <w:rPr>
          <w:highlight w:val="white"/>
        </w:rPr>
      </w:pPr>
    </w:p>
    <w:p w14:paraId="61C55DF5" w14:textId="77777777" w:rsidR="00555D55" w:rsidRPr="00EC76D5" w:rsidRDefault="00555D55" w:rsidP="00B92E77">
      <w:pPr>
        <w:pStyle w:val="Code"/>
        <w:rPr>
          <w:highlight w:val="white"/>
        </w:rPr>
      </w:pPr>
      <w:r w:rsidRPr="00EC76D5">
        <w:rPr>
          <w:highlight w:val="white"/>
        </w:rPr>
        <w:t>double tanh(double x) {</w:t>
      </w:r>
    </w:p>
    <w:p w14:paraId="6BB266A7" w14:textId="77777777" w:rsidR="00555D55" w:rsidRPr="00EC76D5" w:rsidRDefault="00555D55" w:rsidP="00B92E77">
      <w:pPr>
        <w:pStyle w:val="Code"/>
        <w:rPr>
          <w:highlight w:val="white"/>
        </w:rPr>
      </w:pPr>
      <w:r w:rsidRPr="00EC76D5">
        <w:rPr>
          <w:highlight w:val="white"/>
        </w:rPr>
        <w:lastRenderedPageBreak/>
        <w:t xml:space="preserve">  return sinh(x) / cosh(x);</w:t>
      </w:r>
    </w:p>
    <w:p w14:paraId="36190F07" w14:textId="77777777" w:rsidR="00555D55" w:rsidRPr="00EC76D5" w:rsidRDefault="00555D55" w:rsidP="00B92E77">
      <w:pPr>
        <w:pStyle w:val="Code"/>
        <w:rPr>
          <w:highlight w:val="white"/>
        </w:rPr>
      </w:pPr>
      <w:r w:rsidRPr="00EC76D5">
        <w:rPr>
          <w:highlight w:val="white"/>
        </w:rPr>
        <w:t>}</w:t>
      </w:r>
    </w:p>
    <w:p w14:paraId="7A624AD8" w14:textId="77777777" w:rsidR="00555D55" w:rsidRPr="00EC76D5" w:rsidRDefault="00555D55" w:rsidP="00B92E77">
      <w:pPr>
        <w:pStyle w:val="Code"/>
        <w:rPr>
          <w:highlight w:val="white"/>
        </w:rPr>
      </w:pPr>
    </w:p>
    <w:p w14:paraId="27DE2F5D" w14:textId="77777777" w:rsidR="00555D55" w:rsidRPr="00EC76D5" w:rsidRDefault="00555D55" w:rsidP="00B92E77">
      <w:pPr>
        <w:pStyle w:val="Code"/>
        <w:rPr>
          <w:highlight w:val="white"/>
        </w:rPr>
      </w:pPr>
      <w:r w:rsidRPr="00EC76D5">
        <w:rPr>
          <w:highlight w:val="white"/>
        </w:rPr>
        <w:t>double sqrt(double v) {</w:t>
      </w:r>
    </w:p>
    <w:p w14:paraId="11CBD609" w14:textId="77777777" w:rsidR="00555D55" w:rsidRPr="00EC76D5" w:rsidRDefault="00555D55" w:rsidP="00B92E77">
      <w:pPr>
        <w:pStyle w:val="Code"/>
        <w:rPr>
          <w:highlight w:val="white"/>
        </w:rPr>
      </w:pPr>
      <w:r w:rsidRPr="00EC76D5">
        <w:rPr>
          <w:highlight w:val="white"/>
        </w:rPr>
        <w:t xml:space="preserve">  if (v &gt;= 0) {</w:t>
      </w:r>
    </w:p>
    <w:p w14:paraId="53DEC32D" w14:textId="77777777" w:rsidR="00555D55" w:rsidRPr="00EC76D5" w:rsidRDefault="00555D55" w:rsidP="00B92E77">
      <w:pPr>
        <w:pStyle w:val="Code"/>
        <w:rPr>
          <w:highlight w:val="white"/>
        </w:rPr>
      </w:pPr>
      <w:r w:rsidRPr="00EC76D5">
        <w:rPr>
          <w:highlight w:val="white"/>
        </w:rPr>
        <w:t xml:space="preserve">    double x_nplus1 = 1, x;</w:t>
      </w:r>
    </w:p>
    <w:p w14:paraId="23F2801F" w14:textId="77777777" w:rsidR="00555D55" w:rsidRPr="00EC76D5" w:rsidRDefault="00555D55" w:rsidP="00B92E77">
      <w:pPr>
        <w:pStyle w:val="Code"/>
        <w:rPr>
          <w:highlight w:val="white"/>
        </w:rPr>
      </w:pPr>
    </w:p>
    <w:p w14:paraId="2929F8E2" w14:textId="77777777" w:rsidR="00555D55" w:rsidRPr="00EC76D5" w:rsidRDefault="00555D55" w:rsidP="00B92E77">
      <w:pPr>
        <w:pStyle w:val="Code"/>
        <w:rPr>
          <w:highlight w:val="white"/>
        </w:rPr>
      </w:pPr>
      <w:r w:rsidRPr="00EC76D5">
        <w:rPr>
          <w:highlight w:val="white"/>
        </w:rPr>
        <w:t xml:space="preserve">    do {</w:t>
      </w:r>
    </w:p>
    <w:p w14:paraId="4A3DC4DA" w14:textId="77777777" w:rsidR="00555D55" w:rsidRPr="00EC76D5" w:rsidRDefault="00555D55" w:rsidP="00B92E77">
      <w:pPr>
        <w:pStyle w:val="Code"/>
        <w:rPr>
          <w:highlight w:val="white"/>
        </w:rPr>
      </w:pPr>
      <w:r w:rsidRPr="00EC76D5">
        <w:rPr>
          <w:highlight w:val="white"/>
        </w:rPr>
        <w:t xml:space="preserve">      x = x_nplus1;</w:t>
      </w:r>
    </w:p>
    <w:p w14:paraId="3EB5B55D" w14:textId="77777777" w:rsidR="00555D55" w:rsidRPr="00EC76D5" w:rsidRDefault="00555D55" w:rsidP="00B92E77">
      <w:pPr>
        <w:pStyle w:val="Code"/>
        <w:rPr>
          <w:highlight w:val="white"/>
        </w:rPr>
      </w:pPr>
      <w:r w:rsidRPr="00EC76D5">
        <w:rPr>
          <w:highlight w:val="white"/>
        </w:rPr>
        <w:t xml:space="preserve">      x_nplus1 = (x + (v / x)) / 2;</w:t>
      </w:r>
    </w:p>
    <w:p w14:paraId="5BFB8647" w14:textId="77777777" w:rsidR="00555D55" w:rsidRPr="00EC76D5" w:rsidRDefault="00555D55" w:rsidP="00B92E77">
      <w:pPr>
        <w:pStyle w:val="Code"/>
        <w:rPr>
          <w:highlight w:val="white"/>
        </w:rPr>
      </w:pPr>
      <w:r w:rsidRPr="00EC76D5">
        <w:rPr>
          <w:highlight w:val="white"/>
        </w:rPr>
        <w:t xml:space="preserve">    } while (fabs(x_nplus1 - x) &gt;= EPSILON);</w:t>
      </w:r>
    </w:p>
    <w:p w14:paraId="5B5B354C" w14:textId="77777777" w:rsidR="00555D55" w:rsidRPr="00EC76D5" w:rsidRDefault="00555D55" w:rsidP="00B92E77">
      <w:pPr>
        <w:pStyle w:val="Code"/>
        <w:rPr>
          <w:highlight w:val="white"/>
        </w:rPr>
      </w:pPr>
    </w:p>
    <w:p w14:paraId="551886D7" w14:textId="77777777" w:rsidR="00555D55" w:rsidRPr="00EC76D5" w:rsidRDefault="00555D55" w:rsidP="00B92E77">
      <w:pPr>
        <w:pStyle w:val="Code"/>
        <w:rPr>
          <w:highlight w:val="white"/>
        </w:rPr>
      </w:pPr>
      <w:r w:rsidRPr="00EC76D5">
        <w:rPr>
          <w:highlight w:val="white"/>
        </w:rPr>
        <w:t xml:space="preserve">    return x_nplus1;</w:t>
      </w:r>
    </w:p>
    <w:p w14:paraId="28F9C4F7" w14:textId="77777777" w:rsidR="00555D55" w:rsidRPr="00EC76D5" w:rsidRDefault="00555D55" w:rsidP="00B92E77">
      <w:pPr>
        <w:pStyle w:val="Code"/>
        <w:rPr>
          <w:highlight w:val="white"/>
        </w:rPr>
      </w:pPr>
      <w:r w:rsidRPr="00EC76D5">
        <w:rPr>
          <w:highlight w:val="white"/>
        </w:rPr>
        <w:t xml:space="preserve">  }</w:t>
      </w:r>
    </w:p>
    <w:p w14:paraId="11060FED" w14:textId="77777777" w:rsidR="00555D55" w:rsidRPr="00EC76D5" w:rsidRDefault="00555D55" w:rsidP="00B92E77">
      <w:pPr>
        <w:pStyle w:val="Code"/>
        <w:rPr>
          <w:highlight w:val="white"/>
        </w:rPr>
      </w:pPr>
      <w:r w:rsidRPr="00EC76D5">
        <w:rPr>
          <w:highlight w:val="white"/>
        </w:rPr>
        <w:t xml:space="preserve">  else {</w:t>
      </w:r>
    </w:p>
    <w:p w14:paraId="309DA28F" w14:textId="77777777" w:rsidR="00555D55" w:rsidRPr="00EC76D5" w:rsidRDefault="00555D55" w:rsidP="00B92E77">
      <w:pPr>
        <w:pStyle w:val="Code"/>
        <w:rPr>
          <w:highlight w:val="white"/>
        </w:rPr>
      </w:pPr>
      <w:r w:rsidRPr="00EC76D5">
        <w:rPr>
          <w:highlight w:val="white"/>
        </w:rPr>
        <w:t xml:space="preserve">    errno = EDOM;</w:t>
      </w:r>
    </w:p>
    <w:p w14:paraId="2A7208EA" w14:textId="77777777" w:rsidR="00555D55" w:rsidRPr="00EC76D5" w:rsidRDefault="00555D55" w:rsidP="00B92E77">
      <w:pPr>
        <w:pStyle w:val="Code"/>
        <w:rPr>
          <w:highlight w:val="white"/>
        </w:rPr>
      </w:pPr>
      <w:r w:rsidRPr="00EC76D5">
        <w:rPr>
          <w:highlight w:val="white"/>
        </w:rPr>
        <w:t xml:space="preserve">    return 0;</w:t>
      </w:r>
    </w:p>
    <w:p w14:paraId="73CCBEFD" w14:textId="77777777" w:rsidR="00555D55" w:rsidRPr="00EC76D5" w:rsidRDefault="00555D55" w:rsidP="00B92E77">
      <w:pPr>
        <w:pStyle w:val="Code"/>
        <w:rPr>
          <w:highlight w:val="white"/>
        </w:rPr>
      </w:pPr>
      <w:r w:rsidRPr="00EC76D5">
        <w:rPr>
          <w:highlight w:val="white"/>
        </w:rPr>
        <w:t xml:space="preserve">  }</w:t>
      </w:r>
    </w:p>
    <w:p w14:paraId="10C7E2C7" w14:textId="77777777" w:rsidR="00555D55" w:rsidRPr="00EC76D5" w:rsidRDefault="00555D55" w:rsidP="00B92E77">
      <w:pPr>
        <w:pStyle w:val="Code"/>
        <w:rPr>
          <w:highlight w:val="white"/>
        </w:rPr>
      </w:pPr>
      <w:r w:rsidRPr="00EC76D5">
        <w:rPr>
          <w:highlight w:val="white"/>
        </w:rPr>
        <w:t>}</w:t>
      </w:r>
    </w:p>
    <w:p w14:paraId="5F53B14D" w14:textId="77777777" w:rsidR="00555D55" w:rsidRPr="00EC76D5" w:rsidRDefault="00555D55" w:rsidP="00B92E77">
      <w:pPr>
        <w:pStyle w:val="Code"/>
        <w:rPr>
          <w:highlight w:val="white"/>
        </w:rPr>
      </w:pPr>
    </w:p>
    <w:p w14:paraId="28C5BBFA" w14:textId="77777777" w:rsidR="00555D55" w:rsidRPr="00EC76D5" w:rsidRDefault="00555D55" w:rsidP="00B92E77">
      <w:pPr>
        <w:pStyle w:val="Code"/>
        <w:rPr>
          <w:highlight w:val="white"/>
        </w:rPr>
      </w:pPr>
      <w:r w:rsidRPr="00EC76D5">
        <w:rPr>
          <w:highlight w:val="white"/>
        </w:rPr>
        <w:t>double asin(double v) {</w:t>
      </w:r>
    </w:p>
    <w:p w14:paraId="7B06DDDF" w14:textId="77777777" w:rsidR="00555D55" w:rsidRPr="00EC76D5" w:rsidRDefault="00555D55" w:rsidP="00B92E77">
      <w:pPr>
        <w:pStyle w:val="Code"/>
        <w:rPr>
          <w:highlight w:val="white"/>
        </w:rPr>
      </w:pPr>
      <w:r w:rsidRPr="00EC76D5">
        <w:rPr>
          <w:highlight w:val="white"/>
        </w:rPr>
        <w:t xml:space="preserve">  if (v == 1) {</w:t>
      </w:r>
    </w:p>
    <w:p w14:paraId="517AB291" w14:textId="77777777" w:rsidR="00555D55" w:rsidRPr="00EC76D5" w:rsidRDefault="00555D55" w:rsidP="00B92E77">
      <w:pPr>
        <w:pStyle w:val="Code"/>
        <w:rPr>
          <w:highlight w:val="white"/>
        </w:rPr>
      </w:pPr>
      <w:r w:rsidRPr="00EC76D5">
        <w:rPr>
          <w:highlight w:val="white"/>
        </w:rPr>
        <w:t xml:space="preserve">    return PI / 2;</w:t>
      </w:r>
    </w:p>
    <w:p w14:paraId="6B213692" w14:textId="77777777" w:rsidR="00555D55" w:rsidRPr="00EC76D5" w:rsidRDefault="00555D55" w:rsidP="00B92E77">
      <w:pPr>
        <w:pStyle w:val="Code"/>
        <w:rPr>
          <w:highlight w:val="white"/>
        </w:rPr>
      </w:pPr>
      <w:r w:rsidRPr="00EC76D5">
        <w:rPr>
          <w:highlight w:val="white"/>
        </w:rPr>
        <w:t xml:space="preserve">  }</w:t>
      </w:r>
    </w:p>
    <w:p w14:paraId="74376D55" w14:textId="77777777" w:rsidR="00555D55" w:rsidRPr="00EC76D5" w:rsidRDefault="00555D55" w:rsidP="00B92E77">
      <w:pPr>
        <w:pStyle w:val="Code"/>
        <w:rPr>
          <w:highlight w:val="white"/>
        </w:rPr>
      </w:pPr>
      <w:r w:rsidRPr="00EC76D5">
        <w:rPr>
          <w:highlight w:val="white"/>
        </w:rPr>
        <w:t xml:space="preserve">  else if (v == -1) {</w:t>
      </w:r>
    </w:p>
    <w:p w14:paraId="0D6A3E1C" w14:textId="77777777" w:rsidR="00555D55" w:rsidRPr="00EC76D5" w:rsidRDefault="00555D55" w:rsidP="00B92E77">
      <w:pPr>
        <w:pStyle w:val="Code"/>
        <w:rPr>
          <w:highlight w:val="white"/>
        </w:rPr>
      </w:pPr>
      <w:r w:rsidRPr="00EC76D5">
        <w:rPr>
          <w:highlight w:val="white"/>
        </w:rPr>
        <w:t xml:space="preserve">    return -PI / 2;</w:t>
      </w:r>
    </w:p>
    <w:p w14:paraId="3FDD5EC3" w14:textId="77777777" w:rsidR="00555D55" w:rsidRPr="00EC76D5" w:rsidRDefault="00555D55" w:rsidP="00B92E77">
      <w:pPr>
        <w:pStyle w:val="Code"/>
        <w:rPr>
          <w:highlight w:val="white"/>
        </w:rPr>
      </w:pPr>
      <w:r w:rsidRPr="00EC76D5">
        <w:rPr>
          <w:highlight w:val="white"/>
        </w:rPr>
        <w:t xml:space="preserve">  }</w:t>
      </w:r>
    </w:p>
    <w:p w14:paraId="2A892739" w14:textId="77777777" w:rsidR="00555D55" w:rsidRPr="00EC76D5" w:rsidRDefault="00555D55" w:rsidP="00B92E77">
      <w:pPr>
        <w:pStyle w:val="Code"/>
        <w:rPr>
          <w:highlight w:val="white"/>
        </w:rPr>
      </w:pPr>
      <w:r w:rsidRPr="00EC76D5">
        <w:rPr>
          <w:highlight w:val="white"/>
        </w:rPr>
        <w:t xml:space="preserve">  else if (fabs(v) &lt;= 1) {</w:t>
      </w:r>
    </w:p>
    <w:p w14:paraId="6AB27B03" w14:textId="77777777" w:rsidR="00555D55" w:rsidRPr="00EC76D5" w:rsidRDefault="00555D55" w:rsidP="00B92E77">
      <w:pPr>
        <w:pStyle w:val="Code"/>
        <w:rPr>
          <w:highlight w:val="white"/>
        </w:rPr>
      </w:pPr>
      <w:r w:rsidRPr="00EC76D5">
        <w:rPr>
          <w:highlight w:val="white"/>
        </w:rPr>
        <w:t xml:space="preserve">    double x_nplus1 = 1, x;</w:t>
      </w:r>
    </w:p>
    <w:p w14:paraId="5C2622F7" w14:textId="77777777" w:rsidR="00555D55" w:rsidRPr="00EC76D5" w:rsidRDefault="00555D55" w:rsidP="00B92E77">
      <w:pPr>
        <w:pStyle w:val="Code"/>
        <w:rPr>
          <w:highlight w:val="white"/>
        </w:rPr>
      </w:pPr>
    </w:p>
    <w:p w14:paraId="3E1847C1" w14:textId="77777777" w:rsidR="00555D55" w:rsidRPr="00EC76D5" w:rsidRDefault="00555D55" w:rsidP="00B92E77">
      <w:pPr>
        <w:pStyle w:val="Code"/>
        <w:rPr>
          <w:highlight w:val="white"/>
        </w:rPr>
      </w:pPr>
      <w:r w:rsidRPr="00EC76D5">
        <w:rPr>
          <w:highlight w:val="white"/>
        </w:rPr>
        <w:t xml:space="preserve">    do {</w:t>
      </w:r>
    </w:p>
    <w:p w14:paraId="448591C7" w14:textId="77777777" w:rsidR="00555D55" w:rsidRPr="00EC76D5" w:rsidRDefault="00555D55" w:rsidP="00B92E77">
      <w:pPr>
        <w:pStyle w:val="Code"/>
        <w:rPr>
          <w:highlight w:val="white"/>
        </w:rPr>
      </w:pPr>
      <w:r w:rsidRPr="00EC76D5">
        <w:rPr>
          <w:highlight w:val="white"/>
        </w:rPr>
        <w:t xml:space="preserve">      x = x_nplus1;</w:t>
      </w:r>
    </w:p>
    <w:p w14:paraId="533650E4" w14:textId="77777777" w:rsidR="00555D55" w:rsidRPr="00EC76D5" w:rsidRDefault="00555D55" w:rsidP="00B92E77">
      <w:pPr>
        <w:pStyle w:val="Code"/>
        <w:rPr>
          <w:highlight w:val="white"/>
        </w:rPr>
      </w:pPr>
      <w:r w:rsidRPr="00EC76D5">
        <w:rPr>
          <w:highlight w:val="white"/>
        </w:rPr>
        <w:t xml:space="preserve">      x_nplus1 = x - tan(x) + (v / cos(x));</w:t>
      </w:r>
    </w:p>
    <w:p w14:paraId="65CA0D3F" w14:textId="77777777" w:rsidR="00555D55" w:rsidRPr="00EC76D5" w:rsidRDefault="00555D55" w:rsidP="00B92E77">
      <w:pPr>
        <w:pStyle w:val="Code"/>
        <w:rPr>
          <w:highlight w:val="white"/>
        </w:rPr>
      </w:pPr>
      <w:r w:rsidRPr="00EC76D5">
        <w:rPr>
          <w:highlight w:val="white"/>
        </w:rPr>
        <w:t xml:space="preserve">    } while (fabs(x_nplus1 - x) &gt;= EPSILON);</w:t>
      </w:r>
    </w:p>
    <w:p w14:paraId="136B2299" w14:textId="77777777" w:rsidR="00555D55" w:rsidRPr="00EC76D5" w:rsidRDefault="00555D55" w:rsidP="00B92E77">
      <w:pPr>
        <w:pStyle w:val="Code"/>
        <w:rPr>
          <w:highlight w:val="white"/>
        </w:rPr>
      </w:pPr>
    </w:p>
    <w:p w14:paraId="101B12F7" w14:textId="77777777" w:rsidR="00555D55" w:rsidRPr="00EC76D5" w:rsidRDefault="00555D55" w:rsidP="00B92E77">
      <w:pPr>
        <w:pStyle w:val="Code"/>
        <w:rPr>
          <w:highlight w:val="white"/>
        </w:rPr>
      </w:pPr>
      <w:r w:rsidRPr="00EC76D5">
        <w:rPr>
          <w:highlight w:val="white"/>
        </w:rPr>
        <w:t xml:space="preserve">    return x_nplus1;</w:t>
      </w:r>
    </w:p>
    <w:p w14:paraId="79B336DD" w14:textId="77777777" w:rsidR="00555D55" w:rsidRPr="00EC76D5" w:rsidRDefault="00555D55" w:rsidP="00B92E77">
      <w:pPr>
        <w:pStyle w:val="Code"/>
        <w:rPr>
          <w:highlight w:val="white"/>
        </w:rPr>
      </w:pPr>
      <w:r w:rsidRPr="00EC76D5">
        <w:rPr>
          <w:highlight w:val="white"/>
        </w:rPr>
        <w:t xml:space="preserve">  }</w:t>
      </w:r>
    </w:p>
    <w:p w14:paraId="6B4CB1C5" w14:textId="77777777" w:rsidR="00555D55" w:rsidRPr="00EC76D5" w:rsidRDefault="00555D55" w:rsidP="00B92E77">
      <w:pPr>
        <w:pStyle w:val="Code"/>
        <w:rPr>
          <w:highlight w:val="white"/>
        </w:rPr>
      </w:pPr>
      <w:r w:rsidRPr="00EC76D5">
        <w:rPr>
          <w:highlight w:val="white"/>
        </w:rPr>
        <w:t xml:space="preserve">  else {</w:t>
      </w:r>
    </w:p>
    <w:p w14:paraId="784CCB93" w14:textId="77777777" w:rsidR="00555D55" w:rsidRPr="00EC76D5" w:rsidRDefault="00555D55" w:rsidP="00B92E77">
      <w:pPr>
        <w:pStyle w:val="Code"/>
        <w:rPr>
          <w:highlight w:val="white"/>
        </w:rPr>
      </w:pPr>
      <w:r w:rsidRPr="00EC76D5">
        <w:rPr>
          <w:highlight w:val="white"/>
        </w:rPr>
        <w:t xml:space="preserve">    errno = EDOM;</w:t>
      </w:r>
    </w:p>
    <w:p w14:paraId="352AADBB" w14:textId="77777777" w:rsidR="00555D55" w:rsidRPr="00EC76D5" w:rsidRDefault="00555D55" w:rsidP="00B92E77">
      <w:pPr>
        <w:pStyle w:val="Code"/>
        <w:rPr>
          <w:highlight w:val="white"/>
        </w:rPr>
      </w:pPr>
      <w:r w:rsidRPr="00EC76D5">
        <w:rPr>
          <w:highlight w:val="white"/>
        </w:rPr>
        <w:t xml:space="preserve">    return 0;</w:t>
      </w:r>
    </w:p>
    <w:p w14:paraId="4157A4FE" w14:textId="77777777" w:rsidR="00555D55" w:rsidRPr="00EC76D5" w:rsidRDefault="00555D55" w:rsidP="00B92E77">
      <w:pPr>
        <w:pStyle w:val="Code"/>
        <w:rPr>
          <w:highlight w:val="white"/>
        </w:rPr>
      </w:pPr>
      <w:r w:rsidRPr="00EC76D5">
        <w:rPr>
          <w:highlight w:val="white"/>
        </w:rPr>
        <w:t xml:space="preserve">  }</w:t>
      </w:r>
    </w:p>
    <w:p w14:paraId="5A6177BE" w14:textId="77777777" w:rsidR="00555D55" w:rsidRPr="00EC76D5" w:rsidRDefault="00555D55" w:rsidP="00B92E77">
      <w:pPr>
        <w:pStyle w:val="Code"/>
        <w:rPr>
          <w:highlight w:val="white"/>
        </w:rPr>
      </w:pPr>
      <w:r w:rsidRPr="00EC76D5">
        <w:rPr>
          <w:highlight w:val="white"/>
        </w:rPr>
        <w:t>}</w:t>
      </w:r>
    </w:p>
    <w:p w14:paraId="683B9B33" w14:textId="77777777" w:rsidR="00555D55" w:rsidRPr="00EC76D5" w:rsidRDefault="00555D55" w:rsidP="00B92E77">
      <w:pPr>
        <w:pStyle w:val="Code"/>
        <w:rPr>
          <w:highlight w:val="white"/>
        </w:rPr>
      </w:pPr>
    </w:p>
    <w:p w14:paraId="51BDD1F0" w14:textId="77777777" w:rsidR="00555D55" w:rsidRPr="00EC76D5" w:rsidRDefault="00555D55" w:rsidP="00B92E77">
      <w:pPr>
        <w:pStyle w:val="Code"/>
        <w:rPr>
          <w:highlight w:val="white"/>
        </w:rPr>
      </w:pPr>
      <w:r w:rsidRPr="00EC76D5">
        <w:rPr>
          <w:highlight w:val="white"/>
        </w:rPr>
        <w:t>double acos(double v) {</w:t>
      </w:r>
    </w:p>
    <w:p w14:paraId="7A2BB8EE" w14:textId="77777777" w:rsidR="00555D55" w:rsidRPr="00EC76D5" w:rsidRDefault="00555D55" w:rsidP="00B92E77">
      <w:pPr>
        <w:pStyle w:val="Code"/>
        <w:rPr>
          <w:highlight w:val="white"/>
        </w:rPr>
      </w:pPr>
      <w:r w:rsidRPr="00EC76D5">
        <w:rPr>
          <w:highlight w:val="white"/>
        </w:rPr>
        <w:t xml:space="preserve">  if (v == 1) {</w:t>
      </w:r>
    </w:p>
    <w:p w14:paraId="7A626D01" w14:textId="77777777" w:rsidR="00555D55" w:rsidRPr="00EC76D5" w:rsidRDefault="00555D55" w:rsidP="00B92E77">
      <w:pPr>
        <w:pStyle w:val="Code"/>
        <w:rPr>
          <w:highlight w:val="white"/>
        </w:rPr>
      </w:pPr>
      <w:r w:rsidRPr="00EC76D5">
        <w:rPr>
          <w:highlight w:val="white"/>
        </w:rPr>
        <w:t xml:space="preserve">    return 0;</w:t>
      </w:r>
    </w:p>
    <w:p w14:paraId="2CFCCAF5" w14:textId="77777777" w:rsidR="00555D55" w:rsidRPr="00EC76D5" w:rsidRDefault="00555D55" w:rsidP="00B92E77">
      <w:pPr>
        <w:pStyle w:val="Code"/>
        <w:rPr>
          <w:highlight w:val="white"/>
        </w:rPr>
      </w:pPr>
      <w:r w:rsidRPr="00EC76D5">
        <w:rPr>
          <w:highlight w:val="white"/>
        </w:rPr>
        <w:t xml:space="preserve">  }</w:t>
      </w:r>
    </w:p>
    <w:p w14:paraId="7902DBC3" w14:textId="77777777" w:rsidR="00555D55" w:rsidRPr="00EC76D5" w:rsidRDefault="00555D55" w:rsidP="00B92E77">
      <w:pPr>
        <w:pStyle w:val="Code"/>
        <w:rPr>
          <w:highlight w:val="white"/>
        </w:rPr>
      </w:pPr>
      <w:r w:rsidRPr="00EC76D5">
        <w:rPr>
          <w:highlight w:val="white"/>
        </w:rPr>
        <w:t xml:space="preserve">  else if (fabs(v) &lt;= 1) {</w:t>
      </w:r>
    </w:p>
    <w:p w14:paraId="7DB5C1F8" w14:textId="77777777" w:rsidR="00555D55" w:rsidRPr="00EC76D5" w:rsidRDefault="00555D55" w:rsidP="00B92E77">
      <w:pPr>
        <w:pStyle w:val="Code"/>
        <w:rPr>
          <w:highlight w:val="white"/>
        </w:rPr>
      </w:pPr>
      <w:r w:rsidRPr="00EC76D5">
        <w:rPr>
          <w:highlight w:val="white"/>
        </w:rPr>
        <w:t xml:space="preserve">    double x_nplus1 = 1, x;</w:t>
      </w:r>
    </w:p>
    <w:p w14:paraId="40DF4A4B" w14:textId="77777777" w:rsidR="00555D55" w:rsidRPr="00EC76D5" w:rsidRDefault="00555D55" w:rsidP="00B92E77">
      <w:pPr>
        <w:pStyle w:val="Code"/>
        <w:rPr>
          <w:highlight w:val="white"/>
        </w:rPr>
      </w:pPr>
    </w:p>
    <w:p w14:paraId="5131FB2F" w14:textId="77777777" w:rsidR="00555D55" w:rsidRPr="00EC76D5" w:rsidRDefault="00555D55" w:rsidP="00B92E77">
      <w:pPr>
        <w:pStyle w:val="Code"/>
        <w:rPr>
          <w:highlight w:val="white"/>
        </w:rPr>
      </w:pPr>
      <w:r w:rsidRPr="00EC76D5">
        <w:rPr>
          <w:highlight w:val="white"/>
        </w:rPr>
        <w:t xml:space="preserve">    do {</w:t>
      </w:r>
    </w:p>
    <w:p w14:paraId="057E0F0C" w14:textId="77777777" w:rsidR="00555D55" w:rsidRPr="00EC76D5" w:rsidRDefault="00555D55" w:rsidP="00B92E77">
      <w:pPr>
        <w:pStyle w:val="Code"/>
        <w:rPr>
          <w:highlight w:val="white"/>
        </w:rPr>
      </w:pPr>
      <w:r w:rsidRPr="00EC76D5">
        <w:rPr>
          <w:highlight w:val="white"/>
        </w:rPr>
        <w:t xml:space="preserve">      x = x_nplus1;</w:t>
      </w:r>
    </w:p>
    <w:p w14:paraId="5013F216" w14:textId="77777777" w:rsidR="00555D55" w:rsidRPr="00EC76D5" w:rsidRDefault="00555D55" w:rsidP="00B92E77">
      <w:pPr>
        <w:pStyle w:val="Code"/>
        <w:rPr>
          <w:highlight w:val="white"/>
        </w:rPr>
      </w:pPr>
      <w:r w:rsidRPr="00EC76D5">
        <w:rPr>
          <w:highlight w:val="white"/>
        </w:rPr>
        <w:t xml:space="preserve">      x_nplus1 = x + (1 / tan(x)) - (v / sin(x));</w:t>
      </w:r>
    </w:p>
    <w:p w14:paraId="283B0EB6" w14:textId="77777777" w:rsidR="00555D55" w:rsidRPr="00EC76D5" w:rsidRDefault="00555D55" w:rsidP="00B92E77">
      <w:pPr>
        <w:pStyle w:val="Code"/>
        <w:rPr>
          <w:highlight w:val="white"/>
        </w:rPr>
      </w:pPr>
      <w:r w:rsidRPr="00EC76D5">
        <w:rPr>
          <w:highlight w:val="white"/>
        </w:rPr>
        <w:t xml:space="preserve">    } while (fabs(x_nplus1 - x) &gt;= EPSILON);</w:t>
      </w:r>
    </w:p>
    <w:p w14:paraId="7CB011FD" w14:textId="77777777" w:rsidR="00555D55" w:rsidRPr="00EC76D5" w:rsidRDefault="00555D55" w:rsidP="00B92E77">
      <w:pPr>
        <w:pStyle w:val="Code"/>
        <w:rPr>
          <w:highlight w:val="white"/>
        </w:rPr>
      </w:pPr>
    </w:p>
    <w:p w14:paraId="09AF07C1" w14:textId="77777777" w:rsidR="00555D55" w:rsidRPr="00EC76D5" w:rsidRDefault="00555D55" w:rsidP="00B92E77">
      <w:pPr>
        <w:pStyle w:val="Code"/>
        <w:rPr>
          <w:highlight w:val="white"/>
        </w:rPr>
      </w:pPr>
      <w:r w:rsidRPr="00EC76D5">
        <w:rPr>
          <w:highlight w:val="white"/>
        </w:rPr>
        <w:t xml:space="preserve">    return x_nplus1;</w:t>
      </w:r>
    </w:p>
    <w:p w14:paraId="1AC93FDF" w14:textId="77777777" w:rsidR="00555D55" w:rsidRPr="00EC76D5" w:rsidRDefault="00555D55" w:rsidP="00B92E77">
      <w:pPr>
        <w:pStyle w:val="Code"/>
        <w:rPr>
          <w:highlight w:val="white"/>
        </w:rPr>
      </w:pPr>
      <w:r w:rsidRPr="00EC76D5">
        <w:rPr>
          <w:highlight w:val="white"/>
        </w:rPr>
        <w:t xml:space="preserve">  }</w:t>
      </w:r>
    </w:p>
    <w:p w14:paraId="35A40FCD" w14:textId="77777777" w:rsidR="00555D55" w:rsidRPr="00EC76D5" w:rsidRDefault="00555D55" w:rsidP="00B92E77">
      <w:pPr>
        <w:pStyle w:val="Code"/>
        <w:rPr>
          <w:highlight w:val="white"/>
        </w:rPr>
      </w:pPr>
      <w:r w:rsidRPr="00EC76D5">
        <w:rPr>
          <w:highlight w:val="white"/>
        </w:rPr>
        <w:lastRenderedPageBreak/>
        <w:t xml:space="preserve">  else {</w:t>
      </w:r>
    </w:p>
    <w:p w14:paraId="71FEF161" w14:textId="77777777" w:rsidR="00555D55" w:rsidRPr="00EC76D5" w:rsidRDefault="00555D55" w:rsidP="00B92E77">
      <w:pPr>
        <w:pStyle w:val="Code"/>
        <w:rPr>
          <w:highlight w:val="white"/>
        </w:rPr>
      </w:pPr>
      <w:r w:rsidRPr="00EC76D5">
        <w:rPr>
          <w:highlight w:val="white"/>
        </w:rPr>
        <w:t xml:space="preserve">    errno = EDOM;</w:t>
      </w:r>
    </w:p>
    <w:p w14:paraId="5C7F0222" w14:textId="77777777" w:rsidR="00555D55" w:rsidRPr="00EC76D5" w:rsidRDefault="00555D55" w:rsidP="00B92E77">
      <w:pPr>
        <w:pStyle w:val="Code"/>
        <w:rPr>
          <w:highlight w:val="white"/>
        </w:rPr>
      </w:pPr>
      <w:r w:rsidRPr="00EC76D5">
        <w:rPr>
          <w:highlight w:val="white"/>
        </w:rPr>
        <w:t xml:space="preserve">    return 0;</w:t>
      </w:r>
    </w:p>
    <w:p w14:paraId="0F81C1C6" w14:textId="77777777" w:rsidR="00555D55" w:rsidRPr="00EC76D5" w:rsidRDefault="00555D55" w:rsidP="00B92E77">
      <w:pPr>
        <w:pStyle w:val="Code"/>
        <w:rPr>
          <w:highlight w:val="white"/>
        </w:rPr>
      </w:pPr>
      <w:r w:rsidRPr="00EC76D5">
        <w:rPr>
          <w:highlight w:val="white"/>
        </w:rPr>
        <w:t xml:space="preserve">  }</w:t>
      </w:r>
    </w:p>
    <w:p w14:paraId="7FF38039" w14:textId="77777777" w:rsidR="00555D55" w:rsidRPr="00EC76D5" w:rsidRDefault="00555D55" w:rsidP="00B92E77">
      <w:pPr>
        <w:pStyle w:val="Code"/>
        <w:rPr>
          <w:highlight w:val="white"/>
        </w:rPr>
      </w:pPr>
      <w:r w:rsidRPr="00EC76D5">
        <w:rPr>
          <w:highlight w:val="white"/>
        </w:rPr>
        <w:t>}</w:t>
      </w:r>
    </w:p>
    <w:p w14:paraId="3B8B0CDC" w14:textId="77777777" w:rsidR="00555D55" w:rsidRPr="00EC76D5" w:rsidRDefault="00555D55" w:rsidP="00B92E77">
      <w:pPr>
        <w:pStyle w:val="Code"/>
        <w:rPr>
          <w:highlight w:val="white"/>
        </w:rPr>
      </w:pPr>
    </w:p>
    <w:p w14:paraId="60791B07" w14:textId="77777777" w:rsidR="00555D55" w:rsidRPr="00EC76D5" w:rsidRDefault="00555D55" w:rsidP="00B92E77">
      <w:pPr>
        <w:pStyle w:val="Code"/>
        <w:rPr>
          <w:highlight w:val="white"/>
        </w:rPr>
      </w:pPr>
      <w:r w:rsidRPr="00EC76D5">
        <w:rPr>
          <w:highlight w:val="white"/>
        </w:rPr>
        <w:t>double square(double x) {</w:t>
      </w:r>
    </w:p>
    <w:p w14:paraId="210EC3D8" w14:textId="77777777" w:rsidR="00555D55" w:rsidRPr="00EC76D5" w:rsidRDefault="00555D55" w:rsidP="00B92E77">
      <w:pPr>
        <w:pStyle w:val="Code"/>
        <w:rPr>
          <w:highlight w:val="white"/>
        </w:rPr>
      </w:pPr>
      <w:r w:rsidRPr="00EC76D5">
        <w:rPr>
          <w:highlight w:val="white"/>
        </w:rPr>
        <w:t xml:space="preserve">  return x * x;</w:t>
      </w:r>
    </w:p>
    <w:p w14:paraId="4E7C0950" w14:textId="77777777" w:rsidR="00555D55" w:rsidRPr="00EC76D5" w:rsidRDefault="00555D55" w:rsidP="00B92E77">
      <w:pPr>
        <w:pStyle w:val="Code"/>
        <w:rPr>
          <w:highlight w:val="white"/>
        </w:rPr>
      </w:pPr>
      <w:r w:rsidRPr="00EC76D5">
        <w:rPr>
          <w:highlight w:val="white"/>
        </w:rPr>
        <w:t>}</w:t>
      </w:r>
    </w:p>
    <w:p w14:paraId="077E25B9" w14:textId="77777777" w:rsidR="00555D55" w:rsidRPr="00EC76D5" w:rsidRDefault="00555D55" w:rsidP="00B92E77">
      <w:pPr>
        <w:pStyle w:val="Code"/>
        <w:rPr>
          <w:highlight w:val="white"/>
        </w:rPr>
      </w:pPr>
    </w:p>
    <w:p w14:paraId="0D79CDA7" w14:textId="77777777" w:rsidR="00555D55" w:rsidRPr="00EC76D5" w:rsidRDefault="00555D55" w:rsidP="00B92E77">
      <w:pPr>
        <w:pStyle w:val="Code"/>
        <w:rPr>
          <w:highlight w:val="white"/>
        </w:rPr>
      </w:pPr>
      <w:r w:rsidRPr="00EC76D5">
        <w:rPr>
          <w:highlight w:val="white"/>
        </w:rPr>
        <w:t>double atan(double v) {</w:t>
      </w:r>
    </w:p>
    <w:p w14:paraId="14D32FED" w14:textId="77777777" w:rsidR="00555D55" w:rsidRPr="00EC76D5" w:rsidRDefault="00555D55" w:rsidP="00B92E77">
      <w:pPr>
        <w:pStyle w:val="Code"/>
        <w:rPr>
          <w:highlight w:val="white"/>
        </w:rPr>
      </w:pPr>
      <w:r w:rsidRPr="00EC76D5">
        <w:rPr>
          <w:highlight w:val="white"/>
        </w:rPr>
        <w:t xml:space="preserve">  if (v == 0) {</w:t>
      </w:r>
    </w:p>
    <w:p w14:paraId="04E249AE" w14:textId="77777777" w:rsidR="00555D55" w:rsidRPr="00EC76D5" w:rsidRDefault="00555D55" w:rsidP="00B92E77">
      <w:pPr>
        <w:pStyle w:val="Code"/>
        <w:rPr>
          <w:highlight w:val="white"/>
        </w:rPr>
      </w:pPr>
      <w:r w:rsidRPr="00EC76D5">
        <w:rPr>
          <w:highlight w:val="white"/>
        </w:rPr>
        <w:t xml:space="preserve">    return 0;</w:t>
      </w:r>
    </w:p>
    <w:p w14:paraId="78313C9F" w14:textId="77777777" w:rsidR="00555D55" w:rsidRPr="00EC76D5" w:rsidRDefault="00555D55" w:rsidP="00B92E77">
      <w:pPr>
        <w:pStyle w:val="Code"/>
        <w:rPr>
          <w:highlight w:val="white"/>
        </w:rPr>
      </w:pPr>
      <w:r w:rsidRPr="00EC76D5">
        <w:rPr>
          <w:highlight w:val="white"/>
        </w:rPr>
        <w:t xml:space="preserve">  }</w:t>
      </w:r>
    </w:p>
    <w:p w14:paraId="13EFAA9B" w14:textId="77777777" w:rsidR="00555D55" w:rsidRPr="00EC76D5" w:rsidRDefault="00555D55" w:rsidP="00B92E77">
      <w:pPr>
        <w:pStyle w:val="Code"/>
        <w:rPr>
          <w:highlight w:val="white"/>
        </w:rPr>
      </w:pPr>
      <w:r w:rsidRPr="00EC76D5">
        <w:rPr>
          <w:highlight w:val="white"/>
        </w:rPr>
        <w:t xml:space="preserve">  else if (v == 1) {</w:t>
      </w:r>
    </w:p>
    <w:p w14:paraId="6C70C61C" w14:textId="77777777" w:rsidR="00555D55" w:rsidRPr="00EC76D5" w:rsidRDefault="00555D55" w:rsidP="00B92E77">
      <w:pPr>
        <w:pStyle w:val="Code"/>
        <w:rPr>
          <w:highlight w:val="white"/>
        </w:rPr>
      </w:pPr>
      <w:r w:rsidRPr="00EC76D5">
        <w:rPr>
          <w:highlight w:val="white"/>
        </w:rPr>
        <w:t xml:space="preserve">    return PI / 4;</w:t>
      </w:r>
    </w:p>
    <w:p w14:paraId="3D6D1D27" w14:textId="77777777" w:rsidR="00555D55" w:rsidRPr="00EC76D5" w:rsidRDefault="00555D55" w:rsidP="00B92E77">
      <w:pPr>
        <w:pStyle w:val="Code"/>
        <w:rPr>
          <w:highlight w:val="white"/>
        </w:rPr>
      </w:pPr>
      <w:r w:rsidRPr="00EC76D5">
        <w:rPr>
          <w:highlight w:val="white"/>
        </w:rPr>
        <w:t xml:space="preserve">  }</w:t>
      </w:r>
    </w:p>
    <w:p w14:paraId="1E043A1C" w14:textId="77777777" w:rsidR="00555D55" w:rsidRPr="00EC76D5" w:rsidRDefault="00555D55" w:rsidP="00B92E77">
      <w:pPr>
        <w:pStyle w:val="Code"/>
        <w:rPr>
          <w:highlight w:val="white"/>
        </w:rPr>
      </w:pPr>
      <w:r w:rsidRPr="00EC76D5">
        <w:rPr>
          <w:highlight w:val="white"/>
        </w:rPr>
        <w:t xml:space="preserve">  else if (v == -1) {</w:t>
      </w:r>
    </w:p>
    <w:p w14:paraId="23360EF4" w14:textId="77777777" w:rsidR="00555D55" w:rsidRPr="00EC76D5" w:rsidRDefault="00555D55" w:rsidP="00B92E77">
      <w:pPr>
        <w:pStyle w:val="Code"/>
        <w:rPr>
          <w:highlight w:val="white"/>
        </w:rPr>
      </w:pPr>
      <w:r w:rsidRPr="00EC76D5">
        <w:rPr>
          <w:highlight w:val="white"/>
        </w:rPr>
        <w:t xml:space="preserve">    return -PI / 4;</w:t>
      </w:r>
    </w:p>
    <w:p w14:paraId="6BE864C1" w14:textId="77777777" w:rsidR="00555D55" w:rsidRPr="00EC76D5" w:rsidRDefault="00555D55" w:rsidP="00B92E77">
      <w:pPr>
        <w:pStyle w:val="Code"/>
        <w:rPr>
          <w:highlight w:val="white"/>
        </w:rPr>
      </w:pPr>
      <w:r w:rsidRPr="00EC76D5">
        <w:rPr>
          <w:highlight w:val="white"/>
        </w:rPr>
        <w:t xml:space="preserve">  }</w:t>
      </w:r>
    </w:p>
    <w:p w14:paraId="4D6E3035" w14:textId="77777777" w:rsidR="00555D55" w:rsidRPr="00EC76D5" w:rsidRDefault="00555D55" w:rsidP="00B92E77">
      <w:pPr>
        <w:pStyle w:val="Code"/>
        <w:rPr>
          <w:highlight w:val="white"/>
        </w:rPr>
      </w:pPr>
      <w:r w:rsidRPr="00EC76D5">
        <w:rPr>
          <w:highlight w:val="white"/>
        </w:rPr>
        <w:t xml:space="preserve">  else if (fabs(v) &lt; 0.5) {</w:t>
      </w:r>
    </w:p>
    <w:p w14:paraId="173C30E8" w14:textId="77777777" w:rsidR="00555D55" w:rsidRPr="00EC76D5" w:rsidRDefault="00555D55" w:rsidP="00B92E77">
      <w:pPr>
        <w:pStyle w:val="Code"/>
        <w:rPr>
          <w:highlight w:val="white"/>
        </w:rPr>
      </w:pPr>
      <w:r w:rsidRPr="00EC76D5">
        <w:rPr>
          <w:highlight w:val="white"/>
        </w:rPr>
        <w:t xml:space="preserve">    int sign = 1, denominator = 1; // count = 0;</w:t>
      </w:r>
    </w:p>
    <w:p w14:paraId="7B2CEAFA" w14:textId="77777777" w:rsidR="00555D55" w:rsidRPr="00EC76D5" w:rsidRDefault="00555D55" w:rsidP="00B92E77">
      <w:pPr>
        <w:pStyle w:val="Code"/>
        <w:rPr>
          <w:highlight w:val="white"/>
        </w:rPr>
      </w:pPr>
      <w:r w:rsidRPr="00EC76D5">
        <w:rPr>
          <w:highlight w:val="white"/>
        </w:rPr>
        <w:t xml:space="preserve">    double product = v, term, sum = 0;</w:t>
      </w:r>
    </w:p>
    <w:p w14:paraId="053F6997" w14:textId="77777777" w:rsidR="00555D55" w:rsidRPr="00EC76D5" w:rsidRDefault="00555D55" w:rsidP="00B92E77">
      <w:pPr>
        <w:pStyle w:val="Code"/>
        <w:rPr>
          <w:highlight w:val="white"/>
        </w:rPr>
      </w:pPr>
    </w:p>
    <w:p w14:paraId="6CC28791" w14:textId="77777777" w:rsidR="00555D55" w:rsidRPr="00EC76D5" w:rsidRDefault="00555D55" w:rsidP="00B92E77">
      <w:pPr>
        <w:pStyle w:val="Code"/>
        <w:rPr>
          <w:highlight w:val="white"/>
        </w:rPr>
      </w:pPr>
      <w:r w:rsidRPr="00EC76D5">
        <w:rPr>
          <w:highlight w:val="white"/>
        </w:rPr>
        <w:t xml:space="preserve">    do {</w:t>
      </w:r>
    </w:p>
    <w:p w14:paraId="7DD7AAFA" w14:textId="77777777" w:rsidR="00555D55" w:rsidRPr="00EC76D5" w:rsidRDefault="00555D55" w:rsidP="00B92E77">
      <w:pPr>
        <w:pStyle w:val="Code"/>
        <w:rPr>
          <w:highlight w:val="white"/>
        </w:rPr>
      </w:pPr>
      <w:r w:rsidRPr="00EC76D5">
        <w:rPr>
          <w:highlight w:val="white"/>
        </w:rPr>
        <w:t xml:space="preserve">      term = sign * product / denominator;</w:t>
      </w:r>
    </w:p>
    <w:p w14:paraId="55C728D6" w14:textId="77777777" w:rsidR="00555D55" w:rsidRPr="00EC76D5" w:rsidRDefault="00555D55" w:rsidP="00B92E77">
      <w:pPr>
        <w:pStyle w:val="Code"/>
        <w:rPr>
          <w:highlight w:val="white"/>
        </w:rPr>
      </w:pPr>
      <w:r w:rsidRPr="00EC76D5">
        <w:rPr>
          <w:highlight w:val="white"/>
        </w:rPr>
        <w:t xml:space="preserve">      sum += term;</w:t>
      </w:r>
    </w:p>
    <w:p w14:paraId="547688DC" w14:textId="77777777" w:rsidR="00555D55" w:rsidRPr="00EC76D5" w:rsidRDefault="00555D55" w:rsidP="00B92E77">
      <w:pPr>
        <w:pStyle w:val="Code"/>
        <w:rPr>
          <w:highlight w:val="white"/>
        </w:rPr>
      </w:pPr>
      <w:r w:rsidRPr="00EC76D5">
        <w:rPr>
          <w:highlight w:val="white"/>
        </w:rPr>
        <w:t xml:space="preserve">      sign = -sign;</w:t>
      </w:r>
    </w:p>
    <w:p w14:paraId="626D4812" w14:textId="77777777" w:rsidR="00555D55" w:rsidRPr="00EC76D5" w:rsidRDefault="00555D55" w:rsidP="00B92E77">
      <w:pPr>
        <w:pStyle w:val="Code"/>
        <w:rPr>
          <w:highlight w:val="white"/>
        </w:rPr>
      </w:pPr>
      <w:r w:rsidRPr="00EC76D5">
        <w:rPr>
          <w:highlight w:val="white"/>
        </w:rPr>
        <w:t xml:space="preserve">      product *= v * v;</w:t>
      </w:r>
    </w:p>
    <w:p w14:paraId="1572C6D0" w14:textId="77777777" w:rsidR="00555D55" w:rsidRPr="00EC76D5" w:rsidRDefault="00555D55" w:rsidP="00B92E77">
      <w:pPr>
        <w:pStyle w:val="Code"/>
        <w:rPr>
          <w:highlight w:val="white"/>
        </w:rPr>
      </w:pPr>
      <w:r w:rsidRPr="00EC76D5">
        <w:rPr>
          <w:highlight w:val="white"/>
        </w:rPr>
        <w:t xml:space="preserve">      denominator += 2;</w:t>
      </w:r>
    </w:p>
    <w:p w14:paraId="6F41DF18" w14:textId="77777777" w:rsidR="00555D55" w:rsidRPr="00EC76D5" w:rsidRDefault="00555D55" w:rsidP="00B92E77">
      <w:pPr>
        <w:pStyle w:val="Code"/>
        <w:rPr>
          <w:highlight w:val="white"/>
        </w:rPr>
      </w:pPr>
      <w:r w:rsidRPr="00EC76D5">
        <w:rPr>
          <w:highlight w:val="white"/>
        </w:rPr>
        <w:t xml:space="preserve">    } while (fabs(term) &gt;= EPSILON);</w:t>
      </w:r>
    </w:p>
    <w:p w14:paraId="4D188B23" w14:textId="77777777" w:rsidR="00555D55" w:rsidRPr="00EC76D5" w:rsidRDefault="00555D55" w:rsidP="00B92E77">
      <w:pPr>
        <w:pStyle w:val="Code"/>
        <w:rPr>
          <w:highlight w:val="white"/>
        </w:rPr>
      </w:pPr>
    </w:p>
    <w:p w14:paraId="419E9B73" w14:textId="77777777" w:rsidR="00555D55" w:rsidRPr="00EC76D5" w:rsidRDefault="00555D55" w:rsidP="00B92E77">
      <w:pPr>
        <w:pStyle w:val="Code"/>
        <w:rPr>
          <w:highlight w:val="white"/>
        </w:rPr>
      </w:pPr>
      <w:r w:rsidRPr="00EC76D5">
        <w:rPr>
          <w:highlight w:val="white"/>
        </w:rPr>
        <w:t xml:space="preserve">    return sum;</w:t>
      </w:r>
    </w:p>
    <w:p w14:paraId="7CBE6D88" w14:textId="77777777" w:rsidR="00555D55" w:rsidRPr="00EC76D5" w:rsidRDefault="00555D55" w:rsidP="00B92E77">
      <w:pPr>
        <w:pStyle w:val="Code"/>
        <w:rPr>
          <w:highlight w:val="white"/>
        </w:rPr>
      </w:pPr>
      <w:r w:rsidRPr="00EC76D5">
        <w:rPr>
          <w:highlight w:val="white"/>
        </w:rPr>
        <w:t xml:space="preserve">  }</w:t>
      </w:r>
    </w:p>
    <w:p w14:paraId="307CE3AF" w14:textId="77777777" w:rsidR="00555D55" w:rsidRPr="00EC76D5" w:rsidRDefault="00555D55" w:rsidP="00B92E77">
      <w:pPr>
        <w:pStyle w:val="Code"/>
        <w:rPr>
          <w:highlight w:val="white"/>
        </w:rPr>
      </w:pPr>
      <w:r w:rsidRPr="00EC76D5">
        <w:rPr>
          <w:highlight w:val="white"/>
        </w:rPr>
        <w:t xml:space="preserve">  else if (fabs(v) &lt; 1) {</w:t>
      </w:r>
    </w:p>
    <w:p w14:paraId="42376BFE" w14:textId="77777777" w:rsidR="00555D55" w:rsidRPr="00EC76D5" w:rsidRDefault="00555D55" w:rsidP="00B92E77">
      <w:pPr>
        <w:pStyle w:val="Code"/>
        <w:rPr>
          <w:highlight w:val="white"/>
        </w:rPr>
      </w:pPr>
      <w:r w:rsidRPr="00EC76D5">
        <w:rPr>
          <w:highlight w:val="white"/>
        </w:rPr>
        <w:t xml:space="preserve">    double x_nplus1 = 1, x;</w:t>
      </w:r>
    </w:p>
    <w:p w14:paraId="6336CAAF" w14:textId="77777777" w:rsidR="00555D55" w:rsidRPr="00EC76D5" w:rsidRDefault="00555D55" w:rsidP="00B92E77">
      <w:pPr>
        <w:pStyle w:val="Code"/>
        <w:rPr>
          <w:highlight w:val="white"/>
        </w:rPr>
      </w:pPr>
    </w:p>
    <w:p w14:paraId="480A8C7E" w14:textId="77777777" w:rsidR="00555D55" w:rsidRPr="00EC76D5" w:rsidRDefault="00555D55" w:rsidP="00B92E77">
      <w:pPr>
        <w:pStyle w:val="Code"/>
        <w:rPr>
          <w:highlight w:val="white"/>
        </w:rPr>
      </w:pPr>
      <w:r w:rsidRPr="00EC76D5">
        <w:rPr>
          <w:highlight w:val="white"/>
        </w:rPr>
        <w:t xml:space="preserve">    do {</w:t>
      </w:r>
    </w:p>
    <w:p w14:paraId="57BC8D59" w14:textId="77777777" w:rsidR="00555D55" w:rsidRPr="00EC76D5" w:rsidRDefault="00555D55" w:rsidP="00B92E77">
      <w:pPr>
        <w:pStyle w:val="Code"/>
        <w:rPr>
          <w:highlight w:val="white"/>
        </w:rPr>
      </w:pPr>
      <w:r w:rsidRPr="00EC76D5">
        <w:rPr>
          <w:highlight w:val="white"/>
        </w:rPr>
        <w:t xml:space="preserve">      x = x_nplus1;</w:t>
      </w:r>
    </w:p>
    <w:p w14:paraId="7787656C" w14:textId="77777777" w:rsidR="00555D55" w:rsidRPr="00EC76D5" w:rsidRDefault="00555D55" w:rsidP="00B92E77">
      <w:pPr>
        <w:pStyle w:val="Code"/>
        <w:rPr>
          <w:highlight w:val="white"/>
        </w:rPr>
      </w:pPr>
      <w:r w:rsidRPr="00EC76D5">
        <w:rPr>
          <w:highlight w:val="white"/>
        </w:rPr>
        <w:t xml:space="preserve">      x_nplus1 = x - ((tan(x) - v) * square(cos(2 * x) + 1)) / 2;</w:t>
      </w:r>
    </w:p>
    <w:p w14:paraId="204AD520" w14:textId="77777777" w:rsidR="00555D55" w:rsidRPr="00EC76D5" w:rsidRDefault="00555D55" w:rsidP="00B92E77">
      <w:pPr>
        <w:pStyle w:val="Code"/>
        <w:rPr>
          <w:highlight w:val="white"/>
        </w:rPr>
      </w:pPr>
      <w:r w:rsidRPr="00EC76D5">
        <w:rPr>
          <w:highlight w:val="white"/>
        </w:rPr>
        <w:t xml:space="preserve">    } while (fabs(x_nplus1 - x) &gt;= EPSILON);</w:t>
      </w:r>
    </w:p>
    <w:p w14:paraId="71DEEDE3" w14:textId="77777777" w:rsidR="00555D55" w:rsidRPr="00EC76D5" w:rsidRDefault="00555D55" w:rsidP="00B92E77">
      <w:pPr>
        <w:pStyle w:val="Code"/>
        <w:rPr>
          <w:highlight w:val="white"/>
        </w:rPr>
      </w:pPr>
    </w:p>
    <w:p w14:paraId="1058FF53" w14:textId="77777777" w:rsidR="00555D55" w:rsidRPr="00EC76D5" w:rsidRDefault="00555D55" w:rsidP="00B92E77">
      <w:pPr>
        <w:pStyle w:val="Code"/>
        <w:rPr>
          <w:highlight w:val="white"/>
        </w:rPr>
      </w:pPr>
      <w:r w:rsidRPr="00EC76D5">
        <w:rPr>
          <w:highlight w:val="white"/>
        </w:rPr>
        <w:t xml:space="preserve">    return x_nplus1;</w:t>
      </w:r>
    </w:p>
    <w:p w14:paraId="4147CF52" w14:textId="77777777" w:rsidR="00555D55" w:rsidRPr="00EC76D5" w:rsidRDefault="00555D55" w:rsidP="00B92E77">
      <w:pPr>
        <w:pStyle w:val="Code"/>
        <w:rPr>
          <w:highlight w:val="white"/>
        </w:rPr>
      </w:pPr>
      <w:r w:rsidRPr="00EC76D5">
        <w:rPr>
          <w:highlight w:val="white"/>
        </w:rPr>
        <w:t xml:space="preserve">  }</w:t>
      </w:r>
    </w:p>
    <w:p w14:paraId="7AE95128" w14:textId="77777777" w:rsidR="00555D55" w:rsidRPr="00EC76D5" w:rsidRDefault="00555D55" w:rsidP="00B92E77">
      <w:pPr>
        <w:pStyle w:val="Code"/>
        <w:rPr>
          <w:highlight w:val="white"/>
        </w:rPr>
      </w:pPr>
      <w:r w:rsidRPr="00EC76D5">
        <w:rPr>
          <w:highlight w:val="white"/>
        </w:rPr>
        <w:t xml:space="preserve">  else {</w:t>
      </w:r>
    </w:p>
    <w:p w14:paraId="63DB5999" w14:textId="77777777" w:rsidR="00555D55" w:rsidRPr="00EC76D5" w:rsidRDefault="00555D55" w:rsidP="00B92E77">
      <w:pPr>
        <w:pStyle w:val="Code"/>
        <w:rPr>
          <w:highlight w:val="white"/>
        </w:rPr>
      </w:pPr>
      <w:r w:rsidRPr="00EC76D5">
        <w:rPr>
          <w:highlight w:val="white"/>
        </w:rPr>
        <w:t xml:space="preserve">    errno = EDOM;</w:t>
      </w:r>
    </w:p>
    <w:p w14:paraId="71093C56" w14:textId="77777777" w:rsidR="00555D55" w:rsidRPr="00EC76D5" w:rsidRDefault="00555D55" w:rsidP="00B92E77">
      <w:pPr>
        <w:pStyle w:val="Code"/>
        <w:rPr>
          <w:highlight w:val="white"/>
        </w:rPr>
      </w:pPr>
      <w:r w:rsidRPr="00EC76D5">
        <w:rPr>
          <w:highlight w:val="white"/>
        </w:rPr>
        <w:t xml:space="preserve">    return 0;</w:t>
      </w:r>
    </w:p>
    <w:p w14:paraId="0A5CB5D1" w14:textId="77777777" w:rsidR="00555D55" w:rsidRPr="00EC76D5" w:rsidRDefault="00555D55" w:rsidP="00B92E77">
      <w:pPr>
        <w:pStyle w:val="Code"/>
        <w:rPr>
          <w:highlight w:val="white"/>
        </w:rPr>
      </w:pPr>
      <w:r w:rsidRPr="00EC76D5">
        <w:rPr>
          <w:highlight w:val="white"/>
        </w:rPr>
        <w:t xml:space="preserve">  }</w:t>
      </w:r>
    </w:p>
    <w:p w14:paraId="21B7CF18" w14:textId="77777777" w:rsidR="00555D55" w:rsidRPr="00EC76D5" w:rsidRDefault="00555D55" w:rsidP="00B92E77">
      <w:pPr>
        <w:pStyle w:val="Code"/>
        <w:rPr>
          <w:highlight w:val="white"/>
        </w:rPr>
      </w:pPr>
      <w:r w:rsidRPr="00EC76D5">
        <w:rPr>
          <w:highlight w:val="white"/>
        </w:rPr>
        <w:t>}</w:t>
      </w:r>
    </w:p>
    <w:p w14:paraId="2390A017" w14:textId="77777777" w:rsidR="00555D55" w:rsidRPr="00EC76D5" w:rsidRDefault="00555D55" w:rsidP="00B92E77">
      <w:pPr>
        <w:pStyle w:val="Code"/>
        <w:rPr>
          <w:highlight w:val="white"/>
        </w:rPr>
      </w:pPr>
    </w:p>
    <w:p w14:paraId="7E5A5A0F" w14:textId="77777777" w:rsidR="00555D55" w:rsidRPr="00EC76D5" w:rsidRDefault="00555D55" w:rsidP="00B92E77">
      <w:pPr>
        <w:pStyle w:val="Code"/>
        <w:rPr>
          <w:highlight w:val="white"/>
        </w:rPr>
      </w:pPr>
      <w:r w:rsidRPr="00EC76D5">
        <w:rPr>
          <w:highlight w:val="white"/>
        </w:rPr>
        <w:t>double atanX(double v) {</w:t>
      </w:r>
    </w:p>
    <w:p w14:paraId="6B3DEB21" w14:textId="77777777" w:rsidR="00555D55" w:rsidRPr="00EC76D5" w:rsidRDefault="00555D55" w:rsidP="00B92E77">
      <w:pPr>
        <w:pStyle w:val="Code"/>
        <w:rPr>
          <w:highlight w:val="white"/>
        </w:rPr>
      </w:pPr>
      <w:r w:rsidRPr="00EC76D5">
        <w:rPr>
          <w:highlight w:val="white"/>
        </w:rPr>
        <w:t xml:space="preserve">  if (v == 0) {</w:t>
      </w:r>
    </w:p>
    <w:p w14:paraId="41725097" w14:textId="77777777" w:rsidR="00555D55" w:rsidRPr="00EC76D5" w:rsidRDefault="00555D55" w:rsidP="00B92E77">
      <w:pPr>
        <w:pStyle w:val="Code"/>
        <w:rPr>
          <w:highlight w:val="white"/>
        </w:rPr>
      </w:pPr>
      <w:r w:rsidRPr="00EC76D5">
        <w:rPr>
          <w:highlight w:val="white"/>
        </w:rPr>
        <w:t xml:space="preserve">    return 0;</w:t>
      </w:r>
    </w:p>
    <w:p w14:paraId="598A9795" w14:textId="77777777" w:rsidR="00555D55" w:rsidRPr="00EC76D5" w:rsidRDefault="00555D55" w:rsidP="00B92E77">
      <w:pPr>
        <w:pStyle w:val="Code"/>
        <w:rPr>
          <w:highlight w:val="white"/>
        </w:rPr>
      </w:pPr>
      <w:r w:rsidRPr="00EC76D5">
        <w:rPr>
          <w:highlight w:val="white"/>
        </w:rPr>
        <w:t xml:space="preserve">  }</w:t>
      </w:r>
    </w:p>
    <w:p w14:paraId="34E60A18" w14:textId="77777777" w:rsidR="00555D55" w:rsidRPr="00EC76D5" w:rsidRDefault="00555D55" w:rsidP="00B92E77">
      <w:pPr>
        <w:pStyle w:val="Code"/>
        <w:rPr>
          <w:highlight w:val="white"/>
        </w:rPr>
      </w:pPr>
      <w:r w:rsidRPr="00EC76D5">
        <w:rPr>
          <w:highlight w:val="white"/>
        </w:rPr>
        <w:t xml:space="preserve">  else if (fabs(v) &lt;= 1) {</w:t>
      </w:r>
    </w:p>
    <w:p w14:paraId="781E01D3" w14:textId="77777777" w:rsidR="00555D55" w:rsidRPr="00EC76D5" w:rsidRDefault="00555D55" w:rsidP="00B92E77">
      <w:pPr>
        <w:pStyle w:val="Code"/>
        <w:rPr>
          <w:highlight w:val="white"/>
        </w:rPr>
      </w:pPr>
      <w:r w:rsidRPr="00EC76D5">
        <w:rPr>
          <w:highlight w:val="white"/>
        </w:rPr>
        <w:t xml:space="preserve">    double x_nplus1 = 1, x;</w:t>
      </w:r>
    </w:p>
    <w:p w14:paraId="3238E3F4" w14:textId="77777777" w:rsidR="00555D55" w:rsidRPr="00EC76D5" w:rsidRDefault="00555D55" w:rsidP="00B92E77">
      <w:pPr>
        <w:pStyle w:val="Code"/>
        <w:rPr>
          <w:highlight w:val="white"/>
        </w:rPr>
      </w:pPr>
    </w:p>
    <w:p w14:paraId="4B8DDB7C" w14:textId="77777777" w:rsidR="00555D55" w:rsidRPr="00EC76D5" w:rsidRDefault="00555D55" w:rsidP="00B92E77">
      <w:pPr>
        <w:pStyle w:val="Code"/>
        <w:rPr>
          <w:highlight w:val="white"/>
        </w:rPr>
      </w:pPr>
      <w:r w:rsidRPr="00EC76D5">
        <w:rPr>
          <w:highlight w:val="white"/>
        </w:rPr>
        <w:lastRenderedPageBreak/>
        <w:t xml:space="preserve">    do {</w:t>
      </w:r>
    </w:p>
    <w:p w14:paraId="1C2A07B4" w14:textId="77777777" w:rsidR="00555D55" w:rsidRPr="00EC76D5" w:rsidRDefault="00555D55" w:rsidP="00B92E77">
      <w:pPr>
        <w:pStyle w:val="Code"/>
        <w:rPr>
          <w:highlight w:val="white"/>
        </w:rPr>
      </w:pPr>
      <w:r w:rsidRPr="00EC76D5">
        <w:rPr>
          <w:highlight w:val="white"/>
        </w:rPr>
        <w:t xml:space="preserve">      x = x_nplus1;</w:t>
      </w:r>
    </w:p>
    <w:p w14:paraId="13764E33" w14:textId="77777777" w:rsidR="00555D55" w:rsidRPr="00EC76D5" w:rsidRDefault="00555D55" w:rsidP="00B92E77">
      <w:pPr>
        <w:pStyle w:val="Code"/>
        <w:rPr>
          <w:highlight w:val="white"/>
        </w:rPr>
      </w:pPr>
      <w:r w:rsidRPr="00EC76D5">
        <w:rPr>
          <w:highlight w:val="white"/>
        </w:rPr>
        <w:t xml:space="preserve">      x_nplus1 = x - ((tan(x) - v) * square(cos(2 * x) + 1)) / 2;</w:t>
      </w:r>
    </w:p>
    <w:p w14:paraId="3CA2AAC8" w14:textId="77777777" w:rsidR="00555D55" w:rsidRPr="00EC76D5" w:rsidRDefault="00555D55" w:rsidP="00B92E77">
      <w:pPr>
        <w:pStyle w:val="Code"/>
        <w:rPr>
          <w:highlight w:val="white"/>
        </w:rPr>
      </w:pPr>
      <w:r w:rsidRPr="00EC76D5">
        <w:rPr>
          <w:highlight w:val="white"/>
        </w:rPr>
        <w:t xml:space="preserve">    } while (fabs(x_nplus1 - x) &gt;= EPSILON);</w:t>
      </w:r>
    </w:p>
    <w:p w14:paraId="477E9399" w14:textId="77777777" w:rsidR="00555D55" w:rsidRPr="00EC76D5" w:rsidRDefault="00555D55" w:rsidP="00B92E77">
      <w:pPr>
        <w:pStyle w:val="Code"/>
        <w:rPr>
          <w:highlight w:val="white"/>
        </w:rPr>
      </w:pPr>
    </w:p>
    <w:p w14:paraId="5DF11F5C" w14:textId="77777777" w:rsidR="00555D55" w:rsidRPr="00EC76D5" w:rsidRDefault="00555D55" w:rsidP="00B92E77">
      <w:pPr>
        <w:pStyle w:val="Code"/>
        <w:rPr>
          <w:highlight w:val="white"/>
        </w:rPr>
      </w:pPr>
      <w:r w:rsidRPr="00EC76D5">
        <w:rPr>
          <w:highlight w:val="white"/>
        </w:rPr>
        <w:t xml:space="preserve">    return x_nplus1;</w:t>
      </w:r>
    </w:p>
    <w:p w14:paraId="064CF0E8" w14:textId="77777777" w:rsidR="00555D55" w:rsidRPr="00EC76D5" w:rsidRDefault="00555D55" w:rsidP="00B92E77">
      <w:pPr>
        <w:pStyle w:val="Code"/>
        <w:rPr>
          <w:highlight w:val="white"/>
        </w:rPr>
      </w:pPr>
      <w:r w:rsidRPr="00EC76D5">
        <w:rPr>
          <w:highlight w:val="white"/>
        </w:rPr>
        <w:t xml:space="preserve">  }</w:t>
      </w:r>
    </w:p>
    <w:p w14:paraId="50C297A6" w14:textId="77777777" w:rsidR="00555D55" w:rsidRPr="00EC76D5" w:rsidRDefault="00555D55" w:rsidP="00B92E77">
      <w:pPr>
        <w:pStyle w:val="Code"/>
        <w:rPr>
          <w:highlight w:val="white"/>
        </w:rPr>
      </w:pPr>
      <w:r w:rsidRPr="00EC76D5">
        <w:rPr>
          <w:highlight w:val="white"/>
        </w:rPr>
        <w:t xml:space="preserve">  else {</w:t>
      </w:r>
    </w:p>
    <w:p w14:paraId="54408AF4" w14:textId="77777777" w:rsidR="00555D55" w:rsidRPr="00EC76D5" w:rsidRDefault="00555D55" w:rsidP="00B92E77">
      <w:pPr>
        <w:pStyle w:val="Code"/>
        <w:rPr>
          <w:highlight w:val="white"/>
        </w:rPr>
      </w:pPr>
      <w:r w:rsidRPr="00EC76D5">
        <w:rPr>
          <w:highlight w:val="white"/>
        </w:rPr>
        <w:t xml:space="preserve">    errno = EDOM;</w:t>
      </w:r>
    </w:p>
    <w:p w14:paraId="4B1F8FB4" w14:textId="77777777" w:rsidR="00555D55" w:rsidRPr="00EC76D5" w:rsidRDefault="00555D55" w:rsidP="00B92E77">
      <w:pPr>
        <w:pStyle w:val="Code"/>
        <w:rPr>
          <w:highlight w:val="white"/>
        </w:rPr>
      </w:pPr>
      <w:r w:rsidRPr="00EC76D5">
        <w:rPr>
          <w:highlight w:val="white"/>
        </w:rPr>
        <w:t xml:space="preserve">    return 0;</w:t>
      </w:r>
    </w:p>
    <w:p w14:paraId="14D8B6CC" w14:textId="77777777" w:rsidR="00555D55" w:rsidRPr="00EC76D5" w:rsidRDefault="00555D55" w:rsidP="00B92E77">
      <w:pPr>
        <w:pStyle w:val="Code"/>
        <w:rPr>
          <w:highlight w:val="white"/>
        </w:rPr>
      </w:pPr>
      <w:r w:rsidRPr="00EC76D5">
        <w:rPr>
          <w:highlight w:val="white"/>
        </w:rPr>
        <w:t xml:space="preserve">  }</w:t>
      </w:r>
    </w:p>
    <w:p w14:paraId="58E971BF" w14:textId="77777777" w:rsidR="00555D55" w:rsidRPr="00EC76D5" w:rsidRDefault="00555D55" w:rsidP="00B92E77">
      <w:pPr>
        <w:pStyle w:val="Code"/>
        <w:rPr>
          <w:highlight w:val="white"/>
        </w:rPr>
      </w:pPr>
      <w:r w:rsidRPr="00EC76D5">
        <w:rPr>
          <w:highlight w:val="white"/>
        </w:rPr>
        <w:t>}</w:t>
      </w:r>
    </w:p>
    <w:p w14:paraId="0EBD8ABA" w14:textId="77777777" w:rsidR="00555D55" w:rsidRPr="00EC76D5" w:rsidRDefault="00555D55" w:rsidP="00B92E77">
      <w:pPr>
        <w:pStyle w:val="Code"/>
        <w:rPr>
          <w:highlight w:val="white"/>
        </w:rPr>
      </w:pPr>
    </w:p>
    <w:p w14:paraId="187FA8FC" w14:textId="77777777" w:rsidR="00555D55" w:rsidRPr="00EC76D5" w:rsidRDefault="00555D55" w:rsidP="00B92E77">
      <w:pPr>
        <w:pStyle w:val="Code"/>
        <w:rPr>
          <w:highlight w:val="white"/>
        </w:rPr>
      </w:pPr>
      <w:r w:rsidRPr="00EC76D5">
        <w:rPr>
          <w:highlight w:val="white"/>
        </w:rPr>
        <w:t>double atan2(double num, double denum) {</w:t>
      </w:r>
    </w:p>
    <w:p w14:paraId="748293DA" w14:textId="77777777" w:rsidR="00555D55" w:rsidRPr="00EC76D5" w:rsidRDefault="00555D55" w:rsidP="00B92E77">
      <w:pPr>
        <w:pStyle w:val="Code"/>
        <w:rPr>
          <w:highlight w:val="white"/>
        </w:rPr>
      </w:pPr>
      <w:r w:rsidRPr="00EC76D5">
        <w:rPr>
          <w:highlight w:val="white"/>
        </w:rPr>
        <w:t xml:space="preserve">  if (denum &gt; 0) {</w:t>
      </w:r>
    </w:p>
    <w:p w14:paraId="506EF6E6" w14:textId="77777777" w:rsidR="00555D55" w:rsidRPr="00EC76D5" w:rsidRDefault="00555D55" w:rsidP="00B92E77">
      <w:pPr>
        <w:pStyle w:val="Code"/>
        <w:rPr>
          <w:highlight w:val="white"/>
        </w:rPr>
      </w:pPr>
      <w:r w:rsidRPr="00EC76D5">
        <w:rPr>
          <w:highlight w:val="white"/>
        </w:rPr>
        <w:t xml:space="preserve">    return atan(num / denum);</w:t>
      </w:r>
    </w:p>
    <w:p w14:paraId="4C02B430" w14:textId="77777777" w:rsidR="00555D55" w:rsidRPr="00EC76D5" w:rsidRDefault="00555D55" w:rsidP="00B92E77">
      <w:pPr>
        <w:pStyle w:val="Code"/>
        <w:rPr>
          <w:highlight w:val="white"/>
        </w:rPr>
      </w:pPr>
      <w:r w:rsidRPr="00EC76D5">
        <w:rPr>
          <w:highlight w:val="white"/>
        </w:rPr>
        <w:t xml:space="preserve">  }</w:t>
      </w:r>
    </w:p>
    <w:p w14:paraId="1EC77F17" w14:textId="77777777" w:rsidR="00555D55" w:rsidRPr="00EC76D5" w:rsidRDefault="00555D55" w:rsidP="00B92E77">
      <w:pPr>
        <w:pStyle w:val="Code"/>
        <w:rPr>
          <w:highlight w:val="white"/>
        </w:rPr>
      </w:pPr>
    </w:p>
    <w:p w14:paraId="66634D2D" w14:textId="77777777" w:rsidR="00555D55" w:rsidRPr="00EC76D5" w:rsidRDefault="00555D55" w:rsidP="00B92E77">
      <w:pPr>
        <w:pStyle w:val="Code"/>
        <w:rPr>
          <w:highlight w:val="white"/>
        </w:rPr>
      </w:pPr>
      <w:r w:rsidRPr="00EC76D5">
        <w:rPr>
          <w:highlight w:val="white"/>
        </w:rPr>
        <w:t xml:space="preserve">  else if ((num &gt;= 0) &amp;&amp; (denum &lt; 0))  {</w:t>
      </w:r>
    </w:p>
    <w:p w14:paraId="0A949D8E" w14:textId="77777777" w:rsidR="00555D55" w:rsidRPr="00EC76D5" w:rsidRDefault="00555D55" w:rsidP="00B92E77">
      <w:pPr>
        <w:pStyle w:val="Code"/>
        <w:rPr>
          <w:highlight w:val="white"/>
        </w:rPr>
      </w:pPr>
      <w:r w:rsidRPr="00EC76D5">
        <w:rPr>
          <w:highlight w:val="white"/>
        </w:rPr>
        <w:t xml:space="preserve">    return PI + atan(num / denum);</w:t>
      </w:r>
    </w:p>
    <w:p w14:paraId="026CFAC6" w14:textId="77777777" w:rsidR="00555D55" w:rsidRPr="00EC76D5" w:rsidRDefault="00555D55" w:rsidP="00B92E77">
      <w:pPr>
        <w:pStyle w:val="Code"/>
        <w:rPr>
          <w:highlight w:val="white"/>
        </w:rPr>
      </w:pPr>
      <w:r w:rsidRPr="00EC76D5">
        <w:rPr>
          <w:highlight w:val="white"/>
        </w:rPr>
        <w:t xml:space="preserve">  }</w:t>
      </w:r>
    </w:p>
    <w:p w14:paraId="29DD3B86" w14:textId="77777777" w:rsidR="00555D55" w:rsidRPr="00EC76D5" w:rsidRDefault="00555D55" w:rsidP="00B92E77">
      <w:pPr>
        <w:pStyle w:val="Code"/>
        <w:rPr>
          <w:highlight w:val="white"/>
        </w:rPr>
      </w:pPr>
    </w:p>
    <w:p w14:paraId="27414300" w14:textId="77777777" w:rsidR="00555D55" w:rsidRPr="00EC76D5" w:rsidRDefault="00555D55" w:rsidP="00B92E77">
      <w:pPr>
        <w:pStyle w:val="Code"/>
        <w:rPr>
          <w:highlight w:val="white"/>
        </w:rPr>
      </w:pPr>
      <w:r w:rsidRPr="00EC76D5">
        <w:rPr>
          <w:highlight w:val="white"/>
        </w:rPr>
        <w:t xml:space="preserve">  else if ((num &lt; 0) &amp;&amp; (denum &lt; 0)) {</w:t>
      </w:r>
    </w:p>
    <w:p w14:paraId="0DB40DC7" w14:textId="77777777" w:rsidR="00555D55" w:rsidRPr="00EC76D5" w:rsidRDefault="00555D55" w:rsidP="00B92E77">
      <w:pPr>
        <w:pStyle w:val="Code"/>
        <w:rPr>
          <w:highlight w:val="white"/>
        </w:rPr>
      </w:pPr>
      <w:r w:rsidRPr="00EC76D5">
        <w:rPr>
          <w:highlight w:val="white"/>
        </w:rPr>
        <w:t xml:space="preserve">    return (-PI) + atan(num / denum);</w:t>
      </w:r>
    </w:p>
    <w:p w14:paraId="4F81364D" w14:textId="77777777" w:rsidR="00555D55" w:rsidRPr="00EC76D5" w:rsidRDefault="00555D55" w:rsidP="00B92E77">
      <w:pPr>
        <w:pStyle w:val="Code"/>
        <w:rPr>
          <w:highlight w:val="white"/>
        </w:rPr>
      </w:pPr>
      <w:r w:rsidRPr="00EC76D5">
        <w:rPr>
          <w:highlight w:val="white"/>
        </w:rPr>
        <w:t xml:space="preserve">  }</w:t>
      </w:r>
    </w:p>
    <w:p w14:paraId="2B0D0BDB" w14:textId="77777777" w:rsidR="00555D55" w:rsidRPr="00EC76D5" w:rsidRDefault="00555D55" w:rsidP="00B92E77">
      <w:pPr>
        <w:pStyle w:val="Code"/>
        <w:rPr>
          <w:highlight w:val="white"/>
        </w:rPr>
      </w:pPr>
      <w:r w:rsidRPr="00EC76D5">
        <w:rPr>
          <w:highlight w:val="white"/>
        </w:rPr>
        <w:t xml:space="preserve">  </w:t>
      </w:r>
    </w:p>
    <w:p w14:paraId="2E8C88E8" w14:textId="77777777" w:rsidR="00555D55" w:rsidRPr="00EC76D5" w:rsidRDefault="00555D55" w:rsidP="00B92E77">
      <w:pPr>
        <w:pStyle w:val="Code"/>
        <w:rPr>
          <w:highlight w:val="white"/>
        </w:rPr>
      </w:pPr>
      <w:r w:rsidRPr="00EC76D5">
        <w:rPr>
          <w:highlight w:val="white"/>
        </w:rPr>
        <w:t xml:space="preserve">  else if ((num &gt; 0) &amp;&amp; (denum == 0))  {</w:t>
      </w:r>
    </w:p>
    <w:p w14:paraId="606CF689" w14:textId="77777777" w:rsidR="00555D55" w:rsidRPr="00EC76D5" w:rsidRDefault="00555D55" w:rsidP="00B92E77">
      <w:pPr>
        <w:pStyle w:val="Code"/>
        <w:rPr>
          <w:highlight w:val="white"/>
        </w:rPr>
      </w:pPr>
      <w:r w:rsidRPr="00EC76D5">
        <w:rPr>
          <w:highlight w:val="white"/>
        </w:rPr>
        <w:t xml:space="preserve">    return PI / 2;</w:t>
      </w:r>
    </w:p>
    <w:p w14:paraId="4F3ABFD5" w14:textId="77777777" w:rsidR="00555D55" w:rsidRPr="00EC76D5" w:rsidRDefault="00555D55" w:rsidP="00B92E77">
      <w:pPr>
        <w:pStyle w:val="Code"/>
        <w:rPr>
          <w:highlight w:val="white"/>
        </w:rPr>
      </w:pPr>
      <w:r w:rsidRPr="00EC76D5">
        <w:rPr>
          <w:highlight w:val="white"/>
        </w:rPr>
        <w:t xml:space="preserve">  }</w:t>
      </w:r>
    </w:p>
    <w:p w14:paraId="1BDE34F5" w14:textId="77777777" w:rsidR="00555D55" w:rsidRPr="00EC76D5" w:rsidRDefault="00555D55" w:rsidP="00B92E77">
      <w:pPr>
        <w:pStyle w:val="Code"/>
        <w:rPr>
          <w:highlight w:val="white"/>
        </w:rPr>
      </w:pPr>
    </w:p>
    <w:p w14:paraId="36A26808" w14:textId="77777777" w:rsidR="00555D55" w:rsidRPr="00EC76D5" w:rsidRDefault="00555D55" w:rsidP="00B92E77">
      <w:pPr>
        <w:pStyle w:val="Code"/>
        <w:rPr>
          <w:highlight w:val="white"/>
        </w:rPr>
      </w:pPr>
      <w:r w:rsidRPr="00EC76D5">
        <w:rPr>
          <w:highlight w:val="white"/>
        </w:rPr>
        <w:t xml:space="preserve">  else if ((num &lt; 0) &amp;&amp; (denum == 0))  {</w:t>
      </w:r>
    </w:p>
    <w:p w14:paraId="0F7DCA42" w14:textId="77777777" w:rsidR="00555D55" w:rsidRPr="00EC76D5" w:rsidRDefault="00555D55" w:rsidP="00B92E77">
      <w:pPr>
        <w:pStyle w:val="Code"/>
        <w:rPr>
          <w:highlight w:val="white"/>
        </w:rPr>
      </w:pPr>
      <w:r w:rsidRPr="00EC76D5">
        <w:rPr>
          <w:highlight w:val="white"/>
        </w:rPr>
        <w:t xml:space="preserve">    return (-PI) / 2;</w:t>
      </w:r>
    </w:p>
    <w:p w14:paraId="67C50729" w14:textId="77777777" w:rsidR="00555D55" w:rsidRPr="00EC76D5" w:rsidRDefault="00555D55" w:rsidP="00B92E77">
      <w:pPr>
        <w:pStyle w:val="Code"/>
        <w:rPr>
          <w:highlight w:val="white"/>
        </w:rPr>
      </w:pPr>
      <w:r w:rsidRPr="00EC76D5">
        <w:rPr>
          <w:highlight w:val="white"/>
        </w:rPr>
        <w:t xml:space="preserve">  }</w:t>
      </w:r>
    </w:p>
    <w:p w14:paraId="0CB0B126" w14:textId="77777777" w:rsidR="00555D55" w:rsidRPr="00EC76D5" w:rsidRDefault="00555D55" w:rsidP="00B92E77">
      <w:pPr>
        <w:pStyle w:val="Code"/>
        <w:rPr>
          <w:highlight w:val="white"/>
        </w:rPr>
      </w:pPr>
    </w:p>
    <w:p w14:paraId="7188BEF1" w14:textId="77777777" w:rsidR="00555D55" w:rsidRPr="00EC76D5" w:rsidRDefault="00555D55" w:rsidP="00B92E77">
      <w:pPr>
        <w:pStyle w:val="Code"/>
        <w:rPr>
          <w:highlight w:val="white"/>
        </w:rPr>
      </w:pPr>
      <w:r w:rsidRPr="00EC76D5">
        <w:rPr>
          <w:highlight w:val="white"/>
        </w:rPr>
        <w:t xml:space="preserve">  else {</w:t>
      </w:r>
    </w:p>
    <w:p w14:paraId="26120FF9" w14:textId="77777777" w:rsidR="00555D55" w:rsidRPr="00EC76D5" w:rsidRDefault="00555D55" w:rsidP="00B92E77">
      <w:pPr>
        <w:pStyle w:val="Code"/>
        <w:rPr>
          <w:highlight w:val="white"/>
        </w:rPr>
      </w:pPr>
      <w:r w:rsidRPr="00EC76D5">
        <w:rPr>
          <w:highlight w:val="white"/>
        </w:rPr>
        <w:t xml:space="preserve">    errno = EDOM;</w:t>
      </w:r>
    </w:p>
    <w:p w14:paraId="1DFB9701" w14:textId="77777777" w:rsidR="00555D55" w:rsidRPr="00EC76D5" w:rsidRDefault="00555D55" w:rsidP="00B92E77">
      <w:pPr>
        <w:pStyle w:val="Code"/>
        <w:rPr>
          <w:highlight w:val="white"/>
        </w:rPr>
      </w:pPr>
      <w:r w:rsidRPr="00EC76D5">
        <w:rPr>
          <w:highlight w:val="white"/>
        </w:rPr>
        <w:t xml:space="preserve">    return 0;</w:t>
      </w:r>
    </w:p>
    <w:p w14:paraId="57DCC925" w14:textId="77777777" w:rsidR="00555D55" w:rsidRPr="00EC76D5" w:rsidRDefault="00555D55" w:rsidP="00B92E77">
      <w:pPr>
        <w:pStyle w:val="Code"/>
        <w:rPr>
          <w:highlight w:val="white"/>
        </w:rPr>
      </w:pPr>
      <w:r w:rsidRPr="00EC76D5">
        <w:rPr>
          <w:highlight w:val="white"/>
        </w:rPr>
        <w:t xml:space="preserve">  }</w:t>
      </w:r>
    </w:p>
    <w:p w14:paraId="4C1D6ABB" w14:textId="77777777" w:rsidR="00555D55" w:rsidRPr="00EC76D5" w:rsidRDefault="00555D55" w:rsidP="00B92E77">
      <w:pPr>
        <w:pStyle w:val="Code"/>
        <w:rPr>
          <w:highlight w:val="white"/>
        </w:rPr>
      </w:pPr>
      <w:r w:rsidRPr="00EC76D5">
        <w:rPr>
          <w:highlight w:val="white"/>
        </w:rPr>
        <w:t>}</w:t>
      </w:r>
    </w:p>
    <w:p w14:paraId="6AF166D1" w14:textId="77777777" w:rsidR="00B92E77" w:rsidRPr="00EC76D5" w:rsidRDefault="00B92E77" w:rsidP="00B92E77">
      <w:pPr>
        <w:pStyle w:val="Code"/>
        <w:rPr>
          <w:highlight w:val="white"/>
        </w:rPr>
      </w:pPr>
    </w:p>
    <w:p w14:paraId="5AEA7039" w14:textId="46E56F73" w:rsidR="00555D55" w:rsidRPr="00EC76D5" w:rsidRDefault="00555D55" w:rsidP="00B92E77">
      <w:pPr>
        <w:pStyle w:val="Code"/>
        <w:rPr>
          <w:highlight w:val="white"/>
        </w:rPr>
      </w:pPr>
      <w:r w:rsidRPr="00EC76D5">
        <w:rPr>
          <w:highlight w:val="white"/>
        </w:rPr>
        <w:t>double floor(double x) {</w:t>
      </w:r>
    </w:p>
    <w:p w14:paraId="6EE017B1" w14:textId="77777777" w:rsidR="00555D55" w:rsidRPr="00EC76D5" w:rsidRDefault="00555D55" w:rsidP="00B92E77">
      <w:pPr>
        <w:pStyle w:val="Code"/>
        <w:rPr>
          <w:highlight w:val="white"/>
        </w:rPr>
      </w:pPr>
      <w:r w:rsidRPr="00EC76D5">
        <w:rPr>
          <w:highlight w:val="white"/>
        </w:rPr>
        <w:t xml:space="preserve">  if (x &lt; 0) {</w:t>
      </w:r>
    </w:p>
    <w:p w14:paraId="25F9CB1A" w14:textId="77777777" w:rsidR="00555D55" w:rsidRPr="00EC76D5" w:rsidRDefault="00555D55" w:rsidP="00B92E77">
      <w:pPr>
        <w:pStyle w:val="Code"/>
        <w:rPr>
          <w:highlight w:val="white"/>
        </w:rPr>
      </w:pPr>
      <w:r w:rsidRPr="00EC76D5">
        <w:rPr>
          <w:highlight w:val="white"/>
        </w:rPr>
        <w:t xml:space="preserve">    return -ceil(-x);</w:t>
      </w:r>
    </w:p>
    <w:p w14:paraId="7AF16A33" w14:textId="77777777" w:rsidR="00555D55" w:rsidRPr="00EC76D5" w:rsidRDefault="00555D55" w:rsidP="00B92E77">
      <w:pPr>
        <w:pStyle w:val="Code"/>
        <w:rPr>
          <w:highlight w:val="white"/>
        </w:rPr>
      </w:pPr>
      <w:r w:rsidRPr="00EC76D5">
        <w:rPr>
          <w:highlight w:val="white"/>
        </w:rPr>
        <w:t xml:space="preserve">  }</w:t>
      </w:r>
    </w:p>
    <w:p w14:paraId="1A842ADA" w14:textId="77777777" w:rsidR="00555D55" w:rsidRPr="00EC76D5" w:rsidRDefault="00555D55" w:rsidP="00B92E77">
      <w:pPr>
        <w:pStyle w:val="Code"/>
        <w:rPr>
          <w:highlight w:val="white"/>
        </w:rPr>
      </w:pPr>
    </w:p>
    <w:p w14:paraId="5B6CBEA4" w14:textId="77777777" w:rsidR="00555D55" w:rsidRPr="00EC76D5" w:rsidRDefault="00555D55" w:rsidP="00B92E77">
      <w:pPr>
        <w:pStyle w:val="Code"/>
        <w:rPr>
          <w:highlight w:val="white"/>
        </w:rPr>
      </w:pPr>
      <w:r w:rsidRPr="00EC76D5">
        <w:rPr>
          <w:highlight w:val="white"/>
        </w:rPr>
        <w:t xml:space="preserve">  return (double) (long) x;</w:t>
      </w:r>
    </w:p>
    <w:p w14:paraId="75DA846C" w14:textId="77777777" w:rsidR="00555D55" w:rsidRPr="00EC76D5" w:rsidRDefault="00555D55" w:rsidP="00B92E77">
      <w:pPr>
        <w:pStyle w:val="Code"/>
        <w:rPr>
          <w:highlight w:val="white"/>
        </w:rPr>
      </w:pPr>
      <w:r w:rsidRPr="00EC76D5">
        <w:rPr>
          <w:highlight w:val="white"/>
        </w:rPr>
        <w:t>}</w:t>
      </w:r>
    </w:p>
    <w:p w14:paraId="5B17242F" w14:textId="77777777" w:rsidR="00555D55" w:rsidRPr="00EC76D5" w:rsidRDefault="00555D55" w:rsidP="00B92E77">
      <w:pPr>
        <w:pStyle w:val="Code"/>
        <w:rPr>
          <w:highlight w:val="white"/>
        </w:rPr>
      </w:pPr>
    </w:p>
    <w:p w14:paraId="21D41025" w14:textId="77777777" w:rsidR="00555D55" w:rsidRPr="00EC76D5" w:rsidRDefault="00555D55" w:rsidP="00B92E77">
      <w:pPr>
        <w:pStyle w:val="Code"/>
        <w:rPr>
          <w:highlight w:val="white"/>
        </w:rPr>
      </w:pPr>
      <w:r w:rsidRPr="00EC76D5">
        <w:rPr>
          <w:highlight w:val="white"/>
        </w:rPr>
        <w:t>double ceil(double x) {</w:t>
      </w:r>
    </w:p>
    <w:p w14:paraId="5F7C1296" w14:textId="77777777" w:rsidR="00555D55" w:rsidRPr="00EC76D5" w:rsidRDefault="00555D55" w:rsidP="00B92E77">
      <w:pPr>
        <w:pStyle w:val="Code"/>
        <w:rPr>
          <w:highlight w:val="white"/>
        </w:rPr>
      </w:pPr>
      <w:r w:rsidRPr="00EC76D5">
        <w:rPr>
          <w:highlight w:val="white"/>
        </w:rPr>
        <w:t xml:space="preserve">  if (x &lt; 0) {</w:t>
      </w:r>
    </w:p>
    <w:p w14:paraId="35E1F8B5" w14:textId="77777777" w:rsidR="00555D55" w:rsidRPr="00EC76D5" w:rsidRDefault="00555D55" w:rsidP="00B92E77">
      <w:pPr>
        <w:pStyle w:val="Code"/>
        <w:rPr>
          <w:highlight w:val="white"/>
        </w:rPr>
      </w:pPr>
      <w:r w:rsidRPr="00EC76D5">
        <w:rPr>
          <w:highlight w:val="white"/>
        </w:rPr>
        <w:t xml:space="preserve">    return -floor(-x);</w:t>
      </w:r>
    </w:p>
    <w:p w14:paraId="390F0707" w14:textId="77777777" w:rsidR="00555D55" w:rsidRPr="00EC76D5" w:rsidRDefault="00555D55" w:rsidP="00B92E77">
      <w:pPr>
        <w:pStyle w:val="Code"/>
        <w:rPr>
          <w:highlight w:val="white"/>
        </w:rPr>
      </w:pPr>
      <w:r w:rsidRPr="00EC76D5">
        <w:rPr>
          <w:highlight w:val="white"/>
        </w:rPr>
        <w:t xml:space="preserve">  }</w:t>
      </w:r>
    </w:p>
    <w:p w14:paraId="108D7821" w14:textId="77777777" w:rsidR="00555D55" w:rsidRPr="00EC76D5" w:rsidRDefault="00555D55" w:rsidP="00B92E77">
      <w:pPr>
        <w:pStyle w:val="Code"/>
        <w:rPr>
          <w:highlight w:val="white"/>
        </w:rPr>
      </w:pPr>
    </w:p>
    <w:p w14:paraId="1E4642A3" w14:textId="77777777" w:rsidR="00555D55" w:rsidRPr="00EC76D5" w:rsidRDefault="00555D55" w:rsidP="00B92E77">
      <w:pPr>
        <w:pStyle w:val="Code"/>
        <w:rPr>
          <w:highlight w:val="white"/>
        </w:rPr>
      </w:pPr>
      <w:r w:rsidRPr="00EC76D5">
        <w:rPr>
          <w:highlight w:val="white"/>
        </w:rPr>
        <w:t xml:space="preserve">  return (double) (long) (x + 0.999999999999);</w:t>
      </w:r>
    </w:p>
    <w:p w14:paraId="087726FC" w14:textId="77777777" w:rsidR="00555D55" w:rsidRPr="00EC76D5" w:rsidRDefault="00555D55" w:rsidP="00B92E77">
      <w:pPr>
        <w:pStyle w:val="Code"/>
        <w:rPr>
          <w:highlight w:val="white"/>
        </w:rPr>
      </w:pPr>
      <w:r w:rsidRPr="00EC76D5">
        <w:rPr>
          <w:highlight w:val="white"/>
        </w:rPr>
        <w:t>}</w:t>
      </w:r>
    </w:p>
    <w:p w14:paraId="5E1F34C3" w14:textId="77777777" w:rsidR="00555D55" w:rsidRPr="00EC76D5" w:rsidRDefault="00555D55" w:rsidP="00B92E77">
      <w:pPr>
        <w:pStyle w:val="Code"/>
        <w:rPr>
          <w:highlight w:val="white"/>
        </w:rPr>
      </w:pPr>
    </w:p>
    <w:p w14:paraId="6E3804EA" w14:textId="77777777" w:rsidR="00555D55" w:rsidRPr="00EC76D5" w:rsidRDefault="00555D55" w:rsidP="00B92E77">
      <w:pPr>
        <w:pStyle w:val="Code"/>
        <w:rPr>
          <w:highlight w:val="white"/>
        </w:rPr>
      </w:pPr>
      <w:r w:rsidRPr="00EC76D5">
        <w:rPr>
          <w:highlight w:val="white"/>
        </w:rPr>
        <w:t>double round(double x) {</w:t>
      </w:r>
    </w:p>
    <w:p w14:paraId="76216A4F" w14:textId="77777777" w:rsidR="00555D55" w:rsidRPr="00EC76D5" w:rsidRDefault="00555D55" w:rsidP="00B92E77">
      <w:pPr>
        <w:pStyle w:val="Code"/>
        <w:rPr>
          <w:highlight w:val="white"/>
        </w:rPr>
      </w:pPr>
      <w:r w:rsidRPr="00EC76D5">
        <w:rPr>
          <w:highlight w:val="white"/>
        </w:rPr>
        <w:lastRenderedPageBreak/>
        <w:t xml:space="preserve">  return (double) (long) ((x &lt; 0) ? (x - 0.5) : (x + 0.5));</w:t>
      </w:r>
    </w:p>
    <w:p w14:paraId="7AF848B7" w14:textId="77777777" w:rsidR="00555D55" w:rsidRPr="00EC76D5" w:rsidRDefault="00555D55" w:rsidP="00B92E77">
      <w:pPr>
        <w:pStyle w:val="Code"/>
        <w:rPr>
          <w:highlight w:val="white"/>
        </w:rPr>
      </w:pPr>
      <w:r w:rsidRPr="00EC76D5">
        <w:rPr>
          <w:highlight w:val="white"/>
        </w:rPr>
        <w:t>}</w:t>
      </w:r>
    </w:p>
    <w:p w14:paraId="220A839A" w14:textId="77777777" w:rsidR="00555D55" w:rsidRPr="00EC76D5" w:rsidRDefault="00555D55" w:rsidP="00CE2940">
      <w:pPr>
        <w:pStyle w:val="Code"/>
        <w:rPr>
          <w:highlight w:val="white"/>
        </w:rPr>
      </w:pPr>
    </w:p>
    <w:p w14:paraId="08676CD0" w14:textId="77777777" w:rsidR="00555D55" w:rsidRPr="00EC76D5" w:rsidRDefault="00555D55" w:rsidP="00CE2940">
      <w:pPr>
        <w:pStyle w:val="Code"/>
        <w:rPr>
          <w:highlight w:val="white"/>
        </w:rPr>
      </w:pPr>
      <w:r w:rsidRPr="00EC76D5">
        <w:rPr>
          <w:highlight w:val="white"/>
        </w:rPr>
        <w:t>double fabs(double x) {</w:t>
      </w:r>
    </w:p>
    <w:p w14:paraId="02C60E14" w14:textId="77777777" w:rsidR="00555D55" w:rsidRPr="00EC76D5" w:rsidRDefault="00555D55" w:rsidP="00CE2940">
      <w:pPr>
        <w:pStyle w:val="Code"/>
        <w:rPr>
          <w:highlight w:val="white"/>
        </w:rPr>
      </w:pPr>
      <w:r w:rsidRPr="00EC76D5">
        <w:rPr>
          <w:highlight w:val="white"/>
        </w:rPr>
        <w:t xml:space="preserve">  return (x &lt; 0) ? -x : x;</w:t>
      </w:r>
    </w:p>
    <w:p w14:paraId="0316D6AF" w14:textId="77777777" w:rsidR="00555D55" w:rsidRPr="00EC76D5" w:rsidRDefault="00555D55" w:rsidP="00CE2940">
      <w:pPr>
        <w:pStyle w:val="Code"/>
        <w:rPr>
          <w:highlight w:val="white"/>
        </w:rPr>
      </w:pPr>
      <w:r w:rsidRPr="00EC76D5">
        <w:rPr>
          <w:highlight w:val="white"/>
        </w:rPr>
        <w:t>}</w:t>
      </w:r>
    </w:p>
    <w:p w14:paraId="1E369AA5" w14:textId="77777777" w:rsidR="00555D55" w:rsidRPr="00EC76D5" w:rsidRDefault="00555D55" w:rsidP="00CE2940">
      <w:pPr>
        <w:pStyle w:val="Code"/>
        <w:rPr>
          <w:highlight w:val="white"/>
        </w:rPr>
      </w:pPr>
    </w:p>
    <w:p w14:paraId="2FD776B7" w14:textId="77777777" w:rsidR="00555D55" w:rsidRPr="00EC76D5" w:rsidRDefault="00555D55" w:rsidP="00CE2940">
      <w:pPr>
        <w:pStyle w:val="Code"/>
        <w:rPr>
          <w:highlight w:val="white"/>
        </w:rPr>
      </w:pPr>
      <w:r w:rsidRPr="00EC76D5">
        <w:rPr>
          <w:highlight w:val="white"/>
        </w:rPr>
        <w:t>double modf(double x, double* p) {</w:t>
      </w:r>
    </w:p>
    <w:p w14:paraId="77F22750" w14:textId="77777777" w:rsidR="00555D55" w:rsidRPr="00EC76D5" w:rsidRDefault="00555D55" w:rsidP="00CE2940">
      <w:pPr>
        <w:pStyle w:val="Code"/>
        <w:rPr>
          <w:highlight w:val="white"/>
        </w:rPr>
      </w:pPr>
      <w:r w:rsidRPr="00EC76D5">
        <w:rPr>
          <w:highlight w:val="white"/>
        </w:rPr>
        <w:t xml:space="preserve">  double integral = (double) (long) fabs(x);</w:t>
      </w:r>
    </w:p>
    <w:p w14:paraId="1FDB2A4A" w14:textId="77777777" w:rsidR="00555D55" w:rsidRPr="00EC76D5" w:rsidRDefault="00555D55" w:rsidP="00CE2940">
      <w:pPr>
        <w:pStyle w:val="Code"/>
        <w:rPr>
          <w:highlight w:val="white"/>
        </w:rPr>
      </w:pPr>
    </w:p>
    <w:p w14:paraId="35F22709" w14:textId="77777777" w:rsidR="00555D55" w:rsidRPr="00EC76D5" w:rsidRDefault="00555D55" w:rsidP="00CE2940">
      <w:pPr>
        <w:pStyle w:val="Code"/>
        <w:rPr>
          <w:highlight w:val="white"/>
        </w:rPr>
      </w:pPr>
      <w:r w:rsidRPr="00EC76D5">
        <w:rPr>
          <w:highlight w:val="white"/>
        </w:rPr>
        <w:t xml:space="preserve">  if (p != NULL)  {</w:t>
      </w:r>
    </w:p>
    <w:p w14:paraId="25D0490E" w14:textId="77777777" w:rsidR="00555D55" w:rsidRPr="00EC76D5" w:rsidRDefault="00555D55" w:rsidP="00CE2940">
      <w:pPr>
        <w:pStyle w:val="Code"/>
        <w:rPr>
          <w:highlight w:val="white"/>
        </w:rPr>
      </w:pPr>
      <w:r w:rsidRPr="00EC76D5">
        <w:rPr>
          <w:highlight w:val="white"/>
        </w:rPr>
        <w:t xml:space="preserve">    *p = (x &gt; 0) ? (fabs(x) - integral) : -(fabs(x) - integral);</w:t>
      </w:r>
    </w:p>
    <w:p w14:paraId="428F6E2F" w14:textId="77777777" w:rsidR="00555D55" w:rsidRPr="00EC76D5" w:rsidRDefault="00555D55" w:rsidP="00CE2940">
      <w:pPr>
        <w:pStyle w:val="Code"/>
        <w:rPr>
          <w:highlight w:val="white"/>
        </w:rPr>
      </w:pPr>
      <w:r w:rsidRPr="00EC76D5">
        <w:rPr>
          <w:highlight w:val="white"/>
        </w:rPr>
        <w:t xml:space="preserve">  }</w:t>
      </w:r>
    </w:p>
    <w:p w14:paraId="1382E196" w14:textId="77777777" w:rsidR="00555D55" w:rsidRPr="00EC76D5" w:rsidRDefault="00555D55" w:rsidP="00CE2940">
      <w:pPr>
        <w:pStyle w:val="Code"/>
        <w:rPr>
          <w:highlight w:val="white"/>
        </w:rPr>
      </w:pPr>
    </w:p>
    <w:p w14:paraId="1F14E92C" w14:textId="77777777" w:rsidR="00555D55" w:rsidRPr="00EC76D5" w:rsidRDefault="00555D55" w:rsidP="00CE2940">
      <w:pPr>
        <w:pStyle w:val="Code"/>
        <w:rPr>
          <w:highlight w:val="white"/>
        </w:rPr>
      </w:pPr>
      <w:r w:rsidRPr="00EC76D5">
        <w:rPr>
          <w:highlight w:val="white"/>
        </w:rPr>
        <w:t xml:space="preserve">  return (x &gt; 0) ? integral : -integral;</w:t>
      </w:r>
    </w:p>
    <w:p w14:paraId="004200E0" w14:textId="77777777" w:rsidR="00555D55" w:rsidRPr="00EC76D5" w:rsidRDefault="00555D55" w:rsidP="00CE2940">
      <w:pPr>
        <w:pStyle w:val="Code"/>
        <w:rPr>
          <w:highlight w:val="white"/>
        </w:rPr>
      </w:pPr>
      <w:r w:rsidRPr="00EC76D5">
        <w:rPr>
          <w:highlight w:val="white"/>
        </w:rPr>
        <w:t>}</w:t>
      </w:r>
    </w:p>
    <w:p w14:paraId="7F283437" w14:textId="77777777" w:rsidR="00555D55" w:rsidRPr="00EC76D5" w:rsidRDefault="00555D55" w:rsidP="00CE2940">
      <w:pPr>
        <w:pStyle w:val="Code"/>
        <w:rPr>
          <w:highlight w:val="white"/>
        </w:rPr>
      </w:pPr>
    </w:p>
    <w:p w14:paraId="44680D94" w14:textId="77777777" w:rsidR="00555D55" w:rsidRPr="00EC76D5" w:rsidRDefault="00555D55" w:rsidP="00CE2940">
      <w:pPr>
        <w:pStyle w:val="Code"/>
        <w:rPr>
          <w:highlight w:val="white"/>
        </w:rPr>
      </w:pPr>
      <w:r w:rsidRPr="00EC76D5">
        <w:rPr>
          <w:highlight w:val="white"/>
        </w:rPr>
        <w:t>double fmod(double x, double y) {</w:t>
      </w:r>
    </w:p>
    <w:p w14:paraId="66DDC8B2" w14:textId="77777777" w:rsidR="00555D55" w:rsidRPr="00EC76D5" w:rsidRDefault="00555D55" w:rsidP="00CE2940">
      <w:pPr>
        <w:pStyle w:val="Code"/>
        <w:rPr>
          <w:highlight w:val="white"/>
        </w:rPr>
      </w:pPr>
      <w:r w:rsidRPr="00EC76D5">
        <w:rPr>
          <w:highlight w:val="white"/>
        </w:rPr>
        <w:t xml:space="preserve">  if (y != 0) {</w:t>
      </w:r>
    </w:p>
    <w:p w14:paraId="65693E03" w14:textId="77777777" w:rsidR="00555D55" w:rsidRPr="00EC76D5" w:rsidRDefault="00555D55" w:rsidP="00CE2940">
      <w:pPr>
        <w:pStyle w:val="Code"/>
        <w:rPr>
          <w:highlight w:val="white"/>
        </w:rPr>
      </w:pPr>
      <w:r w:rsidRPr="00EC76D5">
        <w:rPr>
          <w:highlight w:val="white"/>
        </w:rPr>
        <w:t xml:space="preserve">    double quotient = x / y;</w:t>
      </w:r>
    </w:p>
    <w:p w14:paraId="117CE1C5" w14:textId="341C2306" w:rsidR="00555D55" w:rsidRPr="00EC76D5" w:rsidRDefault="00555D55" w:rsidP="00CE2940">
      <w:pPr>
        <w:pStyle w:val="Code"/>
        <w:rPr>
          <w:highlight w:val="white"/>
        </w:rPr>
      </w:pPr>
      <w:r w:rsidRPr="00EC76D5">
        <w:rPr>
          <w:highlight w:val="white"/>
        </w:rPr>
        <w:t xml:space="preserve">    double remainder = fabs(quotient - (double) (long)</w:t>
      </w:r>
      <w:r w:rsidR="008015CB" w:rsidRPr="00EC76D5">
        <w:rPr>
          <w:highlight w:val="white"/>
        </w:rPr>
        <w:t xml:space="preserve"> </w:t>
      </w:r>
      <w:r w:rsidRPr="00EC76D5">
        <w:rPr>
          <w:highlight w:val="white"/>
        </w:rPr>
        <w:t>quotient);</w:t>
      </w:r>
    </w:p>
    <w:p w14:paraId="7EEDEC86" w14:textId="77777777" w:rsidR="00555D55" w:rsidRPr="00EC76D5" w:rsidRDefault="00555D55" w:rsidP="00CE2940">
      <w:pPr>
        <w:pStyle w:val="Code"/>
        <w:rPr>
          <w:highlight w:val="white"/>
        </w:rPr>
      </w:pPr>
      <w:r w:rsidRPr="00EC76D5">
        <w:rPr>
          <w:highlight w:val="white"/>
        </w:rPr>
        <w:t xml:space="preserve">    return (x &gt; 0) ? remainder : -remainder;</w:t>
      </w:r>
    </w:p>
    <w:p w14:paraId="0897C619" w14:textId="77777777" w:rsidR="00555D55" w:rsidRPr="00EC76D5" w:rsidRDefault="00555D55" w:rsidP="00CE2940">
      <w:pPr>
        <w:pStyle w:val="Code"/>
        <w:rPr>
          <w:highlight w:val="white"/>
        </w:rPr>
      </w:pPr>
      <w:r w:rsidRPr="00EC76D5">
        <w:rPr>
          <w:highlight w:val="white"/>
        </w:rPr>
        <w:t xml:space="preserve">  }</w:t>
      </w:r>
    </w:p>
    <w:p w14:paraId="41975279" w14:textId="77777777" w:rsidR="00555D55" w:rsidRPr="00EC76D5" w:rsidRDefault="00555D55" w:rsidP="00CE2940">
      <w:pPr>
        <w:pStyle w:val="Code"/>
        <w:rPr>
          <w:highlight w:val="white"/>
        </w:rPr>
      </w:pPr>
      <w:r w:rsidRPr="00EC76D5">
        <w:rPr>
          <w:highlight w:val="white"/>
        </w:rPr>
        <w:t xml:space="preserve">  else {</w:t>
      </w:r>
    </w:p>
    <w:p w14:paraId="6543B7EF" w14:textId="77777777" w:rsidR="00555D55" w:rsidRPr="00EC76D5" w:rsidRDefault="00555D55" w:rsidP="00CE2940">
      <w:pPr>
        <w:pStyle w:val="Code"/>
        <w:rPr>
          <w:highlight w:val="white"/>
        </w:rPr>
      </w:pPr>
      <w:r w:rsidRPr="00EC76D5">
        <w:rPr>
          <w:highlight w:val="white"/>
        </w:rPr>
        <w:t xml:space="preserve">    errno = EDOM;</w:t>
      </w:r>
    </w:p>
    <w:p w14:paraId="71F42CB4" w14:textId="77777777" w:rsidR="00555D55" w:rsidRPr="00EC76D5" w:rsidRDefault="00555D55" w:rsidP="00CE2940">
      <w:pPr>
        <w:pStyle w:val="Code"/>
        <w:rPr>
          <w:highlight w:val="white"/>
        </w:rPr>
      </w:pPr>
      <w:r w:rsidRPr="00EC76D5">
        <w:rPr>
          <w:highlight w:val="white"/>
        </w:rPr>
        <w:t xml:space="preserve">    return 0;</w:t>
      </w:r>
    </w:p>
    <w:p w14:paraId="3F63F046" w14:textId="77777777" w:rsidR="00555D55" w:rsidRPr="00EC76D5" w:rsidRDefault="00555D55" w:rsidP="00CE2940">
      <w:pPr>
        <w:pStyle w:val="Code"/>
        <w:rPr>
          <w:highlight w:val="white"/>
        </w:rPr>
      </w:pPr>
      <w:r w:rsidRPr="00EC76D5">
        <w:rPr>
          <w:highlight w:val="white"/>
        </w:rPr>
        <w:t xml:space="preserve">  }</w:t>
      </w:r>
    </w:p>
    <w:p w14:paraId="4CAA8658" w14:textId="78058312" w:rsidR="00555D55" w:rsidRPr="00EC76D5" w:rsidRDefault="00555D55" w:rsidP="00CE2940">
      <w:pPr>
        <w:pStyle w:val="Code"/>
        <w:rPr>
          <w:highlight w:val="white"/>
        </w:rPr>
      </w:pPr>
      <w:r w:rsidRPr="00EC76D5">
        <w:rPr>
          <w:highlight w:val="white"/>
        </w:rPr>
        <w:t>}</w:t>
      </w:r>
    </w:p>
    <w:p w14:paraId="5BDA7AE4" w14:textId="0E212DED" w:rsidR="00CE2940" w:rsidRPr="00EC76D5" w:rsidRDefault="00CE2940" w:rsidP="00265BDF">
      <w:pPr>
        <w:pStyle w:val="Rubrik2"/>
      </w:pPr>
      <w:bookmarkStart w:id="533" w:name="_Toc49764465"/>
      <w:r w:rsidRPr="00EC76D5">
        <w:t>Standard Input/Output</w:t>
      </w:r>
      <w:bookmarkEnd w:id="533"/>
    </w:p>
    <w:p w14:paraId="3C220EF3" w14:textId="1BD57CBB" w:rsidR="00F67D04" w:rsidRPr="00EC76D5" w:rsidRDefault="008D6750" w:rsidP="00F67D04">
      <w:pPr>
        <w:pStyle w:val="CodeListing"/>
      </w:pPr>
      <w:r>
        <w:t>s</w:t>
      </w:r>
      <w:r w:rsidR="00F67D04" w:rsidRPr="00EC76D5">
        <w:t>td</w:t>
      </w:r>
      <w:r>
        <w:t>io</w:t>
      </w:r>
      <w:r w:rsidR="00F67D04" w:rsidRPr="00EC76D5">
        <w:t>.h</w:t>
      </w:r>
    </w:p>
    <w:p w14:paraId="737E7595" w14:textId="77777777" w:rsidR="00924A64" w:rsidRPr="00EC76D5" w:rsidRDefault="00924A64" w:rsidP="00924A64">
      <w:pPr>
        <w:pStyle w:val="Code"/>
        <w:rPr>
          <w:highlight w:val="white"/>
        </w:rPr>
      </w:pPr>
      <w:r w:rsidRPr="00EC76D5">
        <w:rPr>
          <w:highlight w:val="white"/>
        </w:rPr>
        <w:t>#ifndef __STDIO_H__</w:t>
      </w:r>
    </w:p>
    <w:p w14:paraId="5571D0D6" w14:textId="77777777" w:rsidR="00924A64" w:rsidRPr="00EC76D5" w:rsidRDefault="00924A64" w:rsidP="00924A64">
      <w:pPr>
        <w:pStyle w:val="Code"/>
        <w:rPr>
          <w:highlight w:val="white"/>
        </w:rPr>
      </w:pPr>
      <w:r w:rsidRPr="00EC76D5">
        <w:rPr>
          <w:highlight w:val="white"/>
        </w:rPr>
        <w:t>#define __STDIO_H__</w:t>
      </w:r>
    </w:p>
    <w:p w14:paraId="0A657764" w14:textId="77777777" w:rsidR="00924A64" w:rsidRPr="00EC76D5" w:rsidRDefault="00924A64" w:rsidP="00924A64">
      <w:pPr>
        <w:pStyle w:val="Code"/>
        <w:rPr>
          <w:highlight w:val="white"/>
        </w:rPr>
      </w:pPr>
    </w:p>
    <w:p w14:paraId="71A1DC0A" w14:textId="1A8E5941" w:rsidR="00924A64" w:rsidRPr="00EC76D5" w:rsidRDefault="00924A64" w:rsidP="00924A64">
      <w:pPr>
        <w:pStyle w:val="Code"/>
        <w:rPr>
          <w:highlight w:val="white"/>
        </w:rPr>
      </w:pPr>
      <w:r w:rsidRPr="00EC76D5">
        <w:rPr>
          <w:highlight w:val="white"/>
        </w:rPr>
        <w:t xml:space="preserve">#include </w:t>
      </w:r>
      <w:r w:rsidR="00EF337F">
        <w:rPr>
          <w:highlight w:val="white"/>
        </w:rPr>
        <w:t>&lt;math.h&gt;</w:t>
      </w:r>
    </w:p>
    <w:p w14:paraId="69836BFC" w14:textId="444BE972" w:rsidR="00924A64" w:rsidRPr="00EC76D5" w:rsidRDefault="00924A64" w:rsidP="00924A64">
      <w:pPr>
        <w:pStyle w:val="Code"/>
        <w:rPr>
          <w:highlight w:val="white"/>
        </w:rPr>
      </w:pPr>
      <w:r w:rsidRPr="00EC76D5">
        <w:rPr>
          <w:highlight w:val="white"/>
        </w:rPr>
        <w:t xml:space="preserve">#include </w:t>
      </w:r>
      <w:r w:rsidR="006F1D75">
        <w:rPr>
          <w:highlight w:val="white"/>
        </w:rPr>
        <w:t>&lt;ctype.h&gt;</w:t>
      </w:r>
    </w:p>
    <w:p w14:paraId="71D2823A" w14:textId="675C9F5A" w:rsidR="00924A64" w:rsidRPr="00EC76D5" w:rsidRDefault="00924A64" w:rsidP="00924A64">
      <w:pPr>
        <w:pStyle w:val="Code"/>
        <w:rPr>
          <w:highlight w:val="white"/>
        </w:rPr>
      </w:pPr>
      <w:r w:rsidRPr="00EC76D5">
        <w:rPr>
          <w:highlight w:val="white"/>
        </w:rPr>
        <w:t xml:space="preserve">#include </w:t>
      </w:r>
      <w:r w:rsidR="00EF337F">
        <w:rPr>
          <w:highlight w:val="white"/>
        </w:rPr>
        <w:t>&lt;stdarg.h&gt;</w:t>
      </w:r>
    </w:p>
    <w:p w14:paraId="33DAE98D" w14:textId="12C3CB3A" w:rsidR="00924A64" w:rsidRPr="00EC76D5" w:rsidRDefault="00924A64" w:rsidP="00924A64">
      <w:pPr>
        <w:pStyle w:val="Code"/>
        <w:rPr>
          <w:highlight w:val="white"/>
        </w:rPr>
      </w:pPr>
      <w:r w:rsidRPr="00EC76D5">
        <w:rPr>
          <w:highlight w:val="white"/>
        </w:rPr>
        <w:t xml:space="preserve">#include </w:t>
      </w:r>
      <w:r w:rsidR="006F1D75">
        <w:rPr>
          <w:highlight w:val="white"/>
        </w:rPr>
        <w:t>&lt;stddef.h&gt;</w:t>
      </w:r>
    </w:p>
    <w:p w14:paraId="703E9113" w14:textId="0ECF87A2" w:rsidR="00924A64" w:rsidRPr="00EC76D5" w:rsidRDefault="00924A64" w:rsidP="00924A64">
      <w:pPr>
        <w:pStyle w:val="Code"/>
        <w:rPr>
          <w:highlight w:val="white"/>
        </w:rPr>
      </w:pPr>
      <w:r w:rsidRPr="00EC76D5">
        <w:rPr>
          <w:highlight w:val="white"/>
        </w:rPr>
        <w:t xml:space="preserve">#include </w:t>
      </w:r>
      <w:r w:rsidR="00EF337F">
        <w:rPr>
          <w:highlight w:val="white"/>
        </w:rPr>
        <w:t>&lt;file.h&gt;</w:t>
      </w:r>
    </w:p>
    <w:p w14:paraId="2B50715A" w14:textId="057F7659" w:rsidR="00924A64" w:rsidRPr="00EC76D5" w:rsidRDefault="00924A64" w:rsidP="00924A64">
      <w:pPr>
        <w:pStyle w:val="Code"/>
        <w:rPr>
          <w:highlight w:val="white"/>
        </w:rPr>
      </w:pPr>
      <w:r w:rsidRPr="00EC76D5">
        <w:rPr>
          <w:highlight w:val="white"/>
        </w:rPr>
        <w:t xml:space="preserve">#include </w:t>
      </w:r>
      <w:r w:rsidR="00EF337F">
        <w:rPr>
          <w:highlight w:val="white"/>
        </w:rPr>
        <w:t>&lt;temp.h&gt;</w:t>
      </w:r>
    </w:p>
    <w:p w14:paraId="48194F74" w14:textId="4400DAB4" w:rsidR="00924A64" w:rsidRPr="00EC76D5" w:rsidRDefault="00924A64" w:rsidP="00924A64">
      <w:pPr>
        <w:pStyle w:val="Code"/>
        <w:rPr>
          <w:highlight w:val="white"/>
        </w:rPr>
      </w:pPr>
      <w:r w:rsidRPr="00EC76D5">
        <w:rPr>
          <w:highlight w:val="white"/>
        </w:rPr>
        <w:t xml:space="preserve">#include </w:t>
      </w:r>
      <w:r w:rsidR="00EF337F">
        <w:rPr>
          <w:highlight w:val="white"/>
        </w:rPr>
        <w:t>&lt;scanf.h&gt;</w:t>
      </w:r>
    </w:p>
    <w:p w14:paraId="0E09F31B" w14:textId="65916126" w:rsidR="00924A64" w:rsidRPr="00EC76D5" w:rsidRDefault="00924A64" w:rsidP="00924A64">
      <w:pPr>
        <w:pStyle w:val="Code"/>
        <w:rPr>
          <w:highlight w:val="white"/>
        </w:rPr>
      </w:pPr>
      <w:r w:rsidRPr="00EC76D5">
        <w:rPr>
          <w:highlight w:val="white"/>
        </w:rPr>
        <w:t xml:space="preserve">#include </w:t>
      </w:r>
      <w:r w:rsidR="00EF337F">
        <w:rPr>
          <w:highlight w:val="white"/>
        </w:rPr>
        <w:t>&lt;printf.h&gt;</w:t>
      </w:r>
    </w:p>
    <w:p w14:paraId="2EBFFDBE" w14:textId="77777777" w:rsidR="00924A64" w:rsidRPr="00EC76D5" w:rsidRDefault="00924A64" w:rsidP="00924A64">
      <w:pPr>
        <w:pStyle w:val="Code"/>
        <w:rPr>
          <w:highlight w:val="white"/>
        </w:rPr>
      </w:pPr>
    </w:p>
    <w:p w14:paraId="67C09A62" w14:textId="16763EF0" w:rsidR="00F67D04" w:rsidRPr="00EC76D5" w:rsidRDefault="00924A64" w:rsidP="00924A64">
      <w:pPr>
        <w:pStyle w:val="Code"/>
      </w:pPr>
      <w:r w:rsidRPr="00EC76D5">
        <w:rPr>
          <w:highlight w:val="white"/>
        </w:rPr>
        <w:t>#endif</w:t>
      </w:r>
    </w:p>
    <w:p w14:paraId="6521407B" w14:textId="3EA255DB" w:rsidR="00265BDF" w:rsidRPr="00EC76D5" w:rsidRDefault="004007C3" w:rsidP="00265BDF">
      <w:pPr>
        <w:pStyle w:val="Rubrik3"/>
      </w:pPr>
      <w:bookmarkStart w:id="534" w:name="_Toc49764466"/>
      <w:r w:rsidRPr="00EC76D5">
        <w:t>Printing</w:t>
      </w:r>
      <w:bookmarkEnd w:id="534"/>
    </w:p>
    <w:p w14:paraId="07321D9D" w14:textId="007993F5" w:rsidR="00F67D04" w:rsidRPr="00EC76D5" w:rsidRDefault="008D6750" w:rsidP="00957919">
      <w:pPr>
        <w:pStyle w:val="CodeListing"/>
      </w:pPr>
      <w:r>
        <w:t>p</w:t>
      </w:r>
      <w:r w:rsidR="00957919" w:rsidRPr="00EC76D5">
        <w:t>rintf.h</w:t>
      </w:r>
    </w:p>
    <w:p w14:paraId="65FE9B7D" w14:textId="77777777" w:rsidR="00957919" w:rsidRPr="00EC76D5" w:rsidRDefault="00957919" w:rsidP="00957919">
      <w:pPr>
        <w:pStyle w:val="Code"/>
        <w:rPr>
          <w:highlight w:val="white"/>
        </w:rPr>
      </w:pPr>
      <w:r w:rsidRPr="00EC76D5">
        <w:rPr>
          <w:highlight w:val="white"/>
        </w:rPr>
        <w:t>#ifndef __PRINTF_H__</w:t>
      </w:r>
    </w:p>
    <w:p w14:paraId="739FF0D6" w14:textId="77777777" w:rsidR="00957919" w:rsidRPr="00EC76D5" w:rsidRDefault="00957919" w:rsidP="00957919">
      <w:pPr>
        <w:pStyle w:val="Code"/>
        <w:rPr>
          <w:highlight w:val="white"/>
        </w:rPr>
      </w:pPr>
      <w:r w:rsidRPr="00EC76D5">
        <w:rPr>
          <w:highlight w:val="white"/>
        </w:rPr>
        <w:t>#define __PRINTF_H__</w:t>
      </w:r>
    </w:p>
    <w:p w14:paraId="59E72732" w14:textId="77777777" w:rsidR="00957919" w:rsidRPr="00EC76D5" w:rsidRDefault="00957919" w:rsidP="00957919">
      <w:pPr>
        <w:pStyle w:val="Code"/>
        <w:rPr>
          <w:highlight w:val="white"/>
        </w:rPr>
      </w:pPr>
    </w:p>
    <w:p w14:paraId="13D780E8" w14:textId="77777777" w:rsidR="00957919" w:rsidRPr="00EC76D5" w:rsidRDefault="00957919" w:rsidP="00957919">
      <w:pPr>
        <w:pStyle w:val="Code"/>
        <w:rPr>
          <w:highlight w:val="white"/>
        </w:rPr>
      </w:pPr>
      <w:r w:rsidRPr="00EC76D5">
        <w:rPr>
          <w:highlight w:val="white"/>
        </w:rPr>
        <w:t>#define DEVICE 0</w:t>
      </w:r>
    </w:p>
    <w:p w14:paraId="4D7912A8" w14:textId="77777777" w:rsidR="00957919" w:rsidRPr="00EC76D5" w:rsidRDefault="00957919" w:rsidP="00957919">
      <w:pPr>
        <w:pStyle w:val="Code"/>
        <w:rPr>
          <w:highlight w:val="white"/>
        </w:rPr>
      </w:pPr>
      <w:r w:rsidRPr="00EC76D5">
        <w:rPr>
          <w:highlight w:val="white"/>
        </w:rPr>
        <w:t>#define STRING 1</w:t>
      </w:r>
    </w:p>
    <w:p w14:paraId="38CD90B9" w14:textId="77777777" w:rsidR="00957919" w:rsidRPr="00EC76D5" w:rsidRDefault="00957919" w:rsidP="00957919">
      <w:pPr>
        <w:pStyle w:val="Code"/>
        <w:rPr>
          <w:highlight w:val="white"/>
        </w:rPr>
      </w:pPr>
    </w:p>
    <w:p w14:paraId="4135CCF1" w14:textId="77777777" w:rsidR="00957919" w:rsidRPr="00EC76D5" w:rsidRDefault="00957919" w:rsidP="00957919">
      <w:pPr>
        <w:pStyle w:val="Code"/>
        <w:rPr>
          <w:highlight w:val="white"/>
        </w:rPr>
      </w:pPr>
      <w:r w:rsidRPr="00EC76D5">
        <w:rPr>
          <w:highlight w:val="white"/>
        </w:rPr>
        <w:t>extern int g_outStatus, g_charCount;</w:t>
      </w:r>
    </w:p>
    <w:p w14:paraId="48041B2F" w14:textId="77777777" w:rsidR="00957919" w:rsidRPr="00EC76D5" w:rsidRDefault="00957919" w:rsidP="00957919">
      <w:pPr>
        <w:pStyle w:val="Code"/>
        <w:rPr>
          <w:highlight w:val="white"/>
        </w:rPr>
      </w:pPr>
      <w:r w:rsidRPr="00EC76D5">
        <w:rPr>
          <w:highlight w:val="white"/>
        </w:rPr>
        <w:lastRenderedPageBreak/>
        <w:t>extern void* g_outDevice;</w:t>
      </w:r>
    </w:p>
    <w:p w14:paraId="6093A78C" w14:textId="77777777" w:rsidR="00957919" w:rsidRPr="00EC76D5" w:rsidRDefault="00957919" w:rsidP="00957919">
      <w:pPr>
        <w:pStyle w:val="Code"/>
        <w:rPr>
          <w:highlight w:val="white"/>
        </w:rPr>
      </w:pPr>
    </w:p>
    <w:p w14:paraId="1B8F9F05" w14:textId="77777777" w:rsidR="00957919" w:rsidRPr="00EC76D5" w:rsidRDefault="00957919" w:rsidP="00957919">
      <w:pPr>
        <w:pStyle w:val="Code"/>
        <w:rPr>
          <w:highlight w:val="white"/>
        </w:rPr>
      </w:pPr>
      <w:r w:rsidRPr="00EC76D5">
        <w:rPr>
          <w:highlight w:val="white"/>
        </w:rPr>
        <w:t>int putc(int c, FILE* stream);</w:t>
      </w:r>
    </w:p>
    <w:p w14:paraId="6FD451A3" w14:textId="77777777" w:rsidR="00957919" w:rsidRPr="00EC76D5" w:rsidRDefault="00957919" w:rsidP="00957919">
      <w:pPr>
        <w:pStyle w:val="Code"/>
        <w:rPr>
          <w:highlight w:val="white"/>
        </w:rPr>
      </w:pPr>
      <w:r w:rsidRPr="00EC76D5">
        <w:rPr>
          <w:highlight w:val="white"/>
        </w:rPr>
        <w:t>int fputc(int c, FILE* stream);</w:t>
      </w:r>
    </w:p>
    <w:p w14:paraId="3F4CDDB7" w14:textId="77777777" w:rsidR="00957919" w:rsidRPr="00EC76D5" w:rsidRDefault="00957919" w:rsidP="00957919">
      <w:pPr>
        <w:pStyle w:val="Code"/>
        <w:rPr>
          <w:highlight w:val="white"/>
        </w:rPr>
      </w:pPr>
      <w:r w:rsidRPr="00EC76D5">
        <w:rPr>
          <w:highlight w:val="white"/>
        </w:rPr>
        <w:t>int putchar(int c);</w:t>
      </w:r>
    </w:p>
    <w:p w14:paraId="02E286EE" w14:textId="77777777" w:rsidR="00957919" w:rsidRPr="00EC76D5" w:rsidRDefault="00957919" w:rsidP="00957919">
      <w:pPr>
        <w:pStyle w:val="Code"/>
        <w:rPr>
          <w:highlight w:val="white"/>
        </w:rPr>
      </w:pPr>
    </w:p>
    <w:p w14:paraId="475F1CF2" w14:textId="77777777" w:rsidR="00957919" w:rsidRPr="00EC76D5" w:rsidRDefault="00957919" w:rsidP="00957919">
      <w:pPr>
        <w:pStyle w:val="Code"/>
        <w:rPr>
          <w:highlight w:val="white"/>
        </w:rPr>
      </w:pPr>
      <w:r w:rsidRPr="00EC76D5">
        <w:rPr>
          <w:highlight w:val="white"/>
        </w:rPr>
        <w:t>void printChar(char c);</w:t>
      </w:r>
    </w:p>
    <w:p w14:paraId="6BC5187E" w14:textId="77777777" w:rsidR="00957919" w:rsidRPr="00EC76D5" w:rsidRDefault="00957919" w:rsidP="00957919">
      <w:pPr>
        <w:pStyle w:val="Code"/>
        <w:rPr>
          <w:highlight w:val="white"/>
        </w:rPr>
      </w:pPr>
      <w:r w:rsidRPr="00EC76D5">
        <w:rPr>
          <w:highlight w:val="white"/>
        </w:rPr>
        <w:t>void printString(char* s, int precision);</w:t>
      </w:r>
    </w:p>
    <w:p w14:paraId="37CA92FB" w14:textId="77777777" w:rsidR="00957919" w:rsidRPr="00EC76D5" w:rsidRDefault="00957919" w:rsidP="00957919">
      <w:pPr>
        <w:pStyle w:val="Code"/>
        <w:rPr>
          <w:highlight w:val="white"/>
        </w:rPr>
      </w:pPr>
      <w:r w:rsidRPr="00EC76D5">
        <w:rPr>
          <w:highlight w:val="white"/>
        </w:rPr>
        <w:t>void printIntRec(int intValue);</w:t>
      </w:r>
    </w:p>
    <w:p w14:paraId="717583F2" w14:textId="77777777" w:rsidR="00957919" w:rsidRPr="00EC76D5" w:rsidRDefault="00957919" w:rsidP="00957919">
      <w:pPr>
        <w:pStyle w:val="Code"/>
        <w:rPr>
          <w:highlight w:val="white"/>
        </w:rPr>
      </w:pPr>
      <w:r w:rsidRPr="00EC76D5">
        <w:rPr>
          <w:highlight w:val="white"/>
        </w:rPr>
        <w:t>void printInt(int intValue, BOOL plus, BOOL space);</w:t>
      </w:r>
    </w:p>
    <w:p w14:paraId="247AD16F" w14:textId="77777777" w:rsidR="00950589" w:rsidRPr="00EC76D5" w:rsidRDefault="00957919" w:rsidP="00957919">
      <w:pPr>
        <w:pStyle w:val="Code"/>
        <w:rPr>
          <w:highlight w:val="white"/>
        </w:rPr>
      </w:pPr>
      <w:r w:rsidRPr="00EC76D5">
        <w:rPr>
          <w:highlight w:val="white"/>
        </w:rPr>
        <w:t>void printDoublePlain(double doubleValue, BOOL plus, BOOL space,</w:t>
      </w:r>
    </w:p>
    <w:p w14:paraId="4453C6D0" w14:textId="3D198456"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1150402A" w14:textId="77777777" w:rsidR="00950589" w:rsidRPr="00EC76D5" w:rsidRDefault="00957919" w:rsidP="00957919">
      <w:pPr>
        <w:pStyle w:val="Code"/>
        <w:rPr>
          <w:highlight w:val="white"/>
        </w:rPr>
      </w:pPr>
      <w:r w:rsidRPr="00EC76D5">
        <w:rPr>
          <w:highlight w:val="white"/>
        </w:rPr>
        <w:t>void printLongDoublePlain(long double doubleValue, BOOL plus,</w:t>
      </w:r>
    </w:p>
    <w:p w14:paraId="5CFEE29E" w14:textId="07054738" w:rsidR="00957919" w:rsidRPr="00EC76D5" w:rsidRDefault="00950589"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3948A50F" w14:textId="77777777" w:rsidR="00957919" w:rsidRPr="00EC76D5" w:rsidRDefault="00957919" w:rsidP="00957919">
      <w:pPr>
        <w:pStyle w:val="Code"/>
        <w:rPr>
          <w:highlight w:val="white"/>
        </w:rPr>
      </w:pPr>
      <w:r w:rsidRPr="00EC76D5">
        <w:rPr>
          <w:highlight w:val="white"/>
        </w:rPr>
        <w:t>void printInt(int intValue, BOOL plus, BOOL space);</w:t>
      </w:r>
    </w:p>
    <w:p w14:paraId="32F10C3D" w14:textId="77777777" w:rsidR="00957919" w:rsidRPr="00EC76D5" w:rsidRDefault="00957919" w:rsidP="00957919">
      <w:pPr>
        <w:pStyle w:val="Code"/>
        <w:rPr>
          <w:highlight w:val="white"/>
        </w:rPr>
      </w:pPr>
      <w:r w:rsidRPr="00EC76D5">
        <w:rPr>
          <w:highlight w:val="white"/>
        </w:rPr>
        <w:t>void printLongInt(long longIntValue, BOOL plus, BOOL space);</w:t>
      </w:r>
    </w:p>
    <w:p w14:paraId="128EF7C3" w14:textId="77777777" w:rsidR="00FA005F" w:rsidRPr="00EC76D5" w:rsidRDefault="00957919" w:rsidP="00957919">
      <w:pPr>
        <w:pStyle w:val="Code"/>
        <w:rPr>
          <w:highlight w:val="white"/>
        </w:rPr>
      </w:pPr>
      <w:r w:rsidRPr="00EC76D5">
        <w:rPr>
          <w:highlight w:val="white"/>
        </w:rPr>
        <w:t>void printLongDoubleFraction(long double longDoubleValue,</w:t>
      </w:r>
    </w:p>
    <w:p w14:paraId="646F4731" w14:textId="251AB02E"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grid, int precision);</w:t>
      </w:r>
    </w:p>
    <w:p w14:paraId="0062D401" w14:textId="77777777" w:rsidR="00FA005F" w:rsidRPr="00EC76D5" w:rsidRDefault="00957919" w:rsidP="00957919">
      <w:pPr>
        <w:pStyle w:val="Code"/>
        <w:rPr>
          <w:highlight w:val="white"/>
        </w:rPr>
      </w:pPr>
      <w:r w:rsidRPr="00EC76D5">
        <w:rPr>
          <w:highlight w:val="white"/>
        </w:rPr>
        <w:t>void printLongDoublePlain(long double longDoubleValue, BOOL plus,</w:t>
      </w:r>
    </w:p>
    <w:p w14:paraId="1C0B0423" w14:textId="5B528668" w:rsidR="00957919" w:rsidRPr="00EC76D5" w:rsidRDefault="00FA005F" w:rsidP="00957919">
      <w:pPr>
        <w:pStyle w:val="Code"/>
        <w:rPr>
          <w:highlight w:val="white"/>
        </w:rPr>
      </w:pPr>
      <w:r w:rsidRPr="00EC76D5">
        <w:rPr>
          <w:highlight w:val="white"/>
        </w:rPr>
        <w:t xml:space="preserve">                         </w:t>
      </w:r>
      <w:r w:rsidR="00957919" w:rsidRPr="00EC76D5">
        <w:rPr>
          <w:highlight w:val="white"/>
        </w:rPr>
        <w:t xml:space="preserve"> BOOL space, BOOL grid, int precision);</w:t>
      </w:r>
    </w:p>
    <w:p w14:paraId="6DAA6451" w14:textId="77777777" w:rsidR="00957919" w:rsidRPr="00EC76D5" w:rsidRDefault="00957919" w:rsidP="00957919">
      <w:pPr>
        <w:pStyle w:val="Code"/>
        <w:rPr>
          <w:highlight w:val="white"/>
        </w:rPr>
      </w:pPr>
      <w:r w:rsidRPr="00EC76D5">
        <w:rPr>
          <w:highlight w:val="white"/>
        </w:rPr>
        <w:t>int printFormat(char* format, va_list arg_list);</w:t>
      </w:r>
    </w:p>
    <w:p w14:paraId="3CD75AB5" w14:textId="77777777" w:rsidR="00957919" w:rsidRPr="00EC76D5" w:rsidRDefault="00957919" w:rsidP="00957919">
      <w:pPr>
        <w:pStyle w:val="Code"/>
        <w:rPr>
          <w:highlight w:val="white"/>
        </w:rPr>
      </w:pPr>
    </w:p>
    <w:p w14:paraId="4E498D5C" w14:textId="77777777" w:rsidR="00957919" w:rsidRPr="00EC76D5" w:rsidRDefault="00957919" w:rsidP="00957919">
      <w:pPr>
        <w:pStyle w:val="Code"/>
        <w:rPr>
          <w:highlight w:val="white"/>
        </w:rPr>
      </w:pPr>
      <w:r w:rsidRPr="00EC76D5">
        <w:rPr>
          <w:highlight w:val="white"/>
        </w:rPr>
        <w:t>int printf(char* format, ...);</w:t>
      </w:r>
    </w:p>
    <w:p w14:paraId="76C0D55D" w14:textId="77777777" w:rsidR="00957919" w:rsidRPr="00EC76D5" w:rsidRDefault="00957919" w:rsidP="00957919">
      <w:pPr>
        <w:pStyle w:val="Code"/>
        <w:rPr>
          <w:highlight w:val="white"/>
        </w:rPr>
      </w:pPr>
      <w:r w:rsidRPr="00EC76D5">
        <w:rPr>
          <w:highlight w:val="white"/>
        </w:rPr>
        <w:t>int vprintf(char* format, va_list arg_list);</w:t>
      </w:r>
    </w:p>
    <w:p w14:paraId="5EC653E8" w14:textId="77777777" w:rsidR="00957919" w:rsidRPr="00EC76D5" w:rsidRDefault="00957919" w:rsidP="00957919">
      <w:pPr>
        <w:pStyle w:val="Code"/>
        <w:rPr>
          <w:highlight w:val="white"/>
        </w:rPr>
      </w:pPr>
      <w:r w:rsidRPr="00EC76D5">
        <w:rPr>
          <w:highlight w:val="white"/>
        </w:rPr>
        <w:t>int fprintf(FILE* outStream, char* format, ...);</w:t>
      </w:r>
    </w:p>
    <w:p w14:paraId="798DE6AF" w14:textId="77777777" w:rsidR="00957919" w:rsidRPr="00EC76D5" w:rsidRDefault="00957919" w:rsidP="00957919">
      <w:pPr>
        <w:pStyle w:val="Code"/>
        <w:rPr>
          <w:highlight w:val="white"/>
        </w:rPr>
      </w:pPr>
      <w:r w:rsidRPr="00EC76D5">
        <w:rPr>
          <w:highlight w:val="white"/>
        </w:rPr>
        <w:t>int vfprintf(FILE* outStream, char* format, va_list arg_list);</w:t>
      </w:r>
    </w:p>
    <w:p w14:paraId="53D7CDFF" w14:textId="77777777" w:rsidR="00957919" w:rsidRPr="00EC76D5" w:rsidRDefault="00957919" w:rsidP="00957919">
      <w:pPr>
        <w:pStyle w:val="Code"/>
        <w:rPr>
          <w:highlight w:val="white"/>
        </w:rPr>
      </w:pPr>
      <w:r w:rsidRPr="00EC76D5">
        <w:rPr>
          <w:highlight w:val="white"/>
        </w:rPr>
        <w:t>int sprintf(char* outString, char* format, ...);</w:t>
      </w:r>
    </w:p>
    <w:p w14:paraId="19068462" w14:textId="77777777" w:rsidR="00957919" w:rsidRPr="00EC76D5" w:rsidRDefault="00957919" w:rsidP="00957919">
      <w:pPr>
        <w:pStyle w:val="Code"/>
        <w:rPr>
          <w:highlight w:val="white"/>
        </w:rPr>
      </w:pPr>
      <w:r w:rsidRPr="00EC76D5">
        <w:rPr>
          <w:highlight w:val="white"/>
        </w:rPr>
        <w:t>int vsprintf(char* outString, char* format, va_list arg_list);</w:t>
      </w:r>
    </w:p>
    <w:p w14:paraId="2A1167CA" w14:textId="77777777" w:rsidR="00957919" w:rsidRPr="00EC76D5" w:rsidRDefault="00957919" w:rsidP="00957919">
      <w:pPr>
        <w:pStyle w:val="Code"/>
        <w:rPr>
          <w:highlight w:val="white"/>
        </w:rPr>
      </w:pPr>
    </w:p>
    <w:p w14:paraId="52678D7D" w14:textId="36547F2F" w:rsidR="00957919" w:rsidRPr="00EC76D5" w:rsidRDefault="00957919" w:rsidP="00957919">
      <w:pPr>
        <w:pStyle w:val="Code"/>
      </w:pPr>
      <w:r w:rsidRPr="00EC76D5">
        <w:rPr>
          <w:highlight w:val="white"/>
        </w:rPr>
        <w:t>#endif</w:t>
      </w:r>
    </w:p>
    <w:p w14:paraId="62A01147" w14:textId="1F966FB0" w:rsidR="006048AF" w:rsidRPr="00EC76D5" w:rsidRDefault="008D6750" w:rsidP="006048AF">
      <w:pPr>
        <w:pStyle w:val="CodeListing"/>
      </w:pPr>
      <w:r>
        <w:t>p</w:t>
      </w:r>
      <w:r w:rsidR="006048AF" w:rsidRPr="00EC76D5">
        <w:t>rintf.c</w:t>
      </w:r>
    </w:p>
    <w:p w14:paraId="5D57311F" w14:textId="231F47DF" w:rsidR="006048AF" w:rsidRPr="00EC76D5" w:rsidRDefault="006048AF" w:rsidP="00D85475">
      <w:pPr>
        <w:pStyle w:val="Code"/>
        <w:rPr>
          <w:highlight w:val="white"/>
        </w:rPr>
      </w:pPr>
      <w:r w:rsidRPr="00EC76D5">
        <w:rPr>
          <w:highlight w:val="white"/>
        </w:rPr>
        <w:t xml:space="preserve">#include </w:t>
      </w:r>
      <w:r w:rsidR="00EF337F">
        <w:rPr>
          <w:highlight w:val="white"/>
        </w:rPr>
        <w:t>&lt;math.h&gt;</w:t>
      </w:r>
    </w:p>
    <w:p w14:paraId="75045B9C" w14:textId="65CAAD68" w:rsidR="006048AF" w:rsidRPr="00EC76D5" w:rsidRDefault="006048AF" w:rsidP="00D85475">
      <w:pPr>
        <w:pStyle w:val="Code"/>
        <w:rPr>
          <w:highlight w:val="white"/>
        </w:rPr>
      </w:pPr>
      <w:r w:rsidRPr="00EC76D5">
        <w:rPr>
          <w:highlight w:val="white"/>
        </w:rPr>
        <w:t xml:space="preserve">#include </w:t>
      </w:r>
      <w:r w:rsidR="006F1D75">
        <w:rPr>
          <w:highlight w:val="white"/>
        </w:rPr>
        <w:t>&lt;ctype.h&gt;</w:t>
      </w:r>
    </w:p>
    <w:p w14:paraId="433B5859" w14:textId="3FD73637" w:rsidR="006048AF" w:rsidRPr="00EC76D5" w:rsidRDefault="006048AF" w:rsidP="00D85475">
      <w:pPr>
        <w:pStyle w:val="Code"/>
        <w:rPr>
          <w:highlight w:val="white"/>
        </w:rPr>
      </w:pPr>
      <w:r w:rsidRPr="00EC76D5">
        <w:rPr>
          <w:highlight w:val="white"/>
        </w:rPr>
        <w:t xml:space="preserve">#include </w:t>
      </w:r>
      <w:r w:rsidR="00294181">
        <w:rPr>
          <w:highlight w:val="white"/>
        </w:rPr>
        <w:t>&lt;stdio.h&gt;</w:t>
      </w:r>
    </w:p>
    <w:p w14:paraId="56B91EBB" w14:textId="5C7DE1D9" w:rsidR="006048AF" w:rsidRPr="00EC76D5" w:rsidRDefault="006048AF" w:rsidP="00D85475">
      <w:pPr>
        <w:pStyle w:val="Code"/>
        <w:rPr>
          <w:highlight w:val="white"/>
        </w:rPr>
      </w:pPr>
      <w:r w:rsidRPr="00EC76D5">
        <w:rPr>
          <w:highlight w:val="white"/>
        </w:rPr>
        <w:t xml:space="preserve">#include </w:t>
      </w:r>
      <w:r w:rsidR="006F1D75">
        <w:rPr>
          <w:highlight w:val="white"/>
        </w:rPr>
        <w:t>&lt;stddef.h&gt;</w:t>
      </w:r>
    </w:p>
    <w:p w14:paraId="16DCC1F4" w14:textId="0A3B8449" w:rsidR="006048AF" w:rsidRPr="00EC76D5" w:rsidRDefault="006048AF" w:rsidP="00D85475">
      <w:pPr>
        <w:pStyle w:val="Code"/>
        <w:rPr>
          <w:highlight w:val="white"/>
        </w:rPr>
      </w:pPr>
      <w:r w:rsidRPr="00EC76D5">
        <w:rPr>
          <w:highlight w:val="white"/>
        </w:rPr>
        <w:t xml:space="preserve">#include </w:t>
      </w:r>
      <w:r w:rsidR="00EF337F">
        <w:rPr>
          <w:highlight w:val="white"/>
        </w:rPr>
        <w:t>&lt;stdarg.h&gt;</w:t>
      </w:r>
    </w:p>
    <w:p w14:paraId="2E097533" w14:textId="778786CC" w:rsidR="006048AF" w:rsidRPr="00EC76D5" w:rsidRDefault="006048AF" w:rsidP="00D85475">
      <w:pPr>
        <w:pStyle w:val="Code"/>
        <w:rPr>
          <w:highlight w:val="white"/>
        </w:rPr>
      </w:pPr>
      <w:r w:rsidRPr="00EC76D5">
        <w:rPr>
          <w:highlight w:val="white"/>
        </w:rPr>
        <w:t xml:space="preserve">#include </w:t>
      </w:r>
      <w:r w:rsidR="00EF337F">
        <w:rPr>
          <w:highlight w:val="white"/>
        </w:rPr>
        <w:t>&lt;stdlib.h&gt;</w:t>
      </w:r>
    </w:p>
    <w:p w14:paraId="3BE1EAE9" w14:textId="0B4353B7" w:rsidR="006048AF" w:rsidRPr="00EC76D5" w:rsidRDefault="006048AF" w:rsidP="00D85475">
      <w:pPr>
        <w:pStyle w:val="Code"/>
        <w:rPr>
          <w:highlight w:val="white"/>
        </w:rPr>
      </w:pPr>
      <w:r w:rsidRPr="00EC76D5">
        <w:rPr>
          <w:highlight w:val="white"/>
        </w:rPr>
        <w:t xml:space="preserve">#include </w:t>
      </w:r>
      <w:r w:rsidR="00EF337F">
        <w:rPr>
          <w:highlight w:val="white"/>
        </w:rPr>
        <w:t>&lt;scanf.h&gt;</w:t>
      </w:r>
    </w:p>
    <w:p w14:paraId="64FDCE20" w14:textId="273D1179" w:rsidR="006048AF" w:rsidRPr="00EC76D5" w:rsidRDefault="006048AF" w:rsidP="00D85475">
      <w:pPr>
        <w:pStyle w:val="Code"/>
        <w:rPr>
          <w:highlight w:val="white"/>
        </w:rPr>
      </w:pPr>
      <w:r w:rsidRPr="00EC76D5">
        <w:rPr>
          <w:highlight w:val="white"/>
        </w:rPr>
        <w:t xml:space="preserve">#include </w:t>
      </w:r>
      <w:r w:rsidR="00EF337F">
        <w:rPr>
          <w:highlight w:val="white"/>
        </w:rPr>
        <w:t>&lt;printf.h&gt;</w:t>
      </w:r>
    </w:p>
    <w:p w14:paraId="77D98786" w14:textId="77777777" w:rsidR="006048AF" w:rsidRPr="00EC76D5" w:rsidRDefault="006048AF" w:rsidP="00D85475">
      <w:pPr>
        <w:pStyle w:val="Code"/>
        <w:rPr>
          <w:highlight w:val="white"/>
        </w:rPr>
      </w:pPr>
    </w:p>
    <w:p w14:paraId="6F312114" w14:textId="77777777" w:rsidR="006048AF" w:rsidRPr="00EC76D5" w:rsidRDefault="006048AF" w:rsidP="00D85475">
      <w:pPr>
        <w:pStyle w:val="Code"/>
        <w:rPr>
          <w:highlight w:val="white"/>
        </w:rPr>
      </w:pPr>
      <w:r w:rsidRPr="00EC76D5">
        <w:rPr>
          <w:highlight w:val="white"/>
        </w:rPr>
        <w:t>#define DEVICE 0</w:t>
      </w:r>
    </w:p>
    <w:p w14:paraId="4ACEF0C7" w14:textId="77777777" w:rsidR="006048AF" w:rsidRPr="00EC76D5" w:rsidRDefault="006048AF" w:rsidP="00D85475">
      <w:pPr>
        <w:pStyle w:val="Code"/>
        <w:rPr>
          <w:highlight w:val="white"/>
        </w:rPr>
      </w:pPr>
      <w:r w:rsidRPr="00EC76D5">
        <w:rPr>
          <w:highlight w:val="white"/>
        </w:rPr>
        <w:t>#define STRING 1</w:t>
      </w:r>
    </w:p>
    <w:p w14:paraId="7FF7ED83" w14:textId="77777777" w:rsidR="006048AF" w:rsidRPr="00EC76D5" w:rsidRDefault="006048AF" w:rsidP="00D85475">
      <w:pPr>
        <w:pStyle w:val="Code"/>
        <w:rPr>
          <w:highlight w:val="white"/>
        </w:rPr>
      </w:pPr>
      <w:r w:rsidRPr="00EC76D5">
        <w:rPr>
          <w:highlight w:val="white"/>
        </w:rPr>
        <w:t>#define BLANK  2</w:t>
      </w:r>
    </w:p>
    <w:p w14:paraId="655FB805" w14:textId="77777777" w:rsidR="006048AF" w:rsidRPr="00EC76D5" w:rsidRDefault="006048AF" w:rsidP="00D85475">
      <w:pPr>
        <w:pStyle w:val="Code"/>
        <w:rPr>
          <w:highlight w:val="white"/>
        </w:rPr>
      </w:pPr>
    </w:p>
    <w:p w14:paraId="2423745B" w14:textId="77777777" w:rsidR="006048AF" w:rsidRPr="00EC76D5" w:rsidRDefault="006048AF" w:rsidP="00D85475">
      <w:pPr>
        <w:pStyle w:val="Code"/>
        <w:rPr>
          <w:highlight w:val="white"/>
        </w:rPr>
      </w:pPr>
      <w:r w:rsidRPr="00EC76D5">
        <w:rPr>
          <w:highlight w:val="white"/>
        </w:rPr>
        <w:t>#define PRINT(x,y) { printf(#x " = &lt;%" #y "&gt;\n", (x)); }</w:t>
      </w:r>
    </w:p>
    <w:p w14:paraId="7F33870B" w14:textId="77777777" w:rsidR="006048AF" w:rsidRPr="00EC76D5" w:rsidRDefault="006048AF" w:rsidP="00D85475">
      <w:pPr>
        <w:pStyle w:val="Code"/>
        <w:rPr>
          <w:highlight w:val="white"/>
        </w:rPr>
      </w:pPr>
    </w:p>
    <w:p w14:paraId="76D0B5D7" w14:textId="77777777" w:rsidR="006048AF" w:rsidRPr="00EC76D5" w:rsidRDefault="006048AF" w:rsidP="00D85475">
      <w:pPr>
        <w:pStyle w:val="Code"/>
        <w:rPr>
          <w:highlight w:val="white"/>
        </w:rPr>
      </w:pPr>
      <w:r w:rsidRPr="00EC76D5">
        <w:rPr>
          <w:highlight w:val="white"/>
        </w:rPr>
        <w:t>int g_outStatus, g_outChars;</w:t>
      </w:r>
    </w:p>
    <w:p w14:paraId="3FDCFB42" w14:textId="77777777" w:rsidR="006048AF" w:rsidRPr="00EC76D5" w:rsidRDefault="006048AF" w:rsidP="00D85475">
      <w:pPr>
        <w:pStyle w:val="Code"/>
        <w:rPr>
          <w:highlight w:val="white"/>
        </w:rPr>
      </w:pPr>
      <w:r w:rsidRPr="00EC76D5">
        <w:rPr>
          <w:highlight w:val="white"/>
        </w:rPr>
        <w:t>void* g_outDevice;</w:t>
      </w:r>
    </w:p>
    <w:p w14:paraId="1B9FDA16" w14:textId="77777777" w:rsidR="006048AF" w:rsidRPr="00EC76D5" w:rsidRDefault="006048AF" w:rsidP="00F66472">
      <w:pPr>
        <w:pStyle w:val="Code"/>
        <w:rPr>
          <w:highlight w:val="white"/>
        </w:rPr>
      </w:pPr>
    </w:p>
    <w:p w14:paraId="5E7E3FED" w14:textId="77777777" w:rsidR="006048AF" w:rsidRPr="00EC76D5" w:rsidRDefault="006048AF" w:rsidP="00F66472">
      <w:pPr>
        <w:pStyle w:val="Code"/>
        <w:rPr>
          <w:highlight w:val="white"/>
        </w:rPr>
      </w:pPr>
      <w:r w:rsidRPr="00EC76D5">
        <w:rPr>
          <w:highlight w:val="white"/>
        </w:rPr>
        <w:t>#define DEFAULT_PRECISION 10</w:t>
      </w:r>
    </w:p>
    <w:p w14:paraId="2C67614F" w14:textId="77777777" w:rsidR="006048AF" w:rsidRPr="00EC76D5" w:rsidRDefault="006048AF" w:rsidP="00F66472">
      <w:pPr>
        <w:pStyle w:val="Code"/>
        <w:rPr>
          <w:highlight w:val="white"/>
        </w:rPr>
      </w:pPr>
    </w:p>
    <w:p w14:paraId="150CD0FE" w14:textId="77777777" w:rsidR="006048AF" w:rsidRPr="00EC76D5" w:rsidRDefault="006048AF" w:rsidP="00F66472">
      <w:pPr>
        <w:pStyle w:val="Code"/>
        <w:rPr>
          <w:highlight w:val="white"/>
        </w:rPr>
      </w:pPr>
      <w:r w:rsidRPr="00EC76D5">
        <w:rPr>
          <w:highlight w:val="white"/>
        </w:rPr>
        <w:t>int putc(int i, FILE* stream) {</w:t>
      </w:r>
    </w:p>
    <w:p w14:paraId="27BA6A14" w14:textId="77777777" w:rsidR="006048AF" w:rsidRPr="00EC76D5" w:rsidRDefault="006048AF" w:rsidP="00F66472">
      <w:pPr>
        <w:pStyle w:val="Code"/>
        <w:rPr>
          <w:highlight w:val="white"/>
        </w:rPr>
      </w:pPr>
      <w:r w:rsidRPr="00EC76D5">
        <w:rPr>
          <w:highlight w:val="white"/>
        </w:rPr>
        <w:t xml:space="preserve">  g_outStatus = DEVICE;</w:t>
      </w:r>
    </w:p>
    <w:p w14:paraId="358457E2" w14:textId="77777777" w:rsidR="006048AF" w:rsidRPr="00EC76D5" w:rsidRDefault="006048AF" w:rsidP="00F66472">
      <w:pPr>
        <w:pStyle w:val="Code"/>
        <w:rPr>
          <w:highlight w:val="white"/>
        </w:rPr>
      </w:pPr>
      <w:r w:rsidRPr="00EC76D5">
        <w:rPr>
          <w:highlight w:val="white"/>
        </w:rPr>
        <w:t xml:space="preserve">  g_outDevice = (void*) stream;</w:t>
      </w:r>
    </w:p>
    <w:p w14:paraId="312C520B" w14:textId="77777777" w:rsidR="006048AF" w:rsidRPr="00EC76D5" w:rsidRDefault="006048AF" w:rsidP="00F66472">
      <w:pPr>
        <w:pStyle w:val="Code"/>
        <w:rPr>
          <w:highlight w:val="white"/>
        </w:rPr>
      </w:pPr>
      <w:r w:rsidRPr="00EC76D5">
        <w:rPr>
          <w:highlight w:val="white"/>
        </w:rPr>
        <w:t xml:space="preserve">  printChar((char) i);</w:t>
      </w:r>
    </w:p>
    <w:p w14:paraId="0C543AC7" w14:textId="77777777" w:rsidR="006048AF" w:rsidRPr="00EC76D5" w:rsidRDefault="006048AF" w:rsidP="00F66472">
      <w:pPr>
        <w:pStyle w:val="Code"/>
        <w:rPr>
          <w:highlight w:val="white"/>
        </w:rPr>
      </w:pPr>
      <w:r w:rsidRPr="00EC76D5">
        <w:rPr>
          <w:highlight w:val="white"/>
        </w:rPr>
        <w:t xml:space="preserve">  return 1;</w:t>
      </w:r>
    </w:p>
    <w:p w14:paraId="165FA269" w14:textId="77777777" w:rsidR="006048AF" w:rsidRPr="00EC76D5" w:rsidRDefault="006048AF" w:rsidP="00F66472">
      <w:pPr>
        <w:pStyle w:val="Code"/>
        <w:rPr>
          <w:highlight w:val="white"/>
        </w:rPr>
      </w:pPr>
      <w:r w:rsidRPr="00EC76D5">
        <w:rPr>
          <w:highlight w:val="white"/>
        </w:rPr>
        <w:lastRenderedPageBreak/>
        <w:t>}</w:t>
      </w:r>
    </w:p>
    <w:p w14:paraId="2E4B2440" w14:textId="77777777" w:rsidR="00D85475" w:rsidRPr="00EC76D5" w:rsidRDefault="00D85475" w:rsidP="00F66472">
      <w:pPr>
        <w:pStyle w:val="Code"/>
        <w:rPr>
          <w:highlight w:val="white"/>
        </w:rPr>
      </w:pPr>
    </w:p>
    <w:p w14:paraId="39F8E406" w14:textId="5BCEF99F" w:rsidR="006048AF" w:rsidRPr="00EC76D5" w:rsidRDefault="006048AF" w:rsidP="00F66472">
      <w:pPr>
        <w:pStyle w:val="Code"/>
        <w:rPr>
          <w:highlight w:val="white"/>
        </w:rPr>
      </w:pPr>
      <w:r w:rsidRPr="00EC76D5">
        <w:rPr>
          <w:highlight w:val="white"/>
        </w:rPr>
        <w:t>int fputc(int i, FILE* stream) {</w:t>
      </w:r>
    </w:p>
    <w:p w14:paraId="1C509751" w14:textId="77777777" w:rsidR="006048AF" w:rsidRPr="00EC76D5" w:rsidRDefault="006048AF" w:rsidP="00F66472">
      <w:pPr>
        <w:pStyle w:val="Code"/>
        <w:rPr>
          <w:highlight w:val="white"/>
        </w:rPr>
      </w:pPr>
      <w:r w:rsidRPr="00EC76D5">
        <w:rPr>
          <w:highlight w:val="white"/>
        </w:rPr>
        <w:t xml:space="preserve">  g_outStatus = DEVICE;</w:t>
      </w:r>
    </w:p>
    <w:p w14:paraId="5AC9CFCC" w14:textId="77777777" w:rsidR="006048AF" w:rsidRPr="00EC76D5" w:rsidRDefault="006048AF" w:rsidP="00F66472">
      <w:pPr>
        <w:pStyle w:val="Code"/>
        <w:rPr>
          <w:highlight w:val="white"/>
        </w:rPr>
      </w:pPr>
      <w:r w:rsidRPr="00EC76D5">
        <w:rPr>
          <w:highlight w:val="white"/>
        </w:rPr>
        <w:t xml:space="preserve">  g_outDevice = (void*) stream;</w:t>
      </w:r>
    </w:p>
    <w:p w14:paraId="0B35A8FE" w14:textId="77777777" w:rsidR="006048AF" w:rsidRPr="00EC76D5" w:rsidRDefault="006048AF" w:rsidP="00F66472">
      <w:pPr>
        <w:pStyle w:val="Code"/>
        <w:rPr>
          <w:highlight w:val="white"/>
        </w:rPr>
      </w:pPr>
      <w:r w:rsidRPr="00EC76D5">
        <w:rPr>
          <w:highlight w:val="white"/>
        </w:rPr>
        <w:t xml:space="preserve">  printChar((char) i);</w:t>
      </w:r>
    </w:p>
    <w:p w14:paraId="24A0D09F" w14:textId="77777777" w:rsidR="006048AF" w:rsidRPr="00EC76D5" w:rsidRDefault="006048AF" w:rsidP="00F66472">
      <w:pPr>
        <w:pStyle w:val="Code"/>
        <w:rPr>
          <w:highlight w:val="white"/>
        </w:rPr>
      </w:pPr>
      <w:r w:rsidRPr="00EC76D5">
        <w:rPr>
          <w:highlight w:val="white"/>
        </w:rPr>
        <w:t xml:space="preserve">  return 1;</w:t>
      </w:r>
    </w:p>
    <w:p w14:paraId="48702E04" w14:textId="77777777" w:rsidR="006048AF" w:rsidRPr="00EC76D5" w:rsidRDefault="006048AF" w:rsidP="00F66472">
      <w:pPr>
        <w:pStyle w:val="Code"/>
        <w:rPr>
          <w:highlight w:val="white"/>
        </w:rPr>
      </w:pPr>
      <w:r w:rsidRPr="00EC76D5">
        <w:rPr>
          <w:highlight w:val="white"/>
        </w:rPr>
        <w:t>}</w:t>
      </w:r>
    </w:p>
    <w:p w14:paraId="12A22985" w14:textId="77777777" w:rsidR="006048AF" w:rsidRPr="00EC76D5" w:rsidRDefault="006048AF" w:rsidP="00F66472">
      <w:pPr>
        <w:pStyle w:val="Code"/>
        <w:rPr>
          <w:highlight w:val="white"/>
        </w:rPr>
      </w:pPr>
    </w:p>
    <w:p w14:paraId="721F9387" w14:textId="77777777" w:rsidR="006048AF" w:rsidRPr="00EC76D5" w:rsidRDefault="006048AF" w:rsidP="00F66472">
      <w:pPr>
        <w:pStyle w:val="Code"/>
        <w:rPr>
          <w:highlight w:val="white"/>
        </w:rPr>
      </w:pPr>
      <w:r w:rsidRPr="00EC76D5">
        <w:rPr>
          <w:highlight w:val="white"/>
        </w:rPr>
        <w:t>int putchar(int i) {</w:t>
      </w:r>
    </w:p>
    <w:p w14:paraId="406B956F" w14:textId="77777777" w:rsidR="006048AF" w:rsidRPr="00EC76D5" w:rsidRDefault="006048AF" w:rsidP="00F66472">
      <w:pPr>
        <w:pStyle w:val="Code"/>
        <w:rPr>
          <w:highlight w:val="white"/>
        </w:rPr>
      </w:pPr>
      <w:r w:rsidRPr="00EC76D5">
        <w:rPr>
          <w:highlight w:val="white"/>
        </w:rPr>
        <w:t xml:space="preserve">  g_outStatus = DEVICE;</w:t>
      </w:r>
    </w:p>
    <w:p w14:paraId="7A5092AC" w14:textId="77777777" w:rsidR="006048AF" w:rsidRPr="00EC76D5" w:rsidRDefault="006048AF" w:rsidP="00F66472">
      <w:pPr>
        <w:pStyle w:val="Code"/>
        <w:rPr>
          <w:highlight w:val="white"/>
        </w:rPr>
      </w:pPr>
      <w:r w:rsidRPr="00EC76D5">
        <w:rPr>
          <w:highlight w:val="white"/>
        </w:rPr>
        <w:t xml:space="preserve">  g_outDevice = (void*) stdout;</w:t>
      </w:r>
    </w:p>
    <w:p w14:paraId="0017B80A" w14:textId="77777777" w:rsidR="006048AF" w:rsidRPr="00EC76D5" w:rsidRDefault="006048AF" w:rsidP="00F66472">
      <w:pPr>
        <w:pStyle w:val="Code"/>
        <w:rPr>
          <w:highlight w:val="white"/>
        </w:rPr>
      </w:pPr>
      <w:r w:rsidRPr="00EC76D5">
        <w:rPr>
          <w:highlight w:val="white"/>
        </w:rPr>
        <w:t xml:space="preserve">  printChar((char) i);</w:t>
      </w:r>
    </w:p>
    <w:p w14:paraId="28FC0C4F" w14:textId="77777777" w:rsidR="006048AF" w:rsidRPr="00EC76D5" w:rsidRDefault="006048AF" w:rsidP="00F66472">
      <w:pPr>
        <w:pStyle w:val="Code"/>
        <w:rPr>
          <w:highlight w:val="white"/>
        </w:rPr>
      </w:pPr>
      <w:r w:rsidRPr="00EC76D5">
        <w:rPr>
          <w:highlight w:val="white"/>
        </w:rPr>
        <w:t xml:space="preserve">  return 1;</w:t>
      </w:r>
    </w:p>
    <w:p w14:paraId="687100C6" w14:textId="77777777" w:rsidR="006048AF" w:rsidRPr="00EC76D5" w:rsidRDefault="006048AF" w:rsidP="00F66472">
      <w:pPr>
        <w:pStyle w:val="Code"/>
        <w:rPr>
          <w:highlight w:val="white"/>
        </w:rPr>
      </w:pPr>
      <w:r w:rsidRPr="00EC76D5">
        <w:rPr>
          <w:highlight w:val="white"/>
        </w:rPr>
        <w:t>}</w:t>
      </w:r>
    </w:p>
    <w:p w14:paraId="5683E9CB" w14:textId="24EF1926" w:rsidR="006048AF" w:rsidRPr="00EC76D5" w:rsidRDefault="006048AF" w:rsidP="00F66472">
      <w:pPr>
        <w:pStyle w:val="Code"/>
      </w:pPr>
    </w:p>
    <w:p w14:paraId="4DD1BDB8" w14:textId="77777777" w:rsidR="0024176F" w:rsidRPr="00EC76D5" w:rsidRDefault="0024176F" w:rsidP="00F66472">
      <w:pPr>
        <w:pStyle w:val="Code"/>
        <w:rPr>
          <w:highlight w:val="white"/>
        </w:rPr>
      </w:pPr>
      <w:r w:rsidRPr="00EC76D5">
        <w:rPr>
          <w:highlight w:val="white"/>
        </w:rPr>
        <w:t>void printChar(char c) {</w:t>
      </w:r>
    </w:p>
    <w:p w14:paraId="61488AD6" w14:textId="77777777" w:rsidR="0024176F" w:rsidRPr="00EC76D5" w:rsidRDefault="0024176F" w:rsidP="00F66472">
      <w:pPr>
        <w:pStyle w:val="Code"/>
        <w:rPr>
          <w:highlight w:val="white"/>
        </w:rPr>
      </w:pPr>
      <w:r w:rsidRPr="00EC76D5">
        <w:rPr>
          <w:highlight w:val="white"/>
        </w:rPr>
        <w:t xml:space="preserve">  int handle;</w:t>
      </w:r>
    </w:p>
    <w:p w14:paraId="370320D7" w14:textId="77777777" w:rsidR="0024176F" w:rsidRPr="00EC76D5" w:rsidRDefault="0024176F" w:rsidP="00F66472">
      <w:pPr>
        <w:pStyle w:val="Code"/>
        <w:rPr>
          <w:highlight w:val="white"/>
        </w:rPr>
      </w:pPr>
      <w:r w:rsidRPr="00EC76D5">
        <w:rPr>
          <w:highlight w:val="white"/>
        </w:rPr>
        <w:t xml:space="preserve">  char* outString;</w:t>
      </w:r>
    </w:p>
    <w:p w14:paraId="0E0F9D91" w14:textId="77777777" w:rsidR="0024176F" w:rsidRPr="00EC76D5" w:rsidRDefault="0024176F" w:rsidP="00F66472">
      <w:pPr>
        <w:pStyle w:val="Code"/>
        <w:rPr>
          <w:highlight w:val="white"/>
        </w:rPr>
      </w:pPr>
    </w:p>
    <w:p w14:paraId="081C85C4" w14:textId="77777777" w:rsidR="0024176F" w:rsidRPr="00EC76D5" w:rsidRDefault="0024176F" w:rsidP="00F66472">
      <w:pPr>
        <w:pStyle w:val="Code"/>
        <w:rPr>
          <w:highlight w:val="white"/>
        </w:rPr>
      </w:pPr>
      <w:r w:rsidRPr="00EC76D5">
        <w:rPr>
          <w:highlight w:val="white"/>
        </w:rPr>
        <w:t xml:space="preserve">  switch (g_outStatus) {</w:t>
      </w:r>
    </w:p>
    <w:p w14:paraId="49446B9F" w14:textId="77777777" w:rsidR="0024176F" w:rsidRPr="00EC76D5" w:rsidRDefault="0024176F" w:rsidP="00F66472">
      <w:pPr>
        <w:pStyle w:val="Code"/>
        <w:rPr>
          <w:highlight w:val="white"/>
        </w:rPr>
      </w:pPr>
      <w:r w:rsidRPr="00EC76D5">
        <w:rPr>
          <w:highlight w:val="white"/>
        </w:rPr>
        <w:t xml:space="preserve">    case DEVICE: {</w:t>
      </w:r>
    </w:p>
    <w:p w14:paraId="60E18E2C" w14:textId="77777777" w:rsidR="0024176F" w:rsidRPr="00EC76D5" w:rsidRDefault="0024176F" w:rsidP="00F66472">
      <w:pPr>
        <w:pStyle w:val="Code"/>
        <w:rPr>
          <w:highlight w:val="white"/>
        </w:rPr>
      </w:pPr>
      <w:r w:rsidRPr="00EC76D5">
        <w:rPr>
          <w:highlight w:val="white"/>
        </w:rPr>
        <w:t xml:space="preserve">        FILE* stream = (FILE*) g_outDevice;</w:t>
      </w:r>
    </w:p>
    <w:p w14:paraId="48181EE7" w14:textId="77777777" w:rsidR="0024176F" w:rsidRPr="00EC76D5" w:rsidRDefault="0024176F" w:rsidP="00F66472">
      <w:pPr>
        <w:pStyle w:val="Code"/>
        <w:rPr>
          <w:highlight w:val="white"/>
        </w:rPr>
      </w:pPr>
      <w:r w:rsidRPr="00EC76D5">
        <w:rPr>
          <w:highlight w:val="white"/>
        </w:rPr>
        <w:t xml:space="preserve">        handle = stream-&gt;handle;</w:t>
      </w:r>
    </w:p>
    <w:p w14:paraId="6066537D" w14:textId="77777777" w:rsidR="0024176F" w:rsidRPr="00EC76D5" w:rsidRDefault="0024176F" w:rsidP="00F66472">
      <w:pPr>
        <w:pStyle w:val="Code"/>
        <w:rPr>
          <w:highlight w:val="white"/>
        </w:rPr>
      </w:pPr>
    </w:p>
    <w:p w14:paraId="509DDEDE" w14:textId="77777777" w:rsidR="0024176F" w:rsidRPr="00EC76D5" w:rsidRDefault="0024176F" w:rsidP="00F66472">
      <w:pPr>
        <w:pStyle w:val="Code"/>
        <w:rPr>
          <w:highlight w:val="white"/>
        </w:rPr>
      </w:pPr>
      <w:r w:rsidRPr="00EC76D5">
        <w:rPr>
          <w:highlight w:val="white"/>
        </w:rPr>
        <w:t xml:space="preserve">        load_register(ah, 0x40s);</w:t>
      </w:r>
    </w:p>
    <w:p w14:paraId="537BB92C" w14:textId="77777777" w:rsidR="0024176F" w:rsidRPr="00EC76D5" w:rsidRDefault="0024176F" w:rsidP="00F66472">
      <w:pPr>
        <w:pStyle w:val="Code"/>
        <w:rPr>
          <w:highlight w:val="white"/>
        </w:rPr>
      </w:pPr>
      <w:r w:rsidRPr="00EC76D5">
        <w:rPr>
          <w:highlight w:val="white"/>
        </w:rPr>
        <w:t xml:space="preserve">        load_register(bx, handle);</w:t>
      </w:r>
    </w:p>
    <w:p w14:paraId="4C7BB49C" w14:textId="77777777" w:rsidR="0024176F" w:rsidRPr="00EC76D5" w:rsidRDefault="0024176F" w:rsidP="00F66472">
      <w:pPr>
        <w:pStyle w:val="Code"/>
        <w:rPr>
          <w:highlight w:val="white"/>
        </w:rPr>
      </w:pPr>
      <w:r w:rsidRPr="00EC76D5">
        <w:rPr>
          <w:highlight w:val="white"/>
        </w:rPr>
        <w:t xml:space="preserve">        load_register(cx, 1);</w:t>
      </w:r>
    </w:p>
    <w:p w14:paraId="40CCA687" w14:textId="77777777" w:rsidR="0024176F" w:rsidRPr="00EC76D5" w:rsidRDefault="0024176F" w:rsidP="00F66472">
      <w:pPr>
        <w:pStyle w:val="Code"/>
        <w:rPr>
          <w:highlight w:val="white"/>
        </w:rPr>
      </w:pPr>
      <w:r w:rsidRPr="00EC76D5">
        <w:rPr>
          <w:highlight w:val="white"/>
        </w:rPr>
        <w:t xml:space="preserve">        load_register(dx, &amp;c);</w:t>
      </w:r>
    </w:p>
    <w:p w14:paraId="061D6B6D" w14:textId="77777777" w:rsidR="0024176F" w:rsidRPr="00EC76D5" w:rsidRDefault="0024176F" w:rsidP="00F66472">
      <w:pPr>
        <w:pStyle w:val="Code"/>
        <w:rPr>
          <w:highlight w:val="white"/>
        </w:rPr>
      </w:pPr>
      <w:r w:rsidRPr="00EC76D5">
        <w:rPr>
          <w:highlight w:val="white"/>
        </w:rPr>
        <w:t xml:space="preserve">        interrupt(0x21s);</w:t>
      </w:r>
    </w:p>
    <w:p w14:paraId="31AEFB08" w14:textId="77777777" w:rsidR="0024176F" w:rsidRPr="00EC76D5" w:rsidRDefault="0024176F" w:rsidP="00F66472">
      <w:pPr>
        <w:pStyle w:val="Code"/>
        <w:rPr>
          <w:highlight w:val="white"/>
        </w:rPr>
      </w:pPr>
      <w:r w:rsidRPr="00EC76D5">
        <w:rPr>
          <w:highlight w:val="white"/>
        </w:rPr>
        <w:t xml:space="preserve">        ++g_outChars;</w:t>
      </w:r>
    </w:p>
    <w:p w14:paraId="20E131DB" w14:textId="77777777" w:rsidR="0024176F" w:rsidRPr="00EC76D5" w:rsidRDefault="0024176F" w:rsidP="00F66472">
      <w:pPr>
        <w:pStyle w:val="Code"/>
        <w:rPr>
          <w:highlight w:val="white"/>
        </w:rPr>
      </w:pPr>
      <w:r w:rsidRPr="00EC76D5">
        <w:rPr>
          <w:highlight w:val="white"/>
        </w:rPr>
        <w:t xml:space="preserve">        break;</w:t>
      </w:r>
    </w:p>
    <w:p w14:paraId="7A427120" w14:textId="77777777" w:rsidR="0024176F" w:rsidRPr="00EC76D5" w:rsidRDefault="0024176F" w:rsidP="00F66472">
      <w:pPr>
        <w:pStyle w:val="Code"/>
        <w:rPr>
          <w:highlight w:val="white"/>
        </w:rPr>
      </w:pPr>
      <w:r w:rsidRPr="00EC76D5">
        <w:rPr>
          <w:highlight w:val="white"/>
        </w:rPr>
        <w:t xml:space="preserve">      }</w:t>
      </w:r>
    </w:p>
    <w:p w14:paraId="61FADF45" w14:textId="77777777" w:rsidR="0024176F" w:rsidRPr="00EC76D5" w:rsidRDefault="0024176F" w:rsidP="00F66472">
      <w:pPr>
        <w:pStyle w:val="Code"/>
        <w:rPr>
          <w:highlight w:val="white"/>
        </w:rPr>
      </w:pPr>
    </w:p>
    <w:p w14:paraId="705443A3" w14:textId="77777777" w:rsidR="0024176F" w:rsidRPr="00EC76D5" w:rsidRDefault="0024176F" w:rsidP="00F66472">
      <w:pPr>
        <w:pStyle w:val="Code"/>
        <w:rPr>
          <w:highlight w:val="white"/>
        </w:rPr>
      </w:pPr>
      <w:r w:rsidRPr="00EC76D5">
        <w:rPr>
          <w:highlight w:val="white"/>
        </w:rPr>
        <w:t xml:space="preserve">    case STRING: {</w:t>
      </w:r>
    </w:p>
    <w:p w14:paraId="6BB3C1CB" w14:textId="77777777" w:rsidR="0024176F" w:rsidRPr="00EC76D5" w:rsidRDefault="0024176F" w:rsidP="00F66472">
      <w:pPr>
        <w:pStyle w:val="Code"/>
        <w:rPr>
          <w:highlight w:val="white"/>
        </w:rPr>
      </w:pPr>
      <w:r w:rsidRPr="00EC76D5">
        <w:rPr>
          <w:highlight w:val="white"/>
        </w:rPr>
        <w:t xml:space="preserve">        outString = (char*) g_outDevice;</w:t>
      </w:r>
    </w:p>
    <w:p w14:paraId="6A1E7311" w14:textId="77777777" w:rsidR="0024176F" w:rsidRPr="00EC76D5" w:rsidRDefault="0024176F" w:rsidP="00F66472">
      <w:pPr>
        <w:pStyle w:val="Code"/>
        <w:rPr>
          <w:highlight w:val="white"/>
        </w:rPr>
      </w:pPr>
      <w:r w:rsidRPr="00EC76D5">
        <w:rPr>
          <w:highlight w:val="white"/>
        </w:rPr>
        <w:t xml:space="preserve">        outString[g_outChars++] = c;</w:t>
      </w:r>
    </w:p>
    <w:p w14:paraId="2D3149CA" w14:textId="77777777" w:rsidR="0024176F" w:rsidRPr="00EC76D5" w:rsidRDefault="0024176F" w:rsidP="00F66472">
      <w:pPr>
        <w:pStyle w:val="Code"/>
        <w:rPr>
          <w:highlight w:val="white"/>
        </w:rPr>
      </w:pPr>
      <w:r w:rsidRPr="00EC76D5">
        <w:rPr>
          <w:highlight w:val="white"/>
        </w:rPr>
        <w:t xml:space="preserve">      }</w:t>
      </w:r>
    </w:p>
    <w:p w14:paraId="56E89276" w14:textId="77777777" w:rsidR="0024176F" w:rsidRPr="00EC76D5" w:rsidRDefault="0024176F" w:rsidP="00F66472">
      <w:pPr>
        <w:pStyle w:val="Code"/>
        <w:rPr>
          <w:highlight w:val="white"/>
        </w:rPr>
      </w:pPr>
      <w:r w:rsidRPr="00EC76D5">
        <w:rPr>
          <w:highlight w:val="white"/>
        </w:rPr>
        <w:t xml:space="preserve">      break;</w:t>
      </w:r>
    </w:p>
    <w:p w14:paraId="3347AF08" w14:textId="77777777" w:rsidR="0024176F" w:rsidRPr="00EC76D5" w:rsidRDefault="0024176F" w:rsidP="00F66472">
      <w:pPr>
        <w:pStyle w:val="Code"/>
        <w:rPr>
          <w:highlight w:val="white"/>
        </w:rPr>
      </w:pPr>
    </w:p>
    <w:p w14:paraId="60128A8A" w14:textId="77777777" w:rsidR="0024176F" w:rsidRPr="00EC76D5" w:rsidRDefault="0024176F" w:rsidP="00F66472">
      <w:pPr>
        <w:pStyle w:val="Code"/>
        <w:rPr>
          <w:highlight w:val="white"/>
        </w:rPr>
      </w:pPr>
      <w:r w:rsidRPr="00EC76D5">
        <w:rPr>
          <w:highlight w:val="white"/>
        </w:rPr>
        <w:t xml:space="preserve">    case BLANK:</w:t>
      </w:r>
    </w:p>
    <w:p w14:paraId="4259B8A8" w14:textId="77777777" w:rsidR="0024176F" w:rsidRPr="00EC76D5" w:rsidRDefault="0024176F" w:rsidP="00F66472">
      <w:pPr>
        <w:pStyle w:val="Code"/>
        <w:rPr>
          <w:highlight w:val="white"/>
        </w:rPr>
      </w:pPr>
      <w:r w:rsidRPr="00EC76D5">
        <w:rPr>
          <w:highlight w:val="white"/>
        </w:rPr>
        <w:t xml:space="preserve">      g_outChars++;</w:t>
      </w:r>
    </w:p>
    <w:p w14:paraId="070DEDC9" w14:textId="77777777" w:rsidR="0024176F" w:rsidRPr="00EC76D5" w:rsidRDefault="0024176F" w:rsidP="00F66472">
      <w:pPr>
        <w:pStyle w:val="Code"/>
        <w:rPr>
          <w:highlight w:val="white"/>
        </w:rPr>
      </w:pPr>
      <w:r w:rsidRPr="00EC76D5">
        <w:rPr>
          <w:highlight w:val="white"/>
        </w:rPr>
        <w:t xml:space="preserve">      break;</w:t>
      </w:r>
    </w:p>
    <w:p w14:paraId="3C67E8F3" w14:textId="77777777" w:rsidR="0024176F" w:rsidRPr="00EC76D5" w:rsidRDefault="0024176F" w:rsidP="00F66472">
      <w:pPr>
        <w:pStyle w:val="Code"/>
        <w:rPr>
          <w:highlight w:val="white"/>
        </w:rPr>
      </w:pPr>
      <w:r w:rsidRPr="00EC76D5">
        <w:rPr>
          <w:highlight w:val="white"/>
        </w:rPr>
        <w:t xml:space="preserve">  }</w:t>
      </w:r>
    </w:p>
    <w:p w14:paraId="79607D34" w14:textId="77777777" w:rsidR="0024176F" w:rsidRPr="00EC76D5" w:rsidRDefault="0024176F" w:rsidP="00F66472">
      <w:pPr>
        <w:pStyle w:val="Code"/>
        <w:rPr>
          <w:highlight w:val="white"/>
        </w:rPr>
      </w:pPr>
      <w:r w:rsidRPr="00EC76D5">
        <w:rPr>
          <w:highlight w:val="white"/>
        </w:rPr>
        <w:t>}</w:t>
      </w:r>
    </w:p>
    <w:p w14:paraId="05B0264F" w14:textId="77777777" w:rsidR="0024176F" w:rsidRPr="00EC76D5" w:rsidRDefault="0024176F" w:rsidP="00F66472">
      <w:pPr>
        <w:pStyle w:val="Code"/>
        <w:rPr>
          <w:highlight w:val="white"/>
        </w:rPr>
      </w:pPr>
    </w:p>
    <w:p w14:paraId="51BA6643" w14:textId="77777777" w:rsidR="0024176F" w:rsidRPr="00EC76D5" w:rsidRDefault="0024176F" w:rsidP="00F66472">
      <w:pPr>
        <w:pStyle w:val="Code"/>
        <w:rPr>
          <w:highlight w:val="white"/>
        </w:rPr>
      </w:pPr>
      <w:r w:rsidRPr="00EC76D5">
        <w:rPr>
          <w:highlight w:val="white"/>
        </w:rPr>
        <w:t>void printString(char* s, int precision) {</w:t>
      </w:r>
    </w:p>
    <w:p w14:paraId="76F1EFB4" w14:textId="77777777" w:rsidR="0024176F" w:rsidRPr="00EC76D5" w:rsidRDefault="0024176F" w:rsidP="00F66472">
      <w:pPr>
        <w:pStyle w:val="Code"/>
        <w:rPr>
          <w:highlight w:val="white"/>
        </w:rPr>
      </w:pPr>
      <w:r w:rsidRPr="00EC76D5">
        <w:rPr>
          <w:highlight w:val="white"/>
        </w:rPr>
        <w:t xml:space="preserve">  if (s != NULL) {</w:t>
      </w:r>
    </w:p>
    <w:p w14:paraId="3A85C4A7" w14:textId="77777777" w:rsidR="0024176F" w:rsidRPr="00EC76D5" w:rsidRDefault="0024176F" w:rsidP="00F66472">
      <w:pPr>
        <w:pStyle w:val="Code"/>
        <w:rPr>
          <w:highlight w:val="white"/>
        </w:rPr>
      </w:pPr>
      <w:r w:rsidRPr="00EC76D5">
        <w:rPr>
          <w:highlight w:val="white"/>
        </w:rPr>
        <w:t xml:space="preserve">    int index;</w:t>
      </w:r>
    </w:p>
    <w:p w14:paraId="38D602AD" w14:textId="77777777" w:rsidR="0024176F" w:rsidRPr="00EC76D5" w:rsidRDefault="0024176F" w:rsidP="00F66472">
      <w:pPr>
        <w:pStyle w:val="Code"/>
        <w:rPr>
          <w:highlight w:val="white"/>
        </w:rPr>
      </w:pPr>
    </w:p>
    <w:p w14:paraId="05316FAF" w14:textId="77777777" w:rsidR="0024176F" w:rsidRPr="00EC76D5" w:rsidRDefault="0024176F" w:rsidP="00F66472">
      <w:pPr>
        <w:pStyle w:val="Code"/>
        <w:rPr>
          <w:highlight w:val="white"/>
        </w:rPr>
      </w:pPr>
      <w:r w:rsidRPr="00EC76D5">
        <w:rPr>
          <w:highlight w:val="white"/>
        </w:rPr>
        <w:t xml:space="preserve">    if (precision == 0) {</w:t>
      </w:r>
    </w:p>
    <w:p w14:paraId="54962EF7" w14:textId="77777777" w:rsidR="0024176F" w:rsidRPr="00EC76D5" w:rsidRDefault="0024176F" w:rsidP="00F66472">
      <w:pPr>
        <w:pStyle w:val="Code"/>
        <w:rPr>
          <w:highlight w:val="white"/>
        </w:rPr>
      </w:pPr>
      <w:r w:rsidRPr="00EC76D5">
        <w:rPr>
          <w:highlight w:val="white"/>
        </w:rPr>
        <w:t xml:space="preserve">      for (index = 0; s[index] != '\0'; ++index) {</w:t>
      </w:r>
    </w:p>
    <w:p w14:paraId="2094A1E2" w14:textId="77777777" w:rsidR="0024176F" w:rsidRPr="00EC76D5" w:rsidRDefault="0024176F" w:rsidP="00F66472">
      <w:pPr>
        <w:pStyle w:val="Code"/>
        <w:rPr>
          <w:highlight w:val="white"/>
        </w:rPr>
      </w:pPr>
      <w:r w:rsidRPr="00EC76D5">
        <w:rPr>
          <w:highlight w:val="white"/>
        </w:rPr>
        <w:t xml:space="preserve">        printChar(s[index]);</w:t>
      </w:r>
    </w:p>
    <w:p w14:paraId="01132104" w14:textId="77777777" w:rsidR="0024176F" w:rsidRPr="00EC76D5" w:rsidRDefault="0024176F" w:rsidP="00F66472">
      <w:pPr>
        <w:pStyle w:val="Code"/>
        <w:rPr>
          <w:highlight w:val="white"/>
        </w:rPr>
      </w:pPr>
      <w:r w:rsidRPr="00EC76D5">
        <w:rPr>
          <w:highlight w:val="white"/>
        </w:rPr>
        <w:t xml:space="preserve">      }</w:t>
      </w:r>
    </w:p>
    <w:p w14:paraId="55E6359F" w14:textId="77777777" w:rsidR="0024176F" w:rsidRPr="00EC76D5" w:rsidRDefault="0024176F" w:rsidP="00F66472">
      <w:pPr>
        <w:pStyle w:val="Code"/>
        <w:rPr>
          <w:highlight w:val="white"/>
        </w:rPr>
      </w:pPr>
      <w:r w:rsidRPr="00EC76D5">
        <w:rPr>
          <w:highlight w:val="white"/>
        </w:rPr>
        <w:t xml:space="preserve">    }</w:t>
      </w:r>
    </w:p>
    <w:p w14:paraId="7BA4042E" w14:textId="77777777" w:rsidR="0024176F" w:rsidRPr="00EC76D5" w:rsidRDefault="0024176F" w:rsidP="00F66472">
      <w:pPr>
        <w:pStyle w:val="Code"/>
        <w:rPr>
          <w:highlight w:val="white"/>
        </w:rPr>
      </w:pPr>
      <w:r w:rsidRPr="00EC76D5">
        <w:rPr>
          <w:highlight w:val="white"/>
        </w:rPr>
        <w:t xml:space="preserve">    else {</w:t>
      </w:r>
    </w:p>
    <w:p w14:paraId="5E4141D5" w14:textId="77777777" w:rsidR="0024176F" w:rsidRPr="00EC76D5" w:rsidRDefault="0024176F" w:rsidP="00F66472">
      <w:pPr>
        <w:pStyle w:val="Code"/>
        <w:rPr>
          <w:highlight w:val="white"/>
        </w:rPr>
      </w:pPr>
      <w:r w:rsidRPr="00EC76D5">
        <w:rPr>
          <w:highlight w:val="white"/>
        </w:rPr>
        <w:t xml:space="preserve">      for (index = 0; (precision-- &gt; 0) &amp;&amp; (s[index] != '\0'); ++index) {</w:t>
      </w:r>
    </w:p>
    <w:p w14:paraId="08878297" w14:textId="77777777" w:rsidR="0024176F" w:rsidRPr="00EC76D5" w:rsidRDefault="0024176F" w:rsidP="00F66472">
      <w:pPr>
        <w:pStyle w:val="Code"/>
        <w:rPr>
          <w:highlight w:val="white"/>
        </w:rPr>
      </w:pPr>
      <w:r w:rsidRPr="00EC76D5">
        <w:rPr>
          <w:highlight w:val="white"/>
        </w:rPr>
        <w:lastRenderedPageBreak/>
        <w:t xml:space="preserve">        printChar(s[index]);</w:t>
      </w:r>
    </w:p>
    <w:p w14:paraId="51A99825" w14:textId="77777777" w:rsidR="0024176F" w:rsidRPr="00EC76D5" w:rsidRDefault="0024176F" w:rsidP="00F66472">
      <w:pPr>
        <w:pStyle w:val="Code"/>
        <w:rPr>
          <w:highlight w:val="white"/>
        </w:rPr>
      </w:pPr>
      <w:r w:rsidRPr="00EC76D5">
        <w:rPr>
          <w:highlight w:val="white"/>
        </w:rPr>
        <w:t xml:space="preserve">      }</w:t>
      </w:r>
    </w:p>
    <w:p w14:paraId="723EB39B" w14:textId="77777777" w:rsidR="0024176F" w:rsidRPr="00EC76D5" w:rsidRDefault="0024176F" w:rsidP="00F66472">
      <w:pPr>
        <w:pStyle w:val="Code"/>
        <w:rPr>
          <w:highlight w:val="white"/>
        </w:rPr>
      </w:pPr>
      <w:r w:rsidRPr="00EC76D5">
        <w:rPr>
          <w:highlight w:val="white"/>
        </w:rPr>
        <w:t xml:space="preserve">    }</w:t>
      </w:r>
    </w:p>
    <w:p w14:paraId="6A7D3E49" w14:textId="77777777" w:rsidR="0024176F" w:rsidRPr="00EC76D5" w:rsidRDefault="0024176F" w:rsidP="00F66472">
      <w:pPr>
        <w:pStyle w:val="Code"/>
        <w:rPr>
          <w:highlight w:val="white"/>
        </w:rPr>
      </w:pPr>
      <w:r w:rsidRPr="00EC76D5">
        <w:rPr>
          <w:highlight w:val="white"/>
        </w:rPr>
        <w:t xml:space="preserve">  }</w:t>
      </w:r>
    </w:p>
    <w:p w14:paraId="61CB75D2" w14:textId="77777777" w:rsidR="0024176F" w:rsidRPr="00EC76D5" w:rsidRDefault="0024176F" w:rsidP="00F66472">
      <w:pPr>
        <w:pStyle w:val="Code"/>
        <w:rPr>
          <w:highlight w:val="white"/>
        </w:rPr>
      </w:pPr>
      <w:r w:rsidRPr="00EC76D5">
        <w:rPr>
          <w:highlight w:val="white"/>
        </w:rPr>
        <w:t xml:space="preserve">  else {</w:t>
      </w:r>
    </w:p>
    <w:p w14:paraId="5573EA6E" w14:textId="77777777" w:rsidR="0024176F" w:rsidRPr="00EC76D5" w:rsidRDefault="0024176F" w:rsidP="00F66472">
      <w:pPr>
        <w:pStyle w:val="Code"/>
        <w:rPr>
          <w:highlight w:val="white"/>
        </w:rPr>
      </w:pPr>
      <w:r w:rsidRPr="00EC76D5">
        <w:rPr>
          <w:highlight w:val="white"/>
        </w:rPr>
        <w:t xml:space="preserve">    printChar('&lt;');</w:t>
      </w:r>
    </w:p>
    <w:p w14:paraId="5AF56270" w14:textId="77777777" w:rsidR="0024176F" w:rsidRPr="00EC76D5" w:rsidRDefault="0024176F" w:rsidP="00F66472">
      <w:pPr>
        <w:pStyle w:val="Code"/>
        <w:rPr>
          <w:highlight w:val="white"/>
        </w:rPr>
      </w:pPr>
      <w:r w:rsidRPr="00EC76D5">
        <w:rPr>
          <w:highlight w:val="white"/>
        </w:rPr>
        <w:t xml:space="preserve">    printChar('N');</w:t>
      </w:r>
    </w:p>
    <w:p w14:paraId="12CE52C9" w14:textId="77777777" w:rsidR="0024176F" w:rsidRPr="00EC76D5" w:rsidRDefault="0024176F" w:rsidP="00F66472">
      <w:pPr>
        <w:pStyle w:val="Code"/>
        <w:rPr>
          <w:highlight w:val="white"/>
        </w:rPr>
      </w:pPr>
      <w:r w:rsidRPr="00EC76D5">
        <w:rPr>
          <w:highlight w:val="white"/>
        </w:rPr>
        <w:t xml:space="preserve">    printChar('U');</w:t>
      </w:r>
    </w:p>
    <w:p w14:paraId="104A924F" w14:textId="77777777" w:rsidR="0024176F" w:rsidRPr="00EC76D5" w:rsidRDefault="0024176F" w:rsidP="00F66472">
      <w:pPr>
        <w:pStyle w:val="Code"/>
        <w:rPr>
          <w:highlight w:val="white"/>
        </w:rPr>
      </w:pPr>
      <w:r w:rsidRPr="00EC76D5">
        <w:rPr>
          <w:highlight w:val="white"/>
        </w:rPr>
        <w:t xml:space="preserve">    printChar('L');</w:t>
      </w:r>
    </w:p>
    <w:p w14:paraId="17DB9766" w14:textId="77777777" w:rsidR="0024176F" w:rsidRPr="00EC76D5" w:rsidRDefault="0024176F" w:rsidP="00F66472">
      <w:pPr>
        <w:pStyle w:val="Code"/>
        <w:rPr>
          <w:highlight w:val="white"/>
        </w:rPr>
      </w:pPr>
      <w:r w:rsidRPr="00EC76D5">
        <w:rPr>
          <w:highlight w:val="white"/>
        </w:rPr>
        <w:t xml:space="preserve">    printChar('L');</w:t>
      </w:r>
    </w:p>
    <w:p w14:paraId="5E4BEE75" w14:textId="77777777" w:rsidR="0024176F" w:rsidRPr="00EC76D5" w:rsidRDefault="0024176F" w:rsidP="00F66472">
      <w:pPr>
        <w:pStyle w:val="Code"/>
        <w:rPr>
          <w:highlight w:val="white"/>
        </w:rPr>
      </w:pPr>
      <w:r w:rsidRPr="00EC76D5">
        <w:rPr>
          <w:highlight w:val="white"/>
        </w:rPr>
        <w:t xml:space="preserve">    printChar('&gt;');</w:t>
      </w:r>
    </w:p>
    <w:p w14:paraId="2207E682" w14:textId="77777777" w:rsidR="0024176F" w:rsidRPr="00EC76D5" w:rsidRDefault="0024176F" w:rsidP="00F66472">
      <w:pPr>
        <w:pStyle w:val="Code"/>
        <w:rPr>
          <w:highlight w:val="white"/>
        </w:rPr>
      </w:pPr>
      <w:r w:rsidRPr="00EC76D5">
        <w:rPr>
          <w:highlight w:val="white"/>
        </w:rPr>
        <w:t xml:space="preserve">  }</w:t>
      </w:r>
    </w:p>
    <w:p w14:paraId="2422C133" w14:textId="77777777" w:rsidR="0024176F" w:rsidRPr="00EC76D5" w:rsidRDefault="0024176F" w:rsidP="00F66472">
      <w:pPr>
        <w:pStyle w:val="Code"/>
        <w:rPr>
          <w:highlight w:val="white"/>
        </w:rPr>
      </w:pPr>
      <w:r w:rsidRPr="00EC76D5">
        <w:rPr>
          <w:highlight w:val="white"/>
        </w:rPr>
        <w:t>}</w:t>
      </w:r>
    </w:p>
    <w:p w14:paraId="03A47E55" w14:textId="645A8F4D" w:rsidR="0024176F" w:rsidRPr="00EC76D5" w:rsidRDefault="0024176F" w:rsidP="00F66472">
      <w:pPr>
        <w:pStyle w:val="Code"/>
      </w:pPr>
    </w:p>
    <w:p w14:paraId="6F7305BE" w14:textId="77777777" w:rsidR="0024176F" w:rsidRPr="00EC76D5" w:rsidRDefault="0024176F" w:rsidP="00F66472">
      <w:pPr>
        <w:pStyle w:val="Code"/>
        <w:rPr>
          <w:highlight w:val="white"/>
        </w:rPr>
      </w:pPr>
      <w:r w:rsidRPr="00EC76D5">
        <w:rPr>
          <w:highlight w:val="white"/>
        </w:rPr>
        <w:t>void printLongIntRec(long longValue) {</w:t>
      </w:r>
    </w:p>
    <w:p w14:paraId="2AB041B0" w14:textId="77777777" w:rsidR="0024176F" w:rsidRPr="00EC76D5" w:rsidRDefault="0024176F" w:rsidP="00F66472">
      <w:pPr>
        <w:pStyle w:val="Code"/>
        <w:rPr>
          <w:highlight w:val="white"/>
        </w:rPr>
      </w:pPr>
      <w:r w:rsidRPr="00EC76D5">
        <w:rPr>
          <w:highlight w:val="white"/>
        </w:rPr>
        <w:t xml:space="preserve">  if (longValue != 0) {</w:t>
      </w:r>
    </w:p>
    <w:p w14:paraId="46D4B38F" w14:textId="77777777" w:rsidR="0024176F" w:rsidRPr="00EC76D5" w:rsidRDefault="0024176F" w:rsidP="00F66472">
      <w:pPr>
        <w:pStyle w:val="Code"/>
        <w:rPr>
          <w:highlight w:val="white"/>
        </w:rPr>
      </w:pPr>
      <w:r w:rsidRPr="00EC76D5">
        <w:rPr>
          <w:highlight w:val="white"/>
        </w:rPr>
        <w:t xml:space="preserve">    int digit = (int) (longValue % 10L);</w:t>
      </w:r>
    </w:p>
    <w:p w14:paraId="68F95EBF" w14:textId="77777777" w:rsidR="0024176F" w:rsidRPr="00EC76D5" w:rsidRDefault="0024176F" w:rsidP="00F66472">
      <w:pPr>
        <w:pStyle w:val="Code"/>
        <w:rPr>
          <w:highlight w:val="white"/>
        </w:rPr>
      </w:pPr>
      <w:r w:rsidRPr="00EC76D5">
        <w:rPr>
          <w:highlight w:val="white"/>
        </w:rPr>
        <w:t xml:space="preserve">    printLongIntRec(longValue / 10L);</w:t>
      </w:r>
    </w:p>
    <w:p w14:paraId="41B4B182" w14:textId="77777777" w:rsidR="0024176F" w:rsidRPr="00EC76D5" w:rsidRDefault="0024176F" w:rsidP="00F66472">
      <w:pPr>
        <w:pStyle w:val="Code"/>
        <w:rPr>
          <w:highlight w:val="white"/>
        </w:rPr>
      </w:pPr>
      <w:r w:rsidRPr="00EC76D5">
        <w:rPr>
          <w:highlight w:val="white"/>
        </w:rPr>
        <w:t xml:space="preserve">    printChar((char) (digit + '0'));</w:t>
      </w:r>
    </w:p>
    <w:p w14:paraId="4C0AA630" w14:textId="77777777" w:rsidR="0024176F" w:rsidRPr="00EC76D5" w:rsidRDefault="0024176F" w:rsidP="00F66472">
      <w:pPr>
        <w:pStyle w:val="Code"/>
        <w:rPr>
          <w:highlight w:val="white"/>
        </w:rPr>
      </w:pPr>
      <w:r w:rsidRPr="00EC76D5">
        <w:rPr>
          <w:highlight w:val="white"/>
        </w:rPr>
        <w:t xml:space="preserve">  }</w:t>
      </w:r>
    </w:p>
    <w:p w14:paraId="4F9650BC" w14:textId="77777777" w:rsidR="0024176F" w:rsidRPr="00EC76D5" w:rsidRDefault="0024176F" w:rsidP="00F66472">
      <w:pPr>
        <w:pStyle w:val="Code"/>
        <w:rPr>
          <w:highlight w:val="white"/>
        </w:rPr>
      </w:pPr>
      <w:r w:rsidRPr="00EC76D5">
        <w:rPr>
          <w:highlight w:val="white"/>
        </w:rPr>
        <w:t>}</w:t>
      </w:r>
    </w:p>
    <w:p w14:paraId="54A41935" w14:textId="77777777" w:rsidR="0024176F" w:rsidRPr="00EC76D5" w:rsidRDefault="0024176F" w:rsidP="00F66472">
      <w:pPr>
        <w:pStyle w:val="Code"/>
        <w:rPr>
          <w:highlight w:val="white"/>
        </w:rPr>
      </w:pPr>
    </w:p>
    <w:p w14:paraId="3667E916" w14:textId="77777777" w:rsidR="0024176F" w:rsidRPr="00EC76D5" w:rsidRDefault="0024176F" w:rsidP="00F66472">
      <w:pPr>
        <w:pStyle w:val="Code"/>
        <w:rPr>
          <w:highlight w:val="white"/>
        </w:rPr>
      </w:pPr>
      <w:r w:rsidRPr="00EC76D5">
        <w:rPr>
          <w:highlight w:val="white"/>
        </w:rPr>
        <w:t>void printLongInt(long longValue, BOOL plus, BOOL space) {</w:t>
      </w:r>
    </w:p>
    <w:p w14:paraId="4B65BADF" w14:textId="77777777" w:rsidR="0024176F" w:rsidRPr="00EC76D5" w:rsidRDefault="0024176F" w:rsidP="00F66472">
      <w:pPr>
        <w:pStyle w:val="Code"/>
        <w:rPr>
          <w:highlight w:val="white"/>
        </w:rPr>
      </w:pPr>
      <w:r w:rsidRPr="00EC76D5">
        <w:rPr>
          <w:highlight w:val="white"/>
        </w:rPr>
        <w:t xml:space="preserve">  if (longValue &lt; 0L) {</w:t>
      </w:r>
    </w:p>
    <w:p w14:paraId="18BEDA9A" w14:textId="77777777" w:rsidR="0024176F" w:rsidRPr="00EC76D5" w:rsidRDefault="0024176F" w:rsidP="00F66472">
      <w:pPr>
        <w:pStyle w:val="Code"/>
        <w:rPr>
          <w:highlight w:val="white"/>
        </w:rPr>
      </w:pPr>
      <w:r w:rsidRPr="00EC76D5">
        <w:rPr>
          <w:highlight w:val="white"/>
        </w:rPr>
        <w:t xml:space="preserve">    longValue = -longValue;</w:t>
      </w:r>
    </w:p>
    <w:p w14:paraId="6CD4F466" w14:textId="77777777" w:rsidR="0024176F" w:rsidRPr="00EC76D5" w:rsidRDefault="0024176F" w:rsidP="00F66472">
      <w:pPr>
        <w:pStyle w:val="Code"/>
        <w:rPr>
          <w:highlight w:val="white"/>
        </w:rPr>
      </w:pPr>
      <w:r w:rsidRPr="00EC76D5">
        <w:rPr>
          <w:highlight w:val="white"/>
        </w:rPr>
        <w:t xml:space="preserve">    printChar('-');</w:t>
      </w:r>
    </w:p>
    <w:p w14:paraId="40B0DE92" w14:textId="77777777" w:rsidR="0024176F" w:rsidRPr="00EC76D5" w:rsidRDefault="0024176F" w:rsidP="00F66472">
      <w:pPr>
        <w:pStyle w:val="Code"/>
        <w:rPr>
          <w:highlight w:val="white"/>
        </w:rPr>
      </w:pPr>
      <w:r w:rsidRPr="00EC76D5">
        <w:rPr>
          <w:highlight w:val="white"/>
        </w:rPr>
        <w:t xml:space="preserve">  }</w:t>
      </w:r>
    </w:p>
    <w:p w14:paraId="5C576812" w14:textId="77777777" w:rsidR="0024176F" w:rsidRPr="00EC76D5" w:rsidRDefault="0024176F" w:rsidP="00F66472">
      <w:pPr>
        <w:pStyle w:val="Code"/>
        <w:rPr>
          <w:highlight w:val="white"/>
        </w:rPr>
      </w:pPr>
      <w:r w:rsidRPr="00EC76D5">
        <w:rPr>
          <w:highlight w:val="white"/>
        </w:rPr>
        <w:t xml:space="preserve">  else if (space) {</w:t>
      </w:r>
    </w:p>
    <w:p w14:paraId="20405CFF" w14:textId="77777777" w:rsidR="0024176F" w:rsidRPr="00EC76D5" w:rsidRDefault="0024176F" w:rsidP="00F66472">
      <w:pPr>
        <w:pStyle w:val="Code"/>
        <w:rPr>
          <w:highlight w:val="white"/>
        </w:rPr>
      </w:pPr>
      <w:r w:rsidRPr="00EC76D5">
        <w:rPr>
          <w:highlight w:val="white"/>
        </w:rPr>
        <w:t xml:space="preserve">    printChar(' ');</w:t>
      </w:r>
    </w:p>
    <w:p w14:paraId="603C7009" w14:textId="77777777" w:rsidR="0024176F" w:rsidRPr="00EC76D5" w:rsidRDefault="0024176F" w:rsidP="00F66472">
      <w:pPr>
        <w:pStyle w:val="Code"/>
        <w:rPr>
          <w:highlight w:val="white"/>
        </w:rPr>
      </w:pPr>
      <w:r w:rsidRPr="00EC76D5">
        <w:rPr>
          <w:highlight w:val="white"/>
        </w:rPr>
        <w:t xml:space="preserve">  }</w:t>
      </w:r>
    </w:p>
    <w:p w14:paraId="09A2FB77" w14:textId="77777777" w:rsidR="0024176F" w:rsidRPr="00EC76D5" w:rsidRDefault="0024176F" w:rsidP="00F66472">
      <w:pPr>
        <w:pStyle w:val="Code"/>
        <w:rPr>
          <w:highlight w:val="white"/>
        </w:rPr>
      </w:pPr>
      <w:r w:rsidRPr="00EC76D5">
        <w:rPr>
          <w:highlight w:val="white"/>
        </w:rPr>
        <w:t xml:space="preserve">  else if (plus) {</w:t>
      </w:r>
    </w:p>
    <w:p w14:paraId="4C95B0D0" w14:textId="77777777" w:rsidR="0024176F" w:rsidRPr="00EC76D5" w:rsidRDefault="0024176F" w:rsidP="00F66472">
      <w:pPr>
        <w:pStyle w:val="Code"/>
        <w:rPr>
          <w:highlight w:val="white"/>
        </w:rPr>
      </w:pPr>
      <w:r w:rsidRPr="00EC76D5">
        <w:rPr>
          <w:highlight w:val="white"/>
        </w:rPr>
        <w:t xml:space="preserve">    printChar('+');</w:t>
      </w:r>
    </w:p>
    <w:p w14:paraId="25ACF853" w14:textId="77777777" w:rsidR="0024176F" w:rsidRPr="00EC76D5" w:rsidRDefault="0024176F" w:rsidP="00F66472">
      <w:pPr>
        <w:pStyle w:val="Code"/>
        <w:rPr>
          <w:highlight w:val="white"/>
        </w:rPr>
      </w:pPr>
      <w:r w:rsidRPr="00EC76D5">
        <w:rPr>
          <w:highlight w:val="white"/>
        </w:rPr>
        <w:t xml:space="preserve">  }</w:t>
      </w:r>
    </w:p>
    <w:p w14:paraId="77BF5D0B" w14:textId="77777777" w:rsidR="0024176F" w:rsidRPr="00EC76D5" w:rsidRDefault="0024176F" w:rsidP="00F66472">
      <w:pPr>
        <w:pStyle w:val="Code"/>
        <w:rPr>
          <w:highlight w:val="white"/>
        </w:rPr>
      </w:pPr>
    </w:p>
    <w:p w14:paraId="0361677C" w14:textId="77777777" w:rsidR="0024176F" w:rsidRPr="00EC76D5" w:rsidRDefault="0024176F" w:rsidP="00F66472">
      <w:pPr>
        <w:pStyle w:val="Code"/>
        <w:rPr>
          <w:highlight w:val="white"/>
        </w:rPr>
      </w:pPr>
      <w:r w:rsidRPr="00EC76D5">
        <w:rPr>
          <w:highlight w:val="white"/>
        </w:rPr>
        <w:t xml:space="preserve">  if (longValue == 0L) {</w:t>
      </w:r>
    </w:p>
    <w:p w14:paraId="4ACBB685" w14:textId="77777777" w:rsidR="0024176F" w:rsidRPr="00EC76D5" w:rsidRDefault="0024176F" w:rsidP="00F66472">
      <w:pPr>
        <w:pStyle w:val="Code"/>
        <w:rPr>
          <w:highlight w:val="white"/>
        </w:rPr>
      </w:pPr>
      <w:r w:rsidRPr="00EC76D5">
        <w:rPr>
          <w:highlight w:val="white"/>
        </w:rPr>
        <w:t xml:space="preserve">    printChar('0');</w:t>
      </w:r>
    </w:p>
    <w:p w14:paraId="0425E82F" w14:textId="77777777" w:rsidR="0024176F" w:rsidRPr="00EC76D5" w:rsidRDefault="0024176F" w:rsidP="00F66472">
      <w:pPr>
        <w:pStyle w:val="Code"/>
        <w:rPr>
          <w:highlight w:val="white"/>
        </w:rPr>
      </w:pPr>
      <w:r w:rsidRPr="00EC76D5">
        <w:rPr>
          <w:highlight w:val="white"/>
        </w:rPr>
        <w:t xml:space="preserve">  }</w:t>
      </w:r>
    </w:p>
    <w:p w14:paraId="3D48FAB6" w14:textId="77777777" w:rsidR="0024176F" w:rsidRPr="00EC76D5" w:rsidRDefault="0024176F" w:rsidP="00F66472">
      <w:pPr>
        <w:pStyle w:val="Code"/>
        <w:rPr>
          <w:highlight w:val="white"/>
        </w:rPr>
      </w:pPr>
      <w:r w:rsidRPr="00EC76D5">
        <w:rPr>
          <w:highlight w:val="white"/>
        </w:rPr>
        <w:t xml:space="preserve">  else {</w:t>
      </w:r>
    </w:p>
    <w:p w14:paraId="33C6F554" w14:textId="77777777" w:rsidR="0024176F" w:rsidRPr="00EC76D5" w:rsidRDefault="0024176F" w:rsidP="00F66472">
      <w:pPr>
        <w:pStyle w:val="Code"/>
        <w:rPr>
          <w:highlight w:val="white"/>
        </w:rPr>
      </w:pPr>
      <w:r w:rsidRPr="00EC76D5">
        <w:rPr>
          <w:highlight w:val="white"/>
        </w:rPr>
        <w:t xml:space="preserve">    printLongIntRec(longValue);</w:t>
      </w:r>
    </w:p>
    <w:p w14:paraId="72BE6FDA" w14:textId="77777777" w:rsidR="0024176F" w:rsidRPr="00EC76D5" w:rsidRDefault="0024176F" w:rsidP="00F66472">
      <w:pPr>
        <w:pStyle w:val="Code"/>
        <w:rPr>
          <w:highlight w:val="white"/>
        </w:rPr>
      </w:pPr>
      <w:r w:rsidRPr="00EC76D5">
        <w:rPr>
          <w:highlight w:val="white"/>
        </w:rPr>
        <w:t xml:space="preserve">  }</w:t>
      </w:r>
    </w:p>
    <w:p w14:paraId="0ED60452" w14:textId="77777777" w:rsidR="0024176F" w:rsidRPr="00EC76D5" w:rsidRDefault="0024176F" w:rsidP="00F66472">
      <w:pPr>
        <w:pStyle w:val="Code"/>
        <w:rPr>
          <w:highlight w:val="white"/>
        </w:rPr>
      </w:pPr>
      <w:r w:rsidRPr="00EC76D5">
        <w:rPr>
          <w:highlight w:val="white"/>
        </w:rPr>
        <w:t>}</w:t>
      </w:r>
    </w:p>
    <w:p w14:paraId="19C7648A" w14:textId="77777777" w:rsidR="00F66472" w:rsidRPr="00EC76D5" w:rsidRDefault="00F66472" w:rsidP="00F66472">
      <w:pPr>
        <w:pStyle w:val="Code"/>
        <w:rPr>
          <w:highlight w:val="white"/>
        </w:rPr>
      </w:pPr>
    </w:p>
    <w:p w14:paraId="785F2086" w14:textId="2C14171C" w:rsidR="0024176F" w:rsidRPr="00EC76D5" w:rsidRDefault="0024176F" w:rsidP="00F66472">
      <w:pPr>
        <w:pStyle w:val="Code"/>
        <w:rPr>
          <w:highlight w:val="white"/>
        </w:rPr>
      </w:pPr>
      <w:r w:rsidRPr="00EC76D5">
        <w:rPr>
          <w:highlight w:val="white"/>
        </w:rPr>
        <w:t>char digitToChar(int digit, BOOL capital) {</w:t>
      </w:r>
    </w:p>
    <w:p w14:paraId="746FB5C7" w14:textId="77777777" w:rsidR="0024176F" w:rsidRPr="00EC76D5" w:rsidRDefault="0024176F" w:rsidP="00F66472">
      <w:pPr>
        <w:pStyle w:val="Code"/>
        <w:rPr>
          <w:highlight w:val="white"/>
        </w:rPr>
      </w:pPr>
      <w:r w:rsidRPr="00EC76D5">
        <w:rPr>
          <w:highlight w:val="white"/>
        </w:rPr>
        <w:t xml:space="preserve">  if (digit &lt; 10) {</w:t>
      </w:r>
    </w:p>
    <w:p w14:paraId="7C9D924B" w14:textId="77777777" w:rsidR="0024176F" w:rsidRPr="00EC76D5" w:rsidRDefault="0024176F" w:rsidP="00F66472">
      <w:pPr>
        <w:pStyle w:val="Code"/>
        <w:rPr>
          <w:highlight w:val="white"/>
        </w:rPr>
      </w:pPr>
      <w:r w:rsidRPr="00EC76D5">
        <w:rPr>
          <w:highlight w:val="white"/>
        </w:rPr>
        <w:t xml:space="preserve">    return ((char) ('0' + digit));</w:t>
      </w:r>
    </w:p>
    <w:p w14:paraId="440242F4" w14:textId="77777777" w:rsidR="0024176F" w:rsidRPr="00EC76D5" w:rsidRDefault="0024176F" w:rsidP="00F66472">
      <w:pPr>
        <w:pStyle w:val="Code"/>
        <w:rPr>
          <w:highlight w:val="white"/>
        </w:rPr>
      </w:pPr>
      <w:r w:rsidRPr="00EC76D5">
        <w:rPr>
          <w:highlight w:val="white"/>
        </w:rPr>
        <w:t xml:space="preserve">  }</w:t>
      </w:r>
    </w:p>
    <w:p w14:paraId="25CF6049" w14:textId="77777777" w:rsidR="0024176F" w:rsidRPr="00EC76D5" w:rsidRDefault="0024176F" w:rsidP="00F66472">
      <w:pPr>
        <w:pStyle w:val="Code"/>
        <w:rPr>
          <w:highlight w:val="white"/>
        </w:rPr>
      </w:pPr>
      <w:r w:rsidRPr="00EC76D5">
        <w:rPr>
          <w:highlight w:val="white"/>
        </w:rPr>
        <w:t xml:space="preserve">  else if (capital) {</w:t>
      </w:r>
    </w:p>
    <w:p w14:paraId="1FAD9B9A" w14:textId="77777777" w:rsidR="0024176F" w:rsidRPr="00EC76D5" w:rsidRDefault="0024176F" w:rsidP="00F66472">
      <w:pPr>
        <w:pStyle w:val="Code"/>
        <w:rPr>
          <w:highlight w:val="white"/>
        </w:rPr>
      </w:pPr>
      <w:r w:rsidRPr="00EC76D5">
        <w:rPr>
          <w:highlight w:val="white"/>
        </w:rPr>
        <w:t xml:space="preserve">    return ((char) ('A' + (digit - 10)));</w:t>
      </w:r>
    </w:p>
    <w:p w14:paraId="62371692" w14:textId="77777777" w:rsidR="0024176F" w:rsidRPr="00EC76D5" w:rsidRDefault="0024176F" w:rsidP="00F66472">
      <w:pPr>
        <w:pStyle w:val="Code"/>
        <w:rPr>
          <w:highlight w:val="white"/>
        </w:rPr>
      </w:pPr>
      <w:r w:rsidRPr="00EC76D5">
        <w:rPr>
          <w:highlight w:val="white"/>
        </w:rPr>
        <w:t xml:space="preserve">  }</w:t>
      </w:r>
    </w:p>
    <w:p w14:paraId="7669BEA5" w14:textId="77777777" w:rsidR="0024176F" w:rsidRPr="00EC76D5" w:rsidRDefault="0024176F" w:rsidP="00F66472">
      <w:pPr>
        <w:pStyle w:val="Code"/>
        <w:rPr>
          <w:highlight w:val="white"/>
        </w:rPr>
      </w:pPr>
      <w:r w:rsidRPr="00EC76D5">
        <w:rPr>
          <w:highlight w:val="white"/>
        </w:rPr>
        <w:t xml:space="preserve">  else {</w:t>
      </w:r>
    </w:p>
    <w:p w14:paraId="51C3B774" w14:textId="77777777" w:rsidR="0024176F" w:rsidRPr="00EC76D5" w:rsidRDefault="0024176F" w:rsidP="00F66472">
      <w:pPr>
        <w:pStyle w:val="Code"/>
        <w:rPr>
          <w:highlight w:val="white"/>
        </w:rPr>
      </w:pPr>
      <w:r w:rsidRPr="00EC76D5">
        <w:rPr>
          <w:highlight w:val="white"/>
        </w:rPr>
        <w:t xml:space="preserve">    return ((char) ('a' + (digit - 10)));</w:t>
      </w:r>
    </w:p>
    <w:p w14:paraId="5C61AC30" w14:textId="77777777" w:rsidR="0024176F" w:rsidRPr="00EC76D5" w:rsidRDefault="0024176F" w:rsidP="00F66472">
      <w:pPr>
        <w:pStyle w:val="Code"/>
        <w:rPr>
          <w:highlight w:val="white"/>
        </w:rPr>
      </w:pPr>
      <w:r w:rsidRPr="00EC76D5">
        <w:rPr>
          <w:highlight w:val="white"/>
        </w:rPr>
        <w:t xml:space="preserve">  }</w:t>
      </w:r>
    </w:p>
    <w:p w14:paraId="2A179F7B" w14:textId="77777777" w:rsidR="0024176F" w:rsidRPr="00EC76D5" w:rsidRDefault="0024176F" w:rsidP="00F66472">
      <w:pPr>
        <w:pStyle w:val="Code"/>
        <w:rPr>
          <w:highlight w:val="white"/>
        </w:rPr>
      </w:pPr>
      <w:r w:rsidRPr="00EC76D5">
        <w:rPr>
          <w:highlight w:val="white"/>
        </w:rPr>
        <w:t>}</w:t>
      </w:r>
    </w:p>
    <w:p w14:paraId="674DF6B1" w14:textId="77777777" w:rsidR="0024176F" w:rsidRPr="00EC76D5" w:rsidRDefault="0024176F" w:rsidP="00F66472">
      <w:pPr>
        <w:pStyle w:val="Code"/>
        <w:rPr>
          <w:highlight w:val="white"/>
        </w:rPr>
      </w:pPr>
    </w:p>
    <w:p w14:paraId="34FDC94E" w14:textId="77777777" w:rsidR="0024176F" w:rsidRPr="00EC76D5" w:rsidRDefault="0024176F" w:rsidP="00F66472">
      <w:pPr>
        <w:pStyle w:val="Code"/>
        <w:rPr>
          <w:highlight w:val="white"/>
        </w:rPr>
      </w:pPr>
      <w:r w:rsidRPr="00EC76D5">
        <w:rPr>
          <w:highlight w:val="white"/>
        </w:rPr>
        <w:t>void printUnsignedLongRec(unsigned long unsignedValue, unsigned long base, BOOL capital) {</w:t>
      </w:r>
    </w:p>
    <w:p w14:paraId="0720897C" w14:textId="77777777" w:rsidR="0024176F" w:rsidRPr="00EC76D5" w:rsidRDefault="0024176F" w:rsidP="00F66472">
      <w:pPr>
        <w:pStyle w:val="Code"/>
        <w:rPr>
          <w:highlight w:val="white"/>
        </w:rPr>
      </w:pPr>
      <w:r w:rsidRPr="00EC76D5">
        <w:rPr>
          <w:highlight w:val="white"/>
        </w:rPr>
        <w:t xml:space="preserve">  if (unsignedValue &gt; 0ul) {</w:t>
      </w:r>
    </w:p>
    <w:p w14:paraId="06470CDA" w14:textId="77777777" w:rsidR="0024176F" w:rsidRPr="00EC76D5" w:rsidRDefault="0024176F" w:rsidP="00F66472">
      <w:pPr>
        <w:pStyle w:val="Code"/>
        <w:rPr>
          <w:highlight w:val="white"/>
        </w:rPr>
      </w:pPr>
      <w:r w:rsidRPr="00EC76D5">
        <w:rPr>
          <w:highlight w:val="white"/>
        </w:rPr>
        <w:lastRenderedPageBreak/>
        <w:t xml:space="preserve">    int digit = (int) (unsignedValue % base);</w:t>
      </w:r>
    </w:p>
    <w:p w14:paraId="6EC4C083" w14:textId="77777777" w:rsidR="0024176F" w:rsidRPr="00EC76D5" w:rsidRDefault="0024176F" w:rsidP="00F66472">
      <w:pPr>
        <w:pStyle w:val="Code"/>
        <w:rPr>
          <w:highlight w:val="white"/>
        </w:rPr>
      </w:pPr>
      <w:r w:rsidRPr="00EC76D5">
        <w:rPr>
          <w:highlight w:val="white"/>
        </w:rPr>
        <w:t xml:space="preserve">    printUnsignedLongRec(unsignedValue / base, base, capital);</w:t>
      </w:r>
    </w:p>
    <w:p w14:paraId="0D1A6012" w14:textId="77777777" w:rsidR="0024176F" w:rsidRPr="00EC76D5" w:rsidRDefault="0024176F" w:rsidP="00F66472">
      <w:pPr>
        <w:pStyle w:val="Code"/>
        <w:rPr>
          <w:highlight w:val="white"/>
        </w:rPr>
      </w:pPr>
      <w:r w:rsidRPr="00EC76D5">
        <w:rPr>
          <w:highlight w:val="white"/>
        </w:rPr>
        <w:t xml:space="preserve">    char c = digitToChar(digit, capital);</w:t>
      </w:r>
    </w:p>
    <w:p w14:paraId="47E45D64" w14:textId="77777777" w:rsidR="0024176F" w:rsidRPr="00EC76D5" w:rsidRDefault="0024176F" w:rsidP="00F66472">
      <w:pPr>
        <w:pStyle w:val="Code"/>
        <w:rPr>
          <w:highlight w:val="white"/>
        </w:rPr>
      </w:pPr>
      <w:r w:rsidRPr="00EC76D5">
        <w:rPr>
          <w:highlight w:val="white"/>
        </w:rPr>
        <w:t xml:space="preserve">    printChar(c);</w:t>
      </w:r>
    </w:p>
    <w:p w14:paraId="1EDFB0C7" w14:textId="77777777" w:rsidR="0024176F" w:rsidRPr="00EC76D5" w:rsidRDefault="0024176F" w:rsidP="00F66472">
      <w:pPr>
        <w:pStyle w:val="Code"/>
        <w:rPr>
          <w:highlight w:val="white"/>
        </w:rPr>
      </w:pPr>
      <w:r w:rsidRPr="00EC76D5">
        <w:rPr>
          <w:highlight w:val="white"/>
        </w:rPr>
        <w:t xml:space="preserve">  }</w:t>
      </w:r>
    </w:p>
    <w:p w14:paraId="068D87E8" w14:textId="77777777" w:rsidR="0024176F" w:rsidRPr="00EC76D5" w:rsidRDefault="0024176F" w:rsidP="00F66472">
      <w:pPr>
        <w:pStyle w:val="Code"/>
        <w:rPr>
          <w:highlight w:val="white"/>
        </w:rPr>
      </w:pPr>
      <w:r w:rsidRPr="00EC76D5">
        <w:rPr>
          <w:highlight w:val="white"/>
        </w:rPr>
        <w:t>}</w:t>
      </w:r>
    </w:p>
    <w:p w14:paraId="7EA378F0" w14:textId="77777777" w:rsidR="0024176F" w:rsidRPr="00EC76D5" w:rsidRDefault="0024176F" w:rsidP="00F66472">
      <w:pPr>
        <w:pStyle w:val="Code"/>
        <w:rPr>
          <w:highlight w:val="white"/>
        </w:rPr>
      </w:pPr>
    </w:p>
    <w:p w14:paraId="60638F17" w14:textId="77777777" w:rsidR="0024176F" w:rsidRPr="00EC76D5" w:rsidRDefault="0024176F" w:rsidP="00F66472">
      <w:pPr>
        <w:pStyle w:val="Code"/>
        <w:rPr>
          <w:highlight w:val="white"/>
        </w:rPr>
      </w:pPr>
      <w:r w:rsidRPr="00EC76D5">
        <w:rPr>
          <w:highlight w:val="white"/>
        </w:rPr>
        <w:t>void printUnsignedLong(unsigned long unsignedValue, BOOL plus, BOOL space,</w:t>
      </w:r>
    </w:p>
    <w:p w14:paraId="66754197" w14:textId="77777777" w:rsidR="0024176F" w:rsidRPr="00EC76D5" w:rsidRDefault="0024176F" w:rsidP="00F66472">
      <w:pPr>
        <w:pStyle w:val="Code"/>
        <w:rPr>
          <w:highlight w:val="white"/>
        </w:rPr>
      </w:pPr>
      <w:r w:rsidRPr="00EC76D5">
        <w:rPr>
          <w:highlight w:val="white"/>
        </w:rPr>
        <w:t xml:space="preserve">                       BOOL grid, unsigned long base, BOOL capital) {</w:t>
      </w:r>
    </w:p>
    <w:p w14:paraId="40A651A2" w14:textId="77777777" w:rsidR="0024176F" w:rsidRPr="00EC76D5" w:rsidRDefault="0024176F" w:rsidP="00F66472">
      <w:pPr>
        <w:pStyle w:val="Code"/>
        <w:rPr>
          <w:highlight w:val="white"/>
        </w:rPr>
      </w:pPr>
      <w:r w:rsidRPr="00EC76D5">
        <w:rPr>
          <w:highlight w:val="white"/>
        </w:rPr>
        <w:t xml:space="preserve">  if (plus) {</w:t>
      </w:r>
    </w:p>
    <w:p w14:paraId="47968E11" w14:textId="77777777" w:rsidR="0024176F" w:rsidRPr="00EC76D5" w:rsidRDefault="0024176F" w:rsidP="00F66472">
      <w:pPr>
        <w:pStyle w:val="Code"/>
        <w:rPr>
          <w:highlight w:val="white"/>
        </w:rPr>
      </w:pPr>
      <w:r w:rsidRPr="00EC76D5">
        <w:rPr>
          <w:highlight w:val="white"/>
        </w:rPr>
        <w:t xml:space="preserve">    printChar('+');</w:t>
      </w:r>
    </w:p>
    <w:p w14:paraId="75D4F053" w14:textId="77777777" w:rsidR="0024176F" w:rsidRPr="00EC76D5" w:rsidRDefault="0024176F" w:rsidP="00F66472">
      <w:pPr>
        <w:pStyle w:val="Code"/>
        <w:rPr>
          <w:highlight w:val="white"/>
        </w:rPr>
      </w:pPr>
      <w:r w:rsidRPr="00EC76D5">
        <w:rPr>
          <w:highlight w:val="white"/>
        </w:rPr>
        <w:t xml:space="preserve">  }</w:t>
      </w:r>
    </w:p>
    <w:p w14:paraId="05148B4E" w14:textId="77777777" w:rsidR="0024176F" w:rsidRPr="00EC76D5" w:rsidRDefault="0024176F" w:rsidP="00F66472">
      <w:pPr>
        <w:pStyle w:val="Code"/>
        <w:rPr>
          <w:highlight w:val="white"/>
        </w:rPr>
      </w:pPr>
      <w:r w:rsidRPr="00EC76D5">
        <w:rPr>
          <w:highlight w:val="white"/>
        </w:rPr>
        <w:t xml:space="preserve">  </w:t>
      </w:r>
    </w:p>
    <w:p w14:paraId="6D0A27C9" w14:textId="77777777" w:rsidR="0024176F" w:rsidRPr="00EC76D5" w:rsidRDefault="0024176F" w:rsidP="00F66472">
      <w:pPr>
        <w:pStyle w:val="Code"/>
        <w:rPr>
          <w:highlight w:val="white"/>
        </w:rPr>
      </w:pPr>
      <w:r w:rsidRPr="00EC76D5">
        <w:rPr>
          <w:highlight w:val="white"/>
        </w:rPr>
        <w:t xml:space="preserve">  if (space) {</w:t>
      </w:r>
    </w:p>
    <w:p w14:paraId="39A5402F" w14:textId="77777777" w:rsidR="0024176F" w:rsidRPr="00EC76D5" w:rsidRDefault="0024176F" w:rsidP="00F66472">
      <w:pPr>
        <w:pStyle w:val="Code"/>
        <w:rPr>
          <w:highlight w:val="white"/>
        </w:rPr>
      </w:pPr>
      <w:r w:rsidRPr="00EC76D5">
        <w:rPr>
          <w:highlight w:val="white"/>
        </w:rPr>
        <w:t xml:space="preserve">    printChar(' ');</w:t>
      </w:r>
    </w:p>
    <w:p w14:paraId="139C1E2C" w14:textId="77777777" w:rsidR="0024176F" w:rsidRPr="00EC76D5" w:rsidRDefault="0024176F" w:rsidP="00F66472">
      <w:pPr>
        <w:pStyle w:val="Code"/>
        <w:rPr>
          <w:highlight w:val="white"/>
        </w:rPr>
      </w:pPr>
      <w:r w:rsidRPr="00EC76D5">
        <w:rPr>
          <w:highlight w:val="white"/>
        </w:rPr>
        <w:t xml:space="preserve">  }</w:t>
      </w:r>
    </w:p>
    <w:p w14:paraId="673E4251" w14:textId="77777777" w:rsidR="0024176F" w:rsidRPr="00EC76D5" w:rsidRDefault="0024176F" w:rsidP="00F66472">
      <w:pPr>
        <w:pStyle w:val="Code"/>
        <w:rPr>
          <w:highlight w:val="white"/>
        </w:rPr>
      </w:pPr>
    </w:p>
    <w:p w14:paraId="711A91EB" w14:textId="77777777" w:rsidR="0024176F" w:rsidRPr="00EC76D5" w:rsidRDefault="0024176F" w:rsidP="00F66472">
      <w:pPr>
        <w:pStyle w:val="Code"/>
        <w:rPr>
          <w:highlight w:val="white"/>
        </w:rPr>
      </w:pPr>
      <w:r w:rsidRPr="00EC76D5">
        <w:rPr>
          <w:highlight w:val="white"/>
        </w:rPr>
        <w:t xml:space="preserve">  if (grid) {</w:t>
      </w:r>
    </w:p>
    <w:p w14:paraId="235CE088" w14:textId="77777777" w:rsidR="0024176F" w:rsidRPr="00EC76D5" w:rsidRDefault="0024176F" w:rsidP="00F66472">
      <w:pPr>
        <w:pStyle w:val="Code"/>
        <w:rPr>
          <w:highlight w:val="white"/>
        </w:rPr>
      </w:pPr>
      <w:r w:rsidRPr="00EC76D5">
        <w:rPr>
          <w:highlight w:val="white"/>
        </w:rPr>
        <w:t xml:space="preserve">    if (base == 8ul) {</w:t>
      </w:r>
    </w:p>
    <w:p w14:paraId="3D1E7422" w14:textId="77777777" w:rsidR="0024176F" w:rsidRPr="00EC76D5" w:rsidRDefault="0024176F" w:rsidP="00F66472">
      <w:pPr>
        <w:pStyle w:val="Code"/>
        <w:rPr>
          <w:highlight w:val="white"/>
        </w:rPr>
      </w:pPr>
      <w:r w:rsidRPr="00EC76D5">
        <w:rPr>
          <w:highlight w:val="white"/>
        </w:rPr>
        <w:t xml:space="preserve">      printChar('0');</w:t>
      </w:r>
    </w:p>
    <w:p w14:paraId="545A1511" w14:textId="77777777" w:rsidR="0024176F" w:rsidRPr="00EC76D5" w:rsidRDefault="0024176F" w:rsidP="00F66472">
      <w:pPr>
        <w:pStyle w:val="Code"/>
        <w:rPr>
          <w:highlight w:val="white"/>
        </w:rPr>
      </w:pPr>
      <w:r w:rsidRPr="00EC76D5">
        <w:rPr>
          <w:highlight w:val="white"/>
        </w:rPr>
        <w:t xml:space="preserve">    }</w:t>
      </w:r>
    </w:p>
    <w:p w14:paraId="1EE7096A" w14:textId="77777777" w:rsidR="0024176F" w:rsidRPr="00EC76D5" w:rsidRDefault="0024176F" w:rsidP="00F66472">
      <w:pPr>
        <w:pStyle w:val="Code"/>
        <w:rPr>
          <w:highlight w:val="white"/>
        </w:rPr>
      </w:pPr>
    </w:p>
    <w:p w14:paraId="2060F1FD" w14:textId="77777777" w:rsidR="0024176F" w:rsidRPr="00EC76D5" w:rsidRDefault="0024176F" w:rsidP="00F66472">
      <w:pPr>
        <w:pStyle w:val="Code"/>
        <w:rPr>
          <w:highlight w:val="white"/>
        </w:rPr>
      </w:pPr>
      <w:r w:rsidRPr="00EC76D5">
        <w:rPr>
          <w:highlight w:val="white"/>
        </w:rPr>
        <w:t xml:space="preserve">    if (base == 16ul) {</w:t>
      </w:r>
    </w:p>
    <w:p w14:paraId="42303F84" w14:textId="77777777" w:rsidR="0024176F" w:rsidRPr="00EC76D5" w:rsidRDefault="0024176F" w:rsidP="00F66472">
      <w:pPr>
        <w:pStyle w:val="Code"/>
        <w:rPr>
          <w:highlight w:val="white"/>
        </w:rPr>
      </w:pPr>
      <w:r w:rsidRPr="00EC76D5">
        <w:rPr>
          <w:highlight w:val="white"/>
        </w:rPr>
        <w:t xml:space="preserve">      printChar('0');</w:t>
      </w:r>
    </w:p>
    <w:p w14:paraId="5001852B" w14:textId="77777777" w:rsidR="0024176F" w:rsidRPr="00EC76D5" w:rsidRDefault="0024176F" w:rsidP="00F66472">
      <w:pPr>
        <w:pStyle w:val="Code"/>
        <w:rPr>
          <w:highlight w:val="white"/>
        </w:rPr>
      </w:pPr>
      <w:r w:rsidRPr="00EC76D5">
        <w:rPr>
          <w:highlight w:val="white"/>
        </w:rPr>
        <w:t xml:space="preserve">      printChar(capital ? 'X' : 'x');</w:t>
      </w:r>
    </w:p>
    <w:p w14:paraId="655E90C5" w14:textId="77777777" w:rsidR="0024176F" w:rsidRPr="00EC76D5" w:rsidRDefault="0024176F" w:rsidP="00F66472">
      <w:pPr>
        <w:pStyle w:val="Code"/>
        <w:rPr>
          <w:highlight w:val="white"/>
        </w:rPr>
      </w:pPr>
      <w:r w:rsidRPr="00EC76D5">
        <w:rPr>
          <w:highlight w:val="white"/>
        </w:rPr>
        <w:t xml:space="preserve">    }</w:t>
      </w:r>
    </w:p>
    <w:p w14:paraId="77E4C0B6" w14:textId="77777777" w:rsidR="0024176F" w:rsidRPr="00EC76D5" w:rsidRDefault="0024176F" w:rsidP="00F66472">
      <w:pPr>
        <w:pStyle w:val="Code"/>
        <w:rPr>
          <w:highlight w:val="white"/>
        </w:rPr>
      </w:pPr>
      <w:r w:rsidRPr="00EC76D5">
        <w:rPr>
          <w:highlight w:val="white"/>
        </w:rPr>
        <w:t xml:space="preserve">  }</w:t>
      </w:r>
    </w:p>
    <w:p w14:paraId="1DC1FC95" w14:textId="77777777" w:rsidR="0024176F" w:rsidRPr="00EC76D5" w:rsidRDefault="0024176F" w:rsidP="00F66472">
      <w:pPr>
        <w:pStyle w:val="Code"/>
        <w:rPr>
          <w:highlight w:val="white"/>
        </w:rPr>
      </w:pPr>
    </w:p>
    <w:p w14:paraId="43452757" w14:textId="77777777" w:rsidR="0024176F" w:rsidRPr="00EC76D5" w:rsidRDefault="0024176F" w:rsidP="00F66472">
      <w:pPr>
        <w:pStyle w:val="Code"/>
        <w:rPr>
          <w:highlight w:val="white"/>
        </w:rPr>
      </w:pPr>
      <w:r w:rsidRPr="00EC76D5">
        <w:rPr>
          <w:highlight w:val="white"/>
        </w:rPr>
        <w:t xml:space="preserve">  if (unsignedValue == 0ul) {</w:t>
      </w:r>
    </w:p>
    <w:p w14:paraId="4F031ABB" w14:textId="77777777" w:rsidR="0024176F" w:rsidRPr="00EC76D5" w:rsidRDefault="0024176F" w:rsidP="00F66472">
      <w:pPr>
        <w:pStyle w:val="Code"/>
        <w:rPr>
          <w:highlight w:val="white"/>
        </w:rPr>
      </w:pPr>
      <w:r w:rsidRPr="00EC76D5">
        <w:rPr>
          <w:highlight w:val="white"/>
        </w:rPr>
        <w:t xml:space="preserve">    printChar('0');</w:t>
      </w:r>
    </w:p>
    <w:p w14:paraId="452567E0" w14:textId="77777777" w:rsidR="0024176F" w:rsidRPr="00EC76D5" w:rsidRDefault="0024176F" w:rsidP="00F66472">
      <w:pPr>
        <w:pStyle w:val="Code"/>
        <w:rPr>
          <w:highlight w:val="white"/>
        </w:rPr>
      </w:pPr>
      <w:r w:rsidRPr="00EC76D5">
        <w:rPr>
          <w:highlight w:val="white"/>
        </w:rPr>
        <w:t xml:space="preserve">  }</w:t>
      </w:r>
    </w:p>
    <w:p w14:paraId="470EE473" w14:textId="77777777" w:rsidR="0024176F" w:rsidRPr="00EC76D5" w:rsidRDefault="0024176F" w:rsidP="00F66472">
      <w:pPr>
        <w:pStyle w:val="Code"/>
        <w:rPr>
          <w:highlight w:val="white"/>
        </w:rPr>
      </w:pPr>
      <w:r w:rsidRPr="00EC76D5">
        <w:rPr>
          <w:highlight w:val="white"/>
        </w:rPr>
        <w:t xml:space="preserve">  else {</w:t>
      </w:r>
    </w:p>
    <w:p w14:paraId="52ECF048" w14:textId="77777777" w:rsidR="0024176F" w:rsidRPr="00EC76D5" w:rsidRDefault="0024176F" w:rsidP="00F66472">
      <w:pPr>
        <w:pStyle w:val="Code"/>
        <w:rPr>
          <w:highlight w:val="white"/>
        </w:rPr>
      </w:pPr>
      <w:r w:rsidRPr="00EC76D5">
        <w:rPr>
          <w:highlight w:val="white"/>
        </w:rPr>
        <w:t xml:space="preserve">    printUnsignedLongRec(unsignedValue, base, capital);</w:t>
      </w:r>
    </w:p>
    <w:p w14:paraId="11612AB6" w14:textId="77777777" w:rsidR="0024176F" w:rsidRPr="00EC76D5" w:rsidRDefault="0024176F" w:rsidP="00F66472">
      <w:pPr>
        <w:pStyle w:val="Code"/>
        <w:rPr>
          <w:highlight w:val="white"/>
        </w:rPr>
      </w:pPr>
      <w:r w:rsidRPr="00EC76D5">
        <w:rPr>
          <w:highlight w:val="white"/>
        </w:rPr>
        <w:t xml:space="preserve">  }</w:t>
      </w:r>
    </w:p>
    <w:p w14:paraId="57B05225" w14:textId="77777777" w:rsidR="0024176F" w:rsidRPr="00EC76D5" w:rsidRDefault="0024176F" w:rsidP="00F66472">
      <w:pPr>
        <w:pStyle w:val="Code"/>
        <w:rPr>
          <w:highlight w:val="white"/>
        </w:rPr>
      </w:pPr>
      <w:r w:rsidRPr="00EC76D5">
        <w:rPr>
          <w:highlight w:val="white"/>
        </w:rPr>
        <w:t>}</w:t>
      </w:r>
    </w:p>
    <w:p w14:paraId="74518361" w14:textId="77777777" w:rsidR="00D85475" w:rsidRPr="00EC76D5" w:rsidRDefault="00D85475" w:rsidP="00F66472">
      <w:pPr>
        <w:pStyle w:val="Code"/>
        <w:rPr>
          <w:highlight w:val="white"/>
        </w:rPr>
      </w:pPr>
    </w:p>
    <w:p w14:paraId="694C57DB" w14:textId="13BA7CC6" w:rsidR="0024176F" w:rsidRPr="00EC76D5" w:rsidRDefault="0024176F" w:rsidP="00F66472">
      <w:pPr>
        <w:pStyle w:val="Code"/>
        <w:rPr>
          <w:highlight w:val="white"/>
        </w:rPr>
      </w:pPr>
      <w:r w:rsidRPr="00EC76D5">
        <w:rPr>
          <w:highlight w:val="white"/>
        </w:rPr>
        <w:t>void printLongDoubleFraction(long double longDoubleValue, BOOL grid, int precision) {</w:t>
      </w:r>
    </w:p>
    <w:p w14:paraId="30D36B90" w14:textId="77777777" w:rsidR="0024176F" w:rsidRPr="00EC76D5" w:rsidRDefault="0024176F" w:rsidP="00F66472">
      <w:pPr>
        <w:pStyle w:val="Code"/>
        <w:rPr>
          <w:highlight w:val="white"/>
        </w:rPr>
      </w:pPr>
      <w:r w:rsidRPr="00EC76D5">
        <w:rPr>
          <w:highlight w:val="white"/>
        </w:rPr>
        <w:t xml:space="preserve">  longDoubleValue -= (long) longDoubleValue;</w:t>
      </w:r>
    </w:p>
    <w:p w14:paraId="39D24895" w14:textId="77777777" w:rsidR="0024176F" w:rsidRPr="00EC76D5" w:rsidRDefault="0024176F" w:rsidP="00F66472">
      <w:pPr>
        <w:pStyle w:val="Code"/>
        <w:rPr>
          <w:highlight w:val="white"/>
        </w:rPr>
      </w:pPr>
    </w:p>
    <w:p w14:paraId="53374ABA" w14:textId="77777777" w:rsidR="0024176F" w:rsidRPr="00EC76D5" w:rsidRDefault="0024176F" w:rsidP="00F66472">
      <w:pPr>
        <w:pStyle w:val="Code"/>
        <w:rPr>
          <w:highlight w:val="white"/>
        </w:rPr>
      </w:pPr>
      <w:r w:rsidRPr="00EC76D5">
        <w:rPr>
          <w:highlight w:val="white"/>
        </w:rPr>
        <w:t xml:space="preserve">  if (precision == 0) {</w:t>
      </w:r>
    </w:p>
    <w:p w14:paraId="0B3AB02B" w14:textId="77777777" w:rsidR="0024176F" w:rsidRPr="00EC76D5" w:rsidRDefault="0024176F" w:rsidP="00F66472">
      <w:pPr>
        <w:pStyle w:val="Code"/>
        <w:rPr>
          <w:highlight w:val="white"/>
        </w:rPr>
      </w:pPr>
      <w:r w:rsidRPr="00EC76D5">
        <w:rPr>
          <w:highlight w:val="white"/>
        </w:rPr>
        <w:t xml:space="preserve">    precision = DEFAULT_PRECISION;</w:t>
      </w:r>
    </w:p>
    <w:p w14:paraId="658518FE" w14:textId="77777777" w:rsidR="0024176F" w:rsidRPr="00EC76D5" w:rsidRDefault="0024176F" w:rsidP="00F66472">
      <w:pPr>
        <w:pStyle w:val="Code"/>
        <w:rPr>
          <w:highlight w:val="white"/>
        </w:rPr>
      </w:pPr>
      <w:r w:rsidRPr="00EC76D5">
        <w:rPr>
          <w:highlight w:val="white"/>
        </w:rPr>
        <w:t xml:space="preserve">  }</w:t>
      </w:r>
    </w:p>
    <w:p w14:paraId="3E1CAB08" w14:textId="77777777" w:rsidR="0024176F" w:rsidRPr="00EC76D5" w:rsidRDefault="0024176F" w:rsidP="00F66472">
      <w:pPr>
        <w:pStyle w:val="Code"/>
        <w:rPr>
          <w:highlight w:val="white"/>
        </w:rPr>
      </w:pPr>
      <w:r w:rsidRPr="00EC76D5">
        <w:rPr>
          <w:highlight w:val="white"/>
        </w:rPr>
        <w:t xml:space="preserve">  </w:t>
      </w:r>
    </w:p>
    <w:p w14:paraId="6CDA14D1" w14:textId="77777777" w:rsidR="0024176F" w:rsidRPr="00EC76D5" w:rsidRDefault="0024176F" w:rsidP="00F66472">
      <w:pPr>
        <w:pStyle w:val="Code"/>
        <w:rPr>
          <w:highlight w:val="white"/>
        </w:rPr>
      </w:pPr>
      <w:r w:rsidRPr="00EC76D5">
        <w:rPr>
          <w:highlight w:val="white"/>
        </w:rPr>
        <w:t xml:space="preserve">  if (grid || (precision &gt; 0)) {</w:t>
      </w:r>
    </w:p>
    <w:p w14:paraId="055D77A3" w14:textId="77777777" w:rsidR="0024176F" w:rsidRPr="00EC76D5" w:rsidRDefault="0024176F" w:rsidP="00F66472">
      <w:pPr>
        <w:pStyle w:val="Code"/>
        <w:rPr>
          <w:highlight w:val="white"/>
        </w:rPr>
      </w:pPr>
      <w:r w:rsidRPr="00EC76D5">
        <w:rPr>
          <w:highlight w:val="white"/>
        </w:rPr>
        <w:t xml:space="preserve">    printChar('.');</w:t>
      </w:r>
    </w:p>
    <w:p w14:paraId="6DC3564B" w14:textId="77777777" w:rsidR="0024176F" w:rsidRPr="00EC76D5" w:rsidRDefault="0024176F" w:rsidP="00F66472">
      <w:pPr>
        <w:pStyle w:val="Code"/>
        <w:rPr>
          <w:highlight w:val="white"/>
        </w:rPr>
      </w:pPr>
      <w:r w:rsidRPr="00EC76D5">
        <w:rPr>
          <w:highlight w:val="white"/>
        </w:rPr>
        <w:t xml:space="preserve">  }</w:t>
      </w:r>
    </w:p>
    <w:p w14:paraId="79D27048" w14:textId="77777777" w:rsidR="0024176F" w:rsidRPr="00EC76D5" w:rsidRDefault="0024176F" w:rsidP="00F66472">
      <w:pPr>
        <w:pStyle w:val="Code"/>
        <w:rPr>
          <w:highlight w:val="white"/>
        </w:rPr>
      </w:pPr>
    </w:p>
    <w:p w14:paraId="192A6FDF" w14:textId="77777777" w:rsidR="0024176F" w:rsidRPr="00EC76D5" w:rsidRDefault="0024176F" w:rsidP="00F66472">
      <w:pPr>
        <w:pStyle w:val="Code"/>
        <w:rPr>
          <w:highlight w:val="white"/>
        </w:rPr>
      </w:pPr>
      <w:r w:rsidRPr="00EC76D5">
        <w:rPr>
          <w:highlight w:val="white"/>
        </w:rPr>
        <w:t xml:space="preserve">  while (precision-- &gt; 0) {</w:t>
      </w:r>
    </w:p>
    <w:p w14:paraId="0C127F47" w14:textId="77777777" w:rsidR="0024176F" w:rsidRPr="00EC76D5" w:rsidRDefault="0024176F" w:rsidP="00F66472">
      <w:pPr>
        <w:pStyle w:val="Code"/>
        <w:rPr>
          <w:highlight w:val="white"/>
        </w:rPr>
      </w:pPr>
      <w:r w:rsidRPr="00EC76D5">
        <w:rPr>
          <w:highlight w:val="white"/>
        </w:rPr>
        <w:t xml:space="preserve">    long double longDoubleValue10 = 10.0L * longDoubleValue;</w:t>
      </w:r>
    </w:p>
    <w:p w14:paraId="3CA98249" w14:textId="77777777" w:rsidR="0024176F" w:rsidRPr="00EC76D5" w:rsidRDefault="0024176F" w:rsidP="00F66472">
      <w:pPr>
        <w:pStyle w:val="Code"/>
        <w:rPr>
          <w:highlight w:val="white"/>
        </w:rPr>
      </w:pPr>
      <w:r w:rsidRPr="00EC76D5">
        <w:rPr>
          <w:highlight w:val="white"/>
        </w:rPr>
        <w:t xml:space="preserve">    int digitValue = (int) longDoubleValue10;</w:t>
      </w:r>
    </w:p>
    <w:p w14:paraId="4DF80CE6" w14:textId="77777777" w:rsidR="0024176F" w:rsidRPr="00EC76D5" w:rsidRDefault="0024176F" w:rsidP="00F66472">
      <w:pPr>
        <w:pStyle w:val="Code"/>
        <w:rPr>
          <w:highlight w:val="white"/>
        </w:rPr>
      </w:pPr>
      <w:r w:rsidRPr="00EC76D5">
        <w:rPr>
          <w:highlight w:val="white"/>
        </w:rPr>
        <w:t xml:space="preserve">    char c = (char) (digitValue + '0');</w:t>
      </w:r>
    </w:p>
    <w:p w14:paraId="4013C05A" w14:textId="77777777" w:rsidR="0024176F" w:rsidRPr="00EC76D5" w:rsidRDefault="0024176F" w:rsidP="00F66472">
      <w:pPr>
        <w:pStyle w:val="Code"/>
        <w:rPr>
          <w:highlight w:val="white"/>
        </w:rPr>
      </w:pPr>
      <w:r w:rsidRPr="00EC76D5">
        <w:rPr>
          <w:highlight w:val="white"/>
        </w:rPr>
        <w:t xml:space="preserve">    printChar(c);</w:t>
      </w:r>
    </w:p>
    <w:p w14:paraId="50C70CA5" w14:textId="77777777" w:rsidR="0024176F" w:rsidRPr="00EC76D5" w:rsidRDefault="0024176F" w:rsidP="00F66472">
      <w:pPr>
        <w:pStyle w:val="Code"/>
        <w:rPr>
          <w:highlight w:val="white"/>
        </w:rPr>
      </w:pPr>
      <w:r w:rsidRPr="00EC76D5">
        <w:rPr>
          <w:highlight w:val="white"/>
        </w:rPr>
        <w:t xml:space="preserve">    longDoubleValue = longDoubleValue10 - ((long double) digitValue);</w:t>
      </w:r>
    </w:p>
    <w:p w14:paraId="7F3CE882" w14:textId="77777777" w:rsidR="0024176F" w:rsidRPr="00EC76D5" w:rsidRDefault="0024176F" w:rsidP="00F66472">
      <w:pPr>
        <w:pStyle w:val="Code"/>
        <w:rPr>
          <w:highlight w:val="white"/>
        </w:rPr>
      </w:pPr>
      <w:r w:rsidRPr="00EC76D5">
        <w:rPr>
          <w:highlight w:val="white"/>
        </w:rPr>
        <w:t xml:space="preserve">  }</w:t>
      </w:r>
    </w:p>
    <w:p w14:paraId="5EB0C9DF" w14:textId="77777777" w:rsidR="0024176F" w:rsidRPr="00EC76D5" w:rsidRDefault="0024176F" w:rsidP="00F66472">
      <w:pPr>
        <w:pStyle w:val="Code"/>
        <w:rPr>
          <w:highlight w:val="white"/>
        </w:rPr>
      </w:pPr>
      <w:r w:rsidRPr="00EC76D5">
        <w:rPr>
          <w:highlight w:val="white"/>
        </w:rPr>
        <w:t>}</w:t>
      </w:r>
    </w:p>
    <w:p w14:paraId="3F3D5996" w14:textId="77777777" w:rsidR="0024176F" w:rsidRPr="00EC76D5" w:rsidRDefault="0024176F" w:rsidP="00F66472">
      <w:pPr>
        <w:pStyle w:val="Code"/>
        <w:rPr>
          <w:highlight w:val="white"/>
        </w:rPr>
      </w:pPr>
    </w:p>
    <w:p w14:paraId="2FA2A6B6" w14:textId="77777777" w:rsidR="0024176F" w:rsidRPr="00EC76D5" w:rsidRDefault="0024176F" w:rsidP="00F66472">
      <w:pPr>
        <w:pStyle w:val="Code"/>
        <w:rPr>
          <w:highlight w:val="white"/>
        </w:rPr>
      </w:pPr>
      <w:r w:rsidRPr="00EC76D5">
        <w:rPr>
          <w:highlight w:val="white"/>
        </w:rPr>
        <w:lastRenderedPageBreak/>
        <w:t>void printLongDoublePlain(long double longDoubleValue, BOOL plus, BOOL space, BOOL grid, int precision) {</w:t>
      </w:r>
    </w:p>
    <w:p w14:paraId="0DE25815" w14:textId="77777777" w:rsidR="0024176F" w:rsidRPr="00EC76D5" w:rsidRDefault="0024176F" w:rsidP="00F66472">
      <w:pPr>
        <w:pStyle w:val="Code"/>
        <w:rPr>
          <w:highlight w:val="white"/>
        </w:rPr>
      </w:pPr>
      <w:r w:rsidRPr="00EC76D5">
        <w:rPr>
          <w:highlight w:val="white"/>
        </w:rPr>
        <w:t xml:space="preserve">  if (longDoubleValue &lt; 0.0L) {</w:t>
      </w:r>
    </w:p>
    <w:p w14:paraId="3F59C770" w14:textId="77777777" w:rsidR="0024176F" w:rsidRPr="00EC76D5" w:rsidRDefault="0024176F" w:rsidP="00F66472">
      <w:pPr>
        <w:pStyle w:val="Code"/>
        <w:rPr>
          <w:highlight w:val="white"/>
        </w:rPr>
      </w:pPr>
      <w:r w:rsidRPr="00EC76D5">
        <w:rPr>
          <w:highlight w:val="white"/>
        </w:rPr>
        <w:t xml:space="preserve">    printChar('-');</w:t>
      </w:r>
    </w:p>
    <w:p w14:paraId="7244FB29" w14:textId="77777777" w:rsidR="0024176F" w:rsidRPr="00EC76D5" w:rsidRDefault="0024176F" w:rsidP="00F66472">
      <w:pPr>
        <w:pStyle w:val="Code"/>
        <w:rPr>
          <w:highlight w:val="white"/>
        </w:rPr>
      </w:pPr>
      <w:r w:rsidRPr="00EC76D5">
        <w:rPr>
          <w:highlight w:val="white"/>
        </w:rPr>
        <w:t xml:space="preserve">    longDoubleValue = -longDoubleValue;</w:t>
      </w:r>
    </w:p>
    <w:p w14:paraId="5B644E2D" w14:textId="77777777" w:rsidR="0024176F" w:rsidRPr="00EC76D5" w:rsidRDefault="0024176F" w:rsidP="00F66472">
      <w:pPr>
        <w:pStyle w:val="Code"/>
        <w:rPr>
          <w:highlight w:val="white"/>
        </w:rPr>
      </w:pPr>
      <w:r w:rsidRPr="00EC76D5">
        <w:rPr>
          <w:highlight w:val="white"/>
        </w:rPr>
        <w:t xml:space="preserve">    plus = FALSE;</w:t>
      </w:r>
    </w:p>
    <w:p w14:paraId="3217FEF9" w14:textId="77777777" w:rsidR="0024176F" w:rsidRPr="00EC76D5" w:rsidRDefault="0024176F" w:rsidP="00F66472">
      <w:pPr>
        <w:pStyle w:val="Code"/>
        <w:rPr>
          <w:highlight w:val="white"/>
        </w:rPr>
      </w:pPr>
      <w:r w:rsidRPr="00EC76D5">
        <w:rPr>
          <w:highlight w:val="white"/>
        </w:rPr>
        <w:t xml:space="preserve">    space = FALSE;</w:t>
      </w:r>
    </w:p>
    <w:p w14:paraId="5D9D5C24" w14:textId="77777777" w:rsidR="0024176F" w:rsidRPr="00EC76D5" w:rsidRDefault="0024176F" w:rsidP="00F66472">
      <w:pPr>
        <w:pStyle w:val="Code"/>
        <w:rPr>
          <w:highlight w:val="white"/>
        </w:rPr>
      </w:pPr>
      <w:r w:rsidRPr="00EC76D5">
        <w:rPr>
          <w:highlight w:val="white"/>
        </w:rPr>
        <w:t xml:space="preserve">  }</w:t>
      </w:r>
    </w:p>
    <w:p w14:paraId="78E4A811" w14:textId="77777777" w:rsidR="0024176F" w:rsidRPr="00EC76D5" w:rsidRDefault="0024176F" w:rsidP="00F66472">
      <w:pPr>
        <w:pStyle w:val="Code"/>
        <w:rPr>
          <w:highlight w:val="white"/>
        </w:rPr>
      </w:pPr>
      <w:r w:rsidRPr="00EC76D5">
        <w:rPr>
          <w:highlight w:val="white"/>
        </w:rPr>
        <w:t xml:space="preserve">   </w:t>
      </w:r>
    </w:p>
    <w:p w14:paraId="77108FF4" w14:textId="77777777" w:rsidR="0024176F" w:rsidRPr="00EC76D5" w:rsidRDefault="0024176F" w:rsidP="00F66472">
      <w:pPr>
        <w:pStyle w:val="Code"/>
        <w:rPr>
          <w:highlight w:val="white"/>
        </w:rPr>
      </w:pPr>
      <w:r w:rsidRPr="00EC76D5">
        <w:rPr>
          <w:highlight w:val="white"/>
        </w:rPr>
        <w:t xml:space="preserve">  long longValue = (long) longDoubleValue;</w:t>
      </w:r>
    </w:p>
    <w:p w14:paraId="516F868A" w14:textId="77777777" w:rsidR="0024176F" w:rsidRPr="00EC76D5" w:rsidRDefault="0024176F" w:rsidP="00F66472">
      <w:pPr>
        <w:pStyle w:val="Code"/>
        <w:rPr>
          <w:highlight w:val="white"/>
        </w:rPr>
      </w:pPr>
      <w:r w:rsidRPr="00EC76D5">
        <w:rPr>
          <w:highlight w:val="white"/>
        </w:rPr>
        <w:t xml:space="preserve">  printLongInt(longValue, plus, space);</w:t>
      </w:r>
    </w:p>
    <w:p w14:paraId="3E89428F" w14:textId="77777777" w:rsidR="0024176F" w:rsidRPr="00EC76D5" w:rsidRDefault="0024176F" w:rsidP="00F66472">
      <w:pPr>
        <w:pStyle w:val="Code"/>
        <w:rPr>
          <w:highlight w:val="white"/>
        </w:rPr>
      </w:pPr>
      <w:r w:rsidRPr="00EC76D5">
        <w:rPr>
          <w:highlight w:val="white"/>
        </w:rPr>
        <w:t xml:space="preserve">  longDoubleValue -= (long double) longValue;</w:t>
      </w:r>
    </w:p>
    <w:p w14:paraId="32CB4D67" w14:textId="77777777" w:rsidR="0024176F" w:rsidRPr="00EC76D5" w:rsidRDefault="0024176F" w:rsidP="00F66472">
      <w:pPr>
        <w:pStyle w:val="Code"/>
        <w:rPr>
          <w:highlight w:val="white"/>
        </w:rPr>
      </w:pPr>
      <w:r w:rsidRPr="00EC76D5">
        <w:rPr>
          <w:highlight w:val="white"/>
        </w:rPr>
        <w:t xml:space="preserve">  printLongDoubleFraction(longDoubleValue, grid, precision);</w:t>
      </w:r>
    </w:p>
    <w:p w14:paraId="3C654002" w14:textId="77777777" w:rsidR="0024176F" w:rsidRPr="00EC76D5" w:rsidRDefault="0024176F" w:rsidP="00F66472">
      <w:pPr>
        <w:pStyle w:val="Code"/>
        <w:rPr>
          <w:highlight w:val="white"/>
        </w:rPr>
      </w:pPr>
      <w:r w:rsidRPr="00EC76D5">
        <w:rPr>
          <w:highlight w:val="white"/>
        </w:rPr>
        <w:t>}</w:t>
      </w:r>
    </w:p>
    <w:p w14:paraId="48AA06B1" w14:textId="77777777" w:rsidR="00D85475" w:rsidRPr="00EC76D5" w:rsidRDefault="00D85475" w:rsidP="00F66472">
      <w:pPr>
        <w:pStyle w:val="Code"/>
        <w:rPr>
          <w:highlight w:val="white"/>
        </w:rPr>
      </w:pPr>
    </w:p>
    <w:p w14:paraId="7F0EB782" w14:textId="762A1D11" w:rsidR="0024176F" w:rsidRPr="00EC76D5" w:rsidRDefault="0024176F" w:rsidP="00F66472">
      <w:pPr>
        <w:pStyle w:val="Code"/>
        <w:rPr>
          <w:highlight w:val="white"/>
        </w:rPr>
      </w:pPr>
      <w:r w:rsidRPr="00EC76D5">
        <w:rPr>
          <w:highlight w:val="white"/>
        </w:rPr>
        <w:t>void printLongDoubleExpo(long double value, BOOL plus, BOOL space,</w:t>
      </w:r>
    </w:p>
    <w:p w14:paraId="72A2ECFC" w14:textId="77777777" w:rsidR="0024176F" w:rsidRPr="00EC76D5" w:rsidRDefault="0024176F" w:rsidP="00F66472">
      <w:pPr>
        <w:pStyle w:val="Code"/>
        <w:rPr>
          <w:highlight w:val="white"/>
        </w:rPr>
      </w:pPr>
      <w:r w:rsidRPr="00EC76D5">
        <w:rPr>
          <w:highlight w:val="white"/>
        </w:rPr>
        <w:t xml:space="preserve">                         BOOL grid, int precision, BOOL capital) {</w:t>
      </w:r>
    </w:p>
    <w:p w14:paraId="6F6A7C00" w14:textId="77777777" w:rsidR="0024176F" w:rsidRPr="00EC76D5" w:rsidRDefault="0024176F" w:rsidP="00F66472">
      <w:pPr>
        <w:pStyle w:val="Code"/>
        <w:rPr>
          <w:highlight w:val="white"/>
        </w:rPr>
      </w:pPr>
      <w:r w:rsidRPr="00EC76D5">
        <w:rPr>
          <w:highlight w:val="white"/>
        </w:rPr>
        <w:t xml:space="preserve">  if (value == 0.0L) {</w:t>
      </w:r>
    </w:p>
    <w:p w14:paraId="632400F6" w14:textId="77777777" w:rsidR="0024176F" w:rsidRPr="00EC76D5" w:rsidRDefault="0024176F" w:rsidP="00F66472">
      <w:pPr>
        <w:pStyle w:val="Code"/>
        <w:rPr>
          <w:highlight w:val="white"/>
        </w:rPr>
      </w:pPr>
      <w:r w:rsidRPr="00EC76D5">
        <w:rPr>
          <w:highlight w:val="white"/>
        </w:rPr>
        <w:t xml:space="preserve">    printChar('0');</w:t>
      </w:r>
    </w:p>
    <w:p w14:paraId="7745CC09" w14:textId="77777777" w:rsidR="0024176F" w:rsidRPr="00EC76D5" w:rsidRDefault="0024176F" w:rsidP="00F66472">
      <w:pPr>
        <w:pStyle w:val="Code"/>
        <w:rPr>
          <w:highlight w:val="white"/>
        </w:rPr>
      </w:pPr>
      <w:r w:rsidRPr="00EC76D5">
        <w:rPr>
          <w:highlight w:val="white"/>
        </w:rPr>
        <w:t xml:space="preserve">    printLongDoubleFraction(0.0L, precision, grid);</w:t>
      </w:r>
    </w:p>
    <w:p w14:paraId="4BB159F9" w14:textId="77777777" w:rsidR="0024176F" w:rsidRPr="00EC76D5" w:rsidRDefault="0024176F" w:rsidP="00F66472">
      <w:pPr>
        <w:pStyle w:val="Code"/>
        <w:rPr>
          <w:highlight w:val="white"/>
        </w:rPr>
      </w:pPr>
      <w:r w:rsidRPr="00EC76D5">
        <w:rPr>
          <w:highlight w:val="white"/>
        </w:rPr>
        <w:t xml:space="preserve">    printChar(capital ? 'E' : 'e');</w:t>
      </w:r>
    </w:p>
    <w:p w14:paraId="6DD58417" w14:textId="77777777" w:rsidR="0024176F" w:rsidRPr="00EC76D5" w:rsidRDefault="0024176F" w:rsidP="00F66472">
      <w:pPr>
        <w:pStyle w:val="Code"/>
        <w:rPr>
          <w:highlight w:val="white"/>
        </w:rPr>
      </w:pPr>
      <w:r w:rsidRPr="00EC76D5">
        <w:rPr>
          <w:highlight w:val="white"/>
        </w:rPr>
        <w:t xml:space="preserve">    printChar('0');</w:t>
      </w:r>
    </w:p>
    <w:p w14:paraId="33395001" w14:textId="77777777" w:rsidR="0024176F" w:rsidRPr="00EC76D5" w:rsidRDefault="0024176F" w:rsidP="00F66472">
      <w:pPr>
        <w:pStyle w:val="Code"/>
        <w:rPr>
          <w:highlight w:val="white"/>
        </w:rPr>
      </w:pPr>
      <w:r w:rsidRPr="00EC76D5">
        <w:rPr>
          <w:highlight w:val="white"/>
        </w:rPr>
        <w:t xml:space="preserve">  }</w:t>
      </w:r>
    </w:p>
    <w:p w14:paraId="38BF14B3" w14:textId="77777777" w:rsidR="0024176F" w:rsidRPr="00EC76D5" w:rsidRDefault="0024176F" w:rsidP="00F66472">
      <w:pPr>
        <w:pStyle w:val="Code"/>
        <w:rPr>
          <w:highlight w:val="white"/>
        </w:rPr>
      </w:pPr>
      <w:r w:rsidRPr="00EC76D5">
        <w:rPr>
          <w:highlight w:val="white"/>
        </w:rPr>
        <w:t xml:space="preserve">  else {</w:t>
      </w:r>
    </w:p>
    <w:p w14:paraId="1589E4CE" w14:textId="77777777" w:rsidR="0024176F" w:rsidRPr="00EC76D5" w:rsidRDefault="0024176F" w:rsidP="00F66472">
      <w:pPr>
        <w:pStyle w:val="Code"/>
        <w:rPr>
          <w:highlight w:val="white"/>
        </w:rPr>
      </w:pPr>
      <w:r w:rsidRPr="00EC76D5">
        <w:rPr>
          <w:highlight w:val="white"/>
        </w:rPr>
        <w:t xml:space="preserve">    if (value &lt; 0.0L) {</w:t>
      </w:r>
    </w:p>
    <w:p w14:paraId="661B7B24" w14:textId="77777777" w:rsidR="0024176F" w:rsidRPr="00EC76D5" w:rsidRDefault="0024176F" w:rsidP="00F66472">
      <w:pPr>
        <w:pStyle w:val="Code"/>
        <w:rPr>
          <w:highlight w:val="white"/>
        </w:rPr>
      </w:pPr>
      <w:r w:rsidRPr="00EC76D5">
        <w:rPr>
          <w:highlight w:val="white"/>
        </w:rPr>
        <w:t xml:space="preserve">      printChar('-');</w:t>
      </w:r>
    </w:p>
    <w:p w14:paraId="474FF8C8" w14:textId="77777777" w:rsidR="0024176F" w:rsidRPr="00EC76D5" w:rsidRDefault="0024176F" w:rsidP="00F66472">
      <w:pPr>
        <w:pStyle w:val="Code"/>
        <w:rPr>
          <w:highlight w:val="white"/>
        </w:rPr>
      </w:pPr>
      <w:r w:rsidRPr="00EC76D5">
        <w:rPr>
          <w:highlight w:val="white"/>
        </w:rPr>
        <w:t xml:space="preserve">      value = -value;</w:t>
      </w:r>
    </w:p>
    <w:p w14:paraId="6207EF4A" w14:textId="77777777" w:rsidR="0024176F" w:rsidRPr="00EC76D5" w:rsidRDefault="0024176F" w:rsidP="00F66472">
      <w:pPr>
        <w:pStyle w:val="Code"/>
        <w:rPr>
          <w:highlight w:val="white"/>
        </w:rPr>
      </w:pPr>
      <w:r w:rsidRPr="00EC76D5">
        <w:rPr>
          <w:highlight w:val="white"/>
        </w:rPr>
        <w:t xml:space="preserve">    }</w:t>
      </w:r>
    </w:p>
    <w:p w14:paraId="6573D388" w14:textId="77777777" w:rsidR="0024176F" w:rsidRPr="00EC76D5" w:rsidRDefault="0024176F" w:rsidP="00F66472">
      <w:pPr>
        <w:pStyle w:val="Code"/>
        <w:rPr>
          <w:highlight w:val="white"/>
        </w:rPr>
      </w:pPr>
    </w:p>
    <w:p w14:paraId="2786E698" w14:textId="34EABAFC" w:rsidR="0024176F" w:rsidRPr="00EC76D5" w:rsidRDefault="0024176F" w:rsidP="00F66472">
      <w:pPr>
        <w:pStyle w:val="Code"/>
        <w:rPr>
          <w:highlight w:val="white"/>
        </w:rPr>
      </w:pPr>
      <w:r w:rsidRPr="00EC76D5">
        <w:rPr>
          <w:highlight w:val="white"/>
        </w:rPr>
        <w:t xml:space="preserve">    int expo = (int) log10(value);</w:t>
      </w:r>
    </w:p>
    <w:p w14:paraId="7D49150E" w14:textId="250110B5" w:rsidR="0024176F" w:rsidRPr="00EC76D5" w:rsidRDefault="0024176F" w:rsidP="00F66472">
      <w:pPr>
        <w:pStyle w:val="Code"/>
        <w:rPr>
          <w:highlight w:val="white"/>
        </w:rPr>
      </w:pPr>
      <w:r w:rsidRPr="00EC76D5">
        <w:rPr>
          <w:highlight w:val="white"/>
        </w:rPr>
        <w:t xml:space="preserve">    value /= pow(10, expo);</w:t>
      </w:r>
    </w:p>
    <w:p w14:paraId="77B9B0FE" w14:textId="77777777" w:rsidR="0024176F" w:rsidRPr="00EC76D5" w:rsidRDefault="0024176F" w:rsidP="00F66472">
      <w:pPr>
        <w:pStyle w:val="Code"/>
        <w:rPr>
          <w:highlight w:val="white"/>
        </w:rPr>
      </w:pPr>
      <w:r w:rsidRPr="00EC76D5">
        <w:rPr>
          <w:highlight w:val="white"/>
        </w:rPr>
        <w:t xml:space="preserve">    printLongDoublePlain(value, plus, space, grid, precision);</w:t>
      </w:r>
    </w:p>
    <w:p w14:paraId="29C80AAB" w14:textId="77777777" w:rsidR="0024176F" w:rsidRPr="00EC76D5" w:rsidRDefault="0024176F" w:rsidP="00F66472">
      <w:pPr>
        <w:pStyle w:val="Code"/>
        <w:rPr>
          <w:highlight w:val="white"/>
        </w:rPr>
      </w:pPr>
      <w:r w:rsidRPr="00EC76D5">
        <w:rPr>
          <w:highlight w:val="white"/>
        </w:rPr>
        <w:t xml:space="preserve">    printChar(capital ? 'E' : 'e');</w:t>
      </w:r>
    </w:p>
    <w:p w14:paraId="7A4E087A" w14:textId="77777777" w:rsidR="0024176F" w:rsidRPr="00EC76D5" w:rsidRDefault="0024176F" w:rsidP="00F66472">
      <w:pPr>
        <w:pStyle w:val="Code"/>
        <w:rPr>
          <w:highlight w:val="white"/>
        </w:rPr>
      </w:pPr>
      <w:r w:rsidRPr="00EC76D5">
        <w:rPr>
          <w:highlight w:val="white"/>
        </w:rPr>
        <w:t xml:space="preserve">    printLongInt(expo, TRUE, FALSE);</w:t>
      </w:r>
    </w:p>
    <w:p w14:paraId="1EA81FAB" w14:textId="77777777" w:rsidR="0024176F" w:rsidRPr="00EC76D5" w:rsidRDefault="0024176F" w:rsidP="00F66472">
      <w:pPr>
        <w:pStyle w:val="Code"/>
        <w:rPr>
          <w:highlight w:val="white"/>
        </w:rPr>
      </w:pPr>
      <w:r w:rsidRPr="00EC76D5">
        <w:rPr>
          <w:highlight w:val="white"/>
        </w:rPr>
        <w:t xml:space="preserve">  }</w:t>
      </w:r>
    </w:p>
    <w:p w14:paraId="32D3939A" w14:textId="77777777" w:rsidR="0024176F" w:rsidRPr="00EC76D5" w:rsidRDefault="0024176F" w:rsidP="00F66472">
      <w:pPr>
        <w:pStyle w:val="Code"/>
        <w:rPr>
          <w:highlight w:val="white"/>
        </w:rPr>
      </w:pPr>
      <w:r w:rsidRPr="00EC76D5">
        <w:rPr>
          <w:highlight w:val="white"/>
        </w:rPr>
        <w:t>}</w:t>
      </w:r>
    </w:p>
    <w:p w14:paraId="01386BA5" w14:textId="79D2426C" w:rsidR="0024176F" w:rsidRPr="00EC76D5" w:rsidRDefault="0024176F" w:rsidP="00F66472">
      <w:pPr>
        <w:pStyle w:val="Code"/>
      </w:pPr>
    </w:p>
    <w:p w14:paraId="2CDFDD2D" w14:textId="77777777" w:rsidR="0024176F" w:rsidRPr="00EC76D5" w:rsidRDefault="0024176F" w:rsidP="00F66472">
      <w:pPr>
        <w:pStyle w:val="Code"/>
        <w:rPr>
          <w:highlight w:val="white"/>
        </w:rPr>
      </w:pPr>
      <w:r w:rsidRPr="00EC76D5">
        <w:rPr>
          <w:highlight w:val="white"/>
        </w:rPr>
        <w:t>va_list checkWidthAndPrecision(va_list arg_list, int* widthPtr, int* precisionPtr) {</w:t>
      </w:r>
    </w:p>
    <w:p w14:paraId="2334E529" w14:textId="77777777" w:rsidR="0024176F" w:rsidRPr="00EC76D5" w:rsidRDefault="0024176F" w:rsidP="00F66472">
      <w:pPr>
        <w:pStyle w:val="Code"/>
        <w:rPr>
          <w:highlight w:val="white"/>
        </w:rPr>
      </w:pPr>
      <w:r w:rsidRPr="00EC76D5">
        <w:rPr>
          <w:highlight w:val="white"/>
        </w:rPr>
        <w:t xml:space="preserve">  if ((widthPtr != NULL) &amp;&amp; (*widthPtr == -1)) {</w:t>
      </w:r>
    </w:p>
    <w:p w14:paraId="3F481941" w14:textId="77777777" w:rsidR="0024176F" w:rsidRPr="00EC76D5" w:rsidRDefault="0024176F" w:rsidP="00F66472">
      <w:pPr>
        <w:pStyle w:val="Code"/>
        <w:rPr>
          <w:highlight w:val="white"/>
        </w:rPr>
      </w:pPr>
      <w:r w:rsidRPr="00EC76D5">
        <w:rPr>
          <w:highlight w:val="white"/>
        </w:rPr>
        <w:t xml:space="preserve">    *widthPtr = va_arg(arg_list, int);</w:t>
      </w:r>
    </w:p>
    <w:p w14:paraId="4BFDB7C4" w14:textId="77777777" w:rsidR="0024176F" w:rsidRPr="00EC76D5" w:rsidRDefault="0024176F" w:rsidP="00F66472">
      <w:pPr>
        <w:pStyle w:val="Code"/>
        <w:rPr>
          <w:highlight w:val="white"/>
        </w:rPr>
      </w:pPr>
      <w:r w:rsidRPr="00EC76D5">
        <w:rPr>
          <w:highlight w:val="white"/>
        </w:rPr>
        <w:t xml:space="preserve">  }</w:t>
      </w:r>
    </w:p>
    <w:p w14:paraId="5F7FBC48" w14:textId="77777777" w:rsidR="0024176F" w:rsidRPr="00EC76D5" w:rsidRDefault="0024176F" w:rsidP="00F66472">
      <w:pPr>
        <w:pStyle w:val="Code"/>
        <w:rPr>
          <w:highlight w:val="white"/>
        </w:rPr>
      </w:pPr>
    </w:p>
    <w:p w14:paraId="42670D71" w14:textId="77777777" w:rsidR="0024176F" w:rsidRPr="00EC76D5" w:rsidRDefault="0024176F" w:rsidP="00F66472">
      <w:pPr>
        <w:pStyle w:val="Code"/>
        <w:rPr>
          <w:highlight w:val="white"/>
        </w:rPr>
      </w:pPr>
      <w:r w:rsidRPr="00EC76D5">
        <w:rPr>
          <w:highlight w:val="white"/>
        </w:rPr>
        <w:t xml:space="preserve">  if ((precisionPtr != NULL) &amp;&amp; (*precisionPtr == -1)) {</w:t>
      </w:r>
    </w:p>
    <w:p w14:paraId="067B887D" w14:textId="77777777" w:rsidR="0024176F" w:rsidRPr="00EC76D5" w:rsidRDefault="0024176F" w:rsidP="00F66472">
      <w:pPr>
        <w:pStyle w:val="Code"/>
        <w:rPr>
          <w:highlight w:val="white"/>
        </w:rPr>
      </w:pPr>
      <w:r w:rsidRPr="00EC76D5">
        <w:rPr>
          <w:highlight w:val="white"/>
        </w:rPr>
        <w:t xml:space="preserve">    *precisionPtr = va_arg(arg_list, int);</w:t>
      </w:r>
    </w:p>
    <w:p w14:paraId="4C2FCE1E" w14:textId="77777777" w:rsidR="0024176F" w:rsidRPr="00EC76D5" w:rsidRDefault="0024176F" w:rsidP="00F66472">
      <w:pPr>
        <w:pStyle w:val="Code"/>
        <w:rPr>
          <w:highlight w:val="white"/>
        </w:rPr>
      </w:pPr>
      <w:r w:rsidRPr="00EC76D5">
        <w:rPr>
          <w:highlight w:val="white"/>
        </w:rPr>
        <w:t xml:space="preserve">  }</w:t>
      </w:r>
    </w:p>
    <w:p w14:paraId="61034344" w14:textId="77777777" w:rsidR="0024176F" w:rsidRPr="00EC76D5" w:rsidRDefault="0024176F" w:rsidP="00F66472">
      <w:pPr>
        <w:pStyle w:val="Code"/>
        <w:rPr>
          <w:highlight w:val="white"/>
        </w:rPr>
      </w:pPr>
    </w:p>
    <w:p w14:paraId="553876E5" w14:textId="77777777" w:rsidR="0024176F" w:rsidRPr="00EC76D5" w:rsidRDefault="0024176F" w:rsidP="00F66472">
      <w:pPr>
        <w:pStyle w:val="Code"/>
        <w:rPr>
          <w:highlight w:val="white"/>
        </w:rPr>
      </w:pPr>
      <w:r w:rsidRPr="00EC76D5">
        <w:rPr>
          <w:highlight w:val="white"/>
        </w:rPr>
        <w:t xml:space="preserve">  return arg_list;</w:t>
      </w:r>
    </w:p>
    <w:p w14:paraId="72361E4F" w14:textId="77777777" w:rsidR="0024176F" w:rsidRPr="00EC76D5" w:rsidRDefault="0024176F" w:rsidP="00F66472">
      <w:pPr>
        <w:pStyle w:val="Code"/>
        <w:rPr>
          <w:highlight w:val="white"/>
        </w:rPr>
      </w:pPr>
      <w:r w:rsidRPr="00EC76D5">
        <w:rPr>
          <w:highlight w:val="white"/>
        </w:rPr>
        <w:t>}</w:t>
      </w:r>
    </w:p>
    <w:p w14:paraId="124B3461" w14:textId="2135A4DA" w:rsidR="0024176F" w:rsidRPr="00EC76D5" w:rsidRDefault="0024176F" w:rsidP="00F66472">
      <w:pPr>
        <w:pStyle w:val="Code"/>
      </w:pPr>
    </w:p>
    <w:p w14:paraId="06F1249C" w14:textId="77777777" w:rsidR="0024176F" w:rsidRPr="00EC76D5" w:rsidRDefault="0024176F" w:rsidP="00F66472">
      <w:pPr>
        <w:pStyle w:val="Code"/>
        <w:rPr>
          <w:highlight w:val="white"/>
        </w:rPr>
      </w:pPr>
      <w:r w:rsidRPr="00EC76D5">
        <w:rPr>
          <w:highlight w:val="white"/>
        </w:rPr>
        <w:t>va_list printArgument(char* format, va_list arg_list, BOOL plus, BOOL space,</w:t>
      </w:r>
    </w:p>
    <w:p w14:paraId="6C16272C" w14:textId="77777777" w:rsidR="0024176F" w:rsidRPr="00EC76D5" w:rsidRDefault="0024176F" w:rsidP="00F66472">
      <w:pPr>
        <w:pStyle w:val="Code"/>
        <w:rPr>
          <w:highlight w:val="white"/>
        </w:rPr>
      </w:pPr>
      <w:r w:rsidRPr="00EC76D5">
        <w:rPr>
          <w:highlight w:val="white"/>
        </w:rPr>
        <w:t xml:space="preserve">                      BOOL grid, int* widthPtr, int precision, BOOL shortInt,</w:t>
      </w:r>
    </w:p>
    <w:p w14:paraId="28E9AD29" w14:textId="77777777" w:rsidR="0024176F" w:rsidRPr="00EC76D5" w:rsidRDefault="0024176F" w:rsidP="00F66472">
      <w:pPr>
        <w:pStyle w:val="Code"/>
        <w:rPr>
          <w:highlight w:val="white"/>
        </w:rPr>
      </w:pPr>
      <w:r w:rsidRPr="00EC76D5">
        <w:rPr>
          <w:highlight w:val="white"/>
        </w:rPr>
        <w:t xml:space="preserve">                      BOOL longInt, BOOL longDouble, BOOL sign, BOOL* negativePtr) {</w:t>
      </w:r>
    </w:p>
    <w:p w14:paraId="27A4C035" w14:textId="77777777" w:rsidR="0024176F" w:rsidRPr="00EC76D5" w:rsidRDefault="0024176F" w:rsidP="00F66472">
      <w:pPr>
        <w:pStyle w:val="Code"/>
        <w:rPr>
          <w:highlight w:val="white"/>
        </w:rPr>
      </w:pPr>
      <w:r w:rsidRPr="00EC76D5">
        <w:rPr>
          <w:highlight w:val="white"/>
        </w:rPr>
        <w:t xml:space="preserve">  char c = format[0], charValue;</w:t>
      </w:r>
    </w:p>
    <w:p w14:paraId="766E8193" w14:textId="77777777" w:rsidR="0024176F" w:rsidRPr="00EC76D5" w:rsidRDefault="0024176F" w:rsidP="00F66472">
      <w:pPr>
        <w:pStyle w:val="Code"/>
        <w:rPr>
          <w:highlight w:val="white"/>
        </w:rPr>
      </w:pPr>
      <w:r w:rsidRPr="00EC76D5">
        <w:rPr>
          <w:highlight w:val="white"/>
        </w:rPr>
        <w:t xml:space="preserve">  int /*logValue, */ *intPtr;</w:t>
      </w:r>
    </w:p>
    <w:p w14:paraId="086DD9D2" w14:textId="77777777" w:rsidR="0024176F" w:rsidRPr="00EC76D5" w:rsidRDefault="0024176F" w:rsidP="00F66472">
      <w:pPr>
        <w:pStyle w:val="Code"/>
        <w:rPr>
          <w:highlight w:val="white"/>
        </w:rPr>
      </w:pPr>
      <w:r w:rsidRPr="00EC76D5">
        <w:rPr>
          <w:highlight w:val="white"/>
        </w:rPr>
        <w:t xml:space="preserve">  long double longDoubleValue;</w:t>
      </w:r>
    </w:p>
    <w:p w14:paraId="7949F2AD" w14:textId="77777777" w:rsidR="0024176F" w:rsidRPr="00EC76D5" w:rsidRDefault="0024176F" w:rsidP="00F66472">
      <w:pPr>
        <w:pStyle w:val="Code"/>
        <w:rPr>
          <w:highlight w:val="white"/>
        </w:rPr>
      </w:pPr>
      <w:r w:rsidRPr="00EC76D5">
        <w:rPr>
          <w:highlight w:val="white"/>
        </w:rPr>
        <w:lastRenderedPageBreak/>
        <w:t xml:space="preserve">  void* ptrValue;</w:t>
      </w:r>
    </w:p>
    <w:p w14:paraId="24EFC931" w14:textId="77777777" w:rsidR="0024176F" w:rsidRPr="00EC76D5" w:rsidRDefault="0024176F" w:rsidP="00F66472">
      <w:pPr>
        <w:pStyle w:val="Code"/>
        <w:rPr>
          <w:highlight w:val="white"/>
        </w:rPr>
      </w:pPr>
    </w:p>
    <w:p w14:paraId="1E061779" w14:textId="77777777" w:rsidR="0024176F" w:rsidRPr="00EC76D5" w:rsidRDefault="0024176F" w:rsidP="00F66472">
      <w:pPr>
        <w:pStyle w:val="Code"/>
        <w:rPr>
          <w:highlight w:val="white"/>
        </w:rPr>
      </w:pPr>
      <w:r w:rsidRPr="00EC76D5">
        <w:rPr>
          <w:highlight w:val="white"/>
        </w:rPr>
        <w:t xml:space="preserve">  switch (c) {</w:t>
      </w:r>
    </w:p>
    <w:p w14:paraId="6ABF390C" w14:textId="77777777" w:rsidR="0024176F" w:rsidRPr="00EC76D5" w:rsidRDefault="0024176F" w:rsidP="00F66472">
      <w:pPr>
        <w:pStyle w:val="Code"/>
        <w:rPr>
          <w:highlight w:val="white"/>
        </w:rPr>
      </w:pPr>
      <w:r w:rsidRPr="00EC76D5">
        <w:rPr>
          <w:highlight w:val="white"/>
        </w:rPr>
        <w:t xml:space="preserve">    case 'i':</w:t>
      </w:r>
    </w:p>
    <w:p w14:paraId="44FC7520" w14:textId="77777777" w:rsidR="0024176F" w:rsidRPr="00EC76D5" w:rsidRDefault="0024176F" w:rsidP="00F66472">
      <w:pPr>
        <w:pStyle w:val="Code"/>
        <w:rPr>
          <w:highlight w:val="white"/>
        </w:rPr>
      </w:pPr>
      <w:r w:rsidRPr="00EC76D5">
        <w:rPr>
          <w:highlight w:val="white"/>
        </w:rPr>
        <w:t xml:space="preserve">    case 'd': {</w:t>
      </w:r>
    </w:p>
    <w:p w14:paraId="24261874" w14:textId="77777777" w:rsidR="0024176F" w:rsidRPr="00EC76D5" w:rsidRDefault="0024176F" w:rsidP="00F66472">
      <w:pPr>
        <w:pStyle w:val="Code"/>
        <w:rPr>
          <w:highlight w:val="white"/>
        </w:rPr>
      </w:pPr>
      <w:r w:rsidRPr="00EC76D5">
        <w:rPr>
          <w:highlight w:val="white"/>
        </w:rPr>
        <w:t xml:space="preserve">        long longValue;</w:t>
      </w:r>
    </w:p>
    <w:p w14:paraId="6484ED16" w14:textId="77777777" w:rsidR="0024176F" w:rsidRPr="00EC76D5" w:rsidRDefault="0024176F" w:rsidP="00F66472">
      <w:pPr>
        <w:pStyle w:val="Code"/>
        <w:rPr>
          <w:highlight w:val="white"/>
        </w:rPr>
      </w:pPr>
    </w:p>
    <w:p w14:paraId="5A8841C1" w14:textId="77777777" w:rsidR="0024176F" w:rsidRPr="00EC76D5" w:rsidRDefault="0024176F" w:rsidP="00F66472">
      <w:pPr>
        <w:pStyle w:val="Code"/>
        <w:rPr>
          <w:highlight w:val="white"/>
        </w:rPr>
      </w:pPr>
      <w:r w:rsidRPr="00EC76D5">
        <w:rPr>
          <w:highlight w:val="white"/>
        </w:rPr>
        <w:t xml:space="preserve">        if (shortInt) {</w:t>
      </w:r>
    </w:p>
    <w:p w14:paraId="384F5E02" w14:textId="77777777" w:rsidR="0024176F" w:rsidRPr="00EC76D5" w:rsidRDefault="0024176F" w:rsidP="00F66472">
      <w:pPr>
        <w:pStyle w:val="Code"/>
        <w:rPr>
          <w:highlight w:val="white"/>
        </w:rPr>
      </w:pPr>
      <w:r w:rsidRPr="00EC76D5">
        <w:rPr>
          <w:highlight w:val="white"/>
        </w:rPr>
        <w:t xml:space="preserve">          longValue = (long) (short) va_arg(arg_list, int);</w:t>
      </w:r>
    </w:p>
    <w:p w14:paraId="57D644D9" w14:textId="77777777" w:rsidR="0024176F" w:rsidRPr="00EC76D5" w:rsidRDefault="0024176F" w:rsidP="00F66472">
      <w:pPr>
        <w:pStyle w:val="Code"/>
        <w:rPr>
          <w:highlight w:val="white"/>
        </w:rPr>
      </w:pPr>
      <w:r w:rsidRPr="00EC76D5">
        <w:rPr>
          <w:highlight w:val="white"/>
        </w:rPr>
        <w:t xml:space="preserve">        }</w:t>
      </w:r>
    </w:p>
    <w:p w14:paraId="521C15AB" w14:textId="77777777" w:rsidR="0024176F" w:rsidRPr="00EC76D5" w:rsidRDefault="0024176F" w:rsidP="00F66472">
      <w:pPr>
        <w:pStyle w:val="Code"/>
        <w:rPr>
          <w:highlight w:val="white"/>
        </w:rPr>
      </w:pPr>
      <w:r w:rsidRPr="00EC76D5">
        <w:rPr>
          <w:highlight w:val="white"/>
        </w:rPr>
        <w:t xml:space="preserve">        else if (longInt) {</w:t>
      </w:r>
    </w:p>
    <w:p w14:paraId="1A781CFC" w14:textId="77777777" w:rsidR="0024176F" w:rsidRPr="00EC76D5" w:rsidRDefault="0024176F" w:rsidP="00F66472">
      <w:pPr>
        <w:pStyle w:val="Code"/>
        <w:rPr>
          <w:highlight w:val="white"/>
        </w:rPr>
      </w:pPr>
      <w:r w:rsidRPr="00EC76D5">
        <w:rPr>
          <w:highlight w:val="white"/>
        </w:rPr>
        <w:t xml:space="preserve">          longValue = va_arg(arg_list, long);</w:t>
      </w:r>
    </w:p>
    <w:p w14:paraId="0CFCBD8D" w14:textId="77777777" w:rsidR="0024176F" w:rsidRPr="00EC76D5" w:rsidRDefault="0024176F" w:rsidP="00F66472">
      <w:pPr>
        <w:pStyle w:val="Code"/>
        <w:rPr>
          <w:highlight w:val="white"/>
        </w:rPr>
      </w:pPr>
      <w:r w:rsidRPr="00EC76D5">
        <w:rPr>
          <w:highlight w:val="white"/>
        </w:rPr>
        <w:t xml:space="preserve">        }</w:t>
      </w:r>
    </w:p>
    <w:p w14:paraId="57008112" w14:textId="77777777" w:rsidR="0024176F" w:rsidRPr="00EC76D5" w:rsidRDefault="0024176F" w:rsidP="00F66472">
      <w:pPr>
        <w:pStyle w:val="Code"/>
        <w:rPr>
          <w:highlight w:val="white"/>
        </w:rPr>
      </w:pPr>
      <w:r w:rsidRPr="00EC76D5">
        <w:rPr>
          <w:highlight w:val="white"/>
        </w:rPr>
        <w:t xml:space="preserve">        else {</w:t>
      </w:r>
    </w:p>
    <w:p w14:paraId="496467E1" w14:textId="77777777" w:rsidR="0024176F" w:rsidRPr="00EC76D5" w:rsidRDefault="0024176F" w:rsidP="00F66472">
      <w:pPr>
        <w:pStyle w:val="Code"/>
        <w:rPr>
          <w:highlight w:val="white"/>
        </w:rPr>
      </w:pPr>
      <w:r w:rsidRPr="00EC76D5">
        <w:rPr>
          <w:highlight w:val="white"/>
        </w:rPr>
        <w:t xml:space="preserve">          longValue = (long) va_arg(arg_list, int);</w:t>
      </w:r>
    </w:p>
    <w:p w14:paraId="2BF20280" w14:textId="77777777" w:rsidR="0024176F" w:rsidRPr="00EC76D5" w:rsidRDefault="0024176F" w:rsidP="00F66472">
      <w:pPr>
        <w:pStyle w:val="Code"/>
        <w:rPr>
          <w:highlight w:val="white"/>
        </w:rPr>
      </w:pPr>
      <w:r w:rsidRPr="00EC76D5">
        <w:rPr>
          <w:highlight w:val="white"/>
        </w:rPr>
        <w:t xml:space="preserve">        }</w:t>
      </w:r>
    </w:p>
    <w:p w14:paraId="7E56A138" w14:textId="77777777" w:rsidR="0024176F" w:rsidRPr="00EC76D5" w:rsidRDefault="0024176F" w:rsidP="00F66472">
      <w:pPr>
        <w:pStyle w:val="Code"/>
        <w:rPr>
          <w:highlight w:val="white"/>
        </w:rPr>
      </w:pPr>
    </w:p>
    <w:p w14:paraId="5C73CE70" w14:textId="77777777" w:rsidR="0024176F" w:rsidRPr="00EC76D5" w:rsidRDefault="0024176F" w:rsidP="00F66472">
      <w:pPr>
        <w:pStyle w:val="Code"/>
        <w:rPr>
          <w:highlight w:val="white"/>
        </w:rPr>
      </w:pPr>
      <w:r w:rsidRPr="00EC76D5">
        <w:rPr>
          <w:highlight w:val="white"/>
        </w:rPr>
        <w:t xml:space="preserve">        if (negativePtr != NULL) {</w:t>
      </w:r>
    </w:p>
    <w:p w14:paraId="640E9978" w14:textId="77777777" w:rsidR="0024176F" w:rsidRPr="00EC76D5" w:rsidRDefault="0024176F" w:rsidP="00F66472">
      <w:pPr>
        <w:pStyle w:val="Code"/>
        <w:rPr>
          <w:highlight w:val="white"/>
        </w:rPr>
      </w:pPr>
      <w:r w:rsidRPr="00EC76D5">
        <w:rPr>
          <w:highlight w:val="white"/>
        </w:rPr>
        <w:t xml:space="preserve">          *negativePtr = (longValue &lt; 0);</w:t>
      </w:r>
    </w:p>
    <w:p w14:paraId="08E56636" w14:textId="77777777" w:rsidR="0024176F" w:rsidRPr="00EC76D5" w:rsidRDefault="0024176F" w:rsidP="00F66472">
      <w:pPr>
        <w:pStyle w:val="Code"/>
        <w:rPr>
          <w:highlight w:val="white"/>
        </w:rPr>
      </w:pPr>
      <w:r w:rsidRPr="00EC76D5">
        <w:rPr>
          <w:highlight w:val="white"/>
        </w:rPr>
        <w:t xml:space="preserve">        }</w:t>
      </w:r>
    </w:p>
    <w:p w14:paraId="638ED4E5" w14:textId="77777777" w:rsidR="0024176F" w:rsidRPr="00EC76D5" w:rsidRDefault="0024176F" w:rsidP="00F66472">
      <w:pPr>
        <w:pStyle w:val="Code"/>
        <w:rPr>
          <w:highlight w:val="white"/>
        </w:rPr>
      </w:pPr>
    </w:p>
    <w:p w14:paraId="798A46A1" w14:textId="77777777" w:rsidR="0024176F" w:rsidRPr="00EC76D5" w:rsidRDefault="0024176F" w:rsidP="00F66472">
      <w:pPr>
        <w:pStyle w:val="Code"/>
        <w:rPr>
          <w:highlight w:val="white"/>
        </w:rPr>
      </w:pPr>
      <w:r w:rsidRPr="00EC76D5">
        <w:rPr>
          <w:highlight w:val="white"/>
        </w:rPr>
        <w:t xml:space="preserve">        if (!sign) {</w:t>
      </w:r>
    </w:p>
    <w:p w14:paraId="48C48ED7" w14:textId="77777777" w:rsidR="0024176F" w:rsidRPr="00EC76D5" w:rsidRDefault="0024176F" w:rsidP="00F66472">
      <w:pPr>
        <w:pStyle w:val="Code"/>
        <w:rPr>
          <w:highlight w:val="white"/>
        </w:rPr>
      </w:pPr>
      <w:r w:rsidRPr="00EC76D5">
        <w:rPr>
          <w:highlight w:val="white"/>
        </w:rPr>
        <w:t xml:space="preserve">          longValue = labs(longValue);</w:t>
      </w:r>
    </w:p>
    <w:p w14:paraId="37A8ADCA" w14:textId="77777777" w:rsidR="0024176F" w:rsidRPr="00EC76D5" w:rsidRDefault="0024176F" w:rsidP="00F66472">
      <w:pPr>
        <w:pStyle w:val="Code"/>
        <w:rPr>
          <w:highlight w:val="white"/>
        </w:rPr>
      </w:pPr>
      <w:r w:rsidRPr="00EC76D5">
        <w:rPr>
          <w:highlight w:val="white"/>
        </w:rPr>
        <w:t xml:space="preserve">        }</w:t>
      </w:r>
    </w:p>
    <w:p w14:paraId="5D1FF67F" w14:textId="77777777" w:rsidR="0024176F" w:rsidRPr="00EC76D5" w:rsidRDefault="0024176F" w:rsidP="00F66472">
      <w:pPr>
        <w:pStyle w:val="Code"/>
        <w:rPr>
          <w:highlight w:val="white"/>
        </w:rPr>
      </w:pPr>
    </w:p>
    <w:p w14:paraId="2E40575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5640324" w14:textId="77777777" w:rsidR="0024176F" w:rsidRPr="00EC76D5" w:rsidRDefault="0024176F" w:rsidP="00F66472">
      <w:pPr>
        <w:pStyle w:val="Code"/>
        <w:rPr>
          <w:highlight w:val="white"/>
        </w:rPr>
      </w:pPr>
    </w:p>
    <w:p w14:paraId="18D9680D" w14:textId="77777777" w:rsidR="0024176F" w:rsidRPr="00EC76D5" w:rsidRDefault="0024176F" w:rsidP="00F66472">
      <w:pPr>
        <w:pStyle w:val="Code"/>
        <w:rPr>
          <w:highlight w:val="white"/>
        </w:rPr>
      </w:pPr>
      <w:r w:rsidRPr="00EC76D5">
        <w:rPr>
          <w:highlight w:val="white"/>
        </w:rPr>
        <w:t xml:space="preserve">        printLongInt(longValue, plus, space);</w:t>
      </w:r>
    </w:p>
    <w:p w14:paraId="67798AD2" w14:textId="77777777" w:rsidR="0024176F" w:rsidRPr="00EC76D5" w:rsidRDefault="0024176F" w:rsidP="00F66472">
      <w:pPr>
        <w:pStyle w:val="Code"/>
        <w:rPr>
          <w:highlight w:val="white"/>
        </w:rPr>
      </w:pPr>
      <w:r w:rsidRPr="00EC76D5">
        <w:rPr>
          <w:highlight w:val="white"/>
        </w:rPr>
        <w:t xml:space="preserve">      }</w:t>
      </w:r>
    </w:p>
    <w:p w14:paraId="3CCF7ACC" w14:textId="77777777" w:rsidR="0024176F" w:rsidRPr="00EC76D5" w:rsidRDefault="0024176F" w:rsidP="00F66472">
      <w:pPr>
        <w:pStyle w:val="Code"/>
        <w:rPr>
          <w:highlight w:val="white"/>
        </w:rPr>
      </w:pPr>
      <w:r w:rsidRPr="00EC76D5">
        <w:rPr>
          <w:highlight w:val="white"/>
        </w:rPr>
        <w:t xml:space="preserve">      break;</w:t>
      </w:r>
    </w:p>
    <w:p w14:paraId="7EA6BC26" w14:textId="77777777" w:rsidR="0024176F" w:rsidRPr="00EC76D5" w:rsidRDefault="0024176F" w:rsidP="00F66472">
      <w:pPr>
        <w:pStyle w:val="Code"/>
        <w:rPr>
          <w:highlight w:val="white"/>
        </w:rPr>
      </w:pPr>
    </w:p>
    <w:p w14:paraId="5D8CE80D" w14:textId="77777777" w:rsidR="0024176F" w:rsidRPr="00EC76D5" w:rsidRDefault="0024176F" w:rsidP="00F66472">
      <w:pPr>
        <w:pStyle w:val="Code"/>
        <w:rPr>
          <w:highlight w:val="white"/>
        </w:rPr>
      </w:pPr>
      <w:r w:rsidRPr="00EC76D5">
        <w:rPr>
          <w:highlight w:val="white"/>
        </w:rPr>
        <w:t xml:space="preserve">    case 'c':</w:t>
      </w:r>
    </w:p>
    <w:p w14:paraId="01AF2A72" w14:textId="77777777" w:rsidR="0024176F" w:rsidRPr="00EC76D5" w:rsidRDefault="0024176F" w:rsidP="00F66472">
      <w:pPr>
        <w:pStyle w:val="Code"/>
        <w:rPr>
          <w:highlight w:val="white"/>
        </w:rPr>
      </w:pPr>
      <w:r w:rsidRPr="00EC76D5">
        <w:rPr>
          <w:highlight w:val="white"/>
        </w:rPr>
        <w:t xml:space="preserve">      charValue = (char) va_arg(arg_list, int);</w:t>
      </w:r>
    </w:p>
    <w:p w14:paraId="37FC0439"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A3ACA03" w14:textId="77777777" w:rsidR="0024176F" w:rsidRPr="00EC76D5" w:rsidRDefault="0024176F" w:rsidP="00F66472">
      <w:pPr>
        <w:pStyle w:val="Code"/>
        <w:rPr>
          <w:highlight w:val="white"/>
        </w:rPr>
      </w:pPr>
      <w:r w:rsidRPr="00EC76D5">
        <w:rPr>
          <w:highlight w:val="white"/>
        </w:rPr>
        <w:t xml:space="preserve">      printChar(charValue);</w:t>
      </w:r>
    </w:p>
    <w:p w14:paraId="1C64B4A0" w14:textId="77777777" w:rsidR="0024176F" w:rsidRPr="00EC76D5" w:rsidRDefault="0024176F" w:rsidP="00F66472">
      <w:pPr>
        <w:pStyle w:val="Code"/>
        <w:rPr>
          <w:highlight w:val="white"/>
        </w:rPr>
      </w:pPr>
      <w:r w:rsidRPr="00EC76D5">
        <w:rPr>
          <w:highlight w:val="white"/>
        </w:rPr>
        <w:t xml:space="preserve">      break;</w:t>
      </w:r>
    </w:p>
    <w:p w14:paraId="5E72284D" w14:textId="77777777" w:rsidR="0024176F" w:rsidRPr="00EC76D5" w:rsidRDefault="0024176F" w:rsidP="00F66472">
      <w:pPr>
        <w:pStyle w:val="Code"/>
        <w:rPr>
          <w:highlight w:val="white"/>
        </w:rPr>
      </w:pPr>
    </w:p>
    <w:p w14:paraId="5C810B6E" w14:textId="77777777" w:rsidR="0024176F" w:rsidRPr="00EC76D5" w:rsidRDefault="0024176F" w:rsidP="00F66472">
      <w:pPr>
        <w:pStyle w:val="Code"/>
        <w:rPr>
          <w:highlight w:val="white"/>
        </w:rPr>
      </w:pPr>
      <w:r w:rsidRPr="00EC76D5">
        <w:rPr>
          <w:highlight w:val="white"/>
        </w:rPr>
        <w:t xml:space="preserve">    case 's': {</w:t>
      </w:r>
    </w:p>
    <w:p w14:paraId="5DA065A8" w14:textId="77777777" w:rsidR="0024176F" w:rsidRPr="00EC76D5" w:rsidRDefault="0024176F" w:rsidP="00F66472">
      <w:pPr>
        <w:pStyle w:val="Code"/>
        <w:rPr>
          <w:highlight w:val="white"/>
        </w:rPr>
      </w:pPr>
      <w:r w:rsidRPr="00EC76D5">
        <w:rPr>
          <w:highlight w:val="white"/>
        </w:rPr>
        <w:t xml:space="preserve">        char* stringValue = va_arg(arg_list, char*);</w:t>
      </w:r>
    </w:p>
    <w:p w14:paraId="6D68D10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69288C3A" w14:textId="77777777" w:rsidR="0024176F" w:rsidRPr="00EC76D5" w:rsidRDefault="0024176F" w:rsidP="00F66472">
      <w:pPr>
        <w:pStyle w:val="Code"/>
        <w:rPr>
          <w:highlight w:val="white"/>
        </w:rPr>
      </w:pPr>
      <w:r w:rsidRPr="00EC76D5">
        <w:rPr>
          <w:highlight w:val="white"/>
        </w:rPr>
        <w:t xml:space="preserve">        printString(stringValue, precision);</w:t>
      </w:r>
    </w:p>
    <w:p w14:paraId="53988960" w14:textId="77777777" w:rsidR="0024176F" w:rsidRPr="00EC76D5" w:rsidRDefault="0024176F" w:rsidP="00F66472">
      <w:pPr>
        <w:pStyle w:val="Code"/>
        <w:rPr>
          <w:highlight w:val="white"/>
        </w:rPr>
      </w:pPr>
      <w:r w:rsidRPr="00EC76D5">
        <w:rPr>
          <w:highlight w:val="white"/>
        </w:rPr>
        <w:t xml:space="preserve">      }</w:t>
      </w:r>
    </w:p>
    <w:p w14:paraId="1DDB0ED4" w14:textId="77777777" w:rsidR="0024176F" w:rsidRPr="00EC76D5" w:rsidRDefault="0024176F" w:rsidP="00F66472">
      <w:pPr>
        <w:pStyle w:val="Code"/>
        <w:rPr>
          <w:highlight w:val="white"/>
        </w:rPr>
      </w:pPr>
      <w:r w:rsidRPr="00EC76D5">
        <w:rPr>
          <w:highlight w:val="white"/>
        </w:rPr>
        <w:t xml:space="preserve">      break;</w:t>
      </w:r>
    </w:p>
    <w:p w14:paraId="77D4A484" w14:textId="77777777" w:rsidR="0024176F" w:rsidRPr="00EC76D5" w:rsidRDefault="0024176F" w:rsidP="00F66472">
      <w:pPr>
        <w:pStyle w:val="Code"/>
        <w:rPr>
          <w:highlight w:val="white"/>
        </w:rPr>
      </w:pPr>
    </w:p>
    <w:p w14:paraId="33B8636D" w14:textId="77777777" w:rsidR="0024176F" w:rsidRPr="00EC76D5" w:rsidRDefault="0024176F" w:rsidP="00F66472">
      <w:pPr>
        <w:pStyle w:val="Code"/>
        <w:rPr>
          <w:highlight w:val="white"/>
        </w:rPr>
      </w:pPr>
      <w:r w:rsidRPr="00EC76D5">
        <w:rPr>
          <w:highlight w:val="white"/>
        </w:rPr>
        <w:t xml:space="preserve">    case 'u':</w:t>
      </w:r>
    </w:p>
    <w:p w14:paraId="43CB0FA9" w14:textId="77777777" w:rsidR="0024176F" w:rsidRPr="00EC76D5" w:rsidRDefault="0024176F" w:rsidP="00F66472">
      <w:pPr>
        <w:pStyle w:val="Code"/>
        <w:rPr>
          <w:highlight w:val="white"/>
        </w:rPr>
      </w:pPr>
      <w:r w:rsidRPr="00EC76D5">
        <w:rPr>
          <w:highlight w:val="white"/>
        </w:rPr>
        <w:t xml:space="preserve">    case 'o':</w:t>
      </w:r>
    </w:p>
    <w:p w14:paraId="60248FAC" w14:textId="77777777" w:rsidR="0024176F" w:rsidRPr="00EC76D5" w:rsidRDefault="0024176F" w:rsidP="00F66472">
      <w:pPr>
        <w:pStyle w:val="Code"/>
        <w:rPr>
          <w:highlight w:val="white"/>
        </w:rPr>
      </w:pPr>
      <w:r w:rsidRPr="00EC76D5">
        <w:rPr>
          <w:highlight w:val="white"/>
        </w:rPr>
        <w:t xml:space="preserve">    case 'b':</w:t>
      </w:r>
    </w:p>
    <w:p w14:paraId="75A8AC0C" w14:textId="77777777" w:rsidR="0024176F" w:rsidRPr="00EC76D5" w:rsidRDefault="0024176F" w:rsidP="00F66472">
      <w:pPr>
        <w:pStyle w:val="Code"/>
        <w:rPr>
          <w:highlight w:val="white"/>
        </w:rPr>
      </w:pPr>
      <w:r w:rsidRPr="00EC76D5">
        <w:rPr>
          <w:highlight w:val="white"/>
        </w:rPr>
        <w:t xml:space="preserve">    case 'x':</w:t>
      </w:r>
    </w:p>
    <w:p w14:paraId="62DD3E25" w14:textId="77777777" w:rsidR="0024176F" w:rsidRPr="00EC76D5" w:rsidRDefault="0024176F" w:rsidP="00F66472">
      <w:pPr>
        <w:pStyle w:val="Code"/>
        <w:rPr>
          <w:highlight w:val="white"/>
        </w:rPr>
      </w:pPr>
      <w:r w:rsidRPr="00EC76D5">
        <w:rPr>
          <w:highlight w:val="white"/>
        </w:rPr>
        <w:t xml:space="preserve">    case 'X': {</w:t>
      </w:r>
    </w:p>
    <w:p w14:paraId="5CA5FFF6" w14:textId="77777777" w:rsidR="0024176F" w:rsidRPr="00EC76D5" w:rsidRDefault="0024176F" w:rsidP="00F66472">
      <w:pPr>
        <w:pStyle w:val="Code"/>
        <w:rPr>
          <w:highlight w:val="white"/>
        </w:rPr>
      </w:pPr>
      <w:r w:rsidRPr="00EC76D5">
        <w:rPr>
          <w:highlight w:val="white"/>
        </w:rPr>
        <w:t xml:space="preserve">        unsigned long base = ((c == 'u') ? 10ul : ((c == 'o') ? 8ul : ((c == 'b') ? 2ul : 16ul)));</w:t>
      </w:r>
    </w:p>
    <w:p w14:paraId="67595722" w14:textId="77777777" w:rsidR="0024176F" w:rsidRPr="00EC76D5" w:rsidRDefault="0024176F" w:rsidP="00F66472">
      <w:pPr>
        <w:pStyle w:val="Code"/>
        <w:rPr>
          <w:highlight w:val="white"/>
        </w:rPr>
      </w:pPr>
      <w:r w:rsidRPr="00EC76D5">
        <w:rPr>
          <w:highlight w:val="white"/>
        </w:rPr>
        <w:t xml:space="preserve">        unsigned long value;</w:t>
      </w:r>
    </w:p>
    <w:p w14:paraId="69709A3A" w14:textId="77777777" w:rsidR="0024176F" w:rsidRPr="00EC76D5" w:rsidRDefault="0024176F" w:rsidP="00F66472">
      <w:pPr>
        <w:pStyle w:val="Code"/>
        <w:rPr>
          <w:highlight w:val="white"/>
        </w:rPr>
      </w:pPr>
    </w:p>
    <w:p w14:paraId="1FD98BF9" w14:textId="77777777" w:rsidR="0024176F" w:rsidRPr="00EC76D5" w:rsidRDefault="0024176F" w:rsidP="00F66472">
      <w:pPr>
        <w:pStyle w:val="Code"/>
        <w:rPr>
          <w:highlight w:val="white"/>
        </w:rPr>
      </w:pPr>
      <w:r w:rsidRPr="00EC76D5">
        <w:rPr>
          <w:highlight w:val="white"/>
        </w:rPr>
        <w:t xml:space="preserve">        if (shortInt) {</w:t>
      </w:r>
    </w:p>
    <w:p w14:paraId="77DB8E52" w14:textId="77777777" w:rsidR="0024176F" w:rsidRPr="00EC76D5" w:rsidRDefault="0024176F" w:rsidP="00F66472">
      <w:pPr>
        <w:pStyle w:val="Code"/>
        <w:rPr>
          <w:highlight w:val="white"/>
        </w:rPr>
      </w:pPr>
      <w:r w:rsidRPr="00EC76D5">
        <w:rPr>
          <w:highlight w:val="white"/>
        </w:rPr>
        <w:t xml:space="preserve">          value = (unsigned long) (unsigned short) va_arg(arg_list, unsigned int);</w:t>
      </w:r>
    </w:p>
    <w:p w14:paraId="3CEFC8D7" w14:textId="77777777" w:rsidR="0024176F" w:rsidRPr="00EC76D5" w:rsidRDefault="0024176F" w:rsidP="00F66472">
      <w:pPr>
        <w:pStyle w:val="Code"/>
        <w:rPr>
          <w:highlight w:val="white"/>
        </w:rPr>
      </w:pPr>
      <w:r w:rsidRPr="00EC76D5">
        <w:rPr>
          <w:highlight w:val="white"/>
        </w:rPr>
        <w:t xml:space="preserve">        }</w:t>
      </w:r>
    </w:p>
    <w:p w14:paraId="55F8AD0E" w14:textId="77777777" w:rsidR="0024176F" w:rsidRPr="00EC76D5" w:rsidRDefault="0024176F" w:rsidP="00F66472">
      <w:pPr>
        <w:pStyle w:val="Code"/>
        <w:rPr>
          <w:highlight w:val="white"/>
        </w:rPr>
      </w:pPr>
      <w:r w:rsidRPr="00EC76D5">
        <w:rPr>
          <w:highlight w:val="white"/>
        </w:rPr>
        <w:lastRenderedPageBreak/>
        <w:t xml:space="preserve">        else if (longInt) {</w:t>
      </w:r>
    </w:p>
    <w:p w14:paraId="4013E0D5" w14:textId="77777777" w:rsidR="0024176F" w:rsidRPr="00EC76D5" w:rsidRDefault="0024176F" w:rsidP="00F66472">
      <w:pPr>
        <w:pStyle w:val="Code"/>
        <w:rPr>
          <w:highlight w:val="white"/>
        </w:rPr>
      </w:pPr>
      <w:r w:rsidRPr="00EC76D5">
        <w:rPr>
          <w:highlight w:val="white"/>
        </w:rPr>
        <w:t xml:space="preserve">          value = va_arg(arg_list, unsigned long);</w:t>
      </w:r>
    </w:p>
    <w:p w14:paraId="55A510B0" w14:textId="77777777" w:rsidR="0024176F" w:rsidRPr="00EC76D5" w:rsidRDefault="0024176F" w:rsidP="00F66472">
      <w:pPr>
        <w:pStyle w:val="Code"/>
        <w:rPr>
          <w:highlight w:val="white"/>
        </w:rPr>
      </w:pPr>
      <w:r w:rsidRPr="00EC76D5">
        <w:rPr>
          <w:highlight w:val="white"/>
        </w:rPr>
        <w:t xml:space="preserve">        }</w:t>
      </w:r>
    </w:p>
    <w:p w14:paraId="387E0A74" w14:textId="77777777" w:rsidR="0024176F" w:rsidRPr="00EC76D5" w:rsidRDefault="0024176F" w:rsidP="00F66472">
      <w:pPr>
        <w:pStyle w:val="Code"/>
        <w:rPr>
          <w:highlight w:val="white"/>
        </w:rPr>
      </w:pPr>
      <w:r w:rsidRPr="00EC76D5">
        <w:rPr>
          <w:highlight w:val="white"/>
        </w:rPr>
        <w:t xml:space="preserve">        else {</w:t>
      </w:r>
    </w:p>
    <w:p w14:paraId="5663C7CD" w14:textId="77777777" w:rsidR="0024176F" w:rsidRPr="00EC76D5" w:rsidRDefault="0024176F" w:rsidP="00F66472">
      <w:pPr>
        <w:pStyle w:val="Code"/>
        <w:rPr>
          <w:highlight w:val="white"/>
        </w:rPr>
      </w:pPr>
      <w:r w:rsidRPr="00EC76D5">
        <w:rPr>
          <w:highlight w:val="white"/>
        </w:rPr>
        <w:t xml:space="preserve">          value = (unsigned long) va_arg(arg_list, unsigned int);</w:t>
      </w:r>
    </w:p>
    <w:p w14:paraId="4CF4DE23" w14:textId="77777777" w:rsidR="0024176F" w:rsidRPr="00EC76D5" w:rsidRDefault="0024176F" w:rsidP="00F66472">
      <w:pPr>
        <w:pStyle w:val="Code"/>
        <w:rPr>
          <w:highlight w:val="white"/>
        </w:rPr>
      </w:pPr>
      <w:r w:rsidRPr="00EC76D5">
        <w:rPr>
          <w:highlight w:val="white"/>
        </w:rPr>
        <w:t xml:space="preserve">        }</w:t>
      </w:r>
    </w:p>
    <w:p w14:paraId="68FAB64F" w14:textId="77777777" w:rsidR="0024176F" w:rsidRPr="00EC76D5" w:rsidRDefault="0024176F" w:rsidP="00F66472">
      <w:pPr>
        <w:pStyle w:val="Code"/>
        <w:rPr>
          <w:highlight w:val="white"/>
        </w:rPr>
      </w:pPr>
    </w:p>
    <w:p w14:paraId="7530ED7B"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71138064" w14:textId="77777777" w:rsidR="0024176F" w:rsidRPr="00EC76D5" w:rsidRDefault="0024176F" w:rsidP="00F66472">
      <w:pPr>
        <w:pStyle w:val="Code"/>
        <w:rPr>
          <w:highlight w:val="white"/>
        </w:rPr>
      </w:pPr>
      <w:r w:rsidRPr="00EC76D5">
        <w:rPr>
          <w:highlight w:val="white"/>
        </w:rPr>
        <w:t xml:space="preserve">        printUnsignedLong(value, plus, space, grid, base, isupper(c));</w:t>
      </w:r>
    </w:p>
    <w:p w14:paraId="14316E26" w14:textId="77777777" w:rsidR="0024176F" w:rsidRPr="00EC76D5" w:rsidRDefault="0024176F" w:rsidP="00F66472">
      <w:pPr>
        <w:pStyle w:val="Code"/>
        <w:rPr>
          <w:highlight w:val="white"/>
        </w:rPr>
      </w:pPr>
      <w:r w:rsidRPr="00EC76D5">
        <w:rPr>
          <w:highlight w:val="white"/>
        </w:rPr>
        <w:t xml:space="preserve">      }</w:t>
      </w:r>
    </w:p>
    <w:p w14:paraId="475B57FC" w14:textId="77777777" w:rsidR="0024176F" w:rsidRPr="00EC76D5" w:rsidRDefault="0024176F" w:rsidP="00F66472">
      <w:pPr>
        <w:pStyle w:val="Code"/>
        <w:rPr>
          <w:highlight w:val="white"/>
        </w:rPr>
      </w:pPr>
      <w:r w:rsidRPr="00EC76D5">
        <w:rPr>
          <w:highlight w:val="white"/>
        </w:rPr>
        <w:t xml:space="preserve">      break;</w:t>
      </w:r>
    </w:p>
    <w:p w14:paraId="164B3085" w14:textId="77777777" w:rsidR="0024176F" w:rsidRPr="00EC76D5" w:rsidRDefault="0024176F" w:rsidP="00F66472">
      <w:pPr>
        <w:pStyle w:val="Code"/>
        <w:rPr>
          <w:highlight w:val="white"/>
        </w:rPr>
      </w:pPr>
    </w:p>
    <w:p w14:paraId="5D912D37" w14:textId="77777777" w:rsidR="0024176F" w:rsidRPr="00EC76D5" w:rsidRDefault="0024176F" w:rsidP="00F66472">
      <w:pPr>
        <w:pStyle w:val="Code"/>
        <w:rPr>
          <w:highlight w:val="white"/>
        </w:rPr>
      </w:pPr>
      <w:r w:rsidRPr="00EC76D5">
        <w:rPr>
          <w:highlight w:val="white"/>
        </w:rPr>
        <w:t xml:space="preserve">    case 'f':</w:t>
      </w:r>
    </w:p>
    <w:p w14:paraId="25807B16" w14:textId="77777777" w:rsidR="0024176F" w:rsidRPr="00EC76D5" w:rsidRDefault="0024176F" w:rsidP="00F66472">
      <w:pPr>
        <w:pStyle w:val="Code"/>
        <w:rPr>
          <w:highlight w:val="white"/>
        </w:rPr>
      </w:pPr>
      <w:r w:rsidRPr="00EC76D5">
        <w:rPr>
          <w:highlight w:val="white"/>
        </w:rPr>
        <w:t xml:space="preserve">    case 'e':</w:t>
      </w:r>
    </w:p>
    <w:p w14:paraId="4CFEC83E" w14:textId="77777777" w:rsidR="0024176F" w:rsidRPr="00EC76D5" w:rsidRDefault="0024176F" w:rsidP="00F66472">
      <w:pPr>
        <w:pStyle w:val="Code"/>
        <w:rPr>
          <w:highlight w:val="white"/>
        </w:rPr>
      </w:pPr>
      <w:r w:rsidRPr="00EC76D5">
        <w:rPr>
          <w:highlight w:val="white"/>
        </w:rPr>
        <w:t xml:space="preserve">    case 'E':</w:t>
      </w:r>
    </w:p>
    <w:p w14:paraId="6554D6C7" w14:textId="77777777" w:rsidR="0024176F" w:rsidRPr="00EC76D5" w:rsidRDefault="0024176F" w:rsidP="00F66472">
      <w:pPr>
        <w:pStyle w:val="Code"/>
        <w:rPr>
          <w:highlight w:val="white"/>
        </w:rPr>
      </w:pPr>
      <w:r w:rsidRPr="00EC76D5">
        <w:rPr>
          <w:highlight w:val="white"/>
        </w:rPr>
        <w:t xml:space="preserve">    case 'g':</w:t>
      </w:r>
    </w:p>
    <w:p w14:paraId="02C06B7C" w14:textId="77777777" w:rsidR="0024176F" w:rsidRPr="00EC76D5" w:rsidRDefault="0024176F" w:rsidP="00F66472">
      <w:pPr>
        <w:pStyle w:val="Code"/>
        <w:rPr>
          <w:highlight w:val="white"/>
        </w:rPr>
      </w:pPr>
      <w:r w:rsidRPr="00EC76D5">
        <w:rPr>
          <w:highlight w:val="white"/>
        </w:rPr>
        <w:t xml:space="preserve">    case 'G':</w:t>
      </w:r>
    </w:p>
    <w:p w14:paraId="2AE829B2" w14:textId="77777777" w:rsidR="0024176F" w:rsidRPr="00EC76D5" w:rsidRDefault="0024176F" w:rsidP="00F66472">
      <w:pPr>
        <w:pStyle w:val="Code"/>
        <w:rPr>
          <w:highlight w:val="white"/>
        </w:rPr>
      </w:pPr>
      <w:r w:rsidRPr="00EC76D5">
        <w:rPr>
          <w:highlight w:val="white"/>
        </w:rPr>
        <w:t xml:space="preserve">      if (longDouble) {</w:t>
      </w:r>
    </w:p>
    <w:p w14:paraId="27946D9B" w14:textId="77777777" w:rsidR="0024176F" w:rsidRPr="00EC76D5" w:rsidRDefault="0024176F" w:rsidP="00F66472">
      <w:pPr>
        <w:pStyle w:val="Code"/>
        <w:rPr>
          <w:highlight w:val="white"/>
        </w:rPr>
      </w:pPr>
      <w:r w:rsidRPr="00EC76D5">
        <w:rPr>
          <w:highlight w:val="white"/>
        </w:rPr>
        <w:t xml:space="preserve">        longDoubleValue = va_arg(arg_list, long double);</w:t>
      </w:r>
    </w:p>
    <w:p w14:paraId="043D98EC" w14:textId="77777777" w:rsidR="0024176F" w:rsidRPr="00EC76D5" w:rsidRDefault="0024176F" w:rsidP="00F66472">
      <w:pPr>
        <w:pStyle w:val="Code"/>
        <w:rPr>
          <w:highlight w:val="white"/>
        </w:rPr>
      </w:pPr>
      <w:r w:rsidRPr="00EC76D5">
        <w:rPr>
          <w:highlight w:val="white"/>
        </w:rPr>
        <w:t xml:space="preserve">      }</w:t>
      </w:r>
    </w:p>
    <w:p w14:paraId="4A203F65" w14:textId="77777777" w:rsidR="0024176F" w:rsidRPr="00EC76D5" w:rsidRDefault="0024176F" w:rsidP="00F66472">
      <w:pPr>
        <w:pStyle w:val="Code"/>
        <w:rPr>
          <w:highlight w:val="white"/>
        </w:rPr>
      </w:pPr>
      <w:r w:rsidRPr="00EC76D5">
        <w:rPr>
          <w:highlight w:val="white"/>
        </w:rPr>
        <w:t xml:space="preserve">      else {</w:t>
      </w:r>
    </w:p>
    <w:p w14:paraId="522CDF3B" w14:textId="77777777" w:rsidR="0024176F" w:rsidRPr="00EC76D5" w:rsidRDefault="0024176F" w:rsidP="00F66472">
      <w:pPr>
        <w:pStyle w:val="Code"/>
        <w:rPr>
          <w:highlight w:val="white"/>
        </w:rPr>
      </w:pPr>
      <w:r w:rsidRPr="00EC76D5">
        <w:rPr>
          <w:highlight w:val="white"/>
        </w:rPr>
        <w:t xml:space="preserve">        longDoubleValue = (long double) va_arg(arg_list, double);</w:t>
      </w:r>
    </w:p>
    <w:p w14:paraId="1E7CB699" w14:textId="77777777" w:rsidR="0024176F" w:rsidRPr="00EC76D5" w:rsidRDefault="0024176F" w:rsidP="00F66472">
      <w:pPr>
        <w:pStyle w:val="Code"/>
        <w:rPr>
          <w:highlight w:val="white"/>
        </w:rPr>
      </w:pPr>
      <w:r w:rsidRPr="00EC76D5">
        <w:rPr>
          <w:highlight w:val="white"/>
        </w:rPr>
        <w:t xml:space="preserve">      }</w:t>
      </w:r>
    </w:p>
    <w:p w14:paraId="3175CF18" w14:textId="77777777" w:rsidR="0024176F" w:rsidRPr="00EC76D5" w:rsidRDefault="0024176F" w:rsidP="00F66472">
      <w:pPr>
        <w:pStyle w:val="Code"/>
        <w:rPr>
          <w:highlight w:val="white"/>
        </w:rPr>
      </w:pPr>
    </w:p>
    <w:p w14:paraId="0F969873" w14:textId="77777777" w:rsidR="0024176F" w:rsidRPr="00EC76D5" w:rsidRDefault="0024176F" w:rsidP="00F66472">
      <w:pPr>
        <w:pStyle w:val="Code"/>
        <w:rPr>
          <w:highlight w:val="white"/>
        </w:rPr>
      </w:pPr>
      <w:r w:rsidRPr="00EC76D5">
        <w:rPr>
          <w:highlight w:val="white"/>
        </w:rPr>
        <w:t xml:space="preserve">      if (negativePtr != NULL) {</w:t>
      </w:r>
    </w:p>
    <w:p w14:paraId="1F632741" w14:textId="77777777" w:rsidR="0024176F" w:rsidRPr="00EC76D5" w:rsidRDefault="0024176F" w:rsidP="00F66472">
      <w:pPr>
        <w:pStyle w:val="Code"/>
        <w:rPr>
          <w:highlight w:val="white"/>
        </w:rPr>
      </w:pPr>
      <w:r w:rsidRPr="00EC76D5">
        <w:rPr>
          <w:highlight w:val="white"/>
        </w:rPr>
        <w:t xml:space="preserve">        *negativePtr = (longDoubleValue &lt; 0);</w:t>
      </w:r>
    </w:p>
    <w:p w14:paraId="39E5BA49" w14:textId="77777777" w:rsidR="0024176F" w:rsidRPr="00EC76D5" w:rsidRDefault="0024176F" w:rsidP="00F66472">
      <w:pPr>
        <w:pStyle w:val="Code"/>
        <w:rPr>
          <w:highlight w:val="white"/>
        </w:rPr>
      </w:pPr>
      <w:r w:rsidRPr="00EC76D5">
        <w:rPr>
          <w:highlight w:val="white"/>
        </w:rPr>
        <w:t xml:space="preserve">      }</w:t>
      </w:r>
    </w:p>
    <w:p w14:paraId="3D285BE9" w14:textId="77777777" w:rsidR="0024176F" w:rsidRPr="00EC76D5" w:rsidRDefault="0024176F" w:rsidP="00F66472">
      <w:pPr>
        <w:pStyle w:val="Code"/>
        <w:rPr>
          <w:highlight w:val="white"/>
        </w:rPr>
      </w:pPr>
    </w:p>
    <w:p w14:paraId="505AC7DE" w14:textId="77777777" w:rsidR="0024176F" w:rsidRPr="00EC76D5" w:rsidRDefault="0024176F" w:rsidP="00F66472">
      <w:pPr>
        <w:pStyle w:val="Code"/>
        <w:rPr>
          <w:highlight w:val="white"/>
        </w:rPr>
      </w:pPr>
      <w:r w:rsidRPr="00EC76D5">
        <w:rPr>
          <w:highlight w:val="white"/>
        </w:rPr>
        <w:t xml:space="preserve">      if (!sign) {</w:t>
      </w:r>
    </w:p>
    <w:p w14:paraId="45B281C4" w14:textId="77777777" w:rsidR="0024176F" w:rsidRPr="00EC76D5" w:rsidRDefault="0024176F" w:rsidP="00F66472">
      <w:pPr>
        <w:pStyle w:val="Code"/>
        <w:rPr>
          <w:highlight w:val="white"/>
        </w:rPr>
      </w:pPr>
      <w:r w:rsidRPr="00EC76D5">
        <w:rPr>
          <w:highlight w:val="white"/>
        </w:rPr>
        <w:t xml:space="preserve">        longDoubleValue = fabs(longDoubleValue);</w:t>
      </w:r>
    </w:p>
    <w:p w14:paraId="6C29082E" w14:textId="77777777" w:rsidR="0024176F" w:rsidRPr="00EC76D5" w:rsidRDefault="0024176F" w:rsidP="00F66472">
      <w:pPr>
        <w:pStyle w:val="Code"/>
        <w:rPr>
          <w:highlight w:val="white"/>
        </w:rPr>
      </w:pPr>
      <w:r w:rsidRPr="00EC76D5">
        <w:rPr>
          <w:highlight w:val="white"/>
        </w:rPr>
        <w:t xml:space="preserve">      }</w:t>
      </w:r>
    </w:p>
    <w:p w14:paraId="7D2BAD97" w14:textId="77777777" w:rsidR="0024176F" w:rsidRPr="00EC76D5" w:rsidRDefault="0024176F" w:rsidP="00F66472">
      <w:pPr>
        <w:pStyle w:val="Code"/>
        <w:rPr>
          <w:highlight w:val="white"/>
        </w:rPr>
      </w:pPr>
    </w:p>
    <w:p w14:paraId="0FAF74D1"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59212C3F" w14:textId="77777777" w:rsidR="0024176F" w:rsidRPr="00EC76D5" w:rsidRDefault="0024176F" w:rsidP="00F66472">
      <w:pPr>
        <w:pStyle w:val="Code"/>
        <w:rPr>
          <w:highlight w:val="white"/>
        </w:rPr>
      </w:pPr>
    </w:p>
    <w:p w14:paraId="68AB612C" w14:textId="77777777" w:rsidR="0024176F" w:rsidRPr="00EC76D5" w:rsidRDefault="0024176F" w:rsidP="00F66472">
      <w:pPr>
        <w:pStyle w:val="Code"/>
        <w:rPr>
          <w:highlight w:val="white"/>
        </w:rPr>
      </w:pPr>
      <w:r w:rsidRPr="00EC76D5">
        <w:rPr>
          <w:highlight w:val="white"/>
        </w:rPr>
        <w:t xml:space="preserve">      if (c == 'f') {</w:t>
      </w:r>
    </w:p>
    <w:p w14:paraId="11BBD198"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6D646A51" w14:textId="77777777" w:rsidR="0024176F" w:rsidRPr="00EC76D5" w:rsidRDefault="0024176F" w:rsidP="00F66472">
      <w:pPr>
        <w:pStyle w:val="Code"/>
        <w:rPr>
          <w:highlight w:val="white"/>
        </w:rPr>
      </w:pPr>
      <w:r w:rsidRPr="00EC76D5">
        <w:rPr>
          <w:highlight w:val="white"/>
        </w:rPr>
        <w:t xml:space="preserve">      }</w:t>
      </w:r>
    </w:p>
    <w:p w14:paraId="404F84CF" w14:textId="77777777" w:rsidR="0024176F" w:rsidRPr="00EC76D5" w:rsidRDefault="0024176F" w:rsidP="00F66472">
      <w:pPr>
        <w:pStyle w:val="Code"/>
        <w:rPr>
          <w:highlight w:val="white"/>
        </w:rPr>
      </w:pPr>
      <w:r w:rsidRPr="00EC76D5">
        <w:rPr>
          <w:highlight w:val="white"/>
        </w:rPr>
        <w:t xml:space="preserve">      else if (tolower(c) == 'e') {</w:t>
      </w:r>
    </w:p>
    <w:p w14:paraId="45A6DBE1"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2D4E290C" w14:textId="77777777" w:rsidR="0024176F" w:rsidRPr="00EC76D5" w:rsidRDefault="0024176F" w:rsidP="00F66472">
      <w:pPr>
        <w:pStyle w:val="Code"/>
        <w:rPr>
          <w:highlight w:val="white"/>
        </w:rPr>
      </w:pPr>
      <w:r w:rsidRPr="00EC76D5">
        <w:rPr>
          <w:highlight w:val="white"/>
        </w:rPr>
        <w:t xml:space="preserve">      }</w:t>
      </w:r>
    </w:p>
    <w:p w14:paraId="2A8970D3" w14:textId="77777777" w:rsidR="0024176F" w:rsidRPr="00EC76D5" w:rsidRDefault="0024176F" w:rsidP="00F66472">
      <w:pPr>
        <w:pStyle w:val="Code"/>
        <w:rPr>
          <w:highlight w:val="white"/>
        </w:rPr>
      </w:pPr>
      <w:r w:rsidRPr="00EC76D5">
        <w:rPr>
          <w:highlight w:val="white"/>
        </w:rPr>
        <w:t xml:space="preserve">      else {</w:t>
      </w:r>
    </w:p>
    <w:p w14:paraId="75BA22B8" w14:textId="608982AC" w:rsidR="0024176F" w:rsidRPr="00EC76D5" w:rsidRDefault="0024176F" w:rsidP="00F66472">
      <w:pPr>
        <w:pStyle w:val="Code"/>
        <w:rPr>
          <w:highlight w:val="white"/>
        </w:rPr>
      </w:pPr>
      <w:r w:rsidRPr="00EC76D5">
        <w:rPr>
          <w:highlight w:val="white"/>
        </w:rPr>
        <w:t xml:space="preserve">        int expo = (int) log10(fabs(longDoubleValue));</w:t>
      </w:r>
    </w:p>
    <w:p w14:paraId="00D2E568" w14:textId="77777777" w:rsidR="0024176F" w:rsidRPr="00EC76D5" w:rsidRDefault="0024176F" w:rsidP="00F66472">
      <w:pPr>
        <w:pStyle w:val="Code"/>
        <w:rPr>
          <w:highlight w:val="white"/>
        </w:rPr>
      </w:pPr>
    </w:p>
    <w:p w14:paraId="35B7844C" w14:textId="77777777" w:rsidR="0024176F" w:rsidRPr="00EC76D5" w:rsidRDefault="0024176F" w:rsidP="00F66472">
      <w:pPr>
        <w:pStyle w:val="Code"/>
        <w:rPr>
          <w:highlight w:val="white"/>
        </w:rPr>
      </w:pPr>
      <w:r w:rsidRPr="00EC76D5">
        <w:rPr>
          <w:highlight w:val="white"/>
        </w:rPr>
        <w:t xml:space="preserve">        if ((expo &gt;= -3) &amp;&amp; (expo &lt;= 2)) {</w:t>
      </w:r>
    </w:p>
    <w:p w14:paraId="5C5B3652" w14:textId="77777777" w:rsidR="0024176F" w:rsidRPr="00EC76D5" w:rsidRDefault="0024176F" w:rsidP="00F66472">
      <w:pPr>
        <w:pStyle w:val="Code"/>
        <w:rPr>
          <w:highlight w:val="white"/>
        </w:rPr>
      </w:pPr>
      <w:r w:rsidRPr="00EC76D5">
        <w:rPr>
          <w:highlight w:val="white"/>
        </w:rPr>
        <w:t xml:space="preserve">          printLongDoublePlain(longDoubleValue, plus, space, grid, precision);</w:t>
      </w:r>
    </w:p>
    <w:p w14:paraId="323FBD82" w14:textId="77777777" w:rsidR="0024176F" w:rsidRPr="00EC76D5" w:rsidRDefault="0024176F" w:rsidP="00F66472">
      <w:pPr>
        <w:pStyle w:val="Code"/>
        <w:rPr>
          <w:highlight w:val="white"/>
        </w:rPr>
      </w:pPr>
      <w:r w:rsidRPr="00EC76D5">
        <w:rPr>
          <w:highlight w:val="white"/>
        </w:rPr>
        <w:t xml:space="preserve">        }</w:t>
      </w:r>
    </w:p>
    <w:p w14:paraId="5255F646" w14:textId="77777777" w:rsidR="0024176F" w:rsidRPr="00EC76D5" w:rsidRDefault="0024176F" w:rsidP="00F66472">
      <w:pPr>
        <w:pStyle w:val="Code"/>
        <w:rPr>
          <w:highlight w:val="white"/>
        </w:rPr>
      </w:pPr>
      <w:r w:rsidRPr="00EC76D5">
        <w:rPr>
          <w:highlight w:val="white"/>
        </w:rPr>
        <w:t xml:space="preserve">        else {</w:t>
      </w:r>
    </w:p>
    <w:p w14:paraId="46D5B14C" w14:textId="77777777" w:rsidR="0024176F" w:rsidRPr="00EC76D5" w:rsidRDefault="0024176F" w:rsidP="00F66472">
      <w:pPr>
        <w:pStyle w:val="Code"/>
        <w:rPr>
          <w:highlight w:val="white"/>
        </w:rPr>
      </w:pPr>
      <w:r w:rsidRPr="00EC76D5">
        <w:rPr>
          <w:highlight w:val="white"/>
        </w:rPr>
        <w:t xml:space="preserve">          printLongDoubleExpo(longDoubleValue, plus, space, grid, precision, isupper(c));</w:t>
      </w:r>
    </w:p>
    <w:p w14:paraId="0EFF9099" w14:textId="77777777" w:rsidR="0024176F" w:rsidRPr="00EC76D5" w:rsidRDefault="0024176F" w:rsidP="00F66472">
      <w:pPr>
        <w:pStyle w:val="Code"/>
        <w:rPr>
          <w:highlight w:val="white"/>
        </w:rPr>
      </w:pPr>
      <w:r w:rsidRPr="00EC76D5">
        <w:rPr>
          <w:highlight w:val="white"/>
        </w:rPr>
        <w:t xml:space="preserve">        }</w:t>
      </w:r>
    </w:p>
    <w:p w14:paraId="7D5AE4D7" w14:textId="77777777" w:rsidR="0024176F" w:rsidRPr="00EC76D5" w:rsidRDefault="0024176F" w:rsidP="00F66472">
      <w:pPr>
        <w:pStyle w:val="Code"/>
        <w:rPr>
          <w:highlight w:val="white"/>
        </w:rPr>
      </w:pPr>
      <w:r w:rsidRPr="00EC76D5">
        <w:rPr>
          <w:highlight w:val="white"/>
        </w:rPr>
        <w:t xml:space="preserve">      }</w:t>
      </w:r>
    </w:p>
    <w:p w14:paraId="230A1334" w14:textId="77777777" w:rsidR="0024176F" w:rsidRPr="00EC76D5" w:rsidRDefault="0024176F" w:rsidP="00F66472">
      <w:pPr>
        <w:pStyle w:val="Code"/>
        <w:rPr>
          <w:highlight w:val="white"/>
        </w:rPr>
      </w:pPr>
      <w:r w:rsidRPr="00EC76D5">
        <w:rPr>
          <w:highlight w:val="white"/>
        </w:rPr>
        <w:t xml:space="preserve">      break;</w:t>
      </w:r>
    </w:p>
    <w:p w14:paraId="548F788C" w14:textId="77777777" w:rsidR="0024176F" w:rsidRPr="00EC76D5" w:rsidRDefault="0024176F" w:rsidP="00F66472">
      <w:pPr>
        <w:pStyle w:val="Code"/>
        <w:rPr>
          <w:highlight w:val="white"/>
        </w:rPr>
      </w:pPr>
    </w:p>
    <w:p w14:paraId="1F1077B7" w14:textId="77777777" w:rsidR="0024176F" w:rsidRPr="00EC76D5" w:rsidRDefault="0024176F" w:rsidP="00F66472">
      <w:pPr>
        <w:pStyle w:val="Code"/>
        <w:rPr>
          <w:highlight w:val="white"/>
        </w:rPr>
      </w:pPr>
      <w:r w:rsidRPr="00EC76D5">
        <w:rPr>
          <w:highlight w:val="white"/>
        </w:rPr>
        <w:t xml:space="preserve">    case 'p':</w:t>
      </w:r>
    </w:p>
    <w:p w14:paraId="55CD6DB0" w14:textId="77777777" w:rsidR="0024176F" w:rsidRPr="00EC76D5" w:rsidRDefault="0024176F" w:rsidP="00F66472">
      <w:pPr>
        <w:pStyle w:val="Code"/>
        <w:rPr>
          <w:highlight w:val="white"/>
        </w:rPr>
      </w:pPr>
      <w:r w:rsidRPr="00EC76D5">
        <w:rPr>
          <w:highlight w:val="white"/>
        </w:rPr>
        <w:t xml:space="preserve">      ptrValue = va_arg(arg_list, void*);</w:t>
      </w:r>
    </w:p>
    <w:p w14:paraId="44F5DA58"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26C640E8" w14:textId="77777777" w:rsidR="0024176F" w:rsidRPr="00EC76D5" w:rsidRDefault="0024176F" w:rsidP="00F66472">
      <w:pPr>
        <w:pStyle w:val="Code"/>
        <w:rPr>
          <w:highlight w:val="white"/>
        </w:rPr>
      </w:pPr>
      <w:r w:rsidRPr="00EC76D5">
        <w:rPr>
          <w:highlight w:val="white"/>
        </w:rPr>
        <w:lastRenderedPageBreak/>
        <w:t xml:space="preserve">      printUnsignedLong((unsigned long) ptrValue, FALSE, FALSE, FALSE, 10u, FALSE);</w:t>
      </w:r>
    </w:p>
    <w:p w14:paraId="1EB4BD14" w14:textId="77777777" w:rsidR="0024176F" w:rsidRPr="00EC76D5" w:rsidRDefault="0024176F" w:rsidP="00F66472">
      <w:pPr>
        <w:pStyle w:val="Code"/>
        <w:rPr>
          <w:highlight w:val="white"/>
        </w:rPr>
      </w:pPr>
      <w:r w:rsidRPr="00EC76D5">
        <w:rPr>
          <w:highlight w:val="white"/>
        </w:rPr>
        <w:t xml:space="preserve">      break;</w:t>
      </w:r>
    </w:p>
    <w:p w14:paraId="16C675F8" w14:textId="77777777" w:rsidR="0024176F" w:rsidRPr="00EC76D5" w:rsidRDefault="0024176F" w:rsidP="00F66472">
      <w:pPr>
        <w:pStyle w:val="Code"/>
        <w:rPr>
          <w:highlight w:val="white"/>
        </w:rPr>
      </w:pPr>
    </w:p>
    <w:p w14:paraId="56A86C6E" w14:textId="77777777" w:rsidR="0024176F" w:rsidRPr="00EC76D5" w:rsidRDefault="0024176F" w:rsidP="00F66472">
      <w:pPr>
        <w:pStyle w:val="Code"/>
        <w:rPr>
          <w:highlight w:val="white"/>
        </w:rPr>
      </w:pPr>
      <w:r w:rsidRPr="00EC76D5">
        <w:rPr>
          <w:highlight w:val="white"/>
        </w:rPr>
        <w:t xml:space="preserve">    case 'n':</w:t>
      </w:r>
    </w:p>
    <w:p w14:paraId="1654A0CA" w14:textId="77777777" w:rsidR="0024176F" w:rsidRPr="00EC76D5" w:rsidRDefault="0024176F" w:rsidP="00F66472">
      <w:pPr>
        <w:pStyle w:val="Code"/>
        <w:rPr>
          <w:highlight w:val="white"/>
        </w:rPr>
      </w:pPr>
      <w:r w:rsidRPr="00EC76D5">
        <w:rPr>
          <w:highlight w:val="white"/>
        </w:rPr>
        <w:t xml:space="preserve">      ptrValue = va_arg(arg_list, void*);</w:t>
      </w:r>
    </w:p>
    <w:p w14:paraId="47A91D47" w14:textId="77777777" w:rsidR="0024176F" w:rsidRPr="00EC76D5" w:rsidRDefault="0024176F" w:rsidP="00F66472">
      <w:pPr>
        <w:pStyle w:val="Code"/>
        <w:rPr>
          <w:highlight w:val="white"/>
        </w:rPr>
      </w:pPr>
      <w:r w:rsidRPr="00EC76D5">
        <w:rPr>
          <w:highlight w:val="white"/>
        </w:rPr>
        <w:t xml:space="preserve">      intPtr = va_arg(arg_list, int*);</w:t>
      </w:r>
    </w:p>
    <w:p w14:paraId="3DD519F7"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3351E529" w14:textId="77777777" w:rsidR="0024176F" w:rsidRPr="00EC76D5" w:rsidRDefault="0024176F" w:rsidP="00F66472">
      <w:pPr>
        <w:pStyle w:val="Code"/>
        <w:rPr>
          <w:highlight w:val="white"/>
        </w:rPr>
      </w:pPr>
      <w:r w:rsidRPr="00EC76D5">
        <w:rPr>
          <w:highlight w:val="white"/>
        </w:rPr>
        <w:t xml:space="preserve">      *intPtr = g_outChars;</w:t>
      </w:r>
    </w:p>
    <w:p w14:paraId="67D113DC" w14:textId="77777777" w:rsidR="0024176F" w:rsidRPr="00EC76D5" w:rsidRDefault="0024176F" w:rsidP="00F66472">
      <w:pPr>
        <w:pStyle w:val="Code"/>
        <w:rPr>
          <w:highlight w:val="white"/>
        </w:rPr>
      </w:pPr>
      <w:r w:rsidRPr="00EC76D5">
        <w:rPr>
          <w:highlight w:val="white"/>
        </w:rPr>
        <w:t xml:space="preserve">      break;</w:t>
      </w:r>
    </w:p>
    <w:p w14:paraId="5AF3C114" w14:textId="77777777" w:rsidR="0024176F" w:rsidRPr="00EC76D5" w:rsidRDefault="0024176F" w:rsidP="00F66472">
      <w:pPr>
        <w:pStyle w:val="Code"/>
        <w:rPr>
          <w:highlight w:val="white"/>
        </w:rPr>
      </w:pPr>
    </w:p>
    <w:p w14:paraId="5442F428" w14:textId="77777777" w:rsidR="0024176F" w:rsidRPr="00EC76D5" w:rsidRDefault="0024176F" w:rsidP="00F66472">
      <w:pPr>
        <w:pStyle w:val="Code"/>
        <w:rPr>
          <w:highlight w:val="white"/>
        </w:rPr>
      </w:pPr>
      <w:r w:rsidRPr="00EC76D5">
        <w:rPr>
          <w:highlight w:val="white"/>
        </w:rPr>
        <w:t xml:space="preserve">    case '%':</w:t>
      </w:r>
    </w:p>
    <w:p w14:paraId="279D7ED8" w14:textId="77777777" w:rsidR="0024176F" w:rsidRPr="00EC76D5" w:rsidRDefault="0024176F" w:rsidP="00F66472">
      <w:pPr>
        <w:pStyle w:val="Code"/>
        <w:rPr>
          <w:highlight w:val="white"/>
        </w:rPr>
      </w:pPr>
      <w:r w:rsidRPr="00EC76D5">
        <w:rPr>
          <w:highlight w:val="white"/>
        </w:rPr>
        <w:t xml:space="preserve">      //printf("&lt;X&gt;");</w:t>
      </w:r>
    </w:p>
    <w:p w14:paraId="6017F5EA" w14:textId="77777777" w:rsidR="0024176F" w:rsidRPr="00EC76D5" w:rsidRDefault="0024176F" w:rsidP="00F66472">
      <w:pPr>
        <w:pStyle w:val="Code"/>
        <w:rPr>
          <w:highlight w:val="white"/>
        </w:rPr>
      </w:pPr>
      <w:r w:rsidRPr="00EC76D5">
        <w:rPr>
          <w:highlight w:val="white"/>
        </w:rPr>
        <w:t xml:space="preserve">      arg_list = checkWidthAndPrecision(arg_list, widthPtr, &amp;precision);</w:t>
      </w:r>
    </w:p>
    <w:p w14:paraId="1241FCDC" w14:textId="77777777" w:rsidR="0024176F" w:rsidRPr="00EC76D5" w:rsidRDefault="0024176F" w:rsidP="00F66472">
      <w:pPr>
        <w:pStyle w:val="Code"/>
        <w:rPr>
          <w:highlight w:val="white"/>
        </w:rPr>
      </w:pPr>
      <w:r w:rsidRPr="00EC76D5">
        <w:rPr>
          <w:highlight w:val="white"/>
        </w:rPr>
        <w:t xml:space="preserve">      printChar('%');</w:t>
      </w:r>
    </w:p>
    <w:p w14:paraId="088E3827" w14:textId="77777777" w:rsidR="0024176F" w:rsidRPr="00EC76D5" w:rsidRDefault="0024176F" w:rsidP="00F66472">
      <w:pPr>
        <w:pStyle w:val="Code"/>
        <w:rPr>
          <w:highlight w:val="white"/>
        </w:rPr>
      </w:pPr>
      <w:r w:rsidRPr="00EC76D5">
        <w:rPr>
          <w:highlight w:val="white"/>
        </w:rPr>
        <w:t xml:space="preserve">      break;</w:t>
      </w:r>
    </w:p>
    <w:p w14:paraId="530CD46F" w14:textId="77777777" w:rsidR="0024176F" w:rsidRPr="00EC76D5" w:rsidRDefault="0024176F" w:rsidP="00F66472">
      <w:pPr>
        <w:pStyle w:val="Code"/>
        <w:rPr>
          <w:highlight w:val="white"/>
        </w:rPr>
      </w:pPr>
      <w:r w:rsidRPr="00EC76D5">
        <w:rPr>
          <w:highlight w:val="white"/>
        </w:rPr>
        <w:t xml:space="preserve">  }</w:t>
      </w:r>
    </w:p>
    <w:p w14:paraId="2E3E7CDE" w14:textId="77777777" w:rsidR="0024176F" w:rsidRPr="00EC76D5" w:rsidRDefault="0024176F" w:rsidP="00F66472">
      <w:pPr>
        <w:pStyle w:val="Code"/>
        <w:rPr>
          <w:highlight w:val="white"/>
        </w:rPr>
      </w:pPr>
    </w:p>
    <w:p w14:paraId="2E49229F" w14:textId="77777777" w:rsidR="0024176F" w:rsidRPr="00EC76D5" w:rsidRDefault="0024176F" w:rsidP="00F66472">
      <w:pPr>
        <w:pStyle w:val="Code"/>
        <w:rPr>
          <w:highlight w:val="white"/>
        </w:rPr>
      </w:pPr>
      <w:r w:rsidRPr="00EC76D5">
        <w:rPr>
          <w:highlight w:val="white"/>
        </w:rPr>
        <w:t xml:space="preserve">  return arg_list;</w:t>
      </w:r>
    </w:p>
    <w:p w14:paraId="46C1FCA9" w14:textId="77777777" w:rsidR="0024176F" w:rsidRPr="00EC76D5" w:rsidRDefault="0024176F" w:rsidP="00F66472">
      <w:pPr>
        <w:pStyle w:val="Code"/>
        <w:rPr>
          <w:highlight w:val="white"/>
        </w:rPr>
      </w:pPr>
      <w:r w:rsidRPr="00EC76D5">
        <w:rPr>
          <w:highlight w:val="white"/>
        </w:rPr>
        <w:t>}</w:t>
      </w:r>
    </w:p>
    <w:p w14:paraId="22020541" w14:textId="1B06C380" w:rsidR="0024176F" w:rsidRPr="00EC76D5" w:rsidRDefault="0024176F" w:rsidP="00F66472">
      <w:pPr>
        <w:pStyle w:val="Code"/>
      </w:pPr>
    </w:p>
    <w:p w14:paraId="5066D1E9" w14:textId="77777777" w:rsidR="0024176F" w:rsidRPr="00EC76D5" w:rsidRDefault="0024176F" w:rsidP="00F66472">
      <w:pPr>
        <w:pStyle w:val="Code"/>
        <w:rPr>
          <w:highlight w:val="white"/>
        </w:rPr>
      </w:pPr>
      <w:r w:rsidRPr="00EC76D5">
        <w:rPr>
          <w:highlight w:val="white"/>
        </w:rPr>
        <w:t>int printFormat(char* format, va_list arg_list) {</w:t>
      </w:r>
    </w:p>
    <w:p w14:paraId="138FBCCD" w14:textId="77777777" w:rsidR="0024176F" w:rsidRPr="00EC76D5" w:rsidRDefault="0024176F" w:rsidP="00F66472">
      <w:pPr>
        <w:pStyle w:val="Code"/>
        <w:rPr>
          <w:highlight w:val="white"/>
        </w:rPr>
      </w:pPr>
      <w:r w:rsidRPr="00EC76D5">
        <w:rPr>
          <w:highlight w:val="white"/>
        </w:rPr>
        <w:t xml:space="preserve">  int index, count = 0, width = 0, precision = 0;</w:t>
      </w:r>
    </w:p>
    <w:p w14:paraId="0C4AC032" w14:textId="77777777" w:rsidR="0024176F" w:rsidRPr="00EC76D5" w:rsidRDefault="0024176F" w:rsidP="00F66472">
      <w:pPr>
        <w:pStyle w:val="Code"/>
        <w:rPr>
          <w:highlight w:val="white"/>
        </w:rPr>
      </w:pPr>
      <w:r w:rsidRPr="00EC76D5">
        <w:rPr>
          <w:highlight w:val="white"/>
        </w:rPr>
        <w:t xml:space="preserve">  BOOL percent = FALSE, plus = FALSE, minus = FALSE, space = FALSE,</w:t>
      </w:r>
    </w:p>
    <w:p w14:paraId="2ABBE8BA" w14:textId="77777777" w:rsidR="0024176F" w:rsidRPr="00EC76D5" w:rsidRDefault="0024176F" w:rsidP="00F66472">
      <w:pPr>
        <w:pStyle w:val="Code"/>
        <w:rPr>
          <w:highlight w:val="white"/>
        </w:rPr>
      </w:pPr>
      <w:r w:rsidRPr="00EC76D5">
        <w:rPr>
          <w:highlight w:val="white"/>
        </w:rPr>
        <w:t xml:space="preserve">       zero = FALSE, grid = FALSE, widthStar = FALSE,</w:t>
      </w:r>
    </w:p>
    <w:p w14:paraId="05DBE1A5" w14:textId="77777777" w:rsidR="0024176F" w:rsidRPr="00EC76D5" w:rsidRDefault="0024176F" w:rsidP="00F66472">
      <w:pPr>
        <w:pStyle w:val="Code"/>
        <w:rPr>
          <w:highlight w:val="white"/>
        </w:rPr>
      </w:pPr>
      <w:r w:rsidRPr="00EC76D5">
        <w:rPr>
          <w:highlight w:val="white"/>
        </w:rPr>
        <w:t xml:space="preserve">       period = FALSE, precisionStar = FALSE,</w:t>
      </w:r>
    </w:p>
    <w:p w14:paraId="5F6C21A6" w14:textId="77777777" w:rsidR="0024176F" w:rsidRPr="00EC76D5" w:rsidRDefault="0024176F" w:rsidP="00F66472">
      <w:pPr>
        <w:pStyle w:val="Code"/>
        <w:rPr>
          <w:highlight w:val="white"/>
        </w:rPr>
      </w:pPr>
      <w:r w:rsidRPr="00EC76D5">
        <w:rPr>
          <w:highlight w:val="white"/>
        </w:rPr>
        <w:t xml:space="preserve">       shortInt = FALSE, longInt = FALSE, longDouble = FALSE;</w:t>
      </w:r>
    </w:p>
    <w:p w14:paraId="5253CBAC" w14:textId="77777777" w:rsidR="0024176F" w:rsidRPr="00EC76D5" w:rsidRDefault="0024176F" w:rsidP="00F66472">
      <w:pPr>
        <w:pStyle w:val="Code"/>
        <w:rPr>
          <w:highlight w:val="white"/>
        </w:rPr>
      </w:pPr>
      <w:r w:rsidRPr="00EC76D5">
        <w:rPr>
          <w:highlight w:val="white"/>
        </w:rPr>
        <w:t xml:space="preserve">  g_outChars = 0;</w:t>
      </w:r>
    </w:p>
    <w:p w14:paraId="73B974AD" w14:textId="77777777" w:rsidR="0024176F" w:rsidRPr="00EC76D5" w:rsidRDefault="0024176F" w:rsidP="00F66472">
      <w:pPr>
        <w:pStyle w:val="Code"/>
        <w:rPr>
          <w:highlight w:val="white"/>
        </w:rPr>
      </w:pPr>
    </w:p>
    <w:p w14:paraId="2CBDFFF8" w14:textId="77777777" w:rsidR="0024176F" w:rsidRPr="00EC76D5" w:rsidRDefault="0024176F" w:rsidP="00F66472">
      <w:pPr>
        <w:pStyle w:val="Code"/>
        <w:rPr>
          <w:highlight w:val="white"/>
        </w:rPr>
      </w:pPr>
      <w:r w:rsidRPr="00EC76D5">
        <w:rPr>
          <w:highlight w:val="white"/>
        </w:rPr>
        <w:t xml:space="preserve">  for (index = 0; format[index] != '\0'; ++index) {</w:t>
      </w:r>
    </w:p>
    <w:p w14:paraId="10118EF5" w14:textId="77777777" w:rsidR="0024176F" w:rsidRPr="00EC76D5" w:rsidRDefault="0024176F" w:rsidP="00F66472">
      <w:pPr>
        <w:pStyle w:val="Code"/>
        <w:rPr>
          <w:highlight w:val="white"/>
        </w:rPr>
      </w:pPr>
      <w:r w:rsidRPr="00EC76D5">
        <w:rPr>
          <w:highlight w:val="white"/>
        </w:rPr>
        <w:t xml:space="preserve">    char c = format[index];</w:t>
      </w:r>
    </w:p>
    <w:p w14:paraId="0CA619E2" w14:textId="77777777" w:rsidR="0024176F" w:rsidRPr="00EC76D5" w:rsidRDefault="0024176F" w:rsidP="00F66472">
      <w:pPr>
        <w:pStyle w:val="Code"/>
        <w:rPr>
          <w:highlight w:val="white"/>
        </w:rPr>
      </w:pPr>
    </w:p>
    <w:p w14:paraId="5B3BB483" w14:textId="77777777" w:rsidR="0024176F" w:rsidRPr="00EC76D5" w:rsidRDefault="0024176F" w:rsidP="00F66472">
      <w:pPr>
        <w:pStyle w:val="Code"/>
        <w:rPr>
          <w:highlight w:val="white"/>
        </w:rPr>
      </w:pPr>
      <w:r w:rsidRPr="00EC76D5">
        <w:rPr>
          <w:highlight w:val="white"/>
        </w:rPr>
        <w:t xml:space="preserve">    if (percent) {</w:t>
      </w:r>
    </w:p>
    <w:p w14:paraId="08CE789F" w14:textId="77777777" w:rsidR="0024176F" w:rsidRPr="00EC76D5" w:rsidRDefault="0024176F" w:rsidP="00F66472">
      <w:pPr>
        <w:pStyle w:val="Code"/>
        <w:rPr>
          <w:highlight w:val="white"/>
        </w:rPr>
      </w:pPr>
      <w:r w:rsidRPr="00EC76D5">
        <w:rPr>
          <w:highlight w:val="white"/>
        </w:rPr>
        <w:t xml:space="preserve">      switch (c) {</w:t>
      </w:r>
    </w:p>
    <w:p w14:paraId="73F6296D" w14:textId="77777777" w:rsidR="0024176F" w:rsidRPr="00EC76D5" w:rsidRDefault="0024176F" w:rsidP="00F66472">
      <w:pPr>
        <w:pStyle w:val="Code"/>
        <w:rPr>
          <w:highlight w:val="white"/>
        </w:rPr>
      </w:pPr>
      <w:r w:rsidRPr="00EC76D5">
        <w:rPr>
          <w:highlight w:val="white"/>
        </w:rPr>
        <w:t xml:space="preserve">        case '+':</w:t>
      </w:r>
    </w:p>
    <w:p w14:paraId="45A0273E" w14:textId="77777777" w:rsidR="0024176F" w:rsidRPr="00EC76D5" w:rsidRDefault="0024176F" w:rsidP="00F66472">
      <w:pPr>
        <w:pStyle w:val="Code"/>
        <w:rPr>
          <w:highlight w:val="white"/>
        </w:rPr>
      </w:pPr>
      <w:r w:rsidRPr="00EC76D5">
        <w:rPr>
          <w:highlight w:val="white"/>
        </w:rPr>
        <w:t xml:space="preserve">          plus = TRUE;</w:t>
      </w:r>
    </w:p>
    <w:p w14:paraId="2C0E5E0D" w14:textId="77777777" w:rsidR="0024176F" w:rsidRPr="00EC76D5" w:rsidRDefault="0024176F" w:rsidP="00F66472">
      <w:pPr>
        <w:pStyle w:val="Code"/>
        <w:rPr>
          <w:highlight w:val="white"/>
        </w:rPr>
      </w:pPr>
      <w:r w:rsidRPr="00EC76D5">
        <w:rPr>
          <w:highlight w:val="white"/>
        </w:rPr>
        <w:t xml:space="preserve">          break;</w:t>
      </w:r>
    </w:p>
    <w:p w14:paraId="3E3ADB1C" w14:textId="77777777" w:rsidR="0024176F" w:rsidRPr="00EC76D5" w:rsidRDefault="0024176F" w:rsidP="00F66472">
      <w:pPr>
        <w:pStyle w:val="Code"/>
        <w:rPr>
          <w:highlight w:val="white"/>
        </w:rPr>
      </w:pPr>
    </w:p>
    <w:p w14:paraId="72F49876" w14:textId="77777777" w:rsidR="0024176F" w:rsidRPr="00EC76D5" w:rsidRDefault="0024176F" w:rsidP="00F66472">
      <w:pPr>
        <w:pStyle w:val="Code"/>
        <w:rPr>
          <w:highlight w:val="white"/>
        </w:rPr>
      </w:pPr>
      <w:r w:rsidRPr="00EC76D5">
        <w:rPr>
          <w:highlight w:val="white"/>
        </w:rPr>
        <w:t xml:space="preserve">        case '-':</w:t>
      </w:r>
    </w:p>
    <w:p w14:paraId="2C89D829" w14:textId="77777777" w:rsidR="0024176F" w:rsidRPr="00EC76D5" w:rsidRDefault="0024176F" w:rsidP="00F66472">
      <w:pPr>
        <w:pStyle w:val="Code"/>
        <w:rPr>
          <w:highlight w:val="white"/>
        </w:rPr>
      </w:pPr>
      <w:r w:rsidRPr="00EC76D5">
        <w:rPr>
          <w:highlight w:val="white"/>
        </w:rPr>
        <w:t xml:space="preserve">          minus = TRUE;</w:t>
      </w:r>
    </w:p>
    <w:p w14:paraId="3F3668F2" w14:textId="77777777" w:rsidR="0024176F" w:rsidRPr="00EC76D5" w:rsidRDefault="0024176F" w:rsidP="00F66472">
      <w:pPr>
        <w:pStyle w:val="Code"/>
        <w:rPr>
          <w:highlight w:val="white"/>
        </w:rPr>
      </w:pPr>
      <w:r w:rsidRPr="00EC76D5">
        <w:rPr>
          <w:highlight w:val="white"/>
        </w:rPr>
        <w:t xml:space="preserve">          break;</w:t>
      </w:r>
    </w:p>
    <w:p w14:paraId="2564F3C4" w14:textId="77777777" w:rsidR="0024176F" w:rsidRPr="00EC76D5" w:rsidRDefault="0024176F" w:rsidP="00F66472">
      <w:pPr>
        <w:pStyle w:val="Code"/>
        <w:rPr>
          <w:highlight w:val="white"/>
        </w:rPr>
      </w:pPr>
    </w:p>
    <w:p w14:paraId="2CE8769A" w14:textId="77777777" w:rsidR="0024176F" w:rsidRPr="00EC76D5" w:rsidRDefault="0024176F" w:rsidP="00F66472">
      <w:pPr>
        <w:pStyle w:val="Code"/>
        <w:rPr>
          <w:highlight w:val="white"/>
        </w:rPr>
      </w:pPr>
      <w:r w:rsidRPr="00EC76D5">
        <w:rPr>
          <w:highlight w:val="white"/>
        </w:rPr>
        <w:t xml:space="preserve">        case ' ':</w:t>
      </w:r>
    </w:p>
    <w:p w14:paraId="6D1AC7F6" w14:textId="77777777" w:rsidR="0024176F" w:rsidRPr="00EC76D5" w:rsidRDefault="0024176F" w:rsidP="00F66472">
      <w:pPr>
        <w:pStyle w:val="Code"/>
        <w:rPr>
          <w:highlight w:val="white"/>
        </w:rPr>
      </w:pPr>
      <w:r w:rsidRPr="00EC76D5">
        <w:rPr>
          <w:highlight w:val="white"/>
        </w:rPr>
        <w:t xml:space="preserve">          space = TRUE;</w:t>
      </w:r>
    </w:p>
    <w:p w14:paraId="3776164A" w14:textId="77777777" w:rsidR="0024176F" w:rsidRPr="00EC76D5" w:rsidRDefault="0024176F" w:rsidP="00F66472">
      <w:pPr>
        <w:pStyle w:val="Code"/>
        <w:rPr>
          <w:highlight w:val="white"/>
        </w:rPr>
      </w:pPr>
      <w:r w:rsidRPr="00EC76D5">
        <w:rPr>
          <w:highlight w:val="white"/>
        </w:rPr>
        <w:t xml:space="preserve">          break;</w:t>
      </w:r>
    </w:p>
    <w:p w14:paraId="4841DA57" w14:textId="77777777" w:rsidR="0024176F" w:rsidRPr="00EC76D5" w:rsidRDefault="0024176F" w:rsidP="00F66472">
      <w:pPr>
        <w:pStyle w:val="Code"/>
        <w:rPr>
          <w:highlight w:val="white"/>
        </w:rPr>
      </w:pPr>
    </w:p>
    <w:p w14:paraId="2162240F" w14:textId="77777777" w:rsidR="0024176F" w:rsidRPr="00EC76D5" w:rsidRDefault="0024176F" w:rsidP="00F66472">
      <w:pPr>
        <w:pStyle w:val="Code"/>
        <w:rPr>
          <w:highlight w:val="white"/>
        </w:rPr>
      </w:pPr>
      <w:r w:rsidRPr="00EC76D5">
        <w:rPr>
          <w:highlight w:val="white"/>
        </w:rPr>
        <w:t xml:space="preserve">        case '0':</w:t>
      </w:r>
    </w:p>
    <w:p w14:paraId="4D0E0EDE" w14:textId="77777777" w:rsidR="0024176F" w:rsidRPr="00EC76D5" w:rsidRDefault="0024176F" w:rsidP="00F66472">
      <w:pPr>
        <w:pStyle w:val="Code"/>
        <w:rPr>
          <w:highlight w:val="white"/>
        </w:rPr>
      </w:pPr>
      <w:r w:rsidRPr="00EC76D5">
        <w:rPr>
          <w:highlight w:val="white"/>
        </w:rPr>
        <w:t xml:space="preserve">          zero = TRUE;</w:t>
      </w:r>
    </w:p>
    <w:p w14:paraId="2F5D3610" w14:textId="77777777" w:rsidR="0024176F" w:rsidRPr="00EC76D5" w:rsidRDefault="0024176F" w:rsidP="00F66472">
      <w:pPr>
        <w:pStyle w:val="Code"/>
        <w:rPr>
          <w:highlight w:val="white"/>
        </w:rPr>
      </w:pPr>
      <w:r w:rsidRPr="00EC76D5">
        <w:rPr>
          <w:highlight w:val="white"/>
        </w:rPr>
        <w:t xml:space="preserve">          break;</w:t>
      </w:r>
    </w:p>
    <w:p w14:paraId="25EFCE5E" w14:textId="77777777" w:rsidR="0024176F" w:rsidRPr="00EC76D5" w:rsidRDefault="0024176F" w:rsidP="00F66472">
      <w:pPr>
        <w:pStyle w:val="Code"/>
        <w:rPr>
          <w:highlight w:val="white"/>
        </w:rPr>
      </w:pPr>
    </w:p>
    <w:p w14:paraId="7BCCBBB8" w14:textId="77777777" w:rsidR="0024176F" w:rsidRPr="00EC76D5" w:rsidRDefault="0024176F" w:rsidP="00F66472">
      <w:pPr>
        <w:pStyle w:val="Code"/>
        <w:rPr>
          <w:highlight w:val="white"/>
        </w:rPr>
      </w:pPr>
      <w:r w:rsidRPr="00EC76D5">
        <w:rPr>
          <w:highlight w:val="white"/>
        </w:rPr>
        <w:t xml:space="preserve">        case '#':</w:t>
      </w:r>
    </w:p>
    <w:p w14:paraId="784A7E4C" w14:textId="77777777" w:rsidR="0024176F" w:rsidRPr="00EC76D5" w:rsidRDefault="0024176F" w:rsidP="00F66472">
      <w:pPr>
        <w:pStyle w:val="Code"/>
        <w:rPr>
          <w:highlight w:val="white"/>
        </w:rPr>
      </w:pPr>
      <w:r w:rsidRPr="00EC76D5">
        <w:rPr>
          <w:highlight w:val="white"/>
        </w:rPr>
        <w:t xml:space="preserve">          grid = TRUE;</w:t>
      </w:r>
    </w:p>
    <w:p w14:paraId="5CDC1E92" w14:textId="77777777" w:rsidR="0024176F" w:rsidRPr="00EC76D5" w:rsidRDefault="0024176F" w:rsidP="00F66472">
      <w:pPr>
        <w:pStyle w:val="Code"/>
        <w:rPr>
          <w:highlight w:val="white"/>
        </w:rPr>
      </w:pPr>
      <w:r w:rsidRPr="00EC76D5">
        <w:rPr>
          <w:highlight w:val="white"/>
        </w:rPr>
        <w:t xml:space="preserve">          break;</w:t>
      </w:r>
    </w:p>
    <w:p w14:paraId="038DB5B6" w14:textId="77777777" w:rsidR="0024176F" w:rsidRPr="00EC76D5" w:rsidRDefault="0024176F" w:rsidP="00F66472">
      <w:pPr>
        <w:pStyle w:val="Code"/>
        <w:rPr>
          <w:highlight w:val="white"/>
        </w:rPr>
      </w:pPr>
    </w:p>
    <w:p w14:paraId="6E80C574" w14:textId="77777777" w:rsidR="0024176F" w:rsidRPr="00EC76D5" w:rsidRDefault="0024176F" w:rsidP="00F66472">
      <w:pPr>
        <w:pStyle w:val="Code"/>
        <w:rPr>
          <w:highlight w:val="white"/>
        </w:rPr>
      </w:pPr>
      <w:r w:rsidRPr="00EC76D5">
        <w:rPr>
          <w:highlight w:val="white"/>
        </w:rPr>
        <w:t xml:space="preserve">        case '.':</w:t>
      </w:r>
    </w:p>
    <w:p w14:paraId="5D23F823" w14:textId="77777777" w:rsidR="0024176F" w:rsidRPr="00EC76D5" w:rsidRDefault="0024176F" w:rsidP="00F66472">
      <w:pPr>
        <w:pStyle w:val="Code"/>
        <w:rPr>
          <w:highlight w:val="white"/>
        </w:rPr>
      </w:pPr>
      <w:r w:rsidRPr="00EC76D5">
        <w:rPr>
          <w:highlight w:val="white"/>
        </w:rPr>
        <w:t xml:space="preserve">          period = TRUE;</w:t>
      </w:r>
    </w:p>
    <w:p w14:paraId="47F34070" w14:textId="77777777" w:rsidR="0024176F" w:rsidRPr="00EC76D5" w:rsidRDefault="0024176F" w:rsidP="00F66472">
      <w:pPr>
        <w:pStyle w:val="Code"/>
        <w:rPr>
          <w:highlight w:val="white"/>
        </w:rPr>
      </w:pPr>
      <w:r w:rsidRPr="00EC76D5">
        <w:rPr>
          <w:highlight w:val="white"/>
        </w:rPr>
        <w:t xml:space="preserve">          break;</w:t>
      </w:r>
    </w:p>
    <w:p w14:paraId="59FBEDD7" w14:textId="77777777" w:rsidR="0024176F" w:rsidRPr="00EC76D5" w:rsidRDefault="0024176F" w:rsidP="00F66472">
      <w:pPr>
        <w:pStyle w:val="Code"/>
        <w:rPr>
          <w:highlight w:val="white"/>
        </w:rPr>
      </w:pPr>
    </w:p>
    <w:p w14:paraId="30E03330" w14:textId="77777777" w:rsidR="0024176F" w:rsidRPr="00EC76D5" w:rsidRDefault="0024176F" w:rsidP="00F66472">
      <w:pPr>
        <w:pStyle w:val="Code"/>
        <w:rPr>
          <w:highlight w:val="white"/>
        </w:rPr>
      </w:pPr>
      <w:r w:rsidRPr="00EC76D5">
        <w:rPr>
          <w:highlight w:val="white"/>
        </w:rPr>
        <w:t xml:space="preserve">        case '*':</w:t>
      </w:r>
    </w:p>
    <w:p w14:paraId="2418895D" w14:textId="77777777" w:rsidR="0024176F" w:rsidRPr="00EC76D5" w:rsidRDefault="0024176F" w:rsidP="00F66472">
      <w:pPr>
        <w:pStyle w:val="Code"/>
        <w:rPr>
          <w:highlight w:val="white"/>
        </w:rPr>
      </w:pPr>
      <w:r w:rsidRPr="00EC76D5">
        <w:rPr>
          <w:highlight w:val="white"/>
        </w:rPr>
        <w:t xml:space="preserve">          if (!period) {</w:t>
      </w:r>
    </w:p>
    <w:p w14:paraId="5C5A6EDA" w14:textId="77777777" w:rsidR="0024176F" w:rsidRPr="00EC76D5" w:rsidRDefault="0024176F" w:rsidP="00F66472">
      <w:pPr>
        <w:pStyle w:val="Code"/>
        <w:rPr>
          <w:highlight w:val="white"/>
        </w:rPr>
      </w:pPr>
      <w:r w:rsidRPr="00EC76D5">
        <w:rPr>
          <w:highlight w:val="white"/>
        </w:rPr>
        <w:t xml:space="preserve">            width = -1;</w:t>
      </w:r>
    </w:p>
    <w:p w14:paraId="145B98A2" w14:textId="77777777" w:rsidR="0024176F" w:rsidRPr="00EC76D5" w:rsidRDefault="0024176F" w:rsidP="00F66472">
      <w:pPr>
        <w:pStyle w:val="Code"/>
        <w:rPr>
          <w:highlight w:val="white"/>
        </w:rPr>
      </w:pPr>
      <w:r w:rsidRPr="00EC76D5">
        <w:rPr>
          <w:highlight w:val="white"/>
        </w:rPr>
        <w:t xml:space="preserve">          }</w:t>
      </w:r>
    </w:p>
    <w:p w14:paraId="18FB46DC" w14:textId="77777777" w:rsidR="0024176F" w:rsidRPr="00EC76D5" w:rsidRDefault="0024176F" w:rsidP="00F66472">
      <w:pPr>
        <w:pStyle w:val="Code"/>
        <w:rPr>
          <w:highlight w:val="white"/>
        </w:rPr>
      </w:pPr>
      <w:r w:rsidRPr="00EC76D5">
        <w:rPr>
          <w:highlight w:val="white"/>
        </w:rPr>
        <w:t xml:space="preserve">          else {</w:t>
      </w:r>
    </w:p>
    <w:p w14:paraId="7ADA2EC0" w14:textId="77777777" w:rsidR="0024176F" w:rsidRPr="00EC76D5" w:rsidRDefault="0024176F" w:rsidP="00F66472">
      <w:pPr>
        <w:pStyle w:val="Code"/>
        <w:rPr>
          <w:highlight w:val="white"/>
        </w:rPr>
      </w:pPr>
      <w:r w:rsidRPr="00EC76D5">
        <w:rPr>
          <w:highlight w:val="white"/>
        </w:rPr>
        <w:t xml:space="preserve">            precision = -1;</w:t>
      </w:r>
    </w:p>
    <w:p w14:paraId="1F406ADF" w14:textId="77777777" w:rsidR="0024176F" w:rsidRPr="00EC76D5" w:rsidRDefault="0024176F" w:rsidP="00F66472">
      <w:pPr>
        <w:pStyle w:val="Code"/>
        <w:rPr>
          <w:highlight w:val="white"/>
        </w:rPr>
      </w:pPr>
      <w:r w:rsidRPr="00EC76D5">
        <w:rPr>
          <w:highlight w:val="white"/>
        </w:rPr>
        <w:t xml:space="preserve">          }</w:t>
      </w:r>
    </w:p>
    <w:p w14:paraId="0550AEE1" w14:textId="77777777" w:rsidR="0024176F" w:rsidRPr="00EC76D5" w:rsidRDefault="0024176F" w:rsidP="00F66472">
      <w:pPr>
        <w:pStyle w:val="Code"/>
        <w:rPr>
          <w:highlight w:val="white"/>
        </w:rPr>
      </w:pPr>
      <w:r w:rsidRPr="00EC76D5">
        <w:rPr>
          <w:highlight w:val="white"/>
        </w:rPr>
        <w:t xml:space="preserve">          break;</w:t>
      </w:r>
    </w:p>
    <w:p w14:paraId="03519441" w14:textId="77777777" w:rsidR="0024176F" w:rsidRPr="00EC76D5" w:rsidRDefault="0024176F" w:rsidP="00F66472">
      <w:pPr>
        <w:pStyle w:val="Code"/>
        <w:rPr>
          <w:highlight w:val="white"/>
        </w:rPr>
      </w:pPr>
    </w:p>
    <w:p w14:paraId="6BB14306" w14:textId="77777777" w:rsidR="0024176F" w:rsidRPr="00EC76D5" w:rsidRDefault="0024176F" w:rsidP="00F66472">
      <w:pPr>
        <w:pStyle w:val="Code"/>
        <w:rPr>
          <w:highlight w:val="white"/>
        </w:rPr>
      </w:pPr>
      <w:r w:rsidRPr="00EC76D5">
        <w:rPr>
          <w:highlight w:val="white"/>
        </w:rPr>
        <w:t xml:space="preserve">        case 'h':</w:t>
      </w:r>
    </w:p>
    <w:p w14:paraId="0A652CFB" w14:textId="77777777" w:rsidR="0024176F" w:rsidRPr="00EC76D5" w:rsidRDefault="0024176F" w:rsidP="00F66472">
      <w:pPr>
        <w:pStyle w:val="Code"/>
        <w:rPr>
          <w:highlight w:val="white"/>
        </w:rPr>
      </w:pPr>
      <w:r w:rsidRPr="00EC76D5">
        <w:rPr>
          <w:highlight w:val="white"/>
        </w:rPr>
        <w:t xml:space="preserve">          shortInt = TRUE;</w:t>
      </w:r>
    </w:p>
    <w:p w14:paraId="667B3DAC" w14:textId="77777777" w:rsidR="0024176F" w:rsidRPr="00EC76D5" w:rsidRDefault="0024176F" w:rsidP="00F66472">
      <w:pPr>
        <w:pStyle w:val="Code"/>
        <w:rPr>
          <w:highlight w:val="white"/>
        </w:rPr>
      </w:pPr>
      <w:r w:rsidRPr="00EC76D5">
        <w:rPr>
          <w:highlight w:val="white"/>
        </w:rPr>
        <w:t xml:space="preserve">          break;</w:t>
      </w:r>
    </w:p>
    <w:p w14:paraId="20F9DAEF" w14:textId="77777777" w:rsidR="0024176F" w:rsidRPr="00EC76D5" w:rsidRDefault="0024176F" w:rsidP="00F66472">
      <w:pPr>
        <w:pStyle w:val="Code"/>
        <w:rPr>
          <w:highlight w:val="white"/>
        </w:rPr>
      </w:pPr>
    </w:p>
    <w:p w14:paraId="2C50C86F" w14:textId="77777777" w:rsidR="0024176F" w:rsidRPr="00EC76D5" w:rsidRDefault="0024176F" w:rsidP="00F66472">
      <w:pPr>
        <w:pStyle w:val="Code"/>
        <w:rPr>
          <w:highlight w:val="white"/>
        </w:rPr>
      </w:pPr>
      <w:r w:rsidRPr="00EC76D5">
        <w:rPr>
          <w:highlight w:val="white"/>
        </w:rPr>
        <w:t xml:space="preserve">        case 'l':</w:t>
      </w:r>
    </w:p>
    <w:p w14:paraId="32261A59" w14:textId="77777777" w:rsidR="0024176F" w:rsidRPr="00EC76D5" w:rsidRDefault="0024176F" w:rsidP="00F66472">
      <w:pPr>
        <w:pStyle w:val="Code"/>
        <w:rPr>
          <w:highlight w:val="white"/>
        </w:rPr>
      </w:pPr>
      <w:r w:rsidRPr="00EC76D5">
        <w:rPr>
          <w:highlight w:val="white"/>
        </w:rPr>
        <w:t xml:space="preserve">          longInt = TRUE;</w:t>
      </w:r>
    </w:p>
    <w:p w14:paraId="7ACDA1DE" w14:textId="77777777" w:rsidR="0024176F" w:rsidRPr="00EC76D5" w:rsidRDefault="0024176F" w:rsidP="00F66472">
      <w:pPr>
        <w:pStyle w:val="Code"/>
        <w:rPr>
          <w:highlight w:val="white"/>
        </w:rPr>
      </w:pPr>
      <w:r w:rsidRPr="00EC76D5">
        <w:rPr>
          <w:highlight w:val="white"/>
        </w:rPr>
        <w:t xml:space="preserve">          break;</w:t>
      </w:r>
    </w:p>
    <w:p w14:paraId="3DC7C42D" w14:textId="77777777" w:rsidR="0024176F" w:rsidRPr="00EC76D5" w:rsidRDefault="0024176F" w:rsidP="00F66472">
      <w:pPr>
        <w:pStyle w:val="Code"/>
        <w:rPr>
          <w:highlight w:val="white"/>
        </w:rPr>
      </w:pPr>
    </w:p>
    <w:p w14:paraId="33BDB602" w14:textId="77777777" w:rsidR="0024176F" w:rsidRPr="00EC76D5" w:rsidRDefault="0024176F" w:rsidP="00F66472">
      <w:pPr>
        <w:pStyle w:val="Code"/>
        <w:rPr>
          <w:highlight w:val="white"/>
        </w:rPr>
      </w:pPr>
      <w:r w:rsidRPr="00EC76D5">
        <w:rPr>
          <w:highlight w:val="white"/>
        </w:rPr>
        <w:t xml:space="preserve">        case 'L':</w:t>
      </w:r>
    </w:p>
    <w:p w14:paraId="0FFC4565" w14:textId="77777777" w:rsidR="0024176F" w:rsidRPr="00EC76D5" w:rsidRDefault="0024176F" w:rsidP="00F66472">
      <w:pPr>
        <w:pStyle w:val="Code"/>
        <w:rPr>
          <w:highlight w:val="white"/>
        </w:rPr>
      </w:pPr>
      <w:r w:rsidRPr="00EC76D5">
        <w:rPr>
          <w:highlight w:val="white"/>
        </w:rPr>
        <w:t xml:space="preserve">          longDouble = TRUE;</w:t>
      </w:r>
    </w:p>
    <w:p w14:paraId="5BFEDEEC" w14:textId="77777777" w:rsidR="0024176F" w:rsidRPr="00EC76D5" w:rsidRDefault="0024176F" w:rsidP="00F66472">
      <w:pPr>
        <w:pStyle w:val="Code"/>
        <w:rPr>
          <w:highlight w:val="white"/>
        </w:rPr>
      </w:pPr>
      <w:r w:rsidRPr="00EC76D5">
        <w:rPr>
          <w:highlight w:val="white"/>
        </w:rPr>
        <w:t xml:space="preserve">          break;</w:t>
      </w:r>
    </w:p>
    <w:p w14:paraId="5BBAFC84" w14:textId="77777777" w:rsidR="0024176F" w:rsidRPr="00EC76D5" w:rsidRDefault="0024176F" w:rsidP="00F66472">
      <w:pPr>
        <w:pStyle w:val="Code"/>
        <w:rPr>
          <w:highlight w:val="white"/>
        </w:rPr>
      </w:pPr>
    </w:p>
    <w:p w14:paraId="2F764CAA" w14:textId="77777777" w:rsidR="0024176F" w:rsidRPr="00EC76D5" w:rsidRDefault="0024176F" w:rsidP="00F66472">
      <w:pPr>
        <w:pStyle w:val="Code"/>
        <w:rPr>
          <w:highlight w:val="white"/>
        </w:rPr>
      </w:pPr>
      <w:r w:rsidRPr="00EC76D5">
        <w:rPr>
          <w:highlight w:val="white"/>
        </w:rPr>
        <w:t xml:space="preserve">        case 'i':</w:t>
      </w:r>
    </w:p>
    <w:p w14:paraId="6867E122" w14:textId="77777777" w:rsidR="0024176F" w:rsidRPr="00EC76D5" w:rsidRDefault="0024176F" w:rsidP="00F66472">
      <w:pPr>
        <w:pStyle w:val="Code"/>
        <w:rPr>
          <w:highlight w:val="white"/>
        </w:rPr>
      </w:pPr>
      <w:r w:rsidRPr="00EC76D5">
        <w:rPr>
          <w:highlight w:val="white"/>
        </w:rPr>
        <w:t xml:space="preserve">        case 'd':</w:t>
      </w:r>
    </w:p>
    <w:p w14:paraId="7434CB36" w14:textId="77777777" w:rsidR="0024176F" w:rsidRPr="00EC76D5" w:rsidRDefault="0024176F" w:rsidP="00F66472">
      <w:pPr>
        <w:pStyle w:val="Code"/>
        <w:rPr>
          <w:highlight w:val="white"/>
        </w:rPr>
      </w:pPr>
      <w:r w:rsidRPr="00EC76D5">
        <w:rPr>
          <w:highlight w:val="white"/>
        </w:rPr>
        <w:t xml:space="preserve">        case 'u':</w:t>
      </w:r>
    </w:p>
    <w:p w14:paraId="2864CC1B" w14:textId="77777777" w:rsidR="0024176F" w:rsidRPr="00EC76D5" w:rsidRDefault="0024176F" w:rsidP="00F66472">
      <w:pPr>
        <w:pStyle w:val="Code"/>
        <w:rPr>
          <w:highlight w:val="white"/>
        </w:rPr>
      </w:pPr>
      <w:r w:rsidRPr="00EC76D5">
        <w:rPr>
          <w:highlight w:val="white"/>
        </w:rPr>
        <w:t xml:space="preserve">        case 'b':</w:t>
      </w:r>
    </w:p>
    <w:p w14:paraId="3DF6FA74" w14:textId="77777777" w:rsidR="0024176F" w:rsidRPr="00EC76D5" w:rsidRDefault="0024176F" w:rsidP="00F66472">
      <w:pPr>
        <w:pStyle w:val="Code"/>
        <w:rPr>
          <w:highlight w:val="white"/>
        </w:rPr>
      </w:pPr>
      <w:r w:rsidRPr="00EC76D5">
        <w:rPr>
          <w:highlight w:val="white"/>
        </w:rPr>
        <w:t xml:space="preserve">        case 'o':</w:t>
      </w:r>
    </w:p>
    <w:p w14:paraId="46F31B64" w14:textId="77777777" w:rsidR="0024176F" w:rsidRPr="00EC76D5" w:rsidRDefault="0024176F" w:rsidP="00F66472">
      <w:pPr>
        <w:pStyle w:val="Code"/>
        <w:rPr>
          <w:highlight w:val="white"/>
        </w:rPr>
      </w:pPr>
      <w:r w:rsidRPr="00EC76D5">
        <w:rPr>
          <w:highlight w:val="white"/>
        </w:rPr>
        <w:t xml:space="preserve">        case 'x':</w:t>
      </w:r>
    </w:p>
    <w:p w14:paraId="776EB0B4" w14:textId="77777777" w:rsidR="0024176F" w:rsidRPr="00EC76D5" w:rsidRDefault="0024176F" w:rsidP="00F66472">
      <w:pPr>
        <w:pStyle w:val="Code"/>
        <w:rPr>
          <w:highlight w:val="white"/>
        </w:rPr>
      </w:pPr>
      <w:r w:rsidRPr="00EC76D5">
        <w:rPr>
          <w:highlight w:val="white"/>
        </w:rPr>
        <w:t xml:space="preserve">        case 'X':</w:t>
      </w:r>
    </w:p>
    <w:p w14:paraId="6C7DE060" w14:textId="77777777" w:rsidR="0024176F" w:rsidRPr="00EC76D5" w:rsidRDefault="0024176F" w:rsidP="00F66472">
      <w:pPr>
        <w:pStyle w:val="Code"/>
        <w:rPr>
          <w:highlight w:val="white"/>
        </w:rPr>
      </w:pPr>
      <w:r w:rsidRPr="00EC76D5">
        <w:rPr>
          <w:highlight w:val="white"/>
        </w:rPr>
        <w:t xml:space="preserve">        case 'c':</w:t>
      </w:r>
    </w:p>
    <w:p w14:paraId="3415ADCC" w14:textId="77777777" w:rsidR="0024176F" w:rsidRPr="00EC76D5" w:rsidRDefault="0024176F" w:rsidP="00F66472">
      <w:pPr>
        <w:pStyle w:val="Code"/>
        <w:rPr>
          <w:highlight w:val="white"/>
        </w:rPr>
      </w:pPr>
      <w:r w:rsidRPr="00EC76D5">
        <w:rPr>
          <w:highlight w:val="white"/>
        </w:rPr>
        <w:t xml:space="preserve">        case 's':</w:t>
      </w:r>
    </w:p>
    <w:p w14:paraId="3EB94CBE" w14:textId="77777777" w:rsidR="0024176F" w:rsidRPr="00EC76D5" w:rsidRDefault="0024176F" w:rsidP="00F66472">
      <w:pPr>
        <w:pStyle w:val="Code"/>
        <w:rPr>
          <w:highlight w:val="white"/>
        </w:rPr>
      </w:pPr>
      <w:r w:rsidRPr="00EC76D5">
        <w:rPr>
          <w:highlight w:val="white"/>
        </w:rPr>
        <w:t xml:space="preserve">        case 'f':</w:t>
      </w:r>
    </w:p>
    <w:p w14:paraId="65C1E27F" w14:textId="77777777" w:rsidR="0024176F" w:rsidRPr="00EC76D5" w:rsidRDefault="0024176F" w:rsidP="00F66472">
      <w:pPr>
        <w:pStyle w:val="Code"/>
        <w:rPr>
          <w:highlight w:val="white"/>
        </w:rPr>
      </w:pPr>
      <w:r w:rsidRPr="00EC76D5">
        <w:rPr>
          <w:highlight w:val="white"/>
        </w:rPr>
        <w:t xml:space="preserve">        case 'e':</w:t>
      </w:r>
    </w:p>
    <w:p w14:paraId="5A1B1B4B" w14:textId="77777777" w:rsidR="0024176F" w:rsidRPr="00EC76D5" w:rsidRDefault="0024176F" w:rsidP="00F66472">
      <w:pPr>
        <w:pStyle w:val="Code"/>
        <w:rPr>
          <w:highlight w:val="white"/>
        </w:rPr>
      </w:pPr>
      <w:r w:rsidRPr="00EC76D5">
        <w:rPr>
          <w:highlight w:val="white"/>
        </w:rPr>
        <w:t xml:space="preserve">        case 'E':</w:t>
      </w:r>
    </w:p>
    <w:p w14:paraId="5CF3016F" w14:textId="77777777" w:rsidR="0024176F" w:rsidRPr="00EC76D5" w:rsidRDefault="0024176F" w:rsidP="00F66472">
      <w:pPr>
        <w:pStyle w:val="Code"/>
        <w:rPr>
          <w:highlight w:val="white"/>
        </w:rPr>
      </w:pPr>
      <w:r w:rsidRPr="00EC76D5">
        <w:rPr>
          <w:highlight w:val="white"/>
        </w:rPr>
        <w:t xml:space="preserve">        case 'g':</w:t>
      </w:r>
    </w:p>
    <w:p w14:paraId="718ADC75" w14:textId="77777777" w:rsidR="0024176F" w:rsidRPr="00EC76D5" w:rsidRDefault="0024176F" w:rsidP="00F66472">
      <w:pPr>
        <w:pStyle w:val="Code"/>
        <w:rPr>
          <w:highlight w:val="white"/>
        </w:rPr>
      </w:pPr>
      <w:r w:rsidRPr="00EC76D5">
        <w:rPr>
          <w:highlight w:val="white"/>
        </w:rPr>
        <w:t xml:space="preserve">        case 'G':</w:t>
      </w:r>
    </w:p>
    <w:p w14:paraId="77386C3C" w14:textId="77777777" w:rsidR="0024176F" w:rsidRPr="00EC76D5" w:rsidRDefault="0024176F" w:rsidP="00F66472">
      <w:pPr>
        <w:pStyle w:val="Code"/>
        <w:rPr>
          <w:highlight w:val="white"/>
        </w:rPr>
      </w:pPr>
      <w:r w:rsidRPr="00EC76D5">
        <w:rPr>
          <w:highlight w:val="white"/>
        </w:rPr>
        <w:t xml:space="preserve">        case 'p':</w:t>
      </w:r>
    </w:p>
    <w:p w14:paraId="4A9D4430" w14:textId="77777777" w:rsidR="0024176F" w:rsidRPr="00EC76D5" w:rsidRDefault="0024176F" w:rsidP="00F66472">
      <w:pPr>
        <w:pStyle w:val="Code"/>
        <w:rPr>
          <w:highlight w:val="white"/>
        </w:rPr>
      </w:pPr>
      <w:r w:rsidRPr="00EC76D5">
        <w:rPr>
          <w:highlight w:val="white"/>
        </w:rPr>
        <w:t xml:space="preserve">        case 'n':</w:t>
      </w:r>
    </w:p>
    <w:p w14:paraId="0E4DD229" w14:textId="77777777" w:rsidR="0024176F" w:rsidRPr="00EC76D5" w:rsidRDefault="0024176F" w:rsidP="00F66472">
      <w:pPr>
        <w:pStyle w:val="Code"/>
        <w:rPr>
          <w:highlight w:val="white"/>
        </w:rPr>
      </w:pPr>
      <w:r w:rsidRPr="00EC76D5">
        <w:rPr>
          <w:highlight w:val="white"/>
        </w:rPr>
        <w:t xml:space="preserve">        case '%': {</w:t>
      </w:r>
    </w:p>
    <w:p w14:paraId="5A8437E0" w14:textId="77777777" w:rsidR="0024176F" w:rsidRPr="00EC76D5" w:rsidRDefault="0024176F" w:rsidP="00F66472">
      <w:pPr>
        <w:pStyle w:val="Code"/>
        <w:rPr>
          <w:highlight w:val="white"/>
        </w:rPr>
      </w:pPr>
      <w:r w:rsidRPr="00EC76D5">
        <w:rPr>
          <w:highlight w:val="white"/>
        </w:rPr>
        <w:t xml:space="preserve">            if (minus) {</w:t>
      </w:r>
    </w:p>
    <w:p w14:paraId="1D606312" w14:textId="77777777" w:rsidR="0024176F" w:rsidRPr="00EC76D5" w:rsidRDefault="0024176F" w:rsidP="00F66472">
      <w:pPr>
        <w:pStyle w:val="Code"/>
        <w:rPr>
          <w:highlight w:val="white"/>
        </w:rPr>
      </w:pPr>
      <w:r w:rsidRPr="00EC76D5">
        <w:rPr>
          <w:highlight w:val="white"/>
        </w:rPr>
        <w:t xml:space="preserve">              int startChars = g_outChars;</w:t>
      </w:r>
    </w:p>
    <w:p w14:paraId="15C56316"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&amp;width,</w:t>
      </w:r>
    </w:p>
    <w:p w14:paraId="507709A6"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1BA0A2A" w14:textId="77777777" w:rsidR="0024176F" w:rsidRPr="00EC76D5" w:rsidRDefault="0024176F" w:rsidP="00F66472">
      <w:pPr>
        <w:pStyle w:val="Code"/>
        <w:rPr>
          <w:highlight w:val="white"/>
        </w:rPr>
      </w:pPr>
    </w:p>
    <w:p w14:paraId="59248D1A" w14:textId="77777777" w:rsidR="0024176F" w:rsidRPr="00EC76D5" w:rsidRDefault="0024176F" w:rsidP="00F66472">
      <w:pPr>
        <w:pStyle w:val="Code"/>
        <w:rPr>
          <w:highlight w:val="white"/>
        </w:rPr>
      </w:pPr>
      <w:r w:rsidRPr="00EC76D5">
        <w:rPr>
          <w:highlight w:val="white"/>
        </w:rPr>
        <w:t xml:space="preserve">              int field = g_outChars - startChars; // fill after</w:t>
      </w:r>
    </w:p>
    <w:p w14:paraId="6A45FFDA" w14:textId="77777777" w:rsidR="0024176F" w:rsidRPr="00EC76D5" w:rsidRDefault="0024176F" w:rsidP="00F66472">
      <w:pPr>
        <w:pStyle w:val="Code"/>
        <w:rPr>
          <w:highlight w:val="white"/>
        </w:rPr>
      </w:pPr>
    </w:p>
    <w:p w14:paraId="1A754423" w14:textId="77777777" w:rsidR="0024176F" w:rsidRPr="00EC76D5" w:rsidRDefault="0024176F" w:rsidP="00F66472">
      <w:pPr>
        <w:pStyle w:val="Code"/>
        <w:rPr>
          <w:highlight w:val="white"/>
        </w:rPr>
      </w:pPr>
      <w:r w:rsidRPr="00EC76D5">
        <w:rPr>
          <w:highlight w:val="white"/>
        </w:rPr>
        <w:t xml:space="preserve">              while (field++ &lt; width) {</w:t>
      </w:r>
    </w:p>
    <w:p w14:paraId="1FC3A272" w14:textId="77777777" w:rsidR="0024176F" w:rsidRPr="00EC76D5" w:rsidRDefault="0024176F" w:rsidP="00F66472">
      <w:pPr>
        <w:pStyle w:val="Code"/>
        <w:rPr>
          <w:highlight w:val="white"/>
        </w:rPr>
      </w:pPr>
      <w:r w:rsidRPr="00EC76D5">
        <w:rPr>
          <w:highlight w:val="white"/>
        </w:rPr>
        <w:t xml:space="preserve">                printChar(' ');</w:t>
      </w:r>
    </w:p>
    <w:p w14:paraId="2F3BBDF1" w14:textId="77777777" w:rsidR="0024176F" w:rsidRPr="00EC76D5" w:rsidRDefault="0024176F" w:rsidP="00F66472">
      <w:pPr>
        <w:pStyle w:val="Code"/>
        <w:rPr>
          <w:highlight w:val="white"/>
        </w:rPr>
      </w:pPr>
      <w:r w:rsidRPr="00EC76D5">
        <w:rPr>
          <w:highlight w:val="white"/>
        </w:rPr>
        <w:t xml:space="preserve">              }</w:t>
      </w:r>
    </w:p>
    <w:p w14:paraId="21F287D1" w14:textId="77777777" w:rsidR="0024176F" w:rsidRPr="00EC76D5" w:rsidRDefault="0024176F" w:rsidP="00F66472">
      <w:pPr>
        <w:pStyle w:val="Code"/>
        <w:rPr>
          <w:highlight w:val="white"/>
        </w:rPr>
      </w:pPr>
      <w:r w:rsidRPr="00EC76D5">
        <w:rPr>
          <w:highlight w:val="white"/>
        </w:rPr>
        <w:t xml:space="preserve">            }</w:t>
      </w:r>
    </w:p>
    <w:p w14:paraId="7051186B" w14:textId="77777777" w:rsidR="0024176F" w:rsidRPr="00EC76D5" w:rsidRDefault="0024176F" w:rsidP="00F66472">
      <w:pPr>
        <w:pStyle w:val="Code"/>
        <w:rPr>
          <w:highlight w:val="white"/>
        </w:rPr>
      </w:pPr>
      <w:r w:rsidRPr="00EC76D5">
        <w:rPr>
          <w:highlight w:val="white"/>
        </w:rPr>
        <w:t xml:space="preserve">            else if (zero) {</w:t>
      </w:r>
    </w:p>
    <w:p w14:paraId="7222A340"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35DDBB1F" w14:textId="77777777" w:rsidR="0024176F" w:rsidRPr="00EC76D5" w:rsidRDefault="0024176F" w:rsidP="00F66472">
      <w:pPr>
        <w:pStyle w:val="Code"/>
        <w:rPr>
          <w:highlight w:val="white"/>
        </w:rPr>
      </w:pPr>
      <w:r w:rsidRPr="00EC76D5">
        <w:rPr>
          <w:highlight w:val="white"/>
        </w:rPr>
        <w:t xml:space="preserve">              BOOL negative = FALSE;</w:t>
      </w:r>
    </w:p>
    <w:p w14:paraId="15FB0CA2" w14:textId="7EB22C1F" w:rsidR="0024176F" w:rsidRPr="00EC76D5" w:rsidRDefault="0024176F" w:rsidP="00F66472">
      <w:pPr>
        <w:pStyle w:val="Code"/>
        <w:rPr>
          <w:highlight w:val="white"/>
        </w:rPr>
      </w:pPr>
      <w:r w:rsidRPr="00EC76D5">
        <w:rPr>
          <w:highlight w:val="white"/>
        </w:rPr>
        <w:t xml:space="preserve">              g_outStatus = BLANK;</w:t>
      </w:r>
    </w:p>
    <w:p w14:paraId="5B2062EA" w14:textId="77777777" w:rsidR="0024176F" w:rsidRPr="00EC76D5" w:rsidRDefault="0024176F" w:rsidP="00F66472">
      <w:pPr>
        <w:pStyle w:val="Code"/>
        <w:rPr>
          <w:highlight w:val="white"/>
        </w:rPr>
      </w:pPr>
      <w:r w:rsidRPr="00EC76D5">
        <w:rPr>
          <w:highlight w:val="white"/>
        </w:rPr>
        <w:lastRenderedPageBreak/>
        <w:t xml:space="preserve">              printArgument(&amp;format[index], arg_list, FALSE, FALSE, grid, &amp;width,</w:t>
      </w:r>
    </w:p>
    <w:p w14:paraId="047F9077" w14:textId="77777777" w:rsidR="0024176F" w:rsidRPr="00EC76D5" w:rsidRDefault="0024176F" w:rsidP="00F66472">
      <w:pPr>
        <w:pStyle w:val="Code"/>
        <w:rPr>
          <w:highlight w:val="white"/>
        </w:rPr>
      </w:pPr>
      <w:r w:rsidRPr="00EC76D5">
        <w:rPr>
          <w:highlight w:val="white"/>
        </w:rPr>
        <w:t xml:space="preserve">                            precision, shortInt, longInt, longDouble, FALSE, &amp;negative);</w:t>
      </w:r>
    </w:p>
    <w:p w14:paraId="2CD5D676" w14:textId="77777777" w:rsidR="0024176F" w:rsidRPr="00EC76D5" w:rsidRDefault="0024176F" w:rsidP="00F66472">
      <w:pPr>
        <w:pStyle w:val="Code"/>
        <w:rPr>
          <w:highlight w:val="white"/>
        </w:rPr>
      </w:pPr>
      <w:r w:rsidRPr="00EC76D5">
        <w:rPr>
          <w:highlight w:val="white"/>
        </w:rPr>
        <w:t xml:space="preserve">              g_outStatus = oldOutStatus;</w:t>
      </w:r>
    </w:p>
    <w:p w14:paraId="22912D4F" w14:textId="77777777" w:rsidR="0024176F" w:rsidRPr="00EC76D5" w:rsidRDefault="0024176F" w:rsidP="00F66472">
      <w:pPr>
        <w:pStyle w:val="Code"/>
        <w:rPr>
          <w:highlight w:val="white"/>
        </w:rPr>
      </w:pPr>
    </w:p>
    <w:p w14:paraId="3683EB45" w14:textId="77777777" w:rsidR="0024176F" w:rsidRPr="00EC76D5" w:rsidRDefault="0024176F" w:rsidP="00F66472">
      <w:pPr>
        <w:pStyle w:val="Code"/>
        <w:rPr>
          <w:highlight w:val="white"/>
        </w:rPr>
      </w:pPr>
      <w:r w:rsidRPr="00EC76D5">
        <w:rPr>
          <w:highlight w:val="white"/>
        </w:rPr>
        <w:t xml:space="preserve">              int field = g_outChars - startChars;</w:t>
      </w:r>
    </w:p>
    <w:p w14:paraId="7DE5790D" w14:textId="77777777" w:rsidR="0024176F" w:rsidRPr="00EC76D5" w:rsidRDefault="0024176F" w:rsidP="00F66472">
      <w:pPr>
        <w:pStyle w:val="Code"/>
        <w:rPr>
          <w:highlight w:val="white"/>
        </w:rPr>
      </w:pPr>
      <w:r w:rsidRPr="00EC76D5">
        <w:rPr>
          <w:highlight w:val="white"/>
        </w:rPr>
        <w:t xml:space="preserve">              g_outChars = startChars;</w:t>
      </w:r>
    </w:p>
    <w:p w14:paraId="178AC8B4" w14:textId="77777777" w:rsidR="0024176F" w:rsidRPr="00EC76D5" w:rsidRDefault="0024176F" w:rsidP="00F66472">
      <w:pPr>
        <w:pStyle w:val="Code"/>
        <w:rPr>
          <w:highlight w:val="white"/>
        </w:rPr>
      </w:pPr>
    </w:p>
    <w:p w14:paraId="424267C0" w14:textId="77777777" w:rsidR="0024176F" w:rsidRPr="00EC76D5" w:rsidRDefault="0024176F" w:rsidP="00F66472">
      <w:pPr>
        <w:pStyle w:val="Code"/>
        <w:rPr>
          <w:highlight w:val="white"/>
        </w:rPr>
      </w:pPr>
      <w:r w:rsidRPr="00EC76D5">
        <w:rPr>
          <w:highlight w:val="white"/>
        </w:rPr>
        <w:t xml:space="preserve">              if (negative) {</w:t>
      </w:r>
    </w:p>
    <w:p w14:paraId="0892F9BC" w14:textId="77777777" w:rsidR="0024176F" w:rsidRPr="00EC76D5" w:rsidRDefault="0024176F" w:rsidP="00F66472">
      <w:pPr>
        <w:pStyle w:val="Code"/>
        <w:rPr>
          <w:highlight w:val="white"/>
        </w:rPr>
      </w:pPr>
      <w:r w:rsidRPr="00EC76D5">
        <w:rPr>
          <w:highlight w:val="white"/>
        </w:rPr>
        <w:t xml:space="preserve">                printChar('-');</w:t>
      </w:r>
    </w:p>
    <w:p w14:paraId="098351A1" w14:textId="77777777" w:rsidR="0024176F" w:rsidRPr="00EC76D5" w:rsidRDefault="0024176F" w:rsidP="00F66472">
      <w:pPr>
        <w:pStyle w:val="Code"/>
        <w:rPr>
          <w:highlight w:val="white"/>
        </w:rPr>
      </w:pPr>
      <w:r w:rsidRPr="00EC76D5">
        <w:rPr>
          <w:highlight w:val="white"/>
        </w:rPr>
        <w:t xml:space="preserve">                ++field;</w:t>
      </w:r>
    </w:p>
    <w:p w14:paraId="0DDF4709" w14:textId="77777777" w:rsidR="0024176F" w:rsidRPr="00EC76D5" w:rsidRDefault="0024176F" w:rsidP="00F66472">
      <w:pPr>
        <w:pStyle w:val="Code"/>
        <w:rPr>
          <w:highlight w:val="white"/>
        </w:rPr>
      </w:pPr>
      <w:r w:rsidRPr="00EC76D5">
        <w:rPr>
          <w:highlight w:val="white"/>
        </w:rPr>
        <w:t xml:space="preserve">              }</w:t>
      </w:r>
    </w:p>
    <w:p w14:paraId="49B4EAED" w14:textId="77777777" w:rsidR="0024176F" w:rsidRPr="00EC76D5" w:rsidRDefault="0024176F" w:rsidP="00F66472">
      <w:pPr>
        <w:pStyle w:val="Code"/>
        <w:rPr>
          <w:highlight w:val="white"/>
        </w:rPr>
      </w:pPr>
      <w:r w:rsidRPr="00EC76D5">
        <w:rPr>
          <w:highlight w:val="white"/>
        </w:rPr>
        <w:t xml:space="preserve">              else if (plus) {</w:t>
      </w:r>
    </w:p>
    <w:p w14:paraId="3CA56AF4" w14:textId="77777777" w:rsidR="0024176F" w:rsidRPr="00EC76D5" w:rsidRDefault="0024176F" w:rsidP="00F66472">
      <w:pPr>
        <w:pStyle w:val="Code"/>
        <w:rPr>
          <w:highlight w:val="white"/>
        </w:rPr>
      </w:pPr>
      <w:r w:rsidRPr="00EC76D5">
        <w:rPr>
          <w:highlight w:val="white"/>
        </w:rPr>
        <w:t xml:space="preserve">                printChar('+');</w:t>
      </w:r>
    </w:p>
    <w:p w14:paraId="3104D8DA" w14:textId="77777777" w:rsidR="0024176F" w:rsidRPr="00EC76D5" w:rsidRDefault="0024176F" w:rsidP="00F66472">
      <w:pPr>
        <w:pStyle w:val="Code"/>
        <w:rPr>
          <w:highlight w:val="white"/>
        </w:rPr>
      </w:pPr>
      <w:r w:rsidRPr="00EC76D5">
        <w:rPr>
          <w:highlight w:val="white"/>
        </w:rPr>
        <w:t xml:space="preserve">                ++field;</w:t>
      </w:r>
    </w:p>
    <w:p w14:paraId="21FFDE3E" w14:textId="77777777" w:rsidR="0024176F" w:rsidRPr="00EC76D5" w:rsidRDefault="0024176F" w:rsidP="00F66472">
      <w:pPr>
        <w:pStyle w:val="Code"/>
        <w:rPr>
          <w:highlight w:val="white"/>
        </w:rPr>
      </w:pPr>
      <w:r w:rsidRPr="00EC76D5">
        <w:rPr>
          <w:highlight w:val="white"/>
        </w:rPr>
        <w:t xml:space="preserve">              }</w:t>
      </w:r>
    </w:p>
    <w:p w14:paraId="6FFDA917" w14:textId="77777777" w:rsidR="0024176F" w:rsidRPr="00EC76D5" w:rsidRDefault="0024176F" w:rsidP="00F66472">
      <w:pPr>
        <w:pStyle w:val="Code"/>
        <w:rPr>
          <w:highlight w:val="white"/>
        </w:rPr>
      </w:pPr>
      <w:r w:rsidRPr="00EC76D5">
        <w:rPr>
          <w:highlight w:val="white"/>
        </w:rPr>
        <w:t xml:space="preserve">              else if (space) {</w:t>
      </w:r>
    </w:p>
    <w:p w14:paraId="714CDCE0" w14:textId="77777777" w:rsidR="0024176F" w:rsidRPr="00EC76D5" w:rsidRDefault="0024176F" w:rsidP="00F66472">
      <w:pPr>
        <w:pStyle w:val="Code"/>
        <w:rPr>
          <w:highlight w:val="white"/>
        </w:rPr>
      </w:pPr>
      <w:r w:rsidRPr="00EC76D5">
        <w:rPr>
          <w:highlight w:val="white"/>
        </w:rPr>
        <w:t xml:space="preserve">                printChar(' ');</w:t>
      </w:r>
    </w:p>
    <w:p w14:paraId="2CC27197" w14:textId="77777777" w:rsidR="0024176F" w:rsidRPr="00EC76D5" w:rsidRDefault="0024176F" w:rsidP="00F66472">
      <w:pPr>
        <w:pStyle w:val="Code"/>
        <w:rPr>
          <w:highlight w:val="white"/>
        </w:rPr>
      </w:pPr>
      <w:r w:rsidRPr="00EC76D5">
        <w:rPr>
          <w:highlight w:val="white"/>
        </w:rPr>
        <w:t xml:space="preserve">                ++field;</w:t>
      </w:r>
    </w:p>
    <w:p w14:paraId="3A8C7D35" w14:textId="77777777" w:rsidR="0024176F" w:rsidRPr="00EC76D5" w:rsidRDefault="0024176F" w:rsidP="00F66472">
      <w:pPr>
        <w:pStyle w:val="Code"/>
        <w:rPr>
          <w:highlight w:val="white"/>
        </w:rPr>
      </w:pPr>
      <w:r w:rsidRPr="00EC76D5">
        <w:rPr>
          <w:highlight w:val="white"/>
        </w:rPr>
        <w:t xml:space="preserve">              }</w:t>
      </w:r>
    </w:p>
    <w:p w14:paraId="3AAC1B71" w14:textId="77777777" w:rsidR="0024176F" w:rsidRPr="00EC76D5" w:rsidRDefault="0024176F" w:rsidP="00F66472">
      <w:pPr>
        <w:pStyle w:val="Code"/>
        <w:rPr>
          <w:highlight w:val="white"/>
        </w:rPr>
      </w:pPr>
    </w:p>
    <w:p w14:paraId="77A598F0" w14:textId="77777777" w:rsidR="0024176F" w:rsidRPr="00EC76D5" w:rsidRDefault="0024176F" w:rsidP="00F66472">
      <w:pPr>
        <w:pStyle w:val="Code"/>
        <w:rPr>
          <w:highlight w:val="white"/>
        </w:rPr>
      </w:pPr>
      <w:r w:rsidRPr="00EC76D5">
        <w:rPr>
          <w:highlight w:val="white"/>
        </w:rPr>
        <w:t xml:space="preserve">              while (field++ &lt; width) {</w:t>
      </w:r>
    </w:p>
    <w:p w14:paraId="26E915B1" w14:textId="77777777" w:rsidR="0024176F" w:rsidRPr="00EC76D5" w:rsidRDefault="0024176F" w:rsidP="00F66472">
      <w:pPr>
        <w:pStyle w:val="Code"/>
        <w:rPr>
          <w:highlight w:val="white"/>
        </w:rPr>
      </w:pPr>
      <w:r w:rsidRPr="00EC76D5">
        <w:rPr>
          <w:highlight w:val="white"/>
        </w:rPr>
        <w:t xml:space="preserve">                printChar('0');</w:t>
      </w:r>
    </w:p>
    <w:p w14:paraId="56F1ED5C" w14:textId="77777777" w:rsidR="0024176F" w:rsidRPr="00EC76D5" w:rsidRDefault="0024176F" w:rsidP="00F66472">
      <w:pPr>
        <w:pStyle w:val="Code"/>
        <w:rPr>
          <w:highlight w:val="white"/>
        </w:rPr>
      </w:pPr>
      <w:r w:rsidRPr="00EC76D5">
        <w:rPr>
          <w:highlight w:val="white"/>
        </w:rPr>
        <w:t xml:space="preserve">              }</w:t>
      </w:r>
    </w:p>
    <w:p w14:paraId="1A2BB5E5" w14:textId="77777777" w:rsidR="0024176F" w:rsidRPr="00EC76D5" w:rsidRDefault="0024176F" w:rsidP="00F66472">
      <w:pPr>
        <w:pStyle w:val="Code"/>
        <w:rPr>
          <w:highlight w:val="white"/>
        </w:rPr>
      </w:pPr>
    </w:p>
    <w:p w14:paraId="19EDD302" w14:textId="77777777" w:rsidR="0024176F" w:rsidRPr="00EC76D5" w:rsidRDefault="0024176F" w:rsidP="00F66472">
      <w:pPr>
        <w:pStyle w:val="Code"/>
        <w:rPr>
          <w:highlight w:val="white"/>
        </w:rPr>
      </w:pPr>
      <w:r w:rsidRPr="00EC76D5">
        <w:rPr>
          <w:highlight w:val="white"/>
        </w:rPr>
        <w:t xml:space="preserve">              arg_list = printArgument(&amp;format[index], arg_list, FALSE, FALSE, grid, NULL,</w:t>
      </w:r>
    </w:p>
    <w:p w14:paraId="53C4ABC6" w14:textId="77777777" w:rsidR="0024176F" w:rsidRPr="00EC76D5" w:rsidRDefault="0024176F" w:rsidP="00F66472">
      <w:pPr>
        <w:pStyle w:val="Code"/>
        <w:rPr>
          <w:highlight w:val="white"/>
        </w:rPr>
      </w:pPr>
      <w:r w:rsidRPr="00EC76D5">
        <w:rPr>
          <w:highlight w:val="white"/>
        </w:rPr>
        <w:t xml:space="preserve">                                       precision, shortInt, longInt, longDouble, FALSE, NULL);</w:t>
      </w:r>
    </w:p>
    <w:p w14:paraId="3AFE9FAD" w14:textId="77777777" w:rsidR="0024176F" w:rsidRPr="00EC76D5" w:rsidRDefault="0024176F" w:rsidP="00F66472">
      <w:pPr>
        <w:pStyle w:val="Code"/>
        <w:rPr>
          <w:highlight w:val="white"/>
        </w:rPr>
      </w:pPr>
      <w:r w:rsidRPr="00EC76D5">
        <w:rPr>
          <w:highlight w:val="white"/>
        </w:rPr>
        <w:t xml:space="preserve">            }</w:t>
      </w:r>
    </w:p>
    <w:p w14:paraId="55407408" w14:textId="77777777" w:rsidR="0024176F" w:rsidRPr="00EC76D5" w:rsidRDefault="0024176F" w:rsidP="00F66472">
      <w:pPr>
        <w:pStyle w:val="Code"/>
        <w:rPr>
          <w:highlight w:val="white"/>
        </w:rPr>
      </w:pPr>
      <w:r w:rsidRPr="00EC76D5">
        <w:rPr>
          <w:highlight w:val="white"/>
        </w:rPr>
        <w:t xml:space="preserve">            else {</w:t>
      </w:r>
    </w:p>
    <w:p w14:paraId="24B03BFD" w14:textId="77777777" w:rsidR="0024176F" w:rsidRPr="00EC76D5" w:rsidRDefault="0024176F" w:rsidP="00F66472">
      <w:pPr>
        <w:pStyle w:val="Code"/>
        <w:rPr>
          <w:highlight w:val="white"/>
        </w:rPr>
      </w:pPr>
      <w:r w:rsidRPr="00EC76D5">
        <w:rPr>
          <w:highlight w:val="white"/>
        </w:rPr>
        <w:t xml:space="preserve">              int startChars = g_outChars, oldOutStatus = g_outStatus;</w:t>
      </w:r>
    </w:p>
    <w:p w14:paraId="17FA0DAA" w14:textId="77777777" w:rsidR="0024176F" w:rsidRPr="00EC76D5" w:rsidRDefault="0024176F" w:rsidP="00F66472">
      <w:pPr>
        <w:pStyle w:val="Code"/>
        <w:rPr>
          <w:highlight w:val="white"/>
        </w:rPr>
      </w:pPr>
      <w:r w:rsidRPr="00EC76D5">
        <w:rPr>
          <w:highlight w:val="white"/>
        </w:rPr>
        <w:t xml:space="preserve">            </w:t>
      </w:r>
    </w:p>
    <w:p w14:paraId="6EEAE170" w14:textId="77777777" w:rsidR="0024176F" w:rsidRPr="00EC76D5" w:rsidRDefault="0024176F" w:rsidP="00F66472">
      <w:pPr>
        <w:pStyle w:val="Code"/>
        <w:rPr>
          <w:highlight w:val="white"/>
        </w:rPr>
      </w:pPr>
      <w:r w:rsidRPr="00EC76D5">
        <w:rPr>
          <w:highlight w:val="white"/>
        </w:rPr>
        <w:t xml:space="preserve">              g_outStatus = BLANK;</w:t>
      </w:r>
    </w:p>
    <w:p w14:paraId="43D765BF" w14:textId="77777777" w:rsidR="0024176F" w:rsidRPr="00EC76D5" w:rsidRDefault="0024176F" w:rsidP="00F66472">
      <w:pPr>
        <w:pStyle w:val="Code"/>
        <w:rPr>
          <w:highlight w:val="white"/>
        </w:rPr>
      </w:pPr>
      <w:r w:rsidRPr="00EC76D5">
        <w:rPr>
          <w:highlight w:val="white"/>
        </w:rPr>
        <w:t xml:space="preserve">              printArgument(&amp;format[index], arg_list, plus, space, grid, &amp;width,</w:t>
      </w:r>
    </w:p>
    <w:p w14:paraId="39672522" w14:textId="77777777" w:rsidR="0024176F" w:rsidRPr="00EC76D5" w:rsidRDefault="0024176F" w:rsidP="00F66472">
      <w:pPr>
        <w:pStyle w:val="Code"/>
        <w:rPr>
          <w:highlight w:val="white"/>
        </w:rPr>
      </w:pPr>
      <w:r w:rsidRPr="00EC76D5">
        <w:rPr>
          <w:highlight w:val="white"/>
        </w:rPr>
        <w:t xml:space="preserve">                            precision, shortInt, longInt, longDouble, TRUE, NULL);              </w:t>
      </w:r>
    </w:p>
    <w:p w14:paraId="45084D89" w14:textId="77777777" w:rsidR="0024176F" w:rsidRPr="00EC76D5" w:rsidRDefault="0024176F" w:rsidP="00F66472">
      <w:pPr>
        <w:pStyle w:val="Code"/>
        <w:rPr>
          <w:highlight w:val="white"/>
        </w:rPr>
      </w:pPr>
      <w:r w:rsidRPr="00EC76D5">
        <w:rPr>
          <w:highlight w:val="white"/>
        </w:rPr>
        <w:t xml:space="preserve">              g_outStatus = oldOutStatus;</w:t>
      </w:r>
    </w:p>
    <w:p w14:paraId="6A9365D8" w14:textId="77777777" w:rsidR="0024176F" w:rsidRPr="00EC76D5" w:rsidRDefault="0024176F" w:rsidP="00F66472">
      <w:pPr>
        <w:pStyle w:val="Code"/>
        <w:rPr>
          <w:highlight w:val="white"/>
        </w:rPr>
      </w:pPr>
    </w:p>
    <w:p w14:paraId="33B710F2" w14:textId="77777777" w:rsidR="0024176F" w:rsidRPr="00EC76D5" w:rsidRDefault="0024176F" w:rsidP="00F66472">
      <w:pPr>
        <w:pStyle w:val="Code"/>
        <w:rPr>
          <w:highlight w:val="white"/>
        </w:rPr>
      </w:pPr>
      <w:r w:rsidRPr="00EC76D5">
        <w:rPr>
          <w:highlight w:val="white"/>
        </w:rPr>
        <w:t xml:space="preserve">              int field = g_outChars - startChars;</w:t>
      </w:r>
    </w:p>
    <w:p w14:paraId="1111E8F6" w14:textId="77777777" w:rsidR="0024176F" w:rsidRPr="00EC76D5" w:rsidRDefault="0024176F" w:rsidP="00F66472">
      <w:pPr>
        <w:pStyle w:val="Code"/>
        <w:rPr>
          <w:highlight w:val="white"/>
        </w:rPr>
      </w:pPr>
      <w:r w:rsidRPr="00EC76D5">
        <w:rPr>
          <w:highlight w:val="white"/>
        </w:rPr>
        <w:t xml:space="preserve">              g_outChars = startChars;</w:t>
      </w:r>
    </w:p>
    <w:p w14:paraId="7722DF0F" w14:textId="77777777" w:rsidR="0024176F" w:rsidRPr="00EC76D5" w:rsidRDefault="0024176F" w:rsidP="00F66472">
      <w:pPr>
        <w:pStyle w:val="Code"/>
        <w:rPr>
          <w:highlight w:val="white"/>
        </w:rPr>
      </w:pPr>
    </w:p>
    <w:p w14:paraId="0FD43D69" w14:textId="77777777" w:rsidR="0024176F" w:rsidRPr="00EC76D5" w:rsidRDefault="0024176F" w:rsidP="00F66472">
      <w:pPr>
        <w:pStyle w:val="Code"/>
        <w:rPr>
          <w:highlight w:val="white"/>
        </w:rPr>
      </w:pPr>
      <w:r w:rsidRPr="00EC76D5">
        <w:rPr>
          <w:highlight w:val="white"/>
        </w:rPr>
        <w:t xml:space="preserve">              while (field++ &lt; width) {</w:t>
      </w:r>
    </w:p>
    <w:p w14:paraId="5C449B77" w14:textId="77777777" w:rsidR="0024176F" w:rsidRPr="00EC76D5" w:rsidRDefault="0024176F" w:rsidP="00F66472">
      <w:pPr>
        <w:pStyle w:val="Code"/>
        <w:rPr>
          <w:highlight w:val="white"/>
        </w:rPr>
      </w:pPr>
      <w:r w:rsidRPr="00EC76D5">
        <w:rPr>
          <w:highlight w:val="white"/>
        </w:rPr>
        <w:t xml:space="preserve">                printChar(' ');</w:t>
      </w:r>
    </w:p>
    <w:p w14:paraId="4F0D1885" w14:textId="77777777" w:rsidR="0024176F" w:rsidRPr="00EC76D5" w:rsidRDefault="0024176F" w:rsidP="00F66472">
      <w:pPr>
        <w:pStyle w:val="Code"/>
        <w:rPr>
          <w:highlight w:val="white"/>
        </w:rPr>
      </w:pPr>
      <w:r w:rsidRPr="00EC76D5">
        <w:rPr>
          <w:highlight w:val="white"/>
        </w:rPr>
        <w:t xml:space="preserve">              }</w:t>
      </w:r>
    </w:p>
    <w:p w14:paraId="44727C8F" w14:textId="77777777" w:rsidR="0024176F" w:rsidRPr="00EC76D5" w:rsidRDefault="0024176F" w:rsidP="00F66472">
      <w:pPr>
        <w:pStyle w:val="Code"/>
        <w:rPr>
          <w:highlight w:val="white"/>
        </w:rPr>
      </w:pPr>
    </w:p>
    <w:p w14:paraId="77215668" w14:textId="77777777" w:rsidR="0024176F" w:rsidRPr="00EC76D5" w:rsidRDefault="0024176F" w:rsidP="00F66472">
      <w:pPr>
        <w:pStyle w:val="Code"/>
        <w:rPr>
          <w:highlight w:val="white"/>
        </w:rPr>
      </w:pPr>
      <w:r w:rsidRPr="00EC76D5">
        <w:rPr>
          <w:highlight w:val="white"/>
        </w:rPr>
        <w:t xml:space="preserve">              arg_list = printArgument(&amp;format[index], arg_list, plus, space, grid, NULL,</w:t>
      </w:r>
    </w:p>
    <w:p w14:paraId="54FCD987" w14:textId="77777777" w:rsidR="0024176F" w:rsidRPr="00EC76D5" w:rsidRDefault="0024176F" w:rsidP="00F66472">
      <w:pPr>
        <w:pStyle w:val="Code"/>
        <w:rPr>
          <w:highlight w:val="white"/>
        </w:rPr>
      </w:pPr>
      <w:r w:rsidRPr="00EC76D5">
        <w:rPr>
          <w:highlight w:val="white"/>
        </w:rPr>
        <w:t xml:space="preserve">                                       precision, shortInt, longInt, longDouble, TRUE, NULL);</w:t>
      </w:r>
    </w:p>
    <w:p w14:paraId="0331F2BA" w14:textId="77777777" w:rsidR="0024176F" w:rsidRPr="00EC76D5" w:rsidRDefault="0024176F" w:rsidP="00F66472">
      <w:pPr>
        <w:pStyle w:val="Code"/>
        <w:rPr>
          <w:highlight w:val="white"/>
        </w:rPr>
      </w:pPr>
      <w:r w:rsidRPr="00EC76D5">
        <w:rPr>
          <w:highlight w:val="white"/>
        </w:rPr>
        <w:t xml:space="preserve">            }</w:t>
      </w:r>
    </w:p>
    <w:p w14:paraId="2E398584" w14:textId="77777777" w:rsidR="0024176F" w:rsidRPr="00EC76D5" w:rsidRDefault="0024176F" w:rsidP="00F66472">
      <w:pPr>
        <w:pStyle w:val="Code"/>
        <w:rPr>
          <w:highlight w:val="white"/>
        </w:rPr>
      </w:pPr>
    </w:p>
    <w:p w14:paraId="6FC3D86B" w14:textId="77777777" w:rsidR="0024176F" w:rsidRPr="00EC76D5" w:rsidRDefault="0024176F" w:rsidP="00F66472">
      <w:pPr>
        <w:pStyle w:val="Code"/>
        <w:rPr>
          <w:highlight w:val="white"/>
        </w:rPr>
      </w:pPr>
      <w:r w:rsidRPr="00EC76D5">
        <w:rPr>
          <w:highlight w:val="white"/>
        </w:rPr>
        <w:t xml:space="preserve">            percent = FALSE;</w:t>
      </w:r>
    </w:p>
    <w:p w14:paraId="47526BF2" w14:textId="77777777" w:rsidR="0024176F" w:rsidRPr="00EC76D5" w:rsidRDefault="0024176F" w:rsidP="00F66472">
      <w:pPr>
        <w:pStyle w:val="Code"/>
        <w:rPr>
          <w:highlight w:val="white"/>
        </w:rPr>
      </w:pPr>
      <w:r w:rsidRPr="00EC76D5">
        <w:rPr>
          <w:highlight w:val="white"/>
        </w:rPr>
        <w:t xml:space="preserve">          }</w:t>
      </w:r>
    </w:p>
    <w:p w14:paraId="4003EC1F" w14:textId="77777777" w:rsidR="0024176F" w:rsidRPr="00EC76D5" w:rsidRDefault="0024176F" w:rsidP="00F66472">
      <w:pPr>
        <w:pStyle w:val="Code"/>
        <w:rPr>
          <w:highlight w:val="white"/>
        </w:rPr>
      </w:pPr>
      <w:r w:rsidRPr="00EC76D5">
        <w:rPr>
          <w:highlight w:val="white"/>
        </w:rPr>
        <w:t xml:space="preserve">          break;</w:t>
      </w:r>
    </w:p>
    <w:p w14:paraId="7186267E" w14:textId="77777777" w:rsidR="0024176F" w:rsidRPr="00EC76D5" w:rsidRDefault="0024176F" w:rsidP="00F66472">
      <w:pPr>
        <w:pStyle w:val="Code"/>
        <w:rPr>
          <w:highlight w:val="white"/>
        </w:rPr>
      </w:pPr>
    </w:p>
    <w:p w14:paraId="427FA9AF" w14:textId="77777777" w:rsidR="0024176F" w:rsidRPr="00EC76D5" w:rsidRDefault="0024176F" w:rsidP="00F66472">
      <w:pPr>
        <w:pStyle w:val="Code"/>
        <w:rPr>
          <w:highlight w:val="white"/>
        </w:rPr>
      </w:pPr>
      <w:r w:rsidRPr="00EC76D5">
        <w:rPr>
          <w:highlight w:val="white"/>
        </w:rPr>
        <w:t xml:space="preserve">        default: {</w:t>
      </w:r>
    </w:p>
    <w:p w14:paraId="369D666E" w14:textId="77777777" w:rsidR="0024176F" w:rsidRPr="00EC76D5" w:rsidRDefault="0024176F" w:rsidP="00F66472">
      <w:pPr>
        <w:pStyle w:val="Code"/>
        <w:rPr>
          <w:highlight w:val="white"/>
        </w:rPr>
      </w:pPr>
      <w:r w:rsidRPr="00EC76D5">
        <w:rPr>
          <w:highlight w:val="white"/>
        </w:rPr>
        <w:t xml:space="preserve">            int value = 0;</w:t>
      </w:r>
    </w:p>
    <w:p w14:paraId="4F6F6B38" w14:textId="77777777" w:rsidR="0024176F" w:rsidRPr="00EC76D5" w:rsidRDefault="0024176F" w:rsidP="00F66472">
      <w:pPr>
        <w:pStyle w:val="Code"/>
        <w:rPr>
          <w:highlight w:val="white"/>
        </w:rPr>
      </w:pPr>
      <w:r w:rsidRPr="00EC76D5">
        <w:rPr>
          <w:highlight w:val="white"/>
        </w:rPr>
        <w:t xml:space="preserve">            while (isdigit(c)) {</w:t>
      </w:r>
    </w:p>
    <w:p w14:paraId="186101AE" w14:textId="77777777" w:rsidR="0024176F" w:rsidRPr="00EC76D5" w:rsidRDefault="0024176F" w:rsidP="00F66472">
      <w:pPr>
        <w:pStyle w:val="Code"/>
        <w:rPr>
          <w:highlight w:val="white"/>
        </w:rPr>
      </w:pPr>
      <w:r w:rsidRPr="00EC76D5">
        <w:rPr>
          <w:highlight w:val="white"/>
        </w:rPr>
        <w:t xml:space="preserve">              value = (10 * value) + (c - '0');</w:t>
      </w:r>
    </w:p>
    <w:p w14:paraId="5C8A24E2" w14:textId="77777777" w:rsidR="0024176F" w:rsidRPr="00EC76D5" w:rsidRDefault="0024176F" w:rsidP="00F66472">
      <w:pPr>
        <w:pStyle w:val="Code"/>
        <w:rPr>
          <w:highlight w:val="white"/>
        </w:rPr>
      </w:pPr>
      <w:r w:rsidRPr="00EC76D5">
        <w:rPr>
          <w:highlight w:val="white"/>
        </w:rPr>
        <w:t xml:space="preserve">              c = format[++index];</w:t>
      </w:r>
    </w:p>
    <w:p w14:paraId="3AB5E68A" w14:textId="77777777" w:rsidR="0024176F" w:rsidRPr="00EC76D5" w:rsidRDefault="0024176F" w:rsidP="00F66472">
      <w:pPr>
        <w:pStyle w:val="Code"/>
        <w:rPr>
          <w:highlight w:val="white"/>
        </w:rPr>
      </w:pPr>
      <w:r w:rsidRPr="00EC76D5">
        <w:rPr>
          <w:highlight w:val="white"/>
        </w:rPr>
        <w:t xml:space="preserve">            }</w:t>
      </w:r>
    </w:p>
    <w:p w14:paraId="6F5A204F" w14:textId="77777777" w:rsidR="0024176F" w:rsidRPr="00EC76D5" w:rsidRDefault="0024176F" w:rsidP="00F66472">
      <w:pPr>
        <w:pStyle w:val="Code"/>
        <w:rPr>
          <w:highlight w:val="white"/>
        </w:rPr>
      </w:pPr>
      <w:r w:rsidRPr="00EC76D5">
        <w:rPr>
          <w:highlight w:val="white"/>
        </w:rPr>
        <w:t xml:space="preserve">            --index;</w:t>
      </w:r>
    </w:p>
    <w:p w14:paraId="6F967148" w14:textId="77777777" w:rsidR="0024176F" w:rsidRPr="00EC76D5" w:rsidRDefault="0024176F" w:rsidP="00F66472">
      <w:pPr>
        <w:pStyle w:val="Code"/>
        <w:rPr>
          <w:highlight w:val="white"/>
        </w:rPr>
      </w:pPr>
      <w:r w:rsidRPr="00EC76D5">
        <w:rPr>
          <w:highlight w:val="white"/>
        </w:rPr>
        <w:t xml:space="preserve">            </w:t>
      </w:r>
    </w:p>
    <w:p w14:paraId="7984B749" w14:textId="77777777" w:rsidR="0024176F" w:rsidRPr="00EC76D5" w:rsidRDefault="0024176F" w:rsidP="00F66472">
      <w:pPr>
        <w:pStyle w:val="Code"/>
        <w:rPr>
          <w:highlight w:val="white"/>
        </w:rPr>
      </w:pPr>
      <w:r w:rsidRPr="00EC76D5">
        <w:rPr>
          <w:highlight w:val="white"/>
        </w:rPr>
        <w:t xml:space="preserve">            if (!period) {</w:t>
      </w:r>
    </w:p>
    <w:p w14:paraId="73786D84" w14:textId="77777777" w:rsidR="0024176F" w:rsidRPr="00EC76D5" w:rsidRDefault="0024176F" w:rsidP="00F66472">
      <w:pPr>
        <w:pStyle w:val="Code"/>
        <w:rPr>
          <w:highlight w:val="white"/>
        </w:rPr>
      </w:pPr>
      <w:r w:rsidRPr="00EC76D5">
        <w:rPr>
          <w:highlight w:val="white"/>
        </w:rPr>
        <w:t xml:space="preserve">              width = value;</w:t>
      </w:r>
    </w:p>
    <w:p w14:paraId="257B627E" w14:textId="77777777" w:rsidR="0024176F" w:rsidRPr="00EC76D5" w:rsidRDefault="0024176F" w:rsidP="00F66472">
      <w:pPr>
        <w:pStyle w:val="Code"/>
        <w:rPr>
          <w:highlight w:val="white"/>
        </w:rPr>
      </w:pPr>
      <w:r w:rsidRPr="00EC76D5">
        <w:rPr>
          <w:highlight w:val="white"/>
        </w:rPr>
        <w:t xml:space="preserve">            }</w:t>
      </w:r>
    </w:p>
    <w:p w14:paraId="097E4B80" w14:textId="77777777" w:rsidR="0024176F" w:rsidRPr="00EC76D5" w:rsidRDefault="0024176F" w:rsidP="00F66472">
      <w:pPr>
        <w:pStyle w:val="Code"/>
        <w:rPr>
          <w:highlight w:val="white"/>
        </w:rPr>
      </w:pPr>
      <w:r w:rsidRPr="00EC76D5">
        <w:rPr>
          <w:highlight w:val="white"/>
        </w:rPr>
        <w:t xml:space="preserve">            else {</w:t>
      </w:r>
    </w:p>
    <w:p w14:paraId="4D232B2A" w14:textId="77777777" w:rsidR="0024176F" w:rsidRPr="00EC76D5" w:rsidRDefault="0024176F" w:rsidP="00F66472">
      <w:pPr>
        <w:pStyle w:val="Code"/>
        <w:rPr>
          <w:highlight w:val="white"/>
        </w:rPr>
      </w:pPr>
      <w:r w:rsidRPr="00EC76D5">
        <w:rPr>
          <w:highlight w:val="white"/>
        </w:rPr>
        <w:t xml:space="preserve">              precision = value;</w:t>
      </w:r>
    </w:p>
    <w:p w14:paraId="593BD6E7" w14:textId="77777777" w:rsidR="0024176F" w:rsidRPr="00EC76D5" w:rsidRDefault="0024176F" w:rsidP="00F66472">
      <w:pPr>
        <w:pStyle w:val="Code"/>
        <w:rPr>
          <w:highlight w:val="white"/>
        </w:rPr>
      </w:pPr>
      <w:r w:rsidRPr="00EC76D5">
        <w:rPr>
          <w:highlight w:val="white"/>
        </w:rPr>
        <w:t xml:space="preserve">           }</w:t>
      </w:r>
    </w:p>
    <w:p w14:paraId="67B0444A" w14:textId="77777777" w:rsidR="0024176F" w:rsidRPr="00EC76D5" w:rsidRDefault="0024176F" w:rsidP="00F66472">
      <w:pPr>
        <w:pStyle w:val="Code"/>
        <w:rPr>
          <w:highlight w:val="white"/>
        </w:rPr>
      </w:pPr>
      <w:r w:rsidRPr="00EC76D5">
        <w:rPr>
          <w:highlight w:val="white"/>
        </w:rPr>
        <w:t xml:space="preserve">          }</w:t>
      </w:r>
    </w:p>
    <w:p w14:paraId="7038CC0E" w14:textId="77777777" w:rsidR="0024176F" w:rsidRPr="00EC76D5" w:rsidRDefault="0024176F" w:rsidP="00F66472">
      <w:pPr>
        <w:pStyle w:val="Code"/>
        <w:rPr>
          <w:highlight w:val="white"/>
        </w:rPr>
      </w:pPr>
      <w:r w:rsidRPr="00EC76D5">
        <w:rPr>
          <w:highlight w:val="white"/>
        </w:rPr>
        <w:t xml:space="preserve">          break;</w:t>
      </w:r>
    </w:p>
    <w:p w14:paraId="4DF93AFB" w14:textId="77777777" w:rsidR="0024176F" w:rsidRPr="00EC76D5" w:rsidRDefault="0024176F" w:rsidP="00F66472">
      <w:pPr>
        <w:pStyle w:val="Code"/>
        <w:rPr>
          <w:highlight w:val="white"/>
        </w:rPr>
      </w:pPr>
      <w:r w:rsidRPr="00EC76D5">
        <w:rPr>
          <w:highlight w:val="white"/>
        </w:rPr>
        <w:t xml:space="preserve">      }</w:t>
      </w:r>
    </w:p>
    <w:p w14:paraId="6D589FCC" w14:textId="77777777" w:rsidR="0024176F" w:rsidRPr="00EC76D5" w:rsidRDefault="0024176F" w:rsidP="00F66472">
      <w:pPr>
        <w:pStyle w:val="Code"/>
        <w:rPr>
          <w:highlight w:val="white"/>
        </w:rPr>
      </w:pPr>
      <w:r w:rsidRPr="00EC76D5">
        <w:rPr>
          <w:highlight w:val="white"/>
        </w:rPr>
        <w:t xml:space="preserve">    }</w:t>
      </w:r>
    </w:p>
    <w:p w14:paraId="7BF75588" w14:textId="77777777" w:rsidR="0024176F" w:rsidRPr="00EC76D5" w:rsidRDefault="0024176F" w:rsidP="00F66472">
      <w:pPr>
        <w:pStyle w:val="Code"/>
        <w:rPr>
          <w:highlight w:val="white"/>
        </w:rPr>
      </w:pPr>
      <w:r w:rsidRPr="00EC76D5">
        <w:rPr>
          <w:highlight w:val="white"/>
        </w:rPr>
        <w:t xml:space="preserve">    else {</w:t>
      </w:r>
    </w:p>
    <w:p w14:paraId="5A994F7F" w14:textId="77777777" w:rsidR="0024176F" w:rsidRPr="00EC76D5" w:rsidRDefault="0024176F" w:rsidP="00F66472">
      <w:pPr>
        <w:pStyle w:val="Code"/>
        <w:rPr>
          <w:highlight w:val="white"/>
        </w:rPr>
      </w:pPr>
      <w:r w:rsidRPr="00EC76D5">
        <w:rPr>
          <w:highlight w:val="white"/>
        </w:rPr>
        <w:t xml:space="preserve">      if (c == '%') {</w:t>
      </w:r>
    </w:p>
    <w:p w14:paraId="468B962D" w14:textId="77777777" w:rsidR="0024176F" w:rsidRPr="00EC76D5" w:rsidRDefault="0024176F" w:rsidP="00F66472">
      <w:pPr>
        <w:pStyle w:val="Code"/>
        <w:rPr>
          <w:highlight w:val="white"/>
        </w:rPr>
      </w:pPr>
      <w:r w:rsidRPr="00EC76D5">
        <w:rPr>
          <w:highlight w:val="white"/>
        </w:rPr>
        <w:t xml:space="preserve">        percent = TRUE;</w:t>
      </w:r>
    </w:p>
    <w:p w14:paraId="740D0A6C" w14:textId="77777777" w:rsidR="0024176F" w:rsidRPr="00EC76D5" w:rsidRDefault="0024176F" w:rsidP="00F66472">
      <w:pPr>
        <w:pStyle w:val="Code"/>
        <w:rPr>
          <w:highlight w:val="white"/>
        </w:rPr>
      </w:pPr>
      <w:r w:rsidRPr="00EC76D5">
        <w:rPr>
          <w:highlight w:val="white"/>
        </w:rPr>
        <w:t xml:space="preserve">        plus = FALSE;</w:t>
      </w:r>
    </w:p>
    <w:p w14:paraId="3355B56A" w14:textId="77777777" w:rsidR="0024176F" w:rsidRPr="00EC76D5" w:rsidRDefault="0024176F" w:rsidP="00F66472">
      <w:pPr>
        <w:pStyle w:val="Code"/>
        <w:rPr>
          <w:highlight w:val="white"/>
        </w:rPr>
      </w:pPr>
      <w:r w:rsidRPr="00EC76D5">
        <w:rPr>
          <w:highlight w:val="white"/>
        </w:rPr>
        <w:t xml:space="preserve">        minus = FALSE;</w:t>
      </w:r>
    </w:p>
    <w:p w14:paraId="7A1D77CD" w14:textId="77777777" w:rsidR="0024176F" w:rsidRPr="00EC76D5" w:rsidRDefault="0024176F" w:rsidP="00F66472">
      <w:pPr>
        <w:pStyle w:val="Code"/>
        <w:rPr>
          <w:highlight w:val="white"/>
        </w:rPr>
      </w:pPr>
      <w:r w:rsidRPr="00EC76D5">
        <w:rPr>
          <w:highlight w:val="white"/>
        </w:rPr>
        <w:t xml:space="preserve">        space = FALSE;</w:t>
      </w:r>
    </w:p>
    <w:p w14:paraId="5789DA93" w14:textId="77777777" w:rsidR="0024176F" w:rsidRPr="00EC76D5" w:rsidRDefault="0024176F" w:rsidP="00F66472">
      <w:pPr>
        <w:pStyle w:val="Code"/>
        <w:rPr>
          <w:highlight w:val="white"/>
        </w:rPr>
      </w:pPr>
      <w:r w:rsidRPr="00EC76D5">
        <w:rPr>
          <w:highlight w:val="white"/>
        </w:rPr>
        <w:t xml:space="preserve">        zero = FALSE;</w:t>
      </w:r>
    </w:p>
    <w:p w14:paraId="5E9310D8" w14:textId="77777777" w:rsidR="0024176F" w:rsidRPr="00EC76D5" w:rsidRDefault="0024176F" w:rsidP="00F66472">
      <w:pPr>
        <w:pStyle w:val="Code"/>
        <w:rPr>
          <w:highlight w:val="white"/>
        </w:rPr>
      </w:pPr>
      <w:r w:rsidRPr="00EC76D5">
        <w:rPr>
          <w:highlight w:val="white"/>
        </w:rPr>
        <w:t xml:space="preserve">        grid = FALSE;</w:t>
      </w:r>
    </w:p>
    <w:p w14:paraId="4AFA0755" w14:textId="77777777" w:rsidR="0024176F" w:rsidRPr="00EC76D5" w:rsidRDefault="0024176F" w:rsidP="00F66472">
      <w:pPr>
        <w:pStyle w:val="Code"/>
        <w:rPr>
          <w:highlight w:val="white"/>
        </w:rPr>
      </w:pPr>
      <w:r w:rsidRPr="00EC76D5">
        <w:rPr>
          <w:highlight w:val="white"/>
        </w:rPr>
        <w:t xml:space="preserve">        widthStar = FALSE;</w:t>
      </w:r>
    </w:p>
    <w:p w14:paraId="74F8320D" w14:textId="77777777" w:rsidR="0024176F" w:rsidRPr="00EC76D5" w:rsidRDefault="0024176F" w:rsidP="00F66472">
      <w:pPr>
        <w:pStyle w:val="Code"/>
        <w:rPr>
          <w:highlight w:val="white"/>
        </w:rPr>
      </w:pPr>
      <w:r w:rsidRPr="00EC76D5">
        <w:rPr>
          <w:highlight w:val="white"/>
        </w:rPr>
        <w:t xml:space="preserve">        period = FALSE;</w:t>
      </w:r>
    </w:p>
    <w:p w14:paraId="70A50552" w14:textId="77777777" w:rsidR="0024176F" w:rsidRPr="00EC76D5" w:rsidRDefault="0024176F" w:rsidP="00F66472">
      <w:pPr>
        <w:pStyle w:val="Code"/>
        <w:rPr>
          <w:highlight w:val="white"/>
        </w:rPr>
      </w:pPr>
      <w:r w:rsidRPr="00EC76D5">
        <w:rPr>
          <w:highlight w:val="white"/>
        </w:rPr>
        <w:t xml:space="preserve">        precisionStar = FALSE;</w:t>
      </w:r>
    </w:p>
    <w:p w14:paraId="05CA0A83" w14:textId="77777777" w:rsidR="0024176F" w:rsidRPr="00EC76D5" w:rsidRDefault="0024176F" w:rsidP="00F66472">
      <w:pPr>
        <w:pStyle w:val="Code"/>
        <w:rPr>
          <w:highlight w:val="white"/>
        </w:rPr>
      </w:pPr>
      <w:r w:rsidRPr="00EC76D5">
        <w:rPr>
          <w:highlight w:val="white"/>
        </w:rPr>
        <w:t xml:space="preserve">        shortInt = FALSE;</w:t>
      </w:r>
    </w:p>
    <w:p w14:paraId="3301F079" w14:textId="77777777" w:rsidR="0024176F" w:rsidRPr="00EC76D5" w:rsidRDefault="0024176F" w:rsidP="00F66472">
      <w:pPr>
        <w:pStyle w:val="Code"/>
        <w:rPr>
          <w:highlight w:val="white"/>
        </w:rPr>
      </w:pPr>
      <w:r w:rsidRPr="00EC76D5">
        <w:rPr>
          <w:highlight w:val="white"/>
        </w:rPr>
        <w:t xml:space="preserve">        longInt = FALSE;</w:t>
      </w:r>
    </w:p>
    <w:p w14:paraId="6C73243A" w14:textId="77777777" w:rsidR="0024176F" w:rsidRPr="00EC76D5" w:rsidRDefault="0024176F" w:rsidP="00F66472">
      <w:pPr>
        <w:pStyle w:val="Code"/>
        <w:rPr>
          <w:highlight w:val="white"/>
        </w:rPr>
      </w:pPr>
      <w:r w:rsidRPr="00EC76D5">
        <w:rPr>
          <w:highlight w:val="white"/>
        </w:rPr>
        <w:t xml:space="preserve">        longDouble = FALSE;</w:t>
      </w:r>
    </w:p>
    <w:p w14:paraId="1841AFD9" w14:textId="77777777" w:rsidR="0024176F" w:rsidRPr="00EC76D5" w:rsidRDefault="0024176F" w:rsidP="00F66472">
      <w:pPr>
        <w:pStyle w:val="Code"/>
        <w:rPr>
          <w:highlight w:val="white"/>
        </w:rPr>
      </w:pPr>
      <w:r w:rsidRPr="00EC76D5">
        <w:rPr>
          <w:highlight w:val="white"/>
        </w:rPr>
        <w:t xml:space="preserve">        width = 0;</w:t>
      </w:r>
    </w:p>
    <w:p w14:paraId="2B03C52A" w14:textId="77777777" w:rsidR="0024176F" w:rsidRPr="00EC76D5" w:rsidRDefault="0024176F" w:rsidP="00F66472">
      <w:pPr>
        <w:pStyle w:val="Code"/>
        <w:rPr>
          <w:highlight w:val="white"/>
        </w:rPr>
      </w:pPr>
      <w:r w:rsidRPr="00EC76D5">
        <w:rPr>
          <w:highlight w:val="white"/>
        </w:rPr>
        <w:t xml:space="preserve">        precision = 0;</w:t>
      </w:r>
    </w:p>
    <w:p w14:paraId="4AAFB1FA" w14:textId="77777777" w:rsidR="0024176F" w:rsidRPr="00EC76D5" w:rsidRDefault="0024176F" w:rsidP="00F66472">
      <w:pPr>
        <w:pStyle w:val="Code"/>
        <w:rPr>
          <w:highlight w:val="white"/>
        </w:rPr>
      </w:pPr>
      <w:r w:rsidRPr="00EC76D5">
        <w:rPr>
          <w:highlight w:val="white"/>
        </w:rPr>
        <w:t xml:space="preserve">      }</w:t>
      </w:r>
    </w:p>
    <w:p w14:paraId="514B95DE" w14:textId="77777777" w:rsidR="0024176F" w:rsidRPr="00EC76D5" w:rsidRDefault="0024176F" w:rsidP="00F66472">
      <w:pPr>
        <w:pStyle w:val="Code"/>
        <w:rPr>
          <w:highlight w:val="white"/>
        </w:rPr>
      </w:pPr>
      <w:r w:rsidRPr="00EC76D5">
        <w:rPr>
          <w:highlight w:val="white"/>
        </w:rPr>
        <w:t xml:space="preserve">      else {</w:t>
      </w:r>
    </w:p>
    <w:p w14:paraId="5BC13B84" w14:textId="77777777" w:rsidR="0024176F" w:rsidRPr="00EC76D5" w:rsidRDefault="0024176F" w:rsidP="00F66472">
      <w:pPr>
        <w:pStyle w:val="Code"/>
        <w:rPr>
          <w:highlight w:val="white"/>
        </w:rPr>
      </w:pPr>
      <w:r w:rsidRPr="00EC76D5">
        <w:rPr>
          <w:highlight w:val="white"/>
        </w:rPr>
        <w:t xml:space="preserve">        printChar(c);</w:t>
      </w:r>
    </w:p>
    <w:p w14:paraId="1F1516F0" w14:textId="77777777" w:rsidR="0024176F" w:rsidRPr="00EC76D5" w:rsidRDefault="0024176F" w:rsidP="00F66472">
      <w:pPr>
        <w:pStyle w:val="Code"/>
        <w:rPr>
          <w:highlight w:val="white"/>
        </w:rPr>
      </w:pPr>
      <w:r w:rsidRPr="00EC76D5">
        <w:rPr>
          <w:highlight w:val="white"/>
        </w:rPr>
        <w:t xml:space="preserve">      }</w:t>
      </w:r>
    </w:p>
    <w:p w14:paraId="071DC2D1" w14:textId="77777777" w:rsidR="0024176F" w:rsidRPr="00EC76D5" w:rsidRDefault="0024176F" w:rsidP="00F66472">
      <w:pPr>
        <w:pStyle w:val="Code"/>
        <w:rPr>
          <w:highlight w:val="white"/>
        </w:rPr>
      </w:pPr>
      <w:r w:rsidRPr="00EC76D5">
        <w:rPr>
          <w:highlight w:val="white"/>
        </w:rPr>
        <w:t xml:space="preserve">    }</w:t>
      </w:r>
    </w:p>
    <w:p w14:paraId="1BC7864C" w14:textId="77777777" w:rsidR="0024176F" w:rsidRPr="00EC76D5" w:rsidRDefault="0024176F" w:rsidP="00F66472">
      <w:pPr>
        <w:pStyle w:val="Code"/>
        <w:rPr>
          <w:highlight w:val="white"/>
        </w:rPr>
      </w:pPr>
      <w:r w:rsidRPr="00EC76D5">
        <w:rPr>
          <w:highlight w:val="white"/>
        </w:rPr>
        <w:t xml:space="preserve">  }</w:t>
      </w:r>
    </w:p>
    <w:p w14:paraId="5077D831" w14:textId="77777777" w:rsidR="0024176F" w:rsidRPr="00EC76D5" w:rsidRDefault="0024176F" w:rsidP="00F66472">
      <w:pPr>
        <w:pStyle w:val="Code"/>
        <w:rPr>
          <w:highlight w:val="white"/>
        </w:rPr>
      </w:pPr>
    </w:p>
    <w:p w14:paraId="20ADADB0" w14:textId="77777777" w:rsidR="0024176F" w:rsidRPr="00EC76D5" w:rsidRDefault="0024176F" w:rsidP="00F66472">
      <w:pPr>
        <w:pStyle w:val="Code"/>
        <w:rPr>
          <w:highlight w:val="white"/>
        </w:rPr>
      </w:pPr>
      <w:r w:rsidRPr="00EC76D5">
        <w:rPr>
          <w:highlight w:val="white"/>
        </w:rPr>
        <w:t xml:space="preserve">  if (g_outStatus == STRING) {</w:t>
      </w:r>
    </w:p>
    <w:p w14:paraId="41ED0344" w14:textId="77777777" w:rsidR="0024176F" w:rsidRPr="00EC76D5" w:rsidRDefault="0024176F" w:rsidP="00F66472">
      <w:pPr>
        <w:pStyle w:val="Code"/>
        <w:rPr>
          <w:highlight w:val="white"/>
        </w:rPr>
      </w:pPr>
      <w:r w:rsidRPr="00EC76D5">
        <w:rPr>
          <w:highlight w:val="white"/>
        </w:rPr>
        <w:t xml:space="preserve">    char* outString = (char*) g_outDevice;</w:t>
      </w:r>
    </w:p>
    <w:p w14:paraId="3CA328BC" w14:textId="77777777" w:rsidR="0024176F" w:rsidRPr="00EC76D5" w:rsidRDefault="0024176F" w:rsidP="00F66472">
      <w:pPr>
        <w:pStyle w:val="Code"/>
        <w:rPr>
          <w:highlight w:val="white"/>
        </w:rPr>
      </w:pPr>
      <w:r w:rsidRPr="00EC76D5">
        <w:rPr>
          <w:highlight w:val="white"/>
        </w:rPr>
        <w:t xml:space="preserve">    outString[g_outChars] = '\0';</w:t>
      </w:r>
    </w:p>
    <w:p w14:paraId="5A5E96C0" w14:textId="77777777" w:rsidR="0024176F" w:rsidRPr="00EC76D5" w:rsidRDefault="0024176F" w:rsidP="00F66472">
      <w:pPr>
        <w:pStyle w:val="Code"/>
        <w:rPr>
          <w:highlight w:val="white"/>
        </w:rPr>
      </w:pPr>
      <w:r w:rsidRPr="00EC76D5">
        <w:rPr>
          <w:highlight w:val="white"/>
        </w:rPr>
        <w:t xml:space="preserve">  }</w:t>
      </w:r>
    </w:p>
    <w:p w14:paraId="79CA3783" w14:textId="77777777" w:rsidR="0024176F" w:rsidRPr="00EC76D5" w:rsidRDefault="0024176F" w:rsidP="00F66472">
      <w:pPr>
        <w:pStyle w:val="Code"/>
        <w:rPr>
          <w:highlight w:val="white"/>
        </w:rPr>
      </w:pPr>
    </w:p>
    <w:p w14:paraId="5DC08EC7" w14:textId="77777777" w:rsidR="0024176F" w:rsidRPr="00EC76D5" w:rsidRDefault="0024176F" w:rsidP="00F66472">
      <w:pPr>
        <w:pStyle w:val="Code"/>
        <w:rPr>
          <w:highlight w:val="white"/>
        </w:rPr>
      </w:pPr>
      <w:r w:rsidRPr="00EC76D5">
        <w:rPr>
          <w:highlight w:val="white"/>
        </w:rPr>
        <w:t xml:space="preserve">  return g_outChars;</w:t>
      </w:r>
    </w:p>
    <w:p w14:paraId="3F32619A" w14:textId="77777777" w:rsidR="0024176F" w:rsidRPr="00EC76D5" w:rsidRDefault="0024176F" w:rsidP="00F66472">
      <w:pPr>
        <w:pStyle w:val="Code"/>
        <w:rPr>
          <w:highlight w:val="white"/>
        </w:rPr>
      </w:pPr>
      <w:r w:rsidRPr="00EC76D5">
        <w:rPr>
          <w:highlight w:val="white"/>
        </w:rPr>
        <w:t>}</w:t>
      </w:r>
    </w:p>
    <w:p w14:paraId="6D86D2C0" w14:textId="0AD72DB6" w:rsidR="0024176F" w:rsidRPr="00EC76D5" w:rsidRDefault="0024176F" w:rsidP="00F66472">
      <w:pPr>
        <w:pStyle w:val="Code"/>
      </w:pPr>
    </w:p>
    <w:p w14:paraId="759AFAC9" w14:textId="77777777" w:rsidR="0024176F" w:rsidRPr="00EC76D5" w:rsidRDefault="0024176F" w:rsidP="00F66472">
      <w:pPr>
        <w:pStyle w:val="Code"/>
        <w:rPr>
          <w:highlight w:val="white"/>
        </w:rPr>
      </w:pPr>
      <w:r w:rsidRPr="00EC76D5">
        <w:rPr>
          <w:highlight w:val="white"/>
        </w:rPr>
        <w:t>int printf(char* format, ...) {</w:t>
      </w:r>
    </w:p>
    <w:p w14:paraId="5593D8A5" w14:textId="77777777" w:rsidR="0024176F" w:rsidRPr="00EC76D5" w:rsidRDefault="0024176F" w:rsidP="00F66472">
      <w:pPr>
        <w:pStyle w:val="Code"/>
        <w:rPr>
          <w:highlight w:val="white"/>
        </w:rPr>
      </w:pPr>
      <w:r w:rsidRPr="00EC76D5">
        <w:rPr>
          <w:highlight w:val="white"/>
        </w:rPr>
        <w:t xml:space="preserve">  va_list arg_list;</w:t>
      </w:r>
    </w:p>
    <w:p w14:paraId="23EB13E0" w14:textId="77777777" w:rsidR="0024176F" w:rsidRPr="00EC76D5" w:rsidRDefault="0024176F" w:rsidP="00F66472">
      <w:pPr>
        <w:pStyle w:val="Code"/>
        <w:rPr>
          <w:highlight w:val="white"/>
        </w:rPr>
      </w:pPr>
      <w:r w:rsidRPr="00EC76D5">
        <w:rPr>
          <w:highlight w:val="white"/>
        </w:rPr>
        <w:t xml:space="preserve">  va_start(arg_list, format);</w:t>
      </w:r>
    </w:p>
    <w:p w14:paraId="0C663B5D" w14:textId="77777777" w:rsidR="0024176F" w:rsidRPr="00EC76D5" w:rsidRDefault="0024176F" w:rsidP="00F66472">
      <w:pPr>
        <w:pStyle w:val="Code"/>
        <w:rPr>
          <w:highlight w:val="white"/>
        </w:rPr>
      </w:pPr>
      <w:r w:rsidRPr="00EC76D5">
        <w:rPr>
          <w:highlight w:val="white"/>
        </w:rPr>
        <w:t xml:space="preserve">  return vprintf(format, arg_list);</w:t>
      </w:r>
    </w:p>
    <w:p w14:paraId="49002119" w14:textId="77777777" w:rsidR="0024176F" w:rsidRPr="00EC76D5" w:rsidRDefault="0024176F" w:rsidP="00F66472">
      <w:pPr>
        <w:pStyle w:val="Code"/>
        <w:rPr>
          <w:highlight w:val="white"/>
        </w:rPr>
      </w:pPr>
      <w:r w:rsidRPr="00EC76D5">
        <w:rPr>
          <w:highlight w:val="white"/>
        </w:rPr>
        <w:t>}</w:t>
      </w:r>
    </w:p>
    <w:p w14:paraId="25028C68" w14:textId="77777777" w:rsidR="0024176F" w:rsidRPr="00EC76D5" w:rsidRDefault="0024176F" w:rsidP="00F66472">
      <w:pPr>
        <w:pStyle w:val="Code"/>
        <w:rPr>
          <w:highlight w:val="white"/>
        </w:rPr>
      </w:pPr>
    </w:p>
    <w:p w14:paraId="6DD140D4" w14:textId="77777777" w:rsidR="0024176F" w:rsidRPr="00EC76D5" w:rsidRDefault="0024176F" w:rsidP="00F66472">
      <w:pPr>
        <w:pStyle w:val="Code"/>
        <w:rPr>
          <w:highlight w:val="white"/>
        </w:rPr>
      </w:pPr>
      <w:r w:rsidRPr="00EC76D5">
        <w:rPr>
          <w:highlight w:val="white"/>
        </w:rPr>
        <w:t>int vprintf(char* format, va_list arg_list) {</w:t>
      </w:r>
    </w:p>
    <w:p w14:paraId="0FB0F70F" w14:textId="77777777" w:rsidR="0024176F" w:rsidRPr="00EC76D5" w:rsidRDefault="0024176F" w:rsidP="00F66472">
      <w:pPr>
        <w:pStyle w:val="Code"/>
        <w:rPr>
          <w:highlight w:val="white"/>
        </w:rPr>
      </w:pPr>
      <w:r w:rsidRPr="00EC76D5">
        <w:rPr>
          <w:highlight w:val="white"/>
        </w:rPr>
        <w:lastRenderedPageBreak/>
        <w:t xml:space="preserve">  return vfprintf(stdout, format, arg_list);</w:t>
      </w:r>
    </w:p>
    <w:p w14:paraId="1302BF9C" w14:textId="77777777" w:rsidR="0024176F" w:rsidRPr="00EC76D5" w:rsidRDefault="0024176F" w:rsidP="00F66472">
      <w:pPr>
        <w:pStyle w:val="Code"/>
        <w:rPr>
          <w:highlight w:val="white"/>
        </w:rPr>
      </w:pPr>
      <w:r w:rsidRPr="00EC76D5">
        <w:rPr>
          <w:highlight w:val="white"/>
        </w:rPr>
        <w:t>}</w:t>
      </w:r>
    </w:p>
    <w:p w14:paraId="6B7D903F" w14:textId="77777777" w:rsidR="0024176F" w:rsidRPr="00EC76D5" w:rsidRDefault="0024176F" w:rsidP="00F66472">
      <w:pPr>
        <w:pStyle w:val="Code"/>
        <w:rPr>
          <w:highlight w:val="white"/>
        </w:rPr>
      </w:pPr>
    </w:p>
    <w:p w14:paraId="4B13B327" w14:textId="77777777" w:rsidR="0024176F" w:rsidRPr="00EC76D5" w:rsidRDefault="0024176F" w:rsidP="00F66472">
      <w:pPr>
        <w:pStyle w:val="Code"/>
        <w:rPr>
          <w:highlight w:val="white"/>
        </w:rPr>
      </w:pPr>
      <w:r w:rsidRPr="00EC76D5">
        <w:rPr>
          <w:highlight w:val="white"/>
        </w:rPr>
        <w:t>int fprintf(FILE* outStream, char* format, ...) {</w:t>
      </w:r>
    </w:p>
    <w:p w14:paraId="4DCCB928" w14:textId="77777777" w:rsidR="0024176F" w:rsidRPr="00EC76D5" w:rsidRDefault="0024176F" w:rsidP="00F66472">
      <w:pPr>
        <w:pStyle w:val="Code"/>
        <w:rPr>
          <w:highlight w:val="white"/>
        </w:rPr>
      </w:pPr>
      <w:r w:rsidRPr="00EC76D5">
        <w:rPr>
          <w:highlight w:val="white"/>
        </w:rPr>
        <w:t xml:space="preserve">  va_list arg_list;</w:t>
      </w:r>
    </w:p>
    <w:p w14:paraId="41E81324" w14:textId="77777777" w:rsidR="0024176F" w:rsidRPr="00EC76D5" w:rsidRDefault="0024176F" w:rsidP="00F66472">
      <w:pPr>
        <w:pStyle w:val="Code"/>
        <w:rPr>
          <w:highlight w:val="white"/>
        </w:rPr>
      </w:pPr>
      <w:r w:rsidRPr="00EC76D5">
        <w:rPr>
          <w:highlight w:val="white"/>
        </w:rPr>
        <w:t xml:space="preserve">  va_start(arg_list, format);</w:t>
      </w:r>
    </w:p>
    <w:p w14:paraId="7F331D39" w14:textId="77777777" w:rsidR="0024176F" w:rsidRPr="00EC76D5" w:rsidRDefault="0024176F" w:rsidP="00F66472">
      <w:pPr>
        <w:pStyle w:val="Code"/>
        <w:rPr>
          <w:highlight w:val="white"/>
        </w:rPr>
      </w:pPr>
      <w:r w:rsidRPr="00EC76D5">
        <w:rPr>
          <w:highlight w:val="white"/>
        </w:rPr>
        <w:t xml:space="preserve">  return vfprintf(outStream, format, arg_list);</w:t>
      </w:r>
    </w:p>
    <w:p w14:paraId="66F5090B" w14:textId="77777777" w:rsidR="0024176F" w:rsidRPr="00EC76D5" w:rsidRDefault="0024176F" w:rsidP="00F66472">
      <w:pPr>
        <w:pStyle w:val="Code"/>
        <w:rPr>
          <w:highlight w:val="white"/>
        </w:rPr>
      </w:pPr>
      <w:r w:rsidRPr="00EC76D5">
        <w:rPr>
          <w:highlight w:val="white"/>
        </w:rPr>
        <w:t>}</w:t>
      </w:r>
    </w:p>
    <w:p w14:paraId="6168D637" w14:textId="77777777" w:rsidR="0024176F" w:rsidRPr="00EC76D5" w:rsidRDefault="0024176F" w:rsidP="00F66472">
      <w:pPr>
        <w:pStyle w:val="Code"/>
        <w:rPr>
          <w:highlight w:val="white"/>
        </w:rPr>
      </w:pPr>
    </w:p>
    <w:p w14:paraId="0DEEF96A" w14:textId="77777777" w:rsidR="0024176F" w:rsidRPr="00EC76D5" w:rsidRDefault="0024176F" w:rsidP="00F66472">
      <w:pPr>
        <w:pStyle w:val="Code"/>
        <w:rPr>
          <w:highlight w:val="white"/>
        </w:rPr>
      </w:pPr>
      <w:r w:rsidRPr="00EC76D5">
        <w:rPr>
          <w:highlight w:val="white"/>
        </w:rPr>
        <w:t>int vfprintf(FILE* outStream, char* format, va_list arg_list) {</w:t>
      </w:r>
    </w:p>
    <w:p w14:paraId="23E30D88" w14:textId="77777777" w:rsidR="0024176F" w:rsidRPr="00EC76D5" w:rsidRDefault="0024176F" w:rsidP="00F66472">
      <w:pPr>
        <w:pStyle w:val="Code"/>
        <w:rPr>
          <w:highlight w:val="white"/>
        </w:rPr>
      </w:pPr>
      <w:r w:rsidRPr="00EC76D5">
        <w:rPr>
          <w:highlight w:val="white"/>
        </w:rPr>
        <w:t xml:space="preserve">  g_outStatus = DEVICE;</w:t>
      </w:r>
    </w:p>
    <w:p w14:paraId="588AF2D2" w14:textId="77777777" w:rsidR="0024176F" w:rsidRPr="00EC76D5" w:rsidRDefault="0024176F" w:rsidP="00F66472">
      <w:pPr>
        <w:pStyle w:val="Code"/>
        <w:rPr>
          <w:highlight w:val="white"/>
        </w:rPr>
      </w:pPr>
      <w:r w:rsidRPr="00EC76D5">
        <w:rPr>
          <w:highlight w:val="white"/>
        </w:rPr>
        <w:t xml:space="preserve">  g_outDevice = (void*) outStream;</w:t>
      </w:r>
    </w:p>
    <w:p w14:paraId="65924904" w14:textId="77777777" w:rsidR="0024176F" w:rsidRPr="00EC76D5" w:rsidRDefault="0024176F" w:rsidP="00F66472">
      <w:pPr>
        <w:pStyle w:val="Code"/>
        <w:rPr>
          <w:highlight w:val="white"/>
        </w:rPr>
      </w:pPr>
      <w:r w:rsidRPr="00EC76D5">
        <w:rPr>
          <w:highlight w:val="white"/>
        </w:rPr>
        <w:t xml:space="preserve">  return printFormat(format, arg_list);</w:t>
      </w:r>
    </w:p>
    <w:p w14:paraId="3807F96B" w14:textId="77777777" w:rsidR="0024176F" w:rsidRPr="00EC76D5" w:rsidRDefault="0024176F" w:rsidP="00F66472">
      <w:pPr>
        <w:pStyle w:val="Code"/>
        <w:rPr>
          <w:highlight w:val="white"/>
        </w:rPr>
      </w:pPr>
      <w:r w:rsidRPr="00EC76D5">
        <w:rPr>
          <w:highlight w:val="white"/>
        </w:rPr>
        <w:t>}</w:t>
      </w:r>
    </w:p>
    <w:p w14:paraId="24F844FB" w14:textId="77777777" w:rsidR="0024176F" w:rsidRPr="00EC76D5" w:rsidRDefault="0024176F" w:rsidP="00F66472">
      <w:pPr>
        <w:pStyle w:val="Code"/>
        <w:rPr>
          <w:highlight w:val="white"/>
        </w:rPr>
      </w:pPr>
    </w:p>
    <w:p w14:paraId="637B131E" w14:textId="77777777" w:rsidR="0024176F" w:rsidRPr="00EC76D5" w:rsidRDefault="0024176F" w:rsidP="00F66472">
      <w:pPr>
        <w:pStyle w:val="Code"/>
        <w:rPr>
          <w:highlight w:val="white"/>
        </w:rPr>
      </w:pPr>
      <w:r w:rsidRPr="00EC76D5">
        <w:rPr>
          <w:highlight w:val="white"/>
        </w:rPr>
        <w:t>int sprintf(char* outString, char* format, ...) {</w:t>
      </w:r>
    </w:p>
    <w:p w14:paraId="0399601C" w14:textId="77777777" w:rsidR="0024176F" w:rsidRPr="00EC76D5" w:rsidRDefault="0024176F" w:rsidP="00F66472">
      <w:pPr>
        <w:pStyle w:val="Code"/>
        <w:rPr>
          <w:highlight w:val="white"/>
        </w:rPr>
      </w:pPr>
      <w:r w:rsidRPr="00EC76D5">
        <w:rPr>
          <w:highlight w:val="white"/>
        </w:rPr>
        <w:t xml:space="preserve">  va_list arg_list;</w:t>
      </w:r>
    </w:p>
    <w:p w14:paraId="2E08CF77" w14:textId="77777777" w:rsidR="0024176F" w:rsidRPr="00EC76D5" w:rsidRDefault="0024176F" w:rsidP="00F66472">
      <w:pPr>
        <w:pStyle w:val="Code"/>
        <w:rPr>
          <w:highlight w:val="white"/>
        </w:rPr>
      </w:pPr>
      <w:r w:rsidRPr="00EC76D5">
        <w:rPr>
          <w:highlight w:val="white"/>
        </w:rPr>
        <w:t xml:space="preserve">  va_start(arg_list, format);</w:t>
      </w:r>
    </w:p>
    <w:p w14:paraId="230BD209" w14:textId="77777777" w:rsidR="0024176F" w:rsidRPr="00EC76D5" w:rsidRDefault="0024176F" w:rsidP="00F66472">
      <w:pPr>
        <w:pStyle w:val="Code"/>
        <w:rPr>
          <w:highlight w:val="white"/>
        </w:rPr>
      </w:pPr>
      <w:r w:rsidRPr="00EC76D5">
        <w:rPr>
          <w:highlight w:val="white"/>
        </w:rPr>
        <w:t xml:space="preserve">  return vsprintf(outString, format, arg_list);</w:t>
      </w:r>
    </w:p>
    <w:p w14:paraId="178579E4" w14:textId="77777777" w:rsidR="0024176F" w:rsidRPr="00EC76D5" w:rsidRDefault="0024176F" w:rsidP="00F66472">
      <w:pPr>
        <w:pStyle w:val="Code"/>
        <w:rPr>
          <w:highlight w:val="white"/>
        </w:rPr>
      </w:pPr>
      <w:r w:rsidRPr="00EC76D5">
        <w:rPr>
          <w:highlight w:val="white"/>
        </w:rPr>
        <w:t>}</w:t>
      </w:r>
    </w:p>
    <w:p w14:paraId="76A1D267" w14:textId="77777777" w:rsidR="0024176F" w:rsidRPr="00EC76D5" w:rsidRDefault="0024176F" w:rsidP="00F66472">
      <w:pPr>
        <w:pStyle w:val="Code"/>
        <w:rPr>
          <w:highlight w:val="white"/>
        </w:rPr>
      </w:pPr>
    </w:p>
    <w:p w14:paraId="3911AA8F" w14:textId="77777777" w:rsidR="0024176F" w:rsidRPr="00EC76D5" w:rsidRDefault="0024176F" w:rsidP="00F66472">
      <w:pPr>
        <w:pStyle w:val="Code"/>
        <w:rPr>
          <w:highlight w:val="white"/>
        </w:rPr>
      </w:pPr>
      <w:r w:rsidRPr="00EC76D5">
        <w:rPr>
          <w:highlight w:val="white"/>
        </w:rPr>
        <w:t>int vsprintf(char* outString, char* format, va_list arg_list) {</w:t>
      </w:r>
    </w:p>
    <w:p w14:paraId="75C91493" w14:textId="77777777" w:rsidR="0024176F" w:rsidRPr="00EC76D5" w:rsidRDefault="0024176F" w:rsidP="00F66472">
      <w:pPr>
        <w:pStyle w:val="Code"/>
        <w:rPr>
          <w:highlight w:val="white"/>
        </w:rPr>
      </w:pPr>
      <w:r w:rsidRPr="00EC76D5">
        <w:rPr>
          <w:highlight w:val="white"/>
        </w:rPr>
        <w:t xml:space="preserve">  g_outStatus = STRING;</w:t>
      </w:r>
    </w:p>
    <w:p w14:paraId="3E27496F" w14:textId="77777777" w:rsidR="0024176F" w:rsidRPr="00EC76D5" w:rsidRDefault="0024176F" w:rsidP="00F66472">
      <w:pPr>
        <w:pStyle w:val="Code"/>
        <w:rPr>
          <w:highlight w:val="white"/>
        </w:rPr>
      </w:pPr>
      <w:r w:rsidRPr="00EC76D5">
        <w:rPr>
          <w:highlight w:val="white"/>
        </w:rPr>
        <w:t xml:space="preserve">  g_outDevice = (void*) outString;</w:t>
      </w:r>
    </w:p>
    <w:p w14:paraId="0438EEE2" w14:textId="77777777" w:rsidR="0024176F" w:rsidRPr="00EC76D5" w:rsidRDefault="0024176F" w:rsidP="00F66472">
      <w:pPr>
        <w:pStyle w:val="Code"/>
        <w:rPr>
          <w:highlight w:val="white"/>
        </w:rPr>
      </w:pPr>
      <w:r w:rsidRPr="00EC76D5">
        <w:rPr>
          <w:highlight w:val="white"/>
        </w:rPr>
        <w:t xml:space="preserve">  return printFormat(format, arg_list);</w:t>
      </w:r>
    </w:p>
    <w:p w14:paraId="7C014DA5" w14:textId="1731197D" w:rsidR="0024176F" w:rsidRPr="00EC76D5" w:rsidRDefault="0024176F" w:rsidP="00F66472">
      <w:pPr>
        <w:pStyle w:val="Code"/>
      </w:pPr>
      <w:r w:rsidRPr="00EC76D5">
        <w:rPr>
          <w:highlight w:val="white"/>
        </w:rPr>
        <w:t>}</w:t>
      </w:r>
    </w:p>
    <w:p w14:paraId="47B39FAD" w14:textId="00BDF054" w:rsidR="00265BDF" w:rsidRPr="00EC76D5" w:rsidRDefault="004007C3" w:rsidP="00265BDF">
      <w:pPr>
        <w:pStyle w:val="Rubrik3"/>
      </w:pPr>
      <w:bookmarkStart w:id="535" w:name="_Toc49764467"/>
      <w:r w:rsidRPr="00EC76D5">
        <w:t>Scanning</w:t>
      </w:r>
      <w:bookmarkEnd w:id="535"/>
    </w:p>
    <w:p w14:paraId="29AFA940" w14:textId="74759390" w:rsidR="00594DB0" w:rsidRPr="00EC76D5" w:rsidRDefault="008D6750" w:rsidP="00594DB0">
      <w:pPr>
        <w:pStyle w:val="CodeListing"/>
      </w:pPr>
      <w:r>
        <w:t>s</w:t>
      </w:r>
      <w:r w:rsidR="00594DB0" w:rsidRPr="00EC76D5">
        <w:t>canf.h</w:t>
      </w:r>
    </w:p>
    <w:p w14:paraId="5E850DCE" w14:textId="77777777" w:rsidR="008361EE" w:rsidRPr="00EC76D5" w:rsidRDefault="008361EE" w:rsidP="008361EE">
      <w:pPr>
        <w:pStyle w:val="Code"/>
        <w:rPr>
          <w:highlight w:val="white"/>
        </w:rPr>
      </w:pPr>
      <w:r w:rsidRPr="00EC76D5">
        <w:rPr>
          <w:highlight w:val="white"/>
        </w:rPr>
        <w:t>#ifndef __SCANF_H__</w:t>
      </w:r>
    </w:p>
    <w:p w14:paraId="316F7280" w14:textId="77777777" w:rsidR="008361EE" w:rsidRPr="00EC76D5" w:rsidRDefault="008361EE" w:rsidP="008361EE">
      <w:pPr>
        <w:pStyle w:val="Code"/>
        <w:rPr>
          <w:highlight w:val="white"/>
        </w:rPr>
      </w:pPr>
      <w:r w:rsidRPr="00EC76D5">
        <w:rPr>
          <w:highlight w:val="white"/>
        </w:rPr>
        <w:t>#define __SCANF_H__</w:t>
      </w:r>
    </w:p>
    <w:p w14:paraId="1B886A19" w14:textId="77777777" w:rsidR="008361EE" w:rsidRPr="00EC76D5" w:rsidRDefault="008361EE" w:rsidP="008361EE">
      <w:pPr>
        <w:pStyle w:val="Code"/>
        <w:rPr>
          <w:highlight w:val="white"/>
        </w:rPr>
      </w:pPr>
    </w:p>
    <w:p w14:paraId="5B5B1380" w14:textId="77777777" w:rsidR="008361EE" w:rsidRPr="00EC76D5" w:rsidRDefault="008361EE" w:rsidP="008361EE">
      <w:pPr>
        <w:pStyle w:val="Code"/>
        <w:rPr>
          <w:highlight w:val="white"/>
        </w:rPr>
      </w:pPr>
      <w:r w:rsidRPr="00EC76D5">
        <w:rPr>
          <w:highlight w:val="white"/>
        </w:rPr>
        <w:t>#define DEVICE 0</w:t>
      </w:r>
    </w:p>
    <w:p w14:paraId="50080E35" w14:textId="77777777" w:rsidR="008361EE" w:rsidRPr="00EC76D5" w:rsidRDefault="008361EE" w:rsidP="008361EE">
      <w:pPr>
        <w:pStyle w:val="Code"/>
        <w:rPr>
          <w:highlight w:val="white"/>
        </w:rPr>
      </w:pPr>
      <w:r w:rsidRPr="00EC76D5">
        <w:rPr>
          <w:highlight w:val="white"/>
        </w:rPr>
        <w:t>#define STRING 1</w:t>
      </w:r>
    </w:p>
    <w:p w14:paraId="6015F8FE" w14:textId="77777777" w:rsidR="008361EE" w:rsidRPr="00EC76D5" w:rsidRDefault="008361EE" w:rsidP="008361EE">
      <w:pPr>
        <w:pStyle w:val="Code"/>
        <w:rPr>
          <w:highlight w:val="white"/>
        </w:rPr>
      </w:pPr>
    </w:p>
    <w:p w14:paraId="45FE1E23" w14:textId="77777777" w:rsidR="008361EE" w:rsidRPr="00EC76D5" w:rsidRDefault="008361EE" w:rsidP="008361EE">
      <w:pPr>
        <w:pStyle w:val="Code"/>
        <w:rPr>
          <w:highlight w:val="white"/>
        </w:rPr>
      </w:pPr>
      <w:r w:rsidRPr="00EC76D5">
        <w:rPr>
          <w:highlight w:val="white"/>
        </w:rPr>
        <w:t>#define EOF -1</w:t>
      </w:r>
    </w:p>
    <w:p w14:paraId="40D6F3D7" w14:textId="77777777" w:rsidR="008361EE" w:rsidRPr="00EC76D5" w:rsidRDefault="008361EE" w:rsidP="008361EE">
      <w:pPr>
        <w:pStyle w:val="Code"/>
        <w:rPr>
          <w:highlight w:val="white"/>
        </w:rPr>
      </w:pPr>
    </w:p>
    <w:p w14:paraId="115551C1" w14:textId="77777777" w:rsidR="008361EE" w:rsidRPr="00EC76D5" w:rsidRDefault="008361EE" w:rsidP="008361EE">
      <w:pPr>
        <w:pStyle w:val="Code"/>
        <w:rPr>
          <w:highlight w:val="white"/>
        </w:rPr>
      </w:pPr>
      <w:r w:rsidRPr="00EC76D5">
        <w:rPr>
          <w:highlight w:val="white"/>
        </w:rPr>
        <w:t>extern int g_inStatus, g_inChars;</w:t>
      </w:r>
    </w:p>
    <w:p w14:paraId="112E1A01" w14:textId="77777777" w:rsidR="008361EE" w:rsidRPr="00EC76D5" w:rsidRDefault="008361EE" w:rsidP="008361EE">
      <w:pPr>
        <w:pStyle w:val="Code"/>
        <w:rPr>
          <w:highlight w:val="white"/>
        </w:rPr>
      </w:pPr>
      <w:r w:rsidRPr="00EC76D5">
        <w:rPr>
          <w:highlight w:val="white"/>
        </w:rPr>
        <w:t>extern void* g_inDevice;</w:t>
      </w:r>
    </w:p>
    <w:p w14:paraId="30A85761" w14:textId="77777777" w:rsidR="008361EE" w:rsidRPr="00EC76D5" w:rsidRDefault="008361EE" w:rsidP="008361EE">
      <w:pPr>
        <w:pStyle w:val="Code"/>
        <w:rPr>
          <w:highlight w:val="white"/>
        </w:rPr>
      </w:pPr>
    </w:p>
    <w:p w14:paraId="452CF4DC" w14:textId="77777777" w:rsidR="008361EE" w:rsidRPr="00EC76D5" w:rsidRDefault="008361EE" w:rsidP="008361EE">
      <w:pPr>
        <w:pStyle w:val="Code"/>
        <w:rPr>
          <w:highlight w:val="white"/>
        </w:rPr>
      </w:pPr>
      <w:r w:rsidRPr="00EC76D5">
        <w:rPr>
          <w:highlight w:val="white"/>
        </w:rPr>
        <w:t>char scanChar(void);</w:t>
      </w:r>
    </w:p>
    <w:p w14:paraId="68BA86D8" w14:textId="77777777" w:rsidR="008361EE" w:rsidRPr="00EC76D5" w:rsidRDefault="008361EE" w:rsidP="008361EE">
      <w:pPr>
        <w:pStyle w:val="Code"/>
        <w:rPr>
          <w:highlight w:val="white"/>
        </w:rPr>
      </w:pPr>
      <w:r w:rsidRPr="00EC76D5">
        <w:rPr>
          <w:highlight w:val="white"/>
        </w:rPr>
        <w:t>void unscanChar(char c);</w:t>
      </w:r>
    </w:p>
    <w:p w14:paraId="56D3EE06" w14:textId="77777777" w:rsidR="008361EE" w:rsidRPr="00EC76D5" w:rsidRDefault="008361EE" w:rsidP="008361EE">
      <w:pPr>
        <w:pStyle w:val="Code"/>
        <w:rPr>
          <w:highlight w:val="white"/>
        </w:rPr>
      </w:pPr>
      <w:r w:rsidRPr="00EC76D5">
        <w:rPr>
          <w:highlight w:val="white"/>
        </w:rPr>
        <w:t>void scanString(char* string, int precision);</w:t>
      </w:r>
    </w:p>
    <w:p w14:paraId="1B5F490E" w14:textId="77777777" w:rsidR="008361EE" w:rsidRPr="00EC76D5" w:rsidRDefault="008361EE" w:rsidP="008361EE">
      <w:pPr>
        <w:pStyle w:val="Code"/>
        <w:rPr>
          <w:highlight w:val="white"/>
        </w:rPr>
      </w:pPr>
      <w:r w:rsidRPr="00EC76D5">
        <w:rPr>
          <w:highlight w:val="white"/>
        </w:rPr>
        <w:t>long scanLongInt(void);</w:t>
      </w:r>
    </w:p>
    <w:p w14:paraId="31824EA4" w14:textId="77777777" w:rsidR="008361EE" w:rsidRPr="00EC76D5" w:rsidRDefault="008361EE" w:rsidP="008361EE">
      <w:pPr>
        <w:pStyle w:val="Code"/>
        <w:rPr>
          <w:highlight w:val="white"/>
        </w:rPr>
      </w:pPr>
      <w:r w:rsidRPr="00EC76D5">
        <w:rPr>
          <w:highlight w:val="white"/>
        </w:rPr>
        <w:t>unsigned long scanUnsignedLongInt(unsigned long base);</w:t>
      </w:r>
    </w:p>
    <w:p w14:paraId="6F0FB807" w14:textId="77777777" w:rsidR="008361EE" w:rsidRPr="00EC76D5" w:rsidRDefault="008361EE" w:rsidP="008361EE">
      <w:pPr>
        <w:pStyle w:val="Code"/>
        <w:rPr>
          <w:highlight w:val="white"/>
        </w:rPr>
      </w:pPr>
      <w:r w:rsidRPr="00EC76D5">
        <w:rPr>
          <w:highlight w:val="white"/>
        </w:rPr>
        <w:t>long double scanLongDouble(void);</w:t>
      </w:r>
    </w:p>
    <w:p w14:paraId="4913C533" w14:textId="77777777" w:rsidR="008361EE" w:rsidRPr="00EC76D5" w:rsidRDefault="008361EE" w:rsidP="008361EE">
      <w:pPr>
        <w:pStyle w:val="Code"/>
        <w:rPr>
          <w:highlight w:val="white"/>
        </w:rPr>
      </w:pPr>
    </w:p>
    <w:p w14:paraId="16811BA8" w14:textId="77777777" w:rsidR="008361EE" w:rsidRPr="00EC76D5" w:rsidRDefault="008361EE" w:rsidP="008361EE">
      <w:pPr>
        <w:pStyle w:val="Code"/>
        <w:rPr>
          <w:highlight w:val="white"/>
        </w:rPr>
      </w:pPr>
      <w:r w:rsidRPr="00EC76D5">
        <w:rPr>
          <w:highlight w:val="white"/>
        </w:rPr>
        <w:t>int scanf(char* format, ...);</w:t>
      </w:r>
    </w:p>
    <w:p w14:paraId="720EC59C" w14:textId="77777777" w:rsidR="008361EE" w:rsidRPr="00EC76D5" w:rsidRDefault="008361EE" w:rsidP="008361EE">
      <w:pPr>
        <w:pStyle w:val="Code"/>
        <w:rPr>
          <w:highlight w:val="white"/>
        </w:rPr>
      </w:pPr>
      <w:r w:rsidRPr="00EC76D5">
        <w:rPr>
          <w:highlight w:val="white"/>
        </w:rPr>
        <w:t>int vscanf(char* format, va_list arg_list);</w:t>
      </w:r>
    </w:p>
    <w:p w14:paraId="3BBFD9BF" w14:textId="77777777" w:rsidR="008361EE" w:rsidRPr="00EC76D5" w:rsidRDefault="008361EE" w:rsidP="008361EE">
      <w:pPr>
        <w:pStyle w:val="Code"/>
        <w:rPr>
          <w:highlight w:val="white"/>
        </w:rPr>
      </w:pPr>
      <w:r w:rsidRPr="00EC76D5">
        <w:rPr>
          <w:highlight w:val="white"/>
        </w:rPr>
        <w:t>int fscanf(FILE* inStream, char* format, ...);</w:t>
      </w:r>
    </w:p>
    <w:p w14:paraId="4A1159C4" w14:textId="77777777" w:rsidR="008361EE" w:rsidRPr="00EC76D5" w:rsidRDefault="008361EE" w:rsidP="008361EE">
      <w:pPr>
        <w:pStyle w:val="Code"/>
        <w:rPr>
          <w:highlight w:val="white"/>
        </w:rPr>
      </w:pPr>
      <w:r w:rsidRPr="00EC76D5">
        <w:rPr>
          <w:highlight w:val="white"/>
        </w:rPr>
        <w:t>int vfscanf(FILE* inStream, char* format, va_list arg_list);</w:t>
      </w:r>
    </w:p>
    <w:p w14:paraId="16AD84D4" w14:textId="77777777" w:rsidR="008361EE" w:rsidRPr="00EC76D5" w:rsidRDefault="008361EE" w:rsidP="008361EE">
      <w:pPr>
        <w:pStyle w:val="Code"/>
        <w:rPr>
          <w:highlight w:val="white"/>
        </w:rPr>
      </w:pPr>
      <w:r w:rsidRPr="00EC76D5">
        <w:rPr>
          <w:highlight w:val="white"/>
        </w:rPr>
        <w:t>int sscanf(char* inString, char* format, ...);</w:t>
      </w:r>
    </w:p>
    <w:p w14:paraId="19CD7D94" w14:textId="77777777" w:rsidR="008361EE" w:rsidRPr="00EC76D5" w:rsidRDefault="008361EE" w:rsidP="008361EE">
      <w:pPr>
        <w:pStyle w:val="Code"/>
        <w:rPr>
          <w:highlight w:val="white"/>
        </w:rPr>
      </w:pPr>
      <w:r w:rsidRPr="00EC76D5">
        <w:rPr>
          <w:highlight w:val="white"/>
        </w:rPr>
        <w:t>int vsscanf(char* inString, char* format, va_list arg_list);</w:t>
      </w:r>
    </w:p>
    <w:p w14:paraId="7B5751F5" w14:textId="77777777" w:rsidR="008361EE" w:rsidRPr="00EC76D5" w:rsidRDefault="008361EE" w:rsidP="008361EE">
      <w:pPr>
        <w:pStyle w:val="Code"/>
        <w:rPr>
          <w:highlight w:val="white"/>
        </w:rPr>
      </w:pPr>
    </w:p>
    <w:p w14:paraId="1B1E4A05" w14:textId="4133EE36" w:rsidR="00594DB0" w:rsidRPr="00EC76D5" w:rsidRDefault="008361EE" w:rsidP="008361EE">
      <w:pPr>
        <w:pStyle w:val="Code"/>
      </w:pPr>
      <w:r w:rsidRPr="00EC76D5">
        <w:rPr>
          <w:highlight w:val="white"/>
        </w:rPr>
        <w:t>#endif</w:t>
      </w:r>
    </w:p>
    <w:p w14:paraId="004673F9" w14:textId="02A272BD" w:rsidR="008361EE" w:rsidRPr="00EC76D5" w:rsidRDefault="008D6750" w:rsidP="008361EE">
      <w:pPr>
        <w:pStyle w:val="CodeListing"/>
      </w:pPr>
      <w:r>
        <w:lastRenderedPageBreak/>
        <w:t>s</w:t>
      </w:r>
      <w:r w:rsidR="008361EE" w:rsidRPr="00EC76D5">
        <w:t>canf.c</w:t>
      </w:r>
    </w:p>
    <w:p w14:paraId="537110DC" w14:textId="77203426" w:rsidR="008361EE" w:rsidRPr="00EC76D5" w:rsidRDefault="008361EE" w:rsidP="00835C72">
      <w:pPr>
        <w:pStyle w:val="Code"/>
        <w:rPr>
          <w:highlight w:val="white"/>
        </w:rPr>
      </w:pPr>
      <w:r w:rsidRPr="00EC76D5">
        <w:rPr>
          <w:highlight w:val="white"/>
        </w:rPr>
        <w:t xml:space="preserve">#include </w:t>
      </w:r>
      <w:r w:rsidR="00EF337F">
        <w:rPr>
          <w:highlight w:val="white"/>
        </w:rPr>
        <w:t>&lt;math.h&gt;</w:t>
      </w:r>
    </w:p>
    <w:p w14:paraId="33A0ADFA" w14:textId="51C19FE9" w:rsidR="008361EE" w:rsidRPr="00EC76D5" w:rsidRDefault="008361EE" w:rsidP="00835C72">
      <w:pPr>
        <w:pStyle w:val="Code"/>
        <w:rPr>
          <w:highlight w:val="white"/>
        </w:rPr>
      </w:pPr>
      <w:r w:rsidRPr="00EC76D5">
        <w:rPr>
          <w:highlight w:val="white"/>
        </w:rPr>
        <w:t xml:space="preserve">#include </w:t>
      </w:r>
      <w:r w:rsidR="006F1D75">
        <w:rPr>
          <w:highlight w:val="white"/>
        </w:rPr>
        <w:t>&lt;ctype.h&gt;</w:t>
      </w:r>
    </w:p>
    <w:p w14:paraId="363F126F" w14:textId="5E5F3EBF" w:rsidR="008361EE" w:rsidRPr="00EC76D5" w:rsidRDefault="008361EE" w:rsidP="00835C72">
      <w:pPr>
        <w:pStyle w:val="Code"/>
        <w:rPr>
          <w:highlight w:val="white"/>
        </w:rPr>
      </w:pPr>
      <w:r w:rsidRPr="00EC76D5">
        <w:rPr>
          <w:highlight w:val="white"/>
        </w:rPr>
        <w:t xml:space="preserve">#include </w:t>
      </w:r>
      <w:r w:rsidR="00294181">
        <w:rPr>
          <w:highlight w:val="white"/>
        </w:rPr>
        <w:t>&lt;stdio.h&gt;</w:t>
      </w:r>
    </w:p>
    <w:p w14:paraId="2CB2F229" w14:textId="26F23FD8" w:rsidR="008361EE" w:rsidRPr="00EC76D5" w:rsidRDefault="008361EE" w:rsidP="00835C72">
      <w:pPr>
        <w:pStyle w:val="Code"/>
        <w:rPr>
          <w:highlight w:val="white"/>
        </w:rPr>
      </w:pPr>
      <w:r w:rsidRPr="00EC76D5">
        <w:rPr>
          <w:highlight w:val="white"/>
        </w:rPr>
        <w:t xml:space="preserve">#include </w:t>
      </w:r>
      <w:r w:rsidR="006F1D75">
        <w:rPr>
          <w:highlight w:val="white"/>
        </w:rPr>
        <w:t>&lt;stddef.h&gt;</w:t>
      </w:r>
    </w:p>
    <w:p w14:paraId="6800CD75" w14:textId="69FBE560" w:rsidR="008361EE" w:rsidRPr="00EC76D5" w:rsidRDefault="008361EE" w:rsidP="00835C72">
      <w:pPr>
        <w:pStyle w:val="Code"/>
        <w:rPr>
          <w:highlight w:val="white"/>
        </w:rPr>
      </w:pPr>
      <w:r w:rsidRPr="00EC76D5">
        <w:rPr>
          <w:highlight w:val="white"/>
        </w:rPr>
        <w:t xml:space="preserve">#include </w:t>
      </w:r>
      <w:r w:rsidR="00EF337F">
        <w:rPr>
          <w:highlight w:val="white"/>
        </w:rPr>
        <w:t>&lt;stdarg.h&gt;</w:t>
      </w:r>
    </w:p>
    <w:p w14:paraId="01D6F50C" w14:textId="74830369" w:rsidR="008361EE" w:rsidRPr="00EC76D5" w:rsidRDefault="008361EE" w:rsidP="00835C72">
      <w:pPr>
        <w:pStyle w:val="Code"/>
        <w:rPr>
          <w:highlight w:val="white"/>
        </w:rPr>
      </w:pPr>
      <w:r w:rsidRPr="00EC76D5">
        <w:rPr>
          <w:highlight w:val="white"/>
        </w:rPr>
        <w:t xml:space="preserve">#include </w:t>
      </w:r>
      <w:r w:rsidR="00C1714A">
        <w:rPr>
          <w:highlight w:val="white"/>
        </w:rPr>
        <w:t>&lt;string.h&gt;</w:t>
      </w:r>
    </w:p>
    <w:p w14:paraId="2E838449" w14:textId="67FD659A" w:rsidR="008361EE" w:rsidRPr="00EC76D5" w:rsidRDefault="008361EE" w:rsidP="00835C72">
      <w:pPr>
        <w:pStyle w:val="Code"/>
        <w:rPr>
          <w:highlight w:val="white"/>
        </w:rPr>
      </w:pPr>
      <w:r w:rsidRPr="00EC76D5">
        <w:rPr>
          <w:highlight w:val="white"/>
        </w:rPr>
        <w:t xml:space="preserve">#include </w:t>
      </w:r>
      <w:r w:rsidR="00EF337F">
        <w:rPr>
          <w:highlight w:val="white"/>
        </w:rPr>
        <w:t>&lt;scanf.h&gt;</w:t>
      </w:r>
    </w:p>
    <w:p w14:paraId="06769D79" w14:textId="200BC45B" w:rsidR="008361EE" w:rsidRPr="00EC76D5" w:rsidRDefault="008361EE" w:rsidP="00835C72">
      <w:pPr>
        <w:pStyle w:val="Code"/>
        <w:rPr>
          <w:highlight w:val="white"/>
        </w:rPr>
      </w:pPr>
      <w:r w:rsidRPr="00EC76D5">
        <w:rPr>
          <w:highlight w:val="white"/>
        </w:rPr>
        <w:t xml:space="preserve">#include </w:t>
      </w:r>
      <w:r w:rsidR="00EF337F">
        <w:rPr>
          <w:highlight w:val="white"/>
        </w:rPr>
        <w:t>&lt;printf.h&gt;</w:t>
      </w:r>
    </w:p>
    <w:p w14:paraId="0F83D0E0" w14:textId="77777777" w:rsidR="008361EE" w:rsidRPr="00EC76D5" w:rsidRDefault="008361EE" w:rsidP="00835C72">
      <w:pPr>
        <w:pStyle w:val="Code"/>
        <w:rPr>
          <w:highlight w:val="white"/>
        </w:rPr>
      </w:pPr>
    </w:p>
    <w:p w14:paraId="4EF0D167" w14:textId="77777777" w:rsidR="008361EE" w:rsidRPr="00EC76D5" w:rsidRDefault="008361EE" w:rsidP="00835C72">
      <w:pPr>
        <w:pStyle w:val="Code"/>
        <w:rPr>
          <w:highlight w:val="white"/>
        </w:rPr>
      </w:pPr>
      <w:r w:rsidRPr="00EC76D5">
        <w:rPr>
          <w:highlight w:val="white"/>
        </w:rPr>
        <w:t>#define PRINT(x,y) { printf(#x " = &lt;%" #y "&gt;\n", (x)); }</w:t>
      </w:r>
    </w:p>
    <w:p w14:paraId="079E46D2" w14:textId="77777777" w:rsidR="008361EE" w:rsidRPr="00EC76D5" w:rsidRDefault="008361EE" w:rsidP="00835C72">
      <w:pPr>
        <w:pStyle w:val="Code"/>
        <w:rPr>
          <w:highlight w:val="white"/>
        </w:rPr>
      </w:pPr>
    </w:p>
    <w:p w14:paraId="5E0F9711" w14:textId="77777777" w:rsidR="008361EE" w:rsidRPr="00EC76D5" w:rsidRDefault="008361EE" w:rsidP="00835C72">
      <w:pPr>
        <w:pStyle w:val="Code"/>
        <w:rPr>
          <w:highlight w:val="white"/>
        </w:rPr>
      </w:pPr>
      <w:r w:rsidRPr="00EC76D5">
        <w:rPr>
          <w:highlight w:val="white"/>
        </w:rPr>
        <w:t>int g_inStatus, g_inChars;</w:t>
      </w:r>
    </w:p>
    <w:p w14:paraId="17234A89" w14:textId="77777777" w:rsidR="008361EE" w:rsidRPr="00EC76D5" w:rsidRDefault="008361EE" w:rsidP="00835C72">
      <w:pPr>
        <w:pStyle w:val="Code"/>
        <w:rPr>
          <w:highlight w:val="white"/>
        </w:rPr>
      </w:pPr>
      <w:r w:rsidRPr="00EC76D5">
        <w:rPr>
          <w:highlight w:val="white"/>
        </w:rPr>
        <w:t>void* g_inDevice;</w:t>
      </w:r>
    </w:p>
    <w:p w14:paraId="3FEF17B3" w14:textId="77777777" w:rsidR="008361EE" w:rsidRPr="00EC76D5" w:rsidRDefault="008361EE" w:rsidP="00835C72">
      <w:pPr>
        <w:pStyle w:val="Code"/>
        <w:rPr>
          <w:highlight w:val="white"/>
        </w:rPr>
      </w:pPr>
      <w:r w:rsidRPr="00EC76D5">
        <w:rPr>
          <w:highlight w:val="white"/>
        </w:rPr>
        <w:t>int g_inCount;</w:t>
      </w:r>
    </w:p>
    <w:p w14:paraId="4A846DA6" w14:textId="526D1521" w:rsidR="008361EE" w:rsidRPr="00EC76D5" w:rsidRDefault="008361EE" w:rsidP="00835C72">
      <w:pPr>
        <w:pStyle w:val="Code"/>
      </w:pPr>
    </w:p>
    <w:p w14:paraId="4F1E4968" w14:textId="77777777" w:rsidR="008361EE" w:rsidRPr="00EC76D5" w:rsidRDefault="008361EE" w:rsidP="00835C72">
      <w:pPr>
        <w:pStyle w:val="Code"/>
        <w:rPr>
          <w:highlight w:val="white"/>
        </w:rPr>
      </w:pPr>
      <w:r w:rsidRPr="00EC76D5">
        <w:rPr>
          <w:highlight w:val="white"/>
        </w:rPr>
        <w:t>char scanChar(void) {</w:t>
      </w:r>
    </w:p>
    <w:p w14:paraId="57F30687" w14:textId="77777777" w:rsidR="008361EE" w:rsidRPr="00EC76D5" w:rsidRDefault="008361EE" w:rsidP="00835C72">
      <w:pPr>
        <w:pStyle w:val="Code"/>
        <w:rPr>
          <w:highlight w:val="white"/>
        </w:rPr>
      </w:pPr>
      <w:r w:rsidRPr="00EC76D5">
        <w:rPr>
          <w:highlight w:val="white"/>
        </w:rPr>
        <w:t xml:space="preserve">  char c = '\0';</w:t>
      </w:r>
    </w:p>
    <w:p w14:paraId="214E4A87" w14:textId="77777777" w:rsidR="008361EE" w:rsidRPr="00EC76D5" w:rsidRDefault="008361EE" w:rsidP="00835C72">
      <w:pPr>
        <w:pStyle w:val="Code"/>
        <w:rPr>
          <w:highlight w:val="white"/>
        </w:rPr>
      </w:pPr>
      <w:r w:rsidRPr="00EC76D5">
        <w:rPr>
          <w:highlight w:val="white"/>
        </w:rPr>
        <w:t xml:space="preserve">  FILE* stream;</w:t>
      </w:r>
    </w:p>
    <w:p w14:paraId="538DDC95" w14:textId="77777777" w:rsidR="008361EE" w:rsidRPr="00EC76D5" w:rsidRDefault="008361EE" w:rsidP="00835C72">
      <w:pPr>
        <w:pStyle w:val="Code"/>
        <w:rPr>
          <w:highlight w:val="white"/>
        </w:rPr>
      </w:pPr>
      <w:r w:rsidRPr="00EC76D5">
        <w:rPr>
          <w:highlight w:val="white"/>
        </w:rPr>
        <w:t xml:space="preserve">  int handle;</w:t>
      </w:r>
    </w:p>
    <w:p w14:paraId="04541B2C" w14:textId="77777777" w:rsidR="008361EE" w:rsidRPr="00EC76D5" w:rsidRDefault="008361EE" w:rsidP="00835C72">
      <w:pPr>
        <w:pStyle w:val="Code"/>
        <w:rPr>
          <w:highlight w:val="white"/>
        </w:rPr>
      </w:pPr>
      <w:r w:rsidRPr="00EC76D5">
        <w:rPr>
          <w:highlight w:val="white"/>
        </w:rPr>
        <w:t xml:space="preserve">  char* inString;</w:t>
      </w:r>
    </w:p>
    <w:p w14:paraId="29A30EB3" w14:textId="77777777" w:rsidR="008361EE" w:rsidRPr="00EC76D5" w:rsidRDefault="008361EE" w:rsidP="00835C72">
      <w:pPr>
        <w:pStyle w:val="Code"/>
        <w:rPr>
          <w:highlight w:val="white"/>
        </w:rPr>
      </w:pPr>
    </w:p>
    <w:p w14:paraId="6F77A6D7" w14:textId="77777777" w:rsidR="008361EE" w:rsidRPr="00EC76D5" w:rsidRDefault="008361EE" w:rsidP="00835C72">
      <w:pPr>
        <w:pStyle w:val="Code"/>
        <w:rPr>
          <w:highlight w:val="white"/>
        </w:rPr>
      </w:pPr>
      <w:r w:rsidRPr="00EC76D5">
        <w:rPr>
          <w:highlight w:val="white"/>
        </w:rPr>
        <w:t xml:space="preserve">  switch (g_inStatus) {</w:t>
      </w:r>
    </w:p>
    <w:p w14:paraId="5C4880B0" w14:textId="77777777" w:rsidR="008361EE" w:rsidRPr="00EC76D5" w:rsidRDefault="008361EE" w:rsidP="00835C72">
      <w:pPr>
        <w:pStyle w:val="Code"/>
        <w:rPr>
          <w:highlight w:val="white"/>
        </w:rPr>
      </w:pPr>
      <w:r w:rsidRPr="00EC76D5">
        <w:rPr>
          <w:highlight w:val="white"/>
        </w:rPr>
        <w:t xml:space="preserve">    case DEVICE:</w:t>
      </w:r>
    </w:p>
    <w:p w14:paraId="647DC012" w14:textId="77777777" w:rsidR="008361EE" w:rsidRPr="00EC76D5" w:rsidRDefault="008361EE" w:rsidP="00835C72">
      <w:pPr>
        <w:pStyle w:val="Code"/>
        <w:rPr>
          <w:highlight w:val="white"/>
        </w:rPr>
      </w:pPr>
      <w:r w:rsidRPr="00EC76D5">
        <w:rPr>
          <w:highlight w:val="white"/>
        </w:rPr>
        <w:t xml:space="preserve">      stream = (FILE*) g_inDevice;</w:t>
      </w:r>
    </w:p>
    <w:p w14:paraId="473E4E1A" w14:textId="77777777" w:rsidR="008361EE" w:rsidRPr="00EC76D5" w:rsidRDefault="008361EE" w:rsidP="00835C72">
      <w:pPr>
        <w:pStyle w:val="Code"/>
        <w:rPr>
          <w:highlight w:val="white"/>
        </w:rPr>
      </w:pPr>
      <w:r w:rsidRPr="00EC76D5">
        <w:rPr>
          <w:highlight w:val="white"/>
        </w:rPr>
        <w:t xml:space="preserve">      </w:t>
      </w:r>
    </w:p>
    <w:p w14:paraId="3C4713F0" w14:textId="77777777" w:rsidR="008361EE" w:rsidRPr="00EC76D5" w:rsidRDefault="008361EE" w:rsidP="00835C72">
      <w:pPr>
        <w:pStyle w:val="Code"/>
        <w:rPr>
          <w:highlight w:val="white"/>
        </w:rPr>
      </w:pPr>
      <w:r w:rsidRPr="00EC76D5">
        <w:rPr>
          <w:highlight w:val="white"/>
        </w:rPr>
        <w:t xml:space="preserve">      if ((g_inDevice != stdin) &amp;&amp; feof(stream)) {</w:t>
      </w:r>
    </w:p>
    <w:p w14:paraId="0DD4A586" w14:textId="77777777" w:rsidR="008361EE" w:rsidRPr="00EC76D5" w:rsidRDefault="008361EE" w:rsidP="00835C72">
      <w:pPr>
        <w:pStyle w:val="Code"/>
        <w:rPr>
          <w:highlight w:val="white"/>
        </w:rPr>
      </w:pPr>
      <w:r w:rsidRPr="00EC76D5">
        <w:rPr>
          <w:highlight w:val="white"/>
        </w:rPr>
        <w:t xml:space="preserve">        return ((char) EOF);</w:t>
      </w:r>
    </w:p>
    <w:p w14:paraId="31DEB629" w14:textId="77777777" w:rsidR="008361EE" w:rsidRPr="00EC76D5" w:rsidRDefault="008361EE" w:rsidP="00835C72">
      <w:pPr>
        <w:pStyle w:val="Code"/>
        <w:rPr>
          <w:highlight w:val="white"/>
        </w:rPr>
      </w:pPr>
      <w:r w:rsidRPr="00EC76D5">
        <w:rPr>
          <w:highlight w:val="white"/>
        </w:rPr>
        <w:t xml:space="preserve">      }</w:t>
      </w:r>
    </w:p>
    <w:p w14:paraId="47FF0A60" w14:textId="77777777" w:rsidR="008361EE" w:rsidRPr="00EC76D5" w:rsidRDefault="008361EE" w:rsidP="00835C72">
      <w:pPr>
        <w:pStyle w:val="Code"/>
        <w:rPr>
          <w:highlight w:val="white"/>
        </w:rPr>
      </w:pPr>
      <w:r w:rsidRPr="00EC76D5">
        <w:rPr>
          <w:highlight w:val="white"/>
        </w:rPr>
        <w:t xml:space="preserve">      else {</w:t>
      </w:r>
    </w:p>
    <w:p w14:paraId="1E3DE9A8" w14:textId="77777777" w:rsidR="008361EE" w:rsidRPr="00EC76D5" w:rsidRDefault="008361EE" w:rsidP="00835C72">
      <w:pPr>
        <w:pStyle w:val="Code"/>
        <w:rPr>
          <w:highlight w:val="white"/>
        </w:rPr>
      </w:pPr>
      <w:r w:rsidRPr="00EC76D5">
        <w:rPr>
          <w:highlight w:val="white"/>
        </w:rPr>
        <w:t xml:space="preserve">        handle = stream-&gt;handle;</w:t>
      </w:r>
    </w:p>
    <w:p w14:paraId="6386E998" w14:textId="77777777" w:rsidR="008361EE" w:rsidRPr="00EC76D5" w:rsidRDefault="008361EE" w:rsidP="00835C72">
      <w:pPr>
        <w:pStyle w:val="Code"/>
        <w:rPr>
          <w:highlight w:val="white"/>
        </w:rPr>
      </w:pPr>
      <w:r w:rsidRPr="00EC76D5">
        <w:rPr>
          <w:highlight w:val="white"/>
        </w:rPr>
        <w:t xml:space="preserve">        load_register(ah, 0x3Fs);</w:t>
      </w:r>
    </w:p>
    <w:p w14:paraId="49BC4AC7" w14:textId="77777777" w:rsidR="008361EE" w:rsidRPr="00EC76D5" w:rsidRDefault="008361EE" w:rsidP="00835C72">
      <w:pPr>
        <w:pStyle w:val="Code"/>
        <w:rPr>
          <w:highlight w:val="white"/>
        </w:rPr>
      </w:pPr>
      <w:r w:rsidRPr="00EC76D5">
        <w:rPr>
          <w:highlight w:val="white"/>
        </w:rPr>
        <w:t xml:space="preserve">        load_register(bx, handle);</w:t>
      </w:r>
    </w:p>
    <w:p w14:paraId="578D96F9" w14:textId="77777777" w:rsidR="008361EE" w:rsidRPr="00EC76D5" w:rsidRDefault="008361EE" w:rsidP="00835C72">
      <w:pPr>
        <w:pStyle w:val="Code"/>
        <w:rPr>
          <w:highlight w:val="white"/>
        </w:rPr>
      </w:pPr>
      <w:r w:rsidRPr="00EC76D5">
        <w:rPr>
          <w:highlight w:val="white"/>
        </w:rPr>
        <w:t xml:space="preserve">        load_register(cx, 1);</w:t>
      </w:r>
    </w:p>
    <w:p w14:paraId="6DE5B0C3" w14:textId="77777777" w:rsidR="008361EE" w:rsidRPr="00EC76D5" w:rsidRDefault="008361EE" w:rsidP="00835C72">
      <w:pPr>
        <w:pStyle w:val="Code"/>
        <w:rPr>
          <w:highlight w:val="white"/>
        </w:rPr>
      </w:pPr>
      <w:r w:rsidRPr="00EC76D5">
        <w:rPr>
          <w:highlight w:val="white"/>
        </w:rPr>
        <w:t xml:space="preserve">        load_register(dx, &amp;c);</w:t>
      </w:r>
    </w:p>
    <w:p w14:paraId="1FBB0EAB" w14:textId="77777777" w:rsidR="008361EE" w:rsidRPr="00EC76D5" w:rsidRDefault="008361EE" w:rsidP="00835C72">
      <w:pPr>
        <w:pStyle w:val="Code"/>
        <w:rPr>
          <w:highlight w:val="white"/>
        </w:rPr>
      </w:pPr>
      <w:r w:rsidRPr="00EC76D5">
        <w:rPr>
          <w:highlight w:val="white"/>
        </w:rPr>
        <w:t xml:space="preserve">        interrupt(0x21s);</w:t>
      </w:r>
    </w:p>
    <w:p w14:paraId="6AA86BFE" w14:textId="77777777" w:rsidR="008361EE" w:rsidRPr="00EC76D5" w:rsidRDefault="008361EE" w:rsidP="00835C72">
      <w:pPr>
        <w:pStyle w:val="Code"/>
        <w:rPr>
          <w:highlight w:val="white"/>
        </w:rPr>
      </w:pPr>
      <w:r w:rsidRPr="00EC76D5">
        <w:rPr>
          <w:highlight w:val="white"/>
        </w:rPr>
        <w:t xml:space="preserve">        ++g_inChars;</w:t>
      </w:r>
    </w:p>
    <w:p w14:paraId="5A43E07D" w14:textId="77777777" w:rsidR="008361EE" w:rsidRPr="00EC76D5" w:rsidRDefault="008361EE" w:rsidP="00835C72">
      <w:pPr>
        <w:pStyle w:val="Code"/>
        <w:rPr>
          <w:highlight w:val="white"/>
        </w:rPr>
      </w:pPr>
      <w:r w:rsidRPr="00EC76D5">
        <w:rPr>
          <w:highlight w:val="white"/>
        </w:rPr>
        <w:t xml:space="preserve">        return c;</w:t>
      </w:r>
    </w:p>
    <w:p w14:paraId="790806DB" w14:textId="77777777" w:rsidR="008361EE" w:rsidRPr="00EC76D5" w:rsidRDefault="008361EE" w:rsidP="00835C72">
      <w:pPr>
        <w:pStyle w:val="Code"/>
        <w:rPr>
          <w:highlight w:val="white"/>
        </w:rPr>
      </w:pPr>
      <w:r w:rsidRPr="00EC76D5">
        <w:rPr>
          <w:highlight w:val="white"/>
        </w:rPr>
        <w:t xml:space="preserve">      }</w:t>
      </w:r>
    </w:p>
    <w:p w14:paraId="43FBEB88" w14:textId="77777777" w:rsidR="008361EE" w:rsidRPr="00EC76D5" w:rsidRDefault="008361EE" w:rsidP="00835C72">
      <w:pPr>
        <w:pStyle w:val="Code"/>
        <w:rPr>
          <w:highlight w:val="white"/>
        </w:rPr>
      </w:pPr>
    </w:p>
    <w:p w14:paraId="32879081" w14:textId="77777777" w:rsidR="008361EE" w:rsidRPr="00EC76D5" w:rsidRDefault="008361EE" w:rsidP="00835C72">
      <w:pPr>
        <w:pStyle w:val="Code"/>
        <w:rPr>
          <w:highlight w:val="white"/>
        </w:rPr>
      </w:pPr>
      <w:r w:rsidRPr="00EC76D5">
        <w:rPr>
          <w:highlight w:val="white"/>
        </w:rPr>
        <w:t xml:space="preserve">    case STRING:</w:t>
      </w:r>
    </w:p>
    <w:p w14:paraId="15BF8560" w14:textId="77777777" w:rsidR="008361EE" w:rsidRPr="00EC76D5" w:rsidRDefault="008361EE" w:rsidP="00835C72">
      <w:pPr>
        <w:pStyle w:val="Code"/>
        <w:rPr>
          <w:highlight w:val="white"/>
        </w:rPr>
      </w:pPr>
      <w:r w:rsidRPr="00EC76D5">
        <w:rPr>
          <w:highlight w:val="white"/>
        </w:rPr>
        <w:t xml:space="preserve">      inString = (char*) g_inDevice;</w:t>
      </w:r>
    </w:p>
    <w:p w14:paraId="6F6C658D" w14:textId="77777777" w:rsidR="008361EE" w:rsidRPr="00EC76D5" w:rsidRDefault="008361EE" w:rsidP="00835C72">
      <w:pPr>
        <w:pStyle w:val="Code"/>
        <w:rPr>
          <w:highlight w:val="white"/>
        </w:rPr>
      </w:pPr>
      <w:r w:rsidRPr="00EC76D5">
        <w:rPr>
          <w:highlight w:val="white"/>
        </w:rPr>
        <w:t xml:space="preserve">      return inString[g_inChars++];</w:t>
      </w:r>
    </w:p>
    <w:p w14:paraId="2C80BC79" w14:textId="77777777" w:rsidR="008361EE" w:rsidRPr="00EC76D5" w:rsidRDefault="008361EE" w:rsidP="00835C72">
      <w:pPr>
        <w:pStyle w:val="Code"/>
        <w:rPr>
          <w:highlight w:val="white"/>
        </w:rPr>
      </w:pPr>
    </w:p>
    <w:p w14:paraId="61CB374F" w14:textId="77777777" w:rsidR="008361EE" w:rsidRPr="00EC76D5" w:rsidRDefault="008361EE" w:rsidP="00835C72">
      <w:pPr>
        <w:pStyle w:val="Code"/>
        <w:rPr>
          <w:highlight w:val="white"/>
        </w:rPr>
      </w:pPr>
      <w:r w:rsidRPr="00EC76D5">
        <w:rPr>
          <w:highlight w:val="white"/>
        </w:rPr>
        <w:t xml:space="preserve">    default:</w:t>
      </w:r>
    </w:p>
    <w:p w14:paraId="4C15CB3C" w14:textId="77777777" w:rsidR="008361EE" w:rsidRPr="00EC76D5" w:rsidRDefault="008361EE" w:rsidP="00835C72">
      <w:pPr>
        <w:pStyle w:val="Code"/>
        <w:rPr>
          <w:highlight w:val="white"/>
        </w:rPr>
      </w:pPr>
      <w:r w:rsidRPr="00EC76D5">
        <w:rPr>
          <w:highlight w:val="white"/>
        </w:rPr>
        <w:t xml:space="preserve">      return '\0';</w:t>
      </w:r>
    </w:p>
    <w:p w14:paraId="7B228819" w14:textId="77777777" w:rsidR="008361EE" w:rsidRPr="00EC76D5" w:rsidRDefault="008361EE" w:rsidP="00835C72">
      <w:pPr>
        <w:pStyle w:val="Code"/>
        <w:rPr>
          <w:highlight w:val="white"/>
        </w:rPr>
      </w:pPr>
      <w:r w:rsidRPr="00EC76D5">
        <w:rPr>
          <w:highlight w:val="white"/>
        </w:rPr>
        <w:t xml:space="preserve">  }</w:t>
      </w:r>
    </w:p>
    <w:p w14:paraId="76CC15F9" w14:textId="77777777" w:rsidR="008361EE" w:rsidRPr="00EC76D5" w:rsidRDefault="008361EE" w:rsidP="00835C72">
      <w:pPr>
        <w:pStyle w:val="Code"/>
        <w:rPr>
          <w:highlight w:val="white"/>
        </w:rPr>
      </w:pPr>
      <w:r w:rsidRPr="00EC76D5">
        <w:rPr>
          <w:highlight w:val="white"/>
        </w:rPr>
        <w:t>}</w:t>
      </w:r>
    </w:p>
    <w:p w14:paraId="0E73EB12" w14:textId="77777777" w:rsidR="008361EE" w:rsidRPr="00EC76D5" w:rsidRDefault="008361EE" w:rsidP="00835C72">
      <w:pPr>
        <w:pStyle w:val="Code"/>
        <w:rPr>
          <w:highlight w:val="white"/>
        </w:rPr>
      </w:pPr>
    </w:p>
    <w:p w14:paraId="100DBD86" w14:textId="77777777" w:rsidR="008361EE" w:rsidRPr="00EC76D5" w:rsidRDefault="008361EE" w:rsidP="00835C72">
      <w:pPr>
        <w:pStyle w:val="Code"/>
        <w:rPr>
          <w:highlight w:val="white"/>
        </w:rPr>
      </w:pPr>
      <w:r w:rsidRPr="00EC76D5">
        <w:rPr>
          <w:highlight w:val="white"/>
        </w:rPr>
        <w:t>void unscanChar(char /* c */) {</w:t>
      </w:r>
    </w:p>
    <w:p w14:paraId="318581F0" w14:textId="77777777" w:rsidR="008361EE" w:rsidRPr="00EC76D5" w:rsidRDefault="008361EE" w:rsidP="00835C72">
      <w:pPr>
        <w:pStyle w:val="Code"/>
        <w:rPr>
          <w:highlight w:val="white"/>
        </w:rPr>
      </w:pPr>
      <w:r w:rsidRPr="00EC76D5">
        <w:rPr>
          <w:highlight w:val="white"/>
        </w:rPr>
        <w:t xml:space="preserve">  switch (g_inStatus) {</w:t>
      </w:r>
    </w:p>
    <w:p w14:paraId="69D690F4" w14:textId="77777777" w:rsidR="008361EE" w:rsidRPr="00EC76D5" w:rsidRDefault="008361EE" w:rsidP="00835C72">
      <w:pPr>
        <w:pStyle w:val="Code"/>
        <w:rPr>
          <w:highlight w:val="white"/>
        </w:rPr>
      </w:pPr>
      <w:r w:rsidRPr="00EC76D5">
        <w:rPr>
          <w:highlight w:val="white"/>
        </w:rPr>
        <w:t xml:space="preserve">    case DEVICE:</w:t>
      </w:r>
    </w:p>
    <w:p w14:paraId="6783C664" w14:textId="77777777" w:rsidR="008361EE" w:rsidRPr="00EC76D5" w:rsidRDefault="008361EE" w:rsidP="00835C72">
      <w:pPr>
        <w:pStyle w:val="Code"/>
        <w:rPr>
          <w:highlight w:val="white"/>
        </w:rPr>
      </w:pPr>
      <w:r w:rsidRPr="00EC76D5">
        <w:rPr>
          <w:highlight w:val="white"/>
        </w:rPr>
        <w:t>/*      stream = (FILE*) g_inDevice;</w:t>
      </w:r>
    </w:p>
    <w:p w14:paraId="455EDDCB" w14:textId="77777777" w:rsidR="008361EE" w:rsidRPr="00EC76D5" w:rsidRDefault="008361EE" w:rsidP="00835C72">
      <w:pPr>
        <w:pStyle w:val="Code"/>
        <w:rPr>
          <w:highlight w:val="white"/>
        </w:rPr>
      </w:pPr>
      <w:r w:rsidRPr="00EC76D5">
        <w:rPr>
          <w:highlight w:val="white"/>
        </w:rPr>
        <w:t xml:space="preserve">      handle = stream-&gt;handle;</w:t>
      </w:r>
    </w:p>
    <w:p w14:paraId="636F8B10" w14:textId="77777777" w:rsidR="008361EE" w:rsidRPr="00EC76D5" w:rsidRDefault="008361EE" w:rsidP="00835C72">
      <w:pPr>
        <w:pStyle w:val="Code"/>
        <w:rPr>
          <w:highlight w:val="white"/>
        </w:rPr>
      </w:pPr>
      <w:r w:rsidRPr="00EC76D5">
        <w:rPr>
          <w:highlight w:val="white"/>
        </w:rPr>
        <w:t xml:space="preserve">  </w:t>
      </w:r>
    </w:p>
    <w:p w14:paraId="4936C83E" w14:textId="77777777" w:rsidR="008361EE" w:rsidRPr="00EC76D5" w:rsidRDefault="008361EE" w:rsidP="00835C72">
      <w:pPr>
        <w:pStyle w:val="Code"/>
        <w:rPr>
          <w:highlight w:val="white"/>
        </w:rPr>
      </w:pPr>
      <w:r w:rsidRPr="00EC76D5">
        <w:rPr>
          <w:highlight w:val="white"/>
        </w:rPr>
        <w:t xml:space="preserve">      load_register(ah, 0x3F);</w:t>
      </w:r>
    </w:p>
    <w:p w14:paraId="55ACCDC9" w14:textId="77777777" w:rsidR="008361EE" w:rsidRPr="00EC76D5" w:rsidRDefault="008361EE" w:rsidP="00835C72">
      <w:pPr>
        <w:pStyle w:val="Code"/>
        <w:rPr>
          <w:highlight w:val="white"/>
        </w:rPr>
      </w:pPr>
      <w:r w:rsidRPr="00EC76D5">
        <w:rPr>
          <w:highlight w:val="white"/>
        </w:rPr>
        <w:lastRenderedPageBreak/>
        <w:t xml:space="preserve">      load_register(bx, handle);</w:t>
      </w:r>
    </w:p>
    <w:p w14:paraId="615F7B00" w14:textId="77777777" w:rsidR="008361EE" w:rsidRPr="00EC76D5" w:rsidRDefault="008361EE" w:rsidP="00835C72">
      <w:pPr>
        <w:pStyle w:val="Code"/>
        <w:rPr>
          <w:highlight w:val="white"/>
        </w:rPr>
      </w:pPr>
      <w:r w:rsidRPr="00EC76D5">
        <w:rPr>
          <w:highlight w:val="white"/>
        </w:rPr>
        <w:t xml:space="preserve">      load_register(cx, 1);</w:t>
      </w:r>
    </w:p>
    <w:p w14:paraId="26FE86D1" w14:textId="77777777" w:rsidR="008361EE" w:rsidRPr="00EC76D5" w:rsidRDefault="008361EE" w:rsidP="00835C72">
      <w:pPr>
        <w:pStyle w:val="Code"/>
        <w:rPr>
          <w:highlight w:val="white"/>
        </w:rPr>
      </w:pPr>
      <w:r w:rsidRPr="00EC76D5">
        <w:rPr>
          <w:highlight w:val="white"/>
        </w:rPr>
        <w:t xml:space="preserve">      load_register(dx, &amp;c);</w:t>
      </w:r>
    </w:p>
    <w:p w14:paraId="0D86D546" w14:textId="77777777" w:rsidR="008361EE" w:rsidRPr="00EC76D5" w:rsidRDefault="008361EE" w:rsidP="00835C72">
      <w:pPr>
        <w:pStyle w:val="Code"/>
        <w:rPr>
          <w:highlight w:val="white"/>
        </w:rPr>
      </w:pPr>
      <w:r w:rsidRPr="00EC76D5">
        <w:rPr>
          <w:highlight w:val="white"/>
        </w:rPr>
        <w:t xml:space="preserve">      interrupt(0x21s);</w:t>
      </w:r>
    </w:p>
    <w:p w14:paraId="08B08DA3" w14:textId="77777777" w:rsidR="008361EE" w:rsidRPr="00EC76D5" w:rsidRDefault="008361EE" w:rsidP="00835C72">
      <w:pPr>
        <w:pStyle w:val="Code"/>
        <w:rPr>
          <w:highlight w:val="white"/>
        </w:rPr>
      </w:pPr>
      <w:r w:rsidRPr="00EC76D5">
        <w:rPr>
          <w:highlight w:val="white"/>
        </w:rPr>
        <w:t>*/</w:t>
      </w:r>
    </w:p>
    <w:p w14:paraId="78366A52" w14:textId="77777777" w:rsidR="008361EE" w:rsidRPr="00EC76D5" w:rsidRDefault="008361EE" w:rsidP="00835C72">
      <w:pPr>
        <w:pStyle w:val="Code"/>
        <w:rPr>
          <w:highlight w:val="white"/>
        </w:rPr>
      </w:pPr>
      <w:r w:rsidRPr="00EC76D5">
        <w:rPr>
          <w:highlight w:val="white"/>
        </w:rPr>
        <w:t xml:space="preserve">      --g_inChars;</w:t>
      </w:r>
    </w:p>
    <w:p w14:paraId="5A99D043" w14:textId="77777777" w:rsidR="008361EE" w:rsidRPr="00EC76D5" w:rsidRDefault="008361EE" w:rsidP="00835C72">
      <w:pPr>
        <w:pStyle w:val="Code"/>
        <w:rPr>
          <w:highlight w:val="white"/>
        </w:rPr>
      </w:pPr>
      <w:r w:rsidRPr="00EC76D5">
        <w:rPr>
          <w:highlight w:val="white"/>
        </w:rPr>
        <w:t xml:space="preserve">      break;</w:t>
      </w:r>
    </w:p>
    <w:p w14:paraId="59D77993" w14:textId="77777777" w:rsidR="008361EE" w:rsidRPr="00EC76D5" w:rsidRDefault="008361EE" w:rsidP="00835C72">
      <w:pPr>
        <w:pStyle w:val="Code"/>
        <w:rPr>
          <w:highlight w:val="white"/>
        </w:rPr>
      </w:pPr>
    </w:p>
    <w:p w14:paraId="3A5FD112" w14:textId="77777777" w:rsidR="008361EE" w:rsidRPr="00EC76D5" w:rsidRDefault="008361EE" w:rsidP="00835C72">
      <w:pPr>
        <w:pStyle w:val="Code"/>
        <w:rPr>
          <w:highlight w:val="white"/>
        </w:rPr>
      </w:pPr>
      <w:r w:rsidRPr="00EC76D5">
        <w:rPr>
          <w:highlight w:val="white"/>
        </w:rPr>
        <w:t xml:space="preserve">    case STRING:</w:t>
      </w:r>
    </w:p>
    <w:p w14:paraId="08E4831F" w14:textId="77777777" w:rsidR="008361EE" w:rsidRPr="00EC76D5" w:rsidRDefault="008361EE" w:rsidP="00835C72">
      <w:pPr>
        <w:pStyle w:val="Code"/>
        <w:rPr>
          <w:highlight w:val="white"/>
        </w:rPr>
      </w:pPr>
      <w:r w:rsidRPr="00EC76D5">
        <w:rPr>
          <w:highlight w:val="white"/>
        </w:rPr>
        <w:t xml:space="preserve">      --g_inChars;</w:t>
      </w:r>
    </w:p>
    <w:p w14:paraId="4186FF19" w14:textId="77777777" w:rsidR="008361EE" w:rsidRPr="00EC76D5" w:rsidRDefault="008361EE" w:rsidP="00835C72">
      <w:pPr>
        <w:pStyle w:val="Code"/>
        <w:rPr>
          <w:highlight w:val="white"/>
        </w:rPr>
      </w:pPr>
      <w:r w:rsidRPr="00EC76D5">
        <w:rPr>
          <w:highlight w:val="white"/>
        </w:rPr>
        <w:t xml:space="preserve">      break;</w:t>
      </w:r>
    </w:p>
    <w:p w14:paraId="72F53CD1" w14:textId="77777777" w:rsidR="008361EE" w:rsidRPr="00EC76D5" w:rsidRDefault="008361EE" w:rsidP="00835C72">
      <w:pPr>
        <w:pStyle w:val="Code"/>
        <w:rPr>
          <w:highlight w:val="white"/>
        </w:rPr>
      </w:pPr>
      <w:r w:rsidRPr="00EC76D5">
        <w:rPr>
          <w:highlight w:val="white"/>
        </w:rPr>
        <w:t xml:space="preserve">  }</w:t>
      </w:r>
    </w:p>
    <w:p w14:paraId="452B1CDB" w14:textId="77777777" w:rsidR="008361EE" w:rsidRPr="00EC76D5" w:rsidRDefault="008361EE" w:rsidP="00835C72">
      <w:pPr>
        <w:pStyle w:val="Code"/>
        <w:rPr>
          <w:highlight w:val="white"/>
        </w:rPr>
      </w:pPr>
      <w:r w:rsidRPr="00EC76D5">
        <w:rPr>
          <w:highlight w:val="white"/>
        </w:rPr>
        <w:t>}</w:t>
      </w:r>
    </w:p>
    <w:p w14:paraId="3DD06A6E" w14:textId="1128916E" w:rsidR="008361EE" w:rsidRPr="00EC76D5" w:rsidRDefault="008361EE" w:rsidP="00835C72">
      <w:pPr>
        <w:pStyle w:val="Code"/>
      </w:pPr>
    </w:p>
    <w:p w14:paraId="4B06DD17" w14:textId="77777777" w:rsidR="002A7C3D" w:rsidRPr="00EC76D5" w:rsidRDefault="002A7C3D" w:rsidP="00835C72">
      <w:pPr>
        <w:pStyle w:val="Code"/>
        <w:rPr>
          <w:highlight w:val="white"/>
        </w:rPr>
      </w:pPr>
      <w:r w:rsidRPr="00EC76D5">
        <w:rPr>
          <w:highlight w:val="white"/>
        </w:rPr>
        <w:t>void scanPattern(char* string, char* pattern, BOOL not) {</w:t>
      </w:r>
    </w:p>
    <w:p w14:paraId="615C8FA6" w14:textId="77777777" w:rsidR="002A7C3D" w:rsidRPr="00EC76D5" w:rsidRDefault="002A7C3D" w:rsidP="00835C72">
      <w:pPr>
        <w:pStyle w:val="Code"/>
        <w:rPr>
          <w:highlight w:val="white"/>
        </w:rPr>
      </w:pPr>
      <w:r w:rsidRPr="00EC76D5">
        <w:rPr>
          <w:highlight w:val="white"/>
        </w:rPr>
        <w:t xml:space="preserve">  int index = 0;</w:t>
      </w:r>
    </w:p>
    <w:p w14:paraId="36FFBA68" w14:textId="77777777" w:rsidR="002A7C3D" w:rsidRPr="00EC76D5" w:rsidRDefault="002A7C3D" w:rsidP="00835C72">
      <w:pPr>
        <w:pStyle w:val="Code"/>
        <w:rPr>
          <w:highlight w:val="white"/>
        </w:rPr>
      </w:pPr>
      <w:r w:rsidRPr="00EC76D5">
        <w:rPr>
          <w:highlight w:val="white"/>
        </w:rPr>
        <w:t xml:space="preserve">  char input = scanChar();</w:t>
      </w:r>
    </w:p>
    <w:p w14:paraId="0B9EFF3A" w14:textId="77777777" w:rsidR="002A7C3D" w:rsidRPr="00EC76D5" w:rsidRDefault="002A7C3D" w:rsidP="00835C72">
      <w:pPr>
        <w:pStyle w:val="Code"/>
        <w:rPr>
          <w:highlight w:val="white"/>
        </w:rPr>
      </w:pPr>
    </w:p>
    <w:p w14:paraId="6DB20692" w14:textId="77777777" w:rsidR="002A7C3D" w:rsidRPr="00EC76D5" w:rsidRDefault="002A7C3D" w:rsidP="00835C72">
      <w:pPr>
        <w:pStyle w:val="Code"/>
        <w:rPr>
          <w:highlight w:val="white"/>
        </w:rPr>
      </w:pPr>
      <w:r w:rsidRPr="00EC76D5">
        <w:rPr>
          <w:highlight w:val="white"/>
        </w:rPr>
        <w:t xml:space="preserve">  while (isspace(input)) {</w:t>
      </w:r>
    </w:p>
    <w:p w14:paraId="61B2F936" w14:textId="77777777" w:rsidR="002A7C3D" w:rsidRPr="00EC76D5" w:rsidRDefault="002A7C3D" w:rsidP="00835C72">
      <w:pPr>
        <w:pStyle w:val="Code"/>
        <w:rPr>
          <w:highlight w:val="white"/>
        </w:rPr>
      </w:pPr>
      <w:r w:rsidRPr="00EC76D5">
        <w:rPr>
          <w:highlight w:val="white"/>
        </w:rPr>
        <w:t xml:space="preserve">    input = scanChar();</w:t>
      </w:r>
    </w:p>
    <w:p w14:paraId="2A0F754B" w14:textId="77777777" w:rsidR="002A7C3D" w:rsidRPr="00EC76D5" w:rsidRDefault="002A7C3D" w:rsidP="00835C72">
      <w:pPr>
        <w:pStyle w:val="Code"/>
        <w:rPr>
          <w:highlight w:val="white"/>
        </w:rPr>
      </w:pPr>
      <w:r w:rsidRPr="00EC76D5">
        <w:rPr>
          <w:highlight w:val="white"/>
        </w:rPr>
        <w:t xml:space="preserve">  }</w:t>
      </w:r>
    </w:p>
    <w:p w14:paraId="2E138E92" w14:textId="77777777" w:rsidR="002A7C3D" w:rsidRPr="00EC76D5" w:rsidRDefault="002A7C3D" w:rsidP="00835C72">
      <w:pPr>
        <w:pStyle w:val="Code"/>
        <w:rPr>
          <w:highlight w:val="white"/>
        </w:rPr>
      </w:pPr>
    </w:p>
    <w:p w14:paraId="3F514617" w14:textId="77777777" w:rsidR="002A7C3D" w:rsidRPr="00EC76D5" w:rsidRDefault="002A7C3D" w:rsidP="00835C72">
      <w:pPr>
        <w:pStyle w:val="Code"/>
        <w:rPr>
          <w:highlight w:val="white"/>
        </w:rPr>
      </w:pPr>
      <w:r w:rsidRPr="00EC76D5">
        <w:rPr>
          <w:highlight w:val="white"/>
        </w:rPr>
        <w:t xml:space="preserve">  if (string != NULL) {</w:t>
      </w:r>
    </w:p>
    <w:p w14:paraId="2BFAAC09" w14:textId="77777777" w:rsidR="002A7C3D" w:rsidRPr="00EC76D5" w:rsidRDefault="002A7C3D" w:rsidP="00835C72">
      <w:pPr>
        <w:pStyle w:val="Code"/>
        <w:rPr>
          <w:highlight w:val="white"/>
        </w:rPr>
      </w:pPr>
      <w:r w:rsidRPr="00EC76D5">
        <w:rPr>
          <w:highlight w:val="white"/>
        </w:rPr>
        <w:t xml:space="preserve">    while ((!not &amp;&amp; strchr(pattern, input)) ||</w:t>
      </w:r>
    </w:p>
    <w:p w14:paraId="4AA69A47" w14:textId="77777777" w:rsidR="002A7C3D" w:rsidRPr="00EC76D5" w:rsidRDefault="002A7C3D" w:rsidP="00835C72">
      <w:pPr>
        <w:pStyle w:val="Code"/>
        <w:rPr>
          <w:highlight w:val="white"/>
        </w:rPr>
      </w:pPr>
      <w:r w:rsidRPr="00EC76D5">
        <w:rPr>
          <w:highlight w:val="white"/>
        </w:rPr>
        <w:t xml:space="preserve">           (not &amp;&amp; !strchr(pattern, input))) {</w:t>
      </w:r>
    </w:p>
    <w:p w14:paraId="74797ACB" w14:textId="77777777" w:rsidR="002A7C3D" w:rsidRPr="00EC76D5" w:rsidRDefault="002A7C3D" w:rsidP="00835C72">
      <w:pPr>
        <w:pStyle w:val="Code"/>
        <w:rPr>
          <w:highlight w:val="white"/>
        </w:rPr>
      </w:pPr>
      <w:r w:rsidRPr="00EC76D5">
        <w:rPr>
          <w:highlight w:val="white"/>
        </w:rPr>
        <w:t xml:space="preserve">      string[index++] = input;</w:t>
      </w:r>
    </w:p>
    <w:p w14:paraId="7368B840" w14:textId="77777777" w:rsidR="002A7C3D" w:rsidRPr="00EC76D5" w:rsidRDefault="002A7C3D" w:rsidP="00835C72">
      <w:pPr>
        <w:pStyle w:val="Code"/>
        <w:rPr>
          <w:highlight w:val="white"/>
        </w:rPr>
      </w:pPr>
      <w:r w:rsidRPr="00EC76D5">
        <w:rPr>
          <w:highlight w:val="white"/>
        </w:rPr>
        <w:t xml:space="preserve">      input = scanChar();</w:t>
      </w:r>
    </w:p>
    <w:p w14:paraId="13716EDB" w14:textId="77777777" w:rsidR="002A7C3D" w:rsidRPr="00EC76D5" w:rsidRDefault="002A7C3D" w:rsidP="00835C72">
      <w:pPr>
        <w:pStyle w:val="Code"/>
        <w:rPr>
          <w:highlight w:val="white"/>
        </w:rPr>
      </w:pPr>
      <w:r w:rsidRPr="00EC76D5">
        <w:rPr>
          <w:highlight w:val="white"/>
        </w:rPr>
        <w:t xml:space="preserve">    }</w:t>
      </w:r>
    </w:p>
    <w:p w14:paraId="01B687ED" w14:textId="77777777" w:rsidR="002A7C3D" w:rsidRPr="00EC76D5" w:rsidRDefault="002A7C3D" w:rsidP="00835C72">
      <w:pPr>
        <w:pStyle w:val="Code"/>
        <w:rPr>
          <w:highlight w:val="white"/>
        </w:rPr>
      </w:pPr>
    </w:p>
    <w:p w14:paraId="528943B2" w14:textId="77777777" w:rsidR="002A7C3D" w:rsidRPr="00EC76D5" w:rsidRDefault="002A7C3D" w:rsidP="00835C72">
      <w:pPr>
        <w:pStyle w:val="Code"/>
        <w:rPr>
          <w:highlight w:val="white"/>
        </w:rPr>
      </w:pPr>
      <w:r w:rsidRPr="00EC76D5">
        <w:rPr>
          <w:highlight w:val="white"/>
        </w:rPr>
        <w:t xml:space="preserve">    string[index] = '\0';</w:t>
      </w:r>
    </w:p>
    <w:p w14:paraId="76F6F122" w14:textId="77777777" w:rsidR="002A7C3D" w:rsidRPr="00EC76D5" w:rsidRDefault="002A7C3D" w:rsidP="00835C72">
      <w:pPr>
        <w:pStyle w:val="Code"/>
        <w:rPr>
          <w:highlight w:val="white"/>
        </w:rPr>
      </w:pPr>
      <w:r w:rsidRPr="00EC76D5">
        <w:rPr>
          <w:highlight w:val="white"/>
        </w:rPr>
        <w:t xml:space="preserve">  }</w:t>
      </w:r>
    </w:p>
    <w:p w14:paraId="7A8DA4A7" w14:textId="77777777" w:rsidR="002A7C3D" w:rsidRPr="00EC76D5" w:rsidRDefault="002A7C3D" w:rsidP="00835C72">
      <w:pPr>
        <w:pStyle w:val="Code"/>
        <w:rPr>
          <w:highlight w:val="white"/>
        </w:rPr>
      </w:pPr>
      <w:r w:rsidRPr="00EC76D5">
        <w:rPr>
          <w:highlight w:val="white"/>
        </w:rPr>
        <w:t xml:space="preserve">  else {</w:t>
      </w:r>
    </w:p>
    <w:p w14:paraId="26F28BE3" w14:textId="77777777" w:rsidR="002A7C3D" w:rsidRPr="00EC76D5" w:rsidRDefault="002A7C3D" w:rsidP="00835C72">
      <w:pPr>
        <w:pStyle w:val="Code"/>
        <w:rPr>
          <w:highlight w:val="white"/>
        </w:rPr>
      </w:pPr>
      <w:r w:rsidRPr="00EC76D5">
        <w:rPr>
          <w:highlight w:val="white"/>
        </w:rPr>
        <w:t xml:space="preserve">    while ((!not &amp;&amp; strchr(pattern, input)) ||</w:t>
      </w:r>
    </w:p>
    <w:p w14:paraId="41ED48A0" w14:textId="77777777" w:rsidR="002A7C3D" w:rsidRPr="00EC76D5" w:rsidRDefault="002A7C3D" w:rsidP="00835C72">
      <w:pPr>
        <w:pStyle w:val="Code"/>
        <w:rPr>
          <w:highlight w:val="white"/>
        </w:rPr>
      </w:pPr>
      <w:r w:rsidRPr="00EC76D5">
        <w:rPr>
          <w:highlight w:val="white"/>
        </w:rPr>
        <w:t xml:space="preserve">           (not &amp;&amp; !strchr(pattern, input))) {</w:t>
      </w:r>
    </w:p>
    <w:p w14:paraId="4707EEB4" w14:textId="77777777" w:rsidR="002A7C3D" w:rsidRPr="00EC76D5" w:rsidRDefault="002A7C3D" w:rsidP="00835C72">
      <w:pPr>
        <w:pStyle w:val="Code"/>
        <w:rPr>
          <w:highlight w:val="white"/>
        </w:rPr>
      </w:pPr>
      <w:r w:rsidRPr="00EC76D5">
        <w:rPr>
          <w:highlight w:val="white"/>
        </w:rPr>
        <w:t xml:space="preserve">      input = scanChar();</w:t>
      </w:r>
    </w:p>
    <w:p w14:paraId="165D3B4C" w14:textId="77777777" w:rsidR="002A7C3D" w:rsidRPr="00EC76D5" w:rsidRDefault="002A7C3D" w:rsidP="00835C72">
      <w:pPr>
        <w:pStyle w:val="Code"/>
        <w:rPr>
          <w:highlight w:val="white"/>
        </w:rPr>
      </w:pPr>
      <w:r w:rsidRPr="00EC76D5">
        <w:rPr>
          <w:highlight w:val="white"/>
        </w:rPr>
        <w:t xml:space="preserve">    }</w:t>
      </w:r>
    </w:p>
    <w:p w14:paraId="11B8862A" w14:textId="77777777" w:rsidR="002A7C3D" w:rsidRPr="00EC76D5" w:rsidRDefault="002A7C3D" w:rsidP="00835C72">
      <w:pPr>
        <w:pStyle w:val="Code"/>
        <w:rPr>
          <w:highlight w:val="white"/>
        </w:rPr>
      </w:pPr>
      <w:r w:rsidRPr="00EC76D5">
        <w:rPr>
          <w:highlight w:val="white"/>
        </w:rPr>
        <w:t xml:space="preserve">  }</w:t>
      </w:r>
    </w:p>
    <w:p w14:paraId="6EFFAB88" w14:textId="77777777" w:rsidR="002A7C3D" w:rsidRPr="00EC76D5" w:rsidRDefault="002A7C3D" w:rsidP="00835C72">
      <w:pPr>
        <w:pStyle w:val="Code"/>
        <w:rPr>
          <w:highlight w:val="white"/>
        </w:rPr>
      </w:pPr>
      <w:r w:rsidRPr="00EC76D5">
        <w:rPr>
          <w:highlight w:val="white"/>
        </w:rPr>
        <w:t>}</w:t>
      </w:r>
    </w:p>
    <w:p w14:paraId="61647C09" w14:textId="77777777" w:rsidR="002A7C3D" w:rsidRPr="00EC76D5" w:rsidRDefault="002A7C3D" w:rsidP="00835C72">
      <w:pPr>
        <w:pStyle w:val="Code"/>
        <w:rPr>
          <w:highlight w:val="white"/>
        </w:rPr>
      </w:pPr>
    </w:p>
    <w:p w14:paraId="66F75A61" w14:textId="77777777" w:rsidR="002A7C3D" w:rsidRPr="00EC76D5" w:rsidRDefault="002A7C3D" w:rsidP="00835C72">
      <w:pPr>
        <w:pStyle w:val="Code"/>
        <w:rPr>
          <w:highlight w:val="white"/>
        </w:rPr>
      </w:pPr>
      <w:r w:rsidRPr="00EC76D5">
        <w:rPr>
          <w:highlight w:val="white"/>
        </w:rPr>
        <w:t>void scanString(char* string, int precision) {</w:t>
      </w:r>
    </w:p>
    <w:p w14:paraId="3A5337C5" w14:textId="77777777" w:rsidR="002A7C3D" w:rsidRPr="00EC76D5" w:rsidRDefault="002A7C3D" w:rsidP="00835C72">
      <w:pPr>
        <w:pStyle w:val="Code"/>
        <w:rPr>
          <w:highlight w:val="white"/>
        </w:rPr>
      </w:pPr>
      <w:r w:rsidRPr="00EC76D5">
        <w:rPr>
          <w:highlight w:val="white"/>
        </w:rPr>
        <w:t xml:space="preserve">  int index = 0;</w:t>
      </w:r>
    </w:p>
    <w:p w14:paraId="258F5610" w14:textId="77777777" w:rsidR="002A7C3D" w:rsidRPr="00EC76D5" w:rsidRDefault="002A7C3D" w:rsidP="00835C72">
      <w:pPr>
        <w:pStyle w:val="Code"/>
        <w:rPr>
          <w:highlight w:val="white"/>
        </w:rPr>
      </w:pPr>
      <w:r w:rsidRPr="00EC76D5">
        <w:rPr>
          <w:highlight w:val="white"/>
        </w:rPr>
        <w:t xml:space="preserve">  char input = scanChar();</w:t>
      </w:r>
    </w:p>
    <w:p w14:paraId="06E560F5" w14:textId="77777777" w:rsidR="002A7C3D" w:rsidRPr="00EC76D5" w:rsidRDefault="002A7C3D" w:rsidP="00835C72">
      <w:pPr>
        <w:pStyle w:val="Code"/>
        <w:rPr>
          <w:highlight w:val="white"/>
        </w:rPr>
      </w:pPr>
      <w:r w:rsidRPr="00EC76D5">
        <w:rPr>
          <w:highlight w:val="white"/>
        </w:rPr>
        <w:t xml:space="preserve">  BOOL found = FALSE;</w:t>
      </w:r>
    </w:p>
    <w:p w14:paraId="28C552E0" w14:textId="77777777" w:rsidR="002A7C3D" w:rsidRPr="00EC76D5" w:rsidRDefault="002A7C3D" w:rsidP="00835C72">
      <w:pPr>
        <w:pStyle w:val="Code"/>
        <w:rPr>
          <w:highlight w:val="white"/>
        </w:rPr>
      </w:pPr>
    </w:p>
    <w:p w14:paraId="350913DF" w14:textId="77777777" w:rsidR="002A7C3D" w:rsidRPr="00EC76D5" w:rsidRDefault="002A7C3D" w:rsidP="00835C72">
      <w:pPr>
        <w:pStyle w:val="Code"/>
        <w:rPr>
          <w:highlight w:val="white"/>
        </w:rPr>
      </w:pPr>
      <w:r w:rsidRPr="00EC76D5">
        <w:rPr>
          <w:highlight w:val="white"/>
        </w:rPr>
        <w:t xml:space="preserve">  while (isspace(input)) {</w:t>
      </w:r>
    </w:p>
    <w:p w14:paraId="384C2A34" w14:textId="77777777" w:rsidR="002A7C3D" w:rsidRPr="00EC76D5" w:rsidRDefault="002A7C3D" w:rsidP="00835C72">
      <w:pPr>
        <w:pStyle w:val="Code"/>
        <w:rPr>
          <w:highlight w:val="white"/>
        </w:rPr>
      </w:pPr>
      <w:r w:rsidRPr="00EC76D5">
        <w:rPr>
          <w:highlight w:val="white"/>
        </w:rPr>
        <w:t xml:space="preserve">    input = scanChar();</w:t>
      </w:r>
    </w:p>
    <w:p w14:paraId="5CFBDEB6" w14:textId="77777777" w:rsidR="002A7C3D" w:rsidRPr="00EC76D5" w:rsidRDefault="002A7C3D" w:rsidP="00835C72">
      <w:pPr>
        <w:pStyle w:val="Code"/>
        <w:rPr>
          <w:highlight w:val="white"/>
        </w:rPr>
      </w:pPr>
      <w:r w:rsidRPr="00EC76D5">
        <w:rPr>
          <w:highlight w:val="white"/>
        </w:rPr>
        <w:t xml:space="preserve">  }</w:t>
      </w:r>
    </w:p>
    <w:p w14:paraId="459BD371" w14:textId="77777777" w:rsidR="002A7C3D" w:rsidRPr="00EC76D5" w:rsidRDefault="002A7C3D" w:rsidP="00835C72">
      <w:pPr>
        <w:pStyle w:val="Code"/>
        <w:rPr>
          <w:highlight w:val="white"/>
        </w:rPr>
      </w:pPr>
    </w:p>
    <w:p w14:paraId="060B8267" w14:textId="77777777" w:rsidR="002A7C3D" w:rsidRPr="00EC76D5" w:rsidRDefault="002A7C3D" w:rsidP="00835C72">
      <w:pPr>
        <w:pStyle w:val="Code"/>
        <w:rPr>
          <w:highlight w:val="white"/>
        </w:rPr>
      </w:pPr>
      <w:r w:rsidRPr="00EC76D5">
        <w:rPr>
          <w:highlight w:val="white"/>
        </w:rPr>
        <w:t xml:space="preserve">  if (string != NULL) {</w:t>
      </w:r>
    </w:p>
    <w:p w14:paraId="02964F90" w14:textId="77777777" w:rsidR="002A7C3D" w:rsidRPr="00EC76D5" w:rsidRDefault="002A7C3D" w:rsidP="00835C72">
      <w:pPr>
        <w:pStyle w:val="Code"/>
        <w:rPr>
          <w:highlight w:val="white"/>
        </w:rPr>
      </w:pPr>
      <w:r w:rsidRPr="00EC76D5">
        <w:rPr>
          <w:highlight w:val="white"/>
        </w:rPr>
        <w:t xml:space="preserve">    if (precision == 0) {</w:t>
      </w:r>
    </w:p>
    <w:p w14:paraId="5B76E5E2" w14:textId="77777777" w:rsidR="002A7C3D" w:rsidRPr="00EC76D5" w:rsidRDefault="002A7C3D" w:rsidP="00835C72">
      <w:pPr>
        <w:pStyle w:val="Code"/>
        <w:rPr>
          <w:highlight w:val="white"/>
        </w:rPr>
      </w:pPr>
      <w:r w:rsidRPr="00EC76D5">
        <w:rPr>
          <w:highlight w:val="white"/>
        </w:rPr>
        <w:t xml:space="preserve">      while (!isspace(input) &amp;&amp; (input != EOF)) {</w:t>
      </w:r>
    </w:p>
    <w:p w14:paraId="7B5DED23" w14:textId="77777777" w:rsidR="002A7C3D" w:rsidRPr="00EC76D5" w:rsidRDefault="002A7C3D" w:rsidP="00835C72">
      <w:pPr>
        <w:pStyle w:val="Code"/>
        <w:rPr>
          <w:highlight w:val="white"/>
        </w:rPr>
      </w:pPr>
      <w:r w:rsidRPr="00EC76D5">
        <w:rPr>
          <w:highlight w:val="white"/>
        </w:rPr>
        <w:t xml:space="preserve">        string[index++] = input;</w:t>
      </w:r>
    </w:p>
    <w:p w14:paraId="5D5F46FB" w14:textId="77777777" w:rsidR="002A7C3D" w:rsidRPr="00EC76D5" w:rsidRDefault="002A7C3D" w:rsidP="00835C72">
      <w:pPr>
        <w:pStyle w:val="Code"/>
        <w:rPr>
          <w:highlight w:val="white"/>
        </w:rPr>
      </w:pPr>
      <w:r w:rsidRPr="00EC76D5">
        <w:rPr>
          <w:highlight w:val="white"/>
        </w:rPr>
        <w:t xml:space="preserve">        input = scanChar();</w:t>
      </w:r>
    </w:p>
    <w:p w14:paraId="2B330159" w14:textId="77777777" w:rsidR="002A7C3D" w:rsidRPr="00EC76D5" w:rsidRDefault="002A7C3D" w:rsidP="00835C72">
      <w:pPr>
        <w:pStyle w:val="Code"/>
        <w:rPr>
          <w:highlight w:val="white"/>
        </w:rPr>
      </w:pPr>
      <w:r w:rsidRPr="00EC76D5">
        <w:rPr>
          <w:highlight w:val="white"/>
        </w:rPr>
        <w:t xml:space="preserve">        found = TRUE;</w:t>
      </w:r>
    </w:p>
    <w:p w14:paraId="5EC777F7" w14:textId="77777777" w:rsidR="002A7C3D" w:rsidRPr="00EC76D5" w:rsidRDefault="002A7C3D" w:rsidP="00835C72">
      <w:pPr>
        <w:pStyle w:val="Code"/>
        <w:rPr>
          <w:highlight w:val="white"/>
        </w:rPr>
      </w:pPr>
      <w:r w:rsidRPr="00EC76D5">
        <w:rPr>
          <w:highlight w:val="white"/>
        </w:rPr>
        <w:t xml:space="preserve">        ++g_inChars;</w:t>
      </w:r>
    </w:p>
    <w:p w14:paraId="25522742" w14:textId="77777777" w:rsidR="002A7C3D" w:rsidRPr="00EC76D5" w:rsidRDefault="002A7C3D" w:rsidP="00835C72">
      <w:pPr>
        <w:pStyle w:val="Code"/>
        <w:rPr>
          <w:highlight w:val="white"/>
        </w:rPr>
      </w:pPr>
      <w:r w:rsidRPr="00EC76D5">
        <w:rPr>
          <w:highlight w:val="white"/>
        </w:rPr>
        <w:t xml:space="preserve">      }</w:t>
      </w:r>
    </w:p>
    <w:p w14:paraId="5BB8D15D" w14:textId="77777777" w:rsidR="002A7C3D" w:rsidRPr="00EC76D5" w:rsidRDefault="002A7C3D" w:rsidP="00835C72">
      <w:pPr>
        <w:pStyle w:val="Code"/>
        <w:rPr>
          <w:highlight w:val="white"/>
        </w:rPr>
      </w:pPr>
    </w:p>
    <w:p w14:paraId="5C44B413" w14:textId="77777777" w:rsidR="002A7C3D" w:rsidRPr="00EC76D5" w:rsidRDefault="002A7C3D" w:rsidP="00835C72">
      <w:pPr>
        <w:pStyle w:val="Code"/>
        <w:rPr>
          <w:highlight w:val="white"/>
        </w:rPr>
      </w:pPr>
      <w:r w:rsidRPr="00EC76D5">
        <w:rPr>
          <w:highlight w:val="white"/>
        </w:rPr>
        <w:lastRenderedPageBreak/>
        <w:t xml:space="preserve">      string[index] = '\0';</w:t>
      </w:r>
    </w:p>
    <w:p w14:paraId="52BD2E31" w14:textId="77777777" w:rsidR="002A7C3D" w:rsidRPr="00EC76D5" w:rsidRDefault="002A7C3D" w:rsidP="00835C72">
      <w:pPr>
        <w:pStyle w:val="Code"/>
        <w:rPr>
          <w:highlight w:val="white"/>
        </w:rPr>
      </w:pPr>
      <w:r w:rsidRPr="00EC76D5">
        <w:rPr>
          <w:highlight w:val="white"/>
        </w:rPr>
        <w:t xml:space="preserve">      ++g_inChars;</w:t>
      </w:r>
    </w:p>
    <w:p w14:paraId="3EA20037" w14:textId="77777777" w:rsidR="002A7C3D" w:rsidRPr="00EC76D5" w:rsidRDefault="002A7C3D" w:rsidP="00835C72">
      <w:pPr>
        <w:pStyle w:val="Code"/>
        <w:rPr>
          <w:highlight w:val="white"/>
        </w:rPr>
      </w:pPr>
      <w:r w:rsidRPr="00EC76D5">
        <w:rPr>
          <w:highlight w:val="white"/>
        </w:rPr>
        <w:t xml:space="preserve">    }</w:t>
      </w:r>
    </w:p>
    <w:p w14:paraId="67EF25D4" w14:textId="77777777" w:rsidR="002A7C3D" w:rsidRPr="00EC76D5" w:rsidRDefault="002A7C3D" w:rsidP="00835C72">
      <w:pPr>
        <w:pStyle w:val="Code"/>
        <w:rPr>
          <w:highlight w:val="white"/>
        </w:rPr>
      </w:pPr>
      <w:r w:rsidRPr="00EC76D5">
        <w:rPr>
          <w:highlight w:val="white"/>
        </w:rPr>
        <w:t xml:space="preserve">    else {</w:t>
      </w:r>
    </w:p>
    <w:p w14:paraId="5C8B2CC7"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6241A44F" w14:textId="77777777" w:rsidR="002A7C3D" w:rsidRPr="00EC76D5" w:rsidRDefault="002A7C3D" w:rsidP="00835C72">
      <w:pPr>
        <w:pStyle w:val="Code"/>
        <w:rPr>
          <w:highlight w:val="white"/>
        </w:rPr>
      </w:pPr>
      <w:r w:rsidRPr="00EC76D5">
        <w:rPr>
          <w:highlight w:val="white"/>
        </w:rPr>
        <w:t xml:space="preserve">        string[index++] = input;</w:t>
      </w:r>
    </w:p>
    <w:p w14:paraId="0B49589F" w14:textId="77777777" w:rsidR="002A7C3D" w:rsidRPr="00EC76D5" w:rsidRDefault="002A7C3D" w:rsidP="00835C72">
      <w:pPr>
        <w:pStyle w:val="Code"/>
        <w:rPr>
          <w:highlight w:val="white"/>
        </w:rPr>
      </w:pPr>
      <w:r w:rsidRPr="00EC76D5">
        <w:rPr>
          <w:highlight w:val="white"/>
        </w:rPr>
        <w:t xml:space="preserve">        input = scanChar();</w:t>
      </w:r>
    </w:p>
    <w:p w14:paraId="17D99126" w14:textId="77777777" w:rsidR="002A7C3D" w:rsidRPr="00EC76D5" w:rsidRDefault="002A7C3D" w:rsidP="00835C72">
      <w:pPr>
        <w:pStyle w:val="Code"/>
        <w:rPr>
          <w:highlight w:val="white"/>
        </w:rPr>
      </w:pPr>
      <w:r w:rsidRPr="00EC76D5">
        <w:rPr>
          <w:highlight w:val="white"/>
        </w:rPr>
        <w:t xml:space="preserve">        found = TRUE;</w:t>
      </w:r>
    </w:p>
    <w:p w14:paraId="10A219ED" w14:textId="77777777" w:rsidR="002A7C3D" w:rsidRPr="00EC76D5" w:rsidRDefault="002A7C3D" w:rsidP="00835C72">
      <w:pPr>
        <w:pStyle w:val="Code"/>
        <w:rPr>
          <w:highlight w:val="white"/>
        </w:rPr>
      </w:pPr>
      <w:r w:rsidRPr="00EC76D5">
        <w:rPr>
          <w:highlight w:val="white"/>
        </w:rPr>
        <w:t xml:space="preserve">        ++g_inChars;</w:t>
      </w:r>
    </w:p>
    <w:p w14:paraId="35C958A3" w14:textId="77777777" w:rsidR="002A7C3D" w:rsidRPr="00EC76D5" w:rsidRDefault="002A7C3D" w:rsidP="00835C72">
      <w:pPr>
        <w:pStyle w:val="Code"/>
        <w:rPr>
          <w:highlight w:val="white"/>
        </w:rPr>
      </w:pPr>
      <w:r w:rsidRPr="00EC76D5">
        <w:rPr>
          <w:highlight w:val="white"/>
        </w:rPr>
        <w:t xml:space="preserve">      }</w:t>
      </w:r>
    </w:p>
    <w:p w14:paraId="085A4042" w14:textId="77777777" w:rsidR="002A7C3D" w:rsidRPr="00EC76D5" w:rsidRDefault="002A7C3D" w:rsidP="00835C72">
      <w:pPr>
        <w:pStyle w:val="Code"/>
        <w:rPr>
          <w:highlight w:val="white"/>
        </w:rPr>
      </w:pPr>
    </w:p>
    <w:p w14:paraId="095FCBB1" w14:textId="77777777" w:rsidR="002A7C3D" w:rsidRPr="00EC76D5" w:rsidRDefault="002A7C3D" w:rsidP="00835C72">
      <w:pPr>
        <w:pStyle w:val="Code"/>
        <w:rPr>
          <w:highlight w:val="white"/>
        </w:rPr>
      </w:pPr>
      <w:r w:rsidRPr="00EC76D5">
        <w:rPr>
          <w:highlight w:val="white"/>
        </w:rPr>
        <w:t xml:space="preserve">      if (precision &gt; 0) {</w:t>
      </w:r>
    </w:p>
    <w:p w14:paraId="3B16031E" w14:textId="77777777" w:rsidR="002A7C3D" w:rsidRPr="00EC76D5" w:rsidRDefault="002A7C3D" w:rsidP="00835C72">
      <w:pPr>
        <w:pStyle w:val="Code"/>
        <w:rPr>
          <w:highlight w:val="white"/>
        </w:rPr>
      </w:pPr>
      <w:r w:rsidRPr="00EC76D5">
        <w:rPr>
          <w:highlight w:val="white"/>
        </w:rPr>
        <w:t xml:space="preserve">        string[index] = '\0';</w:t>
      </w:r>
    </w:p>
    <w:p w14:paraId="56826A1E" w14:textId="77777777" w:rsidR="002A7C3D" w:rsidRPr="00EC76D5" w:rsidRDefault="002A7C3D" w:rsidP="00835C72">
      <w:pPr>
        <w:pStyle w:val="Code"/>
        <w:rPr>
          <w:highlight w:val="white"/>
        </w:rPr>
      </w:pPr>
      <w:r w:rsidRPr="00EC76D5">
        <w:rPr>
          <w:highlight w:val="white"/>
        </w:rPr>
        <w:t xml:space="preserve">        ++g_inChars;</w:t>
      </w:r>
    </w:p>
    <w:p w14:paraId="642DE108" w14:textId="77777777" w:rsidR="002A7C3D" w:rsidRPr="00EC76D5" w:rsidRDefault="002A7C3D" w:rsidP="00835C72">
      <w:pPr>
        <w:pStyle w:val="Code"/>
        <w:rPr>
          <w:highlight w:val="white"/>
        </w:rPr>
      </w:pPr>
      <w:r w:rsidRPr="00EC76D5">
        <w:rPr>
          <w:highlight w:val="white"/>
        </w:rPr>
        <w:t xml:space="preserve">      }</w:t>
      </w:r>
    </w:p>
    <w:p w14:paraId="4F1ECB78" w14:textId="77777777" w:rsidR="002A7C3D" w:rsidRPr="00EC76D5" w:rsidRDefault="002A7C3D" w:rsidP="00835C72">
      <w:pPr>
        <w:pStyle w:val="Code"/>
        <w:rPr>
          <w:highlight w:val="white"/>
        </w:rPr>
      </w:pPr>
      <w:r w:rsidRPr="00EC76D5">
        <w:rPr>
          <w:highlight w:val="white"/>
        </w:rPr>
        <w:t xml:space="preserve">    }</w:t>
      </w:r>
    </w:p>
    <w:p w14:paraId="6B709315" w14:textId="77777777" w:rsidR="002A7C3D" w:rsidRPr="00EC76D5" w:rsidRDefault="002A7C3D" w:rsidP="00835C72">
      <w:pPr>
        <w:pStyle w:val="Code"/>
        <w:rPr>
          <w:highlight w:val="white"/>
        </w:rPr>
      </w:pPr>
      <w:r w:rsidRPr="00EC76D5">
        <w:rPr>
          <w:highlight w:val="white"/>
        </w:rPr>
        <w:t xml:space="preserve">  }</w:t>
      </w:r>
    </w:p>
    <w:p w14:paraId="58C77A53" w14:textId="77777777" w:rsidR="002A7C3D" w:rsidRPr="00EC76D5" w:rsidRDefault="002A7C3D" w:rsidP="00835C72">
      <w:pPr>
        <w:pStyle w:val="Code"/>
        <w:rPr>
          <w:highlight w:val="white"/>
        </w:rPr>
      </w:pPr>
      <w:r w:rsidRPr="00EC76D5">
        <w:rPr>
          <w:highlight w:val="white"/>
        </w:rPr>
        <w:t xml:space="preserve">  else {</w:t>
      </w:r>
    </w:p>
    <w:p w14:paraId="77AC98FE" w14:textId="77777777" w:rsidR="002A7C3D" w:rsidRPr="00EC76D5" w:rsidRDefault="002A7C3D" w:rsidP="00835C72">
      <w:pPr>
        <w:pStyle w:val="Code"/>
        <w:rPr>
          <w:highlight w:val="white"/>
        </w:rPr>
      </w:pPr>
      <w:r w:rsidRPr="00EC76D5">
        <w:rPr>
          <w:highlight w:val="white"/>
        </w:rPr>
        <w:t xml:space="preserve">    if (precision == 0) {</w:t>
      </w:r>
    </w:p>
    <w:p w14:paraId="3376361F" w14:textId="77777777" w:rsidR="002A7C3D" w:rsidRPr="00EC76D5" w:rsidRDefault="002A7C3D" w:rsidP="00835C72">
      <w:pPr>
        <w:pStyle w:val="Code"/>
        <w:rPr>
          <w:highlight w:val="white"/>
        </w:rPr>
      </w:pPr>
      <w:r w:rsidRPr="00EC76D5">
        <w:rPr>
          <w:highlight w:val="white"/>
        </w:rPr>
        <w:t xml:space="preserve">      while (!isspace(input) &amp;&amp; (input != EOF)) {</w:t>
      </w:r>
    </w:p>
    <w:p w14:paraId="590701D3" w14:textId="77777777" w:rsidR="002A7C3D" w:rsidRPr="00EC76D5" w:rsidRDefault="002A7C3D" w:rsidP="00835C72">
      <w:pPr>
        <w:pStyle w:val="Code"/>
        <w:rPr>
          <w:highlight w:val="white"/>
        </w:rPr>
      </w:pPr>
      <w:r w:rsidRPr="00EC76D5">
        <w:rPr>
          <w:highlight w:val="white"/>
        </w:rPr>
        <w:t xml:space="preserve">        input = scanChar();</w:t>
      </w:r>
    </w:p>
    <w:p w14:paraId="7CDDEF30" w14:textId="77777777" w:rsidR="002A7C3D" w:rsidRPr="00EC76D5" w:rsidRDefault="002A7C3D" w:rsidP="00835C72">
      <w:pPr>
        <w:pStyle w:val="Code"/>
        <w:rPr>
          <w:highlight w:val="white"/>
        </w:rPr>
      </w:pPr>
      <w:r w:rsidRPr="00EC76D5">
        <w:rPr>
          <w:highlight w:val="white"/>
        </w:rPr>
        <w:t xml:space="preserve">        found = TRUE;</w:t>
      </w:r>
    </w:p>
    <w:p w14:paraId="692E0816" w14:textId="77777777" w:rsidR="002A7C3D" w:rsidRPr="00EC76D5" w:rsidRDefault="002A7C3D" w:rsidP="00835C72">
      <w:pPr>
        <w:pStyle w:val="Code"/>
        <w:rPr>
          <w:highlight w:val="white"/>
        </w:rPr>
      </w:pPr>
      <w:r w:rsidRPr="00EC76D5">
        <w:rPr>
          <w:highlight w:val="white"/>
        </w:rPr>
        <w:t xml:space="preserve">        ++g_inChars;</w:t>
      </w:r>
    </w:p>
    <w:p w14:paraId="25F91361" w14:textId="77777777" w:rsidR="002A7C3D" w:rsidRPr="00EC76D5" w:rsidRDefault="002A7C3D" w:rsidP="00835C72">
      <w:pPr>
        <w:pStyle w:val="Code"/>
        <w:rPr>
          <w:highlight w:val="white"/>
        </w:rPr>
      </w:pPr>
      <w:r w:rsidRPr="00EC76D5">
        <w:rPr>
          <w:highlight w:val="white"/>
        </w:rPr>
        <w:t xml:space="preserve">      }</w:t>
      </w:r>
    </w:p>
    <w:p w14:paraId="5F692C7B" w14:textId="77777777" w:rsidR="002A7C3D" w:rsidRPr="00EC76D5" w:rsidRDefault="002A7C3D" w:rsidP="00835C72">
      <w:pPr>
        <w:pStyle w:val="Code"/>
        <w:rPr>
          <w:highlight w:val="white"/>
        </w:rPr>
      </w:pPr>
    </w:p>
    <w:p w14:paraId="60DC4605" w14:textId="77777777" w:rsidR="002A7C3D" w:rsidRPr="00EC76D5" w:rsidRDefault="002A7C3D" w:rsidP="00835C72">
      <w:pPr>
        <w:pStyle w:val="Code"/>
        <w:rPr>
          <w:highlight w:val="white"/>
        </w:rPr>
      </w:pPr>
      <w:r w:rsidRPr="00EC76D5">
        <w:rPr>
          <w:highlight w:val="white"/>
        </w:rPr>
        <w:t xml:space="preserve">      ++g_inChars;</w:t>
      </w:r>
    </w:p>
    <w:p w14:paraId="7D7717C3" w14:textId="77777777" w:rsidR="002A7C3D" w:rsidRPr="00EC76D5" w:rsidRDefault="002A7C3D" w:rsidP="00835C72">
      <w:pPr>
        <w:pStyle w:val="Code"/>
        <w:rPr>
          <w:highlight w:val="white"/>
        </w:rPr>
      </w:pPr>
      <w:r w:rsidRPr="00EC76D5">
        <w:rPr>
          <w:highlight w:val="white"/>
        </w:rPr>
        <w:t xml:space="preserve">    }</w:t>
      </w:r>
    </w:p>
    <w:p w14:paraId="5CD78DE6" w14:textId="77777777" w:rsidR="002A7C3D" w:rsidRPr="00EC76D5" w:rsidRDefault="002A7C3D" w:rsidP="00835C72">
      <w:pPr>
        <w:pStyle w:val="Code"/>
        <w:rPr>
          <w:highlight w:val="white"/>
        </w:rPr>
      </w:pPr>
      <w:r w:rsidRPr="00EC76D5">
        <w:rPr>
          <w:highlight w:val="white"/>
        </w:rPr>
        <w:t xml:space="preserve">    else {</w:t>
      </w:r>
    </w:p>
    <w:p w14:paraId="546B8659" w14:textId="77777777" w:rsidR="002A7C3D" w:rsidRPr="00EC76D5" w:rsidRDefault="002A7C3D" w:rsidP="00835C72">
      <w:pPr>
        <w:pStyle w:val="Code"/>
        <w:rPr>
          <w:highlight w:val="white"/>
        </w:rPr>
      </w:pPr>
      <w:r w:rsidRPr="00EC76D5">
        <w:rPr>
          <w:highlight w:val="white"/>
        </w:rPr>
        <w:t xml:space="preserve">      while ((precision-- &gt; 0) &amp;&amp; (!isspace(input) &amp;&amp; (input != EOF))) {</w:t>
      </w:r>
    </w:p>
    <w:p w14:paraId="3C0DDD59" w14:textId="77777777" w:rsidR="002A7C3D" w:rsidRPr="00EC76D5" w:rsidRDefault="002A7C3D" w:rsidP="00835C72">
      <w:pPr>
        <w:pStyle w:val="Code"/>
        <w:rPr>
          <w:highlight w:val="white"/>
        </w:rPr>
      </w:pPr>
      <w:r w:rsidRPr="00EC76D5">
        <w:rPr>
          <w:highlight w:val="white"/>
        </w:rPr>
        <w:t xml:space="preserve">        input = scanChar();</w:t>
      </w:r>
    </w:p>
    <w:p w14:paraId="7AF17113" w14:textId="77777777" w:rsidR="002A7C3D" w:rsidRPr="00EC76D5" w:rsidRDefault="002A7C3D" w:rsidP="00835C72">
      <w:pPr>
        <w:pStyle w:val="Code"/>
        <w:rPr>
          <w:highlight w:val="white"/>
        </w:rPr>
      </w:pPr>
      <w:r w:rsidRPr="00EC76D5">
        <w:rPr>
          <w:highlight w:val="white"/>
        </w:rPr>
        <w:t xml:space="preserve">        found = TRUE;</w:t>
      </w:r>
    </w:p>
    <w:p w14:paraId="1B8BECA0" w14:textId="77777777" w:rsidR="002A7C3D" w:rsidRPr="00EC76D5" w:rsidRDefault="002A7C3D" w:rsidP="00835C72">
      <w:pPr>
        <w:pStyle w:val="Code"/>
        <w:rPr>
          <w:highlight w:val="white"/>
        </w:rPr>
      </w:pPr>
      <w:r w:rsidRPr="00EC76D5">
        <w:rPr>
          <w:highlight w:val="white"/>
        </w:rPr>
        <w:t xml:space="preserve">        ++g_inChars;</w:t>
      </w:r>
    </w:p>
    <w:p w14:paraId="62018061" w14:textId="77777777" w:rsidR="002A7C3D" w:rsidRPr="00EC76D5" w:rsidRDefault="002A7C3D" w:rsidP="00835C72">
      <w:pPr>
        <w:pStyle w:val="Code"/>
        <w:rPr>
          <w:highlight w:val="white"/>
        </w:rPr>
      </w:pPr>
      <w:r w:rsidRPr="00EC76D5">
        <w:rPr>
          <w:highlight w:val="white"/>
        </w:rPr>
        <w:t xml:space="preserve">      }</w:t>
      </w:r>
    </w:p>
    <w:p w14:paraId="6EA6E34D" w14:textId="77777777" w:rsidR="002A7C3D" w:rsidRPr="00EC76D5" w:rsidRDefault="002A7C3D" w:rsidP="00835C72">
      <w:pPr>
        <w:pStyle w:val="Code"/>
        <w:rPr>
          <w:highlight w:val="white"/>
        </w:rPr>
      </w:pPr>
    </w:p>
    <w:p w14:paraId="136AE78D" w14:textId="77777777" w:rsidR="002A7C3D" w:rsidRPr="00EC76D5" w:rsidRDefault="002A7C3D" w:rsidP="00835C72">
      <w:pPr>
        <w:pStyle w:val="Code"/>
        <w:rPr>
          <w:highlight w:val="white"/>
        </w:rPr>
      </w:pPr>
      <w:r w:rsidRPr="00EC76D5">
        <w:rPr>
          <w:highlight w:val="white"/>
        </w:rPr>
        <w:t xml:space="preserve">      if (precision &gt; 0) {</w:t>
      </w:r>
    </w:p>
    <w:p w14:paraId="0741D954" w14:textId="77777777" w:rsidR="002A7C3D" w:rsidRPr="00EC76D5" w:rsidRDefault="002A7C3D" w:rsidP="00835C72">
      <w:pPr>
        <w:pStyle w:val="Code"/>
        <w:rPr>
          <w:highlight w:val="white"/>
        </w:rPr>
      </w:pPr>
      <w:r w:rsidRPr="00EC76D5">
        <w:rPr>
          <w:highlight w:val="white"/>
        </w:rPr>
        <w:t xml:space="preserve">        ++g_inChars;</w:t>
      </w:r>
    </w:p>
    <w:p w14:paraId="043B1B79" w14:textId="77777777" w:rsidR="002A7C3D" w:rsidRPr="00EC76D5" w:rsidRDefault="002A7C3D" w:rsidP="00835C72">
      <w:pPr>
        <w:pStyle w:val="Code"/>
        <w:rPr>
          <w:highlight w:val="white"/>
        </w:rPr>
      </w:pPr>
      <w:r w:rsidRPr="00EC76D5">
        <w:rPr>
          <w:highlight w:val="white"/>
        </w:rPr>
        <w:t xml:space="preserve">      }</w:t>
      </w:r>
    </w:p>
    <w:p w14:paraId="6A99AE05" w14:textId="77777777" w:rsidR="002A7C3D" w:rsidRPr="00EC76D5" w:rsidRDefault="002A7C3D" w:rsidP="00835C72">
      <w:pPr>
        <w:pStyle w:val="Code"/>
        <w:rPr>
          <w:highlight w:val="white"/>
        </w:rPr>
      </w:pPr>
      <w:r w:rsidRPr="00EC76D5">
        <w:rPr>
          <w:highlight w:val="white"/>
        </w:rPr>
        <w:t xml:space="preserve">    }</w:t>
      </w:r>
    </w:p>
    <w:p w14:paraId="24B5F772" w14:textId="77777777" w:rsidR="002A7C3D" w:rsidRPr="00EC76D5" w:rsidRDefault="002A7C3D" w:rsidP="00835C72">
      <w:pPr>
        <w:pStyle w:val="Code"/>
        <w:rPr>
          <w:highlight w:val="white"/>
        </w:rPr>
      </w:pPr>
      <w:r w:rsidRPr="00EC76D5">
        <w:rPr>
          <w:highlight w:val="white"/>
        </w:rPr>
        <w:t xml:space="preserve">  }</w:t>
      </w:r>
    </w:p>
    <w:p w14:paraId="73E28D07" w14:textId="77777777" w:rsidR="002A7C3D" w:rsidRPr="00EC76D5" w:rsidRDefault="002A7C3D" w:rsidP="00835C72">
      <w:pPr>
        <w:pStyle w:val="Code"/>
        <w:rPr>
          <w:highlight w:val="white"/>
        </w:rPr>
      </w:pPr>
    </w:p>
    <w:p w14:paraId="554943B9" w14:textId="77777777" w:rsidR="002A7C3D" w:rsidRPr="00EC76D5" w:rsidRDefault="002A7C3D" w:rsidP="00835C72">
      <w:pPr>
        <w:pStyle w:val="Code"/>
        <w:rPr>
          <w:highlight w:val="white"/>
        </w:rPr>
      </w:pPr>
      <w:r w:rsidRPr="00EC76D5">
        <w:rPr>
          <w:highlight w:val="white"/>
        </w:rPr>
        <w:t xml:space="preserve">  if (found) {</w:t>
      </w:r>
    </w:p>
    <w:p w14:paraId="76B7E58C" w14:textId="77777777" w:rsidR="002A7C3D" w:rsidRPr="00EC76D5" w:rsidRDefault="002A7C3D" w:rsidP="00835C72">
      <w:pPr>
        <w:pStyle w:val="Code"/>
        <w:rPr>
          <w:highlight w:val="white"/>
        </w:rPr>
      </w:pPr>
      <w:r w:rsidRPr="00EC76D5">
        <w:rPr>
          <w:highlight w:val="white"/>
        </w:rPr>
        <w:t xml:space="preserve">    ++g_inCount;</w:t>
      </w:r>
    </w:p>
    <w:p w14:paraId="07EE27CB" w14:textId="77777777" w:rsidR="002A7C3D" w:rsidRPr="00EC76D5" w:rsidRDefault="002A7C3D" w:rsidP="00835C72">
      <w:pPr>
        <w:pStyle w:val="Code"/>
        <w:rPr>
          <w:highlight w:val="white"/>
        </w:rPr>
      </w:pPr>
      <w:r w:rsidRPr="00EC76D5">
        <w:rPr>
          <w:highlight w:val="white"/>
        </w:rPr>
        <w:t xml:space="preserve">  }</w:t>
      </w:r>
    </w:p>
    <w:p w14:paraId="56795B01" w14:textId="77777777" w:rsidR="002A7C3D" w:rsidRPr="00EC76D5" w:rsidRDefault="002A7C3D" w:rsidP="00835C72">
      <w:pPr>
        <w:pStyle w:val="Code"/>
        <w:rPr>
          <w:highlight w:val="white"/>
        </w:rPr>
      </w:pPr>
      <w:r w:rsidRPr="00EC76D5">
        <w:rPr>
          <w:highlight w:val="white"/>
        </w:rPr>
        <w:t>}</w:t>
      </w:r>
    </w:p>
    <w:p w14:paraId="3AADFAE9" w14:textId="77777777" w:rsidR="007B5DAC" w:rsidRPr="00EC76D5" w:rsidRDefault="007B5DAC" w:rsidP="00835C72">
      <w:pPr>
        <w:pStyle w:val="Code"/>
        <w:rPr>
          <w:highlight w:val="white"/>
        </w:rPr>
      </w:pPr>
    </w:p>
    <w:p w14:paraId="0E9348E4" w14:textId="10557D20" w:rsidR="002A7C3D" w:rsidRPr="00EC76D5" w:rsidRDefault="002A7C3D" w:rsidP="00835C72">
      <w:pPr>
        <w:pStyle w:val="Code"/>
        <w:rPr>
          <w:highlight w:val="white"/>
        </w:rPr>
      </w:pPr>
      <w:r w:rsidRPr="00EC76D5">
        <w:rPr>
          <w:highlight w:val="white"/>
        </w:rPr>
        <w:t>unsigned long digitToValue(char input) {</w:t>
      </w:r>
    </w:p>
    <w:p w14:paraId="436012D1" w14:textId="77777777" w:rsidR="002A7C3D" w:rsidRPr="00EC76D5" w:rsidRDefault="002A7C3D" w:rsidP="00835C72">
      <w:pPr>
        <w:pStyle w:val="Code"/>
        <w:rPr>
          <w:highlight w:val="white"/>
        </w:rPr>
      </w:pPr>
      <w:r w:rsidRPr="00EC76D5">
        <w:rPr>
          <w:highlight w:val="white"/>
        </w:rPr>
        <w:t xml:space="preserve">  if (isdigit(input)) {</w:t>
      </w:r>
    </w:p>
    <w:p w14:paraId="57BEBA69" w14:textId="77777777" w:rsidR="002A7C3D" w:rsidRPr="00EC76D5" w:rsidRDefault="002A7C3D" w:rsidP="00835C72">
      <w:pPr>
        <w:pStyle w:val="Code"/>
        <w:rPr>
          <w:highlight w:val="white"/>
        </w:rPr>
      </w:pPr>
      <w:r w:rsidRPr="00EC76D5">
        <w:rPr>
          <w:highlight w:val="white"/>
        </w:rPr>
        <w:t xml:space="preserve">    return (input - '0');</w:t>
      </w:r>
    </w:p>
    <w:p w14:paraId="4B0229DB" w14:textId="77777777" w:rsidR="002A7C3D" w:rsidRPr="00EC76D5" w:rsidRDefault="002A7C3D" w:rsidP="00835C72">
      <w:pPr>
        <w:pStyle w:val="Code"/>
        <w:rPr>
          <w:highlight w:val="white"/>
        </w:rPr>
      </w:pPr>
      <w:r w:rsidRPr="00EC76D5">
        <w:rPr>
          <w:highlight w:val="white"/>
        </w:rPr>
        <w:t xml:space="preserve">  }</w:t>
      </w:r>
    </w:p>
    <w:p w14:paraId="2D0C9CFD" w14:textId="77777777" w:rsidR="002A7C3D" w:rsidRPr="00EC76D5" w:rsidRDefault="002A7C3D" w:rsidP="00835C72">
      <w:pPr>
        <w:pStyle w:val="Code"/>
        <w:rPr>
          <w:highlight w:val="white"/>
        </w:rPr>
      </w:pPr>
      <w:r w:rsidRPr="00EC76D5">
        <w:rPr>
          <w:highlight w:val="white"/>
        </w:rPr>
        <w:t xml:space="preserve">  else if (islower(input)) {</w:t>
      </w:r>
    </w:p>
    <w:p w14:paraId="57EF5500" w14:textId="77777777" w:rsidR="002A7C3D" w:rsidRPr="00EC76D5" w:rsidRDefault="002A7C3D" w:rsidP="00835C72">
      <w:pPr>
        <w:pStyle w:val="Code"/>
        <w:rPr>
          <w:highlight w:val="white"/>
        </w:rPr>
      </w:pPr>
      <w:r w:rsidRPr="00EC76D5">
        <w:rPr>
          <w:highlight w:val="white"/>
        </w:rPr>
        <w:t xml:space="preserve">    return ((input - 'a') + 10ul);</w:t>
      </w:r>
    </w:p>
    <w:p w14:paraId="139CB898" w14:textId="77777777" w:rsidR="002A7C3D" w:rsidRPr="00EC76D5" w:rsidRDefault="002A7C3D" w:rsidP="00835C72">
      <w:pPr>
        <w:pStyle w:val="Code"/>
        <w:rPr>
          <w:highlight w:val="white"/>
        </w:rPr>
      </w:pPr>
      <w:r w:rsidRPr="00EC76D5">
        <w:rPr>
          <w:highlight w:val="white"/>
        </w:rPr>
        <w:t xml:space="preserve">  }</w:t>
      </w:r>
    </w:p>
    <w:p w14:paraId="7E625FA7" w14:textId="77777777" w:rsidR="002A7C3D" w:rsidRPr="00EC76D5" w:rsidRDefault="002A7C3D" w:rsidP="00835C72">
      <w:pPr>
        <w:pStyle w:val="Code"/>
        <w:rPr>
          <w:highlight w:val="white"/>
        </w:rPr>
      </w:pPr>
      <w:r w:rsidRPr="00EC76D5">
        <w:rPr>
          <w:highlight w:val="white"/>
        </w:rPr>
        <w:t xml:space="preserve">  else {</w:t>
      </w:r>
    </w:p>
    <w:p w14:paraId="1EFC91F7" w14:textId="77777777" w:rsidR="002A7C3D" w:rsidRPr="00EC76D5" w:rsidRDefault="002A7C3D" w:rsidP="00835C72">
      <w:pPr>
        <w:pStyle w:val="Code"/>
        <w:rPr>
          <w:highlight w:val="white"/>
        </w:rPr>
      </w:pPr>
      <w:r w:rsidRPr="00EC76D5">
        <w:rPr>
          <w:highlight w:val="white"/>
        </w:rPr>
        <w:t xml:space="preserve">    return ((input - 'A') + 10ul);</w:t>
      </w:r>
    </w:p>
    <w:p w14:paraId="5A7873CA" w14:textId="77777777" w:rsidR="002A7C3D" w:rsidRPr="00EC76D5" w:rsidRDefault="002A7C3D" w:rsidP="00835C72">
      <w:pPr>
        <w:pStyle w:val="Code"/>
        <w:rPr>
          <w:highlight w:val="white"/>
        </w:rPr>
      </w:pPr>
      <w:r w:rsidRPr="00EC76D5">
        <w:rPr>
          <w:highlight w:val="white"/>
        </w:rPr>
        <w:t xml:space="preserve">  }</w:t>
      </w:r>
    </w:p>
    <w:p w14:paraId="59FEFC06" w14:textId="77777777" w:rsidR="002A7C3D" w:rsidRPr="00EC76D5" w:rsidRDefault="002A7C3D" w:rsidP="00835C72">
      <w:pPr>
        <w:pStyle w:val="Code"/>
        <w:rPr>
          <w:highlight w:val="white"/>
        </w:rPr>
      </w:pPr>
      <w:r w:rsidRPr="00EC76D5">
        <w:rPr>
          <w:highlight w:val="white"/>
        </w:rPr>
        <w:t>}</w:t>
      </w:r>
    </w:p>
    <w:p w14:paraId="261764BF" w14:textId="77777777" w:rsidR="002A7C3D" w:rsidRPr="00EC76D5" w:rsidRDefault="002A7C3D" w:rsidP="00835C72">
      <w:pPr>
        <w:pStyle w:val="Code"/>
        <w:rPr>
          <w:highlight w:val="white"/>
        </w:rPr>
      </w:pPr>
    </w:p>
    <w:p w14:paraId="6A80C2CF" w14:textId="77777777" w:rsidR="002A7C3D" w:rsidRPr="00EC76D5" w:rsidRDefault="002A7C3D" w:rsidP="00835C72">
      <w:pPr>
        <w:pStyle w:val="Code"/>
        <w:rPr>
          <w:highlight w:val="white"/>
        </w:rPr>
      </w:pPr>
      <w:r w:rsidRPr="00EC76D5">
        <w:rPr>
          <w:highlight w:val="white"/>
        </w:rPr>
        <w:lastRenderedPageBreak/>
        <w:t>long scanLongInt(void) {</w:t>
      </w:r>
    </w:p>
    <w:p w14:paraId="68BE6DB7" w14:textId="77777777" w:rsidR="002A7C3D" w:rsidRPr="00EC76D5" w:rsidRDefault="002A7C3D" w:rsidP="00835C72">
      <w:pPr>
        <w:pStyle w:val="Code"/>
        <w:rPr>
          <w:highlight w:val="white"/>
        </w:rPr>
      </w:pPr>
      <w:r w:rsidRPr="00EC76D5">
        <w:rPr>
          <w:highlight w:val="white"/>
        </w:rPr>
        <w:t xml:space="preserve">  long longValue = 0l;</w:t>
      </w:r>
    </w:p>
    <w:p w14:paraId="6C84029C" w14:textId="77777777" w:rsidR="002A7C3D" w:rsidRPr="00EC76D5" w:rsidRDefault="002A7C3D" w:rsidP="00835C72">
      <w:pPr>
        <w:pStyle w:val="Code"/>
        <w:rPr>
          <w:highlight w:val="white"/>
        </w:rPr>
      </w:pPr>
      <w:r w:rsidRPr="00EC76D5">
        <w:rPr>
          <w:highlight w:val="white"/>
        </w:rPr>
        <w:t xml:space="preserve">  BOOL minus = FALSE, found = FALSE;</w:t>
      </w:r>
    </w:p>
    <w:p w14:paraId="1F65018D" w14:textId="77777777" w:rsidR="002A7C3D" w:rsidRPr="00EC76D5" w:rsidRDefault="002A7C3D" w:rsidP="00835C72">
      <w:pPr>
        <w:pStyle w:val="Code"/>
        <w:rPr>
          <w:highlight w:val="white"/>
        </w:rPr>
      </w:pPr>
      <w:r w:rsidRPr="00EC76D5">
        <w:rPr>
          <w:highlight w:val="white"/>
        </w:rPr>
        <w:t xml:space="preserve">  char input = scanChar();</w:t>
      </w:r>
    </w:p>
    <w:p w14:paraId="00F940D7" w14:textId="77777777" w:rsidR="002A7C3D" w:rsidRPr="00EC76D5" w:rsidRDefault="002A7C3D" w:rsidP="00835C72">
      <w:pPr>
        <w:pStyle w:val="Code"/>
        <w:rPr>
          <w:highlight w:val="white"/>
        </w:rPr>
      </w:pPr>
    </w:p>
    <w:p w14:paraId="75391793" w14:textId="77777777" w:rsidR="002A7C3D" w:rsidRPr="00EC76D5" w:rsidRDefault="002A7C3D" w:rsidP="00835C72">
      <w:pPr>
        <w:pStyle w:val="Code"/>
        <w:rPr>
          <w:highlight w:val="white"/>
        </w:rPr>
      </w:pPr>
      <w:r w:rsidRPr="00EC76D5">
        <w:rPr>
          <w:highlight w:val="white"/>
        </w:rPr>
        <w:t xml:space="preserve">  while (isspace(input)) {</w:t>
      </w:r>
    </w:p>
    <w:p w14:paraId="2A4A4755" w14:textId="77777777" w:rsidR="002A7C3D" w:rsidRPr="00EC76D5" w:rsidRDefault="002A7C3D" w:rsidP="00835C72">
      <w:pPr>
        <w:pStyle w:val="Code"/>
        <w:rPr>
          <w:highlight w:val="white"/>
        </w:rPr>
      </w:pPr>
      <w:r w:rsidRPr="00EC76D5">
        <w:rPr>
          <w:highlight w:val="white"/>
        </w:rPr>
        <w:t xml:space="preserve">    input = scanChar();</w:t>
      </w:r>
    </w:p>
    <w:p w14:paraId="7E9F60AA" w14:textId="77777777" w:rsidR="002A7C3D" w:rsidRPr="00EC76D5" w:rsidRDefault="002A7C3D" w:rsidP="00835C72">
      <w:pPr>
        <w:pStyle w:val="Code"/>
        <w:rPr>
          <w:highlight w:val="white"/>
        </w:rPr>
      </w:pPr>
      <w:r w:rsidRPr="00EC76D5">
        <w:rPr>
          <w:highlight w:val="white"/>
        </w:rPr>
        <w:t xml:space="preserve">  }</w:t>
      </w:r>
    </w:p>
    <w:p w14:paraId="434C6354" w14:textId="77777777" w:rsidR="002A7C3D" w:rsidRPr="00EC76D5" w:rsidRDefault="002A7C3D" w:rsidP="00835C72">
      <w:pPr>
        <w:pStyle w:val="Code"/>
        <w:rPr>
          <w:highlight w:val="white"/>
        </w:rPr>
      </w:pPr>
    </w:p>
    <w:p w14:paraId="648B53DF" w14:textId="77777777" w:rsidR="002A7C3D" w:rsidRPr="00EC76D5" w:rsidRDefault="002A7C3D" w:rsidP="00835C72">
      <w:pPr>
        <w:pStyle w:val="Code"/>
        <w:rPr>
          <w:highlight w:val="white"/>
        </w:rPr>
      </w:pPr>
      <w:r w:rsidRPr="00EC76D5">
        <w:rPr>
          <w:highlight w:val="white"/>
        </w:rPr>
        <w:t xml:space="preserve">  if (input == '+') {</w:t>
      </w:r>
    </w:p>
    <w:p w14:paraId="501D815B" w14:textId="77777777" w:rsidR="002A7C3D" w:rsidRPr="00EC76D5" w:rsidRDefault="002A7C3D" w:rsidP="00835C72">
      <w:pPr>
        <w:pStyle w:val="Code"/>
        <w:rPr>
          <w:highlight w:val="white"/>
        </w:rPr>
      </w:pPr>
      <w:r w:rsidRPr="00EC76D5">
        <w:rPr>
          <w:highlight w:val="white"/>
        </w:rPr>
        <w:t xml:space="preserve">    input = scanChar();</w:t>
      </w:r>
    </w:p>
    <w:p w14:paraId="16F856C1" w14:textId="77777777" w:rsidR="002A7C3D" w:rsidRPr="00EC76D5" w:rsidRDefault="002A7C3D" w:rsidP="00835C72">
      <w:pPr>
        <w:pStyle w:val="Code"/>
        <w:rPr>
          <w:highlight w:val="white"/>
        </w:rPr>
      </w:pPr>
      <w:r w:rsidRPr="00EC76D5">
        <w:rPr>
          <w:highlight w:val="white"/>
        </w:rPr>
        <w:t xml:space="preserve">  }</w:t>
      </w:r>
    </w:p>
    <w:p w14:paraId="5024E3A8" w14:textId="77777777" w:rsidR="002A7C3D" w:rsidRPr="00EC76D5" w:rsidRDefault="002A7C3D" w:rsidP="00835C72">
      <w:pPr>
        <w:pStyle w:val="Code"/>
        <w:rPr>
          <w:highlight w:val="white"/>
        </w:rPr>
      </w:pPr>
      <w:r w:rsidRPr="00EC76D5">
        <w:rPr>
          <w:highlight w:val="white"/>
        </w:rPr>
        <w:t xml:space="preserve">  else if (input == '-') {</w:t>
      </w:r>
    </w:p>
    <w:p w14:paraId="323E910E" w14:textId="77777777" w:rsidR="002A7C3D" w:rsidRPr="00EC76D5" w:rsidRDefault="002A7C3D" w:rsidP="00835C72">
      <w:pPr>
        <w:pStyle w:val="Code"/>
        <w:rPr>
          <w:highlight w:val="white"/>
        </w:rPr>
      </w:pPr>
      <w:r w:rsidRPr="00EC76D5">
        <w:rPr>
          <w:highlight w:val="white"/>
        </w:rPr>
        <w:t xml:space="preserve">    minus = TRUE;</w:t>
      </w:r>
    </w:p>
    <w:p w14:paraId="254F8494" w14:textId="77777777" w:rsidR="002A7C3D" w:rsidRPr="00EC76D5" w:rsidRDefault="002A7C3D" w:rsidP="00835C72">
      <w:pPr>
        <w:pStyle w:val="Code"/>
        <w:rPr>
          <w:highlight w:val="white"/>
        </w:rPr>
      </w:pPr>
      <w:r w:rsidRPr="00EC76D5">
        <w:rPr>
          <w:highlight w:val="white"/>
        </w:rPr>
        <w:t xml:space="preserve">    input = scanChar();</w:t>
      </w:r>
    </w:p>
    <w:p w14:paraId="769DE7F8" w14:textId="77777777" w:rsidR="002A7C3D" w:rsidRPr="00EC76D5" w:rsidRDefault="002A7C3D" w:rsidP="00835C72">
      <w:pPr>
        <w:pStyle w:val="Code"/>
        <w:rPr>
          <w:highlight w:val="white"/>
        </w:rPr>
      </w:pPr>
      <w:r w:rsidRPr="00EC76D5">
        <w:rPr>
          <w:highlight w:val="white"/>
        </w:rPr>
        <w:t xml:space="preserve">  }</w:t>
      </w:r>
    </w:p>
    <w:p w14:paraId="22D91CDE" w14:textId="77777777" w:rsidR="002A7C3D" w:rsidRPr="00EC76D5" w:rsidRDefault="002A7C3D" w:rsidP="00835C72">
      <w:pPr>
        <w:pStyle w:val="Code"/>
        <w:rPr>
          <w:highlight w:val="white"/>
        </w:rPr>
      </w:pPr>
    </w:p>
    <w:p w14:paraId="7E352937" w14:textId="77777777" w:rsidR="002A7C3D" w:rsidRPr="00EC76D5" w:rsidRDefault="002A7C3D" w:rsidP="00835C72">
      <w:pPr>
        <w:pStyle w:val="Code"/>
        <w:rPr>
          <w:highlight w:val="white"/>
        </w:rPr>
      </w:pPr>
      <w:r w:rsidRPr="00EC76D5">
        <w:rPr>
          <w:highlight w:val="white"/>
        </w:rPr>
        <w:t xml:space="preserve">  while (isdigit(input)) {</w:t>
      </w:r>
    </w:p>
    <w:p w14:paraId="587B2880" w14:textId="77777777" w:rsidR="002A7C3D" w:rsidRPr="00EC76D5" w:rsidRDefault="002A7C3D" w:rsidP="00835C72">
      <w:pPr>
        <w:pStyle w:val="Code"/>
        <w:rPr>
          <w:highlight w:val="white"/>
        </w:rPr>
      </w:pPr>
      <w:r w:rsidRPr="00EC76D5">
        <w:rPr>
          <w:highlight w:val="white"/>
        </w:rPr>
        <w:t xml:space="preserve">    longValue = (10l * longValue) + (input - '0');</w:t>
      </w:r>
    </w:p>
    <w:p w14:paraId="07CDAAB8" w14:textId="77777777" w:rsidR="002A7C3D" w:rsidRPr="00EC76D5" w:rsidRDefault="002A7C3D" w:rsidP="00835C72">
      <w:pPr>
        <w:pStyle w:val="Code"/>
        <w:rPr>
          <w:highlight w:val="white"/>
        </w:rPr>
      </w:pPr>
      <w:r w:rsidRPr="00EC76D5">
        <w:rPr>
          <w:highlight w:val="white"/>
        </w:rPr>
        <w:t xml:space="preserve">    input = scanChar();</w:t>
      </w:r>
    </w:p>
    <w:p w14:paraId="781AFDC0" w14:textId="77777777" w:rsidR="002A7C3D" w:rsidRPr="00EC76D5" w:rsidRDefault="002A7C3D" w:rsidP="00835C72">
      <w:pPr>
        <w:pStyle w:val="Code"/>
        <w:rPr>
          <w:highlight w:val="white"/>
        </w:rPr>
      </w:pPr>
      <w:r w:rsidRPr="00EC76D5">
        <w:rPr>
          <w:highlight w:val="white"/>
        </w:rPr>
        <w:t xml:space="preserve">    found = TRUE;</w:t>
      </w:r>
    </w:p>
    <w:p w14:paraId="3E85B5B2" w14:textId="77777777" w:rsidR="002A7C3D" w:rsidRPr="00EC76D5" w:rsidRDefault="002A7C3D" w:rsidP="00835C72">
      <w:pPr>
        <w:pStyle w:val="Code"/>
        <w:rPr>
          <w:highlight w:val="white"/>
        </w:rPr>
      </w:pPr>
      <w:r w:rsidRPr="00EC76D5">
        <w:rPr>
          <w:highlight w:val="white"/>
        </w:rPr>
        <w:t xml:space="preserve">  }</w:t>
      </w:r>
    </w:p>
    <w:p w14:paraId="2A984CC0" w14:textId="77777777" w:rsidR="002A7C3D" w:rsidRPr="00EC76D5" w:rsidRDefault="002A7C3D" w:rsidP="00835C72">
      <w:pPr>
        <w:pStyle w:val="Code"/>
        <w:rPr>
          <w:highlight w:val="white"/>
        </w:rPr>
      </w:pPr>
    </w:p>
    <w:p w14:paraId="2FC5287C" w14:textId="77777777" w:rsidR="002A7C3D" w:rsidRPr="00EC76D5" w:rsidRDefault="002A7C3D" w:rsidP="00835C72">
      <w:pPr>
        <w:pStyle w:val="Code"/>
        <w:rPr>
          <w:highlight w:val="white"/>
        </w:rPr>
      </w:pPr>
      <w:r w:rsidRPr="00EC76D5">
        <w:rPr>
          <w:highlight w:val="white"/>
        </w:rPr>
        <w:t xml:space="preserve">  if (minus) {</w:t>
      </w:r>
    </w:p>
    <w:p w14:paraId="39AEE282" w14:textId="77777777" w:rsidR="002A7C3D" w:rsidRPr="00EC76D5" w:rsidRDefault="002A7C3D" w:rsidP="00835C72">
      <w:pPr>
        <w:pStyle w:val="Code"/>
        <w:rPr>
          <w:highlight w:val="white"/>
        </w:rPr>
      </w:pPr>
      <w:r w:rsidRPr="00EC76D5">
        <w:rPr>
          <w:highlight w:val="white"/>
        </w:rPr>
        <w:t xml:space="preserve">    longValue = -longValue;</w:t>
      </w:r>
    </w:p>
    <w:p w14:paraId="05345751" w14:textId="77777777" w:rsidR="002A7C3D" w:rsidRPr="00EC76D5" w:rsidRDefault="002A7C3D" w:rsidP="00835C72">
      <w:pPr>
        <w:pStyle w:val="Code"/>
        <w:rPr>
          <w:highlight w:val="white"/>
        </w:rPr>
      </w:pPr>
      <w:r w:rsidRPr="00EC76D5">
        <w:rPr>
          <w:highlight w:val="white"/>
        </w:rPr>
        <w:t xml:space="preserve">  }</w:t>
      </w:r>
    </w:p>
    <w:p w14:paraId="440679D8" w14:textId="77777777" w:rsidR="002A7C3D" w:rsidRPr="00EC76D5" w:rsidRDefault="002A7C3D" w:rsidP="00835C72">
      <w:pPr>
        <w:pStyle w:val="Code"/>
        <w:rPr>
          <w:highlight w:val="white"/>
        </w:rPr>
      </w:pPr>
    </w:p>
    <w:p w14:paraId="477D2EE2" w14:textId="77777777" w:rsidR="002A7C3D" w:rsidRPr="00EC76D5" w:rsidRDefault="002A7C3D" w:rsidP="00835C72">
      <w:pPr>
        <w:pStyle w:val="Code"/>
        <w:rPr>
          <w:highlight w:val="white"/>
        </w:rPr>
      </w:pPr>
      <w:r w:rsidRPr="00EC76D5">
        <w:rPr>
          <w:highlight w:val="white"/>
        </w:rPr>
        <w:t xml:space="preserve">  if (found) {</w:t>
      </w:r>
    </w:p>
    <w:p w14:paraId="287C5EA8" w14:textId="77777777" w:rsidR="002A7C3D" w:rsidRPr="00EC76D5" w:rsidRDefault="002A7C3D" w:rsidP="00835C72">
      <w:pPr>
        <w:pStyle w:val="Code"/>
        <w:rPr>
          <w:highlight w:val="white"/>
        </w:rPr>
      </w:pPr>
      <w:r w:rsidRPr="00EC76D5">
        <w:rPr>
          <w:highlight w:val="white"/>
        </w:rPr>
        <w:t xml:space="preserve">    ++g_inCount;</w:t>
      </w:r>
    </w:p>
    <w:p w14:paraId="4648229B" w14:textId="77777777" w:rsidR="002A7C3D" w:rsidRPr="00EC76D5" w:rsidRDefault="002A7C3D" w:rsidP="00835C72">
      <w:pPr>
        <w:pStyle w:val="Code"/>
        <w:rPr>
          <w:highlight w:val="white"/>
        </w:rPr>
      </w:pPr>
      <w:r w:rsidRPr="00EC76D5">
        <w:rPr>
          <w:highlight w:val="white"/>
        </w:rPr>
        <w:t xml:space="preserve">  }</w:t>
      </w:r>
    </w:p>
    <w:p w14:paraId="58646A66" w14:textId="77777777" w:rsidR="002A7C3D" w:rsidRPr="00EC76D5" w:rsidRDefault="002A7C3D" w:rsidP="00835C72">
      <w:pPr>
        <w:pStyle w:val="Code"/>
        <w:rPr>
          <w:highlight w:val="white"/>
        </w:rPr>
      </w:pPr>
    </w:p>
    <w:p w14:paraId="1F52BFF2" w14:textId="77777777" w:rsidR="002A7C3D" w:rsidRPr="00EC76D5" w:rsidRDefault="002A7C3D" w:rsidP="00835C72">
      <w:pPr>
        <w:pStyle w:val="Code"/>
        <w:rPr>
          <w:highlight w:val="white"/>
        </w:rPr>
      </w:pPr>
      <w:r w:rsidRPr="00EC76D5">
        <w:rPr>
          <w:highlight w:val="white"/>
        </w:rPr>
        <w:t xml:space="preserve">  unscanChar(input);</w:t>
      </w:r>
    </w:p>
    <w:p w14:paraId="449A682D" w14:textId="77777777" w:rsidR="002A7C3D" w:rsidRPr="00EC76D5" w:rsidRDefault="002A7C3D" w:rsidP="00835C72">
      <w:pPr>
        <w:pStyle w:val="Code"/>
        <w:rPr>
          <w:highlight w:val="white"/>
        </w:rPr>
      </w:pPr>
      <w:r w:rsidRPr="00EC76D5">
        <w:rPr>
          <w:highlight w:val="white"/>
        </w:rPr>
        <w:t xml:space="preserve">  return longValue;</w:t>
      </w:r>
    </w:p>
    <w:p w14:paraId="729B6834" w14:textId="77777777" w:rsidR="002A7C3D" w:rsidRPr="00EC76D5" w:rsidRDefault="002A7C3D" w:rsidP="00835C72">
      <w:pPr>
        <w:pStyle w:val="Code"/>
        <w:rPr>
          <w:highlight w:val="white"/>
        </w:rPr>
      </w:pPr>
      <w:r w:rsidRPr="00EC76D5">
        <w:rPr>
          <w:highlight w:val="white"/>
        </w:rPr>
        <w:t>}</w:t>
      </w:r>
    </w:p>
    <w:p w14:paraId="4EF97545" w14:textId="77777777" w:rsidR="002A7C3D" w:rsidRPr="00EC76D5" w:rsidRDefault="002A7C3D" w:rsidP="00835C72">
      <w:pPr>
        <w:pStyle w:val="Code"/>
        <w:rPr>
          <w:highlight w:val="white"/>
        </w:rPr>
      </w:pPr>
    </w:p>
    <w:p w14:paraId="5314C4F0" w14:textId="77777777" w:rsidR="002A7C3D" w:rsidRPr="00EC76D5" w:rsidRDefault="002A7C3D" w:rsidP="00835C72">
      <w:pPr>
        <w:pStyle w:val="Code"/>
        <w:rPr>
          <w:highlight w:val="white"/>
        </w:rPr>
      </w:pPr>
      <w:r w:rsidRPr="00EC76D5">
        <w:rPr>
          <w:highlight w:val="white"/>
        </w:rPr>
        <w:t>unsigned long scanUnsignedLongInt(unsigned long base) {</w:t>
      </w:r>
    </w:p>
    <w:p w14:paraId="5ED4021A" w14:textId="77777777" w:rsidR="002A7C3D" w:rsidRPr="00EC76D5" w:rsidRDefault="002A7C3D" w:rsidP="00835C72">
      <w:pPr>
        <w:pStyle w:val="Code"/>
        <w:rPr>
          <w:highlight w:val="white"/>
        </w:rPr>
      </w:pPr>
      <w:r w:rsidRPr="00EC76D5">
        <w:rPr>
          <w:highlight w:val="white"/>
        </w:rPr>
        <w:t xml:space="preserve">  unsigned long unsignedLongValue = 0ul, digit;</w:t>
      </w:r>
    </w:p>
    <w:p w14:paraId="06619443" w14:textId="77777777" w:rsidR="002A7C3D" w:rsidRPr="00EC76D5" w:rsidRDefault="002A7C3D" w:rsidP="00835C72">
      <w:pPr>
        <w:pStyle w:val="Code"/>
        <w:rPr>
          <w:highlight w:val="white"/>
        </w:rPr>
      </w:pPr>
      <w:r w:rsidRPr="00EC76D5">
        <w:rPr>
          <w:highlight w:val="white"/>
        </w:rPr>
        <w:t xml:space="preserve">  char input = scanChar();</w:t>
      </w:r>
    </w:p>
    <w:p w14:paraId="688188A2" w14:textId="77777777" w:rsidR="002A7C3D" w:rsidRPr="00EC76D5" w:rsidRDefault="002A7C3D" w:rsidP="00835C72">
      <w:pPr>
        <w:pStyle w:val="Code"/>
        <w:rPr>
          <w:highlight w:val="white"/>
        </w:rPr>
      </w:pPr>
      <w:r w:rsidRPr="00EC76D5">
        <w:rPr>
          <w:highlight w:val="white"/>
        </w:rPr>
        <w:t xml:space="preserve">  BOOL found = TRUE;</w:t>
      </w:r>
    </w:p>
    <w:p w14:paraId="4C6394D4" w14:textId="77777777" w:rsidR="002A7C3D" w:rsidRPr="00EC76D5" w:rsidRDefault="002A7C3D" w:rsidP="00835C72">
      <w:pPr>
        <w:pStyle w:val="Code"/>
        <w:rPr>
          <w:highlight w:val="white"/>
        </w:rPr>
      </w:pPr>
    </w:p>
    <w:p w14:paraId="23516B06" w14:textId="77777777" w:rsidR="002A7C3D" w:rsidRPr="00EC76D5" w:rsidRDefault="002A7C3D" w:rsidP="00835C72">
      <w:pPr>
        <w:pStyle w:val="Code"/>
        <w:rPr>
          <w:highlight w:val="white"/>
        </w:rPr>
      </w:pPr>
      <w:r w:rsidRPr="00EC76D5">
        <w:rPr>
          <w:highlight w:val="white"/>
        </w:rPr>
        <w:t xml:space="preserve">  while (isspace(input)) {</w:t>
      </w:r>
    </w:p>
    <w:p w14:paraId="05838F23" w14:textId="77777777" w:rsidR="002A7C3D" w:rsidRPr="00EC76D5" w:rsidRDefault="002A7C3D" w:rsidP="00835C72">
      <w:pPr>
        <w:pStyle w:val="Code"/>
        <w:rPr>
          <w:highlight w:val="white"/>
        </w:rPr>
      </w:pPr>
      <w:r w:rsidRPr="00EC76D5">
        <w:rPr>
          <w:highlight w:val="white"/>
        </w:rPr>
        <w:t xml:space="preserve">    input = scanChar();</w:t>
      </w:r>
    </w:p>
    <w:p w14:paraId="2316EFE8" w14:textId="77777777" w:rsidR="002A7C3D" w:rsidRPr="00EC76D5" w:rsidRDefault="002A7C3D" w:rsidP="00835C72">
      <w:pPr>
        <w:pStyle w:val="Code"/>
        <w:rPr>
          <w:highlight w:val="white"/>
        </w:rPr>
      </w:pPr>
      <w:r w:rsidRPr="00EC76D5">
        <w:rPr>
          <w:highlight w:val="white"/>
        </w:rPr>
        <w:t xml:space="preserve">  }</w:t>
      </w:r>
    </w:p>
    <w:p w14:paraId="41FE67FB" w14:textId="77777777" w:rsidR="002A7C3D" w:rsidRPr="00EC76D5" w:rsidRDefault="002A7C3D" w:rsidP="00835C72">
      <w:pPr>
        <w:pStyle w:val="Code"/>
        <w:rPr>
          <w:highlight w:val="white"/>
        </w:rPr>
      </w:pPr>
    </w:p>
    <w:p w14:paraId="57E7D3B6" w14:textId="77777777" w:rsidR="002A7C3D" w:rsidRPr="00EC76D5" w:rsidRDefault="002A7C3D" w:rsidP="00835C72">
      <w:pPr>
        <w:pStyle w:val="Code"/>
        <w:rPr>
          <w:highlight w:val="white"/>
        </w:rPr>
      </w:pPr>
      <w:r w:rsidRPr="00EC76D5">
        <w:rPr>
          <w:highlight w:val="white"/>
        </w:rPr>
        <w:t xml:space="preserve">  if (input == '0') {</w:t>
      </w:r>
    </w:p>
    <w:p w14:paraId="73B1CA8D" w14:textId="77777777" w:rsidR="002A7C3D" w:rsidRPr="00EC76D5" w:rsidRDefault="002A7C3D" w:rsidP="00835C72">
      <w:pPr>
        <w:pStyle w:val="Code"/>
        <w:rPr>
          <w:highlight w:val="white"/>
        </w:rPr>
      </w:pPr>
      <w:r w:rsidRPr="00EC76D5">
        <w:rPr>
          <w:highlight w:val="white"/>
        </w:rPr>
        <w:t xml:space="preserve">    input = scanChar();</w:t>
      </w:r>
    </w:p>
    <w:p w14:paraId="06B47079" w14:textId="77777777" w:rsidR="002A7C3D" w:rsidRPr="00EC76D5" w:rsidRDefault="002A7C3D" w:rsidP="00835C72">
      <w:pPr>
        <w:pStyle w:val="Code"/>
        <w:rPr>
          <w:highlight w:val="white"/>
        </w:rPr>
      </w:pPr>
    </w:p>
    <w:p w14:paraId="534B7F23" w14:textId="77777777" w:rsidR="002A7C3D" w:rsidRPr="00EC76D5" w:rsidRDefault="002A7C3D" w:rsidP="00835C72">
      <w:pPr>
        <w:pStyle w:val="Code"/>
        <w:rPr>
          <w:highlight w:val="white"/>
        </w:rPr>
      </w:pPr>
      <w:r w:rsidRPr="00EC76D5">
        <w:rPr>
          <w:highlight w:val="white"/>
        </w:rPr>
        <w:t xml:space="preserve">    if (tolower(input) == 'x') {</w:t>
      </w:r>
    </w:p>
    <w:p w14:paraId="12594FDD" w14:textId="77777777" w:rsidR="002A7C3D" w:rsidRPr="00EC76D5" w:rsidRDefault="002A7C3D" w:rsidP="00835C72">
      <w:pPr>
        <w:pStyle w:val="Code"/>
        <w:rPr>
          <w:highlight w:val="white"/>
        </w:rPr>
      </w:pPr>
      <w:r w:rsidRPr="00EC76D5">
        <w:rPr>
          <w:highlight w:val="white"/>
        </w:rPr>
        <w:t xml:space="preserve">      base = (base == 0ul) ? 16ul : base;</w:t>
      </w:r>
    </w:p>
    <w:p w14:paraId="07598537" w14:textId="77777777" w:rsidR="002A7C3D" w:rsidRPr="00EC76D5" w:rsidRDefault="002A7C3D" w:rsidP="00835C72">
      <w:pPr>
        <w:pStyle w:val="Code"/>
        <w:rPr>
          <w:highlight w:val="white"/>
        </w:rPr>
      </w:pPr>
      <w:r w:rsidRPr="00EC76D5">
        <w:rPr>
          <w:highlight w:val="white"/>
        </w:rPr>
        <w:t xml:space="preserve">      input = scanChar();</w:t>
      </w:r>
    </w:p>
    <w:p w14:paraId="10583DBD" w14:textId="77777777" w:rsidR="002A7C3D" w:rsidRPr="00EC76D5" w:rsidRDefault="002A7C3D" w:rsidP="00835C72">
      <w:pPr>
        <w:pStyle w:val="Code"/>
        <w:rPr>
          <w:highlight w:val="white"/>
        </w:rPr>
      </w:pPr>
      <w:r w:rsidRPr="00EC76D5">
        <w:rPr>
          <w:highlight w:val="white"/>
        </w:rPr>
        <w:t xml:space="preserve">    }</w:t>
      </w:r>
    </w:p>
    <w:p w14:paraId="24453C53" w14:textId="77777777" w:rsidR="002A7C3D" w:rsidRPr="00EC76D5" w:rsidRDefault="002A7C3D" w:rsidP="00835C72">
      <w:pPr>
        <w:pStyle w:val="Code"/>
        <w:rPr>
          <w:highlight w:val="white"/>
        </w:rPr>
      </w:pPr>
      <w:r w:rsidRPr="00EC76D5">
        <w:rPr>
          <w:highlight w:val="white"/>
        </w:rPr>
        <w:t xml:space="preserve">    else {</w:t>
      </w:r>
    </w:p>
    <w:p w14:paraId="0F280CA1" w14:textId="77777777" w:rsidR="002A7C3D" w:rsidRPr="00EC76D5" w:rsidRDefault="002A7C3D" w:rsidP="00835C72">
      <w:pPr>
        <w:pStyle w:val="Code"/>
        <w:rPr>
          <w:highlight w:val="white"/>
        </w:rPr>
      </w:pPr>
      <w:r w:rsidRPr="00EC76D5">
        <w:rPr>
          <w:highlight w:val="white"/>
        </w:rPr>
        <w:t xml:space="preserve">      base = (base == 0ul) ? 8ul : base;</w:t>
      </w:r>
    </w:p>
    <w:p w14:paraId="0E79331D" w14:textId="77777777" w:rsidR="002A7C3D" w:rsidRPr="00EC76D5" w:rsidRDefault="002A7C3D" w:rsidP="00835C72">
      <w:pPr>
        <w:pStyle w:val="Code"/>
        <w:rPr>
          <w:highlight w:val="white"/>
        </w:rPr>
      </w:pPr>
      <w:r w:rsidRPr="00EC76D5">
        <w:rPr>
          <w:highlight w:val="white"/>
        </w:rPr>
        <w:t xml:space="preserve">    }</w:t>
      </w:r>
    </w:p>
    <w:p w14:paraId="5AAAA2F8" w14:textId="77777777" w:rsidR="002A7C3D" w:rsidRPr="00EC76D5" w:rsidRDefault="002A7C3D" w:rsidP="00835C72">
      <w:pPr>
        <w:pStyle w:val="Code"/>
        <w:rPr>
          <w:highlight w:val="white"/>
        </w:rPr>
      </w:pPr>
      <w:r w:rsidRPr="00EC76D5">
        <w:rPr>
          <w:highlight w:val="white"/>
        </w:rPr>
        <w:t xml:space="preserve">  }</w:t>
      </w:r>
    </w:p>
    <w:p w14:paraId="5F3AF037" w14:textId="77777777" w:rsidR="002A7C3D" w:rsidRPr="00EC76D5" w:rsidRDefault="002A7C3D" w:rsidP="00835C72">
      <w:pPr>
        <w:pStyle w:val="Code"/>
        <w:rPr>
          <w:highlight w:val="white"/>
        </w:rPr>
      </w:pPr>
    </w:p>
    <w:p w14:paraId="731E4BF0" w14:textId="77777777" w:rsidR="002A7C3D" w:rsidRPr="00EC76D5" w:rsidRDefault="002A7C3D" w:rsidP="00835C72">
      <w:pPr>
        <w:pStyle w:val="Code"/>
        <w:rPr>
          <w:highlight w:val="white"/>
        </w:rPr>
      </w:pPr>
      <w:r w:rsidRPr="00EC76D5">
        <w:rPr>
          <w:highlight w:val="white"/>
        </w:rPr>
        <w:t xml:space="preserve">  if (base == 0ul) {</w:t>
      </w:r>
    </w:p>
    <w:p w14:paraId="6C542DD8" w14:textId="77777777" w:rsidR="002A7C3D" w:rsidRPr="00EC76D5" w:rsidRDefault="002A7C3D" w:rsidP="00835C72">
      <w:pPr>
        <w:pStyle w:val="Code"/>
        <w:rPr>
          <w:highlight w:val="white"/>
        </w:rPr>
      </w:pPr>
      <w:r w:rsidRPr="00EC76D5">
        <w:rPr>
          <w:highlight w:val="white"/>
        </w:rPr>
        <w:lastRenderedPageBreak/>
        <w:t xml:space="preserve">    base = 10ul;</w:t>
      </w:r>
    </w:p>
    <w:p w14:paraId="746FBAD1" w14:textId="77777777" w:rsidR="002A7C3D" w:rsidRPr="00EC76D5" w:rsidRDefault="002A7C3D" w:rsidP="00835C72">
      <w:pPr>
        <w:pStyle w:val="Code"/>
        <w:rPr>
          <w:highlight w:val="white"/>
        </w:rPr>
      </w:pPr>
      <w:r w:rsidRPr="00EC76D5">
        <w:rPr>
          <w:highlight w:val="white"/>
        </w:rPr>
        <w:t xml:space="preserve">  }</w:t>
      </w:r>
    </w:p>
    <w:p w14:paraId="7D5ECDCC" w14:textId="77777777" w:rsidR="002A7C3D" w:rsidRPr="00EC76D5" w:rsidRDefault="002A7C3D" w:rsidP="00835C72">
      <w:pPr>
        <w:pStyle w:val="Code"/>
        <w:rPr>
          <w:highlight w:val="white"/>
        </w:rPr>
      </w:pPr>
    </w:p>
    <w:p w14:paraId="3909FE46" w14:textId="77777777" w:rsidR="002A7C3D" w:rsidRPr="00EC76D5" w:rsidRDefault="002A7C3D" w:rsidP="00835C72">
      <w:pPr>
        <w:pStyle w:val="Code"/>
        <w:rPr>
          <w:highlight w:val="white"/>
        </w:rPr>
      </w:pPr>
      <w:r w:rsidRPr="00EC76D5">
        <w:rPr>
          <w:highlight w:val="white"/>
        </w:rPr>
        <w:t xml:space="preserve">  while (isxdigit(input)) {</w:t>
      </w:r>
    </w:p>
    <w:p w14:paraId="4F6CA450" w14:textId="77777777" w:rsidR="002A7C3D" w:rsidRPr="00EC76D5" w:rsidRDefault="002A7C3D" w:rsidP="00835C72">
      <w:pPr>
        <w:pStyle w:val="Code"/>
        <w:rPr>
          <w:highlight w:val="white"/>
        </w:rPr>
      </w:pPr>
      <w:r w:rsidRPr="00EC76D5">
        <w:rPr>
          <w:highlight w:val="white"/>
        </w:rPr>
        <w:t xml:space="preserve">    digit = digitToValue(input);</w:t>
      </w:r>
    </w:p>
    <w:p w14:paraId="15E86596" w14:textId="77777777" w:rsidR="002A7C3D" w:rsidRPr="00EC76D5" w:rsidRDefault="002A7C3D" w:rsidP="00835C72">
      <w:pPr>
        <w:pStyle w:val="Code"/>
        <w:rPr>
          <w:highlight w:val="white"/>
        </w:rPr>
      </w:pPr>
      <w:r w:rsidRPr="00EC76D5">
        <w:rPr>
          <w:highlight w:val="white"/>
        </w:rPr>
        <w:t xml:space="preserve">   </w:t>
      </w:r>
    </w:p>
    <w:p w14:paraId="0F8DDAC6" w14:textId="77777777" w:rsidR="002A7C3D" w:rsidRPr="00EC76D5" w:rsidRDefault="002A7C3D" w:rsidP="00835C72">
      <w:pPr>
        <w:pStyle w:val="Code"/>
        <w:rPr>
          <w:highlight w:val="white"/>
        </w:rPr>
      </w:pPr>
      <w:r w:rsidRPr="00EC76D5">
        <w:rPr>
          <w:highlight w:val="white"/>
        </w:rPr>
        <w:t xml:space="preserve">    if (digit &gt;= base) {</w:t>
      </w:r>
    </w:p>
    <w:p w14:paraId="500EA902" w14:textId="77777777" w:rsidR="002A7C3D" w:rsidRPr="00EC76D5" w:rsidRDefault="002A7C3D" w:rsidP="00835C72">
      <w:pPr>
        <w:pStyle w:val="Code"/>
        <w:rPr>
          <w:highlight w:val="white"/>
        </w:rPr>
      </w:pPr>
      <w:r w:rsidRPr="00EC76D5">
        <w:rPr>
          <w:highlight w:val="white"/>
        </w:rPr>
        <w:t xml:space="preserve">      break;</w:t>
      </w:r>
    </w:p>
    <w:p w14:paraId="5D768BB7" w14:textId="77777777" w:rsidR="002A7C3D" w:rsidRPr="00EC76D5" w:rsidRDefault="002A7C3D" w:rsidP="00835C72">
      <w:pPr>
        <w:pStyle w:val="Code"/>
        <w:rPr>
          <w:highlight w:val="white"/>
        </w:rPr>
      </w:pPr>
      <w:r w:rsidRPr="00EC76D5">
        <w:rPr>
          <w:highlight w:val="white"/>
        </w:rPr>
        <w:t xml:space="preserve">    }</w:t>
      </w:r>
    </w:p>
    <w:p w14:paraId="27DACB17" w14:textId="77777777" w:rsidR="002A7C3D" w:rsidRPr="00EC76D5" w:rsidRDefault="002A7C3D" w:rsidP="00835C72">
      <w:pPr>
        <w:pStyle w:val="Code"/>
        <w:rPr>
          <w:highlight w:val="white"/>
        </w:rPr>
      </w:pPr>
    </w:p>
    <w:p w14:paraId="0FAE0282" w14:textId="77777777" w:rsidR="002A7C3D" w:rsidRPr="00EC76D5" w:rsidRDefault="002A7C3D" w:rsidP="00835C72">
      <w:pPr>
        <w:pStyle w:val="Code"/>
        <w:rPr>
          <w:highlight w:val="white"/>
        </w:rPr>
      </w:pPr>
      <w:r w:rsidRPr="00EC76D5">
        <w:rPr>
          <w:highlight w:val="white"/>
        </w:rPr>
        <w:t xml:space="preserve">    unsignedLongValue = (unsignedLongValue * base) + digit;</w:t>
      </w:r>
    </w:p>
    <w:p w14:paraId="21A2DDD7" w14:textId="77777777" w:rsidR="002A7C3D" w:rsidRPr="00EC76D5" w:rsidRDefault="002A7C3D" w:rsidP="00835C72">
      <w:pPr>
        <w:pStyle w:val="Code"/>
        <w:rPr>
          <w:highlight w:val="white"/>
        </w:rPr>
      </w:pPr>
      <w:r w:rsidRPr="00EC76D5">
        <w:rPr>
          <w:highlight w:val="white"/>
        </w:rPr>
        <w:t xml:space="preserve">    found = TRUE;</w:t>
      </w:r>
    </w:p>
    <w:p w14:paraId="002545D2" w14:textId="77777777" w:rsidR="002A7C3D" w:rsidRPr="00EC76D5" w:rsidRDefault="002A7C3D" w:rsidP="00835C72">
      <w:pPr>
        <w:pStyle w:val="Code"/>
        <w:rPr>
          <w:highlight w:val="white"/>
        </w:rPr>
      </w:pPr>
      <w:r w:rsidRPr="00EC76D5">
        <w:rPr>
          <w:highlight w:val="white"/>
        </w:rPr>
        <w:t xml:space="preserve">    input = scanChar();</w:t>
      </w:r>
    </w:p>
    <w:p w14:paraId="30F42C0F" w14:textId="77777777" w:rsidR="002A7C3D" w:rsidRPr="00EC76D5" w:rsidRDefault="002A7C3D" w:rsidP="00835C72">
      <w:pPr>
        <w:pStyle w:val="Code"/>
        <w:rPr>
          <w:highlight w:val="white"/>
        </w:rPr>
      </w:pPr>
      <w:r w:rsidRPr="00EC76D5">
        <w:rPr>
          <w:highlight w:val="white"/>
        </w:rPr>
        <w:t xml:space="preserve">  }</w:t>
      </w:r>
    </w:p>
    <w:p w14:paraId="224AF9B8" w14:textId="77777777" w:rsidR="002A7C3D" w:rsidRPr="00EC76D5" w:rsidRDefault="002A7C3D" w:rsidP="00835C72">
      <w:pPr>
        <w:pStyle w:val="Code"/>
        <w:rPr>
          <w:highlight w:val="white"/>
        </w:rPr>
      </w:pPr>
    </w:p>
    <w:p w14:paraId="315AC789" w14:textId="77777777" w:rsidR="002A7C3D" w:rsidRPr="00EC76D5" w:rsidRDefault="002A7C3D" w:rsidP="00835C72">
      <w:pPr>
        <w:pStyle w:val="Code"/>
        <w:rPr>
          <w:highlight w:val="white"/>
        </w:rPr>
      </w:pPr>
      <w:r w:rsidRPr="00EC76D5">
        <w:rPr>
          <w:highlight w:val="white"/>
        </w:rPr>
        <w:t xml:space="preserve">  if (found) {</w:t>
      </w:r>
    </w:p>
    <w:p w14:paraId="02A59563" w14:textId="77777777" w:rsidR="002A7C3D" w:rsidRPr="00EC76D5" w:rsidRDefault="002A7C3D" w:rsidP="00835C72">
      <w:pPr>
        <w:pStyle w:val="Code"/>
        <w:rPr>
          <w:highlight w:val="white"/>
        </w:rPr>
      </w:pPr>
      <w:r w:rsidRPr="00EC76D5">
        <w:rPr>
          <w:highlight w:val="white"/>
        </w:rPr>
        <w:t xml:space="preserve">    ++g_inCount;</w:t>
      </w:r>
    </w:p>
    <w:p w14:paraId="25609670" w14:textId="77777777" w:rsidR="002A7C3D" w:rsidRPr="00EC76D5" w:rsidRDefault="002A7C3D" w:rsidP="00835C72">
      <w:pPr>
        <w:pStyle w:val="Code"/>
        <w:rPr>
          <w:highlight w:val="white"/>
        </w:rPr>
      </w:pPr>
      <w:r w:rsidRPr="00EC76D5">
        <w:rPr>
          <w:highlight w:val="white"/>
        </w:rPr>
        <w:t xml:space="preserve">  }</w:t>
      </w:r>
    </w:p>
    <w:p w14:paraId="05780542" w14:textId="77777777" w:rsidR="002A7C3D" w:rsidRPr="00EC76D5" w:rsidRDefault="002A7C3D" w:rsidP="00835C72">
      <w:pPr>
        <w:pStyle w:val="Code"/>
        <w:rPr>
          <w:highlight w:val="white"/>
        </w:rPr>
      </w:pPr>
    </w:p>
    <w:p w14:paraId="686E72CA" w14:textId="77777777" w:rsidR="002A7C3D" w:rsidRPr="00EC76D5" w:rsidRDefault="002A7C3D" w:rsidP="00835C72">
      <w:pPr>
        <w:pStyle w:val="Code"/>
        <w:rPr>
          <w:highlight w:val="white"/>
        </w:rPr>
      </w:pPr>
      <w:r w:rsidRPr="00EC76D5">
        <w:rPr>
          <w:highlight w:val="white"/>
        </w:rPr>
        <w:t xml:space="preserve">  unscanChar(input);</w:t>
      </w:r>
    </w:p>
    <w:p w14:paraId="7036A9F6" w14:textId="77777777" w:rsidR="002A7C3D" w:rsidRPr="00EC76D5" w:rsidRDefault="002A7C3D" w:rsidP="00835C72">
      <w:pPr>
        <w:pStyle w:val="Code"/>
        <w:rPr>
          <w:highlight w:val="white"/>
        </w:rPr>
      </w:pPr>
      <w:r w:rsidRPr="00EC76D5">
        <w:rPr>
          <w:highlight w:val="white"/>
        </w:rPr>
        <w:t xml:space="preserve">  return unsignedLongValue;</w:t>
      </w:r>
    </w:p>
    <w:p w14:paraId="7C2348DC" w14:textId="77777777" w:rsidR="002A7C3D" w:rsidRPr="00EC76D5" w:rsidRDefault="002A7C3D" w:rsidP="00835C72">
      <w:pPr>
        <w:pStyle w:val="Code"/>
        <w:rPr>
          <w:highlight w:val="white"/>
        </w:rPr>
      </w:pPr>
      <w:r w:rsidRPr="00EC76D5">
        <w:rPr>
          <w:highlight w:val="white"/>
        </w:rPr>
        <w:t>}</w:t>
      </w:r>
    </w:p>
    <w:p w14:paraId="192ACDD9" w14:textId="77777777" w:rsidR="007B5DAC" w:rsidRPr="00EC76D5" w:rsidRDefault="007B5DAC" w:rsidP="00835C72">
      <w:pPr>
        <w:pStyle w:val="Code"/>
        <w:rPr>
          <w:highlight w:val="white"/>
        </w:rPr>
      </w:pPr>
    </w:p>
    <w:p w14:paraId="1282AADB" w14:textId="3F7F7EA8" w:rsidR="002A7C3D" w:rsidRPr="00EC76D5" w:rsidRDefault="002A7C3D" w:rsidP="00835C72">
      <w:pPr>
        <w:pStyle w:val="Code"/>
        <w:rPr>
          <w:highlight w:val="white"/>
        </w:rPr>
      </w:pPr>
      <w:r w:rsidRPr="00EC76D5">
        <w:rPr>
          <w:highlight w:val="white"/>
        </w:rPr>
        <w:t>long double scanLongDouble(void) {</w:t>
      </w:r>
    </w:p>
    <w:p w14:paraId="39E153C6" w14:textId="77777777" w:rsidR="002A7C3D" w:rsidRPr="00EC76D5" w:rsidRDefault="002A7C3D" w:rsidP="00835C72">
      <w:pPr>
        <w:pStyle w:val="Code"/>
        <w:rPr>
          <w:highlight w:val="white"/>
        </w:rPr>
      </w:pPr>
      <w:r w:rsidRPr="00EC76D5">
        <w:rPr>
          <w:highlight w:val="white"/>
        </w:rPr>
        <w:t xml:space="preserve">  BOOL minus = FALSE, found = FALSE;</w:t>
      </w:r>
    </w:p>
    <w:p w14:paraId="14579FF5" w14:textId="77777777" w:rsidR="002A7C3D" w:rsidRPr="00EC76D5" w:rsidRDefault="002A7C3D" w:rsidP="00835C72">
      <w:pPr>
        <w:pStyle w:val="Code"/>
        <w:rPr>
          <w:highlight w:val="white"/>
        </w:rPr>
      </w:pPr>
      <w:r w:rsidRPr="00EC76D5">
        <w:rPr>
          <w:highlight w:val="white"/>
        </w:rPr>
        <w:t xml:space="preserve">  long double value = 0.0L, factor = 1.0L;</w:t>
      </w:r>
    </w:p>
    <w:p w14:paraId="00A0495B" w14:textId="77777777" w:rsidR="002A7C3D" w:rsidRPr="00EC76D5" w:rsidRDefault="002A7C3D" w:rsidP="00835C72">
      <w:pPr>
        <w:pStyle w:val="Code"/>
        <w:rPr>
          <w:highlight w:val="white"/>
        </w:rPr>
      </w:pPr>
      <w:r w:rsidRPr="00EC76D5">
        <w:rPr>
          <w:highlight w:val="white"/>
        </w:rPr>
        <w:t xml:space="preserve">  char input = scanChar();</w:t>
      </w:r>
    </w:p>
    <w:p w14:paraId="202AE940" w14:textId="77777777" w:rsidR="002A7C3D" w:rsidRPr="00EC76D5" w:rsidRDefault="002A7C3D" w:rsidP="00835C72">
      <w:pPr>
        <w:pStyle w:val="Code"/>
        <w:rPr>
          <w:highlight w:val="white"/>
        </w:rPr>
      </w:pPr>
    </w:p>
    <w:p w14:paraId="2942F0C7" w14:textId="77777777" w:rsidR="002A7C3D" w:rsidRPr="00EC76D5" w:rsidRDefault="002A7C3D" w:rsidP="00835C72">
      <w:pPr>
        <w:pStyle w:val="Code"/>
        <w:rPr>
          <w:highlight w:val="white"/>
        </w:rPr>
      </w:pPr>
      <w:r w:rsidRPr="00EC76D5">
        <w:rPr>
          <w:highlight w:val="white"/>
        </w:rPr>
        <w:t xml:space="preserve">  while (isspace(input)) {</w:t>
      </w:r>
    </w:p>
    <w:p w14:paraId="081BCDF0" w14:textId="77777777" w:rsidR="002A7C3D" w:rsidRPr="00EC76D5" w:rsidRDefault="002A7C3D" w:rsidP="00835C72">
      <w:pPr>
        <w:pStyle w:val="Code"/>
        <w:rPr>
          <w:highlight w:val="white"/>
        </w:rPr>
      </w:pPr>
      <w:r w:rsidRPr="00EC76D5">
        <w:rPr>
          <w:highlight w:val="white"/>
        </w:rPr>
        <w:t xml:space="preserve">    input = scanChar();</w:t>
      </w:r>
    </w:p>
    <w:p w14:paraId="2DB81E88" w14:textId="77777777" w:rsidR="002A7C3D" w:rsidRPr="00EC76D5" w:rsidRDefault="002A7C3D" w:rsidP="00835C72">
      <w:pPr>
        <w:pStyle w:val="Code"/>
        <w:rPr>
          <w:highlight w:val="white"/>
        </w:rPr>
      </w:pPr>
      <w:r w:rsidRPr="00EC76D5">
        <w:rPr>
          <w:highlight w:val="white"/>
        </w:rPr>
        <w:t xml:space="preserve">  }</w:t>
      </w:r>
    </w:p>
    <w:p w14:paraId="0B781B4B" w14:textId="77777777" w:rsidR="002A7C3D" w:rsidRPr="00EC76D5" w:rsidRDefault="002A7C3D" w:rsidP="00835C72">
      <w:pPr>
        <w:pStyle w:val="Code"/>
        <w:rPr>
          <w:highlight w:val="white"/>
        </w:rPr>
      </w:pPr>
    </w:p>
    <w:p w14:paraId="19BBB9D8" w14:textId="77777777" w:rsidR="002A7C3D" w:rsidRPr="00EC76D5" w:rsidRDefault="002A7C3D" w:rsidP="00835C72">
      <w:pPr>
        <w:pStyle w:val="Code"/>
        <w:rPr>
          <w:highlight w:val="white"/>
        </w:rPr>
      </w:pPr>
      <w:r w:rsidRPr="00EC76D5">
        <w:rPr>
          <w:highlight w:val="white"/>
        </w:rPr>
        <w:t xml:space="preserve">  if (input == '+') {</w:t>
      </w:r>
    </w:p>
    <w:p w14:paraId="51D54808" w14:textId="77777777" w:rsidR="002A7C3D" w:rsidRPr="00EC76D5" w:rsidRDefault="002A7C3D" w:rsidP="00835C72">
      <w:pPr>
        <w:pStyle w:val="Code"/>
        <w:rPr>
          <w:highlight w:val="white"/>
        </w:rPr>
      </w:pPr>
      <w:r w:rsidRPr="00EC76D5">
        <w:rPr>
          <w:highlight w:val="white"/>
        </w:rPr>
        <w:t xml:space="preserve">    input = scanChar();</w:t>
      </w:r>
    </w:p>
    <w:p w14:paraId="7E3931B5" w14:textId="77777777" w:rsidR="002A7C3D" w:rsidRPr="00EC76D5" w:rsidRDefault="002A7C3D" w:rsidP="00835C72">
      <w:pPr>
        <w:pStyle w:val="Code"/>
        <w:rPr>
          <w:highlight w:val="white"/>
        </w:rPr>
      </w:pPr>
      <w:r w:rsidRPr="00EC76D5">
        <w:rPr>
          <w:highlight w:val="white"/>
        </w:rPr>
        <w:t xml:space="preserve">  }</w:t>
      </w:r>
    </w:p>
    <w:p w14:paraId="7334EA55" w14:textId="77777777" w:rsidR="002A7C3D" w:rsidRPr="00EC76D5" w:rsidRDefault="002A7C3D" w:rsidP="00835C72">
      <w:pPr>
        <w:pStyle w:val="Code"/>
        <w:rPr>
          <w:highlight w:val="white"/>
        </w:rPr>
      </w:pPr>
      <w:r w:rsidRPr="00EC76D5">
        <w:rPr>
          <w:highlight w:val="white"/>
        </w:rPr>
        <w:t xml:space="preserve">  else if (input == '-') {</w:t>
      </w:r>
    </w:p>
    <w:p w14:paraId="500EA934" w14:textId="77777777" w:rsidR="002A7C3D" w:rsidRPr="00EC76D5" w:rsidRDefault="002A7C3D" w:rsidP="00835C72">
      <w:pPr>
        <w:pStyle w:val="Code"/>
        <w:rPr>
          <w:highlight w:val="white"/>
        </w:rPr>
      </w:pPr>
      <w:r w:rsidRPr="00EC76D5">
        <w:rPr>
          <w:highlight w:val="white"/>
        </w:rPr>
        <w:t xml:space="preserve">    minus = TRUE;</w:t>
      </w:r>
    </w:p>
    <w:p w14:paraId="5D7E0023" w14:textId="77777777" w:rsidR="002A7C3D" w:rsidRPr="00EC76D5" w:rsidRDefault="002A7C3D" w:rsidP="00835C72">
      <w:pPr>
        <w:pStyle w:val="Code"/>
        <w:rPr>
          <w:highlight w:val="white"/>
        </w:rPr>
      </w:pPr>
      <w:r w:rsidRPr="00EC76D5">
        <w:rPr>
          <w:highlight w:val="white"/>
        </w:rPr>
        <w:t xml:space="preserve">    input = scanChar();</w:t>
      </w:r>
    </w:p>
    <w:p w14:paraId="45D82D29" w14:textId="77777777" w:rsidR="002A7C3D" w:rsidRPr="00EC76D5" w:rsidRDefault="002A7C3D" w:rsidP="00835C72">
      <w:pPr>
        <w:pStyle w:val="Code"/>
        <w:rPr>
          <w:highlight w:val="white"/>
        </w:rPr>
      </w:pPr>
      <w:r w:rsidRPr="00EC76D5">
        <w:rPr>
          <w:highlight w:val="white"/>
        </w:rPr>
        <w:t xml:space="preserve">  }</w:t>
      </w:r>
    </w:p>
    <w:p w14:paraId="11494DB2" w14:textId="77777777" w:rsidR="002A7C3D" w:rsidRPr="00EC76D5" w:rsidRDefault="002A7C3D" w:rsidP="00835C72">
      <w:pPr>
        <w:pStyle w:val="Code"/>
        <w:rPr>
          <w:highlight w:val="white"/>
        </w:rPr>
      </w:pPr>
    </w:p>
    <w:p w14:paraId="44366A4C" w14:textId="77777777" w:rsidR="002A7C3D" w:rsidRPr="00EC76D5" w:rsidRDefault="002A7C3D" w:rsidP="00835C72">
      <w:pPr>
        <w:pStyle w:val="Code"/>
        <w:rPr>
          <w:highlight w:val="white"/>
        </w:rPr>
      </w:pPr>
      <w:r w:rsidRPr="00EC76D5">
        <w:rPr>
          <w:highlight w:val="white"/>
        </w:rPr>
        <w:t xml:space="preserve">  while (isdigit(input)) {</w:t>
      </w:r>
    </w:p>
    <w:p w14:paraId="7698CE22" w14:textId="77777777" w:rsidR="002A7C3D" w:rsidRPr="00EC76D5" w:rsidRDefault="002A7C3D" w:rsidP="00835C72">
      <w:pPr>
        <w:pStyle w:val="Code"/>
        <w:rPr>
          <w:highlight w:val="white"/>
        </w:rPr>
      </w:pPr>
      <w:r w:rsidRPr="00EC76D5">
        <w:rPr>
          <w:highlight w:val="white"/>
        </w:rPr>
        <w:t xml:space="preserve">    value = (10.0L * value) + ((long double) (input - '0'));</w:t>
      </w:r>
    </w:p>
    <w:p w14:paraId="5F28D71A" w14:textId="77777777" w:rsidR="002A7C3D" w:rsidRPr="00EC76D5" w:rsidRDefault="002A7C3D" w:rsidP="00835C72">
      <w:pPr>
        <w:pStyle w:val="Code"/>
        <w:rPr>
          <w:highlight w:val="white"/>
        </w:rPr>
      </w:pPr>
      <w:r w:rsidRPr="00EC76D5">
        <w:rPr>
          <w:highlight w:val="white"/>
        </w:rPr>
        <w:t xml:space="preserve">    input = scanChar();</w:t>
      </w:r>
    </w:p>
    <w:p w14:paraId="3CD0D7E3" w14:textId="77777777" w:rsidR="002A7C3D" w:rsidRPr="00EC76D5" w:rsidRDefault="002A7C3D" w:rsidP="00835C72">
      <w:pPr>
        <w:pStyle w:val="Code"/>
        <w:rPr>
          <w:highlight w:val="white"/>
        </w:rPr>
      </w:pPr>
      <w:r w:rsidRPr="00EC76D5">
        <w:rPr>
          <w:highlight w:val="white"/>
        </w:rPr>
        <w:t xml:space="preserve">    found = TRUE;</w:t>
      </w:r>
    </w:p>
    <w:p w14:paraId="32F6F855" w14:textId="77777777" w:rsidR="002A7C3D" w:rsidRPr="00EC76D5" w:rsidRDefault="002A7C3D" w:rsidP="00835C72">
      <w:pPr>
        <w:pStyle w:val="Code"/>
        <w:rPr>
          <w:highlight w:val="white"/>
        </w:rPr>
      </w:pPr>
      <w:r w:rsidRPr="00EC76D5">
        <w:rPr>
          <w:highlight w:val="white"/>
        </w:rPr>
        <w:t xml:space="preserve">  }</w:t>
      </w:r>
    </w:p>
    <w:p w14:paraId="47A198B0" w14:textId="77777777" w:rsidR="002A7C3D" w:rsidRPr="00EC76D5" w:rsidRDefault="002A7C3D" w:rsidP="00835C72">
      <w:pPr>
        <w:pStyle w:val="Code"/>
        <w:rPr>
          <w:highlight w:val="white"/>
        </w:rPr>
      </w:pPr>
    </w:p>
    <w:p w14:paraId="1D6B808A" w14:textId="77777777" w:rsidR="002A7C3D" w:rsidRPr="00EC76D5" w:rsidRDefault="002A7C3D" w:rsidP="00835C72">
      <w:pPr>
        <w:pStyle w:val="Code"/>
        <w:rPr>
          <w:highlight w:val="white"/>
        </w:rPr>
      </w:pPr>
      <w:r w:rsidRPr="00EC76D5">
        <w:rPr>
          <w:highlight w:val="white"/>
        </w:rPr>
        <w:t xml:space="preserve">  if (input == '.') {</w:t>
      </w:r>
    </w:p>
    <w:p w14:paraId="402EF77D" w14:textId="77777777" w:rsidR="002A7C3D" w:rsidRPr="00EC76D5" w:rsidRDefault="002A7C3D" w:rsidP="00835C72">
      <w:pPr>
        <w:pStyle w:val="Code"/>
        <w:rPr>
          <w:highlight w:val="white"/>
        </w:rPr>
      </w:pPr>
      <w:r w:rsidRPr="00EC76D5">
        <w:rPr>
          <w:highlight w:val="white"/>
        </w:rPr>
        <w:t xml:space="preserve">    input = scanChar();</w:t>
      </w:r>
    </w:p>
    <w:p w14:paraId="64D94994" w14:textId="77777777" w:rsidR="002A7C3D" w:rsidRPr="00EC76D5" w:rsidRDefault="002A7C3D" w:rsidP="00835C72">
      <w:pPr>
        <w:pStyle w:val="Code"/>
        <w:rPr>
          <w:highlight w:val="white"/>
        </w:rPr>
      </w:pPr>
    </w:p>
    <w:p w14:paraId="7EE8A46E" w14:textId="77777777" w:rsidR="002A7C3D" w:rsidRPr="00EC76D5" w:rsidRDefault="002A7C3D" w:rsidP="00835C72">
      <w:pPr>
        <w:pStyle w:val="Code"/>
        <w:rPr>
          <w:highlight w:val="white"/>
        </w:rPr>
      </w:pPr>
      <w:r w:rsidRPr="00EC76D5">
        <w:rPr>
          <w:highlight w:val="white"/>
        </w:rPr>
        <w:t xml:space="preserve">    while (isdigit(input)) {</w:t>
      </w:r>
    </w:p>
    <w:p w14:paraId="3DF8FEDB" w14:textId="77777777" w:rsidR="002A7C3D" w:rsidRPr="00EC76D5" w:rsidRDefault="002A7C3D" w:rsidP="00835C72">
      <w:pPr>
        <w:pStyle w:val="Code"/>
        <w:rPr>
          <w:highlight w:val="white"/>
        </w:rPr>
      </w:pPr>
      <w:r w:rsidRPr="00EC76D5">
        <w:rPr>
          <w:highlight w:val="white"/>
        </w:rPr>
        <w:t xml:space="preserve">      factor /= 10.0L;</w:t>
      </w:r>
    </w:p>
    <w:p w14:paraId="1455EACF" w14:textId="77777777" w:rsidR="002A7C3D" w:rsidRPr="00EC76D5" w:rsidRDefault="002A7C3D" w:rsidP="00835C72">
      <w:pPr>
        <w:pStyle w:val="Code"/>
        <w:rPr>
          <w:highlight w:val="white"/>
        </w:rPr>
      </w:pPr>
      <w:r w:rsidRPr="00EC76D5">
        <w:rPr>
          <w:highlight w:val="white"/>
        </w:rPr>
        <w:t xml:space="preserve">      value += factor * ((long double) (input - '0'));</w:t>
      </w:r>
    </w:p>
    <w:p w14:paraId="3F1DB31C" w14:textId="77777777" w:rsidR="002A7C3D" w:rsidRPr="00EC76D5" w:rsidRDefault="002A7C3D" w:rsidP="00835C72">
      <w:pPr>
        <w:pStyle w:val="Code"/>
        <w:rPr>
          <w:highlight w:val="white"/>
        </w:rPr>
      </w:pPr>
      <w:r w:rsidRPr="00EC76D5">
        <w:rPr>
          <w:highlight w:val="white"/>
        </w:rPr>
        <w:t xml:space="preserve">      input = scanChar();</w:t>
      </w:r>
    </w:p>
    <w:p w14:paraId="716CFD94" w14:textId="77777777" w:rsidR="002A7C3D" w:rsidRPr="00EC76D5" w:rsidRDefault="002A7C3D" w:rsidP="00835C72">
      <w:pPr>
        <w:pStyle w:val="Code"/>
        <w:rPr>
          <w:highlight w:val="white"/>
        </w:rPr>
      </w:pPr>
      <w:r w:rsidRPr="00EC76D5">
        <w:rPr>
          <w:highlight w:val="white"/>
        </w:rPr>
        <w:t xml:space="preserve">      found = TRUE;</w:t>
      </w:r>
    </w:p>
    <w:p w14:paraId="7D4910BF" w14:textId="77777777" w:rsidR="002A7C3D" w:rsidRPr="00EC76D5" w:rsidRDefault="002A7C3D" w:rsidP="00835C72">
      <w:pPr>
        <w:pStyle w:val="Code"/>
        <w:rPr>
          <w:highlight w:val="white"/>
        </w:rPr>
      </w:pPr>
      <w:r w:rsidRPr="00EC76D5">
        <w:rPr>
          <w:highlight w:val="white"/>
        </w:rPr>
        <w:t xml:space="preserve">    }</w:t>
      </w:r>
    </w:p>
    <w:p w14:paraId="7714647F" w14:textId="77777777" w:rsidR="002A7C3D" w:rsidRPr="00EC76D5" w:rsidRDefault="002A7C3D" w:rsidP="00835C72">
      <w:pPr>
        <w:pStyle w:val="Code"/>
        <w:rPr>
          <w:highlight w:val="white"/>
        </w:rPr>
      </w:pPr>
      <w:r w:rsidRPr="00EC76D5">
        <w:rPr>
          <w:highlight w:val="white"/>
        </w:rPr>
        <w:t xml:space="preserve">  }</w:t>
      </w:r>
    </w:p>
    <w:p w14:paraId="646058BE" w14:textId="77777777" w:rsidR="002A7C3D" w:rsidRPr="00EC76D5" w:rsidRDefault="002A7C3D" w:rsidP="00835C72">
      <w:pPr>
        <w:pStyle w:val="Code"/>
        <w:rPr>
          <w:highlight w:val="white"/>
        </w:rPr>
      </w:pPr>
    </w:p>
    <w:p w14:paraId="5F394D8F" w14:textId="77777777" w:rsidR="002A7C3D" w:rsidRPr="00EC76D5" w:rsidRDefault="002A7C3D" w:rsidP="00835C72">
      <w:pPr>
        <w:pStyle w:val="Code"/>
        <w:rPr>
          <w:highlight w:val="white"/>
        </w:rPr>
      </w:pPr>
      <w:r w:rsidRPr="00EC76D5">
        <w:rPr>
          <w:highlight w:val="white"/>
        </w:rPr>
        <w:lastRenderedPageBreak/>
        <w:t xml:space="preserve">  if (tolower(input) == 'e') {</w:t>
      </w:r>
    </w:p>
    <w:p w14:paraId="34614D4D" w14:textId="77777777" w:rsidR="002A7C3D" w:rsidRPr="00EC76D5" w:rsidRDefault="002A7C3D" w:rsidP="00835C72">
      <w:pPr>
        <w:pStyle w:val="Code"/>
        <w:rPr>
          <w:highlight w:val="white"/>
        </w:rPr>
      </w:pPr>
      <w:r w:rsidRPr="00EC76D5">
        <w:rPr>
          <w:highlight w:val="white"/>
        </w:rPr>
        <w:t xml:space="preserve">    double exponent = (double) scanLongInt();</w:t>
      </w:r>
    </w:p>
    <w:p w14:paraId="13DF6176" w14:textId="77777777" w:rsidR="002A7C3D" w:rsidRPr="00EC76D5" w:rsidRDefault="002A7C3D" w:rsidP="00835C72">
      <w:pPr>
        <w:pStyle w:val="Code"/>
        <w:rPr>
          <w:highlight w:val="white"/>
        </w:rPr>
      </w:pPr>
      <w:r w:rsidRPr="00EC76D5">
        <w:rPr>
          <w:highlight w:val="white"/>
        </w:rPr>
        <w:t xml:space="preserve">    value *= pow(10.0, exponent);</w:t>
      </w:r>
    </w:p>
    <w:p w14:paraId="7BAAA136" w14:textId="77777777" w:rsidR="002A7C3D" w:rsidRPr="00EC76D5" w:rsidRDefault="002A7C3D" w:rsidP="00835C72">
      <w:pPr>
        <w:pStyle w:val="Code"/>
        <w:rPr>
          <w:highlight w:val="white"/>
        </w:rPr>
      </w:pPr>
      <w:r w:rsidRPr="00EC76D5">
        <w:rPr>
          <w:highlight w:val="white"/>
        </w:rPr>
        <w:t xml:space="preserve">  }</w:t>
      </w:r>
    </w:p>
    <w:p w14:paraId="5BF7A168" w14:textId="77777777" w:rsidR="002A7C3D" w:rsidRPr="00EC76D5" w:rsidRDefault="002A7C3D" w:rsidP="00835C72">
      <w:pPr>
        <w:pStyle w:val="Code"/>
        <w:rPr>
          <w:highlight w:val="white"/>
        </w:rPr>
      </w:pPr>
      <w:r w:rsidRPr="00EC76D5">
        <w:rPr>
          <w:highlight w:val="white"/>
        </w:rPr>
        <w:t xml:space="preserve">  else {</w:t>
      </w:r>
    </w:p>
    <w:p w14:paraId="45F7F84F" w14:textId="77777777" w:rsidR="002A7C3D" w:rsidRPr="00EC76D5" w:rsidRDefault="002A7C3D" w:rsidP="00835C72">
      <w:pPr>
        <w:pStyle w:val="Code"/>
        <w:rPr>
          <w:highlight w:val="white"/>
        </w:rPr>
      </w:pPr>
      <w:r w:rsidRPr="00EC76D5">
        <w:rPr>
          <w:highlight w:val="white"/>
        </w:rPr>
        <w:t xml:space="preserve">    unscanChar(input);</w:t>
      </w:r>
    </w:p>
    <w:p w14:paraId="54FDCD42" w14:textId="77777777" w:rsidR="002A7C3D" w:rsidRPr="00EC76D5" w:rsidRDefault="002A7C3D" w:rsidP="00835C72">
      <w:pPr>
        <w:pStyle w:val="Code"/>
        <w:rPr>
          <w:highlight w:val="white"/>
        </w:rPr>
      </w:pPr>
      <w:r w:rsidRPr="00EC76D5">
        <w:rPr>
          <w:highlight w:val="white"/>
        </w:rPr>
        <w:t xml:space="preserve">  }</w:t>
      </w:r>
    </w:p>
    <w:p w14:paraId="27B83FA9" w14:textId="77777777" w:rsidR="002A7C3D" w:rsidRPr="00EC76D5" w:rsidRDefault="002A7C3D" w:rsidP="00835C72">
      <w:pPr>
        <w:pStyle w:val="Code"/>
        <w:rPr>
          <w:highlight w:val="white"/>
        </w:rPr>
      </w:pPr>
    </w:p>
    <w:p w14:paraId="626EF256" w14:textId="77777777" w:rsidR="002A7C3D" w:rsidRPr="00EC76D5" w:rsidRDefault="002A7C3D" w:rsidP="00835C72">
      <w:pPr>
        <w:pStyle w:val="Code"/>
        <w:rPr>
          <w:highlight w:val="white"/>
        </w:rPr>
      </w:pPr>
      <w:r w:rsidRPr="00EC76D5">
        <w:rPr>
          <w:highlight w:val="white"/>
        </w:rPr>
        <w:t xml:space="preserve">  if (minus) {</w:t>
      </w:r>
    </w:p>
    <w:p w14:paraId="5553B312" w14:textId="77777777" w:rsidR="002A7C3D" w:rsidRPr="00EC76D5" w:rsidRDefault="002A7C3D" w:rsidP="00835C72">
      <w:pPr>
        <w:pStyle w:val="Code"/>
        <w:rPr>
          <w:highlight w:val="white"/>
        </w:rPr>
      </w:pPr>
      <w:r w:rsidRPr="00EC76D5">
        <w:rPr>
          <w:highlight w:val="white"/>
        </w:rPr>
        <w:t xml:space="preserve">    value = -value;</w:t>
      </w:r>
    </w:p>
    <w:p w14:paraId="07098D9D" w14:textId="77777777" w:rsidR="002A7C3D" w:rsidRPr="00EC76D5" w:rsidRDefault="002A7C3D" w:rsidP="00835C72">
      <w:pPr>
        <w:pStyle w:val="Code"/>
        <w:rPr>
          <w:highlight w:val="white"/>
        </w:rPr>
      </w:pPr>
      <w:r w:rsidRPr="00EC76D5">
        <w:rPr>
          <w:highlight w:val="white"/>
        </w:rPr>
        <w:t xml:space="preserve">  }</w:t>
      </w:r>
    </w:p>
    <w:p w14:paraId="148A6BDF" w14:textId="77777777" w:rsidR="002A7C3D" w:rsidRPr="00EC76D5" w:rsidRDefault="002A7C3D" w:rsidP="00835C72">
      <w:pPr>
        <w:pStyle w:val="Code"/>
        <w:rPr>
          <w:highlight w:val="white"/>
        </w:rPr>
      </w:pPr>
    </w:p>
    <w:p w14:paraId="1D590775" w14:textId="77777777" w:rsidR="002A7C3D" w:rsidRPr="00EC76D5" w:rsidRDefault="002A7C3D" w:rsidP="00835C72">
      <w:pPr>
        <w:pStyle w:val="Code"/>
        <w:rPr>
          <w:highlight w:val="white"/>
        </w:rPr>
      </w:pPr>
      <w:r w:rsidRPr="00EC76D5">
        <w:rPr>
          <w:highlight w:val="white"/>
        </w:rPr>
        <w:t xml:space="preserve">  if (found) {</w:t>
      </w:r>
    </w:p>
    <w:p w14:paraId="7B7FC4E1" w14:textId="77777777" w:rsidR="002A7C3D" w:rsidRPr="00EC76D5" w:rsidRDefault="002A7C3D" w:rsidP="00835C72">
      <w:pPr>
        <w:pStyle w:val="Code"/>
        <w:rPr>
          <w:highlight w:val="white"/>
        </w:rPr>
      </w:pPr>
      <w:r w:rsidRPr="00EC76D5">
        <w:rPr>
          <w:highlight w:val="white"/>
        </w:rPr>
        <w:t xml:space="preserve">    ++g_inCount;</w:t>
      </w:r>
    </w:p>
    <w:p w14:paraId="6FB0E079" w14:textId="77777777" w:rsidR="002A7C3D" w:rsidRPr="00EC76D5" w:rsidRDefault="002A7C3D" w:rsidP="00835C72">
      <w:pPr>
        <w:pStyle w:val="Code"/>
        <w:rPr>
          <w:highlight w:val="white"/>
        </w:rPr>
      </w:pPr>
      <w:r w:rsidRPr="00EC76D5">
        <w:rPr>
          <w:highlight w:val="white"/>
        </w:rPr>
        <w:t xml:space="preserve">  }</w:t>
      </w:r>
    </w:p>
    <w:p w14:paraId="6FA08228" w14:textId="77777777" w:rsidR="002A7C3D" w:rsidRPr="00EC76D5" w:rsidRDefault="002A7C3D" w:rsidP="00835C72">
      <w:pPr>
        <w:pStyle w:val="Code"/>
        <w:rPr>
          <w:highlight w:val="white"/>
        </w:rPr>
      </w:pPr>
    </w:p>
    <w:p w14:paraId="7BAE30A3" w14:textId="77777777" w:rsidR="002A7C3D" w:rsidRPr="00EC76D5" w:rsidRDefault="002A7C3D" w:rsidP="00835C72">
      <w:pPr>
        <w:pStyle w:val="Code"/>
        <w:rPr>
          <w:highlight w:val="white"/>
        </w:rPr>
      </w:pPr>
      <w:r w:rsidRPr="00EC76D5">
        <w:rPr>
          <w:highlight w:val="white"/>
        </w:rPr>
        <w:t xml:space="preserve">  return value;</w:t>
      </w:r>
    </w:p>
    <w:p w14:paraId="648CE402" w14:textId="77777777" w:rsidR="002A7C3D" w:rsidRPr="00EC76D5" w:rsidRDefault="002A7C3D" w:rsidP="00835C72">
      <w:pPr>
        <w:pStyle w:val="Code"/>
        <w:rPr>
          <w:highlight w:val="white"/>
        </w:rPr>
      </w:pPr>
      <w:r w:rsidRPr="00EC76D5">
        <w:rPr>
          <w:highlight w:val="white"/>
        </w:rPr>
        <w:t>}</w:t>
      </w:r>
    </w:p>
    <w:p w14:paraId="00A46B8C" w14:textId="77777777" w:rsidR="007B5DAC" w:rsidRPr="00EC76D5" w:rsidRDefault="007B5DAC" w:rsidP="00835C72">
      <w:pPr>
        <w:pStyle w:val="Code"/>
        <w:rPr>
          <w:highlight w:val="white"/>
        </w:rPr>
      </w:pPr>
    </w:p>
    <w:p w14:paraId="19E178CE" w14:textId="1A27B701" w:rsidR="002A7C3D" w:rsidRPr="00EC76D5" w:rsidRDefault="002A7C3D" w:rsidP="00835C72">
      <w:pPr>
        <w:pStyle w:val="Code"/>
        <w:rPr>
          <w:highlight w:val="white"/>
        </w:rPr>
      </w:pPr>
      <w:r w:rsidRPr="00EC76D5">
        <w:rPr>
          <w:highlight w:val="white"/>
        </w:rPr>
        <w:t>int scanFormat(char* format, va_list arg_list) {</w:t>
      </w:r>
    </w:p>
    <w:p w14:paraId="79E43C24" w14:textId="77777777" w:rsidR="002A7C3D" w:rsidRPr="00EC76D5" w:rsidRDefault="002A7C3D" w:rsidP="00835C72">
      <w:pPr>
        <w:pStyle w:val="Code"/>
        <w:rPr>
          <w:highlight w:val="white"/>
        </w:rPr>
      </w:pPr>
      <w:r w:rsidRPr="00EC76D5">
        <w:rPr>
          <w:highlight w:val="white"/>
        </w:rPr>
        <w:t xml:space="preserve">  char c, *charPtr;</w:t>
      </w:r>
    </w:p>
    <w:p w14:paraId="43E431F4" w14:textId="77777777" w:rsidR="002A7C3D" w:rsidRPr="00EC76D5" w:rsidRDefault="002A7C3D" w:rsidP="00835C72">
      <w:pPr>
        <w:pStyle w:val="Code"/>
        <w:rPr>
          <w:highlight w:val="white"/>
        </w:rPr>
      </w:pPr>
      <w:r w:rsidRPr="00EC76D5">
        <w:rPr>
          <w:highlight w:val="white"/>
        </w:rPr>
        <w:t xml:space="preserve">  BOOL percent = FALSE, shortInt = FALSE, longIntOrDouble = FALSE, longDouble = FALSE, star = FALSE;</w:t>
      </w:r>
    </w:p>
    <w:p w14:paraId="245D47AB" w14:textId="77777777" w:rsidR="002A7C3D" w:rsidRPr="00EC76D5" w:rsidRDefault="002A7C3D" w:rsidP="00835C72">
      <w:pPr>
        <w:pStyle w:val="Code"/>
        <w:rPr>
          <w:highlight w:val="white"/>
        </w:rPr>
      </w:pPr>
    </w:p>
    <w:p w14:paraId="29931F6C" w14:textId="77777777" w:rsidR="002A7C3D" w:rsidRPr="00EC76D5" w:rsidRDefault="002A7C3D" w:rsidP="00835C72">
      <w:pPr>
        <w:pStyle w:val="Code"/>
        <w:rPr>
          <w:highlight w:val="white"/>
        </w:rPr>
      </w:pPr>
      <w:r w:rsidRPr="00EC76D5">
        <w:rPr>
          <w:highlight w:val="white"/>
        </w:rPr>
        <w:t xml:space="preserve">  long longValue, *longPtr;</w:t>
      </w:r>
    </w:p>
    <w:p w14:paraId="0C2943D6" w14:textId="77777777" w:rsidR="002A7C3D" w:rsidRPr="00EC76D5" w:rsidRDefault="002A7C3D" w:rsidP="00835C72">
      <w:pPr>
        <w:pStyle w:val="Code"/>
        <w:rPr>
          <w:highlight w:val="white"/>
        </w:rPr>
      </w:pPr>
      <w:r w:rsidRPr="00EC76D5">
        <w:rPr>
          <w:highlight w:val="white"/>
        </w:rPr>
        <w:t xml:space="preserve">  short* shortPtr;</w:t>
      </w:r>
    </w:p>
    <w:p w14:paraId="261C14CD" w14:textId="77777777" w:rsidR="002A7C3D" w:rsidRPr="00EC76D5" w:rsidRDefault="002A7C3D" w:rsidP="00835C72">
      <w:pPr>
        <w:pStyle w:val="Code"/>
        <w:rPr>
          <w:highlight w:val="white"/>
        </w:rPr>
      </w:pPr>
      <w:r w:rsidRPr="00EC76D5">
        <w:rPr>
          <w:highlight w:val="white"/>
        </w:rPr>
        <w:t xml:space="preserve">  int index, *intPtr, *charsPtr;</w:t>
      </w:r>
    </w:p>
    <w:p w14:paraId="1E56CED2" w14:textId="77777777" w:rsidR="002A7C3D" w:rsidRPr="00EC76D5" w:rsidRDefault="002A7C3D" w:rsidP="00835C72">
      <w:pPr>
        <w:pStyle w:val="Code"/>
        <w:rPr>
          <w:highlight w:val="white"/>
        </w:rPr>
      </w:pPr>
    </w:p>
    <w:p w14:paraId="034919AC" w14:textId="77777777" w:rsidR="002A7C3D" w:rsidRPr="00EC76D5" w:rsidRDefault="002A7C3D" w:rsidP="00835C72">
      <w:pPr>
        <w:pStyle w:val="Code"/>
        <w:rPr>
          <w:highlight w:val="white"/>
        </w:rPr>
      </w:pPr>
      <w:r w:rsidRPr="00EC76D5">
        <w:rPr>
          <w:highlight w:val="white"/>
        </w:rPr>
        <w:t xml:space="preserve">  unsigned long unsignedLongValue, *unsignedLongPtr;</w:t>
      </w:r>
    </w:p>
    <w:p w14:paraId="266A849F" w14:textId="77777777" w:rsidR="002A7C3D" w:rsidRPr="00EC76D5" w:rsidRDefault="002A7C3D" w:rsidP="00835C72">
      <w:pPr>
        <w:pStyle w:val="Code"/>
        <w:rPr>
          <w:highlight w:val="white"/>
        </w:rPr>
      </w:pPr>
      <w:r w:rsidRPr="00EC76D5">
        <w:rPr>
          <w:highlight w:val="white"/>
        </w:rPr>
        <w:t xml:space="preserve">  unsigned short* unsignedShortPtr;</w:t>
      </w:r>
    </w:p>
    <w:p w14:paraId="5F6E96E3" w14:textId="77777777" w:rsidR="002A7C3D" w:rsidRPr="00EC76D5" w:rsidRDefault="002A7C3D" w:rsidP="00835C72">
      <w:pPr>
        <w:pStyle w:val="Code"/>
        <w:rPr>
          <w:highlight w:val="white"/>
        </w:rPr>
      </w:pPr>
      <w:r w:rsidRPr="00EC76D5">
        <w:rPr>
          <w:highlight w:val="white"/>
        </w:rPr>
        <w:t xml:space="preserve">  unsigned int* unsignedIntPtr;</w:t>
      </w:r>
    </w:p>
    <w:p w14:paraId="309F6C1D" w14:textId="77777777" w:rsidR="002A7C3D" w:rsidRPr="00EC76D5" w:rsidRDefault="002A7C3D" w:rsidP="00835C72">
      <w:pPr>
        <w:pStyle w:val="Code"/>
        <w:rPr>
          <w:highlight w:val="white"/>
        </w:rPr>
      </w:pPr>
    </w:p>
    <w:p w14:paraId="6F0372B8" w14:textId="77777777" w:rsidR="002A7C3D" w:rsidRPr="00EC76D5" w:rsidRDefault="002A7C3D" w:rsidP="00835C72">
      <w:pPr>
        <w:pStyle w:val="Code"/>
        <w:rPr>
          <w:highlight w:val="white"/>
        </w:rPr>
      </w:pPr>
      <w:r w:rsidRPr="00EC76D5">
        <w:rPr>
          <w:highlight w:val="white"/>
        </w:rPr>
        <w:t xml:space="preserve">  long double longDoubleValue;</w:t>
      </w:r>
    </w:p>
    <w:p w14:paraId="7254E30B" w14:textId="77777777" w:rsidR="002A7C3D" w:rsidRPr="00EC76D5" w:rsidRDefault="002A7C3D" w:rsidP="00835C72">
      <w:pPr>
        <w:pStyle w:val="Code"/>
        <w:rPr>
          <w:highlight w:val="white"/>
        </w:rPr>
      </w:pPr>
    </w:p>
    <w:p w14:paraId="3D9713E8" w14:textId="77777777" w:rsidR="002A7C3D" w:rsidRPr="00EC76D5" w:rsidRDefault="002A7C3D" w:rsidP="00835C72">
      <w:pPr>
        <w:pStyle w:val="Code"/>
        <w:rPr>
          <w:highlight w:val="white"/>
        </w:rPr>
      </w:pPr>
      <w:r w:rsidRPr="00EC76D5">
        <w:rPr>
          <w:highlight w:val="white"/>
        </w:rPr>
        <w:t xml:space="preserve">  g_inCount = 0;</w:t>
      </w:r>
    </w:p>
    <w:p w14:paraId="67E38F4F" w14:textId="77777777" w:rsidR="002A7C3D" w:rsidRPr="00EC76D5" w:rsidRDefault="002A7C3D" w:rsidP="00835C72">
      <w:pPr>
        <w:pStyle w:val="Code"/>
        <w:rPr>
          <w:highlight w:val="white"/>
        </w:rPr>
      </w:pPr>
      <w:r w:rsidRPr="00EC76D5">
        <w:rPr>
          <w:highlight w:val="white"/>
        </w:rPr>
        <w:t xml:space="preserve">  g_inChars = 0;</w:t>
      </w:r>
    </w:p>
    <w:p w14:paraId="1FFDB659" w14:textId="77777777" w:rsidR="002A7C3D" w:rsidRPr="00EC76D5" w:rsidRDefault="002A7C3D" w:rsidP="00835C72">
      <w:pPr>
        <w:pStyle w:val="Code"/>
        <w:rPr>
          <w:highlight w:val="white"/>
        </w:rPr>
      </w:pPr>
    </w:p>
    <w:p w14:paraId="63493658" w14:textId="77777777" w:rsidR="002A7C3D" w:rsidRPr="00EC76D5" w:rsidRDefault="002A7C3D" w:rsidP="00835C72">
      <w:pPr>
        <w:pStyle w:val="Code"/>
        <w:rPr>
          <w:highlight w:val="white"/>
        </w:rPr>
      </w:pPr>
      <w:r w:rsidRPr="00EC76D5">
        <w:rPr>
          <w:highlight w:val="white"/>
        </w:rPr>
        <w:t xml:space="preserve">  for (index = 0; format[index] != '\0'; ++index) {</w:t>
      </w:r>
    </w:p>
    <w:p w14:paraId="0AB6A8C9" w14:textId="77777777" w:rsidR="002A7C3D" w:rsidRPr="00EC76D5" w:rsidRDefault="002A7C3D" w:rsidP="00835C72">
      <w:pPr>
        <w:pStyle w:val="Code"/>
        <w:rPr>
          <w:highlight w:val="white"/>
        </w:rPr>
      </w:pPr>
      <w:r w:rsidRPr="00EC76D5">
        <w:rPr>
          <w:highlight w:val="white"/>
        </w:rPr>
        <w:t xml:space="preserve">    c = format[index];</w:t>
      </w:r>
    </w:p>
    <w:p w14:paraId="1C75E031" w14:textId="77777777" w:rsidR="002A7C3D" w:rsidRPr="00EC76D5" w:rsidRDefault="002A7C3D" w:rsidP="00835C72">
      <w:pPr>
        <w:pStyle w:val="Code"/>
        <w:rPr>
          <w:highlight w:val="white"/>
        </w:rPr>
      </w:pPr>
    </w:p>
    <w:p w14:paraId="712681FA" w14:textId="77777777" w:rsidR="002A7C3D" w:rsidRPr="00EC76D5" w:rsidRDefault="002A7C3D" w:rsidP="00835C72">
      <w:pPr>
        <w:pStyle w:val="Code"/>
        <w:rPr>
          <w:highlight w:val="white"/>
        </w:rPr>
      </w:pPr>
      <w:r w:rsidRPr="00EC76D5">
        <w:rPr>
          <w:highlight w:val="white"/>
        </w:rPr>
        <w:t xml:space="preserve">    if (percent) {</w:t>
      </w:r>
    </w:p>
    <w:p w14:paraId="6D554D47" w14:textId="77777777" w:rsidR="002A7C3D" w:rsidRPr="00EC76D5" w:rsidRDefault="002A7C3D" w:rsidP="00835C72">
      <w:pPr>
        <w:pStyle w:val="Code"/>
        <w:rPr>
          <w:highlight w:val="white"/>
        </w:rPr>
      </w:pPr>
      <w:r w:rsidRPr="00EC76D5">
        <w:rPr>
          <w:highlight w:val="white"/>
        </w:rPr>
        <w:t xml:space="preserve">      switch (c) {</w:t>
      </w:r>
    </w:p>
    <w:p w14:paraId="7C828790" w14:textId="77777777" w:rsidR="002A7C3D" w:rsidRPr="00EC76D5" w:rsidRDefault="002A7C3D" w:rsidP="00835C72">
      <w:pPr>
        <w:pStyle w:val="Code"/>
        <w:rPr>
          <w:highlight w:val="white"/>
        </w:rPr>
      </w:pPr>
      <w:r w:rsidRPr="00EC76D5">
        <w:rPr>
          <w:highlight w:val="white"/>
        </w:rPr>
        <w:t xml:space="preserve">        case 'h':</w:t>
      </w:r>
    </w:p>
    <w:p w14:paraId="3697995F" w14:textId="77777777" w:rsidR="002A7C3D" w:rsidRPr="00EC76D5" w:rsidRDefault="002A7C3D" w:rsidP="00835C72">
      <w:pPr>
        <w:pStyle w:val="Code"/>
        <w:rPr>
          <w:highlight w:val="white"/>
        </w:rPr>
      </w:pPr>
      <w:r w:rsidRPr="00EC76D5">
        <w:rPr>
          <w:highlight w:val="white"/>
        </w:rPr>
        <w:t xml:space="preserve">          shortInt = TRUE;</w:t>
      </w:r>
    </w:p>
    <w:p w14:paraId="70E3A74D" w14:textId="77777777" w:rsidR="002A7C3D" w:rsidRPr="00EC76D5" w:rsidRDefault="002A7C3D" w:rsidP="00835C72">
      <w:pPr>
        <w:pStyle w:val="Code"/>
        <w:rPr>
          <w:highlight w:val="white"/>
        </w:rPr>
      </w:pPr>
      <w:r w:rsidRPr="00EC76D5">
        <w:rPr>
          <w:highlight w:val="white"/>
        </w:rPr>
        <w:t xml:space="preserve">          break;</w:t>
      </w:r>
    </w:p>
    <w:p w14:paraId="68963459" w14:textId="77777777" w:rsidR="002A7C3D" w:rsidRPr="00EC76D5" w:rsidRDefault="002A7C3D" w:rsidP="00835C72">
      <w:pPr>
        <w:pStyle w:val="Code"/>
        <w:rPr>
          <w:highlight w:val="white"/>
        </w:rPr>
      </w:pPr>
    </w:p>
    <w:p w14:paraId="65633271" w14:textId="77777777" w:rsidR="002A7C3D" w:rsidRPr="00EC76D5" w:rsidRDefault="002A7C3D" w:rsidP="00835C72">
      <w:pPr>
        <w:pStyle w:val="Code"/>
        <w:rPr>
          <w:highlight w:val="white"/>
        </w:rPr>
      </w:pPr>
      <w:r w:rsidRPr="00EC76D5">
        <w:rPr>
          <w:highlight w:val="white"/>
        </w:rPr>
        <w:t xml:space="preserve">        case 'l':</w:t>
      </w:r>
    </w:p>
    <w:p w14:paraId="2992F969" w14:textId="77777777" w:rsidR="002A7C3D" w:rsidRPr="00EC76D5" w:rsidRDefault="002A7C3D" w:rsidP="00835C72">
      <w:pPr>
        <w:pStyle w:val="Code"/>
        <w:rPr>
          <w:highlight w:val="white"/>
        </w:rPr>
      </w:pPr>
      <w:r w:rsidRPr="00EC76D5">
        <w:rPr>
          <w:highlight w:val="white"/>
        </w:rPr>
        <w:t xml:space="preserve">          longIntOrDouble = TRUE;</w:t>
      </w:r>
    </w:p>
    <w:p w14:paraId="0676FB41" w14:textId="77777777" w:rsidR="002A7C3D" w:rsidRPr="00EC76D5" w:rsidRDefault="002A7C3D" w:rsidP="00835C72">
      <w:pPr>
        <w:pStyle w:val="Code"/>
        <w:rPr>
          <w:highlight w:val="white"/>
        </w:rPr>
      </w:pPr>
      <w:r w:rsidRPr="00EC76D5">
        <w:rPr>
          <w:highlight w:val="white"/>
        </w:rPr>
        <w:t xml:space="preserve">          break;</w:t>
      </w:r>
    </w:p>
    <w:p w14:paraId="1D919261" w14:textId="77777777" w:rsidR="002A7C3D" w:rsidRPr="00EC76D5" w:rsidRDefault="002A7C3D" w:rsidP="00835C72">
      <w:pPr>
        <w:pStyle w:val="Code"/>
        <w:rPr>
          <w:highlight w:val="white"/>
        </w:rPr>
      </w:pPr>
    </w:p>
    <w:p w14:paraId="74A95BB1" w14:textId="77777777" w:rsidR="002A7C3D" w:rsidRPr="00EC76D5" w:rsidRDefault="002A7C3D" w:rsidP="00835C72">
      <w:pPr>
        <w:pStyle w:val="Code"/>
        <w:rPr>
          <w:highlight w:val="white"/>
        </w:rPr>
      </w:pPr>
      <w:r w:rsidRPr="00EC76D5">
        <w:rPr>
          <w:highlight w:val="white"/>
        </w:rPr>
        <w:t xml:space="preserve">        case 'L':</w:t>
      </w:r>
    </w:p>
    <w:p w14:paraId="202F87F1" w14:textId="77777777" w:rsidR="002A7C3D" w:rsidRPr="00EC76D5" w:rsidRDefault="002A7C3D" w:rsidP="00835C72">
      <w:pPr>
        <w:pStyle w:val="Code"/>
        <w:rPr>
          <w:highlight w:val="white"/>
        </w:rPr>
      </w:pPr>
      <w:r w:rsidRPr="00EC76D5">
        <w:rPr>
          <w:highlight w:val="white"/>
        </w:rPr>
        <w:t xml:space="preserve">          longDouble = TRUE;</w:t>
      </w:r>
    </w:p>
    <w:p w14:paraId="5A7EFF17" w14:textId="77777777" w:rsidR="002A7C3D" w:rsidRPr="00EC76D5" w:rsidRDefault="002A7C3D" w:rsidP="00835C72">
      <w:pPr>
        <w:pStyle w:val="Code"/>
        <w:rPr>
          <w:highlight w:val="white"/>
        </w:rPr>
      </w:pPr>
      <w:r w:rsidRPr="00EC76D5">
        <w:rPr>
          <w:highlight w:val="white"/>
        </w:rPr>
        <w:t xml:space="preserve">          break;</w:t>
      </w:r>
    </w:p>
    <w:p w14:paraId="550D0DB0" w14:textId="77777777" w:rsidR="002A7C3D" w:rsidRPr="00EC76D5" w:rsidRDefault="002A7C3D" w:rsidP="00835C72">
      <w:pPr>
        <w:pStyle w:val="Code"/>
        <w:rPr>
          <w:highlight w:val="white"/>
        </w:rPr>
      </w:pPr>
    </w:p>
    <w:p w14:paraId="70D30E33" w14:textId="77777777" w:rsidR="002A7C3D" w:rsidRPr="00EC76D5" w:rsidRDefault="002A7C3D" w:rsidP="00835C72">
      <w:pPr>
        <w:pStyle w:val="Code"/>
        <w:rPr>
          <w:highlight w:val="white"/>
        </w:rPr>
      </w:pPr>
      <w:r w:rsidRPr="00EC76D5">
        <w:rPr>
          <w:highlight w:val="white"/>
        </w:rPr>
        <w:t xml:space="preserve">        case '*':</w:t>
      </w:r>
    </w:p>
    <w:p w14:paraId="6BD49EA1" w14:textId="77777777" w:rsidR="002A7C3D" w:rsidRPr="00EC76D5" w:rsidRDefault="002A7C3D" w:rsidP="00835C72">
      <w:pPr>
        <w:pStyle w:val="Code"/>
        <w:rPr>
          <w:highlight w:val="white"/>
        </w:rPr>
      </w:pPr>
      <w:r w:rsidRPr="00EC76D5">
        <w:rPr>
          <w:highlight w:val="white"/>
        </w:rPr>
        <w:t xml:space="preserve">          star = TRUE;</w:t>
      </w:r>
    </w:p>
    <w:p w14:paraId="56D67A1A" w14:textId="77777777" w:rsidR="002A7C3D" w:rsidRPr="00EC76D5" w:rsidRDefault="002A7C3D" w:rsidP="00835C72">
      <w:pPr>
        <w:pStyle w:val="Code"/>
        <w:rPr>
          <w:highlight w:val="white"/>
        </w:rPr>
      </w:pPr>
      <w:r w:rsidRPr="00EC76D5">
        <w:rPr>
          <w:highlight w:val="white"/>
        </w:rPr>
        <w:t xml:space="preserve">          break;</w:t>
      </w:r>
    </w:p>
    <w:p w14:paraId="7D171BC5" w14:textId="77777777" w:rsidR="002A7C3D" w:rsidRPr="00EC76D5" w:rsidRDefault="002A7C3D" w:rsidP="00835C72">
      <w:pPr>
        <w:pStyle w:val="Code"/>
        <w:rPr>
          <w:highlight w:val="white"/>
        </w:rPr>
      </w:pPr>
    </w:p>
    <w:p w14:paraId="7A915D15" w14:textId="77777777" w:rsidR="002A7C3D" w:rsidRPr="00EC76D5" w:rsidRDefault="002A7C3D" w:rsidP="00835C72">
      <w:pPr>
        <w:pStyle w:val="Code"/>
        <w:rPr>
          <w:highlight w:val="white"/>
        </w:rPr>
      </w:pPr>
      <w:r w:rsidRPr="00EC76D5">
        <w:rPr>
          <w:highlight w:val="white"/>
        </w:rPr>
        <w:t xml:space="preserve">        case 'c': {</w:t>
      </w:r>
    </w:p>
    <w:p w14:paraId="35ACED09" w14:textId="77777777" w:rsidR="002A7C3D" w:rsidRPr="00EC76D5" w:rsidRDefault="002A7C3D" w:rsidP="00835C72">
      <w:pPr>
        <w:pStyle w:val="Code"/>
        <w:rPr>
          <w:highlight w:val="white"/>
        </w:rPr>
      </w:pPr>
      <w:r w:rsidRPr="00EC76D5">
        <w:rPr>
          <w:highlight w:val="white"/>
        </w:rPr>
        <w:t xml:space="preserve">            char charValue = scanChar();</w:t>
      </w:r>
    </w:p>
    <w:p w14:paraId="460E363B" w14:textId="77777777" w:rsidR="002A7C3D" w:rsidRPr="00EC76D5" w:rsidRDefault="002A7C3D" w:rsidP="00835C72">
      <w:pPr>
        <w:pStyle w:val="Code"/>
        <w:rPr>
          <w:highlight w:val="white"/>
        </w:rPr>
      </w:pPr>
    </w:p>
    <w:p w14:paraId="2A43459C" w14:textId="77777777" w:rsidR="002A7C3D" w:rsidRPr="00EC76D5" w:rsidRDefault="002A7C3D" w:rsidP="00835C72">
      <w:pPr>
        <w:pStyle w:val="Code"/>
        <w:rPr>
          <w:highlight w:val="white"/>
        </w:rPr>
      </w:pPr>
      <w:r w:rsidRPr="00EC76D5">
        <w:rPr>
          <w:highlight w:val="white"/>
        </w:rPr>
        <w:t xml:space="preserve">            if (!star) {</w:t>
      </w:r>
    </w:p>
    <w:p w14:paraId="71D232C8" w14:textId="77777777" w:rsidR="002A7C3D" w:rsidRPr="00EC76D5" w:rsidRDefault="002A7C3D" w:rsidP="00835C72">
      <w:pPr>
        <w:pStyle w:val="Code"/>
        <w:rPr>
          <w:highlight w:val="white"/>
        </w:rPr>
      </w:pPr>
      <w:r w:rsidRPr="00EC76D5">
        <w:rPr>
          <w:highlight w:val="white"/>
        </w:rPr>
        <w:t xml:space="preserve">              charPtr = va_arg(arg_list, char*);</w:t>
      </w:r>
    </w:p>
    <w:p w14:paraId="27F31CF1" w14:textId="77777777" w:rsidR="002A7C3D" w:rsidRPr="00EC76D5" w:rsidRDefault="002A7C3D" w:rsidP="00835C72">
      <w:pPr>
        <w:pStyle w:val="Code"/>
        <w:rPr>
          <w:highlight w:val="white"/>
        </w:rPr>
      </w:pPr>
      <w:r w:rsidRPr="00EC76D5">
        <w:rPr>
          <w:highlight w:val="white"/>
        </w:rPr>
        <w:t xml:space="preserve">              *charPtr = charValue;</w:t>
      </w:r>
    </w:p>
    <w:p w14:paraId="34AA0DD0" w14:textId="77777777" w:rsidR="002A7C3D" w:rsidRPr="00EC76D5" w:rsidRDefault="002A7C3D" w:rsidP="00835C72">
      <w:pPr>
        <w:pStyle w:val="Code"/>
        <w:rPr>
          <w:highlight w:val="white"/>
        </w:rPr>
      </w:pPr>
      <w:r w:rsidRPr="00EC76D5">
        <w:rPr>
          <w:highlight w:val="white"/>
        </w:rPr>
        <w:t xml:space="preserve">            }</w:t>
      </w:r>
    </w:p>
    <w:p w14:paraId="7AE0AA3E" w14:textId="77777777" w:rsidR="002A7C3D" w:rsidRPr="00EC76D5" w:rsidRDefault="002A7C3D" w:rsidP="00835C72">
      <w:pPr>
        <w:pStyle w:val="Code"/>
        <w:rPr>
          <w:highlight w:val="white"/>
        </w:rPr>
      </w:pPr>
    </w:p>
    <w:p w14:paraId="17F009E2" w14:textId="77777777" w:rsidR="002A7C3D" w:rsidRPr="00EC76D5" w:rsidRDefault="002A7C3D" w:rsidP="00835C72">
      <w:pPr>
        <w:pStyle w:val="Code"/>
        <w:rPr>
          <w:highlight w:val="white"/>
        </w:rPr>
      </w:pPr>
      <w:r w:rsidRPr="00EC76D5">
        <w:rPr>
          <w:highlight w:val="white"/>
        </w:rPr>
        <w:t xml:space="preserve">            percent = FALSE;</w:t>
      </w:r>
    </w:p>
    <w:p w14:paraId="6EB7D23B" w14:textId="77777777" w:rsidR="002A7C3D" w:rsidRPr="00EC76D5" w:rsidRDefault="002A7C3D" w:rsidP="00835C72">
      <w:pPr>
        <w:pStyle w:val="Code"/>
        <w:rPr>
          <w:highlight w:val="white"/>
        </w:rPr>
      </w:pPr>
    </w:p>
    <w:p w14:paraId="1D0904F1" w14:textId="77777777" w:rsidR="002A7C3D" w:rsidRPr="00EC76D5" w:rsidRDefault="002A7C3D" w:rsidP="00835C72">
      <w:pPr>
        <w:pStyle w:val="Code"/>
        <w:rPr>
          <w:highlight w:val="white"/>
        </w:rPr>
      </w:pPr>
      <w:r w:rsidRPr="00EC76D5">
        <w:rPr>
          <w:highlight w:val="white"/>
        </w:rPr>
        <w:t xml:space="preserve">            if (charValue != EOF) {</w:t>
      </w:r>
    </w:p>
    <w:p w14:paraId="7E0F4D6A" w14:textId="77777777" w:rsidR="002A7C3D" w:rsidRPr="00EC76D5" w:rsidRDefault="002A7C3D" w:rsidP="00835C72">
      <w:pPr>
        <w:pStyle w:val="Code"/>
        <w:rPr>
          <w:highlight w:val="white"/>
        </w:rPr>
      </w:pPr>
      <w:r w:rsidRPr="00EC76D5">
        <w:rPr>
          <w:highlight w:val="white"/>
        </w:rPr>
        <w:t xml:space="preserve">              ++g_inCount;</w:t>
      </w:r>
    </w:p>
    <w:p w14:paraId="2C19E0BB" w14:textId="77777777" w:rsidR="002A7C3D" w:rsidRPr="00EC76D5" w:rsidRDefault="002A7C3D" w:rsidP="00835C72">
      <w:pPr>
        <w:pStyle w:val="Code"/>
        <w:rPr>
          <w:highlight w:val="white"/>
        </w:rPr>
      </w:pPr>
      <w:r w:rsidRPr="00EC76D5">
        <w:rPr>
          <w:highlight w:val="white"/>
        </w:rPr>
        <w:t xml:space="preserve">            }</w:t>
      </w:r>
    </w:p>
    <w:p w14:paraId="77CF3E45" w14:textId="77777777" w:rsidR="002A7C3D" w:rsidRPr="00EC76D5" w:rsidRDefault="002A7C3D" w:rsidP="00835C72">
      <w:pPr>
        <w:pStyle w:val="Code"/>
        <w:rPr>
          <w:highlight w:val="white"/>
        </w:rPr>
      </w:pPr>
      <w:r w:rsidRPr="00EC76D5">
        <w:rPr>
          <w:highlight w:val="white"/>
        </w:rPr>
        <w:t xml:space="preserve">          }</w:t>
      </w:r>
    </w:p>
    <w:p w14:paraId="6494E330" w14:textId="77777777" w:rsidR="002A7C3D" w:rsidRPr="00EC76D5" w:rsidRDefault="002A7C3D" w:rsidP="00835C72">
      <w:pPr>
        <w:pStyle w:val="Code"/>
        <w:rPr>
          <w:highlight w:val="white"/>
        </w:rPr>
      </w:pPr>
      <w:r w:rsidRPr="00EC76D5">
        <w:rPr>
          <w:highlight w:val="white"/>
        </w:rPr>
        <w:t xml:space="preserve">          break;</w:t>
      </w:r>
    </w:p>
    <w:p w14:paraId="3EDC87AC" w14:textId="77777777" w:rsidR="002A7C3D" w:rsidRPr="00EC76D5" w:rsidRDefault="002A7C3D" w:rsidP="00835C72">
      <w:pPr>
        <w:pStyle w:val="Code"/>
        <w:rPr>
          <w:highlight w:val="white"/>
        </w:rPr>
      </w:pPr>
    </w:p>
    <w:p w14:paraId="2D4DA628" w14:textId="77777777" w:rsidR="002A7C3D" w:rsidRPr="00EC76D5" w:rsidRDefault="002A7C3D" w:rsidP="00835C72">
      <w:pPr>
        <w:pStyle w:val="Code"/>
        <w:rPr>
          <w:highlight w:val="white"/>
        </w:rPr>
      </w:pPr>
      <w:r w:rsidRPr="00EC76D5">
        <w:rPr>
          <w:highlight w:val="white"/>
        </w:rPr>
        <w:t xml:space="preserve">        case 's':</w:t>
      </w:r>
    </w:p>
    <w:p w14:paraId="16EC09C0" w14:textId="77777777" w:rsidR="002A7C3D" w:rsidRPr="00EC76D5" w:rsidRDefault="002A7C3D" w:rsidP="00835C72">
      <w:pPr>
        <w:pStyle w:val="Code"/>
        <w:rPr>
          <w:highlight w:val="white"/>
        </w:rPr>
      </w:pPr>
      <w:r w:rsidRPr="00EC76D5">
        <w:rPr>
          <w:highlight w:val="white"/>
        </w:rPr>
        <w:t xml:space="preserve">          if (!star) {</w:t>
      </w:r>
    </w:p>
    <w:p w14:paraId="783ECD95" w14:textId="77777777" w:rsidR="002A7C3D" w:rsidRPr="00EC76D5" w:rsidRDefault="002A7C3D" w:rsidP="00835C72">
      <w:pPr>
        <w:pStyle w:val="Code"/>
        <w:rPr>
          <w:highlight w:val="white"/>
        </w:rPr>
      </w:pPr>
      <w:r w:rsidRPr="00EC76D5">
        <w:rPr>
          <w:highlight w:val="white"/>
        </w:rPr>
        <w:t xml:space="preserve">            charPtr = va_arg(arg_list, char*);</w:t>
      </w:r>
    </w:p>
    <w:p w14:paraId="1C61CE3C" w14:textId="77777777" w:rsidR="002A7C3D" w:rsidRPr="00EC76D5" w:rsidRDefault="002A7C3D" w:rsidP="00835C72">
      <w:pPr>
        <w:pStyle w:val="Code"/>
        <w:rPr>
          <w:highlight w:val="white"/>
        </w:rPr>
      </w:pPr>
      <w:r w:rsidRPr="00EC76D5">
        <w:rPr>
          <w:highlight w:val="white"/>
        </w:rPr>
        <w:t xml:space="preserve">            scanString(charPtr, 0);</w:t>
      </w:r>
    </w:p>
    <w:p w14:paraId="6F318612" w14:textId="77777777" w:rsidR="002A7C3D" w:rsidRPr="00EC76D5" w:rsidRDefault="002A7C3D" w:rsidP="00835C72">
      <w:pPr>
        <w:pStyle w:val="Code"/>
        <w:rPr>
          <w:highlight w:val="white"/>
        </w:rPr>
      </w:pPr>
      <w:r w:rsidRPr="00EC76D5">
        <w:rPr>
          <w:highlight w:val="white"/>
        </w:rPr>
        <w:t xml:space="preserve">          }</w:t>
      </w:r>
    </w:p>
    <w:p w14:paraId="59F15C2B" w14:textId="77777777" w:rsidR="002A7C3D" w:rsidRPr="00EC76D5" w:rsidRDefault="002A7C3D" w:rsidP="00835C72">
      <w:pPr>
        <w:pStyle w:val="Code"/>
        <w:rPr>
          <w:highlight w:val="white"/>
        </w:rPr>
      </w:pPr>
      <w:r w:rsidRPr="00EC76D5">
        <w:rPr>
          <w:highlight w:val="white"/>
        </w:rPr>
        <w:t xml:space="preserve">          else {</w:t>
      </w:r>
    </w:p>
    <w:p w14:paraId="1B69D2BD" w14:textId="77777777" w:rsidR="002A7C3D" w:rsidRPr="00EC76D5" w:rsidRDefault="002A7C3D" w:rsidP="00835C72">
      <w:pPr>
        <w:pStyle w:val="Code"/>
        <w:rPr>
          <w:highlight w:val="white"/>
        </w:rPr>
      </w:pPr>
      <w:r w:rsidRPr="00EC76D5">
        <w:rPr>
          <w:highlight w:val="white"/>
        </w:rPr>
        <w:t xml:space="preserve">            scanString(NULL, 0);</w:t>
      </w:r>
    </w:p>
    <w:p w14:paraId="45C64C77" w14:textId="77777777" w:rsidR="002A7C3D" w:rsidRPr="00EC76D5" w:rsidRDefault="002A7C3D" w:rsidP="00835C72">
      <w:pPr>
        <w:pStyle w:val="Code"/>
        <w:rPr>
          <w:highlight w:val="white"/>
        </w:rPr>
      </w:pPr>
      <w:r w:rsidRPr="00EC76D5">
        <w:rPr>
          <w:highlight w:val="white"/>
        </w:rPr>
        <w:t xml:space="preserve">          }</w:t>
      </w:r>
    </w:p>
    <w:p w14:paraId="637046B9" w14:textId="77777777" w:rsidR="002A7C3D" w:rsidRPr="00EC76D5" w:rsidRDefault="002A7C3D" w:rsidP="00835C72">
      <w:pPr>
        <w:pStyle w:val="Code"/>
        <w:rPr>
          <w:highlight w:val="white"/>
        </w:rPr>
      </w:pPr>
    </w:p>
    <w:p w14:paraId="65560AB6" w14:textId="77777777" w:rsidR="002A7C3D" w:rsidRPr="00EC76D5" w:rsidRDefault="002A7C3D" w:rsidP="00835C72">
      <w:pPr>
        <w:pStyle w:val="Code"/>
        <w:rPr>
          <w:highlight w:val="white"/>
        </w:rPr>
      </w:pPr>
      <w:r w:rsidRPr="00EC76D5">
        <w:rPr>
          <w:highlight w:val="white"/>
        </w:rPr>
        <w:t xml:space="preserve">          percent = FALSE;</w:t>
      </w:r>
    </w:p>
    <w:p w14:paraId="30E5CA59" w14:textId="77777777" w:rsidR="002A7C3D" w:rsidRPr="00EC76D5" w:rsidRDefault="002A7C3D" w:rsidP="00835C72">
      <w:pPr>
        <w:pStyle w:val="Code"/>
        <w:rPr>
          <w:highlight w:val="white"/>
        </w:rPr>
      </w:pPr>
      <w:r w:rsidRPr="00EC76D5">
        <w:rPr>
          <w:highlight w:val="white"/>
        </w:rPr>
        <w:t xml:space="preserve">          break;</w:t>
      </w:r>
    </w:p>
    <w:p w14:paraId="7A909730" w14:textId="77777777" w:rsidR="002A7C3D" w:rsidRPr="00EC76D5" w:rsidRDefault="002A7C3D" w:rsidP="00835C72">
      <w:pPr>
        <w:pStyle w:val="Code"/>
        <w:rPr>
          <w:highlight w:val="white"/>
        </w:rPr>
      </w:pPr>
    </w:p>
    <w:p w14:paraId="18050AFF" w14:textId="77777777" w:rsidR="002A7C3D" w:rsidRPr="00EC76D5" w:rsidRDefault="002A7C3D" w:rsidP="00835C72">
      <w:pPr>
        <w:pStyle w:val="Code"/>
        <w:rPr>
          <w:highlight w:val="white"/>
        </w:rPr>
      </w:pPr>
      <w:r w:rsidRPr="00EC76D5">
        <w:rPr>
          <w:highlight w:val="white"/>
        </w:rPr>
        <w:t xml:space="preserve">        case 'i':</w:t>
      </w:r>
    </w:p>
    <w:p w14:paraId="1483842C" w14:textId="77777777" w:rsidR="002A7C3D" w:rsidRPr="00EC76D5" w:rsidRDefault="002A7C3D" w:rsidP="00835C72">
      <w:pPr>
        <w:pStyle w:val="Code"/>
        <w:rPr>
          <w:highlight w:val="white"/>
        </w:rPr>
      </w:pPr>
      <w:r w:rsidRPr="00EC76D5">
        <w:rPr>
          <w:highlight w:val="white"/>
        </w:rPr>
        <w:t xml:space="preserve">        case 'd':</w:t>
      </w:r>
    </w:p>
    <w:p w14:paraId="147253EB" w14:textId="77777777" w:rsidR="002A7C3D" w:rsidRPr="00EC76D5" w:rsidRDefault="002A7C3D" w:rsidP="00835C72">
      <w:pPr>
        <w:pStyle w:val="Code"/>
        <w:rPr>
          <w:highlight w:val="white"/>
        </w:rPr>
      </w:pPr>
      <w:r w:rsidRPr="00EC76D5">
        <w:rPr>
          <w:highlight w:val="white"/>
        </w:rPr>
        <w:t xml:space="preserve">          longValue = scanLongInt();</w:t>
      </w:r>
    </w:p>
    <w:p w14:paraId="010A203D" w14:textId="77777777" w:rsidR="002A7C3D" w:rsidRPr="00EC76D5" w:rsidRDefault="002A7C3D" w:rsidP="00835C72">
      <w:pPr>
        <w:pStyle w:val="Code"/>
        <w:rPr>
          <w:highlight w:val="white"/>
        </w:rPr>
      </w:pPr>
    </w:p>
    <w:p w14:paraId="7C836AAC" w14:textId="77777777" w:rsidR="002A7C3D" w:rsidRPr="00EC76D5" w:rsidRDefault="002A7C3D" w:rsidP="00835C72">
      <w:pPr>
        <w:pStyle w:val="Code"/>
        <w:rPr>
          <w:highlight w:val="white"/>
        </w:rPr>
      </w:pPr>
      <w:r w:rsidRPr="00EC76D5">
        <w:rPr>
          <w:highlight w:val="white"/>
        </w:rPr>
        <w:t xml:space="preserve">          if (!star) {</w:t>
      </w:r>
    </w:p>
    <w:p w14:paraId="58A03043" w14:textId="77777777" w:rsidR="002A7C3D" w:rsidRPr="00EC76D5" w:rsidRDefault="002A7C3D" w:rsidP="00835C72">
      <w:pPr>
        <w:pStyle w:val="Code"/>
        <w:rPr>
          <w:highlight w:val="white"/>
        </w:rPr>
      </w:pPr>
      <w:r w:rsidRPr="00EC76D5">
        <w:rPr>
          <w:highlight w:val="white"/>
        </w:rPr>
        <w:t xml:space="preserve">            if (shortInt) {</w:t>
      </w:r>
    </w:p>
    <w:p w14:paraId="14684F63" w14:textId="77777777" w:rsidR="002A7C3D" w:rsidRPr="00EC76D5" w:rsidRDefault="002A7C3D" w:rsidP="00835C72">
      <w:pPr>
        <w:pStyle w:val="Code"/>
        <w:rPr>
          <w:highlight w:val="white"/>
        </w:rPr>
      </w:pPr>
      <w:r w:rsidRPr="00EC76D5">
        <w:rPr>
          <w:highlight w:val="white"/>
        </w:rPr>
        <w:t xml:space="preserve">              shortPtr = va_arg(arg_list, short*);</w:t>
      </w:r>
    </w:p>
    <w:p w14:paraId="00BA42AA" w14:textId="77777777" w:rsidR="002A7C3D" w:rsidRPr="00EC76D5" w:rsidRDefault="002A7C3D" w:rsidP="00835C72">
      <w:pPr>
        <w:pStyle w:val="Code"/>
        <w:rPr>
          <w:highlight w:val="white"/>
        </w:rPr>
      </w:pPr>
      <w:r w:rsidRPr="00EC76D5">
        <w:rPr>
          <w:highlight w:val="white"/>
        </w:rPr>
        <w:t xml:space="preserve">              *shortPtr = (short) longValue;</w:t>
      </w:r>
    </w:p>
    <w:p w14:paraId="049C21FE" w14:textId="77777777" w:rsidR="002A7C3D" w:rsidRPr="00EC76D5" w:rsidRDefault="002A7C3D" w:rsidP="00835C72">
      <w:pPr>
        <w:pStyle w:val="Code"/>
        <w:rPr>
          <w:highlight w:val="white"/>
        </w:rPr>
      </w:pPr>
      <w:r w:rsidRPr="00EC76D5">
        <w:rPr>
          <w:highlight w:val="white"/>
        </w:rPr>
        <w:t xml:space="preserve">            }</w:t>
      </w:r>
    </w:p>
    <w:p w14:paraId="74D0C385" w14:textId="77777777" w:rsidR="002A7C3D" w:rsidRPr="00EC76D5" w:rsidRDefault="002A7C3D" w:rsidP="00835C72">
      <w:pPr>
        <w:pStyle w:val="Code"/>
        <w:rPr>
          <w:highlight w:val="white"/>
        </w:rPr>
      </w:pPr>
      <w:r w:rsidRPr="00EC76D5">
        <w:rPr>
          <w:highlight w:val="white"/>
        </w:rPr>
        <w:t xml:space="preserve">            else if (!longIntOrDouble) {</w:t>
      </w:r>
    </w:p>
    <w:p w14:paraId="07E9BE23" w14:textId="77777777" w:rsidR="002A7C3D" w:rsidRPr="00EC76D5" w:rsidRDefault="002A7C3D" w:rsidP="00835C72">
      <w:pPr>
        <w:pStyle w:val="Code"/>
        <w:rPr>
          <w:highlight w:val="white"/>
        </w:rPr>
      </w:pPr>
      <w:r w:rsidRPr="00EC76D5">
        <w:rPr>
          <w:highlight w:val="white"/>
        </w:rPr>
        <w:t xml:space="preserve">              intPtr = va_arg(arg_list, int*);</w:t>
      </w:r>
    </w:p>
    <w:p w14:paraId="2D2FFFD6" w14:textId="77777777" w:rsidR="002A7C3D" w:rsidRPr="00EC76D5" w:rsidRDefault="002A7C3D" w:rsidP="00835C72">
      <w:pPr>
        <w:pStyle w:val="Code"/>
        <w:rPr>
          <w:highlight w:val="white"/>
        </w:rPr>
      </w:pPr>
      <w:r w:rsidRPr="00EC76D5">
        <w:rPr>
          <w:highlight w:val="white"/>
        </w:rPr>
        <w:t xml:space="preserve">              *intPtr = (int) longValue;</w:t>
      </w:r>
    </w:p>
    <w:p w14:paraId="25767449" w14:textId="77777777" w:rsidR="002A7C3D" w:rsidRPr="00EC76D5" w:rsidRDefault="002A7C3D" w:rsidP="00835C72">
      <w:pPr>
        <w:pStyle w:val="Code"/>
        <w:rPr>
          <w:highlight w:val="white"/>
        </w:rPr>
      </w:pPr>
      <w:r w:rsidRPr="00EC76D5">
        <w:rPr>
          <w:highlight w:val="white"/>
        </w:rPr>
        <w:t xml:space="preserve">            }</w:t>
      </w:r>
    </w:p>
    <w:p w14:paraId="4C57C932" w14:textId="77777777" w:rsidR="002A7C3D" w:rsidRPr="00EC76D5" w:rsidRDefault="002A7C3D" w:rsidP="00835C72">
      <w:pPr>
        <w:pStyle w:val="Code"/>
        <w:rPr>
          <w:highlight w:val="white"/>
        </w:rPr>
      </w:pPr>
      <w:r w:rsidRPr="00EC76D5">
        <w:rPr>
          <w:highlight w:val="white"/>
        </w:rPr>
        <w:t xml:space="preserve">            else {</w:t>
      </w:r>
    </w:p>
    <w:p w14:paraId="5ECE513D" w14:textId="77777777" w:rsidR="002A7C3D" w:rsidRPr="00EC76D5" w:rsidRDefault="002A7C3D" w:rsidP="00835C72">
      <w:pPr>
        <w:pStyle w:val="Code"/>
        <w:rPr>
          <w:highlight w:val="white"/>
        </w:rPr>
      </w:pPr>
      <w:r w:rsidRPr="00EC76D5">
        <w:rPr>
          <w:highlight w:val="white"/>
        </w:rPr>
        <w:t xml:space="preserve">              longPtr = va_arg(arg_list, long*);</w:t>
      </w:r>
    </w:p>
    <w:p w14:paraId="2C0F7557" w14:textId="77777777" w:rsidR="002A7C3D" w:rsidRPr="00EC76D5" w:rsidRDefault="002A7C3D" w:rsidP="00835C72">
      <w:pPr>
        <w:pStyle w:val="Code"/>
        <w:rPr>
          <w:highlight w:val="white"/>
        </w:rPr>
      </w:pPr>
      <w:r w:rsidRPr="00EC76D5">
        <w:rPr>
          <w:highlight w:val="white"/>
        </w:rPr>
        <w:t xml:space="preserve">              *longPtr = longValue;</w:t>
      </w:r>
    </w:p>
    <w:p w14:paraId="68155ED3" w14:textId="77777777" w:rsidR="002A7C3D" w:rsidRPr="00EC76D5" w:rsidRDefault="002A7C3D" w:rsidP="00835C72">
      <w:pPr>
        <w:pStyle w:val="Code"/>
        <w:rPr>
          <w:highlight w:val="white"/>
        </w:rPr>
      </w:pPr>
      <w:r w:rsidRPr="00EC76D5">
        <w:rPr>
          <w:highlight w:val="white"/>
        </w:rPr>
        <w:t xml:space="preserve">            }</w:t>
      </w:r>
    </w:p>
    <w:p w14:paraId="16E3A4CA" w14:textId="77777777" w:rsidR="002A7C3D" w:rsidRPr="00EC76D5" w:rsidRDefault="002A7C3D" w:rsidP="00835C72">
      <w:pPr>
        <w:pStyle w:val="Code"/>
        <w:rPr>
          <w:highlight w:val="white"/>
        </w:rPr>
      </w:pPr>
      <w:r w:rsidRPr="00EC76D5">
        <w:rPr>
          <w:highlight w:val="white"/>
        </w:rPr>
        <w:t xml:space="preserve">          }</w:t>
      </w:r>
    </w:p>
    <w:p w14:paraId="36358E95" w14:textId="77777777" w:rsidR="002A7C3D" w:rsidRPr="00EC76D5" w:rsidRDefault="002A7C3D" w:rsidP="00835C72">
      <w:pPr>
        <w:pStyle w:val="Code"/>
        <w:rPr>
          <w:highlight w:val="white"/>
        </w:rPr>
      </w:pPr>
    </w:p>
    <w:p w14:paraId="3FABC29F" w14:textId="77777777" w:rsidR="002A7C3D" w:rsidRPr="00EC76D5" w:rsidRDefault="002A7C3D" w:rsidP="00835C72">
      <w:pPr>
        <w:pStyle w:val="Code"/>
        <w:rPr>
          <w:highlight w:val="white"/>
        </w:rPr>
      </w:pPr>
      <w:r w:rsidRPr="00EC76D5">
        <w:rPr>
          <w:highlight w:val="white"/>
        </w:rPr>
        <w:t xml:space="preserve">          percent = FALSE;</w:t>
      </w:r>
    </w:p>
    <w:p w14:paraId="3B561518" w14:textId="77777777" w:rsidR="002A7C3D" w:rsidRPr="00EC76D5" w:rsidRDefault="002A7C3D" w:rsidP="00835C72">
      <w:pPr>
        <w:pStyle w:val="Code"/>
        <w:rPr>
          <w:highlight w:val="white"/>
        </w:rPr>
      </w:pPr>
      <w:r w:rsidRPr="00EC76D5">
        <w:rPr>
          <w:highlight w:val="white"/>
        </w:rPr>
        <w:t xml:space="preserve">          break;</w:t>
      </w:r>
    </w:p>
    <w:p w14:paraId="7074108F" w14:textId="77777777" w:rsidR="002A7C3D" w:rsidRPr="00EC76D5" w:rsidRDefault="002A7C3D" w:rsidP="00835C72">
      <w:pPr>
        <w:pStyle w:val="Code"/>
        <w:rPr>
          <w:highlight w:val="white"/>
        </w:rPr>
      </w:pPr>
    </w:p>
    <w:p w14:paraId="2FAC2BCC" w14:textId="77777777" w:rsidR="002A7C3D" w:rsidRPr="00EC76D5" w:rsidRDefault="002A7C3D" w:rsidP="00835C72">
      <w:pPr>
        <w:pStyle w:val="Code"/>
        <w:rPr>
          <w:highlight w:val="white"/>
        </w:rPr>
      </w:pPr>
      <w:r w:rsidRPr="00EC76D5">
        <w:rPr>
          <w:highlight w:val="white"/>
        </w:rPr>
        <w:t xml:space="preserve">        case 'o':</w:t>
      </w:r>
    </w:p>
    <w:p w14:paraId="7B18EFAC" w14:textId="77777777" w:rsidR="002A7C3D" w:rsidRPr="00EC76D5" w:rsidRDefault="002A7C3D" w:rsidP="00835C72">
      <w:pPr>
        <w:pStyle w:val="Code"/>
        <w:rPr>
          <w:highlight w:val="white"/>
        </w:rPr>
      </w:pPr>
      <w:r w:rsidRPr="00EC76D5">
        <w:rPr>
          <w:highlight w:val="white"/>
        </w:rPr>
        <w:t xml:space="preserve">          unsignedLongValue = scanUnsignedLongInt(8ul);</w:t>
      </w:r>
    </w:p>
    <w:p w14:paraId="06AF8D07" w14:textId="77777777" w:rsidR="002A7C3D" w:rsidRPr="00EC76D5" w:rsidRDefault="002A7C3D" w:rsidP="00835C72">
      <w:pPr>
        <w:pStyle w:val="Code"/>
        <w:rPr>
          <w:highlight w:val="white"/>
        </w:rPr>
      </w:pPr>
    </w:p>
    <w:p w14:paraId="17C1FC9E" w14:textId="77777777" w:rsidR="002A7C3D" w:rsidRPr="00EC76D5" w:rsidRDefault="002A7C3D" w:rsidP="00835C72">
      <w:pPr>
        <w:pStyle w:val="Code"/>
        <w:rPr>
          <w:highlight w:val="white"/>
        </w:rPr>
      </w:pPr>
      <w:r w:rsidRPr="00EC76D5">
        <w:rPr>
          <w:highlight w:val="white"/>
        </w:rPr>
        <w:t xml:space="preserve">          if (!star) {</w:t>
      </w:r>
    </w:p>
    <w:p w14:paraId="08050049" w14:textId="77777777" w:rsidR="002A7C3D" w:rsidRPr="00EC76D5" w:rsidRDefault="002A7C3D" w:rsidP="00835C72">
      <w:pPr>
        <w:pStyle w:val="Code"/>
        <w:rPr>
          <w:highlight w:val="white"/>
        </w:rPr>
      </w:pPr>
      <w:r w:rsidRPr="00EC76D5">
        <w:rPr>
          <w:highlight w:val="white"/>
        </w:rPr>
        <w:t xml:space="preserve">            if (shortInt) {</w:t>
      </w:r>
    </w:p>
    <w:p w14:paraId="42E89D8D"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70F10A6E" w14:textId="77777777" w:rsidR="002A7C3D" w:rsidRPr="00EC76D5" w:rsidRDefault="002A7C3D" w:rsidP="00835C72">
      <w:pPr>
        <w:pStyle w:val="Code"/>
        <w:rPr>
          <w:highlight w:val="white"/>
        </w:rPr>
      </w:pPr>
      <w:r w:rsidRPr="00EC76D5">
        <w:rPr>
          <w:highlight w:val="white"/>
        </w:rPr>
        <w:lastRenderedPageBreak/>
        <w:t xml:space="preserve">              *unsignedShortPtr = (short) unsignedLongValue;</w:t>
      </w:r>
    </w:p>
    <w:p w14:paraId="6A2A007D" w14:textId="77777777" w:rsidR="002A7C3D" w:rsidRPr="00EC76D5" w:rsidRDefault="002A7C3D" w:rsidP="00835C72">
      <w:pPr>
        <w:pStyle w:val="Code"/>
        <w:rPr>
          <w:highlight w:val="white"/>
        </w:rPr>
      </w:pPr>
      <w:r w:rsidRPr="00EC76D5">
        <w:rPr>
          <w:highlight w:val="white"/>
        </w:rPr>
        <w:t xml:space="preserve">            }</w:t>
      </w:r>
    </w:p>
    <w:p w14:paraId="6861B637" w14:textId="77777777" w:rsidR="002A7C3D" w:rsidRPr="00EC76D5" w:rsidRDefault="002A7C3D" w:rsidP="00835C72">
      <w:pPr>
        <w:pStyle w:val="Code"/>
        <w:rPr>
          <w:highlight w:val="white"/>
        </w:rPr>
      </w:pPr>
      <w:r w:rsidRPr="00EC76D5">
        <w:rPr>
          <w:highlight w:val="white"/>
        </w:rPr>
        <w:t xml:space="preserve">            else if (!longIntOrDouble) {</w:t>
      </w:r>
    </w:p>
    <w:p w14:paraId="07985106"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7968FC03" w14:textId="77777777" w:rsidR="002A7C3D" w:rsidRPr="00EC76D5" w:rsidRDefault="002A7C3D" w:rsidP="00835C72">
      <w:pPr>
        <w:pStyle w:val="Code"/>
        <w:rPr>
          <w:highlight w:val="white"/>
        </w:rPr>
      </w:pPr>
      <w:r w:rsidRPr="00EC76D5">
        <w:rPr>
          <w:highlight w:val="white"/>
        </w:rPr>
        <w:t xml:space="preserve">              *unsignedIntPtr = (int) unsignedLongValue;</w:t>
      </w:r>
    </w:p>
    <w:p w14:paraId="4B98FF11" w14:textId="77777777" w:rsidR="002A7C3D" w:rsidRPr="00EC76D5" w:rsidRDefault="002A7C3D" w:rsidP="00835C72">
      <w:pPr>
        <w:pStyle w:val="Code"/>
        <w:rPr>
          <w:highlight w:val="white"/>
        </w:rPr>
      </w:pPr>
      <w:r w:rsidRPr="00EC76D5">
        <w:rPr>
          <w:highlight w:val="white"/>
        </w:rPr>
        <w:t xml:space="preserve">            }</w:t>
      </w:r>
    </w:p>
    <w:p w14:paraId="477E124E" w14:textId="77777777" w:rsidR="002A7C3D" w:rsidRPr="00EC76D5" w:rsidRDefault="002A7C3D" w:rsidP="00835C72">
      <w:pPr>
        <w:pStyle w:val="Code"/>
        <w:rPr>
          <w:highlight w:val="white"/>
        </w:rPr>
      </w:pPr>
      <w:r w:rsidRPr="00EC76D5">
        <w:rPr>
          <w:highlight w:val="white"/>
        </w:rPr>
        <w:t xml:space="preserve">            else {</w:t>
      </w:r>
    </w:p>
    <w:p w14:paraId="4A912017"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3C88DF75" w14:textId="77777777" w:rsidR="002A7C3D" w:rsidRPr="00EC76D5" w:rsidRDefault="002A7C3D" w:rsidP="00835C72">
      <w:pPr>
        <w:pStyle w:val="Code"/>
        <w:rPr>
          <w:highlight w:val="white"/>
        </w:rPr>
      </w:pPr>
      <w:r w:rsidRPr="00EC76D5">
        <w:rPr>
          <w:highlight w:val="white"/>
        </w:rPr>
        <w:t xml:space="preserve">              *unsignedLongPtr = unsignedLongValue;</w:t>
      </w:r>
    </w:p>
    <w:p w14:paraId="69F161D2" w14:textId="77777777" w:rsidR="002A7C3D" w:rsidRPr="00EC76D5" w:rsidRDefault="002A7C3D" w:rsidP="00835C72">
      <w:pPr>
        <w:pStyle w:val="Code"/>
        <w:rPr>
          <w:highlight w:val="white"/>
        </w:rPr>
      </w:pPr>
      <w:r w:rsidRPr="00EC76D5">
        <w:rPr>
          <w:highlight w:val="white"/>
        </w:rPr>
        <w:t xml:space="preserve">            }</w:t>
      </w:r>
    </w:p>
    <w:p w14:paraId="6C4298B7" w14:textId="77777777" w:rsidR="002A7C3D" w:rsidRPr="00EC76D5" w:rsidRDefault="002A7C3D" w:rsidP="00835C72">
      <w:pPr>
        <w:pStyle w:val="Code"/>
        <w:rPr>
          <w:highlight w:val="white"/>
        </w:rPr>
      </w:pPr>
      <w:r w:rsidRPr="00EC76D5">
        <w:rPr>
          <w:highlight w:val="white"/>
        </w:rPr>
        <w:t xml:space="preserve">          }</w:t>
      </w:r>
    </w:p>
    <w:p w14:paraId="51E9A61B" w14:textId="77777777" w:rsidR="002A7C3D" w:rsidRPr="00EC76D5" w:rsidRDefault="002A7C3D" w:rsidP="00835C72">
      <w:pPr>
        <w:pStyle w:val="Code"/>
        <w:rPr>
          <w:highlight w:val="white"/>
        </w:rPr>
      </w:pPr>
    </w:p>
    <w:p w14:paraId="0B963CF1" w14:textId="77777777" w:rsidR="002A7C3D" w:rsidRPr="00EC76D5" w:rsidRDefault="002A7C3D" w:rsidP="00835C72">
      <w:pPr>
        <w:pStyle w:val="Code"/>
        <w:rPr>
          <w:highlight w:val="white"/>
        </w:rPr>
      </w:pPr>
      <w:r w:rsidRPr="00EC76D5">
        <w:rPr>
          <w:highlight w:val="white"/>
        </w:rPr>
        <w:t xml:space="preserve">          percent = FALSE;</w:t>
      </w:r>
    </w:p>
    <w:p w14:paraId="1DACA8F1" w14:textId="77777777" w:rsidR="002A7C3D" w:rsidRPr="00EC76D5" w:rsidRDefault="002A7C3D" w:rsidP="00835C72">
      <w:pPr>
        <w:pStyle w:val="Code"/>
        <w:rPr>
          <w:highlight w:val="white"/>
        </w:rPr>
      </w:pPr>
      <w:r w:rsidRPr="00EC76D5">
        <w:rPr>
          <w:highlight w:val="white"/>
        </w:rPr>
        <w:t xml:space="preserve">          break;</w:t>
      </w:r>
    </w:p>
    <w:p w14:paraId="03D9F2A8" w14:textId="77777777" w:rsidR="002A7C3D" w:rsidRPr="00EC76D5" w:rsidRDefault="002A7C3D" w:rsidP="00835C72">
      <w:pPr>
        <w:pStyle w:val="Code"/>
        <w:rPr>
          <w:highlight w:val="white"/>
        </w:rPr>
      </w:pPr>
    </w:p>
    <w:p w14:paraId="5B3EC6FC" w14:textId="77777777" w:rsidR="002A7C3D" w:rsidRPr="00EC76D5" w:rsidRDefault="002A7C3D" w:rsidP="00835C72">
      <w:pPr>
        <w:pStyle w:val="Code"/>
        <w:rPr>
          <w:highlight w:val="white"/>
        </w:rPr>
      </w:pPr>
      <w:r w:rsidRPr="00EC76D5">
        <w:rPr>
          <w:highlight w:val="white"/>
        </w:rPr>
        <w:t xml:space="preserve">        case 'x':</w:t>
      </w:r>
    </w:p>
    <w:p w14:paraId="126494FB" w14:textId="77777777" w:rsidR="002A7C3D" w:rsidRPr="00EC76D5" w:rsidRDefault="002A7C3D" w:rsidP="00835C72">
      <w:pPr>
        <w:pStyle w:val="Code"/>
        <w:rPr>
          <w:highlight w:val="white"/>
        </w:rPr>
      </w:pPr>
      <w:r w:rsidRPr="00EC76D5">
        <w:rPr>
          <w:highlight w:val="white"/>
        </w:rPr>
        <w:t xml:space="preserve">          unsignedLongValue = scanUnsignedLongInt(16ul);</w:t>
      </w:r>
    </w:p>
    <w:p w14:paraId="37B41615" w14:textId="77777777" w:rsidR="002A7C3D" w:rsidRPr="00EC76D5" w:rsidRDefault="002A7C3D" w:rsidP="00835C72">
      <w:pPr>
        <w:pStyle w:val="Code"/>
        <w:rPr>
          <w:highlight w:val="white"/>
        </w:rPr>
      </w:pPr>
    </w:p>
    <w:p w14:paraId="12C0069D" w14:textId="77777777" w:rsidR="002A7C3D" w:rsidRPr="00EC76D5" w:rsidRDefault="002A7C3D" w:rsidP="00835C72">
      <w:pPr>
        <w:pStyle w:val="Code"/>
        <w:rPr>
          <w:highlight w:val="white"/>
        </w:rPr>
      </w:pPr>
      <w:r w:rsidRPr="00EC76D5">
        <w:rPr>
          <w:highlight w:val="white"/>
        </w:rPr>
        <w:t xml:space="preserve">          if (!star) {</w:t>
      </w:r>
    </w:p>
    <w:p w14:paraId="6BCA667C" w14:textId="77777777" w:rsidR="002A7C3D" w:rsidRPr="00EC76D5" w:rsidRDefault="002A7C3D" w:rsidP="00835C72">
      <w:pPr>
        <w:pStyle w:val="Code"/>
        <w:rPr>
          <w:highlight w:val="white"/>
        </w:rPr>
      </w:pPr>
      <w:r w:rsidRPr="00EC76D5">
        <w:rPr>
          <w:highlight w:val="white"/>
        </w:rPr>
        <w:t xml:space="preserve">            if (shortInt) {</w:t>
      </w:r>
    </w:p>
    <w:p w14:paraId="4ECA9EC1"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4E3927C1"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1B7088F" w14:textId="77777777" w:rsidR="002A7C3D" w:rsidRPr="00EC76D5" w:rsidRDefault="002A7C3D" w:rsidP="00835C72">
      <w:pPr>
        <w:pStyle w:val="Code"/>
        <w:rPr>
          <w:highlight w:val="white"/>
        </w:rPr>
      </w:pPr>
      <w:r w:rsidRPr="00EC76D5">
        <w:rPr>
          <w:highlight w:val="white"/>
        </w:rPr>
        <w:t xml:space="preserve">            }</w:t>
      </w:r>
    </w:p>
    <w:p w14:paraId="65D00993" w14:textId="77777777" w:rsidR="002A7C3D" w:rsidRPr="00EC76D5" w:rsidRDefault="002A7C3D" w:rsidP="00835C72">
      <w:pPr>
        <w:pStyle w:val="Code"/>
        <w:rPr>
          <w:highlight w:val="white"/>
        </w:rPr>
      </w:pPr>
      <w:r w:rsidRPr="00EC76D5">
        <w:rPr>
          <w:highlight w:val="white"/>
        </w:rPr>
        <w:t xml:space="preserve">            else if (!longIntOrDouble) {</w:t>
      </w:r>
    </w:p>
    <w:p w14:paraId="790C2C03"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6301573D" w14:textId="77777777" w:rsidR="002A7C3D" w:rsidRPr="00EC76D5" w:rsidRDefault="002A7C3D" w:rsidP="00835C72">
      <w:pPr>
        <w:pStyle w:val="Code"/>
        <w:rPr>
          <w:highlight w:val="white"/>
        </w:rPr>
      </w:pPr>
      <w:r w:rsidRPr="00EC76D5">
        <w:rPr>
          <w:highlight w:val="white"/>
        </w:rPr>
        <w:t xml:space="preserve">              *unsignedIntPtr = (int) unsignedLongValue;</w:t>
      </w:r>
    </w:p>
    <w:p w14:paraId="457CAB95" w14:textId="77777777" w:rsidR="002A7C3D" w:rsidRPr="00EC76D5" w:rsidRDefault="002A7C3D" w:rsidP="00835C72">
      <w:pPr>
        <w:pStyle w:val="Code"/>
        <w:rPr>
          <w:highlight w:val="white"/>
        </w:rPr>
      </w:pPr>
      <w:r w:rsidRPr="00EC76D5">
        <w:rPr>
          <w:highlight w:val="white"/>
        </w:rPr>
        <w:t xml:space="preserve">            }</w:t>
      </w:r>
    </w:p>
    <w:p w14:paraId="5ACF4699" w14:textId="77777777" w:rsidR="002A7C3D" w:rsidRPr="00EC76D5" w:rsidRDefault="002A7C3D" w:rsidP="00835C72">
      <w:pPr>
        <w:pStyle w:val="Code"/>
        <w:rPr>
          <w:highlight w:val="white"/>
        </w:rPr>
      </w:pPr>
      <w:r w:rsidRPr="00EC76D5">
        <w:rPr>
          <w:highlight w:val="white"/>
        </w:rPr>
        <w:t xml:space="preserve">            else {</w:t>
      </w:r>
    </w:p>
    <w:p w14:paraId="5CD442C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5611EAE3" w14:textId="77777777" w:rsidR="002A7C3D" w:rsidRPr="00EC76D5" w:rsidRDefault="002A7C3D" w:rsidP="00835C72">
      <w:pPr>
        <w:pStyle w:val="Code"/>
        <w:rPr>
          <w:highlight w:val="white"/>
        </w:rPr>
      </w:pPr>
      <w:r w:rsidRPr="00EC76D5">
        <w:rPr>
          <w:highlight w:val="white"/>
        </w:rPr>
        <w:t xml:space="preserve">              *unsignedLongPtr = unsignedLongValue;</w:t>
      </w:r>
    </w:p>
    <w:p w14:paraId="086CDB36" w14:textId="77777777" w:rsidR="002A7C3D" w:rsidRPr="00EC76D5" w:rsidRDefault="002A7C3D" w:rsidP="00835C72">
      <w:pPr>
        <w:pStyle w:val="Code"/>
        <w:rPr>
          <w:highlight w:val="white"/>
        </w:rPr>
      </w:pPr>
      <w:r w:rsidRPr="00EC76D5">
        <w:rPr>
          <w:highlight w:val="white"/>
        </w:rPr>
        <w:t xml:space="preserve">            }</w:t>
      </w:r>
    </w:p>
    <w:p w14:paraId="53226ACD" w14:textId="77777777" w:rsidR="002A7C3D" w:rsidRPr="00EC76D5" w:rsidRDefault="002A7C3D" w:rsidP="00835C72">
      <w:pPr>
        <w:pStyle w:val="Code"/>
        <w:rPr>
          <w:highlight w:val="white"/>
        </w:rPr>
      </w:pPr>
      <w:r w:rsidRPr="00EC76D5">
        <w:rPr>
          <w:highlight w:val="white"/>
        </w:rPr>
        <w:t xml:space="preserve">          }</w:t>
      </w:r>
    </w:p>
    <w:p w14:paraId="6A681F8C" w14:textId="77777777" w:rsidR="002A7C3D" w:rsidRPr="00EC76D5" w:rsidRDefault="002A7C3D" w:rsidP="00835C72">
      <w:pPr>
        <w:pStyle w:val="Code"/>
        <w:rPr>
          <w:highlight w:val="white"/>
        </w:rPr>
      </w:pPr>
    </w:p>
    <w:p w14:paraId="378F3F56" w14:textId="77777777" w:rsidR="002A7C3D" w:rsidRPr="00EC76D5" w:rsidRDefault="002A7C3D" w:rsidP="00835C72">
      <w:pPr>
        <w:pStyle w:val="Code"/>
        <w:rPr>
          <w:highlight w:val="white"/>
        </w:rPr>
      </w:pPr>
      <w:r w:rsidRPr="00EC76D5">
        <w:rPr>
          <w:highlight w:val="white"/>
        </w:rPr>
        <w:t xml:space="preserve">          percent = FALSE;</w:t>
      </w:r>
    </w:p>
    <w:p w14:paraId="0D7D9B4A" w14:textId="77777777" w:rsidR="002A7C3D" w:rsidRPr="00EC76D5" w:rsidRDefault="002A7C3D" w:rsidP="00835C72">
      <w:pPr>
        <w:pStyle w:val="Code"/>
        <w:rPr>
          <w:highlight w:val="white"/>
        </w:rPr>
      </w:pPr>
      <w:r w:rsidRPr="00EC76D5">
        <w:rPr>
          <w:highlight w:val="white"/>
        </w:rPr>
        <w:t xml:space="preserve">          break;</w:t>
      </w:r>
    </w:p>
    <w:p w14:paraId="26BB1F94" w14:textId="77777777" w:rsidR="002A7C3D" w:rsidRPr="00EC76D5" w:rsidRDefault="002A7C3D" w:rsidP="00835C72">
      <w:pPr>
        <w:pStyle w:val="Code"/>
        <w:rPr>
          <w:highlight w:val="white"/>
        </w:rPr>
      </w:pPr>
    </w:p>
    <w:p w14:paraId="73B7455B" w14:textId="77777777" w:rsidR="002A7C3D" w:rsidRPr="00EC76D5" w:rsidRDefault="002A7C3D" w:rsidP="00835C72">
      <w:pPr>
        <w:pStyle w:val="Code"/>
        <w:rPr>
          <w:highlight w:val="white"/>
        </w:rPr>
      </w:pPr>
      <w:r w:rsidRPr="00EC76D5">
        <w:rPr>
          <w:highlight w:val="white"/>
        </w:rPr>
        <w:t xml:space="preserve">        case 'u':</w:t>
      </w:r>
    </w:p>
    <w:p w14:paraId="58ECB708" w14:textId="77777777" w:rsidR="002A7C3D" w:rsidRPr="00EC76D5" w:rsidRDefault="002A7C3D" w:rsidP="00835C72">
      <w:pPr>
        <w:pStyle w:val="Code"/>
        <w:rPr>
          <w:highlight w:val="white"/>
        </w:rPr>
      </w:pPr>
      <w:r w:rsidRPr="00EC76D5">
        <w:rPr>
          <w:highlight w:val="white"/>
        </w:rPr>
        <w:t xml:space="preserve">          unsignedLongValue = scanUnsignedLongInt(0ul);</w:t>
      </w:r>
    </w:p>
    <w:p w14:paraId="0C369B3B" w14:textId="77777777" w:rsidR="002A7C3D" w:rsidRPr="00EC76D5" w:rsidRDefault="002A7C3D" w:rsidP="00835C72">
      <w:pPr>
        <w:pStyle w:val="Code"/>
        <w:rPr>
          <w:highlight w:val="white"/>
        </w:rPr>
      </w:pPr>
    </w:p>
    <w:p w14:paraId="25EDDA70" w14:textId="77777777" w:rsidR="002A7C3D" w:rsidRPr="00EC76D5" w:rsidRDefault="002A7C3D" w:rsidP="00835C72">
      <w:pPr>
        <w:pStyle w:val="Code"/>
        <w:rPr>
          <w:highlight w:val="white"/>
        </w:rPr>
      </w:pPr>
      <w:r w:rsidRPr="00EC76D5">
        <w:rPr>
          <w:highlight w:val="white"/>
        </w:rPr>
        <w:t xml:space="preserve">          if (!star) {</w:t>
      </w:r>
    </w:p>
    <w:p w14:paraId="30E1B06A" w14:textId="77777777" w:rsidR="002A7C3D" w:rsidRPr="00EC76D5" w:rsidRDefault="002A7C3D" w:rsidP="00835C72">
      <w:pPr>
        <w:pStyle w:val="Code"/>
        <w:rPr>
          <w:highlight w:val="white"/>
        </w:rPr>
      </w:pPr>
      <w:r w:rsidRPr="00EC76D5">
        <w:rPr>
          <w:highlight w:val="white"/>
        </w:rPr>
        <w:t xml:space="preserve">            if (shortInt) {</w:t>
      </w:r>
    </w:p>
    <w:p w14:paraId="5D398F0C" w14:textId="77777777" w:rsidR="002A7C3D" w:rsidRPr="00EC76D5" w:rsidRDefault="002A7C3D" w:rsidP="00835C72">
      <w:pPr>
        <w:pStyle w:val="Code"/>
        <w:rPr>
          <w:highlight w:val="white"/>
        </w:rPr>
      </w:pPr>
      <w:r w:rsidRPr="00EC76D5">
        <w:rPr>
          <w:highlight w:val="white"/>
        </w:rPr>
        <w:t xml:space="preserve">              unsignedShortPtr = va_arg(arg_list, unsigned short*);</w:t>
      </w:r>
    </w:p>
    <w:p w14:paraId="0431B693" w14:textId="77777777" w:rsidR="002A7C3D" w:rsidRPr="00EC76D5" w:rsidRDefault="002A7C3D" w:rsidP="00835C72">
      <w:pPr>
        <w:pStyle w:val="Code"/>
        <w:rPr>
          <w:highlight w:val="white"/>
        </w:rPr>
      </w:pPr>
      <w:r w:rsidRPr="00EC76D5">
        <w:rPr>
          <w:highlight w:val="white"/>
        </w:rPr>
        <w:t xml:space="preserve">              *unsignedShortPtr = (short) unsignedLongValue;</w:t>
      </w:r>
    </w:p>
    <w:p w14:paraId="0235D882" w14:textId="77777777" w:rsidR="002A7C3D" w:rsidRPr="00EC76D5" w:rsidRDefault="002A7C3D" w:rsidP="00835C72">
      <w:pPr>
        <w:pStyle w:val="Code"/>
        <w:rPr>
          <w:highlight w:val="white"/>
        </w:rPr>
      </w:pPr>
      <w:r w:rsidRPr="00EC76D5">
        <w:rPr>
          <w:highlight w:val="white"/>
        </w:rPr>
        <w:t xml:space="preserve">            }</w:t>
      </w:r>
    </w:p>
    <w:p w14:paraId="66BFA20E" w14:textId="77777777" w:rsidR="002A7C3D" w:rsidRPr="00EC76D5" w:rsidRDefault="002A7C3D" w:rsidP="00835C72">
      <w:pPr>
        <w:pStyle w:val="Code"/>
        <w:rPr>
          <w:highlight w:val="white"/>
        </w:rPr>
      </w:pPr>
      <w:r w:rsidRPr="00EC76D5">
        <w:rPr>
          <w:highlight w:val="white"/>
        </w:rPr>
        <w:t xml:space="preserve">            else if (!longIntOrDouble) {</w:t>
      </w:r>
    </w:p>
    <w:p w14:paraId="60B8E115" w14:textId="77777777" w:rsidR="002A7C3D" w:rsidRPr="00EC76D5" w:rsidRDefault="002A7C3D" w:rsidP="00835C72">
      <w:pPr>
        <w:pStyle w:val="Code"/>
        <w:rPr>
          <w:highlight w:val="white"/>
        </w:rPr>
      </w:pPr>
      <w:r w:rsidRPr="00EC76D5">
        <w:rPr>
          <w:highlight w:val="white"/>
        </w:rPr>
        <w:t xml:space="preserve">              unsignedIntPtr = va_arg(arg_list, unsigned int*);</w:t>
      </w:r>
    </w:p>
    <w:p w14:paraId="2F9FC5FC" w14:textId="77777777" w:rsidR="002A7C3D" w:rsidRPr="00EC76D5" w:rsidRDefault="002A7C3D" w:rsidP="00835C72">
      <w:pPr>
        <w:pStyle w:val="Code"/>
        <w:rPr>
          <w:highlight w:val="white"/>
        </w:rPr>
      </w:pPr>
      <w:r w:rsidRPr="00EC76D5">
        <w:rPr>
          <w:highlight w:val="white"/>
        </w:rPr>
        <w:t xml:space="preserve">              *unsignedIntPtr = (int) unsignedLongValue;</w:t>
      </w:r>
    </w:p>
    <w:p w14:paraId="1F7B28D8" w14:textId="77777777" w:rsidR="002A7C3D" w:rsidRPr="00EC76D5" w:rsidRDefault="002A7C3D" w:rsidP="00835C72">
      <w:pPr>
        <w:pStyle w:val="Code"/>
        <w:rPr>
          <w:highlight w:val="white"/>
        </w:rPr>
      </w:pPr>
      <w:r w:rsidRPr="00EC76D5">
        <w:rPr>
          <w:highlight w:val="white"/>
        </w:rPr>
        <w:t xml:space="preserve">            }</w:t>
      </w:r>
    </w:p>
    <w:p w14:paraId="52DAA735" w14:textId="77777777" w:rsidR="002A7C3D" w:rsidRPr="00EC76D5" w:rsidRDefault="002A7C3D" w:rsidP="00835C72">
      <w:pPr>
        <w:pStyle w:val="Code"/>
        <w:rPr>
          <w:highlight w:val="white"/>
        </w:rPr>
      </w:pPr>
      <w:r w:rsidRPr="00EC76D5">
        <w:rPr>
          <w:highlight w:val="white"/>
        </w:rPr>
        <w:t xml:space="preserve">            else {</w:t>
      </w:r>
    </w:p>
    <w:p w14:paraId="294D73B2" w14:textId="77777777" w:rsidR="002A7C3D" w:rsidRPr="00EC76D5" w:rsidRDefault="002A7C3D" w:rsidP="00835C72">
      <w:pPr>
        <w:pStyle w:val="Code"/>
        <w:rPr>
          <w:highlight w:val="white"/>
        </w:rPr>
      </w:pPr>
      <w:r w:rsidRPr="00EC76D5">
        <w:rPr>
          <w:highlight w:val="white"/>
        </w:rPr>
        <w:t xml:space="preserve">              unsignedLongPtr = va_arg(arg_list, unsigned long*);</w:t>
      </w:r>
    </w:p>
    <w:p w14:paraId="1B5C4C88" w14:textId="77777777" w:rsidR="002A7C3D" w:rsidRPr="00EC76D5" w:rsidRDefault="002A7C3D" w:rsidP="00835C72">
      <w:pPr>
        <w:pStyle w:val="Code"/>
        <w:rPr>
          <w:highlight w:val="white"/>
        </w:rPr>
      </w:pPr>
      <w:r w:rsidRPr="00EC76D5">
        <w:rPr>
          <w:highlight w:val="white"/>
        </w:rPr>
        <w:t xml:space="preserve">              *unsignedLongPtr = unsignedLongValue;</w:t>
      </w:r>
    </w:p>
    <w:p w14:paraId="3EF0C137" w14:textId="77777777" w:rsidR="002A7C3D" w:rsidRPr="00EC76D5" w:rsidRDefault="002A7C3D" w:rsidP="00835C72">
      <w:pPr>
        <w:pStyle w:val="Code"/>
        <w:rPr>
          <w:highlight w:val="white"/>
        </w:rPr>
      </w:pPr>
      <w:r w:rsidRPr="00EC76D5">
        <w:rPr>
          <w:highlight w:val="white"/>
        </w:rPr>
        <w:t xml:space="preserve">            }</w:t>
      </w:r>
    </w:p>
    <w:p w14:paraId="35314395" w14:textId="77777777" w:rsidR="002A7C3D" w:rsidRPr="00EC76D5" w:rsidRDefault="002A7C3D" w:rsidP="00835C72">
      <w:pPr>
        <w:pStyle w:val="Code"/>
        <w:rPr>
          <w:highlight w:val="white"/>
        </w:rPr>
      </w:pPr>
      <w:r w:rsidRPr="00EC76D5">
        <w:rPr>
          <w:highlight w:val="white"/>
        </w:rPr>
        <w:t xml:space="preserve">          }</w:t>
      </w:r>
    </w:p>
    <w:p w14:paraId="3DFA747C" w14:textId="77777777" w:rsidR="002A7C3D" w:rsidRPr="00EC76D5" w:rsidRDefault="002A7C3D" w:rsidP="00835C72">
      <w:pPr>
        <w:pStyle w:val="Code"/>
        <w:rPr>
          <w:highlight w:val="white"/>
        </w:rPr>
      </w:pPr>
    </w:p>
    <w:p w14:paraId="4C538C38" w14:textId="77777777" w:rsidR="002A7C3D" w:rsidRPr="00EC76D5" w:rsidRDefault="002A7C3D" w:rsidP="00835C72">
      <w:pPr>
        <w:pStyle w:val="Code"/>
        <w:rPr>
          <w:highlight w:val="white"/>
        </w:rPr>
      </w:pPr>
      <w:r w:rsidRPr="00EC76D5">
        <w:rPr>
          <w:highlight w:val="white"/>
        </w:rPr>
        <w:t xml:space="preserve">          percent = FALSE;</w:t>
      </w:r>
    </w:p>
    <w:p w14:paraId="3C370BA6" w14:textId="77777777" w:rsidR="002A7C3D" w:rsidRPr="00EC76D5" w:rsidRDefault="002A7C3D" w:rsidP="00835C72">
      <w:pPr>
        <w:pStyle w:val="Code"/>
        <w:rPr>
          <w:highlight w:val="white"/>
        </w:rPr>
      </w:pPr>
      <w:r w:rsidRPr="00EC76D5">
        <w:rPr>
          <w:highlight w:val="white"/>
        </w:rPr>
        <w:t xml:space="preserve">          break;</w:t>
      </w:r>
    </w:p>
    <w:p w14:paraId="26C6A7D6" w14:textId="77777777" w:rsidR="002A7C3D" w:rsidRPr="00EC76D5" w:rsidRDefault="002A7C3D" w:rsidP="00835C72">
      <w:pPr>
        <w:pStyle w:val="Code"/>
        <w:rPr>
          <w:highlight w:val="white"/>
        </w:rPr>
      </w:pPr>
    </w:p>
    <w:p w14:paraId="2E218FFD" w14:textId="77777777" w:rsidR="002A7C3D" w:rsidRPr="00EC76D5" w:rsidRDefault="002A7C3D" w:rsidP="00835C72">
      <w:pPr>
        <w:pStyle w:val="Code"/>
        <w:rPr>
          <w:highlight w:val="white"/>
        </w:rPr>
      </w:pPr>
      <w:r w:rsidRPr="00EC76D5">
        <w:rPr>
          <w:highlight w:val="white"/>
        </w:rPr>
        <w:lastRenderedPageBreak/>
        <w:t xml:space="preserve">        case 'e':</w:t>
      </w:r>
    </w:p>
    <w:p w14:paraId="589DAF2E" w14:textId="77777777" w:rsidR="002A7C3D" w:rsidRPr="00EC76D5" w:rsidRDefault="002A7C3D" w:rsidP="00835C72">
      <w:pPr>
        <w:pStyle w:val="Code"/>
        <w:rPr>
          <w:highlight w:val="white"/>
        </w:rPr>
      </w:pPr>
      <w:r w:rsidRPr="00EC76D5">
        <w:rPr>
          <w:highlight w:val="white"/>
        </w:rPr>
        <w:t xml:space="preserve">        case 'f':</w:t>
      </w:r>
    </w:p>
    <w:p w14:paraId="3456627C" w14:textId="77777777" w:rsidR="002A7C3D" w:rsidRPr="00EC76D5" w:rsidRDefault="002A7C3D" w:rsidP="00835C72">
      <w:pPr>
        <w:pStyle w:val="Code"/>
        <w:rPr>
          <w:highlight w:val="white"/>
        </w:rPr>
      </w:pPr>
      <w:r w:rsidRPr="00EC76D5">
        <w:rPr>
          <w:highlight w:val="white"/>
        </w:rPr>
        <w:t xml:space="preserve">        case 'g':</w:t>
      </w:r>
    </w:p>
    <w:p w14:paraId="710D02AA" w14:textId="77777777" w:rsidR="002A7C3D" w:rsidRPr="00EC76D5" w:rsidRDefault="002A7C3D" w:rsidP="00835C72">
      <w:pPr>
        <w:pStyle w:val="Code"/>
        <w:rPr>
          <w:highlight w:val="white"/>
        </w:rPr>
      </w:pPr>
      <w:r w:rsidRPr="00EC76D5">
        <w:rPr>
          <w:highlight w:val="white"/>
        </w:rPr>
        <w:t xml:space="preserve">          longDoubleValue = scanLongDouble();</w:t>
      </w:r>
    </w:p>
    <w:p w14:paraId="1B2C28E0" w14:textId="77777777" w:rsidR="002A7C3D" w:rsidRPr="00EC76D5" w:rsidRDefault="002A7C3D" w:rsidP="00835C72">
      <w:pPr>
        <w:pStyle w:val="Code"/>
        <w:rPr>
          <w:highlight w:val="white"/>
        </w:rPr>
      </w:pPr>
    </w:p>
    <w:p w14:paraId="0828C942" w14:textId="77777777" w:rsidR="002A7C3D" w:rsidRPr="00EC76D5" w:rsidRDefault="002A7C3D" w:rsidP="00835C72">
      <w:pPr>
        <w:pStyle w:val="Code"/>
        <w:rPr>
          <w:highlight w:val="white"/>
        </w:rPr>
      </w:pPr>
      <w:r w:rsidRPr="00EC76D5">
        <w:rPr>
          <w:highlight w:val="white"/>
        </w:rPr>
        <w:t xml:space="preserve">          if (!star) {</w:t>
      </w:r>
    </w:p>
    <w:p w14:paraId="1FBD9F14" w14:textId="77777777" w:rsidR="002A7C3D" w:rsidRPr="00EC76D5" w:rsidRDefault="002A7C3D" w:rsidP="00835C72">
      <w:pPr>
        <w:pStyle w:val="Code"/>
        <w:rPr>
          <w:highlight w:val="white"/>
        </w:rPr>
      </w:pPr>
      <w:r w:rsidRPr="00EC76D5">
        <w:rPr>
          <w:highlight w:val="white"/>
        </w:rPr>
        <w:t xml:space="preserve">            if (longIntOrDouble) {</w:t>
      </w:r>
    </w:p>
    <w:p w14:paraId="488C7B49" w14:textId="77777777" w:rsidR="002A7C3D" w:rsidRPr="00EC76D5" w:rsidRDefault="002A7C3D" w:rsidP="00835C72">
      <w:pPr>
        <w:pStyle w:val="Code"/>
        <w:rPr>
          <w:highlight w:val="white"/>
        </w:rPr>
      </w:pPr>
      <w:r w:rsidRPr="00EC76D5">
        <w:rPr>
          <w:highlight w:val="white"/>
        </w:rPr>
        <w:t xml:space="preserve">              double* doublePtr = va_arg(arg_list, double*);</w:t>
      </w:r>
    </w:p>
    <w:p w14:paraId="50628220" w14:textId="77777777" w:rsidR="002A7C3D" w:rsidRPr="00EC76D5" w:rsidRDefault="002A7C3D" w:rsidP="00835C72">
      <w:pPr>
        <w:pStyle w:val="Code"/>
        <w:rPr>
          <w:highlight w:val="white"/>
        </w:rPr>
      </w:pPr>
      <w:r w:rsidRPr="00EC76D5">
        <w:rPr>
          <w:highlight w:val="white"/>
        </w:rPr>
        <w:t xml:space="preserve">              *doublePtr = (double) longDoubleValue;</w:t>
      </w:r>
    </w:p>
    <w:p w14:paraId="6E26E0F6" w14:textId="77777777" w:rsidR="002A7C3D" w:rsidRPr="00EC76D5" w:rsidRDefault="002A7C3D" w:rsidP="00835C72">
      <w:pPr>
        <w:pStyle w:val="Code"/>
        <w:rPr>
          <w:highlight w:val="white"/>
        </w:rPr>
      </w:pPr>
      <w:r w:rsidRPr="00EC76D5">
        <w:rPr>
          <w:highlight w:val="white"/>
        </w:rPr>
        <w:t xml:space="preserve">            }</w:t>
      </w:r>
    </w:p>
    <w:p w14:paraId="64912750" w14:textId="77777777" w:rsidR="002A7C3D" w:rsidRPr="00EC76D5" w:rsidRDefault="002A7C3D" w:rsidP="00835C72">
      <w:pPr>
        <w:pStyle w:val="Code"/>
        <w:rPr>
          <w:highlight w:val="white"/>
        </w:rPr>
      </w:pPr>
      <w:r w:rsidRPr="00EC76D5">
        <w:rPr>
          <w:highlight w:val="white"/>
        </w:rPr>
        <w:t xml:space="preserve">            else if (longDouble) {</w:t>
      </w:r>
    </w:p>
    <w:p w14:paraId="2F9E2246" w14:textId="77777777" w:rsidR="002A7C3D" w:rsidRPr="00EC76D5" w:rsidRDefault="002A7C3D" w:rsidP="00835C72">
      <w:pPr>
        <w:pStyle w:val="Code"/>
        <w:rPr>
          <w:highlight w:val="white"/>
        </w:rPr>
      </w:pPr>
      <w:r w:rsidRPr="00EC76D5">
        <w:rPr>
          <w:highlight w:val="white"/>
        </w:rPr>
        <w:t xml:space="preserve">              long double* longDoublePtr = va_arg(arg_list, long double*);</w:t>
      </w:r>
    </w:p>
    <w:p w14:paraId="609594B8" w14:textId="77777777" w:rsidR="002A7C3D" w:rsidRPr="00EC76D5" w:rsidRDefault="002A7C3D" w:rsidP="00835C72">
      <w:pPr>
        <w:pStyle w:val="Code"/>
        <w:rPr>
          <w:highlight w:val="white"/>
        </w:rPr>
      </w:pPr>
      <w:r w:rsidRPr="00EC76D5">
        <w:rPr>
          <w:highlight w:val="white"/>
        </w:rPr>
        <w:t xml:space="preserve">              *longDoublePtr = longDoubleValue;</w:t>
      </w:r>
    </w:p>
    <w:p w14:paraId="65774702" w14:textId="77777777" w:rsidR="002A7C3D" w:rsidRPr="00EC76D5" w:rsidRDefault="002A7C3D" w:rsidP="00835C72">
      <w:pPr>
        <w:pStyle w:val="Code"/>
        <w:rPr>
          <w:highlight w:val="white"/>
        </w:rPr>
      </w:pPr>
      <w:r w:rsidRPr="00EC76D5">
        <w:rPr>
          <w:highlight w:val="white"/>
        </w:rPr>
        <w:t xml:space="preserve">            }</w:t>
      </w:r>
    </w:p>
    <w:p w14:paraId="2BEC14B5" w14:textId="77777777" w:rsidR="002A7C3D" w:rsidRPr="00EC76D5" w:rsidRDefault="002A7C3D" w:rsidP="00835C72">
      <w:pPr>
        <w:pStyle w:val="Code"/>
        <w:rPr>
          <w:highlight w:val="white"/>
        </w:rPr>
      </w:pPr>
      <w:r w:rsidRPr="00EC76D5">
        <w:rPr>
          <w:highlight w:val="white"/>
        </w:rPr>
        <w:t xml:space="preserve">            else {</w:t>
      </w:r>
    </w:p>
    <w:p w14:paraId="1AE33CB2" w14:textId="77777777" w:rsidR="002A7C3D" w:rsidRPr="00EC76D5" w:rsidRDefault="002A7C3D" w:rsidP="00835C72">
      <w:pPr>
        <w:pStyle w:val="Code"/>
        <w:rPr>
          <w:highlight w:val="white"/>
        </w:rPr>
      </w:pPr>
      <w:r w:rsidRPr="00EC76D5">
        <w:rPr>
          <w:highlight w:val="white"/>
        </w:rPr>
        <w:t xml:space="preserve">              float* floatPtr = va_arg(arg_list, float*);</w:t>
      </w:r>
    </w:p>
    <w:p w14:paraId="1A9C4372" w14:textId="77777777" w:rsidR="002A7C3D" w:rsidRPr="00EC76D5" w:rsidRDefault="002A7C3D" w:rsidP="00835C72">
      <w:pPr>
        <w:pStyle w:val="Code"/>
        <w:rPr>
          <w:highlight w:val="white"/>
        </w:rPr>
      </w:pPr>
      <w:r w:rsidRPr="00EC76D5">
        <w:rPr>
          <w:highlight w:val="white"/>
        </w:rPr>
        <w:t xml:space="preserve">              *floatPtr = (float) longDoubleValue;</w:t>
      </w:r>
    </w:p>
    <w:p w14:paraId="77D42A87" w14:textId="77777777" w:rsidR="002A7C3D" w:rsidRPr="00EC76D5" w:rsidRDefault="002A7C3D" w:rsidP="00835C72">
      <w:pPr>
        <w:pStyle w:val="Code"/>
        <w:rPr>
          <w:highlight w:val="white"/>
        </w:rPr>
      </w:pPr>
      <w:r w:rsidRPr="00EC76D5">
        <w:rPr>
          <w:highlight w:val="white"/>
        </w:rPr>
        <w:t xml:space="preserve">            }</w:t>
      </w:r>
    </w:p>
    <w:p w14:paraId="21706D23" w14:textId="77777777" w:rsidR="002A7C3D" w:rsidRPr="00EC76D5" w:rsidRDefault="002A7C3D" w:rsidP="00835C72">
      <w:pPr>
        <w:pStyle w:val="Code"/>
        <w:rPr>
          <w:highlight w:val="white"/>
        </w:rPr>
      </w:pPr>
      <w:r w:rsidRPr="00EC76D5">
        <w:rPr>
          <w:highlight w:val="white"/>
        </w:rPr>
        <w:t xml:space="preserve">          }</w:t>
      </w:r>
    </w:p>
    <w:p w14:paraId="7117A75C" w14:textId="77777777" w:rsidR="002A7C3D" w:rsidRPr="00EC76D5" w:rsidRDefault="002A7C3D" w:rsidP="00835C72">
      <w:pPr>
        <w:pStyle w:val="Code"/>
        <w:rPr>
          <w:highlight w:val="white"/>
        </w:rPr>
      </w:pPr>
    </w:p>
    <w:p w14:paraId="337C77D9" w14:textId="77777777" w:rsidR="002A7C3D" w:rsidRPr="00EC76D5" w:rsidRDefault="002A7C3D" w:rsidP="00835C72">
      <w:pPr>
        <w:pStyle w:val="Code"/>
        <w:rPr>
          <w:highlight w:val="white"/>
        </w:rPr>
      </w:pPr>
      <w:r w:rsidRPr="00EC76D5">
        <w:rPr>
          <w:highlight w:val="white"/>
        </w:rPr>
        <w:t xml:space="preserve">          percent = FALSE;</w:t>
      </w:r>
    </w:p>
    <w:p w14:paraId="490E8A63" w14:textId="77777777" w:rsidR="002A7C3D" w:rsidRPr="00EC76D5" w:rsidRDefault="002A7C3D" w:rsidP="00835C72">
      <w:pPr>
        <w:pStyle w:val="Code"/>
        <w:rPr>
          <w:highlight w:val="white"/>
        </w:rPr>
      </w:pPr>
      <w:r w:rsidRPr="00EC76D5">
        <w:rPr>
          <w:highlight w:val="white"/>
        </w:rPr>
        <w:t xml:space="preserve">          break;</w:t>
      </w:r>
    </w:p>
    <w:p w14:paraId="4DDFC78A" w14:textId="77777777" w:rsidR="002A7C3D" w:rsidRPr="00EC76D5" w:rsidRDefault="002A7C3D" w:rsidP="00835C72">
      <w:pPr>
        <w:pStyle w:val="Code"/>
        <w:rPr>
          <w:highlight w:val="white"/>
        </w:rPr>
      </w:pPr>
    </w:p>
    <w:p w14:paraId="1CF6CF3A" w14:textId="77777777" w:rsidR="002A7C3D" w:rsidRPr="00EC76D5" w:rsidRDefault="002A7C3D" w:rsidP="00835C72">
      <w:pPr>
        <w:pStyle w:val="Code"/>
        <w:rPr>
          <w:highlight w:val="white"/>
        </w:rPr>
      </w:pPr>
      <w:r w:rsidRPr="00EC76D5">
        <w:rPr>
          <w:highlight w:val="white"/>
        </w:rPr>
        <w:t xml:space="preserve">        case '[': {</w:t>
      </w:r>
    </w:p>
    <w:p w14:paraId="4378B298" w14:textId="77777777" w:rsidR="002A7C3D" w:rsidRPr="00EC76D5" w:rsidRDefault="002A7C3D" w:rsidP="00835C72">
      <w:pPr>
        <w:pStyle w:val="Code"/>
        <w:rPr>
          <w:highlight w:val="white"/>
        </w:rPr>
      </w:pPr>
      <w:r w:rsidRPr="00EC76D5">
        <w:rPr>
          <w:highlight w:val="white"/>
        </w:rPr>
        <w:t xml:space="preserve">            BOOL not = FALSE;</w:t>
      </w:r>
    </w:p>
    <w:p w14:paraId="086858D9" w14:textId="77777777" w:rsidR="002A7C3D" w:rsidRPr="00EC76D5" w:rsidRDefault="002A7C3D" w:rsidP="00835C72">
      <w:pPr>
        <w:pStyle w:val="Code"/>
        <w:rPr>
          <w:highlight w:val="white"/>
        </w:rPr>
      </w:pPr>
      <w:r w:rsidRPr="00EC76D5">
        <w:rPr>
          <w:highlight w:val="white"/>
        </w:rPr>
        <w:t xml:space="preserve">            ++index;</w:t>
      </w:r>
    </w:p>
    <w:p w14:paraId="26253854" w14:textId="77777777" w:rsidR="002A7C3D" w:rsidRPr="00EC76D5" w:rsidRDefault="002A7C3D" w:rsidP="00835C72">
      <w:pPr>
        <w:pStyle w:val="Code"/>
        <w:rPr>
          <w:highlight w:val="white"/>
        </w:rPr>
      </w:pPr>
    </w:p>
    <w:p w14:paraId="7CEEAA88" w14:textId="77777777" w:rsidR="002A7C3D" w:rsidRPr="00EC76D5" w:rsidRDefault="002A7C3D" w:rsidP="00835C72">
      <w:pPr>
        <w:pStyle w:val="Code"/>
        <w:rPr>
          <w:highlight w:val="white"/>
        </w:rPr>
      </w:pPr>
      <w:r w:rsidRPr="00EC76D5">
        <w:rPr>
          <w:highlight w:val="white"/>
        </w:rPr>
        <w:t xml:space="preserve">            if (format[index] == '^') {</w:t>
      </w:r>
    </w:p>
    <w:p w14:paraId="6B111033" w14:textId="77777777" w:rsidR="002A7C3D" w:rsidRPr="00EC76D5" w:rsidRDefault="002A7C3D" w:rsidP="00835C72">
      <w:pPr>
        <w:pStyle w:val="Code"/>
        <w:rPr>
          <w:highlight w:val="white"/>
        </w:rPr>
      </w:pPr>
      <w:r w:rsidRPr="00EC76D5">
        <w:rPr>
          <w:highlight w:val="white"/>
        </w:rPr>
        <w:t xml:space="preserve">              not = TRUE;</w:t>
      </w:r>
    </w:p>
    <w:p w14:paraId="08A76AD8" w14:textId="77777777" w:rsidR="002A7C3D" w:rsidRPr="00EC76D5" w:rsidRDefault="002A7C3D" w:rsidP="00835C72">
      <w:pPr>
        <w:pStyle w:val="Code"/>
        <w:rPr>
          <w:highlight w:val="white"/>
        </w:rPr>
      </w:pPr>
      <w:r w:rsidRPr="00EC76D5">
        <w:rPr>
          <w:highlight w:val="white"/>
        </w:rPr>
        <w:t xml:space="preserve">              ++index;</w:t>
      </w:r>
    </w:p>
    <w:p w14:paraId="19BA8CC1" w14:textId="77777777" w:rsidR="002A7C3D" w:rsidRPr="00EC76D5" w:rsidRDefault="002A7C3D" w:rsidP="00835C72">
      <w:pPr>
        <w:pStyle w:val="Code"/>
        <w:rPr>
          <w:highlight w:val="white"/>
        </w:rPr>
      </w:pPr>
      <w:r w:rsidRPr="00EC76D5">
        <w:rPr>
          <w:highlight w:val="white"/>
        </w:rPr>
        <w:t xml:space="preserve">            }</w:t>
      </w:r>
    </w:p>
    <w:p w14:paraId="24B68901" w14:textId="77777777" w:rsidR="002A7C3D" w:rsidRPr="00EC76D5" w:rsidRDefault="002A7C3D" w:rsidP="00835C72">
      <w:pPr>
        <w:pStyle w:val="Code"/>
        <w:rPr>
          <w:highlight w:val="white"/>
        </w:rPr>
      </w:pPr>
    </w:p>
    <w:p w14:paraId="09B2AA62" w14:textId="77777777" w:rsidR="002A7C3D" w:rsidRPr="00EC76D5" w:rsidRDefault="002A7C3D" w:rsidP="00835C72">
      <w:pPr>
        <w:pStyle w:val="Code"/>
        <w:rPr>
          <w:highlight w:val="white"/>
        </w:rPr>
      </w:pPr>
      <w:r w:rsidRPr="00EC76D5">
        <w:rPr>
          <w:highlight w:val="white"/>
        </w:rPr>
        <w:t xml:space="preserve">            int startIndex = index;</w:t>
      </w:r>
    </w:p>
    <w:p w14:paraId="263F1BDD" w14:textId="77777777" w:rsidR="002A7C3D" w:rsidRPr="00EC76D5" w:rsidRDefault="002A7C3D" w:rsidP="00835C72">
      <w:pPr>
        <w:pStyle w:val="Code"/>
        <w:rPr>
          <w:highlight w:val="white"/>
        </w:rPr>
      </w:pPr>
      <w:r w:rsidRPr="00EC76D5">
        <w:rPr>
          <w:highlight w:val="white"/>
        </w:rPr>
        <w:t xml:space="preserve">            while (format[index] != ']') {</w:t>
      </w:r>
    </w:p>
    <w:p w14:paraId="5E1CB1D8" w14:textId="77777777" w:rsidR="002A7C3D" w:rsidRPr="00EC76D5" w:rsidRDefault="002A7C3D" w:rsidP="00835C72">
      <w:pPr>
        <w:pStyle w:val="Code"/>
        <w:rPr>
          <w:highlight w:val="white"/>
        </w:rPr>
      </w:pPr>
      <w:r w:rsidRPr="00EC76D5">
        <w:rPr>
          <w:highlight w:val="white"/>
        </w:rPr>
        <w:t xml:space="preserve">              ++index;</w:t>
      </w:r>
    </w:p>
    <w:p w14:paraId="0DDF8D07" w14:textId="77777777" w:rsidR="002A7C3D" w:rsidRPr="00EC76D5" w:rsidRDefault="002A7C3D" w:rsidP="00835C72">
      <w:pPr>
        <w:pStyle w:val="Code"/>
        <w:rPr>
          <w:highlight w:val="white"/>
        </w:rPr>
      </w:pPr>
      <w:r w:rsidRPr="00EC76D5">
        <w:rPr>
          <w:highlight w:val="white"/>
        </w:rPr>
        <w:t xml:space="preserve">            }</w:t>
      </w:r>
    </w:p>
    <w:p w14:paraId="54320C0D" w14:textId="77777777" w:rsidR="002A7C3D" w:rsidRPr="00EC76D5" w:rsidRDefault="002A7C3D" w:rsidP="00835C72">
      <w:pPr>
        <w:pStyle w:val="Code"/>
        <w:rPr>
          <w:highlight w:val="white"/>
        </w:rPr>
      </w:pPr>
      <w:r w:rsidRPr="00EC76D5">
        <w:rPr>
          <w:highlight w:val="white"/>
        </w:rPr>
        <w:t xml:space="preserve">            format[index] = '\0';</w:t>
      </w:r>
    </w:p>
    <w:p w14:paraId="1F0525A4" w14:textId="77777777" w:rsidR="002A7C3D" w:rsidRPr="00EC76D5" w:rsidRDefault="002A7C3D" w:rsidP="00835C72">
      <w:pPr>
        <w:pStyle w:val="Code"/>
        <w:rPr>
          <w:highlight w:val="white"/>
        </w:rPr>
      </w:pPr>
    </w:p>
    <w:p w14:paraId="2381D308" w14:textId="77777777" w:rsidR="002A7C3D" w:rsidRPr="00EC76D5" w:rsidRDefault="002A7C3D" w:rsidP="00835C72">
      <w:pPr>
        <w:pStyle w:val="Code"/>
        <w:rPr>
          <w:highlight w:val="white"/>
        </w:rPr>
      </w:pPr>
      <w:r w:rsidRPr="00EC76D5">
        <w:rPr>
          <w:highlight w:val="white"/>
        </w:rPr>
        <w:t xml:space="preserve">            if (!star) {</w:t>
      </w:r>
    </w:p>
    <w:p w14:paraId="46899433" w14:textId="77777777" w:rsidR="002A7C3D" w:rsidRPr="00EC76D5" w:rsidRDefault="002A7C3D" w:rsidP="00835C72">
      <w:pPr>
        <w:pStyle w:val="Code"/>
        <w:rPr>
          <w:highlight w:val="white"/>
        </w:rPr>
      </w:pPr>
      <w:r w:rsidRPr="00EC76D5">
        <w:rPr>
          <w:highlight w:val="white"/>
        </w:rPr>
        <w:t xml:space="preserve">              char* string = va_arg(arg_list, char*);</w:t>
      </w:r>
    </w:p>
    <w:p w14:paraId="27074E82" w14:textId="77777777" w:rsidR="002A7C3D" w:rsidRPr="00EC76D5" w:rsidRDefault="002A7C3D" w:rsidP="00835C72">
      <w:pPr>
        <w:pStyle w:val="Code"/>
        <w:rPr>
          <w:highlight w:val="white"/>
        </w:rPr>
      </w:pPr>
      <w:r w:rsidRPr="00EC76D5">
        <w:rPr>
          <w:highlight w:val="white"/>
        </w:rPr>
        <w:t xml:space="preserve">              scanPattern(string, &amp;format[startIndex], not);</w:t>
      </w:r>
    </w:p>
    <w:p w14:paraId="5E5B8CDE" w14:textId="77777777" w:rsidR="002A7C3D" w:rsidRPr="00EC76D5" w:rsidRDefault="002A7C3D" w:rsidP="00835C72">
      <w:pPr>
        <w:pStyle w:val="Code"/>
        <w:rPr>
          <w:highlight w:val="white"/>
        </w:rPr>
      </w:pPr>
      <w:r w:rsidRPr="00EC76D5">
        <w:rPr>
          <w:highlight w:val="white"/>
        </w:rPr>
        <w:t xml:space="preserve">            }</w:t>
      </w:r>
    </w:p>
    <w:p w14:paraId="793810F6" w14:textId="77777777" w:rsidR="002A7C3D" w:rsidRPr="00EC76D5" w:rsidRDefault="002A7C3D" w:rsidP="00835C72">
      <w:pPr>
        <w:pStyle w:val="Code"/>
        <w:rPr>
          <w:highlight w:val="white"/>
        </w:rPr>
      </w:pPr>
      <w:r w:rsidRPr="00EC76D5">
        <w:rPr>
          <w:highlight w:val="white"/>
        </w:rPr>
        <w:t xml:space="preserve">            else {</w:t>
      </w:r>
    </w:p>
    <w:p w14:paraId="76EFB848" w14:textId="77777777" w:rsidR="002A7C3D" w:rsidRPr="00EC76D5" w:rsidRDefault="002A7C3D" w:rsidP="00835C72">
      <w:pPr>
        <w:pStyle w:val="Code"/>
        <w:rPr>
          <w:highlight w:val="white"/>
        </w:rPr>
      </w:pPr>
      <w:r w:rsidRPr="00EC76D5">
        <w:rPr>
          <w:highlight w:val="white"/>
        </w:rPr>
        <w:t xml:space="preserve">              scanPattern(NULL, &amp;format[startIndex], not);</w:t>
      </w:r>
    </w:p>
    <w:p w14:paraId="657D995D" w14:textId="77777777" w:rsidR="002A7C3D" w:rsidRPr="00EC76D5" w:rsidRDefault="002A7C3D" w:rsidP="00835C72">
      <w:pPr>
        <w:pStyle w:val="Code"/>
        <w:rPr>
          <w:highlight w:val="white"/>
        </w:rPr>
      </w:pPr>
      <w:r w:rsidRPr="00EC76D5">
        <w:rPr>
          <w:highlight w:val="white"/>
        </w:rPr>
        <w:t xml:space="preserve">            }</w:t>
      </w:r>
    </w:p>
    <w:p w14:paraId="1E7184B1" w14:textId="77777777" w:rsidR="002A7C3D" w:rsidRPr="00EC76D5" w:rsidRDefault="002A7C3D" w:rsidP="00835C72">
      <w:pPr>
        <w:pStyle w:val="Code"/>
        <w:rPr>
          <w:highlight w:val="white"/>
        </w:rPr>
      </w:pPr>
      <w:r w:rsidRPr="00EC76D5">
        <w:rPr>
          <w:highlight w:val="white"/>
        </w:rPr>
        <w:t xml:space="preserve">          }</w:t>
      </w:r>
    </w:p>
    <w:p w14:paraId="03FC301A" w14:textId="77777777" w:rsidR="002A7C3D" w:rsidRPr="00EC76D5" w:rsidRDefault="002A7C3D" w:rsidP="00835C72">
      <w:pPr>
        <w:pStyle w:val="Code"/>
        <w:rPr>
          <w:highlight w:val="white"/>
        </w:rPr>
      </w:pPr>
      <w:r w:rsidRPr="00EC76D5">
        <w:rPr>
          <w:highlight w:val="white"/>
        </w:rPr>
        <w:t xml:space="preserve">          break;</w:t>
      </w:r>
    </w:p>
    <w:p w14:paraId="7CCE18F4" w14:textId="77777777" w:rsidR="002A7C3D" w:rsidRPr="00EC76D5" w:rsidRDefault="002A7C3D" w:rsidP="00835C72">
      <w:pPr>
        <w:pStyle w:val="Code"/>
        <w:rPr>
          <w:highlight w:val="white"/>
        </w:rPr>
      </w:pPr>
    </w:p>
    <w:p w14:paraId="09A03BBC" w14:textId="77777777" w:rsidR="002A7C3D" w:rsidRPr="00EC76D5" w:rsidRDefault="002A7C3D" w:rsidP="00835C72">
      <w:pPr>
        <w:pStyle w:val="Code"/>
        <w:rPr>
          <w:highlight w:val="white"/>
        </w:rPr>
      </w:pPr>
      <w:r w:rsidRPr="00EC76D5">
        <w:rPr>
          <w:highlight w:val="white"/>
        </w:rPr>
        <w:t xml:space="preserve">        case 'n':</w:t>
      </w:r>
    </w:p>
    <w:p w14:paraId="63204EC5" w14:textId="77777777" w:rsidR="002A7C3D" w:rsidRPr="00EC76D5" w:rsidRDefault="002A7C3D" w:rsidP="00835C72">
      <w:pPr>
        <w:pStyle w:val="Code"/>
        <w:rPr>
          <w:highlight w:val="white"/>
        </w:rPr>
      </w:pPr>
      <w:r w:rsidRPr="00EC76D5">
        <w:rPr>
          <w:highlight w:val="white"/>
        </w:rPr>
        <w:t xml:space="preserve">          charsPtr = va_arg(arg_list, int*);</w:t>
      </w:r>
    </w:p>
    <w:p w14:paraId="697AD399" w14:textId="77777777" w:rsidR="002A7C3D" w:rsidRPr="00EC76D5" w:rsidRDefault="002A7C3D" w:rsidP="00835C72">
      <w:pPr>
        <w:pStyle w:val="Code"/>
        <w:rPr>
          <w:highlight w:val="white"/>
        </w:rPr>
      </w:pPr>
      <w:r w:rsidRPr="00EC76D5">
        <w:rPr>
          <w:highlight w:val="white"/>
        </w:rPr>
        <w:t xml:space="preserve">          *charsPtr = g_inChars;</w:t>
      </w:r>
    </w:p>
    <w:p w14:paraId="28149456" w14:textId="77777777" w:rsidR="002A7C3D" w:rsidRPr="00EC76D5" w:rsidRDefault="002A7C3D" w:rsidP="00835C72">
      <w:pPr>
        <w:pStyle w:val="Code"/>
        <w:rPr>
          <w:highlight w:val="white"/>
        </w:rPr>
      </w:pPr>
      <w:r w:rsidRPr="00EC76D5">
        <w:rPr>
          <w:highlight w:val="white"/>
        </w:rPr>
        <w:t xml:space="preserve">          percent = FALSE;</w:t>
      </w:r>
    </w:p>
    <w:p w14:paraId="388B7578" w14:textId="77777777" w:rsidR="002A7C3D" w:rsidRPr="00EC76D5" w:rsidRDefault="002A7C3D" w:rsidP="00835C72">
      <w:pPr>
        <w:pStyle w:val="Code"/>
        <w:rPr>
          <w:highlight w:val="white"/>
        </w:rPr>
      </w:pPr>
      <w:r w:rsidRPr="00EC76D5">
        <w:rPr>
          <w:highlight w:val="white"/>
        </w:rPr>
        <w:t xml:space="preserve">          break;</w:t>
      </w:r>
    </w:p>
    <w:p w14:paraId="59264858" w14:textId="77777777" w:rsidR="002A7C3D" w:rsidRPr="00EC76D5" w:rsidRDefault="002A7C3D" w:rsidP="00835C72">
      <w:pPr>
        <w:pStyle w:val="Code"/>
        <w:rPr>
          <w:highlight w:val="white"/>
        </w:rPr>
      </w:pPr>
      <w:r w:rsidRPr="00EC76D5">
        <w:rPr>
          <w:highlight w:val="white"/>
        </w:rPr>
        <w:t xml:space="preserve">      }</w:t>
      </w:r>
    </w:p>
    <w:p w14:paraId="2CB24A50" w14:textId="77777777" w:rsidR="002A7C3D" w:rsidRPr="00EC76D5" w:rsidRDefault="002A7C3D" w:rsidP="00835C72">
      <w:pPr>
        <w:pStyle w:val="Code"/>
        <w:rPr>
          <w:highlight w:val="white"/>
        </w:rPr>
      </w:pPr>
      <w:r w:rsidRPr="00EC76D5">
        <w:rPr>
          <w:highlight w:val="white"/>
        </w:rPr>
        <w:t xml:space="preserve">    }</w:t>
      </w:r>
    </w:p>
    <w:p w14:paraId="4ED99995" w14:textId="77777777" w:rsidR="002A7C3D" w:rsidRPr="00EC76D5" w:rsidRDefault="002A7C3D" w:rsidP="00835C72">
      <w:pPr>
        <w:pStyle w:val="Code"/>
        <w:rPr>
          <w:highlight w:val="white"/>
        </w:rPr>
      </w:pPr>
      <w:r w:rsidRPr="00EC76D5">
        <w:rPr>
          <w:highlight w:val="white"/>
        </w:rPr>
        <w:t xml:space="preserve">    else {</w:t>
      </w:r>
    </w:p>
    <w:p w14:paraId="0CE5BDA7" w14:textId="77777777" w:rsidR="002A7C3D" w:rsidRPr="00EC76D5" w:rsidRDefault="002A7C3D" w:rsidP="00835C72">
      <w:pPr>
        <w:pStyle w:val="Code"/>
        <w:rPr>
          <w:highlight w:val="white"/>
        </w:rPr>
      </w:pPr>
      <w:r w:rsidRPr="00EC76D5">
        <w:rPr>
          <w:highlight w:val="white"/>
        </w:rPr>
        <w:t xml:space="preserve">      if (c == '%') {</w:t>
      </w:r>
    </w:p>
    <w:p w14:paraId="64A95EF2" w14:textId="77777777" w:rsidR="002A7C3D" w:rsidRPr="00EC76D5" w:rsidRDefault="002A7C3D" w:rsidP="00835C72">
      <w:pPr>
        <w:pStyle w:val="Code"/>
        <w:rPr>
          <w:highlight w:val="white"/>
        </w:rPr>
      </w:pPr>
      <w:r w:rsidRPr="00EC76D5">
        <w:rPr>
          <w:highlight w:val="white"/>
        </w:rPr>
        <w:lastRenderedPageBreak/>
        <w:t xml:space="preserve">        percent = TRUE;</w:t>
      </w:r>
    </w:p>
    <w:p w14:paraId="50AC5B5B" w14:textId="77777777" w:rsidR="002A7C3D" w:rsidRPr="00EC76D5" w:rsidRDefault="002A7C3D" w:rsidP="00835C72">
      <w:pPr>
        <w:pStyle w:val="Code"/>
        <w:rPr>
          <w:highlight w:val="white"/>
        </w:rPr>
      </w:pPr>
      <w:r w:rsidRPr="00EC76D5">
        <w:rPr>
          <w:highlight w:val="white"/>
        </w:rPr>
        <w:t xml:space="preserve">        shortInt = FALSE;</w:t>
      </w:r>
    </w:p>
    <w:p w14:paraId="7F398C0B" w14:textId="77777777" w:rsidR="002A7C3D" w:rsidRPr="00EC76D5" w:rsidRDefault="002A7C3D" w:rsidP="00835C72">
      <w:pPr>
        <w:pStyle w:val="Code"/>
        <w:rPr>
          <w:highlight w:val="white"/>
        </w:rPr>
      </w:pPr>
      <w:r w:rsidRPr="00EC76D5">
        <w:rPr>
          <w:highlight w:val="white"/>
        </w:rPr>
        <w:t xml:space="preserve">        longIntOrDouble = FALSE;</w:t>
      </w:r>
    </w:p>
    <w:p w14:paraId="5DBE87F7" w14:textId="77777777" w:rsidR="002A7C3D" w:rsidRPr="00EC76D5" w:rsidRDefault="002A7C3D" w:rsidP="00835C72">
      <w:pPr>
        <w:pStyle w:val="Code"/>
        <w:rPr>
          <w:highlight w:val="white"/>
        </w:rPr>
      </w:pPr>
      <w:r w:rsidRPr="00EC76D5">
        <w:rPr>
          <w:highlight w:val="white"/>
        </w:rPr>
        <w:t xml:space="preserve">        longDouble = FALSE;</w:t>
      </w:r>
    </w:p>
    <w:p w14:paraId="7173063D" w14:textId="77777777" w:rsidR="002A7C3D" w:rsidRPr="00EC76D5" w:rsidRDefault="002A7C3D" w:rsidP="00835C72">
      <w:pPr>
        <w:pStyle w:val="Code"/>
        <w:rPr>
          <w:highlight w:val="white"/>
        </w:rPr>
      </w:pPr>
      <w:r w:rsidRPr="00EC76D5">
        <w:rPr>
          <w:highlight w:val="white"/>
        </w:rPr>
        <w:t xml:space="preserve">        star = FALSE;</w:t>
      </w:r>
    </w:p>
    <w:p w14:paraId="64C3477F" w14:textId="77777777" w:rsidR="002A7C3D" w:rsidRPr="00EC76D5" w:rsidRDefault="002A7C3D" w:rsidP="00835C72">
      <w:pPr>
        <w:pStyle w:val="Code"/>
        <w:rPr>
          <w:highlight w:val="white"/>
        </w:rPr>
      </w:pPr>
      <w:r w:rsidRPr="00EC76D5">
        <w:rPr>
          <w:highlight w:val="white"/>
        </w:rPr>
        <w:t xml:space="preserve">      }</w:t>
      </w:r>
    </w:p>
    <w:p w14:paraId="329ABE5C" w14:textId="77777777" w:rsidR="002A7C3D" w:rsidRPr="00EC76D5" w:rsidRDefault="002A7C3D" w:rsidP="00835C72">
      <w:pPr>
        <w:pStyle w:val="Code"/>
        <w:rPr>
          <w:highlight w:val="white"/>
        </w:rPr>
      </w:pPr>
      <w:r w:rsidRPr="00EC76D5">
        <w:rPr>
          <w:highlight w:val="white"/>
        </w:rPr>
        <w:t xml:space="preserve">    }</w:t>
      </w:r>
    </w:p>
    <w:p w14:paraId="7585A67C" w14:textId="77777777" w:rsidR="002A7C3D" w:rsidRPr="00EC76D5" w:rsidRDefault="002A7C3D" w:rsidP="00835C72">
      <w:pPr>
        <w:pStyle w:val="Code"/>
        <w:rPr>
          <w:highlight w:val="white"/>
        </w:rPr>
      </w:pPr>
      <w:r w:rsidRPr="00EC76D5">
        <w:rPr>
          <w:highlight w:val="white"/>
        </w:rPr>
        <w:t xml:space="preserve">  }</w:t>
      </w:r>
    </w:p>
    <w:p w14:paraId="2350E5CC" w14:textId="77777777" w:rsidR="002A7C3D" w:rsidRPr="00EC76D5" w:rsidRDefault="002A7C3D" w:rsidP="00835C72">
      <w:pPr>
        <w:pStyle w:val="Code"/>
        <w:rPr>
          <w:highlight w:val="white"/>
        </w:rPr>
      </w:pPr>
    </w:p>
    <w:p w14:paraId="3A3A2A47" w14:textId="77777777" w:rsidR="002A7C3D" w:rsidRPr="00EC76D5" w:rsidRDefault="002A7C3D" w:rsidP="00835C72">
      <w:pPr>
        <w:pStyle w:val="Code"/>
        <w:rPr>
          <w:highlight w:val="white"/>
        </w:rPr>
      </w:pPr>
      <w:r w:rsidRPr="00EC76D5">
        <w:rPr>
          <w:highlight w:val="white"/>
        </w:rPr>
        <w:t xml:space="preserve">  return g_inCount;</w:t>
      </w:r>
    </w:p>
    <w:p w14:paraId="6474BCA2" w14:textId="77777777" w:rsidR="002A7C3D" w:rsidRPr="00EC76D5" w:rsidRDefault="002A7C3D" w:rsidP="00835C72">
      <w:pPr>
        <w:pStyle w:val="Code"/>
        <w:rPr>
          <w:highlight w:val="white"/>
        </w:rPr>
      </w:pPr>
      <w:r w:rsidRPr="00EC76D5">
        <w:rPr>
          <w:highlight w:val="white"/>
        </w:rPr>
        <w:t>}</w:t>
      </w:r>
    </w:p>
    <w:p w14:paraId="6D7580B2" w14:textId="77777777" w:rsidR="002A7C3D" w:rsidRPr="00EC76D5" w:rsidRDefault="002A7C3D" w:rsidP="00835C72">
      <w:pPr>
        <w:pStyle w:val="Code"/>
        <w:rPr>
          <w:highlight w:val="white"/>
        </w:rPr>
      </w:pPr>
    </w:p>
    <w:p w14:paraId="4FD71171" w14:textId="77777777" w:rsidR="002A7C3D" w:rsidRPr="00EC76D5" w:rsidRDefault="002A7C3D" w:rsidP="00835C72">
      <w:pPr>
        <w:pStyle w:val="Code"/>
        <w:rPr>
          <w:highlight w:val="white"/>
        </w:rPr>
      </w:pPr>
      <w:r w:rsidRPr="00EC76D5">
        <w:rPr>
          <w:highlight w:val="white"/>
        </w:rPr>
        <w:t>int scanf(char* format, ...) {</w:t>
      </w:r>
    </w:p>
    <w:p w14:paraId="08C501BB" w14:textId="77777777" w:rsidR="002A7C3D" w:rsidRPr="00EC76D5" w:rsidRDefault="002A7C3D" w:rsidP="00835C72">
      <w:pPr>
        <w:pStyle w:val="Code"/>
        <w:rPr>
          <w:highlight w:val="white"/>
        </w:rPr>
      </w:pPr>
      <w:r w:rsidRPr="00EC76D5">
        <w:rPr>
          <w:highlight w:val="white"/>
        </w:rPr>
        <w:t xml:space="preserve">  va_list arg_list;</w:t>
      </w:r>
    </w:p>
    <w:p w14:paraId="08E02912" w14:textId="77777777" w:rsidR="002A7C3D" w:rsidRPr="00EC76D5" w:rsidRDefault="002A7C3D" w:rsidP="00835C72">
      <w:pPr>
        <w:pStyle w:val="Code"/>
        <w:rPr>
          <w:highlight w:val="white"/>
        </w:rPr>
      </w:pPr>
      <w:r w:rsidRPr="00EC76D5">
        <w:rPr>
          <w:highlight w:val="white"/>
        </w:rPr>
        <w:t xml:space="preserve">  va_start(arg_list, format);</w:t>
      </w:r>
    </w:p>
    <w:p w14:paraId="1A944B9E" w14:textId="77777777" w:rsidR="002A7C3D" w:rsidRPr="00EC76D5" w:rsidRDefault="002A7C3D" w:rsidP="00835C72">
      <w:pPr>
        <w:pStyle w:val="Code"/>
        <w:rPr>
          <w:highlight w:val="white"/>
        </w:rPr>
      </w:pPr>
      <w:r w:rsidRPr="00EC76D5">
        <w:rPr>
          <w:highlight w:val="white"/>
        </w:rPr>
        <w:t xml:space="preserve">  return vscanf(format, arg_list);</w:t>
      </w:r>
    </w:p>
    <w:p w14:paraId="4625A917" w14:textId="77777777" w:rsidR="002A7C3D" w:rsidRPr="00EC76D5" w:rsidRDefault="002A7C3D" w:rsidP="00835C72">
      <w:pPr>
        <w:pStyle w:val="Code"/>
        <w:rPr>
          <w:highlight w:val="white"/>
        </w:rPr>
      </w:pPr>
      <w:r w:rsidRPr="00EC76D5">
        <w:rPr>
          <w:highlight w:val="white"/>
        </w:rPr>
        <w:t>}</w:t>
      </w:r>
    </w:p>
    <w:p w14:paraId="2DD4B624" w14:textId="77777777" w:rsidR="002A7C3D" w:rsidRPr="00EC76D5" w:rsidRDefault="002A7C3D" w:rsidP="00835C72">
      <w:pPr>
        <w:pStyle w:val="Code"/>
        <w:rPr>
          <w:highlight w:val="white"/>
        </w:rPr>
      </w:pPr>
    </w:p>
    <w:p w14:paraId="545C544D" w14:textId="77777777" w:rsidR="002A7C3D" w:rsidRPr="00EC76D5" w:rsidRDefault="002A7C3D" w:rsidP="00835C72">
      <w:pPr>
        <w:pStyle w:val="Code"/>
        <w:rPr>
          <w:highlight w:val="white"/>
        </w:rPr>
      </w:pPr>
      <w:r w:rsidRPr="00EC76D5">
        <w:rPr>
          <w:highlight w:val="white"/>
        </w:rPr>
        <w:t>int vscanf(char* format, va_list arg_list) {</w:t>
      </w:r>
    </w:p>
    <w:p w14:paraId="23A66EF6" w14:textId="77777777" w:rsidR="002A7C3D" w:rsidRPr="00EC76D5" w:rsidRDefault="002A7C3D" w:rsidP="00835C72">
      <w:pPr>
        <w:pStyle w:val="Code"/>
        <w:rPr>
          <w:highlight w:val="white"/>
        </w:rPr>
      </w:pPr>
      <w:r w:rsidRPr="00EC76D5">
        <w:rPr>
          <w:highlight w:val="white"/>
        </w:rPr>
        <w:t xml:space="preserve">  return vfscanf(stdin, format, arg_list);</w:t>
      </w:r>
    </w:p>
    <w:p w14:paraId="42FB9D06" w14:textId="77777777" w:rsidR="002A7C3D" w:rsidRPr="00EC76D5" w:rsidRDefault="002A7C3D" w:rsidP="00835C72">
      <w:pPr>
        <w:pStyle w:val="Code"/>
        <w:rPr>
          <w:highlight w:val="white"/>
        </w:rPr>
      </w:pPr>
      <w:r w:rsidRPr="00EC76D5">
        <w:rPr>
          <w:highlight w:val="white"/>
        </w:rPr>
        <w:t>}</w:t>
      </w:r>
    </w:p>
    <w:p w14:paraId="49C3B7DC" w14:textId="77777777" w:rsidR="002A7C3D" w:rsidRPr="00EC76D5" w:rsidRDefault="002A7C3D" w:rsidP="00835C72">
      <w:pPr>
        <w:pStyle w:val="Code"/>
        <w:rPr>
          <w:highlight w:val="white"/>
        </w:rPr>
      </w:pPr>
    </w:p>
    <w:p w14:paraId="7471541A" w14:textId="77777777" w:rsidR="002A7C3D" w:rsidRPr="00EC76D5" w:rsidRDefault="002A7C3D" w:rsidP="00835C72">
      <w:pPr>
        <w:pStyle w:val="Code"/>
        <w:rPr>
          <w:highlight w:val="white"/>
        </w:rPr>
      </w:pPr>
      <w:r w:rsidRPr="00EC76D5">
        <w:rPr>
          <w:highlight w:val="white"/>
        </w:rPr>
        <w:t>int fscanf(FILE* inStream, char* format, ...) {</w:t>
      </w:r>
    </w:p>
    <w:p w14:paraId="33E75244" w14:textId="77777777" w:rsidR="002A7C3D" w:rsidRPr="00EC76D5" w:rsidRDefault="002A7C3D" w:rsidP="00835C72">
      <w:pPr>
        <w:pStyle w:val="Code"/>
        <w:rPr>
          <w:highlight w:val="white"/>
        </w:rPr>
      </w:pPr>
      <w:r w:rsidRPr="00EC76D5">
        <w:rPr>
          <w:highlight w:val="white"/>
        </w:rPr>
        <w:t xml:space="preserve">  va_list arg_list;</w:t>
      </w:r>
    </w:p>
    <w:p w14:paraId="4C4BC748" w14:textId="77777777" w:rsidR="002A7C3D" w:rsidRPr="00EC76D5" w:rsidRDefault="002A7C3D" w:rsidP="00835C72">
      <w:pPr>
        <w:pStyle w:val="Code"/>
        <w:rPr>
          <w:highlight w:val="white"/>
        </w:rPr>
      </w:pPr>
      <w:r w:rsidRPr="00EC76D5">
        <w:rPr>
          <w:highlight w:val="white"/>
        </w:rPr>
        <w:t xml:space="preserve">  va_start(arg_list, format);</w:t>
      </w:r>
    </w:p>
    <w:p w14:paraId="1228E110" w14:textId="77777777" w:rsidR="002A7C3D" w:rsidRPr="00EC76D5" w:rsidRDefault="002A7C3D" w:rsidP="00835C72">
      <w:pPr>
        <w:pStyle w:val="Code"/>
        <w:rPr>
          <w:highlight w:val="white"/>
        </w:rPr>
      </w:pPr>
      <w:r w:rsidRPr="00EC76D5">
        <w:rPr>
          <w:highlight w:val="white"/>
        </w:rPr>
        <w:t xml:space="preserve">  return vfscanf(inStream, format, arg_list);</w:t>
      </w:r>
    </w:p>
    <w:p w14:paraId="454ED65D" w14:textId="77777777" w:rsidR="002A7C3D" w:rsidRPr="00EC76D5" w:rsidRDefault="002A7C3D" w:rsidP="00835C72">
      <w:pPr>
        <w:pStyle w:val="Code"/>
        <w:rPr>
          <w:highlight w:val="white"/>
        </w:rPr>
      </w:pPr>
      <w:r w:rsidRPr="00EC76D5">
        <w:rPr>
          <w:highlight w:val="white"/>
        </w:rPr>
        <w:t>}</w:t>
      </w:r>
    </w:p>
    <w:p w14:paraId="7C82866C" w14:textId="77777777" w:rsidR="002A7C3D" w:rsidRPr="00EC76D5" w:rsidRDefault="002A7C3D" w:rsidP="00835C72">
      <w:pPr>
        <w:pStyle w:val="Code"/>
        <w:rPr>
          <w:highlight w:val="white"/>
        </w:rPr>
      </w:pPr>
    </w:p>
    <w:p w14:paraId="366BD8DE" w14:textId="77777777" w:rsidR="002A7C3D" w:rsidRPr="00EC76D5" w:rsidRDefault="002A7C3D" w:rsidP="00835C72">
      <w:pPr>
        <w:pStyle w:val="Code"/>
        <w:rPr>
          <w:highlight w:val="white"/>
        </w:rPr>
      </w:pPr>
      <w:r w:rsidRPr="00EC76D5">
        <w:rPr>
          <w:highlight w:val="white"/>
        </w:rPr>
        <w:t>int vfscanf(FILE* inStream, char* format, va_list arg_list) {</w:t>
      </w:r>
    </w:p>
    <w:p w14:paraId="626B8B65" w14:textId="77777777" w:rsidR="002A7C3D" w:rsidRPr="00EC76D5" w:rsidRDefault="002A7C3D" w:rsidP="00835C72">
      <w:pPr>
        <w:pStyle w:val="Code"/>
        <w:rPr>
          <w:highlight w:val="white"/>
        </w:rPr>
      </w:pPr>
      <w:r w:rsidRPr="00EC76D5">
        <w:rPr>
          <w:highlight w:val="white"/>
        </w:rPr>
        <w:t xml:space="preserve">  g_inStatus = DEVICE;</w:t>
      </w:r>
    </w:p>
    <w:p w14:paraId="52CF9E39" w14:textId="77777777" w:rsidR="002A7C3D" w:rsidRPr="00EC76D5" w:rsidRDefault="002A7C3D" w:rsidP="00835C72">
      <w:pPr>
        <w:pStyle w:val="Code"/>
        <w:rPr>
          <w:highlight w:val="white"/>
        </w:rPr>
      </w:pPr>
      <w:r w:rsidRPr="00EC76D5">
        <w:rPr>
          <w:highlight w:val="white"/>
        </w:rPr>
        <w:t xml:space="preserve">  g_inDevice = (void*) inStream;</w:t>
      </w:r>
    </w:p>
    <w:p w14:paraId="4CC17608" w14:textId="77777777" w:rsidR="002A7C3D" w:rsidRPr="00EC76D5" w:rsidRDefault="002A7C3D" w:rsidP="00835C72">
      <w:pPr>
        <w:pStyle w:val="Code"/>
        <w:rPr>
          <w:highlight w:val="white"/>
        </w:rPr>
      </w:pPr>
      <w:r w:rsidRPr="00EC76D5">
        <w:rPr>
          <w:highlight w:val="white"/>
        </w:rPr>
        <w:t xml:space="preserve">  return scanFormat(format, arg_list);</w:t>
      </w:r>
    </w:p>
    <w:p w14:paraId="34D9F324" w14:textId="77777777" w:rsidR="002A7C3D" w:rsidRPr="00EC76D5" w:rsidRDefault="002A7C3D" w:rsidP="00835C72">
      <w:pPr>
        <w:pStyle w:val="Code"/>
        <w:rPr>
          <w:highlight w:val="white"/>
        </w:rPr>
      </w:pPr>
      <w:r w:rsidRPr="00EC76D5">
        <w:rPr>
          <w:highlight w:val="white"/>
        </w:rPr>
        <w:t>}</w:t>
      </w:r>
    </w:p>
    <w:p w14:paraId="28517B94" w14:textId="77777777" w:rsidR="002A7C3D" w:rsidRPr="00EC76D5" w:rsidRDefault="002A7C3D" w:rsidP="00835C72">
      <w:pPr>
        <w:pStyle w:val="Code"/>
        <w:rPr>
          <w:highlight w:val="white"/>
        </w:rPr>
      </w:pPr>
    </w:p>
    <w:p w14:paraId="58FEABE4" w14:textId="77777777" w:rsidR="002A7C3D" w:rsidRPr="00EC76D5" w:rsidRDefault="002A7C3D" w:rsidP="00835C72">
      <w:pPr>
        <w:pStyle w:val="Code"/>
        <w:rPr>
          <w:highlight w:val="white"/>
        </w:rPr>
      </w:pPr>
      <w:r w:rsidRPr="00EC76D5">
        <w:rPr>
          <w:highlight w:val="white"/>
        </w:rPr>
        <w:t>int sscanf(char* inString, char* format, ...) {</w:t>
      </w:r>
    </w:p>
    <w:p w14:paraId="3D151C79" w14:textId="77777777" w:rsidR="002A7C3D" w:rsidRPr="00EC76D5" w:rsidRDefault="002A7C3D" w:rsidP="00835C72">
      <w:pPr>
        <w:pStyle w:val="Code"/>
        <w:rPr>
          <w:highlight w:val="white"/>
        </w:rPr>
      </w:pPr>
      <w:r w:rsidRPr="00EC76D5">
        <w:rPr>
          <w:highlight w:val="white"/>
        </w:rPr>
        <w:t xml:space="preserve">  va_list arg_list;</w:t>
      </w:r>
    </w:p>
    <w:p w14:paraId="6DF23535" w14:textId="77777777" w:rsidR="002A7C3D" w:rsidRPr="00EC76D5" w:rsidRDefault="002A7C3D" w:rsidP="00835C72">
      <w:pPr>
        <w:pStyle w:val="Code"/>
        <w:rPr>
          <w:highlight w:val="white"/>
        </w:rPr>
      </w:pPr>
      <w:r w:rsidRPr="00EC76D5">
        <w:rPr>
          <w:highlight w:val="white"/>
        </w:rPr>
        <w:t xml:space="preserve">  va_start(arg_list, format);</w:t>
      </w:r>
    </w:p>
    <w:p w14:paraId="7FF017A1" w14:textId="77777777" w:rsidR="002A7C3D" w:rsidRPr="00EC76D5" w:rsidRDefault="002A7C3D" w:rsidP="00835C72">
      <w:pPr>
        <w:pStyle w:val="Code"/>
        <w:rPr>
          <w:highlight w:val="white"/>
        </w:rPr>
      </w:pPr>
      <w:r w:rsidRPr="00EC76D5">
        <w:rPr>
          <w:highlight w:val="white"/>
        </w:rPr>
        <w:t xml:space="preserve">  return vsscanf(inString, format, arg_list);</w:t>
      </w:r>
    </w:p>
    <w:p w14:paraId="38C7728D" w14:textId="77777777" w:rsidR="002A7C3D" w:rsidRPr="00EC76D5" w:rsidRDefault="002A7C3D" w:rsidP="00835C72">
      <w:pPr>
        <w:pStyle w:val="Code"/>
        <w:rPr>
          <w:highlight w:val="white"/>
        </w:rPr>
      </w:pPr>
      <w:r w:rsidRPr="00EC76D5">
        <w:rPr>
          <w:highlight w:val="white"/>
        </w:rPr>
        <w:t>}</w:t>
      </w:r>
    </w:p>
    <w:p w14:paraId="568256D3" w14:textId="77777777" w:rsidR="002A7C3D" w:rsidRPr="00EC76D5" w:rsidRDefault="002A7C3D" w:rsidP="00835C72">
      <w:pPr>
        <w:pStyle w:val="Code"/>
        <w:rPr>
          <w:highlight w:val="white"/>
        </w:rPr>
      </w:pPr>
    </w:p>
    <w:p w14:paraId="6149C10E" w14:textId="77777777" w:rsidR="002A7C3D" w:rsidRPr="00EC76D5" w:rsidRDefault="002A7C3D" w:rsidP="00835C72">
      <w:pPr>
        <w:pStyle w:val="Code"/>
        <w:rPr>
          <w:highlight w:val="white"/>
        </w:rPr>
      </w:pPr>
      <w:r w:rsidRPr="00EC76D5">
        <w:rPr>
          <w:highlight w:val="white"/>
        </w:rPr>
        <w:t>int vsscanf(char* inString, char* format, va_list arg_list) {</w:t>
      </w:r>
    </w:p>
    <w:p w14:paraId="65801F35" w14:textId="77777777" w:rsidR="002A7C3D" w:rsidRPr="00EC76D5" w:rsidRDefault="002A7C3D" w:rsidP="00835C72">
      <w:pPr>
        <w:pStyle w:val="Code"/>
        <w:rPr>
          <w:highlight w:val="white"/>
        </w:rPr>
      </w:pPr>
      <w:r w:rsidRPr="00EC76D5">
        <w:rPr>
          <w:highlight w:val="white"/>
        </w:rPr>
        <w:t xml:space="preserve">  g_inStatus = STRING;</w:t>
      </w:r>
    </w:p>
    <w:p w14:paraId="7F3A2E62" w14:textId="77777777" w:rsidR="002A7C3D" w:rsidRPr="00EC76D5" w:rsidRDefault="002A7C3D" w:rsidP="00835C72">
      <w:pPr>
        <w:pStyle w:val="Code"/>
        <w:rPr>
          <w:highlight w:val="white"/>
        </w:rPr>
      </w:pPr>
      <w:r w:rsidRPr="00EC76D5">
        <w:rPr>
          <w:highlight w:val="white"/>
        </w:rPr>
        <w:t xml:space="preserve">  g_inDevice = (void*) inString;</w:t>
      </w:r>
    </w:p>
    <w:p w14:paraId="761268A6" w14:textId="77777777" w:rsidR="002A7C3D" w:rsidRPr="00EC76D5" w:rsidRDefault="002A7C3D" w:rsidP="00835C72">
      <w:pPr>
        <w:pStyle w:val="Code"/>
        <w:rPr>
          <w:highlight w:val="white"/>
        </w:rPr>
      </w:pPr>
      <w:r w:rsidRPr="00EC76D5">
        <w:rPr>
          <w:highlight w:val="white"/>
        </w:rPr>
        <w:t xml:space="preserve">  return scanFormat(format, arg_list);</w:t>
      </w:r>
    </w:p>
    <w:p w14:paraId="5C5FF5E9" w14:textId="3B459CAB" w:rsidR="002A7C3D" w:rsidRPr="00EC76D5" w:rsidRDefault="002A7C3D" w:rsidP="00835C72">
      <w:pPr>
        <w:pStyle w:val="Code"/>
      </w:pPr>
      <w:r w:rsidRPr="00EC76D5">
        <w:rPr>
          <w:highlight w:val="white"/>
        </w:rPr>
        <w:t>}</w:t>
      </w:r>
    </w:p>
    <w:p w14:paraId="51018664" w14:textId="5CCD879C" w:rsidR="00265BDF" w:rsidRPr="00EC76D5" w:rsidRDefault="004007C3" w:rsidP="00265BDF">
      <w:pPr>
        <w:pStyle w:val="Rubrik3"/>
      </w:pPr>
      <w:bookmarkStart w:id="536" w:name="_Toc49764468"/>
      <w:r w:rsidRPr="00EC76D5">
        <w:t>F</w:t>
      </w:r>
      <w:r w:rsidR="00AF06D6" w:rsidRPr="00EC76D5">
        <w:t xml:space="preserve">ile </w:t>
      </w:r>
      <w:r w:rsidRPr="00EC76D5">
        <w:t>H</w:t>
      </w:r>
      <w:r w:rsidR="00AF06D6" w:rsidRPr="00EC76D5">
        <w:t>andling</w:t>
      </w:r>
      <w:bookmarkEnd w:id="536"/>
    </w:p>
    <w:p w14:paraId="174C04F8" w14:textId="1B67F95A" w:rsidR="00577582" w:rsidRPr="00EC76D5" w:rsidRDefault="008D6750" w:rsidP="006217C5">
      <w:pPr>
        <w:pStyle w:val="CodeListing"/>
      </w:pPr>
      <w:r>
        <w:t>f</w:t>
      </w:r>
      <w:r w:rsidR="006217C5" w:rsidRPr="00EC76D5">
        <w:t>ile.h</w:t>
      </w:r>
    </w:p>
    <w:p w14:paraId="3E6BC057" w14:textId="77777777" w:rsidR="006217C5" w:rsidRPr="00EC76D5" w:rsidRDefault="006217C5" w:rsidP="006217C5">
      <w:pPr>
        <w:pStyle w:val="Code"/>
        <w:rPr>
          <w:highlight w:val="white"/>
        </w:rPr>
      </w:pPr>
      <w:r w:rsidRPr="00EC76D5">
        <w:rPr>
          <w:highlight w:val="white"/>
        </w:rPr>
        <w:t>#ifndef __FILE_H__</w:t>
      </w:r>
    </w:p>
    <w:p w14:paraId="46BEAA56" w14:textId="77777777" w:rsidR="006217C5" w:rsidRPr="00EC76D5" w:rsidRDefault="006217C5" w:rsidP="006217C5">
      <w:pPr>
        <w:pStyle w:val="Code"/>
        <w:rPr>
          <w:highlight w:val="white"/>
        </w:rPr>
      </w:pPr>
      <w:r w:rsidRPr="00EC76D5">
        <w:rPr>
          <w:highlight w:val="white"/>
        </w:rPr>
        <w:t>#define __FILE_H__</w:t>
      </w:r>
    </w:p>
    <w:p w14:paraId="1B999231" w14:textId="77777777" w:rsidR="006217C5" w:rsidRPr="00EC76D5" w:rsidRDefault="006217C5" w:rsidP="006217C5">
      <w:pPr>
        <w:pStyle w:val="Code"/>
        <w:rPr>
          <w:highlight w:val="white"/>
        </w:rPr>
      </w:pPr>
    </w:p>
    <w:p w14:paraId="6D8A1952" w14:textId="77777777" w:rsidR="006217C5" w:rsidRPr="00EC76D5" w:rsidRDefault="006217C5" w:rsidP="006217C5">
      <w:pPr>
        <w:pStyle w:val="Code"/>
        <w:rPr>
          <w:highlight w:val="white"/>
        </w:rPr>
      </w:pPr>
      <w:r w:rsidRPr="00EC76D5">
        <w:rPr>
          <w:highlight w:val="white"/>
        </w:rPr>
        <w:t>#define FOPEN_MAX 16</w:t>
      </w:r>
    </w:p>
    <w:p w14:paraId="65FA4F7B" w14:textId="77777777" w:rsidR="006217C5" w:rsidRPr="00EC76D5" w:rsidRDefault="006217C5" w:rsidP="006217C5">
      <w:pPr>
        <w:pStyle w:val="Code"/>
        <w:rPr>
          <w:highlight w:val="white"/>
        </w:rPr>
      </w:pPr>
      <w:r w:rsidRPr="00EC76D5">
        <w:rPr>
          <w:highlight w:val="white"/>
        </w:rPr>
        <w:t>#define FILENAME_MAX 16</w:t>
      </w:r>
    </w:p>
    <w:p w14:paraId="4EC802B7" w14:textId="77777777" w:rsidR="006217C5" w:rsidRPr="00EC76D5" w:rsidRDefault="006217C5" w:rsidP="006217C5">
      <w:pPr>
        <w:pStyle w:val="Code"/>
        <w:rPr>
          <w:highlight w:val="white"/>
        </w:rPr>
      </w:pPr>
    </w:p>
    <w:p w14:paraId="6A1D08EF" w14:textId="77777777" w:rsidR="006217C5" w:rsidRPr="00EC76D5" w:rsidRDefault="006217C5" w:rsidP="006217C5">
      <w:pPr>
        <w:pStyle w:val="Code"/>
        <w:rPr>
          <w:highlight w:val="white"/>
        </w:rPr>
      </w:pPr>
      <w:r w:rsidRPr="00EC76D5">
        <w:rPr>
          <w:highlight w:val="white"/>
        </w:rPr>
        <w:t>#define fpos_t int</w:t>
      </w:r>
    </w:p>
    <w:p w14:paraId="76ECAC96" w14:textId="77777777" w:rsidR="006217C5" w:rsidRPr="00EC76D5" w:rsidRDefault="006217C5" w:rsidP="006217C5">
      <w:pPr>
        <w:pStyle w:val="Code"/>
        <w:rPr>
          <w:highlight w:val="white"/>
        </w:rPr>
      </w:pPr>
      <w:r w:rsidRPr="00EC76D5">
        <w:rPr>
          <w:highlight w:val="white"/>
        </w:rPr>
        <w:t>#define CARRY_FLAG 0x01u</w:t>
      </w:r>
    </w:p>
    <w:p w14:paraId="70A5E8AE" w14:textId="77777777" w:rsidR="006217C5" w:rsidRPr="00EC76D5" w:rsidRDefault="006217C5" w:rsidP="006217C5">
      <w:pPr>
        <w:pStyle w:val="Code"/>
        <w:rPr>
          <w:highlight w:val="white"/>
        </w:rPr>
      </w:pPr>
      <w:r w:rsidRPr="00EC76D5">
        <w:rPr>
          <w:highlight w:val="white"/>
        </w:rPr>
        <w:lastRenderedPageBreak/>
        <w:t>#define EOF -1</w:t>
      </w:r>
    </w:p>
    <w:p w14:paraId="27DC5486" w14:textId="77777777" w:rsidR="006217C5" w:rsidRPr="00EC76D5" w:rsidRDefault="006217C5" w:rsidP="006217C5">
      <w:pPr>
        <w:pStyle w:val="Code"/>
        <w:rPr>
          <w:highlight w:val="white"/>
        </w:rPr>
      </w:pPr>
    </w:p>
    <w:p w14:paraId="4AA34F27" w14:textId="77777777" w:rsidR="006217C5" w:rsidRPr="00EC76D5" w:rsidRDefault="006217C5" w:rsidP="006217C5">
      <w:pPr>
        <w:pStyle w:val="Code"/>
        <w:rPr>
          <w:highlight w:val="white"/>
        </w:rPr>
      </w:pPr>
      <w:r w:rsidRPr="00EC76D5">
        <w:rPr>
          <w:highlight w:val="white"/>
        </w:rPr>
        <w:t>typedef unsigned int UINTX;</w:t>
      </w:r>
    </w:p>
    <w:p w14:paraId="76206707" w14:textId="77777777" w:rsidR="006217C5" w:rsidRPr="00EC76D5" w:rsidRDefault="006217C5" w:rsidP="006217C5">
      <w:pPr>
        <w:pStyle w:val="Code"/>
        <w:rPr>
          <w:highlight w:val="white"/>
        </w:rPr>
      </w:pPr>
    </w:p>
    <w:p w14:paraId="541D6BE8" w14:textId="77777777" w:rsidR="006217C5" w:rsidRPr="00EC76D5" w:rsidRDefault="006217C5" w:rsidP="006217C5">
      <w:pPr>
        <w:pStyle w:val="Code"/>
        <w:rPr>
          <w:highlight w:val="white"/>
        </w:rPr>
      </w:pPr>
      <w:r w:rsidRPr="00EC76D5">
        <w:rPr>
          <w:highlight w:val="white"/>
        </w:rPr>
        <w:t>typedef struct {</w:t>
      </w:r>
    </w:p>
    <w:p w14:paraId="07C18092" w14:textId="77777777" w:rsidR="006217C5" w:rsidRPr="00EC76D5" w:rsidRDefault="006217C5" w:rsidP="006217C5">
      <w:pPr>
        <w:pStyle w:val="Code"/>
        <w:rPr>
          <w:highlight w:val="white"/>
        </w:rPr>
      </w:pPr>
      <w:r w:rsidRPr="00EC76D5">
        <w:rPr>
          <w:highlight w:val="white"/>
        </w:rPr>
        <w:t xml:space="preserve">  BOOL open;</w:t>
      </w:r>
    </w:p>
    <w:p w14:paraId="256E19FD" w14:textId="77777777" w:rsidR="006217C5" w:rsidRPr="00EC76D5" w:rsidRDefault="006217C5" w:rsidP="006217C5">
      <w:pPr>
        <w:pStyle w:val="Code"/>
        <w:rPr>
          <w:highlight w:val="white"/>
        </w:rPr>
      </w:pPr>
      <w:r w:rsidRPr="00EC76D5">
        <w:rPr>
          <w:highlight w:val="white"/>
        </w:rPr>
        <w:t xml:space="preserve">  unsigned int handle;</w:t>
      </w:r>
    </w:p>
    <w:p w14:paraId="0BE7B430" w14:textId="77777777" w:rsidR="006217C5" w:rsidRPr="00EC76D5" w:rsidRDefault="006217C5" w:rsidP="006217C5">
      <w:pPr>
        <w:pStyle w:val="Code"/>
        <w:rPr>
          <w:highlight w:val="white"/>
        </w:rPr>
      </w:pPr>
      <w:r w:rsidRPr="00EC76D5">
        <w:rPr>
          <w:highlight w:val="white"/>
        </w:rPr>
        <w:t xml:space="preserve">  char name[FILENAME_MAX], ungetc;</w:t>
      </w:r>
    </w:p>
    <w:p w14:paraId="52F84E88" w14:textId="77777777" w:rsidR="006217C5" w:rsidRPr="00EC76D5" w:rsidRDefault="006217C5" w:rsidP="006217C5">
      <w:pPr>
        <w:pStyle w:val="Code"/>
        <w:rPr>
          <w:highlight w:val="white"/>
        </w:rPr>
      </w:pPr>
      <w:r w:rsidRPr="00EC76D5">
        <w:rPr>
          <w:highlight w:val="white"/>
        </w:rPr>
        <w:t xml:space="preserve">  int errno;</w:t>
      </w:r>
    </w:p>
    <w:p w14:paraId="1AE9A0FC" w14:textId="77777777" w:rsidR="006217C5" w:rsidRPr="00EC76D5" w:rsidRDefault="006217C5" w:rsidP="006217C5">
      <w:pPr>
        <w:pStyle w:val="Code"/>
        <w:rPr>
          <w:highlight w:val="white"/>
        </w:rPr>
      </w:pPr>
      <w:r w:rsidRPr="00EC76D5">
        <w:rPr>
          <w:highlight w:val="white"/>
        </w:rPr>
        <w:t xml:space="preserve">  unsigned long position, size;</w:t>
      </w:r>
    </w:p>
    <w:p w14:paraId="0FD19467" w14:textId="77777777" w:rsidR="006217C5" w:rsidRPr="00EC76D5" w:rsidRDefault="006217C5" w:rsidP="006217C5">
      <w:pPr>
        <w:pStyle w:val="Code"/>
        <w:rPr>
          <w:highlight w:val="white"/>
        </w:rPr>
      </w:pPr>
      <w:r w:rsidRPr="00EC76D5">
        <w:rPr>
          <w:highlight w:val="white"/>
        </w:rPr>
        <w:t xml:space="preserve">  BOOL temporary;</w:t>
      </w:r>
    </w:p>
    <w:p w14:paraId="7636F760" w14:textId="77777777" w:rsidR="006217C5" w:rsidRPr="00EC76D5" w:rsidRDefault="006217C5" w:rsidP="006217C5">
      <w:pPr>
        <w:pStyle w:val="Code"/>
        <w:rPr>
          <w:highlight w:val="white"/>
        </w:rPr>
      </w:pPr>
      <w:r w:rsidRPr="00EC76D5">
        <w:rPr>
          <w:highlight w:val="white"/>
        </w:rPr>
        <w:t>} FILE;</w:t>
      </w:r>
    </w:p>
    <w:p w14:paraId="35BD146A" w14:textId="77777777" w:rsidR="006217C5" w:rsidRPr="00EC76D5" w:rsidRDefault="006217C5" w:rsidP="006217C5">
      <w:pPr>
        <w:pStyle w:val="Code"/>
        <w:rPr>
          <w:highlight w:val="white"/>
        </w:rPr>
      </w:pPr>
    </w:p>
    <w:p w14:paraId="31C4E7C6" w14:textId="77777777" w:rsidR="006217C5" w:rsidRPr="00EC76D5" w:rsidRDefault="006217C5" w:rsidP="006217C5">
      <w:pPr>
        <w:pStyle w:val="Code"/>
        <w:rPr>
          <w:highlight w:val="white"/>
        </w:rPr>
      </w:pPr>
      <w:r w:rsidRPr="00EC76D5">
        <w:rPr>
          <w:highlight w:val="white"/>
        </w:rPr>
        <w:t>extern FILE* stdin;</w:t>
      </w:r>
    </w:p>
    <w:p w14:paraId="69FC526C" w14:textId="77777777" w:rsidR="006217C5" w:rsidRPr="00EC76D5" w:rsidRDefault="006217C5" w:rsidP="006217C5">
      <w:pPr>
        <w:pStyle w:val="Code"/>
        <w:rPr>
          <w:highlight w:val="white"/>
        </w:rPr>
      </w:pPr>
      <w:r w:rsidRPr="00EC76D5">
        <w:rPr>
          <w:highlight w:val="white"/>
        </w:rPr>
        <w:t>extern FILE* stdout;</w:t>
      </w:r>
    </w:p>
    <w:p w14:paraId="0FF2DB9E" w14:textId="77777777" w:rsidR="006217C5" w:rsidRPr="00EC76D5" w:rsidRDefault="006217C5" w:rsidP="006217C5">
      <w:pPr>
        <w:pStyle w:val="Code"/>
        <w:rPr>
          <w:highlight w:val="white"/>
        </w:rPr>
      </w:pPr>
      <w:r w:rsidRPr="00EC76D5">
        <w:rPr>
          <w:highlight w:val="white"/>
        </w:rPr>
        <w:t>extern FILE* stderr;</w:t>
      </w:r>
    </w:p>
    <w:p w14:paraId="72E002D4" w14:textId="77777777" w:rsidR="006217C5" w:rsidRPr="00EC76D5" w:rsidRDefault="006217C5" w:rsidP="006217C5">
      <w:pPr>
        <w:pStyle w:val="Code"/>
        <w:rPr>
          <w:highlight w:val="white"/>
        </w:rPr>
      </w:pPr>
    </w:p>
    <w:p w14:paraId="16D97555" w14:textId="77777777" w:rsidR="006217C5" w:rsidRPr="00EC76D5" w:rsidRDefault="006217C5" w:rsidP="006217C5">
      <w:pPr>
        <w:pStyle w:val="Code"/>
        <w:rPr>
          <w:highlight w:val="white"/>
        </w:rPr>
      </w:pPr>
      <w:r w:rsidRPr="00EC76D5">
        <w:rPr>
          <w:highlight w:val="white"/>
        </w:rPr>
        <w:t>extern enum {EEXIST, ENOENT, EACCES};</w:t>
      </w:r>
    </w:p>
    <w:p w14:paraId="2F76EA2A" w14:textId="77777777" w:rsidR="006217C5" w:rsidRPr="00EC76D5" w:rsidRDefault="006217C5" w:rsidP="006217C5">
      <w:pPr>
        <w:pStyle w:val="Code"/>
        <w:rPr>
          <w:highlight w:val="white"/>
        </w:rPr>
      </w:pPr>
      <w:r w:rsidRPr="00EC76D5">
        <w:rPr>
          <w:highlight w:val="white"/>
        </w:rPr>
        <w:t>extern enum {SEEK_SET, SEEK_CUR, SEEK_END};</w:t>
      </w:r>
    </w:p>
    <w:p w14:paraId="69E586D1" w14:textId="77777777" w:rsidR="006217C5" w:rsidRPr="00EC76D5" w:rsidRDefault="006217C5" w:rsidP="006217C5">
      <w:pPr>
        <w:pStyle w:val="Code"/>
        <w:rPr>
          <w:highlight w:val="white"/>
        </w:rPr>
      </w:pPr>
    </w:p>
    <w:p w14:paraId="2571F6EA" w14:textId="77777777" w:rsidR="006217C5" w:rsidRPr="00EC76D5" w:rsidRDefault="006217C5" w:rsidP="006217C5">
      <w:pPr>
        <w:pStyle w:val="Code"/>
        <w:rPr>
          <w:highlight w:val="white"/>
        </w:rPr>
      </w:pPr>
      <w:r w:rsidRPr="00EC76D5">
        <w:rPr>
          <w:highlight w:val="white"/>
        </w:rPr>
        <w:t>#define getc(stream) fgetc(stream)</w:t>
      </w:r>
    </w:p>
    <w:p w14:paraId="201A416E" w14:textId="77777777" w:rsidR="006217C5" w:rsidRPr="00EC76D5" w:rsidRDefault="006217C5" w:rsidP="006217C5">
      <w:pPr>
        <w:pStyle w:val="Code"/>
        <w:rPr>
          <w:highlight w:val="white"/>
        </w:rPr>
      </w:pPr>
    </w:p>
    <w:p w14:paraId="2A4CEB4F" w14:textId="77777777" w:rsidR="006217C5" w:rsidRPr="00EC76D5" w:rsidRDefault="006217C5" w:rsidP="006217C5">
      <w:pPr>
        <w:pStyle w:val="Code"/>
        <w:rPr>
          <w:highlight w:val="white"/>
        </w:rPr>
      </w:pPr>
      <w:r w:rsidRPr="00EC76D5">
        <w:rPr>
          <w:highlight w:val="white"/>
        </w:rPr>
        <w:t>BOOL fileexists(const char* name);</w:t>
      </w:r>
    </w:p>
    <w:p w14:paraId="63EC0113" w14:textId="77777777" w:rsidR="006217C5" w:rsidRPr="00EC76D5" w:rsidRDefault="006217C5" w:rsidP="006217C5">
      <w:pPr>
        <w:pStyle w:val="Code"/>
        <w:rPr>
          <w:highlight w:val="white"/>
        </w:rPr>
      </w:pPr>
      <w:r w:rsidRPr="00EC76D5">
        <w:rPr>
          <w:highlight w:val="white"/>
        </w:rPr>
        <w:t>FILE* fopen(const char* filename, const char* mode);</w:t>
      </w:r>
    </w:p>
    <w:p w14:paraId="6FF22BC3" w14:textId="77777777" w:rsidR="006217C5" w:rsidRPr="00EC76D5" w:rsidRDefault="006217C5" w:rsidP="006217C5">
      <w:pPr>
        <w:pStyle w:val="Code"/>
        <w:rPr>
          <w:highlight w:val="white"/>
        </w:rPr>
      </w:pPr>
      <w:r w:rsidRPr="00EC76D5">
        <w:rPr>
          <w:highlight w:val="white"/>
        </w:rPr>
        <w:t>FILE* freopen(const char* filename, const char* mode, FILE* stream);</w:t>
      </w:r>
    </w:p>
    <w:p w14:paraId="3885CD54" w14:textId="77777777" w:rsidR="006217C5" w:rsidRPr="00EC76D5" w:rsidRDefault="006217C5" w:rsidP="006217C5">
      <w:pPr>
        <w:pStyle w:val="Code"/>
        <w:rPr>
          <w:highlight w:val="white"/>
        </w:rPr>
      </w:pPr>
      <w:r w:rsidRPr="00EC76D5">
        <w:rPr>
          <w:highlight w:val="white"/>
        </w:rPr>
        <w:t>int fflush(FILE* stream);</w:t>
      </w:r>
    </w:p>
    <w:p w14:paraId="0022E22A" w14:textId="77777777" w:rsidR="006217C5" w:rsidRPr="00EC76D5" w:rsidRDefault="006217C5" w:rsidP="006217C5">
      <w:pPr>
        <w:pStyle w:val="Code"/>
        <w:rPr>
          <w:highlight w:val="white"/>
        </w:rPr>
      </w:pPr>
      <w:r w:rsidRPr="00EC76D5">
        <w:rPr>
          <w:highlight w:val="white"/>
        </w:rPr>
        <w:t>int fclose(FILE* stream);</w:t>
      </w:r>
    </w:p>
    <w:p w14:paraId="554B2625" w14:textId="77777777" w:rsidR="006217C5" w:rsidRPr="00EC76D5" w:rsidRDefault="006217C5" w:rsidP="006217C5">
      <w:pPr>
        <w:pStyle w:val="Code"/>
        <w:rPr>
          <w:highlight w:val="white"/>
        </w:rPr>
      </w:pPr>
      <w:r w:rsidRPr="00EC76D5">
        <w:rPr>
          <w:highlight w:val="white"/>
        </w:rPr>
        <w:t>int remove(const char* name);</w:t>
      </w:r>
    </w:p>
    <w:p w14:paraId="3F033ED2" w14:textId="77777777" w:rsidR="006217C5" w:rsidRPr="00EC76D5" w:rsidRDefault="006217C5" w:rsidP="006217C5">
      <w:pPr>
        <w:pStyle w:val="Code"/>
        <w:rPr>
          <w:highlight w:val="white"/>
        </w:rPr>
      </w:pPr>
      <w:r w:rsidRPr="00EC76D5">
        <w:rPr>
          <w:highlight w:val="white"/>
        </w:rPr>
        <w:t>int rename(const char* oldName, const char* newName);</w:t>
      </w:r>
    </w:p>
    <w:p w14:paraId="7A8DDD4B" w14:textId="77777777" w:rsidR="006217C5" w:rsidRPr="00EC76D5" w:rsidRDefault="006217C5" w:rsidP="006217C5">
      <w:pPr>
        <w:pStyle w:val="Code"/>
        <w:rPr>
          <w:highlight w:val="white"/>
        </w:rPr>
      </w:pPr>
      <w:r w:rsidRPr="00EC76D5">
        <w:rPr>
          <w:highlight w:val="white"/>
        </w:rPr>
        <w:t>int setvbuf(FILE* stream, char* buffer, int mode, size_t size);</w:t>
      </w:r>
    </w:p>
    <w:p w14:paraId="2F6F92BD" w14:textId="77777777" w:rsidR="006217C5" w:rsidRPr="00EC76D5" w:rsidRDefault="006217C5" w:rsidP="006217C5">
      <w:pPr>
        <w:pStyle w:val="Code"/>
        <w:rPr>
          <w:highlight w:val="white"/>
        </w:rPr>
      </w:pPr>
      <w:r w:rsidRPr="00EC76D5">
        <w:rPr>
          <w:highlight w:val="white"/>
        </w:rPr>
        <w:t>void setbuf(FILE* stream, char* buffer);</w:t>
      </w:r>
    </w:p>
    <w:p w14:paraId="665D2650" w14:textId="77777777" w:rsidR="006217C5" w:rsidRPr="00EC76D5" w:rsidRDefault="006217C5" w:rsidP="006217C5">
      <w:pPr>
        <w:pStyle w:val="Code"/>
        <w:rPr>
          <w:highlight w:val="white"/>
        </w:rPr>
      </w:pPr>
      <w:r w:rsidRPr="00EC76D5">
        <w:rPr>
          <w:highlight w:val="white"/>
        </w:rPr>
        <w:t>int fgetc(FILE* stream);</w:t>
      </w:r>
    </w:p>
    <w:p w14:paraId="1E93BA1C" w14:textId="77777777" w:rsidR="006217C5" w:rsidRPr="00EC76D5" w:rsidRDefault="006217C5" w:rsidP="006217C5">
      <w:pPr>
        <w:pStyle w:val="Code"/>
        <w:rPr>
          <w:highlight w:val="white"/>
        </w:rPr>
      </w:pPr>
      <w:r w:rsidRPr="00EC76D5">
        <w:rPr>
          <w:highlight w:val="white"/>
        </w:rPr>
        <w:t>char* fgets(char* s, int n, FILE* stream);</w:t>
      </w:r>
    </w:p>
    <w:p w14:paraId="24577EFE" w14:textId="77777777" w:rsidR="006217C5" w:rsidRPr="00EC76D5" w:rsidRDefault="006217C5" w:rsidP="006217C5">
      <w:pPr>
        <w:pStyle w:val="Code"/>
        <w:rPr>
          <w:highlight w:val="white"/>
        </w:rPr>
      </w:pPr>
      <w:r w:rsidRPr="00EC76D5">
        <w:rPr>
          <w:highlight w:val="white"/>
        </w:rPr>
        <w:t>int fputc(int i, FILE* stream);</w:t>
      </w:r>
    </w:p>
    <w:p w14:paraId="4BAFA04D" w14:textId="77777777" w:rsidR="006217C5" w:rsidRPr="00EC76D5" w:rsidRDefault="006217C5" w:rsidP="006217C5">
      <w:pPr>
        <w:pStyle w:val="Code"/>
        <w:rPr>
          <w:highlight w:val="white"/>
        </w:rPr>
      </w:pPr>
      <w:r w:rsidRPr="00EC76D5">
        <w:rPr>
          <w:highlight w:val="white"/>
        </w:rPr>
        <w:t>int fputs(const char* s, FILE* stream);</w:t>
      </w:r>
    </w:p>
    <w:p w14:paraId="2BA5957F" w14:textId="77777777" w:rsidR="006217C5" w:rsidRPr="00EC76D5" w:rsidRDefault="006217C5" w:rsidP="006217C5">
      <w:pPr>
        <w:pStyle w:val="Code"/>
        <w:rPr>
          <w:highlight w:val="white"/>
        </w:rPr>
      </w:pPr>
      <w:r w:rsidRPr="00EC76D5">
        <w:rPr>
          <w:highlight w:val="white"/>
        </w:rPr>
        <w:t>int getchar(void);</w:t>
      </w:r>
    </w:p>
    <w:p w14:paraId="0A64F5B8" w14:textId="77777777" w:rsidR="006217C5" w:rsidRPr="00EC76D5" w:rsidRDefault="006217C5" w:rsidP="006217C5">
      <w:pPr>
        <w:pStyle w:val="Code"/>
        <w:rPr>
          <w:highlight w:val="white"/>
        </w:rPr>
      </w:pPr>
      <w:r w:rsidRPr="00EC76D5">
        <w:rPr>
          <w:highlight w:val="white"/>
        </w:rPr>
        <w:t>char* gets(char* s);</w:t>
      </w:r>
    </w:p>
    <w:p w14:paraId="5E333962" w14:textId="77777777" w:rsidR="006217C5" w:rsidRPr="00EC76D5" w:rsidRDefault="006217C5" w:rsidP="006217C5">
      <w:pPr>
        <w:pStyle w:val="Code"/>
        <w:rPr>
          <w:highlight w:val="white"/>
        </w:rPr>
      </w:pPr>
      <w:r w:rsidRPr="00EC76D5">
        <w:rPr>
          <w:highlight w:val="white"/>
        </w:rPr>
        <w:t>int putchar(int c);</w:t>
      </w:r>
    </w:p>
    <w:p w14:paraId="6E2D3E83" w14:textId="77777777" w:rsidR="006217C5" w:rsidRPr="00EC76D5" w:rsidRDefault="006217C5" w:rsidP="006217C5">
      <w:pPr>
        <w:pStyle w:val="Code"/>
        <w:rPr>
          <w:highlight w:val="white"/>
        </w:rPr>
      </w:pPr>
      <w:r w:rsidRPr="00EC76D5">
        <w:rPr>
          <w:highlight w:val="white"/>
        </w:rPr>
        <w:t>int puts(const char* s);</w:t>
      </w:r>
    </w:p>
    <w:p w14:paraId="58C42698" w14:textId="77777777" w:rsidR="006217C5" w:rsidRPr="00EC76D5" w:rsidRDefault="006217C5" w:rsidP="006217C5">
      <w:pPr>
        <w:pStyle w:val="Code"/>
        <w:rPr>
          <w:highlight w:val="white"/>
        </w:rPr>
      </w:pPr>
      <w:r w:rsidRPr="00EC76D5">
        <w:rPr>
          <w:highlight w:val="white"/>
        </w:rPr>
        <w:t>int ungetc(int c, FILE* stream);</w:t>
      </w:r>
    </w:p>
    <w:p w14:paraId="78096A8F" w14:textId="77777777" w:rsidR="006217C5" w:rsidRPr="00EC76D5" w:rsidRDefault="006217C5" w:rsidP="006217C5">
      <w:pPr>
        <w:pStyle w:val="Code"/>
        <w:rPr>
          <w:highlight w:val="white"/>
        </w:rPr>
      </w:pPr>
      <w:r w:rsidRPr="00EC76D5">
        <w:rPr>
          <w:highlight w:val="white"/>
        </w:rPr>
        <w:t>size_t fread(void* ptr, size_t size, size_t nobj, FILE* stream);</w:t>
      </w:r>
    </w:p>
    <w:p w14:paraId="1C49EBE2" w14:textId="77777777" w:rsidR="006217C5" w:rsidRPr="00EC76D5" w:rsidRDefault="006217C5" w:rsidP="006217C5">
      <w:pPr>
        <w:pStyle w:val="Code"/>
        <w:rPr>
          <w:highlight w:val="white"/>
        </w:rPr>
      </w:pPr>
      <w:r w:rsidRPr="00EC76D5">
        <w:rPr>
          <w:highlight w:val="white"/>
        </w:rPr>
        <w:t>size_t fwrite(const void* ptr, size_t size, size_t nobj, FILE* stream);</w:t>
      </w:r>
    </w:p>
    <w:p w14:paraId="5AEB015C" w14:textId="77777777" w:rsidR="006217C5" w:rsidRPr="00EC76D5" w:rsidRDefault="006217C5" w:rsidP="006217C5">
      <w:pPr>
        <w:pStyle w:val="Code"/>
        <w:rPr>
          <w:highlight w:val="white"/>
        </w:rPr>
      </w:pPr>
      <w:r w:rsidRPr="00EC76D5">
        <w:rPr>
          <w:highlight w:val="white"/>
        </w:rPr>
        <w:t>long fseek(FILE* stream, long offset, int origin);</w:t>
      </w:r>
    </w:p>
    <w:p w14:paraId="04A01279" w14:textId="77777777" w:rsidR="006217C5" w:rsidRPr="00EC76D5" w:rsidRDefault="006217C5" w:rsidP="006217C5">
      <w:pPr>
        <w:pStyle w:val="Code"/>
        <w:rPr>
          <w:highlight w:val="white"/>
        </w:rPr>
      </w:pPr>
      <w:r w:rsidRPr="00EC76D5">
        <w:rPr>
          <w:highlight w:val="white"/>
        </w:rPr>
        <w:t>long ftell(FILE* stream);</w:t>
      </w:r>
    </w:p>
    <w:p w14:paraId="0BF15C97" w14:textId="77777777" w:rsidR="006217C5" w:rsidRPr="00EC76D5" w:rsidRDefault="006217C5" w:rsidP="006217C5">
      <w:pPr>
        <w:pStyle w:val="Code"/>
        <w:rPr>
          <w:highlight w:val="white"/>
        </w:rPr>
      </w:pPr>
      <w:r w:rsidRPr="00EC76D5">
        <w:rPr>
          <w:highlight w:val="white"/>
        </w:rPr>
        <w:t>void rewind(FILE* stream);</w:t>
      </w:r>
    </w:p>
    <w:p w14:paraId="4579BBE9" w14:textId="77777777" w:rsidR="006217C5" w:rsidRPr="00EC76D5" w:rsidRDefault="006217C5" w:rsidP="006217C5">
      <w:pPr>
        <w:pStyle w:val="Code"/>
        <w:rPr>
          <w:highlight w:val="white"/>
        </w:rPr>
      </w:pPr>
      <w:r w:rsidRPr="00EC76D5">
        <w:rPr>
          <w:highlight w:val="white"/>
        </w:rPr>
        <w:t>int fgetpos(FILE* stream, fpos_t* ptr);</w:t>
      </w:r>
    </w:p>
    <w:p w14:paraId="6A2AB62E" w14:textId="77777777" w:rsidR="006217C5" w:rsidRPr="00EC76D5" w:rsidRDefault="006217C5" w:rsidP="006217C5">
      <w:pPr>
        <w:pStyle w:val="Code"/>
        <w:rPr>
          <w:highlight w:val="white"/>
        </w:rPr>
      </w:pPr>
      <w:r w:rsidRPr="00EC76D5">
        <w:rPr>
          <w:highlight w:val="white"/>
        </w:rPr>
        <w:t>int fsetpos(FILE* stream, const fpos_t* ptr);</w:t>
      </w:r>
    </w:p>
    <w:p w14:paraId="039BE911" w14:textId="77777777" w:rsidR="006217C5" w:rsidRPr="00EC76D5" w:rsidRDefault="006217C5" w:rsidP="006217C5">
      <w:pPr>
        <w:pStyle w:val="Code"/>
        <w:rPr>
          <w:highlight w:val="white"/>
        </w:rPr>
      </w:pPr>
      <w:r w:rsidRPr="00EC76D5">
        <w:rPr>
          <w:highlight w:val="white"/>
        </w:rPr>
        <w:t>void clearerr(FILE* stream);</w:t>
      </w:r>
    </w:p>
    <w:p w14:paraId="0F48E94D" w14:textId="77777777" w:rsidR="006217C5" w:rsidRPr="00EC76D5" w:rsidRDefault="006217C5" w:rsidP="006217C5">
      <w:pPr>
        <w:pStyle w:val="Code"/>
        <w:rPr>
          <w:highlight w:val="white"/>
        </w:rPr>
      </w:pPr>
      <w:r w:rsidRPr="00EC76D5">
        <w:rPr>
          <w:highlight w:val="white"/>
        </w:rPr>
        <w:t>BOOL feof(FILE* stream);</w:t>
      </w:r>
    </w:p>
    <w:p w14:paraId="7B2AE451" w14:textId="77777777" w:rsidR="006217C5" w:rsidRPr="00EC76D5" w:rsidRDefault="006217C5" w:rsidP="006217C5">
      <w:pPr>
        <w:pStyle w:val="Code"/>
        <w:rPr>
          <w:highlight w:val="white"/>
        </w:rPr>
      </w:pPr>
      <w:r w:rsidRPr="00EC76D5">
        <w:rPr>
          <w:highlight w:val="white"/>
        </w:rPr>
        <w:t>int ferror(FILE* stream);</w:t>
      </w:r>
    </w:p>
    <w:p w14:paraId="37860438" w14:textId="77777777" w:rsidR="006217C5" w:rsidRPr="00EC76D5" w:rsidRDefault="006217C5" w:rsidP="006217C5">
      <w:pPr>
        <w:pStyle w:val="Code"/>
        <w:rPr>
          <w:highlight w:val="white"/>
        </w:rPr>
      </w:pPr>
      <w:r w:rsidRPr="00EC76D5">
        <w:rPr>
          <w:highlight w:val="white"/>
        </w:rPr>
        <w:t>void perror(const char* s);</w:t>
      </w:r>
    </w:p>
    <w:p w14:paraId="1A2D34CA" w14:textId="77777777" w:rsidR="006217C5" w:rsidRPr="00EC76D5" w:rsidRDefault="006217C5" w:rsidP="006217C5">
      <w:pPr>
        <w:pStyle w:val="Code"/>
        <w:rPr>
          <w:highlight w:val="white"/>
        </w:rPr>
      </w:pPr>
    </w:p>
    <w:p w14:paraId="3024BEC7" w14:textId="421D6066" w:rsidR="006217C5" w:rsidRPr="00EC76D5" w:rsidRDefault="006217C5" w:rsidP="006217C5">
      <w:pPr>
        <w:pStyle w:val="Code"/>
      </w:pPr>
      <w:r w:rsidRPr="00EC76D5">
        <w:rPr>
          <w:highlight w:val="white"/>
        </w:rPr>
        <w:t>#endif</w:t>
      </w:r>
    </w:p>
    <w:p w14:paraId="7C0800B8" w14:textId="6705C572" w:rsidR="000644C3" w:rsidRPr="00EC76D5" w:rsidRDefault="008D6750" w:rsidP="000644C3">
      <w:pPr>
        <w:pStyle w:val="CodeListing"/>
      </w:pPr>
      <w:r>
        <w:t>f</w:t>
      </w:r>
      <w:r w:rsidR="000644C3" w:rsidRPr="00EC76D5">
        <w:t>ile.c</w:t>
      </w:r>
    </w:p>
    <w:p w14:paraId="6FDE10A2" w14:textId="4F19E9AE" w:rsidR="000644C3" w:rsidRPr="00EC76D5" w:rsidRDefault="000644C3" w:rsidP="00390D2A">
      <w:pPr>
        <w:pStyle w:val="Code"/>
        <w:rPr>
          <w:highlight w:val="white"/>
        </w:rPr>
      </w:pPr>
      <w:r w:rsidRPr="00EC76D5">
        <w:rPr>
          <w:highlight w:val="white"/>
        </w:rPr>
        <w:t xml:space="preserve">#include </w:t>
      </w:r>
      <w:r w:rsidR="00294181">
        <w:rPr>
          <w:highlight w:val="white"/>
        </w:rPr>
        <w:t>&lt;stdio.h&gt;</w:t>
      </w:r>
    </w:p>
    <w:p w14:paraId="3531091F" w14:textId="04B32EE0" w:rsidR="000644C3" w:rsidRPr="00EC76D5" w:rsidRDefault="000644C3" w:rsidP="00390D2A">
      <w:pPr>
        <w:pStyle w:val="Code"/>
        <w:rPr>
          <w:highlight w:val="white"/>
        </w:rPr>
      </w:pPr>
      <w:r w:rsidRPr="00EC76D5">
        <w:rPr>
          <w:highlight w:val="white"/>
        </w:rPr>
        <w:t xml:space="preserve">#include </w:t>
      </w:r>
      <w:r w:rsidR="00EF337F">
        <w:rPr>
          <w:highlight w:val="white"/>
        </w:rPr>
        <w:t>&lt;errno.h&gt;</w:t>
      </w:r>
    </w:p>
    <w:p w14:paraId="3537B4D1" w14:textId="2286E9CD" w:rsidR="000644C3" w:rsidRPr="00EC76D5" w:rsidRDefault="000644C3" w:rsidP="00390D2A">
      <w:pPr>
        <w:pStyle w:val="Code"/>
        <w:rPr>
          <w:highlight w:val="white"/>
        </w:rPr>
      </w:pPr>
      <w:r w:rsidRPr="00EC76D5">
        <w:rPr>
          <w:highlight w:val="white"/>
        </w:rPr>
        <w:lastRenderedPageBreak/>
        <w:t xml:space="preserve">#include </w:t>
      </w:r>
      <w:r w:rsidR="00C1714A">
        <w:rPr>
          <w:highlight w:val="white"/>
        </w:rPr>
        <w:t>&lt;locale.h&gt;</w:t>
      </w:r>
    </w:p>
    <w:p w14:paraId="35208580" w14:textId="2A1501A3" w:rsidR="000644C3" w:rsidRPr="00EC76D5" w:rsidRDefault="000644C3" w:rsidP="00390D2A">
      <w:pPr>
        <w:pStyle w:val="Code"/>
        <w:rPr>
          <w:highlight w:val="white"/>
        </w:rPr>
      </w:pPr>
      <w:r w:rsidRPr="00EC76D5">
        <w:rPr>
          <w:highlight w:val="white"/>
        </w:rPr>
        <w:t xml:space="preserve">#include </w:t>
      </w:r>
      <w:r w:rsidR="00C1714A">
        <w:rPr>
          <w:highlight w:val="white"/>
        </w:rPr>
        <w:t>&lt;string.h&gt;</w:t>
      </w:r>
    </w:p>
    <w:p w14:paraId="3BAE5598" w14:textId="77777777" w:rsidR="000644C3" w:rsidRPr="00EC76D5" w:rsidRDefault="000644C3" w:rsidP="00390D2A">
      <w:pPr>
        <w:pStyle w:val="Code"/>
        <w:rPr>
          <w:highlight w:val="white"/>
        </w:rPr>
      </w:pPr>
    </w:p>
    <w:p w14:paraId="2A1676BF" w14:textId="77777777" w:rsidR="000644C3" w:rsidRPr="00EC76D5" w:rsidRDefault="000644C3" w:rsidP="00390D2A">
      <w:pPr>
        <w:pStyle w:val="Code"/>
        <w:rPr>
          <w:highlight w:val="white"/>
        </w:rPr>
      </w:pPr>
      <w:r w:rsidRPr="00EC76D5">
        <w:rPr>
          <w:highlight w:val="white"/>
        </w:rPr>
        <w:t>FILE g_fileArray[FOPEN_MAX] = {{TRUE, 0}, {TRUE, 1}, {TRUE, 2}};</w:t>
      </w:r>
    </w:p>
    <w:p w14:paraId="7E3F9462" w14:textId="77777777" w:rsidR="000644C3" w:rsidRPr="00EC76D5" w:rsidRDefault="000644C3" w:rsidP="00390D2A">
      <w:pPr>
        <w:pStyle w:val="Code"/>
        <w:rPr>
          <w:highlight w:val="white"/>
        </w:rPr>
      </w:pPr>
      <w:r w:rsidRPr="00EC76D5">
        <w:rPr>
          <w:highlight w:val="white"/>
        </w:rPr>
        <w:t>FILE* stdin = &amp;g_fileArray[0];</w:t>
      </w:r>
    </w:p>
    <w:p w14:paraId="682C7A3F" w14:textId="77777777" w:rsidR="000644C3" w:rsidRPr="00EC76D5" w:rsidRDefault="000644C3" w:rsidP="00390D2A">
      <w:pPr>
        <w:pStyle w:val="Code"/>
        <w:rPr>
          <w:highlight w:val="white"/>
        </w:rPr>
      </w:pPr>
      <w:r w:rsidRPr="00EC76D5">
        <w:rPr>
          <w:highlight w:val="white"/>
        </w:rPr>
        <w:t>FILE* stdout = &amp;g_fileArray[1];</w:t>
      </w:r>
    </w:p>
    <w:p w14:paraId="0D5AAC77" w14:textId="77777777" w:rsidR="000644C3" w:rsidRPr="00EC76D5" w:rsidRDefault="000644C3" w:rsidP="00390D2A">
      <w:pPr>
        <w:pStyle w:val="Code"/>
        <w:rPr>
          <w:highlight w:val="white"/>
        </w:rPr>
      </w:pPr>
      <w:r w:rsidRPr="00EC76D5">
        <w:rPr>
          <w:highlight w:val="white"/>
        </w:rPr>
        <w:t>FILE* stderr = &amp;g_fileArray[2];</w:t>
      </w:r>
    </w:p>
    <w:p w14:paraId="6A970215" w14:textId="77777777" w:rsidR="000644C3" w:rsidRPr="00EC76D5" w:rsidRDefault="000644C3" w:rsidP="00390D2A">
      <w:pPr>
        <w:pStyle w:val="Code"/>
        <w:rPr>
          <w:highlight w:val="white"/>
        </w:rPr>
      </w:pPr>
    </w:p>
    <w:p w14:paraId="3E37C9F4" w14:textId="77777777" w:rsidR="000644C3" w:rsidRPr="00EC76D5" w:rsidRDefault="000644C3" w:rsidP="00390D2A">
      <w:pPr>
        <w:pStyle w:val="Code"/>
        <w:rPr>
          <w:highlight w:val="white"/>
        </w:rPr>
      </w:pPr>
      <w:r w:rsidRPr="00EC76D5">
        <w:rPr>
          <w:highlight w:val="white"/>
        </w:rPr>
        <w:t>static enum { EEXIST, ENOENT, EACCES };</w:t>
      </w:r>
    </w:p>
    <w:p w14:paraId="7D4B65CF" w14:textId="77777777" w:rsidR="000644C3" w:rsidRPr="00EC76D5" w:rsidRDefault="000644C3" w:rsidP="00390D2A">
      <w:pPr>
        <w:pStyle w:val="Code"/>
        <w:rPr>
          <w:highlight w:val="white"/>
        </w:rPr>
      </w:pPr>
      <w:r w:rsidRPr="00EC76D5">
        <w:rPr>
          <w:highlight w:val="white"/>
        </w:rPr>
        <w:t>static enum { SEEK_SET = 0, SEEK_CUR = 1, SEEK_END = 2 };</w:t>
      </w:r>
    </w:p>
    <w:p w14:paraId="508DC40A" w14:textId="77777777" w:rsidR="000644C3" w:rsidRPr="00EC76D5" w:rsidRDefault="000644C3" w:rsidP="00390D2A">
      <w:pPr>
        <w:pStyle w:val="Code"/>
        <w:rPr>
          <w:highlight w:val="white"/>
        </w:rPr>
      </w:pPr>
    </w:p>
    <w:p w14:paraId="69A687A0" w14:textId="77777777" w:rsidR="000644C3" w:rsidRPr="00EC76D5" w:rsidRDefault="000644C3" w:rsidP="00390D2A">
      <w:pPr>
        <w:pStyle w:val="Code"/>
        <w:rPr>
          <w:highlight w:val="white"/>
        </w:rPr>
      </w:pPr>
      <w:r w:rsidRPr="00EC76D5">
        <w:rPr>
          <w:highlight w:val="white"/>
        </w:rPr>
        <w:t>static enum {READ = 0x40, WRITE = 0x41, READ_WRITE = 0x42};</w:t>
      </w:r>
    </w:p>
    <w:p w14:paraId="10DEB269" w14:textId="77777777" w:rsidR="000644C3" w:rsidRPr="00EC76D5" w:rsidRDefault="000644C3" w:rsidP="00390D2A">
      <w:pPr>
        <w:pStyle w:val="Code"/>
        <w:rPr>
          <w:highlight w:val="white"/>
        </w:rPr>
      </w:pPr>
    </w:p>
    <w:p w14:paraId="4A6F1726" w14:textId="77777777" w:rsidR="000644C3" w:rsidRPr="00EC76D5" w:rsidRDefault="000644C3" w:rsidP="00390D2A">
      <w:pPr>
        <w:pStyle w:val="Code"/>
        <w:rPr>
          <w:highlight w:val="white"/>
        </w:rPr>
      </w:pPr>
      <w:r w:rsidRPr="00EC76D5">
        <w:rPr>
          <w:highlight w:val="white"/>
        </w:rPr>
        <w:t>#define MAX(a,b) (((a) &gt; (b)) ? (a) : (b))</w:t>
      </w:r>
    </w:p>
    <w:p w14:paraId="22D7DEB4" w14:textId="77777777" w:rsidR="000644C3" w:rsidRPr="00EC76D5" w:rsidRDefault="000644C3" w:rsidP="00390D2A">
      <w:pPr>
        <w:pStyle w:val="Code"/>
        <w:rPr>
          <w:highlight w:val="white"/>
        </w:rPr>
      </w:pPr>
    </w:p>
    <w:p w14:paraId="4E876752" w14:textId="77777777" w:rsidR="000644C3" w:rsidRPr="00EC76D5" w:rsidRDefault="000644C3" w:rsidP="00390D2A">
      <w:pPr>
        <w:pStyle w:val="Code"/>
        <w:rPr>
          <w:highlight w:val="white"/>
        </w:rPr>
      </w:pPr>
      <w:r w:rsidRPr="00EC76D5">
        <w:rPr>
          <w:highlight w:val="white"/>
        </w:rPr>
        <w:t>#define FILE_NOT_FOUND 0x02</w:t>
      </w:r>
    </w:p>
    <w:p w14:paraId="3B939D04" w14:textId="77777777" w:rsidR="000644C3" w:rsidRPr="00EC76D5" w:rsidRDefault="000644C3" w:rsidP="00390D2A">
      <w:pPr>
        <w:pStyle w:val="Code"/>
        <w:rPr>
          <w:highlight w:val="white"/>
        </w:rPr>
      </w:pPr>
    </w:p>
    <w:p w14:paraId="28FB6F55" w14:textId="77777777" w:rsidR="000644C3" w:rsidRPr="00EC76D5" w:rsidRDefault="000644C3" w:rsidP="00390D2A">
      <w:pPr>
        <w:pStyle w:val="Code"/>
        <w:rPr>
          <w:highlight w:val="white"/>
        </w:rPr>
      </w:pPr>
      <w:r w:rsidRPr="00EC76D5">
        <w:rPr>
          <w:highlight w:val="white"/>
        </w:rPr>
        <w:t>#define PRINT(x,y) { printf(#x " = &lt;%" #y "&gt;\n", (x)); }</w:t>
      </w:r>
    </w:p>
    <w:p w14:paraId="50EAD14A" w14:textId="77777777" w:rsidR="000644C3" w:rsidRPr="00EC76D5" w:rsidRDefault="000644C3" w:rsidP="00390D2A">
      <w:pPr>
        <w:pStyle w:val="Code"/>
        <w:rPr>
          <w:highlight w:val="white"/>
        </w:rPr>
      </w:pPr>
    </w:p>
    <w:p w14:paraId="5B6BF3AD" w14:textId="77777777" w:rsidR="000644C3" w:rsidRPr="00EC76D5" w:rsidRDefault="000644C3" w:rsidP="00390D2A">
      <w:pPr>
        <w:pStyle w:val="Code"/>
        <w:rPr>
          <w:highlight w:val="white"/>
        </w:rPr>
      </w:pPr>
      <w:r w:rsidRPr="00EC76D5">
        <w:rPr>
          <w:highlight w:val="white"/>
        </w:rPr>
        <w:t>long filesize(int handle) {</w:t>
      </w:r>
    </w:p>
    <w:p w14:paraId="00D56A19" w14:textId="77777777" w:rsidR="000644C3" w:rsidRPr="00EC76D5" w:rsidRDefault="000644C3" w:rsidP="00390D2A">
      <w:pPr>
        <w:pStyle w:val="Code"/>
        <w:rPr>
          <w:highlight w:val="white"/>
        </w:rPr>
      </w:pPr>
      <w:r w:rsidRPr="00EC76D5">
        <w:rPr>
          <w:highlight w:val="white"/>
        </w:rPr>
        <w:t xml:space="preserve">  load_register(ah, 0x42s);</w:t>
      </w:r>
    </w:p>
    <w:p w14:paraId="1653E3A0" w14:textId="77777777" w:rsidR="000644C3" w:rsidRPr="00EC76D5" w:rsidRDefault="000644C3" w:rsidP="00390D2A">
      <w:pPr>
        <w:pStyle w:val="Code"/>
        <w:rPr>
          <w:highlight w:val="white"/>
        </w:rPr>
      </w:pPr>
      <w:r w:rsidRPr="00EC76D5">
        <w:rPr>
          <w:highlight w:val="white"/>
        </w:rPr>
        <w:t xml:space="preserve">  load_register(bx, handle);</w:t>
      </w:r>
    </w:p>
    <w:p w14:paraId="2B5040DA" w14:textId="77777777" w:rsidR="000644C3" w:rsidRPr="00EC76D5" w:rsidRDefault="000644C3" w:rsidP="00390D2A">
      <w:pPr>
        <w:pStyle w:val="Code"/>
        <w:rPr>
          <w:highlight w:val="white"/>
        </w:rPr>
      </w:pPr>
      <w:r w:rsidRPr="00EC76D5">
        <w:rPr>
          <w:highlight w:val="white"/>
        </w:rPr>
        <w:t xml:space="preserve">  load_register(cx, 0);</w:t>
      </w:r>
    </w:p>
    <w:p w14:paraId="40D4B45D" w14:textId="77777777" w:rsidR="000644C3" w:rsidRPr="00EC76D5" w:rsidRDefault="000644C3" w:rsidP="00390D2A">
      <w:pPr>
        <w:pStyle w:val="Code"/>
        <w:rPr>
          <w:highlight w:val="white"/>
        </w:rPr>
      </w:pPr>
      <w:r w:rsidRPr="00EC76D5">
        <w:rPr>
          <w:highlight w:val="white"/>
        </w:rPr>
        <w:t xml:space="preserve">  load_register(dx, 0);</w:t>
      </w:r>
    </w:p>
    <w:p w14:paraId="3B1828B8" w14:textId="77777777" w:rsidR="000644C3" w:rsidRPr="00EC76D5" w:rsidRDefault="000644C3" w:rsidP="00390D2A">
      <w:pPr>
        <w:pStyle w:val="Code"/>
        <w:rPr>
          <w:highlight w:val="white"/>
        </w:rPr>
      </w:pPr>
      <w:r w:rsidRPr="00EC76D5">
        <w:rPr>
          <w:highlight w:val="white"/>
        </w:rPr>
        <w:t xml:space="preserve">  interrupt(0x21s);</w:t>
      </w:r>
    </w:p>
    <w:p w14:paraId="28DEDD3B" w14:textId="77777777" w:rsidR="000644C3" w:rsidRPr="00EC76D5" w:rsidRDefault="000644C3" w:rsidP="00390D2A">
      <w:pPr>
        <w:pStyle w:val="Code"/>
        <w:rPr>
          <w:highlight w:val="white"/>
        </w:rPr>
      </w:pPr>
    </w:p>
    <w:p w14:paraId="2D016580" w14:textId="77777777" w:rsidR="000644C3" w:rsidRPr="00EC76D5" w:rsidRDefault="000644C3" w:rsidP="00390D2A">
      <w:pPr>
        <w:pStyle w:val="Code"/>
        <w:rPr>
          <w:highlight w:val="white"/>
        </w:rPr>
      </w:pPr>
      <w:r w:rsidRPr="00EC76D5">
        <w:rPr>
          <w:highlight w:val="white"/>
        </w:rPr>
        <w:t xml:space="preserve">  int high, low;</w:t>
      </w:r>
    </w:p>
    <w:p w14:paraId="299FAB8E" w14:textId="77777777" w:rsidR="000644C3" w:rsidRPr="00EC76D5" w:rsidRDefault="000644C3" w:rsidP="00390D2A">
      <w:pPr>
        <w:pStyle w:val="Code"/>
        <w:rPr>
          <w:highlight w:val="white"/>
        </w:rPr>
      </w:pPr>
      <w:r w:rsidRPr="00EC76D5">
        <w:rPr>
          <w:highlight w:val="white"/>
        </w:rPr>
        <w:t xml:space="preserve">  store_register(dx, high);</w:t>
      </w:r>
    </w:p>
    <w:p w14:paraId="6D852812" w14:textId="77777777" w:rsidR="000644C3" w:rsidRPr="00EC76D5" w:rsidRDefault="000644C3" w:rsidP="00390D2A">
      <w:pPr>
        <w:pStyle w:val="Code"/>
        <w:rPr>
          <w:highlight w:val="white"/>
        </w:rPr>
      </w:pPr>
      <w:r w:rsidRPr="00EC76D5">
        <w:rPr>
          <w:highlight w:val="white"/>
        </w:rPr>
        <w:t xml:space="preserve">  store_register(ax, low);</w:t>
      </w:r>
    </w:p>
    <w:p w14:paraId="285F314D" w14:textId="77777777" w:rsidR="000644C3" w:rsidRPr="00EC76D5" w:rsidRDefault="000644C3" w:rsidP="00390D2A">
      <w:pPr>
        <w:pStyle w:val="Code"/>
        <w:rPr>
          <w:highlight w:val="white"/>
        </w:rPr>
      </w:pPr>
      <w:r w:rsidRPr="00EC76D5">
        <w:rPr>
          <w:highlight w:val="white"/>
        </w:rPr>
        <w:t xml:space="preserve">  clear_registers();</w:t>
      </w:r>
    </w:p>
    <w:p w14:paraId="66F32D10" w14:textId="77777777" w:rsidR="000644C3" w:rsidRPr="00EC76D5" w:rsidRDefault="000644C3" w:rsidP="00390D2A">
      <w:pPr>
        <w:pStyle w:val="Code"/>
        <w:rPr>
          <w:highlight w:val="white"/>
        </w:rPr>
      </w:pPr>
    </w:p>
    <w:p w14:paraId="273EC1A8" w14:textId="77777777" w:rsidR="000644C3" w:rsidRPr="00EC76D5" w:rsidRDefault="000644C3" w:rsidP="00390D2A">
      <w:pPr>
        <w:pStyle w:val="Code"/>
        <w:rPr>
          <w:highlight w:val="white"/>
        </w:rPr>
      </w:pPr>
      <w:r w:rsidRPr="00EC76D5">
        <w:rPr>
          <w:highlight w:val="white"/>
        </w:rPr>
        <w:t xml:space="preserve">  return (((long) high) &lt;&lt; 4) + ((long) low);</w:t>
      </w:r>
    </w:p>
    <w:p w14:paraId="66E39850" w14:textId="77777777" w:rsidR="000644C3" w:rsidRPr="00EC76D5" w:rsidRDefault="000644C3" w:rsidP="00390D2A">
      <w:pPr>
        <w:pStyle w:val="Code"/>
        <w:rPr>
          <w:highlight w:val="white"/>
        </w:rPr>
      </w:pPr>
      <w:r w:rsidRPr="00EC76D5">
        <w:rPr>
          <w:highlight w:val="white"/>
        </w:rPr>
        <w:t>}</w:t>
      </w:r>
    </w:p>
    <w:p w14:paraId="468F979D" w14:textId="77777777" w:rsidR="00A50429" w:rsidRPr="00EC76D5" w:rsidRDefault="00A50429" w:rsidP="00390D2A">
      <w:pPr>
        <w:pStyle w:val="Code"/>
        <w:rPr>
          <w:highlight w:val="white"/>
        </w:rPr>
      </w:pPr>
    </w:p>
    <w:p w14:paraId="53917E95" w14:textId="5B898A68" w:rsidR="000644C3" w:rsidRPr="00EC76D5" w:rsidRDefault="000644C3" w:rsidP="00390D2A">
      <w:pPr>
        <w:pStyle w:val="Code"/>
        <w:rPr>
          <w:highlight w:val="white"/>
        </w:rPr>
      </w:pPr>
      <w:r w:rsidRPr="00EC76D5">
        <w:rPr>
          <w:highlight w:val="white"/>
        </w:rPr>
        <w:t>static int filecreate(const char* name) {</w:t>
      </w:r>
    </w:p>
    <w:p w14:paraId="0FB20880" w14:textId="77777777" w:rsidR="000644C3" w:rsidRPr="00EC76D5" w:rsidRDefault="000644C3" w:rsidP="00390D2A">
      <w:pPr>
        <w:pStyle w:val="Code"/>
        <w:rPr>
          <w:highlight w:val="white"/>
        </w:rPr>
      </w:pPr>
      <w:r w:rsidRPr="00EC76D5">
        <w:rPr>
          <w:highlight w:val="white"/>
        </w:rPr>
        <w:t xml:space="preserve">  load_register(ah, 0x3Cs);</w:t>
      </w:r>
    </w:p>
    <w:p w14:paraId="3BFCDF55" w14:textId="77777777" w:rsidR="000644C3" w:rsidRPr="00EC76D5" w:rsidRDefault="000644C3" w:rsidP="00390D2A">
      <w:pPr>
        <w:pStyle w:val="Code"/>
        <w:rPr>
          <w:highlight w:val="white"/>
        </w:rPr>
      </w:pPr>
      <w:r w:rsidRPr="00EC76D5">
        <w:rPr>
          <w:highlight w:val="white"/>
        </w:rPr>
        <w:t xml:space="preserve">  load_register(cx, 0x00);</w:t>
      </w:r>
    </w:p>
    <w:p w14:paraId="6F1088A2" w14:textId="77777777" w:rsidR="000644C3" w:rsidRPr="00EC76D5" w:rsidRDefault="000644C3" w:rsidP="00390D2A">
      <w:pPr>
        <w:pStyle w:val="Code"/>
        <w:rPr>
          <w:highlight w:val="white"/>
        </w:rPr>
      </w:pPr>
      <w:r w:rsidRPr="00EC76D5">
        <w:rPr>
          <w:highlight w:val="white"/>
        </w:rPr>
        <w:t xml:space="preserve">  load_register(dx, name);</w:t>
      </w:r>
    </w:p>
    <w:p w14:paraId="68569700" w14:textId="77777777" w:rsidR="000644C3" w:rsidRPr="00EC76D5" w:rsidRDefault="000644C3" w:rsidP="00390D2A">
      <w:pPr>
        <w:pStyle w:val="Code"/>
        <w:rPr>
          <w:highlight w:val="white"/>
        </w:rPr>
      </w:pPr>
      <w:r w:rsidRPr="00EC76D5">
        <w:rPr>
          <w:highlight w:val="white"/>
        </w:rPr>
        <w:t xml:space="preserve">  interrupt(0x21s);</w:t>
      </w:r>
    </w:p>
    <w:p w14:paraId="5CEBC76B" w14:textId="77777777" w:rsidR="000644C3" w:rsidRPr="00EC76D5" w:rsidRDefault="000644C3" w:rsidP="00390D2A">
      <w:pPr>
        <w:pStyle w:val="Code"/>
        <w:rPr>
          <w:highlight w:val="white"/>
        </w:rPr>
      </w:pPr>
    </w:p>
    <w:p w14:paraId="5C4E4DB4" w14:textId="77777777" w:rsidR="000644C3" w:rsidRPr="00EC76D5" w:rsidRDefault="000644C3" w:rsidP="00390D2A">
      <w:pPr>
        <w:pStyle w:val="Code"/>
        <w:rPr>
          <w:highlight w:val="white"/>
        </w:rPr>
      </w:pPr>
      <w:r w:rsidRPr="00EC76D5">
        <w:rPr>
          <w:highlight w:val="white"/>
        </w:rPr>
        <w:t xml:space="preserve">  int handle;</w:t>
      </w:r>
    </w:p>
    <w:p w14:paraId="4307D991" w14:textId="77777777" w:rsidR="000644C3" w:rsidRPr="00EC76D5" w:rsidRDefault="000644C3" w:rsidP="00390D2A">
      <w:pPr>
        <w:pStyle w:val="Code"/>
        <w:rPr>
          <w:highlight w:val="white"/>
        </w:rPr>
      </w:pPr>
      <w:r w:rsidRPr="00EC76D5">
        <w:rPr>
          <w:highlight w:val="white"/>
        </w:rPr>
        <w:t xml:space="preserve">  store_register(ax, handle);</w:t>
      </w:r>
    </w:p>
    <w:p w14:paraId="6CB616BC" w14:textId="77777777" w:rsidR="000644C3" w:rsidRPr="00EC76D5" w:rsidRDefault="000644C3" w:rsidP="00390D2A">
      <w:pPr>
        <w:pStyle w:val="Code"/>
        <w:rPr>
          <w:highlight w:val="white"/>
        </w:rPr>
      </w:pPr>
      <w:r w:rsidRPr="00EC76D5">
        <w:rPr>
          <w:highlight w:val="white"/>
        </w:rPr>
        <w:t xml:space="preserve">  return handle;</w:t>
      </w:r>
    </w:p>
    <w:p w14:paraId="2B2316C7" w14:textId="77777777" w:rsidR="000644C3" w:rsidRPr="00EC76D5" w:rsidRDefault="000644C3" w:rsidP="00390D2A">
      <w:pPr>
        <w:pStyle w:val="Code"/>
        <w:rPr>
          <w:highlight w:val="white"/>
        </w:rPr>
      </w:pPr>
      <w:r w:rsidRPr="00EC76D5">
        <w:rPr>
          <w:highlight w:val="white"/>
        </w:rPr>
        <w:t>}</w:t>
      </w:r>
    </w:p>
    <w:p w14:paraId="7C2DAB2D" w14:textId="77777777" w:rsidR="000644C3" w:rsidRPr="00EC76D5" w:rsidRDefault="000644C3" w:rsidP="00390D2A">
      <w:pPr>
        <w:pStyle w:val="Code"/>
        <w:rPr>
          <w:highlight w:val="white"/>
        </w:rPr>
      </w:pPr>
    </w:p>
    <w:p w14:paraId="7F0CEA36" w14:textId="77777777" w:rsidR="000644C3" w:rsidRPr="00EC76D5" w:rsidRDefault="000644C3" w:rsidP="00390D2A">
      <w:pPr>
        <w:pStyle w:val="Code"/>
        <w:rPr>
          <w:highlight w:val="white"/>
        </w:rPr>
      </w:pPr>
      <w:r w:rsidRPr="00EC76D5">
        <w:rPr>
          <w:highlight w:val="white"/>
        </w:rPr>
        <w:t>BOOL fileexists(const char* name) {</w:t>
      </w:r>
    </w:p>
    <w:p w14:paraId="2D82060A" w14:textId="77777777" w:rsidR="000644C3" w:rsidRPr="00EC76D5" w:rsidRDefault="000644C3" w:rsidP="00390D2A">
      <w:pPr>
        <w:pStyle w:val="Code"/>
        <w:rPr>
          <w:highlight w:val="white"/>
        </w:rPr>
      </w:pPr>
      <w:r w:rsidRPr="00EC76D5">
        <w:rPr>
          <w:highlight w:val="white"/>
        </w:rPr>
        <w:t xml:space="preserve">  load_register(ah, 0x43s);</w:t>
      </w:r>
    </w:p>
    <w:p w14:paraId="702E812D" w14:textId="77777777" w:rsidR="000644C3" w:rsidRPr="00EC76D5" w:rsidRDefault="000644C3" w:rsidP="00390D2A">
      <w:pPr>
        <w:pStyle w:val="Code"/>
        <w:rPr>
          <w:highlight w:val="white"/>
        </w:rPr>
      </w:pPr>
      <w:r w:rsidRPr="00EC76D5">
        <w:rPr>
          <w:highlight w:val="white"/>
        </w:rPr>
        <w:t xml:space="preserve">  load_register(al, 0x00s);</w:t>
      </w:r>
    </w:p>
    <w:p w14:paraId="431E897E" w14:textId="77777777" w:rsidR="000644C3" w:rsidRPr="00EC76D5" w:rsidRDefault="000644C3" w:rsidP="00390D2A">
      <w:pPr>
        <w:pStyle w:val="Code"/>
        <w:rPr>
          <w:highlight w:val="white"/>
        </w:rPr>
      </w:pPr>
      <w:r w:rsidRPr="00EC76D5">
        <w:rPr>
          <w:highlight w:val="white"/>
        </w:rPr>
        <w:t xml:space="preserve">  load_register(dx, name);</w:t>
      </w:r>
    </w:p>
    <w:p w14:paraId="058D8137" w14:textId="77777777" w:rsidR="000644C3" w:rsidRPr="00EC76D5" w:rsidRDefault="000644C3" w:rsidP="00390D2A">
      <w:pPr>
        <w:pStyle w:val="Code"/>
        <w:rPr>
          <w:highlight w:val="white"/>
        </w:rPr>
      </w:pPr>
      <w:r w:rsidRPr="00EC76D5">
        <w:rPr>
          <w:highlight w:val="white"/>
        </w:rPr>
        <w:t xml:space="preserve">  interrupt(0x21s);</w:t>
      </w:r>
    </w:p>
    <w:p w14:paraId="20A2D7AD" w14:textId="77777777" w:rsidR="000644C3" w:rsidRPr="00EC76D5" w:rsidRDefault="000644C3" w:rsidP="00390D2A">
      <w:pPr>
        <w:pStyle w:val="Code"/>
        <w:rPr>
          <w:highlight w:val="white"/>
        </w:rPr>
      </w:pPr>
    </w:p>
    <w:p w14:paraId="2238C045" w14:textId="77777777" w:rsidR="000644C3" w:rsidRPr="00EC76D5" w:rsidRDefault="000644C3" w:rsidP="00390D2A">
      <w:pPr>
        <w:pStyle w:val="Code"/>
        <w:rPr>
          <w:highlight w:val="white"/>
        </w:rPr>
      </w:pPr>
      <w:r w:rsidRPr="00EC76D5">
        <w:rPr>
          <w:highlight w:val="white"/>
        </w:rPr>
        <w:t xml:space="preserve">  { int code;</w:t>
      </w:r>
    </w:p>
    <w:p w14:paraId="7634E849" w14:textId="77777777" w:rsidR="000644C3" w:rsidRPr="00EC76D5" w:rsidRDefault="000644C3" w:rsidP="00390D2A">
      <w:pPr>
        <w:pStyle w:val="Code"/>
        <w:rPr>
          <w:highlight w:val="white"/>
        </w:rPr>
      </w:pPr>
      <w:r w:rsidRPr="00EC76D5">
        <w:rPr>
          <w:highlight w:val="white"/>
        </w:rPr>
        <w:t xml:space="preserve">    store_register(ax, code);</w:t>
      </w:r>
    </w:p>
    <w:p w14:paraId="66C034D3" w14:textId="77777777" w:rsidR="000644C3" w:rsidRPr="00EC76D5" w:rsidRDefault="000644C3" w:rsidP="00390D2A">
      <w:pPr>
        <w:pStyle w:val="Code"/>
        <w:rPr>
          <w:highlight w:val="white"/>
        </w:rPr>
      </w:pPr>
      <w:r w:rsidRPr="00EC76D5">
        <w:rPr>
          <w:highlight w:val="white"/>
        </w:rPr>
        <w:t xml:space="preserve">    clear_registers();</w:t>
      </w:r>
    </w:p>
    <w:p w14:paraId="63298AAC" w14:textId="77777777" w:rsidR="000644C3" w:rsidRPr="00EC76D5" w:rsidRDefault="000644C3" w:rsidP="00390D2A">
      <w:pPr>
        <w:pStyle w:val="Code"/>
        <w:rPr>
          <w:highlight w:val="white"/>
        </w:rPr>
      </w:pPr>
      <w:r w:rsidRPr="00EC76D5">
        <w:rPr>
          <w:highlight w:val="white"/>
        </w:rPr>
        <w:t xml:space="preserve">    return (code != FILE_NOT_FOUND);</w:t>
      </w:r>
    </w:p>
    <w:p w14:paraId="4BB9E564" w14:textId="77777777" w:rsidR="000644C3" w:rsidRPr="00EC76D5" w:rsidRDefault="000644C3" w:rsidP="00390D2A">
      <w:pPr>
        <w:pStyle w:val="Code"/>
        <w:rPr>
          <w:highlight w:val="white"/>
        </w:rPr>
      </w:pPr>
      <w:r w:rsidRPr="00EC76D5">
        <w:rPr>
          <w:highlight w:val="white"/>
        </w:rPr>
        <w:t xml:space="preserve">  }</w:t>
      </w:r>
    </w:p>
    <w:p w14:paraId="35A1FF4D" w14:textId="77777777" w:rsidR="000644C3" w:rsidRPr="00EC76D5" w:rsidRDefault="000644C3" w:rsidP="00390D2A">
      <w:pPr>
        <w:pStyle w:val="Code"/>
        <w:rPr>
          <w:highlight w:val="white"/>
        </w:rPr>
      </w:pPr>
      <w:r w:rsidRPr="00EC76D5">
        <w:rPr>
          <w:highlight w:val="white"/>
        </w:rPr>
        <w:t>}</w:t>
      </w:r>
    </w:p>
    <w:p w14:paraId="22CBFBE0" w14:textId="77777777" w:rsidR="000644C3" w:rsidRPr="00EC76D5" w:rsidRDefault="000644C3" w:rsidP="00390D2A">
      <w:pPr>
        <w:pStyle w:val="Code"/>
        <w:rPr>
          <w:highlight w:val="white"/>
        </w:rPr>
      </w:pPr>
    </w:p>
    <w:p w14:paraId="068A7E1F" w14:textId="77777777" w:rsidR="000644C3" w:rsidRPr="00EC76D5" w:rsidRDefault="000644C3" w:rsidP="00390D2A">
      <w:pPr>
        <w:pStyle w:val="Code"/>
        <w:rPr>
          <w:highlight w:val="white"/>
        </w:rPr>
      </w:pPr>
      <w:r w:rsidRPr="00EC76D5">
        <w:rPr>
          <w:highlight w:val="white"/>
        </w:rPr>
        <w:t>static int fileopen(const char* name, unsigned short mode) {</w:t>
      </w:r>
    </w:p>
    <w:p w14:paraId="19E8BAA4" w14:textId="77777777" w:rsidR="000644C3" w:rsidRPr="00EC76D5" w:rsidRDefault="000644C3" w:rsidP="00390D2A">
      <w:pPr>
        <w:pStyle w:val="Code"/>
        <w:rPr>
          <w:highlight w:val="white"/>
        </w:rPr>
      </w:pPr>
      <w:r w:rsidRPr="00EC76D5">
        <w:rPr>
          <w:highlight w:val="white"/>
        </w:rPr>
        <w:t xml:space="preserve">  load_register(ah, 0x3Ds);</w:t>
      </w:r>
    </w:p>
    <w:p w14:paraId="104CDB3B" w14:textId="77777777" w:rsidR="000644C3" w:rsidRPr="00EC76D5" w:rsidRDefault="000644C3" w:rsidP="00390D2A">
      <w:pPr>
        <w:pStyle w:val="Code"/>
        <w:rPr>
          <w:highlight w:val="white"/>
        </w:rPr>
      </w:pPr>
      <w:r w:rsidRPr="00EC76D5">
        <w:rPr>
          <w:highlight w:val="white"/>
        </w:rPr>
        <w:t xml:space="preserve">  load_register(al, mode);</w:t>
      </w:r>
    </w:p>
    <w:p w14:paraId="6F831C01" w14:textId="77777777" w:rsidR="000644C3" w:rsidRPr="00EC76D5" w:rsidRDefault="000644C3" w:rsidP="00390D2A">
      <w:pPr>
        <w:pStyle w:val="Code"/>
        <w:rPr>
          <w:highlight w:val="white"/>
        </w:rPr>
      </w:pPr>
      <w:r w:rsidRPr="00EC76D5">
        <w:rPr>
          <w:highlight w:val="white"/>
        </w:rPr>
        <w:t xml:space="preserve">  load_register(dx, name);</w:t>
      </w:r>
    </w:p>
    <w:p w14:paraId="13D64DB3" w14:textId="77777777" w:rsidR="000644C3" w:rsidRPr="00EC76D5" w:rsidRDefault="000644C3" w:rsidP="00390D2A">
      <w:pPr>
        <w:pStyle w:val="Code"/>
        <w:rPr>
          <w:highlight w:val="white"/>
        </w:rPr>
      </w:pPr>
      <w:r w:rsidRPr="00EC76D5">
        <w:rPr>
          <w:highlight w:val="white"/>
        </w:rPr>
        <w:t xml:space="preserve">  interrupt(0x21s);</w:t>
      </w:r>
    </w:p>
    <w:p w14:paraId="1F6F7EE8" w14:textId="77777777" w:rsidR="000644C3" w:rsidRPr="00EC76D5" w:rsidRDefault="000644C3" w:rsidP="00390D2A">
      <w:pPr>
        <w:pStyle w:val="Code"/>
        <w:rPr>
          <w:highlight w:val="white"/>
        </w:rPr>
      </w:pPr>
    </w:p>
    <w:p w14:paraId="13644A93" w14:textId="77777777" w:rsidR="000644C3" w:rsidRPr="00EC76D5" w:rsidRDefault="000644C3" w:rsidP="00390D2A">
      <w:pPr>
        <w:pStyle w:val="Code"/>
        <w:rPr>
          <w:highlight w:val="white"/>
        </w:rPr>
      </w:pPr>
      <w:r w:rsidRPr="00EC76D5">
        <w:rPr>
          <w:highlight w:val="white"/>
        </w:rPr>
        <w:t xml:space="preserve">  int handle;</w:t>
      </w:r>
    </w:p>
    <w:p w14:paraId="098D970A" w14:textId="77777777" w:rsidR="000644C3" w:rsidRPr="00EC76D5" w:rsidRDefault="000644C3" w:rsidP="00390D2A">
      <w:pPr>
        <w:pStyle w:val="Code"/>
        <w:rPr>
          <w:highlight w:val="white"/>
        </w:rPr>
      </w:pPr>
      <w:r w:rsidRPr="00EC76D5">
        <w:rPr>
          <w:highlight w:val="white"/>
        </w:rPr>
        <w:t xml:space="preserve">  store_register(ax, handle);</w:t>
      </w:r>
    </w:p>
    <w:p w14:paraId="308BBFD5" w14:textId="77777777" w:rsidR="00454B8E" w:rsidRPr="00EC76D5" w:rsidRDefault="00454B8E" w:rsidP="00390D2A">
      <w:pPr>
        <w:pStyle w:val="Code"/>
        <w:rPr>
          <w:highlight w:val="white"/>
        </w:rPr>
      </w:pPr>
    </w:p>
    <w:p w14:paraId="71474557" w14:textId="4FDB7105" w:rsidR="000644C3" w:rsidRPr="00EC76D5" w:rsidRDefault="000644C3" w:rsidP="00390D2A">
      <w:pPr>
        <w:pStyle w:val="Code"/>
        <w:rPr>
          <w:highlight w:val="white"/>
        </w:rPr>
      </w:pPr>
      <w:r w:rsidRPr="00EC76D5">
        <w:rPr>
          <w:highlight w:val="white"/>
        </w:rPr>
        <w:t xml:space="preserve">  if (handle &gt; 2) {</w:t>
      </w:r>
    </w:p>
    <w:p w14:paraId="563C1689" w14:textId="77777777" w:rsidR="000644C3" w:rsidRPr="00EC76D5" w:rsidRDefault="000644C3" w:rsidP="00390D2A">
      <w:pPr>
        <w:pStyle w:val="Code"/>
        <w:rPr>
          <w:highlight w:val="white"/>
        </w:rPr>
      </w:pPr>
      <w:r w:rsidRPr="00EC76D5">
        <w:rPr>
          <w:highlight w:val="white"/>
        </w:rPr>
        <w:t xml:space="preserve">    return handle;</w:t>
      </w:r>
    </w:p>
    <w:p w14:paraId="5A397064" w14:textId="77777777" w:rsidR="000644C3" w:rsidRPr="00EC76D5" w:rsidRDefault="000644C3" w:rsidP="00390D2A">
      <w:pPr>
        <w:pStyle w:val="Code"/>
        <w:rPr>
          <w:highlight w:val="white"/>
        </w:rPr>
      </w:pPr>
      <w:r w:rsidRPr="00EC76D5">
        <w:rPr>
          <w:highlight w:val="white"/>
        </w:rPr>
        <w:t xml:space="preserve">  }</w:t>
      </w:r>
    </w:p>
    <w:p w14:paraId="6899985F" w14:textId="77777777" w:rsidR="000644C3" w:rsidRPr="00EC76D5" w:rsidRDefault="000644C3" w:rsidP="00390D2A">
      <w:pPr>
        <w:pStyle w:val="Code"/>
        <w:rPr>
          <w:highlight w:val="white"/>
        </w:rPr>
      </w:pPr>
      <w:r w:rsidRPr="00EC76D5">
        <w:rPr>
          <w:highlight w:val="white"/>
        </w:rPr>
        <w:t xml:space="preserve">  else {</w:t>
      </w:r>
    </w:p>
    <w:p w14:paraId="677771DD" w14:textId="77777777" w:rsidR="000644C3" w:rsidRPr="00EC76D5" w:rsidRDefault="000644C3" w:rsidP="00390D2A">
      <w:pPr>
        <w:pStyle w:val="Code"/>
        <w:rPr>
          <w:highlight w:val="white"/>
        </w:rPr>
      </w:pPr>
      <w:r w:rsidRPr="00EC76D5">
        <w:rPr>
          <w:highlight w:val="white"/>
        </w:rPr>
        <w:t xml:space="preserve">    errno = handle;</w:t>
      </w:r>
    </w:p>
    <w:p w14:paraId="6C582710" w14:textId="77777777" w:rsidR="000644C3" w:rsidRPr="00EC76D5" w:rsidRDefault="000644C3" w:rsidP="00390D2A">
      <w:pPr>
        <w:pStyle w:val="Code"/>
        <w:rPr>
          <w:highlight w:val="white"/>
        </w:rPr>
      </w:pPr>
      <w:r w:rsidRPr="00EC76D5">
        <w:rPr>
          <w:highlight w:val="white"/>
        </w:rPr>
        <w:t xml:space="preserve">    return -1;</w:t>
      </w:r>
    </w:p>
    <w:p w14:paraId="0CDF93B7" w14:textId="77777777" w:rsidR="000644C3" w:rsidRPr="00EC76D5" w:rsidRDefault="000644C3" w:rsidP="00390D2A">
      <w:pPr>
        <w:pStyle w:val="Code"/>
        <w:rPr>
          <w:highlight w:val="white"/>
        </w:rPr>
      </w:pPr>
      <w:r w:rsidRPr="00EC76D5">
        <w:rPr>
          <w:highlight w:val="white"/>
        </w:rPr>
        <w:t xml:space="preserve">  }</w:t>
      </w:r>
    </w:p>
    <w:p w14:paraId="7832938B" w14:textId="77777777" w:rsidR="000644C3" w:rsidRPr="00EC76D5" w:rsidRDefault="000644C3" w:rsidP="00390D2A">
      <w:pPr>
        <w:pStyle w:val="Code"/>
        <w:rPr>
          <w:highlight w:val="white"/>
        </w:rPr>
      </w:pPr>
      <w:r w:rsidRPr="00EC76D5">
        <w:rPr>
          <w:highlight w:val="white"/>
        </w:rPr>
        <w:t>}</w:t>
      </w:r>
    </w:p>
    <w:p w14:paraId="475320F3" w14:textId="77777777" w:rsidR="000644C3" w:rsidRPr="00EC76D5" w:rsidRDefault="000644C3" w:rsidP="00390D2A">
      <w:pPr>
        <w:pStyle w:val="Code"/>
        <w:rPr>
          <w:highlight w:val="white"/>
        </w:rPr>
      </w:pPr>
    </w:p>
    <w:p w14:paraId="5B23E204" w14:textId="77777777" w:rsidR="000644C3" w:rsidRPr="00EC76D5" w:rsidRDefault="000644C3" w:rsidP="00390D2A">
      <w:pPr>
        <w:pStyle w:val="Code"/>
        <w:rPr>
          <w:highlight w:val="white"/>
        </w:rPr>
      </w:pPr>
      <w:r w:rsidRPr="00EC76D5">
        <w:rPr>
          <w:highlight w:val="white"/>
        </w:rPr>
        <w:t>FILE* fopen(const char* filename, const char* mode) {</w:t>
      </w:r>
    </w:p>
    <w:p w14:paraId="0AA2A832" w14:textId="77777777" w:rsidR="000644C3" w:rsidRPr="00EC76D5" w:rsidRDefault="000644C3" w:rsidP="00390D2A">
      <w:pPr>
        <w:pStyle w:val="Code"/>
        <w:rPr>
          <w:highlight w:val="white"/>
        </w:rPr>
      </w:pPr>
      <w:r w:rsidRPr="00EC76D5">
        <w:rPr>
          <w:highlight w:val="white"/>
        </w:rPr>
        <w:t xml:space="preserve">  int index;</w:t>
      </w:r>
    </w:p>
    <w:p w14:paraId="1D1B397E" w14:textId="77777777" w:rsidR="000644C3" w:rsidRPr="00EC76D5" w:rsidRDefault="000644C3" w:rsidP="00390D2A">
      <w:pPr>
        <w:pStyle w:val="Code"/>
        <w:rPr>
          <w:highlight w:val="white"/>
        </w:rPr>
      </w:pPr>
      <w:r w:rsidRPr="00EC76D5">
        <w:rPr>
          <w:highlight w:val="white"/>
        </w:rPr>
        <w:t xml:space="preserve">  for (index = 0; index &lt; FOPEN_MAX; ++index) {</w:t>
      </w:r>
    </w:p>
    <w:p w14:paraId="38795A82" w14:textId="77777777" w:rsidR="000644C3" w:rsidRPr="00EC76D5" w:rsidRDefault="000644C3" w:rsidP="00390D2A">
      <w:pPr>
        <w:pStyle w:val="Code"/>
        <w:rPr>
          <w:highlight w:val="white"/>
        </w:rPr>
      </w:pPr>
      <w:r w:rsidRPr="00EC76D5">
        <w:rPr>
          <w:highlight w:val="white"/>
        </w:rPr>
        <w:t xml:space="preserve">    if (!g_fileArray[index].open) {</w:t>
      </w:r>
    </w:p>
    <w:p w14:paraId="5850DB66" w14:textId="77777777" w:rsidR="000644C3" w:rsidRPr="00EC76D5" w:rsidRDefault="000644C3" w:rsidP="00390D2A">
      <w:pPr>
        <w:pStyle w:val="Code"/>
        <w:rPr>
          <w:highlight w:val="white"/>
        </w:rPr>
      </w:pPr>
      <w:r w:rsidRPr="00EC76D5">
        <w:rPr>
          <w:highlight w:val="white"/>
        </w:rPr>
        <w:t xml:space="preserve">      return freopen(filename, mode, &amp;g_fileArray[index]);</w:t>
      </w:r>
    </w:p>
    <w:p w14:paraId="30FDAADA" w14:textId="77777777" w:rsidR="000644C3" w:rsidRPr="00EC76D5" w:rsidRDefault="000644C3" w:rsidP="00390D2A">
      <w:pPr>
        <w:pStyle w:val="Code"/>
        <w:rPr>
          <w:highlight w:val="white"/>
        </w:rPr>
      </w:pPr>
      <w:r w:rsidRPr="00EC76D5">
        <w:rPr>
          <w:highlight w:val="white"/>
        </w:rPr>
        <w:t xml:space="preserve">    }</w:t>
      </w:r>
    </w:p>
    <w:p w14:paraId="0E903C06" w14:textId="77777777" w:rsidR="000644C3" w:rsidRPr="00EC76D5" w:rsidRDefault="000644C3" w:rsidP="00390D2A">
      <w:pPr>
        <w:pStyle w:val="Code"/>
        <w:rPr>
          <w:highlight w:val="white"/>
        </w:rPr>
      </w:pPr>
      <w:r w:rsidRPr="00EC76D5">
        <w:rPr>
          <w:highlight w:val="white"/>
        </w:rPr>
        <w:t xml:space="preserve">  }</w:t>
      </w:r>
    </w:p>
    <w:p w14:paraId="4E5B68F4" w14:textId="77777777" w:rsidR="000644C3" w:rsidRPr="00EC76D5" w:rsidRDefault="000644C3" w:rsidP="00390D2A">
      <w:pPr>
        <w:pStyle w:val="Code"/>
        <w:rPr>
          <w:highlight w:val="white"/>
        </w:rPr>
      </w:pPr>
    </w:p>
    <w:p w14:paraId="23D62A04" w14:textId="77777777" w:rsidR="000644C3" w:rsidRPr="00EC76D5" w:rsidRDefault="000644C3" w:rsidP="00390D2A">
      <w:pPr>
        <w:pStyle w:val="Code"/>
        <w:rPr>
          <w:highlight w:val="white"/>
        </w:rPr>
      </w:pPr>
      <w:r w:rsidRPr="00EC76D5">
        <w:rPr>
          <w:highlight w:val="white"/>
        </w:rPr>
        <w:t xml:space="preserve">  return NULL;</w:t>
      </w:r>
    </w:p>
    <w:p w14:paraId="6A1698F8" w14:textId="77777777" w:rsidR="000644C3" w:rsidRPr="00EC76D5" w:rsidRDefault="000644C3" w:rsidP="00390D2A">
      <w:pPr>
        <w:pStyle w:val="Code"/>
        <w:rPr>
          <w:highlight w:val="white"/>
        </w:rPr>
      </w:pPr>
      <w:r w:rsidRPr="00EC76D5">
        <w:rPr>
          <w:highlight w:val="white"/>
        </w:rPr>
        <w:t>}</w:t>
      </w:r>
    </w:p>
    <w:p w14:paraId="7FF740CD" w14:textId="77777777" w:rsidR="000644C3" w:rsidRPr="00EC76D5" w:rsidRDefault="000644C3" w:rsidP="00390D2A">
      <w:pPr>
        <w:pStyle w:val="Code"/>
        <w:rPr>
          <w:highlight w:val="white"/>
        </w:rPr>
      </w:pPr>
    </w:p>
    <w:p w14:paraId="4B7DE917" w14:textId="77777777" w:rsidR="000644C3" w:rsidRPr="00EC76D5" w:rsidRDefault="000644C3" w:rsidP="00390D2A">
      <w:pPr>
        <w:pStyle w:val="Code"/>
        <w:rPr>
          <w:highlight w:val="white"/>
        </w:rPr>
      </w:pPr>
      <w:r w:rsidRPr="00EC76D5">
        <w:rPr>
          <w:highlight w:val="white"/>
        </w:rPr>
        <w:t>FILE* freopen(const char* filename, const char* mode, FILE* stream) {</w:t>
      </w:r>
    </w:p>
    <w:p w14:paraId="3863F17F" w14:textId="77777777" w:rsidR="000644C3" w:rsidRPr="00EC76D5" w:rsidRDefault="000644C3" w:rsidP="00390D2A">
      <w:pPr>
        <w:pStyle w:val="Code"/>
        <w:rPr>
          <w:highlight w:val="white"/>
        </w:rPr>
      </w:pPr>
      <w:r w:rsidRPr="00EC76D5">
        <w:rPr>
          <w:highlight w:val="white"/>
        </w:rPr>
        <w:t xml:space="preserve">  int handle = -1;</w:t>
      </w:r>
    </w:p>
    <w:p w14:paraId="6D345C51" w14:textId="77777777" w:rsidR="000644C3" w:rsidRPr="00EC76D5" w:rsidRDefault="000644C3" w:rsidP="00390D2A">
      <w:pPr>
        <w:pStyle w:val="Code"/>
        <w:rPr>
          <w:highlight w:val="white"/>
        </w:rPr>
      </w:pPr>
    </w:p>
    <w:p w14:paraId="0CC67EB3" w14:textId="77777777" w:rsidR="000644C3" w:rsidRPr="00EC76D5" w:rsidRDefault="000644C3" w:rsidP="00390D2A">
      <w:pPr>
        <w:pStyle w:val="Code"/>
        <w:rPr>
          <w:highlight w:val="white"/>
        </w:rPr>
      </w:pPr>
      <w:r w:rsidRPr="00EC76D5">
        <w:rPr>
          <w:highlight w:val="white"/>
        </w:rPr>
        <w:t xml:space="preserve">  if (strcmp(mode, "r") == 0) {</w:t>
      </w:r>
    </w:p>
    <w:p w14:paraId="35F74277" w14:textId="77777777" w:rsidR="000644C3" w:rsidRPr="00EC76D5" w:rsidRDefault="000644C3" w:rsidP="00390D2A">
      <w:pPr>
        <w:pStyle w:val="Code"/>
        <w:rPr>
          <w:highlight w:val="white"/>
        </w:rPr>
      </w:pPr>
      <w:r w:rsidRPr="00EC76D5">
        <w:rPr>
          <w:highlight w:val="white"/>
        </w:rPr>
        <w:t xml:space="preserve">    handle = fileopen(filename, (unsigned short) READ);</w:t>
      </w:r>
    </w:p>
    <w:p w14:paraId="69BD93DD" w14:textId="77777777" w:rsidR="000644C3" w:rsidRPr="00EC76D5" w:rsidRDefault="000644C3" w:rsidP="00390D2A">
      <w:pPr>
        <w:pStyle w:val="Code"/>
        <w:rPr>
          <w:highlight w:val="white"/>
        </w:rPr>
      </w:pPr>
      <w:r w:rsidRPr="00EC76D5">
        <w:rPr>
          <w:highlight w:val="white"/>
        </w:rPr>
        <w:t xml:space="preserve">  }</w:t>
      </w:r>
    </w:p>
    <w:p w14:paraId="28DE6DD0" w14:textId="77777777" w:rsidR="000644C3" w:rsidRPr="00EC76D5" w:rsidRDefault="000644C3" w:rsidP="00390D2A">
      <w:pPr>
        <w:pStyle w:val="Code"/>
        <w:rPr>
          <w:highlight w:val="white"/>
        </w:rPr>
      </w:pPr>
      <w:r w:rsidRPr="00EC76D5">
        <w:rPr>
          <w:highlight w:val="white"/>
        </w:rPr>
        <w:t xml:space="preserve">  else if (strcmp(mode, "w") == 0) {</w:t>
      </w:r>
    </w:p>
    <w:p w14:paraId="782786F2" w14:textId="77777777" w:rsidR="000644C3" w:rsidRPr="00EC76D5" w:rsidRDefault="000644C3" w:rsidP="00390D2A">
      <w:pPr>
        <w:pStyle w:val="Code"/>
        <w:rPr>
          <w:highlight w:val="white"/>
        </w:rPr>
      </w:pPr>
      <w:r w:rsidRPr="00EC76D5">
        <w:rPr>
          <w:highlight w:val="white"/>
        </w:rPr>
        <w:t xml:space="preserve">    handle = filecreate(filename);</w:t>
      </w:r>
    </w:p>
    <w:p w14:paraId="1F70EF92" w14:textId="77777777" w:rsidR="000644C3" w:rsidRPr="00EC76D5" w:rsidRDefault="000644C3" w:rsidP="00390D2A">
      <w:pPr>
        <w:pStyle w:val="Code"/>
        <w:rPr>
          <w:highlight w:val="white"/>
        </w:rPr>
      </w:pPr>
      <w:r w:rsidRPr="00EC76D5">
        <w:rPr>
          <w:highlight w:val="white"/>
        </w:rPr>
        <w:t xml:space="preserve">  }</w:t>
      </w:r>
    </w:p>
    <w:p w14:paraId="4AA37F0B" w14:textId="77777777" w:rsidR="000644C3" w:rsidRPr="00EC76D5" w:rsidRDefault="000644C3" w:rsidP="00390D2A">
      <w:pPr>
        <w:pStyle w:val="Code"/>
        <w:rPr>
          <w:highlight w:val="white"/>
        </w:rPr>
      </w:pPr>
      <w:r w:rsidRPr="00EC76D5">
        <w:rPr>
          <w:highlight w:val="white"/>
        </w:rPr>
        <w:t xml:space="preserve">  else if (strcmp(mode, "a") == 0) {</w:t>
      </w:r>
    </w:p>
    <w:p w14:paraId="7D4D9C03" w14:textId="77777777" w:rsidR="000644C3" w:rsidRPr="00EC76D5" w:rsidRDefault="000644C3" w:rsidP="00390D2A">
      <w:pPr>
        <w:pStyle w:val="Code"/>
        <w:rPr>
          <w:highlight w:val="white"/>
        </w:rPr>
      </w:pPr>
      <w:r w:rsidRPr="00EC76D5">
        <w:rPr>
          <w:highlight w:val="white"/>
        </w:rPr>
        <w:t xml:space="preserve">    handle = fileopen(filename, (unsigned short) WRITE);</w:t>
      </w:r>
    </w:p>
    <w:p w14:paraId="2567292F" w14:textId="77777777" w:rsidR="000644C3" w:rsidRPr="00EC76D5" w:rsidRDefault="000644C3" w:rsidP="00390D2A">
      <w:pPr>
        <w:pStyle w:val="Code"/>
        <w:rPr>
          <w:highlight w:val="white"/>
        </w:rPr>
      </w:pPr>
    </w:p>
    <w:p w14:paraId="01A3C0ED" w14:textId="77777777" w:rsidR="000644C3" w:rsidRPr="00EC76D5" w:rsidRDefault="000644C3" w:rsidP="00390D2A">
      <w:pPr>
        <w:pStyle w:val="Code"/>
        <w:rPr>
          <w:highlight w:val="white"/>
        </w:rPr>
      </w:pPr>
      <w:r w:rsidRPr="00EC76D5">
        <w:rPr>
          <w:highlight w:val="white"/>
        </w:rPr>
        <w:t xml:space="preserve">    if (handle != -1) {</w:t>
      </w:r>
    </w:p>
    <w:p w14:paraId="022CF734" w14:textId="77777777" w:rsidR="000644C3" w:rsidRPr="00EC76D5" w:rsidRDefault="000644C3" w:rsidP="00390D2A">
      <w:pPr>
        <w:pStyle w:val="Code"/>
        <w:rPr>
          <w:highlight w:val="white"/>
        </w:rPr>
      </w:pPr>
      <w:r w:rsidRPr="00EC76D5">
        <w:rPr>
          <w:highlight w:val="white"/>
        </w:rPr>
        <w:t xml:space="preserve">      fseek(stream, 0L, (int) SEEK_END);</w:t>
      </w:r>
    </w:p>
    <w:p w14:paraId="121434BA" w14:textId="77777777" w:rsidR="000644C3" w:rsidRPr="00EC76D5" w:rsidRDefault="000644C3" w:rsidP="00390D2A">
      <w:pPr>
        <w:pStyle w:val="Code"/>
        <w:rPr>
          <w:highlight w:val="white"/>
        </w:rPr>
      </w:pPr>
      <w:r w:rsidRPr="00EC76D5">
        <w:rPr>
          <w:highlight w:val="white"/>
        </w:rPr>
        <w:t xml:space="preserve">    }</w:t>
      </w:r>
    </w:p>
    <w:p w14:paraId="2C377057" w14:textId="77777777" w:rsidR="000644C3" w:rsidRPr="00EC76D5" w:rsidRDefault="000644C3" w:rsidP="00390D2A">
      <w:pPr>
        <w:pStyle w:val="Code"/>
        <w:rPr>
          <w:highlight w:val="white"/>
        </w:rPr>
      </w:pPr>
      <w:r w:rsidRPr="00EC76D5">
        <w:rPr>
          <w:highlight w:val="white"/>
        </w:rPr>
        <w:t xml:space="preserve">    else {</w:t>
      </w:r>
    </w:p>
    <w:p w14:paraId="65DD7D9A" w14:textId="77777777" w:rsidR="000644C3" w:rsidRPr="00EC76D5" w:rsidRDefault="000644C3" w:rsidP="00390D2A">
      <w:pPr>
        <w:pStyle w:val="Code"/>
        <w:rPr>
          <w:highlight w:val="white"/>
        </w:rPr>
      </w:pPr>
      <w:r w:rsidRPr="00EC76D5">
        <w:rPr>
          <w:highlight w:val="white"/>
        </w:rPr>
        <w:t xml:space="preserve">      handle = filecreate(filename);</w:t>
      </w:r>
    </w:p>
    <w:p w14:paraId="7D2863C8" w14:textId="77777777" w:rsidR="000644C3" w:rsidRPr="00EC76D5" w:rsidRDefault="000644C3" w:rsidP="00390D2A">
      <w:pPr>
        <w:pStyle w:val="Code"/>
        <w:rPr>
          <w:highlight w:val="white"/>
        </w:rPr>
      </w:pPr>
      <w:r w:rsidRPr="00EC76D5">
        <w:rPr>
          <w:highlight w:val="white"/>
        </w:rPr>
        <w:t xml:space="preserve">    }</w:t>
      </w:r>
    </w:p>
    <w:p w14:paraId="1188E84B" w14:textId="77777777" w:rsidR="000644C3" w:rsidRPr="00EC76D5" w:rsidRDefault="000644C3" w:rsidP="00390D2A">
      <w:pPr>
        <w:pStyle w:val="Code"/>
        <w:rPr>
          <w:highlight w:val="white"/>
        </w:rPr>
      </w:pPr>
      <w:r w:rsidRPr="00EC76D5">
        <w:rPr>
          <w:highlight w:val="white"/>
        </w:rPr>
        <w:t xml:space="preserve">  }</w:t>
      </w:r>
    </w:p>
    <w:p w14:paraId="4C4449CE" w14:textId="77777777" w:rsidR="000644C3" w:rsidRPr="00EC76D5" w:rsidRDefault="000644C3" w:rsidP="00390D2A">
      <w:pPr>
        <w:pStyle w:val="Code"/>
        <w:rPr>
          <w:highlight w:val="white"/>
        </w:rPr>
      </w:pPr>
      <w:r w:rsidRPr="00EC76D5">
        <w:rPr>
          <w:highlight w:val="white"/>
        </w:rPr>
        <w:t xml:space="preserve">  else if (strcmp(mode, "r+") == 0) {</w:t>
      </w:r>
    </w:p>
    <w:p w14:paraId="72D04564"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3B02FA33" w14:textId="77777777" w:rsidR="000644C3" w:rsidRPr="00EC76D5" w:rsidRDefault="000644C3" w:rsidP="00390D2A">
      <w:pPr>
        <w:pStyle w:val="Code"/>
        <w:rPr>
          <w:highlight w:val="white"/>
        </w:rPr>
      </w:pPr>
      <w:r w:rsidRPr="00EC76D5">
        <w:rPr>
          <w:highlight w:val="white"/>
        </w:rPr>
        <w:t xml:space="preserve">  }</w:t>
      </w:r>
    </w:p>
    <w:p w14:paraId="7C454D84" w14:textId="77777777" w:rsidR="000644C3" w:rsidRPr="00EC76D5" w:rsidRDefault="000644C3" w:rsidP="00390D2A">
      <w:pPr>
        <w:pStyle w:val="Code"/>
        <w:rPr>
          <w:highlight w:val="white"/>
        </w:rPr>
      </w:pPr>
      <w:r w:rsidRPr="00EC76D5">
        <w:rPr>
          <w:highlight w:val="white"/>
        </w:rPr>
        <w:t xml:space="preserve">  else if (strcmp(mode, "w+") == 0) {</w:t>
      </w:r>
    </w:p>
    <w:p w14:paraId="09BBBCBD" w14:textId="77777777" w:rsidR="000644C3" w:rsidRPr="00EC76D5" w:rsidRDefault="000644C3" w:rsidP="00390D2A">
      <w:pPr>
        <w:pStyle w:val="Code"/>
        <w:rPr>
          <w:highlight w:val="white"/>
        </w:rPr>
      </w:pPr>
      <w:r w:rsidRPr="00EC76D5">
        <w:rPr>
          <w:highlight w:val="white"/>
        </w:rPr>
        <w:t xml:space="preserve">    handle = filecreate(filename);</w:t>
      </w:r>
    </w:p>
    <w:p w14:paraId="024454D6" w14:textId="77777777" w:rsidR="000644C3" w:rsidRPr="00EC76D5" w:rsidRDefault="000644C3" w:rsidP="00390D2A">
      <w:pPr>
        <w:pStyle w:val="Code"/>
        <w:rPr>
          <w:highlight w:val="white"/>
        </w:rPr>
      </w:pPr>
      <w:r w:rsidRPr="00EC76D5">
        <w:rPr>
          <w:highlight w:val="white"/>
        </w:rPr>
        <w:t xml:space="preserve">  }</w:t>
      </w:r>
    </w:p>
    <w:p w14:paraId="127755BC" w14:textId="77777777" w:rsidR="000644C3" w:rsidRPr="00EC76D5" w:rsidRDefault="000644C3" w:rsidP="00390D2A">
      <w:pPr>
        <w:pStyle w:val="Code"/>
        <w:rPr>
          <w:highlight w:val="white"/>
        </w:rPr>
      </w:pPr>
      <w:r w:rsidRPr="00EC76D5">
        <w:rPr>
          <w:highlight w:val="white"/>
        </w:rPr>
        <w:t xml:space="preserve">  else if (strcmp(mode, "a+") == 0) {</w:t>
      </w:r>
    </w:p>
    <w:p w14:paraId="0720C56D" w14:textId="77777777" w:rsidR="000644C3" w:rsidRPr="00EC76D5" w:rsidRDefault="000644C3" w:rsidP="00390D2A">
      <w:pPr>
        <w:pStyle w:val="Code"/>
        <w:rPr>
          <w:highlight w:val="white"/>
        </w:rPr>
      </w:pPr>
      <w:r w:rsidRPr="00EC76D5">
        <w:rPr>
          <w:highlight w:val="white"/>
        </w:rPr>
        <w:t xml:space="preserve">    handle = fileopen(filename, (unsigned short) READ_WRITE);</w:t>
      </w:r>
    </w:p>
    <w:p w14:paraId="0F428C97" w14:textId="77777777" w:rsidR="000644C3" w:rsidRPr="00EC76D5" w:rsidRDefault="000644C3" w:rsidP="00390D2A">
      <w:pPr>
        <w:pStyle w:val="Code"/>
        <w:rPr>
          <w:highlight w:val="white"/>
        </w:rPr>
      </w:pPr>
    </w:p>
    <w:p w14:paraId="071833DB" w14:textId="77777777" w:rsidR="000644C3" w:rsidRPr="00EC76D5" w:rsidRDefault="000644C3" w:rsidP="00390D2A">
      <w:pPr>
        <w:pStyle w:val="Code"/>
        <w:rPr>
          <w:highlight w:val="white"/>
        </w:rPr>
      </w:pPr>
      <w:r w:rsidRPr="00EC76D5">
        <w:rPr>
          <w:highlight w:val="white"/>
        </w:rPr>
        <w:t xml:space="preserve">    if (handle != -1) {</w:t>
      </w:r>
    </w:p>
    <w:p w14:paraId="468A1879" w14:textId="77777777" w:rsidR="000644C3" w:rsidRPr="00EC76D5" w:rsidRDefault="000644C3" w:rsidP="00390D2A">
      <w:pPr>
        <w:pStyle w:val="Code"/>
        <w:rPr>
          <w:highlight w:val="white"/>
        </w:rPr>
      </w:pPr>
      <w:r w:rsidRPr="00EC76D5">
        <w:rPr>
          <w:highlight w:val="white"/>
        </w:rPr>
        <w:t xml:space="preserve">      fseek(stream, 0L, (int) SEEK_END);</w:t>
      </w:r>
    </w:p>
    <w:p w14:paraId="3AD9B179" w14:textId="77777777" w:rsidR="000644C3" w:rsidRPr="00EC76D5" w:rsidRDefault="000644C3" w:rsidP="00390D2A">
      <w:pPr>
        <w:pStyle w:val="Code"/>
        <w:rPr>
          <w:highlight w:val="white"/>
        </w:rPr>
      </w:pPr>
      <w:r w:rsidRPr="00EC76D5">
        <w:rPr>
          <w:highlight w:val="white"/>
        </w:rPr>
        <w:t xml:space="preserve">    }</w:t>
      </w:r>
    </w:p>
    <w:p w14:paraId="4C7A4ECA" w14:textId="77777777" w:rsidR="000644C3" w:rsidRPr="00EC76D5" w:rsidRDefault="000644C3" w:rsidP="00390D2A">
      <w:pPr>
        <w:pStyle w:val="Code"/>
        <w:rPr>
          <w:highlight w:val="white"/>
        </w:rPr>
      </w:pPr>
      <w:r w:rsidRPr="00EC76D5">
        <w:rPr>
          <w:highlight w:val="white"/>
        </w:rPr>
        <w:t xml:space="preserve">    else {</w:t>
      </w:r>
    </w:p>
    <w:p w14:paraId="0B2D8170" w14:textId="77777777" w:rsidR="000644C3" w:rsidRPr="00EC76D5" w:rsidRDefault="000644C3" w:rsidP="00390D2A">
      <w:pPr>
        <w:pStyle w:val="Code"/>
        <w:rPr>
          <w:highlight w:val="white"/>
        </w:rPr>
      </w:pPr>
      <w:r w:rsidRPr="00EC76D5">
        <w:rPr>
          <w:highlight w:val="white"/>
        </w:rPr>
        <w:t xml:space="preserve">      handle = filecreate(filename);</w:t>
      </w:r>
    </w:p>
    <w:p w14:paraId="6BCB684C" w14:textId="77777777" w:rsidR="000644C3" w:rsidRPr="00EC76D5" w:rsidRDefault="000644C3" w:rsidP="00390D2A">
      <w:pPr>
        <w:pStyle w:val="Code"/>
        <w:rPr>
          <w:highlight w:val="white"/>
        </w:rPr>
      </w:pPr>
      <w:r w:rsidRPr="00EC76D5">
        <w:rPr>
          <w:highlight w:val="white"/>
        </w:rPr>
        <w:t xml:space="preserve">    }</w:t>
      </w:r>
    </w:p>
    <w:p w14:paraId="756D17CE" w14:textId="77777777" w:rsidR="000644C3" w:rsidRPr="00EC76D5" w:rsidRDefault="000644C3" w:rsidP="00390D2A">
      <w:pPr>
        <w:pStyle w:val="Code"/>
        <w:rPr>
          <w:highlight w:val="white"/>
        </w:rPr>
      </w:pPr>
      <w:r w:rsidRPr="00EC76D5">
        <w:rPr>
          <w:highlight w:val="white"/>
        </w:rPr>
        <w:t xml:space="preserve">  }</w:t>
      </w:r>
    </w:p>
    <w:p w14:paraId="75371EC3" w14:textId="77777777" w:rsidR="000644C3" w:rsidRPr="00EC76D5" w:rsidRDefault="000644C3" w:rsidP="00390D2A">
      <w:pPr>
        <w:pStyle w:val="Code"/>
        <w:rPr>
          <w:highlight w:val="white"/>
        </w:rPr>
      </w:pPr>
    </w:p>
    <w:p w14:paraId="5EA41274" w14:textId="77777777" w:rsidR="000644C3" w:rsidRPr="00EC76D5" w:rsidRDefault="000644C3" w:rsidP="00390D2A">
      <w:pPr>
        <w:pStyle w:val="Code"/>
        <w:rPr>
          <w:highlight w:val="white"/>
        </w:rPr>
      </w:pPr>
      <w:r w:rsidRPr="00EC76D5">
        <w:rPr>
          <w:highlight w:val="white"/>
        </w:rPr>
        <w:t xml:space="preserve">  if (handle != -1) {</w:t>
      </w:r>
    </w:p>
    <w:p w14:paraId="5764D078" w14:textId="77777777" w:rsidR="000644C3" w:rsidRPr="00EC76D5" w:rsidRDefault="000644C3" w:rsidP="00390D2A">
      <w:pPr>
        <w:pStyle w:val="Code"/>
        <w:rPr>
          <w:highlight w:val="white"/>
        </w:rPr>
      </w:pPr>
      <w:r w:rsidRPr="00EC76D5">
        <w:rPr>
          <w:highlight w:val="white"/>
        </w:rPr>
        <w:t xml:space="preserve">    stream-&gt;open = TRUE;</w:t>
      </w:r>
    </w:p>
    <w:p w14:paraId="519E6DC0" w14:textId="77777777" w:rsidR="000644C3" w:rsidRPr="00EC76D5" w:rsidRDefault="000644C3" w:rsidP="00390D2A">
      <w:pPr>
        <w:pStyle w:val="Code"/>
        <w:rPr>
          <w:highlight w:val="white"/>
        </w:rPr>
      </w:pPr>
      <w:r w:rsidRPr="00EC76D5">
        <w:rPr>
          <w:highlight w:val="white"/>
        </w:rPr>
        <w:t xml:space="preserve">    stream-&gt;handle = handle;</w:t>
      </w:r>
    </w:p>
    <w:p w14:paraId="45E536A4" w14:textId="77777777" w:rsidR="000644C3" w:rsidRPr="00EC76D5" w:rsidRDefault="000644C3" w:rsidP="00390D2A">
      <w:pPr>
        <w:pStyle w:val="Code"/>
        <w:rPr>
          <w:highlight w:val="white"/>
        </w:rPr>
      </w:pPr>
      <w:r w:rsidRPr="00EC76D5">
        <w:rPr>
          <w:highlight w:val="white"/>
        </w:rPr>
        <w:t xml:space="preserve">    stream-&gt;size = 0l; // filesize(handle);</w:t>
      </w:r>
    </w:p>
    <w:p w14:paraId="056E0DE5" w14:textId="77777777" w:rsidR="000644C3" w:rsidRPr="00EC76D5" w:rsidRDefault="000644C3" w:rsidP="00390D2A">
      <w:pPr>
        <w:pStyle w:val="Code"/>
        <w:rPr>
          <w:highlight w:val="white"/>
        </w:rPr>
      </w:pPr>
      <w:r w:rsidRPr="00EC76D5">
        <w:rPr>
          <w:highlight w:val="white"/>
        </w:rPr>
        <w:t xml:space="preserve">    strcpy(stream-&gt;name, filename);</w:t>
      </w:r>
    </w:p>
    <w:p w14:paraId="6A17B546" w14:textId="77777777" w:rsidR="000644C3" w:rsidRPr="00EC76D5" w:rsidRDefault="000644C3" w:rsidP="00390D2A">
      <w:pPr>
        <w:pStyle w:val="Code"/>
        <w:rPr>
          <w:highlight w:val="white"/>
        </w:rPr>
      </w:pPr>
      <w:r w:rsidRPr="00EC76D5">
        <w:rPr>
          <w:highlight w:val="white"/>
        </w:rPr>
        <w:t xml:space="preserve">    stream-&gt;temporary = FALSE;</w:t>
      </w:r>
    </w:p>
    <w:p w14:paraId="7787BAF9" w14:textId="77777777" w:rsidR="000644C3" w:rsidRPr="00EC76D5" w:rsidRDefault="000644C3" w:rsidP="00390D2A">
      <w:pPr>
        <w:pStyle w:val="Code"/>
        <w:rPr>
          <w:highlight w:val="white"/>
        </w:rPr>
      </w:pPr>
      <w:r w:rsidRPr="00EC76D5">
        <w:rPr>
          <w:highlight w:val="white"/>
        </w:rPr>
        <w:t xml:space="preserve">    return stream;</w:t>
      </w:r>
    </w:p>
    <w:p w14:paraId="2D1CDACB" w14:textId="77777777" w:rsidR="000644C3" w:rsidRPr="00EC76D5" w:rsidRDefault="000644C3" w:rsidP="00390D2A">
      <w:pPr>
        <w:pStyle w:val="Code"/>
        <w:rPr>
          <w:highlight w:val="white"/>
        </w:rPr>
      </w:pPr>
      <w:r w:rsidRPr="00EC76D5">
        <w:rPr>
          <w:highlight w:val="white"/>
        </w:rPr>
        <w:t xml:space="preserve">  }</w:t>
      </w:r>
    </w:p>
    <w:p w14:paraId="47026CCC" w14:textId="77777777" w:rsidR="000644C3" w:rsidRPr="00EC76D5" w:rsidRDefault="000644C3" w:rsidP="00390D2A">
      <w:pPr>
        <w:pStyle w:val="Code"/>
        <w:rPr>
          <w:highlight w:val="white"/>
        </w:rPr>
      </w:pPr>
      <w:r w:rsidRPr="00EC76D5">
        <w:rPr>
          <w:highlight w:val="white"/>
        </w:rPr>
        <w:t xml:space="preserve">  else {</w:t>
      </w:r>
    </w:p>
    <w:p w14:paraId="431499C9" w14:textId="77777777" w:rsidR="000644C3" w:rsidRPr="00EC76D5" w:rsidRDefault="000644C3" w:rsidP="00390D2A">
      <w:pPr>
        <w:pStyle w:val="Code"/>
        <w:rPr>
          <w:highlight w:val="white"/>
        </w:rPr>
      </w:pPr>
      <w:r w:rsidRPr="00EC76D5">
        <w:rPr>
          <w:highlight w:val="white"/>
        </w:rPr>
        <w:t xml:space="preserve">    stream-&gt;open = FALSE;</w:t>
      </w:r>
    </w:p>
    <w:p w14:paraId="085C9F65" w14:textId="77777777" w:rsidR="000644C3" w:rsidRPr="00EC76D5" w:rsidRDefault="000644C3" w:rsidP="00390D2A">
      <w:pPr>
        <w:pStyle w:val="Code"/>
        <w:rPr>
          <w:highlight w:val="white"/>
        </w:rPr>
      </w:pPr>
      <w:r w:rsidRPr="00EC76D5">
        <w:rPr>
          <w:highlight w:val="white"/>
        </w:rPr>
        <w:t xml:space="preserve">    return NULL;</w:t>
      </w:r>
    </w:p>
    <w:p w14:paraId="645BA454" w14:textId="77777777" w:rsidR="000644C3" w:rsidRPr="00EC76D5" w:rsidRDefault="000644C3" w:rsidP="00390D2A">
      <w:pPr>
        <w:pStyle w:val="Code"/>
        <w:rPr>
          <w:highlight w:val="white"/>
        </w:rPr>
      </w:pPr>
      <w:r w:rsidRPr="00EC76D5">
        <w:rPr>
          <w:highlight w:val="white"/>
        </w:rPr>
        <w:t xml:space="preserve">  }</w:t>
      </w:r>
    </w:p>
    <w:p w14:paraId="2ABC2506" w14:textId="77777777" w:rsidR="000644C3" w:rsidRPr="00EC76D5" w:rsidRDefault="000644C3" w:rsidP="00390D2A">
      <w:pPr>
        <w:pStyle w:val="Code"/>
        <w:rPr>
          <w:highlight w:val="white"/>
        </w:rPr>
      </w:pPr>
      <w:r w:rsidRPr="00EC76D5">
        <w:rPr>
          <w:highlight w:val="white"/>
        </w:rPr>
        <w:t>}</w:t>
      </w:r>
    </w:p>
    <w:p w14:paraId="0EE53059" w14:textId="77777777" w:rsidR="000644C3" w:rsidRPr="00EC76D5" w:rsidRDefault="000644C3" w:rsidP="00390D2A">
      <w:pPr>
        <w:pStyle w:val="Code"/>
        <w:rPr>
          <w:highlight w:val="white"/>
        </w:rPr>
      </w:pPr>
    </w:p>
    <w:p w14:paraId="097C7FA8" w14:textId="77777777" w:rsidR="000644C3" w:rsidRPr="00EC76D5" w:rsidRDefault="000644C3" w:rsidP="00390D2A">
      <w:pPr>
        <w:pStyle w:val="Code"/>
        <w:rPr>
          <w:highlight w:val="white"/>
        </w:rPr>
      </w:pPr>
      <w:r w:rsidRPr="00EC76D5">
        <w:rPr>
          <w:highlight w:val="white"/>
        </w:rPr>
        <w:t>int fflush(FILE* stream) {</w:t>
      </w:r>
    </w:p>
    <w:p w14:paraId="083A01CA" w14:textId="77777777" w:rsidR="000644C3" w:rsidRPr="00EC76D5" w:rsidRDefault="000644C3" w:rsidP="00390D2A">
      <w:pPr>
        <w:pStyle w:val="Code"/>
        <w:rPr>
          <w:highlight w:val="white"/>
        </w:rPr>
      </w:pPr>
      <w:r w:rsidRPr="00EC76D5">
        <w:rPr>
          <w:highlight w:val="white"/>
        </w:rPr>
        <w:t xml:space="preserve">  if (stream == NULL) {</w:t>
      </w:r>
    </w:p>
    <w:p w14:paraId="346346E0" w14:textId="77777777" w:rsidR="000644C3" w:rsidRPr="00EC76D5" w:rsidRDefault="000644C3" w:rsidP="00390D2A">
      <w:pPr>
        <w:pStyle w:val="Code"/>
        <w:rPr>
          <w:highlight w:val="white"/>
        </w:rPr>
      </w:pPr>
      <w:r w:rsidRPr="00EC76D5">
        <w:rPr>
          <w:highlight w:val="white"/>
        </w:rPr>
        <w:t xml:space="preserve">    int index;</w:t>
      </w:r>
    </w:p>
    <w:p w14:paraId="5FA2C475" w14:textId="77777777" w:rsidR="000644C3" w:rsidRPr="00EC76D5" w:rsidRDefault="000644C3" w:rsidP="00390D2A">
      <w:pPr>
        <w:pStyle w:val="Code"/>
        <w:rPr>
          <w:highlight w:val="white"/>
        </w:rPr>
      </w:pPr>
    </w:p>
    <w:p w14:paraId="0257A87B" w14:textId="77777777" w:rsidR="000644C3" w:rsidRPr="00EC76D5" w:rsidRDefault="000644C3" w:rsidP="00390D2A">
      <w:pPr>
        <w:pStyle w:val="Code"/>
        <w:rPr>
          <w:highlight w:val="white"/>
        </w:rPr>
      </w:pPr>
      <w:r w:rsidRPr="00EC76D5">
        <w:rPr>
          <w:highlight w:val="white"/>
        </w:rPr>
        <w:t xml:space="preserve">    for (index = 0; index &lt; FOPEN_MAX; ++index) {</w:t>
      </w:r>
    </w:p>
    <w:p w14:paraId="77E72057" w14:textId="77777777" w:rsidR="000644C3" w:rsidRPr="00EC76D5" w:rsidRDefault="000644C3" w:rsidP="00390D2A">
      <w:pPr>
        <w:pStyle w:val="Code"/>
        <w:rPr>
          <w:highlight w:val="white"/>
        </w:rPr>
      </w:pPr>
      <w:r w:rsidRPr="00EC76D5">
        <w:rPr>
          <w:highlight w:val="white"/>
        </w:rPr>
        <w:t xml:space="preserve">      if (g_fileArray[index].open) {</w:t>
      </w:r>
    </w:p>
    <w:p w14:paraId="78D0A982" w14:textId="77777777" w:rsidR="000644C3" w:rsidRPr="00EC76D5" w:rsidRDefault="000644C3" w:rsidP="00390D2A">
      <w:pPr>
        <w:pStyle w:val="Code"/>
        <w:rPr>
          <w:highlight w:val="white"/>
        </w:rPr>
      </w:pPr>
      <w:r w:rsidRPr="00EC76D5">
        <w:rPr>
          <w:highlight w:val="white"/>
        </w:rPr>
        <w:t xml:space="preserve">        if (fflush(&amp;g_fileArray[index]) == EOF) {</w:t>
      </w:r>
    </w:p>
    <w:p w14:paraId="7803D363" w14:textId="77777777" w:rsidR="000644C3" w:rsidRPr="00EC76D5" w:rsidRDefault="000644C3" w:rsidP="00390D2A">
      <w:pPr>
        <w:pStyle w:val="Code"/>
        <w:rPr>
          <w:highlight w:val="white"/>
        </w:rPr>
      </w:pPr>
      <w:r w:rsidRPr="00EC76D5">
        <w:rPr>
          <w:highlight w:val="white"/>
        </w:rPr>
        <w:t xml:space="preserve">          return EOF;</w:t>
      </w:r>
    </w:p>
    <w:p w14:paraId="45D18436" w14:textId="77777777" w:rsidR="000644C3" w:rsidRPr="00EC76D5" w:rsidRDefault="000644C3" w:rsidP="00390D2A">
      <w:pPr>
        <w:pStyle w:val="Code"/>
        <w:rPr>
          <w:highlight w:val="white"/>
        </w:rPr>
      </w:pPr>
      <w:r w:rsidRPr="00EC76D5">
        <w:rPr>
          <w:highlight w:val="white"/>
        </w:rPr>
        <w:t xml:space="preserve">        }</w:t>
      </w:r>
    </w:p>
    <w:p w14:paraId="11C9E037" w14:textId="77777777" w:rsidR="000644C3" w:rsidRPr="00EC76D5" w:rsidRDefault="000644C3" w:rsidP="00390D2A">
      <w:pPr>
        <w:pStyle w:val="Code"/>
        <w:rPr>
          <w:highlight w:val="white"/>
        </w:rPr>
      </w:pPr>
      <w:r w:rsidRPr="00EC76D5">
        <w:rPr>
          <w:highlight w:val="white"/>
        </w:rPr>
        <w:t xml:space="preserve">      }</w:t>
      </w:r>
    </w:p>
    <w:p w14:paraId="08AB543B" w14:textId="77777777" w:rsidR="000644C3" w:rsidRPr="00EC76D5" w:rsidRDefault="000644C3" w:rsidP="00390D2A">
      <w:pPr>
        <w:pStyle w:val="Code"/>
        <w:rPr>
          <w:highlight w:val="white"/>
        </w:rPr>
      </w:pPr>
      <w:r w:rsidRPr="00EC76D5">
        <w:rPr>
          <w:highlight w:val="white"/>
        </w:rPr>
        <w:t xml:space="preserve">    }</w:t>
      </w:r>
    </w:p>
    <w:p w14:paraId="2FCB2264" w14:textId="77777777" w:rsidR="000644C3" w:rsidRPr="00EC76D5" w:rsidRDefault="000644C3" w:rsidP="00390D2A">
      <w:pPr>
        <w:pStyle w:val="Code"/>
        <w:rPr>
          <w:highlight w:val="white"/>
        </w:rPr>
      </w:pPr>
      <w:r w:rsidRPr="00EC76D5">
        <w:rPr>
          <w:highlight w:val="white"/>
        </w:rPr>
        <w:t xml:space="preserve">  }</w:t>
      </w:r>
    </w:p>
    <w:p w14:paraId="3CC75E40" w14:textId="77777777" w:rsidR="00B44133" w:rsidRPr="00EC76D5" w:rsidRDefault="00B44133" w:rsidP="00390D2A">
      <w:pPr>
        <w:pStyle w:val="Code"/>
        <w:rPr>
          <w:highlight w:val="white"/>
        </w:rPr>
      </w:pPr>
    </w:p>
    <w:p w14:paraId="3D15F5DC" w14:textId="04794E8E" w:rsidR="000644C3" w:rsidRPr="00EC76D5" w:rsidRDefault="000644C3" w:rsidP="00390D2A">
      <w:pPr>
        <w:pStyle w:val="Code"/>
        <w:rPr>
          <w:highlight w:val="white"/>
        </w:rPr>
      </w:pPr>
      <w:r w:rsidRPr="00EC76D5">
        <w:rPr>
          <w:highlight w:val="white"/>
        </w:rPr>
        <w:t xml:space="preserve">  return 0;</w:t>
      </w:r>
    </w:p>
    <w:p w14:paraId="0E85D277" w14:textId="77777777" w:rsidR="000644C3" w:rsidRPr="00EC76D5" w:rsidRDefault="000644C3" w:rsidP="00390D2A">
      <w:pPr>
        <w:pStyle w:val="Code"/>
        <w:rPr>
          <w:highlight w:val="white"/>
        </w:rPr>
      </w:pPr>
      <w:r w:rsidRPr="00EC76D5">
        <w:rPr>
          <w:highlight w:val="white"/>
        </w:rPr>
        <w:t>}</w:t>
      </w:r>
    </w:p>
    <w:p w14:paraId="3EE7D508" w14:textId="77777777" w:rsidR="000644C3" w:rsidRPr="00EC76D5" w:rsidRDefault="000644C3" w:rsidP="00390D2A">
      <w:pPr>
        <w:pStyle w:val="Code"/>
        <w:rPr>
          <w:highlight w:val="white"/>
        </w:rPr>
      </w:pPr>
    </w:p>
    <w:p w14:paraId="5EE4576A" w14:textId="77777777" w:rsidR="000644C3" w:rsidRPr="00EC76D5" w:rsidRDefault="000644C3" w:rsidP="00390D2A">
      <w:pPr>
        <w:pStyle w:val="Code"/>
        <w:rPr>
          <w:highlight w:val="white"/>
        </w:rPr>
      </w:pPr>
      <w:r w:rsidRPr="00EC76D5">
        <w:rPr>
          <w:highlight w:val="white"/>
        </w:rPr>
        <w:t>int fclose(FILE* stream) {</w:t>
      </w:r>
    </w:p>
    <w:p w14:paraId="78FA7098" w14:textId="77777777" w:rsidR="000644C3" w:rsidRPr="00EC76D5" w:rsidRDefault="000644C3" w:rsidP="00390D2A">
      <w:pPr>
        <w:pStyle w:val="Code"/>
        <w:rPr>
          <w:highlight w:val="white"/>
        </w:rPr>
      </w:pPr>
      <w:r w:rsidRPr="00EC76D5">
        <w:rPr>
          <w:highlight w:val="white"/>
        </w:rPr>
        <w:t xml:space="preserve">  if (stream != NULL) {</w:t>
      </w:r>
    </w:p>
    <w:p w14:paraId="3ABE776C" w14:textId="77777777" w:rsidR="000644C3" w:rsidRPr="00EC76D5" w:rsidRDefault="000644C3" w:rsidP="00390D2A">
      <w:pPr>
        <w:pStyle w:val="Code"/>
        <w:rPr>
          <w:highlight w:val="white"/>
        </w:rPr>
      </w:pPr>
      <w:r w:rsidRPr="00EC76D5">
        <w:rPr>
          <w:highlight w:val="white"/>
        </w:rPr>
        <w:t xml:space="preserve">    int handle = stream-&gt;handle;</w:t>
      </w:r>
    </w:p>
    <w:p w14:paraId="37F83BFB" w14:textId="77777777" w:rsidR="000644C3" w:rsidRPr="00EC76D5" w:rsidRDefault="000644C3" w:rsidP="00390D2A">
      <w:pPr>
        <w:pStyle w:val="Code"/>
        <w:rPr>
          <w:highlight w:val="white"/>
        </w:rPr>
      </w:pPr>
    </w:p>
    <w:p w14:paraId="4921EC8B" w14:textId="77777777" w:rsidR="000644C3" w:rsidRPr="00EC76D5" w:rsidRDefault="000644C3" w:rsidP="00390D2A">
      <w:pPr>
        <w:pStyle w:val="Code"/>
        <w:rPr>
          <w:highlight w:val="white"/>
        </w:rPr>
      </w:pPr>
      <w:r w:rsidRPr="00EC76D5">
        <w:rPr>
          <w:highlight w:val="white"/>
        </w:rPr>
        <w:t xml:space="preserve">    load_register(ah, 0x3Es);</w:t>
      </w:r>
    </w:p>
    <w:p w14:paraId="357C5A9A" w14:textId="77777777" w:rsidR="000644C3" w:rsidRPr="00EC76D5" w:rsidRDefault="000644C3" w:rsidP="00390D2A">
      <w:pPr>
        <w:pStyle w:val="Code"/>
        <w:rPr>
          <w:highlight w:val="white"/>
        </w:rPr>
      </w:pPr>
      <w:r w:rsidRPr="00EC76D5">
        <w:rPr>
          <w:highlight w:val="white"/>
        </w:rPr>
        <w:t xml:space="preserve">    load_register(bx, handle);</w:t>
      </w:r>
    </w:p>
    <w:p w14:paraId="7EAC9212" w14:textId="77777777" w:rsidR="000644C3" w:rsidRPr="00EC76D5" w:rsidRDefault="000644C3" w:rsidP="00390D2A">
      <w:pPr>
        <w:pStyle w:val="Code"/>
        <w:rPr>
          <w:highlight w:val="white"/>
        </w:rPr>
      </w:pPr>
      <w:r w:rsidRPr="00EC76D5">
        <w:rPr>
          <w:highlight w:val="white"/>
        </w:rPr>
        <w:t xml:space="preserve">    interrupt(0x21s);</w:t>
      </w:r>
    </w:p>
    <w:p w14:paraId="3D6CAB5C" w14:textId="77777777" w:rsidR="000644C3" w:rsidRPr="00EC76D5" w:rsidRDefault="000644C3" w:rsidP="00390D2A">
      <w:pPr>
        <w:pStyle w:val="Code"/>
        <w:rPr>
          <w:highlight w:val="white"/>
        </w:rPr>
      </w:pPr>
    </w:p>
    <w:p w14:paraId="0CF6B4C7" w14:textId="77777777" w:rsidR="000644C3" w:rsidRPr="00EC76D5" w:rsidRDefault="000644C3" w:rsidP="00390D2A">
      <w:pPr>
        <w:pStyle w:val="Code"/>
        <w:rPr>
          <w:highlight w:val="white"/>
        </w:rPr>
      </w:pPr>
      <w:r w:rsidRPr="00EC76D5">
        <w:rPr>
          <w:highlight w:val="white"/>
        </w:rPr>
        <w:t xml:space="preserve">    { int handle;</w:t>
      </w:r>
    </w:p>
    <w:p w14:paraId="6F81ED4A" w14:textId="77777777" w:rsidR="000644C3" w:rsidRPr="00EC76D5" w:rsidRDefault="000644C3" w:rsidP="00390D2A">
      <w:pPr>
        <w:pStyle w:val="Code"/>
        <w:rPr>
          <w:highlight w:val="white"/>
        </w:rPr>
      </w:pPr>
      <w:r w:rsidRPr="00EC76D5">
        <w:rPr>
          <w:highlight w:val="white"/>
        </w:rPr>
        <w:t xml:space="preserve">      short flagbyte;</w:t>
      </w:r>
    </w:p>
    <w:p w14:paraId="66791628" w14:textId="77777777" w:rsidR="000644C3" w:rsidRPr="00EC76D5" w:rsidRDefault="000644C3" w:rsidP="00390D2A">
      <w:pPr>
        <w:pStyle w:val="Code"/>
        <w:rPr>
          <w:highlight w:val="white"/>
        </w:rPr>
      </w:pPr>
      <w:r w:rsidRPr="00EC76D5">
        <w:rPr>
          <w:highlight w:val="white"/>
        </w:rPr>
        <w:t xml:space="preserve">      store_register(ax, handle);</w:t>
      </w:r>
    </w:p>
    <w:p w14:paraId="4E53FA7C" w14:textId="77777777" w:rsidR="000644C3" w:rsidRPr="00EC76D5" w:rsidRDefault="000644C3" w:rsidP="00390D2A">
      <w:pPr>
        <w:pStyle w:val="Code"/>
        <w:rPr>
          <w:highlight w:val="white"/>
        </w:rPr>
      </w:pPr>
      <w:r w:rsidRPr="00EC76D5">
        <w:rPr>
          <w:highlight w:val="white"/>
        </w:rPr>
        <w:t xml:space="preserve">      store_flagbyte(flagbyte);</w:t>
      </w:r>
    </w:p>
    <w:p w14:paraId="06BD4DDA" w14:textId="77777777" w:rsidR="000644C3" w:rsidRPr="00EC76D5" w:rsidRDefault="000644C3" w:rsidP="00390D2A">
      <w:pPr>
        <w:pStyle w:val="Code"/>
        <w:rPr>
          <w:highlight w:val="white"/>
        </w:rPr>
      </w:pPr>
    </w:p>
    <w:p w14:paraId="27605FC4" w14:textId="77777777" w:rsidR="000644C3" w:rsidRPr="00EC76D5" w:rsidRDefault="000644C3" w:rsidP="00390D2A">
      <w:pPr>
        <w:pStyle w:val="Code"/>
        <w:rPr>
          <w:highlight w:val="white"/>
        </w:rPr>
      </w:pPr>
      <w:r w:rsidRPr="00EC76D5">
        <w:rPr>
          <w:highlight w:val="white"/>
        </w:rPr>
        <w:t xml:space="preserve">      if (!(flagbyte &amp; CARRY_FLAG)) {</w:t>
      </w:r>
    </w:p>
    <w:p w14:paraId="3746A531" w14:textId="77777777" w:rsidR="000644C3" w:rsidRPr="00EC76D5" w:rsidRDefault="000644C3" w:rsidP="00390D2A">
      <w:pPr>
        <w:pStyle w:val="Code"/>
        <w:rPr>
          <w:highlight w:val="white"/>
        </w:rPr>
      </w:pPr>
      <w:r w:rsidRPr="00EC76D5">
        <w:rPr>
          <w:highlight w:val="white"/>
        </w:rPr>
        <w:t xml:space="preserve">        return 0;</w:t>
      </w:r>
    </w:p>
    <w:p w14:paraId="2C3C0B1D" w14:textId="77777777" w:rsidR="000644C3" w:rsidRPr="00EC76D5" w:rsidRDefault="000644C3" w:rsidP="00390D2A">
      <w:pPr>
        <w:pStyle w:val="Code"/>
        <w:rPr>
          <w:highlight w:val="white"/>
        </w:rPr>
      </w:pPr>
      <w:r w:rsidRPr="00EC76D5">
        <w:rPr>
          <w:highlight w:val="white"/>
        </w:rPr>
        <w:t xml:space="preserve">      }</w:t>
      </w:r>
    </w:p>
    <w:p w14:paraId="168327DC" w14:textId="77777777" w:rsidR="000644C3" w:rsidRPr="00EC76D5" w:rsidRDefault="000644C3" w:rsidP="00390D2A">
      <w:pPr>
        <w:pStyle w:val="Code"/>
        <w:rPr>
          <w:highlight w:val="white"/>
        </w:rPr>
      </w:pPr>
      <w:r w:rsidRPr="00EC76D5">
        <w:rPr>
          <w:highlight w:val="white"/>
        </w:rPr>
        <w:t xml:space="preserve">      else {</w:t>
      </w:r>
    </w:p>
    <w:p w14:paraId="409CF1F9" w14:textId="77777777" w:rsidR="000644C3" w:rsidRPr="00EC76D5" w:rsidRDefault="000644C3" w:rsidP="00390D2A">
      <w:pPr>
        <w:pStyle w:val="Code"/>
        <w:rPr>
          <w:highlight w:val="white"/>
        </w:rPr>
      </w:pPr>
      <w:r w:rsidRPr="00EC76D5">
        <w:rPr>
          <w:highlight w:val="white"/>
        </w:rPr>
        <w:t xml:space="preserve">        errno = handle;</w:t>
      </w:r>
    </w:p>
    <w:p w14:paraId="5FFBA922" w14:textId="77777777" w:rsidR="000644C3" w:rsidRPr="00EC76D5" w:rsidRDefault="000644C3" w:rsidP="00390D2A">
      <w:pPr>
        <w:pStyle w:val="Code"/>
        <w:rPr>
          <w:highlight w:val="white"/>
        </w:rPr>
      </w:pPr>
      <w:r w:rsidRPr="00EC76D5">
        <w:rPr>
          <w:highlight w:val="white"/>
        </w:rPr>
        <w:lastRenderedPageBreak/>
        <w:t xml:space="preserve">        return -1;</w:t>
      </w:r>
    </w:p>
    <w:p w14:paraId="549468B9" w14:textId="77777777" w:rsidR="000644C3" w:rsidRPr="00EC76D5" w:rsidRDefault="000644C3" w:rsidP="00390D2A">
      <w:pPr>
        <w:pStyle w:val="Code"/>
        <w:rPr>
          <w:highlight w:val="white"/>
        </w:rPr>
      </w:pPr>
      <w:r w:rsidRPr="00EC76D5">
        <w:rPr>
          <w:highlight w:val="white"/>
        </w:rPr>
        <w:t xml:space="preserve">      }</w:t>
      </w:r>
    </w:p>
    <w:p w14:paraId="5C826635" w14:textId="77777777" w:rsidR="000644C3" w:rsidRPr="00EC76D5" w:rsidRDefault="000644C3" w:rsidP="00390D2A">
      <w:pPr>
        <w:pStyle w:val="Code"/>
        <w:rPr>
          <w:highlight w:val="white"/>
        </w:rPr>
      </w:pPr>
      <w:r w:rsidRPr="00EC76D5">
        <w:rPr>
          <w:highlight w:val="white"/>
        </w:rPr>
        <w:t xml:space="preserve">    }</w:t>
      </w:r>
    </w:p>
    <w:p w14:paraId="639AE14C" w14:textId="77777777" w:rsidR="000644C3" w:rsidRPr="00EC76D5" w:rsidRDefault="000644C3" w:rsidP="00390D2A">
      <w:pPr>
        <w:pStyle w:val="Code"/>
        <w:rPr>
          <w:highlight w:val="white"/>
        </w:rPr>
      </w:pPr>
      <w:r w:rsidRPr="00EC76D5">
        <w:rPr>
          <w:highlight w:val="white"/>
        </w:rPr>
        <w:t xml:space="preserve">  }</w:t>
      </w:r>
    </w:p>
    <w:p w14:paraId="47C20BC2" w14:textId="77777777" w:rsidR="000644C3" w:rsidRPr="00EC76D5" w:rsidRDefault="000644C3" w:rsidP="00390D2A">
      <w:pPr>
        <w:pStyle w:val="Code"/>
        <w:rPr>
          <w:highlight w:val="white"/>
        </w:rPr>
      </w:pPr>
      <w:r w:rsidRPr="00EC76D5">
        <w:rPr>
          <w:highlight w:val="white"/>
        </w:rPr>
        <w:t xml:space="preserve">  else {</w:t>
      </w:r>
    </w:p>
    <w:p w14:paraId="7A49E192" w14:textId="77777777" w:rsidR="000644C3" w:rsidRPr="00EC76D5" w:rsidRDefault="000644C3" w:rsidP="00390D2A">
      <w:pPr>
        <w:pStyle w:val="Code"/>
        <w:rPr>
          <w:highlight w:val="white"/>
        </w:rPr>
      </w:pPr>
      <w:r w:rsidRPr="00EC76D5">
        <w:rPr>
          <w:highlight w:val="white"/>
        </w:rPr>
        <w:t xml:space="preserve">    int index;</w:t>
      </w:r>
    </w:p>
    <w:p w14:paraId="7F5FA4E8" w14:textId="77777777" w:rsidR="000644C3" w:rsidRPr="00EC76D5" w:rsidRDefault="000644C3" w:rsidP="00390D2A">
      <w:pPr>
        <w:pStyle w:val="Code"/>
        <w:rPr>
          <w:highlight w:val="white"/>
        </w:rPr>
      </w:pPr>
    </w:p>
    <w:p w14:paraId="134656B0" w14:textId="77777777" w:rsidR="000644C3" w:rsidRPr="00EC76D5" w:rsidRDefault="000644C3" w:rsidP="00390D2A">
      <w:pPr>
        <w:pStyle w:val="Code"/>
        <w:rPr>
          <w:highlight w:val="white"/>
        </w:rPr>
      </w:pPr>
      <w:r w:rsidRPr="00EC76D5">
        <w:rPr>
          <w:highlight w:val="white"/>
        </w:rPr>
        <w:t xml:space="preserve">    for (index = 0; index &lt; FOPEN_MAX; ++index) {</w:t>
      </w:r>
    </w:p>
    <w:p w14:paraId="0C7861E7" w14:textId="77777777" w:rsidR="000644C3" w:rsidRPr="00EC76D5" w:rsidRDefault="000644C3" w:rsidP="00390D2A">
      <w:pPr>
        <w:pStyle w:val="Code"/>
        <w:rPr>
          <w:highlight w:val="white"/>
        </w:rPr>
      </w:pPr>
      <w:r w:rsidRPr="00EC76D5">
        <w:rPr>
          <w:highlight w:val="white"/>
        </w:rPr>
        <w:t xml:space="preserve">      if (g_fileArray[index].open) {</w:t>
      </w:r>
    </w:p>
    <w:p w14:paraId="015084BB" w14:textId="77777777" w:rsidR="000644C3" w:rsidRPr="00EC76D5" w:rsidRDefault="000644C3" w:rsidP="00390D2A">
      <w:pPr>
        <w:pStyle w:val="Code"/>
        <w:rPr>
          <w:highlight w:val="white"/>
        </w:rPr>
      </w:pPr>
      <w:r w:rsidRPr="00EC76D5">
        <w:rPr>
          <w:highlight w:val="white"/>
        </w:rPr>
        <w:t xml:space="preserve">        if (fclose(&amp;g_fileArray[index]) == EOF) {</w:t>
      </w:r>
    </w:p>
    <w:p w14:paraId="0900BB0D" w14:textId="77777777" w:rsidR="000644C3" w:rsidRPr="00EC76D5" w:rsidRDefault="000644C3" w:rsidP="00390D2A">
      <w:pPr>
        <w:pStyle w:val="Code"/>
        <w:rPr>
          <w:highlight w:val="white"/>
        </w:rPr>
      </w:pPr>
      <w:r w:rsidRPr="00EC76D5">
        <w:rPr>
          <w:highlight w:val="white"/>
        </w:rPr>
        <w:t xml:space="preserve">          return EOF;</w:t>
      </w:r>
    </w:p>
    <w:p w14:paraId="7C148F47" w14:textId="77777777" w:rsidR="000644C3" w:rsidRPr="00EC76D5" w:rsidRDefault="000644C3" w:rsidP="00390D2A">
      <w:pPr>
        <w:pStyle w:val="Code"/>
        <w:rPr>
          <w:highlight w:val="white"/>
        </w:rPr>
      </w:pPr>
      <w:r w:rsidRPr="00EC76D5">
        <w:rPr>
          <w:highlight w:val="white"/>
        </w:rPr>
        <w:t xml:space="preserve">        }</w:t>
      </w:r>
    </w:p>
    <w:p w14:paraId="3BC98CEB" w14:textId="77777777" w:rsidR="000644C3" w:rsidRPr="00EC76D5" w:rsidRDefault="000644C3" w:rsidP="00390D2A">
      <w:pPr>
        <w:pStyle w:val="Code"/>
        <w:rPr>
          <w:highlight w:val="white"/>
        </w:rPr>
      </w:pPr>
      <w:r w:rsidRPr="00EC76D5">
        <w:rPr>
          <w:highlight w:val="white"/>
        </w:rPr>
        <w:t xml:space="preserve">      }</w:t>
      </w:r>
    </w:p>
    <w:p w14:paraId="3E2FE7D1" w14:textId="77777777" w:rsidR="000644C3" w:rsidRPr="00EC76D5" w:rsidRDefault="000644C3" w:rsidP="00390D2A">
      <w:pPr>
        <w:pStyle w:val="Code"/>
        <w:rPr>
          <w:highlight w:val="white"/>
        </w:rPr>
      </w:pPr>
      <w:r w:rsidRPr="00EC76D5">
        <w:rPr>
          <w:highlight w:val="white"/>
        </w:rPr>
        <w:t xml:space="preserve">    }</w:t>
      </w:r>
    </w:p>
    <w:p w14:paraId="4EDD0B9A" w14:textId="77777777" w:rsidR="000644C3" w:rsidRPr="00EC76D5" w:rsidRDefault="000644C3" w:rsidP="00390D2A">
      <w:pPr>
        <w:pStyle w:val="Code"/>
        <w:rPr>
          <w:highlight w:val="white"/>
        </w:rPr>
      </w:pPr>
    </w:p>
    <w:p w14:paraId="1112E226" w14:textId="77777777" w:rsidR="000644C3" w:rsidRPr="00EC76D5" w:rsidRDefault="000644C3" w:rsidP="00390D2A">
      <w:pPr>
        <w:pStyle w:val="Code"/>
        <w:rPr>
          <w:highlight w:val="white"/>
        </w:rPr>
      </w:pPr>
      <w:r w:rsidRPr="00EC76D5">
        <w:rPr>
          <w:highlight w:val="white"/>
        </w:rPr>
        <w:t xml:space="preserve">    return 0;</w:t>
      </w:r>
    </w:p>
    <w:p w14:paraId="1C7A7F0F" w14:textId="77777777" w:rsidR="000644C3" w:rsidRPr="00EC76D5" w:rsidRDefault="000644C3" w:rsidP="00390D2A">
      <w:pPr>
        <w:pStyle w:val="Code"/>
        <w:rPr>
          <w:highlight w:val="white"/>
        </w:rPr>
      </w:pPr>
      <w:r w:rsidRPr="00EC76D5">
        <w:rPr>
          <w:highlight w:val="white"/>
        </w:rPr>
        <w:t xml:space="preserve">  }</w:t>
      </w:r>
    </w:p>
    <w:p w14:paraId="22691F38" w14:textId="77777777" w:rsidR="000644C3" w:rsidRPr="00EC76D5" w:rsidRDefault="000644C3" w:rsidP="00390D2A">
      <w:pPr>
        <w:pStyle w:val="Code"/>
        <w:rPr>
          <w:highlight w:val="white"/>
        </w:rPr>
      </w:pPr>
      <w:r w:rsidRPr="00EC76D5">
        <w:rPr>
          <w:highlight w:val="white"/>
        </w:rPr>
        <w:t>}</w:t>
      </w:r>
    </w:p>
    <w:p w14:paraId="35DF66BC" w14:textId="77777777" w:rsidR="000644C3" w:rsidRPr="00EC76D5" w:rsidRDefault="000644C3" w:rsidP="00390D2A">
      <w:pPr>
        <w:pStyle w:val="Code"/>
        <w:rPr>
          <w:highlight w:val="white"/>
        </w:rPr>
      </w:pPr>
    </w:p>
    <w:p w14:paraId="56750766" w14:textId="77777777" w:rsidR="000644C3" w:rsidRPr="00EC76D5" w:rsidRDefault="000644C3" w:rsidP="00390D2A">
      <w:pPr>
        <w:pStyle w:val="Code"/>
        <w:rPr>
          <w:highlight w:val="white"/>
        </w:rPr>
      </w:pPr>
      <w:r w:rsidRPr="00EC76D5">
        <w:rPr>
          <w:highlight w:val="white"/>
        </w:rPr>
        <w:t>int remove(const char* name) {</w:t>
      </w:r>
    </w:p>
    <w:p w14:paraId="62A9AA5F" w14:textId="77777777" w:rsidR="000644C3" w:rsidRPr="00EC76D5" w:rsidRDefault="000644C3" w:rsidP="00390D2A">
      <w:pPr>
        <w:pStyle w:val="Code"/>
        <w:rPr>
          <w:highlight w:val="white"/>
        </w:rPr>
      </w:pPr>
      <w:r w:rsidRPr="00EC76D5">
        <w:rPr>
          <w:highlight w:val="white"/>
        </w:rPr>
        <w:t xml:space="preserve">  load_register(ah, 0x41s);</w:t>
      </w:r>
    </w:p>
    <w:p w14:paraId="21F9E1F2" w14:textId="77777777" w:rsidR="000644C3" w:rsidRPr="00EC76D5" w:rsidRDefault="000644C3" w:rsidP="00390D2A">
      <w:pPr>
        <w:pStyle w:val="Code"/>
        <w:rPr>
          <w:highlight w:val="white"/>
        </w:rPr>
      </w:pPr>
      <w:r w:rsidRPr="00EC76D5">
        <w:rPr>
          <w:highlight w:val="white"/>
        </w:rPr>
        <w:t xml:space="preserve">  load_register(dx, name);</w:t>
      </w:r>
    </w:p>
    <w:p w14:paraId="0A5DB5D1" w14:textId="77777777" w:rsidR="000644C3" w:rsidRPr="00EC76D5" w:rsidRDefault="000644C3" w:rsidP="00390D2A">
      <w:pPr>
        <w:pStyle w:val="Code"/>
        <w:rPr>
          <w:highlight w:val="white"/>
        </w:rPr>
      </w:pPr>
      <w:r w:rsidRPr="00EC76D5">
        <w:rPr>
          <w:highlight w:val="white"/>
        </w:rPr>
        <w:t xml:space="preserve">  load_register(cl, 0s);</w:t>
      </w:r>
    </w:p>
    <w:p w14:paraId="4814CF8B" w14:textId="77777777" w:rsidR="000644C3" w:rsidRPr="00EC76D5" w:rsidRDefault="000644C3" w:rsidP="00390D2A">
      <w:pPr>
        <w:pStyle w:val="Code"/>
        <w:rPr>
          <w:highlight w:val="white"/>
        </w:rPr>
      </w:pPr>
      <w:r w:rsidRPr="00EC76D5">
        <w:rPr>
          <w:highlight w:val="white"/>
        </w:rPr>
        <w:t xml:space="preserve">  interrupt(0x21s);</w:t>
      </w:r>
    </w:p>
    <w:p w14:paraId="616ADF4F" w14:textId="77777777" w:rsidR="000644C3" w:rsidRPr="00EC76D5" w:rsidRDefault="000644C3" w:rsidP="00390D2A">
      <w:pPr>
        <w:pStyle w:val="Code"/>
        <w:rPr>
          <w:highlight w:val="white"/>
        </w:rPr>
      </w:pPr>
    </w:p>
    <w:p w14:paraId="5C05D568" w14:textId="77777777" w:rsidR="000644C3" w:rsidRPr="00EC76D5" w:rsidRDefault="000644C3" w:rsidP="00390D2A">
      <w:pPr>
        <w:pStyle w:val="Code"/>
        <w:rPr>
          <w:highlight w:val="white"/>
        </w:rPr>
      </w:pPr>
      <w:r w:rsidRPr="00EC76D5">
        <w:rPr>
          <w:highlight w:val="white"/>
        </w:rPr>
        <w:t xml:space="preserve">  {/* short flagbyte;</w:t>
      </w:r>
    </w:p>
    <w:p w14:paraId="66D8CC59" w14:textId="77777777" w:rsidR="000644C3" w:rsidRPr="00EC76D5" w:rsidRDefault="000644C3" w:rsidP="00390D2A">
      <w:pPr>
        <w:pStyle w:val="Code"/>
        <w:rPr>
          <w:highlight w:val="white"/>
        </w:rPr>
      </w:pPr>
      <w:r w:rsidRPr="00EC76D5">
        <w:rPr>
          <w:highlight w:val="white"/>
        </w:rPr>
        <w:t xml:space="preserve">    store_flagbyte(flagbyte);</w:t>
      </w:r>
    </w:p>
    <w:p w14:paraId="26245CCF" w14:textId="77777777" w:rsidR="000644C3" w:rsidRPr="00EC76D5" w:rsidRDefault="000644C3" w:rsidP="00390D2A">
      <w:pPr>
        <w:pStyle w:val="Code"/>
        <w:rPr>
          <w:highlight w:val="white"/>
        </w:rPr>
      </w:pPr>
    </w:p>
    <w:p w14:paraId="5C0928F2" w14:textId="77777777" w:rsidR="000644C3" w:rsidRPr="00EC76D5" w:rsidRDefault="000644C3" w:rsidP="00390D2A">
      <w:pPr>
        <w:pStyle w:val="Code"/>
        <w:rPr>
          <w:highlight w:val="white"/>
        </w:rPr>
      </w:pPr>
      <w:r w:rsidRPr="00EC76D5">
        <w:rPr>
          <w:highlight w:val="white"/>
        </w:rPr>
        <w:t xml:space="preserve">    if (flagbyte &amp; CARRY_FLAG) {</w:t>
      </w:r>
    </w:p>
    <w:p w14:paraId="6674AB25" w14:textId="77777777" w:rsidR="000644C3" w:rsidRPr="00EC76D5" w:rsidRDefault="000644C3" w:rsidP="00390D2A">
      <w:pPr>
        <w:pStyle w:val="Code"/>
        <w:rPr>
          <w:highlight w:val="white"/>
        </w:rPr>
      </w:pPr>
      <w:r w:rsidRPr="00EC76D5">
        <w:rPr>
          <w:highlight w:val="white"/>
        </w:rPr>
        <w:t xml:space="preserve">      errno = FREMOVE;</w:t>
      </w:r>
    </w:p>
    <w:p w14:paraId="24D6A57A" w14:textId="77777777" w:rsidR="000644C3" w:rsidRPr="00EC76D5" w:rsidRDefault="000644C3" w:rsidP="00390D2A">
      <w:pPr>
        <w:pStyle w:val="Code"/>
        <w:rPr>
          <w:highlight w:val="white"/>
        </w:rPr>
      </w:pPr>
      <w:r w:rsidRPr="00EC76D5">
        <w:rPr>
          <w:highlight w:val="white"/>
        </w:rPr>
        <w:t xml:space="preserve">      return EOF;</w:t>
      </w:r>
    </w:p>
    <w:p w14:paraId="5996F689" w14:textId="77777777" w:rsidR="000644C3" w:rsidRPr="00EC76D5" w:rsidRDefault="000644C3" w:rsidP="00390D2A">
      <w:pPr>
        <w:pStyle w:val="Code"/>
        <w:rPr>
          <w:highlight w:val="white"/>
        </w:rPr>
      </w:pPr>
      <w:r w:rsidRPr="00EC76D5">
        <w:rPr>
          <w:highlight w:val="white"/>
        </w:rPr>
        <w:t xml:space="preserve">    }</w:t>
      </w:r>
    </w:p>
    <w:p w14:paraId="0F7CCEF9" w14:textId="77777777" w:rsidR="000644C3" w:rsidRPr="00EC76D5" w:rsidRDefault="000644C3" w:rsidP="00390D2A">
      <w:pPr>
        <w:pStyle w:val="Code"/>
        <w:rPr>
          <w:highlight w:val="white"/>
        </w:rPr>
      </w:pPr>
      <w:r w:rsidRPr="00EC76D5">
        <w:rPr>
          <w:highlight w:val="white"/>
        </w:rPr>
        <w:t>*/</w:t>
      </w:r>
    </w:p>
    <w:p w14:paraId="421CDAD5" w14:textId="77777777" w:rsidR="000644C3" w:rsidRPr="00EC76D5" w:rsidRDefault="000644C3" w:rsidP="00390D2A">
      <w:pPr>
        <w:pStyle w:val="Code"/>
        <w:rPr>
          <w:highlight w:val="white"/>
        </w:rPr>
      </w:pPr>
      <w:r w:rsidRPr="00EC76D5">
        <w:rPr>
          <w:highlight w:val="white"/>
        </w:rPr>
        <w:t xml:space="preserve">    return 0;</w:t>
      </w:r>
    </w:p>
    <w:p w14:paraId="6803F5F1" w14:textId="77777777" w:rsidR="000644C3" w:rsidRPr="00EC76D5" w:rsidRDefault="000644C3" w:rsidP="00390D2A">
      <w:pPr>
        <w:pStyle w:val="Code"/>
        <w:rPr>
          <w:highlight w:val="white"/>
        </w:rPr>
      </w:pPr>
      <w:r w:rsidRPr="00EC76D5">
        <w:rPr>
          <w:highlight w:val="white"/>
        </w:rPr>
        <w:t xml:space="preserve">  }</w:t>
      </w:r>
    </w:p>
    <w:p w14:paraId="7AFF1336" w14:textId="77777777" w:rsidR="000644C3" w:rsidRPr="00EC76D5" w:rsidRDefault="000644C3" w:rsidP="00390D2A">
      <w:pPr>
        <w:pStyle w:val="Code"/>
        <w:rPr>
          <w:highlight w:val="white"/>
        </w:rPr>
      </w:pPr>
      <w:r w:rsidRPr="00EC76D5">
        <w:rPr>
          <w:highlight w:val="white"/>
        </w:rPr>
        <w:t>}</w:t>
      </w:r>
    </w:p>
    <w:p w14:paraId="2690F7B4" w14:textId="77777777" w:rsidR="000644C3" w:rsidRPr="00EC76D5" w:rsidRDefault="000644C3" w:rsidP="00390D2A">
      <w:pPr>
        <w:pStyle w:val="Code"/>
        <w:rPr>
          <w:highlight w:val="white"/>
        </w:rPr>
      </w:pPr>
    </w:p>
    <w:p w14:paraId="227B7C40" w14:textId="77777777" w:rsidR="000644C3" w:rsidRPr="00EC76D5" w:rsidRDefault="000644C3" w:rsidP="00390D2A">
      <w:pPr>
        <w:pStyle w:val="Code"/>
        <w:rPr>
          <w:highlight w:val="white"/>
        </w:rPr>
      </w:pPr>
      <w:r w:rsidRPr="00EC76D5">
        <w:rPr>
          <w:highlight w:val="white"/>
        </w:rPr>
        <w:t>int rename(const char* oldName, const char* newName) {</w:t>
      </w:r>
    </w:p>
    <w:p w14:paraId="765A5E24" w14:textId="77777777" w:rsidR="000644C3" w:rsidRPr="00EC76D5" w:rsidRDefault="000644C3" w:rsidP="00390D2A">
      <w:pPr>
        <w:pStyle w:val="Code"/>
        <w:rPr>
          <w:highlight w:val="white"/>
        </w:rPr>
      </w:pPr>
      <w:r w:rsidRPr="00EC76D5">
        <w:rPr>
          <w:highlight w:val="white"/>
        </w:rPr>
        <w:t xml:space="preserve">  load_register(ah, 0x56s);</w:t>
      </w:r>
    </w:p>
    <w:p w14:paraId="03DA8271" w14:textId="77777777" w:rsidR="000644C3" w:rsidRPr="00EC76D5" w:rsidRDefault="000644C3" w:rsidP="00390D2A">
      <w:pPr>
        <w:pStyle w:val="Code"/>
        <w:rPr>
          <w:highlight w:val="white"/>
        </w:rPr>
      </w:pPr>
      <w:r w:rsidRPr="00EC76D5">
        <w:rPr>
          <w:highlight w:val="white"/>
        </w:rPr>
        <w:t xml:space="preserve">  load_register(cl, 0s);</w:t>
      </w:r>
    </w:p>
    <w:p w14:paraId="70CAEA29" w14:textId="77777777" w:rsidR="000644C3" w:rsidRPr="00EC76D5" w:rsidRDefault="000644C3" w:rsidP="00390D2A">
      <w:pPr>
        <w:pStyle w:val="Code"/>
        <w:rPr>
          <w:highlight w:val="white"/>
        </w:rPr>
      </w:pPr>
      <w:r w:rsidRPr="00EC76D5">
        <w:rPr>
          <w:highlight w:val="white"/>
        </w:rPr>
        <w:t xml:space="preserve">  load_register(dx, oldName);</w:t>
      </w:r>
    </w:p>
    <w:p w14:paraId="3386212E" w14:textId="77777777" w:rsidR="000644C3" w:rsidRPr="00EC76D5" w:rsidRDefault="000644C3" w:rsidP="00390D2A">
      <w:pPr>
        <w:pStyle w:val="Code"/>
        <w:rPr>
          <w:highlight w:val="white"/>
        </w:rPr>
      </w:pPr>
      <w:r w:rsidRPr="00EC76D5">
        <w:rPr>
          <w:highlight w:val="white"/>
        </w:rPr>
        <w:t xml:space="preserve">  load_register(di, newName);</w:t>
      </w:r>
    </w:p>
    <w:p w14:paraId="3BB3A5F9" w14:textId="77777777" w:rsidR="000644C3" w:rsidRPr="00EC76D5" w:rsidRDefault="000644C3" w:rsidP="00390D2A">
      <w:pPr>
        <w:pStyle w:val="Code"/>
        <w:rPr>
          <w:highlight w:val="white"/>
        </w:rPr>
      </w:pPr>
      <w:r w:rsidRPr="00EC76D5">
        <w:rPr>
          <w:highlight w:val="white"/>
        </w:rPr>
        <w:t xml:space="preserve">  interrupt(0x21s);</w:t>
      </w:r>
    </w:p>
    <w:p w14:paraId="75F30723" w14:textId="77777777" w:rsidR="000644C3" w:rsidRPr="00EC76D5" w:rsidRDefault="000644C3" w:rsidP="00390D2A">
      <w:pPr>
        <w:pStyle w:val="Code"/>
        <w:rPr>
          <w:highlight w:val="white"/>
        </w:rPr>
      </w:pPr>
    </w:p>
    <w:p w14:paraId="0765C713" w14:textId="77777777" w:rsidR="000644C3" w:rsidRPr="00EC76D5" w:rsidRDefault="000644C3" w:rsidP="00390D2A">
      <w:pPr>
        <w:pStyle w:val="Code"/>
        <w:rPr>
          <w:highlight w:val="white"/>
        </w:rPr>
      </w:pPr>
      <w:r w:rsidRPr="00EC76D5">
        <w:rPr>
          <w:highlight w:val="white"/>
        </w:rPr>
        <w:t xml:space="preserve">  { /*short flagbyte;</w:t>
      </w:r>
    </w:p>
    <w:p w14:paraId="6692D308" w14:textId="77777777" w:rsidR="000644C3" w:rsidRPr="00EC76D5" w:rsidRDefault="000644C3" w:rsidP="00390D2A">
      <w:pPr>
        <w:pStyle w:val="Code"/>
        <w:rPr>
          <w:highlight w:val="white"/>
        </w:rPr>
      </w:pPr>
      <w:r w:rsidRPr="00EC76D5">
        <w:rPr>
          <w:highlight w:val="white"/>
        </w:rPr>
        <w:t xml:space="preserve">    store_flagbyte(flagbyte);</w:t>
      </w:r>
    </w:p>
    <w:p w14:paraId="29B6BD6A" w14:textId="77777777" w:rsidR="000644C3" w:rsidRPr="00EC76D5" w:rsidRDefault="000644C3" w:rsidP="00390D2A">
      <w:pPr>
        <w:pStyle w:val="Code"/>
        <w:rPr>
          <w:highlight w:val="white"/>
        </w:rPr>
      </w:pPr>
    </w:p>
    <w:p w14:paraId="628D4760" w14:textId="77777777" w:rsidR="000644C3" w:rsidRPr="00EC76D5" w:rsidRDefault="000644C3" w:rsidP="00390D2A">
      <w:pPr>
        <w:pStyle w:val="Code"/>
        <w:rPr>
          <w:highlight w:val="white"/>
        </w:rPr>
      </w:pPr>
      <w:r w:rsidRPr="00EC76D5">
        <w:rPr>
          <w:highlight w:val="white"/>
        </w:rPr>
        <w:t xml:space="preserve">    if (flagbyte &amp; CARRY_FLAG) {</w:t>
      </w:r>
    </w:p>
    <w:p w14:paraId="60F80CBC" w14:textId="77777777" w:rsidR="000644C3" w:rsidRPr="00EC76D5" w:rsidRDefault="000644C3" w:rsidP="00390D2A">
      <w:pPr>
        <w:pStyle w:val="Code"/>
        <w:rPr>
          <w:highlight w:val="white"/>
        </w:rPr>
      </w:pPr>
      <w:r w:rsidRPr="00EC76D5">
        <w:rPr>
          <w:highlight w:val="white"/>
        </w:rPr>
        <w:t xml:space="preserve">      errno = errno = FRENAME;</w:t>
      </w:r>
    </w:p>
    <w:p w14:paraId="270D607D" w14:textId="77777777" w:rsidR="000644C3" w:rsidRPr="00EC76D5" w:rsidRDefault="000644C3" w:rsidP="00390D2A">
      <w:pPr>
        <w:pStyle w:val="Code"/>
        <w:rPr>
          <w:highlight w:val="white"/>
        </w:rPr>
      </w:pPr>
      <w:r w:rsidRPr="00EC76D5">
        <w:rPr>
          <w:highlight w:val="white"/>
        </w:rPr>
        <w:t xml:space="preserve">      return EOF;</w:t>
      </w:r>
    </w:p>
    <w:p w14:paraId="473B6D3B" w14:textId="77777777" w:rsidR="000644C3" w:rsidRPr="00EC76D5" w:rsidRDefault="000644C3" w:rsidP="00390D2A">
      <w:pPr>
        <w:pStyle w:val="Code"/>
        <w:rPr>
          <w:highlight w:val="white"/>
        </w:rPr>
      </w:pPr>
      <w:r w:rsidRPr="00EC76D5">
        <w:rPr>
          <w:highlight w:val="white"/>
        </w:rPr>
        <w:t xml:space="preserve">    }*/</w:t>
      </w:r>
    </w:p>
    <w:p w14:paraId="4DDA57C2" w14:textId="77777777" w:rsidR="000644C3" w:rsidRPr="00EC76D5" w:rsidRDefault="000644C3" w:rsidP="00390D2A">
      <w:pPr>
        <w:pStyle w:val="Code"/>
        <w:rPr>
          <w:highlight w:val="white"/>
        </w:rPr>
      </w:pPr>
    </w:p>
    <w:p w14:paraId="4C6599D3" w14:textId="77777777" w:rsidR="000644C3" w:rsidRPr="00EC76D5" w:rsidRDefault="000644C3" w:rsidP="00390D2A">
      <w:pPr>
        <w:pStyle w:val="Code"/>
        <w:rPr>
          <w:highlight w:val="white"/>
        </w:rPr>
      </w:pPr>
      <w:r w:rsidRPr="00EC76D5">
        <w:rPr>
          <w:highlight w:val="white"/>
        </w:rPr>
        <w:t xml:space="preserve">    return 0;</w:t>
      </w:r>
    </w:p>
    <w:p w14:paraId="70CB0027" w14:textId="77777777" w:rsidR="000644C3" w:rsidRPr="00EC76D5" w:rsidRDefault="000644C3" w:rsidP="00390D2A">
      <w:pPr>
        <w:pStyle w:val="Code"/>
        <w:rPr>
          <w:highlight w:val="white"/>
        </w:rPr>
      </w:pPr>
      <w:r w:rsidRPr="00EC76D5">
        <w:rPr>
          <w:highlight w:val="white"/>
        </w:rPr>
        <w:t xml:space="preserve">  }</w:t>
      </w:r>
    </w:p>
    <w:p w14:paraId="36D1C377" w14:textId="77777777" w:rsidR="000644C3" w:rsidRPr="00EC76D5" w:rsidRDefault="000644C3" w:rsidP="00390D2A">
      <w:pPr>
        <w:pStyle w:val="Code"/>
        <w:rPr>
          <w:highlight w:val="white"/>
        </w:rPr>
      </w:pPr>
      <w:r w:rsidRPr="00EC76D5">
        <w:rPr>
          <w:highlight w:val="white"/>
        </w:rPr>
        <w:t>}</w:t>
      </w:r>
    </w:p>
    <w:p w14:paraId="28448A44" w14:textId="77777777" w:rsidR="000644C3" w:rsidRPr="00EC76D5" w:rsidRDefault="000644C3" w:rsidP="00390D2A">
      <w:pPr>
        <w:pStyle w:val="Code"/>
        <w:rPr>
          <w:highlight w:val="white"/>
        </w:rPr>
      </w:pPr>
    </w:p>
    <w:p w14:paraId="68792AF7" w14:textId="77777777" w:rsidR="000644C3" w:rsidRPr="00EC76D5" w:rsidRDefault="000644C3" w:rsidP="00390D2A">
      <w:pPr>
        <w:pStyle w:val="Code"/>
        <w:rPr>
          <w:highlight w:val="white"/>
        </w:rPr>
      </w:pPr>
      <w:r w:rsidRPr="00EC76D5">
        <w:rPr>
          <w:highlight w:val="white"/>
        </w:rPr>
        <w:lastRenderedPageBreak/>
        <w:t>int setvbuf(FILE* /* stream */, char* /* buffer */, int /* mode */, size_t /* size */) {</w:t>
      </w:r>
    </w:p>
    <w:p w14:paraId="0B7244E3" w14:textId="77777777" w:rsidR="000644C3" w:rsidRPr="00EC76D5" w:rsidRDefault="000644C3" w:rsidP="00390D2A">
      <w:pPr>
        <w:pStyle w:val="Code"/>
        <w:rPr>
          <w:highlight w:val="white"/>
        </w:rPr>
      </w:pPr>
      <w:r w:rsidRPr="00EC76D5">
        <w:rPr>
          <w:highlight w:val="white"/>
        </w:rPr>
        <w:t xml:space="preserve">  return 0;</w:t>
      </w:r>
    </w:p>
    <w:p w14:paraId="39C9754F" w14:textId="77777777" w:rsidR="000644C3" w:rsidRPr="00EC76D5" w:rsidRDefault="000644C3" w:rsidP="00390D2A">
      <w:pPr>
        <w:pStyle w:val="Code"/>
        <w:rPr>
          <w:highlight w:val="white"/>
        </w:rPr>
      </w:pPr>
    </w:p>
    <w:p w14:paraId="00A61E10" w14:textId="77777777" w:rsidR="000644C3" w:rsidRPr="00EC76D5" w:rsidRDefault="000644C3" w:rsidP="00390D2A">
      <w:pPr>
        <w:pStyle w:val="Code"/>
        <w:rPr>
          <w:highlight w:val="white"/>
        </w:rPr>
      </w:pPr>
      <w:r w:rsidRPr="00EC76D5">
        <w:rPr>
          <w:highlight w:val="white"/>
        </w:rPr>
        <w:t>/*</w:t>
      </w:r>
    </w:p>
    <w:p w14:paraId="7FDBEE6D" w14:textId="77777777" w:rsidR="000644C3" w:rsidRPr="00EC76D5" w:rsidRDefault="000644C3" w:rsidP="00390D2A">
      <w:pPr>
        <w:pStyle w:val="Code"/>
        <w:rPr>
          <w:highlight w:val="white"/>
        </w:rPr>
      </w:pPr>
      <w:r w:rsidRPr="00EC76D5">
        <w:rPr>
          <w:highlight w:val="white"/>
        </w:rPr>
        <w:t xml:space="preserve">  if (buffer != NULL) {</w:t>
      </w:r>
    </w:p>
    <w:p w14:paraId="3356C8A8" w14:textId="77777777" w:rsidR="000644C3" w:rsidRPr="00EC76D5" w:rsidRDefault="000644C3" w:rsidP="00390D2A">
      <w:pPr>
        <w:pStyle w:val="Code"/>
        <w:rPr>
          <w:highlight w:val="white"/>
        </w:rPr>
      </w:pPr>
      <w:r w:rsidRPr="00EC76D5">
        <w:rPr>
          <w:highlight w:val="white"/>
        </w:rPr>
        <w:t xml:space="preserve">    buffer = malloc(size);</w:t>
      </w:r>
    </w:p>
    <w:p w14:paraId="235C9A31" w14:textId="77777777" w:rsidR="000644C3" w:rsidRPr="00EC76D5" w:rsidRDefault="000644C3" w:rsidP="00390D2A">
      <w:pPr>
        <w:pStyle w:val="Code"/>
        <w:rPr>
          <w:highlight w:val="white"/>
        </w:rPr>
      </w:pPr>
    </w:p>
    <w:p w14:paraId="32941661" w14:textId="77777777" w:rsidR="000644C3" w:rsidRPr="00EC76D5" w:rsidRDefault="000644C3" w:rsidP="00390D2A">
      <w:pPr>
        <w:pStyle w:val="Code"/>
        <w:rPr>
          <w:highlight w:val="white"/>
        </w:rPr>
      </w:pPr>
      <w:r w:rsidRPr="00EC76D5">
        <w:rPr>
          <w:highlight w:val="white"/>
        </w:rPr>
        <w:t xml:space="preserve">    if (buffer == NULL) {</w:t>
      </w:r>
    </w:p>
    <w:p w14:paraId="762B5323" w14:textId="77777777" w:rsidR="000644C3" w:rsidRPr="00EC76D5" w:rsidRDefault="000644C3" w:rsidP="00390D2A">
      <w:pPr>
        <w:pStyle w:val="Code"/>
        <w:rPr>
          <w:highlight w:val="white"/>
        </w:rPr>
      </w:pPr>
      <w:r w:rsidRPr="00EC76D5">
        <w:rPr>
          <w:highlight w:val="white"/>
        </w:rPr>
        <w:t xml:space="preserve">      return -1;</w:t>
      </w:r>
    </w:p>
    <w:p w14:paraId="772165FD" w14:textId="77777777" w:rsidR="000644C3" w:rsidRPr="00EC76D5" w:rsidRDefault="000644C3" w:rsidP="00390D2A">
      <w:pPr>
        <w:pStyle w:val="Code"/>
        <w:rPr>
          <w:highlight w:val="white"/>
        </w:rPr>
      </w:pPr>
      <w:r w:rsidRPr="00EC76D5">
        <w:rPr>
          <w:highlight w:val="white"/>
        </w:rPr>
        <w:t xml:space="preserve">    }</w:t>
      </w:r>
    </w:p>
    <w:p w14:paraId="575299EA" w14:textId="77777777" w:rsidR="000644C3" w:rsidRPr="00EC76D5" w:rsidRDefault="000644C3" w:rsidP="00390D2A">
      <w:pPr>
        <w:pStyle w:val="Code"/>
        <w:rPr>
          <w:highlight w:val="white"/>
        </w:rPr>
      </w:pPr>
      <w:r w:rsidRPr="00EC76D5">
        <w:rPr>
          <w:highlight w:val="white"/>
        </w:rPr>
        <w:t xml:space="preserve">  }</w:t>
      </w:r>
    </w:p>
    <w:p w14:paraId="16E77B5B" w14:textId="77777777" w:rsidR="000644C3" w:rsidRPr="00EC76D5" w:rsidRDefault="000644C3" w:rsidP="00390D2A">
      <w:pPr>
        <w:pStyle w:val="Code"/>
        <w:rPr>
          <w:highlight w:val="white"/>
        </w:rPr>
      </w:pPr>
    </w:p>
    <w:p w14:paraId="49740143" w14:textId="77777777" w:rsidR="000644C3" w:rsidRPr="00EC76D5" w:rsidRDefault="000644C3" w:rsidP="00390D2A">
      <w:pPr>
        <w:pStyle w:val="Code"/>
        <w:rPr>
          <w:highlight w:val="white"/>
        </w:rPr>
      </w:pPr>
      <w:r w:rsidRPr="00EC76D5">
        <w:rPr>
          <w:highlight w:val="white"/>
        </w:rPr>
        <w:t xml:space="preserve">  stream-&gt;buffer = buffer;</w:t>
      </w:r>
    </w:p>
    <w:p w14:paraId="026151D1" w14:textId="77777777" w:rsidR="000644C3" w:rsidRPr="00EC76D5" w:rsidRDefault="000644C3" w:rsidP="00390D2A">
      <w:pPr>
        <w:pStyle w:val="Code"/>
        <w:rPr>
          <w:highlight w:val="white"/>
        </w:rPr>
      </w:pPr>
      <w:r w:rsidRPr="00EC76D5">
        <w:rPr>
          <w:highlight w:val="white"/>
        </w:rPr>
        <w:t xml:space="preserve">  stream-&gt;bufferMode = mode;</w:t>
      </w:r>
    </w:p>
    <w:p w14:paraId="6A8C76AC" w14:textId="77777777" w:rsidR="000644C3" w:rsidRPr="00EC76D5" w:rsidRDefault="000644C3" w:rsidP="00390D2A">
      <w:pPr>
        <w:pStyle w:val="Code"/>
        <w:rPr>
          <w:highlight w:val="white"/>
        </w:rPr>
      </w:pPr>
      <w:r w:rsidRPr="00EC76D5">
        <w:rPr>
          <w:highlight w:val="white"/>
        </w:rPr>
        <w:t xml:space="preserve">  stream-&gt;bufferMaxSize = size;</w:t>
      </w:r>
    </w:p>
    <w:p w14:paraId="29B183B9" w14:textId="77777777" w:rsidR="000644C3" w:rsidRPr="00EC76D5" w:rsidRDefault="000644C3" w:rsidP="00390D2A">
      <w:pPr>
        <w:pStyle w:val="Code"/>
        <w:rPr>
          <w:highlight w:val="white"/>
        </w:rPr>
      </w:pPr>
      <w:r w:rsidRPr="00EC76D5">
        <w:rPr>
          <w:highlight w:val="white"/>
        </w:rPr>
        <w:t xml:space="preserve">  return 0;*/</w:t>
      </w:r>
    </w:p>
    <w:p w14:paraId="1A171585" w14:textId="77777777" w:rsidR="000644C3" w:rsidRPr="00EC76D5" w:rsidRDefault="000644C3" w:rsidP="00390D2A">
      <w:pPr>
        <w:pStyle w:val="Code"/>
        <w:rPr>
          <w:highlight w:val="white"/>
        </w:rPr>
      </w:pPr>
      <w:r w:rsidRPr="00EC76D5">
        <w:rPr>
          <w:highlight w:val="white"/>
        </w:rPr>
        <w:t>}</w:t>
      </w:r>
    </w:p>
    <w:p w14:paraId="02A14378" w14:textId="77777777" w:rsidR="000644C3" w:rsidRPr="00EC76D5" w:rsidRDefault="000644C3" w:rsidP="00390D2A">
      <w:pPr>
        <w:pStyle w:val="Code"/>
        <w:rPr>
          <w:highlight w:val="white"/>
        </w:rPr>
      </w:pPr>
    </w:p>
    <w:p w14:paraId="7FA61640" w14:textId="77777777" w:rsidR="000644C3" w:rsidRPr="00EC76D5" w:rsidRDefault="000644C3" w:rsidP="00390D2A">
      <w:pPr>
        <w:pStyle w:val="Code"/>
        <w:rPr>
          <w:highlight w:val="white"/>
        </w:rPr>
      </w:pPr>
      <w:r w:rsidRPr="00EC76D5">
        <w:rPr>
          <w:highlight w:val="white"/>
        </w:rPr>
        <w:t>void setbuf(FILE* /* stream */, char* /* buffer */) {</w:t>
      </w:r>
    </w:p>
    <w:p w14:paraId="21B09648" w14:textId="77777777" w:rsidR="000644C3" w:rsidRPr="00EC76D5" w:rsidRDefault="000644C3" w:rsidP="00390D2A">
      <w:pPr>
        <w:pStyle w:val="Code"/>
        <w:rPr>
          <w:highlight w:val="white"/>
        </w:rPr>
      </w:pPr>
      <w:r w:rsidRPr="00EC76D5">
        <w:rPr>
          <w:highlight w:val="white"/>
        </w:rPr>
        <w:t>/*</w:t>
      </w:r>
    </w:p>
    <w:p w14:paraId="0E820A79" w14:textId="77777777" w:rsidR="000644C3" w:rsidRPr="00EC76D5" w:rsidRDefault="000644C3" w:rsidP="00390D2A">
      <w:pPr>
        <w:pStyle w:val="Code"/>
        <w:rPr>
          <w:highlight w:val="white"/>
        </w:rPr>
      </w:pPr>
      <w:r w:rsidRPr="00EC76D5">
        <w:rPr>
          <w:highlight w:val="white"/>
        </w:rPr>
        <w:t xml:space="preserve">  if (buffer == NULL) {</w:t>
      </w:r>
    </w:p>
    <w:p w14:paraId="2DD86DEB" w14:textId="77777777" w:rsidR="000644C3" w:rsidRPr="00EC76D5" w:rsidRDefault="000644C3" w:rsidP="00390D2A">
      <w:pPr>
        <w:pStyle w:val="Code"/>
        <w:rPr>
          <w:highlight w:val="white"/>
        </w:rPr>
      </w:pPr>
      <w:r w:rsidRPr="00EC76D5">
        <w:rPr>
          <w:highlight w:val="white"/>
        </w:rPr>
        <w:t xml:space="preserve">    free(stream-&gt;buffer);</w:t>
      </w:r>
    </w:p>
    <w:p w14:paraId="62FD9F6B" w14:textId="77777777" w:rsidR="000644C3" w:rsidRPr="00EC76D5" w:rsidRDefault="000644C3" w:rsidP="00390D2A">
      <w:pPr>
        <w:pStyle w:val="Code"/>
        <w:rPr>
          <w:highlight w:val="white"/>
        </w:rPr>
      </w:pPr>
      <w:r w:rsidRPr="00EC76D5">
        <w:rPr>
          <w:highlight w:val="white"/>
        </w:rPr>
        <w:t xml:space="preserve">    stream-&gt;buffer = NULL;</w:t>
      </w:r>
    </w:p>
    <w:p w14:paraId="36D9BDEA" w14:textId="77777777" w:rsidR="000644C3" w:rsidRPr="00EC76D5" w:rsidRDefault="000644C3" w:rsidP="00390D2A">
      <w:pPr>
        <w:pStyle w:val="Code"/>
        <w:rPr>
          <w:highlight w:val="white"/>
        </w:rPr>
      </w:pPr>
      <w:r w:rsidRPr="00EC76D5">
        <w:rPr>
          <w:highlight w:val="white"/>
        </w:rPr>
        <w:t xml:space="preserve">    stream-&gt;bufferMode = _IONBF;</w:t>
      </w:r>
    </w:p>
    <w:p w14:paraId="5A577F04" w14:textId="77777777" w:rsidR="000644C3" w:rsidRPr="00EC76D5" w:rsidRDefault="000644C3" w:rsidP="00390D2A">
      <w:pPr>
        <w:pStyle w:val="Code"/>
        <w:rPr>
          <w:highlight w:val="white"/>
        </w:rPr>
      </w:pPr>
      <w:r w:rsidRPr="00EC76D5">
        <w:rPr>
          <w:highlight w:val="white"/>
        </w:rPr>
        <w:t xml:space="preserve">  }</w:t>
      </w:r>
    </w:p>
    <w:p w14:paraId="69B0A174" w14:textId="77777777" w:rsidR="000644C3" w:rsidRPr="00EC76D5" w:rsidRDefault="000644C3" w:rsidP="00390D2A">
      <w:pPr>
        <w:pStyle w:val="Code"/>
        <w:rPr>
          <w:highlight w:val="white"/>
        </w:rPr>
      </w:pPr>
      <w:r w:rsidRPr="00EC76D5">
        <w:rPr>
          <w:highlight w:val="white"/>
        </w:rPr>
        <w:t xml:space="preserve">  else {</w:t>
      </w:r>
    </w:p>
    <w:p w14:paraId="382ED9A6" w14:textId="77777777" w:rsidR="000644C3" w:rsidRPr="00EC76D5" w:rsidRDefault="000644C3" w:rsidP="00390D2A">
      <w:pPr>
        <w:pStyle w:val="Code"/>
        <w:rPr>
          <w:highlight w:val="white"/>
        </w:rPr>
      </w:pPr>
      <w:r w:rsidRPr="00EC76D5">
        <w:rPr>
          <w:highlight w:val="white"/>
        </w:rPr>
        <w:t xml:space="preserve">    setvbuf(stream, buffer, _IOFBF, BUFSIZ);</w:t>
      </w:r>
    </w:p>
    <w:p w14:paraId="78608E77" w14:textId="77777777" w:rsidR="000644C3" w:rsidRPr="00EC76D5" w:rsidRDefault="000644C3" w:rsidP="00390D2A">
      <w:pPr>
        <w:pStyle w:val="Code"/>
        <w:rPr>
          <w:highlight w:val="white"/>
        </w:rPr>
      </w:pPr>
      <w:r w:rsidRPr="00EC76D5">
        <w:rPr>
          <w:highlight w:val="white"/>
        </w:rPr>
        <w:t xml:space="preserve">  }*/</w:t>
      </w:r>
    </w:p>
    <w:p w14:paraId="2B467147" w14:textId="77777777" w:rsidR="000644C3" w:rsidRPr="00EC76D5" w:rsidRDefault="000644C3" w:rsidP="00390D2A">
      <w:pPr>
        <w:pStyle w:val="Code"/>
        <w:rPr>
          <w:highlight w:val="white"/>
        </w:rPr>
      </w:pPr>
      <w:r w:rsidRPr="00EC76D5">
        <w:rPr>
          <w:highlight w:val="white"/>
        </w:rPr>
        <w:t>}</w:t>
      </w:r>
    </w:p>
    <w:p w14:paraId="6D37C9E7" w14:textId="77777777" w:rsidR="00EC0A27" w:rsidRPr="00EC76D5" w:rsidRDefault="00EC0A27" w:rsidP="00390D2A">
      <w:pPr>
        <w:pStyle w:val="Code"/>
        <w:rPr>
          <w:highlight w:val="white"/>
        </w:rPr>
      </w:pPr>
    </w:p>
    <w:p w14:paraId="28E9D8B5" w14:textId="527BAA0E" w:rsidR="000644C3" w:rsidRPr="00EC76D5" w:rsidRDefault="000644C3" w:rsidP="00390D2A">
      <w:pPr>
        <w:pStyle w:val="Code"/>
        <w:rPr>
          <w:highlight w:val="white"/>
        </w:rPr>
      </w:pPr>
      <w:r w:rsidRPr="00EC76D5">
        <w:rPr>
          <w:highlight w:val="white"/>
        </w:rPr>
        <w:t>int fgetc(FILE* stream) {</w:t>
      </w:r>
    </w:p>
    <w:p w14:paraId="2E2B52B9" w14:textId="77777777" w:rsidR="000644C3" w:rsidRPr="00EC76D5" w:rsidRDefault="000644C3" w:rsidP="00390D2A">
      <w:pPr>
        <w:pStyle w:val="Code"/>
        <w:rPr>
          <w:highlight w:val="white"/>
        </w:rPr>
      </w:pPr>
      <w:r w:rsidRPr="00EC76D5">
        <w:rPr>
          <w:highlight w:val="white"/>
        </w:rPr>
        <w:t xml:space="preserve">  char c = '\0';</w:t>
      </w:r>
    </w:p>
    <w:p w14:paraId="4F115B2C" w14:textId="77777777" w:rsidR="000644C3" w:rsidRPr="00EC76D5" w:rsidRDefault="000644C3" w:rsidP="00390D2A">
      <w:pPr>
        <w:pStyle w:val="Code"/>
        <w:rPr>
          <w:highlight w:val="white"/>
        </w:rPr>
      </w:pPr>
    </w:p>
    <w:p w14:paraId="67E38A43" w14:textId="77777777" w:rsidR="000644C3" w:rsidRPr="00EC76D5" w:rsidRDefault="000644C3" w:rsidP="00390D2A">
      <w:pPr>
        <w:pStyle w:val="Code"/>
        <w:rPr>
          <w:highlight w:val="white"/>
        </w:rPr>
      </w:pPr>
      <w:r w:rsidRPr="00EC76D5">
        <w:rPr>
          <w:highlight w:val="white"/>
        </w:rPr>
        <w:t xml:space="preserve">  if (fread(&amp;c, sizeof (char), 1, stream) &gt; 0) {</w:t>
      </w:r>
    </w:p>
    <w:p w14:paraId="1F3C2008" w14:textId="77777777" w:rsidR="000644C3" w:rsidRPr="00EC76D5" w:rsidRDefault="000644C3" w:rsidP="00390D2A">
      <w:pPr>
        <w:pStyle w:val="Code"/>
        <w:rPr>
          <w:highlight w:val="white"/>
        </w:rPr>
      </w:pPr>
      <w:r w:rsidRPr="00EC76D5">
        <w:rPr>
          <w:highlight w:val="white"/>
        </w:rPr>
        <w:t xml:space="preserve">    return (int) c;</w:t>
      </w:r>
    </w:p>
    <w:p w14:paraId="60A597C4" w14:textId="77777777" w:rsidR="000644C3" w:rsidRPr="00EC76D5" w:rsidRDefault="000644C3" w:rsidP="00390D2A">
      <w:pPr>
        <w:pStyle w:val="Code"/>
        <w:rPr>
          <w:highlight w:val="white"/>
        </w:rPr>
      </w:pPr>
      <w:r w:rsidRPr="00EC76D5">
        <w:rPr>
          <w:highlight w:val="white"/>
        </w:rPr>
        <w:t xml:space="preserve">  }</w:t>
      </w:r>
    </w:p>
    <w:p w14:paraId="4BBC1145" w14:textId="77777777" w:rsidR="000644C3" w:rsidRPr="00EC76D5" w:rsidRDefault="000644C3" w:rsidP="00390D2A">
      <w:pPr>
        <w:pStyle w:val="Code"/>
        <w:rPr>
          <w:highlight w:val="white"/>
        </w:rPr>
      </w:pPr>
    </w:p>
    <w:p w14:paraId="08EF6075" w14:textId="77777777" w:rsidR="000644C3" w:rsidRPr="00EC76D5" w:rsidRDefault="000644C3" w:rsidP="00390D2A">
      <w:pPr>
        <w:pStyle w:val="Code"/>
        <w:rPr>
          <w:highlight w:val="white"/>
        </w:rPr>
      </w:pPr>
      <w:r w:rsidRPr="00EC76D5">
        <w:rPr>
          <w:highlight w:val="white"/>
        </w:rPr>
        <w:t xml:space="preserve">  return EOF;</w:t>
      </w:r>
    </w:p>
    <w:p w14:paraId="62541A8E" w14:textId="77777777" w:rsidR="000644C3" w:rsidRPr="00EC76D5" w:rsidRDefault="000644C3" w:rsidP="00390D2A">
      <w:pPr>
        <w:pStyle w:val="Code"/>
        <w:rPr>
          <w:highlight w:val="white"/>
        </w:rPr>
      </w:pPr>
      <w:r w:rsidRPr="00EC76D5">
        <w:rPr>
          <w:highlight w:val="white"/>
        </w:rPr>
        <w:t>}</w:t>
      </w:r>
    </w:p>
    <w:p w14:paraId="4F8BA050" w14:textId="77777777" w:rsidR="000644C3" w:rsidRPr="00EC76D5" w:rsidRDefault="000644C3" w:rsidP="00390D2A">
      <w:pPr>
        <w:pStyle w:val="Code"/>
        <w:rPr>
          <w:highlight w:val="white"/>
        </w:rPr>
      </w:pPr>
    </w:p>
    <w:p w14:paraId="3A91F807" w14:textId="77777777" w:rsidR="000644C3" w:rsidRPr="00EC76D5" w:rsidRDefault="000644C3" w:rsidP="00390D2A">
      <w:pPr>
        <w:pStyle w:val="Code"/>
        <w:rPr>
          <w:highlight w:val="white"/>
        </w:rPr>
      </w:pPr>
      <w:r w:rsidRPr="00EC76D5">
        <w:rPr>
          <w:highlight w:val="white"/>
        </w:rPr>
        <w:t>char* fgets(char* text, int size, FILE* stream) {</w:t>
      </w:r>
    </w:p>
    <w:p w14:paraId="0CE4EBA7" w14:textId="77777777" w:rsidR="000644C3" w:rsidRPr="00EC76D5" w:rsidRDefault="000644C3" w:rsidP="00390D2A">
      <w:pPr>
        <w:pStyle w:val="Code"/>
        <w:rPr>
          <w:highlight w:val="white"/>
        </w:rPr>
      </w:pPr>
      <w:r w:rsidRPr="00EC76D5">
        <w:rPr>
          <w:highlight w:val="white"/>
        </w:rPr>
        <w:t xml:space="preserve">  int count = 0;</w:t>
      </w:r>
    </w:p>
    <w:p w14:paraId="4531279B" w14:textId="77777777" w:rsidR="000644C3" w:rsidRPr="00EC76D5" w:rsidRDefault="000644C3" w:rsidP="00390D2A">
      <w:pPr>
        <w:pStyle w:val="Code"/>
        <w:rPr>
          <w:highlight w:val="white"/>
        </w:rPr>
      </w:pPr>
      <w:r w:rsidRPr="00EC76D5">
        <w:rPr>
          <w:highlight w:val="white"/>
        </w:rPr>
        <w:t xml:space="preserve">  char prevChar = '\0';</w:t>
      </w:r>
    </w:p>
    <w:p w14:paraId="09C93928" w14:textId="77777777" w:rsidR="000644C3" w:rsidRPr="00EC76D5" w:rsidRDefault="000644C3" w:rsidP="00390D2A">
      <w:pPr>
        <w:pStyle w:val="Code"/>
        <w:rPr>
          <w:highlight w:val="white"/>
        </w:rPr>
      </w:pPr>
    </w:p>
    <w:p w14:paraId="07A270D4" w14:textId="77777777" w:rsidR="000644C3" w:rsidRPr="00EC76D5" w:rsidRDefault="000644C3" w:rsidP="00390D2A">
      <w:pPr>
        <w:pStyle w:val="Code"/>
        <w:rPr>
          <w:highlight w:val="white"/>
        </w:rPr>
      </w:pPr>
      <w:r w:rsidRPr="00EC76D5">
        <w:rPr>
          <w:highlight w:val="white"/>
        </w:rPr>
        <w:t xml:space="preserve">  while ((count &lt; (size - 1))) {</w:t>
      </w:r>
    </w:p>
    <w:p w14:paraId="7DCF1874" w14:textId="77777777" w:rsidR="000644C3" w:rsidRPr="00EC76D5" w:rsidRDefault="000644C3" w:rsidP="00390D2A">
      <w:pPr>
        <w:pStyle w:val="Code"/>
        <w:rPr>
          <w:highlight w:val="white"/>
        </w:rPr>
      </w:pPr>
      <w:r w:rsidRPr="00EC76D5">
        <w:rPr>
          <w:highlight w:val="white"/>
        </w:rPr>
        <w:t xml:space="preserve">    char currChar = '\0';</w:t>
      </w:r>
    </w:p>
    <w:p w14:paraId="0CEA1720" w14:textId="77777777" w:rsidR="000644C3" w:rsidRPr="00EC76D5" w:rsidRDefault="000644C3" w:rsidP="00390D2A">
      <w:pPr>
        <w:pStyle w:val="Code"/>
        <w:rPr>
          <w:highlight w:val="white"/>
        </w:rPr>
      </w:pPr>
      <w:r w:rsidRPr="00EC76D5">
        <w:rPr>
          <w:highlight w:val="white"/>
        </w:rPr>
        <w:t xml:space="preserve">    fscanf(stream, "%c", &amp;currChar);</w:t>
      </w:r>
    </w:p>
    <w:p w14:paraId="0B85D935" w14:textId="77777777" w:rsidR="000644C3" w:rsidRPr="00EC76D5" w:rsidRDefault="000644C3" w:rsidP="00390D2A">
      <w:pPr>
        <w:pStyle w:val="Code"/>
        <w:rPr>
          <w:highlight w:val="white"/>
        </w:rPr>
      </w:pPr>
    </w:p>
    <w:p w14:paraId="28EA6AAC" w14:textId="77777777" w:rsidR="000644C3" w:rsidRPr="00EC76D5" w:rsidRDefault="000644C3" w:rsidP="00390D2A">
      <w:pPr>
        <w:pStyle w:val="Code"/>
        <w:rPr>
          <w:highlight w:val="white"/>
        </w:rPr>
      </w:pPr>
      <w:r w:rsidRPr="00EC76D5">
        <w:rPr>
          <w:highlight w:val="white"/>
        </w:rPr>
        <w:t xml:space="preserve">    if ((prevChar == '\r') &amp;&amp; (currChar == '\n')) {</w:t>
      </w:r>
    </w:p>
    <w:p w14:paraId="440B069A" w14:textId="77777777" w:rsidR="000644C3" w:rsidRPr="00EC76D5" w:rsidRDefault="000644C3" w:rsidP="00390D2A">
      <w:pPr>
        <w:pStyle w:val="Code"/>
        <w:rPr>
          <w:highlight w:val="white"/>
        </w:rPr>
      </w:pPr>
      <w:r w:rsidRPr="00EC76D5">
        <w:rPr>
          <w:highlight w:val="white"/>
        </w:rPr>
        <w:t xml:space="preserve">      text[count] = '\0';</w:t>
      </w:r>
    </w:p>
    <w:p w14:paraId="76090BAC" w14:textId="77777777" w:rsidR="000644C3" w:rsidRPr="00EC76D5" w:rsidRDefault="000644C3" w:rsidP="00390D2A">
      <w:pPr>
        <w:pStyle w:val="Code"/>
        <w:rPr>
          <w:highlight w:val="white"/>
        </w:rPr>
      </w:pPr>
      <w:r w:rsidRPr="00EC76D5">
        <w:rPr>
          <w:highlight w:val="white"/>
        </w:rPr>
        <w:t xml:space="preserve">      break;</w:t>
      </w:r>
    </w:p>
    <w:p w14:paraId="5411BB7F" w14:textId="77777777" w:rsidR="000644C3" w:rsidRPr="00EC76D5" w:rsidRDefault="000644C3" w:rsidP="00390D2A">
      <w:pPr>
        <w:pStyle w:val="Code"/>
        <w:rPr>
          <w:highlight w:val="white"/>
        </w:rPr>
      </w:pPr>
      <w:r w:rsidRPr="00EC76D5">
        <w:rPr>
          <w:highlight w:val="white"/>
        </w:rPr>
        <w:t xml:space="preserve">    }</w:t>
      </w:r>
    </w:p>
    <w:p w14:paraId="4752D446" w14:textId="77777777" w:rsidR="000644C3" w:rsidRPr="00EC76D5" w:rsidRDefault="000644C3" w:rsidP="00390D2A">
      <w:pPr>
        <w:pStyle w:val="Code"/>
        <w:rPr>
          <w:highlight w:val="white"/>
        </w:rPr>
      </w:pPr>
    </w:p>
    <w:p w14:paraId="4FA652CD" w14:textId="77777777" w:rsidR="000644C3" w:rsidRPr="00EC76D5" w:rsidRDefault="000644C3" w:rsidP="00390D2A">
      <w:pPr>
        <w:pStyle w:val="Code"/>
        <w:rPr>
          <w:highlight w:val="white"/>
        </w:rPr>
      </w:pPr>
      <w:r w:rsidRPr="00EC76D5">
        <w:rPr>
          <w:highlight w:val="white"/>
        </w:rPr>
        <w:t xml:space="preserve">    if ((prevChar != '\r') &amp;&amp; (currChar == '\n')) {</w:t>
      </w:r>
    </w:p>
    <w:p w14:paraId="3AC3665A" w14:textId="77777777" w:rsidR="000644C3" w:rsidRPr="00EC76D5" w:rsidRDefault="000644C3" w:rsidP="00390D2A">
      <w:pPr>
        <w:pStyle w:val="Code"/>
        <w:rPr>
          <w:highlight w:val="white"/>
        </w:rPr>
      </w:pPr>
      <w:r w:rsidRPr="00EC76D5">
        <w:rPr>
          <w:highlight w:val="white"/>
        </w:rPr>
        <w:t xml:space="preserve">      text[count] = '\0';</w:t>
      </w:r>
    </w:p>
    <w:p w14:paraId="753A6967" w14:textId="77777777" w:rsidR="000644C3" w:rsidRPr="00EC76D5" w:rsidRDefault="000644C3" w:rsidP="00390D2A">
      <w:pPr>
        <w:pStyle w:val="Code"/>
        <w:rPr>
          <w:highlight w:val="white"/>
        </w:rPr>
      </w:pPr>
      <w:r w:rsidRPr="00EC76D5">
        <w:rPr>
          <w:highlight w:val="white"/>
        </w:rPr>
        <w:t xml:space="preserve">      break;</w:t>
      </w:r>
    </w:p>
    <w:p w14:paraId="5CEA8509" w14:textId="77777777" w:rsidR="000644C3" w:rsidRPr="00EC76D5" w:rsidRDefault="000644C3" w:rsidP="00390D2A">
      <w:pPr>
        <w:pStyle w:val="Code"/>
        <w:rPr>
          <w:highlight w:val="white"/>
        </w:rPr>
      </w:pPr>
      <w:r w:rsidRPr="00EC76D5">
        <w:rPr>
          <w:highlight w:val="white"/>
        </w:rPr>
        <w:lastRenderedPageBreak/>
        <w:t xml:space="preserve">    }</w:t>
      </w:r>
    </w:p>
    <w:p w14:paraId="2BFE8469" w14:textId="77777777" w:rsidR="000644C3" w:rsidRPr="00EC76D5" w:rsidRDefault="000644C3" w:rsidP="00390D2A">
      <w:pPr>
        <w:pStyle w:val="Code"/>
        <w:rPr>
          <w:highlight w:val="white"/>
        </w:rPr>
      </w:pPr>
    </w:p>
    <w:p w14:paraId="5E2A7753" w14:textId="77777777" w:rsidR="000644C3" w:rsidRPr="00EC76D5" w:rsidRDefault="000644C3" w:rsidP="00390D2A">
      <w:pPr>
        <w:pStyle w:val="Code"/>
        <w:rPr>
          <w:highlight w:val="white"/>
        </w:rPr>
      </w:pPr>
      <w:r w:rsidRPr="00EC76D5">
        <w:rPr>
          <w:highlight w:val="white"/>
        </w:rPr>
        <w:t xml:space="preserve">    if (currChar == EOF) {</w:t>
      </w:r>
    </w:p>
    <w:p w14:paraId="1E309A6C" w14:textId="77777777" w:rsidR="000644C3" w:rsidRPr="00EC76D5" w:rsidRDefault="000644C3" w:rsidP="00390D2A">
      <w:pPr>
        <w:pStyle w:val="Code"/>
        <w:rPr>
          <w:highlight w:val="white"/>
        </w:rPr>
      </w:pPr>
      <w:r w:rsidRPr="00EC76D5">
        <w:rPr>
          <w:highlight w:val="white"/>
        </w:rPr>
        <w:t xml:space="preserve">      text[count] = '\0';</w:t>
      </w:r>
    </w:p>
    <w:p w14:paraId="49A0F0F5" w14:textId="77777777" w:rsidR="000644C3" w:rsidRPr="00EC76D5" w:rsidRDefault="000644C3" w:rsidP="00390D2A">
      <w:pPr>
        <w:pStyle w:val="Code"/>
        <w:rPr>
          <w:highlight w:val="white"/>
        </w:rPr>
      </w:pPr>
      <w:r w:rsidRPr="00EC76D5">
        <w:rPr>
          <w:highlight w:val="white"/>
        </w:rPr>
        <w:t xml:space="preserve">      break;</w:t>
      </w:r>
    </w:p>
    <w:p w14:paraId="3E48CB09" w14:textId="77777777" w:rsidR="000644C3" w:rsidRPr="00EC76D5" w:rsidRDefault="000644C3" w:rsidP="00390D2A">
      <w:pPr>
        <w:pStyle w:val="Code"/>
        <w:rPr>
          <w:highlight w:val="white"/>
        </w:rPr>
      </w:pPr>
      <w:r w:rsidRPr="00EC76D5">
        <w:rPr>
          <w:highlight w:val="white"/>
        </w:rPr>
        <w:t xml:space="preserve">    }</w:t>
      </w:r>
    </w:p>
    <w:p w14:paraId="09A1DE8E" w14:textId="77777777" w:rsidR="000644C3" w:rsidRPr="00EC76D5" w:rsidRDefault="000644C3" w:rsidP="00390D2A">
      <w:pPr>
        <w:pStyle w:val="Code"/>
        <w:rPr>
          <w:highlight w:val="white"/>
        </w:rPr>
      </w:pPr>
      <w:r w:rsidRPr="00EC76D5">
        <w:rPr>
          <w:highlight w:val="white"/>
        </w:rPr>
        <w:t xml:space="preserve">    </w:t>
      </w:r>
    </w:p>
    <w:p w14:paraId="21E3AF9A" w14:textId="77777777" w:rsidR="000644C3" w:rsidRPr="00EC76D5" w:rsidRDefault="000644C3" w:rsidP="00390D2A">
      <w:pPr>
        <w:pStyle w:val="Code"/>
        <w:rPr>
          <w:highlight w:val="white"/>
        </w:rPr>
      </w:pPr>
      <w:r w:rsidRPr="00EC76D5">
        <w:rPr>
          <w:highlight w:val="white"/>
        </w:rPr>
        <w:t xml:space="preserve">    if ((currChar != '\r') &amp;&amp; (currChar != '\n')) {</w:t>
      </w:r>
    </w:p>
    <w:p w14:paraId="36D45B65" w14:textId="77777777" w:rsidR="000644C3" w:rsidRPr="00EC76D5" w:rsidRDefault="000644C3" w:rsidP="00390D2A">
      <w:pPr>
        <w:pStyle w:val="Code"/>
        <w:rPr>
          <w:highlight w:val="white"/>
        </w:rPr>
      </w:pPr>
      <w:r w:rsidRPr="00EC76D5">
        <w:rPr>
          <w:highlight w:val="white"/>
        </w:rPr>
        <w:t xml:space="preserve">      text[count++] = currChar;</w:t>
      </w:r>
    </w:p>
    <w:p w14:paraId="0BC3113A" w14:textId="77777777" w:rsidR="000644C3" w:rsidRPr="00EC76D5" w:rsidRDefault="000644C3" w:rsidP="00390D2A">
      <w:pPr>
        <w:pStyle w:val="Code"/>
        <w:rPr>
          <w:highlight w:val="white"/>
        </w:rPr>
      </w:pPr>
      <w:r w:rsidRPr="00EC76D5">
        <w:rPr>
          <w:highlight w:val="white"/>
        </w:rPr>
        <w:t xml:space="preserve">    }</w:t>
      </w:r>
    </w:p>
    <w:p w14:paraId="5578A840" w14:textId="77777777" w:rsidR="000644C3" w:rsidRPr="00EC76D5" w:rsidRDefault="000644C3" w:rsidP="00390D2A">
      <w:pPr>
        <w:pStyle w:val="Code"/>
        <w:rPr>
          <w:highlight w:val="white"/>
        </w:rPr>
      </w:pPr>
    </w:p>
    <w:p w14:paraId="10DB7259" w14:textId="77777777" w:rsidR="000644C3" w:rsidRPr="00EC76D5" w:rsidRDefault="000644C3" w:rsidP="00390D2A">
      <w:pPr>
        <w:pStyle w:val="Code"/>
        <w:rPr>
          <w:highlight w:val="white"/>
        </w:rPr>
      </w:pPr>
      <w:r w:rsidRPr="00EC76D5">
        <w:rPr>
          <w:highlight w:val="white"/>
        </w:rPr>
        <w:t xml:space="preserve">    prevChar = currChar;</w:t>
      </w:r>
    </w:p>
    <w:p w14:paraId="4DBE84AB" w14:textId="77777777" w:rsidR="000644C3" w:rsidRPr="00EC76D5" w:rsidRDefault="000644C3" w:rsidP="00390D2A">
      <w:pPr>
        <w:pStyle w:val="Code"/>
        <w:rPr>
          <w:highlight w:val="white"/>
        </w:rPr>
      </w:pPr>
      <w:r w:rsidRPr="00EC76D5">
        <w:rPr>
          <w:highlight w:val="white"/>
        </w:rPr>
        <w:t xml:space="preserve">  }</w:t>
      </w:r>
    </w:p>
    <w:p w14:paraId="20F460C6" w14:textId="77777777" w:rsidR="000644C3" w:rsidRPr="00EC76D5" w:rsidRDefault="000644C3" w:rsidP="00390D2A">
      <w:pPr>
        <w:pStyle w:val="Code"/>
        <w:rPr>
          <w:highlight w:val="white"/>
        </w:rPr>
      </w:pPr>
    </w:p>
    <w:p w14:paraId="5A315ECD" w14:textId="77777777" w:rsidR="000644C3" w:rsidRPr="00EC76D5" w:rsidRDefault="000644C3" w:rsidP="00390D2A">
      <w:pPr>
        <w:pStyle w:val="Code"/>
        <w:rPr>
          <w:highlight w:val="white"/>
        </w:rPr>
      </w:pPr>
      <w:r w:rsidRPr="00EC76D5">
        <w:rPr>
          <w:highlight w:val="white"/>
        </w:rPr>
        <w:t xml:space="preserve">  return text;</w:t>
      </w:r>
    </w:p>
    <w:p w14:paraId="330EB444" w14:textId="77777777" w:rsidR="000644C3" w:rsidRPr="00EC76D5" w:rsidRDefault="000644C3" w:rsidP="00390D2A">
      <w:pPr>
        <w:pStyle w:val="Code"/>
        <w:rPr>
          <w:highlight w:val="white"/>
        </w:rPr>
      </w:pPr>
      <w:r w:rsidRPr="00EC76D5">
        <w:rPr>
          <w:highlight w:val="white"/>
        </w:rPr>
        <w:t>}</w:t>
      </w:r>
    </w:p>
    <w:p w14:paraId="3DB0DF98" w14:textId="77777777" w:rsidR="00C15405" w:rsidRPr="00EC76D5" w:rsidRDefault="00C15405" w:rsidP="00390D2A">
      <w:pPr>
        <w:pStyle w:val="Code"/>
        <w:rPr>
          <w:highlight w:val="white"/>
        </w:rPr>
      </w:pPr>
    </w:p>
    <w:p w14:paraId="40D0B211" w14:textId="07720EDD" w:rsidR="000644C3" w:rsidRPr="00EC76D5" w:rsidRDefault="000644C3" w:rsidP="00390D2A">
      <w:pPr>
        <w:pStyle w:val="Code"/>
        <w:rPr>
          <w:highlight w:val="white"/>
        </w:rPr>
      </w:pPr>
      <w:r w:rsidRPr="00EC76D5">
        <w:rPr>
          <w:highlight w:val="white"/>
        </w:rPr>
        <w:t>int fputs(const char* s, FILE* stream) {</w:t>
      </w:r>
    </w:p>
    <w:p w14:paraId="214C0D52" w14:textId="77777777" w:rsidR="000644C3" w:rsidRPr="00EC76D5" w:rsidRDefault="000644C3" w:rsidP="00390D2A">
      <w:pPr>
        <w:pStyle w:val="Code"/>
        <w:rPr>
          <w:highlight w:val="white"/>
        </w:rPr>
      </w:pPr>
      <w:r w:rsidRPr="00EC76D5">
        <w:rPr>
          <w:highlight w:val="white"/>
        </w:rPr>
        <w:t xml:space="preserve">  int size = strlen(s) * sizeof (char);</w:t>
      </w:r>
    </w:p>
    <w:p w14:paraId="7DA7BFC7" w14:textId="77777777" w:rsidR="000644C3" w:rsidRPr="00EC76D5" w:rsidRDefault="000644C3" w:rsidP="00390D2A">
      <w:pPr>
        <w:pStyle w:val="Code"/>
        <w:rPr>
          <w:highlight w:val="white"/>
        </w:rPr>
      </w:pPr>
      <w:r w:rsidRPr="00EC76D5">
        <w:rPr>
          <w:highlight w:val="white"/>
        </w:rPr>
        <w:t xml:space="preserve">  return (fwrite(s, size, 1, stream) == size) ? 0 : EOF;</w:t>
      </w:r>
    </w:p>
    <w:p w14:paraId="27752FF4" w14:textId="77777777" w:rsidR="000644C3" w:rsidRPr="00EC76D5" w:rsidRDefault="000644C3" w:rsidP="00390D2A">
      <w:pPr>
        <w:pStyle w:val="Code"/>
        <w:rPr>
          <w:highlight w:val="white"/>
        </w:rPr>
      </w:pPr>
      <w:r w:rsidRPr="00EC76D5">
        <w:rPr>
          <w:highlight w:val="white"/>
        </w:rPr>
        <w:t>}</w:t>
      </w:r>
    </w:p>
    <w:p w14:paraId="55BD6474" w14:textId="77777777" w:rsidR="000644C3" w:rsidRPr="00EC76D5" w:rsidRDefault="000644C3" w:rsidP="00390D2A">
      <w:pPr>
        <w:pStyle w:val="Code"/>
        <w:rPr>
          <w:highlight w:val="white"/>
        </w:rPr>
      </w:pPr>
    </w:p>
    <w:p w14:paraId="5DC3948C" w14:textId="77777777" w:rsidR="000644C3" w:rsidRPr="00EC76D5" w:rsidRDefault="000644C3" w:rsidP="00390D2A">
      <w:pPr>
        <w:pStyle w:val="Code"/>
        <w:rPr>
          <w:highlight w:val="white"/>
        </w:rPr>
      </w:pPr>
      <w:r w:rsidRPr="00EC76D5">
        <w:rPr>
          <w:highlight w:val="white"/>
        </w:rPr>
        <w:t>int getchar(void) {</w:t>
      </w:r>
    </w:p>
    <w:p w14:paraId="3326B9F8" w14:textId="77777777" w:rsidR="000644C3" w:rsidRPr="00EC76D5" w:rsidRDefault="000644C3" w:rsidP="00390D2A">
      <w:pPr>
        <w:pStyle w:val="Code"/>
        <w:rPr>
          <w:highlight w:val="white"/>
        </w:rPr>
      </w:pPr>
      <w:r w:rsidRPr="00EC76D5">
        <w:rPr>
          <w:highlight w:val="white"/>
        </w:rPr>
        <w:t xml:space="preserve">  return fgetc(stdin);</w:t>
      </w:r>
    </w:p>
    <w:p w14:paraId="6FB92347" w14:textId="77777777" w:rsidR="000644C3" w:rsidRPr="00EC76D5" w:rsidRDefault="000644C3" w:rsidP="00390D2A">
      <w:pPr>
        <w:pStyle w:val="Code"/>
        <w:rPr>
          <w:highlight w:val="white"/>
        </w:rPr>
      </w:pPr>
      <w:r w:rsidRPr="00EC76D5">
        <w:rPr>
          <w:highlight w:val="white"/>
        </w:rPr>
        <w:t>}</w:t>
      </w:r>
    </w:p>
    <w:p w14:paraId="2C8B3FDF" w14:textId="77777777" w:rsidR="000644C3" w:rsidRPr="00EC76D5" w:rsidRDefault="000644C3" w:rsidP="00390D2A">
      <w:pPr>
        <w:pStyle w:val="Code"/>
        <w:rPr>
          <w:highlight w:val="white"/>
        </w:rPr>
      </w:pPr>
    </w:p>
    <w:p w14:paraId="751E2932" w14:textId="77777777" w:rsidR="000644C3" w:rsidRPr="00EC76D5" w:rsidRDefault="000644C3" w:rsidP="00390D2A">
      <w:pPr>
        <w:pStyle w:val="Code"/>
        <w:rPr>
          <w:highlight w:val="white"/>
        </w:rPr>
      </w:pPr>
      <w:r w:rsidRPr="00EC76D5">
        <w:rPr>
          <w:highlight w:val="white"/>
        </w:rPr>
        <w:t>char* gets(char* s) {</w:t>
      </w:r>
    </w:p>
    <w:p w14:paraId="211F658B" w14:textId="77777777" w:rsidR="000644C3" w:rsidRPr="00EC76D5" w:rsidRDefault="000644C3" w:rsidP="00390D2A">
      <w:pPr>
        <w:pStyle w:val="Code"/>
        <w:rPr>
          <w:highlight w:val="white"/>
        </w:rPr>
      </w:pPr>
      <w:r w:rsidRPr="00EC76D5">
        <w:rPr>
          <w:highlight w:val="white"/>
        </w:rPr>
        <w:t xml:space="preserve">  if (fgets(s, -1, stdin) != NULL) {</w:t>
      </w:r>
    </w:p>
    <w:p w14:paraId="4C873B12" w14:textId="77777777" w:rsidR="000644C3" w:rsidRPr="00EC76D5" w:rsidRDefault="000644C3" w:rsidP="00390D2A">
      <w:pPr>
        <w:pStyle w:val="Code"/>
        <w:rPr>
          <w:highlight w:val="white"/>
        </w:rPr>
      </w:pPr>
      <w:r w:rsidRPr="00EC76D5">
        <w:rPr>
          <w:highlight w:val="white"/>
        </w:rPr>
        <w:t xml:space="preserve">    int size = strlen(s);</w:t>
      </w:r>
    </w:p>
    <w:p w14:paraId="7AF1F681" w14:textId="77777777" w:rsidR="000644C3" w:rsidRPr="00EC76D5" w:rsidRDefault="000644C3" w:rsidP="00390D2A">
      <w:pPr>
        <w:pStyle w:val="Code"/>
        <w:rPr>
          <w:highlight w:val="white"/>
        </w:rPr>
      </w:pPr>
    </w:p>
    <w:p w14:paraId="2F8AB251" w14:textId="77777777" w:rsidR="000644C3" w:rsidRPr="00EC76D5" w:rsidRDefault="000644C3" w:rsidP="00390D2A">
      <w:pPr>
        <w:pStyle w:val="Code"/>
        <w:rPr>
          <w:highlight w:val="white"/>
        </w:rPr>
      </w:pPr>
      <w:r w:rsidRPr="00EC76D5">
        <w:rPr>
          <w:highlight w:val="white"/>
        </w:rPr>
        <w:t xml:space="preserve">    if (size &gt; 0) {</w:t>
      </w:r>
    </w:p>
    <w:p w14:paraId="76E7A636" w14:textId="77777777" w:rsidR="000644C3" w:rsidRPr="00EC76D5" w:rsidRDefault="000644C3" w:rsidP="00390D2A">
      <w:pPr>
        <w:pStyle w:val="Code"/>
        <w:rPr>
          <w:highlight w:val="white"/>
        </w:rPr>
      </w:pPr>
      <w:r w:rsidRPr="00EC76D5">
        <w:rPr>
          <w:highlight w:val="white"/>
        </w:rPr>
        <w:t xml:space="preserve">      s[size - 1] = '\0';</w:t>
      </w:r>
    </w:p>
    <w:p w14:paraId="2FE06F30" w14:textId="77777777" w:rsidR="000644C3" w:rsidRPr="00EC76D5" w:rsidRDefault="000644C3" w:rsidP="00390D2A">
      <w:pPr>
        <w:pStyle w:val="Code"/>
        <w:rPr>
          <w:highlight w:val="white"/>
        </w:rPr>
      </w:pPr>
      <w:r w:rsidRPr="00EC76D5">
        <w:rPr>
          <w:highlight w:val="white"/>
        </w:rPr>
        <w:t xml:space="preserve">    }</w:t>
      </w:r>
    </w:p>
    <w:p w14:paraId="50164ACB" w14:textId="77777777" w:rsidR="000644C3" w:rsidRPr="00EC76D5" w:rsidRDefault="000644C3" w:rsidP="00390D2A">
      <w:pPr>
        <w:pStyle w:val="Code"/>
        <w:rPr>
          <w:highlight w:val="white"/>
        </w:rPr>
      </w:pPr>
    </w:p>
    <w:p w14:paraId="02403D18" w14:textId="77777777" w:rsidR="000644C3" w:rsidRPr="00EC76D5" w:rsidRDefault="000644C3" w:rsidP="00390D2A">
      <w:pPr>
        <w:pStyle w:val="Code"/>
        <w:rPr>
          <w:highlight w:val="white"/>
        </w:rPr>
      </w:pPr>
      <w:r w:rsidRPr="00EC76D5">
        <w:rPr>
          <w:highlight w:val="white"/>
        </w:rPr>
        <w:t xml:space="preserve">    return s;</w:t>
      </w:r>
    </w:p>
    <w:p w14:paraId="7574720B" w14:textId="77777777" w:rsidR="000644C3" w:rsidRPr="00EC76D5" w:rsidRDefault="000644C3" w:rsidP="00390D2A">
      <w:pPr>
        <w:pStyle w:val="Code"/>
        <w:rPr>
          <w:highlight w:val="white"/>
        </w:rPr>
      </w:pPr>
      <w:r w:rsidRPr="00EC76D5">
        <w:rPr>
          <w:highlight w:val="white"/>
        </w:rPr>
        <w:t xml:space="preserve">  }</w:t>
      </w:r>
    </w:p>
    <w:p w14:paraId="0F481646" w14:textId="77777777" w:rsidR="000644C3" w:rsidRPr="00EC76D5" w:rsidRDefault="000644C3" w:rsidP="00390D2A">
      <w:pPr>
        <w:pStyle w:val="Code"/>
        <w:rPr>
          <w:highlight w:val="white"/>
        </w:rPr>
      </w:pPr>
      <w:r w:rsidRPr="00EC76D5">
        <w:rPr>
          <w:highlight w:val="white"/>
        </w:rPr>
        <w:t xml:space="preserve">  else {</w:t>
      </w:r>
    </w:p>
    <w:p w14:paraId="5B8B32CD" w14:textId="77777777" w:rsidR="000644C3" w:rsidRPr="00EC76D5" w:rsidRDefault="000644C3" w:rsidP="00390D2A">
      <w:pPr>
        <w:pStyle w:val="Code"/>
        <w:rPr>
          <w:highlight w:val="white"/>
        </w:rPr>
      </w:pPr>
      <w:r w:rsidRPr="00EC76D5">
        <w:rPr>
          <w:highlight w:val="white"/>
        </w:rPr>
        <w:t xml:space="preserve">    return NULL;</w:t>
      </w:r>
    </w:p>
    <w:p w14:paraId="0628C53B" w14:textId="77777777" w:rsidR="000644C3" w:rsidRPr="00EC76D5" w:rsidRDefault="000644C3" w:rsidP="00390D2A">
      <w:pPr>
        <w:pStyle w:val="Code"/>
        <w:rPr>
          <w:highlight w:val="white"/>
        </w:rPr>
      </w:pPr>
      <w:r w:rsidRPr="00EC76D5">
        <w:rPr>
          <w:highlight w:val="white"/>
        </w:rPr>
        <w:t xml:space="preserve">  }</w:t>
      </w:r>
    </w:p>
    <w:p w14:paraId="65232B58" w14:textId="77777777" w:rsidR="000644C3" w:rsidRPr="00EC76D5" w:rsidRDefault="000644C3" w:rsidP="00390D2A">
      <w:pPr>
        <w:pStyle w:val="Code"/>
        <w:rPr>
          <w:highlight w:val="white"/>
        </w:rPr>
      </w:pPr>
      <w:r w:rsidRPr="00EC76D5">
        <w:rPr>
          <w:highlight w:val="white"/>
        </w:rPr>
        <w:t>}</w:t>
      </w:r>
    </w:p>
    <w:p w14:paraId="493C5F9B" w14:textId="77777777" w:rsidR="00D11929" w:rsidRPr="00EC76D5" w:rsidRDefault="00D11929" w:rsidP="00390D2A">
      <w:pPr>
        <w:pStyle w:val="Code"/>
        <w:rPr>
          <w:highlight w:val="white"/>
        </w:rPr>
      </w:pPr>
    </w:p>
    <w:p w14:paraId="2E6DD450" w14:textId="7FFDDE0C" w:rsidR="000644C3" w:rsidRPr="00EC76D5" w:rsidRDefault="000644C3" w:rsidP="00390D2A">
      <w:pPr>
        <w:pStyle w:val="Code"/>
        <w:rPr>
          <w:highlight w:val="white"/>
        </w:rPr>
      </w:pPr>
      <w:r w:rsidRPr="00EC76D5">
        <w:rPr>
          <w:highlight w:val="white"/>
        </w:rPr>
        <w:t>int puts(const char* s) {</w:t>
      </w:r>
    </w:p>
    <w:p w14:paraId="4676D761" w14:textId="77777777" w:rsidR="000644C3" w:rsidRPr="00EC76D5" w:rsidRDefault="000644C3" w:rsidP="00390D2A">
      <w:pPr>
        <w:pStyle w:val="Code"/>
        <w:rPr>
          <w:highlight w:val="white"/>
        </w:rPr>
      </w:pPr>
      <w:r w:rsidRPr="00EC76D5">
        <w:rPr>
          <w:highlight w:val="white"/>
        </w:rPr>
        <w:t xml:space="preserve">  if (fputs(s, stdout) != 0) {</w:t>
      </w:r>
    </w:p>
    <w:p w14:paraId="583187AB" w14:textId="77777777" w:rsidR="000644C3" w:rsidRPr="00EC76D5" w:rsidRDefault="000644C3" w:rsidP="00390D2A">
      <w:pPr>
        <w:pStyle w:val="Code"/>
        <w:rPr>
          <w:highlight w:val="white"/>
        </w:rPr>
      </w:pPr>
      <w:r w:rsidRPr="00EC76D5">
        <w:rPr>
          <w:highlight w:val="white"/>
        </w:rPr>
        <w:t xml:space="preserve">    return fputc('\n', stdout);</w:t>
      </w:r>
    </w:p>
    <w:p w14:paraId="7F2E8661" w14:textId="77777777" w:rsidR="000644C3" w:rsidRPr="00EC76D5" w:rsidRDefault="000644C3" w:rsidP="00390D2A">
      <w:pPr>
        <w:pStyle w:val="Code"/>
        <w:rPr>
          <w:highlight w:val="white"/>
        </w:rPr>
      </w:pPr>
      <w:r w:rsidRPr="00EC76D5">
        <w:rPr>
          <w:highlight w:val="white"/>
        </w:rPr>
        <w:t xml:space="preserve">  }</w:t>
      </w:r>
    </w:p>
    <w:p w14:paraId="36E64095" w14:textId="77777777" w:rsidR="000644C3" w:rsidRPr="00EC76D5" w:rsidRDefault="000644C3" w:rsidP="00390D2A">
      <w:pPr>
        <w:pStyle w:val="Code"/>
        <w:rPr>
          <w:highlight w:val="white"/>
        </w:rPr>
      </w:pPr>
    </w:p>
    <w:p w14:paraId="3A486C05" w14:textId="77777777" w:rsidR="000644C3" w:rsidRPr="00EC76D5" w:rsidRDefault="000644C3" w:rsidP="00390D2A">
      <w:pPr>
        <w:pStyle w:val="Code"/>
        <w:rPr>
          <w:highlight w:val="white"/>
        </w:rPr>
      </w:pPr>
      <w:r w:rsidRPr="00EC76D5">
        <w:rPr>
          <w:highlight w:val="white"/>
        </w:rPr>
        <w:t xml:space="preserve">  return EOF;</w:t>
      </w:r>
    </w:p>
    <w:p w14:paraId="0764D822" w14:textId="77777777" w:rsidR="000644C3" w:rsidRPr="00EC76D5" w:rsidRDefault="000644C3" w:rsidP="00390D2A">
      <w:pPr>
        <w:pStyle w:val="Code"/>
        <w:rPr>
          <w:highlight w:val="white"/>
        </w:rPr>
      </w:pPr>
      <w:r w:rsidRPr="00EC76D5">
        <w:rPr>
          <w:highlight w:val="white"/>
        </w:rPr>
        <w:t>}</w:t>
      </w:r>
    </w:p>
    <w:p w14:paraId="42C43B6F" w14:textId="77777777" w:rsidR="000644C3" w:rsidRPr="00EC76D5" w:rsidRDefault="000644C3" w:rsidP="00390D2A">
      <w:pPr>
        <w:pStyle w:val="Code"/>
        <w:rPr>
          <w:highlight w:val="white"/>
        </w:rPr>
      </w:pPr>
    </w:p>
    <w:p w14:paraId="7D28FC2B" w14:textId="77777777" w:rsidR="000644C3" w:rsidRPr="00EC76D5" w:rsidRDefault="000644C3" w:rsidP="00390D2A">
      <w:pPr>
        <w:pStyle w:val="Code"/>
        <w:rPr>
          <w:highlight w:val="white"/>
        </w:rPr>
      </w:pPr>
      <w:r w:rsidRPr="00EC76D5">
        <w:rPr>
          <w:highlight w:val="white"/>
        </w:rPr>
        <w:t>int ungetc(int c, FILE* stream) {</w:t>
      </w:r>
    </w:p>
    <w:p w14:paraId="285EFE93" w14:textId="77777777" w:rsidR="000644C3" w:rsidRPr="00EC76D5" w:rsidRDefault="000644C3" w:rsidP="00390D2A">
      <w:pPr>
        <w:pStyle w:val="Code"/>
        <w:rPr>
          <w:highlight w:val="white"/>
        </w:rPr>
      </w:pPr>
      <w:r w:rsidRPr="00EC76D5">
        <w:rPr>
          <w:highlight w:val="white"/>
        </w:rPr>
        <w:t xml:space="preserve">  if (stream-&gt;ungetc != EOF) {</w:t>
      </w:r>
    </w:p>
    <w:p w14:paraId="5F59181B" w14:textId="77777777" w:rsidR="000644C3" w:rsidRPr="00EC76D5" w:rsidRDefault="000644C3" w:rsidP="00390D2A">
      <w:pPr>
        <w:pStyle w:val="Code"/>
        <w:rPr>
          <w:highlight w:val="white"/>
        </w:rPr>
      </w:pPr>
      <w:r w:rsidRPr="00EC76D5">
        <w:rPr>
          <w:highlight w:val="white"/>
        </w:rPr>
        <w:t xml:space="preserve">    stream-&gt;ungetc = (char) c;</w:t>
      </w:r>
    </w:p>
    <w:p w14:paraId="77FEA151" w14:textId="77777777" w:rsidR="000644C3" w:rsidRPr="00EC76D5" w:rsidRDefault="000644C3" w:rsidP="00390D2A">
      <w:pPr>
        <w:pStyle w:val="Code"/>
        <w:rPr>
          <w:highlight w:val="white"/>
        </w:rPr>
      </w:pPr>
      <w:r w:rsidRPr="00EC76D5">
        <w:rPr>
          <w:highlight w:val="white"/>
        </w:rPr>
        <w:t xml:space="preserve">  }</w:t>
      </w:r>
    </w:p>
    <w:p w14:paraId="7E7F94A3" w14:textId="77777777" w:rsidR="000644C3" w:rsidRPr="00EC76D5" w:rsidRDefault="000644C3" w:rsidP="00390D2A">
      <w:pPr>
        <w:pStyle w:val="Code"/>
        <w:rPr>
          <w:highlight w:val="white"/>
        </w:rPr>
      </w:pPr>
    </w:p>
    <w:p w14:paraId="7F7626EC" w14:textId="77777777" w:rsidR="000644C3" w:rsidRPr="00EC76D5" w:rsidRDefault="000644C3" w:rsidP="00390D2A">
      <w:pPr>
        <w:pStyle w:val="Code"/>
        <w:rPr>
          <w:highlight w:val="white"/>
        </w:rPr>
      </w:pPr>
      <w:r w:rsidRPr="00EC76D5">
        <w:rPr>
          <w:highlight w:val="white"/>
        </w:rPr>
        <w:t xml:space="preserve">  return c;</w:t>
      </w:r>
    </w:p>
    <w:p w14:paraId="72C039B9" w14:textId="77777777" w:rsidR="000644C3" w:rsidRPr="00EC76D5" w:rsidRDefault="000644C3" w:rsidP="00390D2A">
      <w:pPr>
        <w:pStyle w:val="Code"/>
        <w:rPr>
          <w:highlight w:val="white"/>
        </w:rPr>
      </w:pPr>
      <w:r w:rsidRPr="00EC76D5">
        <w:rPr>
          <w:highlight w:val="white"/>
        </w:rPr>
        <w:t>}</w:t>
      </w:r>
    </w:p>
    <w:p w14:paraId="53735023" w14:textId="77777777" w:rsidR="000644C3" w:rsidRPr="00A95198" w:rsidRDefault="000644C3" w:rsidP="00A95198">
      <w:pPr>
        <w:pStyle w:val="Code"/>
        <w:rPr>
          <w:highlight w:val="white"/>
        </w:rPr>
      </w:pPr>
    </w:p>
    <w:p w14:paraId="09D63825" w14:textId="77777777" w:rsidR="000644C3" w:rsidRPr="00A95198" w:rsidRDefault="000644C3" w:rsidP="00A95198">
      <w:pPr>
        <w:pStyle w:val="Code"/>
        <w:rPr>
          <w:highlight w:val="white"/>
        </w:rPr>
      </w:pPr>
      <w:r w:rsidRPr="00A95198">
        <w:rPr>
          <w:highlight w:val="white"/>
        </w:rPr>
        <w:lastRenderedPageBreak/>
        <w:t>size_t fread(void* ptr, size_t size, size_t nobj, FILE* stream) {</w:t>
      </w:r>
    </w:p>
    <w:p w14:paraId="7A34865B" w14:textId="77777777" w:rsidR="000644C3" w:rsidRPr="00A95198" w:rsidRDefault="000644C3" w:rsidP="00A95198">
      <w:pPr>
        <w:pStyle w:val="Code"/>
        <w:rPr>
          <w:highlight w:val="white"/>
        </w:rPr>
      </w:pPr>
      <w:r w:rsidRPr="00A95198">
        <w:rPr>
          <w:highlight w:val="white"/>
        </w:rPr>
        <w:t>/*  if (((size * nobj) &gt; 0) &amp;&amp; (stream-&gt;ungetc != EOF)) {</w:t>
      </w:r>
    </w:p>
    <w:p w14:paraId="4C1343A0" w14:textId="77777777" w:rsidR="000644C3" w:rsidRPr="004B0675" w:rsidRDefault="000644C3" w:rsidP="004B0675">
      <w:pPr>
        <w:pStyle w:val="Code"/>
        <w:rPr>
          <w:highlight w:val="white"/>
        </w:rPr>
      </w:pPr>
      <w:r w:rsidRPr="00A95198">
        <w:rPr>
          <w:highlight w:val="white"/>
        </w:rPr>
        <w:t xml:space="preserve"> </w:t>
      </w:r>
      <w:r w:rsidRPr="004B0675">
        <w:rPr>
          <w:highlight w:val="white"/>
        </w:rPr>
        <w:t xml:space="preserve">   char c = stream-&gt;ungetc;</w:t>
      </w:r>
    </w:p>
    <w:p w14:paraId="1A1620A0" w14:textId="77777777" w:rsidR="000644C3" w:rsidRPr="004B0675" w:rsidRDefault="000644C3" w:rsidP="004B0675">
      <w:pPr>
        <w:pStyle w:val="Code"/>
        <w:rPr>
          <w:highlight w:val="white"/>
        </w:rPr>
      </w:pPr>
      <w:r w:rsidRPr="004B0675">
        <w:rPr>
          <w:highlight w:val="white"/>
        </w:rPr>
        <w:t xml:space="preserve">    memcpy(ptr, &amp;c, 1);</w:t>
      </w:r>
    </w:p>
    <w:p w14:paraId="5DEE693F" w14:textId="77777777" w:rsidR="000644C3" w:rsidRPr="004B0675" w:rsidRDefault="000644C3" w:rsidP="004B0675">
      <w:pPr>
        <w:pStyle w:val="Code"/>
        <w:rPr>
          <w:highlight w:val="white"/>
        </w:rPr>
      </w:pPr>
      <w:r w:rsidRPr="004B0675">
        <w:rPr>
          <w:highlight w:val="white"/>
        </w:rPr>
        <w:t xml:space="preserve">    stream-&gt;ungetc = EOF;</w:t>
      </w:r>
    </w:p>
    <w:p w14:paraId="1E488EE6" w14:textId="77777777" w:rsidR="000644C3" w:rsidRPr="004B0675" w:rsidRDefault="000644C3" w:rsidP="004B0675">
      <w:pPr>
        <w:pStyle w:val="Code"/>
        <w:rPr>
          <w:highlight w:val="white"/>
        </w:rPr>
      </w:pPr>
      <w:r w:rsidRPr="004B0675">
        <w:rPr>
          <w:highlight w:val="white"/>
        </w:rPr>
        <w:t xml:space="preserve">    return fread(((char*) ptr) + 1, (size * nobj) - 1, 1, stream);</w:t>
      </w:r>
    </w:p>
    <w:p w14:paraId="609ECE71" w14:textId="77777777" w:rsidR="000644C3" w:rsidRPr="004B0675" w:rsidRDefault="000644C3" w:rsidP="004B0675">
      <w:pPr>
        <w:pStyle w:val="Code"/>
        <w:rPr>
          <w:highlight w:val="white"/>
        </w:rPr>
      </w:pPr>
      <w:r w:rsidRPr="004B0675">
        <w:rPr>
          <w:highlight w:val="white"/>
        </w:rPr>
        <w:t xml:space="preserve">  }*/</w:t>
      </w:r>
    </w:p>
    <w:p w14:paraId="4762AA6E" w14:textId="77777777" w:rsidR="000644C3" w:rsidRPr="004B0675" w:rsidRDefault="000644C3" w:rsidP="004B0675">
      <w:pPr>
        <w:pStyle w:val="Code"/>
        <w:rPr>
          <w:highlight w:val="white"/>
        </w:rPr>
      </w:pPr>
    </w:p>
    <w:p w14:paraId="2F310E96"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0809550E" w14:textId="77777777" w:rsidR="000644C3" w:rsidRPr="004B0675" w:rsidRDefault="000644C3" w:rsidP="004B0675">
      <w:pPr>
        <w:pStyle w:val="Code"/>
        <w:rPr>
          <w:highlight w:val="white"/>
        </w:rPr>
      </w:pPr>
    </w:p>
    <w:p w14:paraId="6910B547" w14:textId="77777777" w:rsidR="000644C3" w:rsidRPr="004B0675" w:rsidRDefault="000644C3" w:rsidP="004B0675">
      <w:pPr>
        <w:pStyle w:val="Code"/>
        <w:rPr>
          <w:highlight w:val="white"/>
        </w:rPr>
      </w:pPr>
      <w:r w:rsidRPr="004B0675">
        <w:rPr>
          <w:highlight w:val="white"/>
        </w:rPr>
        <w:t xml:space="preserve">  load_register(ah, 0x3Fs);</w:t>
      </w:r>
    </w:p>
    <w:p w14:paraId="410751AA" w14:textId="77777777" w:rsidR="000644C3" w:rsidRPr="004B0675" w:rsidRDefault="000644C3" w:rsidP="004B0675">
      <w:pPr>
        <w:pStyle w:val="Code"/>
        <w:rPr>
          <w:highlight w:val="white"/>
        </w:rPr>
      </w:pPr>
      <w:r w:rsidRPr="004B0675">
        <w:rPr>
          <w:highlight w:val="white"/>
        </w:rPr>
        <w:t xml:space="preserve">  load_register(bx, handle);</w:t>
      </w:r>
    </w:p>
    <w:p w14:paraId="50D4BDAD" w14:textId="77777777" w:rsidR="000644C3" w:rsidRPr="004B0675" w:rsidRDefault="000644C3" w:rsidP="004B0675">
      <w:pPr>
        <w:pStyle w:val="Code"/>
        <w:rPr>
          <w:highlight w:val="white"/>
        </w:rPr>
      </w:pPr>
      <w:r w:rsidRPr="004B0675">
        <w:rPr>
          <w:highlight w:val="white"/>
        </w:rPr>
        <w:t xml:space="preserve">  load_register(cx, total);</w:t>
      </w:r>
    </w:p>
    <w:p w14:paraId="0C7D644D" w14:textId="77777777" w:rsidR="000644C3" w:rsidRPr="004B0675" w:rsidRDefault="000644C3" w:rsidP="004B0675">
      <w:pPr>
        <w:pStyle w:val="Code"/>
        <w:rPr>
          <w:highlight w:val="white"/>
        </w:rPr>
      </w:pPr>
      <w:r w:rsidRPr="004B0675">
        <w:rPr>
          <w:highlight w:val="white"/>
        </w:rPr>
        <w:t xml:space="preserve">  load_register(dx, ptr);</w:t>
      </w:r>
    </w:p>
    <w:p w14:paraId="417D9844" w14:textId="77777777" w:rsidR="000644C3" w:rsidRPr="004B0675" w:rsidRDefault="000644C3" w:rsidP="004B0675">
      <w:pPr>
        <w:pStyle w:val="Code"/>
        <w:rPr>
          <w:highlight w:val="white"/>
        </w:rPr>
      </w:pPr>
      <w:r w:rsidRPr="004B0675">
        <w:rPr>
          <w:highlight w:val="white"/>
        </w:rPr>
        <w:t xml:space="preserve">  interrupt(0x21s);</w:t>
      </w:r>
    </w:p>
    <w:p w14:paraId="0A474EAF" w14:textId="77777777" w:rsidR="000644C3" w:rsidRPr="004B0675" w:rsidRDefault="000644C3" w:rsidP="004B0675">
      <w:pPr>
        <w:pStyle w:val="Code"/>
        <w:rPr>
          <w:highlight w:val="white"/>
        </w:rPr>
      </w:pPr>
    </w:p>
    <w:p w14:paraId="6CA24B37" w14:textId="77777777" w:rsidR="000644C3" w:rsidRPr="004B0675" w:rsidRDefault="000644C3" w:rsidP="004B0675">
      <w:pPr>
        <w:pStyle w:val="Code"/>
        <w:rPr>
          <w:highlight w:val="white"/>
        </w:rPr>
      </w:pPr>
      <w:r w:rsidRPr="004B0675">
        <w:rPr>
          <w:highlight w:val="white"/>
        </w:rPr>
        <w:t xml:space="preserve">  { short flagbyte;</w:t>
      </w:r>
    </w:p>
    <w:p w14:paraId="292C6D4D" w14:textId="77777777" w:rsidR="000644C3" w:rsidRPr="004B0675" w:rsidRDefault="000644C3" w:rsidP="004B0675">
      <w:pPr>
        <w:pStyle w:val="Code"/>
        <w:rPr>
          <w:highlight w:val="white"/>
        </w:rPr>
      </w:pPr>
      <w:r w:rsidRPr="004B0675">
        <w:rPr>
          <w:highlight w:val="white"/>
        </w:rPr>
        <w:t xml:space="preserve">    store_flagbyte(flagbyte);</w:t>
      </w:r>
    </w:p>
    <w:p w14:paraId="2869E13D" w14:textId="77777777" w:rsidR="000644C3" w:rsidRPr="004B0675" w:rsidRDefault="000644C3" w:rsidP="004B0675">
      <w:pPr>
        <w:pStyle w:val="Code"/>
        <w:rPr>
          <w:highlight w:val="white"/>
        </w:rPr>
      </w:pPr>
    </w:p>
    <w:p w14:paraId="00F2B8D5" w14:textId="77777777" w:rsidR="000644C3" w:rsidRPr="004B0675" w:rsidRDefault="000644C3" w:rsidP="004B0675">
      <w:pPr>
        <w:pStyle w:val="Code"/>
        <w:rPr>
          <w:highlight w:val="white"/>
        </w:rPr>
      </w:pPr>
      <w:r w:rsidRPr="004B0675">
        <w:rPr>
          <w:highlight w:val="white"/>
        </w:rPr>
        <w:t xml:space="preserve">    if (flagbyte &amp; CARRY_FLAG) {</w:t>
      </w:r>
    </w:p>
    <w:p w14:paraId="7AA9646B" w14:textId="77777777" w:rsidR="000644C3" w:rsidRPr="004B0675" w:rsidRDefault="000644C3" w:rsidP="004B0675">
      <w:pPr>
        <w:pStyle w:val="Code"/>
        <w:rPr>
          <w:highlight w:val="white"/>
        </w:rPr>
      </w:pPr>
      <w:r w:rsidRPr="004B0675">
        <w:rPr>
          <w:highlight w:val="white"/>
        </w:rPr>
        <w:t xml:space="preserve">      stream-&gt;errno = errno = FREAD;</w:t>
      </w:r>
    </w:p>
    <w:p w14:paraId="4F7E610C" w14:textId="77777777" w:rsidR="000644C3" w:rsidRPr="004B0675" w:rsidRDefault="000644C3" w:rsidP="004B0675">
      <w:pPr>
        <w:pStyle w:val="Code"/>
        <w:rPr>
          <w:highlight w:val="white"/>
        </w:rPr>
      </w:pPr>
      <w:r w:rsidRPr="004B0675">
        <w:rPr>
          <w:highlight w:val="white"/>
        </w:rPr>
        <w:t xml:space="preserve">      return 0;</w:t>
      </w:r>
    </w:p>
    <w:p w14:paraId="3E5DD842" w14:textId="77777777" w:rsidR="000644C3" w:rsidRPr="004B0675" w:rsidRDefault="000644C3" w:rsidP="004B0675">
      <w:pPr>
        <w:pStyle w:val="Code"/>
        <w:rPr>
          <w:highlight w:val="white"/>
        </w:rPr>
      </w:pPr>
      <w:r w:rsidRPr="004B0675">
        <w:rPr>
          <w:highlight w:val="white"/>
        </w:rPr>
        <w:t xml:space="preserve">    }</w:t>
      </w:r>
    </w:p>
    <w:p w14:paraId="313E4015" w14:textId="77777777" w:rsidR="000644C3" w:rsidRPr="004B0675" w:rsidRDefault="000644C3" w:rsidP="004B0675">
      <w:pPr>
        <w:pStyle w:val="Code"/>
        <w:rPr>
          <w:highlight w:val="white"/>
        </w:rPr>
      </w:pPr>
      <w:r w:rsidRPr="004B0675">
        <w:rPr>
          <w:highlight w:val="white"/>
        </w:rPr>
        <w:t xml:space="preserve">    else {</w:t>
      </w:r>
    </w:p>
    <w:p w14:paraId="3C2D32E1" w14:textId="77777777" w:rsidR="000644C3" w:rsidRPr="004B0675" w:rsidRDefault="000644C3" w:rsidP="004B0675">
      <w:pPr>
        <w:pStyle w:val="Code"/>
        <w:rPr>
          <w:highlight w:val="white"/>
        </w:rPr>
      </w:pPr>
      <w:r w:rsidRPr="004B0675">
        <w:rPr>
          <w:highlight w:val="white"/>
        </w:rPr>
        <w:t xml:space="preserve">      int count;</w:t>
      </w:r>
    </w:p>
    <w:p w14:paraId="2D05C5FE" w14:textId="77777777" w:rsidR="000644C3" w:rsidRPr="004B0675" w:rsidRDefault="000644C3" w:rsidP="004B0675">
      <w:pPr>
        <w:pStyle w:val="Code"/>
        <w:rPr>
          <w:highlight w:val="white"/>
        </w:rPr>
      </w:pPr>
      <w:r w:rsidRPr="004B0675">
        <w:rPr>
          <w:highlight w:val="white"/>
        </w:rPr>
        <w:t xml:space="preserve">      store_register(ax, count);</w:t>
      </w:r>
    </w:p>
    <w:p w14:paraId="51897C76" w14:textId="77777777" w:rsidR="000644C3" w:rsidRPr="004B0675" w:rsidRDefault="000644C3" w:rsidP="004B0675">
      <w:pPr>
        <w:pStyle w:val="Code"/>
        <w:rPr>
          <w:highlight w:val="white"/>
        </w:rPr>
      </w:pPr>
      <w:r w:rsidRPr="004B0675">
        <w:rPr>
          <w:highlight w:val="white"/>
        </w:rPr>
        <w:t>//      stream-&gt;position += count;</w:t>
      </w:r>
    </w:p>
    <w:p w14:paraId="227896E2" w14:textId="77777777" w:rsidR="000644C3" w:rsidRPr="004B0675" w:rsidRDefault="000644C3" w:rsidP="004B0675">
      <w:pPr>
        <w:pStyle w:val="Code"/>
        <w:rPr>
          <w:highlight w:val="white"/>
        </w:rPr>
      </w:pPr>
      <w:r w:rsidRPr="004B0675">
        <w:rPr>
          <w:highlight w:val="white"/>
        </w:rPr>
        <w:t xml:space="preserve">      return count;</w:t>
      </w:r>
    </w:p>
    <w:p w14:paraId="074111AE" w14:textId="77777777" w:rsidR="000644C3" w:rsidRPr="004B0675" w:rsidRDefault="000644C3" w:rsidP="004B0675">
      <w:pPr>
        <w:pStyle w:val="Code"/>
        <w:rPr>
          <w:highlight w:val="white"/>
        </w:rPr>
      </w:pPr>
      <w:r w:rsidRPr="004B0675">
        <w:rPr>
          <w:highlight w:val="white"/>
        </w:rPr>
        <w:t xml:space="preserve">    }</w:t>
      </w:r>
    </w:p>
    <w:p w14:paraId="664FEED0" w14:textId="77777777" w:rsidR="000644C3" w:rsidRPr="004B0675" w:rsidRDefault="000644C3" w:rsidP="004B0675">
      <w:pPr>
        <w:pStyle w:val="Code"/>
        <w:rPr>
          <w:highlight w:val="white"/>
        </w:rPr>
      </w:pPr>
      <w:r w:rsidRPr="004B0675">
        <w:rPr>
          <w:highlight w:val="white"/>
        </w:rPr>
        <w:t xml:space="preserve">  }</w:t>
      </w:r>
    </w:p>
    <w:p w14:paraId="2389A105" w14:textId="77777777" w:rsidR="000644C3" w:rsidRPr="004B0675" w:rsidRDefault="000644C3" w:rsidP="004B0675">
      <w:pPr>
        <w:pStyle w:val="Code"/>
        <w:rPr>
          <w:highlight w:val="white"/>
        </w:rPr>
      </w:pPr>
      <w:r w:rsidRPr="004B0675">
        <w:rPr>
          <w:highlight w:val="white"/>
        </w:rPr>
        <w:t>}</w:t>
      </w:r>
    </w:p>
    <w:p w14:paraId="71F2EF2A" w14:textId="77777777" w:rsidR="000644C3" w:rsidRPr="004B0675" w:rsidRDefault="000644C3" w:rsidP="004B0675">
      <w:pPr>
        <w:pStyle w:val="Code"/>
        <w:rPr>
          <w:highlight w:val="white"/>
        </w:rPr>
      </w:pPr>
    </w:p>
    <w:p w14:paraId="0FCE20DC" w14:textId="77777777" w:rsidR="000644C3" w:rsidRPr="004B0675" w:rsidRDefault="000644C3" w:rsidP="004B0675">
      <w:pPr>
        <w:pStyle w:val="Code"/>
        <w:rPr>
          <w:highlight w:val="white"/>
        </w:rPr>
      </w:pPr>
      <w:r w:rsidRPr="004B0675">
        <w:rPr>
          <w:highlight w:val="white"/>
        </w:rPr>
        <w:t>size_t fwrite(const void* ptr, size_t size, size_t nobj, FILE* stream) {</w:t>
      </w:r>
    </w:p>
    <w:p w14:paraId="71CF6279" w14:textId="77777777" w:rsidR="000644C3" w:rsidRPr="004B0675" w:rsidRDefault="000644C3" w:rsidP="004B0675">
      <w:pPr>
        <w:pStyle w:val="Code"/>
        <w:rPr>
          <w:highlight w:val="white"/>
        </w:rPr>
      </w:pPr>
      <w:r w:rsidRPr="004B0675">
        <w:rPr>
          <w:highlight w:val="white"/>
        </w:rPr>
        <w:t xml:space="preserve">  int handle = stream-&gt;handle, total = size * nobj;</w:t>
      </w:r>
    </w:p>
    <w:p w14:paraId="3C01B1E5" w14:textId="77777777" w:rsidR="000644C3" w:rsidRPr="004B0675" w:rsidRDefault="000644C3" w:rsidP="004B0675">
      <w:pPr>
        <w:pStyle w:val="Code"/>
        <w:rPr>
          <w:highlight w:val="white"/>
        </w:rPr>
      </w:pPr>
    </w:p>
    <w:p w14:paraId="28127470" w14:textId="77777777" w:rsidR="000644C3" w:rsidRPr="004B0675" w:rsidRDefault="000644C3" w:rsidP="004B0675">
      <w:pPr>
        <w:pStyle w:val="Code"/>
        <w:rPr>
          <w:highlight w:val="white"/>
        </w:rPr>
      </w:pPr>
      <w:r w:rsidRPr="004B0675">
        <w:rPr>
          <w:highlight w:val="white"/>
        </w:rPr>
        <w:t xml:space="preserve">  load_register(ah, 0x40s);</w:t>
      </w:r>
    </w:p>
    <w:p w14:paraId="6709A2C9" w14:textId="77777777" w:rsidR="000644C3" w:rsidRPr="004B0675" w:rsidRDefault="000644C3" w:rsidP="004B0675">
      <w:pPr>
        <w:pStyle w:val="Code"/>
        <w:rPr>
          <w:highlight w:val="white"/>
        </w:rPr>
      </w:pPr>
      <w:r w:rsidRPr="004B0675">
        <w:rPr>
          <w:highlight w:val="white"/>
        </w:rPr>
        <w:t xml:space="preserve">  load_register(bx, handle);</w:t>
      </w:r>
    </w:p>
    <w:p w14:paraId="77B6D866" w14:textId="77777777" w:rsidR="000644C3" w:rsidRPr="004B0675" w:rsidRDefault="000644C3" w:rsidP="004B0675">
      <w:pPr>
        <w:pStyle w:val="Code"/>
        <w:rPr>
          <w:highlight w:val="white"/>
        </w:rPr>
      </w:pPr>
      <w:r w:rsidRPr="004B0675">
        <w:rPr>
          <w:highlight w:val="white"/>
        </w:rPr>
        <w:t xml:space="preserve">  load_register(cx, total);</w:t>
      </w:r>
    </w:p>
    <w:p w14:paraId="3C98CA06" w14:textId="77777777" w:rsidR="000644C3" w:rsidRPr="004B0675" w:rsidRDefault="000644C3" w:rsidP="004B0675">
      <w:pPr>
        <w:pStyle w:val="Code"/>
        <w:rPr>
          <w:highlight w:val="white"/>
        </w:rPr>
      </w:pPr>
      <w:r w:rsidRPr="004B0675">
        <w:rPr>
          <w:highlight w:val="white"/>
        </w:rPr>
        <w:t xml:space="preserve">  load_register(dx, ptr);</w:t>
      </w:r>
    </w:p>
    <w:p w14:paraId="4C8B2384" w14:textId="77777777" w:rsidR="000644C3" w:rsidRPr="004B0675" w:rsidRDefault="000644C3" w:rsidP="004B0675">
      <w:pPr>
        <w:pStyle w:val="Code"/>
        <w:rPr>
          <w:highlight w:val="white"/>
        </w:rPr>
      </w:pPr>
      <w:r w:rsidRPr="004B0675">
        <w:rPr>
          <w:highlight w:val="white"/>
        </w:rPr>
        <w:t xml:space="preserve">  interrupt(0x21s);</w:t>
      </w:r>
    </w:p>
    <w:p w14:paraId="10DE68E8" w14:textId="77777777" w:rsidR="000644C3" w:rsidRPr="004B0675" w:rsidRDefault="000644C3" w:rsidP="004B0675">
      <w:pPr>
        <w:pStyle w:val="Code"/>
        <w:rPr>
          <w:highlight w:val="white"/>
        </w:rPr>
      </w:pPr>
      <w:r w:rsidRPr="004B0675">
        <w:rPr>
          <w:highlight w:val="white"/>
        </w:rPr>
        <w:t xml:space="preserve"> </w:t>
      </w:r>
    </w:p>
    <w:p w14:paraId="3F6B399D" w14:textId="77777777" w:rsidR="000644C3" w:rsidRPr="004B0675" w:rsidRDefault="000644C3" w:rsidP="004B0675">
      <w:pPr>
        <w:pStyle w:val="Code"/>
        <w:rPr>
          <w:highlight w:val="white"/>
        </w:rPr>
      </w:pPr>
      <w:r w:rsidRPr="004B0675">
        <w:rPr>
          <w:highlight w:val="white"/>
        </w:rPr>
        <w:t xml:space="preserve">  { short flagbyte;</w:t>
      </w:r>
    </w:p>
    <w:p w14:paraId="0F8E11C2" w14:textId="77777777" w:rsidR="000644C3" w:rsidRPr="004B0675" w:rsidRDefault="000644C3" w:rsidP="004B0675">
      <w:pPr>
        <w:pStyle w:val="Code"/>
        <w:rPr>
          <w:highlight w:val="white"/>
        </w:rPr>
      </w:pPr>
      <w:r w:rsidRPr="004B0675">
        <w:rPr>
          <w:highlight w:val="white"/>
        </w:rPr>
        <w:t xml:space="preserve">    store_flagbyte(flagbyte);</w:t>
      </w:r>
    </w:p>
    <w:p w14:paraId="584BEB29" w14:textId="77777777" w:rsidR="000644C3" w:rsidRPr="004B0675" w:rsidRDefault="000644C3" w:rsidP="004B0675">
      <w:pPr>
        <w:pStyle w:val="Code"/>
        <w:rPr>
          <w:highlight w:val="white"/>
        </w:rPr>
      </w:pPr>
    </w:p>
    <w:p w14:paraId="738959C2" w14:textId="77777777" w:rsidR="000644C3" w:rsidRPr="004B0675" w:rsidRDefault="000644C3" w:rsidP="004B0675">
      <w:pPr>
        <w:pStyle w:val="Code"/>
        <w:rPr>
          <w:highlight w:val="white"/>
        </w:rPr>
      </w:pPr>
      <w:r w:rsidRPr="004B0675">
        <w:rPr>
          <w:highlight w:val="white"/>
        </w:rPr>
        <w:t xml:space="preserve">    if (flagbyte &amp; CARRY_FLAG) {</w:t>
      </w:r>
    </w:p>
    <w:p w14:paraId="77456DD2" w14:textId="77777777" w:rsidR="000644C3" w:rsidRPr="004B0675" w:rsidRDefault="000644C3" w:rsidP="004B0675">
      <w:pPr>
        <w:pStyle w:val="Code"/>
        <w:rPr>
          <w:highlight w:val="white"/>
        </w:rPr>
      </w:pPr>
      <w:r w:rsidRPr="004B0675">
        <w:rPr>
          <w:highlight w:val="white"/>
        </w:rPr>
        <w:t xml:space="preserve">      stream-&gt;errno = errno = FWRITE;</w:t>
      </w:r>
    </w:p>
    <w:p w14:paraId="3D93055A" w14:textId="77777777" w:rsidR="000644C3" w:rsidRPr="004B0675" w:rsidRDefault="000644C3" w:rsidP="004B0675">
      <w:pPr>
        <w:pStyle w:val="Code"/>
        <w:rPr>
          <w:highlight w:val="white"/>
        </w:rPr>
      </w:pPr>
      <w:r w:rsidRPr="004B0675">
        <w:rPr>
          <w:highlight w:val="white"/>
        </w:rPr>
        <w:t xml:space="preserve">      return 0;</w:t>
      </w:r>
    </w:p>
    <w:p w14:paraId="4C413578" w14:textId="77777777" w:rsidR="000644C3" w:rsidRPr="004B0675" w:rsidRDefault="000644C3" w:rsidP="004B0675">
      <w:pPr>
        <w:pStyle w:val="Code"/>
        <w:rPr>
          <w:highlight w:val="white"/>
        </w:rPr>
      </w:pPr>
      <w:r w:rsidRPr="004B0675">
        <w:rPr>
          <w:highlight w:val="white"/>
        </w:rPr>
        <w:t xml:space="preserve">    }</w:t>
      </w:r>
    </w:p>
    <w:p w14:paraId="7CAD2C62" w14:textId="77777777" w:rsidR="000644C3" w:rsidRPr="004B0675" w:rsidRDefault="000644C3" w:rsidP="004B0675">
      <w:pPr>
        <w:pStyle w:val="Code"/>
        <w:rPr>
          <w:highlight w:val="white"/>
        </w:rPr>
      </w:pPr>
      <w:r w:rsidRPr="004B0675">
        <w:rPr>
          <w:highlight w:val="white"/>
        </w:rPr>
        <w:t xml:space="preserve">    else {</w:t>
      </w:r>
    </w:p>
    <w:p w14:paraId="1A8CAC1B" w14:textId="77777777" w:rsidR="000644C3" w:rsidRPr="004B0675" w:rsidRDefault="000644C3" w:rsidP="004B0675">
      <w:pPr>
        <w:pStyle w:val="Code"/>
        <w:rPr>
          <w:highlight w:val="white"/>
        </w:rPr>
      </w:pPr>
      <w:r w:rsidRPr="004B0675">
        <w:rPr>
          <w:highlight w:val="white"/>
        </w:rPr>
        <w:t xml:space="preserve">      int count;</w:t>
      </w:r>
    </w:p>
    <w:p w14:paraId="21B34F11" w14:textId="77777777" w:rsidR="000644C3" w:rsidRPr="00A95198" w:rsidRDefault="000644C3" w:rsidP="004B0675">
      <w:pPr>
        <w:pStyle w:val="Code"/>
        <w:rPr>
          <w:highlight w:val="white"/>
        </w:rPr>
      </w:pPr>
      <w:r w:rsidRPr="004B0675">
        <w:rPr>
          <w:highlight w:val="white"/>
        </w:rPr>
        <w:t xml:space="preserve"> </w:t>
      </w:r>
      <w:r w:rsidRPr="00EC76D5">
        <w:rPr>
          <w:highlight w:val="white"/>
        </w:rPr>
        <w:t xml:space="preserve">     store_register(ax, count);</w:t>
      </w:r>
    </w:p>
    <w:p w14:paraId="76ED0F0C" w14:textId="77777777" w:rsidR="000644C3" w:rsidRPr="00A95198" w:rsidRDefault="000644C3" w:rsidP="00A95198">
      <w:pPr>
        <w:pStyle w:val="Code"/>
        <w:rPr>
          <w:highlight w:val="white"/>
        </w:rPr>
      </w:pPr>
      <w:r w:rsidRPr="00A95198">
        <w:rPr>
          <w:highlight w:val="white"/>
        </w:rPr>
        <w:t>//      stream-&gt;position += count;</w:t>
      </w:r>
    </w:p>
    <w:p w14:paraId="7F673152" w14:textId="77777777" w:rsidR="000644C3" w:rsidRPr="00A95198" w:rsidRDefault="000644C3" w:rsidP="00A95198">
      <w:pPr>
        <w:pStyle w:val="Code"/>
        <w:rPr>
          <w:highlight w:val="white"/>
        </w:rPr>
      </w:pPr>
      <w:r w:rsidRPr="00A95198">
        <w:rPr>
          <w:highlight w:val="white"/>
        </w:rPr>
        <w:t>//      stream-&gt;size = MAX(stream-&gt;size, stream-&gt;position);</w:t>
      </w:r>
    </w:p>
    <w:p w14:paraId="34DC21A2" w14:textId="77777777" w:rsidR="000644C3" w:rsidRPr="00A95198" w:rsidRDefault="000644C3" w:rsidP="00A95198">
      <w:pPr>
        <w:pStyle w:val="Code"/>
        <w:rPr>
          <w:highlight w:val="white"/>
        </w:rPr>
      </w:pPr>
      <w:r w:rsidRPr="00A95198">
        <w:rPr>
          <w:highlight w:val="white"/>
        </w:rPr>
        <w:t xml:space="preserve">      return count;</w:t>
      </w:r>
    </w:p>
    <w:p w14:paraId="7C030DA7" w14:textId="77777777" w:rsidR="000644C3" w:rsidRPr="00EC76D5" w:rsidRDefault="000644C3" w:rsidP="00390D2A">
      <w:pPr>
        <w:pStyle w:val="Code"/>
        <w:rPr>
          <w:highlight w:val="white"/>
        </w:rPr>
      </w:pPr>
      <w:r w:rsidRPr="00EC76D5">
        <w:rPr>
          <w:highlight w:val="white"/>
        </w:rPr>
        <w:t xml:space="preserve">    }</w:t>
      </w:r>
    </w:p>
    <w:p w14:paraId="1C2FBCA7" w14:textId="77777777" w:rsidR="000644C3" w:rsidRPr="00EC76D5" w:rsidRDefault="000644C3" w:rsidP="00390D2A">
      <w:pPr>
        <w:pStyle w:val="Code"/>
        <w:rPr>
          <w:highlight w:val="white"/>
        </w:rPr>
      </w:pPr>
      <w:r w:rsidRPr="00EC76D5">
        <w:rPr>
          <w:highlight w:val="white"/>
        </w:rPr>
        <w:t xml:space="preserve">  }</w:t>
      </w:r>
    </w:p>
    <w:p w14:paraId="6E65053E" w14:textId="77777777" w:rsidR="000644C3" w:rsidRPr="00EC76D5" w:rsidRDefault="000644C3" w:rsidP="00390D2A">
      <w:pPr>
        <w:pStyle w:val="Code"/>
        <w:rPr>
          <w:highlight w:val="white"/>
        </w:rPr>
      </w:pPr>
      <w:r w:rsidRPr="00EC76D5">
        <w:rPr>
          <w:highlight w:val="white"/>
        </w:rPr>
        <w:t>}</w:t>
      </w:r>
    </w:p>
    <w:p w14:paraId="34870CAB" w14:textId="77777777" w:rsidR="000644C3" w:rsidRPr="00EC76D5" w:rsidRDefault="000644C3" w:rsidP="00390D2A">
      <w:pPr>
        <w:pStyle w:val="Code"/>
        <w:rPr>
          <w:highlight w:val="white"/>
        </w:rPr>
      </w:pPr>
    </w:p>
    <w:p w14:paraId="3BFDBA63" w14:textId="77777777" w:rsidR="000644C3" w:rsidRPr="00EC76D5" w:rsidRDefault="000644C3" w:rsidP="00390D2A">
      <w:pPr>
        <w:pStyle w:val="Code"/>
        <w:rPr>
          <w:highlight w:val="white"/>
        </w:rPr>
      </w:pPr>
      <w:r w:rsidRPr="00EC76D5">
        <w:rPr>
          <w:highlight w:val="white"/>
        </w:rPr>
        <w:t>long fseek(FILE* stream, long offset, int origin) {</w:t>
      </w:r>
    </w:p>
    <w:p w14:paraId="0FE43FA2" w14:textId="77777777" w:rsidR="000644C3" w:rsidRPr="00EC76D5" w:rsidRDefault="000644C3" w:rsidP="00390D2A">
      <w:pPr>
        <w:pStyle w:val="Code"/>
        <w:rPr>
          <w:highlight w:val="white"/>
        </w:rPr>
      </w:pPr>
      <w:r w:rsidRPr="00EC76D5">
        <w:rPr>
          <w:highlight w:val="white"/>
        </w:rPr>
        <w:t xml:space="preserve">  load_register(al, (short) origin);</w:t>
      </w:r>
    </w:p>
    <w:p w14:paraId="4269F142" w14:textId="77777777" w:rsidR="000644C3" w:rsidRPr="00EC76D5" w:rsidRDefault="000644C3" w:rsidP="00390D2A">
      <w:pPr>
        <w:pStyle w:val="Code"/>
        <w:rPr>
          <w:highlight w:val="white"/>
        </w:rPr>
      </w:pPr>
      <w:r w:rsidRPr="00EC76D5">
        <w:rPr>
          <w:highlight w:val="white"/>
        </w:rPr>
        <w:t xml:space="preserve">  load_register(ah, 0x42s);</w:t>
      </w:r>
    </w:p>
    <w:p w14:paraId="75594EC9" w14:textId="77777777" w:rsidR="000644C3" w:rsidRPr="00EC76D5" w:rsidRDefault="000644C3" w:rsidP="00390D2A">
      <w:pPr>
        <w:pStyle w:val="Code"/>
        <w:rPr>
          <w:highlight w:val="white"/>
        </w:rPr>
      </w:pPr>
      <w:r w:rsidRPr="00EC76D5">
        <w:rPr>
          <w:highlight w:val="white"/>
        </w:rPr>
        <w:t xml:space="preserve">  load_register(bx, stream-&gt;handle);</w:t>
      </w:r>
    </w:p>
    <w:p w14:paraId="7E305EBD" w14:textId="77777777" w:rsidR="000644C3" w:rsidRPr="00EC76D5" w:rsidRDefault="000644C3" w:rsidP="00390D2A">
      <w:pPr>
        <w:pStyle w:val="Code"/>
        <w:rPr>
          <w:highlight w:val="white"/>
        </w:rPr>
      </w:pPr>
      <w:r w:rsidRPr="00EC76D5">
        <w:rPr>
          <w:highlight w:val="white"/>
        </w:rPr>
        <w:t xml:space="preserve">  load_register(cx, (int) (offset &gt;&gt; 16));</w:t>
      </w:r>
    </w:p>
    <w:p w14:paraId="20AF8441" w14:textId="77777777" w:rsidR="000644C3" w:rsidRPr="00EC76D5" w:rsidRDefault="000644C3" w:rsidP="00390D2A">
      <w:pPr>
        <w:pStyle w:val="Code"/>
        <w:rPr>
          <w:highlight w:val="white"/>
        </w:rPr>
      </w:pPr>
      <w:r w:rsidRPr="00EC76D5">
        <w:rPr>
          <w:highlight w:val="white"/>
        </w:rPr>
        <w:t xml:space="preserve">  load_register(dx, (int) offset);</w:t>
      </w:r>
    </w:p>
    <w:p w14:paraId="08717461" w14:textId="77777777" w:rsidR="000644C3" w:rsidRPr="00EC76D5" w:rsidRDefault="000644C3" w:rsidP="00390D2A">
      <w:pPr>
        <w:pStyle w:val="Code"/>
        <w:rPr>
          <w:highlight w:val="white"/>
        </w:rPr>
      </w:pPr>
      <w:r w:rsidRPr="00EC76D5">
        <w:rPr>
          <w:highlight w:val="white"/>
        </w:rPr>
        <w:t xml:space="preserve">  interrupt(0x21s);</w:t>
      </w:r>
    </w:p>
    <w:p w14:paraId="038A5AA6" w14:textId="77777777" w:rsidR="000644C3" w:rsidRPr="00EC76D5" w:rsidRDefault="000644C3" w:rsidP="00390D2A">
      <w:pPr>
        <w:pStyle w:val="Code"/>
        <w:rPr>
          <w:highlight w:val="white"/>
        </w:rPr>
      </w:pPr>
    </w:p>
    <w:p w14:paraId="6DC448A0" w14:textId="77777777" w:rsidR="000644C3" w:rsidRPr="00EC76D5" w:rsidRDefault="000644C3" w:rsidP="00390D2A">
      <w:pPr>
        <w:pStyle w:val="Code"/>
        <w:rPr>
          <w:highlight w:val="white"/>
        </w:rPr>
      </w:pPr>
      <w:r w:rsidRPr="00EC76D5">
        <w:rPr>
          <w:highlight w:val="white"/>
        </w:rPr>
        <w:t xml:space="preserve">  { int highPosition, lowPositionHandle;</w:t>
      </w:r>
    </w:p>
    <w:p w14:paraId="1E23166B" w14:textId="77777777" w:rsidR="000644C3" w:rsidRPr="00EC76D5" w:rsidRDefault="000644C3" w:rsidP="00390D2A">
      <w:pPr>
        <w:pStyle w:val="Code"/>
        <w:rPr>
          <w:highlight w:val="white"/>
        </w:rPr>
      </w:pPr>
    </w:p>
    <w:p w14:paraId="431FB6C0" w14:textId="77777777" w:rsidR="000644C3" w:rsidRPr="00EC76D5" w:rsidRDefault="000644C3" w:rsidP="00390D2A">
      <w:pPr>
        <w:pStyle w:val="Code"/>
        <w:rPr>
          <w:highlight w:val="white"/>
        </w:rPr>
      </w:pPr>
      <w:r w:rsidRPr="00EC76D5">
        <w:rPr>
          <w:highlight w:val="white"/>
        </w:rPr>
        <w:t xml:space="preserve">    store_register(dx, highPosition);</w:t>
      </w:r>
    </w:p>
    <w:p w14:paraId="32B2C036" w14:textId="77777777" w:rsidR="000644C3" w:rsidRPr="00EC76D5" w:rsidRDefault="000644C3" w:rsidP="00390D2A">
      <w:pPr>
        <w:pStyle w:val="Code"/>
        <w:rPr>
          <w:highlight w:val="white"/>
        </w:rPr>
      </w:pPr>
      <w:r w:rsidRPr="00EC76D5">
        <w:rPr>
          <w:highlight w:val="white"/>
        </w:rPr>
        <w:t xml:space="preserve">    store_register(ax, lowPositionHandle);</w:t>
      </w:r>
    </w:p>
    <w:p w14:paraId="0E84B701" w14:textId="77777777" w:rsidR="000644C3" w:rsidRPr="00EC76D5" w:rsidRDefault="000644C3" w:rsidP="00390D2A">
      <w:pPr>
        <w:pStyle w:val="Code"/>
        <w:rPr>
          <w:highlight w:val="white"/>
        </w:rPr>
      </w:pPr>
    </w:p>
    <w:p w14:paraId="146D5D9C" w14:textId="77777777" w:rsidR="000644C3" w:rsidRPr="00EC76D5" w:rsidRDefault="000644C3" w:rsidP="00390D2A">
      <w:pPr>
        <w:pStyle w:val="Code"/>
        <w:rPr>
          <w:highlight w:val="white"/>
        </w:rPr>
      </w:pPr>
      <w:r w:rsidRPr="00EC76D5">
        <w:rPr>
          <w:highlight w:val="white"/>
        </w:rPr>
        <w:t xml:space="preserve">    short flagbyte;</w:t>
      </w:r>
    </w:p>
    <w:p w14:paraId="42ACDEA5" w14:textId="77777777" w:rsidR="000644C3" w:rsidRPr="00EC76D5" w:rsidRDefault="000644C3" w:rsidP="00390D2A">
      <w:pPr>
        <w:pStyle w:val="Code"/>
        <w:rPr>
          <w:highlight w:val="white"/>
        </w:rPr>
      </w:pPr>
      <w:r w:rsidRPr="00EC76D5">
        <w:rPr>
          <w:highlight w:val="white"/>
        </w:rPr>
        <w:t xml:space="preserve">    clear_registers();</w:t>
      </w:r>
    </w:p>
    <w:p w14:paraId="7CE649E3" w14:textId="77777777" w:rsidR="000644C3" w:rsidRPr="00EC76D5" w:rsidRDefault="000644C3" w:rsidP="00390D2A">
      <w:pPr>
        <w:pStyle w:val="Code"/>
        <w:rPr>
          <w:highlight w:val="white"/>
        </w:rPr>
      </w:pPr>
      <w:r w:rsidRPr="00EC76D5">
        <w:rPr>
          <w:highlight w:val="white"/>
        </w:rPr>
        <w:t xml:space="preserve">    store_flagbyte(flagbyte);</w:t>
      </w:r>
    </w:p>
    <w:p w14:paraId="29AD8386" w14:textId="77777777" w:rsidR="000644C3" w:rsidRPr="00EC76D5" w:rsidRDefault="000644C3" w:rsidP="00390D2A">
      <w:pPr>
        <w:pStyle w:val="Code"/>
        <w:rPr>
          <w:highlight w:val="white"/>
        </w:rPr>
      </w:pPr>
    </w:p>
    <w:p w14:paraId="009B817A" w14:textId="77777777" w:rsidR="000644C3" w:rsidRPr="00EC76D5" w:rsidRDefault="000644C3" w:rsidP="00390D2A">
      <w:pPr>
        <w:pStyle w:val="Code"/>
        <w:rPr>
          <w:highlight w:val="white"/>
        </w:rPr>
      </w:pPr>
      <w:r w:rsidRPr="00EC76D5">
        <w:rPr>
          <w:highlight w:val="white"/>
        </w:rPr>
        <w:t xml:space="preserve">    if (!(flagbyte &amp; CARRY_FLAG)) {</w:t>
      </w:r>
    </w:p>
    <w:p w14:paraId="68C2D7F8" w14:textId="77777777" w:rsidR="000644C3" w:rsidRPr="00EC76D5" w:rsidRDefault="000644C3" w:rsidP="00390D2A">
      <w:pPr>
        <w:pStyle w:val="Code"/>
        <w:rPr>
          <w:highlight w:val="white"/>
        </w:rPr>
      </w:pPr>
      <w:r w:rsidRPr="00EC76D5">
        <w:rPr>
          <w:highlight w:val="white"/>
        </w:rPr>
        <w:t xml:space="preserve">      stream-&gt;position = (((unsigned long) highPosition) &lt;&lt; 16) +</w:t>
      </w:r>
    </w:p>
    <w:p w14:paraId="15E43D35" w14:textId="77777777" w:rsidR="000644C3" w:rsidRPr="00EC76D5" w:rsidRDefault="000644C3" w:rsidP="00390D2A">
      <w:pPr>
        <w:pStyle w:val="Code"/>
        <w:rPr>
          <w:highlight w:val="white"/>
        </w:rPr>
      </w:pPr>
      <w:r w:rsidRPr="00EC76D5">
        <w:rPr>
          <w:highlight w:val="white"/>
        </w:rPr>
        <w:t xml:space="preserve">                         ((unsigned long) lowPositionHandle);</w:t>
      </w:r>
    </w:p>
    <w:p w14:paraId="700CDFB6" w14:textId="77777777" w:rsidR="000644C3" w:rsidRPr="00EC76D5" w:rsidRDefault="000644C3" w:rsidP="00390D2A">
      <w:pPr>
        <w:pStyle w:val="Code"/>
        <w:rPr>
          <w:highlight w:val="white"/>
        </w:rPr>
      </w:pPr>
      <w:r w:rsidRPr="00EC76D5">
        <w:rPr>
          <w:highlight w:val="white"/>
        </w:rPr>
        <w:t xml:space="preserve">      return stream-&gt;position;</w:t>
      </w:r>
    </w:p>
    <w:p w14:paraId="38EF3191" w14:textId="77777777" w:rsidR="000644C3" w:rsidRPr="00EC76D5" w:rsidRDefault="000644C3" w:rsidP="00390D2A">
      <w:pPr>
        <w:pStyle w:val="Code"/>
        <w:rPr>
          <w:highlight w:val="white"/>
        </w:rPr>
      </w:pPr>
      <w:r w:rsidRPr="00EC76D5">
        <w:rPr>
          <w:highlight w:val="white"/>
        </w:rPr>
        <w:t xml:space="preserve">    }</w:t>
      </w:r>
    </w:p>
    <w:p w14:paraId="4B4D699B" w14:textId="77777777" w:rsidR="000644C3" w:rsidRPr="00EC76D5" w:rsidRDefault="000644C3" w:rsidP="00390D2A">
      <w:pPr>
        <w:pStyle w:val="Code"/>
        <w:rPr>
          <w:highlight w:val="white"/>
        </w:rPr>
      </w:pPr>
      <w:r w:rsidRPr="00EC76D5">
        <w:rPr>
          <w:highlight w:val="white"/>
        </w:rPr>
        <w:t xml:space="preserve">    else {</w:t>
      </w:r>
    </w:p>
    <w:p w14:paraId="73D948A8" w14:textId="77777777" w:rsidR="000644C3" w:rsidRPr="00EC76D5" w:rsidRDefault="000644C3" w:rsidP="00390D2A">
      <w:pPr>
        <w:pStyle w:val="Code"/>
        <w:rPr>
          <w:highlight w:val="white"/>
        </w:rPr>
      </w:pPr>
      <w:r w:rsidRPr="00EC76D5">
        <w:rPr>
          <w:highlight w:val="white"/>
        </w:rPr>
        <w:t xml:space="preserve">      stream-&gt;errno = (errno = lowPositionHandle);</w:t>
      </w:r>
    </w:p>
    <w:p w14:paraId="71C53DB4" w14:textId="77777777" w:rsidR="000644C3" w:rsidRPr="00EC76D5" w:rsidRDefault="000644C3" w:rsidP="00390D2A">
      <w:pPr>
        <w:pStyle w:val="Code"/>
        <w:rPr>
          <w:highlight w:val="white"/>
        </w:rPr>
      </w:pPr>
      <w:r w:rsidRPr="00EC76D5">
        <w:rPr>
          <w:highlight w:val="white"/>
        </w:rPr>
        <w:t xml:space="preserve">      return -1l;</w:t>
      </w:r>
    </w:p>
    <w:p w14:paraId="36DD1927" w14:textId="77777777" w:rsidR="000644C3" w:rsidRPr="00EC76D5" w:rsidRDefault="000644C3" w:rsidP="00390D2A">
      <w:pPr>
        <w:pStyle w:val="Code"/>
        <w:rPr>
          <w:highlight w:val="white"/>
        </w:rPr>
      </w:pPr>
      <w:r w:rsidRPr="00EC76D5">
        <w:rPr>
          <w:highlight w:val="white"/>
        </w:rPr>
        <w:t xml:space="preserve">    }</w:t>
      </w:r>
    </w:p>
    <w:p w14:paraId="5B1AC342" w14:textId="77777777" w:rsidR="000644C3" w:rsidRPr="00EC76D5" w:rsidRDefault="000644C3" w:rsidP="00390D2A">
      <w:pPr>
        <w:pStyle w:val="Code"/>
        <w:rPr>
          <w:highlight w:val="white"/>
        </w:rPr>
      </w:pPr>
      <w:r w:rsidRPr="00EC76D5">
        <w:rPr>
          <w:highlight w:val="white"/>
        </w:rPr>
        <w:t xml:space="preserve">  }</w:t>
      </w:r>
    </w:p>
    <w:p w14:paraId="2CC1AFDE" w14:textId="77777777" w:rsidR="000644C3" w:rsidRPr="00EC76D5" w:rsidRDefault="000644C3" w:rsidP="00390D2A">
      <w:pPr>
        <w:pStyle w:val="Code"/>
        <w:rPr>
          <w:highlight w:val="white"/>
        </w:rPr>
      </w:pPr>
      <w:r w:rsidRPr="00EC76D5">
        <w:rPr>
          <w:highlight w:val="white"/>
        </w:rPr>
        <w:t>}</w:t>
      </w:r>
    </w:p>
    <w:p w14:paraId="1D8498EA" w14:textId="77777777" w:rsidR="000644C3" w:rsidRPr="00EC76D5" w:rsidRDefault="000644C3" w:rsidP="00390D2A">
      <w:pPr>
        <w:pStyle w:val="Code"/>
        <w:rPr>
          <w:highlight w:val="white"/>
        </w:rPr>
      </w:pPr>
    </w:p>
    <w:p w14:paraId="02EB0481" w14:textId="77777777" w:rsidR="000644C3" w:rsidRPr="00EC76D5" w:rsidRDefault="000644C3" w:rsidP="00390D2A">
      <w:pPr>
        <w:pStyle w:val="Code"/>
        <w:rPr>
          <w:highlight w:val="white"/>
        </w:rPr>
      </w:pPr>
      <w:r w:rsidRPr="00EC76D5">
        <w:rPr>
          <w:highlight w:val="white"/>
        </w:rPr>
        <w:t>long ftell(FILE* stream) {</w:t>
      </w:r>
    </w:p>
    <w:p w14:paraId="0D1884E2" w14:textId="77777777" w:rsidR="000644C3" w:rsidRPr="00EC76D5" w:rsidRDefault="000644C3" w:rsidP="00390D2A">
      <w:pPr>
        <w:pStyle w:val="Code"/>
        <w:rPr>
          <w:highlight w:val="white"/>
        </w:rPr>
      </w:pPr>
      <w:r w:rsidRPr="00EC76D5">
        <w:rPr>
          <w:highlight w:val="white"/>
        </w:rPr>
        <w:t xml:space="preserve">  return fseek(stream, 0L, (int) SEEK_CUR);</w:t>
      </w:r>
    </w:p>
    <w:p w14:paraId="00AE988A" w14:textId="77777777" w:rsidR="000644C3" w:rsidRPr="00EC76D5" w:rsidRDefault="000644C3" w:rsidP="00390D2A">
      <w:pPr>
        <w:pStyle w:val="Code"/>
        <w:rPr>
          <w:highlight w:val="white"/>
        </w:rPr>
      </w:pPr>
      <w:r w:rsidRPr="00EC76D5">
        <w:rPr>
          <w:highlight w:val="white"/>
        </w:rPr>
        <w:t>}</w:t>
      </w:r>
    </w:p>
    <w:p w14:paraId="451EA6B6" w14:textId="77777777" w:rsidR="000644C3" w:rsidRPr="00EC76D5" w:rsidRDefault="000644C3" w:rsidP="00390D2A">
      <w:pPr>
        <w:pStyle w:val="Code"/>
        <w:rPr>
          <w:highlight w:val="white"/>
        </w:rPr>
      </w:pPr>
    </w:p>
    <w:p w14:paraId="43EE74BB" w14:textId="77777777" w:rsidR="000644C3" w:rsidRPr="00EC76D5" w:rsidRDefault="000644C3" w:rsidP="00390D2A">
      <w:pPr>
        <w:pStyle w:val="Code"/>
        <w:rPr>
          <w:highlight w:val="white"/>
        </w:rPr>
      </w:pPr>
      <w:r w:rsidRPr="00EC76D5">
        <w:rPr>
          <w:highlight w:val="white"/>
        </w:rPr>
        <w:t>void rewind(FILE* stream) {</w:t>
      </w:r>
    </w:p>
    <w:p w14:paraId="2E00F576" w14:textId="77777777" w:rsidR="000644C3" w:rsidRPr="00EC76D5" w:rsidRDefault="000644C3" w:rsidP="00390D2A">
      <w:pPr>
        <w:pStyle w:val="Code"/>
        <w:rPr>
          <w:highlight w:val="white"/>
        </w:rPr>
      </w:pPr>
      <w:r w:rsidRPr="00EC76D5">
        <w:rPr>
          <w:highlight w:val="white"/>
        </w:rPr>
        <w:t xml:space="preserve">  (void) fseek(stream, 0L, (int) SEEK_SET);</w:t>
      </w:r>
    </w:p>
    <w:p w14:paraId="75D58D4D" w14:textId="77777777" w:rsidR="000644C3" w:rsidRPr="00EC76D5" w:rsidRDefault="000644C3" w:rsidP="00390D2A">
      <w:pPr>
        <w:pStyle w:val="Code"/>
        <w:rPr>
          <w:highlight w:val="white"/>
        </w:rPr>
      </w:pPr>
      <w:r w:rsidRPr="00EC76D5">
        <w:rPr>
          <w:highlight w:val="white"/>
        </w:rPr>
        <w:t>}</w:t>
      </w:r>
    </w:p>
    <w:p w14:paraId="1C9AB038" w14:textId="77777777" w:rsidR="000644C3" w:rsidRPr="00EC76D5" w:rsidRDefault="000644C3" w:rsidP="00390D2A">
      <w:pPr>
        <w:pStyle w:val="Code"/>
        <w:rPr>
          <w:highlight w:val="white"/>
        </w:rPr>
      </w:pPr>
    </w:p>
    <w:p w14:paraId="756727E3" w14:textId="77777777" w:rsidR="000644C3" w:rsidRPr="00EC76D5" w:rsidRDefault="000644C3" w:rsidP="00390D2A">
      <w:pPr>
        <w:pStyle w:val="Code"/>
        <w:rPr>
          <w:highlight w:val="white"/>
        </w:rPr>
      </w:pPr>
      <w:r w:rsidRPr="00EC76D5">
        <w:rPr>
          <w:highlight w:val="white"/>
        </w:rPr>
        <w:t>int fgetpos(FILE* stream, fpos_t* ptr) {</w:t>
      </w:r>
    </w:p>
    <w:p w14:paraId="11721D9D" w14:textId="77777777" w:rsidR="000644C3" w:rsidRPr="00EC76D5" w:rsidRDefault="000644C3" w:rsidP="00390D2A">
      <w:pPr>
        <w:pStyle w:val="Code"/>
        <w:rPr>
          <w:highlight w:val="white"/>
        </w:rPr>
      </w:pPr>
      <w:r w:rsidRPr="00EC76D5">
        <w:rPr>
          <w:highlight w:val="white"/>
        </w:rPr>
        <w:t xml:space="preserve">  *ptr = (fpos_t) ftell(stream);</w:t>
      </w:r>
    </w:p>
    <w:p w14:paraId="61E6C41C" w14:textId="77777777" w:rsidR="000644C3" w:rsidRPr="00EC76D5" w:rsidRDefault="000644C3" w:rsidP="00390D2A">
      <w:pPr>
        <w:pStyle w:val="Code"/>
        <w:rPr>
          <w:highlight w:val="white"/>
        </w:rPr>
      </w:pPr>
      <w:r w:rsidRPr="00EC76D5">
        <w:rPr>
          <w:highlight w:val="white"/>
        </w:rPr>
        <w:t xml:space="preserve">  return 0;</w:t>
      </w:r>
    </w:p>
    <w:p w14:paraId="6CFE493A" w14:textId="77777777" w:rsidR="000644C3" w:rsidRPr="00EC76D5" w:rsidRDefault="000644C3" w:rsidP="00390D2A">
      <w:pPr>
        <w:pStyle w:val="Code"/>
        <w:rPr>
          <w:highlight w:val="white"/>
        </w:rPr>
      </w:pPr>
      <w:r w:rsidRPr="00EC76D5">
        <w:rPr>
          <w:highlight w:val="white"/>
        </w:rPr>
        <w:t>}</w:t>
      </w:r>
    </w:p>
    <w:p w14:paraId="724C14DA" w14:textId="77777777" w:rsidR="000644C3" w:rsidRPr="00EC76D5" w:rsidRDefault="000644C3" w:rsidP="00390D2A">
      <w:pPr>
        <w:pStyle w:val="Code"/>
        <w:rPr>
          <w:highlight w:val="white"/>
        </w:rPr>
      </w:pPr>
    </w:p>
    <w:p w14:paraId="6BC8E6DA" w14:textId="77777777" w:rsidR="000644C3" w:rsidRPr="00EC76D5" w:rsidRDefault="000644C3" w:rsidP="00390D2A">
      <w:pPr>
        <w:pStyle w:val="Code"/>
        <w:rPr>
          <w:highlight w:val="white"/>
        </w:rPr>
      </w:pPr>
      <w:r w:rsidRPr="00EC76D5">
        <w:rPr>
          <w:highlight w:val="white"/>
        </w:rPr>
        <w:t>int fsetpos(FILE* stream, const fpos_t* ptr) {</w:t>
      </w:r>
    </w:p>
    <w:p w14:paraId="154D3C8C" w14:textId="77777777" w:rsidR="000644C3" w:rsidRPr="00EC76D5" w:rsidRDefault="000644C3" w:rsidP="00390D2A">
      <w:pPr>
        <w:pStyle w:val="Code"/>
        <w:rPr>
          <w:highlight w:val="white"/>
        </w:rPr>
      </w:pPr>
      <w:r w:rsidRPr="00EC76D5">
        <w:rPr>
          <w:highlight w:val="white"/>
        </w:rPr>
        <w:t xml:space="preserve">  return ((int) fseek(stream, *ptr, (int) SEEK_SET));</w:t>
      </w:r>
    </w:p>
    <w:p w14:paraId="4F188A5F" w14:textId="77777777" w:rsidR="000644C3" w:rsidRPr="00EC76D5" w:rsidRDefault="000644C3" w:rsidP="00390D2A">
      <w:pPr>
        <w:pStyle w:val="Code"/>
        <w:rPr>
          <w:highlight w:val="white"/>
        </w:rPr>
      </w:pPr>
      <w:r w:rsidRPr="00EC76D5">
        <w:rPr>
          <w:highlight w:val="white"/>
        </w:rPr>
        <w:t>}</w:t>
      </w:r>
    </w:p>
    <w:p w14:paraId="7B812B3C" w14:textId="77777777" w:rsidR="000644C3" w:rsidRPr="00EC76D5" w:rsidRDefault="000644C3" w:rsidP="00390D2A">
      <w:pPr>
        <w:pStyle w:val="Code"/>
        <w:rPr>
          <w:highlight w:val="white"/>
        </w:rPr>
      </w:pPr>
    </w:p>
    <w:p w14:paraId="25649D00" w14:textId="77777777" w:rsidR="000644C3" w:rsidRPr="00EC76D5" w:rsidRDefault="000644C3" w:rsidP="00390D2A">
      <w:pPr>
        <w:pStyle w:val="Code"/>
        <w:rPr>
          <w:highlight w:val="white"/>
        </w:rPr>
      </w:pPr>
      <w:r w:rsidRPr="00EC76D5">
        <w:rPr>
          <w:highlight w:val="white"/>
        </w:rPr>
        <w:t>void clearerr(FILE* stream) {</w:t>
      </w:r>
    </w:p>
    <w:p w14:paraId="1FE7DAC0" w14:textId="77777777" w:rsidR="000644C3" w:rsidRPr="00EC76D5" w:rsidRDefault="000644C3" w:rsidP="00390D2A">
      <w:pPr>
        <w:pStyle w:val="Code"/>
        <w:rPr>
          <w:highlight w:val="white"/>
        </w:rPr>
      </w:pPr>
      <w:r w:rsidRPr="00EC76D5">
        <w:rPr>
          <w:highlight w:val="white"/>
        </w:rPr>
        <w:t xml:space="preserve">  stream-&gt;errno = errno = 0;</w:t>
      </w:r>
    </w:p>
    <w:p w14:paraId="1CBFB1BF" w14:textId="77777777" w:rsidR="000644C3" w:rsidRPr="00EC76D5" w:rsidRDefault="000644C3" w:rsidP="00390D2A">
      <w:pPr>
        <w:pStyle w:val="Code"/>
        <w:rPr>
          <w:highlight w:val="white"/>
        </w:rPr>
      </w:pPr>
      <w:r w:rsidRPr="00EC76D5">
        <w:rPr>
          <w:highlight w:val="white"/>
        </w:rPr>
        <w:t>}</w:t>
      </w:r>
    </w:p>
    <w:p w14:paraId="0112B67F" w14:textId="77777777" w:rsidR="000644C3" w:rsidRPr="00EC76D5" w:rsidRDefault="000644C3" w:rsidP="00390D2A">
      <w:pPr>
        <w:pStyle w:val="Code"/>
        <w:rPr>
          <w:highlight w:val="white"/>
        </w:rPr>
      </w:pPr>
    </w:p>
    <w:p w14:paraId="45EFCBE7" w14:textId="77777777" w:rsidR="000644C3" w:rsidRPr="00EC76D5" w:rsidRDefault="000644C3" w:rsidP="00390D2A">
      <w:pPr>
        <w:pStyle w:val="Code"/>
        <w:rPr>
          <w:highlight w:val="white"/>
        </w:rPr>
      </w:pPr>
      <w:r w:rsidRPr="00EC76D5">
        <w:rPr>
          <w:highlight w:val="white"/>
        </w:rPr>
        <w:t>BOOL feof(FILE* stream) {</w:t>
      </w:r>
    </w:p>
    <w:p w14:paraId="1B6E2561" w14:textId="77777777" w:rsidR="000644C3" w:rsidRPr="00EC76D5" w:rsidRDefault="000644C3" w:rsidP="00390D2A">
      <w:pPr>
        <w:pStyle w:val="Code"/>
        <w:rPr>
          <w:highlight w:val="white"/>
        </w:rPr>
      </w:pPr>
      <w:r w:rsidRPr="00EC76D5">
        <w:rPr>
          <w:highlight w:val="white"/>
        </w:rPr>
        <w:t xml:space="preserve">  long unsigned currPosition = fseek(stream, 0L, (int) SEEK_CUR);</w:t>
      </w:r>
    </w:p>
    <w:p w14:paraId="6B9CAB9D" w14:textId="77777777" w:rsidR="000644C3" w:rsidRPr="00EC76D5" w:rsidRDefault="000644C3" w:rsidP="00390D2A">
      <w:pPr>
        <w:pStyle w:val="Code"/>
        <w:rPr>
          <w:highlight w:val="white"/>
        </w:rPr>
      </w:pPr>
      <w:r w:rsidRPr="00EC76D5">
        <w:rPr>
          <w:highlight w:val="white"/>
        </w:rPr>
        <w:t xml:space="preserve">  long unsigned lastPosition = fseek(stream, 0L, (int)SEEK_END);</w:t>
      </w:r>
    </w:p>
    <w:p w14:paraId="74709AC5" w14:textId="77777777" w:rsidR="000644C3" w:rsidRPr="00EC76D5" w:rsidRDefault="000644C3" w:rsidP="00390D2A">
      <w:pPr>
        <w:pStyle w:val="Code"/>
        <w:rPr>
          <w:highlight w:val="white"/>
        </w:rPr>
      </w:pPr>
      <w:r w:rsidRPr="00EC76D5">
        <w:rPr>
          <w:highlight w:val="white"/>
        </w:rPr>
        <w:t xml:space="preserve">  fseek(stream, currPosition, (int) SEEK_SET);</w:t>
      </w:r>
    </w:p>
    <w:p w14:paraId="1EEE77C5" w14:textId="77777777" w:rsidR="000644C3" w:rsidRPr="00EC76D5" w:rsidRDefault="000644C3" w:rsidP="00390D2A">
      <w:pPr>
        <w:pStyle w:val="Code"/>
        <w:rPr>
          <w:highlight w:val="white"/>
        </w:rPr>
      </w:pPr>
    </w:p>
    <w:p w14:paraId="3D759250" w14:textId="77777777" w:rsidR="000644C3" w:rsidRPr="00EC76D5" w:rsidRDefault="000644C3" w:rsidP="00390D2A">
      <w:pPr>
        <w:pStyle w:val="Code"/>
        <w:rPr>
          <w:highlight w:val="white"/>
        </w:rPr>
      </w:pPr>
      <w:r w:rsidRPr="00EC76D5">
        <w:rPr>
          <w:highlight w:val="white"/>
        </w:rPr>
        <w:t xml:space="preserve">  { BOOL endOfFile = (currPosition == lastPosition);</w:t>
      </w:r>
    </w:p>
    <w:p w14:paraId="627AE76B" w14:textId="77777777" w:rsidR="000644C3" w:rsidRPr="00EC76D5" w:rsidRDefault="000644C3" w:rsidP="00390D2A">
      <w:pPr>
        <w:pStyle w:val="Code"/>
        <w:rPr>
          <w:highlight w:val="white"/>
        </w:rPr>
      </w:pPr>
      <w:r w:rsidRPr="00EC76D5">
        <w:rPr>
          <w:highlight w:val="white"/>
        </w:rPr>
        <w:lastRenderedPageBreak/>
        <w:t xml:space="preserve">    return endOfFile;</w:t>
      </w:r>
    </w:p>
    <w:p w14:paraId="200CE457" w14:textId="77777777" w:rsidR="000644C3" w:rsidRPr="00EC76D5" w:rsidRDefault="000644C3" w:rsidP="00390D2A">
      <w:pPr>
        <w:pStyle w:val="Code"/>
        <w:rPr>
          <w:highlight w:val="white"/>
        </w:rPr>
      </w:pPr>
      <w:r w:rsidRPr="00EC76D5">
        <w:rPr>
          <w:highlight w:val="white"/>
        </w:rPr>
        <w:t xml:space="preserve">  }</w:t>
      </w:r>
    </w:p>
    <w:p w14:paraId="29A0A9BC" w14:textId="77777777" w:rsidR="000644C3" w:rsidRPr="00EC76D5" w:rsidRDefault="000644C3" w:rsidP="00390D2A">
      <w:pPr>
        <w:pStyle w:val="Code"/>
        <w:rPr>
          <w:highlight w:val="white"/>
        </w:rPr>
      </w:pPr>
      <w:r w:rsidRPr="00EC76D5">
        <w:rPr>
          <w:highlight w:val="white"/>
        </w:rPr>
        <w:t>}</w:t>
      </w:r>
    </w:p>
    <w:p w14:paraId="139C59C1" w14:textId="77777777" w:rsidR="000644C3" w:rsidRPr="00EC76D5" w:rsidRDefault="000644C3" w:rsidP="00390D2A">
      <w:pPr>
        <w:pStyle w:val="Code"/>
        <w:rPr>
          <w:highlight w:val="white"/>
        </w:rPr>
      </w:pPr>
    </w:p>
    <w:p w14:paraId="702C0D63" w14:textId="77777777" w:rsidR="000644C3" w:rsidRPr="00EC76D5" w:rsidRDefault="000644C3" w:rsidP="00390D2A">
      <w:pPr>
        <w:pStyle w:val="Code"/>
        <w:rPr>
          <w:highlight w:val="white"/>
        </w:rPr>
      </w:pPr>
      <w:r w:rsidRPr="00EC76D5">
        <w:rPr>
          <w:highlight w:val="white"/>
        </w:rPr>
        <w:t>int ferror(FILE* stream) {</w:t>
      </w:r>
    </w:p>
    <w:p w14:paraId="650A8BB8" w14:textId="77777777" w:rsidR="000644C3" w:rsidRPr="00EC76D5" w:rsidRDefault="000644C3" w:rsidP="00390D2A">
      <w:pPr>
        <w:pStyle w:val="Code"/>
        <w:rPr>
          <w:highlight w:val="white"/>
        </w:rPr>
      </w:pPr>
      <w:r w:rsidRPr="00EC76D5">
        <w:rPr>
          <w:highlight w:val="white"/>
        </w:rPr>
        <w:t xml:space="preserve">  return stream-&gt;errno;</w:t>
      </w:r>
    </w:p>
    <w:p w14:paraId="609EFC51" w14:textId="77777777" w:rsidR="000644C3" w:rsidRPr="00EC76D5" w:rsidRDefault="000644C3" w:rsidP="00390D2A">
      <w:pPr>
        <w:pStyle w:val="Code"/>
        <w:rPr>
          <w:highlight w:val="white"/>
        </w:rPr>
      </w:pPr>
      <w:r w:rsidRPr="00EC76D5">
        <w:rPr>
          <w:highlight w:val="white"/>
        </w:rPr>
        <w:t>}</w:t>
      </w:r>
    </w:p>
    <w:p w14:paraId="4E428D89" w14:textId="77777777" w:rsidR="000644C3" w:rsidRPr="00EC76D5" w:rsidRDefault="000644C3" w:rsidP="00390D2A">
      <w:pPr>
        <w:pStyle w:val="Code"/>
        <w:rPr>
          <w:highlight w:val="white"/>
        </w:rPr>
      </w:pPr>
    </w:p>
    <w:p w14:paraId="47CC78C4" w14:textId="77777777" w:rsidR="000644C3" w:rsidRPr="00EC76D5" w:rsidRDefault="000644C3" w:rsidP="00390D2A">
      <w:pPr>
        <w:pStyle w:val="Code"/>
        <w:rPr>
          <w:highlight w:val="white"/>
        </w:rPr>
      </w:pPr>
      <w:r w:rsidRPr="00EC76D5">
        <w:rPr>
          <w:highlight w:val="white"/>
        </w:rPr>
        <w:t>void perror(const char* s) {</w:t>
      </w:r>
    </w:p>
    <w:p w14:paraId="0A41CC7A" w14:textId="77777777" w:rsidR="000644C3" w:rsidRPr="00EC76D5" w:rsidRDefault="000644C3" w:rsidP="00390D2A">
      <w:pPr>
        <w:pStyle w:val="Code"/>
        <w:rPr>
          <w:highlight w:val="white"/>
        </w:rPr>
      </w:pPr>
      <w:r w:rsidRPr="00EC76D5">
        <w:rPr>
          <w:highlight w:val="white"/>
        </w:rPr>
        <w:t xml:space="preserve">  printf("%s: %s.\n", s, strerror(errno));</w:t>
      </w:r>
    </w:p>
    <w:p w14:paraId="6EA6EFC3" w14:textId="194E0C8F" w:rsidR="000644C3" w:rsidRPr="00EC76D5" w:rsidRDefault="000644C3" w:rsidP="00390D2A">
      <w:pPr>
        <w:pStyle w:val="Code"/>
      </w:pPr>
      <w:r w:rsidRPr="00EC76D5">
        <w:rPr>
          <w:highlight w:val="white"/>
        </w:rPr>
        <w:t>}</w:t>
      </w:r>
    </w:p>
    <w:p w14:paraId="428D7C4D" w14:textId="63A9D82B" w:rsidR="00D62A8B" w:rsidRPr="00EC76D5" w:rsidRDefault="004007C3" w:rsidP="00265BDF">
      <w:pPr>
        <w:pStyle w:val="Rubrik2"/>
      </w:pPr>
      <w:bookmarkStart w:id="537" w:name="_Toc49764469"/>
      <w:r w:rsidRPr="00EC76D5">
        <w:t>The Standard Library</w:t>
      </w:r>
      <w:bookmarkEnd w:id="537"/>
    </w:p>
    <w:p w14:paraId="6289FDFB" w14:textId="4B5A32CA" w:rsidR="003420EA" w:rsidRPr="00EC76D5" w:rsidRDefault="004B0675" w:rsidP="003420EA">
      <w:pPr>
        <w:pStyle w:val="CodeListing"/>
      </w:pPr>
      <w:r>
        <w:t>s</w:t>
      </w:r>
      <w:r w:rsidR="003420EA" w:rsidRPr="00EC76D5">
        <w:t>td</w:t>
      </w:r>
      <w:r>
        <w:t>l</w:t>
      </w:r>
      <w:r w:rsidR="003420EA" w:rsidRPr="00EC76D5">
        <w:t>ib.h</w:t>
      </w:r>
    </w:p>
    <w:p w14:paraId="1EB5D179" w14:textId="77777777" w:rsidR="006B43FE" w:rsidRPr="00EC76D5" w:rsidRDefault="006B43FE" w:rsidP="006B43FE">
      <w:pPr>
        <w:pStyle w:val="Code"/>
        <w:rPr>
          <w:highlight w:val="white"/>
        </w:rPr>
      </w:pPr>
      <w:r w:rsidRPr="00EC76D5">
        <w:rPr>
          <w:highlight w:val="white"/>
        </w:rPr>
        <w:t>#ifndef __STDLIB_H__</w:t>
      </w:r>
    </w:p>
    <w:p w14:paraId="4031BE63" w14:textId="77777777" w:rsidR="006B43FE" w:rsidRPr="00EC76D5" w:rsidRDefault="006B43FE" w:rsidP="006B43FE">
      <w:pPr>
        <w:pStyle w:val="Code"/>
        <w:rPr>
          <w:highlight w:val="white"/>
        </w:rPr>
      </w:pPr>
      <w:r w:rsidRPr="00EC76D5">
        <w:rPr>
          <w:highlight w:val="white"/>
        </w:rPr>
        <w:t>#define __STDLIB_H__</w:t>
      </w:r>
    </w:p>
    <w:p w14:paraId="4F61B4FB" w14:textId="77777777" w:rsidR="006B43FE" w:rsidRPr="00EC76D5" w:rsidRDefault="006B43FE" w:rsidP="006B43FE">
      <w:pPr>
        <w:pStyle w:val="Code"/>
        <w:rPr>
          <w:highlight w:val="white"/>
        </w:rPr>
      </w:pPr>
    </w:p>
    <w:p w14:paraId="7268D2ED" w14:textId="77777777" w:rsidR="006B43FE" w:rsidRPr="00EC76D5" w:rsidRDefault="006B43FE" w:rsidP="006B43FE">
      <w:pPr>
        <w:pStyle w:val="Code"/>
        <w:rPr>
          <w:highlight w:val="white"/>
        </w:rPr>
      </w:pPr>
      <w:r w:rsidRPr="00EC76D5">
        <w:rPr>
          <w:highlight w:val="white"/>
        </w:rPr>
        <w:t>#define NULL ((void*) 0)</w:t>
      </w:r>
    </w:p>
    <w:p w14:paraId="3A70D4D2" w14:textId="77777777" w:rsidR="006B43FE" w:rsidRPr="00EC76D5" w:rsidRDefault="006B43FE" w:rsidP="006B43FE">
      <w:pPr>
        <w:pStyle w:val="Code"/>
        <w:rPr>
          <w:highlight w:val="white"/>
        </w:rPr>
      </w:pPr>
    </w:p>
    <w:p w14:paraId="15A1468C" w14:textId="77777777" w:rsidR="006B43FE" w:rsidRPr="00EC76D5" w:rsidRDefault="006B43FE" w:rsidP="006B43FE">
      <w:pPr>
        <w:pStyle w:val="Code"/>
        <w:rPr>
          <w:highlight w:val="white"/>
        </w:rPr>
      </w:pPr>
      <w:r w:rsidRPr="00EC76D5">
        <w:rPr>
          <w:highlight w:val="white"/>
        </w:rPr>
        <w:t>double atof(char* s);</w:t>
      </w:r>
    </w:p>
    <w:p w14:paraId="671C1C8F" w14:textId="77777777" w:rsidR="006B43FE" w:rsidRPr="00EC76D5" w:rsidRDefault="006B43FE" w:rsidP="006B43FE">
      <w:pPr>
        <w:pStyle w:val="Code"/>
        <w:rPr>
          <w:highlight w:val="white"/>
        </w:rPr>
      </w:pPr>
      <w:r w:rsidRPr="00EC76D5">
        <w:rPr>
          <w:highlight w:val="white"/>
        </w:rPr>
        <w:t>int atoi(char* s);</w:t>
      </w:r>
    </w:p>
    <w:p w14:paraId="3C808087" w14:textId="77777777" w:rsidR="006B43FE" w:rsidRPr="00EC76D5" w:rsidRDefault="006B43FE" w:rsidP="006B43FE">
      <w:pPr>
        <w:pStyle w:val="Code"/>
        <w:rPr>
          <w:highlight w:val="white"/>
        </w:rPr>
      </w:pPr>
      <w:r w:rsidRPr="00EC76D5">
        <w:rPr>
          <w:highlight w:val="white"/>
        </w:rPr>
        <w:t>long atol(char* s);</w:t>
      </w:r>
    </w:p>
    <w:p w14:paraId="28CF8812" w14:textId="77777777" w:rsidR="006B43FE" w:rsidRPr="00EC76D5" w:rsidRDefault="006B43FE" w:rsidP="006B43FE">
      <w:pPr>
        <w:pStyle w:val="Code"/>
        <w:rPr>
          <w:highlight w:val="white"/>
        </w:rPr>
      </w:pPr>
    </w:p>
    <w:p w14:paraId="3CA3E9E3" w14:textId="77777777" w:rsidR="006B43FE" w:rsidRPr="00EC76D5" w:rsidRDefault="006B43FE" w:rsidP="006B43FE">
      <w:pPr>
        <w:pStyle w:val="Code"/>
        <w:rPr>
          <w:highlight w:val="white"/>
        </w:rPr>
      </w:pPr>
      <w:r w:rsidRPr="00EC76D5">
        <w:rPr>
          <w:highlight w:val="white"/>
        </w:rPr>
        <w:t>double strtod(char* s, char** endp);</w:t>
      </w:r>
    </w:p>
    <w:p w14:paraId="77509103" w14:textId="77777777" w:rsidR="006B43FE" w:rsidRPr="00EC76D5" w:rsidRDefault="006B43FE" w:rsidP="006B43FE">
      <w:pPr>
        <w:pStyle w:val="Code"/>
        <w:rPr>
          <w:highlight w:val="white"/>
        </w:rPr>
      </w:pPr>
      <w:r w:rsidRPr="00EC76D5">
        <w:rPr>
          <w:highlight w:val="white"/>
        </w:rPr>
        <w:t>long strtol(char* s, char** endp, int base);</w:t>
      </w:r>
    </w:p>
    <w:p w14:paraId="68D82157" w14:textId="77777777" w:rsidR="006B43FE" w:rsidRPr="00EC76D5" w:rsidRDefault="006B43FE" w:rsidP="006B43FE">
      <w:pPr>
        <w:pStyle w:val="Code"/>
        <w:rPr>
          <w:highlight w:val="white"/>
        </w:rPr>
      </w:pPr>
      <w:r w:rsidRPr="00EC76D5">
        <w:rPr>
          <w:highlight w:val="white"/>
        </w:rPr>
        <w:t>unsigned long strtoul(char* s, char** endp, int base);</w:t>
      </w:r>
    </w:p>
    <w:p w14:paraId="4683ED2F" w14:textId="77777777" w:rsidR="006B43FE" w:rsidRPr="00EC76D5" w:rsidRDefault="006B43FE" w:rsidP="006B43FE">
      <w:pPr>
        <w:pStyle w:val="Code"/>
        <w:rPr>
          <w:highlight w:val="white"/>
        </w:rPr>
      </w:pPr>
    </w:p>
    <w:p w14:paraId="4E2EF11A" w14:textId="77777777" w:rsidR="006B43FE" w:rsidRPr="00EC76D5" w:rsidRDefault="006B43FE" w:rsidP="006B43FE">
      <w:pPr>
        <w:pStyle w:val="Code"/>
        <w:rPr>
          <w:highlight w:val="white"/>
        </w:rPr>
      </w:pPr>
      <w:r w:rsidRPr="00EC76D5">
        <w:rPr>
          <w:highlight w:val="white"/>
        </w:rPr>
        <w:t>int rand(void);</w:t>
      </w:r>
    </w:p>
    <w:p w14:paraId="79E441CB" w14:textId="77777777" w:rsidR="006B43FE" w:rsidRPr="00EC76D5" w:rsidRDefault="006B43FE" w:rsidP="006B43FE">
      <w:pPr>
        <w:pStyle w:val="Code"/>
        <w:rPr>
          <w:highlight w:val="white"/>
        </w:rPr>
      </w:pPr>
      <w:r w:rsidRPr="00EC76D5">
        <w:rPr>
          <w:highlight w:val="white"/>
        </w:rPr>
        <w:t>void srand(unsigned int seed);</w:t>
      </w:r>
    </w:p>
    <w:p w14:paraId="44BCF04C" w14:textId="77777777" w:rsidR="006B43FE" w:rsidRPr="00EC76D5" w:rsidRDefault="006B43FE" w:rsidP="006B43FE">
      <w:pPr>
        <w:pStyle w:val="Code"/>
        <w:rPr>
          <w:highlight w:val="white"/>
        </w:rPr>
      </w:pPr>
    </w:p>
    <w:p w14:paraId="1F5B6EA6" w14:textId="77777777" w:rsidR="006B43FE" w:rsidRPr="00EC76D5" w:rsidRDefault="006B43FE" w:rsidP="006B43FE">
      <w:pPr>
        <w:pStyle w:val="Code"/>
        <w:rPr>
          <w:highlight w:val="white"/>
        </w:rPr>
      </w:pPr>
      <w:r w:rsidRPr="00EC76D5">
        <w:rPr>
          <w:highlight w:val="white"/>
        </w:rPr>
        <w:t>char* getenv(const char* name);</w:t>
      </w:r>
    </w:p>
    <w:p w14:paraId="11B0A462" w14:textId="77777777" w:rsidR="006B43FE" w:rsidRPr="00EC76D5" w:rsidRDefault="006B43FE" w:rsidP="006B43FE">
      <w:pPr>
        <w:pStyle w:val="Code"/>
        <w:rPr>
          <w:highlight w:val="white"/>
        </w:rPr>
      </w:pPr>
      <w:r w:rsidRPr="00EC76D5">
        <w:rPr>
          <w:highlight w:val="white"/>
        </w:rPr>
        <w:t>int system(const char* command);</w:t>
      </w:r>
    </w:p>
    <w:p w14:paraId="409F016B" w14:textId="77777777" w:rsidR="006B43FE" w:rsidRPr="00EC76D5" w:rsidRDefault="006B43FE" w:rsidP="006B43FE">
      <w:pPr>
        <w:pStyle w:val="Code"/>
        <w:rPr>
          <w:highlight w:val="white"/>
        </w:rPr>
      </w:pPr>
    </w:p>
    <w:p w14:paraId="2F063A18" w14:textId="77777777" w:rsidR="006B43FE" w:rsidRPr="00EC76D5" w:rsidRDefault="006B43FE" w:rsidP="006B43FE">
      <w:pPr>
        <w:pStyle w:val="Code"/>
        <w:rPr>
          <w:highlight w:val="white"/>
        </w:rPr>
      </w:pPr>
      <w:r w:rsidRPr="00EC76D5">
        <w:rPr>
          <w:highlight w:val="white"/>
        </w:rPr>
        <w:t>void abort(void);</w:t>
      </w:r>
    </w:p>
    <w:p w14:paraId="1CEF647E" w14:textId="77777777" w:rsidR="006B43FE" w:rsidRPr="00EC76D5" w:rsidRDefault="006B43FE" w:rsidP="006B43FE">
      <w:pPr>
        <w:pStyle w:val="Code"/>
        <w:rPr>
          <w:highlight w:val="white"/>
        </w:rPr>
      </w:pPr>
      <w:r w:rsidRPr="00EC76D5">
        <w:rPr>
          <w:highlight w:val="white"/>
        </w:rPr>
        <w:t>void exit(int status);</w:t>
      </w:r>
    </w:p>
    <w:p w14:paraId="26EEEAF9" w14:textId="77777777" w:rsidR="006B43FE" w:rsidRPr="00EC76D5" w:rsidRDefault="006B43FE" w:rsidP="006B43FE">
      <w:pPr>
        <w:pStyle w:val="Code"/>
        <w:rPr>
          <w:highlight w:val="white"/>
        </w:rPr>
      </w:pPr>
    </w:p>
    <w:p w14:paraId="36B92AF3" w14:textId="77777777" w:rsidR="006B43FE" w:rsidRPr="00EC76D5" w:rsidRDefault="006B43FE" w:rsidP="006B43FE">
      <w:pPr>
        <w:pStyle w:val="Code"/>
        <w:rPr>
          <w:highlight w:val="white"/>
        </w:rPr>
      </w:pPr>
      <w:r w:rsidRPr="00EC76D5">
        <w:rPr>
          <w:highlight w:val="white"/>
        </w:rPr>
        <w:t>#define FUNC_MAX 256</w:t>
      </w:r>
    </w:p>
    <w:p w14:paraId="78B1739B" w14:textId="77777777" w:rsidR="006B43FE" w:rsidRPr="00EC76D5" w:rsidRDefault="006B43FE" w:rsidP="006B43FE">
      <w:pPr>
        <w:pStyle w:val="Code"/>
        <w:rPr>
          <w:highlight w:val="white"/>
        </w:rPr>
      </w:pPr>
      <w:r w:rsidRPr="00EC76D5">
        <w:rPr>
          <w:highlight w:val="white"/>
        </w:rPr>
        <w:t>#define OPEN_MAX 16</w:t>
      </w:r>
    </w:p>
    <w:p w14:paraId="4AACFE83" w14:textId="77777777" w:rsidR="006B43FE" w:rsidRPr="00EC76D5" w:rsidRDefault="006B43FE" w:rsidP="006B43FE">
      <w:pPr>
        <w:pStyle w:val="Code"/>
        <w:rPr>
          <w:highlight w:val="white"/>
        </w:rPr>
      </w:pPr>
    </w:p>
    <w:p w14:paraId="69ACD582" w14:textId="77777777" w:rsidR="006B43FE" w:rsidRPr="00EC76D5" w:rsidRDefault="006B43FE" w:rsidP="006B43FE">
      <w:pPr>
        <w:pStyle w:val="Code"/>
        <w:rPr>
          <w:highlight w:val="white"/>
        </w:rPr>
      </w:pPr>
      <w:r w:rsidRPr="00EC76D5">
        <w:rPr>
          <w:highlight w:val="white"/>
        </w:rPr>
        <w:t>typedef void(*FCN)(void);</w:t>
      </w:r>
    </w:p>
    <w:p w14:paraId="2687C7FA" w14:textId="77777777" w:rsidR="006B43FE" w:rsidRPr="00EC76D5" w:rsidRDefault="006B43FE" w:rsidP="006B43FE">
      <w:pPr>
        <w:pStyle w:val="Code"/>
        <w:rPr>
          <w:highlight w:val="white"/>
        </w:rPr>
      </w:pPr>
      <w:r w:rsidRPr="00EC76D5">
        <w:rPr>
          <w:highlight w:val="white"/>
        </w:rPr>
        <w:t>int atexit(FCN fcn);</w:t>
      </w:r>
    </w:p>
    <w:p w14:paraId="420F7CF0" w14:textId="77777777" w:rsidR="006B43FE" w:rsidRPr="00EC76D5" w:rsidRDefault="006B43FE" w:rsidP="006B43FE">
      <w:pPr>
        <w:pStyle w:val="Code"/>
        <w:rPr>
          <w:highlight w:val="white"/>
        </w:rPr>
      </w:pPr>
    </w:p>
    <w:p w14:paraId="6738E917" w14:textId="77777777" w:rsidR="006B43FE" w:rsidRPr="00EC76D5" w:rsidRDefault="006B43FE" w:rsidP="006B43FE">
      <w:pPr>
        <w:pStyle w:val="Code"/>
        <w:rPr>
          <w:highlight w:val="white"/>
        </w:rPr>
      </w:pPr>
      <w:r w:rsidRPr="00EC76D5">
        <w:rPr>
          <w:highlight w:val="white"/>
        </w:rPr>
        <w:t>int abs(int value);</w:t>
      </w:r>
    </w:p>
    <w:p w14:paraId="0D52F266" w14:textId="77777777" w:rsidR="006B43FE" w:rsidRPr="00EC76D5" w:rsidRDefault="006B43FE" w:rsidP="006B43FE">
      <w:pPr>
        <w:pStyle w:val="Code"/>
        <w:rPr>
          <w:highlight w:val="white"/>
        </w:rPr>
      </w:pPr>
      <w:r w:rsidRPr="00EC76D5">
        <w:rPr>
          <w:highlight w:val="white"/>
        </w:rPr>
        <w:t>long labs(long value);</w:t>
      </w:r>
    </w:p>
    <w:p w14:paraId="4229DAC4" w14:textId="77777777" w:rsidR="006B43FE" w:rsidRPr="00EC76D5" w:rsidRDefault="006B43FE" w:rsidP="006B43FE">
      <w:pPr>
        <w:pStyle w:val="Code"/>
        <w:rPr>
          <w:highlight w:val="white"/>
        </w:rPr>
      </w:pPr>
    </w:p>
    <w:p w14:paraId="5ABA7562" w14:textId="77777777" w:rsidR="006B43FE" w:rsidRPr="00EC76D5" w:rsidRDefault="006B43FE" w:rsidP="006B43FE">
      <w:pPr>
        <w:pStyle w:val="Code"/>
        <w:rPr>
          <w:highlight w:val="white"/>
        </w:rPr>
      </w:pPr>
      <w:r w:rsidRPr="00EC76D5">
        <w:rPr>
          <w:highlight w:val="white"/>
        </w:rPr>
        <w:t>void* malloc(size_t size);</w:t>
      </w:r>
    </w:p>
    <w:p w14:paraId="3E3604D2" w14:textId="77777777" w:rsidR="006B43FE" w:rsidRPr="00EC76D5" w:rsidRDefault="006B43FE" w:rsidP="006B43FE">
      <w:pPr>
        <w:pStyle w:val="Code"/>
        <w:rPr>
          <w:highlight w:val="white"/>
        </w:rPr>
      </w:pPr>
      <w:r w:rsidRPr="00EC76D5">
        <w:rPr>
          <w:highlight w:val="white"/>
        </w:rPr>
        <w:t>void* realloc(void* ptr, size_t newSize);</w:t>
      </w:r>
    </w:p>
    <w:p w14:paraId="3963CC6C" w14:textId="77777777" w:rsidR="006B43FE" w:rsidRPr="00EC76D5" w:rsidRDefault="006B43FE" w:rsidP="006B43FE">
      <w:pPr>
        <w:pStyle w:val="Code"/>
        <w:rPr>
          <w:highlight w:val="white"/>
        </w:rPr>
      </w:pPr>
      <w:r w:rsidRPr="00EC76D5">
        <w:rPr>
          <w:highlight w:val="white"/>
        </w:rPr>
        <w:t>void* calloc(size_t num, size_t size);</w:t>
      </w:r>
    </w:p>
    <w:p w14:paraId="44A626CC" w14:textId="77777777" w:rsidR="006B43FE" w:rsidRPr="00EC76D5" w:rsidRDefault="006B43FE" w:rsidP="006B43FE">
      <w:pPr>
        <w:pStyle w:val="Code"/>
        <w:rPr>
          <w:highlight w:val="white"/>
        </w:rPr>
      </w:pPr>
      <w:r w:rsidRPr="00EC76D5">
        <w:rPr>
          <w:highlight w:val="white"/>
        </w:rPr>
        <w:t>void free(void* ptr);</w:t>
      </w:r>
    </w:p>
    <w:p w14:paraId="352B389A" w14:textId="77777777" w:rsidR="006B43FE" w:rsidRPr="00EC76D5" w:rsidRDefault="006B43FE" w:rsidP="006B43FE">
      <w:pPr>
        <w:pStyle w:val="Code"/>
        <w:rPr>
          <w:highlight w:val="white"/>
        </w:rPr>
      </w:pPr>
    </w:p>
    <w:p w14:paraId="56273347" w14:textId="77777777" w:rsidR="006B43FE" w:rsidRPr="00EC76D5" w:rsidRDefault="006B43FE" w:rsidP="006B43FE">
      <w:pPr>
        <w:pStyle w:val="Code"/>
        <w:rPr>
          <w:highlight w:val="white"/>
        </w:rPr>
      </w:pPr>
      <w:r w:rsidRPr="00EC76D5">
        <w:rPr>
          <w:highlight w:val="white"/>
        </w:rPr>
        <w:t>void qsort(const void* valueList, size_t listSize, size_t valueSize,</w:t>
      </w:r>
    </w:p>
    <w:p w14:paraId="38E701A3" w14:textId="77777777" w:rsidR="006B43FE" w:rsidRPr="00EC76D5" w:rsidRDefault="006B43FE" w:rsidP="006B43FE">
      <w:pPr>
        <w:pStyle w:val="Code"/>
        <w:rPr>
          <w:highlight w:val="white"/>
        </w:rPr>
      </w:pPr>
      <w:r w:rsidRPr="00EC76D5">
        <w:rPr>
          <w:highlight w:val="white"/>
        </w:rPr>
        <w:t xml:space="preserve">           int (*compare)(const void*, const void*), ...);</w:t>
      </w:r>
    </w:p>
    <w:p w14:paraId="113691B3" w14:textId="77777777" w:rsidR="006B43FE" w:rsidRPr="00EC76D5" w:rsidRDefault="006B43FE" w:rsidP="006B43FE">
      <w:pPr>
        <w:pStyle w:val="Code"/>
        <w:rPr>
          <w:highlight w:val="white"/>
        </w:rPr>
      </w:pPr>
    </w:p>
    <w:p w14:paraId="69BA3E23" w14:textId="77777777" w:rsidR="006B43FE" w:rsidRPr="00EC76D5" w:rsidRDefault="006B43FE" w:rsidP="006B43FE">
      <w:pPr>
        <w:pStyle w:val="Code"/>
        <w:rPr>
          <w:highlight w:val="white"/>
        </w:rPr>
      </w:pPr>
      <w:r w:rsidRPr="00EC76D5">
        <w:rPr>
          <w:highlight w:val="white"/>
        </w:rPr>
        <w:t>void* bsearch(const void* key, const void* valueList, size_t listSize,</w:t>
      </w:r>
    </w:p>
    <w:p w14:paraId="53E85AA7" w14:textId="62AD82D0" w:rsidR="006B43FE" w:rsidRPr="00EC76D5" w:rsidRDefault="006B43FE" w:rsidP="006B43FE">
      <w:pPr>
        <w:pStyle w:val="Code"/>
        <w:rPr>
          <w:highlight w:val="white"/>
        </w:rPr>
      </w:pPr>
      <w:r w:rsidRPr="00EC76D5">
        <w:rPr>
          <w:highlight w:val="white"/>
        </w:rPr>
        <w:t xml:space="preserve">              size_t valueSize, int (*compare)(const void*, const void*));</w:t>
      </w:r>
    </w:p>
    <w:p w14:paraId="13EA9E33" w14:textId="77777777" w:rsidR="006B43FE" w:rsidRPr="00EC76D5" w:rsidRDefault="006B43FE" w:rsidP="006B43FE">
      <w:pPr>
        <w:pStyle w:val="Code"/>
        <w:rPr>
          <w:highlight w:val="white"/>
        </w:rPr>
      </w:pPr>
    </w:p>
    <w:p w14:paraId="2AC3C2BA" w14:textId="77777777" w:rsidR="006B43FE" w:rsidRPr="00EC76D5" w:rsidRDefault="006B43FE" w:rsidP="006B43FE">
      <w:pPr>
        <w:pStyle w:val="Code"/>
        <w:rPr>
          <w:highlight w:val="white"/>
        </w:rPr>
      </w:pPr>
      <w:r w:rsidRPr="00EC76D5">
        <w:rPr>
          <w:highlight w:val="white"/>
        </w:rPr>
        <w:t>int abs(int value);</w:t>
      </w:r>
    </w:p>
    <w:p w14:paraId="331215E4" w14:textId="77777777" w:rsidR="006B43FE" w:rsidRPr="00EC76D5" w:rsidRDefault="006B43FE" w:rsidP="006B43FE">
      <w:pPr>
        <w:pStyle w:val="Code"/>
        <w:rPr>
          <w:highlight w:val="white"/>
        </w:rPr>
      </w:pPr>
      <w:r w:rsidRPr="00EC76D5">
        <w:rPr>
          <w:highlight w:val="white"/>
        </w:rPr>
        <w:t>long labs(long value);</w:t>
      </w:r>
    </w:p>
    <w:p w14:paraId="57DE87C5" w14:textId="77777777" w:rsidR="006B43FE" w:rsidRPr="00EC76D5" w:rsidRDefault="006B43FE" w:rsidP="006B43FE">
      <w:pPr>
        <w:pStyle w:val="Code"/>
        <w:rPr>
          <w:highlight w:val="white"/>
        </w:rPr>
      </w:pPr>
    </w:p>
    <w:p w14:paraId="0F0B7666" w14:textId="77777777" w:rsidR="006B43FE" w:rsidRPr="00EC76D5" w:rsidRDefault="006B43FE" w:rsidP="006B43FE">
      <w:pPr>
        <w:pStyle w:val="Code"/>
        <w:rPr>
          <w:highlight w:val="white"/>
        </w:rPr>
      </w:pPr>
      <w:r w:rsidRPr="00EC76D5">
        <w:rPr>
          <w:highlight w:val="white"/>
        </w:rPr>
        <w:t>typedef struct {</w:t>
      </w:r>
    </w:p>
    <w:p w14:paraId="45C9D4C3" w14:textId="77777777" w:rsidR="006B43FE" w:rsidRPr="00EC76D5" w:rsidRDefault="006B43FE" w:rsidP="006B43FE">
      <w:pPr>
        <w:pStyle w:val="Code"/>
        <w:rPr>
          <w:highlight w:val="white"/>
        </w:rPr>
      </w:pPr>
      <w:r w:rsidRPr="00EC76D5">
        <w:rPr>
          <w:highlight w:val="white"/>
        </w:rPr>
        <w:t xml:space="preserve">  int quot, rem;</w:t>
      </w:r>
    </w:p>
    <w:p w14:paraId="6AF40F09" w14:textId="77777777" w:rsidR="006B43FE" w:rsidRPr="00EC76D5" w:rsidRDefault="006B43FE" w:rsidP="006B43FE">
      <w:pPr>
        <w:pStyle w:val="Code"/>
        <w:rPr>
          <w:highlight w:val="white"/>
        </w:rPr>
      </w:pPr>
      <w:r w:rsidRPr="00EC76D5">
        <w:rPr>
          <w:highlight w:val="white"/>
        </w:rPr>
        <w:t>} div_t;</w:t>
      </w:r>
    </w:p>
    <w:p w14:paraId="2FF1B013" w14:textId="77777777" w:rsidR="006B43FE" w:rsidRPr="00EC76D5" w:rsidRDefault="006B43FE" w:rsidP="006B43FE">
      <w:pPr>
        <w:pStyle w:val="Code"/>
        <w:rPr>
          <w:highlight w:val="white"/>
        </w:rPr>
      </w:pPr>
    </w:p>
    <w:p w14:paraId="65FCA0A4" w14:textId="77777777" w:rsidR="006B43FE" w:rsidRPr="00EC76D5" w:rsidRDefault="006B43FE" w:rsidP="006B43FE">
      <w:pPr>
        <w:pStyle w:val="Code"/>
        <w:rPr>
          <w:highlight w:val="white"/>
        </w:rPr>
      </w:pPr>
      <w:r w:rsidRPr="00EC76D5">
        <w:rPr>
          <w:highlight w:val="white"/>
        </w:rPr>
        <w:t>div_t div(int num, int denum);</w:t>
      </w:r>
    </w:p>
    <w:p w14:paraId="27ABA851" w14:textId="77777777" w:rsidR="006B43FE" w:rsidRPr="00EC76D5" w:rsidRDefault="006B43FE" w:rsidP="006B43FE">
      <w:pPr>
        <w:pStyle w:val="Code"/>
        <w:rPr>
          <w:highlight w:val="white"/>
        </w:rPr>
      </w:pPr>
    </w:p>
    <w:p w14:paraId="7F65051D" w14:textId="77777777" w:rsidR="006B43FE" w:rsidRPr="00EC76D5" w:rsidRDefault="006B43FE" w:rsidP="006B43FE">
      <w:pPr>
        <w:pStyle w:val="Code"/>
        <w:rPr>
          <w:highlight w:val="white"/>
        </w:rPr>
      </w:pPr>
      <w:r w:rsidRPr="00EC76D5">
        <w:rPr>
          <w:highlight w:val="white"/>
        </w:rPr>
        <w:t>typedef struct {</w:t>
      </w:r>
    </w:p>
    <w:p w14:paraId="618213A2" w14:textId="77777777" w:rsidR="006B43FE" w:rsidRPr="00EC76D5" w:rsidRDefault="006B43FE" w:rsidP="006B43FE">
      <w:pPr>
        <w:pStyle w:val="Code"/>
        <w:rPr>
          <w:highlight w:val="white"/>
        </w:rPr>
      </w:pPr>
      <w:r w:rsidRPr="00EC76D5">
        <w:rPr>
          <w:highlight w:val="white"/>
        </w:rPr>
        <w:t xml:space="preserve">  long quot, rem;</w:t>
      </w:r>
    </w:p>
    <w:p w14:paraId="56380F7B" w14:textId="77777777" w:rsidR="006B43FE" w:rsidRPr="00EC76D5" w:rsidRDefault="006B43FE" w:rsidP="006B43FE">
      <w:pPr>
        <w:pStyle w:val="Code"/>
        <w:rPr>
          <w:highlight w:val="white"/>
        </w:rPr>
      </w:pPr>
      <w:r w:rsidRPr="00EC76D5">
        <w:rPr>
          <w:highlight w:val="white"/>
        </w:rPr>
        <w:t>} ldiv_t;</w:t>
      </w:r>
    </w:p>
    <w:p w14:paraId="3FB6D586" w14:textId="77777777" w:rsidR="006B43FE" w:rsidRPr="00EC76D5" w:rsidRDefault="006B43FE" w:rsidP="006B43FE">
      <w:pPr>
        <w:pStyle w:val="Code"/>
        <w:rPr>
          <w:highlight w:val="white"/>
        </w:rPr>
      </w:pPr>
    </w:p>
    <w:p w14:paraId="642A4879" w14:textId="77777777" w:rsidR="006B43FE" w:rsidRPr="00EC76D5" w:rsidRDefault="006B43FE" w:rsidP="006B43FE">
      <w:pPr>
        <w:pStyle w:val="Code"/>
        <w:rPr>
          <w:highlight w:val="white"/>
        </w:rPr>
      </w:pPr>
      <w:r w:rsidRPr="00EC76D5">
        <w:rPr>
          <w:highlight w:val="white"/>
        </w:rPr>
        <w:t>ldiv_t ldiv(long num, long denum);</w:t>
      </w:r>
    </w:p>
    <w:p w14:paraId="24BA330A" w14:textId="27820A69" w:rsidR="003420EA" w:rsidRPr="00EC76D5" w:rsidRDefault="006B43FE" w:rsidP="006B43FE">
      <w:pPr>
        <w:pStyle w:val="Code"/>
      </w:pPr>
      <w:r w:rsidRPr="00EC76D5">
        <w:rPr>
          <w:highlight w:val="white"/>
        </w:rPr>
        <w:t>#endif</w:t>
      </w:r>
    </w:p>
    <w:p w14:paraId="42D61D02" w14:textId="0D9E79D9" w:rsidR="008977FB" w:rsidRPr="00EC76D5" w:rsidRDefault="004B0675" w:rsidP="008977FB">
      <w:pPr>
        <w:pStyle w:val="CodeListing"/>
      </w:pPr>
      <w:r>
        <w:t>s</w:t>
      </w:r>
      <w:r w:rsidR="008977FB" w:rsidRPr="00EC76D5">
        <w:t>td</w:t>
      </w:r>
      <w:r>
        <w:t>l</w:t>
      </w:r>
      <w:r w:rsidR="008977FB" w:rsidRPr="00EC76D5">
        <w:t>ib.c</w:t>
      </w:r>
    </w:p>
    <w:p w14:paraId="2FA31B4D" w14:textId="504186CD" w:rsidR="008977FB" w:rsidRPr="00EC76D5" w:rsidRDefault="008977FB" w:rsidP="00F836A8">
      <w:pPr>
        <w:pStyle w:val="Code"/>
        <w:rPr>
          <w:highlight w:val="white"/>
        </w:rPr>
      </w:pPr>
      <w:r w:rsidRPr="00EC76D5">
        <w:rPr>
          <w:highlight w:val="white"/>
        </w:rPr>
        <w:t xml:space="preserve">#include </w:t>
      </w:r>
      <w:r w:rsidR="00EF337F">
        <w:rPr>
          <w:highlight w:val="white"/>
        </w:rPr>
        <w:t>&lt;math.h&gt;</w:t>
      </w:r>
    </w:p>
    <w:p w14:paraId="1F5B1A9D" w14:textId="57FD2614" w:rsidR="008977FB" w:rsidRPr="00EC76D5" w:rsidRDefault="008977FB" w:rsidP="00F836A8">
      <w:pPr>
        <w:pStyle w:val="Code"/>
        <w:rPr>
          <w:highlight w:val="white"/>
        </w:rPr>
      </w:pPr>
      <w:r w:rsidRPr="00EC76D5">
        <w:rPr>
          <w:highlight w:val="white"/>
        </w:rPr>
        <w:t xml:space="preserve">#include </w:t>
      </w:r>
      <w:r w:rsidR="006F1D75">
        <w:rPr>
          <w:highlight w:val="white"/>
        </w:rPr>
        <w:t>&lt;ctype.h&gt;</w:t>
      </w:r>
    </w:p>
    <w:p w14:paraId="0518B103" w14:textId="23046287" w:rsidR="008977FB" w:rsidRPr="00EC76D5" w:rsidRDefault="008977FB" w:rsidP="00F836A8">
      <w:pPr>
        <w:pStyle w:val="Code"/>
        <w:rPr>
          <w:highlight w:val="white"/>
        </w:rPr>
      </w:pPr>
      <w:r w:rsidRPr="00EC76D5">
        <w:rPr>
          <w:highlight w:val="white"/>
        </w:rPr>
        <w:t xml:space="preserve">#include </w:t>
      </w:r>
      <w:r w:rsidR="00EF337F">
        <w:rPr>
          <w:highlight w:val="white"/>
        </w:rPr>
        <w:t>&lt;errno.h&gt;</w:t>
      </w:r>
    </w:p>
    <w:p w14:paraId="1F4B6781" w14:textId="0CDD6857" w:rsidR="008977FB" w:rsidRPr="00EC76D5" w:rsidRDefault="008977FB" w:rsidP="00F836A8">
      <w:pPr>
        <w:pStyle w:val="Code"/>
        <w:rPr>
          <w:highlight w:val="white"/>
        </w:rPr>
      </w:pPr>
      <w:r w:rsidRPr="00EC76D5">
        <w:rPr>
          <w:highlight w:val="white"/>
        </w:rPr>
        <w:t xml:space="preserve">#include </w:t>
      </w:r>
      <w:r w:rsidR="00EF337F">
        <w:rPr>
          <w:highlight w:val="white"/>
        </w:rPr>
        <w:t>&lt;stdarg.h&gt;</w:t>
      </w:r>
    </w:p>
    <w:p w14:paraId="2ACE882C" w14:textId="1AB5639A" w:rsidR="008977FB" w:rsidRPr="00EC76D5" w:rsidRDefault="008977FB" w:rsidP="00F836A8">
      <w:pPr>
        <w:pStyle w:val="Code"/>
        <w:rPr>
          <w:highlight w:val="white"/>
        </w:rPr>
      </w:pPr>
      <w:r w:rsidRPr="00EC76D5">
        <w:rPr>
          <w:highlight w:val="white"/>
        </w:rPr>
        <w:t xml:space="preserve">#include </w:t>
      </w:r>
      <w:r w:rsidR="006F1D75">
        <w:rPr>
          <w:highlight w:val="white"/>
        </w:rPr>
        <w:t>&lt;stddef.h&gt;</w:t>
      </w:r>
    </w:p>
    <w:p w14:paraId="504ABE53" w14:textId="4B5B9EE3" w:rsidR="008977FB" w:rsidRPr="00EC76D5" w:rsidRDefault="008977FB" w:rsidP="00F836A8">
      <w:pPr>
        <w:pStyle w:val="Code"/>
        <w:rPr>
          <w:highlight w:val="white"/>
        </w:rPr>
      </w:pPr>
      <w:r w:rsidRPr="00EC76D5">
        <w:rPr>
          <w:highlight w:val="white"/>
        </w:rPr>
        <w:t xml:space="preserve">#include </w:t>
      </w:r>
      <w:r w:rsidR="00C1714A">
        <w:rPr>
          <w:highlight w:val="white"/>
        </w:rPr>
        <w:t>&lt;string.h&gt;</w:t>
      </w:r>
    </w:p>
    <w:p w14:paraId="5E7454C9" w14:textId="52651504" w:rsidR="008977FB" w:rsidRPr="00EC76D5" w:rsidRDefault="008977FB" w:rsidP="00F836A8">
      <w:pPr>
        <w:pStyle w:val="Code"/>
        <w:rPr>
          <w:highlight w:val="white"/>
        </w:rPr>
      </w:pPr>
      <w:r w:rsidRPr="00EC76D5">
        <w:rPr>
          <w:highlight w:val="white"/>
        </w:rPr>
        <w:t xml:space="preserve">#include </w:t>
      </w:r>
      <w:r w:rsidR="00EF337F">
        <w:rPr>
          <w:highlight w:val="white"/>
        </w:rPr>
        <w:t>&lt;stdlib.h&gt;</w:t>
      </w:r>
    </w:p>
    <w:p w14:paraId="2FE58CAB" w14:textId="50E383BC" w:rsidR="008977FB" w:rsidRPr="00EC76D5" w:rsidRDefault="008977FB" w:rsidP="00F836A8">
      <w:pPr>
        <w:pStyle w:val="Code"/>
        <w:rPr>
          <w:highlight w:val="white"/>
        </w:rPr>
      </w:pPr>
      <w:r w:rsidRPr="00EC76D5">
        <w:rPr>
          <w:highlight w:val="white"/>
        </w:rPr>
        <w:t xml:space="preserve">#include </w:t>
      </w:r>
      <w:r w:rsidR="00294181">
        <w:rPr>
          <w:highlight w:val="white"/>
        </w:rPr>
        <w:t>&lt;stdio.h&gt;</w:t>
      </w:r>
    </w:p>
    <w:p w14:paraId="14525A4F" w14:textId="77777777" w:rsidR="008977FB" w:rsidRPr="00EC76D5" w:rsidRDefault="008977FB" w:rsidP="00F836A8">
      <w:pPr>
        <w:pStyle w:val="Code"/>
        <w:rPr>
          <w:highlight w:val="white"/>
        </w:rPr>
      </w:pPr>
    </w:p>
    <w:p w14:paraId="365F488A" w14:textId="77777777" w:rsidR="008977FB" w:rsidRPr="00EC76D5" w:rsidRDefault="008977FB" w:rsidP="00F836A8">
      <w:pPr>
        <w:pStyle w:val="Code"/>
        <w:rPr>
          <w:highlight w:val="white"/>
        </w:rPr>
      </w:pPr>
      <w:r w:rsidRPr="00EC76D5">
        <w:rPr>
          <w:highlight w:val="white"/>
        </w:rPr>
        <w:t>extern FILE g_fileArray[];</w:t>
      </w:r>
    </w:p>
    <w:p w14:paraId="006EA6AF" w14:textId="77777777" w:rsidR="008977FB" w:rsidRPr="00EC76D5" w:rsidRDefault="008977FB" w:rsidP="00F836A8">
      <w:pPr>
        <w:pStyle w:val="Code"/>
        <w:rPr>
          <w:highlight w:val="white"/>
        </w:rPr>
      </w:pPr>
    </w:p>
    <w:p w14:paraId="2FFD452B" w14:textId="77777777" w:rsidR="008977FB" w:rsidRPr="00EC76D5" w:rsidRDefault="008977FB" w:rsidP="00F836A8">
      <w:pPr>
        <w:pStyle w:val="Code"/>
        <w:rPr>
          <w:highlight w:val="white"/>
        </w:rPr>
      </w:pPr>
      <w:r w:rsidRPr="00EC76D5">
        <w:rPr>
          <w:highlight w:val="white"/>
        </w:rPr>
        <w:t>int atoi(char* s) {</w:t>
      </w:r>
    </w:p>
    <w:p w14:paraId="225341F0" w14:textId="77777777" w:rsidR="008977FB" w:rsidRPr="00EC76D5" w:rsidRDefault="008977FB" w:rsidP="00F836A8">
      <w:pPr>
        <w:pStyle w:val="Code"/>
        <w:rPr>
          <w:highlight w:val="white"/>
        </w:rPr>
      </w:pPr>
      <w:r w:rsidRPr="00EC76D5">
        <w:rPr>
          <w:highlight w:val="white"/>
        </w:rPr>
        <w:t xml:space="preserve">  return (int) strtol(s, (char**) NULL, 10);</w:t>
      </w:r>
    </w:p>
    <w:p w14:paraId="6F1565D2" w14:textId="77777777" w:rsidR="008977FB" w:rsidRPr="00EC76D5" w:rsidRDefault="008977FB" w:rsidP="00F836A8">
      <w:pPr>
        <w:pStyle w:val="Code"/>
        <w:rPr>
          <w:highlight w:val="white"/>
        </w:rPr>
      </w:pPr>
      <w:r w:rsidRPr="00EC76D5">
        <w:rPr>
          <w:highlight w:val="white"/>
        </w:rPr>
        <w:t>}</w:t>
      </w:r>
    </w:p>
    <w:p w14:paraId="22F01261" w14:textId="77777777" w:rsidR="008977FB" w:rsidRPr="00EC76D5" w:rsidRDefault="008977FB" w:rsidP="00F836A8">
      <w:pPr>
        <w:pStyle w:val="Code"/>
        <w:rPr>
          <w:highlight w:val="white"/>
        </w:rPr>
      </w:pPr>
    </w:p>
    <w:p w14:paraId="6EFDD074" w14:textId="77777777" w:rsidR="008977FB" w:rsidRPr="00EC76D5" w:rsidRDefault="008977FB" w:rsidP="00F836A8">
      <w:pPr>
        <w:pStyle w:val="Code"/>
        <w:rPr>
          <w:highlight w:val="white"/>
        </w:rPr>
      </w:pPr>
      <w:r w:rsidRPr="00EC76D5">
        <w:rPr>
          <w:highlight w:val="white"/>
        </w:rPr>
        <w:t>long atol(char* s) {</w:t>
      </w:r>
    </w:p>
    <w:p w14:paraId="1A32DB58" w14:textId="77777777" w:rsidR="008977FB" w:rsidRPr="00EC76D5" w:rsidRDefault="008977FB" w:rsidP="00F836A8">
      <w:pPr>
        <w:pStyle w:val="Code"/>
        <w:rPr>
          <w:highlight w:val="white"/>
        </w:rPr>
      </w:pPr>
      <w:r w:rsidRPr="00EC76D5">
        <w:rPr>
          <w:highlight w:val="white"/>
        </w:rPr>
        <w:t xml:space="preserve">  return strtol(s, (char**) NULL, 10);</w:t>
      </w:r>
    </w:p>
    <w:p w14:paraId="2C157358" w14:textId="77777777" w:rsidR="008977FB" w:rsidRPr="00EC76D5" w:rsidRDefault="008977FB" w:rsidP="00F836A8">
      <w:pPr>
        <w:pStyle w:val="Code"/>
        <w:rPr>
          <w:highlight w:val="white"/>
        </w:rPr>
      </w:pPr>
      <w:r w:rsidRPr="00EC76D5">
        <w:rPr>
          <w:highlight w:val="white"/>
        </w:rPr>
        <w:t>}</w:t>
      </w:r>
    </w:p>
    <w:p w14:paraId="4DF6CF89" w14:textId="77777777" w:rsidR="008977FB" w:rsidRPr="00EC76D5" w:rsidRDefault="008977FB" w:rsidP="00F836A8">
      <w:pPr>
        <w:pStyle w:val="Code"/>
        <w:rPr>
          <w:highlight w:val="white"/>
        </w:rPr>
      </w:pPr>
    </w:p>
    <w:p w14:paraId="10848913" w14:textId="77777777" w:rsidR="008977FB" w:rsidRPr="00EC76D5" w:rsidRDefault="008977FB" w:rsidP="00F836A8">
      <w:pPr>
        <w:pStyle w:val="Code"/>
        <w:rPr>
          <w:highlight w:val="white"/>
        </w:rPr>
      </w:pPr>
      <w:r w:rsidRPr="00EC76D5">
        <w:rPr>
          <w:highlight w:val="white"/>
        </w:rPr>
        <w:t>long strtol(char* s, char** endp, int /* base */) {</w:t>
      </w:r>
    </w:p>
    <w:p w14:paraId="478B4A42" w14:textId="77777777" w:rsidR="008977FB" w:rsidRPr="00EC76D5" w:rsidRDefault="008977FB" w:rsidP="00F836A8">
      <w:pPr>
        <w:pStyle w:val="Code"/>
        <w:rPr>
          <w:highlight w:val="white"/>
        </w:rPr>
      </w:pPr>
      <w:r w:rsidRPr="00EC76D5">
        <w:rPr>
          <w:highlight w:val="white"/>
        </w:rPr>
        <w:t xml:space="preserve">  int chars = 0;</w:t>
      </w:r>
    </w:p>
    <w:p w14:paraId="45ACB432" w14:textId="77777777" w:rsidR="008977FB" w:rsidRPr="00EC76D5" w:rsidRDefault="008977FB" w:rsidP="00F836A8">
      <w:pPr>
        <w:pStyle w:val="Code"/>
        <w:rPr>
          <w:highlight w:val="white"/>
        </w:rPr>
      </w:pPr>
      <w:r w:rsidRPr="00EC76D5">
        <w:rPr>
          <w:highlight w:val="white"/>
        </w:rPr>
        <w:t xml:space="preserve">  long value = 0;</w:t>
      </w:r>
    </w:p>
    <w:p w14:paraId="0D89C36D" w14:textId="77777777" w:rsidR="008977FB" w:rsidRPr="00EC76D5" w:rsidRDefault="008977FB" w:rsidP="00F836A8">
      <w:pPr>
        <w:pStyle w:val="Code"/>
        <w:rPr>
          <w:highlight w:val="white"/>
        </w:rPr>
      </w:pPr>
      <w:r w:rsidRPr="00EC76D5">
        <w:rPr>
          <w:highlight w:val="white"/>
        </w:rPr>
        <w:t xml:space="preserve">  sscanf(s, "%li%n", &amp;value, &amp;chars);</w:t>
      </w:r>
    </w:p>
    <w:p w14:paraId="791AD73B" w14:textId="77777777" w:rsidR="008977FB" w:rsidRPr="00EC76D5" w:rsidRDefault="008977FB" w:rsidP="00F836A8">
      <w:pPr>
        <w:pStyle w:val="Code"/>
        <w:rPr>
          <w:highlight w:val="white"/>
        </w:rPr>
      </w:pPr>
    </w:p>
    <w:p w14:paraId="15BFD9D6" w14:textId="77777777" w:rsidR="008977FB" w:rsidRPr="00EC76D5" w:rsidRDefault="008977FB" w:rsidP="00F836A8">
      <w:pPr>
        <w:pStyle w:val="Code"/>
        <w:rPr>
          <w:highlight w:val="white"/>
        </w:rPr>
      </w:pPr>
      <w:r w:rsidRPr="00EC76D5">
        <w:rPr>
          <w:highlight w:val="white"/>
        </w:rPr>
        <w:t xml:space="preserve">  if (endp != NULL) {</w:t>
      </w:r>
    </w:p>
    <w:p w14:paraId="7C14B3B1" w14:textId="77777777" w:rsidR="008977FB" w:rsidRPr="00EC76D5" w:rsidRDefault="008977FB" w:rsidP="00F836A8">
      <w:pPr>
        <w:pStyle w:val="Code"/>
        <w:rPr>
          <w:highlight w:val="white"/>
        </w:rPr>
      </w:pPr>
      <w:r w:rsidRPr="00EC76D5">
        <w:rPr>
          <w:highlight w:val="white"/>
        </w:rPr>
        <w:t xml:space="preserve">    *endp = s + chars;</w:t>
      </w:r>
    </w:p>
    <w:p w14:paraId="413E7C0C" w14:textId="77777777" w:rsidR="008977FB" w:rsidRPr="00EC76D5" w:rsidRDefault="008977FB" w:rsidP="00F836A8">
      <w:pPr>
        <w:pStyle w:val="Code"/>
        <w:rPr>
          <w:highlight w:val="white"/>
        </w:rPr>
      </w:pPr>
      <w:r w:rsidRPr="00EC76D5">
        <w:rPr>
          <w:highlight w:val="white"/>
        </w:rPr>
        <w:t xml:space="preserve">  }</w:t>
      </w:r>
    </w:p>
    <w:p w14:paraId="15299DD2" w14:textId="77777777" w:rsidR="008977FB" w:rsidRPr="00EC76D5" w:rsidRDefault="008977FB" w:rsidP="00F836A8">
      <w:pPr>
        <w:pStyle w:val="Code"/>
        <w:rPr>
          <w:highlight w:val="white"/>
        </w:rPr>
      </w:pPr>
    </w:p>
    <w:p w14:paraId="7898435F" w14:textId="77777777" w:rsidR="008977FB" w:rsidRPr="00EC76D5" w:rsidRDefault="008977FB" w:rsidP="00F836A8">
      <w:pPr>
        <w:pStyle w:val="Code"/>
        <w:rPr>
          <w:highlight w:val="white"/>
        </w:rPr>
      </w:pPr>
      <w:r w:rsidRPr="00EC76D5">
        <w:rPr>
          <w:highlight w:val="white"/>
        </w:rPr>
        <w:t xml:space="preserve">  return value;</w:t>
      </w:r>
    </w:p>
    <w:p w14:paraId="045D9BA9" w14:textId="77777777" w:rsidR="008977FB" w:rsidRPr="00EC76D5" w:rsidRDefault="008977FB" w:rsidP="00F836A8">
      <w:pPr>
        <w:pStyle w:val="Code"/>
        <w:rPr>
          <w:highlight w:val="white"/>
        </w:rPr>
      </w:pPr>
      <w:r w:rsidRPr="00EC76D5">
        <w:rPr>
          <w:highlight w:val="white"/>
        </w:rPr>
        <w:t>}</w:t>
      </w:r>
    </w:p>
    <w:p w14:paraId="16295786" w14:textId="77777777" w:rsidR="008977FB" w:rsidRPr="00EC76D5" w:rsidRDefault="008977FB" w:rsidP="00F836A8">
      <w:pPr>
        <w:pStyle w:val="Code"/>
        <w:rPr>
          <w:highlight w:val="white"/>
        </w:rPr>
      </w:pPr>
    </w:p>
    <w:p w14:paraId="4B0F5AD7" w14:textId="77777777" w:rsidR="008977FB" w:rsidRPr="00EC76D5" w:rsidRDefault="008977FB" w:rsidP="00F836A8">
      <w:pPr>
        <w:pStyle w:val="Code"/>
        <w:rPr>
          <w:highlight w:val="white"/>
        </w:rPr>
      </w:pPr>
      <w:r w:rsidRPr="00EC76D5">
        <w:rPr>
          <w:highlight w:val="white"/>
        </w:rPr>
        <w:t>unsigned long strtoul(char* s, char** endp, int /* base */) {</w:t>
      </w:r>
    </w:p>
    <w:p w14:paraId="271CB58F" w14:textId="77777777" w:rsidR="008977FB" w:rsidRPr="00EC76D5" w:rsidRDefault="008977FB" w:rsidP="00F836A8">
      <w:pPr>
        <w:pStyle w:val="Code"/>
        <w:rPr>
          <w:highlight w:val="white"/>
        </w:rPr>
      </w:pPr>
      <w:r w:rsidRPr="00EC76D5">
        <w:rPr>
          <w:highlight w:val="white"/>
        </w:rPr>
        <w:t xml:space="preserve">  int chars = 0;</w:t>
      </w:r>
    </w:p>
    <w:p w14:paraId="136E056B" w14:textId="77777777" w:rsidR="008977FB" w:rsidRPr="00EC76D5" w:rsidRDefault="008977FB" w:rsidP="00F836A8">
      <w:pPr>
        <w:pStyle w:val="Code"/>
        <w:rPr>
          <w:highlight w:val="white"/>
        </w:rPr>
      </w:pPr>
      <w:r w:rsidRPr="00EC76D5">
        <w:rPr>
          <w:highlight w:val="white"/>
        </w:rPr>
        <w:t xml:space="preserve">  unsigned long value = 0;</w:t>
      </w:r>
    </w:p>
    <w:p w14:paraId="7ED2A4DF" w14:textId="77777777" w:rsidR="008977FB" w:rsidRPr="00EC76D5" w:rsidRDefault="008977FB" w:rsidP="00F836A8">
      <w:pPr>
        <w:pStyle w:val="Code"/>
        <w:rPr>
          <w:highlight w:val="white"/>
        </w:rPr>
      </w:pPr>
      <w:r w:rsidRPr="00EC76D5">
        <w:rPr>
          <w:highlight w:val="white"/>
        </w:rPr>
        <w:t xml:space="preserve">  sscanf(s, "%lu%n", &amp;value, &amp;chars);</w:t>
      </w:r>
    </w:p>
    <w:p w14:paraId="720BF865" w14:textId="77777777" w:rsidR="008977FB" w:rsidRPr="00EC76D5" w:rsidRDefault="008977FB" w:rsidP="00F836A8">
      <w:pPr>
        <w:pStyle w:val="Code"/>
        <w:rPr>
          <w:highlight w:val="white"/>
        </w:rPr>
      </w:pPr>
    </w:p>
    <w:p w14:paraId="50451E6C" w14:textId="77777777" w:rsidR="008977FB" w:rsidRPr="00EC76D5" w:rsidRDefault="008977FB" w:rsidP="00F836A8">
      <w:pPr>
        <w:pStyle w:val="Code"/>
        <w:rPr>
          <w:highlight w:val="white"/>
        </w:rPr>
      </w:pPr>
      <w:r w:rsidRPr="00EC76D5">
        <w:rPr>
          <w:highlight w:val="white"/>
        </w:rPr>
        <w:t xml:space="preserve">  if (endp != NULL) {</w:t>
      </w:r>
    </w:p>
    <w:p w14:paraId="06ACE616" w14:textId="77777777" w:rsidR="008977FB" w:rsidRPr="00EC76D5" w:rsidRDefault="008977FB" w:rsidP="00F836A8">
      <w:pPr>
        <w:pStyle w:val="Code"/>
        <w:rPr>
          <w:highlight w:val="white"/>
        </w:rPr>
      </w:pPr>
      <w:r w:rsidRPr="00EC76D5">
        <w:rPr>
          <w:highlight w:val="white"/>
        </w:rPr>
        <w:t xml:space="preserve">    *endp = s + chars;</w:t>
      </w:r>
    </w:p>
    <w:p w14:paraId="32038D18" w14:textId="77777777" w:rsidR="008977FB" w:rsidRPr="00EC76D5" w:rsidRDefault="008977FB" w:rsidP="00F836A8">
      <w:pPr>
        <w:pStyle w:val="Code"/>
        <w:rPr>
          <w:highlight w:val="white"/>
        </w:rPr>
      </w:pPr>
      <w:r w:rsidRPr="00EC76D5">
        <w:rPr>
          <w:highlight w:val="white"/>
        </w:rPr>
        <w:t xml:space="preserve">  }</w:t>
      </w:r>
    </w:p>
    <w:p w14:paraId="4D48A6E9" w14:textId="77777777" w:rsidR="008977FB" w:rsidRPr="00EC76D5" w:rsidRDefault="008977FB" w:rsidP="00F836A8">
      <w:pPr>
        <w:pStyle w:val="Code"/>
        <w:rPr>
          <w:highlight w:val="white"/>
        </w:rPr>
      </w:pPr>
    </w:p>
    <w:p w14:paraId="773826A3" w14:textId="77777777" w:rsidR="008977FB" w:rsidRPr="00EC76D5" w:rsidRDefault="008977FB" w:rsidP="00F836A8">
      <w:pPr>
        <w:pStyle w:val="Code"/>
        <w:rPr>
          <w:highlight w:val="white"/>
        </w:rPr>
      </w:pPr>
      <w:r w:rsidRPr="00EC76D5">
        <w:rPr>
          <w:highlight w:val="white"/>
        </w:rPr>
        <w:t xml:space="preserve">  return value;</w:t>
      </w:r>
    </w:p>
    <w:p w14:paraId="402F2DEE" w14:textId="77777777" w:rsidR="008977FB" w:rsidRPr="00EC76D5" w:rsidRDefault="008977FB" w:rsidP="00F836A8">
      <w:pPr>
        <w:pStyle w:val="Code"/>
        <w:rPr>
          <w:highlight w:val="white"/>
        </w:rPr>
      </w:pPr>
      <w:r w:rsidRPr="00EC76D5">
        <w:rPr>
          <w:highlight w:val="white"/>
        </w:rPr>
        <w:t>}</w:t>
      </w:r>
    </w:p>
    <w:p w14:paraId="6D01E0E5" w14:textId="77777777" w:rsidR="008977FB" w:rsidRPr="00EC76D5" w:rsidRDefault="008977FB" w:rsidP="00F836A8">
      <w:pPr>
        <w:pStyle w:val="Code"/>
        <w:rPr>
          <w:highlight w:val="white"/>
        </w:rPr>
      </w:pPr>
    </w:p>
    <w:p w14:paraId="7C1D9E6F" w14:textId="77777777" w:rsidR="008977FB" w:rsidRPr="00EC76D5" w:rsidRDefault="008977FB" w:rsidP="00F836A8">
      <w:pPr>
        <w:pStyle w:val="Code"/>
        <w:rPr>
          <w:highlight w:val="white"/>
        </w:rPr>
      </w:pPr>
      <w:r w:rsidRPr="00EC76D5">
        <w:rPr>
          <w:highlight w:val="white"/>
        </w:rPr>
        <w:t>double atof(char* s) {</w:t>
      </w:r>
    </w:p>
    <w:p w14:paraId="1754023C" w14:textId="77777777" w:rsidR="008977FB" w:rsidRPr="00EC76D5" w:rsidRDefault="008977FB" w:rsidP="00F836A8">
      <w:pPr>
        <w:pStyle w:val="Code"/>
        <w:rPr>
          <w:highlight w:val="white"/>
        </w:rPr>
      </w:pPr>
      <w:r w:rsidRPr="00EC76D5">
        <w:rPr>
          <w:highlight w:val="white"/>
        </w:rPr>
        <w:t xml:space="preserve">  return strtod(s, (char**) NULL);</w:t>
      </w:r>
    </w:p>
    <w:p w14:paraId="0CE67FA8" w14:textId="77777777" w:rsidR="008977FB" w:rsidRPr="00EC76D5" w:rsidRDefault="008977FB" w:rsidP="00F836A8">
      <w:pPr>
        <w:pStyle w:val="Code"/>
        <w:rPr>
          <w:highlight w:val="white"/>
        </w:rPr>
      </w:pPr>
      <w:r w:rsidRPr="00EC76D5">
        <w:rPr>
          <w:highlight w:val="white"/>
        </w:rPr>
        <w:t>}</w:t>
      </w:r>
    </w:p>
    <w:p w14:paraId="01BC0AEE" w14:textId="77777777" w:rsidR="008977FB" w:rsidRPr="00EC76D5" w:rsidRDefault="008977FB" w:rsidP="00F836A8">
      <w:pPr>
        <w:pStyle w:val="Code"/>
        <w:rPr>
          <w:highlight w:val="white"/>
        </w:rPr>
      </w:pPr>
    </w:p>
    <w:p w14:paraId="25FBF719" w14:textId="77777777" w:rsidR="008977FB" w:rsidRPr="00EC76D5" w:rsidRDefault="008977FB" w:rsidP="00F836A8">
      <w:pPr>
        <w:pStyle w:val="Code"/>
        <w:rPr>
          <w:highlight w:val="white"/>
        </w:rPr>
      </w:pPr>
      <w:r w:rsidRPr="00EC76D5">
        <w:rPr>
          <w:highlight w:val="white"/>
        </w:rPr>
        <w:t>double strtod(char* s, char** endp) {</w:t>
      </w:r>
    </w:p>
    <w:p w14:paraId="4E433B1F" w14:textId="77777777" w:rsidR="008977FB" w:rsidRPr="00EC76D5" w:rsidRDefault="008977FB" w:rsidP="00F836A8">
      <w:pPr>
        <w:pStyle w:val="Code"/>
        <w:rPr>
          <w:highlight w:val="white"/>
        </w:rPr>
      </w:pPr>
      <w:r w:rsidRPr="00EC76D5">
        <w:rPr>
          <w:highlight w:val="white"/>
        </w:rPr>
        <w:t xml:space="preserve">  int chars = '\0';</w:t>
      </w:r>
    </w:p>
    <w:p w14:paraId="043FF838" w14:textId="77777777" w:rsidR="008977FB" w:rsidRPr="00EC76D5" w:rsidRDefault="008977FB" w:rsidP="00F836A8">
      <w:pPr>
        <w:pStyle w:val="Code"/>
        <w:rPr>
          <w:highlight w:val="white"/>
        </w:rPr>
      </w:pPr>
      <w:r w:rsidRPr="00EC76D5">
        <w:rPr>
          <w:highlight w:val="white"/>
        </w:rPr>
        <w:t xml:space="preserve">  double value = 0;</w:t>
      </w:r>
    </w:p>
    <w:p w14:paraId="25223BA9" w14:textId="77777777" w:rsidR="008977FB" w:rsidRPr="00EC76D5" w:rsidRDefault="008977FB" w:rsidP="00F836A8">
      <w:pPr>
        <w:pStyle w:val="Code"/>
        <w:rPr>
          <w:highlight w:val="white"/>
        </w:rPr>
      </w:pPr>
      <w:r w:rsidRPr="00EC76D5">
        <w:rPr>
          <w:highlight w:val="white"/>
        </w:rPr>
        <w:t xml:space="preserve">  sscanf(s, "%lf%n", &amp;value, &amp;chars);</w:t>
      </w:r>
    </w:p>
    <w:p w14:paraId="2D578887" w14:textId="77777777" w:rsidR="008977FB" w:rsidRPr="00EC76D5" w:rsidRDefault="008977FB" w:rsidP="00F836A8">
      <w:pPr>
        <w:pStyle w:val="Code"/>
        <w:rPr>
          <w:highlight w:val="white"/>
        </w:rPr>
      </w:pPr>
    </w:p>
    <w:p w14:paraId="121D7D7C" w14:textId="77777777" w:rsidR="008977FB" w:rsidRPr="00EC76D5" w:rsidRDefault="008977FB" w:rsidP="00F836A8">
      <w:pPr>
        <w:pStyle w:val="Code"/>
        <w:rPr>
          <w:highlight w:val="white"/>
        </w:rPr>
      </w:pPr>
      <w:r w:rsidRPr="00EC76D5">
        <w:rPr>
          <w:highlight w:val="white"/>
        </w:rPr>
        <w:t xml:space="preserve">  if (endp != NULL) {</w:t>
      </w:r>
    </w:p>
    <w:p w14:paraId="1063BABE" w14:textId="77777777" w:rsidR="008977FB" w:rsidRPr="00EC76D5" w:rsidRDefault="008977FB" w:rsidP="00F836A8">
      <w:pPr>
        <w:pStyle w:val="Code"/>
        <w:rPr>
          <w:highlight w:val="white"/>
        </w:rPr>
      </w:pPr>
      <w:r w:rsidRPr="00EC76D5">
        <w:rPr>
          <w:highlight w:val="white"/>
        </w:rPr>
        <w:t xml:space="preserve">    *endp = s + chars;</w:t>
      </w:r>
    </w:p>
    <w:p w14:paraId="5CFFC371" w14:textId="77777777" w:rsidR="008977FB" w:rsidRPr="00EC76D5" w:rsidRDefault="008977FB" w:rsidP="00F836A8">
      <w:pPr>
        <w:pStyle w:val="Code"/>
        <w:rPr>
          <w:highlight w:val="white"/>
        </w:rPr>
      </w:pPr>
      <w:r w:rsidRPr="00EC76D5">
        <w:rPr>
          <w:highlight w:val="white"/>
        </w:rPr>
        <w:t xml:space="preserve">  }</w:t>
      </w:r>
    </w:p>
    <w:p w14:paraId="5AF9BDA3" w14:textId="77777777" w:rsidR="008977FB" w:rsidRPr="00EC76D5" w:rsidRDefault="008977FB" w:rsidP="00F836A8">
      <w:pPr>
        <w:pStyle w:val="Code"/>
        <w:rPr>
          <w:highlight w:val="white"/>
        </w:rPr>
      </w:pPr>
    </w:p>
    <w:p w14:paraId="39ECEC29" w14:textId="77777777" w:rsidR="008977FB" w:rsidRPr="00EC76D5" w:rsidRDefault="008977FB" w:rsidP="00F836A8">
      <w:pPr>
        <w:pStyle w:val="Code"/>
        <w:rPr>
          <w:highlight w:val="white"/>
        </w:rPr>
      </w:pPr>
      <w:r w:rsidRPr="00EC76D5">
        <w:rPr>
          <w:highlight w:val="white"/>
        </w:rPr>
        <w:t xml:space="preserve">  return value;</w:t>
      </w:r>
    </w:p>
    <w:p w14:paraId="512CA17B" w14:textId="77777777" w:rsidR="008977FB" w:rsidRPr="00EC76D5" w:rsidRDefault="008977FB" w:rsidP="00F836A8">
      <w:pPr>
        <w:pStyle w:val="Code"/>
        <w:rPr>
          <w:highlight w:val="white"/>
        </w:rPr>
      </w:pPr>
      <w:r w:rsidRPr="00EC76D5">
        <w:rPr>
          <w:highlight w:val="white"/>
        </w:rPr>
        <w:t>}</w:t>
      </w:r>
    </w:p>
    <w:p w14:paraId="29EDFA00" w14:textId="77777777" w:rsidR="008977FB" w:rsidRPr="00EC76D5" w:rsidRDefault="008977FB" w:rsidP="00F836A8">
      <w:pPr>
        <w:pStyle w:val="Code"/>
        <w:rPr>
          <w:highlight w:val="white"/>
        </w:rPr>
      </w:pPr>
      <w:r w:rsidRPr="00EC76D5">
        <w:rPr>
          <w:highlight w:val="white"/>
        </w:rPr>
        <w:t>void abort(void) {</w:t>
      </w:r>
    </w:p>
    <w:p w14:paraId="299C8900" w14:textId="77777777" w:rsidR="008977FB" w:rsidRPr="00EC76D5" w:rsidRDefault="008977FB" w:rsidP="00F836A8">
      <w:pPr>
        <w:pStyle w:val="Code"/>
        <w:rPr>
          <w:highlight w:val="white"/>
        </w:rPr>
      </w:pPr>
      <w:r w:rsidRPr="00EC76D5">
        <w:rPr>
          <w:highlight w:val="white"/>
        </w:rPr>
        <w:t xml:space="preserve">  load_register(ah, 0x4Cs);</w:t>
      </w:r>
    </w:p>
    <w:p w14:paraId="754084E9" w14:textId="77777777" w:rsidR="008977FB" w:rsidRPr="00EC76D5" w:rsidRDefault="008977FB" w:rsidP="00F836A8">
      <w:pPr>
        <w:pStyle w:val="Code"/>
        <w:rPr>
          <w:highlight w:val="white"/>
        </w:rPr>
      </w:pPr>
      <w:r w:rsidRPr="00EC76D5">
        <w:rPr>
          <w:highlight w:val="white"/>
        </w:rPr>
        <w:t xml:space="preserve">  load_register(al, -1s);</w:t>
      </w:r>
    </w:p>
    <w:p w14:paraId="4737DC86" w14:textId="77777777" w:rsidR="008977FB" w:rsidRPr="00EC76D5" w:rsidRDefault="008977FB" w:rsidP="00F836A8">
      <w:pPr>
        <w:pStyle w:val="Code"/>
        <w:rPr>
          <w:highlight w:val="white"/>
        </w:rPr>
      </w:pPr>
      <w:r w:rsidRPr="00EC76D5">
        <w:rPr>
          <w:highlight w:val="white"/>
        </w:rPr>
        <w:t xml:space="preserve">  interrupt(0x21s);</w:t>
      </w:r>
    </w:p>
    <w:p w14:paraId="4513E083" w14:textId="77777777" w:rsidR="008977FB" w:rsidRPr="00EC76D5" w:rsidRDefault="008977FB" w:rsidP="00F836A8">
      <w:pPr>
        <w:pStyle w:val="Code"/>
        <w:rPr>
          <w:highlight w:val="white"/>
        </w:rPr>
      </w:pPr>
      <w:r w:rsidRPr="00EC76D5">
        <w:rPr>
          <w:highlight w:val="white"/>
        </w:rPr>
        <w:t>}</w:t>
      </w:r>
    </w:p>
    <w:p w14:paraId="2698E7A5" w14:textId="77777777" w:rsidR="008977FB" w:rsidRPr="00EC76D5" w:rsidRDefault="008977FB" w:rsidP="00F836A8">
      <w:pPr>
        <w:pStyle w:val="Code"/>
        <w:rPr>
          <w:highlight w:val="white"/>
        </w:rPr>
      </w:pPr>
    </w:p>
    <w:p w14:paraId="52FB678D" w14:textId="77777777" w:rsidR="008977FB" w:rsidRPr="00EC76D5" w:rsidRDefault="008977FB" w:rsidP="00F836A8">
      <w:pPr>
        <w:pStyle w:val="Code"/>
        <w:rPr>
          <w:highlight w:val="white"/>
        </w:rPr>
      </w:pPr>
      <w:r w:rsidRPr="00EC76D5">
        <w:rPr>
          <w:highlight w:val="white"/>
        </w:rPr>
        <w:t>char* getenv(char* /* name */) {</w:t>
      </w:r>
    </w:p>
    <w:p w14:paraId="11C0786C" w14:textId="77777777" w:rsidR="008977FB" w:rsidRPr="00EC76D5" w:rsidRDefault="008977FB" w:rsidP="00F836A8">
      <w:pPr>
        <w:pStyle w:val="Code"/>
        <w:rPr>
          <w:highlight w:val="white"/>
        </w:rPr>
      </w:pPr>
      <w:r w:rsidRPr="00EC76D5">
        <w:rPr>
          <w:highlight w:val="white"/>
        </w:rPr>
        <w:t xml:space="preserve">  return NULL;</w:t>
      </w:r>
    </w:p>
    <w:p w14:paraId="1FD885CD" w14:textId="77777777" w:rsidR="008977FB" w:rsidRPr="00EC76D5" w:rsidRDefault="008977FB" w:rsidP="00F836A8">
      <w:pPr>
        <w:pStyle w:val="Code"/>
        <w:rPr>
          <w:highlight w:val="white"/>
        </w:rPr>
      </w:pPr>
      <w:r w:rsidRPr="00EC76D5">
        <w:rPr>
          <w:highlight w:val="white"/>
        </w:rPr>
        <w:t>}</w:t>
      </w:r>
    </w:p>
    <w:p w14:paraId="5091D6A6" w14:textId="77777777" w:rsidR="008977FB" w:rsidRPr="00EC76D5" w:rsidRDefault="008977FB" w:rsidP="00F836A8">
      <w:pPr>
        <w:pStyle w:val="Code"/>
        <w:rPr>
          <w:highlight w:val="white"/>
        </w:rPr>
      </w:pPr>
    </w:p>
    <w:p w14:paraId="05E47B98" w14:textId="77777777" w:rsidR="008977FB" w:rsidRPr="00EC76D5" w:rsidRDefault="008977FB" w:rsidP="00F836A8">
      <w:pPr>
        <w:pStyle w:val="Code"/>
        <w:rPr>
          <w:highlight w:val="white"/>
        </w:rPr>
      </w:pPr>
      <w:r w:rsidRPr="00EC76D5">
        <w:rPr>
          <w:highlight w:val="white"/>
        </w:rPr>
        <w:t>int system(const char* /* command */) {</w:t>
      </w:r>
    </w:p>
    <w:p w14:paraId="29662F2A" w14:textId="77777777" w:rsidR="008977FB" w:rsidRPr="00EC76D5" w:rsidRDefault="008977FB" w:rsidP="00F836A8">
      <w:pPr>
        <w:pStyle w:val="Code"/>
        <w:rPr>
          <w:highlight w:val="white"/>
        </w:rPr>
      </w:pPr>
      <w:r w:rsidRPr="00EC76D5">
        <w:rPr>
          <w:highlight w:val="white"/>
        </w:rPr>
        <w:t xml:space="preserve">  return -1;</w:t>
      </w:r>
    </w:p>
    <w:p w14:paraId="502C39E5" w14:textId="77777777" w:rsidR="008977FB" w:rsidRPr="00EC76D5" w:rsidRDefault="008977FB" w:rsidP="00F836A8">
      <w:pPr>
        <w:pStyle w:val="Code"/>
        <w:rPr>
          <w:highlight w:val="white"/>
        </w:rPr>
      </w:pPr>
      <w:r w:rsidRPr="00EC76D5">
        <w:rPr>
          <w:highlight w:val="white"/>
        </w:rPr>
        <w:t>}</w:t>
      </w:r>
    </w:p>
    <w:p w14:paraId="4BB5E5A6" w14:textId="77777777" w:rsidR="008977FB" w:rsidRPr="00EC76D5" w:rsidRDefault="008977FB" w:rsidP="00F836A8">
      <w:pPr>
        <w:pStyle w:val="Code"/>
        <w:rPr>
          <w:highlight w:val="white"/>
        </w:rPr>
      </w:pPr>
    </w:p>
    <w:p w14:paraId="1C37FAE2" w14:textId="77777777" w:rsidR="008977FB" w:rsidRPr="00EC76D5" w:rsidRDefault="008977FB" w:rsidP="00F836A8">
      <w:pPr>
        <w:pStyle w:val="Code"/>
        <w:rPr>
          <w:highlight w:val="white"/>
        </w:rPr>
      </w:pPr>
      <w:r w:rsidRPr="00EC76D5">
        <w:rPr>
          <w:highlight w:val="white"/>
        </w:rPr>
        <w:t>void memswp(void* value1, void* value2, int valueSize) {</w:t>
      </w:r>
    </w:p>
    <w:p w14:paraId="2AA060F5" w14:textId="77777777" w:rsidR="008977FB" w:rsidRPr="00EC76D5" w:rsidRDefault="008977FB" w:rsidP="00F836A8">
      <w:pPr>
        <w:pStyle w:val="Code"/>
        <w:rPr>
          <w:highlight w:val="white"/>
        </w:rPr>
      </w:pPr>
      <w:r w:rsidRPr="00EC76D5">
        <w:rPr>
          <w:highlight w:val="white"/>
        </w:rPr>
        <w:t xml:space="preserve">  char* charValue1 = (char*) value1;</w:t>
      </w:r>
    </w:p>
    <w:p w14:paraId="65B45AF6" w14:textId="77777777" w:rsidR="008977FB" w:rsidRPr="00EC76D5" w:rsidRDefault="008977FB" w:rsidP="00F836A8">
      <w:pPr>
        <w:pStyle w:val="Code"/>
        <w:rPr>
          <w:highlight w:val="white"/>
        </w:rPr>
      </w:pPr>
      <w:r w:rsidRPr="00EC76D5">
        <w:rPr>
          <w:highlight w:val="white"/>
        </w:rPr>
        <w:t xml:space="preserve">  char* charValue2 = (char*) value2;</w:t>
      </w:r>
    </w:p>
    <w:p w14:paraId="531285E7" w14:textId="77777777" w:rsidR="008977FB" w:rsidRPr="00EC76D5" w:rsidRDefault="008977FB" w:rsidP="00F836A8">
      <w:pPr>
        <w:pStyle w:val="Code"/>
        <w:rPr>
          <w:highlight w:val="white"/>
        </w:rPr>
      </w:pPr>
    </w:p>
    <w:p w14:paraId="08A7D666" w14:textId="77777777" w:rsidR="008977FB" w:rsidRPr="00EC76D5" w:rsidRDefault="008977FB" w:rsidP="00F836A8">
      <w:pPr>
        <w:pStyle w:val="Code"/>
        <w:rPr>
          <w:highlight w:val="white"/>
        </w:rPr>
      </w:pPr>
      <w:r w:rsidRPr="00EC76D5">
        <w:rPr>
          <w:highlight w:val="white"/>
        </w:rPr>
        <w:t xml:space="preserve">  int index;</w:t>
      </w:r>
    </w:p>
    <w:p w14:paraId="29D8B49D" w14:textId="77777777" w:rsidR="008977FB" w:rsidRPr="00EC76D5" w:rsidRDefault="008977FB" w:rsidP="00F836A8">
      <w:pPr>
        <w:pStyle w:val="Code"/>
        <w:rPr>
          <w:highlight w:val="white"/>
        </w:rPr>
      </w:pPr>
      <w:r w:rsidRPr="00EC76D5">
        <w:rPr>
          <w:highlight w:val="white"/>
        </w:rPr>
        <w:t xml:space="preserve">  for (index = 0; index &lt; valueSize; ++index) {</w:t>
      </w:r>
    </w:p>
    <w:p w14:paraId="7995AF4B" w14:textId="77777777" w:rsidR="008977FB" w:rsidRPr="00EC76D5" w:rsidRDefault="008977FB" w:rsidP="00F836A8">
      <w:pPr>
        <w:pStyle w:val="Code"/>
        <w:rPr>
          <w:highlight w:val="white"/>
        </w:rPr>
      </w:pPr>
      <w:r w:rsidRPr="00EC76D5">
        <w:rPr>
          <w:highlight w:val="white"/>
        </w:rPr>
        <w:t xml:space="preserve">    char tempValue = charValue1[index];</w:t>
      </w:r>
    </w:p>
    <w:p w14:paraId="7E72BC4A" w14:textId="77777777" w:rsidR="008977FB" w:rsidRPr="00EC76D5" w:rsidRDefault="008977FB" w:rsidP="00F836A8">
      <w:pPr>
        <w:pStyle w:val="Code"/>
        <w:rPr>
          <w:highlight w:val="white"/>
        </w:rPr>
      </w:pPr>
      <w:r w:rsidRPr="00EC76D5">
        <w:rPr>
          <w:highlight w:val="white"/>
        </w:rPr>
        <w:t xml:space="preserve">    charValue1[index] = charValue2[index];</w:t>
      </w:r>
    </w:p>
    <w:p w14:paraId="12AE6064" w14:textId="77777777" w:rsidR="008977FB" w:rsidRPr="00EC76D5" w:rsidRDefault="008977FB" w:rsidP="00F836A8">
      <w:pPr>
        <w:pStyle w:val="Code"/>
        <w:rPr>
          <w:highlight w:val="white"/>
        </w:rPr>
      </w:pPr>
      <w:r w:rsidRPr="00EC76D5">
        <w:rPr>
          <w:highlight w:val="white"/>
        </w:rPr>
        <w:t xml:space="preserve">    charValue2[index] = tempValue;</w:t>
      </w:r>
    </w:p>
    <w:p w14:paraId="46B49965" w14:textId="77777777" w:rsidR="008977FB" w:rsidRPr="00EC76D5" w:rsidRDefault="008977FB" w:rsidP="00F836A8">
      <w:pPr>
        <w:pStyle w:val="Code"/>
        <w:rPr>
          <w:highlight w:val="white"/>
        </w:rPr>
      </w:pPr>
      <w:r w:rsidRPr="00EC76D5">
        <w:rPr>
          <w:highlight w:val="white"/>
        </w:rPr>
        <w:t xml:space="preserve">  }</w:t>
      </w:r>
    </w:p>
    <w:p w14:paraId="196D92F5" w14:textId="77777777" w:rsidR="008977FB" w:rsidRPr="00EC76D5" w:rsidRDefault="008977FB" w:rsidP="00F836A8">
      <w:pPr>
        <w:pStyle w:val="Code"/>
        <w:rPr>
          <w:highlight w:val="white"/>
        </w:rPr>
      </w:pPr>
      <w:r w:rsidRPr="00EC76D5">
        <w:rPr>
          <w:highlight w:val="white"/>
        </w:rPr>
        <w:t>}</w:t>
      </w:r>
    </w:p>
    <w:p w14:paraId="73710061" w14:textId="1BAB7DA0" w:rsidR="008977FB" w:rsidRPr="00EC76D5" w:rsidRDefault="008977FB" w:rsidP="00F836A8">
      <w:pPr>
        <w:pStyle w:val="Code"/>
      </w:pPr>
    </w:p>
    <w:p w14:paraId="4C3EFBF3" w14:textId="77777777" w:rsidR="00F836A8" w:rsidRPr="00EC76D5" w:rsidRDefault="008977FB" w:rsidP="00F836A8">
      <w:pPr>
        <w:pStyle w:val="Code"/>
        <w:rPr>
          <w:highlight w:val="white"/>
        </w:rPr>
      </w:pPr>
      <w:r w:rsidRPr="00EC76D5">
        <w:rPr>
          <w:highlight w:val="white"/>
        </w:rPr>
        <w:t>void* bsearch(const void* keyPtr, const void* valueList, size_t listSize,</w:t>
      </w:r>
    </w:p>
    <w:p w14:paraId="75279744" w14:textId="1DDEADA7" w:rsidR="008977FB" w:rsidRPr="00EC76D5" w:rsidRDefault="00F836A8" w:rsidP="00F836A8">
      <w:pPr>
        <w:pStyle w:val="Code"/>
        <w:rPr>
          <w:highlight w:val="white"/>
        </w:rPr>
      </w:pPr>
      <w:r w:rsidRPr="00EC76D5">
        <w:rPr>
          <w:highlight w:val="white"/>
        </w:rPr>
        <w:t xml:space="preserve">             </w:t>
      </w:r>
      <w:r w:rsidR="008977FB" w:rsidRPr="00EC76D5">
        <w:rPr>
          <w:highlight w:val="white"/>
        </w:rPr>
        <w:t xml:space="preserve"> size_t valueSize,</w:t>
      </w:r>
      <w:r w:rsidRPr="00EC76D5">
        <w:rPr>
          <w:highlight w:val="white"/>
        </w:rPr>
        <w:t xml:space="preserve"> </w:t>
      </w:r>
      <w:r w:rsidR="008977FB" w:rsidRPr="00EC76D5">
        <w:rPr>
          <w:highlight w:val="white"/>
        </w:rPr>
        <w:t>int (*compare)(const void*, const void*)) {</w:t>
      </w:r>
    </w:p>
    <w:p w14:paraId="40C5D234" w14:textId="77777777" w:rsidR="008977FB" w:rsidRPr="00EC76D5" w:rsidRDefault="008977FB" w:rsidP="00F836A8">
      <w:pPr>
        <w:pStyle w:val="Code"/>
        <w:rPr>
          <w:highlight w:val="white"/>
        </w:rPr>
      </w:pPr>
      <w:r w:rsidRPr="00EC76D5">
        <w:rPr>
          <w:highlight w:val="white"/>
        </w:rPr>
        <w:t xml:space="preserve">  int firstIndex = 0, lastIndex = listSize - 1;</w:t>
      </w:r>
    </w:p>
    <w:p w14:paraId="001DDC60" w14:textId="77777777" w:rsidR="008977FB" w:rsidRPr="00EC76D5" w:rsidRDefault="008977FB" w:rsidP="00F836A8">
      <w:pPr>
        <w:pStyle w:val="Code"/>
        <w:rPr>
          <w:highlight w:val="white"/>
        </w:rPr>
      </w:pPr>
    </w:p>
    <w:p w14:paraId="149C0D4B" w14:textId="77777777" w:rsidR="008977FB" w:rsidRPr="00EC76D5" w:rsidRDefault="008977FB" w:rsidP="00F836A8">
      <w:pPr>
        <w:pStyle w:val="Code"/>
        <w:rPr>
          <w:highlight w:val="white"/>
        </w:rPr>
      </w:pPr>
      <w:r w:rsidRPr="00EC76D5">
        <w:rPr>
          <w:highlight w:val="white"/>
        </w:rPr>
        <w:t xml:space="preserve">  if (listSize == 0) {</w:t>
      </w:r>
    </w:p>
    <w:p w14:paraId="41B6B57D" w14:textId="77777777" w:rsidR="008977FB" w:rsidRPr="00EC76D5" w:rsidRDefault="008977FB" w:rsidP="00F836A8">
      <w:pPr>
        <w:pStyle w:val="Code"/>
        <w:rPr>
          <w:highlight w:val="white"/>
        </w:rPr>
      </w:pPr>
      <w:r w:rsidRPr="00EC76D5">
        <w:rPr>
          <w:highlight w:val="white"/>
        </w:rPr>
        <w:t xml:space="preserve">    return NULL;</w:t>
      </w:r>
    </w:p>
    <w:p w14:paraId="195D49F2" w14:textId="77777777" w:rsidR="008977FB" w:rsidRPr="00EC76D5" w:rsidRDefault="008977FB" w:rsidP="00F836A8">
      <w:pPr>
        <w:pStyle w:val="Code"/>
        <w:rPr>
          <w:highlight w:val="white"/>
        </w:rPr>
      </w:pPr>
      <w:r w:rsidRPr="00EC76D5">
        <w:rPr>
          <w:highlight w:val="white"/>
        </w:rPr>
        <w:t xml:space="preserve">  }</w:t>
      </w:r>
    </w:p>
    <w:p w14:paraId="2AEA842F" w14:textId="77777777" w:rsidR="008977FB" w:rsidRPr="00EC76D5" w:rsidRDefault="008977FB" w:rsidP="00F836A8">
      <w:pPr>
        <w:pStyle w:val="Code"/>
        <w:rPr>
          <w:highlight w:val="white"/>
        </w:rPr>
      </w:pPr>
    </w:p>
    <w:p w14:paraId="01DDCC8E" w14:textId="77777777" w:rsidR="008977FB" w:rsidRPr="00EC76D5" w:rsidRDefault="008977FB" w:rsidP="00F836A8">
      <w:pPr>
        <w:pStyle w:val="Code"/>
        <w:rPr>
          <w:highlight w:val="white"/>
        </w:rPr>
      </w:pPr>
      <w:r w:rsidRPr="00EC76D5">
        <w:rPr>
          <w:highlight w:val="white"/>
        </w:rPr>
        <w:t xml:space="preserve">  while (TRUE) {</w:t>
      </w:r>
    </w:p>
    <w:p w14:paraId="34FD1005" w14:textId="77777777" w:rsidR="008977FB" w:rsidRPr="00EC76D5" w:rsidRDefault="008977FB" w:rsidP="00F836A8">
      <w:pPr>
        <w:pStyle w:val="Code"/>
        <w:rPr>
          <w:highlight w:val="white"/>
        </w:rPr>
      </w:pPr>
      <w:r w:rsidRPr="00EC76D5">
        <w:rPr>
          <w:highlight w:val="white"/>
        </w:rPr>
        <w:t xml:space="preserve">    { char* firstValuePtr = ((char*) valueList) + (firstIndex * valueSize);</w:t>
      </w:r>
    </w:p>
    <w:p w14:paraId="6B5C5EA4" w14:textId="77777777" w:rsidR="008977FB" w:rsidRPr="00EC76D5" w:rsidRDefault="008977FB" w:rsidP="00F836A8">
      <w:pPr>
        <w:pStyle w:val="Code"/>
        <w:rPr>
          <w:highlight w:val="white"/>
        </w:rPr>
      </w:pPr>
      <w:r w:rsidRPr="00EC76D5">
        <w:rPr>
          <w:highlight w:val="white"/>
        </w:rPr>
        <w:t xml:space="preserve">      int firstCompare = compare(keyPtr, firstValuePtr);</w:t>
      </w:r>
    </w:p>
    <w:p w14:paraId="70A33A3F" w14:textId="77777777" w:rsidR="008977FB" w:rsidRPr="00EC76D5" w:rsidRDefault="008977FB" w:rsidP="00F836A8">
      <w:pPr>
        <w:pStyle w:val="Code"/>
        <w:rPr>
          <w:highlight w:val="white"/>
        </w:rPr>
      </w:pPr>
    </w:p>
    <w:p w14:paraId="40FE7FA5" w14:textId="77777777" w:rsidR="008977FB" w:rsidRPr="00EC76D5" w:rsidRDefault="008977FB" w:rsidP="00F836A8">
      <w:pPr>
        <w:pStyle w:val="Code"/>
        <w:rPr>
          <w:highlight w:val="white"/>
        </w:rPr>
      </w:pPr>
      <w:r w:rsidRPr="00EC76D5">
        <w:rPr>
          <w:highlight w:val="white"/>
        </w:rPr>
        <w:lastRenderedPageBreak/>
        <w:t xml:space="preserve">      if (firstCompare &lt; 0) {</w:t>
      </w:r>
    </w:p>
    <w:p w14:paraId="7E73A10C" w14:textId="77777777" w:rsidR="008977FB" w:rsidRPr="00EC76D5" w:rsidRDefault="008977FB" w:rsidP="00F836A8">
      <w:pPr>
        <w:pStyle w:val="Code"/>
        <w:rPr>
          <w:highlight w:val="white"/>
        </w:rPr>
      </w:pPr>
      <w:r w:rsidRPr="00EC76D5">
        <w:rPr>
          <w:highlight w:val="white"/>
        </w:rPr>
        <w:t xml:space="preserve">        return NULL;</w:t>
      </w:r>
    </w:p>
    <w:p w14:paraId="34F64DD5" w14:textId="77777777" w:rsidR="008977FB" w:rsidRPr="00EC76D5" w:rsidRDefault="008977FB" w:rsidP="00F836A8">
      <w:pPr>
        <w:pStyle w:val="Code"/>
        <w:rPr>
          <w:highlight w:val="white"/>
        </w:rPr>
      </w:pPr>
      <w:r w:rsidRPr="00EC76D5">
        <w:rPr>
          <w:highlight w:val="white"/>
        </w:rPr>
        <w:t xml:space="preserve">      }</w:t>
      </w:r>
    </w:p>
    <w:p w14:paraId="6814C39C" w14:textId="77777777" w:rsidR="008977FB" w:rsidRPr="00EC76D5" w:rsidRDefault="008977FB" w:rsidP="00F836A8">
      <w:pPr>
        <w:pStyle w:val="Code"/>
        <w:rPr>
          <w:highlight w:val="white"/>
        </w:rPr>
      </w:pPr>
      <w:r w:rsidRPr="00EC76D5">
        <w:rPr>
          <w:highlight w:val="white"/>
        </w:rPr>
        <w:t xml:space="preserve">      else if (firstCompare == 0) {</w:t>
      </w:r>
    </w:p>
    <w:p w14:paraId="7FA132B3" w14:textId="77777777" w:rsidR="008977FB" w:rsidRPr="00EC76D5" w:rsidRDefault="008977FB" w:rsidP="00F836A8">
      <w:pPr>
        <w:pStyle w:val="Code"/>
        <w:rPr>
          <w:highlight w:val="white"/>
        </w:rPr>
      </w:pPr>
      <w:r w:rsidRPr="00EC76D5">
        <w:rPr>
          <w:highlight w:val="white"/>
        </w:rPr>
        <w:t xml:space="preserve">        return firstValuePtr;</w:t>
      </w:r>
    </w:p>
    <w:p w14:paraId="662306F8" w14:textId="77777777" w:rsidR="008977FB" w:rsidRPr="00EC76D5" w:rsidRDefault="008977FB" w:rsidP="00F836A8">
      <w:pPr>
        <w:pStyle w:val="Code"/>
        <w:rPr>
          <w:highlight w:val="white"/>
        </w:rPr>
      </w:pPr>
      <w:r w:rsidRPr="00EC76D5">
        <w:rPr>
          <w:highlight w:val="white"/>
        </w:rPr>
        <w:t xml:space="preserve">      }</w:t>
      </w:r>
    </w:p>
    <w:p w14:paraId="68CF415E" w14:textId="77777777" w:rsidR="008977FB" w:rsidRPr="00EC76D5" w:rsidRDefault="008977FB" w:rsidP="00F836A8">
      <w:pPr>
        <w:pStyle w:val="Code"/>
        <w:rPr>
          <w:highlight w:val="white"/>
        </w:rPr>
      </w:pPr>
      <w:r w:rsidRPr="00EC76D5">
        <w:rPr>
          <w:highlight w:val="white"/>
        </w:rPr>
        <w:t xml:space="preserve">    }</w:t>
      </w:r>
    </w:p>
    <w:p w14:paraId="720B94DA" w14:textId="77777777" w:rsidR="008977FB" w:rsidRPr="00EC76D5" w:rsidRDefault="008977FB" w:rsidP="00F836A8">
      <w:pPr>
        <w:pStyle w:val="Code"/>
        <w:rPr>
          <w:highlight w:val="white"/>
        </w:rPr>
      </w:pPr>
    </w:p>
    <w:p w14:paraId="415A6A01" w14:textId="77777777" w:rsidR="008977FB" w:rsidRPr="00EC76D5" w:rsidRDefault="008977FB" w:rsidP="00F836A8">
      <w:pPr>
        <w:pStyle w:val="Code"/>
        <w:rPr>
          <w:highlight w:val="white"/>
        </w:rPr>
      </w:pPr>
      <w:r w:rsidRPr="00EC76D5">
        <w:rPr>
          <w:highlight w:val="white"/>
        </w:rPr>
        <w:t xml:space="preserve">    { char* lastValuePtr = ((char*) valueList) + (lastIndex * valueSize);</w:t>
      </w:r>
    </w:p>
    <w:p w14:paraId="44A1771D" w14:textId="77777777" w:rsidR="008977FB" w:rsidRPr="00EC76D5" w:rsidRDefault="008977FB" w:rsidP="00F836A8">
      <w:pPr>
        <w:pStyle w:val="Code"/>
        <w:rPr>
          <w:highlight w:val="white"/>
        </w:rPr>
      </w:pPr>
      <w:r w:rsidRPr="00EC76D5">
        <w:rPr>
          <w:highlight w:val="white"/>
        </w:rPr>
        <w:t xml:space="preserve">      int lastCompare = compare(keyPtr, lastValuePtr);</w:t>
      </w:r>
    </w:p>
    <w:p w14:paraId="33CB089C" w14:textId="77777777" w:rsidR="008977FB" w:rsidRPr="00EC76D5" w:rsidRDefault="008977FB" w:rsidP="00F836A8">
      <w:pPr>
        <w:pStyle w:val="Code"/>
        <w:rPr>
          <w:highlight w:val="white"/>
        </w:rPr>
      </w:pPr>
    </w:p>
    <w:p w14:paraId="0F161002" w14:textId="77777777" w:rsidR="008977FB" w:rsidRPr="00EC76D5" w:rsidRDefault="008977FB" w:rsidP="00F836A8">
      <w:pPr>
        <w:pStyle w:val="Code"/>
        <w:rPr>
          <w:highlight w:val="white"/>
        </w:rPr>
      </w:pPr>
      <w:r w:rsidRPr="00EC76D5">
        <w:rPr>
          <w:highlight w:val="white"/>
        </w:rPr>
        <w:t xml:space="preserve">      if (lastCompare &gt; 0) {</w:t>
      </w:r>
    </w:p>
    <w:p w14:paraId="5C70CD34" w14:textId="77777777" w:rsidR="008977FB" w:rsidRPr="00EC76D5" w:rsidRDefault="008977FB" w:rsidP="00F836A8">
      <w:pPr>
        <w:pStyle w:val="Code"/>
        <w:rPr>
          <w:highlight w:val="white"/>
        </w:rPr>
      </w:pPr>
      <w:r w:rsidRPr="00EC76D5">
        <w:rPr>
          <w:highlight w:val="white"/>
        </w:rPr>
        <w:t xml:space="preserve">        return NULL;</w:t>
      </w:r>
    </w:p>
    <w:p w14:paraId="6E7D31BC" w14:textId="77777777" w:rsidR="008977FB" w:rsidRPr="00EC76D5" w:rsidRDefault="008977FB" w:rsidP="00F836A8">
      <w:pPr>
        <w:pStyle w:val="Code"/>
        <w:rPr>
          <w:highlight w:val="white"/>
        </w:rPr>
      </w:pPr>
      <w:r w:rsidRPr="00EC76D5">
        <w:rPr>
          <w:highlight w:val="white"/>
        </w:rPr>
        <w:t xml:space="preserve">      }</w:t>
      </w:r>
    </w:p>
    <w:p w14:paraId="53E9DE13" w14:textId="77777777" w:rsidR="008977FB" w:rsidRPr="00EC76D5" w:rsidRDefault="008977FB" w:rsidP="00F836A8">
      <w:pPr>
        <w:pStyle w:val="Code"/>
        <w:rPr>
          <w:highlight w:val="white"/>
        </w:rPr>
      </w:pPr>
      <w:r w:rsidRPr="00EC76D5">
        <w:rPr>
          <w:highlight w:val="white"/>
        </w:rPr>
        <w:t xml:space="preserve">      else if (lastCompare == 0) {</w:t>
      </w:r>
    </w:p>
    <w:p w14:paraId="4DF96494" w14:textId="77777777" w:rsidR="008977FB" w:rsidRPr="00EC76D5" w:rsidRDefault="008977FB" w:rsidP="00F836A8">
      <w:pPr>
        <w:pStyle w:val="Code"/>
        <w:rPr>
          <w:highlight w:val="white"/>
        </w:rPr>
      </w:pPr>
      <w:r w:rsidRPr="00EC76D5">
        <w:rPr>
          <w:highlight w:val="white"/>
        </w:rPr>
        <w:t xml:space="preserve">        return lastValuePtr;</w:t>
      </w:r>
    </w:p>
    <w:p w14:paraId="73946E42" w14:textId="77777777" w:rsidR="008977FB" w:rsidRPr="00EC76D5" w:rsidRDefault="008977FB" w:rsidP="00F836A8">
      <w:pPr>
        <w:pStyle w:val="Code"/>
        <w:rPr>
          <w:highlight w:val="white"/>
        </w:rPr>
      </w:pPr>
      <w:r w:rsidRPr="00EC76D5">
        <w:rPr>
          <w:highlight w:val="white"/>
        </w:rPr>
        <w:t xml:space="preserve">      }</w:t>
      </w:r>
    </w:p>
    <w:p w14:paraId="2056DAC8" w14:textId="77777777" w:rsidR="008977FB" w:rsidRPr="00EC76D5" w:rsidRDefault="008977FB" w:rsidP="00F836A8">
      <w:pPr>
        <w:pStyle w:val="Code"/>
        <w:rPr>
          <w:highlight w:val="white"/>
        </w:rPr>
      </w:pPr>
      <w:r w:rsidRPr="00EC76D5">
        <w:rPr>
          <w:highlight w:val="white"/>
        </w:rPr>
        <w:t xml:space="preserve">    }</w:t>
      </w:r>
    </w:p>
    <w:p w14:paraId="3F13E76C" w14:textId="77777777" w:rsidR="008977FB" w:rsidRPr="00EC76D5" w:rsidRDefault="008977FB" w:rsidP="00F836A8">
      <w:pPr>
        <w:pStyle w:val="Code"/>
        <w:rPr>
          <w:highlight w:val="white"/>
        </w:rPr>
      </w:pPr>
    </w:p>
    <w:p w14:paraId="79A1FFFC" w14:textId="658470CE" w:rsidR="008977FB" w:rsidRPr="00EC76D5" w:rsidRDefault="008977FB" w:rsidP="00F836A8">
      <w:pPr>
        <w:pStyle w:val="Code"/>
        <w:rPr>
          <w:highlight w:val="white"/>
        </w:rPr>
      </w:pPr>
      <w:r w:rsidRPr="00EC76D5">
        <w:rPr>
          <w:highlight w:val="white"/>
        </w:rPr>
        <w:t xml:space="preserve">    { int middleIndex = (firstIndex + lastIndex) / 2;</w:t>
      </w:r>
    </w:p>
    <w:p w14:paraId="56E65A03" w14:textId="77777777" w:rsidR="008977FB" w:rsidRPr="00EC76D5" w:rsidRDefault="008977FB" w:rsidP="00F836A8">
      <w:pPr>
        <w:pStyle w:val="Code"/>
        <w:rPr>
          <w:highlight w:val="white"/>
        </w:rPr>
      </w:pPr>
      <w:r w:rsidRPr="00EC76D5">
        <w:rPr>
          <w:highlight w:val="white"/>
        </w:rPr>
        <w:t xml:space="preserve">      char* middleValuePtr = ((char*) valueList) + (middleIndex * valueSize);</w:t>
      </w:r>
    </w:p>
    <w:p w14:paraId="5E17FB7B" w14:textId="77777777" w:rsidR="008977FB" w:rsidRPr="00EC76D5" w:rsidRDefault="008977FB" w:rsidP="00F836A8">
      <w:pPr>
        <w:pStyle w:val="Code"/>
        <w:rPr>
          <w:highlight w:val="white"/>
        </w:rPr>
      </w:pPr>
      <w:r w:rsidRPr="00EC76D5">
        <w:rPr>
          <w:highlight w:val="white"/>
        </w:rPr>
        <w:t xml:space="preserve">      int middleCompare = compare(keyPtr, middleValuePtr);</w:t>
      </w:r>
    </w:p>
    <w:p w14:paraId="049CB429" w14:textId="77777777" w:rsidR="00ED3FFC" w:rsidRPr="00EC76D5" w:rsidRDefault="00ED3FFC" w:rsidP="00F836A8">
      <w:pPr>
        <w:pStyle w:val="Code"/>
        <w:rPr>
          <w:highlight w:val="white"/>
        </w:rPr>
      </w:pPr>
    </w:p>
    <w:p w14:paraId="0D567E2F" w14:textId="24E87351" w:rsidR="008977FB" w:rsidRPr="00EC76D5" w:rsidRDefault="008977FB" w:rsidP="00F836A8">
      <w:pPr>
        <w:pStyle w:val="Code"/>
        <w:rPr>
          <w:highlight w:val="white"/>
        </w:rPr>
      </w:pPr>
      <w:r w:rsidRPr="00EC76D5">
        <w:rPr>
          <w:highlight w:val="white"/>
        </w:rPr>
        <w:t xml:space="preserve">      if (middleCompare &lt; 0) {</w:t>
      </w:r>
    </w:p>
    <w:p w14:paraId="4A337963" w14:textId="77777777" w:rsidR="008977FB" w:rsidRPr="00EC76D5" w:rsidRDefault="008977FB" w:rsidP="00F836A8">
      <w:pPr>
        <w:pStyle w:val="Code"/>
        <w:rPr>
          <w:highlight w:val="white"/>
        </w:rPr>
      </w:pPr>
      <w:r w:rsidRPr="00EC76D5">
        <w:rPr>
          <w:highlight w:val="white"/>
        </w:rPr>
        <w:t xml:space="preserve">        lastIndex = middleIndex;</w:t>
      </w:r>
    </w:p>
    <w:p w14:paraId="33C49A2A" w14:textId="77777777" w:rsidR="008977FB" w:rsidRPr="00EC76D5" w:rsidRDefault="008977FB" w:rsidP="00F836A8">
      <w:pPr>
        <w:pStyle w:val="Code"/>
        <w:rPr>
          <w:highlight w:val="white"/>
        </w:rPr>
      </w:pPr>
      <w:r w:rsidRPr="00EC76D5">
        <w:rPr>
          <w:highlight w:val="white"/>
        </w:rPr>
        <w:t xml:space="preserve">      }</w:t>
      </w:r>
    </w:p>
    <w:p w14:paraId="185B16E0" w14:textId="77777777" w:rsidR="008977FB" w:rsidRPr="00EC76D5" w:rsidRDefault="008977FB" w:rsidP="00F836A8">
      <w:pPr>
        <w:pStyle w:val="Code"/>
        <w:rPr>
          <w:highlight w:val="white"/>
        </w:rPr>
      </w:pPr>
      <w:r w:rsidRPr="00EC76D5">
        <w:rPr>
          <w:highlight w:val="white"/>
        </w:rPr>
        <w:t xml:space="preserve">      else if (middleCompare &gt; 0) {</w:t>
      </w:r>
    </w:p>
    <w:p w14:paraId="79894C23" w14:textId="77777777" w:rsidR="008977FB" w:rsidRPr="00EC76D5" w:rsidRDefault="008977FB" w:rsidP="00F836A8">
      <w:pPr>
        <w:pStyle w:val="Code"/>
        <w:rPr>
          <w:highlight w:val="white"/>
        </w:rPr>
      </w:pPr>
      <w:r w:rsidRPr="00EC76D5">
        <w:rPr>
          <w:highlight w:val="white"/>
        </w:rPr>
        <w:t xml:space="preserve">        firstIndex = middleIndex;</w:t>
      </w:r>
    </w:p>
    <w:p w14:paraId="233AE6D5" w14:textId="77777777" w:rsidR="008977FB" w:rsidRPr="00EC76D5" w:rsidRDefault="008977FB" w:rsidP="00F836A8">
      <w:pPr>
        <w:pStyle w:val="Code"/>
        <w:rPr>
          <w:highlight w:val="white"/>
        </w:rPr>
      </w:pPr>
      <w:r w:rsidRPr="00EC76D5">
        <w:rPr>
          <w:highlight w:val="white"/>
        </w:rPr>
        <w:t xml:space="preserve">      }</w:t>
      </w:r>
    </w:p>
    <w:p w14:paraId="25B646A2" w14:textId="77777777" w:rsidR="008977FB" w:rsidRPr="00EC76D5" w:rsidRDefault="008977FB" w:rsidP="00F836A8">
      <w:pPr>
        <w:pStyle w:val="Code"/>
        <w:rPr>
          <w:highlight w:val="white"/>
        </w:rPr>
      </w:pPr>
      <w:r w:rsidRPr="00EC76D5">
        <w:rPr>
          <w:highlight w:val="white"/>
        </w:rPr>
        <w:t xml:space="preserve">      else {</w:t>
      </w:r>
    </w:p>
    <w:p w14:paraId="5CC072BE" w14:textId="77777777" w:rsidR="008977FB" w:rsidRPr="00EC76D5" w:rsidRDefault="008977FB" w:rsidP="00F836A8">
      <w:pPr>
        <w:pStyle w:val="Code"/>
        <w:rPr>
          <w:highlight w:val="white"/>
        </w:rPr>
      </w:pPr>
      <w:r w:rsidRPr="00EC76D5">
        <w:rPr>
          <w:highlight w:val="white"/>
        </w:rPr>
        <w:t xml:space="preserve">        return middleValuePtr;</w:t>
      </w:r>
    </w:p>
    <w:p w14:paraId="5DFEBE36" w14:textId="77777777" w:rsidR="008977FB" w:rsidRPr="00EC76D5" w:rsidRDefault="008977FB" w:rsidP="00F836A8">
      <w:pPr>
        <w:pStyle w:val="Code"/>
        <w:rPr>
          <w:highlight w:val="white"/>
        </w:rPr>
      </w:pPr>
      <w:r w:rsidRPr="00EC76D5">
        <w:rPr>
          <w:highlight w:val="white"/>
        </w:rPr>
        <w:t xml:space="preserve">      }</w:t>
      </w:r>
    </w:p>
    <w:p w14:paraId="10D3F9A2" w14:textId="77777777" w:rsidR="008977FB" w:rsidRPr="00EC76D5" w:rsidRDefault="008977FB" w:rsidP="00F836A8">
      <w:pPr>
        <w:pStyle w:val="Code"/>
        <w:rPr>
          <w:highlight w:val="white"/>
        </w:rPr>
      </w:pPr>
      <w:r w:rsidRPr="00EC76D5">
        <w:rPr>
          <w:highlight w:val="white"/>
        </w:rPr>
        <w:t xml:space="preserve">    }</w:t>
      </w:r>
    </w:p>
    <w:p w14:paraId="2F1C716D" w14:textId="77777777" w:rsidR="008977FB" w:rsidRPr="00EC76D5" w:rsidRDefault="008977FB" w:rsidP="00F836A8">
      <w:pPr>
        <w:pStyle w:val="Code"/>
        <w:rPr>
          <w:highlight w:val="white"/>
        </w:rPr>
      </w:pPr>
      <w:r w:rsidRPr="00EC76D5">
        <w:rPr>
          <w:highlight w:val="white"/>
        </w:rPr>
        <w:t xml:space="preserve">  }</w:t>
      </w:r>
    </w:p>
    <w:p w14:paraId="71383790" w14:textId="77777777" w:rsidR="008977FB" w:rsidRPr="00EC76D5" w:rsidRDefault="008977FB" w:rsidP="00F836A8">
      <w:pPr>
        <w:pStyle w:val="Code"/>
        <w:rPr>
          <w:highlight w:val="white"/>
        </w:rPr>
      </w:pPr>
      <w:r w:rsidRPr="00EC76D5">
        <w:rPr>
          <w:highlight w:val="white"/>
        </w:rPr>
        <w:t>}</w:t>
      </w:r>
    </w:p>
    <w:p w14:paraId="1CFF1495" w14:textId="14B88EC5" w:rsidR="008977FB" w:rsidRPr="00EC76D5" w:rsidRDefault="008977FB" w:rsidP="00F836A8">
      <w:pPr>
        <w:pStyle w:val="Code"/>
      </w:pPr>
    </w:p>
    <w:p w14:paraId="2F915B6B" w14:textId="77777777" w:rsidR="008977FB" w:rsidRPr="00EC76D5" w:rsidRDefault="008977FB" w:rsidP="00F836A8">
      <w:pPr>
        <w:pStyle w:val="Code"/>
        <w:rPr>
          <w:highlight w:val="white"/>
        </w:rPr>
      </w:pPr>
      <w:r w:rsidRPr="00EC76D5">
        <w:rPr>
          <w:highlight w:val="white"/>
        </w:rPr>
        <w:t>static long g_randValue;</w:t>
      </w:r>
    </w:p>
    <w:p w14:paraId="766CE1D3" w14:textId="77777777" w:rsidR="008977FB" w:rsidRPr="00EC76D5" w:rsidRDefault="008977FB" w:rsidP="00F836A8">
      <w:pPr>
        <w:pStyle w:val="Code"/>
        <w:rPr>
          <w:highlight w:val="white"/>
        </w:rPr>
      </w:pPr>
    </w:p>
    <w:p w14:paraId="4A204035" w14:textId="77777777" w:rsidR="008977FB" w:rsidRPr="00EC76D5" w:rsidRDefault="008977FB" w:rsidP="00F836A8">
      <w:pPr>
        <w:pStyle w:val="Code"/>
        <w:rPr>
          <w:highlight w:val="white"/>
        </w:rPr>
      </w:pPr>
      <w:r w:rsidRPr="00EC76D5">
        <w:rPr>
          <w:highlight w:val="white"/>
        </w:rPr>
        <w:t>#define A 1664525l</w:t>
      </w:r>
    </w:p>
    <w:p w14:paraId="524C021A" w14:textId="77777777" w:rsidR="008977FB" w:rsidRPr="00EC76D5" w:rsidRDefault="008977FB" w:rsidP="00F836A8">
      <w:pPr>
        <w:pStyle w:val="Code"/>
        <w:rPr>
          <w:highlight w:val="white"/>
        </w:rPr>
      </w:pPr>
      <w:r w:rsidRPr="00EC76D5">
        <w:rPr>
          <w:highlight w:val="white"/>
        </w:rPr>
        <w:t>#define C 1013904223l</w:t>
      </w:r>
    </w:p>
    <w:p w14:paraId="48F978E9" w14:textId="77777777" w:rsidR="008977FB" w:rsidRPr="00EC76D5" w:rsidRDefault="008977FB" w:rsidP="00F836A8">
      <w:pPr>
        <w:pStyle w:val="Code"/>
        <w:rPr>
          <w:highlight w:val="white"/>
        </w:rPr>
      </w:pPr>
      <w:r w:rsidRPr="00EC76D5">
        <w:rPr>
          <w:highlight w:val="white"/>
        </w:rPr>
        <w:t>#define RAND_MAX 127 // 32767</w:t>
      </w:r>
    </w:p>
    <w:p w14:paraId="25A057D7" w14:textId="77777777" w:rsidR="008977FB" w:rsidRPr="00EC76D5" w:rsidRDefault="008977FB" w:rsidP="00F836A8">
      <w:pPr>
        <w:pStyle w:val="Code"/>
        <w:rPr>
          <w:highlight w:val="white"/>
        </w:rPr>
      </w:pPr>
    </w:p>
    <w:p w14:paraId="13569ABD" w14:textId="77777777" w:rsidR="008977FB" w:rsidRPr="00EC76D5" w:rsidRDefault="008977FB" w:rsidP="00F836A8">
      <w:pPr>
        <w:pStyle w:val="Code"/>
        <w:rPr>
          <w:highlight w:val="white"/>
        </w:rPr>
      </w:pPr>
      <w:r w:rsidRPr="00EC76D5">
        <w:rPr>
          <w:highlight w:val="white"/>
        </w:rPr>
        <w:t>int rand(void) {</w:t>
      </w:r>
    </w:p>
    <w:p w14:paraId="7C7B1102" w14:textId="77777777" w:rsidR="008977FB" w:rsidRPr="00EC76D5" w:rsidRDefault="008977FB" w:rsidP="00F836A8">
      <w:pPr>
        <w:pStyle w:val="Code"/>
        <w:rPr>
          <w:highlight w:val="white"/>
        </w:rPr>
      </w:pPr>
      <w:r w:rsidRPr="00EC76D5">
        <w:rPr>
          <w:highlight w:val="white"/>
        </w:rPr>
        <w:t xml:space="preserve">  g_randValue = ((A * g_randValue) + C) % RAND_MAX;</w:t>
      </w:r>
    </w:p>
    <w:p w14:paraId="30018B35" w14:textId="77777777" w:rsidR="008977FB" w:rsidRPr="00EC76D5" w:rsidRDefault="008977FB" w:rsidP="00F836A8">
      <w:pPr>
        <w:pStyle w:val="Code"/>
        <w:rPr>
          <w:highlight w:val="white"/>
        </w:rPr>
      </w:pPr>
      <w:r w:rsidRPr="00EC76D5">
        <w:rPr>
          <w:highlight w:val="white"/>
        </w:rPr>
        <w:t xml:space="preserve">  return (int) g_randValue;</w:t>
      </w:r>
    </w:p>
    <w:p w14:paraId="46462F58" w14:textId="77777777" w:rsidR="008977FB" w:rsidRPr="00EC76D5" w:rsidRDefault="008977FB" w:rsidP="00F836A8">
      <w:pPr>
        <w:pStyle w:val="Code"/>
        <w:rPr>
          <w:highlight w:val="white"/>
        </w:rPr>
      </w:pPr>
      <w:r w:rsidRPr="00EC76D5">
        <w:rPr>
          <w:highlight w:val="white"/>
        </w:rPr>
        <w:t>}</w:t>
      </w:r>
    </w:p>
    <w:p w14:paraId="0D931A90" w14:textId="77777777" w:rsidR="008977FB" w:rsidRPr="00EC76D5" w:rsidRDefault="008977FB" w:rsidP="00F836A8">
      <w:pPr>
        <w:pStyle w:val="Code"/>
        <w:rPr>
          <w:highlight w:val="white"/>
        </w:rPr>
      </w:pPr>
    </w:p>
    <w:p w14:paraId="5F6EC6C0" w14:textId="77777777" w:rsidR="008977FB" w:rsidRPr="00EC76D5" w:rsidRDefault="008977FB" w:rsidP="00F836A8">
      <w:pPr>
        <w:pStyle w:val="Code"/>
        <w:rPr>
          <w:highlight w:val="white"/>
        </w:rPr>
      </w:pPr>
      <w:r w:rsidRPr="00EC76D5">
        <w:rPr>
          <w:highlight w:val="white"/>
        </w:rPr>
        <w:t>void srand(unsigned int seed) {</w:t>
      </w:r>
    </w:p>
    <w:p w14:paraId="37CB95AF" w14:textId="77777777" w:rsidR="008977FB" w:rsidRPr="00EC76D5" w:rsidRDefault="008977FB" w:rsidP="00F836A8">
      <w:pPr>
        <w:pStyle w:val="Code"/>
        <w:rPr>
          <w:highlight w:val="white"/>
        </w:rPr>
      </w:pPr>
      <w:r w:rsidRPr="00EC76D5">
        <w:rPr>
          <w:highlight w:val="white"/>
        </w:rPr>
        <w:t xml:space="preserve">  g_randValue = (long) seed;</w:t>
      </w:r>
    </w:p>
    <w:p w14:paraId="088CDFA1" w14:textId="77777777" w:rsidR="008977FB" w:rsidRPr="00EC76D5" w:rsidRDefault="008977FB" w:rsidP="00F836A8">
      <w:pPr>
        <w:pStyle w:val="Code"/>
        <w:rPr>
          <w:highlight w:val="white"/>
        </w:rPr>
      </w:pPr>
      <w:r w:rsidRPr="00EC76D5">
        <w:rPr>
          <w:highlight w:val="white"/>
        </w:rPr>
        <w:t>}</w:t>
      </w:r>
    </w:p>
    <w:p w14:paraId="01ECD522" w14:textId="77777777" w:rsidR="00E90638" w:rsidRPr="00EC76D5" w:rsidRDefault="00E90638" w:rsidP="00F836A8">
      <w:pPr>
        <w:pStyle w:val="Code"/>
        <w:rPr>
          <w:highlight w:val="white"/>
        </w:rPr>
      </w:pPr>
    </w:p>
    <w:p w14:paraId="5339EE71" w14:textId="6C5131B5" w:rsidR="00E90638" w:rsidRPr="00EC76D5" w:rsidRDefault="00E90638" w:rsidP="00F836A8">
      <w:pPr>
        <w:pStyle w:val="Code"/>
        <w:rPr>
          <w:highlight w:val="white"/>
        </w:rPr>
      </w:pPr>
      <w:r w:rsidRPr="00EC76D5">
        <w:rPr>
          <w:highlight w:val="white"/>
        </w:rPr>
        <w:t>FCN g_funcArray[FUNC_MAX] = {NULL};</w:t>
      </w:r>
    </w:p>
    <w:p w14:paraId="707D3632" w14:textId="77777777" w:rsidR="00E90638" w:rsidRPr="00EC76D5" w:rsidRDefault="00E90638" w:rsidP="00F836A8">
      <w:pPr>
        <w:pStyle w:val="Code"/>
        <w:rPr>
          <w:highlight w:val="white"/>
        </w:rPr>
      </w:pPr>
    </w:p>
    <w:p w14:paraId="0E951181" w14:textId="77777777" w:rsidR="00E90638" w:rsidRPr="00EC76D5" w:rsidRDefault="00E90638" w:rsidP="00F836A8">
      <w:pPr>
        <w:pStyle w:val="Code"/>
        <w:rPr>
          <w:highlight w:val="white"/>
        </w:rPr>
      </w:pPr>
      <w:r w:rsidRPr="00EC76D5">
        <w:rPr>
          <w:highlight w:val="white"/>
        </w:rPr>
        <w:t>int atexit(FCN fcn) {</w:t>
      </w:r>
    </w:p>
    <w:p w14:paraId="07CD46BA" w14:textId="77777777" w:rsidR="00E90638" w:rsidRPr="00EC76D5" w:rsidRDefault="00E90638" w:rsidP="00F836A8">
      <w:pPr>
        <w:pStyle w:val="Code"/>
        <w:rPr>
          <w:highlight w:val="white"/>
        </w:rPr>
      </w:pPr>
      <w:r w:rsidRPr="00EC76D5">
        <w:rPr>
          <w:highlight w:val="white"/>
        </w:rPr>
        <w:t xml:space="preserve">  int index;</w:t>
      </w:r>
    </w:p>
    <w:p w14:paraId="691EFE46" w14:textId="77777777" w:rsidR="00E90638" w:rsidRPr="00EC76D5" w:rsidRDefault="00E90638" w:rsidP="00F836A8">
      <w:pPr>
        <w:pStyle w:val="Code"/>
        <w:rPr>
          <w:highlight w:val="white"/>
        </w:rPr>
      </w:pPr>
    </w:p>
    <w:p w14:paraId="650D9FD0" w14:textId="77777777" w:rsidR="00E90638" w:rsidRPr="00EC76D5" w:rsidRDefault="00E90638" w:rsidP="00F836A8">
      <w:pPr>
        <w:pStyle w:val="Code"/>
        <w:rPr>
          <w:highlight w:val="white"/>
        </w:rPr>
      </w:pPr>
      <w:r w:rsidRPr="00EC76D5">
        <w:rPr>
          <w:highlight w:val="white"/>
        </w:rPr>
        <w:t xml:space="preserve">  for (index = 0; index &lt; FUNC_MAX; ++index) {</w:t>
      </w:r>
    </w:p>
    <w:p w14:paraId="56B8ED57" w14:textId="77777777" w:rsidR="00E90638" w:rsidRPr="00EC76D5" w:rsidRDefault="00E90638" w:rsidP="00F836A8">
      <w:pPr>
        <w:pStyle w:val="Code"/>
        <w:rPr>
          <w:highlight w:val="white"/>
        </w:rPr>
      </w:pPr>
      <w:r w:rsidRPr="00EC76D5">
        <w:rPr>
          <w:highlight w:val="white"/>
        </w:rPr>
        <w:lastRenderedPageBreak/>
        <w:t xml:space="preserve">    if (g_funcArray[index] == NULL) {</w:t>
      </w:r>
    </w:p>
    <w:p w14:paraId="0F760956" w14:textId="77777777" w:rsidR="00E90638" w:rsidRPr="00EC76D5" w:rsidRDefault="00E90638" w:rsidP="00F836A8">
      <w:pPr>
        <w:pStyle w:val="Code"/>
        <w:rPr>
          <w:highlight w:val="white"/>
        </w:rPr>
      </w:pPr>
      <w:r w:rsidRPr="00EC76D5">
        <w:rPr>
          <w:highlight w:val="white"/>
        </w:rPr>
        <w:t xml:space="preserve">      g_funcArray[index] = fcn;</w:t>
      </w:r>
    </w:p>
    <w:p w14:paraId="3E50DCD8" w14:textId="77777777" w:rsidR="00E90638" w:rsidRPr="00EC76D5" w:rsidRDefault="00E90638" w:rsidP="00F836A8">
      <w:pPr>
        <w:pStyle w:val="Code"/>
        <w:rPr>
          <w:highlight w:val="white"/>
        </w:rPr>
      </w:pPr>
      <w:r w:rsidRPr="00EC76D5">
        <w:rPr>
          <w:highlight w:val="white"/>
        </w:rPr>
        <w:t xml:space="preserve">      return 0;</w:t>
      </w:r>
    </w:p>
    <w:p w14:paraId="3F351193" w14:textId="77777777" w:rsidR="00E90638" w:rsidRPr="00EC76D5" w:rsidRDefault="00E90638" w:rsidP="00F836A8">
      <w:pPr>
        <w:pStyle w:val="Code"/>
        <w:rPr>
          <w:highlight w:val="white"/>
        </w:rPr>
      </w:pPr>
      <w:r w:rsidRPr="00EC76D5">
        <w:rPr>
          <w:highlight w:val="white"/>
        </w:rPr>
        <w:t xml:space="preserve">    }</w:t>
      </w:r>
    </w:p>
    <w:p w14:paraId="71F01CB3" w14:textId="77777777" w:rsidR="00E90638" w:rsidRPr="00EC76D5" w:rsidRDefault="00E90638" w:rsidP="00F836A8">
      <w:pPr>
        <w:pStyle w:val="Code"/>
        <w:rPr>
          <w:highlight w:val="white"/>
        </w:rPr>
      </w:pPr>
      <w:r w:rsidRPr="00EC76D5">
        <w:rPr>
          <w:highlight w:val="white"/>
        </w:rPr>
        <w:t xml:space="preserve">  }</w:t>
      </w:r>
    </w:p>
    <w:p w14:paraId="2389F93D" w14:textId="77777777" w:rsidR="00E90638" w:rsidRPr="00EC76D5" w:rsidRDefault="00E90638" w:rsidP="00F836A8">
      <w:pPr>
        <w:pStyle w:val="Code"/>
        <w:rPr>
          <w:highlight w:val="white"/>
        </w:rPr>
      </w:pPr>
    </w:p>
    <w:p w14:paraId="7F2B5686" w14:textId="77777777" w:rsidR="00E90638" w:rsidRPr="00EC76D5" w:rsidRDefault="00E90638" w:rsidP="00F836A8">
      <w:pPr>
        <w:pStyle w:val="Code"/>
        <w:rPr>
          <w:highlight w:val="white"/>
        </w:rPr>
      </w:pPr>
      <w:r w:rsidRPr="00EC76D5">
        <w:rPr>
          <w:highlight w:val="white"/>
        </w:rPr>
        <w:t xml:space="preserve">  return -1;</w:t>
      </w:r>
    </w:p>
    <w:p w14:paraId="3CA349D1" w14:textId="77777777" w:rsidR="00E90638" w:rsidRPr="00EC76D5" w:rsidRDefault="00E90638" w:rsidP="00F836A8">
      <w:pPr>
        <w:pStyle w:val="Code"/>
        <w:rPr>
          <w:highlight w:val="white"/>
        </w:rPr>
      </w:pPr>
      <w:r w:rsidRPr="00EC76D5">
        <w:rPr>
          <w:highlight w:val="white"/>
        </w:rPr>
        <w:t>}</w:t>
      </w:r>
    </w:p>
    <w:p w14:paraId="5F53A992" w14:textId="77777777" w:rsidR="00E90638" w:rsidRPr="00EC76D5" w:rsidRDefault="00E90638" w:rsidP="00F836A8">
      <w:pPr>
        <w:pStyle w:val="Code"/>
        <w:rPr>
          <w:highlight w:val="white"/>
        </w:rPr>
      </w:pPr>
    </w:p>
    <w:p w14:paraId="279D2D4B" w14:textId="77777777" w:rsidR="00E90638" w:rsidRPr="00EC76D5" w:rsidRDefault="00E90638" w:rsidP="00F836A8">
      <w:pPr>
        <w:pStyle w:val="Code"/>
        <w:rPr>
          <w:highlight w:val="white"/>
        </w:rPr>
      </w:pPr>
      <w:r w:rsidRPr="00EC76D5">
        <w:rPr>
          <w:highlight w:val="white"/>
        </w:rPr>
        <w:t>void exit(int status) {</w:t>
      </w:r>
    </w:p>
    <w:p w14:paraId="53DF5543" w14:textId="77777777" w:rsidR="00E90638" w:rsidRPr="00EC76D5" w:rsidRDefault="00E90638" w:rsidP="00F836A8">
      <w:pPr>
        <w:pStyle w:val="Code"/>
        <w:rPr>
          <w:highlight w:val="white"/>
        </w:rPr>
      </w:pPr>
      <w:r w:rsidRPr="00EC76D5">
        <w:rPr>
          <w:highlight w:val="white"/>
        </w:rPr>
        <w:t xml:space="preserve">  int index;</w:t>
      </w:r>
    </w:p>
    <w:p w14:paraId="39D6BBF7" w14:textId="77777777" w:rsidR="00E90638" w:rsidRPr="00EC76D5" w:rsidRDefault="00E90638" w:rsidP="00F836A8">
      <w:pPr>
        <w:pStyle w:val="Code"/>
        <w:rPr>
          <w:highlight w:val="white"/>
        </w:rPr>
      </w:pPr>
      <w:r w:rsidRPr="00EC76D5">
        <w:rPr>
          <w:highlight w:val="white"/>
        </w:rPr>
        <w:t xml:space="preserve">  </w:t>
      </w:r>
    </w:p>
    <w:p w14:paraId="7DF5B749" w14:textId="77777777" w:rsidR="00E90638" w:rsidRPr="00EC76D5" w:rsidRDefault="00E90638" w:rsidP="00F836A8">
      <w:pPr>
        <w:pStyle w:val="Code"/>
        <w:rPr>
          <w:highlight w:val="white"/>
        </w:rPr>
      </w:pPr>
      <w:r w:rsidRPr="00EC76D5">
        <w:rPr>
          <w:highlight w:val="white"/>
        </w:rPr>
        <w:t xml:space="preserve">  for (index = 0; index &lt; OPEN_MAX; ++index) {</w:t>
      </w:r>
    </w:p>
    <w:p w14:paraId="56857370" w14:textId="77777777" w:rsidR="00E90638" w:rsidRPr="00EC76D5" w:rsidRDefault="00E90638" w:rsidP="00F836A8">
      <w:pPr>
        <w:pStyle w:val="Code"/>
        <w:rPr>
          <w:highlight w:val="white"/>
        </w:rPr>
      </w:pPr>
      <w:r w:rsidRPr="00EC76D5">
        <w:rPr>
          <w:highlight w:val="white"/>
        </w:rPr>
        <w:t xml:space="preserve">    if (g_fileArray[index].open) {</w:t>
      </w:r>
    </w:p>
    <w:p w14:paraId="58AA7CB5" w14:textId="2456F344" w:rsidR="00E90638" w:rsidRPr="00EC76D5" w:rsidRDefault="00E90638" w:rsidP="00F836A8">
      <w:pPr>
        <w:pStyle w:val="Code"/>
        <w:rPr>
          <w:highlight w:val="white"/>
        </w:rPr>
      </w:pPr>
      <w:r w:rsidRPr="00EC76D5">
        <w:rPr>
          <w:highlight w:val="white"/>
        </w:rPr>
        <w:t xml:space="preserve">      fclose(&amp;g_fileArray[index]);</w:t>
      </w:r>
    </w:p>
    <w:p w14:paraId="1F7F109C" w14:textId="77777777" w:rsidR="00E90638" w:rsidRPr="00EC76D5" w:rsidRDefault="00E90638" w:rsidP="00F836A8">
      <w:pPr>
        <w:pStyle w:val="Code"/>
        <w:rPr>
          <w:highlight w:val="white"/>
        </w:rPr>
      </w:pPr>
      <w:r w:rsidRPr="00EC76D5">
        <w:rPr>
          <w:highlight w:val="white"/>
        </w:rPr>
        <w:t xml:space="preserve">    }</w:t>
      </w:r>
    </w:p>
    <w:p w14:paraId="68ACF6E1" w14:textId="77777777" w:rsidR="00E90638" w:rsidRPr="00EC76D5" w:rsidRDefault="00E90638" w:rsidP="00F836A8">
      <w:pPr>
        <w:pStyle w:val="Code"/>
        <w:rPr>
          <w:highlight w:val="white"/>
        </w:rPr>
      </w:pPr>
      <w:r w:rsidRPr="00EC76D5">
        <w:rPr>
          <w:highlight w:val="white"/>
        </w:rPr>
        <w:t xml:space="preserve">  }</w:t>
      </w:r>
    </w:p>
    <w:p w14:paraId="4E87F725" w14:textId="77777777" w:rsidR="00E90638" w:rsidRPr="00EC76D5" w:rsidRDefault="00E90638" w:rsidP="00F836A8">
      <w:pPr>
        <w:pStyle w:val="Code"/>
        <w:rPr>
          <w:highlight w:val="white"/>
        </w:rPr>
      </w:pPr>
    </w:p>
    <w:p w14:paraId="51212560" w14:textId="77777777" w:rsidR="00E90638" w:rsidRPr="00EC76D5" w:rsidRDefault="00E90638" w:rsidP="00F836A8">
      <w:pPr>
        <w:pStyle w:val="Code"/>
        <w:rPr>
          <w:highlight w:val="white"/>
        </w:rPr>
      </w:pPr>
      <w:r w:rsidRPr="00EC76D5">
        <w:rPr>
          <w:highlight w:val="white"/>
        </w:rPr>
        <w:t xml:space="preserve">  for (index = (FUNC_MAX - 1); index &gt;= 0; --index) {</w:t>
      </w:r>
    </w:p>
    <w:p w14:paraId="7FA3B308" w14:textId="77777777" w:rsidR="00E90638" w:rsidRPr="00EC76D5" w:rsidRDefault="00E90638" w:rsidP="00F836A8">
      <w:pPr>
        <w:pStyle w:val="Code"/>
        <w:rPr>
          <w:highlight w:val="white"/>
        </w:rPr>
      </w:pPr>
      <w:r w:rsidRPr="00EC76D5">
        <w:rPr>
          <w:highlight w:val="white"/>
        </w:rPr>
        <w:t xml:space="preserve">    if (g_funcArray[index] != NULL) {</w:t>
      </w:r>
    </w:p>
    <w:p w14:paraId="46182DF8" w14:textId="77777777" w:rsidR="00E90638" w:rsidRPr="00EC76D5" w:rsidRDefault="00E90638" w:rsidP="00F836A8">
      <w:pPr>
        <w:pStyle w:val="Code"/>
        <w:rPr>
          <w:highlight w:val="white"/>
        </w:rPr>
      </w:pPr>
      <w:r w:rsidRPr="00EC76D5">
        <w:rPr>
          <w:highlight w:val="white"/>
        </w:rPr>
        <w:t xml:space="preserve">      g_funcArray[index]();</w:t>
      </w:r>
    </w:p>
    <w:p w14:paraId="28A86ADF" w14:textId="77777777" w:rsidR="00E90638" w:rsidRPr="00EC76D5" w:rsidRDefault="00E90638" w:rsidP="00F836A8">
      <w:pPr>
        <w:pStyle w:val="Code"/>
        <w:rPr>
          <w:highlight w:val="white"/>
        </w:rPr>
      </w:pPr>
      <w:r w:rsidRPr="00EC76D5">
        <w:rPr>
          <w:highlight w:val="white"/>
        </w:rPr>
        <w:t xml:space="preserve">    }</w:t>
      </w:r>
    </w:p>
    <w:p w14:paraId="6018B671" w14:textId="77777777" w:rsidR="00E90638" w:rsidRPr="00EC76D5" w:rsidRDefault="00E90638" w:rsidP="00F836A8">
      <w:pPr>
        <w:pStyle w:val="Code"/>
        <w:rPr>
          <w:highlight w:val="white"/>
        </w:rPr>
      </w:pPr>
      <w:r w:rsidRPr="00EC76D5">
        <w:rPr>
          <w:highlight w:val="white"/>
        </w:rPr>
        <w:t xml:space="preserve">  }</w:t>
      </w:r>
    </w:p>
    <w:p w14:paraId="2F1BE731" w14:textId="77777777" w:rsidR="00E90638" w:rsidRPr="00EC76D5" w:rsidRDefault="00E90638" w:rsidP="00F836A8">
      <w:pPr>
        <w:pStyle w:val="Code"/>
        <w:rPr>
          <w:highlight w:val="white"/>
        </w:rPr>
      </w:pPr>
      <w:r w:rsidRPr="00EC76D5">
        <w:rPr>
          <w:highlight w:val="white"/>
        </w:rPr>
        <w:t xml:space="preserve">  </w:t>
      </w:r>
    </w:p>
    <w:p w14:paraId="5C8109FB" w14:textId="77777777" w:rsidR="00E90638" w:rsidRPr="00EC76D5" w:rsidRDefault="00E90638" w:rsidP="00F836A8">
      <w:pPr>
        <w:pStyle w:val="Code"/>
        <w:rPr>
          <w:highlight w:val="white"/>
        </w:rPr>
      </w:pPr>
      <w:r w:rsidRPr="00EC76D5">
        <w:rPr>
          <w:highlight w:val="white"/>
        </w:rPr>
        <w:t xml:space="preserve">  load_register(ah, 0x4Cs);</w:t>
      </w:r>
    </w:p>
    <w:p w14:paraId="5D68D173" w14:textId="77777777" w:rsidR="00E90638" w:rsidRPr="00EC76D5" w:rsidRDefault="00E90638" w:rsidP="00F836A8">
      <w:pPr>
        <w:pStyle w:val="Code"/>
        <w:rPr>
          <w:highlight w:val="white"/>
        </w:rPr>
      </w:pPr>
      <w:r w:rsidRPr="00EC76D5">
        <w:rPr>
          <w:highlight w:val="white"/>
        </w:rPr>
        <w:t xml:space="preserve">  load_register(al, (short) status);</w:t>
      </w:r>
    </w:p>
    <w:p w14:paraId="19381EDE" w14:textId="77777777" w:rsidR="00E90638" w:rsidRPr="00EC76D5" w:rsidRDefault="00E90638" w:rsidP="00F836A8">
      <w:pPr>
        <w:pStyle w:val="Code"/>
        <w:rPr>
          <w:highlight w:val="white"/>
        </w:rPr>
      </w:pPr>
      <w:r w:rsidRPr="00EC76D5">
        <w:rPr>
          <w:highlight w:val="white"/>
        </w:rPr>
        <w:t xml:space="preserve">  interrupt(0x21s);</w:t>
      </w:r>
    </w:p>
    <w:p w14:paraId="1904E851" w14:textId="75B92DE0" w:rsidR="00E90638" w:rsidRPr="00EC76D5" w:rsidRDefault="00E90638" w:rsidP="00F836A8">
      <w:pPr>
        <w:pStyle w:val="Code"/>
        <w:rPr>
          <w:highlight w:val="white"/>
        </w:rPr>
      </w:pPr>
      <w:r w:rsidRPr="00EC76D5">
        <w:rPr>
          <w:highlight w:val="white"/>
        </w:rPr>
        <w:t>}</w:t>
      </w:r>
    </w:p>
    <w:p w14:paraId="5C21D0E1" w14:textId="185724E0" w:rsidR="00E90638" w:rsidRPr="00EC76D5" w:rsidRDefault="00E90638" w:rsidP="00F836A8">
      <w:pPr>
        <w:pStyle w:val="Code"/>
        <w:rPr>
          <w:highlight w:val="white"/>
        </w:rPr>
      </w:pPr>
    </w:p>
    <w:p w14:paraId="006FB107" w14:textId="77777777" w:rsidR="00E90638" w:rsidRPr="00EC76D5" w:rsidRDefault="00E90638" w:rsidP="00F836A8">
      <w:pPr>
        <w:pStyle w:val="Code"/>
        <w:rPr>
          <w:highlight w:val="white"/>
        </w:rPr>
      </w:pPr>
      <w:r w:rsidRPr="00EC76D5">
        <w:rPr>
          <w:highlight w:val="white"/>
        </w:rPr>
        <w:t>void swap(char* leftValuePtr, char* rightValuePtr, int valueSize) {</w:t>
      </w:r>
    </w:p>
    <w:p w14:paraId="57E70F6A" w14:textId="77777777" w:rsidR="00E90638" w:rsidRPr="00EC76D5" w:rsidRDefault="00E90638" w:rsidP="00F836A8">
      <w:pPr>
        <w:pStyle w:val="Code"/>
        <w:rPr>
          <w:highlight w:val="white"/>
        </w:rPr>
      </w:pPr>
      <w:r w:rsidRPr="00EC76D5">
        <w:rPr>
          <w:highlight w:val="white"/>
        </w:rPr>
        <w:t xml:space="preserve">  int index;</w:t>
      </w:r>
    </w:p>
    <w:p w14:paraId="5647465A" w14:textId="77777777" w:rsidR="00E90638" w:rsidRPr="00EC76D5" w:rsidRDefault="00E90638" w:rsidP="00F836A8">
      <w:pPr>
        <w:pStyle w:val="Code"/>
        <w:rPr>
          <w:highlight w:val="white"/>
        </w:rPr>
      </w:pPr>
      <w:r w:rsidRPr="00EC76D5">
        <w:rPr>
          <w:highlight w:val="white"/>
        </w:rPr>
        <w:t xml:space="preserve">  for (index = 0; index &lt; valueSize; ++index) {</w:t>
      </w:r>
    </w:p>
    <w:p w14:paraId="0762BEC5" w14:textId="77777777" w:rsidR="00E90638" w:rsidRPr="00EC76D5" w:rsidRDefault="00E90638" w:rsidP="00F836A8">
      <w:pPr>
        <w:pStyle w:val="Code"/>
        <w:rPr>
          <w:highlight w:val="white"/>
        </w:rPr>
      </w:pPr>
      <w:r w:rsidRPr="00EC76D5">
        <w:rPr>
          <w:highlight w:val="white"/>
        </w:rPr>
        <w:t xml:space="preserve">    char tempValue = leftValuePtr[index];</w:t>
      </w:r>
    </w:p>
    <w:p w14:paraId="723D3766" w14:textId="77777777" w:rsidR="00E90638" w:rsidRPr="00EC76D5" w:rsidRDefault="00E90638" w:rsidP="00F836A8">
      <w:pPr>
        <w:pStyle w:val="Code"/>
        <w:rPr>
          <w:highlight w:val="white"/>
        </w:rPr>
      </w:pPr>
      <w:r w:rsidRPr="00EC76D5">
        <w:rPr>
          <w:highlight w:val="white"/>
        </w:rPr>
        <w:t xml:space="preserve">    leftValuePtr[index] = rightValuePtr[index];</w:t>
      </w:r>
    </w:p>
    <w:p w14:paraId="318327DC" w14:textId="77777777" w:rsidR="00E90638" w:rsidRPr="00EC76D5" w:rsidRDefault="00E90638" w:rsidP="00F836A8">
      <w:pPr>
        <w:pStyle w:val="Code"/>
        <w:rPr>
          <w:highlight w:val="white"/>
        </w:rPr>
      </w:pPr>
      <w:r w:rsidRPr="00EC76D5">
        <w:rPr>
          <w:highlight w:val="white"/>
        </w:rPr>
        <w:t xml:space="preserve">    rightValuePtr[index] = tempValue;</w:t>
      </w:r>
    </w:p>
    <w:p w14:paraId="0F9CFAAB" w14:textId="77777777" w:rsidR="00E90638" w:rsidRPr="00EC76D5" w:rsidRDefault="00E90638" w:rsidP="00F836A8">
      <w:pPr>
        <w:pStyle w:val="Code"/>
        <w:rPr>
          <w:highlight w:val="white"/>
        </w:rPr>
      </w:pPr>
      <w:r w:rsidRPr="00EC76D5">
        <w:rPr>
          <w:highlight w:val="white"/>
        </w:rPr>
        <w:t xml:space="preserve">  }</w:t>
      </w:r>
    </w:p>
    <w:p w14:paraId="14491A23" w14:textId="77777777" w:rsidR="00E90638" w:rsidRPr="00EC76D5" w:rsidRDefault="00E90638" w:rsidP="00F836A8">
      <w:pPr>
        <w:pStyle w:val="Code"/>
        <w:rPr>
          <w:highlight w:val="white"/>
        </w:rPr>
      </w:pPr>
      <w:r w:rsidRPr="00EC76D5">
        <w:rPr>
          <w:highlight w:val="white"/>
        </w:rPr>
        <w:t>}</w:t>
      </w:r>
    </w:p>
    <w:p w14:paraId="537C640A" w14:textId="77777777" w:rsidR="00E90638" w:rsidRPr="00EC76D5" w:rsidRDefault="00E90638" w:rsidP="00F836A8">
      <w:pPr>
        <w:pStyle w:val="Code"/>
        <w:rPr>
          <w:highlight w:val="white"/>
        </w:rPr>
      </w:pPr>
    </w:p>
    <w:p w14:paraId="6616BDBB" w14:textId="77777777" w:rsidR="00E90638" w:rsidRPr="00EC76D5" w:rsidRDefault="00E90638" w:rsidP="00F836A8">
      <w:pPr>
        <w:pStyle w:val="Code"/>
        <w:rPr>
          <w:highlight w:val="white"/>
        </w:rPr>
      </w:pPr>
      <w:r w:rsidRPr="00EC76D5">
        <w:rPr>
          <w:highlight w:val="white"/>
        </w:rPr>
        <w:t>void qsort(const void* valueList, size_t listSize, size_t valueSize,</w:t>
      </w:r>
    </w:p>
    <w:p w14:paraId="11799091" w14:textId="77777777" w:rsidR="00E90638" w:rsidRPr="00EC76D5" w:rsidRDefault="00E90638" w:rsidP="00F836A8">
      <w:pPr>
        <w:pStyle w:val="Code"/>
        <w:rPr>
          <w:highlight w:val="white"/>
        </w:rPr>
      </w:pPr>
      <w:r w:rsidRPr="00EC76D5">
        <w:rPr>
          <w:highlight w:val="white"/>
        </w:rPr>
        <w:t xml:space="preserve">           int (*compare)(const void*, const void*)) {</w:t>
      </w:r>
    </w:p>
    <w:p w14:paraId="7FABD826" w14:textId="77777777" w:rsidR="00E90638" w:rsidRPr="00EC76D5" w:rsidRDefault="00E90638" w:rsidP="00F836A8">
      <w:pPr>
        <w:pStyle w:val="Code"/>
        <w:rPr>
          <w:highlight w:val="white"/>
        </w:rPr>
      </w:pPr>
      <w:r w:rsidRPr="00EC76D5">
        <w:rPr>
          <w:highlight w:val="white"/>
        </w:rPr>
        <w:t xml:space="preserve">  BOOL update;</w:t>
      </w:r>
    </w:p>
    <w:p w14:paraId="7E9022F6" w14:textId="77777777" w:rsidR="00E90638" w:rsidRPr="00EC76D5" w:rsidRDefault="00E90638" w:rsidP="00F836A8">
      <w:pPr>
        <w:pStyle w:val="Code"/>
        <w:rPr>
          <w:highlight w:val="white"/>
        </w:rPr>
      </w:pPr>
      <w:r w:rsidRPr="00EC76D5">
        <w:rPr>
          <w:highlight w:val="white"/>
        </w:rPr>
        <w:t xml:space="preserve">  char* charList = (char*) valueList;</w:t>
      </w:r>
    </w:p>
    <w:p w14:paraId="7A9A2CA0" w14:textId="77777777" w:rsidR="00E90638" w:rsidRPr="00EC76D5" w:rsidRDefault="00E90638" w:rsidP="00F836A8">
      <w:pPr>
        <w:pStyle w:val="Code"/>
        <w:rPr>
          <w:highlight w:val="white"/>
        </w:rPr>
      </w:pPr>
    </w:p>
    <w:p w14:paraId="07AF00AC" w14:textId="77777777" w:rsidR="00E90638" w:rsidRPr="00EC76D5" w:rsidRDefault="00E90638" w:rsidP="00F836A8">
      <w:pPr>
        <w:pStyle w:val="Code"/>
        <w:rPr>
          <w:highlight w:val="white"/>
        </w:rPr>
      </w:pPr>
      <w:r w:rsidRPr="00EC76D5">
        <w:rPr>
          <w:highlight w:val="white"/>
        </w:rPr>
        <w:t xml:space="preserve">  int index1;</w:t>
      </w:r>
    </w:p>
    <w:p w14:paraId="5FB9746A" w14:textId="77777777" w:rsidR="00E90638" w:rsidRPr="00EC76D5" w:rsidRDefault="00E90638" w:rsidP="00F836A8">
      <w:pPr>
        <w:pStyle w:val="Code"/>
        <w:rPr>
          <w:highlight w:val="white"/>
        </w:rPr>
      </w:pPr>
      <w:r w:rsidRPr="00EC76D5">
        <w:rPr>
          <w:highlight w:val="white"/>
        </w:rPr>
        <w:t xml:space="preserve">  for (index1 = (listSize - 1); index1 &gt; 0 ; --index1)  {</w:t>
      </w:r>
    </w:p>
    <w:p w14:paraId="59AF511D" w14:textId="77777777" w:rsidR="00E90638" w:rsidRPr="00EC76D5" w:rsidRDefault="00E90638" w:rsidP="00F836A8">
      <w:pPr>
        <w:pStyle w:val="Code"/>
        <w:rPr>
          <w:highlight w:val="white"/>
        </w:rPr>
      </w:pPr>
      <w:r w:rsidRPr="00EC76D5">
        <w:rPr>
          <w:highlight w:val="white"/>
        </w:rPr>
        <w:t xml:space="preserve">    int index2;</w:t>
      </w:r>
    </w:p>
    <w:p w14:paraId="35C79E67" w14:textId="77777777" w:rsidR="00E90638" w:rsidRPr="00EC76D5" w:rsidRDefault="00E90638" w:rsidP="00F836A8">
      <w:pPr>
        <w:pStyle w:val="Code"/>
        <w:rPr>
          <w:highlight w:val="white"/>
        </w:rPr>
      </w:pPr>
      <w:r w:rsidRPr="00EC76D5">
        <w:rPr>
          <w:highlight w:val="white"/>
        </w:rPr>
        <w:t xml:space="preserve">    update = FALSE;</w:t>
      </w:r>
    </w:p>
    <w:p w14:paraId="4614993A" w14:textId="77777777" w:rsidR="00E90638" w:rsidRPr="00EC76D5" w:rsidRDefault="00E90638" w:rsidP="00F836A8">
      <w:pPr>
        <w:pStyle w:val="Code"/>
        <w:rPr>
          <w:highlight w:val="white"/>
        </w:rPr>
      </w:pPr>
    </w:p>
    <w:p w14:paraId="1F472EAC" w14:textId="77777777" w:rsidR="00E90638" w:rsidRPr="00EC76D5" w:rsidRDefault="00E90638" w:rsidP="00F836A8">
      <w:pPr>
        <w:pStyle w:val="Code"/>
        <w:rPr>
          <w:highlight w:val="white"/>
        </w:rPr>
      </w:pPr>
      <w:r w:rsidRPr="00EC76D5">
        <w:rPr>
          <w:highlight w:val="white"/>
        </w:rPr>
        <w:t xml:space="preserve">    for (index2 = 0; index2 &lt; index1; ++index2)  {</w:t>
      </w:r>
    </w:p>
    <w:p w14:paraId="1F421C47" w14:textId="77777777" w:rsidR="00E90638" w:rsidRPr="00EC76D5" w:rsidRDefault="00E90638" w:rsidP="00F836A8">
      <w:pPr>
        <w:pStyle w:val="Code"/>
        <w:rPr>
          <w:highlight w:val="white"/>
        </w:rPr>
      </w:pPr>
      <w:r w:rsidRPr="00EC76D5">
        <w:rPr>
          <w:highlight w:val="white"/>
        </w:rPr>
        <w:t xml:space="preserve">      char* valuePtr1 = charList + (index2 * valueSize);</w:t>
      </w:r>
    </w:p>
    <w:p w14:paraId="46439B19" w14:textId="77777777" w:rsidR="00E90638" w:rsidRPr="00EC76D5" w:rsidRDefault="00E90638" w:rsidP="00F836A8">
      <w:pPr>
        <w:pStyle w:val="Code"/>
        <w:rPr>
          <w:highlight w:val="white"/>
        </w:rPr>
      </w:pPr>
      <w:r w:rsidRPr="00EC76D5">
        <w:rPr>
          <w:highlight w:val="white"/>
        </w:rPr>
        <w:t xml:space="preserve">      char* valuePtr2 = charList + ((index2 + 1) * valueSize);</w:t>
      </w:r>
    </w:p>
    <w:p w14:paraId="30CFFDCE" w14:textId="77777777" w:rsidR="00E06AC9" w:rsidRPr="00EC76D5" w:rsidRDefault="00E06AC9" w:rsidP="00F836A8">
      <w:pPr>
        <w:pStyle w:val="Code"/>
        <w:rPr>
          <w:highlight w:val="white"/>
        </w:rPr>
      </w:pPr>
    </w:p>
    <w:p w14:paraId="0F5C2E93" w14:textId="00AE1108" w:rsidR="00E90638" w:rsidRPr="00EC76D5" w:rsidRDefault="00E90638" w:rsidP="00F836A8">
      <w:pPr>
        <w:pStyle w:val="Code"/>
        <w:rPr>
          <w:highlight w:val="white"/>
        </w:rPr>
      </w:pPr>
      <w:r w:rsidRPr="00EC76D5">
        <w:rPr>
          <w:highlight w:val="white"/>
        </w:rPr>
        <w:t xml:space="preserve">      if (compare(valuePtr1, valuePtr2) &gt; 0) {</w:t>
      </w:r>
    </w:p>
    <w:p w14:paraId="6EE353CA" w14:textId="77777777" w:rsidR="00E90638" w:rsidRPr="00EC76D5" w:rsidRDefault="00E90638" w:rsidP="00F836A8">
      <w:pPr>
        <w:pStyle w:val="Code"/>
        <w:rPr>
          <w:highlight w:val="white"/>
        </w:rPr>
      </w:pPr>
      <w:r w:rsidRPr="00EC76D5">
        <w:rPr>
          <w:highlight w:val="white"/>
        </w:rPr>
        <w:t xml:space="preserve">        swap(valuePtr1, valuePtr2, valueSize);</w:t>
      </w:r>
    </w:p>
    <w:p w14:paraId="42250DD8" w14:textId="77777777" w:rsidR="00E90638" w:rsidRPr="00EC76D5" w:rsidRDefault="00E90638" w:rsidP="00F836A8">
      <w:pPr>
        <w:pStyle w:val="Code"/>
        <w:rPr>
          <w:highlight w:val="white"/>
        </w:rPr>
      </w:pPr>
      <w:r w:rsidRPr="00EC76D5">
        <w:rPr>
          <w:highlight w:val="white"/>
        </w:rPr>
        <w:t xml:space="preserve">        update = TRUE;</w:t>
      </w:r>
    </w:p>
    <w:p w14:paraId="2F7A5EDF" w14:textId="77777777" w:rsidR="00E90638" w:rsidRPr="00EC76D5" w:rsidRDefault="00E90638" w:rsidP="00F836A8">
      <w:pPr>
        <w:pStyle w:val="Code"/>
        <w:rPr>
          <w:highlight w:val="white"/>
        </w:rPr>
      </w:pPr>
      <w:r w:rsidRPr="00EC76D5">
        <w:rPr>
          <w:highlight w:val="white"/>
        </w:rPr>
        <w:t xml:space="preserve">      }</w:t>
      </w:r>
    </w:p>
    <w:p w14:paraId="64727B66" w14:textId="77777777" w:rsidR="00E90638" w:rsidRPr="00EC76D5" w:rsidRDefault="00E90638" w:rsidP="00F836A8">
      <w:pPr>
        <w:pStyle w:val="Code"/>
        <w:rPr>
          <w:highlight w:val="white"/>
        </w:rPr>
      </w:pPr>
      <w:r w:rsidRPr="00EC76D5">
        <w:rPr>
          <w:highlight w:val="white"/>
        </w:rPr>
        <w:t xml:space="preserve">    }</w:t>
      </w:r>
    </w:p>
    <w:p w14:paraId="16F4D8DD" w14:textId="77777777" w:rsidR="00E90638" w:rsidRPr="00EC76D5" w:rsidRDefault="00E90638" w:rsidP="00F836A8">
      <w:pPr>
        <w:pStyle w:val="Code"/>
        <w:rPr>
          <w:highlight w:val="white"/>
        </w:rPr>
      </w:pPr>
    </w:p>
    <w:p w14:paraId="4A3063D6" w14:textId="77777777" w:rsidR="00E90638" w:rsidRPr="00EC76D5" w:rsidRDefault="00E90638" w:rsidP="00F836A8">
      <w:pPr>
        <w:pStyle w:val="Code"/>
        <w:rPr>
          <w:highlight w:val="white"/>
        </w:rPr>
      </w:pPr>
      <w:r w:rsidRPr="00EC76D5">
        <w:rPr>
          <w:highlight w:val="white"/>
        </w:rPr>
        <w:t xml:space="preserve">    if (!update) {</w:t>
      </w:r>
    </w:p>
    <w:p w14:paraId="3D72E282" w14:textId="77777777" w:rsidR="00E90638" w:rsidRPr="00EC76D5" w:rsidRDefault="00E90638" w:rsidP="00F836A8">
      <w:pPr>
        <w:pStyle w:val="Code"/>
        <w:rPr>
          <w:highlight w:val="white"/>
        </w:rPr>
      </w:pPr>
      <w:r w:rsidRPr="00EC76D5">
        <w:rPr>
          <w:highlight w:val="white"/>
        </w:rPr>
        <w:t xml:space="preserve">      break;</w:t>
      </w:r>
    </w:p>
    <w:p w14:paraId="7B685FED" w14:textId="77777777" w:rsidR="00E90638" w:rsidRPr="00EC76D5" w:rsidRDefault="00E90638" w:rsidP="00F836A8">
      <w:pPr>
        <w:pStyle w:val="Code"/>
        <w:rPr>
          <w:highlight w:val="white"/>
        </w:rPr>
      </w:pPr>
      <w:r w:rsidRPr="00EC76D5">
        <w:rPr>
          <w:highlight w:val="white"/>
        </w:rPr>
        <w:t xml:space="preserve">    }</w:t>
      </w:r>
    </w:p>
    <w:p w14:paraId="6E350AF8" w14:textId="77777777" w:rsidR="00E90638" w:rsidRPr="00EC76D5" w:rsidRDefault="00E90638" w:rsidP="00F836A8">
      <w:pPr>
        <w:pStyle w:val="Code"/>
        <w:rPr>
          <w:highlight w:val="white"/>
        </w:rPr>
      </w:pPr>
      <w:r w:rsidRPr="00EC76D5">
        <w:rPr>
          <w:highlight w:val="white"/>
        </w:rPr>
        <w:t xml:space="preserve">  }</w:t>
      </w:r>
    </w:p>
    <w:p w14:paraId="03F2C050" w14:textId="77777777" w:rsidR="00E90638" w:rsidRPr="00EC76D5" w:rsidRDefault="00E90638" w:rsidP="00F836A8">
      <w:pPr>
        <w:pStyle w:val="Code"/>
        <w:rPr>
          <w:highlight w:val="white"/>
        </w:rPr>
      </w:pPr>
      <w:r w:rsidRPr="00EC76D5">
        <w:rPr>
          <w:highlight w:val="white"/>
        </w:rPr>
        <w:t>}</w:t>
      </w:r>
    </w:p>
    <w:p w14:paraId="12C8660D" w14:textId="77777777" w:rsidR="00E90638" w:rsidRPr="00EC76D5" w:rsidRDefault="00E90638" w:rsidP="00F836A8">
      <w:pPr>
        <w:pStyle w:val="Code"/>
        <w:rPr>
          <w:highlight w:val="white"/>
        </w:rPr>
      </w:pPr>
    </w:p>
    <w:p w14:paraId="2CFFC1E9" w14:textId="77777777" w:rsidR="00E90638" w:rsidRPr="00EC76D5" w:rsidRDefault="00E90638" w:rsidP="00F836A8">
      <w:pPr>
        <w:pStyle w:val="Code"/>
        <w:rPr>
          <w:highlight w:val="white"/>
        </w:rPr>
      </w:pPr>
      <w:r w:rsidRPr="00EC76D5">
        <w:rPr>
          <w:highlight w:val="white"/>
        </w:rPr>
        <w:t>int abs(int value) {</w:t>
      </w:r>
    </w:p>
    <w:p w14:paraId="6ABEE288" w14:textId="77777777" w:rsidR="00E90638" w:rsidRPr="00EC76D5" w:rsidRDefault="00E90638" w:rsidP="00F836A8">
      <w:pPr>
        <w:pStyle w:val="Code"/>
        <w:rPr>
          <w:highlight w:val="white"/>
        </w:rPr>
      </w:pPr>
      <w:r w:rsidRPr="00EC76D5">
        <w:rPr>
          <w:highlight w:val="white"/>
        </w:rPr>
        <w:t xml:space="preserve">  return (value &lt; 0) ? -value : value;</w:t>
      </w:r>
    </w:p>
    <w:p w14:paraId="380561E9" w14:textId="77777777" w:rsidR="00E90638" w:rsidRPr="00EC76D5" w:rsidRDefault="00E90638" w:rsidP="00F836A8">
      <w:pPr>
        <w:pStyle w:val="Code"/>
        <w:rPr>
          <w:highlight w:val="white"/>
        </w:rPr>
      </w:pPr>
      <w:r w:rsidRPr="00EC76D5">
        <w:rPr>
          <w:highlight w:val="white"/>
        </w:rPr>
        <w:t>}</w:t>
      </w:r>
    </w:p>
    <w:p w14:paraId="4189EDB4" w14:textId="77777777" w:rsidR="00E90638" w:rsidRPr="00EC76D5" w:rsidRDefault="00E90638" w:rsidP="00F836A8">
      <w:pPr>
        <w:pStyle w:val="Code"/>
        <w:rPr>
          <w:highlight w:val="white"/>
        </w:rPr>
      </w:pPr>
    </w:p>
    <w:p w14:paraId="6370E5DC" w14:textId="77777777" w:rsidR="00E90638" w:rsidRPr="00EC76D5" w:rsidRDefault="00E90638" w:rsidP="00F836A8">
      <w:pPr>
        <w:pStyle w:val="Code"/>
        <w:rPr>
          <w:highlight w:val="white"/>
        </w:rPr>
      </w:pPr>
      <w:r w:rsidRPr="00EC76D5">
        <w:rPr>
          <w:highlight w:val="white"/>
        </w:rPr>
        <w:t>long labs(long value) {</w:t>
      </w:r>
    </w:p>
    <w:p w14:paraId="7D2F1018" w14:textId="77777777" w:rsidR="00E90638" w:rsidRPr="00EC76D5" w:rsidRDefault="00E90638" w:rsidP="00F836A8">
      <w:pPr>
        <w:pStyle w:val="Code"/>
        <w:rPr>
          <w:highlight w:val="white"/>
        </w:rPr>
      </w:pPr>
      <w:r w:rsidRPr="00EC76D5">
        <w:rPr>
          <w:highlight w:val="white"/>
        </w:rPr>
        <w:t xml:space="preserve">  return (value &lt; 0l) ? -value : value;</w:t>
      </w:r>
    </w:p>
    <w:p w14:paraId="11896D7F" w14:textId="77777777" w:rsidR="00E90638" w:rsidRPr="00EC76D5" w:rsidRDefault="00E90638" w:rsidP="00F836A8">
      <w:pPr>
        <w:pStyle w:val="Code"/>
        <w:rPr>
          <w:highlight w:val="white"/>
        </w:rPr>
      </w:pPr>
      <w:r w:rsidRPr="00EC76D5">
        <w:rPr>
          <w:highlight w:val="white"/>
        </w:rPr>
        <w:t>}</w:t>
      </w:r>
    </w:p>
    <w:p w14:paraId="603A4F84" w14:textId="77777777" w:rsidR="00E90638" w:rsidRPr="00EC76D5" w:rsidRDefault="00E90638" w:rsidP="00F836A8">
      <w:pPr>
        <w:pStyle w:val="Code"/>
        <w:rPr>
          <w:highlight w:val="white"/>
        </w:rPr>
      </w:pPr>
    </w:p>
    <w:p w14:paraId="38096581" w14:textId="77777777" w:rsidR="00E90638" w:rsidRPr="00EC76D5" w:rsidRDefault="00E90638" w:rsidP="00F836A8">
      <w:pPr>
        <w:pStyle w:val="Code"/>
        <w:rPr>
          <w:highlight w:val="white"/>
        </w:rPr>
      </w:pPr>
      <w:r w:rsidRPr="00EC76D5">
        <w:rPr>
          <w:highlight w:val="white"/>
        </w:rPr>
        <w:t>div_t div(int num, int denum) {</w:t>
      </w:r>
    </w:p>
    <w:p w14:paraId="028D3CE2" w14:textId="77777777" w:rsidR="00E90638" w:rsidRPr="00EC76D5" w:rsidRDefault="00E90638" w:rsidP="00F836A8">
      <w:pPr>
        <w:pStyle w:val="Code"/>
        <w:rPr>
          <w:highlight w:val="white"/>
        </w:rPr>
      </w:pPr>
      <w:r w:rsidRPr="00EC76D5">
        <w:rPr>
          <w:highlight w:val="white"/>
        </w:rPr>
        <w:t xml:space="preserve">  div_t result = {0, 0};</w:t>
      </w:r>
    </w:p>
    <w:p w14:paraId="6E0BD0B7" w14:textId="77777777" w:rsidR="00E90638" w:rsidRPr="00EC76D5" w:rsidRDefault="00E90638" w:rsidP="00F836A8">
      <w:pPr>
        <w:pStyle w:val="Code"/>
        <w:rPr>
          <w:highlight w:val="white"/>
        </w:rPr>
      </w:pPr>
    </w:p>
    <w:p w14:paraId="5652E827" w14:textId="77777777" w:rsidR="00E90638" w:rsidRPr="00EC76D5" w:rsidRDefault="00E90638" w:rsidP="00F836A8">
      <w:pPr>
        <w:pStyle w:val="Code"/>
        <w:rPr>
          <w:highlight w:val="white"/>
        </w:rPr>
      </w:pPr>
      <w:r w:rsidRPr="00EC76D5">
        <w:rPr>
          <w:highlight w:val="white"/>
        </w:rPr>
        <w:t xml:space="preserve">  if (denum == 0) {</w:t>
      </w:r>
    </w:p>
    <w:p w14:paraId="45A0FAC2" w14:textId="77777777" w:rsidR="00E90638" w:rsidRPr="00EC76D5" w:rsidRDefault="00E90638" w:rsidP="00F836A8">
      <w:pPr>
        <w:pStyle w:val="Code"/>
        <w:rPr>
          <w:highlight w:val="white"/>
        </w:rPr>
      </w:pPr>
      <w:r w:rsidRPr="00EC76D5">
        <w:rPr>
          <w:highlight w:val="white"/>
        </w:rPr>
        <w:t xml:space="preserve">    errno = EDOM;</w:t>
      </w:r>
    </w:p>
    <w:p w14:paraId="4BC0AF1B" w14:textId="77777777" w:rsidR="00E90638" w:rsidRPr="00EC76D5" w:rsidRDefault="00E90638" w:rsidP="00F836A8">
      <w:pPr>
        <w:pStyle w:val="Code"/>
        <w:rPr>
          <w:highlight w:val="white"/>
        </w:rPr>
      </w:pPr>
      <w:r w:rsidRPr="00EC76D5">
        <w:rPr>
          <w:highlight w:val="white"/>
        </w:rPr>
        <w:t xml:space="preserve">    return result;</w:t>
      </w:r>
    </w:p>
    <w:p w14:paraId="3A0A755A" w14:textId="77777777" w:rsidR="00E90638" w:rsidRPr="00EC76D5" w:rsidRDefault="00E90638" w:rsidP="00F836A8">
      <w:pPr>
        <w:pStyle w:val="Code"/>
        <w:rPr>
          <w:highlight w:val="white"/>
        </w:rPr>
      </w:pPr>
      <w:r w:rsidRPr="00EC76D5">
        <w:rPr>
          <w:highlight w:val="white"/>
        </w:rPr>
        <w:t xml:space="preserve">  }</w:t>
      </w:r>
    </w:p>
    <w:p w14:paraId="3E44CFAB" w14:textId="77777777" w:rsidR="00E90638" w:rsidRPr="00EC76D5" w:rsidRDefault="00E90638" w:rsidP="00F836A8">
      <w:pPr>
        <w:pStyle w:val="Code"/>
        <w:rPr>
          <w:highlight w:val="white"/>
        </w:rPr>
      </w:pPr>
    </w:p>
    <w:p w14:paraId="70DFA205" w14:textId="77777777" w:rsidR="00E90638" w:rsidRPr="00EC76D5" w:rsidRDefault="00E90638" w:rsidP="00F836A8">
      <w:pPr>
        <w:pStyle w:val="Code"/>
        <w:rPr>
          <w:highlight w:val="white"/>
        </w:rPr>
      </w:pPr>
      <w:r w:rsidRPr="00EC76D5">
        <w:rPr>
          <w:highlight w:val="white"/>
        </w:rPr>
        <w:t xml:space="preserve">  result.quot = num / denum;</w:t>
      </w:r>
    </w:p>
    <w:p w14:paraId="4E577DEC" w14:textId="77777777" w:rsidR="00E90638" w:rsidRPr="00EC76D5" w:rsidRDefault="00E90638" w:rsidP="00F836A8">
      <w:pPr>
        <w:pStyle w:val="Code"/>
        <w:rPr>
          <w:highlight w:val="white"/>
        </w:rPr>
      </w:pPr>
      <w:r w:rsidRPr="00EC76D5">
        <w:rPr>
          <w:highlight w:val="white"/>
        </w:rPr>
        <w:t xml:space="preserve">  result.rem = num % denum;</w:t>
      </w:r>
    </w:p>
    <w:p w14:paraId="7EE80ECC" w14:textId="77777777" w:rsidR="00E90638" w:rsidRPr="00EC76D5" w:rsidRDefault="00E90638" w:rsidP="00F836A8">
      <w:pPr>
        <w:pStyle w:val="Code"/>
        <w:rPr>
          <w:highlight w:val="white"/>
        </w:rPr>
      </w:pPr>
      <w:r w:rsidRPr="00EC76D5">
        <w:rPr>
          <w:highlight w:val="white"/>
        </w:rPr>
        <w:t xml:space="preserve">  return result;</w:t>
      </w:r>
    </w:p>
    <w:p w14:paraId="278CA9AA" w14:textId="77777777" w:rsidR="00E90638" w:rsidRPr="00EC76D5" w:rsidRDefault="00E90638" w:rsidP="00F836A8">
      <w:pPr>
        <w:pStyle w:val="Code"/>
        <w:rPr>
          <w:highlight w:val="white"/>
        </w:rPr>
      </w:pPr>
      <w:r w:rsidRPr="00EC76D5">
        <w:rPr>
          <w:highlight w:val="white"/>
        </w:rPr>
        <w:t>}</w:t>
      </w:r>
    </w:p>
    <w:p w14:paraId="5A55947B" w14:textId="77777777" w:rsidR="00E90638" w:rsidRPr="00EC76D5" w:rsidRDefault="00E90638" w:rsidP="00F836A8">
      <w:pPr>
        <w:pStyle w:val="Code"/>
        <w:rPr>
          <w:highlight w:val="white"/>
        </w:rPr>
      </w:pPr>
    </w:p>
    <w:p w14:paraId="202E1597" w14:textId="77777777" w:rsidR="00E90638" w:rsidRPr="00EC76D5" w:rsidRDefault="00E90638" w:rsidP="00F836A8">
      <w:pPr>
        <w:pStyle w:val="Code"/>
        <w:rPr>
          <w:highlight w:val="white"/>
        </w:rPr>
      </w:pPr>
      <w:r w:rsidRPr="00EC76D5">
        <w:rPr>
          <w:highlight w:val="white"/>
        </w:rPr>
        <w:t>ldiv_t ldiv(long num, long denum) {</w:t>
      </w:r>
    </w:p>
    <w:p w14:paraId="22FF12B5" w14:textId="77777777" w:rsidR="00E90638" w:rsidRPr="00EC76D5" w:rsidRDefault="00E90638" w:rsidP="00F836A8">
      <w:pPr>
        <w:pStyle w:val="Code"/>
        <w:rPr>
          <w:highlight w:val="white"/>
        </w:rPr>
      </w:pPr>
      <w:r w:rsidRPr="00EC76D5">
        <w:rPr>
          <w:highlight w:val="white"/>
        </w:rPr>
        <w:t xml:space="preserve">  ldiv_t result = {0, 0};</w:t>
      </w:r>
    </w:p>
    <w:p w14:paraId="2E7D5CDB" w14:textId="77777777" w:rsidR="00E90638" w:rsidRPr="00EC76D5" w:rsidRDefault="00E90638" w:rsidP="00F836A8">
      <w:pPr>
        <w:pStyle w:val="Code"/>
        <w:rPr>
          <w:highlight w:val="white"/>
        </w:rPr>
      </w:pPr>
      <w:r w:rsidRPr="00EC76D5">
        <w:rPr>
          <w:highlight w:val="white"/>
        </w:rPr>
        <w:t xml:space="preserve">  </w:t>
      </w:r>
    </w:p>
    <w:p w14:paraId="1A6012C1" w14:textId="77777777" w:rsidR="00E90638" w:rsidRPr="00EC76D5" w:rsidRDefault="00E90638" w:rsidP="00F836A8">
      <w:pPr>
        <w:pStyle w:val="Code"/>
        <w:rPr>
          <w:highlight w:val="white"/>
        </w:rPr>
      </w:pPr>
      <w:r w:rsidRPr="00EC76D5">
        <w:rPr>
          <w:highlight w:val="white"/>
        </w:rPr>
        <w:t xml:space="preserve">  if (denum == 0) {</w:t>
      </w:r>
    </w:p>
    <w:p w14:paraId="72BC3DBE" w14:textId="77777777" w:rsidR="00E90638" w:rsidRPr="00EC76D5" w:rsidRDefault="00E90638" w:rsidP="00F836A8">
      <w:pPr>
        <w:pStyle w:val="Code"/>
        <w:rPr>
          <w:highlight w:val="white"/>
        </w:rPr>
      </w:pPr>
      <w:r w:rsidRPr="00EC76D5">
        <w:rPr>
          <w:highlight w:val="white"/>
        </w:rPr>
        <w:t xml:space="preserve">    errno = EDOM;</w:t>
      </w:r>
    </w:p>
    <w:p w14:paraId="3A9994BD" w14:textId="77777777" w:rsidR="00E90638" w:rsidRPr="00EC76D5" w:rsidRDefault="00E90638" w:rsidP="00F836A8">
      <w:pPr>
        <w:pStyle w:val="Code"/>
        <w:rPr>
          <w:highlight w:val="white"/>
        </w:rPr>
      </w:pPr>
      <w:r w:rsidRPr="00EC76D5">
        <w:rPr>
          <w:highlight w:val="white"/>
        </w:rPr>
        <w:t xml:space="preserve">    return result;</w:t>
      </w:r>
    </w:p>
    <w:p w14:paraId="30EBF419" w14:textId="77777777" w:rsidR="00E90638" w:rsidRPr="00EC76D5" w:rsidRDefault="00E90638" w:rsidP="00F836A8">
      <w:pPr>
        <w:pStyle w:val="Code"/>
        <w:rPr>
          <w:highlight w:val="white"/>
        </w:rPr>
      </w:pPr>
      <w:r w:rsidRPr="00EC76D5">
        <w:rPr>
          <w:highlight w:val="white"/>
        </w:rPr>
        <w:t xml:space="preserve">  }</w:t>
      </w:r>
    </w:p>
    <w:p w14:paraId="670029F6" w14:textId="77777777" w:rsidR="00E90638" w:rsidRPr="00EC76D5" w:rsidRDefault="00E90638" w:rsidP="00F836A8">
      <w:pPr>
        <w:pStyle w:val="Code"/>
        <w:rPr>
          <w:highlight w:val="white"/>
        </w:rPr>
      </w:pPr>
    </w:p>
    <w:p w14:paraId="0C56BC21" w14:textId="77777777" w:rsidR="00E90638" w:rsidRPr="00EC76D5" w:rsidRDefault="00E90638" w:rsidP="00F836A8">
      <w:pPr>
        <w:pStyle w:val="Code"/>
        <w:rPr>
          <w:highlight w:val="white"/>
        </w:rPr>
      </w:pPr>
      <w:r w:rsidRPr="00EC76D5">
        <w:rPr>
          <w:highlight w:val="white"/>
        </w:rPr>
        <w:t xml:space="preserve">  result.quot = num / denum;</w:t>
      </w:r>
    </w:p>
    <w:p w14:paraId="767BF7D4" w14:textId="77777777" w:rsidR="00E90638" w:rsidRPr="00EC76D5" w:rsidRDefault="00E90638" w:rsidP="00F836A8">
      <w:pPr>
        <w:pStyle w:val="Code"/>
        <w:rPr>
          <w:highlight w:val="white"/>
        </w:rPr>
      </w:pPr>
      <w:r w:rsidRPr="00EC76D5">
        <w:rPr>
          <w:highlight w:val="white"/>
        </w:rPr>
        <w:t xml:space="preserve">  result.rem = num % denum;</w:t>
      </w:r>
    </w:p>
    <w:p w14:paraId="0CDF88EA" w14:textId="77777777" w:rsidR="00E90638" w:rsidRPr="00EC76D5" w:rsidRDefault="00E90638" w:rsidP="00F836A8">
      <w:pPr>
        <w:pStyle w:val="Code"/>
        <w:rPr>
          <w:highlight w:val="white"/>
        </w:rPr>
      </w:pPr>
      <w:r w:rsidRPr="00EC76D5">
        <w:rPr>
          <w:highlight w:val="white"/>
        </w:rPr>
        <w:t xml:space="preserve">  return result;</w:t>
      </w:r>
    </w:p>
    <w:p w14:paraId="0749CDFF" w14:textId="51039167" w:rsidR="008977FB" w:rsidRPr="007705ED" w:rsidRDefault="00E90638" w:rsidP="00F836A8">
      <w:pPr>
        <w:pStyle w:val="Code"/>
        <w:rPr>
          <w:highlight w:val="white"/>
        </w:rPr>
      </w:pPr>
      <w:r w:rsidRPr="00EC76D5">
        <w:rPr>
          <w:highlight w:val="white"/>
        </w:rPr>
        <w:t>}</w:t>
      </w:r>
    </w:p>
    <w:p w14:paraId="49B8A31E" w14:textId="0F02D175" w:rsidR="00D62A8B" w:rsidRPr="00EC76D5" w:rsidRDefault="00966D02" w:rsidP="00265BDF">
      <w:pPr>
        <w:pStyle w:val="Rubrik2"/>
      </w:pPr>
      <w:bookmarkStart w:id="538" w:name="_Toc49764470"/>
      <w:r w:rsidRPr="00EC76D5">
        <w:t>T</w:t>
      </w:r>
      <w:r w:rsidR="00D62A8B" w:rsidRPr="00EC76D5">
        <w:t>ime</w:t>
      </w:r>
      <w:bookmarkEnd w:id="538"/>
    </w:p>
    <w:p w14:paraId="4B568326" w14:textId="26EBB4A4" w:rsidR="00487292" w:rsidRPr="00EC76D5" w:rsidRDefault="004B0675" w:rsidP="00733EAC">
      <w:pPr>
        <w:pStyle w:val="CodeListing"/>
      </w:pPr>
      <w:r>
        <w:t>t</w:t>
      </w:r>
      <w:r w:rsidR="00487292" w:rsidRPr="00EC76D5">
        <w:t>ime</w:t>
      </w:r>
      <w:r w:rsidR="00966D02" w:rsidRPr="00EC76D5">
        <w:t>.h</w:t>
      </w:r>
    </w:p>
    <w:p w14:paraId="5F2D40C8" w14:textId="77777777" w:rsidR="00746B26" w:rsidRPr="00EC76D5" w:rsidRDefault="00746B26" w:rsidP="00D67561">
      <w:pPr>
        <w:pStyle w:val="Code"/>
        <w:rPr>
          <w:highlight w:val="white"/>
        </w:rPr>
      </w:pPr>
      <w:r w:rsidRPr="00EC76D5">
        <w:rPr>
          <w:highlight w:val="white"/>
        </w:rPr>
        <w:t>#ifndef __TIME_H__</w:t>
      </w:r>
    </w:p>
    <w:p w14:paraId="661B32DD" w14:textId="77777777" w:rsidR="00746B26" w:rsidRPr="00EC76D5" w:rsidRDefault="00746B26" w:rsidP="00D67561">
      <w:pPr>
        <w:pStyle w:val="Code"/>
        <w:rPr>
          <w:highlight w:val="white"/>
        </w:rPr>
      </w:pPr>
      <w:r w:rsidRPr="00EC76D5">
        <w:rPr>
          <w:highlight w:val="white"/>
        </w:rPr>
        <w:t>#define __TIME_H__</w:t>
      </w:r>
    </w:p>
    <w:p w14:paraId="3C7B2BF1" w14:textId="77777777" w:rsidR="00746B26" w:rsidRPr="00EC76D5" w:rsidRDefault="00746B26" w:rsidP="00D67561">
      <w:pPr>
        <w:pStyle w:val="Code"/>
        <w:rPr>
          <w:highlight w:val="white"/>
        </w:rPr>
      </w:pPr>
    </w:p>
    <w:p w14:paraId="5C51865B" w14:textId="77777777" w:rsidR="00746B26" w:rsidRPr="00EC76D5" w:rsidRDefault="00746B26" w:rsidP="00D67561">
      <w:pPr>
        <w:pStyle w:val="Code"/>
        <w:rPr>
          <w:highlight w:val="white"/>
        </w:rPr>
      </w:pPr>
      <w:r w:rsidRPr="00EC76D5">
        <w:rPr>
          <w:highlight w:val="white"/>
        </w:rPr>
        <w:t>#define size_t int</w:t>
      </w:r>
    </w:p>
    <w:p w14:paraId="3E9C27AD" w14:textId="77777777" w:rsidR="00746B26" w:rsidRPr="00EC76D5" w:rsidRDefault="00746B26" w:rsidP="00D67561">
      <w:pPr>
        <w:pStyle w:val="Code"/>
        <w:rPr>
          <w:highlight w:val="white"/>
        </w:rPr>
      </w:pPr>
      <w:r w:rsidRPr="00EC76D5">
        <w:rPr>
          <w:highlight w:val="white"/>
        </w:rPr>
        <w:t>#define time_t unsigned long</w:t>
      </w:r>
    </w:p>
    <w:p w14:paraId="07AAF0CB" w14:textId="77777777" w:rsidR="00746B26" w:rsidRPr="007705ED" w:rsidRDefault="00746B26" w:rsidP="00D67561">
      <w:pPr>
        <w:pStyle w:val="Code"/>
        <w:rPr>
          <w:highlight w:val="white"/>
        </w:rPr>
      </w:pPr>
      <w:r w:rsidRPr="00EC76D5">
        <w:rPr>
          <w:highlight w:val="white"/>
        </w:rPr>
        <w:t>#define clock_t long</w:t>
      </w:r>
    </w:p>
    <w:p w14:paraId="43E44029" w14:textId="77777777" w:rsidR="00746B26" w:rsidRPr="00EC76D5" w:rsidRDefault="00746B26" w:rsidP="00D67561">
      <w:pPr>
        <w:pStyle w:val="Code"/>
        <w:rPr>
          <w:highlight w:val="white"/>
        </w:rPr>
      </w:pPr>
    </w:p>
    <w:p w14:paraId="267E4960" w14:textId="77777777" w:rsidR="00746B26" w:rsidRPr="00EC76D5" w:rsidRDefault="00746B26" w:rsidP="00D67561">
      <w:pPr>
        <w:pStyle w:val="Code"/>
        <w:rPr>
          <w:highlight w:val="white"/>
        </w:rPr>
      </w:pPr>
      <w:r w:rsidRPr="00EC76D5">
        <w:rPr>
          <w:highlight w:val="white"/>
        </w:rPr>
        <w:t>struct tm {</w:t>
      </w:r>
    </w:p>
    <w:p w14:paraId="55D1B19A" w14:textId="77777777" w:rsidR="00746B26" w:rsidRPr="00EC76D5" w:rsidRDefault="00746B26" w:rsidP="00D67561">
      <w:pPr>
        <w:pStyle w:val="Code"/>
        <w:rPr>
          <w:highlight w:val="white"/>
        </w:rPr>
      </w:pPr>
      <w:r w:rsidRPr="00EC76D5">
        <w:rPr>
          <w:highlight w:val="white"/>
        </w:rPr>
        <w:t xml:space="preserve">  int tm_sec;</w:t>
      </w:r>
    </w:p>
    <w:p w14:paraId="689756F5" w14:textId="77777777" w:rsidR="00746B26" w:rsidRPr="00EC76D5" w:rsidRDefault="00746B26" w:rsidP="00D67561">
      <w:pPr>
        <w:pStyle w:val="Code"/>
        <w:rPr>
          <w:highlight w:val="white"/>
        </w:rPr>
      </w:pPr>
      <w:r w:rsidRPr="00EC76D5">
        <w:rPr>
          <w:highlight w:val="white"/>
        </w:rPr>
        <w:t xml:space="preserve">  int tm_min;</w:t>
      </w:r>
    </w:p>
    <w:p w14:paraId="10EFD211" w14:textId="77777777" w:rsidR="00746B26" w:rsidRPr="00EC76D5" w:rsidRDefault="00746B26" w:rsidP="00D67561">
      <w:pPr>
        <w:pStyle w:val="Code"/>
        <w:rPr>
          <w:highlight w:val="white"/>
        </w:rPr>
      </w:pPr>
      <w:r w:rsidRPr="00EC76D5">
        <w:rPr>
          <w:highlight w:val="white"/>
        </w:rPr>
        <w:t xml:space="preserve">  int tm_hour;</w:t>
      </w:r>
    </w:p>
    <w:p w14:paraId="5B5AA094" w14:textId="77777777" w:rsidR="00746B26" w:rsidRPr="00EC76D5" w:rsidRDefault="00746B26" w:rsidP="00D67561">
      <w:pPr>
        <w:pStyle w:val="Code"/>
        <w:rPr>
          <w:highlight w:val="white"/>
        </w:rPr>
      </w:pPr>
    </w:p>
    <w:p w14:paraId="3ECF35C4" w14:textId="77777777" w:rsidR="00746B26" w:rsidRPr="00EC76D5" w:rsidRDefault="00746B26" w:rsidP="00D67561">
      <w:pPr>
        <w:pStyle w:val="Code"/>
        <w:rPr>
          <w:highlight w:val="white"/>
        </w:rPr>
      </w:pPr>
      <w:r w:rsidRPr="00EC76D5">
        <w:rPr>
          <w:highlight w:val="white"/>
        </w:rPr>
        <w:lastRenderedPageBreak/>
        <w:t xml:space="preserve">  int tm_mday;</w:t>
      </w:r>
    </w:p>
    <w:p w14:paraId="2E4E7E8A" w14:textId="77777777" w:rsidR="00746B26" w:rsidRPr="00EC76D5" w:rsidRDefault="00746B26" w:rsidP="00D67561">
      <w:pPr>
        <w:pStyle w:val="Code"/>
        <w:rPr>
          <w:highlight w:val="white"/>
        </w:rPr>
      </w:pPr>
      <w:r w:rsidRPr="00EC76D5">
        <w:rPr>
          <w:highlight w:val="white"/>
        </w:rPr>
        <w:t xml:space="preserve">  int tm_mon;</w:t>
      </w:r>
    </w:p>
    <w:p w14:paraId="145941E9" w14:textId="77777777" w:rsidR="00746B26" w:rsidRPr="00EC76D5" w:rsidRDefault="00746B26" w:rsidP="00D67561">
      <w:pPr>
        <w:pStyle w:val="Code"/>
        <w:rPr>
          <w:highlight w:val="white"/>
        </w:rPr>
      </w:pPr>
      <w:r w:rsidRPr="00EC76D5">
        <w:rPr>
          <w:highlight w:val="white"/>
        </w:rPr>
        <w:t xml:space="preserve">  int tm_year;</w:t>
      </w:r>
    </w:p>
    <w:p w14:paraId="3F424FF3" w14:textId="77777777" w:rsidR="00746B26" w:rsidRPr="00EC76D5" w:rsidRDefault="00746B26" w:rsidP="00D67561">
      <w:pPr>
        <w:pStyle w:val="Code"/>
        <w:rPr>
          <w:highlight w:val="white"/>
        </w:rPr>
      </w:pPr>
    </w:p>
    <w:p w14:paraId="6E0201FA" w14:textId="77777777" w:rsidR="00746B26" w:rsidRPr="00EC76D5" w:rsidRDefault="00746B26" w:rsidP="00D67561">
      <w:pPr>
        <w:pStyle w:val="Code"/>
        <w:rPr>
          <w:highlight w:val="white"/>
        </w:rPr>
      </w:pPr>
      <w:r w:rsidRPr="00EC76D5">
        <w:rPr>
          <w:highlight w:val="white"/>
        </w:rPr>
        <w:t xml:space="preserve">  int tm_wday;</w:t>
      </w:r>
    </w:p>
    <w:p w14:paraId="5E12D8D1" w14:textId="77777777" w:rsidR="00746B26" w:rsidRPr="00EC76D5" w:rsidRDefault="00746B26" w:rsidP="00D67561">
      <w:pPr>
        <w:pStyle w:val="Code"/>
        <w:rPr>
          <w:highlight w:val="white"/>
        </w:rPr>
      </w:pPr>
      <w:r w:rsidRPr="00EC76D5">
        <w:rPr>
          <w:highlight w:val="white"/>
        </w:rPr>
        <w:t xml:space="preserve">  int tm_yday;</w:t>
      </w:r>
    </w:p>
    <w:p w14:paraId="1414B3A7" w14:textId="77777777" w:rsidR="00746B26" w:rsidRPr="00EC76D5" w:rsidRDefault="00746B26" w:rsidP="00D67561">
      <w:pPr>
        <w:pStyle w:val="Code"/>
        <w:rPr>
          <w:highlight w:val="white"/>
        </w:rPr>
      </w:pPr>
      <w:r w:rsidRPr="00EC76D5">
        <w:rPr>
          <w:highlight w:val="white"/>
        </w:rPr>
        <w:t xml:space="preserve">  int tm_isdst;</w:t>
      </w:r>
    </w:p>
    <w:p w14:paraId="793CCC74" w14:textId="77777777" w:rsidR="00746B26" w:rsidRPr="00EC76D5" w:rsidRDefault="00746B26" w:rsidP="00D67561">
      <w:pPr>
        <w:pStyle w:val="Code"/>
        <w:rPr>
          <w:highlight w:val="white"/>
        </w:rPr>
      </w:pPr>
      <w:r w:rsidRPr="00EC76D5">
        <w:rPr>
          <w:highlight w:val="white"/>
        </w:rPr>
        <w:t>};</w:t>
      </w:r>
    </w:p>
    <w:p w14:paraId="2C7C8696" w14:textId="77777777" w:rsidR="00746B26" w:rsidRPr="00EC76D5" w:rsidRDefault="00746B26" w:rsidP="00D67561">
      <w:pPr>
        <w:pStyle w:val="Code"/>
        <w:rPr>
          <w:highlight w:val="white"/>
        </w:rPr>
      </w:pPr>
    </w:p>
    <w:p w14:paraId="4043F97D" w14:textId="77777777" w:rsidR="00746B26" w:rsidRPr="00EC76D5" w:rsidRDefault="00746B26" w:rsidP="00D67561">
      <w:pPr>
        <w:pStyle w:val="Code"/>
        <w:rPr>
          <w:highlight w:val="white"/>
        </w:rPr>
      </w:pPr>
      <w:r w:rsidRPr="00EC76D5">
        <w:rPr>
          <w:highlight w:val="white"/>
        </w:rPr>
        <w:t>extern clock_t clock(void);</w:t>
      </w:r>
    </w:p>
    <w:p w14:paraId="0AC717D1" w14:textId="77777777" w:rsidR="00746B26" w:rsidRPr="00EC76D5" w:rsidRDefault="00746B26" w:rsidP="00D67561">
      <w:pPr>
        <w:pStyle w:val="Code"/>
        <w:rPr>
          <w:highlight w:val="white"/>
        </w:rPr>
      </w:pPr>
      <w:r w:rsidRPr="00EC76D5">
        <w:rPr>
          <w:highlight w:val="white"/>
        </w:rPr>
        <w:t>extern time_t time(time_t* time);</w:t>
      </w:r>
    </w:p>
    <w:p w14:paraId="12E95384" w14:textId="77777777" w:rsidR="00746B26" w:rsidRPr="00EC76D5" w:rsidRDefault="00746B26" w:rsidP="00D67561">
      <w:pPr>
        <w:pStyle w:val="Code"/>
        <w:rPr>
          <w:highlight w:val="white"/>
        </w:rPr>
      </w:pPr>
      <w:r w:rsidRPr="00EC76D5">
        <w:rPr>
          <w:highlight w:val="white"/>
        </w:rPr>
        <w:t>extern double difftime(time_t time2, time_t time1);</w:t>
      </w:r>
    </w:p>
    <w:p w14:paraId="1C35B756" w14:textId="77777777" w:rsidR="00746B26" w:rsidRPr="00EC76D5" w:rsidRDefault="00746B26" w:rsidP="00D67561">
      <w:pPr>
        <w:pStyle w:val="Code"/>
        <w:rPr>
          <w:highlight w:val="white"/>
        </w:rPr>
      </w:pPr>
      <w:r w:rsidRPr="00EC76D5">
        <w:rPr>
          <w:highlight w:val="white"/>
        </w:rPr>
        <w:t>extern time_t mktime(struct tm* timeStruct);</w:t>
      </w:r>
    </w:p>
    <w:p w14:paraId="53C7238D" w14:textId="77777777" w:rsidR="00746B26" w:rsidRPr="00EC76D5" w:rsidRDefault="00746B26" w:rsidP="00D67561">
      <w:pPr>
        <w:pStyle w:val="Code"/>
        <w:rPr>
          <w:highlight w:val="white"/>
        </w:rPr>
      </w:pPr>
    </w:p>
    <w:p w14:paraId="19ABB2BD" w14:textId="77777777" w:rsidR="00746B26" w:rsidRPr="00EC76D5" w:rsidRDefault="00746B26" w:rsidP="00D67561">
      <w:pPr>
        <w:pStyle w:val="Code"/>
        <w:rPr>
          <w:highlight w:val="white"/>
        </w:rPr>
      </w:pPr>
      <w:r w:rsidRPr="00EC76D5">
        <w:rPr>
          <w:highlight w:val="white"/>
        </w:rPr>
        <w:t>extern char* asctime(const struct tm* timeStruct);</w:t>
      </w:r>
    </w:p>
    <w:p w14:paraId="6AF4C051" w14:textId="77777777" w:rsidR="00746B26" w:rsidRPr="00EC76D5" w:rsidRDefault="00746B26" w:rsidP="00D67561">
      <w:pPr>
        <w:pStyle w:val="Code"/>
        <w:rPr>
          <w:highlight w:val="white"/>
        </w:rPr>
      </w:pPr>
      <w:r w:rsidRPr="00EC76D5">
        <w:rPr>
          <w:highlight w:val="white"/>
        </w:rPr>
        <w:t>extern char* ctime(const time_t* time);</w:t>
      </w:r>
    </w:p>
    <w:p w14:paraId="4A82E474" w14:textId="77777777" w:rsidR="00746B26" w:rsidRPr="00EC76D5" w:rsidRDefault="00746B26" w:rsidP="00D67561">
      <w:pPr>
        <w:pStyle w:val="Code"/>
        <w:rPr>
          <w:highlight w:val="white"/>
        </w:rPr>
      </w:pPr>
      <w:r w:rsidRPr="00EC76D5">
        <w:rPr>
          <w:highlight w:val="white"/>
        </w:rPr>
        <w:t>extern struct tm* gmtime(const time_t* time);</w:t>
      </w:r>
    </w:p>
    <w:p w14:paraId="1A8307E4" w14:textId="77777777" w:rsidR="00746B26" w:rsidRPr="00EC76D5" w:rsidRDefault="00746B26" w:rsidP="00D67561">
      <w:pPr>
        <w:pStyle w:val="Code"/>
        <w:rPr>
          <w:highlight w:val="white"/>
        </w:rPr>
      </w:pPr>
      <w:r w:rsidRPr="00EC76D5">
        <w:rPr>
          <w:highlight w:val="white"/>
        </w:rPr>
        <w:t>extern struct tm* localtime(const time_t* time);</w:t>
      </w:r>
    </w:p>
    <w:p w14:paraId="2FD26FD3" w14:textId="77777777" w:rsidR="00746B26" w:rsidRPr="00EC76D5" w:rsidRDefault="00746B26" w:rsidP="00D67561">
      <w:pPr>
        <w:pStyle w:val="Code"/>
        <w:rPr>
          <w:highlight w:val="white"/>
        </w:rPr>
      </w:pPr>
      <w:r w:rsidRPr="00EC76D5">
        <w:rPr>
          <w:highlight w:val="white"/>
        </w:rPr>
        <w:t>extern struct tm* localtimeX(const time_t* time);</w:t>
      </w:r>
    </w:p>
    <w:p w14:paraId="3718BBC2" w14:textId="77777777" w:rsidR="00746B26" w:rsidRPr="00EC76D5" w:rsidRDefault="00746B26" w:rsidP="00D67561">
      <w:pPr>
        <w:pStyle w:val="Code"/>
        <w:rPr>
          <w:highlight w:val="white"/>
        </w:rPr>
      </w:pPr>
    </w:p>
    <w:p w14:paraId="374DA107" w14:textId="77777777" w:rsidR="00D67561" w:rsidRPr="00EC76D5" w:rsidRDefault="00746B26" w:rsidP="00D67561">
      <w:pPr>
        <w:pStyle w:val="Code"/>
        <w:rPr>
          <w:highlight w:val="white"/>
        </w:rPr>
      </w:pPr>
      <w:r w:rsidRPr="00EC76D5">
        <w:rPr>
          <w:highlight w:val="white"/>
        </w:rPr>
        <w:t>extern size_t strftime(char* buffer, size_t size,</w:t>
      </w:r>
    </w:p>
    <w:p w14:paraId="4AE7CD9A" w14:textId="551BCDEF" w:rsidR="00746B26" w:rsidRPr="00EC76D5" w:rsidRDefault="00D67561" w:rsidP="00D67561">
      <w:pPr>
        <w:pStyle w:val="Code"/>
        <w:rPr>
          <w:highlight w:val="white"/>
        </w:rPr>
      </w:pPr>
      <w:r w:rsidRPr="00EC76D5">
        <w:rPr>
          <w:highlight w:val="white"/>
        </w:rPr>
        <w:t xml:space="preserve">                      </w:t>
      </w:r>
      <w:r w:rsidR="00746B26" w:rsidRPr="00EC76D5">
        <w:rPr>
          <w:highlight w:val="white"/>
        </w:rPr>
        <w:t xml:space="preserve"> const char* format, const struct tm* timeStruct);</w:t>
      </w:r>
    </w:p>
    <w:p w14:paraId="39C77BC4" w14:textId="77777777" w:rsidR="00746B26" w:rsidRPr="00EC76D5" w:rsidRDefault="00746B26" w:rsidP="00D67561">
      <w:pPr>
        <w:pStyle w:val="Code"/>
        <w:rPr>
          <w:highlight w:val="white"/>
        </w:rPr>
      </w:pPr>
    </w:p>
    <w:p w14:paraId="279BE78B" w14:textId="4D347DAB" w:rsidR="00746B26" w:rsidRPr="00EC76D5" w:rsidRDefault="00746B26" w:rsidP="00D67561">
      <w:pPr>
        <w:pStyle w:val="Code"/>
      </w:pPr>
      <w:r w:rsidRPr="00EC76D5">
        <w:rPr>
          <w:highlight w:val="white"/>
        </w:rPr>
        <w:t>#endif</w:t>
      </w:r>
    </w:p>
    <w:p w14:paraId="71C5F551" w14:textId="7F2B8036" w:rsidR="003211B0" w:rsidRPr="00EC76D5" w:rsidRDefault="004B0675" w:rsidP="003211B0">
      <w:pPr>
        <w:pStyle w:val="CodeListing"/>
      </w:pPr>
      <w:r>
        <w:t>t</w:t>
      </w:r>
      <w:r w:rsidR="003211B0" w:rsidRPr="00EC76D5">
        <w:t>ime.c</w:t>
      </w:r>
    </w:p>
    <w:p w14:paraId="02B75ED5" w14:textId="4B654AC6" w:rsidR="003211B0" w:rsidRPr="00EC76D5" w:rsidRDefault="003211B0" w:rsidP="00F206C0">
      <w:pPr>
        <w:pStyle w:val="Code"/>
        <w:rPr>
          <w:highlight w:val="white"/>
        </w:rPr>
      </w:pPr>
      <w:r w:rsidRPr="00EC76D5">
        <w:rPr>
          <w:highlight w:val="white"/>
        </w:rPr>
        <w:t xml:space="preserve">#include </w:t>
      </w:r>
      <w:r w:rsidR="007705ED">
        <w:rPr>
          <w:highlight w:val="white"/>
        </w:rPr>
        <w:t>&lt;time.h&gt;</w:t>
      </w:r>
    </w:p>
    <w:p w14:paraId="4FBDD56A" w14:textId="458F8C66" w:rsidR="003211B0" w:rsidRPr="00EC76D5" w:rsidRDefault="003211B0" w:rsidP="00F206C0">
      <w:pPr>
        <w:pStyle w:val="Code"/>
        <w:rPr>
          <w:highlight w:val="white"/>
        </w:rPr>
      </w:pPr>
      <w:r w:rsidRPr="00EC76D5">
        <w:rPr>
          <w:highlight w:val="white"/>
        </w:rPr>
        <w:t xml:space="preserve">#include </w:t>
      </w:r>
      <w:r w:rsidR="00294181">
        <w:rPr>
          <w:highlight w:val="white"/>
        </w:rPr>
        <w:t>&lt;stdio.h&gt;</w:t>
      </w:r>
    </w:p>
    <w:p w14:paraId="40B11AA7" w14:textId="6CCB5D51" w:rsidR="003211B0" w:rsidRPr="00EC76D5" w:rsidRDefault="003211B0" w:rsidP="00F206C0">
      <w:pPr>
        <w:pStyle w:val="Code"/>
        <w:rPr>
          <w:highlight w:val="white"/>
        </w:rPr>
      </w:pPr>
      <w:r w:rsidRPr="00EC76D5">
        <w:rPr>
          <w:highlight w:val="white"/>
        </w:rPr>
        <w:t xml:space="preserve">#include </w:t>
      </w:r>
      <w:r w:rsidR="00EF337F">
        <w:rPr>
          <w:highlight w:val="white"/>
        </w:rPr>
        <w:t>&lt;stdlib.h&gt;</w:t>
      </w:r>
    </w:p>
    <w:p w14:paraId="65584CA9" w14:textId="213526AD" w:rsidR="003211B0" w:rsidRPr="00EC76D5" w:rsidRDefault="003211B0" w:rsidP="00F206C0">
      <w:pPr>
        <w:pStyle w:val="Code"/>
        <w:rPr>
          <w:highlight w:val="white"/>
        </w:rPr>
      </w:pPr>
      <w:r w:rsidRPr="00EC76D5">
        <w:rPr>
          <w:highlight w:val="white"/>
        </w:rPr>
        <w:t xml:space="preserve">#include </w:t>
      </w:r>
      <w:r w:rsidR="00C1714A">
        <w:rPr>
          <w:highlight w:val="white"/>
        </w:rPr>
        <w:t>&lt;string.h&gt;</w:t>
      </w:r>
    </w:p>
    <w:p w14:paraId="0781E0FD" w14:textId="79214811" w:rsidR="003211B0" w:rsidRPr="00EC76D5" w:rsidRDefault="003211B0" w:rsidP="00F206C0">
      <w:pPr>
        <w:pStyle w:val="Code"/>
        <w:rPr>
          <w:highlight w:val="white"/>
        </w:rPr>
      </w:pPr>
      <w:r w:rsidRPr="00EC76D5">
        <w:rPr>
          <w:highlight w:val="white"/>
        </w:rPr>
        <w:t xml:space="preserve">#include </w:t>
      </w:r>
      <w:r w:rsidR="00C1714A">
        <w:rPr>
          <w:highlight w:val="white"/>
        </w:rPr>
        <w:t>&lt;locale.h&gt;</w:t>
      </w:r>
    </w:p>
    <w:p w14:paraId="1CA10B7A" w14:textId="354E268B" w:rsidR="003211B0" w:rsidRPr="00EC76D5" w:rsidRDefault="003211B0" w:rsidP="00F206C0">
      <w:pPr>
        <w:pStyle w:val="Code"/>
        <w:rPr>
          <w:highlight w:val="white"/>
        </w:rPr>
      </w:pPr>
      <w:r w:rsidRPr="00EC76D5">
        <w:rPr>
          <w:highlight w:val="white"/>
        </w:rPr>
        <w:t xml:space="preserve">#include </w:t>
      </w:r>
      <w:r w:rsidR="00694AB8">
        <w:rPr>
          <w:highlight w:val="white"/>
        </w:rPr>
        <w:t>&lt;assert.h&gt;</w:t>
      </w:r>
    </w:p>
    <w:p w14:paraId="6941F852" w14:textId="77777777" w:rsidR="003211B0" w:rsidRPr="00EC76D5" w:rsidRDefault="003211B0" w:rsidP="00F206C0">
      <w:pPr>
        <w:pStyle w:val="Code"/>
        <w:rPr>
          <w:highlight w:val="white"/>
        </w:rPr>
      </w:pPr>
    </w:p>
    <w:p w14:paraId="22E05A0D" w14:textId="77777777" w:rsidR="003211B0" w:rsidRPr="00EC76D5" w:rsidRDefault="003211B0" w:rsidP="00F206C0">
      <w:pPr>
        <w:pStyle w:val="Code"/>
        <w:rPr>
          <w:highlight w:val="white"/>
        </w:rPr>
      </w:pPr>
      <w:r w:rsidRPr="00EC76D5">
        <w:rPr>
          <w:highlight w:val="white"/>
        </w:rPr>
        <w:t>clock_t clock(void) {</w:t>
      </w:r>
    </w:p>
    <w:p w14:paraId="13EB6CA8" w14:textId="77777777" w:rsidR="003211B0" w:rsidRPr="00EC76D5" w:rsidRDefault="003211B0" w:rsidP="00F206C0">
      <w:pPr>
        <w:pStyle w:val="Code"/>
        <w:rPr>
          <w:highlight w:val="white"/>
        </w:rPr>
      </w:pPr>
      <w:r w:rsidRPr="00EC76D5">
        <w:rPr>
          <w:highlight w:val="white"/>
        </w:rPr>
        <w:t xml:space="preserve">  return -1;</w:t>
      </w:r>
    </w:p>
    <w:p w14:paraId="49B42AE5" w14:textId="77777777" w:rsidR="003211B0" w:rsidRPr="00EC76D5" w:rsidRDefault="003211B0" w:rsidP="00F206C0">
      <w:pPr>
        <w:pStyle w:val="Code"/>
        <w:rPr>
          <w:highlight w:val="white"/>
        </w:rPr>
      </w:pPr>
      <w:r w:rsidRPr="00EC76D5">
        <w:rPr>
          <w:highlight w:val="white"/>
        </w:rPr>
        <w:t>}</w:t>
      </w:r>
    </w:p>
    <w:p w14:paraId="1FDE6012" w14:textId="77777777" w:rsidR="003211B0" w:rsidRPr="00EC76D5" w:rsidRDefault="003211B0" w:rsidP="00F206C0">
      <w:pPr>
        <w:pStyle w:val="Code"/>
        <w:rPr>
          <w:highlight w:val="white"/>
        </w:rPr>
      </w:pPr>
    </w:p>
    <w:p w14:paraId="311853F4" w14:textId="77777777" w:rsidR="003211B0" w:rsidRPr="00EC76D5" w:rsidRDefault="003211B0" w:rsidP="00F206C0">
      <w:pPr>
        <w:pStyle w:val="Code"/>
        <w:rPr>
          <w:highlight w:val="white"/>
        </w:rPr>
      </w:pPr>
      <w:r w:rsidRPr="00EC76D5">
        <w:rPr>
          <w:highlight w:val="white"/>
        </w:rPr>
        <w:t>time_t time(time_t* timePtr) {</w:t>
      </w:r>
    </w:p>
    <w:p w14:paraId="0D598113" w14:textId="77777777" w:rsidR="003211B0" w:rsidRPr="00EC76D5" w:rsidRDefault="003211B0" w:rsidP="00F206C0">
      <w:pPr>
        <w:pStyle w:val="Code"/>
        <w:rPr>
          <w:highlight w:val="white"/>
        </w:rPr>
      </w:pPr>
      <w:r w:rsidRPr="00EC76D5">
        <w:rPr>
          <w:highlight w:val="white"/>
        </w:rPr>
        <w:t xml:space="preserve">  int year;</w:t>
      </w:r>
    </w:p>
    <w:p w14:paraId="3DB969AE" w14:textId="7526939C" w:rsidR="003211B0" w:rsidRPr="00EC76D5" w:rsidRDefault="003211B0" w:rsidP="00F206C0">
      <w:pPr>
        <w:pStyle w:val="Code"/>
        <w:rPr>
          <w:highlight w:val="white"/>
        </w:rPr>
      </w:pPr>
      <w:r w:rsidRPr="00EC76D5">
        <w:rPr>
          <w:highlight w:val="white"/>
        </w:rPr>
        <w:t xml:space="preserve">  short month, monthDay;</w:t>
      </w:r>
    </w:p>
    <w:p w14:paraId="0D17FF65" w14:textId="77777777" w:rsidR="003211B0" w:rsidRPr="00EC76D5" w:rsidRDefault="003211B0" w:rsidP="00F206C0">
      <w:pPr>
        <w:pStyle w:val="Code"/>
        <w:rPr>
          <w:highlight w:val="white"/>
        </w:rPr>
      </w:pPr>
      <w:r w:rsidRPr="00EC76D5">
        <w:rPr>
          <w:highlight w:val="white"/>
        </w:rPr>
        <w:t xml:space="preserve">  load_register(ah, 0x2As);</w:t>
      </w:r>
    </w:p>
    <w:p w14:paraId="6CAD8E98" w14:textId="77777777" w:rsidR="003211B0" w:rsidRPr="00EC76D5" w:rsidRDefault="003211B0" w:rsidP="00F206C0">
      <w:pPr>
        <w:pStyle w:val="Code"/>
        <w:rPr>
          <w:highlight w:val="white"/>
        </w:rPr>
      </w:pPr>
      <w:r w:rsidRPr="00EC76D5">
        <w:rPr>
          <w:highlight w:val="white"/>
        </w:rPr>
        <w:t xml:space="preserve">  interrupt(0x21s);</w:t>
      </w:r>
    </w:p>
    <w:p w14:paraId="5944534E" w14:textId="77777777" w:rsidR="003211B0" w:rsidRPr="00EC76D5" w:rsidRDefault="003211B0" w:rsidP="00F206C0">
      <w:pPr>
        <w:pStyle w:val="Code"/>
        <w:rPr>
          <w:highlight w:val="white"/>
        </w:rPr>
      </w:pPr>
      <w:r w:rsidRPr="00EC76D5">
        <w:rPr>
          <w:highlight w:val="white"/>
        </w:rPr>
        <w:t xml:space="preserve">  store_register(cx, year);</w:t>
      </w:r>
    </w:p>
    <w:p w14:paraId="2D3CBB5E" w14:textId="77777777" w:rsidR="003211B0" w:rsidRPr="00EC76D5" w:rsidRDefault="003211B0" w:rsidP="00F206C0">
      <w:pPr>
        <w:pStyle w:val="Code"/>
        <w:rPr>
          <w:highlight w:val="white"/>
        </w:rPr>
      </w:pPr>
      <w:r w:rsidRPr="00EC76D5">
        <w:rPr>
          <w:highlight w:val="white"/>
        </w:rPr>
        <w:t xml:space="preserve">  store_register(dh, month);</w:t>
      </w:r>
    </w:p>
    <w:p w14:paraId="0DECCB6F" w14:textId="77777777" w:rsidR="003211B0" w:rsidRPr="00EC76D5" w:rsidRDefault="003211B0" w:rsidP="00F206C0">
      <w:pPr>
        <w:pStyle w:val="Code"/>
        <w:rPr>
          <w:highlight w:val="white"/>
        </w:rPr>
      </w:pPr>
      <w:r w:rsidRPr="00EC76D5">
        <w:rPr>
          <w:highlight w:val="white"/>
        </w:rPr>
        <w:t xml:space="preserve">  store_register(dl, monthDay);</w:t>
      </w:r>
    </w:p>
    <w:p w14:paraId="0769750F" w14:textId="677B02C8" w:rsidR="003211B0" w:rsidRPr="00EC76D5" w:rsidRDefault="003211B0" w:rsidP="00F206C0">
      <w:pPr>
        <w:pStyle w:val="Code"/>
        <w:rPr>
          <w:highlight w:val="white"/>
        </w:rPr>
      </w:pPr>
      <w:r w:rsidRPr="00EC76D5">
        <w:rPr>
          <w:highlight w:val="white"/>
        </w:rPr>
        <w:t xml:space="preserve"> </w:t>
      </w:r>
    </w:p>
    <w:p w14:paraId="73BC799E" w14:textId="77777777" w:rsidR="003211B0" w:rsidRPr="00EC76D5" w:rsidRDefault="003211B0" w:rsidP="00F206C0">
      <w:pPr>
        <w:pStyle w:val="Code"/>
        <w:rPr>
          <w:highlight w:val="white"/>
        </w:rPr>
      </w:pPr>
      <w:r w:rsidRPr="00EC76D5">
        <w:rPr>
          <w:highlight w:val="white"/>
        </w:rPr>
        <w:t xml:space="preserve">  clear_registers();</w:t>
      </w:r>
    </w:p>
    <w:p w14:paraId="209292F1" w14:textId="77777777" w:rsidR="003211B0" w:rsidRPr="00EC76D5" w:rsidRDefault="003211B0" w:rsidP="00F206C0">
      <w:pPr>
        <w:pStyle w:val="Code"/>
        <w:rPr>
          <w:highlight w:val="white"/>
        </w:rPr>
      </w:pPr>
      <w:r w:rsidRPr="00EC76D5">
        <w:rPr>
          <w:highlight w:val="white"/>
        </w:rPr>
        <w:t xml:space="preserve">  year -= 1900;</w:t>
      </w:r>
    </w:p>
    <w:p w14:paraId="321BFACC" w14:textId="77777777" w:rsidR="003211B0" w:rsidRPr="00EC76D5" w:rsidRDefault="003211B0" w:rsidP="00F206C0">
      <w:pPr>
        <w:pStyle w:val="Code"/>
        <w:rPr>
          <w:highlight w:val="white"/>
        </w:rPr>
      </w:pPr>
      <w:r w:rsidRPr="00EC76D5">
        <w:rPr>
          <w:highlight w:val="white"/>
        </w:rPr>
        <w:t xml:space="preserve">  --month;</w:t>
      </w:r>
    </w:p>
    <w:p w14:paraId="70401202" w14:textId="77777777" w:rsidR="003211B0" w:rsidRPr="00EC76D5" w:rsidRDefault="003211B0" w:rsidP="00F206C0">
      <w:pPr>
        <w:pStyle w:val="Code"/>
        <w:rPr>
          <w:highlight w:val="white"/>
        </w:rPr>
      </w:pPr>
      <w:r w:rsidRPr="00EC76D5">
        <w:rPr>
          <w:highlight w:val="white"/>
        </w:rPr>
        <w:t xml:space="preserve">  clear_registers();</w:t>
      </w:r>
    </w:p>
    <w:p w14:paraId="64FFD0C8" w14:textId="77777777" w:rsidR="003211B0" w:rsidRPr="00EC76D5" w:rsidRDefault="003211B0" w:rsidP="00F206C0">
      <w:pPr>
        <w:pStyle w:val="Code"/>
        <w:rPr>
          <w:highlight w:val="white"/>
        </w:rPr>
      </w:pPr>
    </w:p>
    <w:p w14:paraId="44F984D0" w14:textId="77777777" w:rsidR="003211B0" w:rsidRPr="00EC76D5" w:rsidRDefault="003211B0" w:rsidP="00F206C0">
      <w:pPr>
        <w:pStyle w:val="Code"/>
        <w:rPr>
          <w:highlight w:val="white"/>
        </w:rPr>
      </w:pPr>
      <w:r w:rsidRPr="00EC76D5">
        <w:rPr>
          <w:highlight w:val="white"/>
        </w:rPr>
        <w:t xml:space="preserve">  short hour, min, sec;</w:t>
      </w:r>
    </w:p>
    <w:p w14:paraId="3368F894" w14:textId="77777777" w:rsidR="003211B0" w:rsidRPr="00EC76D5" w:rsidRDefault="003211B0" w:rsidP="00F206C0">
      <w:pPr>
        <w:pStyle w:val="Code"/>
        <w:rPr>
          <w:highlight w:val="white"/>
        </w:rPr>
      </w:pPr>
      <w:r w:rsidRPr="00EC76D5">
        <w:rPr>
          <w:highlight w:val="white"/>
        </w:rPr>
        <w:t xml:space="preserve">  load_register(ah, 0x2Cs);</w:t>
      </w:r>
    </w:p>
    <w:p w14:paraId="5D151783" w14:textId="77777777" w:rsidR="003211B0" w:rsidRPr="00EC76D5" w:rsidRDefault="003211B0" w:rsidP="00F206C0">
      <w:pPr>
        <w:pStyle w:val="Code"/>
        <w:rPr>
          <w:highlight w:val="white"/>
        </w:rPr>
      </w:pPr>
      <w:r w:rsidRPr="00EC76D5">
        <w:rPr>
          <w:highlight w:val="white"/>
        </w:rPr>
        <w:t xml:space="preserve">  interrupt(0x21s);</w:t>
      </w:r>
    </w:p>
    <w:p w14:paraId="0D33DCF3" w14:textId="77777777" w:rsidR="003211B0" w:rsidRPr="00EC76D5" w:rsidRDefault="003211B0" w:rsidP="00F206C0">
      <w:pPr>
        <w:pStyle w:val="Code"/>
        <w:rPr>
          <w:highlight w:val="white"/>
        </w:rPr>
      </w:pPr>
      <w:r w:rsidRPr="00EC76D5">
        <w:rPr>
          <w:highlight w:val="white"/>
        </w:rPr>
        <w:t xml:space="preserve">  store_register(ch, hour);</w:t>
      </w:r>
    </w:p>
    <w:p w14:paraId="19B02062" w14:textId="77777777" w:rsidR="003211B0" w:rsidRPr="00EC76D5" w:rsidRDefault="003211B0" w:rsidP="00F206C0">
      <w:pPr>
        <w:pStyle w:val="Code"/>
        <w:rPr>
          <w:highlight w:val="white"/>
        </w:rPr>
      </w:pPr>
      <w:r w:rsidRPr="00EC76D5">
        <w:rPr>
          <w:highlight w:val="white"/>
        </w:rPr>
        <w:t xml:space="preserve">  store_register(cl, min);</w:t>
      </w:r>
    </w:p>
    <w:p w14:paraId="14D71BBB" w14:textId="77777777" w:rsidR="003211B0" w:rsidRPr="00EC76D5" w:rsidRDefault="003211B0" w:rsidP="00F206C0">
      <w:pPr>
        <w:pStyle w:val="Code"/>
        <w:rPr>
          <w:highlight w:val="white"/>
        </w:rPr>
      </w:pPr>
      <w:r w:rsidRPr="00EC76D5">
        <w:rPr>
          <w:highlight w:val="white"/>
        </w:rPr>
        <w:t xml:space="preserve">  store_register(dh, sec);</w:t>
      </w:r>
    </w:p>
    <w:p w14:paraId="1B4F9D64" w14:textId="77777777" w:rsidR="003211B0" w:rsidRPr="00EC76D5" w:rsidRDefault="003211B0" w:rsidP="00F206C0">
      <w:pPr>
        <w:pStyle w:val="Code"/>
        <w:rPr>
          <w:highlight w:val="white"/>
        </w:rPr>
      </w:pPr>
      <w:r w:rsidRPr="00EC76D5">
        <w:rPr>
          <w:highlight w:val="white"/>
        </w:rPr>
        <w:lastRenderedPageBreak/>
        <w:t xml:space="preserve">  clear_registers();</w:t>
      </w:r>
    </w:p>
    <w:p w14:paraId="69BF6F4A" w14:textId="77777777" w:rsidR="008C4EE4" w:rsidRPr="00EC76D5" w:rsidRDefault="008C4EE4" w:rsidP="00F206C0">
      <w:pPr>
        <w:pStyle w:val="Code"/>
        <w:rPr>
          <w:highlight w:val="white"/>
        </w:rPr>
      </w:pPr>
      <w:r w:rsidRPr="00EC76D5">
        <w:rPr>
          <w:highlight w:val="white"/>
        </w:rPr>
        <w:t xml:space="preserve">  struct tm s = {sec, min, hour, monthDay, month, year, 0, 0, 1};</w:t>
      </w:r>
    </w:p>
    <w:p w14:paraId="2C6B9609" w14:textId="77777777" w:rsidR="003211B0" w:rsidRPr="00EC76D5" w:rsidRDefault="003211B0" w:rsidP="00F206C0">
      <w:pPr>
        <w:pStyle w:val="Code"/>
        <w:rPr>
          <w:highlight w:val="white"/>
        </w:rPr>
      </w:pPr>
      <w:r w:rsidRPr="00EC76D5">
        <w:rPr>
          <w:highlight w:val="white"/>
        </w:rPr>
        <w:t xml:space="preserve">  time_t time = mktime(&amp;s);</w:t>
      </w:r>
    </w:p>
    <w:p w14:paraId="3667A69F" w14:textId="77777777" w:rsidR="003211B0" w:rsidRPr="00EC76D5" w:rsidRDefault="003211B0" w:rsidP="00F206C0">
      <w:pPr>
        <w:pStyle w:val="Code"/>
        <w:rPr>
          <w:highlight w:val="white"/>
        </w:rPr>
      </w:pPr>
    </w:p>
    <w:p w14:paraId="416FE2F3" w14:textId="77777777" w:rsidR="003211B0" w:rsidRPr="00EC76D5" w:rsidRDefault="003211B0" w:rsidP="00F206C0">
      <w:pPr>
        <w:pStyle w:val="Code"/>
        <w:rPr>
          <w:highlight w:val="white"/>
        </w:rPr>
      </w:pPr>
      <w:r w:rsidRPr="00EC76D5">
        <w:rPr>
          <w:highlight w:val="white"/>
        </w:rPr>
        <w:t xml:space="preserve">  if (timePtr != NULL) {</w:t>
      </w:r>
    </w:p>
    <w:p w14:paraId="7C625F29" w14:textId="77777777" w:rsidR="003211B0" w:rsidRPr="00EC76D5" w:rsidRDefault="003211B0" w:rsidP="00F206C0">
      <w:pPr>
        <w:pStyle w:val="Code"/>
        <w:rPr>
          <w:highlight w:val="white"/>
        </w:rPr>
      </w:pPr>
      <w:r w:rsidRPr="00EC76D5">
        <w:rPr>
          <w:highlight w:val="white"/>
        </w:rPr>
        <w:t xml:space="preserve">    *timePtr = time;</w:t>
      </w:r>
    </w:p>
    <w:p w14:paraId="64E9B4C2" w14:textId="77777777" w:rsidR="003211B0" w:rsidRPr="00EC76D5" w:rsidRDefault="003211B0" w:rsidP="00F206C0">
      <w:pPr>
        <w:pStyle w:val="Code"/>
        <w:rPr>
          <w:highlight w:val="white"/>
        </w:rPr>
      </w:pPr>
      <w:r w:rsidRPr="00EC76D5">
        <w:rPr>
          <w:highlight w:val="white"/>
        </w:rPr>
        <w:t xml:space="preserve">  }</w:t>
      </w:r>
    </w:p>
    <w:p w14:paraId="74C862E5" w14:textId="77777777" w:rsidR="003211B0" w:rsidRPr="00EC76D5" w:rsidRDefault="003211B0" w:rsidP="00F206C0">
      <w:pPr>
        <w:pStyle w:val="Code"/>
        <w:rPr>
          <w:highlight w:val="white"/>
        </w:rPr>
      </w:pPr>
    </w:p>
    <w:p w14:paraId="4686E506" w14:textId="77777777" w:rsidR="003211B0" w:rsidRPr="00EC76D5" w:rsidRDefault="003211B0" w:rsidP="00F206C0">
      <w:pPr>
        <w:pStyle w:val="Code"/>
        <w:rPr>
          <w:highlight w:val="white"/>
        </w:rPr>
      </w:pPr>
      <w:r w:rsidRPr="00EC76D5">
        <w:rPr>
          <w:highlight w:val="white"/>
        </w:rPr>
        <w:t xml:space="preserve">  return time;</w:t>
      </w:r>
    </w:p>
    <w:p w14:paraId="400CFE82" w14:textId="77777777" w:rsidR="003211B0" w:rsidRPr="00EC76D5" w:rsidRDefault="003211B0" w:rsidP="00F206C0">
      <w:pPr>
        <w:pStyle w:val="Code"/>
        <w:rPr>
          <w:highlight w:val="white"/>
        </w:rPr>
      </w:pPr>
      <w:r w:rsidRPr="00EC76D5">
        <w:rPr>
          <w:highlight w:val="white"/>
        </w:rPr>
        <w:t>}</w:t>
      </w:r>
    </w:p>
    <w:p w14:paraId="4D8C8736" w14:textId="77777777" w:rsidR="003211B0" w:rsidRPr="00EC76D5" w:rsidRDefault="003211B0" w:rsidP="00F206C0">
      <w:pPr>
        <w:pStyle w:val="Code"/>
        <w:rPr>
          <w:highlight w:val="white"/>
        </w:rPr>
      </w:pPr>
    </w:p>
    <w:p w14:paraId="232BEF1F" w14:textId="77777777" w:rsidR="003211B0" w:rsidRPr="00EC76D5" w:rsidRDefault="003211B0" w:rsidP="00F206C0">
      <w:pPr>
        <w:pStyle w:val="Code"/>
        <w:rPr>
          <w:highlight w:val="white"/>
        </w:rPr>
      </w:pPr>
      <w:r w:rsidRPr="00EC76D5">
        <w:rPr>
          <w:highlight w:val="white"/>
        </w:rPr>
        <w:t>time_t mktime(struct tm* tp) {</w:t>
      </w:r>
    </w:p>
    <w:p w14:paraId="2FE613FA" w14:textId="77777777" w:rsidR="003211B0" w:rsidRPr="00EC76D5" w:rsidRDefault="003211B0" w:rsidP="00F206C0">
      <w:pPr>
        <w:pStyle w:val="Code"/>
        <w:rPr>
          <w:highlight w:val="white"/>
        </w:rPr>
      </w:pPr>
      <w:r w:rsidRPr="00EC76D5">
        <w:rPr>
          <w:highlight w:val="white"/>
        </w:rPr>
        <w:t xml:space="preserve">  int leapDays = ((tp-&gt;tm_year - 69) / 4);</w:t>
      </w:r>
    </w:p>
    <w:p w14:paraId="2899242E" w14:textId="77777777" w:rsidR="003211B0" w:rsidRPr="00EC76D5" w:rsidRDefault="003211B0" w:rsidP="00F206C0">
      <w:pPr>
        <w:pStyle w:val="Code"/>
        <w:rPr>
          <w:highlight w:val="white"/>
        </w:rPr>
      </w:pPr>
      <w:r w:rsidRPr="00EC76D5">
        <w:rPr>
          <w:highlight w:val="white"/>
        </w:rPr>
        <w:t xml:space="preserve">  int totalDays = 365 * (tp-&gt;tm_year - 69) + leapDays + (tp-&gt;tm_mday - 1);</w:t>
      </w:r>
    </w:p>
    <w:p w14:paraId="160DC1B2" w14:textId="77777777" w:rsidR="003211B0" w:rsidRPr="00EC76D5" w:rsidRDefault="003211B0" w:rsidP="00F206C0">
      <w:pPr>
        <w:pStyle w:val="Code"/>
        <w:rPr>
          <w:highlight w:val="white"/>
        </w:rPr>
      </w:pPr>
      <w:r w:rsidRPr="00EC76D5">
        <w:rPr>
          <w:highlight w:val="white"/>
        </w:rPr>
        <w:t xml:space="preserve">  BOOL leapYear = ((tp-&gt;tm_year % 4) == 0);</w:t>
      </w:r>
    </w:p>
    <w:p w14:paraId="4770E52E" w14:textId="77777777" w:rsidR="003211B0" w:rsidRPr="00EC76D5" w:rsidRDefault="003211B0" w:rsidP="00F206C0">
      <w:pPr>
        <w:pStyle w:val="Code"/>
        <w:rPr>
          <w:highlight w:val="white"/>
        </w:rPr>
      </w:pPr>
    </w:p>
    <w:p w14:paraId="511502BB" w14:textId="77777777" w:rsidR="003211B0" w:rsidRPr="00EC76D5" w:rsidRDefault="003211B0" w:rsidP="00F206C0">
      <w:pPr>
        <w:pStyle w:val="Code"/>
        <w:rPr>
          <w:highlight w:val="white"/>
        </w:rPr>
      </w:pPr>
      <w:r w:rsidRPr="00EC76D5">
        <w:rPr>
          <w:highlight w:val="white"/>
        </w:rPr>
        <w:t xml:space="preserve">  if (leapYear) {</w:t>
      </w:r>
    </w:p>
    <w:p w14:paraId="35BC9F97" w14:textId="77777777" w:rsidR="003211B0" w:rsidRPr="00EC76D5" w:rsidRDefault="003211B0" w:rsidP="00F206C0">
      <w:pPr>
        <w:pStyle w:val="Code"/>
        <w:rPr>
          <w:highlight w:val="white"/>
        </w:rPr>
      </w:pPr>
      <w:r w:rsidRPr="00EC76D5">
        <w:rPr>
          <w:highlight w:val="white"/>
        </w:rPr>
        <w:t xml:space="preserve">    int leapMonths[] = {0, 31, 60, 91, 121, 152, 182, 213, 243, 274, 304, 335};</w:t>
      </w:r>
    </w:p>
    <w:p w14:paraId="20434544" w14:textId="77777777" w:rsidR="003211B0" w:rsidRPr="00EC76D5" w:rsidRDefault="003211B0" w:rsidP="00F206C0">
      <w:pPr>
        <w:pStyle w:val="Code"/>
        <w:rPr>
          <w:highlight w:val="white"/>
        </w:rPr>
      </w:pPr>
      <w:r w:rsidRPr="00EC76D5">
        <w:rPr>
          <w:highlight w:val="white"/>
        </w:rPr>
        <w:t xml:space="preserve">    totalDays += leapMonths[tp-&gt;tm_mon];</w:t>
      </w:r>
    </w:p>
    <w:p w14:paraId="4FC4FA46" w14:textId="77777777" w:rsidR="003211B0" w:rsidRPr="00EC76D5" w:rsidRDefault="003211B0" w:rsidP="00F206C0">
      <w:pPr>
        <w:pStyle w:val="Code"/>
        <w:rPr>
          <w:highlight w:val="white"/>
        </w:rPr>
      </w:pPr>
      <w:r w:rsidRPr="00EC76D5">
        <w:rPr>
          <w:highlight w:val="white"/>
        </w:rPr>
        <w:t xml:space="preserve">  }</w:t>
      </w:r>
    </w:p>
    <w:p w14:paraId="52C22E96" w14:textId="77777777" w:rsidR="003211B0" w:rsidRPr="00EC76D5" w:rsidRDefault="003211B0" w:rsidP="00F206C0">
      <w:pPr>
        <w:pStyle w:val="Code"/>
        <w:rPr>
          <w:highlight w:val="white"/>
        </w:rPr>
      </w:pPr>
      <w:r w:rsidRPr="00EC76D5">
        <w:rPr>
          <w:highlight w:val="white"/>
        </w:rPr>
        <w:t xml:space="preserve">  else {</w:t>
      </w:r>
    </w:p>
    <w:p w14:paraId="61C14349" w14:textId="6B706200" w:rsidR="003211B0" w:rsidRPr="00EC76D5" w:rsidRDefault="003211B0" w:rsidP="00F206C0">
      <w:pPr>
        <w:pStyle w:val="Code"/>
        <w:rPr>
          <w:highlight w:val="white"/>
        </w:rPr>
      </w:pPr>
      <w:r w:rsidRPr="00EC76D5">
        <w:rPr>
          <w:highlight w:val="white"/>
        </w:rPr>
        <w:t xml:space="preserve">    int regularMonths[]</w:t>
      </w:r>
      <w:r w:rsidR="00D44640" w:rsidRPr="00EC76D5">
        <w:rPr>
          <w:highlight w:val="white"/>
        </w:rPr>
        <w:t xml:space="preserve"> </w:t>
      </w:r>
      <w:r w:rsidRPr="00EC76D5">
        <w:rPr>
          <w:highlight w:val="white"/>
        </w:rPr>
        <w:t>=</w:t>
      </w:r>
      <w:r w:rsidR="00D44640" w:rsidRPr="00EC76D5">
        <w:rPr>
          <w:highlight w:val="white"/>
        </w:rPr>
        <w:t xml:space="preserve"> </w:t>
      </w:r>
      <w:r w:rsidRPr="00EC76D5">
        <w:rPr>
          <w:highlight w:val="white"/>
        </w:rPr>
        <w:t>{0, 31, 59, 90, 120, 151, 181, 212, 242, 273, 303,334};</w:t>
      </w:r>
    </w:p>
    <w:p w14:paraId="4E3F3058" w14:textId="77777777" w:rsidR="003211B0" w:rsidRPr="00EC76D5" w:rsidRDefault="003211B0" w:rsidP="00F206C0">
      <w:pPr>
        <w:pStyle w:val="Code"/>
        <w:rPr>
          <w:highlight w:val="white"/>
        </w:rPr>
      </w:pPr>
      <w:r w:rsidRPr="00EC76D5">
        <w:rPr>
          <w:highlight w:val="white"/>
        </w:rPr>
        <w:t xml:space="preserve">    totalDays += regularMonths[tp-&gt;tm_mon];</w:t>
      </w:r>
    </w:p>
    <w:p w14:paraId="692E7E3A" w14:textId="77777777" w:rsidR="003211B0" w:rsidRPr="00EC76D5" w:rsidRDefault="003211B0" w:rsidP="00F206C0">
      <w:pPr>
        <w:pStyle w:val="Code"/>
        <w:rPr>
          <w:highlight w:val="white"/>
        </w:rPr>
      </w:pPr>
      <w:r w:rsidRPr="00EC76D5">
        <w:rPr>
          <w:highlight w:val="white"/>
        </w:rPr>
        <w:t xml:space="preserve">  }</w:t>
      </w:r>
    </w:p>
    <w:p w14:paraId="37AD643E" w14:textId="77777777" w:rsidR="003211B0" w:rsidRPr="00EC76D5" w:rsidRDefault="003211B0" w:rsidP="00F206C0">
      <w:pPr>
        <w:pStyle w:val="Code"/>
        <w:rPr>
          <w:highlight w:val="white"/>
        </w:rPr>
      </w:pPr>
    </w:p>
    <w:p w14:paraId="61711016" w14:textId="77777777" w:rsidR="00517DEF" w:rsidRPr="00EC76D5" w:rsidRDefault="003211B0" w:rsidP="00F206C0">
      <w:pPr>
        <w:pStyle w:val="Code"/>
        <w:rPr>
          <w:highlight w:val="white"/>
        </w:rPr>
      </w:pPr>
      <w:r w:rsidRPr="00EC76D5">
        <w:rPr>
          <w:highlight w:val="white"/>
        </w:rPr>
        <w:t xml:space="preserve">  unsigned long totalSeconds = (86400lu * totalDays) + (3600lu * tp-&gt;tm_hour)+</w:t>
      </w:r>
    </w:p>
    <w:p w14:paraId="0F72D09C" w14:textId="23A4F275"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(60lu * tp-&gt;tm_min) + tp-&gt;tm_sec;</w:t>
      </w:r>
    </w:p>
    <w:p w14:paraId="4377DBB8" w14:textId="77777777" w:rsidR="00517DEF" w:rsidRPr="00EC76D5" w:rsidRDefault="003211B0" w:rsidP="00F206C0">
      <w:pPr>
        <w:pStyle w:val="Code"/>
        <w:rPr>
          <w:highlight w:val="white"/>
        </w:rPr>
      </w:pPr>
      <w:r w:rsidRPr="00EC76D5">
        <w:rPr>
          <w:highlight w:val="white"/>
        </w:rPr>
        <w:t xml:space="preserve">  unsigned long result = (((unsigned long)tp-&gt;tm_isdst) &lt;&lt; 31) |</w:t>
      </w:r>
    </w:p>
    <w:p w14:paraId="42B9AC77" w14:textId="33004D57" w:rsidR="003211B0" w:rsidRPr="00EC76D5" w:rsidRDefault="00517DEF" w:rsidP="00F206C0">
      <w:pPr>
        <w:pStyle w:val="Code"/>
        <w:rPr>
          <w:highlight w:val="white"/>
        </w:rPr>
      </w:pPr>
      <w:r w:rsidRPr="00EC76D5">
        <w:rPr>
          <w:highlight w:val="white"/>
        </w:rPr>
        <w:t xml:space="preserve">                        </w:t>
      </w:r>
      <w:r w:rsidR="003211B0" w:rsidRPr="00EC76D5">
        <w:rPr>
          <w:highlight w:val="white"/>
        </w:rPr>
        <w:t xml:space="preserve"> (0x7FFFFFFF &amp; totalSeconds);</w:t>
      </w:r>
    </w:p>
    <w:p w14:paraId="4EA86693" w14:textId="77777777" w:rsidR="003211B0" w:rsidRPr="00EC76D5" w:rsidRDefault="003211B0" w:rsidP="00F206C0">
      <w:pPr>
        <w:pStyle w:val="Code"/>
        <w:rPr>
          <w:highlight w:val="white"/>
        </w:rPr>
      </w:pPr>
      <w:r w:rsidRPr="00EC76D5">
        <w:rPr>
          <w:highlight w:val="white"/>
        </w:rPr>
        <w:t xml:space="preserve">  return result;</w:t>
      </w:r>
    </w:p>
    <w:p w14:paraId="2D73E6DA" w14:textId="77777777" w:rsidR="003211B0" w:rsidRPr="00EC76D5" w:rsidRDefault="003211B0" w:rsidP="00F206C0">
      <w:pPr>
        <w:pStyle w:val="Code"/>
        <w:rPr>
          <w:highlight w:val="white"/>
        </w:rPr>
      </w:pPr>
      <w:r w:rsidRPr="00EC76D5">
        <w:rPr>
          <w:highlight w:val="white"/>
        </w:rPr>
        <w:t>}</w:t>
      </w:r>
    </w:p>
    <w:p w14:paraId="526BFDAE" w14:textId="77777777" w:rsidR="003211B0" w:rsidRPr="00EC76D5" w:rsidRDefault="003211B0" w:rsidP="00F206C0">
      <w:pPr>
        <w:pStyle w:val="Code"/>
        <w:rPr>
          <w:highlight w:val="white"/>
        </w:rPr>
      </w:pPr>
    </w:p>
    <w:p w14:paraId="13EFD6CD" w14:textId="77777777" w:rsidR="003211B0" w:rsidRPr="00EC76D5" w:rsidRDefault="003211B0" w:rsidP="00F206C0">
      <w:pPr>
        <w:pStyle w:val="Code"/>
        <w:rPr>
          <w:highlight w:val="white"/>
        </w:rPr>
      </w:pPr>
      <w:r w:rsidRPr="00EC76D5">
        <w:rPr>
          <w:highlight w:val="white"/>
        </w:rPr>
        <w:t>static struct tm g_timeStruct;</w:t>
      </w:r>
    </w:p>
    <w:p w14:paraId="73104119" w14:textId="77777777" w:rsidR="003211B0" w:rsidRPr="00EC76D5" w:rsidRDefault="003211B0" w:rsidP="00F206C0">
      <w:pPr>
        <w:pStyle w:val="Code"/>
        <w:rPr>
          <w:highlight w:val="white"/>
        </w:rPr>
      </w:pPr>
      <w:r w:rsidRPr="00EC76D5">
        <w:rPr>
          <w:highlight w:val="white"/>
        </w:rPr>
        <w:t>#define JAN_1_1969 3 // Wednesday January 1, 1969</w:t>
      </w:r>
    </w:p>
    <w:p w14:paraId="42C8B3F5" w14:textId="77777777" w:rsidR="003211B0" w:rsidRPr="00EC76D5" w:rsidRDefault="003211B0" w:rsidP="00F206C0">
      <w:pPr>
        <w:pStyle w:val="Code"/>
        <w:rPr>
          <w:highlight w:val="white"/>
        </w:rPr>
      </w:pPr>
    </w:p>
    <w:p w14:paraId="28AC93E0" w14:textId="77777777" w:rsidR="003211B0" w:rsidRPr="00EC76D5" w:rsidRDefault="003211B0" w:rsidP="00F206C0">
      <w:pPr>
        <w:pStyle w:val="Code"/>
        <w:rPr>
          <w:highlight w:val="white"/>
        </w:rPr>
      </w:pPr>
      <w:r w:rsidRPr="00EC76D5">
        <w:rPr>
          <w:highlight w:val="white"/>
        </w:rPr>
        <w:t>#define DAYS_OF_FOUR_YEARS 1461</w:t>
      </w:r>
    </w:p>
    <w:p w14:paraId="7FB1B1FE" w14:textId="77777777" w:rsidR="003211B0" w:rsidRPr="00EC76D5" w:rsidRDefault="003211B0" w:rsidP="00F206C0">
      <w:pPr>
        <w:pStyle w:val="Code"/>
        <w:rPr>
          <w:highlight w:val="white"/>
        </w:rPr>
      </w:pPr>
      <w:r w:rsidRPr="00EC76D5">
        <w:rPr>
          <w:highlight w:val="white"/>
        </w:rPr>
        <w:t>#define DAYS_OF_ONE_YEAR 365</w:t>
      </w:r>
    </w:p>
    <w:p w14:paraId="5F065143" w14:textId="77777777" w:rsidR="003211B0" w:rsidRPr="00EC76D5" w:rsidRDefault="003211B0" w:rsidP="00F206C0">
      <w:pPr>
        <w:pStyle w:val="Code"/>
        <w:rPr>
          <w:highlight w:val="white"/>
        </w:rPr>
      </w:pPr>
    </w:p>
    <w:p w14:paraId="10685813" w14:textId="77777777" w:rsidR="003211B0" w:rsidRPr="00EC76D5" w:rsidRDefault="003211B0" w:rsidP="00F206C0">
      <w:pPr>
        <w:pStyle w:val="Code"/>
        <w:rPr>
          <w:highlight w:val="white"/>
        </w:rPr>
      </w:pPr>
      <w:r w:rsidRPr="00EC76D5">
        <w:rPr>
          <w:highlight w:val="white"/>
        </w:rPr>
        <w:t>struct tm* localtime(const time_t* timePtr) {</w:t>
      </w:r>
    </w:p>
    <w:p w14:paraId="0E07977D" w14:textId="77777777" w:rsidR="003211B0" w:rsidRPr="00EC76D5" w:rsidRDefault="003211B0" w:rsidP="00F206C0">
      <w:pPr>
        <w:pStyle w:val="Code"/>
        <w:rPr>
          <w:highlight w:val="white"/>
        </w:rPr>
      </w:pPr>
      <w:r w:rsidRPr="00EC76D5">
        <w:rPr>
          <w:highlight w:val="white"/>
        </w:rPr>
        <w:t xml:space="preserve">  if (timePtr != NULL) {</w:t>
      </w:r>
    </w:p>
    <w:p w14:paraId="544B4DEE" w14:textId="77777777" w:rsidR="003211B0" w:rsidRPr="00EC76D5" w:rsidRDefault="003211B0" w:rsidP="00F206C0">
      <w:pPr>
        <w:pStyle w:val="Code"/>
        <w:rPr>
          <w:highlight w:val="white"/>
        </w:rPr>
      </w:pPr>
      <w:r w:rsidRPr="00EC76D5">
        <w:rPr>
          <w:highlight w:val="white"/>
        </w:rPr>
        <w:t xml:space="preserve">    time_t time = *timePtr;</w:t>
      </w:r>
    </w:p>
    <w:p w14:paraId="67F99427" w14:textId="77777777" w:rsidR="003211B0" w:rsidRPr="00EC76D5" w:rsidRDefault="003211B0" w:rsidP="00F206C0">
      <w:pPr>
        <w:pStyle w:val="Code"/>
        <w:rPr>
          <w:highlight w:val="white"/>
        </w:rPr>
      </w:pPr>
      <w:r w:rsidRPr="00EC76D5">
        <w:rPr>
          <w:highlight w:val="white"/>
        </w:rPr>
        <w:t xml:space="preserve">    g_timeStruct.tm_isdst = (time &gt;&gt; 31);</w:t>
      </w:r>
    </w:p>
    <w:p w14:paraId="6CB57D33"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1853641A" w14:textId="77777777" w:rsidR="003211B0" w:rsidRPr="00EC76D5" w:rsidRDefault="003211B0" w:rsidP="00F206C0">
      <w:pPr>
        <w:pStyle w:val="Code"/>
        <w:rPr>
          <w:highlight w:val="white"/>
        </w:rPr>
      </w:pPr>
    </w:p>
    <w:p w14:paraId="5233ECD8"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D120B89"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4DEAD800" w14:textId="77777777" w:rsidR="003211B0" w:rsidRPr="00EC76D5" w:rsidRDefault="003211B0" w:rsidP="00F206C0">
      <w:pPr>
        <w:pStyle w:val="Code"/>
        <w:rPr>
          <w:highlight w:val="white"/>
        </w:rPr>
      </w:pPr>
      <w:r w:rsidRPr="00EC76D5">
        <w:rPr>
          <w:highlight w:val="white"/>
        </w:rPr>
        <w:t xml:space="preserve">      int fourYears = totalDays / DAYS_OF_FOUR_YEARS;</w:t>
      </w:r>
    </w:p>
    <w:p w14:paraId="456D5895" w14:textId="77777777" w:rsidR="003211B0" w:rsidRPr="00EC76D5" w:rsidRDefault="003211B0" w:rsidP="00F206C0">
      <w:pPr>
        <w:pStyle w:val="Code"/>
        <w:rPr>
          <w:highlight w:val="white"/>
        </w:rPr>
      </w:pPr>
      <w:r w:rsidRPr="00EC76D5">
        <w:rPr>
          <w:highlight w:val="white"/>
        </w:rPr>
        <w:t xml:space="preserve">      totalDays %= DAYS_OF_FOUR_YEARS;</w:t>
      </w:r>
    </w:p>
    <w:p w14:paraId="153FC3D8" w14:textId="77777777" w:rsidR="003211B0" w:rsidRPr="00EC76D5" w:rsidRDefault="003211B0" w:rsidP="00F206C0">
      <w:pPr>
        <w:pStyle w:val="Code"/>
        <w:rPr>
          <w:highlight w:val="white"/>
        </w:rPr>
      </w:pPr>
    </w:p>
    <w:p w14:paraId="4A48FF0C" w14:textId="77777777" w:rsidR="003211B0" w:rsidRPr="00EC76D5" w:rsidRDefault="003211B0" w:rsidP="00F206C0">
      <w:pPr>
        <w:pStyle w:val="Code"/>
        <w:rPr>
          <w:highlight w:val="white"/>
        </w:rPr>
      </w:pPr>
      <w:r w:rsidRPr="00EC76D5">
        <w:rPr>
          <w:highlight w:val="white"/>
        </w:rPr>
        <w:t xml:space="preserve">      int years = totalDays / DAYS_OF_ONE_YEAR;</w:t>
      </w:r>
    </w:p>
    <w:p w14:paraId="6D6D576F" w14:textId="77777777" w:rsidR="003211B0" w:rsidRPr="00EC76D5" w:rsidRDefault="003211B0" w:rsidP="00F206C0">
      <w:pPr>
        <w:pStyle w:val="Code"/>
        <w:rPr>
          <w:highlight w:val="white"/>
        </w:rPr>
      </w:pPr>
      <w:r w:rsidRPr="00EC76D5">
        <w:rPr>
          <w:highlight w:val="white"/>
        </w:rPr>
        <w:t xml:space="preserve">      totalDays %= DAYS_OF_ONE_YEAR;</w:t>
      </w:r>
    </w:p>
    <w:p w14:paraId="63FD4424" w14:textId="77777777" w:rsidR="003211B0" w:rsidRPr="00EC76D5" w:rsidRDefault="003211B0" w:rsidP="00F206C0">
      <w:pPr>
        <w:pStyle w:val="Code"/>
        <w:rPr>
          <w:highlight w:val="white"/>
        </w:rPr>
      </w:pPr>
    </w:p>
    <w:p w14:paraId="062C0820" w14:textId="77777777" w:rsidR="003211B0" w:rsidRPr="00EC76D5" w:rsidRDefault="003211B0" w:rsidP="00F206C0">
      <w:pPr>
        <w:pStyle w:val="Code"/>
        <w:rPr>
          <w:highlight w:val="white"/>
        </w:rPr>
      </w:pPr>
      <w:r w:rsidRPr="00EC76D5">
        <w:rPr>
          <w:highlight w:val="white"/>
        </w:rPr>
        <w:t xml:space="preserve">      g_timeStruct.tm_year = 69 + (4 * fourYears) + years;</w:t>
      </w:r>
    </w:p>
    <w:p w14:paraId="62406E71" w14:textId="77777777" w:rsidR="003211B0" w:rsidRPr="00EC76D5" w:rsidRDefault="003211B0" w:rsidP="00F206C0">
      <w:pPr>
        <w:pStyle w:val="Code"/>
        <w:rPr>
          <w:highlight w:val="white"/>
        </w:rPr>
      </w:pPr>
      <w:r w:rsidRPr="00EC76D5">
        <w:rPr>
          <w:highlight w:val="white"/>
        </w:rPr>
        <w:t xml:space="preserve">      g_timeStruct.tm_yday = totalDays;</w:t>
      </w:r>
    </w:p>
    <w:p w14:paraId="5CD9D571" w14:textId="77777777" w:rsidR="003211B0" w:rsidRPr="00EC76D5" w:rsidRDefault="003211B0" w:rsidP="00F206C0">
      <w:pPr>
        <w:pStyle w:val="Code"/>
        <w:rPr>
          <w:highlight w:val="white"/>
        </w:rPr>
      </w:pPr>
      <w:r w:rsidRPr="00EC76D5">
        <w:rPr>
          <w:highlight w:val="white"/>
        </w:rPr>
        <w:t xml:space="preserve">      BOOL leapYear = ((g_timeStruct.tm_year % 4) == 0);</w:t>
      </w:r>
    </w:p>
    <w:p w14:paraId="07A042FC" w14:textId="77777777" w:rsidR="003211B0" w:rsidRPr="00EC76D5" w:rsidRDefault="003211B0" w:rsidP="00F206C0">
      <w:pPr>
        <w:pStyle w:val="Code"/>
        <w:rPr>
          <w:highlight w:val="white"/>
        </w:rPr>
      </w:pPr>
    </w:p>
    <w:p w14:paraId="2A366316" w14:textId="77777777" w:rsidR="003211B0" w:rsidRPr="00EC76D5" w:rsidRDefault="003211B0" w:rsidP="00F206C0">
      <w:pPr>
        <w:pStyle w:val="Code"/>
        <w:rPr>
          <w:highlight w:val="white"/>
        </w:rPr>
      </w:pPr>
      <w:r w:rsidRPr="00EC76D5">
        <w:rPr>
          <w:highlight w:val="white"/>
        </w:rPr>
        <w:t xml:space="preserve">      if (leapYear) {</w:t>
      </w:r>
    </w:p>
    <w:p w14:paraId="2669F039" w14:textId="77777777" w:rsidR="00500D83" w:rsidRPr="00EC76D5" w:rsidRDefault="003211B0" w:rsidP="00F206C0">
      <w:pPr>
        <w:pStyle w:val="Code"/>
        <w:rPr>
          <w:highlight w:val="white"/>
        </w:rPr>
      </w:pPr>
      <w:r w:rsidRPr="00EC76D5">
        <w:rPr>
          <w:highlight w:val="white"/>
        </w:rPr>
        <w:lastRenderedPageBreak/>
        <w:t xml:space="preserve">        int leapMonths[] = {0, 31, 60, 91, 121, 152,</w:t>
      </w:r>
    </w:p>
    <w:p w14:paraId="03841CE9" w14:textId="1F586B3A" w:rsidR="003211B0" w:rsidRPr="00EC76D5" w:rsidRDefault="00500D83" w:rsidP="00F206C0">
      <w:pPr>
        <w:pStyle w:val="Code"/>
        <w:rPr>
          <w:highlight w:val="white"/>
        </w:rPr>
      </w:pPr>
      <w:r w:rsidRPr="00EC76D5">
        <w:rPr>
          <w:highlight w:val="white"/>
        </w:rPr>
        <w:t xml:space="preserve">                           </w:t>
      </w:r>
      <w:r w:rsidR="003211B0" w:rsidRPr="00EC76D5">
        <w:rPr>
          <w:highlight w:val="white"/>
        </w:rPr>
        <w:t xml:space="preserve"> 182, 213, 243, 274, 304, 335, 366},</w:t>
      </w:r>
    </w:p>
    <w:p w14:paraId="7E55C8EB" w14:textId="77777777" w:rsidR="003211B0" w:rsidRPr="00EC76D5" w:rsidRDefault="003211B0" w:rsidP="00F206C0">
      <w:pPr>
        <w:pStyle w:val="Code"/>
        <w:rPr>
          <w:highlight w:val="white"/>
        </w:rPr>
      </w:pPr>
      <w:r w:rsidRPr="00EC76D5">
        <w:rPr>
          <w:highlight w:val="white"/>
        </w:rPr>
        <w:t xml:space="preserve">            arraySize = (sizeof leapMonths) / (sizeof leapMonths[0]), index;</w:t>
      </w:r>
    </w:p>
    <w:p w14:paraId="3C09DB01" w14:textId="77777777" w:rsidR="003211B0" w:rsidRPr="00EC76D5" w:rsidRDefault="003211B0" w:rsidP="00F206C0">
      <w:pPr>
        <w:pStyle w:val="Code"/>
        <w:rPr>
          <w:highlight w:val="white"/>
        </w:rPr>
      </w:pPr>
    </w:p>
    <w:p w14:paraId="6123841C" w14:textId="77777777" w:rsidR="003211B0" w:rsidRPr="00EC76D5" w:rsidRDefault="003211B0" w:rsidP="00F206C0">
      <w:pPr>
        <w:pStyle w:val="Code"/>
        <w:rPr>
          <w:highlight w:val="white"/>
        </w:rPr>
      </w:pPr>
      <w:r w:rsidRPr="00EC76D5">
        <w:rPr>
          <w:highlight w:val="white"/>
        </w:rPr>
        <w:t xml:space="preserve">        for (index = 1; index &lt; arraySize; ++index) {</w:t>
      </w:r>
    </w:p>
    <w:p w14:paraId="137D499C" w14:textId="77777777" w:rsidR="003211B0" w:rsidRPr="00EC76D5" w:rsidRDefault="003211B0" w:rsidP="00F206C0">
      <w:pPr>
        <w:pStyle w:val="Code"/>
        <w:rPr>
          <w:highlight w:val="white"/>
        </w:rPr>
      </w:pPr>
      <w:r w:rsidRPr="00EC76D5">
        <w:rPr>
          <w:highlight w:val="white"/>
        </w:rPr>
        <w:t xml:space="preserve">          if (totalDays &lt; leapMonths[index]) {</w:t>
      </w:r>
    </w:p>
    <w:p w14:paraId="16AB09FF" w14:textId="77777777" w:rsidR="003211B0" w:rsidRPr="00EC76D5" w:rsidRDefault="003211B0" w:rsidP="00F206C0">
      <w:pPr>
        <w:pStyle w:val="Code"/>
        <w:rPr>
          <w:highlight w:val="white"/>
        </w:rPr>
      </w:pPr>
      <w:r w:rsidRPr="00EC76D5">
        <w:rPr>
          <w:highlight w:val="white"/>
        </w:rPr>
        <w:t xml:space="preserve">            g_timeStruct.tm_mon = index - 1;</w:t>
      </w:r>
    </w:p>
    <w:p w14:paraId="3AAB2D77" w14:textId="77777777" w:rsidR="003211B0" w:rsidRPr="00EC76D5" w:rsidRDefault="003211B0" w:rsidP="00F206C0">
      <w:pPr>
        <w:pStyle w:val="Code"/>
        <w:rPr>
          <w:highlight w:val="white"/>
        </w:rPr>
      </w:pPr>
      <w:r w:rsidRPr="00EC76D5">
        <w:rPr>
          <w:highlight w:val="white"/>
        </w:rPr>
        <w:t xml:space="preserve">            g_timeStruct.tm_mday = (totalDays % leapMonths[index - 1]) + 1;</w:t>
      </w:r>
    </w:p>
    <w:p w14:paraId="53FC000D" w14:textId="77777777" w:rsidR="003211B0" w:rsidRPr="00EC76D5" w:rsidRDefault="003211B0" w:rsidP="00F206C0">
      <w:pPr>
        <w:pStyle w:val="Code"/>
        <w:rPr>
          <w:highlight w:val="white"/>
        </w:rPr>
      </w:pPr>
      <w:r w:rsidRPr="00EC76D5">
        <w:rPr>
          <w:highlight w:val="white"/>
        </w:rPr>
        <w:t xml:space="preserve">            break;</w:t>
      </w:r>
    </w:p>
    <w:p w14:paraId="059ADA0D" w14:textId="77777777" w:rsidR="003211B0" w:rsidRPr="00EC76D5" w:rsidRDefault="003211B0" w:rsidP="00F206C0">
      <w:pPr>
        <w:pStyle w:val="Code"/>
        <w:rPr>
          <w:highlight w:val="white"/>
        </w:rPr>
      </w:pPr>
      <w:r w:rsidRPr="00EC76D5">
        <w:rPr>
          <w:highlight w:val="white"/>
        </w:rPr>
        <w:t xml:space="preserve">          }</w:t>
      </w:r>
    </w:p>
    <w:p w14:paraId="20ABEAB5" w14:textId="77777777" w:rsidR="003211B0" w:rsidRPr="00EC76D5" w:rsidRDefault="003211B0" w:rsidP="00F206C0">
      <w:pPr>
        <w:pStyle w:val="Code"/>
        <w:rPr>
          <w:highlight w:val="white"/>
        </w:rPr>
      </w:pPr>
      <w:r w:rsidRPr="00EC76D5">
        <w:rPr>
          <w:highlight w:val="white"/>
        </w:rPr>
        <w:t xml:space="preserve">        }</w:t>
      </w:r>
    </w:p>
    <w:p w14:paraId="7E57EE41" w14:textId="77777777" w:rsidR="003211B0" w:rsidRPr="00EC76D5" w:rsidRDefault="003211B0" w:rsidP="00F206C0">
      <w:pPr>
        <w:pStyle w:val="Code"/>
        <w:rPr>
          <w:highlight w:val="white"/>
        </w:rPr>
      </w:pPr>
      <w:r w:rsidRPr="00EC76D5">
        <w:rPr>
          <w:highlight w:val="white"/>
        </w:rPr>
        <w:t xml:space="preserve">      }</w:t>
      </w:r>
    </w:p>
    <w:p w14:paraId="0E5C1EEA" w14:textId="77777777" w:rsidR="003211B0" w:rsidRPr="00EC76D5" w:rsidRDefault="003211B0" w:rsidP="00F206C0">
      <w:pPr>
        <w:pStyle w:val="Code"/>
        <w:rPr>
          <w:highlight w:val="white"/>
        </w:rPr>
      </w:pPr>
      <w:r w:rsidRPr="00EC76D5">
        <w:rPr>
          <w:highlight w:val="white"/>
        </w:rPr>
        <w:t xml:space="preserve">      else {</w:t>
      </w:r>
    </w:p>
    <w:p w14:paraId="10083AAD" w14:textId="77777777" w:rsidR="00BF384D" w:rsidRPr="00EC76D5" w:rsidRDefault="003211B0" w:rsidP="00F206C0">
      <w:pPr>
        <w:pStyle w:val="Code"/>
        <w:rPr>
          <w:highlight w:val="white"/>
        </w:rPr>
      </w:pPr>
      <w:r w:rsidRPr="00EC76D5">
        <w:rPr>
          <w:highlight w:val="white"/>
        </w:rPr>
        <w:t xml:space="preserve">        int regularMonths[] = {0, 31, 59, 90, 120, 151,</w:t>
      </w:r>
    </w:p>
    <w:p w14:paraId="7F1AAEAD" w14:textId="38DFBDE0" w:rsidR="003211B0" w:rsidRPr="00EC76D5" w:rsidRDefault="005F2CEE" w:rsidP="00F206C0">
      <w:pPr>
        <w:pStyle w:val="Code"/>
        <w:rPr>
          <w:highlight w:val="white"/>
        </w:rPr>
      </w:pPr>
      <w:r w:rsidRPr="00EC76D5">
        <w:rPr>
          <w:highlight w:val="white"/>
        </w:rPr>
        <w:t xml:space="preserve">                              </w:t>
      </w:r>
      <w:r w:rsidR="003211B0" w:rsidRPr="00EC76D5">
        <w:rPr>
          <w:highlight w:val="white"/>
        </w:rPr>
        <w:t xml:space="preserve"> 181, 212, 242, 273, 303, 334, 365},</w:t>
      </w:r>
    </w:p>
    <w:p w14:paraId="1A5634A3" w14:textId="77777777" w:rsidR="00895A05" w:rsidRPr="00EC76D5" w:rsidRDefault="003211B0" w:rsidP="00F206C0">
      <w:pPr>
        <w:pStyle w:val="Code"/>
        <w:rPr>
          <w:highlight w:val="white"/>
        </w:rPr>
      </w:pPr>
      <w:r w:rsidRPr="00EC76D5">
        <w:rPr>
          <w:highlight w:val="white"/>
        </w:rPr>
        <w:t xml:space="preserve">            arraySize = (sizeof regularMonths) / (sizeof regularMonths[0]),</w:t>
      </w:r>
    </w:p>
    <w:p w14:paraId="3DAC217A" w14:textId="3AA013F4" w:rsidR="003211B0" w:rsidRPr="00EC76D5" w:rsidRDefault="00895A05" w:rsidP="00F206C0">
      <w:pPr>
        <w:pStyle w:val="Code"/>
        <w:rPr>
          <w:highlight w:val="white"/>
        </w:rPr>
      </w:pPr>
      <w:r w:rsidRPr="00EC76D5">
        <w:rPr>
          <w:highlight w:val="white"/>
        </w:rPr>
        <w:t xml:space="preserve">           </w:t>
      </w:r>
      <w:r w:rsidR="003211B0" w:rsidRPr="00EC76D5">
        <w:rPr>
          <w:highlight w:val="white"/>
        </w:rPr>
        <w:t xml:space="preserve"> index;</w:t>
      </w:r>
    </w:p>
    <w:p w14:paraId="0F8D1E43" w14:textId="77777777" w:rsidR="003211B0" w:rsidRPr="00EC76D5" w:rsidRDefault="003211B0" w:rsidP="00F206C0">
      <w:pPr>
        <w:pStyle w:val="Code"/>
        <w:rPr>
          <w:highlight w:val="white"/>
        </w:rPr>
      </w:pPr>
    </w:p>
    <w:p w14:paraId="33CEBB1F" w14:textId="77777777" w:rsidR="003211B0" w:rsidRPr="00EC76D5" w:rsidRDefault="003211B0" w:rsidP="00F206C0">
      <w:pPr>
        <w:pStyle w:val="Code"/>
        <w:rPr>
          <w:highlight w:val="white"/>
        </w:rPr>
      </w:pPr>
      <w:r w:rsidRPr="00EC76D5">
        <w:rPr>
          <w:highlight w:val="white"/>
        </w:rPr>
        <w:t xml:space="preserve">        for (index = 1; index &lt; arraySize; ++index) {</w:t>
      </w:r>
    </w:p>
    <w:p w14:paraId="1C2A25BF" w14:textId="77777777" w:rsidR="003211B0" w:rsidRPr="00EC76D5" w:rsidRDefault="003211B0" w:rsidP="00F206C0">
      <w:pPr>
        <w:pStyle w:val="Code"/>
        <w:rPr>
          <w:highlight w:val="white"/>
        </w:rPr>
      </w:pPr>
      <w:r w:rsidRPr="00EC76D5">
        <w:rPr>
          <w:highlight w:val="white"/>
        </w:rPr>
        <w:t xml:space="preserve">          if (totalDays &lt; regularMonths[index]) {</w:t>
      </w:r>
    </w:p>
    <w:p w14:paraId="71406165" w14:textId="77777777" w:rsidR="003211B0" w:rsidRPr="00EC76D5" w:rsidRDefault="003211B0" w:rsidP="00F206C0">
      <w:pPr>
        <w:pStyle w:val="Code"/>
        <w:rPr>
          <w:highlight w:val="white"/>
        </w:rPr>
      </w:pPr>
      <w:r w:rsidRPr="00EC76D5">
        <w:rPr>
          <w:highlight w:val="white"/>
        </w:rPr>
        <w:t xml:space="preserve">            g_timeStruct.tm_mon = index - 1;</w:t>
      </w:r>
    </w:p>
    <w:p w14:paraId="4DE547B1" w14:textId="77777777" w:rsidR="003211B0" w:rsidRPr="00EC76D5" w:rsidRDefault="003211B0" w:rsidP="00F206C0">
      <w:pPr>
        <w:pStyle w:val="Code"/>
        <w:rPr>
          <w:highlight w:val="white"/>
        </w:rPr>
      </w:pPr>
      <w:r w:rsidRPr="00EC76D5">
        <w:rPr>
          <w:highlight w:val="white"/>
        </w:rPr>
        <w:t xml:space="preserve">            g_timeStruct.tm_mday = (totalDays % regularMonths[index - 1]) + 1;</w:t>
      </w:r>
    </w:p>
    <w:p w14:paraId="6FFC2FA2" w14:textId="77777777" w:rsidR="003211B0" w:rsidRPr="00EC76D5" w:rsidRDefault="003211B0" w:rsidP="00F206C0">
      <w:pPr>
        <w:pStyle w:val="Code"/>
        <w:rPr>
          <w:highlight w:val="white"/>
        </w:rPr>
      </w:pPr>
      <w:r w:rsidRPr="00EC76D5">
        <w:rPr>
          <w:highlight w:val="white"/>
        </w:rPr>
        <w:t xml:space="preserve">            break;</w:t>
      </w:r>
    </w:p>
    <w:p w14:paraId="38BC4DFE" w14:textId="77777777" w:rsidR="003211B0" w:rsidRPr="00EC76D5" w:rsidRDefault="003211B0" w:rsidP="00F206C0">
      <w:pPr>
        <w:pStyle w:val="Code"/>
        <w:rPr>
          <w:highlight w:val="white"/>
        </w:rPr>
      </w:pPr>
      <w:r w:rsidRPr="00EC76D5">
        <w:rPr>
          <w:highlight w:val="white"/>
        </w:rPr>
        <w:t xml:space="preserve">          }</w:t>
      </w:r>
    </w:p>
    <w:p w14:paraId="2B08D1BB" w14:textId="77777777" w:rsidR="003211B0" w:rsidRPr="00EC76D5" w:rsidRDefault="003211B0" w:rsidP="00F206C0">
      <w:pPr>
        <w:pStyle w:val="Code"/>
        <w:rPr>
          <w:highlight w:val="white"/>
        </w:rPr>
      </w:pPr>
      <w:r w:rsidRPr="00EC76D5">
        <w:rPr>
          <w:highlight w:val="white"/>
        </w:rPr>
        <w:t xml:space="preserve">        }</w:t>
      </w:r>
    </w:p>
    <w:p w14:paraId="0C62BF37" w14:textId="77777777" w:rsidR="003211B0" w:rsidRPr="00EC76D5" w:rsidRDefault="003211B0" w:rsidP="00F206C0">
      <w:pPr>
        <w:pStyle w:val="Code"/>
        <w:rPr>
          <w:highlight w:val="white"/>
        </w:rPr>
      </w:pPr>
      <w:r w:rsidRPr="00EC76D5">
        <w:rPr>
          <w:highlight w:val="white"/>
        </w:rPr>
        <w:t xml:space="preserve">      }</w:t>
      </w:r>
    </w:p>
    <w:p w14:paraId="434E5102" w14:textId="77777777" w:rsidR="003211B0" w:rsidRPr="00EC76D5" w:rsidRDefault="003211B0" w:rsidP="00F206C0">
      <w:pPr>
        <w:pStyle w:val="Code"/>
        <w:rPr>
          <w:highlight w:val="white"/>
        </w:rPr>
      </w:pPr>
      <w:r w:rsidRPr="00EC76D5">
        <w:rPr>
          <w:highlight w:val="white"/>
        </w:rPr>
        <w:t xml:space="preserve">    }</w:t>
      </w:r>
    </w:p>
    <w:p w14:paraId="2E86A420" w14:textId="77777777" w:rsidR="003211B0" w:rsidRPr="00EC76D5" w:rsidRDefault="003211B0" w:rsidP="00F206C0">
      <w:pPr>
        <w:pStyle w:val="Code"/>
        <w:rPr>
          <w:highlight w:val="white"/>
        </w:rPr>
      </w:pPr>
    </w:p>
    <w:p w14:paraId="7E5336C3"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5968E08F" w14:textId="77777777" w:rsidR="003211B0" w:rsidRPr="00EC76D5" w:rsidRDefault="003211B0" w:rsidP="00F206C0">
      <w:pPr>
        <w:pStyle w:val="Code"/>
        <w:rPr>
          <w:highlight w:val="white"/>
        </w:rPr>
      </w:pPr>
      <w:r w:rsidRPr="00EC76D5">
        <w:rPr>
          <w:highlight w:val="white"/>
        </w:rPr>
        <w:t xml:space="preserve">      g_timeStruct.tm_hour = (int) (daySeconds / 3600);</w:t>
      </w:r>
    </w:p>
    <w:p w14:paraId="277BA265" w14:textId="77777777" w:rsidR="003211B0" w:rsidRPr="00EC76D5" w:rsidRDefault="003211B0" w:rsidP="00F206C0">
      <w:pPr>
        <w:pStyle w:val="Code"/>
        <w:rPr>
          <w:highlight w:val="white"/>
        </w:rPr>
      </w:pPr>
      <w:r w:rsidRPr="00EC76D5">
        <w:rPr>
          <w:highlight w:val="white"/>
        </w:rPr>
        <w:t xml:space="preserve">      g_timeStruct.tm_min = (int) ((daySeconds % 3600) / 60);</w:t>
      </w:r>
    </w:p>
    <w:p w14:paraId="4D11CB5E" w14:textId="77777777" w:rsidR="003211B0" w:rsidRPr="00EC76D5" w:rsidRDefault="003211B0" w:rsidP="00F206C0">
      <w:pPr>
        <w:pStyle w:val="Code"/>
        <w:rPr>
          <w:highlight w:val="white"/>
        </w:rPr>
      </w:pPr>
      <w:r w:rsidRPr="00EC76D5">
        <w:rPr>
          <w:highlight w:val="white"/>
        </w:rPr>
        <w:t xml:space="preserve">      g_timeStruct.tm_sec = (int) (daySeconds % 60);</w:t>
      </w:r>
    </w:p>
    <w:p w14:paraId="3EB3A459" w14:textId="77777777" w:rsidR="003211B0" w:rsidRPr="00EC76D5" w:rsidRDefault="003211B0" w:rsidP="00F206C0">
      <w:pPr>
        <w:pStyle w:val="Code"/>
        <w:rPr>
          <w:highlight w:val="white"/>
        </w:rPr>
      </w:pPr>
      <w:r w:rsidRPr="00EC76D5">
        <w:rPr>
          <w:highlight w:val="white"/>
        </w:rPr>
        <w:t xml:space="preserve">    }</w:t>
      </w:r>
    </w:p>
    <w:p w14:paraId="0CB4C3F3" w14:textId="77777777" w:rsidR="003211B0" w:rsidRPr="00EC76D5" w:rsidRDefault="003211B0" w:rsidP="00F206C0">
      <w:pPr>
        <w:pStyle w:val="Code"/>
        <w:rPr>
          <w:highlight w:val="white"/>
        </w:rPr>
      </w:pPr>
    </w:p>
    <w:p w14:paraId="097B1906" w14:textId="77777777" w:rsidR="003211B0" w:rsidRPr="00EC76D5" w:rsidRDefault="003211B0" w:rsidP="00F206C0">
      <w:pPr>
        <w:pStyle w:val="Code"/>
        <w:rPr>
          <w:highlight w:val="white"/>
        </w:rPr>
      </w:pPr>
      <w:r w:rsidRPr="00EC76D5">
        <w:rPr>
          <w:highlight w:val="white"/>
        </w:rPr>
        <w:t xml:space="preserve">    return &amp;g_timeStruct;</w:t>
      </w:r>
    </w:p>
    <w:p w14:paraId="527BB014" w14:textId="77777777" w:rsidR="003211B0" w:rsidRPr="00EC76D5" w:rsidRDefault="003211B0" w:rsidP="00F206C0">
      <w:pPr>
        <w:pStyle w:val="Code"/>
        <w:rPr>
          <w:highlight w:val="white"/>
        </w:rPr>
      </w:pPr>
      <w:r w:rsidRPr="00EC76D5">
        <w:rPr>
          <w:highlight w:val="white"/>
        </w:rPr>
        <w:t xml:space="preserve">  }</w:t>
      </w:r>
    </w:p>
    <w:p w14:paraId="6E1ED23E" w14:textId="77777777" w:rsidR="003211B0" w:rsidRPr="00EC76D5" w:rsidRDefault="003211B0" w:rsidP="00F206C0">
      <w:pPr>
        <w:pStyle w:val="Code"/>
        <w:rPr>
          <w:highlight w:val="white"/>
        </w:rPr>
      </w:pPr>
    </w:p>
    <w:p w14:paraId="2F7492B4" w14:textId="77777777" w:rsidR="003211B0" w:rsidRPr="00EC76D5" w:rsidRDefault="003211B0" w:rsidP="00F206C0">
      <w:pPr>
        <w:pStyle w:val="Code"/>
        <w:rPr>
          <w:highlight w:val="white"/>
        </w:rPr>
      </w:pPr>
      <w:r w:rsidRPr="00EC76D5">
        <w:rPr>
          <w:highlight w:val="white"/>
        </w:rPr>
        <w:t xml:space="preserve">  return NULL;</w:t>
      </w:r>
    </w:p>
    <w:p w14:paraId="262CD8BC" w14:textId="77777777" w:rsidR="003211B0" w:rsidRPr="00EC76D5" w:rsidRDefault="003211B0" w:rsidP="00F206C0">
      <w:pPr>
        <w:pStyle w:val="Code"/>
        <w:rPr>
          <w:highlight w:val="white"/>
        </w:rPr>
      </w:pPr>
      <w:r w:rsidRPr="00EC76D5">
        <w:rPr>
          <w:highlight w:val="white"/>
        </w:rPr>
        <w:t>}</w:t>
      </w:r>
    </w:p>
    <w:p w14:paraId="218379DE" w14:textId="77777777" w:rsidR="003211B0" w:rsidRPr="00EC76D5" w:rsidRDefault="003211B0" w:rsidP="00F206C0">
      <w:pPr>
        <w:pStyle w:val="Code"/>
        <w:rPr>
          <w:highlight w:val="white"/>
        </w:rPr>
      </w:pPr>
    </w:p>
    <w:p w14:paraId="4BE6FDC2" w14:textId="77777777" w:rsidR="003211B0" w:rsidRPr="00EC76D5" w:rsidRDefault="003211B0" w:rsidP="00F206C0">
      <w:pPr>
        <w:pStyle w:val="Code"/>
        <w:rPr>
          <w:highlight w:val="white"/>
        </w:rPr>
      </w:pPr>
      <w:r w:rsidRPr="00EC76D5">
        <w:rPr>
          <w:highlight w:val="white"/>
        </w:rPr>
        <w:t>struct tm* localtimeX(const time_t* timePtr) {</w:t>
      </w:r>
    </w:p>
    <w:p w14:paraId="77A1D995" w14:textId="77777777" w:rsidR="003211B0" w:rsidRPr="00EC76D5" w:rsidRDefault="003211B0" w:rsidP="00F206C0">
      <w:pPr>
        <w:pStyle w:val="Code"/>
        <w:rPr>
          <w:highlight w:val="white"/>
        </w:rPr>
      </w:pPr>
      <w:r w:rsidRPr="00EC76D5">
        <w:rPr>
          <w:highlight w:val="white"/>
        </w:rPr>
        <w:t xml:space="preserve">  if (timePtr != NULL) {</w:t>
      </w:r>
    </w:p>
    <w:p w14:paraId="17252EBB" w14:textId="77777777" w:rsidR="003211B0" w:rsidRPr="00EC76D5" w:rsidRDefault="003211B0" w:rsidP="00F206C0">
      <w:pPr>
        <w:pStyle w:val="Code"/>
        <w:rPr>
          <w:highlight w:val="white"/>
        </w:rPr>
      </w:pPr>
      <w:r w:rsidRPr="00EC76D5">
        <w:rPr>
          <w:highlight w:val="white"/>
        </w:rPr>
        <w:t xml:space="preserve">    time_t time = *timePtr;</w:t>
      </w:r>
    </w:p>
    <w:p w14:paraId="087E6A51" w14:textId="77777777" w:rsidR="003211B0" w:rsidRPr="00EC76D5" w:rsidRDefault="003211B0" w:rsidP="00F206C0">
      <w:pPr>
        <w:pStyle w:val="Code"/>
        <w:rPr>
          <w:highlight w:val="white"/>
        </w:rPr>
      </w:pPr>
      <w:r w:rsidRPr="00EC76D5">
        <w:rPr>
          <w:highlight w:val="white"/>
        </w:rPr>
        <w:t xml:space="preserve">    g_timeStruct.tm_isdst = (time &gt;&gt; 31);</w:t>
      </w:r>
    </w:p>
    <w:p w14:paraId="74C1699C" w14:textId="77777777" w:rsidR="003211B0" w:rsidRPr="00EC76D5" w:rsidRDefault="003211B0" w:rsidP="00F206C0">
      <w:pPr>
        <w:pStyle w:val="Code"/>
        <w:rPr>
          <w:highlight w:val="white"/>
        </w:rPr>
      </w:pPr>
      <w:r w:rsidRPr="00EC76D5">
        <w:rPr>
          <w:highlight w:val="white"/>
        </w:rPr>
        <w:t xml:space="preserve">    unsigned long totalSeconds = (time &amp; 0x7FFFFFFF);</w:t>
      </w:r>
    </w:p>
    <w:p w14:paraId="26F522F1" w14:textId="77777777" w:rsidR="003211B0" w:rsidRPr="00EC76D5" w:rsidRDefault="003211B0" w:rsidP="00F206C0">
      <w:pPr>
        <w:pStyle w:val="Code"/>
        <w:rPr>
          <w:highlight w:val="white"/>
        </w:rPr>
      </w:pPr>
    </w:p>
    <w:p w14:paraId="254A2D34" w14:textId="77777777" w:rsidR="003211B0" w:rsidRPr="00EC76D5" w:rsidRDefault="003211B0" w:rsidP="00F206C0">
      <w:pPr>
        <w:pStyle w:val="Code"/>
        <w:rPr>
          <w:highlight w:val="white"/>
        </w:rPr>
      </w:pPr>
      <w:r w:rsidRPr="00EC76D5">
        <w:rPr>
          <w:highlight w:val="white"/>
        </w:rPr>
        <w:t xml:space="preserve">    { unsigned long totalDays = totalSeconds / 86400lu;</w:t>
      </w:r>
    </w:p>
    <w:p w14:paraId="29B4D977" w14:textId="77777777" w:rsidR="003211B0" w:rsidRPr="00EC76D5" w:rsidRDefault="003211B0" w:rsidP="00F206C0">
      <w:pPr>
        <w:pStyle w:val="Code"/>
        <w:rPr>
          <w:highlight w:val="white"/>
        </w:rPr>
      </w:pPr>
      <w:r w:rsidRPr="00EC76D5">
        <w:rPr>
          <w:highlight w:val="white"/>
        </w:rPr>
        <w:t xml:space="preserve">      g_timeStruct.tm_wday = (int) ((totalDays + JAN_1_1969) % 7);</w:t>
      </w:r>
    </w:p>
    <w:p w14:paraId="2CA7A09E" w14:textId="77777777" w:rsidR="003211B0" w:rsidRPr="00EC76D5" w:rsidRDefault="003211B0" w:rsidP="00F206C0">
      <w:pPr>
        <w:pStyle w:val="Code"/>
        <w:rPr>
          <w:highlight w:val="white"/>
        </w:rPr>
      </w:pPr>
    </w:p>
    <w:p w14:paraId="35C9A61D" w14:textId="77777777" w:rsidR="003211B0" w:rsidRPr="00EC76D5" w:rsidRDefault="003211B0" w:rsidP="00F206C0">
      <w:pPr>
        <w:pStyle w:val="Code"/>
        <w:rPr>
          <w:highlight w:val="white"/>
        </w:rPr>
      </w:pPr>
      <w:r w:rsidRPr="00EC76D5">
        <w:rPr>
          <w:highlight w:val="white"/>
        </w:rPr>
        <w:t xml:space="preserve">      int year;</w:t>
      </w:r>
    </w:p>
    <w:p w14:paraId="13F682C6" w14:textId="77777777" w:rsidR="003211B0" w:rsidRPr="00EC76D5" w:rsidRDefault="003211B0" w:rsidP="00F206C0">
      <w:pPr>
        <w:pStyle w:val="Code"/>
        <w:rPr>
          <w:highlight w:val="white"/>
        </w:rPr>
      </w:pPr>
      <w:r w:rsidRPr="00EC76D5">
        <w:rPr>
          <w:highlight w:val="white"/>
        </w:rPr>
        <w:t xml:space="preserve">      BOOL leapYear;</w:t>
      </w:r>
    </w:p>
    <w:p w14:paraId="7303B068" w14:textId="77777777" w:rsidR="003211B0" w:rsidRPr="00EC76D5" w:rsidRDefault="003211B0" w:rsidP="00F206C0">
      <w:pPr>
        <w:pStyle w:val="Code"/>
        <w:rPr>
          <w:highlight w:val="white"/>
        </w:rPr>
      </w:pPr>
      <w:r w:rsidRPr="00EC76D5">
        <w:rPr>
          <w:highlight w:val="white"/>
        </w:rPr>
        <w:t xml:space="preserve">      for (year = 69;; ++year) {</w:t>
      </w:r>
    </w:p>
    <w:p w14:paraId="6F9374BF" w14:textId="77777777" w:rsidR="003211B0" w:rsidRPr="00EC76D5" w:rsidRDefault="003211B0" w:rsidP="00F206C0">
      <w:pPr>
        <w:pStyle w:val="Code"/>
        <w:rPr>
          <w:highlight w:val="white"/>
        </w:rPr>
      </w:pPr>
      <w:r w:rsidRPr="00EC76D5">
        <w:rPr>
          <w:highlight w:val="white"/>
        </w:rPr>
        <w:t xml:space="preserve">        leapYear = ((year % 4) == 0);</w:t>
      </w:r>
    </w:p>
    <w:p w14:paraId="06F2C40B" w14:textId="77777777" w:rsidR="003211B0" w:rsidRPr="00EC76D5" w:rsidRDefault="003211B0" w:rsidP="00F206C0">
      <w:pPr>
        <w:pStyle w:val="Code"/>
        <w:rPr>
          <w:highlight w:val="white"/>
        </w:rPr>
      </w:pPr>
      <w:r w:rsidRPr="00EC76D5">
        <w:rPr>
          <w:highlight w:val="white"/>
        </w:rPr>
        <w:t xml:space="preserve">        int yearDays = leapYear ? 366 : 365;</w:t>
      </w:r>
    </w:p>
    <w:p w14:paraId="7B28F4A5" w14:textId="77777777" w:rsidR="003211B0" w:rsidRPr="00EC76D5" w:rsidRDefault="003211B0" w:rsidP="00F206C0">
      <w:pPr>
        <w:pStyle w:val="Code"/>
        <w:rPr>
          <w:highlight w:val="white"/>
        </w:rPr>
      </w:pPr>
    </w:p>
    <w:p w14:paraId="6D3E50A7" w14:textId="77777777" w:rsidR="003211B0" w:rsidRPr="00EC76D5" w:rsidRDefault="003211B0" w:rsidP="00F206C0">
      <w:pPr>
        <w:pStyle w:val="Code"/>
        <w:rPr>
          <w:highlight w:val="white"/>
        </w:rPr>
      </w:pPr>
      <w:r w:rsidRPr="00EC76D5">
        <w:rPr>
          <w:highlight w:val="white"/>
        </w:rPr>
        <w:t xml:space="preserve">        if (totalDays &gt;= yearDays) {</w:t>
      </w:r>
    </w:p>
    <w:p w14:paraId="0AA91A78" w14:textId="77777777" w:rsidR="003211B0" w:rsidRPr="00EC76D5" w:rsidRDefault="003211B0" w:rsidP="00F206C0">
      <w:pPr>
        <w:pStyle w:val="Code"/>
        <w:rPr>
          <w:highlight w:val="white"/>
        </w:rPr>
      </w:pPr>
      <w:r w:rsidRPr="00EC76D5">
        <w:rPr>
          <w:highlight w:val="white"/>
        </w:rPr>
        <w:t xml:space="preserve">          totalDays -= yearDays;</w:t>
      </w:r>
    </w:p>
    <w:p w14:paraId="1469348E" w14:textId="77777777" w:rsidR="003211B0" w:rsidRPr="00EC76D5" w:rsidRDefault="003211B0" w:rsidP="00F206C0">
      <w:pPr>
        <w:pStyle w:val="Code"/>
        <w:rPr>
          <w:highlight w:val="white"/>
        </w:rPr>
      </w:pPr>
      <w:r w:rsidRPr="00EC76D5">
        <w:rPr>
          <w:highlight w:val="white"/>
        </w:rPr>
        <w:lastRenderedPageBreak/>
        <w:t xml:space="preserve">        }</w:t>
      </w:r>
    </w:p>
    <w:p w14:paraId="2311DF97" w14:textId="77777777" w:rsidR="003211B0" w:rsidRPr="00EC76D5" w:rsidRDefault="003211B0" w:rsidP="00F206C0">
      <w:pPr>
        <w:pStyle w:val="Code"/>
        <w:rPr>
          <w:highlight w:val="white"/>
        </w:rPr>
      </w:pPr>
      <w:r w:rsidRPr="00EC76D5">
        <w:rPr>
          <w:highlight w:val="white"/>
        </w:rPr>
        <w:t xml:space="preserve">        else {</w:t>
      </w:r>
    </w:p>
    <w:p w14:paraId="7FBB5993" w14:textId="77777777" w:rsidR="003211B0" w:rsidRPr="00EC76D5" w:rsidRDefault="003211B0" w:rsidP="00F206C0">
      <w:pPr>
        <w:pStyle w:val="Code"/>
        <w:rPr>
          <w:highlight w:val="white"/>
        </w:rPr>
      </w:pPr>
      <w:r w:rsidRPr="00EC76D5">
        <w:rPr>
          <w:highlight w:val="white"/>
        </w:rPr>
        <w:t xml:space="preserve">          break;</w:t>
      </w:r>
    </w:p>
    <w:p w14:paraId="516865AC" w14:textId="77777777" w:rsidR="003211B0" w:rsidRPr="00EC76D5" w:rsidRDefault="003211B0" w:rsidP="00F206C0">
      <w:pPr>
        <w:pStyle w:val="Code"/>
        <w:rPr>
          <w:highlight w:val="white"/>
        </w:rPr>
      </w:pPr>
      <w:r w:rsidRPr="00EC76D5">
        <w:rPr>
          <w:highlight w:val="white"/>
        </w:rPr>
        <w:t xml:space="preserve">        }</w:t>
      </w:r>
    </w:p>
    <w:p w14:paraId="2D114855" w14:textId="77777777" w:rsidR="003211B0" w:rsidRPr="00EC76D5" w:rsidRDefault="003211B0" w:rsidP="00F206C0">
      <w:pPr>
        <w:pStyle w:val="Code"/>
        <w:rPr>
          <w:highlight w:val="white"/>
        </w:rPr>
      </w:pPr>
      <w:r w:rsidRPr="00EC76D5">
        <w:rPr>
          <w:highlight w:val="white"/>
        </w:rPr>
        <w:t xml:space="preserve">      }</w:t>
      </w:r>
    </w:p>
    <w:p w14:paraId="0B10BE59" w14:textId="77777777" w:rsidR="003211B0" w:rsidRPr="00EC76D5" w:rsidRDefault="003211B0" w:rsidP="00F206C0">
      <w:pPr>
        <w:pStyle w:val="Code"/>
        <w:rPr>
          <w:highlight w:val="white"/>
        </w:rPr>
      </w:pPr>
    </w:p>
    <w:p w14:paraId="1C630B2A" w14:textId="77777777" w:rsidR="003211B0" w:rsidRPr="00EC76D5" w:rsidRDefault="003211B0" w:rsidP="00F206C0">
      <w:pPr>
        <w:pStyle w:val="Code"/>
        <w:rPr>
          <w:highlight w:val="white"/>
        </w:rPr>
      </w:pPr>
      <w:r w:rsidRPr="00EC76D5">
        <w:rPr>
          <w:highlight w:val="white"/>
        </w:rPr>
        <w:t xml:space="preserve">      g_timeStruct.tm_year = year;</w:t>
      </w:r>
    </w:p>
    <w:p w14:paraId="1EB011E4" w14:textId="77777777" w:rsidR="003211B0" w:rsidRPr="00EC76D5" w:rsidRDefault="003211B0" w:rsidP="00F206C0">
      <w:pPr>
        <w:pStyle w:val="Code"/>
        <w:rPr>
          <w:highlight w:val="white"/>
        </w:rPr>
      </w:pPr>
      <w:r w:rsidRPr="00EC76D5">
        <w:rPr>
          <w:highlight w:val="white"/>
        </w:rPr>
        <w:t xml:space="preserve">      g_timeStruct.tm_yday = totalDays;</w:t>
      </w:r>
    </w:p>
    <w:p w14:paraId="586257C5" w14:textId="0BB61D43" w:rsidR="004E3C42" w:rsidRPr="00EC76D5" w:rsidRDefault="003211B0" w:rsidP="00F206C0">
      <w:pPr>
        <w:pStyle w:val="Code"/>
        <w:rPr>
          <w:highlight w:val="white"/>
        </w:rPr>
      </w:pPr>
      <w:r w:rsidRPr="00EC76D5">
        <w:rPr>
          <w:highlight w:val="white"/>
        </w:rPr>
        <w:t xml:space="preserve">      int month, months[12] = {31, leapYear ? 29 : 28, 31, 30, 31, 30,</w:t>
      </w:r>
    </w:p>
    <w:p w14:paraId="63AB242E" w14:textId="1DF06E6C" w:rsidR="003211B0" w:rsidRPr="00EC76D5" w:rsidRDefault="004E3C42" w:rsidP="00F206C0">
      <w:pPr>
        <w:pStyle w:val="Code"/>
        <w:rPr>
          <w:highlight w:val="white"/>
        </w:rPr>
      </w:pPr>
      <w:r w:rsidRPr="00EC76D5">
        <w:rPr>
          <w:highlight w:val="white"/>
        </w:rPr>
        <w:t xml:space="preserve">                               31, 31, 30, 31, 30, 31</w:t>
      </w:r>
      <w:r w:rsidR="003211B0" w:rsidRPr="00EC76D5">
        <w:rPr>
          <w:highlight w:val="white"/>
        </w:rPr>
        <w:t>};</w:t>
      </w:r>
    </w:p>
    <w:p w14:paraId="3797D613" w14:textId="77777777" w:rsidR="003211B0" w:rsidRPr="00EC76D5" w:rsidRDefault="003211B0" w:rsidP="00F206C0">
      <w:pPr>
        <w:pStyle w:val="Code"/>
        <w:rPr>
          <w:highlight w:val="white"/>
        </w:rPr>
      </w:pPr>
      <w:r w:rsidRPr="00EC76D5">
        <w:rPr>
          <w:highlight w:val="white"/>
        </w:rPr>
        <w:t xml:space="preserve">      </w:t>
      </w:r>
    </w:p>
    <w:p w14:paraId="56FC56D1" w14:textId="77777777" w:rsidR="003211B0" w:rsidRPr="00EC76D5" w:rsidRDefault="003211B0" w:rsidP="00F206C0">
      <w:pPr>
        <w:pStyle w:val="Code"/>
        <w:rPr>
          <w:highlight w:val="white"/>
        </w:rPr>
      </w:pPr>
      <w:r w:rsidRPr="00EC76D5">
        <w:rPr>
          <w:highlight w:val="white"/>
        </w:rPr>
        <w:t xml:space="preserve">      for (month = 0; month &lt; 12; ++month) {</w:t>
      </w:r>
    </w:p>
    <w:p w14:paraId="20A57928" w14:textId="77777777" w:rsidR="003211B0" w:rsidRPr="00EC76D5" w:rsidRDefault="003211B0" w:rsidP="00F206C0">
      <w:pPr>
        <w:pStyle w:val="Code"/>
        <w:rPr>
          <w:highlight w:val="white"/>
        </w:rPr>
      </w:pPr>
      <w:r w:rsidRPr="00EC76D5">
        <w:rPr>
          <w:highlight w:val="white"/>
        </w:rPr>
        <w:t xml:space="preserve">        if (totalDays &gt;= months[month]) {</w:t>
      </w:r>
    </w:p>
    <w:p w14:paraId="0725B625" w14:textId="77777777" w:rsidR="003211B0" w:rsidRPr="00EC76D5" w:rsidRDefault="003211B0" w:rsidP="00F206C0">
      <w:pPr>
        <w:pStyle w:val="Code"/>
        <w:rPr>
          <w:highlight w:val="white"/>
        </w:rPr>
      </w:pPr>
      <w:r w:rsidRPr="00EC76D5">
        <w:rPr>
          <w:highlight w:val="white"/>
        </w:rPr>
        <w:t xml:space="preserve">          totalDays -= months[month];          </w:t>
      </w:r>
    </w:p>
    <w:p w14:paraId="4CC96F46" w14:textId="77777777" w:rsidR="003211B0" w:rsidRPr="00EC76D5" w:rsidRDefault="003211B0" w:rsidP="00F206C0">
      <w:pPr>
        <w:pStyle w:val="Code"/>
        <w:rPr>
          <w:highlight w:val="white"/>
        </w:rPr>
      </w:pPr>
      <w:r w:rsidRPr="00EC76D5">
        <w:rPr>
          <w:highlight w:val="white"/>
        </w:rPr>
        <w:t xml:space="preserve">        }</w:t>
      </w:r>
    </w:p>
    <w:p w14:paraId="66BEB55B" w14:textId="77777777" w:rsidR="003211B0" w:rsidRPr="00EC76D5" w:rsidRDefault="003211B0" w:rsidP="00F206C0">
      <w:pPr>
        <w:pStyle w:val="Code"/>
        <w:rPr>
          <w:highlight w:val="white"/>
        </w:rPr>
      </w:pPr>
      <w:r w:rsidRPr="00EC76D5">
        <w:rPr>
          <w:highlight w:val="white"/>
        </w:rPr>
        <w:t xml:space="preserve">        else {</w:t>
      </w:r>
    </w:p>
    <w:p w14:paraId="3D405799" w14:textId="77777777" w:rsidR="003211B0" w:rsidRPr="00EC76D5" w:rsidRDefault="003211B0" w:rsidP="00F206C0">
      <w:pPr>
        <w:pStyle w:val="Code"/>
        <w:rPr>
          <w:highlight w:val="white"/>
        </w:rPr>
      </w:pPr>
      <w:r w:rsidRPr="00EC76D5">
        <w:rPr>
          <w:highlight w:val="white"/>
        </w:rPr>
        <w:t xml:space="preserve">          break;</w:t>
      </w:r>
    </w:p>
    <w:p w14:paraId="686D65DE" w14:textId="77777777" w:rsidR="003211B0" w:rsidRPr="00EC76D5" w:rsidRDefault="003211B0" w:rsidP="00F206C0">
      <w:pPr>
        <w:pStyle w:val="Code"/>
        <w:rPr>
          <w:highlight w:val="white"/>
        </w:rPr>
      </w:pPr>
      <w:r w:rsidRPr="00EC76D5">
        <w:rPr>
          <w:highlight w:val="white"/>
        </w:rPr>
        <w:t xml:space="preserve">        }</w:t>
      </w:r>
    </w:p>
    <w:p w14:paraId="47E9D4F5" w14:textId="77777777" w:rsidR="003211B0" w:rsidRPr="00EC76D5" w:rsidRDefault="003211B0" w:rsidP="00F206C0">
      <w:pPr>
        <w:pStyle w:val="Code"/>
        <w:rPr>
          <w:highlight w:val="white"/>
        </w:rPr>
      </w:pPr>
      <w:r w:rsidRPr="00EC76D5">
        <w:rPr>
          <w:highlight w:val="white"/>
        </w:rPr>
        <w:t xml:space="preserve">      }</w:t>
      </w:r>
    </w:p>
    <w:p w14:paraId="709B96A3" w14:textId="77777777" w:rsidR="003211B0" w:rsidRPr="00EC76D5" w:rsidRDefault="003211B0" w:rsidP="00F206C0">
      <w:pPr>
        <w:pStyle w:val="Code"/>
        <w:rPr>
          <w:highlight w:val="white"/>
        </w:rPr>
      </w:pPr>
    </w:p>
    <w:p w14:paraId="1BEEF10A" w14:textId="77777777" w:rsidR="003211B0" w:rsidRPr="00EC76D5" w:rsidRDefault="003211B0" w:rsidP="00F206C0">
      <w:pPr>
        <w:pStyle w:val="Code"/>
        <w:rPr>
          <w:highlight w:val="white"/>
        </w:rPr>
      </w:pPr>
      <w:r w:rsidRPr="00EC76D5">
        <w:rPr>
          <w:highlight w:val="white"/>
        </w:rPr>
        <w:t xml:space="preserve">      g_timeStruct.tm_mon = month;</w:t>
      </w:r>
    </w:p>
    <w:p w14:paraId="38A1CFFE" w14:textId="77777777" w:rsidR="003211B0" w:rsidRPr="00EC76D5" w:rsidRDefault="003211B0" w:rsidP="00F206C0">
      <w:pPr>
        <w:pStyle w:val="Code"/>
        <w:rPr>
          <w:highlight w:val="white"/>
        </w:rPr>
      </w:pPr>
      <w:r w:rsidRPr="00EC76D5">
        <w:rPr>
          <w:highlight w:val="white"/>
        </w:rPr>
        <w:t xml:space="preserve">      g_timeStruct.tm_mday = totalDays + 1;</w:t>
      </w:r>
    </w:p>
    <w:p w14:paraId="32B5286E" w14:textId="77777777" w:rsidR="003211B0" w:rsidRPr="00EC76D5" w:rsidRDefault="003211B0" w:rsidP="00F206C0">
      <w:pPr>
        <w:pStyle w:val="Code"/>
        <w:rPr>
          <w:highlight w:val="white"/>
        </w:rPr>
      </w:pPr>
      <w:r w:rsidRPr="00EC76D5">
        <w:rPr>
          <w:highlight w:val="white"/>
        </w:rPr>
        <w:t xml:space="preserve">    }</w:t>
      </w:r>
    </w:p>
    <w:p w14:paraId="6ADCBFAD" w14:textId="77777777" w:rsidR="003211B0" w:rsidRPr="00EC76D5" w:rsidRDefault="003211B0" w:rsidP="00F206C0">
      <w:pPr>
        <w:pStyle w:val="Code"/>
        <w:rPr>
          <w:highlight w:val="white"/>
        </w:rPr>
      </w:pPr>
    </w:p>
    <w:p w14:paraId="31B24722" w14:textId="77777777" w:rsidR="003211B0" w:rsidRPr="00EC76D5" w:rsidRDefault="003211B0" w:rsidP="00F206C0">
      <w:pPr>
        <w:pStyle w:val="Code"/>
        <w:rPr>
          <w:highlight w:val="white"/>
        </w:rPr>
      </w:pPr>
      <w:r w:rsidRPr="00EC76D5">
        <w:rPr>
          <w:highlight w:val="white"/>
        </w:rPr>
        <w:t xml:space="preserve">    { unsigned long daySeconds = totalSeconds % 86400lu;</w:t>
      </w:r>
    </w:p>
    <w:p w14:paraId="37E6C718" w14:textId="77777777" w:rsidR="003211B0" w:rsidRPr="00EC76D5" w:rsidRDefault="003211B0" w:rsidP="00F206C0">
      <w:pPr>
        <w:pStyle w:val="Code"/>
        <w:rPr>
          <w:highlight w:val="white"/>
        </w:rPr>
      </w:pPr>
      <w:r w:rsidRPr="00EC76D5">
        <w:rPr>
          <w:highlight w:val="white"/>
        </w:rPr>
        <w:t xml:space="preserve">      g_timeStruct.tm_hour = (int) (daySeconds / 3600lu);</w:t>
      </w:r>
    </w:p>
    <w:p w14:paraId="2B70ABBA" w14:textId="77777777" w:rsidR="003211B0" w:rsidRPr="00EC76D5" w:rsidRDefault="003211B0" w:rsidP="00F206C0">
      <w:pPr>
        <w:pStyle w:val="Code"/>
        <w:rPr>
          <w:highlight w:val="white"/>
        </w:rPr>
      </w:pPr>
      <w:r w:rsidRPr="00EC76D5">
        <w:rPr>
          <w:highlight w:val="white"/>
        </w:rPr>
        <w:t xml:space="preserve">      g_timeStruct.tm_min = (int) ((daySeconds % 3600lu) / 60lu);</w:t>
      </w:r>
    </w:p>
    <w:p w14:paraId="1C78C767" w14:textId="77777777" w:rsidR="003211B0" w:rsidRPr="00EC76D5" w:rsidRDefault="003211B0" w:rsidP="00F206C0">
      <w:pPr>
        <w:pStyle w:val="Code"/>
        <w:rPr>
          <w:highlight w:val="white"/>
        </w:rPr>
      </w:pPr>
      <w:r w:rsidRPr="00EC76D5">
        <w:rPr>
          <w:highlight w:val="white"/>
        </w:rPr>
        <w:t xml:space="preserve">      g_timeStruct.tm_sec = (int) (daySeconds % 60);</w:t>
      </w:r>
    </w:p>
    <w:p w14:paraId="6086832C" w14:textId="77777777" w:rsidR="003211B0" w:rsidRPr="00EC76D5" w:rsidRDefault="003211B0" w:rsidP="00F206C0">
      <w:pPr>
        <w:pStyle w:val="Code"/>
        <w:rPr>
          <w:highlight w:val="white"/>
        </w:rPr>
      </w:pPr>
      <w:r w:rsidRPr="00EC76D5">
        <w:rPr>
          <w:highlight w:val="white"/>
        </w:rPr>
        <w:t xml:space="preserve">    }</w:t>
      </w:r>
    </w:p>
    <w:p w14:paraId="23631723" w14:textId="77777777" w:rsidR="003211B0" w:rsidRPr="00EC76D5" w:rsidRDefault="003211B0" w:rsidP="00F206C0">
      <w:pPr>
        <w:pStyle w:val="Code"/>
        <w:rPr>
          <w:highlight w:val="white"/>
        </w:rPr>
      </w:pPr>
    </w:p>
    <w:p w14:paraId="05DA1674" w14:textId="77777777" w:rsidR="003211B0" w:rsidRPr="00EC76D5" w:rsidRDefault="003211B0" w:rsidP="00F206C0">
      <w:pPr>
        <w:pStyle w:val="Code"/>
        <w:rPr>
          <w:highlight w:val="white"/>
        </w:rPr>
      </w:pPr>
      <w:r w:rsidRPr="00EC76D5">
        <w:rPr>
          <w:highlight w:val="white"/>
        </w:rPr>
        <w:t xml:space="preserve">    return &amp;g_timeStruct;</w:t>
      </w:r>
    </w:p>
    <w:p w14:paraId="1A9C1771" w14:textId="77777777" w:rsidR="003211B0" w:rsidRPr="00EC76D5" w:rsidRDefault="003211B0" w:rsidP="00F206C0">
      <w:pPr>
        <w:pStyle w:val="Code"/>
        <w:rPr>
          <w:highlight w:val="white"/>
        </w:rPr>
      </w:pPr>
      <w:r w:rsidRPr="00EC76D5">
        <w:rPr>
          <w:highlight w:val="white"/>
        </w:rPr>
        <w:t xml:space="preserve">  }</w:t>
      </w:r>
    </w:p>
    <w:p w14:paraId="713BFF79" w14:textId="77777777" w:rsidR="003211B0" w:rsidRPr="00EC76D5" w:rsidRDefault="003211B0" w:rsidP="00F206C0">
      <w:pPr>
        <w:pStyle w:val="Code"/>
        <w:rPr>
          <w:highlight w:val="white"/>
        </w:rPr>
      </w:pPr>
    </w:p>
    <w:p w14:paraId="25C4B25B" w14:textId="77777777" w:rsidR="003211B0" w:rsidRPr="00EC76D5" w:rsidRDefault="003211B0" w:rsidP="00F206C0">
      <w:pPr>
        <w:pStyle w:val="Code"/>
        <w:rPr>
          <w:highlight w:val="white"/>
        </w:rPr>
      </w:pPr>
      <w:r w:rsidRPr="00EC76D5">
        <w:rPr>
          <w:highlight w:val="white"/>
        </w:rPr>
        <w:t xml:space="preserve">  return NULL;</w:t>
      </w:r>
    </w:p>
    <w:p w14:paraId="05FB0808" w14:textId="77777777" w:rsidR="003211B0" w:rsidRPr="00EC76D5" w:rsidRDefault="003211B0" w:rsidP="00F206C0">
      <w:pPr>
        <w:pStyle w:val="Code"/>
        <w:rPr>
          <w:highlight w:val="white"/>
        </w:rPr>
      </w:pPr>
      <w:r w:rsidRPr="00EC76D5">
        <w:rPr>
          <w:highlight w:val="white"/>
        </w:rPr>
        <w:t>}</w:t>
      </w:r>
    </w:p>
    <w:p w14:paraId="0130C7B5" w14:textId="77777777" w:rsidR="003211B0" w:rsidRPr="00EC76D5" w:rsidRDefault="003211B0" w:rsidP="00F206C0">
      <w:pPr>
        <w:pStyle w:val="Code"/>
        <w:rPr>
          <w:highlight w:val="white"/>
        </w:rPr>
      </w:pPr>
    </w:p>
    <w:p w14:paraId="476A1508" w14:textId="77777777" w:rsidR="003211B0" w:rsidRPr="00EC76D5" w:rsidRDefault="003211B0" w:rsidP="00F206C0">
      <w:pPr>
        <w:pStyle w:val="Code"/>
        <w:rPr>
          <w:highlight w:val="white"/>
        </w:rPr>
      </w:pPr>
      <w:r w:rsidRPr="00EC76D5">
        <w:rPr>
          <w:highlight w:val="white"/>
        </w:rPr>
        <w:t>double difftime(time_t time1, time_t time2) {</w:t>
      </w:r>
    </w:p>
    <w:p w14:paraId="4BB5B6FB" w14:textId="77777777" w:rsidR="003211B0" w:rsidRPr="00EC76D5" w:rsidRDefault="003211B0" w:rsidP="00F206C0">
      <w:pPr>
        <w:pStyle w:val="Code"/>
        <w:rPr>
          <w:highlight w:val="white"/>
        </w:rPr>
      </w:pPr>
      <w:r w:rsidRPr="00EC76D5">
        <w:rPr>
          <w:highlight w:val="white"/>
        </w:rPr>
        <w:t xml:space="preserve">  long totalSeconds1 = (time1 &amp;0x7FFFFFFF),</w:t>
      </w:r>
    </w:p>
    <w:p w14:paraId="15399DA4" w14:textId="77777777" w:rsidR="003211B0" w:rsidRPr="00EC76D5" w:rsidRDefault="003211B0" w:rsidP="00F206C0">
      <w:pPr>
        <w:pStyle w:val="Code"/>
        <w:rPr>
          <w:highlight w:val="white"/>
        </w:rPr>
      </w:pPr>
      <w:r w:rsidRPr="00EC76D5">
        <w:rPr>
          <w:highlight w:val="white"/>
        </w:rPr>
        <w:t xml:space="preserve">       totalSeconds2 = (time2 &amp;0x7FFFFFFF);</w:t>
      </w:r>
    </w:p>
    <w:p w14:paraId="5E6169FA" w14:textId="77777777" w:rsidR="003211B0" w:rsidRPr="00EC76D5" w:rsidRDefault="003211B0" w:rsidP="00F206C0">
      <w:pPr>
        <w:pStyle w:val="Code"/>
        <w:rPr>
          <w:highlight w:val="white"/>
        </w:rPr>
      </w:pPr>
      <w:r w:rsidRPr="00EC76D5">
        <w:rPr>
          <w:highlight w:val="white"/>
        </w:rPr>
        <w:t xml:space="preserve">  return (double) (totalSeconds2 - totalSeconds1);</w:t>
      </w:r>
    </w:p>
    <w:p w14:paraId="5A2B8E02" w14:textId="77777777" w:rsidR="003211B0" w:rsidRPr="00EC76D5" w:rsidRDefault="003211B0" w:rsidP="00F206C0">
      <w:pPr>
        <w:pStyle w:val="Code"/>
        <w:rPr>
          <w:highlight w:val="white"/>
        </w:rPr>
      </w:pPr>
      <w:r w:rsidRPr="00EC76D5">
        <w:rPr>
          <w:highlight w:val="white"/>
        </w:rPr>
        <w:t>}</w:t>
      </w:r>
    </w:p>
    <w:p w14:paraId="517B0D9A" w14:textId="77777777" w:rsidR="003211B0" w:rsidRPr="00EC76D5" w:rsidRDefault="003211B0" w:rsidP="00F206C0">
      <w:pPr>
        <w:pStyle w:val="Code"/>
        <w:rPr>
          <w:highlight w:val="white"/>
        </w:rPr>
      </w:pPr>
    </w:p>
    <w:p w14:paraId="78C5B04C" w14:textId="77777777" w:rsidR="003211B0" w:rsidRPr="00EC76D5" w:rsidRDefault="003211B0" w:rsidP="00F206C0">
      <w:pPr>
        <w:pStyle w:val="Code"/>
        <w:rPr>
          <w:highlight w:val="white"/>
        </w:rPr>
      </w:pPr>
      <w:r w:rsidRPr="00EC76D5">
        <w:rPr>
          <w:highlight w:val="white"/>
        </w:rPr>
        <w:t>static char g_timeString[256];</w:t>
      </w:r>
    </w:p>
    <w:p w14:paraId="53094E44" w14:textId="77777777" w:rsidR="003211B0" w:rsidRPr="00EC76D5" w:rsidRDefault="003211B0" w:rsidP="00F206C0">
      <w:pPr>
        <w:pStyle w:val="Code"/>
        <w:rPr>
          <w:highlight w:val="white"/>
        </w:rPr>
      </w:pPr>
    </w:p>
    <w:p w14:paraId="4DB3424B" w14:textId="77777777" w:rsidR="00C35669" w:rsidRPr="00EC76D5" w:rsidRDefault="003211B0" w:rsidP="00F206C0">
      <w:pPr>
        <w:pStyle w:val="Code"/>
        <w:rPr>
          <w:highlight w:val="white"/>
        </w:rPr>
      </w:pPr>
      <w:r w:rsidRPr="00EC76D5">
        <w:rPr>
          <w:highlight w:val="white"/>
        </w:rPr>
        <w:t>static char* g_defaultShortDayList[] =</w:t>
      </w:r>
    </w:p>
    <w:p w14:paraId="270C6DE2" w14:textId="35A930AB"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{"Sun", "Mon", "Tue", "Wed", "Thu", "Fri", "Sat"};</w:t>
      </w:r>
    </w:p>
    <w:p w14:paraId="0F7544A1" w14:textId="77777777" w:rsidR="00C35669" w:rsidRPr="00EC76D5" w:rsidRDefault="003211B0" w:rsidP="00F206C0">
      <w:pPr>
        <w:pStyle w:val="Code"/>
        <w:rPr>
          <w:highlight w:val="white"/>
        </w:rPr>
      </w:pPr>
      <w:r w:rsidRPr="00EC76D5">
        <w:rPr>
          <w:highlight w:val="white"/>
        </w:rPr>
        <w:t>static char* g_defaultLongDayList[] = {"Sunday", "Monday", "Tuesday",</w:t>
      </w:r>
    </w:p>
    <w:p w14:paraId="22E02F26" w14:textId="3C6E7735" w:rsidR="003211B0" w:rsidRPr="00EC76D5" w:rsidRDefault="00C35669" w:rsidP="00F206C0">
      <w:pPr>
        <w:pStyle w:val="Code"/>
        <w:rPr>
          <w:highlight w:val="white"/>
        </w:rPr>
      </w:pPr>
      <w:r w:rsidRPr="00EC76D5">
        <w:rPr>
          <w:highlight w:val="white"/>
        </w:rPr>
        <w:t xml:space="preserve">                            </w:t>
      </w:r>
      <w:r w:rsidR="003211B0" w:rsidRPr="00EC76D5">
        <w:rPr>
          <w:highlight w:val="white"/>
        </w:rPr>
        <w:t xml:space="preserve"> "Wednesday", "Thursday", "Friday", "Saturday"};</w:t>
      </w:r>
    </w:p>
    <w:p w14:paraId="0D7D998D" w14:textId="77777777" w:rsidR="003211B0" w:rsidRPr="00EC76D5" w:rsidRDefault="003211B0" w:rsidP="00F206C0">
      <w:pPr>
        <w:pStyle w:val="Code"/>
        <w:rPr>
          <w:highlight w:val="white"/>
        </w:rPr>
      </w:pPr>
    </w:p>
    <w:p w14:paraId="2570C7D7" w14:textId="77777777" w:rsidR="00A005AD" w:rsidRPr="00EC76D5" w:rsidRDefault="003211B0" w:rsidP="00F206C0">
      <w:pPr>
        <w:pStyle w:val="Code"/>
        <w:rPr>
          <w:highlight w:val="white"/>
        </w:rPr>
      </w:pPr>
      <w:r w:rsidRPr="00EC76D5">
        <w:rPr>
          <w:highlight w:val="white"/>
        </w:rPr>
        <w:t>static char* g_defaultShortMonthList[] = {"Jan", "Feb", "Mar", "Apr", "May",</w:t>
      </w:r>
    </w:p>
    <w:p w14:paraId="26787A69" w14:textId="27504222" w:rsidR="003211B0" w:rsidRPr="00EC76D5" w:rsidRDefault="00A005AD" w:rsidP="00F206C0">
      <w:pPr>
        <w:pStyle w:val="Code"/>
        <w:rPr>
          <w:highlight w:val="white"/>
        </w:rPr>
      </w:pPr>
      <w:r w:rsidRPr="00EC76D5">
        <w:rPr>
          <w:highlight w:val="white"/>
        </w:rPr>
        <w:t xml:space="preserve">                          </w:t>
      </w:r>
      <w:r w:rsidR="003211B0" w:rsidRPr="00EC76D5">
        <w:rPr>
          <w:highlight w:val="white"/>
        </w:rPr>
        <w:t xml:space="preserve"> "Jun", "Jul", "Aug", "Sep", "Oct", "Nov", "Dec"};</w:t>
      </w:r>
    </w:p>
    <w:p w14:paraId="2BCEEB26" w14:textId="77777777" w:rsidR="00196877" w:rsidRPr="00EC76D5" w:rsidRDefault="003211B0" w:rsidP="00F206C0">
      <w:pPr>
        <w:pStyle w:val="Code"/>
        <w:rPr>
          <w:highlight w:val="white"/>
        </w:rPr>
      </w:pPr>
      <w:r w:rsidRPr="00EC76D5">
        <w:rPr>
          <w:highlight w:val="white"/>
        </w:rPr>
        <w:t>static char* g_defaultLongMonthList[] = {"January", "February", "March",</w:t>
      </w:r>
    </w:p>
    <w:p w14:paraId="1D88E1AF" w14:textId="77777777" w:rsidR="00196877" w:rsidRPr="00EC76D5" w:rsidRDefault="00196877" w:rsidP="00F206C0">
      <w:pPr>
        <w:pStyle w:val="Code"/>
        <w:rPr>
          <w:highlight w:val="white"/>
        </w:rPr>
      </w:pPr>
      <w:r w:rsidRPr="00EC76D5">
        <w:rPr>
          <w:highlight w:val="white"/>
        </w:rPr>
        <w:t xml:space="preserve">            </w:t>
      </w:r>
      <w:r w:rsidR="003211B0" w:rsidRPr="00EC76D5">
        <w:rPr>
          <w:highlight w:val="white"/>
        </w:rPr>
        <w:t xml:space="preserve"> "April", "May", "June", "July", "August",</w:t>
      </w:r>
    </w:p>
    <w:p w14:paraId="76FCCCDB" w14:textId="381947CE" w:rsidR="003211B0" w:rsidRPr="00EC76D5" w:rsidRDefault="00196877" w:rsidP="00F206C0">
      <w:pPr>
        <w:pStyle w:val="Code"/>
        <w:rPr>
          <w:highlight w:val="white"/>
        </w:rPr>
      </w:pPr>
      <w:r w:rsidRPr="00EC76D5">
        <w:rPr>
          <w:highlight w:val="white"/>
        </w:rPr>
        <w:t xml:space="preserve">            </w:t>
      </w:r>
      <w:r w:rsidR="003211B0" w:rsidRPr="00EC76D5">
        <w:rPr>
          <w:highlight w:val="white"/>
        </w:rPr>
        <w:t xml:space="preserve"> "September", "October", "November", "December"};</w:t>
      </w:r>
    </w:p>
    <w:p w14:paraId="5B4BEF09" w14:textId="77777777" w:rsidR="003211B0" w:rsidRPr="00EC76D5" w:rsidRDefault="003211B0" w:rsidP="00F206C0">
      <w:pPr>
        <w:pStyle w:val="Code"/>
        <w:rPr>
          <w:highlight w:val="white"/>
        </w:rPr>
      </w:pPr>
    </w:p>
    <w:p w14:paraId="0B1E0151" w14:textId="77777777" w:rsidR="003211B0" w:rsidRPr="00EC76D5" w:rsidRDefault="003211B0" w:rsidP="00F206C0">
      <w:pPr>
        <w:pStyle w:val="Code"/>
        <w:rPr>
          <w:highlight w:val="white"/>
        </w:rPr>
      </w:pPr>
      <w:r w:rsidRPr="00EC76D5">
        <w:rPr>
          <w:highlight w:val="white"/>
        </w:rPr>
        <w:t>void default_test() {</w:t>
      </w:r>
    </w:p>
    <w:p w14:paraId="19253A20" w14:textId="77777777" w:rsidR="003211B0" w:rsidRPr="00EC76D5" w:rsidRDefault="003211B0" w:rsidP="00F206C0">
      <w:pPr>
        <w:pStyle w:val="Code"/>
        <w:rPr>
          <w:highlight w:val="white"/>
        </w:rPr>
      </w:pPr>
      <w:r w:rsidRPr="00EC76D5">
        <w:rPr>
          <w:highlight w:val="white"/>
        </w:rPr>
        <w:t xml:space="preserve">  printf("&lt;%p&gt;", g_defaultShortDayList);</w:t>
      </w:r>
    </w:p>
    <w:p w14:paraId="44338BDB" w14:textId="77777777" w:rsidR="003211B0" w:rsidRPr="00EC76D5" w:rsidRDefault="003211B0" w:rsidP="00F206C0">
      <w:pPr>
        <w:pStyle w:val="Code"/>
        <w:rPr>
          <w:highlight w:val="white"/>
        </w:rPr>
      </w:pPr>
      <w:r w:rsidRPr="00EC76D5">
        <w:rPr>
          <w:highlight w:val="white"/>
        </w:rPr>
        <w:lastRenderedPageBreak/>
        <w:t xml:space="preserve">  printf("&lt;%s&gt;", g_defaultShortDayList[1]);</w:t>
      </w:r>
    </w:p>
    <w:p w14:paraId="08892D2C" w14:textId="77777777" w:rsidR="003211B0" w:rsidRPr="00EC76D5" w:rsidRDefault="003211B0" w:rsidP="00F206C0">
      <w:pPr>
        <w:pStyle w:val="Code"/>
        <w:rPr>
          <w:highlight w:val="white"/>
        </w:rPr>
      </w:pPr>
      <w:r w:rsidRPr="00EC76D5">
        <w:rPr>
          <w:highlight w:val="white"/>
        </w:rPr>
        <w:t>}</w:t>
      </w:r>
    </w:p>
    <w:p w14:paraId="1196B7F2" w14:textId="77777777" w:rsidR="003211B0" w:rsidRPr="00EC76D5" w:rsidRDefault="003211B0" w:rsidP="00F206C0">
      <w:pPr>
        <w:pStyle w:val="Code"/>
        <w:rPr>
          <w:highlight w:val="white"/>
        </w:rPr>
      </w:pPr>
    </w:p>
    <w:p w14:paraId="5E1B72EA" w14:textId="77777777" w:rsidR="003211B0" w:rsidRPr="00EC76D5" w:rsidRDefault="003211B0" w:rsidP="00F206C0">
      <w:pPr>
        <w:pStyle w:val="Code"/>
        <w:rPr>
          <w:highlight w:val="white"/>
        </w:rPr>
      </w:pPr>
      <w:r w:rsidRPr="00EC76D5">
        <w:rPr>
          <w:highlight w:val="white"/>
        </w:rPr>
        <w:t>char* asctime(const struct tm* tp) {</w:t>
      </w:r>
    </w:p>
    <w:p w14:paraId="5E145718" w14:textId="77777777" w:rsidR="003211B0" w:rsidRPr="00EC76D5" w:rsidRDefault="003211B0" w:rsidP="00F206C0">
      <w:pPr>
        <w:pStyle w:val="Code"/>
        <w:rPr>
          <w:highlight w:val="white"/>
        </w:rPr>
      </w:pPr>
      <w:r w:rsidRPr="00EC76D5">
        <w:rPr>
          <w:highlight w:val="white"/>
        </w:rPr>
        <w:t xml:space="preserve">  struct lconv* localeConvPtr = NULL;//localeconv();</w:t>
      </w:r>
    </w:p>
    <w:p w14:paraId="512C481C" w14:textId="77777777" w:rsidR="00C536E3" w:rsidRPr="00EC76D5" w:rsidRDefault="003211B0" w:rsidP="00F206C0">
      <w:pPr>
        <w:pStyle w:val="Code"/>
        <w:rPr>
          <w:highlight w:val="white"/>
        </w:rPr>
      </w:pPr>
      <w:r w:rsidRPr="00EC76D5">
        <w:rPr>
          <w:highlight w:val="white"/>
        </w:rPr>
        <w:t xml:space="preserve">  char** shortDayList = (localeConvPtr != NULL) ?</w:t>
      </w:r>
    </w:p>
    <w:p w14:paraId="4D5E16A0" w14:textId="186D0C0E" w:rsidR="003211B0" w:rsidRPr="00EC76D5" w:rsidRDefault="00C536E3"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5C1876E7" w14:textId="77777777" w:rsidR="00CD4229" w:rsidRPr="00EC76D5" w:rsidRDefault="003211B0" w:rsidP="00F206C0">
      <w:pPr>
        <w:pStyle w:val="Code"/>
        <w:rPr>
          <w:highlight w:val="white"/>
        </w:rPr>
      </w:pPr>
      <w:r w:rsidRPr="00EC76D5">
        <w:rPr>
          <w:highlight w:val="white"/>
        </w:rPr>
        <w:t xml:space="preserve">  char** shortMonthList = (localeConvPtr != NULL) ?</w:t>
      </w:r>
    </w:p>
    <w:p w14:paraId="2D96C8F9" w14:textId="120DA63D" w:rsidR="003211B0" w:rsidRPr="00EC76D5" w:rsidRDefault="00CD4229"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0CA8D1ED" w14:textId="77777777" w:rsidR="003211B0" w:rsidRPr="00EC76D5" w:rsidRDefault="003211B0" w:rsidP="00F206C0">
      <w:pPr>
        <w:pStyle w:val="Code"/>
        <w:rPr>
          <w:highlight w:val="white"/>
        </w:rPr>
      </w:pPr>
    </w:p>
    <w:p w14:paraId="33EFE79B" w14:textId="77777777" w:rsidR="00823FAC" w:rsidRPr="00EC76D5" w:rsidRDefault="003211B0" w:rsidP="00F206C0">
      <w:pPr>
        <w:pStyle w:val="Code"/>
        <w:rPr>
          <w:highlight w:val="white"/>
        </w:rPr>
      </w:pPr>
      <w:r w:rsidRPr="00EC76D5">
        <w:rPr>
          <w:highlight w:val="white"/>
        </w:rPr>
        <w:t xml:space="preserve">  shortDayList = (shortDayList != NULL) ? shortDayList</w:t>
      </w:r>
    </w:p>
    <w:p w14:paraId="438A1FEE" w14:textId="75B10CB2"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g_defaultShortDayList;</w:t>
      </w:r>
    </w:p>
    <w:p w14:paraId="6C74302F" w14:textId="77777777" w:rsidR="00823FAC" w:rsidRPr="00EC76D5" w:rsidRDefault="003211B0" w:rsidP="00F206C0">
      <w:pPr>
        <w:pStyle w:val="Code"/>
        <w:rPr>
          <w:highlight w:val="white"/>
        </w:rPr>
      </w:pPr>
      <w:r w:rsidRPr="00EC76D5">
        <w:rPr>
          <w:highlight w:val="white"/>
        </w:rPr>
        <w:t xml:space="preserve">  shortMonthList = (shortMonthList != NULL) ? shortMonthList</w:t>
      </w:r>
    </w:p>
    <w:p w14:paraId="24F7B518" w14:textId="5BCC07C4"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4DEB2612" w14:textId="77777777" w:rsidR="003211B0" w:rsidRPr="00EC76D5" w:rsidRDefault="003211B0" w:rsidP="00F206C0">
      <w:pPr>
        <w:pStyle w:val="Code"/>
        <w:rPr>
          <w:highlight w:val="white"/>
        </w:rPr>
      </w:pPr>
    </w:p>
    <w:p w14:paraId="7D4190E4" w14:textId="77777777" w:rsidR="003211B0" w:rsidRPr="00EC76D5" w:rsidRDefault="003211B0" w:rsidP="00F206C0">
      <w:pPr>
        <w:pStyle w:val="Code"/>
        <w:rPr>
          <w:highlight w:val="white"/>
        </w:rPr>
      </w:pPr>
      <w:r w:rsidRPr="00EC76D5">
        <w:rPr>
          <w:highlight w:val="white"/>
        </w:rPr>
        <w:t xml:space="preserve">  sprintf(g_timeString, "%s %s %2i %02i:%02i:%02i %04i\n",</w:t>
      </w:r>
    </w:p>
    <w:p w14:paraId="57608106" w14:textId="77777777" w:rsidR="003211B0" w:rsidRPr="00EC76D5" w:rsidRDefault="003211B0" w:rsidP="00F206C0">
      <w:pPr>
        <w:pStyle w:val="Code"/>
        <w:rPr>
          <w:highlight w:val="white"/>
        </w:rPr>
      </w:pPr>
      <w:r w:rsidRPr="00EC76D5">
        <w:rPr>
          <w:highlight w:val="white"/>
        </w:rPr>
        <w:t xml:space="preserve">          shortDayList[tp-&gt;tm_wday], shortMonthList[tp-&gt;tm_mon],</w:t>
      </w:r>
    </w:p>
    <w:p w14:paraId="2C42A94F" w14:textId="77777777" w:rsidR="003211B0" w:rsidRPr="00EC76D5" w:rsidRDefault="003211B0" w:rsidP="00F206C0">
      <w:pPr>
        <w:pStyle w:val="Code"/>
        <w:rPr>
          <w:highlight w:val="white"/>
        </w:rPr>
      </w:pPr>
      <w:r w:rsidRPr="00EC76D5">
        <w:rPr>
          <w:highlight w:val="white"/>
        </w:rPr>
        <w:t xml:space="preserve">          tp-&gt;tm_mday, tp-&gt;tm_hour, tp-&gt;tm_min,</w:t>
      </w:r>
    </w:p>
    <w:p w14:paraId="14660548" w14:textId="77777777" w:rsidR="003211B0" w:rsidRPr="00EC76D5" w:rsidRDefault="003211B0" w:rsidP="00F206C0">
      <w:pPr>
        <w:pStyle w:val="Code"/>
        <w:rPr>
          <w:highlight w:val="white"/>
        </w:rPr>
      </w:pPr>
      <w:r w:rsidRPr="00EC76D5">
        <w:rPr>
          <w:highlight w:val="white"/>
        </w:rPr>
        <w:t xml:space="preserve">          tp-&gt;tm_sec, tp-&gt;tm_year + 1900);</w:t>
      </w:r>
    </w:p>
    <w:p w14:paraId="28E55CDF" w14:textId="77777777" w:rsidR="003211B0" w:rsidRPr="00EC76D5" w:rsidRDefault="003211B0" w:rsidP="00F206C0">
      <w:pPr>
        <w:pStyle w:val="Code"/>
        <w:rPr>
          <w:highlight w:val="white"/>
        </w:rPr>
      </w:pPr>
      <w:r w:rsidRPr="00EC76D5">
        <w:rPr>
          <w:highlight w:val="white"/>
        </w:rPr>
        <w:t xml:space="preserve">  return g_timeString;</w:t>
      </w:r>
    </w:p>
    <w:p w14:paraId="022895F5" w14:textId="77777777" w:rsidR="003211B0" w:rsidRPr="00EC76D5" w:rsidRDefault="003211B0" w:rsidP="00F206C0">
      <w:pPr>
        <w:pStyle w:val="Code"/>
        <w:rPr>
          <w:highlight w:val="white"/>
        </w:rPr>
      </w:pPr>
      <w:r w:rsidRPr="00EC76D5">
        <w:rPr>
          <w:highlight w:val="white"/>
        </w:rPr>
        <w:t>}</w:t>
      </w:r>
    </w:p>
    <w:p w14:paraId="6A0D7B4B" w14:textId="77777777" w:rsidR="003211B0" w:rsidRPr="00EC76D5" w:rsidRDefault="003211B0" w:rsidP="00F206C0">
      <w:pPr>
        <w:pStyle w:val="Code"/>
        <w:rPr>
          <w:highlight w:val="white"/>
        </w:rPr>
      </w:pPr>
    </w:p>
    <w:p w14:paraId="223FDB4B" w14:textId="77777777" w:rsidR="003211B0" w:rsidRPr="00EC76D5" w:rsidRDefault="003211B0" w:rsidP="00F206C0">
      <w:pPr>
        <w:pStyle w:val="Code"/>
        <w:rPr>
          <w:highlight w:val="white"/>
        </w:rPr>
      </w:pPr>
      <w:r w:rsidRPr="00EC76D5">
        <w:rPr>
          <w:highlight w:val="white"/>
        </w:rPr>
        <w:t>char* ctime(const time_t* time) {</w:t>
      </w:r>
    </w:p>
    <w:p w14:paraId="06CC9E12" w14:textId="77777777" w:rsidR="003211B0" w:rsidRPr="00EC76D5" w:rsidRDefault="003211B0" w:rsidP="00F206C0">
      <w:pPr>
        <w:pStyle w:val="Code"/>
        <w:rPr>
          <w:highlight w:val="white"/>
        </w:rPr>
      </w:pPr>
      <w:r w:rsidRPr="00EC76D5">
        <w:rPr>
          <w:highlight w:val="white"/>
        </w:rPr>
        <w:t xml:space="preserve">  return asctime(localtime(time));</w:t>
      </w:r>
    </w:p>
    <w:p w14:paraId="72D8D980" w14:textId="77777777" w:rsidR="003211B0" w:rsidRPr="00EC76D5" w:rsidRDefault="003211B0" w:rsidP="00F206C0">
      <w:pPr>
        <w:pStyle w:val="Code"/>
        <w:rPr>
          <w:highlight w:val="white"/>
        </w:rPr>
      </w:pPr>
      <w:r w:rsidRPr="00EC76D5">
        <w:rPr>
          <w:highlight w:val="white"/>
        </w:rPr>
        <w:t>}</w:t>
      </w:r>
    </w:p>
    <w:p w14:paraId="4DA9D96A" w14:textId="77777777" w:rsidR="003211B0" w:rsidRPr="00EC76D5" w:rsidRDefault="003211B0" w:rsidP="00F206C0">
      <w:pPr>
        <w:pStyle w:val="Code"/>
        <w:rPr>
          <w:highlight w:val="white"/>
        </w:rPr>
      </w:pPr>
    </w:p>
    <w:p w14:paraId="08069818" w14:textId="77777777" w:rsidR="003211B0" w:rsidRPr="00EC76D5" w:rsidRDefault="003211B0" w:rsidP="00F206C0">
      <w:pPr>
        <w:pStyle w:val="Code"/>
        <w:rPr>
          <w:highlight w:val="white"/>
        </w:rPr>
      </w:pPr>
      <w:r w:rsidRPr="00EC76D5">
        <w:rPr>
          <w:highlight w:val="white"/>
        </w:rPr>
        <w:t>struct tm* gmtime(const time_t* timePtr) {</w:t>
      </w:r>
    </w:p>
    <w:p w14:paraId="0005895E" w14:textId="77777777" w:rsidR="003211B0" w:rsidRPr="00EC76D5" w:rsidRDefault="003211B0" w:rsidP="00F206C0">
      <w:pPr>
        <w:pStyle w:val="Code"/>
        <w:rPr>
          <w:highlight w:val="white"/>
        </w:rPr>
      </w:pPr>
      <w:r w:rsidRPr="00EC76D5">
        <w:rPr>
          <w:highlight w:val="white"/>
        </w:rPr>
        <w:t xml:space="preserve">  time_t t = *timePtr;</w:t>
      </w:r>
    </w:p>
    <w:p w14:paraId="6F739AE9" w14:textId="77777777" w:rsidR="003211B0" w:rsidRPr="00EC76D5" w:rsidRDefault="003211B0" w:rsidP="00F206C0">
      <w:pPr>
        <w:pStyle w:val="Code"/>
        <w:rPr>
          <w:highlight w:val="white"/>
        </w:rPr>
      </w:pPr>
      <w:r w:rsidRPr="00EC76D5">
        <w:rPr>
          <w:highlight w:val="white"/>
        </w:rPr>
        <w:t xml:space="preserve">  int timeZone = 0;</w:t>
      </w:r>
    </w:p>
    <w:p w14:paraId="410ACC97" w14:textId="77777777" w:rsidR="003211B0" w:rsidRPr="00EC76D5" w:rsidRDefault="003211B0" w:rsidP="00F206C0">
      <w:pPr>
        <w:pStyle w:val="Code"/>
        <w:rPr>
          <w:highlight w:val="white"/>
        </w:rPr>
      </w:pPr>
      <w:r w:rsidRPr="00EC76D5">
        <w:rPr>
          <w:highlight w:val="white"/>
        </w:rPr>
        <w:t xml:space="preserve">  struct tm* tmPtr = localtime(timePtr);</w:t>
      </w:r>
    </w:p>
    <w:p w14:paraId="56578C81" w14:textId="77777777" w:rsidR="003211B0" w:rsidRPr="00EC76D5" w:rsidRDefault="003211B0" w:rsidP="00F206C0">
      <w:pPr>
        <w:pStyle w:val="Code"/>
        <w:rPr>
          <w:highlight w:val="white"/>
        </w:rPr>
      </w:pPr>
      <w:r w:rsidRPr="00EC76D5">
        <w:rPr>
          <w:highlight w:val="white"/>
        </w:rPr>
        <w:t xml:space="preserve">  struct lconv* localeConvPtr = localeconv();</w:t>
      </w:r>
    </w:p>
    <w:p w14:paraId="77B60DEC" w14:textId="77777777" w:rsidR="003211B0" w:rsidRPr="00EC76D5" w:rsidRDefault="003211B0" w:rsidP="00F206C0">
      <w:pPr>
        <w:pStyle w:val="Code"/>
        <w:rPr>
          <w:highlight w:val="white"/>
        </w:rPr>
      </w:pPr>
    </w:p>
    <w:p w14:paraId="1E410781" w14:textId="77777777" w:rsidR="003211B0" w:rsidRPr="00EC76D5" w:rsidRDefault="003211B0" w:rsidP="00F206C0">
      <w:pPr>
        <w:pStyle w:val="Code"/>
        <w:rPr>
          <w:highlight w:val="white"/>
        </w:rPr>
      </w:pPr>
      <w:r w:rsidRPr="00EC76D5">
        <w:rPr>
          <w:highlight w:val="white"/>
        </w:rPr>
        <w:t xml:space="preserve">  if (localeConvPtr != NULL) {</w:t>
      </w:r>
    </w:p>
    <w:p w14:paraId="2F25BE68" w14:textId="77777777" w:rsidR="00823FAC" w:rsidRPr="00EC76D5" w:rsidRDefault="003211B0" w:rsidP="00F206C0">
      <w:pPr>
        <w:pStyle w:val="Code"/>
        <w:rPr>
          <w:highlight w:val="white"/>
        </w:rPr>
      </w:pPr>
      <w:r w:rsidRPr="00EC76D5">
        <w:rPr>
          <w:highlight w:val="white"/>
        </w:rPr>
        <w:t xml:space="preserve">    timeZone = tmPtr-&gt;tm_isdst ? localeConvPtr-&gt;summerTimeZone</w:t>
      </w:r>
    </w:p>
    <w:p w14:paraId="3FC9A193" w14:textId="4ADE43EE" w:rsidR="003211B0" w:rsidRPr="00EC76D5" w:rsidRDefault="00823FAC" w:rsidP="00F206C0">
      <w:pPr>
        <w:pStyle w:val="Code"/>
        <w:rPr>
          <w:highlight w:val="white"/>
        </w:rPr>
      </w:pPr>
      <w:r w:rsidRPr="00EC76D5">
        <w:rPr>
          <w:highlight w:val="white"/>
        </w:rPr>
        <w:t xml:space="preserve">                              </w:t>
      </w:r>
      <w:r w:rsidR="003211B0" w:rsidRPr="00EC76D5">
        <w:rPr>
          <w:highlight w:val="white"/>
        </w:rPr>
        <w:t xml:space="preserve"> : localeConvPtr-&gt;winterTimeZone;</w:t>
      </w:r>
    </w:p>
    <w:p w14:paraId="354869B5" w14:textId="77777777" w:rsidR="003211B0" w:rsidRPr="00EC76D5" w:rsidRDefault="003211B0" w:rsidP="00F206C0">
      <w:pPr>
        <w:pStyle w:val="Code"/>
        <w:rPr>
          <w:highlight w:val="white"/>
        </w:rPr>
      </w:pPr>
      <w:r w:rsidRPr="00EC76D5">
        <w:rPr>
          <w:highlight w:val="white"/>
        </w:rPr>
        <w:t xml:space="preserve">  }</w:t>
      </w:r>
    </w:p>
    <w:p w14:paraId="360C0E69" w14:textId="77777777" w:rsidR="003211B0" w:rsidRPr="00EC76D5" w:rsidRDefault="003211B0" w:rsidP="00F206C0">
      <w:pPr>
        <w:pStyle w:val="Code"/>
        <w:rPr>
          <w:highlight w:val="white"/>
        </w:rPr>
      </w:pPr>
    </w:p>
    <w:p w14:paraId="07919AD4" w14:textId="77777777" w:rsidR="003211B0" w:rsidRPr="00EC76D5" w:rsidRDefault="003211B0" w:rsidP="00F206C0">
      <w:pPr>
        <w:pStyle w:val="Code"/>
        <w:rPr>
          <w:highlight w:val="white"/>
        </w:rPr>
      </w:pPr>
      <w:r w:rsidRPr="00EC76D5">
        <w:rPr>
          <w:highlight w:val="white"/>
        </w:rPr>
        <w:t xml:space="preserve">  t -= 3600l * timeZone;</w:t>
      </w:r>
    </w:p>
    <w:p w14:paraId="77ED71D5" w14:textId="77777777" w:rsidR="003211B0" w:rsidRPr="00EC76D5" w:rsidRDefault="003211B0" w:rsidP="00F206C0">
      <w:pPr>
        <w:pStyle w:val="Code"/>
        <w:rPr>
          <w:highlight w:val="white"/>
        </w:rPr>
      </w:pPr>
      <w:r w:rsidRPr="00EC76D5">
        <w:rPr>
          <w:highlight w:val="white"/>
        </w:rPr>
        <w:t xml:space="preserve">  return localtime(&amp;t);</w:t>
      </w:r>
    </w:p>
    <w:p w14:paraId="6B34E8C5" w14:textId="77777777" w:rsidR="003211B0" w:rsidRPr="00EC76D5" w:rsidRDefault="003211B0" w:rsidP="00F206C0">
      <w:pPr>
        <w:pStyle w:val="Code"/>
        <w:rPr>
          <w:highlight w:val="white"/>
        </w:rPr>
      </w:pPr>
      <w:r w:rsidRPr="00EC76D5">
        <w:rPr>
          <w:highlight w:val="white"/>
        </w:rPr>
        <w:t>}</w:t>
      </w:r>
    </w:p>
    <w:p w14:paraId="67D2B916" w14:textId="77777777" w:rsidR="003211B0" w:rsidRPr="00EC76D5" w:rsidRDefault="003211B0" w:rsidP="00F206C0">
      <w:pPr>
        <w:pStyle w:val="Code"/>
        <w:rPr>
          <w:highlight w:val="white"/>
        </w:rPr>
      </w:pPr>
    </w:p>
    <w:p w14:paraId="5D1AAAE1" w14:textId="77777777" w:rsidR="003211B0" w:rsidRPr="00EC76D5" w:rsidRDefault="003211B0" w:rsidP="00F206C0">
      <w:pPr>
        <w:pStyle w:val="Code"/>
        <w:rPr>
          <w:highlight w:val="white"/>
        </w:rPr>
      </w:pPr>
      <w:r w:rsidRPr="00EC76D5">
        <w:rPr>
          <w:highlight w:val="white"/>
        </w:rPr>
        <w:t>size_t strftime(char* s, size_t smax, const char* fmt, const struct tm* tp) {</w:t>
      </w:r>
    </w:p>
    <w:p w14:paraId="631A5D17" w14:textId="77777777" w:rsidR="003211B0" w:rsidRPr="00EC76D5" w:rsidRDefault="003211B0" w:rsidP="00F206C0">
      <w:pPr>
        <w:pStyle w:val="Code"/>
        <w:rPr>
          <w:highlight w:val="white"/>
        </w:rPr>
      </w:pPr>
      <w:r w:rsidRPr="00EC76D5">
        <w:rPr>
          <w:highlight w:val="white"/>
        </w:rPr>
        <w:t xml:space="preserve">  struct lconv* localeConvPtr = localeconv();</w:t>
      </w:r>
    </w:p>
    <w:p w14:paraId="38C2C6E9" w14:textId="77777777" w:rsidR="00280E2D" w:rsidRPr="00EC76D5" w:rsidRDefault="003211B0" w:rsidP="00F206C0">
      <w:pPr>
        <w:pStyle w:val="Code"/>
        <w:rPr>
          <w:highlight w:val="white"/>
        </w:rPr>
      </w:pPr>
      <w:r w:rsidRPr="00EC76D5">
        <w:rPr>
          <w:highlight w:val="white"/>
        </w:rPr>
        <w:t xml:space="preserve">  char** shortDayList = (localeConvPtr != NULL) ?</w:t>
      </w:r>
    </w:p>
    <w:p w14:paraId="05723604" w14:textId="65BA2457"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(localeConvPtr-&gt;shortDayList) : NULL;</w:t>
      </w:r>
    </w:p>
    <w:p w14:paraId="78978108" w14:textId="77777777" w:rsidR="00280E2D" w:rsidRPr="00EC76D5" w:rsidRDefault="003211B0" w:rsidP="00F206C0">
      <w:pPr>
        <w:pStyle w:val="Code"/>
        <w:rPr>
          <w:highlight w:val="white"/>
        </w:rPr>
      </w:pPr>
      <w:r w:rsidRPr="00EC76D5">
        <w:rPr>
          <w:highlight w:val="white"/>
        </w:rPr>
        <w:t xml:space="preserve">  char** shortMonthList = (localeConvPtr != NULL) ?</w:t>
      </w:r>
    </w:p>
    <w:p w14:paraId="098EF832" w14:textId="6D7016CC" w:rsidR="003211B0" w:rsidRPr="00EC76D5" w:rsidRDefault="00280E2D" w:rsidP="00F206C0">
      <w:pPr>
        <w:pStyle w:val="Code"/>
        <w:rPr>
          <w:highlight w:val="white"/>
        </w:rPr>
      </w:pPr>
      <w:r w:rsidRPr="00EC76D5">
        <w:rPr>
          <w:highlight w:val="white"/>
        </w:rPr>
        <w:t xml:space="preserve">                         </w:t>
      </w:r>
      <w:r w:rsidR="003211B0" w:rsidRPr="00EC76D5">
        <w:rPr>
          <w:highlight w:val="white"/>
        </w:rPr>
        <w:t xml:space="preserve"> (localeConvPtr-&gt;shortMonthList) : NULL;</w:t>
      </w:r>
    </w:p>
    <w:p w14:paraId="32678437" w14:textId="77777777" w:rsidR="000345FB" w:rsidRPr="00EC76D5" w:rsidRDefault="003211B0" w:rsidP="00F206C0">
      <w:pPr>
        <w:pStyle w:val="Code"/>
        <w:rPr>
          <w:highlight w:val="white"/>
        </w:rPr>
      </w:pPr>
      <w:r w:rsidRPr="00EC76D5">
        <w:rPr>
          <w:highlight w:val="white"/>
        </w:rPr>
        <w:t xml:space="preserve">  char** longDayList = (localeConvPtr != NULL) ?</w:t>
      </w:r>
    </w:p>
    <w:p w14:paraId="4CD4473E" w14:textId="6EEE6C72"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(localeConvPtr-&gt;longDayList) : NULL;</w:t>
      </w:r>
    </w:p>
    <w:p w14:paraId="1DE87A1D" w14:textId="77777777" w:rsidR="000345FB" w:rsidRPr="00EC76D5" w:rsidRDefault="003211B0" w:rsidP="00F206C0">
      <w:pPr>
        <w:pStyle w:val="Code"/>
        <w:rPr>
          <w:highlight w:val="white"/>
        </w:rPr>
      </w:pPr>
      <w:r w:rsidRPr="00EC76D5">
        <w:rPr>
          <w:highlight w:val="white"/>
        </w:rPr>
        <w:t xml:space="preserve">  char** longMonthList = (localeConvPtr != NULL) ?</w:t>
      </w:r>
    </w:p>
    <w:p w14:paraId="06BDEE64" w14:textId="25753EF3" w:rsidR="003211B0" w:rsidRPr="00EC76D5" w:rsidRDefault="000345FB" w:rsidP="00F206C0">
      <w:pPr>
        <w:pStyle w:val="Code"/>
        <w:rPr>
          <w:highlight w:val="white"/>
        </w:rPr>
      </w:pPr>
      <w:r w:rsidRPr="00EC76D5">
        <w:rPr>
          <w:highlight w:val="white"/>
        </w:rPr>
        <w:t xml:space="preserve">                        </w:t>
      </w:r>
      <w:r w:rsidR="003211B0" w:rsidRPr="00EC76D5">
        <w:rPr>
          <w:highlight w:val="white"/>
        </w:rPr>
        <w:t xml:space="preserve"> (localeConvPtr-&gt;longMonthList) : NULL;</w:t>
      </w:r>
    </w:p>
    <w:p w14:paraId="3F6F3623" w14:textId="77777777" w:rsidR="003211B0" w:rsidRPr="00EC76D5" w:rsidRDefault="003211B0" w:rsidP="00F206C0">
      <w:pPr>
        <w:pStyle w:val="Code"/>
        <w:rPr>
          <w:highlight w:val="white"/>
        </w:rPr>
      </w:pPr>
    </w:p>
    <w:p w14:paraId="287CC551" w14:textId="77777777" w:rsidR="003211B0" w:rsidRPr="00EC76D5" w:rsidRDefault="003211B0" w:rsidP="00F206C0">
      <w:pPr>
        <w:pStyle w:val="Code"/>
        <w:rPr>
          <w:highlight w:val="white"/>
        </w:rPr>
      </w:pPr>
      <w:r w:rsidRPr="00EC76D5">
        <w:rPr>
          <w:highlight w:val="white"/>
        </w:rPr>
        <w:t xml:space="preserve">  strcpy(s, "");</w:t>
      </w:r>
    </w:p>
    <w:p w14:paraId="55AA7DC8" w14:textId="77777777" w:rsidR="003211B0" w:rsidRPr="00EC76D5" w:rsidRDefault="003211B0" w:rsidP="00F206C0">
      <w:pPr>
        <w:pStyle w:val="Code"/>
        <w:rPr>
          <w:highlight w:val="white"/>
        </w:rPr>
      </w:pPr>
      <w:r w:rsidRPr="00EC76D5">
        <w:rPr>
          <w:highlight w:val="white"/>
        </w:rPr>
        <w:t xml:space="preserve">  shortDayList = (shortDayList != NULL) ? shortDayList : g_defaultShortDayList;</w:t>
      </w:r>
    </w:p>
    <w:p w14:paraId="08A834D5" w14:textId="77777777" w:rsidR="003211B0" w:rsidRPr="00EC76D5" w:rsidRDefault="003211B0" w:rsidP="00F206C0">
      <w:pPr>
        <w:pStyle w:val="Code"/>
        <w:rPr>
          <w:highlight w:val="white"/>
        </w:rPr>
      </w:pPr>
      <w:r w:rsidRPr="00EC76D5">
        <w:rPr>
          <w:highlight w:val="white"/>
        </w:rPr>
        <w:t xml:space="preserve">  longDayList = (longDayList != NULL) ? longDayList : g_defaultLongDayList;</w:t>
      </w:r>
    </w:p>
    <w:p w14:paraId="12B98A71" w14:textId="77777777" w:rsidR="005C32B8" w:rsidRPr="00EC76D5" w:rsidRDefault="003211B0" w:rsidP="00F206C0">
      <w:pPr>
        <w:pStyle w:val="Code"/>
        <w:rPr>
          <w:highlight w:val="white"/>
        </w:rPr>
      </w:pPr>
      <w:r w:rsidRPr="00EC76D5">
        <w:rPr>
          <w:highlight w:val="white"/>
        </w:rPr>
        <w:t xml:space="preserve">  shortMonthList = (shortMonthList != NULL) ? shortMonthList</w:t>
      </w:r>
    </w:p>
    <w:p w14:paraId="37FF7452" w14:textId="0DFA4A81"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g_defaultShortMonthList;</w:t>
      </w:r>
    </w:p>
    <w:p w14:paraId="2DF929F4" w14:textId="77777777" w:rsidR="005C32B8" w:rsidRPr="00EC76D5" w:rsidRDefault="003211B0" w:rsidP="00F206C0">
      <w:pPr>
        <w:pStyle w:val="Code"/>
        <w:rPr>
          <w:highlight w:val="white"/>
        </w:rPr>
      </w:pPr>
      <w:r w:rsidRPr="00EC76D5">
        <w:rPr>
          <w:highlight w:val="white"/>
        </w:rPr>
        <w:lastRenderedPageBreak/>
        <w:t xml:space="preserve">  longMonthList = (longMonthList != NULL) ? longMonthList</w:t>
      </w:r>
    </w:p>
    <w:p w14:paraId="5E1E3651" w14:textId="3A54D72D" w:rsidR="003211B0" w:rsidRPr="00EC76D5" w:rsidRDefault="005C32B8" w:rsidP="00F206C0">
      <w:pPr>
        <w:pStyle w:val="Code"/>
        <w:rPr>
          <w:highlight w:val="white"/>
        </w:rPr>
      </w:pPr>
      <w:r w:rsidRPr="00EC76D5">
        <w:rPr>
          <w:highlight w:val="white"/>
        </w:rPr>
        <w:t xml:space="preserve">                                         </w:t>
      </w:r>
      <w:r w:rsidR="003211B0" w:rsidRPr="00EC76D5">
        <w:rPr>
          <w:highlight w:val="white"/>
        </w:rPr>
        <w:t xml:space="preserve"> : g_defaultLongMonthList;</w:t>
      </w:r>
    </w:p>
    <w:p w14:paraId="427BDB9F" w14:textId="77777777" w:rsidR="0067024B" w:rsidRPr="00EC76D5" w:rsidRDefault="0067024B" w:rsidP="00F206C0">
      <w:pPr>
        <w:pStyle w:val="Code"/>
        <w:rPr>
          <w:highlight w:val="white"/>
        </w:rPr>
      </w:pPr>
    </w:p>
    <w:p w14:paraId="075C39E8" w14:textId="3040D6C4" w:rsidR="003211B0" w:rsidRPr="00EC76D5" w:rsidRDefault="003211B0" w:rsidP="00F206C0">
      <w:pPr>
        <w:pStyle w:val="Code"/>
        <w:rPr>
          <w:highlight w:val="white"/>
        </w:rPr>
      </w:pPr>
      <w:r w:rsidRPr="00EC76D5">
        <w:rPr>
          <w:highlight w:val="white"/>
        </w:rPr>
        <w:t xml:space="preserve">  int index;</w:t>
      </w:r>
    </w:p>
    <w:p w14:paraId="782621AA" w14:textId="77777777" w:rsidR="003211B0" w:rsidRPr="00EC76D5" w:rsidRDefault="003211B0" w:rsidP="00F206C0">
      <w:pPr>
        <w:pStyle w:val="Code"/>
        <w:rPr>
          <w:highlight w:val="white"/>
        </w:rPr>
      </w:pPr>
      <w:r w:rsidRPr="00EC76D5">
        <w:rPr>
          <w:highlight w:val="white"/>
        </w:rPr>
        <w:t xml:space="preserve">  for (index = 0; fmt[index] != '\0'; ++index) {</w:t>
      </w:r>
    </w:p>
    <w:p w14:paraId="69E67349" w14:textId="77777777" w:rsidR="003211B0" w:rsidRPr="00EC76D5" w:rsidRDefault="003211B0" w:rsidP="00F206C0">
      <w:pPr>
        <w:pStyle w:val="Code"/>
        <w:rPr>
          <w:highlight w:val="white"/>
        </w:rPr>
      </w:pPr>
      <w:r w:rsidRPr="00EC76D5">
        <w:rPr>
          <w:highlight w:val="white"/>
        </w:rPr>
        <w:t xml:space="preserve">    char add[20];</w:t>
      </w:r>
    </w:p>
    <w:p w14:paraId="7188B7D2" w14:textId="77777777" w:rsidR="0067024B" w:rsidRPr="00EC76D5" w:rsidRDefault="0067024B" w:rsidP="00F206C0">
      <w:pPr>
        <w:pStyle w:val="Code"/>
        <w:rPr>
          <w:highlight w:val="white"/>
        </w:rPr>
      </w:pPr>
    </w:p>
    <w:p w14:paraId="44513840" w14:textId="24A53902" w:rsidR="003211B0" w:rsidRPr="00EC76D5" w:rsidRDefault="003211B0" w:rsidP="00F206C0">
      <w:pPr>
        <w:pStyle w:val="Code"/>
        <w:rPr>
          <w:highlight w:val="white"/>
        </w:rPr>
      </w:pPr>
      <w:r w:rsidRPr="00EC76D5">
        <w:rPr>
          <w:highlight w:val="white"/>
        </w:rPr>
        <w:t xml:space="preserve">    if (fmt[index] == '%') {</w:t>
      </w:r>
    </w:p>
    <w:p w14:paraId="7AE7CEDB" w14:textId="77777777" w:rsidR="003211B0" w:rsidRPr="00EC76D5" w:rsidRDefault="003211B0" w:rsidP="00F206C0">
      <w:pPr>
        <w:pStyle w:val="Code"/>
        <w:rPr>
          <w:highlight w:val="white"/>
        </w:rPr>
      </w:pPr>
      <w:r w:rsidRPr="00EC76D5">
        <w:rPr>
          <w:highlight w:val="white"/>
        </w:rPr>
        <w:t xml:space="preserve">      switch (fmt[++index]) {</w:t>
      </w:r>
    </w:p>
    <w:p w14:paraId="29F79F12" w14:textId="77777777" w:rsidR="003211B0" w:rsidRPr="00EC76D5" w:rsidRDefault="003211B0" w:rsidP="00F206C0">
      <w:pPr>
        <w:pStyle w:val="Code"/>
        <w:rPr>
          <w:highlight w:val="white"/>
        </w:rPr>
      </w:pPr>
      <w:r w:rsidRPr="00EC76D5">
        <w:rPr>
          <w:highlight w:val="white"/>
        </w:rPr>
        <w:t xml:space="preserve">        case 'a':</w:t>
      </w:r>
    </w:p>
    <w:p w14:paraId="1B9E4497" w14:textId="77777777" w:rsidR="003211B0" w:rsidRPr="00EC76D5" w:rsidRDefault="003211B0" w:rsidP="00F206C0">
      <w:pPr>
        <w:pStyle w:val="Code"/>
        <w:rPr>
          <w:highlight w:val="white"/>
        </w:rPr>
      </w:pPr>
      <w:r w:rsidRPr="00EC76D5">
        <w:rPr>
          <w:highlight w:val="white"/>
        </w:rPr>
        <w:t xml:space="preserve">          strcpy(add, shortDayList[tp-&gt;tm_wday]);</w:t>
      </w:r>
    </w:p>
    <w:p w14:paraId="21BA2089" w14:textId="77777777" w:rsidR="003211B0" w:rsidRPr="00EC76D5" w:rsidRDefault="003211B0" w:rsidP="00F206C0">
      <w:pPr>
        <w:pStyle w:val="Code"/>
        <w:rPr>
          <w:highlight w:val="white"/>
        </w:rPr>
      </w:pPr>
      <w:r w:rsidRPr="00EC76D5">
        <w:rPr>
          <w:highlight w:val="white"/>
        </w:rPr>
        <w:t xml:space="preserve">          break;</w:t>
      </w:r>
    </w:p>
    <w:p w14:paraId="7C7EECC6" w14:textId="77777777" w:rsidR="003211B0" w:rsidRPr="00EC76D5" w:rsidRDefault="003211B0" w:rsidP="00F206C0">
      <w:pPr>
        <w:pStyle w:val="Code"/>
        <w:rPr>
          <w:highlight w:val="white"/>
        </w:rPr>
      </w:pPr>
    </w:p>
    <w:p w14:paraId="2C4E734C" w14:textId="77777777" w:rsidR="003211B0" w:rsidRPr="00EC76D5" w:rsidRDefault="003211B0" w:rsidP="00F206C0">
      <w:pPr>
        <w:pStyle w:val="Code"/>
        <w:rPr>
          <w:highlight w:val="white"/>
        </w:rPr>
      </w:pPr>
      <w:r w:rsidRPr="00EC76D5">
        <w:rPr>
          <w:highlight w:val="white"/>
        </w:rPr>
        <w:t xml:space="preserve">        case 'A':</w:t>
      </w:r>
    </w:p>
    <w:p w14:paraId="58A9FEC1" w14:textId="77777777" w:rsidR="003211B0" w:rsidRPr="00EC76D5" w:rsidRDefault="003211B0" w:rsidP="00F206C0">
      <w:pPr>
        <w:pStyle w:val="Code"/>
        <w:rPr>
          <w:highlight w:val="white"/>
        </w:rPr>
      </w:pPr>
      <w:r w:rsidRPr="00EC76D5">
        <w:rPr>
          <w:highlight w:val="white"/>
        </w:rPr>
        <w:t xml:space="preserve">          strcpy(add, longDayList[tp-&gt;tm_wday]);</w:t>
      </w:r>
    </w:p>
    <w:p w14:paraId="0C9F0B48" w14:textId="77777777" w:rsidR="003211B0" w:rsidRPr="00EC76D5" w:rsidRDefault="003211B0" w:rsidP="00F206C0">
      <w:pPr>
        <w:pStyle w:val="Code"/>
        <w:rPr>
          <w:highlight w:val="white"/>
        </w:rPr>
      </w:pPr>
      <w:r w:rsidRPr="00EC76D5">
        <w:rPr>
          <w:highlight w:val="white"/>
        </w:rPr>
        <w:t xml:space="preserve">          break;</w:t>
      </w:r>
    </w:p>
    <w:p w14:paraId="4C80827A" w14:textId="77777777" w:rsidR="003211B0" w:rsidRPr="00EC76D5" w:rsidRDefault="003211B0" w:rsidP="00F206C0">
      <w:pPr>
        <w:pStyle w:val="Code"/>
        <w:rPr>
          <w:highlight w:val="white"/>
        </w:rPr>
      </w:pPr>
    </w:p>
    <w:p w14:paraId="791A5A6F" w14:textId="77777777" w:rsidR="003211B0" w:rsidRPr="00EC76D5" w:rsidRDefault="003211B0" w:rsidP="00F206C0">
      <w:pPr>
        <w:pStyle w:val="Code"/>
        <w:rPr>
          <w:highlight w:val="white"/>
        </w:rPr>
      </w:pPr>
      <w:r w:rsidRPr="00EC76D5">
        <w:rPr>
          <w:highlight w:val="white"/>
        </w:rPr>
        <w:t xml:space="preserve">        case 'b':</w:t>
      </w:r>
    </w:p>
    <w:p w14:paraId="030C458B" w14:textId="77777777" w:rsidR="003211B0" w:rsidRPr="00EC76D5" w:rsidRDefault="003211B0" w:rsidP="00F206C0">
      <w:pPr>
        <w:pStyle w:val="Code"/>
        <w:rPr>
          <w:highlight w:val="white"/>
        </w:rPr>
      </w:pPr>
      <w:r w:rsidRPr="00EC76D5">
        <w:rPr>
          <w:highlight w:val="white"/>
        </w:rPr>
        <w:t xml:space="preserve">          strcpy(add, shortMonthList[tp-&gt;tm_mon]);</w:t>
      </w:r>
    </w:p>
    <w:p w14:paraId="08D4AAA9" w14:textId="77777777" w:rsidR="003211B0" w:rsidRPr="00EC76D5" w:rsidRDefault="003211B0" w:rsidP="00F206C0">
      <w:pPr>
        <w:pStyle w:val="Code"/>
        <w:rPr>
          <w:highlight w:val="white"/>
        </w:rPr>
      </w:pPr>
      <w:r w:rsidRPr="00EC76D5">
        <w:rPr>
          <w:highlight w:val="white"/>
        </w:rPr>
        <w:t xml:space="preserve">          break;</w:t>
      </w:r>
    </w:p>
    <w:p w14:paraId="61A3BB9C" w14:textId="77777777" w:rsidR="003211B0" w:rsidRPr="00EC76D5" w:rsidRDefault="003211B0" w:rsidP="00F206C0">
      <w:pPr>
        <w:pStyle w:val="Code"/>
        <w:rPr>
          <w:highlight w:val="white"/>
        </w:rPr>
      </w:pPr>
    </w:p>
    <w:p w14:paraId="61613291" w14:textId="77777777" w:rsidR="003211B0" w:rsidRPr="00EC76D5" w:rsidRDefault="003211B0" w:rsidP="00F206C0">
      <w:pPr>
        <w:pStyle w:val="Code"/>
        <w:rPr>
          <w:highlight w:val="white"/>
        </w:rPr>
      </w:pPr>
      <w:r w:rsidRPr="00EC76D5">
        <w:rPr>
          <w:highlight w:val="white"/>
        </w:rPr>
        <w:t xml:space="preserve">        case 'B':</w:t>
      </w:r>
    </w:p>
    <w:p w14:paraId="68DDCC99" w14:textId="77777777" w:rsidR="003211B0" w:rsidRPr="00EC76D5" w:rsidRDefault="003211B0" w:rsidP="00F206C0">
      <w:pPr>
        <w:pStyle w:val="Code"/>
        <w:rPr>
          <w:highlight w:val="white"/>
        </w:rPr>
      </w:pPr>
      <w:r w:rsidRPr="00EC76D5">
        <w:rPr>
          <w:highlight w:val="white"/>
        </w:rPr>
        <w:t xml:space="preserve">          strcpy(add, longMonthList[tp-&gt;tm_mon]);</w:t>
      </w:r>
    </w:p>
    <w:p w14:paraId="1FFF0750" w14:textId="77777777" w:rsidR="003211B0" w:rsidRPr="00EC76D5" w:rsidRDefault="003211B0" w:rsidP="00F206C0">
      <w:pPr>
        <w:pStyle w:val="Code"/>
        <w:rPr>
          <w:highlight w:val="white"/>
        </w:rPr>
      </w:pPr>
      <w:r w:rsidRPr="00EC76D5">
        <w:rPr>
          <w:highlight w:val="white"/>
        </w:rPr>
        <w:t xml:space="preserve">          break;</w:t>
      </w:r>
    </w:p>
    <w:p w14:paraId="15C859F6" w14:textId="77777777" w:rsidR="003211B0" w:rsidRPr="00EC76D5" w:rsidRDefault="003211B0" w:rsidP="00F206C0">
      <w:pPr>
        <w:pStyle w:val="Code"/>
        <w:rPr>
          <w:highlight w:val="white"/>
        </w:rPr>
      </w:pPr>
    </w:p>
    <w:p w14:paraId="422FFA4C" w14:textId="77777777" w:rsidR="003211B0" w:rsidRPr="00EC76D5" w:rsidRDefault="003211B0" w:rsidP="00F206C0">
      <w:pPr>
        <w:pStyle w:val="Code"/>
        <w:rPr>
          <w:highlight w:val="white"/>
        </w:rPr>
      </w:pPr>
      <w:r w:rsidRPr="00EC76D5">
        <w:rPr>
          <w:highlight w:val="white"/>
        </w:rPr>
        <w:t xml:space="preserve">        case 'c':</w:t>
      </w:r>
    </w:p>
    <w:p w14:paraId="05F7A9BA" w14:textId="77777777" w:rsidR="008323AC" w:rsidRPr="00EC76D5" w:rsidRDefault="003211B0" w:rsidP="00F206C0">
      <w:pPr>
        <w:pStyle w:val="Code"/>
        <w:rPr>
          <w:highlight w:val="white"/>
        </w:rPr>
      </w:pPr>
      <w:r w:rsidRPr="00EC76D5">
        <w:rPr>
          <w:highlight w:val="white"/>
        </w:rPr>
        <w:t xml:space="preserve">          sprintf(add, "%04d-%02d-%02d %02d:%02d:%02d", 1900 + tp-&gt;tm_year,</w:t>
      </w:r>
    </w:p>
    <w:p w14:paraId="4AF00663" w14:textId="77777777" w:rsidR="008323AC" w:rsidRPr="00EC76D5" w:rsidRDefault="008323AC" w:rsidP="008323AC">
      <w:pPr>
        <w:pStyle w:val="Code"/>
        <w:rPr>
          <w:highlight w:val="white"/>
        </w:rPr>
      </w:pPr>
      <w:r w:rsidRPr="00EC76D5">
        <w:rPr>
          <w:highlight w:val="white"/>
        </w:rPr>
        <w:t xml:space="preserve">                  tp-&gt;tm_mon + 1, tp-&gt;tm_mday, </w:t>
      </w:r>
      <w:r w:rsidR="003211B0" w:rsidRPr="00EC76D5">
        <w:rPr>
          <w:highlight w:val="white"/>
        </w:rPr>
        <w:t>tp-&gt;tm_hour, tp-&gt;tm_min,</w:t>
      </w:r>
    </w:p>
    <w:p w14:paraId="775F679E" w14:textId="327E59BF" w:rsidR="003211B0" w:rsidRPr="00EC76D5" w:rsidRDefault="008323AC" w:rsidP="008323AC">
      <w:pPr>
        <w:pStyle w:val="Code"/>
        <w:rPr>
          <w:highlight w:val="white"/>
        </w:rPr>
      </w:pPr>
      <w:r w:rsidRPr="00EC76D5">
        <w:rPr>
          <w:highlight w:val="white"/>
        </w:rPr>
        <w:t xml:space="preserve">                 </w:t>
      </w:r>
      <w:r w:rsidR="003211B0" w:rsidRPr="00EC76D5">
        <w:rPr>
          <w:highlight w:val="white"/>
        </w:rPr>
        <w:t xml:space="preserve"> tp-&gt;tm_sec); </w:t>
      </w:r>
    </w:p>
    <w:p w14:paraId="2217002D" w14:textId="77777777" w:rsidR="003211B0" w:rsidRPr="00EC76D5" w:rsidRDefault="003211B0" w:rsidP="00F206C0">
      <w:pPr>
        <w:pStyle w:val="Code"/>
        <w:rPr>
          <w:highlight w:val="white"/>
        </w:rPr>
      </w:pPr>
      <w:r w:rsidRPr="00EC76D5">
        <w:rPr>
          <w:highlight w:val="white"/>
        </w:rPr>
        <w:t xml:space="preserve">          break;</w:t>
      </w:r>
    </w:p>
    <w:p w14:paraId="676E87DA" w14:textId="77777777" w:rsidR="003211B0" w:rsidRPr="00EC76D5" w:rsidRDefault="003211B0" w:rsidP="00F206C0">
      <w:pPr>
        <w:pStyle w:val="Code"/>
        <w:rPr>
          <w:highlight w:val="white"/>
        </w:rPr>
      </w:pPr>
    </w:p>
    <w:p w14:paraId="165E974E" w14:textId="77777777" w:rsidR="003211B0" w:rsidRPr="00EC76D5" w:rsidRDefault="003211B0" w:rsidP="00F206C0">
      <w:pPr>
        <w:pStyle w:val="Code"/>
        <w:rPr>
          <w:highlight w:val="white"/>
        </w:rPr>
      </w:pPr>
      <w:r w:rsidRPr="00EC76D5">
        <w:rPr>
          <w:highlight w:val="white"/>
        </w:rPr>
        <w:t xml:space="preserve">        case 'd':</w:t>
      </w:r>
    </w:p>
    <w:p w14:paraId="45DF4E66" w14:textId="77777777" w:rsidR="003211B0" w:rsidRPr="00EC76D5" w:rsidRDefault="003211B0" w:rsidP="00F206C0">
      <w:pPr>
        <w:pStyle w:val="Code"/>
        <w:rPr>
          <w:highlight w:val="white"/>
        </w:rPr>
      </w:pPr>
      <w:r w:rsidRPr="00EC76D5">
        <w:rPr>
          <w:highlight w:val="white"/>
        </w:rPr>
        <w:t xml:space="preserve">          sprintf(add, "%02d", tp-&gt;tm_mday);</w:t>
      </w:r>
    </w:p>
    <w:p w14:paraId="22CF6856" w14:textId="77777777" w:rsidR="003211B0" w:rsidRPr="00EC76D5" w:rsidRDefault="003211B0" w:rsidP="00F206C0">
      <w:pPr>
        <w:pStyle w:val="Code"/>
        <w:rPr>
          <w:highlight w:val="white"/>
        </w:rPr>
      </w:pPr>
      <w:r w:rsidRPr="00EC76D5">
        <w:rPr>
          <w:highlight w:val="white"/>
        </w:rPr>
        <w:t xml:space="preserve">          break;</w:t>
      </w:r>
    </w:p>
    <w:p w14:paraId="09E27773" w14:textId="77777777" w:rsidR="003211B0" w:rsidRPr="00EC76D5" w:rsidRDefault="003211B0" w:rsidP="00F206C0">
      <w:pPr>
        <w:pStyle w:val="Code"/>
        <w:rPr>
          <w:highlight w:val="white"/>
        </w:rPr>
      </w:pPr>
    </w:p>
    <w:p w14:paraId="500D1FD6" w14:textId="77777777" w:rsidR="003211B0" w:rsidRPr="00EC76D5" w:rsidRDefault="003211B0" w:rsidP="00F206C0">
      <w:pPr>
        <w:pStyle w:val="Code"/>
        <w:rPr>
          <w:highlight w:val="white"/>
        </w:rPr>
      </w:pPr>
      <w:r w:rsidRPr="00EC76D5">
        <w:rPr>
          <w:highlight w:val="white"/>
        </w:rPr>
        <w:t xml:space="preserve">        case 'H':</w:t>
      </w:r>
    </w:p>
    <w:p w14:paraId="228B4343" w14:textId="77777777" w:rsidR="003211B0" w:rsidRPr="00EC76D5" w:rsidRDefault="003211B0" w:rsidP="00F206C0">
      <w:pPr>
        <w:pStyle w:val="Code"/>
        <w:rPr>
          <w:highlight w:val="white"/>
        </w:rPr>
      </w:pPr>
      <w:r w:rsidRPr="00EC76D5">
        <w:rPr>
          <w:highlight w:val="white"/>
        </w:rPr>
        <w:t xml:space="preserve">          sprintf(add, "%02d", tp-&gt;tm_hour);</w:t>
      </w:r>
    </w:p>
    <w:p w14:paraId="53A0381B" w14:textId="77777777" w:rsidR="003211B0" w:rsidRPr="00EC76D5" w:rsidRDefault="003211B0" w:rsidP="00F206C0">
      <w:pPr>
        <w:pStyle w:val="Code"/>
        <w:rPr>
          <w:highlight w:val="white"/>
        </w:rPr>
      </w:pPr>
      <w:r w:rsidRPr="00EC76D5">
        <w:rPr>
          <w:highlight w:val="white"/>
        </w:rPr>
        <w:t xml:space="preserve">          break;</w:t>
      </w:r>
    </w:p>
    <w:p w14:paraId="44954AAF" w14:textId="77777777" w:rsidR="003211B0" w:rsidRPr="00EC76D5" w:rsidRDefault="003211B0" w:rsidP="00F206C0">
      <w:pPr>
        <w:pStyle w:val="Code"/>
        <w:rPr>
          <w:highlight w:val="white"/>
        </w:rPr>
      </w:pPr>
    </w:p>
    <w:p w14:paraId="2E5F047A" w14:textId="77777777" w:rsidR="003211B0" w:rsidRPr="00EC76D5" w:rsidRDefault="003211B0" w:rsidP="00F206C0">
      <w:pPr>
        <w:pStyle w:val="Code"/>
        <w:rPr>
          <w:highlight w:val="white"/>
        </w:rPr>
      </w:pPr>
      <w:r w:rsidRPr="00EC76D5">
        <w:rPr>
          <w:highlight w:val="white"/>
        </w:rPr>
        <w:t xml:space="preserve">        case 'I':</w:t>
      </w:r>
    </w:p>
    <w:p w14:paraId="0E3B7B30" w14:textId="77777777" w:rsidR="003211B0" w:rsidRPr="00EC76D5" w:rsidRDefault="003211B0" w:rsidP="00F206C0">
      <w:pPr>
        <w:pStyle w:val="Code"/>
        <w:rPr>
          <w:highlight w:val="white"/>
        </w:rPr>
      </w:pPr>
      <w:r w:rsidRPr="00EC76D5">
        <w:rPr>
          <w:highlight w:val="white"/>
        </w:rPr>
        <w:t xml:space="preserve">          sprintf(add, "%02d", (tp-&gt;tm_hour % 12) + 1);</w:t>
      </w:r>
    </w:p>
    <w:p w14:paraId="1AF1A320" w14:textId="77777777" w:rsidR="003211B0" w:rsidRPr="00EC76D5" w:rsidRDefault="003211B0" w:rsidP="00F206C0">
      <w:pPr>
        <w:pStyle w:val="Code"/>
        <w:rPr>
          <w:highlight w:val="white"/>
        </w:rPr>
      </w:pPr>
      <w:r w:rsidRPr="00EC76D5">
        <w:rPr>
          <w:highlight w:val="white"/>
        </w:rPr>
        <w:t xml:space="preserve">          break;</w:t>
      </w:r>
    </w:p>
    <w:p w14:paraId="430BCF6D" w14:textId="77777777" w:rsidR="003211B0" w:rsidRPr="00EC76D5" w:rsidRDefault="003211B0" w:rsidP="00F206C0">
      <w:pPr>
        <w:pStyle w:val="Code"/>
        <w:rPr>
          <w:highlight w:val="white"/>
        </w:rPr>
      </w:pPr>
    </w:p>
    <w:p w14:paraId="37216968" w14:textId="77777777" w:rsidR="003211B0" w:rsidRPr="00EC76D5" w:rsidRDefault="003211B0" w:rsidP="00F206C0">
      <w:pPr>
        <w:pStyle w:val="Code"/>
        <w:rPr>
          <w:highlight w:val="white"/>
        </w:rPr>
      </w:pPr>
      <w:r w:rsidRPr="00EC76D5">
        <w:rPr>
          <w:highlight w:val="white"/>
        </w:rPr>
        <w:t xml:space="preserve">        case 'j':</w:t>
      </w:r>
    </w:p>
    <w:p w14:paraId="17D58856" w14:textId="77777777" w:rsidR="003211B0" w:rsidRPr="00EC76D5" w:rsidRDefault="003211B0" w:rsidP="00F206C0">
      <w:pPr>
        <w:pStyle w:val="Code"/>
        <w:rPr>
          <w:highlight w:val="white"/>
        </w:rPr>
      </w:pPr>
      <w:r w:rsidRPr="00EC76D5">
        <w:rPr>
          <w:highlight w:val="white"/>
        </w:rPr>
        <w:t xml:space="preserve">          sprintf(add, "%03d", tp-&gt;tm_yday);</w:t>
      </w:r>
    </w:p>
    <w:p w14:paraId="75DBFEA4" w14:textId="77777777" w:rsidR="003211B0" w:rsidRPr="00EC76D5" w:rsidRDefault="003211B0" w:rsidP="00F206C0">
      <w:pPr>
        <w:pStyle w:val="Code"/>
        <w:rPr>
          <w:highlight w:val="white"/>
        </w:rPr>
      </w:pPr>
      <w:r w:rsidRPr="00EC76D5">
        <w:rPr>
          <w:highlight w:val="white"/>
        </w:rPr>
        <w:t xml:space="preserve">          break;</w:t>
      </w:r>
    </w:p>
    <w:p w14:paraId="13C4CAA6" w14:textId="77777777" w:rsidR="003211B0" w:rsidRPr="00EC76D5" w:rsidRDefault="003211B0" w:rsidP="00F206C0">
      <w:pPr>
        <w:pStyle w:val="Code"/>
        <w:rPr>
          <w:highlight w:val="white"/>
        </w:rPr>
      </w:pPr>
    </w:p>
    <w:p w14:paraId="7F9EF986" w14:textId="77777777" w:rsidR="003211B0" w:rsidRPr="00EC76D5" w:rsidRDefault="003211B0" w:rsidP="00F206C0">
      <w:pPr>
        <w:pStyle w:val="Code"/>
        <w:rPr>
          <w:highlight w:val="white"/>
        </w:rPr>
      </w:pPr>
      <w:r w:rsidRPr="00EC76D5">
        <w:rPr>
          <w:highlight w:val="white"/>
        </w:rPr>
        <w:t xml:space="preserve">        case 'm':</w:t>
      </w:r>
    </w:p>
    <w:p w14:paraId="10D784DD" w14:textId="77777777" w:rsidR="003211B0" w:rsidRPr="00EC76D5" w:rsidRDefault="003211B0" w:rsidP="00F206C0">
      <w:pPr>
        <w:pStyle w:val="Code"/>
        <w:rPr>
          <w:highlight w:val="white"/>
        </w:rPr>
      </w:pPr>
      <w:r w:rsidRPr="00EC76D5">
        <w:rPr>
          <w:highlight w:val="white"/>
        </w:rPr>
        <w:t xml:space="preserve">          sprintf(add, "%02d", tp-&gt;tm_mon);</w:t>
      </w:r>
    </w:p>
    <w:p w14:paraId="3710DD70" w14:textId="77777777" w:rsidR="003211B0" w:rsidRPr="00EC76D5" w:rsidRDefault="003211B0" w:rsidP="00F206C0">
      <w:pPr>
        <w:pStyle w:val="Code"/>
        <w:rPr>
          <w:highlight w:val="white"/>
        </w:rPr>
      </w:pPr>
      <w:r w:rsidRPr="00EC76D5">
        <w:rPr>
          <w:highlight w:val="white"/>
        </w:rPr>
        <w:t xml:space="preserve">          break;</w:t>
      </w:r>
    </w:p>
    <w:p w14:paraId="1D0BF2A6" w14:textId="77777777" w:rsidR="003211B0" w:rsidRPr="00EC76D5" w:rsidRDefault="003211B0" w:rsidP="00F206C0">
      <w:pPr>
        <w:pStyle w:val="Code"/>
        <w:rPr>
          <w:highlight w:val="white"/>
        </w:rPr>
      </w:pPr>
    </w:p>
    <w:p w14:paraId="6E687F6D" w14:textId="77777777" w:rsidR="003211B0" w:rsidRPr="00EC76D5" w:rsidRDefault="003211B0" w:rsidP="00F206C0">
      <w:pPr>
        <w:pStyle w:val="Code"/>
        <w:rPr>
          <w:highlight w:val="white"/>
        </w:rPr>
      </w:pPr>
      <w:r w:rsidRPr="00EC76D5">
        <w:rPr>
          <w:highlight w:val="white"/>
        </w:rPr>
        <w:t xml:space="preserve">        case 'M':</w:t>
      </w:r>
    </w:p>
    <w:p w14:paraId="39ED707C" w14:textId="77777777" w:rsidR="003211B0" w:rsidRPr="00EC76D5" w:rsidRDefault="003211B0" w:rsidP="00F206C0">
      <w:pPr>
        <w:pStyle w:val="Code"/>
        <w:rPr>
          <w:highlight w:val="white"/>
        </w:rPr>
      </w:pPr>
      <w:r w:rsidRPr="00EC76D5">
        <w:rPr>
          <w:highlight w:val="white"/>
        </w:rPr>
        <w:t xml:space="preserve">          sprintf(add, "%02d", tp-&gt;tm_min);</w:t>
      </w:r>
    </w:p>
    <w:p w14:paraId="6501107F" w14:textId="77777777" w:rsidR="003211B0" w:rsidRPr="00EC76D5" w:rsidRDefault="003211B0" w:rsidP="00F206C0">
      <w:pPr>
        <w:pStyle w:val="Code"/>
        <w:rPr>
          <w:highlight w:val="white"/>
        </w:rPr>
      </w:pPr>
      <w:r w:rsidRPr="00EC76D5">
        <w:rPr>
          <w:highlight w:val="white"/>
        </w:rPr>
        <w:t xml:space="preserve">          break;</w:t>
      </w:r>
    </w:p>
    <w:p w14:paraId="74E2D4F7" w14:textId="77777777" w:rsidR="003211B0" w:rsidRPr="00EC76D5" w:rsidRDefault="003211B0" w:rsidP="00F206C0">
      <w:pPr>
        <w:pStyle w:val="Code"/>
        <w:rPr>
          <w:highlight w:val="white"/>
        </w:rPr>
      </w:pPr>
    </w:p>
    <w:p w14:paraId="3D10F919" w14:textId="77777777" w:rsidR="003211B0" w:rsidRPr="00EC76D5" w:rsidRDefault="003211B0" w:rsidP="00F206C0">
      <w:pPr>
        <w:pStyle w:val="Code"/>
        <w:rPr>
          <w:highlight w:val="white"/>
        </w:rPr>
      </w:pPr>
      <w:r w:rsidRPr="00EC76D5">
        <w:rPr>
          <w:highlight w:val="white"/>
        </w:rPr>
        <w:t xml:space="preserve">        case 'p':</w:t>
      </w:r>
    </w:p>
    <w:p w14:paraId="4F31072D" w14:textId="77777777" w:rsidR="003211B0" w:rsidRPr="00EC76D5" w:rsidRDefault="003211B0" w:rsidP="00F206C0">
      <w:pPr>
        <w:pStyle w:val="Code"/>
        <w:rPr>
          <w:highlight w:val="white"/>
        </w:rPr>
      </w:pPr>
      <w:r w:rsidRPr="00EC76D5">
        <w:rPr>
          <w:highlight w:val="white"/>
        </w:rPr>
        <w:t xml:space="preserve">          sprintf(add, "%s", (tp-&gt;tm_hour &lt; 12) ? "AM" : "PM");</w:t>
      </w:r>
    </w:p>
    <w:p w14:paraId="26ED340C" w14:textId="77777777" w:rsidR="003211B0" w:rsidRPr="00EC76D5" w:rsidRDefault="003211B0" w:rsidP="00F206C0">
      <w:pPr>
        <w:pStyle w:val="Code"/>
        <w:rPr>
          <w:highlight w:val="white"/>
        </w:rPr>
      </w:pPr>
      <w:r w:rsidRPr="00EC76D5">
        <w:rPr>
          <w:highlight w:val="white"/>
        </w:rPr>
        <w:lastRenderedPageBreak/>
        <w:t xml:space="preserve">          break;</w:t>
      </w:r>
    </w:p>
    <w:p w14:paraId="74F27D02" w14:textId="77777777" w:rsidR="003211B0" w:rsidRPr="00EC76D5" w:rsidRDefault="003211B0" w:rsidP="00F206C0">
      <w:pPr>
        <w:pStyle w:val="Code"/>
        <w:rPr>
          <w:highlight w:val="white"/>
        </w:rPr>
      </w:pPr>
    </w:p>
    <w:p w14:paraId="15B2AEF7" w14:textId="77777777" w:rsidR="003211B0" w:rsidRPr="00EC76D5" w:rsidRDefault="003211B0" w:rsidP="00F206C0">
      <w:pPr>
        <w:pStyle w:val="Code"/>
        <w:rPr>
          <w:highlight w:val="white"/>
        </w:rPr>
      </w:pPr>
      <w:r w:rsidRPr="00EC76D5">
        <w:rPr>
          <w:highlight w:val="white"/>
        </w:rPr>
        <w:t xml:space="preserve">        case 'S':</w:t>
      </w:r>
    </w:p>
    <w:p w14:paraId="02EEE950" w14:textId="77777777" w:rsidR="003211B0" w:rsidRPr="00EC76D5" w:rsidRDefault="003211B0" w:rsidP="00F206C0">
      <w:pPr>
        <w:pStyle w:val="Code"/>
        <w:rPr>
          <w:highlight w:val="white"/>
        </w:rPr>
      </w:pPr>
      <w:r w:rsidRPr="00EC76D5">
        <w:rPr>
          <w:highlight w:val="white"/>
        </w:rPr>
        <w:t xml:space="preserve">          sprintf(add, "%02d", tp-&gt;tm_sec);</w:t>
      </w:r>
    </w:p>
    <w:p w14:paraId="227962A7" w14:textId="77777777" w:rsidR="003211B0" w:rsidRPr="00EC76D5" w:rsidRDefault="003211B0" w:rsidP="00F206C0">
      <w:pPr>
        <w:pStyle w:val="Code"/>
        <w:rPr>
          <w:highlight w:val="white"/>
        </w:rPr>
      </w:pPr>
      <w:r w:rsidRPr="00EC76D5">
        <w:rPr>
          <w:highlight w:val="white"/>
        </w:rPr>
        <w:t xml:space="preserve">          break;</w:t>
      </w:r>
    </w:p>
    <w:p w14:paraId="25CA6A2D" w14:textId="77777777" w:rsidR="003211B0" w:rsidRPr="00EC76D5" w:rsidRDefault="003211B0" w:rsidP="00F206C0">
      <w:pPr>
        <w:pStyle w:val="Code"/>
        <w:rPr>
          <w:highlight w:val="white"/>
        </w:rPr>
      </w:pPr>
    </w:p>
    <w:p w14:paraId="61581218" w14:textId="77777777" w:rsidR="003211B0" w:rsidRPr="00EC76D5" w:rsidRDefault="003211B0" w:rsidP="00F206C0">
      <w:pPr>
        <w:pStyle w:val="Code"/>
        <w:rPr>
          <w:highlight w:val="white"/>
        </w:rPr>
      </w:pPr>
      <w:r w:rsidRPr="00EC76D5">
        <w:rPr>
          <w:highlight w:val="white"/>
        </w:rPr>
        <w:t xml:space="preserve">        case 'U':</w:t>
      </w:r>
    </w:p>
    <w:p w14:paraId="0ABB0315" w14:textId="77777777" w:rsidR="003211B0" w:rsidRPr="00EC76D5" w:rsidRDefault="003211B0" w:rsidP="00F206C0">
      <w:pPr>
        <w:pStyle w:val="Code"/>
        <w:rPr>
          <w:highlight w:val="white"/>
        </w:rPr>
      </w:pPr>
      <w:r w:rsidRPr="00EC76D5">
        <w:rPr>
          <w:highlight w:val="white"/>
        </w:rPr>
        <w:t xml:space="preserve">          sprintf(add, "%02d", 0 /*WeekNumberSunday(tp) */);</w:t>
      </w:r>
    </w:p>
    <w:p w14:paraId="4371E05F" w14:textId="77777777" w:rsidR="003211B0" w:rsidRPr="00EC76D5" w:rsidRDefault="003211B0" w:rsidP="00F206C0">
      <w:pPr>
        <w:pStyle w:val="Code"/>
        <w:rPr>
          <w:highlight w:val="white"/>
        </w:rPr>
      </w:pPr>
      <w:r w:rsidRPr="00EC76D5">
        <w:rPr>
          <w:highlight w:val="white"/>
        </w:rPr>
        <w:t xml:space="preserve">          break;</w:t>
      </w:r>
    </w:p>
    <w:p w14:paraId="02B968A5" w14:textId="77777777" w:rsidR="003211B0" w:rsidRPr="00EC76D5" w:rsidRDefault="003211B0" w:rsidP="00F206C0">
      <w:pPr>
        <w:pStyle w:val="Code"/>
        <w:rPr>
          <w:highlight w:val="white"/>
        </w:rPr>
      </w:pPr>
    </w:p>
    <w:p w14:paraId="1DF02409" w14:textId="77777777" w:rsidR="003211B0" w:rsidRPr="00EC76D5" w:rsidRDefault="003211B0" w:rsidP="00F206C0">
      <w:pPr>
        <w:pStyle w:val="Code"/>
        <w:rPr>
          <w:highlight w:val="white"/>
        </w:rPr>
      </w:pPr>
      <w:r w:rsidRPr="00EC76D5">
        <w:rPr>
          <w:highlight w:val="white"/>
        </w:rPr>
        <w:t xml:space="preserve">        case 'w':</w:t>
      </w:r>
    </w:p>
    <w:p w14:paraId="20A3398D" w14:textId="77777777" w:rsidR="003211B0" w:rsidRPr="00EC76D5" w:rsidRDefault="003211B0" w:rsidP="00F206C0">
      <w:pPr>
        <w:pStyle w:val="Code"/>
        <w:rPr>
          <w:highlight w:val="white"/>
        </w:rPr>
      </w:pPr>
      <w:r w:rsidRPr="00EC76D5">
        <w:rPr>
          <w:highlight w:val="white"/>
        </w:rPr>
        <w:t xml:space="preserve">          sprintf(add, "%02d", tp-&gt;tm_wday);</w:t>
      </w:r>
    </w:p>
    <w:p w14:paraId="30E39D42" w14:textId="77777777" w:rsidR="003211B0" w:rsidRPr="00EC76D5" w:rsidRDefault="003211B0" w:rsidP="00F206C0">
      <w:pPr>
        <w:pStyle w:val="Code"/>
        <w:rPr>
          <w:highlight w:val="white"/>
        </w:rPr>
      </w:pPr>
      <w:r w:rsidRPr="00EC76D5">
        <w:rPr>
          <w:highlight w:val="white"/>
        </w:rPr>
        <w:t xml:space="preserve">          break;</w:t>
      </w:r>
    </w:p>
    <w:p w14:paraId="2714A7F2" w14:textId="77777777" w:rsidR="003211B0" w:rsidRPr="00EC76D5" w:rsidRDefault="003211B0" w:rsidP="00F206C0">
      <w:pPr>
        <w:pStyle w:val="Code"/>
        <w:rPr>
          <w:highlight w:val="white"/>
        </w:rPr>
      </w:pPr>
    </w:p>
    <w:p w14:paraId="5E7BC6E1" w14:textId="77777777" w:rsidR="003211B0" w:rsidRPr="00EC76D5" w:rsidRDefault="003211B0" w:rsidP="00F206C0">
      <w:pPr>
        <w:pStyle w:val="Code"/>
        <w:rPr>
          <w:highlight w:val="white"/>
        </w:rPr>
      </w:pPr>
      <w:r w:rsidRPr="00EC76D5">
        <w:rPr>
          <w:highlight w:val="white"/>
        </w:rPr>
        <w:t xml:space="preserve">        case 'W':</w:t>
      </w:r>
    </w:p>
    <w:p w14:paraId="4D898905" w14:textId="77777777" w:rsidR="003211B0" w:rsidRPr="00EC76D5" w:rsidRDefault="003211B0" w:rsidP="00F206C0">
      <w:pPr>
        <w:pStyle w:val="Code"/>
        <w:rPr>
          <w:highlight w:val="white"/>
        </w:rPr>
      </w:pPr>
      <w:r w:rsidRPr="00EC76D5">
        <w:rPr>
          <w:highlight w:val="white"/>
        </w:rPr>
        <w:t xml:space="preserve">          sprintf(add, "%02d", 0 /* WeekNumberMonday(tp) */);</w:t>
      </w:r>
    </w:p>
    <w:p w14:paraId="305A5225" w14:textId="77777777" w:rsidR="003211B0" w:rsidRPr="00EC76D5" w:rsidRDefault="003211B0" w:rsidP="00F206C0">
      <w:pPr>
        <w:pStyle w:val="Code"/>
        <w:rPr>
          <w:highlight w:val="white"/>
        </w:rPr>
      </w:pPr>
      <w:r w:rsidRPr="00EC76D5">
        <w:rPr>
          <w:highlight w:val="white"/>
        </w:rPr>
        <w:t xml:space="preserve">          break;</w:t>
      </w:r>
    </w:p>
    <w:p w14:paraId="140E1A4E" w14:textId="77777777" w:rsidR="003211B0" w:rsidRPr="00EC76D5" w:rsidRDefault="003211B0" w:rsidP="00F206C0">
      <w:pPr>
        <w:pStyle w:val="Code"/>
        <w:rPr>
          <w:highlight w:val="white"/>
        </w:rPr>
      </w:pPr>
    </w:p>
    <w:p w14:paraId="7C13D309" w14:textId="77777777" w:rsidR="003211B0" w:rsidRPr="00EC76D5" w:rsidRDefault="003211B0" w:rsidP="00F206C0">
      <w:pPr>
        <w:pStyle w:val="Code"/>
        <w:rPr>
          <w:highlight w:val="white"/>
        </w:rPr>
      </w:pPr>
      <w:r w:rsidRPr="00EC76D5">
        <w:rPr>
          <w:highlight w:val="white"/>
        </w:rPr>
        <w:t xml:space="preserve">        case 'x':</w:t>
      </w:r>
    </w:p>
    <w:p w14:paraId="4E396568" w14:textId="77777777" w:rsidR="00F24788" w:rsidRPr="00EC76D5" w:rsidRDefault="003211B0" w:rsidP="00F206C0">
      <w:pPr>
        <w:pStyle w:val="Code"/>
        <w:rPr>
          <w:highlight w:val="white"/>
        </w:rPr>
      </w:pPr>
      <w:r w:rsidRPr="00EC76D5">
        <w:rPr>
          <w:highlight w:val="white"/>
        </w:rPr>
        <w:t xml:space="preserve">          sprintf(add, "%04d-%02d-%02d", 1900 + tp-&gt;tm_year, tp-&gt;tm_mon,</w:t>
      </w:r>
    </w:p>
    <w:p w14:paraId="1F940306" w14:textId="4E05F1C5" w:rsidR="003211B0" w:rsidRPr="00EC76D5" w:rsidRDefault="00F24788" w:rsidP="00F206C0">
      <w:pPr>
        <w:pStyle w:val="Code"/>
        <w:rPr>
          <w:highlight w:val="white"/>
        </w:rPr>
      </w:pPr>
      <w:r w:rsidRPr="00EC76D5">
        <w:rPr>
          <w:highlight w:val="white"/>
        </w:rPr>
        <w:t xml:space="preserve">                 </w:t>
      </w:r>
      <w:r w:rsidR="003211B0" w:rsidRPr="00EC76D5">
        <w:rPr>
          <w:highlight w:val="white"/>
        </w:rPr>
        <w:t xml:space="preserve"> tp-&gt;tm_mday);</w:t>
      </w:r>
    </w:p>
    <w:p w14:paraId="0C44AF4F" w14:textId="77777777" w:rsidR="003211B0" w:rsidRPr="00EC76D5" w:rsidRDefault="003211B0" w:rsidP="00F206C0">
      <w:pPr>
        <w:pStyle w:val="Code"/>
        <w:rPr>
          <w:highlight w:val="white"/>
        </w:rPr>
      </w:pPr>
      <w:r w:rsidRPr="00EC76D5">
        <w:rPr>
          <w:highlight w:val="white"/>
        </w:rPr>
        <w:t xml:space="preserve">          break;</w:t>
      </w:r>
    </w:p>
    <w:p w14:paraId="42063108" w14:textId="77777777" w:rsidR="003211B0" w:rsidRPr="00EC76D5" w:rsidRDefault="003211B0" w:rsidP="00F206C0">
      <w:pPr>
        <w:pStyle w:val="Code"/>
        <w:rPr>
          <w:highlight w:val="white"/>
        </w:rPr>
      </w:pPr>
    </w:p>
    <w:p w14:paraId="0293D6C1" w14:textId="77777777" w:rsidR="003211B0" w:rsidRPr="00EC76D5" w:rsidRDefault="003211B0" w:rsidP="00F206C0">
      <w:pPr>
        <w:pStyle w:val="Code"/>
        <w:rPr>
          <w:highlight w:val="white"/>
        </w:rPr>
      </w:pPr>
      <w:r w:rsidRPr="00EC76D5">
        <w:rPr>
          <w:highlight w:val="white"/>
        </w:rPr>
        <w:t xml:space="preserve">        case 'X':</w:t>
      </w:r>
    </w:p>
    <w:p w14:paraId="7CA24B3A" w14:textId="77777777" w:rsidR="003211B0" w:rsidRPr="00EC76D5" w:rsidRDefault="003211B0" w:rsidP="00F206C0">
      <w:pPr>
        <w:pStyle w:val="Code"/>
        <w:rPr>
          <w:highlight w:val="white"/>
        </w:rPr>
      </w:pPr>
      <w:r w:rsidRPr="00EC76D5">
        <w:rPr>
          <w:highlight w:val="white"/>
        </w:rPr>
        <w:t xml:space="preserve">          sprintf(add, "%02d:%02d:%02d", tp-&gt;tm_hour, tp-&gt;tm_min, tp-&gt;tm_sec); </w:t>
      </w:r>
    </w:p>
    <w:p w14:paraId="792CFB36" w14:textId="77777777" w:rsidR="003211B0" w:rsidRPr="00EC76D5" w:rsidRDefault="003211B0" w:rsidP="00F206C0">
      <w:pPr>
        <w:pStyle w:val="Code"/>
        <w:rPr>
          <w:highlight w:val="white"/>
        </w:rPr>
      </w:pPr>
      <w:r w:rsidRPr="00EC76D5">
        <w:rPr>
          <w:highlight w:val="white"/>
        </w:rPr>
        <w:t xml:space="preserve">          break;</w:t>
      </w:r>
    </w:p>
    <w:p w14:paraId="4DAE4339" w14:textId="77777777" w:rsidR="003211B0" w:rsidRPr="00EC76D5" w:rsidRDefault="003211B0" w:rsidP="00F206C0">
      <w:pPr>
        <w:pStyle w:val="Code"/>
        <w:rPr>
          <w:highlight w:val="white"/>
        </w:rPr>
      </w:pPr>
    </w:p>
    <w:p w14:paraId="3155BE3F" w14:textId="77777777" w:rsidR="003211B0" w:rsidRPr="00EC76D5" w:rsidRDefault="003211B0" w:rsidP="00F206C0">
      <w:pPr>
        <w:pStyle w:val="Code"/>
        <w:rPr>
          <w:highlight w:val="white"/>
        </w:rPr>
      </w:pPr>
      <w:r w:rsidRPr="00EC76D5">
        <w:rPr>
          <w:highlight w:val="white"/>
        </w:rPr>
        <w:t xml:space="preserve">        case 'y':</w:t>
      </w:r>
    </w:p>
    <w:p w14:paraId="417036E0" w14:textId="77777777" w:rsidR="003211B0" w:rsidRPr="00EC76D5" w:rsidRDefault="003211B0" w:rsidP="00F206C0">
      <w:pPr>
        <w:pStyle w:val="Code"/>
        <w:rPr>
          <w:highlight w:val="white"/>
        </w:rPr>
      </w:pPr>
      <w:r w:rsidRPr="00EC76D5">
        <w:rPr>
          <w:highlight w:val="white"/>
        </w:rPr>
        <w:t xml:space="preserve">          sprintf(add, "%02d", tp-&gt;tm_year % 100);</w:t>
      </w:r>
    </w:p>
    <w:p w14:paraId="08F60DDD" w14:textId="77777777" w:rsidR="003211B0" w:rsidRPr="00EC76D5" w:rsidRDefault="003211B0" w:rsidP="00F206C0">
      <w:pPr>
        <w:pStyle w:val="Code"/>
        <w:rPr>
          <w:highlight w:val="white"/>
        </w:rPr>
      </w:pPr>
      <w:r w:rsidRPr="00EC76D5">
        <w:rPr>
          <w:highlight w:val="white"/>
        </w:rPr>
        <w:t xml:space="preserve">          break;</w:t>
      </w:r>
    </w:p>
    <w:p w14:paraId="627E8CA2" w14:textId="77777777" w:rsidR="003211B0" w:rsidRPr="00EC76D5" w:rsidRDefault="003211B0" w:rsidP="00F206C0">
      <w:pPr>
        <w:pStyle w:val="Code"/>
        <w:rPr>
          <w:highlight w:val="white"/>
        </w:rPr>
      </w:pPr>
    </w:p>
    <w:p w14:paraId="2BE60948" w14:textId="77777777" w:rsidR="003211B0" w:rsidRPr="00EC76D5" w:rsidRDefault="003211B0" w:rsidP="00F206C0">
      <w:pPr>
        <w:pStyle w:val="Code"/>
        <w:rPr>
          <w:highlight w:val="white"/>
        </w:rPr>
      </w:pPr>
      <w:r w:rsidRPr="00EC76D5">
        <w:rPr>
          <w:highlight w:val="white"/>
        </w:rPr>
        <w:t xml:space="preserve">        case 'Y':</w:t>
      </w:r>
    </w:p>
    <w:p w14:paraId="32FECE3F" w14:textId="77777777" w:rsidR="003211B0" w:rsidRPr="00EC76D5" w:rsidRDefault="003211B0" w:rsidP="00F206C0">
      <w:pPr>
        <w:pStyle w:val="Code"/>
        <w:rPr>
          <w:highlight w:val="white"/>
        </w:rPr>
      </w:pPr>
      <w:r w:rsidRPr="00EC76D5">
        <w:rPr>
          <w:highlight w:val="white"/>
        </w:rPr>
        <w:t xml:space="preserve">          sprintf(add, "%04d", 1900 + tp-&gt;tm_year);</w:t>
      </w:r>
    </w:p>
    <w:p w14:paraId="743B1E7A" w14:textId="77777777" w:rsidR="003211B0" w:rsidRPr="00EC76D5" w:rsidRDefault="003211B0" w:rsidP="00F206C0">
      <w:pPr>
        <w:pStyle w:val="Code"/>
        <w:rPr>
          <w:highlight w:val="white"/>
        </w:rPr>
      </w:pPr>
      <w:r w:rsidRPr="00EC76D5">
        <w:rPr>
          <w:highlight w:val="white"/>
        </w:rPr>
        <w:t xml:space="preserve">          break;</w:t>
      </w:r>
    </w:p>
    <w:p w14:paraId="1B0D1520" w14:textId="77777777" w:rsidR="003211B0" w:rsidRPr="00EC76D5" w:rsidRDefault="003211B0" w:rsidP="00F206C0">
      <w:pPr>
        <w:pStyle w:val="Code"/>
        <w:rPr>
          <w:highlight w:val="white"/>
        </w:rPr>
      </w:pPr>
    </w:p>
    <w:p w14:paraId="5FF02831" w14:textId="77777777" w:rsidR="003211B0" w:rsidRPr="00EC76D5" w:rsidRDefault="003211B0" w:rsidP="00F206C0">
      <w:pPr>
        <w:pStyle w:val="Code"/>
        <w:rPr>
          <w:highlight w:val="white"/>
        </w:rPr>
      </w:pPr>
      <w:r w:rsidRPr="00EC76D5">
        <w:rPr>
          <w:highlight w:val="white"/>
        </w:rPr>
        <w:t xml:space="preserve">        case 'Z':</w:t>
      </w:r>
    </w:p>
    <w:p w14:paraId="1B42C927" w14:textId="77777777" w:rsidR="003211B0" w:rsidRPr="00EC76D5" w:rsidRDefault="003211B0" w:rsidP="00F206C0">
      <w:pPr>
        <w:pStyle w:val="Code"/>
        <w:rPr>
          <w:highlight w:val="white"/>
        </w:rPr>
      </w:pPr>
      <w:r w:rsidRPr="00EC76D5">
        <w:rPr>
          <w:highlight w:val="white"/>
        </w:rPr>
        <w:t xml:space="preserve">          strcpy(add, "");</w:t>
      </w:r>
    </w:p>
    <w:p w14:paraId="6C2B9F7A" w14:textId="77777777" w:rsidR="003211B0" w:rsidRPr="00EC76D5" w:rsidRDefault="003211B0" w:rsidP="00F206C0">
      <w:pPr>
        <w:pStyle w:val="Code"/>
        <w:rPr>
          <w:highlight w:val="white"/>
        </w:rPr>
      </w:pPr>
      <w:r w:rsidRPr="00EC76D5">
        <w:rPr>
          <w:highlight w:val="white"/>
        </w:rPr>
        <w:t xml:space="preserve">          break;</w:t>
      </w:r>
    </w:p>
    <w:p w14:paraId="60920201" w14:textId="77777777" w:rsidR="003211B0" w:rsidRPr="00EC76D5" w:rsidRDefault="003211B0" w:rsidP="00F206C0">
      <w:pPr>
        <w:pStyle w:val="Code"/>
        <w:rPr>
          <w:highlight w:val="white"/>
        </w:rPr>
      </w:pPr>
    </w:p>
    <w:p w14:paraId="5C63D5C6" w14:textId="77777777" w:rsidR="003211B0" w:rsidRPr="00EC76D5" w:rsidRDefault="003211B0" w:rsidP="00F206C0">
      <w:pPr>
        <w:pStyle w:val="Code"/>
        <w:rPr>
          <w:highlight w:val="white"/>
        </w:rPr>
      </w:pPr>
      <w:r w:rsidRPr="00EC76D5">
        <w:rPr>
          <w:highlight w:val="white"/>
        </w:rPr>
        <w:t xml:space="preserve">        case '%':</w:t>
      </w:r>
    </w:p>
    <w:p w14:paraId="7D0CFEF8" w14:textId="77777777" w:rsidR="003211B0" w:rsidRPr="00EC76D5" w:rsidRDefault="003211B0" w:rsidP="00F206C0">
      <w:pPr>
        <w:pStyle w:val="Code"/>
        <w:rPr>
          <w:highlight w:val="white"/>
        </w:rPr>
      </w:pPr>
      <w:r w:rsidRPr="00EC76D5">
        <w:rPr>
          <w:highlight w:val="white"/>
        </w:rPr>
        <w:t xml:space="preserve">          strcpy(add, "%");</w:t>
      </w:r>
    </w:p>
    <w:p w14:paraId="769E5B77" w14:textId="77777777" w:rsidR="003211B0" w:rsidRPr="00EC76D5" w:rsidRDefault="003211B0" w:rsidP="00F206C0">
      <w:pPr>
        <w:pStyle w:val="Code"/>
        <w:rPr>
          <w:highlight w:val="white"/>
        </w:rPr>
      </w:pPr>
      <w:r w:rsidRPr="00EC76D5">
        <w:rPr>
          <w:highlight w:val="white"/>
        </w:rPr>
        <w:t xml:space="preserve">      }</w:t>
      </w:r>
    </w:p>
    <w:p w14:paraId="3427C94F" w14:textId="77777777" w:rsidR="003211B0" w:rsidRPr="00EC76D5" w:rsidRDefault="003211B0" w:rsidP="00F206C0">
      <w:pPr>
        <w:pStyle w:val="Code"/>
        <w:rPr>
          <w:highlight w:val="white"/>
        </w:rPr>
      </w:pPr>
      <w:r w:rsidRPr="00EC76D5">
        <w:rPr>
          <w:highlight w:val="white"/>
        </w:rPr>
        <w:t xml:space="preserve">    }</w:t>
      </w:r>
    </w:p>
    <w:p w14:paraId="7562B6E2" w14:textId="77777777" w:rsidR="003211B0" w:rsidRPr="00EC76D5" w:rsidRDefault="003211B0" w:rsidP="00F206C0">
      <w:pPr>
        <w:pStyle w:val="Code"/>
        <w:rPr>
          <w:highlight w:val="white"/>
        </w:rPr>
      </w:pPr>
      <w:r w:rsidRPr="00EC76D5">
        <w:rPr>
          <w:highlight w:val="white"/>
        </w:rPr>
        <w:t xml:space="preserve">    else {</w:t>
      </w:r>
    </w:p>
    <w:p w14:paraId="670EFE7A" w14:textId="77777777" w:rsidR="003211B0" w:rsidRPr="00EC76D5" w:rsidRDefault="003211B0" w:rsidP="00F206C0">
      <w:pPr>
        <w:pStyle w:val="Code"/>
        <w:rPr>
          <w:highlight w:val="white"/>
        </w:rPr>
      </w:pPr>
      <w:r w:rsidRPr="00EC76D5">
        <w:rPr>
          <w:highlight w:val="white"/>
        </w:rPr>
        <w:t xml:space="preserve">      add[0] = fmt[index];</w:t>
      </w:r>
    </w:p>
    <w:p w14:paraId="45456A42" w14:textId="77777777" w:rsidR="003211B0" w:rsidRPr="00EC76D5" w:rsidRDefault="003211B0" w:rsidP="00F206C0">
      <w:pPr>
        <w:pStyle w:val="Code"/>
        <w:rPr>
          <w:highlight w:val="white"/>
        </w:rPr>
      </w:pPr>
      <w:r w:rsidRPr="00EC76D5">
        <w:rPr>
          <w:highlight w:val="white"/>
        </w:rPr>
        <w:t xml:space="preserve">      add[1] = '\0';</w:t>
      </w:r>
    </w:p>
    <w:p w14:paraId="130A3AF3" w14:textId="77777777" w:rsidR="003211B0" w:rsidRPr="00EC76D5" w:rsidRDefault="003211B0" w:rsidP="00F206C0">
      <w:pPr>
        <w:pStyle w:val="Code"/>
        <w:rPr>
          <w:highlight w:val="white"/>
        </w:rPr>
      </w:pPr>
      <w:r w:rsidRPr="00EC76D5">
        <w:rPr>
          <w:highlight w:val="white"/>
        </w:rPr>
        <w:t xml:space="preserve">    }</w:t>
      </w:r>
    </w:p>
    <w:p w14:paraId="315EB0F4" w14:textId="77777777" w:rsidR="0067024B" w:rsidRPr="00EC76D5" w:rsidRDefault="0067024B" w:rsidP="00F206C0">
      <w:pPr>
        <w:pStyle w:val="Code"/>
        <w:rPr>
          <w:highlight w:val="white"/>
        </w:rPr>
      </w:pPr>
    </w:p>
    <w:p w14:paraId="13CD8894" w14:textId="2500F90A" w:rsidR="003211B0" w:rsidRPr="00EC76D5" w:rsidRDefault="003211B0" w:rsidP="00F206C0">
      <w:pPr>
        <w:pStyle w:val="Code"/>
        <w:rPr>
          <w:highlight w:val="white"/>
        </w:rPr>
      </w:pPr>
      <w:r w:rsidRPr="00EC76D5">
        <w:rPr>
          <w:highlight w:val="white"/>
        </w:rPr>
        <w:t xml:space="preserve">    if ((strlen(s) + strlen(add)) &lt; smax) {</w:t>
      </w:r>
    </w:p>
    <w:p w14:paraId="4EFD499E" w14:textId="77777777" w:rsidR="003211B0" w:rsidRPr="00EC76D5" w:rsidRDefault="003211B0" w:rsidP="00F206C0">
      <w:pPr>
        <w:pStyle w:val="Code"/>
        <w:rPr>
          <w:highlight w:val="white"/>
        </w:rPr>
      </w:pPr>
      <w:r w:rsidRPr="00EC76D5">
        <w:rPr>
          <w:highlight w:val="white"/>
        </w:rPr>
        <w:t xml:space="preserve">      strcat(s, add);</w:t>
      </w:r>
    </w:p>
    <w:p w14:paraId="65FE008C" w14:textId="77777777" w:rsidR="003211B0" w:rsidRPr="00EC76D5" w:rsidRDefault="003211B0" w:rsidP="00F206C0">
      <w:pPr>
        <w:pStyle w:val="Code"/>
        <w:rPr>
          <w:highlight w:val="white"/>
        </w:rPr>
      </w:pPr>
      <w:r w:rsidRPr="00EC76D5">
        <w:rPr>
          <w:highlight w:val="white"/>
        </w:rPr>
        <w:t xml:space="preserve">    }</w:t>
      </w:r>
    </w:p>
    <w:p w14:paraId="5C67E601" w14:textId="77777777" w:rsidR="003211B0" w:rsidRPr="00EC76D5" w:rsidRDefault="003211B0" w:rsidP="00F206C0">
      <w:pPr>
        <w:pStyle w:val="Code"/>
        <w:rPr>
          <w:highlight w:val="white"/>
        </w:rPr>
      </w:pPr>
      <w:r w:rsidRPr="00EC76D5">
        <w:rPr>
          <w:highlight w:val="white"/>
        </w:rPr>
        <w:t xml:space="preserve">    else {</w:t>
      </w:r>
    </w:p>
    <w:p w14:paraId="3D794129" w14:textId="77777777" w:rsidR="003211B0" w:rsidRPr="00EC76D5" w:rsidRDefault="003211B0" w:rsidP="00F206C0">
      <w:pPr>
        <w:pStyle w:val="Code"/>
        <w:rPr>
          <w:highlight w:val="white"/>
        </w:rPr>
      </w:pPr>
      <w:r w:rsidRPr="00EC76D5">
        <w:rPr>
          <w:highlight w:val="white"/>
        </w:rPr>
        <w:t xml:space="preserve">      break;</w:t>
      </w:r>
    </w:p>
    <w:p w14:paraId="6FC599EF" w14:textId="77777777" w:rsidR="003211B0" w:rsidRPr="00EC76D5" w:rsidRDefault="003211B0" w:rsidP="00F206C0">
      <w:pPr>
        <w:pStyle w:val="Code"/>
        <w:rPr>
          <w:highlight w:val="white"/>
        </w:rPr>
      </w:pPr>
      <w:r w:rsidRPr="00EC76D5">
        <w:rPr>
          <w:highlight w:val="white"/>
        </w:rPr>
        <w:t xml:space="preserve">    }</w:t>
      </w:r>
    </w:p>
    <w:p w14:paraId="0AAF5013" w14:textId="77777777" w:rsidR="003211B0" w:rsidRPr="00EC76D5" w:rsidRDefault="003211B0" w:rsidP="00F206C0">
      <w:pPr>
        <w:pStyle w:val="Code"/>
        <w:rPr>
          <w:highlight w:val="white"/>
        </w:rPr>
      </w:pPr>
      <w:r w:rsidRPr="00EC76D5">
        <w:rPr>
          <w:highlight w:val="white"/>
        </w:rPr>
        <w:t xml:space="preserve">  }</w:t>
      </w:r>
    </w:p>
    <w:p w14:paraId="029FB243" w14:textId="77777777" w:rsidR="003211B0" w:rsidRPr="00EC76D5" w:rsidRDefault="003211B0" w:rsidP="00F206C0">
      <w:pPr>
        <w:pStyle w:val="Code"/>
        <w:rPr>
          <w:highlight w:val="white"/>
        </w:rPr>
      </w:pPr>
    </w:p>
    <w:p w14:paraId="43866126" w14:textId="77777777" w:rsidR="003211B0" w:rsidRPr="00EC76D5" w:rsidRDefault="003211B0" w:rsidP="00F206C0">
      <w:pPr>
        <w:pStyle w:val="Code"/>
        <w:rPr>
          <w:highlight w:val="white"/>
        </w:rPr>
      </w:pPr>
      <w:r w:rsidRPr="00EC76D5">
        <w:rPr>
          <w:highlight w:val="white"/>
        </w:rPr>
        <w:t xml:space="preserve">  return strlen(s);</w:t>
      </w:r>
    </w:p>
    <w:p w14:paraId="7DC26C7E" w14:textId="1549BA1D" w:rsidR="003211B0" w:rsidRPr="00EC76D5" w:rsidRDefault="003211B0" w:rsidP="00F206C0">
      <w:pPr>
        <w:pStyle w:val="Code"/>
      </w:pPr>
      <w:r w:rsidRPr="00EC76D5">
        <w:rPr>
          <w:highlight w:val="white"/>
        </w:rPr>
        <w:lastRenderedPageBreak/>
        <w:t>}</w:t>
      </w:r>
    </w:p>
    <w:p w14:paraId="091577D2" w14:textId="77777777" w:rsidR="005B1C6D" w:rsidRPr="00EC76D5" w:rsidRDefault="005B1C6D" w:rsidP="005B1C6D">
      <w:pPr>
        <w:pStyle w:val="Rubrik1"/>
      </w:pPr>
      <w:bookmarkStart w:id="539" w:name="_Toc49764301"/>
      <w:bookmarkStart w:id="540" w:name="_Ref417644950"/>
      <w:bookmarkStart w:id="541" w:name="_Toc49764471"/>
      <w:r w:rsidRPr="00EC76D5">
        <w:lastRenderedPageBreak/>
        <w:t>The Preprocessor</w:t>
      </w:r>
      <w:bookmarkEnd w:id="539"/>
    </w:p>
    <w:p w14:paraId="17A25FF3" w14:textId="77777777" w:rsidR="005B1C6D" w:rsidRPr="00EC76D5" w:rsidRDefault="005B1C6D" w:rsidP="005B1C6D">
      <w:r w:rsidRPr="00EC76D5">
        <w:t>Basically, the preprocessor is made up of two parts, where the first part is a scanner and a parser and the second part takes care of comments, string, and characters as well as handling macros and conditional programming.</w:t>
      </w:r>
    </w:p>
    <w:p w14:paraId="4B47AAA5" w14:textId="77777777" w:rsidR="005B1C6D" w:rsidRPr="00EC76D5" w:rsidRDefault="005B1C6D" w:rsidP="005B1C6D">
      <w:pPr>
        <w:pStyle w:val="Rubrik2"/>
      </w:pPr>
      <w:bookmarkStart w:id="542" w:name="_Ref418256130"/>
      <w:bookmarkStart w:id="543" w:name="_Toc49764302"/>
      <w:r w:rsidRPr="00EC76D5">
        <w:t>The Expression Parser</w:t>
      </w:r>
      <w:bookmarkEnd w:id="542"/>
      <w:bookmarkEnd w:id="543"/>
    </w:p>
    <w:p w14:paraId="176A4CB8" w14:textId="77777777" w:rsidR="005B1C6D" w:rsidRPr="00EC76D5" w:rsidRDefault="005B1C6D" w:rsidP="005B1C6D">
      <w:pPr>
        <w:pStyle w:val="Rubrik3"/>
      </w:pPr>
      <w:bookmarkStart w:id="544" w:name="_Toc49764303"/>
      <w:r w:rsidRPr="00EC76D5">
        <w:t>The Grammar</w:t>
      </w:r>
      <w:bookmarkEnd w:id="544"/>
    </w:p>
    <w:p w14:paraId="640DDAFA" w14:textId="62B8FFC4" w:rsidR="005B1C6D" w:rsidRPr="00EC76D5" w:rsidRDefault="005B1C6D" w:rsidP="005B1C6D">
      <w:r w:rsidRPr="00EC76D5">
        <w:t>Before we consider the preprocessor itself, we need to find a way to decide the whether the expressions given in the #</w:t>
      </w:r>
      <w:r w:rsidRPr="00EC76D5">
        <w:rPr>
          <w:rStyle w:val="CodeInText"/>
        </w:rPr>
        <w:t>if</w:t>
      </w:r>
      <w:r w:rsidRPr="00EC76D5">
        <w:t xml:space="preserve"> or #</w:t>
      </w:r>
      <w:r w:rsidRPr="00EC76D5">
        <w:rPr>
          <w:rStyle w:val="CodeInText"/>
        </w:rPr>
        <w:t>elif</w:t>
      </w:r>
      <w:r w:rsidRPr="00EC76D5">
        <w:t xml:space="preserve"> directives equals zero. To do so, we need a parser and a scanner, and we use </w:t>
      </w:r>
      <w:r>
        <w:t>GPLEX</w:t>
      </w:r>
      <w:r w:rsidRPr="00EC76D5">
        <w:t xml:space="preserve"> and </w:t>
      </w:r>
      <w:r>
        <w:t>GPPG</w:t>
      </w:r>
      <w:r w:rsidRPr="00EC76D5">
        <w:t xml:space="preserve"> from Chapter </w:t>
      </w:r>
      <w:r w:rsidRPr="00EC76D5">
        <w:fldChar w:fldCharType="begin"/>
      </w:r>
      <w:r w:rsidRPr="00EC76D5">
        <w:instrText xml:space="preserve"> REF _Ref418184656 \r \h </w:instrText>
      </w:r>
      <w:r w:rsidRPr="00EC76D5">
        <w:fldChar w:fldCharType="separate"/>
      </w:r>
      <w:r w:rsidR="006F26B2">
        <w:t>19</w:t>
      </w:r>
      <w:r w:rsidRPr="00EC76D5">
        <w:fldChar w:fldCharType="end"/>
      </w:r>
      <w:r w:rsidRPr="00EC76D5">
        <w:t>. The grammar of an expression follows below.</w:t>
      </w:r>
    </w:p>
    <w:p w14:paraId="02968224" w14:textId="77777777" w:rsidR="005B1C6D" w:rsidRPr="00EC76D5" w:rsidRDefault="005B1C6D" w:rsidP="005B1C6D">
      <w:pPr>
        <w:pStyle w:val="Code"/>
      </w:pPr>
      <w:r w:rsidRPr="00EC76D5">
        <w:t>expression ::=</w:t>
      </w:r>
    </w:p>
    <w:p w14:paraId="630B3FF8" w14:textId="77777777" w:rsidR="005B1C6D" w:rsidRPr="00EC76D5" w:rsidRDefault="005B1C6D" w:rsidP="005B1C6D">
      <w:pPr>
        <w:pStyle w:val="Code"/>
      </w:pPr>
      <w:r w:rsidRPr="00EC76D5">
        <w:t xml:space="preserve">    logical_or_expression</w:t>
      </w:r>
    </w:p>
    <w:p w14:paraId="41A20355" w14:textId="77777777" w:rsidR="005B1C6D" w:rsidRPr="00EC76D5" w:rsidRDefault="005B1C6D" w:rsidP="005B1C6D">
      <w:pPr>
        <w:pStyle w:val="Code"/>
      </w:pPr>
      <w:r w:rsidRPr="00EC76D5">
        <w:t xml:space="preserve">  | logical_or_expression </w:t>
      </w:r>
      <w:r w:rsidRPr="00EC76D5">
        <w:rPr>
          <w:b/>
        </w:rPr>
        <w:t>?</w:t>
      </w:r>
      <w:r w:rsidRPr="00EC76D5">
        <w:t xml:space="preserve"> expression </w:t>
      </w:r>
      <w:r w:rsidRPr="00EC76D5">
        <w:rPr>
          <w:b/>
        </w:rPr>
        <w:t>:</w:t>
      </w:r>
      <w:r w:rsidRPr="00EC76D5">
        <w:t xml:space="preserve"> expression</w:t>
      </w:r>
    </w:p>
    <w:p w14:paraId="7F66B67B" w14:textId="77777777" w:rsidR="005B1C6D" w:rsidRPr="00EC76D5" w:rsidRDefault="005B1C6D" w:rsidP="005B1C6D">
      <w:pPr>
        <w:pStyle w:val="Code"/>
      </w:pPr>
    </w:p>
    <w:p w14:paraId="22738E63" w14:textId="77777777" w:rsidR="005B1C6D" w:rsidRPr="00EC76D5" w:rsidRDefault="005B1C6D" w:rsidP="005B1C6D">
      <w:pPr>
        <w:pStyle w:val="Code"/>
      </w:pPr>
      <w:r w:rsidRPr="00EC76D5">
        <w:t>logical_or_expression ::=</w:t>
      </w:r>
    </w:p>
    <w:p w14:paraId="462A2FA0" w14:textId="77777777" w:rsidR="005B1C6D" w:rsidRPr="00EC76D5" w:rsidRDefault="005B1C6D" w:rsidP="005B1C6D">
      <w:pPr>
        <w:pStyle w:val="Code"/>
      </w:pPr>
      <w:r w:rsidRPr="00EC76D5">
        <w:t xml:space="preserve">    logical_and_expression</w:t>
      </w:r>
    </w:p>
    <w:p w14:paraId="5B71E7C9" w14:textId="77777777" w:rsidR="005B1C6D" w:rsidRPr="00EC76D5" w:rsidRDefault="005B1C6D" w:rsidP="005B1C6D">
      <w:pPr>
        <w:pStyle w:val="Code"/>
      </w:pPr>
      <w:r w:rsidRPr="00EC76D5">
        <w:t xml:space="preserve">  | logical_or_expression </w:t>
      </w:r>
      <w:r w:rsidRPr="00EC76D5">
        <w:rPr>
          <w:b/>
        </w:rPr>
        <w:t>||</w:t>
      </w:r>
      <w:r w:rsidRPr="00EC76D5">
        <w:t xml:space="preserve"> logical_and_expression</w:t>
      </w:r>
    </w:p>
    <w:p w14:paraId="3BD601FB" w14:textId="77777777" w:rsidR="005B1C6D" w:rsidRPr="00EC76D5" w:rsidRDefault="005B1C6D" w:rsidP="005B1C6D">
      <w:pPr>
        <w:pStyle w:val="Code"/>
      </w:pPr>
    </w:p>
    <w:p w14:paraId="1C16CC9B" w14:textId="77777777" w:rsidR="005B1C6D" w:rsidRPr="00EC76D5" w:rsidRDefault="005B1C6D" w:rsidP="005B1C6D">
      <w:pPr>
        <w:pStyle w:val="Code"/>
      </w:pPr>
      <w:r w:rsidRPr="00EC76D5">
        <w:t>logical_and_expression ::=</w:t>
      </w:r>
    </w:p>
    <w:p w14:paraId="31B428A8" w14:textId="77777777" w:rsidR="005B1C6D" w:rsidRPr="00EC76D5" w:rsidRDefault="005B1C6D" w:rsidP="005B1C6D">
      <w:pPr>
        <w:pStyle w:val="Code"/>
      </w:pPr>
      <w:r w:rsidRPr="00EC76D5">
        <w:t xml:space="preserve">    </w:t>
      </w:r>
      <w:r>
        <w:t>BITWISE_OR</w:t>
      </w:r>
      <w:r w:rsidRPr="00EC76D5">
        <w:t>_expression</w:t>
      </w:r>
    </w:p>
    <w:p w14:paraId="67888068" w14:textId="77777777" w:rsidR="005B1C6D" w:rsidRPr="00EC76D5" w:rsidRDefault="005B1C6D" w:rsidP="005B1C6D">
      <w:pPr>
        <w:pStyle w:val="Code"/>
      </w:pPr>
      <w:r w:rsidRPr="00EC76D5">
        <w:t xml:space="preserve">  | bitwise_and_expression </w:t>
      </w:r>
      <w:r w:rsidRPr="00EC76D5">
        <w:rPr>
          <w:b/>
        </w:rPr>
        <w:t>&amp;&amp;</w:t>
      </w:r>
      <w:r w:rsidRPr="00EC76D5">
        <w:t xml:space="preserve"> </w:t>
      </w:r>
      <w:r>
        <w:t>BITWISE_OR</w:t>
      </w:r>
      <w:r w:rsidRPr="00EC76D5">
        <w:t>_expression</w:t>
      </w:r>
    </w:p>
    <w:p w14:paraId="7AB30BA4" w14:textId="77777777" w:rsidR="005B1C6D" w:rsidRPr="00EC76D5" w:rsidRDefault="005B1C6D" w:rsidP="005B1C6D">
      <w:pPr>
        <w:pStyle w:val="Code"/>
      </w:pPr>
    </w:p>
    <w:p w14:paraId="41D28811" w14:textId="77777777" w:rsidR="005B1C6D" w:rsidRPr="00EC76D5" w:rsidRDefault="005B1C6D" w:rsidP="005B1C6D">
      <w:pPr>
        <w:pStyle w:val="Code"/>
      </w:pPr>
      <w:r>
        <w:t>BITWISE_OR</w:t>
      </w:r>
      <w:r w:rsidRPr="00EC76D5">
        <w:t>_expression ::=</w:t>
      </w:r>
    </w:p>
    <w:p w14:paraId="44BAC6D2" w14:textId="77777777" w:rsidR="005B1C6D" w:rsidRPr="00EC76D5" w:rsidRDefault="005B1C6D" w:rsidP="005B1C6D">
      <w:pPr>
        <w:pStyle w:val="Code"/>
      </w:pPr>
      <w:r w:rsidRPr="00EC76D5">
        <w:t xml:space="preserve">    bitwise_xor_expression</w:t>
      </w:r>
    </w:p>
    <w:p w14:paraId="4C6A4D8A" w14:textId="77777777" w:rsidR="005B1C6D" w:rsidRPr="00EC76D5" w:rsidRDefault="005B1C6D" w:rsidP="005B1C6D">
      <w:pPr>
        <w:pStyle w:val="Code"/>
      </w:pPr>
      <w:r w:rsidRPr="00EC76D5">
        <w:t xml:space="preserve">  | </w:t>
      </w:r>
      <w:r>
        <w:t>BITWISE_OR</w:t>
      </w:r>
      <w:r w:rsidRPr="00EC76D5">
        <w:t xml:space="preserve">_expression </w:t>
      </w:r>
      <w:r w:rsidRPr="00EC76D5">
        <w:rPr>
          <w:b/>
        </w:rPr>
        <w:t>|</w:t>
      </w:r>
      <w:r w:rsidRPr="00EC76D5">
        <w:t xml:space="preserve"> bitwise_xor_expression</w:t>
      </w:r>
    </w:p>
    <w:p w14:paraId="252D8C83" w14:textId="77777777" w:rsidR="005B1C6D" w:rsidRPr="00EC76D5" w:rsidRDefault="005B1C6D" w:rsidP="005B1C6D">
      <w:pPr>
        <w:pStyle w:val="Code"/>
      </w:pPr>
    </w:p>
    <w:p w14:paraId="5F744E36" w14:textId="77777777" w:rsidR="005B1C6D" w:rsidRPr="00EC76D5" w:rsidRDefault="005B1C6D" w:rsidP="005B1C6D">
      <w:pPr>
        <w:pStyle w:val="Code"/>
      </w:pPr>
      <w:r w:rsidRPr="00EC76D5">
        <w:t>bitwise_xor_expression ::=</w:t>
      </w:r>
    </w:p>
    <w:p w14:paraId="0BE9588B" w14:textId="77777777" w:rsidR="005B1C6D" w:rsidRPr="00EC76D5" w:rsidRDefault="005B1C6D" w:rsidP="005B1C6D">
      <w:pPr>
        <w:pStyle w:val="Code"/>
      </w:pPr>
      <w:r w:rsidRPr="00EC76D5">
        <w:t xml:space="preserve">    bitwise_and_expression</w:t>
      </w:r>
    </w:p>
    <w:p w14:paraId="11F687B1" w14:textId="77777777" w:rsidR="005B1C6D" w:rsidRPr="00EC76D5" w:rsidRDefault="005B1C6D" w:rsidP="005B1C6D">
      <w:pPr>
        <w:pStyle w:val="Code"/>
      </w:pPr>
      <w:r w:rsidRPr="00EC76D5">
        <w:t xml:space="preserve">  | bitwise_xor_expression </w:t>
      </w:r>
      <w:r w:rsidRPr="00EC76D5">
        <w:rPr>
          <w:b/>
        </w:rPr>
        <w:t>^</w:t>
      </w:r>
      <w:r w:rsidRPr="00EC76D5">
        <w:t xml:space="preserve"> bitwise_and_expression</w:t>
      </w:r>
    </w:p>
    <w:p w14:paraId="39C057CF" w14:textId="77777777" w:rsidR="005B1C6D" w:rsidRPr="00EC76D5" w:rsidRDefault="005B1C6D" w:rsidP="005B1C6D">
      <w:pPr>
        <w:pStyle w:val="Code"/>
      </w:pPr>
    </w:p>
    <w:p w14:paraId="22F5771E" w14:textId="77777777" w:rsidR="005B1C6D" w:rsidRPr="00EC76D5" w:rsidRDefault="005B1C6D" w:rsidP="005B1C6D">
      <w:pPr>
        <w:pStyle w:val="Code"/>
      </w:pPr>
      <w:r w:rsidRPr="00EC76D5">
        <w:t>bitwise_and_expression ::=</w:t>
      </w:r>
    </w:p>
    <w:p w14:paraId="3DE78859" w14:textId="77777777" w:rsidR="005B1C6D" w:rsidRPr="00EC76D5" w:rsidRDefault="005B1C6D" w:rsidP="005B1C6D">
      <w:pPr>
        <w:pStyle w:val="Code"/>
      </w:pPr>
      <w:r w:rsidRPr="00EC76D5">
        <w:t xml:space="preserve">    equality_expression</w:t>
      </w:r>
    </w:p>
    <w:p w14:paraId="76669EFD" w14:textId="77777777" w:rsidR="005B1C6D" w:rsidRPr="00EC76D5" w:rsidRDefault="005B1C6D" w:rsidP="005B1C6D">
      <w:pPr>
        <w:pStyle w:val="Code"/>
      </w:pPr>
      <w:r w:rsidRPr="00EC76D5">
        <w:t xml:space="preserve">  | bitwise_and_expression </w:t>
      </w:r>
      <w:r w:rsidRPr="00EC76D5">
        <w:rPr>
          <w:b/>
        </w:rPr>
        <w:t>&amp;</w:t>
      </w:r>
      <w:r w:rsidRPr="00EC76D5">
        <w:t xml:space="preserve"> equality_expression</w:t>
      </w:r>
    </w:p>
    <w:p w14:paraId="59EE35E3" w14:textId="77777777" w:rsidR="005B1C6D" w:rsidRPr="00EC76D5" w:rsidRDefault="005B1C6D" w:rsidP="005B1C6D">
      <w:pPr>
        <w:pStyle w:val="Code"/>
      </w:pPr>
    </w:p>
    <w:p w14:paraId="2296278C" w14:textId="77777777" w:rsidR="005B1C6D" w:rsidRPr="00EC76D5" w:rsidRDefault="005B1C6D" w:rsidP="005B1C6D">
      <w:pPr>
        <w:pStyle w:val="Code"/>
      </w:pPr>
      <w:r w:rsidRPr="00EC76D5">
        <w:t>equality_expression ::=</w:t>
      </w:r>
    </w:p>
    <w:p w14:paraId="7577F6C7" w14:textId="77777777" w:rsidR="005B1C6D" w:rsidRPr="00EC76D5" w:rsidRDefault="005B1C6D" w:rsidP="005B1C6D">
      <w:pPr>
        <w:pStyle w:val="Code"/>
      </w:pPr>
      <w:r w:rsidRPr="00EC76D5">
        <w:t xml:space="preserve">    relation_expression</w:t>
      </w:r>
    </w:p>
    <w:p w14:paraId="16433718"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 </w:t>
      </w:r>
    </w:p>
    <w:p w14:paraId="2BA53E81" w14:textId="77777777" w:rsidR="005B1C6D" w:rsidRPr="00EC76D5" w:rsidRDefault="005B1C6D" w:rsidP="005B1C6D">
      <w:pPr>
        <w:pStyle w:val="Code"/>
      </w:pPr>
      <w:r w:rsidRPr="00EC76D5">
        <w:t xml:space="preserve">  | equality_expression </w:t>
      </w:r>
      <w:r w:rsidRPr="00EC76D5">
        <w:rPr>
          <w:b/>
        </w:rPr>
        <w:t>!=</w:t>
      </w:r>
      <w:r w:rsidRPr="00EC76D5">
        <w:t xml:space="preserve"> relation_expression</w:t>
      </w:r>
    </w:p>
    <w:p w14:paraId="7D5BA9D6" w14:textId="77777777" w:rsidR="005B1C6D" w:rsidRPr="00EC76D5" w:rsidRDefault="005B1C6D" w:rsidP="005B1C6D">
      <w:pPr>
        <w:pStyle w:val="Code"/>
      </w:pPr>
    </w:p>
    <w:p w14:paraId="408F61D1" w14:textId="77777777" w:rsidR="005B1C6D" w:rsidRPr="00EC76D5" w:rsidRDefault="005B1C6D" w:rsidP="005B1C6D">
      <w:pPr>
        <w:pStyle w:val="Code"/>
      </w:pPr>
      <w:r w:rsidRPr="00EC76D5">
        <w:t>relation_expression ::=</w:t>
      </w:r>
    </w:p>
    <w:p w14:paraId="57A85821" w14:textId="77777777" w:rsidR="005B1C6D" w:rsidRPr="00EC76D5" w:rsidRDefault="005B1C6D" w:rsidP="005B1C6D">
      <w:pPr>
        <w:pStyle w:val="Code"/>
      </w:pPr>
      <w:r w:rsidRPr="00EC76D5">
        <w:t xml:space="preserve">    shift_expression</w:t>
      </w:r>
    </w:p>
    <w:p w14:paraId="7049D595"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5B93AF09" w14:textId="77777777" w:rsidR="005B1C6D" w:rsidRPr="00EC76D5" w:rsidRDefault="005B1C6D" w:rsidP="005B1C6D">
      <w:pPr>
        <w:pStyle w:val="Code"/>
      </w:pPr>
      <w:r w:rsidRPr="00EC76D5">
        <w:t xml:space="preserve">  | relation_expression </w:t>
      </w:r>
      <w:r w:rsidRPr="00EC76D5">
        <w:rPr>
          <w:b/>
        </w:rPr>
        <w:t>&lt;=</w:t>
      </w:r>
      <w:r w:rsidRPr="00EC76D5">
        <w:t xml:space="preserve"> shift_expression </w:t>
      </w:r>
    </w:p>
    <w:p w14:paraId="4BAEDA7D"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 </w:t>
      </w:r>
    </w:p>
    <w:p w14:paraId="0E00CEAC" w14:textId="77777777" w:rsidR="005B1C6D" w:rsidRPr="00EC76D5" w:rsidRDefault="005B1C6D" w:rsidP="005B1C6D">
      <w:pPr>
        <w:pStyle w:val="Code"/>
      </w:pPr>
      <w:r w:rsidRPr="00EC76D5">
        <w:t xml:space="preserve">  | relation_expression </w:t>
      </w:r>
      <w:r w:rsidRPr="00EC76D5">
        <w:rPr>
          <w:b/>
        </w:rPr>
        <w:t>&gt;=</w:t>
      </w:r>
      <w:r w:rsidRPr="00EC76D5">
        <w:t xml:space="preserve"> shift_expression</w:t>
      </w:r>
    </w:p>
    <w:p w14:paraId="5005471E" w14:textId="77777777" w:rsidR="005B1C6D" w:rsidRPr="00EC76D5" w:rsidRDefault="005B1C6D" w:rsidP="005B1C6D">
      <w:pPr>
        <w:pStyle w:val="Code"/>
      </w:pPr>
    </w:p>
    <w:p w14:paraId="7586314C" w14:textId="77777777" w:rsidR="005B1C6D" w:rsidRPr="00EC76D5" w:rsidRDefault="005B1C6D" w:rsidP="005B1C6D">
      <w:pPr>
        <w:pStyle w:val="Code"/>
      </w:pPr>
      <w:r w:rsidRPr="00EC76D5">
        <w:t>shift_expression ::=</w:t>
      </w:r>
    </w:p>
    <w:p w14:paraId="381E23ED" w14:textId="77777777" w:rsidR="005B1C6D" w:rsidRPr="00EC76D5" w:rsidRDefault="005B1C6D" w:rsidP="005B1C6D">
      <w:pPr>
        <w:pStyle w:val="Code"/>
      </w:pPr>
      <w:r w:rsidRPr="00EC76D5">
        <w:t xml:space="preserve">    add_expression</w:t>
      </w:r>
    </w:p>
    <w:p w14:paraId="7755038D" w14:textId="77777777" w:rsidR="005B1C6D" w:rsidRPr="00EC76D5" w:rsidRDefault="005B1C6D" w:rsidP="005B1C6D">
      <w:pPr>
        <w:pStyle w:val="Code"/>
      </w:pPr>
      <w:r w:rsidRPr="00EC76D5">
        <w:t xml:space="preserve">  | shift_expression </w:t>
      </w:r>
      <w:r w:rsidRPr="00EC76D5">
        <w:rPr>
          <w:b/>
        </w:rPr>
        <w:t>&lt;&lt;</w:t>
      </w:r>
      <w:r w:rsidRPr="00EC76D5">
        <w:t xml:space="preserve"> add_expression</w:t>
      </w:r>
    </w:p>
    <w:p w14:paraId="13762ADE" w14:textId="77777777" w:rsidR="005B1C6D" w:rsidRPr="00EC76D5" w:rsidRDefault="005B1C6D" w:rsidP="005B1C6D">
      <w:pPr>
        <w:pStyle w:val="Code"/>
      </w:pPr>
      <w:r w:rsidRPr="00EC76D5">
        <w:t xml:space="preserve">  | shift_expression </w:t>
      </w:r>
      <w:r w:rsidRPr="00EC76D5">
        <w:rPr>
          <w:b/>
        </w:rPr>
        <w:t>&gt;&gt;</w:t>
      </w:r>
      <w:r w:rsidRPr="00EC76D5">
        <w:t xml:space="preserve"> add_expression</w:t>
      </w:r>
    </w:p>
    <w:p w14:paraId="375736D4" w14:textId="77777777" w:rsidR="005B1C6D" w:rsidRPr="00EC76D5" w:rsidRDefault="005B1C6D" w:rsidP="005B1C6D">
      <w:pPr>
        <w:pStyle w:val="Code"/>
      </w:pPr>
    </w:p>
    <w:p w14:paraId="27DF34FD" w14:textId="77777777" w:rsidR="005B1C6D" w:rsidRPr="00EC76D5" w:rsidRDefault="005B1C6D" w:rsidP="005B1C6D">
      <w:pPr>
        <w:pStyle w:val="Code"/>
      </w:pPr>
      <w:r w:rsidRPr="00EC76D5">
        <w:t>add_expression ::=</w:t>
      </w:r>
    </w:p>
    <w:p w14:paraId="39009CCF" w14:textId="77777777" w:rsidR="005B1C6D" w:rsidRPr="00EC76D5" w:rsidRDefault="005B1C6D" w:rsidP="005B1C6D">
      <w:pPr>
        <w:pStyle w:val="Code"/>
      </w:pPr>
      <w:r w:rsidRPr="00EC76D5">
        <w:t xml:space="preserve">    multiply_expression</w:t>
      </w:r>
    </w:p>
    <w:p w14:paraId="678C954D" w14:textId="77777777" w:rsidR="005B1C6D" w:rsidRPr="00EC76D5" w:rsidRDefault="005B1C6D" w:rsidP="005B1C6D">
      <w:pPr>
        <w:pStyle w:val="Code"/>
      </w:pPr>
      <w:r w:rsidRPr="00EC76D5">
        <w:t xml:space="preserve">  | add_expression </w:t>
      </w:r>
      <w:r w:rsidRPr="00EC76D5">
        <w:rPr>
          <w:b/>
        </w:rPr>
        <w:t>+</w:t>
      </w:r>
      <w:r w:rsidRPr="00EC76D5">
        <w:t xml:space="preserve"> multiply_expression </w:t>
      </w:r>
    </w:p>
    <w:p w14:paraId="17489E97" w14:textId="77777777" w:rsidR="005B1C6D" w:rsidRPr="00EC76D5" w:rsidRDefault="005B1C6D" w:rsidP="005B1C6D">
      <w:pPr>
        <w:pStyle w:val="Code"/>
      </w:pPr>
      <w:r w:rsidRPr="00EC76D5">
        <w:t xml:space="preserve">  | add_expression </w:t>
      </w:r>
      <w:r w:rsidRPr="00EC76D5">
        <w:rPr>
          <w:b/>
        </w:rPr>
        <w:t>-</w:t>
      </w:r>
      <w:r w:rsidRPr="00EC76D5">
        <w:t xml:space="preserve"> multiply_expression</w:t>
      </w:r>
    </w:p>
    <w:p w14:paraId="57F8C4BF" w14:textId="77777777" w:rsidR="005B1C6D" w:rsidRPr="00EC76D5" w:rsidRDefault="005B1C6D" w:rsidP="005B1C6D">
      <w:pPr>
        <w:pStyle w:val="Code"/>
      </w:pPr>
    </w:p>
    <w:p w14:paraId="7DA0AE92" w14:textId="77777777" w:rsidR="005B1C6D" w:rsidRPr="00EC76D5" w:rsidRDefault="005B1C6D" w:rsidP="005B1C6D">
      <w:pPr>
        <w:pStyle w:val="Code"/>
      </w:pPr>
      <w:r w:rsidRPr="00EC76D5">
        <w:t>multiply_expression ::=</w:t>
      </w:r>
    </w:p>
    <w:p w14:paraId="1856196B" w14:textId="77777777" w:rsidR="005B1C6D" w:rsidRPr="00EC76D5" w:rsidRDefault="005B1C6D" w:rsidP="005B1C6D">
      <w:pPr>
        <w:pStyle w:val="Code"/>
      </w:pPr>
      <w:r w:rsidRPr="00EC76D5">
        <w:t xml:space="preserve">    prefix_expression</w:t>
      </w:r>
    </w:p>
    <w:p w14:paraId="3A19D37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BD19163"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 </w:t>
      </w:r>
    </w:p>
    <w:p w14:paraId="01C335B2" w14:textId="77777777" w:rsidR="005B1C6D" w:rsidRPr="00EC76D5" w:rsidRDefault="005B1C6D" w:rsidP="005B1C6D">
      <w:pPr>
        <w:pStyle w:val="Code"/>
      </w:pPr>
      <w:r w:rsidRPr="00EC76D5">
        <w:t xml:space="preserve">  | multiply_expression </w:t>
      </w:r>
      <w:r w:rsidRPr="00EC76D5">
        <w:rPr>
          <w:b/>
        </w:rPr>
        <w:t>%</w:t>
      </w:r>
      <w:r w:rsidRPr="00EC76D5">
        <w:t xml:space="preserve"> prefix_expression</w:t>
      </w:r>
    </w:p>
    <w:p w14:paraId="38EFA004" w14:textId="77777777" w:rsidR="005B1C6D" w:rsidRPr="00EC76D5" w:rsidRDefault="005B1C6D" w:rsidP="005B1C6D">
      <w:pPr>
        <w:pStyle w:val="Code"/>
      </w:pPr>
    </w:p>
    <w:p w14:paraId="5BDA95B1" w14:textId="77777777" w:rsidR="005B1C6D" w:rsidRPr="00EC76D5" w:rsidRDefault="005B1C6D" w:rsidP="005B1C6D">
      <w:pPr>
        <w:pStyle w:val="Code"/>
      </w:pPr>
      <w:r w:rsidRPr="00EC76D5">
        <w:t>prefix_expression ::=</w:t>
      </w:r>
    </w:p>
    <w:p w14:paraId="6BAD88C8" w14:textId="77777777" w:rsidR="005B1C6D" w:rsidRPr="00EC76D5" w:rsidRDefault="005B1C6D" w:rsidP="005B1C6D">
      <w:pPr>
        <w:pStyle w:val="Code"/>
      </w:pPr>
      <w:r w:rsidRPr="00EC76D5">
        <w:t xml:space="preserve">    primary_expression</w:t>
      </w:r>
    </w:p>
    <w:p w14:paraId="7B65468E"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7750B6FC"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6E88D60F"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1288E8AD" w14:textId="77777777" w:rsidR="005B1C6D" w:rsidRPr="00EC76D5" w:rsidRDefault="005B1C6D" w:rsidP="005B1C6D">
      <w:pPr>
        <w:pStyle w:val="Code"/>
      </w:pPr>
      <w:r w:rsidRPr="00EC76D5">
        <w:t xml:space="preserve">  | </w:t>
      </w:r>
      <w:r w:rsidRPr="00EC76D5">
        <w:rPr>
          <w:b/>
        </w:rPr>
        <w:t>!</w:t>
      </w:r>
      <w:r w:rsidRPr="00EC76D5">
        <w:t xml:space="preserve"> prefix_expression</w:t>
      </w:r>
    </w:p>
    <w:p w14:paraId="2952E5A1" w14:textId="77777777" w:rsidR="005B1C6D" w:rsidRPr="00EC76D5" w:rsidRDefault="005B1C6D" w:rsidP="005B1C6D">
      <w:pPr>
        <w:pStyle w:val="Code"/>
      </w:pPr>
    </w:p>
    <w:p w14:paraId="6C400E7A" w14:textId="77777777" w:rsidR="005B1C6D" w:rsidRPr="00EC76D5" w:rsidRDefault="005B1C6D" w:rsidP="005B1C6D">
      <w:pPr>
        <w:pStyle w:val="Code"/>
      </w:pPr>
      <w:r w:rsidRPr="00EC76D5">
        <w:t>primary_expression ::=</w:t>
      </w:r>
    </w:p>
    <w:p w14:paraId="707858FA" w14:textId="77777777" w:rsidR="005B1C6D" w:rsidRPr="00EC76D5" w:rsidRDefault="005B1C6D" w:rsidP="005B1C6D">
      <w:pPr>
        <w:pStyle w:val="Code"/>
        <w:rPr>
          <w:b/>
        </w:rPr>
      </w:pPr>
      <w:r w:rsidRPr="00EC76D5">
        <w:t xml:space="preserve">    </w:t>
      </w:r>
      <w:r w:rsidRPr="00EC76D5">
        <w:rPr>
          <w:b/>
        </w:rPr>
        <w:t xml:space="preserve">identifier </w:t>
      </w:r>
    </w:p>
    <w:p w14:paraId="53FA55FF" w14:textId="77777777" w:rsidR="005B1C6D" w:rsidRPr="00EC76D5" w:rsidRDefault="005B1C6D" w:rsidP="005B1C6D">
      <w:pPr>
        <w:pStyle w:val="Code"/>
      </w:pPr>
      <w:r w:rsidRPr="00EC76D5">
        <w:t xml:space="preserve">  | </w:t>
      </w:r>
      <w:r w:rsidRPr="00EC76D5">
        <w:rPr>
          <w:b/>
        </w:rPr>
        <w:t>value</w:t>
      </w:r>
    </w:p>
    <w:p w14:paraId="45C1F61F"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identifier</w:t>
      </w:r>
    </w:p>
    <w:p w14:paraId="3D0BDEF9" w14:textId="77777777" w:rsidR="005B1C6D" w:rsidRPr="00EC76D5" w:rsidRDefault="005B1C6D" w:rsidP="005B1C6D">
      <w:pPr>
        <w:pStyle w:val="Code"/>
      </w:pPr>
      <w:r w:rsidRPr="00EC76D5">
        <w:t xml:space="preserve">  | </w:t>
      </w:r>
      <w:r w:rsidRPr="00EC76D5">
        <w:rPr>
          <w:b/>
        </w:rPr>
        <w:t>defined</w:t>
      </w:r>
      <w:r w:rsidRPr="00EC76D5">
        <w:t xml:space="preserve"> </w:t>
      </w:r>
      <w:r w:rsidRPr="00EC76D5">
        <w:rPr>
          <w:b/>
        </w:rPr>
        <w:t>( identifier )</w:t>
      </w:r>
      <w:r w:rsidRPr="00EC76D5">
        <w:t xml:space="preserve"> </w:t>
      </w:r>
    </w:p>
    <w:p w14:paraId="0B75DCE3" w14:textId="77777777" w:rsidR="005B1C6D" w:rsidRDefault="005B1C6D" w:rsidP="005B1C6D">
      <w:pPr>
        <w:pStyle w:val="Code"/>
        <w:rPr>
          <w:b/>
        </w:rPr>
      </w:pPr>
      <w:r w:rsidRPr="00EC76D5">
        <w:t xml:space="preserve">  | </w:t>
      </w:r>
      <w:r w:rsidRPr="00EC76D5">
        <w:rPr>
          <w:b/>
        </w:rPr>
        <w:t xml:space="preserve">( </w:t>
      </w:r>
      <w:r w:rsidRPr="00EC76D5">
        <w:t xml:space="preserve">expression </w:t>
      </w:r>
      <w:r w:rsidRPr="00EC76D5">
        <w:rPr>
          <w:b/>
        </w:rPr>
        <w:t>)</w:t>
      </w:r>
    </w:p>
    <w:p w14:paraId="43A7AF8E" w14:textId="77777777" w:rsidR="005B1C6D" w:rsidRPr="00EC76D5" w:rsidRDefault="005B1C6D" w:rsidP="005B1C6D">
      <w:pPr>
        <w:pStyle w:val="Rubrik3"/>
      </w:pPr>
      <w:bookmarkStart w:id="545" w:name="_Toc49764304"/>
      <w:r>
        <w:t>The Parser</w:t>
      </w:r>
      <w:bookmarkEnd w:id="545"/>
    </w:p>
    <w:p w14:paraId="1306B22E" w14:textId="3ECA2DEF" w:rsidR="005B1C6D" w:rsidRPr="00EC76D5" w:rsidRDefault="005B1C6D" w:rsidP="005B1C6D">
      <w:r w:rsidRPr="00EC76D5">
        <w:t xml:space="preserve">The parser is divided into two parts: one part that defines the rules and tokens, and one part that defines the grammar rules. As mentioned in Section </w:t>
      </w:r>
      <w:r w:rsidRPr="00EC76D5">
        <w:fldChar w:fldCharType="begin"/>
      </w:r>
      <w:r w:rsidRPr="00EC76D5">
        <w:instrText xml:space="preserve"> REF _Ref418230958 \r \h </w:instrText>
      </w:r>
      <w:r w:rsidRPr="00EC76D5">
        <w:fldChar w:fldCharType="separate"/>
      </w:r>
      <w:r w:rsidR="006F26B2">
        <w:rPr>
          <w:b/>
          <w:bCs/>
          <w:lang w:val="sv-SE"/>
        </w:rPr>
        <w:t>Fel! Hittar inte referenskälla.</w:t>
      </w:r>
      <w:r w:rsidRPr="00EC76D5">
        <w:fldChar w:fldCharType="end"/>
      </w:r>
      <w:r w:rsidRPr="00EC76D5">
        <w:t xml:space="preserve">, the parser defined in </w:t>
      </w:r>
      <w:r>
        <w:t>GPPG</w:t>
      </w:r>
      <w:r w:rsidRPr="00EC76D5">
        <w:t xml:space="preserve"> decides whether the given code agrees with the grammar. Moreover, the parser can also evaluate a resulting value. In our case, we want to calculate the integer value of the expression to decide whether it is zero. In this parser, an identifier is a string, a value is an integer and the value of each non-terminal is also an integer (real values are not used by the preprocessor). </w:t>
      </w:r>
    </w:p>
    <w:p w14:paraId="02EE4F27" w14:textId="77777777" w:rsidR="005B1C6D" w:rsidRPr="00EC76D5" w:rsidRDefault="005B1C6D" w:rsidP="005B1C6D">
      <w:pPr>
        <w:pStyle w:val="CodeHeader"/>
      </w:pPr>
      <w:r>
        <w:t>ExpressionParser.gppg</w:t>
      </w:r>
    </w:p>
    <w:p w14:paraId="0B5F46BD" w14:textId="77777777" w:rsidR="005B1C6D" w:rsidRPr="0091228B" w:rsidRDefault="005B1C6D" w:rsidP="005B1C6D">
      <w:pPr>
        <w:pStyle w:val="Code"/>
        <w:rPr>
          <w:highlight w:val="white"/>
        </w:rPr>
      </w:pPr>
      <w:r w:rsidRPr="0091228B">
        <w:rPr>
          <w:highlight w:val="white"/>
        </w:rPr>
        <w:t>%namespace CCompiler_Exp</w:t>
      </w:r>
    </w:p>
    <w:p w14:paraId="612983A6" w14:textId="77777777" w:rsidR="005B1C6D" w:rsidRPr="0091228B" w:rsidRDefault="005B1C6D" w:rsidP="005B1C6D">
      <w:pPr>
        <w:pStyle w:val="Code"/>
        <w:rPr>
          <w:highlight w:val="white"/>
        </w:rPr>
      </w:pPr>
      <w:r w:rsidRPr="0091228B">
        <w:rPr>
          <w:highlight w:val="white"/>
        </w:rPr>
        <w:t>%partial</w:t>
      </w:r>
    </w:p>
    <w:p w14:paraId="10AC509D" w14:textId="77777777" w:rsidR="005B1C6D" w:rsidRPr="0091228B" w:rsidRDefault="005B1C6D" w:rsidP="005B1C6D">
      <w:pPr>
        <w:pStyle w:val="Code"/>
        <w:rPr>
          <w:highlight w:val="white"/>
        </w:rPr>
      </w:pPr>
    </w:p>
    <w:p w14:paraId="3D9D4F02" w14:textId="77777777" w:rsidR="005B1C6D" w:rsidRPr="0091228B" w:rsidRDefault="005B1C6D" w:rsidP="005B1C6D">
      <w:pPr>
        <w:pStyle w:val="Code"/>
        <w:rPr>
          <w:highlight w:val="white"/>
        </w:rPr>
      </w:pPr>
      <w:r w:rsidRPr="0091228B">
        <w:rPr>
          <w:highlight w:val="white"/>
        </w:rPr>
        <w:t>%using CCompiler;</w:t>
      </w:r>
    </w:p>
    <w:p w14:paraId="56ECCD80" w14:textId="77777777" w:rsidR="005B1C6D" w:rsidRPr="0091228B" w:rsidRDefault="005B1C6D" w:rsidP="005B1C6D">
      <w:pPr>
        <w:pStyle w:val="Code"/>
        <w:rPr>
          <w:highlight w:val="white"/>
        </w:rPr>
      </w:pPr>
    </w:p>
    <w:p w14:paraId="5594962B" w14:textId="77777777" w:rsidR="005B1C6D" w:rsidRPr="0091228B" w:rsidRDefault="005B1C6D" w:rsidP="005B1C6D">
      <w:pPr>
        <w:pStyle w:val="Code"/>
        <w:rPr>
          <w:highlight w:val="white"/>
        </w:rPr>
      </w:pPr>
      <w:r w:rsidRPr="0091228B">
        <w:rPr>
          <w:highlight w:val="white"/>
        </w:rPr>
        <w:t>%{</w:t>
      </w:r>
    </w:p>
    <w:p w14:paraId="4051D453" w14:textId="77777777" w:rsidR="005B1C6D" w:rsidRPr="0091228B" w:rsidRDefault="005B1C6D" w:rsidP="005B1C6D">
      <w:pPr>
        <w:pStyle w:val="Code"/>
        <w:rPr>
          <w:highlight w:val="white"/>
        </w:rPr>
      </w:pPr>
      <w:r w:rsidRPr="0091228B">
        <w:rPr>
          <w:highlight w:val="white"/>
        </w:rPr>
        <w:t xml:space="preserve">  // Empty.</w:t>
      </w:r>
    </w:p>
    <w:p w14:paraId="1E4B52CA" w14:textId="77777777" w:rsidR="005B1C6D" w:rsidRPr="0091228B" w:rsidRDefault="005B1C6D" w:rsidP="005B1C6D">
      <w:pPr>
        <w:pStyle w:val="Code"/>
        <w:rPr>
          <w:highlight w:val="white"/>
        </w:rPr>
      </w:pPr>
      <w:r w:rsidRPr="0091228B">
        <w:rPr>
          <w:highlight w:val="white"/>
        </w:rPr>
        <w:t>%}</w:t>
      </w:r>
    </w:p>
    <w:p w14:paraId="4AB3D2AB" w14:textId="77777777" w:rsidR="005B1C6D" w:rsidRPr="0091228B" w:rsidRDefault="005B1C6D" w:rsidP="005B1C6D">
      <w:pPr>
        <w:pStyle w:val="Code"/>
        <w:rPr>
          <w:highlight w:val="white"/>
        </w:rPr>
      </w:pPr>
    </w:p>
    <w:p w14:paraId="6FA5C84E" w14:textId="77777777" w:rsidR="005B1C6D" w:rsidRPr="0091228B" w:rsidRDefault="005B1C6D" w:rsidP="005B1C6D">
      <w:pPr>
        <w:pStyle w:val="Code"/>
        <w:rPr>
          <w:highlight w:val="white"/>
        </w:rPr>
      </w:pPr>
      <w:r w:rsidRPr="0091228B">
        <w:rPr>
          <w:highlight w:val="white"/>
        </w:rPr>
        <w:t>%token DEFINED ADD SUBTRACT MULTIPLY DIVIDE MODULO EQUAL NOT_EQUAL LESS_THAN</w:t>
      </w:r>
    </w:p>
    <w:p w14:paraId="46023E8A" w14:textId="77777777" w:rsidR="005B1C6D" w:rsidRPr="0091228B" w:rsidRDefault="005B1C6D" w:rsidP="005B1C6D">
      <w:pPr>
        <w:pStyle w:val="Code"/>
        <w:rPr>
          <w:highlight w:val="white"/>
        </w:rPr>
      </w:pPr>
      <w:r w:rsidRPr="0091228B">
        <w:rPr>
          <w:highlight w:val="white"/>
        </w:rPr>
        <w:t xml:space="preserve">       LESS_THAN_EQUAL GREATER_THAN GREATER_THAN_EQUAL LEFT_SHIFT RIGHT_SHIFT</w:t>
      </w:r>
    </w:p>
    <w:p w14:paraId="5F2604AE" w14:textId="77777777" w:rsidR="005B1C6D" w:rsidRPr="0091228B" w:rsidRDefault="005B1C6D" w:rsidP="005B1C6D">
      <w:pPr>
        <w:pStyle w:val="Code"/>
        <w:rPr>
          <w:highlight w:val="white"/>
        </w:rPr>
      </w:pPr>
      <w:r w:rsidRPr="0091228B">
        <w:rPr>
          <w:highlight w:val="white"/>
        </w:rPr>
        <w:t xml:space="preserve">       QUESTION_MARK COLON LEFT_PARENTHESIS RIGHT_PARENTHESIS LOGICAL_OR LOGICAL_AND</w:t>
      </w:r>
    </w:p>
    <w:p w14:paraId="508E6B2A" w14:textId="77777777" w:rsidR="005B1C6D" w:rsidRPr="0091228B" w:rsidRDefault="005B1C6D" w:rsidP="005B1C6D">
      <w:pPr>
        <w:pStyle w:val="Code"/>
        <w:rPr>
          <w:highlight w:val="white"/>
        </w:rPr>
      </w:pPr>
      <w:r w:rsidRPr="0091228B">
        <w:rPr>
          <w:highlight w:val="white"/>
        </w:rPr>
        <w:t xml:space="preserve">       LOGICAL_NOT BITWISE_XOR BITWISE_OR BITWISE_AND BITWISE_NOT EOL</w:t>
      </w:r>
    </w:p>
    <w:p w14:paraId="02B20FF1" w14:textId="77777777" w:rsidR="005B1C6D" w:rsidRPr="0091228B" w:rsidRDefault="005B1C6D" w:rsidP="005B1C6D">
      <w:pPr>
        <w:pStyle w:val="Code"/>
        <w:rPr>
          <w:highlight w:val="white"/>
        </w:rPr>
      </w:pPr>
    </w:p>
    <w:p w14:paraId="041A3053" w14:textId="77777777" w:rsidR="005B1C6D" w:rsidRPr="0091228B" w:rsidRDefault="005B1C6D" w:rsidP="005B1C6D">
      <w:pPr>
        <w:pStyle w:val="Code"/>
        <w:rPr>
          <w:highlight w:val="white"/>
        </w:rPr>
      </w:pPr>
      <w:r w:rsidRPr="0091228B">
        <w:rPr>
          <w:highlight w:val="white"/>
        </w:rPr>
        <w:t>%union {</w:t>
      </w:r>
    </w:p>
    <w:p w14:paraId="7BBC943A" w14:textId="77777777" w:rsidR="005B1C6D" w:rsidRPr="0091228B" w:rsidRDefault="005B1C6D" w:rsidP="005B1C6D">
      <w:pPr>
        <w:pStyle w:val="Code"/>
        <w:rPr>
          <w:highlight w:val="white"/>
        </w:rPr>
      </w:pPr>
      <w:r w:rsidRPr="0091228B">
        <w:rPr>
          <w:highlight w:val="white"/>
        </w:rPr>
        <w:t xml:space="preserve">  public string name;</w:t>
      </w:r>
    </w:p>
    <w:p w14:paraId="0C8F6F1F" w14:textId="77777777" w:rsidR="005B1C6D" w:rsidRPr="0091228B" w:rsidRDefault="005B1C6D" w:rsidP="005B1C6D">
      <w:pPr>
        <w:pStyle w:val="Code"/>
        <w:rPr>
          <w:highlight w:val="white"/>
        </w:rPr>
      </w:pPr>
      <w:r w:rsidRPr="0091228B">
        <w:rPr>
          <w:highlight w:val="white"/>
        </w:rPr>
        <w:t xml:space="preserve">  public int integer_value;</w:t>
      </w:r>
    </w:p>
    <w:p w14:paraId="75A6BEC4" w14:textId="77777777" w:rsidR="005B1C6D" w:rsidRPr="0091228B" w:rsidRDefault="005B1C6D" w:rsidP="005B1C6D">
      <w:pPr>
        <w:pStyle w:val="Code"/>
        <w:rPr>
          <w:highlight w:val="white"/>
        </w:rPr>
      </w:pPr>
      <w:r w:rsidRPr="0091228B">
        <w:rPr>
          <w:highlight w:val="white"/>
        </w:rPr>
        <w:t>}</w:t>
      </w:r>
    </w:p>
    <w:p w14:paraId="18F1627C" w14:textId="77777777" w:rsidR="005B1C6D" w:rsidRPr="0091228B" w:rsidRDefault="005B1C6D" w:rsidP="005B1C6D">
      <w:pPr>
        <w:pStyle w:val="Code"/>
        <w:rPr>
          <w:highlight w:val="white"/>
        </w:rPr>
      </w:pPr>
    </w:p>
    <w:p w14:paraId="7F5BFD7E" w14:textId="77777777" w:rsidR="005B1C6D" w:rsidRPr="0091228B" w:rsidRDefault="005B1C6D" w:rsidP="005B1C6D">
      <w:pPr>
        <w:pStyle w:val="Code"/>
        <w:rPr>
          <w:highlight w:val="white"/>
        </w:rPr>
      </w:pPr>
      <w:r w:rsidRPr="0091228B">
        <w:rPr>
          <w:highlight w:val="white"/>
        </w:rPr>
        <w:lastRenderedPageBreak/>
        <w:t>%token &lt;name&gt; NAME</w:t>
      </w:r>
    </w:p>
    <w:p w14:paraId="0718D1CC" w14:textId="77777777" w:rsidR="005B1C6D" w:rsidRPr="0091228B" w:rsidRDefault="005B1C6D" w:rsidP="005B1C6D">
      <w:pPr>
        <w:pStyle w:val="Code"/>
        <w:rPr>
          <w:highlight w:val="white"/>
        </w:rPr>
      </w:pPr>
      <w:r w:rsidRPr="0091228B">
        <w:rPr>
          <w:highlight w:val="white"/>
        </w:rPr>
        <w:t>%token &lt;integer_value&gt; VALUE</w:t>
      </w:r>
    </w:p>
    <w:p w14:paraId="5E353EDF" w14:textId="77777777" w:rsidR="005B1C6D" w:rsidRPr="0091228B" w:rsidRDefault="005B1C6D" w:rsidP="005B1C6D">
      <w:pPr>
        <w:pStyle w:val="Code"/>
        <w:rPr>
          <w:highlight w:val="white"/>
        </w:rPr>
      </w:pPr>
    </w:p>
    <w:p w14:paraId="3BB9E0F5" w14:textId="77777777" w:rsidR="005B1C6D" w:rsidRPr="0091228B" w:rsidRDefault="005B1C6D" w:rsidP="005B1C6D">
      <w:pPr>
        <w:pStyle w:val="Code"/>
        <w:rPr>
          <w:highlight w:val="white"/>
        </w:rPr>
      </w:pPr>
      <w:r w:rsidRPr="0091228B">
        <w:rPr>
          <w:highlight w:val="white"/>
        </w:rPr>
        <w:t>%type &lt;integer_value&gt; expression logical_or_expression</w:t>
      </w:r>
    </w:p>
    <w:p w14:paraId="64F7D8B7" w14:textId="77777777" w:rsidR="005B1C6D" w:rsidRPr="0091228B" w:rsidRDefault="005B1C6D" w:rsidP="005B1C6D">
      <w:pPr>
        <w:pStyle w:val="Code"/>
        <w:rPr>
          <w:highlight w:val="white"/>
        </w:rPr>
      </w:pPr>
      <w:r w:rsidRPr="0091228B">
        <w:rPr>
          <w:highlight w:val="white"/>
        </w:rPr>
        <w:t xml:space="preserve">                      logical_and_expression bitwise_or_expression</w:t>
      </w:r>
    </w:p>
    <w:p w14:paraId="1341C9C9" w14:textId="77777777" w:rsidR="005B1C6D" w:rsidRPr="0091228B" w:rsidRDefault="005B1C6D" w:rsidP="005B1C6D">
      <w:pPr>
        <w:pStyle w:val="Code"/>
        <w:rPr>
          <w:highlight w:val="white"/>
        </w:rPr>
      </w:pPr>
      <w:r w:rsidRPr="0091228B">
        <w:rPr>
          <w:highlight w:val="white"/>
        </w:rPr>
        <w:t xml:space="preserve">                      bitwise_xor_expression bitwise_and_expression</w:t>
      </w:r>
    </w:p>
    <w:p w14:paraId="5DE6EDAC" w14:textId="77777777" w:rsidR="005B1C6D" w:rsidRPr="0091228B" w:rsidRDefault="005B1C6D" w:rsidP="005B1C6D">
      <w:pPr>
        <w:pStyle w:val="Code"/>
        <w:rPr>
          <w:highlight w:val="white"/>
        </w:rPr>
      </w:pPr>
      <w:r w:rsidRPr="0091228B">
        <w:rPr>
          <w:highlight w:val="white"/>
        </w:rPr>
        <w:t xml:space="preserve">                      equality_expression relation_expression</w:t>
      </w:r>
    </w:p>
    <w:p w14:paraId="7F38CE86" w14:textId="77777777" w:rsidR="005B1C6D" w:rsidRPr="0091228B" w:rsidRDefault="005B1C6D" w:rsidP="005B1C6D">
      <w:pPr>
        <w:pStyle w:val="Code"/>
        <w:rPr>
          <w:highlight w:val="white"/>
        </w:rPr>
      </w:pPr>
      <w:r w:rsidRPr="0091228B">
        <w:rPr>
          <w:highlight w:val="white"/>
        </w:rPr>
        <w:t xml:space="preserve">                      shift_expression add_expression</w:t>
      </w:r>
    </w:p>
    <w:p w14:paraId="4157F23A" w14:textId="77777777" w:rsidR="005B1C6D" w:rsidRPr="0091228B" w:rsidRDefault="005B1C6D" w:rsidP="005B1C6D">
      <w:pPr>
        <w:pStyle w:val="Code"/>
        <w:rPr>
          <w:highlight w:val="white"/>
        </w:rPr>
      </w:pPr>
      <w:r w:rsidRPr="0091228B">
        <w:rPr>
          <w:highlight w:val="white"/>
        </w:rPr>
        <w:t xml:space="preserve">                      multiply_expression prefix_expression</w:t>
      </w:r>
    </w:p>
    <w:p w14:paraId="65F4652C" w14:textId="77777777" w:rsidR="005B1C6D" w:rsidRPr="0091228B" w:rsidRDefault="005B1C6D" w:rsidP="005B1C6D">
      <w:pPr>
        <w:pStyle w:val="Code"/>
        <w:rPr>
          <w:highlight w:val="white"/>
        </w:rPr>
      </w:pPr>
      <w:r w:rsidRPr="0091228B">
        <w:rPr>
          <w:highlight w:val="white"/>
        </w:rPr>
        <w:t xml:space="preserve">                      primary_expression</w:t>
      </w:r>
    </w:p>
    <w:p w14:paraId="6BDA3B79" w14:textId="77777777" w:rsidR="005B1C6D" w:rsidRPr="0091228B" w:rsidRDefault="005B1C6D" w:rsidP="005B1C6D">
      <w:pPr>
        <w:pStyle w:val="Code"/>
        <w:rPr>
          <w:highlight w:val="white"/>
        </w:rPr>
      </w:pPr>
    </w:p>
    <w:p w14:paraId="2E287FC7" w14:textId="77777777" w:rsidR="005B1C6D" w:rsidRPr="0091228B" w:rsidRDefault="005B1C6D" w:rsidP="005B1C6D">
      <w:pPr>
        <w:pStyle w:val="Code"/>
        <w:rPr>
          <w:highlight w:val="white"/>
        </w:rPr>
      </w:pPr>
      <w:r w:rsidRPr="0091228B">
        <w:rPr>
          <w:highlight w:val="white"/>
        </w:rPr>
        <w:t>%start expression</w:t>
      </w:r>
    </w:p>
    <w:p w14:paraId="62BAC1A5" w14:textId="77777777" w:rsidR="005B1C6D" w:rsidRPr="0091228B" w:rsidRDefault="005B1C6D" w:rsidP="005B1C6D">
      <w:pPr>
        <w:pStyle w:val="Code"/>
        <w:rPr>
          <w:highlight w:val="white"/>
        </w:rPr>
      </w:pPr>
    </w:p>
    <w:p w14:paraId="31A3B44E" w14:textId="77777777" w:rsidR="005B1C6D" w:rsidRPr="0091228B" w:rsidRDefault="005B1C6D" w:rsidP="005B1C6D">
      <w:pPr>
        <w:pStyle w:val="Code"/>
        <w:rPr>
          <w:highlight w:val="white"/>
        </w:rPr>
      </w:pPr>
      <w:r w:rsidRPr="0091228B">
        <w:rPr>
          <w:highlight w:val="white"/>
        </w:rPr>
        <w:t>%%</w:t>
      </w:r>
    </w:p>
    <w:p w14:paraId="7048D43F" w14:textId="77777777" w:rsidR="005B1C6D" w:rsidRPr="0091228B" w:rsidRDefault="005B1C6D" w:rsidP="005B1C6D">
      <w:pPr>
        <w:pStyle w:val="Code"/>
        <w:rPr>
          <w:highlight w:val="white"/>
        </w:rPr>
      </w:pPr>
    </w:p>
    <w:p w14:paraId="350372C4" w14:textId="77777777" w:rsidR="005B1C6D" w:rsidRPr="0091228B" w:rsidRDefault="005B1C6D" w:rsidP="005B1C6D">
      <w:pPr>
        <w:pStyle w:val="Code"/>
        <w:rPr>
          <w:highlight w:val="white"/>
        </w:rPr>
      </w:pPr>
      <w:r w:rsidRPr="0091228B">
        <w:rPr>
          <w:highlight w:val="white"/>
        </w:rPr>
        <w:t>expression:</w:t>
      </w:r>
    </w:p>
    <w:p w14:paraId="6056A909" w14:textId="77777777" w:rsidR="005B1C6D" w:rsidRPr="0091228B" w:rsidRDefault="005B1C6D" w:rsidP="005B1C6D">
      <w:pPr>
        <w:pStyle w:val="Code"/>
        <w:rPr>
          <w:highlight w:val="white"/>
        </w:rPr>
      </w:pPr>
      <w:r w:rsidRPr="0091228B">
        <w:rPr>
          <w:highlight w:val="white"/>
        </w:rPr>
        <w:t xml:space="preserve">    logical_or_expression  {</w:t>
      </w:r>
    </w:p>
    <w:p w14:paraId="779FA452" w14:textId="77777777" w:rsidR="005B1C6D" w:rsidRPr="0091228B" w:rsidRDefault="005B1C6D" w:rsidP="005B1C6D">
      <w:pPr>
        <w:pStyle w:val="Code"/>
        <w:rPr>
          <w:highlight w:val="white"/>
        </w:rPr>
      </w:pPr>
      <w:r w:rsidRPr="0091228B">
        <w:rPr>
          <w:highlight w:val="white"/>
        </w:rPr>
        <w:t xml:space="preserve">      $$ = $1;</w:t>
      </w:r>
    </w:p>
    <w:p w14:paraId="426FC6C4" w14:textId="77777777" w:rsidR="005B1C6D" w:rsidRPr="0091228B" w:rsidRDefault="005B1C6D" w:rsidP="005B1C6D">
      <w:pPr>
        <w:pStyle w:val="Code"/>
        <w:rPr>
          <w:highlight w:val="white"/>
        </w:rPr>
      </w:pPr>
      <w:r w:rsidRPr="0091228B">
        <w:rPr>
          <w:highlight w:val="white"/>
        </w:rPr>
        <w:t xml:space="preserve">      Preprocessor.PreProcessorResult = $$;</w:t>
      </w:r>
    </w:p>
    <w:p w14:paraId="5529131C" w14:textId="77777777" w:rsidR="005B1C6D" w:rsidRPr="0091228B" w:rsidRDefault="005B1C6D" w:rsidP="005B1C6D">
      <w:pPr>
        <w:pStyle w:val="Code"/>
        <w:rPr>
          <w:highlight w:val="white"/>
        </w:rPr>
      </w:pPr>
      <w:r w:rsidRPr="0091228B">
        <w:rPr>
          <w:highlight w:val="white"/>
        </w:rPr>
        <w:t xml:space="preserve">    }</w:t>
      </w:r>
    </w:p>
    <w:p w14:paraId="23CF0512" w14:textId="77777777" w:rsidR="005B1C6D" w:rsidRPr="0091228B" w:rsidRDefault="005B1C6D" w:rsidP="005B1C6D">
      <w:pPr>
        <w:pStyle w:val="Code"/>
        <w:rPr>
          <w:highlight w:val="white"/>
        </w:rPr>
      </w:pPr>
      <w:r w:rsidRPr="0091228B">
        <w:rPr>
          <w:highlight w:val="white"/>
        </w:rPr>
        <w:t xml:space="preserve">  | logical_or_expression QUESTION_MARK expression</w:t>
      </w:r>
    </w:p>
    <w:p w14:paraId="58024C98" w14:textId="77777777" w:rsidR="005B1C6D" w:rsidRPr="0091228B" w:rsidRDefault="005B1C6D" w:rsidP="005B1C6D">
      <w:pPr>
        <w:pStyle w:val="Code"/>
        <w:rPr>
          <w:highlight w:val="white"/>
        </w:rPr>
      </w:pPr>
      <w:r w:rsidRPr="0091228B">
        <w:rPr>
          <w:highlight w:val="white"/>
        </w:rPr>
        <w:t xml:space="preserve">                          COLON expression {</w:t>
      </w:r>
    </w:p>
    <w:p w14:paraId="6B4140E0" w14:textId="77777777" w:rsidR="005B1C6D" w:rsidRPr="0091228B" w:rsidRDefault="005B1C6D" w:rsidP="005B1C6D">
      <w:pPr>
        <w:pStyle w:val="Code"/>
        <w:rPr>
          <w:highlight w:val="white"/>
        </w:rPr>
      </w:pPr>
      <w:r w:rsidRPr="0091228B">
        <w:rPr>
          <w:highlight w:val="white"/>
        </w:rPr>
        <w:t xml:space="preserve">      $$ = ($1 != 0) ? $3 : $5;</w:t>
      </w:r>
    </w:p>
    <w:p w14:paraId="4162D387" w14:textId="77777777" w:rsidR="005B1C6D" w:rsidRPr="0091228B" w:rsidRDefault="005B1C6D" w:rsidP="005B1C6D">
      <w:pPr>
        <w:pStyle w:val="Code"/>
        <w:rPr>
          <w:highlight w:val="white"/>
        </w:rPr>
      </w:pPr>
      <w:r w:rsidRPr="0091228B">
        <w:rPr>
          <w:highlight w:val="white"/>
        </w:rPr>
        <w:t xml:space="preserve">      Preprocessor.PreProcessorResult = $$;</w:t>
      </w:r>
    </w:p>
    <w:p w14:paraId="0759A927" w14:textId="77777777" w:rsidR="005B1C6D" w:rsidRPr="0091228B" w:rsidRDefault="005B1C6D" w:rsidP="005B1C6D">
      <w:pPr>
        <w:pStyle w:val="Code"/>
        <w:rPr>
          <w:highlight w:val="white"/>
        </w:rPr>
      </w:pPr>
      <w:r w:rsidRPr="0091228B">
        <w:rPr>
          <w:highlight w:val="white"/>
        </w:rPr>
        <w:t xml:space="preserve">    };</w:t>
      </w:r>
    </w:p>
    <w:p w14:paraId="15BAFF1C" w14:textId="77777777" w:rsidR="005B1C6D" w:rsidRPr="0091228B" w:rsidRDefault="005B1C6D" w:rsidP="005B1C6D">
      <w:pPr>
        <w:pStyle w:val="Code"/>
        <w:rPr>
          <w:highlight w:val="white"/>
        </w:rPr>
      </w:pPr>
    </w:p>
    <w:p w14:paraId="41D982A7" w14:textId="77777777" w:rsidR="005B1C6D" w:rsidRPr="0091228B" w:rsidRDefault="005B1C6D" w:rsidP="005B1C6D">
      <w:pPr>
        <w:pStyle w:val="Code"/>
        <w:rPr>
          <w:highlight w:val="white"/>
        </w:rPr>
      </w:pPr>
      <w:r w:rsidRPr="0091228B">
        <w:rPr>
          <w:highlight w:val="white"/>
        </w:rPr>
        <w:t>logical_or_expression:</w:t>
      </w:r>
    </w:p>
    <w:p w14:paraId="50762452" w14:textId="77777777" w:rsidR="005B1C6D" w:rsidRPr="0091228B" w:rsidRDefault="005B1C6D" w:rsidP="005B1C6D">
      <w:pPr>
        <w:pStyle w:val="Code"/>
        <w:rPr>
          <w:highlight w:val="white"/>
        </w:rPr>
      </w:pPr>
      <w:r w:rsidRPr="0091228B">
        <w:rPr>
          <w:highlight w:val="white"/>
        </w:rPr>
        <w:t xml:space="preserve">    logical_and_expression  {</w:t>
      </w:r>
    </w:p>
    <w:p w14:paraId="5F5C4DF5" w14:textId="77777777" w:rsidR="005B1C6D" w:rsidRPr="0091228B" w:rsidRDefault="005B1C6D" w:rsidP="005B1C6D">
      <w:pPr>
        <w:pStyle w:val="Code"/>
        <w:rPr>
          <w:highlight w:val="white"/>
        </w:rPr>
      </w:pPr>
      <w:r w:rsidRPr="0091228B">
        <w:rPr>
          <w:highlight w:val="white"/>
        </w:rPr>
        <w:t xml:space="preserve">      $$ = $1;</w:t>
      </w:r>
    </w:p>
    <w:p w14:paraId="7327869E" w14:textId="77777777" w:rsidR="005B1C6D" w:rsidRPr="0091228B" w:rsidRDefault="005B1C6D" w:rsidP="005B1C6D">
      <w:pPr>
        <w:pStyle w:val="Code"/>
        <w:rPr>
          <w:highlight w:val="white"/>
        </w:rPr>
      </w:pPr>
      <w:r w:rsidRPr="0091228B">
        <w:rPr>
          <w:highlight w:val="white"/>
        </w:rPr>
        <w:t xml:space="preserve">    }</w:t>
      </w:r>
    </w:p>
    <w:p w14:paraId="4E645AB3" w14:textId="77777777" w:rsidR="005B1C6D" w:rsidRPr="0091228B" w:rsidRDefault="005B1C6D" w:rsidP="005B1C6D">
      <w:pPr>
        <w:pStyle w:val="Code"/>
        <w:rPr>
          <w:highlight w:val="white"/>
        </w:rPr>
      </w:pPr>
      <w:r w:rsidRPr="0091228B">
        <w:rPr>
          <w:highlight w:val="white"/>
        </w:rPr>
        <w:t xml:space="preserve">  | logical_or_expression LOGICAL_OR logical_and_expression {</w:t>
      </w:r>
    </w:p>
    <w:p w14:paraId="7AF8763E" w14:textId="77777777" w:rsidR="005B1C6D" w:rsidRPr="0091228B" w:rsidRDefault="005B1C6D" w:rsidP="005B1C6D">
      <w:pPr>
        <w:pStyle w:val="Code"/>
        <w:rPr>
          <w:highlight w:val="white"/>
        </w:rPr>
      </w:pPr>
      <w:r w:rsidRPr="0091228B">
        <w:rPr>
          <w:highlight w:val="white"/>
        </w:rPr>
        <w:t xml:space="preserve">      $$ = (($1 != 0) || ($3 != 0)) ? 1 : 0;</w:t>
      </w:r>
    </w:p>
    <w:p w14:paraId="28DD13F9" w14:textId="77777777" w:rsidR="005B1C6D" w:rsidRPr="0091228B" w:rsidRDefault="005B1C6D" w:rsidP="005B1C6D">
      <w:pPr>
        <w:pStyle w:val="Code"/>
        <w:rPr>
          <w:highlight w:val="white"/>
        </w:rPr>
      </w:pPr>
      <w:r w:rsidRPr="0091228B">
        <w:rPr>
          <w:highlight w:val="white"/>
        </w:rPr>
        <w:t xml:space="preserve">    };</w:t>
      </w:r>
    </w:p>
    <w:p w14:paraId="4453FD37" w14:textId="77777777" w:rsidR="005B1C6D" w:rsidRPr="0091228B" w:rsidRDefault="005B1C6D" w:rsidP="005B1C6D">
      <w:pPr>
        <w:pStyle w:val="Code"/>
        <w:rPr>
          <w:highlight w:val="white"/>
        </w:rPr>
      </w:pPr>
    </w:p>
    <w:p w14:paraId="652604F0" w14:textId="77777777" w:rsidR="005B1C6D" w:rsidRPr="0091228B" w:rsidRDefault="005B1C6D" w:rsidP="005B1C6D">
      <w:pPr>
        <w:pStyle w:val="Code"/>
        <w:rPr>
          <w:highlight w:val="white"/>
        </w:rPr>
      </w:pPr>
      <w:r w:rsidRPr="0091228B">
        <w:rPr>
          <w:highlight w:val="white"/>
        </w:rPr>
        <w:t>logical_and_expression:</w:t>
      </w:r>
    </w:p>
    <w:p w14:paraId="7E9862D8" w14:textId="77777777" w:rsidR="005B1C6D" w:rsidRPr="0091228B" w:rsidRDefault="005B1C6D" w:rsidP="005B1C6D">
      <w:pPr>
        <w:pStyle w:val="Code"/>
        <w:rPr>
          <w:highlight w:val="white"/>
        </w:rPr>
      </w:pPr>
      <w:r w:rsidRPr="0091228B">
        <w:rPr>
          <w:highlight w:val="white"/>
        </w:rPr>
        <w:t xml:space="preserve">    bitwise_or_expression  {</w:t>
      </w:r>
    </w:p>
    <w:p w14:paraId="3714FBBE" w14:textId="77777777" w:rsidR="005B1C6D" w:rsidRPr="0091228B" w:rsidRDefault="005B1C6D" w:rsidP="005B1C6D">
      <w:pPr>
        <w:pStyle w:val="Code"/>
        <w:rPr>
          <w:highlight w:val="white"/>
        </w:rPr>
      </w:pPr>
      <w:r w:rsidRPr="0091228B">
        <w:rPr>
          <w:highlight w:val="white"/>
        </w:rPr>
        <w:t xml:space="preserve">      $$ = $1;</w:t>
      </w:r>
    </w:p>
    <w:p w14:paraId="3B0A8ADB" w14:textId="77777777" w:rsidR="005B1C6D" w:rsidRPr="0091228B" w:rsidRDefault="005B1C6D" w:rsidP="005B1C6D">
      <w:pPr>
        <w:pStyle w:val="Code"/>
        <w:rPr>
          <w:highlight w:val="white"/>
        </w:rPr>
      </w:pPr>
      <w:r w:rsidRPr="0091228B">
        <w:rPr>
          <w:highlight w:val="white"/>
        </w:rPr>
        <w:t xml:space="preserve">    }</w:t>
      </w:r>
    </w:p>
    <w:p w14:paraId="1E7DBD71" w14:textId="77777777" w:rsidR="005B1C6D" w:rsidRPr="0091228B" w:rsidRDefault="005B1C6D" w:rsidP="005B1C6D">
      <w:pPr>
        <w:pStyle w:val="Code"/>
        <w:rPr>
          <w:highlight w:val="white"/>
        </w:rPr>
      </w:pPr>
      <w:r w:rsidRPr="0091228B">
        <w:rPr>
          <w:highlight w:val="white"/>
        </w:rPr>
        <w:t xml:space="preserve">  | bitwise_and_expression LOGICAL_AND bitwise_or_expression {</w:t>
      </w:r>
    </w:p>
    <w:p w14:paraId="58D94F46" w14:textId="77777777" w:rsidR="005B1C6D" w:rsidRPr="0091228B" w:rsidRDefault="005B1C6D" w:rsidP="005B1C6D">
      <w:pPr>
        <w:pStyle w:val="Code"/>
        <w:rPr>
          <w:highlight w:val="white"/>
        </w:rPr>
      </w:pPr>
      <w:r w:rsidRPr="0091228B">
        <w:rPr>
          <w:highlight w:val="white"/>
        </w:rPr>
        <w:t xml:space="preserve">      $$ = (($1 != 0) &amp;&amp; ($3 != 0)) ? 1 : 0;</w:t>
      </w:r>
    </w:p>
    <w:p w14:paraId="23C30540" w14:textId="77777777" w:rsidR="005B1C6D" w:rsidRPr="0091228B" w:rsidRDefault="005B1C6D" w:rsidP="005B1C6D">
      <w:pPr>
        <w:pStyle w:val="Code"/>
        <w:rPr>
          <w:highlight w:val="white"/>
        </w:rPr>
      </w:pPr>
      <w:r w:rsidRPr="0091228B">
        <w:rPr>
          <w:highlight w:val="white"/>
        </w:rPr>
        <w:t xml:space="preserve">    };</w:t>
      </w:r>
    </w:p>
    <w:p w14:paraId="0BAD3368" w14:textId="77777777" w:rsidR="005B1C6D" w:rsidRPr="0091228B" w:rsidRDefault="005B1C6D" w:rsidP="005B1C6D">
      <w:pPr>
        <w:pStyle w:val="Code"/>
        <w:rPr>
          <w:highlight w:val="white"/>
        </w:rPr>
      </w:pPr>
    </w:p>
    <w:p w14:paraId="0E99D761" w14:textId="77777777" w:rsidR="005B1C6D" w:rsidRDefault="005B1C6D" w:rsidP="005B1C6D">
      <w:pPr>
        <w:pStyle w:val="Code"/>
        <w:rPr>
          <w:highlight w:val="white"/>
          <w:lang w:val="sv-SE"/>
        </w:rPr>
      </w:pPr>
      <w:r>
        <w:rPr>
          <w:highlight w:val="white"/>
          <w:lang w:val="sv-SE"/>
        </w:rPr>
        <w:t>bitwise_or_expression:</w:t>
      </w:r>
    </w:p>
    <w:p w14:paraId="3EE8595D" w14:textId="77777777" w:rsidR="005B1C6D" w:rsidRDefault="005B1C6D" w:rsidP="005B1C6D">
      <w:pPr>
        <w:pStyle w:val="Code"/>
        <w:rPr>
          <w:highlight w:val="white"/>
          <w:lang w:val="sv-SE"/>
        </w:rPr>
      </w:pPr>
      <w:r>
        <w:rPr>
          <w:highlight w:val="white"/>
          <w:lang w:val="sv-SE"/>
        </w:rPr>
        <w:t xml:space="preserve">    bitwise_xor_expression  {</w:t>
      </w:r>
    </w:p>
    <w:p w14:paraId="72B9164E" w14:textId="77777777" w:rsidR="005B1C6D" w:rsidRDefault="005B1C6D" w:rsidP="005B1C6D">
      <w:pPr>
        <w:pStyle w:val="Code"/>
        <w:rPr>
          <w:highlight w:val="white"/>
          <w:lang w:val="sv-SE"/>
        </w:rPr>
      </w:pPr>
      <w:r>
        <w:rPr>
          <w:highlight w:val="white"/>
          <w:lang w:val="sv-SE"/>
        </w:rPr>
        <w:t xml:space="preserve">      $$ = $1;</w:t>
      </w:r>
    </w:p>
    <w:p w14:paraId="4199A027" w14:textId="77777777" w:rsidR="005B1C6D" w:rsidRDefault="005B1C6D" w:rsidP="005B1C6D">
      <w:pPr>
        <w:pStyle w:val="Code"/>
        <w:rPr>
          <w:highlight w:val="white"/>
          <w:lang w:val="sv-SE"/>
        </w:rPr>
      </w:pPr>
      <w:r>
        <w:rPr>
          <w:highlight w:val="white"/>
          <w:lang w:val="sv-SE"/>
        </w:rPr>
        <w:t xml:space="preserve">    }</w:t>
      </w:r>
    </w:p>
    <w:p w14:paraId="3DA1CEB6" w14:textId="77777777" w:rsidR="005B1C6D" w:rsidRDefault="005B1C6D" w:rsidP="005B1C6D">
      <w:pPr>
        <w:pStyle w:val="Code"/>
        <w:rPr>
          <w:highlight w:val="white"/>
          <w:lang w:val="sv-SE"/>
        </w:rPr>
      </w:pPr>
      <w:r>
        <w:rPr>
          <w:highlight w:val="white"/>
          <w:lang w:val="sv-SE"/>
        </w:rPr>
        <w:t xml:space="preserve">  | bitwise_or_expression BITWISE_OR bitwise_xor_expression {</w:t>
      </w:r>
    </w:p>
    <w:p w14:paraId="0383EE18" w14:textId="77777777" w:rsidR="005B1C6D" w:rsidRDefault="005B1C6D" w:rsidP="005B1C6D">
      <w:pPr>
        <w:pStyle w:val="Code"/>
        <w:rPr>
          <w:highlight w:val="white"/>
          <w:lang w:val="sv-SE"/>
        </w:rPr>
      </w:pPr>
      <w:r>
        <w:rPr>
          <w:highlight w:val="white"/>
          <w:lang w:val="sv-SE"/>
        </w:rPr>
        <w:t xml:space="preserve">      $$ = $1 | $3;</w:t>
      </w:r>
    </w:p>
    <w:p w14:paraId="7751B740" w14:textId="77777777" w:rsidR="005B1C6D" w:rsidRDefault="005B1C6D" w:rsidP="005B1C6D">
      <w:pPr>
        <w:pStyle w:val="Code"/>
        <w:rPr>
          <w:highlight w:val="white"/>
          <w:lang w:val="sv-SE"/>
        </w:rPr>
      </w:pPr>
      <w:r>
        <w:rPr>
          <w:highlight w:val="white"/>
          <w:lang w:val="sv-SE"/>
        </w:rPr>
        <w:t xml:space="preserve">    };</w:t>
      </w:r>
    </w:p>
    <w:p w14:paraId="14F01CB8" w14:textId="77777777" w:rsidR="005B1C6D" w:rsidRDefault="005B1C6D" w:rsidP="005B1C6D">
      <w:pPr>
        <w:pStyle w:val="Code"/>
        <w:rPr>
          <w:highlight w:val="white"/>
          <w:lang w:val="sv-SE"/>
        </w:rPr>
      </w:pPr>
    </w:p>
    <w:p w14:paraId="5A8A8C18" w14:textId="77777777" w:rsidR="005B1C6D" w:rsidRDefault="005B1C6D" w:rsidP="005B1C6D">
      <w:pPr>
        <w:pStyle w:val="Code"/>
        <w:rPr>
          <w:highlight w:val="white"/>
          <w:lang w:val="sv-SE"/>
        </w:rPr>
      </w:pPr>
      <w:r>
        <w:rPr>
          <w:highlight w:val="white"/>
          <w:lang w:val="sv-SE"/>
        </w:rPr>
        <w:t>bitwise_xor_expression:</w:t>
      </w:r>
    </w:p>
    <w:p w14:paraId="102D58FA" w14:textId="77777777" w:rsidR="005B1C6D" w:rsidRDefault="005B1C6D" w:rsidP="005B1C6D">
      <w:pPr>
        <w:pStyle w:val="Code"/>
        <w:rPr>
          <w:highlight w:val="white"/>
          <w:lang w:val="sv-SE"/>
        </w:rPr>
      </w:pPr>
      <w:r>
        <w:rPr>
          <w:highlight w:val="white"/>
          <w:lang w:val="sv-SE"/>
        </w:rPr>
        <w:t xml:space="preserve">    bitwise_and_expression  {</w:t>
      </w:r>
    </w:p>
    <w:p w14:paraId="36BB23A5" w14:textId="77777777" w:rsidR="005B1C6D" w:rsidRDefault="005B1C6D" w:rsidP="005B1C6D">
      <w:pPr>
        <w:pStyle w:val="Code"/>
        <w:rPr>
          <w:highlight w:val="white"/>
          <w:lang w:val="sv-SE"/>
        </w:rPr>
      </w:pPr>
      <w:r>
        <w:rPr>
          <w:highlight w:val="white"/>
          <w:lang w:val="sv-SE"/>
        </w:rPr>
        <w:t xml:space="preserve">      $$ = $1;</w:t>
      </w:r>
    </w:p>
    <w:p w14:paraId="44534CF4" w14:textId="77777777" w:rsidR="005B1C6D" w:rsidRPr="0091228B" w:rsidRDefault="005B1C6D" w:rsidP="005B1C6D">
      <w:pPr>
        <w:pStyle w:val="Code"/>
        <w:rPr>
          <w:highlight w:val="white"/>
        </w:rPr>
      </w:pPr>
      <w:r w:rsidRPr="0091228B">
        <w:rPr>
          <w:highlight w:val="white"/>
        </w:rPr>
        <w:t xml:space="preserve">    }</w:t>
      </w:r>
    </w:p>
    <w:p w14:paraId="4ABC0894" w14:textId="77777777" w:rsidR="005B1C6D" w:rsidRPr="0091228B" w:rsidRDefault="005B1C6D" w:rsidP="005B1C6D">
      <w:pPr>
        <w:pStyle w:val="Code"/>
        <w:rPr>
          <w:highlight w:val="white"/>
        </w:rPr>
      </w:pPr>
      <w:r w:rsidRPr="0091228B">
        <w:rPr>
          <w:highlight w:val="white"/>
        </w:rPr>
        <w:t xml:space="preserve">  | bitwise_xor_expression BITWISE_XOR bitwise_and_expression {</w:t>
      </w:r>
    </w:p>
    <w:p w14:paraId="2AA1EABC" w14:textId="77777777" w:rsidR="005B1C6D" w:rsidRPr="0091228B" w:rsidRDefault="005B1C6D" w:rsidP="005B1C6D">
      <w:pPr>
        <w:pStyle w:val="Code"/>
        <w:rPr>
          <w:highlight w:val="white"/>
        </w:rPr>
      </w:pPr>
      <w:r w:rsidRPr="0091228B">
        <w:rPr>
          <w:highlight w:val="white"/>
        </w:rPr>
        <w:t xml:space="preserve">      $$ = $1 ^ $3;</w:t>
      </w:r>
    </w:p>
    <w:p w14:paraId="20B70764" w14:textId="77777777" w:rsidR="005B1C6D" w:rsidRPr="0091228B" w:rsidRDefault="005B1C6D" w:rsidP="005B1C6D">
      <w:pPr>
        <w:pStyle w:val="Code"/>
        <w:rPr>
          <w:highlight w:val="white"/>
        </w:rPr>
      </w:pPr>
      <w:r w:rsidRPr="0091228B">
        <w:rPr>
          <w:highlight w:val="white"/>
        </w:rPr>
        <w:t xml:space="preserve">    };</w:t>
      </w:r>
    </w:p>
    <w:p w14:paraId="28A339AF" w14:textId="77777777" w:rsidR="005B1C6D" w:rsidRPr="0091228B" w:rsidRDefault="005B1C6D" w:rsidP="005B1C6D">
      <w:pPr>
        <w:pStyle w:val="Code"/>
        <w:rPr>
          <w:highlight w:val="white"/>
        </w:rPr>
      </w:pPr>
    </w:p>
    <w:p w14:paraId="18E8A473" w14:textId="77777777" w:rsidR="005B1C6D" w:rsidRPr="0091228B" w:rsidRDefault="005B1C6D" w:rsidP="005B1C6D">
      <w:pPr>
        <w:pStyle w:val="Code"/>
        <w:rPr>
          <w:highlight w:val="white"/>
        </w:rPr>
      </w:pPr>
      <w:r w:rsidRPr="0091228B">
        <w:rPr>
          <w:highlight w:val="white"/>
        </w:rPr>
        <w:t>bitwise_and_expression:</w:t>
      </w:r>
    </w:p>
    <w:p w14:paraId="2FF99A42" w14:textId="77777777" w:rsidR="005B1C6D" w:rsidRPr="0091228B" w:rsidRDefault="005B1C6D" w:rsidP="005B1C6D">
      <w:pPr>
        <w:pStyle w:val="Code"/>
        <w:rPr>
          <w:highlight w:val="white"/>
        </w:rPr>
      </w:pPr>
      <w:r w:rsidRPr="0091228B">
        <w:rPr>
          <w:highlight w:val="white"/>
        </w:rPr>
        <w:t xml:space="preserve">    equality_expression {</w:t>
      </w:r>
    </w:p>
    <w:p w14:paraId="159F9E96" w14:textId="77777777" w:rsidR="005B1C6D" w:rsidRPr="0091228B" w:rsidRDefault="005B1C6D" w:rsidP="005B1C6D">
      <w:pPr>
        <w:pStyle w:val="Code"/>
        <w:rPr>
          <w:highlight w:val="white"/>
        </w:rPr>
      </w:pPr>
      <w:r w:rsidRPr="0091228B">
        <w:rPr>
          <w:highlight w:val="white"/>
        </w:rPr>
        <w:t xml:space="preserve">      $$ = $1;</w:t>
      </w:r>
    </w:p>
    <w:p w14:paraId="27939458" w14:textId="77777777" w:rsidR="005B1C6D" w:rsidRPr="0091228B" w:rsidRDefault="005B1C6D" w:rsidP="005B1C6D">
      <w:pPr>
        <w:pStyle w:val="Code"/>
        <w:rPr>
          <w:highlight w:val="white"/>
        </w:rPr>
      </w:pPr>
      <w:r w:rsidRPr="0091228B">
        <w:rPr>
          <w:highlight w:val="white"/>
        </w:rPr>
        <w:t xml:space="preserve">    }</w:t>
      </w:r>
    </w:p>
    <w:p w14:paraId="63AEC21E" w14:textId="77777777" w:rsidR="005B1C6D" w:rsidRPr="0091228B" w:rsidRDefault="005B1C6D" w:rsidP="005B1C6D">
      <w:pPr>
        <w:pStyle w:val="Code"/>
        <w:rPr>
          <w:highlight w:val="white"/>
        </w:rPr>
      </w:pPr>
      <w:r w:rsidRPr="0091228B">
        <w:rPr>
          <w:highlight w:val="white"/>
        </w:rPr>
        <w:t xml:space="preserve">  | bitwise_and_expression BITWISE_AND equality_expression {</w:t>
      </w:r>
    </w:p>
    <w:p w14:paraId="4259E40C" w14:textId="77777777" w:rsidR="005B1C6D" w:rsidRPr="0091228B" w:rsidRDefault="005B1C6D" w:rsidP="005B1C6D">
      <w:pPr>
        <w:pStyle w:val="Code"/>
        <w:rPr>
          <w:highlight w:val="white"/>
        </w:rPr>
      </w:pPr>
      <w:r w:rsidRPr="0091228B">
        <w:rPr>
          <w:highlight w:val="white"/>
        </w:rPr>
        <w:t xml:space="preserve">      $$ = $1 &amp; $3;</w:t>
      </w:r>
    </w:p>
    <w:p w14:paraId="0D8E7076" w14:textId="77777777" w:rsidR="005B1C6D" w:rsidRPr="0091228B" w:rsidRDefault="005B1C6D" w:rsidP="005B1C6D">
      <w:pPr>
        <w:pStyle w:val="Code"/>
        <w:rPr>
          <w:highlight w:val="white"/>
        </w:rPr>
      </w:pPr>
      <w:r w:rsidRPr="0091228B">
        <w:rPr>
          <w:highlight w:val="white"/>
        </w:rPr>
        <w:t xml:space="preserve">    };</w:t>
      </w:r>
    </w:p>
    <w:p w14:paraId="2C7D1903" w14:textId="77777777" w:rsidR="005B1C6D" w:rsidRPr="0091228B" w:rsidRDefault="005B1C6D" w:rsidP="005B1C6D">
      <w:pPr>
        <w:pStyle w:val="Code"/>
        <w:rPr>
          <w:highlight w:val="white"/>
        </w:rPr>
      </w:pPr>
    </w:p>
    <w:p w14:paraId="56356021" w14:textId="77777777" w:rsidR="005B1C6D" w:rsidRPr="0091228B" w:rsidRDefault="005B1C6D" w:rsidP="005B1C6D">
      <w:pPr>
        <w:pStyle w:val="Code"/>
        <w:rPr>
          <w:highlight w:val="white"/>
        </w:rPr>
      </w:pPr>
      <w:r w:rsidRPr="0091228B">
        <w:rPr>
          <w:highlight w:val="white"/>
        </w:rPr>
        <w:t>equality_expression:</w:t>
      </w:r>
    </w:p>
    <w:p w14:paraId="58B5BC3C" w14:textId="77777777" w:rsidR="005B1C6D" w:rsidRPr="0091228B" w:rsidRDefault="005B1C6D" w:rsidP="005B1C6D">
      <w:pPr>
        <w:pStyle w:val="Code"/>
        <w:rPr>
          <w:highlight w:val="white"/>
        </w:rPr>
      </w:pPr>
      <w:r w:rsidRPr="0091228B">
        <w:rPr>
          <w:highlight w:val="white"/>
        </w:rPr>
        <w:t xml:space="preserve">    relation_expression {</w:t>
      </w:r>
    </w:p>
    <w:p w14:paraId="4F03395D" w14:textId="77777777" w:rsidR="005B1C6D" w:rsidRPr="0091228B" w:rsidRDefault="005B1C6D" w:rsidP="005B1C6D">
      <w:pPr>
        <w:pStyle w:val="Code"/>
        <w:rPr>
          <w:highlight w:val="white"/>
        </w:rPr>
      </w:pPr>
      <w:r w:rsidRPr="0091228B">
        <w:rPr>
          <w:highlight w:val="white"/>
        </w:rPr>
        <w:t xml:space="preserve">      $$ = $1;</w:t>
      </w:r>
    </w:p>
    <w:p w14:paraId="49BC9062" w14:textId="77777777" w:rsidR="005B1C6D" w:rsidRPr="0091228B" w:rsidRDefault="005B1C6D" w:rsidP="005B1C6D">
      <w:pPr>
        <w:pStyle w:val="Code"/>
        <w:rPr>
          <w:highlight w:val="white"/>
        </w:rPr>
      </w:pPr>
      <w:r w:rsidRPr="0091228B">
        <w:rPr>
          <w:highlight w:val="white"/>
        </w:rPr>
        <w:t xml:space="preserve">    }</w:t>
      </w:r>
    </w:p>
    <w:p w14:paraId="61FBD325" w14:textId="77777777" w:rsidR="005B1C6D" w:rsidRPr="0091228B" w:rsidRDefault="005B1C6D" w:rsidP="005B1C6D">
      <w:pPr>
        <w:pStyle w:val="Code"/>
        <w:rPr>
          <w:highlight w:val="white"/>
        </w:rPr>
      </w:pPr>
      <w:r w:rsidRPr="0091228B">
        <w:rPr>
          <w:highlight w:val="white"/>
        </w:rPr>
        <w:t xml:space="preserve">  | equality_expression EQUAL relation_expression {      </w:t>
      </w:r>
    </w:p>
    <w:p w14:paraId="14E02097" w14:textId="77777777" w:rsidR="005B1C6D" w:rsidRPr="0091228B" w:rsidRDefault="005B1C6D" w:rsidP="005B1C6D">
      <w:pPr>
        <w:pStyle w:val="Code"/>
        <w:rPr>
          <w:highlight w:val="white"/>
        </w:rPr>
      </w:pPr>
      <w:r w:rsidRPr="0091228B">
        <w:rPr>
          <w:highlight w:val="white"/>
        </w:rPr>
        <w:t xml:space="preserve">      $$ = ($1 == $3) ? 1 : 0;</w:t>
      </w:r>
    </w:p>
    <w:p w14:paraId="754EF4C7" w14:textId="77777777" w:rsidR="005B1C6D" w:rsidRPr="0091228B" w:rsidRDefault="005B1C6D" w:rsidP="005B1C6D">
      <w:pPr>
        <w:pStyle w:val="Code"/>
        <w:rPr>
          <w:highlight w:val="white"/>
        </w:rPr>
      </w:pPr>
      <w:r w:rsidRPr="0091228B">
        <w:rPr>
          <w:highlight w:val="white"/>
        </w:rPr>
        <w:t xml:space="preserve">    }</w:t>
      </w:r>
    </w:p>
    <w:p w14:paraId="711171C6" w14:textId="77777777" w:rsidR="005B1C6D" w:rsidRPr="0091228B" w:rsidRDefault="005B1C6D" w:rsidP="005B1C6D">
      <w:pPr>
        <w:pStyle w:val="Code"/>
        <w:rPr>
          <w:highlight w:val="white"/>
        </w:rPr>
      </w:pPr>
      <w:r w:rsidRPr="0091228B">
        <w:rPr>
          <w:highlight w:val="white"/>
        </w:rPr>
        <w:t xml:space="preserve">  | equality_expression NOT_EQUAL relation_expression {      </w:t>
      </w:r>
    </w:p>
    <w:p w14:paraId="45469FF5" w14:textId="77777777" w:rsidR="005B1C6D" w:rsidRPr="0091228B" w:rsidRDefault="005B1C6D" w:rsidP="005B1C6D">
      <w:pPr>
        <w:pStyle w:val="Code"/>
        <w:rPr>
          <w:highlight w:val="white"/>
        </w:rPr>
      </w:pPr>
      <w:r w:rsidRPr="0091228B">
        <w:rPr>
          <w:highlight w:val="white"/>
        </w:rPr>
        <w:t xml:space="preserve">      $$ = ($1 != $3) ? 1 : 0;</w:t>
      </w:r>
    </w:p>
    <w:p w14:paraId="41734A8D" w14:textId="77777777" w:rsidR="005B1C6D" w:rsidRPr="0091228B" w:rsidRDefault="005B1C6D" w:rsidP="005B1C6D">
      <w:pPr>
        <w:pStyle w:val="Code"/>
        <w:rPr>
          <w:highlight w:val="white"/>
        </w:rPr>
      </w:pPr>
      <w:r w:rsidRPr="0091228B">
        <w:rPr>
          <w:highlight w:val="white"/>
        </w:rPr>
        <w:t xml:space="preserve">    };</w:t>
      </w:r>
    </w:p>
    <w:p w14:paraId="7EFFE72C" w14:textId="77777777" w:rsidR="005B1C6D" w:rsidRPr="0091228B" w:rsidRDefault="005B1C6D" w:rsidP="005B1C6D">
      <w:pPr>
        <w:pStyle w:val="Code"/>
        <w:rPr>
          <w:highlight w:val="white"/>
        </w:rPr>
      </w:pPr>
    </w:p>
    <w:p w14:paraId="3A548F07" w14:textId="77777777" w:rsidR="005B1C6D" w:rsidRPr="0091228B" w:rsidRDefault="005B1C6D" w:rsidP="005B1C6D">
      <w:pPr>
        <w:pStyle w:val="Code"/>
        <w:rPr>
          <w:highlight w:val="white"/>
        </w:rPr>
      </w:pPr>
      <w:r w:rsidRPr="0091228B">
        <w:rPr>
          <w:highlight w:val="white"/>
        </w:rPr>
        <w:t>relation_expression:</w:t>
      </w:r>
    </w:p>
    <w:p w14:paraId="58FFC5C0" w14:textId="77777777" w:rsidR="005B1C6D" w:rsidRPr="0091228B" w:rsidRDefault="005B1C6D" w:rsidP="005B1C6D">
      <w:pPr>
        <w:pStyle w:val="Code"/>
        <w:rPr>
          <w:highlight w:val="white"/>
        </w:rPr>
      </w:pPr>
      <w:r w:rsidRPr="0091228B">
        <w:rPr>
          <w:highlight w:val="white"/>
        </w:rPr>
        <w:t xml:space="preserve">    shift_expression  { $$ = $1; }</w:t>
      </w:r>
    </w:p>
    <w:p w14:paraId="67523828" w14:textId="77777777" w:rsidR="005B1C6D" w:rsidRPr="0091228B" w:rsidRDefault="005B1C6D" w:rsidP="005B1C6D">
      <w:pPr>
        <w:pStyle w:val="Code"/>
        <w:rPr>
          <w:highlight w:val="white"/>
        </w:rPr>
      </w:pPr>
      <w:r w:rsidRPr="0091228B">
        <w:rPr>
          <w:highlight w:val="white"/>
        </w:rPr>
        <w:t xml:space="preserve">  | relation_expression LESS_THAN shift_expression {</w:t>
      </w:r>
    </w:p>
    <w:p w14:paraId="58413577" w14:textId="77777777" w:rsidR="005B1C6D" w:rsidRPr="0091228B" w:rsidRDefault="005B1C6D" w:rsidP="005B1C6D">
      <w:pPr>
        <w:pStyle w:val="Code"/>
        <w:rPr>
          <w:highlight w:val="white"/>
        </w:rPr>
      </w:pPr>
      <w:r w:rsidRPr="0091228B">
        <w:rPr>
          <w:highlight w:val="white"/>
        </w:rPr>
        <w:t xml:space="preserve">      $$ = ($1 &lt; $3) ? 1 : 0;</w:t>
      </w:r>
    </w:p>
    <w:p w14:paraId="58ACF563" w14:textId="77777777" w:rsidR="005B1C6D" w:rsidRPr="0091228B" w:rsidRDefault="005B1C6D" w:rsidP="005B1C6D">
      <w:pPr>
        <w:pStyle w:val="Code"/>
        <w:rPr>
          <w:highlight w:val="white"/>
        </w:rPr>
      </w:pPr>
      <w:r w:rsidRPr="0091228B">
        <w:rPr>
          <w:highlight w:val="white"/>
        </w:rPr>
        <w:t xml:space="preserve">    }</w:t>
      </w:r>
    </w:p>
    <w:p w14:paraId="7E4ECB06" w14:textId="77777777" w:rsidR="005B1C6D" w:rsidRPr="0091228B" w:rsidRDefault="005B1C6D" w:rsidP="005B1C6D">
      <w:pPr>
        <w:pStyle w:val="Code"/>
        <w:rPr>
          <w:highlight w:val="white"/>
        </w:rPr>
      </w:pPr>
      <w:r w:rsidRPr="0091228B">
        <w:rPr>
          <w:highlight w:val="white"/>
        </w:rPr>
        <w:t xml:space="preserve">  | relation_expression LESS_THAN_EQUAL shift_expression {</w:t>
      </w:r>
    </w:p>
    <w:p w14:paraId="2FCFB33F" w14:textId="77777777" w:rsidR="005B1C6D" w:rsidRPr="0091228B" w:rsidRDefault="005B1C6D" w:rsidP="005B1C6D">
      <w:pPr>
        <w:pStyle w:val="Code"/>
        <w:rPr>
          <w:highlight w:val="white"/>
        </w:rPr>
      </w:pPr>
      <w:r w:rsidRPr="0091228B">
        <w:rPr>
          <w:highlight w:val="white"/>
        </w:rPr>
        <w:t xml:space="preserve">      $$ = ($1 &lt;= $3) ? 1 : 0;</w:t>
      </w:r>
    </w:p>
    <w:p w14:paraId="4E1C3A59" w14:textId="77777777" w:rsidR="005B1C6D" w:rsidRPr="0091228B" w:rsidRDefault="005B1C6D" w:rsidP="005B1C6D">
      <w:pPr>
        <w:pStyle w:val="Code"/>
        <w:rPr>
          <w:highlight w:val="white"/>
        </w:rPr>
      </w:pPr>
      <w:r w:rsidRPr="0091228B">
        <w:rPr>
          <w:highlight w:val="white"/>
        </w:rPr>
        <w:t xml:space="preserve">    }</w:t>
      </w:r>
    </w:p>
    <w:p w14:paraId="2BF74698" w14:textId="77777777" w:rsidR="005B1C6D" w:rsidRPr="0091228B" w:rsidRDefault="005B1C6D" w:rsidP="005B1C6D">
      <w:pPr>
        <w:pStyle w:val="Code"/>
        <w:rPr>
          <w:highlight w:val="white"/>
        </w:rPr>
      </w:pPr>
      <w:r w:rsidRPr="0091228B">
        <w:rPr>
          <w:highlight w:val="white"/>
        </w:rPr>
        <w:t xml:space="preserve">  | relation_expression GREATER_THAN shift_expression {</w:t>
      </w:r>
    </w:p>
    <w:p w14:paraId="485BFC07" w14:textId="77777777" w:rsidR="005B1C6D" w:rsidRPr="0091228B" w:rsidRDefault="005B1C6D" w:rsidP="005B1C6D">
      <w:pPr>
        <w:pStyle w:val="Code"/>
        <w:rPr>
          <w:highlight w:val="white"/>
        </w:rPr>
      </w:pPr>
      <w:r w:rsidRPr="0091228B">
        <w:rPr>
          <w:highlight w:val="white"/>
        </w:rPr>
        <w:t xml:space="preserve">      $$ = ($1 &gt; $3) ? 1 : 0;</w:t>
      </w:r>
    </w:p>
    <w:p w14:paraId="0BE064F9" w14:textId="77777777" w:rsidR="005B1C6D" w:rsidRPr="0091228B" w:rsidRDefault="005B1C6D" w:rsidP="005B1C6D">
      <w:pPr>
        <w:pStyle w:val="Code"/>
        <w:rPr>
          <w:highlight w:val="white"/>
        </w:rPr>
      </w:pPr>
      <w:r w:rsidRPr="0091228B">
        <w:rPr>
          <w:highlight w:val="white"/>
        </w:rPr>
        <w:t xml:space="preserve">    }</w:t>
      </w:r>
    </w:p>
    <w:p w14:paraId="3A8E626C" w14:textId="77777777" w:rsidR="005B1C6D" w:rsidRPr="0091228B" w:rsidRDefault="005B1C6D" w:rsidP="005B1C6D">
      <w:pPr>
        <w:pStyle w:val="Code"/>
        <w:rPr>
          <w:highlight w:val="white"/>
        </w:rPr>
      </w:pPr>
      <w:r w:rsidRPr="0091228B">
        <w:rPr>
          <w:highlight w:val="white"/>
        </w:rPr>
        <w:t xml:space="preserve">  | relation_expression GREATER_THAN_EQUAL shift_expression {</w:t>
      </w:r>
    </w:p>
    <w:p w14:paraId="0362AB65" w14:textId="77777777" w:rsidR="005B1C6D" w:rsidRPr="0091228B" w:rsidRDefault="005B1C6D" w:rsidP="005B1C6D">
      <w:pPr>
        <w:pStyle w:val="Code"/>
        <w:rPr>
          <w:highlight w:val="white"/>
        </w:rPr>
      </w:pPr>
      <w:r w:rsidRPr="0091228B">
        <w:rPr>
          <w:highlight w:val="white"/>
        </w:rPr>
        <w:t xml:space="preserve">      $$ = ($1 &gt;=$3) ? 1 : 0;</w:t>
      </w:r>
    </w:p>
    <w:p w14:paraId="7B55F337" w14:textId="77777777" w:rsidR="005B1C6D" w:rsidRPr="0091228B" w:rsidRDefault="005B1C6D" w:rsidP="005B1C6D">
      <w:pPr>
        <w:pStyle w:val="Code"/>
        <w:rPr>
          <w:highlight w:val="white"/>
        </w:rPr>
      </w:pPr>
      <w:r w:rsidRPr="0091228B">
        <w:rPr>
          <w:highlight w:val="white"/>
        </w:rPr>
        <w:t xml:space="preserve">    };</w:t>
      </w:r>
    </w:p>
    <w:p w14:paraId="2B6087A8" w14:textId="77777777" w:rsidR="005B1C6D" w:rsidRPr="0091228B" w:rsidRDefault="005B1C6D" w:rsidP="005B1C6D">
      <w:pPr>
        <w:pStyle w:val="Code"/>
        <w:rPr>
          <w:highlight w:val="white"/>
        </w:rPr>
      </w:pPr>
    </w:p>
    <w:p w14:paraId="3141097B" w14:textId="77777777" w:rsidR="005B1C6D" w:rsidRPr="0091228B" w:rsidRDefault="005B1C6D" w:rsidP="005B1C6D">
      <w:pPr>
        <w:pStyle w:val="Code"/>
        <w:rPr>
          <w:highlight w:val="white"/>
        </w:rPr>
      </w:pPr>
      <w:r w:rsidRPr="0091228B">
        <w:rPr>
          <w:highlight w:val="white"/>
        </w:rPr>
        <w:t>shift_expression:</w:t>
      </w:r>
    </w:p>
    <w:p w14:paraId="2715782B" w14:textId="77777777" w:rsidR="005B1C6D" w:rsidRPr="0091228B" w:rsidRDefault="005B1C6D" w:rsidP="005B1C6D">
      <w:pPr>
        <w:pStyle w:val="Code"/>
        <w:rPr>
          <w:highlight w:val="white"/>
        </w:rPr>
      </w:pPr>
      <w:r w:rsidRPr="0091228B">
        <w:rPr>
          <w:highlight w:val="white"/>
        </w:rPr>
        <w:t xml:space="preserve">    add_expression {</w:t>
      </w:r>
    </w:p>
    <w:p w14:paraId="7DAFE435" w14:textId="77777777" w:rsidR="005B1C6D" w:rsidRPr="0091228B" w:rsidRDefault="005B1C6D" w:rsidP="005B1C6D">
      <w:pPr>
        <w:pStyle w:val="Code"/>
        <w:rPr>
          <w:highlight w:val="white"/>
        </w:rPr>
      </w:pPr>
      <w:r w:rsidRPr="0091228B">
        <w:rPr>
          <w:highlight w:val="white"/>
        </w:rPr>
        <w:t xml:space="preserve">      $$ = $1;</w:t>
      </w:r>
    </w:p>
    <w:p w14:paraId="5FD2B63F" w14:textId="77777777" w:rsidR="005B1C6D" w:rsidRPr="0091228B" w:rsidRDefault="005B1C6D" w:rsidP="005B1C6D">
      <w:pPr>
        <w:pStyle w:val="Code"/>
        <w:rPr>
          <w:highlight w:val="white"/>
        </w:rPr>
      </w:pPr>
      <w:r w:rsidRPr="0091228B">
        <w:rPr>
          <w:highlight w:val="white"/>
        </w:rPr>
        <w:t xml:space="preserve">    }</w:t>
      </w:r>
    </w:p>
    <w:p w14:paraId="31A6656E" w14:textId="77777777" w:rsidR="005B1C6D" w:rsidRPr="0091228B" w:rsidRDefault="005B1C6D" w:rsidP="005B1C6D">
      <w:pPr>
        <w:pStyle w:val="Code"/>
        <w:rPr>
          <w:highlight w:val="white"/>
        </w:rPr>
      </w:pPr>
      <w:r w:rsidRPr="0091228B">
        <w:rPr>
          <w:highlight w:val="white"/>
        </w:rPr>
        <w:t xml:space="preserve">  | shift_expression LEFT_SHIFT add_expression {</w:t>
      </w:r>
    </w:p>
    <w:p w14:paraId="578DFEEE" w14:textId="77777777" w:rsidR="005B1C6D" w:rsidRPr="0091228B" w:rsidRDefault="005B1C6D" w:rsidP="005B1C6D">
      <w:pPr>
        <w:pStyle w:val="Code"/>
        <w:rPr>
          <w:highlight w:val="white"/>
        </w:rPr>
      </w:pPr>
      <w:r w:rsidRPr="0091228B">
        <w:rPr>
          <w:highlight w:val="white"/>
        </w:rPr>
        <w:t xml:space="preserve">      $$ = $1 &lt;&lt; $3;</w:t>
      </w:r>
    </w:p>
    <w:p w14:paraId="7D79E5B8" w14:textId="77777777" w:rsidR="005B1C6D" w:rsidRPr="0091228B" w:rsidRDefault="005B1C6D" w:rsidP="005B1C6D">
      <w:pPr>
        <w:pStyle w:val="Code"/>
        <w:rPr>
          <w:highlight w:val="white"/>
        </w:rPr>
      </w:pPr>
      <w:r w:rsidRPr="0091228B">
        <w:rPr>
          <w:highlight w:val="white"/>
        </w:rPr>
        <w:t xml:space="preserve">    }</w:t>
      </w:r>
    </w:p>
    <w:p w14:paraId="486ECE50" w14:textId="77777777" w:rsidR="005B1C6D" w:rsidRPr="0091228B" w:rsidRDefault="005B1C6D" w:rsidP="005B1C6D">
      <w:pPr>
        <w:pStyle w:val="Code"/>
        <w:rPr>
          <w:highlight w:val="white"/>
        </w:rPr>
      </w:pPr>
      <w:r w:rsidRPr="0091228B">
        <w:rPr>
          <w:highlight w:val="white"/>
        </w:rPr>
        <w:t xml:space="preserve">  | shift_expression RIGHT_SHIFT add_expression {</w:t>
      </w:r>
    </w:p>
    <w:p w14:paraId="5DEDA050" w14:textId="77777777" w:rsidR="005B1C6D" w:rsidRPr="0091228B" w:rsidRDefault="005B1C6D" w:rsidP="005B1C6D">
      <w:pPr>
        <w:pStyle w:val="Code"/>
        <w:rPr>
          <w:highlight w:val="white"/>
        </w:rPr>
      </w:pPr>
      <w:r w:rsidRPr="0091228B">
        <w:rPr>
          <w:highlight w:val="white"/>
        </w:rPr>
        <w:t xml:space="preserve">      $$ = $1 &gt;&gt; $3;</w:t>
      </w:r>
    </w:p>
    <w:p w14:paraId="002C0152" w14:textId="77777777" w:rsidR="005B1C6D" w:rsidRPr="0091228B" w:rsidRDefault="005B1C6D" w:rsidP="005B1C6D">
      <w:pPr>
        <w:pStyle w:val="Code"/>
        <w:rPr>
          <w:highlight w:val="white"/>
        </w:rPr>
      </w:pPr>
      <w:r w:rsidRPr="0091228B">
        <w:rPr>
          <w:highlight w:val="white"/>
        </w:rPr>
        <w:t xml:space="preserve">    };</w:t>
      </w:r>
    </w:p>
    <w:p w14:paraId="333B5B9D" w14:textId="77777777" w:rsidR="005B1C6D" w:rsidRPr="0091228B" w:rsidRDefault="005B1C6D" w:rsidP="005B1C6D">
      <w:pPr>
        <w:pStyle w:val="Code"/>
        <w:rPr>
          <w:highlight w:val="white"/>
        </w:rPr>
      </w:pPr>
    </w:p>
    <w:p w14:paraId="0736720D" w14:textId="77777777" w:rsidR="005B1C6D" w:rsidRPr="0091228B" w:rsidRDefault="005B1C6D" w:rsidP="005B1C6D">
      <w:pPr>
        <w:pStyle w:val="Code"/>
        <w:rPr>
          <w:highlight w:val="white"/>
        </w:rPr>
      </w:pPr>
      <w:r w:rsidRPr="0091228B">
        <w:rPr>
          <w:highlight w:val="white"/>
        </w:rPr>
        <w:t>add_expression:</w:t>
      </w:r>
    </w:p>
    <w:p w14:paraId="4EC220AF" w14:textId="77777777" w:rsidR="005B1C6D" w:rsidRPr="0091228B" w:rsidRDefault="005B1C6D" w:rsidP="005B1C6D">
      <w:pPr>
        <w:pStyle w:val="Code"/>
        <w:rPr>
          <w:highlight w:val="white"/>
        </w:rPr>
      </w:pPr>
      <w:r w:rsidRPr="0091228B">
        <w:rPr>
          <w:highlight w:val="white"/>
        </w:rPr>
        <w:t xml:space="preserve">    multiply_expression {</w:t>
      </w:r>
    </w:p>
    <w:p w14:paraId="086CA9C0" w14:textId="77777777" w:rsidR="005B1C6D" w:rsidRPr="0091228B" w:rsidRDefault="005B1C6D" w:rsidP="005B1C6D">
      <w:pPr>
        <w:pStyle w:val="Code"/>
        <w:rPr>
          <w:highlight w:val="white"/>
        </w:rPr>
      </w:pPr>
      <w:r w:rsidRPr="0091228B">
        <w:rPr>
          <w:highlight w:val="white"/>
        </w:rPr>
        <w:t xml:space="preserve">      $$ = $1;</w:t>
      </w:r>
    </w:p>
    <w:p w14:paraId="4BB8EBDD" w14:textId="77777777" w:rsidR="005B1C6D" w:rsidRPr="0091228B" w:rsidRDefault="005B1C6D" w:rsidP="005B1C6D">
      <w:pPr>
        <w:pStyle w:val="Code"/>
        <w:rPr>
          <w:highlight w:val="white"/>
        </w:rPr>
      </w:pPr>
      <w:r w:rsidRPr="0091228B">
        <w:rPr>
          <w:highlight w:val="white"/>
        </w:rPr>
        <w:t xml:space="preserve">    }</w:t>
      </w:r>
    </w:p>
    <w:p w14:paraId="103D5135" w14:textId="77777777" w:rsidR="005B1C6D" w:rsidRPr="0091228B" w:rsidRDefault="005B1C6D" w:rsidP="005B1C6D">
      <w:pPr>
        <w:pStyle w:val="Code"/>
        <w:rPr>
          <w:highlight w:val="white"/>
        </w:rPr>
      </w:pPr>
      <w:r w:rsidRPr="0091228B">
        <w:rPr>
          <w:highlight w:val="white"/>
        </w:rPr>
        <w:t xml:space="preserve">  | add_expression ADD multiply_expression {</w:t>
      </w:r>
    </w:p>
    <w:p w14:paraId="1B612284" w14:textId="77777777" w:rsidR="005B1C6D" w:rsidRPr="0091228B" w:rsidRDefault="005B1C6D" w:rsidP="005B1C6D">
      <w:pPr>
        <w:pStyle w:val="Code"/>
        <w:rPr>
          <w:highlight w:val="white"/>
        </w:rPr>
      </w:pPr>
      <w:r w:rsidRPr="0091228B">
        <w:rPr>
          <w:highlight w:val="white"/>
        </w:rPr>
        <w:t xml:space="preserve">      $$ = $1 + $3;</w:t>
      </w:r>
    </w:p>
    <w:p w14:paraId="7875E7A2" w14:textId="77777777" w:rsidR="005B1C6D" w:rsidRPr="0091228B" w:rsidRDefault="005B1C6D" w:rsidP="005B1C6D">
      <w:pPr>
        <w:pStyle w:val="Code"/>
        <w:rPr>
          <w:highlight w:val="white"/>
        </w:rPr>
      </w:pPr>
      <w:r w:rsidRPr="0091228B">
        <w:rPr>
          <w:highlight w:val="white"/>
        </w:rPr>
        <w:t xml:space="preserve">    }</w:t>
      </w:r>
    </w:p>
    <w:p w14:paraId="5E442F34" w14:textId="77777777" w:rsidR="005B1C6D" w:rsidRPr="0091228B" w:rsidRDefault="005B1C6D" w:rsidP="005B1C6D">
      <w:pPr>
        <w:pStyle w:val="Code"/>
        <w:rPr>
          <w:highlight w:val="white"/>
        </w:rPr>
      </w:pPr>
      <w:r w:rsidRPr="0091228B">
        <w:rPr>
          <w:highlight w:val="white"/>
        </w:rPr>
        <w:t xml:space="preserve">  | add_expression SUBTRACT multiply_expression {</w:t>
      </w:r>
    </w:p>
    <w:p w14:paraId="78D3D9BE" w14:textId="77777777" w:rsidR="005B1C6D" w:rsidRPr="0091228B" w:rsidRDefault="005B1C6D" w:rsidP="005B1C6D">
      <w:pPr>
        <w:pStyle w:val="Code"/>
        <w:rPr>
          <w:highlight w:val="white"/>
        </w:rPr>
      </w:pPr>
      <w:r w:rsidRPr="0091228B">
        <w:rPr>
          <w:highlight w:val="white"/>
        </w:rPr>
        <w:t xml:space="preserve">      $$ = $1 - $3;</w:t>
      </w:r>
    </w:p>
    <w:p w14:paraId="725557E4" w14:textId="77777777" w:rsidR="005B1C6D" w:rsidRPr="0091228B" w:rsidRDefault="005B1C6D" w:rsidP="005B1C6D">
      <w:pPr>
        <w:pStyle w:val="Code"/>
        <w:rPr>
          <w:highlight w:val="white"/>
        </w:rPr>
      </w:pPr>
      <w:r w:rsidRPr="0091228B">
        <w:rPr>
          <w:highlight w:val="white"/>
        </w:rPr>
        <w:t xml:space="preserve">    };</w:t>
      </w:r>
    </w:p>
    <w:p w14:paraId="4F19A80F" w14:textId="77777777" w:rsidR="005B1C6D" w:rsidRPr="0091228B" w:rsidRDefault="005B1C6D" w:rsidP="005B1C6D">
      <w:pPr>
        <w:pStyle w:val="Code"/>
        <w:rPr>
          <w:highlight w:val="white"/>
        </w:rPr>
      </w:pPr>
    </w:p>
    <w:p w14:paraId="26512663" w14:textId="77777777" w:rsidR="005B1C6D" w:rsidRPr="0091228B" w:rsidRDefault="005B1C6D" w:rsidP="005B1C6D">
      <w:pPr>
        <w:pStyle w:val="Code"/>
        <w:rPr>
          <w:highlight w:val="white"/>
        </w:rPr>
      </w:pPr>
      <w:r w:rsidRPr="0091228B">
        <w:rPr>
          <w:highlight w:val="white"/>
        </w:rPr>
        <w:lastRenderedPageBreak/>
        <w:t>multiply_expression:</w:t>
      </w:r>
    </w:p>
    <w:p w14:paraId="123A5CC3" w14:textId="77777777" w:rsidR="005B1C6D" w:rsidRPr="0091228B" w:rsidRDefault="005B1C6D" w:rsidP="005B1C6D">
      <w:pPr>
        <w:pStyle w:val="Code"/>
        <w:rPr>
          <w:highlight w:val="white"/>
        </w:rPr>
      </w:pPr>
      <w:r w:rsidRPr="0091228B">
        <w:rPr>
          <w:highlight w:val="white"/>
        </w:rPr>
        <w:t xml:space="preserve">    prefix_expression {</w:t>
      </w:r>
    </w:p>
    <w:p w14:paraId="6405728A" w14:textId="77777777" w:rsidR="005B1C6D" w:rsidRPr="0091228B" w:rsidRDefault="005B1C6D" w:rsidP="005B1C6D">
      <w:pPr>
        <w:pStyle w:val="Code"/>
        <w:rPr>
          <w:highlight w:val="white"/>
        </w:rPr>
      </w:pPr>
      <w:r w:rsidRPr="0091228B">
        <w:rPr>
          <w:highlight w:val="white"/>
        </w:rPr>
        <w:t xml:space="preserve">      $$ = $1;</w:t>
      </w:r>
    </w:p>
    <w:p w14:paraId="4007FFD5" w14:textId="77777777" w:rsidR="005B1C6D" w:rsidRPr="0091228B" w:rsidRDefault="005B1C6D" w:rsidP="005B1C6D">
      <w:pPr>
        <w:pStyle w:val="Code"/>
        <w:rPr>
          <w:highlight w:val="white"/>
        </w:rPr>
      </w:pPr>
      <w:r w:rsidRPr="0091228B">
        <w:rPr>
          <w:highlight w:val="white"/>
        </w:rPr>
        <w:t xml:space="preserve">    }</w:t>
      </w:r>
    </w:p>
    <w:p w14:paraId="0DEE7735" w14:textId="77777777" w:rsidR="005B1C6D" w:rsidRPr="0091228B" w:rsidRDefault="005B1C6D" w:rsidP="005B1C6D">
      <w:pPr>
        <w:pStyle w:val="Code"/>
        <w:rPr>
          <w:highlight w:val="white"/>
        </w:rPr>
      </w:pPr>
      <w:r w:rsidRPr="0091228B">
        <w:rPr>
          <w:highlight w:val="white"/>
        </w:rPr>
        <w:t xml:space="preserve">  | multiply_expression MULTIPLY prefix_expression {</w:t>
      </w:r>
    </w:p>
    <w:p w14:paraId="105FE427" w14:textId="77777777" w:rsidR="005B1C6D" w:rsidRPr="0091228B" w:rsidRDefault="005B1C6D" w:rsidP="005B1C6D">
      <w:pPr>
        <w:pStyle w:val="Code"/>
        <w:rPr>
          <w:highlight w:val="white"/>
        </w:rPr>
      </w:pPr>
      <w:r w:rsidRPr="0091228B">
        <w:rPr>
          <w:highlight w:val="white"/>
        </w:rPr>
        <w:t xml:space="preserve">      $$ = $1 * $3;</w:t>
      </w:r>
    </w:p>
    <w:p w14:paraId="49C072FA" w14:textId="77777777" w:rsidR="005B1C6D" w:rsidRPr="0091228B" w:rsidRDefault="005B1C6D" w:rsidP="005B1C6D">
      <w:pPr>
        <w:pStyle w:val="Code"/>
        <w:rPr>
          <w:highlight w:val="white"/>
        </w:rPr>
      </w:pPr>
      <w:r w:rsidRPr="0091228B">
        <w:rPr>
          <w:highlight w:val="white"/>
        </w:rPr>
        <w:t xml:space="preserve">    }</w:t>
      </w:r>
    </w:p>
    <w:p w14:paraId="7707AD3E" w14:textId="77777777" w:rsidR="005B1C6D" w:rsidRPr="0091228B" w:rsidRDefault="005B1C6D" w:rsidP="005B1C6D">
      <w:pPr>
        <w:pStyle w:val="Code"/>
        <w:rPr>
          <w:highlight w:val="white"/>
        </w:rPr>
      </w:pPr>
      <w:r w:rsidRPr="0091228B">
        <w:rPr>
          <w:highlight w:val="white"/>
        </w:rPr>
        <w:t xml:space="preserve">  | multiply_expression DIVIDE prefix_expression {</w:t>
      </w:r>
    </w:p>
    <w:p w14:paraId="7C8E2E36" w14:textId="77777777" w:rsidR="005B1C6D" w:rsidRPr="0091228B" w:rsidRDefault="005B1C6D" w:rsidP="005B1C6D">
      <w:pPr>
        <w:pStyle w:val="Code"/>
        <w:rPr>
          <w:highlight w:val="white"/>
        </w:rPr>
      </w:pPr>
      <w:r w:rsidRPr="0091228B">
        <w:rPr>
          <w:highlight w:val="white"/>
        </w:rPr>
        <w:t xml:space="preserve">      $$ = $1 / $3;</w:t>
      </w:r>
    </w:p>
    <w:p w14:paraId="758FD635" w14:textId="77777777" w:rsidR="005B1C6D" w:rsidRPr="0091228B" w:rsidRDefault="005B1C6D" w:rsidP="005B1C6D">
      <w:pPr>
        <w:pStyle w:val="Code"/>
        <w:rPr>
          <w:highlight w:val="white"/>
        </w:rPr>
      </w:pPr>
      <w:r w:rsidRPr="0091228B">
        <w:rPr>
          <w:highlight w:val="white"/>
        </w:rPr>
        <w:t xml:space="preserve">    }</w:t>
      </w:r>
    </w:p>
    <w:p w14:paraId="2A19B48E" w14:textId="77777777" w:rsidR="005B1C6D" w:rsidRPr="0091228B" w:rsidRDefault="005B1C6D" w:rsidP="005B1C6D">
      <w:pPr>
        <w:pStyle w:val="Code"/>
        <w:rPr>
          <w:highlight w:val="white"/>
        </w:rPr>
      </w:pPr>
      <w:r w:rsidRPr="0091228B">
        <w:rPr>
          <w:highlight w:val="white"/>
        </w:rPr>
        <w:t xml:space="preserve">  | multiply_expression MODULO prefix_expression {</w:t>
      </w:r>
    </w:p>
    <w:p w14:paraId="37306475" w14:textId="77777777" w:rsidR="005B1C6D" w:rsidRPr="0091228B" w:rsidRDefault="005B1C6D" w:rsidP="005B1C6D">
      <w:pPr>
        <w:pStyle w:val="Code"/>
        <w:rPr>
          <w:highlight w:val="white"/>
        </w:rPr>
      </w:pPr>
      <w:r w:rsidRPr="0091228B">
        <w:rPr>
          <w:highlight w:val="white"/>
        </w:rPr>
        <w:t xml:space="preserve">      $$ = $1 % $3;</w:t>
      </w:r>
    </w:p>
    <w:p w14:paraId="568AB12C" w14:textId="77777777" w:rsidR="005B1C6D" w:rsidRPr="0091228B" w:rsidRDefault="005B1C6D" w:rsidP="005B1C6D">
      <w:pPr>
        <w:pStyle w:val="Code"/>
        <w:rPr>
          <w:highlight w:val="white"/>
        </w:rPr>
      </w:pPr>
      <w:r w:rsidRPr="0091228B">
        <w:rPr>
          <w:highlight w:val="white"/>
        </w:rPr>
        <w:t xml:space="preserve">    };</w:t>
      </w:r>
    </w:p>
    <w:p w14:paraId="21BBC891" w14:textId="77777777" w:rsidR="005B1C6D" w:rsidRPr="0091228B" w:rsidRDefault="005B1C6D" w:rsidP="005B1C6D">
      <w:pPr>
        <w:pStyle w:val="Code"/>
        <w:rPr>
          <w:highlight w:val="white"/>
        </w:rPr>
      </w:pPr>
    </w:p>
    <w:p w14:paraId="3C0A2583" w14:textId="77777777" w:rsidR="005B1C6D" w:rsidRPr="0091228B" w:rsidRDefault="005B1C6D" w:rsidP="005B1C6D">
      <w:pPr>
        <w:pStyle w:val="Code"/>
        <w:rPr>
          <w:highlight w:val="white"/>
        </w:rPr>
      </w:pPr>
      <w:r w:rsidRPr="0091228B">
        <w:rPr>
          <w:highlight w:val="white"/>
        </w:rPr>
        <w:t>prefix_expression:</w:t>
      </w:r>
    </w:p>
    <w:p w14:paraId="6C4DED53" w14:textId="77777777" w:rsidR="005B1C6D" w:rsidRPr="0091228B" w:rsidRDefault="005B1C6D" w:rsidP="005B1C6D">
      <w:pPr>
        <w:pStyle w:val="Code"/>
        <w:rPr>
          <w:highlight w:val="white"/>
        </w:rPr>
      </w:pPr>
      <w:r w:rsidRPr="0091228B">
        <w:rPr>
          <w:highlight w:val="white"/>
        </w:rPr>
        <w:t xml:space="preserve">    primary_expression {</w:t>
      </w:r>
    </w:p>
    <w:p w14:paraId="04968816" w14:textId="77777777" w:rsidR="005B1C6D" w:rsidRPr="0091228B" w:rsidRDefault="005B1C6D" w:rsidP="005B1C6D">
      <w:pPr>
        <w:pStyle w:val="Code"/>
        <w:rPr>
          <w:highlight w:val="white"/>
        </w:rPr>
      </w:pPr>
      <w:r w:rsidRPr="0091228B">
        <w:rPr>
          <w:highlight w:val="white"/>
        </w:rPr>
        <w:t xml:space="preserve">      $$ = $1; </w:t>
      </w:r>
    </w:p>
    <w:p w14:paraId="1DEF5C15" w14:textId="77777777" w:rsidR="005B1C6D" w:rsidRPr="0091228B" w:rsidRDefault="005B1C6D" w:rsidP="005B1C6D">
      <w:pPr>
        <w:pStyle w:val="Code"/>
        <w:rPr>
          <w:highlight w:val="white"/>
        </w:rPr>
      </w:pPr>
      <w:r w:rsidRPr="0091228B">
        <w:rPr>
          <w:highlight w:val="white"/>
        </w:rPr>
        <w:t xml:space="preserve">    }</w:t>
      </w:r>
    </w:p>
    <w:p w14:paraId="02AC4BED" w14:textId="77777777" w:rsidR="005B1C6D" w:rsidRPr="0091228B" w:rsidRDefault="005B1C6D" w:rsidP="005B1C6D">
      <w:pPr>
        <w:pStyle w:val="Code"/>
        <w:rPr>
          <w:highlight w:val="white"/>
        </w:rPr>
      </w:pPr>
      <w:r w:rsidRPr="0091228B">
        <w:rPr>
          <w:highlight w:val="white"/>
        </w:rPr>
        <w:t xml:space="preserve">  | ADD prefix_expression {</w:t>
      </w:r>
    </w:p>
    <w:p w14:paraId="26E982B7" w14:textId="77777777" w:rsidR="005B1C6D" w:rsidRPr="0091228B" w:rsidRDefault="005B1C6D" w:rsidP="005B1C6D">
      <w:pPr>
        <w:pStyle w:val="Code"/>
        <w:rPr>
          <w:highlight w:val="white"/>
        </w:rPr>
      </w:pPr>
      <w:r w:rsidRPr="0091228B">
        <w:rPr>
          <w:highlight w:val="white"/>
        </w:rPr>
        <w:t xml:space="preserve">      $$ = $2;</w:t>
      </w:r>
    </w:p>
    <w:p w14:paraId="67486220" w14:textId="77777777" w:rsidR="005B1C6D" w:rsidRPr="0091228B" w:rsidRDefault="005B1C6D" w:rsidP="005B1C6D">
      <w:pPr>
        <w:pStyle w:val="Code"/>
        <w:rPr>
          <w:highlight w:val="white"/>
        </w:rPr>
      </w:pPr>
      <w:r w:rsidRPr="0091228B">
        <w:rPr>
          <w:highlight w:val="white"/>
        </w:rPr>
        <w:t xml:space="preserve">    }</w:t>
      </w:r>
    </w:p>
    <w:p w14:paraId="5EE94695" w14:textId="77777777" w:rsidR="005B1C6D" w:rsidRPr="0091228B" w:rsidRDefault="005B1C6D" w:rsidP="005B1C6D">
      <w:pPr>
        <w:pStyle w:val="Code"/>
        <w:rPr>
          <w:highlight w:val="white"/>
        </w:rPr>
      </w:pPr>
      <w:r w:rsidRPr="0091228B">
        <w:rPr>
          <w:highlight w:val="white"/>
        </w:rPr>
        <w:t xml:space="preserve">  | SUBTRACT prefix_expression {</w:t>
      </w:r>
    </w:p>
    <w:p w14:paraId="36459D9E" w14:textId="77777777" w:rsidR="005B1C6D" w:rsidRPr="0091228B" w:rsidRDefault="005B1C6D" w:rsidP="005B1C6D">
      <w:pPr>
        <w:pStyle w:val="Code"/>
        <w:rPr>
          <w:highlight w:val="white"/>
        </w:rPr>
      </w:pPr>
      <w:r w:rsidRPr="0091228B">
        <w:rPr>
          <w:highlight w:val="white"/>
        </w:rPr>
        <w:t xml:space="preserve">      $$ = -$2;</w:t>
      </w:r>
    </w:p>
    <w:p w14:paraId="27BC87EC" w14:textId="77777777" w:rsidR="005B1C6D" w:rsidRPr="0091228B" w:rsidRDefault="005B1C6D" w:rsidP="005B1C6D">
      <w:pPr>
        <w:pStyle w:val="Code"/>
        <w:rPr>
          <w:highlight w:val="white"/>
        </w:rPr>
      </w:pPr>
      <w:r w:rsidRPr="0091228B">
        <w:rPr>
          <w:highlight w:val="white"/>
        </w:rPr>
        <w:t xml:space="preserve">    }</w:t>
      </w:r>
    </w:p>
    <w:p w14:paraId="06B73431" w14:textId="77777777" w:rsidR="005B1C6D" w:rsidRPr="0091228B" w:rsidRDefault="005B1C6D" w:rsidP="005B1C6D">
      <w:pPr>
        <w:pStyle w:val="Code"/>
        <w:rPr>
          <w:highlight w:val="white"/>
        </w:rPr>
      </w:pPr>
      <w:r w:rsidRPr="0091228B">
        <w:rPr>
          <w:highlight w:val="white"/>
        </w:rPr>
        <w:t xml:space="preserve">  | BITWISE_NOT prefix_expression {</w:t>
      </w:r>
    </w:p>
    <w:p w14:paraId="3D59EBE8" w14:textId="77777777" w:rsidR="005B1C6D" w:rsidRPr="0091228B" w:rsidRDefault="005B1C6D" w:rsidP="005B1C6D">
      <w:pPr>
        <w:pStyle w:val="Code"/>
        <w:rPr>
          <w:highlight w:val="white"/>
        </w:rPr>
      </w:pPr>
      <w:r w:rsidRPr="0091228B">
        <w:rPr>
          <w:highlight w:val="white"/>
        </w:rPr>
        <w:t xml:space="preserve">      $$ = ~$2;</w:t>
      </w:r>
    </w:p>
    <w:p w14:paraId="3DBBEE49" w14:textId="77777777" w:rsidR="005B1C6D" w:rsidRPr="0091228B" w:rsidRDefault="005B1C6D" w:rsidP="005B1C6D">
      <w:pPr>
        <w:pStyle w:val="Code"/>
        <w:rPr>
          <w:highlight w:val="white"/>
        </w:rPr>
      </w:pPr>
      <w:r w:rsidRPr="0091228B">
        <w:rPr>
          <w:highlight w:val="white"/>
        </w:rPr>
        <w:t xml:space="preserve">    }</w:t>
      </w:r>
    </w:p>
    <w:p w14:paraId="6DB1398A" w14:textId="77777777" w:rsidR="005B1C6D" w:rsidRPr="00EC76D5" w:rsidRDefault="005B1C6D" w:rsidP="005B1C6D">
      <w:r w:rsidRPr="00EC76D5">
        <w:t>An expression is considered to be true if it does not equal zero.</w:t>
      </w:r>
    </w:p>
    <w:p w14:paraId="42F946DD" w14:textId="77777777" w:rsidR="005B1C6D" w:rsidRPr="0091228B" w:rsidRDefault="005B1C6D" w:rsidP="005B1C6D">
      <w:pPr>
        <w:pStyle w:val="Code"/>
        <w:rPr>
          <w:highlight w:val="white"/>
        </w:rPr>
      </w:pPr>
      <w:r w:rsidRPr="0091228B">
        <w:rPr>
          <w:highlight w:val="white"/>
        </w:rPr>
        <w:t xml:space="preserve">  | LOGICAL_NOT prefix_expression {</w:t>
      </w:r>
    </w:p>
    <w:p w14:paraId="70205D21" w14:textId="77777777" w:rsidR="005B1C6D" w:rsidRPr="0091228B" w:rsidRDefault="005B1C6D" w:rsidP="005B1C6D">
      <w:pPr>
        <w:pStyle w:val="Code"/>
        <w:rPr>
          <w:highlight w:val="white"/>
        </w:rPr>
      </w:pPr>
      <w:r w:rsidRPr="0091228B">
        <w:rPr>
          <w:highlight w:val="white"/>
        </w:rPr>
        <w:t xml:space="preserve">      $$ = ($2 == 0) ? 1 : 0;</w:t>
      </w:r>
    </w:p>
    <w:p w14:paraId="24A1BAD1" w14:textId="77777777" w:rsidR="005B1C6D" w:rsidRPr="0091228B" w:rsidRDefault="005B1C6D" w:rsidP="005B1C6D">
      <w:pPr>
        <w:pStyle w:val="Code"/>
        <w:rPr>
          <w:highlight w:val="white"/>
        </w:rPr>
      </w:pPr>
      <w:r w:rsidRPr="0091228B">
        <w:rPr>
          <w:highlight w:val="white"/>
        </w:rPr>
        <w:t xml:space="preserve">    };</w:t>
      </w:r>
    </w:p>
    <w:p w14:paraId="6B88B944" w14:textId="77777777" w:rsidR="005B1C6D" w:rsidRPr="00EC76D5" w:rsidRDefault="005B1C6D" w:rsidP="005B1C6D">
      <w:r w:rsidRPr="00EC76D5">
        <w:t>In the preprocessor directive, every identifier is treated as the value zero.</w:t>
      </w:r>
    </w:p>
    <w:p w14:paraId="773861A2" w14:textId="77777777" w:rsidR="005B1C6D" w:rsidRPr="0091228B" w:rsidRDefault="005B1C6D" w:rsidP="005B1C6D">
      <w:pPr>
        <w:pStyle w:val="Code"/>
        <w:rPr>
          <w:highlight w:val="white"/>
        </w:rPr>
      </w:pPr>
      <w:r w:rsidRPr="0091228B">
        <w:rPr>
          <w:highlight w:val="white"/>
        </w:rPr>
        <w:t>primary_expression:</w:t>
      </w:r>
    </w:p>
    <w:p w14:paraId="49066E79" w14:textId="77777777" w:rsidR="005B1C6D" w:rsidRPr="0091228B" w:rsidRDefault="005B1C6D" w:rsidP="005B1C6D">
      <w:pPr>
        <w:pStyle w:val="Code"/>
        <w:rPr>
          <w:highlight w:val="white"/>
        </w:rPr>
      </w:pPr>
      <w:r w:rsidRPr="0091228B">
        <w:rPr>
          <w:highlight w:val="white"/>
        </w:rPr>
        <w:t xml:space="preserve">    NAME {</w:t>
      </w:r>
    </w:p>
    <w:p w14:paraId="16C90415" w14:textId="77777777" w:rsidR="005B1C6D" w:rsidRPr="0091228B" w:rsidRDefault="005B1C6D" w:rsidP="005B1C6D">
      <w:pPr>
        <w:pStyle w:val="Code"/>
        <w:rPr>
          <w:highlight w:val="white"/>
        </w:rPr>
      </w:pPr>
      <w:r w:rsidRPr="0091228B">
        <w:rPr>
          <w:highlight w:val="white"/>
        </w:rPr>
        <w:t xml:space="preserve">      $$ = 1;</w:t>
      </w:r>
    </w:p>
    <w:p w14:paraId="38AE513A" w14:textId="77777777" w:rsidR="005B1C6D" w:rsidRPr="0091228B" w:rsidRDefault="005B1C6D" w:rsidP="005B1C6D">
      <w:pPr>
        <w:pStyle w:val="Code"/>
        <w:rPr>
          <w:highlight w:val="white"/>
        </w:rPr>
      </w:pPr>
      <w:r w:rsidRPr="0091228B">
        <w:rPr>
          <w:highlight w:val="white"/>
        </w:rPr>
        <w:t xml:space="preserve">    }</w:t>
      </w:r>
    </w:p>
    <w:p w14:paraId="126EEF5F" w14:textId="77777777" w:rsidR="005B1C6D" w:rsidRPr="0091228B" w:rsidRDefault="005B1C6D" w:rsidP="005B1C6D">
      <w:pPr>
        <w:pStyle w:val="Code"/>
        <w:rPr>
          <w:highlight w:val="white"/>
        </w:rPr>
      </w:pPr>
      <w:r w:rsidRPr="0091228B">
        <w:rPr>
          <w:highlight w:val="white"/>
        </w:rPr>
        <w:t xml:space="preserve">  | VALUE {</w:t>
      </w:r>
    </w:p>
    <w:p w14:paraId="44E1C60F" w14:textId="77777777" w:rsidR="005B1C6D" w:rsidRPr="0091228B" w:rsidRDefault="005B1C6D" w:rsidP="005B1C6D">
      <w:pPr>
        <w:pStyle w:val="Code"/>
        <w:rPr>
          <w:highlight w:val="white"/>
        </w:rPr>
      </w:pPr>
      <w:r w:rsidRPr="0091228B">
        <w:rPr>
          <w:highlight w:val="white"/>
        </w:rPr>
        <w:t xml:space="preserve">      $$ = $1;</w:t>
      </w:r>
    </w:p>
    <w:p w14:paraId="24781048" w14:textId="77777777" w:rsidR="005B1C6D" w:rsidRPr="0091228B" w:rsidRDefault="005B1C6D" w:rsidP="005B1C6D">
      <w:pPr>
        <w:pStyle w:val="Code"/>
        <w:rPr>
          <w:highlight w:val="white"/>
        </w:rPr>
      </w:pPr>
      <w:r w:rsidRPr="0091228B">
        <w:rPr>
          <w:highlight w:val="white"/>
        </w:rPr>
        <w:t xml:space="preserve">    }</w:t>
      </w:r>
    </w:p>
    <w:p w14:paraId="2D156409" w14:textId="77777777" w:rsidR="005B1C6D" w:rsidRPr="00EC76D5" w:rsidRDefault="005B1C6D" w:rsidP="005B1C6D">
      <w:r w:rsidRPr="00EC76D5">
        <w:t>The defined directive works both with and without parenthesis.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B1C6D" w:rsidRPr="00EC76D5" w14:paraId="4AE5FC64" w14:textId="77777777" w:rsidTr="0092795B">
        <w:tc>
          <w:tcPr>
            <w:tcW w:w="4675" w:type="dxa"/>
          </w:tcPr>
          <w:p w14:paraId="28AB8ADB" w14:textId="77777777" w:rsidR="005B1C6D" w:rsidRPr="00EC76D5" w:rsidRDefault="005B1C6D" w:rsidP="0092795B">
            <w:pPr>
              <w:pStyle w:val="Code"/>
            </w:pPr>
            <w:r w:rsidRPr="00EC76D5">
              <w:t>#if defined (x)</w:t>
            </w:r>
          </w:p>
        </w:tc>
        <w:tc>
          <w:tcPr>
            <w:tcW w:w="4675" w:type="dxa"/>
          </w:tcPr>
          <w:p w14:paraId="57FAC860" w14:textId="77777777" w:rsidR="005B1C6D" w:rsidRPr="00EC76D5" w:rsidRDefault="005B1C6D" w:rsidP="0092795B">
            <w:pPr>
              <w:pStyle w:val="Code"/>
            </w:pPr>
            <w:r w:rsidRPr="00EC76D5">
              <w:t>#if defined x</w:t>
            </w:r>
          </w:p>
        </w:tc>
      </w:tr>
      <w:tr w:rsidR="005B1C6D" w:rsidRPr="00EC76D5" w14:paraId="1061AB54" w14:textId="77777777" w:rsidTr="0092795B">
        <w:tc>
          <w:tcPr>
            <w:tcW w:w="4675" w:type="dxa"/>
          </w:tcPr>
          <w:p w14:paraId="74106948" w14:textId="77777777" w:rsidR="005B1C6D" w:rsidRPr="00EC76D5" w:rsidRDefault="005B1C6D" w:rsidP="0092795B">
            <w:r w:rsidRPr="00EC76D5">
              <w:t>With parenthesis</w:t>
            </w:r>
          </w:p>
        </w:tc>
        <w:tc>
          <w:tcPr>
            <w:tcW w:w="4675" w:type="dxa"/>
          </w:tcPr>
          <w:p w14:paraId="34A3F102" w14:textId="77777777" w:rsidR="005B1C6D" w:rsidRPr="00EC76D5" w:rsidRDefault="005B1C6D" w:rsidP="0092795B">
            <w:r w:rsidRPr="00EC76D5">
              <w:t>Without parenthesis</w:t>
            </w:r>
          </w:p>
        </w:tc>
      </w:tr>
    </w:tbl>
    <w:p w14:paraId="0DF66194" w14:textId="77777777" w:rsidR="005B1C6D" w:rsidRPr="0091228B" w:rsidRDefault="005B1C6D" w:rsidP="005B1C6D">
      <w:pPr>
        <w:pStyle w:val="Code"/>
        <w:rPr>
          <w:highlight w:val="white"/>
        </w:rPr>
      </w:pPr>
      <w:bookmarkStart w:id="546" w:name="_Ref418278877"/>
      <w:r w:rsidRPr="0091228B">
        <w:rPr>
          <w:highlight w:val="white"/>
        </w:rPr>
        <w:t xml:space="preserve">  | DEFINED NAME {</w:t>
      </w:r>
    </w:p>
    <w:p w14:paraId="400A16C0" w14:textId="77777777" w:rsidR="005B1C6D" w:rsidRPr="0091228B" w:rsidRDefault="005B1C6D" w:rsidP="005B1C6D">
      <w:pPr>
        <w:pStyle w:val="Code"/>
        <w:rPr>
          <w:highlight w:val="white"/>
        </w:rPr>
      </w:pPr>
      <w:r w:rsidRPr="0091228B">
        <w:rPr>
          <w:highlight w:val="white"/>
        </w:rPr>
        <w:t xml:space="preserve">      $$ = Preprocessor.MacroMap.ContainsKey($2) ? 1 : 0;</w:t>
      </w:r>
    </w:p>
    <w:p w14:paraId="5E178F20" w14:textId="77777777" w:rsidR="005B1C6D" w:rsidRPr="0091228B" w:rsidRDefault="005B1C6D" w:rsidP="005B1C6D">
      <w:pPr>
        <w:pStyle w:val="Code"/>
        <w:rPr>
          <w:highlight w:val="white"/>
        </w:rPr>
      </w:pPr>
      <w:r w:rsidRPr="0091228B">
        <w:rPr>
          <w:highlight w:val="white"/>
        </w:rPr>
        <w:t xml:space="preserve">    }</w:t>
      </w:r>
    </w:p>
    <w:p w14:paraId="48DAB47D" w14:textId="77777777" w:rsidR="005B1C6D" w:rsidRPr="0091228B" w:rsidRDefault="005B1C6D" w:rsidP="005B1C6D">
      <w:pPr>
        <w:pStyle w:val="Code"/>
        <w:rPr>
          <w:highlight w:val="white"/>
        </w:rPr>
      </w:pPr>
      <w:r w:rsidRPr="0091228B">
        <w:rPr>
          <w:highlight w:val="white"/>
        </w:rPr>
        <w:t xml:space="preserve">  | DEFINED LEFT_PARENTHESIS NAME RIGHT_PARENTHESIS {</w:t>
      </w:r>
    </w:p>
    <w:p w14:paraId="094AEE8A" w14:textId="77777777" w:rsidR="005B1C6D" w:rsidRPr="0091228B" w:rsidRDefault="005B1C6D" w:rsidP="005B1C6D">
      <w:pPr>
        <w:pStyle w:val="Code"/>
        <w:rPr>
          <w:highlight w:val="white"/>
        </w:rPr>
      </w:pPr>
      <w:r w:rsidRPr="0091228B">
        <w:rPr>
          <w:highlight w:val="white"/>
        </w:rPr>
        <w:t xml:space="preserve">      $$ = Preprocessor.MacroMap.ContainsKey($3) ? 1 : 0;</w:t>
      </w:r>
    </w:p>
    <w:p w14:paraId="1AADD06B" w14:textId="77777777" w:rsidR="005B1C6D" w:rsidRPr="0091228B" w:rsidRDefault="005B1C6D" w:rsidP="005B1C6D">
      <w:pPr>
        <w:pStyle w:val="Code"/>
        <w:rPr>
          <w:highlight w:val="white"/>
        </w:rPr>
      </w:pPr>
      <w:r w:rsidRPr="0091228B">
        <w:rPr>
          <w:highlight w:val="white"/>
        </w:rPr>
        <w:t xml:space="preserve">    }</w:t>
      </w:r>
    </w:p>
    <w:p w14:paraId="192159C3" w14:textId="77777777" w:rsidR="005B1C6D" w:rsidRPr="0091228B" w:rsidRDefault="005B1C6D" w:rsidP="005B1C6D">
      <w:pPr>
        <w:pStyle w:val="Code"/>
        <w:rPr>
          <w:highlight w:val="white"/>
        </w:rPr>
      </w:pPr>
      <w:r w:rsidRPr="0091228B">
        <w:rPr>
          <w:highlight w:val="white"/>
        </w:rPr>
        <w:t xml:space="preserve">  | LEFT_PARENTHESIS expression RIGHT_PARENTHESIS {</w:t>
      </w:r>
    </w:p>
    <w:p w14:paraId="2F7D4CDB" w14:textId="77777777" w:rsidR="005B1C6D" w:rsidRPr="0091228B" w:rsidRDefault="005B1C6D" w:rsidP="005B1C6D">
      <w:pPr>
        <w:pStyle w:val="Code"/>
        <w:rPr>
          <w:highlight w:val="white"/>
        </w:rPr>
      </w:pPr>
      <w:r w:rsidRPr="0091228B">
        <w:rPr>
          <w:highlight w:val="white"/>
        </w:rPr>
        <w:t xml:space="preserve">      $$ = $2; </w:t>
      </w:r>
    </w:p>
    <w:p w14:paraId="74FA3E2E" w14:textId="77777777" w:rsidR="005B1C6D" w:rsidRPr="0091228B" w:rsidRDefault="005B1C6D" w:rsidP="005B1C6D">
      <w:pPr>
        <w:pStyle w:val="Code"/>
        <w:rPr>
          <w:highlight w:val="white"/>
        </w:rPr>
      </w:pPr>
      <w:r w:rsidRPr="0091228B">
        <w:rPr>
          <w:highlight w:val="white"/>
        </w:rPr>
        <w:t xml:space="preserve">    };</w:t>
      </w:r>
    </w:p>
    <w:p w14:paraId="3F3055A2" w14:textId="77777777" w:rsidR="005B1C6D" w:rsidRPr="00EC76D5" w:rsidRDefault="005B1C6D" w:rsidP="005B1C6D">
      <w:pPr>
        <w:pStyle w:val="Rubrik3"/>
      </w:pPr>
      <w:bookmarkStart w:id="547" w:name="_Toc49764305"/>
      <w:r w:rsidRPr="00EC76D5">
        <w:lastRenderedPageBreak/>
        <w:t>The Scanner</w:t>
      </w:r>
      <w:bookmarkEnd w:id="546"/>
      <w:bookmarkEnd w:id="547"/>
    </w:p>
    <w:p w14:paraId="3C52097C" w14:textId="5A004BAB" w:rsidR="005B1C6D" w:rsidRPr="00EC76D5" w:rsidRDefault="005B1C6D" w:rsidP="005B1C6D">
      <w:r w:rsidRPr="00EC76D5">
        <w:t xml:space="preserve">As mention in Section </w:t>
      </w:r>
      <w:r w:rsidRPr="00EC76D5">
        <w:fldChar w:fldCharType="begin"/>
      </w:r>
      <w:r w:rsidRPr="00EC76D5">
        <w:instrText xml:space="preserve"> REF _Ref418232768 \r \h </w:instrText>
      </w:r>
      <w:r w:rsidRPr="00EC76D5">
        <w:fldChar w:fldCharType="separate"/>
      </w:r>
      <w:r w:rsidR="006F26B2">
        <w:t>0</w:t>
      </w:r>
      <w:r w:rsidRPr="00EC76D5">
        <w:fldChar w:fldCharType="end"/>
      </w:r>
      <w:r w:rsidRPr="00EC76D5">
        <w:t>, tokens are the smallest parts of the language. However, the parser cannot know that, for instance, a sequence of letters is an identifier, or that a sequence of digits is an integer value. Instead, that is the task of a scanner.</w:t>
      </w:r>
    </w:p>
    <w:p w14:paraId="3242A786" w14:textId="77777777" w:rsidR="005B1C6D" w:rsidRPr="00EC76D5" w:rsidRDefault="005B1C6D" w:rsidP="005B1C6D">
      <w:pPr>
        <w:pStyle w:val="CodeHeader"/>
      </w:pPr>
      <w:r>
        <w:t>ExpressionScanner.gplex</w:t>
      </w:r>
    </w:p>
    <w:p w14:paraId="4221927A" w14:textId="77777777" w:rsidR="005B1C6D" w:rsidRPr="006975D2" w:rsidRDefault="005B1C6D" w:rsidP="005B1C6D">
      <w:pPr>
        <w:pStyle w:val="Code"/>
        <w:rPr>
          <w:highlight w:val="white"/>
        </w:rPr>
      </w:pPr>
      <w:r w:rsidRPr="006975D2">
        <w:rPr>
          <w:highlight w:val="white"/>
        </w:rPr>
        <w:t>%namespace CCompiler_Exp</w:t>
      </w:r>
    </w:p>
    <w:p w14:paraId="1CFD2126" w14:textId="77777777" w:rsidR="005B1C6D" w:rsidRPr="006975D2" w:rsidRDefault="005B1C6D" w:rsidP="005B1C6D">
      <w:pPr>
        <w:pStyle w:val="Code"/>
        <w:rPr>
          <w:highlight w:val="white"/>
        </w:rPr>
      </w:pPr>
    </w:p>
    <w:p w14:paraId="35ED6594" w14:textId="77777777" w:rsidR="005B1C6D" w:rsidRPr="006975D2" w:rsidRDefault="005B1C6D" w:rsidP="005B1C6D">
      <w:pPr>
        <w:pStyle w:val="Code"/>
        <w:rPr>
          <w:highlight w:val="white"/>
        </w:rPr>
      </w:pPr>
      <w:r w:rsidRPr="006975D2">
        <w:rPr>
          <w:highlight w:val="white"/>
        </w:rPr>
        <w:t>%using CCompiler;</w:t>
      </w:r>
    </w:p>
    <w:p w14:paraId="6F5EB023" w14:textId="77777777" w:rsidR="005B1C6D" w:rsidRPr="006975D2" w:rsidRDefault="005B1C6D" w:rsidP="005B1C6D">
      <w:pPr>
        <w:pStyle w:val="Code"/>
        <w:rPr>
          <w:highlight w:val="white"/>
        </w:rPr>
      </w:pPr>
    </w:p>
    <w:p w14:paraId="1E981299" w14:textId="77777777" w:rsidR="005B1C6D" w:rsidRPr="006975D2" w:rsidRDefault="005B1C6D" w:rsidP="005B1C6D">
      <w:pPr>
        <w:pStyle w:val="Code"/>
        <w:rPr>
          <w:highlight w:val="white"/>
        </w:rPr>
      </w:pPr>
      <w:r w:rsidRPr="006975D2">
        <w:rPr>
          <w:highlight w:val="white"/>
        </w:rPr>
        <w:t>%{</w:t>
      </w:r>
    </w:p>
    <w:p w14:paraId="4B0E3001" w14:textId="77777777" w:rsidR="005B1C6D" w:rsidRPr="006975D2" w:rsidRDefault="005B1C6D" w:rsidP="005B1C6D">
      <w:pPr>
        <w:pStyle w:val="Code"/>
        <w:rPr>
          <w:highlight w:val="white"/>
        </w:rPr>
      </w:pPr>
      <w:r w:rsidRPr="006975D2">
        <w:rPr>
          <w:highlight w:val="white"/>
        </w:rPr>
        <w:t xml:space="preserve">  // Empty.</w:t>
      </w:r>
    </w:p>
    <w:p w14:paraId="7A546795" w14:textId="77777777" w:rsidR="005B1C6D" w:rsidRPr="006975D2" w:rsidRDefault="005B1C6D" w:rsidP="005B1C6D">
      <w:pPr>
        <w:pStyle w:val="Code"/>
        <w:rPr>
          <w:highlight w:val="white"/>
        </w:rPr>
      </w:pPr>
      <w:r w:rsidRPr="006975D2">
        <w:rPr>
          <w:highlight w:val="white"/>
        </w:rPr>
        <w:t>%}</w:t>
      </w:r>
    </w:p>
    <w:p w14:paraId="1316BB70" w14:textId="77777777" w:rsidR="005B1C6D" w:rsidRPr="006975D2" w:rsidRDefault="005B1C6D" w:rsidP="005B1C6D">
      <w:pPr>
        <w:pStyle w:val="Code"/>
        <w:rPr>
          <w:highlight w:val="white"/>
        </w:rPr>
      </w:pPr>
    </w:p>
    <w:p w14:paraId="6A217859" w14:textId="77777777" w:rsidR="005B1C6D" w:rsidRPr="006975D2" w:rsidRDefault="005B1C6D" w:rsidP="005B1C6D">
      <w:pPr>
        <w:pStyle w:val="Code"/>
        <w:rPr>
          <w:highlight w:val="white"/>
        </w:rPr>
      </w:pPr>
      <w:r w:rsidRPr="006975D2">
        <w:rPr>
          <w:highlight w:val="white"/>
        </w:rPr>
        <w:t>OCTAL_VALUE (\+|\-)?[0][0-7]*([uU]|[sSlL]|[uU][sSlL]|[sSlL][uU])?</w:t>
      </w:r>
    </w:p>
    <w:p w14:paraId="2112E52C" w14:textId="77777777" w:rsidR="005B1C6D" w:rsidRPr="006975D2" w:rsidRDefault="005B1C6D" w:rsidP="005B1C6D">
      <w:pPr>
        <w:pStyle w:val="Code"/>
        <w:rPr>
          <w:highlight w:val="white"/>
        </w:rPr>
      </w:pPr>
      <w:r w:rsidRPr="006975D2">
        <w:rPr>
          <w:highlight w:val="white"/>
        </w:rPr>
        <w:t>DECIMAL_VALUE (\+|\-)?[1-9][0-9]*([uU]|[sSlL]|[uU][sSlL]|[sSlL][uU])?</w:t>
      </w:r>
    </w:p>
    <w:p w14:paraId="6CEE7F9B" w14:textId="77777777" w:rsidR="005B1C6D" w:rsidRPr="006975D2" w:rsidRDefault="005B1C6D" w:rsidP="005B1C6D">
      <w:pPr>
        <w:pStyle w:val="Code"/>
        <w:rPr>
          <w:highlight w:val="white"/>
        </w:rPr>
      </w:pPr>
      <w:r w:rsidRPr="006975D2">
        <w:rPr>
          <w:highlight w:val="white"/>
        </w:rPr>
        <w:t>HEXADECIMAL_VALUE (\+|\-)?[0][xX][0-9a-fA-F]+([uU]|[sSlL]|[uU][sSlL]|[sSlL][uU])?</w:t>
      </w:r>
    </w:p>
    <w:p w14:paraId="14A2471C" w14:textId="77777777" w:rsidR="005B1C6D" w:rsidRPr="006975D2" w:rsidRDefault="005B1C6D" w:rsidP="005B1C6D">
      <w:pPr>
        <w:pStyle w:val="Code"/>
        <w:rPr>
          <w:highlight w:val="white"/>
        </w:rPr>
      </w:pPr>
    </w:p>
    <w:p w14:paraId="308EC2EE" w14:textId="77777777" w:rsidR="005B1C6D" w:rsidRPr="006975D2" w:rsidRDefault="005B1C6D" w:rsidP="005B1C6D">
      <w:pPr>
        <w:pStyle w:val="Code"/>
        <w:rPr>
          <w:highlight w:val="white"/>
        </w:rPr>
      </w:pPr>
      <w:r w:rsidRPr="006975D2">
        <w:rPr>
          <w:highlight w:val="white"/>
        </w:rPr>
        <w:t>NAME [a-zA-Z_][a-zA-Z0-9_]*</w:t>
      </w:r>
    </w:p>
    <w:p w14:paraId="6FD9026B" w14:textId="77777777" w:rsidR="005B1C6D" w:rsidRPr="006975D2" w:rsidRDefault="005B1C6D" w:rsidP="005B1C6D">
      <w:pPr>
        <w:pStyle w:val="Code"/>
        <w:rPr>
          <w:highlight w:val="white"/>
        </w:rPr>
      </w:pPr>
      <w:r w:rsidRPr="006975D2">
        <w:rPr>
          <w:highlight w:val="white"/>
        </w:rPr>
        <w:t>WHITE_SPACE [ \t\r\n\f]</w:t>
      </w:r>
    </w:p>
    <w:p w14:paraId="733EBA87" w14:textId="77777777" w:rsidR="005B1C6D" w:rsidRPr="006975D2" w:rsidRDefault="005B1C6D" w:rsidP="005B1C6D">
      <w:pPr>
        <w:pStyle w:val="Code"/>
        <w:rPr>
          <w:highlight w:val="white"/>
        </w:rPr>
      </w:pPr>
    </w:p>
    <w:p w14:paraId="4886D064" w14:textId="77777777" w:rsidR="005B1C6D" w:rsidRPr="006975D2" w:rsidRDefault="005B1C6D" w:rsidP="005B1C6D">
      <w:pPr>
        <w:pStyle w:val="Code"/>
        <w:rPr>
          <w:highlight w:val="white"/>
        </w:rPr>
      </w:pPr>
      <w:r w:rsidRPr="006975D2">
        <w:rPr>
          <w:highlight w:val="white"/>
        </w:rPr>
        <w:t>%%</w:t>
      </w:r>
    </w:p>
    <w:p w14:paraId="76F57633" w14:textId="77777777" w:rsidR="005B1C6D" w:rsidRPr="006975D2" w:rsidRDefault="005B1C6D" w:rsidP="005B1C6D">
      <w:pPr>
        <w:pStyle w:val="Code"/>
        <w:rPr>
          <w:highlight w:val="white"/>
        </w:rPr>
      </w:pPr>
      <w:r w:rsidRPr="006975D2">
        <w:rPr>
          <w:highlight w:val="white"/>
        </w:rPr>
        <w:t>"defined" { return ((int) Tokens.DEFINED); }</w:t>
      </w:r>
    </w:p>
    <w:p w14:paraId="41C4759E" w14:textId="77777777" w:rsidR="005B1C6D" w:rsidRPr="006975D2" w:rsidRDefault="005B1C6D" w:rsidP="005B1C6D">
      <w:pPr>
        <w:pStyle w:val="Code"/>
        <w:rPr>
          <w:highlight w:val="white"/>
        </w:rPr>
      </w:pPr>
    </w:p>
    <w:p w14:paraId="28E1083D" w14:textId="77777777" w:rsidR="005B1C6D" w:rsidRPr="006975D2" w:rsidRDefault="005B1C6D" w:rsidP="005B1C6D">
      <w:pPr>
        <w:pStyle w:val="Code"/>
        <w:rPr>
          <w:highlight w:val="white"/>
        </w:rPr>
      </w:pPr>
      <w:r w:rsidRPr="006975D2">
        <w:rPr>
          <w:highlight w:val="white"/>
        </w:rPr>
        <w:t>"?" { return ((int) Tokens.QUESTION_MARK); }</w:t>
      </w:r>
    </w:p>
    <w:p w14:paraId="5C05DDD5" w14:textId="77777777" w:rsidR="005B1C6D" w:rsidRPr="006975D2" w:rsidRDefault="005B1C6D" w:rsidP="005B1C6D">
      <w:pPr>
        <w:pStyle w:val="Code"/>
        <w:rPr>
          <w:highlight w:val="white"/>
        </w:rPr>
      </w:pPr>
      <w:r w:rsidRPr="006975D2">
        <w:rPr>
          <w:highlight w:val="white"/>
        </w:rPr>
        <w:t>":" { return ((int) Tokens.COLON); }</w:t>
      </w:r>
    </w:p>
    <w:p w14:paraId="681C0DC4" w14:textId="77777777" w:rsidR="005B1C6D" w:rsidRPr="006975D2" w:rsidRDefault="005B1C6D" w:rsidP="005B1C6D">
      <w:pPr>
        <w:pStyle w:val="Code"/>
        <w:rPr>
          <w:highlight w:val="white"/>
        </w:rPr>
      </w:pPr>
    </w:p>
    <w:p w14:paraId="17490CCB" w14:textId="77777777" w:rsidR="005B1C6D" w:rsidRPr="006975D2" w:rsidRDefault="005B1C6D" w:rsidP="005B1C6D">
      <w:pPr>
        <w:pStyle w:val="Code"/>
        <w:rPr>
          <w:highlight w:val="white"/>
        </w:rPr>
      </w:pPr>
      <w:r w:rsidRPr="006975D2">
        <w:rPr>
          <w:highlight w:val="white"/>
        </w:rPr>
        <w:t>"||" { return ((int) Tokens.LOGICAL_OR); }</w:t>
      </w:r>
    </w:p>
    <w:p w14:paraId="687C937F" w14:textId="77777777" w:rsidR="005B1C6D" w:rsidRPr="006975D2" w:rsidRDefault="005B1C6D" w:rsidP="005B1C6D">
      <w:pPr>
        <w:pStyle w:val="Code"/>
        <w:rPr>
          <w:highlight w:val="white"/>
        </w:rPr>
      </w:pPr>
      <w:r w:rsidRPr="006975D2">
        <w:rPr>
          <w:highlight w:val="white"/>
        </w:rPr>
        <w:t>"&amp;&amp;" { return ((int) Tokens.LOGICAL_AND); }</w:t>
      </w:r>
    </w:p>
    <w:p w14:paraId="0E33617B" w14:textId="77777777" w:rsidR="005B1C6D" w:rsidRPr="006975D2" w:rsidRDefault="005B1C6D" w:rsidP="005B1C6D">
      <w:pPr>
        <w:pStyle w:val="Code"/>
        <w:rPr>
          <w:highlight w:val="white"/>
        </w:rPr>
      </w:pPr>
      <w:r w:rsidRPr="006975D2">
        <w:rPr>
          <w:highlight w:val="white"/>
        </w:rPr>
        <w:t>"!" { return ((int) Tokens.LOGICAL_NOT); }</w:t>
      </w:r>
    </w:p>
    <w:p w14:paraId="642F6633" w14:textId="77777777" w:rsidR="005B1C6D" w:rsidRPr="006975D2" w:rsidRDefault="005B1C6D" w:rsidP="005B1C6D">
      <w:pPr>
        <w:pStyle w:val="Code"/>
        <w:rPr>
          <w:highlight w:val="white"/>
        </w:rPr>
      </w:pPr>
    </w:p>
    <w:p w14:paraId="0970AD6A" w14:textId="77777777" w:rsidR="005B1C6D" w:rsidRPr="006975D2" w:rsidRDefault="005B1C6D" w:rsidP="005B1C6D">
      <w:pPr>
        <w:pStyle w:val="Code"/>
        <w:rPr>
          <w:highlight w:val="white"/>
        </w:rPr>
      </w:pPr>
      <w:r w:rsidRPr="006975D2">
        <w:rPr>
          <w:highlight w:val="white"/>
        </w:rPr>
        <w:t>"&amp;" { return ((int) Tokens.BITWISE_AND); }</w:t>
      </w:r>
    </w:p>
    <w:p w14:paraId="42B96ACA" w14:textId="77777777" w:rsidR="005B1C6D" w:rsidRPr="006975D2" w:rsidRDefault="005B1C6D" w:rsidP="005B1C6D">
      <w:pPr>
        <w:pStyle w:val="Code"/>
        <w:rPr>
          <w:highlight w:val="white"/>
        </w:rPr>
      </w:pPr>
      <w:r w:rsidRPr="006975D2">
        <w:rPr>
          <w:highlight w:val="white"/>
        </w:rPr>
        <w:t>"^" { return ((int) Tokens.BITWISE_XOR); }</w:t>
      </w:r>
    </w:p>
    <w:p w14:paraId="5E429276" w14:textId="77777777" w:rsidR="005B1C6D" w:rsidRPr="006975D2" w:rsidRDefault="005B1C6D" w:rsidP="005B1C6D">
      <w:pPr>
        <w:pStyle w:val="Code"/>
        <w:rPr>
          <w:highlight w:val="white"/>
        </w:rPr>
      </w:pPr>
      <w:r w:rsidRPr="006975D2">
        <w:rPr>
          <w:highlight w:val="white"/>
        </w:rPr>
        <w:t>"|" { return ((int) Tokens.BITWISE_OR); }</w:t>
      </w:r>
    </w:p>
    <w:p w14:paraId="3AF992DB" w14:textId="77777777" w:rsidR="005B1C6D" w:rsidRPr="006975D2" w:rsidRDefault="005B1C6D" w:rsidP="005B1C6D">
      <w:pPr>
        <w:pStyle w:val="Code"/>
        <w:rPr>
          <w:highlight w:val="white"/>
        </w:rPr>
      </w:pPr>
      <w:r w:rsidRPr="006975D2">
        <w:rPr>
          <w:highlight w:val="white"/>
        </w:rPr>
        <w:t>"~" { return ((int) Tokens.BITWISE_NOT); }</w:t>
      </w:r>
    </w:p>
    <w:p w14:paraId="1383BB2C" w14:textId="77777777" w:rsidR="005B1C6D" w:rsidRPr="006975D2" w:rsidRDefault="005B1C6D" w:rsidP="005B1C6D">
      <w:pPr>
        <w:pStyle w:val="Code"/>
        <w:rPr>
          <w:highlight w:val="white"/>
        </w:rPr>
      </w:pPr>
    </w:p>
    <w:p w14:paraId="3FB031C5" w14:textId="77777777" w:rsidR="005B1C6D" w:rsidRPr="006975D2" w:rsidRDefault="005B1C6D" w:rsidP="005B1C6D">
      <w:pPr>
        <w:pStyle w:val="Code"/>
        <w:rPr>
          <w:highlight w:val="white"/>
        </w:rPr>
      </w:pPr>
      <w:r w:rsidRPr="006975D2">
        <w:rPr>
          <w:highlight w:val="white"/>
        </w:rPr>
        <w:t>"==" { return ((int) Tokens.EQUAL); }</w:t>
      </w:r>
    </w:p>
    <w:p w14:paraId="6572218A" w14:textId="77777777" w:rsidR="005B1C6D" w:rsidRPr="006975D2" w:rsidRDefault="005B1C6D" w:rsidP="005B1C6D">
      <w:pPr>
        <w:pStyle w:val="Code"/>
        <w:rPr>
          <w:highlight w:val="white"/>
        </w:rPr>
      </w:pPr>
      <w:r w:rsidRPr="006975D2">
        <w:rPr>
          <w:highlight w:val="white"/>
        </w:rPr>
        <w:t>"!=" { return ((int) Tokens.NOT_EQUAL); }</w:t>
      </w:r>
    </w:p>
    <w:p w14:paraId="667D9634" w14:textId="77777777" w:rsidR="005B1C6D" w:rsidRPr="006975D2" w:rsidRDefault="005B1C6D" w:rsidP="005B1C6D">
      <w:pPr>
        <w:pStyle w:val="Code"/>
        <w:rPr>
          <w:highlight w:val="white"/>
        </w:rPr>
      </w:pPr>
    </w:p>
    <w:p w14:paraId="7AF83861" w14:textId="77777777" w:rsidR="005B1C6D" w:rsidRPr="006975D2" w:rsidRDefault="005B1C6D" w:rsidP="005B1C6D">
      <w:pPr>
        <w:pStyle w:val="Code"/>
        <w:rPr>
          <w:highlight w:val="white"/>
        </w:rPr>
      </w:pPr>
      <w:r w:rsidRPr="006975D2">
        <w:rPr>
          <w:highlight w:val="white"/>
        </w:rPr>
        <w:t>"&lt;"  { return ((int) Tokens.LESS_THAN); }</w:t>
      </w:r>
    </w:p>
    <w:p w14:paraId="1F97EC3C" w14:textId="77777777" w:rsidR="005B1C6D" w:rsidRPr="006975D2" w:rsidRDefault="005B1C6D" w:rsidP="005B1C6D">
      <w:pPr>
        <w:pStyle w:val="Code"/>
        <w:rPr>
          <w:highlight w:val="white"/>
        </w:rPr>
      </w:pPr>
      <w:r w:rsidRPr="006975D2">
        <w:rPr>
          <w:highlight w:val="white"/>
        </w:rPr>
        <w:t>"&lt;=" { return ((int) Tokens.LESS_THAN_EQUAL); }</w:t>
      </w:r>
    </w:p>
    <w:p w14:paraId="224E6B2D" w14:textId="77777777" w:rsidR="005B1C6D" w:rsidRPr="006975D2" w:rsidRDefault="005B1C6D" w:rsidP="005B1C6D">
      <w:pPr>
        <w:pStyle w:val="Code"/>
        <w:rPr>
          <w:highlight w:val="white"/>
        </w:rPr>
      </w:pPr>
      <w:r w:rsidRPr="006975D2">
        <w:rPr>
          <w:highlight w:val="white"/>
        </w:rPr>
        <w:t>"&gt;"  { return ((int) Tokens.GREATER_THAN); }</w:t>
      </w:r>
    </w:p>
    <w:p w14:paraId="35726BB9" w14:textId="77777777" w:rsidR="005B1C6D" w:rsidRPr="006975D2" w:rsidRDefault="005B1C6D" w:rsidP="005B1C6D">
      <w:pPr>
        <w:pStyle w:val="Code"/>
        <w:rPr>
          <w:highlight w:val="white"/>
        </w:rPr>
      </w:pPr>
      <w:r w:rsidRPr="006975D2">
        <w:rPr>
          <w:highlight w:val="white"/>
        </w:rPr>
        <w:t>"&gt;=" { return ((int) Tokens.GREATER_THAN_EQUAL); }</w:t>
      </w:r>
    </w:p>
    <w:p w14:paraId="019B71E6" w14:textId="77777777" w:rsidR="005B1C6D" w:rsidRPr="006975D2" w:rsidRDefault="005B1C6D" w:rsidP="005B1C6D">
      <w:pPr>
        <w:pStyle w:val="Code"/>
        <w:rPr>
          <w:highlight w:val="white"/>
        </w:rPr>
      </w:pPr>
    </w:p>
    <w:p w14:paraId="436D484A" w14:textId="77777777" w:rsidR="005B1C6D" w:rsidRPr="006975D2" w:rsidRDefault="005B1C6D" w:rsidP="005B1C6D">
      <w:pPr>
        <w:pStyle w:val="Code"/>
        <w:rPr>
          <w:highlight w:val="white"/>
        </w:rPr>
      </w:pPr>
      <w:r w:rsidRPr="006975D2">
        <w:rPr>
          <w:highlight w:val="white"/>
        </w:rPr>
        <w:t>"&lt;&lt;" { return ((int) Tokens.LEFT_SHIFT); }</w:t>
      </w:r>
    </w:p>
    <w:p w14:paraId="527B2084" w14:textId="77777777" w:rsidR="005B1C6D" w:rsidRPr="006975D2" w:rsidRDefault="005B1C6D" w:rsidP="005B1C6D">
      <w:pPr>
        <w:pStyle w:val="Code"/>
        <w:rPr>
          <w:highlight w:val="white"/>
        </w:rPr>
      </w:pPr>
      <w:r w:rsidRPr="006975D2">
        <w:rPr>
          <w:highlight w:val="white"/>
        </w:rPr>
        <w:t>"&gt;&gt;" { return ((int) Tokens.RIGHT_SHIFT); }</w:t>
      </w:r>
    </w:p>
    <w:p w14:paraId="589B40E4" w14:textId="77777777" w:rsidR="005B1C6D" w:rsidRPr="006975D2" w:rsidRDefault="005B1C6D" w:rsidP="005B1C6D">
      <w:pPr>
        <w:pStyle w:val="Code"/>
        <w:rPr>
          <w:highlight w:val="white"/>
        </w:rPr>
      </w:pPr>
    </w:p>
    <w:p w14:paraId="57155BF8" w14:textId="77777777" w:rsidR="005B1C6D" w:rsidRPr="006975D2" w:rsidRDefault="005B1C6D" w:rsidP="005B1C6D">
      <w:pPr>
        <w:pStyle w:val="Code"/>
        <w:rPr>
          <w:highlight w:val="white"/>
        </w:rPr>
      </w:pPr>
      <w:r w:rsidRPr="006975D2">
        <w:rPr>
          <w:highlight w:val="white"/>
        </w:rPr>
        <w:t>"+" { return ((int) Tokens.ADD); }</w:t>
      </w:r>
    </w:p>
    <w:p w14:paraId="69761D92" w14:textId="77777777" w:rsidR="005B1C6D" w:rsidRPr="006975D2" w:rsidRDefault="005B1C6D" w:rsidP="005B1C6D">
      <w:pPr>
        <w:pStyle w:val="Code"/>
        <w:rPr>
          <w:highlight w:val="white"/>
        </w:rPr>
      </w:pPr>
      <w:r w:rsidRPr="006975D2">
        <w:rPr>
          <w:highlight w:val="white"/>
        </w:rPr>
        <w:t>"-" { return ((int) Tokens.SUBTRACT); }</w:t>
      </w:r>
    </w:p>
    <w:p w14:paraId="73595A21" w14:textId="77777777" w:rsidR="005B1C6D" w:rsidRPr="006975D2" w:rsidRDefault="005B1C6D" w:rsidP="005B1C6D">
      <w:pPr>
        <w:pStyle w:val="Code"/>
        <w:rPr>
          <w:highlight w:val="white"/>
        </w:rPr>
      </w:pPr>
    </w:p>
    <w:p w14:paraId="45E39A00" w14:textId="77777777" w:rsidR="005B1C6D" w:rsidRPr="006975D2" w:rsidRDefault="005B1C6D" w:rsidP="005B1C6D">
      <w:pPr>
        <w:pStyle w:val="Code"/>
        <w:rPr>
          <w:highlight w:val="white"/>
        </w:rPr>
      </w:pPr>
      <w:r w:rsidRPr="006975D2">
        <w:rPr>
          <w:highlight w:val="white"/>
        </w:rPr>
        <w:t>"*" { return ((int) Tokens.MULTIPLY); }</w:t>
      </w:r>
    </w:p>
    <w:p w14:paraId="4797CF23" w14:textId="77777777" w:rsidR="005B1C6D" w:rsidRPr="006975D2" w:rsidRDefault="005B1C6D" w:rsidP="005B1C6D">
      <w:pPr>
        <w:pStyle w:val="Code"/>
        <w:rPr>
          <w:highlight w:val="white"/>
        </w:rPr>
      </w:pPr>
      <w:r w:rsidRPr="006975D2">
        <w:rPr>
          <w:highlight w:val="white"/>
        </w:rPr>
        <w:t>"/" { return ((int) Tokens.DIVIDE); }</w:t>
      </w:r>
    </w:p>
    <w:p w14:paraId="25F24317" w14:textId="77777777" w:rsidR="005B1C6D" w:rsidRPr="006975D2" w:rsidRDefault="005B1C6D" w:rsidP="005B1C6D">
      <w:pPr>
        <w:pStyle w:val="Code"/>
        <w:rPr>
          <w:highlight w:val="white"/>
        </w:rPr>
      </w:pPr>
      <w:r w:rsidRPr="006975D2">
        <w:rPr>
          <w:highlight w:val="white"/>
        </w:rPr>
        <w:t>"%" { return ((int) Tokens.MODULO); }</w:t>
      </w:r>
    </w:p>
    <w:p w14:paraId="5A0486DF" w14:textId="77777777" w:rsidR="005B1C6D" w:rsidRDefault="005B1C6D" w:rsidP="005B1C6D">
      <w:pPr>
        <w:pStyle w:val="Code"/>
        <w:rPr>
          <w:highlight w:val="white"/>
          <w:lang w:val="sv-SE"/>
        </w:rPr>
      </w:pPr>
    </w:p>
    <w:p w14:paraId="7AB6F7B8" w14:textId="77777777" w:rsidR="005B1C6D" w:rsidRPr="006975D2" w:rsidRDefault="005B1C6D" w:rsidP="005B1C6D">
      <w:pPr>
        <w:pStyle w:val="Code"/>
        <w:rPr>
          <w:highlight w:val="white"/>
        </w:rPr>
      </w:pPr>
      <w:r w:rsidRPr="006975D2">
        <w:rPr>
          <w:highlight w:val="white"/>
        </w:rPr>
        <w:lastRenderedPageBreak/>
        <w:t>"(" { return ((int) Tokens.LEFT_PARENTHESIS); }</w:t>
      </w:r>
    </w:p>
    <w:p w14:paraId="584A3E76" w14:textId="77777777" w:rsidR="005B1C6D" w:rsidRPr="006975D2" w:rsidRDefault="005B1C6D" w:rsidP="005B1C6D">
      <w:pPr>
        <w:pStyle w:val="Code"/>
        <w:rPr>
          <w:highlight w:val="white"/>
        </w:rPr>
      </w:pPr>
      <w:r w:rsidRPr="006975D2">
        <w:rPr>
          <w:highlight w:val="white"/>
        </w:rPr>
        <w:t>")" { return ((int) Tokens.RIGHT_PARENTHESIS); }</w:t>
      </w:r>
    </w:p>
    <w:p w14:paraId="334B0F02" w14:textId="77777777" w:rsidR="005B1C6D" w:rsidRPr="006975D2" w:rsidRDefault="005B1C6D" w:rsidP="005B1C6D">
      <w:pPr>
        <w:pStyle w:val="Code"/>
        <w:rPr>
          <w:highlight w:val="white"/>
        </w:rPr>
      </w:pPr>
    </w:p>
    <w:p w14:paraId="618B86E8" w14:textId="77777777" w:rsidR="005B1C6D" w:rsidRPr="006975D2" w:rsidRDefault="005B1C6D" w:rsidP="005B1C6D">
      <w:pPr>
        <w:pStyle w:val="Code"/>
        <w:rPr>
          <w:highlight w:val="white"/>
        </w:rPr>
      </w:pPr>
      <w:r w:rsidRPr="006975D2">
        <w:rPr>
          <w:highlight w:val="white"/>
        </w:rPr>
        <w:t>"\0" { return ((int) Tokens.EOL); }</w:t>
      </w:r>
    </w:p>
    <w:p w14:paraId="40C3618D" w14:textId="77777777" w:rsidR="005B1C6D" w:rsidRPr="00EC76D5" w:rsidRDefault="005B1C6D" w:rsidP="005B1C6D">
      <w:r w:rsidRPr="00EC76D5">
        <w:t>In case of an octal, decimal, or hexadecimal value, we just remove the letters u (unsigned), s (short), l (long), and x (hexadecimal value marker) from the text and let the Integer class interpret the value.</w:t>
      </w:r>
    </w:p>
    <w:p w14:paraId="22822DF3" w14:textId="77777777" w:rsidR="005B1C6D" w:rsidRPr="006975D2" w:rsidRDefault="005B1C6D" w:rsidP="005B1C6D">
      <w:pPr>
        <w:pStyle w:val="Code"/>
        <w:rPr>
          <w:highlight w:val="white"/>
        </w:rPr>
      </w:pPr>
      <w:r w:rsidRPr="006975D2">
        <w:rPr>
          <w:highlight w:val="white"/>
        </w:rPr>
        <w:t>{NAME} {</w:t>
      </w:r>
    </w:p>
    <w:p w14:paraId="772980F1" w14:textId="77777777" w:rsidR="005B1C6D" w:rsidRPr="006975D2" w:rsidRDefault="005B1C6D" w:rsidP="005B1C6D">
      <w:pPr>
        <w:pStyle w:val="Code"/>
        <w:rPr>
          <w:highlight w:val="white"/>
        </w:rPr>
      </w:pPr>
      <w:r w:rsidRPr="006975D2">
        <w:rPr>
          <w:highlight w:val="white"/>
        </w:rPr>
        <w:t xml:space="preserve">  yylval.name = yytext;</w:t>
      </w:r>
    </w:p>
    <w:p w14:paraId="0E448A33" w14:textId="77777777" w:rsidR="005B1C6D" w:rsidRPr="006975D2" w:rsidRDefault="005B1C6D" w:rsidP="005B1C6D">
      <w:pPr>
        <w:pStyle w:val="Code"/>
        <w:rPr>
          <w:highlight w:val="white"/>
        </w:rPr>
      </w:pPr>
      <w:r w:rsidRPr="006975D2">
        <w:rPr>
          <w:highlight w:val="white"/>
        </w:rPr>
        <w:t xml:space="preserve">  return ((int) Tokens.NAME);</w:t>
      </w:r>
    </w:p>
    <w:p w14:paraId="767688B0" w14:textId="77777777" w:rsidR="005B1C6D" w:rsidRPr="006975D2" w:rsidRDefault="005B1C6D" w:rsidP="005B1C6D">
      <w:pPr>
        <w:pStyle w:val="Code"/>
        <w:rPr>
          <w:highlight w:val="white"/>
        </w:rPr>
      </w:pPr>
      <w:r w:rsidRPr="006975D2">
        <w:rPr>
          <w:highlight w:val="white"/>
        </w:rPr>
        <w:t>}</w:t>
      </w:r>
    </w:p>
    <w:p w14:paraId="3C66B0B0" w14:textId="77777777" w:rsidR="005B1C6D" w:rsidRPr="006975D2" w:rsidRDefault="005B1C6D" w:rsidP="005B1C6D">
      <w:pPr>
        <w:pStyle w:val="Code"/>
        <w:rPr>
          <w:highlight w:val="white"/>
        </w:rPr>
      </w:pPr>
    </w:p>
    <w:p w14:paraId="4A952761" w14:textId="77777777" w:rsidR="005B1C6D" w:rsidRPr="006975D2" w:rsidRDefault="005B1C6D" w:rsidP="005B1C6D">
      <w:pPr>
        <w:pStyle w:val="Code"/>
        <w:rPr>
          <w:highlight w:val="white"/>
        </w:rPr>
      </w:pPr>
      <w:r w:rsidRPr="006975D2">
        <w:rPr>
          <w:highlight w:val="white"/>
        </w:rPr>
        <w:t>{OCTAL_VALUE} {</w:t>
      </w:r>
    </w:p>
    <w:p w14:paraId="57148D1A" w14:textId="77777777" w:rsidR="005B1C6D" w:rsidRDefault="005B1C6D" w:rsidP="005B1C6D">
      <w:pPr>
        <w:pStyle w:val="Code"/>
        <w:rPr>
          <w:highlight w:val="white"/>
        </w:rPr>
      </w:pPr>
      <w:r w:rsidRPr="006975D2">
        <w:rPr>
          <w:highlight w:val="white"/>
        </w:rPr>
        <w:t xml:space="preserve">  { string text = yytext.ToLower().Replace("u", "").Replace("s", "")</w:t>
      </w:r>
    </w:p>
    <w:p w14:paraId="4A76089E"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2D357E00" w14:textId="77777777" w:rsidR="005B1C6D" w:rsidRPr="006975D2" w:rsidRDefault="005B1C6D" w:rsidP="005B1C6D">
      <w:pPr>
        <w:pStyle w:val="Code"/>
        <w:rPr>
          <w:highlight w:val="white"/>
        </w:rPr>
      </w:pPr>
      <w:r w:rsidRPr="006975D2">
        <w:rPr>
          <w:highlight w:val="white"/>
        </w:rPr>
        <w:t xml:space="preserve">    yylval.integer_value = Convert.ToInt32(text, 8);</w:t>
      </w:r>
    </w:p>
    <w:p w14:paraId="782F8F5A" w14:textId="77777777" w:rsidR="005B1C6D" w:rsidRPr="006975D2" w:rsidRDefault="005B1C6D" w:rsidP="005B1C6D">
      <w:pPr>
        <w:pStyle w:val="Code"/>
        <w:rPr>
          <w:highlight w:val="white"/>
        </w:rPr>
      </w:pPr>
      <w:r w:rsidRPr="006975D2">
        <w:rPr>
          <w:highlight w:val="white"/>
        </w:rPr>
        <w:t xml:space="preserve">    return ((int) Tokens.VALUE);</w:t>
      </w:r>
    </w:p>
    <w:p w14:paraId="539B693A" w14:textId="77777777" w:rsidR="005B1C6D" w:rsidRPr="006975D2" w:rsidRDefault="005B1C6D" w:rsidP="005B1C6D">
      <w:pPr>
        <w:pStyle w:val="Code"/>
        <w:rPr>
          <w:highlight w:val="white"/>
        </w:rPr>
      </w:pPr>
      <w:r w:rsidRPr="006975D2">
        <w:rPr>
          <w:highlight w:val="white"/>
        </w:rPr>
        <w:t xml:space="preserve">  }</w:t>
      </w:r>
    </w:p>
    <w:p w14:paraId="0C20C7E4" w14:textId="77777777" w:rsidR="005B1C6D" w:rsidRPr="006975D2" w:rsidRDefault="005B1C6D" w:rsidP="005B1C6D">
      <w:pPr>
        <w:pStyle w:val="Code"/>
        <w:rPr>
          <w:highlight w:val="white"/>
        </w:rPr>
      </w:pPr>
      <w:r w:rsidRPr="006975D2">
        <w:rPr>
          <w:highlight w:val="white"/>
        </w:rPr>
        <w:t>}</w:t>
      </w:r>
    </w:p>
    <w:p w14:paraId="60A125EE" w14:textId="77777777" w:rsidR="005B1C6D" w:rsidRPr="006975D2" w:rsidRDefault="005B1C6D" w:rsidP="005B1C6D">
      <w:pPr>
        <w:pStyle w:val="Code"/>
        <w:rPr>
          <w:highlight w:val="white"/>
        </w:rPr>
      </w:pPr>
    </w:p>
    <w:p w14:paraId="21390CD4" w14:textId="77777777" w:rsidR="005B1C6D" w:rsidRPr="006975D2" w:rsidRDefault="005B1C6D" w:rsidP="005B1C6D">
      <w:pPr>
        <w:pStyle w:val="Code"/>
        <w:rPr>
          <w:highlight w:val="white"/>
        </w:rPr>
      </w:pPr>
      <w:r w:rsidRPr="006975D2">
        <w:rPr>
          <w:highlight w:val="white"/>
        </w:rPr>
        <w:t>{DECIMAL_VALUE} {</w:t>
      </w:r>
    </w:p>
    <w:p w14:paraId="24ADF40A" w14:textId="77777777" w:rsidR="005B1C6D" w:rsidRDefault="005B1C6D" w:rsidP="005B1C6D">
      <w:pPr>
        <w:pStyle w:val="Code"/>
        <w:rPr>
          <w:highlight w:val="white"/>
        </w:rPr>
      </w:pPr>
      <w:r w:rsidRPr="006975D2">
        <w:rPr>
          <w:highlight w:val="white"/>
        </w:rPr>
        <w:t xml:space="preserve">  { string text = yytext.ToLower().Replace("u", "").Replace("s", "")</w:t>
      </w:r>
    </w:p>
    <w:p w14:paraId="4077E100" w14:textId="77777777" w:rsidR="005B1C6D" w:rsidRPr="006975D2" w:rsidRDefault="005B1C6D" w:rsidP="005B1C6D">
      <w:pPr>
        <w:pStyle w:val="Code"/>
        <w:rPr>
          <w:highlight w:val="white"/>
        </w:rPr>
      </w:pPr>
      <w:r>
        <w:rPr>
          <w:highlight w:val="white"/>
        </w:rPr>
        <w:t xml:space="preserve">                                  </w:t>
      </w:r>
      <w:r w:rsidRPr="006975D2">
        <w:rPr>
          <w:highlight w:val="white"/>
        </w:rPr>
        <w:t>.Replace("l", "");</w:t>
      </w:r>
    </w:p>
    <w:p w14:paraId="51FF8DC6" w14:textId="77777777" w:rsidR="005B1C6D" w:rsidRPr="006975D2" w:rsidRDefault="005B1C6D" w:rsidP="005B1C6D">
      <w:pPr>
        <w:pStyle w:val="Code"/>
        <w:rPr>
          <w:highlight w:val="white"/>
        </w:rPr>
      </w:pPr>
      <w:r w:rsidRPr="006975D2">
        <w:rPr>
          <w:highlight w:val="white"/>
        </w:rPr>
        <w:t xml:space="preserve">    yylval.integer_value = Convert.ToInt32(text, 10);</w:t>
      </w:r>
    </w:p>
    <w:p w14:paraId="53EEB76D" w14:textId="77777777" w:rsidR="005B1C6D" w:rsidRPr="006975D2" w:rsidRDefault="005B1C6D" w:rsidP="005B1C6D">
      <w:pPr>
        <w:pStyle w:val="Code"/>
        <w:rPr>
          <w:highlight w:val="white"/>
        </w:rPr>
      </w:pPr>
      <w:r w:rsidRPr="006975D2">
        <w:rPr>
          <w:highlight w:val="white"/>
        </w:rPr>
        <w:t xml:space="preserve">    return ((int) Tokens.VALUE);</w:t>
      </w:r>
    </w:p>
    <w:p w14:paraId="07FFA9EA" w14:textId="77777777" w:rsidR="005B1C6D" w:rsidRPr="006975D2" w:rsidRDefault="005B1C6D" w:rsidP="005B1C6D">
      <w:pPr>
        <w:pStyle w:val="Code"/>
        <w:rPr>
          <w:highlight w:val="white"/>
        </w:rPr>
      </w:pPr>
      <w:r w:rsidRPr="006975D2">
        <w:rPr>
          <w:highlight w:val="white"/>
        </w:rPr>
        <w:t xml:space="preserve">  }</w:t>
      </w:r>
    </w:p>
    <w:p w14:paraId="76263D43" w14:textId="77777777" w:rsidR="005B1C6D" w:rsidRPr="006975D2" w:rsidRDefault="005B1C6D" w:rsidP="005B1C6D">
      <w:pPr>
        <w:pStyle w:val="Code"/>
        <w:rPr>
          <w:highlight w:val="white"/>
        </w:rPr>
      </w:pPr>
      <w:r w:rsidRPr="006975D2">
        <w:rPr>
          <w:highlight w:val="white"/>
        </w:rPr>
        <w:t>}</w:t>
      </w:r>
    </w:p>
    <w:p w14:paraId="34092994" w14:textId="77777777" w:rsidR="005B1C6D" w:rsidRPr="006975D2" w:rsidRDefault="005B1C6D" w:rsidP="005B1C6D">
      <w:pPr>
        <w:pStyle w:val="Code"/>
        <w:rPr>
          <w:highlight w:val="white"/>
        </w:rPr>
      </w:pPr>
    </w:p>
    <w:p w14:paraId="5E8CDE84" w14:textId="77777777" w:rsidR="005B1C6D" w:rsidRPr="006975D2" w:rsidRDefault="005B1C6D" w:rsidP="005B1C6D">
      <w:pPr>
        <w:pStyle w:val="Code"/>
        <w:rPr>
          <w:highlight w:val="white"/>
        </w:rPr>
      </w:pPr>
      <w:r w:rsidRPr="006975D2">
        <w:rPr>
          <w:highlight w:val="white"/>
        </w:rPr>
        <w:t>{HEXADECIMAL_VALUE} {</w:t>
      </w:r>
    </w:p>
    <w:p w14:paraId="5D41604B" w14:textId="77777777" w:rsidR="005B1C6D" w:rsidRPr="006975D2" w:rsidRDefault="005B1C6D" w:rsidP="005B1C6D">
      <w:pPr>
        <w:pStyle w:val="Code"/>
        <w:rPr>
          <w:highlight w:val="white"/>
        </w:rPr>
      </w:pPr>
      <w:r w:rsidRPr="006975D2">
        <w:rPr>
          <w:highlight w:val="white"/>
        </w:rPr>
        <w:t xml:space="preserve">  { string text = yytext.ToLower().Replace("x", "").Replace("u", "").</w:t>
      </w:r>
    </w:p>
    <w:p w14:paraId="3017FE21" w14:textId="77777777" w:rsidR="005B1C6D" w:rsidRPr="006975D2" w:rsidRDefault="005B1C6D" w:rsidP="005B1C6D">
      <w:pPr>
        <w:pStyle w:val="Code"/>
        <w:rPr>
          <w:highlight w:val="white"/>
        </w:rPr>
      </w:pPr>
      <w:r w:rsidRPr="006975D2">
        <w:rPr>
          <w:highlight w:val="white"/>
        </w:rPr>
        <w:t xml:space="preserve">                                   Replace("s", "").Replace("l", "");</w:t>
      </w:r>
    </w:p>
    <w:p w14:paraId="237D0C82" w14:textId="77777777" w:rsidR="005B1C6D" w:rsidRPr="006975D2" w:rsidRDefault="005B1C6D" w:rsidP="005B1C6D">
      <w:pPr>
        <w:pStyle w:val="Code"/>
        <w:rPr>
          <w:highlight w:val="white"/>
        </w:rPr>
      </w:pPr>
      <w:r w:rsidRPr="006975D2">
        <w:rPr>
          <w:highlight w:val="white"/>
        </w:rPr>
        <w:t xml:space="preserve">    yylval.integer_value = Convert.ToInt32(text, 16);</w:t>
      </w:r>
    </w:p>
    <w:p w14:paraId="0F55ACDF" w14:textId="77777777" w:rsidR="005B1C6D" w:rsidRPr="006975D2" w:rsidRDefault="005B1C6D" w:rsidP="005B1C6D">
      <w:pPr>
        <w:pStyle w:val="Code"/>
        <w:rPr>
          <w:highlight w:val="white"/>
        </w:rPr>
      </w:pPr>
      <w:r w:rsidRPr="006975D2">
        <w:rPr>
          <w:highlight w:val="white"/>
        </w:rPr>
        <w:t xml:space="preserve">    return ((int) Tokens.VALUE);</w:t>
      </w:r>
    </w:p>
    <w:p w14:paraId="64D5B217" w14:textId="77777777" w:rsidR="005B1C6D" w:rsidRPr="006975D2" w:rsidRDefault="005B1C6D" w:rsidP="005B1C6D">
      <w:pPr>
        <w:pStyle w:val="Code"/>
        <w:rPr>
          <w:highlight w:val="white"/>
        </w:rPr>
      </w:pPr>
      <w:r w:rsidRPr="006975D2">
        <w:rPr>
          <w:highlight w:val="white"/>
        </w:rPr>
        <w:t xml:space="preserve">  }</w:t>
      </w:r>
    </w:p>
    <w:p w14:paraId="751DF657" w14:textId="77777777" w:rsidR="005B1C6D" w:rsidRPr="006975D2" w:rsidRDefault="005B1C6D" w:rsidP="005B1C6D">
      <w:pPr>
        <w:pStyle w:val="Code"/>
        <w:rPr>
          <w:highlight w:val="white"/>
        </w:rPr>
      </w:pPr>
      <w:r w:rsidRPr="006975D2">
        <w:rPr>
          <w:highlight w:val="white"/>
        </w:rPr>
        <w:t>}</w:t>
      </w:r>
    </w:p>
    <w:p w14:paraId="19806D94" w14:textId="77777777" w:rsidR="005B1C6D" w:rsidRPr="00EC76D5" w:rsidRDefault="005B1C6D" w:rsidP="005B1C6D">
      <w:r w:rsidRPr="00EC76D5">
        <w:t>It is important to detect white spaces, otherwise the user would not be allowed to add any spaces to the code.</w:t>
      </w:r>
    </w:p>
    <w:p w14:paraId="6EF897E9" w14:textId="77777777" w:rsidR="005B1C6D" w:rsidRPr="006975D2" w:rsidRDefault="005B1C6D" w:rsidP="005B1C6D">
      <w:pPr>
        <w:pStyle w:val="Code"/>
        <w:rPr>
          <w:highlight w:val="white"/>
        </w:rPr>
      </w:pPr>
      <w:r w:rsidRPr="006975D2">
        <w:rPr>
          <w:highlight w:val="white"/>
        </w:rPr>
        <w:t>{WHITE_SPACE} {</w:t>
      </w:r>
    </w:p>
    <w:p w14:paraId="51E8BAFB" w14:textId="77777777" w:rsidR="005B1C6D" w:rsidRPr="006975D2" w:rsidRDefault="005B1C6D" w:rsidP="005B1C6D">
      <w:pPr>
        <w:pStyle w:val="Code"/>
        <w:rPr>
          <w:highlight w:val="white"/>
        </w:rPr>
      </w:pPr>
      <w:r w:rsidRPr="006975D2">
        <w:rPr>
          <w:highlight w:val="white"/>
        </w:rPr>
        <w:t xml:space="preserve">  if (yytext.Equals("\n")) {</w:t>
      </w:r>
    </w:p>
    <w:p w14:paraId="685A1A67" w14:textId="77777777" w:rsidR="005B1C6D" w:rsidRPr="006975D2" w:rsidRDefault="005B1C6D" w:rsidP="005B1C6D">
      <w:pPr>
        <w:pStyle w:val="Code"/>
        <w:rPr>
          <w:highlight w:val="white"/>
        </w:rPr>
      </w:pPr>
      <w:r w:rsidRPr="006975D2">
        <w:rPr>
          <w:highlight w:val="white"/>
        </w:rPr>
        <w:t xml:space="preserve">    ++CCompiler_Main.Scanner.Line;</w:t>
      </w:r>
    </w:p>
    <w:p w14:paraId="63B3DED9" w14:textId="77777777" w:rsidR="005B1C6D" w:rsidRPr="006975D2" w:rsidRDefault="005B1C6D" w:rsidP="005B1C6D">
      <w:pPr>
        <w:pStyle w:val="Code"/>
        <w:rPr>
          <w:highlight w:val="white"/>
        </w:rPr>
      </w:pPr>
      <w:r w:rsidRPr="006975D2">
        <w:rPr>
          <w:highlight w:val="white"/>
        </w:rPr>
        <w:t xml:space="preserve">  }</w:t>
      </w:r>
    </w:p>
    <w:p w14:paraId="06790739" w14:textId="77777777" w:rsidR="005B1C6D" w:rsidRPr="006975D2" w:rsidRDefault="005B1C6D" w:rsidP="005B1C6D">
      <w:pPr>
        <w:pStyle w:val="Code"/>
        <w:rPr>
          <w:highlight w:val="white"/>
        </w:rPr>
      </w:pPr>
      <w:r w:rsidRPr="006975D2">
        <w:rPr>
          <w:highlight w:val="white"/>
        </w:rPr>
        <w:t>}</w:t>
      </w:r>
    </w:p>
    <w:p w14:paraId="6C16C7C2" w14:textId="77777777" w:rsidR="005B1C6D" w:rsidRPr="00EC76D5" w:rsidRDefault="005B1C6D" w:rsidP="005B1C6D">
      <w:r w:rsidRPr="00EC76D5">
        <w:t>If we detect a character we do not recognize, we just stop the execution with an error message.</w:t>
      </w:r>
    </w:p>
    <w:p w14:paraId="40FA4434" w14:textId="77777777" w:rsidR="005B1C6D" w:rsidRPr="006975D2" w:rsidRDefault="005B1C6D" w:rsidP="005B1C6D">
      <w:pPr>
        <w:pStyle w:val="Code"/>
        <w:rPr>
          <w:highlight w:val="white"/>
        </w:rPr>
      </w:pPr>
      <w:r w:rsidRPr="006975D2">
        <w:rPr>
          <w:highlight w:val="white"/>
        </w:rPr>
        <w:t>. { Assert.Error(yytext, Message.Unknown_character); }</w:t>
      </w:r>
    </w:p>
    <w:p w14:paraId="5C1759ED" w14:textId="77777777" w:rsidR="005B1C6D" w:rsidRDefault="005B1C6D" w:rsidP="005B1C6D">
      <w:pPr>
        <w:pStyle w:val="Rubrik2"/>
      </w:pPr>
      <w:bookmarkStart w:id="548" w:name="_Toc49764306"/>
      <w:r>
        <w:t>The PreParser</w:t>
      </w:r>
      <w:bookmarkEnd w:id="548"/>
    </w:p>
    <w:p w14:paraId="06E1CD8A" w14:textId="77777777" w:rsidR="005B1C6D" w:rsidRDefault="005B1C6D" w:rsidP="005B1C6D">
      <w:pPr>
        <w:pStyle w:val="Rubrik3"/>
      </w:pPr>
      <w:bookmarkStart w:id="549" w:name="_Toc49764307"/>
      <w:r>
        <w:t>The Parser</w:t>
      </w:r>
      <w:bookmarkEnd w:id="549"/>
    </w:p>
    <w:p w14:paraId="1F96E4F3" w14:textId="77777777" w:rsidR="005B1C6D" w:rsidRDefault="005B1C6D" w:rsidP="005B1C6D">
      <w:pPr>
        <w:pStyle w:val="CodeHeader"/>
      </w:pPr>
      <w:r>
        <w:t>PreParser.gppg</w:t>
      </w:r>
    </w:p>
    <w:p w14:paraId="7ADA127E" w14:textId="77777777" w:rsidR="005B1C6D" w:rsidRPr="0047690C" w:rsidRDefault="005B1C6D" w:rsidP="005B1C6D">
      <w:pPr>
        <w:pStyle w:val="Code"/>
        <w:rPr>
          <w:highlight w:val="white"/>
        </w:rPr>
      </w:pPr>
      <w:r w:rsidRPr="0047690C">
        <w:rPr>
          <w:highlight w:val="white"/>
        </w:rPr>
        <w:t>%namespace CCompiler_Pre</w:t>
      </w:r>
    </w:p>
    <w:p w14:paraId="1B047246" w14:textId="77777777" w:rsidR="005B1C6D" w:rsidRPr="0047690C" w:rsidRDefault="005B1C6D" w:rsidP="005B1C6D">
      <w:pPr>
        <w:pStyle w:val="Code"/>
        <w:rPr>
          <w:highlight w:val="white"/>
        </w:rPr>
      </w:pPr>
      <w:r w:rsidRPr="0047690C">
        <w:rPr>
          <w:highlight w:val="white"/>
        </w:rPr>
        <w:t>%partial</w:t>
      </w:r>
    </w:p>
    <w:p w14:paraId="14A09CB5" w14:textId="77777777" w:rsidR="005B1C6D" w:rsidRPr="0047690C" w:rsidRDefault="005B1C6D" w:rsidP="005B1C6D">
      <w:pPr>
        <w:pStyle w:val="Code"/>
        <w:rPr>
          <w:highlight w:val="white"/>
        </w:rPr>
      </w:pPr>
    </w:p>
    <w:p w14:paraId="70A884D9" w14:textId="77777777" w:rsidR="005B1C6D" w:rsidRPr="0047690C" w:rsidRDefault="005B1C6D" w:rsidP="005B1C6D">
      <w:pPr>
        <w:pStyle w:val="Code"/>
        <w:rPr>
          <w:highlight w:val="white"/>
        </w:rPr>
      </w:pPr>
      <w:r w:rsidRPr="0047690C">
        <w:rPr>
          <w:highlight w:val="white"/>
        </w:rPr>
        <w:lastRenderedPageBreak/>
        <w:t>%{</w:t>
      </w:r>
    </w:p>
    <w:p w14:paraId="0BFD6269" w14:textId="77777777" w:rsidR="005B1C6D" w:rsidRPr="0047690C" w:rsidRDefault="005B1C6D" w:rsidP="005B1C6D">
      <w:pPr>
        <w:pStyle w:val="Code"/>
        <w:rPr>
          <w:highlight w:val="white"/>
        </w:rPr>
      </w:pPr>
      <w:r w:rsidRPr="0047690C">
        <w:rPr>
          <w:highlight w:val="white"/>
        </w:rPr>
        <w:t xml:space="preserve">  // Empty.</w:t>
      </w:r>
    </w:p>
    <w:p w14:paraId="12B50713" w14:textId="77777777" w:rsidR="005B1C6D" w:rsidRPr="0047690C" w:rsidRDefault="005B1C6D" w:rsidP="005B1C6D">
      <w:pPr>
        <w:pStyle w:val="Code"/>
        <w:rPr>
          <w:highlight w:val="white"/>
        </w:rPr>
      </w:pPr>
      <w:r w:rsidRPr="0047690C">
        <w:rPr>
          <w:highlight w:val="white"/>
        </w:rPr>
        <w:t>%}</w:t>
      </w:r>
    </w:p>
    <w:p w14:paraId="45DD2ED5" w14:textId="77777777" w:rsidR="005B1C6D" w:rsidRPr="0047690C" w:rsidRDefault="005B1C6D" w:rsidP="005B1C6D">
      <w:pPr>
        <w:pStyle w:val="Code"/>
        <w:rPr>
          <w:highlight w:val="white"/>
        </w:rPr>
      </w:pPr>
    </w:p>
    <w:p w14:paraId="515A6D6E" w14:textId="77777777" w:rsidR="005B1C6D" w:rsidRPr="0047690C" w:rsidRDefault="005B1C6D" w:rsidP="005B1C6D">
      <w:pPr>
        <w:pStyle w:val="Code"/>
        <w:rPr>
          <w:highlight w:val="white"/>
        </w:rPr>
      </w:pPr>
      <w:r w:rsidRPr="0047690C">
        <w:rPr>
          <w:highlight w:val="white"/>
        </w:rPr>
        <w:t>%union {</w:t>
      </w:r>
    </w:p>
    <w:p w14:paraId="1524FCD1" w14:textId="77777777" w:rsidR="005B1C6D" w:rsidRPr="0047690C" w:rsidRDefault="005B1C6D" w:rsidP="005B1C6D">
      <w:pPr>
        <w:pStyle w:val="Code"/>
        <w:rPr>
          <w:highlight w:val="white"/>
        </w:rPr>
      </w:pPr>
      <w:r w:rsidRPr="0047690C">
        <w:rPr>
          <w:highlight w:val="white"/>
        </w:rPr>
        <w:t xml:space="preserve">  public string name;</w:t>
      </w:r>
    </w:p>
    <w:p w14:paraId="470387F6" w14:textId="77777777" w:rsidR="005B1C6D" w:rsidRPr="0047690C" w:rsidRDefault="005B1C6D" w:rsidP="005B1C6D">
      <w:pPr>
        <w:pStyle w:val="Code"/>
        <w:rPr>
          <w:highlight w:val="white"/>
        </w:rPr>
      </w:pPr>
      <w:r w:rsidRPr="0047690C">
        <w:rPr>
          <w:highlight w:val="white"/>
        </w:rPr>
        <w:t>}</w:t>
      </w:r>
    </w:p>
    <w:p w14:paraId="6D83BE62" w14:textId="77777777" w:rsidR="005B1C6D" w:rsidRPr="0047690C" w:rsidRDefault="005B1C6D" w:rsidP="005B1C6D">
      <w:pPr>
        <w:pStyle w:val="Code"/>
        <w:rPr>
          <w:highlight w:val="white"/>
        </w:rPr>
      </w:pPr>
    </w:p>
    <w:p w14:paraId="722BA385" w14:textId="77777777" w:rsidR="005B1C6D" w:rsidRPr="0047690C" w:rsidRDefault="005B1C6D" w:rsidP="005B1C6D">
      <w:pPr>
        <w:pStyle w:val="Code"/>
        <w:rPr>
          <w:highlight w:val="white"/>
        </w:rPr>
      </w:pPr>
      <w:r w:rsidRPr="0047690C">
        <w:rPr>
          <w:highlight w:val="white"/>
        </w:rPr>
        <w:t>%token &lt;name&gt; NAME STRING LEFT_PARENTHESIS RIGHT_PARENTHESIS</w:t>
      </w:r>
    </w:p>
    <w:p w14:paraId="0F2D1124" w14:textId="77777777" w:rsidR="005B1C6D" w:rsidRPr="0047690C" w:rsidRDefault="005B1C6D" w:rsidP="005B1C6D">
      <w:pPr>
        <w:pStyle w:val="Code"/>
        <w:rPr>
          <w:highlight w:val="white"/>
        </w:rPr>
      </w:pPr>
      <w:r w:rsidRPr="0047690C">
        <w:rPr>
          <w:highlight w:val="white"/>
        </w:rPr>
        <w:t xml:space="preserve">              COMMA SHARP DOUBLE_SHARP TOKEN MARK // EOL</w:t>
      </w:r>
    </w:p>
    <w:p w14:paraId="4EF7543D" w14:textId="77777777" w:rsidR="005B1C6D" w:rsidRPr="0047690C" w:rsidRDefault="005B1C6D" w:rsidP="005B1C6D">
      <w:pPr>
        <w:pStyle w:val="Code"/>
        <w:rPr>
          <w:highlight w:val="white"/>
        </w:rPr>
      </w:pPr>
    </w:p>
    <w:p w14:paraId="016790EA" w14:textId="419B222E" w:rsidR="005B1C6D" w:rsidRPr="0047690C" w:rsidRDefault="005B1C6D" w:rsidP="005B1C6D">
      <w:pPr>
        <w:pStyle w:val="Code"/>
        <w:rPr>
          <w:highlight w:val="white"/>
        </w:rPr>
      </w:pPr>
      <w:r w:rsidRPr="0047690C">
        <w:rPr>
          <w:highlight w:val="white"/>
        </w:rPr>
        <w:t xml:space="preserve">%start </w:t>
      </w:r>
      <w:r w:rsidR="00563AF1">
        <w:rPr>
          <w:highlight w:val="white"/>
        </w:rPr>
        <w:t>source_code_file</w:t>
      </w:r>
    </w:p>
    <w:p w14:paraId="7D2F11EF" w14:textId="77777777" w:rsidR="005B1C6D" w:rsidRPr="0047690C" w:rsidRDefault="005B1C6D" w:rsidP="005B1C6D">
      <w:pPr>
        <w:pStyle w:val="Code"/>
        <w:rPr>
          <w:highlight w:val="white"/>
        </w:rPr>
      </w:pPr>
    </w:p>
    <w:p w14:paraId="11CFEF1F" w14:textId="77777777" w:rsidR="005B1C6D" w:rsidRPr="0047690C" w:rsidRDefault="005B1C6D" w:rsidP="005B1C6D">
      <w:pPr>
        <w:pStyle w:val="Code"/>
        <w:rPr>
          <w:highlight w:val="white"/>
        </w:rPr>
      </w:pPr>
      <w:r w:rsidRPr="0047690C">
        <w:rPr>
          <w:highlight w:val="white"/>
        </w:rPr>
        <w:t>%%</w:t>
      </w:r>
    </w:p>
    <w:p w14:paraId="7115297D" w14:textId="77777777" w:rsidR="005B1C6D" w:rsidRPr="0047690C" w:rsidRDefault="005B1C6D" w:rsidP="005B1C6D">
      <w:pPr>
        <w:pStyle w:val="Code"/>
        <w:rPr>
          <w:highlight w:val="white"/>
        </w:rPr>
      </w:pPr>
    </w:p>
    <w:p w14:paraId="53E58736" w14:textId="2D737BF2" w:rsidR="005B1C6D" w:rsidRPr="0047690C" w:rsidRDefault="00563AF1" w:rsidP="005B1C6D">
      <w:pPr>
        <w:pStyle w:val="Code"/>
        <w:rPr>
          <w:highlight w:val="white"/>
        </w:rPr>
      </w:pPr>
      <w:r>
        <w:rPr>
          <w:highlight w:val="white"/>
        </w:rPr>
        <w:t>source_code_file</w:t>
      </w:r>
      <w:r w:rsidR="005B1C6D" w:rsidRPr="0047690C">
        <w:rPr>
          <w:highlight w:val="white"/>
        </w:rPr>
        <w:t>:</w:t>
      </w:r>
    </w:p>
    <w:p w14:paraId="2781048D" w14:textId="77777777" w:rsidR="005B1C6D" w:rsidRPr="0047690C" w:rsidRDefault="005B1C6D" w:rsidP="005B1C6D">
      <w:pPr>
        <w:pStyle w:val="Code"/>
        <w:rPr>
          <w:highlight w:val="white"/>
        </w:rPr>
      </w:pPr>
      <w:r w:rsidRPr="0047690C">
        <w:rPr>
          <w:highlight w:val="white"/>
        </w:rPr>
        <w:t xml:space="preserve">  /* Empty. */;</w:t>
      </w:r>
    </w:p>
    <w:p w14:paraId="1B985836" w14:textId="77777777" w:rsidR="005B1C6D" w:rsidRPr="0047690C" w:rsidRDefault="005B1C6D" w:rsidP="005B1C6D">
      <w:pPr>
        <w:pStyle w:val="Code"/>
        <w:rPr>
          <w:highlight w:val="white"/>
        </w:rPr>
      </w:pPr>
    </w:p>
    <w:p w14:paraId="3E7CD1EE" w14:textId="77777777" w:rsidR="005B1C6D" w:rsidRPr="0047690C" w:rsidRDefault="005B1C6D" w:rsidP="005B1C6D">
      <w:pPr>
        <w:pStyle w:val="Code"/>
      </w:pPr>
      <w:r w:rsidRPr="0047690C">
        <w:rPr>
          <w:highlight w:val="white"/>
        </w:rPr>
        <w:t>%%</w:t>
      </w:r>
    </w:p>
    <w:p w14:paraId="558E67C8" w14:textId="77777777" w:rsidR="005B1C6D" w:rsidRDefault="005B1C6D" w:rsidP="005B1C6D">
      <w:pPr>
        <w:pStyle w:val="Rubrik3"/>
      </w:pPr>
      <w:bookmarkStart w:id="550" w:name="_Toc49764308"/>
      <w:r>
        <w:t>The Scanner</w:t>
      </w:r>
      <w:bookmarkEnd w:id="550"/>
    </w:p>
    <w:p w14:paraId="53305911" w14:textId="77777777" w:rsidR="005B1C6D" w:rsidRDefault="005B1C6D" w:rsidP="005B1C6D">
      <w:pPr>
        <w:pStyle w:val="CodeHeader"/>
      </w:pPr>
      <w:r>
        <w:t>PreScanner.gplex</w:t>
      </w:r>
    </w:p>
    <w:p w14:paraId="00D5D339" w14:textId="77777777" w:rsidR="005B1C6D" w:rsidRPr="0047690C" w:rsidRDefault="005B1C6D" w:rsidP="005B1C6D">
      <w:pPr>
        <w:pStyle w:val="Code"/>
        <w:rPr>
          <w:highlight w:val="white"/>
        </w:rPr>
      </w:pPr>
      <w:r w:rsidRPr="0047690C">
        <w:rPr>
          <w:highlight w:val="white"/>
        </w:rPr>
        <w:t>%namespace CCompiler_Pre</w:t>
      </w:r>
    </w:p>
    <w:p w14:paraId="2614D05B" w14:textId="77777777" w:rsidR="005B1C6D" w:rsidRPr="0047690C" w:rsidRDefault="005B1C6D" w:rsidP="005B1C6D">
      <w:pPr>
        <w:pStyle w:val="Code"/>
        <w:rPr>
          <w:highlight w:val="white"/>
        </w:rPr>
      </w:pPr>
    </w:p>
    <w:p w14:paraId="0789F1B4" w14:textId="77777777" w:rsidR="005B1C6D" w:rsidRPr="0047690C" w:rsidRDefault="005B1C6D" w:rsidP="005B1C6D">
      <w:pPr>
        <w:pStyle w:val="Code"/>
        <w:rPr>
          <w:highlight w:val="white"/>
        </w:rPr>
      </w:pPr>
      <w:r w:rsidRPr="0047690C">
        <w:rPr>
          <w:highlight w:val="white"/>
        </w:rPr>
        <w:t>%{</w:t>
      </w:r>
    </w:p>
    <w:p w14:paraId="520A3FAC" w14:textId="77777777" w:rsidR="005B1C6D" w:rsidRPr="0047690C" w:rsidRDefault="005B1C6D" w:rsidP="005B1C6D">
      <w:pPr>
        <w:pStyle w:val="Code"/>
        <w:rPr>
          <w:highlight w:val="white"/>
        </w:rPr>
      </w:pPr>
      <w:r w:rsidRPr="0047690C">
        <w:rPr>
          <w:highlight w:val="white"/>
        </w:rPr>
        <w:t xml:space="preserve">  public static int NewlineCount = 0;</w:t>
      </w:r>
    </w:p>
    <w:p w14:paraId="6E39914C" w14:textId="77777777" w:rsidR="005B1C6D" w:rsidRPr="0047690C" w:rsidRDefault="005B1C6D" w:rsidP="005B1C6D">
      <w:pPr>
        <w:pStyle w:val="Code"/>
        <w:rPr>
          <w:highlight w:val="white"/>
        </w:rPr>
      </w:pPr>
      <w:r w:rsidRPr="0047690C">
        <w:rPr>
          <w:highlight w:val="white"/>
        </w:rPr>
        <w:t xml:space="preserve">  public static bool Whitespace = false;</w:t>
      </w:r>
    </w:p>
    <w:p w14:paraId="3187F0AB" w14:textId="77777777" w:rsidR="005B1C6D" w:rsidRPr="0047690C" w:rsidRDefault="005B1C6D" w:rsidP="005B1C6D">
      <w:pPr>
        <w:pStyle w:val="Code"/>
        <w:rPr>
          <w:highlight w:val="white"/>
        </w:rPr>
      </w:pPr>
      <w:r w:rsidRPr="0047690C">
        <w:rPr>
          <w:highlight w:val="white"/>
        </w:rPr>
        <w:t>%}</w:t>
      </w:r>
    </w:p>
    <w:p w14:paraId="4728A4DD" w14:textId="77777777" w:rsidR="005B1C6D" w:rsidRPr="0047690C" w:rsidRDefault="005B1C6D" w:rsidP="005B1C6D">
      <w:pPr>
        <w:pStyle w:val="Code"/>
        <w:rPr>
          <w:highlight w:val="white"/>
        </w:rPr>
      </w:pPr>
    </w:p>
    <w:p w14:paraId="7D499CD4" w14:textId="77777777" w:rsidR="005B1C6D" w:rsidRPr="0047690C" w:rsidRDefault="005B1C6D" w:rsidP="005B1C6D">
      <w:pPr>
        <w:pStyle w:val="Code"/>
        <w:rPr>
          <w:highlight w:val="white"/>
        </w:rPr>
      </w:pPr>
      <w:r w:rsidRPr="0047690C">
        <w:rPr>
          <w:highlight w:val="white"/>
        </w:rPr>
        <w:t>OCTAL_VALUE (\+|\-)?[0][0-7]*([uU]|[sSlL]|[uU][sSlL]|[sSlL][uU])?</w:t>
      </w:r>
    </w:p>
    <w:p w14:paraId="0C127C76" w14:textId="77777777" w:rsidR="005B1C6D" w:rsidRPr="0047690C" w:rsidRDefault="005B1C6D" w:rsidP="005B1C6D">
      <w:pPr>
        <w:pStyle w:val="Code"/>
        <w:rPr>
          <w:highlight w:val="white"/>
        </w:rPr>
      </w:pPr>
      <w:r w:rsidRPr="0047690C">
        <w:rPr>
          <w:highlight w:val="white"/>
        </w:rPr>
        <w:t>DECIMAL_VALUE (\+|\-)?[1-9][0-9]*([uU]|[sSlL]|[uU][sSlL]|[sSlL][uU])?</w:t>
      </w:r>
    </w:p>
    <w:p w14:paraId="3C3D6FB1" w14:textId="77777777" w:rsidR="005B1C6D" w:rsidRDefault="005B1C6D" w:rsidP="005B1C6D">
      <w:pPr>
        <w:pStyle w:val="Code"/>
        <w:rPr>
          <w:highlight w:val="white"/>
        </w:rPr>
      </w:pPr>
      <w:r w:rsidRPr="0047690C">
        <w:rPr>
          <w:highlight w:val="white"/>
        </w:rPr>
        <w:t>HEXADECIMAL_VALUE (\+|\-)?[0][xX][0-9a-fA-F]+</w:t>
      </w:r>
      <w:r>
        <w:rPr>
          <w:highlight w:val="white"/>
        </w:rPr>
        <w:t xml:space="preserve"> </w:t>
      </w:r>
    </w:p>
    <w:p w14:paraId="1BF2B551" w14:textId="77777777" w:rsidR="005B1C6D" w:rsidRPr="0047690C" w:rsidRDefault="005B1C6D" w:rsidP="005B1C6D">
      <w:pPr>
        <w:pStyle w:val="Code"/>
        <w:rPr>
          <w:highlight w:val="white"/>
        </w:rPr>
      </w:pPr>
      <w:r>
        <w:rPr>
          <w:highlight w:val="white"/>
        </w:rPr>
        <w:t xml:space="preserve">                  </w:t>
      </w:r>
      <w:r w:rsidRPr="0047690C">
        <w:rPr>
          <w:highlight w:val="white"/>
        </w:rPr>
        <w:t>([uU]|[sSlL]|[uU][sSlL]|[sSlL][uU])?</w:t>
      </w:r>
      <w:r>
        <w:rPr>
          <w:highlight w:val="white"/>
        </w:rPr>
        <w:t xml:space="preserve"> // XXX</w:t>
      </w:r>
    </w:p>
    <w:p w14:paraId="49229A00" w14:textId="77777777" w:rsidR="005B1C6D" w:rsidRPr="0047690C" w:rsidRDefault="005B1C6D" w:rsidP="005B1C6D">
      <w:pPr>
        <w:pStyle w:val="Code"/>
        <w:rPr>
          <w:highlight w:val="white"/>
        </w:rPr>
      </w:pPr>
      <w:r w:rsidRPr="0047690C">
        <w:rPr>
          <w:highlight w:val="white"/>
        </w:rPr>
        <w:t>FLOATING_VALUE (\+|\-)?(([0-9]+"."[0-9]*|"."[0-9]+)([eE][\+\-]?[0-9]+)?|[0-9]+[eE][\+\-]?[0-9]+)([fF]|[lL])?</w:t>
      </w:r>
    </w:p>
    <w:p w14:paraId="4F7AC6F8" w14:textId="77777777" w:rsidR="005B1C6D" w:rsidRPr="0047690C" w:rsidRDefault="005B1C6D" w:rsidP="005B1C6D">
      <w:pPr>
        <w:pStyle w:val="Code"/>
        <w:rPr>
          <w:highlight w:val="white"/>
        </w:rPr>
      </w:pPr>
      <w:r w:rsidRPr="0047690C">
        <w:rPr>
          <w:highlight w:val="white"/>
        </w:rPr>
        <w:t>CHAR_VALUE \'("\n"|"\\\'"|[^\'])*\'</w:t>
      </w:r>
    </w:p>
    <w:p w14:paraId="342FF12F" w14:textId="77777777" w:rsidR="005B1C6D" w:rsidRPr="0047690C" w:rsidRDefault="005B1C6D" w:rsidP="005B1C6D">
      <w:pPr>
        <w:pStyle w:val="Code"/>
        <w:rPr>
          <w:highlight w:val="white"/>
        </w:rPr>
      </w:pPr>
      <w:r w:rsidRPr="0047690C">
        <w:rPr>
          <w:highlight w:val="white"/>
        </w:rPr>
        <w:t>STRING_VALUE \"("\n"|"\\\""|[^\"])*\"</w:t>
      </w:r>
    </w:p>
    <w:p w14:paraId="2E4470CA" w14:textId="77777777" w:rsidR="005B1C6D" w:rsidRPr="0047690C" w:rsidRDefault="005B1C6D" w:rsidP="005B1C6D">
      <w:pPr>
        <w:pStyle w:val="Code"/>
        <w:rPr>
          <w:highlight w:val="white"/>
        </w:rPr>
      </w:pPr>
      <w:r w:rsidRPr="0047690C">
        <w:rPr>
          <w:highlight w:val="white"/>
        </w:rPr>
        <w:t>NAME [a-zA-Z_][a-zA-Z0-9_]*</w:t>
      </w:r>
    </w:p>
    <w:p w14:paraId="12A7D19F" w14:textId="77777777" w:rsidR="005B1C6D" w:rsidRPr="0047690C" w:rsidRDefault="005B1C6D" w:rsidP="005B1C6D">
      <w:pPr>
        <w:pStyle w:val="Code"/>
        <w:rPr>
          <w:highlight w:val="white"/>
        </w:rPr>
      </w:pPr>
      <w:r w:rsidRPr="0047690C">
        <w:rPr>
          <w:highlight w:val="white"/>
        </w:rPr>
        <w:t>WHITE_SPACE [ \t\r\n\f]</w:t>
      </w:r>
    </w:p>
    <w:p w14:paraId="4B218B3D" w14:textId="77777777" w:rsidR="005B1C6D" w:rsidRPr="0047690C" w:rsidRDefault="005B1C6D" w:rsidP="005B1C6D">
      <w:pPr>
        <w:pStyle w:val="Code"/>
        <w:rPr>
          <w:highlight w:val="white"/>
        </w:rPr>
      </w:pPr>
      <w:r w:rsidRPr="0047690C">
        <w:rPr>
          <w:highlight w:val="white"/>
        </w:rPr>
        <w:t>TOKEN [^a-zA-Z0-9()#,\"\' \t\r\n\f\0]+</w:t>
      </w:r>
    </w:p>
    <w:p w14:paraId="60E79221" w14:textId="77777777" w:rsidR="005B1C6D" w:rsidRPr="0047690C" w:rsidRDefault="005B1C6D" w:rsidP="005B1C6D">
      <w:pPr>
        <w:pStyle w:val="Code"/>
        <w:rPr>
          <w:highlight w:val="white"/>
        </w:rPr>
      </w:pPr>
      <w:r w:rsidRPr="0047690C">
        <w:rPr>
          <w:highlight w:val="white"/>
        </w:rPr>
        <w:t>%%</w:t>
      </w:r>
    </w:p>
    <w:p w14:paraId="2EDDD634" w14:textId="77777777" w:rsidR="005B1C6D" w:rsidRPr="0047690C" w:rsidRDefault="005B1C6D" w:rsidP="005B1C6D">
      <w:pPr>
        <w:pStyle w:val="Code"/>
        <w:rPr>
          <w:highlight w:val="white"/>
        </w:rPr>
      </w:pPr>
    </w:p>
    <w:p w14:paraId="0F6F570B" w14:textId="77777777" w:rsidR="005B1C6D" w:rsidRPr="0047690C" w:rsidRDefault="005B1C6D" w:rsidP="005B1C6D">
      <w:pPr>
        <w:pStyle w:val="Code"/>
        <w:rPr>
          <w:highlight w:val="white"/>
        </w:rPr>
      </w:pPr>
      <w:r w:rsidRPr="0047690C">
        <w:rPr>
          <w:highlight w:val="white"/>
        </w:rPr>
        <w:t>"(" { yylval.name = "("; return ((int) Tokens.LEFT_PARENTHESIS); }</w:t>
      </w:r>
    </w:p>
    <w:p w14:paraId="3D6B05C8" w14:textId="77777777" w:rsidR="005B1C6D" w:rsidRPr="0047690C" w:rsidRDefault="005B1C6D" w:rsidP="005B1C6D">
      <w:pPr>
        <w:pStyle w:val="Code"/>
        <w:rPr>
          <w:highlight w:val="white"/>
        </w:rPr>
      </w:pPr>
      <w:r w:rsidRPr="0047690C">
        <w:rPr>
          <w:highlight w:val="white"/>
        </w:rPr>
        <w:t>")" { yylval.name = ")"; return ((int) Tokens.RIGHT_PARENTHESIS); }</w:t>
      </w:r>
    </w:p>
    <w:p w14:paraId="4DC999C1" w14:textId="77777777" w:rsidR="005B1C6D" w:rsidRPr="0047690C" w:rsidRDefault="005B1C6D" w:rsidP="005B1C6D">
      <w:pPr>
        <w:pStyle w:val="Code"/>
        <w:rPr>
          <w:highlight w:val="white"/>
        </w:rPr>
      </w:pPr>
      <w:r w:rsidRPr="0047690C">
        <w:rPr>
          <w:highlight w:val="white"/>
        </w:rPr>
        <w:t>"##" { yylval.name = "##"; return ((int) Tokens.DOUBLE_SHARP); }</w:t>
      </w:r>
    </w:p>
    <w:p w14:paraId="4A1C619F" w14:textId="77777777" w:rsidR="005B1C6D" w:rsidRPr="0047690C" w:rsidRDefault="005B1C6D" w:rsidP="005B1C6D">
      <w:pPr>
        <w:pStyle w:val="Code"/>
        <w:rPr>
          <w:highlight w:val="white"/>
        </w:rPr>
      </w:pPr>
      <w:r w:rsidRPr="0047690C">
        <w:rPr>
          <w:highlight w:val="white"/>
        </w:rPr>
        <w:t>"#"  { yylval.name = "#"; return ((int) Tokens.SHARP); }</w:t>
      </w:r>
    </w:p>
    <w:p w14:paraId="3DD9E8CE" w14:textId="77777777" w:rsidR="005B1C6D" w:rsidRPr="0047690C" w:rsidRDefault="005B1C6D" w:rsidP="005B1C6D">
      <w:pPr>
        <w:pStyle w:val="Code"/>
        <w:rPr>
          <w:highlight w:val="white"/>
        </w:rPr>
      </w:pPr>
      <w:r w:rsidRPr="0047690C">
        <w:rPr>
          <w:highlight w:val="white"/>
        </w:rPr>
        <w:t>"," { yylval.name = ","; return ((int) Tokens.COMMA); }</w:t>
      </w:r>
    </w:p>
    <w:p w14:paraId="6BC4EAB8" w14:textId="77777777" w:rsidR="005B1C6D" w:rsidRPr="0047690C" w:rsidRDefault="005B1C6D" w:rsidP="005B1C6D">
      <w:pPr>
        <w:pStyle w:val="Code"/>
        <w:rPr>
          <w:highlight w:val="white"/>
        </w:rPr>
      </w:pPr>
      <w:r w:rsidRPr="0047690C">
        <w:rPr>
          <w:highlight w:val="white"/>
        </w:rPr>
        <w:t>//"\0" { /*CCompiler_Pre.Scanner.NewlineCount = 0;*/ yylval.name = ""; return ((int) Tokens.EOL); }</w:t>
      </w:r>
    </w:p>
    <w:p w14:paraId="7C6D8469" w14:textId="77777777" w:rsidR="005B1C6D" w:rsidRPr="0047690C" w:rsidRDefault="005B1C6D" w:rsidP="005B1C6D">
      <w:pPr>
        <w:pStyle w:val="Code"/>
        <w:rPr>
          <w:highlight w:val="white"/>
        </w:rPr>
      </w:pPr>
    </w:p>
    <w:p w14:paraId="107D9BD2" w14:textId="77777777" w:rsidR="005B1C6D" w:rsidRPr="0047690C" w:rsidRDefault="005B1C6D" w:rsidP="005B1C6D">
      <w:pPr>
        <w:pStyle w:val="Code"/>
        <w:rPr>
          <w:highlight w:val="white"/>
        </w:rPr>
      </w:pPr>
      <w:r w:rsidRPr="0047690C">
        <w:rPr>
          <w:highlight w:val="white"/>
        </w:rPr>
        <w:t>{NAME} {</w:t>
      </w:r>
    </w:p>
    <w:p w14:paraId="3DCF7B84" w14:textId="77777777" w:rsidR="005B1C6D" w:rsidRPr="0047690C" w:rsidRDefault="005B1C6D" w:rsidP="005B1C6D">
      <w:pPr>
        <w:pStyle w:val="Code"/>
        <w:rPr>
          <w:highlight w:val="white"/>
        </w:rPr>
      </w:pPr>
      <w:r w:rsidRPr="0047690C">
        <w:rPr>
          <w:highlight w:val="white"/>
        </w:rPr>
        <w:t xml:space="preserve">  yylval.name = yytext;</w:t>
      </w:r>
    </w:p>
    <w:p w14:paraId="5BC24195" w14:textId="77777777" w:rsidR="005B1C6D" w:rsidRPr="0047690C" w:rsidRDefault="005B1C6D" w:rsidP="005B1C6D">
      <w:pPr>
        <w:pStyle w:val="Code"/>
        <w:rPr>
          <w:highlight w:val="white"/>
        </w:rPr>
      </w:pPr>
      <w:r w:rsidRPr="0047690C">
        <w:rPr>
          <w:highlight w:val="white"/>
        </w:rPr>
        <w:t xml:space="preserve">  return ((int) Tokens.NAME);</w:t>
      </w:r>
    </w:p>
    <w:p w14:paraId="465AC7AC" w14:textId="77777777" w:rsidR="005B1C6D" w:rsidRPr="0047690C" w:rsidRDefault="005B1C6D" w:rsidP="005B1C6D">
      <w:pPr>
        <w:pStyle w:val="Code"/>
        <w:rPr>
          <w:highlight w:val="white"/>
        </w:rPr>
      </w:pPr>
      <w:r w:rsidRPr="0047690C">
        <w:rPr>
          <w:highlight w:val="white"/>
        </w:rPr>
        <w:t>}</w:t>
      </w:r>
    </w:p>
    <w:p w14:paraId="23AAE375" w14:textId="77777777" w:rsidR="005B1C6D" w:rsidRPr="0047690C" w:rsidRDefault="005B1C6D" w:rsidP="005B1C6D">
      <w:pPr>
        <w:pStyle w:val="Code"/>
        <w:rPr>
          <w:highlight w:val="white"/>
        </w:rPr>
      </w:pPr>
    </w:p>
    <w:p w14:paraId="6DE4CE67" w14:textId="77777777" w:rsidR="005B1C6D" w:rsidRPr="0047690C" w:rsidRDefault="005B1C6D" w:rsidP="005B1C6D">
      <w:pPr>
        <w:pStyle w:val="Code"/>
        <w:rPr>
          <w:highlight w:val="white"/>
        </w:rPr>
      </w:pPr>
      <w:r w:rsidRPr="0047690C">
        <w:rPr>
          <w:highlight w:val="white"/>
        </w:rPr>
        <w:t>{OCTAL_VALUE} {</w:t>
      </w:r>
    </w:p>
    <w:p w14:paraId="7DCF2985" w14:textId="77777777" w:rsidR="005B1C6D" w:rsidRPr="0047690C" w:rsidRDefault="005B1C6D" w:rsidP="005B1C6D">
      <w:pPr>
        <w:pStyle w:val="Code"/>
        <w:rPr>
          <w:highlight w:val="white"/>
        </w:rPr>
      </w:pPr>
      <w:r w:rsidRPr="0047690C">
        <w:rPr>
          <w:highlight w:val="white"/>
        </w:rPr>
        <w:lastRenderedPageBreak/>
        <w:t xml:space="preserve">  yylval.name = yytext;</w:t>
      </w:r>
    </w:p>
    <w:p w14:paraId="0F78C6EF" w14:textId="77777777" w:rsidR="005B1C6D" w:rsidRPr="0047690C" w:rsidRDefault="005B1C6D" w:rsidP="005B1C6D">
      <w:pPr>
        <w:pStyle w:val="Code"/>
        <w:rPr>
          <w:highlight w:val="white"/>
        </w:rPr>
      </w:pPr>
      <w:r w:rsidRPr="0047690C">
        <w:rPr>
          <w:highlight w:val="white"/>
        </w:rPr>
        <w:t xml:space="preserve">  return ((int) Tokens.TOKEN);</w:t>
      </w:r>
    </w:p>
    <w:p w14:paraId="27747CCB" w14:textId="77777777" w:rsidR="005B1C6D" w:rsidRPr="0047690C" w:rsidRDefault="005B1C6D" w:rsidP="005B1C6D">
      <w:pPr>
        <w:pStyle w:val="Code"/>
        <w:rPr>
          <w:highlight w:val="white"/>
        </w:rPr>
      </w:pPr>
      <w:r w:rsidRPr="0047690C">
        <w:rPr>
          <w:highlight w:val="white"/>
        </w:rPr>
        <w:t>}</w:t>
      </w:r>
    </w:p>
    <w:p w14:paraId="3AE4338A" w14:textId="77777777" w:rsidR="005B1C6D" w:rsidRPr="0047690C" w:rsidRDefault="005B1C6D" w:rsidP="005B1C6D">
      <w:pPr>
        <w:pStyle w:val="Code"/>
        <w:rPr>
          <w:highlight w:val="white"/>
        </w:rPr>
      </w:pPr>
    </w:p>
    <w:p w14:paraId="5F9A0D06" w14:textId="77777777" w:rsidR="005B1C6D" w:rsidRPr="0047690C" w:rsidRDefault="005B1C6D" w:rsidP="005B1C6D">
      <w:pPr>
        <w:pStyle w:val="Code"/>
        <w:rPr>
          <w:highlight w:val="white"/>
        </w:rPr>
      </w:pPr>
      <w:r w:rsidRPr="0047690C">
        <w:rPr>
          <w:highlight w:val="white"/>
        </w:rPr>
        <w:t>{DECIMAL_VALUE} {</w:t>
      </w:r>
    </w:p>
    <w:p w14:paraId="33F27B7E" w14:textId="77777777" w:rsidR="005B1C6D" w:rsidRPr="0047690C" w:rsidRDefault="005B1C6D" w:rsidP="005B1C6D">
      <w:pPr>
        <w:pStyle w:val="Code"/>
        <w:rPr>
          <w:highlight w:val="white"/>
        </w:rPr>
      </w:pPr>
      <w:r w:rsidRPr="0047690C">
        <w:rPr>
          <w:highlight w:val="white"/>
        </w:rPr>
        <w:t xml:space="preserve">  yylval.name = yytext;</w:t>
      </w:r>
    </w:p>
    <w:p w14:paraId="78786238" w14:textId="77777777" w:rsidR="005B1C6D" w:rsidRPr="0047690C" w:rsidRDefault="005B1C6D" w:rsidP="005B1C6D">
      <w:pPr>
        <w:pStyle w:val="Code"/>
        <w:rPr>
          <w:highlight w:val="white"/>
        </w:rPr>
      </w:pPr>
      <w:r w:rsidRPr="0047690C">
        <w:rPr>
          <w:highlight w:val="white"/>
        </w:rPr>
        <w:t xml:space="preserve">  return ((int) Tokens.TOKEN);</w:t>
      </w:r>
    </w:p>
    <w:p w14:paraId="3D5CE931" w14:textId="77777777" w:rsidR="005B1C6D" w:rsidRPr="0047690C" w:rsidRDefault="005B1C6D" w:rsidP="005B1C6D">
      <w:pPr>
        <w:pStyle w:val="Code"/>
        <w:rPr>
          <w:highlight w:val="white"/>
        </w:rPr>
      </w:pPr>
      <w:r w:rsidRPr="0047690C">
        <w:rPr>
          <w:highlight w:val="white"/>
        </w:rPr>
        <w:t>}</w:t>
      </w:r>
    </w:p>
    <w:p w14:paraId="306AD78A" w14:textId="77777777" w:rsidR="005B1C6D" w:rsidRPr="0047690C" w:rsidRDefault="005B1C6D" w:rsidP="005B1C6D">
      <w:pPr>
        <w:pStyle w:val="Code"/>
        <w:rPr>
          <w:highlight w:val="white"/>
        </w:rPr>
      </w:pPr>
    </w:p>
    <w:p w14:paraId="0DDBA1B4" w14:textId="77777777" w:rsidR="005B1C6D" w:rsidRPr="0047690C" w:rsidRDefault="005B1C6D" w:rsidP="005B1C6D">
      <w:pPr>
        <w:pStyle w:val="Code"/>
        <w:rPr>
          <w:highlight w:val="white"/>
        </w:rPr>
      </w:pPr>
      <w:r w:rsidRPr="0047690C">
        <w:rPr>
          <w:highlight w:val="white"/>
        </w:rPr>
        <w:t>{HEXADECIMAL_VALUE} {</w:t>
      </w:r>
    </w:p>
    <w:p w14:paraId="3DD71E54" w14:textId="77777777" w:rsidR="005B1C6D" w:rsidRPr="0047690C" w:rsidRDefault="005B1C6D" w:rsidP="005B1C6D">
      <w:pPr>
        <w:pStyle w:val="Code"/>
        <w:rPr>
          <w:highlight w:val="white"/>
        </w:rPr>
      </w:pPr>
      <w:r w:rsidRPr="0047690C">
        <w:rPr>
          <w:highlight w:val="white"/>
        </w:rPr>
        <w:t xml:space="preserve">  yylval.name = yytext;</w:t>
      </w:r>
    </w:p>
    <w:p w14:paraId="00B34F3E" w14:textId="77777777" w:rsidR="005B1C6D" w:rsidRPr="0047690C" w:rsidRDefault="005B1C6D" w:rsidP="005B1C6D">
      <w:pPr>
        <w:pStyle w:val="Code"/>
        <w:rPr>
          <w:highlight w:val="white"/>
        </w:rPr>
      </w:pPr>
      <w:r w:rsidRPr="0047690C">
        <w:rPr>
          <w:highlight w:val="white"/>
        </w:rPr>
        <w:t xml:space="preserve">  return ((int) Tokens.TOKEN);</w:t>
      </w:r>
    </w:p>
    <w:p w14:paraId="79F39F03" w14:textId="77777777" w:rsidR="005B1C6D" w:rsidRPr="0047690C" w:rsidRDefault="005B1C6D" w:rsidP="005B1C6D">
      <w:pPr>
        <w:pStyle w:val="Code"/>
        <w:rPr>
          <w:highlight w:val="white"/>
        </w:rPr>
      </w:pPr>
      <w:r w:rsidRPr="0047690C">
        <w:rPr>
          <w:highlight w:val="white"/>
        </w:rPr>
        <w:t>}</w:t>
      </w:r>
    </w:p>
    <w:p w14:paraId="12283DB7" w14:textId="77777777" w:rsidR="005B1C6D" w:rsidRPr="0047690C" w:rsidRDefault="005B1C6D" w:rsidP="005B1C6D">
      <w:pPr>
        <w:pStyle w:val="Code"/>
        <w:rPr>
          <w:highlight w:val="white"/>
        </w:rPr>
      </w:pPr>
    </w:p>
    <w:p w14:paraId="2CD44BA8" w14:textId="77777777" w:rsidR="005B1C6D" w:rsidRPr="0047690C" w:rsidRDefault="005B1C6D" w:rsidP="005B1C6D">
      <w:pPr>
        <w:pStyle w:val="Code"/>
        <w:rPr>
          <w:highlight w:val="white"/>
        </w:rPr>
      </w:pPr>
      <w:r w:rsidRPr="0047690C">
        <w:rPr>
          <w:highlight w:val="white"/>
        </w:rPr>
        <w:t>{FLOATING_VALUE} {</w:t>
      </w:r>
    </w:p>
    <w:p w14:paraId="67672C05" w14:textId="77777777" w:rsidR="005B1C6D" w:rsidRPr="0047690C" w:rsidRDefault="005B1C6D" w:rsidP="005B1C6D">
      <w:pPr>
        <w:pStyle w:val="Code"/>
        <w:rPr>
          <w:highlight w:val="white"/>
        </w:rPr>
      </w:pPr>
      <w:r w:rsidRPr="0047690C">
        <w:rPr>
          <w:highlight w:val="white"/>
        </w:rPr>
        <w:t xml:space="preserve">  yylval.name = yytext;</w:t>
      </w:r>
    </w:p>
    <w:p w14:paraId="7C109A4C" w14:textId="77777777" w:rsidR="005B1C6D" w:rsidRPr="0047690C" w:rsidRDefault="005B1C6D" w:rsidP="005B1C6D">
      <w:pPr>
        <w:pStyle w:val="Code"/>
        <w:rPr>
          <w:highlight w:val="white"/>
        </w:rPr>
      </w:pPr>
      <w:r w:rsidRPr="0047690C">
        <w:rPr>
          <w:highlight w:val="white"/>
        </w:rPr>
        <w:t xml:space="preserve">  return ((int) Tokens.TOKEN);</w:t>
      </w:r>
    </w:p>
    <w:p w14:paraId="23FC57B0" w14:textId="77777777" w:rsidR="005B1C6D" w:rsidRPr="0047690C" w:rsidRDefault="005B1C6D" w:rsidP="005B1C6D">
      <w:pPr>
        <w:pStyle w:val="Code"/>
        <w:rPr>
          <w:highlight w:val="white"/>
        </w:rPr>
      </w:pPr>
      <w:r w:rsidRPr="0047690C">
        <w:rPr>
          <w:highlight w:val="white"/>
        </w:rPr>
        <w:t>}</w:t>
      </w:r>
    </w:p>
    <w:p w14:paraId="22BCBB01" w14:textId="77777777" w:rsidR="005B1C6D" w:rsidRPr="0047690C" w:rsidRDefault="005B1C6D" w:rsidP="005B1C6D">
      <w:pPr>
        <w:pStyle w:val="Code"/>
        <w:rPr>
          <w:highlight w:val="white"/>
        </w:rPr>
      </w:pPr>
    </w:p>
    <w:p w14:paraId="3D5ED474" w14:textId="77777777" w:rsidR="005B1C6D" w:rsidRPr="0047690C" w:rsidRDefault="005B1C6D" w:rsidP="005B1C6D">
      <w:pPr>
        <w:pStyle w:val="Code"/>
        <w:rPr>
          <w:highlight w:val="white"/>
        </w:rPr>
      </w:pPr>
      <w:r w:rsidRPr="0047690C">
        <w:rPr>
          <w:highlight w:val="white"/>
        </w:rPr>
        <w:t>{CHAR_VALUE} {</w:t>
      </w:r>
    </w:p>
    <w:p w14:paraId="7A093DBB" w14:textId="77777777" w:rsidR="005B1C6D" w:rsidRPr="0047690C" w:rsidRDefault="005B1C6D" w:rsidP="005B1C6D">
      <w:pPr>
        <w:pStyle w:val="Code"/>
        <w:rPr>
          <w:highlight w:val="white"/>
        </w:rPr>
      </w:pPr>
      <w:r w:rsidRPr="0047690C">
        <w:rPr>
          <w:highlight w:val="white"/>
        </w:rPr>
        <w:t xml:space="preserve">  yylval.name = yytext;</w:t>
      </w:r>
    </w:p>
    <w:p w14:paraId="4F9215BC" w14:textId="77777777" w:rsidR="005B1C6D" w:rsidRPr="0047690C" w:rsidRDefault="005B1C6D" w:rsidP="005B1C6D">
      <w:pPr>
        <w:pStyle w:val="Code"/>
        <w:rPr>
          <w:highlight w:val="white"/>
        </w:rPr>
      </w:pPr>
      <w:r w:rsidRPr="0047690C">
        <w:rPr>
          <w:highlight w:val="white"/>
        </w:rPr>
        <w:t xml:space="preserve">  return ((int) Tokens.TOKEN);</w:t>
      </w:r>
    </w:p>
    <w:p w14:paraId="3258AF3B" w14:textId="77777777" w:rsidR="005B1C6D" w:rsidRPr="0047690C" w:rsidRDefault="005B1C6D" w:rsidP="005B1C6D">
      <w:pPr>
        <w:pStyle w:val="Code"/>
        <w:rPr>
          <w:highlight w:val="white"/>
        </w:rPr>
      </w:pPr>
      <w:r w:rsidRPr="0047690C">
        <w:rPr>
          <w:highlight w:val="white"/>
        </w:rPr>
        <w:t>}</w:t>
      </w:r>
    </w:p>
    <w:p w14:paraId="0F472D6C" w14:textId="77777777" w:rsidR="005B1C6D" w:rsidRPr="0047690C" w:rsidRDefault="005B1C6D" w:rsidP="005B1C6D">
      <w:pPr>
        <w:pStyle w:val="Code"/>
        <w:rPr>
          <w:highlight w:val="white"/>
        </w:rPr>
      </w:pPr>
    </w:p>
    <w:p w14:paraId="38A64A8C" w14:textId="77777777" w:rsidR="005B1C6D" w:rsidRPr="0047690C" w:rsidRDefault="005B1C6D" w:rsidP="005B1C6D">
      <w:pPr>
        <w:pStyle w:val="Code"/>
        <w:rPr>
          <w:highlight w:val="white"/>
        </w:rPr>
      </w:pPr>
      <w:r w:rsidRPr="0047690C">
        <w:rPr>
          <w:highlight w:val="white"/>
        </w:rPr>
        <w:t>{STRING_VALUE} {</w:t>
      </w:r>
    </w:p>
    <w:p w14:paraId="5E86AD2E" w14:textId="77777777" w:rsidR="005B1C6D" w:rsidRPr="0047690C" w:rsidRDefault="005B1C6D" w:rsidP="005B1C6D">
      <w:pPr>
        <w:pStyle w:val="Code"/>
        <w:rPr>
          <w:highlight w:val="white"/>
        </w:rPr>
      </w:pPr>
      <w:r w:rsidRPr="0047690C">
        <w:rPr>
          <w:highlight w:val="white"/>
        </w:rPr>
        <w:t xml:space="preserve">  yylval.name = yytext;</w:t>
      </w:r>
    </w:p>
    <w:p w14:paraId="6FAEB31F" w14:textId="77777777" w:rsidR="005B1C6D" w:rsidRPr="0047690C" w:rsidRDefault="005B1C6D" w:rsidP="005B1C6D">
      <w:pPr>
        <w:pStyle w:val="Code"/>
        <w:rPr>
          <w:highlight w:val="white"/>
        </w:rPr>
      </w:pPr>
      <w:r w:rsidRPr="0047690C">
        <w:rPr>
          <w:highlight w:val="white"/>
        </w:rPr>
        <w:t xml:space="preserve">  return ((int) Tokens.STRING);</w:t>
      </w:r>
    </w:p>
    <w:p w14:paraId="1C1A9E4E" w14:textId="77777777" w:rsidR="005B1C6D" w:rsidRPr="0047690C" w:rsidRDefault="005B1C6D" w:rsidP="005B1C6D">
      <w:pPr>
        <w:pStyle w:val="Code"/>
        <w:rPr>
          <w:highlight w:val="white"/>
        </w:rPr>
      </w:pPr>
      <w:r w:rsidRPr="0047690C">
        <w:rPr>
          <w:highlight w:val="white"/>
        </w:rPr>
        <w:t>}</w:t>
      </w:r>
    </w:p>
    <w:p w14:paraId="4437DB7F" w14:textId="77777777" w:rsidR="005B1C6D" w:rsidRPr="0047690C" w:rsidRDefault="005B1C6D" w:rsidP="005B1C6D">
      <w:pPr>
        <w:pStyle w:val="Code"/>
        <w:rPr>
          <w:highlight w:val="white"/>
        </w:rPr>
      </w:pPr>
    </w:p>
    <w:p w14:paraId="2DEC63B7" w14:textId="77777777" w:rsidR="005B1C6D" w:rsidRPr="0047690C" w:rsidRDefault="005B1C6D" w:rsidP="005B1C6D">
      <w:pPr>
        <w:pStyle w:val="Code"/>
        <w:rPr>
          <w:highlight w:val="white"/>
        </w:rPr>
      </w:pPr>
      <w:r w:rsidRPr="0047690C">
        <w:rPr>
          <w:highlight w:val="white"/>
        </w:rPr>
        <w:t>{TOKEN} {</w:t>
      </w:r>
    </w:p>
    <w:p w14:paraId="60BA2F62" w14:textId="77777777" w:rsidR="005B1C6D" w:rsidRPr="0047690C" w:rsidRDefault="005B1C6D" w:rsidP="005B1C6D">
      <w:pPr>
        <w:pStyle w:val="Code"/>
        <w:rPr>
          <w:highlight w:val="white"/>
        </w:rPr>
      </w:pPr>
      <w:r w:rsidRPr="0047690C">
        <w:rPr>
          <w:highlight w:val="white"/>
        </w:rPr>
        <w:t xml:space="preserve">  yylval.name = yytext;</w:t>
      </w:r>
    </w:p>
    <w:p w14:paraId="61B89C84" w14:textId="77777777" w:rsidR="005B1C6D" w:rsidRPr="0047690C" w:rsidRDefault="005B1C6D" w:rsidP="005B1C6D">
      <w:pPr>
        <w:pStyle w:val="Code"/>
        <w:rPr>
          <w:highlight w:val="white"/>
        </w:rPr>
      </w:pPr>
      <w:r w:rsidRPr="0047690C">
        <w:rPr>
          <w:highlight w:val="white"/>
        </w:rPr>
        <w:t xml:space="preserve">  return ((int) Tokens.TOKEN);</w:t>
      </w:r>
    </w:p>
    <w:p w14:paraId="02594C99" w14:textId="77777777" w:rsidR="005B1C6D" w:rsidRPr="0047690C" w:rsidRDefault="005B1C6D" w:rsidP="005B1C6D">
      <w:pPr>
        <w:pStyle w:val="Code"/>
        <w:rPr>
          <w:highlight w:val="white"/>
        </w:rPr>
      </w:pPr>
      <w:r w:rsidRPr="0047690C">
        <w:rPr>
          <w:highlight w:val="white"/>
        </w:rPr>
        <w:t>}</w:t>
      </w:r>
    </w:p>
    <w:p w14:paraId="36DC387D" w14:textId="77777777" w:rsidR="005B1C6D" w:rsidRPr="0047690C" w:rsidRDefault="005B1C6D" w:rsidP="005B1C6D">
      <w:pPr>
        <w:pStyle w:val="Code"/>
        <w:rPr>
          <w:highlight w:val="white"/>
        </w:rPr>
      </w:pPr>
    </w:p>
    <w:p w14:paraId="396FE203" w14:textId="77777777" w:rsidR="005B1C6D" w:rsidRPr="0047690C" w:rsidRDefault="005B1C6D" w:rsidP="005B1C6D">
      <w:pPr>
        <w:pStyle w:val="Code"/>
        <w:rPr>
          <w:highlight w:val="white"/>
        </w:rPr>
      </w:pPr>
      <w:r w:rsidRPr="0047690C">
        <w:rPr>
          <w:highlight w:val="white"/>
        </w:rPr>
        <w:t>{WHITE_SPACE} {</w:t>
      </w:r>
    </w:p>
    <w:p w14:paraId="143E6C54" w14:textId="77777777" w:rsidR="005B1C6D" w:rsidRPr="0047690C" w:rsidRDefault="005B1C6D" w:rsidP="005B1C6D">
      <w:pPr>
        <w:pStyle w:val="Code"/>
        <w:rPr>
          <w:highlight w:val="white"/>
        </w:rPr>
      </w:pPr>
      <w:r w:rsidRPr="0047690C">
        <w:rPr>
          <w:highlight w:val="white"/>
        </w:rPr>
        <w:t xml:space="preserve">  if (yytext.Equals("\n")) {</w:t>
      </w:r>
    </w:p>
    <w:p w14:paraId="39CE80D2" w14:textId="77777777" w:rsidR="005B1C6D" w:rsidRPr="0047690C" w:rsidRDefault="005B1C6D" w:rsidP="005B1C6D">
      <w:pPr>
        <w:pStyle w:val="Code"/>
        <w:rPr>
          <w:highlight w:val="white"/>
        </w:rPr>
      </w:pPr>
      <w:r w:rsidRPr="0047690C">
        <w:rPr>
          <w:highlight w:val="white"/>
        </w:rPr>
        <w:t xml:space="preserve">    ++CCompiler_Pre.Scanner.NewlineCount;</w:t>
      </w:r>
    </w:p>
    <w:p w14:paraId="4230DBDE" w14:textId="77777777" w:rsidR="005B1C6D" w:rsidRPr="0047690C" w:rsidRDefault="005B1C6D" w:rsidP="005B1C6D">
      <w:pPr>
        <w:pStyle w:val="Code"/>
        <w:rPr>
          <w:highlight w:val="white"/>
        </w:rPr>
      </w:pPr>
      <w:r w:rsidRPr="0047690C">
        <w:rPr>
          <w:highlight w:val="white"/>
        </w:rPr>
        <w:t xml:space="preserve">  }</w:t>
      </w:r>
    </w:p>
    <w:p w14:paraId="676FBCD8" w14:textId="77777777" w:rsidR="005B1C6D" w:rsidRPr="0047690C" w:rsidRDefault="005B1C6D" w:rsidP="005B1C6D">
      <w:pPr>
        <w:pStyle w:val="Code"/>
        <w:rPr>
          <w:highlight w:val="white"/>
        </w:rPr>
      </w:pPr>
    </w:p>
    <w:p w14:paraId="44ACAB92" w14:textId="77777777" w:rsidR="005B1C6D" w:rsidRPr="0047690C" w:rsidRDefault="005B1C6D" w:rsidP="005B1C6D">
      <w:pPr>
        <w:pStyle w:val="Code"/>
        <w:rPr>
          <w:highlight w:val="white"/>
        </w:rPr>
      </w:pPr>
      <w:r w:rsidRPr="0047690C">
        <w:rPr>
          <w:highlight w:val="white"/>
        </w:rPr>
        <w:t xml:space="preserve">  CCompiler_Pre.Scanner.Whitespace = true;</w:t>
      </w:r>
    </w:p>
    <w:p w14:paraId="2F3ED89B" w14:textId="77777777" w:rsidR="005B1C6D" w:rsidRPr="0047690C" w:rsidRDefault="005B1C6D" w:rsidP="005B1C6D">
      <w:pPr>
        <w:pStyle w:val="Code"/>
        <w:rPr>
          <w:highlight w:val="white"/>
        </w:rPr>
      </w:pPr>
      <w:r w:rsidRPr="0047690C">
        <w:rPr>
          <w:highlight w:val="white"/>
        </w:rPr>
        <w:t>}</w:t>
      </w:r>
    </w:p>
    <w:p w14:paraId="1908809D" w14:textId="77777777" w:rsidR="005B1C6D" w:rsidRPr="0047690C" w:rsidRDefault="005B1C6D" w:rsidP="005B1C6D">
      <w:pPr>
        <w:pStyle w:val="Code"/>
        <w:rPr>
          <w:highlight w:val="white"/>
        </w:rPr>
      </w:pPr>
    </w:p>
    <w:p w14:paraId="763AB364" w14:textId="77777777" w:rsidR="005B1C6D" w:rsidRPr="0047690C" w:rsidRDefault="005B1C6D" w:rsidP="005B1C6D">
      <w:pPr>
        <w:pStyle w:val="Code"/>
        <w:rPr>
          <w:highlight w:val="white"/>
        </w:rPr>
      </w:pPr>
      <w:r w:rsidRPr="0047690C">
        <w:rPr>
          <w:highlight w:val="white"/>
        </w:rPr>
        <w:t>. { CCompiler.Assert.Error("&lt;" + yytext + "&gt;",</w:t>
      </w:r>
    </w:p>
    <w:p w14:paraId="4500F18C" w14:textId="77777777" w:rsidR="005B1C6D" w:rsidRPr="0047690C" w:rsidRDefault="005B1C6D" w:rsidP="005B1C6D">
      <w:pPr>
        <w:pStyle w:val="Code"/>
        <w:rPr>
          <w:highlight w:val="white"/>
        </w:rPr>
      </w:pPr>
      <w:r w:rsidRPr="0047690C">
        <w:rPr>
          <w:highlight w:val="white"/>
        </w:rPr>
        <w:t xml:space="preserve">    CCompiler.Message.Unknown_character); }</w:t>
      </w:r>
    </w:p>
    <w:p w14:paraId="503F6931" w14:textId="77777777" w:rsidR="005B1C6D" w:rsidRPr="00EC76D5" w:rsidRDefault="005B1C6D" w:rsidP="005B1C6D">
      <w:pPr>
        <w:pStyle w:val="Rubrik2"/>
      </w:pPr>
      <w:bookmarkStart w:id="551" w:name="_Toc49764309"/>
      <w:r w:rsidRPr="00EC76D5">
        <w:t>The Preprocessor</w:t>
      </w:r>
      <w:bookmarkEnd w:id="551"/>
    </w:p>
    <w:p w14:paraId="2BB354C5" w14:textId="77777777" w:rsidR="005B1C6D" w:rsidRPr="00EC76D5" w:rsidRDefault="005B1C6D" w:rsidP="005B1C6D">
      <w:r w:rsidRPr="00EC76D5">
        <w:t>The preprocessor has several tasks:</w:t>
      </w:r>
    </w:p>
    <w:p w14:paraId="19C7C67C" w14:textId="77777777" w:rsidR="005B1C6D" w:rsidRPr="00EC76D5" w:rsidRDefault="005B1C6D" w:rsidP="005B1C6D">
      <w:pPr>
        <w:pStyle w:val="Liststycke"/>
        <w:numPr>
          <w:ilvl w:val="0"/>
          <w:numId w:val="74"/>
        </w:numPr>
      </w:pPr>
      <w:r w:rsidRPr="00EC76D5">
        <w:rPr>
          <w:b/>
        </w:rPr>
        <w:t>Tri Graphs</w:t>
      </w:r>
      <w:r w:rsidRPr="00EC76D5">
        <w:t>. When C was originally introduced, some keyboards had a limited set of keys. Therefore, a special set of double question mark character sequence was introduced, which are replaced by their modern equivalents.</w:t>
      </w:r>
    </w:p>
    <w:p w14:paraId="20165060" w14:textId="77777777" w:rsidR="005B1C6D" w:rsidRPr="00EC76D5" w:rsidRDefault="005B1C6D" w:rsidP="005B1C6D">
      <w:pPr>
        <w:pStyle w:val="Liststycke"/>
        <w:numPr>
          <w:ilvl w:val="0"/>
          <w:numId w:val="74"/>
        </w:numPr>
      </w:pPr>
      <w:r w:rsidRPr="00EC76D5">
        <w:rPr>
          <w:b/>
        </w:rPr>
        <w:t>Comments</w:t>
      </w:r>
      <w:r w:rsidRPr="00EC76D5">
        <w:t>. Each block comment or line comment is replaced by blank characters.</w:t>
      </w:r>
    </w:p>
    <w:p w14:paraId="131637BD" w14:textId="77777777" w:rsidR="005B1C6D" w:rsidRPr="00EC76D5" w:rsidRDefault="005B1C6D" w:rsidP="005B1C6D">
      <w:pPr>
        <w:pStyle w:val="Liststycke"/>
        <w:numPr>
          <w:ilvl w:val="0"/>
          <w:numId w:val="74"/>
        </w:numPr>
      </w:pPr>
      <w:r w:rsidRPr="00EC76D5">
        <w:rPr>
          <w:b/>
        </w:rPr>
        <w:t>Slashes in strings and characters</w:t>
      </w:r>
      <w:r w:rsidRPr="00EC76D5">
        <w:t>. Each backslash is processed and transformed into a regular character. Thereafter, to ease the macro expansion later we transform each character into the format of a backslash followed by three octal digits.</w:t>
      </w:r>
    </w:p>
    <w:p w14:paraId="5664FE5D" w14:textId="77777777" w:rsidR="005B1C6D" w:rsidRPr="00EC76D5" w:rsidRDefault="005B1C6D" w:rsidP="005B1C6D">
      <w:pPr>
        <w:pStyle w:val="Liststycke"/>
        <w:numPr>
          <w:ilvl w:val="0"/>
          <w:numId w:val="74"/>
        </w:numPr>
      </w:pPr>
      <w:r w:rsidRPr="00EC76D5">
        <w:rPr>
          <w:b/>
        </w:rPr>
        <w:t>Include files</w:t>
      </w:r>
      <w:r w:rsidRPr="00EC76D5">
        <w:t>. The system include files (encapsulated by ‘&lt;’ and ‘&gt;’) and internal include files (encapsulated by quotes) are read and included in the final code.</w:t>
      </w:r>
    </w:p>
    <w:p w14:paraId="7B7F122B" w14:textId="77777777" w:rsidR="005B1C6D" w:rsidRPr="00EC76D5" w:rsidRDefault="005B1C6D" w:rsidP="005B1C6D">
      <w:pPr>
        <w:pStyle w:val="Liststycke"/>
        <w:numPr>
          <w:ilvl w:val="0"/>
          <w:numId w:val="74"/>
        </w:numPr>
      </w:pPr>
      <w:r w:rsidRPr="00EC76D5">
        <w:rPr>
          <w:b/>
        </w:rPr>
        <w:t>Conditional programming</w:t>
      </w:r>
      <w:r w:rsidRPr="00EC76D5">
        <w:t>. The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and #</w:t>
      </w:r>
      <w:r w:rsidRPr="00EC76D5">
        <w:rPr>
          <w:rStyle w:val="CodeInText"/>
        </w:rPr>
        <w:t>endif</w:t>
      </w:r>
      <w:r w:rsidRPr="00EC76D5">
        <w:t xml:space="preserve"> directives are processed.</w:t>
      </w:r>
    </w:p>
    <w:p w14:paraId="54E8FA66" w14:textId="77777777" w:rsidR="005B1C6D" w:rsidRPr="00EC76D5" w:rsidRDefault="005B1C6D" w:rsidP="005B1C6D">
      <w:pPr>
        <w:pStyle w:val="Liststycke"/>
        <w:numPr>
          <w:ilvl w:val="0"/>
          <w:numId w:val="74"/>
        </w:numPr>
      </w:pPr>
      <w:r w:rsidRPr="00EC76D5">
        <w:rPr>
          <w:b/>
        </w:rPr>
        <w:t>Macro expansion</w:t>
      </w:r>
      <w:r w:rsidRPr="00EC76D5">
        <w:t>. The source code is traversed and each macro is expanded. Since the contents of each character and string constant has been translated into slash codes we do not need to check whether the macro to be expanded is part of a character of string.</w:t>
      </w:r>
    </w:p>
    <w:p w14:paraId="08DB01C9" w14:textId="77777777" w:rsidR="005B1C6D" w:rsidRPr="00EC76D5" w:rsidRDefault="005B1C6D" w:rsidP="005B1C6D">
      <w:pPr>
        <w:pStyle w:val="Liststycke"/>
        <w:numPr>
          <w:ilvl w:val="0"/>
          <w:numId w:val="74"/>
        </w:numPr>
      </w:pPr>
      <w:r w:rsidRPr="00EC76D5">
        <w:rPr>
          <w:b/>
        </w:rPr>
        <w:t>String sequences</w:t>
      </w:r>
      <w:r w:rsidRPr="00EC76D5">
        <w:t>. Finally, every sequence of string is concatenated into one string. For instance, the sequence "ab" "cd" "ef" is concatenated into "abcded".</w:t>
      </w:r>
    </w:p>
    <w:p w14:paraId="54E0309E" w14:textId="77777777" w:rsidR="005B1C6D" w:rsidRPr="00EC76D5" w:rsidRDefault="005B1C6D" w:rsidP="005B1C6D">
      <w:r w:rsidRPr="00EC76D5">
        <w:t xml:space="preserve">The first phase of the preprocessor is to read the source file and place in a text buffer (a </w:t>
      </w:r>
      <w:r w:rsidRPr="00EC76D5">
        <w:rPr>
          <w:rStyle w:val="CodeInText"/>
        </w:rPr>
        <w:t>StringBuilder</w:t>
      </w:r>
      <w:r w:rsidRPr="00EC76D5">
        <w:t xml:space="preserve"> object), and then replace the tri graph sequences, remove the comments and replace every character in string and characters with its equivalent backslash code. Then the buffer is divided into lines and each line starting with a preprocessor directive is evaluated and every line is search for macros to expand.</w:t>
      </w:r>
    </w:p>
    <w:p w14:paraId="37B60ADF" w14:textId="77777777" w:rsidR="005B1C6D" w:rsidRDefault="005B1C6D" w:rsidP="005B1C6D">
      <w:pPr>
        <w:pStyle w:val="CodeHeader"/>
      </w:pPr>
      <w:r w:rsidRPr="00EC76D5">
        <w:t>Preprocessor.</w:t>
      </w:r>
      <w:r>
        <w:t>cs</w:t>
      </w:r>
    </w:p>
    <w:p w14:paraId="5DCBCEF2" w14:textId="77777777" w:rsidR="005B1C6D" w:rsidRPr="004D377E" w:rsidRDefault="005B1C6D" w:rsidP="005B1C6D">
      <w:pPr>
        <w:pStyle w:val="Code"/>
        <w:rPr>
          <w:highlight w:val="white"/>
        </w:rPr>
      </w:pPr>
      <w:r w:rsidRPr="004D377E">
        <w:rPr>
          <w:highlight w:val="white"/>
        </w:rPr>
        <w:t>using System;</w:t>
      </w:r>
    </w:p>
    <w:p w14:paraId="6ECF141F" w14:textId="77777777" w:rsidR="005B1C6D" w:rsidRPr="004D377E" w:rsidRDefault="005B1C6D" w:rsidP="005B1C6D">
      <w:pPr>
        <w:pStyle w:val="Code"/>
        <w:rPr>
          <w:highlight w:val="white"/>
        </w:rPr>
      </w:pPr>
      <w:r w:rsidRPr="004D377E">
        <w:rPr>
          <w:highlight w:val="white"/>
        </w:rPr>
        <w:t>using System.IO;</w:t>
      </w:r>
    </w:p>
    <w:p w14:paraId="1943CCEB" w14:textId="77777777" w:rsidR="005B1C6D" w:rsidRPr="004D377E" w:rsidRDefault="005B1C6D" w:rsidP="005B1C6D">
      <w:pPr>
        <w:pStyle w:val="Code"/>
        <w:rPr>
          <w:highlight w:val="white"/>
        </w:rPr>
      </w:pPr>
      <w:r w:rsidRPr="004D377E">
        <w:rPr>
          <w:highlight w:val="white"/>
        </w:rPr>
        <w:t>using System.Text;</w:t>
      </w:r>
    </w:p>
    <w:p w14:paraId="59191D53" w14:textId="77777777" w:rsidR="005B1C6D" w:rsidRPr="004D377E" w:rsidRDefault="005B1C6D" w:rsidP="005B1C6D">
      <w:pPr>
        <w:pStyle w:val="Code"/>
        <w:rPr>
          <w:highlight w:val="white"/>
        </w:rPr>
      </w:pPr>
      <w:r w:rsidRPr="004D377E">
        <w:rPr>
          <w:highlight w:val="white"/>
        </w:rPr>
        <w:t>using System.Collections.Generic;</w:t>
      </w:r>
    </w:p>
    <w:p w14:paraId="3386DDB5" w14:textId="77777777" w:rsidR="005B1C6D" w:rsidRPr="004D377E" w:rsidRDefault="005B1C6D" w:rsidP="005B1C6D">
      <w:pPr>
        <w:pStyle w:val="Code"/>
        <w:rPr>
          <w:highlight w:val="white"/>
        </w:rPr>
      </w:pPr>
    </w:p>
    <w:p w14:paraId="57F43973" w14:textId="77777777" w:rsidR="005B1C6D" w:rsidRPr="004D377E" w:rsidRDefault="005B1C6D" w:rsidP="005B1C6D">
      <w:pPr>
        <w:pStyle w:val="Code"/>
        <w:rPr>
          <w:highlight w:val="white"/>
        </w:rPr>
      </w:pPr>
      <w:r w:rsidRPr="004D377E">
        <w:rPr>
          <w:highlight w:val="white"/>
        </w:rPr>
        <w:t>namespace CCompiler {</w:t>
      </w:r>
    </w:p>
    <w:p w14:paraId="4F4CE2AB" w14:textId="77777777" w:rsidR="005B1C6D" w:rsidRPr="004D377E" w:rsidRDefault="005B1C6D" w:rsidP="005B1C6D">
      <w:pPr>
        <w:pStyle w:val="Code"/>
        <w:rPr>
          <w:highlight w:val="white"/>
        </w:rPr>
      </w:pPr>
      <w:r w:rsidRPr="004D377E">
        <w:rPr>
          <w:highlight w:val="white"/>
        </w:rPr>
        <w:t xml:space="preserve">  public class Preprocessor {</w:t>
      </w:r>
    </w:p>
    <w:p w14:paraId="53A0978E" w14:textId="77777777" w:rsidR="005B1C6D" w:rsidRPr="004D377E" w:rsidRDefault="005B1C6D" w:rsidP="005B1C6D">
      <w:pPr>
        <w:pStyle w:val="Code"/>
        <w:rPr>
          <w:highlight w:val="white"/>
        </w:rPr>
      </w:pPr>
      <w:r w:rsidRPr="004D377E">
        <w:rPr>
          <w:highlight w:val="white"/>
        </w:rPr>
        <w:t xml:space="preserve">    public static IDictionary&lt;string, Macro&gt; MacroMap;</w:t>
      </w:r>
    </w:p>
    <w:p w14:paraId="52E30FD5" w14:textId="77777777" w:rsidR="005B1C6D" w:rsidRPr="004D377E" w:rsidRDefault="005B1C6D" w:rsidP="005B1C6D">
      <w:pPr>
        <w:pStyle w:val="Code"/>
        <w:rPr>
          <w:highlight w:val="white"/>
        </w:rPr>
      </w:pPr>
      <w:r w:rsidRPr="004D377E">
        <w:rPr>
          <w:highlight w:val="white"/>
        </w:rPr>
        <w:t xml:space="preserve">    public static Stack&lt;FileInfo&gt; IncludeStack =</w:t>
      </w:r>
    </w:p>
    <w:p w14:paraId="6BE331C6" w14:textId="77777777" w:rsidR="005B1C6D" w:rsidRPr="004D377E" w:rsidRDefault="005B1C6D" w:rsidP="005B1C6D">
      <w:pPr>
        <w:pStyle w:val="Code"/>
        <w:rPr>
          <w:highlight w:val="white"/>
        </w:rPr>
      </w:pPr>
      <w:r w:rsidRPr="004D377E">
        <w:rPr>
          <w:highlight w:val="white"/>
        </w:rPr>
        <w:t xml:space="preserve">                    new Stack&lt;FileInfo&gt;();</w:t>
      </w:r>
    </w:p>
    <w:p w14:paraId="05F95924" w14:textId="77777777" w:rsidR="005B1C6D" w:rsidRPr="004D377E" w:rsidRDefault="005B1C6D" w:rsidP="005B1C6D">
      <w:pPr>
        <w:pStyle w:val="Code"/>
        <w:rPr>
          <w:highlight w:val="white"/>
        </w:rPr>
      </w:pPr>
      <w:r w:rsidRPr="004D377E">
        <w:rPr>
          <w:highlight w:val="white"/>
        </w:rPr>
        <w:t xml:space="preserve">    public static ISet&lt;FileInfo&gt; IncludeSet =</w:t>
      </w:r>
    </w:p>
    <w:p w14:paraId="49DD763F" w14:textId="77777777" w:rsidR="005B1C6D" w:rsidRPr="004D377E" w:rsidRDefault="005B1C6D" w:rsidP="005B1C6D">
      <w:pPr>
        <w:pStyle w:val="Code"/>
        <w:rPr>
          <w:highlight w:val="white"/>
        </w:rPr>
      </w:pPr>
      <w:r w:rsidRPr="004D377E">
        <w:rPr>
          <w:highlight w:val="white"/>
        </w:rPr>
        <w:t xml:space="preserve">                    new HashSet&lt;FileInfo&gt;();</w:t>
      </w:r>
    </w:p>
    <w:p w14:paraId="500E2341" w14:textId="77777777" w:rsidR="005B1C6D" w:rsidRPr="004D377E" w:rsidRDefault="005B1C6D" w:rsidP="005B1C6D">
      <w:pPr>
        <w:pStyle w:val="Code"/>
        <w:rPr>
          <w:highlight w:val="white"/>
        </w:rPr>
      </w:pPr>
      <w:r w:rsidRPr="004D377E">
        <w:rPr>
          <w:highlight w:val="white"/>
        </w:rPr>
        <w:t xml:space="preserve">    public static Stack&lt;Triple&lt;bool, bool, bool&gt;&gt; IfStack =</w:t>
      </w:r>
    </w:p>
    <w:p w14:paraId="496B62AF" w14:textId="77777777" w:rsidR="005B1C6D" w:rsidRPr="004D377E" w:rsidRDefault="005B1C6D" w:rsidP="005B1C6D">
      <w:pPr>
        <w:pStyle w:val="Code"/>
        <w:rPr>
          <w:highlight w:val="white"/>
        </w:rPr>
      </w:pPr>
      <w:r w:rsidRPr="004D377E">
        <w:rPr>
          <w:highlight w:val="white"/>
        </w:rPr>
        <w:t xml:space="preserve">                    new Stack&lt;Triple&lt;bool, bool, bool&gt;&gt;();</w:t>
      </w:r>
    </w:p>
    <w:p w14:paraId="37B5A6E5" w14:textId="77777777" w:rsidR="005B1C6D" w:rsidRPr="004D377E" w:rsidRDefault="005B1C6D" w:rsidP="005B1C6D">
      <w:pPr>
        <w:pStyle w:val="Code"/>
        <w:rPr>
          <w:highlight w:val="white"/>
        </w:rPr>
      </w:pPr>
      <w:r w:rsidRPr="004D377E">
        <w:rPr>
          <w:highlight w:val="white"/>
        </w:rPr>
        <w:t xml:space="preserve">    public static string IncludePath = null;</w:t>
      </w:r>
    </w:p>
    <w:p w14:paraId="4ED0786E" w14:textId="77777777" w:rsidR="005B1C6D" w:rsidRPr="004D377E" w:rsidRDefault="005B1C6D" w:rsidP="005B1C6D">
      <w:pPr>
        <w:pStyle w:val="Code"/>
        <w:rPr>
          <w:highlight w:val="white"/>
        </w:rPr>
      </w:pPr>
    </w:p>
    <w:p w14:paraId="2EA8FA9D" w14:textId="77777777" w:rsidR="005B1C6D" w:rsidRPr="004D377E" w:rsidRDefault="005B1C6D" w:rsidP="005B1C6D">
      <w:pPr>
        <w:pStyle w:val="Code"/>
        <w:rPr>
          <w:highlight w:val="white"/>
        </w:rPr>
      </w:pPr>
      <w:r w:rsidRPr="004D377E">
        <w:rPr>
          <w:highlight w:val="white"/>
        </w:rPr>
        <w:t xml:space="preserve">    private StringBuilder m_outputBuffer = new StringBuilder();</w:t>
      </w:r>
    </w:p>
    <w:p w14:paraId="23A32D08" w14:textId="77777777" w:rsidR="005B1C6D" w:rsidRPr="004D377E" w:rsidRDefault="005B1C6D" w:rsidP="005B1C6D">
      <w:pPr>
        <w:pStyle w:val="Code"/>
        <w:rPr>
          <w:highlight w:val="white"/>
        </w:rPr>
      </w:pPr>
    </w:p>
    <w:p w14:paraId="46035722" w14:textId="77777777" w:rsidR="005B1C6D" w:rsidRPr="004D377E" w:rsidRDefault="005B1C6D" w:rsidP="005B1C6D">
      <w:pPr>
        <w:pStyle w:val="Code"/>
        <w:rPr>
          <w:highlight w:val="white"/>
        </w:rPr>
      </w:pPr>
      <w:r w:rsidRPr="004D377E">
        <w:rPr>
          <w:highlight w:val="white"/>
        </w:rPr>
        <w:t xml:space="preserve">    public string GetText() {</w:t>
      </w:r>
    </w:p>
    <w:p w14:paraId="09329B48" w14:textId="77777777" w:rsidR="005B1C6D" w:rsidRPr="004D377E" w:rsidRDefault="005B1C6D" w:rsidP="005B1C6D">
      <w:pPr>
        <w:pStyle w:val="Code"/>
        <w:rPr>
          <w:highlight w:val="white"/>
        </w:rPr>
      </w:pPr>
      <w:r w:rsidRPr="004D377E">
        <w:rPr>
          <w:highlight w:val="white"/>
        </w:rPr>
        <w:t xml:space="preserve">      return m_outputBuffer.ToString();</w:t>
      </w:r>
    </w:p>
    <w:p w14:paraId="757BCA28" w14:textId="77777777" w:rsidR="005B1C6D" w:rsidRPr="004D377E" w:rsidRDefault="005B1C6D" w:rsidP="005B1C6D">
      <w:pPr>
        <w:pStyle w:val="Code"/>
        <w:rPr>
          <w:highlight w:val="white"/>
        </w:rPr>
      </w:pPr>
      <w:r w:rsidRPr="004D377E">
        <w:rPr>
          <w:highlight w:val="white"/>
        </w:rPr>
        <w:t xml:space="preserve">    }  </w:t>
      </w:r>
    </w:p>
    <w:p w14:paraId="290758CB" w14:textId="77777777" w:rsidR="005B1C6D" w:rsidRPr="004D377E" w:rsidRDefault="005B1C6D" w:rsidP="005B1C6D">
      <w:pPr>
        <w:pStyle w:val="Code"/>
        <w:rPr>
          <w:highlight w:val="white"/>
        </w:rPr>
      </w:pPr>
    </w:p>
    <w:p w14:paraId="19E62BC1" w14:textId="77777777" w:rsidR="005B1C6D" w:rsidRPr="004D377E" w:rsidRDefault="005B1C6D" w:rsidP="005B1C6D">
      <w:pPr>
        <w:pStyle w:val="Code"/>
        <w:rPr>
          <w:highlight w:val="white"/>
        </w:rPr>
      </w:pPr>
      <w:r w:rsidRPr="004D377E">
        <w:rPr>
          <w:highlight w:val="white"/>
        </w:rPr>
        <w:t xml:space="preserve">    public void DoProcess(FileInfo file) {</w:t>
      </w:r>
    </w:p>
    <w:p w14:paraId="2E2953F2" w14:textId="77777777" w:rsidR="005B1C6D" w:rsidRPr="004D377E" w:rsidRDefault="005B1C6D" w:rsidP="005B1C6D">
      <w:pPr>
        <w:pStyle w:val="Code"/>
        <w:rPr>
          <w:highlight w:val="white"/>
        </w:rPr>
      </w:pPr>
      <w:r w:rsidRPr="004D377E">
        <w:rPr>
          <w:highlight w:val="white"/>
        </w:rPr>
        <w:t xml:space="preserve">      StreamReader streamReader = new StreamReader(file.FullName);</w:t>
      </w:r>
    </w:p>
    <w:p w14:paraId="028633AC" w14:textId="77777777" w:rsidR="005B1C6D" w:rsidRPr="004D377E" w:rsidRDefault="005B1C6D" w:rsidP="005B1C6D">
      <w:pPr>
        <w:pStyle w:val="Code"/>
        <w:rPr>
          <w:highlight w:val="white"/>
        </w:rPr>
      </w:pPr>
      <w:r w:rsidRPr="004D377E">
        <w:rPr>
          <w:highlight w:val="white"/>
        </w:rPr>
        <w:t xml:space="preserve">      StringBuilder inputBuffer =</w:t>
      </w:r>
    </w:p>
    <w:p w14:paraId="71790F45" w14:textId="77777777" w:rsidR="005B1C6D" w:rsidRPr="004D377E" w:rsidRDefault="005B1C6D" w:rsidP="005B1C6D">
      <w:pPr>
        <w:pStyle w:val="Code"/>
        <w:rPr>
          <w:highlight w:val="white"/>
        </w:rPr>
      </w:pPr>
      <w:r w:rsidRPr="004D377E">
        <w:rPr>
          <w:highlight w:val="white"/>
        </w:rPr>
        <w:t xml:space="preserve">        new StringBuilder(streamReader.ReadToEnd());</w:t>
      </w:r>
    </w:p>
    <w:p w14:paraId="4C4BB657" w14:textId="77777777" w:rsidR="005B1C6D" w:rsidRPr="004D377E" w:rsidRDefault="005B1C6D" w:rsidP="005B1C6D">
      <w:pPr>
        <w:pStyle w:val="Code"/>
        <w:rPr>
          <w:highlight w:val="white"/>
        </w:rPr>
      </w:pPr>
      <w:r w:rsidRPr="004D377E">
        <w:rPr>
          <w:highlight w:val="white"/>
        </w:rPr>
        <w:t xml:space="preserve">      streamReader.Close();</w:t>
      </w:r>
    </w:p>
    <w:p w14:paraId="0F9F0425" w14:textId="77777777" w:rsidR="005B1C6D" w:rsidRPr="004D377E" w:rsidRDefault="005B1C6D" w:rsidP="005B1C6D">
      <w:pPr>
        <w:pStyle w:val="Code"/>
        <w:rPr>
          <w:highlight w:val="white"/>
        </w:rPr>
      </w:pPr>
    </w:p>
    <w:p w14:paraId="626EBF6E" w14:textId="77777777" w:rsidR="005B1C6D" w:rsidRPr="004D377E" w:rsidRDefault="005B1C6D" w:rsidP="005B1C6D">
      <w:pPr>
        <w:pStyle w:val="Code"/>
        <w:rPr>
          <w:highlight w:val="white"/>
        </w:rPr>
      </w:pPr>
      <w:r w:rsidRPr="004D377E">
        <w:rPr>
          <w:highlight w:val="white"/>
        </w:rPr>
        <w:t xml:space="preserve">      CCompiler_Main.Scanner.Path = file;</w:t>
      </w:r>
    </w:p>
    <w:p w14:paraId="4DB2BD72" w14:textId="77777777" w:rsidR="005B1C6D" w:rsidRPr="004D377E" w:rsidRDefault="005B1C6D" w:rsidP="005B1C6D">
      <w:pPr>
        <w:pStyle w:val="Code"/>
        <w:rPr>
          <w:highlight w:val="white"/>
        </w:rPr>
      </w:pPr>
      <w:r w:rsidRPr="004D377E">
        <w:rPr>
          <w:highlight w:val="white"/>
        </w:rPr>
        <w:t xml:space="preserve">      CCompiler_Main.Scanner.Line = 1;</w:t>
      </w:r>
    </w:p>
    <w:p w14:paraId="5D1A9A20" w14:textId="77777777" w:rsidR="005B1C6D" w:rsidRPr="004D377E" w:rsidRDefault="005B1C6D" w:rsidP="005B1C6D">
      <w:pPr>
        <w:pStyle w:val="Code"/>
        <w:rPr>
          <w:highlight w:val="white"/>
        </w:rPr>
      </w:pPr>
      <w:r w:rsidRPr="004D377E">
        <w:rPr>
          <w:highlight w:val="white"/>
        </w:rPr>
        <w:t xml:space="preserve">      GenerateTriGraphs(inputBuffer);</w:t>
      </w:r>
    </w:p>
    <w:p w14:paraId="6097A40D" w14:textId="77777777" w:rsidR="005B1C6D" w:rsidRPr="004D377E" w:rsidRDefault="005B1C6D" w:rsidP="005B1C6D">
      <w:pPr>
        <w:pStyle w:val="Code"/>
        <w:rPr>
          <w:highlight w:val="white"/>
        </w:rPr>
      </w:pPr>
      <w:r w:rsidRPr="004D377E">
        <w:rPr>
          <w:highlight w:val="white"/>
        </w:rPr>
        <w:t xml:space="preserve">      TraverseBuffer(inputBuffer);    </w:t>
      </w:r>
    </w:p>
    <w:p w14:paraId="347D6C2D" w14:textId="77777777" w:rsidR="005B1C6D" w:rsidRPr="004D377E" w:rsidRDefault="005B1C6D" w:rsidP="005B1C6D">
      <w:pPr>
        <w:pStyle w:val="Code"/>
        <w:rPr>
          <w:highlight w:val="white"/>
        </w:rPr>
      </w:pPr>
      <w:r w:rsidRPr="004D377E">
        <w:rPr>
          <w:highlight w:val="white"/>
        </w:rPr>
        <w:t xml:space="preserve">      List&lt;string&gt; lineList =</w:t>
      </w:r>
    </w:p>
    <w:p w14:paraId="4AABD1F0" w14:textId="77777777" w:rsidR="005B1C6D" w:rsidRPr="004D377E" w:rsidRDefault="005B1C6D" w:rsidP="005B1C6D">
      <w:pPr>
        <w:pStyle w:val="Code"/>
        <w:rPr>
          <w:highlight w:val="white"/>
        </w:rPr>
      </w:pPr>
      <w:r w:rsidRPr="004D377E">
        <w:rPr>
          <w:highlight w:val="white"/>
        </w:rPr>
        <w:t xml:space="preserve">        GenerateLineList(inputBuffer.ToString());</w:t>
      </w:r>
    </w:p>
    <w:p w14:paraId="3CA1CAFD" w14:textId="77777777" w:rsidR="005B1C6D" w:rsidRPr="004D377E" w:rsidRDefault="005B1C6D" w:rsidP="005B1C6D">
      <w:pPr>
        <w:pStyle w:val="Code"/>
        <w:rPr>
          <w:highlight w:val="white"/>
        </w:rPr>
      </w:pPr>
    </w:p>
    <w:p w14:paraId="25F52DD8" w14:textId="77777777" w:rsidR="005B1C6D" w:rsidRPr="004D377E" w:rsidRDefault="005B1C6D" w:rsidP="005B1C6D">
      <w:pPr>
        <w:pStyle w:val="Code"/>
        <w:rPr>
          <w:highlight w:val="white"/>
        </w:rPr>
      </w:pPr>
      <w:r w:rsidRPr="004D377E">
        <w:rPr>
          <w:highlight w:val="white"/>
        </w:rPr>
        <w:t xml:space="preserve">      CCompiler_Main.Scanner.Line = 1;</w:t>
      </w:r>
    </w:p>
    <w:p w14:paraId="49EC7A74" w14:textId="77777777" w:rsidR="005B1C6D" w:rsidRPr="004D377E" w:rsidRDefault="005B1C6D" w:rsidP="005B1C6D">
      <w:pPr>
        <w:pStyle w:val="Code"/>
        <w:rPr>
          <w:highlight w:val="white"/>
        </w:rPr>
      </w:pPr>
      <w:r w:rsidRPr="004D377E">
        <w:rPr>
          <w:highlight w:val="white"/>
        </w:rPr>
        <w:t xml:space="preserve">      int stackSize = Preprocessor.IfStack.Count;</w:t>
      </w:r>
    </w:p>
    <w:p w14:paraId="10229CD2" w14:textId="77777777" w:rsidR="005B1C6D" w:rsidRPr="004D377E" w:rsidRDefault="005B1C6D" w:rsidP="005B1C6D">
      <w:pPr>
        <w:pStyle w:val="Code"/>
        <w:rPr>
          <w:highlight w:val="white"/>
        </w:rPr>
      </w:pPr>
      <w:r w:rsidRPr="004D377E">
        <w:rPr>
          <w:highlight w:val="white"/>
        </w:rPr>
        <w:t xml:space="preserve">      /*if (CCompiler_Main.Scanner.Path.Name.Contains("AssertTest")) {</w:t>
      </w:r>
    </w:p>
    <w:p w14:paraId="1AE6CE40" w14:textId="77777777" w:rsidR="005B1C6D" w:rsidRPr="004D377E" w:rsidRDefault="005B1C6D" w:rsidP="005B1C6D">
      <w:pPr>
        <w:pStyle w:val="Code"/>
        <w:rPr>
          <w:highlight w:val="white"/>
        </w:rPr>
      </w:pPr>
      <w:r w:rsidRPr="004D377E">
        <w:rPr>
          <w:highlight w:val="white"/>
        </w:rPr>
        <w:t xml:space="preserve">        Console.Out.WriteLine("5: " + CCompiler_Main.Scanner.Line);</w:t>
      </w:r>
    </w:p>
    <w:p w14:paraId="23833C4D" w14:textId="77777777" w:rsidR="005B1C6D" w:rsidRPr="004D377E" w:rsidRDefault="005B1C6D" w:rsidP="005B1C6D">
      <w:pPr>
        <w:pStyle w:val="Code"/>
        <w:rPr>
          <w:highlight w:val="white"/>
        </w:rPr>
      </w:pPr>
      <w:r w:rsidRPr="004D377E">
        <w:rPr>
          <w:highlight w:val="white"/>
        </w:rPr>
        <w:t xml:space="preserve">      }*/</w:t>
      </w:r>
    </w:p>
    <w:p w14:paraId="7CAD21A6" w14:textId="77777777" w:rsidR="005B1C6D" w:rsidRPr="004D377E" w:rsidRDefault="005B1C6D" w:rsidP="005B1C6D">
      <w:pPr>
        <w:pStyle w:val="Code"/>
        <w:rPr>
          <w:highlight w:val="white"/>
        </w:rPr>
      </w:pPr>
    </w:p>
    <w:p w14:paraId="18F0C8AE" w14:textId="77777777" w:rsidR="005B1C6D" w:rsidRPr="004D377E" w:rsidRDefault="005B1C6D" w:rsidP="005B1C6D">
      <w:pPr>
        <w:pStyle w:val="Code"/>
        <w:rPr>
          <w:highlight w:val="white"/>
        </w:rPr>
      </w:pPr>
      <w:r w:rsidRPr="004D377E">
        <w:rPr>
          <w:highlight w:val="white"/>
        </w:rPr>
        <w:t xml:space="preserve">      TraverseLineList(lineList);</w:t>
      </w:r>
    </w:p>
    <w:p w14:paraId="684F79EC" w14:textId="77777777" w:rsidR="005B1C6D" w:rsidRDefault="005B1C6D" w:rsidP="005B1C6D">
      <w:pPr>
        <w:pStyle w:val="Code"/>
        <w:rPr>
          <w:highlight w:val="white"/>
        </w:rPr>
      </w:pPr>
      <w:r w:rsidRPr="004D377E">
        <w:rPr>
          <w:highlight w:val="white"/>
        </w:rPr>
        <w:t xml:space="preserve">      Assert.Error(Preprocessor.IfStack.Count ==</w:t>
      </w:r>
    </w:p>
    <w:p w14:paraId="4C055436" w14:textId="77777777" w:rsidR="005B1C6D" w:rsidRPr="004D377E" w:rsidRDefault="005B1C6D" w:rsidP="005B1C6D">
      <w:pPr>
        <w:pStyle w:val="Code"/>
        <w:rPr>
          <w:highlight w:val="white"/>
        </w:rPr>
      </w:pPr>
      <w:r>
        <w:rPr>
          <w:highlight w:val="white"/>
        </w:rPr>
        <w:t xml:space="preserve">       </w:t>
      </w:r>
      <w:r w:rsidRPr="004D377E">
        <w:rPr>
          <w:highlight w:val="white"/>
        </w:rPr>
        <w:t xml:space="preserve"> stackSize, Message.Unbalanced_if_and_endif_directive_structure);</w:t>
      </w:r>
    </w:p>
    <w:p w14:paraId="037C70AA" w14:textId="77777777" w:rsidR="005B1C6D" w:rsidRPr="004D377E" w:rsidRDefault="005B1C6D" w:rsidP="005B1C6D">
      <w:pPr>
        <w:pStyle w:val="Code"/>
        <w:rPr>
          <w:highlight w:val="white"/>
        </w:rPr>
      </w:pPr>
      <w:r w:rsidRPr="004D377E">
        <w:rPr>
          <w:highlight w:val="white"/>
        </w:rPr>
        <w:t xml:space="preserve">    }</w:t>
      </w:r>
    </w:p>
    <w:p w14:paraId="57FAE374" w14:textId="77777777" w:rsidR="005B1C6D" w:rsidRPr="00EC76D5" w:rsidRDefault="005B1C6D" w:rsidP="005B1C6D">
      <w:pPr>
        <w:pStyle w:val="Rubrik3"/>
      </w:pPr>
      <w:bookmarkStart w:id="552" w:name="_Toc49764310"/>
      <w:r w:rsidRPr="00EC76D5">
        <w:t>Tri Graphs</w:t>
      </w:r>
      <w:bookmarkEnd w:id="552"/>
    </w:p>
    <w:p w14:paraId="4EF4ADBC" w14:textId="77777777" w:rsidR="005B1C6D" w:rsidRPr="00EC76D5" w:rsidRDefault="005B1C6D" w:rsidP="005B1C6D">
      <w:r w:rsidRPr="00EC76D5">
        <w:t>The following table shows the tri graphs character sequences and their modern equivalences:</w:t>
      </w:r>
    </w:p>
    <w:tbl>
      <w:tblPr>
        <w:tblStyle w:val="Tabellrutnt"/>
        <w:tblW w:w="3563" w:type="pct"/>
        <w:tblInd w:w="704" w:type="dxa"/>
        <w:tblLook w:val="04A0" w:firstRow="1" w:lastRow="0" w:firstColumn="1" w:lastColumn="0" w:noHBand="0" w:noVBand="1"/>
      </w:tblPr>
      <w:tblGrid>
        <w:gridCol w:w="3398"/>
        <w:gridCol w:w="3265"/>
      </w:tblGrid>
      <w:tr w:rsidR="005B1C6D" w:rsidRPr="00EC76D5" w14:paraId="6ECBE44E" w14:textId="77777777" w:rsidTr="0092795B">
        <w:tc>
          <w:tcPr>
            <w:tcW w:w="3397" w:type="dxa"/>
          </w:tcPr>
          <w:p w14:paraId="1BB9E1E9" w14:textId="77777777" w:rsidR="005B1C6D" w:rsidRPr="00EC76D5" w:rsidRDefault="005B1C6D" w:rsidP="0092795B">
            <w:pPr>
              <w:rPr>
                <w:b/>
              </w:rPr>
            </w:pPr>
            <w:r w:rsidRPr="00EC76D5">
              <w:rPr>
                <w:b/>
              </w:rPr>
              <w:t>Tri-Graph Character Sequence</w:t>
            </w:r>
          </w:p>
        </w:tc>
        <w:tc>
          <w:tcPr>
            <w:tcW w:w="3265" w:type="dxa"/>
          </w:tcPr>
          <w:p w14:paraId="451C6E9A" w14:textId="77777777" w:rsidR="005B1C6D" w:rsidRPr="00EC76D5" w:rsidRDefault="005B1C6D" w:rsidP="0092795B">
            <w:pPr>
              <w:rPr>
                <w:b/>
              </w:rPr>
            </w:pPr>
            <w:r w:rsidRPr="00EC76D5">
              <w:rPr>
                <w:b/>
              </w:rPr>
              <w:t>Modern Equivalence</w:t>
            </w:r>
          </w:p>
        </w:tc>
      </w:tr>
      <w:tr w:rsidR="005B1C6D" w:rsidRPr="00EC76D5" w14:paraId="0BE1C7D2" w14:textId="77777777" w:rsidTr="0092795B">
        <w:tc>
          <w:tcPr>
            <w:tcW w:w="3397" w:type="dxa"/>
          </w:tcPr>
          <w:p w14:paraId="1F0286CA" w14:textId="77777777" w:rsidR="005B1C6D" w:rsidRPr="00EC76D5" w:rsidRDefault="005B1C6D" w:rsidP="0092795B">
            <w:r w:rsidRPr="00EC76D5">
              <w:t>??=</w:t>
            </w:r>
          </w:p>
        </w:tc>
        <w:tc>
          <w:tcPr>
            <w:tcW w:w="3265" w:type="dxa"/>
          </w:tcPr>
          <w:p w14:paraId="3EF9B000" w14:textId="77777777" w:rsidR="005B1C6D" w:rsidRPr="00EC76D5" w:rsidRDefault="005B1C6D" w:rsidP="0092795B">
            <w:r w:rsidRPr="00EC76D5">
              <w:t>#</w:t>
            </w:r>
          </w:p>
        </w:tc>
      </w:tr>
      <w:tr w:rsidR="005B1C6D" w:rsidRPr="00EC76D5" w14:paraId="0E6EAF7A" w14:textId="77777777" w:rsidTr="0092795B">
        <w:tc>
          <w:tcPr>
            <w:tcW w:w="3397" w:type="dxa"/>
          </w:tcPr>
          <w:p w14:paraId="6FBB7244" w14:textId="77777777" w:rsidR="005B1C6D" w:rsidRPr="00EC76D5" w:rsidRDefault="005B1C6D" w:rsidP="0092795B">
            <w:r w:rsidRPr="00EC76D5">
              <w:t>??/</w:t>
            </w:r>
          </w:p>
        </w:tc>
        <w:tc>
          <w:tcPr>
            <w:tcW w:w="3265" w:type="dxa"/>
          </w:tcPr>
          <w:p w14:paraId="051B96A3" w14:textId="77777777" w:rsidR="005B1C6D" w:rsidRPr="00EC76D5" w:rsidRDefault="005B1C6D" w:rsidP="0092795B">
            <w:r w:rsidRPr="00EC76D5">
              <w:t>\</w:t>
            </w:r>
          </w:p>
        </w:tc>
      </w:tr>
      <w:tr w:rsidR="005B1C6D" w:rsidRPr="00EC76D5" w14:paraId="04F9CA7B" w14:textId="77777777" w:rsidTr="0092795B">
        <w:tc>
          <w:tcPr>
            <w:tcW w:w="3397" w:type="dxa"/>
          </w:tcPr>
          <w:p w14:paraId="474EA101" w14:textId="77777777" w:rsidR="005B1C6D" w:rsidRPr="00EC76D5" w:rsidRDefault="005B1C6D" w:rsidP="0092795B">
            <w:r w:rsidRPr="00EC76D5">
              <w:t>??´</w:t>
            </w:r>
          </w:p>
        </w:tc>
        <w:tc>
          <w:tcPr>
            <w:tcW w:w="3265" w:type="dxa"/>
          </w:tcPr>
          <w:p w14:paraId="2E837A5B" w14:textId="77777777" w:rsidR="005B1C6D" w:rsidRPr="00EC76D5" w:rsidRDefault="005B1C6D" w:rsidP="0092795B">
            <w:r w:rsidRPr="00EC76D5">
              <w:t>^</w:t>
            </w:r>
          </w:p>
        </w:tc>
      </w:tr>
      <w:tr w:rsidR="005B1C6D" w:rsidRPr="00EC76D5" w14:paraId="25AD7A48" w14:textId="77777777" w:rsidTr="0092795B">
        <w:tc>
          <w:tcPr>
            <w:tcW w:w="3397" w:type="dxa"/>
          </w:tcPr>
          <w:p w14:paraId="7DD986DA" w14:textId="77777777" w:rsidR="005B1C6D" w:rsidRPr="00EC76D5" w:rsidRDefault="005B1C6D" w:rsidP="0092795B">
            <w:r w:rsidRPr="00EC76D5">
              <w:t>??(</w:t>
            </w:r>
          </w:p>
        </w:tc>
        <w:tc>
          <w:tcPr>
            <w:tcW w:w="3265" w:type="dxa"/>
          </w:tcPr>
          <w:p w14:paraId="1D1765EA" w14:textId="77777777" w:rsidR="005B1C6D" w:rsidRPr="00EC76D5" w:rsidRDefault="005B1C6D" w:rsidP="0092795B">
            <w:r w:rsidRPr="00EC76D5">
              <w:t>[</w:t>
            </w:r>
          </w:p>
        </w:tc>
      </w:tr>
      <w:tr w:rsidR="005B1C6D" w:rsidRPr="00EC76D5" w14:paraId="0EA17401" w14:textId="77777777" w:rsidTr="0092795B">
        <w:tc>
          <w:tcPr>
            <w:tcW w:w="3397" w:type="dxa"/>
          </w:tcPr>
          <w:p w14:paraId="0B38DF72" w14:textId="77777777" w:rsidR="005B1C6D" w:rsidRPr="00EC76D5" w:rsidRDefault="005B1C6D" w:rsidP="0092795B">
            <w:r w:rsidRPr="00EC76D5">
              <w:t>??)</w:t>
            </w:r>
          </w:p>
        </w:tc>
        <w:tc>
          <w:tcPr>
            <w:tcW w:w="3265" w:type="dxa"/>
          </w:tcPr>
          <w:p w14:paraId="1FE0D03D" w14:textId="77777777" w:rsidR="005B1C6D" w:rsidRPr="00EC76D5" w:rsidRDefault="005B1C6D" w:rsidP="0092795B">
            <w:r w:rsidRPr="00EC76D5">
              <w:t>]</w:t>
            </w:r>
          </w:p>
        </w:tc>
      </w:tr>
      <w:tr w:rsidR="005B1C6D" w:rsidRPr="00EC76D5" w14:paraId="67D44B3D" w14:textId="77777777" w:rsidTr="0092795B">
        <w:tc>
          <w:tcPr>
            <w:tcW w:w="3397" w:type="dxa"/>
          </w:tcPr>
          <w:p w14:paraId="62EBF48C" w14:textId="77777777" w:rsidR="005B1C6D" w:rsidRPr="00EC76D5" w:rsidRDefault="005B1C6D" w:rsidP="0092795B">
            <w:r w:rsidRPr="00EC76D5">
              <w:t>??!</w:t>
            </w:r>
          </w:p>
        </w:tc>
        <w:tc>
          <w:tcPr>
            <w:tcW w:w="3265" w:type="dxa"/>
          </w:tcPr>
          <w:p w14:paraId="111182D1" w14:textId="77777777" w:rsidR="005B1C6D" w:rsidRPr="00EC76D5" w:rsidRDefault="005B1C6D" w:rsidP="0092795B">
            <w:r w:rsidRPr="00EC76D5">
              <w:t>|</w:t>
            </w:r>
          </w:p>
        </w:tc>
      </w:tr>
      <w:tr w:rsidR="005B1C6D" w:rsidRPr="00EC76D5" w14:paraId="4DD970A6" w14:textId="77777777" w:rsidTr="0092795B">
        <w:tc>
          <w:tcPr>
            <w:tcW w:w="3397" w:type="dxa"/>
          </w:tcPr>
          <w:p w14:paraId="56574FA8" w14:textId="77777777" w:rsidR="005B1C6D" w:rsidRPr="00EC76D5" w:rsidRDefault="005B1C6D" w:rsidP="0092795B">
            <w:r w:rsidRPr="00EC76D5">
              <w:t>??&lt;</w:t>
            </w:r>
          </w:p>
        </w:tc>
        <w:tc>
          <w:tcPr>
            <w:tcW w:w="3265" w:type="dxa"/>
          </w:tcPr>
          <w:p w14:paraId="6E97BA78" w14:textId="77777777" w:rsidR="005B1C6D" w:rsidRPr="00EC76D5" w:rsidRDefault="005B1C6D" w:rsidP="0092795B">
            <w:r w:rsidRPr="00EC76D5">
              <w:t>{</w:t>
            </w:r>
          </w:p>
        </w:tc>
      </w:tr>
      <w:tr w:rsidR="005B1C6D" w:rsidRPr="00EC76D5" w14:paraId="1AEF557E" w14:textId="77777777" w:rsidTr="0092795B">
        <w:tc>
          <w:tcPr>
            <w:tcW w:w="3397" w:type="dxa"/>
          </w:tcPr>
          <w:p w14:paraId="29C36F3E" w14:textId="77777777" w:rsidR="005B1C6D" w:rsidRPr="00EC76D5" w:rsidRDefault="005B1C6D" w:rsidP="0092795B">
            <w:r w:rsidRPr="00EC76D5">
              <w:t>??&gt;</w:t>
            </w:r>
          </w:p>
        </w:tc>
        <w:tc>
          <w:tcPr>
            <w:tcW w:w="3265" w:type="dxa"/>
          </w:tcPr>
          <w:p w14:paraId="498F5652" w14:textId="77777777" w:rsidR="005B1C6D" w:rsidRPr="00EC76D5" w:rsidRDefault="005B1C6D" w:rsidP="0092795B">
            <w:r w:rsidRPr="00EC76D5">
              <w:t>}</w:t>
            </w:r>
          </w:p>
        </w:tc>
      </w:tr>
      <w:tr w:rsidR="005B1C6D" w:rsidRPr="00EC76D5" w14:paraId="4E882AE5" w14:textId="77777777" w:rsidTr="0092795B">
        <w:tc>
          <w:tcPr>
            <w:tcW w:w="3397" w:type="dxa"/>
          </w:tcPr>
          <w:p w14:paraId="6AAF841C" w14:textId="77777777" w:rsidR="005B1C6D" w:rsidRPr="00EC76D5" w:rsidRDefault="005B1C6D" w:rsidP="0092795B">
            <w:r w:rsidRPr="00EC76D5">
              <w:t>??-</w:t>
            </w:r>
          </w:p>
        </w:tc>
        <w:tc>
          <w:tcPr>
            <w:tcW w:w="3265" w:type="dxa"/>
          </w:tcPr>
          <w:p w14:paraId="6A6C0EFF" w14:textId="77777777" w:rsidR="005B1C6D" w:rsidRPr="00EC76D5" w:rsidRDefault="005B1C6D" w:rsidP="0092795B">
            <w:r w:rsidRPr="00EC76D5">
              <w:t>~</w:t>
            </w:r>
          </w:p>
        </w:tc>
      </w:tr>
    </w:tbl>
    <w:p w14:paraId="58E2805C" w14:textId="77777777" w:rsidR="005B1C6D" w:rsidRDefault="005B1C6D" w:rsidP="005B1C6D">
      <w:r w:rsidRPr="00EC76D5">
        <w:t>The tri graphs sequences are easy to replace, since we do not need to take any consideration in whether the tri graphs are placed inside strings, characters, or comments.</w:t>
      </w:r>
    </w:p>
    <w:p w14:paraId="04633C37" w14:textId="77777777" w:rsidR="005B1C6D" w:rsidRPr="004D377E" w:rsidRDefault="005B1C6D" w:rsidP="005B1C6D">
      <w:pPr>
        <w:pStyle w:val="Code"/>
        <w:rPr>
          <w:highlight w:val="white"/>
        </w:rPr>
      </w:pPr>
      <w:r w:rsidRPr="004D377E">
        <w:rPr>
          <w:highlight w:val="white"/>
        </w:rPr>
        <w:t xml:space="preserve">    private static IDictionary&lt;char,char&gt; TriGraphMap =</w:t>
      </w:r>
    </w:p>
    <w:p w14:paraId="6E09C7F2" w14:textId="77777777" w:rsidR="005B1C6D" w:rsidRPr="004D377E" w:rsidRDefault="005B1C6D" w:rsidP="005B1C6D">
      <w:pPr>
        <w:pStyle w:val="Code"/>
        <w:rPr>
          <w:highlight w:val="white"/>
        </w:rPr>
      </w:pPr>
      <w:r w:rsidRPr="004D377E">
        <w:rPr>
          <w:highlight w:val="white"/>
        </w:rPr>
        <w:t xml:space="preserve">      new Dictionary&lt;char,char&gt;() {{'=', '#'}, {'/', '\\'}, {'\'', '^'},</w:t>
      </w:r>
    </w:p>
    <w:p w14:paraId="08487113" w14:textId="77777777" w:rsidR="005B1C6D" w:rsidRPr="004D377E" w:rsidRDefault="005B1C6D" w:rsidP="005B1C6D">
      <w:pPr>
        <w:pStyle w:val="Code"/>
        <w:rPr>
          <w:highlight w:val="white"/>
        </w:rPr>
      </w:pPr>
      <w:r w:rsidRPr="004D377E">
        <w:rPr>
          <w:highlight w:val="white"/>
        </w:rPr>
        <w:t xml:space="preserve">                                   {'(', '['}, {')', ']'}, {'!', '|'},</w:t>
      </w:r>
    </w:p>
    <w:p w14:paraId="5E269794" w14:textId="77777777" w:rsidR="005B1C6D" w:rsidRPr="004D377E" w:rsidRDefault="005B1C6D" w:rsidP="005B1C6D">
      <w:pPr>
        <w:pStyle w:val="Code"/>
        <w:rPr>
          <w:highlight w:val="white"/>
        </w:rPr>
      </w:pPr>
      <w:r w:rsidRPr="004D377E">
        <w:rPr>
          <w:highlight w:val="white"/>
        </w:rPr>
        <w:t xml:space="preserve">                                   {'&lt;', '{'}, {'&gt;', '}'}, {'-', '~'}};</w:t>
      </w:r>
    </w:p>
    <w:p w14:paraId="0991F305" w14:textId="77777777" w:rsidR="005B1C6D" w:rsidRPr="004D377E" w:rsidRDefault="005B1C6D" w:rsidP="005B1C6D">
      <w:pPr>
        <w:pStyle w:val="Code"/>
        <w:rPr>
          <w:highlight w:val="white"/>
        </w:rPr>
      </w:pPr>
    </w:p>
    <w:p w14:paraId="3F24A9A9" w14:textId="77777777" w:rsidR="005B1C6D" w:rsidRPr="004D377E" w:rsidRDefault="005B1C6D" w:rsidP="005B1C6D">
      <w:pPr>
        <w:pStyle w:val="Code"/>
        <w:rPr>
          <w:highlight w:val="white"/>
        </w:rPr>
      </w:pPr>
      <w:r w:rsidRPr="004D377E">
        <w:rPr>
          <w:highlight w:val="white"/>
        </w:rPr>
        <w:t xml:space="preserve">    public void GenerateTriGraphs(StringBuilder buffer) {</w:t>
      </w:r>
    </w:p>
    <w:p w14:paraId="7C8D7DA0" w14:textId="77777777" w:rsidR="005B1C6D" w:rsidRPr="004D377E" w:rsidRDefault="005B1C6D" w:rsidP="005B1C6D">
      <w:pPr>
        <w:pStyle w:val="Code"/>
        <w:rPr>
          <w:highlight w:val="white"/>
        </w:rPr>
      </w:pPr>
      <w:r w:rsidRPr="004D377E">
        <w:rPr>
          <w:highlight w:val="white"/>
        </w:rPr>
        <w:t xml:space="preserve">      for (int index = 0; index &lt; (buffer.Length - 1); ++index) {</w:t>
      </w:r>
    </w:p>
    <w:p w14:paraId="5B195D08" w14:textId="77777777" w:rsidR="005B1C6D" w:rsidRDefault="005B1C6D" w:rsidP="005B1C6D">
      <w:pPr>
        <w:pStyle w:val="Code"/>
        <w:rPr>
          <w:highlight w:val="white"/>
        </w:rPr>
      </w:pPr>
      <w:r w:rsidRPr="004D377E">
        <w:rPr>
          <w:highlight w:val="white"/>
        </w:rPr>
        <w:t xml:space="preserve">        if ((buffer[index] == '?') &amp;&amp;</w:t>
      </w:r>
    </w:p>
    <w:p w14:paraId="7712EA1F" w14:textId="77777777" w:rsidR="005B1C6D" w:rsidRPr="004D377E" w:rsidRDefault="005B1C6D" w:rsidP="005B1C6D">
      <w:pPr>
        <w:pStyle w:val="Code"/>
        <w:rPr>
          <w:highlight w:val="white"/>
        </w:rPr>
      </w:pPr>
      <w:r>
        <w:rPr>
          <w:highlight w:val="white"/>
        </w:rPr>
        <w:t xml:space="preserve">           </w:t>
      </w:r>
      <w:r w:rsidRPr="004D377E">
        <w:rPr>
          <w:highlight w:val="white"/>
        </w:rPr>
        <w:t xml:space="preserve"> TriGraphMap.ContainsKey(buffer[index + 1]) &amp;&amp;</w:t>
      </w:r>
    </w:p>
    <w:p w14:paraId="2BACAEE2" w14:textId="77777777" w:rsidR="005B1C6D" w:rsidRPr="004D377E" w:rsidRDefault="005B1C6D" w:rsidP="005B1C6D">
      <w:pPr>
        <w:pStyle w:val="Code"/>
        <w:rPr>
          <w:highlight w:val="white"/>
        </w:rPr>
      </w:pPr>
      <w:r w:rsidRPr="004D377E">
        <w:rPr>
          <w:highlight w:val="white"/>
        </w:rPr>
        <w:t xml:space="preserve">            !((index &gt; 0) &amp;&amp; (buffer[index - 1] == '\\'))) {</w:t>
      </w:r>
    </w:p>
    <w:p w14:paraId="1ABDE540" w14:textId="77777777" w:rsidR="005B1C6D" w:rsidRPr="004D377E" w:rsidRDefault="005B1C6D" w:rsidP="005B1C6D">
      <w:pPr>
        <w:pStyle w:val="Code"/>
        <w:rPr>
          <w:highlight w:val="white"/>
        </w:rPr>
      </w:pPr>
      <w:r w:rsidRPr="004D377E">
        <w:rPr>
          <w:highlight w:val="white"/>
        </w:rPr>
        <w:t xml:space="preserve">          buffer[index] = TriGraphMap[buffer[index + 1]];</w:t>
      </w:r>
    </w:p>
    <w:p w14:paraId="0210973B" w14:textId="77777777" w:rsidR="005B1C6D" w:rsidRPr="004D377E" w:rsidRDefault="005B1C6D" w:rsidP="005B1C6D">
      <w:pPr>
        <w:pStyle w:val="Code"/>
        <w:rPr>
          <w:highlight w:val="white"/>
        </w:rPr>
      </w:pPr>
      <w:r w:rsidRPr="004D377E">
        <w:rPr>
          <w:highlight w:val="white"/>
        </w:rPr>
        <w:t xml:space="preserve">          buffer.Remove(index + 1, 1);</w:t>
      </w:r>
    </w:p>
    <w:p w14:paraId="518650C7" w14:textId="77777777" w:rsidR="005B1C6D" w:rsidRPr="004D377E" w:rsidRDefault="005B1C6D" w:rsidP="005B1C6D">
      <w:pPr>
        <w:pStyle w:val="Code"/>
        <w:rPr>
          <w:highlight w:val="white"/>
        </w:rPr>
      </w:pPr>
      <w:r w:rsidRPr="004D377E">
        <w:rPr>
          <w:highlight w:val="white"/>
        </w:rPr>
        <w:t xml:space="preserve">        }</w:t>
      </w:r>
    </w:p>
    <w:p w14:paraId="28D5D1CA" w14:textId="77777777" w:rsidR="005B1C6D" w:rsidRPr="004D377E" w:rsidRDefault="005B1C6D" w:rsidP="005B1C6D">
      <w:pPr>
        <w:pStyle w:val="Code"/>
        <w:rPr>
          <w:highlight w:val="white"/>
        </w:rPr>
      </w:pPr>
      <w:r w:rsidRPr="004D377E">
        <w:rPr>
          <w:highlight w:val="white"/>
        </w:rPr>
        <w:t xml:space="preserve">      }</w:t>
      </w:r>
    </w:p>
    <w:p w14:paraId="2DDE07A7" w14:textId="77777777" w:rsidR="005B1C6D" w:rsidRPr="004D377E" w:rsidRDefault="005B1C6D" w:rsidP="005B1C6D">
      <w:pPr>
        <w:pStyle w:val="Code"/>
        <w:rPr>
          <w:highlight w:val="white"/>
        </w:rPr>
      </w:pPr>
      <w:r w:rsidRPr="004D377E">
        <w:rPr>
          <w:highlight w:val="white"/>
        </w:rPr>
        <w:t xml:space="preserve">    }</w:t>
      </w:r>
    </w:p>
    <w:p w14:paraId="39D86045" w14:textId="77777777" w:rsidR="005B1C6D" w:rsidRPr="00EC76D5" w:rsidRDefault="005B1C6D" w:rsidP="005B1C6D">
      <w:pPr>
        <w:pStyle w:val="Rubrik3"/>
        <w:numPr>
          <w:ilvl w:val="2"/>
          <w:numId w:val="5"/>
        </w:numPr>
      </w:pPr>
      <w:bookmarkStart w:id="553" w:name="_Toc49764311"/>
      <w:r w:rsidRPr="00EC76D5">
        <w:t>Comments, Strings, and Characters</w:t>
      </w:r>
      <w:bookmarkEnd w:id="553"/>
    </w:p>
    <w:p w14:paraId="3CF1FF4C" w14:textId="77777777" w:rsidR="005B1C6D" w:rsidRPr="00EC76D5" w:rsidRDefault="005B1C6D" w:rsidP="005B1C6D">
      <w:r w:rsidRPr="00EC76D5">
        <w:t>The next step is to take care of block comments (/* to */) and line comments (// to the end of the line), strings, and characters. Since they may be nested, they need to be evaluated in the same phase.</w:t>
      </w:r>
    </w:p>
    <w:p w14:paraId="2ADBE459" w14:textId="77777777" w:rsidR="005B1C6D" w:rsidRPr="00EC76D5" w:rsidRDefault="005B1C6D" w:rsidP="005B1C6D">
      <w:r w:rsidRPr="00EC76D5">
        <w:t>The idea is that we go through the buffer, and when we find the beginning of a line comment, a block comment, a string, or a character we call the corresponding method, which modify the buffer and returns the index of the next character to be inspected.</w:t>
      </w:r>
    </w:p>
    <w:p w14:paraId="50D3E6B9" w14:textId="77777777" w:rsidR="005B1C6D" w:rsidRPr="00EC76D5" w:rsidRDefault="005B1C6D" w:rsidP="005B1C6D">
      <w:r w:rsidRPr="00EC76D5">
        <w:t>To make the inspection of the source code buffer easier we start by adding three zero characters, which are removed at the end of the method.</w:t>
      </w:r>
    </w:p>
    <w:p w14:paraId="6C47307B" w14:textId="77777777" w:rsidR="005B1C6D" w:rsidRPr="00EC76D5" w:rsidRDefault="005B1C6D" w:rsidP="005B1C6D">
      <w:r w:rsidRPr="00EC76D5">
        <w:t xml:space="preserve">The </w:t>
      </w:r>
      <w:r w:rsidRPr="00EC76D5">
        <w:rPr>
          <w:rStyle w:val="CodeInText"/>
        </w:rPr>
        <w:t>traverseLineComment</w:t>
      </w:r>
      <w:r w:rsidRPr="00EC76D5">
        <w:t xml:space="preserve"> method is quite easy, we just continue until we find the end of the line (‘\n’) or the end of the buffer (‘\0’), and replace every preceding character with a blank.</w:t>
      </w:r>
    </w:p>
    <w:p w14:paraId="021BC065" w14:textId="77777777" w:rsidR="005B1C6D" w:rsidRPr="00EC76D5" w:rsidRDefault="005B1C6D" w:rsidP="005B1C6D">
      <w:r w:rsidRPr="00EC76D5">
        <w:t xml:space="preserve">The </w:t>
      </w:r>
      <w:r w:rsidRPr="00EC76D5">
        <w:rPr>
          <w:rStyle w:val="CodeInText"/>
        </w:rPr>
        <w:t>traverseBlockComment</w:t>
      </w:r>
      <w:r w:rsidRPr="00EC76D5">
        <w:t xml:space="preserve"> method is a little bit more complicated. We continue until we find the end of the comment (*/). If we instead find the end of the buffer (‘\0’) the comment is unterminated, which result in an error message. Each character is replaced by a space character. However, newlines (‘\n’) are not replaced, in order for the line count to work properly.</w:t>
      </w:r>
    </w:p>
    <w:p w14:paraId="7DB090C5" w14:textId="77777777" w:rsidR="005B1C6D" w:rsidRPr="00EC76D5" w:rsidRDefault="005B1C6D" w:rsidP="005B1C6D">
      <w:r w:rsidRPr="00EC76D5">
        <w:t xml:space="preserve">The </w:t>
      </w:r>
      <w:r w:rsidRPr="00EC76D5">
        <w:rPr>
          <w:rStyle w:val="CodeInText"/>
        </w:rPr>
        <w:t>traverseString</w:t>
      </w:r>
      <w:r w:rsidRPr="00EC76D5">
        <w:t xml:space="preserve"> method needs to keep track of the end of the string (‘\”’), the end of the buffer (‘\0’), or newline in the string (‘\n’). The end of the buffer or newline result in error messages. Moreover, when we find a backslash (‘\\’) we call </w:t>
      </w:r>
      <w:r w:rsidRPr="00EC76D5">
        <w:rPr>
          <w:rStyle w:val="CodeInText"/>
        </w:rPr>
        <w:t>doSlash</w:t>
      </w:r>
      <w:r w:rsidRPr="00EC76D5">
        <w:t>, that transforms the slash code into a regular character. Finally, when the string has been traversed each regular character is modified into a backslash followed by three octal digits, in order to ease the macro replacement process in a later phase.</w:t>
      </w:r>
    </w:p>
    <w:p w14:paraId="79AECA9B" w14:textId="77777777" w:rsidR="005B1C6D" w:rsidRDefault="005B1C6D" w:rsidP="005B1C6D">
      <w:r w:rsidRPr="00EC76D5">
        <w:t xml:space="preserve">The </w:t>
      </w:r>
      <w:r w:rsidRPr="00EC76D5">
        <w:rPr>
          <w:rStyle w:val="CodeInText"/>
        </w:rPr>
        <w:t>traverseCharacter</w:t>
      </w:r>
      <w:r w:rsidRPr="00EC76D5">
        <w:t xml:space="preserve"> method is similar to </w:t>
      </w:r>
      <w:r w:rsidRPr="00EC76D5">
        <w:rPr>
          <w:rStyle w:val="CodeInText"/>
        </w:rPr>
        <w:t>traverseString</w:t>
      </w:r>
      <w:r w:rsidRPr="00EC76D5">
        <w:t xml:space="preserve"> above, it generates error messages for end-of-line or newline, calls </w:t>
      </w:r>
      <w:r w:rsidRPr="00EC76D5">
        <w:rPr>
          <w:rStyle w:val="CodeInText"/>
        </w:rPr>
        <w:t>doSlash</w:t>
      </w:r>
      <w:r w:rsidRPr="00EC76D5">
        <w:t xml:space="preserve"> for each backslash, and finally changes each regular character into a backslash followed by three octal digits.</w:t>
      </w:r>
    </w:p>
    <w:p w14:paraId="419F8296" w14:textId="77777777" w:rsidR="005B1C6D" w:rsidRPr="00BC62EE" w:rsidRDefault="005B1C6D" w:rsidP="005B1C6D">
      <w:pPr>
        <w:pStyle w:val="Code"/>
        <w:rPr>
          <w:highlight w:val="white"/>
        </w:rPr>
      </w:pPr>
      <w:r w:rsidRPr="00BC62EE">
        <w:rPr>
          <w:highlight w:val="white"/>
        </w:rPr>
        <w:t xml:space="preserve">    public void TraverseBuffer(StringBuilder buffer) {</w:t>
      </w:r>
    </w:p>
    <w:p w14:paraId="1F618C16" w14:textId="77777777" w:rsidR="005B1C6D" w:rsidRPr="00BC62EE" w:rsidRDefault="005B1C6D" w:rsidP="005B1C6D">
      <w:pPr>
        <w:pStyle w:val="Code"/>
        <w:rPr>
          <w:highlight w:val="white"/>
        </w:rPr>
      </w:pPr>
      <w:r w:rsidRPr="00BC62EE">
        <w:rPr>
          <w:highlight w:val="white"/>
        </w:rPr>
        <w:t xml:space="preserve">      for (int index = 0; index &lt; buffer.Length; ++index) {</w:t>
      </w:r>
    </w:p>
    <w:p w14:paraId="7C47E86D" w14:textId="77777777" w:rsidR="005B1C6D" w:rsidRPr="00BC62EE" w:rsidRDefault="005B1C6D" w:rsidP="005B1C6D">
      <w:pPr>
        <w:pStyle w:val="Code"/>
        <w:rPr>
          <w:highlight w:val="white"/>
        </w:rPr>
      </w:pPr>
      <w:r w:rsidRPr="00BC62EE">
        <w:rPr>
          <w:highlight w:val="white"/>
        </w:rPr>
        <w:t xml:space="preserve">        if ((buffer[index] == '/') &amp;&amp; (buffer[index + 1] == '*')) {</w:t>
      </w:r>
    </w:p>
    <w:p w14:paraId="6DACA5E4" w14:textId="77777777" w:rsidR="005B1C6D" w:rsidRPr="00BC62EE" w:rsidRDefault="005B1C6D" w:rsidP="005B1C6D">
      <w:pPr>
        <w:pStyle w:val="Code"/>
        <w:rPr>
          <w:highlight w:val="white"/>
        </w:rPr>
      </w:pPr>
      <w:r w:rsidRPr="00BC62EE">
        <w:rPr>
          <w:highlight w:val="white"/>
        </w:rPr>
        <w:t xml:space="preserve">          buffer[index++] = ' ';</w:t>
      </w:r>
    </w:p>
    <w:p w14:paraId="13650541" w14:textId="77777777" w:rsidR="005B1C6D" w:rsidRPr="00BC62EE" w:rsidRDefault="005B1C6D" w:rsidP="005B1C6D">
      <w:pPr>
        <w:pStyle w:val="Code"/>
        <w:rPr>
          <w:highlight w:val="white"/>
        </w:rPr>
      </w:pPr>
      <w:r w:rsidRPr="00BC62EE">
        <w:rPr>
          <w:highlight w:val="white"/>
        </w:rPr>
        <w:t xml:space="preserve">          buffer[index++] = ' ';</w:t>
      </w:r>
    </w:p>
    <w:p w14:paraId="258757F8" w14:textId="77777777" w:rsidR="005B1C6D" w:rsidRPr="00BC62EE" w:rsidRDefault="005B1C6D" w:rsidP="005B1C6D">
      <w:pPr>
        <w:pStyle w:val="Code"/>
        <w:rPr>
          <w:highlight w:val="white"/>
        </w:rPr>
      </w:pPr>
    </w:p>
    <w:p w14:paraId="54469843" w14:textId="77777777" w:rsidR="005B1C6D" w:rsidRPr="00BC62EE" w:rsidRDefault="005B1C6D" w:rsidP="005B1C6D">
      <w:pPr>
        <w:pStyle w:val="Code"/>
        <w:rPr>
          <w:highlight w:val="white"/>
        </w:rPr>
      </w:pPr>
      <w:r w:rsidRPr="00BC62EE">
        <w:rPr>
          <w:highlight w:val="white"/>
        </w:rPr>
        <w:t xml:space="preserve">          for (; true; ++index) {</w:t>
      </w:r>
    </w:p>
    <w:p w14:paraId="334C3402" w14:textId="77777777" w:rsidR="005B1C6D" w:rsidRPr="00BC62EE" w:rsidRDefault="005B1C6D" w:rsidP="005B1C6D">
      <w:pPr>
        <w:pStyle w:val="Code"/>
        <w:rPr>
          <w:highlight w:val="white"/>
        </w:rPr>
      </w:pPr>
      <w:r w:rsidRPr="00BC62EE">
        <w:rPr>
          <w:highlight w:val="white"/>
        </w:rPr>
        <w:t xml:space="preserve">            if (index == buffer.Length) {</w:t>
      </w:r>
    </w:p>
    <w:p w14:paraId="0D73F943" w14:textId="77777777" w:rsidR="005B1C6D" w:rsidRPr="00BC62EE" w:rsidRDefault="005B1C6D" w:rsidP="005B1C6D">
      <w:pPr>
        <w:pStyle w:val="Code"/>
        <w:rPr>
          <w:highlight w:val="white"/>
        </w:rPr>
      </w:pPr>
      <w:r w:rsidRPr="00BC62EE">
        <w:rPr>
          <w:highlight w:val="white"/>
        </w:rPr>
        <w:t xml:space="preserve">              Assert.Error(Message.Unfinished_block_comment);</w:t>
      </w:r>
    </w:p>
    <w:p w14:paraId="352E2C39" w14:textId="77777777" w:rsidR="005B1C6D" w:rsidRPr="00BC62EE" w:rsidRDefault="005B1C6D" w:rsidP="005B1C6D">
      <w:pPr>
        <w:pStyle w:val="Code"/>
        <w:rPr>
          <w:highlight w:val="white"/>
        </w:rPr>
      </w:pPr>
      <w:r w:rsidRPr="00BC62EE">
        <w:rPr>
          <w:highlight w:val="white"/>
        </w:rPr>
        <w:t xml:space="preserve">            }</w:t>
      </w:r>
    </w:p>
    <w:p w14:paraId="476358FA"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49595998" w14:textId="77777777" w:rsidR="005B1C6D" w:rsidRPr="00BC62EE" w:rsidRDefault="005B1C6D" w:rsidP="005B1C6D">
      <w:pPr>
        <w:pStyle w:val="Code"/>
        <w:rPr>
          <w:highlight w:val="white"/>
        </w:rPr>
      </w:pPr>
      <w:r w:rsidRPr="00BC62EE">
        <w:rPr>
          <w:highlight w:val="white"/>
        </w:rPr>
        <w:t xml:space="preserve">              buffer[index++] = ' ';</w:t>
      </w:r>
    </w:p>
    <w:p w14:paraId="03CEEFD8" w14:textId="77777777" w:rsidR="005B1C6D" w:rsidRPr="00BC62EE" w:rsidRDefault="005B1C6D" w:rsidP="005B1C6D">
      <w:pPr>
        <w:pStyle w:val="Code"/>
        <w:rPr>
          <w:highlight w:val="white"/>
        </w:rPr>
      </w:pPr>
      <w:r w:rsidRPr="00BC62EE">
        <w:rPr>
          <w:highlight w:val="white"/>
        </w:rPr>
        <w:t xml:space="preserve">              buffer[index] = ' ';</w:t>
      </w:r>
    </w:p>
    <w:p w14:paraId="34D3D9DB" w14:textId="77777777" w:rsidR="005B1C6D" w:rsidRPr="00BC62EE" w:rsidRDefault="005B1C6D" w:rsidP="005B1C6D">
      <w:pPr>
        <w:pStyle w:val="Code"/>
        <w:rPr>
          <w:highlight w:val="white"/>
        </w:rPr>
      </w:pPr>
      <w:r w:rsidRPr="00BC62EE">
        <w:rPr>
          <w:highlight w:val="white"/>
        </w:rPr>
        <w:t xml:space="preserve">              break;</w:t>
      </w:r>
    </w:p>
    <w:p w14:paraId="3E597CBA" w14:textId="77777777" w:rsidR="005B1C6D" w:rsidRPr="00BC62EE" w:rsidRDefault="005B1C6D" w:rsidP="005B1C6D">
      <w:pPr>
        <w:pStyle w:val="Code"/>
        <w:rPr>
          <w:highlight w:val="white"/>
        </w:rPr>
      </w:pPr>
      <w:r w:rsidRPr="00BC62EE">
        <w:rPr>
          <w:highlight w:val="white"/>
        </w:rPr>
        <w:t xml:space="preserve">            }</w:t>
      </w:r>
    </w:p>
    <w:p w14:paraId="0A12C111" w14:textId="77777777" w:rsidR="005B1C6D" w:rsidRPr="00BC62EE" w:rsidRDefault="005B1C6D" w:rsidP="005B1C6D">
      <w:pPr>
        <w:pStyle w:val="Code"/>
        <w:rPr>
          <w:highlight w:val="white"/>
        </w:rPr>
      </w:pPr>
      <w:r w:rsidRPr="00BC62EE">
        <w:rPr>
          <w:highlight w:val="white"/>
        </w:rPr>
        <w:t xml:space="preserve">            else if (buffer[index] == '\n') {</w:t>
      </w:r>
    </w:p>
    <w:p w14:paraId="0C856652" w14:textId="77777777" w:rsidR="005B1C6D" w:rsidRPr="00BC62EE" w:rsidRDefault="005B1C6D" w:rsidP="005B1C6D">
      <w:pPr>
        <w:pStyle w:val="Code"/>
        <w:rPr>
          <w:highlight w:val="white"/>
        </w:rPr>
      </w:pPr>
      <w:r w:rsidRPr="00BC62EE">
        <w:rPr>
          <w:highlight w:val="white"/>
        </w:rPr>
        <w:t xml:space="preserve">              ++CCompiler_Main.Scanner.Line;</w:t>
      </w:r>
    </w:p>
    <w:p w14:paraId="74B313A7" w14:textId="77777777" w:rsidR="005B1C6D" w:rsidRPr="00BC62EE" w:rsidRDefault="005B1C6D" w:rsidP="005B1C6D">
      <w:pPr>
        <w:pStyle w:val="Code"/>
        <w:rPr>
          <w:highlight w:val="white"/>
        </w:rPr>
      </w:pPr>
      <w:r w:rsidRPr="00BC62EE">
        <w:rPr>
          <w:highlight w:val="white"/>
        </w:rPr>
        <w:t xml:space="preserve">            }</w:t>
      </w:r>
    </w:p>
    <w:p w14:paraId="1505F2E5" w14:textId="77777777" w:rsidR="005B1C6D" w:rsidRPr="00BC62EE" w:rsidRDefault="005B1C6D" w:rsidP="005B1C6D">
      <w:pPr>
        <w:pStyle w:val="Code"/>
        <w:rPr>
          <w:highlight w:val="white"/>
        </w:rPr>
      </w:pPr>
      <w:r w:rsidRPr="00BC62EE">
        <w:rPr>
          <w:highlight w:val="white"/>
        </w:rPr>
        <w:t xml:space="preserve">            else {</w:t>
      </w:r>
    </w:p>
    <w:p w14:paraId="2043ED2C" w14:textId="77777777" w:rsidR="005B1C6D" w:rsidRPr="00BC62EE" w:rsidRDefault="005B1C6D" w:rsidP="005B1C6D">
      <w:pPr>
        <w:pStyle w:val="Code"/>
        <w:rPr>
          <w:highlight w:val="white"/>
        </w:rPr>
      </w:pPr>
      <w:r w:rsidRPr="00BC62EE">
        <w:rPr>
          <w:highlight w:val="white"/>
        </w:rPr>
        <w:t xml:space="preserve">              buffer[index] = ' ';</w:t>
      </w:r>
    </w:p>
    <w:p w14:paraId="68EE6A61" w14:textId="77777777" w:rsidR="005B1C6D" w:rsidRPr="00BC62EE" w:rsidRDefault="005B1C6D" w:rsidP="005B1C6D">
      <w:pPr>
        <w:pStyle w:val="Code"/>
        <w:rPr>
          <w:highlight w:val="white"/>
        </w:rPr>
      </w:pPr>
      <w:r w:rsidRPr="00BC62EE">
        <w:rPr>
          <w:highlight w:val="white"/>
        </w:rPr>
        <w:t xml:space="preserve">            }</w:t>
      </w:r>
    </w:p>
    <w:p w14:paraId="1D73EA53" w14:textId="77777777" w:rsidR="005B1C6D" w:rsidRPr="00BC62EE" w:rsidRDefault="005B1C6D" w:rsidP="005B1C6D">
      <w:pPr>
        <w:pStyle w:val="Code"/>
        <w:rPr>
          <w:highlight w:val="white"/>
        </w:rPr>
      </w:pPr>
      <w:r w:rsidRPr="00BC62EE">
        <w:rPr>
          <w:highlight w:val="white"/>
        </w:rPr>
        <w:t xml:space="preserve">          }</w:t>
      </w:r>
    </w:p>
    <w:p w14:paraId="02F138E4" w14:textId="77777777" w:rsidR="005B1C6D" w:rsidRPr="00BC62EE" w:rsidRDefault="005B1C6D" w:rsidP="005B1C6D">
      <w:pPr>
        <w:pStyle w:val="Code"/>
        <w:rPr>
          <w:highlight w:val="white"/>
        </w:rPr>
      </w:pPr>
      <w:r w:rsidRPr="00BC62EE">
        <w:rPr>
          <w:highlight w:val="white"/>
        </w:rPr>
        <w:t xml:space="preserve">        }</w:t>
      </w:r>
    </w:p>
    <w:p w14:paraId="7B2021EC" w14:textId="77777777" w:rsidR="005B1C6D" w:rsidRPr="00BC62EE" w:rsidRDefault="005B1C6D" w:rsidP="005B1C6D">
      <w:pPr>
        <w:pStyle w:val="Code"/>
        <w:rPr>
          <w:highlight w:val="white"/>
        </w:rPr>
      </w:pPr>
      <w:r w:rsidRPr="00BC62EE">
        <w:rPr>
          <w:highlight w:val="white"/>
        </w:rPr>
        <w:t xml:space="preserve">        else if ((buffer[index] == '/') &amp;&amp; (buffer[index + 1] == '/')) {</w:t>
      </w:r>
    </w:p>
    <w:p w14:paraId="1AC24330" w14:textId="77777777" w:rsidR="005B1C6D" w:rsidRPr="00BC62EE" w:rsidRDefault="005B1C6D" w:rsidP="005B1C6D">
      <w:pPr>
        <w:pStyle w:val="Code"/>
        <w:rPr>
          <w:highlight w:val="white"/>
        </w:rPr>
      </w:pPr>
      <w:r w:rsidRPr="00BC62EE">
        <w:rPr>
          <w:highlight w:val="white"/>
        </w:rPr>
        <w:t xml:space="preserve">          buffer[index++] = ' ';</w:t>
      </w:r>
    </w:p>
    <w:p w14:paraId="29985AEF" w14:textId="77777777" w:rsidR="005B1C6D" w:rsidRPr="00BC62EE" w:rsidRDefault="005B1C6D" w:rsidP="005B1C6D">
      <w:pPr>
        <w:pStyle w:val="Code"/>
        <w:rPr>
          <w:highlight w:val="white"/>
        </w:rPr>
      </w:pPr>
      <w:r w:rsidRPr="00BC62EE">
        <w:rPr>
          <w:highlight w:val="white"/>
        </w:rPr>
        <w:t xml:space="preserve">          buffer[index++] = ' ';</w:t>
      </w:r>
    </w:p>
    <w:p w14:paraId="54E55C23" w14:textId="77777777" w:rsidR="005B1C6D" w:rsidRPr="00BC62EE" w:rsidRDefault="005B1C6D" w:rsidP="005B1C6D">
      <w:pPr>
        <w:pStyle w:val="Code"/>
        <w:rPr>
          <w:highlight w:val="white"/>
        </w:rPr>
      </w:pPr>
    </w:p>
    <w:p w14:paraId="7E0C9855" w14:textId="77777777" w:rsidR="005B1C6D" w:rsidRPr="00BC62EE" w:rsidRDefault="005B1C6D" w:rsidP="005B1C6D">
      <w:pPr>
        <w:pStyle w:val="Code"/>
        <w:rPr>
          <w:highlight w:val="white"/>
        </w:rPr>
      </w:pPr>
      <w:r w:rsidRPr="00BC62EE">
        <w:rPr>
          <w:highlight w:val="white"/>
        </w:rPr>
        <w:t xml:space="preserve">          for (; true; ++index) {</w:t>
      </w:r>
    </w:p>
    <w:p w14:paraId="443CEB1E" w14:textId="77777777" w:rsidR="005B1C6D" w:rsidRPr="00BC62EE" w:rsidRDefault="005B1C6D" w:rsidP="005B1C6D">
      <w:pPr>
        <w:pStyle w:val="Code"/>
        <w:rPr>
          <w:highlight w:val="white"/>
        </w:rPr>
      </w:pPr>
      <w:r w:rsidRPr="00BC62EE">
        <w:rPr>
          <w:highlight w:val="white"/>
        </w:rPr>
        <w:t xml:space="preserve">            if ((index == buffer.Length) || (buffer[index] == '\n')) {</w:t>
      </w:r>
    </w:p>
    <w:p w14:paraId="7014A9A6" w14:textId="77777777" w:rsidR="005B1C6D" w:rsidRPr="00BC62EE" w:rsidRDefault="005B1C6D" w:rsidP="005B1C6D">
      <w:pPr>
        <w:pStyle w:val="Code"/>
        <w:rPr>
          <w:highlight w:val="white"/>
        </w:rPr>
      </w:pPr>
      <w:r w:rsidRPr="00BC62EE">
        <w:rPr>
          <w:highlight w:val="white"/>
        </w:rPr>
        <w:t xml:space="preserve">              break;</w:t>
      </w:r>
    </w:p>
    <w:p w14:paraId="63BD37A5" w14:textId="77777777" w:rsidR="005B1C6D" w:rsidRPr="00BC62EE" w:rsidRDefault="005B1C6D" w:rsidP="005B1C6D">
      <w:pPr>
        <w:pStyle w:val="Code"/>
        <w:rPr>
          <w:highlight w:val="white"/>
        </w:rPr>
      </w:pPr>
      <w:r w:rsidRPr="00BC62EE">
        <w:rPr>
          <w:highlight w:val="white"/>
        </w:rPr>
        <w:t xml:space="preserve">            }</w:t>
      </w:r>
    </w:p>
    <w:p w14:paraId="6D0C95F9" w14:textId="77777777" w:rsidR="005B1C6D" w:rsidRPr="00BC62EE" w:rsidRDefault="005B1C6D" w:rsidP="005B1C6D">
      <w:pPr>
        <w:pStyle w:val="Code"/>
        <w:rPr>
          <w:highlight w:val="white"/>
        </w:rPr>
      </w:pPr>
      <w:r w:rsidRPr="00BC62EE">
        <w:rPr>
          <w:highlight w:val="white"/>
        </w:rPr>
        <w:t xml:space="preserve">            else {</w:t>
      </w:r>
    </w:p>
    <w:p w14:paraId="16E253EA" w14:textId="77777777" w:rsidR="005B1C6D" w:rsidRPr="00BC62EE" w:rsidRDefault="005B1C6D" w:rsidP="005B1C6D">
      <w:pPr>
        <w:pStyle w:val="Code"/>
        <w:rPr>
          <w:highlight w:val="white"/>
        </w:rPr>
      </w:pPr>
      <w:r w:rsidRPr="00BC62EE">
        <w:rPr>
          <w:highlight w:val="white"/>
        </w:rPr>
        <w:t xml:space="preserve">              buffer[index] = ' ';</w:t>
      </w:r>
    </w:p>
    <w:p w14:paraId="03BA0590" w14:textId="77777777" w:rsidR="005B1C6D" w:rsidRPr="00BC62EE" w:rsidRDefault="005B1C6D" w:rsidP="005B1C6D">
      <w:pPr>
        <w:pStyle w:val="Code"/>
        <w:rPr>
          <w:highlight w:val="white"/>
        </w:rPr>
      </w:pPr>
      <w:r w:rsidRPr="00BC62EE">
        <w:rPr>
          <w:highlight w:val="white"/>
        </w:rPr>
        <w:t xml:space="preserve">            }</w:t>
      </w:r>
    </w:p>
    <w:p w14:paraId="127418B7" w14:textId="77777777" w:rsidR="005B1C6D" w:rsidRPr="00BC62EE" w:rsidRDefault="005B1C6D" w:rsidP="005B1C6D">
      <w:pPr>
        <w:pStyle w:val="Code"/>
        <w:rPr>
          <w:highlight w:val="white"/>
        </w:rPr>
      </w:pPr>
      <w:r w:rsidRPr="00BC62EE">
        <w:rPr>
          <w:highlight w:val="white"/>
        </w:rPr>
        <w:t xml:space="preserve">          }</w:t>
      </w:r>
    </w:p>
    <w:p w14:paraId="0AE4EF30" w14:textId="77777777" w:rsidR="005B1C6D" w:rsidRPr="00BC62EE" w:rsidRDefault="005B1C6D" w:rsidP="005B1C6D">
      <w:pPr>
        <w:pStyle w:val="Code"/>
        <w:rPr>
          <w:highlight w:val="white"/>
        </w:rPr>
      </w:pPr>
      <w:r w:rsidRPr="00BC62EE">
        <w:rPr>
          <w:highlight w:val="white"/>
        </w:rPr>
        <w:t xml:space="preserve">        }</w:t>
      </w:r>
    </w:p>
    <w:p w14:paraId="0BB8BB97" w14:textId="77777777" w:rsidR="005B1C6D" w:rsidRPr="00BC62EE" w:rsidRDefault="005B1C6D" w:rsidP="005B1C6D">
      <w:pPr>
        <w:pStyle w:val="Code"/>
        <w:rPr>
          <w:highlight w:val="white"/>
        </w:rPr>
      </w:pPr>
      <w:r w:rsidRPr="00BC62EE">
        <w:rPr>
          <w:highlight w:val="white"/>
        </w:rPr>
        <w:t xml:space="preserve">        else if ((buffer[index] == '\'')) {</w:t>
      </w:r>
    </w:p>
    <w:p w14:paraId="49013758" w14:textId="77777777" w:rsidR="005B1C6D" w:rsidRPr="00BC62EE" w:rsidRDefault="005B1C6D" w:rsidP="005B1C6D">
      <w:pPr>
        <w:pStyle w:val="Code"/>
        <w:rPr>
          <w:highlight w:val="white"/>
        </w:rPr>
      </w:pPr>
      <w:r w:rsidRPr="00BC62EE">
        <w:rPr>
          <w:highlight w:val="white"/>
        </w:rPr>
        <w:t xml:space="preserve">          ++index;</w:t>
      </w:r>
    </w:p>
    <w:p w14:paraId="4EB4FA3E" w14:textId="77777777" w:rsidR="005B1C6D" w:rsidRPr="00BC62EE" w:rsidRDefault="005B1C6D" w:rsidP="005B1C6D">
      <w:pPr>
        <w:pStyle w:val="Code"/>
        <w:rPr>
          <w:highlight w:val="white"/>
        </w:rPr>
      </w:pPr>
    </w:p>
    <w:p w14:paraId="0FF0FD1C" w14:textId="77777777" w:rsidR="005B1C6D" w:rsidRPr="00BC62EE" w:rsidRDefault="005B1C6D" w:rsidP="005B1C6D">
      <w:pPr>
        <w:pStyle w:val="Code"/>
        <w:rPr>
          <w:highlight w:val="white"/>
        </w:rPr>
      </w:pPr>
      <w:r w:rsidRPr="00BC62EE">
        <w:rPr>
          <w:highlight w:val="white"/>
        </w:rPr>
        <w:t xml:space="preserve">          for (; true; ++index) {</w:t>
      </w:r>
    </w:p>
    <w:p w14:paraId="2B2AD3D2" w14:textId="77777777" w:rsidR="005B1C6D" w:rsidRPr="00BC62EE" w:rsidRDefault="005B1C6D" w:rsidP="005B1C6D">
      <w:pPr>
        <w:pStyle w:val="Code"/>
        <w:rPr>
          <w:highlight w:val="white"/>
        </w:rPr>
      </w:pPr>
      <w:r w:rsidRPr="00BC62EE">
        <w:rPr>
          <w:highlight w:val="white"/>
        </w:rPr>
        <w:t xml:space="preserve">            if (index == buffer.Length) {</w:t>
      </w:r>
    </w:p>
    <w:p w14:paraId="250CDF0E" w14:textId="77777777" w:rsidR="005B1C6D" w:rsidRPr="00BC62EE" w:rsidRDefault="005B1C6D" w:rsidP="005B1C6D">
      <w:pPr>
        <w:pStyle w:val="Code"/>
        <w:rPr>
          <w:highlight w:val="white"/>
        </w:rPr>
      </w:pPr>
      <w:r w:rsidRPr="00BC62EE">
        <w:rPr>
          <w:highlight w:val="white"/>
        </w:rPr>
        <w:t xml:space="preserve">              Assert.Error(Message.Unfinished_character);</w:t>
      </w:r>
    </w:p>
    <w:p w14:paraId="79D5E5AA" w14:textId="77777777" w:rsidR="005B1C6D" w:rsidRPr="00BC62EE" w:rsidRDefault="005B1C6D" w:rsidP="005B1C6D">
      <w:pPr>
        <w:pStyle w:val="Code"/>
        <w:rPr>
          <w:highlight w:val="white"/>
        </w:rPr>
      </w:pPr>
      <w:r w:rsidRPr="00BC62EE">
        <w:rPr>
          <w:highlight w:val="white"/>
        </w:rPr>
        <w:t xml:space="preserve">            }</w:t>
      </w:r>
    </w:p>
    <w:p w14:paraId="1DD892D6" w14:textId="77777777" w:rsidR="005B1C6D" w:rsidRPr="00BC62EE" w:rsidRDefault="005B1C6D" w:rsidP="005B1C6D">
      <w:pPr>
        <w:pStyle w:val="Code"/>
        <w:rPr>
          <w:highlight w:val="white"/>
        </w:rPr>
      </w:pPr>
      <w:r w:rsidRPr="00BC62EE">
        <w:rPr>
          <w:highlight w:val="white"/>
        </w:rPr>
        <w:t xml:space="preserve">            else if (buffer[index] == '\n') {</w:t>
      </w:r>
    </w:p>
    <w:p w14:paraId="1885DAC2" w14:textId="77777777" w:rsidR="005B1C6D" w:rsidRPr="00BC62EE" w:rsidRDefault="005B1C6D" w:rsidP="005B1C6D">
      <w:pPr>
        <w:pStyle w:val="Code"/>
        <w:rPr>
          <w:highlight w:val="white"/>
        </w:rPr>
      </w:pPr>
      <w:r w:rsidRPr="00BC62EE">
        <w:rPr>
          <w:highlight w:val="white"/>
        </w:rPr>
        <w:t xml:space="preserve">              Assert.Error(Message.Newline_in_character);</w:t>
      </w:r>
    </w:p>
    <w:p w14:paraId="62261519" w14:textId="77777777" w:rsidR="005B1C6D" w:rsidRPr="00BC62EE" w:rsidRDefault="005B1C6D" w:rsidP="005B1C6D">
      <w:pPr>
        <w:pStyle w:val="Code"/>
        <w:rPr>
          <w:highlight w:val="white"/>
        </w:rPr>
      </w:pPr>
      <w:r w:rsidRPr="00BC62EE">
        <w:rPr>
          <w:highlight w:val="white"/>
        </w:rPr>
        <w:t xml:space="preserve">            }</w:t>
      </w:r>
    </w:p>
    <w:p w14:paraId="6A044B01"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41BE46EC" w14:textId="77777777" w:rsidR="005B1C6D" w:rsidRPr="00BC62EE" w:rsidRDefault="005B1C6D" w:rsidP="005B1C6D">
      <w:pPr>
        <w:pStyle w:val="Code"/>
        <w:rPr>
          <w:highlight w:val="white"/>
        </w:rPr>
      </w:pPr>
      <w:r w:rsidRPr="00BC62EE">
        <w:rPr>
          <w:highlight w:val="white"/>
        </w:rPr>
        <w:t xml:space="preserve">              ++index;</w:t>
      </w:r>
    </w:p>
    <w:p w14:paraId="3BB3923E" w14:textId="77777777" w:rsidR="005B1C6D" w:rsidRPr="00BC62EE" w:rsidRDefault="005B1C6D" w:rsidP="005B1C6D">
      <w:pPr>
        <w:pStyle w:val="Code"/>
        <w:rPr>
          <w:highlight w:val="white"/>
        </w:rPr>
      </w:pPr>
      <w:r w:rsidRPr="00BC62EE">
        <w:rPr>
          <w:highlight w:val="white"/>
        </w:rPr>
        <w:t xml:space="preserve">            }</w:t>
      </w:r>
    </w:p>
    <w:p w14:paraId="72FE2B70" w14:textId="77777777" w:rsidR="005B1C6D" w:rsidRPr="00BC62EE" w:rsidRDefault="005B1C6D" w:rsidP="005B1C6D">
      <w:pPr>
        <w:pStyle w:val="Code"/>
        <w:rPr>
          <w:highlight w:val="white"/>
        </w:rPr>
      </w:pPr>
      <w:r w:rsidRPr="00BC62EE">
        <w:rPr>
          <w:highlight w:val="white"/>
        </w:rPr>
        <w:t xml:space="preserve">            else if (buffer[index] == '\'') {</w:t>
      </w:r>
    </w:p>
    <w:p w14:paraId="1BD55C81" w14:textId="77777777" w:rsidR="005B1C6D" w:rsidRPr="00BC62EE" w:rsidRDefault="005B1C6D" w:rsidP="005B1C6D">
      <w:pPr>
        <w:pStyle w:val="Code"/>
        <w:rPr>
          <w:highlight w:val="white"/>
        </w:rPr>
      </w:pPr>
      <w:r w:rsidRPr="00BC62EE">
        <w:rPr>
          <w:highlight w:val="white"/>
        </w:rPr>
        <w:t xml:space="preserve">              break;</w:t>
      </w:r>
    </w:p>
    <w:p w14:paraId="634A7B3B" w14:textId="77777777" w:rsidR="005B1C6D" w:rsidRPr="00BC62EE" w:rsidRDefault="005B1C6D" w:rsidP="005B1C6D">
      <w:pPr>
        <w:pStyle w:val="Code"/>
        <w:rPr>
          <w:highlight w:val="white"/>
        </w:rPr>
      </w:pPr>
      <w:r w:rsidRPr="00BC62EE">
        <w:rPr>
          <w:highlight w:val="white"/>
        </w:rPr>
        <w:t xml:space="preserve">            }</w:t>
      </w:r>
    </w:p>
    <w:p w14:paraId="3B667361" w14:textId="77777777" w:rsidR="005B1C6D" w:rsidRPr="00BC62EE" w:rsidRDefault="005B1C6D" w:rsidP="005B1C6D">
      <w:pPr>
        <w:pStyle w:val="Code"/>
        <w:rPr>
          <w:highlight w:val="white"/>
        </w:rPr>
      </w:pPr>
      <w:r w:rsidRPr="00BC62EE">
        <w:rPr>
          <w:highlight w:val="white"/>
        </w:rPr>
        <w:t xml:space="preserve">          }</w:t>
      </w:r>
    </w:p>
    <w:p w14:paraId="64652E1F" w14:textId="77777777" w:rsidR="005B1C6D" w:rsidRPr="00BC62EE" w:rsidRDefault="005B1C6D" w:rsidP="005B1C6D">
      <w:pPr>
        <w:pStyle w:val="Code"/>
        <w:rPr>
          <w:highlight w:val="white"/>
        </w:rPr>
      </w:pPr>
      <w:r w:rsidRPr="00BC62EE">
        <w:rPr>
          <w:highlight w:val="white"/>
        </w:rPr>
        <w:t xml:space="preserve">        }</w:t>
      </w:r>
    </w:p>
    <w:p w14:paraId="18A74BF5" w14:textId="77777777" w:rsidR="005B1C6D" w:rsidRPr="00BC62EE" w:rsidRDefault="005B1C6D" w:rsidP="005B1C6D">
      <w:pPr>
        <w:pStyle w:val="Code"/>
        <w:rPr>
          <w:highlight w:val="white"/>
        </w:rPr>
      </w:pPr>
      <w:r w:rsidRPr="00BC62EE">
        <w:rPr>
          <w:highlight w:val="white"/>
        </w:rPr>
        <w:t xml:space="preserve">        else if ((buffer[index] == '\"')) {</w:t>
      </w:r>
    </w:p>
    <w:p w14:paraId="6519B0AC" w14:textId="77777777" w:rsidR="005B1C6D" w:rsidRPr="00BC62EE" w:rsidRDefault="005B1C6D" w:rsidP="005B1C6D">
      <w:pPr>
        <w:pStyle w:val="Code"/>
        <w:rPr>
          <w:highlight w:val="white"/>
        </w:rPr>
      </w:pPr>
      <w:r w:rsidRPr="00BC62EE">
        <w:rPr>
          <w:highlight w:val="white"/>
        </w:rPr>
        <w:t xml:space="preserve">          ++index;</w:t>
      </w:r>
    </w:p>
    <w:p w14:paraId="259B98F1" w14:textId="77777777" w:rsidR="005B1C6D" w:rsidRPr="00BC62EE" w:rsidRDefault="005B1C6D" w:rsidP="005B1C6D">
      <w:pPr>
        <w:pStyle w:val="Code"/>
        <w:rPr>
          <w:highlight w:val="white"/>
        </w:rPr>
      </w:pPr>
    </w:p>
    <w:p w14:paraId="5D4722F3" w14:textId="77777777" w:rsidR="005B1C6D" w:rsidRPr="00BC62EE" w:rsidRDefault="005B1C6D" w:rsidP="005B1C6D">
      <w:pPr>
        <w:pStyle w:val="Code"/>
        <w:rPr>
          <w:highlight w:val="white"/>
        </w:rPr>
      </w:pPr>
      <w:r w:rsidRPr="00BC62EE">
        <w:rPr>
          <w:highlight w:val="white"/>
        </w:rPr>
        <w:t xml:space="preserve">          for (; true; ++index) {</w:t>
      </w:r>
    </w:p>
    <w:p w14:paraId="0D14B679" w14:textId="77777777" w:rsidR="005B1C6D" w:rsidRPr="00BC62EE" w:rsidRDefault="005B1C6D" w:rsidP="005B1C6D">
      <w:pPr>
        <w:pStyle w:val="Code"/>
        <w:rPr>
          <w:highlight w:val="white"/>
        </w:rPr>
      </w:pPr>
      <w:r w:rsidRPr="00BC62EE">
        <w:rPr>
          <w:highlight w:val="white"/>
        </w:rPr>
        <w:t xml:space="preserve">            if (index == buffer.Length) {</w:t>
      </w:r>
    </w:p>
    <w:p w14:paraId="6EA8EC89" w14:textId="77777777" w:rsidR="005B1C6D" w:rsidRPr="00BC62EE" w:rsidRDefault="005B1C6D" w:rsidP="005B1C6D">
      <w:pPr>
        <w:pStyle w:val="Code"/>
        <w:rPr>
          <w:highlight w:val="white"/>
        </w:rPr>
      </w:pPr>
      <w:r w:rsidRPr="00BC62EE">
        <w:rPr>
          <w:highlight w:val="white"/>
        </w:rPr>
        <w:t xml:space="preserve">              Assert.Error(Message.Unfinished_string);</w:t>
      </w:r>
    </w:p>
    <w:p w14:paraId="618746E4" w14:textId="77777777" w:rsidR="005B1C6D" w:rsidRPr="00BC62EE" w:rsidRDefault="005B1C6D" w:rsidP="005B1C6D">
      <w:pPr>
        <w:pStyle w:val="Code"/>
        <w:rPr>
          <w:highlight w:val="white"/>
        </w:rPr>
      </w:pPr>
      <w:r w:rsidRPr="00BC62EE">
        <w:rPr>
          <w:highlight w:val="white"/>
        </w:rPr>
        <w:t xml:space="preserve">            }</w:t>
      </w:r>
    </w:p>
    <w:p w14:paraId="1DB7943D" w14:textId="77777777" w:rsidR="005B1C6D" w:rsidRPr="00BC62EE" w:rsidRDefault="005B1C6D" w:rsidP="005B1C6D">
      <w:pPr>
        <w:pStyle w:val="Code"/>
        <w:rPr>
          <w:highlight w:val="white"/>
        </w:rPr>
      </w:pPr>
      <w:r w:rsidRPr="00BC62EE">
        <w:rPr>
          <w:highlight w:val="white"/>
        </w:rPr>
        <w:t xml:space="preserve">            else if (buffer[index] == '\n') {</w:t>
      </w:r>
    </w:p>
    <w:p w14:paraId="26BEA1DB" w14:textId="77777777" w:rsidR="005B1C6D" w:rsidRPr="00BC62EE" w:rsidRDefault="005B1C6D" w:rsidP="005B1C6D">
      <w:pPr>
        <w:pStyle w:val="Code"/>
        <w:rPr>
          <w:highlight w:val="white"/>
        </w:rPr>
      </w:pPr>
      <w:r w:rsidRPr="00BC62EE">
        <w:rPr>
          <w:highlight w:val="white"/>
        </w:rPr>
        <w:t xml:space="preserve">              Assert.Error(Message.Newline_in_string);</w:t>
      </w:r>
    </w:p>
    <w:p w14:paraId="7A542326" w14:textId="77777777" w:rsidR="005B1C6D" w:rsidRPr="00BC62EE" w:rsidRDefault="005B1C6D" w:rsidP="005B1C6D">
      <w:pPr>
        <w:pStyle w:val="Code"/>
        <w:rPr>
          <w:highlight w:val="white"/>
        </w:rPr>
      </w:pPr>
      <w:r w:rsidRPr="00BC62EE">
        <w:rPr>
          <w:highlight w:val="white"/>
        </w:rPr>
        <w:t xml:space="preserve">            }</w:t>
      </w:r>
    </w:p>
    <w:p w14:paraId="08D56BC8" w14:textId="77777777" w:rsidR="005B1C6D" w:rsidRPr="00BC62EE" w:rsidRDefault="005B1C6D" w:rsidP="005B1C6D">
      <w:pPr>
        <w:pStyle w:val="Code"/>
        <w:rPr>
          <w:highlight w:val="white"/>
        </w:rPr>
      </w:pPr>
      <w:r w:rsidRPr="00BC62EE">
        <w:rPr>
          <w:highlight w:val="white"/>
        </w:rPr>
        <w:t xml:space="preserve">            else if ((buffer[index] == '\\') &amp;&amp; (buffer[index] == '\"')) {</w:t>
      </w:r>
    </w:p>
    <w:p w14:paraId="7E949E9C" w14:textId="77777777" w:rsidR="005B1C6D" w:rsidRPr="00BC62EE" w:rsidRDefault="005B1C6D" w:rsidP="005B1C6D">
      <w:pPr>
        <w:pStyle w:val="Code"/>
        <w:rPr>
          <w:highlight w:val="white"/>
        </w:rPr>
      </w:pPr>
      <w:r w:rsidRPr="00BC62EE">
        <w:rPr>
          <w:highlight w:val="white"/>
        </w:rPr>
        <w:t xml:space="preserve">              ++index;</w:t>
      </w:r>
    </w:p>
    <w:p w14:paraId="2695C767" w14:textId="77777777" w:rsidR="005B1C6D" w:rsidRPr="00BC62EE" w:rsidRDefault="005B1C6D" w:rsidP="005B1C6D">
      <w:pPr>
        <w:pStyle w:val="Code"/>
        <w:rPr>
          <w:highlight w:val="white"/>
        </w:rPr>
      </w:pPr>
      <w:r w:rsidRPr="00BC62EE">
        <w:rPr>
          <w:highlight w:val="white"/>
        </w:rPr>
        <w:t xml:space="preserve">            }</w:t>
      </w:r>
    </w:p>
    <w:p w14:paraId="5B0F704A" w14:textId="77777777" w:rsidR="005B1C6D" w:rsidRPr="00BC62EE" w:rsidRDefault="005B1C6D" w:rsidP="005B1C6D">
      <w:pPr>
        <w:pStyle w:val="Code"/>
        <w:rPr>
          <w:highlight w:val="white"/>
        </w:rPr>
      </w:pPr>
      <w:r w:rsidRPr="00BC62EE">
        <w:rPr>
          <w:highlight w:val="white"/>
        </w:rPr>
        <w:t xml:space="preserve">            else if (buffer[index] == '\"') {</w:t>
      </w:r>
    </w:p>
    <w:p w14:paraId="7A53B7B9" w14:textId="77777777" w:rsidR="005B1C6D" w:rsidRPr="00BC62EE" w:rsidRDefault="005B1C6D" w:rsidP="005B1C6D">
      <w:pPr>
        <w:pStyle w:val="Code"/>
        <w:rPr>
          <w:highlight w:val="white"/>
        </w:rPr>
      </w:pPr>
      <w:r w:rsidRPr="00BC62EE">
        <w:rPr>
          <w:highlight w:val="white"/>
        </w:rPr>
        <w:t xml:space="preserve">              break;</w:t>
      </w:r>
    </w:p>
    <w:p w14:paraId="78BC232C" w14:textId="77777777" w:rsidR="005B1C6D" w:rsidRPr="00BC62EE" w:rsidRDefault="005B1C6D" w:rsidP="005B1C6D">
      <w:pPr>
        <w:pStyle w:val="Code"/>
        <w:rPr>
          <w:highlight w:val="white"/>
        </w:rPr>
      </w:pPr>
      <w:r w:rsidRPr="00BC62EE">
        <w:rPr>
          <w:highlight w:val="white"/>
        </w:rPr>
        <w:t xml:space="preserve">            }</w:t>
      </w:r>
    </w:p>
    <w:p w14:paraId="649E4FA2" w14:textId="77777777" w:rsidR="005B1C6D" w:rsidRPr="00BC62EE" w:rsidRDefault="005B1C6D" w:rsidP="005B1C6D">
      <w:pPr>
        <w:pStyle w:val="Code"/>
        <w:rPr>
          <w:highlight w:val="white"/>
        </w:rPr>
      </w:pPr>
      <w:r w:rsidRPr="00BC62EE">
        <w:rPr>
          <w:highlight w:val="white"/>
        </w:rPr>
        <w:t xml:space="preserve">          }</w:t>
      </w:r>
    </w:p>
    <w:p w14:paraId="2861F569" w14:textId="77777777" w:rsidR="005B1C6D" w:rsidRPr="00BC62EE" w:rsidRDefault="005B1C6D" w:rsidP="005B1C6D">
      <w:pPr>
        <w:pStyle w:val="Code"/>
        <w:rPr>
          <w:highlight w:val="white"/>
        </w:rPr>
      </w:pPr>
      <w:r w:rsidRPr="00BC62EE">
        <w:rPr>
          <w:highlight w:val="white"/>
        </w:rPr>
        <w:t xml:space="preserve">        }</w:t>
      </w:r>
    </w:p>
    <w:p w14:paraId="511084C6" w14:textId="77777777" w:rsidR="005B1C6D" w:rsidRPr="00BC62EE" w:rsidRDefault="005B1C6D" w:rsidP="005B1C6D">
      <w:pPr>
        <w:pStyle w:val="Code"/>
        <w:rPr>
          <w:highlight w:val="white"/>
        </w:rPr>
      </w:pPr>
      <w:r w:rsidRPr="00BC62EE">
        <w:rPr>
          <w:highlight w:val="white"/>
        </w:rPr>
        <w:t xml:space="preserve">        else if (buffer[index] == '\n') {</w:t>
      </w:r>
    </w:p>
    <w:p w14:paraId="01C292A6" w14:textId="77777777" w:rsidR="005B1C6D" w:rsidRPr="00BC62EE" w:rsidRDefault="005B1C6D" w:rsidP="005B1C6D">
      <w:pPr>
        <w:pStyle w:val="Code"/>
        <w:rPr>
          <w:highlight w:val="white"/>
        </w:rPr>
      </w:pPr>
      <w:r w:rsidRPr="00BC62EE">
        <w:rPr>
          <w:highlight w:val="white"/>
        </w:rPr>
        <w:t xml:space="preserve">          ++CCompiler_Main.Scanner.Line;</w:t>
      </w:r>
    </w:p>
    <w:p w14:paraId="2080A14E" w14:textId="77777777" w:rsidR="005B1C6D" w:rsidRPr="00BC62EE" w:rsidRDefault="005B1C6D" w:rsidP="005B1C6D">
      <w:pPr>
        <w:pStyle w:val="Code"/>
        <w:rPr>
          <w:highlight w:val="white"/>
        </w:rPr>
      </w:pPr>
      <w:r w:rsidRPr="00BC62EE">
        <w:rPr>
          <w:highlight w:val="white"/>
        </w:rPr>
        <w:t xml:space="preserve">        }</w:t>
      </w:r>
    </w:p>
    <w:p w14:paraId="01B8ED42" w14:textId="77777777" w:rsidR="005B1C6D" w:rsidRPr="00BC62EE" w:rsidRDefault="005B1C6D" w:rsidP="005B1C6D">
      <w:pPr>
        <w:pStyle w:val="Code"/>
        <w:rPr>
          <w:highlight w:val="white"/>
        </w:rPr>
      </w:pPr>
      <w:r w:rsidRPr="00BC62EE">
        <w:rPr>
          <w:highlight w:val="white"/>
        </w:rPr>
        <w:t xml:space="preserve">      }</w:t>
      </w:r>
    </w:p>
    <w:p w14:paraId="2E729EC5" w14:textId="77777777" w:rsidR="005B1C6D" w:rsidRPr="00BC62EE" w:rsidRDefault="005B1C6D" w:rsidP="005B1C6D">
      <w:pPr>
        <w:pStyle w:val="Code"/>
        <w:rPr>
          <w:highlight w:val="white"/>
        </w:rPr>
      </w:pPr>
      <w:r w:rsidRPr="00BC62EE">
        <w:rPr>
          <w:highlight w:val="white"/>
        </w:rPr>
        <w:t xml:space="preserve">    }</w:t>
      </w:r>
    </w:p>
    <w:p w14:paraId="7E41C255" w14:textId="77777777" w:rsidR="005B1C6D" w:rsidRPr="00EC76D5" w:rsidRDefault="005B1C6D" w:rsidP="005B1C6D">
      <w:pPr>
        <w:pStyle w:val="Rubrik3"/>
      </w:pPr>
      <w:bookmarkStart w:id="554" w:name="_Ref418258402"/>
      <w:bookmarkStart w:id="555" w:name="_Toc49764312"/>
      <w:r w:rsidRPr="00EC76D5">
        <w:t>Slash Codes</w:t>
      </w:r>
      <w:bookmarkEnd w:id="554"/>
      <w:bookmarkEnd w:id="555"/>
    </w:p>
    <w:p w14:paraId="3BC934C2" w14:textId="77777777" w:rsidR="005B1C6D" w:rsidRPr="00EC76D5" w:rsidRDefault="005B1C6D" w:rsidP="005B1C6D">
      <w:r w:rsidRPr="00EC76D5">
        <w:t xml:space="preserve">The </w:t>
      </w:r>
      <w:r w:rsidRPr="00EC76D5">
        <w:rPr>
          <w:rStyle w:val="CodeInText0"/>
        </w:rPr>
        <w:t>slashToChar</w:t>
      </w:r>
      <w:r w:rsidRPr="00EC76D5">
        <w:t xml:space="preserve"> method inspect the character succeeding the slash.</w:t>
      </w:r>
    </w:p>
    <w:p w14:paraId="30F9D650" w14:textId="77777777" w:rsidR="005B1C6D" w:rsidRPr="00EC76D5" w:rsidRDefault="005B1C6D" w:rsidP="005B1C6D">
      <w:r w:rsidRPr="00EC76D5">
        <w:t xml:space="preserve"> If the characters following the slash are a small or capital x and one or two hexadecimal characters, or three octal  the following two characters are inspected, and their value calculated and the two hexadecimal digits are replaced three octal digits. However, if the two following characters are not hexadecimal digits, an error message occurs.</w:t>
      </w:r>
    </w:p>
    <w:p w14:paraId="7B9F7AC0" w14:textId="77777777" w:rsidR="005B1C6D" w:rsidRPr="00EC76D5" w:rsidRDefault="005B1C6D" w:rsidP="005B1C6D">
      <w:r w:rsidRPr="00EC76D5">
        <w:t>If the three, two, or one characters following the slash are octal digits, the value of the digits is calculated and the slash sequence is replaced by the character with the ASCII value of the octal digits. If the value of the digits exceeds 255, an error is reported.</w:t>
      </w:r>
    </w:p>
    <w:p w14:paraId="303500BA" w14:textId="77777777" w:rsidR="005B1C6D" w:rsidRPr="00EC76D5" w:rsidRDefault="005B1C6D" w:rsidP="005B1C6D">
      <w:pPr>
        <w:rPr>
          <w:noProof/>
        </w:rPr>
      </w:pPr>
      <w:r w:rsidRPr="00EC76D5">
        <w:t>If the character following the slash is a small or capital x and two or one hexadecimal digits, the value of the digits is calculated, and the slash sequence is replaced by the character with the ASCII value of the hexadecimal digits. A small or capital x not followed by at least one hexadecimal digit results in an error being reported.</w:t>
      </w:r>
    </w:p>
    <w:p w14:paraId="7C69A57A" w14:textId="77777777" w:rsidR="005B1C6D" w:rsidRPr="00EC76D5" w:rsidRDefault="005B1C6D" w:rsidP="005B1C6D">
      <w:r w:rsidRPr="00EC76D5">
        <w:t>If none of the cases above applies, an error is reported.</w:t>
      </w:r>
    </w:p>
    <w:p w14:paraId="7BFE2537" w14:textId="77777777" w:rsidR="005B1C6D" w:rsidRPr="00EC76D5" w:rsidRDefault="005B1C6D" w:rsidP="005B1C6D">
      <w:r w:rsidRPr="00EC76D5">
        <w:t xml:space="preserve">When the character or string has been translated from slash codes to regular characters, </w:t>
      </w:r>
      <w:r w:rsidRPr="00EC76D5">
        <w:rPr>
          <w:rStyle w:val="CodeInText0"/>
        </w:rPr>
        <w:t>charToOctal</w:t>
      </w:r>
      <w:r w:rsidRPr="00EC76D5">
        <w:t xml:space="preserve"> is called to translate them to octal slash codes.</w:t>
      </w:r>
    </w:p>
    <w:p w14:paraId="5FE69E66" w14:textId="77777777" w:rsidR="005B1C6D" w:rsidRPr="00EC76D5" w:rsidRDefault="005B1C6D" w:rsidP="005B1C6D">
      <w:r w:rsidRPr="00EC76D5">
        <w:t xml:space="preserve">The </w:t>
      </w:r>
      <w:r w:rsidRPr="00EC76D5">
        <w:rPr>
          <w:rStyle w:val="CodeInText0"/>
        </w:rPr>
        <w:t>octalToChar</w:t>
      </w:r>
      <w:r w:rsidRPr="00EC76D5">
        <w:t xml:space="preserve"> method is called by the scanner to tralform the octal shalch codes into regular characters.</w:t>
      </w:r>
    </w:p>
    <w:p w14:paraId="2D578CCB" w14:textId="77777777" w:rsidR="005B1C6D" w:rsidRPr="00EC76D5" w:rsidRDefault="005B1C6D" w:rsidP="005B1C6D">
      <w:pPr>
        <w:pStyle w:val="Rubrik3"/>
      </w:pPr>
      <w:bookmarkStart w:id="556" w:name="_Toc49764313"/>
      <w:r w:rsidRPr="00EC76D5">
        <w:t>The Line List</w:t>
      </w:r>
      <w:bookmarkEnd w:id="556"/>
    </w:p>
    <w:p w14:paraId="12C10424" w14:textId="77777777" w:rsidR="005B1C6D" w:rsidRPr="00EC76D5" w:rsidRDefault="005B1C6D" w:rsidP="005B1C6D">
      <w:r w:rsidRPr="00EC76D5">
        <w:t xml:space="preserve">When the buffer has been modified in accordance with the methods above, it is time to transform it into a list of lines to process the preprocessors directives. The transformation is simple, we just use the </w:t>
      </w:r>
      <w:r w:rsidRPr="00EC76D5">
        <w:rPr>
          <w:rStyle w:val="CodeInText"/>
        </w:rPr>
        <w:t>split</w:t>
      </w:r>
      <w:r w:rsidRPr="00EC76D5">
        <w:t xml:space="preserve"> method. We add an extra blank line in the last line is a macro </w:t>
      </w:r>
      <w:r>
        <w:t>definition</w:t>
      </w:r>
      <w:r w:rsidRPr="00EC76D5">
        <w:t xml:space="preserve"> that ends with two slashes (“\\”).</w:t>
      </w:r>
    </w:p>
    <w:p w14:paraId="11C89BFE" w14:textId="77777777" w:rsidR="005B1C6D" w:rsidRPr="00D40E37" w:rsidRDefault="005B1C6D" w:rsidP="005B1C6D">
      <w:pPr>
        <w:pStyle w:val="Code"/>
        <w:rPr>
          <w:highlight w:val="white"/>
        </w:rPr>
      </w:pPr>
      <w:r w:rsidRPr="00D40E37">
        <w:rPr>
          <w:highlight w:val="white"/>
        </w:rPr>
        <w:t xml:space="preserve">    private List&lt;string&gt; GenerateLineList(string text) {</w:t>
      </w:r>
    </w:p>
    <w:p w14:paraId="58151A9E" w14:textId="77777777" w:rsidR="005B1C6D" w:rsidRPr="00D40E37" w:rsidRDefault="005B1C6D" w:rsidP="005B1C6D">
      <w:pPr>
        <w:pStyle w:val="Code"/>
        <w:rPr>
          <w:highlight w:val="white"/>
        </w:rPr>
      </w:pPr>
      <w:r w:rsidRPr="00D40E37">
        <w:rPr>
          <w:highlight w:val="white"/>
        </w:rPr>
        <w:t xml:space="preserve">      List&lt;string&gt; trimList = new List&lt;string&gt;();</w:t>
      </w:r>
    </w:p>
    <w:p w14:paraId="3CAAF3D8" w14:textId="77777777" w:rsidR="005B1C6D" w:rsidRPr="00D40E37" w:rsidRDefault="005B1C6D" w:rsidP="005B1C6D">
      <w:pPr>
        <w:pStyle w:val="Code"/>
        <w:rPr>
          <w:highlight w:val="white"/>
        </w:rPr>
      </w:pPr>
      <w:r w:rsidRPr="00D40E37">
        <w:rPr>
          <w:highlight w:val="white"/>
        </w:rPr>
        <w:t xml:space="preserve">      foreach (string line in text.Split('\n')) {</w:t>
      </w:r>
    </w:p>
    <w:p w14:paraId="05597426" w14:textId="77777777" w:rsidR="005B1C6D" w:rsidRPr="00D40E37" w:rsidRDefault="005B1C6D" w:rsidP="005B1C6D">
      <w:pPr>
        <w:pStyle w:val="Code"/>
        <w:rPr>
          <w:highlight w:val="white"/>
        </w:rPr>
      </w:pPr>
      <w:r w:rsidRPr="00D40E37">
        <w:rPr>
          <w:highlight w:val="white"/>
        </w:rPr>
        <w:t xml:space="preserve">        trimList.Add(line.Trim());</w:t>
      </w:r>
    </w:p>
    <w:p w14:paraId="53C97EA4" w14:textId="77777777" w:rsidR="005B1C6D" w:rsidRPr="00D40E37" w:rsidRDefault="005B1C6D" w:rsidP="005B1C6D">
      <w:pPr>
        <w:pStyle w:val="Code"/>
        <w:rPr>
          <w:highlight w:val="white"/>
        </w:rPr>
      </w:pPr>
      <w:r w:rsidRPr="00D40E37">
        <w:rPr>
          <w:highlight w:val="white"/>
        </w:rPr>
        <w:t xml:space="preserve">      }</w:t>
      </w:r>
    </w:p>
    <w:p w14:paraId="740C3331" w14:textId="77777777" w:rsidR="005B1C6D" w:rsidRPr="00D40E37" w:rsidRDefault="005B1C6D" w:rsidP="005B1C6D">
      <w:pPr>
        <w:pStyle w:val="Code"/>
        <w:rPr>
          <w:highlight w:val="white"/>
        </w:rPr>
      </w:pPr>
    </w:p>
    <w:p w14:paraId="1314C1EF" w14:textId="77777777" w:rsidR="005B1C6D" w:rsidRPr="00D40E37" w:rsidRDefault="005B1C6D" w:rsidP="005B1C6D">
      <w:pPr>
        <w:pStyle w:val="Code"/>
        <w:rPr>
          <w:highlight w:val="white"/>
        </w:rPr>
      </w:pPr>
      <w:r w:rsidRPr="00D40E37">
        <w:rPr>
          <w:highlight w:val="white"/>
        </w:rPr>
        <w:t xml:space="preserve">      int index = 0;</w:t>
      </w:r>
    </w:p>
    <w:p w14:paraId="1E60AD4A" w14:textId="77777777" w:rsidR="005B1C6D" w:rsidRPr="00D40E37" w:rsidRDefault="005B1C6D" w:rsidP="005B1C6D">
      <w:pPr>
        <w:pStyle w:val="Code"/>
        <w:rPr>
          <w:highlight w:val="white"/>
        </w:rPr>
      </w:pPr>
      <w:r w:rsidRPr="00D40E37">
        <w:rPr>
          <w:highlight w:val="white"/>
        </w:rPr>
        <w:t xml:space="preserve">      List&lt;string&gt; resultList = new List&lt;string&gt;();</w:t>
      </w:r>
    </w:p>
    <w:p w14:paraId="7DE4C3F3" w14:textId="77777777" w:rsidR="005B1C6D" w:rsidRPr="00D40E37" w:rsidRDefault="005B1C6D" w:rsidP="005B1C6D">
      <w:pPr>
        <w:pStyle w:val="Code"/>
        <w:rPr>
          <w:highlight w:val="white"/>
        </w:rPr>
      </w:pPr>
    </w:p>
    <w:p w14:paraId="4C3E39D6" w14:textId="77777777" w:rsidR="005B1C6D" w:rsidRPr="00D40E37" w:rsidRDefault="005B1C6D" w:rsidP="005B1C6D">
      <w:pPr>
        <w:pStyle w:val="Code"/>
        <w:rPr>
          <w:highlight w:val="white"/>
        </w:rPr>
      </w:pPr>
      <w:r w:rsidRPr="00D40E37">
        <w:rPr>
          <w:highlight w:val="white"/>
        </w:rPr>
        <w:t xml:space="preserve">      while (index &lt; trimList.Count) {</w:t>
      </w:r>
    </w:p>
    <w:p w14:paraId="0A3DAAA0" w14:textId="77777777" w:rsidR="005B1C6D" w:rsidRPr="00D40E37" w:rsidRDefault="005B1C6D" w:rsidP="005B1C6D">
      <w:pPr>
        <w:pStyle w:val="Code"/>
        <w:rPr>
          <w:highlight w:val="white"/>
        </w:rPr>
      </w:pPr>
      <w:r w:rsidRPr="00D40E37">
        <w:rPr>
          <w:highlight w:val="white"/>
        </w:rPr>
        <w:t xml:space="preserve">        if (trimList[index].StartsWith("#")) {</w:t>
      </w:r>
    </w:p>
    <w:p w14:paraId="7AC77478" w14:textId="77777777" w:rsidR="005B1C6D" w:rsidRPr="00D40E37" w:rsidRDefault="005B1C6D" w:rsidP="005B1C6D">
      <w:pPr>
        <w:pStyle w:val="Code"/>
        <w:rPr>
          <w:highlight w:val="white"/>
        </w:rPr>
      </w:pPr>
      <w:r w:rsidRPr="00D40E37">
        <w:rPr>
          <w:highlight w:val="white"/>
        </w:rPr>
        <w:t xml:space="preserve">          StringBuilder buffer = new StringBuilder();</w:t>
      </w:r>
    </w:p>
    <w:p w14:paraId="50CC1036" w14:textId="77777777" w:rsidR="005B1C6D" w:rsidRPr="00D40E37" w:rsidRDefault="005B1C6D" w:rsidP="005B1C6D">
      <w:pPr>
        <w:pStyle w:val="Code"/>
        <w:rPr>
          <w:highlight w:val="white"/>
        </w:rPr>
      </w:pPr>
    </w:p>
    <w:p w14:paraId="3F96C1C2" w14:textId="77777777" w:rsidR="005B1C6D" w:rsidRDefault="005B1C6D" w:rsidP="005B1C6D">
      <w:pPr>
        <w:pStyle w:val="Code"/>
        <w:rPr>
          <w:highlight w:val="white"/>
        </w:rPr>
      </w:pPr>
      <w:r w:rsidRPr="00D40E37">
        <w:rPr>
          <w:highlight w:val="white"/>
        </w:rPr>
        <w:t xml:space="preserve">          for (; (index &lt; trimList.Count) &amp;&amp; trimList[index].EndsWith("\\");</w:t>
      </w:r>
    </w:p>
    <w:p w14:paraId="1593F6A9"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686A7A4C" w14:textId="77777777" w:rsidR="005B1C6D" w:rsidRDefault="005B1C6D" w:rsidP="005B1C6D">
      <w:pPr>
        <w:pStyle w:val="Code"/>
        <w:rPr>
          <w:highlight w:val="white"/>
        </w:rPr>
      </w:pPr>
      <w:r w:rsidRPr="00D40E37">
        <w:rPr>
          <w:highlight w:val="white"/>
        </w:rPr>
        <w:t xml:space="preserve">            buffer.Append(trimList[index].</w:t>
      </w:r>
    </w:p>
    <w:p w14:paraId="57E2ABB2" w14:textId="77777777" w:rsidR="005B1C6D" w:rsidRPr="00D40E37" w:rsidRDefault="005B1C6D" w:rsidP="005B1C6D">
      <w:pPr>
        <w:pStyle w:val="Code"/>
        <w:rPr>
          <w:highlight w:val="white"/>
        </w:rPr>
      </w:pPr>
      <w:r>
        <w:rPr>
          <w:highlight w:val="white"/>
        </w:rPr>
        <w:t xml:space="preserve">                          </w:t>
      </w:r>
      <w:r w:rsidRPr="00D40E37">
        <w:rPr>
          <w:highlight w:val="white"/>
        </w:rPr>
        <w:t>Substring(0, trimList[index].Length - 1) + "\n");</w:t>
      </w:r>
    </w:p>
    <w:p w14:paraId="2DE1AFB2" w14:textId="77777777" w:rsidR="005B1C6D" w:rsidRPr="00D40E37" w:rsidRDefault="005B1C6D" w:rsidP="005B1C6D">
      <w:pPr>
        <w:pStyle w:val="Code"/>
        <w:rPr>
          <w:highlight w:val="white"/>
        </w:rPr>
      </w:pPr>
      <w:r w:rsidRPr="00D40E37">
        <w:rPr>
          <w:highlight w:val="white"/>
        </w:rPr>
        <w:t xml:space="preserve">          }</w:t>
      </w:r>
    </w:p>
    <w:p w14:paraId="461E05F2" w14:textId="77777777" w:rsidR="005B1C6D" w:rsidRPr="00D40E37" w:rsidRDefault="005B1C6D" w:rsidP="005B1C6D">
      <w:pPr>
        <w:pStyle w:val="Code"/>
        <w:rPr>
          <w:highlight w:val="white"/>
        </w:rPr>
      </w:pPr>
    </w:p>
    <w:p w14:paraId="08D6FD4B" w14:textId="77777777" w:rsidR="005B1C6D" w:rsidRPr="00D40E37" w:rsidRDefault="005B1C6D" w:rsidP="005B1C6D">
      <w:pPr>
        <w:pStyle w:val="Code"/>
        <w:rPr>
          <w:highlight w:val="white"/>
        </w:rPr>
      </w:pPr>
      <w:r w:rsidRPr="00D40E37">
        <w:rPr>
          <w:highlight w:val="white"/>
        </w:rPr>
        <w:t xml:space="preserve">          if (index &lt; trimList.Count) {</w:t>
      </w:r>
    </w:p>
    <w:p w14:paraId="3ABFDAB2" w14:textId="77777777" w:rsidR="005B1C6D" w:rsidRPr="00D40E37" w:rsidRDefault="005B1C6D" w:rsidP="005B1C6D">
      <w:pPr>
        <w:pStyle w:val="Code"/>
        <w:rPr>
          <w:highlight w:val="white"/>
        </w:rPr>
      </w:pPr>
      <w:r w:rsidRPr="00D40E37">
        <w:rPr>
          <w:highlight w:val="white"/>
        </w:rPr>
        <w:t xml:space="preserve">            buffer.Append(trimList[index++] + "\n");</w:t>
      </w:r>
    </w:p>
    <w:p w14:paraId="6D35BE32" w14:textId="77777777" w:rsidR="005B1C6D" w:rsidRPr="00D40E37" w:rsidRDefault="005B1C6D" w:rsidP="005B1C6D">
      <w:pPr>
        <w:pStyle w:val="Code"/>
        <w:rPr>
          <w:highlight w:val="white"/>
        </w:rPr>
      </w:pPr>
      <w:r w:rsidRPr="00D40E37">
        <w:rPr>
          <w:highlight w:val="white"/>
        </w:rPr>
        <w:t xml:space="preserve">          }</w:t>
      </w:r>
    </w:p>
    <w:p w14:paraId="41CE74B5" w14:textId="77777777" w:rsidR="005B1C6D" w:rsidRPr="00D40E37" w:rsidRDefault="005B1C6D" w:rsidP="005B1C6D">
      <w:pPr>
        <w:pStyle w:val="Code"/>
        <w:rPr>
          <w:highlight w:val="white"/>
        </w:rPr>
      </w:pPr>
    </w:p>
    <w:p w14:paraId="28601700" w14:textId="77777777" w:rsidR="005B1C6D" w:rsidRPr="00D40E37" w:rsidRDefault="005B1C6D" w:rsidP="005B1C6D">
      <w:pPr>
        <w:pStyle w:val="Code"/>
        <w:rPr>
          <w:highlight w:val="white"/>
        </w:rPr>
      </w:pPr>
      <w:r w:rsidRPr="00D40E37">
        <w:rPr>
          <w:highlight w:val="white"/>
        </w:rPr>
        <w:t xml:space="preserve">          resultList.Add(buffer.ToString());</w:t>
      </w:r>
    </w:p>
    <w:p w14:paraId="095F2D46" w14:textId="77777777" w:rsidR="005B1C6D" w:rsidRPr="00D40E37" w:rsidRDefault="005B1C6D" w:rsidP="005B1C6D">
      <w:pPr>
        <w:pStyle w:val="Code"/>
        <w:rPr>
          <w:highlight w:val="white"/>
        </w:rPr>
      </w:pPr>
      <w:r w:rsidRPr="00D40E37">
        <w:rPr>
          <w:highlight w:val="white"/>
        </w:rPr>
        <w:t xml:space="preserve">        }</w:t>
      </w:r>
    </w:p>
    <w:p w14:paraId="23589AD7" w14:textId="77777777" w:rsidR="005B1C6D" w:rsidRPr="00D40E37" w:rsidRDefault="005B1C6D" w:rsidP="005B1C6D">
      <w:pPr>
        <w:pStyle w:val="Code"/>
        <w:rPr>
          <w:highlight w:val="white"/>
        </w:rPr>
      </w:pPr>
      <w:r w:rsidRPr="00D40E37">
        <w:rPr>
          <w:highlight w:val="white"/>
        </w:rPr>
        <w:t xml:space="preserve">        else {</w:t>
      </w:r>
    </w:p>
    <w:p w14:paraId="1938FDBA" w14:textId="77777777" w:rsidR="005B1C6D" w:rsidRPr="00D40E37" w:rsidRDefault="005B1C6D" w:rsidP="005B1C6D">
      <w:pPr>
        <w:pStyle w:val="Code"/>
        <w:rPr>
          <w:highlight w:val="white"/>
        </w:rPr>
      </w:pPr>
      <w:r w:rsidRPr="00D40E37">
        <w:rPr>
          <w:highlight w:val="white"/>
        </w:rPr>
        <w:t xml:space="preserve">          StringBuilder buffer = new StringBuilder();</w:t>
      </w:r>
    </w:p>
    <w:p w14:paraId="3A6A9752" w14:textId="77777777" w:rsidR="005B1C6D" w:rsidRPr="00D40E37" w:rsidRDefault="005B1C6D" w:rsidP="005B1C6D">
      <w:pPr>
        <w:pStyle w:val="Code"/>
        <w:rPr>
          <w:highlight w:val="white"/>
        </w:rPr>
      </w:pPr>
    </w:p>
    <w:p w14:paraId="263BFAF5" w14:textId="77777777" w:rsidR="005B1C6D" w:rsidRDefault="005B1C6D" w:rsidP="005B1C6D">
      <w:pPr>
        <w:pStyle w:val="Code"/>
        <w:rPr>
          <w:highlight w:val="white"/>
        </w:rPr>
      </w:pPr>
      <w:r w:rsidRPr="00D40E37">
        <w:rPr>
          <w:highlight w:val="white"/>
        </w:rPr>
        <w:t xml:space="preserve">          for (; (index &lt; trimList.Count) &amp;&amp; !trimList[index].StartsWith("#");</w:t>
      </w:r>
    </w:p>
    <w:p w14:paraId="66175E7F" w14:textId="77777777" w:rsidR="005B1C6D" w:rsidRPr="00D40E37" w:rsidRDefault="005B1C6D" w:rsidP="005B1C6D">
      <w:pPr>
        <w:pStyle w:val="Code"/>
        <w:rPr>
          <w:highlight w:val="white"/>
        </w:rPr>
      </w:pPr>
      <w:r>
        <w:rPr>
          <w:highlight w:val="white"/>
        </w:rPr>
        <w:t xml:space="preserve">              </w:t>
      </w:r>
      <w:r w:rsidRPr="00D40E37">
        <w:rPr>
          <w:highlight w:val="white"/>
        </w:rPr>
        <w:t xml:space="preserve"> ++index) {</w:t>
      </w:r>
    </w:p>
    <w:p w14:paraId="299111A5" w14:textId="77777777" w:rsidR="005B1C6D" w:rsidRPr="00D40E37" w:rsidRDefault="005B1C6D" w:rsidP="005B1C6D">
      <w:pPr>
        <w:pStyle w:val="Code"/>
        <w:rPr>
          <w:highlight w:val="white"/>
        </w:rPr>
      </w:pPr>
      <w:r w:rsidRPr="00D40E37">
        <w:rPr>
          <w:highlight w:val="white"/>
        </w:rPr>
        <w:t xml:space="preserve">            buffer.Append(trimList[index] + "\n");</w:t>
      </w:r>
    </w:p>
    <w:p w14:paraId="3D5EA2CF" w14:textId="77777777" w:rsidR="005B1C6D" w:rsidRPr="00D40E37" w:rsidRDefault="005B1C6D" w:rsidP="005B1C6D">
      <w:pPr>
        <w:pStyle w:val="Code"/>
        <w:rPr>
          <w:highlight w:val="white"/>
        </w:rPr>
      </w:pPr>
      <w:r w:rsidRPr="00D40E37">
        <w:rPr>
          <w:highlight w:val="white"/>
        </w:rPr>
        <w:t xml:space="preserve">          }</w:t>
      </w:r>
    </w:p>
    <w:p w14:paraId="7298BE0E" w14:textId="77777777" w:rsidR="005B1C6D" w:rsidRPr="00D40E37" w:rsidRDefault="005B1C6D" w:rsidP="005B1C6D">
      <w:pPr>
        <w:pStyle w:val="Code"/>
        <w:rPr>
          <w:highlight w:val="white"/>
        </w:rPr>
      </w:pPr>
    </w:p>
    <w:p w14:paraId="68C01DA3" w14:textId="77777777" w:rsidR="005B1C6D" w:rsidRPr="00D40E37" w:rsidRDefault="005B1C6D" w:rsidP="005B1C6D">
      <w:pPr>
        <w:pStyle w:val="Code"/>
        <w:rPr>
          <w:highlight w:val="white"/>
        </w:rPr>
      </w:pPr>
      <w:r w:rsidRPr="00D40E37">
        <w:rPr>
          <w:highlight w:val="white"/>
        </w:rPr>
        <w:t xml:space="preserve">          resultList.Add(buffer.ToString());</w:t>
      </w:r>
    </w:p>
    <w:p w14:paraId="2D3DEE7A" w14:textId="77777777" w:rsidR="005B1C6D" w:rsidRPr="00D40E37" w:rsidRDefault="005B1C6D" w:rsidP="005B1C6D">
      <w:pPr>
        <w:pStyle w:val="Code"/>
        <w:rPr>
          <w:highlight w:val="white"/>
        </w:rPr>
      </w:pPr>
      <w:r w:rsidRPr="00D40E37">
        <w:rPr>
          <w:highlight w:val="white"/>
        </w:rPr>
        <w:t xml:space="preserve">        }</w:t>
      </w:r>
    </w:p>
    <w:p w14:paraId="3BF28641" w14:textId="77777777" w:rsidR="005B1C6D" w:rsidRPr="00D40E37" w:rsidRDefault="005B1C6D" w:rsidP="005B1C6D">
      <w:pPr>
        <w:pStyle w:val="Code"/>
        <w:rPr>
          <w:highlight w:val="white"/>
        </w:rPr>
      </w:pPr>
      <w:r w:rsidRPr="00D40E37">
        <w:rPr>
          <w:highlight w:val="white"/>
        </w:rPr>
        <w:t xml:space="preserve">      }</w:t>
      </w:r>
    </w:p>
    <w:p w14:paraId="62152D79" w14:textId="77777777" w:rsidR="005B1C6D" w:rsidRPr="00D40E37" w:rsidRDefault="005B1C6D" w:rsidP="005B1C6D">
      <w:pPr>
        <w:pStyle w:val="Code"/>
        <w:rPr>
          <w:highlight w:val="white"/>
        </w:rPr>
      </w:pPr>
    </w:p>
    <w:p w14:paraId="617E6E32" w14:textId="77777777" w:rsidR="005B1C6D" w:rsidRPr="00D40E37" w:rsidRDefault="005B1C6D" w:rsidP="005B1C6D">
      <w:pPr>
        <w:pStyle w:val="Code"/>
        <w:rPr>
          <w:highlight w:val="white"/>
        </w:rPr>
      </w:pPr>
      <w:r w:rsidRPr="00D40E37">
        <w:rPr>
          <w:highlight w:val="white"/>
        </w:rPr>
        <w:t xml:space="preserve">      return resultList;</w:t>
      </w:r>
    </w:p>
    <w:p w14:paraId="4A565BF0" w14:textId="77777777" w:rsidR="005B1C6D" w:rsidRPr="00D40E37" w:rsidRDefault="005B1C6D" w:rsidP="005B1C6D">
      <w:pPr>
        <w:pStyle w:val="Code"/>
        <w:rPr>
          <w:highlight w:val="white"/>
        </w:rPr>
      </w:pPr>
      <w:r w:rsidRPr="00D40E37">
        <w:rPr>
          <w:highlight w:val="white"/>
        </w:rPr>
        <w:t xml:space="preserve">    }</w:t>
      </w:r>
    </w:p>
    <w:p w14:paraId="6E11F5FA" w14:textId="77777777" w:rsidR="005B1C6D" w:rsidRPr="00EC76D5" w:rsidRDefault="005B1C6D" w:rsidP="005B1C6D">
      <w:r w:rsidRPr="00EC76D5">
        <w:t xml:space="preserve">However, we also need to merge lines that ends with two backslashes together: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5526"/>
      </w:tblGrid>
      <w:tr w:rsidR="005B1C6D" w:rsidRPr="00EC76D5" w14:paraId="508C2304" w14:textId="77777777" w:rsidTr="0092795B">
        <w:tc>
          <w:tcPr>
            <w:tcW w:w="3116" w:type="dxa"/>
          </w:tcPr>
          <w:p w14:paraId="42167853" w14:textId="77777777" w:rsidR="005B1C6D" w:rsidRPr="00EC76D5" w:rsidRDefault="005B1C6D" w:rsidP="0092795B">
            <w:pPr>
              <w:pStyle w:val="Code"/>
            </w:pPr>
            <w:r w:rsidRPr="00EC76D5">
              <w:t>#define min(x,y) \\</w:t>
            </w:r>
          </w:p>
          <w:p w14:paraId="7312CF68" w14:textId="77777777" w:rsidR="005B1C6D" w:rsidRPr="00EC76D5" w:rsidRDefault="005B1C6D" w:rsidP="0092795B">
            <w:pPr>
              <w:pStyle w:val="Code"/>
            </w:pPr>
            <w:r w:rsidRPr="00EC76D5">
              <w:t xml:space="preserve">  (((x) &lt; (y)) ? \\</w:t>
            </w:r>
          </w:p>
          <w:p w14:paraId="33ABBF05" w14:textId="77777777" w:rsidR="005B1C6D" w:rsidRPr="00EC76D5" w:rsidRDefault="005B1C6D" w:rsidP="0092795B">
            <w:pPr>
              <w:pStyle w:val="Code"/>
            </w:pPr>
            <w:r w:rsidRPr="00EC76D5">
              <w:t xml:space="preserve">   (x) : (y))</w:t>
            </w:r>
          </w:p>
        </w:tc>
        <w:tc>
          <w:tcPr>
            <w:tcW w:w="5526" w:type="dxa"/>
          </w:tcPr>
          <w:p w14:paraId="5ECBEE91" w14:textId="77777777" w:rsidR="005B1C6D" w:rsidRPr="00EC76D5" w:rsidRDefault="005B1C6D" w:rsidP="0092795B">
            <w:pPr>
              <w:pStyle w:val="Code"/>
            </w:pPr>
            <w:r w:rsidRPr="00EC76D5">
              <w:t>#define min(x,y) (((x) &lt; (y)) ? (x) : (y))</w:t>
            </w:r>
          </w:p>
        </w:tc>
      </w:tr>
      <w:tr w:rsidR="005B1C6D" w:rsidRPr="00EC76D5" w14:paraId="6267027B" w14:textId="77777777" w:rsidTr="0092795B">
        <w:tc>
          <w:tcPr>
            <w:tcW w:w="3116" w:type="dxa"/>
          </w:tcPr>
          <w:p w14:paraId="2B283156" w14:textId="77777777" w:rsidR="005B1C6D" w:rsidRPr="00EC76D5" w:rsidRDefault="005B1C6D" w:rsidP="0092795B">
            <w:r w:rsidRPr="00EC76D5">
              <w:t>(a) Before</w:t>
            </w:r>
          </w:p>
        </w:tc>
        <w:tc>
          <w:tcPr>
            <w:tcW w:w="5526" w:type="dxa"/>
          </w:tcPr>
          <w:p w14:paraId="3FF984C3" w14:textId="77777777" w:rsidR="005B1C6D" w:rsidRPr="00EC76D5" w:rsidRDefault="005B1C6D" w:rsidP="0092795B">
            <w:r w:rsidRPr="00EC76D5">
              <w:t>(b) After</w:t>
            </w:r>
          </w:p>
        </w:tc>
      </w:tr>
    </w:tbl>
    <w:p w14:paraId="24D71A21" w14:textId="77777777" w:rsidR="005B1C6D" w:rsidRPr="00EC76D5" w:rsidRDefault="005B1C6D" w:rsidP="005B1C6D">
      <w:r w:rsidRPr="00EC76D5">
        <w:t xml:space="preserve">If we encounter lines ending with two backslashes, we continue to append the lines to </w:t>
      </w:r>
      <w:r w:rsidRPr="00EC76D5">
        <w:rPr>
          <w:rStyle w:val="CodeInText"/>
        </w:rPr>
        <w:t>lineBuffer</w:t>
      </w:r>
      <w:r w:rsidRPr="00EC76D5">
        <w:t xml:space="preserve">. Since an empty line was added at the end of the line list in </w:t>
      </w:r>
      <w:r w:rsidRPr="00EC76D5">
        <w:rPr>
          <w:rStyle w:val="CodeInText"/>
        </w:rPr>
        <w:t>generateLineList</w:t>
      </w:r>
      <w:r w:rsidRPr="00EC76D5">
        <w:t xml:space="preserve"> above, there is no risk that that the last line ends with a backslash.</w:t>
      </w:r>
    </w:p>
    <w:p w14:paraId="6B12179D" w14:textId="77777777" w:rsidR="005B1C6D" w:rsidRPr="00EC76D5" w:rsidRDefault="005B1C6D" w:rsidP="005B1C6D">
      <w:r w:rsidRPr="00EC76D5">
        <w:t xml:space="preserve">When traversing the lines, we check whether the line starts with a sharp (‘#’). If it does, we consider the word following the sharp sign (#). If it is a preprocessor directive, we call the corresponding method. If the line does not start with a sharp and we are in a visible part of source code, we call </w:t>
      </w:r>
      <w:r w:rsidRPr="00EC76D5">
        <w:rPr>
          <w:rStyle w:val="CodeInText"/>
        </w:rPr>
        <w:t>searchForMacros</w:t>
      </w:r>
      <w:r w:rsidRPr="00EC76D5">
        <w:t>, which expands macros. If we are not in a visible part of the source code, the line is replaced by an empty line.</w:t>
      </w:r>
    </w:p>
    <w:p w14:paraId="3020C1A5" w14:textId="77777777" w:rsidR="005B1C6D" w:rsidRPr="006075A1" w:rsidRDefault="005B1C6D" w:rsidP="005B1C6D">
      <w:pPr>
        <w:pStyle w:val="Code"/>
        <w:rPr>
          <w:highlight w:val="white"/>
        </w:rPr>
      </w:pPr>
      <w:r w:rsidRPr="006075A1">
        <w:rPr>
          <w:highlight w:val="white"/>
        </w:rPr>
        <w:t xml:space="preserve">    private List&lt;Token&gt; Scan(string text) {</w:t>
      </w:r>
    </w:p>
    <w:p w14:paraId="73B1A816" w14:textId="77777777" w:rsidR="005B1C6D" w:rsidRPr="006075A1" w:rsidRDefault="005B1C6D" w:rsidP="005B1C6D">
      <w:pPr>
        <w:pStyle w:val="Code"/>
        <w:rPr>
          <w:highlight w:val="white"/>
        </w:rPr>
      </w:pPr>
      <w:r w:rsidRPr="006075A1">
        <w:rPr>
          <w:highlight w:val="white"/>
        </w:rPr>
        <w:t xml:space="preserve">      byte[] byteArray = Encoding.ASCII.GetBytes(text);</w:t>
      </w:r>
    </w:p>
    <w:p w14:paraId="018A4956" w14:textId="77777777" w:rsidR="005B1C6D" w:rsidRPr="006075A1" w:rsidRDefault="005B1C6D" w:rsidP="005B1C6D">
      <w:pPr>
        <w:pStyle w:val="Code"/>
        <w:rPr>
          <w:highlight w:val="white"/>
        </w:rPr>
      </w:pPr>
      <w:r w:rsidRPr="006075A1">
        <w:rPr>
          <w:highlight w:val="white"/>
        </w:rPr>
        <w:t xml:space="preserve">      MemoryStream memoryStream = new MemoryStream(byteArray);</w:t>
      </w:r>
    </w:p>
    <w:p w14:paraId="312C06BD" w14:textId="77777777" w:rsidR="005B1C6D" w:rsidRPr="006075A1" w:rsidRDefault="005B1C6D" w:rsidP="005B1C6D">
      <w:pPr>
        <w:pStyle w:val="Code"/>
        <w:rPr>
          <w:highlight w:val="white"/>
        </w:rPr>
      </w:pPr>
      <w:r w:rsidRPr="006075A1">
        <w:rPr>
          <w:highlight w:val="white"/>
        </w:rPr>
        <w:t xml:space="preserve">      CCompiler_Pre.Scanner scanner = new CCompiler_Pre.Scanner(memoryStream);</w:t>
      </w:r>
    </w:p>
    <w:p w14:paraId="010B57BB" w14:textId="77777777" w:rsidR="005B1C6D" w:rsidRPr="006075A1" w:rsidRDefault="005B1C6D" w:rsidP="005B1C6D">
      <w:pPr>
        <w:pStyle w:val="Code"/>
        <w:rPr>
          <w:highlight w:val="white"/>
        </w:rPr>
      </w:pPr>
      <w:r w:rsidRPr="006075A1">
        <w:rPr>
          <w:highlight w:val="white"/>
        </w:rPr>
        <w:t xml:space="preserve">      List&lt;Token&gt; tokenList = new List&lt;Token&gt;();</w:t>
      </w:r>
    </w:p>
    <w:p w14:paraId="2B316276" w14:textId="77777777" w:rsidR="005B1C6D" w:rsidRPr="006075A1" w:rsidRDefault="005B1C6D" w:rsidP="005B1C6D">
      <w:pPr>
        <w:pStyle w:val="Code"/>
        <w:rPr>
          <w:highlight w:val="white"/>
        </w:rPr>
      </w:pPr>
    </w:p>
    <w:p w14:paraId="209B0992" w14:textId="77777777" w:rsidR="005B1C6D" w:rsidRPr="006075A1" w:rsidRDefault="005B1C6D" w:rsidP="005B1C6D">
      <w:pPr>
        <w:pStyle w:val="Code"/>
        <w:rPr>
          <w:highlight w:val="white"/>
        </w:rPr>
      </w:pPr>
      <w:r w:rsidRPr="006075A1">
        <w:rPr>
          <w:highlight w:val="white"/>
        </w:rPr>
        <w:t xml:space="preserve">      while (true) {</w:t>
      </w:r>
    </w:p>
    <w:p w14:paraId="76CAF250" w14:textId="77777777" w:rsidR="005B1C6D" w:rsidRPr="006075A1" w:rsidRDefault="005B1C6D" w:rsidP="005B1C6D">
      <w:pPr>
        <w:pStyle w:val="Code"/>
        <w:rPr>
          <w:highlight w:val="white"/>
        </w:rPr>
      </w:pPr>
      <w:r w:rsidRPr="006075A1">
        <w:rPr>
          <w:highlight w:val="white"/>
        </w:rPr>
        <w:t xml:space="preserve">        CCompiler_Pre.Tokens tokenId = (CCompiler_Pre.Tokens) scanner.yylex();</w:t>
      </w:r>
    </w:p>
    <w:p w14:paraId="62BEE3D1" w14:textId="77777777" w:rsidR="005B1C6D" w:rsidRPr="006075A1" w:rsidRDefault="005B1C6D" w:rsidP="005B1C6D">
      <w:pPr>
        <w:pStyle w:val="Code"/>
        <w:rPr>
          <w:highlight w:val="white"/>
        </w:rPr>
      </w:pPr>
      <w:r w:rsidRPr="006075A1">
        <w:rPr>
          <w:highlight w:val="white"/>
        </w:rPr>
        <w:t xml:space="preserve">        tokenList.Add(new Token(tokenId, scanner.yylval.name));</w:t>
      </w:r>
    </w:p>
    <w:p w14:paraId="5036B366" w14:textId="77777777" w:rsidR="005B1C6D" w:rsidRPr="006075A1" w:rsidRDefault="005B1C6D" w:rsidP="005B1C6D">
      <w:pPr>
        <w:pStyle w:val="Code"/>
        <w:rPr>
          <w:highlight w:val="white"/>
        </w:rPr>
      </w:pPr>
    </w:p>
    <w:p w14:paraId="5D8D2E2A" w14:textId="77777777" w:rsidR="005B1C6D" w:rsidRPr="006075A1" w:rsidRDefault="005B1C6D" w:rsidP="005B1C6D">
      <w:pPr>
        <w:pStyle w:val="Code"/>
        <w:rPr>
          <w:highlight w:val="white"/>
        </w:rPr>
      </w:pPr>
      <w:r w:rsidRPr="006075A1">
        <w:rPr>
          <w:highlight w:val="white"/>
        </w:rPr>
        <w:t xml:space="preserve">        if (tokenId == CCompiler_Pre.Tokens.EOF) {</w:t>
      </w:r>
    </w:p>
    <w:p w14:paraId="0C30E07F" w14:textId="77777777" w:rsidR="005B1C6D" w:rsidRPr="006075A1" w:rsidRDefault="005B1C6D" w:rsidP="005B1C6D">
      <w:pPr>
        <w:pStyle w:val="Code"/>
        <w:rPr>
          <w:highlight w:val="white"/>
        </w:rPr>
      </w:pPr>
      <w:r w:rsidRPr="006075A1">
        <w:rPr>
          <w:highlight w:val="white"/>
        </w:rPr>
        <w:t xml:space="preserve">          break;</w:t>
      </w:r>
    </w:p>
    <w:p w14:paraId="4A211671" w14:textId="77777777" w:rsidR="005B1C6D" w:rsidRPr="006075A1" w:rsidRDefault="005B1C6D" w:rsidP="005B1C6D">
      <w:pPr>
        <w:pStyle w:val="Code"/>
        <w:rPr>
          <w:highlight w:val="white"/>
        </w:rPr>
      </w:pPr>
      <w:r w:rsidRPr="006075A1">
        <w:rPr>
          <w:highlight w:val="white"/>
        </w:rPr>
        <w:t xml:space="preserve">        }</w:t>
      </w:r>
    </w:p>
    <w:p w14:paraId="7266D0A1" w14:textId="77777777" w:rsidR="005B1C6D" w:rsidRPr="006075A1" w:rsidRDefault="005B1C6D" w:rsidP="005B1C6D">
      <w:pPr>
        <w:pStyle w:val="Code"/>
        <w:rPr>
          <w:highlight w:val="white"/>
        </w:rPr>
      </w:pPr>
      <w:r w:rsidRPr="006075A1">
        <w:rPr>
          <w:highlight w:val="white"/>
        </w:rPr>
        <w:t xml:space="preserve">      }</w:t>
      </w:r>
    </w:p>
    <w:p w14:paraId="6D5E99AF" w14:textId="77777777" w:rsidR="005B1C6D" w:rsidRPr="006075A1" w:rsidRDefault="005B1C6D" w:rsidP="005B1C6D">
      <w:pPr>
        <w:pStyle w:val="Code"/>
        <w:rPr>
          <w:highlight w:val="white"/>
        </w:rPr>
      </w:pPr>
    </w:p>
    <w:p w14:paraId="613ACFAD" w14:textId="77777777" w:rsidR="005B1C6D" w:rsidRPr="006075A1" w:rsidRDefault="005B1C6D" w:rsidP="005B1C6D">
      <w:pPr>
        <w:pStyle w:val="Code"/>
        <w:rPr>
          <w:highlight w:val="white"/>
        </w:rPr>
      </w:pPr>
      <w:r w:rsidRPr="006075A1">
        <w:rPr>
          <w:highlight w:val="white"/>
        </w:rPr>
        <w:t xml:space="preserve">      memoryStream.Close();</w:t>
      </w:r>
    </w:p>
    <w:p w14:paraId="283DF87D" w14:textId="77777777" w:rsidR="005B1C6D" w:rsidRPr="006075A1" w:rsidRDefault="005B1C6D" w:rsidP="005B1C6D">
      <w:pPr>
        <w:pStyle w:val="Code"/>
        <w:rPr>
          <w:highlight w:val="white"/>
        </w:rPr>
      </w:pPr>
      <w:r w:rsidRPr="006075A1">
        <w:rPr>
          <w:highlight w:val="white"/>
        </w:rPr>
        <w:t xml:space="preserve">      return tokenList;</w:t>
      </w:r>
    </w:p>
    <w:p w14:paraId="6C72A8AD" w14:textId="77777777" w:rsidR="005B1C6D" w:rsidRPr="006075A1" w:rsidRDefault="005B1C6D" w:rsidP="005B1C6D">
      <w:pPr>
        <w:pStyle w:val="Code"/>
        <w:rPr>
          <w:highlight w:val="white"/>
        </w:rPr>
      </w:pPr>
      <w:r w:rsidRPr="006075A1">
        <w:rPr>
          <w:highlight w:val="white"/>
        </w:rPr>
        <w:t xml:space="preserve">    }</w:t>
      </w:r>
    </w:p>
    <w:p w14:paraId="05BDE9D1" w14:textId="77777777" w:rsidR="005B1C6D" w:rsidRPr="006075A1" w:rsidRDefault="005B1C6D" w:rsidP="005B1C6D">
      <w:pPr>
        <w:pStyle w:val="Code"/>
        <w:rPr>
          <w:highlight w:val="white"/>
        </w:rPr>
      </w:pPr>
    </w:p>
    <w:p w14:paraId="61BF98DE" w14:textId="77777777" w:rsidR="005B1C6D" w:rsidRPr="006075A1" w:rsidRDefault="005B1C6D" w:rsidP="005B1C6D">
      <w:pPr>
        <w:pStyle w:val="Code"/>
        <w:rPr>
          <w:highlight w:val="white"/>
        </w:rPr>
      </w:pPr>
      <w:r w:rsidRPr="006075A1">
        <w:rPr>
          <w:highlight w:val="white"/>
        </w:rPr>
        <w:t xml:space="preserve">    private string TokenListToString(List&lt;Token&gt; tokenList) {</w:t>
      </w:r>
    </w:p>
    <w:p w14:paraId="0E58615B" w14:textId="77777777" w:rsidR="005B1C6D" w:rsidRPr="006075A1" w:rsidRDefault="005B1C6D" w:rsidP="005B1C6D">
      <w:pPr>
        <w:pStyle w:val="Code"/>
        <w:rPr>
          <w:highlight w:val="white"/>
        </w:rPr>
      </w:pPr>
      <w:r w:rsidRPr="006075A1">
        <w:rPr>
          <w:highlight w:val="white"/>
        </w:rPr>
        <w:t xml:space="preserve">      StringBuilder buffer = new StringBuilder();</w:t>
      </w:r>
    </w:p>
    <w:p w14:paraId="6F9B9854" w14:textId="77777777" w:rsidR="005B1C6D" w:rsidRPr="006075A1" w:rsidRDefault="005B1C6D" w:rsidP="005B1C6D">
      <w:pPr>
        <w:pStyle w:val="Code"/>
        <w:rPr>
          <w:highlight w:val="white"/>
        </w:rPr>
      </w:pPr>
      <w:r w:rsidRPr="006075A1">
        <w:rPr>
          <w:highlight w:val="white"/>
        </w:rPr>
        <w:t xml:space="preserve">    </w:t>
      </w:r>
    </w:p>
    <w:p w14:paraId="3F2FB82A" w14:textId="77777777" w:rsidR="005B1C6D" w:rsidRPr="006075A1" w:rsidRDefault="005B1C6D" w:rsidP="005B1C6D">
      <w:pPr>
        <w:pStyle w:val="Code"/>
        <w:rPr>
          <w:highlight w:val="white"/>
        </w:rPr>
      </w:pPr>
      <w:r w:rsidRPr="006075A1">
        <w:rPr>
          <w:highlight w:val="white"/>
        </w:rPr>
        <w:t xml:space="preserve">      foreach (Token token in tokenList) {</w:t>
      </w:r>
    </w:p>
    <w:p w14:paraId="24B90198" w14:textId="77777777" w:rsidR="005B1C6D" w:rsidRPr="006075A1" w:rsidRDefault="005B1C6D" w:rsidP="005B1C6D">
      <w:pPr>
        <w:pStyle w:val="Code"/>
        <w:rPr>
          <w:highlight w:val="white"/>
        </w:rPr>
      </w:pPr>
      <w:r w:rsidRPr="006075A1">
        <w:rPr>
          <w:highlight w:val="white"/>
        </w:rPr>
        <w:t xml:space="preserve">        buffer.Append(((buffer.Length &gt; 0) ? " " : "") + token.ToString());</w:t>
      </w:r>
    </w:p>
    <w:p w14:paraId="687EF1FE" w14:textId="77777777" w:rsidR="005B1C6D" w:rsidRPr="006075A1" w:rsidRDefault="005B1C6D" w:rsidP="005B1C6D">
      <w:pPr>
        <w:pStyle w:val="Code"/>
        <w:rPr>
          <w:highlight w:val="white"/>
        </w:rPr>
      </w:pPr>
      <w:r w:rsidRPr="006075A1">
        <w:rPr>
          <w:highlight w:val="white"/>
        </w:rPr>
        <w:t xml:space="preserve">      }</w:t>
      </w:r>
    </w:p>
    <w:p w14:paraId="69168BF1" w14:textId="77777777" w:rsidR="005B1C6D" w:rsidRPr="006075A1" w:rsidRDefault="005B1C6D" w:rsidP="005B1C6D">
      <w:pPr>
        <w:pStyle w:val="Code"/>
        <w:rPr>
          <w:highlight w:val="white"/>
        </w:rPr>
      </w:pPr>
      <w:r w:rsidRPr="006075A1">
        <w:rPr>
          <w:highlight w:val="white"/>
        </w:rPr>
        <w:t xml:space="preserve">    </w:t>
      </w:r>
    </w:p>
    <w:p w14:paraId="21038142" w14:textId="77777777" w:rsidR="005B1C6D" w:rsidRPr="006075A1" w:rsidRDefault="005B1C6D" w:rsidP="005B1C6D">
      <w:pPr>
        <w:pStyle w:val="Code"/>
        <w:rPr>
          <w:highlight w:val="white"/>
        </w:rPr>
      </w:pPr>
      <w:r w:rsidRPr="006075A1">
        <w:rPr>
          <w:highlight w:val="white"/>
        </w:rPr>
        <w:t xml:space="preserve">      return buffer.ToString();</w:t>
      </w:r>
    </w:p>
    <w:p w14:paraId="1E827940" w14:textId="77777777" w:rsidR="005B1C6D" w:rsidRPr="006075A1" w:rsidRDefault="005B1C6D" w:rsidP="005B1C6D">
      <w:pPr>
        <w:pStyle w:val="Code"/>
        <w:rPr>
          <w:highlight w:val="white"/>
        </w:rPr>
      </w:pPr>
      <w:r w:rsidRPr="006075A1">
        <w:rPr>
          <w:highlight w:val="white"/>
        </w:rPr>
        <w:t xml:space="preserve">    }</w:t>
      </w:r>
    </w:p>
    <w:p w14:paraId="0E724F8A" w14:textId="77777777" w:rsidR="005B1C6D" w:rsidRPr="006075A1" w:rsidRDefault="005B1C6D" w:rsidP="005B1C6D">
      <w:pPr>
        <w:pStyle w:val="Code"/>
        <w:rPr>
          <w:highlight w:val="white"/>
        </w:rPr>
      </w:pPr>
    </w:p>
    <w:p w14:paraId="526218F4" w14:textId="77777777" w:rsidR="005B1C6D" w:rsidRPr="006075A1" w:rsidRDefault="005B1C6D" w:rsidP="005B1C6D">
      <w:pPr>
        <w:pStyle w:val="Code"/>
        <w:rPr>
          <w:highlight w:val="white"/>
        </w:rPr>
      </w:pPr>
      <w:r w:rsidRPr="006075A1">
        <w:rPr>
          <w:highlight w:val="white"/>
        </w:rPr>
        <w:t xml:space="preserve">    private List&lt;Token&gt; CloneList(List&lt;Token&gt; tokenList) {</w:t>
      </w:r>
    </w:p>
    <w:p w14:paraId="18642ED8" w14:textId="77777777" w:rsidR="005B1C6D" w:rsidRPr="006075A1" w:rsidRDefault="005B1C6D" w:rsidP="005B1C6D">
      <w:pPr>
        <w:pStyle w:val="Code"/>
        <w:rPr>
          <w:highlight w:val="white"/>
        </w:rPr>
      </w:pPr>
      <w:r w:rsidRPr="006075A1">
        <w:rPr>
          <w:highlight w:val="white"/>
        </w:rPr>
        <w:t xml:space="preserve">      List&lt;Token&gt; resultList = new List&lt;Token&gt;();</w:t>
      </w:r>
    </w:p>
    <w:p w14:paraId="5665E504" w14:textId="77777777" w:rsidR="005B1C6D" w:rsidRPr="006075A1" w:rsidRDefault="005B1C6D" w:rsidP="005B1C6D">
      <w:pPr>
        <w:pStyle w:val="Code"/>
        <w:rPr>
          <w:highlight w:val="white"/>
        </w:rPr>
      </w:pPr>
      <w:r w:rsidRPr="006075A1">
        <w:rPr>
          <w:highlight w:val="white"/>
        </w:rPr>
        <w:t xml:space="preserve">    </w:t>
      </w:r>
    </w:p>
    <w:p w14:paraId="1E0FAE69" w14:textId="77777777" w:rsidR="005B1C6D" w:rsidRPr="006075A1" w:rsidRDefault="005B1C6D" w:rsidP="005B1C6D">
      <w:pPr>
        <w:pStyle w:val="Code"/>
        <w:rPr>
          <w:highlight w:val="white"/>
        </w:rPr>
      </w:pPr>
      <w:r w:rsidRPr="006075A1">
        <w:rPr>
          <w:highlight w:val="white"/>
        </w:rPr>
        <w:t xml:space="preserve">      foreach (Token token in tokenList) {</w:t>
      </w:r>
    </w:p>
    <w:p w14:paraId="5AA2B175" w14:textId="77777777" w:rsidR="005B1C6D" w:rsidRPr="006075A1" w:rsidRDefault="005B1C6D" w:rsidP="005B1C6D">
      <w:pPr>
        <w:pStyle w:val="Code"/>
        <w:rPr>
          <w:highlight w:val="white"/>
        </w:rPr>
      </w:pPr>
      <w:r w:rsidRPr="006075A1">
        <w:rPr>
          <w:highlight w:val="white"/>
        </w:rPr>
        <w:t xml:space="preserve">        resultList.Add((Token) token.Clone());</w:t>
      </w:r>
    </w:p>
    <w:p w14:paraId="2E7EC200" w14:textId="77777777" w:rsidR="005B1C6D" w:rsidRPr="006075A1" w:rsidRDefault="005B1C6D" w:rsidP="005B1C6D">
      <w:pPr>
        <w:pStyle w:val="Code"/>
        <w:rPr>
          <w:highlight w:val="white"/>
        </w:rPr>
      </w:pPr>
      <w:r w:rsidRPr="006075A1">
        <w:rPr>
          <w:highlight w:val="white"/>
        </w:rPr>
        <w:t xml:space="preserve">      }</w:t>
      </w:r>
    </w:p>
    <w:p w14:paraId="4FE55470" w14:textId="77777777" w:rsidR="005B1C6D" w:rsidRPr="006075A1" w:rsidRDefault="005B1C6D" w:rsidP="005B1C6D">
      <w:pPr>
        <w:pStyle w:val="Code"/>
        <w:rPr>
          <w:highlight w:val="white"/>
        </w:rPr>
      </w:pPr>
      <w:r w:rsidRPr="006075A1">
        <w:rPr>
          <w:highlight w:val="white"/>
        </w:rPr>
        <w:t xml:space="preserve">    </w:t>
      </w:r>
    </w:p>
    <w:p w14:paraId="2BE52FBF" w14:textId="77777777" w:rsidR="005B1C6D" w:rsidRPr="006075A1" w:rsidRDefault="005B1C6D" w:rsidP="005B1C6D">
      <w:pPr>
        <w:pStyle w:val="Code"/>
        <w:rPr>
          <w:highlight w:val="white"/>
        </w:rPr>
      </w:pPr>
      <w:r w:rsidRPr="006075A1">
        <w:rPr>
          <w:highlight w:val="white"/>
        </w:rPr>
        <w:t xml:space="preserve">      return resultList;</w:t>
      </w:r>
    </w:p>
    <w:p w14:paraId="12656AD0" w14:textId="77777777" w:rsidR="005B1C6D" w:rsidRPr="006075A1" w:rsidRDefault="005B1C6D" w:rsidP="005B1C6D">
      <w:pPr>
        <w:pStyle w:val="Code"/>
        <w:rPr>
          <w:highlight w:val="white"/>
        </w:rPr>
      </w:pPr>
      <w:r w:rsidRPr="006075A1">
        <w:rPr>
          <w:highlight w:val="white"/>
        </w:rPr>
        <w:t xml:space="preserve">    }</w:t>
      </w:r>
    </w:p>
    <w:p w14:paraId="57BF586C" w14:textId="77777777" w:rsidR="005B1C6D" w:rsidRPr="006075A1" w:rsidRDefault="005B1C6D" w:rsidP="005B1C6D">
      <w:pPr>
        <w:pStyle w:val="Code"/>
        <w:rPr>
          <w:highlight w:val="white"/>
        </w:rPr>
      </w:pPr>
      <w:r w:rsidRPr="006075A1">
        <w:rPr>
          <w:highlight w:val="white"/>
        </w:rPr>
        <w:t xml:space="preserve">  </w:t>
      </w:r>
    </w:p>
    <w:p w14:paraId="62AFFD2D" w14:textId="77777777" w:rsidR="005B1C6D" w:rsidRPr="006075A1" w:rsidRDefault="005B1C6D" w:rsidP="005B1C6D">
      <w:pPr>
        <w:pStyle w:val="Code"/>
        <w:rPr>
          <w:highlight w:val="white"/>
        </w:rPr>
      </w:pPr>
      <w:r w:rsidRPr="006075A1">
        <w:rPr>
          <w:highlight w:val="white"/>
        </w:rPr>
        <w:t xml:space="preserve">    public void TraverseLineList(List&lt;string&gt; lineList) {</w:t>
      </w:r>
    </w:p>
    <w:p w14:paraId="14908E4D" w14:textId="77777777" w:rsidR="005B1C6D" w:rsidRPr="006075A1" w:rsidRDefault="005B1C6D" w:rsidP="005B1C6D">
      <w:pPr>
        <w:pStyle w:val="Code"/>
        <w:rPr>
          <w:highlight w:val="white"/>
        </w:rPr>
      </w:pPr>
      <w:r w:rsidRPr="006075A1">
        <w:rPr>
          <w:highlight w:val="white"/>
        </w:rPr>
        <w:t xml:space="preserve">      foreach (string line in lineList) {</w:t>
      </w:r>
    </w:p>
    <w:p w14:paraId="08AFE97B" w14:textId="77777777" w:rsidR="005B1C6D" w:rsidRPr="006075A1" w:rsidRDefault="005B1C6D" w:rsidP="005B1C6D">
      <w:pPr>
        <w:pStyle w:val="Code"/>
        <w:rPr>
          <w:highlight w:val="white"/>
        </w:rPr>
      </w:pPr>
      <w:r w:rsidRPr="006075A1">
        <w:rPr>
          <w:highlight w:val="white"/>
        </w:rPr>
        <w:t xml:space="preserve">        List&lt;Token&gt; tokenList = Scan(line);</w:t>
      </w:r>
    </w:p>
    <w:p w14:paraId="5F9CCE6D" w14:textId="77777777" w:rsidR="005B1C6D" w:rsidRPr="006075A1" w:rsidRDefault="005B1C6D" w:rsidP="005B1C6D">
      <w:pPr>
        <w:pStyle w:val="Code"/>
        <w:rPr>
          <w:highlight w:val="white"/>
        </w:rPr>
      </w:pPr>
    </w:p>
    <w:p w14:paraId="1DA81506" w14:textId="77777777" w:rsidR="005B1C6D" w:rsidRPr="006075A1" w:rsidRDefault="005B1C6D" w:rsidP="005B1C6D">
      <w:pPr>
        <w:pStyle w:val="Code"/>
        <w:rPr>
          <w:highlight w:val="white"/>
        </w:rPr>
      </w:pPr>
      <w:r w:rsidRPr="006075A1">
        <w:rPr>
          <w:highlight w:val="white"/>
        </w:rPr>
        <w:t xml:space="preserve">        if (tokenList[0].Id == CCompiler_Pre.Tokens.SHARP) {</w:t>
      </w:r>
    </w:p>
    <w:p w14:paraId="543B5075" w14:textId="77777777" w:rsidR="005B1C6D" w:rsidRPr="006075A1" w:rsidRDefault="005B1C6D" w:rsidP="005B1C6D">
      <w:pPr>
        <w:pStyle w:val="Code"/>
        <w:rPr>
          <w:highlight w:val="white"/>
        </w:rPr>
      </w:pPr>
      <w:r w:rsidRPr="006075A1">
        <w:rPr>
          <w:highlight w:val="white"/>
        </w:rPr>
        <w:t xml:space="preserve">          Token secondToken = tokenList[1];</w:t>
      </w:r>
    </w:p>
    <w:p w14:paraId="028A8B13" w14:textId="77777777" w:rsidR="005B1C6D" w:rsidRPr="006075A1" w:rsidRDefault="005B1C6D" w:rsidP="005B1C6D">
      <w:pPr>
        <w:pStyle w:val="Code"/>
        <w:rPr>
          <w:highlight w:val="white"/>
        </w:rPr>
      </w:pPr>
    </w:p>
    <w:p w14:paraId="180600F7" w14:textId="77777777" w:rsidR="005B1C6D" w:rsidRPr="006075A1" w:rsidRDefault="005B1C6D" w:rsidP="005B1C6D">
      <w:pPr>
        <w:pStyle w:val="Code"/>
        <w:rPr>
          <w:highlight w:val="white"/>
        </w:rPr>
      </w:pPr>
      <w:r w:rsidRPr="006075A1">
        <w:rPr>
          <w:highlight w:val="white"/>
        </w:rPr>
        <w:t xml:space="preserve">          if (secondToken.Id == CCompiler_Pre.Tokens.NAME) {</w:t>
      </w:r>
    </w:p>
    <w:p w14:paraId="395FCBE4" w14:textId="77777777" w:rsidR="005B1C6D" w:rsidRPr="006075A1" w:rsidRDefault="005B1C6D" w:rsidP="005B1C6D">
      <w:pPr>
        <w:pStyle w:val="Code"/>
        <w:rPr>
          <w:highlight w:val="white"/>
        </w:rPr>
      </w:pPr>
      <w:r w:rsidRPr="006075A1">
        <w:rPr>
          <w:highlight w:val="white"/>
        </w:rPr>
        <w:t xml:space="preserve">            string secondTokenName = (string) secondToken.Value;</w:t>
      </w:r>
    </w:p>
    <w:p w14:paraId="2B1DB13D" w14:textId="77777777" w:rsidR="005B1C6D" w:rsidRPr="006075A1" w:rsidRDefault="005B1C6D" w:rsidP="005B1C6D">
      <w:pPr>
        <w:pStyle w:val="Code"/>
        <w:rPr>
          <w:highlight w:val="white"/>
        </w:rPr>
      </w:pPr>
    </w:p>
    <w:p w14:paraId="2D25289C" w14:textId="77777777" w:rsidR="005B1C6D" w:rsidRPr="006075A1" w:rsidRDefault="005B1C6D" w:rsidP="005B1C6D">
      <w:pPr>
        <w:pStyle w:val="Code"/>
        <w:rPr>
          <w:highlight w:val="white"/>
        </w:rPr>
      </w:pPr>
      <w:r w:rsidRPr="006075A1">
        <w:rPr>
          <w:highlight w:val="white"/>
        </w:rPr>
        <w:t xml:space="preserve">            if (secondTokenName.Equals("ifdef")) {</w:t>
      </w:r>
    </w:p>
    <w:p w14:paraId="0593AC09" w14:textId="77777777" w:rsidR="005B1C6D" w:rsidRPr="006075A1" w:rsidRDefault="005B1C6D" w:rsidP="005B1C6D">
      <w:pPr>
        <w:pStyle w:val="Code"/>
        <w:rPr>
          <w:highlight w:val="white"/>
        </w:rPr>
      </w:pPr>
      <w:r w:rsidRPr="006075A1">
        <w:rPr>
          <w:highlight w:val="white"/>
        </w:rPr>
        <w:t xml:space="preserve">              DoIfDefined(tokenList);</w:t>
      </w:r>
    </w:p>
    <w:p w14:paraId="0D3B9410" w14:textId="77777777" w:rsidR="005B1C6D" w:rsidRPr="006075A1" w:rsidRDefault="005B1C6D" w:rsidP="005B1C6D">
      <w:pPr>
        <w:pStyle w:val="Code"/>
        <w:rPr>
          <w:highlight w:val="white"/>
        </w:rPr>
      </w:pPr>
      <w:r w:rsidRPr="006075A1">
        <w:rPr>
          <w:highlight w:val="white"/>
        </w:rPr>
        <w:t xml:space="preserve">            }</w:t>
      </w:r>
    </w:p>
    <w:p w14:paraId="41ABE588" w14:textId="77777777" w:rsidR="005B1C6D" w:rsidRPr="006075A1" w:rsidRDefault="005B1C6D" w:rsidP="005B1C6D">
      <w:pPr>
        <w:pStyle w:val="Code"/>
        <w:rPr>
          <w:highlight w:val="white"/>
        </w:rPr>
      </w:pPr>
      <w:r w:rsidRPr="006075A1">
        <w:rPr>
          <w:highlight w:val="white"/>
        </w:rPr>
        <w:t xml:space="preserve">            else if (secondTokenName.Equals("ifndef")) {</w:t>
      </w:r>
    </w:p>
    <w:p w14:paraId="7A916353" w14:textId="77777777" w:rsidR="005B1C6D" w:rsidRPr="006075A1" w:rsidRDefault="005B1C6D" w:rsidP="005B1C6D">
      <w:pPr>
        <w:pStyle w:val="Code"/>
        <w:rPr>
          <w:highlight w:val="white"/>
        </w:rPr>
      </w:pPr>
      <w:r w:rsidRPr="006075A1">
        <w:rPr>
          <w:highlight w:val="white"/>
        </w:rPr>
        <w:t xml:space="preserve">              DoIfNotDefined(tokenList);</w:t>
      </w:r>
    </w:p>
    <w:p w14:paraId="369C6DF3" w14:textId="77777777" w:rsidR="005B1C6D" w:rsidRPr="006075A1" w:rsidRDefault="005B1C6D" w:rsidP="005B1C6D">
      <w:pPr>
        <w:pStyle w:val="Code"/>
        <w:rPr>
          <w:highlight w:val="white"/>
        </w:rPr>
      </w:pPr>
      <w:r w:rsidRPr="006075A1">
        <w:rPr>
          <w:highlight w:val="white"/>
        </w:rPr>
        <w:t xml:space="preserve">            }</w:t>
      </w:r>
    </w:p>
    <w:p w14:paraId="2A32D46D" w14:textId="77777777" w:rsidR="005B1C6D" w:rsidRPr="006075A1" w:rsidRDefault="005B1C6D" w:rsidP="005B1C6D">
      <w:pPr>
        <w:pStyle w:val="Code"/>
        <w:rPr>
          <w:highlight w:val="white"/>
        </w:rPr>
      </w:pPr>
      <w:r w:rsidRPr="006075A1">
        <w:rPr>
          <w:highlight w:val="white"/>
        </w:rPr>
        <w:t xml:space="preserve">            else if (secondTokenName.Equals("if")) {</w:t>
      </w:r>
    </w:p>
    <w:p w14:paraId="7B0C2892" w14:textId="77777777" w:rsidR="005B1C6D" w:rsidRPr="006075A1" w:rsidRDefault="005B1C6D" w:rsidP="005B1C6D">
      <w:pPr>
        <w:pStyle w:val="Code"/>
        <w:rPr>
          <w:highlight w:val="white"/>
        </w:rPr>
      </w:pPr>
      <w:r w:rsidRPr="006075A1">
        <w:rPr>
          <w:highlight w:val="white"/>
        </w:rPr>
        <w:t xml:space="preserve">              DoIf(tokenList);</w:t>
      </w:r>
    </w:p>
    <w:p w14:paraId="1C7D541D" w14:textId="77777777" w:rsidR="005B1C6D" w:rsidRPr="006075A1" w:rsidRDefault="005B1C6D" w:rsidP="005B1C6D">
      <w:pPr>
        <w:pStyle w:val="Code"/>
        <w:rPr>
          <w:highlight w:val="white"/>
        </w:rPr>
      </w:pPr>
      <w:r w:rsidRPr="006075A1">
        <w:rPr>
          <w:highlight w:val="white"/>
        </w:rPr>
        <w:t xml:space="preserve">            }</w:t>
      </w:r>
    </w:p>
    <w:p w14:paraId="0F10A5BE" w14:textId="77777777" w:rsidR="005B1C6D" w:rsidRPr="006075A1" w:rsidRDefault="005B1C6D" w:rsidP="005B1C6D">
      <w:pPr>
        <w:pStyle w:val="Code"/>
        <w:rPr>
          <w:highlight w:val="white"/>
        </w:rPr>
      </w:pPr>
      <w:r w:rsidRPr="006075A1">
        <w:rPr>
          <w:highlight w:val="white"/>
        </w:rPr>
        <w:t xml:space="preserve">            else if (secondTokenName.Equals("elif")) {</w:t>
      </w:r>
    </w:p>
    <w:p w14:paraId="0CB32F43" w14:textId="77777777" w:rsidR="005B1C6D" w:rsidRPr="006075A1" w:rsidRDefault="005B1C6D" w:rsidP="005B1C6D">
      <w:pPr>
        <w:pStyle w:val="Code"/>
        <w:rPr>
          <w:highlight w:val="white"/>
        </w:rPr>
      </w:pPr>
      <w:r w:rsidRPr="006075A1">
        <w:rPr>
          <w:highlight w:val="white"/>
        </w:rPr>
        <w:t xml:space="preserve">              DoElseIf(tokenList);</w:t>
      </w:r>
    </w:p>
    <w:p w14:paraId="5128CA85" w14:textId="77777777" w:rsidR="005B1C6D" w:rsidRPr="006075A1" w:rsidRDefault="005B1C6D" w:rsidP="005B1C6D">
      <w:pPr>
        <w:pStyle w:val="Code"/>
        <w:rPr>
          <w:highlight w:val="white"/>
        </w:rPr>
      </w:pPr>
      <w:r w:rsidRPr="006075A1">
        <w:rPr>
          <w:highlight w:val="white"/>
        </w:rPr>
        <w:t xml:space="preserve">            }</w:t>
      </w:r>
    </w:p>
    <w:p w14:paraId="24EE3E77" w14:textId="77777777" w:rsidR="005B1C6D" w:rsidRPr="006075A1" w:rsidRDefault="005B1C6D" w:rsidP="005B1C6D">
      <w:pPr>
        <w:pStyle w:val="Code"/>
        <w:rPr>
          <w:highlight w:val="white"/>
        </w:rPr>
      </w:pPr>
      <w:r w:rsidRPr="006075A1">
        <w:rPr>
          <w:highlight w:val="white"/>
        </w:rPr>
        <w:t xml:space="preserve">            else if (secondTokenName.Equals("else")) {</w:t>
      </w:r>
    </w:p>
    <w:p w14:paraId="62DF0F27" w14:textId="77777777" w:rsidR="005B1C6D" w:rsidRPr="006075A1" w:rsidRDefault="005B1C6D" w:rsidP="005B1C6D">
      <w:pPr>
        <w:pStyle w:val="Code"/>
        <w:rPr>
          <w:highlight w:val="white"/>
        </w:rPr>
      </w:pPr>
      <w:r w:rsidRPr="006075A1">
        <w:rPr>
          <w:highlight w:val="white"/>
        </w:rPr>
        <w:t xml:space="preserve">              DoElse(tokenList);</w:t>
      </w:r>
    </w:p>
    <w:p w14:paraId="225546A7" w14:textId="77777777" w:rsidR="005B1C6D" w:rsidRPr="006075A1" w:rsidRDefault="005B1C6D" w:rsidP="005B1C6D">
      <w:pPr>
        <w:pStyle w:val="Code"/>
        <w:rPr>
          <w:highlight w:val="white"/>
        </w:rPr>
      </w:pPr>
      <w:r w:rsidRPr="006075A1">
        <w:rPr>
          <w:highlight w:val="white"/>
        </w:rPr>
        <w:t xml:space="preserve">            }</w:t>
      </w:r>
    </w:p>
    <w:p w14:paraId="3C843555" w14:textId="77777777" w:rsidR="005B1C6D" w:rsidRPr="006075A1" w:rsidRDefault="005B1C6D" w:rsidP="005B1C6D">
      <w:pPr>
        <w:pStyle w:val="Code"/>
        <w:rPr>
          <w:highlight w:val="white"/>
        </w:rPr>
      </w:pPr>
      <w:r w:rsidRPr="006075A1">
        <w:rPr>
          <w:highlight w:val="white"/>
        </w:rPr>
        <w:t xml:space="preserve">            else if (secondTokenName.Equals("endif")) {</w:t>
      </w:r>
    </w:p>
    <w:p w14:paraId="36FECE5A" w14:textId="77777777" w:rsidR="005B1C6D" w:rsidRPr="006075A1" w:rsidRDefault="005B1C6D" w:rsidP="005B1C6D">
      <w:pPr>
        <w:pStyle w:val="Code"/>
        <w:rPr>
          <w:highlight w:val="white"/>
        </w:rPr>
      </w:pPr>
      <w:r w:rsidRPr="006075A1">
        <w:rPr>
          <w:highlight w:val="white"/>
        </w:rPr>
        <w:t xml:space="preserve">              DoEndIf(tokenList);</w:t>
      </w:r>
    </w:p>
    <w:p w14:paraId="683F2FAE" w14:textId="77777777" w:rsidR="005B1C6D" w:rsidRPr="006075A1" w:rsidRDefault="005B1C6D" w:rsidP="005B1C6D">
      <w:pPr>
        <w:pStyle w:val="Code"/>
        <w:rPr>
          <w:highlight w:val="white"/>
        </w:rPr>
      </w:pPr>
      <w:r w:rsidRPr="006075A1">
        <w:rPr>
          <w:highlight w:val="white"/>
        </w:rPr>
        <w:t xml:space="preserve">            }</w:t>
      </w:r>
    </w:p>
    <w:p w14:paraId="5B151002" w14:textId="77777777" w:rsidR="005B1C6D" w:rsidRPr="006075A1" w:rsidRDefault="005B1C6D" w:rsidP="005B1C6D">
      <w:pPr>
        <w:pStyle w:val="Code"/>
        <w:rPr>
          <w:highlight w:val="white"/>
        </w:rPr>
      </w:pPr>
      <w:r w:rsidRPr="006075A1">
        <w:rPr>
          <w:highlight w:val="white"/>
        </w:rPr>
        <w:t xml:space="preserve">            else if (IsVisible()) {</w:t>
      </w:r>
    </w:p>
    <w:p w14:paraId="521408D9" w14:textId="77777777" w:rsidR="005B1C6D" w:rsidRPr="006075A1" w:rsidRDefault="005B1C6D" w:rsidP="005B1C6D">
      <w:pPr>
        <w:pStyle w:val="Code"/>
        <w:rPr>
          <w:highlight w:val="white"/>
        </w:rPr>
      </w:pPr>
      <w:r w:rsidRPr="006075A1">
        <w:rPr>
          <w:highlight w:val="white"/>
        </w:rPr>
        <w:t xml:space="preserve">              if (secondTokenName.Equals("include")) {</w:t>
      </w:r>
    </w:p>
    <w:p w14:paraId="65A44ACA" w14:textId="77777777" w:rsidR="005B1C6D" w:rsidRPr="006075A1" w:rsidRDefault="005B1C6D" w:rsidP="005B1C6D">
      <w:pPr>
        <w:pStyle w:val="Code"/>
        <w:rPr>
          <w:highlight w:val="white"/>
        </w:rPr>
      </w:pPr>
      <w:r w:rsidRPr="006075A1">
        <w:rPr>
          <w:highlight w:val="white"/>
        </w:rPr>
        <w:t xml:space="preserve">                DoInclude(tokenList);</w:t>
      </w:r>
    </w:p>
    <w:p w14:paraId="6AD61F0A" w14:textId="77777777" w:rsidR="005B1C6D" w:rsidRPr="006075A1" w:rsidRDefault="005B1C6D" w:rsidP="005B1C6D">
      <w:pPr>
        <w:pStyle w:val="Code"/>
        <w:rPr>
          <w:highlight w:val="white"/>
        </w:rPr>
      </w:pPr>
      <w:r w:rsidRPr="006075A1">
        <w:rPr>
          <w:highlight w:val="white"/>
        </w:rPr>
        <w:t xml:space="preserve">              }</w:t>
      </w:r>
    </w:p>
    <w:p w14:paraId="3371C5E9" w14:textId="77777777" w:rsidR="005B1C6D" w:rsidRPr="006075A1" w:rsidRDefault="005B1C6D" w:rsidP="005B1C6D">
      <w:pPr>
        <w:pStyle w:val="Code"/>
        <w:rPr>
          <w:highlight w:val="white"/>
        </w:rPr>
      </w:pPr>
      <w:r w:rsidRPr="006075A1">
        <w:rPr>
          <w:highlight w:val="white"/>
        </w:rPr>
        <w:t xml:space="preserve">              else if (secondTokenName.Equals("define")) {</w:t>
      </w:r>
    </w:p>
    <w:p w14:paraId="2EC2381D" w14:textId="77777777" w:rsidR="005B1C6D" w:rsidRPr="006075A1" w:rsidRDefault="005B1C6D" w:rsidP="005B1C6D">
      <w:pPr>
        <w:pStyle w:val="Code"/>
        <w:rPr>
          <w:highlight w:val="white"/>
        </w:rPr>
      </w:pPr>
      <w:r w:rsidRPr="006075A1">
        <w:rPr>
          <w:highlight w:val="white"/>
        </w:rPr>
        <w:t xml:space="preserve">                DoDefine(tokenList);</w:t>
      </w:r>
    </w:p>
    <w:p w14:paraId="6BEF7A69" w14:textId="77777777" w:rsidR="005B1C6D" w:rsidRPr="006075A1" w:rsidRDefault="005B1C6D" w:rsidP="005B1C6D">
      <w:pPr>
        <w:pStyle w:val="Code"/>
        <w:rPr>
          <w:highlight w:val="white"/>
        </w:rPr>
      </w:pPr>
      <w:r w:rsidRPr="006075A1">
        <w:rPr>
          <w:highlight w:val="white"/>
        </w:rPr>
        <w:t xml:space="preserve">              }</w:t>
      </w:r>
    </w:p>
    <w:p w14:paraId="5D381218" w14:textId="77777777" w:rsidR="005B1C6D" w:rsidRPr="006075A1" w:rsidRDefault="005B1C6D" w:rsidP="005B1C6D">
      <w:pPr>
        <w:pStyle w:val="Code"/>
        <w:rPr>
          <w:highlight w:val="white"/>
        </w:rPr>
      </w:pPr>
      <w:r w:rsidRPr="006075A1">
        <w:rPr>
          <w:highlight w:val="white"/>
        </w:rPr>
        <w:t xml:space="preserve">              else if (secondTokenName.Equals("undef")) {</w:t>
      </w:r>
    </w:p>
    <w:p w14:paraId="4B1AF79D" w14:textId="77777777" w:rsidR="005B1C6D" w:rsidRPr="006075A1" w:rsidRDefault="005B1C6D" w:rsidP="005B1C6D">
      <w:pPr>
        <w:pStyle w:val="Code"/>
        <w:rPr>
          <w:highlight w:val="white"/>
        </w:rPr>
      </w:pPr>
      <w:r w:rsidRPr="006075A1">
        <w:rPr>
          <w:highlight w:val="white"/>
        </w:rPr>
        <w:t xml:space="preserve">                DoUndef(tokenList);</w:t>
      </w:r>
    </w:p>
    <w:p w14:paraId="649A1428" w14:textId="77777777" w:rsidR="005B1C6D" w:rsidRPr="006075A1" w:rsidRDefault="005B1C6D" w:rsidP="005B1C6D">
      <w:pPr>
        <w:pStyle w:val="Code"/>
        <w:rPr>
          <w:highlight w:val="white"/>
        </w:rPr>
      </w:pPr>
      <w:r w:rsidRPr="006075A1">
        <w:rPr>
          <w:highlight w:val="white"/>
        </w:rPr>
        <w:t xml:space="preserve">              }</w:t>
      </w:r>
    </w:p>
    <w:p w14:paraId="06041F5F" w14:textId="77777777" w:rsidR="005B1C6D" w:rsidRPr="006075A1" w:rsidRDefault="005B1C6D" w:rsidP="005B1C6D">
      <w:pPr>
        <w:pStyle w:val="Code"/>
        <w:rPr>
          <w:highlight w:val="white"/>
        </w:rPr>
      </w:pPr>
      <w:r w:rsidRPr="006075A1">
        <w:rPr>
          <w:highlight w:val="white"/>
        </w:rPr>
        <w:t xml:space="preserve">              else if (secondTokenName.Equals("line")) {</w:t>
      </w:r>
    </w:p>
    <w:p w14:paraId="67343502" w14:textId="77777777" w:rsidR="005B1C6D" w:rsidRPr="006075A1" w:rsidRDefault="005B1C6D" w:rsidP="005B1C6D">
      <w:pPr>
        <w:pStyle w:val="Code"/>
        <w:rPr>
          <w:highlight w:val="white"/>
        </w:rPr>
      </w:pPr>
      <w:r w:rsidRPr="006075A1">
        <w:rPr>
          <w:highlight w:val="white"/>
        </w:rPr>
        <w:t xml:space="preserve">                DoLine(tokenList);</w:t>
      </w:r>
    </w:p>
    <w:p w14:paraId="58E28217" w14:textId="77777777" w:rsidR="005B1C6D" w:rsidRPr="006075A1" w:rsidRDefault="005B1C6D" w:rsidP="005B1C6D">
      <w:pPr>
        <w:pStyle w:val="Code"/>
        <w:rPr>
          <w:highlight w:val="white"/>
        </w:rPr>
      </w:pPr>
      <w:r w:rsidRPr="006075A1">
        <w:rPr>
          <w:highlight w:val="white"/>
        </w:rPr>
        <w:t xml:space="preserve">              }</w:t>
      </w:r>
    </w:p>
    <w:p w14:paraId="04A58992" w14:textId="77777777" w:rsidR="005B1C6D" w:rsidRPr="006075A1" w:rsidRDefault="005B1C6D" w:rsidP="005B1C6D">
      <w:pPr>
        <w:pStyle w:val="Code"/>
        <w:rPr>
          <w:highlight w:val="white"/>
        </w:rPr>
      </w:pPr>
      <w:r w:rsidRPr="006075A1">
        <w:rPr>
          <w:highlight w:val="white"/>
        </w:rPr>
        <w:t xml:space="preserve">              else if (secondTokenName.Equals("error")) {</w:t>
      </w:r>
    </w:p>
    <w:p w14:paraId="5D9B5804" w14:textId="77777777" w:rsidR="005B1C6D" w:rsidRDefault="005B1C6D" w:rsidP="005B1C6D">
      <w:pPr>
        <w:pStyle w:val="Code"/>
        <w:rPr>
          <w:highlight w:val="white"/>
        </w:rPr>
      </w:pPr>
      <w:r w:rsidRPr="006075A1">
        <w:rPr>
          <w:highlight w:val="white"/>
        </w:rPr>
        <w:t xml:space="preserve">                Assert.Error(TokenListToString</w:t>
      </w:r>
    </w:p>
    <w:p w14:paraId="2B8C7137" w14:textId="77777777" w:rsidR="005B1C6D" w:rsidRPr="006075A1" w:rsidRDefault="005B1C6D" w:rsidP="005B1C6D">
      <w:pPr>
        <w:pStyle w:val="Code"/>
        <w:rPr>
          <w:highlight w:val="white"/>
        </w:rPr>
      </w:pPr>
      <w:r>
        <w:rPr>
          <w:highlight w:val="white"/>
        </w:rPr>
        <w:t xml:space="preserve">                             </w:t>
      </w:r>
      <w:r w:rsidRPr="006075A1">
        <w:rPr>
          <w:highlight w:val="white"/>
        </w:rPr>
        <w:t>(tokenList.GetRange(1, tokenList.Count - 1)));</w:t>
      </w:r>
    </w:p>
    <w:p w14:paraId="45E003B3" w14:textId="77777777" w:rsidR="005B1C6D" w:rsidRPr="006075A1" w:rsidRDefault="005B1C6D" w:rsidP="005B1C6D">
      <w:pPr>
        <w:pStyle w:val="Code"/>
        <w:rPr>
          <w:highlight w:val="white"/>
        </w:rPr>
      </w:pPr>
      <w:r w:rsidRPr="006075A1">
        <w:rPr>
          <w:highlight w:val="white"/>
        </w:rPr>
        <w:t xml:space="preserve">              }</w:t>
      </w:r>
    </w:p>
    <w:p w14:paraId="3DFAD720" w14:textId="77777777" w:rsidR="005B1C6D" w:rsidRPr="006075A1" w:rsidRDefault="005B1C6D" w:rsidP="005B1C6D">
      <w:pPr>
        <w:pStyle w:val="Code"/>
        <w:rPr>
          <w:highlight w:val="white"/>
        </w:rPr>
      </w:pPr>
      <w:r w:rsidRPr="006075A1">
        <w:rPr>
          <w:highlight w:val="white"/>
        </w:rPr>
        <w:t xml:space="preserve">            }</w:t>
      </w:r>
    </w:p>
    <w:p w14:paraId="5B1BAC15" w14:textId="77777777" w:rsidR="005B1C6D" w:rsidRPr="006075A1" w:rsidRDefault="005B1C6D" w:rsidP="005B1C6D">
      <w:pPr>
        <w:pStyle w:val="Code"/>
        <w:rPr>
          <w:highlight w:val="white"/>
        </w:rPr>
      </w:pPr>
      <w:r w:rsidRPr="006075A1">
        <w:rPr>
          <w:highlight w:val="white"/>
        </w:rPr>
        <w:t xml:space="preserve">          }</w:t>
      </w:r>
    </w:p>
    <w:p w14:paraId="4FA58A14" w14:textId="77777777" w:rsidR="005B1C6D" w:rsidRPr="006075A1" w:rsidRDefault="005B1C6D" w:rsidP="005B1C6D">
      <w:pPr>
        <w:pStyle w:val="Code"/>
        <w:rPr>
          <w:highlight w:val="white"/>
        </w:rPr>
      </w:pPr>
    </w:p>
    <w:p w14:paraId="1CAF030D" w14:textId="77777777" w:rsidR="005B1C6D" w:rsidRPr="006075A1" w:rsidRDefault="005B1C6D" w:rsidP="005B1C6D">
      <w:pPr>
        <w:pStyle w:val="Code"/>
        <w:rPr>
          <w:highlight w:val="white"/>
        </w:rPr>
      </w:pPr>
      <w:r w:rsidRPr="006075A1">
        <w:rPr>
          <w:highlight w:val="white"/>
        </w:rPr>
        <w:t xml:space="preserve">          AddNewlinesToBuffer(tokenList);</w:t>
      </w:r>
    </w:p>
    <w:p w14:paraId="0114BEC7" w14:textId="77777777" w:rsidR="005B1C6D" w:rsidRPr="006075A1" w:rsidRDefault="005B1C6D" w:rsidP="005B1C6D">
      <w:pPr>
        <w:pStyle w:val="Code"/>
        <w:rPr>
          <w:highlight w:val="white"/>
        </w:rPr>
      </w:pPr>
      <w:r w:rsidRPr="006075A1">
        <w:rPr>
          <w:highlight w:val="white"/>
        </w:rPr>
        <w:t xml:space="preserve">        }</w:t>
      </w:r>
    </w:p>
    <w:p w14:paraId="13E77C7D" w14:textId="77777777" w:rsidR="005B1C6D" w:rsidRPr="006075A1" w:rsidRDefault="005B1C6D" w:rsidP="005B1C6D">
      <w:pPr>
        <w:pStyle w:val="Code"/>
        <w:rPr>
          <w:highlight w:val="white"/>
        </w:rPr>
      </w:pPr>
      <w:r w:rsidRPr="006075A1">
        <w:rPr>
          <w:highlight w:val="white"/>
        </w:rPr>
        <w:t xml:space="preserve">        else {</w:t>
      </w:r>
    </w:p>
    <w:p w14:paraId="329F709F" w14:textId="77777777" w:rsidR="005B1C6D" w:rsidRPr="006075A1" w:rsidRDefault="005B1C6D" w:rsidP="005B1C6D">
      <w:pPr>
        <w:pStyle w:val="Code"/>
        <w:rPr>
          <w:highlight w:val="white"/>
        </w:rPr>
      </w:pPr>
      <w:r w:rsidRPr="006075A1">
        <w:rPr>
          <w:highlight w:val="white"/>
        </w:rPr>
        <w:t xml:space="preserve">          if (IsVisible()) {</w:t>
      </w:r>
    </w:p>
    <w:p w14:paraId="29B0655C" w14:textId="77777777" w:rsidR="005B1C6D" w:rsidRPr="006075A1" w:rsidRDefault="005B1C6D" w:rsidP="005B1C6D">
      <w:pPr>
        <w:pStyle w:val="Code"/>
        <w:rPr>
          <w:highlight w:val="white"/>
        </w:rPr>
      </w:pPr>
      <w:r w:rsidRPr="006075A1">
        <w:rPr>
          <w:highlight w:val="white"/>
        </w:rPr>
        <w:t xml:space="preserve">            SearchForMacros(tokenList, new Stack&lt;string&gt;());</w:t>
      </w:r>
    </w:p>
    <w:p w14:paraId="6F2D313B" w14:textId="77777777" w:rsidR="005B1C6D" w:rsidRPr="006075A1" w:rsidRDefault="005B1C6D" w:rsidP="005B1C6D">
      <w:pPr>
        <w:pStyle w:val="Code"/>
        <w:rPr>
          <w:highlight w:val="white"/>
        </w:rPr>
      </w:pPr>
      <w:r w:rsidRPr="006075A1">
        <w:rPr>
          <w:highlight w:val="white"/>
        </w:rPr>
        <w:t xml:space="preserve">            ConcatTokens(tokenList);</w:t>
      </w:r>
    </w:p>
    <w:p w14:paraId="33C68C79" w14:textId="77777777" w:rsidR="005B1C6D" w:rsidRPr="006075A1" w:rsidRDefault="005B1C6D" w:rsidP="005B1C6D">
      <w:pPr>
        <w:pStyle w:val="Code"/>
        <w:rPr>
          <w:highlight w:val="white"/>
        </w:rPr>
      </w:pPr>
      <w:r w:rsidRPr="006075A1">
        <w:rPr>
          <w:highlight w:val="white"/>
        </w:rPr>
        <w:t xml:space="preserve">            MergeStrings(tokenList);</w:t>
      </w:r>
    </w:p>
    <w:p w14:paraId="6307CCB4" w14:textId="77777777" w:rsidR="005B1C6D" w:rsidRPr="006075A1" w:rsidRDefault="005B1C6D" w:rsidP="005B1C6D">
      <w:pPr>
        <w:pStyle w:val="Code"/>
        <w:rPr>
          <w:highlight w:val="white"/>
        </w:rPr>
      </w:pPr>
      <w:r w:rsidRPr="006075A1">
        <w:rPr>
          <w:highlight w:val="white"/>
        </w:rPr>
        <w:t xml:space="preserve">            AddTokenListToBuffer(tokenList);</w:t>
      </w:r>
    </w:p>
    <w:p w14:paraId="3D4511EC" w14:textId="77777777" w:rsidR="005B1C6D" w:rsidRPr="006075A1" w:rsidRDefault="005B1C6D" w:rsidP="005B1C6D">
      <w:pPr>
        <w:pStyle w:val="Code"/>
        <w:rPr>
          <w:highlight w:val="white"/>
        </w:rPr>
      </w:pPr>
      <w:r w:rsidRPr="006075A1">
        <w:rPr>
          <w:highlight w:val="white"/>
        </w:rPr>
        <w:t xml:space="preserve">          }</w:t>
      </w:r>
    </w:p>
    <w:p w14:paraId="1DCD603B" w14:textId="77777777" w:rsidR="005B1C6D" w:rsidRPr="006075A1" w:rsidRDefault="005B1C6D" w:rsidP="005B1C6D">
      <w:pPr>
        <w:pStyle w:val="Code"/>
        <w:rPr>
          <w:highlight w:val="white"/>
        </w:rPr>
      </w:pPr>
      <w:r w:rsidRPr="006075A1">
        <w:rPr>
          <w:highlight w:val="white"/>
        </w:rPr>
        <w:t xml:space="preserve">          else {</w:t>
      </w:r>
    </w:p>
    <w:p w14:paraId="6AF17493" w14:textId="77777777" w:rsidR="005B1C6D" w:rsidRPr="006075A1" w:rsidRDefault="005B1C6D" w:rsidP="005B1C6D">
      <w:pPr>
        <w:pStyle w:val="Code"/>
        <w:rPr>
          <w:highlight w:val="white"/>
        </w:rPr>
      </w:pPr>
      <w:r w:rsidRPr="006075A1">
        <w:rPr>
          <w:highlight w:val="white"/>
        </w:rPr>
        <w:t xml:space="preserve">            AddNewlinesToBuffer(tokenList);</w:t>
      </w:r>
    </w:p>
    <w:p w14:paraId="4C120DA2" w14:textId="77777777" w:rsidR="005B1C6D" w:rsidRPr="006075A1" w:rsidRDefault="005B1C6D" w:rsidP="005B1C6D">
      <w:pPr>
        <w:pStyle w:val="Code"/>
        <w:rPr>
          <w:highlight w:val="white"/>
        </w:rPr>
      </w:pPr>
      <w:r w:rsidRPr="006075A1">
        <w:rPr>
          <w:highlight w:val="white"/>
        </w:rPr>
        <w:t xml:space="preserve">          }</w:t>
      </w:r>
    </w:p>
    <w:p w14:paraId="6BA1DEC9" w14:textId="77777777" w:rsidR="005B1C6D" w:rsidRPr="006075A1" w:rsidRDefault="005B1C6D" w:rsidP="005B1C6D">
      <w:pPr>
        <w:pStyle w:val="Code"/>
        <w:rPr>
          <w:highlight w:val="white"/>
        </w:rPr>
      </w:pPr>
      <w:r w:rsidRPr="006075A1">
        <w:rPr>
          <w:highlight w:val="white"/>
        </w:rPr>
        <w:t xml:space="preserve">        }</w:t>
      </w:r>
    </w:p>
    <w:p w14:paraId="3BECA42E" w14:textId="77777777" w:rsidR="005B1C6D" w:rsidRPr="006075A1" w:rsidRDefault="005B1C6D" w:rsidP="005B1C6D">
      <w:pPr>
        <w:pStyle w:val="Code"/>
        <w:rPr>
          <w:highlight w:val="white"/>
        </w:rPr>
      </w:pPr>
      <w:r w:rsidRPr="006075A1">
        <w:rPr>
          <w:highlight w:val="white"/>
        </w:rPr>
        <w:t xml:space="preserve">      }</w:t>
      </w:r>
    </w:p>
    <w:p w14:paraId="00634691" w14:textId="77777777" w:rsidR="005B1C6D" w:rsidRPr="006075A1" w:rsidRDefault="005B1C6D" w:rsidP="005B1C6D">
      <w:pPr>
        <w:pStyle w:val="Code"/>
        <w:rPr>
          <w:highlight w:val="white"/>
        </w:rPr>
      </w:pPr>
      <w:r w:rsidRPr="006075A1">
        <w:rPr>
          <w:highlight w:val="white"/>
        </w:rPr>
        <w:t xml:space="preserve">    }</w:t>
      </w:r>
    </w:p>
    <w:p w14:paraId="7B96D195" w14:textId="77777777" w:rsidR="005B1C6D" w:rsidRDefault="005B1C6D" w:rsidP="005B1C6D">
      <w:pPr>
        <w:pStyle w:val="Code"/>
        <w:rPr>
          <w:highlight w:val="white"/>
        </w:rPr>
      </w:pPr>
    </w:p>
    <w:p w14:paraId="63F34813" w14:textId="77777777" w:rsidR="005B1C6D" w:rsidRPr="00296821" w:rsidRDefault="005B1C6D" w:rsidP="005B1C6D">
      <w:pPr>
        <w:pStyle w:val="Code"/>
        <w:rPr>
          <w:highlight w:val="white"/>
        </w:rPr>
      </w:pPr>
      <w:r w:rsidRPr="00296821">
        <w:rPr>
          <w:highlight w:val="white"/>
        </w:rPr>
        <w:t xml:space="preserve">    private void AddTokenListToBuffer(List&lt;Token&gt; tokenList) {</w:t>
      </w:r>
    </w:p>
    <w:p w14:paraId="0720EE60" w14:textId="77777777" w:rsidR="005B1C6D" w:rsidRPr="00296821" w:rsidRDefault="005B1C6D" w:rsidP="005B1C6D">
      <w:pPr>
        <w:pStyle w:val="Code"/>
        <w:rPr>
          <w:highlight w:val="white"/>
        </w:rPr>
      </w:pPr>
      <w:r w:rsidRPr="00296821">
        <w:rPr>
          <w:highlight w:val="white"/>
        </w:rPr>
        <w:t xml:space="preserve">      foreach (Token token in tokenList) {</w:t>
      </w:r>
    </w:p>
    <w:p w14:paraId="15659AD1" w14:textId="77777777" w:rsidR="005B1C6D" w:rsidRPr="00296821" w:rsidRDefault="005B1C6D" w:rsidP="005B1C6D">
      <w:pPr>
        <w:pStyle w:val="Code"/>
        <w:rPr>
          <w:highlight w:val="white"/>
        </w:rPr>
      </w:pPr>
      <w:r w:rsidRPr="00296821">
        <w:rPr>
          <w:highlight w:val="white"/>
        </w:rPr>
        <w:t xml:space="preserve">        m_outputBuffer.Append(token.ToNewlineString() + token.ToString());</w:t>
      </w:r>
    </w:p>
    <w:p w14:paraId="75F0F167" w14:textId="77777777" w:rsidR="005B1C6D" w:rsidRPr="00296821" w:rsidRDefault="005B1C6D" w:rsidP="005B1C6D">
      <w:pPr>
        <w:pStyle w:val="Code"/>
        <w:rPr>
          <w:highlight w:val="white"/>
        </w:rPr>
      </w:pPr>
      <w:r w:rsidRPr="00296821">
        <w:rPr>
          <w:highlight w:val="white"/>
        </w:rPr>
        <w:t xml:space="preserve">      }</w:t>
      </w:r>
    </w:p>
    <w:p w14:paraId="376A0670" w14:textId="77777777" w:rsidR="005B1C6D" w:rsidRPr="00296821" w:rsidRDefault="005B1C6D" w:rsidP="005B1C6D">
      <w:pPr>
        <w:pStyle w:val="Code"/>
        <w:rPr>
          <w:highlight w:val="white"/>
        </w:rPr>
      </w:pPr>
      <w:r w:rsidRPr="00296821">
        <w:rPr>
          <w:highlight w:val="white"/>
        </w:rPr>
        <w:t xml:space="preserve">    }</w:t>
      </w:r>
    </w:p>
    <w:p w14:paraId="7985C0A3" w14:textId="77777777" w:rsidR="005B1C6D" w:rsidRPr="00296821" w:rsidRDefault="005B1C6D" w:rsidP="005B1C6D">
      <w:pPr>
        <w:pStyle w:val="Code"/>
        <w:rPr>
          <w:highlight w:val="white"/>
        </w:rPr>
      </w:pPr>
      <w:r w:rsidRPr="00296821">
        <w:rPr>
          <w:highlight w:val="white"/>
        </w:rPr>
        <w:t xml:space="preserve">  </w:t>
      </w:r>
    </w:p>
    <w:p w14:paraId="1B3C3822" w14:textId="77777777" w:rsidR="005B1C6D" w:rsidRPr="00296821" w:rsidRDefault="005B1C6D" w:rsidP="005B1C6D">
      <w:pPr>
        <w:pStyle w:val="Code"/>
        <w:rPr>
          <w:highlight w:val="white"/>
        </w:rPr>
      </w:pPr>
      <w:r w:rsidRPr="00296821">
        <w:rPr>
          <w:highlight w:val="white"/>
        </w:rPr>
        <w:t xml:space="preserve">    private void AddNewlinesToBuffer(List&lt;Token&gt; tokenList) {</w:t>
      </w:r>
    </w:p>
    <w:p w14:paraId="70424132" w14:textId="77777777" w:rsidR="005B1C6D" w:rsidRPr="00296821" w:rsidRDefault="005B1C6D" w:rsidP="005B1C6D">
      <w:pPr>
        <w:pStyle w:val="Code"/>
        <w:rPr>
          <w:highlight w:val="white"/>
        </w:rPr>
      </w:pPr>
      <w:r w:rsidRPr="00296821">
        <w:rPr>
          <w:highlight w:val="white"/>
        </w:rPr>
        <w:t xml:space="preserve">      foreach (Token token in tokenList) {</w:t>
      </w:r>
    </w:p>
    <w:p w14:paraId="38CC1AFE" w14:textId="77777777" w:rsidR="005B1C6D" w:rsidRPr="00296821" w:rsidRDefault="005B1C6D" w:rsidP="005B1C6D">
      <w:pPr>
        <w:pStyle w:val="Code"/>
        <w:rPr>
          <w:highlight w:val="white"/>
        </w:rPr>
      </w:pPr>
      <w:r w:rsidRPr="00296821">
        <w:rPr>
          <w:highlight w:val="white"/>
        </w:rPr>
        <w:t xml:space="preserve">        m_outputBuffer.Append(token.ToNewlineString());</w:t>
      </w:r>
    </w:p>
    <w:p w14:paraId="0934579F" w14:textId="77777777" w:rsidR="005B1C6D" w:rsidRPr="00296821" w:rsidRDefault="005B1C6D" w:rsidP="005B1C6D">
      <w:pPr>
        <w:pStyle w:val="Code"/>
        <w:rPr>
          <w:highlight w:val="white"/>
        </w:rPr>
      </w:pPr>
      <w:r w:rsidRPr="00296821">
        <w:rPr>
          <w:highlight w:val="white"/>
        </w:rPr>
        <w:t xml:space="preserve">        CCompiler_Main.Scanner.Line += token.GetNewlineCount();</w:t>
      </w:r>
    </w:p>
    <w:p w14:paraId="38121DF8" w14:textId="77777777" w:rsidR="005B1C6D" w:rsidRPr="00296821" w:rsidRDefault="005B1C6D" w:rsidP="005B1C6D">
      <w:pPr>
        <w:pStyle w:val="Code"/>
        <w:rPr>
          <w:highlight w:val="white"/>
        </w:rPr>
      </w:pPr>
      <w:r w:rsidRPr="00296821">
        <w:rPr>
          <w:highlight w:val="white"/>
        </w:rPr>
        <w:t xml:space="preserve">      }</w:t>
      </w:r>
    </w:p>
    <w:p w14:paraId="2A147735" w14:textId="77777777" w:rsidR="005B1C6D" w:rsidRPr="00296821" w:rsidRDefault="005B1C6D" w:rsidP="005B1C6D">
      <w:pPr>
        <w:pStyle w:val="Code"/>
        <w:rPr>
          <w:highlight w:val="white"/>
        </w:rPr>
      </w:pPr>
      <w:r w:rsidRPr="00296821">
        <w:rPr>
          <w:highlight w:val="white"/>
        </w:rPr>
        <w:t xml:space="preserve">    }  </w:t>
      </w:r>
    </w:p>
    <w:p w14:paraId="6E2DE400" w14:textId="77777777" w:rsidR="005B1C6D" w:rsidRPr="00EC76D5" w:rsidRDefault="005B1C6D" w:rsidP="005B1C6D">
      <w:r w:rsidRPr="00EC76D5">
        <w:t xml:space="preserve">The </w:t>
      </w:r>
      <w:r w:rsidRPr="00EC76D5">
        <w:rPr>
          <w:rStyle w:val="CodeInText"/>
        </w:rPr>
        <w:t>isVisible</w:t>
      </w:r>
      <w:r w:rsidRPr="00EC76D5">
        <w:t xml:space="preserve"> method checks whether we are in a visible part of the source code; that is, a part that has not been earlier omitted by a #</w:t>
      </w:r>
      <w:r w:rsidRPr="00EC76D5">
        <w:rPr>
          <w:rStyle w:val="CodeInText"/>
        </w:rPr>
        <w:t>if</w:t>
      </w:r>
      <w:r w:rsidRPr="00EC76D5">
        <w:t>, #</w:t>
      </w:r>
      <w:r w:rsidRPr="00EC76D5">
        <w:rPr>
          <w:rStyle w:val="CodeInText"/>
        </w:rPr>
        <w:t>ifdef</w:t>
      </w:r>
      <w:r w:rsidRPr="00EC76D5">
        <w:t>, #</w:t>
      </w:r>
      <w:r w:rsidRPr="00EC76D5">
        <w:rPr>
          <w:rStyle w:val="CodeInText"/>
        </w:rPr>
        <w:t>ifndef</w:t>
      </w:r>
      <w:r w:rsidRPr="00EC76D5">
        <w:t>, #</w:t>
      </w:r>
      <w:r w:rsidRPr="00EC76D5">
        <w:rPr>
          <w:rStyle w:val="CodeInText"/>
        </w:rPr>
        <w:t>elif</w:t>
      </w:r>
      <w:r w:rsidRPr="00EC76D5">
        <w:t>, or #</w:t>
      </w:r>
      <w:r w:rsidRPr="00EC76D5">
        <w:rPr>
          <w:rStyle w:val="CodeInText"/>
        </w:rPr>
        <w:t>else</w:t>
      </w:r>
      <w:r w:rsidRPr="00EC76D5">
        <w:t xml:space="preserve"> preprocessor directive. We use the </w:t>
      </w:r>
      <w:r w:rsidRPr="00EC76D5">
        <w:rPr>
          <w:rStyle w:val="CodeInText"/>
        </w:rPr>
        <w:t>Main.IfStack</w:t>
      </w:r>
      <w:r w:rsidRPr="00EC76D5">
        <w:t xml:space="preserve"> stack since conditional programming can be nested. If the source code is not visible at any nesting level (that is, anywhere in the stack), the area is not visible and we return false.</w:t>
      </w:r>
    </w:p>
    <w:p w14:paraId="7190B33B" w14:textId="77777777" w:rsidR="005B1C6D" w:rsidRPr="00CB32E7" w:rsidRDefault="005B1C6D" w:rsidP="005B1C6D">
      <w:pPr>
        <w:pStyle w:val="Code"/>
        <w:rPr>
          <w:highlight w:val="white"/>
        </w:rPr>
      </w:pPr>
      <w:r w:rsidRPr="00CB32E7">
        <w:rPr>
          <w:highlight w:val="white"/>
        </w:rPr>
        <w:t xml:space="preserve">    private bool IsVisible() {</w:t>
      </w:r>
    </w:p>
    <w:p w14:paraId="5738D98A" w14:textId="77777777" w:rsidR="005B1C6D" w:rsidRPr="00CB32E7" w:rsidRDefault="005B1C6D" w:rsidP="005B1C6D">
      <w:pPr>
        <w:pStyle w:val="Code"/>
        <w:rPr>
          <w:highlight w:val="white"/>
        </w:rPr>
      </w:pPr>
      <w:r w:rsidRPr="00CB32E7">
        <w:rPr>
          <w:highlight w:val="white"/>
        </w:rPr>
        <w:t xml:space="preserve">      foreach (Triple&lt;bool,bool,bool&gt; triple in Preprocessor.IfStack) {</w:t>
      </w:r>
    </w:p>
    <w:p w14:paraId="3AFE6DC2" w14:textId="77777777" w:rsidR="005B1C6D" w:rsidRPr="00CB32E7" w:rsidRDefault="005B1C6D" w:rsidP="005B1C6D">
      <w:pPr>
        <w:pStyle w:val="Code"/>
        <w:rPr>
          <w:highlight w:val="white"/>
        </w:rPr>
      </w:pPr>
      <w:r w:rsidRPr="00CB32E7">
        <w:rPr>
          <w:highlight w:val="white"/>
        </w:rPr>
        <w:t xml:space="preserve">        bool currentStatus = triple.Second;</w:t>
      </w:r>
    </w:p>
    <w:p w14:paraId="4DC57129" w14:textId="77777777" w:rsidR="005B1C6D" w:rsidRPr="00CB32E7" w:rsidRDefault="005B1C6D" w:rsidP="005B1C6D">
      <w:pPr>
        <w:pStyle w:val="Code"/>
        <w:rPr>
          <w:highlight w:val="white"/>
        </w:rPr>
      </w:pPr>
      <w:r w:rsidRPr="00CB32E7">
        <w:rPr>
          <w:highlight w:val="white"/>
        </w:rPr>
        <w:t xml:space="preserve">      </w:t>
      </w:r>
    </w:p>
    <w:p w14:paraId="2A9308E3" w14:textId="77777777" w:rsidR="005B1C6D" w:rsidRPr="00CB32E7" w:rsidRDefault="005B1C6D" w:rsidP="005B1C6D">
      <w:pPr>
        <w:pStyle w:val="Code"/>
        <w:rPr>
          <w:highlight w:val="white"/>
        </w:rPr>
      </w:pPr>
      <w:r w:rsidRPr="00CB32E7">
        <w:rPr>
          <w:highlight w:val="white"/>
        </w:rPr>
        <w:t xml:space="preserve">        if (!currentStatus) {</w:t>
      </w:r>
    </w:p>
    <w:p w14:paraId="65C8C1E2" w14:textId="77777777" w:rsidR="005B1C6D" w:rsidRPr="00CB32E7" w:rsidRDefault="005B1C6D" w:rsidP="005B1C6D">
      <w:pPr>
        <w:pStyle w:val="Code"/>
        <w:rPr>
          <w:highlight w:val="white"/>
        </w:rPr>
      </w:pPr>
      <w:r w:rsidRPr="00CB32E7">
        <w:rPr>
          <w:highlight w:val="white"/>
        </w:rPr>
        <w:t xml:space="preserve">          return false;</w:t>
      </w:r>
    </w:p>
    <w:p w14:paraId="61C2D7A3" w14:textId="77777777" w:rsidR="005B1C6D" w:rsidRPr="00CB32E7" w:rsidRDefault="005B1C6D" w:rsidP="005B1C6D">
      <w:pPr>
        <w:pStyle w:val="Code"/>
        <w:rPr>
          <w:highlight w:val="white"/>
        </w:rPr>
      </w:pPr>
      <w:r w:rsidRPr="00CB32E7">
        <w:rPr>
          <w:highlight w:val="white"/>
        </w:rPr>
        <w:t xml:space="preserve">        }</w:t>
      </w:r>
    </w:p>
    <w:p w14:paraId="0AD76E92" w14:textId="77777777" w:rsidR="005B1C6D" w:rsidRPr="00CB32E7" w:rsidRDefault="005B1C6D" w:rsidP="005B1C6D">
      <w:pPr>
        <w:pStyle w:val="Code"/>
        <w:rPr>
          <w:highlight w:val="white"/>
        </w:rPr>
      </w:pPr>
      <w:r w:rsidRPr="00CB32E7">
        <w:rPr>
          <w:highlight w:val="white"/>
        </w:rPr>
        <w:t xml:space="preserve">      }</w:t>
      </w:r>
    </w:p>
    <w:p w14:paraId="05B98F2A" w14:textId="77777777" w:rsidR="005B1C6D" w:rsidRPr="00CB32E7" w:rsidRDefault="005B1C6D" w:rsidP="005B1C6D">
      <w:pPr>
        <w:pStyle w:val="Code"/>
        <w:rPr>
          <w:highlight w:val="white"/>
        </w:rPr>
      </w:pPr>
      <w:r w:rsidRPr="00CB32E7">
        <w:rPr>
          <w:highlight w:val="white"/>
        </w:rPr>
        <w:t xml:space="preserve">      </w:t>
      </w:r>
    </w:p>
    <w:p w14:paraId="3AB5F39B" w14:textId="77777777" w:rsidR="005B1C6D" w:rsidRPr="00CB32E7" w:rsidRDefault="005B1C6D" w:rsidP="005B1C6D">
      <w:pPr>
        <w:pStyle w:val="Code"/>
        <w:rPr>
          <w:highlight w:val="white"/>
        </w:rPr>
      </w:pPr>
      <w:r w:rsidRPr="00CB32E7">
        <w:rPr>
          <w:highlight w:val="white"/>
        </w:rPr>
        <w:t xml:space="preserve">      return true;</w:t>
      </w:r>
    </w:p>
    <w:p w14:paraId="714F67BC" w14:textId="77777777" w:rsidR="005B1C6D" w:rsidRPr="00CB32E7" w:rsidRDefault="005B1C6D" w:rsidP="005B1C6D">
      <w:pPr>
        <w:pStyle w:val="Code"/>
        <w:rPr>
          <w:highlight w:val="white"/>
        </w:rPr>
      </w:pPr>
      <w:r w:rsidRPr="00CB32E7">
        <w:rPr>
          <w:highlight w:val="white"/>
        </w:rPr>
        <w:t xml:space="preserve">    }</w:t>
      </w:r>
    </w:p>
    <w:p w14:paraId="0E4B7CC1" w14:textId="77777777" w:rsidR="005B1C6D" w:rsidRPr="00EC76D5" w:rsidRDefault="005B1C6D" w:rsidP="005B1C6D">
      <w:r w:rsidRPr="00EC76D5">
        <w:t xml:space="preserve">The </w:t>
      </w:r>
      <w:r w:rsidRPr="00EC76D5">
        <w:rPr>
          <w:rStyle w:val="CodeInText0"/>
        </w:rPr>
        <w:t>trimLeft</w:t>
      </w:r>
      <w:r w:rsidRPr="00EC76D5">
        <w:t xml:space="preserve"> and </w:t>
      </w:r>
      <w:r w:rsidRPr="00EC76D5">
        <w:rPr>
          <w:rStyle w:val="CodeInText0"/>
        </w:rPr>
        <w:t>trimRight</w:t>
      </w:r>
      <w:r w:rsidRPr="00EC76D5">
        <w:t xml:space="preserve"> methods simple removes all white-spaces to the left or right of the string.</w:t>
      </w:r>
    </w:p>
    <w:p w14:paraId="00FDA97F" w14:textId="77777777" w:rsidR="005B1C6D" w:rsidRPr="00CB32E7" w:rsidRDefault="005B1C6D" w:rsidP="005B1C6D">
      <w:r w:rsidRPr="00EC76D5">
        <w:t xml:space="preserve">The </w:t>
      </w:r>
      <w:r w:rsidRPr="00EC76D5">
        <w:rPr>
          <w:rStyle w:val="CodeInText0"/>
        </w:rPr>
        <w:t>countChar</w:t>
      </w:r>
      <w:r w:rsidRPr="00EC76D5">
        <w:t xml:space="preserve"> method simple counts the number of occurrences of the character.</w:t>
      </w:r>
    </w:p>
    <w:p w14:paraId="1E5C1527" w14:textId="77777777" w:rsidR="005B1C6D" w:rsidRPr="00EC76D5" w:rsidRDefault="005B1C6D" w:rsidP="005B1C6D">
      <w:pPr>
        <w:pStyle w:val="Rubrik3"/>
      </w:pPr>
      <w:bookmarkStart w:id="557" w:name="_Toc49764314"/>
      <w:r w:rsidRPr="00EC76D5">
        <w:t>Lines</w:t>
      </w:r>
      <w:bookmarkEnd w:id="557"/>
    </w:p>
    <w:p w14:paraId="4DA42C7F" w14:textId="77777777" w:rsidR="005B1C6D" w:rsidRPr="00EC76D5" w:rsidRDefault="005B1C6D" w:rsidP="005B1C6D">
      <w:r w:rsidRPr="00EC76D5">
        <w:t xml:space="preserve">The </w:t>
      </w:r>
      <w:r w:rsidRPr="00EC76D5">
        <w:rPr>
          <w:rStyle w:val="CodeInText0"/>
        </w:rPr>
        <w:t>doLine</w:t>
      </w:r>
      <w:r w:rsidRPr="00EC76D5">
        <w:t xml:space="preserve"> method handles the </w:t>
      </w:r>
      <w:r w:rsidRPr="00EC76D5">
        <w:rPr>
          <w:rStyle w:val="CodeInText0"/>
        </w:rPr>
        <w:t>#line</w:t>
      </w:r>
      <w:r w:rsidRPr="00EC76D5">
        <w:t xml:space="preserve"> directive by setting the </w:t>
      </w:r>
      <w:r w:rsidRPr="00EC76D5">
        <w:rPr>
          <w:rStyle w:val="CodeInText0"/>
        </w:rPr>
        <w:t>Main</w:t>
      </w:r>
      <w:r w:rsidRPr="00EC76D5">
        <w:t>.</w:t>
      </w:r>
      <w:r w:rsidRPr="00EC76D5">
        <w:rPr>
          <w:rStyle w:val="CodeInText0"/>
        </w:rPr>
        <w:t>Path</w:t>
      </w:r>
      <w:r w:rsidRPr="00EC76D5">
        <w:t xml:space="preserve"> and </w:t>
      </w:r>
      <w:r w:rsidRPr="00EC76D5">
        <w:rPr>
          <w:rStyle w:val="CodeInText0"/>
        </w:rPr>
        <w:t>Main</w:t>
      </w:r>
      <w:r w:rsidRPr="00EC76D5">
        <w:t>.</w:t>
      </w:r>
      <w:r w:rsidRPr="00EC76D5">
        <w:rPr>
          <w:rStyle w:val="CodeInText0"/>
        </w:rPr>
        <w:t>Line</w:t>
      </w:r>
      <w:r w:rsidRPr="00EC76D5">
        <w:t xml:space="preserve"> fields and returns a text with the path and line that starts and ends with dollar signs (‘$’).</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665057D8" w14:textId="77777777" w:rsidTr="0092795B">
        <w:tc>
          <w:tcPr>
            <w:tcW w:w="3116" w:type="dxa"/>
          </w:tcPr>
          <w:p w14:paraId="2E4BD360" w14:textId="77777777" w:rsidR="005B1C6D" w:rsidRPr="00EC76D5" w:rsidRDefault="005B1C6D" w:rsidP="0092795B">
            <w:pPr>
              <w:pStyle w:val="Code"/>
            </w:pPr>
            <w:r w:rsidRPr="00EC76D5">
              <w:t>#line 100 C:\Temp\Test.c</w:t>
            </w:r>
          </w:p>
        </w:tc>
        <w:tc>
          <w:tcPr>
            <w:tcW w:w="3117" w:type="dxa"/>
          </w:tcPr>
          <w:p w14:paraId="2DF8D3C1" w14:textId="77777777" w:rsidR="005B1C6D" w:rsidRPr="00EC76D5" w:rsidRDefault="005B1C6D" w:rsidP="0092795B">
            <w:pPr>
              <w:pStyle w:val="Code"/>
            </w:pPr>
          </w:p>
        </w:tc>
        <w:tc>
          <w:tcPr>
            <w:tcW w:w="3117" w:type="dxa"/>
          </w:tcPr>
          <w:p w14:paraId="3DE070B3" w14:textId="77777777" w:rsidR="005B1C6D" w:rsidRPr="00EC76D5" w:rsidRDefault="005B1C6D" w:rsidP="0092795B">
            <w:pPr>
              <w:pStyle w:val="Code"/>
            </w:pPr>
          </w:p>
        </w:tc>
      </w:tr>
      <w:tr w:rsidR="005B1C6D" w:rsidRPr="00EC76D5" w14:paraId="1BF51438" w14:textId="77777777" w:rsidTr="0092795B">
        <w:tc>
          <w:tcPr>
            <w:tcW w:w="3116" w:type="dxa"/>
          </w:tcPr>
          <w:p w14:paraId="3346EAFC" w14:textId="77777777" w:rsidR="005B1C6D" w:rsidRPr="00EC76D5" w:rsidRDefault="005B1C6D" w:rsidP="0092795B">
            <w:pPr>
              <w:pStyle w:val="Code"/>
            </w:pPr>
            <w:r w:rsidRPr="00EC76D5">
              <w:t>$C:\Temp\Test.c,100$</w:t>
            </w:r>
          </w:p>
        </w:tc>
        <w:tc>
          <w:tcPr>
            <w:tcW w:w="3117" w:type="dxa"/>
          </w:tcPr>
          <w:p w14:paraId="42B1A681" w14:textId="77777777" w:rsidR="005B1C6D" w:rsidRPr="00EC76D5" w:rsidRDefault="005B1C6D" w:rsidP="0092795B">
            <w:pPr>
              <w:pStyle w:val="Code"/>
            </w:pPr>
          </w:p>
        </w:tc>
        <w:tc>
          <w:tcPr>
            <w:tcW w:w="3117" w:type="dxa"/>
          </w:tcPr>
          <w:p w14:paraId="344D7E5A" w14:textId="77777777" w:rsidR="005B1C6D" w:rsidRPr="00EC76D5" w:rsidRDefault="005B1C6D" w:rsidP="0092795B">
            <w:pPr>
              <w:pStyle w:val="Code"/>
            </w:pPr>
          </w:p>
        </w:tc>
      </w:tr>
    </w:tbl>
    <w:p w14:paraId="241573CC" w14:textId="77777777" w:rsidR="005B1C6D" w:rsidRDefault="005B1C6D" w:rsidP="005B1C6D">
      <w:pPr>
        <w:pStyle w:val="Code"/>
        <w:rPr>
          <w:highlight w:val="white"/>
        </w:rPr>
      </w:pPr>
    </w:p>
    <w:p w14:paraId="66082F93" w14:textId="77777777" w:rsidR="005B1C6D" w:rsidRPr="0023527B" w:rsidRDefault="005B1C6D" w:rsidP="005B1C6D">
      <w:pPr>
        <w:pStyle w:val="Code"/>
        <w:rPr>
          <w:highlight w:val="white"/>
        </w:rPr>
      </w:pPr>
      <w:r w:rsidRPr="0023527B">
        <w:rPr>
          <w:highlight w:val="white"/>
        </w:rPr>
        <w:t xml:space="preserve">    private void DoLine(List&lt;Token&gt; tokenList) {</w:t>
      </w:r>
    </w:p>
    <w:p w14:paraId="63160BC4" w14:textId="77777777" w:rsidR="005B1C6D" w:rsidRPr="0023527B" w:rsidRDefault="005B1C6D" w:rsidP="005B1C6D">
      <w:pPr>
        <w:pStyle w:val="Code"/>
        <w:rPr>
          <w:highlight w:val="white"/>
        </w:rPr>
      </w:pPr>
      <w:r w:rsidRPr="0023527B">
        <w:rPr>
          <w:highlight w:val="white"/>
        </w:rPr>
        <w:t xml:space="preserve">      int listSize = tokenList.Count;</w:t>
      </w:r>
    </w:p>
    <w:p w14:paraId="5FCE5796" w14:textId="77777777" w:rsidR="005B1C6D" w:rsidRPr="0023527B" w:rsidRDefault="005B1C6D" w:rsidP="005B1C6D">
      <w:pPr>
        <w:pStyle w:val="Code"/>
        <w:rPr>
          <w:highlight w:val="white"/>
        </w:rPr>
      </w:pPr>
      <w:r w:rsidRPr="0023527B">
        <w:rPr>
          <w:highlight w:val="white"/>
        </w:rPr>
        <w:t xml:space="preserve">    </w:t>
      </w:r>
    </w:p>
    <w:p w14:paraId="0A02F93A" w14:textId="77777777" w:rsidR="005B1C6D" w:rsidRPr="0023527B" w:rsidRDefault="005B1C6D" w:rsidP="005B1C6D">
      <w:pPr>
        <w:pStyle w:val="Code"/>
        <w:rPr>
          <w:highlight w:val="white"/>
        </w:rPr>
      </w:pPr>
      <w:r w:rsidRPr="0023527B">
        <w:rPr>
          <w:highlight w:val="white"/>
        </w:rPr>
        <w:t xml:space="preserve">      if ((listSize == 4) || (listSize == 5)) {</w:t>
      </w:r>
    </w:p>
    <w:p w14:paraId="2F1FD07B" w14:textId="77777777" w:rsidR="005B1C6D" w:rsidRPr="0023527B" w:rsidRDefault="005B1C6D" w:rsidP="005B1C6D">
      <w:pPr>
        <w:pStyle w:val="Code"/>
        <w:rPr>
          <w:highlight w:val="white"/>
        </w:rPr>
      </w:pPr>
      <w:r w:rsidRPr="0023527B">
        <w:rPr>
          <w:highlight w:val="white"/>
        </w:rPr>
        <w:t xml:space="preserve">        string lineText = (string) tokenList[2].Value;</w:t>
      </w:r>
    </w:p>
    <w:p w14:paraId="728DD12D" w14:textId="77777777" w:rsidR="005B1C6D" w:rsidRDefault="005B1C6D" w:rsidP="005B1C6D">
      <w:pPr>
        <w:pStyle w:val="Code"/>
        <w:rPr>
          <w:highlight w:val="white"/>
        </w:rPr>
      </w:pPr>
      <w:r w:rsidRPr="0023527B">
        <w:rPr>
          <w:highlight w:val="white"/>
        </w:rPr>
        <w:t xml:space="preserve">        Assert.Error(int.TryParse(lineText, out CCompiler_Main.Scanner.Line),</w:t>
      </w:r>
    </w:p>
    <w:p w14:paraId="459EAB07" w14:textId="77777777" w:rsidR="005B1C6D" w:rsidRPr="0023527B" w:rsidRDefault="005B1C6D" w:rsidP="005B1C6D">
      <w:pPr>
        <w:pStyle w:val="Code"/>
        <w:rPr>
          <w:highlight w:val="white"/>
        </w:rPr>
      </w:pPr>
      <w:r>
        <w:rPr>
          <w:highlight w:val="white"/>
        </w:rPr>
        <w:t xml:space="preserve">                                 </w:t>
      </w:r>
      <w:r w:rsidRPr="0023527B">
        <w:rPr>
          <w:highlight w:val="white"/>
        </w:rPr>
        <w:t xml:space="preserve"> lineText, Message.Invalid_line_number);</w:t>
      </w:r>
    </w:p>
    <w:p w14:paraId="7313F2CC" w14:textId="77777777" w:rsidR="005B1C6D" w:rsidRPr="0023527B" w:rsidRDefault="005B1C6D" w:rsidP="005B1C6D">
      <w:pPr>
        <w:pStyle w:val="Code"/>
        <w:rPr>
          <w:highlight w:val="white"/>
        </w:rPr>
      </w:pPr>
    </w:p>
    <w:p w14:paraId="5F567258" w14:textId="77777777" w:rsidR="005B1C6D" w:rsidRPr="0023527B" w:rsidRDefault="005B1C6D" w:rsidP="005B1C6D">
      <w:pPr>
        <w:pStyle w:val="Code"/>
        <w:rPr>
          <w:highlight w:val="white"/>
        </w:rPr>
      </w:pPr>
      <w:r w:rsidRPr="0023527B">
        <w:rPr>
          <w:highlight w:val="white"/>
        </w:rPr>
        <w:t xml:space="preserve">        if (listSize == 5) {</w:t>
      </w:r>
    </w:p>
    <w:p w14:paraId="126D8C16" w14:textId="77777777" w:rsidR="005B1C6D" w:rsidRDefault="005B1C6D" w:rsidP="005B1C6D">
      <w:pPr>
        <w:pStyle w:val="Code"/>
        <w:rPr>
          <w:highlight w:val="white"/>
        </w:rPr>
      </w:pPr>
      <w:r w:rsidRPr="0023527B">
        <w:rPr>
          <w:highlight w:val="white"/>
        </w:rPr>
        <w:t xml:space="preserve">          CCompiler_Main.Scanner.Path =</w:t>
      </w:r>
    </w:p>
    <w:p w14:paraId="0FA3F3F9" w14:textId="77777777" w:rsidR="005B1C6D" w:rsidRPr="0023527B" w:rsidRDefault="005B1C6D" w:rsidP="005B1C6D">
      <w:pPr>
        <w:pStyle w:val="Code"/>
        <w:rPr>
          <w:highlight w:val="white"/>
        </w:rPr>
      </w:pPr>
      <w:r>
        <w:rPr>
          <w:highlight w:val="white"/>
        </w:rPr>
        <w:t xml:space="preserve">           </w:t>
      </w:r>
      <w:r w:rsidRPr="0023527B">
        <w:rPr>
          <w:highlight w:val="white"/>
        </w:rPr>
        <w:t xml:space="preserve"> new FileInfo((string) tokenList[3].Value);</w:t>
      </w:r>
    </w:p>
    <w:p w14:paraId="1FD351FA" w14:textId="77777777" w:rsidR="005B1C6D" w:rsidRPr="0023527B" w:rsidRDefault="005B1C6D" w:rsidP="005B1C6D">
      <w:pPr>
        <w:pStyle w:val="Code"/>
        <w:rPr>
          <w:highlight w:val="white"/>
        </w:rPr>
      </w:pPr>
      <w:r w:rsidRPr="0023527B">
        <w:rPr>
          <w:highlight w:val="white"/>
        </w:rPr>
        <w:t xml:space="preserve">        }</w:t>
      </w:r>
    </w:p>
    <w:p w14:paraId="08FCB858" w14:textId="77777777" w:rsidR="005B1C6D" w:rsidRPr="0023527B" w:rsidRDefault="005B1C6D" w:rsidP="005B1C6D">
      <w:pPr>
        <w:pStyle w:val="Code"/>
        <w:rPr>
          <w:highlight w:val="white"/>
        </w:rPr>
      </w:pPr>
      <w:r w:rsidRPr="0023527B">
        <w:rPr>
          <w:highlight w:val="white"/>
        </w:rPr>
        <w:t xml:space="preserve">      }</w:t>
      </w:r>
    </w:p>
    <w:p w14:paraId="6238B73F" w14:textId="77777777" w:rsidR="005B1C6D" w:rsidRPr="0023527B" w:rsidRDefault="005B1C6D" w:rsidP="005B1C6D">
      <w:pPr>
        <w:pStyle w:val="Code"/>
        <w:rPr>
          <w:highlight w:val="white"/>
        </w:rPr>
      </w:pPr>
      <w:r w:rsidRPr="0023527B">
        <w:rPr>
          <w:highlight w:val="white"/>
        </w:rPr>
        <w:t xml:space="preserve">      else {</w:t>
      </w:r>
    </w:p>
    <w:p w14:paraId="34DADD54" w14:textId="77777777" w:rsidR="005B1C6D" w:rsidRPr="0023527B" w:rsidRDefault="005B1C6D" w:rsidP="005B1C6D">
      <w:pPr>
        <w:pStyle w:val="Code"/>
        <w:rPr>
          <w:highlight w:val="white"/>
        </w:rPr>
      </w:pPr>
      <w:r w:rsidRPr="0023527B">
        <w:rPr>
          <w:highlight w:val="white"/>
        </w:rPr>
        <w:t xml:space="preserve">        Assert.Error(listSize == 3, TokenListToString(tokenList),</w:t>
      </w:r>
    </w:p>
    <w:p w14:paraId="4B69B981" w14:textId="77777777" w:rsidR="005B1C6D" w:rsidRPr="0023527B" w:rsidRDefault="005B1C6D" w:rsidP="005B1C6D">
      <w:pPr>
        <w:pStyle w:val="Code"/>
        <w:rPr>
          <w:highlight w:val="white"/>
        </w:rPr>
      </w:pPr>
      <w:r w:rsidRPr="0023527B">
        <w:rPr>
          <w:highlight w:val="white"/>
        </w:rPr>
        <w:t xml:space="preserve">                     Message.Invalid_preprocessor_directive);</w:t>
      </w:r>
    </w:p>
    <w:p w14:paraId="31FE6979" w14:textId="77777777" w:rsidR="005B1C6D" w:rsidRPr="0023527B" w:rsidRDefault="005B1C6D" w:rsidP="005B1C6D">
      <w:pPr>
        <w:pStyle w:val="Code"/>
        <w:rPr>
          <w:highlight w:val="white"/>
        </w:rPr>
      </w:pPr>
      <w:r w:rsidRPr="0023527B">
        <w:rPr>
          <w:highlight w:val="white"/>
        </w:rPr>
        <w:t xml:space="preserve">      }</w:t>
      </w:r>
    </w:p>
    <w:p w14:paraId="0821181C" w14:textId="77777777" w:rsidR="005B1C6D" w:rsidRPr="0023527B" w:rsidRDefault="005B1C6D" w:rsidP="005B1C6D">
      <w:pPr>
        <w:pStyle w:val="Code"/>
        <w:rPr>
          <w:highlight w:val="white"/>
        </w:rPr>
      </w:pPr>
    </w:p>
    <w:p w14:paraId="78A692C8"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959EDB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7A01E82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36337250" w14:textId="77777777" w:rsidR="005B1C6D" w:rsidRPr="0023527B" w:rsidRDefault="005B1C6D" w:rsidP="005B1C6D">
      <w:pPr>
        <w:pStyle w:val="Code"/>
        <w:rPr>
          <w:highlight w:val="white"/>
        </w:rPr>
      </w:pPr>
      <w:r w:rsidRPr="0023527B">
        <w:rPr>
          <w:highlight w:val="white"/>
        </w:rPr>
        <w:t xml:space="preserve">    }</w:t>
      </w:r>
    </w:p>
    <w:p w14:paraId="6EB53A9B" w14:textId="77777777" w:rsidR="005B1C6D" w:rsidRPr="00EC76D5" w:rsidRDefault="005B1C6D" w:rsidP="005B1C6D">
      <w:pPr>
        <w:pStyle w:val="Rubrik3"/>
      </w:pPr>
      <w:bookmarkStart w:id="558" w:name="_Toc49764315"/>
      <w:r w:rsidRPr="00EC76D5">
        <w:t>Includes</w:t>
      </w:r>
      <w:bookmarkEnd w:id="558"/>
    </w:p>
    <w:p w14:paraId="39963A74" w14:textId="77777777" w:rsidR="005B1C6D" w:rsidRPr="00EC76D5" w:rsidRDefault="005B1C6D" w:rsidP="005B1C6D">
      <w:r w:rsidRPr="00EC76D5">
        <w:t xml:space="preserve">There are two kinds of include files: system files (‘&lt;’ and ‘&gt;’) and internal files (‘\”’). The systems files are included from the path given by </w:t>
      </w:r>
      <w:r w:rsidRPr="00EC76D5">
        <w:rPr>
          <w:rStyle w:val="CodeInText"/>
        </w:rPr>
        <w:t>Main.IncludePath</w:t>
      </w:r>
      <w:r w:rsidRPr="00EC76D5">
        <w:t>, and the internal files are included locally.</w:t>
      </w:r>
    </w:p>
    <w:p w14:paraId="534D4E94" w14:textId="77777777" w:rsidR="005B1C6D" w:rsidRPr="00EC76D5" w:rsidRDefault="005B1C6D" w:rsidP="005B1C6D">
      <w:r w:rsidRPr="00EC76D5">
        <w:t xml:space="preserve">The </w:t>
      </w:r>
      <w:r w:rsidRPr="00EC76D5">
        <w:rPr>
          <w:rStyle w:val="CodeInText"/>
        </w:rPr>
        <w:t>Main.IncludeSet</w:t>
      </w:r>
      <w:r w:rsidRPr="00EC76D5">
        <w:t xml:space="preserve"> set is used to track the included file so that the source file include the files shall be recompiled if it or any of its included files has been changed after the object file. The </w:t>
      </w:r>
      <w:r w:rsidRPr="00EC76D5">
        <w:rPr>
          <w:rStyle w:val="CodeInText"/>
        </w:rPr>
        <w:t>Main.IncludeStack</w:t>
      </w:r>
      <w:r w:rsidRPr="00EC76D5">
        <w:t xml:space="preserve"> is used to make sure that there is no circular inclusion.</w:t>
      </w:r>
    </w:p>
    <w:p w14:paraId="57CC66D2" w14:textId="77777777" w:rsidR="005B1C6D" w:rsidRPr="00EC76D5" w:rsidRDefault="005B1C6D" w:rsidP="005B1C6D">
      <w:r w:rsidRPr="00EC76D5">
        <w:t xml:space="preserve">The </w:t>
      </w:r>
      <w:r w:rsidRPr="00EC76D5">
        <w:rPr>
          <w:rStyle w:val="CodeInText"/>
        </w:rPr>
        <w:t>Main.Path</w:t>
      </w:r>
      <w:r w:rsidRPr="00EC76D5">
        <w:t xml:space="preserve"> and </w:t>
      </w:r>
      <w:r w:rsidRPr="00EC76D5">
        <w:rPr>
          <w:rStyle w:val="CodeInText"/>
        </w:rPr>
        <w:t>Main.Line</w:t>
      </w:r>
      <w:r w:rsidRPr="00EC76D5">
        <w:t xml:space="preserve"> fields are temporary replaced by the path and line of the included file. After the include line has been read, the original path and line is added to the included source code, in the dollar sign format (for example: “$C:\Temp\Test.c,100$”). The method returns the source code of the included file, which will replace the original include line. </w:t>
      </w:r>
    </w:p>
    <w:p w14:paraId="57916512" w14:textId="77777777" w:rsidR="005B1C6D" w:rsidRPr="0023527B" w:rsidRDefault="005B1C6D" w:rsidP="005B1C6D">
      <w:pPr>
        <w:pStyle w:val="Code"/>
        <w:rPr>
          <w:highlight w:val="white"/>
        </w:rPr>
      </w:pPr>
      <w:r w:rsidRPr="0023527B">
        <w:rPr>
          <w:highlight w:val="white"/>
        </w:rPr>
        <w:t xml:space="preserve">    private void DoInclude(List&lt;Token&gt; tokenList) {</w:t>
      </w:r>
    </w:p>
    <w:p w14:paraId="7FDF5B1F" w14:textId="77777777" w:rsidR="005B1C6D" w:rsidRPr="0023527B" w:rsidRDefault="005B1C6D" w:rsidP="005B1C6D">
      <w:pPr>
        <w:pStyle w:val="Code"/>
        <w:rPr>
          <w:highlight w:val="white"/>
        </w:rPr>
      </w:pPr>
      <w:r w:rsidRPr="0023527B">
        <w:rPr>
          <w:highlight w:val="white"/>
        </w:rPr>
        <w:t xml:space="preserve">      FileInfo includeFile = null;</w:t>
      </w:r>
    </w:p>
    <w:p w14:paraId="36B7B092" w14:textId="77777777" w:rsidR="005B1C6D" w:rsidRPr="0023527B" w:rsidRDefault="005B1C6D" w:rsidP="005B1C6D">
      <w:pPr>
        <w:pStyle w:val="Code"/>
        <w:rPr>
          <w:highlight w:val="white"/>
        </w:rPr>
      </w:pPr>
      <w:r w:rsidRPr="0023527B">
        <w:rPr>
          <w:highlight w:val="white"/>
        </w:rPr>
        <w:t xml:space="preserve">    </w:t>
      </w:r>
    </w:p>
    <w:p w14:paraId="3FFD91B4" w14:textId="77777777" w:rsidR="005B1C6D" w:rsidRPr="0023527B" w:rsidRDefault="005B1C6D" w:rsidP="005B1C6D">
      <w:pPr>
        <w:pStyle w:val="Code"/>
        <w:rPr>
          <w:highlight w:val="white"/>
        </w:rPr>
      </w:pPr>
      <w:r w:rsidRPr="0023527B">
        <w:rPr>
          <w:highlight w:val="white"/>
        </w:rPr>
        <w:t xml:space="preserve">      if ((tokenList[2].Id == CCompiler_Pre.Tokens.STRING) &amp;&amp;</w:t>
      </w:r>
    </w:p>
    <w:p w14:paraId="7DCB76DC" w14:textId="77777777" w:rsidR="005B1C6D" w:rsidRPr="0023527B" w:rsidRDefault="005B1C6D" w:rsidP="005B1C6D">
      <w:pPr>
        <w:pStyle w:val="Code"/>
        <w:rPr>
          <w:highlight w:val="white"/>
        </w:rPr>
      </w:pPr>
      <w:r w:rsidRPr="0023527B">
        <w:rPr>
          <w:highlight w:val="white"/>
        </w:rPr>
        <w:t xml:space="preserve">          (tokenList[3].Id == CCompiler_Pre.Tokens.EOF)) {</w:t>
      </w:r>
    </w:p>
    <w:p w14:paraId="019BD946" w14:textId="77777777" w:rsidR="005B1C6D" w:rsidRPr="0023527B" w:rsidRDefault="005B1C6D" w:rsidP="005B1C6D">
      <w:pPr>
        <w:pStyle w:val="Code"/>
        <w:rPr>
          <w:highlight w:val="white"/>
        </w:rPr>
      </w:pPr>
      <w:r w:rsidRPr="0023527B">
        <w:rPr>
          <w:highlight w:val="white"/>
        </w:rPr>
        <w:t xml:space="preserve">        string text = tokenList[2].ToString();</w:t>
      </w:r>
    </w:p>
    <w:p w14:paraId="52EB15F0" w14:textId="77777777" w:rsidR="005B1C6D" w:rsidRPr="0023527B" w:rsidRDefault="005B1C6D" w:rsidP="005B1C6D">
      <w:pPr>
        <w:pStyle w:val="Code"/>
        <w:rPr>
          <w:highlight w:val="white"/>
        </w:rPr>
      </w:pPr>
      <w:r w:rsidRPr="0023527B">
        <w:rPr>
          <w:highlight w:val="white"/>
        </w:rPr>
        <w:t xml:space="preserve">        string file = text.ToString().Substring(1, text.Length - 1);</w:t>
      </w:r>
    </w:p>
    <w:p w14:paraId="1FB58B48"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12AD0819" w14:textId="77777777" w:rsidR="005B1C6D" w:rsidRPr="0023527B" w:rsidRDefault="005B1C6D" w:rsidP="005B1C6D">
      <w:pPr>
        <w:pStyle w:val="Code"/>
        <w:rPr>
          <w:highlight w:val="white"/>
        </w:rPr>
      </w:pPr>
      <w:r w:rsidRPr="0023527B">
        <w:rPr>
          <w:highlight w:val="white"/>
        </w:rPr>
        <w:t xml:space="preserve">      }</w:t>
      </w:r>
    </w:p>
    <w:p w14:paraId="131C70BD" w14:textId="77777777" w:rsidR="005B1C6D" w:rsidRPr="0023527B" w:rsidRDefault="005B1C6D" w:rsidP="005B1C6D">
      <w:pPr>
        <w:pStyle w:val="Code"/>
        <w:rPr>
          <w:highlight w:val="white"/>
        </w:rPr>
      </w:pPr>
      <w:r w:rsidRPr="0023527B">
        <w:rPr>
          <w:highlight w:val="white"/>
        </w:rPr>
        <w:t xml:space="preserve">      else {</w:t>
      </w:r>
    </w:p>
    <w:p w14:paraId="451DCB57" w14:textId="77777777" w:rsidR="005B1C6D" w:rsidRPr="0023527B" w:rsidRDefault="005B1C6D" w:rsidP="005B1C6D">
      <w:pPr>
        <w:pStyle w:val="Code"/>
        <w:rPr>
          <w:highlight w:val="white"/>
        </w:rPr>
      </w:pPr>
      <w:r w:rsidRPr="0023527B">
        <w:rPr>
          <w:highlight w:val="white"/>
        </w:rPr>
        <w:t xml:space="preserve">        StringBuilder buffer = new StringBuilder();</w:t>
      </w:r>
    </w:p>
    <w:p w14:paraId="230EA9CA" w14:textId="77777777" w:rsidR="005B1C6D" w:rsidRPr="0023527B" w:rsidRDefault="005B1C6D" w:rsidP="005B1C6D">
      <w:pPr>
        <w:pStyle w:val="Code"/>
        <w:rPr>
          <w:highlight w:val="white"/>
        </w:rPr>
      </w:pPr>
    </w:p>
    <w:p w14:paraId="0494746A" w14:textId="77777777" w:rsidR="005B1C6D" w:rsidRPr="0023527B" w:rsidRDefault="005B1C6D" w:rsidP="005B1C6D">
      <w:pPr>
        <w:pStyle w:val="Code"/>
        <w:rPr>
          <w:highlight w:val="white"/>
        </w:rPr>
      </w:pPr>
      <w:r w:rsidRPr="0023527B">
        <w:rPr>
          <w:highlight w:val="white"/>
        </w:rPr>
        <w:t xml:space="preserve">        foreach (Token token in tokenList.GetRange(2, tokenList.Count - 2)) {</w:t>
      </w:r>
    </w:p>
    <w:p w14:paraId="4E42CBAB" w14:textId="77777777" w:rsidR="005B1C6D" w:rsidRPr="0023527B" w:rsidRDefault="005B1C6D" w:rsidP="005B1C6D">
      <w:pPr>
        <w:pStyle w:val="Code"/>
        <w:rPr>
          <w:highlight w:val="white"/>
        </w:rPr>
      </w:pPr>
      <w:r w:rsidRPr="0023527B">
        <w:rPr>
          <w:highlight w:val="white"/>
        </w:rPr>
        <w:t xml:space="preserve">          buffer.Append(token.ToString());</w:t>
      </w:r>
    </w:p>
    <w:p w14:paraId="738C2BB2" w14:textId="77777777" w:rsidR="005B1C6D" w:rsidRPr="0023527B" w:rsidRDefault="005B1C6D" w:rsidP="005B1C6D">
      <w:pPr>
        <w:pStyle w:val="Code"/>
        <w:rPr>
          <w:highlight w:val="white"/>
        </w:rPr>
      </w:pPr>
      <w:r w:rsidRPr="0023527B">
        <w:rPr>
          <w:highlight w:val="white"/>
        </w:rPr>
        <w:t xml:space="preserve">        }</w:t>
      </w:r>
    </w:p>
    <w:p w14:paraId="63753DEE" w14:textId="77777777" w:rsidR="005B1C6D" w:rsidRPr="0023527B" w:rsidRDefault="005B1C6D" w:rsidP="005B1C6D">
      <w:pPr>
        <w:pStyle w:val="Code"/>
        <w:rPr>
          <w:highlight w:val="white"/>
        </w:rPr>
      </w:pPr>
      <w:r w:rsidRPr="0023527B">
        <w:rPr>
          <w:highlight w:val="white"/>
        </w:rPr>
        <w:t xml:space="preserve">      </w:t>
      </w:r>
    </w:p>
    <w:p w14:paraId="23D5AD74" w14:textId="77777777" w:rsidR="005B1C6D" w:rsidRPr="0023527B" w:rsidRDefault="005B1C6D" w:rsidP="005B1C6D">
      <w:pPr>
        <w:pStyle w:val="Code"/>
        <w:rPr>
          <w:highlight w:val="white"/>
        </w:rPr>
      </w:pPr>
      <w:r w:rsidRPr="0023527B">
        <w:rPr>
          <w:highlight w:val="white"/>
        </w:rPr>
        <w:t xml:space="preserve">        string text = buffer.ToString();</w:t>
      </w:r>
    </w:p>
    <w:p w14:paraId="576BF462" w14:textId="77777777" w:rsidR="005B1C6D" w:rsidRPr="0023527B" w:rsidRDefault="005B1C6D" w:rsidP="005B1C6D">
      <w:pPr>
        <w:pStyle w:val="Code"/>
        <w:rPr>
          <w:highlight w:val="white"/>
        </w:rPr>
      </w:pPr>
    </w:p>
    <w:p w14:paraId="638B4B1C" w14:textId="77777777" w:rsidR="005B1C6D" w:rsidRPr="0023527B" w:rsidRDefault="005B1C6D" w:rsidP="005B1C6D">
      <w:pPr>
        <w:pStyle w:val="Code"/>
        <w:rPr>
          <w:highlight w:val="white"/>
        </w:rPr>
      </w:pPr>
      <w:r w:rsidRPr="0023527B">
        <w:rPr>
          <w:highlight w:val="white"/>
        </w:rPr>
        <w:t xml:space="preserve">        if (text.StartsWith("&lt;") &amp;&amp; text.EndsWith("&gt;")) {</w:t>
      </w:r>
    </w:p>
    <w:p w14:paraId="71CD6682" w14:textId="77777777" w:rsidR="005B1C6D" w:rsidRPr="0023527B" w:rsidRDefault="005B1C6D" w:rsidP="005B1C6D">
      <w:pPr>
        <w:pStyle w:val="Code"/>
        <w:rPr>
          <w:highlight w:val="white"/>
        </w:rPr>
      </w:pPr>
      <w:r w:rsidRPr="0023527B">
        <w:rPr>
          <w:highlight w:val="white"/>
        </w:rPr>
        <w:t xml:space="preserve">          string file = text.ToString().Substring(1, text.Length - 2);</w:t>
      </w:r>
    </w:p>
    <w:p w14:paraId="6FE2744C" w14:textId="77777777" w:rsidR="005B1C6D" w:rsidRPr="0023527B" w:rsidRDefault="005B1C6D" w:rsidP="005B1C6D">
      <w:pPr>
        <w:pStyle w:val="Code"/>
        <w:rPr>
          <w:highlight w:val="white"/>
        </w:rPr>
      </w:pPr>
      <w:r w:rsidRPr="0023527B">
        <w:rPr>
          <w:highlight w:val="white"/>
        </w:rPr>
        <w:t xml:space="preserve">          includeFile = new FileInfo(IncludePath + file);</w:t>
      </w:r>
    </w:p>
    <w:p w14:paraId="5D94772D" w14:textId="77777777" w:rsidR="005B1C6D" w:rsidRPr="0023527B" w:rsidRDefault="005B1C6D" w:rsidP="005B1C6D">
      <w:pPr>
        <w:pStyle w:val="Code"/>
        <w:rPr>
          <w:highlight w:val="white"/>
        </w:rPr>
      </w:pPr>
      <w:r w:rsidRPr="0023527B">
        <w:rPr>
          <w:highlight w:val="white"/>
        </w:rPr>
        <w:t xml:space="preserve">        }</w:t>
      </w:r>
    </w:p>
    <w:p w14:paraId="23ACE506" w14:textId="77777777" w:rsidR="005B1C6D" w:rsidRPr="0023527B" w:rsidRDefault="005B1C6D" w:rsidP="005B1C6D">
      <w:pPr>
        <w:pStyle w:val="Code"/>
        <w:rPr>
          <w:highlight w:val="white"/>
        </w:rPr>
      </w:pPr>
      <w:r w:rsidRPr="0023527B">
        <w:rPr>
          <w:highlight w:val="white"/>
        </w:rPr>
        <w:t xml:space="preserve">        else {</w:t>
      </w:r>
    </w:p>
    <w:p w14:paraId="3ADACB55" w14:textId="77777777" w:rsidR="005B1C6D" w:rsidRDefault="005B1C6D" w:rsidP="005B1C6D">
      <w:pPr>
        <w:pStyle w:val="Code"/>
        <w:rPr>
          <w:highlight w:val="white"/>
        </w:rPr>
      </w:pPr>
      <w:r w:rsidRPr="0023527B">
        <w:rPr>
          <w:highlight w:val="white"/>
        </w:rPr>
        <w:t xml:space="preserve">          Assert.Error(TokenListToString(tokenList),</w:t>
      </w:r>
    </w:p>
    <w:p w14:paraId="76B73F89" w14:textId="77777777" w:rsidR="005B1C6D" w:rsidRPr="0023527B" w:rsidRDefault="005B1C6D" w:rsidP="005B1C6D">
      <w:pPr>
        <w:pStyle w:val="Code"/>
        <w:rPr>
          <w:highlight w:val="white"/>
        </w:rPr>
      </w:pPr>
      <w:r>
        <w:rPr>
          <w:highlight w:val="white"/>
        </w:rPr>
        <w:t xml:space="preserve">                      </w:t>
      </w:r>
      <w:r w:rsidRPr="0023527B">
        <w:rPr>
          <w:highlight w:val="white"/>
        </w:rPr>
        <w:t xml:space="preserve"> Message.Invalid_preprocessor_directive);</w:t>
      </w:r>
    </w:p>
    <w:p w14:paraId="6F0D6BCB" w14:textId="77777777" w:rsidR="005B1C6D" w:rsidRPr="0023527B" w:rsidRDefault="005B1C6D" w:rsidP="005B1C6D">
      <w:pPr>
        <w:pStyle w:val="Code"/>
        <w:rPr>
          <w:highlight w:val="white"/>
        </w:rPr>
      </w:pPr>
      <w:r w:rsidRPr="0023527B">
        <w:rPr>
          <w:highlight w:val="white"/>
        </w:rPr>
        <w:t xml:space="preserve">        }</w:t>
      </w:r>
    </w:p>
    <w:p w14:paraId="70ED42DA" w14:textId="77777777" w:rsidR="005B1C6D" w:rsidRPr="0023527B" w:rsidRDefault="005B1C6D" w:rsidP="005B1C6D">
      <w:pPr>
        <w:pStyle w:val="Code"/>
        <w:rPr>
          <w:highlight w:val="white"/>
        </w:rPr>
      </w:pPr>
      <w:r w:rsidRPr="0023527B">
        <w:rPr>
          <w:highlight w:val="white"/>
        </w:rPr>
        <w:t xml:space="preserve">      }</w:t>
      </w:r>
    </w:p>
    <w:p w14:paraId="592AABFD" w14:textId="77777777" w:rsidR="005B1C6D" w:rsidRPr="0023527B" w:rsidRDefault="005B1C6D" w:rsidP="005B1C6D">
      <w:pPr>
        <w:pStyle w:val="Code"/>
        <w:rPr>
          <w:highlight w:val="white"/>
        </w:rPr>
      </w:pPr>
    </w:p>
    <w:p w14:paraId="5515006B" w14:textId="77777777" w:rsidR="005B1C6D" w:rsidRPr="0023527B" w:rsidRDefault="005B1C6D" w:rsidP="005B1C6D">
      <w:pPr>
        <w:pStyle w:val="Code"/>
        <w:rPr>
          <w:highlight w:val="white"/>
        </w:rPr>
      </w:pPr>
      <w:r>
        <w:rPr>
          <w:highlight w:val="white"/>
          <w:lang w:val="sv-SE"/>
        </w:rPr>
        <w:t xml:space="preserve">      </w:t>
      </w:r>
      <w:r w:rsidRPr="0023527B">
        <w:rPr>
          <w:highlight w:val="white"/>
        </w:rPr>
        <w:t>Assert.Error(!Preprocessor.IncludeStack.Contains(includeFile),</w:t>
      </w:r>
    </w:p>
    <w:p w14:paraId="21BDFE36" w14:textId="77777777" w:rsidR="005B1C6D" w:rsidRPr="0023527B" w:rsidRDefault="005B1C6D" w:rsidP="005B1C6D">
      <w:pPr>
        <w:pStyle w:val="Code"/>
        <w:rPr>
          <w:highlight w:val="white"/>
        </w:rPr>
      </w:pPr>
      <w:r w:rsidRPr="0023527B">
        <w:rPr>
          <w:highlight w:val="white"/>
        </w:rPr>
        <w:t xml:space="preserve">                   includeFile.FullName, Message.Repeted_include_statement);</w:t>
      </w:r>
    </w:p>
    <w:p w14:paraId="10CE2254" w14:textId="77777777" w:rsidR="005B1C6D" w:rsidRPr="0023527B" w:rsidRDefault="005B1C6D" w:rsidP="005B1C6D">
      <w:pPr>
        <w:pStyle w:val="Code"/>
        <w:rPr>
          <w:highlight w:val="white"/>
        </w:rPr>
      </w:pPr>
      <w:r w:rsidRPr="0023527B">
        <w:rPr>
          <w:highlight w:val="white"/>
        </w:rPr>
        <w:t xml:space="preserve">      Preprocessor.IncludeStack.Push(includeFile);</w:t>
      </w:r>
    </w:p>
    <w:p w14:paraId="4F07B9A5" w14:textId="77777777" w:rsidR="005B1C6D" w:rsidRPr="0023527B" w:rsidRDefault="005B1C6D" w:rsidP="005B1C6D">
      <w:pPr>
        <w:pStyle w:val="Code"/>
        <w:rPr>
          <w:highlight w:val="white"/>
        </w:rPr>
      </w:pPr>
      <w:r w:rsidRPr="0023527B">
        <w:rPr>
          <w:highlight w:val="white"/>
        </w:rPr>
        <w:t xml:space="preserve">      Preprocessor.IncludeSet.Add(includeFile);</w:t>
      </w:r>
    </w:p>
    <w:p w14:paraId="7669D391" w14:textId="77777777" w:rsidR="005B1C6D" w:rsidRPr="0023527B" w:rsidRDefault="005B1C6D" w:rsidP="005B1C6D">
      <w:pPr>
        <w:pStyle w:val="Code"/>
        <w:rPr>
          <w:highlight w:val="white"/>
        </w:rPr>
      </w:pPr>
      <w:r w:rsidRPr="0023527B">
        <w:rPr>
          <w:highlight w:val="white"/>
        </w:rPr>
        <w:t xml:space="preserve">      FileInfo oldPath = CCompiler_Main.Scanner.Path;</w:t>
      </w:r>
    </w:p>
    <w:p w14:paraId="54E65FB4" w14:textId="77777777" w:rsidR="005B1C6D" w:rsidRPr="0023527B" w:rsidRDefault="005B1C6D" w:rsidP="005B1C6D">
      <w:pPr>
        <w:pStyle w:val="Code"/>
        <w:rPr>
          <w:highlight w:val="white"/>
        </w:rPr>
      </w:pPr>
      <w:r w:rsidRPr="0023527B">
        <w:rPr>
          <w:highlight w:val="white"/>
        </w:rPr>
        <w:t xml:space="preserve">      int oldLine = CCompiler_Main.Scanner.Line;</w:t>
      </w:r>
    </w:p>
    <w:p w14:paraId="24F26A50" w14:textId="77777777" w:rsidR="005B1C6D" w:rsidRPr="0023527B" w:rsidRDefault="005B1C6D" w:rsidP="005B1C6D">
      <w:pPr>
        <w:pStyle w:val="Code"/>
        <w:rPr>
          <w:highlight w:val="white"/>
        </w:rPr>
      </w:pPr>
      <w:r w:rsidRPr="0023527B">
        <w:rPr>
          <w:highlight w:val="white"/>
        </w:rPr>
        <w:t xml:space="preserve">      CCompiler_Main.Scanner.Path = includeFile;</w:t>
      </w:r>
    </w:p>
    <w:p w14:paraId="02E54473" w14:textId="77777777" w:rsidR="005B1C6D" w:rsidRPr="0023527B" w:rsidRDefault="005B1C6D" w:rsidP="005B1C6D">
      <w:pPr>
        <w:pStyle w:val="Code"/>
        <w:rPr>
          <w:highlight w:val="white"/>
        </w:rPr>
      </w:pPr>
      <w:r w:rsidRPr="0023527B">
        <w:rPr>
          <w:highlight w:val="white"/>
        </w:rPr>
        <w:t xml:space="preserve">      CCompiler_Main.Scanner.Line = 1;</w:t>
      </w:r>
    </w:p>
    <w:p w14:paraId="307FAAE6"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2CCBF919"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w:t>
      </w:r>
    </w:p>
    <w:p w14:paraId="281FFFC3"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EA3A0D9" w14:textId="77777777" w:rsidR="005B1C6D" w:rsidRPr="0023527B" w:rsidRDefault="005B1C6D" w:rsidP="005B1C6D">
      <w:pPr>
        <w:pStyle w:val="Code"/>
        <w:rPr>
          <w:highlight w:val="white"/>
        </w:rPr>
      </w:pPr>
      <w:r w:rsidRPr="0023527B">
        <w:rPr>
          <w:highlight w:val="white"/>
        </w:rPr>
        <w:t xml:space="preserve">      DoProcess(includeFile);</w:t>
      </w:r>
    </w:p>
    <w:p w14:paraId="165E89D7" w14:textId="77777777" w:rsidR="005B1C6D" w:rsidRPr="0023527B" w:rsidRDefault="005B1C6D" w:rsidP="005B1C6D">
      <w:pPr>
        <w:pStyle w:val="Code"/>
        <w:rPr>
          <w:highlight w:val="white"/>
        </w:rPr>
      </w:pPr>
      <w:r w:rsidRPr="0023527B">
        <w:rPr>
          <w:highlight w:val="white"/>
        </w:rPr>
        <w:t xml:space="preserve">      CCompiler_Main.Scanner.Line = oldLine;// + 1;</w:t>
      </w:r>
    </w:p>
    <w:p w14:paraId="43DAAAE3" w14:textId="77777777" w:rsidR="005B1C6D" w:rsidRPr="0023527B" w:rsidRDefault="005B1C6D" w:rsidP="005B1C6D">
      <w:pPr>
        <w:pStyle w:val="Code"/>
        <w:rPr>
          <w:highlight w:val="white"/>
        </w:rPr>
      </w:pPr>
      <w:r w:rsidRPr="0023527B">
        <w:rPr>
          <w:highlight w:val="white"/>
        </w:rPr>
        <w:t xml:space="preserve">      CCompiler_Main.Scanner.Path = oldPath;</w:t>
      </w:r>
    </w:p>
    <w:p w14:paraId="36DA9FA1" w14:textId="77777777" w:rsidR="005B1C6D" w:rsidRDefault="005B1C6D" w:rsidP="005B1C6D">
      <w:pPr>
        <w:pStyle w:val="Code"/>
        <w:rPr>
          <w:highlight w:val="white"/>
        </w:rPr>
      </w:pPr>
      <w:r w:rsidRPr="0023527B">
        <w:rPr>
          <w:highlight w:val="white"/>
        </w:rPr>
        <w:t xml:space="preserve">      m_outputBuffer.Append(Symbol.SeparatorId + CCompiler_Main.Scanner.Path +</w:t>
      </w:r>
    </w:p>
    <w:p w14:paraId="7C2AC32B" w14:textId="77777777" w:rsidR="005B1C6D" w:rsidRDefault="005B1C6D" w:rsidP="005B1C6D">
      <w:pPr>
        <w:pStyle w:val="Code"/>
        <w:rPr>
          <w:highlight w:val="white"/>
        </w:rPr>
      </w:pPr>
      <w:r>
        <w:rPr>
          <w:highlight w:val="white"/>
        </w:rPr>
        <w:t xml:space="preserve">                           </w:t>
      </w:r>
      <w:r w:rsidRPr="0023527B">
        <w:rPr>
          <w:highlight w:val="white"/>
        </w:rPr>
        <w:t xml:space="preserve"> "," +</w:t>
      </w:r>
      <w:r>
        <w:rPr>
          <w:highlight w:val="white"/>
        </w:rPr>
        <w:t xml:space="preserve"> </w:t>
      </w:r>
      <w:r w:rsidRPr="0023527B">
        <w:rPr>
          <w:highlight w:val="white"/>
        </w:rPr>
        <w:t>(CCompiler_Main.Scanner.Line - 1) +</w:t>
      </w:r>
    </w:p>
    <w:p w14:paraId="0F8E471A" w14:textId="77777777" w:rsidR="005B1C6D" w:rsidRPr="0023527B" w:rsidRDefault="005B1C6D" w:rsidP="005B1C6D">
      <w:pPr>
        <w:pStyle w:val="Code"/>
        <w:rPr>
          <w:highlight w:val="white"/>
        </w:rPr>
      </w:pPr>
      <w:r>
        <w:rPr>
          <w:highlight w:val="white"/>
        </w:rPr>
        <w:t xml:space="preserve">                           </w:t>
      </w:r>
      <w:r w:rsidRPr="0023527B">
        <w:rPr>
          <w:highlight w:val="white"/>
        </w:rPr>
        <w:t xml:space="preserve"> Symbol.SeparatorId + "\n");</w:t>
      </w:r>
    </w:p>
    <w:p w14:paraId="604A7B4C" w14:textId="77777777" w:rsidR="005B1C6D" w:rsidRPr="0023527B" w:rsidRDefault="005B1C6D" w:rsidP="005B1C6D">
      <w:pPr>
        <w:pStyle w:val="Code"/>
        <w:rPr>
          <w:highlight w:val="white"/>
        </w:rPr>
      </w:pPr>
      <w:r w:rsidRPr="0023527B">
        <w:rPr>
          <w:highlight w:val="white"/>
        </w:rPr>
        <w:t xml:space="preserve">      Preprocessor.IncludeStack.Pop();</w:t>
      </w:r>
    </w:p>
    <w:p w14:paraId="2468FE0F" w14:textId="77777777" w:rsidR="005B1C6D" w:rsidRPr="0023527B" w:rsidRDefault="005B1C6D" w:rsidP="005B1C6D">
      <w:pPr>
        <w:pStyle w:val="Code"/>
        <w:rPr>
          <w:highlight w:val="white"/>
        </w:rPr>
      </w:pPr>
      <w:r w:rsidRPr="0023527B">
        <w:rPr>
          <w:highlight w:val="white"/>
        </w:rPr>
        <w:t xml:space="preserve">    }</w:t>
      </w:r>
    </w:p>
    <w:p w14:paraId="6AE74B0E" w14:textId="77777777" w:rsidR="005B1C6D" w:rsidRPr="00EC76D5" w:rsidRDefault="005B1C6D" w:rsidP="005B1C6D">
      <w:pPr>
        <w:pStyle w:val="Code"/>
      </w:pPr>
    </w:p>
    <w:p w14:paraId="46374E79" w14:textId="77777777" w:rsidR="005B1C6D" w:rsidRPr="00EC76D5" w:rsidRDefault="005B1C6D" w:rsidP="005B1C6D">
      <w:pPr>
        <w:pStyle w:val="Rubrik3"/>
      </w:pPr>
      <w:bookmarkStart w:id="559" w:name="_Toc49764316"/>
      <w:r w:rsidRPr="00EC76D5">
        <w:t>Macros</w:t>
      </w:r>
      <w:bookmarkEnd w:id="559"/>
    </w:p>
    <w:p w14:paraId="52CA517F" w14:textId="77777777" w:rsidR="005B1C6D" w:rsidRPr="00EC76D5" w:rsidRDefault="005B1C6D" w:rsidP="005B1C6D">
      <w:r w:rsidRPr="00EC76D5">
        <w:t xml:space="preserve">The </w:t>
      </w:r>
      <w:r w:rsidRPr="00EC76D5">
        <w:rPr>
          <w:rStyle w:val="CodeInText"/>
        </w:rPr>
        <w:t>Macro</w:t>
      </w:r>
      <w:r w:rsidRPr="00EC76D5">
        <w:t xml:space="preserve"> class keep track of a macro, a macro has a possible empty list of parameters and a text.</w:t>
      </w:r>
    </w:p>
    <w:p w14:paraId="36A5514D" w14:textId="77777777" w:rsidR="005B1C6D" w:rsidRPr="00EC76D5" w:rsidRDefault="005B1C6D" w:rsidP="005B1C6D">
      <w:pPr>
        <w:pStyle w:val="CodeHeader"/>
      </w:pPr>
      <w:r w:rsidRPr="00EC76D5">
        <w:t>Macro.</w:t>
      </w:r>
      <w:r>
        <w:t>cs</w:t>
      </w:r>
    </w:p>
    <w:p w14:paraId="7F2CBA7B" w14:textId="77777777" w:rsidR="005B1C6D" w:rsidRPr="002B125B" w:rsidRDefault="005B1C6D" w:rsidP="005B1C6D">
      <w:pPr>
        <w:pStyle w:val="Code"/>
        <w:rPr>
          <w:highlight w:val="white"/>
        </w:rPr>
      </w:pPr>
      <w:r w:rsidRPr="002B125B">
        <w:rPr>
          <w:highlight w:val="white"/>
        </w:rPr>
        <w:t>using System.Linq;</w:t>
      </w:r>
    </w:p>
    <w:p w14:paraId="71FAF3C5" w14:textId="77777777" w:rsidR="005B1C6D" w:rsidRPr="002B125B" w:rsidRDefault="005B1C6D" w:rsidP="005B1C6D">
      <w:pPr>
        <w:pStyle w:val="Code"/>
        <w:rPr>
          <w:highlight w:val="white"/>
        </w:rPr>
      </w:pPr>
      <w:r w:rsidRPr="002B125B">
        <w:rPr>
          <w:highlight w:val="white"/>
        </w:rPr>
        <w:t>using System.Collections.Generic;</w:t>
      </w:r>
    </w:p>
    <w:p w14:paraId="4366CCC5" w14:textId="77777777" w:rsidR="005B1C6D" w:rsidRPr="002B125B" w:rsidRDefault="005B1C6D" w:rsidP="005B1C6D">
      <w:pPr>
        <w:pStyle w:val="Code"/>
        <w:rPr>
          <w:highlight w:val="white"/>
        </w:rPr>
      </w:pPr>
    </w:p>
    <w:p w14:paraId="59CA7350" w14:textId="77777777" w:rsidR="005B1C6D" w:rsidRPr="002B125B" w:rsidRDefault="005B1C6D" w:rsidP="005B1C6D">
      <w:pPr>
        <w:pStyle w:val="Code"/>
        <w:rPr>
          <w:highlight w:val="white"/>
        </w:rPr>
      </w:pPr>
      <w:r w:rsidRPr="002B125B">
        <w:rPr>
          <w:highlight w:val="white"/>
        </w:rPr>
        <w:t>namespace CCompiler {</w:t>
      </w:r>
    </w:p>
    <w:p w14:paraId="46B6A46C" w14:textId="77777777" w:rsidR="005B1C6D" w:rsidRPr="002B125B" w:rsidRDefault="005B1C6D" w:rsidP="005B1C6D">
      <w:pPr>
        <w:pStyle w:val="Code"/>
        <w:rPr>
          <w:highlight w:val="white"/>
        </w:rPr>
      </w:pPr>
      <w:r w:rsidRPr="002B125B">
        <w:rPr>
          <w:highlight w:val="white"/>
        </w:rPr>
        <w:t xml:space="preserve">  public class Macro {</w:t>
      </w:r>
    </w:p>
    <w:p w14:paraId="67CE8D56" w14:textId="77777777" w:rsidR="005B1C6D" w:rsidRPr="002B125B" w:rsidRDefault="005B1C6D" w:rsidP="005B1C6D">
      <w:pPr>
        <w:pStyle w:val="Code"/>
        <w:rPr>
          <w:highlight w:val="white"/>
        </w:rPr>
      </w:pPr>
      <w:r w:rsidRPr="002B125B">
        <w:rPr>
          <w:highlight w:val="white"/>
        </w:rPr>
        <w:t xml:space="preserve">    private int m_parameters;</w:t>
      </w:r>
    </w:p>
    <w:p w14:paraId="7A110EBB" w14:textId="77777777" w:rsidR="005B1C6D" w:rsidRPr="002B125B" w:rsidRDefault="005B1C6D" w:rsidP="005B1C6D">
      <w:pPr>
        <w:pStyle w:val="Code"/>
        <w:rPr>
          <w:highlight w:val="white"/>
        </w:rPr>
      </w:pPr>
      <w:r w:rsidRPr="002B125B">
        <w:rPr>
          <w:highlight w:val="white"/>
        </w:rPr>
        <w:t xml:space="preserve">    private List&lt;Token&gt; m_tokenList;</w:t>
      </w:r>
    </w:p>
    <w:p w14:paraId="7B6F0AC0" w14:textId="77777777" w:rsidR="005B1C6D" w:rsidRPr="002B125B" w:rsidRDefault="005B1C6D" w:rsidP="005B1C6D">
      <w:pPr>
        <w:pStyle w:val="Code"/>
        <w:rPr>
          <w:highlight w:val="white"/>
        </w:rPr>
      </w:pPr>
      <w:r w:rsidRPr="002B125B">
        <w:rPr>
          <w:highlight w:val="white"/>
        </w:rPr>
        <w:t xml:space="preserve">  </w:t>
      </w:r>
    </w:p>
    <w:p w14:paraId="6DFC5A76" w14:textId="77777777" w:rsidR="005B1C6D" w:rsidRPr="002B125B" w:rsidRDefault="005B1C6D" w:rsidP="005B1C6D">
      <w:pPr>
        <w:pStyle w:val="Code"/>
        <w:rPr>
          <w:highlight w:val="white"/>
        </w:rPr>
      </w:pPr>
      <w:r w:rsidRPr="002B125B">
        <w:rPr>
          <w:highlight w:val="white"/>
        </w:rPr>
        <w:t xml:space="preserve">    public Macro(int parameters, List&lt;Token&gt; tokenList) {</w:t>
      </w:r>
    </w:p>
    <w:p w14:paraId="052764AC" w14:textId="77777777" w:rsidR="005B1C6D" w:rsidRPr="002B125B" w:rsidRDefault="005B1C6D" w:rsidP="005B1C6D">
      <w:pPr>
        <w:pStyle w:val="Code"/>
        <w:rPr>
          <w:highlight w:val="white"/>
        </w:rPr>
      </w:pPr>
      <w:r w:rsidRPr="002B125B">
        <w:rPr>
          <w:highlight w:val="white"/>
        </w:rPr>
        <w:t xml:space="preserve">      m_parameters = parameters;</w:t>
      </w:r>
    </w:p>
    <w:p w14:paraId="534DBB14" w14:textId="77777777" w:rsidR="005B1C6D" w:rsidRPr="002B125B" w:rsidRDefault="005B1C6D" w:rsidP="005B1C6D">
      <w:pPr>
        <w:pStyle w:val="Code"/>
        <w:rPr>
          <w:highlight w:val="white"/>
        </w:rPr>
      </w:pPr>
      <w:r w:rsidRPr="002B125B">
        <w:rPr>
          <w:highlight w:val="white"/>
        </w:rPr>
        <w:t xml:space="preserve">      m_tokenList = new List&lt;Token&gt;(tokenList);</w:t>
      </w:r>
    </w:p>
    <w:p w14:paraId="680EC8A1" w14:textId="77777777" w:rsidR="005B1C6D" w:rsidRPr="002B125B" w:rsidRDefault="005B1C6D" w:rsidP="005B1C6D">
      <w:pPr>
        <w:pStyle w:val="Code"/>
        <w:rPr>
          <w:highlight w:val="white"/>
        </w:rPr>
      </w:pPr>
      <w:r w:rsidRPr="002B125B">
        <w:rPr>
          <w:highlight w:val="white"/>
        </w:rPr>
        <w:t xml:space="preserve">    </w:t>
      </w:r>
    </w:p>
    <w:p w14:paraId="1A33A494" w14:textId="77777777" w:rsidR="005B1C6D" w:rsidRPr="002B125B" w:rsidRDefault="005B1C6D" w:rsidP="005B1C6D">
      <w:pPr>
        <w:pStyle w:val="Code"/>
        <w:rPr>
          <w:highlight w:val="white"/>
        </w:rPr>
      </w:pPr>
      <w:r w:rsidRPr="002B125B">
        <w:rPr>
          <w:highlight w:val="white"/>
        </w:rPr>
        <w:t xml:space="preserve">      for (int index = (m_tokenList.Count - 1); index &gt;= 0; --index) {</w:t>
      </w:r>
    </w:p>
    <w:p w14:paraId="4A3D7E4F" w14:textId="77777777" w:rsidR="005B1C6D" w:rsidRPr="002B125B" w:rsidRDefault="005B1C6D" w:rsidP="005B1C6D">
      <w:pPr>
        <w:pStyle w:val="Code"/>
        <w:rPr>
          <w:highlight w:val="white"/>
        </w:rPr>
      </w:pPr>
      <w:r w:rsidRPr="002B125B">
        <w:rPr>
          <w:highlight w:val="white"/>
        </w:rPr>
        <w:t xml:space="preserve">        if (m_tokenList[index].Id == CCompiler_Pre.Tokens.EOF) {</w:t>
      </w:r>
    </w:p>
    <w:p w14:paraId="34236D8C" w14:textId="77777777" w:rsidR="005B1C6D" w:rsidRPr="002B125B" w:rsidRDefault="005B1C6D" w:rsidP="005B1C6D">
      <w:pPr>
        <w:pStyle w:val="Code"/>
        <w:rPr>
          <w:highlight w:val="white"/>
        </w:rPr>
      </w:pPr>
      <w:r w:rsidRPr="002B125B">
        <w:rPr>
          <w:highlight w:val="white"/>
        </w:rPr>
        <w:t xml:space="preserve">          m_tokenList.RemoveAt(index);</w:t>
      </w:r>
    </w:p>
    <w:p w14:paraId="4E2E6D53" w14:textId="77777777" w:rsidR="005B1C6D" w:rsidRPr="002B125B" w:rsidRDefault="005B1C6D" w:rsidP="005B1C6D">
      <w:pPr>
        <w:pStyle w:val="Code"/>
        <w:rPr>
          <w:highlight w:val="white"/>
        </w:rPr>
      </w:pPr>
      <w:r w:rsidRPr="002B125B">
        <w:rPr>
          <w:highlight w:val="white"/>
        </w:rPr>
        <w:t xml:space="preserve">        }</w:t>
      </w:r>
    </w:p>
    <w:p w14:paraId="6624DE58" w14:textId="77777777" w:rsidR="005B1C6D" w:rsidRPr="002B125B" w:rsidRDefault="005B1C6D" w:rsidP="005B1C6D">
      <w:pPr>
        <w:pStyle w:val="Code"/>
        <w:rPr>
          <w:highlight w:val="white"/>
        </w:rPr>
      </w:pPr>
      <w:r w:rsidRPr="002B125B">
        <w:rPr>
          <w:highlight w:val="white"/>
        </w:rPr>
        <w:t xml:space="preserve">      }</w:t>
      </w:r>
    </w:p>
    <w:p w14:paraId="2F72C3F7" w14:textId="77777777" w:rsidR="005B1C6D" w:rsidRPr="002B125B" w:rsidRDefault="005B1C6D" w:rsidP="005B1C6D">
      <w:pPr>
        <w:pStyle w:val="Code"/>
        <w:rPr>
          <w:highlight w:val="white"/>
        </w:rPr>
      </w:pPr>
      <w:r w:rsidRPr="002B125B">
        <w:rPr>
          <w:highlight w:val="white"/>
        </w:rPr>
        <w:t xml:space="preserve">    }</w:t>
      </w:r>
    </w:p>
    <w:p w14:paraId="60D4A715" w14:textId="77777777" w:rsidR="005B1C6D" w:rsidRPr="002B125B" w:rsidRDefault="005B1C6D" w:rsidP="005B1C6D">
      <w:pPr>
        <w:pStyle w:val="Code"/>
        <w:rPr>
          <w:highlight w:val="white"/>
        </w:rPr>
      </w:pPr>
    </w:p>
    <w:p w14:paraId="591AADFD" w14:textId="77777777" w:rsidR="005B1C6D" w:rsidRPr="002B125B" w:rsidRDefault="005B1C6D" w:rsidP="005B1C6D">
      <w:pPr>
        <w:pStyle w:val="Code"/>
        <w:rPr>
          <w:highlight w:val="white"/>
        </w:rPr>
      </w:pPr>
      <w:r w:rsidRPr="002B125B">
        <w:rPr>
          <w:highlight w:val="white"/>
        </w:rPr>
        <w:t xml:space="preserve">    public int Parameters() {</w:t>
      </w:r>
    </w:p>
    <w:p w14:paraId="6F91A92F" w14:textId="77777777" w:rsidR="005B1C6D" w:rsidRPr="002B125B" w:rsidRDefault="005B1C6D" w:rsidP="005B1C6D">
      <w:pPr>
        <w:pStyle w:val="Code"/>
        <w:rPr>
          <w:highlight w:val="white"/>
        </w:rPr>
      </w:pPr>
      <w:r w:rsidRPr="002B125B">
        <w:rPr>
          <w:highlight w:val="white"/>
        </w:rPr>
        <w:t xml:space="preserve">      return m_parameters;</w:t>
      </w:r>
    </w:p>
    <w:p w14:paraId="42146DF4" w14:textId="77777777" w:rsidR="005B1C6D" w:rsidRPr="002B125B" w:rsidRDefault="005B1C6D" w:rsidP="005B1C6D">
      <w:pPr>
        <w:pStyle w:val="Code"/>
        <w:rPr>
          <w:highlight w:val="white"/>
        </w:rPr>
      </w:pPr>
      <w:r w:rsidRPr="002B125B">
        <w:rPr>
          <w:highlight w:val="white"/>
        </w:rPr>
        <w:t xml:space="preserve">    }</w:t>
      </w:r>
    </w:p>
    <w:p w14:paraId="24CB097A" w14:textId="77777777" w:rsidR="005B1C6D" w:rsidRPr="002B125B" w:rsidRDefault="005B1C6D" w:rsidP="005B1C6D">
      <w:pPr>
        <w:pStyle w:val="Code"/>
        <w:rPr>
          <w:highlight w:val="white"/>
        </w:rPr>
      </w:pPr>
      <w:r w:rsidRPr="002B125B">
        <w:rPr>
          <w:highlight w:val="white"/>
        </w:rPr>
        <w:t xml:space="preserve">  </w:t>
      </w:r>
    </w:p>
    <w:p w14:paraId="1C374D03" w14:textId="77777777" w:rsidR="005B1C6D" w:rsidRPr="002B125B" w:rsidRDefault="005B1C6D" w:rsidP="005B1C6D">
      <w:pPr>
        <w:pStyle w:val="Code"/>
        <w:rPr>
          <w:highlight w:val="white"/>
        </w:rPr>
      </w:pPr>
      <w:r w:rsidRPr="002B125B">
        <w:rPr>
          <w:highlight w:val="white"/>
        </w:rPr>
        <w:t xml:space="preserve">    public List&lt;Token&gt; TokenList() {</w:t>
      </w:r>
    </w:p>
    <w:p w14:paraId="10922EB4" w14:textId="77777777" w:rsidR="005B1C6D" w:rsidRPr="002B125B" w:rsidRDefault="005B1C6D" w:rsidP="005B1C6D">
      <w:pPr>
        <w:pStyle w:val="Code"/>
        <w:rPr>
          <w:highlight w:val="white"/>
        </w:rPr>
      </w:pPr>
      <w:r w:rsidRPr="002B125B">
        <w:rPr>
          <w:highlight w:val="white"/>
        </w:rPr>
        <w:t xml:space="preserve">      return m_tokenList;</w:t>
      </w:r>
    </w:p>
    <w:p w14:paraId="53167539" w14:textId="77777777" w:rsidR="005B1C6D" w:rsidRPr="002B125B" w:rsidRDefault="005B1C6D" w:rsidP="005B1C6D">
      <w:pPr>
        <w:pStyle w:val="Code"/>
        <w:rPr>
          <w:highlight w:val="white"/>
        </w:rPr>
      </w:pPr>
      <w:r w:rsidRPr="002B125B">
        <w:rPr>
          <w:highlight w:val="white"/>
        </w:rPr>
        <w:t xml:space="preserve">    }</w:t>
      </w:r>
    </w:p>
    <w:p w14:paraId="1F9BF0A3" w14:textId="77777777" w:rsidR="005B1C6D" w:rsidRPr="002B125B" w:rsidRDefault="005B1C6D" w:rsidP="005B1C6D">
      <w:pPr>
        <w:pStyle w:val="Code"/>
        <w:rPr>
          <w:highlight w:val="white"/>
        </w:rPr>
      </w:pPr>
    </w:p>
    <w:p w14:paraId="3C6B6A64" w14:textId="77777777" w:rsidR="005B1C6D" w:rsidRPr="002B125B" w:rsidRDefault="005B1C6D" w:rsidP="005B1C6D">
      <w:pPr>
        <w:pStyle w:val="Code"/>
        <w:rPr>
          <w:highlight w:val="white"/>
        </w:rPr>
      </w:pPr>
      <w:r w:rsidRPr="002B125B">
        <w:rPr>
          <w:highlight w:val="white"/>
        </w:rPr>
        <w:t xml:space="preserve">    public override int GetHashCode() {</w:t>
      </w:r>
    </w:p>
    <w:p w14:paraId="7FDD5B9C" w14:textId="77777777" w:rsidR="005B1C6D" w:rsidRPr="002B125B" w:rsidRDefault="005B1C6D" w:rsidP="005B1C6D">
      <w:pPr>
        <w:pStyle w:val="Code"/>
        <w:rPr>
          <w:highlight w:val="white"/>
        </w:rPr>
      </w:pPr>
      <w:r w:rsidRPr="002B125B">
        <w:rPr>
          <w:highlight w:val="white"/>
        </w:rPr>
        <w:t xml:space="preserve">      return base.GetHashCode();</w:t>
      </w:r>
    </w:p>
    <w:p w14:paraId="6A107557" w14:textId="77777777" w:rsidR="005B1C6D" w:rsidRPr="002B125B" w:rsidRDefault="005B1C6D" w:rsidP="005B1C6D">
      <w:pPr>
        <w:pStyle w:val="Code"/>
        <w:rPr>
          <w:highlight w:val="white"/>
        </w:rPr>
      </w:pPr>
      <w:r w:rsidRPr="002B125B">
        <w:rPr>
          <w:highlight w:val="white"/>
        </w:rPr>
        <w:t xml:space="preserve">    }</w:t>
      </w:r>
    </w:p>
    <w:p w14:paraId="14728C9C" w14:textId="77777777" w:rsidR="005B1C6D" w:rsidRPr="002B125B" w:rsidRDefault="005B1C6D" w:rsidP="005B1C6D">
      <w:pPr>
        <w:pStyle w:val="Code"/>
        <w:rPr>
          <w:highlight w:val="white"/>
        </w:rPr>
      </w:pPr>
      <w:r w:rsidRPr="002B125B">
        <w:rPr>
          <w:highlight w:val="white"/>
        </w:rPr>
        <w:t xml:space="preserve">  </w:t>
      </w:r>
    </w:p>
    <w:p w14:paraId="0988F5C5" w14:textId="77777777" w:rsidR="005B1C6D" w:rsidRPr="002B125B" w:rsidRDefault="005B1C6D" w:rsidP="005B1C6D">
      <w:pPr>
        <w:pStyle w:val="Code"/>
        <w:rPr>
          <w:highlight w:val="white"/>
        </w:rPr>
      </w:pPr>
      <w:r w:rsidRPr="002B125B">
        <w:rPr>
          <w:highlight w:val="white"/>
        </w:rPr>
        <w:t xml:space="preserve">    public override bool Equals(object obj) {</w:t>
      </w:r>
    </w:p>
    <w:p w14:paraId="664949C6" w14:textId="77777777" w:rsidR="005B1C6D" w:rsidRPr="002B125B" w:rsidRDefault="005B1C6D" w:rsidP="005B1C6D">
      <w:pPr>
        <w:pStyle w:val="Code"/>
        <w:rPr>
          <w:highlight w:val="white"/>
        </w:rPr>
      </w:pPr>
      <w:r w:rsidRPr="002B125B">
        <w:rPr>
          <w:highlight w:val="white"/>
        </w:rPr>
        <w:t xml:space="preserve">      if (obj is Macro) {</w:t>
      </w:r>
    </w:p>
    <w:p w14:paraId="24A02E83" w14:textId="77777777" w:rsidR="005B1C6D" w:rsidRPr="002B125B" w:rsidRDefault="005B1C6D" w:rsidP="005B1C6D">
      <w:pPr>
        <w:pStyle w:val="Code"/>
        <w:rPr>
          <w:highlight w:val="white"/>
        </w:rPr>
      </w:pPr>
      <w:r w:rsidRPr="002B125B">
        <w:rPr>
          <w:highlight w:val="white"/>
        </w:rPr>
        <w:t xml:space="preserve">        Macro macro = (Macro) obj;</w:t>
      </w:r>
    </w:p>
    <w:p w14:paraId="30251B8D" w14:textId="77777777" w:rsidR="005B1C6D" w:rsidRPr="002B125B" w:rsidRDefault="005B1C6D" w:rsidP="005B1C6D">
      <w:pPr>
        <w:pStyle w:val="Code"/>
        <w:rPr>
          <w:highlight w:val="white"/>
        </w:rPr>
      </w:pPr>
      <w:r w:rsidRPr="002B125B">
        <w:rPr>
          <w:highlight w:val="white"/>
        </w:rPr>
        <w:t xml:space="preserve">        return (m_parameters == macro.m_parameters) &amp;&amp;</w:t>
      </w:r>
    </w:p>
    <w:p w14:paraId="1A9EC066" w14:textId="77777777" w:rsidR="005B1C6D" w:rsidRPr="002B125B" w:rsidRDefault="005B1C6D" w:rsidP="005B1C6D">
      <w:pPr>
        <w:pStyle w:val="Code"/>
        <w:rPr>
          <w:highlight w:val="white"/>
        </w:rPr>
      </w:pPr>
      <w:r w:rsidRPr="002B125B">
        <w:rPr>
          <w:highlight w:val="white"/>
        </w:rPr>
        <w:t xml:space="preserve">               (m_tokenList.SequenceEqual(macro.m_tokenList));</w:t>
      </w:r>
    </w:p>
    <w:p w14:paraId="5747CA2B" w14:textId="77777777" w:rsidR="005B1C6D" w:rsidRPr="002B125B" w:rsidRDefault="005B1C6D" w:rsidP="005B1C6D">
      <w:pPr>
        <w:pStyle w:val="Code"/>
        <w:rPr>
          <w:highlight w:val="white"/>
        </w:rPr>
      </w:pPr>
      <w:r w:rsidRPr="002B125B">
        <w:rPr>
          <w:highlight w:val="white"/>
        </w:rPr>
        <w:t xml:space="preserve">      }</w:t>
      </w:r>
    </w:p>
    <w:p w14:paraId="7823A78A" w14:textId="77777777" w:rsidR="005B1C6D" w:rsidRPr="002B125B" w:rsidRDefault="005B1C6D" w:rsidP="005B1C6D">
      <w:pPr>
        <w:pStyle w:val="Code"/>
        <w:rPr>
          <w:highlight w:val="white"/>
        </w:rPr>
      </w:pPr>
    </w:p>
    <w:p w14:paraId="0ADF43C2" w14:textId="77777777" w:rsidR="005B1C6D" w:rsidRPr="002B125B" w:rsidRDefault="005B1C6D" w:rsidP="005B1C6D">
      <w:pPr>
        <w:pStyle w:val="Code"/>
        <w:rPr>
          <w:highlight w:val="white"/>
        </w:rPr>
      </w:pPr>
      <w:r w:rsidRPr="002B125B">
        <w:rPr>
          <w:highlight w:val="white"/>
        </w:rPr>
        <w:t xml:space="preserve">      return false;</w:t>
      </w:r>
    </w:p>
    <w:p w14:paraId="32372F3C" w14:textId="77777777" w:rsidR="005B1C6D" w:rsidRPr="002B125B" w:rsidRDefault="005B1C6D" w:rsidP="005B1C6D">
      <w:pPr>
        <w:pStyle w:val="Code"/>
        <w:rPr>
          <w:highlight w:val="white"/>
        </w:rPr>
      </w:pPr>
      <w:r w:rsidRPr="002B125B">
        <w:rPr>
          <w:highlight w:val="white"/>
        </w:rPr>
        <w:t xml:space="preserve">    }</w:t>
      </w:r>
    </w:p>
    <w:p w14:paraId="0A1BEEC3" w14:textId="77777777" w:rsidR="005B1C6D" w:rsidRPr="002B125B" w:rsidRDefault="005B1C6D" w:rsidP="005B1C6D">
      <w:pPr>
        <w:pStyle w:val="Code"/>
        <w:rPr>
          <w:highlight w:val="white"/>
        </w:rPr>
      </w:pPr>
      <w:r w:rsidRPr="002B125B">
        <w:rPr>
          <w:highlight w:val="white"/>
        </w:rPr>
        <w:t xml:space="preserve">  }</w:t>
      </w:r>
    </w:p>
    <w:p w14:paraId="6CA359C5" w14:textId="77777777" w:rsidR="005B1C6D" w:rsidRDefault="005B1C6D" w:rsidP="005B1C6D">
      <w:pPr>
        <w:pStyle w:val="Code"/>
      </w:pPr>
      <w:r w:rsidRPr="002B125B">
        <w:rPr>
          <w:highlight w:val="white"/>
        </w:rPr>
        <w:t>}</w:t>
      </w:r>
    </w:p>
    <w:p w14:paraId="51B7DDD7" w14:textId="77777777" w:rsidR="005B1C6D" w:rsidRDefault="005B1C6D" w:rsidP="005B1C6D">
      <w:pPr>
        <w:pStyle w:val="CodeHeader"/>
      </w:pPr>
      <w:r>
        <w:t>Token.cs</w:t>
      </w:r>
    </w:p>
    <w:p w14:paraId="15C663F0" w14:textId="77777777" w:rsidR="005B1C6D" w:rsidRPr="009F2404" w:rsidRDefault="005B1C6D" w:rsidP="005B1C6D">
      <w:pPr>
        <w:pStyle w:val="Code"/>
        <w:rPr>
          <w:highlight w:val="white"/>
        </w:rPr>
      </w:pPr>
      <w:r w:rsidRPr="009F2404">
        <w:rPr>
          <w:highlight w:val="white"/>
        </w:rPr>
        <w:t>using System.Text;</w:t>
      </w:r>
    </w:p>
    <w:p w14:paraId="76F4B810" w14:textId="77777777" w:rsidR="005B1C6D" w:rsidRPr="009F2404" w:rsidRDefault="005B1C6D" w:rsidP="005B1C6D">
      <w:pPr>
        <w:pStyle w:val="Code"/>
        <w:rPr>
          <w:highlight w:val="white"/>
        </w:rPr>
      </w:pPr>
    </w:p>
    <w:p w14:paraId="254641C3" w14:textId="77777777" w:rsidR="005B1C6D" w:rsidRPr="009F2404" w:rsidRDefault="005B1C6D" w:rsidP="005B1C6D">
      <w:pPr>
        <w:pStyle w:val="Code"/>
        <w:rPr>
          <w:highlight w:val="white"/>
        </w:rPr>
      </w:pPr>
      <w:r w:rsidRPr="009F2404">
        <w:rPr>
          <w:highlight w:val="white"/>
        </w:rPr>
        <w:t>namespace CCompiler {</w:t>
      </w:r>
    </w:p>
    <w:p w14:paraId="1355AABD" w14:textId="77777777" w:rsidR="005B1C6D" w:rsidRPr="009F2404" w:rsidRDefault="005B1C6D" w:rsidP="005B1C6D">
      <w:pPr>
        <w:pStyle w:val="Code"/>
        <w:rPr>
          <w:highlight w:val="white"/>
        </w:rPr>
      </w:pPr>
      <w:r w:rsidRPr="009F2404">
        <w:rPr>
          <w:highlight w:val="white"/>
        </w:rPr>
        <w:t xml:space="preserve">  public class Token {</w:t>
      </w:r>
    </w:p>
    <w:p w14:paraId="5883C06B" w14:textId="77777777" w:rsidR="005B1C6D" w:rsidRPr="009F2404" w:rsidRDefault="005B1C6D" w:rsidP="005B1C6D">
      <w:pPr>
        <w:pStyle w:val="Code"/>
        <w:rPr>
          <w:highlight w:val="white"/>
        </w:rPr>
      </w:pPr>
      <w:r w:rsidRPr="009F2404">
        <w:rPr>
          <w:highlight w:val="white"/>
        </w:rPr>
        <w:t xml:space="preserve">    private CCompiler_Pre.Tokens m_id;</w:t>
      </w:r>
    </w:p>
    <w:p w14:paraId="5179A5B5" w14:textId="77777777" w:rsidR="005B1C6D" w:rsidRPr="009F2404" w:rsidRDefault="005B1C6D" w:rsidP="005B1C6D">
      <w:pPr>
        <w:pStyle w:val="Code"/>
        <w:rPr>
          <w:highlight w:val="white"/>
        </w:rPr>
      </w:pPr>
      <w:r w:rsidRPr="009F2404">
        <w:rPr>
          <w:highlight w:val="white"/>
        </w:rPr>
        <w:t xml:space="preserve">    private object m_value;</w:t>
      </w:r>
    </w:p>
    <w:p w14:paraId="42D6EC9E" w14:textId="77777777" w:rsidR="005B1C6D" w:rsidRPr="009F2404" w:rsidRDefault="005B1C6D" w:rsidP="005B1C6D">
      <w:pPr>
        <w:pStyle w:val="Code"/>
        <w:rPr>
          <w:highlight w:val="white"/>
        </w:rPr>
      </w:pPr>
      <w:r w:rsidRPr="009F2404">
        <w:rPr>
          <w:highlight w:val="white"/>
        </w:rPr>
        <w:t xml:space="preserve">    private bool m_whitespace;</w:t>
      </w:r>
    </w:p>
    <w:p w14:paraId="4A403766" w14:textId="77777777" w:rsidR="005B1C6D" w:rsidRPr="009F2404" w:rsidRDefault="005B1C6D" w:rsidP="005B1C6D">
      <w:pPr>
        <w:pStyle w:val="Code"/>
        <w:rPr>
          <w:highlight w:val="white"/>
        </w:rPr>
      </w:pPr>
      <w:r w:rsidRPr="009F2404">
        <w:rPr>
          <w:highlight w:val="white"/>
        </w:rPr>
        <w:t xml:space="preserve">    private int m_newlineCount;</w:t>
      </w:r>
    </w:p>
    <w:p w14:paraId="1C9A2145" w14:textId="77777777" w:rsidR="005B1C6D" w:rsidRPr="009F2404" w:rsidRDefault="005B1C6D" w:rsidP="005B1C6D">
      <w:pPr>
        <w:pStyle w:val="Code"/>
        <w:rPr>
          <w:highlight w:val="white"/>
        </w:rPr>
      </w:pPr>
      <w:r w:rsidRPr="009F2404">
        <w:rPr>
          <w:highlight w:val="white"/>
        </w:rPr>
        <w:t xml:space="preserve">  </w:t>
      </w:r>
    </w:p>
    <w:p w14:paraId="5FFB060B" w14:textId="77777777" w:rsidR="005B1C6D" w:rsidRPr="009F2404" w:rsidRDefault="005B1C6D" w:rsidP="005B1C6D">
      <w:pPr>
        <w:pStyle w:val="Code"/>
        <w:rPr>
          <w:highlight w:val="white"/>
        </w:rPr>
      </w:pPr>
      <w:r w:rsidRPr="009F2404">
        <w:rPr>
          <w:highlight w:val="white"/>
        </w:rPr>
        <w:t xml:space="preserve">    public Token(CCompiler_Pre.Tokens id, object value) {</w:t>
      </w:r>
    </w:p>
    <w:p w14:paraId="3C23B3C1" w14:textId="77777777" w:rsidR="005B1C6D" w:rsidRPr="009F2404" w:rsidRDefault="005B1C6D" w:rsidP="005B1C6D">
      <w:pPr>
        <w:pStyle w:val="Code"/>
        <w:rPr>
          <w:highlight w:val="white"/>
        </w:rPr>
      </w:pPr>
      <w:r w:rsidRPr="009F2404">
        <w:rPr>
          <w:highlight w:val="white"/>
        </w:rPr>
        <w:t xml:space="preserve">      m_id = id;</w:t>
      </w:r>
    </w:p>
    <w:p w14:paraId="40B3D233" w14:textId="77777777" w:rsidR="005B1C6D" w:rsidRPr="009F2404" w:rsidRDefault="005B1C6D" w:rsidP="005B1C6D">
      <w:pPr>
        <w:pStyle w:val="Code"/>
        <w:rPr>
          <w:highlight w:val="white"/>
        </w:rPr>
      </w:pPr>
      <w:r w:rsidRPr="009F2404">
        <w:rPr>
          <w:highlight w:val="white"/>
        </w:rPr>
        <w:t xml:space="preserve">      m_value = value;</w:t>
      </w:r>
    </w:p>
    <w:p w14:paraId="4D93B542" w14:textId="77777777" w:rsidR="005B1C6D" w:rsidRPr="009F2404" w:rsidRDefault="005B1C6D" w:rsidP="005B1C6D">
      <w:pPr>
        <w:pStyle w:val="Code"/>
        <w:rPr>
          <w:highlight w:val="white"/>
        </w:rPr>
      </w:pPr>
      <w:r w:rsidRPr="009F2404">
        <w:rPr>
          <w:highlight w:val="white"/>
        </w:rPr>
        <w:t xml:space="preserve">      m_newlineCount = CCompiler_Pre.Scanner.NewlineCount;</w:t>
      </w:r>
    </w:p>
    <w:p w14:paraId="369D90CD" w14:textId="77777777" w:rsidR="005B1C6D" w:rsidRPr="009F2404" w:rsidRDefault="005B1C6D" w:rsidP="005B1C6D">
      <w:pPr>
        <w:pStyle w:val="Code"/>
        <w:rPr>
          <w:highlight w:val="white"/>
        </w:rPr>
      </w:pPr>
      <w:r w:rsidRPr="009F2404">
        <w:rPr>
          <w:highlight w:val="white"/>
        </w:rPr>
        <w:t xml:space="preserve">      m_whitespace = CCompiler_Pre.Scanner.Whitespace;</w:t>
      </w:r>
    </w:p>
    <w:p w14:paraId="55C8CA8F" w14:textId="77777777" w:rsidR="005B1C6D" w:rsidRPr="009F2404" w:rsidRDefault="005B1C6D" w:rsidP="005B1C6D">
      <w:pPr>
        <w:pStyle w:val="Code"/>
        <w:rPr>
          <w:highlight w:val="white"/>
        </w:rPr>
      </w:pPr>
      <w:r w:rsidRPr="009F2404">
        <w:rPr>
          <w:highlight w:val="white"/>
        </w:rPr>
        <w:t xml:space="preserve">      CCompiler_Pre.Scanner.NewlineCount = 0;</w:t>
      </w:r>
    </w:p>
    <w:p w14:paraId="130FB1BC" w14:textId="77777777" w:rsidR="005B1C6D" w:rsidRPr="009F2404" w:rsidRDefault="005B1C6D" w:rsidP="005B1C6D">
      <w:pPr>
        <w:pStyle w:val="Code"/>
        <w:rPr>
          <w:highlight w:val="white"/>
        </w:rPr>
      </w:pPr>
      <w:r w:rsidRPr="009F2404">
        <w:rPr>
          <w:highlight w:val="white"/>
        </w:rPr>
        <w:t xml:space="preserve">      CCompiler_Pre.Scanner.Whitespace = false;</w:t>
      </w:r>
    </w:p>
    <w:p w14:paraId="5C222E58" w14:textId="77777777" w:rsidR="005B1C6D" w:rsidRPr="009F2404" w:rsidRDefault="005B1C6D" w:rsidP="005B1C6D">
      <w:pPr>
        <w:pStyle w:val="Code"/>
        <w:rPr>
          <w:highlight w:val="white"/>
        </w:rPr>
      </w:pPr>
      <w:r w:rsidRPr="009F2404">
        <w:rPr>
          <w:highlight w:val="white"/>
        </w:rPr>
        <w:t xml:space="preserve">    }</w:t>
      </w:r>
    </w:p>
    <w:p w14:paraId="2658D6E3" w14:textId="77777777" w:rsidR="005B1C6D" w:rsidRPr="009F2404" w:rsidRDefault="005B1C6D" w:rsidP="005B1C6D">
      <w:pPr>
        <w:pStyle w:val="Code"/>
        <w:rPr>
          <w:highlight w:val="white"/>
        </w:rPr>
      </w:pPr>
    </w:p>
    <w:p w14:paraId="3938920A" w14:textId="77777777" w:rsidR="005B1C6D" w:rsidRPr="009F2404" w:rsidRDefault="005B1C6D" w:rsidP="005B1C6D">
      <w:pPr>
        <w:pStyle w:val="Code"/>
        <w:rPr>
          <w:highlight w:val="white"/>
        </w:rPr>
      </w:pPr>
      <w:r w:rsidRPr="009F2404">
        <w:rPr>
          <w:highlight w:val="white"/>
        </w:rPr>
        <w:t xml:space="preserve">    public Token(CCompiler_Pre.Tokens id, object value, int newlineCount) {</w:t>
      </w:r>
    </w:p>
    <w:p w14:paraId="4A475FBA" w14:textId="77777777" w:rsidR="005B1C6D" w:rsidRPr="009F2404" w:rsidRDefault="005B1C6D" w:rsidP="005B1C6D">
      <w:pPr>
        <w:pStyle w:val="Code"/>
        <w:rPr>
          <w:highlight w:val="white"/>
        </w:rPr>
      </w:pPr>
      <w:r w:rsidRPr="009F2404">
        <w:rPr>
          <w:highlight w:val="white"/>
        </w:rPr>
        <w:t xml:space="preserve">      m_id = id;</w:t>
      </w:r>
    </w:p>
    <w:p w14:paraId="2F303119" w14:textId="77777777" w:rsidR="005B1C6D" w:rsidRPr="009F2404" w:rsidRDefault="005B1C6D" w:rsidP="005B1C6D">
      <w:pPr>
        <w:pStyle w:val="Code"/>
        <w:rPr>
          <w:highlight w:val="white"/>
        </w:rPr>
      </w:pPr>
      <w:r w:rsidRPr="009F2404">
        <w:rPr>
          <w:highlight w:val="white"/>
        </w:rPr>
        <w:t xml:space="preserve">      m_value = value;</w:t>
      </w:r>
    </w:p>
    <w:p w14:paraId="66D84D58" w14:textId="77777777" w:rsidR="005B1C6D" w:rsidRPr="009F2404" w:rsidRDefault="005B1C6D" w:rsidP="005B1C6D">
      <w:pPr>
        <w:pStyle w:val="Code"/>
        <w:rPr>
          <w:highlight w:val="white"/>
        </w:rPr>
      </w:pPr>
      <w:r w:rsidRPr="009F2404">
        <w:rPr>
          <w:highlight w:val="white"/>
        </w:rPr>
        <w:t xml:space="preserve">      m_newlineCount = newlineCount;</w:t>
      </w:r>
    </w:p>
    <w:p w14:paraId="131C0AD4" w14:textId="77777777" w:rsidR="005B1C6D" w:rsidRPr="009F2404" w:rsidRDefault="005B1C6D" w:rsidP="005B1C6D">
      <w:pPr>
        <w:pStyle w:val="Code"/>
        <w:rPr>
          <w:highlight w:val="white"/>
        </w:rPr>
      </w:pPr>
      <w:r w:rsidRPr="009F2404">
        <w:rPr>
          <w:highlight w:val="white"/>
        </w:rPr>
        <w:t xml:space="preserve">      m_whitespace = false;</w:t>
      </w:r>
    </w:p>
    <w:p w14:paraId="35D82309" w14:textId="77777777" w:rsidR="005B1C6D" w:rsidRPr="009F2404" w:rsidRDefault="005B1C6D" w:rsidP="005B1C6D">
      <w:pPr>
        <w:pStyle w:val="Code"/>
        <w:rPr>
          <w:highlight w:val="white"/>
        </w:rPr>
      </w:pPr>
      <w:r w:rsidRPr="009F2404">
        <w:rPr>
          <w:highlight w:val="white"/>
        </w:rPr>
        <w:t xml:space="preserve">    }</w:t>
      </w:r>
    </w:p>
    <w:p w14:paraId="3FC4D6B4" w14:textId="77777777" w:rsidR="005B1C6D" w:rsidRPr="009F2404" w:rsidRDefault="005B1C6D" w:rsidP="005B1C6D">
      <w:pPr>
        <w:pStyle w:val="Code"/>
        <w:rPr>
          <w:highlight w:val="white"/>
        </w:rPr>
      </w:pPr>
    </w:p>
    <w:p w14:paraId="7D6D8756" w14:textId="77777777" w:rsidR="005B1C6D" w:rsidRPr="009F2404" w:rsidRDefault="005B1C6D" w:rsidP="005B1C6D">
      <w:pPr>
        <w:pStyle w:val="Code"/>
        <w:rPr>
          <w:highlight w:val="white"/>
        </w:rPr>
      </w:pPr>
      <w:r w:rsidRPr="009F2404">
        <w:rPr>
          <w:highlight w:val="white"/>
        </w:rPr>
        <w:t xml:space="preserve">    public void AddNewlineCount(int newlineCount) {</w:t>
      </w:r>
    </w:p>
    <w:p w14:paraId="6DEDE72D" w14:textId="77777777" w:rsidR="005B1C6D" w:rsidRPr="009F2404" w:rsidRDefault="005B1C6D" w:rsidP="005B1C6D">
      <w:pPr>
        <w:pStyle w:val="Code"/>
        <w:rPr>
          <w:highlight w:val="white"/>
        </w:rPr>
      </w:pPr>
      <w:r w:rsidRPr="009F2404">
        <w:rPr>
          <w:highlight w:val="white"/>
        </w:rPr>
        <w:t xml:space="preserve">      m_newlineCount += newlineCount;</w:t>
      </w:r>
    </w:p>
    <w:p w14:paraId="5ACA89C7" w14:textId="77777777" w:rsidR="005B1C6D" w:rsidRPr="009F2404" w:rsidRDefault="005B1C6D" w:rsidP="005B1C6D">
      <w:pPr>
        <w:pStyle w:val="Code"/>
        <w:rPr>
          <w:highlight w:val="white"/>
        </w:rPr>
      </w:pPr>
      <w:r w:rsidRPr="009F2404">
        <w:rPr>
          <w:highlight w:val="white"/>
        </w:rPr>
        <w:t xml:space="preserve">    }  </w:t>
      </w:r>
    </w:p>
    <w:p w14:paraId="27148ECE" w14:textId="77777777" w:rsidR="005B1C6D" w:rsidRPr="009F2404" w:rsidRDefault="005B1C6D" w:rsidP="005B1C6D">
      <w:pPr>
        <w:pStyle w:val="Code"/>
        <w:rPr>
          <w:highlight w:val="white"/>
        </w:rPr>
      </w:pPr>
    </w:p>
    <w:p w14:paraId="5AB743CF" w14:textId="77777777" w:rsidR="005B1C6D" w:rsidRPr="009F2404" w:rsidRDefault="005B1C6D" w:rsidP="005B1C6D">
      <w:pPr>
        <w:pStyle w:val="Code"/>
        <w:rPr>
          <w:highlight w:val="white"/>
        </w:rPr>
      </w:pPr>
      <w:r w:rsidRPr="009F2404">
        <w:rPr>
          <w:highlight w:val="white"/>
        </w:rPr>
        <w:t xml:space="preserve">    public object Clone() {</w:t>
      </w:r>
    </w:p>
    <w:p w14:paraId="43B14746" w14:textId="77777777" w:rsidR="005B1C6D" w:rsidRPr="009F2404" w:rsidRDefault="005B1C6D" w:rsidP="005B1C6D">
      <w:pPr>
        <w:pStyle w:val="Code"/>
        <w:rPr>
          <w:highlight w:val="white"/>
        </w:rPr>
      </w:pPr>
      <w:r w:rsidRPr="009F2404">
        <w:rPr>
          <w:highlight w:val="white"/>
        </w:rPr>
        <w:t xml:space="preserve">      Token token = new Token(m_id, m_value);</w:t>
      </w:r>
    </w:p>
    <w:p w14:paraId="03081190" w14:textId="77777777" w:rsidR="005B1C6D" w:rsidRPr="009F2404" w:rsidRDefault="005B1C6D" w:rsidP="005B1C6D">
      <w:pPr>
        <w:pStyle w:val="Code"/>
        <w:rPr>
          <w:highlight w:val="white"/>
        </w:rPr>
      </w:pPr>
      <w:r w:rsidRPr="009F2404">
        <w:rPr>
          <w:highlight w:val="white"/>
        </w:rPr>
        <w:t xml:space="preserve">      token.m_newlineCount = 0;</w:t>
      </w:r>
    </w:p>
    <w:p w14:paraId="67967F93" w14:textId="77777777" w:rsidR="005B1C6D" w:rsidRPr="009F2404" w:rsidRDefault="005B1C6D" w:rsidP="005B1C6D">
      <w:pPr>
        <w:pStyle w:val="Code"/>
        <w:rPr>
          <w:highlight w:val="white"/>
        </w:rPr>
      </w:pPr>
      <w:r w:rsidRPr="009F2404">
        <w:rPr>
          <w:highlight w:val="white"/>
        </w:rPr>
        <w:t xml:space="preserve">      return token;</w:t>
      </w:r>
    </w:p>
    <w:p w14:paraId="13A92870" w14:textId="77777777" w:rsidR="005B1C6D" w:rsidRPr="009F2404" w:rsidRDefault="005B1C6D" w:rsidP="005B1C6D">
      <w:pPr>
        <w:pStyle w:val="Code"/>
        <w:rPr>
          <w:highlight w:val="white"/>
        </w:rPr>
      </w:pPr>
      <w:r w:rsidRPr="009F2404">
        <w:rPr>
          <w:highlight w:val="white"/>
        </w:rPr>
        <w:t xml:space="preserve">    }</w:t>
      </w:r>
    </w:p>
    <w:p w14:paraId="5B8108BC" w14:textId="77777777" w:rsidR="005B1C6D" w:rsidRPr="009F2404" w:rsidRDefault="005B1C6D" w:rsidP="005B1C6D">
      <w:pPr>
        <w:pStyle w:val="Code"/>
        <w:rPr>
          <w:highlight w:val="white"/>
        </w:rPr>
      </w:pPr>
      <w:r w:rsidRPr="009F2404">
        <w:rPr>
          <w:highlight w:val="white"/>
        </w:rPr>
        <w:t xml:space="preserve">  </w:t>
      </w:r>
    </w:p>
    <w:p w14:paraId="0038E90C" w14:textId="77777777" w:rsidR="005B1C6D" w:rsidRPr="009F2404" w:rsidRDefault="005B1C6D" w:rsidP="005B1C6D">
      <w:pPr>
        <w:pStyle w:val="Code"/>
        <w:rPr>
          <w:highlight w:val="white"/>
        </w:rPr>
      </w:pPr>
      <w:r w:rsidRPr="009F2404">
        <w:rPr>
          <w:highlight w:val="white"/>
        </w:rPr>
        <w:t xml:space="preserve">    public CCompiler_Pre.Tokens Id {</w:t>
      </w:r>
    </w:p>
    <w:p w14:paraId="22510F2F" w14:textId="77777777" w:rsidR="005B1C6D" w:rsidRPr="009F2404" w:rsidRDefault="005B1C6D" w:rsidP="005B1C6D">
      <w:pPr>
        <w:pStyle w:val="Code"/>
        <w:rPr>
          <w:highlight w:val="white"/>
        </w:rPr>
      </w:pPr>
      <w:r w:rsidRPr="009F2404">
        <w:rPr>
          <w:highlight w:val="white"/>
        </w:rPr>
        <w:t xml:space="preserve">      get { return m_id; }</w:t>
      </w:r>
    </w:p>
    <w:p w14:paraId="1AC03CCB" w14:textId="77777777" w:rsidR="005B1C6D" w:rsidRPr="009F2404" w:rsidRDefault="005B1C6D" w:rsidP="005B1C6D">
      <w:pPr>
        <w:pStyle w:val="Code"/>
        <w:rPr>
          <w:highlight w:val="white"/>
        </w:rPr>
      </w:pPr>
      <w:r w:rsidRPr="009F2404">
        <w:rPr>
          <w:highlight w:val="white"/>
        </w:rPr>
        <w:t xml:space="preserve">      set { m_id = value; }</w:t>
      </w:r>
    </w:p>
    <w:p w14:paraId="5BE8FAE1" w14:textId="77777777" w:rsidR="005B1C6D" w:rsidRPr="009F2404" w:rsidRDefault="005B1C6D" w:rsidP="005B1C6D">
      <w:pPr>
        <w:pStyle w:val="Code"/>
        <w:rPr>
          <w:highlight w:val="white"/>
        </w:rPr>
      </w:pPr>
      <w:r w:rsidRPr="009F2404">
        <w:rPr>
          <w:highlight w:val="white"/>
        </w:rPr>
        <w:t xml:space="preserve">    }</w:t>
      </w:r>
    </w:p>
    <w:p w14:paraId="13ED805A" w14:textId="77777777" w:rsidR="005B1C6D" w:rsidRPr="009F2404" w:rsidRDefault="005B1C6D" w:rsidP="005B1C6D">
      <w:pPr>
        <w:pStyle w:val="Code"/>
        <w:rPr>
          <w:highlight w:val="white"/>
        </w:rPr>
      </w:pPr>
      <w:r w:rsidRPr="009F2404">
        <w:rPr>
          <w:highlight w:val="white"/>
        </w:rPr>
        <w:t xml:space="preserve">  </w:t>
      </w:r>
    </w:p>
    <w:p w14:paraId="1961C4C7" w14:textId="77777777" w:rsidR="005B1C6D" w:rsidRPr="009F2404" w:rsidRDefault="005B1C6D" w:rsidP="005B1C6D">
      <w:pPr>
        <w:pStyle w:val="Code"/>
        <w:rPr>
          <w:highlight w:val="white"/>
        </w:rPr>
      </w:pPr>
      <w:r w:rsidRPr="009F2404">
        <w:rPr>
          <w:highlight w:val="white"/>
        </w:rPr>
        <w:t xml:space="preserve">    public object Value {</w:t>
      </w:r>
    </w:p>
    <w:p w14:paraId="56C6D617" w14:textId="77777777" w:rsidR="005B1C6D" w:rsidRPr="009F2404" w:rsidRDefault="005B1C6D" w:rsidP="005B1C6D">
      <w:pPr>
        <w:pStyle w:val="Code"/>
        <w:rPr>
          <w:highlight w:val="white"/>
        </w:rPr>
      </w:pPr>
      <w:r w:rsidRPr="009F2404">
        <w:rPr>
          <w:highlight w:val="white"/>
        </w:rPr>
        <w:t xml:space="preserve">      get { return m_value; }</w:t>
      </w:r>
    </w:p>
    <w:p w14:paraId="25101B5B" w14:textId="77777777" w:rsidR="005B1C6D" w:rsidRPr="009F2404" w:rsidRDefault="005B1C6D" w:rsidP="005B1C6D">
      <w:pPr>
        <w:pStyle w:val="Code"/>
        <w:rPr>
          <w:highlight w:val="white"/>
        </w:rPr>
      </w:pPr>
      <w:r w:rsidRPr="009F2404">
        <w:rPr>
          <w:highlight w:val="white"/>
        </w:rPr>
        <w:t xml:space="preserve">      set { m_value = value; }</w:t>
      </w:r>
    </w:p>
    <w:p w14:paraId="75F63438" w14:textId="77777777" w:rsidR="005B1C6D" w:rsidRPr="009F2404" w:rsidRDefault="005B1C6D" w:rsidP="005B1C6D">
      <w:pPr>
        <w:pStyle w:val="Code"/>
        <w:rPr>
          <w:highlight w:val="white"/>
        </w:rPr>
      </w:pPr>
      <w:r w:rsidRPr="009F2404">
        <w:rPr>
          <w:highlight w:val="white"/>
        </w:rPr>
        <w:t xml:space="preserve">    }</w:t>
      </w:r>
    </w:p>
    <w:p w14:paraId="013E3119" w14:textId="77777777" w:rsidR="005B1C6D" w:rsidRPr="009F2404" w:rsidRDefault="005B1C6D" w:rsidP="005B1C6D">
      <w:pPr>
        <w:pStyle w:val="Code"/>
        <w:rPr>
          <w:highlight w:val="white"/>
        </w:rPr>
      </w:pPr>
      <w:r w:rsidRPr="009F2404">
        <w:rPr>
          <w:highlight w:val="white"/>
        </w:rPr>
        <w:t xml:space="preserve">  </w:t>
      </w:r>
    </w:p>
    <w:p w14:paraId="49EE3D29" w14:textId="77777777" w:rsidR="005B1C6D" w:rsidRPr="009F2404" w:rsidRDefault="005B1C6D" w:rsidP="005B1C6D">
      <w:pPr>
        <w:pStyle w:val="Code"/>
        <w:rPr>
          <w:highlight w:val="white"/>
        </w:rPr>
      </w:pPr>
      <w:r w:rsidRPr="009F2404">
        <w:rPr>
          <w:highlight w:val="white"/>
        </w:rPr>
        <w:t xml:space="preserve">    public int GetNewlineCount() {</w:t>
      </w:r>
    </w:p>
    <w:p w14:paraId="53AD26C3" w14:textId="77777777" w:rsidR="005B1C6D" w:rsidRPr="009F2404" w:rsidRDefault="005B1C6D" w:rsidP="005B1C6D">
      <w:pPr>
        <w:pStyle w:val="Code"/>
        <w:rPr>
          <w:highlight w:val="white"/>
        </w:rPr>
      </w:pPr>
      <w:r w:rsidRPr="009F2404">
        <w:rPr>
          <w:highlight w:val="white"/>
        </w:rPr>
        <w:t xml:space="preserve">      return m_newlineCount;</w:t>
      </w:r>
    </w:p>
    <w:p w14:paraId="34B4D61D" w14:textId="77777777" w:rsidR="005B1C6D" w:rsidRPr="009F2404" w:rsidRDefault="005B1C6D" w:rsidP="005B1C6D">
      <w:pPr>
        <w:pStyle w:val="Code"/>
        <w:rPr>
          <w:highlight w:val="white"/>
        </w:rPr>
      </w:pPr>
      <w:r w:rsidRPr="009F2404">
        <w:rPr>
          <w:highlight w:val="white"/>
        </w:rPr>
        <w:t xml:space="preserve">    }</w:t>
      </w:r>
    </w:p>
    <w:p w14:paraId="1886F71F" w14:textId="77777777" w:rsidR="005B1C6D" w:rsidRPr="009F2404" w:rsidRDefault="005B1C6D" w:rsidP="005B1C6D">
      <w:pPr>
        <w:pStyle w:val="Code"/>
        <w:rPr>
          <w:highlight w:val="white"/>
        </w:rPr>
      </w:pPr>
      <w:r w:rsidRPr="009F2404">
        <w:rPr>
          <w:highlight w:val="white"/>
        </w:rPr>
        <w:t xml:space="preserve">  </w:t>
      </w:r>
    </w:p>
    <w:p w14:paraId="0CC318E9" w14:textId="77777777" w:rsidR="005B1C6D" w:rsidRPr="009F2404" w:rsidRDefault="005B1C6D" w:rsidP="005B1C6D">
      <w:pPr>
        <w:pStyle w:val="Code"/>
        <w:rPr>
          <w:highlight w:val="white"/>
        </w:rPr>
      </w:pPr>
      <w:r w:rsidRPr="009F2404">
        <w:rPr>
          <w:highlight w:val="white"/>
        </w:rPr>
        <w:t xml:space="preserve">    public string ToNewlineString() {</w:t>
      </w:r>
    </w:p>
    <w:p w14:paraId="339F6269" w14:textId="77777777" w:rsidR="005B1C6D" w:rsidRPr="009F2404" w:rsidRDefault="005B1C6D" w:rsidP="005B1C6D">
      <w:pPr>
        <w:pStyle w:val="Code"/>
        <w:rPr>
          <w:highlight w:val="white"/>
        </w:rPr>
      </w:pPr>
      <w:r w:rsidRPr="009F2404">
        <w:rPr>
          <w:highlight w:val="white"/>
        </w:rPr>
        <w:t xml:space="preserve">      StringBuilder buffer = new StringBuilder();</w:t>
      </w:r>
    </w:p>
    <w:p w14:paraId="048F1FBA" w14:textId="77777777" w:rsidR="005B1C6D" w:rsidRPr="009F2404" w:rsidRDefault="005B1C6D" w:rsidP="005B1C6D">
      <w:pPr>
        <w:pStyle w:val="Code"/>
        <w:rPr>
          <w:highlight w:val="white"/>
        </w:rPr>
      </w:pPr>
      <w:r w:rsidRPr="009F2404">
        <w:rPr>
          <w:highlight w:val="white"/>
        </w:rPr>
        <w:t xml:space="preserve">      </w:t>
      </w:r>
    </w:p>
    <w:p w14:paraId="01C0E449" w14:textId="77777777" w:rsidR="005B1C6D" w:rsidRPr="009F2404" w:rsidRDefault="005B1C6D" w:rsidP="005B1C6D">
      <w:pPr>
        <w:pStyle w:val="Code"/>
        <w:rPr>
          <w:highlight w:val="white"/>
        </w:rPr>
      </w:pPr>
      <w:r w:rsidRPr="009F2404">
        <w:rPr>
          <w:highlight w:val="white"/>
        </w:rPr>
        <w:t xml:space="preserve">      if (m_newlineCount &gt; 0) {</w:t>
      </w:r>
    </w:p>
    <w:p w14:paraId="60028375" w14:textId="77777777" w:rsidR="005B1C6D" w:rsidRPr="009F2404" w:rsidRDefault="005B1C6D" w:rsidP="005B1C6D">
      <w:pPr>
        <w:pStyle w:val="Code"/>
        <w:rPr>
          <w:highlight w:val="white"/>
        </w:rPr>
      </w:pPr>
      <w:r w:rsidRPr="009F2404">
        <w:rPr>
          <w:highlight w:val="white"/>
        </w:rPr>
        <w:t xml:space="preserve">        for (int count = 0; count &lt; m_newlineCount; ++count) {</w:t>
      </w:r>
    </w:p>
    <w:p w14:paraId="5B7A0F86" w14:textId="77777777" w:rsidR="005B1C6D" w:rsidRPr="009F2404" w:rsidRDefault="005B1C6D" w:rsidP="005B1C6D">
      <w:pPr>
        <w:pStyle w:val="Code"/>
        <w:rPr>
          <w:highlight w:val="white"/>
        </w:rPr>
      </w:pPr>
      <w:r w:rsidRPr="009F2404">
        <w:rPr>
          <w:highlight w:val="white"/>
        </w:rPr>
        <w:t xml:space="preserve">          buffer.Append('\n');</w:t>
      </w:r>
    </w:p>
    <w:p w14:paraId="74B2675C" w14:textId="77777777" w:rsidR="005B1C6D" w:rsidRPr="009F2404" w:rsidRDefault="005B1C6D" w:rsidP="005B1C6D">
      <w:pPr>
        <w:pStyle w:val="Code"/>
        <w:rPr>
          <w:highlight w:val="white"/>
        </w:rPr>
      </w:pPr>
      <w:r w:rsidRPr="009F2404">
        <w:rPr>
          <w:highlight w:val="white"/>
        </w:rPr>
        <w:t xml:space="preserve">        }</w:t>
      </w:r>
    </w:p>
    <w:p w14:paraId="7B3432E6" w14:textId="77777777" w:rsidR="005B1C6D" w:rsidRPr="009F2404" w:rsidRDefault="005B1C6D" w:rsidP="005B1C6D">
      <w:pPr>
        <w:pStyle w:val="Code"/>
        <w:rPr>
          <w:highlight w:val="white"/>
        </w:rPr>
      </w:pPr>
      <w:r w:rsidRPr="009F2404">
        <w:rPr>
          <w:highlight w:val="white"/>
        </w:rPr>
        <w:t xml:space="preserve">      }</w:t>
      </w:r>
    </w:p>
    <w:p w14:paraId="1C9192C6" w14:textId="77777777" w:rsidR="005B1C6D" w:rsidRPr="009F2404" w:rsidRDefault="005B1C6D" w:rsidP="005B1C6D">
      <w:pPr>
        <w:pStyle w:val="Code"/>
        <w:rPr>
          <w:highlight w:val="white"/>
        </w:rPr>
      </w:pPr>
      <w:r w:rsidRPr="009F2404">
        <w:rPr>
          <w:highlight w:val="white"/>
        </w:rPr>
        <w:t xml:space="preserve">      else {</w:t>
      </w:r>
    </w:p>
    <w:p w14:paraId="17B87B17" w14:textId="77777777" w:rsidR="005B1C6D" w:rsidRPr="009F2404" w:rsidRDefault="005B1C6D" w:rsidP="005B1C6D">
      <w:pPr>
        <w:pStyle w:val="Code"/>
        <w:rPr>
          <w:highlight w:val="white"/>
        </w:rPr>
      </w:pPr>
      <w:r w:rsidRPr="009F2404">
        <w:rPr>
          <w:highlight w:val="white"/>
        </w:rPr>
        <w:t xml:space="preserve">        buffer.Append(' ');</w:t>
      </w:r>
    </w:p>
    <w:p w14:paraId="1B56EDEF" w14:textId="77777777" w:rsidR="005B1C6D" w:rsidRPr="009F2404" w:rsidRDefault="005B1C6D" w:rsidP="005B1C6D">
      <w:pPr>
        <w:pStyle w:val="Code"/>
        <w:rPr>
          <w:highlight w:val="white"/>
        </w:rPr>
      </w:pPr>
      <w:r w:rsidRPr="009F2404">
        <w:rPr>
          <w:highlight w:val="white"/>
        </w:rPr>
        <w:t xml:space="preserve">      }</w:t>
      </w:r>
    </w:p>
    <w:p w14:paraId="70F2B5B9" w14:textId="77777777" w:rsidR="005B1C6D" w:rsidRPr="009F2404" w:rsidRDefault="005B1C6D" w:rsidP="005B1C6D">
      <w:pPr>
        <w:pStyle w:val="Code"/>
        <w:rPr>
          <w:highlight w:val="white"/>
        </w:rPr>
      </w:pPr>
    </w:p>
    <w:p w14:paraId="2A327A7C" w14:textId="77777777" w:rsidR="005B1C6D" w:rsidRPr="009F2404" w:rsidRDefault="005B1C6D" w:rsidP="005B1C6D">
      <w:pPr>
        <w:pStyle w:val="Code"/>
        <w:rPr>
          <w:highlight w:val="white"/>
        </w:rPr>
      </w:pPr>
      <w:r w:rsidRPr="009F2404">
        <w:rPr>
          <w:highlight w:val="white"/>
        </w:rPr>
        <w:t xml:space="preserve">      return buffer.ToString();</w:t>
      </w:r>
    </w:p>
    <w:p w14:paraId="6D91BFAF" w14:textId="77777777" w:rsidR="005B1C6D" w:rsidRPr="009F2404" w:rsidRDefault="005B1C6D" w:rsidP="005B1C6D">
      <w:pPr>
        <w:pStyle w:val="Code"/>
        <w:rPr>
          <w:highlight w:val="white"/>
        </w:rPr>
      </w:pPr>
      <w:r w:rsidRPr="009F2404">
        <w:rPr>
          <w:highlight w:val="white"/>
        </w:rPr>
        <w:t xml:space="preserve">    }</w:t>
      </w:r>
    </w:p>
    <w:p w14:paraId="0B739836" w14:textId="77777777" w:rsidR="005B1C6D" w:rsidRPr="009F2404" w:rsidRDefault="005B1C6D" w:rsidP="005B1C6D">
      <w:pPr>
        <w:pStyle w:val="Code"/>
        <w:rPr>
          <w:highlight w:val="white"/>
        </w:rPr>
      </w:pPr>
      <w:r w:rsidRPr="009F2404">
        <w:rPr>
          <w:highlight w:val="white"/>
        </w:rPr>
        <w:t xml:space="preserve">  </w:t>
      </w:r>
    </w:p>
    <w:p w14:paraId="6CA2F800" w14:textId="77777777" w:rsidR="005B1C6D" w:rsidRPr="009F2404" w:rsidRDefault="005B1C6D" w:rsidP="005B1C6D">
      <w:pPr>
        <w:pStyle w:val="Code"/>
        <w:rPr>
          <w:highlight w:val="white"/>
        </w:rPr>
      </w:pPr>
      <w:r w:rsidRPr="009F2404">
        <w:rPr>
          <w:highlight w:val="white"/>
        </w:rPr>
        <w:t xml:space="preserve">    public void ClearNewlineCount() {</w:t>
      </w:r>
    </w:p>
    <w:p w14:paraId="43111488" w14:textId="77777777" w:rsidR="005B1C6D" w:rsidRPr="009F2404" w:rsidRDefault="005B1C6D" w:rsidP="005B1C6D">
      <w:pPr>
        <w:pStyle w:val="Code"/>
        <w:rPr>
          <w:highlight w:val="white"/>
        </w:rPr>
      </w:pPr>
      <w:r w:rsidRPr="009F2404">
        <w:rPr>
          <w:highlight w:val="white"/>
        </w:rPr>
        <w:t xml:space="preserve">      m_newlineCount = 0;</w:t>
      </w:r>
    </w:p>
    <w:p w14:paraId="014D7B0E" w14:textId="77777777" w:rsidR="005B1C6D" w:rsidRPr="009F2404" w:rsidRDefault="005B1C6D" w:rsidP="005B1C6D">
      <w:pPr>
        <w:pStyle w:val="Code"/>
        <w:rPr>
          <w:highlight w:val="white"/>
        </w:rPr>
      </w:pPr>
      <w:r w:rsidRPr="009F2404">
        <w:rPr>
          <w:highlight w:val="white"/>
        </w:rPr>
        <w:t xml:space="preserve">    }</w:t>
      </w:r>
    </w:p>
    <w:p w14:paraId="14766CCE" w14:textId="77777777" w:rsidR="005B1C6D" w:rsidRPr="009F2404" w:rsidRDefault="005B1C6D" w:rsidP="005B1C6D">
      <w:pPr>
        <w:pStyle w:val="Code"/>
        <w:rPr>
          <w:highlight w:val="white"/>
        </w:rPr>
      </w:pPr>
      <w:r w:rsidRPr="009F2404">
        <w:rPr>
          <w:highlight w:val="white"/>
        </w:rPr>
        <w:t xml:space="preserve">  </w:t>
      </w:r>
    </w:p>
    <w:p w14:paraId="1E38CE77" w14:textId="77777777" w:rsidR="005B1C6D" w:rsidRPr="009F2404" w:rsidRDefault="005B1C6D" w:rsidP="005B1C6D">
      <w:pPr>
        <w:pStyle w:val="Code"/>
        <w:rPr>
          <w:highlight w:val="white"/>
        </w:rPr>
      </w:pPr>
      <w:r w:rsidRPr="009F2404">
        <w:rPr>
          <w:highlight w:val="white"/>
        </w:rPr>
        <w:t xml:space="preserve">    public bool HasWhitespace() {</w:t>
      </w:r>
    </w:p>
    <w:p w14:paraId="04556FFB" w14:textId="77777777" w:rsidR="005B1C6D" w:rsidRPr="009F2404" w:rsidRDefault="005B1C6D" w:rsidP="005B1C6D">
      <w:pPr>
        <w:pStyle w:val="Code"/>
        <w:rPr>
          <w:highlight w:val="white"/>
        </w:rPr>
      </w:pPr>
      <w:r w:rsidRPr="009F2404">
        <w:rPr>
          <w:highlight w:val="white"/>
        </w:rPr>
        <w:t xml:space="preserve">      return m_whitespace;</w:t>
      </w:r>
    </w:p>
    <w:p w14:paraId="5CB5A99D" w14:textId="77777777" w:rsidR="005B1C6D" w:rsidRPr="009F2404" w:rsidRDefault="005B1C6D" w:rsidP="005B1C6D">
      <w:pPr>
        <w:pStyle w:val="Code"/>
        <w:rPr>
          <w:highlight w:val="white"/>
        </w:rPr>
      </w:pPr>
      <w:r w:rsidRPr="009F2404">
        <w:rPr>
          <w:highlight w:val="white"/>
        </w:rPr>
        <w:t xml:space="preserve">    }</w:t>
      </w:r>
    </w:p>
    <w:p w14:paraId="4038E1C9" w14:textId="77777777" w:rsidR="005B1C6D" w:rsidRPr="009F2404" w:rsidRDefault="005B1C6D" w:rsidP="005B1C6D">
      <w:pPr>
        <w:pStyle w:val="Code"/>
        <w:rPr>
          <w:highlight w:val="white"/>
        </w:rPr>
      </w:pPr>
    </w:p>
    <w:p w14:paraId="613AB3D5" w14:textId="77777777" w:rsidR="005B1C6D" w:rsidRPr="009F2404" w:rsidRDefault="005B1C6D" w:rsidP="005B1C6D">
      <w:pPr>
        <w:pStyle w:val="Code"/>
        <w:rPr>
          <w:highlight w:val="white"/>
        </w:rPr>
      </w:pPr>
      <w:r w:rsidRPr="009F2404">
        <w:rPr>
          <w:highlight w:val="white"/>
        </w:rPr>
        <w:t xml:space="preserve">    public override int GetHashCode() {</w:t>
      </w:r>
    </w:p>
    <w:p w14:paraId="2411EE16" w14:textId="77777777" w:rsidR="005B1C6D" w:rsidRPr="009F2404" w:rsidRDefault="005B1C6D" w:rsidP="005B1C6D">
      <w:pPr>
        <w:pStyle w:val="Code"/>
        <w:rPr>
          <w:highlight w:val="white"/>
        </w:rPr>
      </w:pPr>
      <w:r w:rsidRPr="009F2404">
        <w:rPr>
          <w:highlight w:val="white"/>
        </w:rPr>
        <w:t xml:space="preserve">      return base.GetHashCode();</w:t>
      </w:r>
    </w:p>
    <w:p w14:paraId="5EE7978F" w14:textId="77777777" w:rsidR="005B1C6D" w:rsidRPr="009F2404" w:rsidRDefault="005B1C6D" w:rsidP="005B1C6D">
      <w:pPr>
        <w:pStyle w:val="Code"/>
        <w:rPr>
          <w:highlight w:val="white"/>
        </w:rPr>
      </w:pPr>
      <w:r w:rsidRPr="009F2404">
        <w:rPr>
          <w:highlight w:val="white"/>
        </w:rPr>
        <w:t xml:space="preserve">    }</w:t>
      </w:r>
    </w:p>
    <w:p w14:paraId="75AE336B" w14:textId="77777777" w:rsidR="005B1C6D" w:rsidRPr="009F2404" w:rsidRDefault="005B1C6D" w:rsidP="005B1C6D">
      <w:pPr>
        <w:pStyle w:val="Code"/>
        <w:rPr>
          <w:highlight w:val="white"/>
        </w:rPr>
      </w:pPr>
      <w:r w:rsidRPr="009F2404">
        <w:rPr>
          <w:highlight w:val="white"/>
        </w:rPr>
        <w:t xml:space="preserve">  </w:t>
      </w:r>
    </w:p>
    <w:p w14:paraId="36F79458" w14:textId="77777777" w:rsidR="005B1C6D" w:rsidRPr="009F2404" w:rsidRDefault="005B1C6D" w:rsidP="005B1C6D">
      <w:pPr>
        <w:pStyle w:val="Code"/>
        <w:rPr>
          <w:highlight w:val="white"/>
        </w:rPr>
      </w:pPr>
      <w:r w:rsidRPr="009F2404">
        <w:rPr>
          <w:highlight w:val="white"/>
        </w:rPr>
        <w:t xml:space="preserve">    public override bool Equals(object obj) {</w:t>
      </w:r>
    </w:p>
    <w:p w14:paraId="5302D334" w14:textId="77777777" w:rsidR="005B1C6D" w:rsidRPr="009F2404" w:rsidRDefault="005B1C6D" w:rsidP="005B1C6D">
      <w:pPr>
        <w:pStyle w:val="Code"/>
        <w:rPr>
          <w:highlight w:val="white"/>
        </w:rPr>
      </w:pPr>
      <w:r w:rsidRPr="009F2404">
        <w:rPr>
          <w:highlight w:val="white"/>
        </w:rPr>
        <w:t xml:space="preserve">      if (obj is Token) {</w:t>
      </w:r>
    </w:p>
    <w:p w14:paraId="2E6D4690" w14:textId="77777777" w:rsidR="005B1C6D" w:rsidRPr="009F2404" w:rsidRDefault="005B1C6D" w:rsidP="005B1C6D">
      <w:pPr>
        <w:pStyle w:val="Code"/>
        <w:rPr>
          <w:highlight w:val="white"/>
        </w:rPr>
      </w:pPr>
      <w:r w:rsidRPr="009F2404">
        <w:rPr>
          <w:highlight w:val="white"/>
        </w:rPr>
        <w:t xml:space="preserve">        Token token = (Token) obj;</w:t>
      </w:r>
    </w:p>
    <w:p w14:paraId="3138BF88" w14:textId="77777777" w:rsidR="005B1C6D" w:rsidRPr="009F2404" w:rsidRDefault="005B1C6D" w:rsidP="005B1C6D">
      <w:pPr>
        <w:pStyle w:val="Code"/>
        <w:rPr>
          <w:highlight w:val="white"/>
        </w:rPr>
      </w:pPr>
      <w:r w:rsidRPr="009F2404">
        <w:rPr>
          <w:highlight w:val="white"/>
        </w:rPr>
        <w:t xml:space="preserve">        return (m_id == token.m_id) &amp;&amp;</w:t>
      </w:r>
    </w:p>
    <w:p w14:paraId="6918873D" w14:textId="77777777" w:rsidR="005B1C6D" w:rsidRPr="009F2404" w:rsidRDefault="005B1C6D" w:rsidP="005B1C6D">
      <w:pPr>
        <w:pStyle w:val="Code"/>
        <w:rPr>
          <w:highlight w:val="white"/>
        </w:rPr>
      </w:pPr>
      <w:r w:rsidRPr="009F2404">
        <w:rPr>
          <w:highlight w:val="white"/>
        </w:rPr>
        <w:t xml:space="preserve">                m_value.Equals(token.m_value);</w:t>
      </w:r>
    </w:p>
    <w:p w14:paraId="6D093042" w14:textId="77777777" w:rsidR="005B1C6D" w:rsidRPr="009F2404" w:rsidRDefault="005B1C6D" w:rsidP="005B1C6D">
      <w:pPr>
        <w:pStyle w:val="Code"/>
        <w:rPr>
          <w:highlight w:val="white"/>
        </w:rPr>
      </w:pPr>
      <w:r w:rsidRPr="009F2404">
        <w:rPr>
          <w:highlight w:val="white"/>
        </w:rPr>
        <w:t xml:space="preserve">      }</w:t>
      </w:r>
    </w:p>
    <w:p w14:paraId="148D52E8" w14:textId="77777777" w:rsidR="005B1C6D" w:rsidRPr="009F2404" w:rsidRDefault="005B1C6D" w:rsidP="005B1C6D">
      <w:pPr>
        <w:pStyle w:val="Code"/>
        <w:rPr>
          <w:highlight w:val="white"/>
        </w:rPr>
      </w:pPr>
      <w:r w:rsidRPr="009F2404">
        <w:rPr>
          <w:highlight w:val="white"/>
        </w:rPr>
        <w:t xml:space="preserve">    </w:t>
      </w:r>
    </w:p>
    <w:p w14:paraId="0CB25CBC" w14:textId="77777777" w:rsidR="005B1C6D" w:rsidRPr="009F2404" w:rsidRDefault="005B1C6D" w:rsidP="005B1C6D">
      <w:pPr>
        <w:pStyle w:val="Code"/>
        <w:rPr>
          <w:highlight w:val="white"/>
        </w:rPr>
      </w:pPr>
      <w:r w:rsidRPr="009F2404">
        <w:rPr>
          <w:highlight w:val="white"/>
        </w:rPr>
        <w:t xml:space="preserve">      return false;</w:t>
      </w:r>
    </w:p>
    <w:p w14:paraId="319C5298" w14:textId="77777777" w:rsidR="005B1C6D" w:rsidRPr="009F2404" w:rsidRDefault="005B1C6D" w:rsidP="005B1C6D">
      <w:pPr>
        <w:pStyle w:val="Code"/>
        <w:rPr>
          <w:highlight w:val="white"/>
        </w:rPr>
      </w:pPr>
      <w:r w:rsidRPr="009F2404">
        <w:rPr>
          <w:highlight w:val="white"/>
        </w:rPr>
        <w:t xml:space="preserve">    }</w:t>
      </w:r>
    </w:p>
    <w:p w14:paraId="551950D5" w14:textId="77777777" w:rsidR="005B1C6D" w:rsidRPr="009F2404" w:rsidRDefault="005B1C6D" w:rsidP="005B1C6D">
      <w:pPr>
        <w:pStyle w:val="Code"/>
        <w:rPr>
          <w:highlight w:val="white"/>
        </w:rPr>
      </w:pPr>
      <w:r w:rsidRPr="009F2404">
        <w:rPr>
          <w:highlight w:val="white"/>
        </w:rPr>
        <w:t xml:space="preserve">  </w:t>
      </w:r>
    </w:p>
    <w:p w14:paraId="473EDD63" w14:textId="77777777" w:rsidR="005B1C6D" w:rsidRPr="009F2404" w:rsidRDefault="005B1C6D" w:rsidP="005B1C6D">
      <w:pPr>
        <w:pStyle w:val="Code"/>
        <w:rPr>
          <w:highlight w:val="white"/>
        </w:rPr>
      </w:pPr>
      <w:r w:rsidRPr="009F2404">
        <w:rPr>
          <w:highlight w:val="white"/>
        </w:rPr>
        <w:t xml:space="preserve">    public override string ToString() {</w:t>
      </w:r>
    </w:p>
    <w:p w14:paraId="51BFE8EB" w14:textId="77777777" w:rsidR="005B1C6D" w:rsidRPr="009F2404" w:rsidRDefault="005B1C6D" w:rsidP="005B1C6D">
      <w:pPr>
        <w:pStyle w:val="Code"/>
        <w:rPr>
          <w:highlight w:val="white"/>
        </w:rPr>
      </w:pPr>
      <w:r w:rsidRPr="009F2404">
        <w:rPr>
          <w:highlight w:val="white"/>
        </w:rPr>
        <w:t xml:space="preserve">      switch (m_id) {</w:t>
      </w:r>
    </w:p>
    <w:p w14:paraId="4A5763ED" w14:textId="77777777" w:rsidR="005B1C6D" w:rsidRPr="009F2404" w:rsidRDefault="005B1C6D" w:rsidP="005B1C6D">
      <w:pPr>
        <w:pStyle w:val="Code"/>
        <w:rPr>
          <w:highlight w:val="white"/>
        </w:rPr>
      </w:pPr>
      <w:r w:rsidRPr="009F2404">
        <w:rPr>
          <w:highlight w:val="white"/>
        </w:rPr>
        <w:t xml:space="preserve">        case CCompiler_Pre.Tokens.EOF:</w:t>
      </w:r>
    </w:p>
    <w:p w14:paraId="15A14BCC" w14:textId="77777777" w:rsidR="005B1C6D" w:rsidRPr="009F2404" w:rsidRDefault="005B1C6D" w:rsidP="005B1C6D">
      <w:pPr>
        <w:pStyle w:val="Code"/>
        <w:rPr>
          <w:highlight w:val="white"/>
        </w:rPr>
      </w:pPr>
      <w:r w:rsidRPr="009F2404">
        <w:rPr>
          <w:highlight w:val="white"/>
        </w:rPr>
        <w:t xml:space="preserve">          return "";</w:t>
      </w:r>
    </w:p>
    <w:p w14:paraId="67E59CA3" w14:textId="77777777" w:rsidR="005B1C6D" w:rsidRPr="009F2404" w:rsidRDefault="005B1C6D" w:rsidP="005B1C6D">
      <w:pPr>
        <w:pStyle w:val="Code"/>
        <w:rPr>
          <w:highlight w:val="white"/>
        </w:rPr>
      </w:pPr>
    </w:p>
    <w:p w14:paraId="6EB6F6A6" w14:textId="77777777" w:rsidR="005B1C6D" w:rsidRPr="009F2404" w:rsidRDefault="005B1C6D" w:rsidP="005B1C6D">
      <w:pPr>
        <w:pStyle w:val="Code"/>
        <w:rPr>
          <w:highlight w:val="white"/>
        </w:rPr>
      </w:pPr>
      <w:r w:rsidRPr="009F2404">
        <w:rPr>
          <w:highlight w:val="white"/>
        </w:rPr>
        <w:t xml:space="preserve">        case CCompiler_Pre.Tokens.MARK:</w:t>
      </w:r>
    </w:p>
    <w:p w14:paraId="7C212B8C" w14:textId="77777777" w:rsidR="005B1C6D" w:rsidRPr="009F2404" w:rsidRDefault="005B1C6D" w:rsidP="005B1C6D">
      <w:pPr>
        <w:pStyle w:val="Code"/>
        <w:rPr>
          <w:highlight w:val="white"/>
        </w:rPr>
      </w:pPr>
      <w:r w:rsidRPr="009F2404">
        <w:rPr>
          <w:highlight w:val="white"/>
        </w:rPr>
        <w:t xml:space="preserve">          return "&lt;mark " + ((string) m_value) + "&gt;";</w:t>
      </w:r>
    </w:p>
    <w:p w14:paraId="1F9093C5" w14:textId="77777777" w:rsidR="005B1C6D" w:rsidRPr="009F2404" w:rsidRDefault="005B1C6D" w:rsidP="005B1C6D">
      <w:pPr>
        <w:pStyle w:val="Code"/>
        <w:rPr>
          <w:highlight w:val="white"/>
        </w:rPr>
      </w:pPr>
    </w:p>
    <w:p w14:paraId="0881B46D" w14:textId="77777777" w:rsidR="005B1C6D" w:rsidRPr="009F2404" w:rsidRDefault="005B1C6D" w:rsidP="005B1C6D">
      <w:pPr>
        <w:pStyle w:val="Code"/>
        <w:rPr>
          <w:highlight w:val="white"/>
        </w:rPr>
      </w:pPr>
      <w:r w:rsidRPr="009F2404">
        <w:rPr>
          <w:highlight w:val="white"/>
        </w:rPr>
        <w:t xml:space="preserve">        default:</w:t>
      </w:r>
    </w:p>
    <w:p w14:paraId="72F3747D" w14:textId="77777777" w:rsidR="005B1C6D" w:rsidRPr="009F2404" w:rsidRDefault="005B1C6D" w:rsidP="005B1C6D">
      <w:pPr>
        <w:pStyle w:val="Code"/>
        <w:rPr>
          <w:highlight w:val="white"/>
        </w:rPr>
      </w:pPr>
      <w:r w:rsidRPr="009F2404">
        <w:rPr>
          <w:highlight w:val="white"/>
        </w:rPr>
        <w:t xml:space="preserve">          return m_value.ToString();</w:t>
      </w:r>
    </w:p>
    <w:p w14:paraId="00C8D6C6" w14:textId="77777777" w:rsidR="005B1C6D" w:rsidRPr="009F2404" w:rsidRDefault="005B1C6D" w:rsidP="005B1C6D">
      <w:pPr>
        <w:pStyle w:val="Code"/>
        <w:rPr>
          <w:highlight w:val="white"/>
        </w:rPr>
      </w:pPr>
      <w:r w:rsidRPr="009F2404">
        <w:rPr>
          <w:highlight w:val="white"/>
        </w:rPr>
        <w:t xml:space="preserve">      }</w:t>
      </w:r>
    </w:p>
    <w:p w14:paraId="33E42B0B" w14:textId="77777777" w:rsidR="005B1C6D" w:rsidRPr="009F2404" w:rsidRDefault="005B1C6D" w:rsidP="005B1C6D">
      <w:pPr>
        <w:pStyle w:val="Code"/>
        <w:rPr>
          <w:highlight w:val="white"/>
        </w:rPr>
      </w:pPr>
      <w:r w:rsidRPr="009F2404">
        <w:rPr>
          <w:highlight w:val="white"/>
        </w:rPr>
        <w:t xml:space="preserve">    }</w:t>
      </w:r>
    </w:p>
    <w:p w14:paraId="535418EB" w14:textId="77777777" w:rsidR="005B1C6D" w:rsidRPr="009F2404" w:rsidRDefault="005B1C6D" w:rsidP="005B1C6D">
      <w:pPr>
        <w:pStyle w:val="Code"/>
        <w:rPr>
          <w:highlight w:val="white"/>
        </w:rPr>
      </w:pPr>
      <w:r w:rsidRPr="009F2404">
        <w:rPr>
          <w:highlight w:val="white"/>
        </w:rPr>
        <w:t xml:space="preserve">  }</w:t>
      </w:r>
    </w:p>
    <w:p w14:paraId="5C4CBF22" w14:textId="77777777" w:rsidR="005B1C6D" w:rsidRPr="009F2404" w:rsidRDefault="005B1C6D" w:rsidP="005B1C6D">
      <w:pPr>
        <w:pStyle w:val="Code"/>
      </w:pPr>
      <w:r w:rsidRPr="009F2404">
        <w:rPr>
          <w:highlight w:val="white"/>
        </w:rPr>
        <w:t>}</w:t>
      </w:r>
    </w:p>
    <w:p w14:paraId="074D4FB9" w14:textId="77777777" w:rsidR="005B1C6D" w:rsidRPr="00EC76D5" w:rsidRDefault="005B1C6D" w:rsidP="005B1C6D">
      <w:r w:rsidRPr="00EC76D5">
        <w:t xml:space="preserve">The </w:t>
      </w:r>
      <w:r w:rsidRPr="00EC76D5">
        <w:rPr>
          <w:rStyle w:val="CodeInText"/>
        </w:rPr>
        <w:t>doDefine</w:t>
      </w:r>
      <w:r w:rsidRPr="00EC76D5">
        <w:t xml:space="preserve"> method splits the line into the name of the macro, a potential parameter list, and a body. When the first character that is not a letter, digit, or an underline is reached, we check whether the line so far is a proper identifier. Then we have three cases:</w:t>
      </w:r>
    </w:p>
    <w:p w14:paraId="3BF833EA" w14:textId="77777777" w:rsidR="005B1C6D" w:rsidRPr="00EC76D5" w:rsidRDefault="005B1C6D" w:rsidP="005B1C6D">
      <w:r w:rsidRPr="00EC76D5">
        <w:t>1. We have reached the end of the line, in which case we have a macro with a name, but without parameters or body.</w:t>
      </w:r>
    </w:p>
    <w:p w14:paraId="3BEC6B54" w14:textId="77777777" w:rsidR="005B1C6D" w:rsidRPr="00EC76D5" w:rsidRDefault="005B1C6D" w:rsidP="005B1C6D">
      <w:r w:rsidRPr="00EC76D5">
        <w:t>2. We have reached a space, in which case we have a macro with a name and a body, but no parameters.</w:t>
      </w:r>
    </w:p>
    <w:p w14:paraId="77DE4EC1" w14:textId="77777777" w:rsidR="005B1C6D" w:rsidRPr="00EC76D5" w:rsidRDefault="005B1C6D" w:rsidP="005B1C6D">
      <w:r w:rsidRPr="00EC76D5">
        <w:t xml:space="preserve">3. We have reached a left parenthesis, in which case we have a list of parameters and we call </w:t>
      </w:r>
      <w:r w:rsidRPr="00EC76D5">
        <w:rPr>
          <w:rStyle w:val="CodeInText"/>
        </w:rPr>
        <w:t>doParameterDefine</w:t>
      </w:r>
      <w:r w:rsidRPr="00EC76D5">
        <w:t>.</w:t>
      </w:r>
    </w:p>
    <w:p w14:paraId="268028C4" w14:textId="77777777" w:rsidR="005B1C6D" w:rsidRPr="00EC76D5" w:rsidRDefault="005B1C6D" w:rsidP="005B1C6D">
      <w:r w:rsidRPr="00EC76D5">
        <w:t>4. If none of the above applies, we generate an error message.</w:t>
      </w:r>
    </w:p>
    <w:p w14:paraId="1DA8BB5A" w14:textId="77777777" w:rsidR="005B1C6D" w:rsidRPr="00EC76D5" w:rsidRDefault="005B1C6D" w:rsidP="005B1C6D">
      <w:pPr>
        <w:pStyle w:val="CodeHeader"/>
      </w:pPr>
      <w:r w:rsidRPr="00EC76D5">
        <w:t>Preprocessor.</w:t>
      </w:r>
      <w:r>
        <w:t>cs</w:t>
      </w:r>
    </w:p>
    <w:p w14:paraId="6D281E7F" w14:textId="77777777" w:rsidR="005B1C6D" w:rsidRPr="00EC76D5" w:rsidRDefault="005B1C6D" w:rsidP="005B1C6D">
      <w:r w:rsidRPr="00EC76D5">
        <w:t xml:space="preserve">The </w:t>
      </w:r>
      <w:r w:rsidRPr="00EC76D5">
        <w:rPr>
          <w:rStyle w:val="CodeInText"/>
        </w:rPr>
        <w:t>doParameterDefine</w:t>
      </w:r>
      <w:r w:rsidRPr="00EC76D5">
        <w:t xml:space="preserve"> method look into macros with parameters in two steps. First we extract the parameters by calling </w:t>
      </w:r>
      <w:r w:rsidRPr="00EC76D5">
        <w:rPr>
          <w:rStyle w:val="CodeInText"/>
        </w:rPr>
        <w:t>scanParameters</w:t>
      </w:r>
      <w:r w:rsidRPr="00EC76D5">
        <w:t>. Then we go through the parameter list and check that the parameters are identifiers and that no parameters is repeated.</w:t>
      </w:r>
    </w:p>
    <w:p w14:paraId="3726CDD2" w14:textId="77777777" w:rsidR="005B1C6D" w:rsidRPr="00EC76D5" w:rsidRDefault="005B1C6D" w:rsidP="005B1C6D">
      <w:r w:rsidRPr="00EC76D5">
        <w:t>Then we extract the identifiers from the body and replace each occurrence of a parameters with the text “$</w:t>
      </w:r>
      <w:r w:rsidRPr="00EC76D5">
        <w:rPr>
          <w:rStyle w:val="CodeInText"/>
        </w:rPr>
        <w:t>parameter_index</w:t>
      </w:r>
      <w:r w:rsidRPr="00EC76D5">
        <w:t>$”.</w:t>
      </w:r>
    </w:p>
    <w:p w14:paraId="66B2C97A" w14:textId="77777777" w:rsidR="005B1C6D" w:rsidRPr="00EC76D5" w:rsidRDefault="005B1C6D" w:rsidP="005B1C6D">
      <w:r w:rsidRPr="00EC76D5">
        <w:t>Finally, we look for the merge operator ##. When we find one, we remove the operator and trim the text to its left and right.</w:t>
      </w:r>
    </w:p>
    <w:p w14:paraId="73E84581" w14:textId="77777777" w:rsidR="005B1C6D" w:rsidRPr="00EC76D5" w:rsidRDefault="005B1C6D" w:rsidP="005B1C6D">
      <w:r w:rsidRPr="00EC76D5">
        <w:t>It is allowed to redefine a macro if it is has the same parameters list and macro.</w:t>
      </w:r>
    </w:p>
    <w:p w14:paraId="30BF4D31" w14:textId="77777777" w:rsidR="005B1C6D" w:rsidRPr="00EC76D5" w:rsidRDefault="005B1C6D" w:rsidP="005B1C6D">
      <w:r w:rsidRPr="00EC76D5">
        <w:t>An identifier is a text starting with a letter or an underline and continuing with letters, digits, or underlines. If the given name is not an identifier, an error occurs.</w:t>
      </w:r>
    </w:p>
    <w:p w14:paraId="360116DC" w14:textId="77777777" w:rsidR="005B1C6D" w:rsidRPr="00B25B79" w:rsidRDefault="005B1C6D" w:rsidP="005B1C6D">
      <w:pPr>
        <w:pStyle w:val="Code"/>
        <w:rPr>
          <w:highlight w:val="white"/>
        </w:rPr>
      </w:pPr>
      <w:r w:rsidRPr="00B25B79">
        <w:rPr>
          <w:highlight w:val="white"/>
        </w:rPr>
        <w:t xml:space="preserve">    public void DoDefine(List&lt;Token&gt; tokenList) {</w:t>
      </w:r>
    </w:p>
    <w:p w14:paraId="62D6C964" w14:textId="77777777" w:rsidR="005B1C6D" w:rsidRPr="00B25B79" w:rsidRDefault="005B1C6D" w:rsidP="005B1C6D">
      <w:pPr>
        <w:pStyle w:val="Code"/>
        <w:rPr>
          <w:highlight w:val="white"/>
        </w:rPr>
      </w:pPr>
      <w:r w:rsidRPr="00B25B79">
        <w:rPr>
          <w:highlight w:val="white"/>
        </w:rPr>
        <w:t xml:space="preserve">      Assert.Error(tokenList[2].Id == CCompiler_Pre.Tokens.NAME,</w:t>
      </w:r>
    </w:p>
    <w:p w14:paraId="64F8E881" w14:textId="77777777" w:rsidR="005B1C6D" w:rsidRDefault="005B1C6D" w:rsidP="005B1C6D">
      <w:pPr>
        <w:pStyle w:val="Code"/>
        <w:rPr>
          <w:highlight w:val="white"/>
        </w:rPr>
      </w:pPr>
      <w:r w:rsidRPr="00B25B79">
        <w:rPr>
          <w:highlight w:val="white"/>
        </w:rPr>
        <w:t xml:space="preserve">                   TokenListToString(tokenList),</w:t>
      </w:r>
    </w:p>
    <w:p w14:paraId="3BFC7B46"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Message.Invalid_define_directive);</w:t>
      </w:r>
    </w:p>
    <w:p w14:paraId="6012012C" w14:textId="77777777" w:rsidR="005B1C6D" w:rsidRPr="00B25B79" w:rsidRDefault="005B1C6D" w:rsidP="005B1C6D">
      <w:pPr>
        <w:pStyle w:val="Code"/>
        <w:rPr>
          <w:highlight w:val="white"/>
        </w:rPr>
      </w:pPr>
      <w:r w:rsidRPr="00B25B79">
        <w:rPr>
          <w:highlight w:val="white"/>
        </w:rPr>
        <w:t xml:space="preserve">      string name = tokenList[2].ToString();</w:t>
      </w:r>
    </w:p>
    <w:p w14:paraId="2DC3DF89" w14:textId="77777777" w:rsidR="005B1C6D" w:rsidRPr="00B25B79" w:rsidRDefault="005B1C6D" w:rsidP="005B1C6D">
      <w:pPr>
        <w:pStyle w:val="Code"/>
        <w:rPr>
          <w:highlight w:val="white"/>
        </w:rPr>
      </w:pPr>
      <w:r w:rsidRPr="00B25B79">
        <w:rPr>
          <w:highlight w:val="white"/>
        </w:rPr>
        <w:t xml:space="preserve">      Macro macro;</w:t>
      </w:r>
    </w:p>
    <w:p w14:paraId="4E63497C" w14:textId="77777777" w:rsidR="005B1C6D" w:rsidRPr="00B25B79" w:rsidRDefault="005B1C6D" w:rsidP="005B1C6D">
      <w:pPr>
        <w:pStyle w:val="Code"/>
        <w:rPr>
          <w:highlight w:val="white"/>
        </w:rPr>
      </w:pPr>
    </w:p>
    <w:p w14:paraId="5206F529" w14:textId="77777777" w:rsidR="005B1C6D" w:rsidRPr="00B25B79" w:rsidRDefault="005B1C6D" w:rsidP="005B1C6D">
      <w:pPr>
        <w:pStyle w:val="Code"/>
        <w:rPr>
          <w:highlight w:val="white"/>
        </w:rPr>
      </w:pPr>
      <w:r w:rsidRPr="00B25B79">
        <w:rPr>
          <w:highlight w:val="white"/>
        </w:rPr>
        <w:t xml:space="preserve">      if ((tokenList[3].Id == CCompiler_Pre.Tokens.LEFT_PARENTHESIS) &amp;&amp;</w:t>
      </w:r>
    </w:p>
    <w:p w14:paraId="6FF7FAEF" w14:textId="77777777" w:rsidR="005B1C6D" w:rsidRPr="00B25B79" w:rsidRDefault="005B1C6D" w:rsidP="005B1C6D">
      <w:pPr>
        <w:pStyle w:val="Code"/>
        <w:rPr>
          <w:highlight w:val="white"/>
        </w:rPr>
      </w:pPr>
      <w:r w:rsidRPr="00B25B79">
        <w:rPr>
          <w:highlight w:val="white"/>
        </w:rPr>
        <w:t xml:space="preserve">          !tokenList[3].HasWhitespace()) {</w:t>
      </w:r>
    </w:p>
    <w:p w14:paraId="1762A940" w14:textId="77777777" w:rsidR="005B1C6D" w:rsidRPr="00B25B79" w:rsidRDefault="005B1C6D" w:rsidP="005B1C6D">
      <w:pPr>
        <w:pStyle w:val="Code"/>
        <w:rPr>
          <w:highlight w:val="white"/>
        </w:rPr>
      </w:pPr>
      <w:r w:rsidRPr="00B25B79">
        <w:rPr>
          <w:highlight w:val="white"/>
        </w:rPr>
        <w:t xml:space="preserve">        int tokenIndex = 4, paramIndex = 0;</w:t>
      </w:r>
    </w:p>
    <w:p w14:paraId="3F03AAA2" w14:textId="77777777" w:rsidR="005B1C6D" w:rsidRPr="00B25B79" w:rsidRDefault="005B1C6D" w:rsidP="005B1C6D">
      <w:pPr>
        <w:pStyle w:val="Code"/>
        <w:rPr>
          <w:highlight w:val="white"/>
        </w:rPr>
      </w:pPr>
      <w:r w:rsidRPr="00B25B79">
        <w:rPr>
          <w:highlight w:val="white"/>
        </w:rPr>
        <w:t xml:space="preserve">        IDictionary&lt;string,int&gt; paramMap = new Dictionary&lt;string,int&gt;();</w:t>
      </w:r>
    </w:p>
    <w:p w14:paraId="0AB5CD0A" w14:textId="77777777" w:rsidR="005B1C6D" w:rsidRPr="00B25B79" w:rsidRDefault="005B1C6D" w:rsidP="005B1C6D">
      <w:pPr>
        <w:pStyle w:val="Code"/>
        <w:rPr>
          <w:highlight w:val="white"/>
        </w:rPr>
      </w:pPr>
    </w:p>
    <w:p w14:paraId="7B87B758" w14:textId="77777777" w:rsidR="005B1C6D" w:rsidRPr="00B25B79" w:rsidRDefault="005B1C6D" w:rsidP="005B1C6D">
      <w:pPr>
        <w:pStyle w:val="Code"/>
        <w:rPr>
          <w:highlight w:val="white"/>
        </w:rPr>
      </w:pPr>
      <w:r w:rsidRPr="00B25B79">
        <w:rPr>
          <w:highlight w:val="white"/>
        </w:rPr>
        <w:t xml:space="preserve">        while (true) {</w:t>
      </w:r>
    </w:p>
    <w:p w14:paraId="2091AC72" w14:textId="77777777" w:rsidR="005B1C6D" w:rsidRPr="00B25B79" w:rsidRDefault="005B1C6D" w:rsidP="005B1C6D">
      <w:pPr>
        <w:pStyle w:val="Code"/>
        <w:rPr>
          <w:highlight w:val="white"/>
        </w:rPr>
      </w:pPr>
      <w:r w:rsidRPr="00B25B79">
        <w:rPr>
          <w:highlight w:val="white"/>
        </w:rPr>
        <w:t xml:space="preserve">          Token nextToken = tokenList[tokenIndex++];</w:t>
      </w:r>
    </w:p>
    <w:p w14:paraId="0F916676" w14:textId="77777777" w:rsidR="005B1C6D" w:rsidRPr="00B25B79" w:rsidRDefault="005B1C6D" w:rsidP="005B1C6D">
      <w:pPr>
        <w:pStyle w:val="Code"/>
        <w:rPr>
          <w:highlight w:val="white"/>
        </w:rPr>
      </w:pPr>
      <w:r w:rsidRPr="00B25B79">
        <w:rPr>
          <w:highlight w:val="white"/>
        </w:rPr>
        <w:t xml:space="preserve">          Assert.Error(nextToken.Id == CCompiler_Pre.Tokens.NAME,</w:t>
      </w:r>
    </w:p>
    <w:p w14:paraId="58147690" w14:textId="77777777" w:rsidR="005B1C6D" w:rsidRDefault="005B1C6D" w:rsidP="005B1C6D">
      <w:pPr>
        <w:pStyle w:val="Code"/>
        <w:rPr>
          <w:highlight w:val="white"/>
        </w:rPr>
      </w:pPr>
      <w:r w:rsidRPr="00B25B79">
        <w:rPr>
          <w:highlight w:val="white"/>
        </w:rPr>
        <w:t xml:space="preserve">                       nextToken.ToString(),</w:t>
      </w:r>
    </w:p>
    <w:p w14:paraId="241546E9" w14:textId="77777777" w:rsidR="005B1C6D" w:rsidRPr="00B25B79" w:rsidRDefault="005B1C6D" w:rsidP="005B1C6D">
      <w:pPr>
        <w:pStyle w:val="Code"/>
        <w:rPr>
          <w:highlight w:val="white"/>
        </w:rPr>
      </w:pPr>
      <w:r>
        <w:rPr>
          <w:highlight w:val="white"/>
        </w:rPr>
        <w:t xml:space="preserve">                       </w:t>
      </w:r>
      <w:r w:rsidRPr="00B25B79">
        <w:rPr>
          <w:highlight w:val="white"/>
        </w:rPr>
        <w:t>Message.Invalid_macro_definitializerion);</w:t>
      </w:r>
    </w:p>
    <w:p w14:paraId="5F4E0EE4" w14:textId="77777777" w:rsidR="005B1C6D" w:rsidRPr="00B25B79" w:rsidRDefault="005B1C6D" w:rsidP="005B1C6D">
      <w:pPr>
        <w:pStyle w:val="Code"/>
        <w:rPr>
          <w:highlight w:val="white"/>
        </w:rPr>
      </w:pPr>
      <w:r w:rsidRPr="00B25B79">
        <w:rPr>
          <w:highlight w:val="white"/>
        </w:rPr>
        <w:t xml:space="preserve">          string paramName = (string) nextToken.Value;</w:t>
      </w:r>
    </w:p>
    <w:p w14:paraId="509E2E26" w14:textId="77777777" w:rsidR="005B1C6D" w:rsidRPr="00B25B79" w:rsidRDefault="005B1C6D" w:rsidP="005B1C6D">
      <w:pPr>
        <w:pStyle w:val="Code"/>
        <w:rPr>
          <w:highlight w:val="white"/>
        </w:rPr>
      </w:pPr>
      <w:r w:rsidRPr="00B25B79">
        <w:rPr>
          <w:highlight w:val="white"/>
        </w:rPr>
        <w:t xml:space="preserve">          Assert.Error(!paramMap.ContainsKey(paramName),</w:t>
      </w:r>
    </w:p>
    <w:p w14:paraId="5F5D422B" w14:textId="77777777" w:rsidR="005B1C6D" w:rsidRPr="00B25B79" w:rsidRDefault="005B1C6D" w:rsidP="005B1C6D">
      <w:pPr>
        <w:pStyle w:val="Code"/>
        <w:rPr>
          <w:highlight w:val="white"/>
        </w:rPr>
      </w:pPr>
      <w:r w:rsidRPr="00B25B79">
        <w:rPr>
          <w:highlight w:val="white"/>
        </w:rPr>
        <w:t xml:space="preserve">                       paramName, Message.Repeated_macro_parameter);</w:t>
      </w:r>
    </w:p>
    <w:p w14:paraId="17C047B6" w14:textId="77777777" w:rsidR="005B1C6D" w:rsidRPr="00B25B79" w:rsidRDefault="005B1C6D" w:rsidP="005B1C6D">
      <w:pPr>
        <w:pStyle w:val="Code"/>
        <w:rPr>
          <w:highlight w:val="white"/>
        </w:rPr>
      </w:pPr>
      <w:r w:rsidRPr="00B25B79">
        <w:rPr>
          <w:highlight w:val="white"/>
        </w:rPr>
        <w:t xml:space="preserve">          paramMap.Add(paramName, paramIndex++);</w:t>
      </w:r>
    </w:p>
    <w:p w14:paraId="468BCDA9" w14:textId="77777777" w:rsidR="005B1C6D" w:rsidRPr="00B25B79" w:rsidRDefault="005B1C6D" w:rsidP="005B1C6D">
      <w:pPr>
        <w:pStyle w:val="Code"/>
        <w:rPr>
          <w:highlight w:val="white"/>
        </w:rPr>
      </w:pPr>
    </w:p>
    <w:p w14:paraId="7C5D9D3D" w14:textId="77777777" w:rsidR="005B1C6D" w:rsidRPr="00B25B79" w:rsidRDefault="005B1C6D" w:rsidP="005B1C6D">
      <w:pPr>
        <w:pStyle w:val="Code"/>
        <w:rPr>
          <w:highlight w:val="white"/>
        </w:rPr>
      </w:pPr>
      <w:r w:rsidRPr="00B25B79">
        <w:rPr>
          <w:highlight w:val="white"/>
        </w:rPr>
        <w:t xml:space="preserve">          nextToken = tokenList[tokenIndex++];</w:t>
      </w:r>
    </w:p>
    <w:p w14:paraId="2E662CFD" w14:textId="77777777" w:rsidR="005B1C6D" w:rsidRPr="00B25B79" w:rsidRDefault="005B1C6D" w:rsidP="005B1C6D">
      <w:pPr>
        <w:pStyle w:val="Code"/>
        <w:rPr>
          <w:highlight w:val="white"/>
        </w:rPr>
      </w:pPr>
      <w:r w:rsidRPr="00B25B79">
        <w:rPr>
          <w:highlight w:val="white"/>
        </w:rPr>
        <w:t xml:space="preserve">          if (nextToken.Id == CCompiler_Pre.Tokens.COMMA) {</w:t>
      </w:r>
    </w:p>
    <w:p w14:paraId="20D8BB41" w14:textId="77777777" w:rsidR="005B1C6D" w:rsidRPr="00B25B79" w:rsidRDefault="005B1C6D" w:rsidP="005B1C6D">
      <w:pPr>
        <w:pStyle w:val="Code"/>
        <w:rPr>
          <w:highlight w:val="white"/>
        </w:rPr>
      </w:pPr>
      <w:r w:rsidRPr="00B25B79">
        <w:rPr>
          <w:highlight w:val="white"/>
        </w:rPr>
        <w:t xml:space="preserve">            // Empty.</w:t>
      </w:r>
    </w:p>
    <w:p w14:paraId="3594822F" w14:textId="77777777" w:rsidR="005B1C6D" w:rsidRPr="00B25B79" w:rsidRDefault="005B1C6D" w:rsidP="005B1C6D">
      <w:pPr>
        <w:pStyle w:val="Code"/>
        <w:rPr>
          <w:highlight w:val="white"/>
        </w:rPr>
      </w:pPr>
      <w:r w:rsidRPr="00B25B79">
        <w:rPr>
          <w:highlight w:val="white"/>
        </w:rPr>
        <w:t xml:space="preserve">          }</w:t>
      </w:r>
    </w:p>
    <w:p w14:paraId="1D530930" w14:textId="77777777" w:rsidR="005B1C6D" w:rsidRPr="00B25B79" w:rsidRDefault="005B1C6D" w:rsidP="005B1C6D">
      <w:pPr>
        <w:pStyle w:val="Code"/>
        <w:rPr>
          <w:highlight w:val="white"/>
        </w:rPr>
      </w:pPr>
      <w:r w:rsidRPr="00B25B79">
        <w:rPr>
          <w:highlight w:val="white"/>
        </w:rPr>
        <w:t xml:space="preserve">          else if (nextToken.Id == CCompiler_Pre.Tokens.RIGHT_PARENTHESIS) {</w:t>
      </w:r>
    </w:p>
    <w:p w14:paraId="15942E30" w14:textId="77777777" w:rsidR="005B1C6D" w:rsidRPr="00B25B79" w:rsidRDefault="005B1C6D" w:rsidP="005B1C6D">
      <w:pPr>
        <w:pStyle w:val="Code"/>
        <w:rPr>
          <w:highlight w:val="white"/>
        </w:rPr>
      </w:pPr>
      <w:r w:rsidRPr="00B25B79">
        <w:rPr>
          <w:highlight w:val="white"/>
        </w:rPr>
        <w:t xml:space="preserve">            break;</w:t>
      </w:r>
    </w:p>
    <w:p w14:paraId="70BCA04E" w14:textId="77777777" w:rsidR="005B1C6D" w:rsidRPr="00B25B79" w:rsidRDefault="005B1C6D" w:rsidP="005B1C6D">
      <w:pPr>
        <w:pStyle w:val="Code"/>
        <w:rPr>
          <w:highlight w:val="white"/>
        </w:rPr>
      </w:pPr>
      <w:r w:rsidRPr="00B25B79">
        <w:rPr>
          <w:highlight w:val="white"/>
        </w:rPr>
        <w:t xml:space="preserve">          }</w:t>
      </w:r>
    </w:p>
    <w:p w14:paraId="0F5ECB5F" w14:textId="77777777" w:rsidR="005B1C6D" w:rsidRPr="00B25B79" w:rsidRDefault="005B1C6D" w:rsidP="005B1C6D">
      <w:pPr>
        <w:pStyle w:val="Code"/>
        <w:rPr>
          <w:highlight w:val="white"/>
        </w:rPr>
      </w:pPr>
      <w:r w:rsidRPr="00B25B79">
        <w:rPr>
          <w:highlight w:val="white"/>
        </w:rPr>
        <w:t xml:space="preserve">          else {</w:t>
      </w:r>
    </w:p>
    <w:p w14:paraId="42ACB8E1" w14:textId="77777777" w:rsidR="005B1C6D" w:rsidRDefault="005B1C6D" w:rsidP="005B1C6D">
      <w:pPr>
        <w:pStyle w:val="Code"/>
        <w:rPr>
          <w:highlight w:val="white"/>
        </w:rPr>
      </w:pPr>
      <w:r w:rsidRPr="00B25B79">
        <w:rPr>
          <w:highlight w:val="white"/>
        </w:rPr>
        <w:t xml:space="preserve">            Assert.Error(nextToken.ToString(),</w:t>
      </w:r>
    </w:p>
    <w:p w14:paraId="773D6082"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Message.Invalid_macro_definitializerion);</w:t>
      </w:r>
    </w:p>
    <w:p w14:paraId="08AC5417" w14:textId="77777777" w:rsidR="005B1C6D" w:rsidRPr="00B25B79" w:rsidRDefault="005B1C6D" w:rsidP="005B1C6D">
      <w:pPr>
        <w:pStyle w:val="Code"/>
        <w:rPr>
          <w:highlight w:val="white"/>
        </w:rPr>
      </w:pPr>
      <w:r w:rsidRPr="00B25B79">
        <w:rPr>
          <w:highlight w:val="white"/>
        </w:rPr>
        <w:t xml:space="preserve">          }</w:t>
      </w:r>
    </w:p>
    <w:p w14:paraId="5622A961" w14:textId="77777777" w:rsidR="005B1C6D" w:rsidRPr="00B25B79" w:rsidRDefault="005B1C6D" w:rsidP="005B1C6D">
      <w:pPr>
        <w:pStyle w:val="Code"/>
        <w:rPr>
          <w:highlight w:val="white"/>
        </w:rPr>
      </w:pPr>
      <w:r w:rsidRPr="00B25B79">
        <w:rPr>
          <w:highlight w:val="white"/>
        </w:rPr>
        <w:t xml:space="preserve">        }</w:t>
      </w:r>
    </w:p>
    <w:p w14:paraId="0AC8E2D5" w14:textId="77777777" w:rsidR="005B1C6D" w:rsidRPr="00B25B79" w:rsidRDefault="005B1C6D" w:rsidP="005B1C6D">
      <w:pPr>
        <w:pStyle w:val="Code"/>
        <w:rPr>
          <w:highlight w:val="white"/>
        </w:rPr>
      </w:pPr>
      <w:r w:rsidRPr="00B25B79">
        <w:rPr>
          <w:highlight w:val="white"/>
        </w:rPr>
        <w:t xml:space="preserve">      </w:t>
      </w:r>
    </w:p>
    <w:p w14:paraId="57B2AAC4" w14:textId="77777777" w:rsidR="005B1C6D" w:rsidRDefault="005B1C6D" w:rsidP="005B1C6D">
      <w:pPr>
        <w:pStyle w:val="Code"/>
        <w:rPr>
          <w:highlight w:val="white"/>
        </w:rPr>
      </w:pPr>
      <w:r w:rsidRPr="00B25B79">
        <w:rPr>
          <w:highlight w:val="white"/>
        </w:rPr>
        <w:t xml:space="preserve">        List&lt;Token&gt; macroList =</w:t>
      </w:r>
    </w:p>
    <w:p w14:paraId="7C4E138A" w14:textId="77777777" w:rsidR="005B1C6D" w:rsidRPr="00B25B79" w:rsidRDefault="005B1C6D" w:rsidP="005B1C6D">
      <w:pPr>
        <w:pStyle w:val="Code"/>
        <w:rPr>
          <w:highlight w:val="white"/>
        </w:rPr>
      </w:pPr>
      <w:r>
        <w:rPr>
          <w:highlight w:val="white"/>
        </w:rPr>
        <w:t xml:space="preserve">         </w:t>
      </w:r>
      <w:r w:rsidRPr="00B25B79">
        <w:rPr>
          <w:highlight w:val="white"/>
        </w:rPr>
        <w:t xml:space="preserve"> tokenList.GetRange(tokenIndex, tokenList.Count - tokenIndex);</w:t>
      </w:r>
    </w:p>
    <w:p w14:paraId="5A509C61" w14:textId="77777777" w:rsidR="005B1C6D" w:rsidRPr="00B25B79" w:rsidRDefault="005B1C6D" w:rsidP="005B1C6D">
      <w:pPr>
        <w:pStyle w:val="Code"/>
        <w:rPr>
          <w:highlight w:val="white"/>
        </w:rPr>
      </w:pPr>
    </w:p>
    <w:p w14:paraId="618C09D5" w14:textId="77777777" w:rsidR="005B1C6D" w:rsidRPr="00B25B79" w:rsidRDefault="005B1C6D" w:rsidP="005B1C6D">
      <w:pPr>
        <w:pStyle w:val="Code"/>
        <w:rPr>
          <w:highlight w:val="white"/>
        </w:rPr>
      </w:pPr>
      <w:r w:rsidRPr="00B25B79">
        <w:rPr>
          <w:highlight w:val="white"/>
        </w:rPr>
        <w:t xml:space="preserve">        foreach (Token macroToken in macroList) {</w:t>
      </w:r>
    </w:p>
    <w:p w14:paraId="54620CFD" w14:textId="77777777" w:rsidR="005B1C6D" w:rsidRPr="00B25B79" w:rsidRDefault="005B1C6D" w:rsidP="005B1C6D">
      <w:pPr>
        <w:pStyle w:val="Code"/>
        <w:rPr>
          <w:highlight w:val="white"/>
        </w:rPr>
      </w:pPr>
      <w:r w:rsidRPr="00B25B79">
        <w:rPr>
          <w:highlight w:val="white"/>
        </w:rPr>
        <w:t xml:space="preserve">          if (macroToken.Id == CCompiler_Pre.Tokens.NAME) {</w:t>
      </w:r>
    </w:p>
    <w:p w14:paraId="5099333B" w14:textId="77777777" w:rsidR="005B1C6D" w:rsidRPr="00B25B79" w:rsidRDefault="005B1C6D" w:rsidP="005B1C6D">
      <w:pPr>
        <w:pStyle w:val="Code"/>
        <w:rPr>
          <w:highlight w:val="white"/>
        </w:rPr>
      </w:pPr>
      <w:r w:rsidRPr="00B25B79">
        <w:rPr>
          <w:highlight w:val="white"/>
        </w:rPr>
        <w:t xml:space="preserve">            string macroName = (string) macroToken.Value;</w:t>
      </w:r>
    </w:p>
    <w:p w14:paraId="204F38CD" w14:textId="77777777" w:rsidR="005B1C6D" w:rsidRPr="00B25B79" w:rsidRDefault="005B1C6D" w:rsidP="005B1C6D">
      <w:pPr>
        <w:pStyle w:val="Code"/>
        <w:rPr>
          <w:highlight w:val="white"/>
        </w:rPr>
      </w:pPr>
    </w:p>
    <w:p w14:paraId="1A42C633" w14:textId="77777777" w:rsidR="005B1C6D" w:rsidRPr="00B25B79" w:rsidRDefault="005B1C6D" w:rsidP="005B1C6D">
      <w:pPr>
        <w:pStyle w:val="Code"/>
        <w:rPr>
          <w:highlight w:val="white"/>
        </w:rPr>
      </w:pPr>
      <w:r w:rsidRPr="00B25B79">
        <w:rPr>
          <w:highlight w:val="white"/>
        </w:rPr>
        <w:t xml:space="preserve">            if (paramMap.ContainsKey(macroName)) {</w:t>
      </w:r>
    </w:p>
    <w:p w14:paraId="0EBA4F13" w14:textId="77777777" w:rsidR="005B1C6D" w:rsidRPr="00B25B79" w:rsidRDefault="005B1C6D" w:rsidP="005B1C6D">
      <w:pPr>
        <w:pStyle w:val="Code"/>
        <w:rPr>
          <w:highlight w:val="white"/>
        </w:rPr>
      </w:pPr>
      <w:r w:rsidRPr="00B25B79">
        <w:rPr>
          <w:highlight w:val="white"/>
        </w:rPr>
        <w:t xml:space="preserve">              macroToken.Id = CCompiler_Pre.Tokens.MARK;</w:t>
      </w:r>
    </w:p>
    <w:p w14:paraId="1C783664" w14:textId="77777777" w:rsidR="005B1C6D" w:rsidRPr="00B25B79" w:rsidRDefault="005B1C6D" w:rsidP="005B1C6D">
      <w:pPr>
        <w:pStyle w:val="Code"/>
        <w:rPr>
          <w:highlight w:val="white"/>
        </w:rPr>
      </w:pPr>
      <w:r w:rsidRPr="00B25B79">
        <w:rPr>
          <w:highlight w:val="white"/>
        </w:rPr>
        <w:t xml:space="preserve">              macroToken.Value = paramMap[macroName];</w:t>
      </w:r>
    </w:p>
    <w:p w14:paraId="4ACB4D6E" w14:textId="77777777" w:rsidR="005B1C6D" w:rsidRPr="00B25B79" w:rsidRDefault="005B1C6D" w:rsidP="005B1C6D">
      <w:pPr>
        <w:pStyle w:val="Code"/>
        <w:rPr>
          <w:highlight w:val="white"/>
        </w:rPr>
      </w:pPr>
      <w:r w:rsidRPr="00B25B79">
        <w:rPr>
          <w:highlight w:val="white"/>
        </w:rPr>
        <w:t xml:space="preserve">            }</w:t>
      </w:r>
    </w:p>
    <w:p w14:paraId="74664A27" w14:textId="77777777" w:rsidR="005B1C6D" w:rsidRPr="00B25B79" w:rsidRDefault="005B1C6D" w:rsidP="005B1C6D">
      <w:pPr>
        <w:pStyle w:val="Code"/>
        <w:rPr>
          <w:highlight w:val="white"/>
        </w:rPr>
      </w:pPr>
      <w:r w:rsidRPr="00B25B79">
        <w:rPr>
          <w:highlight w:val="white"/>
        </w:rPr>
        <w:t xml:space="preserve">          }</w:t>
      </w:r>
    </w:p>
    <w:p w14:paraId="1337A82A" w14:textId="77777777" w:rsidR="005B1C6D" w:rsidRPr="00B25B79" w:rsidRDefault="005B1C6D" w:rsidP="005B1C6D">
      <w:pPr>
        <w:pStyle w:val="Code"/>
        <w:rPr>
          <w:highlight w:val="white"/>
        </w:rPr>
      </w:pPr>
      <w:r w:rsidRPr="00B25B79">
        <w:rPr>
          <w:highlight w:val="white"/>
        </w:rPr>
        <w:t xml:space="preserve">        }</w:t>
      </w:r>
    </w:p>
    <w:p w14:paraId="593B1F9C" w14:textId="77777777" w:rsidR="005B1C6D" w:rsidRPr="00B25B79" w:rsidRDefault="005B1C6D" w:rsidP="005B1C6D">
      <w:pPr>
        <w:pStyle w:val="Code"/>
        <w:rPr>
          <w:highlight w:val="white"/>
        </w:rPr>
      </w:pPr>
      <w:r w:rsidRPr="00B25B79">
        <w:rPr>
          <w:highlight w:val="white"/>
        </w:rPr>
        <w:t xml:space="preserve">      </w:t>
      </w:r>
    </w:p>
    <w:p w14:paraId="4C388108" w14:textId="77777777" w:rsidR="005B1C6D" w:rsidRPr="00B25B79" w:rsidRDefault="005B1C6D" w:rsidP="005B1C6D">
      <w:pPr>
        <w:pStyle w:val="Code"/>
        <w:rPr>
          <w:highlight w:val="white"/>
        </w:rPr>
      </w:pPr>
      <w:r w:rsidRPr="00B25B79">
        <w:rPr>
          <w:highlight w:val="white"/>
        </w:rPr>
        <w:t xml:space="preserve">        macro = new Macro(paramMap.Count, macroList);</w:t>
      </w:r>
    </w:p>
    <w:p w14:paraId="2EBAF62F" w14:textId="77777777" w:rsidR="005B1C6D" w:rsidRPr="00B25B79" w:rsidRDefault="005B1C6D" w:rsidP="005B1C6D">
      <w:pPr>
        <w:pStyle w:val="Code"/>
        <w:rPr>
          <w:highlight w:val="white"/>
        </w:rPr>
      </w:pPr>
      <w:r w:rsidRPr="00B25B79">
        <w:rPr>
          <w:highlight w:val="white"/>
        </w:rPr>
        <w:t xml:space="preserve">      }</w:t>
      </w:r>
    </w:p>
    <w:p w14:paraId="55834097" w14:textId="77777777" w:rsidR="005B1C6D" w:rsidRPr="00B25B79" w:rsidRDefault="005B1C6D" w:rsidP="005B1C6D">
      <w:pPr>
        <w:pStyle w:val="Code"/>
        <w:rPr>
          <w:highlight w:val="white"/>
        </w:rPr>
      </w:pPr>
      <w:r w:rsidRPr="00B25B79">
        <w:rPr>
          <w:highlight w:val="white"/>
        </w:rPr>
        <w:t xml:space="preserve">      else {</w:t>
      </w:r>
    </w:p>
    <w:p w14:paraId="2751C0B1" w14:textId="77777777" w:rsidR="005B1C6D" w:rsidRPr="00B25B79" w:rsidRDefault="005B1C6D" w:rsidP="005B1C6D">
      <w:pPr>
        <w:pStyle w:val="Code"/>
        <w:rPr>
          <w:highlight w:val="white"/>
        </w:rPr>
      </w:pPr>
      <w:r w:rsidRPr="00B25B79">
        <w:rPr>
          <w:highlight w:val="white"/>
        </w:rPr>
        <w:t xml:space="preserve">        macro = new Macro(0, tokenList.GetRange(3, tokenList.Count - 3));</w:t>
      </w:r>
    </w:p>
    <w:p w14:paraId="065A05FE" w14:textId="77777777" w:rsidR="005B1C6D" w:rsidRPr="00B25B79" w:rsidRDefault="005B1C6D" w:rsidP="005B1C6D">
      <w:pPr>
        <w:pStyle w:val="Code"/>
        <w:rPr>
          <w:highlight w:val="white"/>
        </w:rPr>
      </w:pPr>
      <w:r w:rsidRPr="00B25B79">
        <w:rPr>
          <w:highlight w:val="white"/>
        </w:rPr>
        <w:t xml:space="preserve">      }</w:t>
      </w:r>
    </w:p>
    <w:p w14:paraId="46A4A3E2" w14:textId="77777777" w:rsidR="005B1C6D" w:rsidRPr="00B25B79" w:rsidRDefault="005B1C6D" w:rsidP="005B1C6D">
      <w:pPr>
        <w:pStyle w:val="Code"/>
        <w:rPr>
          <w:highlight w:val="white"/>
        </w:rPr>
      </w:pPr>
      <w:r w:rsidRPr="00B25B79">
        <w:rPr>
          <w:highlight w:val="white"/>
        </w:rPr>
        <w:t xml:space="preserve">    </w:t>
      </w:r>
    </w:p>
    <w:p w14:paraId="3530014D" w14:textId="77777777" w:rsidR="005B1C6D" w:rsidRPr="00B25B79" w:rsidRDefault="005B1C6D" w:rsidP="005B1C6D">
      <w:pPr>
        <w:pStyle w:val="Code"/>
        <w:rPr>
          <w:highlight w:val="white"/>
        </w:rPr>
      </w:pPr>
      <w:r w:rsidRPr="00B25B79">
        <w:rPr>
          <w:highlight w:val="white"/>
        </w:rPr>
        <w:t xml:space="preserve">      if (!Preprocessor.MacroMap.ContainsKey(name)) {</w:t>
      </w:r>
    </w:p>
    <w:p w14:paraId="0DAEA58B" w14:textId="77777777" w:rsidR="005B1C6D" w:rsidRPr="00B25B79" w:rsidRDefault="005B1C6D" w:rsidP="005B1C6D">
      <w:pPr>
        <w:pStyle w:val="Code"/>
        <w:rPr>
          <w:highlight w:val="white"/>
        </w:rPr>
      </w:pPr>
      <w:r w:rsidRPr="00B25B79">
        <w:rPr>
          <w:highlight w:val="white"/>
        </w:rPr>
        <w:t xml:space="preserve">        Preprocessor.MacroMap.Add(name, macro);</w:t>
      </w:r>
    </w:p>
    <w:p w14:paraId="00116C50" w14:textId="77777777" w:rsidR="005B1C6D" w:rsidRPr="00B25B79" w:rsidRDefault="005B1C6D" w:rsidP="005B1C6D">
      <w:pPr>
        <w:pStyle w:val="Code"/>
        <w:rPr>
          <w:highlight w:val="white"/>
        </w:rPr>
      </w:pPr>
      <w:r w:rsidRPr="00B25B79">
        <w:rPr>
          <w:highlight w:val="white"/>
        </w:rPr>
        <w:t xml:space="preserve">      }</w:t>
      </w:r>
    </w:p>
    <w:p w14:paraId="3774EFFC" w14:textId="77777777" w:rsidR="005B1C6D" w:rsidRPr="00B25B79" w:rsidRDefault="005B1C6D" w:rsidP="005B1C6D">
      <w:pPr>
        <w:pStyle w:val="Code"/>
        <w:rPr>
          <w:highlight w:val="white"/>
        </w:rPr>
      </w:pPr>
      <w:r w:rsidRPr="00B25B79">
        <w:rPr>
          <w:highlight w:val="white"/>
        </w:rPr>
        <w:t xml:space="preserve">      else {</w:t>
      </w:r>
    </w:p>
    <w:p w14:paraId="1C2775DC" w14:textId="77777777" w:rsidR="005B1C6D" w:rsidRPr="00B25B79" w:rsidRDefault="005B1C6D" w:rsidP="005B1C6D">
      <w:pPr>
        <w:pStyle w:val="Code"/>
        <w:rPr>
          <w:highlight w:val="white"/>
        </w:rPr>
      </w:pPr>
      <w:r w:rsidRPr="00B25B79">
        <w:rPr>
          <w:highlight w:val="white"/>
        </w:rPr>
        <w:t xml:space="preserve">        Assert.Error(Preprocessor.MacroMap[name].Equals(macro),</w:t>
      </w:r>
    </w:p>
    <w:p w14:paraId="30E13BD6" w14:textId="77777777" w:rsidR="005B1C6D" w:rsidRPr="00B25B79" w:rsidRDefault="005B1C6D" w:rsidP="005B1C6D">
      <w:pPr>
        <w:pStyle w:val="Code"/>
        <w:rPr>
          <w:highlight w:val="white"/>
        </w:rPr>
      </w:pPr>
      <w:r w:rsidRPr="00B25B79">
        <w:rPr>
          <w:highlight w:val="white"/>
        </w:rPr>
        <w:t xml:space="preserve">                     name, Message.Invalid_macro_redefinitializerion);</w:t>
      </w:r>
    </w:p>
    <w:p w14:paraId="4BC13C16" w14:textId="77777777" w:rsidR="005B1C6D" w:rsidRPr="00B25B79" w:rsidRDefault="005B1C6D" w:rsidP="005B1C6D">
      <w:pPr>
        <w:pStyle w:val="Code"/>
        <w:rPr>
          <w:highlight w:val="white"/>
        </w:rPr>
      </w:pPr>
      <w:r w:rsidRPr="00B25B79">
        <w:rPr>
          <w:highlight w:val="white"/>
        </w:rPr>
        <w:t xml:space="preserve">      }</w:t>
      </w:r>
    </w:p>
    <w:p w14:paraId="4F2AEC70" w14:textId="77777777" w:rsidR="005B1C6D" w:rsidRPr="00B25B79" w:rsidRDefault="005B1C6D" w:rsidP="005B1C6D">
      <w:pPr>
        <w:pStyle w:val="Code"/>
        <w:rPr>
          <w:highlight w:val="white"/>
        </w:rPr>
      </w:pPr>
      <w:r w:rsidRPr="00B25B79">
        <w:rPr>
          <w:highlight w:val="white"/>
        </w:rPr>
        <w:t xml:space="preserve">    }</w:t>
      </w:r>
    </w:p>
    <w:p w14:paraId="3CBD535D" w14:textId="77777777" w:rsidR="005B1C6D" w:rsidRPr="00EC76D5" w:rsidRDefault="005B1C6D" w:rsidP="005B1C6D">
      <w:r w:rsidRPr="00EC76D5">
        <w:t xml:space="preserve">The </w:t>
      </w:r>
      <w:r w:rsidRPr="00EC76D5">
        <w:rPr>
          <w:rStyle w:val="CodeInText"/>
        </w:rPr>
        <w:t>doUndef</w:t>
      </w:r>
      <w:r w:rsidRPr="00EC76D5">
        <w:t xml:space="preserve"> method removes a macro from the </w:t>
      </w:r>
      <w:r w:rsidRPr="00EC76D5">
        <w:rPr>
          <w:rStyle w:val="CodeInText"/>
        </w:rPr>
        <w:t>MacroMap</w:t>
      </w:r>
      <w:r w:rsidRPr="00EC76D5">
        <w:t xml:space="preserve"> map. If the macro does not exists a warning is given.</w:t>
      </w:r>
    </w:p>
    <w:p w14:paraId="4633E5FC" w14:textId="77777777" w:rsidR="005B1C6D" w:rsidRPr="00B25B79" w:rsidRDefault="005B1C6D" w:rsidP="005B1C6D">
      <w:pPr>
        <w:pStyle w:val="Code"/>
        <w:rPr>
          <w:highlight w:val="white"/>
        </w:rPr>
      </w:pPr>
      <w:r w:rsidRPr="00B25B79">
        <w:rPr>
          <w:highlight w:val="white"/>
        </w:rPr>
        <w:t xml:space="preserve">    public void DoUndef(List&lt;Token&gt; tokenList) {</w:t>
      </w:r>
    </w:p>
    <w:p w14:paraId="500ACE29" w14:textId="77777777" w:rsidR="005B1C6D" w:rsidRPr="00B25B79" w:rsidRDefault="005B1C6D" w:rsidP="005B1C6D">
      <w:pPr>
        <w:pStyle w:val="Code"/>
        <w:rPr>
          <w:highlight w:val="white"/>
        </w:rPr>
      </w:pPr>
      <w:r w:rsidRPr="00B25B79">
        <w:rPr>
          <w:highlight w:val="white"/>
        </w:rPr>
        <w:t xml:space="preserve">      Assert.Error((tokenList[2].Id == CCompiler_Pre.Tokens.NAME) &amp;&amp;</w:t>
      </w:r>
    </w:p>
    <w:p w14:paraId="4993DE06" w14:textId="77777777" w:rsidR="005B1C6D" w:rsidRPr="00B25B79" w:rsidRDefault="005B1C6D" w:rsidP="005B1C6D">
      <w:pPr>
        <w:pStyle w:val="Code"/>
        <w:rPr>
          <w:highlight w:val="white"/>
        </w:rPr>
      </w:pPr>
      <w:r w:rsidRPr="00B25B79">
        <w:rPr>
          <w:highlight w:val="white"/>
        </w:rPr>
        <w:t xml:space="preserve">                   (tokenList[3].Id == CCompiler_Pre.Tokens.EOF),</w:t>
      </w:r>
    </w:p>
    <w:p w14:paraId="48B971EF" w14:textId="77777777" w:rsidR="005B1C6D" w:rsidRDefault="005B1C6D" w:rsidP="005B1C6D">
      <w:pPr>
        <w:pStyle w:val="Code"/>
        <w:rPr>
          <w:highlight w:val="white"/>
        </w:rPr>
      </w:pPr>
      <w:r w:rsidRPr="00B25B79">
        <w:rPr>
          <w:highlight w:val="white"/>
        </w:rPr>
        <w:t xml:space="preserve">                   TokenListToString(tokenList),</w:t>
      </w:r>
    </w:p>
    <w:p w14:paraId="0D54AAEE" w14:textId="77777777" w:rsidR="005B1C6D" w:rsidRPr="00B25B79" w:rsidRDefault="005B1C6D" w:rsidP="005B1C6D">
      <w:pPr>
        <w:pStyle w:val="Code"/>
        <w:rPr>
          <w:highlight w:val="white"/>
        </w:rPr>
      </w:pPr>
      <w:r>
        <w:rPr>
          <w:highlight w:val="white"/>
        </w:rPr>
        <w:t xml:space="preserve">                  </w:t>
      </w:r>
      <w:r w:rsidRPr="00B25B79">
        <w:rPr>
          <w:highlight w:val="white"/>
        </w:rPr>
        <w:t xml:space="preserve"> Message.Invalid_undef_directive);</w:t>
      </w:r>
    </w:p>
    <w:p w14:paraId="042E1C6B" w14:textId="77777777" w:rsidR="005B1C6D" w:rsidRPr="00B25B79" w:rsidRDefault="005B1C6D" w:rsidP="005B1C6D">
      <w:pPr>
        <w:pStyle w:val="Code"/>
        <w:rPr>
          <w:highlight w:val="white"/>
        </w:rPr>
      </w:pPr>
      <w:r w:rsidRPr="00B25B79">
        <w:rPr>
          <w:highlight w:val="white"/>
        </w:rPr>
        <w:t xml:space="preserve">      string name = tokenList[2].ToString();</w:t>
      </w:r>
    </w:p>
    <w:p w14:paraId="7804F1EF" w14:textId="77777777" w:rsidR="005B1C6D" w:rsidRDefault="005B1C6D" w:rsidP="005B1C6D">
      <w:pPr>
        <w:pStyle w:val="Code"/>
        <w:rPr>
          <w:highlight w:val="white"/>
        </w:rPr>
      </w:pPr>
      <w:r w:rsidRPr="00B25B79">
        <w:rPr>
          <w:highlight w:val="white"/>
        </w:rPr>
        <w:t xml:space="preserve">      Assert.Error(Preprocessor.MacroMap.Remove(name),</w:t>
      </w:r>
    </w:p>
    <w:p w14:paraId="70C25F73" w14:textId="77777777" w:rsidR="005B1C6D" w:rsidRPr="00B25B79" w:rsidRDefault="005B1C6D" w:rsidP="005B1C6D">
      <w:pPr>
        <w:pStyle w:val="Code"/>
        <w:rPr>
          <w:highlight w:val="white"/>
        </w:rPr>
      </w:pPr>
      <w:r>
        <w:rPr>
          <w:highlight w:val="white"/>
        </w:rPr>
        <w:t xml:space="preserve">                  </w:t>
      </w:r>
      <w:r w:rsidRPr="00B25B79">
        <w:rPr>
          <w:highlight w:val="white"/>
        </w:rPr>
        <w:t xml:space="preserve"> name, Message.Macro_not_defined);</w:t>
      </w:r>
    </w:p>
    <w:p w14:paraId="6BD4A1E8" w14:textId="77777777" w:rsidR="005B1C6D" w:rsidRPr="00B25B79" w:rsidRDefault="005B1C6D" w:rsidP="005B1C6D">
      <w:pPr>
        <w:pStyle w:val="Code"/>
        <w:rPr>
          <w:highlight w:val="white"/>
        </w:rPr>
      </w:pPr>
      <w:r w:rsidRPr="00B25B79">
        <w:rPr>
          <w:highlight w:val="white"/>
        </w:rPr>
        <w:t xml:space="preserve">    }</w:t>
      </w:r>
    </w:p>
    <w:p w14:paraId="5754271C" w14:textId="77777777" w:rsidR="005B1C6D" w:rsidRPr="00EC76D5" w:rsidRDefault="005B1C6D" w:rsidP="005B1C6D">
      <w:pPr>
        <w:pStyle w:val="Rubrik3"/>
      </w:pPr>
      <w:bookmarkStart w:id="560" w:name="_Toc49764317"/>
      <w:r w:rsidRPr="00EC76D5">
        <w:t>Conditional Programming</w:t>
      </w:r>
      <w:bookmarkEnd w:id="560"/>
    </w:p>
    <w:p w14:paraId="526D3151" w14:textId="053A015A" w:rsidR="005B1C6D" w:rsidRPr="00EC76D5" w:rsidRDefault="005B1C6D" w:rsidP="005B1C6D">
      <w:r w:rsidRPr="00EC76D5">
        <w:t xml:space="preserve">With conditional programming, it is possible to exclude part of the source code. The </w:t>
      </w:r>
      <w:r w:rsidRPr="00EC76D5">
        <w:rPr>
          <w:rStyle w:val="CodeInText"/>
        </w:rPr>
        <w:t>doIf</w:t>
      </w:r>
      <w:r w:rsidRPr="00EC76D5">
        <w:t xml:space="preserve"> method uses the parser of Section </w:t>
      </w:r>
      <w:r w:rsidRPr="00EC76D5">
        <w:fldChar w:fldCharType="begin"/>
      </w:r>
      <w:r w:rsidRPr="00EC76D5">
        <w:instrText xml:space="preserve"> REF _Ref418256130 \r \h </w:instrText>
      </w:r>
      <w:r w:rsidRPr="00EC76D5">
        <w:fldChar w:fldCharType="separate"/>
      </w:r>
      <w:r w:rsidR="006F26B2">
        <w:t>17.1</w:t>
      </w:r>
      <w:r w:rsidRPr="00EC76D5">
        <w:fldChar w:fldCharType="end"/>
      </w:r>
      <w:r w:rsidRPr="00EC76D5">
        <w:t xml:space="preserve">. It calls </w:t>
      </w:r>
      <w:r w:rsidRPr="00EC76D5">
        <w:rPr>
          <w:rStyle w:val="CodeInText"/>
        </w:rPr>
        <w:t>parseExpression</w:t>
      </w:r>
      <w:r w:rsidRPr="00EC76D5">
        <w:t xml:space="preserve">, which creates a scanner and parser, parse the line, and returns a Boolean value that is true in case of a non-zero value. </w:t>
      </w:r>
    </w:p>
    <w:p w14:paraId="4209C997" w14:textId="77777777" w:rsidR="005B1C6D" w:rsidRPr="000405FE" w:rsidRDefault="005B1C6D" w:rsidP="005B1C6D">
      <w:pPr>
        <w:pStyle w:val="Code"/>
        <w:rPr>
          <w:highlight w:val="white"/>
        </w:rPr>
      </w:pPr>
      <w:r w:rsidRPr="000405FE">
        <w:rPr>
          <w:highlight w:val="white"/>
        </w:rPr>
        <w:t xml:space="preserve">    private void DoIf(List&lt;Token&gt; tokenList) {</w:t>
      </w:r>
    </w:p>
    <w:p w14:paraId="0C87858B" w14:textId="77777777" w:rsidR="005B1C6D" w:rsidRDefault="005B1C6D" w:rsidP="005B1C6D">
      <w:pPr>
        <w:pStyle w:val="Code"/>
        <w:rPr>
          <w:highlight w:val="white"/>
        </w:rPr>
      </w:pPr>
      <w:r w:rsidRPr="000405FE">
        <w:rPr>
          <w:highlight w:val="white"/>
        </w:rPr>
        <w:t xml:space="preserve">      bool result = ParseExpression(TokenListToString</w:t>
      </w:r>
    </w:p>
    <w:p w14:paraId="461AD740" w14:textId="77777777" w:rsidR="005B1C6D" w:rsidRPr="000405FE" w:rsidRDefault="005B1C6D" w:rsidP="005B1C6D">
      <w:pPr>
        <w:pStyle w:val="Code"/>
        <w:rPr>
          <w:highlight w:val="white"/>
        </w:rPr>
      </w:pPr>
      <w:r>
        <w:rPr>
          <w:highlight w:val="white"/>
        </w:rPr>
        <w:t xml:space="preserve">                         </w:t>
      </w:r>
      <w:r w:rsidRPr="000405FE">
        <w:rPr>
          <w:highlight w:val="white"/>
        </w:rPr>
        <w:t>(tokenList.GetRange(2, tokenList.Count - 2)));</w:t>
      </w:r>
    </w:p>
    <w:p w14:paraId="0EC07D1B" w14:textId="77777777" w:rsidR="005B1C6D" w:rsidRDefault="005B1C6D" w:rsidP="005B1C6D">
      <w:pPr>
        <w:pStyle w:val="Code"/>
        <w:rPr>
          <w:highlight w:val="white"/>
        </w:rPr>
      </w:pPr>
      <w:r w:rsidRPr="000405FE">
        <w:rPr>
          <w:highlight w:val="white"/>
        </w:rPr>
        <w:t xml:space="preserve">      Preprocessor.IfStack.Push(new Triple&lt;bool,bool,bool&gt;</w:t>
      </w:r>
    </w:p>
    <w:p w14:paraId="098C39E5" w14:textId="77777777" w:rsidR="005B1C6D" w:rsidRPr="000405FE" w:rsidRDefault="005B1C6D" w:rsidP="005B1C6D">
      <w:pPr>
        <w:pStyle w:val="Code"/>
        <w:rPr>
          <w:highlight w:val="white"/>
        </w:rPr>
      </w:pPr>
      <w:r>
        <w:rPr>
          <w:highlight w:val="white"/>
        </w:rPr>
        <w:t xml:space="preserve">                                    </w:t>
      </w:r>
      <w:r w:rsidRPr="000405FE">
        <w:rPr>
          <w:highlight w:val="white"/>
        </w:rPr>
        <w:t>(result, result, false));</w:t>
      </w:r>
    </w:p>
    <w:p w14:paraId="6395CBCC" w14:textId="77777777" w:rsidR="005B1C6D" w:rsidRPr="000405FE" w:rsidRDefault="005B1C6D" w:rsidP="005B1C6D">
      <w:pPr>
        <w:pStyle w:val="Code"/>
        <w:rPr>
          <w:highlight w:val="white"/>
        </w:rPr>
      </w:pPr>
      <w:r w:rsidRPr="000405FE">
        <w:rPr>
          <w:highlight w:val="white"/>
        </w:rPr>
        <w:t xml:space="preserve">    }</w:t>
      </w:r>
    </w:p>
    <w:p w14:paraId="04B84780" w14:textId="77777777" w:rsidR="005B1C6D" w:rsidRPr="000405FE" w:rsidRDefault="005B1C6D" w:rsidP="005B1C6D">
      <w:pPr>
        <w:pStyle w:val="Code"/>
        <w:rPr>
          <w:highlight w:val="white"/>
        </w:rPr>
      </w:pPr>
    </w:p>
    <w:p w14:paraId="2C9BACAD" w14:textId="77777777" w:rsidR="005B1C6D" w:rsidRPr="000405FE" w:rsidRDefault="005B1C6D" w:rsidP="005B1C6D">
      <w:pPr>
        <w:pStyle w:val="Code"/>
        <w:rPr>
          <w:highlight w:val="white"/>
        </w:rPr>
      </w:pPr>
      <w:r w:rsidRPr="000405FE">
        <w:rPr>
          <w:highlight w:val="white"/>
        </w:rPr>
        <w:t xml:space="preserve">    public static object PreProcessorResult;</w:t>
      </w:r>
    </w:p>
    <w:p w14:paraId="6B3C4502" w14:textId="77777777" w:rsidR="005B1C6D" w:rsidRPr="000405FE" w:rsidRDefault="005B1C6D" w:rsidP="005B1C6D">
      <w:pPr>
        <w:pStyle w:val="Code"/>
        <w:rPr>
          <w:highlight w:val="white"/>
        </w:rPr>
      </w:pPr>
      <w:r w:rsidRPr="000405FE">
        <w:rPr>
          <w:highlight w:val="white"/>
        </w:rPr>
        <w:t xml:space="preserve">  </w:t>
      </w:r>
    </w:p>
    <w:p w14:paraId="0230479B" w14:textId="77777777" w:rsidR="005B1C6D" w:rsidRPr="000405FE" w:rsidRDefault="005B1C6D" w:rsidP="005B1C6D">
      <w:pPr>
        <w:pStyle w:val="Code"/>
        <w:rPr>
          <w:highlight w:val="white"/>
        </w:rPr>
      </w:pPr>
      <w:r w:rsidRPr="000405FE">
        <w:rPr>
          <w:highlight w:val="white"/>
        </w:rPr>
        <w:t xml:space="preserve">    private bool ParseExpression(string line) {    </w:t>
      </w:r>
    </w:p>
    <w:p w14:paraId="1137ABC0" w14:textId="77777777" w:rsidR="005B1C6D" w:rsidRPr="000405FE" w:rsidRDefault="005B1C6D" w:rsidP="005B1C6D">
      <w:pPr>
        <w:pStyle w:val="Code"/>
        <w:rPr>
          <w:highlight w:val="white"/>
        </w:rPr>
      </w:pPr>
      <w:r w:rsidRPr="000405FE">
        <w:rPr>
          <w:highlight w:val="white"/>
        </w:rPr>
        <w:t xml:space="preserve">      int result = 0;</w:t>
      </w:r>
    </w:p>
    <w:p w14:paraId="1FC49F33" w14:textId="77777777" w:rsidR="005B1C6D" w:rsidRPr="000405FE" w:rsidRDefault="005B1C6D" w:rsidP="005B1C6D">
      <w:pPr>
        <w:pStyle w:val="Code"/>
        <w:rPr>
          <w:highlight w:val="white"/>
        </w:rPr>
      </w:pPr>
    </w:p>
    <w:p w14:paraId="551C25B8" w14:textId="77777777" w:rsidR="005B1C6D" w:rsidRPr="000405FE" w:rsidRDefault="005B1C6D" w:rsidP="005B1C6D">
      <w:pPr>
        <w:pStyle w:val="Code"/>
        <w:rPr>
          <w:highlight w:val="white"/>
        </w:rPr>
      </w:pPr>
      <w:r w:rsidRPr="000405FE">
        <w:rPr>
          <w:highlight w:val="white"/>
        </w:rPr>
        <w:t xml:space="preserve">      try {</w:t>
      </w:r>
    </w:p>
    <w:p w14:paraId="33DFD48B" w14:textId="77777777" w:rsidR="005B1C6D" w:rsidRPr="000405FE" w:rsidRDefault="005B1C6D" w:rsidP="005B1C6D">
      <w:pPr>
        <w:pStyle w:val="Code"/>
        <w:rPr>
          <w:highlight w:val="white"/>
        </w:rPr>
      </w:pPr>
      <w:r w:rsidRPr="000405FE">
        <w:rPr>
          <w:highlight w:val="white"/>
        </w:rPr>
        <w:t xml:space="preserve">        byte[] byteArray = Encoding.ASCII.GetBytes(line);</w:t>
      </w:r>
    </w:p>
    <w:p w14:paraId="2CE9A406" w14:textId="77777777" w:rsidR="005B1C6D" w:rsidRPr="000405FE" w:rsidRDefault="005B1C6D" w:rsidP="005B1C6D">
      <w:pPr>
        <w:pStyle w:val="Code"/>
        <w:rPr>
          <w:highlight w:val="white"/>
        </w:rPr>
      </w:pPr>
      <w:r w:rsidRPr="000405FE">
        <w:rPr>
          <w:highlight w:val="white"/>
        </w:rPr>
        <w:t xml:space="preserve">        MemoryStream memoryStream = new MemoryStream(byteArray);</w:t>
      </w:r>
    </w:p>
    <w:p w14:paraId="1A46579E" w14:textId="77777777" w:rsidR="005B1C6D" w:rsidRDefault="005B1C6D" w:rsidP="005B1C6D">
      <w:pPr>
        <w:pStyle w:val="Code"/>
        <w:rPr>
          <w:highlight w:val="white"/>
        </w:rPr>
      </w:pPr>
      <w:r w:rsidRPr="000405FE">
        <w:rPr>
          <w:highlight w:val="white"/>
        </w:rPr>
        <w:t xml:space="preserve">        CCompiler_Exp.Scanner expressionScanner =</w:t>
      </w:r>
    </w:p>
    <w:p w14:paraId="179C0F49"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CCompiler_Exp.Scanner(memoryStream);</w:t>
      </w:r>
    </w:p>
    <w:p w14:paraId="5903108D" w14:textId="77777777" w:rsidR="005B1C6D" w:rsidRDefault="005B1C6D" w:rsidP="005B1C6D">
      <w:pPr>
        <w:pStyle w:val="Code"/>
        <w:rPr>
          <w:highlight w:val="white"/>
        </w:rPr>
      </w:pPr>
      <w:r w:rsidRPr="000405FE">
        <w:rPr>
          <w:highlight w:val="white"/>
        </w:rPr>
        <w:t xml:space="preserve">        CCompiler_Exp.Parser expressionParser =</w:t>
      </w:r>
    </w:p>
    <w:p w14:paraId="659ED16E" w14:textId="77777777" w:rsidR="005B1C6D" w:rsidRPr="000405FE" w:rsidRDefault="005B1C6D" w:rsidP="005B1C6D">
      <w:pPr>
        <w:pStyle w:val="Code"/>
        <w:rPr>
          <w:highlight w:val="white"/>
        </w:rPr>
      </w:pPr>
      <w:r>
        <w:rPr>
          <w:highlight w:val="white"/>
        </w:rPr>
        <w:t xml:space="preserve">         </w:t>
      </w:r>
      <w:r w:rsidRPr="000405FE">
        <w:rPr>
          <w:highlight w:val="white"/>
        </w:rPr>
        <w:t xml:space="preserve"> new CCompiler_Exp.Parser(expressionScanner);</w:t>
      </w:r>
    </w:p>
    <w:p w14:paraId="18D54B7F" w14:textId="77777777" w:rsidR="005B1C6D" w:rsidRPr="000405FE" w:rsidRDefault="005B1C6D" w:rsidP="005B1C6D">
      <w:pPr>
        <w:pStyle w:val="Code"/>
        <w:rPr>
          <w:highlight w:val="white"/>
        </w:rPr>
      </w:pPr>
      <w:r w:rsidRPr="000405FE">
        <w:rPr>
          <w:highlight w:val="white"/>
        </w:rPr>
        <w:t xml:space="preserve">        Assert.Error(expressionParser.Parse(), Message.Preprocessor_parser);</w:t>
      </w:r>
    </w:p>
    <w:p w14:paraId="49BDF524" w14:textId="77777777" w:rsidR="005B1C6D" w:rsidRPr="000405FE" w:rsidRDefault="005B1C6D" w:rsidP="005B1C6D">
      <w:pPr>
        <w:pStyle w:val="Code"/>
        <w:rPr>
          <w:highlight w:val="white"/>
        </w:rPr>
      </w:pPr>
      <w:r w:rsidRPr="000405FE">
        <w:rPr>
          <w:highlight w:val="white"/>
        </w:rPr>
        <w:t xml:space="preserve">        result = (int) PreProcessorResult;</w:t>
      </w:r>
    </w:p>
    <w:p w14:paraId="17725427" w14:textId="77777777" w:rsidR="005B1C6D" w:rsidRPr="000405FE" w:rsidRDefault="005B1C6D" w:rsidP="005B1C6D">
      <w:pPr>
        <w:pStyle w:val="Code"/>
        <w:rPr>
          <w:highlight w:val="white"/>
        </w:rPr>
      </w:pPr>
      <w:r w:rsidRPr="000405FE">
        <w:rPr>
          <w:highlight w:val="white"/>
        </w:rPr>
        <w:t xml:space="preserve">        memoryStream.Close();</w:t>
      </w:r>
    </w:p>
    <w:p w14:paraId="18130921" w14:textId="77777777" w:rsidR="005B1C6D" w:rsidRPr="000405FE" w:rsidRDefault="005B1C6D" w:rsidP="005B1C6D">
      <w:pPr>
        <w:pStyle w:val="Code"/>
        <w:rPr>
          <w:highlight w:val="white"/>
        </w:rPr>
      </w:pPr>
      <w:r w:rsidRPr="000405FE">
        <w:rPr>
          <w:highlight w:val="white"/>
        </w:rPr>
        <w:t xml:space="preserve">      }</w:t>
      </w:r>
    </w:p>
    <w:p w14:paraId="2D51E9DE" w14:textId="77777777" w:rsidR="005B1C6D" w:rsidRPr="000405FE" w:rsidRDefault="005B1C6D" w:rsidP="005B1C6D">
      <w:pPr>
        <w:pStyle w:val="Code"/>
        <w:rPr>
          <w:highlight w:val="white"/>
        </w:rPr>
      </w:pPr>
      <w:r w:rsidRPr="000405FE">
        <w:rPr>
          <w:highlight w:val="white"/>
        </w:rPr>
        <w:t xml:space="preserve">      catch (Exception exception) {</w:t>
      </w:r>
    </w:p>
    <w:p w14:paraId="3A85A9F0" w14:textId="77777777" w:rsidR="005B1C6D" w:rsidRPr="000405FE" w:rsidRDefault="005B1C6D" w:rsidP="005B1C6D">
      <w:pPr>
        <w:pStyle w:val="Code"/>
        <w:rPr>
          <w:highlight w:val="white"/>
        </w:rPr>
      </w:pPr>
      <w:r w:rsidRPr="000405FE">
        <w:rPr>
          <w:highlight w:val="white"/>
        </w:rPr>
        <w:t xml:space="preserve">        Console.Out.WriteLine(exception.StackTrace);</w:t>
      </w:r>
    </w:p>
    <w:p w14:paraId="34D5302F" w14:textId="77777777" w:rsidR="005B1C6D" w:rsidRPr="000405FE" w:rsidRDefault="005B1C6D" w:rsidP="005B1C6D">
      <w:pPr>
        <w:pStyle w:val="Code"/>
        <w:rPr>
          <w:highlight w:val="white"/>
        </w:rPr>
      </w:pPr>
      <w:r w:rsidRPr="000405FE">
        <w:rPr>
          <w:highlight w:val="white"/>
        </w:rPr>
        <w:t xml:space="preserve">        Assert.Error(line, Message.Invalid_expression);</w:t>
      </w:r>
    </w:p>
    <w:p w14:paraId="71A6464D" w14:textId="77777777" w:rsidR="005B1C6D" w:rsidRPr="000405FE" w:rsidRDefault="005B1C6D" w:rsidP="005B1C6D">
      <w:pPr>
        <w:pStyle w:val="Code"/>
        <w:rPr>
          <w:highlight w:val="white"/>
        </w:rPr>
      </w:pPr>
      <w:r w:rsidRPr="000405FE">
        <w:rPr>
          <w:highlight w:val="white"/>
        </w:rPr>
        <w:t xml:space="preserve">      }</w:t>
      </w:r>
    </w:p>
    <w:p w14:paraId="12E3DFE7" w14:textId="77777777" w:rsidR="005B1C6D" w:rsidRPr="000405FE" w:rsidRDefault="005B1C6D" w:rsidP="005B1C6D">
      <w:pPr>
        <w:pStyle w:val="Code"/>
        <w:rPr>
          <w:highlight w:val="white"/>
        </w:rPr>
      </w:pPr>
    </w:p>
    <w:p w14:paraId="4B1151FF" w14:textId="77777777" w:rsidR="005B1C6D" w:rsidRPr="000405FE" w:rsidRDefault="005B1C6D" w:rsidP="005B1C6D">
      <w:pPr>
        <w:pStyle w:val="Code"/>
        <w:rPr>
          <w:highlight w:val="white"/>
        </w:rPr>
      </w:pPr>
      <w:r w:rsidRPr="000405FE">
        <w:rPr>
          <w:highlight w:val="white"/>
        </w:rPr>
        <w:t xml:space="preserve">      return (result != 0);</w:t>
      </w:r>
    </w:p>
    <w:p w14:paraId="72837C80" w14:textId="77777777" w:rsidR="005B1C6D" w:rsidRPr="000405FE" w:rsidRDefault="005B1C6D" w:rsidP="005B1C6D">
      <w:pPr>
        <w:pStyle w:val="Code"/>
        <w:rPr>
          <w:highlight w:val="white"/>
        </w:rPr>
      </w:pPr>
      <w:r w:rsidRPr="000405FE">
        <w:rPr>
          <w:highlight w:val="white"/>
        </w:rPr>
        <w:t xml:space="preserve">    }</w:t>
      </w:r>
    </w:p>
    <w:p w14:paraId="394C24AD" w14:textId="77777777" w:rsidR="005B1C6D" w:rsidRPr="00EC76D5" w:rsidRDefault="005B1C6D" w:rsidP="005B1C6D">
      <w:r w:rsidRPr="00EC76D5">
        <w:t xml:space="preserve">The </w:t>
      </w:r>
      <w:r w:rsidRPr="00EC76D5">
        <w:rPr>
          <w:rStyle w:val="CodeInText"/>
        </w:rPr>
        <w:t>doIfDefined</w:t>
      </w:r>
      <w:r w:rsidRPr="00EC76D5">
        <w:t xml:space="preserve"> and </w:t>
      </w:r>
      <w:r w:rsidRPr="00EC76D5">
        <w:rPr>
          <w:rStyle w:val="CodeInText"/>
        </w:rPr>
        <w:t>doIfNotDefined</w:t>
      </w:r>
      <w:r w:rsidRPr="00EC76D5">
        <w:t xml:space="preserve"> checks if the macro is defined or not, respectively, and add the result to the </w:t>
      </w:r>
      <w:r w:rsidRPr="00EC76D5">
        <w:rPr>
          <w:rStyle w:val="CodeInText"/>
        </w:rPr>
        <w:t>Main.IfStack</w:t>
      </w:r>
      <w:r w:rsidRPr="00EC76D5">
        <w:t xml:space="preserve"> stack.</w:t>
      </w:r>
    </w:p>
    <w:p w14:paraId="3927C329" w14:textId="77777777" w:rsidR="005B1C6D" w:rsidRPr="00A80AB4" w:rsidRDefault="005B1C6D" w:rsidP="005B1C6D">
      <w:pPr>
        <w:pStyle w:val="Code"/>
        <w:rPr>
          <w:highlight w:val="white"/>
        </w:rPr>
      </w:pPr>
      <w:r w:rsidRPr="00A80AB4">
        <w:rPr>
          <w:highlight w:val="white"/>
        </w:rPr>
        <w:t xml:space="preserve">    private void DoIfDefined(List&lt;Token&gt; tokenList) {</w:t>
      </w:r>
    </w:p>
    <w:p w14:paraId="4576CC38"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79854F64" w14:textId="77777777" w:rsidR="005B1C6D" w:rsidRPr="00A80AB4" w:rsidRDefault="005B1C6D" w:rsidP="005B1C6D">
      <w:pPr>
        <w:pStyle w:val="Code"/>
        <w:rPr>
          <w:highlight w:val="white"/>
        </w:rPr>
      </w:pPr>
      <w:r w:rsidRPr="00A80AB4">
        <w:rPr>
          <w:highlight w:val="white"/>
        </w:rPr>
        <w:t xml:space="preserve">                   (tokenList[3].Id == CCompiler_Pre.Tokens.EOF),</w:t>
      </w:r>
    </w:p>
    <w:p w14:paraId="0A43A15F" w14:textId="77777777" w:rsidR="005B1C6D" w:rsidRDefault="005B1C6D" w:rsidP="005B1C6D">
      <w:pPr>
        <w:pStyle w:val="Code"/>
        <w:rPr>
          <w:highlight w:val="white"/>
        </w:rPr>
      </w:pPr>
      <w:r w:rsidRPr="00A80AB4">
        <w:rPr>
          <w:highlight w:val="white"/>
        </w:rPr>
        <w:t xml:space="preserve">                   TokenListToString(tokenList),</w:t>
      </w:r>
    </w:p>
    <w:p w14:paraId="5F927EAB"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12125910" w14:textId="77777777" w:rsidR="005B1C6D" w:rsidRDefault="005B1C6D" w:rsidP="005B1C6D">
      <w:pPr>
        <w:pStyle w:val="Code"/>
        <w:rPr>
          <w:highlight w:val="white"/>
        </w:rPr>
      </w:pPr>
      <w:r w:rsidRPr="00A80AB4">
        <w:rPr>
          <w:highlight w:val="white"/>
        </w:rPr>
        <w:t xml:space="preserve">      bool result =</w:t>
      </w:r>
    </w:p>
    <w:p w14:paraId="64EF86B7"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 tokenList[2].Value);</w:t>
      </w:r>
    </w:p>
    <w:p w14:paraId="540FF465" w14:textId="77777777" w:rsidR="005B1C6D" w:rsidRDefault="005B1C6D" w:rsidP="005B1C6D">
      <w:pPr>
        <w:pStyle w:val="Code"/>
        <w:rPr>
          <w:highlight w:val="white"/>
        </w:rPr>
      </w:pPr>
      <w:r w:rsidRPr="00A80AB4">
        <w:rPr>
          <w:highlight w:val="white"/>
        </w:rPr>
        <w:t xml:space="preserve">      Preprocessor.IfStack.Push(new Triple&lt;bool,bool,bool&gt;</w:t>
      </w:r>
    </w:p>
    <w:p w14:paraId="031F9F56"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6F305525" w14:textId="77777777" w:rsidR="005B1C6D" w:rsidRPr="00A80AB4" w:rsidRDefault="005B1C6D" w:rsidP="005B1C6D">
      <w:pPr>
        <w:pStyle w:val="Code"/>
        <w:rPr>
          <w:highlight w:val="white"/>
        </w:rPr>
      </w:pPr>
      <w:r w:rsidRPr="00A80AB4">
        <w:rPr>
          <w:highlight w:val="white"/>
        </w:rPr>
        <w:t xml:space="preserve">    }</w:t>
      </w:r>
    </w:p>
    <w:p w14:paraId="2C3F6169" w14:textId="77777777" w:rsidR="005B1C6D" w:rsidRPr="00A80AB4" w:rsidRDefault="005B1C6D" w:rsidP="005B1C6D">
      <w:pPr>
        <w:pStyle w:val="Code"/>
        <w:rPr>
          <w:highlight w:val="white"/>
        </w:rPr>
      </w:pPr>
    </w:p>
    <w:p w14:paraId="1688B205" w14:textId="77777777" w:rsidR="005B1C6D" w:rsidRPr="00A80AB4" w:rsidRDefault="005B1C6D" w:rsidP="005B1C6D">
      <w:pPr>
        <w:pStyle w:val="Code"/>
        <w:rPr>
          <w:highlight w:val="white"/>
        </w:rPr>
      </w:pPr>
      <w:r w:rsidRPr="00A80AB4">
        <w:rPr>
          <w:highlight w:val="white"/>
        </w:rPr>
        <w:t xml:space="preserve">    private void DoIfNotDefined(List&lt;Token&gt; tokenList) {</w:t>
      </w:r>
    </w:p>
    <w:p w14:paraId="15221820" w14:textId="77777777" w:rsidR="005B1C6D" w:rsidRPr="00A80AB4" w:rsidRDefault="005B1C6D" w:rsidP="005B1C6D">
      <w:pPr>
        <w:pStyle w:val="Code"/>
        <w:rPr>
          <w:highlight w:val="white"/>
        </w:rPr>
      </w:pPr>
      <w:r w:rsidRPr="00A80AB4">
        <w:rPr>
          <w:highlight w:val="white"/>
        </w:rPr>
        <w:t xml:space="preserve">      Assert.Error((tokenList[2].Id == CCompiler_Pre.Tokens.NAME) &amp;&amp;</w:t>
      </w:r>
    </w:p>
    <w:p w14:paraId="580440D7" w14:textId="77777777" w:rsidR="005B1C6D" w:rsidRPr="00A80AB4" w:rsidRDefault="005B1C6D" w:rsidP="005B1C6D">
      <w:pPr>
        <w:pStyle w:val="Code"/>
        <w:rPr>
          <w:highlight w:val="white"/>
        </w:rPr>
      </w:pPr>
      <w:r w:rsidRPr="00A80AB4">
        <w:rPr>
          <w:highlight w:val="white"/>
        </w:rPr>
        <w:t xml:space="preserve">                   (tokenList[3].Id == CCompiler_Pre.Tokens.EOF),</w:t>
      </w:r>
    </w:p>
    <w:p w14:paraId="3638614E" w14:textId="77777777" w:rsidR="005B1C6D" w:rsidRDefault="005B1C6D" w:rsidP="005B1C6D">
      <w:pPr>
        <w:pStyle w:val="Code"/>
        <w:rPr>
          <w:highlight w:val="white"/>
        </w:rPr>
      </w:pPr>
      <w:r w:rsidRPr="00A80AB4">
        <w:rPr>
          <w:highlight w:val="white"/>
        </w:rPr>
        <w:t xml:space="preserve">                   TokenListToString(tokenList),</w:t>
      </w:r>
    </w:p>
    <w:p w14:paraId="2BF9C813"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Message.Invalid_preprocessor_directive);</w:t>
      </w:r>
    </w:p>
    <w:p w14:paraId="287D5978" w14:textId="77777777" w:rsidR="005B1C6D" w:rsidRDefault="005B1C6D" w:rsidP="005B1C6D">
      <w:pPr>
        <w:pStyle w:val="Code"/>
        <w:rPr>
          <w:highlight w:val="white"/>
        </w:rPr>
      </w:pPr>
      <w:r w:rsidRPr="00A80AB4">
        <w:rPr>
          <w:highlight w:val="white"/>
        </w:rPr>
        <w:t xml:space="preserve">      bool result =</w:t>
      </w:r>
    </w:p>
    <w:p w14:paraId="6BDE1EE4" w14:textId="77777777" w:rsidR="005B1C6D" w:rsidRPr="00A80AB4" w:rsidRDefault="005B1C6D" w:rsidP="005B1C6D">
      <w:pPr>
        <w:pStyle w:val="Code"/>
        <w:rPr>
          <w:highlight w:val="white"/>
        </w:rPr>
      </w:pPr>
      <w:r>
        <w:rPr>
          <w:highlight w:val="white"/>
        </w:rPr>
        <w:t xml:space="preserve">       </w:t>
      </w:r>
      <w:r w:rsidRPr="00A80AB4">
        <w:rPr>
          <w:highlight w:val="white"/>
        </w:rPr>
        <w:t xml:space="preserve"> !Preprocessor.MacroMap.ContainsKey((string)tokenList[2].Value);</w:t>
      </w:r>
    </w:p>
    <w:p w14:paraId="435409EA" w14:textId="77777777" w:rsidR="005B1C6D" w:rsidRDefault="005B1C6D" w:rsidP="005B1C6D">
      <w:pPr>
        <w:pStyle w:val="Code"/>
        <w:rPr>
          <w:highlight w:val="white"/>
        </w:rPr>
      </w:pPr>
      <w:r w:rsidRPr="00A80AB4">
        <w:rPr>
          <w:highlight w:val="white"/>
        </w:rPr>
        <w:t xml:space="preserve">      Preprocessor.IfStack.Push(new Triple&lt;bool, bool, bool&gt;</w:t>
      </w:r>
    </w:p>
    <w:p w14:paraId="0A0D1DDE"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343F888B" w14:textId="77777777" w:rsidR="005B1C6D" w:rsidRPr="00A80AB4" w:rsidRDefault="005B1C6D" w:rsidP="005B1C6D">
      <w:pPr>
        <w:pStyle w:val="Code"/>
        <w:rPr>
          <w:highlight w:val="white"/>
        </w:rPr>
      </w:pPr>
      <w:r w:rsidRPr="00A80AB4">
        <w:rPr>
          <w:highlight w:val="white"/>
        </w:rPr>
        <w:t xml:space="preserve">    }</w:t>
      </w:r>
    </w:p>
    <w:p w14:paraId="04660D7F" w14:textId="77777777" w:rsidR="005B1C6D" w:rsidRPr="00EC76D5" w:rsidRDefault="005B1C6D" w:rsidP="005B1C6D">
      <w:r w:rsidRPr="00EC76D5">
        <w:t xml:space="preserve">The </w:t>
      </w:r>
      <w:r w:rsidRPr="00EC76D5">
        <w:rPr>
          <w:rStyle w:val="CodeInText"/>
        </w:rPr>
        <w:t>doIfElseIf</w:t>
      </w:r>
      <w:r w:rsidRPr="00EC76D5">
        <w:t xml:space="preserve"> method is a little bit more complicated. It checks whether there is a preceding </w:t>
      </w:r>
      <w:r w:rsidRPr="00EC76D5">
        <w:rPr>
          <w:rStyle w:val="CodeInText"/>
        </w:rPr>
        <w:t xml:space="preserve">#if </w:t>
      </w:r>
      <w:r w:rsidRPr="00EC76D5">
        <w:t>directive (</w:t>
      </w:r>
      <w:r w:rsidRPr="00EC76D5">
        <w:rPr>
          <w:rStyle w:val="CodeInText"/>
        </w:rPr>
        <w:t>Main.IfStack</w:t>
      </w:r>
      <w:r w:rsidRPr="00EC76D5">
        <w:t xml:space="preserve"> is not empty). Thereafter, it looks up the status of the if-stack. The stack value is a triple, the first value indicates whether the current if-status is true, and the second value gives whether there has been an earlier true if-status. The third value is of type </w:t>
      </w:r>
      <w:r w:rsidRPr="00EC76D5">
        <w:rPr>
          <w:rStyle w:val="CodeInText"/>
        </w:rPr>
        <w:t>IfStatus</w:t>
      </w:r>
      <w:r w:rsidRPr="00EC76D5">
        <w:t xml:space="preserve">, that can hold the value </w:t>
      </w:r>
      <w:r w:rsidRPr="00EC76D5">
        <w:rPr>
          <w:rStyle w:val="CodeInText"/>
        </w:rPr>
        <w:t>If</w:t>
      </w:r>
      <w:r w:rsidRPr="00EC76D5">
        <w:t xml:space="preserve"> and </w:t>
      </w:r>
      <w:r w:rsidRPr="00EC76D5">
        <w:rPr>
          <w:rStyle w:val="CodeInText"/>
        </w:rPr>
        <w:t>Else</w:t>
      </w:r>
      <w:r w:rsidRPr="00EC76D5">
        <w:t xml:space="preserve">. If the value is </w:t>
      </w:r>
      <w:r w:rsidRPr="00EC76D5">
        <w:rPr>
          <w:rStyle w:val="CodeInText"/>
        </w:rPr>
        <w:t>Else</w:t>
      </w:r>
      <w:r w:rsidRPr="00EC76D5">
        <w:t>, and #</w:t>
      </w:r>
      <w:r w:rsidRPr="00EC76D5">
        <w:rPr>
          <w:rStyle w:val="CodeInText"/>
        </w:rPr>
        <w:t>elseif</w:t>
      </w:r>
      <w:r w:rsidRPr="00EC76D5">
        <w:t xml:space="preserve"> has already occurred, and another on is not allowed. Finally, if this if-chain has ever been true (</w:t>
      </w:r>
      <w:r w:rsidRPr="00EC76D5">
        <w:rPr>
          <w:rStyle w:val="CodeInText"/>
        </w:rPr>
        <w:t>lastTrue</w:t>
      </w:r>
      <w:r w:rsidRPr="00EC76D5">
        <w:t xml:space="preserve"> is true) is does not matter whether the condition of directive is true, the new status is false. If not, we consider if this value is true. In both cases, we push the result on the stack.</w:t>
      </w:r>
    </w:p>
    <w:p w14:paraId="5A20822C" w14:textId="77777777" w:rsidR="005B1C6D" w:rsidRPr="00A80AB4" w:rsidRDefault="005B1C6D" w:rsidP="005B1C6D">
      <w:pPr>
        <w:pStyle w:val="Code"/>
        <w:rPr>
          <w:highlight w:val="white"/>
        </w:rPr>
      </w:pPr>
      <w:r w:rsidRPr="00A80AB4">
        <w:rPr>
          <w:highlight w:val="white"/>
        </w:rPr>
        <w:t xml:space="preserve">    private void DoElseIf(List&lt;Token&gt; tokenList) {</w:t>
      </w:r>
    </w:p>
    <w:p w14:paraId="2C2EC54D" w14:textId="77777777" w:rsidR="005B1C6D" w:rsidRDefault="005B1C6D" w:rsidP="005B1C6D">
      <w:pPr>
        <w:pStyle w:val="Code"/>
        <w:rPr>
          <w:highlight w:val="white"/>
        </w:rPr>
      </w:pPr>
      <w:r w:rsidRPr="00A80AB4">
        <w:rPr>
          <w:highlight w:val="white"/>
        </w:rPr>
        <w:t xml:space="preserve">      Assert.Error(Preprocessor.IfStack.Count &gt; 0, Message.</w:t>
      </w:r>
    </w:p>
    <w:p w14:paraId="1953E35B" w14:textId="77777777" w:rsidR="005B1C6D" w:rsidRPr="00A80AB4" w:rsidRDefault="005B1C6D" w:rsidP="005B1C6D">
      <w:pPr>
        <w:pStyle w:val="Code"/>
        <w:rPr>
          <w:highlight w:val="white"/>
        </w:rPr>
      </w:pPr>
      <w:r>
        <w:rPr>
          <w:highlight w:val="white"/>
        </w:rPr>
        <w:t xml:space="preserve">       </w:t>
      </w:r>
      <w:r w:rsidRPr="00A80AB4">
        <w:rPr>
          <w:highlight w:val="white"/>
        </w:rPr>
        <w:t>Elif_directive_without_preceeding_if____ifdef____or_ifndef_directive);</w:t>
      </w:r>
    </w:p>
    <w:p w14:paraId="4245DF5E" w14:textId="77777777" w:rsidR="005B1C6D" w:rsidRPr="00A80AB4" w:rsidRDefault="005B1C6D" w:rsidP="005B1C6D">
      <w:pPr>
        <w:pStyle w:val="Code"/>
        <w:rPr>
          <w:highlight w:val="white"/>
        </w:rPr>
      </w:pPr>
      <w:r w:rsidRPr="00A80AB4">
        <w:rPr>
          <w:highlight w:val="white"/>
        </w:rPr>
        <w:t xml:space="preserve">      Triple&lt;bool,bool,bool&gt; triple = Preprocessor.IfStack.Pop();</w:t>
      </w:r>
    </w:p>
    <w:p w14:paraId="0D96F3AA" w14:textId="77777777" w:rsidR="005B1C6D" w:rsidRPr="00A80AB4" w:rsidRDefault="005B1C6D" w:rsidP="005B1C6D">
      <w:pPr>
        <w:pStyle w:val="Code"/>
        <w:rPr>
          <w:highlight w:val="white"/>
        </w:rPr>
      </w:pPr>
    </w:p>
    <w:p w14:paraId="730E846A" w14:textId="77777777" w:rsidR="005B1C6D" w:rsidRPr="00A80AB4" w:rsidRDefault="005B1C6D" w:rsidP="005B1C6D">
      <w:pPr>
        <w:pStyle w:val="Code"/>
        <w:rPr>
          <w:highlight w:val="white"/>
        </w:rPr>
      </w:pPr>
      <w:r w:rsidRPr="00A80AB4">
        <w:rPr>
          <w:highlight w:val="white"/>
        </w:rPr>
        <w:t xml:space="preserve">      bool elseStatus = triple.Third;</w:t>
      </w:r>
    </w:p>
    <w:p w14:paraId="0EFAD78A" w14:textId="77777777" w:rsidR="005B1C6D" w:rsidRDefault="005B1C6D" w:rsidP="005B1C6D">
      <w:pPr>
        <w:pStyle w:val="Code"/>
        <w:rPr>
          <w:highlight w:val="white"/>
        </w:rPr>
      </w:pPr>
      <w:r w:rsidRPr="00A80AB4">
        <w:rPr>
          <w:highlight w:val="white"/>
        </w:rPr>
        <w:t xml:space="preserve">      Assert.Error(!elseStatus,</w:t>
      </w:r>
    </w:p>
    <w:p w14:paraId="482B7484" w14:textId="77777777" w:rsidR="005B1C6D" w:rsidRPr="00A80AB4" w:rsidRDefault="005B1C6D" w:rsidP="005B1C6D">
      <w:pPr>
        <w:pStyle w:val="Code"/>
        <w:rPr>
          <w:highlight w:val="white"/>
        </w:rPr>
      </w:pPr>
      <w:r>
        <w:rPr>
          <w:highlight w:val="white"/>
        </w:rPr>
        <w:t xml:space="preserve">                  </w:t>
      </w:r>
      <w:r w:rsidRPr="00A80AB4">
        <w:rPr>
          <w:highlight w:val="white"/>
        </w:rPr>
        <w:t xml:space="preserve"> Message.Elif_directive_following_else_directive);</w:t>
      </w:r>
    </w:p>
    <w:p w14:paraId="4621CC50" w14:textId="77777777" w:rsidR="005B1C6D" w:rsidRPr="00A80AB4" w:rsidRDefault="005B1C6D" w:rsidP="005B1C6D">
      <w:pPr>
        <w:pStyle w:val="Code"/>
        <w:rPr>
          <w:highlight w:val="white"/>
        </w:rPr>
      </w:pPr>
    </w:p>
    <w:p w14:paraId="19A7E32B" w14:textId="77777777" w:rsidR="005B1C6D" w:rsidRPr="00A80AB4" w:rsidRDefault="005B1C6D" w:rsidP="005B1C6D">
      <w:pPr>
        <w:pStyle w:val="Code"/>
        <w:rPr>
          <w:highlight w:val="white"/>
        </w:rPr>
      </w:pPr>
      <w:r w:rsidRPr="00A80AB4">
        <w:rPr>
          <w:highlight w:val="white"/>
        </w:rPr>
        <w:t xml:space="preserve">      bool totalStatus = triple.First;</w:t>
      </w:r>
    </w:p>
    <w:p w14:paraId="58C2B4BF" w14:textId="77777777" w:rsidR="005B1C6D" w:rsidRPr="00A80AB4" w:rsidRDefault="005B1C6D" w:rsidP="005B1C6D">
      <w:pPr>
        <w:pStyle w:val="Code"/>
        <w:rPr>
          <w:highlight w:val="white"/>
        </w:rPr>
      </w:pPr>
      <w:r w:rsidRPr="00A80AB4">
        <w:rPr>
          <w:highlight w:val="white"/>
        </w:rPr>
        <w:t xml:space="preserve">      if (totalStatus) {</w:t>
      </w:r>
    </w:p>
    <w:p w14:paraId="409CF235" w14:textId="77777777" w:rsidR="005B1C6D" w:rsidRDefault="005B1C6D" w:rsidP="005B1C6D">
      <w:pPr>
        <w:pStyle w:val="Code"/>
        <w:rPr>
          <w:highlight w:val="white"/>
        </w:rPr>
      </w:pPr>
      <w:r w:rsidRPr="00A80AB4">
        <w:rPr>
          <w:highlight w:val="white"/>
        </w:rPr>
        <w:t xml:space="preserve">        Preprocessor.IfStack.Push(new Triple&lt;bool,bool,bool&gt;</w:t>
      </w:r>
    </w:p>
    <w:p w14:paraId="6004A787" w14:textId="77777777" w:rsidR="005B1C6D" w:rsidRPr="00A80AB4" w:rsidRDefault="005B1C6D" w:rsidP="005B1C6D">
      <w:pPr>
        <w:pStyle w:val="Code"/>
        <w:rPr>
          <w:highlight w:val="white"/>
        </w:rPr>
      </w:pPr>
      <w:r>
        <w:rPr>
          <w:highlight w:val="white"/>
        </w:rPr>
        <w:t xml:space="preserve">                                 </w:t>
      </w:r>
      <w:r w:rsidRPr="00A80AB4">
        <w:rPr>
          <w:highlight w:val="white"/>
        </w:rPr>
        <w:t>(true, false, false));</w:t>
      </w:r>
    </w:p>
    <w:p w14:paraId="2D9BE2CD" w14:textId="77777777" w:rsidR="005B1C6D" w:rsidRPr="00A80AB4" w:rsidRDefault="005B1C6D" w:rsidP="005B1C6D">
      <w:pPr>
        <w:pStyle w:val="Code"/>
        <w:rPr>
          <w:highlight w:val="white"/>
        </w:rPr>
      </w:pPr>
      <w:r w:rsidRPr="00A80AB4">
        <w:rPr>
          <w:highlight w:val="white"/>
        </w:rPr>
        <w:t xml:space="preserve">      }</w:t>
      </w:r>
    </w:p>
    <w:p w14:paraId="50589682" w14:textId="77777777" w:rsidR="005B1C6D" w:rsidRPr="00A80AB4" w:rsidRDefault="005B1C6D" w:rsidP="005B1C6D">
      <w:pPr>
        <w:pStyle w:val="Code"/>
        <w:rPr>
          <w:highlight w:val="white"/>
        </w:rPr>
      </w:pPr>
      <w:r w:rsidRPr="00A80AB4">
        <w:rPr>
          <w:highlight w:val="white"/>
        </w:rPr>
        <w:t xml:space="preserve">      else {</w:t>
      </w:r>
    </w:p>
    <w:p w14:paraId="7192D05E" w14:textId="77777777" w:rsidR="005B1C6D" w:rsidRDefault="005B1C6D" w:rsidP="005B1C6D">
      <w:pPr>
        <w:pStyle w:val="Code"/>
        <w:rPr>
          <w:highlight w:val="white"/>
        </w:rPr>
      </w:pPr>
      <w:r w:rsidRPr="00A80AB4">
        <w:rPr>
          <w:highlight w:val="white"/>
        </w:rPr>
        <w:t xml:space="preserve">        bool result =</w:t>
      </w:r>
    </w:p>
    <w:p w14:paraId="28508981" w14:textId="77777777" w:rsidR="005B1C6D" w:rsidRDefault="005B1C6D" w:rsidP="005B1C6D">
      <w:pPr>
        <w:pStyle w:val="Code"/>
        <w:rPr>
          <w:highlight w:val="white"/>
        </w:rPr>
      </w:pPr>
      <w:r>
        <w:rPr>
          <w:highlight w:val="white"/>
        </w:rPr>
        <w:t xml:space="preserve">         </w:t>
      </w:r>
      <w:r w:rsidRPr="00A80AB4">
        <w:rPr>
          <w:highlight w:val="white"/>
        </w:rPr>
        <w:t xml:space="preserve"> ParseExpression(TokenListToString</w:t>
      </w:r>
    </w:p>
    <w:p w14:paraId="34B7EE4F" w14:textId="77777777" w:rsidR="005B1C6D" w:rsidRPr="00A80AB4" w:rsidRDefault="005B1C6D" w:rsidP="005B1C6D">
      <w:pPr>
        <w:pStyle w:val="Code"/>
        <w:rPr>
          <w:highlight w:val="white"/>
        </w:rPr>
      </w:pPr>
      <w:r>
        <w:rPr>
          <w:highlight w:val="white"/>
        </w:rPr>
        <w:t xml:space="preserve">                         </w:t>
      </w:r>
      <w:r w:rsidRPr="00A80AB4">
        <w:rPr>
          <w:highlight w:val="white"/>
        </w:rPr>
        <w:t>(tokenList.GetRange(2, tokenList.Count - 2)));</w:t>
      </w:r>
    </w:p>
    <w:p w14:paraId="0F3E1B61" w14:textId="77777777" w:rsidR="005B1C6D" w:rsidRDefault="005B1C6D" w:rsidP="005B1C6D">
      <w:pPr>
        <w:pStyle w:val="Code"/>
        <w:rPr>
          <w:highlight w:val="white"/>
        </w:rPr>
      </w:pPr>
      <w:r w:rsidRPr="00A80AB4">
        <w:rPr>
          <w:highlight w:val="white"/>
        </w:rPr>
        <w:t xml:space="preserve">        Preprocessor.IfStack.Push(new Triple&lt;bool,bool,bool&gt;</w:t>
      </w:r>
    </w:p>
    <w:p w14:paraId="5CAD0113" w14:textId="77777777" w:rsidR="005B1C6D" w:rsidRPr="00A80AB4" w:rsidRDefault="005B1C6D" w:rsidP="005B1C6D">
      <w:pPr>
        <w:pStyle w:val="Code"/>
        <w:rPr>
          <w:highlight w:val="white"/>
        </w:rPr>
      </w:pPr>
      <w:r>
        <w:rPr>
          <w:highlight w:val="white"/>
        </w:rPr>
        <w:t xml:space="preserve">                                      </w:t>
      </w:r>
      <w:r w:rsidRPr="00A80AB4">
        <w:rPr>
          <w:highlight w:val="white"/>
        </w:rPr>
        <w:t>(result, result, false));</w:t>
      </w:r>
    </w:p>
    <w:p w14:paraId="740F0F84" w14:textId="77777777" w:rsidR="005B1C6D" w:rsidRPr="00A80AB4" w:rsidRDefault="005B1C6D" w:rsidP="005B1C6D">
      <w:pPr>
        <w:pStyle w:val="Code"/>
        <w:rPr>
          <w:highlight w:val="white"/>
        </w:rPr>
      </w:pPr>
      <w:r w:rsidRPr="00A80AB4">
        <w:rPr>
          <w:highlight w:val="white"/>
        </w:rPr>
        <w:t xml:space="preserve">      }</w:t>
      </w:r>
    </w:p>
    <w:p w14:paraId="00D31E16" w14:textId="77777777" w:rsidR="005B1C6D" w:rsidRPr="00A80AB4" w:rsidRDefault="005B1C6D" w:rsidP="005B1C6D">
      <w:pPr>
        <w:pStyle w:val="Code"/>
        <w:rPr>
          <w:highlight w:val="white"/>
        </w:rPr>
      </w:pPr>
      <w:r w:rsidRPr="00A80AB4">
        <w:rPr>
          <w:highlight w:val="white"/>
        </w:rPr>
        <w:t xml:space="preserve">    }</w:t>
      </w:r>
    </w:p>
    <w:p w14:paraId="3E35F175" w14:textId="77777777" w:rsidR="005B1C6D" w:rsidRPr="00EC76D5" w:rsidRDefault="005B1C6D" w:rsidP="005B1C6D">
      <w:r w:rsidRPr="00EC76D5">
        <w:t xml:space="preserve">The </w:t>
      </w:r>
      <w:r w:rsidRPr="00EC76D5">
        <w:rPr>
          <w:rStyle w:val="CodeInText"/>
        </w:rPr>
        <w:t>doElse</w:t>
      </w:r>
      <w:r w:rsidRPr="00EC76D5">
        <w:t xml:space="preserve"> method is a little bit easier. It checks whether there has ever been a true part of the if-chain. If not, it pushes true on the stack.</w:t>
      </w:r>
    </w:p>
    <w:p w14:paraId="367CE993" w14:textId="77777777" w:rsidR="005B1C6D" w:rsidRPr="00141454" w:rsidRDefault="005B1C6D" w:rsidP="005B1C6D">
      <w:pPr>
        <w:pStyle w:val="Code"/>
        <w:rPr>
          <w:highlight w:val="white"/>
        </w:rPr>
      </w:pPr>
      <w:r w:rsidRPr="00141454">
        <w:rPr>
          <w:highlight w:val="white"/>
        </w:rPr>
        <w:t xml:space="preserve">    private void DoElse(List&lt;Token&gt; tokenList) {</w:t>
      </w:r>
    </w:p>
    <w:p w14:paraId="71198A0F" w14:textId="77777777" w:rsidR="005B1C6D" w:rsidRDefault="005B1C6D" w:rsidP="005B1C6D">
      <w:pPr>
        <w:pStyle w:val="Code"/>
        <w:rPr>
          <w:highlight w:val="white"/>
        </w:rPr>
      </w:pPr>
      <w:r w:rsidRPr="00141454">
        <w:rPr>
          <w:highlight w:val="white"/>
        </w:rPr>
        <w:t xml:space="preserve">      Assert.Error(Preprocessor.IfStack.Count &gt; 0, Message.</w:t>
      </w:r>
    </w:p>
    <w:p w14:paraId="7BD26399" w14:textId="77777777" w:rsidR="005B1C6D" w:rsidRPr="00141454" w:rsidRDefault="005B1C6D" w:rsidP="005B1C6D">
      <w:pPr>
        <w:pStyle w:val="Code"/>
        <w:rPr>
          <w:highlight w:val="white"/>
        </w:rPr>
      </w:pPr>
      <w:r>
        <w:rPr>
          <w:highlight w:val="white"/>
        </w:rPr>
        <w:t xml:space="preserve">       </w:t>
      </w:r>
      <w:r w:rsidRPr="00141454">
        <w:rPr>
          <w:highlight w:val="white"/>
        </w:rPr>
        <w:t>Else_directive_without_preceeding_if____ifdef____or_ifndef_directive);</w:t>
      </w:r>
    </w:p>
    <w:p w14:paraId="5143D20D" w14:textId="77777777" w:rsidR="005B1C6D" w:rsidRPr="00141454" w:rsidRDefault="005B1C6D" w:rsidP="005B1C6D">
      <w:pPr>
        <w:pStyle w:val="Code"/>
        <w:rPr>
          <w:highlight w:val="white"/>
        </w:rPr>
      </w:pPr>
      <w:r w:rsidRPr="00141454">
        <w:rPr>
          <w:highlight w:val="white"/>
        </w:rPr>
        <w:t xml:space="preserve">      Assert.Error(tokenList[2].Id == CCompiler_Pre.Tokens.EOF,</w:t>
      </w:r>
    </w:p>
    <w:p w14:paraId="31DE2519" w14:textId="77777777" w:rsidR="005B1C6D" w:rsidRDefault="005B1C6D" w:rsidP="005B1C6D">
      <w:pPr>
        <w:pStyle w:val="Code"/>
        <w:rPr>
          <w:highlight w:val="white"/>
        </w:rPr>
      </w:pPr>
      <w:r w:rsidRPr="00141454">
        <w:rPr>
          <w:highlight w:val="white"/>
        </w:rPr>
        <w:t xml:space="preserve">                   TokenListToString(tokenList),</w:t>
      </w:r>
    </w:p>
    <w:p w14:paraId="32420AE5" w14:textId="77777777" w:rsidR="005B1C6D" w:rsidRPr="00141454" w:rsidRDefault="005B1C6D" w:rsidP="005B1C6D">
      <w:pPr>
        <w:pStyle w:val="Code"/>
        <w:rPr>
          <w:highlight w:val="white"/>
        </w:rPr>
      </w:pPr>
      <w:r>
        <w:rPr>
          <w:highlight w:val="white"/>
        </w:rPr>
        <w:t xml:space="preserve">                  </w:t>
      </w:r>
      <w:r w:rsidRPr="00141454">
        <w:rPr>
          <w:highlight w:val="white"/>
        </w:rPr>
        <w:t xml:space="preserve"> Message.Invalid_preprocessor_directive);</w:t>
      </w:r>
    </w:p>
    <w:p w14:paraId="2AA8D2BA" w14:textId="77777777" w:rsidR="005B1C6D" w:rsidRPr="00141454" w:rsidRDefault="005B1C6D" w:rsidP="005B1C6D">
      <w:pPr>
        <w:pStyle w:val="Code"/>
        <w:rPr>
          <w:highlight w:val="white"/>
        </w:rPr>
      </w:pPr>
    </w:p>
    <w:p w14:paraId="29A8F3C0" w14:textId="77777777" w:rsidR="005B1C6D" w:rsidRPr="00141454" w:rsidRDefault="005B1C6D" w:rsidP="005B1C6D">
      <w:pPr>
        <w:pStyle w:val="Code"/>
        <w:rPr>
          <w:highlight w:val="white"/>
        </w:rPr>
      </w:pPr>
      <w:r w:rsidRPr="00141454">
        <w:rPr>
          <w:highlight w:val="white"/>
        </w:rPr>
        <w:t xml:space="preserve">      Triple&lt;bool,bool,bool&gt; triple = Preprocessor.IfStack.Pop();</w:t>
      </w:r>
    </w:p>
    <w:p w14:paraId="519BDFD8" w14:textId="77777777" w:rsidR="005B1C6D" w:rsidRPr="00141454" w:rsidRDefault="005B1C6D" w:rsidP="005B1C6D">
      <w:pPr>
        <w:pStyle w:val="Code"/>
        <w:rPr>
          <w:highlight w:val="white"/>
        </w:rPr>
      </w:pPr>
      <w:r w:rsidRPr="00141454">
        <w:rPr>
          <w:highlight w:val="white"/>
        </w:rPr>
        <w:t xml:space="preserve">      bool elseStatus = triple.Third;</w:t>
      </w:r>
    </w:p>
    <w:p w14:paraId="63E74C2A" w14:textId="77777777" w:rsidR="005B1C6D" w:rsidRPr="00141454" w:rsidRDefault="005B1C6D" w:rsidP="005B1C6D">
      <w:pPr>
        <w:pStyle w:val="Code"/>
        <w:rPr>
          <w:highlight w:val="white"/>
        </w:rPr>
      </w:pPr>
      <w:r w:rsidRPr="00141454">
        <w:rPr>
          <w:highlight w:val="white"/>
        </w:rPr>
        <w:t xml:space="preserve">      Assert.Error(!elseStatus, Message.Else_directive_after_else_directive);</w:t>
      </w:r>
    </w:p>
    <w:p w14:paraId="3B61DA46" w14:textId="77777777" w:rsidR="005B1C6D" w:rsidRPr="00141454" w:rsidRDefault="005B1C6D" w:rsidP="005B1C6D">
      <w:pPr>
        <w:pStyle w:val="Code"/>
        <w:rPr>
          <w:highlight w:val="white"/>
        </w:rPr>
      </w:pPr>
    </w:p>
    <w:p w14:paraId="33FF824D" w14:textId="77777777" w:rsidR="005B1C6D" w:rsidRPr="00141454" w:rsidRDefault="005B1C6D" w:rsidP="005B1C6D">
      <w:pPr>
        <w:pStyle w:val="Code"/>
        <w:rPr>
          <w:highlight w:val="white"/>
        </w:rPr>
      </w:pPr>
      <w:r w:rsidRPr="00141454">
        <w:rPr>
          <w:highlight w:val="white"/>
        </w:rPr>
        <w:t xml:space="preserve">      bool totalStatus = triple.First;</w:t>
      </w:r>
    </w:p>
    <w:p w14:paraId="6C3699C3" w14:textId="77777777" w:rsidR="005B1C6D" w:rsidRDefault="005B1C6D" w:rsidP="005B1C6D">
      <w:pPr>
        <w:pStyle w:val="Code"/>
        <w:rPr>
          <w:highlight w:val="white"/>
        </w:rPr>
      </w:pPr>
      <w:r w:rsidRPr="00141454">
        <w:rPr>
          <w:highlight w:val="white"/>
        </w:rPr>
        <w:t xml:space="preserve">      Preprocessor.IfStack.Push(new Triple&lt;bool, bool, bool&gt;</w:t>
      </w:r>
    </w:p>
    <w:p w14:paraId="05B5CD39" w14:textId="77777777" w:rsidR="005B1C6D" w:rsidRPr="00141454" w:rsidRDefault="005B1C6D" w:rsidP="005B1C6D">
      <w:pPr>
        <w:pStyle w:val="Code"/>
        <w:rPr>
          <w:highlight w:val="white"/>
        </w:rPr>
      </w:pPr>
      <w:r>
        <w:rPr>
          <w:highlight w:val="white"/>
        </w:rPr>
        <w:t xml:space="preserve">                                          </w:t>
      </w:r>
      <w:r w:rsidRPr="00141454">
        <w:rPr>
          <w:highlight w:val="white"/>
        </w:rPr>
        <w:t>(!totalStatus, !totalStatus, true));</w:t>
      </w:r>
    </w:p>
    <w:p w14:paraId="2A8EAF18" w14:textId="77777777" w:rsidR="005B1C6D" w:rsidRPr="00141454" w:rsidRDefault="005B1C6D" w:rsidP="005B1C6D">
      <w:pPr>
        <w:pStyle w:val="Code"/>
        <w:rPr>
          <w:highlight w:val="white"/>
        </w:rPr>
      </w:pPr>
      <w:r w:rsidRPr="00141454">
        <w:rPr>
          <w:highlight w:val="white"/>
        </w:rPr>
        <w:t xml:space="preserve">    }</w:t>
      </w:r>
    </w:p>
    <w:p w14:paraId="3EDFE5B7" w14:textId="77777777" w:rsidR="005B1C6D" w:rsidRPr="00EC76D5" w:rsidRDefault="005B1C6D" w:rsidP="005B1C6D">
      <w:r w:rsidRPr="00EC76D5">
        <w:t xml:space="preserve">Finally, the </w:t>
      </w:r>
      <w:r w:rsidRPr="00EC76D5">
        <w:rPr>
          <w:rStyle w:val="CodeInText"/>
        </w:rPr>
        <w:t>doEndIf</w:t>
      </w:r>
      <w:r w:rsidRPr="00EC76D5">
        <w:t xml:space="preserve"> just pops the if-stack, subject to it is not already empty.</w:t>
      </w:r>
    </w:p>
    <w:p w14:paraId="2E7C6796" w14:textId="77777777" w:rsidR="005B1C6D" w:rsidRPr="008A3A9F" w:rsidRDefault="005B1C6D" w:rsidP="005B1C6D">
      <w:pPr>
        <w:pStyle w:val="Code"/>
        <w:rPr>
          <w:highlight w:val="white"/>
        </w:rPr>
      </w:pPr>
      <w:r w:rsidRPr="008A3A9F">
        <w:rPr>
          <w:highlight w:val="white"/>
        </w:rPr>
        <w:t xml:space="preserve">    private void DoEndIf(List&lt;Token&gt; tokenList) {</w:t>
      </w:r>
    </w:p>
    <w:p w14:paraId="759EB19E" w14:textId="77777777" w:rsidR="005B1C6D" w:rsidRDefault="005B1C6D" w:rsidP="005B1C6D">
      <w:pPr>
        <w:pStyle w:val="Code"/>
        <w:rPr>
          <w:highlight w:val="white"/>
        </w:rPr>
      </w:pPr>
      <w:r w:rsidRPr="008A3A9F">
        <w:rPr>
          <w:highlight w:val="white"/>
        </w:rPr>
        <w:t xml:space="preserve">      Assert.Error(Preprocessor.IfStack.Count &gt; 0, Message.</w:t>
      </w:r>
    </w:p>
    <w:p w14:paraId="6410E937" w14:textId="77777777" w:rsidR="005B1C6D" w:rsidRPr="008A3A9F" w:rsidRDefault="005B1C6D" w:rsidP="005B1C6D">
      <w:pPr>
        <w:pStyle w:val="Code"/>
        <w:rPr>
          <w:highlight w:val="white"/>
        </w:rPr>
      </w:pPr>
      <w:r>
        <w:rPr>
          <w:highlight w:val="white"/>
        </w:rPr>
        <w:t xml:space="preserve">      </w:t>
      </w:r>
      <w:r w:rsidRPr="008A3A9F">
        <w:rPr>
          <w:highlight w:val="white"/>
        </w:rPr>
        <w:t>Endif_directive_without_preceeding_if____ifdef____or_ifndef_directive);</w:t>
      </w:r>
    </w:p>
    <w:p w14:paraId="77CFD5B1" w14:textId="77777777" w:rsidR="005B1C6D" w:rsidRPr="008A3A9F" w:rsidRDefault="005B1C6D" w:rsidP="005B1C6D">
      <w:pPr>
        <w:pStyle w:val="Code"/>
        <w:rPr>
          <w:highlight w:val="white"/>
        </w:rPr>
      </w:pPr>
      <w:r w:rsidRPr="008A3A9F">
        <w:rPr>
          <w:highlight w:val="white"/>
        </w:rPr>
        <w:t xml:space="preserve">      Assert.Error(tokenList[2].Id == CCompiler_Pre.Tokens.EOF,</w:t>
      </w:r>
    </w:p>
    <w:p w14:paraId="7B45EB05" w14:textId="77777777" w:rsidR="005B1C6D" w:rsidRDefault="005B1C6D" w:rsidP="005B1C6D">
      <w:pPr>
        <w:pStyle w:val="Code"/>
        <w:rPr>
          <w:highlight w:val="white"/>
        </w:rPr>
      </w:pPr>
      <w:r w:rsidRPr="008A3A9F">
        <w:rPr>
          <w:highlight w:val="white"/>
        </w:rPr>
        <w:t xml:space="preserve">                   tokenList[2].ToString(),</w:t>
      </w:r>
    </w:p>
    <w:p w14:paraId="44562B9B" w14:textId="77777777" w:rsidR="005B1C6D" w:rsidRPr="008A3A9F" w:rsidRDefault="005B1C6D" w:rsidP="005B1C6D">
      <w:pPr>
        <w:pStyle w:val="Code"/>
        <w:rPr>
          <w:highlight w:val="white"/>
        </w:rPr>
      </w:pPr>
      <w:r>
        <w:rPr>
          <w:highlight w:val="white"/>
        </w:rPr>
        <w:t xml:space="preserve">                  </w:t>
      </w:r>
      <w:r w:rsidRPr="008A3A9F">
        <w:rPr>
          <w:highlight w:val="white"/>
        </w:rPr>
        <w:t xml:space="preserve"> Message.Invalid_preprocessor_directive);</w:t>
      </w:r>
    </w:p>
    <w:p w14:paraId="38D3BED6" w14:textId="77777777" w:rsidR="005B1C6D" w:rsidRPr="008A3A9F" w:rsidRDefault="005B1C6D" w:rsidP="005B1C6D">
      <w:pPr>
        <w:pStyle w:val="Code"/>
        <w:rPr>
          <w:highlight w:val="white"/>
        </w:rPr>
      </w:pPr>
      <w:r w:rsidRPr="008A3A9F">
        <w:rPr>
          <w:highlight w:val="white"/>
        </w:rPr>
        <w:t xml:space="preserve">      Preprocessor.IfStack.Pop();</w:t>
      </w:r>
    </w:p>
    <w:p w14:paraId="2E4CF64E" w14:textId="77777777" w:rsidR="005B1C6D" w:rsidRPr="008A3A9F" w:rsidRDefault="005B1C6D" w:rsidP="005B1C6D">
      <w:pPr>
        <w:pStyle w:val="Code"/>
        <w:rPr>
          <w:highlight w:val="white"/>
        </w:rPr>
      </w:pPr>
      <w:r w:rsidRPr="008A3A9F">
        <w:rPr>
          <w:highlight w:val="white"/>
        </w:rPr>
        <w:t xml:space="preserve">    }</w:t>
      </w:r>
    </w:p>
    <w:p w14:paraId="5991CAA7" w14:textId="77777777" w:rsidR="005B1C6D" w:rsidRPr="00EC76D5" w:rsidRDefault="005B1C6D" w:rsidP="005B1C6D">
      <w:pPr>
        <w:pStyle w:val="Rubrik3"/>
      </w:pPr>
      <w:bookmarkStart w:id="561" w:name="_Toc49764318"/>
      <w:r w:rsidRPr="00EC76D5">
        <w:t>Macro Expansion</w:t>
      </w:r>
      <w:bookmarkEnd w:id="561"/>
    </w:p>
    <w:p w14:paraId="49184AF9" w14:textId="77777777" w:rsidR="005B1C6D" w:rsidRPr="00EC76D5" w:rsidRDefault="005B1C6D" w:rsidP="005B1C6D">
      <w:r w:rsidRPr="00EC76D5">
        <w:t>In the regular source code (line not starting with ‘#’), we need to replace macro calls with their resulting bodies. We also need to recursively replace macro calls in the bodies. However, unlike function, recursive macro calls are not allowed.</w:t>
      </w:r>
    </w:p>
    <w:p w14:paraId="44011849" w14:textId="047FD155" w:rsidR="005B1C6D" w:rsidRPr="00EC76D5" w:rsidRDefault="005B1C6D" w:rsidP="005B1C6D">
      <w:r w:rsidRPr="00EC76D5">
        <w:t xml:space="preserve">We go through the text, and look for identifiers, we do not have to worry about identifier in strings or characters, since every letter or underline (an identifier must begin with a letter or underline) in strings or characters has been changed to a three-octal-digit backslash code by </w:t>
      </w:r>
      <w:r w:rsidRPr="00EC76D5">
        <w:rPr>
          <w:rStyle w:val="CodeInText"/>
        </w:rPr>
        <w:t>slashToChar</w:t>
      </w:r>
      <w:r w:rsidRPr="00EC76D5">
        <w:t xml:space="preserve"> in Section </w:t>
      </w:r>
      <w:r w:rsidRPr="00EC76D5">
        <w:fldChar w:fldCharType="begin"/>
      </w:r>
      <w:r w:rsidRPr="00EC76D5">
        <w:instrText xml:space="preserve"> REF _Ref418258402 \r \h </w:instrText>
      </w:r>
      <w:r w:rsidRPr="00EC76D5">
        <w:fldChar w:fldCharType="separate"/>
      </w:r>
      <w:r w:rsidR="006F26B2">
        <w:t>17.3.2</w:t>
      </w:r>
      <w:r w:rsidRPr="00EC76D5">
        <w:fldChar w:fldCharType="end"/>
      </w:r>
      <w:r w:rsidRPr="00EC76D5">
        <w:t>.</w:t>
      </w:r>
    </w:p>
    <w:p w14:paraId="790D7C96" w14:textId="77777777" w:rsidR="005B1C6D" w:rsidRPr="00EC76D5" w:rsidRDefault="005B1C6D" w:rsidP="005B1C6D">
      <w:r w:rsidRPr="00EC76D5">
        <w:t>When we find and identifier that is a stored macro name (either in m_</w:t>
      </w:r>
      <w:r w:rsidRPr="00EC76D5">
        <w:rPr>
          <w:rStyle w:val="CodeInText"/>
        </w:rPr>
        <w:t>specialMacroSet</w:t>
      </w:r>
      <w:r w:rsidRPr="00EC76D5">
        <w:t xml:space="preserve"> or </w:t>
      </w:r>
      <w:r w:rsidRPr="00EC76D5">
        <w:rPr>
          <w:rStyle w:val="CodeInText"/>
        </w:rPr>
        <w:t>MacroMap</w:t>
      </w:r>
      <w:r w:rsidRPr="00EC76D5">
        <w:t xml:space="preserve">), we scan the parameters if the name is followed by a left parenthesis, each parameter is recursively searched for macros. We then look up the macro body and replace its marked parameter locations with the parameters. Finally, we replace the macro call with its body. The </w:t>
      </w:r>
      <w:r w:rsidRPr="00EC76D5">
        <w:rPr>
          <w:rStyle w:val="CodeInText"/>
        </w:rPr>
        <w:t>nameStack</w:t>
      </w:r>
      <w:r w:rsidRPr="00EC76D5">
        <w:t xml:space="preserve"> stack is used to prevent recursive macro calls.</w:t>
      </w:r>
    </w:p>
    <w:p w14:paraId="15717F0E" w14:textId="77777777" w:rsidR="005B1C6D" w:rsidRPr="002219C2" w:rsidRDefault="005B1C6D" w:rsidP="005B1C6D">
      <w:pPr>
        <w:pStyle w:val="Code"/>
        <w:rPr>
          <w:highlight w:val="white"/>
        </w:rPr>
      </w:pPr>
      <w:r w:rsidRPr="002219C2">
        <w:rPr>
          <w:highlight w:val="white"/>
        </w:rPr>
        <w:t xml:space="preserve">    private void SearchForMacros(List&lt;Token&gt; tokenList,</w:t>
      </w:r>
    </w:p>
    <w:p w14:paraId="3E23F99A" w14:textId="77777777" w:rsidR="005B1C6D" w:rsidRPr="002219C2" w:rsidRDefault="005B1C6D" w:rsidP="005B1C6D">
      <w:pPr>
        <w:pStyle w:val="Code"/>
        <w:rPr>
          <w:highlight w:val="white"/>
        </w:rPr>
      </w:pPr>
      <w:r w:rsidRPr="002219C2">
        <w:rPr>
          <w:highlight w:val="white"/>
        </w:rPr>
        <w:t xml:space="preserve">                                 Stack&lt;string&gt; nameStack) {</w:t>
      </w:r>
    </w:p>
    <w:p w14:paraId="052B67A9" w14:textId="77777777" w:rsidR="005B1C6D" w:rsidRPr="002219C2" w:rsidRDefault="005B1C6D" w:rsidP="005B1C6D">
      <w:pPr>
        <w:pStyle w:val="Code"/>
        <w:rPr>
          <w:highlight w:val="white"/>
        </w:rPr>
      </w:pPr>
      <w:r w:rsidRPr="002219C2">
        <w:rPr>
          <w:highlight w:val="white"/>
        </w:rPr>
        <w:t xml:space="preserve">      for (int index = 0; index &lt; tokenList.Count; ++index) {</w:t>
      </w:r>
    </w:p>
    <w:p w14:paraId="6D346248" w14:textId="77777777" w:rsidR="005B1C6D" w:rsidRPr="002219C2" w:rsidRDefault="005B1C6D" w:rsidP="005B1C6D">
      <w:pPr>
        <w:pStyle w:val="Code"/>
        <w:rPr>
          <w:highlight w:val="white"/>
        </w:rPr>
      </w:pPr>
      <w:r w:rsidRPr="002219C2">
        <w:rPr>
          <w:highlight w:val="white"/>
        </w:rPr>
        <w:t xml:space="preserve">        Token thisToken = tokenList[index];</w:t>
      </w:r>
    </w:p>
    <w:p w14:paraId="0DAB6496" w14:textId="77777777" w:rsidR="005B1C6D" w:rsidRPr="002219C2" w:rsidRDefault="005B1C6D" w:rsidP="005B1C6D">
      <w:pPr>
        <w:pStyle w:val="Code"/>
        <w:rPr>
          <w:highlight w:val="white"/>
        </w:rPr>
      </w:pPr>
      <w:r w:rsidRPr="002219C2">
        <w:rPr>
          <w:highlight w:val="white"/>
        </w:rPr>
        <w:t xml:space="preserve">        CCompiler_Main.Scanner.Line += thisToken.GetNewlineCount();</w:t>
      </w:r>
    </w:p>
    <w:p w14:paraId="033E8EDC" w14:textId="77777777" w:rsidR="005B1C6D" w:rsidRPr="002219C2" w:rsidRDefault="005B1C6D" w:rsidP="005B1C6D">
      <w:pPr>
        <w:pStyle w:val="Code"/>
        <w:rPr>
          <w:highlight w:val="white"/>
        </w:rPr>
      </w:pPr>
    </w:p>
    <w:p w14:paraId="11FB4286" w14:textId="77777777" w:rsidR="005B1C6D" w:rsidRPr="002219C2" w:rsidRDefault="005B1C6D" w:rsidP="005B1C6D">
      <w:pPr>
        <w:pStyle w:val="Code"/>
        <w:rPr>
          <w:highlight w:val="white"/>
        </w:rPr>
      </w:pPr>
      <w:r w:rsidRPr="002219C2">
        <w:rPr>
          <w:highlight w:val="white"/>
        </w:rPr>
        <w:t xml:space="preserve">        if (thisToken.Id == CCompiler_Pre.Tokens.NAME) {</w:t>
      </w:r>
    </w:p>
    <w:p w14:paraId="6F33D5C9" w14:textId="77777777" w:rsidR="005B1C6D" w:rsidRPr="002219C2" w:rsidRDefault="005B1C6D" w:rsidP="005B1C6D">
      <w:pPr>
        <w:pStyle w:val="Code"/>
        <w:rPr>
          <w:highlight w:val="white"/>
        </w:rPr>
      </w:pPr>
      <w:r w:rsidRPr="002219C2">
        <w:rPr>
          <w:highlight w:val="white"/>
        </w:rPr>
        <w:t xml:space="preserve">          string name = (string) thisToken.Value;</w:t>
      </w:r>
    </w:p>
    <w:p w14:paraId="329D7F53" w14:textId="77777777" w:rsidR="005B1C6D" w:rsidRPr="002219C2" w:rsidRDefault="005B1C6D" w:rsidP="005B1C6D">
      <w:pPr>
        <w:pStyle w:val="Code"/>
        <w:rPr>
          <w:highlight w:val="white"/>
        </w:rPr>
      </w:pPr>
      <w:r w:rsidRPr="002219C2">
        <w:rPr>
          <w:highlight w:val="white"/>
        </w:rPr>
        <w:t xml:space="preserve">          int beginNewlineCount = thisToken.GetNewlineCount();</w:t>
      </w:r>
    </w:p>
    <w:p w14:paraId="5F2A5E01" w14:textId="77777777" w:rsidR="005B1C6D" w:rsidRPr="002219C2" w:rsidRDefault="005B1C6D" w:rsidP="005B1C6D">
      <w:pPr>
        <w:pStyle w:val="Code"/>
        <w:rPr>
          <w:highlight w:val="white"/>
        </w:rPr>
      </w:pPr>
    </w:p>
    <w:p w14:paraId="776537CF" w14:textId="77777777" w:rsidR="005B1C6D" w:rsidRDefault="005B1C6D" w:rsidP="005B1C6D">
      <w:pPr>
        <w:pStyle w:val="Code"/>
        <w:rPr>
          <w:highlight w:val="white"/>
        </w:rPr>
      </w:pPr>
      <w:r w:rsidRPr="002219C2">
        <w:rPr>
          <w:highlight w:val="white"/>
        </w:rPr>
        <w:t xml:space="preserve">          if (!nameStack.Contains(name) &amp;&amp;</w:t>
      </w:r>
    </w:p>
    <w:p w14:paraId="011AEC2D" w14:textId="77777777" w:rsidR="005B1C6D" w:rsidRPr="002219C2" w:rsidRDefault="005B1C6D" w:rsidP="005B1C6D">
      <w:pPr>
        <w:pStyle w:val="Code"/>
        <w:rPr>
          <w:highlight w:val="white"/>
        </w:rPr>
      </w:pPr>
      <w:r>
        <w:rPr>
          <w:highlight w:val="white"/>
        </w:rPr>
        <w:t xml:space="preserve">             </w:t>
      </w:r>
      <w:r w:rsidRPr="002219C2">
        <w:rPr>
          <w:highlight w:val="white"/>
        </w:rPr>
        <w:t xml:space="preserve"> Preprocessor.MacroMap.ContainsKey(name)) {</w:t>
      </w:r>
    </w:p>
    <w:p w14:paraId="00E32416" w14:textId="77777777" w:rsidR="005B1C6D" w:rsidRPr="002219C2" w:rsidRDefault="005B1C6D" w:rsidP="005B1C6D">
      <w:pPr>
        <w:pStyle w:val="Code"/>
        <w:rPr>
          <w:highlight w:val="white"/>
        </w:rPr>
      </w:pPr>
      <w:r w:rsidRPr="002219C2">
        <w:rPr>
          <w:highlight w:val="white"/>
        </w:rPr>
        <w:t xml:space="preserve">            Token nextToken = tokenList[index + 1];</w:t>
      </w:r>
    </w:p>
    <w:p w14:paraId="24EC1A24" w14:textId="77777777" w:rsidR="005B1C6D" w:rsidRPr="002219C2" w:rsidRDefault="005B1C6D" w:rsidP="005B1C6D">
      <w:pPr>
        <w:pStyle w:val="Code"/>
        <w:rPr>
          <w:highlight w:val="white"/>
        </w:rPr>
      </w:pPr>
    </w:p>
    <w:p w14:paraId="10B39442" w14:textId="77777777" w:rsidR="005B1C6D" w:rsidRPr="002219C2" w:rsidRDefault="005B1C6D" w:rsidP="005B1C6D">
      <w:pPr>
        <w:pStyle w:val="Code"/>
        <w:rPr>
          <w:highlight w:val="white"/>
        </w:rPr>
      </w:pPr>
      <w:r w:rsidRPr="002219C2">
        <w:rPr>
          <w:highlight w:val="white"/>
        </w:rPr>
        <w:t xml:space="preserve">            if ((nextToken.Id == CCompiler_Pre.Tokens.LEFT_PARENTHESIS) &amp;&amp;</w:t>
      </w:r>
    </w:p>
    <w:p w14:paraId="544B6382" w14:textId="77777777" w:rsidR="005B1C6D" w:rsidRPr="002219C2" w:rsidRDefault="005B1C6D" w:rsidP="005B1C6D">
      <w:pPr>
        <w:pStyle w:val="Code"/>
        <w:rPr>
          <w:highlight w:val="white"/>
        </w:rPr>
      </w:pPr>
      <w:r w:rsidRPr="002219C2">
        <w:rPr>
          <w:highlight w:val="white"/>
        </w:rPr>
        <w:t xml:space="preserve">                !nextToken.HasWhitespace()) {</w:t>
      </w:r>
    </w:p>
    <w:p w14:paraId="6B3544E8" w14:textId="77777777" w:rsidR="005B1C6D" w:rsidRPr="002219C2" w:rsidRDefault="005B1C6D" w:rsidP="005B1C6D">
      <w:pPr>
        <w:pStyle w:val="Code"/>
        <w:rPr>
          <w:highlight w:val="white"/>
        </w:rPr>
      </w:pPr>
      <w:r w:rsidRPr="002219C2">
        <w:rPr>
          <w:highlight w:val="white"/>
        </w:rPr>
        <w:t xml:space="preserve">              int countIndex = index + 2, level = 1, totalNewlineCount = 0;</w:t>
      </w:r>
    </w:p>
    <w:p w14:paraId="75A17628" w14:textId="77777777" w:rsidR="005B1C6D" w:rsidRPr="002219C2" w:rsidRDefault="005B1C6D" w:rsidP="005B1C6D">
      <w:pPr>
        <w:pStyle w:val="Code"/>
        <w:rPr>
          <w:highlight w:val="white"/>
        </w:rPr>
      </w:pPr>
      <w:r w:rsidRPr="002219C2">
        <w:rPr>
          <w:highlight w:val="white"/>
        </w:rPr>
        <w:t xml:space="preserve">              List&lt;Token&gt; subList = new List&lt;Token&gt;();</w:t>
      </w:r>
    </w:p>
    <w:p w14:paraId="4E3EE2BA" w14:textId="77777777" w:rsidR="005B1C6D" w:rsidRPr="002219C2" w:rsidRDefault="005B1C6D" w:rsidP="005B1C6D">
      <w:pPr>
        <w:pStyle w:val="Code"/>
        <w:rPr>
          <w:highlight w:val="white"/>
        </w:rPr>
      </w:pPr>
      <w:r w:rsidRPr="002219C2">
        <w:rPr>
          <w:highlight w:val="white"/>
        </w:rPr>
        <w:t xml:space="preserve">              List&lt;List&lt;Token&gt;&gt; mainList = new List&lt;List&lt;Token&gt;&gt;();</w:t>
      </w:r>
    </w:p>
    <w:p w14:paraId="5D8CDFB2" w14:textId="77777777" w:rsidR="005B1C6D" w:rsidRPr="002219C2" w:rsidRDefault="005B1C6D" w:rsidP="005B1C6D">
      <w:pPr>
        <w:pStyle w:val="Code"/>
        <w:rPr>
          <w:highlight w:val="white"/>
        </w:rPr>
      </w:pPr>
      <w:r w:rsidRPr="002219C2">
        <w:rPr>
          <w:highlight w:val="white"/>
        </w:rPr>
        <w:t xml:space="preserve">        </w:t>
      </w:r>
    </w:p>
    <w:p w14:paraId="006E9F9C" w14:textId="77777777" w:rsidR="005B1C6D" w:rsidRPr="002219C2" w:rsidRDefault="005B1C6D" w:rsidP="005B1C6D">
      <w:pPr>
        <w:pStyle w:val="Code"/>
        <w:rPr>
          <w:highlight w:val="white"/>
        </w:rPr>
      </w:pPr>
      <w:r w:rsidRPr="002219C2">
        <w:rPr>
          <w:highlight w:val="white"/>
        </w:rPr>
        <w:t xml:space="preserve">              while (true) {</w:t>
      </w:r>
    </w:p>
    <w:p w14:paraId="2EEDE563" w14:textId="77777777" w:rsidR="005B1C6D" w:rsidRPr="002219C2" w:rsidRDefault="005B1C6D" w:rsidP="005B1C6D">
      <w:pPr>
        <w:pStyle w:val="Code"/>
        <w:rPr>
          <w:highlight w:val="white"/>
        </w:rPr>
      </w:pPr>
      <w:r w:rsidRPr="002219C2">
        <w:rPr>
          <w:highlight w:val="white"/>
        </w:rPr>
        <w:t xml:space="preserve">                nextToken = tokenList[countIndex];</w:t>
      </w:r>
    </w:p>
    <w:p w14:paraId="7785C5E7" w14:textId="77777777" w:rsidR="005B1C6D" w:rsidRPr="002219C2" w:rsidRDefault="005B1C6D" w:rsidP="005B1C6D">
      <w:pPr>
        <w:pStyle w:val="Code"/>
        <w:rPr>
          <w:highlight w:val="white"/>
        </w:rPr>
      </w:pPr>
      <w:r w:rsidRPr="002219C2">
        <w:rPr>
          <w:highlight w:val="white"/>
        </w:rPr>
        <w:t xml:space="preserve">                int newlineCount = nextToken.GetNewlineCount();</w:t>
      </w:r>
    </w:p>
    <w:p w14:paraId="62062A6F" w14:textId="77777777" w:rsidR="005B1C6D" w:rsidRPr="002219C2" w:rsidRDefault="005B1C6D" w:rsidP="005B1C6D">
      <w:pPr>
        <w:pStyle w:val="Code"/>
        <w:rPr>
          <w:highlight w:val="white"/>
        </w:rPr>
      </w:pPr>
      <w:r w:rsidRPr="002219C2">
        <w:rPr>
          <w:highlight w:val="white"/>
        </w:rPr>
        <w:t xml:space="preserve">                totalNewlineCount += newlineCount;</w:t>
      </w:r>
    </w:p>
    <w:p w14:paraId="2196E222" w14:textId="77777777" w:rsidR="005B1C6D" w:rsidRPr="002219C2" w:rsidRDefault="005B1C6D" w:rsidP="005B1C6D">
      <w:pPr>
        <w:pStyle w:val="Code"/>
        <w:rPr>
          <w:highlight w:val="white"/>
        </w:rPr>
      </w:pPr>
      <w:r w:rsidRPr="002219C2">
        <w:rPr>
          <w:highlight w:val="white"/>
        </w:rPr>
        <w:t xml:space="preserve">                CCompiler_Main.Scanner.Line += newlineCount;</w:t>
      </w:r>
    </w:p>
    <w:p w14:paraId="346DE4DB" w14:textId="77777777" w:rsidR="005B1C6D" w:rsidRPr="002219C2" w:rsidRDefault="005B1C6D" w:rsidP="005B1C6D">
      <w:pPr>
        <w:pStyle w:val="Code"/>
        <w:rPr>
          <w:highlight w:val="white"/>
        </w:rPr>
      </w:pPr>
      <w:r w:rsidRPr="002219C2">
        <w:rPr>
          <w:highlight w:val="white"/>
        </w:rPr>
        <w:t xml:space="preserve">                nextToken.ClearNewlineCount();</w:t>
      </w:r>
    </w:p>
    <w:p w14:paraId="76F1695E" w14:textId="77777777" w:rsidR="005B1C6D" w:rsidRPr="002219C2" w:rsidRDefault="005B1C6D" w:rsidP="005B1C6D">
      <w:pPr>
        <w:pStyle w:val="Code"/>
        <w:rPr>
          <w:highlight w:val="white"/>
        </w:rPr>
      </w:pPr>
      <w:r w:rsidRPr="002219C2">
        <w:rPr>
          <w:highlight w:val="white"/>
        </w:rPr>
        <w:t xml:space="preserve">              </w:t>
      </w:r>
    </w:p>
    <w:p w14:paraId="266423C0" w14:textId="77777777" w:rsidR="005B1C6D" w:rsidRPr="002219C2" w:rsidRDefault="005B1C6D" w:rsidP="005B1C6D">
      <w:pPr>
        <w:pStyle w:val="Code"/>
        <w:rPr>
          <w:highlight w:val="white"/>
        </w:rPr>
      </w:pPr>
      <w:r w:rsidRPr="002219C2">
        <w:rPr>
          <w:highlight w:val="white"/>
        </w:rPr>
        <w:t xml:space="preserve">                Token token = tokenList[countIndex];</w:t>
      </w:r>
    </w:p>
    <w:p w14:paraId="6ABC461A" w14:textId="77777777" w:rsidR="005B1C6D" w:rsidRPr="002219C2" w:rsidRDefault="005B1C6D" w:rsidP="005B1C6D">
      <w:pPr>
        <w:pStyle w:val="Code"/>
        <w:rPr>
          <w:highlight w:val="white"/>
        </w:rPr>
      </w:pPr>
      <w:r w:rsidRPr="002219C2">
        <w:rPr>
          <w:highlight w:val="white"/>
        </w:rPr>
        <w:t xml:space="preserve">                Assert.Error(token.Id != CCompiler_Pre.Tokens.EOF,</w:t>
      </w:r>
    </w:p>
    <w:p w14:paraId="53DA4CFA" w14:textId="77777777" w:rsidR="005B1C6D" w:rsidRPr="002219C2" w:rsidRDefault="005B1C6D" w:rsidP="005B1C6D">
      <w:pPr>
        <w:pStyle w:val="Code"/>
        <w:rPr>
          <w:highlight w:val="white"/>
        </w:rPr>
      </w:pPr>
      <w:r w:rsidRPr="002219C2">
        <w:rPr>
          <w:highlight w:val="white"/>
        </w:rPr>
        <w:t xml:space="preserve">                             Message.Invalid_end_of_macro_call);</w:t>
      </w:r>
    </w:p>
    <w:p w14:paraId="78C8047C" w14:textId="77777777" w:rsidR="005B1C6D" w:rsidRPr="002219C2" w:rsidRDefault="005B1C6D" w:rsidP="005B1C6D">
      <w:pPr>
        <w:pStyle w:val="Code"/>
        <w:rPr>
          <w:highlight w:val="white"/>
        </w:rPr>
      </w:pPr>
      <w:r w:rsidRPr="002219C2">
        <w:rPr>
          <w:highlight w:val="white"/>
        </w:rPr>
        <w:t xml:space="preserve">              </w:t>
      </w:r>
    </w:p>
    <w:p w14:paraId="2C60F7F1" w14:textId="77777777" w:rsidR="005B1C6D" w:rsidRPr="002219C2" w:rsidRDefault="005B1C6D" w:rsidP="005B1C6D">
      <w:pPr>
        <w:pStyle w:val="Code"/>
        <w:rPr>
          <w:highlight w:val="white"/>
        </w:rPr>
      </w:pPr>
      <w:r w:rsidRPr="002219C2">
        <w:rPr>
          <w:highlight w:val="white"/>
        </w:rPr>
        <w:t xml:space="preserve">                switch (token.Id) {</w:t>
      </w:r>
    </w:p>
    <w:p w14:paraId="1F14ABCC" w14:textId="77777777" w:rsidR="005B1C6D" w:rsidRPr="002219C2" w:rsidRDefault="005B1C6D" w:rsidP="005B1C6D">
      <w:pPr>
        <w:pStyle w:val="Code"/>
        <w:rPr>
          <w:highlight w:val="white"/>
        </w:rPr>
      </w:pPr>
      <w:r w:rsidRPr="002219C2">
        <w:rPr>
          <w:highlight w:val="white"/>
        </w:rPr>
        <w:t xml:space="preserve">                  case CCompiler_Pre.Tokens.LEFT_PARENTHESIS:</w:t>
      </w:r>
    </w:p>
    <w:p w14:paraId="770F8361" w14:textId="77777777" w:rsidR="005B1C6D" w:rsidRPr="002219C2" w:rsidRDefault="005B1C6D" w:rsidP="005B1C6D">
      <w:pPr>
        <w:pStyle w:val="Code"/>
        <w:rPr>
          <w:highlight w:val="white"/>
        </w:rPr>
      </w:pPr>
      <w:r w:rsidRPr="002219C2">
        <w:rPr>
          <w:highlight w:val="white"/>
        </w:rPr>
        <w:t xml:space="preserve">                    ++level;</w:t>
      </w:r>
    </w:p>
    <w:p w14:paraId="29300B03" w14:textId="77777777" w:rsidR="005B1C6D" w:rsidRPr="002219C2" w:rsidRDefault="005B1C6D" w:rsidP="005B1C6D">
      <w:pPr>
        <w:pStyle w:val="Code"/>
        <w:rPr>
          <w:highlight w:val="white"/>
        </w:rPr>
      </w:pPr>
      <w:r w:rsidRPr="002219C2">
        <w:rPr>
          <w:highlight w:val="white"/>
        </w:rPr>
        <w:t xml:space="preserve">                    subList.Add(token);</w:t>
      </w:r>
    </w:p>
    <w:p w14:paraId="332345C9" w14:textId="77777777" w:rsidR="005B1C6D" w:rsidRPr="002219C2" w:rsidRDefault="005B1C6D" w:rsidP="005B1C6D">
      <w:pPr>
        <w:pStyle w:val="Code"/>
        <w:rPr>
          <w:highlight w:val="white"/>
        </w:rPr>
      </w:pPr>
      <w:r w:rsidRPr="002219C2">
        <w:rPr>
          <w:highlight w:val="white"/>
        </w:rPr>
        <w:t xml:space="preserve">                    break;</w:t>
      </w:r>
    </w:p>
    <w:p w14:paraId="6B3905BC" w14:textId="77777777" w:rsidR="005B1C6D" w:rsidRPr="002219C2" w:rsidRDefault="005B1C6D" w:rsidP="005B1C6D">
      <w:pPr>
        <w:pStyle w:val="Code"/>
        <w:rPr>
          <w:highlight w:val="white"/>
        </w:rPr>
      </w:pPr>
      <w:r w:rsidRPr="002219C2">
        <w:rPr>
          <w:highlight w:val="white"/>
        </w:rPr>
        <w:t xml:space="preserve">                  </w:t>
      </w:r>
    </w:p>
    <w:p w14:paraId="059DF5B6" w14:textId="77777777" w:rsidR="005B1C6D" w:rsidRPr="002219C2" w:rsidRDefault="005B1C6D" w:rsidP="005B1C6D">
      <w:pPr>
        <w:pStyle w:val="Code"/>
        <w:rPr>
          <w:highlight w:val="white"/>
        </w:rPr>
      </w:pPr>
      <w:r w:rsidRPr="002219C2">
        <w:rPr>
          <w:highlight w:val="white"/>
        </w:rPr>
        <w:t xml:space="preserve">                  case CCompiler_Pre.Tokens.RIGHT_PARENTHESIS:</w:t>
      </w:r>
    </w:p>
    <w:p w14:paraId="17E7F6B3" w14:textId="77777777" w:rsidR="005B1C6D" w:rsidRPr="002219C2" w:rsidRDefault="005B1C6D" w:rsidP="005B1C6D">
      <w:pPr>
        <w:pStyle w:val="Code"/>
        <w:rPr>
          <w:highlight w:val="white"/>
        </w:rPr>
      </w:pPr>
      <w:r w:rsidRPr="002219C2">
        <w:rPr>
          <w:highlight w:val="white"/>
        </w:rPr>
        <w:t xml:space="preserve">                    if ((--level) &gt; 0) {</w:t>
      </w:r>
    </w:p>
    <w:p w14:paraId="38EFF19E" w14:textId="77777777" w:rsidR="005B1C6D" w:rsidRPr="002219C2" w:rsidRDefault="005B1C6D" w:rsidP="005B1C6D">
      <w:pPr>
        <w:pStyle w:val="Code"/>
        <w:rPr>
          <w:highlight w:val="white"/>
        </w:rPr>
      </w:pPr>
      <w:r w:rsidRPr="002219C2">
        <w:rPr>
          <w:highlight w:val="white"/>
        </w:rPr>
        <w:t xml:space="preserve">                      subList.Add(token);</w:t>
      </w:r>
    </w:p>
    <w:p w14:paraId="681503E7" w14:textId="77777777" w:rsidR="005B1C6D" w:rsidRPr="002219C2" w:rsidRDefault="005B1C6D" w:rsidP="005B1C6D">
      <w:pPr>
        <w:pStyle w:val="Code"/>
        <w:rPr>
          <w:highlight w:val="white"/>
        </w:rPr>
      </w:pPr>
      <w:r w:rsidRPr="002219C2">
        <w:rPr>
          <w:highlight w:val="white"/>
        </w:rPr>
        <w:t xml:space="preserve">                    }</w:t>
      </w:r>
    </w:p>
    <w:p w14:paraId="09439607" w14:textId="77777777" w:rsidR="005B1C6D" w:rsidRPr="002219C2" w:rsidRDefault="005B1C6D" w:rsidP="005B1C6D">
      <w:pPr>
        <w:pStyle w:val="Code"/>
        <w:rPr>
          <w:highlight w:val="white"/>
        </w:rPr>
      </w:pPr>
      <w:r w:rsidRPr="002219C2">
        <w:rPr>
          <w:highlight w:val="white"/>
        </w:rPr>
        <w:t xml:space="preserve">                    break;</w:t>
      </w:r>
    </w:p>
    <w:p w14:paraId="00DF4D9C" w14:textId="77777777" w:rsidR="005B1C6D" w:rsidRPr="002219C2" w:rsidRDefault="005B1C6D" w:rsidP="005B1C6D">
      <w:pPr>
        <w:pStyle w:val="Code"/>
        <w:rPr>
          <w:highlight w:val="white"/>
        </w:rPr>
      </w:pPr>
      <w:r w:rsidRPr="002219C2">
        <w:rPr>
          <w:highlight w:val="white"/>
        </w:rPr>
        <w:t xml:space="preserve">                  </w:t>
      </w:r>
    </w:p>
    <w:p w14:paraId="11B0FC97" w14:textId="77777777" w:rsidR="005B1C6D" w:rsidRPr="002219C2" w:rsidRDefault="005B1C6D" w:rsidP="005B1C6D">
      <w:pPr>
        <w:pStyle w:val="Code"/>
        <w:rPr>
          <w:highlight w:val="white"/>
        </w:rPr>
      </w:pPr>
      <w:r w:rsidRPr="002219C2">
        <w:rPr>
          <w:highlight w:val="white"/>
        </w:rPr>
        <w:t xml:space="preserve">                  default:</w:t>
      </w:r>
    </w:p>
    <w:p w14:paraId="4DD6F90F" w14:textId="77777777" w:rsidR="005B1C6D" w:rsidRDefault="005B1C6D" w:rsidP="005B1C6D">
      <w:pPr>
        <w:pStyle w:val="Code"/>
        <w:rPr>
          <w:highlight w:val="white"/>
        </w:rPr>
      </w:pPr>
      <w:r w:rsidRPr="002219C2">
        <w:rPr>
          <w:highlight w:val="white"/>
        </w:rPr>
        <w:t xml:space="preserve">                    if ((level == 1) &amp;&amp;</w:t>
      </w:r>
    </w:p>
    <w:p w14:paraId="4B1D8F60" w14:textId="77777777" w:rsidR="005B1C6D" w:rsidRPr="002219C2" w:rsidRDefault="005B1C6D" w:rsidP="005B1C6D">
      <w:pPr>
        <w:pStyle w:val="Code"/>
        <w:rPr>
          <w:highlight w:val="white"/>
        </w:rPr>
      </w:pPr>
      <w:r>
        <w:rPr>
          <w:highlight w:val="white"/>
        </w:rPr>
        <w:t xml:space="preserve">                       </w:t>
      </w:r>
      <w:r w:rsidRPr="002219C2">
        <w:rPr>
          <w:highlight w:val="white"/>
        </w:rPr>
        <w:t xml:space="preserve"> (token.Id == CCompiler_Pre.Tokens.COMMA)) {</w:t>
      </w:r>
    </w:p>
    <w:p w14:paraId="48122CA4" w14:textId="77777777" w:rsidR="005B1C6D" w:rsidRDefault="005B1C6D" w:rsidP="005B1C6D">
      <w:pPr>
        <w:pStyle w:val="Code"/>
        <w:rPr>
          <w:highlight w:val="white"/>
        </w:rPr>
      </w:pPr>
      <w:r w:rsidRPr="002219C2">
        <w:rPr>
          <w:highlight w:val="white"/>
        </w:rPr>
        <w:t xml:space="preserve">                      Assert.Error(subList.Count &gt; 0, name,</w:t>
      </w:r>
    </w:p>
    <w:p w14:paraId="7C477674"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w:t>
      </w:r>
    </w:p>
    <w:p w14:paraId="5C98290A" w14:textId="77777777" w:rsidR="005B1C6D" w:rsidRPr="002219C2" w:rsidRDefault="005B1C6D" w:rsidP="005B1C6D">
      <w:pPr>
        <w:pStyle w:val="Code"/>
        <w:rPr>
          <w:highlight w:val="white"/>
        </w:rPr>
      </w:pPr>
      <w:r w:rsidRPr="002219C2">
        <w:rPr>
          <w:highlight w:val="white"/>
        </w:rPr>
        <w:t xml:space="preserve">                      SearchForMacros(subList, nameStack); // XXX</w:t>
      </w:r>
    </w:p>
    <w:p w14:paraId="546B49DC" w14:textId="77777777" w:rsidR="005B1C6D" w:rsidRPr="002219C2" w:rsidRDefault="005B1C6D" w:rsidP="005B1C6D">
      <w:pPr>
        <w:pStyle w:val="Code"/>
        <w:rPr>
          <w:highlight w:val="white"/>
        </w:rPr>
      </w:pPr>
      <w:r w:rsidRPr="002219C2">
        <w:rPr>
          <w:highlight w:val="white"/>
        </w:rPr>
        <w:t xml:space="preserve">                      mainList.Add(subList);</w:t>
      </w:r>
    </w:p>
    <w:p w14:paraId="32FD65F9" w14:textId="77777777" w:rsidR="005B1C6D" w:rsidRPr="002219C2" w:rsidRDefault="005B1C6D" w:rsidP="005B1C6D">
      <w:pPr>
        <w:pStyle w:val="Code"/>
        <w:rPr>
          <w:highlight w:val="white"/>
        </w:rPr>
      </w:pPr>
      <w:r w:rsidRPr="002219C2">
        <w:rPr>
          <w:highlight w:val="white"/>
        </w:rPr>
        <w:t xml:space="preserve">                      subList = new List&lt;Token&gt;();</w:t>
      </w:r>
    </w:p>
    <w:p w14:paraId="3E3DCE42" w14:textId="77777777" w:rsidR="005B1C6D" w:rsidRPr="002219C2" w:rsidRDefault="005B1C6D" w:rsidP="005B1C6D">
      <w:pPr>
        <w:pStyle w:val="Code"/>
        <w:rPr>
          <w:highlight w:val="white"/>
        </w:rPr>
      </w:pPr>
      <w:r w:rsidRPr="002219C2">
        <w:rPr>
          <w:highlight w:val="white"/>
        </w:rPr>
        <w:t xml:space="preserve">                    }</w:t>
      </w:r>
    </w:p>
    <w:p w14:paraId="641E9AC8" w14:textId="77777777" w:rsidR="005B1C6D" w:rsidRPr="002219C2" w:rsidRDefault="005B1C6D" w:rsidP="005B1C6D">
      <w:pPr>
        <w:pStyle w:val="Code"/>
        <w:rPr>
          <w:highlight w:val="white"/>
        </w:rPr>
      </w:pPr>
      <w:r w:rsidRPr="002219C2">
        <w:rPr>
          <w:highlight w:val="white"/>
        </w:rPr>
        <w:t xml:space="preserve">                    else {</w:t>
      </w:r>
    </w:p>
    <w:p w14:paraId="0524DE93" w14:textId="77777777" w:rsidR="005B1C6D" w:rsidRPr="002219C2" w:rsidRDefault="005B1C6D" w:rsidP="005B1C6D">
      <w:pPr>
        <w:pStyle w:val="Code"/>
        <w:rPr>
          <w:highlight w:val="white"/>
        </w:rPr>
      </w:pPr>
      <w:r w:rsidRPr="002219C2">
        <w:rPr>
          <w:highlight w:val="white"/>
        </w:rPr>
        <w:t xml:space="preserve">                      subList.Add(token);</w:t>
      </w:r>
    </w:p>
    <w:p w14:paraId="727B60CD" w14:textId="77777777" w:rsidR="005B1C6D" w:rsidRPr="002219C2" w:rsidRDefault="005B1C6D" w:rsidP="005B1C6D">
      <w:pPr>
        <w:pStyle w:val="Code"/>
        <w:rPr>
          <w:highlight w:val="white"/>
        </w:rPr>
      </w:pPr>
      <w:r w:rsidRPr="002219C2">
        <w:rPr>
          <w:highlight w:val="white"/>
        </w:rPr>
        <w:t xml:space="preserve">                    }</w:t>
      </w:r>
    </w:p>
    <w:p w14:paraId="023D898B" w14:textId="77777777" w:rsidR="005B1C6D" w:rsidRPr="002219C2" w:rsidRDefault="005B1C6D" w:rsidP="005B1C6D">
      <w:pPr>
        <w:pStyle w:val="Code"/>
        <w:rPr>
          <w:highlight w:val="white"/>
        </w:rPr>
      </w:pPr>
      <w:r w:rsidRPr="002219C2">
        <w:rPr>
          <w:highlight w:val="white"/>
        </w:rPr>
        <w:t xml:space="preserve">                    break;</w:t>
      </w:r>
    </w:p>
    <w:p w14:paraId="0DD250B9" w14:textId="77777777" w:rsidR="005B1C6D" w:rsidRPr="002219C2" w:rsidRDefault="005B1C6D" w:rsidP="005B1C6D">
      <w:pPr>
        <w:pStyle w:val="Code"/>
        <w:rPr>
          <w:highlight w:val="white"/>
        </w:rPr>
      </w:pPr>
      <w:r w:rsidRPr="002219C2">
        <w:rPr>
          <w:highlight w:val="white"/>
        </w:rPr>
        <w:t xml:space="preserve">                }</w:t>
      </w:r>
    </w:p>
    <w:p w14:paraId="586F77AA" w14:textId="77777777" w:rsidR="005B1C6D" w:rsidRPr="002219C2" w:rsidRDefault="005B1C6D" w:rsidP="005B1C6D">
      <w:pPr>
        <w:pStyle w:val="Code"/>
        <w:rPr>
          <w:highlight w:val="white"/>
        </w:rPr>
      </w:pPr>
      <w:r w:rsidRPr="002219C2">
        <w:rPr>
          <w:highlight w:val="white"/>
        </w:rPr>
        <w:t xml:space="preserve">              </w:t>
      </w:r>
    </w:p>
    <w:p w14:paraId="474E96EA" w14:textId="77777777" w:rsidR="005B1C6D" w:rsidRPr="002219C2" w:rsidRDefault="005B1C6D" w:rsidP="005B1C6D">
      <w:pPr>
        <w:pStyle w:val="Code"/>
        <w:rPr>
          <w:highlight w:val="white"/>
        </w:rPr>
      </w:pPr>
      <w:r w:rsidRPr="002219C2">
        <w:rPr>
          <w:highlight w:val="white"/>
        </w:rPr>
        <w:t xml:space="preserve">                if (level == 0) {</w:t>
      </w:r>
    </w:p>
    <w:p w14:paraId="2D0066E6" w14:textId="77777777" w:rsidR="005B1C6D" w:rsidRDefault="005B1C6D" w:rsidP="005B1C6D">
      <w:pPr>
        <w:pStyle w:val="Code"/>
        <w:rPr>
          <w:highlight w:val="white"/>
        </w:rPr>
      </w:pPr>
      <w:r w:rsidRPr="002219C2">
        <w:rPr>
          <w:highlight w:val="white"/>
        </w:rPr>
        <w:t xml:space="preserve">                  Assert.Error(subList.Count &gt; 0, name,</w:t>
      </w:r>
    </w:p>
    <w:p w14:paraId="037861DF" w14:textId="77777777" w:rsidR="005B1C6D" w:rsidRPr="002219C2" w:rsidRDefault="005B1C6D" w:rsidP="005B1C6D">
      <w:pPr>
        <w:pStyle w:val="Code"/>
        <w:rPr>
          <w:highlight w:val="white"/>
        </w:rPr>
      </w:pPr>
      <w:r>
        <w:rPr>
          <w:highlight w:val="white"/>
        </w:rPr>
        <w:t xml:space="preserve">                              </w:t>
      </w:r>
      <w:r w:rsidRPr="002219C2">
        <w:rPr>
          <w:highlight w:val="white"/>
        </w:rPr>
        <w:t xml:space="preserve"> Message.Empty_macro_parameter_list);</w:t>
      </w:r>
    </w:p>
    <w:p w14:paraId="3C4F5319" w14:textId="77777777" w:rsidR="005B1C6D" w:rsidRPr="002219C2" w:rsidRDefault="005B1C6D" w:rsidP="005B1C6D">
      <w:pPr>
        <w:pStyle w:val="Code"/>
        <w:rPr>
          <w:highlight w:val="white"/>
        </w:rPr>
      </w:pPr>
      <w:r w:rsidRPr="002219C2">
        <w:rPr>
          <w:highlight w:val="white"/>
        </w:rPr>
        <w:t xml:space="preserve">                  mainList.Add(subList);</w:t>
      </w:r>
    </w:p>
    <w:p w14:paraId="4A33AA91" w14:textId="77777777" w:rsidR="005B1C6D" w:rsidRPr="002219C2" w:rsidRDefault="005B1C6D" w:rsidP="005B1C6D">
      <w:pPr>
        <w:pStyle w:val="Code"/>
        <w:rPr>
          <w:highlight w:val="white"/>
        </w:rPr>
      </w:pPr>
      <w:r w:rsidRPr="002219C2">
        <w:rPr>
          <w:highlight w:val="white"/>
        </w:rPr>
        <w:t xml:space="preserve">                  break;</w:t>
      </w:r>
    </w:p>
    <w:p w14:paraId="3B235744" w14:textId="77777777" w:rsidR="005B1C6D" w:rsidRPr="002219C2" w:rsidRDefault="005B1C6D" w:rsidP="005B1C6D">
      <w:pPr>
        <w:pStyle w:val="Code"/>
        <w:rPr>
          <w:highlight w:val="white"/>
        </w:rPr>
      </w:pPr>
      <w:r w:rsidRPr="002219C2">
        <w:rPr>
          <w:highlight w:val="white"/>
        </w:rPr>
        <w:t xml:space="preserve">                }</w:t>
      </w:r>
    </w:p>
    <w:p w14:paraId="55D79655" w14:textId="77777777" w:rsidR="005B1C6D" w:rsidRPr="002219C2" w:rsidRDefault="005B1C6D" w:rsidP="005B1C6D">
      <w:pPr>
        <w:pStyle w:val="Code"/>
        <w:rPr>
          <w:highlight w:val="white"/>
        </w:rPr>
      </w:pPr>
      <w:r w:rsidRPr="002219C2">
        <w:rPr>
          <w:highlight w:val="white"/>
        </w:rPr>
        <w:t xml:space="preserve">              </w:t>
      </w:r>
    </w:p>
    <w:p w14:paraId="4AAF116C" w14:textId="77777777" w:rsidR="005B1C6D" w:rsidRPr="002219C2" w:rsidRDefault="005B1C6D" w:rsidP="005B1C6D">
      <w:pPr>
        <w:pStyle w:val="Code"/>
        <w:rPr>
          <w:highlight w:val="white"/>
        </w:rPr>
      </w:pPr>
      <w:r w:rsidRPr="002219C2">
        <w:rPr>
          <w:highlight w:val="white"/>
        </w:rPr>
        <w:t xml:space="preserve">                ++countIndex;</w:t>
      </w:r>
    </w:p>
    <w:p w14:paraId="393C2E35" w14:textId="77777777" w:rsidR="005B1C6D" w:rsidRPr="002219C2" w:rsidRDefault="005B1C6D" w:rsidP="005B1C6D">
      <w:pPr>
        <w:pStyle w:val="Code"/>
        <w:rPr>
          <w:highlight w:val="white"/>
        </w:rPr>
      </w:pPr>
      <w:r w:rsidRPr="002219C2">
        <w:rPr>
          <w:highlight w:val="white"/>
        </w:rPr>
        <w:t xml:space="preserve">              }</w:t>
      </w:r>
    </w:p>
    <w:p w14:paraId="54C57627" w14:textId="77777777" w:rsidR="005B1C6D" w:rsidRPr="002219C2" w:rsidRDefault="005B1C6D" w:rsidP="005B1C6D">
      <w:pPr>
        <w:pStyle w:val="Code"/>
        <w:rPr>
          <w:highlight w:val="white"/>
        </w:rPr>
      </w:pPr>
    </w:p>
    <w:p w14:paraId="36529A46" w14:textId="77777777" w:rsidR="005B1C6D" w:rsidRPr="002219C2" w:rsidRDefault="005B1C6D" w:rsidP="005B1C6D">
      <w:pPr>
        <w:pStyle w:val="Code"/>
        <w:rPr>
          <w:highlight w:val="white"/>
        </w:rPr>
      </w:pPr>
      <w:r w:rsidRPr="002219C2">
        <w:rPr>
          <w:highlight w:val="white"/>
        </w:rPr>
        <w:t xml:space="preserve">              Macro macro = Preprocessor.MacroMap[name];</w:t>
      </w:r>
    </w:p>
    <w:p w14:paraId="19F53CAF" w14:textId="77777777" w:rsidR="005B1C6D" w:rsidRDefault="005B1C6D" w:rsidP="005B1C6D">
      <w:pPr>
        <w:pStyle w:val="Code"/>
        <w:rPr>
          <w:highlight w:val="white"/>
        </w:rPr>
      </w:pPr>
      <w:r w:rsidRPr="002219C2">
        <w:rPr>
          <w:highlight w:val="white"/>
        </w:rPr>
        <w:t xml:space="preserve">              Assert.Error(macro.Parameters() == mainList.Count, name,</w:t>
      </w:r>
    </w:p>
    <w:p w14:paraId="7025C376" w14:textId="77777777" w:rsidR="005B1C6D" w:rsidRPr="002219C2" w:rsidRDefault="005B1C6D" w:rsidP="005B1C6D">
      <w:pPr>
        <w:pStyle w:val="Code"/>
        <w:rPr>
          <w:highlight w:val="white"/>
        </w:rPr>
      </w:pPr>
      <w:r>
        <w:rPr>
          <w:highlight w:val="white"/>
        </w:rPr>
        <w:t xml:space="preserve">                         </w:t>
      </w:r>
      <w:r w:rsidRPr="002219C2">
        <w:rPr>
          <w:highlight w:val="white"/>
        </w:rPr>
        <w:t>Message.Invalid_number_of_parameters_in_macro_call);</w:t>
      </w:r>
    </w:p>
    <w:p w14:paraId="73C8876A" w14:textId="77777777" w:rsidR="005B1C6D" w:rsidRPr="002219C2" w:rsidRDefault="005B1C6D" w:rsidP="005B1C6D">
      <w:pPr>
        <w:pStyle w:val="Code"/>
        <w:rPr>
          <w:highlight w:val="white"/>
        </w:rPr>
      </w:pPr>
      <w:r w:rsidRPr="002219C2">
        <w:rPr>
          <w:highlight w:val="white"/>
        </w:rPr>
        <w:t xml:space="preserve">            </w:t>
      </w:r>
    </w:p>
    <w:p w14:paraId="6EFFEFF5"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6BA56CFB" w14:textId="77777777" w:rsidR="005B1C6D" w:rsidRPr="002219C2" w:rsidRDefault="005B1C6D" w:rsidP="005B1C6D">
      <w:pPr>
        <w:pStyle w:val="Code"/>
        <w:rPr>
          <w:highlight w:val="white"/>
        </w:rPr>
      </w:pPr>
      <w:r w:rsidRPr="002219C2">
        <w:rPr>
          <w:highlight w:val="white"/>
        </w:rPr>
        <w:t xml:space="preserve">            </w:t>
      </w:r>
    </w:p>
    <w:p w14:paraId="4452D770" w14:textId="77777777" w:rsidR="005B1C6D" w:rsidRDefault="005B1C6D" w:rsidP="005B1C6D">
      <w:pPr>
        <w:pStyle w:val="Code"/>
        <w:rPr>
          <w:highlight w:val="white"/>
        </w:rPr>
      </w:pPr>
      <w:r w:rsidRPr="002219C2">
        <w:rPr>
          <w:highlight w:val="white"/>
        </w:rPr>
        <w:t xml:space="preserve">              for (int macroIndex = (cloneListX.Count - 1);</w:t>
      </w:r>
    </w:p>
    <w:p w14:paraId="391FC013" w14:textId="77777777" w:rsidR="005B1C6D" w:rsidRPr="002219C2" w:rsidRDefault="005B1C6D" w:rsidP="005B1C6D">
      <w:pPr>
        <w:pStyle w:val="Code"/>
        <w:rPr>
          <w:highlight w:val="white"/>
        </w:rPr>
      </w:pPr>
      <w:r>
        <w:rPr>
          <w:highlight w:val="white"/>
        </w:rPr>
        <w:t xml:space="preserve">                  </w:t>
      </w:r>
      <w:r w:rsidRPr="002219C2">
        <w:rPr>
          <w:highlight w:val="white"/>
        </w:rPr>
        <w:t xml:space="preserve"> macroIndex &gt;= 0; --macroIndex) {</w:t>
      </w:r>
    </w:p>
    <w:p w14:paraId="12187152" w14:textId="77777777" w:rsidR="005B1C6D" w:rsidRPr="002219C2" w:rsidRDefault="005B1C6D" w:rsidP="005B1C6D">
      <w:pPr>
        <w:pStyle w:val="Code"/>
        <w:rPr>
          <w:highlight w:val="white"/>
        </w:rPr>
      </w:pPr>
      <w:r w:rsidRPr="002219C2">
        <w:rPr>
          <w:highlight w:val="white"/>
        </w:rPr>
        <w:t xml:space="preserve">                Token macroToken = cloneListX[macroIndex];</w:t>
      </w:r>
    </w:p>
    <w:p w14:paraId="4EC01727" w14:textId="77777777" w:rsidR="005B1C6D" w:rsidRPr="002219C2" w:rsidRDefault="005B1C6D" w:rsidP="005B1C6D">
      <w:pPr>
        <w:pStyle w:val="Code"/>
        <w:rPr>
          <w:highlight w:val="white"/>
        </w:rPr>
      </w:pPr>
    </w:p>
    <w:p w14:paraId="3A450E22" w14:textId="77777777" w:rsidR="005B1C6D" w:rsidRPr="002219C2" w:rsidRDefault="005B1C6D" w:rsidP="005B1C6D">
      <w:pPr>
        <w:pStyle w:val="Code"/>
        <w:rPr>
          <w:highlight w:val="white"/>
        </w:rPr>
      </w:pPr>
      <w:r w:rsidRPr="002219C2">
        <w:rPr>
          <w:highlight w:val="white"/>
        </w:rPr>
        <w:t xml:space="preserve">                if (macroToken.Id == CCompiler_Pre.Tokens.MARK) {</w:t>
      </w:r>
    </w:p>
    <w:p w14:paraId="063BF576" w14:textId="77777777" w:rsidR="005B1C6D" w:rsidRPr="002219C2" w:rsidRDefault="005B1C6D" w:rsidP="005B1C6D">
      <w:pPr>
        <w:pStyle w:val="Code"/>
        <w:rPr>
          <w:highlight w:val="white"/>
        </w:rPr>
      </w:pPr>
      <w:r w:rsidRPr="002219C2">
        <w:rPr>
          <w:highlight w:val="white"/>
        </w:rPr>
        <w:t xml:space="preserve">                  int markIndex = (int) macroToken.Value;</w:t>
      </w:r>
    </w:p>
    <w:p w14:paraId="454471CE" w14:textId="77777777" w:rsidR="005B1C6D" w:rsidRPr="002219C2" w:rsidRDefault="005B1C6D" w:rsidP="005B1C6D">
      <w:pPr>
        <w:pStyle w:val="Code"/>
        <w:rPr>
          <w:highlight w:val="white"/>
        </w:rPr>
      </w:pPr>
      <w:r w:rsidRPr="002219C2">
        <w:rPr>
          <w:highlight w:val="white"/>
        </w:rPr>
        <w:t xml:space="preserve">                  cloneListX.RemoveAt(macroIndex);</w:t>
      </w:r>
    </w:p>
    <w:p w14:paraId="6DCEBFAE" w14:textId="77777777" w:rsidR="005B1C6D" w:rsidRPr="002219C2" w:rsidRDefault="005B1C6D" w:rsidP="005B1C6D">
      <w:pPr>
        <w:pStyle w:val="Code"/>
        <w:rPr>
          <w:highlight w:val="white"/>
        </w:rPr>
      </w:pPr>
      <w:r w:rsidRPr="002219C2">
        <w:rPr>
          <w:highlight w:val="white"/>
        </w:rPr>
        <w:t xml:space="preserve">                  List&lt;Token&gt; replaceList = CloneList(mainList[markIndex]);</w:t>
      </w:r>
    </w:p>
    <w:p w14:paraId="2F9C59DE" w14:textId="77777777" w:rsidR="005B1C6D" w:rsidRPr="002219C2" w:rsidRDefault="005B1C6D" w:rsidP="005B1C6D">
      <w:pPr>
        <w:pStyle w:val="Code"/>
        <w:rPr>
          <w:highlight w:val="white"/>
        </w:rPr>
      </w:pPr>
    </w:p>
    <w:p w14:paraId="1C30639B" w14:textId="77777777" w:rsidR="005B1C6D" w:rsidRDefault="005B1C6D" w:rsidP="005B1C6D">
      <w:pPr>
        <w:pStyle w:val="Code"/>
        <w:rPr>
          <w:highlight w:val="white"/>
        </w:rPr>
      </w:pPr>
      <w:r w:rsidRPr="002219C2">
        <w:rPr>
          <w:highlight w:val="white"/>
        </w:rPr>
        <w:t xml:space="preserve">                  if ((macroIndex &gt; 0) &amp;&amp;</w:t>
      </w:r>
      <w:r>
        <w:rPr>
          <w:highlight w:val="white"/>
        </w:rPr>
        <w:t xml:space="preserve"> </w:t>
      </w:r>
      <w:r w:rsidRPr="002219C2">
        <w:rPr>
          <w:highlight w:val="white"/>
        </w:rPr>
        <w:t>(cloneListX[macroIndex - 1].Id ==</w:t>
      </w:r>
    </w:p>
    <w:p w14:paraId="0769EF81" w14:textId="77777777" w:rsidR="005B1C6D" w:rsidRPr="002219C2" w:rsidRDefault="005B1C6D" w:rsidP="005B1C6D">
      <w:pPr>
        <w:pStyle w:val="Code"/>
        <w:rPr>
          <w:highlight w:val="white"/>
        </w:rPr>
      </w:pPr>
      <w:r>
        <w:rPr>
          <w:highlight w:val="white"/>
        </w:rPr>
        <w:t xml:space="preserve">                                           </w:t>
      </w:r>
      <w:r w:rsidRPr="002219C2">
        <w:rPr>
          <w:highlight w:val="white"/>
        </w:rPr>
        <w:t>CCompiler_Pre.Tokens.SHARP)) {</w:t>
      </w:r>
    </w:p>
    <w:p w14:paraId="0615D234" w14:textId="77777777" w:rsidR="005B1C6D" w:rsidRPr="002219C2" w:rsidRDefault="005B1C6D" w:rsidP="005B1C6D">
      <w:pPr>
        <w:pStyle w:val="Code"/>
        <w:rPr>
          <w:highlight w:val="white"/>
        </w:rPr>
      </w:pPr>
      <w:r w:rsidRPr="002219C2">
        <w:rPr>
          <w:highlight w:val="white"/>
        </w:rPr>
        <w:t xml:space="preserve">                    string text = "\"" + TokenListToString(replaceList) + "\"";</w:t>
      </w:r>
    </w:p>
    <w:p w14:paraId="0E2DBA0F" w14:textId="77777777" w:rsidR="005B1C6D" w:rsidRDefault="005B1C6D" w:rsidP="005B1C6D">
      <w:pPr>
        <w:pStyle w:val="Code"/>
        <w:rPr>
          <w:highlight w:val="white"/>
        </w:rPr>
      </w:pPr>
      <w:r w:rsidRPr="002219C2">
        <w:rPr>
          <w:highlight w:val="white"/>
        </w:rPr>
        <w:t xml:space="preserve">                    cloneListX.Insert(macroIndex,</w:t>
      </w:r>
    </w:p>
    <w:p w14:paraId="0B478886" w14:textId="77777777" w:rsidR="005B1C6D" w:rsidRPr="002219C2" w:rsidRDefault="005B1C6D" w:rsidP="005B1C6D">
      <w:pPr>
        <w:pStyle w:val="Code"/>
        <w:rPr>
          <w:highlight w:val="white"/>
        </w:rPr>
      </w:pPr>
      <w:r>
        <w:rPr>
          <w:highlight w:val="white"/>
        </w:rPr>
        <w:t xml:space="preserve">                                </w:t>
      </w:r>
      <w:r w:rsidRPr="002219C2">
        <w:rPr>
          <w:highlight w:val="white"/>
        </w:rPr>
        <w:t>new</w:t>
      </w:r>
      <w:r>
        <w:rPr>
          <w:highlight w:val="white"/>
        </w:rPr>
        <w:t xml:space="preserve"> </w:t>
      </w:r>
      <w:r w:rsidRPr="002219C2">
        <w:rPr>
          <w:highlight w:val="white"/>
        </w:rPr>
        <w:t>Token(CCompiler_Pre.Tokens.STRING, text));</w:t>
      </w:r>
    </w:p>
    <w:p w14:paraId="524D4390" w14:textId="77777777" w:rsidR="005B1C6D" w:rsidRPr="002219C2" w:rsidRDefault="005B1C6D" w:rsidP="005B1C6D">
      <w:pPr>
        <w:pStyle w:val="Code"/>
        <w:rPr>
          <w:highlight w:val="white"/>
        </w:rPr>
      </w:pPr>
      <w:r w:rsidRPr="002219C2">
        <w:rPr>
          <w:highlight w:val="white"/>
        </w:rPr>
        <w:t xml:space="preserve">                    cloneListX.RemoveAt(--macroIndex);</w:t>
      </w:r>
    </w:p>
    <w:p w14:paraId="7925BEB4" w14:textId="77777777" w:rsidR="005B1C6D" w:rsidRPr="002219C2" w:rsidRDefault="005B1C6D" w:rsidP="005B1C6D">
      <w:pPr>
        <w:pStyle w:val="Code"/>
        <w:rPr>
          <w:highlight w:val="white"/>
        </w:rPr>
      </w:pPr>
      <w:r w:rsidRPr="002219C2">
        <w:rPr>
          <w:highlight w:val="white"/>
        </w:rPr>
        <w:t xml:space="preserve">                  }</w:t>
      </w:r>
    </w:p>
    <w:p w14:paraId="381205F6" w14:textId="77777777" w:rsidR="005B1C6D" w:rsidRPr="002219C2" w:rsidRDefault="005B1C6D" w:rsidP="005B1C6D">
      <w:pPr>
        <w:pStyle w:val="Code"/>
        <w:rPr>
          <w:highlight w:val="white"/>
        </w:rPr>
      </w:pPr>
      <w:r w:rsidRPr="002219C2">
        <w:rPr>
          <w:highlight w:val="white"/>
        </w:rPr>
        <w:t xml:space="preserve">                  else {</w:t>
      </w:r>
    </w:p>
    <w:p w14:paraId="267B90E6" w14:textId="77777777" w:rsidR="005B1C6D" w:rsidRPr="002219C2" w:rsidRDefault="005B1C6D" w:rsidP="005B1C6D">
      <w:pPr>
        <w:pStyle w:val="Code"/>
        <w:rPr>
          <w:highlight w:val="white"/>
        </w:rPr>
      </w:pPr>
      <w:r w:rsidRPr="002219C2">
        <w:rPr>
          <w:highlight w:val="white"/>
        </w:rPr>
        <w:t xml:space="preserve">                    cloneListX.InsertRange(macroIndex, replaceList);</w:t>
      </w:r>
    </w:p>
    <w:p w14:paraId="6D729BEC" w14:textId="77777777" w:rsidR="005B1C6D" w:rsidRPr="002219C2" w:rsidRDefault="005B1C6D" w:rsidP="005B1C6D">
      <w:pPr>
        <w:pStyle w:val="Code"/>
        <w:rPr>
          <w:highlight w:val="white"/>
        </w:rPr>
      </w:pPr>
      <w:r w:rsidRPr="002219C2">
        <w:rPr>
          <w:highlight w:val="white"/>
        </w:rPr>
        <w:t xml:space="preserve">                  }</w:t>
      </w:r>
    </w:p>
    <w:p w14:paraId="60D49ACD" w14:textId="77777777" w:rsidR="005B1C6D" w:rsidRPr="002219C2" w:rsidRDefault="005B1C6D" w:rsidP="005B1C6D">
      <w:pPr>
        <w:pStyle w:val="Code"/>
        <w:rPr>
          <w:highlight w:val="white"/>
        </w:rPr>
      </w:pPr>
      <w:r w:rsidRPr="002219C2">
        <w:rPr>
          <w:highlight w:val="white"/>
        </w:rPr>
        <w:t xml:space="preserve">                }              </w:t>
      </w:r>
    </w:p>
    <w:p w14:paraId="5743A43B" w14:textId="77777777" w:rsidR="005B1C6D" w:rsidRPr="002219C2" w:rsidRDefault="005B1C6D" w:rsidP="005B1C6D">
      <w:pPr>
        <w:pStyle w:val="Code"/>
        <w:rPr>
          <w:highlight w:val="white"/>
        </w:rPr>
      </w:pPr>
      <w:r w:rsidRPr="002219C2">
        <w:rPr>
          <w:highlight w:val="white"/>
        </w:rPr>
        <w:t xml:space="preserve">              }</w:t>
      </w:r>
    </w:p>
    <w:p w14:paraId="59004BA4" w14:textId="77777777" w:rsidR="005B1C6D" w:rsidRPr="002219C2" w:rsidRDefault="005B1C6D" w:rsidP="005B1C6D">
      <w:pPr>
        <w:pStyle w:val="Code"/>
        <w:rPr>
          <w:highlight w:val="white"/>
        </w:rPr>
      </w:pPr>
    </w:p>
    <w:p w14:paraId="7B62B51B" w14:textId="77777777" w:rsidR="005B1C6D" w:rsidRPr="002219C2" w:rsidRDefault="005B1C6D" w:rsidP="005B1C6D">
      <w:pPr>
        <w:pStyle w:val="Code"/>
        <w:rPr>
          <w:highlight w:val="white"/>
        </w:rPr>
      </w:pPr>
      <w:r w:rsidRPr="002219C2">
        <w:rPr>
          <w:highlight w:val="white"/>
        </w:rPr>
        <w:t xml:space="preserve">              nameStack.Push(name);</w:t>
      </w:r>
    </w:p>
    <w:p w14:paraId="14CAC78B" w14:textId="77777777" w:rsidR="005B1C6D" w:rsidRPr="002219C2" w:rsidRDefault="005B1C6D" w:rsidP="005B1C6D">
      <w:pPr>
        <w:pStyle w:val="Code"/>
        <w:rPr>
          <w:highlight w:val="white"/>
        </w:rPr>
      </w:pPr>
      <w:r w:rsidRPr="002219C2">
        <w:rPr>
          <w:highlight w:val="white"/>
        </w:rPr>
        <w:t xml:space="preserve">              SearchForMacros(cloneListX, nameStack);</w:t>
      </w:r>
    </w:p>
    <w:p w14:paraId="4255E75A" w14:textId="77777777" w:rsidR="005B1C6D" w:rsidRPr="002219C2" w:rsidRDefault="005B1C6D" w:rsidP="005B1C6D">
      <w:pPr>
        <w:pStyle w:val="Code"/>
        <w:rPr>
          <w:highlight w:val="white"/>
        </w:rPr>
      </w:pPr>
      <w:r w:rsidRPr="002219C2">
        <w:rPr>
          <w:highlight w:val="white"/>
        </w:rPr>
        <w:t xml:space="preserve">              nameStack.Pop();</w:t>
      </w:r>
    </w:p>
    <w:p w14:paraId="749948F3" w14:textId="77777777" w:rsidR="005B1C6D" w:rsidRPr="002219C2" w:rsidRDefault="005B1C6D" w:rsidP="005B1C6D">
      <w:pPr>
        <w:pStyle w:val="Code"/>
        <w:rPr>
          <w:highlight w:val="white"/>
        </w:rPr>
      </w:pPr>
    </w:p>
    <w:p w14:paraId="379089A4" w14:textId="77777777" w:rsidR="005B1C6D" w:rsidRPr="002219C2" w:rsidRDefault="005B1C6D" w:rsidP="005B1C6D">
      <w:pPr>
        <w:pStyle w:val="Code"/>
        <w:rPr>
          <w:highlight w:val="white"/>
        </w:rPr>
      </w:pPr>
      <w:r w:rsidRPr="002219C2">
        <w:rPr>
          <w:highlight w:val="white"/>
        </w:rPr>
        <w:t xml:space="preserve">              tokenList.RemoveRange(index, countIndex - index + 1);</w:t>
      </w:r>
    </w:p>
    <w:p w14:paraId="3EFD19B1" w14:textId="77777777" w:rsidR="005B1C6D" w:rsidRPr="002219C2" w:rsidRDefault="005B1C6D" w:rsidP="005B1C6D">
      <w:pPr>
        <w:pStyle w:val="Code"/>
        <w:rPr>
          <w:highlight w:val="white"/>
        </w:rPr>
      </w:pPr>
      <w:r w:rsidRPr="002219C2">
        <w:rPr>
          <w:highlight w:val="white"/>
        </w:rPr>
        <w:t xml:space="preserve">              tokenList.InsertRange(index, cloneListX);</w:t>
      </w:r>
    </w:p>
    <w:p w14:paraId="0ECF6F39"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46EAA1F7" w14:textId="77777777" w:rsidR="005B1C6D" w:rsidRDefault="005B1C6D" w:rsidP="005B1C6D">
      <w:pPr>
        <w:pStyle w:val="Code"/>
        <w:rPr>
          <w:highlight w:val="white"/>
        </w:rPr>
      </w:pPr>
      <w:r w:rsidRPr="002219C2">
        <w:rPr>
          <w:highlight w:val="white"/>
        </w:rPr>
        <w:t xml:space="preserve">              tokenList[index +</w:t>
      </w:r>
    </w:p>
    <w:p w14:paraId="32546CC7" w14:textId="77777777" w:rsidR="005B1C6D" w:rsidRPr="002219C2" w:rsidRDefault="005B1C6D" w:rsidP="005B1C6D">
      <w:pPr>
        <w:pStyle w:val="Code"/>
        <w:rPr>
          <w:highlight w:val="white"/>
        </w:rPr>
      </w:pPr>
      <w:r>
        <w:rPr>
          <w:highlight w:val="white"/>
        </w:rPr>
        <w:t xml:space="preserve">                       </w:t>
      </w:r>
      <w:r w:rsidRPr="002219C2">
        <w:rPr>
          <w:highlight w:val="white"/>
        </w:rPr>
        <w:t xml:space="preserve"> cloneListX.Count].AddNewlineCount(totalNewlineCount);</w:t>
      </w:r>
    </w:p>
    <w:p w14:paraId="6BDDE548" w14:textId="77777777" w:rsidR="005B1C6D" w:rsidRPr="002219C2" w:rsidRDefault="005B1C6D" w:rsidP="005B1C6D">
      <w:pPr>
        <w:pStyle w:val="Code"/>
        <w:rPr>
          <w:highlight w:val="white"/>
        </w:rPr>
      </w:pPr>
      <w:r w:rsidRPr="002219C2">
        <w:rPr>
          <w:highlight w:val="white"/>
        </w:rPr>
        <w:t xml:space="preserve">              index += cloneListX.Count - 1;</w:t>
      </w:r>
    </w:p>
    <w:p w14:paraId="3AB1F6F0" w14:textId="77777777" w:rsidR="005B1C6D" w:rsidRPr="002219C2" w:rsidRDefault="005B1C6D" w:rsidP="005B1C6D">
      <w:pPr>
        <w:pStyle w:val="Code"/>
        <w:rPr>
          <w:highlight w:val="white"/>
        </w:rPr>
      </w:pPr>
      <w:r w:rsidRPr="002219C2">
        <w:rPr>
          <w:highlight w:val="white"/>
        </w:rPr>
        <w:t xml:space="preserve">            }</w:t>
      </w:r>
    </w:p>
    <w:p w14:paraId="585B31B9" w14:textId="77777777" w:rsidR="005B1C6D" w:rsidRPr="002219C2" w:rsidRDefault="005B1C6D" w:rsidP="005B1C6D">
      <w:pPr>
        <w:pStyle w:val="Code"/>
        <w:rPr>
          <w:highlight w:val="white"/>
        </w:rPr>
      </w:pPr>
      <w:r w:rsidRPr="002219C2">
        <w:rPr>
          <w:highlight w:val="white"/>
        </w:rPr>
        <w:t xml:space="preserve">            else {</w:t>
      </w:r>
    </w:p>
    <w:p w14:paraId="3D8F6C8F" w14:textId="77777777" w:rsidR="005B1C6D" w:rsidRPr="002219C2" w:rsidRDefault="005B1C6D" w:rsidP="005B1C6D">
      <w:pPr>
        <w:pStyle w:val="Code"/>
        <w:rPr>
          <w:highlight w:val="white"/>
        </w:rPr>
      </w:pPr>
      <w:r w:rsidRPr="002219C2">
        <w:rPr>
          <w:highlight w:val="white"/>
        </w:rPr>
        <w:t xml:space="preserve">              Macro macro = Preprocessor.MacroMap[name];</w:t>
      </w:r>
    </w:p>
    <w:p w14:paraId="4244886F" w14:textId="77777777" w:rsidR="005B1C6D" w:rsidRDefault="005B1C6D" w:rsidP="005B1C6D">
      <w:pPr>
        <w:pStyle w:val="Code"/>
        <w:rPr>
          <w:highlight w:val="white"/>
        </w:rPr>
      </w:pPr>
      <w:r w:rsidRPr="002219C2">
        <w:rPr>
          <w:highlight w:val="white"/>
        </w:rPr>
        <w:t xml:space="preserve">              Assert.Error(macro.Parameters() == 0, name,</w:t>
      </w:r>
      <w:r>
        <w:rPr>
          <w:highlight w:val="white"/>
        </w:rPr>
        <w:t xml:space="preserve"> </w:t>
      </w:r>
      <w:r w:rsidRPr="002219C2">
        <w:rPr>
          <w:highlight w:val="white"/>
        </w:rPr>
        <w:t>Message.</w:t>
      </w:r>
    </w:p>
    <w:p w14:paraId="5A32E609" w14:textId="77777777" w:rsidR="005B1C6D" w:rsidRPr="002219C2" w:rsidRDefault="005B1C6D" w:rsidP="005B1C6D">
      <w:pPr>
        <w:pStyle w:val="Code"/>
        <w:rPr>
          <w:highlight w:val="white"/>
        </w:rPr>
      </w:pPr>
      <w:r>
        <w:rPr>
          <w:highlight w:val="white"/>
        </w:rPr>
        <w:t xml:space="preserve">                           </w:t>
      </w:r>
      <w:r w:rsidRPr="002219C2">
        <w:rPr>
          <w:highlight w:val="white"/>
        </w:rPr>
        <w:t>Invalid_number_of_parameters_in_macro_call);</w:t>
      </w:r>
    </w:p>
    <w:p w14:paraId="6DAFCDB2" w14:textId="77777777" w:rsidR="005B1C6D" w:rsidRPr="002219C2" w:rsidRDefault="005B1C6D" w:rsidP="005B1C6D">
      <w:pPr>
        <w:pStyle w:val="Code"/>
        <w:rPr>
          <w:highlight w:val="white"/>
        </w:rPr>
      </w:pPr>
      <w:r w:rsidRPr="002219C2">
        <w:rPr>
          <w:highlight w:val="white"/>
        </w:rPr>
        <w:t xml:space="preserve">              List&lt;Token&gt; cloneListX = CloneList(macro.TokenList());</w:t>
      </w:r>
    </w:p>
    <w:p w14:paraId="0C730B1F" w14:textId="77777777" w:rsidR="005B1C6D" w:rsidRPr="002219C2" w:rsidRDefault="005B1C6D" w:rsidP="005B1C6D">
      <w:pPr>
        <w:pStyle w:val="Code"/>
        <w:rPr>
          <w:highlight w:val="white"/>
        </w:rPr>
      </w:pPr>
      <w:r w:rsidRPr="002219C2">
        <w:rPr>
          <w:highlight w:val="white"/>
        </w:rPr>
        <w:t xml:space="preserve">              nameStack.Push(name);</w:t>
      </w:r>
    </w:p>
    <w:p w14:paraId="347E55A4" w14:textId="77777777" w:rsidR="005B1C6D" w:rsidRPr="002219C2" w:rsidRDefault="005B1C6D" w:rsidP="005B1C6D">
      <w:pPr>
        <w:pStyle w:val="Code"/>
        <w:rPr>
          <w:highlight w:val="white"/>
        </w:rPr>
      </w:pPr>
      <w:r w:rsidRPr="002219C2">
        <w:rPr>
          <w:highlight w:val="white"/>
        </w:rPr>
        <w:t xml:space="preserve">              SearchForMacros(cloneListX, nameStack);</w:t>
      </w:r>
    </w:p>
    <w:p w14:paraId="6DA842F3" w14:textId="77777777" w:rsidR="005B1C6D" w:rsidRPr="002219C2" w:rsidRDefault="005B1C6D" w:rsidP="005B1C6D">
      <w:pPr>
        <w:pStyle w:val="Code"/>
        <w:rPr>
          <w:highlight w:val="white"/>
        </w:rPr>
      </w:pPr>
      <w:r w:rsidRPr="002219C2">
        <w:rPr>
          <w:highlight w:val="white"/>
        </w:rPr>
        <w:t xml:space="preserve">              nameStack.Pop();</w:t>
      </w:r>
    </w:p>
    <w:p w14:paraId="6B1D6454" w14:textId="77777777" w:rsidR="005B1C6D" w:rsidRPr="002219C2" w:rsidRDefault="005B1C6D" w:rsidP="005B1C6D">
      <w:pPr>
        <w:pStyle w:val="Code"/>
        <w:rPr>
          <w:highlight w:val="white"/>
        </w:rPr>
      </w:pPr>
    </w:p>
    <w:p w14:paraId="619ED4B0" w14:textId="77777777" w:rsidR="005B1C6D" w:rsidRPr="002219C2" w:rsidRDefault="005B1C6D" w:rsidP="005B1C6D">
      <w:pPr>
        <w:pStyle w:val="Code"/>
        <w:rPr>
          <w:highlight w:val="white"/>
        </w:rPr>
      </w:pPr>
      <w:r w:rsidRPr="002219C2">
        <w:rPr>
          <w:highlight w:val="white"/>
        </w:rPr>
        <w:t xml:space="preserve">              tokenList.RemoveAt(index);</w:t>
      </w:r>
    </w:p>
    <w:p w14:paraId="25524C9D" w14:textId="77777777" w:rsidR="005B1C6D" w:rsidRPr="002219C2" w:rsidRDefault="005B1C6D" w:rsidP="005B1C6D">
      <w:pPr>
        <w:pStyle w:val="Code"/>
        <w:rPr>
          <w:highlight w:val="white"/>
        </w:rPr>
      </w:pPr>
      <w:r w:rsidRPr="002219C2">
        <w:rPr>
          <w:highlight w:val="white"/>
        </w:rPr>
        <w:t xml:space="preserve">              tokenList.InsertRange(index, cloneListX);</w:t>
      </w:r>
    </w:p>
    <w:p w14:paraId="6151F35B" w14:textId="77777777" w:rsidR="005B1C6D" w:rsidRPr="002219C2" w:rsidRDefault="005B1C6D" w:rsidP="005B1C6D">
      <w:pPr>
        <w:pStyle w:val="Code"/>
        <w:rPr>
          <w:highlight w:val="white"/>
        </w:rPr>
      </w:pPr>
      <w:r w:rsidRPr="002219C2">
        <w:rPr>
          <w:highlight w:val="white"/>
        </w:rPr>
        <w:t xml:space="preserve">              tokenList[index].AddNewlineCount(beginNewlineCount);</w:t>
      </w:r>
    </w:p>
    <w:p w14:paraId="1FF1DF79" w14:textId="77777777" w:rsidR="005B1C6D" w:rsidRPr="002219C2" w:rsidRDefault="005B1C6D" w:rsidP="005B1C6D">
      <w:pPr>
        <w:pStyle w:val="Code"/>
        <w:rPr>
          <w:highlight w:val="white"/>
        </w:rPr>
      </w:pPr>
      <w:r w:rsidRPr="002219C2">
        <w:rPr>
          <w:highlight w:val="white"/>
        </w:rPr>
        <w:t xml:space="preserve">              index += cloneListX.Count - 1;</w:t>
      </w:r>
    </w:p>
    <w:p w14:paraId="1D16F0A3" w14:textId="77777777" w:rsidR="005B1C6D" w:rsidRPr="002219C2" w:rsidRDefault="005B1C6D" w:rsidP="005B1C6D">
      <w:pPr>
        <w:pStyle w:val="Code"/>
        <w:rPr>
          <w:highlight w:val="white"/>
        </w:rPr>
      </w:pPr>
      <w:r w:rsidRPr="002219C2">
        <w:rPr>
          <w:highlight w:val="white"/>
        </w:rPr>
        <w:t xml:space="preserve">            }</w:t>
      </w:r>
    </w:p>
    <w:p w14:paraId="141A623A" w14:textId="77777777" w:rsidR="005B1C6D" w:rsidRPr="002219C2" w:rsidRDefault="005B1C6D" w:rsidP="005B1C6D">
      <w:pPr>
        <w:pStyle w:val="Code"/>
        <w:rPr>
          <w:highlight w:val="white"/>
        </w:rPr>
      </w:pPr>
      <w:r w:rsidRPr="002219C2">
        <w:rPr>
          <w:highlight w:val="white"/>
        </w:rPr>
        <w:t xml:space="preserve">          }</w:t>
      </w:r>
    </w:p>
    <w:p w14:paraId="533709B6" w14:textId="77777777" w:rsidR="005B1C6D" w:rsidRPr="002219C2" w:rsidRDefault="005B1C6D" w:rsidP="005B1C6D">
      <w:pPr>
        <w:pStyle w:val="Code"/>
        <w:rPr>
          <w:highlight w:val="white"/>
        </w:rPr>
      </w:pPr>
      <w:r w:rsidRPr="002219C2">
        <w:rPr>
          <w:highlight w:val="white"/>
        </w:rPr>
        <w:t xml:space="preserve">          else if (name.Equals("__STDC__")) {</w:t>
      </w:r>
    </w:p>
    <w:p w14:paraId="017C5F44" w14:textId="77777777" w:rsidR="005B1C6D" w:rsidRDefault="005B1C6D" w:rsidP="005B1C6D">
      <w:pPr>
        <w:pStyle w:val="Code"/>
        <w:rPr>
          <w:highlight w:val="white"/>
        </w:rPr>
      </w:pPr>
      <w:r w:rsidRPr="002219C2">
        <w:rPr>
          <w:highlight w:val="white"/>
        </w:rPr>
        <w:t xml:space="preserve">            tokenList[index] =</w:t>
      </w:r>
    </w:p>
    <w:p w14:paraId="1B5F6682"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1, beginNewlineCount);</w:t>
      </w:r>
    </w:p>
    <w:p w14:paraId="35EC428C" w14:textId="77777777" w:rsidR="005B1C6D" w:rsidRPr="002219C2" w:rsidRDefault="005B1C6D" w:rsidP="005B1C6D">
      <w:pPr>
        <w:pStyle w:val="Code"/>
        <w:rPr>
          <w:highlight w:val="white"/>
        </w:rPr>
      </w:pPr>
      <w:r w:rsidRPr="002219C2">
        <w:rPr>
          <w:highlight w:val="white"/>
        </w:rPr>
        <w:t xml:space="preserve">          }</w:t>
      </w:r>
    </w:p>
    <w:p w14:paraId="43C1D87A" w14:textId="77777777" w:rsidR="005B1C6D" w:rsidRPr="002219C2" w:rsidRDefault="005B1C6D" w:rsidP="005B1C6D">
      <w:pPr>
        <w:pStyle w:val="Code"/>
        <w:rPr>
          <w:highlight w:val="white"/>
        </w:rPr>
      </w:pPr>
      <w:r w:rsidRPr="002219C2">
        <w:rPr>
          <w:highlight w:val="white"/>
        </w:rPr>
        <w:t xml:space="preserve">          else if (name.Equals("__FILE__")) {</w:t>
      </w:r>
    </w:p>
    <w:p w14:paraId="7E9A99C8" w14:textId="77777777" w:rsidR="005B1C6D" w:rsidRDefault="005B1C6D" w:rsidP="005B1C6D">
      <w:pPr>
        <w:pStyle w:val="Code"/>
        <w:rPr>
          <w:highlight w:val="white"/>
        </w:rPr>
      </w:pPr>
      <w:r w:rsidRPr="002219C2">
        <w:rPr>
          <w:highlight w:val="white"/>
        </w:rPr>
        <w:t xml:space="preserve">            string text = "\"" +</w:t>
      </w:r>
      <w:r>
        <w:rPr>
          <w:highlight w:val="white"/>
        </w:rPr>
        <w:t xml:space="preserve"> </w:t>
      </w:r>
      <w:r w:rsidRPr="002219C2">
        <w:rPr>
          <w:highlight w:val="white"/>
        </w:rPr>
        <w:t>CCompiler_Main.Scanner.Path</w:t>
      </w:r>
    </w:p>
    <w:p w14:paraId="0C0A8937" w14:textId="77777777" w:rsidR="005B1C6D" w:rsidRPr="002219C2" w:rsidRDefault="005B1C6D" w:rsidP="005B1C6D">
      <w:pPr>
        <w:pStyle w:val="Code"/>
        <w:rPr>
          <w:highlight w:val="white"/>
        </w:rPr>
      </w:pPr>
      <w:r>
        <w:rPr>
          <w:highlight w:val="white"/>
        </w:rPr>
        <w:t xml:space="preserve">                          </w:t>
      </w:r>
      <w:r w:rsidRPr="002219C2">
        <w:rPr>
          <w:highlight w:val="white"/>
        </w:rPr>
        <w:t>.FullName.Replace("\\", "\\\\") + "\"";</w:t>
      </w:r>
    </w:p>
    <w:p w14:paraId="0B3ECAB1" w14:textId="77777777" w:rsidR="005B1C6D" w:rsidRDefault="005B1C6D" w:rsidP="005B1C6D">
      <w:pPr>
        <w:pStyle w:val="Code"/>
        <w:rPr>
          <w:highlight w:val="white"/>
        </w:rPr>
      </w:pPr>
      <w:r w:rsidRPr="002219C2">
        <w:rPr>
          <w:highlight w:val="white"/>
        </w:rPr>
        <w:t xml:space="preserve">            tokenList[index] =</w:t>
      </w:r>
    </w:p>
    <w:p w14:paraId="02F29543"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2F54DE38" w14:textId="77777777" w:rsidR="005B1C6D" w:rsidRPr="002219C2" w:rsidRDefault="005B1C6D" w:rsidP="005B1C6D">
      <w:pPr>
        <w:pStyle w:val="Code"/>
        <w:rPr>
          <w:highlight w:val="white"/>
        </w:rPr>
      </w:pPr>
      <w:r w:rsidRPr="002219C2">
        <w:rPr>
          <w:highlight w:val="white"/>
        </w:rPr>
        <w:t xml:space="preserve">          }</w:t>
      </w:r>
    </w:p>
    <w:p w14:paraId="65DDCAA2" w14:textId="77777777" w:rsidR="005B1C6D" w:rsidRPr="002219C2" w:rsidRDefault="005B1C6D" w:rsidP="005B1C6D">
      <w:pPr>
        <w:pStyle w:val="Code"/>
        <w:rPr>
          <w:highlight w:val="white"/>
        </w:rPr>
      </w:pPr>
      <w:r w:rsidRPr="002219C2">
        <w:rPr>
          <w:highlight w:val="white"/>
        </w:rPr>
        <w:t xml:space="preserve">          else if (name.Equals("__LINE__")) {</w:t>
      </w:r>
    </w:p>
    <w:p w14:paraId="08B393DA" w14:textId="77777777" w:rsidR="005B1C6D" w:rsidRDefault="005B1C6D" w:rsidP="005B1C6D">
      <w:pPr>
        <w:pStyle w:val="Code"/>
        <w:rPr>
          <w:highlight w:val="white"/>
        </w:rPr>
      </w:pPr>
      <w:r w:rsidRPr="002219C2">
        <w:rPr>
          <w:highlight w:val="white"/>
        </w:rPr>
        <w:t xml:space="preserve">            tokenList[index] =</w:t>
      </w:r>
    </w:p>
    <w:p w14:paraId="6C3BD45B" w14:textId="77777777" w:rsidR="005B1C6D" w:rsidRDefault="005B1C6D" w:rsidP="005B1C6D">
      <w:pPr>
        <w:pStyle w:val="Code"/>
        <w:rPr>
          <w:highlight w:val="white"/>
        </w:rPr>
      </w:pPr>
      <w:r>
        <w:rPr>
          <w:highlight w:val="white"/>
        </w:rPr>
        <w:t xml:space="preserve">             </w:t>
      </w:r>
      <w:r w:rsidRPr="002219C2">
        <w:rPr>
          <w:highlight w:val="white"/>
        </w:rPr>
        <w:t xml:space="preserve"> new Token(CCompiler_Pre.Tokens.TOKEN,</w:t>
      </w:r>
    </w:p>
    <w:p w14:paraId="4E4E8FCF" w14:textId="77777777" w:rsidR="005B1C6D" w:rsidRPr="002219C2" w:rsidRDefault="005B1C6D" w:rsidP="005B1C6D">
      <w:pPr>
        <w:pStyle w:val="Code"/>
        <w:rPr>
          <w:highlight w:val="white"/>
        </w:rPr>
      </w:pPr>
      <w:r>
        <w:rPr>
          <w:highlight w:val="white"/>
        </w:rPr>
        <w:t xml:space="preserve">                       </w:t>
      </w:r>
      <w:r w:rsidRPr="002219C2">
        <w:rPr>
          <w:highlight w:val="white"/>
        </w:rPr>
        <w:t xml:space="preserve"> CCompiler_Main.Scanner.Line, beginNewlineCount);</w:t>
      </w:r>
    </w:p>
    <w:p w14:paraId="36EFCFA4" w14:textId="77777777" w:rsidR="005B1C6D" w:rsidRPr="002219C2" w:rsidRDefault="005B1C6D" w:rsidP="005B1C6D">
      <w:pPr>
        <w:pStyle w:val="Code"/>
        <w:rPr>
          <w:highlight w:val="white"/>
        </w:rPr>
      </w:pPr>
      <w:r w:rsidRPr="002219C2">
        <w:rPr>
          <w:highlight w:val="white"/>
        </w:rPr>
        <w:t xml:space="preserve">          }</w:t>
      </w:r>
    </w:p>
    <w:p w14:paraId="28FD9F72" w14:textId="77777777" w:rsidR="005B1C6D" w:rsidRPr="002219C2" w:rsidRDefault="005B1C6D" w:rsidP="005B1C6D">
      <w:pPr>
        <w:pStyle w:val="Code"/>
        <w:rPr>
          <w:highlight w:val="white"/>
        </w:rPr>
      </w:pPr>
      <w:r w:rsidRPr="002219C2">
        <w:rPr>
          <w:highlight w:val="white"/>
        </w:rPr>
        <w:t xml:space="preserve">          else if (name.Equals("__DATE__")) {</w:t>
      </w:r>
    </w:p>
    <w:p w14:paraId="24DA9C3A" w14:textId="77777777" w:rsidR="005B1C6D" w:rsidRPr="002219C2" w:rsidRDefault="005B1C6D" w:rsidP="005B1C6D">
      <w:pPr>
        <w:pStyle w:val="Code"/>
        <w:rPr>
          <w:highlight w:val="white"/>
        </w:rPr>
      </w:pPr>
      <w:r w:rsidRPr="002219C2">
        <w:rPr>
          <w:highlight w:val="white"/>
        </w:rPr>
        <w:t xml:space="preserve">            string text = "\"" + DateTime.Now.ToString("MMMM dd yyyy") + "\"";</w:t>
      </w:r>
    </w:p>
    <w:p w14:paraId="71A81F4E" w14:textId="77777777" w:rsidR="005B1C6D" w:rsidRDefault="005B1C6D" w:rsidP="005B1C6D">
      <w:pPr>
        <w:pStyle w:val="Code"/>
        <w:rPr>
          <w:highlight w:val="white"/>
        </w:rPr>
      </w:pPr>
      <w:r w:rsidRPr="002219C2">
        <w:rPr>
          <w:highlight w:val="white"/>
        </w:rPr>
        <w:t xml:space="preserve">            tokenList[index] =</w:t>
      </w:r>
    </w:p>
    <w:p w14:paraId="59C5E30E"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17A46356" w14:textId="77777777" w:rsidR="005B1C6D" w:rsidRPr="002219C2" w:rsidRDefault="005B1C6D" w:rsidP="005B1C6D">
      <w:pPr>
        <w:pStyle w:val="Code"/>
        <w:rPr>
          <w:highlight w:val="white"/>
        </w:rPr>
      </w:pPr>
      <w:r w:rsidRPr="002219C2">
        <w:rPr>
          <w:highlight w:val="white"/>
        </w:rPr>
        <w:t xml:space="preserve">          }</w:t>
      </w:r>
    </w:p>
    <w:p w14:paraId="18838627" w14:textId="77777777" w:rsidR="005B1C6D" w:rsidRPr="002219C2" w:rsidRDefault="005B1C6D" w:rsidP="005B1C6D">
      <w:pPr>
        <w:pStyle w:val="Code"/>
        <w:rPr>
          <w:highlight w:val="white"/>
        </w:rPr>
      </w:pPr>
      <w:r w:rsidRPr="002219C2">
        <w:rPr>
          <w:highlight w:val="white"/>
        </w:rPr>
        <w:t xml:space="preserve">          else if (name.Equals("__TIME__")) {</w:t>
      </w:r>
    </w:p>
    <w:p w14:paraId="08BE4A95" w14:textId="77777777" w:rsidR="005B1C6D" w:rsidRPr="002219C2" w:rsidRDefault="005B1C6D" w:rsidP="005B1C6D">
      <w:pPr>
        <w:pStyle w:val="Code"/>
        <w:rPr>
          <w:highlight w:val="white"/>
        </w:rPr>
      </w:pPr>
      <w:r w:rsidRPr="002219C2">
        <w:rPr>
          <w:highlight w:val="white"/>
        </w:rPr>
        <w:t xml:space="preserve">            string text = "\"" + DateTime.Now.ToString("HH:mm:ss") + "\"";</w:t>
      </w:r>
    </w:p>
    <w:p w14:paraId="073FE364" w14:textId="77777777" w:rsidR="005B1C6D" w:rsidRDefault="005B1C6D" w:rsidP="005B1C6D">
      <w:pPr>
        <w:pStyle w:val="Code"/>
        <w:rPr>
          <w:highlight w:val="white"/>
        </w:rPr>
      </w:pPr>
      <w:r w:rsidRPr="002219C2">
        <w:rPr>
          <w:highlight w:val="white"/>
        </w:rPr>
        <w:t xml:space="preserve">            tokenList[index] =</w:t>
      </w:r>
    </w:p>
    <w:p w14:paraId="39031BB7" w14:textId="77777777" w:rsidR="005B1C6D" w:rsidRPr="002219C2" w:rsidRDefault="005B1C6D" w:rsidP="005B1C6D">
      <w:pPr>
        <w:pStyle w:val="Code"/>
        <w:rPr>
          <w:highlight w:val="white"/>
        </w:rPr>
      </w:pPr>
      <w:r>
        <w:rPr>
          <w:highlight w:val="white"/>
        </w:rPr>
        <w:t xml:space="preserve">             </w:t>
      </w:r>
      <w:r w:rsidRPr="002219C2">
        <w:rPr>
          <w:highlight w:val="white"/>
        </w:rPr>
        <w:t xml:space="preserve"> new Token(CCompiler_Pre.Tokens.TOKEN, text, beginNewlineCount);</w:t>
      </w:r>
    </w:p>
    <w:p w14:paraId="474B11A6" w14:textId="77777777" w:rsidR="005B1C6D" w:rsidRPr="002219C2" w:rsidRDefault="005B1C6D" w:rsidP="005B1C6D">
      <w:pPr>
        <w:pStyle w:val="Code"/>
        <w:rPr>
          <w:highlight w:val="white"/>
        </w:rPr>
      </w:pPr>
      <w:r w:rsidRPr="002219C2">
        <w:rPr>
          <w:highlight w:val="white"/>
        </w:rPr>
        <w:t xml:space="preserve">          }</w:t>
      </w:r>
    </w:p>
    <w:p w14:paraId="25F0E2CD" w14:textId="77777777" w:rsidR="005B1C6D" w:rsidRPr="002219C2" w:rsidRDefault="005B1C6D" w:rsidP="005B1C6D">
      <w:pPr>
        <w:pStyle w:val="Code"/>
        <w:rPr>
          <w:highlight w:val="white"/>
        </w:rPr>
      </w:pPr>
      <w:r w:rsidRPr="002219C2">
        <w:rPr>
          <w:highlight w:val="white"/>
        </w:rPr>
        <w:t xml:space="preserve">        }</w:t>
      </w:r>
    </w:p>
    <w:p w14:paraId="25398F9E" w14:textId="77777777" w:rsidR="005B1C6D" w:rsidRPr="002219C2" w:rsidRDefault="005B1C6D" w:rsidP="005B1C6D">
      <w:pPr>
        <w:pStyle w:val="Code"/>
        <w:rPr>
          <w:highlight w:val="white"/>
        </w:rPr>
      </w:pPr>
      <w:r w:rsidRPr="002219C2">
        <w:rPr>
          <w:highlight w:val="white"/>
        </w:rPr>
        <w:t xml:space="preserve">      }</w:t>
      </w:r>
    </w:p>
    <w:p w14:paraId="2C475C45" w14:textId="77777777" w:rsidR="005B1C6D" w:rsidRPr="002219C2" w:rsidRDefault="005B1C6D" w:rsidP="005B1C6D">
      <w:pPr>
        <w:pStyle w:val="Code"/>
        <w:rPr>
          <w:highlight w:val="white"/>
        </w:rPr>
      </w:pPr>
      <w:r w:rsidRPr="002219C2">
        <w:rPr>
          <w:highlight w:val="white"/>
        </w:rPr>
        <w:t xml:space="preserve">    }</w:t>
      </w:r>
    </w:p>
    <w:p w14:paraId="48AB7B90" w14:textId="77777777" w:rsidR="005B1C6D" w:rsidRPr="00EC76D5" w:rsidRDefault="005B1C6D" w:rsidP="005B1C6D">
      <w:r w:rsidRPr="00EC76D5">
        <w:t xml:space="preserve">The </w:t>
      </w:r>
      <w:r w:rsidRPr="00EC76D5">
        <w:rPr>
          <w:rStyle w:val="CodeInText"/>
        </w:rPr>
        <w:t>scanParameters</w:t>
      </w:r>
      <w:r w:rsidRPr="00EC76D5">
        <w:t xml:space="preserve"> extracts the actual parameters of a macro call. The parameters are separated by commas and the list is terminated by a right parenthesis. It becomes a bit complicated since the parameters themselves can hold parenthesis and commas. The field </w:t>
      </w:r>
      <w:r w:rsidRPr="00EC76D5">
        <w:rPr>
          <w:rStyle w:val="CodeInText"/>
        </w:rPr>
        <w:t>paranCount</w:t>
      </w:r>
      <w:r w:rsidRPr="00EC76D5">
        <w:t xml:space="preserve"> counts the level of parentheses nesting and only takes parameter into consideration when the nesting level is zero.</w:t>
      </w:r>
    </w:p>
    <w:p w14:paraId="75B01B80" w14:textId="77777777" w:rsidR="005B1C6D" w:rsidRPr="00EC76D5" w:rsidRDefault="005B1C6D" w:rsidP="005B1C6D">
      <w:r w:rsidRPr="00EC76D5">
        <w:t xml:space="preserve">The </w:t>
      </w:r>
      <w:r w:rsidRPr="00EC76D5">
        <w:rPr>
          <w:rStyle w:val="CodeInText"/>
        </w:rPr>
        <w:t>lookupMacro</w:t>
      </w:r>
      <w:r w:rsidRPr="00EC76D5">
        <w:t xml:space="preserve"> method looks up a given macro. If it stored in </w:t>
      </w:r>
      <w:r w:rsidRPr="00EC76D5">
        <w:rPr>
          <w:rStyle w:val="CodeInText"/>
        </w:rPr>
        <w:t>MacroMap</w:t>
      </w:r>
      <w:r w:rsidRPr="00EC76D5">
        <w:t>, the number of parameters is checked and then the parameter locations in the macro body are replaced by the actual parameters.</w:t>
      </w:r>
    </w:p>
    <w:p w14:paraId="001BF5B0" w14:textId="77777777" w:rsidR="005B1C6D" w:rsidRPr="00EC76D5" w:rsidRDefault="005B1C6D" w:rsidP="005B1C6D">
      <w:r w:rsidRPr="00EC76D5">
        <w:t xml:space="preserve">If the macro name is not stored in </w:t>
      </w:r>
      <w:r w:rsidRPr="00EC76D5">
        <w:rPr>
          <w:rStyle w:val="CodeInText"/>
        </w:rPr>
        <w:t>MacroMap</w:t>
      </w:r>
      <w:r w:rsidRPr="00EC76D5">
        <w:t xml:space="preserve">, it may be one of the predefined special macros. The </w:t>
      </w:r>
      <w:r w:rsidRPr="00EC76D5">
        <w:rPr>
          <w:rStyle w:val="CodeInText"/>
        </w:rPr>
        <w:t>__STDC__</w:t>
      </w:r>
      <w:r w:rsidRPr="00EC76D5">
        <w:t xml:space="preserve"> macro is replaced by the one integer value since the compiler of this book supports standard C.</w:t>
      </w:r>
    </w:p>
    <w:p w14:paraId="4BAD21E6" w14:textId="77777777" w:rsidR="005B1C6D" w:rsidRPr="00EC76D5" w:rsidRDefault="005B1C6D" w:rsidP="005B1C6D">
      <w:r w:rsidRPr="00EC76D5">
        <w:t xml:space="preserve">The </w:t>
      </w:r>
      <w:r w:rsidRPr="00EC76D5">
        <w:rPr>
          <w:rStyle w:val="CodeInText"/>
        </w:rPr>
        <w:t>__FILE__</w:t>
      </w:r>
      <w:r w:rsidRPr="00EC76D5">
        <w:t xml:space="preserve"> macro is replaced by the current path (</w:t>
      </w:r>
      <w:r w:rsidRPr="00EC76D5">
        <w:rPr>
          <w:rStyle w:val="CodeInText"/>
        </w:rPr>
        <w:t>Main.Path</w:t>
      </w:r>
      <w:r w:rsidRPr="00EC76D5">
        <w:t xml:space="preserve">), the </w:t>
      </w:r>
      <w:r w:rsidRPr="00EC76D5">
        <w:rPr>
          <w:rStyle w:val="CodeInText"/>
        </w:rPr>
        <w:t>__LINE__</w:t>
      </w:r>
      <w:r w:rsidRPr="00EC76D5">
        <w:t xml:space="preserve"> macro is replaced by the current line number (</w:t>
      </w:r>
      <w:r w:rsidRPr="00EC76D5">
        <w:rPr>
          <w:rStyle w:val="CodeInText"/>
        </w:rPr>
        <w:t>Main.Line</w:t>
      </w:r>
      <w:r w:rsidRPr="00EC76D5">
        <w:t>).</w:t>
      </w:r>
    </w:p>
    <w:p w14:paraId="4BFA60E7" w14:textId="77777777" w:rsidR="005B1C6D" w:rsidRPr="00EC76D5" w:rsidRDefault="005B1C6D" w:rsidP="005B1C6D">
      <w:r w:rsidRPr="00EC76D5">
        <w:t xml:space="preserve">The </w:t>
      </w:r>
      <w:r w:rsidRPr="00EC76D5">
        <w:rPr>
          <w:rStyle w:val="CodeInText"/>
        </w:rPr>
        <w:t>__DATE__</w:t>
      </w:r>
      <w:r w:rsidRPr="00EC76D5">
        <w:t xml:space="preserve"> macro is replaced by the current date on the format “Jan 1, 1970” and the </w:t>
      </w:r>
      <w:r w:rsidRPr="00EC76D5">
        <w:rPr>
          <w:rStyle w:val="CodeInText"/>
        </w:rPr>
        <w:t>__TIME__</w:t>
      </w:r>
      <w:r w:rsidRPr="00EC76D5">
        <w:t xml:space="preserve"> macro is replaced by the current time on the format “01:02:03”.</w:t>
      </w:r>
    </w:p>
    <w:p w14:paraId="5F6458CE" w14:textId="77777777" w:rsidR="005B1C6D" w:rsidRPr="00EC76D5" w:rsidRDefault="005B1C6D" w:rsidP="005B1C6D">
      <w:pPr>
        <w:pStyle w:val="Rubrik3"/>
      </w:pPr>
      <w:bookmarkStart w:id="562" w:name="_Toc49764319"/>
      <w:r w:rsidRPr="00EC76D5">
        <w:t>String Merging</w:t>
      </w:r>
      <w:bookmarkEnd w:id="562"/>
    </w:p>
    <w:p w14:paraId="27AFBD57" w14:textId="77777777" w:rsidR="005B1C6D" w:rsidRPr="00EC76D5" w:rsidRDefault="005B1C6D" w:rsidP="005B1C6D">
      <w:r w:rsidRPr="00EC76D5">
        <w:t>When the all the macros have been expanded, it is finally time to check whether there are pairs of string constants that need to be merged: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5B1C6D" w:rsidRPr="00EC76D5" w14:paraId="3B27544C" w14:textId="77777777" w:rsidTr="0092795B">
        <w:tc>
          <w:tcPr>
            <w:tcW w:w="3116" w:type="dxa"/>
          </w:tcPr>
          <w:p w14:paraId="1BFF78AA" w14:textId="77777777" w:rsidR="005B1C6D" w:rsidRPr="00EC76D5" w:rsidRDefault="005B1C6D" w:rsidP="0092795B">
            <w:pPr>
              <w:pStyle w:val="Code"/>
            </w:pPr>
            <w:r w:rsidRPr="00EC76D5">
              <w:t>"Hello" "World"</w:t>
            </w:r>
            <w:r w:rsidRPr="00EC76D5">
              <w:tab/>
            </w:r>
          </w:p>
        </w:tc>
        <w:tc>
          <w:tcPr>
            <w:tcW w:w="3117" w:type="dxa"/>
          </w:tcPr>
          <w:p w14:paraId="32C4E53B" w14:textId="77777777" w:rsidR="005B1C6D" w:rsidRPr="00EC76D5" w:rsidRDefault="005B1C6D" w:rsidP="0092795B">
            <w:pPr>
              <w:pStyle w:val="Code"/>
            </w:pPr>
            <w:r w:rsidRPr="00EC76D5">
              <w:t>"HelloWorld"</w:t>
            </w:r>
          </w:p>
        </w:tc>
        <w:tc>
          <w:tcPr>
            <w:tcW w:w="3117" w:type="dxa"/>
          </w:tcPr>
          <w:p w14:paraId="469AC93F" w14:textId="77777777" w:rsidR="005B1C6D" w:rsidRPr="00EC76D5" w:rsidRDefault="005B1C6D" w:rsidP="0092795B">
            <w:pPr>
              <w:pStyle w:val="Code"/>
            </w:pPr>
          </w:p>
        </w:tc>
      </w:tr>
      <w:tr w:rsidR="005B1C6D" w:rsidRPr="00EC76D5" w14:paraId="15194CCD" w14:textId="77777777" w:rsidTr="0092795B">
        <w:tc>
          <w:tcPr>
            <w:tcW w:w="3116" w:type="dxa"/>
          </w:tcPr>
          <w:p w14:paraId="6ED9BC5A" w14:textId="77777777" w:rsidR="005B1C6D" w:rsidRPr="00EC76D5" w:rsidRDefault="005B1C6D" w:rsidP="0092795B">
            <w:r w:rsidRPr="00EC76D5">
              <w:t>(a) Before</w:t>
            </w:r>
          </w:p>
        </w:tc>
        <w:tc>
          <w:tcPr>
            <w:tcW w:w="3117" w:type="dxa"/>
          </w:tcPr>
          <w:p w14:paraId="321BB33F" w14:textId="77777777" w:rsidR="005B1C6D" w:rsidRPr="00EC76D5" w:rsidRDefault="005B1C6D" w:rsidP="0092795B">
            <w:r w:rsidRPr="00EC76D5">
              <w:t>(b) After</w:t>
            </w:r>
          </w:p>
        </w:tc>
        <w:tc>
          <w:tcPr>
            <w:tcW w:w="3117" w:type="dxa"/>
          </w:tcPr>
          <w:p w14:paraId="6BB836C0" w14:textId="77777777" w:rsidR="005B1C6D" w:rsidRPr="00EC76D5" w:rsidRDefault="005B1C6D" w:rsidP="0092795B">
            <w:pPr>
              <w:pStyle w:val="Code"/>
            </w:pPr>
          </w:p>
        </w:tc>
      </w:tr>
    </w:tbl>
    <w:p w14:paraId="06A4216E" w14:textId="77777777" w:rsidR="005B1C6D" w:rsidRPr="00F045EA" w:rsidRDefault="005B1C6D" w:rsidP="005B1C6D">
      <w:pPr>
        <w:pStyle w:val="Code"/>
        <w:rPr>
          <w:highlight w:val="white"/>
        </w:rPr>
      </w:pPr>
      <w:r w:rsidRPr="00F045EA">
        <w:rPr>
          <w:highlight w:val="white"/>
        </w:rPr>
        <w:t xml:space="preserve">    private void ConcatTokens(List&lt;Token&gt; tokenList) {</w:t>
      </w:r>
    </w:p>
    <w:p w14:paraId="61A31AFA" w14:textId="77777777" w:rsidR="005B1C6D" w:rsidRPr="00F045EA" w:rsidRDefault="005B1C6D" w:rsidP="005B1C6D">
      <w:pPr>
        <w:pStyle w:val="Code"/>
        <w:rPr>
          <w:highlight w:val="white"/>
        </w:rPr>
      </w:pPr>
      <w:r w:rsidRPr="00F045EA">
        <w:rPr>
          <w:highlight w:val="white"/>
        </w:rPr>
        <w:t xml:space="preserve">      for (int index = 1; index &lt; (tokenList.Count - 1); ++index) {</w:t>
      </w:r>
    </w:p>
    <w:p w14:paraId="494ED47E" w14:textId="77777777" w:rsidR="005B1C6D" w:rsidRPr="00F045EA" w:rsidRDefault="005B1C6D" w:rsidP="005B1C6D">
      <w:pPr>
        <w:pStyle w:val="Code"/>
        <w:rPr>
          <w:highlight w:val="white"/>
        </w:rPr>
      </w:pPr>
      <w:r w:rsidRPr="00F045EA">
        <w:rPr>
          <w:highlight w:val="white"/>
        </w:rPr>
        <w:t xml:space="preserve">        Token thisToken = tokenList[index];</w:t>
      </w:r>
    </w:p>
    <w:p w14:paraId="703AC049" w14:textId="77777777" w:rsidR="005B1C6D" w:rsidRPr="00F045EA" w:rsidRDefault="005B1C6D" w:rsidP="005B1C6D">
      <w:pPr>
        <w:pStyle w:val="Code"/>
        <w:rPr>
          <w:highlight w:val="white"/>
        </w:rPr>
      </w:pPr>
    </w:p>
    <w:p w14:paraId="18EF9A8C" w14:textId="77777777" w:rsidR="005B1C6D" w:rsidRPr="00F045EA" w:rsidRDefault="005B1C6D" w:rsidP="005B1C6D">
      <w:pPr>
        <w:pStyle w:val="Code"/>
        <w:rPr>
          <w:highlight w:val="white"/>
        </w:rPr>
      </w:pPr>
      <w:r w:rsidRPr="00F045EA">
        <w:rPr>
          <w:highlight w:val="white"/>
        </w:rPr>
        <w:t xml:space="preserve">        if (thisToken.Id == CCompiler_Pre.Tokens.DOUBLE_SHARP) {</w:t>
      </w:r>
    </w:p>
    <w:p w14:paraId="3B08A13C" w14:textId="77777777" w:rsidR="005B1C6D" w:rsidRDefault="005B1C6D" w:rsidP="005B1C6D">
      <w:pPr>
        <w:pStyle w:val="Code"/>
        <w:rPr>
          <w:highlight w:val="white"/>
        </w:rPr>
      </w:pPr>
      <w:r w:rsidRPr="00F045EA">
        <w:rPr>
          <w:highlight w:val="white"/>
        </w:rPr>
        <w:t xml:space="preserve">          Token prevToken = tokenList[index - 1],</w:t>
      </w:r>
    </w:p>
    <w:p w14:paraId="551E535C" w14:textId="77777777" w:rsidR="005B1C6D" w:rsidRPr="00F045EA" w:rsidRDefault="005B1C6D" w:rsidP="005B1C6D">
      <w:pPr>
        <w:pStyle w:val="Code"/>
        <w:rPr>
          <w:highlight w:val="white"/>
        </w:rPr>
      </w:pPr>
      <w:r>
        <w:rPr>
          <w:highlight w:val="white"/>
        </w:rPr>
        <w:t xml:space="preserve">                </w:t>
      </w:r>
      <w:r w:rsidRPr="00F045EA">
        <w:rPr>
          <w:highlight w:val="white"/>
        </w:rPr>
        <w:t>nextToken = tokenList[index + 1];</w:t>
      </w:r>
    </w:p>
    <w:p w14:paraId="0770E517" w14:textId="77777777" w:rsidR="005B1C6D" w:rsidRPr="00F045EA" w:rsidRDefault="005B1C6D" w:rsidP="005B1C6D">
      <w:pPr>
        <w:pStyle w:val="Code"/>
        <w:rPr>
          <w:highlight w:val="white"/>
        </w:rPr>
      </w:pPr>
    </w:p>
    <w:p w14:paraId="11114FB7" w14:textId="77777777" w:rsidR="005B1C6D" w:rsidRPr="00F045EA" w:rsidRDefault="005B1C6D" w:rsidP="005B1C6D">
      <w:pPr>
        <w:pStyle w:val="Code"/>
        <w:rPr>
          <w:highlight w:val="white"/>
        </w:rPr>
      </w:pPr>
      <w:r w:rsidRPr="00F045EA">
        <w:rPr>
          <w:highlight w:val="white"/>
        </w:rPr>
        <w:t xml:space="preserve">          if ((prevToken.Id == CCompiler_Pre.Tokens.STRING) ||</w:t>
      </w:r>
    </w:p>
    <w:p w14:paraId="602BE756" w14:textId="77777777" w:rsidR="005B1C6D" w:rsidRPr="00F045EA" w:rsidRDefault="005B1C6D" w:rsidP="005B1C6D">
      <w:pPr>
        <w:pStyle w:val="Code"/>
        <w:rPr>
          <w:highlight w:val="white"/>
        </w:rPr>
      </w:pPr>
      <w:r w:rsidRPr="00F045EA">
        <w:rPr>
          <w:highlight w:val="white"/>
        </w:rPr>
        <w:t xml:space="preserve">              (nextToken.Id == CCompiler_Pre.Tokens.STRING)) {</w:t>
      </w:r>
    </w:p>
    <w:p w14:paraId="0F56AF81" w14:textId="77777777" w:rsidR="005B1C6D" w:rsidRPr="00F045EA" w:rsidRDefault="005B1C6D" w:rsidP="005B1C6D">
      <w:pPr>
        <w:pStyle w:val="Code"/>
        <w:rPr>
          <w:highlight w:val="white"/>
        </w:rPr>
      </w:pPr>
      <w:r w:rsidRPr="00F045EA">
        <w:rPr>
          <w:highlight w:val="white"/>
        </w:rPr>
        <w:t xml:space="preserve">            nextToken.AddNewlineCount(thisToken.GetNewlineCount());</w:t>
      </w:r>
    </w:p>
    <w:p w14:paraId="0B979280" w14:textId="77777777" w:rsidR="005B1C6D" w:rsidRPr="00F045EA" w:rsidRDefault="005B1C6D" w:rsidP="005B1C6D">
      <w:pPr>
        <w:pStyle w:val="Code"/>
        <w:rPr>
          <w:highlight w:val="white"/>
        </w:rPr>
      </w:pPr>
      <w:r w:rsidRPr="00F045EA">
        <w:rPr>
          <w:highlight w:val="white"/>
        </w:rPr>
        <w:t xml:space="preserve">            tokenList.RemoveAt(index);</w:t>
      </w:r>
    </w:p>
    <w:p w14:paraId="50DBF989" w14:textId="77777777" w:rsidR="005B1C6D" w:rsidRPr="00F045EA" w:rsidRDefault="005B1C6D" w:rsidP="005B1C6D">
      <w:pPr>
        <w:pStyle w:val="Code"/>
        <w:rPr>
          <w:highlight w:val="white"/>
        </w:rPr>
      </w:pPr>
      <w:r w:rsidRPr="00F045EA">
        <w:rPr>
          <w:highlight w:val="white"/>
        </w:rPr>
        <w:t xml:space="preserve">          }</w:t>
      </w:r>
    </w:p>
    <w:p w14:paraId="2200F016" w14:textId="77777777" w:rsidR="005B1C6D" w:rsidRPr="00F045EA" w:rsidRDefault="005B1C6D" w:rsidP="005B1C6D">
      <w:pPr>
        <w:pStyle w:val="Code"/>
        <w:rPr>
          <w:highlight w:val="white"/>
        </w:rPr>
      </w:pPr>
      <w:r w:rsidRPr="00F045EA">
        <w:rPr>
          <w:highlight w:val="white"/>
        </w:rPr>
        <w:t xml:space="preserve">          else {</w:t>
      </w:r>
    </w:p>
    <w:p w14:paraId="19074460" w14:textId="77777777" w:rsidR="005B1C6D" w:rsidRPr="00F045EA" w:rsidRDefault="005B1C6D" w:rsidP="005B1C6D">
      <w:pPr>
        <w:pStyle w:val="Code"/>
        <w:rPr>
          <w:highlight w:val="white"/>
        </w:rPr>
      </w:pPr>
      <w:r w:rsidRPr="00F045EA">
        <w:rPr>
          <w:highlight w:val="white"/>
        </w:rPr>
        <w:t xml:space="preserve">            prevToken.Value = prevToken.ToString() + nextToken.ToString();</w:t>
      </w:r>
    </w:p>
    <w:p w14:paraId="46D6DC2F" w14:textId="77777777" w:rsidR="005B1C6D" w:rsidRPr="00F045EA" w:rsidRDefault="005B1C6D" w:rsidP="005B1C6D">
      <w:pPr>
        <w:pStyle w:val="Code"/>
        <w:rPr>
          <w:highlight w:val="white"/>
        </w:rPr>
      </w:pPr>
      <w:r w:rsidRPr="00F045EA">
        <w:rPr>
          <w:highlight w:val="white"/>
        </w:rPr>
        <w:t xml:space="preserve">            prevToken.AddNewlineCount(thisToken.GetNewlineCount() +</w:t>
      </w:r>
    </w:p>
    <w:p w14:paraId="3BC9D197" w14:textId="77777777" w:rsidR="005B1C6D" w:rsidRPr="00F045EA" w:rsidRDefault="005B1C6D" w:rsidP="005B1C6D">
      <w:pPr>
        <w:pStyle w:val="Code"/>
        <w:rPr>
          <w:highlight w:val="white"/>
        </w:rPr>
      </w:pPr>
      <w:r w:rsidRPr="00F045EA">
        <w:rPr>
          <w:highlight w:val="white"/>
        </w:rPr>
        <w:t xml:space="preserve">                                      nextToken.GetNewlineCount());</w:t>
      </w:r>
    </w:p>
    <w:p w14:paraId="487A5184" w14:textId="77777777" w:rsidR="005B1C6D" w:rsidRPr="00F045EA" w:rsidRDefault="005B1C6D" w:rsidP="005B1C6D">
      <w:pPr>
        <w:pStyle w:val="Code"/>
        <w:rPr>
          <w:highlight w:val="white"/>
        </w:rPr>
      </w:pPr>
      <w:r w:rsidRPr="00F045EA">
        <w:rPr>
          <w:highlight w:val="white"/>
        </w:rPr>
        <w:t xml:space="preserve">            tokenList.RemoveAt(index);</w:t>
      </w:r>
    </w:p>
    <w:p w14:paraId="17960F9F" w14:textId="77777777" w:rsidR="005B1C6D" w:rsidRPr="00F045EA" w:rsidRDefault="005B1C6D" w:rsidP="005B1C6D">
      <w:pPr>
        <w:pStyle w:val="Code"/>
        <w:rPr>
          <w:highlight w:val="white"/>
        </w:rPr>
      </w:pPr>
      <w:r w:rsidRPr="00F045EA">
        <w:rPr>
          <w:highlight w:val="white"/>
        </w:rPr>
        <w:t xml:space="preserve">            tokenList.RemoveAt(index);</w:t>
      </w:r>
    </w:p>
    <w:p w14:paraId="72E1F1FE" w14:textId="77777777" w:rsidR="005B1C6D" w:rsidRPr="00F045EA" w:rsidRDefault="005B1C6D" w:rsidP="005B1C6D">
      <w:pPr>
        <w:pStyle w:val="Code"/>
        <w:rPr>
          <w:highlight w:val="white"/>
        </w:rPr>
      </w:pPr>
      <w:r w:rsidRPr="00F045EA">
        <w:rPr>
          <w:highlight w:val="white"/>
        </w:rPr>
        <w:t xml:space="preserve">          }</w:t>
      </w:r>
    </w:p>
    <w:p w14:paraId="610D960E" w14:textId="77777777" w:rsidR="005B1C6D" w:rsidRPr="00F045EA" w:rsidRDefault="005B1C6D" w:rsidP="005B1C6D">
      <w:pPr>
        <w:pStyle w:val="Code"/>
        <w:rPr>
          <w:highlight w:val="white"/>
        </w:rPr>
      </w:pPr>
      <w:r w:rsidRPr="00F045EA">
        <w:rPr>
          <w:highlight w:val="white"/>
        </w:rPr>
        <w:t xml:space="preserve">        }</w:t>
      </w:r>
    </w:p>
    <w:p w14:paraId="61428FCB" w14:textId="77777777" w:rsidR="005B1C6D" w:rsidRPr="00F045EA" w:rsidRDefault="005B1C6D" w:rsidP="005B1C6D">
      <w:pPr>
        <w:pStyle w:val="Code"/>
        <w:rPr>
          <w:highlight w:val="white"/>
        </w:rPr>
      </w:pPr>
      <w:r w:rsidRPr="00F045EA">
        <w:rPr>
          <w:highlight w:val="white"/>
        </w:rPr>
        <w:t xml:space="preserve">      }</w:t>
      </w:r>
    </w:p>
    <w:p w14:paraId="5193507D" w14:textId="77777777" w:rsidR="005B1C6D" w:rsidRPr="00F045EA" w:rsidRDefault="005B1C6D" w:rsidP="005B1C6D">
      <w:pPr>
        <w:pStyle w:val="Code"/>
        <w:rPr>
          <w:highlight w:val="white"/>
        </w:rPr>
      </w:pPr>
      <w:r w:rsidRPr="00F045EA">
        <w:rPr>
          <w:highlight w:val="white"/>
        </w:rPr>
        <w:t xml:space="preserve">    }</w:t>
      </w:r>
    </w:p>
    <w:p w14:paraId="1B839AE9" w14:textId="77777777" w:rsidR="005B1C6D" w:rsidRPr="00F045EA" w:rsidRDefault="005B1C6D" w:rsidP="005B1C6D">
      <w:pPr>
        <w:pStyle w:val="Code"/>
        <w:rPr>
          <w:highlight w:val="white"/>
        </w:rPr>
      </w:pPr>
    </w:p>
    <w:p w14:paraId="22DAABC5" w14:textId="77777777" w:rsidR="005B1C6D" w:rsidRPr="00F045EA" w:rsidRDefault="005B1C6D" w:rsidP="005B1C6D">
      <w:pPr>
        <w:pStyle w:val="Code"/>
        <w:rPr>
          <w:highlight w:val="white"/>
        </w:rPr>
      </w:pPr>
      <w:r w:rsidRPr="00F045EA">
        <w:rPr>
          <w:highlight w:val="white"/>
        </w:rPr>
        <w:t xml:space="preserve">    private void MergeStrings(List&lt;Token&gt; tokenList) {</w:t>
      </w:r>
    </w:p>
    <w:p w14:paraId="39FC7737" w14:textId="77777777" w:rsidR="005B1C6D" w:rsidRPr="00F045EA" w:rsidRDefault="005B1C6D" w:rsidP="005B1C6D">
      <w:pPr>
        <w:pStyle w:val="Code"/>
        <w:rPr>
          <w:highlight w:val="white"/>
        </w:rPr>
      </w:pPr>
      <w:r w:rsidRPr="00F045EA">
        <w:rPr>
          <w:highlight w:val="white"/>
        </w:rPr>
        <w:t xml:space="preserve">      for (int index = (tokenList.Count - 2); index &gt;= 0; --index) {</w:t>
      </w:r>
    </w:p>
    <w:p w14:paraId="257639DF" w14:textId="77777777" w:rsidR="005B1C6D" w:rsidRPr="00F045EA" w:rsidRDefault="005B1C6D" w:rsidP="005B1C6D">
      <w:pPr>
        <w:pStyle w:val="Code"/>
        <w:rPr>
          <w:highlight w:val="white"/>
        </w:rPr>
      </w:pPr>
      <w:r w:rsidRPr="00F045EA">
        <w:rPr>
          <w:highlight w:val="white"/>
        </w:rPr>
        <w:t xml:space="preserve">        Token thisToken = tokenList[index], nextToken = tokenList[index + 1];</w:t>
      </w:r>
    </w:p>
    <w:p w14:paraId="4396DF07" w14:textId="77777777" w:rsidR="005B1C6D" w:rsidRPr="00F045EA" w:rsidRDefault="005B1C6D" w:rsidP="005B1C6D">
      <w:pPr>
        <w:pStyle w:val="Code"/>
        <w:rPr>
          <w:highlight w:val="white"/>
        </w:rPr>
      </w:pPr>
      <w:r w:rsidRPr="00F045EA">
        <w:rPr>
          <w:highlight w:val="white"/>
        </w:rPr>
        <w:t xml:space="preserve">            </w:t>
      </w:r>
    </w:p>
    <w:p w14:paraId="0DF6E02B" w14:textId="77777777" w:rsidR="005B1C6D" w:rsidRPr="00F045EA" w:rsidRDefault="005B1C6D" w:rsidP="005B1C6D">
      <w:pPr>
        <w:pStyle w:val="Code"/>
        <w:rPr>
          <w:highlight w:val="white"/>
        </w:rPr>
      </w:pPr>
      <w:r w:rsidRPr="00F045EA">
        <w:rPr>
          <w:highlight w:val="white"/>
        </w:rPr>
        <w:t xml:space="preserve">        if ((thisToken.Id == CCompiler_Pre.Tokens.STRING) &amp;&amp;</w:t>
      </w:r>
    </w:p>
    <w:p w14:paraId="5302962E" w14:textId="77777777" w:rsidR="005B1C6D" w:rsidRPr="00F045EA" w:rsidRDefault="005B1C6D" w:rsidP="005B1C6D">
      <w:pPr>
        <w:pStyle w:val="Code"/>
        <w:rPr>
          <w:highlight w:val="white"/>
        </w:rPr>
      </w:pPr>
      <w:r w:rsidRPr="00F045EA">
        <w:rPr>
          <w:highlight w:val="white"/>
        </w:rPr>
        <w:t xml:space="preserve">            (nextToken.Id == CCompiler_Pre.Tokens.STRING)) {</w:t>
      </w:r>
    </w:p>
    <w:p w14:paraId="25484445" w14:textId="77777777" w:rsidR="005B1C6D" w:rsidRDefault="005B1C6D" w:rsidP="005B1C6D">
      <w:pPr>
        <w:pStyle w:val="Code"/>
        <w:rPr>
          <w:highlight w:val="white"/>
        </w:rPr>
      </w:pPr>
      <w:r w:rsidRPr="00F045EA">
        <w:rPr>
          <w:highlight w:val="white"/>
        </w:rPr>
        <w:t xml:space="preserve">          string thisText = thisToken.ToString(),</w:t>
      </w:r>
    </w:p>
    <w:p w14:paraId="606FD193" w14:textId="77777777" w:rsidR="005B1C6D" w:rsidRPr="00F045EA" w:rsidRDefault="005B1C6D" w:rsidP="005B1C6D">
      <w:pPr>
        <w:pStyle w:val="Code"/>
        <w:rPr>
          <w:highlight w:val="white"/>
        </w:rPr>
      </w:pPr>
      <w:r>
        <w:rPr>
          <w:highlight w:val="white"/>
        </w:rPr>
        <w:t xml:space="preserve">                </w:t>
      </w:r>
      <w:r w:rsidRPr="00F045EA">
        <w:rPr>
          <w:highlight w:val="white"/>
        </w:rPr>
        <w:t xml:space="preserve"> nextText = nextToken.ToString();</w:t>
      </w:r>
    </w:p>
    <w:p w14:paraId="3CC7CB52" w14:textId="77777777" w:rsidR="005B1C6D" w:rsidRDefault="005B1C6D" w:rsidP="005B1C6D">
      <w:pPr>
        <w:pStyle w:val="Code"/>
        <w:rPr>
          <w:highlight w:val="white"/>
        </w:rPr>
      </w:pPr>
      <w:r w:rsidRPr="00F045EA">
        <w:rPr>
          <w:highlight w:val="white"/>
        </w:rPr>
        <w:t xml:space="preserve">          thisToken.Value =</w:t>
      </w:r>
    </w:p>
    <w:p w14:paraId="57CFD73D" w14:textId="77777777" w:rsidR="005B1C6D" w:rsidRPr="00F045EA" w:rsidRDefault="005B1C6D" w:rsidP="005B1C6D">
      <w:pPr>
        <w:pStyle w:val="Code"/>
        <w:rPr>
          <w:highlight w:val="white"/>
        </w:rPr>
      </w:pPr>
      <w:r>
        <w:rPr>
          <w:highlight w:val="white"/>
        </w:rPr>
        <w:t xml:space="preserve">           </w:t>
      </w:r>
      <w:r w:rsidRPr="00F045EA">
        <w:rPr>
          <w:highlight w:val="white"/>
        </w:rPr>
        <w:t xml:space="preserve"> thisText.ToString().Substring(0, thisText.Length - 1) +</w:t>
      </w:r>
    </w:p>
    <w:p w14:paraId="5B811FD1" w14:textId="77777777" w:rsidR="005B1C6D" w:rsidRPr="00F045EA" w:rsidRDefault="005B1C6D" w:rsidP="005B1C6D">
      <w:pPr>
        <w:pStyle w:val="Code"/>
        <w:rPr>
          <w:highlight w:val="white"/>
        </w:rPr>
      </w:pPr>
      <w:r w:rsidRPr="00F045EA">
        <w:rPr>
          <w:highlight w:val="white"/>
        </w:rPr>
        <w:t xml:space="preserve">            nextText.ToString().Substring(1, nextText.Length - 1);</w:t>
      </w:r>
    </w:p>
    <w:p w14:paraId="03AE7AE8" w14:textId="77777777" w:rsidR="005B1C6D" w:rsidRPr="00F045EA" w:rsidRDefault="005B1C6D" w:rsidP="005B1C6D">
      <w:pPr>
        <w:pStyle w:val="Code"/>
        <w:rPr>
          <w:highlight w:val="white"/>
        </w:rPr>
      </w:pPr>
      <w:r w:rsidRPr="00F045EA">
        <w:rPr>
          <w:highlight w:val="white"/>
        </w:rPr>
        <w:t xml:space="preserve">          thisToken.AddNewlineCount(nextToken.GetNewlineCount());</w:t>
      </w:r>
    </w:p>
    <w:p w14:paraId="57ADD1EC" w14:textId="77777777" w:rsidR="005B1C6D" w:rsidRPr="00F045EA" w:rsidRDefault="005B1C6D" w:rsidP="005B1C6D">
      <w:pPr>
        <w:pStyle w:val="Code"/>
        <w:rPr>
          <w:highlight w:val="white"/>
        </w:rPr>
      </w:pPr>
      <w:r w:rsidRPr="00F045EA">
        <w:rPr>
          <w:highlight w:val="white"/>
        </w:rPr>
        <w:t xml:space="preserve">          tokenList.RemoveAt(index + 1);</w:t>
      </w:r>
    </w:p>
    <w:p w14:paraId="425B3B0D" w14:textId="77777777" w:rsidR="005B1C6D" w:rsidRPr="00F045EA" w:rsidRDefault="005B1C6D" w:rsidP="005B1C6D">
      <w:pPr>
        <w:pStyle w:val="Code"/>
        <w:rPr>
          <w:highlight w:val="white"/>
        </w:rPr>
      </w:pPr>
      <w:r w:rsidRPr="00F045EA">
        <w:rPr>
          <w:highlight w:val="white"/>
        </w:rPr>
        <w:t xml:space="preserve">        }</w:t>
      </w:r>
    </w:p>
    <w:p w14:paraId="40F54647" w14:textId="77777777" w:rsidR="005B1C6D" w:rsidRPr="00F045EA" w:rsidRDefault="005B1C6D" w:rsidP="005B1C6D">
      <w:pPr>
        <w:pStyle w:val="Code"/>
        <w:rPr>
          <w:highlight w:val="white"/>
        </w:rPr>
      </w:pPr>
      <w:r w:rsidRPr="00F045EA">
        <w:rPr>
          <w:highlight w:val="white"/>
        </w:rPr>
        <w:t xml:space="preserve">      }</w:t>
      </w:r>
    </w:p>
    <w:p w14:paraId="1C95E27E" w14:textId="77777777" w:rsidR="005B1C6D" w:rsidRPr="00F045EA" w:rsidRDefault="005B1C6D" w:rsidP="005B1C6D">
      <w:pPr>
        <w:pStyle w:val="Code"/>
        <w:rPr>
          <w:highlight w:val="white"/>
        </w:rPr>
      </w:pPr>
      <w:r w:rsidRPr="00F045EA">
        <w:rPr>
          <w:highlight w:val="white"/>
        </w:rPr>
        <w:t xml:space="preserve">    }</w:t>
      </w:r>
    </w:p>
    <w:p w14:paraId="3D1EC74D" w14:textId="77777777" w:rsidR="005B1C6D" w:rsidRPr="00F045EA" w:rsidRDefault="005B1C6D" w:rsidP="005B1C6D">
      <w:pPr>
        <w:pStyle w:val="Code"/>
        <w:rPr>
          <w:highlight w:val="white"/>
        </w:rPr>
      </w:pPr>
      <w:r w:rsidRPr="00F045EA">
        <w:rPr>
          <w:highlight w:val="white"/>
        </w:rPr>
        <w:t xml:space="preserve">  }</w:t>
      </w:r>
    </w:p>
    <w:p w14:paraId="737B1713" w14:textId="77777777" w:rsidR="005B1C6D" w:rsidRDefault="005B1C6D" w:rsidP="005B1C6D">
      <w:pPr>
        <w:pStyle w:val="Code"/>
      </w:pPr>
      <w:r w:rsidRPr="00F045EA">
        <w:rPr>
          <w:highlight w:val="white"/>
        </w:rPr>
        <w:t>}</w:t>
      </w:r>
    </w:p>
    <w:p w14:paraId="5A67EAB2" w14:textId="21311839" w:rsidR="007D596B" w:rsidRPr="00EC76D5" w:rsidRDefault="007D596B" w:rsidP="005B1C6D">
      <w:pPr>
        <w:pStyle w:val="Rubrik1"/>
      </w:pPr>
      <w:r w:rsidRPr="00EC76D5">
        <w:t>The C Grammar</w:t>
      </w:r>
      <w:bookmarkEnd w:id="540"/>
      <w:bookmarkEnd w:id="541"/>
    </w:p>
    <w:p w14:paraId="5FA387C1" w14:textId="61B6D6B0" w:rsidR="007D6187" w:rsidRPr="00EC76D5" w:rsidRDefault="007D6187" w:rsidP="007D6187">
      <w:r w:rsidRPr="00EC76D5">
        <w:t xml:space="preserve">This </w:t>
      </w:r>
      <w:r w:rsidR="00B11C7C" w:rsidRPr="00EC76D5">
        <w:t xml:space="preserve">grammar </w:t>
      </w:r>
      <w:r w:rsidR="00444C4D" w:rsidRPr="00EC76D5">
        <w:t xml:space="preserve">of the C compiler of this book is based on (and to a large extent identical with) the grammar defined in the </w:t>
      </w:r>
      <w:r w:rsidR="00444C4D" w:rsidRPr="00EC76D5">
        <w:rPr>
          <w:i/>
        </w:rPr>
        <w:t>American National Standard for Information systems – Programming Language C, X3.159-1989</w:t>
      </w:r>
      <w:r w:rsidR="00322D1D" w:rsidRPr="00EC76D5">
        <w:t xml:space="preserve"> standard, which is </w:t>
      </w:r>
      <w:r w:rsidR="00444C4D" w:rsidRPr="00EC76D5">
        <w:t xml:space="preserve">described </w:t>
      </w:r>
      <w:r w:rsidR="00B11C7C" w:rsidRPr="00EC76D5">
        <w:t xml:space="preserve">in </w:t>
      </w:r>
      <w:r w:rsidR="00444C4D" w:rsidRPr="00EC76D5">
        <w:t xml:space="preserve">the second edition of </w:t>
      </w:r>
      <w:r w:rsidR="00B11C7C" w:rsidRPr="00EC76D5">
        <w:rPr>
          <w:i/>
        </w:rPr>
        <w:t>T</w:t>
      </w:r>
      <w:r w:rsidRPr="00EC76D5">
        <w:rPr>
          <w:i/>
        </w:rPr>
        <w:t xml:space="preserve">he </w:t>
      </w:r>
      <w:r w:rsidR="00B11C7C" w:rsidRPr="00EC76D5">
        <w:rPr>
          <w:i/>
        </w:rPr>
        <w:t>C Programming Language</w:t>
      </w:r>
      <w:r w:rsidR="00444C4D" w:rsidRPr="00EC76D5">
        <w:t xml:space="preserve"> b</w:t>
      </w:r>
      <w:r w:rsidR="00B11C7C" w:rsidRPr="00EC76D5">
        <w:t xml:space="preserve">y Brian W. Kernighan and Dennis M. </w:t>
      </w:r>
      <w:r w:rsidR="00444C4D" w:rsidRPr="00EC76D5">
        <w:t>Ritchie</w:t>
      </w:r>
      <w:r w:rsidR="00B11C7C" w:rsidRPr="00EC76D5">
        <w:t>.</w:t>
      </w:r>
      <w:r w:rsidR="007011B1">
        <w:t xml:space="preserve"> "</w:t>
      </w:r>
    </w:p>
    <w:p w14:paraId="1F9BCFD5" w14:textId="1063403A" w:rsidR="00D654DF" w:rsidRPr="00EC76D5" w:rsidRDefault="00D654DF" w:rsidP="00D654DF">
      <w:pPr>
        <w:pStyle w:val="Rubrik2"/>
      </w:pPr>
      <w:bookmarkStart w:id="563" w:name="_Toc49764472"/>
      <w:r w:rsidRPr="00EC76D5">
        <w:t>The Preprocessor Grammar</w:t>
      </w:r>
      <w:bookmarkEnd w:id="563"/>
    </w:p>
    <w:p w14:paraId="3780D441" w14:textId="506125CF" w:rsidR="00B45583" w:rsidRPr="00EC76D5" w:rsidRDefault="00B45583" w:rsidP="00B45583">
      <w:r w:rsidRPr="00EC76D5">
        <w:t xml:space="preserve">The following grammar is implemented in CUP in Chapter </w:t>
      </w:r>
      <w:r w:rsidRPr="00EC76D5">
        <w:fldChar w:fldCharType="begin"/>
      </w:r>
      <w:r w:rsidRPr="00EC76D5">
        <w:instrText xml:space="preserve"> REF _Ref418260972 \r \h </w:instrText>
      </w:r>
      <w:r w:rsidRPr="00EC76D5">
        <w:fldChar w:fldCharType="separate"/>
      </w:r>
      <w:r w:rsidR="006F26B2">
        <w:t>2</w:t>
      </w:r>
      <w:r w:rsidRPr="00EC76D5">
        <w:fldChar w:fldCharType="end"/>
      </w:r>
      <w:r w:rsidRPr="00EC76D5">
        <w:t>.</w:t>
      </w:r>
    </w:p>
    <w:p w14:paraId="645B8C17" w14:textId="77777777" w:rsidR="00D14D98" w:rsidRPr="00EC76D5" w:rsidRDefault="00D14D98" w:rsidP="00D14D98">
      <w:pPr>
        <w:pStyle w:val="Code"/>
      </w:pPr>
      <w:r w:rsidRPr="00EC76D5">
        <w:t>control_line ::=</w:t>
      </w:r>
    </w:p>
    <w:p w14:paraId="271A3D53" w14:textId="77777777" w:rsidR="00D14D98" w:rsidRPr="00EC76D5" w:rsidRDefault="00D14D98" w:rsidP="00D14D98">
      <w:pPr>
        <w:pStyle w:val="Code"/>
      </w:pPr>
      <w:r w:rsidRPr="00EC76D5">
        <w:t xml:space="preserve">    #</w:t>
      </w:r>
      <w:r w:rsidR="007B3C14" w:rsidRPr="00EC76D5">
        <w:t xml:space="preserve"> </w:t>
      </w:r>
      <w:r w:rsidRPr="00EC76D5">
        <w:t>define identifier token-sequence</w:t>
      </w:r>
    </w:p>
    <w:p w14:paraId="34AF735E" w14:textId="77777777" w:rsidR="00D14D98" w:rsidRPr="00EC76D5" w:rsidRDefault="00D14D98" w:rsidP="00D14D98">
      <w:pPr>
        <w:pStyle w:val="Code"/>
      </w:pPr>
      <w:r w:rsidRPr="00EC76D5">
        <w:t xml:space="preserve">  | #</w:t>
      </w:r>
      <w:r w:rsidR="007B3C14" w:rsidRPr="00EC76D5">
        <w:t xml:space="preserve"> </w:t>
      </w:r>
      <w:r w:rsidRPr="00EC76D5">
        <w:t>define identifier( identifier, … , identifier ) token-sequence</w:t>
      </w:r>
    </w:p>
    <w:p w14:paraId="49E9AB4C" w14:textId="77777777" w:rsidR="000A7E3F" w:rsidRPr="00EC76D5" w:rsidRDefault="000A7E3F" w:rsidP="00D14D98">
      <w:pPr>
        <w:pStyle w:val="Code"/>
      </w:pPr>
      <w:r w:rsidRPr="00EC76D5">
        <w:t xml:space="preserve">  | #</w:t>
      </w:r>
      <w:r w:rsidR="007B3C14" w:rsidRPr="00EC76D5">
        <w:t xml:space="preserve"> </w:t>
      </w:r>
      <w:r w:rsidRPr="00EC76D5">
        <w:t xml:space="preserve">undef </w:t>
      </w:r>
      <w:r w:rsidR="007B3C14" w:rsidRPr="00EC76D5">
        <w:t>identifier</w:t>
      </w:r>
    </w:p>
    <w:p w14:paraId="245D6DC2" w14:textId="77777777" w:rsidR="007B3C14" w:rsidRPr="00EC76D5" w:rsidRDefault="007B3C14" w:rsidP="007B3C14">
      <w:pPr>
        <w:pStyle w:val="Code"/>
      </w:pPr>
      <w:r w:rsidRPr="00EC76D5">
        <w:t xml:space="preserve">  | # include &lt;filename&gt;</w:t>
      </w:r>
    </w:p>
    <w:p w14:paraId="2F487B94" w14:textId="48D36E23" w:rsidR="007B3C14" w:rsidRPr="00EC76D5" w:rsidRDefault="007B3C14" w:rsidP="007B3C14">
      <w:pPr>
        <w:pStyle w:val="Code"/>
      </w:pPr>
      <w:r w:rsidRPr="00EC76D5">
        <w:t xml:space="preserve">  | # include</w:t>
      </w:r>
      <w:r w:rsidR="007011B1">
        <w:t xml:space="preserve"> "</w:t>
      </w:r>
      <w:r w:rsidRPr="00EC76D5">
        <w:t>filename</w:t>
      </w:r>
      <w:r w:rsidR="007011B1">
        <w:t>"</w:t>
      </w:r>
    </w:p>
    <w:p w14:paraId="0AB996EA" w14:textId="77777777" w:rsidR="0086103B" w:rsidRPr="00EC76D5" w:rsidRDefault="0086103B" w:rsidP="0086103B">
      <w:pPr>
        <w:pStyle w:val="Code"/>
      </w:pPr>
      <w:r w:rsidRPr="00EC76D5">
        <w:t xml:space="preserve">  | # line constant</w:t>
      </w:r>
    </w:p>
    <w:p w14:paraId="0CDF40B0" w14:textId="77777777" w:rsidR="0086103B" w:rsidRPr="00EC76D5" w:rsidRDefault="0086103B" w:rsidP="0086103B">
      <w:pPr>
        <w:pStyle w:val="Code"/>
      </w:pPr>
      <w:r w:rsidRPr="00EC76D5">
        <w:t xml:space="preserve">  | # line constant “filename”</w:t>
      </w:r>
    </w:p>
    <w:p w14:paraId="6BC163D2" w14:textId="77777777" w:rsidR="002331B9" w:rsidRPr="00EC76D5" w:rsidRDefault="002331B9" w:rsidP="0086103B">
      <w:pPr>
        <w:pStyle w:val="Code"/>
      </w:pPr>
      <w:r w:rsidRPr="00EC76D5">
        <w:t xml:space="preserve">  | # error optional_token_sequence</w:t>
      </w:r>
    </w:p>
    <w:p w14:paraId="751F5EDB" w14:textId="77777777" w:rsidR="00B24648" w:rsidRPr="00EC76D5" w:rsidRDefault="00B24648" w:rsidP="00B24648">
      <w:pPr>
        <w:pStyle w:val="Code"/>
      </w:pPr>
      <w:r w:rsidRPr="00EC76D5">
        <w:t xml:space="preserve">  | # pragma optional_token_sequence</w:t>
      </w:r>
    </w:p>
    <w:p w14:paraId="4F86E33B" w14:textId="77777777" w:rsidR="00FB7660" w:rsidRPr="00EC76D5" w:rsidRDefault="00FB7660" w:rsidP="00B24648">
      <w:pPr>
        <w:pStyle w:val="Code"/>
      </w:pPr>
      <w:r w:rsidRPr="00EC76D5">
        <w:t xml:space="preserve">  | #</w:t>
      </w:r>
    </w:p>
    <w:p w14:paraId="04C82907" w14:textId="77777777" w:rsidR="00FB7660" w:rsidRPr="00EC76D5" w:rsidRDefault="00FB7660" w:rsidP="00B24648">
      <w:pPr>
        <w:pStyle w:val="Code"/>
      </w:pPr>
      <w:r w:rsidRPr="00EC76D5">
        <w:t xml:space="preserve">  | preprocessor_conditional</w:t>
      </w:r>
    </w:p>
    <w:p w14:paraId="0DDA95D0" w14:textId="77777777" w:rsidR="00B24648" w:rsidRPr="00EC76D5" w:rsidRDefault="00B24648" w:rsidP="0086103B">
      <w:pPr>
        <w:pStyle w:val="Code"/>
      </w:pPr>
    </w:p>
    <w:p w14:paraId="15B1FCBF" w14:textId="77777777" w:rsidR="006B4F2C" w:rsidRPr="00EC76D5" w:rsidRDefault="006B4F2C" w:rsidP="0086103B">
      <w:pPr>
        <w:pStyle w:val="Code"/>
      </w:pPr>
      <w:r w:rsidRPr="00EC76D5">
        <w:t>optional_token_sequence ::=</w:t>
      </w:r>
    </w:p>
    <w:p w14:paraId="6839D6FE" w14:textId="77777777" w:rsidR="006B4F2C" w:rsidRPr="00EC76D5" w:rsidRDefault="006B4F2C" w:rsidP="0086103B">
      <w:pPr>
        <w:pStyle w:val="Code"/>
      </w:pPr>
      <w:r w:rsidRPr="00EC76D5">
        <w:t xml:space="preserve">    /* empty */</w:t>
      </w:r>
    </w:p>
    <w:p w14:paraId="0DF9C38A" w14:textId="77777777" w:rsidR="006B4F2C" w:rsidRPr="00EC76D5" w:rsidRDefault="006B4F2C" w:rsidP="0086103B">
      <w:pPr>
        <w:pStyle w:val="Code"/>
      </w:pPr>
      <w:r w:rsidRPr="00EC76D5">
        <w:t xml:space="preserve">  | token_sequence</w:t>
      </w:r>
    </w:p>
    <w:p w14:paraId="41CF42E0" w14:textId="77777777" w:rsidR="00AF224B" w:rsidRPr="00EC76D5" w:rsidRDefault="00AF224B" w:rsidP="0086103B">
      <w:pPr>
        <w:pStyle w:val="Code"/>
      </w:pPr>
    </w:p>
    <w:p w14:paraId="474558A0" w14:textId="77777777" w:rsidR="00FB7660" w:rsidRPr="00EC76D5" w:rsidRDefault="00FB7660" w:rsidP="00FB7660">
      <w:pPr>
        <w:pStyle w:val="Code"/>
      </w:pPr>
      <w:r w:rsidRPr="00EC76D5">
        <w:t>preprocessor_conditional ::=</w:t>
      </w:r>
    </w:p>
    <w:p w14:paraId="4A65D661" w14:textId="77777777" w:rsidR="00FB7660" w:rsidRPr="00EC76D5" w:rsidRDefault="00FB7660" w:rsidP="00FB7660">
      <w:pPr>
        <w:pStyle w:val="Code"/>
      </w:pPr>
      <w:r w:rsidRPr="00EC76D5">
        <w:t xml:space="preserve">    </w:t>
      </w:r>
      <w:r w:rsidR="006B4F2C" w:rsidRPr="00EC76D5">
        <w:t xml:space="preserve">if-line text </w:t>
      </w:r>
      <w:r w:rsidR="005B1C22" w:rsidRPr="00EC76D5">
        <w:t>optional_</w:t>
      </w:r>
      <w:r w:rsidR="006B4F2C" w:rsidRPr="00EC76D5">
        <w:t>elif-parts optional_else_</w:t>
      </w:r>
      <w:r w:rsidR="002C7059" w:rsidRPr="00EC76D5">
        <w:t>line</w:t>
      </w:r>
      <w:r w:rsidR="007E2C70" w:rsidRPr="00EC76D5">
        <w:t xml:space="preserve"> # endif</w:t>
      </w:r>
    </w:p>
    <w:p w14:paraId="3FDE226D" w14:textId="77777777" w:rsidR="00FB7660" w:rsidRPr="00EC76D5" w:rsidRDefault="00FB7660" w:rsidP="0086103B">
      <w:pPr>
        <w:pStyle w:val="Code"/>
      </w:pPr>
    </w:p>
    <w:p w14:paraId="47DB8B9C" w14:textId="77777777" w:rsidR="00D04E5A" w:rsidRPr="00EC76D5" w:rsidRDefault="00D04E5A" w:rsidP="0086103B">
      <w:pPr>
        <w:pStyle w:val="Code"/>
      </w:pPr>
      <w:r w:rsidRPr="00EC76D5">
        <w:t>if-line ::=</w:t>
      </w:r>
    </w:p>
    <w:p w14:paraId="4C87BB9C" w14:textId="77777777" w:rsidR="00D04E5A" w:rsidRPr="00EC76D5" w:rsidRDefault="00D04E5A" w:rsidP="0086103B">
      <w:pPr>
        <w:pStyle w:val="Code"/>
      </w:pPr>
      <w:r w:rsidRPr="00EC76D5">
        <w:t xml:space="preserve">    # if constant_expression</w:t>
      </w:r>
    </w:p>
    <w:p w14:paraId="0E3524A5" w14:textId="77777777" w:rsidR="00D04E5A" w:rsidRPr="00EC76D5" w:rsidRDefault="00D04E5A" w:rsidP="00D04E5A">
      <w:pPr>
        <w:pStyle w:val="Code"/>
      </w:pPr>
      <w:r w:rsidRPr="00EC76D5">
        <w:t xml:space="preserve">  | # ifdef identifier</w:t>
      </w:r>
    </w:p>
    <w:p w14:paraId="27CB80AB" w14:textId="77777777" w:rsidR="00D04E5A" w:rsidRPr="00EC76D5" w:rsidRDefault="00D04E5A" w:rsidP="00D04E5A">
      <w:pPr>
        <w:pStyle w:val="Code"/>
      </w:pPr>
      <w:r w:rsidRPr="00EC76D5">
        <w:t xml:space="preserve">  | # ifndef identifier</w:t>
      </w:r>
    </w:p>
    <w:p w14:paraId="4513F8D6" w14:textId="77777777" w:rsidR="00574F99" w:rsidRPr="00EC76D5" w:rsidRDefault="00574F99" w:rsidP="00D04E5A">
      <w:pPr>
        <w:pStyle w:val="Code"/>
      </w:pPr>
    </w:p>
    <w:p w14:paraId="2A3E05FB" w14:textId="77777777" w:rsidR="00574F99" w:rsidRPr="00EC76D5" w:rsidRDefault="005B1C22" w:rsidP="00D04E5A">
      <w:pPr>
        <w:pStyle w:val="Code"/>
      </w:pPr>
      <w:r w:rsidRPr="00EC76D5">
        <w:t>optional_</w:t>
      </w:r>
      <w:r w:rsidR="00574F99" w:rsidRPr="00EC76D5">
        <w:t>elif-parts ::=</w:t>
      </w:r>
    </w:p>
    <w:p w14:paraId="287838AA" w14:textId="77777777" w:rsidR="009D2456" w:rsidRPr="00EC76D5" w:rsidRDefault="009D2456" w:rsidP="00D04E5A">
      <w:pPr>
        <w:pStyle w:val="Code"/>
      </w:pPr>
      <w:r w:rsidRPr="00EC76D5">
        <w:t xml:space="preserve">    /* empty */</w:t>
      </w:r>
    </w:p>
    <w:p w14:paraId="27229A5D" w14:textId="77777777" w:rsidR="00574F99" w:rsidRPr="00EC76D5" w:rsidRDefault="00574F99" w:rsidP="00D04E5A">
      <w:pPr>
        <w:pStyle w:val="Code"/>
      </w:pPr>
      <w:r w:rsidRPr="00EC76D5">
        <w:t xml:space="preserve">  </w:t>
      </w:r>
      <w:r w:rsidR="009D2456" w:rsidRPr="00EC76D5">
        <w:t>|</w:t>
      </w:r>
      <w:r w:rsidRPr="00EC76D5">
        <w:t xml:space="preserve"> </w:t>
      </w:r>
      <w:r w:rsidR="00971BE7" w:rsidRPr="00EC76D5">
        <w:t xml:space="preserve">elif-part </w:t>
      </w:r>
      <w:r w:rsidR="005B1C22" w:rsidRPr="00EC76D5">
        <w:t>optional_</w:t>
      </w:r>
      <w:r w:rsidRPr="00EC76D5">
        <w:t>elif-parts</w:t>
      </w:r>
    </w:p>
    <w:p w14:paraId="7588BBFF" w14:textId="77777777" w:rsidR="00017A47" w:rsidRPr="00EC76D5" w:rsidRDefault="00017A47" w:rsidP="00D04E5A">
      <w:pPr>
        <w:pStyle w:val="Code"/>
      </w:pPr>
    </w:p>
    <w:p w14:paraId="19A11A27" w14:textId="77777777" w:rsidR="00971BE7" w:rsidRPr="00EC76D5" w:rsidRDefault="00971BE7" w:rsidP="00D04E5A">
      <w:pPr>
        <w:pStyle w:val="Code"/>
      </w:pPr>
      <w:r w:rsidRPr="00EC76D5">
        <w:t>elif-part ::=</w:t>
      </w:r>
    </w:p>
    <w:p w14:paraId="54750F07" w14:textId="77777777" w:rsidR="00971BE7" w:rsidRPr="00EC76D5" w:rsidRDefault="00971BE7" w:rsidP="00D04E5A">
      <w:pPr>
        <w:pStyle w:val="Code"/>
      </w:pPr>
      <w:r w:rsidRPr="00EC76D5">
        <w:t xml:space="preserve">    # elif constant_expression text</w:t>
      </w:r>
    </w:p>
    <w:p w14:paraId="29CE569C" w14:textId="77777777" w:rsidR="00971BE7" w:rsidRPr="00EC76D5" w:rsidRDefault="00971BE7" w:rsidP="00D04E5A">
      <w:pPr>
        <w:pStyle w:val="Code"/>
      </w:pPr>
    </w:p>
    <w:p w14:paraId="6BDD7B0E" w14:textId="77777777" w:rsidR="00AF224B" w:rsidRPr="00EC76D5" w:rsidRDefault="00AF224B" w:rsidP="0086103B">
      <w:pPr>
        <w:pStyle w:val="Code"/>
      </w:pPr>
      <w:r w:rsidRPr="00EC76D5">
        <w:t>optional_else_part ::=</w:t>
      </w:r>
    </w:p>
    <w:p w14:paraId="2AC6C6DE" w14:textId="77777777" w:rsidR="00AF224B" w:rsidRPr="00EC76D5" w:rsidRDefault="00AF224B" w:rsidP="0086103B">
      <w:pPr>
        <w:pStyle w:val="Code"/>
      </w:pPr>
      <w:r w:rsidRPr="00EC76D5">
        <w:t xml:space="preserve">    /* empty */</w:t>
      </w:r>
    </w:p>
    <w:p w14:paraId="26C7F304" w14:textId="77777777" w:rsidR="00AF224B" w:rsidRPr="00EC76D5" w:rsidRDefault="00AF224B" w:rsidP="0086103B">
      <w:pPr>
        <w:pStyle w:val="Code"/>
      </w:pPr>
      <w:r w:rsidRPr="00EC76D5">
        <w:t xml:space="preserve">  | </w:t>
      </w:r>
      <w:r w:rsidR="007C2ACC" w:rsidRPr="00EC76D5">
        <w:t>#else</w:t>
      </w:r>
      <w:r w:rsidR="003D62D3" w:rsidRPr="00EC76D5">
        <w:t xml:space="preserve"> text</w:t>
      </w:r>
    </w:p>
    <w:p w14:paraId="5FC2950D" w14:textId="77777777" w:rsidR="00D04E5A" w:rsidRPr="00EC76D5" w:rsidRDefault="00D04E5A" w:rsidP="0086103B">
      <w:pPr>
        <w:pStyle w:val="Code"/>
      </w:pPr>
    </w:p>
    <w:p w14:paraId="46DD0131" w14:textId="77777777" w:rsidR="007B3C14" w:rsidRPr="00EC76D5" w:rsidRDefault="007B3C14" w:rsidP="00D14D98">
      <w:pPr>
        <w:pStyle w:val="Code"/>
      </w:pPr>
    </w:p>
    <w:p w14:paraId="27839D1A" w14:textId="2E76FE35" w:rsidR="00D654DF" w:rsidRPr="00EC76D5" w:rsidRDefault="00D654DF" w:rsidP="00D654DF">
      <w:pPr>
        <w:pStyle w:val="Rubrik2"/>
      </w:pPr>
      <w:bookmarkStart w:id="564" w:name="_Toc49764473"/>
      <w:r w:rsidRPr="00EC76D5">
        <w:t xml:space="preserve">The </w:t>
      </w:r>
      <w:r w:rsidR="001C7B67" w:rsidRPr="00EC76D5">
        <w:t>Language</w:t>
      </w:r>
      <w:r w:rsidRPr="00EC76D5">
        <w:t xml:space="preserve"> Grammar</w:t>
      </w:r>
      <w:bookmarkEnd w:id="564"/>
    </w:p>
    <w:p w14:paraId="7F2EC249" w14:textId="6B453199" w:rsidR="00965D79" w:rsidRPr="00EC76D5" w:rsidRDefault="00965D79" w:rsidP="00965D79">
      <w:r w:rsidRPr="00EC76D5">
        <w:t xml:space="preserve">The following grammar is implemented in </w:t>
      </w:r>
      <w:r w:rsidR="0004413D">
        <w:t>GPPG</w:t>
      </w:r>
      <w:r w:rsidRPr="00EC76D5">
        <w:t xml:space="preserve"> in Chapter </w:t>
      </w:r>
      <w:r w:rsidRPr="00EC76D5">
        <w:fldChar w:fldCharType="begin"/>
      </w:r>
      <w:r w:rsidRPr="00EC76D5">
        <w:instrText xml:space="preserve"> REF _Ref418260937 \r \h </w:instrText>
      </w:r>
      <w:r w:rsidRPr="00EC76D5">
        <w:fldChar w:fldCharType="separate"/>
      </w:r>
      <w:r w:rsidR="006F26B2">
        <w:t>0</w:t>
      </w:r>
      <w:r w:rsidRPr="00EC76D5">
        <w:fldChar w:fldCharType="end"/>
      </w:r>
      <w:r w:rsidR="001856BD">
        <w:t>. It is the same grammar, written in one block.</w:t>
      </w:r>
    </w:p>
    <w:p w14:paraId="3FE0748A" w14:textId="7311406E" w:rsidR="00C71256" w:rsidRPr="00EC76D5" w:rsidRDefault="00563AF1" w:rsidP="00C71256">
      <w:pPr>
        <w:pStyle w:val="Code"/>
      </w:pPr>
      <w:r>
        <w:rPr>
          <w:i/>
        </w:rPr>
        <w:t>source_code_file</w:t>
      </w:r>
      <w:r w:rsidR="00C71256" w:rsidRPr="00EC76D5">
        <w:t xml:space="preserve"> ::=</w:t>
      </w:r>
    </w:p>
    <w:p w14:paraId="20E39C17" w14:textId="77777777" w:rsidR="00C71256" w:rsidRPr="00EC76D5" w:rsidRDefault="00C71256" w:rsidP="00C71256">
      <w:pPr>
        <w:pStyle w:val="Code"/>
      </w:pPr>
      <w:r w:rsidRPr="00EC76D5">
        <w:t xml:space="preserve">    </w:t>
      </w:r>
      <w:r w:rsidRPr="00EC76D5">
        <w:rPr>
          <w:i/>
        </w:rPr>
        <w:t>external</w:t>
      </w:r>
      <w:r w:rsidRPr="00EC76D5">
        <w:t>_</w:t>
      </w:r>
      <w:r w:rsidRPr="00EC76D5">
        <w:rPr>
          <w:i/>
        </w:rPr>
        <w:t>declaration</w:t>
      </w:r>
    </w:p>
    <w:p w14:paraId="56E7DC8B" w14:textId="287E1A48" w:rsidR="00C71256" w:rsidRPr="00EC76D5" w:rsidRDefault="00C71256" w:rsidP="00C71256">
      <w:pPr>
        <w:pStyle w:val="Code"/>
      </w:pPr>
      <w:r w:rsidRPr="00EC76D5">
        <w:t xml:space="preserve">  | </w:t>
      </w:r>
      <w:r w:rsidR="00563AF1">
        <w:rPr>
          <w:i/>
        </w:rPr>
        <w:t>source_code_file</w:t>
      </w:r>
      <w:r w:rsidRPr="00EC76D5">
        <w:t xml:space="preserve"> </w:t>
      </w:r>
      <w:r w:rsidRPr="00EC76D5">
        <w:rPr>
          <w:i/>
        </w:rPr>
        <w:t>external</w:t>
      </w:r>
      <w:r w:rsidRPr="00EC76D5">
        <w:t>_</w:t>
      </w:r>
      <w:r w:rsidRPr="00EC76D5">
        <w:rPr>
          <w:i/>
        </w:rPr>
        <w:t>declaration</w:t>
      </w:r>
    </w:p>
    <w:p w14:paraId="1804B78F" w14:textId="77777777" w:rsidR="00C71256" w:rsidRPr="00EC76D5" w:rsidRDefault="00C71256" w:rsidP="00C71256">
      <w:pPr>
        <w:pStyle w:val="Code"/>
      </w:pPr>
    </w:p>
    <w:p w14:paraId="0802B47B" w14:textId="77777777" w:rsidR="00C71256" w:rsidRPr="00EC76D5" w:rsidRDefault="00C71256" w:rsidP="00C71256">
      <w:pPr>
        <w:pStyle w:val="Code"/>
      </w:pPr>
      <w:r w:rsidRPr="00EC76D5">
        <w:rPr>
          <w:i/>
        </w:rPr>
        <w:t>external</w:t>
      </w:r>
      <w:r w:rsidRPr="00EC76D5">
        <w:t>_</w:t>
      </w:r>
      <w:r w:rsidRPr="00EC76D5">
        <w:rPr>
          <w:i/>
        </w:rPr>
        <w:t>declaration</w:t>
      </w:r>
      <w:r w:rsidRPr="00EC76D5">
        <w:t xml:space="preserve"> ::=</w:t>
      </w:r>
    </w:p>
    <w:p w14:paraId="6AD289C1" w14:textId="48D2BE3F" w:rsidR="00C71256" w:rsidRPr="00EC76D5" w:rsidRDefault="00C71256" w:rsidP="00C71256">
      <w:pPr>
        <w:pStyle w:val="Code"/>
      </w:pPr>
      <w:r w:rsidRPr="00EC76D5">
        <w:t xml:space="preserve">    </w:t>
      </w:r>
      <w:r w:rsidRPr="00EC76D5">
        <w:rPr>
          <w:i/>
        </w:rPr>
        <w:t>function</w:t>
      </w:r>
      <w:r w:rsidRPr="00EC76D5">
        <w:t>_</w:t>
      </w:r>
      <w:r w:rsidR="00C37108">
        <w:rPr>
          <w:i/>
        </w:rPr>
        <w:t>definition</w:t>
      </w:r>
    </w:p>
    <w:p w14:paraId="29FB9E5C" w14:textId="77777777" w:rsidR="00C71256" w:rsidRPr="00EC76D5" w:rsidRDefault="00C71256" w:rsidP="00C71256">
      <w:pPr>
        <w:pStyle w:val="Code"/>
      </w:pPr>
      <w:r w:rsidRPr="00EC76D5">
        <w:t xml:space="preserve"> |  </w:t>
      </w:r>
      <w:r w:rsidRPr="00EC76D5">
        <w:rPr>
          <w:i/>
        </w:rPr>
        <w:t>declaration</w:t>
      </w:r>
    </w:p>
    <w:p w14:paraId="34F702F8" w14:textId="77777777" w:rsidR="00C71256" w:rsidRPr="00EC76D5" w:rsidRDefault="00C71256" w:rsidP="00C71256">
      <w:pPr>
        <w:pStyle w:val="Code"/>
      </w:pPr>
    </w:p>
    <w:p w14:paraId="0339ABE1" w14:textId="4822D3EC" w:rsidR="00C71256" w:rsidRPr="00EC76D5" w:rsidRDefault="00C71256" w:rsidP="00C71256">
      <w:pPr>
        <w:pStyle w:val="Code"/>
      </w:pPr>
      <w:r w:rsidRPr="00EC76D5">
        <w:rPr>
          <w:i/>
        </w:rPr>
        <w:t>function</w:t>
      </w:r>
      <w:r w:rsidRPr="00EC76D5">
        <w:t>_</w:t>
      </w:r>
      <w:r w:rsidR="00C37108">
        <w:rPr>
          <w:i/>
        </w:rPr>
        <w:t>definition</w:t>
      </w:r>
      <w:r w:rsidRPr="00EC76D5">
        <w:t xml:space="preserve"> ::=</w:t>
      </w:r>
    </w:p>
    <w:p w14:paraId="56838AAA" w14:textId="69FF9CE3" w:rsidR="00C71256" w:rsidRPr="00EC76D5" w:rsidRDefault="00C71256" w:rsidP="00C71256">
      <w:pPr>
        <w:pStyle w:val="Code"/>
      </w:pP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0F6B70E2" w14:textId="466347D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r w:rsidRPr="00EC76D5">
        <w:rPr>
          <w:i/>
        </w:rPr>
        <w:t>optional</w:t>
      </w:r>
      <w:r w:rsidRPr="00EC76D5">
        <w:t>_</w:t>
      </w:r>
      <w:r w:rsidRPr="00EC76D5">
        <w:rPr>
          <w:i/>
        </w:rPr>
        <w:t>declaration</w:t>
      </w:r>
      <w:r w:rsidRPr="00EC76D5">
        <w:t>_</w:t>
      </w:r>
      <w:r w:rsidRPr="00EC76D5">
        <w:rPr>
          <w:i/>
        </w:rPr>
        <w:t>list</w:t>
      </w:r>
    </w:p>
    <w:p w14:paraId="27D63F68"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p>
    <w:p w14:paraId="614B4030" w14:textId="77777777" w:rsidR="00C71256" w:rsidRPr="00EC76D5" w:rsidRDefault="00C71256" w:rsidP="00C71256">
      <w:pPr>
        <w:pStyle w:val="Code"/>
      </w:pPr>
    </w:p>
    <w:p w14:paraId="1EEA4F40" w14:textId="77777777" w:rsidR="00C71256" w:rsidRPr="00EC76D5" w:rsidRDefault="00C71256" w:rsidP="00C71256">
      <w:pPr>
        <w:pStyle w:val="Code"/>
      </w:pPr>
      <w:r w:rsidRPr="00EC76D5">
        <w:rPr>
          <w:i/>
        </w:rPr>
        <w:t>optional</w:t>
      </w:r>
      <w:r w:rsidRPr="00EC76D5">
        <w:t>_</w:t>
      </w:r>
      <w:r w:rsidRPr="00EC76D5">
        <w:rPr>
          <w:i/>
        </w:rPr>
        <w:t>declaration</w:t>
      </w:r>
      <w:r w:rsidRPr="00EC76D5">
        <w:t>_</w:t>
      </w:r>
      <w:r w:rsidRPr="00EC76D5">
        <w:rPr>
          <w:i/>
        </w:rPr>
        <w:t>list</w:t>
      </w:r>
      <w:r w:rsidRPr="00EC76D5">
        <w:t xml:space="preserve"> ::=</w:t>
      </w:r>
    </w:p>
    <w:p w14:paraId="1DEF0D9D" w14:textId="77777777" w:rsidR="00C71256" w:rsidRPr="00EC76D5" w:rsidRDefault="00C71256" w:rsidP="00C71256">
      <w:pPr>
        <w:pStyle w:val="Code"/>
      </w:pPr>
      <w:r w:rsidRPr="00EC76D5">
        <w:t xml:space="preserve">    /* </w:t>
      </w:r>
      <w:r w:rsidRPr="00EC76D5">
        <w:rPr>
          <w:i/>
        </w:rPr>
        <w:t>empty</w:t>
      </w:r>
      <w:r w:rsidRPr="00EC76D5">
        <w:t xml:space="preserve"> */</w:t>
      </w:r>
    </w:p>
    <w:p w14:paraId="76E9FED2" w14:textId="77777777" w:rsidR="00C71256" w:rsidRPr="00EC76D5" w:rsidRDefault="00C71256" w:rsidP="00C71256">
      <w:pPr>
        <w:pStyle w:val="Code"/>
      </w:pPr>
      <w:r w:rsidRPr="00EC76D5">
        <w:t xml:space="preserve">  | </w:t>
      </w:r>
      <w:r w:rsidRPr="00EC76D5">
        <w:rPr>
          <w:i/>
        </w:rPr>
        <w:t>optional</w:t>
      </w:r>
      <w:r w:rsidRPr="00EC76D5">
        <w:t>_</w:t>
      </w:r>
      <w:r w:rsidRPr="00EC76D5">
        <w:rPr>
          <w:i/>
        </w:rPr>
        <w:t>declaration</w:t>
      </w:r>
      <w:r w:rsidRPr="00EC76D5">
        <w:t>_</w:t>
      </w:r>
      <w:r w:rsidRPr="00EC76D5">
        <w:rPr>
          <w:i/>
        </w:rPr>
        <w:t>list</w:t>
      </w:r>
      <w:r w:rsidRPr="00EC76D5">
        <w:t xml:space="preserve"> </w:t>
      </w:r>
      <w:r w:rsidRPr="00EC76D5">
        <w:rPr>
          <w:i/>
        </w:rPr>
        <w:t>declaration</w:t>
      </w:r>
    </w:p>
    <w:p w14:paraId="09E1C6BD" w14:textId="77777777" w:rsidR="00C71256" w:rsidRPr="00EC76D5" w:rsidRDefault="00C71256" w:rsidP="00C71256">
      <w:pPr>
        <w:pStyle w:val="Code"/>
      </w:pPr>
    </w:p>
    <w:p w14:paraId="3591EB4C" w14:textId="77777777" w:rsidR="00C71256" w:rsidRPr="00EC76D5" w:rsidRDefault="00C71256" w:rsidP="00C71256">
      <w:pPr>
        <w:pStyle w:val="Code"/>
      </w:pPr>
      <w:r w:rsidRPr="00EC76D5">
        <w:rPr>
          <w:i/>
        </w:rPr>
        <w:t>declaration</w:t>
      </w:r>
      <w:r w:rsidRPr="00EC76D5">
        <w:t xml:space="preserve"> ::=</w:t>
      </w:r>
    </w:p>
    <w:p w14:paraId="39FC83A6"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rPr>
          <w:b/>
        </w:rPr>
        <w:t xml:space="preserve"> ;</w:t>
      </w:r>
    </w:p>
    <w:p w14:paraId="27534442" w14:textId="7541FFE1"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B473E1">
        <w:rPr>
          <w:i/>
        </w:rPr>
        <w:t>declarator_list</w:t>
      </w:r>
      <w:r w:rsidRPr="00EC76D5">
        <w:rPr>
          <w:b/>
        </w:rPr>
        <w:t xml:space="preserve"> ;</w:t>
      </w:r>
    </w:p>
    <w:p w14:paraId="406E605C" w14:textId="77777777" w:rsidR="00C71256" w:rsidRPr="00EC76D5" w:rsidRDefault="00C71256" w:rsidP="00C71256">
      <w:pPr>
        <w:pStyle w:val="Code"/>
      </w:pPr>
    </w:p>
    <w:p w14:paraId="65736EBB" w14:textId="77777777" w:rsidR="00C71256" w:rsidRPr="00EC76D5" w:rsidRDefault="00C71256" w:rsidP="00C71256">
      <w:pPr>
        <w:pStyle w:val="Code"/>
      </w:pPr>
      <w:r w:rsidRPr="00EC76D5">
        <w:rPr>
          <w:i/>
        </w:rPr>
        <w:t>declaration</w:t>
      </w:r>
      <w:r w:rsidRPr="00EC76D5">
        <w:t>_</w:t>
      </w:r>
      <w:r w:rsidRPr="00EC76D5">
        <w:rPr>
          <w:i/>
        </w:rPr>
        <w:t>specifier</w:t>
      </w:r>
      <w:r w:rsidRPr="00EC76D5">
        <w:t>_</w:t>
      </w:r>
      <w:r w:rsidRPr="00EC76D5">
        <w:rPr>
          <w:i/>
        </w:rPr>
        <w:t>list</w:t>
      </w:r>
      <w:r w:rsidRPr="00EC76D5">
        <w:t xml:space="preserve"> ::=</w:t>
      </w:r>
    </w:p>
    <w:p w14:paraId="186BD673"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 xml:space="preserve"> </w:t>
      </w:r>
    </w:p>
    <w:p w14:paraId="7C0EBD6F" w14:textId="77777777"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declaration</w:t>
      </w:r>
      <w:r w:rsidRPr="00EC76D5">
        <w:t>_</w:t>
      </w:r>
      <w:r w:rsidRPr="00EC76D5">
        <w:rPr>
          <w:i/>
        </w:rPr>
        <w:t>specifier</w:t>
      </w:r>
    </w:p>
    <w:p w14:paraId="5C864C59" w14:textId="77777777" w:rsidR="00C71256" w:rsidRPr="00EC76D5" w:rsidRDefault="00C71256" w:rsidP="00C71256">
      <w:pPr>
        <w:pStyle w:val="Code"/>
      </w:pPr>
    </w:p>
    <w:p w14:paraId="272BEA72" w14:textId="77777777" w:rsidR="00C71256" w:rsidRPr="00EC76D5" w:rsidRDefault="00C71256" w:rsidP="00C71256">
      <w:pPr>
        <w:pStyle w:val="Code"/>
      </w:pPr>
      <w:r w:rsidRPr="00EC76D5">
        <w:rPr>
          <w:i/>
        </w:rPr>
        <w:t>declaration</w:t>
      </w:r>
      <w:r w:rsidRPr="00EC76D5">
        <w:t>_</w:t>
      </w:r>
      <w:r w:rsidRPr="00EC76D5">
        <w:rPr>
          <w:i/>
        </w:rPr>
        <w:t>specifier</w:t>
      </w:r>
      <w:r w:rsidRPr="00EC76D5">
        <w:t xml:space="preserve"> ::=</w:t>
      </w:r>
    </w:p>
    <w:p w14:paraId="5ACDD168" w14:textId="77777777" w:rsidR="00C71256" w:rsidRPr="00EC76D5" w:rsidRDefault="00C71256" w:rsidP="00C71256">
      <w:pPr>
        <w:pStyle w:val="Code"/>
        <w:rPr>
          <w:b/>
        </w:rPr>
      </w:pPr>
      <w:r w:rsidRPr="00EC76D5">
        <w:t xml:space="preserve">    </w:t>
      </w:r>
      <w:r w:rsidRPr="00EC76D5">
        <w:rPr>
          <w:b/>
        </w:rPr>
        <w:t>const</w:t>
      </w:r>
      <w:r w:rsidRPr="00EC76D5">
        <w:t xml:space="preserve"> | </w:t>
      </w:r>
      <w:r w:rsidRPr="00EC76D5">
        <w:rPr>
          <w:b/>
        </w:rPr>
        <w:t>volatile</w:t>
      </w:r>
      <w:r w:rsidRPr="00EC76D5">
        <w:t xml:space="preserve"> | </w:t>
      </w:r>
      <w:r w:rsidRPr="00EC76D5">
        <w:rPr>
          <w:b/>
        </w:rPr>
        <w:t xml:space="preserve">auto </w:t>
      </w:r>
      <w:r w:rsidRPr="00EC76D5">
        <w:t xml:space="preserve">| </w:t>
      </w:r>
      <w:r w:rsidRPr="00EC76D5">
        <w:rPr>
          <w:b/>
        </w:rPr>
        <w:t>register</w:t>
      </w:r>
      <w:r w:rsidRPr="00EC76D5">
        <w:t xml:space="preserve"> | </w:t>
      </w:r>
      <w:r w:rsidRPr="00EC76D5">
        <w:rPr>
          <w:b/>
        </w:rPr>
        <w:t>static</w:t>
      </w:r>
      <w:r w:rsidRPr="00EC76D5">
        <w:t xml:space="preserve"> | </w:t>
      </w:r>
      <w:r w:rsidRPr="00EC76D5">
        <w:rPr>
          <w:b/>
        </w:rPr>
        <w:t>extern</w:t>
      </w:r>
      <w:r w:rsidRPr="00EC76D5">
        <w:t xml:space="preserve"> | </w:t>
      </w:r>
      <w:r w:rsidRPr="00EC76D5">
        <w:rPr>
          <w:b/>
        </w:rPr>
        <w:t>typedef</w:t>
      </w:r>
      <w:r w:rsidRPr="00EC76D5">
        <w:t xml:space="preserve"> | </w:t>
      </w:r>
      <w:r w:rsidRPr="00EC76D5">
        <w:rPr>
          <w:b/>
        </w:rPr>
        <w:t>void</w:t>
      </w:r>
    </w:p>
    <w:p w14:paraId="24E77340" w14:textId="77777777" w:rsidR="00C71256" w:rsidRPr="00EC76D5" w:rsidRDefault="00C71256" w:rsidP="00C71256">
      <w:pPr>
        <w:pStyle w:val="Code"/>
      </w:pPr>
      <w:r w:rsidRPr="00EC76D5">
        <w:rPr>
          <w:b/>
        </w:rPr>
        <w:t xml:space="preserve">  </w:t>
      </w:r>
      <w:r w:rsidRPr="00EC76D5">
        <w:t xml:space="preserve">| </w:t>
      </w:r>
      <w:r w:rsidRPr="00EC76D5">
        <w:rPr>
          <w:b/>
        </w:rPr>
        <w:t xml:space="preserve">char </w:t>
      </w:r>
      <w:r w:rsidRPr="00EC76D5">
        <w:t xml:space="preserve">| </w:t>
      </w:r>
      <w:r w:rsidRPr="00EC76D5">
        <w:rPr>
          <w:b/>
        </w:rPr>
        <w:t>wchar_t</w:t>
      </w:r>
      <w:r w:rsidRPr="00EC76D5">
        <w:t xml:space="preserve"> | </w:t>
      </w:r>
      <w:r w:rsidRPr="00EC76D5">
        <w:rPr>
          <w:b/>
        </w:rPr>
        <w:t>short</w:t>
      </w:r>
      <w:r w:rsidRPr="00EC76D5">
        <w:t xml:space="preserve"> | </w:t>
      </w:r>
      <w:r w:rsidRPr="00EC76D5">
        <w:rPr>
          <w:b/>
        </w:rPr>
        <w:t>int</w:t>
      </w:r>
      <w:r w:rsidRPr="00EC76D5">
        <w:t xml:space="preserve"> | </w:t>
      </w:r>
      <w:r w:rsidRPr="00EC76D5">
        <w:rPr>
          <w:b/>
        </w:rPr>
        <w:t>long</w:t>
      </w:r>
      <w:r w:rsidRPr="00EC76D5">
        <w:t xml:space="preserve"> | </w:t>
      </w:r>
      <w:r w:rsidRPr="00EC76D5">
        <w:rPr>
          <w:b/>
        </w:rPr>
        <w:t xml:space="preserve">float </w:t>
      </w:r>
      <w:r w:rsidRPr="00EC76D5">
        <w:t xml:space="preserve">| </w:t>
      </w:r>
      <w:r w:rsidRPr="00EC76D5">
        <w:rPr>
          <w:b/>
        </w:rPr>
        <w:t>double</w:t>
      </w:r>
      <w:r w:rsidRPr="00EC76D5">
        <w:t xml:space="preserve"> | </w:t>
      </w:r>
      <w:r w:rsidRPr="00EC76D5">
        <w:rPr>
          <w:b/>
        </w:rPr>
        <w:t>signed</w:t>
      </w:r>
      <w:r w:rsidRPr="00EC76D5">
        <w:t xml:space="preserve"> | </w:t>
      </w:r>
      <w:r w:rsidRPr="00EC76D5">
        <w:rPr>
          <w:b/>
        </w:rPr>
        <w:t>unsigned</w:t>
      </w:r>
      <w:r w:rsidRPr="00EC76D5">
        <w:t xml:space="preserve"> </w:t>
      </w:r>
    </w:p>
    <w:p w14:paraId="5E3D2A60" w14:textId="77777777" w:rsidR="00C71256" w:rsidRPr="00EC76D5" w:rsidRDefault="00C71256" w:rsidP="00C71256">
      <w:pPr>
        <w:pStyle w:val="Code"/>
      </w:pPr>
      <w:r w:rsidRPr="00EC76D5">
        <w:t xml:space="preserve">  | </w:t>
      </w:r>
      <w:r w:rsidR="00BD763B" w:rsidRPr="00EC76D5">
        <w:rPr>
          <w:i/>
        </w:rPr>
        <w:t>struct_union</w:t>
      </w:r>
      <w:r w:rsidR="00793B77" w:rsidRPr="00EC76D5">
        <w:t>_</w:t>
      </w:r>
      <w:r w:rsidRPr="00EC76D5">
        <w:rPr>
          <w:i/>
        </w:rPr>
        <w:t>specifier</w:t>
      </w:r>
      <w:r w:rsidR="00793B77" w:rsidRPr="00EC76D5">
        <w:rPr>
          <w:i/>
        </w:rPr>
        <w:t xml:space="preserve"> |</w:t>
      </w:r>
      <w:r w:rsidRPr="00EC76D5">
        <w:t xml:space="preserve"> </w:t>
      </w:r>
      <w:r w:rsidRPr="00EC76D5">
        <w:rPr>
          <w:i/>
        </w:rPr>
        <w:t>enum</w:t>
      </w:r>
      <w:r w:rsidRPr="00EC76D5">
        <w:t>_</w:t>
      </w:r>
      <w:r w:rsidRPr="00EC76D5">
        <w:rPr>
          <w:i/>
        </w:rPr>
        <w:t>specifier</w:t>
      </w:r>
      <w:r w:rsidRPr="00EC76D5">
        <w:t xml:space="preserve"> | </w:t>
      </w:r>
      <w:r w:rsidRPr="00EC76D5">
        <w:rPr>
          <w:i/>
        </w:rPr>
        <w:t>typedef</w:t>
      </w:r>
      <w:r w:rsidRPr="00EC76D5">
        <w:t>_</w:t>
      </w:r>
      <w:r w:rsidRPr="00EC76D5">
        <w:rPr>
          <w:i/>
        </w:rPr>
        <w:t>name</w:t>
      </w:r>
      <w:r w:rsidRPr="00EC76D5">
        <w:t xml:space="preserve"> </w:t>
      </w:r>
    </w:p>
    <w:p w14:paraId="6B8F93B1" w14:textId="77777777" w:rsidR="00C71256" w:rsidRPr="00EC76D5" w:rsidRDefault="00C71256" w:rsidP="00C71256">
      <w:pPr>
        <w:pStyle w:val="Code"/>
      </w:pPr>
    </w:p>
    <w:p w14:paraId="7E21DFF0" w14:textId="77777777" w:rsidR="00C71256" w:rsidRPr="00EC76D5" w:rsidRDefault="00BD763B" w:rsidP="00C71256">
      <w:pPr>
        <w:pStyle w:val="Code"/>
      </w:pPr>
      <w:r w:rsidRPr="00EC76D5">
        <w:rPr>
          <w:i/>
        </w:rPr>
        <w:t>struct_union</w:t>
      </w:r>
      <w:r w:rsidR="009F1E11" w:rsidRPr="00EC76D5">
        <w:t>_</w:t>
      </w:r>
      <w:r w:rsidR="00C71256" w:rsidRPr="00EC76D5">
        <w:rPr>
          <w:i/>
        </w:rPr>
        <w:t>specifier</w:t>
      </w:r>
      <w:r w:rsidR="00C71256" w:rsidRPr="00EC76D5">
        <w:t xml:space="preserve"> ::=</w:t>
      </w:r>
    </w:p>
    <w:p w14:paraId="7498F717" w14:textId="77777777" w:rsidR="00C71256" w:rsidRPr="00EC76D5" w:rsidRDefault="00C71256" w:rsidP="00C71256">
      <w:pPr>
        <w:pStyle w:val="Code"/>
      </w:pPr>
      <w:r w:rsidRPr="00EC76D5">
        <w:t xml:space="preserve">    </w:t>
      </w:r>
      <w:r w:rsidR="00BD763B" w:rsidRPr="00EC76D5">
        <w:t>struct_union</w:t>
      </w:r>
      <w:r w:rsidR="00C14A91" w:rsidRPr="00EC76D5">
        <w:rPr>
          <w:i/>
        </w:rPr>
        <w:t xml:space="preserve"> o</w:t>
      </w:r>
      <w:r w:rsidRPr="00EC76D5">
        <w:rPr>
          <w:i/>
        </w:rPr>
        <w:t>ptional</w:t>
      </w:r>
      <w:r w:rsidRPr="00EC76D5">
        <w:t>_</w:t>
      </w:r>
      <w:r w:rsidRPr="00EC76D5">
        <w:rPr>
          <w:i/>
        </w:rPr>
        <w:t>identifier</w:t>
      </w:r>
      <w:r w:rsidRPr="00EC76D5">
        <w:t xml:space="preserve"> </w:t>
      </w:r>
      <w:r w:rsidRPr="00EC76D5">
        <w:rPr>
          <w:b/>
        </w:rPr>
        <w:t>(</w:t>
      </w:r>
      <w:r w:rsidRPr="00EC76D5">
        <w:t xml:space="preserve"> </w:t>
      </w:r>
      <w:r w:rsidRPr="00EC76D5">
        <w:rPr>
          <w:i/>
        </w:rPr>
        <w:t>declaration</w:t>
      </w:r>
      <w:r w:rsidRPr="00EC76D5">
        <w:t>_</w:t>
      </w:r>
      <w:r w:rsidRPr="00EC76D5">
        <w:rPr>
          <w:i/>
        </w:rPr>
        <w:t>list</w:t>
      </w:r>
      <w:r w:rsidRPr="00EC76D5">
        <w:t xml:space="preserve"> </w:t>
      </w:r>
      <w:r w:rsidRPr="00EC76D5">
        <w:rPr>
          <w:b/>
        </w:rPr>
        <w:t>)</w:t>
      </w:r>
      <w:r w:rsidRPr="00EC76D5">
        <w:t xml:space="preserve"> </w:t>
      </w:r>
    </w:p>
    <w:p w14:paraId="2B4C25C4" w14:textId="77777777" w:rsidR="00C71256" w:rsidRPr="00EC76D5" w:rsidRDefault="00C71256" w:rsidP="00C71256">
      <w:pPr>
        <w:pStyle w:val="Code"/>
      </w:pPr>
      <w:r w:rsidRPr="00EC76D5">
        <w:t xml:space="preserve">  | </w:t>
      </w:r>
      <w:r w:rsidR="00BD763B" w:rsidRPr="00EC76D5">
        <w:rPr>
          <w:i/>
        </w:rPr>
        <w:t>struct_union</w:t>
      </w:r>
      <w:r w:rsidR="00442DC4" w:rsidRPr="00EC76D5">
        <w:rPr>
          <w:i/>
        </w:rPr>
        <w:t xml:space="preserve"> </w:t>
      </w:r>
      <w:r w:rsidRPr="00EC76D5">
        <w:rPr>
          <w:b/>
        </w:rPr>
        <w:t>identifier</w:t>
      </w:r>
    </w:p>
    <w:p w14:paraId="2351A626" w14:textId="77777777" w:rsidR="00C71256" w:rsidRPr="00EC76D5" w:rsidRDefault="00C71256" w:rsidP="00C71256">
      <w:pPr>
        <w:pStyle w:val="Code"/>
      </w:pPr>
    </w:p>
    <w:p w14:paraId="0E5FC065" w14:textId="77777777" w:rsidR="0075439E" w:rsidRPr="00EC76D5" w:rsidRDefault="00BD763B" w:rsidP="00C71256">
      <w:pPr>
        <w:pStyle w:val="Code"/>
        <w:rPr>
          <w:i/>
        </w:rPr>
      </w:pPr>
      <w:r w:rsidRPr="00EC76D5">
        <w:rPr>
          <w:i/>
        </w:rPr>
        <w:t>struct_union</w:t>
      </w:r>
      <w:r w:rsidR="0075439E" w:rsidRPr="00EC76D5">
        <w:rPr>
          <w:i/>
        </w:rPr>
        <w:t xml:space="preserve"> ::=</w:t>
      </w:r>
    </w:p>
    <w:p w14:paraId="0A64AC33" w14:textId="77777777" w:rsidR="00126168" w:rsidRPr="00EC76D5" w:rsidRDefault="00126168" w:rsidP="00126168">
      <w:pPr>
        <w:pStyle w:val="Code"/>
      </w:pPr>
      <w:r w:rsidRPr="00EC76D5">
        <w:t xml:space="preserve">    </w:t>
      </w:r>
      <w:r w:rsidRPr="00EC76D5">
        <w:rPr>
          <w:b/>
        </w:rPr>
        <w:t xml:space="preserve">struct </w:t>
      </w:r>
      <w:r w:rsidRPr="00EC76D5">
        <w:t xml:space="preserve">| </w:t>
      </w:r>
      <w:r w:rsidRPr="00EC76D5">
        <w:rPr>
          <w:b/>
        </w:rPr>
        <w:t>union</w:t>
      </w:r>
      <w:r w:rsidRPr="00EC76D5">
        <w:t xml:space="preserve"> </w:t>
      </w:r>
    </w:p>
    <w:p w14:paraId="532EDB45" w14:textId="77777777" w:rsidR="0075439E" w:rsidRPr="00EC76D5" w:rsidRDefault="0075439E" w:rsidP="00C71256">
      <w:pPr>
        <w:pStyle w:val="Code"/>
      </w:pPr>
      <w:r w:rsidRPr="00EC76D5">
        <w:rPr>
          <w:i/>
        </w:rPr>
        <w:t xml:space="preserve">  </w:t>
      </w:r>
    </w:p>
    <w:p w14:paraId="479ECF7E" w14:textId="77777777" w:rsidR="00C71256" w:rsidRPr="00EC76D5" w:rsidRDefault="00C71256" w:rsidP="00C71256">
      <w:pPr>
        <w:pStyle w:val="Code"/>
      </w:pPr>
      <w:r w:rsidRPr="00EC76D5">
        <w:rPr>
          <w:i/>
        </w:rPr>
        <w:t>optional</w:t>
      </w:r>
      <w:r w:rsidRPr="00EC76D5">
        <w:t>_</w:t>
      </w:r>
      <w:r w:rsidRPr="00EC76D5">
        <w:rPr>
          <w:i/>
        </w:rPr>
        <w:t>identifier</w:t>
      </w:r>
      <w:r w:rsidRPr="00EC76D5">
        <w:t xml:space="preserve"> ::=</w:t>
      </w:r>
    </w:p>
    <w:p w14:paraId="328ADE0E" w14:textId="77777777" w:rsidR="00C71256" w:rsidRPr="00EC76D5" w:rsidRDefault="00C71256" w:rsidP="00C71256">
      <w:pPr>
        <w:pStyle w:val="Code"/>
      </w:pPr>
      <w:r w:rsidRPr="00EC76D5">
        <w:t xml:space="preserve">    /* </w:t>
      </w:r>
      <w:r w:rsidRPr="00EC76D5">
        <w:rPr>
          <w:i/>
        </w:rPr>
        <w:t>empty</w:t>
      </w:r>
      <w:r w:rsidRPr="00EC76D5">
        <w:t xml:space="preserve"> */ </w:t>
      </w:r>
    </w:p>
    <w:p w14:paraId="14758B4A" w14:textId="77777777" w:rsidR="00C71256" w:rsidRPr="00EC76D5" w:rsidRDefault="00C71256" w:rsidP="00C71256">
      <w:pPr>
        <w:pStyle w:val="Code"/>
      </w:pPr>
      <w:r w:rsidRPr="00EC76D5">
        <w:t xml:space="preserve">  | </w:t>
      </w:r>
      <w:r w:rsidRPr="00EC76D5">
        <w:rPr>
          <w:b/>
        </w:rPr>
        <w:t>identifier</w:t>
      </w:r>
    </w:p>
    <w:p w14:paraId="7C6D654E" w14:textId="77777777" w:rsidR="00C71256" w:rsidRPr="00EC76D5" w:rsidRDefault="00C71256" w:rsidP="00C71256">
      <w:pPr>
        <w:pStyle w:val="Code"/>
      </w:pPr>
    </w:p>
    <w:p w14:paraId="0BD44FDC" w14:textId="77777777" w:rsidR="00C71256" w:rsidRPr="00EC76D5" w:rsidRDefault="00C71256" w:rsidP="00C71256">
      <w:pPr>
        <w:pStyle w:val="Code"/>
      </w:pPr>
      <w:r w:rsidRPr="00EC76D5">
        <w:rPr>
          <w:i/>
        </w:rPr>
        <w:t>declaration</w:t>
      </w:r>
      <w:r w:rsidRPr="00EC76D5">
        <w:t>_</w:t>
      </w:r>
      <w:r w:rsidRPr="00EC76D5">
        <w:rPr>
          <w:i/>
        </w:rPr>
        <w:t>list</w:t>
      </w:r>
      <w:r w:rsidRPr="00EC76D5">
        <w:t xml:space="preserve"> ::=</w:t>
      </w:r>
    </w:p>
    <w:p w14:paraId="6B085B66" w14:textId="77777777" w:rsidR="00C71256" w:rsidRPr="00EC76D5" w:rsidRDefault="00C71256" w:rsidP="00C71256">
      <w:pPr>
        <w:pStyle w:val="Code"/>
      </w:pPr>
      <w:r w:rsidRPr="00EC76D5">
        <w:t xml:space="preserve">    </w:t>
      </w:r>
      <w:r w:rsidRPr="00EC76D5">
        <w:rPr>
          <w:i/>
        </w:rPr>
        <w:t>declaration</w:t>
      </w:r>
    </w:p>
    <w:p w14:paraId="3AA745E6" w14:textId="77777777" w:rsidR="00C71256" w:rsidRPr="00EC76D5" w:rsidRDefault="00C71256" w:rsidP="00C71256">
      <w:pPr>
        <w:pStyle w:val="Code"/>
      </w:pPr>
      <w:r w:rsidRPr="00EC76D5">
        <w:t xml:space="preserve">  | </w:t>
      </w:r>
      <w:r w:rsidRPr="00EC76D5">
        <w:rPr>
          <w:i/>
        </w:rPr>
        <w:t>declaration</w:t>
      </w:r>
      <w:r w:rsidRPr="00EC76D5">
        <w:t>_</w:t>
      </w:r>
      <w:r w:rsidRPr="00EC76D5">
        <w:rPr>
          <w:i/>
        </w:rPr>
        <w:t>list</w:t>
      </w:r>
      <w:r w:rsidRPr="00EC76D5">
        <w:t xml:space="preserve"> </w:t>
      </w:r>
      <w:r w:rsidRPr="00EC76D5">
        <w:rPr>
          <w:i/>
        </w:rPr>
        <w:t>declaration</w:t>
      </w:r>
    </w:p>
    <w:p w14:paraId="3E316D7C" w14:textId="77777777" w:rsidR="00C71256" w:rsidRPr="00EC76D5" w:rsidRDefault="00C71256" w:rsidP="00C71256">
      <w:pPr>
        <w:pStyle w:val="Code"/>
      </w:pPr>
    </w:p>
    <w:p w14:paraId="0941FB3A" w14:textId="77777777" w:rsidR="00C71256" w:rsidRPr="00EC76D5" w:rsidRDefault="00C71256" w:rsidP="00C71256">
      <w:pPr>
        <w:pStyle w:val="Code"/>
      </w:pPr>
      <w:r w:rsidRPr="00EC76D5">
        <w:rPr>
          <w:i/>
        </w:rPr>
        <w:t>enum</w:t>
      </w:r>
      <w:r w:rsidRPr="00EC76D5">
        <w:t>_</w:t>
      </w:r>
      <w:r w:rsidRPr="00EC76D5">
        <w:rPr>
          <w:i/>
        </w:rPr>
        <w:t>specifier</w:t>
      </w:r>
      <w:r w:rsidRPr="00EC76D5">
        <w:t xml:space="preserve"> ::=</w:t>
      </w:r>
    </w:p>
    <w:p w14:paraId="434F96FE" w14:textId="5CBFD60B" w:rsidR="00C71256" w:rsidRPr="00EC76D5" w:rsidRDefault="00C71256" w:rsidP="00C71256">
      <w:pPr>
        <w:pStyle w:val="Code"/>
      </w:pPr>
      <w:r w:rsidRPr="00EC76D5">
        <w:t xml:space="preserve">    </w:t>
      </w:r>
      <w:r w:rsidRPr="00EC76D5">
        <w:rPr>
          <w:b/>
        </w:rPr>
        <w:t>enum</w:t>
      </w:r>
      <w:r w:rsidRPr="00EC76D5">
        <w:t xml:space="preserve"> </w:t>
      </w:r>
      <w:r w:rsidRPr="00EC76D5">
        <w:rPr>
          <w:i/>
        </w:rPr>
        <w:t>optional</w:t>
      </w:r>
      <w:r w:rsidRPr="00EC76D5">
        <w:t>_</w:t>
      </w:r>
      <w:r w:rsidRPr="00EC76D5">
        <w:rPr>
          <w:i/>
        </w:rPr>
        <w:t>identifier</w:t>
      </w:r>
      <w:r w:rsidRPr="00EC76D5">
        <w:t xml:space="preserve"> </w:t>
      </w:r>
      <w:r w:rsidRPr="00EC76D5">
        <w:rPr>
          <w:b/>
        </w:rPr>
        <w:t>(</w:t>
      </w:r>
      <w:r w:rsidRPr="00EC76D5">
        <w:t xml:space="preserve"> </w:t>
      </w:r>
      <w:r w:rsidR="002B2A8A" w:rsidRPr="00EC76D5">
        <w:rPr>
          <w:i/>
        </w:rPr>
        <w:t>enum</w:t>
      </w:r>
      <w:r w:rsidRPr="00EC76D5">
        <w:t>_</w:t>
      </w:r>
      <w:r w:rsidRPr="00EC76D5">
        <w:rPr>
          <w:i/>
        </w:rPr>
        <w:t>list</w:t>
      </w:r>
      <w:r w:rsidRPr="00EC76D5">
        <w:t xml:space="preserve"> </w:t>
      </w:r>
      <w:r w:rsidRPr="00EC76D5">
        <w:rPr>
          <w:b/>
        </w:rPr>
        <w:t>)</w:t>
      </w:r>
      <w:r w:rsidRPr="00EC76D5">
        <w:t xml:space="preserve"> </w:t>
      </w:r>
    </w:p>
    <w:p w14:paraId="5F606D95" w14:textId="77777777" w:rsidR="00C71256" w:rsidRPr="00EC76D5" w:rsidRDefault="00C71256" w:rsidP="00C71256">
      <w:pPr>
        <w:pStyle w:val="Code"/>
      </w:pPr>
      <w:r w:rsidRPr="00EC76D5">
        <w:t xml:space="preserve">  | </w:t>
      </w:r>
      <w:r w:rsidRPr="00EC76D5">
        <w:rPr>
          <w:b/>
        </w:rPr>
        <w:t>enum</w:t>
      </w:r>
      <w:r w:rsidRPr="00EC76D5">
        <w:t xml:space="preserve"> </w:t>
      </w:r>
      <w:r w:rsidRPr="00EC76D5">
        <w:rPr>
          <w:b/>
        </w:rPr>
        <w:t>identifier</w:t>
      </w:r>
    </w:p>
    <w:p w14:paraId="1158C8C5" w14:textId="77777777" w:rsidR="00C71256" w:rsidRPr="00EC76D5" w:rsidRDefault="00C71256" w:rsidP="00C71256">
      <w:pPr>
        <w:pStyle w:val="Code"/>
      </w:pPr>
    </w:p>
    <w:p w14:paraId="161AE6AA" w14:textId="343B68AA" w:rsidR="00C71256" w:rsidRPr="00EC76D5" w:rsidRDefault="002B2A8A" w:rsidP="00C71256">
      <w:pPr>
        <w:pStyle w:val="Code"/>
      </w:pPr>
      <w:r w:rsidRPr="00EC76D5">
        <w:rPr>
          <w:i/>
        </w:rPr>
        <w:t>enum</w:t>
      </w:r>
      <w:r w:rsidR="00C71256" w:rsidRPr="00EC76D5">
        <w:t>_</w:t>
      </w:r>
      <w:r w:rsidR="00C71256" w:rsidRPr="00EC76D5">
        <w:rPr>
          <w:i/>
        </w:rPr>
        <w:t>list</w:t>
      </w:r>
      <w:r w:rsidR="00C71256" w:rsidRPr="00EC76D5">
        <w:t xml:space="preserve"> ::=</w:t>
      </w:r>
    </w:p>
    <w:p w14:paraId="210FCAF9" w14:textId="1E13B6AA" w:rsidR="00C71256" w:rsidRPr="00EC76D5" w:rsidRDefault="00C71256" w:rsidP="00C71256">
      <w:pPr>
        <w:pStyle w:val="Code"/>
      </w:pPr>
      <w:r w:rsidRPr="00EC76D5">
        <w:t xml:space="preserve">    </w:t>
      </w:r>
      <w:r w:rsidR="002B2A8A" w:rsidRPr="00EC76D5">
        <w:rPr>
          <w:i/>
        </w:rPr>
        <w:t>enum</w:t>
      </w:r>
    </w:p>
    <w:p w14:paraId="75EA634F" w14:textId="5492C09A" w:rsidR="00C71256" w:rsidRPr="00EC76D5" w:rsidRDefault="00C71256" w:rsidP="00C71256">
      <w:pPr>
        <w:pStyle w:val="Code"/>
      </w:pPr>
      <w:r w:rsidRPr="00EC76D5">
        <w:t xml:space="preserve">  | </w:t>
      </w:r>
      <w:r w:rsidR="002B2A8A" w:rsidRPr="00EC76D5">
        <w:rPr>
          <w:i/>
        </w:rPr>
        <w:t>enum</w:t>
      </w:r>
      <w:r w:rsidRPr="00EC76D5">
        <w:t>_</w:t>
      </w:r>
      <w:r w:rsidRPr="00EC76D5">
        <w:rPr>
          <w:i/>
        </w:rPr>
        <w:t>list</w:t>
      </w:r>
      <w:r w:rsidRPr="00EC76D5">
        <w:t xml:space="preserve"> </w:t>
      </w:r>
      <w:r w:rsidRPr="00EC76D5">
        <w:rPr>
          <w:b/>
        </w:rPr>
        <w:t>,</w:t>
      </w:r>
      <w:r w:rsidRPr="00EC76D5">
        <w:t xml:space="preserve"> </w:t>
      </w:r>
      <w:r w:rsidR="002B2A8A" w:rsidRPr="00EC76D5">
        <w:rPr>
          <w:i/>
        </w:rPr>
        <w:t>enum</w:t>
      </w:r>
    </w:p>
    <w:p w14:paraId="3BF0B806" w14:textId="77777777" w:rsidR="00C71256" w:rsidRPr="00EC76D5" w:rsidRDefault="00C71256" w:rsidP="00C71256">
      <w:pPr>
        <w:pStyle w:val="Code"/>
      </w:pPr>
    </w:p>
    <w:p w14:paraId="1CD08E6E" w14:textId="4ACF1028" w:rsidR="00C71256" w:rsidRPr="00EC76D5" w:rsidRDefault="002B2A8A" w:rsidP="00C71256">
      <w:pPr>
        <w:pStyle w:val="Code"/>
      </w:pPr>
      <w:r w:rsidRPr="00EC76D5">
        <w:rPr>
          <w:i/>
        </w:rPr>
        <w:t>enum</w:t>
      </w:r>
      <w:r w:rsidR="00C71256" w:rsidRPr="00EC76D5">
        <w:t xml:space="preserve"> ::=</w:t>
      </w:r>
    </w:p>
    <w:p w14:paraId="07F4DA0C" w14:textId="77777777" w:rsidR="00C71256" w:rsidRPr="00EC76D5" w:rsidRDefault="00C71256" w:rsidP="00C71256">
      <w:pPr>
        <w:pStyle w:val="Code"/>
      </w:pPr>
      <w:r w:rsidRPr="00EC76D5">
        <w:t xml:space="preserve">    </w:t>
      </w:r>
      <w:r w:rsidRPr="00EC76D5">
        <w:rPr>
          <w:b/>
        </w:rPr>
        <w:t>identifier</w:t>
      </w:r>
      <w:r w:rsidRPr="00EC76D5">
        <w:t xml:space="preserve"> </w:t>
      </w:r>
    </w:p>
    <w:p w14:paraId="575DA7CB"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const</w:t>
      </w:r>
      <w:r w:rsidRPr="00EC76D5">
        <w:t>_</w:t>
      </w:r>
      <w:r w:rsidRPr="00EC76D5">
        <w:rPr>
          <w:i/>
        </w:rPr>
        <w:t>expression</w:t>
      </w:r>
    </w:p>
    <w:p w14:paraId="3EFB01BE" w14:textId="77777777" w:rsidR="00C71256" w:rsidRPr="00EC76D5" w:rsidRDefault="00C71256" w:rsidP="00C71256">
      <w:pPr>
        <w:pStyle w:val="Code"/>
      </w:pPr>
    </w:p>
    <w:p w14:paraId="3E7EBE8C" w14:textId="7514451F" w:rsidR="00C71256" w:rsidRPr="00EC76D5" w:rsidRDefault="00B473E1" w:rsidP="00C71256">
      <w:pPr>
        <w:pStyle w:val="Code"/>
      </w:pPr>
      <w:r>
        <w:rPr>
          <w:i/>
        </w:rPr>
        <w:t>declarator_list</w:t>
      </w:r>
      <w:r w:rsidR="00C71256" w:rsidRPr="00EC76D5">
        <w:t xml:space="preserve"> ::=</w:t>
      </w:r>
    </w:p>
    <w:p w14:paraId="1F60E99D" w14:textId="34126B97" w:rsidR="00C71256" w:rsidRPr="00EC76D5" w:rsidRDefault="00C71256" w:rsidP="00C71256">
      <w:pPr>
        <w:pStyle w:val="Code"/>
      </w:pPr>
      <w:r w:rsidRPr="00EC76D5">
        <w:t xml:space="preserve">    </w:t>
      </w:r>
      <w:r w:rsidR="00F4217C">
        <w:rPr>
          <w:i/>
        </w:rPr>
        <w:t>initialization</w:t>
      </w:r>
      <w:r w:rsidR="007946C9">
        <w:rPr>
          <w:i/>
        </w:rPr>
        <w:t>_bitfield_</w:t>
      </w:r>
      <w:r w:rsidR="00AB7DF5">
        <w:rPr>
          <w:i/>
        </w:rPr>
        <w:t>pointer_declarator</w:t>
      </w:r>
      <w:r w:rsidRPr="00EC76D5">
        <w:t xml:space="preserve"> </w:t>
      </w:r>
    </w:p>
    <w:p w14:paraId="63EEDCF6" w14:textId="0B9BD357" w:rsidR="00C71256" w:rsidRPr="00EC76D5" w:rsidRDefault="00C71256" w:rsidP="00C71256">
      <w:pPr>
        <w:pStyle w:val="Code"/>
      </w:pPr>
      <w:r w:rsidRPr="00EC76D5">
        <w:t xml:space="preserve">  | </w:t>
      </w:r>
      <w:r w:rsidR="00B473E1">
        <w:rPr>
          <w:i/>
        </w:rPr>
        <w:t>declarator_list</w:t>
      </w:r>
      <w:r w:rsidRPr="00EC76D5">
        <w:t xml:space="preserve"> </w:t>
      </w:r>
      <w:r w:rsidRPr="00EC76D5">
        <w:rPr>
          <w:b/>
        </w:rPr>
        <w:t>,</w:t>
      </w:r>
      <w:r w:rsidRPr="00EC76D5">
        <w:t xml:space="preserve"> </w:t>
      </w:r>
      <w:r w:rsidR="00F4217C">
        <w:rPr>
          <w:i/>
        </w:rPr>
        <w:t>initialization</w:t>
      </w:r>
      <w:r w:rsidR="007946C9">
        <w:rPr>
          <w:i/>
        </w:rPr>
        <w:t>_bitfield_</w:t>
      </w:r>
      <w:r w:rsidR="00AB7DF5">
        <w:rPr>
          <w:i/>
        </w:rPr>
        <w:t>pointer_declarator</w:t>
      </w:r>
    </w:p>
    <w:p w14:paraId="5D9FBAA8" w14:textId="77777777" w:rsidR="00C71256" w:rsidRPr="00EC76D5" w:rsidRDefault="00C71256" w:rsidP="00C71256">
      <w:pPr>
        <w:pStyle w:val="Code"/>
      </w:pPr>
    </w:p>
    <w:p w14:paraId="53C8B172" w14:textId="5A860C13" w:rsidR="00C71256" w:rsidRPr="00EC76D5" w:rsidRDefault="00F4217C" w:rsidP="00C71256">
      <w:pPr>
        <w:pStyle w:val="Code"/>
      </w:pPr>
      <w:r>
        <w:rPr>
          <w:i/>
        </w:rPr>
        <w:t>initialization</w:t>
      </w:r>
      <w:r w:rsidR="007946C9">
        <w:rPr>
          <w:i/>
        </w:rPr>
        <w:t>_bitfield_</w:t>
      </w:r>
      <w:r w:rsidR="00AB7DF5">
        <w:rPr>
          <w:i/>
        </w:rPr>
        <w:t>pointer_declarator</w:t>
      </w:r>
      <w:r w:rsidR="00C71256" w:rsidRPr="00EC76D5">
        <w:t xml:space="preserve"> ::=</w:t>
      </w:r>
    </w:p>
    <w:p w14:paraId="554C4A44" w14:textId="31F60C25" w:rsidR="00C71256" w:rsidRPr="00EC76D5" w:rsidRDefault="00C71256" w:rsidP="00C71256">
      <w:pPr>
        <w:pStyle w:val="Code"/>
      </w:pPr>
      <w:r w:rsidRPr="00EC76D5">
        <w:t xml:space="preserve">    </w:t>
      </w:r>
      <w:r w:rsidR="00AB7DF5">
        <w:rPr>
          <w:i/>
        </w:rPr>
        <w:t>pointer_declarator</w:t>
      </w:r>
      <w:r w:rsidRPr="00EC76D5">
        <w:t xml:space="preserve"> </w:t>
      </w:r>
    </w:p>
    <w:p w14:paraId="6AC9E319" w14:textId="26E204FF"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002F35C1">
        <w:rPr>
          <w:i/>
        </w:rPr>
        <w:t>initializer</w:t>
      </w:r>
      <w:r w:rsidRPr="00EC76D5">
        <w:t xml:space="preserve"> </w:t>
      </w:r>
    </w:p>
    <w:p w14:paraId="5E1A3276" w14:textId="0CCC6DC5" w:rsidR="00C71256" w:rsidRPr="00EC76D5" w:rsidRDefault="00C71256" w:rsidP="00C71256">
      <w:pPr>
        <w:pStyle w:val="Code"/>
      </w:pPr>
      <w:r w:rsidRPr="00EC76D5">
        <w:t xml:space="preserve">  | </w:t>
      </w:r>
      <w:r w:rsidR="00AB7DF5">
        <w:rPr>
          <w:i/>
        </w:rPr>
        <w:t>pointer_declarator</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p>
    <w:p w14:paraId="2E0EC6CA"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const</w:t>
      </w:r>
      <w:r w:rsidRPr="00EC76D5">
        <w:t>_</w:t>
      </w:r>
      <w:r w:rsidRPr="00EC76D5">
        <w:rPr>
          <w:i/>
        </w:rPr>
        <w:t>expression</w:t>
      </w:r>
    </w:p>
    <w:p w14:paraId="07ECF8C5" w14:textId="77777777" w:rsidR="00C71256" w:rsidRPr="00EC76D5" w:rsidRDefault="00C71256" w:rsidP="00C71256">
      <w:pPr>
        <w:pStyle w:val="Code"/>
      </w:pPr>
    </w:p>
    <w:p w14:paraId="291058B0" w14:textId="0CB2C0B1" w:rsidR="00C71256" w:rsidRPr="00EC76D5" w:rsidRDefault="00AB7DF5" w:rsidP="00C71256">
      <w:pPr>
        <w:pStyle w:val="Code"/>
      </w:pPr>
      <w:r>
        <w:rPr>
          <w:i/>
        </w:rPr>
        <w:t>pointer_declarator</w:t>
      </w:r>
      <w:r w:rsidR="00C71256" w:rsidRPr="00EC76D5">
        <w:t xml:space="preserve"> ::=</w:t>
      </w:r>
    </w:p>
    <w:p w14:paraId="73271779" w14:textId="7E65D184" w:rsidR="00C71256" w:rsidRPr="00EC76D5" w:rsidRDefault="00C71256" w:rsidP="00C71256">
      <w:pPr>
        <w:pStyle w:val="Code"/>
      </w:pPr>
      <w:r w:rsidRPr="00EC76D5">
        <w:t xml:space="preserve">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00AB7DF5">
        <w:rPr>
          <w:i/>
        </w:rPr>
        <w:t>pointer_declarator</w:t>
      </w:r>
    </w:p>
    <w:p w14:paraId="3DBC7E5C" w14:textId="77777777" w:rsidR="00C71256" w:rsidRPr="00EC76D5" w:rsidRDefault="00C71256" w:rsidP="00C71256">
      <w:pPr>
        <w:pStyle w:val="Code"/>
      </w:pPr>
    </w:p>
    <w:p w14:paraId="03485D93" w14:textId="2D34227B" w:rsidR="00C71256" w:rsidRPr="00EC76D5" w:rsidRDefault="00C71256" w:rsidP="00C71256">
      <w:pPr>
        <w:pStyle w:val="Code"/>
      </w:pPr>
      <w:r w:rsidRPr="00EC76D5">
        <w:rPr>
          <w:i/>
        </w:rPr>
        <w:t>direct</w:t>
      </w:r>
      <w:r w:rsidRPr="00EC76D5">
        <w:t>_</w:t>
      </w:r>
      <w:r w:rsidR="00AB7DF5">
        <w:rPr>
          <w:i/>
        </w:rPr>
        <w:t>pointer_declarator</w:t>
      </w:r>
      <w:r w:rsidRPr="00EC76D5">
        <w:t xml:space="preserve"> ::=</w:t>
      </w:r>
    </w:p>
    <w:p w14:paraId="0A3A9531" w14:textId="77777777" w:rsidR="00C71256" w:rsidRPr="00EC76D5" w:rsidRDefault="00C71256" w:rsidP="00C71256">
      <w:pPr>
        <w:pStyle w:val="Code"/>
      </w:pPr>
      <w:r w:rsidRPr="00EC76D5">
        <w:t xml:space="preserve">    </w:t>
      </w:r>
      <w:r w:rsidRPr="00EC76D5">
        <w:rPr>
          <w:b/>
        </w:rPr>
        <w:t>identifier</w:t>
      </w:r>
      <w:r w:rsidRPr="00EC76D5">
        <w:t xml:space="preserve"> </w:t>
      </w:r>
    </w:p>
    <w:p w14:paraId="047A228B" w14:textId="7333E07A" w:rsidR="00C71256" w:rsidRPr="00EC76D5" w:rsidRDefault="00C71256" w:rsidP="00C71256">
      <w:pPr>
        <w:pStyle w:val="Code"/>
      </w:pPr>
      <w:r w:rsidRPr="00EC76D5">
        <w:t xml:space="preserve">  | </w:t>
      </w:r>
      <w:r w:rsidRPr="00EC76D5">
        <w:rPr>
          <w:b/>
        </w:rPr>
        <w:t>(</w:t>
      </w:r>
      <w:r w:rsidRPr="00EC76D5">
        <w:t xml:space="preserve"> </w:t>
      </w:r>
      <w:r w:rsidR="00AB7DF5">
        <w:rPr>
          <w:i/>
        </w:rPr>
        <w:t>pointer_declarator</w:t>
      </w:r>
      <w:r w:rsidRPr="00EC76D5">
        <w:t xml:space="preserve"> </w:t>
      </w:r>
      <w:r w:rsidRPr="00EC76D5">
        <w:rPr>
          <w:b/>
        </w:rPr>
        <w:t>)</w:t>
      </w:r>
      <w:r w:rsidRPr="00EC76D5">
        <w:t xml:space="preserve"> </w:t>
      </w:r>
    </w:p>
    <w:p w14:paraId="5C8BD945" w14:textId="7AD5C803"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C1B1225" w14:textId="6AF9904D"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359405D6" w14:textId="41DBE334" w:rsidR="00C71256" w:rsidRPr="00EC76D5" w:rsidRDefault="00C71256" w:rsidP="00C71256">
      <w:pPr>
        <w:pStyle w:val="Code"/>
      </w:pPr>
      <w:r w:rsidRPr="00EC76D5">
        <w:t xml:space="preserve">  | </w:t>
      </w:r>
      <w:r w:rsidRPr="00EC76D5">
        <w:rPr>
          <w:i/>
        </w:rPr>
        <w:t>direct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identifier</w:t>
      </w:r>
      <w:r w:rsidRPr="00EC76D5">
        <w:t>_</w:t>
      </w:r>
      <w:r w:rsidRPr="00EC76D5">
        <w:rPr>
          <w:i/>
        </w:rPr>
        <w:t>list</w:t>
      </w:r>
      <w:r w:rsidRPr="00EC76D5">
        <w:t xml:space="preserve"> </w:t>
      </w:r>
      <w:r w:rsidRPr="00EC76D5">
        <w:rPr>
          <w:b/>
        </w:rPr>
        <w:t>)</w:t>
      </w:r>
    </w:p>
    <w:p w14:paraId="0AB0A7E8" w14:textId="77777777" w:rsidR="00C71256" w:rsidRPr="00EC76D5" w:rsidRDefault="00C71256" w:rsidP="00C71256">
      <w:pPr>
        <w:pStyle w:val="Code"/>
      </w:pPr>
    </w:p>
    <w:p w14:paraId="3626157F" w14:textId="77777777" w:rsidR="00C71256" w:rsidRPr="00EC76D5" w:rsidRDefault="00C71256" w:rsidP="00C71256">
      <w:pPr>
        <w:pStyle w:val="Code"/>
      </w:pPr>
      <w:r w:rsidRPr="00EC76D5">
        <w:rPr>
          <w:i/>
        </w:rPr>
        <w:t>optional</w:t>
      </w:r>
      <w:r w:rsidRPr="00EC76D5">
        <w:t>_</w:t>
      </w:r>
      <w:r w:rsidRPr="00EC76D5">
        <w:rPr>
          <w:i/>
        </w:rPr>
        <w:t>pointer</w:t>
      </w:r>
      <w:r w:rsidRPr="00EC76D5">
        <w:t>_</w:t>
      </w:r>
      <w:r w:rsidRPr="00EC76D5">
        <w:rPr>
          <w:i/>
        </w:rPr>
        <w:t>list</w:t>
      </w:r>
      <w:r w:rsidRPr="00EC76D5">
        <w:t xml:space="preserve"> ::=</w:t>
      </w:r>
    </w:p>
    <w:p w14:paraId="6E137509" w14:textId="77777777" w:rsidR="00C71256" w:rsidRPr="00EC76D5" w:rsidRDefault="00C71256" w:rsidP="00C71256">
      <w:pPr>
        <w:pStyle w:val="Code"/>
      </w:pPr>
      <w:r w:rsidRPr="00EC76D5">
        <w:t xml:space="preserve">    /* </w:t>
      </w:r>
      <w:r w:rsidRPr="00EC76D5">
        <w:rPr>
          <w:i/>
        </w:rPr>
        <w:t>empty</w:t>
      </w:r>
      <w:r w:rsidRPr="00EC76D5">
        <w:t xml:space="preserve"> */</w:t>
      </w:r>
    </w:p>
    <w:p w14:paraId="7B7DDA8B"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p>
    <w:p w14:paraId="26360580" w14:textId="77777777" w:rsidR="00C71256" w:rsidRPr="00EC76D5" w:rsidRDefault="00C71256" w:rsidP="00C71256">
      <w:pPr>
        <w:pStyle w:val="Code"/>
      </w:pPr>
    </w:p>
    <w:p w14:paraId="017DD4D9" w14:textId="77777777" w:rsidR="00C71256" w:rsidRPr="00EC76D5" w:rsidRDefault="00C71256" w:rsidP="00C71256">
      <w:pPr>
        <w:pStyle w:val="Code"/>
      </w:pPr>
      <w:r w:rsidRPr="00EC76D5">
        <w:rPr>
          <w:i/>
        </w:rPr>
        <w:t>pointer</w:t>
      </w:r>
      <w:r w:rsidRPr="00EC76D5">
        <w:t>_</w:t>
      </w:r>
      <w:r w:rsidRPr="00EC76D5">
        <w:rPr>
          <w:i/>
        </w:rPr>
        <w:t>list</w:t>
      </w:r>
      <w:r w:rsidRPr="00EC76D5">
        <w:t xml:space="preserve"> ::=</w:t>
      </w:r>
    </w:p>
    <w:p w14:paraId="535B3809" w14:textId="77777777" w:rsidR="00C71256" w:rsidRPr="00EC76D5" w:rsidRDefault="00C71256" w:rsidP="00C71256">
      <w:pPr>
        <w:pStyle w:val="Code"/>
      </w:pPr>
      <w:r w:rsidRPr="00EC76D5">
        <w:t xml:space="preserve">    </w:t>
      </w:r>
      <w:r w:rsidRPr="00EC76D5">
        <w:rPr>
          <w:i/>
        </w:rPr>
        <w:t>pointer</w:t>
      </w:r>
      <w:r w:rsidRPr="00EC76D5">
        <w:t xml:space="preserve"> </w:t>
      </w:r>
    </w:p>
    <w:p w14:paraId="6D819BBE" w14:textId="77777777" w:rsidR="00C71256" w:rsidRPr="00EC76D5" w:rsidRDefault="00C71256" w:rsidP="00C71256">
      <w:pPr>
        <w:pStyle w:val="Code"/>
      </w:pPr>
      <w:r w:rsidRPr="00EC76D5">
        <w:t xml:space="preserve">  | </w:t>
      </w:r>
      <w:r w:rsidRPr="00EC76D5">
        <w:rPr>
          <w:i/>
        </w:rPr>
        <w:t>pointer</w:t>
      </w:r>
      <w:r w:rsidRPr="00EC76D5">
        <w:t>_</w:t>
      </w:r>
      <w:r w:rsidRPr="00EC76D5">
        <w:rPr>
          <w:i/>
        </w:rPr>
        <w:t>list</w:t>
      </w:r>
      <w:r w:rsidRPr="00EC76D5">
        <w:t xml:space="preserve"> </w:t>
      </w:r>
      <w:r w:rsidRPr="00EC76D5">
        <w:rPr>
          <w:i/>
        </w:rPr>
        <w:t>pointer</w:t>
      </w:r>
    </w:p>
    <w:p w14:paraId="2040B19A" w14:textId="77777777" w:rsidR="00C71256" w:rsidRPr="00EC76D5" w:rsidRDefault="00C71256" w:rsidP="00C71256">
      <w:pPr>
        <w:pStyle w:val="Code"/>
      </w:pPr>
    </w:p>
    <w:p w14:paraId="6CEA11DF" w14:textId="77777777" w:rsidR="00C71256" w:rsidRPr="00EC76D5" w:rsidRDefault="00C71256" w:rsidP="00C71256">
      <w:pPr>
        <w:pStyle w:val="Code"/>
      </w:pPr>
      <w:r w:rsidRPr="00EC76D5">
        <w:rPr>
          <w:i/>
        </w:rPr>
        <w:t>pointer</w:t>
      </w:r>
      <w:r w:rsidRPr="00EC76D5">
        <w:t xml:space="preserve"> ::=</w:t>
      </w:r>
    </w:p>
    <w:p w14:paraId="6ABC894D" w14:textId="77777777" w:rsidR="00C71256" w:rsidRPr="00EC76D5" w:rsidRDefault="00C71256" w:rsidP="00C71256">
      <w:pPr>
        <w:pStyle w:val="Code"/>
        <w:ind w:left="480"/>
      </w:pPr>
      <w:r w:rsidRPr="00EC76D5">
        <w:rPr>
          <w:b/>
        </w:rPr>
        <w:t>*</w:t>
      </w:r>
      <w:r w:rsidRPr="00EC76D5">
        <w:t xml:space="preserve"> | </w:t>
      </w:r>
      <w:r w:rsidRPr="00EC76D5">
        <w:rPr>
          <w:b/>
        </w:rPr>
        <w:t>*</w:t>
      </w:r>
      <w:r w:rsidRPr="00EC76D5">
        <w:t xml:space="preserve"> </w:t>
      </w:r>
      <w:r w:rsidRPr="00EC76D5">
        <w:rPr>
          <w:i/>
        </w:rPr>
        <w:t>declaration</w:t>
      </w:r>
      <w:r w:rsidRPr="00EC76D5">
        <w:t>_</w:t>
      </w:r>
      <w:r w:rsidRPr="00EC76D5">
        <w:rPr>
          <w:i/>
        </w:rPr>
        <w:t>specifier</w:t>
      </w:r>
      <w:r w:rsidRPr="00EC76D5">
        <w:t>_</w:t>
      </w:r>
      <w:r w:rsidRPr="00EC76D5">
        <w:rPr>
          <w:i/>
        </w:rPr>
        <w:t>list</w:t>
      </w:r>
    </w:p>
    <w:p w14:paraId="5DEC4163" w14:textId="77777777" w:rsidR="00C71256" w:rsidRPr="00EC76D5" w:rsidRDefault="00C71256" w:rsidP="00C71256">
      <w:pPr>
        <w:pStyle w:val="Code"/>
      </w:pPr>
    </w:p>
    <w:p w14:paraId="4B955AD1" w14:textId="77777777" w:rsidR="00C71256" w:rsidRPr="00EC76D5" w:rsidRDefault="00C71256" w:rsidP="00C71256">
      <w:pPr>
        <w:pStyle w:val="Code"/>
      </w:pPr>
      <w:r w:rsidRPr="00EC76D5">
        <w:rPr>
          <w:i/>
        </w:rPr>
        <w:t>parameter</w:t>
      </w:r>
      <w:r w:rsidRPr="00EC76D5">
        <w:t>_</w:t>
      </w:r>
      <w:r w:rsidRPr="00EC76D5">
        <w:rPr>
          <w:i/>
        </w:rPr>
        <w:t>ellipse</w:t>
      </w:r>
      <w:r w:rsidRPr="00EC76D5">
        <w:t>_</w:t>
      </w:r>
      <w:r w:rsidRPr="00EC76D5">
        <w:rPr>
          <w:i/>
        </w:rPr>
        <w:t>list</w:t>
      </w:r>
      <w:r w:rsidRPr="00EC76D5">
        <w:t xml:space="preserve"> ::=</w:t>
      </w:r>
    </w:p>
    <w:p w14:paraId="3BC9D453" w14:textId="77777777" w:rsidR="00C71256" w:rsidRPr="00EC76D5" w:rsidRDefault="00C71256" w:rsidP="00C71256">
      <w:pPr>
        <w:pStyle w:val="Code"/>
      </w:pPr>
      <w:r w:rsidRPr="00EC76D5">
        <w:t xml:space="preserve">    </w:t>
      </w:r>
      <w:r w:rsidRPr="00EC76D5">
        <w:rPr>
          <w:i/>
        </w:rPr>
        <w:t>parameter</w:t>
      </w:r>
      <w:r w:rsidRPr="00EC76D5">
        <w:t>_</w:t>
      </w:r>
      <w:r w:rsidRPr="00EC76D5">
        <w:rPr>
          <w:i/>
        </w:rPr>
        <w:t>list</w:t>
      </w:r>
      <w:r w:rsidRPr="00EC76D5">
        <w:t xml:space="preserve"> </w:t>
      </w:r>
    </w:p>
    <w:p w14:paraId="48E34A2B"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b/>
        </w:rPr>
        <w:t>...</w:t>
      </w:r>
    </w:p>
    <w:p w14:paraId="52A1418A" w14:textId="77777777" w:rsidR="00C71256" w:rsidRPr="00EC76D5" w:rsidRDefault="00C71256" w:rsidP="00C71256">
      <w:pPr>
        <w:pStyle w:val="Code"/>
      </w:pPr>
    </w:p>
    <w:p w14:paraId="0F5C36E2" w14:textId="77777777" w:rsidR="00C71256" w:rsidRPr="00EC76D5" w:rsidRDefault="00C71256" w:rsidP="00C71256">
      <w:pPr>
        <w:pStyle w:val="Code"/>
      </w:pPr>
      <w:r w:rsidRPr="00EC76D5">
        <w:rPr>
          <w:i/>
        </w:rPr>
        <w:t>parameter</w:t>
      </w:r>
      <w:r w:rsidRPr="00EC76D5">
        <w:t>_</w:t>
      </w:r>
      <w:r w:rsidRPr="00EC76D5">
        <w:rPr>
          <w:i/>
        </w:rPr>
        <w:t>list</w:t>
      </w:r>
      <w:r w:rsidRPr="00EC76D5">
        <w:t xml:space="preserve"> ::=</w:t>
      </w:r>
    </w:p>
    <w:p w14:paraId="5FB23738" w14:textId="77777777" w:rsidR="00C71256" w:rsidRPr="00EC76D5" w:rsidRDefault="00C71256" w:rsidP="00C71256">
      <w:pPr>
        <w:pStyle w:val="Code"/>
      </w:pPr>
      <w:r w:rsidRPr="00EC76D5">
        <w:t xml:space="preserve">    </w:t>
      </w:r>
      <w:r w:rsidRPr="00EC76D5">
        <w:rPr>
          <w:i/>
        </w:rPr>
        <w:t>parameter</w:t>
      </w:r>
      <w:r w:rsidRPr="00EC76D5">
        <w:t>_</w:t>
      </w:r>
      <w:r w:rsidRPr="00EC76D5">
        <w:rPr>
          <w:i/>
        </w:rPr>
        <w:t>declaration</w:t>
      </w:r>
      <w:r w:rsidRPr="00EC76D5">
        <w:t xml:space="preserve"> </w:t>
      </w:r>
    </w:p>
    <w:p w14:paraId="52FD453F" w14:textId="77777777" w:rsidR="00C71256" w:rsidRPr="00EC76D5" w:rsidRDefault="00C71256" w:rsidP="00C71256">
      <w:pPr>
        <w:pStyle w:val="Code"/>
      </w:pPr>
      <w:r w:rsidRPr="00EC76D5">
        <w:t xml:space="preserve">  | </w:t>
      </w:r>
      <w:r w:rsidRPr="00EC76D5">
        <w:rPr>
          <w:i/>
        </w:rPr>
        <w:t>parameter</w:t>
      </w:r>
      <w:r w:rsidRPr="00EC76D5">
        <w:t>_</w:t>
      </w:r>
      <w:r w:rsidRPr="00EC76D5">
        <w:rPr>
          <w:i/>
        </w:rPr>
        <w:t>list</w:t>
      </w:r>
      <w:r w:rsidRPr="00EC76D5">
        <w:t xml:space="preserve"> </w:t>
      </w:r>
      <w:r w:rsidRPr="00EC76D5">
        <w:rPr>
          <w:b/>
        </w:rPr>
        <w:t>,</w:t>
      </w:r>
      <w:r w:rsidRPr="00EC76D5">
        <w:t xml:space="preserve"> </w:t>
      </w:r>
      <w:r w:rsidRPr="00EC76D5">
        <w:rPr>
          <w:i/>
        </w:rPr>
        <w:t>parameter</w:t>
      </w:r>
      <w:r w:rsidRPr="00EC76D5">
        <w:t>_</w:t>
      </w:r>
      <w:r w:rsidRPr="00EC76D5">
        <w:rPr>
          <w:i/>
        </w:rPr>
        <w:t>declaration</w:t>
      </w:r>
    </w:p>
    <w:p w14:paraId="59565CEC" w14:textId="77777777" w:rsidR="00C71256" w:rsidRPr="00EC76D5" w:rsidRDefault="00C71256" w:rsidP="00C71256">
      <w:pPr>
        <w:pStyle w:val="Code"/>
      </w:pPr>
    </w:p>
    <w:p w14:paraId="6137BE2C" w14:textId="77777777" w:rsidR="00C71256" w:rsidRPr="00EC76D5" w:rsidRDefault="00C71256" w:rsidP="00C71256">
      <w:pPr>
        <w:pStyle w:val="Code"/>
      </w:pPr>
      <w:r w:rsidRPr="00EC76D5">
        <w:rPr>
          <w:i/>
        </w:rPr>
        <w:t>parameter</w:t>
      </w:r>
      <w:r w:rsidRPr="00EC76D5">
        <w:t>_</w:t>
      </w:r>
      <w:r w:rsidRPr="00EC76D5">
        <w:rPr>
          <w:i/>
        </w:rPr>
        <w:t>declaration</w:t>
      </w:r>
      <w:r w:rsidRPr="00EC76D5">
        <w:t xml:space="preserve"> ::=</w:t>
      </w:r>
    </w:p>
    <w:p w14:paraId="3287822A"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1399597B" w14:textId="6956F376"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00AB7DF5">
        <w:rPr>
          <w:i/>
        </w:rPr>
        <w:t>pointer_declarator</w:t>
      </w:r>
      <w:r w:rsidRPr="00EC76D5">
        <w:t xml:space="preserve"> </w:t>
      </w:r>
    </w:p>
    <w:p w14:paraId="7D0A7D73" w14:textId="3650E86B"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167BA6B5" w14:textId="77777777" w:rsidR="00C71256" w:rsidRPr="00EC76D5" w:rsidRDefault="00C71256" w:rsidP="00C71256">
      <w:pPr>
        <w:pStyle w:val="Code"/>
      </w:pPr>
    </w:p>
    <w:p w14:paraId="20B72008" w14:textId="77777777" w:rsidR="00C71256" w:rsidRPr="00EC76D5" w:rsidRDefault="00C71256" w:rsidP="00C71256">
      <w:pPr>
        <w:pStyle w:val="Code"/>
      </w:pPr>
      <w:r w:rsidRPr="00EC76D5">
        <w:rPr>
          <w:i/>
        </w:rPr>
        <w:t>optional</w:t>
      </w:r>
      <w:r w:rsidRPr="00EC76D5">
        <w:t>_</w:t>
      </w:r>
      <w:r w:rsidRPr="00EC76D5">
        <w:rPr>
          <w:i/>
        </w:rPr>
        <w:t>identifier</w:t>
      </w:r>
      <w:r w:rsidRPr="00EC76D5">
        <w:t>_</w:t>
      </w:r>
      <w:r w:rsidRPr="00EC76D5">
        <w:rPr>
          <w:i/>
        </w:rPr>
        <w:t>list</w:t>
      </w:r>
      <w:r w:rsidRPr="00EC76D5">
        <w:t xml:space="preserve"> ::=</w:t>
      </w:r>
    </w:p>
    <w:p w14:paraId="2C54A82D" w14:textId="77777777" w:rsidR="00C71256" w:rsidRPr="00EC76D5" w:rsidRDefault="00C71256" w:rsidP="00C71256">
      <w:pPr>
        <w:pStyle w:val="Code"/>
      </w:pPr>
      <w:r w:rsidRPr="00EC76D5">
        <w:t xml:space="preserve">    /* </w:t>
      </w:r>
      <w:r w:rsidRPr="00EC76D5">
        <w:rPr>
          <w:i/>
        </w:rPr>
        <w:t>empty</w:t>
      </w:r>
      <w:r w:rsidRPr="00EC76D5">
        <w:t xml:space="preserve"> */  </w:t>
      </w:r>
    </w:p>
    <w:p w14:paraId="46C494F3"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p>
    <w:p w14:paraId="7E92F681" w14:textId="77777777" w:rsidR="00C71256" w:rsidRPr="00EC76D5" w:rsidRDefault="00C71256" w:rsidP="00C71256">
      <w:pPr>
        <w:pStyle w:val="Code"/>
      </w:pPr>
    </w:p>
    <w:p w14:paraId="6707B6F6" w14:textId="77777777" w:rsidR="00C71256" w:rsidRPr="00EC76D5" w:rsidRDefault="00C71256" w:rsidP="00C71256">
      <w:pPr>
        <w:pStyle w:val="Code"/>
      </w:pPr>
      <w:r w:rsidRPr="00EC76D5">
        <w:rPr>
          <w:i/>
        </w:rPr>
        <w:t>identifier</w:t>
      </w:r>
      <w:r w:rsidRPr="00EC76D5">
        <w:t>_</w:t>
      </w:r>
      <w:r w:rsidRPr="00EC76D5">
        <w:rPr>
          <w:i/>
        </w:rPr>
        <w:t>list</w:t>
      </w:r>
      <w:r w:rsidRPr="00EC76D5">
        <w:t xml:space="preserve"> ::=</w:t>
      </w:r>
    </w:p>
    <w:p w14:paraId="2E02DE33" w14:textId="77777777" w:rsidR="00C71256" w:rsidRPr="00EC76D5" w:rsidRDefault="00C71256" w:rsidP="00C71256">
      <w:pPr>
        <w:pStyle w:val="Code"/>
      </w:pPr>
      <w:r w:rsidRPr="00EC76D5">
        <w:t xml:space="preserve">    </w:t>
      </w:r>
      <w:r w:rsidRPr="00EC76D5">
        <w:rPr>
          <w:b/>
        </w:rPr>
        <w:t>identifier</w:t>
      </w:r>
      <w:r w:rsidRPr="00EC76D5">
        <w:t xml:space="preserve"> </w:t>
      </w:r>
    </w:p>
    <w:p w14:paraId="3F131468" w14:textId="77777777" w:rsidR="00C71256" w:rsidRPr="00EC76D5" w:rsidRDefault="00C71256" w:rsidP="00C71256">
      <w:pPr>
        <w:pStyle w:val="Code"/>
      </w:pPr>
      <w:r w:rsidRPr="00EC76D5">
        <w:t xml:space="preserve">  | </w:t>
      </w:r>
      <w:r w:rsidRPr="00EC76D5">
        <w:rPr>
          <w:i/>
        </w:rPr>
        <w:t>identifier</w:t>
      </w:r>
      <w:r w:rsidRPr="00EC76D5">
        <w:t>_</w:t>
      </w:r>
      <w:r w:rsidRPr="00EC76D5">
        <w:rPr>
          <w:i/>
        </w:rPr>
        <w:t>list</w:t>
      </w:r>
      <w:r w:rsidRPr="00EC76D5">
        <w:t xml:space="preserve"> </w:t>
      </w:r>
      <w:r w:rsidRPr="00EC76D5">
        <w:rPr>
          <w:b/>
        </w:rPr>
        <w:t>,</w:t>
      </w:r>
      <w:r w:rsidRPr="00EC76D5">
        <w:t xml:space="preserve"> </w:t>
      </w:r>
      <w:r w:rsidRPr="00EC76D5">
        <w:rPr>
          <w:b/>
        </w:rPr>
        <w:t>identifier</w:t>
      </w:r>
    </w:p>
    <w:p w14:paraId="5A02B75E" w14:textId="77777777" w:rsidR="00C71256" w:rsidRPr="00EC76D5" w:rsidRDefault="00C71256" w:rsidP="00C71256">
      <w:pPr>
        <w:pStyle w:val="Code"/>
      </w:pPr>
    </w:p>
    <w:p w14:paraId="354165F8" w14:textId="6E8F6F5B" w:rsidR="00C71256" w:rsidRPr="00EC76D5" w:rsidRDefault="002F35C1" w:rsidP="00C71256">
      <w:pPr>
        <w:pStyle w:val="Code"/>
      </w:pPr>
      <w:r>
        <w:rPr>
          <w:i/>
        </w:rPr>
        <w:t>initializer</w:t>
      </w:r>
      <w:r w:rsidR="00C71256" w:rsidRPr="00EC76D5">
        <w:t>_</w:t>
      </w:r>
      <w:r w:rsidR="00C71256" w:rsidRPr="00EC76D5">
        <w:rPr>
          <w:i/>
        </w:rPr>
        <w:t>list</w:t>
      </w:r>
      <w:r w:rsidR="00C71256" w:rsidRPr="00EC76D5">
        <w:t xml:space="preserve"> ::=</w:t>
      </w:r>
    </w:p>
    <w:p w14:paraId="28F1A640" w14:textId="6AD24DBE" w:rsidR="00C71256" w:rsidRPr="00EC76D5" w:rsidRDefault="00C71256" w:rsidP="00C71256">
      <w:pPr>
        <w:pStyle w:val="Code"/>
      </w:pPr>
      <w:r w:rsidRPr="00EC76D5">
        <w:t xml:space="preserve">    </w:t>
      </w:r>
      <w:r w:rsidR="002F35C1">
        <w:rPr>
          <w:i/>
        </w:rPr>
        <w:t>initializer</w:t>
      </w:r>
      <w:r w:rsidRPr="00EC76D5">
        <w:t xml:space="preserve"> </w:t>
      </w:r>
    </w:p>
    <w:p w14:paraId="59839FD8" w14:textId="671C1667" w:rsidR="00C71256" w:rsidRPr="00EC76D5" w:rsidRDefault="00C71256" w:rsidP="00C71256">
      <w:pPr>
        <w:pStyle w:val="Code"/>
      </w:pPr>
      <w:r w:rsidRPr="00EC76D5">
        <w:t xml:space="preserve">  | </w:t>
      </w:r>
      <w:r w:rsidR="002F35C1">
        <w:rPr>
          <w:i/>
        </w:rPr>
        <w:t>initializer</w:t>
      </w:r>
      <w:r w:rsidRPr="00EC76D5">
        <w:t>_</w:t>
      </w:r>
      <w:r w:rsidRPr="00EC76D5">
        <w:rPr>
          <w:i/>
        </w:rPr>
        <w:t>list</w:t>
      </w:r>
      <w:r w:rsidRPr="00EC76D5">
        <w:t xml:space="preserve"> </w:t>
      </w:r>
      <w:r w:rsidRPr="00EC76D5">
        <w:rPr>
          <w:b/>
        </w:rPr>
        <w:t>,</w:t>
      </w:r>
      <w:r w:rsidRPr="00EC76D5">
        <w:t xml:space="preserve"> </w:t>
      </w:r>
      <w:r w:rsidR="002F35C1">
        <w:rPr>
          <w:i/>
        </w:rPr>
        <w:t>initializer</w:t>
      </w:r>
    </w:p>
    <w:p w14:paraId="2997FCF5" w14:textId="77777777" w:rsidR="00C71256" w:rsidRPr="00EC76D5" w:rsidRDefault="00C71256" w:rsidP="00C71256">
      <w:pPr>
        <w:pStyle w:val="Code"/>
      </w:pPr>
    </w:p>
    <w:p w14:paraId="46D01487" w14:textId="43E5DBF2" w:rsidR="00C71256" w:rsidRPr="00EC76D5" w:rsidRDefault="002F35C1" w:rsidP="00C71256">
      <w:pPr>
        <w:pStyle w:val="Code"/>
      </w:pPr>
      <w:r>
        <w:rPr>
          <w:i/>
        </w:rPr>
        <w:t>initializer</w:t>
      </w:r>
      <w:r w:rsidR="00C71256" w:rsidRPr="00EC76D5">
        <w:t xml:space="preserve"> ::=</w:t>
      </w:r>
    </w:p>
    <w:p w14:paraId="37B04A7F"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0126C09C" w14:textId="2F7CA282"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p>
    <w:p w14:paraId="46B7C550" w14:textId="6AE1C7DE" w:rsidR="00C71256" w:rsidRPr="00EC76D5" w:rsidRDefault="00C71256" w:rsidP="00C71256">
      <w:pPr>
        <w:pStyle w:val="Code"/>
      </w:pPr>
      <w:r w:rsidRPr="00EC76D5">
        <w:t xml:space="preserve">  | </w:t>
      </w:r>
      <w:r w:rsidRPr="00EC76D5">
        <w:rPr>
          <w:b/>
        </w:rPr>
        <w:t>(</w:t>
      </w:r>
      <w:r w:rsidRPr="00EC76D5">
        <w:t xml:space="preserve"> </w:t>
      </w:r>
      <w:r w:rsidR="002F35C1">
        <w:rPr>
          <w:i/>
        </w:rPr>
        <w:t>initializer</w:t>
      </w:r>
      <w:r w:rsidRPr="00EC76D5">
        <w:t>_</w:t>
      </w:r>
      <w:r w:rsidRPr="00EC76D5">
        <w:rPr>
          <w:i/>
        </w:rPr>
        <w:t>list</w:t>
      </w:r>
      <w:r w:rsidRPr="00EC76D5">
        <w:t xml:space="preserve"> </w:t>
      </w:r>
      <w:r w:rsidRPr="00EC76D5">
        <w:rPr>
          <w:b/>
        </w:rPr>
        <w:t>,</w:t>
      </w:r>
      <w:r w:rsidRPr="00EC76D5">
        <w:t xml:space="preserve"> </w:t>
      </w:r>
      <w:r w:rsidRPr="00EC76D5">
        <w:rPr>
          <w:b/>
        </w:rPr>
        <w:t>)</w:t>
      </w:r>
    </w:p>
    <w:p w14:paraId="13196116" w14:textId="77777777" w:rsidR="00C71256" w:rsidRPr="00EC76D5" w:rsidRDefault="00C71256" w:rsidP="00C71256">
      <w:pPr>
        <w:pStyle w:val="Code"/>
      </w:pPr>
    </w:p>
    <w:p w14:paraId="4FAE51D2" w14:textId="77777777" w:rsidR="00C71256" w:rsidRPr="00EC76D5" w:rsidRDefault="00C71256" w:rsidP="00C71256">
      <w:pPr>
        <w:pStyle w:val="Code"/>
      </w:pPr>
      <w:r w:rsidRPr="00EC76D5">
        <w:rPr>
          <w:i/>
        </w:rPr>
        <w:t>type</w:t>
      </w:r>
      <w:r w:rsidRPr="00EC76D5">
        <w:t>_</w:t>
      </w:r>
      <w:r w:rsidRPr="00EC76D5">
        <w:rPr>
          <w:i/>
        </w:rPr>
        <w:t>name</w:t>
      </w:r>
      <w:r w:rsidRPr="00EC76D5">
        <w:t xml:space="preserve"> ::=</w:t>
      </w:r>
    </w:p>
    <w:p w14:paraId="6D85D468" w14:textId="77777777" w:rsidR="00C71256" w:rsidRPr="00EC76D5" w:rsidRDefault="00C71256" w:rsidP="00C71256">
      <w:pPr>
        <w:pStyle w:val="Code"/>
      </w:pPr>
      <w:r w:rsidRPr="00EC76D5">
        <w:t xml:space="preserve">    </w:t>
      </w:r>
      <w:r w:rsidRPr="00EC76D5">
        <w:rPr>
          <w:i/>
        </w:rPr>
        <w:t>declaration</w:t>
      </w:r>
      <w:r w:rsidRPr="00EC76D5">
        <w:t>_</w:t>
      </w:r>
      <w:r w:rsidRPr="00EC76D5">
        <w:rPr>
          <w:i/>
        </w:rPr>
        <w:t>specifier</w:t>
      </w:r>
      <w:r w:rsidRPr="00EC76D5">
        <w:t>_</w:t>
      </w:r>
      <w:r w:rsidRPr="00EC76D5">
        <w:rPr>
          <w:i/>
        </w:rPr>
        <w:t>list</w:t>
      </w:r>
      <w:r w:rsidRPr="00EC76D5">
        <w:t xml:space="preserve">  </w:t>
      </w:r>
    </w:p>
    <w:p w14:paraId="423281EF" w14:textId="37D51038" w:rsidR="00C71256" w:rsidRPr="00EC76D5" w:rsidRDefault="00C71256" w:rsidP="00C71256">
      <w:pPr>
        <w:pStyle w:val="Code"/>
      </w:pPr>
      <w:r w:rsidRPr="00EC76D5">
        <w:t xml:space="preserve">  | </w:t>
      </w:r>
      <w:r w:rsidRPr="00EC76D5">
        <w:rPr>
          <w:i/>
        </w:rPr>
        <w:t>declaration</w:t>
      </w:r>
      <w:r w:rsidRPr="00EC76D5">
        <w:t>_</w:t>
      </w:r>
      <w:r w:rsidRPr="00EC76D5">
        <w:rPr>
          <w:i/>
        </w:rPr>
        <w:t>specifier</w:t>
      </w:r>
      <w:r w:rsidRPr="00EC76D5">
        <w:t>_</w:t>
      </w:r>
      <w:r w:rsidRPr="00EC76D5">
        <w:rPr>
          <w:i/>
        </w:rPr>
        <w:t>list</w:t>
      </w:r>
      <w:r w:rsidRPr="00EC76D5">
        <w:t xml:space="preserve"> </w:t>
      </w:r>
      <w:r w:rsidRPr="00EC76D5">
        <w:rPr>
          <w:i/>
        </w:rPr>
        <w:t>abstract</w:t>
      </w:r>
      <w:r w:rsidRPr="00EC76D5">
        <w:t>_</w:t>
      </w:r>
      <w:r w:rsidR="00AB7DF5">
        <w:rPr>
          <w:i/>
        </w:rPr>
        <w:t>pointer_declarator</w:t>
      </w:r>
    </w:p>
    <w:p w14:paraId="26AF73E2" w14:textId="77777777" w:rsidR="00C71256" w:rsidRPr="00EC76D5" w:rsidRDefault="00C71256" w:rsidP="00C71256">
      <w:pPr>
        <w:pStyle w:val="Code"/>
      </w:pPr>
    </w:p>
    <w:p w14:paraId="33FD7893" w14:textId="2C527029" w:rsidR="00C71256" w:rsidRPr="00EC76D5" w:rsidRDefault="00C71256" w:rsidP="00C71256">
      <w:pPr>
        <w:pStyle w:val="Code"/>
      </w:pPr>
      <w:r w:rsidRPr="00EC76D5">
        <w:rPr>
          <w:i/>
        </w:rPr>
        <w:t>abstract</w:t>
      </w:r>
      <w:r w:rsidRPr="00EC76D5">
        <w:t>_</w:t>
      </w:r>
      <w:r w:rsidR="00AB7DF5">
        <w:rPr>
          <w:i/>
        </w:rPr>
        <w:t>pointer_declarator</w:t>
      </w:r>
      <w:r w:rsidRPr="00EC76D5">
        <w:t xml:space="preserve"> ::=</w:t>
      </w:r>
    </w:p>
    <w:p w14:paraId="1E076038" w14:textId="77777777" w:rsidR="00C71256" w:rsidRPr="00EC76D5" w:rsidRDefault="00C71256" w:rsidP="00C71256">
      <w:pPr>
        <w:pStyle w:val="Code"/>
      </w:pPr>
      <w:r w:rsidRPr="00EC76D5">
        <w:t xml:space="preserve">    </w:t>
      </w:r>
      <w:r w:rsidRPr="00EC76D5">
        <w:rPr>
          <w:i/>
        </w:rPr>
        <w:t>pointer</w:t>
      </w:r>
      <w:r w:rsidRPr="00EC76D5">
        <w:t>_</w:t>
      </w:r>
      <w:r w:rsidRPr="00EC76D5">
        <w:rPr>
          <w:i/>
        </w:rPr>
        <w:t>list</w:t>
      </w:r>
      <w:r w:rsidRPr="00EC76D5">
        <w:rPr>
          <w:b/>
        </w:rPr>
        <w:t xml:space="preserve">     </w:t>
      </w:r>
      <w:r w:rsidRPr="00EC76D5">
        <w:t xml:space="preserve">  </w:t>
      </w:r>
    </w:p>
    <w:p w14:paraId="1C02FC65" w14:textId="7B417E92" w:rsidR="00C71256" w:rsidRPr="00EC76D5" w:rsidRDefault="00C71256" w:rsidP="00C71256">
      <w:pPr>
        <w:pStyle w:val="Code"/>
      </w:pPr>
      <w:r w:rsidRPr="00EC76D5">
        <w:t xml:space="preserve">  | </w:t>
      </w:r>
      <w:r w:rsidRPr="00EC76D5">
        <w:rPr>
          <w:i/>
        </w:rPr>
        <w:t>optional</w:t>
      </w:r>
      <w:r w:rsidRPr="00EC76D5">
        <w:t>_</w:t>
      </w:r>
      <w:r w:rsidRPr="00EC76D5">
        <w:rPr>
          <w:i/>
        </w:rPr>
        <w:t>pointer</w:t>
      </w:r>
      <w:r w:rsidRPr="00EC76D5">
        <w:t>_</w:t>
      </w:r>
      <w:r w:rsidRPr="00EC76D5">
        <w:rPr>
          <w:i/>
        </w:rPr>
        <w:t>list</w:t>
      </w:r>
      <w:r w:rsidRPr="00EC76D5">
        <w:t xml:space="preserve"> </w:t>
      </w:r>
      <w:r w:rsidRPr="00EC76D5">
        <w:rPr>
          <w:i/>
        </w:rPr>
        <w:t>direct</w:t>
      </w:r>
      <w:r w:rsidRPr="00EC76D5">
        <w:t>_</w:t>
      </w:r>
      <w:r w:rsidRPr="00EC76D5">
        <w:rPr>
          <w:i/>
        </w:rPr>
        <w:t>abstract</w:t>
      </w:r>
      <w:r w:rsidRPr="00EC76D5">
        <w:t>_</w:t>
      </w:r>
      <w:r w:rsidR="00AB7DF5">
        <w:rPr>
          <w:i/>
        </w:rPr>
        <w:t>pointer_declarator</w:t>
      </w:r>
      <w:r w:rsidRPr="00EC76D5">
        <w:rPr>
          <w:b/>
        </w:rPr>
        <w:t xml:space="preserve">     </w:t>
      </w:r>
      <w:r w:rsidRPr="00EC76D5">
        <w:t xml:space="preserve"> </w:t>
      </w:r>
    </w:p>
    <w:p w14:paraId="39995D13" w14:textId="77777777" w:rsidR="00C71256" w:rsidRPr="00EC76D5" w:rsidRDefault="00C71256" w:rsidP="00C71256">
      <w:pPr>
        <w:pStyle w:val="Code"/>
      </w:pPr>
    </w:p>
    <w:p w14:paraId="4B946616" w14:textId="456ED4B8" w:rsidR="00C71256" w:rsidRPr="00EC76D5" w:rsidRDefault="00C71256" w:rsidP="00C71256">
      <w:pPr>
        <w:pStyle w:val="Code"/>
      </w:pPr>
      <w:r w:rsidRPr="00EC76D5">
        <w:rPr>
          <w:i/>
        </w:rPr>
        <w:t>direct</w:t>
      </w:r>
      <w:r w:rsidRPr="00EC76D5">
        <w:t>_</w:t>
      </w:r>
      <w:r w:rsidRPr="00EC76D5">
        <w:rPr>
          <w:i/>
        </w:rPr>
        <w:t>abstract</w:t>
      </w:r>
      <w:r w:rsidRPr="00EC76D5">
        <w:t>_</w:t>
      </w:r>
      <w:r w:rsidR="00AB7DF5">
        <w:rPr>
          <w:i/>
        </w:rPr>
        <w:t>pointer_declarator</w:t>
      </w:r>
      <w:r w:rsidRPr="00EC76D5">
        <w:t xml:space="preserve"> ::=</w:t>
      </w:r>
    </w:p>
    <w:p w14:paraId="171D3F13" w14:textId="7D5DC49C" w:rsidR="00C71256" w:rsidRPr="00EC76D5" w:rsidRDefault="00C71256" w:rsidP="00C71256">
      <w:pPr>
        <w:pStyle w:val="Code"/>
      </w:pPr>
      <w:r w:rsidRPr="00EC76D5">
        <w:t xml:space="preserve">    </w:t>
      </w:r>
      <w:r w:rsidRPr="00EC76D5">
        <w:rPr>
          <w:b/>
        </w:rPr>
        <w:t>(</w:t>
      </w:r>
      <w:r w:rsidRPr="00EC76D5">
        <w:t xml:space="preserve"> </w:t>
      </w:r>
      <w:r w:rsidRPr="00EC76D5">
        <w:rPr>
          <w:i/>
        </w:rPr>
        <w:t>abstract</w:t>
      </w:r>
      <w:r w:rsidRPr="00EC76D5">
        <w:t>_</w:t>
      </w:r>
      <w:r w:rsidR="00AB7DF5">
        <w:rPr>
          <w:i/>
        </w:rPr>
        <w:t>pointer_declarator</w:t>
      </w:r>
      <w:r w:rsidRPr="00EC76D5">
        <w:t xml:space="preserve"> </w:t>
      </w:r>
      <w:r w:rsidRPr="00EC76D5">
        <w:rPr>
          <w:b/>
        </w:rPr>
        <w:t>)</w:t>
      </w:r>
      <w:r w:rsidRPr="00EC76D5">
        <w:t xml:space="preserve"> </w:t>
      </w:r>
    </w:p>
    <w:p w14:paraId="580970A7"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7D338BB5" w14:textId="430EFA81"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const</w:t>
      </w:r>
      <w:r w:rsidRPr="00EC76D5">
        <w:t>_</w:t>
      </w:r>
      <w:r w:rsidRPr="00EC76D5">
        <w:rPr>
          <w:i/>
        </w:rPr>
        <w:t>expression</w:t>
      </w:r>
      <w:r w:rsidRPr="00EC76D5">
        <w:t xml:space="preserve"> </w:t>
      </w:r>
      <w:r w:rsidRPr="00EC76D5">
        <w:rPr>
          <w:b/>
        </w:rPr>
        <w:t>]</w:t>
      </w:r>
      <w:r w:rsidRPr="00EC76D5">
        <w:t xml:space="preserve"> </w:t>
      </w:r>
    </w:p>
    <w:p w14:paraId="3D83A52D"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r w:rsidRPr="00EC76D5">
        <w:t xml:space="preserve"> </w:t>
      </w:r>
    </w:p>
    <w:p w14:paraId="7E648417" w14:textId="758587A4" w:rsidR="00C71256" w:rsidRPr="00EC76D5" w:rsidRDefault="00C71256" w:rsidP="00C71256">
      <w:pPr>
        <w:pStyle w:val="Code"/>
      </w:pPr>
      <w:r w:rsidRPr="00EC76D5">
        <w:t xml:space="preserve">  | </w:t>
      </w:r>
      <w:r w:rsidRPr="00EC76D5">
        <w:rPr>
          <w:i/>
        </w:rPr>
        <w:t>direct</w:t>
      </w:r>
      <w:r w:rsidRPr="00EC76D5">
        <w:t>_</w:t>
      </w:r>
      <w:r w:rsidRPr="00EC76D5">
        <w:rPr>
          <w:i/>
        </w:rPr>
        <w:t>abstract</w:t>
      </w:r>
      <w:r w:rsidRPr="00EC76D5">
        <w:t>_</w:t>
      </w:r>
      <w:r w:rsidR="00AB7DF5">
        <w:rPr>
          <w:i/>
        </w:rPr>
        <w:t>pointer_declarator</w:t>
      </w:r>
      <w:r w:rsidRPr="00EC76D5">
        <w:t xml:space="preserve"> </w:t>
      </w:r>
      <w:r w:rsidRPr="00EC76D5">
        <w:rPr>
          <w:b/>
        </w:rPr>
        <w:t>(</w:t>
      </w:r>
      <w:r w:rsidRPr="00EC76D5">
        <w:t xml:space="preserve"> </w:t>
      </w:r>
      <w:r w:rsidRPr="00EC76D5">
        <w:rPr>
          <w:i/>
        </w:rPr>
        <w:t>optional</w:t>
      </w:r>
      <w:r w:rsidRPr="00EC76D5">
        <w:t>_</w:t>
      </w:r>
      <w:r w:rsidRPr="00EC76D5">
        <w:rPr>
          <w:i/>
        </w:rPr>
        <w:t>parameter</w:t>
      </w:r>
      <w:r w:rsidRPr="00EC76D5">
        <w:t>_</w:t>
      </w:r>
      <w:r w:rsidRPr="00EC76D5">
        <w:rPr>
          <w:i/>
        </w:rPr>
        <w:t>ellipse</w:t>
      </w:r>
      <w:r w:rsidRPr="00EC76D5">
        <w:t>_</w:t>
      </w:r>
      <w:r w:rsidRPr="00EC76D5">
        <w:rPr>
          <w:i/>
        </w:rPr>
        <w:t>list</w:t>
      </w:r>
      <w:r w:rsidRPr="00EC76D5">
        <w:t xml:space="preserve"> </w:t>
      </w:r>
      <w:r w:rsidRPr="00EC76D5">
        <w:rPr>
          <w:b/>
        </w:rPr>
        <w:t>)</w:t>
      </w:r>
    </w:p>
    <w:p w14:paraId="712C50E7" w14:textId="77777777" w:rsidR="00C71256" w:rsidRPr="00EC76D5" w:rsidRDefault="00C71256" w:rsidP="00C71256">
      <w:pPr>
        <w:pStyle w:val="Code"/>
      </w:pPr>
    </w:p>
    <w:p w14:paraId="4C289325" w14:textId="77777777" w:rsidR="00C71256" w:rsidRPr="00EC76D5" w:rsidRDefault="00C71256" w:rsidP="00C71256">
      <w:pPr>
        <w:pStyle w:val="Code"/>
      </w:pPr>
      <w:r w:rsidRPr="00EC76D5">
        <w:rPr>
          <w:i/>
        </w:rPr>
        <w:t>optional</w:t>
      </w:r>
      <w:r w:rsidRPr="00EC76D5">
        <w:t>_</w:t>
      </w:r>
      <w:r w:rsidRPr="00EC76D5">
        <w:rPr>
          <w:i/>
        </w:rPr>
        <w:t>statement</w:t>
      </w:r>
      <w:r w:rsidRPr="00EC76D5">
        <w:t>_</w:t>
      </w:r>
      <w:r w:rsidRPr="00EC76D5">
        <w:rPr>
          <w:i/>
        </w:rPr>
        <w:t>list</w:t>
      </w:r>
      <w:r w:rsidRPr="00EC76D5">
        <w:t xml:space="preserve"> ::=</w:t>
      </w:r>
    </w:p>
    <w:p w14:paraId="4BA1DB91" w14:textId="77777777" w:rsidR="00C71256" w:rsidRPr="00EC76D5" w:rsidRDefault="00C71256" w:rsidP="00C71256">
      <w:pPr>
        <w:pStyle w:val="Code"/>
      </w:pPr>
      <w:r w:rsidRPr="00EC76D5">
        <w:t xml:space="preserve">    /* </w:t>
      </w:r>
      <w:r w:rsidRPr="00EC76D5">
        <w:rPr>
          <w:i/>
        </w:rPr>
        <w:t>empty</w:t>
      </w:r>
      <w:r w:rsidRPr="00EC76D5">
        <w:t xml:space="preserve"> */</w:t>
      </w:r>
    </w:p>
    <w:p w14:paraId="1B711D73"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p>
    <w:p w14:paraId="5D837B19" w14:textId="77777777" w:rsidR="00C71256" w:rsidRPr="00EC76D5" w:rsidRDefault="00C71256" w:rsidP="00C71256">
      <w:pPr>
        <w:pStyle w:val="Code"/>
      </w:pPr>
    </w:p>
    <w:p w14:paraId="18166260" w14:textId="77777777" w:rsidR="00C71256" w:rsidRPr="00EC76D5" w:rsidRDefault="00C71256" w:rsidP="00C71256">
      <w:pPr>
        <w:pStyle w:val="Code"/>
      </w:pPr>
      <w:r w:rsidRPr="00EC76D5">
        <w:rPr>
          <w:i/>
        </w:rPr>
        <w:t>statement</w:t>
      </w:r>
      <w:r w:rsidRPr="00EC76D5">
        <w:t>_</w:t>
      </w:r>
      <w:r w:rsidRPr="00EC76D5">
        <w:rPr>
          <w:i/>
        </w:rPr>
        <w:t>list</w:t>
      </w:r>
      <w:r w:rsidRPr="00EC76D5">
        <w:t xml:space="preserve"> ::=</w:t>
      </w:r>
    </w:p>
    <w:p w14:paraId="2DC8ACC1" w14:textId="77777777" w:rsidR="00C71256" w:rsidRPr="00EC76D5" w:rsidRDefault="00C71256" w:rsidP="00C71256">
      <w:pPr>
        <w:pStyle w:val="Code"/>
      </w:pPr>
      <w:r w:rsidRPr="00EC76D5">
        <w:t xml:space="preserve">    </w:t>
      </w:r>
      <w:r w:rsidRPr="00EC76D5">
        <w:rPr>
          <w:i/>
        </w:rPr>
        <w:t>statement</w:t>
      </w:r>
    </w:p>
    <w:p w14:paraId="06984494" w14:textId="77777777" w:rsidR="00C71256" w:rsidRPr="00EC76D5" w:rsidRDefault="00C71256" w:rsidP="00C71256">
      <w:pPr>
        <w:pStyle w:val="Code"/>
      </w:pPr>
      <w:r w:rsidRPr="00EC76D5">
        <w:t xml:space="preserve">  | </w:t>
      </w:r>
      <w:r w:rsidRPr="00EC76D5">
        <w:rPr>
          <w:i/>
        </w:rPr>
        <w:t>statement</w:t>
      </w:r>
      <w:r w:rsidRPr="00EC76D5">
        <w:t>_</w:t>
      </w:r>
      <w:r w:rsidRPr="00EC76D5">
        <w:rPr>
          <w:i/>
        </w:rPr>
        <w:t>list</w:t>
      </w:r>
      <w:r w:rsidRPr="00EC76D5">
        <w:t xml:space="preserve"> </w:t>
      </w:r>
      <w:r w:rsidRPr="00EC76D5">
        <w:rPr>
          <w:i/>
        </w:rPr>
        <w:t>statement</w:t>
      </w:r>
    </w:p>
    <w:p w14:paraId="1A8B9ACA" w14:textId="77777777" w:rsidR="00C71256" w:rsidRPr="00EC76D5" w:rsidRDefault="00C71256" w:rsidP="00C71256">
      <w:pPr>
        <w:pStyle w:val="Code"/>
      </w:pPr>
    </w:p>
    <w:p w14:paraId="78BDF39F" w14:textId="77777777" w:rsidR="00C71256" w:rsidRPr="00EC76D5" w:rsidRDefault="00C71256" w:rsidP="00C71256">
      <w:pPr>
        <w:pStyle w:val="Code"/>
      </w:pPr>
      <w:r w:rsidRPr="00EC76D5">
        <w:rPr>
          <w:i/>
        </w:rPr>
        <w:t>statement</w:t>
      </w:r>
      <w:r w:rsidRPr="00EC76D5">
        <w:t xml:space="preserve"> ::=</w:t>
      </w:r>
    </w:p>
    <w:p w14:paraId="2A381C77" w14:textId="77777777" w:rsidR="00C71256" w:rsidRPr="00EC76D5" w:rsidRDefault="00C71256" w:rsidP="00C71256">
      <w:pPr>
        <w:pStyle w:val="Code"/>
      </w:pPr>
      <w:r w:rsidRPr="00EC76D5">
        <w:t xml:space="preserve">    </w:t>
      </w:r>
      <w:r w:rsidRPr="00EC76D5">
        <w:rPr>
          <w:i/>
        </w:rPr>
        <w:t>open</w:t>
      </w:r>
      <w:r w:rsidRPr="00EC76D5">
        <w:t>_</w:t>
      </w:r>
      <w:r w:rsidRPr="00EC76D5">
        <w:rPr>
          <w:i/>
        </w:rPr>
        <w:t>statement</w:t>
      </w:r>
    </w:p>
    <w:p w14:paraId="45A8C4E4" w14:textId="77777777" w:rsidR="00C71256" w:rsidRPr="00EC76D5" w:rsidRDefault="00C71256" w:rsidP="00C71256">
      <w:pPr>
        <w:pStyle w:val="Code"/>
      </w:pPr>
      <w:r w:rsidRPr="00EC76D5">
        <w:t xml:space="preserve">  | </w:t>
      </w:r>
      <w:r w:rsidRPr="00EC76D5">
        <w:rPr>
          <w:i/>
        </w:rPr>
        <w:t>closed</w:t>
      </w:r>
      <w:r w:rsidRPr="00EC76D5">
        <w:t>_</w:t>
      </w:r>
      <w:r w:rsidRPr="00EC76D5">
        <w:rPr>
          <w:i/>
        </w:rPr>
        <w:t>statement</w:t>
      </w:r>
    </w:p>
    <w:p w14:paraId="7696397D" w14:textId="77777777" w:rsidR="00C71256" w:rsidRPr="00EC76D5" w:rsidRDefault="00C71256" w:rsidP="00C71256">
      <w:pPr>
        <w:pStyle w:val="Code"/>
      </w:pPr>
    </w:p>
    <w:p w14:paraId="7C28685E" w14:textId="77777777" w:rsidR="00C71256" w:rsidRPr="00EC76D5" w:rsidRDefault="00C71256" w:rsidP="00C71256">
      <w:pPr>
        <w:pStyle w:val="Code"/>
      </w:pPr>
      <w:r w:rsidRPr="00EC76D5">
        <w:rPr>
          <w:i/>
        </w:rPr>
        <w:t>open</w:t>
      </w:r>
      <w:r w:rsidRPr="00EC76D5">
        <w:t>_</w:t>
      </w:r>
      <w:r w:rsidRPr="00EC76D5">
        <w:rPr>
          <w:i/>
        </w:rPr>
        <w:t>statement</w:t>
      </w:r>
      <w:r w:rsidRPr="00EC76D5">
        <w:t xml:space="preserve"> ::=</w:t>
      </w:r>
    </w:p>
    <w:p w14:paraId="3538D702"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statement</w:t>
      </w:r>
      <w:r w:rsidRPr="00EC76D5">
        <w:t xml:space="preserve"> </w:t>
      </w:r>
    </w:p>
    <w:p w14:paraId="609D411D" w14:textId="77777777" w:rsidR="00C71256" w:rsidRPr="00EC76D5" w:rsidRDefault="00C71256" w:rsidP="00C71256">
      <w:pPr>
        <w:pStyle w:val="Code"/>
      </w:pPr>
      <w:r w:rsidRPr="00EC76D5">
        <w:t xml:space="preserve">  |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open</w:t>
      </w:r>
      <w:r w:rsidRPr="00EC76D5">
        <w:t>_</w:t>
      </w:r>
      <w:r w:rsidRPr="00EC76D5">
        <w:rPr>
          <w:i/>
        </w:rPr>
        <w:t>statement</w:t>
      </w:r>
      <w:r w:rsidRPr="00EC76D5">
        <w:t xml:space="preserve"> </w:t>
      </w:r>
    </w:p>
    <w:p w14:paraId="0BD7EA21"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53D9960"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5731EA37"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p>
    <w:p w14:paraId="30F32104"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7A46528B"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open</w:t>
      </w:r>
      <w:r w:rsidRPr="00EC76D5">
        <w:t>_</w:t>
      </w:r>
      <w:r w:rsidRPr="00EC76D5">
        <w:rPr>
          <w:i/>
        </w:rPr>
        <w:t>statement</w:t>
      </w:r>
      <w:r w:rsidRPr="00EC76D5">
        <w:t xml:space="preserve"> </w:t>
      </w:r>
    </w:p>
    <w:p w14:paraId="76D99242" w14:textId="77777777" w:rsidR="00C71256" w:rsidRPr="00EC76D5" w:rsidRDefault="00C71256" w:rsidP="00C71256">
      <w:pPr>
        <w:pStyle w:val="Code"/>
      </w:pPr>
      <w:r w:rsidRPr="00EC76D5">
        <w:t xml:space="preserve">  | </w:t>
      </w:r>
      <w:r w:rsidRPr="00EC76D5">
        <w:rPr>
          <w:b/>
        </w:rPr>
        <w:t>identifier</w:t>
      </w:r>
      <w:r w:rsidRPr="00EC76D5">
        <w:t xml:space="preserve"> </w:t>
      </w:r>
      <w:r w:rsidRPr="00EC76D5">
        <w:rPr>
          <w:b/>
        </w:rPr>
        <w:t>:</w:t>
      </w:r>
      <w:r w:rsidRPr="00EC76D5">
        <w:t xml:space="preserve"> </w:t>
      </w:r>
      <w:r w:rsidRPr="00EC76D5">
        <w:rPr>
          <w:i/>
        </w:rPr>
        <w:t>open</w:t>
      </w:r>
      <w:r w:rsidRPr="00EC76D5">
        <w:t>_</w:t>
      </w:r>
      <w:r w:rsidRPr="00EC76D5">
        <w:rPr>
          <w:i/>
        </w:rPr>
        <w:t>statement</w:t>
      </w:r>
    </w:p>
    <w:p w14:paraId="13CCE03F" w14:textId="77777777" w:rsidR="00C71256" w:rsidRPr="00EC76D5" w:rsidRDefault="00C71256" w:rsidP="00C71256">
      <w:pPr>
        <w:pStyle w:val="Code"/>
      </w:pPr>
    </w:p>
    <w:p w14:paraId="35C38483" w14:textId="77777777" w:rsidR="00C71256" w:rsidRPr="00EC76D5" w:rsidRDefault="00C71256" w:rsidP="00C71256">
      <w:pPr>
        <w:pStyle w:val="Code"/>
      </w:pPr>
      <w:r w:rsidRPr="00EC76D5">
        <w:rPr>
          <w:i/>
        </w:rPr>
        <w:t>closed</w:t>
      </w:r>
      <w:r w:rsidRPr="00EC76D5">
        <w:t>_</w:t>
      </w:r>
      <w:r w:rsidRPr="00EC76D5">
        <w:rPr>
          <w:i/>
        </w:rPr>
        <w:t>statement</w:t>
      </w:r>
      <w:r w:rsidRPr="00EC76D5">
        <w:t xml:space="preserve"> ::=</w:t>
      </w:r>
    </w:p>
    <w:p w14:paraId="28BF7533" w14:textId="77777777" w:rsidR="00C71256" w:rsidRPr="00EC76D5" w:rsidRDefault="00C71256" w:rsidP="00C71256">
      <w:pPr>
        <w:pStyle w:val="Code"/>
      </w:pPr>
      <w:r w:rsidRPr="00EC76D5">
        <w:t xml:space="preserve">    </w:t>
      </w:r>
      <w:r w:rsidRPr="00EC76D5">
        <w:rPr>
          <w:b/>
        </w:rPr>
        <w:t>if</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r w:rsidRPr="00EC76D5">
        <w:rPr>
          <w:b/>
        </w:rPr>
        <w:t>else</w:t>
      </w:r>
      <w:r w:rsidRPr="00EC76D5">
        <w:t xml:space="preserve"> </w:t>
      </w:r>
      <w:r w:rsidRPr="00EC76D5">
        <w:rPr>
          <w:i/>
        </w:rPr>
        <w:t>closed</w:t>
      </w:r>
      <w:r w:rsidRPr="00EC76D5">
        <w:t>_</w:t>
      </w:r>
      <w:r w:rsidRPr="00EC76D5">
        <w:rPr>
          <w:i/>
        </w:rPr>
        <w:t>statement</w:t>
      </w:r>
      <w:r w:rsidRPr="00EC76D5">
        <w:t xml:space="preserve"> </w:t>
      </w:r>
    </w:p>
    <w:p w14:paraId="53FFF6AC" w14:textId="77777777" w:rsidR="00C71256" w:rsidRPr="00EC76D5" w:rsidRDefault="00C71256" w:rsidP="00C71256">
      <w:pPr>
        <w:pStyle w:val="Code"/>
      </w:pPr>
      <w:r w:rsidRPr="00EC76D5">
        <w:t xml:space="preserve">  | </w:t>
      </w:r>
      <w:r w:rsidRPr="00EC76D5">
        <w:rPr>
          <w:b/>
        </w:rPr>
        <w:t>switch</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p>
    <w:p w14:paraId="1DA719D3" w14:textId="77777777" w:rsidR="00C71256" w:rsidRPr="00EC76D5" w:rsidRDefault="00C71256" w:rsidP="00C71256">
      <w:pPr>
        <w:pStyle w:val="Code"/>
      </w:pPr>
      <w:r w:rsidRPr="00EC76D5">
        <w:t xml:space="preserve">  |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 xml:space="preserve">) </w:t>
      </w:r>
      <w:r w:rsidRPr="00EC76D5">
        <w:rPr>
          <w:i/>
        </w:rPr>
        <w:t>closed</w:t>
      </w:r>
      <w:r w:rsidRPr="00EC76D5">
        <w:t>_</w:t>
      </w:r>
      <w:r w:rsidRPr="00EC76D5">
        <w:rPr>
          <w:i/>
        </w:rPr>
        <w:t>statement</w:t>
      </w:r>
    </w:p>
    <w:p w14:paraId="2E96785D" w14:textId="77777777" w:rsidR="00C71256" w:rsidRPr="00EC76D5" w:rsidRDefault="00C71256" w:rsidP="00C71256">
      <w:pPr>
        <w:pStyle w:val="Code"/>
      </w:pPr>
      <w:r w:rsidRPr="00EC76D5">
        <w:t xml:space="preserve">  | </w:t>
      </w:r>
      <w:r w:rsidRPr="00EC76D5">
        <w:rPr>
          <w:b/>
        </w:rPr>
        <w:t>for</w:t>
      </w:r>
      <w:r w:rsidRPr="00EC76D5">
        <w:t xml:space="preserve"> </w:t>
      </w:r>
      <w:r w:rsidRPr="00EC76D5">
        <w:rPr>
          <w:b/>
        </w:rPr>
        <w:t>(</w:t>
      </w:r>
      <w:r w:rsidRPr="00EC76D5">
        <w:t xml:space="preserve"> </w:t>
      </w:r>
      <w:r w:rsidRPr="00EC76D5">
        <w:rPr>
          <w:i/>
        </w:rPr>
        <w:t>optional</w:t>
      </w:r>
      <w:r w:rsidRPr="00EC76D5">
        <w:t>_</w:t>
      </w:r>
      <w:r w:rsidRPr="00EC76D5">
        <w:rPr>
          <w:i/>
        </w:rPr>
        <w:t>expression</w:t>
      </w: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p>
    <w:p w14:paraId="5D9450EA" w14:textId="77777777" w:rsidR="00C71256" w:rsidRPr="00EC76D5" w:rsidRDefault="00C71256" w:rsidP="00C71256">
      <w:pPr>
        <w:pStyle w:val="Code"/>
      </w:pPr>
      <w:r w:rsidRPr="00EC76D5">
        <w:rPr>
          <w:b/>
        </w:rPr>
        <w:t xml:space="preserve">     </w:t>
      </w:r>
      <w:r w:rsidRPr="00EC76D5">
        <w:t xml:space="preserve">     </w:t>
      </w:r>
      <w:r w:rsidRPr="00EC76D5">
        <w:rPr>
          <w:i/>
        </w:rPr>
        <w:t>optional</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1DF105A4" w14:textId="77777777" w:rsidR="00C71256" w:rsidRPr="00EC76D5" w:rsidRDefault="00C71256" w:rsidP="00C71256">
      <w:pPr>
        <w:pStyle w:val="Code"/>
      </w:pPr>
      <w:r w:rsidRPr="00EC76D5">
        <w:t xml:space="preserve">  | </w:t>
      </w:r>
      <w:r w:rsidRPr="00EC76D5">
        <w:rPr>
          <w:i/>
        </w:rPr>
        <w:t>declaration</w:t>
      </w:r>
    </w:p>
    <w:p w14:paraId="427215E2" w14:textId="77777777" w:rsidR="00C71256" w:rsidRPr="00EC76D5" w:rsidRDefault="00C71256" w:rsidP="00C71256">
      <w:pPr>
        <w:pStyle w:val="Code"/>
      </w:pPr>
      <w:r w:rsidRPr="00EC76D5">
        <w:t xml:space="preserve">  | </w:t>
      </w:r>
      <w:r w:rsidRPr="00EC76D5">
        <w:rPr>
          <w:b/>
        </w:rPr>
        <w:t>case</w:t>
      </w:r>
      <w:r w:rsidRPr="00EC76D5">
        <w:t xml:space="preserve"> </w:t>
      </w:r>
      <w:r w:rsidRPr="00EC76D5">
        <w:rPr>
          <w:i/>
        </w:rPr>
        <w:t>const</w:t>
      </w:r>
      <w:r w:rsidRPr="00EC76D5">
        <w:t>_</w:t>
      </w:r>
      <w:r w:rsidRPr="00EC76D5">
        <w:rPr>
          <w:i/>
        </w:rPr>
        <w:t>expression</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2DBE4682" w14:textId="77777777" w:rsidR="00C71256" w:rsidRPr="00EC76D5" w:rsidRDefault="00C71256" w:rsidP="00C71256">
      <w:pPr>
        <w:pStyle w:val="Code"/>
      </w:pPr>
      <w:r w:rsidRPr="00EC76D5">
        <w:t xml:space="preserve">  | </w:t>
      </w:r>
      <w:r w:rsidRPr="00EC76D5">
        <w:rPr>
          <w:b/>
        </w:rPr>
        <w:t>default</w:t>
      </w:r>
      <w:r w:rsidRPr="00EC76D5">
        <w:t xml:space="preserve"> </w:t>
      </w:r>
      <w:r w:rsidRPr="00EC76D5">
        <w:rPr>
          <w:b/>
        </w:rPr>
        <w:t>:</w:t>
      </w:r>
      <w:r w:rsidRPr="00EC76D5">
        <w:t xml:space="preserve"> </w:t>
      </w:r>
      <w:r w:rsidRPr="00EC76D5">
        <w:rPr>
          <w:i/>
        </w:rPr>
        <w:t>closed</w:t>
      </w:r>
      <w:r w:rsidRPr="00EC76D5">
        <w:t>_</w:t>
      </w:r>
      <w:r w:rsidRPr="00EC76D5">
        <w:rPr>
          <w:i/>
        </w:rPr>
        <w:t>statement</w:t>
      </w:r>
      <w:r w:rsidRPr="00EC76D5">
        <w:t xml:space="preserve"> </w:t>
      </w:r>
    </w:p>
    <w:p w14:paraId="77A3C709" w14:textId="77777777" w:rsidR="00C71256" w:rsidRPr="00EC76D5" w:rsidRDefault="00C71256" w:rsidP="00C71256">
      <w:pPr>
        <w:pStyle w:val="Code"/>
      </w:pPr>
      <w:r w:rsidRPr="00EC76D5">
        <w:t xml:space="preserve">  | </w:t>
      </w:r>
      <w:r w:rsidRPr="00EC76D5">
        <w:rPr>
          <w:i/>
        </w:rPr>
        <w:t>optional</w:t>
      </w:r>
      <w:r w:rsidRPr="00EC76D5">
        <w:t>_</w:t>
      </w:r>
      <w:r w:rsidRPr="00EC76D5">
        <w:rPr>
          <w:i/>
        </w:rPr>
        <w:t>expression</w:t>
      </w:r>
      <w:r w:rsidRPr="00EC76D5">
        <w:rPr>
          <w:b/>
        </w:rPr>
        <w:t xml:space="preserve"> ;</w:t>
      </w:r>
    </w:p>
    <w:p w14:paraId="61178DFE"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optional</w:t>
      </w:r>
      <w:r w:rsidRPr="00EC76D5">
        <w:t>_</w:t>
      </w:r>
      <w:r w:rsidRPr="00EC76D5">
        <w:rPr>
          <w:i/>
        </w:rPr>
        <w:t>statement</w:t>
      </w:r>
      <w:r w:rsidRPr="00EC76D5">
        <w:t>_</w:t>
      </w:r>
      <w:r w:rsidRPr="00EC76D5">
        <w:rPr>
          <w:i/>
        </w:rPr>
        <w:t>list</w:t>
      </w:r>
      <w:r w:rsidRPr="00EC76D5">
        <w:t xml:space="preserve"> </w:t>
      </w:r>
      <w:r w:rsidRPr="00EC76D5">
        <w:rPr>
          <w:b/>
        </w:rPr>
        <w:t>)</w:t>
      </w:r>
      <w:r w:rsidRPr="00EC76D5">
        <w:t xml:space="preserve"> </w:t>
      </w:r>
    </w:p>
    <w:p w14:paraId="5FAF2E80" w14:textId="77777777" w:rsidR="00C71256" w:rsidRPr="00EC76D5" w:rsidRDefault="00C71256" w:rsidP="00C71256">
      <w:pPr>
        <w:pStyle w:val="Code"/>
      </w:pPr>
      <w:r w:rsidRPr="00EC76D5">
        <w:t xml:space="preserve">  | </w:t>
      </w:r>
      <w:r w:rsidRPr="00EC76D5">
        <w:rPr>
          <w:b/>
        </w:rPr>
        <w:t>do</w:t>
      </w:r>
      <w:r w:rsidRPr="00EC76D5">
        <w:t xml:space="preserve"> </w:t>
      </w:r>
      <w:r w:rsidRPr="00EC76D5">
        <w:rPr>
          <w:i/>
        </w:rPr>
        <w:t>statement</w:t>
      </w:r>
      <w:r w:rsidRPr="00EC76D5">
        <w:t xml:space="preserve"> </w:t>
      </w:r>
      <w:r w:rsidRPr="00EC76D5">
        <w:rPr>
          <w:b/>
        </w:rPr>
        <w:t>while</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b/>
        </w:rPr>
        <w:t>;</w:t>
      </w:r>
    </w:p>
    <w:p w14:paraId="5E97CD8C" w14:textId="77777777" w:rsidR="00C71256" w:rsidRPr="00EC76D5" w:rsidRDefault="00C71256" w:rsidP="00C71256">
      <w:pPr>
        <w:pStyle w:val="Code"/>
      </w:pPr>
      <w:r w:rsidRPr="00EC76D5">
        <w:t xml:space="preserve">  | </w:t>
      </w:r>
      <w:r w:rsidRPr="00EC76D5">
        <w:rPr>
          <w:b/>
        </w:rPr>
        <w:t>goto</w:t>
      </w:r>
      <w:r w:rsidRPr="00EC76D5">
        <w:t xml:space="preserve"> </w:t>
      </w:r>
      <w:r w:rsidRPr="00EC76D5">
        <w:rPr>
          <w:b/>
        </w:rPr>
        <w:t>identifier ;</w:t>
      </w:r>
    </w:p>
    <w:p w14:paraId="00B56707" w14:textId="77777777" w:rsidR="00C71256" w:rsidRPr="00EC76D5" w:rsidRDefault="00C71256" w:rsidP="00C71256">
      <w:pPr>
        <w:pStyle w:val="Code"/>
      </w:pPr>
      <w:r w:rsidRPr="00EC76D5">
        <w:t xml:space="preserve">  | </w:t>
      </w:r>
      <w:r w:rsidRPr="00EC76D5">
        <w:rPr>
          <w:b/>
        </w:rPr>
        <w:t>continue ;</w:t>
      </w:r>
    </w:p>
    <w:p w14:paraId="4A3E31FD" w14:textId="77777777" w:rsidR="00C71256" w:rsidRPr="00EC76D5" w:rsidRDefault="00C71256" w:rsidP="00C71256">
      <w:pPr>
        <w:pStyle w:val="Code"/>
      </w:pPr>
      <w:r w:rsidRPr="00EC76D5">
        <w:t xml:space="preserve">  | </w:t>
      </w:r>
      <w:r w:rsidRPr="00EC76D5">
        <w:rPr>
          <w:b/>
        </w:rPr>
        <w:t>break ;</w:t>
      </w:r>
    </w:p>
    <w:p w14:paraId="4F108476" w14:textId="77777777" w:rsidR="00C71256" w:rsidRPr="00EC76D5" w:rsidRDefault="00C71256" w:rsidP="00C71256">
      <w:pPr>
        <w:pStyle w:val="Code"/>
      </w:pPr>
      <w:r w:rsidRPr="00EC76D5">
        <w:t xml:space="preserve">  | </w:t>
      </w:r>
      <w:r w:rsidRPr="00EC76D5">
        <w:rPr>
          <w:b/>
        </w:rPr>
        <w:t>return</w:t>
      </w:r>
      <w:r w:rsidRPr="00EC76D5">
        <w:t xml:space="preserve"> </w:t>
      </w:r>
      <w:r w:rsidRPr="00EC76D5">
        <w:rPr>
          <w:i/>
        </w:rPr>
        <w:t>optional</w:t>
      </w:r>
      <w:r w:rsidRPr="00EC76D5">
        <w:t>_</w:t>
      </w:r>
      <w:r w:rsidRPr="00EC76D5">
        <w:rPr>
          <w:i/>
        </w:rPr>
        <w:t>expression</w:t>
      </w:r>
      <w:r w:rsidRPr="00EC76D5">
        <w:rPr>
          <w:b/>
        </w:rPr>
        <w:t xml:space="preserve"> ;</w:t>
      </w:r>
    </w:p>
    <w:p w14:paraId="47B68818" w14:textId="77777777" w:rsidR="00C71256" w:rsidRPr="00EC76D5" w:rsidRDefault="00C71256" w:rsidP="00C71256">
      <w:pPr>
        <w:pStyle w:val="Code"/>
      </w:pPr>
      <w:r w:rsidRPr="00EC76D5">
        <w:t xml:space="preserve">  | </w:t>
      </w:r>
      <w:r w:rsidRPr="00EC76D5">
        <w:rPr>
          <w:b/>
        </w:rPr>
        <w:t>load_register</w:t>
      </w:r>
      <w:r w:rsidRPr="00EC76D5">
        <w:t xml:space="preserve"> </w:t>
      </w:r>
      <w:r w:rsidRPr="00EC76D5">
        <w:rPr>
          <w:b/>
        </w:rPr>
        <w:t>(</w:t>
      </w:r>
      <w:r w:rsidRPr="00EC76D5">
        <w:t xml:space="preserve"> </w:t>
      </w:r>
      <w:r w:rsidRPr="00EC76D5">
        <w:rPr>
          <w:b/>
        </w:rPr>
        <w:t>identifier ,</w:t>
      </w:r>
      <w:r w:rsidRPr="00EC76D5">
        <w:t xml:space="preserve"> </w:t>
      </w:r>
      <w:r w:rsidRPr="00EC76D5">
        <w:rPr>
          <w:i/>
        </w:rPr>
        <w:t>expression</w:t>
      </w:r>
      <w:r w:rsidRPr="00EC76D5">
        <w:t xml:space="preserve"> </w:t>
      </w:r>
      <w:r w:rsidRPr="00EC76D5">
        <w:rPr>
          <w:b/>
        </w:rPr>
        <w:t>) ;</w:t>
      </w:r>
    </w:p>
    <w:p w14:paraId="408FE9C5" w14:textId="77777777" w:rsidR="00C71256" w:rsidRPr="00EC76D5" w:rsidRDefault="00C71256" w:rsidP="00C71256">
      <w:pPr>
        <w:pStyle w:val="Code"/>
      </w:pPr>
      <w:r w:rsidRPr="00EC76D5">
        <w:t xml:space="preserve">  | </w:t>
      </w:r>
      <w:r w:rsidRPr="00EC76D5">
        <w:rPr>
          <w:b/>
        </w:rPr>
        <w:t>store_register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6C07F75E" w14:textId="77777777" w:rsidR="00C71256" w:rsidRPr="00EC76D5" w:rsidRDefault="00C71256" w:rsidP="00C71256">
      <w:pPr>
        <w:pStyle w:val="Code"/>
      </w:pPr>
      <w:r w:rsidRPr="00EC76D5">
        <w:t xml:space="preserve">  | </w:t>
      </w:r>
      <w:r w:rsidRPr="00EC76D5">
        <w:rPr>
          <w:b/>
        </w:rPr>
        <w:t>store_flagbyte</w:t>
      </w:r>
      <w:r w:rsidRPr="00EC76D5">
        <w:t xml:space="preserve"> </w:t>
      </w:r>
      <w:r w:rsidRPr="00EC76D5">
        <w:rPr>
          <w:b/>
        </w:rPr>
        <w:t>(</w:t>
      </w:r>
      <w:r w:rsidRPr="00EC76D5">
        <w:t xml:space="preserve"> </w:t>
      </w:r>
      <w:r w:rsidRPr="00EC76D5">
        <w:rPr>
          <w:i/>
        </w:rPr>
        <w:t>expression</w:t>
      </w:r>
      <w:r w:rsidRPr="00EC76D5">
        <w:t xml:space="preserve"> </w:t>
      </w:r>
      <w:r w:rsidRPr="00EC76D5">
        <w:rPr>
          <w:b/>
        </w:rPr>
        <w:t>) ;</w:t>
      </w:r>
    </w:p>
    <w:p w14:paraId="08A9B1F6" w14:textId="77777777" w:rsidR="00C71256" w:rsidRPr="00EC76D5" w:rsidRDefault="00C71256" w:rsidP="00C71256">
      <w:pPr>
        <w:pStyle w:val="Code"/>
      </w:pPr>
      <w:r w:rsidRPr="00EC76D5">
        <w:t xml:space="preserve">  | </w:t>
      </w:r>
      <w:r w:rsidRPr="00EC76D5">
        <w:rPr>
          <w:b/>
        </w:rPr>
        <w:t>jump_register</w:t>
      </w:r>
      <w:r w:rsidRPr="00EC76D5">
        <w:t xml:space="preserve"> </w:t>
      </w:r>
      <w:r w:rsidRPr="00EC76D5">
        <w:rPr>
          <w:b/>
        </w:rPr>
        <w:t>(</w:t>
      </w:r>
      <w:r w:rsidRPr="00EC76D5">
        <w:t xml:space="preserve"> </w:t>
      </w:r>
      <w:r w:rsidRPr="00EC76D5">
        <w:rPr>
          <w:b/>
        </w:rPr>
        <w:t>identifier</w:t>
      </w:r>
      <w:r w:rsidRPr="00EC76D5">
        <w:t xml:space="preserve"> </w:t>
      </w:r>
      <w:r w:rsidRPr="00EC76D5">
        <w:rPr>
          <w:b/>
        </w:rPr>
        <w:t>) ;</w:t>
      </w:r>
    </w:p>
    <w:p w14:paraId="711CD18D" w14:textId="77777777" w:rsidR="00C71256" w:rsidRPr="00EC76D5" w:rsidRDefault="00C71256" w:rsidP="00C71256">
      <w:pPr>
        <w:pStyle w:val="Code"/>
      </w:pPr>
      <w:r w:rsidRPr="00EC76D5">
        <w:t xml:space="preserve">  | </w:t>
      </w:r>
      <w:r w:rsidRPr="00EC76D5">
        <w:rPr>
          <w:b/>
        </w:rPr>
        <w:t>interupt</w:t>
      </w:r>
      <w:r w:rsidRPr="00EC76D5">
        <w:t xml:space="preserve"> </w:t>
      </w:r>
      <w:r w:rsidRPr="00EC76D5">
        <w:rPr>
          <w:b/>
        </w:rPr>
        <w:t>(</w:t>
      </w:r>
      <w:r w:rsidRPr="00EC76D5">
        <w:t xml:space="preserve"> </w:t>
      </w:r>
      <w:r w:rsidRPr="00EC76D5">
        <w:rPr>
          <w:i/>
        </w:rPr>
        <w:t>const</w:t>
      </w:r>
      <w:r w:rsidRPr="00EC76D5">
        <w:t>_</w:t>
      </w:r>
      <w:r w:rsidRPr="00EC76D5">
        <w:rPr>
          <w:i/>
        </w:rPr>
        <w:t>expression</w:t>
      </w:r>
      <w:r w:rsidRPr="00EC76D5">
        <w:t xml:space="preserve"> </w:t>
      </w:r>
      <w:r w:rsidRPr="00EC76D5">
        <w:rPr>
          <w:b/>
        </w:rPr>
        <w:t>) ;</w:t>
      </w:r>
    </w:p>
    <w:p w14:paraId="79A00E59" w14:textId="77777777" w:rsidR="00C71256" w:rsidRPr="00EC76D5" w:rsidRDefault="00C71256" w:rsidP="00C71256">
      <w:pPr>
        <w:pStyle w:val="Code"/>
      </w:pPr>
    </w:p>
    <w:p w14:paraId="0C535D8D" w14:textId="77777777" w:rsidR="00C71256" w:rsidRPr="00EC76D5" w:rsidRDefault="00C71256" w:rsidP="00C71256">
      <w:pPr>
        <w:pStyle w:val="Code"/>
      </w:pPr>
      <w:r w:rsidRPr="00EC76D5">
        <w:rPr>
          <w:i/>
        </w:rPr>
        <w:t>optional</w:t>
      </w:r>
      <w:r w:rsidRPr="00EC76D5">
        <w:t>_</w:t>
      </w:r>
      <w:r w:rsidRPr="00EC76D5">
        <w:rPr>
          <w:i/>
        </w:rPr>
        <w:t>expression</w:t>
      </w:r>
      <w:r w:rsidRPr="00EC76D5">
        <w:t xml:space="preserve"> ::=</w:t>
      </w:r>
    </w:p>
    <w:p w14:paraId="7538AF61"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r w:rsidRPr="00EC76D5">
        <w:t xml:space="preserve"> </w:t>
      </w:r>
    </w:p>
    <w:p w14:paraId="1AAD0F2E" w14:textId="77777777" w:rsidR="00C71256" w:rsidRPr="00EC76D5" w:rsidRDefault="00C71256" w:rsidP="00C71256">
      <w:pPr>
        <w:pStyle w:val="Code"/>
      </w:pPr>
      <w:r w:rsidRPr="00EC76D5">
        <w:t xml:space="preserve">  | </w:t>
      </w:r>
      <w:r w:rsidRPr="00EC76D5">
        <w:rPr>
          <w:i/>
        </w:rPr>
        <w:t>expression</w:t>
      </w:r>
    </w:p>
    <w:p w14:paraId="7C2C23C3" w14:textId="77777777" w:rsidR="00C71256" w:rsidRPr="00EC76D5" w:rsidRDefault="00C71256" w:rsidP="00C71256">
      <w:pPr>
        <w:pStyle w:val="Code"/>
      </w:pPr>
    </w:p>
    <w:p w14:paraId="4464D7B1" w14:textId="77777777" w:rsidR="00C71256" w:rsidRPr="00EC76D5" w:rsidRDefault="00C71256" w:rsidP="00C71256">
      <w:pPr>
        <w:pStyle w:val="Code"/>
      </w:pPr>
      <w:r w:rsidRPr="00EC76D5">
        <w:rPr>
          <w:i/>
        </w:rPr>
        <w:t>expression</w:t>
      </w:r>
      <w:r w:rsidRPr="00EC76D5">
        <w:t xml:space="preserve"> ::=</w:t>
      </w:r>
    </w:p>
    <w:p w14:paraId="6BB371D9"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5E2375C9" w14:textId="77777777" w:rsidR="00C71256" w:rsidRPr="00EC76D5" w:rsidRDefault="00C71256" w:rsidP="00C71256">
      <w:pPr>
        <w:pStyle w:val="Code"/>
      </w:pPr>
      <w:r w:rsidRPr="00EC76D5">
        <w:t xml:space="preserve">  | </w:t>
      </w:r>
      <w:r w:rsidRPr="00EC76D5">
        <w:rPr>
          <w:i/>
        </w:rPr>
        <w:t>expression</w:t>
      </w:r>
      <w:r w:rsidRPr="00EC76D5">
        <w:t xml:space="preserve"> </w:t>
      </w:r>
      <w:r w:rsidRPr="00EC76D5">
        <w:rPr>
          <w:b/>
        </w:rPr>
        <w:t>,</w:t>
      </w:r>
      <w:r w:rsidRPr="00EC76D5">
        <w:t xml:space="preserve"> </w:t>
      </w:r>
      <w:r w:rsidRPr="00EC76D5">
        <w:rPr>
          <w:i/>
        </w:rPr>
        <w:t>assignment</w:t>
      </w:r>
      <w:r w:rsidRPr="00EC76D5">
        <w:t>_</w:t>
      </w:r>
      <w:r w:rsidRPr="00EC76D5">
        <w:rPr>
          <w:i/>
        </w:rPr>
        <w:t>expression</w:t>
      </w:r>
    </w:p>
    <w:p w14:paraId="116A85DA" w14:textId="77777777" w:rsidR="00C71256" w:rsidRPr="00EC76D5" w:rsidRDefault="00C71256" w:rsidP="00C71256">
      <w:pPr>
        <w:pStyle w:val="Code"/>
      </w:pPr>
    </w:p>
    <w:p w14:paraId="3E9DA9E7" w14:textId="77777777" w:rsidR="00C71256" w:rsidRPr="00EC76D5" w:rsidRDefault="00C71256" w:rsidP="00C71256">
      <w:pPr>
        <w:pStyle w:val="Code"/>
      </w:pPr>
      <w:r w:rsidRPr="00EC76D5">
        <w:rPr>
          <w:i/>
        </w:rPr>
        <w:t>assignment</w:t>
      </w:r>
      <w:r w:rsidRPr="00EC76D5">
        <w:t>_</w:t>
      </w:r>
      <w:r w:rsidRPr="00EC76D5">
        <w:rPr>
          <w:i/>
        </w:rPr>
        <w:t>expression</w:t>
      </w:r>
      <w:r w:rsidRPr="00EC76D5">
        <w:t xml:space="preserve"> ::=</w:t>
      </w:r>
    </w:p>
    <w:p w14:paraId="418BD51D"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r w:rsidRPr="00EC76D5">
        <w:t xml:space="preserve">  </w:t>
      </w:r>
    </w:p>
    <w:p w14:paraId="2C7B9D57" w14:textId="77777777" w:rsidR="00C71256" w:rsidRPr="00EC76D5" w:rsidRDefault="00C71256" w:rsidP="00C71256">
      <w:pPr>
        <w:pStyle w:val="Code"/>
      </w:pPr>
      <w:r w:rsidRPr="00EC76D5">
        <w:t xml:space="preserve">  | </w:t>
      </w:r>
      <w:r w:rsidRPr="00EC76D5">
        <w:rPr>
          <w:i/>
        </w:rPr>
        <w:t>prefix</w:t>
      </w:r>
      <w:r w:rsidRPr="00EC76D5">
        <w:t>_</w:t>
      </w:r>
      <w:r w:rsidRPr="00EC76D5">
        <w:rPr>
          <w:i/>
        </w:rPr>
        <w:t>expression</w:t>
      </w:r>
      <w:r w:rsidRPr="00EC76D5">
        <w:t xml:space="preserve"> </w:t>
      </w:r>
      <w:r w:rsidRPr="00EC76D5">
        <w:rPr>
          <w:i/>
        </w:rPr>
        <w:t>assignment</w:t>
      </w:r>
      <w:r w:rsidRPr="00EC76D5">
        <w:t>_</w:t>
      </w:r>
      <w:r w:rsidRPr="00EC76D5">
        <w:rPr>
          <w:i/>
        </w:rPr>
        <w:t>operator</w:t>
      </w:r>
      <w:r w:rsidRPr="00EC76D5">
        <w:t xml:space="preserve"> </w:t>
      </w:r>
      <w:r w:rsidRPr="00EC76D5">
        <w:rPr>
          <w:i/>
        </w:rPr>
        <w:t>assignment</w:t>
      </w:r>
      <w:r w:rsidRPr="00EC76D5">
        <w:t>_</w:t>
      </w:r>
      <w:r w:rsidRPr="00EC76D5">
        <w:rPr>
          <w:i/>
        </w:rPr>
        <w:t>expression</w:t>
      </w:r>
    </w:p>
    <w:p w14:paraId="1D4FEA59" w14:textId="77777777" w:rsidR="00C71256" w:rsidRPr="00EC76D5" w:rsidRDefault="00C71256" w:rsidP="00C71256">
      <w:pPr>
        <w:pStyle w:val="Code"/>
      </w:pPr>
    </w:p>
    <w:p w14:paraId="1DDE26B6" w14:textId="77777777" w:rsidR="00C71256" w:rsidRPr="00EC76D5" w:rsidRDefault="00C71256" w:rsidP="00C71256">
      <w:pPr>
        <w:pStyle w:val="Code"/>
      </w:pPr>
      <w:r w:rsidRPr="00EC76D5">
        <w:rPr>
          <w:i/>
        </w:rPr>
        <w:t>assignment</w:t>
      </w:r>
      <w:r w:rsidRPr="00EC76D5">
        <w:t>_</w:t>
      </w:r>
      <w:r w:rsidRPr="00EC76D5">
        <w:rPr>
          <w:i/>
        </w:rPr>
        <w:t>operator</w:t>
      </w:r>
      <w:r w:rsidRPr="00EC76D5">
        <w:t xml:space="preserve"> ::=</w:t>
      </w:r>
    </w:p>
    <w:p w14:paraId="6E7FC771"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w:t>
      </w:r>
      <w:r w:rsidRPr="00EC76D5">
        <w:t xml:space="preserve">  | +</w:t>
      </w:r>
      <w:r w:rsidRPr="00EC76D5">
        <w:rPr>
          <w:b/>
        </w:rPr>
        <w:t xml:space="preserve">= </w:t>
      </w:r>
      <w:r w:rsidRPr="00EC76D5">
        <w:t>| -</w:t>
      </w:r>
      <w:r w:rsidRPr="00EC76D5">
        <w:rPr>
          <w:b/>
        </w:rPr>
        <w:t>=</w:t>
      </w:r>
      <w:r w:rsidRPr="00EC76D5">
        <w:t xml:space="preserve"> | &lt;&lt;</w:t>
      </w:r>
      <w:r w:rsidRPr="00EC76D5">
        <w:rPr>
          <w:b/>
        </w:rPr>
        <w:t>=</w:t>
      </w:r>
      <w:r w:rsidRPr="00EC76D5">
        <w:t xml:space="preserve"> | &lt;&lt;</w:t>
      </w:r>
      <w:r w:rsidRPr="00EC76D5">
        <w:rPr>
          <w:b/>
        </w:rPr>
        <w:t>=</w:t>
      </w:r>
      <w:r w:rsidRPr="00EC76D5">
        <w:t xml:space="preserve"> | &amp;</w:t>
      </w:r>
      <w:r w:rsidRPr="00EC76D5">
        <w:rPr>
          <w:b/>
        </w:rPr>
        <w:t xml:space="preserve">= </w:t>
      </w:r>
      <w:r w:rsidRPr="00EC76D5">
        <w:t>| |</w:t>
      </w:r>
      <w:r w:rsidRPr="00EC76D5">
        <w:rPr>
          <w:b/>
        </w:rPr>
        <w:t xml:space="preserve">= </w:t>
      </w:r>
      <w:r w:rsidRPr="00EC76D5">
        <w:t>| ^</w:t>
      </w:r>
      <w:r w:rsidRPr="00EC76D5">
        <w:rPr>
          <w:b/>
        </w:rPr>
        <w:t>=</w:t>
      </w:r>
    </w:p>
    <w:p w14:paraId="37132426" w14:textId="77777777" w:rsidR="00C71256" w:rsidRPr="00EC76D5" w:rsidRDefault="00C71256" w:rsidP="00C71256">
      <w:pPr>
        <w:pStyle w:val="Code"/>
      </w:pPr>
    </w:p>
    <w:p w14:paraId="745EA76F" w14:textId="77777777" w:rsidR="00C71256" w:rsidRPr="00EC76D5" w:rsidRDefault="00C71256" w:rsidP="00C71256">
      <w:pPr>
        <w:pStyle w:val="Code"/>
      </w:pPr>
      <w:r w:rsidRPr="00EC76D5">
        <w:rPr>
          <w:i/>
        </w:rPr>
        <w:t>conditional</w:t>
      </w:r>
      <w:r w:rsidRPr="00EC76D5">
        <w:t>_</w:t>
      </w:r>
      <w:r w:rsidRPr="00EC76D5">
        <w:rPr>
          <w:i/>
        </w:rPr>
        <w:t>expression</w:t>
      </w:r>
      <w:r w:rsidRPr="00EC76D5">
        <w:t xml:space="preserve"> ::=</w:t>
      </w:r>
    </w:p>
    <w:p w14:paraId="6E4A4129" w14:textId="77777777" w:rsidR="00C71256" w:rsidRPr="00EC76D5" w:rsidRDefault="00C71256" w:rsidP="00C71256">
      <w:pPr>
        <w:pStyle w:val="Code"/>
      </w:pPr>
      <w:r w:rsidRPr="00EC76D5">
        <w:t xml:space="preserve">    </w:t>
      </w:r>
      <w:r w:rsidRPr="00EC76D5">
        <w:rPr>
          <w:i/>
        </w:rPr>
        <w:t>logical</w:t>
      </w:r>
      <w:r w:rsidRPr="00EC76D5">
        <w:t>_</w:t>
      </w:r>
      <w:r w:rsidRPr="00EC76D5">
        <w:rPr>
          <w:i/>
        </w:rPr>
        <w:t>or</w:t>
      </w:r>
      <w:r w:rsidRPr="00EC76D5">
        <w:t>_</w:t>
      </w:r>
      <w:r w:rsidRPr="00EC76D5">
        <w:rPr>
          <w:i/>
        </w:rPr>
        <w:t>expression</w:t>
      </w:r>
      <w:r w:rsidRPr="00EC76D5">
        <w:t xml:space="preserve">  </w:t>
      </w:r>
    </w:p>
    <w:p w14:paraId="31B2BB34"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p>
    <w:p w14:paraId="30C496BA" w14:textId="77777777" w:rsidR="00C71256" w:rsidRPr="00EC76D5" w:rsidRDefault="00C71256" w:rsidP="00C71256">
      <w:pPr>
        <w:pStyle w:val="Code"/>
      </w:pP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r w:rsidRPr="00EC76D5">
        <w:rPr>
          <w:i/>
        </w:rPr>
        <w:t>conditional</w:t>
      </w:r>
      <w:r w:rsidRPr="00EC76D5">
        <w:t>_</w:t>
      </w:r>
      <w:r w:rsidRPr="00EC76D5">
        <w:rPr>
          <w:i/>
        </w:rPr>
        <w:t>expression</w:t>
      </w:r>
    </w:p>
    <w:p w14:paraId="00D73970" w14:textId="77777777" w:rsidR="00C71256" w:rsidRPr="00EC76D5" w:rsidRDefault="00C71256" w:rsidP="00C71256">
      <w:pPr>
        <w:pStyle w:val="Code"/>
      </w:pPr>
    </w:p>
    <w:p w14:paraId="5BC32553" w14:textId="77777777" w:rsidR="00C71256" w:rsidRPr="00EC76D5" w:rsidRDefault="00C71256" w:rsidP="00C71256">
      <w:pPr>
        <w:pStyle w:val="Code"/>
      </w:pPr>
      <w:r w:rsidRPr="00EC76D5">
        <w:rPr>
          <w:i/>
        </w:rPr>
        <w:t>optional</w:t>
      </w:r>
      <w:r w:rsidRPr="00EC76D5">
        <w:t>_</w:t>
      </w:r>
      <w:r w:rsidRPr="00EC76D5">
        <w:rPr>
          <w:i/>
        </w:rPr>
        <w:t>const</w:t>
      </w:r>
      <w:r w:rsidRPr="00EC76D5">
        <w:t>_</w:t>
      </w:r>
      <w:r w:rsidRPr="00EC76D5">
        <w:rPr>
          <w:i/>
        </w:rPr>
        <w:t>expression</w:t>
      </w:r>
      <w:r w:rsidRPr="00EC76D5">
        <w:t xml:space="preserve"> ::=</w:t>
      </w:r>
    </w:p>
    <w:p w14:paraId="687BBE5D" w14:textId="77777777" w:rsidR="00C71256" w:rsidRPr="00EC76D5" w:rsidRDefault="00C71256" w:rsidP="00C71256">
      <w:pPr>
        <w:pStyle w:val="Code"/>
      </w:pPr>
      <w:r w:rsidRPr="00EC76D5">
        <w:t xml:space="preserve">    /* </w:t>
      </w:r>
      <w:r w:rsidRPr="00EC76D5">
        <w:rPr>
          <w:i/>
        </w:rPr>
        <w:t>empty</w:t>
      </w:r>
      <w:r w:rsidRPr="00EC76D5">
        <w:t xml:space="preserve"> */</w:t>
      </w:r>
      <w:r w:rsidRPr="00EC76D5">
        <w:rPr>
          <w:b/>
        </w:rPr>
        <w:t xml:space="preserve">                    </w:t>
      </w:r>
    </w:p>
    <w:p w14:paraId="6E42D996" w14:textId="77777777" w:rsidR="00C71256" w:rsidRPr="00EC76D5" w:rsidRDefault="00C71256" w:rsidP="00C71256">
      <w:pPr>
        <w:pStyle w:val="Code"/>
      </w:pPr>
      <w:r w:rsidRPr="00EC76D5">
        <w:t xml:space="preserve">  | </w:t>
      </w:r>
      <w:r w:rsidRPr="00EC76D5">
        <w:rPr>
          <w:i/>
        </w:rPr>
        <w:t>const</w:t>
      </w:r>
      <w:r w:rsidRPr="00EC76D5">
        <w:t>_</w:t>
      </w:r>
      <w:r w:rsidRPr="00EC76D5">
        <w:rPr>
          <w:i/>
        </w:rPr>
        <w:t>expression</w:t>
      </w:r>
    </w:p>
    <w:p w14:paraId="15A24D99" w14:textId="77777777" w:rsidR="00C71256" w:rsidRPr="00EC76D5" w:rsidRDefault="00C71256" w:rsidP="00C71256">
      <w:pPr>
        <w:pStyle w:val="Code"/>
      </w:pPr>
    </w:p>
    <w:p w14:paraId="0E87B509" w14:textId="77777777" w:rsidR="00C71256" w:rsidRPr="00EC76D5" w:rsidRDefault="00C71256" w:rsidP="00C71256">
      <w:pPr>
        <w:pStyle w:val="Code"/>
      </w:pPr>
      <w:r w:rsidRPr="00EC76D5">
        <w:rPr>
          <w:i/>
        </w:rPr>
        <w:t>const</w:t>
      </w:r>
      <w:r w:rsidRPr="00EC76D5">
        <w:t>_</w:t>
      </w:r>
      <w:r w:rsidRPr="00EC76D5">
        <w:rPr>
          <w:i/>
        </w:rPr>
        <w:t>expression</w:t>
      </w:r>
      <w:r w:rsidRPr="00EC76D5">
        <w:t xml:space="preserve"> ::=</w:t>
      </w:r>
    </w:p>
    <w:p w14:paraId="0738D491" w14:textId="77777777" w:rsidR="00C71256" w:rsidRPr="00EC76D5" w:rsidRDefault="00C71256" w:rsidP="00C71256">
      <w:pPr>
        <w:pStyle w:val="Code"/>
      </w:pPr>
      <w:r w:rsidRPr="00EC76D5">
        <w:t xml:space="preserve">    </w:t>
      </w:r>
      <w:r w:rsidRPr="00EC76D5">
        <w:rPr>
          <w:i/>
        </w:rPr>
        <w:t>conditional</w:t>
      </w:r>
      <w:r w:rsidRPr="00EC76D5">
        <w:t>_</w:t>
      </w:r>
      <w:r w:rsidRPr="00EC76D5">
        <w:rPr>
          <w:i/>
        </w:rPr>
        <w:t>expression</w:t>
      </w:r>
    </w:p>
    <w:p w14:paraId="2A3F7E4B" w14:textId="77777777" w:rsidR="00C71256" w:rsidRPr="00EC76D5" w:rsidRDefault="00C71256" w:rsidP="00C71256">
      <w:pPr>
        <w:pStyle w:val="Code"/>
      </w:pPr>
    </w:p>
    <w:p w14:paraId="60DCBEE3" w14:textId="77777777" w:rsidR="00C71256" w:rsidRPr="00EC76D5" w:rsidRDefault="00C71256" w:rsidP="00C71256">
      <w:pPr>
        <w:pStyle w:val="Code"/>
      </w:pPr>
      <w:r w:rsidRPr="00EC76D5">
        <w:rPr>
          <w:i/>
        </w:rPr>
        <w:t>logical</w:t>
      </w:r>
      <w:r w:rsidRPr="00EC76D5">
        <w:t>_</w:t>
      </w:r>
      <w:r w:rsidRPr="00EC76D5">
        <w:rPr>
          <w:i/>
        </w:rPr>
        <w:t>or</w:t>
      </w:r>
      <w:r w:rsidRPr="00EC76D5">
        <w:t>_</w:t>
      </w:r>
      <w:r w:rsidRPr="00EC76D5">
        <w:rPr>
          <w:i/>
        </w:rPr>
        <w:t>expression</w:t>
      </w:r>
      <w:r w:rsidRPr="00EC76D5">
        <w:t xml:space="preserve"> ::=</w:t>
      </w:r>
    </w:p>
    <w:p w14:paraId="0F93FAC9" w14:textId="77777777" w:rsidR="00C71256" w:rsidRPr="00EC76D5" w:rsidRDefault="00C71256" w:rsidP="00C71256">
      <w:pPr>
        <w:pStyle w:val="Code"/>
      </w:pPr>
      <w:r w:rsidRPr="00EC76D5">
        <w:t xml:space="preserve">    </w:t>
      </w:r>
      <w:r w:rsidRPr="00EC76D5">
        <w:rPr>
          <w:i/>
        </w:rPr>
        <w:t>logical</w:t>
      </w:r>
      <w:r w:rsidRPr="00EC76D5">
        <w:t>_</w:t>
      </w:r>
      <w:r w:rsidRPr="00EC76D5">
        <w:rPr>
          <w:i/>
        </w:rPr>
        <w:t>and</w:t>
      </w:r>
      <w:r w:rsidRPr="00EC76D5">
        <w:t>_</w:t>
      </w:r>
      <w:r w:rsidRPr="00EC76D5">
        <w:rPr>
          <w:i/>
        </w:rPr>
        <w:t>expression</w:t>
      </w:r>
      <w:r w:rsidRPr="00EC76D5">
        <w:t xml:space="preserve">  </w:t>
      </w:r>
    </w:p>
    <w:p w14:paraId="3B08AF36" w14:textId="77777777" w:rsidR="00C71256" w:rsidRPr="00EC76D5" w:rsidRDefault="00C71256" w:rsidP="00C71256">
      <w:pPr>
        <w:pStyle w:val="Code"/>
      </w:pPr>
      <w:r w:rsidRPr="00EC76D5">
        <w:t xml:space="preserve">  | </w:t>
      </w:r>
      <w:r w:rsidRPr="00EC76D5">
        <w:rPr>
          <w:i/>
        </w:rPr>
        <w:t>logical</w:t>
      </w:r>
      <w:r w:rsidRPr="00EC76D5">
        <w:t>_</w:t>
      </w:r>
      <w:r w:rsidRPr="00EC76D5">
        <w:rPr>
          <w:i/>
        </w:rPr>
        <w:t>or</w:t>
      </w:r>
      <w:r w:rsidRPr="00EC76D5">
        <w:t>_</w:t>
      </w:r>
      <w:r w:rsidRPr="00EC76D5">
        <w:rPr>
          <w:i/>
        </w:rPr>
        <w:t>expression</w:t>
      </w:r>
      <w:r w:rsidRPr="00EC76D5">
        <w:t xml:space="preserve"> </w:t>
      </w:r>
      <w:r w:rsidRPr="00EC76D5">
        <w:rPr>
          <w:i/>
        </w:rPr>
        <w:t>||</w:t>
      </w:r>
      <w:r w:rsidRPr="00EC76D5">
        <w:t xml:space="preserve"> </w:t>
      </w:r>
      <w:r w:rsidRPr="00EC76D5">
        <w:rPr>
          <w:i/>
        </w:rPr>
        <w:t>logical</w:t>
      </w:r>
      <w:r w:rsidRPr="00EC76D5">
        <w:t>_</w:t>
      </w:r>
      <w:r w:rsidRPr="00EC76D5">
        <w:rPr>
          <w:i/>
        </w:rPr>
        <w:t>and</w:t>
      </w:r>
      <w:r w:rsidRPr="00EC76D5">
        <w:t>_</w:t>
      </w:r>
      <w:r w:rsidRPr="00EC76D5">
        <w:rPr>
          <w:i/>
        </w:rPr>
        <w:t>expression</w:t>
      </w:r>
    </w:p>
    <w:p w14:paraId="57367B50" w14:textId="77777777" w:rsidR="00C71256" w:rsidRPr="00EC76D5" w:rsidRDefault="00C71256" w:rsidP="00C71256">
      <w:pPr>
        <w:pStyle w:val="Code"/>
      </w:pPr>
    </w:p>
    <w:p w14:paraId="60259DF4" w14:textId="77777777" w:rsidR="00C71256" w:rsidRPr="00EC76D5" w:rsidRDefault="00C71256" w:rsidP="00C71256">
      <w:pPr>
        <w:pStyle w:val="Code"/>
      </w:pPr>
      <w:r w:rsidRPr="00EC76D5">
        <w:rPr>
          <w:i/>
        </w:rPr>
        <w:t>logical</w:t>
      </w:r>
      <w:r w:rsidRPr="00EC76D5">
        <w:t>_</w:t>
      </w:r>
      <w:r w:rsidRPr="00EC76D5">
        <w:rPr>
          <w:i/>
        </w:rPr>
        <w:t>and</w:t>
      </w:r>
      <w:r w:rsidRPr="00EC76D5">
        <w:t>_</w:t>
      </w:r>
      <w:r w:rsidRPr="00EC76D5">
        <w:rPr>
          <w:i/>
        </w:rPr>
        <w:t>expression</w:t>
      </w:r>
      <w:r w:rsidRPr="00EC76D5">
        <w:t xml:space="preserve"> ::=</w:t>
      </w:r>
    </w:p>
    <w:p w14:paraId="1E297714" w14:textId="4222553F" w:rsidR="00C71256" w:rsidRPr="00EC76D5" w:rsidRDefault="00C71256" w:rsidP="00C71256">
      <w:pPr>
        <w:pStyle w:val="Code"/>
      </w:pPr>
      <w:r w:rsidRPr="00EC76D5">
        <w:t xml:space="preserve">    </w:t>
      </w:r>
      <w:r w:rsidR="003165F5">
        <w:rPr>
          <w:i/>
        </w:rPr>
        <w:t>BITWISE_OR</w:t>
      </w:r>
      <w:r w:rsidRPr="00EC76D5">
        <w:t>_</w:t>
      </w:r>
      <w:r w:rsidRPr="00EC76D5">
        <w:rPr>
          <w:i/>
        </w:rPr>
        <w:t>expression</w:t>
      </w:r>
      <w:r w:rsidRPr="00EC76D5">
        <w:t xml:space="preserve">  </w:t>
      </w:r>
    </w:p>
    <w:p w14:paraId="37CA0126" w14:textId="70A2FF5F"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&amp;&amp;</w:t>
      </w:r>
      <w:r w:rsidRPr="00EC76D5">
        <w:t xml:space="preserve"> </w:t>
      </w:r>
      <w:r w:rsidR="003165F5">
        <w:rPr>
          <w:i/>
        </w:rPr>
        <w:t>BITWISE_OR</w:t>
      </w:r>
      <w:r w:rsidRPr="00EC76D5">
        <w:t>_</w:t>
      </w:r>
      <w:r w:rsidRPr="00EC76D5">
        <w:rPr>
          <w:i/>
        </w:rPr>
        <w:t>expression</w:t>
      </w:r>
    </w:p>
    <w:p w14:paraId="5B9AE233" w14:textId="77777777" w:rsidR="00C71256" w:rsidRPr="00EC76D5" w:rsidRDefault="00C71256" w:rsidP="00C71256">
      <w:pPr>
        <w:pStyle w:val="Code"/>
      </w:pPr>
    </w:p>
    <w:p w14:paraId="5FE49EBC" w14:textId="03A5BE83" w:rsidR="00C71256" w:rsidRPr="00EC76D5" w:rsidRDefault="003165F5" w:rsidP="00C71256">
      <w:pPr>
        <w:pStyle w:val="Code"/>
      </w:pPr>
      <w:r>
        <w:rPr>
          <w:i/>
        </w:rPr>
        <w:t>BITWISE_OR</w:t>
      </w:r>
      <w:r w:rsidR="00C71256" w:rsidRPr="00EC76D5">
        <w:t>_</w:t>
      </w:r>
      <w:r w:rsidR="00C71256" w:rsidRPr="00EC76D5">
        <w:rPr>
          <w:i/>
        </w:rPr>
        <w:t>expression</w:t>
      </w:r>
      <w:r w:rsidR="00C71256" w:rsidRPr="00EC76D5">
        <w:t xml:space="preserve"> ::=</w:t>
      </w:r>
    </w:p>
    <w:p w14:paraId="60AA74D3" w14:textId="77777777" w:rsidR="00C71256" w:rsidRPr="00EC76D5" w:rsidRDefault="00C71256" w:rsidP="00C71256">
      <w:pPr>
        <w:pStyle w:val="Code"/>
      </w:pPr>
      <w:r w:rsidRPr="00EC76D5">
        <w:t xml:space="preserve">    </w:t>
      </w:r>
      <w:r w:rsidRPr="00EC76D5">
        <w:rPr>
          <w:i/>
        </w:rPr>
        <w:t>bitwise</w:t>
      </w:r>
      <w:r w:rsidRPr="00EC76D5">
        <w:t>_</w:t>
      </w:r>
      <w:r w:rsidRPr="00EC76D5">
        <w:rPr>
          <w:i/>
        </w:rPr>
        <w:t>xor</w:t>
      </w:r>
      <w:r w:rsidRPr="00EC76D5">
        <w:t>_</w:t>
      </w:r>
      <w:r w:rsidRPr="00EC76D5">
        <w:rPr>
          <w:i/>
        </w:rPr>
        <w:t>expression</w:t>
      </w:r>
    </w:p>
    <w:p w14:paraId="0650BD64" w14:textId="40F97426" w:rsidR="00C71256" w:rsidRPr="00EC76D5" w:rsidRDefault="00C71256" w:rsidP="00C71256">
      <w:pPr>
        <w:pStyle w:val="Code"/>
      </w:pPr>
      <w:r w:rsidRPr="00EC76D5">
        <w:t xml:space="preserve">  | </w:t>
      </w:r>
      <w:r w:rsidR="003165F5">
        <w:rPr>
          <w:i/>
        </w:rPr>
        <w:t>BITWISE_OR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xor</w:t>
      </w:r>
      <w:r w:rsidRPr="00EC76D5">
        <w:t>_</w:t>
      </w:r>
      <w:r w:rsidRPr="00EC76D5">
        <w:rPr>
          <w:i/>
        </w:rPr>
        <w:t>expression</w:t>
      </w:r>
    </w:p>
    <w:p w14:paraId="627E46AB" w14:textId="77777777" w:rsidR="00C71256" w:rsidRPr="00EC76D5" w:rsidRDefault="00C71256" w:rsidP="00C71256">
      <w:pPr>
        <w:pStyle w:val="Code"/>
      </w:pPr>
    </w:p>
    <w:p w14:paraId="216A07CF" w14:textId="77777777" w:rsidR="00C71256" w:rsidRPr="00EC76D5" w:rsidRDefault="00C71256" w:rsidP="00C71256">
      <w:pPr>
        <w:pStyle w:val="Code"/>
      </w:pPr>
      <w:r w:rsidRPr="00EC76D5">
        <w:rPr>
          <w:i/>
        </w:rPr>
        <w:t>bitwise</w:t>
      </w:r>
      <w:r w:rsidRPr="00EC76D5">
        <w:t>_</w:t>
      </w:r>
      <w:r w:rsidRPr="00EC76D5">
        <w:rPr>
          <w:i/>
        </w:rPr>
        <w:t>xor</w:t>
      </w:r>
      <w:r w:rsidRPr="00EC76D5">
        <w:t>_</w:t>
      </w:r>
      <w:r w:rsidRPr="00EC76D5">
        <w:rPr>
          <w:i/>
        </w:rPr>
        <w:t>expression</w:t>
      </w:r>
      <w:r w:rsidRPr="00EC76D5">
        <w:t xml:space="preserve"> ::=</w:t>
      </w:r>
    </w:p>
    <w:p w14:paraId="7BBA4312" w14:textId="77777777" w:rsidR="00C71256" w:rsidRPr="00EC76D5" w:rsidRDefault="00C71256" w:rsidP="00C71256">
      <w:pPr>
        <w:pStyle w:val="Code"/>
      </w:pPr>
      <w:r w:rsidRPr="00EC76D5">
        <w:t xml:space="preserve">    </w:t>
      </w:r>
      <w:r w:rsidRPr="00EC76D5">
        <w:rPr>
          <w:i/>
        </w:rPr>
        <w:t>bitwise</w:t>
      </w:r>
      <w:r w:rsidRPr="00EC76D5">
        <w:t>_</w:t>
      </w:r>
      <w:r w:rsidRPr="00EC76D5">
        <w:rPr>
          <w:i/>
        </w:rPr>
        <w:t>and</w:t>
      </w:r>
      <w:r w:rsidRPr="00EC76D5">
        <w:t>_</w:t>
      </w:r>
      <w:r w:rsidRPr="00EC76D5">
        <w:rPr>
          <w:i/>
        </w:rPr>
        <w:t>expression</w:t>
      </w:r>
    </w:p>
    <w:p w14:paraId="33AC168E" w14:textId="77777777" w:rsidR="00C71256" w:rsidRPr="00EC76D5" w:rsidRDefault="00C71256" w:rsidP="00C71256">
      <w:pPr>
        <w:pStyle w:val="Code"/>
      </w:pPr>
      <w:r w:rsidRPr="00EC76D5">
        <w:t xml:space="preserve">  | </w:t>
      </w:r>
      <w:r w:rsidRPr="00EC76D5">
        <w:rPr>
          <w:i/>
        </w:rPr>
        <w:t>bitwise</w:t>
      </w:r>
      <w:r w:rsidRPr="00EC76D5">
        <w:t>_</w:t>
      </w:r>
      <w:r w:rsidRPr="00EC76D5">
        <w:rPr>
          <w:i/>
        </w:rPr>
        <w:t>xor</w:t>
      </w:r>
      <w:r w:rsidRPr="00EC76D5">
        <w:t>_</w:t>
      </w:r>
      <w:r w:rsidRPr="00EC76D5">
        <w:rPr>
          <w:i/>
        </w:rPr>
        <w:t>expression</w:t>
      </w:r>
      <w:r w:rsidRPr="00EC76D5">
        <w:t xml:space="preserve"> </w:t>
      </w:r>
      <w:r w:rsidRPr="00EC76D5">
        <w:rPr>
          <w:b/>
        </w:rPr>
        <w:t>^</w:t>
      </w:r>
      <w:r w:rsidRPr="00EC76D5">
        <w:t xml:space="preserve"> </w:t>
      </w:r>
      <w:r w:rsidRPr="00EC76D5">
        <w:rPr>
          <w:i/>
        </w:rPr>
        <w:t>bitwise</w:t>
      </w:r>
      <w:r w:rsidRPr="00EC76D5">
        <w:t>_</w:t>
      </w:r>
      <w:r w:rsidRPr="00EC76D5">
        <w:rPr>
          <w:i/>
        </w:rPr>
        <w:t>and</w:t>
      </w:r>
      <w:r w:rsidRPr="00EC76D5">
        <w:t>_</w:t>
      </w:r>
      <w:r w:rsidRPr="00EC76D5">
        <w:rPr>
          <w:i/>
        </w:rPr>
        <w:t>expression</w:t>
      </w:r>
    </w:p>
    <w:p w14:paraId="6BEA19BA" w14:textId="77777777" w:rsidR="00C71256" w:rsidRPr="00EC76D5" w:rsidRDefault="00C71256" w:rsidP="00C71256">
      <w:pPr>
        <w:pStyle w:val="Code"/>
      </w:pPr>
    </w:p>
    <w:p w14:paraId="0EE9F41A" w14:textId="77777777" w:rsidR="00C71256" w:rsidRPr="00EC76D5" w:rsidRDefault="00C71256" w:rsidP="00C71256">
      <w:pPr>
        <w:pStyle w:val="Code"/>
      </w:pPr>
      <w:r w:rsidRPr="00EC76D5">
        <w:rPr>
          <w:i/>
        </w:rPr>
        <w:t>bitwise</w:t>
      </w:r>
      <w:r w:rsidRPr="00EC76D5">
        <w:t>_</w:t>
      </w:r>
      <w:r w:rsidRPr="00EC76D5">
        <w:rPr>
          <w:i/>
        </w:rPr>
        <w:t>and</w:t>
      </w:r>
      <w:r w:rsidRPr="00EC76D5">
        <w:t>_</w:t>
      </w:r>
      <w:r w:rsidRPr="00EC76D5">
        <w:rPr>
          <w:i/>
        </w:rPr>
        <w:t>expression</w:t>
      </w:r>
      <w:r w:rsidRPr="00EC76D5">
        <w:t xml:space="preserve"> ::=</w:t>
      </w:r>
    </w:p>
    <w:p w14:paraId="404642EA" w14:textId="77777777" w:rsidR="00C71256" w:rsidRPr="00EC76D5" w:rsidRDefault="00C71256" w:rsidP="00C71256">
      <w:pPr>
        <w:pStyle w:val="Code"/>
      </w:pPr>
      <w:r w:rsidRPr="00EC76D5">
        <w:t xml:space="preserve">    </w:t>
      </w:r>
      <w:r w:rsidRPr="00EC76D5">
        <w:rPr>
          <w:i/>
        </w:rPr>
        <w:t>equality</w:t>
      </w:r>
      <w:r w:rsidRPr="00EC76D5">
        <w:t>_</w:t>
      </w:r>
      <w:r w:rsidRPr="00EC76D5">
        <w:rPr>
          <w:i/>
        </w:rPr>
        <w:t>expression</w:t>
      </w:r>
      <w:r w:rsidRPr="00EC76D5">
        <w:t xml:space="preserve">  </w:t>
      </w:r>
    </w:p>
    <w:p w14:paraId="6281F10F" w14:textId="77777777" w:rsidR="00C71256" w:rsidRPr="00EC76D5" w:rsidRDefault="00C71256" w:rsidP="00C71256">
      <w:pPr>
        <w:pStyle w:val="Code"/>
      </w:pPr>
      <w:r w:rsidRPr="00EC76D5">
        <w:t xml:space="preserve">  | </w:t>
      </w:r>
      <w:r w:rsidRPr="00EC76D5">
        <w:rPr>
          <w:i/>
        </w:rPr>
        <w:t>bitwise</w:t>
      </w:r>
      <w:r w:rsidRPr="00EC76D5">
        <w:t>_</w:t>
      </w:r>
      <w:r w:rsidRPr="00EC76D5">
        <w:rPr>
          <w:i/>
        </w:rPr>
        <w:t>and</w:t>
      </w:r>
      <w:r w:rsidRPr="00EC76D5">
        <w:t>_</w:t>
      </w:r>
      <w:r w:rsidRPr="00EC76D5">
        <w:rPr>
          <w:i/>
        </w:rPr>
        <w:t>expression</w:t>
      </w:r>
      <w:r w:rsidRPr="00EC76D5">
        <w:t xml:space="preserve"> </w:t>
      </w:r>
      <w:r w:rsidRPr="00EC76D5">
        <w:rPr>
          <w:b/>
        </w:rPr>
        <w:t>&amp;</w:t>
      </w:r>
      <w:r w:rsidRPr="00EC76D5">
        <w:t xml:space="preserve"> </w:t>
      </w:r>
      <w:r w:rsidRPr="00EC76D5">
        <w:rPr>
          <w:i/>
        </w:rPr>
        <w:t>equality</w:t>
      </w:r>
      <w:r w:rsidRPr="00EC76D5">
        <w:t>_</w:t>
      </w:r>
      <w:r w:rsidRPr="00EC76D5">
        <w:rPr>
          <w:i/>
        </w:rPr>
        <w:t>expression</w:t>
      </w:r>
    </w:p>
    <w:p w14:paraId="2E09B56D" w14:textId="77777777" w:rsidR="00C71256" w:rsidRPr="00EC76D5" w:rsidRDefault="00C71256" w:rsidP="00C71256">
      <w:pPr>
        <w:pStyle w:val="Code"/>
      </w:pPr>
    </w:p>
    <w:p w14:paraId="4581DC6E" w14:textId="77777777" w:rsidR="00C71256" w:rsidRPr="00EC76D5" w:rsidRDefault="00C71256" w:rsidP="00C71256">
      <w:pPr>
        <w:pStyle w:val="Code"/>
      </w:pPr>
      <w:r w:rsidRPr="00EC76D5">
        <w:rPr>
          <w:i/>
        </w:rPr>
        <w:t>equality</w:t>
      </w:r>
      <w:r w:rsidRPr="00EC76D5">
        <w:t>_</w:t>
      </w:r>
      <w:r w:rsidRPr="00EC76D5">
        <w:rPr>
          <w:i/>
        </w:rPr>
        <w:t>expression</w:t>
      </w:r>
      <w:r w:rsidRPr="00EC76D5">
        <w:t xml:space="preserve"> ::=</w:t>
      </w:r>
    </w:p>
    <w:p w14:paraId="21F24CE4" w14:textId="77777777" w:rsidR="00C71256" w:rsidRPr="00EC76D5" w:rsidRDefault="00C71256" w:rsidP="00C71256">
      <w:pPr>
        <w:pStyle w:val="Code"/>
      </w:pPr>
      <w:r w:rsidRPr="00EC76D5">
        <w:t xml:space="preserve">    </w:t>
      </w:r>
      <w:r w:rsidRPr="00EC76D5">
        <w:rPr>
          <w:i/>
        </w:rPr>
        <w:t>relation</w:t>
      </w:r>
      <w:r w:rsidRPr="00EC76D5">
        <w:t>_</w:t>
      </w:r>
      <w:r w:rsidRPr="00EC76D5">
        <w:rPr>
          <w:i/>
        </w:rPr>
        <w:t>expression</w:t>
      </w:r>
      <w:r w:rsidRPr="00EC76D5">
        <w:t xml:space="preserve">  </w:t>
      </w:r>
    </w:p>
    <w:p w14:paraId="677C9401" w14:textId="77777777" w:rsidR="00C71256" w:rsidRPr="00EC76D5" w:rsidRDefault="00C71256" w:rsidP="00C71256">
      <w:pPr>
        <w:pStyle w:val="Code"/>
      </w:pPr>
      <w:r w:rsidRPr="00EC76D5">
        <w:t xml:space="preserve">  | </w:t>
      </w:r>
      <w:r w:rsidRPr="00EC76D5">
        <w:rPr>
          <w:i/>
        </w:rPr>
        <w:t>equality</w:t>
      </w:r>
      <w:r w:rsidRPr="00EC76D5">
        <w:t>_</w:t>
      </w:r>
      <w:r w:rsidRPr="00EC76D5">
        <w:rPr>
          <w:i/>
        </w:rPr>
        <w:t>expression</w:t>
      </w:r>
      <w:r w:rsidRPr="00EC76D5">
        <w:t xml:space="preserve"> </w:t>
      </w:r>
      <w:r w:rsidRPr="00EC76D5">
        <w:rPr>
          <w:i/>
        </w:rPr>
        <w:t>equality</w:t>
      </w:r>
      <w:r w:rsidRPr="00EC76D5">
        <w:t>_</w:t>
      </w:r>
      <w:r w:rsidRPr="00EC76D5">
        <w:rPr>
          <w:i/>
        </w:rPr>
        <w:t>operator</w:t>
      </w:r>
      <w:r w:rsidRPr="00EC76D5">
        <w:t xml:space="preserve"> </w:t>
      </w:r>
      <w:r w:rsidRPr="00EC76D5">
        <w:rPr>
          <w:i/>
        </w:rPr>
        <w:t>relation</w:t>
      </w:r>
      <w:r w:rsidRPr="00EC76D5">
        <w:t>_</w:t>
      </w:r>
      <w:r w:rsidRPr="00EC76D5">
        <w:rPr>
          <w:i/>
        </w:rPr>
        <w:t>expression</w:t>
      </w:r>
    </w:p>
    <w:p w14:paraId="3146C7A6" w14:textId="77777777" w:rsidR="00C71256" w:rsidRPr="00EC76D5" w:rsidRDefault="00C71256" w:rsidP="00C71256">
      <w:pPr>
        <w:pStyle w:val="Code"/>
      </w:pPr>
    </w:p>
    <w:p w14:paraId="03660A9E" w14:textId="77777777" w:rsidR="00C71256" w:rsidRPr="00EC76D5" w:rsidRDefault="00C71256" w:rsidP="00C71256">
      <w:pPr>
        <w:pStyle w:val="Code"/>
      </w:pPr>
      <w:r w:rsidRPr="00EC76D5">
        <w:rPr>
          <w:i/>
        </w:rPr>
        <w:t>equality</w:t>
      </w:r>
      <w:r w:rsidRPr="00EC76D5">
        <w:t>_</w:t>
      </w:r>
      <w:r w:rsidRPr="00EC76D5">
        <w:rPr>
          <w:i/>
        </w:rPr>
        <w:t>operator</w:t>
      </w:r>
      <w:r w:rsidRPr="00EC76D5">
        <w:t xml:space="preserve"> ::=</w:t>
      </w:r>
    </w:p>
    <w:p w14:paraId="7CB204A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46A19F1" w14:textId="77777777" w:rsidR="00C71256" w:rsidRPr="00EC76D5" w:rsidRDefault="00C71256" w:rsidP="00C71256">
      <w:pPr>
        <w:pStyle w:val="Code"/>
      </w:pPr>
    </w:p>
    <w:p w14:paraId="05721C47" w14:textId="77777777" w:rsidR="00C71256" w:rsidRPr="00EC76D5" w:rsidRDefault="00C71256" w:rsidP="00C71256">
      <w:pPr>
        <w:pStyle w:val="Code"/>
      </w:pPr>
      <w:r w:rsidRPr="00EC76D5">
        <w:rPr>
          <w:i/>
        </w:rPr>
        <w:t>relation</w:t>
      </w:r>
      <w:r w:rsidRPr="00EC76D5">
        <w:t>_</w:t>
      </w:r>
      <w:r w:rsidRPr="00EC76D5">
        <w:rPr>
          <w:i/>
        </w:rPr>
        <w:t>expression</w:t>
      </w:r>
      <w:r w:rsidRPr="00EC76D5">
        <w:t xml:space="preserve"> ::=</w:t>
      </w:r>
    </w:p>
    <w:p w14:paraId="05B38E96" w14:textId="77777777" w:rsidR="00C71256" w:rsidRPr="00EC76D5" w:rsidRDefault="00C71256" w:rsidP="00C71256">
      <w:pPr>
        <w:pStyle w:val="Code"/>
      </w:pPr>
      <w:r w:rsidRPr="00EC76D5">
        <w:t xml:space="preserve">    </w:t>
      </w:r>
      <w:r w:rsidRPr="00EC76D5">
        <w:rPr>
          <w:i/>
        </w:rPr>
        <w:t>shift</w:t>
      </w:r>
      <w:r w:rsidRPr="00EC76D5">
        <w:t>_</w:t>
      </w:r>
      <w:r w:rsidRPr="00EC76D5">
        <w:rPr>
          <w:i/>
        </w:rPr>
        <w:t>expression</w:t>
      </w:r>
      <w:r w:rsidRPr="00EC76D5">
        <w:t xml:space="preserve">  </w:t>
      </w:r>
    </w:p>
    <w:p w14:paraId="5471CC36" w14:textId="77777777" w:rsidR="00C71256" w:rsidRPr="00EC76D5" w:rsidRDefault="00C71256" w:rsidP="00C71256">
      <w:pPr>
        <w:pStyle w:val="Code"/>
      </w:pPr>
      <w:r w:rsidRPr="00EC76D5">
        <w:t xml:space="preserve">  | </w:t>
      </w:r>
      <w:r w:rsidRPr="00EC76D5">
        <w:rPr>
          <w:i/>
        </w:rPr>
        <w:t>relation</w:t>
      </w:r>
      <w:r w:rsidRPr="00EC76D5">
        <w:t>_</w:t>
      </w:r>
      <w:r w:rsidRPr="00EC76D5">
        <w:rPr>
          <w:i/>
        </w:rPr>
        <w:t>expression</w:t>
      </w:r>
      <w:r w:rsidRPr="00EC76D5">
        <w:t xml:space="preserve"> </w:t>
      </w:r>
      <w:r w:rsidRPr="00EC76D5">
        <w:rPr>
          <w:i/>
        </w:rPr>
        <w:t>relation</w:t>
      </w:r>
      <w:r w:rsidRPr="00EC76D5">
        <w:t>_</w:t>
      </w:r>
      <w:r w:rsidRPr="00EC76D5">
        <w:rPr>
          <w:i/>
        </w:rPr>
        <w:t>operator</w:t>
      </w:r>
      <w:r w:rsidRPr="00EC76D5">
        <w:t xml:space="preserve"> </w:t>
      </w:r>
      <w:r w:rsidRPr="00EC76D5">
        <w:rPr>
          <w:i/>
        </w:rPr>
        <w:t>shift</w:t>
      </w:r>
      <w:r w:rsidRPr="00EC76D5">
        <w:t>_</w:t>
      </w:r>
      <w:r w:rsidRPr="00EC76D5">
        <w:rPr>
          <w:i/>
        </w:rPr>
        <w:t>expression</w:t>
      </w:r>
    </w:p>
    <w:p w14:paraId="2CB4048B" w14:textId="77777777" w:rsidR="00C71256" w:rsidRPr="00EC76D5" w:rsidRDefault="00C71256" w:rsidP="00C71256">
      <w:pPr>
        <w:pStyle w:val="Code"/>
      </w:pPr>
    </w:p>
    <w:p w14:paraId="111F0292" w14:textId="77777777" w:rsidR="00C71256" w:rsidRPr="00EC76D5" w:rsidRDefault="00C71256" w:rsidP="00C71256">
      <w:pPr>
        <w:pStyle w:val="Code"/>
      </w:pPr>
      <w:r w:rsidRPr="00EC76D5">
        <w:rPr>
          <w:i/>
        </w:rPr>
        <w:t>relation</w:t>
      </w:r>
      <w:r w:rsidRPr="00EC76D5">
        <w:t>_</w:t>
      </w:r>
      <w:r w:rsidRPr="00EC76D5">
        <w:rPr>
          <w:i/>
        </w:rPr>
        <w:t>operator</w:t>
      </w:r>
      <w:r w:rsidRPr="00EC76D5">
        <w:t xml:space="preserve"> ::=</w:t>
      </w:r>
    </w:p>
    <w:p w14:paraId="6DB245BF" w14:textId="77777777" w:rsidR="00C71256" w:rsidRPr="00EC76D5" w:rsidRDefault="00C71256" w:rsidP="00C71256">
      <w:pPr>
        <w:pStyle w:val="Code"/>
      </w:pPr>
      <w:r w:rsidRPr="00EC76D5">
        <w:t xml:space="preserve">    </w:t>
      </w:r>
      <w:r w:rsidRPr="00EC76D5">
        <w:rPr>
          <w:b/>
        </w:rPr>
        <w:t>&lt;</w:t>
      </w:r>
      <w:r w:rsidRPr="00EC76D5">
        <w:t xml:space="preserve"> | </w:t>
      </w:r>
      <w:r w:rsidRPr="00EC76D5">
        <w:rPr>
          <w:b/>
        </w:rPr>
        <w:t>&lt;=</w:t>
      </w:r>
      <w:r w:rsidRPr="00EC76D5">
        <w:t xml:space="preserve"> | </w:t>
      </w:r>
      <w:r w:rsidRPr="00EC76D5">
        <w:rPr>
          <w:b/>
        </w:rPr>
        <w:t>&gt;</w:t>
      </w:r>
      <w:r w:rsidRPr="00EC76D5">
        <w:t xml:space="preserve"> | </w:t>
      </w:r>
      <w:r w:rsidRPr="00EC76D5">
        <w:rPr>
          <w:b/>
        </w:rPr>
        <w:t>&gt;=</w:t>
      </w:r>
    </w:p>
    <w:p w14:paraId="6B2A9EC1" w14:textId="77777777" w:rsidR="00C71256" w:rsidRPr="00EC76D5" w:rsidRDefault="00C71256" w:rsidP="00C71256">
      <w:pPr>
        <w:pStyle w:val="Code"/>
      </w:pPr>
      <w:r w:rsidRPr="00EC76D5">
        <w:t xml:space="preserve"> </w:t>
      </w:r>
    </w:p>
    <w:p w14:paraId="5D194161" w14:textId="77777777" w:rsidR="00C71256" w:rsidRPr="00EC76D5" w:rsidRDefault="00C71256" w:rsidP="00C71256">
      <w:pPr>
        <w:pStyle w:val="Code"/>
      </w:pPr>
      <w:r w:rsidRPr="00EC76D5">
        <w:rPr>
          <w:i/>
        </w:rPr>
        <w:t>shift</w:t>
      </w:r>
      <w:r w:rsidRPr="00EC76D5">
        <w:t>_</w:t>
      </w:r>
      <w:r w:rsidRPr="00EC76D5">
        <w:rPr>
          <w:i/>
        </w:rPr>
        <w:t>expression</w:t>
      </w:r>
      <w:r w:rsidRPr="00EC76D5">
        <w:t xml:space="preserve"> ::=</w:t>
      </w:r>
    </w:p>
    <w:p w14:paraId="2CEE1C67" w14:textId="77777777" w:rsidR="00C71256" w:rsidRPr="00EC76D5" w:rsidRDefault="00C71256" w:rsidP="00C71256">
      <w:pPr>
        <w:pStyle w:val="Code"/>
      </w:pPr>
      <w:r w:rsidRPr="00EC76D5">
        <w:t xml:space="preserve">    </w:t>
      </w:r>
      <w:r w:rsidRPr="00EC76D5">
        <w:rPr>
          <w:i/>
        </w:rPr>
        <w:t>add</w:t>
      </w:r>
      <w:r w:rsidRPr="00EC76D5">
        <w:t>_</w:t>
      </w:r>
      <w:r w:rsidRPr="00EC76D5">
        <w:rPr>
          <w:i/>
        </w:rPr>
        <w:t>expression</w:t>
      </w:r>
      <w:r w:rsidRPr="00EC76D5">
        <w:t xml:space="preserve">  </w:t>
      </w:r>
    </w:p>
    <w:p w14:paraId="45C4600D" w14:textId="77777777" w:rsidR="00C71256" w:rsidRPr="00EC76D5" w:rsidRDefault="00C71256" w:rsidP="00C71256">
      <w:pPr>
        <w:pStyle w:val="Code"/>
      </w:pPr>
      <w:r w:rsidRPr="00EC76D5">
        <w:t xml:space="preserve">  | </w:t>
      </w:r>
      <w:r w:rsidRPr="00EC76D5">
        <w:rPr>
          <w:i/>
        </w:rPr>
        <w:t>shift</w:t>
      </w:r>
      <w:r w:rsidRPr="00EC76D5">
        <w:t>_</w:t>
      </w:r>
      <w:r w:rsidRPr="00EC76D5">
        <w:rPr>
          <w:i/>
        </w:rPr>
        <w:t>expression</w:t>
      </w:r>
      <w:r w:rsidRPr="00EC76D5">
        <w:t xml:space="preserve"> </w:t>
      </w:r>
      <w:r w:rsidRPr="00EC76D5">
        <w:rPr>
          <w:i/>
        </w:rPr>
        <w:t>shift</w:t>
      </w:r>
      <w:r w:rsidRPr="00EC76D5">
        <w:t>_</w:t>
      </w:r>
      <w:r w:rsidRPr="00EC76D5">
        <w:rPr>
          <w:i/>
        </w:rPr>
        <w:t>operator</w:t>
      </w:r>
      <w:r w:rsidRPr="00EC76D5">
        <w:t xml:space="preserve"> </w:t>
      </w:r>
      <w:r w:rsidRPr="00EC76D5">
        <w:rPr>
          <w:i/>
        </w:rPr>
        <w:t>add</w:t>
      </w:r>
      <w:r w:rsidRPr="00EC76D5">
        <w:t>_</w:t>
      </w:r>
      <w:r w:rsidRPr="00EC76D5">
        <w:rPr>
          <w:i/>
        </w:rPr>
        <w:t>expression</w:t>
      </w:r>
    </w:p>
    <w:p w14:paraId="19A5BB40" w14:textId="77777777" w:rsidR="00C71256" w:rsidRPr="00EC76D5" w:rsidRDefault="00C71256" w:rsidP="00C71256">
      <w:pPr>
        <w:pStyle w:val="Code"/>
      </w:pPr>
    </w:p>
    <w:p w14:paraId="060D48A4" w14:textId="77777777" w:rsidR="00C71256" w:rsidRPr="00EC76D5" w:rsidRDefault="00C71256" w:rsidP="00C71256">
      <w:pPr>
        <w:pStyle w:val="Code"/>
      </w:pPr>
      <w:r w:rsidRPr="00EC76D5">
        <w:rPr>
          <w:i/>
        </w:rPr>
        <w:t>shift</w:t>
      </w:r>
      <w:r w:rsidRPr="00EC76D5">
        <w:t>_</w:t>
      </w:r>
      <w:r w:rsidRPr="00EC76D5">
        <w:rPr>
          <w:i/>
        </w:rPr>
        <w:t>operator</w:t>
      </w:r>
      <w:r w:rsidRPr="00EC76D5">
        <w:t xml:space="preserve"> ::=</w:t>
      </w:r>
    </w:p>
    <w:p w14:paraId="46A86C82" w14:textId="77777777" w:rsidR="00C71256" w:rsidRPr="00EC76D5" w:rsidRDefault="00C71256" w:rsidP="00C71256">
      <w:pPr>
        <w:pStyle w:val="Code"/>
      </w:pPr>
      <w:r w:rsidRPr="00EC76D5">
        <w:t xml:space="preserve">    </w:t>
      </w:r>
      <w:r w:rsidRPr="00EC76D5">
        <w:rPr>
          <w:b/>
        </w:rPr>
        <w:t>&lt;&lt;</w:t>
      </w:r>
      <w:r w:rsidRPr="00EC76D5">
        <w:t xml:space="preserve"> | </w:t>
      </w:r>
      <w:r w:rsidRPr="00EC76D5">
        <w:rPr>
          <w:b/>
        </w:rPr>
        <w:t>&gt;&gt;</w:t>
      </w:r>
    </w:p>
    <w:p w14:paraId="46578228" w14:textId="77777777" w:rsidR="00C71256" w:rsidRPr="00EC76D5" w:rsidRDefault="00C71256" w:rsidP="00C71256">
      <w:pPr>
        <w:pStyle w:val="Code"/>
      </w:pPr>
    </w:p>
    <w:p w14:paraId="26290496" w14:textId="77777777" w:rsidR="00C71256" w:rsidRPr="00EC76D5" w:rsidRDefault="00C71256" w:rsidP="00C71256">
      <w:pPr>
        <w:pStyle w:val="Code"/>
      </w:pPr>
      <w:r w:rsidRPr="00EC76D5">
        <w:rPr>
          <w:i/>
        </w:rPr>
        <w:t>add</w:t>
      </w:r>
      <w:r w:rsidRPr="00EC76D5">
        <w:t>_</w:t>
      </w:r>
      <w:r w:rsidRPr="00EC76D5">
        <w:rPr>
          <w:i/>
        </w:rPr>
        <w:t>expression</w:t>
      </w:r>
      <w:r w:rsidRPr="00EC76D5">
        <w:t xml:space="preserve"> ::=</w:t>
      </w:r>
    </w:p>
    <w:p w14:paraId="0EA1AFFC" w14:textId="77777777" w:rsidR="00C71256" w:rsidRPr="00EC76D5" w:rsidRDefault="00C71256" w:rsidP="00C71256">
      <w:pPr>
        <w:pStyle w:val="Code"/>
      </w:pPr>
      <w:r w:rsidRPr="00EC76D5">
        <w:t xml:space="preserve">    </w:t>
      </w:r>
      <w:r w:rsidRPr="00EC76D5">
        <w:rPr>
          <w:i/>
        </w:rPr>
        <w:t>multiply</w:t>
      </w:r>
      <w:r w:rsidRPr="00EC76D5">
        <w:t>_</w:t>
      </w:r>
      <w:r w:rsidRPr="00EC76D5">
        <w:rPr>
          <w:i/>
        </w:rPr>
        <w:t>expression</w:t>
      </w:r>
      <w:r w:rsidRPr="00EC76D5">
        <w:t xml:space="preserve">  </w:t>
      </w:r>
    </w:p>
    <w:p w14:paraId="6BE90094" w14:textId="77777777" w:rsidR="00C71256" w:rsidRPr="00EC76D5" w:rsidRDefault="00C71256" w:rsidP="00C71256">
      <w:pPr>
        <w:pStyle w:val="Code"/>
      </w:pPr>
      <w:r w:rsidRPr="00EC76D5">
        <w:t xml:space="preserve">  | </w:t>
      </w:r>
      <w:r w:rsidRPr="00EC76D5">
        <w:rPr>
          <w:i/>
        </w:rPr>
        <w:t>add</w:t>
      </w:r>
      <w:r w:rsidRPr="00EC76D5">
        <w:t>_</w:t>
      </w:r>
      <w:r w:rsidRPr="00EC76D5">
        <w:rPr>
          <w:i/>
        </w:rPr>
        <w:t>expression</w:t>
      </w:r>
      <w:r w:rsidRPr="00EC76D5">
        <w:t xml:space="preserve"> </w:t>
      </w:r>
      <w:r w:rsidRPr="00EC76D5">
        <w:rPr>
          <w:i/>
        </w:rPr>
        <w:t>binary</w:t>
      </w:r>
      <w:r w:rsidRPr="00EC76D5">
        <w:t>_</w:t>
      </w:r>
      <w:r w:rsidRPr="00EC76D5">
        <w:rPr>
          <w:i/>
        </w:rPr>
        <w:t>add</w:t>
      </w:r>
      <w:r w:rsidRPr="00EC76D5">
        <w:t>_</w:t>
      </w:r>
      <w:r w:rsidRPr="00EC76D5">
        <w:rPr>
          <w:i/>
        </w:rPr>
        <w:t>operator</w:t>
      </w:r>
      <w:r w:rsidRPr="00EC76D5">
        <w:t xml:space="preserve"> </w:t>
      </w:r>
      <w:r w:rsidRPr="00EC76D5">
        <w:rPr>
          <w:i/>
        </w:rPr>
        <w:t>multiply</w:t>
      </w:r>
      <w:r w:rsidRPr="00EC76D5">
        <w:t>_</w:t>
      </w:r>
      <w:r w:rsidRPr="00EC76D5">
        <w:rPr>
          <w:i/>
        </w:rPr>
        <w:t>expression</w:t>
      </w:r>
    </w:p>
    <w:p w14:paraId="64C82A25" w14:textId="77777777" w:rsidR="00C71256" w:rsidRPr="00EC76D5" w:rsidRDefault="00C71256" w:rsidP="00C71256">
      <w:pPr>
        <w:pStyle w:val="Code"/>
      </w:pPr>
    </w:p>
    <w:p w14:paraId="6E05BB5C" w14:textId="77777777" w:rsidR="00C71256" w:rsidRPr="00EC76D5" w:rsidRDefault="00C71256" w:rsidP="00C71256">
      <w:pPr>
        <w:pStyle w:val="Code"/>
      </w:pPr>
      <w:r w:rsidRPr="00EC76D5">
        <w:rPr>
          <w:i/>
        </w:rPr>
        <w:t>binary</w:t>
      </w:r>
      <w:r w:rsidRPr="00EC76D5">
        <w:t>_</w:t>
      </w:r>
      <w:r w:rsidRPr="00EC76D5">
        <w:rPr>
          <w:i/>
        </w:rPr>
        <w:t>add</w:t>
      </w:r>
      <w:r w:rsidRPr="00EC76D5">
        <w:t>_</w:t>
      </w:r>
      <w:r w:rsidRPr="00EC76D5">
        <w:rPr>
          <w:i/>
        </w:rPr>
        <w:t>operator</w:t>
      </w:r>
      <w:r w:rsidRPr="00EC76D5">
        <w:t xml:space="preserve"> ::=</w:t>
      </w:r>
    </w:p>
    <w:p w14:paraId="6CF1A42B"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0D33E742" w14:textId="77777777" w:rsidR="00C71256" w:rsidRPr="00EC76D5" w:rsidRDefault="00C71256" w:rsidP="00C71256">
      <w:pPr>
        <w:pStyle w:val="Code"/>
      </w:pPr>
    </w:p>
    <w:p w14:paraId="1B3B762B" w14:textId="77777777" w:rsidR="00C71256" w:rsidRPr="00EC76D5" w:rsidRDefault="00C71256" w:rsidP="00C71256">
      <w:pPr>
        <w:pStyle w:val="Code"/>
      </w:pPr>
      <w:r w:rsidRPr="00EC76D5">
        <w:rPr>
          <w:i/>
        </w:rPr>
        <w:t>multiply</w:t>
      </w:r>
      <w:r w:rsidRPr="00EC76D5">
        <w:t>_</w:t>
      </w:r>
      <w:r w:rsidRPr="00EC76D5">
        <w:rPr>
          <w:i/>
        </w:rPr>
        <w:t>expression</w:t>
      </w:r>
      <w:r w:rsidRPr="00EC76D5">
        <w:t xml:space="preserve"> ::=</w:t>
      </w:r>
    </w:p>
    <w:p w14:paraId="53310305" w14:textId="3DCB2982" w:rsidR="00C71256" w:rsidRPr="00EC76D5" w:rsidRDefault="00C71256" w:rsidP="00C71256">
      <w:pPr>
        <w:pStyle w:val="Code"/>
      </w:pPr>
      <w:r w:rsidRPr="00EC76D5">
        <w:t xml:space="preserve">    </w:t>
      </w:r>
      <w:r w:rsidR="00CA3A8B">
        <w:rPr>
          <w:i/>
        </w:rPr>
        <w:t>type_cast_expression</w:t>
      </w:r>
      <w:r w:rsidRPr="00EC76D5">
        <w:t xml:space="preserve">  </w:t>
      </w:r>
    </w:p>
    <w:p w14:paraId="1A4DC7E3" w14:textId="5C3CE3F3" w:rsidR="00C71256" w:rsidRPr="00EC76D5" w:rsidRDefault="00C71256" w:rsidP="00C71256">
      <w:pPr>
        <w:pStyle w:val="Code"/>
      </w:pPr>
      <w:r w:rsidRPr="00EC76D5">
        <w:t xml:space="preserve">  | </w:t>
      </w:r>
      <w:r w:rsidRPr="00EC76D5">
        <w:rPr>
          <w:i/>
        </w:rPr>
        <w:t>multiply</w:t>
      </w:r>
      <w:r w:rsidRPr="00EC76D5">
        <w:t>_</w:t>
      </w:r>
      <w:r w:rsidRPr="00EC76D5">
        <w:rPr>
          <w:i/>
        </w:rPr>
        <w:t>expression</w:t>
      </w:r>
      <w:r w:rsidRPr="00EC76D5">
        <w:t xml:space="preserve"> </w:t>
      </w:r>
      <w:r w:rsidRPr="00EC76D5">
        <w:rPr>
          <w:i/>
        </w:rPr>
        <w:t>multiply</w:t>
      </w:r>
      <w:r w:rsidRPr="00EC76D5">
        <w:t>_</w:t>
      </w:r>
      <w:r w:rsidRPr="00EC76D5">
        <w:rPr>
          <w:i/>
        </w:rPr>
        <w:t>operator</w:t>
      </w:r>
      <w:r w:rsidRPr="00EC76D5">
        <w:t xml:space="preserve"> </w:t>
      </w:r>
      <w:r w:rsidR="00CA3A8B">
        <w:rPr>
          <w:i/>
        </w:rPr>
        <w:t>type_cast_expression</w:t>
      </w:r>
    </w:p>
    <w:p w14:paraId="34FA069D" w14:textId="77777777" w:rsidR="00C71256" w:rsidRPr="00EC76D5" w:rsidRDefault="00C71256" w:rsidP="00C71256">
      <w:pPr>
        <w:pStyle w:val="Code"/>
      </w:pPr>
    </w:p>
    <w:p w14:paraId="76DC82E2" w14:textId="77777777" w:rsidR="00C71256" w:rsidRPr="00EC76D5" w:rsidRDefault="00C71256" w:rsidP="00C71256">
      <w:pPr>
        <w:pStyle w:val="Code"/>
      </w:pPr>
      <w:r w:rsidRPr="00EC76D5">
        <w:rPr>
          <w:i/>
        </w:rPr>
        <w:t>multiply</w:t>
      </w:r>
      <w:r w:rsidRPr="00EC76D5">
        <w:t>_</w:t>
      </w:r>
      <w:r w:rsidRPr="00EC76D5">
        <w:rPr>
          <w:i/>
        </w:rPr>
        <w:t>operator</w:t>
      </w:r>
      <w:r w:rsidRPr="00EC76D5">
        <w:t xml:space="preserve"> ::=</w:t>
      </w:r>
    </w:p>
    <w:p w14:paraId="04960DBE"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r w:rsidRPr="00EC76D5">
        <w:t xml:space="preserve"> | </w:t>
      </w:r>
      <w:r w:rsidRPr="00EC76D5">
        <w:rPr>
          <w:b/>
        </w:rPr>
        <w:t>%</w:t>
      </w:r>
      <w:r w:rsidRPr="00EC76D5">
        <w:t xml:space="preserve"> </w:t>
      </w:r>
    </w:p>
    <w:p w14:paraId="0B99EC65" w14:textId="77777777" w:rsidR="00C71256" w:rsidRPr="00EC76D5" w:rsidRDefault="00C71256" w:rsidP="00C71256">
      <w:pPr>
        <w:pStyle w:val="Code"/>
      </w:pPr>
    </w:p>
    <w:p w14:paraId="2B0EA547" w14:textId="090F7897" w:rsidR="00C71256" w:rsidRPr="00EC76D5" w:rsidRDefault="00CA3A8B" w:rsidP="00C71256">
      <w:pPr>
        <w:pStyle w:val="Code"/>
      </w:pPr>
      <w:r>
        <w:rPr>
          <w:i/>
        </w:rPr>
        <w:t>type_cast_expression</w:t>
      </w:r>
      <w:r w:rsidR="00C71256" w:rsidRPr="00EC76D5">
        <w:t xml:space="preserve"> ::=</w:t>
      </w:r>
    </w:p>
    <w:p w14:paraId="6BE74C50" w14:textId="77777777" w:rsidR="00C71256" w:rsidRPr="00EC76D5" w:rsidRDefault="00C71256" w:rsidP="00C71256">
      <w:pPr>
        <w:pStyle w:val="Code"/>
      </w:pPr>
      <w:r w:rsidRPr="00EC76D5">
        <w:t xml:space="preserve">    </w:t>
      </w:r>
      <w:r w:rsidRPr="00EC76D5">
        <w:rPr>
          <w:i/>
        </w:rPr>
        <w:t>prefix</w:t>
      </w:r>
      <w:r w:rsidRPr="00EC76D5">
        <w:t>_</w:t>
      </w:r>
      <w:r w:rsidRPr="00EC76D5">
        <w:rPr>
          <w:i/>
        </w:rPr>
        <w:t>expression</w:t>
      </w:r>
      <w:r w:rsidRPr="00EC76D5">
        <w:t xml:space="preserve">  </w:t>
      </w:r>
    </w:p>
    <w:p w14:paraId="236789C2" w14:textId="47383E23" w:rsidR="00C71256" w:rsidRPr="00EC76D5" w:rsidRDefault="00C71256" w:rsidP="00C71256">
      <w:pPr>
        <w:pStyle w:val="Code"/>
      </w:pPr>
      <w:r w:rsidRPr="00EC76D5">
        <w:t xml:space="preserve">  |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r w:rsidRPr="00EC76D5">
        <w:t xml:space="preserve"> </w:t>
      </w:r>
      <w:r w:rsidR="00CA3A8B">
        <w:rPr>
          <w:i/>
        </w:rPr>
        <w:t>type_cast_expression</w:t>
      </w:r>
    </w:p>
    <w:p w14:paraId="561C9225" w14:textId="77777777" w:rsidR="00C71256" w:rsidRPr="00EC76D5" w:rsidRDefault="00C71256" w:rsidP="00C71256">
      <w:pPr>
        <w:pStyle w:val="Code"/>
      </w:pPr>
    </w:p>
    <w:p w14:paraId="211F77E6" w14:textId="77777777" w:rsidR="00C71256" w:rsidRPr="00EC76D5" w:rsidRDefault="00C71256" w:rsidP="00C71256">
      <w:pPr>
        <w:pStyle w:val="Code"/>
      </w:pPr>
      <w:r w:rsidRPr="00EC76D5">
        <w:rPr>
          <w:i/>
        </w:rPr>
        <w:t>prefix</w:t>
      </w:r>
      <w:r w:rsidRPr="00EC76D5">
        <w:t>_</w:t>
      </w:r>
      <w:r w:rsidRPr="00EC76D5">
        <w:rPr>
          <w:i/>
        </w:rPr>
        <w:t>expression</w:t>
      </w:r>
      <w:r w:rsidRPr="00EC76D5">
        <w:t xml:space="preserve"> ::=</w:t>
      </w:r>
    </w:p>
    <w:p w14:paraId="4F477FF4" w14:textId="77777777" w:rsidR="00C71256" w:rsidRPr="00EC76D5" w:rsidRDefault="00C71256" w:rsidP="00C71256">
      <w:pPr>
        <w:pStyle w:val="Code"/>
      </w:pPr>
      <w:r w:rsidRPr="00EC76D5">
        <w:t xml:space="preserve">    </w:t>
      </w:r>
      <w:r w:rsidRPr="00EC76D5">
        <w:rPr>
          <w:i/>
        </w:rPr>
        <w:t>postfix</w:t>
      </w:r>
      <w:r w:rsidRPr="00EC76D5">
        <w:t>_</w:t>
      </w:r>
      <w:r w:rsidRPr="00EC76D5">
        <w:rPr>
          <w:i/>
        </w:rPr>
        <w:t>expression</w:t>
      </w:r>
      <w:r w:rsidRPr="00EC76D5">
        <w:t xml:space="preserve"> </w:t>
      </w:r>
    </w:p>
    <w:p w14:paraId="0504A5D6" w14:textId="77777777" w:rsidR="00C71256" w:rsidRPr="00EC76D5" w:rsidRDefault="00C71256" w:rsidP="00C71256">
      <w:pPr>
        <w:pStyle w:val="Code"/>
      </w:pPr>
      <w:r w:rsidRPr="00EC76D5">
        <w:t xml:space="preserve">  | </w:t>
      </w:r>
      <w:r w:rsidRPr="00EC76D5">
        <w:rPr>
          <w:i/>
        </w:rPr>
        <w:t>increment</w:t>
      </w:r>
      <w:r w:rsidRPr="00EC76D5">
        <w:t>_</w:t>
      </w:r>
      <w:r w:rsidRPr="00EC76D5">
        <w:rPr>
          <w:i/>
        </w:rPr>
        <w:t>operator</w:t>
      </w:r>
      <w:r w:rsidRPr="00EC76D5">
        <w:t xml:space="preserve"> </w:t>
      </w:r>
      <w:r w:rsidRPr="00EC76D5">
        <w:rPr>
          <w:i/>
        </w:rPr>
        <w:t>prefix</w:t>
      </w:r>
      <w:r w:rsidRPr="00EC76D5">
        <w:t>_</w:t>
      </w:r>
      <w:r w:rsidRPr="00EC76D5">
        <w:rPr>
          <w:i/>
        </w:rPr>
        <w:t>expression</w:t>
      </w:r>
      <w:r w:rsidRPr="00EC76D5">
        <w:t xml:space="preserve"> </w:t>
      </w:r>
    </w:p>
    <w:p w14:paraId="1E5AAF54" w14:textId="515654BA" w:rsidR="00C71256" w:rsidRPr="00EC76D5" w:rsidRDefault="00C71256" w:rsidP="00C71256">
      <w:pPr>
        <w:pStyle w:val="Code"/>
      </w:pPr>
      <w:r w:rsidRPr="00EC76D5">
        <w:t xml:space="preserve">  | </w:t>
      </w:r>
      <w:r w:rsidRPr="00EC76D5">
        <w:rPr>
          <w:i/>
        </w:rPr>
        <w:t>prefix</w:t>
      </w:r>
      <w:r w:rsidRPr="00EC76D5">
        <w:t>_</w:t>
      </w:r>
      <w:r w:rsidRPr="00EC76D5">
        <w:rPr>
          <w:i/>
        </w:rPr>
        <w:t>add</w:t>
      </w:r>
      <w:r w:rsidRPr="00EC76D5">
        <w:t>_</w:t>
      </w:r>
      <w:r w:rsidRPr="00EC76D5">
        <w:rPr>
          <w:i/>
        </w:rPr>
        <w:t>operator</w:t>
      </w:r>
      <w:r w:rsidRPr="00EC76D5">
        <w:t xml:space="preserve"> </w:t>
      </w:r>
      <w:r w:rsidR="00CA3A8B">
        <w:rPr>
          <w:i/>
        </w:rPr>
        <w:t>type_cast_expression</w:t>
      </w:r>
      <w:r w:rsidRPr="00EC76D5">
        <w:t xml:space="preserve"> </w:t>
      </w:r>
    </w:p>
    <w:p w14:paraId="1804DFEB" w14:textId="482142B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0E0EE8E8" w14:textId="603D63BC"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6D09B809" w14:textId="541D8039" w:rsidR="00C71256" w:rsidRPr="00EC76D5" w:rsidRDefault="00C71256" w:rsidP="00C71256">
      <w:pPr>
        <w:pStyle w:val="Code"/>
      </w:pPr>
      <w:r w:rsidRPr="00EC76D5">
        <w:t xml:space="preserve">  | </w:t>
      </w:r>
      <w:r w:rsidRPr="00EC76D5">
        <w:rPr>
          <w:b/>
        </w:rPr>
        <w:t>&amp;</w:t>
      </w:r>
      <w:r w:rsidRPr="00EC76D5">
        <w:t xml:space="preserve"> </w:t>
      </w:r>
      <w:r w:rsidR="00CA3A8B">
        <w:rPr>
          <w:i/>
        </w:rPr>
        <w:t>type_cast_expression</w:t>
      </w:r>
      <w:r w:rsidRPr="00EC76D5">
        <w:t xml:space="preserve"> </w:t>
      </w:r>
    </w:p>
    <w:p w14:paraId="28E63479" w14:textId="7453FEE7" w:rsidR="00C71256" w:rsidRPr="00EC76D5" w:rsidRDefault="00C71256" w:rsidP="00C71256">
      <w:pPr>
        <w:pStyle w:val="Code"/>
      </w:pPr>
      <w:r w:rsidRPr="00EC76D5">
        <w:t xml:space="preserve">  | </w:t>
      </w:r>
      <w:r w:rsidRPr="00EC76D5">
        <w:rPr>
          <w:b/>
        </w:rPr>
        <w:t>*</w:t>
      </w:r>
      <w:r w:rsidRPr="00EC76D5">
        <w:t xml:space="preserve"> </w:t>
      </w:r>
      <w:r w:rsidR="00CA3A8B">
        <w:rPr>
          <w:i/>
        </w:rPr>
        <w:t>type_cast_expression</w:t>
      </w:r>
      <w:r w:rsidRPr="00EC76D5">
        <w:t xml:space="preserve"> </w:t>
      </w:r>
    </w:p>
    <w:p w14:paraId="2277BB88"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i/>
        </w:rPr>
        <w:t>prefix</w:t>
      </w:r>
      <w:r w:rsidRPr="00EC76D5">
        <w:t>_</w:t>
      </w:r>
      <w:r w:rsidRPr="00EC76D5">
        <w:rPr>
          <w:i/>
        </w:rPr>
        <w:t>expression</w:t>
      </w:r>
      <w:r w:rsidRPr="00EC76D5">
        <w:t xml:space="preserve"> </w:t>
      </w:r>
    </w:p>
    <w:p w14:paraId="6662255F" w14:textId="77777777" w:rsidR="00C71256" w:rsidRPr="00EC76D5" w:rsidRDefault="00C71256" w:rsidP="00C71256">
      <w:pPr>
        <w:pStyle w:val="Code"/>
      </w:pPr>
      <w:r w:rsidRPr="00EC76D5">
        <w:t xml:space="preserve">  | </w:t>
      </w:r>
      <w:r w:rsidRPr="00EC76D5">
        <w:rPr>
          <w:b/>
        </w:rPr>
        <w:t>sizeof</w:t>
      </w:r>
      <w:r w:rsidRPr="00EC76D5">
        <w:t xml:space="preserve"> </w:t>
      </w:r>
      <w:r w:rsidRPr="00EC76D5">
        <w:rPr>
          <w:b/>
        </w:rPr>
        <w:t>(</w:t>
      </w:r>
      <w:r w:rsidRPr="00EC76D5">
        <w:t xml:space="preserve"> </w:t>
      </w:r>
      <w:r w:rsidRPr="00EC76D5">
        <w:rPr>
          <w:i/>
        </w:rPr>
        <w:t>type</w:t>
      </w:r>
      <w:r w:rsidRPr="00EC76D5">
        <w:t>_</w:t>
      </w:r>
      <w:r w:rsidRPr="00EC76D5">
        <w:rPr>
          <w:i/>
        </w:rPr>
        <w:t>name</w:t>
      </w:r>
      <w:r w:rsidRPr="00EC76D5">
        <w:t xml:space="preserve"> </w:t>
      </w:r>
      <w:r w:rsidRPr="00EC76D5">
        <w:rPr>
          <w:b/>
        </w:rPr>
        <w:t>)</w:t>
      </w:r>
    </w:p>
    <w:p w14:paraId="5E40ACF7" w14:textId="77777777" w:rsidR="00C71256" w:rsidRPr="00EC76D5" w:rsidRDefault="00C71256" w:rsidP="00C71256">
      <w:pPr>
        <w:pStyle w:val="Code"/>
      </w:pPr>
    </w:p>
    <w:p w14:paraId="72385871" w14:textId="77777777" w:rsidR="00C71256" w:rsidRPr="00EC76D5" w:rsidRDefault="00C71256" w:rsidP="00C71256">
      <w:pPr>
        <w:pStyle w:val="Code"/>
      </w:pPr>
      <w:r w:rsidRPr="00EC76D5">
        <w:rPr>
          <w:i/>
        </w:rPr>
        <w:t>prefix</w:t>
      </w:r>
      <w:r w:rsidRPr="00EC76D5">
        <w:t>_</w:t>
      </w:r>
      <w:r w:rsidRPr="00EC76D5">
        <w:rPr>
          <w:i/>
        </w:rPr>
        <w:t>add</w:t>
      </w:r>
      <w:r w:rsidRPr="00EC76D5">
        <w:t>_</w:t>
      </w:r>
      <w:r w:rsidRPr="00EC76D5">
        <w:rPr>
          <w:i/>
        </w:rPr>
        <w:t>operator</w:t>
      </w:r>
      <w:r w:rsidRPr="00EC76D5">
        <w:t xml:space="preserve"> ::=</w:t>
      </w:r>
    </w:p>
    <w:p w14:paraId="76A5E9A6"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56017638" w14:textId="77777777" w:rsidR="00C71256" w:rsidRPr="00EC76D5" w:rsidRDefault="00C71256" w:rsidP="00C71256">
      <w:pPr>
        <w:pStyle w:val="Code"/>
      </w:pPr>
    </w:p>
    <w:p w14:paraId="1121385C" w14:textId="77777777" w:rsidR="00C71256" w:rsidRPr="00EC76D5" w:rsidRDefault="00C71256" w:rsidP="00C71256">
      <w:pPr>
        <w:pStyle w:val="Code"/>
      </w:pPr>
      <w:r w:rsidRPr="00EC76D5">
        <w:rPr>
          <w:i/>
        </w:rPr>
        <w:t>increment</w:t>
      </w:r>
      <w:r w:rsidRPr="00EC76D5">
        <w:t>_</w:t>
      </w:r>
      <w:r w:rsidRPr="00EC76D5">
        <w:rPr>
          <w:i/>
        </w:rPr>
        <w:t>operator</w:t>
      </w:r>
      <w:r w:rsidRPr="00EC76D5">
        <w:t xml:space="preserve"> ::=</w:t>
      </w:r>
    </w:p>
    <w:p w14:paraId="427BD81F" w14:textId="77777777" w:rsidR="00C71256" w:rsidRPr="00EC76D5" w:rsidRDefault="00C71256" w:rsidP="00C71256">
      <w:pPr>
        <w:pStyle w:val="Code"/>
      </w:pPr>
      <w:r w:rsidRPr="00EC76D5">
        <w:t xml:space="preserve">    </w:t>
      </w:r>
      <w:r w:rsidRPr="00EC76D5">
        <w:rPr>
          <w:b/>
        </w:rPr>
        <w:t>++</w:t>
      </w:r>
      <w:r w:rsidRPr="00EC76D5">
        <w:t xml:space="preserve"> | </w:t>
      </w:r>
      <w:r w:rsidRPr="00EC76D5">
        <w:rPr>
          <w:b/>
        </w:rPr>
        <w:t>--</w:t>
      </w:r>
    </w:p>
    <w:p w14:paraId="241EE7AB" w14:textId="77777777" w:rsidR="00C71256" w:rsidRPr="00EC76D5" w:rsidRDefault="00C71256" w:rsidP="00C71256">
      <w:pPr>
        <w:pStyle w:val="Code"/>
      </w:pPr>
    </w:p>
    <w:p w14:paraId="50AA4CC2" w14:textId="77777777" w:rsidR="00C71256" w:rsidRPr="00EC76D5" w:rsidRDefault="00C71256" w:rsidP="00C71256">
      <w:pPr>
        <w:pStyle w:val="Code"/>
      </w:pPr>
      <w:r w:rsidRPr="00EC76D5">
        <w:rPr>
          <w:i/>
        </w:rPr>
        <w:t>postfix</w:t>
      </w:r>
      <w:r w:rsidRPr="00EC76D5">
        <w:t>_</w:t>
      </w:r>
      <w:r w:rsidRPr="00EC76D5">
        <w:rPr>
          <w:i/>
        </w:rPr>
        <w:t>expression</w:t>
      </w:r>
      <w:r w:rsidRPr="00EC76D5">
        <w:t xml:space="preserve"> ::=</w:t>
      </w:r>
    </w:p>
    <w:p w14:paraId="304F8CD0" w14:textId="77777777" w:rsidR="00C71256" w:rsidRPr="00EC76D5" w:rsidRDefault="00C71256" w:rsidP="00C71256">
      <w:pPr>
        <w:pStyle w:val="Code"/>
      </w:pPr>
      <w:r w:rsidRPr="00EC76D5">
        <w:t xml:space="preserve">    </w:t>
      </w:r>
      <w:r w:rsidRPr="00EC76D5">
        <w:rPr>
          <w:i/>
        </w:rPr>
        <w:t>primary</w:t>
      </w:r>
      <w:r w:rsidRPr="00EC76D5">
        <w:t>_</w:t>
      </w:r>
      <w:r w:rsidRPr="00EC76D5">
        <w:rPr>
          <w:i/>
        </w:rPr>
        <w:t>expression</w:t>
      </w:r>
      <w:r w:rsidRPr="00EC76D5">
        <w:t xml:space="preserve"> </w:t>
      </w:r>
    </w:p>
    <w:p w14:paraId="76D9D55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expression</w:t>
      </w:r>
      <w:r w:rsidRPr="00EC76D5">
        <w:t xml:space="preserve"> </w:t>
      </w:r>
      <w:r w:rsidRPr="00EC76D5">
        <w:rPr>
          <w:b/>
        </w:rPr>
        <w:t>]</w:t>
      </w:r>
      <w:r w:rsidRPr="00EC76D5">
        <w:t xml:space="preserve"> </w:t>
      </w:r>
    </w:p>
    <w:p w14:paraId="1DDA32EA"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r w:rsidRPr="00EC76D5">
        <w:rPr>
          <w:b/>
        </w:rPr>
        <w:t>)</w:t>
      </w:r>
      <w:r w:rsidRPr="00EC76D5">
        <w:t xml:space="preserve"> </w:t>
      </w:r>
    </w:p>
    <w:p w14:paraId="56DFF96C"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w:t>
      </w:r>
      <w:r w:rsidRPr="00EC76D5">
        <w:t xml:space="preserve"> </w:t>
      </w:r>
      <w:r w:rsidRPr="00EC76D5">
        <w:rPr>
          <w:b/>
        </w:rPr>
        <w:t>identifier</w:t>
      </w:r>
      <w:r w:rsidRPr="00EC76D5">
        <w:t xml:space="preserve"> </w:t>
      </w:r>
    </w:p>
    <w:p w14:paraId="697089D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b/>
        </w:rPr>
        <w:t>-&gt;</w:t>
      </w:r>
      <w:r w:rsidRPr="00EC76D5">
        <w:t xml:space="preserve"> </w:t>
      </w:r>
      <w:r w:rsidRPr="00EC76D5">
        <w:rPr>
          <w:b/>
        </w:rPr>
        <w:t>identifier</w:t>
      </w:r>
      <w:r w:rsidRPr="00EC76D5">
        <w:t xml:space="preserve"> </w:t>
      </w:r>
    </w:p>
    <w:p w14:paraId="1D64BC46" w14:textId="77777777" w:rsidR="00C71256" w:rsidRPr="00EC76D5" w:rsidRDefault="00C71256" w:rsidP="00C71256">
      <w:pPr>
        <w:pStyle w:val="Code"/>
      </w:pPr>
      <w:r w:rsidRPr="00EC76D5">
        <w:t xml:space="preserve">  | </w:t>
      </w:r>
      <w:r w:rsidRPr="00EC76D5">
        <w:rPr>
          <w:i/>
        </w:rPr>
        <w:t>postfix</w:t>
      </w:r>
      <w:r w:rsidRPr="00EC76D5">
        <w:t>_</w:t>
      </w:r>
      <w:r w:rsidRPr="00EC76D5">
        <w:rPr>
          <w:i/>
        </w:rPr>
        <w:t>expression</w:t>
      </w:r>
      <w:r w:rsidRPr="00EC76D5">
        <w:t xml:space="preserve"> </w:t>
      </w:r>
      <w:r w:rsidRPr="00EC76D5">
        <w:rPr>
          <w:i/>
        </w:rPr>
        <w:t>increment</w:t>
      </w:r>
      <w:r w:rsidRPr="00EC76D5">
        <w:t>_</w:t>
      </w:r>
      <w:r w:rsidRPr="00EC76D5">
        <w:rPr>
          <w:i/>
        </w:rPr>
        <w:t>operator</w:t>
      </w:r>
    </w:p>
    <w:p w14:paraId="3C9781A0" w14:textId="77777777" w:rsidR="00C71256" w:rsidRPr="00EC76D5" w:rsidRDefault="00C71256" w:rsidP="00C71256">
      <w:pPr>
        <w:pStyle w:val="Code"/>
      </w:pPr>
    </w:p>
    <w:p w14:paraId="1B54B9CF" w14:textId="77777777" w:rsidR="00C71256" w:rsidRPr="00EC76D5" w:rsidRDefault="00C71256" w:rsidP="00C71256">
      <w:pPr>
        <w:pStyle w:val="Code"/>
      </w:pPr>
      <w:r w:rsidRPr="00EC76D5">
        <w:rPr>
          <w:i/>
        </w:rPr>
        <w:t>primary</w:t>
      </w:r>
      <w:r w:rsidRPr="00EC76D5">
        <w:t>_</w:t>
      </w:r>
      <w:r w:rsidRPr="00EC76D5">
        <w:rPr>
          <w:i/>
        </w:rPr>
        <w:t>expression</w:t>
      </w:r>
      <w:r w:rsidRPr="00EC76D5">
        <w:t xml:space="preserve"> ::=</w:t>
      </w:r>
    </w:p>
    <w:p w14:paraId="1C68F625" w14:textId="77777777" w:rsidR="00C71256" w:rsidRPr="00EC76D5" w:rsidRDefault="00C71256" w:rsidP="00C71256">
      <w:pPr>
        <w:pStyle w:val="Code"/>
      </w:pPr>
      <w:r w:rsidRPr="00EC76D5">
        <w:t xml:space="preserve">    </w:t>
      </w:r>
      <w:r w:rsidRPr="00EC76D5">
        <w:rPr>
          <w:b/>
        </w:rPr>
        <w:t>identifier</w:t>
      </w:r>
      <w:r w:rsidRPr="00EC76D5">
        <w:t xml:space="preserve"> </w:t>
      </w:r>
    </w:p>
    <w:p w14:paraId="01B7A8E9" w14:textId="77777777" w:rsidR="00C71256" w:rsidRPr="00EC76D5" w:rsidRDefault="00C71256" w:rsidP="00C71256">
      <w:pPr>
        <w:pStyle w:val="Code"/>
      </w:pPr>
      <w:r w:rsidRPr="00EC76D5">
        <w:t xml:space="preserve">  | </w:t>
      </w:r>
      <w:r w:rsidRPr="00EC76D5">
        <w:rPr>
          <w:b/>
        </w:rPr>
        <w:t>value</w:t>
      </w:r>
      <w:r w:rsidRPr="00EC76D5">
        <w:t xml:space="preserve"> </w:t>
      </w:r>
    </w:p>
    <w:p w14:paraId="7DD7A059" w14:textId="77777777" w:rsidR="00C71256" w:rsidRPr="00EC76D5" w:rsidRDefault="00C71256" w:rsidP="00C71256">
      <w:pPr>
        <w:pStyle w:val="Code"/>
      </w:pPr>
      <w:r w:rsidRPr="00EC76D5">
        <w:t xml:space="preserve">  | </w:t>
      </w:r>
      <w:r w:rsidRPr="00EC76D5">
        <w:rPr>
          <w:b/>
        </w:rPr>
        <w:t>(</w:t>
      </w:r>
      <w:r w:rsidRPr="00EC76D5">
        <w:t xml:space="preserve"> </w:t>
      </w:r>
      <w:r w:rsidRPr="00EC76D5">
        <w:rPr>
          <w:i/>
        </w:rPr>
        <w:t>expression</w:t>
      </w:r>
      <w:r w:rsidRPr="00EC76D5">
        <w:t xml:space="preserve"> </w:t>
      </w:r>
      <w:r w:rsidRPr="00EC76D5">
        <w:rPr>
          <w:b/>
        </w:rPr>
        <w:t>)</w:t>
      </w:r>
    </w:p>
    <w:p w14:paraId="542F6EE5" w14:textId="77777777" w:rsidR="00C71256" w:rsidRPr="00EC76D5" w:rsidRDefault="00C71256" w:rsidP="00C71256">
      <w:pPr>
        <w:pStyle w:val="Code"/>
      </w:pPr>
    </w:p>
    <w:p w14:paraId="3ABE1BA3" w14:textId="77777777" w:rsidR="00C71256" w:rsidRPr="00EC76D5" w:rsidRDefault="00C71256" w:rsidP="00C71256">
      <w:pPr>
        <w:pStyle w:val="Code"/>
      </w:pPr>
      <w:r w:rsidRPr="00EC76D5">
        <w:rPr>
          <w:i/>
        </w:rPr>
        <w:t>optional</w:t>
      </w:r>
      <w:r w:rsidRPr="00EC76D5">
        <w:t>_</w:t>
      </w:r>
      <w:r w:rsidRPr="00EC76D5">
        <w:rPr>
          <w:i/>
        </w:rPr>
        <w:t>argument</w:t>
      </w:r>
      <w:r w:rsidRPr="00EC76D5">
        <w:t>_</w:t>
      </w:r>
      <w:r w:rsidRPr="00EC76D5">
        <w:rPr>
          <w:i/>
        </w:rPr>
        <w:t>expression</w:t>
      </w:r>
      <w:r w:rsidRPr="00EC76D5">
        <w:t>_</w:t>
      </w:r>
      <w:r w:rsidRPr="00EC76D5">
        <w:rPr>
          <w:i/>
        </w:rPr>
        <w:t>list</w:t>
      </w:r>
      <w:r w:rsidRPr="00EC76D5">
        <w:t xml:space="preserve"> ::=</w:t>
      </w:r>
    </w:p>
    <w:p w14:paraId="2A370AE4" w14:textId="77777777" w:rsidR="00C71256" w:rsidRPr="00EC76D5" w:rsidRDefault="00C71256" w:rsidP="00C71256">
      <w:pPr>
        <w:pStyle w:val="Code"/>
      </w:pPr>
      <w:r w:rsidRPr="00EC76D5">
        <w:t xml:space="preserve">    /* </w:t>
      </w:r>
      <w:r w:rsidRPr="00EC76D5">
        <w:rPr>
          <w:i/>
        </w:rPr>
        <w:t>empty</w:t>
      </w:r>
      <w:r w:rsidRPr="00EC76D5">
        <w:t xml:space="preserve"> */</w:t>
      </w:r>
    </w:p>
    <w:p w14:paraId="1CA99C08" w14:textId="77777777" w:rsidR="00C71256" w:rsidRPr="00EC76D5" w:rsidRDefault="00C71256" w:rsidP="00C71256">
      <w:pPr>
        <w:pStyle w:val="Code"/>
      </w:pPr>
      <w:r w:rsidRPr="00EC76D5">
        <w:t xml:space="preserve">  | </w:t>
      </w:r>
      <w:r w:rsidRPr="00EC76D5">
        <w:rPr>
          <w:i/>
        </w:rPr>
        <w:t>argument</w:t>
      </w:r>
      <w:r w:rsidRPr="00EC76D5">
        <w:t>_</w:t>
      </w:r>
      <w:r w:rsidRPr="00EC76D5">
        <w:rPr>
          <w:i/>
        </w:rPr>
        <w:t>expression</w:t>
      </w:r>
      <w:r w:rsidRPr="00EC76D5">
        <w:t>_</w:t>
      </w:r>
      <w:r w:rsidRPr="00EC76D5">
        <w:rPr>
          <w:i/>
        </w:rPr>
        <w:t>list</w:t>
      </w:r>
    </w:p>
    <w:p w14:paraId="31D39229" w14:textId="77777777" w:rsidR="00C71256" w:rsidRPr="00EC76D5" w:rsidRDefault="00C71256" w:rsidP="00C71256">
      <w:pPr>
        <w:pStyle w:val="Code"/>
      </w:pPr>
    </w:p>
    <w:p w14:paraId="1C9AEBAA" w14:textId="77777777" w:rsidR="00C71256" w:rsidRPr="00EC76D5" w:rsidRDefault="00C71256" w:rsidP="00C71256">
      <w:pPr>
        <w:pStyle w:val="Code"/>
      </w:pPr>
      <w:r w:rsidRPr="00EC76D5">
        <w:rPr>
          <w:i/>
        </w:rPr>
        <w:t>argument</w:t>
      </w:r>
      <w:r w:rsidRPr="00EC76D5">
        <w:t>_</w:t>
      </w:r>
      <w:r w:rsidRPr="00EC76D5">
        <w:rPr>
          <w:i/>
        </w:rPr>
        <w:t>expression</w:t>
      </w:r>
      <w:r w:rsidRPr="00EC76D5">
        <w:t>_</w:t>
      </w:r>
      <w:r w:rsidRPr="00EC76D5">
        <w:rPr>
          <w:i/>
        </w:rPr>
        <w:t>list</w:t>
      </w:r>
      <w:r w:rsidRPr="00EC76D5">
        <w:t xml:space="preserve"> ::=</w:t>
      </w:r>
    </w:p>
    <w:p w14:paraId="7E4F9825" w14:textId="77777777" w:rsidR="00C71256" w:rsidRPr="00EC76D5" w:rsidRDefault="00C71256" w:rsidP="00C71256">
      <w:pPr>
        <w:pStyle w:val="Code"/>
      </w:pPr>
      <w:r w:rsidRPr="00EC76D5">
        <w:t xml:space="preserve">    </w:t>
      </w:r>
      <w:r w:rsidRPr="00EC76D5">
        <w:rPr>
          <w:i/>
        </w:rPr>
        <w:t>assignment</w:t>
      </w:r>
      <w:r w:rsidRPr="00EC76D5">
        <w:t>_</w:t>
      </w:r>
      <w:r w:rsidRPr="00EC76D5">
        <w:rPr>
          <w:i/>
        </w:rPr>
        <w:t>expression</w:t>
      </w:r>
      <w:r w:rsidRPr="00EC76D5">
        <w:t xml:space="preserve"> </w:t>
      </w:r>
    </w:p>
    <w:p w14:paraId="4E8CB6E8" w14:textId="77777777" w:rsidR="00C71256" w:rsidRPr="00EC76D5" w:rsidRDefault="00C71256" w:rsidP="00C71256">
      <w:pPr>
        <w:pStyle w:val="Code"/>
        <w:rPr>
          <w:i/>
        </w:rPr>
      </w:pPr>
      <w:r w:rsidRPr="00EC76D5">
        <w:t xml:space="preserve">  | </w:t>
      </w:r>
      <w:r w:rsidRPr="00EC76D5">
        <w:rPr>
          <w:i/>
        </w:rPr>
        <w:t>argument</w:t>
      </w:r>
      <w:r w:rsidRPr="00EC76D5">
        <w:t>_</w:t>
      </w:r>
      <w:r w:rsidRPr="00EC76D5">
        <w:rPr>
          <w:i/>
        </w:rPr>
        <w:t>expression</w:t>
      </w:r>
      <w:r w:rsidRPr="00EC76D5">
        <w:t>_</w:t>
      </w:r>
      <w:r w:rsidRPr="00EC76D5">
        <w:rPr>
          <w:i/>
        </w:rPr>
        <w:t>list</w:t>
      </w:r>
      <w:r w:rsidRPr="00EC76D5">
        <w:t xml:space="preserve"> , </w:t>
      </w:r>
      <w:r w:rsidRPr="00EC76D5">
        <w:rPr>
          <w:i/>
        </w:rPr>
        <w:t>assignment</w:t>
      </w:r>
      <w:r w:rsidRPr="00EC76D5">
        <w:t>_</w:t>
      </w:r>
      <w:r w:rsidRPr="00EC76D5">
        <w:rPr>
          <w:i/>
        </w:rPr>
        <w:t>expression</w:t>
      </w:r>
    </w:p>
    <w:p w14:paraId="3FB232E1" w14:textId="50CC65CC" w:rsidR="007660EE" w:rsidRPr="00EC76D5" w:rsidRDefault="007660EE" w:rsidP="007660EE">
      <w:pPr>
        <w:pStyle w:val="Rubrik1"/>
      </w:pPr>
      <w:bookmarkStart w:id="565" w:name="_Ref418184656"/>
      <w:bookmarkStart w:id="566" w:name="_Toc49764294"/>
      <w:bookmarkStart w:id="567" w:name="_Toc49764474"/>
      <w:r>
        <w:t>GPPG and GPLEX</w:t>
      </w:r>
      <w:bookmarkEnd w:id="565"/>
      <w:bookmarkEnd w:id="566"/>
    </w:p>
    <w:p w14:paraId="3256B955" w14:textId="77777777" w:rsidR="007660EE" w:rsidRPr="00B16463" w:rsidRDefault="007660EE" w:rsidP="007660EE">
      <w:r w:rsidRPr="00B16463">
        <w:t xml:space="preserve">In this chapter, we use the </w:t>
      </w:r>
      <w:r w:rsidRPr="00B16463">
        <w:rPr>
          <w:highlight w:val="white"/>
        </w:rPr>
        <w:t>Gardens Point LEX (GPLEX)</w:t>
      </w:r>
      <w:r>
        <w:t xml:space="preserve"> </w:t>
      </w:r>
      <w:r w:rsidRPr="00B16463">
        <w:t xml:space="preserve">scanner generator and the </w:t>
      </w:r>
      <w:r w:rsidRPr="00B16463">
        <w:rPr>
          <w:highlight w:val="white"/>
        </w:rPr>
        <w:t>Gardens Point Parser Generator</w:t>
      </w:r>
      <w:r>
        <w:t xml:space="preserve"> (GPPG) to </w:t>
      </w:r>
      <w:r w:rsidRPr="00B16463">
        <w:t xml:space="preserve">construct a </w:t>
      </w:r>
      <w:r>
        <w:t xml:space="preserve">parser and scanner for a </w:t>
      </w:r>
      <w:r w:rsidRPr="00B16463">
        <w:t>simple programming language.</w:t>
      </w:r>
    </w:p>
    <w:p w14:paraId="4410B251" w14:textId="77777777" w:rsidR="007660EE" w:rsidRPr="00EC76D5" w:rsidRDefault="007660EE" w:rsidP="007660EE">
      <w:pPr>
        <w:pStyle w:val="Rubrik3"/>
      </w:pPr>
      <w:bookmarkStart w:id="568" w:name="_Toc49764295"/>
      <w:r w:rsidRPr="00EC76D5">
        <w:t>The Language</w:t>
      </w:r>
      <w:bookmarkEnd w:id="568"/>
    </w:p>
    <w:p w14:paraId="4F95AF5B" w14:textId="77777777" w:rsidR="007660EE" w:rsidRPr="00EC76D5" w:rsidRDefault="007660EE" w:rsidP="007660EE">
      <w:r w:rsidRPr="00EC76D5">
        <w:t xml:space="preserve">A program is made up by a non-empty sequence of </w:t>
      </w:r>
      <w:r w:rsidRPr="00EC76D5">
        <w:rPr>
          <w:rStyle w:val="CodeInText"/>
        </w:rPr>
        <w:t>statements</w:t>
      </w:r>
      <w:r w:rsidRPr="00EC76D5">
        <w:t>, each terminated by a semicolon. There are five kinds of statements:</w:t>
      </w:r>
    </w:p>
    <w:p w14:paraId="3C751F69" w14:textId="77777777" w:rsidR="007660EE" w:rsidRPr="00EC76D5" w:rsidRDefault="007660EE" w:rsidP="007660EE">
      <w:pPr>
        <w:pStyle w:val="Liststycke"/>
        <w:numPr>
          <w:ilvl w:val="0"/>
          <w:numId w:val="87"/>
        </w:numPr>
      </w:pPr>
      <w:r w:rsidRPr="00EC76D5">
        <w:t>Read. A non-empty sequence of variables is assigned values read from the input stream, with an optional prompt.</w:t>
      </w:r>
    </w:p>
    <w:p w14:paraId="7442C174" w14:textId="77777777" w:rsidR="007660EE" w:rsidRPr="00EC76D5" w:rsidRDefault="007660EE" w:rsidP="007660EE">
      <w:pPr>
        <w:pStyle w:val="Liststycke"/>
        <w:numPr>
          <w:ilvl w:val="0"/>
          <w:numId w:val="87"/>
        </w:numPr>
      </w:pPr>
      <w:r w:rsidRPr="00EC76D5">
        <w:t>Write. The non-empty sequence of values is written to the output stream, with an optional text.</w:t>
      </w:r>
    </w:p>
    <w:p w14:paraId="400475D4" w14:textId="77777777" w:rsidR="007660EE" w:rsidRPr="00EC76D5" w:rsidRDefault="007660EE" w:rsidP="007660EE">
      <w:pPr>
        <w:pStyle w:val="Liststycke"/>
        <w:numPr>
          <w:ilvl w:val="0"/>
          <w:numId w:val="87"/>
        </w:numPr>
      </w:pPr>
      <w:r w:rsidRPr="00EC76D5">
        <w:t>Assign. A variable is assigned the value of an expression.</w:t>
      </w:r>
    </w:p>
    <w:p w14:paraId="06291512" w14:textId="77777777" w:rsidR="007660EE" w:rsidRPr="00EC76D5" w:rsidRDefault="007660EE" w:rsidP="007660EE">
      <w:r w:rsidRPr="00EC76D5">
        <w:t xml:space="preserve">The mathematical constants </w:t>
      </w:r>
      <w:r w:rsidRPr="00EC76D5">
        <w:rPr>
          <w:rStyle w:val="CodeInText"/>
        </w:rPr>
        <w:t>pi</w:t>
      </w:r>
      <w:r w:rsidRPr="00EC76D5">
        <w:t xml:space="preserve"> and </w:t>
      </w:r>
      <w:r w:rsidRPr="00EC76D5">
        <w:rPr>
          <w:rStyle w:val="CodeInText"/>
        </w:rPr>
        <w:t>e</w:t>
      </w:r>
      <w:r w:rsidRPr="00EC76D5">
        <w:t xml:space="preserve"> are stored in the variable map when the execution starts. An expression can be made up of the four rules of arithmetic, parentheses as well as the functions </w:t>
      </w:r>
      <w:r w:rsidRPr="00EC76D5">
        <w:rPr>
          <w:rStyle w:val="CodeInText"/>
        </w:rPr>
        <w:t>sin</w:t>
      </w:r>
      <w:r w:rsidRPr="00EC76D5">
        <w:t xml:space="preserve">, </w:t>
      </w:r>
      <w:r w:rsidRPr="00EC76D5">
        <w:rPr>
          <w:rStyle w:val="CodeInText"/>
        </w:rPr>
        <w:t>cos</w:t>
      </w:r>
      <w:r w:rsidRPr="00EC76D5">
        <w:t xml:space="preserve">, </w:t>
      </w:r>
      <w:r w:rsidRPr="00EC76D5">
        <w:rPr>
          <w:rStyle w:val="CodeInText"/>
        </w:rPr>
        <w:t>tan</w:t>
      </w:r>
      <w:r w:rsidRPr="00EC76D5">
        <w:t xml:space="preserve">, </w:t>
      </w:r>
      <w:r w:rsidRPr="00EC76D5">
        <w:rPr>
          <w:rStyle w:val="CodeInText"/>
        </w:rPr>
        <w:t>log</w:t>
      </w:r>
      <w:r w:rsidRPr="00EC76D5">
        <w:t xml:space="preserve">, </w:t>
      </w:r>
      <w:r w:rsidRPr="00EC76D5">
        <w:rPr>
          <w:rStyle w:val="CodeInText"/>
        </w:rPr>
        <w:t>exp</w:t>
      </w:r>
      <w:r w:rsidRPr="00EC76D5">
        <w:t xml:space="preserve">, </w:t>
      </w:r>
      <w:r w:rsidRPr="00EC76D5">
        <w:rPr>
          <w:rStyle w:val="CodeInText"/>
        </w:rPr>
        <w:t>log10</w:t>
      </w:r>
      <w:r w:rsidRPr="00EC76D5">
        <w:t xml:space="preserve">, </w:t>
      </w:r>
      <w:r w:rsidRPr="00EC76D5">
        <w:rPr>
          <w:rStyle w:val="CodeInText"/>
        </w:rPr>
        <w:t>exp10</w:t>
      </w:r>
      <w:r w:rsidRPr="00EC76D5">
        <w:t xml:space="preserve">, and </w:t>
      </w:r>
      <w:r w:rsidRPr="00EC76D5">
        <w:rPr>
          <w:rStyle w:val="CodeInText"/>
        </w:rPr>
        <w:t>sqrt</w:t>
      </w:r>
      <w:r w:rsidRPr="00EC76D5">
        <w:t xml:space="preserve"> (square root). Division by zero, invalid function arguments, or invalid input generate error messages.</w:t>
      </w:r>
    </w:p>
    <w:p w14:paraId="7119F8DA" w14:textId="77777777" w:rsidR="007660EE" w:rsidRPr="00EC76D5" w:rsidRDefault="007660EE" w:rsidP="007660EE">
      <w:r w:rsidRPr="00EC76D5">
        <w:t>Below is an example:</w:t>
      </w:r>
    </w:p>
    <w:p w14:paraId="0C6CAE92" w14:textId="77777777" w:rsidR="007660EE" w:rsidRPr="00EC2CD0" w:rsidRDefault="007660EE" w:rsidP="007660EE">
      <w:pPr>
        <w:pStyle w:val="Code"/>
        <w:rPr>
          <w:highlight w:val="white"/>
        </w:rPr>
      </w:pPr>
      <w:r w:rsidRPr="00EC2CD0">
        <w:rPr>
          <w:highlight w:val="white"/>
        </w:rPr>
        <w:t>// The area and circumference of a circle</w:t>
      </w:r>
    </w:p>
    <w:p w14:paraId="4071D5C1" w14:textId="77777777" w:rsidR="007660EE" w:rsidRPr="00EC2CD0" w:rsidRDefault="007660EE" w:rsidP="007660EE">
      <w:pPr>
        <w:pStyle w:val="Code"/>
        <w:rPr>
          <w:highlight w:val="white"/>
        </w:rPr>
      </w:pPr>
      <w:r w:rsidRPr="00EC2CD0">
        <w:rPr>
          <w:highlight w:val="white"/>
        </w:rPr>
        <w:t>read "Input the radius of a circle: ", radius;</w:t>
      </w:r>
    </w:p>
    <w:p w14:paraId="6A222839" w14:textId="77777777" w:rsidR="007660EE" w:rsidRPr="00EC2CD0" w:rsidRDefault="007660EE" w:rsidP="007660EE">
      <w:pPr>
        <w:pStyle w:val="Code"/>
        <w:rPr>
          <w:highlight w:val="white"/>
        </w:rPr>
      </w:pPr>
      <w:r w:rsidRPr="00EC2CD0">
        <w:rPr>
          <w:highlight w:val="white"/>
        </w:rPr>
        <w:t>assign area = pi * radius * radius;</w:t>
      </w:r>
    </w:p>
    <w:p w14:paraId="3B6E0E1D" w14:textId="77777777" w:rsidR="007660EE" w:rsidRPr="00EC2CD0" w:rsidRDefault="007660EE" w:rsidP="007660EE">
      <w:pPr>
        <w:pStyle w:val="Code"/>
        <w:rPr>
          <w:highlight w:val="white"/>
        </w:rPr>
      </w:pPr>
      <w:r w:rsidRPr="00EC2CD0">
        <w:rPr>
          <w:highlight w:val="white"/>
        </w:rPr>
        <w:t>assign circumference = 2 * pi * radius;</w:t>
      </w:r>
    </w:p>
    <w:p w14:paraId="08204E99" w14:textId="77777777" w:rsidR="007660EE" w:rsidRPr="00EC2CD0" w:rsidRDefault="007660EE" w:rsidP="007660EE">
      <w:pPr>
        <w:pStyle w:val="Code"/>
        <w:rPr>
          <w:highlight w:val="white"/>
        </w:rPr>
      </w:pPr>
      <w:r w:rsidRPr="00EC2CD0">
        <w:rPr>
          <w:highlight w:val="white"/>
        </w:rPr>
        <w:t>write "The area and circumference are: ", area, circumference;</w:t>
      </w:r>
    </w:p>
    <w:p w14:paraId="5A73F1D0" w14:textId="77777777" w:rsidR="007660EE" w:rsidRPr="00EC2CD0" w:rsidRDefault="007660EE" w:rsidP="007660EE">
      <w:pPr>
        <w:pStyle w:val="Code"/>
        <w:rPr>
          <w:highlight w:val="white"/>
        </w:rPr>
      </w:pPr>
      <w:r w:rsidRPr="00EC2CD0">
        <w:rPr>
          <w:highlight w:val="white"/>
        </w:rPr>
        <w:t>newline;</w:t>
      </w:r>
    </w:p>
    <w:p w14:paraId="2D10952D" w14:textId="77777777" w:rsidR="007660EE" w:rsidRPr="00EC2CD0" w:rsidRDefault="007660EE" w:rsidP="007660EE">
      <w:pPr>
        <w:pStyle w:val="Code"/>
        <w:rPr>
          <w:highlight w:val="white"/>
        </w:rPr>
      </w:pPr>
    </w:p>
    <w:p w14:paraId="7037A64D" w14:textId="77777777" w:rsidR="007660EE" w:rsidRPr="00EC2CD0" w:rsidRDefault="007660EE" w:rsidP="007660EE">
      <w:pPr>
        <w:pStyle w:val="Code"/>
        <w:rPr>
          <w:highlight w:val="white"/>
        </w:rPr>
      </w:pPr>
      <w:r w:rsidRPr="00EC2CD0">
        <w:rPr>
          <w:highlight w:val="white"/>
        </w:rPr>
        <w:t>// Fahrenheit to Celsius</w:t>
      </w:r>
    </w:p>
    <w:p w14:paraId="21F3D8B4" w14:textId="77777777" w:rsidR="007660EE" w:rsidRPr="00EC2CD0" w:rsidRDefault="007660EE" w:rsidP="007660EE">
      <w:pPr>
        <w:pStyle w:val="Code"/>
        <w:rPr>
          <w:highlight w:val="white"/>
        </w:rPr>
      </w:pPr>
      <w:r w:rsidRPr="00EC2CD0">
        <w:rPr>
          <w:highlight w:val="white"/>
        </w:rPr>
        <w:t>read "Input a temperature in degrees Fahrenheit: ", fahrenheit;</w:t>
      </w:r>
    </w:p>
    <w:p w14:paraId="22CD2744" w14:textId="77777777" w:rsidR="007660EE" w:rsidRPr="00EC2CD0" w:rsidRDefault="007660EE" w:rsidP="007660EE">
      <w:pPr>
        <w:pStyle w:val="Code"/>
        <w:rPr>
          <w:highlight w:val="white"/>
        </w:rPr>
      </w:pPr>
      <w:r w:rsidRPr="00EC2CD0">
        <w:rPr>
          <w:highlight w:val="white"/>
        </w:rPr>
        <w:t>assign celsius = (fahrenheit - 32) / 1.8;</w:t>
      </w:r>
    </w:p>
    <w:p w14:paraId="3368262F" w14:textId="77777777" w:rsidR="007660EE" w:rsidRPr="00EC2CD0" w:rsidRDefault="007660EE" w:rsidP="007660EE">
      <w:pPr>
        <w:pStyle w:val="Code"/>
        <w:rPr>
          <w:highlight w:val="white"/>
        </w:rPr>
      </w:pPr>
      <w:r w:rsidRPr="00EC2CD0">
        <w:rPr>
          <w:highlight w:val="white"/>
        </w:rPr>
        <w:t>write "In Celsius degrees: ", celsius;</w:t>
      </w:r>
    </w:p>
    <w:p w14:paraId="3D8DA1AE" w14:textId="77777777" w:rsidR="007660EE" w:rsidRPr="00EC2CD0" w:rsidRDefault="007660EE" w:rsidP="007660EE">
      <w:pPr>
        <w:pStyle w:val="Code"/>
        <w:rPr>
          <w:highlight w:val="white"/>
        </w:rPr>
      </w:pPr>
      <w:r w:rsidRPr="00EC2CD0">
        <w:rPr>
          <w:highlight w:val="white"/>
        </w:rPr>
        <w:t>newline;</w:t>
      </w:r>
    </w:p>
    <w:p w14:paraId="7D806A6C" w14:textId="77777777" w:rsidR="007660EE" w:rsidRPr="00EC2CD0" w:rsidRDefault="007660EE" w:rsidP="007660EE">
      <w:pPr>
        <w:pStyle w:val="Code"/>
        <w:rPr>
          <w:highlight w:val="white"/>
        </w:rPr>
      </w:pPr>
    </w:p>
    <w:p w14:paraId="427FA5C0" w14:textId="77777777" w:rsidR="007660EE" w:rsidRPr="00EC2CD0" w:rsidRDefault="007660EE" w:rsidP="007660EE">
      <w:pPr>
        <w:pStyle w:val="Code"/>
        <w:rPr>
          <w:highlight w:val="white"/>
        </w:rPr>
      </w:pPr>
      <w:r w:rsidRPr="00EC2CD0">
        <w:rPr>
          <w:highlight w:val="white"/>
        </w:rPr>
        <w:t>// Pythagorean Theorem</w:t>
      </w:r>
    </w:p>
    <w:p w14:paraId="36067B9C" w14:textId="77777777" w:rsidR="007660EE" w:rsidRPr="00EC2CD0" w:rsidRDefault="007660EE" w:rsidP="007660EE">
      <w:pPr>
        <w:pStyle w:val="Code"/>
        <w:rPr>
          <w:highlight w:val="white"/>
        </w:rPr>
      </w:pPr>
      <w:r w:rsidRPr="00EC2CD0">
        <w:rPr>
          <w:highlight w:val="white"/>
        </w:rPr>
        <w:t>read "Input the two cathetuses of a right-angled triangle: ", a, b;</w:t>
      </w:r>
    </w:p>
    <w:p w14:paraId="31C0E6BD" w14:textId="77777777" w:rsidR="007660EE" w:rsidRPr="00EC2CD0" w:rsidRDefault="007660EE" w:rsidP="007660EE">
      <w:pPr>
        <w:pStyle w:val="Code"/>
        <w:rPr>
          <w:highlight w:val="white"/>
        </w:rPr>
      </w:pPr>
      <w:r w:rsidRPr="00EC2CD0">
        <w:rPr>
          <w:highlight w:val="white"/>
        </w:rPr>
        <w:t>assign c = sqrt(a * a + b * b);</w:t>
      </w:r>
    </w:p>
    <w:p w14:paraId="5060BD0C" w14:textId="77777777" w:rsidR="007660EE" w:rsidRPr="00EC2CD0" w:rsidRDefault="007660EE" w:rsidP="007660EE">
      <w:pPr>
        <w:pStyle w:val="Code"/>
        <w:rPr>
          <w:highlight w:val="white"/>
        </w:rPr>
      </w:pPr>
      <w:r w:rsidRPr="00EC2CD0">
        <w:rPr>
          <w:highlight w:val="white"/>
        </w:rPr>
        <w:t>write "The hypothenuse is: ", c;</w:t>
      </w:r>
    </w:p>
    <w:p w14:paraId="2A414DC7" w14:textId="77777777" w:rsidR="007660EE" w:rsidRPr="00EC76D5" w:rsidRDefault="007660EE" w:rsidP="007660EE">
      <w:r w:rsidRPr="00EC76D5">
        <w:t>When executed (the underlined text represent input values):</w:t>
      </w:r>
    </w:p>
    <w:p w14:paraId="26518BA9" w14:textId="77777777" w:rsidR="007660EE" w:rsidRPr="00EC76D5" w:rsidRDefault="007660EE" w:rsidP="007660EE">
      <w:pPr>
        <w:pStyle w:val="Code"/>
      </w:pPr>
      <w:r w:rsidRPr="00EC76D5">
        <w:t xml:space="preserve">Input the radius of a circle: </w:t>
      </w:r>
      <w:r w:rsidRPr="00EC76D5">
        <w:rPr>
          <w:u w:val="single"/>
        </w:rPr>
        <w:t>10</w:t>
      </w:r>
    </w:p>
    <w:p w14:paraId="216786FF" w14:textId="77777777" w:rsidR="007660EE" w:rsidRPr="00EC76D5" w:rsidRDefault="007660EE" w:rsidP="007660EE">
      <w:pPr>
        <w:pStyle w:val="Code"/>
      </w:pPr>
      <w:r w:rsidRPr="00EC76D5">
        <w:t>The area and circumference are: 314.159265358979</w:t>
      </w:r>
      <w:r>
        <w:t xml:space="preserve">, </w:t>
      </w:r>
      <w:r w:rsidRPr="00EC76D5">
        <w:t>62.831853071795</w:t>
      </w:r>
      <w:r>
        <w:t>9</w:t>
      </w:r>
    </w:p>
    <w:p w14:paraId="1BB2ABBF" w14:textId="77777777" w:rsidR="007660EE" w:rsidRPr="00EC76D5" w:rsidRDefault="007660EE" w:rsidP="007660EE">
      <w:pPr>
        <w:pStyle w:val="Code"/>
      </w:pPr>
    </w:p>
    <w:p w14:paraId="30738053" w14:textId="77777777" w:rsidR="007660EE" w:rsidRPr="00EC76D5" w:rsidRDefault="007660EE" w:rsidP="007660EE">
      <w:pPr>
        <w:pStyle w:val="Code"/>
      </w:pPr>
      <w:r w:rsidRPr="00EC76D5">
        <w:t xml:space="preserve">Input a temperature in degrees Fahrenheit: </w:t>
      </w:r>
      <w:r w:rsidRPr="00EC76D5">
        <w:rPr>
          <w:u w:val="single"/>
        </w:rPr>
        <w:t>212</w:t>
      </w:r>
    </w:p>
    <w:p w14:paraId="5A0EC3FF" w14:textId="77777777" w:rsidR="007660EE" w:rsidRPr="00EC76D5" w:rsidRDefault="007660EE" w:rsidP="007660EE">
      <w:pPr>
        <w:pStyle w:val="Code"/>
      </w:pPr>
      <w:r w:rsidRPr="00EC76D5">
        <w:t>In Celsius degrees: 100</w:t>
      </w:r>
    </w:p>
    <w:p w14:paraId="0381F14C" w14:textId="77777777" w:rsidR="007660EE" w:rsidRPr="00EC76D5" w:rsidRDefault="007660EE" w:rsidP="007660EE">
      <w:pPr>
        <w:pStyle w:val="Code"/>
      </w:pPr>
    </w:p>
    <w:p w14:paraId="2B12940D" w14:textId="77777777" w:rsidR="007660EE" w:rsidRPr="00EC76D5" w:rsidRDefault="007660EE" w:rsidP="007660EE">
      <w:pPr>
        <w:pStyle w:val="Code"/>
      </w:pPr>
      <w:r w:rsidRPr="00EC76D5">
        <w:t xml:space="preserve">Input the two cathetuses of a right-angled triangle: </w:t>
      </w:r>
      <w:r w:rsidRPr="00EC76D5">
        <w:rPr>
          <w:u w:val="single"/>
        </w:rPr>
        <w:t>3,4</w:t>
      </w:r>
    </w:p>
    <w:p w14:paraId="02C68D58" w14:textId="77777777" w:rsidR="007660EE" w:rsidRPr="00EC76D5" w:rsidRDefault="007660EE" w:rsidP="007660EE">
      <w:pPr>
        <w:pStyle w:val="Code"/>
      </w:pPr>
      <w:r w:rsidRPr="00EC76D5">
        <w:t>The hypothenuse is: 5</w:t>
      </w:r>
    </w:p>
    <w:p w14:paraId="16291B8C" w14:textId="77777777" w:rsidR="007660EE" w:rsidRPr="00EC76D5" w:rsidRDefault="007660EE" w:rsidP="007660EE">
      <w:pPr>
        <w:pStyle w:val="Rubrik3"/>
      </w:pPr>
      <w:bookmarkStart w:id="569" w:name="_Toc49764296"/>
      <w:r w:rsidRPr="00EC76D5">
        <w:t>The Grammar</w:t>
      </w:r>
      <w:bookmarkEnd w:id="569"/>
    </w:p>
    <w:p w14:paraId="421294A4" w14:textId="77777777" w:rsidR="007660EE" w:rsidRPr="00EC76D5" w:rsidRDefault="007660EE" w:rsidP="007660EE">
      <w:r w:rsidRPr="00EC76D5">
        <w:t xml:space="preserve">Every programming language has a syntax, which may be defined by a </w:t>
      </w:r>
      <w:r w:rsidRPr="00EC76D5">
        <w:rPr>
          <w:rStyle w:val="CodeInText"/>
        </w:rPr>
        <w:t>grammar</w:t>
      </w:r>
      <w:r w:rsidRPr="00EC76D5">
        <w:t xml:space="preserve">. The grammar of our language is given below. A grammar is made up by a set of </w:t>
      </w:r>
      <w:r w:rsidRPr="00EC76D5">
        <w:rPr>
          <w:i/>
        </w:rPr>
        <w:t>rules</w:t>
      </w:r>
      <w:r w:rsidRPr="00EC76D5">
        <w:t xml:space="preserve">, among which one is the start rule (in this case </w:t>
      </w:r>
      <w:r w:rsidRPr="00EC76D5">
        <w:rPr>
          <w:rStyle w:val="CodeInText"/>
          <w:highlight w:val="white"/>
        </w:rPr>
        <w:t>statement_list</w:t>
      </w:r>
      <w:r w:rsidRPr="00EC76D5">
        <w:t xml:space="preserve">). The grammar rules for our language follows below, the vertical bar at the left of the rules can be read as “or”. The first rule </w:t>
      </w:r>
      <w:r w:rsidRPr="00EC76D5">
        <w:rPr>
          <w:rStyle w:val="CodeInText"/>
        </w:rPr>
        <w:t>statement_list</w:t>
      </w:r>
      <w:r w:rsidRPr="00EC76D5">
        <w:t xml:space="preserve"> can be read as “a statement list is a statement or a statement followed by a statement list.”</w:t>
      </w:r>
    </w:p>
    <w:p w14:paraId="5DDD2CB2" w14:textId="77777777" w:rsidR="007660EE" w:rsidRPr="00EC76D5" w:rsidRDefault="007660EE" w:rsidP="007660EE">
      <w:pPr>
        <w:pStyle w:val="Code"/>
        <w:rPr>
          <w:highlight w:val="white"/>
        </w:rPr>
      </w:pPr>
      <w:r w:rsidRPr="00EC76D5">
        <w:rPr>
          <w:highlight w:val="white"/>
        </w:rPr>
        <w:t>statement_list ::=</w:t>
      </w:r>
    </w:p>
    <w:p w14:paraId="09088FB2" w14:textId="77777777" w:rsidR="007660EE" w:rsidRPr="00EC76D5" w:rsidRDefault="007660EE" w:rsidP="007660EE">
      <w:pPr>
        <w:pStyle w:val="Code"/>
        <w:rPr>
          <w:highlight w:val="white"/>
        </w:rPr>
      </w:pPr>
      <w:r w:rsidRPr="00EC76D5">
        <w:rPr>
          <w:highlight w:val="white"/>
        </w:rPr>
        <w:t xml:space="preserve">    statement</w:t>
      </w:r>
    </w:p>
    <w:p w14:paraId="287D49C7" w14:textId="77777777" w:rsidR="007660EE" w:rsidRPr="00EC76D5" w:rsidRDefault="007660EE" w:rsidP="007660EE">
      <w:pPr>
        <w:pStyle w:val="Code"/>
        <w:rPr>
          <w:highlight w:val="white"/>
        </w:rPr>
      </w:pPr>
      <w:r w:rsidRPr="00EC76D5">
        <w:rPr>
          <w:highlight w:val="white"/>
        </w:rPr>
        <w:t xml:space="preserve">  | statement statement_list</w:t>
      </w:r>
    </w:p>
    <w:p w14:paraId="69840DEA" w14:textId="77777777" w:rsidR="007660EE" w:rsidRPr="00EC76D5" w:rsidRDefault="007660EE" w:rsidP="007660EE">
      <w:pPr>
        <w:pStyle w:val="Code"/>
        <w:rPr>
          <w:highlight w:val="white"/>
        </w:rPr>
      </w:pPr>
    </w:p>
    <w:p w14:paraId="0A16B3CF" w14:textId="77777777" w:rsidR="007660EE" w:rsidRPr="00EC76D5" w:rsidRDefault="007660EE" w:rsidP="007660EE">
      <w:pPr>
        <w:pStyle w:val="Code"/>
        <w:rPr>
          <w:highlight w:val="white"/>
        </w:rPr>
      </w:pPr>
      <w:r w:rsidRPr="00EC76D5">
        <w:rPr>
          <w:highlight w:val="white"/>
        </w:rPr>
        <w:t>statement ::=</w:t>
      </w:r>
    </w:p>
    <w:p w14:paraId="23FCD1F6" w14:textId="77777777" w:rsidR="007660EE" w:rsidRPr="00EC76D5" w:rsidRDefault="007660EE" w:rsidP="007660EE">
      <w:pPr>
        <w:pStyle w:val="Code"/>
        <w:rPr>
          <w:highlight w:val="white"/>
        </w:rPr>
      </w:pPr>
      <w:r w:rsidRPr="00EC76D5">
        <w:rPr>
          <w:highlight w:val="white"/>
        </w:rPr>
        <w:t xml:space="preserve">    </w:t>
      </w:r>
      <w:r w:rsidRPr="00EC76D5">
        <w:rPr>
          <w:b/>
        </w:rPr>
        <w:t>assign</w:t>
      </w:r>
      <w:r w:rsidRPr="00EC76D5">
        <w:rPr>
          <w:highlight w:val="white"/>
        </w:rPr>
        <w:t xml:space="preserve"> </w:t>
      </w:r>
      <w:r w:rsidRPr="00EC76D5">
        <w:rPr>
          <w:b/>
        </w:rPr>
        <w:t>identifier</w:t>
      </w:r>
      <w:r w:rsidRPr="00EC76D5">
        <w:rPr>
          <w:highlight w:val="white"/>
        </w:rPr>
        <w:t xml:space="preserve"> EQUAL expression </w:t>
      </w:r>
      <w:r w:rsidRPr="00EC76D5">
        <w:rPr>
          <w:b/>
        </w:rPr>
        <w:t>;</w:t>
      </w:r>
    </w:p>
    <w:p w14:paraId="350F81F7" w14:textId="77777777" w:rsidR="007660EE" w:rsidRPr="00EC76D5" w:rsidRDefault="007660EE" w:rsidP="007660EE">
      <w:pPr>
        <w:pStyle w:val="Code"/>
        <w:rPr>
          <w:highlight w:val="white"/>
        </w:rPr>
      </w:pPr>
      <w:r w:rsidRPr="00EC76D5">
        <w:rPr>
          <w:highlight w:val="white"/>
        </w:rPr>
        <w:t xml:space="preserve">  | </w:t>
      </w:r>
      <w:r w:rsidRPr="00EC76D5">
        <w:rPr>
          <w:b/>
        </w:rPr>
        <w:t>read</w:t>
      </w:r>
      <w:r w:rsidRPr="00EC76D5">
        <w:rPr>
          <w:highlight w:val="white"/>
        </w:rPr>
        <w:t xml:space="preserve"> optional_output identifier_list </w:t>
      </w:r>
      <w:r w:rsidRPr="00EC76D5">
        <w:rPr>
          <w:b/>
        </w:rPr>
        <w:t>;</w:t>
      </w:r>
    </w:p>
    <w:p w14:paraId="2EF9B207" w14:textId="77777777" w:rsidR="007660EE" w:rsidRPr="00EC76D5" w:rsidRDefault="007660EE" w:rsidP="007660EE">
      <w:pPr>
        <w:pStyle w:val="Code"/>
        <w:rPr>
          <w:highlight w:val="white"/>
        </w:rPr>
      </w:pPr>
      <w:r w:rsidRPr="00EC76D5">
        <w:rPr>
          <w:highlight w:val="white"/>
        </w:rPr>
        <w:t xml:space="preserve">  | </w:t>
      </w:r>
      <w:r w:rsidRPr="00EC76D5">
        <w:rPr>
          <w:b/>
        </w:rPr>
        <w:t>write</w:t>
      </w:r>
      <w:r w:rsidRPr="00EC76D5">
        <w:rPr>
          <w:highlight w:val="white"/>
        </w:rPr>
        <w:t xml:space="preserve"> optional_output expression_list </w:t>
      </w:r>
      <w:r w:rsidRPr="00EC76D5">
        <w:rPr>
          <w:b/>
        </w:rPr>
        <w:t>;</w:t>
      </w:r>
    </w:p>
    <w:p w14:paraId="3C2F9374" w14:textId="77777777" w:rsidR="007660EE" w:rsidRPr="00EC76D5" w:rsidRDefault="007660EE" w:rsidP="007660EE">
      <w:pPr>
        <w:pStyle w:val="Code"/>
        <w:rPr>
          <w:highlight w:val="white"/>
        </w:rPr>
      </w:pPr>
      <w:r w:rsidRPr="00EC76D5">
        <w:rPr>
          <w:highlight w:val="white"/>
        </w:rPr>
        <w:t xml:space="preserve">  | </w:t>
      </w:r>
      <w:r w:rsidRPr="00EC76D5">
        <w:rPr>
          <w:b/>
        </w:rPr>
        <w:t>newline</w:t>
      </w:r>
      <w:r w:rsidRPr="00EC76D5">
        <w:rPr>
          <w:highlight w:val="white"/>
        </w:rPr>
        <w:t xml:space="preserve"> </w:t>
      </w:r>
      <w:r w:rsidRPr="00EC76D5">
        <w:rPr>
          <w:b/>
        </w:rPr>
        <w:t>;</w:t>
      </w:r>
    </w:p>
    <w:p w14:paraId="0838ABFA" w14:textId="77777777" w:rsidR="007660EE" w:rsidRPr="00EC76D5" w:rsidRDefault="007660EE" w:rsidP="007660EE">
      <w:pPr>
        <w:pStyle w:val="Code"/>
        <w:rPr>
          <w:highlight w:val="white"/>
        </w:rPr>
      </w:pPr>
    </w:p>
    <w:p w14:paraId="012A3957" w14:textId="77777777" w:rsidR="007660EE" w:rsidRPr="00EC76D5" w:rsidRDefault="007660EE" w:rsidP="007660EE">
      <w:pPr>
        <w:pStyle w:val="Code"/>
        <w:rPr>
          <w:highlight w:val="white"/>
        </w:rPr>
      </w:pPr>
      <w:r w:rsidRPr="00EC76D5">
        <w:rPr>
          <w:highlight w:val="white"/>
        </w:rPr>
        <w:t>optional_output ::=</w:t>
      </w:r>
    </w:p>
    <w:p w14:paraId="4BE675D4" w14:textId="77777777" w:rsidR="007660EE" w:rsidRPr="00EC76D5" w:rsidRDefault="007660EE" w:rsidP="007660EE">
      <w:pPr>
        <w:pStyle w:val="Code"/>
        <w:rPr>
          <w:highlight w:val="white"/>
        </w:rPr>
      </w:pPr>
      <w:r w:rsidRPr="00EC76D5">
        <w:rPr>
          <w:highlight w:val="white"/>
        </w:rPr>
        <w:t xml:space="preserve">    /* Empty. */</w:t>
      </w:r>
    </w:p>
    <w:p w14:paraId="63431AD5" w14:textId="77777777" w:rsidR="007660EE" w:rsidRPr="00EC76D5" w:rsidRDefault="007660EE" w:rsidP="007660EE">
      <w:pPr>
        <w:pStyle w:val="Code"/>
        <w:rPr>
          <w:highlight w:val="white"/>
        </w:rPr>
      </w:pPr>
      <w:r w:rsidRPr="00EC76D5">
        <w:rPr>
          <w:highlight w:val="white"/>
        </w:rPr>
        <w:t xml:space="preserve">  | </w:t>
      </w:r>
      <w:r w:rsidRPr="00EC76D5">
        <w:rPr>
          <w:b/>
        </w:rPr>
        <w:t>string</w:t>
      </w:r>
      <w:r w:rsidRPr="00EC76D5">
        <w:rPr>
          <w:highlight w:val="white"/>
        </w:rPr>
        <w:t xml:space="preserve"> </w:t>
      </w:r>
      <w:r w:rsidRPr="00EC76D5">
        <w:rPr>
          <w:b/>
        </w:rPr>
        <w:t>,</w:t>
      </w:r>
    </w:p>
    <w:p w14:paraId="20695A5D" w14:textId="77777777" w:rsidR="007660EE" w:rsidRPr="00EC76D5" w:rsidRDefault="007660EE" w:rsidP="007660EE">
      <w:pPr>
        <w:pStyle w:val="Code"/>
        <w:rPr>
          <w:highlight w:val="white"/>
        </w:rPr>
      </w:pPr>
    </w:p>
    <w:p w14:paraId="04BC545E" w14:textId="77777777" w:rsidR="007660EE" w:rsidRPr="00EC76D5" w:rsidRDefault="007660EE" w:rsidP="007660EE">
      <w:pPr>
        <w:pStyle w:val="Code"/>
        <w:rPr>
          <w:highlight w:val="white"/>
        </w:rPr>
      </w:pPr>
      <w:r w:rsidRPr="00EC76D5">
        <w:rPr>
          <w:highlight w:val="white"/>
        </w:rPr>
        <w:t>identifier_list ::=</w:t>
      </w:r>
    </w:p>
    <w:p w14:paraId="47FD3E90" w14:textId="77777777" w:rsidR="007660EE" w:rsidRPr="00EC76D5" w:rsidRDefault="007660EE" w:rsidP="007660EE">
      <w:pPr>
        <w:pStyle w:val="Code"/>
        <w:rPr>
          <w:highlight w:val="white"/>
        </w:rPr>
      </w:pPr>
      <w:r w:rsidRPr="00EC76D5">
        <w:rPr>
          <w:highlight w:val="white"/>
        </w:rPr>
        <w:t xml:space="preserve">    </w:t>
      </w:r>
      <w:r w:rsidRPr="00EC76D5">
        <w:rPr>
          <w:b/>
        </w:rPr>
        <w:t>identifier</w:t>
      </w:r>
    </w:p>
    <w:p w14:paraId="5955FECA" w14:textId="77777777" w:rsidR="007660EE" w:rsidRPr="00EC76D5" w:rsidRDefault="007660EE" w:rsidP="007660EE">
      <w:pPr>
        <w:pStyle w:val="Code"/>
        <w:rPr>
          <w:highlight w:val="white"/>
        </w:rPr>
      </w:pPr>
      <w:r w:rsidRPr="00EC76D5">
        <w:rPr>
          <w:highlight w:val="white"/>
        </w:rPr>
        <w:t xml:space="preserve">  | </w:t>
      </w:r>
      <w:r w:rsidRPr="00EC76D5">
        <w:rPr>
          <w:b/>
        </w:rPr>
        <w:t>identifier</w:t>
      </w:r>
      <w:r w:rsidRPr="00EC76D5">
        <w:rPr>
          <w:highlight w:val="white"/>
        </w:rPr>
        <w:t xml:space="preserve"> </w:t>
      </w:r>
      <w:r w:rsidRPr="00EC76D5">
        <w:rPr>
          <w:b/>
        </w:rPr>
        <w:t>,</w:t>
      </w:r>
      <w:r w:rsidRPr="00EC76D5">
        <w:rPr>
          <w:highlight w:val="white"/>
        </w:rPr>
        <w:t xml:space="preserve"> identifier_list</w:t>
      </w:r>
    </w:p>
    <w:p w14:paraId="531C7B7A" w14:textId="77777777" w:rsidR="007660EE" w:rsidRPr="00EC76D5" w:rsidRDefault="007660EE" w:rsidP="007660EE">
      <w:pPr>
        <w:pStyle w:val="Code"/>
        <w:rPr>
          <w:highlight w:val="white"/>
        </w:rPr>
      </w:pPr>
    </w:p>
    <w:p w14:paraId="06B9C6F9" w14:textId="77777777" w:rsidR="007660EE" w:rsidRPr="00EC76D5" w:rsidRDefault="007660EE" w:rsidP="007660EE">
      <w:pPr>
        <w:pStyle w:val="Code"/>
        <w:rPr>
          <w:highlight w:val="white"/>
        </w:rPr>
      </w:pPr>
      <w:r w:rsidRPr="00EC76D5">
        <w:rPr>
          <w:highlight w:val="white"/>
        </w:rPr>
        <w:t>expression_list ::=</w:t>
      </w:r>
    </w:p>
    <w:p w14:paraId="2012F528" w14:textId="77777777" w:rsidR="007660EE" w:rsidRPr="00EC76D5" w:rsidRDefault="007660EE" w:rsidP="007660EE">
      <w:pPr>
        <w:pStyle w:val="Code"/>
        <w:rPr>
          <w:highlight w:val="white"/>
        </w:rPr>
      </w:pPr>
      <w:r w:rsidRPr="00EC76D5">
        <w:rPr>
          <w:highlight w:val="white"/>
        </w:rPr>
        <w:t xml:space="preserve">    expression</w:t>
      </w:r>
    </w:p>
    <w:p w14:paraId="1253C9F0"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expression_list</w:t>
      </w:r>
    </w:p>
    <w:p w14:paraId="3376BDD3" w14:textId="77777777" w:rsidR="007660EE" w:rsidRPr="00EC76D5" w:rsidRDefault="007660EE" w:rsidP="007660EE">
      <w:pPr>
        <w:pStyle w:val="Code"/>
        <w:rPr>
          <w:highlight w:val="white"/>
        </w:rPr>
      </w:pPr>
    </w:p>
    <w:p w14:paraId="6D5D25FC" w14:textId="77777777" w:rsidR="007660EE" w:rsidRPr="00EC76D5" w:rsidRDefault="007660EE" w:rsidP="007660EE">
      <w:pPr>
        <w:pStyle w:val="Code"/>
        <w:rPr>
          <w:highlight w:val="white"/>
        </w:rPr>
      </w:pPr>
      <w:r w:rsidRPr="00EC76D5">
        <w:rPr>
          <w:highlight w:val="white"/>
        </w:rPr>
        <w:t>expression ::=</w:t>
      </w:r>
    </w:p>
    <w:p w14:paraId="298728B0" w14:textId="77777777" w:rsidR="007660EE" w:rsidRPr="00EC76D5" w:rsidRDefault="007660EE" w:rsidP="007660EE">
      <w:pPr>
        <w:pStyle w:val="Code"/>
        <w:rPr>
          <w:highlight w:val="white"/>
        </w:rPr>
      </w:pPr>
      <w:r w:rsidRPr="00EC76D5">
        <w:rPr>
          <w:highlight w:val="white"/>
        </w:rPr>
        <w:t xml:space="preserve">    binary_expression</w:t>
      </w:r>
    </w:p>
    <w:p w14:paraId="4130B065"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3EBDEF9" w14:textId="77777777" w:rsidR="007660EE" w:rsidRPr="00EC76D5" w:rsidRDefault="007660EE" w:rsidP="007660EE">
      <w:pPr>
        <w:pStyle w:val="Code"/>
        <w:rPr>
          <w:highlight w:val="white"/>
        </w:rPr>
      </w:pPr>
      <w:r w:rsidRPr="00EC76D5">
        <w:rPr>
          <w:highlight w:val="white"/>
        </w:rPr>
        <w:t xml:space="preserve">  | expression </w:t>
      </w:r>
      <w:r w:rsidRPr="00EC76D5">
        <w:rPr>
          <w:b/>
        </w:rPr>
        <w:t>-</w:t>
      </w:r>
      <w:r w:rsidRPr="00EC76D5">
        <w:rPr>
          <w:highlight w:val="white"/>
        </w:rPr>
        <w:t xml:space="preserve"> binary_expression</w:t>
      </w:r>
    </w:p>
    <w:p w14:paraId="0AD5A67D" w14:textId="77777777" w:rsidR="007660EE" w:rsidRPr="00EC76D5" w:rsidRDefault="007660EE" w:rsidP="007660EE">
      <w:pPr>
        <w:pStyle w:val="Code"/>
        <w:rPr>
          <w:highlight w:val="white"/>
        </w:rPr>
      </w:pPr>
    </w:p>
    <w:p w14:paraId="4160CD72" w14:textId="77777777" w:rsidR="007660EE" w:rsidRPr="00EC76D5" w:rsidRDefault="007660EE" w:rsidP="007660EE">
      <w:pPr>
        <w:pStyle w:val="Code"/>
        <w:rPr>
          <w:highlight w:val="white"/>
        </w:rPr>
      </w:pPr>
      <w:r w:rsidRPr="00EC76D5">
        <w:rPr>
          <w:highlight w:val="white"/>
        </w:rPr>
        <w:t>binary_expression ::=</w:t>
      </w:r>
    </w:p>
    <w:p w14:paraId="39B6658E" w14:textId="77777777" w:rsidR="007660EE" w:rsidRPr="00EC76D5" w:rsidRDefault="007660EE" w:rsidP="007660EE">
      <w:pPr>
        <w:pStyle w:val="Code"/>
        <w:rPr>
          <w:highlight w:val="white"/>
        </w:rPr>
      </w:pPr>
      <w:r w:rsidRPr="00EC76D5">
        <w:rPr>
          <w:highlight w:val="white"/>
        </w:rPr>
        <w:t xml:space="preserve">    unary_expression</w:t>
      </w:r>
    </w:p>
    <w:p w14:paraId="2562DBF1"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5C9C80D8" w14:textId="77777777" w:rsidR="007660EE" w:rsidRPr="00EC76D5" w:rsidRDefault="007660EE" w:rsidP="007660EE">
      <w:pPr>
        <w:pStyle w:val="Code"/>
        <w:rPr>
          <w:highlight w:val="white"/>
        </w:rPr>
      </w:pPr>
      <w:r w:rsidRPr="00EC76D5">
        <w:rPr>
          <w:highlight w:val="white"/>
        </w:rPr>
        <w:t xml:space="preserve">  | binary_expression </w:t>
      </w:r>
      <w:r w:rsidRPr="00EC76D5">
        <w:rPr>
          <w:b/>
        </w:rPr>
        <w:t>/</w:t>
      </w:r>
      <w:r w:rsidRPr="00EC76D5">
        <w:rPr>
          <w:highlight w:val="white"/>
        </w:rPr>
        <w:t xml:space="preserve"> unary_expression</w:t>
      </w:r>
    </w:p>
    <w:p w14:paraId="7B07C591" w14:textId="77777777" w:rsidR="007660EE" w:rsidRPr="00EC76D5" w:rsidRDefault="007660EE" w:rsidP="007660EE">
      <w:pPr>
        <w:pStyle w:val="Code"/>
        <w:rPr>
          <w:highlight w:val="white"/>
        </w:rPr>
      </w:pPr>
    </w:p>
    <w:p w14:paraId="7433497A" w14:textId="77777777" w:rsidR="007660EE" w:rsidRPr="00EC76D5" w:rsidRDefault="007660EE" w:rsidP="007660EE">
      <w:pPr>
        <w:pStyle w:val="Code"/>
        <w:rPr>
          <w:highlight w:val="white"/>
        </w:rPr>
      </w:pPr>
      <w:r w:rsidRPr="00EC76D5">
        <w:rPr>
          <w:highlight w:val="white"/>
        </w:rPr>
        <w:t>unary_expression ::=</w:t>
      </w:r>
    </w:p>
    <w:p w14:paraId="6E96CC9F" w14:textId="77777777" w:rsidR="007660EE" w:rsidRPr="00EC76D5" w:rsidRDefault="007660EE" w:rsidP="007660EE">
      <w:pPr>
        <w:pStyle w:val="Code"/>
        <w:rPr>
          <w:highlight w:val="white"/>
        </w:rPr>
      </w:pPr>
      <w:r w:rsidRPr="00EC76D5">
        <w:rPr>
          <w:highlight w:val="white"/>
        </w:rPr>
        <w:t xml:space="preserve">    primary_expression</w:t>
      </w:r>
    </w:p>
    <w:p w14:paraId="2A34E0FB"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9A7C258" w14:textId="77777777" w:rsidR="007660EE" w:rsidRPr="00EC76D5" w:rsidRDefault="007660EE" w:rsidP="007660EE">
      <w:pPr>
        <w:pStyle w:val="Code"/>
        <w:rPr>
          <w:highlight w:val="white"/>
        </w:rPr>
      </w:pPr>
      <w:r w:rsidRPr="00EC76D5">
        <w:rPr>
          <w:highlight w:val="white"/>
        </w:rPr>
        <w:t xml:space="preserve">  | </w:t>
      </w:r>
      <w:r w:rsidRPr="00EC76D5">
        <w:rPr>
          <w:b/>
        </w:rPr>
        <w:t>-</w:t>
      </w:r>
      <w:r w:rsidRPr="00EC76D5">
        <w:rPr>
          <w:highlight w:val="white"/>
        </w:rPr>
        <w:t xml:space="preserve"> unary_expression</w:t>
      </w:r>
    </w:p>
    <w:p w14:paraId="43D7768C" w14:textId="77777777" w:rsidR="007660EE" w:rsidRPr="00EC76D5" w:rsidRDefault="007660EE" w:rsidP="007660EE">
      <w:pPr>
        <w:pStyle w:val="Code"/>
        <w:rPr>
          <w:highlight w:val="white"/>
        </w:rPr>
      </w:pPr>
      <w:r w:rsidRPr="00EC76D5">
        <w:rPr>
          <w:highlight w:val="white"/>
        </w:rPr>
        <w:t xml:space="preserve">  | </w:t>
      </w:r>
      <w:r w:rsidRPr="00EC76D5">
        <w:rPr>
          <w:b/>
        </w:rPr>
        <w:t>sin</w:t>
      </w:r>
      <w:r w:rsidRPr="00EC76D5">
        <w:rPr>
          <w:highlight w:val="white"/>
        </w:rPr>
        <w:t xml:space="preserve"> unary_expression</w:t>
      </w:r>
    </w:p>
    <w:p w14:paraId="3BEBA4C3" w14:textId="77777777" w:rsidR="007660EE" w:rsidRPr="00EC76D5" w:rsidRDefault="007660EE" w:rsidP="007660EE">
      <w:pPr>
        <w:pStyle w:val="Code"/>
        <w:rPr>
          <w:highlight w:val="white"/>
        </w:rPr>
      </w:pPr>
      <w:r w:rsidRPr="00EC76D5">
        <w:rPr>
          <w:highlight w:val="white"/>
        </w:rPr>
        <w:t xml:space="preserve">  | </w:t>
      </w:r>
      <w:r w:rsidRPr="00EC76D5">
        <w:rPr>
          <w:b/>
        </w:rPr>
        <w:t>cos</w:t>
      </w:r>
      <w:r w:rsidRPr="00EC76D5">
        <w:rPr>
          <w:highlight w:val="white"/>
        </w:rPr>
        <w:t xml:space="preserve"> unary_expression</w:t>
      </w:r>
    </w:p>
    <w:p w14:paraId="5A1CA6C1" w14:textId="77777777" w:rsidR="007660EE" w:rsidRPr="00EC76D5" w:rsidRDefault="007660EE" w:rsidP="007660EE">
      <w:pPr>
        <w:pStyle w:val="Code"/>
        <w:rPr>
          <w:highlight w:val="white"/>
        </w:rPr>
      </w:pPr>
      <w:r w:rsidRPr="00EC76D5">
        <w:rPr>
          <w:highlight w:val="white"/>
        </w:rPr>
        <w:t xml:space="preserve">  | </w:t>
      </w:r>
      <w:r w:rsidRPr="00EC76D5">
        <w:rPr>
          <w:b/>
        </w:rPr>
        <w:t>tan</w:t>
      </w:r>
      <w:r w:rsidRPr="00EC76D5">
        <w:rPr>
          <w:highlight w:val="white"/>
        </w:rPr>
        <w:t xml:space="preserve"> unary_expression</w:t>
      </w:r>
    </w:p>
    <w:p w14:paraId="183612C2" w14:textId="77777777" w:rsidR="007660EE" w:rsidRPr="00EC76D5" w:rsidRDefault="007660EE" w:rsidP="007660EE">
      <w:pPr>
        <w:pStyle w:val="Code"/>
        <w:rPr>
          <w:highlight w:val="white"/>
        </w:rPr>
      </w:pPr>
      <w:r w:rsidRPr="00EC76D5">
        <w:rPr>
          <w:highlight w:val="white"/>
        </w:rPr>
        <w:t xml:space="preserve">  | </w:t>
      </w:r>
      <w:r w:rsidRPr="00EC76D5">
        <w:rPr>
          <w:b/>
        </w:rPr>
        <w:t>log</w:t>
      </w:r>
      <w:r w:rsidRPr="00EC76D5">
        <w:rPr>
          <w:highlight w:val="white"/>
        </w:rPr>
        <w:t xml:space="preserve"> unary_expression</w:t>
      </w:r>
    </w:p>
    <w:p w14:paraId="6D7A4B61" w14:textId="77777777" w:rsidR="007660EE" w:rsidRPr="00EC76D5" w:rsidRDefault="007660EE" w:rsidP="007660EE">
      <w:pPr>
        <w:pStyle w:val="Code"/>
        <w:rPr>
          <w:highlight w:val="white"/>
        </w:rPr>
      </w:pPr>
      <w:r w:rsidRPr="00EC76D5">
        <w:rPr>
          <w:highlight w:val="white"/>
        </w:rPr>
        <w:t xml:space="preserve">  | </w:t>
      </w:r>
      <w:r w:rsidRPr="00EC76D5">
        <w:rPr>
          <w:b/>
        </w:rPr>
        <w:t>exp</w:t>
      </w:r>
      <w:r w:rsidRPr="00EC76D5">
        <w:rPr>
          <w:highlight w:val="white"/>
        </w:rPr>
        <w:t xml:space="preserve"> unary_expression</w:t>
      </w:r>
    </w:p>
    <w:p w14:paraId="07AABD35" w14:textId="77777777" w:rsidR="007660EE" w:rsidRPr="00EC76D5" w:rsidRDefault="007660EE" w:rsidP="007660EE">
      <w:pPr>
        <w:pStyle w:val="Code"/>
        <w:rPr>
          <w:highlight w:val="white"/>
        </w:rPr>
      </w:pPr>
      <w:r w:rsidRPr="00EC76D5">
        <w:rPr>
          <w:highlight w:val="white"/>
        </w:rPr>
        <w:t xml:space="preserve">  | </w:t>
      </w:r>
      <w:r w:rsidRPr="00EC76D5">
        <w:rPr>
          <w:b/>
        </w:rPr>
        <w:t>log10</w:t>
      </w:r>
      <w:r w:rsidRPr="00EC76D5">
        <w:rPr>
          <w:highlight w:val="white"/>
        </w:rPr>
        <w:t xml:space="preserve"> unary_expression</w:t>
      </w:r>
    </w:p>
    <w:p w14:paraId="3C293C32" w14:textId="77777777" w:rsidR="007660EE" w:rsidRPr="00EC76D5" w:rsidRDefault="007660EE" w:rsidP="007660EE">
      <w:pPr>
        <w:pStyle w:val="Code"/>
        <w:rPr>
          <w:highlight w:val="white"/>
        </w:rPr>
      </w:pPr>
      <w:r w:rsidRPr="00EC76D5">
        <w:rPr>
          <w:highlight w:val="white"/>
        </w:rPr>
        <w:t xml:space="preserve">  | </w:t>
      </w:r>
      <w:r w:rsidRPr="00EC76D5">
        <w:rPr>
          <w:b/>
        </w:rPr>
        <w:t>exp10</w:t>
      </w:r>
      <w:r w:rsidRPr="00EC76D5">
        <w:rPr>
          <w:highlight w:val="white"/>
        </w:rPr>
        <w:t xml:space="preserve"> unary_expression</w:t>
      </w:r>
    </w:p>
    <w:p w14:paraId="14F72EDF" w14:textId="77777777" w:rsidR="007660EE" w:rsidRPr="00EC76D5" w:rsidRDefault="007660EE" w:rsidP="007660EE">
      <w:pPr>
        <w:pStyle w:val="Code"/>
        <w:rPr>
          <w:highlight w:val="white"/>
        </w:rPr>
      </w:pPr>
      <w:r w:rsidRPr="00EC76D5">
        <w:rPr>
          <w:highlight w:val="white"/>
        </w:rPr>
        <w:t xml:space="preserve">  | </w:t>
      </w:r>
      <w:r w:rsidRPr="00EC76D5">
        <w:rPr>
          <w:b/>
        </w:rPr>
        <w:t>sqrt</w:t>
      </w:r>
      <w:r w:rsidRPr="00EC76D5">
        <w:rPr>
          <w:highlight w:val="white"/>
        </w:rPr>
        <w:t xml:space="preserve"> unary_expression</w:t>
      </w:r>
    </w:p>
    <w:p w14:paraId="69CDD948" w14:textId="77777777" w:rsidR="007660EE" w:rsidRPr="00EC76D5" w:rsidRDefault="007660EE" w:rsidP="007660EE">
      <w:pPr>
        <w:pStyle w:val="Code"/>
        <w:rPr>
          <w:highlight w:val="white"/>
        </w:rPr>
      </w:pPr>
    </w:p>
    <w:p w14:paraId="191588CF" w14:textId="77777777" w:rsidR="007660EE" w:rsidRPr="00EC76D5" w:rsidRDefault="007660EE" w:rsidP="007660EE">
      <w:pPr>
        <w:pStyle w:val="Code"/>
        <w:rPr>
          <w:highlight w:val="white"/>
        </w:rPr>
      </w:pPr>
      <w:r w:rsidRPr="00EC76D5">
        <w:rPr>
          <w:highlight w:val="white"/>
        </w:rPr>
        <w:t>primary_expression ::=</w:t>
      </w:r>
    </w:p>
    <w:p w14:paraId="6A2E2505" w14:textId="77777777" w:rsidR="007660EE" w:rsidRPr="00EC76D5" w:rsidRDefault="007660EE" w:rsidP="007660EE">
      <w:pPr>
        <w:pStyle w:val="Code"/>
        <w:rPr>
          <w:highlight w:val="white"/>
        </w:rPr>
      </w:pPr>
      <w:r w:rsidRPr="00EC76D5">
        <w:rPr>
          <w:highlight w:val="white"/>
        </w:rPr>
        <w:t xml:space="preserve">    </w:t>
      </w:r>
      <w:r w:rsidRPr="00EC76D5">
        <w:rPr>
          <w:b/>
        </w:rPr>
        <w:t>(</w:t>
      </w:r>
      <w:r w:rsidRPr="00EC76D5">
        <w:rPr>
          <w:highlight w:val="white"/>
        </w:rPr>
        <w:t xml:space="preserve"> expression </w:t>
      </w:r>
      <w:r w:rsidRPr="00EC76D5">
        <w:rPr>
          <w:b/>
        </w:rPr>
        <w:t>)</w:t>
      </w:r>
    </w:p>
    <w:p w14:paraId="074F1706" w14:textId="77777777" w:rsidR="007660EE" w:rsidRPr="00EC76D5" w:rsidRDefault="007660EE" w:rsidP="007660EE">
      <w:pPr>
        <w:pStyle w:val="Code"/>
        <w:rPr>
          <w:highlight w:val="white"/>
        </w:rPr>
      </w:pPr>
      <w:r w:rsidRPr="00EC76D5">
        <w:rPr>
          <w:highlight w:val="white"/>
        </w:rPr>
        <w:t xml:space="preserve">  | </w:t>
      </w:r>
      <w:r w:rsidRPr="00EC76D5">
        <w:rPr>
          <w:b/>
        </w:rPr>
        <w:t>identifier</w:t>
      </w:r>
    </w:p>
    <w:p w14:paraId="0032EB5E" w14:textId="77777777" w:rsidR="007660EE" w:rsidRPr="00EC76D5" w:rsidRDefault="007660EE" w:rsidP="007660EE">
      <w:pPr>
        <w:pStyle w:val="Code"/>
        <w:rPr>
          <w:b/>
        </w:rPr>
      </w:pPr>
      <w:r w:rsidRPr="00EC76D5">
        <w:rPr>
          <w:highlight w:val="white"/>
        </w:rPr>
        <w:t xml:space="preserve">  | </w:t>
      </w:r>
      <w:r w:rsidRPr="00EC76D5">
        <w:rPr>
          <w:b/>
        </w:rPr>
        <w:t>value</w:t>
      </w:r>
    </w:p>
    <w:p w14:paraId="3C7C32BD" w14:textId="77777777" w:rsidR="007660EE" w:rsidRPr="00EC76D5" w:rsidRDefault="007660EE" w:rsidP="007660EE">
      <w:r w:rsidRPr="00EC76D5">
        <w:t>The words and character in boldface is the end products of the grammar. The rules shall be applied in such a way that finally only tokens remain. The first line of the example in the previous section are made up of the following tokens:</w:t>
      </w:r>
    </w:p>
    <w:p w14:paraId="03B36258" w14:textId="77777777" w:rsidR="007660EE" w:rsidRPr="00EC76D5" w:rsidRDefault="007660EE" w:rsidP="007660EE">
      <w:pPr>
        <w:pStyle w:val="Code"/>
      </w:pPr>
      <w:r w:rsidRPr="00EC76D5">
        <w:rPr>
          <w:b/>
        </w:rPr>
        <w:t>read string , identifier ;</w:t>
      </w:r>
    </w:p>
    <w:p w14:paraId="13D07821" w14:textId="77777777" w:rsidR="007660EE" w:rsidRPr="00EC76D5" w:rsidRDefault="007660EE" w:rsidP="007660EE">
      <w:pPr>
        <w:pStyle w:val="Rubrik3"/>
      </w:pPr>
      <w:bookmarkStart w:id="570" w:name="_Toc49764297"/>
      <w:r>
        <w:t>GPPG</w:t>
      </w:r>
      <w:bookmarkEnd w:id="570"/>
    </w:p>
    <w:p w14:paraId="3F9D3945" w14:textId="77777777" w:rsidR="007660EE" w:rsidRPr="00113810" w:rsidRDefault="007660EE" w:rsidP="007660EE">
      <w:r>
        <w:t>GPPG</w:t>
      </w:r>
      <w:r w:rsidRPr="00EC76D5">
        <w:t xml:space="preserve"> is a tool based on</w:t>
      </w:r>
      <w:r>
        <w:t xml:space="preserve"> the</w:t>
      </w:r>
      <w:r w:rsidRPr="00EC76D5">
        <w:t xml:space="preserve"> classic parser generator Yacc</w:t>
      </w:r>
      <w:r w:rsidRPr="00EC76D5">
        <w:rPr>
          <w:rStyle w:val="Fotnotsreferens"/>
        </w:rPr>
        <w:footnoteReference w:id="7"/>
      </w:r>
      <w:r w:rsidRPr="00EC76D5">
        <w:t xml:space="preserve">. Even though it is possible to write a parser in pure </w:t>
      </w:r>
      <w:r>
        <w:t>C#</w:t>
      </w:r>
      <w:r w:rsidRPr="00EC76D5">
        <w:t xml:space="preserve">, it is easier to use a tool like </w:t>
      </w:r>
      <w:r>
        <w:t>GPPG</w:t>
      </w:r>
      <w:r w:rsidRPr="00EC76D5">
        <w:t xml:space="preserve">. Simply put, </w:t>
      </w:r>
      <w:r>
        <w:t>GPPG</w:t>
      </w:r>
      <w:r w:rsidRPr="00EC76D5">
        <w:t xml:space="preserve"> takes a grammar as input and generators </w:t>
      </w:r>
      <w:r>
        <w:t>C#</w:t>
      </w:r>
      <w:r w:rsidRPr="00EC76D5">
        <w:t xml:space="preserve"> code as output. However, it does not only check whether the input string comply with the grammar, each rule is also allowed to perform</w:t>
      </w:r>
      <w:r w:rsidRPr="00113810">
        <w:t xml:space="preserve"> </w:t>
      </w:r>
      <w:r w:rsidRPr="00113810">
        <w:rPr>
          <w:rStyle w:val="KeyWord0"/>
        </w:rPr>
        <w:t>actions</w:t>
      </w:r>
      <w:r w:rsidRPr="00113810">
        <w:t xml:space="preserve">, defined by </w:t>
      </w:r>
      <w:r>
        <w:t>C#</w:t>
      </w:r>
      <w:r w:rsidRPr="00113810">
        <w:t xml:space="preserve"> code.</w:t>
      </w:r>
    </w:p>
    <w:p w14:paraId="0DAAD726" w14:textId="77777777" w:rsidR="007660EE" w:rsidRPr="00EC76D5" w:rsidRDefault="007660EE" w:rsidP="007660EE">
      <w:r w:rsidRPr="00EC76D5">
        <w:t xml:space="preserve">The parser is divided into two parts: one part stating the rules and tokens of the grammar, and one part defining the grammar rules. The tokens written in boldface in the previous section are written in capital letters in </w:t>
      </w:r>
      <w:r>
        <w:t>GPPG</w:t>
      </w:r>
      <w:r w:rsidRPr="00EC76D5">
        <w:t>.</w:t>
      </w:r>
    </w:p>
    <w:p w14:paraId="6E0C806E" w14:textId="77777777" w:rsidR="007660EE" w:rsidRPr="00EC76D5" w:rsidRDefault="007660EE" w:rsidP="007660EE">
      <w:pPr>
        <w:pStyle w:val="CodeHeader"/>
      </w:pPr>
      <w:r>
        <w:t>Parser.gppg</w:t>
      </w:r>
    </w:p>
    <w:p w14:paraId="70A7DB91" w14:textId="77777777" w:rsidR="007660EE" w:rsidRPr="007F6CD6" w:rsidRDefault="007660EE" w:rsidP="007660EE">
      <w:pPr>
        <w:pStyle w:val="Code"/>
        <w:rPr>
          <w:highlight w:val="white"/>
        </w:rPr>
      </w:pPr>
      <w:r w:rsidRPr="007F6CD6">
        <w:rPr>
          <w:highlight w:val="white"/>
        </w:rPr>
        <w:t>%namespace Calculator</w:t>
      </w:r>
    </w:p>
    <w:p w14:paraId="729F412F" w14:textId="77777777" w:rsidR="007660EE" w:rsidRPr="007F6CD6" w:rsidRDefault="007660EE" w:rsidP="007660EE">
      <w:pPr>
        <w:pStyle w:val="Code"/>
        <w:rPr>
          <w:highlight w:val="white"/>
        </w:rPr>
      </w:pPr>
      <w:r w:rsidRPr="007F6CD6">
        <w:rPr>
          <w:highlight w:val="white"/>
        </w:rPr>
        <w:t>%partial</w:t>
      </w:r>
    </w:p>
    <w:p w14:paraId="62949D7C" w14:textId="77777777" w:rsidR="007660EE" w:rsidRPr="007F6CD6" w:rsidRDefault="007660EE" w:rsidP="007660EE">
      <w:pPr>
        <w:pStyle w:val="Code"/>
        <w:rPr>
          <w:highlight w:val="white"/>
        </w:rPr>
      </w:pPr>
    </w:p>
    <w:p w14:paraId="7A6A9029" w14:textId="77777777" w:rsidR="007660EE" w:rsidRPr="007F6CD6" w:rsidRDefault="007660EE" w:rsidP="007660EE">
      <w:pPr>
        <w:pStyle w:val="Code"/>
        <w:rPr>
          <w:highlight w:val="white"/>
        </w:rPr>
      </w:pPr>
      <w:r w:rsidRPr="007F6CD6">
        <w:rPr>
          <w:highlight w:val="white"/>
        </w:rPr>
        <w:t>%{</w:t>
      </w:r>
    </w:p>
    <w:p w14:paraId="6529673C" w14:textId="77777777" w:rsidR="007660EE" w:rsidRPr="007F6CD6" w:rsidRDefault="007660EE" w:rsidP="007660EE">
      <w:pPr>
        <w:pStyle w:val="Code"/>
        <w:rPr>
          <w:highlight w:val="white"/>
        </w:rPr>
      </w:pPr>
      <w:r w:rsidRPr="007F6CD6">
        <w:rPr>
          <w:highlight w:val="white"/>
        </w:rPr>
        <w:t xml:space="preserve">  // Empty.</w:t>
      </w:r>
    </w:p>
    <w:p w14:paraId="006A49D5" w14:textId="77777777" w:rsidR="007660EE" w:rsidRPr="007F6CD6" w:rsidRDefault="007660EE" w:rsidP="007660EE">
      <w:pPr>
        <w:pStyle w:val="Code"/>
        <w:rPr>
          <w:highlight w:val="white"/>
        </w:rPr>
      </w:pPr>
      <w:r w:rsidRPr="007F6CD6">
        <w:rPr>
          <w:highlight w:val="white"/>
        </w:rPr>
        <w:t>%}</w:t>
      </w:r>
    </w:p>
    <w:p w14:paraId="089F2C7A" w14:textId="77777777" w:rsidR="007660EE" w:rsidRPr="00EC76D5" w:rsidRDefault="007660EE" w:rsidP="007660EE">
      <w:r w:rsidRPr="00EC76D5">
        <w:t>The following tokens do not hold attributes.</w:t>
      </w:r>
    </w:p>
    <w:p w14:paraId="5D79EB5C" w14:textId="77777777" w:rsidR="007660EE" w:rsidRDefault="007660EE" w:rsidP="007660EE">
      <w:pPr>
        <w:pStyle w:val="Code"/>
        <w:rPr>
          <w:highlight w:val="white"/>
        </w:rPr>
      </w:pPr>
      <w:r w:rsidRPr="007F6CD6">
        <w:rPr>
          <w:highlight w:val="white"/>
        </w:rPr>
        <w:t>%token ASSIGN READ WRITE NEWLINE EQUAL PLUS MINUS TIMES DIVIDE SIN COS TAN</w:t>
      </w:r>
    </w:p>
    <w:p w14:paraId="2946FFC1" w14:textId="77777777" w:rsidR="007660EE" w:rsidRPr="006013DE" w:rsidRDefault="007660EE" w:rsidP="007660EE">
      <w:pPr>
        <w:pStyle w:val="Code"/>
        <w:rPr>
          <w:highlight w:val="white"/>
        </w:rPr>
      </w:pPr>
      <w:r>
        <w:rPr>
          <w:highlight w:val="white"/>
        </w:rPr>
        <w:t xml:space="preserve">      </w:t>
      </w:r>
      <w:r w:rsidRPr="007F6CD6">
        <w:rPr>
          <w:highlight w:val="white"/>
        </w:rPr>
        <w:t xml:space="preserve"> LOG EXP LOG10 EXP10 SQRT LEFT_PAREN RIGHT_PAREN COMMA SEMICOLON</w:t>
      </w:r>
    </w:p>
    <w:p w14:paraId="23CE4A4F" w14:textId="77777777" w:rsidR="007660EE" w:rsidRPr="00EC76D5" w:rsidRDefault="007660EE" w:rsidP="007660EE">
      <w:r w:rsidRPr="006013DE">
        <w:t xml:space="preserve">The </w:t>
      </w:r>
      <w:r w:rsidRPr="00EC76D5">
        <w:rPr>
          <w:rStyle w:val="CodeInText0"/>
        </w:rPr>
        <w:t>STRING</w:t>
      </w:r>
      <w:r w:rsidRPr="00EC76D5">
        <w:t xml:space="preserve">, </w:t>
      </w:r>
      <w:r w:rsidRPr="00EC76D5">
        <w:rPr>
          <w:rStyle w:val="CodeInText0"/>
        </w:rPr>
        <w:t>IDENTIFIER</w:t>
      </w:r>
      <w:r w:rsidRPr="00EC76D5">
        <w:t xml:space="preserve">, and </w:t>
      </w:r>
      <w:r w:rsidRPr="00EC76D5">
        <w:rPr>
          <w:rStyle w:val="CodeInText0"/>
        </w:rPr>
        <w:t>VALUE</w:t>
      </w:r>
      <w:r w:rsidRPr="00EC76D5">
        <w:t xml:space="preserve"> </w:t>
      </w:r>
      <w:r>
        <w:t>tokens have</w:t>
      </w:r>
      <w:r w:rsidRPr="00EC76D5">
        <w:t xml:space="preserve"> attributes.</w:t>
      </w:r>
    </w:p>
    <w:p w14:paraId="3C057F35" w14:textId="77777777" w:rsidR="007660EE" w:rsidRPr="003D4FD0" w:rsidRDefault="007660EE" w:rsidP="007660EE">
      <w:pPr>
        <w:pStyle w:val="Code"/>
        <w:rPr>
          <w:highlight w:val="white"/>
        </w:rPr>
      </w:pPr>
      <w:r w:rsidRPr="003D4FD0">
        <w:rPr>
          <w:highlight w:val="white"/>
        </w:rPr>
        <w:t>%union {</w:t>
      </w:r>
    </w:p>
    <w:p w14:paraId="39EDEB2C"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name;</w:t>
      </w:r>
    </w:p>
    <w:p w14:paraId="7763C56E" w14:textId="77777777" w:rsidR="007660EE" w:rsidRPr="003D4FD0" w:rsidRDefault="007660EE" w:rsidP="007660EE">
      <w:pPr>
        <w:pStyle w:val="Code"/>
        <w:rPr>
          <w:highlight w:val="white"/>
        </w:rPr>
      </w:pPr>
      <w:r w:rsidRPr="003D4FD0">
        <w:rPr>
          <w:highlight w:val="white"/>
        </w:rPr>
        <w:t xml:space="preserve">  public </w:t>
      </w:r>
      <w:r>
        <w:rPr>
          <w:highlight w:val="white"/>
        </w:rPr>
        <w:t>string</w:t>
      </w:r>
      <w:r w:rsidRPr="003D4FD0">
        <w:rPr>
          <w:highlight w:val="white"/>
        </w:rPr>
        <w:t xml:space="preserve"> text;</w:t>
      </w:r>
    </w:p>
    <w:p w14:paraId="499A13FB" w14:textId="77777777" w:rsidR="007660EE" w:rsidRPr="003D4FD0" w:rsidRDefault="007660EE" w:rsidP="007660EE">
      <w:pPr>
        <w:pStyle w:val="Code"/>
        <w:rPr>
          <w:highlight w:val="white"/>
        </w:rPr>
      </w:pPr>
      <w:r w:rsidRPr="003D4FD0">
        <w:rPr>
          <w:highlight w:val="white"/>
        </w:rPr>
        <w:t xml:space="preserve">  public </w:t>
      </w:r>
      <w:r>
        <w:rPr>
          <w:highlight w:val="white"/>
        </w:rPr>
        <w:t>double</w:t>
      </w:r>
      <w:r w:rsidRPr="003D4FD0">
        <w:rPr>
          <w:highlight w:val="white"/>
        </w:rPr>
        <w:t xml:space="preserve"> value;</w:t>
      </w:r>
    </w:p>
    <w:p w14:paraId="36FD6A50" w14:textId="77777777" w:rsidR="007660EE" w:rsidRPr="003D4FD0" w:rsidRDefault="007660EE" w:rsidP="007660EE">
      <w:pPr>
        <w:pStyle w:val="Code"/>
        <w:rPr>
          <w:highlight w:val="white"/>
        </w:rPr>
      </w:pPr>
      <w:r w:rsidRPr="003D4FD0">
        <w:rPr>
          <w:highlight w:val="white"/>
        </w:rPr>
        <w:t xml:space="preserve">  public List&lt;</w:t>
      </w:r>
      <w:r>
        <w:rPr>
          <w:highlight w:val="white"/>
        </w:rPr>
        <w:t>string</w:t>
      </w:r>
      <w:r w:rsidRPr="003D4FD0">
        <w:rPr>
          <w:highlight w:val="white"/>
        </w:rPr>
        <w:t>&gt; nameList;</w:t>
      </w:r>
    </w:p>
    <w:p w14:paraId="32E448A5" w14:textId="77777777" w:rsidR="007660EE" w:rsidRPr="003D4FD0" w:rsidRDefault="007660EE" w:rsidP="007660EE">
      <w:pPr>
        <w:pStyle w:val="Code"/>
        <w:rPr>
          <w:highlight w:val="white"/>
        </w:rPr>
      </w:pPr>
      <w:r w:rsidRPr="003D4FD0">
        <w:rPr>
          <w:highlight w:val="white"/>
        </w:rPr>
        <w:t xml:space="preserve">  public List&lt;</w:t>
      </w:r>
      <w:r>
        <w:rPr>
          <w:highlight w:val="white"/>
        </w:rPr>
        <w:t>double</w:t>
      </w:r>
      <w:r w:rsidRPr="003D4FD0">
        <w:rPr>
          <w:highlight w:val="white"/>
        </w:rPr>
        <w:t>&gt; valueList;</w:t>
      </w:r>
    </w:p>
    <w:p w14:paraId="7AC3A3A6" w14:textId="77777777" w:rsidR="007660EE" w:rsidRPr="003D4FD0" w:rsidRDefault="007660EE" w:rsidP="007660EE">
      <w:pPr>
        <w:pStyle w:val="Code"/>
        <w:rPr>
          <w:highlight w:val="white"/>
        </w:rPr>
      </w:pPr>
      <w:r w:rsidRPr="003D4FD0">
        <w:rPr>
          <w:highlight w:val="white"/>
        </w:rPr>
        <w:t>}</w:t>
      </w:r>
    </w:p>
    <w:p w14:paraId="3E6A22F9" w14:textId="77777777" w:rsidR="007660EE" w:rsidRPr="003D4FD0" w:rsidRDefault="007660EE" w:rsidP="007660EE">
      <w:pPr>
        <w:pStyle w:val="Code"/>
      </w:pPr>
    </w:p>
    <w:p w14:paraId="08CC741E" w14:textId="77777777" w:rsidR="007660EE" w:rsidRPr="003D4FD0" w:rsidRDefault="007660EE" w:rsidP="007660EE">
      <w:pPr>
        <w:pStyle w:val="Code"/>
        <w:rPr>
          <w:highlight w:val="white"/>
        </w:rPr>
      </w:pPr>
      <w:r w:rsidRPr="003D4FD0">
        <w:rPr>
          <w:highlight w:val="white"/>
        </w:rPr>
        <w:t>%token &lt;text&gt; TEXT</w:t>
      </w:r>
    </w:p>
    <w:p w14:paraId="268F4538" w14:textId="77777777" w:rsidR="007660EE" w:rsidRPr="003D4FD0" w:rsidRDefault="007660EE" w:rsidP="007660EE">
      <w:pPr>
        <w:pStyle w:val="Code"/>
        <w:rPr>
          <w:highlight w:val="white"/>
        </w:rPr>
      </w:pPr>
      <w:r w:rsidRPr="003D4FD0">
        <w:rPr>
          <w:highlight w:val="white"/>
        </w:rPr>
        <w:t>%token &lt;name&gt; NAME</w:t>
      </w:r>
    </w:p>
    <w:p w14:paraId="615F3029" w14:textId="77777777" w:rsidR="007660EE" w:rsidRPr="003D4FD0" w:rsidRDefault="007660EE" w:rsidP="007660EE">
      <w:pPr>
        <w:pStyle w:val="Code"/>
        <w:rPr>
          <w:highlight w:val="white"/>
        </w:rPr>
      </w:pPr>
      <w:r w:rsidRPr="003D4FD0">
        <w:rPr>
          <w:highlight w:val="white"/>
        </w:rPr>
        <w:t>%token &lt;value&gt; VALUE</w:t>
      </w:r>
    </w:p>
    <w:p w14:paraId="1BC7854A" w14:textId="77777777" w:rsidR="007660EE" w:rsidRPr="003D4FD0" w:rsidRDefault="007660EE" w:rsidP="007660EE">
      <w:pPr>
        <w:pStyle w:val="Code"/>
        <w:rPr>
          <w:highlight w:val="white"/>
        </w:rPr>
      </w:pPr>
    </w:p>
    <w:p w14:paraId="50512D0A" w14:textId="77777777" w:rsidR="007660EE" w:rsidRPr="003D4FD0" w:rsidRDefault="007660EE" w:rsidP="007660EE">
      <w:pPr>
        <w:pStyle w:val="Code"/>
        <w:rPr>
          <w:highlight w:val="white"/>
        </w:rPr>
      </w:pPr>
      <w:r w:rsidRPr="003D4FD0">
        <w:rPr>
          <w:highlight w:val="white"/>
        </w:rPr>
        <w:t>%type &lt;nameList&gt; name_list</w:t>
      </w:r>
    </w:p>
    <w:p w14:paraId="5539CB92" w14:textId="77777777" w:rsidR="007660EE" w:rsidRPr="003D4FD0" w:rsidRDefault="007660EE" w:rsidP="007660EE">
      <w:pPr>
        <w:pStyle w:val="Code"/>
        <w:rPr>
          <w:highlight w:val="white"/>
        </w:rPr>
      </w:pPr>
      <w:r w:rsidRPr="003D4FD0">
        <w:rPr>
          <w:highlight w:val="white"/>
        </w:rPr>
        <w:t>%type &lt;valueList&gt; expression_list</w:t>
      </w:r>
    </w:p>
    <w:p w14:paraId="2543924F" w14:textId="77777777" w:rsidR="007660EE" w:rsidRPr="003D4FD0" w:rsidRDefault="007660EE" w:rsidP="007660EE">
      <w:pPr>
        <w:pStyle w:val="Code"/>
        <w:rPr>
          <w:highlight w:val="white"/>
        </w:rPr>
      </w:pPr>
      <w:r w:rsidRPr="003D4FD0">
        <w:rPr>
          <w:highlight w:val="white"/>
        </w:rPr>
        <w:t>%type &lt;value&gt; expression binary_expression unary_expression primary_expression</w:t>
      </w:r>
    </w:p>
    <w:p w14:paraId="2C509440" w14:textId="77777777" w:rsidR="007660EE" w:rsidRPr="00EC76D5" w:rsidRDefault="007660EE" w:rsidP="007660EE">
      <w:r w:rsidRPr="00EC76D5">
        <w:t xml:space="preserve">There are also the rules </w:t>
      </w:r>
      <w:r w:rsidRPr="00EC76D5">
        <w:rPr>
          <w:rStyle w:val="CodeInText0"/>
        </w:rPr>
        <w:t>statement_list</w:t>
      </w:r>
      <w:r w:rsidRPr="00EC76D5">
        <w:t xml:space="preserve">, </w:t>
      </w:r>
      <w:r w:rsidRPr="00EC76D5">
        <w:rPr>
          <w:rStyle w:val="CodeInText0"/>
        </w:rPr>
        <w:t>statement</w:t>
      </w:r>
      <w:r w:rsidRPr="00EC76D5">
        <w:t xml:space="preserve">, and </w:t>
      </w:r>
      <w:r w:rsidRPr="00EC76D5">
        <w:rPr>
          <w:rStyle w:val="CodeInText0"/>
        </w:rPr>
        <w:t>optional_output</w:t>
      </w:r>
      <w:r w:rsidRPr="00EC76D5">
        <w:t xml:space="preserve"> in the rules section below. However, they do not return values and do not need to be defined in this section.</w:t>
      </w:r>
    </w:p>
    <w:p w14:paraId="2A5433E4" w14:textId="77777777" w:rsidR="007660EE" w:rsidRPr="00EC76D5" w:rsidRDefault="007660EE" w:rsidP="007660EE">
      <w:pPr>
        <w:pStyle w:val="Code"/>
      </w:pPr>
      <w:r w:rsidRPr="00EC76D5">
        <w:t>%%</w:t>
      </w:r>
    </w:p>
    <w:p w14:paraId="7B578718" w14:textId="77777777" w:rsidR="007660EE" w:rsidRPr="00CF1C44" w:rsidRDefault="007660EE" w:rsidP="007660EE">
      <w:pPr>
        <w:pStyle w:val="Code"/>
      </w:pPr>
    </w:p>
    <w:p w14:paraId="67E698AE" w14:textId="77777777" w:rsidR="007660EE" w:rsidRPr="00CF1C44" w:rsidRDefault="007660EE" w:rsidP="007660EE">
      <w:pPr>
        <w:pStyle w:val="Code"/>
        <w:rPr>
          <w:highlight w:val="white"/>
        </w:rPr>
      </w:pPr>
      <w:r w:rsidRPr="00CF1C44">
        <w:rPr>
          <w:highlight w:val="white"/>
        </w:rPr>
        <w:t>statement_list:</w:t>
      </w:r>
    </w:p>
    <w:p w14:paraId="147C39E2" w14:textId="77777777" w:rsidR="007660EE" w:rsidRPr="00CF1C44" w:rsidRDefault="007660EE" w:rsidP="007660EE">
      <w:pPr>
        <w:pStyle w:val="Code"/>
        <w:rPr>
          <w:highlight w:val="white"/>
        </w:rPr>
      </w:pPr>
      <w:r w:rsidRPr="00CF1C44">
        <w:rPr>
          <w:highlight w:val="white"/>
        </w:rPr>
        <w:t xml:space="preserve">    statement</w:t>
      </w:r>
    </w:p>
    <w:p w14:paraId="7CC55170" w14:textId="77777777" w:rsidR="007660EE" w:rsidRPr="00CF1C44" w:rsidRDefault="007660EE" w:rsidP="007660EE">
      <w:pPr>
        <w:pStyle w:val="Code"/>
        <w:rPr>
          <w:highlight w:val="white"/>
        </w:rPr>
      </w:pPr>
      <w:r w:rsidRPr="00CF1C44">
        <w:rPr>
          <w:highlight w:val="white"/>
        </w:rPr>
        <w:t xml:space="preserve">  | statement statement_list;</w:t>
      </w:r>
    </w:p>
    <w:p w14:paraId="38D23AB0" w14:textId="77777777" w:rsidR="007660EE" w:rsidRPr="00EC76D5" w:rsidRDefault="007660EE" w:rsidP="007660EE">
      <w:pPr>
        <w:pStyle w:val="Code"/>
      </w:pPr>
    </w:p>
    <w:p w14:paraId="7422354C" w14:textId="77777777" w:rsidR="007660EE" w:rsidRPr="00EC76D5" w:rsidRDefault="007660EE" w:rsidP="007660EE">
      <w:r w:rsidRPr="00EC76D5">
        <w:t>The right-hand side are numbered from one, and the attribute values are accessible with the dollar-notation. In the rule below, the value of the identifier is stored in $2 and the value of the expression is stored in $4.</w:t>
      </w:r>
    </w:p>
    <w:p w14:paraId="5F6389C3" w14:textId="77777777" w:rsidR="007660EE" w:rsidRPr="00CF1C44" w:rsidRDefault="007660EE" w:rsidP="007660EE">
      <w:pPr>
        <w:pStyle w:val="Code"/>
        <w:rPr>
          <w:highlight w:val="white"/>
        </w:rPr>
      </w:pPr>
      <w:r w:rsidRPr="00CF1C44">
        <w:rPr>
          <w:highlight w:val="white"/>
        </w:rPr>
        <w:t>statement:</w:t>
      </w:r>
    </w:p>
    <w:p w14:paraId="08A8E013" w14:textId="77777777" w:rsidR="007660EE" w:rsidRPr="00CF1C44" w:rsidRDefault="007660EE" w:rsidP="007660EE">
      <w:pPr>
        <w:pStyle w:val="Code"/>
        <w:rPr>
          <w:highlight w:val="white"/>
        </w:rPr>
      </w:pPr>
      <w:r w:rsidRPr="00CF1C44">
        <w:rPr>
          <w:highlight w:val="white"/>
        </w:rPr>
        <w:t xml:space="preserve">    ASSIGN NAME EQUAL expression SEMICOLON {</w:t>
      </w:r>
    </w:p>
    <w:p w14:paraId="51A8F166" w14:textId="77777777" w:rsidR="007660EE" w:rsidRPr="00CF1C44" w:rsidRDefault="007660EE" w:rsidP="007660EE">
      <w:pPr>
        <w:pStyle w:val="Code"/>
        <w:rPr>
          <w:highlight w:val="white"/>
        </w:rPr>
      </w:pPr>
      <w:r w:rsidRPr="00CF1C44">
        <w:rPr>
          <w:highlight w:val="white"/>
        </w:rPr>
        <w:t xml:space="preserve">      MainX.VariableMap[$2] = $4;</w:t>
      </w:r>
    </w:p>
    <w:p w14:paraId="5941AE3E" w14:textId="77777777" w:rsidR="007660EE" w:rsidRPr="00CF1C44" w:rsidRDefault="007660EE" w:rsidP="007660EE">
      <w:pPr>
        <w:pStyle w:val="Code"/>
        <w:rPr>
          <w:highlight w:val="white"/>
        </w:rPr>
      </w:pPr>
      <w:r w:rsidRPr="00CF1C44">
        <w:rPr>
          <w:highlight w:val="white"/>
        </w:rPr>
        <w:t xml:space="preserve">    }</w:t>
      </w:r>
    </w:p>
    <w:p w14:paraId="47C678B5" w14:textId="77777777" w:rsidR="007660EE" w:rsidRPr="00CF1C44" w:rsidRDefault="007660EE" w:rsidP="007660EE">
      <w:pPr>
        <w:pStyle w:val="Code"/>
        <w:rPr>
          <w:highlight w:val="white"/>
        </w:rPr>
      </w:pPr>
    </w:p>
    <w:p w14:paraId="24119F15" w14:textId="77777777" w:rsidR="007660EE" w:rsidRPr="00CF1C44" w:rsidRDefault="007660EE" w:rsidP="007660EE">
      <w:pPr>
        <w:pStyle w:val="Code"/>
        <w:rPr>
          <w:highlight w:val="white"/>
        </w:rPr>
      </w:pPr>
      <w:r w:rsidRPr="00CF1C44">
        <w:rPr>
          <w:highlight w:val="white"/>
        </w:rPr>
        <w:t xml:space="preserve">  | READ optional_output name_list SEMICOLON {</w:t>
      </w:r>
    </w:p>
    <w:p w14:paraId="5310AE9C" w14:textId="77777777" w:rsidR="007660EE" w:rsidRPr="00CF1C44" w:rsidRDefault="007660EE" w:rsidP="007660EE">
      <w:pPr>
        <w:pStyle w:val="Code"/>
        <w:rPr>
          <w:highlight w:val="white"/>
        </w:rPr>
      </w:pPr>
      <w:r w:rsidRPr="00CF1C44">
        <w:rPr>
          <w:highlight w:val="white"/>
        </w:rPr>
        <w:t xml:space="preserve">      try {</w:t>
      </w:r>
    </w:p>
    <w:p w14:paraId="4207898A"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buffer = Console.In.ReadLine();</w:t>
      </w:r>
    </w:p>
    <w:p w14:paraId="36343811"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textArray = buffer.Split(',');</w:t>
      </w:r>
    </w:p>
    <w:p w14:paraId="0C57C237" w14:textId="77777777" w:rsidR="007660EE" w:rsidRPr="00CF1C44" w:rsidRDefault="007660EE" w:rsidP="007660EE">
      <w:pPr>
        <w:pStyle w:val="Code"/>
        <w:rPr>
          <w:highlight w:val="white"/>
        </w:rPr>
      </w:pPr>
    </w:p>
    <w:p w14:paraId="1DC269E3" w14:textId="77777777" w:rsidR="007660EE" w:rsidRPr="00CF1C44" w:rsidRDefault="007660EE" w:rsidP="007660EE">
      <w:pPr>
        <w:pStyle w:val="Code"/>
        <w:rPr>
          <w:highlight w:val="white"/>
        </w:rPr>
      </w:pPr>
      <w:r w:rsidRPr="00CF1C44">
        <w:rPr>
          <w:highlight w:val="white"/>
        </w:rPr>
        <w:t xml:space="preserve">        if ($3.Count != textArray.Length) {</w:t>
      </w:r>
    </w:p>
    <w:p w14:paraId="4664DBE4" w14:textId="77777777" w:rsidR="007660EE" w:rsidRPr="00CF1C44" w:rsidRDefault="007660EE" w:rsidP="007660EE">
      <w:pPr>
        <w:pStyle w:val="Code"/>
        <w:rPr>
          <w:highlight w:val="white"/>
        </w:rPr>
      </w:pPr>
      <w:r w:rsidRPr="00CF1C44">
        <w:rPr>
          <w:highlight w:val="white"/>
        </w:rPr>
        <w:t xml:space="preserve">          Console.Error.WriteLine("Invalid number of values.");</w:t>
      </w:r>
    </w:p>
    <w:p w14:paraId="26549D09" w14:textId="77777777" w:rsidR="007660EE" w:rsidRPr="00CF1C44" w:rsidRDefault="007660EE" w:rsidP="007660EE">
      <w:pPr>
        <w:pStyle w:val="Code"/>
        <w:rPr>
          <w:highlight w:val="white"/>
        </w:rPr>
      </w:pPr>
      <w:r w:rsidRPr="00CF1C44">
        <w:rPr>
          <w:highlight w:val="white"/>
        </w:rPr>
        <w:t xml:space="preserve">          Environment.Exit(-1);</w:t>
      </w:r>
    </w:p>
    <w:p w14:paraId="171928A1" w14:textId="77777777" w:rsidR="007660EE" w:rsidRPr="00CF1C44" w:rsidRDefault="007660EE" w:rsidP="007660EE">
      <w:pPr>
        <w:pStyle w:val="Code"/>
        <w:rPr>
          <w:highlight w:val="white"/>
        </w:rPr>
      </w:pPr>
      <w:r w:rsidRPr="00CF1C44">
        <w:rPr>
          <w:highlight w:val="white"/>
        </w:rPr>
        <w:t xml:space="preserve">        }</w:t>
      </w:r>
    </w:p>
    <w:p w14:paraId="3B387178" w14:textId="77777777" w:rsidR="007660EE" w:rsidRPr="00CF1C44" w:rsidRDefault="007660EE" w:rsidP="007660EE">
      <w:pPr>
        <w:pStyle w:val="Code"/>
        <w:rPr>
          <w:highlight w:val="white"/>
        </w:rPr>
      </w:pPr>
      <w:r w:rsidRPr="00CF1C44">
        <w:rPr>
          <w:highlight w:val="white"/>
        </w:rPr>
        <w:t xml:space="preserve">      </w:t>
      </w:r>
    </w:p>
    <w:p w14:paraId="7F65DF48" w14:textId="77777777" w:rsidR="007660EE" w:rsidRPr="00CF1C44" w:rsidRDefault="007660EE" w:rsidP="007660EE">
      <w:pPr>
        <w:pStyle w:val="Code"/>
        <w:rPr>
          <w:highlight w:val="white"/>
        </w:rPr>
      </w:pPr>
      <w:r w:rsidRPr="00CF1C44">
        <w:rPr>
          <w:highlight w:val="white"/>
        </w:rPr>
        <w:t xml:space="preserve">        for (int index = 0; index &lt; $3.Count; ++index) {</w:t>
      </w:r>
    </w:p>
    <w:p w14:paraId="0233D36F" w14:textId="77777777" w:rsidR="007660EE" w:rsidRPr="00CF1C44" w:rsidRDefault="007660EE" w:rsidP="007660EE">
      <w:pPr>
        <w:pStyle w:val="Code"/>
        <w:rPr>
          <w:highlight w:val="white"/>
        </w:rPr>
      </w:pPr>
      <w:r w:rsidRPr="00CF1C44">
        <w:rPr>
          <w:highlight w:val="white"/>
        </w:rPr>
        <w:t xml:space="preserve">          </w:t>
      </w:r>
      <w:r>
        <w:rPr>
          <w:highlight w:val="white"/>
        </w:rPr>
        <w:t>string</w:t>
      </w:r>
      <w:r w:rsidRPr="00CF1C44">
        <w:rPr>
          <w:highlight w:val="white"/>
        </w:rPr>
        <w:t xml:space="preserve"> name = $3[index], text = textArray[index];</w:t>
      </w:r>
    </w:p>
    <w:p w14:paraId="1942E99F" w14:textId="77777777" w:rsidR="007660EE" w:rsidRPr="00CF1C44" w:rsidRDefault="007660EE" w:rsidP="007660EE">
      <w:pPr>
        <w:pStyle w:val="Code"/>
        <w:rPr>
          <w:highlight w:val="white"/>
        </w:rPr>
      </w:pPr>
      <w:r w:rsidRPr="00CF1C44">
        <w:rPr>
          <w:highlight w:val="white"/>
        </w:rPr>
        <w:t xml:space="preserve">          double value = </w:t>
      </w:r>
      <w:r>
        <w:rPr>
          <w:highlight w:val="white"/>
        </w:rPr>
        <w:t>double</w:t>
      </w:r>
      <w:r w:rsidRPr="00CF1C44">
        <w:rPr>
          <w:highlight w:val="white"/>
        </w:rPr>
        <w:t>.Parse(text);</w:t>
      </w:r>
    </w:p>
    <w:p w14:paraId="37093741" w14:textId="77777777" w:rsidR="007660EE" w:rsidRPr="00CF1C44" w:rsidRDefault="007660EE" w:rsidP="007660EE">
      <w:pPr>
        <w:pStyle w:val="Code"/>
        <w:rPr>
          <w:highlight w:val="white"/>
        </w:rPr>
      </w:pPr>
      <w:r w:rsidRPr="00CF1C44">
        <w:rPr>
          <w:highlight w:val="white"/>
        </w:rPr>
        <w:t xml:space="preserve">          MainX.VariableMap[name] = value;</w:t>
      </w:r>
    </w:p>
    <w:p w14:paraId="779995D2" w14:textId="77777777" w:rsidR="007660EE" w:rsidRPr="00CF1C44" w:rsidRDefault="007660EE" w:rsidP="007660EE">
      <w:pPr>
        <w:pStyle w:val="Code"/>
        <w:rPr>
          <w:highlight w:val="white"/>
        </w:rPr>
      </w:pPr>
      <w:r w:rsidRPr="00CF1C44">
        <w:rPr>
          <w:highlight w:val="white"/>
        </w:rPr>
        <w:t xml:space="preserve">        }</w:t>
      </w:r>
    </w:p>
    <w:p w14:paraId="5A1597FE" w14:textId="77777777" w:rsidR="007660EE" w:rsidRPr="00CF1C44" w:rsidRDefault="007660EE" w:rsidP="007660EE">
      <w:pPr>
        <w:pStyle w:val="Code"/>
        <w:rPr>
          <w:highlight w:val="white"/>
        </w:rPr>
      </w:pPr>
      <w:r w:rsidRPr="00CF1C44">
        <w:rPr>
          <w:highlight w:val="white"/>
        </w:rPr>
        <w:t xml:space="preserve">      }</w:t>
      </w:r>
    </w:p>
    <w:p w14:paraId="0974CB1C" w14:textId="77777777" w:rsidR="007660EE" w:rsidRPr="00CF1C44" w:rsidRDefault="007660EE" w:rsidP="007660EE">
      <w:pPr>
        <w:pStyle w:val="Code"/>
        <w:rPr>
          <w:highlight w:val="white"/>
        </w:rPr>
      </w:pPr>
      <w:r w:rsidRPr="00CF1C44">
        <w:rPr>
          <w:highlight w:val="white"/>
        </w:rPr>
        <w:t xml:space="preserve">      catch (Exception exception) {</w:t>
      </w:r>
    </w:p>
    <w:p w14:paraId="60A0B0DC" w14:textId="77777777" w:rsidR="007660EE" w:rsidRPr="00CF1C44" w:rsidRDefault="007660EE" w:rsidP="007660EE">
      <w:pPr>
        <w:pStyle w:val="Code"/>
        <w:rPr>
          <w:highlight w:val="white"/>
        </w:rPr>
      </w:pPr>
      <w:r w:rsidRPr="00CF1C44">
        <w:rPr>
          <w:highlight w:val="white"/>
        </w:rPr>
        <w:t xml:space="preserve">        Console.Error.WriteLine("Invalid input: " + exception.ToString());</w:t>
      </w:r>
    </w:p>
    <w:p w14:paraId="0FADD0E6" w14:textId="77777777" w:rsidR="007660EE" w:rsidRPr="00CF1C44" w:rsidRDefault="007660EE" w:rsidP="007660EE">
      <w:pPr>
        <w:pStyle w:val="Code"/>
        <w:rPr>
          <w:highlight w:val="white"/>
        </w:rPr>
      </w:pPr>
      <w:r w:rsidRPr="00CF1C44">
        <w:rPr>
          <w:highlight w:val="white"/>
        </w:rPr>
        <w:t xml:space="preserve">        Environment.Exit(-1);</w:t>
      </w:r>
    </w:p>
    <w:p w14:paraId="1A33CD64" w14:textId="77777777" w:rsidR="007660EE" w:rsidRPr="00CF1C44" w:rsidRDefault="007660EE" w:rsidP="007660EE">
      <w:pPr>
        <w:pStyle w:val="Code"/>
        <w:rPr>
          <w:highlight w:val="white"/>
        </w:rPr>
      </w:pPr>
      <w:r w:rsidRPr="00CF1C44">
        <w:rPr>
          <w:highlight w:val="white"/>
        </w:rPr>
        <w:t xml:space="preserve">      }</w:t>
      </w:r>
    </w:p>
    <w:p w14:paraId="505B33E5" w14:textId="77777777" w:rsidR="007660EE" w:rsidRPr="00CF1C44" w:rsidRDefault="007660EE" w:rsidP="007660EE">
      <w:pPr>
        <w:pStyle w:val="Code"/>
        <w:rPr>
          <w:highlight w:val="white"/>
        </w:rPr>
      </w:pPr>
      <w:r w:rsidRPr="00CF1C44">
        <w:rPr>
          <w:highlight w:val="white"/>
        </w:rPr>
        <w:t xml:space="preserve">    }</w:t>
      </w:r>
    </w:p>
    <w:p w14:paraId="55E2A55E" w14:textId="77777777" w:rsidR="007660EE" w:rsidRPr="00CF1C44" w:rsidRDefault="007660EE" w:rsidP="007660EE">
      <w:pPr>
        <w:pStyle w:val="Code"/>
        <w:rPr>
          <w:highlight w:val="white"/>
        </w:rPr>
      </w:pPr>
    </w:p>
    <w:p w14:paraId="72EEE46E" w14:textId="77777777" w:rsidR="007660EE" w:rsidRPr="00CF1C44" w:rsidRDefault="007660EE" w:rsidP="007660EE">
      <w:pPr>
        <w:pStyle w:val="Code"/>
        <w:rPr>
          <w:highlight w:val="white"/>
        </w:rPr>
      </w:pPr>
      <w:r w:rsidRPr="00CF1C44">
        <w:rPr>
          <w:highlight w:val="white"/>
        </w:rPr>
        <w:t xml:space="preserve">  | WRITE optional_output expression_list SEMICOLON {</w:t>
      </w:r>
    </w:p>
    <w:p w14:paraId="51BE55A2" w14:textId="77777777" w:rsidR="007660EE" w:rsidRPr="00CF1C44" w:rsidRDefault="007660EE" w:rsidP="007660EE">
      <w:pPr>
        <w:pStyle w:val="Code"/>
        <w:rPr>
          <w:highlight w:val="white"/>
        </w:rPr>
      </w:pPr>
      <w:r w:rsidRPr="00CF1C44">
        <w:rPr>
          <w:highlight w:val="white"/>
        </w:rPr>
        <w:t xml:space="preserve">      bool first = true;</w:t>
      </w:r>
    </w:p>
    <w:p w14:paraId="0DE8037E" w14:textId="77777777" w:rsidR="007660EE" w:rsidRPr="00CF1C44" w:rsidRDefault="007660EE" w:rsidP="007660EE">
      <w:pPr>
        <w:pStyle w:val="Code"/>
        <w:rPr>
          <w:highlight w:val="white"/>
        </w:rPr>
      </w:pPr>
      <w:r w:rsidRPr="00CF1C44">
        <w:rPr>
          <w:highlight w:val="white"/>
        </w:rPr>
        <w:t xml:space="preserve">      foreach (</w:t>
      </w:r>
      <w:r>
        <w:rPr>
          <w:highlight w:val="white"/>
        </w:rPr>
        <w:t>double</w:t>
      </w:r>
      <w:r w:rsidRPr="00CF1C44">
        <w:rPr>
          <w:highlight w:val="white"/>
        </w:rPr>
        <w:t xml:space="preserve"> value in $3) {</w:t>
      </w:r>
    </w:p>
    <w:p w14:paraId="18DAB1DF" w14:textId="77777777" w:rsidR="007660EE" w:rsidRPr="00CF1C44" w:rsidRDefault="007660EE" w:rsidP="007660EE">
      <w:pPr>
        <w:pStyle w:val="Code"/>
        <w:rPr>
          <w:highlight w:val="white"/>
        </w:rPr>
      </w:pPr>
      <w:r w:rsidRPr="00CF1C44">
        <w:rPr>
          <w:highlight w:val="white"/>
        </w:rPr>
        <w:t xml:space="preserve">        Console.Out.Write((first ? "" : ", ") + value);</w:t>
      </w:r>
    </w:p>
    <w:p w14:paraId="18E67B3A" w14:textId="77777777" w:rsidR="007660EE" w:rsidRPr="00CF1C44" w:rsidRDefault="007660EE" w:rsidP="007660EE">
      <w:pPr>
        <w:pStyle w:val="Code"/>
        <w:rPr>
          <w:highlight w:val="white"/>
        </w:rPr>
      </w:pPr>
      <w:r w:rsidRPr="00CF1C44">
        <w:rPr>
          <w:highlight w:val="white"/>
        </w:rPr>
        <w:t xml:space="preserve">        first = false;</w:t>
      </w:r>
    </w:p>
    <w:p w14:paraId="5D1210EC" w14:textId="77777777" w:rsidR="007660EE" w:rsidRPr="00CF1C44" w:rsidRDefault="007660EE" w:rsidP="007660EE">
      <w:pPr>
        <w:pStyle w:val="Code"/>
        <w:rPr>
          <w:highlight w:val="white"/>
        </w:rPr>
      </w:pPr>
      <w:r w:rsidRPr="00CF1C44">
        <w:rPr>
          <w:highlight w:val="white"/>
        </w:rPr>
        <w:t xml:space="preserve">      }</w:t>
      </w:r>
    </w:p>
    <w:p w14:paraId="1920180F" w14:textId="77777777" w:rsidR="007660EE" w:rsidRPr="00CF1C44" w:rsidRDefault="007660EE" w:rsidP="007660EE">
      <w:pPr>
        <w:pStyle w:val="Code"/>
        <w:rPr>
          <w:highlight w:val="white"/>
        </w:rPr>
      </w:pPr>
    </w:p>
    <w:p w14:paraId="7F47C79E" w14:textId="77777777" w:rsidR="007660EE" w:rsidRPr="00CF1C44" w:rsidRDefault="007660EE" w:rsidP="007660EE">
      <w:pPr>
        <w:pStyle w:val="Code"/>
        <w:rPr>
          <w:highlight w:val="white"/>
        </w:rPr>
      </w:pPr>
      <w:r w:rsidRPr="00CF1C44">
        <w:rPr>
          <w:highlight w:val="white"/>
        </w:rPr>
        <w:t xml:space="preserve">      Console.Out.WriteLine();</w:t>
      </w:r>
    </w:p>
    <w:p w14:paraId="7FC2063C" w14:textId="77777777" w:rsidR="007660EE" w:rsidRPr="00CF1C44" w:rsidRDefault="007660EE" w:rsidP="007660EE">
      <w:pPr>
        <w:pStyle w:val="Code"/>
        <w:rPr>
          <w:highlight w:val="white"/>
        </w:rPr>
      </w:pPr>
      <w:r w:rsidRPr="00CF1C44">
        <w:rPr>
          <w:highlight w:val="white"/>
        </w:rPr>
        <w:t xml:space="preserve">    }</w:t>
      </w:r>
    </w:p>
    <w:p w14:paraId="51762627" w14:textId="77777777" w:rsidR="007660EE" w:rsidRPr="00CF1C44" w:rsidRDefault="007660EE" w:rsidP="007660EE">
      <w:pPr>
        <w:pStyle w:val="Code"/>
        <w:rPr>
          <w:highlight w:val="white"/>
        </w:rPr>
      </w:pPr>
    </w:p>
    <w:p w14:paraId="3CA297D6" w14:textId="77777777" w:rsidR="007660EE" w:rsidRPr="00CF1C44" w:rsidRDefault="007660EE" w:rsidP="007660EE">
      <w:pPr>
        <w:pStyle w:val="Code"/>
        <w:rPr>
          <w:highlight w:val="white"/>
        </w:rPr>
      </w:pPr>
      <w:r w:rsidRPr="00CF1C44">
        <w:rPr>
          <w:highlight w:val="white"/>
        </w:rPr>
        <w:t xml:space="preserve">  | NEWLINE SEMICOLON {</w:t>
      </w:r>
    </w:p>
    <w:p w14:paraId="44A7B546" w14:textId="77777777" w:rsidR="007660EE" w:rsidRPr="00CF1C44" w:rsidRDefault="007660EE" w:rsidP="007660EE">
      <w:pPr>
        <w:pStyle w:val="Code"/>
        <w:rPr>
          <w:highlight w:val="white"/>
        </w:rPr>
      </w:pPr>
      <w:r w:rsidRPr="00CF1C44">
        <w:rPr>
          <w:highlight w:val="white"/>
        </w:rPr>
        <w:t xml:space="preserve">      Console.Out.WriteLine();</w:t>
      </w:r>
    </w:p>
    <w:p w14:paraId="70E211AC" w14:textId="77777777" w:rsidR="007660EE" w:rsidRPr="00CF1C44" w:rsidRDefault="007660EE" w:rsidP="007660EE">
      <w:pPr>
        <w:pStyle w:val="Code"/>
        <w:rPr>
          <w:highlight w:val="white"/>
        </w:rPr>
      </w:pPr>
      <w:r w:rsidRPr="00CF1C44">
        <w:rPr>
          <w:highlight w:val="white"/>
        </w:rPr>
        <w:t xml:space="preserve">    };</w:t>
      </w:r>
    </w:p>
    <w:p w14:paraId="2BCCEC1F" w14:textId="77777777" w:rsidR="007660EE" w:rsidRPr="00CF1C44" w:rsidRDefault="007660EE" w:rsidP="007660EE">
      <w:pPr>
        <w:pStyle w:val="Code"/>
        <w:rPr>
          <w:highlight w:val="white"/>
        </w:rPr>
      </w:pPr>
    </w:p>
    <w:p w14:paraId="6F8B25D2" w14:textId="77777777" w:rsidR="007660EE" w:rsidRPr="00CF1C44" w:rsidRDefault="007660EE" w:rsidP="007660EE">
      <w:pPr>
        <w:pStyle w:val="Code"/>
        <w:rPr>
          <w:highlight w:val="white"/>
        </w:rPr>
      </w:pPr>
      <w:r w:rsidRPr="00CF1C44">
        <w:rPr>
          <w:highlight w:val="white"/>
        </w:rPr>
        <w:t>optional_output:</w:t>
      </w:r>
    </w:p>
    <w:p w14:paraId="4836CAD8" w14:textId="77777777" w:rsidR="007660EE" w:rsidRPr="00CF1C44" w:rsidRDefault="007660EE" w:rsidP="007660EE">
      <w:pPr>
        <w:pStyle w:val="Code"/>
        <w:rPr>
          <w:highlight w:val="white"/>
        </w:rPr>
      </w:pPr>
      <w:r w:rsidRPr="00CF1C44">
        <w:rPr>
          <w:highlight w:val="white"/>
        </w:rPr>
        <w:t xml:space="preserve">    /* Empty. */</w:t>
      </w:r>
    </w:p>
    <w:p w14:paraId="7910AD7C" w14:textId="77777777" w:rsidR="007660EE" w:rsidRPr="00CF1C44" w:rsidRDefault="007660EE" w:rsidP="007660EE">
      <w:pPr>
        <w:pStyle w:val="Code"/>
        <w:rPr>
          <w:highlight w:val="white"/>
        </w:rPr>
      </w:pPr>
      <w:r w:rsidRPr="00CF1C44">
        <w:rPr>
          <w:highlight w:val="white"/>
        </w:rPr>
        <w:t xml:space="preserve">  | TEXT COMMA {</w:t>
      </w:r>
    </w:p>
    <w:p w14:paraId="0FDC7944" w14:textId="77777777" w:rsidR="007660EE" w:rsidRPr="00CF1C44" w:rsidRDefault="007660EE" w:rsidP="007660EE">
      <w:pPr>
        <w:pStyle w:val="Code"/>
        <w:rPr>
          <w:highlight w:val="white"/>
        </w:rPr>
      </w:pPr>
      <w:r w:rsidRPr="00CF1C44">
        <w:rPr>
          <w:highlight w:val="white"/>
        </w:rPr>
        <w:t xml:space="preserve">      Console.Out.Write($1);</w:t>
      </w:r>
    </w:p>
    <w:p w14:paraId="1824EC10" w14:textId="77777777" w:rsidR="007660EE" w:rsidRPr="00CF1C44" w:rsidRDefault="007660EE" w:rsidP="007660EE">
      <w:pPr>
        <w:pStyle w:val="Code"/>
        <w:rPr>
          <w:highlight w:val="white"/>
        </w:rPr>
      </w:pPr>
      <w:r w:rsidRPr="00CF1C44">
        <w:rPr>
          <w:highlight w:val="white"/>
        </w:rPr>
        <w:t xml:space="preserve">    };</w:t>
      </w:r>
    </w:p>
    <w:p w14:paraId="5B80EACB" w14:textId="77777777" w:rsidR="007660EE" w:rsidRPr="00EC76D5" w:rsidRDefault="007660EE" w:rsidP="007660EE">
      <w:r w:rsidRPr="00EC76D5">
        <w:t>The value of the rule is stored in $$. However, the $$ value is always a reference to an Object. Therefore, we need to transform it into a list before we can call the add method.</w:t>
      </w:r>
    </w:p>
    <w:p w14:paraId="7BBC446F" w14:textId="77777777" w:rsidR="007660EE" w:rsidRPr="001949F7" w:rsidRDefault="007660EE" w:rsidP="007660EE">
      <w:pPr>
        <w:pStyle w:val="Code"/>
        <w:rPr>
          <w:highlight w:val="white"/>
        </w:rPr>
      </w:pPr>
      <w:bookmarkStart w:id="571" w:name="_Ref418232768"/>
      <w:r w:rsidRPr="001949F7">
        <w:rPr>
          <w:highlight w:val="white"/>
        </w:rPr>
        <w:t>name_list:</w:t>
      </w:r>
    </w:p>
    <w:p w14:paraId="009A5C9A" w14:textId="77777777" w:rsidR="007660EE" w:rsidRPr="001949F7" w:rsidRDefault="007660EE" w:rsidP="007660EE">
      <w:pPr>
        <w:pStyle w:val="Code"/>
        <w:rPr>
          <w:highlight w:val="white"/>
        </w:rPr>
      </w:pPr>
      <w:r w:rsidRPr="001949F7">
        <w:rPr>
          <w:highlight w:val="white"/>
        </w:rPr>
        <w:t xml:space="preserve">    NAME {</w:t>
      </w:r>
    </w:p>
    <w:p w14:paraId="3CDF203D" w14:textId="77777777" w:rsidR="007660EE" w:rsidRPr="001949F7" w:rsidRDefault="007660EE" w:rsidP="007660EE">
      <w:pPr>
        <w:pStyle w:val="Code"/>
        <w:rPr>
          <w:highlight w:val="white"/>
        </w:rPr>
      </w:pPr>
      <w:r w:rsidRPr="001949F7">
        <w:rPr>
          <w:highlight w:val="white"/>
        </w:rPr>
        <w:t xml:space="preserve">      $$ = new List&lt;</w:t>
      </w:r>
      <w:r>
        <w:rPr>
          <w:highlight w:val="white"/>
        </w:rPr>
        <w:t>string</w:t>
      </w:r>
      <w:r w:rsidRPr="001949F7">
        <w:rPr>
          <w:highlight w:val="white"/>
        </w:rPr>
        <w:t>&gt;();</w:t>
      </w:r>
    </w:p>
    <w:p w14:paraId="56E4A904" w14:textId="77777777" w:rsidR="007660EE" w:rsidRPr="001949F7" w:rsidRDefault="007660EE" w:rsidP="007660EE">
      <w:pPr>
        <w:pStyle w:val="Code"/>
        <w:rPr>
          <w:highlight w:val="white"/>
        </w:rPr>
      </w:pPr>
      <w:r w:rsidRPr="001949F7">
        <w:rPr>
          <w:highlight w:val="white"/>
        </w:rPr>
        <w:t xml:space="preserve">      $$.Add($1);</w:t>
      </w:r>
    </w:p>
    <w:p w14:paraId="1D34D021" w14:textId="77777777" w:rsidR="007660EE" w:rsidRPr="001949F7" w:rsidRDefault="007660EE" w:rsidP="007660EE">
      <w:pPr>
        <w:pStyle w:val="Code"/>
        <w:rPr>
          <w:highlight w:val="white"/>
        </w:rPr>
      </w:pPr>
      <w:r w:rsidRPr="001949F7">
        <w:rPr>
          <w:highlight w:val="white"/>
        </w:rPr>
        <w:t xml:space="preserve">    }</w:t>
      </w:r>
    </w:p>
    <w:p w14:paraId="0E213505" w14:textId="77777777" w:rsidR="007660EE" w:rsidRPr="001949F7" w:rsidRDefault="007660EE" w:rsidP="007660EE">
      <w:pPr>
        <w:pStyle w:val="Code"/>
        <w:rPr>
          <w:highlight w:val="white"/>
        </w:rPr>
      </w:pPr>
      <w:r w:rsidRPr="001949F7">
        <w:rPr>
          <w:highlight w:val="white"/>
        </w:rPr>
        <w:t xml:space="preserve">  | name_list COMMA NAME {</w:t>
      </w:r>
    </w:p>
    <w:p w14:paraId="2AFBA8AE" w14:textId="77777777" w:rsidR="007660EE" w:rsidRPr="001949F7" w:rsidRDefault="007660EE" w:rsidP="007660EE">
      <w:pPr>
        <w:pStyle w:val="Code"/>
        <w:rPr>
          <w:highlight w:val="white"/>
        </w:rPr>
      </w:pPr>
      <w:r w:rsidRPr="001949F7">
        <w:rPr>
          <w:highlight w:val="white"/>
        </w:rPr>
        <w:t xml:space="preserve">      $$ = $1;</w:t>
      </w:r>
    </w:p>
    <w:p w14:paraId="1382E6F7" w14:textId="77777777" w:rsidR="007660EE" w:rsidRPr="001949F7" w:rsidRDefault="007660EE" w:rsidP="007660EE">
      <w:pPr>
        <w:pStyle w:val="Code"/>
        <w:rPr>
          <w:highlight w:val="white"/>
        </w:rPr>
      </w:pPr>
      <w:r w:rsidRPr="001949F7">
        <w:rPr>
          <w:highlight w:val="white"/>
        </w:rPr>
        <w:t xml:space="preserve">      $$.Add($3);</w:t>
      </w:r>
    </w:p>
    <w:p w14:paraId="1FE35DB6" w14:textId="77777777" w:rsidR="007660EE" w:rsidRPr="001949F7" w:rsidRDefault="007660EE" w:rsidP="007660EE">
      <w:pPr>
        <w:pStyle w:val="Code"/>
        <w:rPr>
          <w:highlight w:val="white"/>
        </w:rPr>
      </w:pPr>
      <w:r w:rsidRPr="001949F7">
        <w:rPr>
          <w:highlight w:val="white"/>
        </w:rPr>
        <w:t xml:space="preserve">    };</w:t>
      </w:r>
    </w:p>
    <w:p w14:paraId="708EC9A2" w14:textId="77777777" w:rsidR="007660EE" w:rsidRPr="001949F7" w:rsidRDefault="007660EE" w:rsidP="007660EE">
      <w:pPr>
        <w:pStyle w:val="Code"/>
        <w:rPr>
          <w:highlight w:val="white"/>
        </w:rPr>
      </w:pPr>
    </w:p>
    <w:p w14:paraId="30DA46BC" w14:textId="77777777" w:rsidR="007660EE" w:rsidRPr="001949F7" w:rsidRDefault="007660EE" w:rsidP="007660EE">
      <w:pPr>
        <w:pStyle w:val="Code"/>
        <w:rPr>
          <w:highlight w:val="white"/>
        </w:rPr>
      </w:pPr>
      <w:r w:rsidRPr="001949F7">
        <w:rPr>
          <w:highlight w:val="white"/>
        </w:rPr>
        <w:t>expression_list:</w:t>
      </w:r>
    </w:p>
    <w:p w14:paraId="40D86FF1" w14:textId="77777777" w:rsidR="007660EE" w:rsidRPr="001949F7" w:rsidRDefault="007660EE" w:rsidP="007660EE">
      <w:pPr>
        <w:pStyle w:val="Code"/>
        <w:rPr>
          <w:highlight w:val="white"/>
        </w:rPr>
      </w:pPr>
      <w:r w:rsidRPr="001949F7">
        <w:rPr>
          <w:highlight w:val="white"/>
        </w:rPr>
        <w:t xml:space="preserve">    expression {</w:t>
      </w:r>
    </w:p>
    <w:p w14:paraId="4A4B3BA1" w14:textId="77777777" w:rsidR="007660EE" w:rsidRPr="001949F7" w:rsidRDefault="007660EE" w:rsidP="007660EE">
      <w:pPr>
        <w:pStyle w:val="Code"/>
        <w:rPr>
          <w:highlight w:val="white"/>
        </w:rPr>
      </w:pPr>
      <w:r w:rsidRPr="001949F7">
        <w:rPr>
          <w:highlight w:val="white"/>
        </w:rPr>
        <w:t xml:space="preserve">      $$ = new List&lt;</w:t>
      </w:r>
      <w:r>
        <w:rPr>
          <w:highlight w:val="white"/>
        </w:rPr>
        <w:t>double</w:t>
      </w:r>
      <w:r w:rsidRPr="001949F7">
        <w:rPr>
          <w:highlight w:val="white"/>
        </w:rPr>
        <w:t>&gt;();</w:t>
      </w:r>
    </w:p>
    <w:p w14:paraId="433B697A" w14:textId="77777777" w:rsidR="007660EE" w:rsidRPr="001949F7" w:rsidRDefault="007660EE" w:rsidP="007660EE">
      <w:pPr>
        <w:pStyle w:val="Code"/>
        <w:rPr>
          <w:highlight w:val="white"/>
        </w:rPr>
      </w:pPr>
      <w:r w:rsidRPr="001949F7">
        <w:rPr>
          <w:highlight w:val="white"/>
        </w:rPr>
        <w:t xml:space="preserve">      $$.Add($1);</w:t>
      </w:r>
    </w:p>
    <w:p w14:paraId="594A4CED" w14:textId="77777777" w:rsidR="007660EE" w:rsidRPr="001949F7" w:rsidRDefault="007660EE" w:rsidP="007660EE">
      <w:pPr>
        <w:pStyle w:val="Code"/>
        <w:rPr>
          <w:highlight w:val="white"/>
        </w:rPr>
      </w:pPr>
      <w:r w:rsidRPr="001949F7">
        <w:rPr>
          <w:highlight w:val="white"/>
        </w:rPr>
        <w:t xml:space="preserve">    }</w:t>
      </w:r>
    </w:p>
    <w:p w14:paraId="1276179D" w14:textId="77777777" w:rsidR="007660EE" w:rsidRPr="001949F7" w:rsidRDefault="007660EE" w:rsidP="007660EE">
      <w:pPr>
        <w:pStyle w:val="Code"/>
        <w:rPr>
          <w:highlight w:val="white"/>
        </w:rPr>
      </w:pPr>
      <w:r w:rsidRPr="001949F7">
        <w:rPr>
          <w:highlight w:val="white"/>
        </w:rPr>
        <w:t xml:space="preserve">  | expression_list COMMA expression {</w:t>
      </w:r>
    </w:p>
    <w:p w14:paraId="57748AA5" w14:textId="77777777" w:rsidR="007660EE" w:rsidRPr="001949F7" w:rsidRDefault="007660EE" w:rsidP="007660EE">
      <w:pPr>
        <w:pStyle w:val="Code"/>
        <w:rPr>
          <w:highlight w:val="white"/>
        </w:rPr>
      </w:pPr>
      <w:r w:rsidRPr="001949F7">
        <w:rPr>
          <w:highlight w:val="white"/>
        </w:rPr>
        <w:t xml:space="preserve">      $$ = $1;</w:t>
      </w:r>
    </w:p>
    <w:p w14:paraId="2CF7C704" w14:textId="77777777" w:rsidR="007660EE" w:rsidRPr="001949F7" w:rsidRDefault="007660EE" w:rsidP="007660EE">
      <w:pPr>
        <w:pStyle w:val="Code"/>
        <w:rPr>
          <w:highlight w:val="white"/>
        </w:rPr>
      </w:pPr>
      <w:r w:rsidRPr="001949F7">
        <w:rPr>
          <w:highlight w:val="white"/>
        </w:rPr>
        <w:t xml:space="preserve">      $$.Add($3);</w:t>
      </w:r>
    </w:p>
    <w:p w14:paraId="389AAD95" w14:textId="77777777" w:rsidR="007660EE" w:rsidRPr="001949F7" w:rsidRDefault="007660EE" w:rsidP="007660EE">
      <w:pPr>
        <w:pStyle w:val="Code"/>
        <w:rPr>
          <w:highlight w:val="white"/>
        </w:rPr>
      </w:pPr>
      <w:r w:rsidRPr="001949F7">
        <w:rPr>
          <w:highlight w:val="white"/>
        </w:rPr>
        <w:t xml:space="preserve">    };</w:t>
      </w:r>
    </w:p>
    <w:p w14:paraId="210211C3" w14:textId="77777777" w:rsidR="007660EE" w:rsidRPr="001949F7" w:rsidRDefault="007660EE" w:rsidP="007660EE">
      <w:pPr>
        <w:pStyle w:val="Code"/>
        <w:rPr>
          <w:highlight w:val="white"/>
        </w:rPr>
      </w:pPr>
    </w:p>
    <w:p w14:paraId="67701724" w14:textId="77777777" w:rsidR="007660EE" w:rsidRPr="001949F7" w:rsidRDefault="007660EE" w:rsidP="007660EE">
      <w:pPr>
        <w:pStyle w:val="Code"/>
        <w:rPr>
          <w:highlight w:val="white"/>
        </w:rPr>
      </w:pPr>
      <w:r w:rsidRPr="001949F7">
        <w:rPr>
          <w:highlight w:val="white"/>
        </w:rPr>
        <w:t>expression:</w:t>
      </w:r>
    </w:p>
    <w:p w14:paraId="5234ADD9" w14:textId="77777777" w:rsidR="007660EE" w:rsidRPr="001949F7" w:rsidRDefault="007660EE" w:rsidP="007660EE">
      <w:pPr>
        <w:pStyle w:val="Code"/>
        <w:rPr>
          <w:highlight w:val="white"/>
        </w:rPr>
      </w:pPr>
      <w:r w:rsidRPr="001949F7">
        <w:rPr>
          <w:highlight w:val="white"/>
        </w:rPr>
        <w:t xml:space="preserve">    binary_expression {</w:t>
      </w:r>
    </w:p>
    <w:p w14:paraId="49FE3BA4" w14:textId="77777777" w:rsidR="007660EE" w:rsidRPr="001949F7" w:rsidRDefault="007660EE" w:rsidP="007660EE">
      <w:pPr>
        <w:pStyle w:val="Code"/>
        <w:rPr>
          <w:highlight w:val="white"/>
        </w:rPr>
      </w:pPr>
      <w:r w:rsidRPr="001949F7">
        <w:rPr>
          <w:highlight w:val="white"/>
        </w:rPr>
        <w:t xml:space="preserve">      $$ = $1;</w:t>
      </w:r>
    </w:p>
    <w:p w14:paraId="3942EC4D" w14:textId="77777777" w:rsidR="007660EE" w:rsidRPr="001949F7" w:rsidRDefault="007660EE" w:rsidP="007660EE">
      <w:pPr>
        <w:pStyle w:val="Code"/>
        <w:rPr>
          <w:highlight w:val="white"/>
        </w:rPr>
      </w:pPr>
      <w:r w:rsidRPr="001949F7">
        <w:rPr>
          <w:highlight w:val="white"/>
        </w:rPr>
        <w:t xml:space="preserve">    }</w:t>
      </w:r>
    </w:p>
    <w:p w14:paraId="57702B20" w14:textId="77777777" w:rsidR="007660EE" w:rsidRPr="001949F7" w:rsidRDefault="007660EE" w:rsidP="007660EE">
      <w:pPr>
        <w:pStyle w:val="Code"/>
        <w:rPr>
          <w:highlight w:val="white"/>
        </w:rPr>
      </w:pPr>
      <w:r w:rsidRPr="001949F7">
        <w:rPr>
          <w:highlight w:val="white"/>
        </w:rPr>
        <w:t xml:space="preserve">  | expression PLUS binary_expression {</w:t>
      </w:r>
    </w:p>
    <w:p w14:paraId="05334CB6" w14:textId="77777777" w:rsidR="007660EE" w:rsidRPr="001949F7" w:rsidRDefault="007660EE" w:rsidP="007660EE">
      <w:pPr>
        <w:pStyle w:val="Code"/>
        <w:rPr>
          <w:highlight w:val="white"/>
        </w:rPr>
      </w:pPr>
      <w:r w:rsidRPr="001949F7">
        <w:rPr>
          <w:highlight w:val="white"/>
        </w:rPr>
        <w:t xml:space="preserve">      $$ = $1 + $3;</w:t>
      </w:r>
    </w:p>
    <w:p w14:paraId="1C128CAE" w14:textId="77777777" w:rsidR="007660EE" w:rsidRPr="001949F7" w:rsidRDefault="007660EE" w:rsidP="007660EE">
      <w:pPr>
        <w:pStyle w:val="Code"/>
        <w:rPr>
          <w:highlight w:val="white"/>
        </w:rPr>
      </w:pPr>
      <w:r w:rsidRPr="001949F7">
        <w:rPr>
          <w:highlight w:val="white"/>
        </w:rPr>
        <w:t xml:space="preserve">    }</w:t>
      </w:r>
    </w:p>
    <w:p w14:paraId="0EABA949" w14:textId="77777777" w:rsidR="007660EE" w:rsidRPr="001949F7" w:rsidRDefault="007660EE" w:rsidP="007660EE">
      <w:pPr>
        <w:pStyle w:val="Code"/>
        <w:rPr>
          <w:highlight w:val="white"/>
        </w:rPr>
      </w:pPr>
      <w:r w:rsidRPr="001949F7">
        <w:rPr>
          <w:highlight w:val="white"/>
        </w:rPr>
        <w:t xml:space="preserve">  | expression MINUS binary_expression {</w:t>
      </w:r>
    </w:p>
    <w:p w14:paraId="6A8A003A" w14:textId="77777777" w:rsidR="007660EE" w:rsidRPr="001949F7" w:rsidRDefault="007660EE" w:rsidP="007660EE">
      <w:pPr>
        <w:pStyle w:val="Code"/>
        <w:rPr>
          <w:highlight w:val="white"/>
        </w:rPr>
      </w:pPr>
      <w:r w:rsidRPr="001949F7">
        <w:rPr>
          <w:highlight w:val="white"/>
        </w:rPr>
        <w:t xml:space="preserve">      $$ = $1 - $3;</w:t>
      </w:r>
    </w:p>
    <w:p w14:paraId="4B379F70" w14:textId="77777777" w:rsidR="007660EE" w:rsidRPr="001949F7" w:rsidRDefault="007660EE" w:rsidP="007660EE">
      <w:pPr>
        <w:pStyle w:val="Code"/>
        <w:rPr>
          <w:highlight w:val="white"/>
        </w:rPr>
      </w:pPr>
      <w:r w:rsidRPr="001949F7">
        <w:rPr>
          <w:highlight w:val="white"/>
        </w:rPr>
        <w:t xml:space="preserve">    };</w:t>
      </w:r>
    </w:p>
    <w:p w14:paraId="2FEC7AE2" w14:textId="77777777" w:rsidR="007660EE" w:rsidRPr="001949F7" w:rsidRDefault="007660EE" w:rsidP="007660EE">
      <w:pPr>
        <w:pStyle w:val="Code"/>
        <w:rPr>
          <w:highlight w:val="white"/>
        </w:rPr>
      </w:pPr>
    </w:p>
    <w:p w14:paraId="1E32F8DC" w14:textId="77777777" w:rsidR="007660EE" w:rsidRPr="001949F7" w:rsidRDefault="007660EE" w:rsidP="007660EE">
      <w:pPr>
        <w:pStyle w:val="Code"/>
        <w:rPr>
          <w:highlight w:val="white"/>
        </w:rPr>
      </w:pPr>
      <w:r w:rsidRPr="001949F7">
        <w:rPr>
          <w:highlight w:val="white"/>
        </w:rPr>
        <w:t>binary_expression:</w:t>
      </w:r>
    </w:p>
    <w:p w14:paraId="2481D1B6" w14:textId="77777777" w:rsidR="007660EE" w:rsidRPr="001949F7" w:rsidRDefault="007660EE" w:rsidP="007660EE">
      <w:pPr>
        <w:pStyle w:val="Code"/>
        <w:rPr>
          <w:highlight w:val="white"/>
        </w:rPr>
      </w:pPr>
      <w:r w:rsidRPr="001949F7">
        <w:rPr>
          <w:highlight w:val="white"/>
        </w:rPr>
        <w:t xml:space="preserve">    unary_expression {</w:t>
      </w:r>
    </w:p>
    <w:p w14:paraId="2356F907" w14:textId="77777777" w:rsidR="007660EE" w:rsidRPr="001949F7" w:rsidRDefault="007660EE" w:rsidP="007660EE">
      <w:pPr>
        <w:pStyle w:val="Code"/>
        <w:rPr>
          <w:highlight w:val="white"/>
        </w:rPr>
      </w:pPr>
      <w:r w:rsidRPr="001949F7">
        <w:rPr>
          <w:highlight w:val="white"/>
        </w:rPr>
        <w:t xml:space="preserve">      $$ = $1;</w:t>
      </w:r>
    </w:p>
    <w:p w14:paraId="5A9C4713" w14:textId="77777777" w:rsidR="007660EE" w:rsidRPr="001949F7" w:rsidRDefault="007660EE" w:rsidP="007660EE">
      <w:pPr>
        <w:pStyle w:val="Code"/>
        <w:rPr>
          <w:highlight w:val="white"/>
        </w:rPr>
      </w:pPr>
      <w:r w:rsidRPr="001949F7">
        <w:rPr>
          <w:highlight w:val="white"/>
        </w:rPr>
        <w:t xml:space="preserve">    }</w:t>
      </w:r>
    </w:p>
    <w:p w14:paraId="385F9352" w14:textId="77777777" w:rsidR="007660EE" w:rsidRPr="001949F7" w:rsidRDefault="007660EE" w:rsidP="007660EE">
      <w:pPr>
        <w:pStyle w:val="Code"/>
        <w:rPr>
          <w:highlight w:val="white"/>
        </w:rPr>
      </w:pPr>
      <w:r w:rsidRPr="001949F7">
        <w:rPr>
          <w:highlight w:val="white"/>
        </w:rPr>
        <w:t xml:space="preserve">  | binary_expression TIMES unary_expression {</w:t>
      </w:r>
    </w:p>
    <w:p w14:paraId="45A38E73" w14:textId="77777777" w:rsidR="007660EE" w:rsidRPr="001949F7" w:rsidRDefault="007660EE" w:rsidP="007660EE">
      <w:pPr>
        <w:pStyle w:val="Code"/>
        <w:rPr>
          <w:highlight w:val="white"/>
        </w:rPr>
      </w:pPr>
      <w:r w:rsidRPr="001949F7">
        <w:rPr>
          <w:highlight w:val="white"/>
        </w:rPr>
        <w:t xml:space="preserve">      $$ = $1 * $3;</w:t>
      </w:r>
    </w:p>
    <w:p w14:paraId="2E9CAD91" w14:textId="77777777" w:rsidR="007660EE" w:rsidRPr="001949F7" w:rsidRDefault="007660EE" w:rsidP="007660EE">
      <w:pPr>
        <w:pStyle w:val="Code"/>
        <w:rPr>
          <w:highlight w:val="white"/>
        </w:rPr>
      </w:pPr>
      <w:r w:rsidRPr="001949F7">
        <w:rPr>
          <w:highlight w:val="white"/>
        </w:rPr>
        <w:t xml:space="preserve">    }</w:t>
      </w:r>
    </w:p>
    <w:p w14:paraId="4BBB5AB5" w14:textId="77777777" w:rsidR="007660EE" w:rsidRPr="001949F7" w:rsidRDefault="007660EE" w:rsidP="007660EE">
      <w:pPr>
        <w:pStyle w:val="Code"/>
        <w:rPr>
          <w:highlight w:val="white"/>
        </w:rPr>
      </w:pPr>
      <w:r w:rsidRPr="001949F7">
        <w:rPr>
          <w:highlight w:val="white"/>
        </w:rPr>
        <w:t xml:space="preserve">  | binary_expression DIVIDE unary_expression {</w:t>
      </w:r>
    </w:p>
    <w:p w14:paraId="6D93B315" w14:textId="77777777" w:rsidR="007660EE" w:rsidRPr="001949F7" w:rsidRDefault="007660EE" w:rsidP="007660EE">
      <w:pPr>
        <w:pStyle w:val="Code"/>
        <w:rPr>
          <w:highlight w:val="white"/>
        </w:rPr>
      </w:pPr>
      <w:r w:rsidRPr="001949F7">
        <w:rPr>
          <w:highlight w:val="white"/>
        </w:rPr>
        <w:t xml:space="preserve">      if ($3 == 0) {</w:t>
      </w:r>
    </w:p>
    <w:p w14:paraId="564A2AF5" w14:textId="77777777" w:rsidR="007660EE" w:rsidRPr="001949F7" w:rsidRDefault="007660EE" w:rsidP="007660EE">
      <w:pPr>
        <w:pStyle w:val="Code"/>
        <w:rPr>
          <w:highlight w:val="white"/>
        </w:rPr>
      </w:pPr>
      <w:r w:rsidRPr="001949F7">
        <w:rPr>
          <w:highlight w:val="white"/>
        </w:rPr>
        <w:t xml:space="preserve">        Console.Error.WriteLine("Division by Zero.");</w:t>
      </w:r>
    </w:p>
    <w:p w14:paraId="765EDC6E" w14:textId="77777777" w:rsidR="007660EE" w:rsidRPr="001949F7" w:rsidRDefault="007660EE" w:rsidP="007660EE">
      <w:pPr>
        <w:pStyle w:val="Code"/>
        <w:rPr>
          <w:highlight w:val="white"/>
        </w:rPr>
      </w:pPr>
      <w:r w:rsidRPr="001949F7">
        <w:rPr>
          <w:highlight w:val="white"/>
        </w:rPr>
        <w:t xml:space="preserve">        Environment.Exit(-1);</w:t>
      </w:r>
    </w:p>
    <w:p w14:paraId="303B6997" w14:textId="77777777" w:rsidR="007660EE" w:rsidRPr="001949F7" w:rsidRDefault="007660EE" w:rsidP="007660EE">
      <w:pPr>
        <w:pStyle w:val="Code"/>
        <w:rPr>
          <w:highlight w:val="white"/>
        </w:rPr>
      </w:pPr>
      <w:r w:rsidRPr="001949F7">
        <w:rPr>
          <w:highlight w:val="white"/>
        </w:rPr>
        <w:t xml:space="preserve">      }</w:t>
      </w:r>
    </w:p>
    <w:p w14:paraId="724E829F" w14:textId="77777777" w:rsidR="007660EE" w:rsidRPr="001949F7" w:rsidRDefault="007660EE" w:rsidP="007660EE">
      <w:pPr>
        <w:pStyle w:val="Code"/>
        <w:rPr>
          <w:highlight w:val="white"/>
        </w:rPr>
      </w:pPr>
    </w:p>
    <w:p w14:paraId="48F5F384" w14:textId="77777777" w:rsidR="007660EE" w:rsidRPr="001949F7" w:rsidRDefault="007660EE" w:rsidP="007660EE">
      <w:pPr>
        <w:pStyle w:val="Code"/>
        <w:rPr>
          <w:highlight w:val="white"/>
        </w:rPr>
      </w:pPr>
      <w:r w:rsidRPr="001949F7">
        <w:rPr>
          <w:highlight w:val="white"/>
        </w:rPr>
        <w:t xml:space="preserve">      $$ = $1 / $3;</w:t>
      </w:r>
    </w:p>
    <w:p w14:paraId="1E8BDC35" w14:textId="77777777" w:rsidR="007660EE" w:rsidRPr="001949F7" w:rsidRDefault="007660EE" w:rsidP="007660EE">
      <w:pPr>
        <w:pStyle w:val="Code"/>
        <w:rPr>
          <w:highlight w:val="white"/>
        </w:rPr>
      </w:pPr>
      <w:r w:rsidRPr="001949F7">
        <w:rPr>
          <w:highlight w:val="white"/>
        </w:rPr>
        <w:t xml:space="preserve">    };</w:t>
      </w:r>
    </w:p>
    <w:p w14:paraId="768B9B24" w14:textId="77777777" w:rsidR="007660EE" w:rsidRPr="001949F7" w:rsidRDefault="007660EE" w:rsidP="007660EE">
      <w:pPr>
        <w:pStyle w:val="Code"/>
        <w:rPr>
          <w:highlight w:val="white"/>
        </w:rPr>
      </w:pPr>
    </w:p>
    <w:p w14:paraId="64CBB5A1" w14:textId="77777777" w:rsidR="007660EE" w:rsidRPr="001949F7" w:rsidRDefault="007660EE" w:rsidP="007660EE">
      <w:pPr>
        <w:pStyle w:val="Code"/>
        <w:rPr>
          <w:highlight w:val="white"/>
        </w:rPr>
      </w:pPr>
      <w:r w:rsidRPr="001949F7">
        <w:rPr>
          <w:highlight w:val="white"/>
        </w:rPr>
        <w:t>unary_expression:</w:t>
      </w:r>
    </w:p>
    <w:p w14:paraId="7603BD92" w14:textId="77777777" w:rsidR="007660EE" w:rsidRPr="001949F7" w:rsidRDefault="007660EE" w:rsidP="007660EE">
      <w:pPr>
        <w:pStyle w:val="Code"/>
        <w:rPr>
          <w:highlight w:val="white"/>
        </w:rPr>
      </w:pPr>
      <w:r w:rsidRPr="001949F7">
        <w:rPr>
          <w:highlight w:val="white"/>
        </w:rPr>
        <w:t xml:space="preserve">    primary_expression {</w:t>
      </w:r>
    </w:p>
    <w:p w14:paraId="088C9350" w14:textId="77777777" w:rsidR="007660EE" w:rsidRPr="001949F7" w:rsidRDefault="007660EE" w:rsidP="007660EE">
      <w:pPr>
        <w:pStyle w:val="Code"/>
        <w:rPr>
          <w:highlight w:val="white"/>
        </w:rPr>
      </w:pPr>
      <w:r w:rsidRPr="001949F7">
        <w:rPr>
          <w:highlight w:val="white"/>
        </w:rPr>
        <w:t xml:space="preserve">      $$ = $1;</w:t>
      </w:r>
    </w:p>
    <w:p w14:paraId="13FC0E8D" w14:textId="77777777" w:rsidR="007660EE" w:rsidRPr="001949F7" w:rsidRDefault="007660EE" w:rsidP="007660EE">
      <w:pPr>
        <w:pStyle w:val="Code"/>
        <w:rPr>
          <w:highlight w:val="white"/>
        </w:rPr>
      </w:pPr>
      <w:r w:rsidRPr="001949F7">
        <w:rPr>
          <w:highlight w:val="white"/>
        </w:rPr>
        <w:t xml:space="preserve">    }</w:t>
      </w:r>
    </w:p>
    <w:p w14:paraId="47C6EA53" w14:textId="77777777" w:rsidR="007660EE" w:rsidRPr="001949F7" w:rsidRDefault="007660EE" w:rsidP="007660EE">
      <w:pPr>
        <w:pStyle w:val="Code"/>
        <w:rPr>
          <w:highlight w:val="white"/>
        </w:rPr>
      </w:pPr>
      <w:r w:rsidRPr="001949F7">
        <w:rPr>
          <w:highlight w:val="white"/>
        </w:rPr>
        <w:t xml:space="preserve">  | PLUS unary_expression {</w:t>
      </w:r>
    </w:p>
    <w:p w14:paraId="35184759" w14:textId="77777777" w:rsidR="007660EE" w:rsidRPr="001949F7" w:rsidRDefault="007660EE" w:rsidP="007660EE">
      <w:pPr>
        <w:pStyle w:val="Code"/>
        <w:rPr>
          <w:highlight w:val="white"/>
        </w:rPr>
      </w:pPr>
      <w:r w:rsidRPr="001949F7">
        <w:rPr>
          <w:highlight w:val="white"/>
        </w:rPr>
        <w:t xml:space="preserve">      $$ = $2;</w:t>
      </w:r>
    </w:p>
    <w:p w14:paraId="7F75E8F6" w14:textId="77777777" w:rsidR="007660EE" w:rsidRPr="001949F7" w:rsidRDefault="007660EE" w:rsidP="007660EE">
      <w:pPr>
        <w:pStyle w:val="Code"/>
        <w:rPr>
          <w:highlight w:val="white"/>
        </w:rPr>
      </w:pPr>
      <w:r w:rsidRPr="001949F7">
        <w:rPr>
          <w:highlight w:val="white"/>
        </w:rPr>
        <w:t xml:space="preserve">    }</w:t>
      </w:r>
    </w:p>
    <w:p w14:paraId="69771815" w14:textId="77777777" w:rsidR="007660EE" w:rsidRPr="001949F7" w:rsidRDefault="007660EE" w:rsidP="007660EE">
      <w:pPr>
        <w:pStyle w:val="Code"/>
        <w:rPr>
          <w:highlight w:val="white"/>
        </w:rPr>
      </w:pPr>
      <w:r w:rsidRPr="001949F7">
        <w:rPr>
          <w:highlight w:val="white"/>
        </w:rPr>
        <w:t xml:space="preserve">  | MINUS unary_expression {</w:t>
      </w:r>
    </w:p>
    <w:p w14:paraId="18E3BB11" w14:textId="77777777" w:rsidR="007660EE" w:rsidRPr="001949F7" w:rsidRDefault="007660EE" w:rsidP="007660EE">
      <w:pPr>
        <w:pStyle w:val="Code"/>
        <w:rPr>
          <w:highlight w:val="white"/>
        </w:rPr>
      </w:pPr>
      <w:r w:rsidRPr="001949F7">
        <w:rPr>
          <w:highlight w:val="white"/>
        </w:rPr>
        <w:t xml:space="preserve">      $$ = -$2;</w:t>
      </w:r>
    </w:p>
    <w:p w14:paraId="738C420E" w14:textId="77777777" w:rsidR="007660EE" w:rsidRPr="001949F7" w:rsidRDefault="007660EE" w:rsidP="007660EE">
      <w:pPr>
        <w:pStyle w:val="Code"/>
        <w:rPr>
          <w:highlight w:val="white"/>
        </w:rPr>
      </w:pPr>
      <w:r w:rsidRPr="001949F7">
        <w:rPr>
          <w:highlight w:val="white"/>
        </w:rPr>
        <w:t xml:space="preserve">    }</w:t>
      </w:r>
    </w:p>
    <w:p w14:paraId="66CF0CD8" w14:textId="77777777" w:rsidR="007660EE" w:rsidRPr="001949F7" w:rsidRDefault="007660EE" w:rsidP="007660EE">
      <w:pPr>
        <w:pStyle w:val="Code"/>
        <w:rPr>
          <w:highlight w:val="white"/>
        </w:rPr>
      </w:pPr>
      <w:r w:rsidRPr="001949F7">
        <w:rPr>
          <w:highlight w:val="white"/>
        </w:rPr>
        <w:t xml:space="preserve">  | SIN unary_expression {</w:t>
      </w:r>
    </w:p>
    <w:p w14:paraId="302C9AC1" w14:textId="77777777" w:rsidR="007660EE" w:rsidRPr="001949F7" w:rsidRDefault="007660EE" w:rsidP="007660EE">
      <w:pPr>
        <w:pStyle w:val="Code"/>
        <w:rPr>
          <w:highlight w:val="white"/>
        </w:rPr>
      </w:pPr>
      <w:r w:rsidRPr="001949F7">
        <w:rPr>
          <w:highlight w:val="white"/>
        </w:rPr>
        <w:t xml:space="preserve">      $$ = Math.Sin($2);</w:t>
      </w:r>
    </w:p>
    <w:p w14:paraId="3A39A140" w14:textId="77777777" w:rsidR="007660EE" w:rsidRPr="001949F7" w:rsidRDefault="007660EE" w:rsidP="007660EE">
      <w:pPr>
        <w:pStyle w:val="Code"/>
        <w:rPr>
          <w:highlight w:val="white"/>
        </w:rPr>
      </w:pPr>
      <w:r w:rsidRPr="001949F7">
        <w:rPr>
          <w:highlight w:val="white"/>
        </w:rPr>
        <w:t xml:space="preserve">    }</w:t>
      </w:r>
    </w:p>
    <w:p w14:paraId="4FEBE47F" w14:textId="77777777" w:rsidR="007660EE" w:rsidRPr="001949F7" w:rsidRDefault="007660EE" w:rsidP="007660EE">
      <w:pPr>
        <w:pStyle w:val="Code"/>
        <w:rPr>
          <w:highlight w:val="white"/>
        </w:rPr>
      </w:pPr>
      <w:r w:rsidRPr="001949F7">
        <w:rPr>
          <w:highlight w:val="white"/>
        </w:rPr>
        <w:t xml:space="preserve">  | COS unary_expression {</w:t>
      </w:r>
    </w:p>
    <w:p w14:paraId="27A9CA95" w14:textId="77777777" w:rsidR="007660EE" w:rsidRPr="001949F7" w:rsidRDefault="007660EE" w:rsidP="007660EE">
      <w:pPr>
        <w:pStyle w:val="Code"/>
        <w:rPr>
          <w:highlight w:val="white"/>
        </w:rPr>
      </w:pPr>
      <w:r w:rsidRPr="001949F7">
        <w:rPr>
          <w:highlight w:val="white"/>
        </w:rPr>
        <w:t xml:space="preserve">      $$ = Math.Cos($2);</w:t>
      </w:r>
    </w:p>
    <w:p w14:paraId="37CD85EE" w14:textId="77777777" w:rsidR="007660EE" w:rsidRPr="001949F7" w:rsidRDefault="007660EE" w:rsidP="007660EE">
      <w:pPr>
        <w:pStyle w:val="Code"/>
        <w:rPr>
          <w:highlight w:val="white"/>
        </w:rPr>
      </w:pPr>
      <w:r w:rsidRPr="001949F7">
        <w:rPr>
          <w:highlight w:val="white"/>
        </w:rPr>
        <w:t xml:space="preserve">    }</w:t>
      </w:r>
    </w:p>
    <w:p w14:paraId="6297C018" w14:textId="77777777" w:rsidR="007660EE" w:rsidRPr="001949F7" w:rsidRDefault="007660EE" w:rsidP="007660EE">
      <w:pPr>
        <w:pStyle w:val="Code"/>
        <w:rPr>
          <w:highlight w:val="white"/>
        </w:rPr>
      </w:pPr>
      <w:r w:rsidRPr="001949F7">
        <w:rPr>
          <w:highlight w:val="white"/>
        </w:rPr>
        <w:t xml:space="preserve">  | TAN unary_expression {</w:t>
      </w:r>
    </w:p>
    <w:p w14:paraId="72B1413E" w14:textId="77777777" w:rsidR="007660EE" w:rsidRPr="001949F7" w:rsidRDefault="007660EE" w:rsidP="007660EE">
      <w:pPr>
        <w:pStyle w:val="Code"/>
        <w:rPr>
          <w:highlight w:val="white"/>
        </w:rPr>
      </w:pPr>
      <w:r w:rsidRPr="001949F7">
        <w:rPr>
          <w:highlight w:val="white"/>
        </w:rPr>
        <w:t xml:space="preserve">      $$ = Math.Tan($2);</w:t>
      </w:r>
    </w:p>
    <w:p w14:paraId="1520D047" w14:textId="77777777" w:rsidR="007660EE" w:rsidRPr="001949F7" w:rsidRDefault="007660EE" w:rsidP="007660EE">
      <w:pPr>
        <w:pStyle w:val="Code"/>
        <w:rPr>
          <w:highlight w:val="white"/>
        </w:rPr>
      </w:pPr>
      <w:r w:rsidRPr="001949F7">
        <w:rPr>
          <w:highlight w:val="white"/>
        </w:rPr>
        <w:t xml:space="preserve">    }</w:t>
      </w:r>
    </w:p>
    <w:p w14:paraId="26E2E4DF" w14:textId="77777777" w:rsidR="007660EE" w:rsidRPr="001949F7" w:rsidRDefault="007660EE" w:rsidP="007660EE">
      <w:pPr>
        <w:pStyle w:val="Code"/>
        <w:rPr>
          <w:highlight w:val="white"/>
        </w:rPr>
      </w:pPr>
      <w:r w:rsidRPr="001949F7">
        <w:rPr>
          <w:highlight w:val="white"/>
        </w:rPr>
        <w:t xml:space="preserve">  | LOG unary_expression {</w:t>
      </w:r>
    </w:p>
    <w:p w14:paraId="697317E0" w14:textId="77777777" w:rsidR="007660EE" w:rsidRPr="001949F7" w:rsidRDefault="007660EE" w:rsidP="007660EE">
      <w:pPr>
        <w:pStyle w:val="Code"/>
        <w:rPr>
          <w:highlight w:val="white"/>
        </w:rPr>
      </w:pPr>
      <w:r w:rsidRPr="001949F7">
        <w:rPr>
          <w:highlight w:val="white"/>
        </w:rPr>
        <w:t xml:space="preserve">      if ($2 &lt;= 0) {</w:t>
      </w:r>
    </w:p>
    <w:p w14:paraId="7F67D68B"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4D9EA175" w14:textId="77777777" w:rsidR="007660EE" w:rsidRPr="001949F7" w:rsidRDefault="007660EE" w:rsidP="007660EE">
      <w:pPr>
        <w:pStyle w:val="Code"/>
        <w:rPr>
          <w:highlight w:val="white"/>
        </w:rPr>
      </w:pPr>
      <w:r w:rsidRPr="001949F7">
        <w:rPr>
          <w:highlight w:val="white"/>
        </w:rPr>
        <w:t xml:space="preserve">        Environment.Exit(-1);</w:t>
      </w:r>
    </w:p>
    <w:p w14:paraId="59A4F539" w14:textId="77777777" w:rsidR="007660EE" w:rsidRPr="001949F7" w:rsidRDefault="007660EE" w:rsidP="007660EE">
      <w:pPr>
        <w:pStyle w:val="Code"/>
        <w:rPr>
          <w:highlight w:val="white"/>
        </w:rPr>
      </w:pPr>
      <w:r w:rsidRPr="001949F7">
        <w:rPr>
          <w:highlight w:val="white"/>
        </w:rPr>
        <w:t xml:space="preserve">      }</w:t>
      </w:r>
    </w:p>
    <w:p w14:paraId="28605EE1" w14:textId="77777777" w:rsidR="007660EE" w:rsidRPr="001949F7" w:rsidRDefault="007660EE" w:rsidP="007660EE">
      <w:pPr>
        <w:pStyle w:val="Code"/>
        <w:rPr>
          <w:highlight w:val="white"/>
        </w:rPr>
      </w:pPr>
    </w:p>
    <w:p w14:paraId="1424A90B" w14:textId="77777777" w:rsidR="007660EE" w:rsidRPr="001949F7" w:rsidRDefault="007660EE" w:rsidP="007660EE">
      <w:pPr>
        <w:pStyle w:val="Code"/>
        <w:rPr>
          <w:highlight w:val="white"/>
        </w:rPr>
      </w:pPr>
      <w:r w:rsidRPr="001949F7">
        <w:rPr>
          <w:highlight w:val="white"/>
        </w:rPr>
        <w:t xml:space="preserve">      $$ = Math.Log($2);</w:t>
      </w:r>
    </w:p>
    <w:p w14:paraId="5D75D386" w14:textId="77777777" w:rsidR="007660EE" w:rsidRPr="001949F7" w:rsidRDefault="007660EE" w:rsidP="007660EE">
      <w:pPr>
        <w:pStyle w:val="Code"/>
        <w:rPr>
          <w:highlight w:val="white"/>
        </w:rPr>
      </w:pPr>
      <w:r w:rsidRPr="001949F7">
        <w:rPr>
          <w:highlight w:val="white"/>
        </w:rPr>
        <w:t xml:space="preserve">    }</w:t>
      </w:r>
    </w:p>
    <w:p w14:paraId="0C40B54B" w14:textId="77777777" w:rsidR="007660EE" w:rsidRPr="001949F7" w:rsidRDefault="007660EE" w:rsidP="007660EE">
      <w:pPr>
        <w:pStyle w:val="Code"/>
        <w:rPr>
          <w:highlight w:val="white"/>
        </w:rPr>
      </w:pPr>
      <w:r w:rsidRPr="001949F7">
        <w:rPr>
          <w:highlight w:val="white"/>
        </w:rPr>
        <w:t xml:space="preserve">  | EXP unary_expression {</w:t>
      </w:r>
    </w:p>
    <w:p w14:paraId="2977AA28" w14:textId="77777777" w:rsidR="007660EE" w:rsidRPr="001949F7" w:rsidRDefault="007660EE" w:rsidP="007660EE">
      <w:pPr>
        <w:pStyle w:val="Code"/>
        <w:rPr>
          <w:highlight w:val="white"/>
        </w:rPr>
      </w:pPr>
      <w:r w:rsidRPr="001949F7">
        <w:rPr>
          <w:highlight w:val="white"/>
        </w:rPr>
        <w:t xml:space="preserve">      $$ = Math.Exp($2);</w:t>
      </w:r>
    </w:p>
    <w:p w14:paraId="6EC784F0" w14:textId="77777777" w:rsidR="007660EE" w:rsidRPr="001949F7" w:rsidRDefault="007660EE" w:rsidP="007660EE">
      <w:pPr>
        <w:pStyle w:val="Code"/>
        <w:rPr>
          <w:highlight w:val="white"/>
        </w:rPr>
      </w:pPr>
      <w:r w:rsidRPr="001949F7">
        <w:rPr>
          <w:highlight w:val="white"/>
        </w:rPr>
        <w:t xml:space="preserve">    }</w:t>
      </w:r>
    </w:p>
    <w:p w14:paraId="7743E52B" w14:textId="77777777" w:rsidR="007660EE" w:rsidRPr="001949F7" w:rsidRDefault="007660EE" w:rsidP="007660EE">
      <w:pPr>
        <w:pStyle w:val="Code"/>
        <w:rPr>
          <w:highlight w:val="white"/>
        </w:rPr>
      </w:pPr>
      <w:r w:rsidRPr="001949F7">
        <w:rPr>
          <w:highlight w:val="white"/>
        </w:rPr>
        <w:t xml:space="preserve">  | LOG10 unary_expression {</w:t>
      </w:r>
    </w:p>
    <w:p w14:paraId="02BB97BD" w14:textId="77777777" w:rsidR="007660EE" w:rsidRPr="001949F7" w:rsidRDefault="007660EE" w:rsidP="007660EE">
      <w:pPr>
        <w:pStyle w:val="Code"/>
        <w:rPr>
          <w:highlight w:val="white"/>
        </w:rPr>
      </w:pPr>
      <w:r w:rsidRPr="001949F7">
        <w:rPr>
          <w:highlight w:val="white"/>
        </w:rPr>
        <w:t xml:space="preserve">      if ($2 &lt;= 0) {</w:t>
      </w:r>
    </w:p>
    <w:p w14:paraId="71B8DD89" w14:textId="77777777" w:rsidR="007660EE" w:rsidRPr="001949F7" w:rsidRDefault="007660EE" w:rsidP="007660EE">
      <w:pPr>
        <w:pStyle w:val="Code"/>
        <w:rPr>
          <w:highlight w:val="white"/>
        </w:rPr>
      </w:pPr>
      <w:r w:rsidRPr="001949F7">
        <w:rPr>
          <w:highlight w:val="white"/>
        </w:rPr>
        <w:t xml:space="preserve">        Console.Error.WriteLine("Logarithm of Non-Positive Value.");</w:t>
      </w:r>
    </w:p>
    <w:p w14:paraId="5C17D398" w14:textId="77777777" w:rsidR="007660EE" w:rsidRPr="001949F7" w:rsidRDefault="007660EE" w:rsidP="007660EE">
      <w:pPr>
        <w:pStyle w:val="Code"/>
        <w:rPr>
          <w:highlight w:val="white"/>
        </w:rPr>
      </w:pPr>
      <w:r w:rsidRPr="001949F7">
        <w:rPr>
          <w:highlight w:val="white"/>
        </w:rPr>
        <w:t xml:space="preserve">        Environment.Exit(-1);</w:t>
      </w:r>
    </w:p>
    <w:p w14:paraId="191D64AF" w14:textId="77777777" w:rsidR="007660EE" w:rsidRPr="001949F7" w:rsidRDefault="007660EE" w:rsidP="007660EE">
      <w:pPr>
        <w:pStyle w:val="Code"/>
        <w:rPr>
          <w:highlight w:val="white"/>
        </w:rPr>
      </w:pPr>
      <w:r w:rsidRPr="001949F7">
        <w:rPr>
          <w:highlight w:val="white"/>
        </w:rPr>
        <w:t xml:space="preserve">      }</w:t>
      </w:r>
    </w:p>
    <w:p w14:paraId="17AC47B9" w14:textId="77777777" w:rsidR="007660EE" w:rsidRPr="001949F7" w:rsidRDefault="007660EE" w:rsidP="007660EE">
      <w:pPr>
        <w:pStyle w:val="Code"/>
        <w:rPr>
          <w:highlight w:val="white"/>
        </w:rPr>
      </w:pPr>
    </w:p>
    <w:p w14:paraId="474835E2" w14:textId="77777777" w:rsidR="007660EE" w:rsidRPr="001949F7" w:rsidRDefault="007660EE" w:rsidP="007660EE">
      <w:pPr>
        <w:pStyle w:val="Code"/>
        <w:rPr>
          <w:highlight w:val="white"/>
        </w:rPr>
      </w:pPr>
      <w:r w:rsidRPr="001949F7">
        <w:rPr>
          <w:highlight w:val="white"/>
        </w:rPr>
        <w:t xml:space="preserve">      $$ = Math.Log10($2);</w:t>
      </w:r>
    </w:p>
    <w:p w14:paraId="3848095A" w14:textId="77777777" w:rsidR="007660EE" w:rsidRPr="001949F7" w:rsidRDefault="007660EE" w:rsidP="007660EE">
      <w:pPr>
        <w:pStyle w:val="Code"/>
        <w:rPr>
          <w:highlight w:val="white"/>
        </w:rPr>
      </w:pPr>
      <w:r w:rsidRPr="001949F7">
        <w:rPr>
          <w:highlight w:val="white"/>
        </w:rPr>
        <w:t xml:space="preserve">    }</w:t>
      </w:r>
    </w:p>
    <w:p w14:paraId="3E9B8AE7" w14:textId="77777777" w:rsidR="007660EE" w:rsidRPr="001949F7" w:rsidRDefault="007660EE" w:rsidP="007660EE">
      <w:pPr>
        <w:pStyle w:val="Code"/>
        <w:rPr>
          <w:highlight w:val="white"/>
        </w:rPr>
      </w:pPr>
      <w:r w:rsidRPr="001949F7">
        <w:rPr>
          <w:highlight w:val="white"/>
        </w:rPr>
        <w:t xml:space="preserve">  | EXP10 unary_expression {</w:t>
      </w:r>
    </w:p>
    <w:p w14:paraId="702C8526" w14:textId="77777777" w:rsidR="007660EE" w:rsidRPr="001949F7" w:rsidRDefault="007660EE" w:rsidP="007660EE">
      <w:pPr>
        <w:pStyle w:val="Code"/>
        <w:rPr>
          <w:highlight w:val="white"/>
        </w:rPr>
      </w:pPr>
      <w:r w:rsidRPr="001949F7">
        <w:rPr>
          <w:highlight w:val="white"/>
        </w:rPr>
        <w:t xml:space="preserve">      $$ = Math.Pow(10, $2);</w:t>
      </w:r>
    </w:p>
    <w:p w14:paraId="76FCFCB6" w14:textId="77777777" w:rsidR="007660EE" w:rsidRPr="001949F7" w:rsidRDefault="007660EE" w:rsidP="007660EE">
      <w:pPr>
        <w:pStyle w:val="Code"/>
        <w:rPr>
          <w:highlight w:val="white"/>
        </w:rPr>
      </w:pPr>
      <w:r w:rsidRPr="001949F7">
        <w:rPr>
          <w:highlight w:val="white"/>
        </w:rPr>
        <w:t xml:space="preserve">    }</w:t>
      </w:r>
    </w:p>
    <w:p w14:paraId="6277C056" w14:textId="77777777" w:rsidR="007660EE" w:rsidRPr="001949F7" w:rsidRDefault="007660EE" w:rsidP="007660EE">
      <w:pPr>
        <w:pStyle w:val="Code"/>
        <w:rPr>
          <w:highlight w:val="white"/>
        </w:rPr>
      </w:pPr>
      <w:r w:rsidRPr="001949F7">
        <w:rPr>
          <w:highlight w:val="white"/>
        </w:rPr>
        <w:t xml:space="preserve">  | SQRT unary_expression {</w:t>
      </w:r>
    </w:p>
    <w:p w14:paraId="271A8493" w14:textId="77777777" w:rsidR="007660EE" w:rsidRPr="001949F7" w:rsidRDefault="007660EE" w:rsidP="007660EE">
      <w:pPr>
        <w:pStyle w:val="Code"/>
        <w:rPr>
          <w:highlight w:val="white"/>
        </w:rPr>
      </w:pPr>
      <w:r w:rsidRPr="001949F7">
        <w:rPr>
          <w:highlight w:val="white"/>
        </w:rPr>
        <w:t xml:space="preserve">      if ($2 &lt; 0) {</w:t>
      </w:r>
    </w:p>
    <w:p w14:paraId="3F5CD35E" w14:textId="77777777" w:rsidR="007660EE" w:rsidRPr="001949F7" w:rsidRDefault="007660EE" w:rsidP="007660EE">
      <w:pPr>
        <w:pStyle w:val="Code"/>
        <w:rPr>
          <w:highlight w:val="white"/>
        </w:rPr>
      </w:pPr>
      <w:r w:rsidRPr="001949F7">
        <w:rPr>
          <w:highlight w:val="white"/>
        </w:rPr>
        <w:t xml:space="preserve">        Console.Error.WriteLine("Square Root of Negativ Value.");</w:t>
      </w:r>
    </w:p>
    <w:p w14:paraId="6725A06D" w14:textId="77777777" w:rsidR="007660EE" w:rsidRPr="001949F7" w:rsidRDefault="007660EE" w:rsidP="007660EE">
      <w:pPr>
        <w:pStyle w:val="Code"/>
        <w:rPr>
          <w:highlight w:val="white"/>
        </w:rPr>
      </w:pPr>
      <w:r w:rsidRPr="001949F7">
        <w:rPr>
          <w:highlight w:val="white"/>
        </w:rPr>
        <w:t xml:space="preserve">        Environment.Exit(-1);</w:t>
      </w:r>
    </w:p>
    <w:p w14:paraId="2988694A" w14:textId="77777777" w:rsidR="007660EE" w:rsidRPr="001949F7" w:rsidRDefault="007660EE" w:rsidP="007660EE">
      <w:pPr>
        <w:pStyle w:val="Code"/>
        <w:rPr>
          <w:highlight w:val="white"/>
        </w:rPr>
      </w:pPr>
      <w:r w:rsidRPr="001949F7">
        <w:rPr>
          <w:highlight w:val="white"/>
        </w:rPr>
        <w:t xml:space="preserve">      }</w:t>
      </w:r>
    </w:p>
    <w:p w14:paraId="713C00BD" w14:textId="77777777" w:rsidR="007660EE" w:rsidRPr="001949F7" w:rsidRDefault="007660EE" w:rsidP="007660EE">
      <w:pPr>
        <w:pStyle w:val="Code"/>
        <w:rPr>
          <w:highlight w:val="white"/>
        </w:rPr>
      </w:pPr>
    </w:p>
    <w:p w14:paraId="25F55018" w14:textId="77777777" w:rsidR="007660EE" w:rsidRPr="001949F7" w:rsidRDefault="007660EE" w:rsidP="007660EE">
      <w:pPr>
        <w:pStyle w:val="Code"/>
        <w:rPr>
          <w:highlight w:val="white"/>
        </w:rPr>
      </w:pPr>
      <w:r w:rsidRPr="001949F7">
        <w:rPr>
          <w:highlight w:val="white"/>
        </w:rPr>
        <w:t xml:space="preserve">      $$ = Math.Sqrt($2);</w:t>
      </w:r>
    </w:p>
    <w:p w14:paraId="4F0E5EE4" w14:textId="77777777" w:rsidR="007660EE" w:rsidRPr="001949F7" w:rsidRDefault="007660EE" w:rsidP="007660EE">
      <w:pPr>
        <w:pStyle w:val="Code"/>
        <w:rPr>
          <w:highlight w:val="white"/>
        </w:rPr>
      </w:pPr>
      <w:r w:rsidRPr="001949F7">
        <w:rPr>
          <w:highlight w:val="white"/>
        </w:rPr>
        <w:t xml:space="preserve">    };</w:t>
      </w:r>
    </w:p>
    <w:p w14:paraId="755B372D" w14:textId="77777777" w:rsidR="007660EE" w:rsidRPr="001949F7" w:rsidRDefault="007660EE" w:rsidP="007660EE">
      <w:pPr>
        <w:pStyle w:val="Code"/>
        <w:rPr>
          <w:highlight w:val="white"/>
        </w:rPr>
      </w:pPr>
    </w:p>
    <w:p w14:paraId="4760BE32" w14:textId="77777777" w:rsidR="007660EE" w:rsidRPr="001949F7" w:rsidRDefault="007660EE" w:rsidP="007660EE">
      <w:pPr>
        <w:pStyle w:val="Code"/>
        <w:rPr>
          <w:highlight w:val="white"/>
        </w:rPr>
      </w:pPr>
      <w:r w:rsidRPr="001949F7">
        <w:rPr>
          <w:highlight w:val="white"/>
        </w:rPr>
        <w:t>primary_expression:</w:t>
      </w:r>
    </w:p>
    <w:p w14:paraId="656D5FF3" w14:textId="77777777" w:rsidR="007660EE" w:rsidRPr="001949F7" w:rsidRDefault="007660EE" w:rsidP="007660EE">
      <w:pPr>
        <w:pStyle w:val="Code"/>
        <w:rPr>
          <w:highlight w:val="white"/>
        </w:rPr>
      </w:pPr>
      <w:r w:rsidRPr="001949F7">
        <w:rPr>
          <w:highlight w:val="white"/>
        </w:rPr>
        <w:t xml:space="preserve">    LEFT_PAREN expression RIGHT_PAREN {</w:t>
      </w:r>
    </w:p>
    <w:p w14:paraId="3006DAAD" w14:textId="77777777" w:rsidR="007660EE" w:rsidRPr="001949F7" w:rsidRDefault="007660EE" w:rsidP="007660EE">
      <w:pPr>
        <w:pStyle w:val="Code"/>
        <w:rPr>
          <w:highlight w:val="white"/>
        </w:rPr>
      </w:pPr>
      <w:r w:rsidRPr="001949F7">
        <w:rPr>
          <w:highlight w:val="white"/>
        </w:rPr>
        <w:t xml:space="preserve">      $$ = $2;</w:t>
      </w:r>
    </w:p>
    <w:p w14:paraId="11FFD9D2" w14:textId="77777777" w:rsidR="007660EE" w:rsidRPr="001949F7" w:rsidRDefault="007660EE" w:rsidP="007660EE">
      <w:pPr>
        <w:pStyle w:val="Code"/>
        <w:rPr>
          <w:highlight w:val="white"/>
        </w:rPr>
      </w:pPr>
      <w:r w:rsidRPr="001949F7">
        <w:rPr>
          <w:highlight w:val="white"/>
        </w:rPr>
        <w:t xml:space="preserve">    }</w:t>
      </w:r>
    </w:p>
    <w:p w14:paraId="1F53FEE5" w14:textId="77777777" w:rsidR="007660EE" w:rsidRPr="001949F7" w:rsidRDefault="007660EE" w:rsidP="007660EE">
      <w:pPr>
        <w:pStyle w:val="Code"/>
        <w:rPr>
          <w:highlight w:val="white"/>
        </w:rPr>
      </w:pPr>
      <w:r w:rsidRPr="001949F7">
        <w:rPr>
          <w:highlight w:val="white"/>
        </w:rPr>
        <w:t xml:space="preserve">  | NAME {</w:t>
      </w:r>
    </w:p>
    <w:p w14:paraId="7466541B" w14:textId="77777777" w:rsidR="007660EE" w:rsidRPr="001949F7" w:rsidRDefault="007660EE" w:rsidP="007660EE">
      <w:pPr>
        <w:pStyle w:val="Code"/>
        <w:rPr>
          <w:highlight w:val="white"/>
        </w:rPr>
      </w:pPr>
      <w:r w:rsidRPr="001949F7">
        <w:rPr>
          <w:highlight w:val="white"/>
        </w:rPr>
        <w:t xml:space="preserve">      if (MainX.VariableMap.ContainsKey($1)) {</w:t>
      </w:r>
    </w:p>
    <w:p w14:paraId="14B58380" w14:textId="77777777" w:rsidR="007660EE" w:rsidRPr="001949F7" w:rsidRDefault="007660EE" w:rsidP="007660EE">
      <w:pPr>
        <w:pStyle w:val="Code"/>
        <w:rPr>
          <w:highlight w:val="white"/>
        </w:rPr>
      </w:pPr>
      <w:r w:rsidRPr="001949F7">
        <w:rPr>
          <w:highlight w:val="white"/>
        </w:rPr>
        <w:t xml:space="preserve">        $$ = MainX.VariableMap[$1];</w:t>
      </w:r>
    </w:p>
    <w:p w14:paraId="12828A5D" w14:textId="77777777" w:rsidR="007660EE" w:rsidRPr="001949F7" w:rsidRDefault="007660EE" w:rsidP="007660EE">
      <w:pPr>
        <w:pStyle w:val="Code"/>
        <w:rPr>
          <w:highlight w:val="white"/>
        </w:rPr>
      </w:pPr>
      <w:r w:rsidRPr="001949F7">
        <w:rPr>
          <w:highlight w:val="white"/>
        </w:rPr>
        <w:t xml:space="preserve">      }</w:t>
      </w:r>
    </w:p>
    <w:p w14:paraId="3502C27D" w14:textId="77777777" w:rsidR="007660EE" w:rsidRPr="001949F7" w:rsidRDefault="007660EE" w:rsidP="007660EE">
      <w:pPr>
        <w:pStyle w:val="Code"/>
        <w:rPr>
          <w:highlight w:val="white"/>
        </w:rPr>
      </w:pPr>
      <w:r w:rsidRPr="001949F7">
        <w:rPr>
          <w:highlight w:val="white"/>
        </w:rPr>
        <w:t xml:space="preserve">      else {</w:t>
      </w:r>
    </w:p>
    <w:p w14:paraId="45EC11CC" w14:textId="77777777" w:rsidR="007660EE" w:rsidRPr="001949F7" w:rsidRDefault="007660EE" w:rsidP="007660EE">
      <w:pPr>
        <w:pStyle w:val="Code"/>
        <w:rPr>
          <w:highlight w:val="white"/>
        </w:rPr>
      </w:pPr>
      <w:r w:rsidRPr="001949F7">
        <w:rPr>
          <w:highlight w:val="white"/>
        </w:rPr>
        <w:t xml:space="preserve">        Console.Error.WriteLine("Unknown Name: \"" + $1 + "\".");</w:t>
      </w:r>
    </w:p>
    <w:p w14:paraId="0C739787" w14:textId="77777777" w:rsidR="007660EE" w:rsidRPr="001949F7" w:rsidRDefault="007660EE" w:rsidP="007660EE">
      <w:pPr>
        <w:pStyle w:val="Code"/>
        <w:rPr>
          <w:highlight w:val="white"/>
        </w:rPr>
      </w:pPr>
      <w:r w:rsidRPr="001949F7">
        <w:rPr>
          <w:highlight w:val="white"/>
        </w:rPr>
        <w:t xml:space="preserve">        Environment.Exit(-1);</w:t>
      </w:r>
    </w:p>
    <w:p w14:paraId="4988D668" w14:textId="77777777" w:rsidR="007660EE" w:rsidRPr="001949F7" w:rsidRDefault="007660EE" w:rsidP="007660EE">
      <w:pPr>
        <w:pStyle w:val="Code"/>
        <w:rPr>
          <w:highlight w:val="white"/>
        </w:rPr>
      </w:pPr>
      <w:r w:rsidRPr="001949F7">
        <w:rPr>
          <w:highlight w:val="white"/>
        </w:rPr>
        <w:t xml:space="preserve">      }</w:t>
      </w:r>
    </w:p>
    <w:p w14:paraId="21962EBF" w14:textId="77777777" w:rsidR="007660EE" w:rsidRPr="001949F7" w:rsidRDefault="007660EE" w:rsidP="007660EE">
      <w:pPr>
        <w:pStyle w:val="Code"/>
        <w:rPr>
          <w:highlight w:val="white"/>
        </w:rPr>
      </w:pPr>
      <w:r w:rsidRPr="001949F7">
        <w:rPr>
          <w:highlight w:val="white"/>
        </w:rPr>
        <w:t xml:space="preserve">    }</w:t>
      </w:r>
    </w:p>
    <w:p w14:paraId="198C1C7F" w14:textId="77777777" w:rsidR="007660EE" w:rsidRPr="001949F7" w:rsidRDefault="007660EE" w:rsidP="007660EE">
      <w:pPr>
        <w:pStyle w:val="Code"/>
        <w:rPr>
          <w:highlight w:val="white"/>
        </w:rPr>
      </w:pPr>
      <w:r w:rsidRPr="001949F7">
        <w:rPr>
          <w:highlight w:val="white"/>
        </w:rPr>
        <w:t xml:space="preserve">  | VALUE {</w:t>
      </w:r>
    </w:p>
    <w:p w14:paraId="2F2DF613" w14:textId="77777777" w:rsidR="007660EE" w:rsidRPr="001949F7" w:rsidRDefault="007660EE" w:rsidP="007660EE">
      <w:pPr>
        <w:pStyle w:val="Code"/>
        <w:rPr>
          <w:highlight w:val="white"/>
        </w:rPr>
      </w:pPr>
      <w:r w:rsidRPr="001949F7">
        <w:rPr>
          <w:highlight w:val="white"/>
        </w:rPr>
        <w:t xml:space="preserve">      $$ = $1;</w:t>
      </w:r>
    </w:p>
    <w:p w14:paraId="11460AC0" w14:textId="77777777" w:rsidR="007660EE" w:rsidRPr="001949F7" w:rsidRDefault="007660EE" w:rsidP="007660EE">
      <w:pPr>
        <w:pStyle w:val="Code"/>
        <w:rPr>
          <w:highlight w:val="white"/>
        </w:rPr>
      </w:pPr>
      <w:r w:rsidRPr="001949F7">
        <w:rPr>
          <w:highlight w:val="white"/>
        </w:rPr>
        <w:t xml:space="preserve">    };</w:t>
      </w:r>
    </w:p>
    <w:p w14:paraId="4717250B" w14:textId="77777777" w:rsidR="007660EE" w:rsidRPr="001949F7" w:rsidRDefault="007660EE" w:rsidP="007660EE">
      <w:pPr>
        <w:pStyle w:val="Code"/>
        <w:rPr>
          <w:highlight w:val="white"/>
        </w:rPr>
      </w:pPr>
    </w:p>
    <w:p w14:paraId="5DF4E0CD" w14:textId="77777777" w:rsidR="007660EE" w:rsidRPr="001949F7" w:rsidRDefault="007660EE" w:rsidP="007660EE">
      <w:pPr>
        <w:pStyle w:val="Code"/>
        <w:rPr>
          <w:highlight w:val="white"/>
        </w:rPr>
      </w:pPr>
      <w:r w:rsidRPr="001949F7">
        <w:rPr>
          <w:highlight w:val="white"/>
        </w:rPr>
        <w:t>%%</w:t>
      </w:r>
    </w:p>
    <w:p w14:paraId="1660EF18" w14:textId="77777777" w:rsidR="007660EE" w:rsidRPr="00EC76D5" w:rsidRDefault="007660EE" w:rsidP="007660EE">
      <w:pPr>
        <w:pStyle w:val="Rubrik3"/>
      </w:pPr>
      <w:bookmarkStart w:id="572" w:name="_Toc49764298"/>
      <w:r w:rsidRPr="00EC76D5">
        <w:t>J</w:t>
      </w:r>
      <w:r>
        <w:t>Plex</w:t>
      </w:r>
      <w:bookmarkEnd w:id="571"/>
      <w:bookmarkEnd w:id="572"/>
    </w:p>
    <w:p w14:paraId="1FC11E4C" w14:textId="77777777" w:rsidR="007660EE" w:rsidRPr="00EC76D5" w:rsidRDefault="007660EE" w:rsidP="007660EE">
      <w:r w:rsidRPr="00EC76D5">
        <w:t>For the parser of the previous section to work properly it also needs a scanner that identifies the tokens. J</w:t>
      </w:r>
      <w:r>
        <w:t>P</w:t>
      </w:r>
      <w:r w:rsidRPr="00EC76D5">
        <w:t>lex is a scanner-generator, which task is to identify and transform groups of characters into tokens.</w:t>
      </w:r>
    </w:p>
    <w:p w14:paraId="4EB41463" w14:textId="77777777" w:rsidR="007660EE" w:rsidRPr="00EC76D5" w:rsidRDefault="007660EE" w:rsidP="007660EE">
      <w:r w:rsidRPr="00EC76D5">
        <w:t>When it comes to complicated tokens, JFlex applies regular expressions. Some characters have special meanings in accordance with the following table. However, their special status can be canceled by preceeding it with a backslash.</w:t>
      </w:r>
    </w:p>
    <w:tbl>
      <w:tblPr>
        <w:tblStyle w:val="Tabellrutnt"/>
        <w:tblW w:w="0" w:type="auto"/>
        <w:tblLook w:val="04A0" w:firstRow="1" w:lastRow="0" w:firstColumn="1" w:lastColumn="0" w:noHBand="0" w:noVBand="1"/>
      </w:tblPr>
      <w:tblGrid>
        <w:gridCol w:w="3116"/>
        <w:gridCol w:w="5243"/>
      </w:tblGrid>
      <w:tr w:rsidR="007660EE" w:rsidRPr="00EC76D5" w14:paraId="2041CC18" w14:textId="77777777" w:rsidTr="0092795B">
        <w:tc>
          <w:tcPr>
            <w:tcW w:w="3116" w:type="dxa"/>
          </w:tcPr>
          <w:p w14:paraId="6D7EFE71" w14:textId="77777777" w:rsidR="007660EE" w:rsidRPr="00EC76D5" w:rsidRDefault="007660EE" w:rsidP="0092795B">
            <w:pPr>
              <w:rPr>
                <w:b/>
              </w:rPr>
            </w:pPr>
            <w:r w:rsidRPr="00EC76D5">
              <w:rPr>
                <w:b/>
              </w:rPr>
              <w:t>Character</w:t>
            </w:r>
          </w:p>
        </w:tc>
        <w:tc>
          <w:tcPr>
            <w:tcW w:w="5243" w:type="dxa"/>
          </w:tcPr>
          <w:p w14:paraId="3BF42525" w14:textId="77777777" w:rsidR="007660EE" w:rsidRPr="00EC76D5" w:rsidRDefault="007660EE" w:rsidP="0092795B">
            <w:pPr>
              <w:rPr>
                <w:b/>
              </w:rPr>
            </w:pPr>
            <w:r w:rsidRPr="00EC76D5">
              <w:rPr>
                <w:b/>
              </w:rPr>
              <w:t>Meaning</w:t>
            </w:r>
          </w:p>
        </w:tc>
      </w:tr>
      <w:tr w:rsidR="007660EE" w:rsidRPr="00EC76D5" w14:paraId="23AC0F6F" w14:textId="77777777" w:rsidTr="0092795B">
        <w:tc>
          <w:tcPr>
            <w:tcW w:w="3116" w:type="dxa"/>
          </w:tcPr>
          <w:p w14:paraId="173F6B6B" w14:textId="77777777" w:rsidR="007660EE" w:rsidRPr="00EC76D5" w:rsidRDefault="007660EE" w:rsidP="0092795B">
            <w:r w:rsidRPr="00EC76D5">
              <w:t>( and )</w:t>
            </w:r>
          </w:p>
        </w:tc>
        <w:tc>
          <w:tcPr>
            <w:tcW w:w="5243" w:type="dxa"/>
          </w:tcPr>
          <w:p w14:paraId="7708B246" w14:textId="77777777" w:rsidR="007660EE" w:rsidRPr="00EC76D5" w:rsidRDefault="007660EE" w:rsidP="0092795B">
            <w:r w:rsidRPr="00EC76D5">
              <w:t>Grouping subexpressions</w:t>
            </w:r>
          </w:p>
        </w:tc>
      </w:tr>
      <w:tr w:rsidR="007660EE" w:rsidRPr="00EC76D5" w14:paraId="20BD6046" w14:textId="77777777" w:rsidTr="0092795B">
        <w:tc>
          <w:tcPr>
            <w:tcW w:w="3116" w:type="dxa"/>
          </w:tcPr>
          <w:p w14:paraId="1AD8CD4C" w14:textId="77777777" w:rsidR="007660EE" w:rsidRPr="00EC76D5" w:rsidRDefault="007660EE" w:rsidP="0092795B">
            <w:r w:rsidRPr="00EC76D5">
              <w:t>[ and ]</w:t>
            </w:r>
          </w:p>
        </w:tc>
        <w:tc>
          <w:tcPr>
            <w:tcW w:w="5243" w:type="dxa"/>
          </w:tcPr>
          <w:p w14:paraId="0A48AA63" w14:textId="77777777" w:rsidR="007660EE" w:rsidRPr="00EC76D5" w:rsidRDefault="007660EE" w:rsidP="0092795B">
            <w:r w:rsidRPr="00EC76D5">
              <w:t>Any character within the brackets</w:t>
            </w:r>
          </w:p>
        </w:tc>
      </w:tr>
      <w:tr w:rsidR="007660EE" w:rsidRPr="00EC76D5" w14:paraId="6BD2152D" w14:textId="77777777" w:rsidTr="0092795B">
        <w:tc>
          <w:tcPr>
            <w:tcW w:w="3116" w:type="dxa"/>
          </w:tcPr>
          <w:p w14:paraId="1C231BC6" w14:textId="77777777" w:rsidR="007660EE" w:rsidRPr="00EC76D5" w:rsidRDefault="007660EE" w:rsidP="0092795B">
            <w:r w:rsidRPr="00EC76D5">
              <w:t>[^ and ]</w:t>
            </w:r>
          </w:p>
        </w:tc>
        <w:tc>
          <w:tcPr>
            <w:tcW w:w="5243" w:type="dxa"/>
          </w:tcPr>
          <w:p w14:paraId="09ED3334" w14:textId="77777777" w:rsidR="007660EE" w:rsidRPr="00EC76D5" w:rsidRDefault="007660EE" w:rsidP="0092795B">
            <w:r w:rsidRPr="00EC76D5">
              <w:t xml:space="preserve">Any character </w:t>
            </w:r>
            <w:r w:rsidRPr="00EC76D5">
              <w:rPr>
                <w:rStyle w:val="CodeInText"/>
              </w:rPr>
              <w:t>except</w:t>
            </w:r>
            <w:r w:rsidRPr="00EC76D5">
              <w:t xml:space="preserve"> the characters within the brackets</w:t>
            </w:r>
          </w:p>
        </w:tc>
      </w:tr>
      <w:tr w:rsidR="007660EE" w:rsidRPr="00EC76D5" w14:paraId="11DBC12B" w14:textId="77777777" w:rsidTr="0092795B">
        <w:tc>
          <w:tcPr>
            <w:tcW w:w="3116" w:type="dxa"/>
          </w:tcPr>
          <w:p w14:paraId="75833D88" w14:textId="77777777" w:rsidR="007660EE" w:rsidRPr="00EC76D5" w:rsidRDefault="007660EE" w:rsidP="0092795B">
            <w:r w:rsidRPr="00EC76D5">
              <w:t>*</w:t>
            </w:r>
          </w:p>
        </w:tc>
        <w:tc>
          <w:tcPr>
            <w:tcW w:w="5243" w:type="dxa"/>
          </w:tcPr>
          <w:p w14:paraId="46DC70AF" w14:textId="77777777" w:rsidR="007660EE" w:rsidRPr="00EC76D5" w:rsidRDefault="007660EE" w:rsidP="0092795B">
            <w:r w:rsidRPr="00EC76D5">
              <w:t>Zero or more characters</w:t>
            </w:r>
          </w:p>
        </w:tc>
      </w:tr>
      <w:tr w:rsidR="007660EE" w:rsidRPr="00EC76D5" w14:paraId="058F7697" w14:textId="77777777" w:rsidTr="0092795B">
        <w:tc>
          <w:tcPr>
            <w:tcW w:w="3116" w:type="dxa"/>
          </w:tcPr>
          <w:p w14:paraId="368E4F0F" w14:textId="77777777" w:rsidR="007660EE" w:rsidRPr="00EC76D5" w:rsidRDefault="007660EE" w:rsidP="0092795B">
            <w:r w:rsidRPr="00EC76D5">
              <w:t>+</w:t>
            </w:r>
          </w:p>
        </w:tc>
        <w:tc>
          <w:tcPr>
            <w:tcW w:w="5243" w:type="dxa"/>
          </w:tcPr>
          <w:p w14:paraId="0C7BD462" w14:textId="77777777" w:rsidR="007660EE" w:rsidRPr="00EC76D5" w:rsidRDefault="007660EE" w:rsidP="0092795B">
            <w:r w:rsidRPr="00EC76D5">
              <w:t>One or moree characters</w:t>
            </w:r>
          </w:p>
        </w:tc>
      </w:tr>
      <w:tr w:rsidR="007660EE" w:rsidRPr="00EC76D5" w14:paraId="0AB2B8F8" w14:textId="77777777" w:rsidTr="0092795B">
        <w:tc>
          <w:tcPr>
            <w:tcW w:w="3116" w:type="dxa"/>
          </w:tcPr>
          <w:p w14:paraId="6BC5412A" w14:textId="77777777" w:rsidR="007660EE" w:rsidRPr="00EC76D5" w:rsidRDefault="007660EE" w:rsidP="0092795B">
            <w:r w:rsidRPr="00EC76D5">
              <w:t>.</w:t>
            </w:r>
          </w:p>
        </w:tc>
        <w:tc>
          <w:tcPr>
            <w:tcW w:w="5243" w:type="dxa"/>
          </w:tcPr>
          <w:p w14:paraId="0961DEF3" w14:textId="77777777" w:rsidR="007660EE" w:rsidRPr="00EC76D5" w:rsidRDefault="007660EE" w:rsidP="0092795B">
            <w:r w:rsidRPr="00EC76D5">
              <w:t>Any character except new line</w:t>
            </w:r>
          </w:p>
        </w:tc>
      </w:tr>
    </w:tbl>
    <w:p w14:paraId="056EA769" w14:textId="77777777" w:rsidR="007660EE" w:rsidRPr="00EC76D5" w:rsidRDefault="007660EE" w:rsidP="007660EE">
      <w:pPr>
        <w:pStyle w:val="CodeHeader"/>
      </w:pPr>
      <w:r w:rsidRPr="00EC76D5">
        <w:t>Scanner.j</w:t>
      </w:r>
      <w:r>
        <w:t>p</w:t>
      </w:r>
      <w:r w:rsidRPr="00EC76D5">
        <w:t>lex</w:t>
      </w:r>
    </w:p>
    <w:p w14:paraId="01192C28" w14:textId="77777777" w:rsidR="007660EE" w:rsidRDefault="007660EE" w:rsidP="007660EE">
      <w:pPr>
        <w:pStyle w:val="Code"/>
        <w:rPr>
          <w:highlight w:val="white"/>
          <w:lang w:val="sv-SE"/>
        </w:rPr>
      </w:pPr>
      <w:r>
        <w:rPr>
          <w:highlight w:val="white"/>
          <w:lang w:val="sv-SE"/>
        </w:rPr>
        <w:t>%namespace Calculator</w:t>
      </w:r>
    </w:p>
    <w:p w14:paraId="3DBFB92C" w14:textId="77777777" w:rsidR="007660EE" w:rsidRDefault="007660EE" w:rsidP="007660EE">
      <w:pPr>
        <w:pStyle w:val="Code"/>
        <w:rPr>
          <w:highlight w:val="white"/>
          <w:lang w:val="sv-SE"/>
        </w:rPr>
      </w:pPr>
    </w:p>
    <w:p w14:paraId="7F2FA120" w14:textId="77777777" w:rsidR="007660EE" w:rsidRDefault="007660EE" w:rsidP="007660EE">
      <w:pPr>
        <w:pStyle w:val="Code"/>
        <w:rPr>
          <w:highlight w:val="white"/>
          <w:lang w:val="sv-SE"/>
        </w:rPr>
      </w:pPr>
      <w:r>
        <w:rPr>
          <w:highlight w:val="white"/>
          <w:lang w:val="sv-SE"/>
        </w:rPr>
        <w:t>%{</w:t>
      </w:r>
    </w:p>
    <w:p w14:paraId="6145539E" w14:textId="77777777" w:rsidR="007660EE" w:rsidRDefault="007660EE" w:rsidP="007660EE">
      <w:pPr>
        <w:pStyle w:val="Code"/>
        <w:rPr>
          <w:highlight w:val="white"/>
          <w:lang w:val="sv-SE"/>
        </w:rPr>
      </w:pPr>
      <w:r>
        <w:rPr>
          <w:highlight w:val="white"/>
          <w:lang w:val="sv-SE"/>
        </w:rPr>
        <w:t xml:space="preserve">  // Empty.</w:t>
      </w:r>
    </w:p>
    <w:p w14:paraId="3BA5AC24" w14:textId="77777777" w:rsidR="007660EE" w:rsidRDefault="007660EE" w:rsidP="007660EE">
      <w:pPr>
        <w:pStyle w:val="Code"/>
        <w:rPr>
          <w:highlight w:val="white"/>
          <w:lang w:val="sv-SE"/>
        </w:rPr>
      </w:pPr>
      <w:r>
        <w:rPr>
          <w:highlight w:val="white"/>
          <w:lang w:val="sv-SE"/>
        </w:rPr>
        <w:t>%}</w:t>
      </w:r>
    </w:p>
    <w:p w14:paraId="5DC9AF74" w14:textId="77777777" w:rsidR="007660EE" w:rsidRPr="00EC76D5" w:rsidRDefault="007660EE" w:rsidP="007660EE">
      <w:r w:rsidRPr="00EC76D5">
        <w:t>In the scanner code below, a line comment is two slashes followed by zero or more occurrences of any character except newline. Since both the slash has special meaning we must insert a backslash before it for it to mean just a slash.</w:t>
      </w:r>
    </w:p>
    <w:p w14:paraId="1D5CCED5" w14:textId="77777777" w:rsidR="007660EE" w:rsidRPr="00855DE8" w:rsidRDefault="007660EE" w:rsidP="007660EE">
      <w:pPr>
        <w:pStyle w:val="Code"/>
        <w:rPr>
          <w:highlight w:val="white"/>
        </w:rPr>
      </w:pPr>
      <w:r w:rsidRPr="00855DE8">
        <w:rPr>
          <w:highlight w:val="white"/>
        </w:rPr>
        <w:t>LINE_COMMENT \/\/.*</w:t>
      </w:r>
    </w:p>
    <w:p w14:paraId="0C77851E" w14:textId="77777777" w:rsidR="007660EE" w:rsidRPr="00EC76D5" w:rsidRDefault="007660EE" w:rsidP="007660EE">
      <w:r w:rsidRPr="00EC76D5">
        <w:t xml:space="preserve">A string is a </w:t>
      </w:r>
      <w:r>
        <w:t>double quotation mark</w:t>
      </w:r>
      <w:r w:rsidRPr="00EC76D5">
        <w:t xml:space="preserve">, followed by zero or more occurrences of any character (except </w:t>
      </w:r>
      <w:r>
        <w:t>double quotation mark</w:t>
      </w:r>
      <w:r w:rsidRPr="00EC76D5">
        <w:t xml:space="preserve">) followed by a </w:t>
      </w:r>
      <w:r>
        <w:t>double quotation mark</w:t>
      </w:r>
      <w:r w:rsidRPr="00EC76D5">
        <w:t>.</w:t>
      </w:r>
    </w:p>
    <w:p w14:paraId="603A8B2A" w14:textId="77777777" w:rsidR="007660EE" w:rsidRPr="00855DE8" w:rsidRDefault="007660EE" w:rsidP="007660EE">
      <w:pPr>
        <w:pStyle w:val="Code"/>
        <w:rPr>
          <w:highlight w:val="white"/>
        </w:rPr>
      </w:pPr>
      <w:r w:rsidRPr="00855DE8">
        <w:rPr>
          <w:highlight w:val="white"/>
        </w:rPr>
        <w:t>TEXT \"[^\"]*\"</w:t>
      </w:r>
    </w:p>
    <w:p w14:paraId="40F9BE19" w14:textId="77777777" w:rsidR="007660EE" w:rsidRPr="00EC76D5" w:rsidRDefault="007660EE" w:rsidP="007660EE">
      <w:r w:rsidRPr="00EC76D5">
        <w:t>An identifier is a capital or small letter, or a underline, followed by zero or more capital or small letters, or digits, or underlines.</w:t>
      </w:r>
    </w:p>
    <w:p w14:paraId="47FE97E1" w14:textId="77777777" w:rsidR="007660EE" w:rsidRPr="00855DE8" w:rsidRDefault="007660EE" w:rsidP="007660EE">
      <w:pPr>
        <w:pStyle w:val="Code"/>
        <w:rPr>
          <w:highlight w:val="white"/>
        </w:rPr>
      </w:pPr>
      <w:r w:rsidRPr="00855DE8">
        <w:rPr>
          <w:highlight w:val="white"/>
        </w:rPr>
        <w:t>NAME [a-zA-Z_][a-zA-Z0-9_]*</w:t>
      </w:r>
    </w:p>
    <w:p w14:paraId="0D156191" w14:textId="77777777" w:rsidR="007660EE" w:rsidRPr="00EC76D5" w:rsidRDefault="007660EE" w:rsidP="007660EE">
      <w:r w:rsidRPr="00EC76D5">
        <w:t>A value is as least one digit, potentially followed by more digits, a dot, and even more digits.</w:t>
      </w:r>
    </w:p>
    <w:p w14:paraId="084CAE74" w14:textId="77777777" w:rsidR="007660EE" w:rsidRPr="00855DE8" w:rsidRDefault="007660EE" w:rsidP="007660EE">
      <w:pPr>
        <w:pStyle w:val="Code"/>
        <w:rPr>
          <w:highlight w:val="white"/>
        </w:rPr>
      </w:pPr>
      <w:r w:rsidRPr="00855DE8">
        <w:rPr>
          <w:highlight w:val="white"/>
        </w:rPr>
        <w:t>VALUE [0-9]+|([0-9]+\.[0-9]+)</w:t>
      </w:r>
    </w:p>
    <w:p w14:paraId="00CD4327" w14:textId="77777777" w:rsidR="007660EE" w:rsidRPr="00EC76D5" w:rsidRDefault="007660EE" w:rsidP="007660EE">
      <w:r w:rsidRPr="00EC76D5">
        <w:t>A white space is either a space, a tabulator, a return, a newline, or a form-feed.</w:t>
      </w:r>
    </w:p>
    <w:p w14:paraId="5D95ECAF" w14:textId="77777777" w:rsidR="007660EE" w:rsidRPr="00855DE8" w:rsidRDefault="007660EE" w:rsidP="007660EE">
      <w:pPr>
        <w:pStyle w:val="Code"/>
        <w:rPr>
          <w:highlight w:val="white"/>
        </w:rPr>
      </w:pPr>
      <w:r w:rsidRPr="00855DE8">
        <w:rPr>
          <w:highlight w:val="white"/>
        </w:rPr>
        <w:t>WHITE_SPACE [ \t\r\n\f]</w:t>
      </w:r>
    </w:p>
    <w:p w14:paraId="5BA5D449" w14:textId="77777777" w:rsidR="007660EE" w:rsidRPr="00855DE8" w:rsidRDefault="007660EE" w:rsidP="007660EE">
      <w:pPr>
        <w:pStyle w:val="Code"/>
        <w:rPr>
          <w:highlight w:val="white"/>
        </w:rPr>
      </w:pPr>
    </w:p>
    <w:p w14:paraId="03CDCA3E" w14:textId="77777777" w:rsidR="007660EE" w:rsidRPr="00855DE8" w:rsidRDefault="007660EE" w:rsidP="007660EE">
      <w:pPr>
        <w:pStyle w:val="Code"/>
        <w:rPr>
          <w:highlight w:val="white"/>
        </w:rPr>
      </w:pPr>
      <w:r w:rsidRPr="00855DE8">
        <w:rPr>
          <w:highlight w:val="white"/>
        </w:rPr>
        <w:t>%%</w:t>
      </w:r>
    </w:p>
    <w:p w14:paraId="08D45836" w14:textId="77777777" w:rsidR="007660EE" w:rsidRPr="00855DE8" w:rsidRDefault="007660EE" w:rsidP="007660EE">
      <w:pPr>
        <w:pStyle w:val="Code"/>
        <w:rPr>
          <w:highlight w:val="white"/>
        </w:rPr>
      </w:pPr>
    </w:p>
    <w:p w14:paraId="5548BF1F" w14:textId="77777777" w:rsidR="007660EE" w:rsidRPr="00855DE8" w:rsidRDefault="007660EE" w:rsidP="007660EE">
      <w:pPr>
        <w:pStyle w:val="Code"/>
        <w:rPr>
          <w:highlight w:val="white"/>
        </w:rPr>
      </w:pPr>
      <w:r w:rsidRPr="00855DE8">
        <w:rPr>
          <w:highlight w:val="white"/>
        </w:rPr>
        <w:t>"assign"  { return ((int) Tokens.ASSIGN);  }</w:t>
      </w:r>
    </w:p>
    <w:p w14:paraId="62D8E83E" w14:textId="77777777" w:rsidR="007660EE" w:rsidRPr="00855DE8" w:rsidRDefault="007660EE" w:rsidP="007660EE">
      <w:pPr>
        <w:pStyle w:val="Code"/>
        <w:rPr>
          <w:highlight w:val="white"/>
        </w:rPr>
      </w:pPr>
      <w:r w:rsidRPr="00855DE8">
        <w:rPr>
          <w:highlight w:val="white"/>
        </w:rPr>
        <w:t>"read"    { return ((int) Tokens.READ);    }</w:t>
      </w:r>
    </w:p>
    <w:p w14:paraId="36528683" w14:textId="77777777" w:rsidR="007660EE" w:rsidRPr="00855DE8" w:rsidRDefault="007660EE" w:rsidP="007660EE">
      <w:pPr>
        <w:pStyle w:val="Code"/>
        <w:rPr>
          <w:highlight w:val="white"/>
        </w:rPr>
      </w:pPr>
      <w:r w:rsidRPr="00855DE8">
        <w:rPr>
          <w:highlight w:val="white"/>
        </w:rPr>
        <w:t>"write"   { return ((int) Tokens.WRITE);   }</w:t>
      </w:r>
    </w:p>
    <w:p w14:paraId="16FF3053" w14:textId="77777777" w:rsidR="007660EE" w:rsidRPr="00855DE8" w:rsidRDefault="007660EE" w:rsidP="007660EE">
      <w:pPr>
        <w:pStyle w:val="Code"/>
        <w:rPr>
          <w:highlight w:val="white"/>
        </w:rPr>
      </w:pPr>
      <w:r w:rsidRPr="00855DE8">
        <w:rPr>
          <w:highlight w:val="white"/>
        </w:rPr>
        <w:t>"newline" { return ((int) Tokens.NEWLINE); }</w:t>
      </w:r>
    </w:p>
    <w:p w14:paraId="56EDA6BC" w14:textId="77777777" w:rsidR="007660EE" w:rsidRPr="00855DE8" w:rsidRDefault="007660EE" w:rsidP="007660EE">
      <w:pPr>
        <w:pStyle w:val="Code"/>
        <w:rPr>
          <w:highlight w:val="white"/>
        </w:rPr>
      </w:pPr>
      <w:r w:rsidRPr="00855DE8">
        <w:rPr>
          <w:highlight w:val="white"/>
        </w:rPr>
        <w:t>"sin"     { return ((int) Tokens.SIN);     }</w:t>
      </w:r>
    </w:p>
    <w:p w14:paraId="7622582E" w14:textId="77777777" w:rsidR="007660EE" w:rsidRPr="00855DE8" w:rsidRDefault="007660EE" w:rsidP="007660EE">
      <w:pPr>
        <w:pStyle w:val="Code"/>
        <w:rPr>
          <w:highlight w:val="white"/>
        </w:rPr>
      </w:pPr>
      <w:r w:rsidRPr="00855DE8">
        <w:rPr>
          <w:highlight w:val="white"/>
        </w:rPr>
        <w:t>"cos"     { return ((int) Tokens.COS);     }</w:t>
      </w:r>
    </w:p>
    <w:p w14:paraId="1E9DCD68" w14:textId="77777777" w:rsidR="007660EE" w:rsidRPr="00855DE8" w:rsidRDefault="007660EE" w:rsidP="007660EE">
      <w:pPr>
        <w:pStyle w:val="Code"/>
        <w:rPr>
          <w:highlight w:val="white"/>
        </w:rPr>
      </w:pPr>
      <w:r w:rsidRPr="00855DE8">
        <w:rPr>
          <w:highlight w:val="white"/>
        </w:rPr>
        <w:t>"tan"     { return ((int) Tokens.TAN);     }</w:t>
      </w:r>
    </w:p>
    <w:p w14:paraId="26DDC974" w14:textId="77777777" w:rsidR="007660EE" w:rsidRPr="00855DE8" w:rsidRDefault="007660EE" w:rsidP="007660EE">
      <w:pPr>
        <w:pStyle w:val="Code"/>
        <w:rPr>
          <w:highlight w:val="white"/>
        </w:rPr>
      </w:pPr>
      <w:r w:rsidRPr="00855DE8">
        <w:rPr>
          <w:highlight w:val="white"/>
        </w:rPr>
        <w:t>"log"     { return ((int) Tokens.LOG);     }</w:t>
      </w:r>
    </w:p>
    <w:p w14:paraId="2586233C" w14:textId="77777777" w:rsidR="007660EE" w:rsidRPr="00855DE8" w:rsidRDefault="007660EE" w:rsidP="007660EE">
      <w:pPr>
        <w:pStyle w:val="Code"/>
        <w:rPr>
          <w:highlight w:val="white"/>
        </w:rPr>
      </w:pPr>
      <w:r w:rsidRPr="00855DE8">
        <w:rPr>
          <w:highlight w:val="white"/>
        </w:rPr>
        <w:t>"exp"     { return ((int) Tokens.EXP);     }</w:t>
      </w:r>
    </w:p>
    <w:p w14:paraId="26028233" w14:textId="77777777" w:rsidR="007660EE" w:rsidRPr="00855DE8" w:rsidRDefault="007660EE" w:rsidP="007660EE">
      <w:pPr>
        <w:pStyle w:val="Code"/>
        <w:rPr>
          <w:highlight w:val="white"/>
        </w:rPr>
      </w:pPr>
      <w:r w:rsidRPr="00855DE8">
        <w:rPr>
          <w:highlight w:val="white"/>
        </w:rPr>
        <w:t>"log10"   { return ((int) Tokens.LOG10);   }</w:t>
      </w:r>
    </w:p>
    <w:p w14:paraId="4949AA5B" w14:textId="77777777" w:rsidR="007660EE" w:rsidRPr="00855DE8" w:rsidRDefault="007660EE" w:rsidP="007660EE">
      <w:pPr>
        <w:pStyle w:val="Code"/>
        <w:rPr>
          <w:highlight w:val="white"/>
        </w:rPr>
      </w:pPr>
      <w:r w:rsidRPr="00855DE8">
        <w:rPr>
          <w:highlight w:val="white"/>
        </w:rPr>
        <w:t>"exp10"   { return ((int) Tokens.EXP10);   }</w:t>
      </w:r>
    </w:p>
    <w:p w14:paraId="2A193802" w14:textId="77777777" w:rsidR="007660EE" w:rsidRPr="00855DE8" w:rsidRDefault="007660EE" w:rsidP="007660EE">
      <w:pPr>
        <w:pStyle w:val="Code"/>
        <w:rPr>
          <w:highlight w:val="white"/>
        </w:rPr>
      </w:pPr>
      <w:r w:rsidRPr="00855DE8">
        <w:rPr>
          <w:highlight w:val="white"/>
        </w:rPr>
        <w:t>"sqrt"    { return ((int) Tokens.SQRT);    }</w:t>
      </w:r>
    </w:p>
    <w:p w14:paraId="24865B20" w14:textId="77777777" w:rsidR="007660EE" w:rsidRPr="00855DE8" w:rsidRDefault="007660EE" w:rsidP="007660EE">
      <w:pPr>
        <w:pStyle w:val="Code"/>
        <w:rPr>
          <w:highlight w:val="white"/>
        </w:rPr>
      </w:pPr>
    </w:p>
    <w:p w14:paraId="5162AF85" w14:textId="77777777" w:rsidR="007660EE" w:rsidRPr="00855DE8" w:rsidRDefault="007660EE" w:rsidP="007660EE">
      <w:pPr>
        <w:pStyle w:val="Code"/>
        <w:rPr>
          <w:highlight w:val="white"/>
        </w:rPr>
      </w:pPr>
      <w:r w:rsidRPr="00855DE8">
        <w:rPr>
          <w:highlight w:val="white"/>
        </w:rPr>
        <w:t>"=" { return ((int) Tokens.EQUAL);       }</w:t>
      </w:r>
    </w:p>
    <w:p w14:paraId="51F45370" w14:textId="77777777" w:rsidR="007660EE" w:rsidRPr="00855DE8" w:rsidRDefault="007660EE" w:rsidP="007660EE">
      <w:pPr>
        <w:pStyle w:val="Code"/>
        <w:rPr>
          <w:highlight w:val="white"/>
        </w:rPr>
      </w:pPr>
      <w:r w:rsidRPr="00855DE8">
        <w:rPr>
          <w:highlight w:val="white"/>
        </w:rPr>
        <w:t>"+" { return ((int) Tokens.PLUS);        }</w:t>
      </w:r>
    </w:p>
    <w:p w14:paraId="2531CC87" w14:textId="77777777" w:rsidR="007660EE" w:rsidRPr="00855DE8" w:rsidRDefault="007660EE" w:rsidP="007660EE">
      <w:pPr>
        <w:pStyle w:val="Code"/>
        <w:rPr>
          <w:highlight w:val="white"/>
        </w:rPr>
      </w:pPr>
      <w:r w:rsidRPr="00855DE8">
        <w:rPr>
          <w:highlight w:val="white"/>
        </w:rPr>
        <w:t>"-" { return ((int) Tokens.MINUS);       }</w:t>
      </w:r>
    </w:p>
    <w:p w14:paraId="02800C8C" w14:textId="77777777" w:rsidR="007660EE" w:rsidRPr="00855DE8" w:rsidRDefault="007660EE" w:rsidP="007660EE">
      <w:pPr>
        <w:pStyle w:val="Code"/>
        <w:rPr>
          <w:highlight w:val="white"/>
        </w:rPr>
      </w:pPr>
      <w:r w:rsidRPr="00855DE8">
        <w:rPr>
          <w:highlight w:val="white"/>
        </w:rPr>
        <w:t>"*" { return ((int) Tokens.TIMES);       }</w:t>
      </w:r>
    </w:p>
    <w:p w14:paraId="056DFE80" w14:textId="77777777" w:rsidR="007660EE" w:rsidRPr="00855DE8" w:rsidRDefault="007660EE" w:rsidP="007660EE">
      <w:pPr>
        <w:pStyle w:val="Code"/>
        <w:rPr>
          <w:highlight w:val="white"/>
        </w:rPr>
      </w:pPr>
      <w:r w:rsidRPr="00855DE8">
        <w:rPr>
          <w:highlight w:val="white"/>
        </w:rPr>
        <w:t>"/" { return ((int) Tokens.DIVIDE);      }</w:t>
      </w:r>
    </w:p>
    <w:p w14:paraId="67C92B59" w14:textId="77777777" w:rsidR="007660EE" w:rsidRPr="00855DE8" w:rsidRDefault="007660EE" w:rsidP="007660EE">
      <w:pPr>
        <w:pStyle w:val="Code"/>
        <w:rPr>
          <w:highlight w:val="white"/>
        </w:rPr>
      </w:pPr>
      <w:r w:rsidRPr="00855DE8">
        <w:rPr>
          <w:highlight w:val="white"/>
        </w:rPr>
        <w:t>"(" { return ((int) Tokens.LEFT_PAREN);  }</w:t>
      </w:r>
    </w:p>
    <w:p w14:paraId="2B90E4AB" w14:textId="77777777" w:rsidR="007660EE" w:rsidRPr="00855DE8" w:rsidRDefault="007660EE" w:rsidP="007660EE">
      <w:pPr>
        <w:pStyle w:val="Code"/>
        <w:rPr>
          <w:highlight w:val="white"/>
        </w:rPr>
      </w:pPr>
      <w:r w:rsidRPr="00855DE8">
        <w:rPr>
          <w:highlight w:val="white"/>
        </w:rPr>
        <w:t>")" { return ((int) Tokens.RIGHT_PAREN); }</w:t>
      </w:r>
    </w:p>
    <w:p w14:paraId="70A13B86" w14:textId="77777777" w:rsidR="007660EE" w:rsidRPr="00855DE8" w:rsidRDefault="007660EE" w:rsidP="007660EE">
      <w:pPr>
        <w:pStyle w:val="Code"/>
        <w:rPr>
          <w:highlight w:val="white"/>
        </w:rPr>
      </w:pPr>
      <w:r w:rsidRPr="00855DE8">
        <w:rPr>
          <w:highlight w:val="white"/>
        </w:rPr>
        <w:t>"," { return ((int) Tokens.COMMA);       }</w:t>
      </w:r>
    </w:p>
    <w:p w14:paraId="747587DA" w14:textId="77777777" w:rsidR="007660EE" w:rsidRPr="00855DE8" w:rsidRDefault="007660EE" w:rsidP="007660EE">
      <w:pPr>
        <w:pStyle w:val="Code"/>
        <w:rPr>
          <w:highlight w:val="white"/>
        </w:rPr>
      </w:pPr>
      <w:r w:rsidRPr="00855DE8">
        <w:rPr>
          <w:highlight w:val="white"/>
        </w:rPr>
        <w:t>";" { return ((int) Tokens.SEMICOLON);   }</w:t>
      </w:r>
    </w:p>
    <w:p w14:paraId="5BE99FEB" w14:textId="77777777" w:rsidR="007660EE" w:rsidRPr="00EC76D5" w:rsidRDefault="007660EE" w:rsidP="007660EE">
      <w:r w:rsidRPr="00EC76D5">
        <w:t xml:space="preserve">The </w:t>
      </w:r>
      <w:r w:rsidRPr="00EC76D5">
        <w:rPr>
          <w:rStyle w:val="CodeInText"/>
        </w:rPr>
        <w:t>yytext</w:t>
      </w:r>
      <w:r w:rsidRPr="00EC76D5">
        <w:t xml:space="preserve"> method return the scanned text, which is useful with identifiers and strings.</w:t>
      </w:r>
    </w:p>
    <w:p w14:paraId="2CA8DF9A" w14:textId="77777777" w:rsidR="007660EE" w:rsidRPr="00734100" w:rsidRDefault="007660EE" w:rsidP="007660EE">
      <w:pPr>
        <w:pStyle w:val="Code"/>
        <w:rPr>
          <w:highlight w:val="white"/>
        </w:rPr>
      </w:pPr>
      <w:r w:rsidRPr="00734100">
        <w:rPr>
          <w:highlight w:val="white"/>
        </w:rPr>
        <w:t>{NAME} {</w:t>
      </w:r>
    </w:p>
    <w:p w14:paraId="6596D9A1" w14:textId="77777777" w:rsidR="007660EE" w:rsidRPr="00734100" w:rsidRDefault="007660EE" w:rsidP="007660EE">
      <w:pPr>
        <w:pStyle w:val="Code"/>
        <w:rPr>
          <w:highlight w:val="white"/>
        </w:rPr>
      </w:pPr>
      <w:r w:rsidRPr="00734100">
        <w:rPr>
          <w:highlight w:val="white"/>
        </w:rPr>
        <w:t xml:space="preserve">  yylval.name = yytext;</w:t>
      </w:r>
    </w:p>
    <w:p w14:paraId="6727E8A7" w14:textId="77777777" w:rsidR="007660EE" w:rsidRPr="00734100" w:rsidRDefault="007660EE" w:rsidP="007660EE">
      <w:pPr>
        <w:pStyle w:val="Code"/>
        <w:rPr>
          <w:highlight w:val="white"/>
        </w:rPr>
      </w:pPr>
      <w:r w:rsidRPr="00734100">
        <w:rPr>
          <w:highlight w:val="white"/>
        </w:rPr>
        <w:t xml:space="preserve">  return ((int) Tokens.NAME);</w:t>
      </w:r>
    </w:p>
    <w:p w14:paraId="01152F7B" w14:textId="77777777" w:rsidR="007660EE" w:rsidRPr="00734100" w:rsidRDefault="007660EE" w:rsidP="007660EE">
      <w:pPr>
        <w:pStyle w:val="Code"/>
        <w:rPr>
          <w:highlight w:val="white"/>
        </w:rPr>
      </w:pPr>
      <w:r w:rsidRPr="00734100">
        <w:rPr>
          <w:highlight w:val="white"/>
        </w:rPr>
        <w:t>}</w:t>
      </w:r>
    </w:p>
    <w:p w14:paraId="24CB28E0" w14:textId="77777777" w:rsidR="007660EE" w:rsidRPr="00734100" w:rsidRDefault="007660EE" w:rsidP="007660EE">
      <w:pPr>
        <w:pStyle w:val="Code"/>
        <w:rPr>
          <w:highlight w:val="white"/>
        </w:rPr>
      </w:pPr>
    </w:p>
    <w:p w14:paraId="20EBCCC7" w14:textId="77777777" w:rsidR="007660EE" w:rsidRPr="00734100" w:rsidRDefault="007660EE" w:rsidP="007660EE">
      <w:pPr>
        <w:pStyle w:val="Code"/>
        <w:rPr>
          <w:highlight w:val="white"/>
        </w:rPr>
      </w:pPr>
      <w:r w:rsidRPr="00734100">
        <w:rPr>
          <w:highlight w:val="white"/>
        </w:rPr>
        <w:t>{TEXT} {</w:t>
      </w:r>
    </w:p>
    <w:p w14:paraId="111BC480" w14:textId="77777777" w:rsidR="007660EE" w:rsidRPr="00734100" w:rsidRDefault="007660EE" w:rsidP="007660EE">
      <w:pPr>
        <w:pStyle w:val="Code"/>
        <w:rPr>
          <w:highlight w:val="white"/>
        </w:rPr>
      </w:pPr>
      <w:r w:rsidRPr="00734100">
        <w:rPr>
          <w:highlight w:val="white"/>
        </w:rPr>
        <w:t xml:space="preserve">  yylval.text = yytext.Substring(1, yytext.Length - 2);</w:t>
      </w:r>
    </w:p>
    <w:p w14:paraId="714E284B" w14:textId="77777777" w:rsidR="007660EE" w:rsidRPr="00734100" w:rsidRDefault="007660EE" w:rsidP="007660EE">
      <w:pPr>
        <w:pStyle w:val="Code"/>
        <w:rPr>
          <w:highlight w:val="white"/>
        </w:rPr>
      </w:pPr>
      <w:r w:rsidRPr="00734100">
        <w:rPr>
          <w:highlight w:val="white"/>
        </w:rPr>
        <w:t xml:space="preserve">  return ((int) Tokens.TEXT);</w:t>
      </w:r>
    </w:p>
    <w:p w14:paraId="5E6CB9DF" w14:textId="77777777" w:rsidR="007660EE" w:rsidRPr="00734100" w:rsidRDefault="007660EE" w:rsidP="007660EE">
      <w:pPr>
        <w:pStyle w:val="Code"/>
        <w:rPr>
          <w:highlight w:val="white"/>
        </w:rPr>
      </w:pPr>
      <w:r w:rsidRPr="00734100">
        <w:rPr>
          <w:highlight w:val="white"/>
        </w:rPr>
        <w:t>}</w:t>
      </w:r>
    </w:p>
    <w:p w14:paraId="0C23828C" w14:textId="77777777" w:rsidR="007660EE" w:rsidRPr="00734100" w:rsidRDefault="007660EE" w:rsidP="007660EE">
      <w:pPr>
        <w:pStyle w:val="Code"/>
        <w:rPr>
          <w:highlight w:val="white"/>
        </w:rPr>
      </w:pPr>
    </w:p>
    <w:p w14:paraId="4953E2DD" w14:textId="77777777" w:rsidR="007660EE" w:rsidRPr="00734100" w:rsidRDefault="007660EE" w:rsidP="007660EE">
      <w:pPr>
        <w:pStyle w:val="Code"/>
        <w:rPr>
          <w:highlight w:val="white"/>
        </w:rPr>
      </w:pPr>
      <w:r w:rsidRPr="00734100">
        <w:rPr>
          <w:highlight w:val="white"/>
        </w:rPr>
        <w:t>{VALUE} {</w:t>
      </w:r>
    </w:p>
    <w:p w14:paraId="3233265B" w14:textId="77777777" w:rsidR="007660EE" w:rsidRPr="00734100" w:rsidRDefault="007660EE" w:rsidP="007660EE">
      <w:pPr>
        <w:pStyle w:val="Code"/>
        <w:rPr>
          <w:highlight w:val="white"/>
        </w:rPr>
      </w:pPr>
      <w:r w:rsidRPr="00734100">
        <w:rPr>
          <w:highlight w:val="white"/>
        </w:rPr>
        <w:t xml:space="preserve">  yylval.value = Double.Parse(yytext);</w:t>
      </w:r>
    </w:p>
    <w:p w14:paraId="6F534460" w14:textId="77777777" w:rsidR="007660EE" w:rsidRPr="00734100" w:rsidRDefault="007660EE" w:rsidP="007660EE">
      <w:pPr>
        <w:pStyle w:val="Code"/>
        <w:rPr>
          <w:highlight w:val="white"/>
        </w:rPr>
      </w:pPr>
      <w:r w:rsidRPr="00734100">
        <w:rPr>
          <w:highlight w:val="white"/>
        </w:rPr>
        <w:t xml:space="preserve">  return ((int) Tokens.VALUE);</w:t>
      </w:r>
    </w:p>
    <w:p w14:paraId="6873167A" w14:textId="77777777" w:rsidR="007660EE" w:rsidRPr="00734100" w:rsidRDefault="007660EE" w:rsidP="007660EE">
      <w:pPr>
        <w:pStyle w:val="Code"/>
        <w:rPr>
          <w:highlight w:val="white"/>
        </w:rPr>
      </w:pPr>
      <w:r w:rsidRPr="00734100">
        <w:rPr>
          <w:highlight w:val="white"/>
        </w:rPr>
        <w:t>}</w:t>
      </w:r>
    </w:p>
    <w:p w14:paraId="22322D0D" w14:textId="77777777" w:rsidR="007660EE" w:rsidRPr="00734100" w:rsidRDefault="007660EE" w:rsidP="007660EE">
      <w:pPr>
        <w:pStyle w:val="Code"/>
        <w:rPr>
          <w:highlight w:val="white"/>
        </w:rPr>
      </w:pPr>
    </w:p>
    <w:p w14:paraId="79F70052" w14:textId="77777777" w:rsidR="007660EE" w:rsidRPr="00734100" w:rsidRDefault="007660EE" w:rsidP="007660EE">
      <w:pPr>
        <w:pStyle w:val="Code"/>
        <w:rPr>
          <w:highlight w:val="white"/>
        </w:rPr>
      </w:pPr>
      <w:r w:rsidRPr="00734100">
        <w:rPr>
          <w:highlight w:val="white"/>
        </w:rPr>
        <w:t>{LINE_COMMENT} {</w:t>
      </w:r>
    </w:p>
    <w:p w14:paraId="13D43743" w14:textId="77777777" w:rsidR="007660EE" w:rsidRPr="00734100" w:rsidRDefault="007660EE" w:rsidP="007660EE">
      <w:pPr>
        <w:pStyle w:val="Code"/>
        <w:rPr>
          <w:highlight w:val="white"/>
        </w:rPr>
      </w:pPr>
      <w:r w:rsidRPr="00734100">
        <w:rPr>
          <w:highlight w:val="white"/>
        </w:rPr>
        <w:t xml:space="preserve">  // Empty.</w:t>
      </w:r>
    </w:p>
    <w:p w14:paraId="4F58C75A" w14:textId="77777777" w:rsidR="007660EE" w:rsidRPr="00734100" w:rsidRDefault="007660EE" w:rsidP="007660EE">
      <w:pPr>
        <w:pStyle w:val="Code"/>
        <w:rPr>
          <w:highlight w:val="white"/>
        </w:rPr>
      </w:pPr>
      <w:r w:rsidRPr="00734100">
        <w:rPr>
          <w:highlight w:val="white"/>
        </w:rPr>
        <w:t>}</w:t>
      </w:r>
    </w:p>
    <w:p w14:paraId="1BE4A283" w14:textId="77777777" w:rsidR="007660EE" w:rsidRPr="00734100" w:rsidRDefault="007660EE" w:rsidP="007660EE">
      <w:pPr>
        <w:pStyle w:val="Code"/>
        <w:rPr>
          <w:highlight w:val="white"/>
        </w:rPr>
      </w:pPr>
    </w:p>
    <w:p w14:paraId="2D3B34C3" w14:textId="77777777" w:rsidR="007660EE" w:rsidRPr="00734100" w:rsidRDefault="007660EE" w:rsidP="007660EE">
      <w:pPr>
        <w:pStyle w:val="Code"/>
        <w:rPr>
          <w:highlight w:val="white"/>
        </w:rPr>
      </w:pPr>
      <w:r w:rsidRPr="00734100">
        <w:rPr>
          <w:highlight w:val="white"/>
        </w:rPr>
        <w:t>{WHITE_SPACE} {</w:t>
      </w:r>
    </w:p>
    <w:p w14:paraId="5363E705" w14:textId="77777777" w:rsidR="007660EE" w:rsidRPr="00734100" w:rsidRDefault="007660EE" w:rsidP="007660EE">
      <w:pPr>
        <w:pStyle w:val="Code"/>
        <w:rPr>
          <w:highlight w:val="white"/>
        </w:rPr>
      </w:pPr>
      <w:r w:rsidRPr="00734100">
        <w:rPr>
          <w:highlight w:val="white"/>
        </w:rPr>
        <w:t xml:space="preserve">  // Empty.</w:t>
      </w:r>
    </w:p>
    <w:p w14:paraId="3AA27DEA" w14:textId="77777777" w:rsidR="007660EE" w:rsidRPr="00734100" w:rsidRDefault="007660EE" w:rsidP="007660EE">
      <w:pPr>
        <w:pStyle w:val="Code"/>
        <w:rPr>
          <w:highlight w:val="white"/>
        </w:rPr>
      </w:pPr>
      <w:r w:rsidRPr="00734100">
        <w:rPr>
          <w:highlight w:val="white"/>
        </w:rPr>
        <w:t>}</w:t>
      </w:r>
    </w:p>
    <w:p w14:paraId="06C53E59" w14:textId="77777777" w:rsidR="007660EE" w:rsidRPr="00734100" w:rsidRDefault="007660EE" w:rsidP="007660EE">
      <w:pPr>
        <w:pStyle w:val="Code"/>
        <w:rPr>
          <w:highlight w:val="white"/>
        </w:rPr>
      </w:pPr>
    </w:p>
    <w:p w14:paraId="57F5829F" w14:textId="77777777" w:rsidR="007660EE" w:rsidRPr="00734100" w:rsidRDefault="007660EE" w:rsidP="007660EE">
      <w:pPr>
        <w:pStyle w:val="Code"/>
        <w:rPr>
          <w:highlight w:val="white"/>
        </w:rPr>
      </w:pPr>
      <w:r w:rsidRPr="00734100">
        <w:rPr>
          <w:highlight w:val="white"/>
        </w:rPr>
        <w:t>&lt;&lt;EOF&gt;&gt; {</w:t>
      </w:r>
    </w:p>
    <w:p w14:paraId="00A0E0A3" w14:textId="77777777" w:rsidR="007660EE" w:rsidRPr="00734100" w:rsidRDefault="007660EE" w:rsidP="007660EE">
      <w:pPr>
        <w:pStyle w:val="Code"/>
        <w:rPr>
          <w:highlight w:val="white"/>
        </w:rPr>
      </w:pPr>
      <w:r w:rsidRPr="00734100">
        <w:rPr>
          <w:highlight w:val="white"/>
        </w:rPr>
        <w:t xml:space="preserve">  return ((int) Tokens.EOF);</w:t>
      </w:r>
    </w:p>
    <w:p w14:paraId="36D67CA5" w14:textId="77777777" w:rsidR="007660EE" w:rsidRPr="00734100" w:rsidRDefault="007660EE" w:rsidP="007660EE">
      <w:pPr>
        <w:pStyle w:val="Code"/>
        <w:rPr>
          <w:highlight w:val="white"/>
        </w:rPr>
      </w:pPr>
      <w:r w:rsidRPr="00734100">
        <w:rPr>
          <w:highlight w:val="white"/>
        </w:rPr>
        <w:t>}</w:t>
      </w:r>
    </w:p>
    <w:p w14:paraId="5D789EF5" w14:textId="77777777" w:rsidR="007660EE" w:rsidRPr="00EC76D5" w:rsidRDefault="007660EE" w:rsidP="007660EE">
      <w:r w:rsidRPr="00EC76D5">
        <w:t xml:space="preserve">Finally, the last part of the scanner is the dot rule, which catch the case not caught by any of the previous tokens (equivalent to </w:t>
      </w:r>
      <w:r w:rsidRPr="00EC76D5">
        <w:rPr>
          <w:rStyle w:val="CodeInText"/>
        </w:rPr>
        <w:t>default</w:t>
      </w:r>
      <w:r w:rsidRPr="00EC76D5">
        <w:t xml:space="preserve"> in a </w:t>
      </w:r>
      <w:r w:rsidRPr="00EC76D5">
        <w:rPr>
          <w:rStyle w:val="CodeInText"/>
        </w:rPr>
        <w:t>switch</w:t>
      </w:r>
      <w:r w:rsidRPr="00EC76D5">
        <w:t xml:space="preserve"> statement). In that case, we just exit the execution with an error message.</w:t>
      </w:r>
    </w:p>
    <w:p w14:paraId="7776FA36" w14:textId="77777777" w:rsidR="007660EE" w:rsidRPr="0094571B" w:rsidRDefault="007660EE" w:rsidP="007660EE">
      <w:pPr>
        <w:pStyle w:val="Code"/>
        <w:rPr>
          <w:highlight w:val="white"/>
        </w:rPr>
      </w:pPr>
      <w:r w:rsidRPr="0094571B">
        <w:rPr>
          <w:highlight w:val="white"/>
        </w:rPr>
        <w:t>. {</w:t>
      </w:r>
    </w:p>
    <w:p w14:paraId="2A69E853" w14:textId="77777777" w:rsidR="007660EE" w:rsidRPr="0094571B" w:rsidRDefault="007660EE" w:rsidP="007660EE">
      <w:pPr>
        <w:pStyle w:val="Code"/>
        <w:rPr>
          <w:highlight w:val="white"/>
        </w:rPr>
      </w:pPr>
      <w:r w:rsidRPr="0094571B">
        <w:rPr>
          <w:highlight w:val="white"/>
        </w:rPr>
        <w:t xml:space="preserve">  Console.Error.WriteLine("Unknown character: \'" + yytext + "\'.");</w:t>
      </w:r>
    </w:p>
    <w:p w14:paraId="3C02719F" w14:textId="77777777" w:rsidR="007660EE" w:rsidRPr="0094571B" w:rsidRDefault="007660EE" w:rsidP="007660EE">
      <w:pPr>
        <w:pStyle w:val="Code"/>
        <w:rPr>
          <w:highlight w:val="white"/>
        </w:rPr>
      </w:pPr>
      <w:r w:rsidRPr="0094571B">
        <w:rPr>
          <w:highlight w:val="white"/>
        </w:rPr>
        <w:t xml:space="preserve">  Environment.Exit(-1);</w:t>
      </w:r>
    </w:p>
    <w:p w14:paraId="44CDC6D0" w14:textId="77777777" w:rsidR="007660EE" w:rsidRPr="0094571B" w:rsidRDefault="007660EE" w:rsidP="007660EE">
      <w:pPr>
        <w:pStyle w:val="Code"/>
      </w:pPr>
      <w:r w:rsidRPr="0094571B">
        <w:rPr>
          <w:highlight w:val="white"/>
        </w:rPr>
        <w:t>}</w:t>
      </w:r>
    </w:p>
    <w:p w14:paraId="2551028A" w14:textId="77777777" w:rsidR="007660EE" w:rsidRPr="00EC76D5" w:rsidRDefault="007660EE" w:rsidP="007660EE">
      <w:pPr>
        <w:pStyle w:val="Rubrik3"/>
      </w:pPr>
      <w:bookmarkStart w:id="573" w:name="_Toc49764299"/>
      <w:r w:rsidRPr="00EC76D5">
        <w:t>Main</w:t>
      </w:r>
      <w:bookmarkEnd w:id="573"/>
    </w:p>
    <w:p w14:paraId="2FDB2DF8" w14:textId="77777777" w:rsidR="007660EE" w:rsidRPr="00EC76D5" w:rsidRDefault="007660EE" w:rsidP="007660EE">
      <w:r>
        <w:t>GPPG</w:t>
      </w:r>
      <w:r w:rsidRPr="00EC76D5">
        <w:t xml:space="preserve"> and J</w:t>
      </w:r>
      <w:r>
        <w:t>PLEX</w:t>
      </w:r>
      <w:r w:rsidRPr="00EC76D5">
        <w:t xml:space="preserve"> generates the </w:t>
      </w:r>
      <w:r w:rsidRPr="00EC76D5">
        <w:rPr>
          <w:rStyle w:val="CodeInText"/>
        </w:rPr>
        <w:t>Parser</w:t>
      </w:r>
      <w:r w:rsidRPr="00EC76D5">
        <w:t xml:space="preserve"> and </w:t>
      </w:r>
      <w:r w:rsidRPr="00EC76D5">
        <w:rPr>
          <w:rStyle w:val="CodeInText"/>
        </w:rPr>
        <w:t>Scanner</w:t>
      </w:r>
      <w:r w:rsidRPr="00EC76D5">
        <w:t xml:space="preserve"> classes. The main class creates a scanner object which is used by the parser object. The </w:t>
      </w:r>
      <w:r w:rsidRPr="00EC76D5">
        <w:rPr>
          <w:rStyle w:val="CodeInText"/>
        </w:rPr>
        <w:t>parse</w:t>
      </w:r>
      <w:r w:rsidRPr="00EC76D5">
        <w:t xml:space="preserve"> method is called with invoke the parsing. The input is read from </w:t>
      </w:r>
      <w:r w:rsidRPr="00EC76D5">
        <w:rPr>
          <w:rStyle w:val="CodeInText"/>
        </w:rPr>
        <w:t>BufferedReader</w:t>
      </w:r>
      <w:r w:rsidRPr="00EC76D5">
        <w:t xml:space="preserve">, the output is written to </w:t>
      </w:r>
      <w:r w:rsidRPr="00EC76D5">
        <w:rPr>
          <w:rStyle w:val="CodeInText"/>
        </w:rPr>
        <w:t>OutputStream</w:t>
      </w:r>
      <w:r w:rsidRPr="00EC76D5">
        <w:t xml:space="preserve">, error messages are written to </w:t>
      </w:r>
      <w:r w:rsidRPr="00EC76D5">
        <w:rPr>
          <w:rStyle w:val="CodeInText"/>
        </w:rPr>
        <w:t>ErrorStream</w:t>
      </w:r>
      <w:r w:rsidRPr="00EC76D5">
        <w:t xml:space="preserve">, and </w:t>
      </w:r>
      <w:r w:rsidRPr="00EC76D5">
        <w:rPr>
          <w:rStyle w:val="CodeInText"/>
        </w:rPr>
        <w:t>VariableMap</w:t>
      </w:r>
      <w:r w:rsidRPr="00EC76D5">
        <w:t xml:space="preserve"> is used to keep track of the variables read and assigned by the program.</w:t>
      </w:r>
    </w:p>
    <w:p w14:paraId="067F41AA" w14:textId="77777777" w:rsidR="007660EE" w:rsidRPr="00EC76D5" w:rsidRDefault="007660EE" w:rsidP="007660EE">
      <w:pPr>
        <w:pStyle w:val="CodeHeader"/>
      </w:pPr>
      <w:r w:rsidRPr="00EC76D5">
        <w:t>Main.</w:t>
      </w:r>
      <w:r>
        <w:t>cs</w:t>
      </w:r>
    </w:p>
    <w:p w14:paraId="5B06BD92" w14:textId="77777777" w:rsidR="007660EE" w:rsidRPr="008633E2" w:rsidRDefault="007660EE" w:rsidP="007660EE">
      <w:pPr>
        <w:pStyle w:val="Code"/>
        <w:rPr>
          <w:highlight w:val="white"/>
        </w:rPr>
      </w:pPr>
      <w:r w:rsidRPr="008633E2">
        <w:rPr>
          <w:highlight w:val="white"/>
        </w:rPr>
        <w:t>using System;</w:t>
      </w:r>
    </w:p>
    <w:p w14:paraId="2CA36754" w14:textId="77777777" w:rsidR="007660EE" w:rsidRPr="008633E2" w:rsidRDefault="007660EE" w:rsidP="007660EE">
      <w:pPr>
        <w:pStyle w:val="Code"/>
        <w:rPr>
          <w:highlight w:val="white"/>
        </w:rPr>
      </w:pPr>
      <w:r w:rsidRPr="008633E2">
        <w:rPr>
          <w:highlight w:val="white"/>
        </w:rPr>
        <w:t>using System.IO;</w:t>
      </w:r>
    </w:p>
    <w:p w14:paraId="13BFBA77" w14:textId="77777777" w:rsidR="007660EE" w:rsidRPr="008633E2" w:rsidRDefault="007660EE" w:rsidP="007660EE">
      <w:pPr>
        <w:pStyle w:val="Code"/>
        <w:rPr>
          <w:highlight w:val="white"/>
        </w:rPr>
      </w:pPr>
      <w:r w:rsidRPr="008633E2">
        <w:rPr>
          <w:highlight w:val="white"/>
        </w:rPr>
        <w:t>using System.Collections.Generic;</w:t>
      </w:r>
    </w:p>
    <w:p w14:paraId="3D611C81" w14:textId="77777777" w:rsidR="007660EE" w:rsidRPr="008633E2" w:rsidRDefault="007660EE" w:rsidP="007660EE">
      <w:pPr>
        <w:pStyle w:val="Code"/>
        <w:rPr>
          <w:highlight w:val="white"/>
        </w:rPr>
      </w:pPr>
    </w:p>
    <w:p w14:paraId="518F6052" w14:textId="77777777" w:rsidR="007660EE" w:rsidRPr="008633E2" w:rsidRDefault="007660EE" w:rsidP="007660EE">
      <w:pPr>
        <w:pStyle w:val="Code"/>
        <w:rPr>
          <w:highlight w:val="white"/>
        </w:rPr>
      </w:pPr>
      <w:r w:rsidRPr="008633E2">
        <w:rPr>
          <w:highlight w:val="white"/>
        </w:rPr>
        <w:t>namespace Calculator {</w:t>
      </w:r>
    </w:p>
    <w:p w14:paraId="046F135E" w14:textId="77777777" w:rsidR="007660EE" w:rsidRPr="008633E2" w:rsidRDefault="007660EE" w:rsidP="007660EE">
      <w:pPr>
        <w:pStyle w:val="Code"/>
        <w:rPr>
          <w:highlight w:val="white"/>
        </w:rPr>
      </w:pPr>
      <w:r w:rsidRPr="008633E2">
        <w:rPr>
          <w:highlight w:val="white"/>
        </w:rPr>
        <w:t xml:space="preserve">  class MainX {</w:t>
      </w:r>
    </w:p>
    <w:p w14:paraId="3446AE01" w14:textId="77777777" w:rsidR="007660EE" w:rsidRDefault="007660EE" w:rsidP="007660EE">
      <w:pPr>
        <w:pStyle w:val="Code"/>
        <w:rPr>
          <w:highlight w:val="white"/>
        </w:rPr>
      </w:pPr>
      <w:r w:rsidRPr="008633E2">
        <w:rPr>
          <w:highlight w:val="white"/>
        </w:rPr>
        <w:t xml:space="preserve">    public static Dictionary&lt;</w:t>
      </w:r>
      <w:r>
        <w:rPr>
          <w:highlight w:val="white"/>
        </w:rPr>
        <w:t>string</w:t>
      </w:r>
      <w:r w:rsidRPr="008633E2">
        <w:rPr>
          <w:highlight w:val="white"/>
        </w:rPr>
        <w:t>,</w:t>
      </w:r>
      <w:r>
        <w:rPr>
          <w:highlight w:val="white"/>
        </w:rPr>
        <w:t>double</w:t>
      </w:r>
      <w:r w:rsidRPr="008633E2">
        <w:rPr>
          <w:highlight w:val="white"/>
        </w:rPr>
        <w:t>&gt; VariableMap =</w:t>
      </w:r>
    </w:p>
    <w:p w14:paraId="168E2053" w14:textId="77777777" w:rsidR="007660EE" w:rsidRPr="008633E2" w:rsidRDefault="007660EE" w:rsidP="007660EE">
      <w:pPr>
        <w:pStyle w:val="Code"/>
        <w:rPr>
          <w:highlight w:val="white"/>
        </w:rPr>
      </w:pPr>
      <w:r>
        <w:rPr>
          <w:highlight w:val="white"/>
        </w:rPr>
        <w:t xml:space="preserve">     </w:t>
      </w:r>
      <w:r w:rsidRPr="008633E2">
        <w:rPr>
          <w:highlight w:val="white"/>
        </w:rPr>
        <w:t xml:space="preserve"> new Dictionary&lt;</w:t>
      </w:r>
      <w:r>
        <w:rPr>
          <w:highlight w:val="white"/>
        </w:rPr>
        <w:t>string</w:t>
      </w:r>
      <w:r w:rsidRPr="008633E2">
        <w:rPr>
          <w:highlight w:val="white"/>
        </w:rPr>
        <w:t>,</w:t>
      </w:r>
      <w:r>
        <w:rPr>
          <w:highlight w:val="white"/>
        </w:rPr>
        <w:t>double</w:t>
      </w:r>
      <w:r w:rsidRPr="008633E2">
        <w:rPr>
          <w:highlight w:val="white"/>
        </w:rPr>
        <w:t>&gt;();</w:t>
      </w:r>
    </w:p>
    <w:p w14:paraId="657AE053" w14:textId="77777777" w:rsidR="007660EE" w:rsidRPr="008633E2" w:rsidRDefault="007660EE" w:rsidP="007660EE">
      <w:pPr>
        <w:pStyle w:val="Code"/>
        <w:rPr>
          <w:highlight w:val="white"/>
        </w:rPr>
      </w:pPr>
      <w:r w:rsidRPr="008633E2">
        <w:rPr>
          <w:highlight w:val="white"/>
        </w:rPr>
        <w:t xml:space="preserve">          </w:t>
      </w:r>
    </w:p>
    <w:p w14:paraId="35FCB7A1" w14:textId="77777777" w:rsidR="007660EE" w:rsidRPr="008633E2" w:rsidRDefault="007660EE" w:rsidP="007660EE">
      <w:pPr>
        <w:pStyle w:val="Code"/>
        <w:rPr>
          <w:highlight w:val="white"/>
        </w:rPr>
      </w:pPr>
      <w:r w:rsidRPr="008633E2">
        <w:rPr>
          <w:highlight w:val="white"/>
        </w:rPr>
        <w:t xml:space="preserve">    static void Main(string[] args) {</w:t>
      </w:r>
    </w:p>
    <w:p w14:paraId="3B1D6F69" w14:textId="77777777" w:rsidR="007660EE" w:rsidRPr="008633E2" w:rsidRDefault="007660EE" w:rsidP="007660EE">
      <w:pPr>
        <w:pStyle w:val="Code"/>
        <w:rPr>
          <w:highlight w:val="white"/>
        </w:rPr>
      </w:pPr>
      <w:r w:rsidRPr="008633E2">
        <w:rPr>
          <w:highlight w:val="white"/>
        </w:rPr>
        <w:t xml:space="preserve">      if (args.Length != 1) {</w:t>
      </w:r>
    </w:p>
    <w:p w14:paraId="7347D367" w14:textId="77777777" w:rsidR="007660EE" w:rsidRPr="008633E2" w:rsidRDefault="007660EE" w:rsidP="007660EE">
      <w:pPr>
        <w:pStyle w:val="Code"/>
        <w:rPr>
          <w:highlight w:val="white"/>
        </w:rPr>
      </w:pPr>
      <w:r w:rsidRPr="008633E2">
        <w:rPr>
          <w:highlight w:val="white"/>
        </w:rPr>
        <w:t xml:space="preserve">        Console.Out.WriteLine("Usage: calculator inputfile");</w:t>
      </w:r>
    </w:p>
    <w:p w14:paraId="25860277" w14:textId="77777777" w:rsidR="007660EE" w:rsidRPr="008633E2" w:rsidRDefault="007660EE" w:rsidP="007660EE">
      <w:pPr>
        <w:pStyle w:val="Code"/>
        <w:rPr>
          <w:highlight w:val="white"/>
        </w:rPr>
      </w:pPr>
      <w:r w:rsidRPr="008633E2">
        <w:rPr>
          <w:highlight w:val="white"/>
        </w:rPr>
        <w:t xml:space="preserve">      }</w:t>
      </w:r>
    </w:p>
    <w:p w14:paraId="21196660" w14:textId="77777777" w:rsidR="007660EE" w:rsidRPr="008633E2" w:rsidRDefault="007660EE" w:rsidP="007660EE">
      <w:pPr>
        <w:pStyle w:val="Code"/>
        <w:rPr>
          <w:highlight w:val="white"/>
        </w:rPr>
      </w:pPr>
    </w:p>
    <w:p w14:paraId="66792DDD" w14:textId="77777777" w:rsidR="007660EE" w:rsidRDefault="007660EE" w:rsidP="007660EE">
      <w:pPr>
        <w:pStyle w:val="Code"/>
        <w:rPr>
          <w:highlight w:val="white"/>
        </w:rPr>
      </w:pPr>
      <w:r w:rsidRPr="008633E2">
        <w:rPr>
          <w:highlight w:val="white"/>
        </w:rPr>
        <w:t xml:space="preserve">      { System.Globalization.CultureInfo customCulture =</w:t>
      </w:r>
    </w:p>
    <w:p w14:paraId="51E171F1" w14:textId="77777777" w:rsidR="007660EE" w:rsidRDefault="007660EE" w:rsidP="007660EE">
      <w:pPr>
        <w:pStyle w:val="Code"/>
        <w:rPr>
          <w:highlight w:val="white"/>
        </w:rPr>
      </w:pPr>
      <w:r>
        <w:rPr>
          <w:highlight w:val="white"/>
        </w:rPr>
        <w:t xml:space="preserve">        </w:t>
      </w:r>
      <w:r w:rsidRPr="008633E2">
        <w:rPr>
          <w:highlight w:val="white"/>
        </w:rPr>
        <w:t xml:space="preserve"> (System.Globalization.CultureInfo)</w:t>
      </w:r>
    </w:p>
    <w:p w14:paraId="50DD11A7" w14:textId="77777777" w:rsidR="007660EE" w:rsidRPr="008633E2" w:rsidRDefault="007660EE" w:rsidP="007660EE">
      <w:pPr>
        <w:pStyle w:val="Code"/>
        <w:rPr>
          <w:highlight w:val="white"/>
        </w:rPr>
      </w:pPr>
      <w:r>
        <w:rPr>
          <w:highlight w:val="white"/>
        </w:rPr>
        <w:t xml:space="preserve">        </w:t>
      </w:r>
      <w:r w:rsidRPr="008633E2">
        <w:rPr>
          <w:highlight w:val="white"/>
        </w:rPr>
        <w:t xml:space="preserve"> System.Threading.Thread.CurrentThread.CurrentCulture.Clone();</w:t>
      </w:r>
    </w:p>
    <w:p w14:paraId="4BFB0B1C" w14:textId="77777777" w:rsidR="007660EE" w:rsidRPr="008633E2" w:rsidRDefault="007660EE" w:rsidP="007660EE">
      <w:pPr>
        <w:pStyle w:val="Code"/>
        <w:rPr>
          <w:highlight w:val="white"/>
        </w:rPr>
      </w:pPr>
      <w:r w:rsidRPr="008633E2">
        <w:rPr>
          <w:highlight w:val="white"/>
        </w:rPr>
        <w:t xml:space="preserve">        customCulture.NumberFormat.NumberDecimalSeparator = ".";</w:t>
      </w:r>
    </w:p>
    <w:p w14:paraId="78E60A09" w14:textId="77777777" w:rsidR="007660EE" w:rsidRPr="008633E2" w:rsidRDefault="007660EE" w:rsidP="007660EE">
      <w:pPr>
        <w:pStyle w:val="Code"/>
        <w:rPr>
          <w:highlight w:val="white"/>
        </w:rPr>
      </w:pPr>
      <w:r w:rsidRPr="008633E2">
        <w:rPr>
          <w:highlight w:val="white"/>
        </w:rPr>
        <w:t xml:space="preserve">        System.Threading.Thread.CurrentThread.CurrentCulture = customCulture;</w:t>
      </w:r>
    </w:p>
    <w:p w14:paraId="2C1BE572" w14:textId="77777777" w:rsidR="007660EE" w:rsidRPr="008633E2" w:rsidRDefault="007660EE" w:rsidP="007660EE">
      <w:pPr>
        <w:pStyle w:val="Code"/>
        <w:rPr>
          <w:highlight w:val="white"/>
        </w:rPr>
      </w:pPr>
      <w:r w:rsidRPr="008633E2">
        <w:rPr>
          <w:highlight w:val="white"/>
        </w:rPr>
        <w:t xml:space="preserve">      }</w:t>
      </w:r>
    </w:p>
    <w:p w14:paraId="453E08BA" w14:textId="77777777" w:rsidR="007660EE" w:rsidRPr="008633E2" w:rsidRDefault="007660EE" w:rsidP="007660EE">
      <w:pPr>
        <w:pStyle w:val="Code"/>
        <w:rPr>
          <w:highlight w:val="white"/>
        </w:rPr>
      </w:pPr>
    </w:p>
    <w:p w14:paraId="77E197E4" w14:textId="77777777" w:rsidR="007660EE" w:rsidRPr="008633E2" w:rsidRDefault="007660EE" w:rsidP="007660EE">
      <w:pPr>
        <w:pStyle w:val="Code"/>
        <w:rPr>
          <w:highlight w:val="white"/>
        </w:rPr>
      </w:pPr>
      <w:r w:rsidRPr="008633E2">
        <w:rPr>
          <w:highlight w:val="white"/>
        </w:rPr>
        <w:t xml:space="preserve">      VariableMap["pi"] = Math.PI;</w:t>
      </w:r>
    </w:p>
    <w:p w14:paraId="248CFB3E" w14:textId="77777777" w:rsidR="007660EE" w:rsidRPr="008633E2" w:rsidRDefault="007660EE" w:rsidP="007660EE">
      <w:pPr>
        <w:pStyle w:val="Code"/>
        <w:rPr>
          <w:highlight w:val="white"/>
        </w:rPr>
      </w:pPr>
      <w:r w:rsidRPr="008633E2">
        <w:rPr>
          <w:highlight w:val="white"/>
        </w:rPr>
        <w:t xml:space="preserve">      VariableMap["e"] = Math.E;</w:t>
      </w:r>
    </w:p>
    <w:p w14:paraId="4F8F4546" w14:textId="77777777" w:rsidR="007660EE" w:rsidRPr="008633E2" w:rsidRDefault="007660EE" w:rsidP="007660EE">
      <w:pPr>
        <w:pStyle w:val="Code"/>
        <w:rPr>
          <w:highlight w:val="white"/>
        </w:rPr>
      </w:pPr>
    </w:p>
    <w:p w14:paraId="466180C5" w14:textId="77777777" w:rsidR="007660EE" w:rsidRPr="008633E2" w:rsidRDefault="007660EE" w:rsidP="007660EE">
      <w:pPr>
        <w:pStyle w:val="Code"/>
        <w:rPr>
          <w:highlight w:val="white"/>
        </w:rPr>
      </w:pPr>
      <w:r w:rsidRPr="008633E2">
        <w:rPr>
          <w:highlight w:val="white"/>
        </w:rPr>
        <w:t xml:space="preserve">      string s = "abcd", t = "\"\"";</w:t>
      </w:r>
    </w:p>
    <w:p w14:paraId="2595E673" w14:textId="77777777" w:rsidR="007660EE" w:rsidRPr="008633E2" w:rsidRDefault="007660EE" w:rsidP="007660EE">
      <w:pPr>
        <w:pStyle w:val="Code"/>
        <w:rPr>
          <w:highlight w:val="white"/>
        </w:rPr>
      </w:pPr>
      <w:r w:rsidRPr="008633E2">
        <w:rPr>
          <w:highlight w:val="white"/>
        </w:rPr>
        <w:t xml:space="preserve">      string u = s.Substring(1, s.Length - 2);</w:t>
      </w:r>
    </w:p>
    <w:p w14:paraId="02B69E4D" w14:textId="77777777" w:rsidR="007660EE" w:rsidRPr="008633E2" w:rsidRDefault="007660EE" w:rsidP="007660EE">
      <w:pPr>
        <w:pStyle w:val="Code"/>
        <w:rPr>
          <w:highlight w:val="white"/>
        </w:rPr>
      </w:pPr>
      <w:r w:rsidRPr="008633E2">
        <w:rPr>
          <w:highlight w:val="white"/>
        </w:rPr>
        <w:t xml:space="preserve">      string v = s.Substring(1, t.Length - 2);</w:t>
      </w:r>
    </w:p>
    <w:p w14:paraId="32E39F41" w14:textId="77777777" w:rsidR="007660EE" w:rsidRPr="008633E2" w:rsidRDefault="007660EE" w:rsidP="007660EE">
      <w:pPr>
        <w:pStyle w:val="Code"/>
        <w:rPr>
          <w:highlight w:val="white"/>
        </w:rPr>
      </w:pPr>
    </w:p>
    <w:p w14:paraId="61614BB1" w14:textId="77777777" w:rsidR="007660EE" w:rsidRPr="008633E2" w:rsidRDefault="007660EE" w:rsidP="007660EE">
      <w:pPr>
        <w:pStyle w:val="Code"/>
        <w:rPr>
          <w:highlight w:val="white"/>
        </w:rPr>
      </w:pPr>
      <w:r w:rsidRPr="008633E2">
        <w:rPr>
          <w:highlight w:val="white"/>
        </w:rPr>
        <w:t xml:space="preserve">      try {</w:t>
      </w:r>
    </w:p>
    <w:p w14:paraId="6CA1B64A" w14:textId="77777777" w:rsidR="007660EE" w:rsidRPr="008633E2" w:rsidRDefault="007660EE" w:rsidP="007660EE">
      <w:pPr>
        <w:pStyle w:val="Code"/>
        <w:rPr>
          <w:highlight w:val="white"/>
        </w:rPr>
      </w:pPr>
      <w:r w:rsidRPr="008633E2">
        <w:rPr>
          <w:highlight w:val="white"/>
        </w:rPr>
        <w:t xml:space="preserve">        FileStream file = new FileStream(args[0], FileMode.Open);</w:t>
      </w:r>
    </w:p>
    <w:p w14:paraId="12DB31CB" w14:textId="77777777" w:rsidR="007660EE" w:rsidRPr="008633E2" w:rsidRDefault="007660EE" w:rsidP="007660EE">
      <w:pPr>
        <w:pStyle w:val="Code"/>
        <w:rPr>
          <w:highlight w:val="white"/>
        </w:rPr>
      </w:pPr>
      <w:r w:rsidRPr="008633E2">
        <w:rPr>
          <w:highlight w:val="white"/>
        </w:rPr>
        <w:t xml:space="preserve">        Scanner scanner = new Scanner(file);</w:t>
      </w:r>
    </w:p>
    <w:p w14:paraId="7E11E46D" w14:textId="77777777" w:rsidR="007660EE" w:rsidRPr="008633E2" w:rsidRDefault="007660EE" w:rsidP="007660EE">
      <w:pPr>
        <w:pStyle w:val="Code"/>
        <w:rPr>
          <w:highlight w:val="white"/>
        </w:rPr>
      </w:pPr>
      <w:r w:rsidRPr="008633E2">
        <w:rPr>
          <w:highlight w:val="white"/>
        </w:rPr>
        <w:t xml:space="preserve">        Parser parser = new Parser(scanner);</w:t>
      </w:r>
    </w:p>
    <w:p w14:paraId="0F7525D5" w14:textId="77777777" w:rsidR="007660EE" w:rsidRPr="008633E2" w:rsidRDefault="007660EE" w:rsidP="007660EE">
      <w:pPr>
        <w:pStyle w:val="Code"/>
        <w:rPr>
          <w:highlight w:val="white"/>
        </w:rPr>
      </w:pPr>
      <w:r w:rsidRPr="008633E2">
        <w:rPr>
          <w:highlight w:val="white"/>
        </w:rPr>
        <w:t xml:space="preserve">        parser.Parse();</w:t>
      </w:r>
    </w:p>
    <w:p w14:paraId="1C391627" w14:textId="77777777" w:rsidR="007660EE" w:rsidRPr="008633E2" w:rsidRDefault="007660EE" w:rsidP="007660EE">
      <w:pPr>
        <w:pStyle w:val="Code"/>
        <w:rPr>
          <w:highlight w:val="white"/>
        </w:rPr>
      </w:pPr>
      <w:r w:rsidRPr="008633E2">
        <w:rPr>
          <w:highlight w:val="white"/>
        </w:rPr>
        <w:t xml:space="preserve">      }</w:t>
      </w:r>
    </w:p>
    <w:p w14:paraId="55138B5E" w14:textId="77777777" w:rsidR="007660EE" w:rsidRPr="008633E2" w:rsidRDefault="007660EE" w:rsidP="007660EE">
      <w:pPr>
        <w:pStyle w:val="Code"/>
        <w:rPr>
          <w:highlight w:val="white"/>
        </w:rPr>
      </w:pPr>
      <w:r w:rsidRPr="008633E2">
        <w:rPr>
          <w:highlight w:val="white"/>
        </w:rPr>
        <w:t xml:space="preserve">      catch (Exception exception) {</w:t>
      </w:r>
    </w:p>
    <w:p w14:paraId="69D66DA3" w14:textId="77777777" w:rsidR="007660EE" w:rsidRPr="008633E2" w:rsidRDefault="007660EE" w:rsidP="007660EE">
      <w:pPr>
        <w:pStyle w:val="Code"/>
        <w:rPr>
          <w:highlight w:val="white"/>
        </w:rPr>
      </w:pPr>
      <w:r w:rsidRPr="008633E2">
        <w:rPr>
          <w:highlight w:val="white"/>
        </w:rPr>
        <w:t xml:space="preserve">        Console.Out.WriteLine(exception.ToString());</w:t>
      </w:r>
    </w:p>
    <w:p w14:paraId="6238F3E8" w14:textId="77777777" w:rsidR="007660EE" w:rsidRPr="008633E2" w:rsidRDefault="007660EE" w:rsidP="007660EE">
      <w:pPr>
        <w:pStyle w:val="Code"/>
        <w:rPr>
          <w:highlight w:val="white"/>
        </w:rPr>
      </w:pPr>
      <w:r w:rsidRPr="008633E2">
        <w:rPr>
          <w:highlight w:val="white"/>
        </w:rPr>
        <w:t xml:space="preserve">      }</w:t>
      </w:r>
    </w:p>
    <w:p w14:paraId="3DF2087D" w14:textId="77777777" w:rsidR="007660EE" w:rsidRPr="008633E2" w:rsidRDefault="007660EE" w:rsidP="007660EE">
      <w:pPr>
        <w:pStyle w:val="Code"/>
        <w:rPr>
          <w:highlight w:val="white"/>
        </w:rPr>
      </w:pPr>
      <w:r w:rsidRPr="008633E2">
        <w:rPr>
          <w:highlight w:val="white"/>
        </w:rPr>
        <w:t xml:space="preserve">    }</w:t>
      </w:r>
    </w:p>
    <w:p w14:paraId="093C6AE5" w14:textId="77777777" w:rsidR="007660EE" w:rsidRPr="008633E2" w:rsidRDefault="007660EE" w:rsidP="007660EE">
      <w:pPr>
        <w:pStyle w:val="Code"/>
        <w:rPr>
          <w:highlight w:val="white"/>
        </w:rPr>
      </w:pPr>
      <w:r w:rsidRPr="008633E2">
        <w:rPr>
          <w:highlight w:val="white"/>
        </w:rPr>
        <w:t xml:space="preserve">  }</w:t>
      </w:r>
    </w:p>
    <w:p w14:paraId="6DDD919B" w14:textId="77777777" w:rsidR="007660EE" w:rsidRPr="00EC76D5" w:rsidRDefault="007660EE" w:rsidP="007660EE">
      <w:r w:rsidRPr="00EC76D5">
        <w:t xml:space="preserve">The </w:t>
      </w:r>
      <w:r>
        <w:rPr>
          <w:rStyle w:val="CodeInText0"/>
        </w:rPr>
        <w:t>Parser</w:t>
      </w:r>
      <w:r w:rsidRPr="00EC76D5">
        <w:t xml:space="preserve"> class is necessary to make the parser work with the scanner. It works as link between the scanner and the parser </w:t>
      </w:r>
    </w:p>
    <w:p w14:paraId="6827CCE9" w14:textId="77777777" w:rsidR="007660EE" w:rsidRDefault="007660EE" w:rsidP="007660EE">
      <w:pPr>
        <w:pStyle w:val="Code"/>
        <w:rPr>
          <w:highlight w:val="white"/>
        </w:rPr>
      </w:pPr>
      <w:r w:rsidRPr="008633E2">
        <w:rPr>
          <w:highlight w:val="white"/>
        </w:rPr>
        <w:t xml:space="preserve">  public partial class Parser :</w:t>
      </w:r>
    </w:p>
    <w:p w14:paraId="59ECEC2C" w14:textId="77777777" w:rsidR="007660EE" w:rsidRPr="008633E2" w:rsidRDefault="007660EE" w:rsidP="007660EE">
      <w:pPr>
        <w:pStyle w:val="Code"/>
        <w:rPr>
          <w:highlight w:val="white"/>
        </w:rPr>
      </w:pPr>
      <w:r>
        <w:rPr>
          <w:highlight w:val="white"/>
        </w:rPr>
        <w:t xml:space="preserve">        </w:t>
      </w:r>
      <w:r w:rsidRPr="008633E2">
        <w:rPr>
          <w:highlight w:val="white"/>
        </w:rPr>
        <w:t xml:space="preserve"> QUT.Gppg.ShiftReduceParser&lt;ValueType, QUT.Gppg.LexLocation&gt; {</w:t>
      </w:r>
    </w:p>
    <w:p w14:paraId="712D328B" w14:textId="77777777" w:rsidR="007660EE" w:rsidRPr="008633E2" w:rsidRDefault="007660EE" w:rsidP="007660EE">
      <w:pPr>
        <w:pStyle w:val="Code"/>
        <w:rPr>
          <w:highlight w:val="white"/>
        </w:rPr>
      </w:pPr>
      <w:r w:rsidRPr="008633E2">
        <w:rPr>
          <w:highlight w:val="white"/>
        </w:rPr>
        <w:t xml:space="preserve">    public Parser(Scanner scanner)</w:t>
      </w:r>
    </w:p>
    <w:p w14:paraId="6DF8E12D" w14:textId="77777777" w:rsidR="007660EE" w:rsidRPr="008633E2" w:rsidRDefault="007660EE" w:rsidP="007660EE">
      <w:pPr>
        <w:pStyle w:val="Code"/>
        <w:rPr>
          <w:highlight w:val="white"/>
        </w:rPr>
      </w:pPr>
      <w:r w:rsidRPr="008633E2">
        <w:rPr>
          <w:highlight w:val="white"/>
        </w:rPr>
        <w:t xml:space="preserve">     :base(scanner) {</w:t>
      </w:r>
    </w:p>
    <w:p w14:paraId="7FE35DBA" w14:textId="77777777" w:rsidR="007660EE" w:rsidRPr="008633E2" w:rsidRDefault="007660EE" w:rsidP="007660EE">
      <w:pPr>
        <w:pStyle w:val="Code"/>
        <w:rPr>
          <w:highlight w:val="white"/>
        </w:rPr>
      </w:pPr>
      <w:r w:rsidRPr="008633E2">
        <w:rPr>
          <w:highlight w:val="white"/>
        </w:rPr>
        <w:t xml:space="preserve">      // Empty.</w:t>
      </w:r>
    </w:p>
    <w:p w14:paraId="508F9571" w14:textId="77777777" w:rsidR="007660EE" w:rsidRPr="008633E2" w:rsidRDefault="007660EE" w:rsidP="007660EE">
      <w:pPr>
        <w:pStyle w:val="Code"/>
        <w:rPr>
          <w:highlight w:val="white"/>
        </w:rPr>
      </w:pPr>
      <w:r w:rsidRPr="008633E2">
        <w:rPr>
          <w:highlight w:val="white"/>
        </w:rPr>
        <w:t xml:space="preserve">    }</w:t>
      </w:r>
    </w:p>
    <w:p w14:paraId="2F64E70B" w14:textId="77777777" w:rsidR="007660EE" w:rsidRPr="008633E2" w:rsidRDefault="007660EE" w:rsidP="007660EE">
      <w:pPr>
        <w:pStyle w:val="Code"/>
        <w:rPr>
          <w:highlight w:val="white"/>
        </w:rPr>
      </w:pPr>
      <w:r w:rsidRPr="008633E2">
        <w:rPr>
          <w:highlight w:val="white"/>
        </w:rPr>
        <w:t xml:space="preserve">  }</w:t>
      </w:r>
    </w:p>
    <w:p w14:paraId="4D00666A" w14:textId="77777777" w:rsidR="007660EE" w:rsidRPr="008633E2" w:rsidRDefault="007660EE" w:rsidP="007660EE">
      <w:pPr>
        <w:pStyle w:val="Code"/>
      </w:pPr>
      <w:r w:rsidRPr="008633E2">
        <w:rPr>
          <w:highlight w:val="white"/>
        </w:rPr>
        <w:t>}</w:t>
      </w:r>
    </w:p>
    <w:p w14:paraId="2365CD0C" w14:textId="77777777" w:rsidR="007660EE" w:rsidRPr="00EC76D5" w:rsidRDefault="007660EE" w:rsidP="007660EE">
      <w:r w:rsidRPr="00EC76D5">
        <w:t xml:space="preserve">Finally, below follows a small script file that generates the </w:t>
      </w:r>
      <w:r>
        <w:t>C#</w:t>
      </w:r>
      <w:r w:rsidRPr="00EC76D5">
        <w:t xml:space="preserve"> source code for the parser and scanner.</w:t>
      </w:r>
    </w:p>
    <w:p w14:paraId="1378055A" w14:textId="77777777" w:rsidR="007660EE" w:rsidRPr="00EC76D5" w:rsidRDefault="007660EE" w:rsidP="007660EE">
      <w:pPr>
        <w:pStyle w:val="CodeHeader"/>
      </w:pPr>
      <w:r w:rsidRPr="00EC76D5">
        <w:t>Parser.bat</w:t>
      </w:r>
    </w:p>
    <w:p w14:paraId="7E7205D0" w14:textId="77777777" w:rsidR="007660EE" w:rsidRPr="00A82231" w:rsidRDefault="007660EE" w:rsidP="007660EE">
      <w:pPr>
        <w:pStyle w:val="Code"/>
        <w:rPr>
          <w:highlight w:val="white"/>
        </w:rPr>
      </w:pPr>
      <w:r w:rsidRPr="00A82231">
        <w:rPr>
          <w:highlight w:val="white"/>
        </w:rPr>
        <w:t>@C:</w:t>
      </w:r>
    </w:p>
    <w:p w14:paraId="7755FEA3" w14:textId="77777777" w:rsidR="007660EE" w:rsidRPr="00A82231" w:rsidRDefault="007660EE" w:rsidP="007660EE">
      <w:pPr>
        <w:pStyle w:val="Code"/>
        <w:rPr>
          <w:highlight w:val="white"/>
        </w:rPr>
      </w:pPr>
      <w:r w:rsidRPr="00A82231">
        <w:rPr>
          <w:highlight w:val="white"/>
        </w:rPr>
        <w:t>@cd C:\Users\Stefan\Documents\Calculator_CS</w:t>
      </w:r>
    </w:p>
    <w:p w14:paraId="391699A4" w14:textId="77777777" w:rsidR="007660EE" w:rsidRPr="00A82231" w:rsidRDefault="007660EE" w:rsidP="007660EE">
      <w:pPr>
        <w:pStyle w:val="Code"/>
        <w:rPr>
          <w:highlight w:val="white"/>
        </w:rPr>
      </w:pPr>
      <w:r w:rsidRPr="00A82231">
        <w:rPr>
          <w:highlight w:val="white"/>
        </w:rPr>
        <w:t>@"C:\gppg-distro-1_5_2\binaries\Gppg" /gplex Parser.gppg &gt; Parser.cs</w:t>
      </w:r>
    </w:p>
    <w:p w14:paraId="33110E1B" w14:textId="77777777" w:rsidR="007660EE" w:rsidRPr="00A82231" w:rsidRDefault="007660EE" w:rsidP="007660EE">
      <w:pPr>
        <w:pStyle w:val="Code"/>
        <w:rPr>
          <w:highlight w:val="white"/>
        </w:rPr>
      </w:pPr>
      <w:r w:rsidRPr="00A82231">
        <w:rPr>
          <w:highlight w:val="white"/>
        </w:rPr>
        <w:t>@"C:\gppg-distro-1_5_2\binaries\Gplex" Scanner.gplex</w:t>
      </w:r>
    </w:p>
    <w:p w14:paraId="3C2173E1" w14:textId="77777777" w:rsidR="005E7D2C" w:rsidRPr="00EC76D5" w:rsidRDefault="005E7D2C" w:rsidP="005E7D2C">
      <w:pPr>
        <w:pStyle w:val="Rubrik1"/>
      </w:pPr>
      <w:bookmarkStart w:id="574" w:name="_Toc49764448"/>
      <w:r w:rsidRPr="00EC76D5">
        <w:t>Auxiliary Classes</w:t>
      </w:r>
      <w:bookmarkEnd w:id="574"/>
    </w:p>
    <w:p w14:paraId="6A674C10" w14:textId="77777777" w:rsidR="005E7D2C" w:rsidRPr="00EC76D5" w:rsidRDefault="005E7D2C" w:rsidP="005E7D2C">
      <w:r>
        <w:t>C#</w:t>
      </w:r>
      <w:r w:rsidRPr="00EC76D5">
        <w:t xml:space="preserve"> comes with a large class library, with functionality for almost all requirements. However, there are some classes that are missing, which we need to write ourselves: a class for error handling, container classes, and a graph class.</w:t>
      </w:r>
    </w:p>
    <w:p w14:paraId="17DDED0A" w14:textId="77777777" w:rsidR="005E7D2C" w:rsidRPr="00EC76D5" w:rsidRDefault="005E7D2C" w:rsidP="005E7D2C">
      <w:pPr>
        <w:pStyle w:val="Rubrik2"/>
      </w:pPr>
      <w:bookmarkStart w:id="575" w:name="_Toc49764449"/>
      <w:r w:rsidRPr="00EC76D5">
        <w:t>Error Handling</w:t>
      </w:r>
      <w:bookmarkEnd w:id="575"/>
    </w:p>
    <w:p w14:paraId="37DB4956" w14:textId="40490A8F" w:rsidR="005E7D2C" w:rsidRPr="00EC76D5" w:rsidRDefault="005E7D2C" w:rsidP="005E7D2C">
      <w:r w:rsidRPr="00EC76D5">
        <w:t xml:space="preserve">To begin with, we need error handling, a way to notify the programmer of errors and warnings. In the C Standard Library there is a macro called assert, and in this </w:t>
      </w:r>
      <w:r w:rsidR="0092795B" w:rsidRPr="00EC76D5">
        <w:t>application,</w:t>
      </w:r>
      <w:r w:rsidRPr="00EC76D5">
        <w:t xml:space="preserve"> we imitate that macro by defining a class with the corresponding behav</w:t>
      </w:r>
      <w:r>
        <w:t>ior</w:t>
      </w:r>
      <w:r w:rsidRPr="00EC76D5">
        <w:t>. It has the two method sets error and warning, that writes a message. The difference between them is that error stops the execution.</w:t>
      </w:r>
    </w:p>
    <w:p w14:paraId="729944A0" w14:textId="1A8E290C" w:rsidR="005E7D2C" w:rsidRDefault="005E7D2C" w:rsidP="005E7D2C">
      <w:pPr>
        <w:pStyle w:val="CodeHeader"/>
      </w:pPr>
      <w:r w:rsidRPr="00EC76D5">
        <w:t>Assert.</w:t>
      </w:r>
      <w:r>
        <w:t>cs</w:t>
      </w:r>
    </w:p>
    <w:p w14:paraId="68CA6DF1" w14:textId="77777777" w:rsidR="0092795B" w:rsidRPr="0092795B" w:rsidRDefault="0092795B" w:rsidP="0092795B">
      <w:pPr>
        <w:pStyle w:val="Code"/>
        <w:rPr>
          <w:highlight w:val="white"/>
        </w:rPr>
      </w:pPr>
      <w:r w:rsidRPr="0092795B">
        <w:rPr>
          <w:highlight w:val="white"/>
        </w:rPr>
        <w:t>using System;</w:t>
      </w:r>
    </w:p>
    <w:p w14:paraId="38E8AAFD" w14:textId="77777777" w:rsidR="0092795B" w:rsidRPr="0092795B" w:rsidRDefault="0092795B" w:rsidP="0092795B">
      <w:pPr>
        <w:pStyle w:val="Code"/>
        <w:rPr>
          <w:highlight w:val="white"/>
        </w:rPr>
      </w:pPr>
    </w:p>
    <w:p w14:paraId="50F49017" w14:textId="77777777" w:rsidR="0092795B" w:rsidRPr="0092795B" w:rsidRDefault="0092795B" w:rsidP="0092795B">
      <w:pPr>
        <w:pStyle w:val="Code"/>
        <w:rPr>
          <w:highlight w:val="white"/>
        </w:rPr>
      </w:pPr>
      <w:r w:rsidRPr="0092795B">
        <w:rPr>
          <w:highlight w:val="white"/>
        </w:rPr>
        <w:t>namespace CCompiler {</w:t>
      </w:r>
    </w:p>
    <w:p w14:paraId="51489693" w14:textId="77777777" w:rsidR="0092795B" w:rsidRPr="0092795B" w:rsidRDefault="0092795B" w:rsidP="0092795B">
      <w:pPr>
        <w:pStyle w:val="Code"/>
        <w:rPr>
          <w:highlight w:val="white"/>
        </w:rPr>
      </w:pPr>
      <w:r w:rsidRPr="0092795B">
        <w:rPr>
          <w:highlight w:val="white"/>
        </w:rPr>
        <w:t xml:space="preserve">  public class Assert {</w:t>
      </w:r>
    </w:p>
    <w:p w14:paraId="68C56588" w14:textId="77777777" w:rsidR="0092795B" w:rsidRPr="0092795B" w:rsidRDefault="0092795B" w:rsidP="0092795B">
      <w:pPr>
        <w:pStyle w:val="Code"/>
        <w:rPr>
          <w:highlight w:val="white"/>
        </w:rPr>
      </w:pPr>
      <w:r w:rsidRPr="0092795B">
        <w:rPr>
          <w:highlight w:val="white"/>
        </w:rPr>
        <w:t xml:space="preserve">    public static void ErrorXXX(bool test) {</w:t>
      </w:r>
    </w:p>
    <w:p w14:paraId="77D51454" w14:textId="77777777" w:rsidR="0092795B" w:rsidRPr="0092795B" w:rsidRDefault="0092795B" w:rsidP="0092795B">
      <w:pPr>
        <w:pStyle w:val="Code"/>
        <w:rPr>
          <w:highlight w:val="white"/>
        </w:rPr>
      </w:pPr>
      <w:r w:rsidRPr="0092795B">
        <w:rPr>
          <w:highlight w:val="white"/>
        </w:rPr>
        <w:t xml:space="preserve">      if (!test) {</w:t>
      </w:r>
    </w:p>
    <w:p w14:paraId="4479D95F" w14:textId="77777777" w:rsidR="0092795B" w:rsidRPr="0092795B" w:rsidRDefault="0092795B" w:rsidP="0092795B">
      <w:pPr>
        <w:pStyle w:val="Code"/>
        <w:rPr>
          <w:highlight w:val="white"/>
        </w:rPr>
      </w:pPr>
      <w:r w:rsidRPr="0092795B">
        <w:rPr>
          <w:highlight w:val="white"/>
        </w:rPr>
        <w:t xml:space="preserve">        Error(null, null);</w:t>
      </w:r>
    </w:p>
    <w:p w14:paraId="1194D8EC" w14:textId="77777777" w:rsidR="0092795B" w:rsidRPr="0092795B" w:rsidRDefault="0092795B" w:rsidP="0092795B">
      <w:pPr>
        <w:pStyle w:val="Code"/>
        <w:rPr>
          <w:highlight w:val="white"/>
        </w:rPr>
      </w:pPr>
      <w:r w:rsidRPr="0092795B">
        <w:rPr>
          <w:highlight w:val="white"/>
        </w:rPr>
        <w:t xml:space="preserve">      }</w:t>
      </w:r>
    </w:p>
    <w:p w14:paraId="16528D2F" w14:textId="77777777" w:rsidR="0092795B" w:rsidRPr="0092795B" w:rsidRDefault="0092795B" w:rsidP="0092795B">
      <w:pPr>
        <w:pStyle w:val="Code"/>
        <w:rPr>
          <w:highlight w:val="white"/>
        </w:rPr>
      </w:pPr>
      <w:r w:rsidRPr="0092795B">
        <w:rPr>
          <w:highlight w:val="white"/>
        </w:rPr>
        <w:t xml:space="preserve">    }</w:t>
      </w:r>
    </w:p>
    <w:p w14:paraId="77FF076F" w14:textId="77777777" w:rsidR="0092795B" w:rsidRPr="0092795B" w:rsidRDefault="0092795B" w:rsidP="0092795B">
      <w:pPr>
        <w:pStyle w:val="Code"/>
        <w:rPr>
          <w:highlight w:val="white"/>
        </w:rPr>
      </w:pPr>
      <w:r w:rsidRPr="0092795B">
        <w:rPr>
          <w:highlight w:val="white"/>
        </w:rPr>
        <w:t xml:space="preserve">  </w:t>
      </w:r>
    </w:p>
    <w:p w14:paraId="0DCD127B" w14:textId="77777777" w:rsidR="0092795B" w:rsidRPr="0092795B" w:rsidRDefault="0092795B" w:rsidP="0092795B">
      <w:pPr>
        <w:pStyle w:val="Code"/>
        <w:rPr>
          <w:highlight w:val="white"/>
        </w:rPr>
      </w:pPr>
      <w:r w:rsidRPr="0092795B">
        <w:rPr>
          <w:highlight w:val="white"/>
        </w:rPr>
        <w:t xml:space="preserve">    public static void Error(string message) {</w:t>
      </w:r>
    </w:p>
    <w:p w14:paraId="0F4AB48E" w14:textId="77777777" w:rsidR="0092795B" w:rsidRPr="0092795B" w:rsidRDefault="0092795B" w:rsidP="0092795B">
      <w:pPr>
        <w:pStyle w:val="Code"/>
        <w:rPr>
          <w:highlight w:val="white"/>
        </w:rPr>
      </w:pPr>
      <w:r w:rsidRPr="0092795B">
        <w:rPr>
          <w:highlight w:val="white"/>
        </w:rPr>
        <w:t xml:space="preserve">      Error(message, null);</w:t>
      </w:r>
    </w:p>
    <w:p w14:paraId="3FFD6415" w14:textId="77777777" w:rsidR="0092795B" w:rsidRPr="0092795B" w:rsidRDefault="0092795B" w:rsidP="0092795B">
      <w:pPr>
        <w:pStyle w:val="Code"/>
        <w:rPr>
          <w:highlight w:val="white"/>
        </w:rPr>
      </w:pPr>
      <w:r w:rsidRPr="0092795B">
        <w:rPr>
          <w:highlight w:val="white"/>
        </w:rPr>
        <w:t xml:space="preserve">    }</w:t>
      </w:r>
    </w:p>
    <w:p w14:paraId="76F551D1" w14:textId="77777777" w:rsidR="0092795B" w:rsidRPr="0092795B" w:rsidRDefault="0092795B" w:rsidP="0092795B">
      <w:pPr>
        <w:pStyle w:val="Code"/>
        <w:rPr>
          <w:highlight w:val="white"/>
        </w:rPr>
      </w:pPr>
    </w:p>
    <w:p w14:paraId="3C50B71C" w14:textId="77777777" w:rsidR="0092795B" w:rsidRPr="0092795B" w:rsidRDefault="0092795B" w:rsidP="0092795B">
      <w:pPr>
        <w:pStyle w:val="Code"/>
        <w:rPr>
          <w:highlight w:val="white"/>
        </w:rPr>
      </w:pPr>
      <w:r w:rsidRPr="0092795B">
        <w:rPr>
          <w:highlight w:val="white"/>
        </w:rPr>
        <w:t xml:space="preserve">    public static void Error(bool test, Message message) {</w:t>
      </w:r>
    </w:p>
    <w:p w14:paraId="7F8D947F" w14:textId="77777777" w:rsidR="0092795B" w:rsidRPr="0092795B" w:rsidRDefault="0092795B" w:rsidP="0092795B">
      <w:pPr>
        <w:pStyle w:val="Code"/>
        <w:rPr>
          <w:highlight w:val="white"/>
        </w:rPr>
      </w:pPr>
      <w:r w:rsidRPr="0092795B">
        <w:rPr>
          <w:highlight w:val="white"/>
        </w:rPr>
        <w:t xml:space="preserve">      if (!test) {</w:t>
      </w:r>
    </w:p>
    <w:p w14:paraId="7586B87B" w14:textId="77777777" w:rsidR="0092795B" w:rsidRPr="0092795B" w:rsidRDefault="0092795B" w:rsidP="0092795B">
      <w:pPr>
        <w:pStyle w:val="Code"/>
        <w:rPr>
          <w:highlight w:val="white"/>
        </w:rPr>
      </w:pPr>
      <w:r w:rsidRPr="0092795B">
        <w:rPr>
          <w:highlight w:val="white"/>
        </w:rPr>
        <w:t xml:space="preserve">        Error(message, null);</w:t>
      </w:r>
    </w:p>
    <w:p w14:paraId="4C6039B3" w14:textId="77777777" w:rsidR="0092795B" w:rsidRPr="0092795B" w:rsidRDefault="0092795B" w:rsidP="0092795B">
      <w:pPr>
        <w:pStyle w:val="Code"/>
        <w:rPr>
          <w:highlight w:val="white"/>
        </w:rPr>
      </w:pPr>
      <w:r w:rsidRPr="0092795B">
        <w:rPr>
          <w:highlight w:val="white"/>
        </w:rPr>
        <w:t xml:space="preserve">      }</w:t>
      </w:r>
    </w:p>
    <w:p w14:paraId="22925AFA" w14:textId="77777777" w:rsidR="0092795B" w:rsidRPr="0092795B" w:rsidRDefault="0092795B" w:rsidP="0092795B">
      <w:pPr>
        <w:pStyle w:val="Code"/>
        <w:rPr>
          <w:highlight w:val="white"/>
        </w:rPr>
      </w:pPr>
      <w:r w:rsidRPr="0092795B">
        <w:rPr>
          <w:highlight w:val="white"/>
        </w:rPr>
        <w:t xml:space="preserve">    }</w:t>
      </w:r>
    </w:p>
    <w:p w14:paraId="63B8DF37" w14:textId="77777777" w:rsidR="0092795B" w:rsidRPr="0092795B" w:rsidRDefault="0092795B" w:rsidP="0092795B">
      <w:pPr>
        <w:pStyle w:val="Code"/>
        <w:rPr>
          <w:highlight w:val="white"/>
        </w:rPr>
      </w:pPr>
    </w:p>
    <w:p w14:paraId="46583C3D" w14:textId="77777777" w:rsidR="0092795B" w:rsidRPr="0092795B" w:rsidRDefault="0092795B" w:rsidP="0092795B">
      <w:pPr>
        <w:pStyle w:val="Code"/>
        <w:rPr>
          <w:highlight w:val="white"/>
        </w:rPr>
      </w:pPr>
      <w:r w:rsidRPr="0092795B">
        <w:rPr>
          <w:highlight w:val="white"/>
        </w:rPr>
        <w:t xml:space="preserve">    public static void Error(object value, Message message) {</w:t>
      </w:r>
    </w:p>
    <w:p w14:paraId="420BC248" w14:textId="77777777" w:rsidR="0092795B" w:rsidRPr="0092795B" w:rsidRDefault="0092795B" w:rsidP="0092795B">
      <w:pPr>
        <w:pStyle w:val="Code"/>
        <w:rPr>
          <w:highlight w:val="white"/>
        </w:rPr>
      </w:pPr>
      <w:r w:rsidRPr="0092795B">
        <w:rPr>
          <w:highlight w:val="white"/>
        </w:rPr>
        <w:t xml:space="preserve">      Error(false, value, message);</w:t>
      </w:r>
    </w:p>
    <w:p w14:paraId="582920FE" w14:textId="77777777" w:rsidR="0092795B" w:rsidRPr="0092795B" w:rsidRDefault="0092795B" w:rsidP="0092795B">
      <w:pPr>
        <w:pStyle w:val="Code"/>
        <w:rPr>
          <w:highlight w:val="white"/>
        </w:rPr>
      </w:pPr>
      <w:r w:rsidRPr="0092795B">
        <w:rPr>
          <w:highlight w:val="white"/>
        </w:rPr>
        <w:t xml:space="preserve">    }</w:t>
      </w:r>
    </w:p>
    <w:p w14:paraId="3CE38C23" w14:textId="77777777" w:rsidR="0092795B" w:rsidRPr="0092795B" w:rsidRDefault="0092795B" w:rsidP="0092795B">
      <w:pPr>
        <w:pStyle w:val="Code"/>
        <w:rPr>
          <w:highlight w:val="white"/>
        </w:rPr>
      </w:pPr>
    </w:p>
    <w:p w14:paraId="0083E8B8" w14:textId="77777777" w:rsidR="0092795B" w:rsidRPr="0092795B" w:rsidRDefault="0092795B" w:rsidP="0092795B">
      <w:pPr>
        <w:pStyle w:val="Code"/>
        <w:rPr>
          <w:highlight w:val="white"/>
        </w:rPr>
      </w:pPr>
      <w:r w:rsidRPr="0092795B">
        <w:rPr>
          <w:highlight w:val="white"/>
        </w:rPr>
        <w:t xml:space="preserve">    public static void Error(bool test, object value, Message message) {</w:t>
      </w:r>
    </w:p>
    <w:p w14:paraId="5F8391B1" w14:textId="77777777" w:rsidR="0092795B" w:rsidRPr="0092795B" w:rsidRDefault="0092795B" w:rsidP="0092795B">
      <w:pPr>
        <w:pStyle w:val="Code"/>
        <w:rPr>
          <w:highlight w:val="white"/>
        </w:rPr>
      </w:pPr>
      <w:r w:rsidRPr="0092795B">
        <w:rPr>
          <w:highlight w:val="white"/>
        </w:rPr>
        <w:t xml:space="preserve">      if (!test) {</w:t>
      </w:r>
    </w:p>
    <w:p w14:paraId="55790BA4" w14:textId="77777777" w:rsidR="0092795B" w:rsidRPr="0092795B" w:rsidRDefault="0092795B" w:rsidP="0092795B">
      <w:pPr>
        <w:pStyle w:val="Code"/>
        <w:rPr>
          <w:highlight w:val="white"/>
        </w:rPr>
      </w:pPr>
      <w:r w:rsidRPr="0092795B">
        <w:rPr>
          <w:highlight w:val="white"/>
        </w:rPr>
        <w:t xml:space="preserve">        Error(message, value.ToString());</w:t>
      </w:r>
    </w:p>
    <w:p w14:paraId="1FC07DCE" w14:textId="77777777" w:rsidR="0092795B" w:rsidRPr="0092795B" w:rsidRDefault="0092795B" w:rsidP="0092795B">
      <w:pPr>
        <w:pStyle w:val="Code"/>
        <w:rPr>
          <w:highlight w:val="white"/>
        </w:rPr>
      </w:pPr>
      <w:r w:rsidRPr="0092795B">
        <w:rPr>
          <w:highlight w:val="white"/>
        </w:rPr>
        <w:t xml:space="preserve">      }</w:t>
      </w:r>
    </w:p>
    <w:p w14:paraId="36A6F88A" w14:textId="77777777" w:rsidR="0092795B" w:rsidRPr="0092795B" w:rsidRDefault="0092795B" w:rsidP="0092795B">
      <w:pPr>
        <w:pStyle w:val="Code"/>
        <w:rPr>
          <w:highlight w:val="white"/>
        </w:rPr>
      </w:pPr>
      <w:r w:rsidRPr="0092795B">
        <w:rPr>
          <w:highlight w:val="white"/>
        </w:rPr>
        <w:t xml:space="preserve">    }</w:t>
      </w:r>
    </w:p>
    <w:p w14:paraId="3E99A285" w14:textId="77777777" w:rsidR="0092795B" w:rsidRPr="0092795B" w:rsidRDefault="0092795B" w:rsidP="0092795B">
      <w:pPr>
        <w:pStyle w:val="Code"/>
        <w:rPr>
          <w:highlight w:val="white"/>
        </w:rPr>
      </w:pPr>
    </w:p>
    <w:p w14:paraId="26FCA0BC" w14:textId="77777777" w:rsidR="0092795B" w:rsidRPr="0092795B" w:rsidRDefault="0092795B" w:rsidP="0092795B">
      <w:pPr>
        <w:pStyle w:val="Code"/>
        <w:rPr>
          <w:highlight w:val="white"/>
        </w:rPr>
      </w:pPr>
      <w:r w:rsidRPr="0092795B">
        <w:rPr>
          <w:highlight w:val="white"/>
        </w:rPr>
        <w:t xml:space="preserve">    public static void Error(Message message) {</w:t>
      </w:r>
    </w:p>
    <w:p w14:paraId="44AF0CA9" w14:textId="77777777" w:rsidR="0092795B" w:rsidRPr="0092795B" w:rsidRDefault="0092795B" w:rsidP="0092795B">
      <w:pPr>
        <w:pStyle w:val="Code"/>
        <w:rPr>
          <w:highlight w:val="white"/>
        </w:rPr>
      </w:pPr>
      <w:r w:rsidRPr="0092795B">
        <w:rPr>
          <w:highlight w:val="white"/>
        </w:rPr>
        <w:t xml:space="preserve">      Error(message, null);</w:t>
      </w:r>
    </w:p>
    <w:p w14:paraId="0A858A5C" w14:textId="77777777" w:rsidR="0092795B" w:rsidRPr="0092795B" w:rsidRDefault="0092795B" w:rsidP="0092795B">
      <w:pPr>
        <w:pStyle w:val="Code"/>
        <w:rPr>
          <w:highlight w:val="white"/>
        </w:rPr>
      </w:pPr>
      <w:r w:rsidRPr="0092795B">
        <w:rPr>
          <w:highlight w:val="white"/>
        </w:rPr>
        <w:t xml:space="preserve">    }</w:t>
      </w:r>
    </w:p>
    <w:p w14:paraId="4019B287" w14:textId="77777777" w:rsidR="0092795B" w:rsidRPr="0092795B" w:rsidRDefault="0092795B" w:rsidP="0092795B">
      <w:pPr>
        <w:pStyle w:val="Code"/>
        <w:rPr>
          <w:highlight w:val="white"/>
        </w:rPr>
      </w:pPr>
    </w:p>
    <w:p w14:paraId="34E2CD58" w14:textId="77777777" w:rsidR="0092795B" w:rsidRPr="0092795B" w:rsidRDefault="0092795B" w:rsidP="0092795B">
      <w:pPr>
        <w:pStyle w:val="Code"/>
        <w:rPr>
          <w:highlight w:val="white"/>
        </w:rPr>
      </w:pPr>
      <w:r w:rsidRPr="0092795B">
        <w:rPr>
          <w:highlight w:val="white"/>
        </w:rPr>
        <w:t xml:space="preserve">    private static void Error(Message message, string text) {</w:t>
      </w:r>
    </w:p>
    <w:p w14:paraId="7BEC7CCF" w14:textId="77777777" w:rsidR="0092795B" w:rsidRPr="0092795B" w:rsidRDefault="0092795B" w:rsidP="0092795B">
      <w:pPr>
        <w:pStyle w:val="Code"/>
        <w:rPr>
          <w:highlight w:val="white"/>
        </w:rPr>
      </w:pPr>
      <w:r w:rsidRPr="0092795B">
        <w:rPr>
          <w:highlight w:val="white"/>
        </w:rPr>
        <w:t xml:space="preserve">      Error(Enum.GetName(typeof(Message), message).</w:t>
      </w:r>
    </w:p>
    <w:p w14:paraId="3A7D1B38" w14:textId="77777777" w:rsidR="0092795B" w:rsidRPr="0092795B" w:rsidRDefault="0092795B" w:rsidP="0092795B">
      <w:pPr>
        <w:pStyle w:val="Code"/>
        <w:rPr>
          <w:highlight w:val="white"/>
        </w:rPr>
      </w:pPr>
      <w:r w:rsidRPr="0092795B">
        <w:rPr>
          <w:highlight w:val="white"/>
        </w:rPr>
        <w:t xml:space="preserve">            Replace("___", ",").Replace("__", "-").</w:t>
      </w:r>
    </w:p>
    <w:p w14:paraId="6C89FD4C" w14:textId="77777777" w:rsidR="0092795B" w:rsidRPr="0092795B" w:rsidRDefault="0092795B" w:rsidP="0092795B">
      <w:pPr>
        <w:pStyle w:val="Code"/>
        <w:rPr>
          <w:highlight w:val="white"/>
        </w:rPr>
      </w:pPr>
      <w:r w:rsidRPr="0092795B">
        <w:rPr>
          <w:highlight w:val="white"/>
        </w:rPr>
        <w:t xml:space="preserve">            Replace("_", " "), text);</w:t>
      </w:r>
    </w:p>
    <w:p w14:paraId="04C7312B" w14:textId="77777777" w:rsidR="0092795B" w:rsidRPr="0092795B" w:rsidRDefault="0092795B" w:rsidP="0092795B">
      <w:pPr>
        <w:pStyle w:val="Code"/>
        <w:rPr>
          <w:highlight w:val="white"/>
        </w:rPr>
      </w:pPr>
      <w:r w:rsidRPr="0092795B">
        <w:rPr>
          <w:highlight w:val="white"/>
        </w:rPr>
        <w:t xml:space="preserve">    }</w:t>
      </w:r>
    </w:p>
    <w:p w14:paraId="68B5E91A" w14:textId="77777777" w:rsidR="0092795B" w:rsidRPr="0092795B" w:rsidRDefault="0092795B" w:rsidP="0092795B">
      <w:pPr>
        <w:pStyle w:val="Code"/>
        <w:rPr>
          <w:highlight w:val="white"/>
        </w:rPr>
      </w:pPr>
    </w:p>
    <w:p w14:paraId="25BC8A46" w14:textId="77777777" w:rsidR="0092795B" w:rsidRPr="0092795B" w:rsidRDefault="0092795B" w:rsidP="0092795B">
      <w:pPr>
        <w:pStyle w:val="Code"/>
        <w:rPr>
          <w:highlight w:val="white"/>
        </w:rPr>
      </w:pPr>
      <w:r w:rsidRPr="0092795B">
        <w:rPr>
          <w:highlight w:val="white"/>
        </w:rPr>
        <w:t xml:space="preserve">    private static void Error(string message, string text) {</w:t>
      </w:r>
    </w:p>
    <w:p w14:paraId="4D11749F" w14:textId="77777777" w:rsidR="0092795B" w:rsidRPr="0092795B" w:rsidRDefault="0092795B" w:rsidP="0092795B">
      <w:pPr>
        <w:pStyle w:val="Code"/>
        <w:rPr>
          <w:highlight w:val="white"/>
        </w:rPr>
      </w:pPr>
      <w:r w:rsidRPr="0092795B">
        <w:rPr>
          <w:highlight w:val="white"/>
        </w:rPr>
        <w:t xml:space="preserve">      Message("Error", message, text);    </w:t>
      </w:r>
    </w:p>
    <w:p w14:paraId="31B3E5C2" w14:textId="77777777" w:rsidR="0092795B" w:rsidRPr="0092795B" w:rsidRDefault="0092795B" w:rsidP="0092795B">
      <w:pPr>
        <w:pStyle w:val="Code"/>
        <w:rPr>
          <w:highlight w:val="white"/>
        </w:rPr>
      </w:pPr>
      <w:r w:rsidRPr="0092795B">
        <w:rPr>
          <w:highlight w:val="white"/>
        </w:rPr>
        <w:t xml:space="preserve">      Console.In.ReadLine();</w:t>
      </w:r>
    </w:p>
    <w:p w14:paraId="5D820FD4" w14:textId="77777777" w:rsidR="0092795B" w:rsidRPr="0092795B" w:rsidRDefault="0092795B" w:rsidP="0092795B">
      <w:pPr>
        <w:pStyle w:val="Code"/>
        <w:rPr>
          <w:highlight w:val="white"/>
        </w:rPr>
      </w:pPr>
      <w:r w:rsidRPr="0092795B">
        <w:rPr>
          <w:highlight w:val="white"/>
        </w:rPr>
        <w:t xml:space="preserve">      System.Environment.Exit(-1);</w:t>
      </w:r>
    </w:p>
    <w:p w14:paraId="61A61560" w14:textId="77777777" w:rsidR="0092795B" w:rsidRPr="0092795B" w:rsidRDefault="0092795B" w:rsidP="0092795B">
      <w:pPr>
        <w:pStyle w:val="Code"/>
        <w:rPr>
          <w:highlight w:val="white"/>
        </w:rPr>
      </w:pPr>
      <w:r w:rsidRPr="0092795B">
        <w:rPr>
          <w:highlight w:val="white"/>
        </w:rPr>
        <w:t xml:space="preserve">    }</w:t>
      </w:r>
    </w:p>
    <w:p w14:paraId="3B8EEA27" w14:textId="77777777" w:rsidR="0092795B" w:rsidRPr="0092795B" w:rsidRDefault="0092795B" w:rsidP="0092795B">
      <w:pPr>
        <w:pStyle w:val="Code"/>
        <w:rPr>
          <w:highlight w:val="white"/>
        </w:rPr>
      </w:pPr>
    </w:p>
    <w:p w14:paraId="74B9B1AE" w14:textId="77777777" w:rsidR="0092795B" w:rsidRPr="0092795B" w:rsidRDefault="0092795B" w:rsidP="0092795B">
      <w:pPr>
        <w:pStyle w:val="Code"/>
        <w:rPr>
          <w:highlight w:val="white"/>
        </w:rPr>
      </w:pPr>
    </w:p>
    <w:p w14:paraId="12E26669" w14:textId="77777777" w:rsidR="0092795B" w:rsidRPr="0092795B" w:rsidRDefault="0092795B" w:rsidP="0092795B">
      <w:pPr>
        <w:pStyle w:val="Code"/>
        <w:rPr>
          <w:highlight w:val="white"/>
        </w:rPr>
      </w:pPr>
      <w:r w:rsidRPr="0092795B">
        <w:rPr>
          <w:highlight w:val="white"/>
        </w:rPr>
        <w:t xml:space="preserve">    private static void Message(string type, string message,</w:t>
      </w:r>
    </w:p>
    <w:p w14:paraId="127F89E9" w14:textId="77777777" w:rsidR="0092795B" w:rsidRPr="0092795B" w:rsidRDefault="0092795B" w:rsidP="0092795B">
      <w:pPr>
        <w:pStyle w:val="Code"/>
        <w:rPr>
          <w:highlight w:val="white"/>
        </w:rPr>
      </w:pPr>
      <w:r w:rsidRPr="0092795B">
        <w:rPr>
          <w:highlight w:val="white"/>
        </w:rPr>
        <w:t xml:space="preserve">                                string text) {</w:t>
      </w:r>
    </w:p>
    <w:p w14:paraId="41DA7939" w14:textId="77777777" w:rsidR="0092795B" w:rsidRPr="0092795B" w:rsidRDefault="0092795B" w:rsidP="0092795B">
      <w:pPr>
        <w:pStyle w:val="Code"/>
        <w:rPr>
          <w:highlight w:val="white"/>
        </w:rPr>
      </w:pPr>
      <w:r w:rsidRPr="0092795B">
        <w:rPr>
          <w:highlight w:val="white"/>
        </w:rPr>
        <w:t xml:space="preserve">      string funcText;</w:t>
      </w:r>
    </w:p>
    <w:p w14:paraId="756967C8" w14:textId="77777777" w:rsidR="0092795B" w:rsidRPr="0092795B" w:rsidRDefault="0092795B" w:rsidP="0092795B">
      <w:pPr>
        <w:pStyle w:val="Code"/>
        <w:rPr>
          <w:highlight w:val="white"/>
        </w:rPr>
      </w:pPr>
    </w:p>
    <w:p w14:paraId="67BF48F5" w14:textId="77777777" w:rsidR="0092795B" w:rsidRPr="0092795B" w:rsidRDefault="0092795B" w:rsidP="0092795B">
      <w:pPr>
        <w:pStyle w:val="Code"/>
        <w:rPr>
          <w:highlight w:val="white"/>
        </w:rPr>
      </w:pPr>
      <w:r w:rsidRPr="0092795B">
        <w:rPr>
          <w:highlight w:val="white"/>
        </w:rPr>
        <w:t xml:space="preserve">      if (SymbolTable.CurrentFunction != null) {</w:t>
      </w:r>
    </w:p>
    <w:p w14:paraId="305ECF06" w14:textId="77777777" w:rsidR="0092795B" w:rsidRPr="0092795B" w:rsidRDefault="0092795B" w:rsidP="0092795B">
      <w:pPr>
        <w:pStyle w:val="Code"/>
        <w:rPr>
          <w:highlight w:val="white"/>
        </w:rPr>
      </w:pPr>
      <w:r w:rsidRPr="0092795B">
        <w:rPr>
          <w:highlight w:val="white"/>
        </w:rPr>
        <w:t xml:space="preserve">        funcText = " in function " + SymbolTable.CurrentFunction.UniqueName;</w:t>
      </w:r>
    </w:p>
    <w:p w14:paraId="4038E1DC" w14:textId="77777777" w:rsidR="0092795B" w:rsidRPr="0092795B" w:rsidRDefault="0092795B" w:rsidP="0092795B">
      <w:pPr>
        <w:pStyle w:val="Code"/>
        <w:rPr>
          <w:highlight w:val="white"/>
        </w:rPr>
      </w:pPr>
      <w:r w:rsidRPr="0092795B">
        <w:rPr>
          <w:highlight w:val="white"/>
        </w:rPr>
        <w:t xml:space="preserve">      }</w:t>
      </w:r>
    </w:p>
    <w:p w14:paraId="613D961A" w14:textId="77777777" w:rsidR="0092795B" w:rsidRPr="0092795B" w:rsidRDefault="0092795B" w:rsidP="0092795B">
      <w:pPr>
        <w:pStyle w:val="Code"/>
        <w:rPr>
          <w:highlight w:val="white"/>
        </w:rPr>
      </w:pPr>
      <w:r w:rsidRPr="0092795B">
        <w:rPr>
          <w:highlight w:val="white"/>
        </w:rPr>
        <w:t xml:space="preserve">      else {</w:t>
      </w:r>
    </w:p>
    <w:p w14:paraId="12B453D7" w14:textId="77777777" w:rsidR="0092795B" w:rsidRPr="0092795B" w:rsidRDefault="0092795B" w:rsidP="0092795B">
      <w:pPr>
        <w:pStyle w:val="Code"/>
        <w:rPr>
          <w:highlight w:val="white"/>
        </w:rPr>
      </w:pPr>
      <w:r w:rsidRPr="0092795B">
        <w:rPr>
          <w:highlight w:val="white"/>
        </w:rPr>
        <w:t xml:space="preserve">        funcText = " in global space";</w:t>
      </w:r>
    </w:p>
    <w:p w14:paraId="2B012444" w14:textId="77777777" w:rsidR="0092795B" w:rsidRPr="0092795B" w:rsidRDefault="0092795B" w:rsidP="0092795B">
      <w:pPr>
        <w:pStyle w:val="Code"/>
        <w:rPr>
          <w:highlight w:val="white"/>
        </w:rPr>
      </w:pPr>
      <w:r w:rsidRPr="0092795B">
        <w:rPr>
          <w:highlight w:val="white"/>
        </w:rPr>
        <w:t xml:space="preserve">      }</w:t>
      </w:r>
    </w:p>
    <w:p w14:paraId="65D91147" w14:textId="77777777" w:rsidR="0092795B" w:rsidRPr="0092795B" w:rsidRDefault="0092795B" w:rsidP="0092795B">
      <w:pPr>
        <w:pStyle w:val="Code"/>
        <w:rPr>
          <w:highlight w:val="white"/>
        </w:rPr>
      </w:pPr>
    </w:p>
    <w:p w14:paraId="5378C30F" w14:textId="77777777" w:rsidR="0092795B" w:rsidRPr="0092795B" w:rsidRDefault="0092795B" w:rsidP="0092795B">
      <w:pPr>
        <w:pStyle w:val="Code"/>
        <w:rPr>
          <w:highlight w:val="white"/>
        </w:rPr>
      </w:pPr>
      <w:r w:rsidRPr="0092795B">
        <w:rPr>
          <w:highlight w:val="white"/>
        </w:rPr>
        <w:t xml:space="preserve">      string extraText = (text != null) ? (": " + text) : "";</w:t>
      </w:r>
    </w:p>
    <w:p w14:paraId="5ADFF05D" w14:textId="77777777" w:rsidR="0092795B" w:rsidRPr="0092795B" w:rsidRDefault="0092795B" w:rsidP="0092795B">
      <w:pPr>
        <w:pStyle w:val="Code"/>
        <w:rPr>
          <w:highlight w:val="white"/>
        </w:rPr>
      </w:pPr>
      <w:r w:rsidRPr="0092795B">
        <w:rPr>
          <w:highlight w:val="white"/>
        </w:rPr>
        <w:t xml:space="preserve">    </w:t>
      </w:r>
    </w:p>
    <w:p w14:paraId="5C14F86D" w14:textId="77777777" w:rsidR="0092795B" w:rsidRPr="0092795B" w:rsidRDefault="0092795B" w:rsidP="0092795B">
      <w:pPr>
        <w:pStyle w:val="Code"/>
        <w:rPr>
          <w:highlight w:val="white"/>
        </w:rPr>
      </w:pPr>
      <w:r w:rsidRPr="0092795B">
        <w:rPr>
          <w:highlight w:val="white"/>
        </w:rPr>
        <w:t xml:space="preserve">      if ((message != null) &amp;&amp;</w:t>
      </w:r>
    </w:p>
    <w:p w14:paraId="2B8B42DE" w14:textId="77777777" w:rsidR="0092795B" w:rsidRPr="0092795B" w:rsidRDefault="0092795B" w:rsidP="0092795B">
      <w:pPr>
        <w:pStyle w:val="Code"/>
        <w:rPr>
          <w:highlight w:val="white"/>
        </w:rPr>
      </w:pPr>
      <w:r w:rsidRPr="0092795B">
        <w:rPr>
          <w:highlight w:val="white"/>
        </w:rPr>
        <w:t xml:space="preserve">          (CCompiler_Main.Scanner.Path != null)) {</w:t>
      </w:r>
    </w:p>
    <w:p w14:paraId="18910D40" w14:textId="77777777" w:rsidR="0092795B" w:rsidRPr="0092795B" w:rsidRDefault="0092795B" w:rsidP="0092795B">
      <w:pPr>
        <w:pStyle w:val="Code"/>
        <w:rPr>
          <w:highlight w:val="white"/>
        </w:rPr>
      </w:pPr>
      <w:r w:rsidRPr="0092795B">
        <w:rPr>
          <w:highlight w:val="white"/>
        </w:rPr>
        <w:t xml:space="preserve">        Console.Error.WriteLine(type + " at line " +</w:t>
      </w:r>
    </w:p>
    <w:p w14:paraId="0FB6187C" w14:textId="77777777" w:rsidR="0092795B" w:rsidRPr="0092795B" w:rsidRDefault="0092795B" w:rsidP="0092795B">
      <w:pPr>
        <w:pStyle w:val="Code"/>
        <w:rPr>
          <w:highlight w:val="white"/>
        </w:rPr>
      </w:pPr>
      <w:r w:rsidRPr="0092795B">
        <w:rPr>
          <w:highlight w:val="white"/>
        </w:rPr>
        <w:t xml:space="preserve">                CCompiler_Main.Scanner.Line + funcText +</w:t>
      </w:r>
    </w:p>
    <w:p w14:paraId="57D6046B" w14:textId="77777777" w:rsidR="0092795B" w:rsidRPr="0092795B" w:rsidRDefault="0092795B" w:rsidP="0092795B">
      <w:pPr>
        <w:pStyle w:val="Code"/>
        <w:rPr>
          <w:highlight w:val="white"/>
        </w:rPr>
      </w:pPr>
      <w:r w:rsidRPr="0092795B">
        <w:rPr>
          <w:highlight w:val="white"/>
        </w:rPr>
        <w:t xml:space="preserve">                " in file " + CCompiler_Main.Scanner.Path.Name +</w:t>
      </w:r>
    </w:p>
    <w:p w14:paraId="48745FA0" w14:textId="77777777" w:rsidR="0092795B" w:rsidRPr="0092795B" w:rsidRDefault="0092795B" w:rsidP="0092795B">
      <w:pPr>
        <w:pStyle w:val="Code"/>
        <w:rPr>
          <w:highlight w:val="white"/>
        </w:rPr>
      </w:pPr>
      <w:r w:rsidRPr="0092795B">
        <w:rPr>
          <w:highlight w:val="white"/>
        </w:rPr>
        <w:t xml:space="preserve">                ". " + message + extraText + ".");</w:t>
      </w:r>
    </w:p>
    <w:p w14:paraId="33856666" w14:textId="77777777" w:rsidR="0092795B" w:rsidRPr="0092795B" w:rsidRDefault="0092795B" w:rsidP="0092795B">
      <w:pPr>
        <w:pStyle w:val="Code"/>
        <w:rPr>
          <w:highlight w:val="white"/>
        </w:rPr>
      </w:pPr>
      <w:r w:rsidRPr="0092795B">
        <w:rPr>
          <w:highlight w:val="white"/>
        </w:rPr>
        <w:t xml:space="preserve">      }</w:t>
      </w:r>
    </w:p>
    <w:p w14:paraId="1FB638C3" w14:textId="77777777" w:rsidR="0092795B" w:rsidRPr="0092795B" w:rsidRDefault="0092795B" w:rsidP="0092795B">
      <w:pPr>
        <w:pStyle w:val="Code"/>
        <w:rPr>
          <w:highlight w:val="white"/>
        </w:rPr>
      </w:pPr>
      <w:r w:rsidRPr="0092795B">
        <w:rPr>
          <w:highlight w:val="white"/>
        </w:rPr>
        <w:t xml:space="preserve">      else if ((message == null) &amp;&amp;</w:t>
      </w:r>
    </w:p>
    <w:p w14:paraId="2CAC6549" w14:textId="77777777" w:rsidR="0092795B" w:rsidRPr="0092795B" w:rsidRDefault="0092795B" w:rsidP="0092795B">
      <w:pPr>
        <w:pStyle w:val="Code"/>
        <w:rPr>
          <w:highlight w:val="white"/>
        </w:rPr>
      </w:pPr>
      <w:r w:rsidRPr="0092795B">
        <w:rPr>
          <w:highlight w:val="white"/>
        </w:rPr>
        <w:t xml:space="preserve">               (CCompiler_Main.Scanner.Path != null)) {</w:t>
      </w:r>
    </w:p>
    <w:p w14:paraId="6CB67031" w14:textId="77777777" w:rsidR="0092795B" w:rsidRPr="0092795B" w:rsidRDefault="0092795B" w:rsidP="0092795B">
      <w:pPr>
        <w:pStyle w:val="Code"/>
        <w:rPr>
          <w:highlight w:val="white"/>
        </w:rPr>
      </w:pPr>
      <w:r w:rsidRPr="0092795B">
        <w:rPr>
          <w:highlight w:val="white"/>
        </w:rPr>
        <w:t xml:space="preserve">        Console.Error.WriteLine(type + " at line " +</w:t>
      </w:r>
    </w:p>
    <w:p w14:paraId="2DFAFD5D" w14:textId="77777777" w:rsidR="0092795B" w:rsidRPr="0092795B" w:rsidRDefault="0092795B" w:rsidP="0092795B">
      <w:pPr>
        <w:pStyle w:val="Code"/>
        <w:rPr>
          <w:highlight w:val="white"/>
        </w:rPr>
      </w:pPr>
      <w:r w:rsidRPr="0092795B">
        <w:rPr>
          <w:highlight w:val="white"/>
        </w:rPr>
        <w:t xml:space="preserve">                CCompiler_Main.Scanner.Line + funcText +</w:t>
      </w:r>
    </w:p>
    <w:p w14:paraId="10D6B27A" w14:textId="77777777" w:rsidR="0092795B" w:rsidRPr="0092795B" w:rsidRDefault="0092795B" w:rsidP="0092795B">
      <w:pPr>
        <w:pStyle w:val="Code"/>
        <w:rPr>
          <w:highlight w:val="white"/>
        </w:rPr>
      </w:pPr>
      <w:r w:rsidRPr="0092795B">
        <w:rPr>
          <w:highlight w:val="white"/>
        </w:rPr>
        <w:t xml:space="preserve">                " in file " + CCompiler_Main.Scanner.Path.Name +</w:t>
      </w:r>
    </w:p>
    <w:p w14:paraId="1789B60F" w14:textId="77777777" w:rsidR="0092795B" w:rsidRPr="0092795B" w:rsidRDefault="0092795B" w:rsidP="0092795B">
      <w:pPr>
        <w:pStyle w:val="Code"/>
        <w:rPr>
          <w:highlight w:val="white"/>
        </w:rPr>
      </w:pPr>
      <w:r w:rsidRPr="0092795B">
        <w:rPr>
          <w:highlight w:val="white"/>
        </w:rPr>
        <w:t xml:space="preserve">                extraText + ".");</w:t>
      </w:r>
    </w:p>
    <w:p w14:paraId="191A18B8" w14:textId="77777777" w:rsidR="0092795B" w:rsidRPr="0092795B" w:rsidRDefault="0092795B" w:rsidP="0092795B">
      <w:pPr>
        <w:pStyle w:val="Code"/>
        <w:rPr>
          <w:highlight w:val="white"/>
        </w:rPr>
      </w:pPr>
      <w:r w:rsidRPr="0092795B">
        <w:rPr>
          <w:highlight w:val="white"/>
        </w:rPr>
        <w:t xml:space="preserve">      }</w:t>
      </w:r>
    </w:p>
    <w:p w14:paraId="19331853" w14:textId="77777777" w:rsidR="0092795B" w:rsidRPr="0092795B" w:rsidRDefault="0092795B" w:rsidP="0092795B">
      <w:pPr>
        <w:pStyle w:val="Code"/>
        <w:rPr>
          <w:highlight w:val="white"/>
        </w:rPr>
      </w:pPr>
      <w:r w:rsidRPr="0092795B">
        <w:rPr>
          <w:highlight w:val="white"/>
        </w:rPr>
        <w:t xml:space="preserve">      else if ((message != null) &amp;&amp;</w:t>
      </w:r>
    </w:p>
    <w:p w14:paraId="5838D495" w14:textId="77777777" w:rsidR="0092795B" w:rsidRPr="0092795B" w:rsidRDefault="0092795B" w:rsidP="0092795B">
      <w:pPr>
        <w:pStyle w:val="Code"/>
        <w:rPr>
          <w:highlight w:val="white"/>
        </w:rPr>
      </w:pPr>
      <w:r w:rsidRPr="0092795B">
        <w:rPr>
          <w:highlight w:val="white"/>
        </w:rPr>
        <w:t xml:space="preserve">               (CCompiler_Main.Scanner.Path == null)) {</w:t>
      </w:r>
    </w:p>
    <w:p w14:paraId="17404D52" w14:textId="77777777" w:rsidR="0092795B" w:rsidRPr="0092795B" w:rsidRDefault="0092795B" w:rsidP="0092795B">
      <w:pPr>
        <w:pStyle w:val="Code"/>
        <w:rPr>
          <w:highlight w:val="white"/>
        </w:rPr>
      </w:pPr>
      <w:r w:rsidRPr="0092795B">
        <w:rPr>
          <w:highlight w:val="white"/>
        </w:rPr>
        <w:t xml:space="preserve">        Console.Error.WriteLine(type + ". " + message +</w:t>
      </w:r>
    </w:p>
    <w:p w14:paraId="18E2F990" w14:textId="77777777" w:rsidR="0092795B" w:rsidRPr="0092795B" w:rsidRDefault="0092795B" w:rsidP="0092795B">
      <w:pPr>
        <w:pStyle w:val="Code"/>
        <w:rPr>
          <w:highlight w:val="white"/>
        </w:rPr>
      </w:pPr>
      <w:r w:rsidRPr="0092795B">
        <w:rPr>
          <w:highlight w:val="white"/>
        </w:rPr>
        <w:t xml:space="preserve">                                extraText + ".");</w:t>
      </w:r>
    </w:p>
    <w:p w14:paraId="568CDAAF" w14:textId="77777777" w:rsidR="0092795B" w:rsidRPr="0092795B" w:rsidRDefault="0092795B" w:rsidP="0092795B">
      <w:pPr>
        <w:pStyle w:val="Code"/>
        <w:rPr>
          <w:highlight w:val="white"/>
        </w:rPr>
      </w:pPr>
      <w:r w:rsidRPr="0092795B">
        <w:rPr>
          <w:highlight w:val="white"/>
        </w:rPr>
        <w:t xml:space="preserve">      }</w:t>
      </w:r>
    </w:p>
    <w:p w14:paraId="74AE4F73" w14:textId="77777777" w:rsidR="0092795B" w:rsidRPr="0092795B" w:rsidRDefault="0092795B" w:rsidP="0092795B">
      <w:pPr>
        <w:pStyle w:val="Code"/>
        <w:rPr>
          <w:highlight w:val="white"/>
        </w:rPr>
      </w:pPr>
      <w:r w:rsidRPr="0092795B">
        <w:rPr>
          <w:highlight w:val="white"/>
        </w:rPr>
        <w:t xml:space="preserve">      else if ((message == null) &amp;&amp;</w:t>
      </w:r>
    </w:p>
    <w:p w14:paraId="5E2AF3D9" w14:textId="77777777" w:rsidR="0092795B" w:rsidRPr="0092795B" w:rsidRDefault="0092795B" w:rsidP="0092795B">
      <w:pPr>
        <w:pStyle w:val="Code"/>
        <w:rPr>
          <w:highlight w:val="white"/>
        </w:rPr>
      </w:pPr>
      <w:r w:rsidRPr="0092795B">
        <w:rPr>
          <w:highlight w:val="white"/>
        </w:rPr>
        <w:t xml:space="preserve">               (CCompiler_Main.Scanner.Path == null)) {</w:t>
      </w:r>
    </w:p>
    <w:p w14:paraId="30D9BC73" w14:textId="77777777" w:rsidR="0092795B" w:rsidRPr="0092795B" w:rsidRDefault="0092795B" w:rsidP="0092795B">
      <w:pPr>
        <w:pStyle w:val="Code"/>
        <w:rPr>
          <w:highlight w:val="white"/>
        </w:rPr>
      </w:pPr>
      <w:r w:rsidRPr="0092795B">
        <w:rPr>
          <w:highlight w:val="white"/>
        </w:rPr>
        <w:t xml:space="preserve">        Console.Error.WriteLine(type + extraText + ".");</w:t>
      </w:r>
    </w:p>
    <w:p w14:paraId="2C1F61D8" w14:textId="77777777" w:rsidR="0092795B" w:rsidRPr="0092795B" w:rsidRDefault="0092795B" w:rsidP="0092795B">
      <w:pPr>
        <w:pStyle w:val="Code"/>
        <w:rPr>
          <w:highlight w:val="white"/>
        </w:rPr>
      </w:pPr>
      <w:r w:rsidRPr="0092795B">
        <w:rPr>
          <w:highlight w:val="white"/>
        </w:rPr>
        <w:t xml:space="preserve">      }</w:t>
      </w:r>
    </w:p>
    <w:p w14:paraId="4AF95BAF" w14:textId="77777777" w:rsidR="0092795B" w:rsidRPr="0092795B" w:rsidRDefault="0092795B" w:rsidP="0092795B">
      <w:pPr>
        <w:pStyle w:val="Code"/>
        <w:rPr>
          <w:highlight w:val="white"/>
        </w:rPr>
      </w:pPr>
      <w:r w:rsidRPr="0092795B">
        <w:rPr>
          <w:highlight w:val="white"/>
        </w:rPr>
        <w:t xml:space="preserve">    }</w:t>
      </w:r>
    </w:p>
    <w:p w14:paraId="5B3F1599" w14:textId="77777777" w:rsidR="0092795B" w:rsidRPr="0092795B" w:rsidRDefault="0092795B" w:rsidP="0092795B">
      <w:pPr>
        <w:pStyle w:val="Code"/>
        <w:rPr>
          <w:highlight w:val="white"/>
        </w:rPr>
      </w:pPr>
      <w:r w:rsidRPr="0092795B">
        <w:rPr>
          <w:highlight w:val="white"/>
        </w:rPr>
        <w:t xml:space="preserve">  }</w:t>
      </w:r>
    </w:p>
    <w:p w14:paraId="5AC961B0" w14:textId="1E2C844C" w:rsidR="0092795B" w:rsidRPr="0092795B" w:rsidRDefault="0092795B" w:rsidP="0092795B">
      <w:pPr>
        <w:pStyle w:val="Code"/>
      </w:pPr>
      <w:r w:rsidRPr="0092795B">
        <w:rPr>
          <w:highlight w:val="white"/>
        </w:rPr>
        <w:t>}</w:t>
      </w:r>
    </w:p>
    <w:p w14:paraId="7CEAACE6" w14:textId="4D26F5DA" w:rsidR="005E7D2C" w:rsidRDefault="005E7D2C" w:rsidP="005E7D2C">
      <w:pPr>
        <w:pStyle w:val="CodeHeader"/>
      </w:pPr>
      <w:r>
        <w:t>Message.cs</w:t>
      </w:r>
    </w:p>
    <w:p w14:paraId="4E51A12E" w14:textId="77777777" w:rsidR="002538D4" w:rsidRPr="002538D4" w:rsidRDefault="002538D4" w:rsidP="002538D4">
      <w:pPr>
        <w:pStyle w:val="Code"/>
        <w:rPr>
          <w:highlight w:val="white"/>
        </w:rPr>
      </w:pPr>
      <w:r w:rsidRPr="002538D4">
        <w:rPr>
          <w:highlight w:val="white"/>
        </w:rPr>
        <w:t>namespace CCompiler {</w:t>
      </w:r>
    </w:p>
    <w:p w14:paraId="2CA141C5" w14:textId="77777777" w:rsidR="002538D4" w:rsidRPr="002538D4" w:rsidRDefault="002538D4" w:rsidP="002538D4">
      <w:pPr>
        <w:pStyle w:val="Code"/>
        <w:rPr>
          <w:highlight w:val="white"/>
        </w:rPr>
      </w:pPr>
      <w:r w:rsidRPr="002538D4">
        <w:rPr>
          <w:highlight w:val="white"/>
        </w:rPr>
        <w:t xml:space="preserve">  public enum Message {</w:t>
      </w:r>
    </w:p>
    <w:p w14:paraId="4164F729" w14:textId="77777777" w:rsidR="002538D4" w:rsidRPr="002538D4" w:rsidRDefault="002538D4" w:rsidP="002538D4">
      <w:pPr>
        <w:pStyle w:val="Code"/>
        <w:rPr>
          <w:highlight w:val="white"/>
        </w:rPr>
      </w:pPr>
      <w:r w:rsidRPr="002538D4">
        <w:rPr>
          <w:highlight w:val="white"/>
        </w:rPr>
        <w:t xml:space="preserve">    Keyword_defined_twice,</w:t>
      </w:r>
    </w:p>
    <w:p w14:paraId="596ABC81" w14:textId="77777777" w:rsidR="002538D4" w:rsidRPr="002538D4" w:rsidRDefault="002538D4" w:rsidP="002538D4">
      <w:pPr>
        <w:pStyle w:val="Code"/>
        <w:rPr>
          <w:highlight w:val="white"/>
        </w:rPr>
      </w:pPr>
      <w:r w:rsidRPr="002538D4">
        <w:rPr>
          <w:highlight w:val="white"/>
        </w:rPr>
        <w:t xml:space="preserve">    Invalid_specifier_sequence,</w:t>
      </w:r>
    </w:p>
    <w:p w14:paraId="6ECE8E2E" w14:textId="77777777" w:rsidR="002538D4" w:rsidRPr="002538D4" w:rsidRDefault="002538D4" w:rsidP="002538D4">
      <w:pPr>
        <w:pStyle w:val="Code"/>
        <w:rPr>
          <w:highlight w:val="white"/>
        </w:rPr>
      </w:pPr>
      <w:r w:rsidRPr="002538D4">
        <w:rPr>
          <w:highlight w:val="white"/>
        </w:rPr>
        <w:t xml:space="preserve">    Invalid_specifier_sequence_together_with_type,</w:t>
      </w:r>
    </w:p>
    <w:p w14:paraId="05317B71" w14:textId="77777777" w:rsidR="002538D4" w:rsidRPr="002538D4" w:rsidRDefault="002538D4" w:rsidP="002538D4">
      <w:pPr>
        <w:pStyle w:val="Code"/>
        <w:rPr>
          <w:highlight w:val="white"/>
        </w:rPr>
      </w:pPr>
      <w:r w:rsidRPr="002538D4">
        <w:rPr>
          <w:highlight w:val="white"/>
        </w:rPr>
        <w:t xml:space="preserve">    Out_of_registers,</w:t>
      </w:r>
    </w:p>
    <w:p w14:paraId="565953EC" w14:textId="77777777" w:rsidR="002538D4" w:rsidRPr="002538D4" w:rsidRDefault="002538D4" w:rsidP="002538D4">
      <w:pPr>
        <w:pStyle w:val="Code"/>
        <w:rPr>
          <w:highlight w:val="white"/>
        </w:rPr>
      </w:pPr>
      <w:r w:rsidRPr="002538D4">
        <w:rPr>
          <w:highlight w:val="white"/>
        </w:rPr>
        <w:t xml:space="preserve">    Unfinished_block_comment,</w:t>
      </w:r>
    </w:p>
    <w:p w14:paraId="3BF57594" w14:textId="77777777" w:rsidR="002538D4" w:rsidRPr="002538D4" w:rsidRDefault="002538D4" w:rsidP="002538D4">
      <w:pPr>
        <w:pStyle w:val="Code"/>
        <w:rPr>
          <w:highlight w:val="white"/>
        </w:rPr>
      </w:pPr>
      <w:r w:rsidRPr="002538D4">
        <w:rPr>
          <w:highlight w:val="white"/>
        </w:rPr>
        <w:t xml:space="preserve">    Invalid_type_cast,</w:t>
      </w:r>
    </w:p>
    <w:p w14:paraId="52AC775F" w14:textId="77777777" w:rsidR="002538D4" w:rsidRPr="002538D4" w:rsidRDefault="002538D4" w:rsidP="002538D4">
      <w:pPr>
        <w:pStyle w:val="Code"/>
        <w:rPr>
          <w:highlight w:val="white"/>
        </w:rPr>
      </w:pPr>
      <w:r w:rsidRPr="002538D4">
        <w:rPr>
          <w:highlight w:val="white"/>
        </w:rPr>
        <w:t xml:space="preserve">    Newline_in_string,</w:t>
      </w:r>
    </w:p>
    <w:p w14:paraId="3D6C51BA" w14:textId="77777777" w:rsidR="002538D4" w:rsidRPr="002538D4" w:rsidRDefault="002538D4" w:rsidP="002538D4">
      <w:pPr>
        <w:pStyle w:val="Code"/>
        <w:rPr>
          <w:highlight w:val="white"/>
        </w:rPr>
      </w:pPr>
      <w:r w:rsidRPr="002538D4">
        <w:rPr>
          <w:highlight w:val="white"/>
        </w:rPr>
        <w:t xml:space="preserve">    Unfinished_string,</w:t>
      </w:r>
    </w:p>
    <w:p w14:paraId="7F881AB8" w14:textId="77777777" w:rsidR="002538D4" w:rsidRPr="002538D4" w:rsidRDefault="002538D4" w:rsidP="002538D4">
      <w:pPr>
        <w:pStyle w:val="Code"/>
        <w:rPr>
          <w:highlight w:val="white"/>
        </w:rPr>
      </w:pPr>
      <w:r w:rsidRPr="002538D4">
        <w:rPr>
          <w:highlight w:val="white"/>
        </w:rPr>
        <w:t xml:space="preserve">    Parse_error,</w:t>
      </w:r>
    </w:p>
    <w:p w14:paraId="2375EFFE" w14:textId="77777777" w:rsidR="002538D4" w:rsidRPr="002538D4" w:rsidRDefault="002538D4" w:rsidP="002538D4">
      <w:pPr>
        <w:pStyle w:val="Code"/>
        <w:rPr>
          <w:highlight w:val="white"/>
        </w:rPr>
      </w:pPr>
      <w:r w:rsidRPr="002538D4">
        <w:rPr>
          <w:highlight w:val="white"/>
        </w:rPr>
        <w:t xml:space="preserve">    Invalid_type,</w:t>
      </w:r>
    </w:p>
    <w:p w14:paraId="7E84B385" w14:textId="77777777" w:rsidR="002538D4" w:rsidRPr="002538D4" w:rsidRDefault="002538D4" w:rsidP="002538D4">
      <w:pPr>
        <w:pStyle w:val="Code"/>
        <w:rPr>
          <w:highlight w:val="white"/>
        </w:rPr>
      </w:pPr>
      <w:r w:rsidRPr="002538D4">
        <w:rPr>
          <w:highlight w:val="white"/>
        </w:rPr>
        <w:t xml:space="preserve">    Operator_size,</w:t>
      </w:r>
    </w:p>
    <w:p w14:paraId="43E7E3C3" w14:textId="77777777" w:rsidR="002538D4" w:rsidRPr="002538D4" w:rsidRDefault="002538D4" w:rsidP="002538D4">
      <w:pPr>
        <w:pStyle w:val="Code"/>
        <w:rPr>
          <w:highlight w:val="white"/>
        </w:rPr>
      </w:pPr>
      <w:r w:rsidRPr="002538D4">
        <w:rPr>
          <w:highlight w:val="white"/>
        </w:rPr>
        <w:t xml:space="preserve">    Newline_in_character,</w:t>
      </w:r>
    </w:p>
    <w:p w14:paraId="32197FCA" w14:textId="77777777" w:rsidR="002538D4" w:rsidRPr="002538D4" w:rsidRDefault="002538D4" w:rsidP="002538D4">
      <w:pPr>
        <w:pStyle w:val="Code"/>
        <w:rPr>
          <w:highlight w:val="white"/>
        </w:rPr>
      </w:pPr>
      <w:r w:rsidRPr="002538D4">
        <w:rPr>
          <w:highlight w:val="white"/>
        </w:rPr>
        <w:t xml:space="preserve">    Unfinished_character,</w:t>
      </w:r>
    </w:p>
    <w:p w14:paraId="17483AF5" w14:textId="77777777" w:rsidR="002538D4" w:rsidRPr="002538D4" w:rsidRDefault="002538D4" w:rsidP="002538D4">
      <w:pPr>
        <w:pStyle w:val="Code"/>
        <w:rPr>
          <w:highlight w:val="white"/>
        </w:rPr>
      </w:pPr>
      <w:r w:rsidRPr="002538D4">
        <w:rPr>
          <w:highlight w:val="white"/>
        </w:rPr>
        <w:t xml:space="preserve">    Invalid_hexadecimal_code,</w:t>
      </w:r>
    </w:p>
    <w:p w14:paraId="490A82EC" w14:textId="77777777" w:rsidR="002538D4" w:rsidRPr="002538D4" w:rsidRDefault="002538D4" w:rsidP="002538D4">
      <w:pPr>
        <w:pStyle w:val="Code"/>
        <w:rPr>
          <w:highlight w:val="white"/>
        </w:rPr>
      </w:pPr>
      <w:r w:rsidRPr="002538D4">
        <w:rPr>
          <w:highlight w:val="white"/>
        </w:rPr>
        <w:t xml:space="preserve">    Invalid_slash_sequence,</w:t>
      </w:r>
    </w:p>
    <w:p w14:paraId="334D813C" w14:textId="77777777" w:rsidR="002538D4" w:rsidRPr="002538D4" w:rsidRDefault="002538D4" w:rsidP="002538D4">
      <w:pPr>
        <w:pStyle w:val="Code"/>
        <w:rPr>
          <w:highlight w:val="white"/>
        </w:rPr>
      </w:pPr>
      <w:r w:rsidRPr="002538D4">
        <w:rPr>
          <w:highlight w:val="white"/>
        </w:rPr>
        <w:t xml:space="preserve">    Double_sharps_at_beginning_of_line,</w:t>
      </w:r>
    </w:p>
    <w:p w14:paraId="3F63AB0C" w14:textId="77777777" w:rsidR="002538D4" w:rsidRPr="002538D4" w:rsidRDefault="002538D4" w:rsidP="002538D4">
      <w:pPr>
        <w:pStyle w:val="Code"/>
        <w:rPr>
          <w:highlight w:val="white"/>
        </w:rPr>
      </w:pPr>
      <w:r w:rsidRPr="002538D4">
        <w:rPr>
          <w:highlight w:val="white"/>
        </w:rPr>
        <w:t xml:space="preserve">    Double_sharps_at_end_of_line,</w:t>
      </w:r>
    </w:p>
    <w:p w14:paraId="6DA5B370" w14:textId="77777777" w:rsidR="002538D4" w:rsidRPr="002538D4" w:rsidRDefault="002538D4" w:rsidP="002538D4">
      <w:pPr>
        <w:pStyle w:val="Code"/>
        <w:rPr>
          <w:highlight w:val="white"/>
        </w:rPr>
      </w:pPr>
      <w:r w:rsidRPr="002538D4">
        <w:rPr>
          <w:highlight w:val="white"/>
        </w:rPr>
        <w:t xml:space="preserve">    Two_consecutive_double_sharps,</w:t>
      </w:r>
    </w:p>
    <w:p w14:paraId="08E1C5DA" w14:textId="77777777" w:rsidR="002538D4" w:rsidRPr="002538D4" w:rsidRDefault="002538D4" w:rsidP="002538D4">
      <w:pPr>
        <w:pStyle w:val="Code"/>
        <w:rPr>
          <w:highlight w:val="white"/>
        </w:rPr>
      </w:pPr>
      <w:r w:rsidRPr="002538D4">
        <w:rPr>
          <w:highlight w:val="white"/>
        </w:rPr>
        <w:t xml:space="preserve">    Only_static___extern_or_typedef_storage_allowed_for_functions,</w:t>
      </w:r>
    </w:p>
    <w:p w14:paraId="587000E7" w14:textId="77777777" w:rsidR="002538D4" w:rsidRPr="002538D4" w:rsidRDefault="002538D4" w:rsidP="002538D4">
      <w:pPr>
        <w:pStyle w:val="Code"/>
        <w:rPr>
          <w:highlight w:val="white"/>
        </w:rPr>
      </w:pPr>
      <w:r w:rsidRPr="002538D4">
        <w:rPr>
          <w:highlight w:val="white"/>
        </w:rPr>
        <w:t xml:space="preserve">    Only_auto_or_register_storage_allowed_for_struct_or_union_member,</w:t>
      </w:r>
    </w:p>
    <w:p w14:paraId="5BDF8D69" w14:textId="77777777" w:rsidR="002538D4" w:rsidRPr="002538D4" w:rsidRDefault="002538D4" w:rsidP="002538D4">
      <w:pPr>
        <w:pStyle w:val="Code"/>
        <w:rPr>
          <w:highlight w:val="white"/>
        </w:rPr>
      </w:pPr>
      <w:r w:rsidRPr="002538D4">
        <w:rPr>
          <w:highlight w:val="white"/>
        </w:rPr>
        <w:t xml:space="preserve">    Function_missing,</w:t>
      </w:r>
    </w:p>
    <w:p w14:paraId="2A40D9C6" w14:textId="77777777" w:rsidR="002538D4" w:rsidRPr="002538D4" w:rsidRDefault="002538D4" w:rsidP="002538D4">
      <w:pPr>
        <w:pStyle w:val="Code"/>
        <w:rPr>
          <w:highlight w:val="white"/>
        </w:rPr>
      </w:pPr>
      <w:r w:rsidRPr="002538D4">
        <w:rPr>
          <w:highlight w:val="white"/>
        </w:rPr>
        <w:t xml:space="preserve">    Not_a_function,</w:t>
      </w:r>
    </w:p>
    <w:p w14:paraId="14EF5899" w14:textId="77777777" w:rsidR="002538D4" w:rsidRPr="002538D4" w:rsidRDefault="002538D4" w:rsidP="002538D4">
      <w:pPr>
        <w:pStyle w:val="Code"/>
        <w:rPr>
          <w:highlight w:val="white"/>
        </w:rPr>
      </w:pPr>
      <w:r w:rsidRPr="002538D4">
        <w:rPr>
          <w:highlight w:val="white"/>
        </w:rPr>
        <w:t xml:space="preserve">    Function_main_must_return_void_or_integer,</w:t>
      </w:r>
    </w:p>
    <w:p w14:paraId="3D26ACFD" w14:textId="77777777" w:rsidR="002538D4" w:rsidRPr="002538D4" w:rsidRDefault="002538D4" w:rsidP="002538D4">
      <w:pPr>
        <w:pStyle w:val="Code"/>
        <w:rPr>
          <w:highlight w:val="white"/>
        </w:rPr>
      </w:pPr>
      <w:r w:rsidRPr="002538D4">
        <w:rPr>
          <w:highlight w:val="white"/>
        </w:rPr>
        <w:t xml:space="preserve">    Undefined_parameter_in_old__style_function_definitializerion,</w:t>
      </w:r>
    </w:p>
    <w:p w14:paraId="0FC743B9" w14:textId="77777777" w:rsidR="002538D4" w:rsidRPr="002538D4" w:rsidRDefault="002538D4" w:rsidP="002538D4">
      <w:pPr>
        <w:pStyle w:val="Code"/>
        <w:rPr>
          <w:highlight w:val="white"/>
        </w:rPr>
      </w:pPr>
      <w:r w:rsidRPr="002538D4">
        <w:rPr>
          <w:highlight w:val="white"/>
        </w:rPr>
        <w:t xml:space="preserve">    Unmatched_number_of_parameters_in_old__style_function_definitializerion,</w:t>
      </w:r>
    </w:p>
    <w:p w14:paraId="6A7DD391" w14:textId="77777777" w:rsidR="002538D4" w:rsidRPr="002538D4" w:rsidRDefault="002538D4" w:rsidP="002538D4">
      <w:pPr>
        <w:pStyle w:val="Code"/>
        <w:rPr>
          <w:highlight w:val="white"/>
        </w:rPr>
      </w:pPr>
      <w:r w:rsidRPr="002538D4">
        <w:rPr>
          <w:highlight w:val="white"/>
        </w:rPr>
        <w:t xml:space="preserve">    A_function_must_be_static_or_extern,</w:t>
      </w:r>
    </w:p>
    <w:p w14:paraId="782A46D3" w14:textId="77777777" w:rsidR="002538D4" w:rsidRPr="002538D4" w:rsidRDefault="002538D4" w:rsidP="002538D4">
      <w:pPr>
        <w:pStyle w:val="Code"/>
        <w:rPr>
          <w:highlight w:val="white"/>
        </w:rPr>
      </w:pPr>
      <w:r w:rsidRPr="002538D4">
        <w:rPr>
          <w:highlight w:val="white"/>
        </w:rPr>
        <w:t xml:space="preserve">    Invalid_parameter_list,</w:t>
      </w:r>
    </w:p>
    <w:p w14:paraId="08EC151A" w14:textId="77777777" w:rsidR="002538D4" w:rsidRPr="002538D4" w:rsidRDefault="002538D4" w:rsidP="002538D4">
      <w:pPr>
        <w:pStyle w:val="Code"/>
        <w:rPr>
          <w:highlight w:val="white"/>
        </w:rPr>
      </w:pPr>
      <w:r w:rsidRPr="002538D4">
        <w:rPr>
          <w:highlight w:val="white"/>
        </w:rPr>
        <w:t xml:space="preserve">    Undefined_label,</w:t>
      </w:r>
    </w:p>
    <w:p w14:paraId="63F23114" w14:textId="77777777" w:rsidR="002538D4" w:rsidRPr="002538D4" w:rsidRDefault="002538D4" w:rsidP="002538D4">
      <w:pPr>
        <w:pStyle w:val="Code"/>
        <w:rPr>
          <w:highlight w:val="white"/>
        </w:rPr>
      </w:pPr>
      <w:r w:rsidRPr="002538D4">
        <w:rPr>
          <w:highlight w:val="white"/>
        </w:rPr>
        <w:t xml:space="preserve">    Unreferenced_label,</w:t>
      </w:r>
    </w:p>
    <w:p w14:paraId="5D51B3AA" w14:textId="77777777" w:rsidR="002538D4" w:rsidRPr="002538D4" w:rsidRDefault="002538D4" w:rsidP="002538D4">
      <w:pPr>
        <w:pStyle w:val="Code"/>
        <w:rPr>
          <w:highlight w:val="white"/>
        </w:rPr>
      </w:pPr>
      <w:r w:rsidRPr="002538D4">
        <w:rPr>
          <w:highlight w:val="white"/>
        </w:rPr>
        <w:t xml:space="preserve">    Missing_goto_address,</w:t>
      </w:r>
    </w:p>
    <w:p w14:paraId="22667413" w14:textId="77777777" w:rsidR="002538D4" w:rsidRPr="002538D4" w:rsidRDefault="002538D4" w:rsidP="002538D4">
      <w:pPr>
        <w:pStyle w:val="Code"/>
        <w:rPr>
          <w:highlight w:val="white"/>
        </w:rPr>
      </w:pPr>
      <w:r w:rsidRPr="002538D4">
        <w:rPr>
          <w:highlight w:val="white"/>
        </w:rPr>
        <w:t xml:space="preserve">    Tag_already_defined,</w:t>
      </w:r>
    </w:p>
    <w:p w14:paraId="4F7FC548" w14:textId="77777777" w:rsidR="002538D4" w:rsidRPr="002538D4" w:rsidRDefault="002538D4" w:rsidP="002538D4">
      <w:pPr>
        <w:pStyle w:val="Code"/>
        <w:rPr>
          <w:highlight w:val="white"/>
        </w:rPr>
      </w:pPr>
      <w:r w:rsidRPr="002538D4">
        <w:rPr>
          <w:highlight w:val="white"/>
        </w:rPr>
        <w:t xml:space="preserve">    Tag_not_found,</w:t>
      </w:r>
    </w:p>
    <w:p w14:paraId="73C046D3" w14:textId="77777777" w:rsidR="002538D4" w:rsidRPr="002538D4" w:rsidRDefault="002538D4" w:rsidP="002538D4">
      <w:pPr>
        <w:pStyle w:val="Code"/>
        <w:rPr>
          <w:highlight w:val="white"/>
        </w:rPr>
      </w:pPr>
      <w:r w:rsidRPr="002538D4">
        <w:rPr>
          <w:highlight w:val="white"/>
        </w:rPr>
        <w:t xml:space="preserve">    Duplicate_symbol,</w:t>
      </w:r>
    </w:p>
    <w:p w14:paraId="326A0D88" w14:textId="77777777" w:rsidR="002538D4" w:rsidRPr="002538D4" w:rsidRDefault="002538D4" w:rsidP="002538D4">
      <w:pPr>
        <w:pStyle w:val="Code"/>
        <w:rPr>
          <w:highlight w:val="white"/>
        </w:rPr>
      </w:pPr>
      <w:r w:rsidRPr="002538D4">
        <w:rPr>
          <w:highlight w:val="white"/>
        </w:rPr>
        <w:t xml:space="preserve">    Unknown_enumeration,</w:t>
      </w:r>
    </w:p>
    <w:p w14:paraId="2995DE11" w14:textId="77777777" w:rsidR="002538D4" w:rsidRPr="002538D4" w:rsidRDefault="002538D4" w:rsidP="002538D4">
      <w:pPr>
        <w:pStyle w:val="Code"/>
        <w:rPr>
          <w:highlight w:val="white"/>
        </w:rPr>
      </w:pPr>
      <w:r w:rsidRPr="002538D4">
        <w:rPr>
          <w:highlight w:val="white"/>
        </w:rPr>
        <w:t xml:space="preserve">    Not_an_enumeration,</w:t>
      </w:r>
    </w:p>
    <w:p w14:paraId="75750CD6" w14:textId="77777777" w:rsidR="002538D4" w:rsidRPr="002538D4" w:rsidRDefault="002538D4" w:rsidP="002538D4">
      <w:pPr>
        <w:pStyle w:val="Code"/>
        <w:rPr>
          <w:highlight w:val="white"/>
        </w:rPr>
      </w:pPr>
      <w:r w:rsidRPr="002538D4">
        <w:rPr>
          <w:highlight w:val="white"/>
        </w:rPr>
        <w:t xml:space="preserve">    Different_return_type_in_function_redeclaration,</w:t>
      </w:r>
    </w:p>
    <w:p w14:paraId="267A65B4" w14:textId="77777777" w:rsidR="002538D4" w:rsidRPr="002538D4" w:rsidRDefault="002538D4" w:rsidP="002538D4">
      <w:pPr>
        <w:pStyle w:val="Code"/>
        <w:rPr>
          <w:highlight w:val="white"/>
        </w:rPr>
      </w:pPr>
      <w:r w:rsidRPr="002538D4">
        <w:rPr>
          <w:highlight w:val="white"/>
        </w:rPr>
        <w:t xml:space="preserve">    Mixing_ellipse_function_parameter_in_redeclaration,</w:t>
      </w:r>
    </w:p>
    <w:p w14:paraId="409C7CE3" w14:textId="77777777" w:rsidR="002538D4" w:rsidRPr="002538D4" w:rsidRDefault="002538D4" w:rsidP="002538D4">
      <w:pPr>
        <w:pStyle w:val="Code"/>
        <w:rPr>
          <w:highlight w:val="white"/>
        </w:rPr>
      </w:pPr>
      <w:r w:rsidRPr="002538D4">
        <w:rPr>
          <w:highlight w:val="white"/>
        </w:rPr>
        <w:t xml:space="preserve">    Different_parameter_lists_in_function_redeclaration,</w:t>
      </w:r>
    </w:p>
    <w:p w14:paraId="4E6FE9C7" w14:textId="77777777" w:rsidR="002538D4" w:rsidRPr="002538D4" w:rsidRDefault="002538D4" w:rsidP="002538D4">
      <w:pPr>
        <w:pStyle w:val="Code"/>
        <w:rPr>
          <w:highlight w:val="white"/>
        </w:rPr>
      </w:pPr>
      <w:r w:rsidRPr="002538D4">
        <w:rPr>
          <w:highlight w:val="white"/>
        </w:rPr>
        <w:t xml:space="preserve">    Functions_cannot_be_initialized,</w:t>
      </w:r>
    </w:p>
    <w:p w14:paraId="366864EA" w14:textId="77777777" w:rsidR="002538D4" w:rsidRPr="002538D4" w:rsidRDefault="002538D4" w:rsidP="002538D4">
      <w:pPr>
        <w:pStyle w:val="Code"/>
        <w:rPr>
          <w:highlight w:val="white"/>
        </w:rPr>
      </w:pPr>
      <w:r w:rsidRPr="002538D4">
        <w:rPr>
          <w:highlight w:val="white"/>
        </w:rPr>
        <w:t xml:space="preserve">    Typedef_cannot_be_initialized,</w:t>
      </w:r>
    </w:p>
    <w:p w14:paraId="5DF434E1" w14:textId="77777777" w:rsidR="002538D4" w:rsidRPr="002538D4" w:rsidRDefault="002538D4" w:rsidP="002538D4">
      <w:pPr>
        <w:pStyle w:val="Code"/>
        <w:rPr>
          <w:highlight w:val="white"/>
        </w:rPr>
      </w:pPr>
      <w:r w:rsidRPr="002538D4">
        <w:rPr>
          <w:highlight w:val="white"/>
        </w:rPr>
        <w:t xml:space="preserve">    Extern_cannot_be_initialized,</w:t>
      </w:r>
    </w:p>
    <w:p w14:paraId="7C9D8DB3" w14:textId="77777777" w:rsidR="002538D4" w:rsidRPr="002538D4" w:rsidRDefault="002538D4" w:rsidP="002538D4">
      <w:pPr>
        <w:pStyle w:val="Code"/>
        <w:rPr>
          <w:highlight w:val="white"/>
        </w:rPr>
      </w:pPr>
      <w:r w:rsidRPr="002538D4">
        <w:rPr>
          <w:highlight w:val="white"/>
        </w:rPr>
        <w:t xml:space="preserve">    Struct_or_union_field_cannot_be_initialized,</w:t>
      </w:r>
    </w:p>
    <w:p w14:paraId="435216CB" w14:textId="77777777" w:rsidR="002538D4" w:rsidRPr="002538D4" w:rsidRDefault="002538D4" w:rsidP="002538D4">
      <w:pPr>
        <w:pStyle w:val="Code"/>
        <w:rPr>
          <w:highlight w:val="white"/>
        </w:rPr>
      </w:pPr>
      <w:r w:rsidRPr="002538D4">
        <w:rPr>
          <w:highlight w:val="white"/>
        </w:rPr>
        <w:t xml:space="preserve">    Auto_or_register_storage_in_global_scope,</w:t>
      </w:r>
    </w:p>
    <w:p w14:paraId="3F4152DF" w14:textId="77777777" w:rsidR="002538D4" w:rsidRPr="002538D4" w:rsidRDefault="002538D4" w:rsidP="002538D4">
      <w:pPr>
        <w:pStyle w:val="Code"/>
        <w:rPr>
          <w:highlight w:val="white"/>
        </w:rPr>
      </w:pPr>
      <w:r w:rsidRPr="002538D4">
        <w:rPr>
          <w:highlight w:val="white"/>
        </w:rPr>
        <w:t xml:space="preserve">    Name_already_defined,</w:t>
      </w:r>
    </w:p>
    <w:p w14:paraId="481508C8" w14:textId="77777777" w:rsidR="002538D4" w:rsidRPr="002538D4" w:rsidRDefault="002538D4" w:rsidP="002538D4">
      <w:pPr>
        <w:pStyle w:val="Code"/>
        <w:rPr>
          <w:highlight w:val="white"/>
        </w:rPr>
      </w:pPr>
      <w:r w:rsidRPr="002538D4">
        <w:rPr>
          <w:highlight w:val="white"/>
        </w:rPr>
        <w:t xml:space="preserve">    Different_types_in_redeclaration,</w:t>
      </w:r>
    </w:p>
    <w:p w14:paraId="69FEBD57" w14:textId="77777777" w:rsidR="002538D4" w:rsidRPr="002538D4" w:rsidRDefault="002538D4" w:rsidP="002538D4">
      <w:pPr>
        <w:pStyle w:val="Code"/>
        <w:rPr>
          <w:highlight w:val="white"/>
        </w:rPr>
      </w:pPr>
      <w:r w:rsidRPr="002538D4">
        <w:rPr>
          <w:highlight w:val="white"/>
        </w:rPr>
        <w:t xml:space="preserve">    Invalid_tag_redeclaration,</w:t>
      </w:r>
    </w:p>
    <w:p w14:paraId="6CB2A6E4" w14:textId="77777777" w:rsidR="002538D4" w:rsidRPr="002538D4" w:rsidRDefault="002538D4" w:rsidP="002538D4">
      <w:pPr>
        <w:pStyle w:val="Code"/>
        <w:rPr>
          <w:highlight w:val="white"/>
        </w:rPr>
      </w:pPr>
      <w:r w:rsidRPr="002538D4">
        <w:rPr>
          <w:highlight w:val="white"/>
        </w:rPr>
        <w:t xml:space="preserve">    Case_without_switch,</w:t>
      </w:r>
    </w:p>
    <w:p w14:paraId="1CB97570" w14:textId="77777777" w:rsidR="002538D4" w:rsidRPr="002538D4" w:rsidRDefault="002538D4" w:rsidP="002538D4">
      <w:pPr>
        <w:pStyle w:val="Code"/>
        <w:rPr>
          <w:highlight w:val="white"/>
        </w:rPr>
      </w:pPr>
      <w:r w:rsidRPr="002538D4">
        <w:rPr>
          <w:highlight w:val="white"/>
        </w:rPr>
        <w:t xml:space="preserve">    Non__constant_case_value,</w:t>
      </w:r>
    </w:p>
    <w:p w14:paraId="11DAFFDD" w14:textId="77777777" w:rsidR="002538D4" w:rsidRPr="002538D4" w:rsidRDefault="002538D4" w:rsidP="002538D4">
      <w:pPr>
        <w:pStyle w:val="Code"/>
        <w:rPr>
          <w:highlight w:val="white"/>
        </w:rPr>
      </w:pPr>
      <w:r w:rsidRPr="002538D4">
        <w:rPr>
          <w:highlight w:val="white"/>
        </w:rPr>
        <w:t xml:space="preserve">    Repeated_case_value,</w:t>
      </w:r>
    </w:p>
    <w:p w14:paraId="19968147" w14:textId="77777777" w:rsidR="002538D4" w:rsidRPr="002538D4" w:rsidRDefault="002538D4" w:rsidP="002538D4">
      <w:pPr>
        <w:pStyle w:val="Code"/>
        <w:rPr>
          <w:highlight w:val="white"/>
        </w:rPr>
      </w:pPr>
      <w:r w:rsidRPr="002538D4">
        <w:rPr>
          <w:highlight w:val="white"/>
        </w:rPr>
        <w:t xml:space="preserve">    Default_without_switch,</w:t>
      </w:r>
    </w:p>
    <w:p w14:paraId="3DEA38EA" w14:textId="77777777" w:rsidR="002538D4" w:rsidRPr="002538D4" w:rsidRDefault="002538D4" w:rsidP="002538D4">
      <w:pPr>
        <w:pStyle w:val="Code"/>
        <w:rPr>
          <w:highlight w:val="white"/>
        </w:rPr>
      </w:pPr>
      <w:r w:rsidRPr="002538D4">
        <w:rPr>
          <w:highlight w:val="white"/>
        </w:rPr>
        <w:t xml:space="preserve">    Repeted_default,</w:t>
      </w:r>
    </w:p>
    <w:p w14:paraId="5D9644B8" w14:textId="77777777" w:rsidR="002538D4" w:rsidRPr="002538D4" w:rsidRDefault="002538D4" w:rsidP="002538D4">
      <w:pPr>
        <w:pStyle w:val="Code"/>
        <w:rPr>
          <w:highlight w:val="white"/>
        </w:rPr>
      </w:pPr>
      <w:r w:rsidRPr="002538D4">
        <w:rPr>
          <w:highlight w:val="white"/>
        </w:rPr>
        <w:t xml:space="preserve">    Break_without_switch____while____do____or____for,</w:t>
      </w:r>
    </w:p>
    <w:p w14:paraId="68D72D45" w14:textId="77777777" w:rsidR="002538D4" w:rsidRPr="002538D4" w:rsidRDefault="002538D4" w:rsidP="002538D4">
      <w:pPr>
        <w:pStyle w:val="Code"/>
        <w:rPr>
          <w:highlight w:val="white"/>
        </w:rPr>
      </w:pPr>
      <w:r w:rsidRPr="002538D4">
        <w:rPr>
          <w:highlight w:val="white"/>
        </w:rPr>
        <w:t xml:space="preserve">    Continue_without_while____do____or____for,</w:t>
      </w:r>
    </w:p>
    <w:p w14:paraId="21F09585" w14:textId="77777777" w:rsidR="002538D4" w:rsidRPr="002538D4" w:rsidRDefault="002538D4" w:rsidP="002538D4">
      <w:pPr>
        <w:pStyle w:val="Code"/>
        <w:rPr>
          <w:highlight w:val="white"/>
        </w:rPr>
      </w:pPr>
      <w:r w:rsidRPr="002538D4">
        <w:rPr>
          <w:highlight w:val="white"/>
        </w:rPr>
        <w:t xml:space="preserve">    Unnamed_function_definitializerion,</w:t>
      </w:r>
    </w:p>
    <w:p w14:paraId="25A4E6E9" w14:textId="77777777" w:rsidR="002538D4" w:rsidRPr="002538D4" w:rsidRDefault="002538D4" w:rsidP="002538D4">
      <w:pPr>
        <w:pStyle w:val="Code"/>
        <w:rPr>
          <w:highlight w:val="white"/>
        </w:rPr>
      </w:pPr>
      <w:r w:rsidRPr="002538D4">
        <w:rPr>
          <w:highlight w:val="white"/>
        </w:rPr>
        <w:t xml:space="preserve">    New_and_old_style_mixed_function_definitializerion,</w:t>
      </w:r>
    </w:p>
    <w:p w14:paraId="423B3915" w14:textId="77777777" w:rsidR="002538D4" w:rsidRPr="002538D4" w:rsidRDefault="002538D4" w:rsidP="002538D4">
      <w:pPr>
        <w:pStyle w:val="Code"/>
        <w:rPr>
          <w:highlight w:val="white"/>
        </w:rPr>
      </w:pPr>
      <w:r w:rsidRPr="002538D4">
        <w:rPr>
          <w:highlight w:val="white"/>
        </w:rPr>
        <w:t xml:space="preserve">    Non__integral_enum_value,</w:t>
      </w:r>
    </w:p>
    <w:p w14:paraId="7509BC8F" w14:textId="77777777" w:rsidR="002538D4" w:rsidRPr="002538D4" w:rsidRDefault="002538D4" w:rsidP="002538D4">
      <w:pPr>
        <w:pStyle w:val="Code"/>
        <w:rPr>
          <w:highlight w:val="white"/>
        </w:rPr>
      </w:pPr>
      <w:r w:rsidRPr="002538D4">
        <w:rPr>
          <w:highlight w:val="white"/>
        </w:rPr>
        <w:t xml:space="preserve">    Non__constant_enum_value,</w:t>
      </w:r>
    </w:p>
    <w:p w14:paraId="1193A34D" w14:textId="77777777" w:rsidR="002538D4" w:rsidRPr="002538D4" w:rsidRDefault="002538D4" w:rsidP="002538D4">
      <w:pPr>
        <w:pStyle w:val="Code"/>
        <w:rPr>
          <w:highlight w:val="white"/>
        </w:rPr>
      </w:pPr>
      <w:r w:rsidRPr="002538D4">
        <w:rPr>
          <w:highlight w:val="white"/>
        </w:rPr>
        <w:t xml:space="preserve">    Bitfields_only_allowed_on_structs,</w:t>
      </w:r>
    </w:p>
    <w:p w14:paraId="67EC836F" w14:textId="77777777" w:rsidR="002538D4" w:rsidRPr="002538D4" w:rsidRDefault="002538D4" w:rsidP="002538D4">
      <w:pPr>
        <w:pStyle w:val="Code"/>
        <w:rPr>
          <w:highlight w:val="white"/>
        </w:rPr>
      </w:pPr>
      <w:r w:rsidRPr="002538D4">
        <w:rPr>
          <w:highlight w:val="white"/>
        </w:rPr>
        <w:t xml:space="preserve">    Only_auto_or_register_storage_allowed_in_struct_or_union,</w:t>
      </w:r>
    </w:p>
    <w:p w14:paraId="777B1795" w14:textId="77777777" w:rsidR="002538D4" w:rsidRPr="002538D4" w:rsidRDefault="002538D4" w:rsidP="002538D4">
      <w:pPr>
        <w:pStyle w:val="Code"/>
        <w:rPr>
          <w:highlight w:val="white"/>
        </w:rPr>
      </w:pPr>
      <w:r w:rsidRPr="002538D4">
        <w:rPr>
          <w:highlight w:val="white"/>
        </w:rPr>
        <w:t xml:space="preserve">    Non__integral_bits_expression,</w:t>
      </w:r>
    </w:p>
    <w:p w14:paraId="48449C4D" w14:textId="77777777" w:rsidR="002538D4" w:rsidRPr="002538D4" w:rsidRDefault="002538D4" w:rsidP="002538D4">
      <w:pPr>
        <w:pStyle w:val="Code"/>
        <w:rPr>
          <w:highlight w:val="white"/>
        </w:rPr>
      </w:pPr>
      <w:r w:rsidRPr="002538D4">
        <w:rPr>
          <w:highlight w:val="white"/>
        </w:rPr>
        <w:t xml:space="preserve">    Bits_value_out_of_range,</w:t>
      </w:r>
    </w:p>
    <w:p w14:paraId="0B2D027A" w14:textId="77777777" w:rsidR="002538D4" w:rsidRPr="002538D4" w:rsidRDefault="002538D4" w:rsidP="002538D4">
      <w:pPr>
        <w:pStyle w:val="Code"/>
        <w:rPr>
          <w:highlight w:val="white"/>
        </w:rPr>
      </w:pPr>
      <w:r w:rsidRPr="002538D4">
        <w:rPr>
          <w:highlight w:val="white"/>
        </w:rPr>
        <w:t xml:space="preserve">    Non__positive_array_size,</w:t>
      </w:r>
    </w:p>
    <w:p w14:paraId="58C4C741" w14:textId="77777777" w:rsidR="002538D4" w:rsidRPr="002538D4" w:rsidRDefault="002538D4" w:rsidP="002538D4">
      <w:pPr>
        <w:pStyle w:val="Code"/>
        <w:rPr>
          <w:highlight w:val="white"/>
        </w:rPr>
      </w:pPr>
      <w:r w:rsidRPr="002538D4">
        <w:rPr>
          <w:highlight w:val="white"/>
        </w:rPr>
        <w:t xml:space="preserve">    Non__constant_expression,</w:t>
      </w:r>
    </w:p>
    <w:p w14:paraId="101CE6A7" w14:textId="77777777" w:rsidR="002538D4" w:rsidRPr="002538D4" w:rsidRDefault="002538D4" w:rsidP="002538D4">
      <w:pPr>
        <w:pStyle w:val="Code"/>
        <w:rPr>
          <w:highlight w:val="white"/>
        </w:rPr>
      </w:pPr>
      <w:r w:rsidRPr="002538D4">
        <w:rPr>
          <w:highlight w:val="white"/>
        </w:rPr>
        <w:t xml:space="preserve">    Not_constant_or_static_expression,</w:t>
      </w:r>
    </w:p>
    <w:p w14:paraId="3FC94692" w14:textId="77777777" w:rsidR="002538D4" w:rsidRPr="002538D4" w:rsidRDefault="002538D4" w:rsidP="002538D4">
      <w:pPr>
        <w:pStyle w:val="Code"/>
        <w:rPr>
          <w:highlight w:val="white"/>
        </w:rPr>
      </w:pPr>
      <w:r w:rsidRPr="002538D4">
        <w:rPr>
          <w:highlight w:val="white"/>
        </w:rPr>
        <w:t xml:space="preserve">    An_elliptic_function_must_have_at_least_one_parameter,</w:t>
      </w:r>
    </w:p>
    <w:p w14:paraId="27A527D5" w14:textId="77777777" w:rsidR="002538D4" w:rsidRPr="002538D4" w:rsidRDefault="002538D4" w:rsidP="002538D4">
      <w:pPr>
        <w:pStyle w:val="Code"/>
        <w:rPr>
          <w:highlight w:val="white"/>
        </w:rPr>
      </w:pPr>
      <w:r w:rsidRPr="002538D4">
        <w:rPr>
          <w:highlight w:val="white"/>
        </w:rPr>
        <w:t xml:space="preserve">    A_void_parameter_cannot_be_named,</w:t>
      </w:r>
    </w:p>
    <w:p w14:paraId="05F5D339" w14:textId="77777777" w:rsidR="002538D4" w:rsidRPr="002538D4" w:rsidRDefault="002538D4" w:rsidP="002538D4">
      <w:pPr>
        <w:pStyle w:val="Code"/>
        <w:rPr>
          <w:highlight w:val="white"/>
        </w:rPr>
      </w:pPr>
      <w:r w:rsidRPr="002538D4">
        <w:rPr>
          <w:highlight w:val="white"/>
        </w:rPr>
        <w:t xml:space="preserve">    An_elliptic_function_cannot_have_a_void_parameter,</w:t>
      </w:r>
    </w:p>
    <w:p w14:paraId="42B4F811" w14:textId="77777777" w:rsidR="002538D4" w:rsidRPr="002538D4" w:rsidRDefault="002538D4" w:rsidP="002538D4">
      <w:pPr>
        <w:pStyle w:val="Code"/>
        <w:rPr>
          <w:highlight w:val="white"/>
        </w:rPr>
      </w:pPr>
      <w:r w:rsidRPr="002538D4">
        <w:rPr>
          <w:highlight w:val="white"/>
        </w:rPr>
        <w:t xml:space="preserve">    Invalid_void_parameter,</w:t>
      </w:r>
    </w:p>
    <w:p w14:paraId="339D6D28" w14:textId="77777777" w:rsidR="002538D4" w:rsidRPr="002538D4" w:rsidRDefault="002538D4" w:rsidP="002538D4">
      <w:pPr>
        <w:pStyle w:val="Code"/>
        <w:rPr>
          <w:highlight w:val="white"/>
        </w:rPr>
      </w:pPr>
      <w:r w:rsidRPr="002538D4">
        <w:rPr>
          <w:highlight w:val="white"/>
        </w:rPr>
        <w:t xml:space="preserve">    Parameters_must_have_auto_or_register_storage,</w:t>
      </w:r>
    </w:p>
    <w:p w14:paraId="39716E39" w14:textId="77777777" w:rsidR="002538D4" w:rsidRPr="002538D4" w:rsidRDefault="002538D4" w:rsidP="002538D4">
      <w:pPr>
        <w:pStyle w:val="Code"/>
        <w:rPr>
          <w:highlight w:val="white"/>
        </w:rPr>
      </w:pPr>
      <w:r w:rsidRPr="002538D4">
        <w:rPr>
          <w:highlight w:val="white"/>
        </w:rPr>
        <w:t xml:space="preserve">    If___ifdef____or_ifndef_directive_without_matching_endif,</w:t>
      </w:r>
    </w:p>
    <w:p w14:paraId="4F9E609D" w14:textId="77777777" w:rsidR="002538D4" w:rsidRPr="002538D4" w:rsidRDefault="002538D4" w:rsidP="002538D4">
      <w:pPr>
        <w:pStyle w:val="Code"/>
        <w:rPr>
          <w:highlight w:val="white"/>
        </w:rPr>
      </w:pPr>
      <w:r w:rsidRPr="002538D4">
        <w:rPr>
          <w:highlight w:val="white"/>
        </w:rPr>
        <w:t xml:space="preserve">    Array_of_incomplete_type_not_allowed,</w:t>
      </w:r>
    </w:p>
    <w:p w14:paraId="09ED540F" w14:textId="77777777" w:rsidR="002538D4" w:rsidRPr="002538D4" w:rsidRDefault="002538D4" w:rsidP="002538D4">
      <w:pPr>
        <w:pStyle w:val="Code"/>
        <w:rPr>
          <w:highlight w:val="white"/>
        </w:rPr>
      </w:pPr>
      <w:r w:rsidRPr="002538D4">
        <w:rPr>
          <w:highlight w:val="white"/>
        </w:rPr>
        <w:t xml:space="preserve">    Array_of_function_not_allowed,</w:t>
      </w:r>
    </w:p>
    <w:p w14:paraId="70BE81F0" w14:textId="77777777" w:rsidR="002538D4" w:rsidRPr="002538D4" w:rsidRDefault="002538D4" w:rsidP="002538D4">
      <w:pPr>
        <w:pStyle w:val="Code"/>
        <w:rPr>
          <w:highlight w:val="white"/>
        </w:rPr>
      </w:pPr>
      <w:r w:rsidRPr="002538D4">
        <w:rPr>
          <w:highlight w:val="white"/>
        </w:rPr>
        <w:t xml:space="preserve">    Function_cannot_return_array,</w:t>
      </w:r>
    </w:p>
    <w:p w14:paraId="578BC0C2" w14:textId="77777777" w:rsidR="002538D4" w:rsidRPr="002538D4" w:rsidRDefault="002538D4" w:rsidP="002538D4">
      <w:pPr>
        <w:pStyle w:val="Code"/>
        <w:rPr>
          <w:highlight w:val="white"/>
        </w:rPr>
      </w:pPr>
      <w:r w:rsidRPr="002538D4">
        <w:rPr>
          <w:highlight w:val="white"/>
        </w:rPr>
        <w:t xml:space="preserve">    Function_cannot_return_function,</w:t>
      </w:r>
    </w:p>
    <w:p w14:paraId="276EB3F6" w14:textId="77777777" w:rsidR="002538D4" w:rsidRPr="002538D4" w:rsidRDefault="002538D4" w:rsidP="002538D4">
      <w:pPr>
        <w:pStyle w:val="Code"/>
        <w:rPr>
          <w:highlight w:val="white"/>
        </w:rPr>
      </w:pPr>
      <w:r w:rsidRPr="002538D4">
        <w:rPr>
          <w:highlight w:val="white"/>
        </w:rPr>
        <w:t xml:space="preserve">    Duplicate_name_in_parameter_list,</w:t>
      </w:r>
    </w:p>
    <w:p w14:paraId="5CFAA3E8" w14:textId="77777777" w:rsidR="002538D4" w:rsidRPr="002538D4" w:rsidRDefault="002538D4" w:rsidP="002538D4">
      <w:pPr>
        <w:pStyle w:val="Code"/>
        <w:rPr>
          <w:highlight w:val="white"/>
        </w:rPr>
      </w:pPr>
      <w:r w:rsidRPr="002538D4">
        <w:rPr>
          <w:highlight w:val="white"/>
        </w:rPr>
        <w:t xml:space="preserve">    Syntax_error,</w:t>
      </w:r>
    </w:p>
    <w:p w14:paraId="166ED652" w14:textId="77777777" w:rsidR="002538D4" w:rsidRPr="002538D4" w:rsidRDefault="002538D4" w:rsidP="002538D4">
      <w:pPr>
        <w:pStyle w:val="Code"/>
        <w:rPr>
          <w:highlight w:val="white"/>
        </w:rPr>
      </w:pPr>
      <w:r w:rsidRPr="002538D4">
        <w:rPr>
          <w:highlight w:val="white"/>
        </w:rPr>
        <w:t xml:space="preserve">    Invalid_octal_sequence,</w:t>
      </w:r>
    </w:p>
    <w:p w14:paraId="3520D5DE" w14:textId="77777777" w:rsidR="002538D4" w:rsidRPr="002538D4" w:rsidRDefault="002538D4" w:rsidP="002538D4">
      <w:pPr>
        <w:pStyle w:val="Code"/>
        <w:rPr>
          <w:highlight w:val="white"/>
        </w:rPr>
      </w:pPr>
      <w:r w:rsidRPr="002538D4">
        <w:rPr>
          <w:highlight w:val="white"/>
        </w:rPr>
        <w:t xml:space="preserve">    Invalid_char_sequence,</w:t>
      </w:r>
    </w:p>
    <w:p w14:paraId="47B96377" w14:textId="77777777" w:rsidR="002538D4" w:rsidRPr="002538D4" w:rsidRDefault="002538D4" w:rsidP="002538D4">
      <w:pPr>
        <w:pStyle w:val="Code"/>
        <w:rPr>
          <w:highlight w:val="white"/>
        </w:rPr>
      </w:pPr>
      <w:r w:rsidRPr="002538D4">
        <w:rPr>
          <w:highlight w:val="white"/>
        </w:rPr>
        <w:t xml:space="preserve">    Non__integral_expression,</w:t>
      </w:r>
    </w:p>
    <w:p w14:paraId="2E29A074" w14:textId="77777777" w:rsidR="002538D4" w:rsidRPr="002538D4" w:rsidRDefault="002538D4" w:rsidP="002538D4">
      <w:pPr>
        <w:pStyle w:val="Code"/>
        <w:rPr>
          <w:highlight w:val="white"/>
        </w:rPr>
      </w:pPr>
      <w:r w:rsidRPr="002538D4">
        <w:rPr>
          <w:highlight w:val="white"/>
        </w:rPr>
        <w:t xml:space="preserve">    Not_assignable,</w:t>
      </w:r>
    </w:p>
    <w:p w14:paraId="0DFD3BEA" w14:textId="77777777" w:rsidR="002538D4" w:rsidRPr="002538D4" w:rsidRDefault="002538D4" w:rsidP="002538D4">
      <w:pPr>
        <w:pStyle w:val="Code"/>
        <w:rPr>
          <w:highlight w:val="white"/>
        </w:rPr>
      </w:pPr>
      <w:r w:rsidRPr="002538D4">
        <w:rPr>
          <w:highlight w:val="white"/>
        </w:rPr>
        <w:t xml:space="preserve">    Invalid_type_in_bitwise_expression,</w:t>
      </w:r>
    </w:p>
    <w:p w14:paraId="46F03535" w14:textId="77777777" w:rsidR="002538D4" w:rsidRPr="002538D4" w:rsidRDefault="002538D4" w:rsidP="002538D4">
      <w:pPr>
        <w:pStyle w:val="Code"/>
        <w:rPr>
          <w:highlight w:val="white"/>
        </w:rPr>
      </w:pPr>
      <w:r w:rsidRPr="002538D4">
        <w:rPr>
          <w:highlight w:val="white"/>
        </w:rPr>
        <w:t xml:space="preserve">    Invalid_type_in_shift_expression,</w:t>
      </w:r>
    </w:p>
    <w:p w14:paraId="08360ABF" w14:textId="77777777" w:rsidR="002538D4" w:rsidRPr="002538D4" w:rsidRDefault="002538D4" w:rsidP="002538D4">
      <w:pPr>
        <w:pStyle w:val="Code"/>
        <w:rPr>
          <w:highlight w:val="white"/>
        </w:rPr>
      </w:pPr>
      <w:r w:rsidRPr="002538D4">
        <w:rPr>
          <w:highlight w:val="white"/>
        </w:rPr>
        <w:t xml:space="preserve">    Pointer_to_void,</w:t>
      </w:r>
    </w:p>
    <w:p w14:paraId="1C4708B9" w14:textId="77777777" w:rsidR="002538D4" w:rsidRPr="002538D4" w:rsidRDefault="002538D4" w:rsidP="002538D4">
      <w:pPr>
        <w:pStyle w:val="Code"/>
        <w:rPr>
          <w:highlight w:val="white"/>
        </w:rPr>
      </w:pPr>
      <w:r w:rsidRPr="002538D4">
        <w:rPr>
          <w:highlight w:val="white"/>
        </w:rPr>
        <w:t xml:space="preserve">    Invalid_type_in_expression,</w:t>
      </w:r>
    </w:p>
    <w:p w14:paraId="6C2651AF" w14:textId="77777777" w:rsidR="002538D4" w:rsidRPr="002538D4" w:rsidRDefault="002538D4" w:rsidP="002538D4">
      <w:pPr>
        <w:pStyle w:val="Code"/>
        <w:rPr>
          <w:highlight w:val="white"/>
        </w:rPr>
      </w:pPr>
      <w:r w:rsidRPr="002538D4">
        <w:rPr>
          <w:highlight w:val="white"/>
        </w:rPr>
        <w:t xml:space="preserve">    Invalid_types_in_addition_expression,</w:t>
      </w:r>
    </w:p>
    <w:p w14:paraId="1518946C" w14:textId="77777777" w:rsidR="002538D4" w:rsidRPr="002538D4" w:rsidRDefault="002538D4" w:rsidP="002538D4">
      <w:pPr>
        <w:pStyle w:val="Code"/>
        <w:rPr>
          <w:highlight w:val="white"/>
        </w:rPr>
      </w:pPr>
      <w:r w:rsidRPr="002538D4">
        <w:rPr>
          <w:highlight w:val="white"/>
        </w:rPr>
        <w:t xml:space="preserve">    Invalid_types_in_subtraction_expression,</w:t>
      </w:r>
    </w:p>
    <w:p w14:paraId="6B02B1CC" w14:textId="77777777" w:rsidR="002538D4" w:rsidRPr="002538D4" w:rsidRDefault="002538D4" w:rsidP="002538D4">
      <w:pPr>
        <w:pStyle w:val="Code"/>
        <w:rPr>
          <w:highlight w:val="white"/>
        </w:rPr>
      </w:pPr>
      <w:r w:rsidRPr="002538D4">
        <w:rPr>
          <w:highlight w:val="white"/>
        </w:rPr>
        <w:t xml:space="preserve">    Non__arithmetic_expression,</w:t>
      </w:r>
    </w:p>
    <w:p w14:paraId="616BD2A6" w14:textId="77777777" w:rsidR="002538D4" w:rsidRPr="002538D4" w:rsidRDefault="002538D4" w:rsidP="002538D4">
      <w:pPr>
        <w:pStyle w:val="Code"/>
        <w:rPr>
          <w:highlight w:val="white"/>
        </w:rPr>
      </w:pPr>
      <w:r w:rsidRPr="002538D4">
        <w:rPr>
          <w:highlight w:val="white"/>
        </w:rPr>
        <w:t xml:space="preserve">    Register_storage_not_allowed_in_sizof_expression,</w:t>
      </w:r>
    </w:p>
    <w:p w14:paraId="007D07BF" w14:textId="77777777" w:rsidR="002538D4" w:rsidRPr="002538D4" w:rsidRDefault="002538D4" w:rsidP="002538D4">
      <w:pPr>
        <w:pStyle w:val="Code"/>
        <w:rPr>
          <w:highlight w:val="white"/>
        </w:rPr>
      </w:pPr>
      <w:r w:rsidRPr="002538D4">
        <w:rPr>
          <w:highlight w:val="white"/>
        </w:rPr>
        <w:t xml:space="preserve">    Sizeof_applied_to_function_not_allowed,</w:t>
      </w:r>
    </w:p>
    <w:p w14:paraId="579ECAE8" w14:textId="77777777" w:rsidR="002538D4" w:rsidRPr="002538D4" w:rsidRDefault="002538D4" w:rsidP="002538D4">
      <w:pPr>
        <w:pStyle w:val="Code"/>
        <w:rPr>
          <w:highlight w:val="white"/>
        </w:rPr>
      </w:pPr>
      <w:r w:rsidRPr="002538D4">
        <w:rPr>
          <w:highlight w:val="white"/>
        </w:rPr>
        <w:t xml:space="preserve">    Sizeof_applied_to_bitfield_not_allowed,</w:t>
      </w:r>
    </w:p>
    <w:p w14:paraId="01DAF9AF" w14:textId="77777777" w:rsidR="002538D4" w:rsidRPr="002538D4" w:rsidRDefault="002538D4" w:rsidP="002538D4">
      <w:pPr>
        <w:pStyle w:val="Code"/>
        <w:rPr>
          <w:highlight w:val="white"/>
        </w:rPr>
      </w:pPr>
      <w:r w:rsidRPr="002538D4">
        <w:rPr>
          <w:highlight w:val="white"/>
        </w:rPr>
        <w:t xml:space="preserve">    Not_addressable,</w:t>
      </w:r>
    </w:p>
    <w:p w14:paraId="48A94D85" w14:textId="77777777" w:rsidR="002538D4" w:rsidRPr="002538D4" w:rsidRDefault="002538D4" w:rsidP="002538D4">
      <w:pPr>
        <w:pStyle w:val="Code"/>
        <w:rPr>
          <w:highlight w:val="white"/>
        </w:rPr>
      </w:pPr>
      <w:r w:rsidRPr="002538D4">
        <w:rPr>
          <w:highlight w:val="white"/>
        </w:rPr>
        <w:t xml:space="preserve">    Invalid_address_of_register_storage,</w:t>
      </w:r>
    </w:p>
    <w:p w14:paraId="220FC1D6" w14:textId="77777777" w:rsidR="002538D4" w:rsidRPr="002538D4" w:rsidRDefault="002538D4" w:rsidP="002538D4">
      <w:pPr>
        <w:pStyle w:val="Code"/>
        <w:rPr>
          <w:highlight w:val="white"/>
        </w:rPr>
      </w:pPr>
      <w:r w:rsidRPr="002538D4">
        <w:rPr>
          <w:highlight w:val="white"/>
        </w:rPr>
        <w:t xml:space="preserve">    Invalid_dereference_of_non__pointer,</w:t>
      </w:r>
    </w:p>
    <w:p w14:paraId="518BE30B" w14:textId="77777777" w:rsidR="002538D4" w:rsidRPr="002538D4" w:rsidRDefault="002538D4" w:rsidP="002538D4">
      <w:pPr>
        <w:pStyle w:val="Code"/>
        <w:rPr>
          <w:highlight w:val="white"/>
        </w:rPr>
      </w:pPr>
      <w:r w:rsidRPr="002538D4">
        <w:rPr>
          <w:highlight w:val="white"/>
        </w:rPr>
        <w:t xml:space="preserve">    Not_a_pointer_in_arrow_expression,</w:t>
      </w:r>
    </w:p>
    <w:p w14:paraId="7E91EE97" w14:textId="77777777" w:rsidR="002538D4" w:rsidRPr="002538D4" w:rsidRDefault="002538D4" w:rsidP="002538D4">
      <w:pPr>
        <w:pStyle w:val="Code"/>
        <w:rPr>
          <w:highlight w:val="white"/>
        </w:rPr>
      </w:pPr>
      <w:r w:rsidRPr="002538D4">
        <w:rPr>
          <w:highlight w:val="white"/>
        </w:rPr>
        <w:t xml:space="preserve">    Not_a_pointer_to_a_struct_or_union_in_arrow_expression,</w:t>
      </w:r>
    </w:p>
    <w:p w14:paraId="3F7B0FA4" w14:textId="77777777" w:rsidR="002538D4" w:rsidRPr="002538D4" w:rsidRDefault="002538D4" w:rsidP="002538D4">
      <w:pPr>
        <w:pStyle w:val="Code"/>
        <w:rPr>
          <w:highlight w:val="white"/>
        </w:rPr>
      </w:pPr>
      <w:r w:rsidRPr="002538D4">
        <w:rPr>
          <w:highlight w:val="white"/>
        </w:rPr>
        <w:t xml:space="preserve">    Unknown_member_in_arrow_expression,</w:t>
      </w:r>
    </w:p>
    <w:p w14:paraId="6F13D8EC" w14:textId="77777777" w:rsidR="002538D4" w:rsidRPr="002538D4" w:rsidRDefault="002538D4" w:rsidP="002538D4">
      <w:pPr>
        <w:pStyle w:val="Code"/>
        <w:rPr>
          <w:highlight w:val="white"/>
        </w:rPr>
      </w:pPr>
      <w:r w:rsidRPr="002538D4">
        <w:rPr>
          <w:highlight w:val="white"/>
        </w:rPr>
        <w:t xml:space="preserve">    Invalid_type_in_increment_expression,</w:t>
      </w:r>
    </w:p>
    <w:p w14:paraId="6775C779" w14:textId="77777777" w:rsidR="002538D4" w:rsidRPr="002538D4" w:rsidRDefault="002538D4" w:rsidP="002538D4">
      <w:pPr>
        <w:pStyle w:val="Code"/>
        <w:rPr>
          <w:highlight w:val="white"/>
        </w:rPr>
      </w:pPr>
      <w:r w:rsidRPr="002538D4">
        <w:rPr>
          <w:highlight w:val="white"/>
        </w:rPr>
        <w:t xml:space="preserve">    Not_a_struct_or_union_in_dot_expression,</w:t>
      </w:r>
    </w:p>
    <w:p w14:paraId="2C7262F8" w14:textId="77777777" w:rsidR="002538D4" w:rsidRPr="002538D4" w:rsidRDefault="002538D4" w:rsidP="002538D4">
      <w:pPr>
        <w:pStyle w:val="Code"/>
        <w:rPr>
          <w:highlight w:val="white"/>
        </w:rPr>
      </w:pPr>
      <w:r w:rsidRPr="002538D4">
        <w:rPr>
          <w:highlight w:val="white"/>
        </w:rPr>
        <w:t xml:space="preserve">    Unknown_member_in_dot_expression,</w:t>
      </w:r>
    </w:p>
    <w:p w14:paraId="3B4BA128" w14:textId="77777777" w:rsidR="002538D4" w:rsidRPr="002538D4" w:rsidRDefault="002538D4" w:rsidP="002538D4">
      <w:pPr>
        <w:pStyle w:val="Code"/>
        <w:rPr>
          <w:highlight w:val="white"/>
        </w:rPr>
      </w:pPr>
      <w:r w:rsidRPr="002538D4">
        <w:rPr>
          <w:highlight w:val="white"/>
        </w:rPr>
        <w:t xml:space="preserve">    Invalid_type_in_index_expression,</w:t>
      </w:r>
    </w:p>
    <w:p w14:paraId="5F7245EF" w14:textId="77777777" w:rsidR="002538D4" w:rsidRPr="002538D4" w:rsidRDefault="002538D4" w:rsidP="002538D4">
      <w:pPr>
        <w:pStyle w:val="Code"/>
        <w:rPr>
          <w:highlight w:val="white"/>
        </w:rPr>
      </w:pPr>
      <w:r w:rsidRPr="002538D4">
        <w:rPr>
          <w:highlight w:val="white"/>
        </w:rPr>
        <w:t xml:space="preserve">    Too_few_actual_parameters_in_function_call,</w:t>
      </w:r>
    </w:p>
    <w:p w14:paraId="3DF1C9D3" w14:textId="77777777" w:rsidR="002538D4" w:rsidRPr="002538D4" w:rsidRDefault="002538D4" w:rsidP="002538D4">
      <w:pPr>
        <w:pStyle w:val="Code"/>
        <w:rPr>
          <w:highlight w:val="white"/>
        </w:rPr>
      </w:pPr>
      <w:r w:rsidRPr="002538D4">
        <w:rPr>
          <w:highlight w:val="white"/>
        </w:rPr>
        <w:t xml:space="preserve">    Too_many_parameters_in_function_call,</w:t>
      </w:r>
    </w:p>
    <w:p w14:paraId="7FD881FC" w14:textId="77777777" w:rsidR="002538D4" w:rsidRPr="002538D4" w:rsidRDefault="002538D4" w:rsidP="002538D4">
      <w:pPr>
        <w:pStyle w:val="Code"/>
        <w:rPr>
          <w:highlight w:val="white"/>
        </w:rPr>
      </w:pPr>
      <w:r w:rsidRPr="002538D4">
        <w:rPr>
          <w:highlight w:val="white"/>
        </w:rPr>
        <w:t xml:space="preserve">    Unknown_name,</w:t>
      </w:r>
    </w:p>
    <w:p w14:paraId="2FFF94B0" w14:textId="77777777" w:rsidR="002538D4" w:rsidRPr="002538D4" w:rsidRDefault="002538D4" w:rsidP="002538D4">
      <w:pPr>
        <w:pStyle w:val="Code"/>
        <w:rPr>
          <w:highlight w:val="white"/>
        </w:rPr>
      </w:pPr>
      <w:r w:rsidRPr="002538D4">
        <w:rPr>
          <w:highlight w:val="white"/>
        </w:rPr>
        <w:t xml:space="preserve">    Unknown_name____assuming_function_returning_int,</w:t>
      </w:r>
    </w:p>
    <w:p w14:paraId="7AF7EC64" w14:textId="77777777" w:rsidR="002538D4" w:rsidRPr="002538D4" w:rsidRDefault="002538D4" w:rsidP="002538D4">
      <w:pPr>
        <w:pStyle w:val="Code"/>
        <w:rPr>
          <w:highlight w:val="white"/>
        </w:rPr>
      </w:pPr>
      <w:r w:rsidRPr="002538D4">
        <w:rPr>
          <w:highlight w:val="white"/>
        </w:rPr>
        <w:t xml:space="preserve">    Too_many_initializers,</w:t>
      </w:r>
    </w:p>
    <w:p w14:paraId="1434AAF9" w14:textId="77777777" w:rsidR="002538D4" w:rsidRPr="002538D4" w:rsidRDefault="002538D4" w:rsidP="002538D4">
      <w:pPr>
        <w:pStyle w:val="Code"/>
        <w:rPr>
          <w:highlight w:val="white"/>
        </w:rPr>
      </w:pPr>
      <w:r w:rsidRPr="002538D4">
        <w:rPr>
          <w:highlight w:val="white"/>
        </w:rPr>
        <w:t xml:space="preserve">    Duplicate_global_name,</w:t>
      </w:r>
    </w:p>
    <w:p w14:paraId="438FC2A3" w14:textId="77777777" w:rsidR="002538D4" w:rsidRPr="002538D4" w:rsidRDefault="002538D4" w:rsidP="002538D4">
      <w:pPr>
        <w:pStyle w:val="Code"/>
        <w:rPr>
          <w:highlight w:val="white"/>
        </w:rPr>
      </w:pPr>
      <w:r w:rsidRPr="002538D4">
        <w:rPr>
          <w:highlight w:val="white"/>
        </w:rPr>
        <w:t xml:space="preserve">    Missing_external_function,</w:t>
      </w:r>
    </w:p>
    <w:p w14:paraId="7D2AB92F" w14:textId="77777777" w:rsidR="002538D4" w:rsidRPr="002538D4" w:rsidRDefault="002538D4" w:rsidP="002538D4">
      <w:pPr>
        <w:pStyle w:val="Code"/>
        <w:rPr>
          <w:highlight w:val="white"/>
        </w:rPr>
      </w:pPr>
      <w:r w:rsidRPr="002538D4">
        <w:rPr>
          <w:highlight w:val="white"/>
        </w:rPr>
        <w:t xml:space="preserve">    Reached_the_end_of_a_non__void_function,</w:t>
      </w:r>
    </w:p>
    <w:p w14:paraId="6B0F3556" w14:textId="77777777" w:rsidR="002538D4" w:rsidRPr="002538D4" w:rsidRDefault="002538D4" w:rsidP="002538D4">
      <w:pPr>
        <w:pStyle w:val="Code"/>
        <w:rPr>
          <w:highlight w:val="white"/>
        </w:rPr>
      </w:pPr>
      <w:r w:rsidRPr="002538D4">
        <w:rPr>
          <w:highlight w:val="white"/>
        </w:rPr>
        <w:t xml:space="preserve">    Floating_stack_overflow,</w:t>
      </w:r>
    </w:p>
    <w:p w14:paraId="417E086C" w14:textId="77777777" w:rsidR="002538D4" w:rsidRPr="002538D4" w:rsidRDefault="002538D4" w:rsidP="002538D4">
      <w:pPr>
        <w:pStyle w:val="Code"/>
        <w:rPr>
          <w:highlight w:val="white"/>
        </w:rPr>
      </w:pPr>
      <w:r w:rsidRPr="002538D4">
        <w:rPr>
          <w:highlight w:val="white"/>
        </w:rPr>
        <w:t xml:space="preserve">    Unbalanced_if_and_endif_directive_structure,</w:t>
      </w:r>
    </w:p>
    <w:p w14:paraId="1B15EB88" w14:textId="77777777" w:rsidR="002538D4" w:rsidRPr="002538D4" w:rsidRDefault="002538D4" w:rsidP="002538D4">
      <w:pPr>
        <w:pStyle w:val="Code"/>
        <w:rPr>
          <w:highlight w:val="white"/>
        </w:rPr>
      </w:pPr>
      <w:r w:rsidRPr="002538D4">
        <w:rPr>
          <w:highlight w:val="white"/>
        </w:rPr>
        <w:t xml:space="preserve">    Invalid_line_number,</w:t>
      </w:r>
    </w:p>
    <w:p w14:paraId="32F98125" w14:textId="77777777" w:rsidR="002538D4" w:rsidRPr="002538D4" w:rsidRDefault="002538D4" w:rsidP="002538D4">
      <w:pPr>
        <w:pStyle w:val="Code"/>
        <w:rPr>
          <w:highlight w:val="white"/>
        </w:rPr>
      </w:pPr>
      <w:r w:rsidRPr="002538D4">
        <w:rPr>
          <w:highlight w:val="white"/>
        </w:rPr>
        <w:t xml:space="preserve">    Invalid_preprocessor_directive,</w:t>
      </w:r>
    </w:p>
    <w:p w14:paraId="28DC3FE2" w14:textId="77777777" w:rsidR="002538D4" w:rsidRPr="002538D4" w:rsidRDefault="002538D4" w:rsidP="002538D4">
      <w:pPr>
        <w:pStyle w:val="Code"/>
        <w:rPr>
          <w:highlight w:val="white"/>
        </w:rPr>
      </w:pPr>
      <w:r w:rsidRPr="002538D4">
        <w:rPr>
          <w:highlight w:val="white"/>
        </w:rPr>
        <w:t xml:space="preserve">    Repeted_include_statement,</w:t>
      </w:r>
    </w:p>
    <w:p w14:paraId="248B99F8" w14:textId="77777777" w:rsidR="002538D4" w:rsidRPr="002538D4" w:rsidRDefault="002538D4" w:rsidP="002538D4">
      <w:pPr>
        <w:pStyle w:val="Code"/>
        <w:rPr>
          <w:highlight w:val="white"/>
        </w:rPr>
      </w:pPr>
      <w:r w:rsidRPr="002538D4">
        <w:rPr>
          <w:highlight w:val="white"/>
        </w:rPr>
        <w:t xml:space="preserve">    Defined_twice,</w:t>
      </w:r>
    </w:p>
    <w:p w14:paraId="1A9E82E8" w14:textId="77777777" w:rsidR="002538D4" w:rsidRPr="002538D4" w:rsidRDefault="002538D4" w:rsidP="002538D4">
      <w:pPr>
        <w:pStyle w:val="Code"/>
        <w:rPr>
          <w:highlight w:val="white"/>
        </w:rPr>
      </w:pPr>
      <w:r w:rsidRPr="002538D4">
        <w:rPr>
          <w:highlight w:val="white"/>
        </w:rPr>
        <w:t xml:space="preserve">    Non__void_return_from_void_function,</w:t>
      </w:r>
    </w:p>
    <w:p w14:paraId="4E10C084" w14:textId="77777777" w:rsidR="002538D4" w:rsidRPr="002538D4" w:rsidRDefault="002538D4" w:rsidP="002538D4">
      <w:pPr>
        <w:pStyle w:val="Code"/>
        <w:rPr>
          <w:highlight w:val="white"/>
        </w:rPr>
      </w:pPr>
      <w:r w:rsidRPr="002538D4">
        <w:rPr>
          <w:highlight w:val="white"/>
        </w:rPr>
        <w:t xml:space="preserve">    Void_returned_from_non__void_function,</w:t>
      </w:r>
    </w:p>
    <w:p w14:paraId="73B677AB" w14:textId="77777777" w:rsidR="002538D4" w:rsidRPr="002538D4" w:rsidRDefault="002538D4" w:rsidP="002538D4">
      <w:pPr>
        <w:pStyle w:val="Code"/>
        <w:rPr>
          <w:highlight w:val="white"/>
        </w:rPr>
      </w:pPr>
      <w:r w:rsidRPr="002538D4">
        <w:rPr>
          <w:highlight w:val="white"/>
        </w:rPr>
        <w:t xml:space="preserve">    Invalid_define_directive,</w:t>
      </w:r>
    </w:p>
    <w:p w14:paraId="3A19D4A8" w14:textId="77777777" w:rsidR="002538D4" w:rsidRPr="002538D4" w:rsidRDefault="002538D4" w:rsidP="002538D4">
      <w:pPr>
        <w:pStyle w:val="Code"/>
        <w:rPr>
          <w:highlight w:val="white"/>
        </w:rPr>
      </w:pPr>
      <w:r w:rsidRPr="002538D4">
        <w:rPr>
          <w:highlight w:val="white"/>
        </w:rPr>
        <w:t xml:space="preserve">    Invalid_macro_definitializerion,</w:t>
      </w:r>
    </w:p>
    <w:p w14:paraId="0BFFFC7D" w14:textId="77777777" w:rsidR="002538D4" w:rsidRPr="002538D4" w:rsidRDefault="002538D4" w:rsidP="002538D4">
      <w:pPr>
        <w:pStyle w:val="Code"/>
        <w:rPr>
          <w:highlight w:val="white"/>
        </w:rPr>
      </w:pPr>
      <w:r w:rsidRPr="002538D4">
        <w:rPr>
          <w:highlight w:val="white"/>
        </w:rPr>
        <w:t xml:space="preserve">    Repeated_macro_parameter,</w:t>
      </w:r>
    </w:p>
    <w:p w14:paraId="7685F783" w14:textId="77777777" w:rsidR="002538D4" w:rsidRPr="002538D4" w:rsidRDefault="002538D4" w:rsidP="002538D4">
      <w:pPr>
        <w:pStyle w:val="Code"/>
        <w:rPr>
          <w:highlight w:val="white"/>
        </w:rPr>
      </w:pPr>
      <w:r w:rsidRPr="002538D4">
        <w:rPr>
          <w:highlight w:val="white"/>
        </w:rPr>
        <w:t xml:space="preserve">    Mixing_signed_and_unsigned_types,</w:t>
      </w:r>
    </w:p>
    <w:p w14:paraId="0C754DF6" w14:textId="77777777" w:rsidR="002538D4" w:rsidRPr="002538D4" w:rsidRDefault="002538D4" w:rsidP="002538D4">
      <w:pPr>
        <w:pStyle w:val="Code"/>
        <w:rPr>
          <w:highlight w:val="white"/>
        </w:rPr>
      </w:pPr>
      <w:r w:rsidRPr="002538D4">
        <w:rPr>
          <w:highlight w:val="white"/>
        </w:rPr>
        <w:t xml:space="preserve">    Invalid_macro_redefinitializerion,</w:t>
      </w:r>
    </w:p>
    <w:p w14:paraId="0B3C831A" w14:textId="77777777" w:rsidR="002538D4" w:rsidRPr="002538D4" w:rsidRDefault="002538D4" w:rsidP="002538D4">
      <w:pPr>
        <w:pStyle w:val="Code"/>
        <w:rPr>
          <w:highlight w:val="white"/>
        </w:rPr>
      </w:pPr>
      <w:r w:rsidRPr="002538D4">
        <w:rPr>
          <w:highlight w:val="white"/>
        </w:rPr>
        <w:t xml:space="preserve">    Invalid_undef_directive,</w:t>
      </w:r>
    </w:p>
    <w:p w14:paraId="2B7E40C8" w14:textId="77777777" w:rsidR="002538D4" w:rsidRPr="002538D4" w:rsidRDefault="002538D4" w:rsidP="002538D4">
      <w:pPr>
        <w:pStyle w:val="Code"/>
        <w:rPr>
          <w:highlight w:val="white"/>
        </w:rPr>
      </w:pPr>
      <w:r w:rsidRPr="002538D4">
        <w:rPr>
          <w:highlight w:val="white"/>
        </w:rPr>
        <w:t xml:space="preserve">    Macro_not_defined,</w:t>
      </w:r>
    </w:p>
    <w:p w14:paraId="2588054F" w14:textId="77777777" w:rsidR="002538D4" w:rsidRPr="002538D4" w:rsidRDefault="002538D4" w:rsidP="002538D4">
      <w:pPr>
        <w:pStyle w:val="Code"/>
        <w:rPr>
          <w:highlight w:val="white"/>
        </w:rPr>
      </w:pPr>
      <w:r w:rsidRPr="002538D4">
        <w:rPr>
          <w:highlight w:val="white"/>
        </w:rPr>
        <w:t xml:space="preserve">    Preprocessor_parser,</w:t>
      </w:r>
    </w:p>
    <w:p w14:paraId="6E407A91" w14:textId="77777777" w:rsidR="002538D4" w:rsidRPr="002538D4" w:rsidRDefault="002538D4" w:rsidP="002538D4">
      <w:pPr>
        <w:pStyle w:val="Code"/>
        <w:rPr>
          <w:highlight w:val="white"/>
        </w:rPr>
      </w:pPr>
      <w:r w:rsidRPr="002538D4">
        <w:rPr>
          <w:highlight w:val="white"/>
        </w:rPr>
        <w:t xml:space="preserve">    Elif_directive_without_preceeding_if____ifdef____or_ifndef_directive,</w:t>
      </w:r>
    </w:p>
    <w:p w14:paraId="3AAB08D5" w14:textId="77777777" w:rsidR="002538D4" w:rsidRPr="002538D4" w:rsidRDefault="002538D4" w:rsidP="002538D4">
      <w:pPr>
        <w:pStyle w:val="Code"/>
        <w:rPr>
          <w:highlight w:val="white"/>
        </w:rPr>
      </w:pPr>
      <w:r w:rsidRPr="002538D4">
        <w:rPr>
          <w:highlight w:val="white"/>
        </w:rPr>
        <w:t xml:space="preserve">    Elif_directive_following_else_directive,</w:t>
      </w:r>
    </w:p>
    <w:p w14:paraId="4E7EAC78" w14:textId="77777777" w:rsidR="002538D4" w:rsidRPr="002538D4" w:rsidRDefault="002538D4" w:rsidP="002538D4">
      <w:pPr>
        <w:pStyle w:val="Code"/>
        <w:rPr>
          <w:highlight w:val="white"/>
        </w:rPr>
      </w:pPr>
      <w:r w:rsidRPr="002538D4">
        <w:rPr>
          <w:highlight w:val="white"/>
        </w:rPr>
        <w:t xml:space="preserve">    Else_directive_without_preceeding_if____ifdef____or_ifndef_directive,</w:t>
      </w:r>
    </w:p>
    <w:p w14:paraId="6CAB504E" w14:textId="77777777" w:rsidR="002538D4" w:rsidRPr="002538D4" w:rsidRDefault="002538D4" w:rsidP="002538D4">
      <w:pPr>
        <w:pStyle w:val="Code"/>
        <w:rPr>
          <w:highlight w:val="white"/>
        </w:rPr>
      </w:pPr>
      <w:r w:rsidRPr="002538D4">
        <w:rPr>
          <w:highlight w:val="white"/>
        </w:rPr>
        <w:t xml:space="preserve">    Else_directive_after_else_directive,</w:t>
      </w:r>
    </w:p>
    <w:p w14:paraId="0334C2F1" w14:textId="77777777" w:rsidR="002538D4" w:rsidRPr="002538D4" w:rsidRDefault="002538D4" w:rsidP="002538D4">
      <w:pPr>
        <w:pStyle w:val="Code"/>
        <w:rPr>
          <w:highlight w:val="white"/>
        </w:rPr>
      </w:pPr>
      <w:r w:rsidRPr="002538D4">
        <w:rPr>
          <w:highlight w:val="white"/>
        </w:rPr>
        <w:t xml:space="preserve">    Endif_directive_without_preceeding_if____ifdef____or_ifndef_directive,</w:t>
      </w:r>
    </w:p>
    <w:p w14:paraId="1A273BBE" w14:textId="77777777" w:rsidR="002538D4" w:rsidRPr="002538D4" w:rsidRDefault="002538D4" w:rsidP="002538D4">
      <w:pPr>
        <w:pStyle w:val="Code"/>
        <w:rPr>
          <w:highlight w:val="white"/>
        </w:rPr>
      </w:pPr>
      <w:r w:rsidRPr="002538D4">
        <w:rPr>
          <w:highlight w:val="white"/>
        </w:rPr>
        <w:t xml:space="preserve">    Invalid_end_of_macro_call,</w:t>
      </w:r>
    </w:p>
    <w:p w14:paraId="6E2BB799" w14:textId="77777777" w:rsidR="002538D4" w:rsidRPr="002538D4" w:rsidRDefault="002538D4" w:rsidP="002538D4">
      <w:pPr>
        <w:pStyle w:val="Code"/>
        <w:rPr>
          <w:highlight w:val="white"/>
        </w:rPr>
      </w:pPr>
      <w:r w:rsidRPr="002538D4">
        <w:rPr>
          <w:highlight w:val="white"/>
        </w:rPr>
        <w:t xml:space="preserve">    Empty_macro_parameter,</w:t>
      </w:r>
    </w:p>
    <w:p w14:paraId="1E2F55AE" w14:textId="77777777" w:rsidR="002538D4" w:rsidRPr="002538D4" w:rsidRDefault="002538D4" w:rsidP="002538D4">
      <w:pPr>
        <w:pStyle w:val="Code"/>
        <w:rPr>
          <w:highlight w:val="white"/>
        </w:rPr>
      </w:pPr>
      <w:r w:rsidRPr="002538D4">
        <w:rPr>
          <w:highlight w:val="white"/>
        </w:rPr>
        <w:t xml:space="preserve">    Empty_macro_parameter_list,</w:t>
      </w:r>
    </w:p>
    <w:p w14:paraId="18F6B9AC" w14:textId="77777777" w:rsidR="002538D4" w:rsidRPr="002538D4" w:rsidRDefault="002538D4" w:rsidP="002538D4">
      <w:pPr>
        <w:pStyle w:val="Code"/>
        <w:rPr>
          <w:highlight w:val="white"/>
        </w:rPr>
      </w:pPr>
      <w:r w:rsidRPr="002538D4">
        <w:rPr>
          <w:highlight w:val="white"/>
        </w:rPr>
        <w:t xml:space="preserve">    Invalid_number_of_parameters_in_macro_call,</w:t>
      </w:r>
    </w:p>
    <w:p w14:paraId="4C3DBD92" w14:textId="77777777" w:rsidR="002538D4" w:rsidRPr="002538D4" w:rsidRDefault="002538D4" w:rsidP="002538D4">
      <w:pPr>
        <w:pStyle w:val="Code"/>
        <w:rPr>
          <w:highlight w:val="white"/>
        </w:rPr>
      </w:pPr>
      <w:r w:rsidRPr="002538D4">
        <w:rPr>
          <w:highlight w:val="white"/>
        </w:rPr>
        <w:t xml:space="preserve">    Unknown_character,</w:t>
      </w:r>
    </w:p>
    <w:p w14:paraId="779E6BD1" w14:textId="77777777" w:rsidR="002538D4" w:rsidRPr="002538D4" w:rsidRDefault="002538D4" w:rsidP="002538D4">
      <w:pPr>
        <w:pStyle w:val="Code"/>
        <w:rPr>
          <w:highlight w:val="white"/>
        </w:rPr>
      </w:pPr>
      <w:r w:rsidRPr="002538D4">
        <w:rPr>
          <w:highlight w:val="white"/>
        </w:rPr>
        <w:t xml:space="preserve">    Function_missing_in_linking,</w:t>
      </w:r>
    </w:p>
    <w:p w14:paraId="139B32B4" w14:textId="77777777" w:rsidR="002538D4" w:rsidRPr="002538D4" w:rsidRDefault="002538D4" w:rsidP="002538D4">
      <w:pPr>
        <w:pStyle w:val="Code"/>
        <w:rPr>
          <w:highlight w:val="white"/>
        </w:rPr>
      </w:pPr>
      <w:r w:rsidRPr="002538D4">
        <w:rPr>
          <w:highlight w:val="white"/>
        </w:rPr>
        <w:t xml:space="preserve">    Object_missing_in_linking,</w:t>
      </w:r>
    </w:p>
    <w:p w14:paraId="43F4EDF2" w14:textId="77777777" w:rsidR="002538D4" w:rsidRPr="002538D4" w:rsidRDefault="002538D4" w:rsidP="002538D4">
      <w:pPr>
        <w:pStyle w:val="Code"/>
        <w:rPr>
          <w:highlight w:val="white"/>
        </w:rPr>
      </w:pPr>
      <w:r w:rsidRPr="002538D4">
        <w:rPr>
          <w:highlight w:val="white"/>
        </w:rPr>
        <w:t xml:space="preserve">    Non__static_initializer,</w:t>
      </w:r>
    </w:p>
    <w:p w14:paraId="26592C7D" w14:textId="77777777" w:rsidR="002538D4" w:rsidRPr="002538D4" w:rsidRDefault="002538D4" w:rsidP="002538D4">
      <w:pPr>
        <w:pStyle w:val="Code"/>
        <w:rPr>
          <w:highlight w:val="white"/>
        </w:rPr>
      </w:pPr>
      <w:r w:rsidRPr="002538D4">
        <w:rPr>
          <w:highlight w:val="white"/>
        </w:rPr>
        <w:t xml:space="preserve">    Unnamed_parameter,</w:t>
      </w:r>
    </w:p>
    <w:p w14:paraId="460C8D81" w14:textId="77777777" w:rsidR="002538D4" w:rsidRPr="002538D4" w:rsidRDefault="002538D4" w:rsidP="002538D4">
      <w:pPr>
        <w:pStyle w:val="Code"/>
        <w:rPr>
          <w:highlight w:val="white"/>
        </w:rPr>
      </w:pPr>
      <w:r w:rsidRPr="002538D4">
        <w:rPr>
          <w:highlight w:val="white"/>
        </w:rPr>
        <w:t xml:space="preserve">    Unknown_register,</w:t>
      </w:r>
    </w:p>
    <w:p w14:paraId="6A9D5C63" w14:textId="77777777" w:rsidR="002538D4" w:rsidRPr="002538D4" w:rsidRDefault="002538D4" w:rsidP="002538D4">
      <w:pPr>
        <w:pStyle w:val="Code"/>
        <w:rPr>
          <w:highlight w:val="white"/>
        </w:rPr>
      </w:pPr>
      <w:r w:rsidRPr="002538D4">
        <w:rPr>
          <w:highlight w:val="white"/>
        </w:rPr>
        <w:t xml:space="preserve">    Extern_enumeration_item_cannot_be_initialized,</w:t>
      </w:r>
    </w:p>
    <w:p w14:paraId="31EE2998" w14:textId="77777777" w:rsidR="002538D4" w:rsidRPr="002538D4" w:rsidRDefault="002538D4" w:rsidP="002538D4">
      <w:pPr>
        <w:pStyle w:val="Code"/>
        <w:rPr>
          <w:highlight w:val="white"/>
        </w:rPr>
      </w:pPr>
      <w:r w:rsidRPr="002538D4">
        <w:rPr>
          <w:highlight w:val="white"/>
        </w:rPr>
        <w:t xml:space="preserve">    Only_array_struct_or_union_can_be_initialized_by_a_list,</w:t>
      </w:r>
    </w:p>
    <w:p w14:paraId="18BE67B7" w14:textId="77777777" w:rsidR="002538D4" w:rsidRPr="002538D4" w:rsidRDefault="002538D4" w:rsidP="002538D4">
      <w:pPr>
        <w:pStyle w:val="Code"/>
        <w:rPr>
          <w:highlight w:val="white"/>
        </w:rPr>
      </w:pPr>
      <w:r w:rsidRPr="002538D4">
        <w:rPr>
          <w:highlight w:val="white"/>
        </w:rPr>
        <w:t xml:space="preserve">    Unmatched_register_size,</w:t>
      </w:r>
    </w:p>
    <w:p w14:paraId="5B9D937F" w14:textId="77777777" w:rsidR="002538D4" w:rsidRPr="002538D4" w:rsidRDefault="002538D4" w:rsidP="002538D4">
      <w:pPr>
        <w:pStyle w:val="Code"/>
        <w:rPr>
          <w:highlight w:val="white"/>
        </w:rPr>
      </w:pPr>
      <w:r w:rsidRPr="002538D4">
        <w:rPr>
          <w:highlight w:val="white"/>
        </w:rPr>
        <w:t xml:space="preserve">    Value_overflow,</w:t>
      </w:r>
    </w:p>
    <w:p w14:paraId="47305BEF" w14:textId="77777777" w:rsidR="002538D4" w:rsidRPr="002538D4" w:rsidRDefault="002538D4" w:rsidP="002538D4">
      <w:pPr>
        <w:pStyle w:val="Code"/>
        <w:rPr>
          <w:highlight w:val="white"/>
        </w:rPr>
      </w:pPr>
      <w:r w:rsidRPr="002538D4">
        <w:rPr>
          <w:highlight w:val="white"/>
        </w:rPr>
        <w:t xml:space="preserve">    Invalid_expression,</w:t>
      </w:r>
    </w:p>
    <w:p w14:paraId="2543AFC6" w14:textId="77777777" w:rsidR="002538D4" w:rsidRPr="002538D4" w:rsidRDefault="002538D4" w:rsidP="002538D4">
      <w:pPr>
        <w:pStyle w:val="Code"/>
        <w:rPr>
          <w:highlight w:val="white"/>
        </w:rPr>
      </w:pPr>
      <w:r w:rsidRPr="002538D4">
        <w:rPr>
          <w:highlight w:val="white"/>
        </w:rPr>
        <w:t xml:space="preserve">    String_does_not_fit_in_array,</w:t>
      </w:r>
    </w:p>
    <w:p w14:paraId="30BB1180" w14:textId="77777777" w:rsidR="002538D4" w:rsidRPr="002538D4" w:rsidRDefault="002538D4" w:rsidP="002538D4">
      <w:pPr>
        <w:pStyle w:val="Code"/>
        <w:rPr>
          <w:highlight w:val="white"/>
        </w:rPr>
      </w:pPr>
      <w:r w:rsidRPr="002538D4">
        <w:rPr>
          <w:highlight w:val="white"/>
        </w:rPr>
        <w:t xml:space="preserve">    Only_auto_or_register_storage_allowed_in_parameter_declaration,</w:t>
      </w:r>
    </w:p>
    <w:p w14:paraId="139B3BC9" w14:textId="77777777" w:rsidR="002538D4" w:rsidRPr="002538D4" w:rsidRDefault="002538D4" w:rsidP="002538D4">
      <w:pPr>
        <w:pStyle w:val="Code"/>
        <w:rPr>
          <w:highlight w:val="white"/>
        </w:rPr>
      </w:pPr>
      <w:r w:rsidRPr="002538D4">
        <w:rPr>
          <w:highlight w:val="white"/>
        </w:rPr>
        <w:t xml:space="preserve">    Only_auto_or_register_storage_allowed_for_struct_or_union_scope,</w:t>
      </w:r>
    </w:p>
    <w:p w14:paraId="45515128" w14:textId="77777777" w:rsidR="002538D4" w:rsidRPr="002538D4" w:rsidRDefault="002538D4" w:rsidP="002538D4">
      <w:pPr>
        <w:pStyle w:val="Code"/>
        <w:rPr>
          <w:highlight w:val="white"/>
        </w:rPr>
      </w:pPr>
      <w:r w:rsidRPr="002538D4">
        <w:rPr>
          <w:highlight w:val="white"/>
        </w:rPr>
        <w:t xml:space="preserve">    Only_extern____static____or_typedef_storage_allowed_in_global_scope</w:t>
      </w:r>
    </w:p>
    <w:p w14:paraId="5BA33BC7" w14:textId="77777777" w:rsidR="002538D4" w:rsidRPr="002538D4" w:rsidRDefault="002538D4" w:rsidP="002538D4">
      <w:pPr>
        <w:pStyle w:val="Code"/>
        <w:rPr>
          <w:highlight w:val="white"/>
        </w:rPr>
      </w:pPr>
      <w:r w:rsidRPr="002538D4">
        <w:rPr>
          <w:highlight w:val="white"/>
        </w:rPr>
        <w:t xml:space="preserve">  };</w:t>
      </w:r>
    </w:p>
    <w:p w14:paraId="6AB2873B" w14:textId="147D7B07" w:rsidR="0092795B" w:rsidRPr="002538D4" w:rsidRDefault="002538D4" w:rsidP="002538D4">
      <w:pPr>
        <w:pStyle w:val="Code"/>
        <w:rPr>
          <w:highlight w:val="white"/>
        </w:rPr>
      </w:pPr>
      <w:r w:rsidRPr="002538D4">
        <w:rPr>
          <w:highlight w:val="white"/>
        </w:rPr>
        <w:t>}</w:t>
      </w:r>
    </w:p>
    <w:p w14:paraId="51F800A5" w14:textId="77777777" w:rsidR="005E7D2C" w:rsidRPr="00EC76D5" w:rsidRDefault="005E7D2C" w:rsidP="005E7D2C">
      <w:pPr>
        <w:pStyle w:val="Rubrik2"/>
      </w:pPr>
      <w:bookmarkStart w:id="576" w:name="_Toc49764450"/>
      <w:r w:rsidRPr="00EC76D5">
        <w:t>Container Classes</w:t>
      </w:r>
      <w:bookmarkEnd w:id="576"/>
    </w:p>
    <w:p w14:paraId="323D94FB" w14:textId="77777777" w:rsidR="005E7D2C" w:rsidRPr="00EC76D5" w:rsidRDefault="005E7D2C" w:rsidP="005E7D2C">
      <w:r>
        <w:t>C#</w:t>
      </w:r>
      <w:r w:rsidRPr="00EC76D5">
        <w:t xml:space="preserve"> has a large class library holding many container classes. However, there are no classes for ordered or unordered pairs, there is also no classes for triples or tuples.</w:t>
      </w:r>
    </w:p>
    <w:p w14:paraId="7F892F41" w14:textId="77777777" w:rsidR="005E7D2C" w:rsidRPr="00EC76D5" w:rsidRDefault="005E7D2C" w:rsidP="005E7D2C">
      <w:pPr>
        <w:pStyle w:val="Rubrik3"/>
      </w:pPr>
      <w:bookmarkStart w:id="577" w:name="_Toc49764451"/>
      <w:r w:rsidRPr="00EC76D5">
        <w:t>Ordered Pair</w:t>
      </w:r>
      <w:bookmarkEnd w:id="577"/>
    </w:p>
    <w:p w14:paraId="4CE6DB28" w14:textId="77777777" w:rsidR="005E7D2C" w:rsidRPr="00EC76D5" w:rsidRDefault="005E7D2C" w:rsidP="005E7D2C">
      <w:r w:rsidRPr="00EC76D5">
        <w:t xml:space="preserve">In the preprocessor (and in several other classes in the following chapters) we also need the auxiliary class </w:t>
      </w:r>
      <w:r w:rsidRPr="00EC76D5">
        <w:rPr>
          <w:rStyle w:val="CodeInText"/>
        </w:rPr>
        <w:t>Pair</w:t>
      </w:r>
      <w:r w:rsidRPr="00EC76D5">
        <w:t>.</w:t>
      </w:r>
    </w:p>
    <w:p w14:paraId="4F7261D3" w14:textId="77777777" w:rsidR="005E7D2C" w:rsidRPr="00EC76D5" w:rsidRDefault="005E7D2C" w:rsidP="005E7D2C">
      <w:pPr>
        <w:pStyle w:val="CodeHeader"/>
      </w:pPr>
      <w:r w:rsidRPr="00EC76D5">
        <w:t>Pair.</w:t>
      </w:r>
      <w:r>
        <w:t>cs</w:t>
      </w:r>
    </w:p>
    <w:p w14:paraId="721FC2C0" w14:textId="77777777" w:rsidR="005E7D2C" w:rsidRPr="003C06B4" w:rsidRDefault="005E7D2C" w:rsidP="005E7D2C">
      <w:pPr>
        <w:pStyle w:val="Code"/>
        <w:rPr>
          <w:highlight w:val="white"/>
        </w:rPr>
      </w:pPr>
      <w:r w:rsidRPr="003C06B4">
        <w:rPr>
          <w:highlight w:val="white"/>
        </w:rPr>
        <w:t>namespace CCompiler {</w:t>
      </w:r>
    </w:p>
    <w:p w14:paraId="477F3D8E" w14:textId="77777777" w:rsidR="005E7D2C" w:rsidRPr="003C06B4" w:rsidRDefault="005E7D2C" w:rsidP="005E7D2C">
      <w:pPr>
        <w:pStyle w:val="Code"/>
        <w:rPr>
          <w:highlight w:val="white"/>
        </w:rPr>
      </w:pPr>
      <w:r w:rsidRPr="003C06B4">
        <w:rPr>
          <w:highlight w:val="white"/>
        </w:rPr>
        <w:t xml:space="preserve">  public class Pair&lt;FirstType,SecondType&gt; {</w:t>
      </w:r>
    </w:p>
    <w:p w14:paraId="77694986" w14:textId="77777777" w:rsidR="005E7D2C" w:rsidRPr="003C06B4" w:rsidRDefault="005E7D2C" w:rsidP="005E7D2C">
      <w:pPr>
        <w:pStyle w:val="Code"/>
        <w:rPr>
          <w:highlight w:val="white"/>
        </w:rPr>
      </w:pPr>
      <w:r w:rsidRPr="003C06B4">
        <w:rPr>
          <w:highlight w:val="white"/>
        </w:rPr>
        <w:t xml:space="preserve">    private FirstType m_first;</w:t>
      </w:r>
    </w:p>
    <w:p w14:paraId="1D368AD3" w14:textId="77777777" w:rsidR="005E7D2C" w:rsidRPr="003C06B4" w:rsidRDefault="005E7D2C" w:rsidP="005E7D2C">
      <w:pPr>
        <w:pStyle w:val="Code"/>
        <w:rPr>
          <w:highlight w:val="white"/>
        </w:rPr>
      </w:pPr>
      <w:r w:rsidRPr="003C06B4">
        <w:rPr>
          <w:highlight w:val="white"/>
        </w:rPr>
        <w:t xml:space="preserve">    private SecondType m_second;</w:t>
      </w:r>
    </w:p>
    <w:p w14:paraId="50787EEB" w14:textId="77777777" w:rsidR="005E7D2C" w:rsidRPr="003C06B4" w:rsidRDefault="005E7D2C" w:rsidP="005E7D2C">
      <w:pPr>
        <w:pStyle w:val="Code"/>
        <w:rPr>
          <w:highlight w:val="white"/>
        </w:rPr>
      </w:pPr>
    </w:p>
    <w:p w14:paraId="39A9D50A" w14:textId="77777777" w:rsidR="005E7D2C" w:rsidRPr="003C06B4" w:rsidRDefault="005E7D2C" w:rsidP="005E7D2C">
      <w:pPr>
        <w:pStyle w:val="Code"/>
        <w:rPr>
          <w:highlight w:val="white"/>
        </w:rPr>
      </w:pPr>
      <w:r w:rsidRPr="003C06B4">
        <w:rPr>
          <w:highlight w:val="white"/>
        </w:rPr>
        <w:t xml:space="preserve">    public Pair(FirstType first, SecondType second) {</w:t>
      </w:r>
    </w:p>
    <w:p w14:paraId="435EA80A" w14:textId="77777777" w:rsidR="005E7D2C" w:rsidRPr="003C06B4" w:rsidRDefault="005E7D2C" w:rsidP="005E7D2C">
      <w:pPr>
        <w:pStyle w:val="Code"/>
        <w:rPr>
          <w:highlight w:val="white"/>
        </w:rPr>
      </w:pPr>
      <w:r w:rsidRPr="003C06B4">
        <w:rPr>
          <w:highlight w:val="white"/>
        </w:rPr>
        <w:t xml:space="preserve">      m_first = first;</w:t>
      </w:r>
    </w:p>
    <w:p w14:paraId="21616572" w14:textId="77777777" w:rsidR="005E7D2C" w:rsidRPr="003C06B4" w:rsidRDefault="005E7D2C" w:rsidP="005E7D2C">
      <w:pPr>
        <w:pStyle w:val="Code"/>
        <w:rPr>
          <w:highlight w:val="white"/>
        </w:rPr>
      </w:pPr>
      <w:r w:rsidRPr="003C06B4">
        <w:rPr>
          <w:highlight w:val="white"/>
        </w:rPr>
        <w:t xml:space="preserve">      m_second = second;</w:t>
      </w:r>
    </w:p>
    <w:p w14:paraId="307D89C7" w14:textId="77777777" w:rsidR="005E7D2C" w:rsidRPr="003C06B4" w:rsidRDefault="005E7D2C" w:rsidP="005E7D2C">
      <w:pPr>
        <w:pStyle w:val="Code"/>
        <w:rPr>
          <w:highlight w:val="white"/>
        </w:rPr>
      </w:pPr>
      <w:r w:rsidRPr="003C06B4">
        <w:rPr>
          <w:highlight w:val="white"/>
        </w:rPr>
        <w:t xml:space="preserve">    }</w:t>
      </w:r>
    </w:p>
    <w:p w14:paraId="5B1B5615" w14:textId="77777777" w:rsidR="005E7D2C" w:rsidRPr="003C06B4" w:rsidRDefault="005E7D2C" w:rsidP="005E7D2C">
      <w:pPr>
        <w:pStyle w:val="Code"/>
        <w:rPr>
          <w:highlight w:val="white"/>
        </w:rPr>
      </w:pPr>
    </w:p>
    <w:p w14:paraId="42C245B6" w14:textId="77777777" w:rsidR="005E7D2C" w:rsidRPr="003C06B4" w:rsidRDefault="005E7D2C" w:rsidP="005E7D2C">
      <w:pPr>
        <w:pStyle w:val="Code"/>
        <w:rPr>
          <w:highlight w:val="white"/>
        </w:rPr>
      </w:pPr>
      <w:r w:rsidRPr="003C06B4">
        <w:rPr>
          <w:highlight w:val="white"/>
        </w:rPr>
        <w:t xml:space="preserve">    public FirstType First {</w:t>
      </w:r>
    </w:p>
    <w:p w14:paraId="31F9280A" w14:textId="77777777" w:rsidR="005E7D2C" w:rsidRPr="003C06B4" w:rsidRDefault="005E7D2C" w:rsidP="005E7D2C">
      <w:pPr>
        <w:pStyle w:val="Code"/>
        <w:rPr>
          <w:highlight w:val="white"/>
        </w:rPr>
      </w:pPr>
      <w:r w:rsidRPr="003C06B4">
        <w:rPr>
          <w:highlight w:val="white"/>
        </w:rPr>
        <w:t xml:space="preserve">      get { return m_first; }</w:t>
      </w:r>
    </w:p>
    <w:p w14:paraId="3E81E811" w14:textId="77777777" w:rsidR="005E7D2C" w:rsidRPr="003C06B4" w:rsidRDefault="005E7D2C" w:rsidP="005E7D2C">
      <w:pPr>
        <w:pStyle w:val="Code"/>
        <w:rPr>
          <w:highlight w:val="white"/>
        </w:rPr>
      </w:pPr>
      <w:r w:rsidRPr="003C06B4">
        <w:rPr>
          <w:highlight w:val="white"/>
        </w:rPr>
        <w:t xml:space="preserve">      set { m_first = value; }</w:t>
      </w:r>
    </w:p>
    <w:p w14:paraId="18B0A540" w14:textId="77777777" w:rsidR="005E7D2C" w:rsidRPr="003C06B4" w:rsidRDefault="005E7D2C" w:rsidP="005E7D2C">
      <w:pPr>
        <w:pStyle w:val="Code"/>
        <w:rPr>
          <w:highlight w:val="white"/>
        </w:rPr>
      </w:pPr>
      <w:r w:rsidRPr="003C06B4">
        <w:rPr>
          <w:highlight w:val="white"/>
        </w:rPr>
        <w:t xml:space="preserve">    }</w:t>
      </w:r>
    </w:p>
    <w:p w14:paraId="4BC05041" w14:textId="77777777" w:rsidR="005E7D2C" w:rsidRPr="003C06B4" w:rsidRDefault="005E7D2C" w:rsidP="005E7D2C">
      <w:pPr>
        <w:pStyle w:val="Code"/>
        <w:rPr>
          <w:highlight w:val="white"/>
        </w:rPr>
      </w:pPr>
    </w:p>
    <w:p w14:paraId="2BD3BCCF" w14:textId="77777777" w:rsidR="005E7D2C" w:rsidRPr="003C06B4" w:rsidRDefault="005E7D2C" w:rsidP="005E7D2C">
      <w:pPr>
        <w:pStyle w:val="Code"/>
        <w:rPr>
          <w:highlight w:val="white"/>
        </w:rPr>
      </w:pPr>
      <w:r w:rsidRPr="003C06B4">
        <w:rPr>
          <w:highlight w:val="white"/>
        </w:rPr>
        <w:t xml:space="preserve">    public SecondType Second {</w:t>
      </w:r>
    </w:p>
    <w:p w14:paraId="74FF19F4" w14:textId="77777777" w:rsidR="005E7D2C" w:rsidRPr="003C06B4" w:rsidRDefault="005E7D2C" w:rsidP="005E7D2C">
      <w:pPr>
        <w:pStyle w:val="Code"/>
        <w:rPr>
          <w:highlight w:val="white"/>
        </w:rPr>
      </w:pPr>
      <w:r w:rsidRPr="003C06B4">
        <w:rPr>
          <w:highlight w:val="white"/>
        </w:rPr>
        <w:t xml:space="preserve">      get { return m_second; }</w:t>
      </w:r>
    </w:p>
    <w:p w14:paraId="79938DCA" w14:textId="77777777" w:rsidR="005E7D2C" w:rsidRPr="003C06B4" w:rsidRDefault="005E7D2C" w:rsidP="005E7D2C">
      <w:pPr>
        <w:pStyle w:val="Code"/>
        <w:rPr>
          <w:highlight w:val="white"/>
        </w:rPr>
      </w:pPr>
      <w:r w:rsidRPr="003C06B4">
        <w:rPr>
          <w:highlight w:val="white"/>
        </w:rPr>
        <w:t xml:space="preserve">      set { m_second = value; }</w:t>
      </w:r>
    </w:p>
    <w:p w14:paraId="2CB36ACE" w14:textId="77777777" w:rsidR="005E7D2C" w:rsidRPr="003C06B4" w:rsidRDefault="005E7D2C" w:rsidP="005E7D2C">
      <w:pPr>
        <w:pStyle w:val="Code"/>
        <w:rPr>
          <w:highlight w:val="white"/>
        </w:rPr>
      </w:pPr>
      <w:r w:rsidRPr="003C06B4">
        <w:rPr>
          <w:highlight w:val="white"/>
        </w:rPr>
        <w:t xml:space="preserve">    }</w:t>
      </w:r>
    </w:p>
    <w:p w14:paraId="7A153461" w14:textId="77777777" w:rsidR="005E7D2C" w:rsidRPr="003C06B4" w:rsidRDefault="005E7D2C" w:rsidP="005E7D2C">
      <w:pPr>
        <w:pStyle w:val="Code"/>
        <w:rPr>
          <w:highlight w:val="white"/>
        </w:rPr>
      </w:pPr>
    </w:p>
    <w:p w14:paraId="1A875B63" w14:textId="77777777" w:rsidR="005E7D2C" w:rsidRPr="003C06B4" w:rsidRDefault="005E7D2C" w:rsidP="005E7D2C">
      <w:pPr>
        <w:pStyle w:val="Code"/>
        <w:rPr>
          <w:highlight w:val="white"/>
        </w:rPr>
      </w:pPr>
      <w:r w:rsidRPr="003C06B4">
        <w:rPr>
          <w:highlight w:val="white"/>
        </w:rPr>
        <w:t xml:space="preserve">    public override int GetHashCode() {</w:t>
      </w:r>
    </w:p>
    <w:p w14:paraId="55C9990A" w14:textId="77777777" w:rsidR="005E7D2C" w:rsidRPr="003C06B4" w:rsidRDefault="005E7D2C" w:rsidP="005E7D2C">
      <w:pPr>
        <w:pStyle w:val="Code"/>
        <w:rPr>
          <w:highlight w:val="white"/>
        </w:rPr>
      </w:pPr>
      <w:r w:rsidRPr="003C06B4">
        <w:rPr>
          <w:highlight w:val="white"/>
        </w:rPr>
        <w:t xml:space="preserve">      return m_first.GetHashCode() + m_second.GetHashCode();</w:t>
      </w:r>
    </w:p>
    <w:p w14:paraId="3200F7B0" w14:textId="77777777" w:rsidR="005E7D2C" w:rsidRPr="003C06B4" w:rsidRDefault="005E7D2C" w:rsidP="005E7D2C">
      <w:pPr>
        <w:pStyle w:val="Code"/>
        <w:rPr>
          <w:highlight w:val="white"/>
        </w:rPr>
      </w:pPr>
      <w:r w:rsidRPr="003C06B4">
        <w:rPr>
          <w:highlight w:val="white"/>
        </w:rPr>
        <w:t xml:space="preserve">    }</w:t>
      </w:r>
    </w:p>
    <w:p w14:paraId="6A2AF9B8" w14:textId="77777777" w:rsidR="005E7D2C" w:rsidRPr="003C06B4" w:rsidRDefault="005E7D2C" w:rsidP="005E7D2C">
      <w:pPr>
        <w:pStyle w:val="Code"/>
        <w:rPr>
          <w:highlight w:val="white"/>
        </w:rPr>
      </w:pPr>
    </w:p>
    <w:p w14:paraId="0DBAFF6F" w14:textId="77777777" w:rsidR="005E7D2C" w:rsidRPr="003C06B4" w:rsidRDefault="005E7D2C" w:rsidP="005E7D2C">
      <w:pPr>
        <w:pStyle w:val="Code"/>
        <w:rPr>
          <w:highlight w:val="white"/>
        </w:rPr>
      </w:pPr>
      <w:r w:rsidRPr="003C06B4">
        <w:rPr>
          <w:highlight w:val="white"/>
        </w:rPr>
        <w:t xml:space="preserve">    public override bool Equals(object obj) {</w:t>
      </w:r>
    </w:p>
    <w:p w14:paraId="59E5F4E7" w14:textId="77777777" w:rsidR="005E7D2C" w:rsidRPr="003C06B4" w:rsidRDefault="005E7D2C" w:rsidP="005E7D2C">
      <w:pPr>
        <w:pStyle w:val="Code"/>
        <w:rPr>
          <w:highlight w:val="white"/>
        </w:rPr>
      </w:pPr>
      <w:r w:rsidRPr="003C06B4">
        <w:rPr>
          <w:highlight w:val="white"/>
        </w:rPr>
        <w:t xml:space="preserve">      if (obj is Pair&lt;FirstType,SecondType&gt;) {</w:t>
      </w:r>
    </w:p>
    <w:p w14:paraId="65F128DE"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6FB9BC84" w14:textId="77777777" w:rsidR="005E7D2C" w:rsidRPr="003C06B4" w:rsidRDefault="005E7D2C" w:rsidP="005E7D2C">
      <w:pPr>
        <w:pStyle w:val="Code"/>
        <w:rPr>
          <w:highlight w:val="white"/>
        </w:rPr>
      </w:pPr>
      <w:r w:rsidRPr="003C06B4">
        <w:rPr>
          <w:highlight w:val="white"/>
        </w:rPr>
        <w:t xml:space="preserve">        return m_first.Equals(pair.m_first) &amp;&amp; m_second.Equals(m_second);</w:t>
      </w:r>
    </w:p>
    <w:p w14:paraId="4381F50F" w14:textId="77777777" w:rsidR="005E7D2C" w:rsidRPr="003C06B4" w:rsidRDefault="005E7D2C" w:rsidP="005E7D2C">
      <w:pPr>
        <w:pStyle w:val="Code"/>
        <w:rPr>
          <w:highlight w:val="white"/>
        </w:rPr>
      </w:pPr>
      <w:r w:rsidRPr="003C06B4">
        <w:rPr>
          <w:highlight w:val="white"/>
        </w:rPr>
        <w:t xml:space="preserve">      }</w:t>
      </w:r>
    </w:p>
    <w:p w14:paraId="6BA329DF" w14:textId="77777777" w:rsidR="005E7D2C" w:rsidRPr="003C06B4" w:rsidRDefault="005E7D2C" w:rsidP="005E7D2C">
      <w:pPr>
        <w:pStyle w:val="Code"/>
        <w:rPr>
          <w:highlight w:val="white"/>
        </w:rPr>
      </w:pPr>
      <w:r w:rsidRPr="003C06B4">
        <w:rPr>
          <w:highlight w:val="white"/>
        </w:rPr>
        <w:t xml:space="preserve">    </w:t>
      </w:r>
    </w:p>
    <w:p w14:paraId="6D8A3FA7" w14:textId="77777777" w:rsidR="005E7D2C" w:rsidRPr="003C06B4" w:rsidRDefault="005E7D2C" w:rsidP="005E7D2C">
      <w:pPr>
        <w:pStyle w:val="Code"/>
        <w:rPr>
          <w:highlight w:val="white"/>
        </w:rPr>
      </w:pPr>
      <w:r w:rsidRPr="003C06B4">
        <w:rPr>
          <w:highlight w:val="white"/>
        </w:rPr>
        <w:t xml:space="preserve">      return false;</w:t>
      </w:r>
    </w:p>
    <w:p w14:paraId="6BB8DC61" w14:textId="77777777" w:rsidR="005E7D2C" w:rsidRPr="003C06B4" w:rsidRDefault="005E7D2C" w:rsidP="005E7D2C">
      <w:pPr>
        <w:pStyle w:val="Code"/>
        <w:rPr>
          <w:highlight w:val="white"/>
        </w:rPr>
      </w:pPr>
      <w:r w:rsidRPr="003C06B4">
        <w:rPr>
          <w:highlight w:val="white"/>
        </w:rPr>
        <w:t xml:space="preserve">    }</w:t>
      </w:r>
    </w:p>
    <w:p w14:paraId="2DEB790A" w14:textId="77777777" w:rsidR="005E7D2C" w:rsidRPr="003C06B4" w:rsidRDefault="005E7D2C" w:rsidP="005E7D2C">
      <w:pPr>
        <w:pStyle w:val="Code"/>
        <w:rPr>
          <w:highlight w:val="white"/>
        </w:rPr>
      </w:pPr>
      <w:r w:rsidRPr="003C06B4">
        <w:rPr>
          <w:highlight w:val="white"/>
        </w:rPr>
        <w:t xml:space="preserve">  }</w:t>
      </w:r>
    </w:p>
    <w:p w14:paraId="3D8F3B97" w14:textId="77777777" w:rsidR="005E7D2C" w:rsidRPr="00EC76D5" w:rsidRDefault="005E7D2C" w:rsidP="005E7D2C">
      <w:pPr>
        <w:pStyle w:val="Code"/>
      </w:pPr>
      <w:r w:rsidRPr="003C06B4">
        <w:rPr>
          <w:highlight w:val="white"/>
        </w:rPr>
        <w:t>}</w:t>
      </w:r>
      <w:r w:rsidRPr="00EC76D5">
        <w:t>Unordered Pair</w:t>
      </w:r>
    </w:p>
    <w:p w14:paraId="3AEDEA38" w14:textId="77777777" w:rsidR="005E7D2C" w:rsidRPr="00EC76D5" w:rsidRDefault="005E7D2C" w:rsidP="005E7D2C">
      <w:r w:rsidRPr="006C216A">
        <w:rPr>
          <w:rStyle w:val="KeyWord0"/>
        </w:rPr>
        <w:t>UnorderedPair</w:t>
      </w:r>
      <w:r w:rsidRPr="006C216A">
        <w:t xml:space="preserve"> is a subclass of </w:t>
      </w:r>
      <w:r w:rsidRPr="006C216A">
        <w:rPr>
          <w:rStyle w:val="KeyWord0"/>
        </w:rPr>
        <w:t>Pair</w:t>
      </w:r>
      <w:r w:rsidRPr="006C216A">
        <w:t>, t</w:t>
      </w:r>
      <w:r w:rsidRPr="00EC76D5">
        <w:t>he difference is</w:t>
      </w:r>
      <w:r>
        <w:t xml:space="preserve"> that</w:t>
      </w:r>
      <w:r w:rsidRPr="00EC76D5">
        <w:t xml:space="preserve"> two </w:t>
      </w:r>
      <w:r>
        <w:t xml:space="preserve">unordered </w:t>
      </w:r>
      <w:r w:rsidRPr="00EC76D5">
        <w:t>pair</w:t>
      </w:r>
      <w:r>
        <w:t>s</w:t>
      </w:r>
      <w:r w:rsidRPr="00EC76D5">
        <w:t xml:space="preserve"> are considered equal even if their values are switched.</w:t>
      </w:r>
    </w:p>
    <w:p w14:paraId="543F426E" w14:textId="77777777" w:rsidR="005E7D2C" w:rsidRDefault="005E7D2C" w:rsidP="005E7D2C">
      <w:pPr>
        <w:pStyle w:val="CodeHeader"/>
      </w:pPr>
      <w:r w:rsidRPr="00EC76D5">
        <w:t>UnorderdPair.</w:t>
      </w:r>
      <w:r>
        <w:t>cs</w:t>
      </w:r>
    </w:p>
    <w:p w14:paraId="19E458DE" w14:textId="77777777" w:rsidR="005E7D2C" w:rsidRPr="003C06B4" w:rsidRDefault="005E7D2C" w:rsidP="005E7D2C">
      <w:pPr>
        <w:pStyle w:val="Code"/>
        <w:rPr>
          <w:highlight w:val="white"/>
        </w:rPr>
      </w:pPr>
      <w:r w:rsidRPr="003C06B4">
        <w:rPr>
          <w:highlight w:val="white"/>
        </w:rPr>
        <w:t>namespace CCompiler {</w:t>
      </w:r>
    </w:p>
    <w:p w14:paraId="68320D7E" w14:textId="77777777" w:rsidR="005E7D2C" w:rsidRPr="003C06B4" w:rsidRDefault="005E7D2C" w:rsidP="005E7D2C">
      <w:pPr>
        <w:pStyle w:val="Code"/>
        <w:rPr>
          <w:highlight w:val="white"/>
        </w:rPr>
      </w:pPr>
      <w:r w:rsidRPr="003C06B4">
        <w:rPr>
          <w:highlight w:val="white"/>
        </w:rPr>
        <w:t xml:space="preserve">  public class UnorderedPair&lt;FirstType,SecondType&gt; :</w:t>
      </w:r>
    </w:p>
    <w:p w14:paraId="633C9A99" w14:textId="77777777" w:rsidR="005E7D2C" w:rsidRPr="003C06B4" w:rsidRDefault="005E7D2C" w:rsidP="005E7D2C">
      <w:pPr>
        <w:pStyle w:val="Code"/>
        <w:rPr>
          <w:highlight w:val="white"/>
        </w:rPr>
      </w:pPr>
      <w:r w:rsidRPr="003C06B4">
        <w:rPr>
          <w:highlight w:val="white"/>
        </w:rPr>
        <w:t xml:space="preserve">               Pair&lt;FirstType,SecondType&gt;{</w:t>
      </w:r>
    </w:p>
    <w:p w14:paraId="2703DB24" w14:textId="77777777" w:rsidR="005E7D2C" w:rsidRPr="003C06B4" w:rsidRDefault="005E7D2C" w:rsidP="005E7D2C">
      <w:pPr>
        <w:pStyle w:val="Code"/>
        <w:rPr>
          <w:highlight w:val="white"/>
        </w:rPr>
      </w:pPr>
      <w:r w:rsidRPr="003C06B4">
        <w:rPr>
          <w:highlight w:val="white"/>
        </w:rPr>
        <w:t xml:space="preserve">    public UnorderedPair(FirstType first, SecondType second)</w:t>
      </w:r>
    </w:p>
    <w:p w14:paraId="59FABBB5" w14:textId="77777777" w:rsidR="005E7D2C" w:rsidRPr="003C06B4" w:rsidRDefault="005E7D2C" w:rsidP="005E7D2C">
      <w:pPr>
        <w:pStyle w:val="Code"/>
        <w:rPr>
          <w:highlight w:val="white"/>
        </w:rPr>
      </w:pPr>
      <w:r w:rsidRPr="003C06B4">
        <w:rPr>
          <w:highlight w:val="white"/>
        </w:rPr>
        <w:t xml:space="preserve">     :base(first, second) {</w:t>
      </w:r>
    </w:p>
    <w:p w14:paraId="03000179" w14:textId="77777777" w:rsidR="005E7D2C" w:rsidRPr="003C06B4" w:rsidRDefault="005E7D2C" w:rsidP="005E7D2C">
      <w:pPr>
        <w:pStyle w:val="Code"/>
        <w:rPr>
          <w:highlight w:val="white"/>
        </w:rPr>
      </w:pPr>
      <w:r w:rsidRPr="003C06B4">
        <w:rPr>
          <w:highlight w:val="white"/>
        </w:rPr>
        <w:t xml:space="preserve">      // Empty.</w:t>
      </w:r>
    </w:p>
    <w:p w14:paraId="324535F5" w14:textId="77777777" w:rsidR="005E7D2C" w:rsidRPr="003C06B4" w:rsidRDefault="005E7D2C" w:rsidP="005E7D2C">
      <w:pPr>
        <w:pStyle w:val="Code"/>
        <w:rPr>
          <w:highlight w:val="white"/>
        </w:rPr>
      </w:pPr>
      <w:r w:rsidRPr="003C06B4">
        <w:rPr>
          <w:highlight w:val="white"/>
        </w:rPr>
        <w:t xml:space="preserve">    }</w:t>
      </w:r>
    </w:p>
    <w:p w14:paraId="2433B7EC" w14:textId="77777777" w:rsidR="005E7D2C" w:rsidRPr="003C06B4" w:rsidRDefault="005E7D2C" w:rsidP="005E7D2C">
      <w:pPr>
        <w:pStyle w:val="Code"/>
        <w:rPr>
          <w:highlight w:val="white"/>
        </w:rPr>
      </w:pPr>
    </w:p>
    <w:p w14:paraId="6F23A0E3" w14:textId="77777777" w:rsidR="005E7D2C" w:rsidRPr="003C06B4" w:rsidRDefault="005E7D2C" w:rsidP="005E7D2C">
      <w:pPr>
        <w:pStyle w:val="Code"/>
        <w:rPr>
          <w:highlight w:val="white"/>
        </w:rPr>
      </w:pPr>
      <w:r w:rsidRPr="003C06B4">
        <w:rPr>
          <w:highlight w:val="white"/>
        </w:rPr>
        <w:t xml:space="preserve">    public override int GetHashCode() {</w:t>
      </w:r>
    </w:p>
    <w:p w14:paraId="44E02198" w14:textId="77777777" w:rsidR="005E7D2C" w:rsidRPr="003C06B4" w:rsidRDefault="005E7D2C" w:rsidP="005E7D2C">
      <w:pPr>
        <w:pStyle w:val="Code"/>
        <w:rPr>
          <w:highlight w:val="white"/>
        </w:rPr>
      </w:pPr>
      <w:r w:rsidRPr="003C06B4">
        <w:rPr>
          <w:highlight w:val="white"/>
        </w:rPr>
        <w:t xml:space="preserve">      return base.GetHashCode();</w:t>
      </w:r>
    </w:p>
    <w:p w14:paraId="6575AB3E" w14:textId="77777777" w:rsidR="005E7D2C" w:rsidRPr="003C06B4" w:rsidRDefault="005E7D2C" w:rsidP="005E7D2C">
      <w:pPr>
        <w:pStyle w:val="Code"/>
        <w:rPr>
          <w:highlight w:val="white"/>
        </w:rPr>
      </w:pPr>
      <w:r w:rsidRPr="003C06B4">
        <w:rPr>
          <w:highlight w:val="white"/>
        </w:rPr>
        <w:t xml:space="preserve">    }</w:t>
      </w:r>
    </w:p>
    <w:p w14:paraId="6E37605B" w14:textId="77777777" w:rsidR="005E7D2C" w:rsidRPr="003C06B4" w:rsidRDefault="005E7D2C" w:rsidP="005E7D2C">
      <w:pPr>
        <w:pStyle w:val="Code"/>
        <w:rPr>
          <w:highlight w:val="white"/>
        </w:rPr>
      </w:pPr>
    </w:p>
    <w:p w14:paraId="5D788668" w14:textId="77777777" w:rsidR="005E7D2C" w:rsidRPr="003C06B4" w:rsidRDefault="005E7D2C" w:rsidP="005E7D2C">
      <w:pPr>
        <w:pStyle w:val="Code"/>
        <w:rPr>
          <w:highlight w:val="white"/>
        </w:rPr>
      </w:pPr>
      <w:r w:rsidRPr="003C06B4">
        <w:rPr>
          <w:highlight w:val="white"/>
        </w:rPr>
        <w:t xml:space="preserve">    public override bool Equals(object obj) {</w:t>
      </w:r>
    </w:p>
    <w:p w14:paraId="73C92DA7" w14:textId="77777777" w:rsidR="005E7D2C" w:rsidRPr="003C06B4" w:rsidRDefault="005E7D2C" w:rsidP="005E7D2C">
      <w:pPr>
        <w:pStyle w:val="Code"/>
        <w:rPr>
          <w:highlight w:val="white"/>
        </w:rPr>
      </w:pPr>
      <w:r w:rsidRPr="003C06B4">
        <w:rPr>
          <w:highlight w:val="white"/>
        </w:rPr>
        <w:t xml:space="preserve">      if (obj is UnorderedPair&lt;FirstType,SecondType&gt;) {</w:t>
      </w:r>
    </w:p>
    <w:p w14:paraId="07E952C3" w14:textId="77777777" w:rsidR="005E7D2C" w:rsidRPr="003C06B4" w:rsidRDefault="005E7D2C" w:rsidP="005E7D2C">
      <w:pPr>
        <w:pStyle w:val="Code"/>
        <w:rPr>
          <w:highlight w:val="white"/>
        </w:rPr>
      </w:pPr>
      <w:r w:rsidRPr="003C06B4">
        <w:rPr>
          <w:highlight w:val="white"/>
        </w:rPr>
        <w:t xml:space="preserve">        Pair&lt;FirstType, SecondType&gt; pair = (Pair&lt;FirstType, SecondType&gt;) obj;</w:t>
      </w:r>
    </w:p>
    <w:p w14:paraId="1D18B651" w14:textId="77777777" w:rsidR="005E7D2C" w:rsidRPr="003C06B4" w:rsidRDefault="005E7D2C" w:rsidP="005E7D2C">
      <w:pPr>
        <w:pStyle w:val="Code"/>
        <w:rPr>
          <w:highlight w:val="white"/>
        </w:rPr>
      </w:pPr>
      <w:r w:rsidRPr="003C06B4">
        <w:rPr>
          <w:highlight w:val="white"/>
        </w:rPr>
        <w:t xml:space="preserve">        return (First.Equals(pair.First) &amp;&amp; Second.Equals(pair.Second)) ||</w:t>
      </w:r>
    </w:p>
    <w:p w14:paraId="58171319" w14:textId="77777777" w:rsidR="005E7D2C" w:rsidRPr="003C06B4" w:rsidRDefault="005E7D2C" w:rsidP="005E7D2C">
      <w:pPr>
        <w:pStyle w:val="Code"/>
        <w:rPr>
          <w:highlight w:val="white"/>
        </w:rPr>
      </w:pPr>
      <w:r w:rsidRPr="003C06B4">
        <w:rPr>
          <w:highlight w:val="white"/>
        </w:rPr>
        <w:t xml:space="preserve">               (First.Equals(pair.Second) &amp;&amp; Second.Equals(pair.First));</w:t>
      </w:r>
    </w:p>
    <w:p w14:paraId="08447F7A" w14:textId="77777777" w:rsidR="005E7D2C" w:rsidRPr="003C06B4" w:rsidRDefault="005E7D2C" w:rsidP="005E7D2C">
      <w:pPr>
        <w:pStyle w:val="Code"/>
        <w:rPr>
          <w:highlight w:val="white"/>
        </w:rPr>
      </w:pPr>
      <w:r w:rsidRPr="003C06B4">
        <w:rPr>
          <w:highlight w:val="white"/>
        </w:rPr>
        <w:t xml:space="preserve">      }</w:t>
      </w:r>
    </w:p>
    <w:p w14:paraId="46DB132F" w14:textId="77777777" w:rsidR="005E7D2C" w:rsidRPr="003C06B4" w:rsidRDefault="005E7D2C" w:rsidP="005E7D2C">
      <w:pPr>
        <w:pStyle w:val="Code"/>
        <w:rPr>
          <w:highlight w:val="white"/>
        </w:rPr>
      </w:pPr>
      <w:r w:rsidRPr="003C06B4">
        <w:rPr>
          <w:highlight w:val="white"/>
        </w:rPr>
        <w:t xml:space="preserve">    </w:t>
      </w:r>
    </w:p>
    <w:p w14:paraId="5D7BBDD3" w14:textId="77777777" w:rsidR="005E7D2C" w:rsidRPr="003C06B4" w:rsidRDefault="005E7D2C" w:rsidP="005E7D2C">
      <w:pPr>
        <w:pStyle w:val="Code"/>
        <w:rPr>
          <w:highlight w:val="white"/>
        </w:rPr>
      </w:pPr>
      <w:r w:rsidRPr="003C06B4">
        <w:rPr>
          <w:highlight w:val="white"/>
        </w:rPr>
        <w:t xml:space="preserve">      return false;</w:t>
      </w:r>
    </w:p>
    <w:p w14:paraId="6F2E39FE" w14:textId="77777777" w:rsidR="005E7D2C" w:rsidRPr="003C06B4" w:rsidRDefault="005E7D2C" w:rsidP="005E7D2C">
      <w:pPr>
        <w:pStyle w:val="Code"/>
        <w:rPr>
          <w:highlight w:val="white"/>
        </w:rPr>
      </w:pPr>
      <w:r w:rsidRPr="003C06B4">
        <w:rPr>
          <w:highlight w:val="white"/>
        </w:rPr>
        <w:t xml:space="preserve">    }</w:t>
      </w:r>
    </w:p>
    <w:p w14:paraId="5B73A628" w14:textId="77777777" w:rsidR="005E7D2C" w:rsidRPr="003C06B4" w:rsidRDefault="005E7D2C" w:rsidP="005E7D2C">
      <w:pPr>
        <w:pStyle w:val="Code"/>
        <w:rPr>
          <w:highlight w:val="white"/>
        </w:rPr>
      </w:pPr>
      <w:r w:rsidRPr="003C06B4">
        <w:rPr>
          <w:highlight w:val="white"/>
        </w:rPr>
        <w:t xml:space="preserve">  }</w:t>
      </w:r>
    </w:p>
    <w:p w14:paraId="7EBA211F" w14:textId="77777777" w:rsidR="005E7D2C" w:rsidRPr="003C06B4" w:rsidRDefault="005E7D2C" w:rsidP="005E7D2C">
      <w:pPr>
        <w:pStyle w:val="Code"/>
        <w:rPr>
          <w:highlight w:val="white"/>
        </w:rPr>
      </w:pPr>
      <w:r w:rsidRPr="003C06B4">
        <w:rPr>
          <w:highlight w:val="white"/>
        </w:rPr>
        <w:t>}</w:t>
      </w:r>
    </w:p>
    <w:p w14:paraId="4595A53D" w14:textId="77777777" w:rsidR="005E7D2C" w:rsidRPr="00EC76D5" w:rsidRDefault="005E7D2C" w:rsidP="005E7D2C">
      <w:pPr>
        <w:pStyle w:val="Rubrik3"/>
      </w:pPr>
      <w:bookmarkStart w:id="578" w:name="_Toc49764452"/>
      <w:r w:rsidRPr="00EC76D5">
        <w:t>Triple</w:t>
      </w:r>
      <w:bookmarkEnd w:id="578"/>
    </w:p>
    <w:p w14:paraId="18F0DC1F" w14:textId="77777777" w:rsidR="005E7D2C" w:rsidRPr="00EC76D5" w:rsidRDefault="005E7D2C" w:rsidP="005E7D2C">
      <w:r w:rsidRPr="003D294F">
        <w:t xml:space="preserve">Moreover, we also need the class </w:t>
      </w:r>
      <w:r w:rsidRPr="003D294F">
        <w:rPr>
          <w:rStyle w:val="KeyWord0"/>
        </w:rPr>
        <w:t>Triple</w:t>
      </w:r>
      <w:r w:rsidRPr="003D294F">
        <w:t xml:space="preserve">, to hold three values. </w:t>
      </w:r>
      <w:r w:rsidRPr="003D294F">
        <w:rPr>
          <w:rStyle w:val="KeyWord0"/>
        </w:rPr>
        <w:t>Triple</w:t>
      </w:r>
      <w:r w:rsidRPr="003D294F">
        <w:t xml:space="preserve"> class is a direct sub class of </w:t>
      </w:r>
      <w:r w:rsidRPr="003D294F">
        <w:rPr>
          <w:rStyle w:val="KeyWord0"/>
        </w:rPr>
        <w:t>Pair</w:t>
      </w:r>
      <w:r w:rsidRPr="003D294F">
        <w:t xml:space="preserve">, it </w:t>
      </w:r>
      <w:r w:rsidRPr="00EC76D5">
        <w:t>only adds the third value.</w:t>
      </w:r>
    </w:p>
    <w:p w14:paraId="6B394542" w14:textId="77777777" w:rsidR="005E7D2C" w:rsidRDefault="005E7D2C" w:rsidP="005E7D2C">
      <w:pPr>
        <w:pStyle w:val="CodeListing"/>
      </w:pPr>
      <w:r w:rsidRPr="00EC76D5">
        <w:t>Triple.</w:t>
      </w:r>
      <w:r>
        <w:t>cs</w:t>
      </w:r>
    </w:p>
    <w:p w14:paraId="0F22F76E" w14:textId="77777777" w:rsidR="005E7D2C" w:rsidRPr="003C06B4" w:rsidRDefault="005E7D2C" w:rsidP="005E7D2C">
      <w:pPr>
        <w:pStyle w:val="Code"/>
        <w:rPr>
          <w:highlight w:val="white"/>
        </w:rPr>
      </w:pPr>
      <w:r w:rsidRPr="003C06B4">
        <w:rPr>
          <w:highlight w:val="white"/>
        </w:rPr>
        <w:t>namespace CCompiler {</w:t>
      </w:r>
    </w:p>
    <w:p w14:paraId="4B7AF394" w14:textId="77777777" w:rsidR="005E7D2C" w:rsidRPr="003C06B4" w:rsidRDefault="005E7D2C" w:rsidP="005E7D2C">
      <w:pPr>
        <w:pStyle w:val="Code"/>
        <w:rPr>
          <w:highlight w:val="white"/>
        </w:rPr>
      </w:pPr>
      <w:r w:rsidRPr="003C06B4">
        <w:rPr>
          <w:highlight w:val="white"/>
        </w:rPr>
        <w:t xml:space="preserve">  public class Triple&lt;FirstType,SecondType,ThirdType&gt; :</w:t>
      </w:r>
    </w:p>
    <w:p w14:paraId="46DF4C95" w14:textId="77777777" w:rsidR="005E7D2C" w:rsidRPr="003C06B4" w:rsidRDefault="005E7D2C" w:rsidP="005E7D2C">
      <w:pPr>
        <w:pStyle w:val="Code"/>
        <w:rPr>
          <w:highlight w:val="white"/>
        </w:rPr>
      </w:pPr>
      <w:r w:rsidRPr="003C06B4">
        <w:rPr>
          <w:highlight w:val="white"/>
        </w:rPr>
        <w:t xml:space="preserve">               Pair&lt;FirstType,SecondType&gt; {</w:t>
      </w:r>
    </w:p>
    <w:p w14:paraId="7F89C578" w14:textId="77777777" w:rsidR="005E7D2C" w:rsidRPr="003C06B4" w:rsidRDefault="005E7D2C" w:rsidP="005E7D2C">
      <w:pPr>
        <w:pStyle w:val="Code"/>
        <w:rPr>
          <w:highlight w:val="white"/>
        </w:rPr>
      </w:pPr>
      <w:r w:rsidRPr="003C06B4">
        <w:rPr>
          <w:highlight w:val="white"/>
        </w:rPr>
        <w:t xml:space="preserve">    private ThirdType m_third;</w:t>
      </w:r>
    </w:p>
    <w:p w14:paraId="63698886" w14:textId="77777777" w:rsidR="005E7D2C" w:rsidRPr="003C06B4" w:rsidRDefault="005E7D2C" w:rsidP="005E7D2C">
      <w:pPr>
        <w:pStyle w:val="Code"/>
        <w:rPr>
          <w:highlight w:val="white"/>
        </w:rPr>
      </w:pPr>
    </w:p>
    <w:p w14:paraId="62A7674D" w14:textId="77777777" w:rsidR="005E7D2C" w:rsidRPr="003C06B4" w:rsidRDefault="005E7D2C" w:rsidP="005E7D2C">
      <w:pPr>
        <w:pStyle w:val="Code"/>
        <w:rPr>
          <w:highlight w:val="white"/>
        </w:rPr>
      </w:pPr>
      <w:r w:rsidRPr="003C06B4">
        <w:rPr>
          <w:highlight w:val="white"/>
        </w:rPr>
        <w:t xml:space="preserve">    public Triple(FirstType first, SecondType second, ThirdType third) </w:t>
      </w:r>
    </w:p>
    <w:p w14:paraId="4B32E105" w14:textId="77777777" w:rsidR="005E7D2C" w:rsidRPr="003C06B4" w:rsidRDefault="005E7D2C" w:rsidP="005E7D2C">
      <w:pPr>
        <w:pStyle w:val="Code"/>
        <w:rPr>
          <w:highlight w:val="white"/>
        </w:rPr>
      </w:pPr>
      <w:r w:rsidRPr="003C06B4">
        <w:rPr>
          <w:highlight w:val="white"/>
        </w:rPr>
        <w:t xml:space="preserve">     :base(first, second) {</w:t>
      </w:r>
    </w:p>
    <w:p w14:paraId="79EF53CE" w14:textId="77777777" w:rsidR="005E7D2C" w:rsidRPr="003C06B4" w:rsidRDefault="005E7D2C" w:rsidP="005E7D2C">
      <w:pPr>
        <w:pStyle w:val="Code"/>
        <w:rPr>
          <w:highlight w:val="white"/>
        </w:rPr>
      </w:pPr>
      <w:r w:rsidRPr="003C06B4">
        <w:rPr>
          <w:highlight w:val="white"/>
        </w:rPr>
        <w:t xml:space="preserve">      m_third = third;</w:t>
      </w:r>
    </w:p>
    <w:p w14:paraId="6D6F019D" w14:textId="77777777" w:rsidR="005E7D2C" w:rsidRPr="003C06B4" w:rsidRDefault="005E7D2C" w:rsidP="005E7D2C">
      <w:pPr>
        <w:pStyle w:val="Code"/>
        <w:rPr>
          <w:highlight w:val="white"/>
        </w:rPr>
      </w:pPr>
      <w:r w:rsidRPr="003C06B4">
        <w:rPr>
          <w:highlight w:val="white"/>
        </w:rPr>
        <w:t xml:space="preserve">    }</w:t>
      </w:r>
    </w:p>
    <w:p w14:paraId="569DE6EF" w14:textId="77777777" w:rsidR="005E7D2C" w:rsidRPr="003C06B4" w:rsidRDefault="005E7D2C" w:rsidP="005E7D2C">
      <w:pPr>
        <w:pStyle w:val="Code"/>
        <w:rPr>
          <w:highlight w:val="white"/>
        </w:rPr>
      </w:pPr>
      <w:r w:rsidRPr="003C06B4">
        <w:rPr>
          <w:highlight w:val="white"/>
        </w:rPr>
        <w:t xml:space="preserve">  </w:t>
      </w:r>
    </w:p>
    <w:p w14:paraId="02B14541" w14:textId="77777777" w:rsidR="005E7D2C" w:rsidRPr="003C06B4" w:rsidRDefault="005E7D2C" w:rsidP="005E7D2C">
      <w:pPr>
        <w:pStyle w:val="Code"/>
        <w:rPr>
          <w:highlight w:val="white"/>
        </w:rPr>
      </w:pPr>
      <w:r w:rsidRPr="003C06B4">
        <w:rPr>
          <w:highlight w:val="white"/>
        </w:rPr>
        <w:t xml:space="preserve">    public ThirdType Third {</w:t>
      </w:r>
    </w:p>
    <w:p w14:paraId="65BA8DB3" w14:textId="77777777" w:rsidR="005E7D2C" w:rsidRPr="003C06B4" w:rsidRDefault="005E7D2C" w:rsidP="005E7D2C">
      <w:pPr>
        <w:pStyle w:val="Code"/>
        <w:rPr>
          <w:highlight w:val="white"/>
        </w:rPr>
      </w:pPr>
      <w:r w:rsidRPr="003C06B4">
        <w:rPr>
          <w:highlight w:val="white"/>
        </w:rPr>
        <w:t xml:space="preserve">      get { return m_third; }</w:t>
      </w:r>
    </w:p>
    <w:p w14:paraId="40DB09FC" w14:textId="77777777" w:rsidR="005E7D2C" w:rsidRPr="003C06B4" w:rsidRDefault="005E7D2C" w:rsidP="005E7D2C">
      <w:pPr>
        <w:pStyle w:val="Code"/>
        <w:rPr>
          <w:highlight w:val="white"/>
        </w:rPr>
      </w:pPr>
      <w:r w:rsidRPr="003C06B4">
        <w:rPr>
          <w:highlight w:val="white"/>
        </w:rPr>
        <w:t xml:space="preserve">      set { m_third = value; }</w:t>
      </w:r>
    </w:p>
    <w:p w14:paraId="2E1ADFFD" w14:textId="77777777" w:rsidR="005E7D2C" w:rsidRPr="003C06B4" w:rsidRDefault="005E7D2C" w:rsidP="005E7D2C">
      <w:pPr>
        <w:pStyle w:val="Code"/>
        <w:rPr>
          <w:highlight w:val="white"/>
        </w:rPr>
      </w:pPr>
      <w:r w:rsidRPr="003C06B4">
        <w:rPr>
          <w:highlight w:val="white"/>
        </w:rPr>
        <w:t xml:space="preserve">    }</w:t>
      </w:r>
    </w:p>
    <w:p w14:paraId="580FC5C6" w14:textId="77777777" w:rsidR="005E7D2C" w:rsidRPr="003C06B4" w:rsidRDefault="005E7D2C" w:rsidP="005E7D2C">
      <w:pPr>
        <w:pStyle w:val="Code"/>
        <w:rPr>
          <w:highlight w:val="white"/>
        </w:rPr>
      </w:pPr>
      <w:r w:rsidRPr="003C06B4">
        <w:rPr>
          <w:highlight w:val="white"/>
        </w:rPr>
        <w:t xml:space="preserve">  </w:t>
      </w:r>
    </w:p>
    <w:p w14:paraId="7023271A" w14:textId="77777777" w:rsidR="005E7D2C" w:rsidRPr="003C06B4" w:rsidRDefault="005E7D2C" w:rsidP="005E7D2C">
      <w:pPr>
        <w:pStyle w:val="Code"/>
        <w:rPr>
          <w:highlight w:val="white"/>
        </w:rPr>
      </w:pPr>
      <w:r w:rsidRPr="003C06B4">
        <w:rPr>
          <w:highlight w:val="white"/>
        </w:rPr>
        <w:t xml:space="preserve">    public override int GetHashCode() {</w:t>
      </w:r>
    </w:p>
    <w:p w14:paraId="0F9FF90C" w14:textId="77777777" w:rsidR="005E7D2C" w:rsidRPr="003C06B4" w:rsidRDefault="005E7D2C" w:rsidP="005E7D2C">
      <w:pPr>
        <w:pStyle w:val="Code"/>
        <w:rPr>
          <w:highlight w:val="white"/>
        </w:rPr>
      </w:pPr>
      <w:r w:rsidRPr="003C06B4">
        <w:rPr>
          <w:highlight w:val="white"/>
        </w:rPr>
        <w:t xml:space="preserve">      return base.GetHashCode() + m_third.GetHashCode();</w:t>
      </w:r>
    </w:p>
    <w:p w14:paraId="07220AB8" w14:textId="77777777" w:rsidR="005E7D2C" w:rsidRPr="003C06B4" w:rsidRDefault="005E7D2C" w:rsidP="005E7D2C">
      <w:pPr>
        <w:pStyle w:val="Code"/>
        <w:rPr>
          <w:highlight w:val="white"/>
        </w:rPr>
      </w:pPr>
      <w:r w:rsidRPr="003C06B4">
        <w:rPr>
          <w:highlight w:val="white"/>
        </w:rPr>
        <w:t xml:space="preserve">    }</w:t>
      </w:r>
    </w:p>
    <w:p w14:paraId="4001E1A7" w14:textId="77777777" w:rsidR="005E7D2C" w:rsidRPr="003C06B4" w:rsidRDefault="005E7D2C" w:rsidP="005E7D2C">
      <w:pPr>
        <w:pStyle w:val="Code"/>
        <w:rPr>
          <w:highlight w:val="white"/>
        </w:rPr>
      </w:pPr>
    </w:p>
    <w:p w14:paraId="233A8EF9" w14:textId="77777777" w:rsidR="005E7D2C" w:rsidRPr="003C06B4" w:rsidRDefault="005E7D2C" w:rsidP="005E7D2C">
      <w:pPr>
        <w:pStyle w:val="Code"/>
        <w:rPr>
          <w:highlight w:val="white"/>
        </w:rPr>
      </w:pPr>
      <w:r w:rsidRPr="003C06B4">
        <w:rPr>
          <w:highlight w:val="white"/>
        </w:rPr>
        <w:t xml:space="preserve">    public override bool Equals(object obj) {</w:t>
      </w:r>
    </w:p>
    <w:p w14:paraId="188BAEFE" w14:textId="77777777" w:rsidR="005E7D2C" w:rsidRPr="003C06B4" w:rsidRDefault="005E7D2C" w:rsidP="005E7D2C">
      <w:pPr>
        <w:pStyle w:val="Code"/>
        <w:rPr>
          <w:highlight w:val="white"/>
        </w:rPr>
      </w:pPr>
      <w:r w:rsidRPr="003C06B4">
        <w:rPr>
          <w:highlight w:val="white"/>
        </w:rPr>
        <w:t xml:space="preserve">      if (obj is Triple&lt;FirstType,SecondType,ThirdType&gt;) {</w:t>
      </w:r>
    </w:p>
    <w:p w14:paraId="41C4F328" w14:textId="77777777" w:rsidR="005E7D2C" w:rsidRPr="003C06B4" w:rsidRDefault="005E7D2C" w:rsidP="005E7D2C">
      <w:pPr>
        <w:pStyle w:val="Code"/>
        <w:rPr>
          <w:highlight w:val="white"/>
        </w:rPr>
      </w:pPr>
      <w:r w:rsidRPr="003C06B4">
        <w:rPr>
          <w:highlight w:val="white"/>
        </w:rPr>
        <w:t xml:space="preserve">        Triple&lt;FirstType,SecondType,ThirdType&gt; triple =</w:t>
      </w:r>
    </w:p>
    <w:p w14:paraId="3BB117CE" w14:textId="77777777" w:rsidR="005E7D2C" w:rsidRPr="003C06B4" w:rsidRDefault="005E7D2C" w:rsidP="005E7D2C">
      <w:pPr>
        <w:pStyle w:val="Code"/>
        <w:rPr>
          <w:highlight w:val="white"/>
        </w:rPr>
      </w:pPr>
      <w:r w:rsidRPr="003C06B4">
        <w:rPr>
          <w:highlight w:val="white"/>
        </w:rPr>
        <w:t xml:space="preserve">          (Triple&lt;FirstType,SecondType,ThirdType&gt;) obj;</w:t>
      </w:r>
    </w:p>
    <w:p w14:paraId="13EAFE40" w14:textId="77777777" w:rsidR="005E7D2C" w:rsidRPr="003C06B4" w:rsidRDefault="005E7D2C" w:rsidP="005E7D2C">
      <w:pPr>
        <w:pStyle w:val="Code"/>
        <w:rPr>
          <w:highlight w:val="white"/>
        </w:rPr>
      </w:pPr>
      <w:r w:rsidRPr="003C06B4">
        <w:rPr>
          <w:highlight w:val="white"/>
        </w:rPr>
        <w:t xml:space="preserve">        return base.Equals(triple) &amp;&amp; m_third.Equals(triple.m_third);</w:t>
      </w:r>
    </w:p>
    <w:p w14:paraId="39288A82" w14:textId="77777777" w:rsidR="005E7D2C" w:rsidRPr="003C06B4" w:rsidRDefault="005E7D2C" w:rsidP="005E7D2C">
      <w:pPr>
        <w:pStyle w:val="Code"/>
        <w:rPr>
          <w:highlight w:val="white"/>
        </w:rPr>
      </w:pPr>
      <w:r w:rsidRPr="003C06B4">
        <w:rPr>
          <w:highlight w:val="white"/>
        </w:rPr>
        <w:t xml:space="preserve">      }</w:t>
      </w:r>
    </w:p>
    <w:p w14:paraId="63566BF9" w14:textId="77777777" w:rsidR="005E7D2C" w:rsidRPr="003C06B4" w:rsidRDefault="005E7D2C" w:rsidP="005E7D2C">
      <w:pPr>
        <w:pStyle w:val="Code"/>
        <w:rPr>
          <w:highlight w:val="white"/>
        </w:rPr>
      </w:pPr>
      <w:r w:rsidRPr="003C06B4">
        <w:rPr>
          <w:highlight w:val="white"/>
        </w:rPr>
        <w:t xml:space="preserve">    </w:t>
      </w:r>
    </w:p>
    <w:p w14:paraId="05792BFE" w14:textId="77777777" w:rsidR="005E7D2C" w:rsidRPr="003C06B4" w:rsidRDefault="005E7D2C" w:rsidP="005E7D2C">
      <w:pPr>
        <w:pStyle w:val="Code"/>
        <w:rPr>
          <w:highlight w:val="white"/>
        </w:rPr>
      </w:pPr>
      <w:r w:rsidRPr="003C06B4">
        <w:rPr>
          <w:highlight w:val="white"/>
        </w:rPr>
        <w:t xml:space="preserve">      return false;</w:t>
      </w:r>
    </w:p>
    <w:p w14:paraId="14995E68" w14:textId="77777777" w:rsidR="005E7D2C" w:rsidRPr="003C06B4" w:rsidRDefault="005E7D2C" w:rsidP="005E7D2C">
      <w:pPr>
        <w:pStyle w:val="Code"/>
        <w:rPr>
          <w:highlight w:val="white"/>
        </w:rPr>
      </w:pPr>
      <w:r w:rsidRPr="003C06B4">
        <w:rPr>
          <w:highlight w:val="white"/>
        </w:rPr>
        <w:t xml:space="preserve">    }</w:t>
      </w:r>
    </w:p>
    <w:p w14:paraId="5AC778EC" w14:textId="77777777" w:rsidR="005E7D2C" w:rsidRPr="003C06B4" w:rsidRDefault="005E7D2C" w:rsidP="005E7D2C">
      <w:pPr>
        <w:pStyle w:val="Code"/>
        <w:rPr>
          <w:highlight w:val="white"/>
        </w:rPr>
      </w:pPr>
      <w:r w:rsidRPr="003C06B4">
        <w:rPr>
          <w:highlight w:val="white"/>
        </w:rPr>
        <w:t xml:space="preserve">  }</w:t>
      </w:r>
    </w:p>
    <w:p w14:paraId="3176D7F7" w14:textId="77777777" w:rsidR="005E7D2C" w:rsidRPr="003C06B4" w:rsidRDefault="005E7D2C" w:rsidP="005E7D2C">
      <w:pPr>
        <w:pStyle w:val="Code"/>
      </w:pPr>
      <w:r w:rsidRPr="003C06B4">
        <w:rPr>
          <w:highlight w:val="white"/>
        </w:rPr>
        <w:t>}</w:t>
      </w:r>
    </w:p>
    <w:p w14:paraId="3747FD97" w14:textId="77777777" w:rsidR="005E7D2C" w:rsidRPr="00EC76D5" w:rsidRDefault="005E7D2C" w:rsidP="005E7D2C">
      <w:pPr>
        <w:pStyle w:val="Rubrik2"/>
      </w:pPr>
      <w:bookmarkStart w:id="579" w:name="_Toc49764453"/>
      <w:r w:rsidRPr="00EC76D5">
        <w:t>Graph</w:t>
      </w:r>
      <w:bookmarkEnd w:id="579"/>
    </w:p>
    <w:p w14:paraId="5FD8620B" w14:textId="77777777" w:rsidR="005E7D2C" w:rsidRPr="00EC76D5" w:rsidRDefault="005E7D2C" w:rsidP="005E7D2C">
      <w:r w:rsidRPr="00EC76D5">
        <w:t>Graph implements a general unordered graph. It holds of set of vertices and a set of edges.</w:t>
      </w:r>
    </w:p>
    <w:p w14:paraId="0B36382F" w14:textId="77777777" w:rsidR="005E7D2C" w:rsidRPr="00EC76D5" w:rsidRDefault="005E7D2C" w:rsidP="005E7D2C">
      <w:pPr>
        <w:pStyle w:val="CodeHeader"/>
      </w:pPr>
      <w:r w:rsidRPr="00EC76D5">
        <w:t>Graph.</w:t>
      </w:r>
      <w:r>
        <w:t>cs</w:t>
      </w:r>
    </w:p>
    <w:p w14:paraId="3A16240A" w14:textId="77777777" w:rsidR="005E7D2C" w:rsidRPr="00E622DD" w:rsidRDefault="005E7D2C" w:rsidP="005E7D2C">
      <w:pPr>
        <w:pStyle w:val="Code"/>
        <w:rPr>
          <w:highlight w:val="white"/>
        </w:rPr>
      </w:pPr>
      <w:r w:rsidRPr="00E622DD">
        <w:rPr>
          <w:highlight w:val="white"/>
        </w:rPr>
        <w:t>using System.Collections.Generic;</w:t>
      </w:r>
    </w:p>
    <w:p w14:paraId="7E71599D" w14:textId="77777777" w:rsidR="005E7D2C" w:rsidRPr="00E622DD" w:rsidRDefault="005E7D2C" w:rsidP="005E7D2C">
      <w:pPr>
        <w:pStyle w:val="Code"/>
        <w:rPr>
          <w:highlight w:val="white"/>
        </w:rPr>
      </w:pPr>
    </w:p>
    <w:p w14:paraId="5D87CEE6" w14:textId="77777777" w:rsidR="005E7D2C" w:rsidRPr="00E622DD" w:rsidRDefault="005E7D2C" w:rsidP="005E7D2C">
      <w:pPr>
        <w:pStyle w:val="Code"/>
        <w:rPr>
          <w:highlight w:val="white"/>
        </w:rPr>
      </w:pPr>
      <w:r w:rsidRPr="00E622DD">
        <w:rPr>
          <w:highlight w:val="white"/>
        </w:rPr>
        <w:t>namespace CCompiler {</w:t>
      </w:r>
    </w:p>
    <w:p w14:paraId="3E1938ED" w14:textId="77777777" w:rsidR="005E7D2C" w:rsidRPr="00E622DD" w:rsidRDefault="005E7D2C" w:rsidP="005E7D2C">
      <w:pPr>
        <w:pStyle w:val="Code"/>
        <w:rPr>
          <w:highlight w:val="white"/>
        </w:rPr>
      </w:pPr>
      <w:r w:rsidRPr="00E622DD">
        <w:rPr>
          <w:highlight w:val="white"/>
        </w:rPr>
        <w:t xml:space="preserve">  public class Graph&lt;VertexType&gt; {</w:t>
      </w:r>
    </w:p>
    <w:p w14:paraId="68A9C119" w14:textId="77777777" w:rsidR="005E7D2C" w:rsidRPr="00E622DD" w:rsidRDefault="005E7D2C" w:rsidP="005E7D2C">
      <w:pPr>
        <w:pStyle w:val="Code"/>
        <w:rPr>
          <w:highlight w:val="white"/>
        </w:rPr>
      </w:pPr>
      <w:r w:rsidRPr="00E622DD">
        <w:rPr>
          <w:highlight w:val="white"/>
        </w:rPr>
        <w:t xml:space="preserve">    private ISet&lt;VertexType&gt; m_vertexSet;</w:t>
      </w:r>
    </w:p>
    <w:p w14:paraId="5361D697" w14:textId="77777777" w:rsidR="005E7D2C" w:rsidRPr="00E622DD" w:rsidRDefault="005E7D2C" w:rsidP="005E7D2C">
      <w:pPr>
        <w:pStyle w:val="Code"/>
        <w:rPr>
          <w:highlight w:val="white"/>
        </w:rPr>
      </w:pPr>
      <w:r w:rsidRPr="00E622DD">
        <w:rPr>
          <w:highlight w:val="white"/>
        </w:rPr>
        <w:t xml:space="preserve">    private ISet&lt;UnorderedPair&lt;VertexType,VertexType&gt;&gt; m_edgeSet;</w:t>
      </w:r>
    </w:p>
    <w:p w14:paraId="6B723805" w14:textId="77777777" w:rsidR="005E7D2C" w:rsidRPr="00E622DD" w:rsidRDefault="005E7D2C" w:rsidP="005E7D2C">
      <w:pPr>
        <w:pStyle w:val="Code"/>
        <w:rPr>
          <w:highlight w:val="white"/>
        </w:rPr>
      </w:pPr>
    </w:p>
    <w:p w14:paraId="17DBF781" w14:textId="77777777" w:rsidR="005E7D2C" w:rsidRPr="00E622DD" w:rsidRDefault="005E7D2C" w:rsidP="005E7D2C">
      <w:pPr>
        <w:pStyle w:val="Code"/>
        <w:rPr>
          <w:highlight w:val="white"/>
        </w:rPr>
      </w:pPr>
      <w:r w:rsidRPr="00E622DD">
        <w:rPr>
          <w:highlight w:val="white"/>
        </w:rPr>
        <w:t xml:space="preserve">    public Graph() {</w:t>
      </w:r>
    </w:p>
    <w:p w14:paraId="6CB2C1B0" w14:textId="77777777" w:rsidR="005E7D2C" w:rsidRPr="00E622DD" w:rsidRDefault="005E7D2C" w:rsidP="005E7D2C">
      <w:pPr>
        <w:pStyle w:val="Code"/>
        <w:rPr>
          <w:highlight w:val="white"/>
        </w:rPr>
      </w:pPr>
      <w:r w:rsidRPr="00E622DD">
        <w:rPr>
          <w:highlight w:val="white"/>
        </w:rPr>
        <w:t xml:space="preserve">      m_vertexSet = new HashSet&lt;VertexType&gt;();</w:t>
      </w:r>
    </w:p>
    <w:p w14:paraId="20BD7520"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F430D97" w14:textId="77777777" w:rsidR="005E7D2C" w:rsidRPr="00E622DD" w:rsidRDefault="005E7D2C" w:rsidP="005E7D2C">
      <w:pPr>
        <w:pStyle w:val="Code"/>
        <w:rPr>
          <w:highlight w:val="white"/>
        </w:rPr>
      </w:pPr>
      <w:r w:rsidRPr="00E622DD">
        <w:rPr>
          <w:highlight w:val="white"/>
        </w:rPr>
        <w:t xml:space="preserve">    }</w:t>
      </w:r>
    </w:p>
    <w:p w14:paraId="6A6D1FD6" w14:textId="77777777" w:rsidR="005E7D2C" w:rsidRPr="00E622DD" w:rsidRDefault="005E7D2C" w:rsidP="005E7D2C">
      <w:pPr>
        <w:pStyle w:val="Code"/>
        <w:rPr>
          <w:highlight w:val="white"/>
        </w:rPr>
      </w:pPr>
      <w:r w:rsidRPr="00E622DD">
        <w:rPr>
          <w:highlight w:val="white"/>
        </w:rPr>
        <w:t xml:space="preserve">  </w:t>
      </w:r>
    </w:p>
    <w:p w14:paraId="776B479B" w14:textId="77777777" w:rsidR="005E7D2C" w:rsidRPr="00E622DD" w:rsidRDefault="005E7D2C" w:rsidP="005E7D2C">
      <w:pPr>
        <w:pStyle w:val="Code"/>
        <w:rPr>
          <w:highlight w:val="white"/>
        </w:rPr>
      </w:pPr>
      <w:r w:rsidRPr="00E622DD">
        <w:rPr>
          <w:highlight w:val="white"/>
        </w:rPr>
        <w:t xml:space="preserve">    public Graph(ISet&lt;VertexType&gt; vertexSet) {</w:t>
      </w:r>
    </w:p>
    <w:p w14:paraId="69A6F09B" w14:textId="77777777" w:rsidR="005E7D2C" w:rsidRPr="00E622DD" w:rsidRDefault="005E7D2C" w:rsidP="005E7D2C">
      <w:pPr>
        <w:pStyle w:val="Code"/>
        <w:rPr>
          <w:highlight w:val="white"/>
        </w:rPr>
      </w:pPr>
      <w:r w:rsidRPr="00E622DD">
        <w:rPr>
          <w:highlight w:val="white"/>
        </w:rPr>
        <w:t xml:space="preserve">      m_vertexSet = vertexSet;</w:t>
      </w:r>
    </w:p>
    <w:p w14:paraId="44694858" w14:textId="77777777" w:rsidR="005E7D2C" w:rsidRPr="00E622DD" w:rsidRDefault="005E7D2C" w:rsidP="005E7D2C">
      <w:pPr>
        <w:pStyle w:val="Code"/>
        <w:rPr>
          <w:highlight w:val="white"/>
        </w:rPr>
      </w:pPr>
      <w:r w:rsidRPr="00E622DD">
        <w:rPr>
          <w:highlight w:val="white"/>
        </w:rPr>
        <w:t xml:space="preserve">      m_edgeSet = new HashSet&lt;UnorderedPair&lt;VertexType,VertexType&gt;&gt;();</w:t>
      </w:r>
    </w:p>
    <w:p w14:paraId="1609303D" w14:textId="77777777" w:rsidR="005E7D2C" w:rsidRPr="00E622DD" w:rsidRDefault="005E7D2C" w:rsidP="005E7D2C">
      <w:pPr>
        <w:pStyle w:val="Code"/>
        <w:rPr>
          <w:highlight w:val="white"/>
        </w:rPr>
      </w:pPr>
      <w:r w:rsidRPr="00E622DD">
        <w:rPr>
          <w:highlight w:val="white"/>
        </w:rPr>
        <w:t xml:space="preserve">    }</w:t>
      </w:r>
    </w:p>
    <w:p w14:paraId="798C4695" w14:textId="77777777" w:rsidR="005E7D2C" w:rsidRPr="00E622DD" w:rsidRDefault="005E7D2C" w:rsidP="005E7D2C">
      <w:pPr>
        <w:pStyle w:val="Code"/>
        <w:rPr>
          <w:highlight w:val="white"/>
        </w:rPr>
      </w:pPr>
    </w:p>
    <w:p w14:paraId="157CCBB3" w14:textId="77777777" w:rsidR="005E7D2C" w:rsidRPr="00E622DD" w:rsidRDefault="005E7D2C" w:rsidP="005E7D2C">
      <w:pPr>
        <w:pStyle w:val="Code"/>
        <w:rPr>
          <w:highlight w:val="white"/>
        </w:rPr>
      </w:pPr>
      <w:r w:rsidRPr="00E622DD">
        <w:rPr>
          <w:highlight w:val="white"/>
        </w:rPr>
        <w:t xml:space="preserve">    public Graph(ISet&lt;VertexType&gt; vertexSet,</w:t>
      </w:r>
    </w:p>
    <w:p w14:paraId="6F9F5862" w14:textId="77777777" w:rsidR="005E7D2C" w:rsidRPr="00E622DD" w:rsidRDefault="005E7D2C" w:rsidP="005E7D2C">
      <w:pPr>
        <w:pStyle w:val="Code"/>
        <w:rPr>
          <w:highlight w:val="white"/>
        </w:rPr>
      </w:pPr>
      <w:r w:rsidRPr="00E622DD">
        <w:rPr>
          <w:highlight w:val="white"/>
        </w:rPr>
        <w:t xml:space="preserve">                 ISet&lt;UnorderedPair&lt;VertexType,VertexType&gt;&gt; edgeSet) {</w:t>
      </w:r>
    </w:p>
    <w:p w14:paraId="4F0E96F2" w14:textId="77777777" w:rsidR="005E7D2C" w:rsidRPr="00E622DD" w:rsidRDefault="005E7D2C" w:rsidP="005E7D2C">
      <w:pPr>
        <w:pStyle w:val="Code"/>
        <w:rPr>
          <w:highlight w:val="white"/>
        </w:rPr>
      </w:pPr>
      <w:r w:rsidRPr="00E622DD">
        <w:rPr>
          <w:highlight w:val="white"/>
        </w:rPr>
        <w:t xml:space="preserve">      m_vertexSet = vertexSet;</w:t>
      </w:r>
    </w:p>
    <w:p w14:paraId="7DC198C1" w14:textId="77777777" w:rsidR="005E7D2C" w:rsidRPr="00E622DD" w:rsidRDefault="005E7D2C" w:rsidP="005E7D2C">
      <w:pPr>
        <w:pStyle w:val="Code"/>
        <w:rPr>
          <w:highlight w:val="white"/>
        </w:rPr>
      </w:pPr>
      <w:r w:rsidRPr="00E622DD">
        <w:rPr>
          <w:highlight w:val="white"/>
        </w:rPr>
        <w:t xml:space="preserve">      m_edgeSet = edgeSet;</w:t>
      </w:r>
    </w:p>
    <w:p w14:paraId="070E11F6" w14:textId="77777777" w:rsidR="005E7D2C" w:rsidRPr="00E622DD" w:rsidRDefault="005E7D2C" w:rsidP="005E7D2C">
      <w:pPr>
        <w:pStyle w:val="Code"/>
        <w:rPr>
          <w:highlight w:val="white"/>
        </w:rPr>
      </w:pPr>
      <w:r w:rsidRPr="00E622DD">
        <w:rPr>
          <w:highlight w:val="white"/>
        </w:rPr>
        <w:t xml:space="preserve">    }</w:t>
      </w:r>
    </w:p>
    <w:p w14:paraId="41D3C8EF" w14:textId="77777777" w:rsidR="005E7D2C" w:rsidRPr="00E622DD" w:rsidRDefault="005E7D2C" w:rsidP="005E7D2C">
      <w:pPr>
        <w:pStyle w:val="Code"/>
        <w:rPr>
          <w:highlight w:val="white"/>
        </w:rPr>
      </w:pPr>
    </w:p>
    <w:p w14:paraId="74D045FF" w14:textId="77777777" w:rsidR="005E7D2C" w:rsidRPr="00E622DD" w:rsidRDefault="005E7D2C" w:rsidP="005E7D2C">
      <w:pPr>
        <w:pStyle w:val="Code"/>
        <w:rPr>
          <w:highlight w:val="white"/>
        </w:rPr>
      </w:pPr>
      <w:r w:rsidRPr="00E622DD">
        <w:rPr>
          <w:highlight w:val="white"/>
        </w:rPr>
        <w:t xml:space="preserve">    public ISet&lt;VertexType&gt; VertexSet {</w:t>
      </w:r>
    </w:p>
    <w:p w14:paraId="751A4B48" w14:textId="77777777" w:rsidR="005E7D2C" w:rsidRPr="00E622DD" w:rsidRDefault="005E7D2C" w:rsidP="005E7D2C">
      <w:pPr>
        <w:pStyle w:val="Code"/>
        <w:rPr>
          <w:highlight w:val="white"/>
        </w:rPr>
      </w:pPr>
      <w:r w:rsidRPr="00E622DD">
        <w:rPr>
          <w:highlight w:val="white"/>
        </w:rPr>
        <w:t xml:space="preserve">      get { return m_vertexSet; }</w:t>
      </w:r>
    </w:p>
    <w:p w14:paraId="0CC70EE8" w14:textId="77777777" w:rsidR="005E7D2C" w:rsidRPr="00E622DD" w:rsidRDefault="005E7D2C" w:rsidP="005E7D2C">
      <w:pPr>
        <w:pStyle w:val="Code"/>
        <w:rPr>
          <w:highlight w:val="white"/>
        </w:rPr>
      </w:pPr>
      <w:r w:rsidRPr="00E622DD">
        <w:rPr>
          <w:highlight w:val="white"/>
        </w:rPr>
        <w:t xml:space="preserve">    }</w:t>
      </w:r>
    </w:p>
    <w:p w14:paraId="4B939699" w14:textId="77777777" w:rsidR="005E7D2C" w:rsidRPr="00E622DD" w:rsidRDefault="005E7D2C" w:rsidP="005E7D2C">
      <w:pPr>
        <w:pStyle w:val="Code"/>
        <w:rPr>
          <w:highlight w:val="white"/>
        </w:rPr>
      </w:pPr>
      <w:r w:rsidRPr="00E622DD">
        <w:rPr>
          <w:highlight w:val="white"/>
        </w:rPr>
        <w:t xml:space="preserve">  </w:t>
      </w:r>
    </w:p>
    <w:p w14:paraId="78054DE3" w14:textId="77777777" w:rsidR="005E7D2C" w:rsidRPr="00E622DD" w:rsidRDefault="005E7D2C" w:rsidP="005E7D2C">
      <w:pPr>
        <w:pStyle w:val="Code"/>
        <w:rPr>
          <w:highlight w:val="white"/>
        </w:rPr>
      </w:pPr>
      <w:r w:rsidRPr="00E622DD">
        <w:rPr>
          <w:highlight w:val="white"/>
        </w:rPr>
        <w:t xml:space="preserve">    public ISet&lt;UnorderedPair&lt;VertexType,VertexType&gt;&gt; EdgeSet {</w:t>
      </w:r>
    </w:p>
    <w:p w14:paraId="7E89E34A" w14:textId="77777777" w:rsidR="005E7D2C" w:rsidRPr="00E622DD" w:rsidRDefault="005E7D2C" w:rsidP="005E7D2C">
      <w:pPr>
        <w:pStyle w:val="Code"/>
        <w:rPr>
          <w:highlight w:val="white"/>
        </w:rPr>
      </w:pPr>
      <w:r w:rsidRPr="00E622DD">
        <w:rPr>
          <w:highlight w:val="white"/>
        </w:rPr>
        <w:t xml:space="preserve">      get { return m_edgeSet; }</w:t>
      </w:r>
    </w:p>
    <w:p w14:paraId="0AE18865" w14:textId="77777777" w:rsidR="005E7D2C" w:rsidRPr="00E622DD" w:rsidRDefault="005E7D2C" w:rsidP="005E7D2C">
      <w:pPr>
        <w:pStyle w:val="Code"/>
        <w:rPr>
          <w:highlight w:val="white"/>
        </w:rPr>
      </w:pPr>
      <w:r w:rsidRPr="00E622DD">
        <w:rPr>
          <w:highlight w:val="white"/>
        </w:rPr>
        <w:t xml:space="preserve">    }</w:t>
      </w:r>
    </w:p>
    <w:p w14:paraId="093A3D92" w14:textId="77777777" w:rsidR="005E7D2C" w:rsidRPr="00EC76D5" w:rsidRDefault="005E7D2C" w:rsidP="005E7D2C">
      <w:r w:rsidRPr="00EC76D5">
        <w:t xml:space="preserve">The </w:t>
      </w:r>
      <w:r w:rsidRPr="00EC76D5">
        <w:rPr>
          <w:rStyle w:val="CodeInText"/>
        </w:rPr>
        <w:t>neighbourSet</w:t>
      </w:r>
      <w:r w:rsidRPr="00EC76D5">
        <w:t xml:space="preserve"> method goes through all edges and add each found neighbor to the vertex.</w:t>
      </w:r>
    </w:p>
    <w:p w14:paraId="1A58CA55" w14:textId="77777777" w:rsidR="005E7D2C" w:rsidRPr="00E622DD" w:rsidRDefault="005E7D2C" w:rsidP="005E7D2C">
      <w:pPr>
        <w:pStyle w:val="Code"/>
        <w:rPr>
          <w:highlight w:val="white"/>
        </w:rPr>
      </w:pPr>
      <w:r w:rsidRPr="00E622DD">
        <w:rPr>
          <w:highlight w:val="white"/>
        </w:rPr>
        <w:t xml:space="preserve">    public ISet&lt;VertexType&gt; GetNeighbourSet(VertexType vertex) {</w:t>
      </w:r>
    </w:p>
    <w:p w14:paraId="5B56CC82" w14:textId="77777777" w:rsidR="005E7D2C" w:rsidRPr="00E622DD" w:rsidRDefault="005E7D2C" w:rsidP="005E7D2C">
      <w:pPr>
        <w:pStyle w:val="Code"/>
        <w:rPr>
          <w:highlight w:val="white"/>
        </w:rPr>
      </w:pPr>
      <w:r w:rsidRPr="00E622DD">
        <w:rPr>
          <w:highlight w:val="white"/>
        </w:rPr>
        <w:t xml:space="preserve">      ISet&lt;VertexType&gt; neighbourSet = new HashSet&lt;VertexType&gt;();</w:t>
      </w:r>
    </w:p>
    <w:p w14:paraId="2BF088D2" w14:textId="77777777" w:rsidR="005E7D2C" w:rsidRPr="00E622DD" w:rsidRDefault="005E7D2C" w:rsidP="005E7D2C">
      <w:pPr>
        <w:pStyle w:val="Code"/>
        <w:rPr>
          <w:highlight w:val="white"/>
        </w:rPr>
      </w:pPr>
      <w:r w:rsidRPr="00E622DD">
        <w:rPr>
          <w:highlight w:val="white"/>
        </w:rPr>
        <w:t xml:space="preserve">    </w:t>
      </w:r>
    </w:p>
    <w:p w14:paraId="45BDA1DA" w14:textId="77777777" w:rsidR="005E7D2C" w:rsidRPr="00E622DD" w:rsidRDefault="005E7D2C" w:rsidP="005E7D2C">
      <w:pPr>
        <w:pStyle w:val="Code"/>
        <w:rPr>
          <w:highlight w:val="white"/>
        </w:rPr>
      </w:pPr>
      <w:r w:rsidRPr="00E622DD">
        <w:rPr>
          <w:highlight w:val="white"/>
        </w:rPr>
        <w:t xml:space="preserve">      foreach (UnorderedPair&lt;VertexType,VertexType&gt; edge in m_edgeSet) {</w:t>
      </w:r>
    </w:p>
    <w:p w14:paraId="16F6FF91" w14:textId="77777777" w:rsidR="005E7D2C" w:rsidRPr="00E622DD" w:rsidRDefault="005E7D2C" w:rsidP="005E7D2C">
      <w:pPr>
        <w:pStyle w:val="Code"/>
        <w:rPr>
          <w:highlight w:val="white"/>
        </w:rPr>
      </w:pPr>
      <w:r w:rsidRPr="00E622DD">
        <w:rPr>
          <w:highlight w:val="white"/>
        </w:rPr>
        <w:t xml:space="preserve">        if (edge.First.Equals(vertex)) {</w:t>
      </w:r>
    </w:p>
    <w:p w14:paraId="1CB70936" w14:textId="77777777" w:rsidR="005E7D2C" w:rsidRPr="00E622DD" w:rsidRDefault="005E7D2C" w:rsidP="005E7D2C">
      <w:pPr>
        <w:pStyle w:val="Code"/>
        <w:rPr>
          <w:highlight w:val="white"/>
        </w:rPr>
      </w:pPr>
      <w:r w:rsidRPr="00E622DD">
        <w:rPr>
          <w:highlight w:val="white"/>
        </w:rPr>
        <w:t xml:space="preserve">          neighbourSet.Add(edge.Second);</w:t>
      </w:r>
    </w:p>
    <w:p w14:paraId="34E9248D" w14:textId="77777777" w:rsidR="005E7D2C" w:rsidRPr="00E622DD" w:rsidRDefault="005E7D2C" w:rsidP="005E7D2C">
      <w:pPr>
        <w:pStyle w:val="Code"/>
        <w:rPr>
          <w:highlight w:val="white"/>
        </w:rPr>
      </w:pPr>
      <w:r w:rsidRPr="00E622DD">
        <w:rPr>
          <w:highlight w:val="white"/>
        </w:rPr>
        <w:t xml:space="preserve">        }</w:t>
      </w:r>
    </w:p>
    <w:p w14:paraId="6F2BF715" w14:textId="77777777" w:rsidR="005E7D2C" w:rsidRPr="00E622DD" w:rsidRDefault="005E7D2C" w:rsidP="005E7D2C">
      <w:pPr>
        <w:pStyle w:val="Code"/>
        <w:rPr>
          <w:highlight w:val="white"/>
        </w:rPr>
      </w:pPr>
      <w:r w:rsidRPr="00E622DD">
        <w:rPr>
          <w:highlight w:val="white"/>
        </w:rPr>
        <w:t xml:space="preserve">      </w:t>
      </w:r>
    </w:p>
    <w:p w14:paraId="04B2D3DF" w14:textId="77777777" w:rsidR="005E7D2C" w:rsidRPr="00E622DD" w:rsidRDefault="005E7D2C" w:rsidP="005E7D2C">
      <w:pPr>
        <w:pStyle w:val="Code"/>
        <w:rPr>
          <w:highlight w:val="white"/>
        </w:rPr>
      </w:pPr>
      <w:r w:rsidRPr="00E622DD">
        <w:rPr>
          <w:highlight w:val="white"/>
        </w:rPr>
        <w:t xml:space="preserve">        if (edge.Second.Equals(vertex)) {</w:t>
      </w:r>
    </w:p>
    <w:p w14:paraId="5B76D393" w14:textId="77777777" w:rsidR="005E7D2C" w:rsidRPr="00E622DD" w:rsidRDefault="005E7D2C" w:rsidP="005E7D2C">
      <w:pPr>
        <w:pStyle w:val="Code"/>
        <w:rPr>
          <w:highlight w:val="white"/>
        </w:rPr>
      </w:pPr>
      <w:r w:rsidRPr="00E622DD">
        <w:rPr>
          <w:highlight w:val="white"/>
        </w:rPr>
        <w:t xml:space="preserve">          neighbourSet.Add(edge.First);</w:t>
      </w:r>
    </w:p>
    <w:p w14:paraId="789F85C4" w14:textId="77777777" w:rsidR="005E7D2C" w:rsidRPr="00E622DD" w:rsidRDefault="005E7D2C" w:rsidP="005E7D2C">
      <w:pPr>
        <w:pStyle w:val="Code"/>
        <w:rPr>
          <w:highlight w:val="white"/>
        </w:rPr>
      </w:pPr>
      <w:r w:rsidRPr="00E622DD">
        <w:rPr>
          <w:highlight w:val="white"/>
        </w:rPr>
        <w:t xml:space="preserve">        }      </w:t>
      </w:r>
    </w:p>
    <w:p w14:paraId="1ADBA877" w14:textId="77777777" w:rsidR="005E7D2C" w:rsidRPr="00E622DD" w:rsidRDefault="005E7D2C" w:rsidP="005E7D2C">
      <w:pPr>
        <w:pStyle w:val="Code"/>
        <w:rPr>
          <w:highlight w:val="white"/>
        </w:rPr>
      </w:pPr>
      <w:r w:rsidRPr="00E622DD">
        <w:rPr>
          <w:highlight w:val="white"/>
        </w:rPr>
        <w:t xml:space="preserve">      }</w:t>
      </w:r>
    </w:p>
    <w:p w14:paraId="77DAA53C" w14:textId="77777777" w:rsidR="005E7D2C" w:rsidRPr="00E622DD" w:rsidRDefault="005E7D2C" w:rsidP="005E7D2C">
      <w:pPr>
        <w:pStyle w:val="Code"/>
        <w:rPr>
          <w:highlight w:val="white"/>
        </w:rPr>
      </w:pPr>
      <w:r w:rsidRPr="00E622DD">
        <w:rPr>
          <w:highlight w:val="white"/>
        </w:rPr>
        <w:t xml:space="preserve">    </w:t>
      </w:r>
    </w:p>
    <w:p w14:paraId="1A01DDFE" w14:textId="77777777" w:rsidR="005E7D2C" w:rsidRPr="00E622DD" w:rsidRDefault="005E7D2C" w:rsidP="005E7D2C">
      <w:pPr>
        <w:pStyle w:val="Code"/>
        <w:rPr>
          <w:highlight w:val="white"/>
        </w:rPr>
      </w:pPr>
      <w:r w:rsidRPr="00E622DD">
        <w:rPr>
          <w:highlight w:val="white"/>
        </w:rPr>
        <w:t xml:space="preserve">      return neighbourSet;</w:t>
      </w:r>
    </w:p>
    <w:p w14:paraId="54AE2207" w14:textId="77777777" w:rsidR="005E7D2C" w:rsidRPr="00E622DD" w:rsidRDefault="005E7D2C" w:rsidP="005E7D2C">
      <w:pPr>
        <w:pStyle w:val="Code"/>
        <w:rPr>
          <w:highlight w:val="white"/>
        </w:rPr>
      </w:pPr>
      <w:r w:rsidRPr="00E622DD">
        <w:rPr>
          <w:highlight w:val="white"/>
        </w:rPr>
        <w:t xml:space="preserve">    }</w:t>
      </w:r>
    </w:p>
    <w:p w14:paraId="375C4EB2" w14:textId="77777777" w:rsidR="005E7D2C" w:rsidRPr="00EC76D5" w:rsidRDefault="005E7D2C" w:rsidP="005E7D2C">
      <w:pPr>
        <w:pStyle w:val="Rubrik3"/>
      </w:pPr>
      <w:bookmarkStart w:id="580" w:name="_Toc49764454"/>
      <w:r w:rsidRPr="00EC76D5">
        <w:t>Addition and Removal of Vertices and Edges</w:t>
      </w:r>
      <w:bookmarkEnd w:id="580"/>
    </w:p>
    <w:p w14:paraId="6B43C892" w14:textId="77777777" w:rsidR="005E7D2C" w:rsidRPr="00536BFB" w:rsidRDefault="005E7D2C" w:rsidP="005E7D2C">
      <w:pPr>
        <w:pStyle w:val="Code"/>
        <w:rPr>
          <w:highlight w:val="white"/>
        </w:rPr>
      </w:pPr>
      <w:r w:rsidRPr="00536BFB">
        <w:rPr>
          <w:highlight w:val="white"/>
        </w:rPr>
        <w:t xml:space="preserve">    public void AddVertex(VertexType vertex) {</w:t>
      </w:r>
    </w:p>
    <w:p w14:paraId="227274F0" w14:textId="77777777" w:rsidR="005E7D2C" w:rsidRPr="00536BFB" w:rsidRDefault="005E7D2C" w:rsidP="005E7D2C">
      <w:pPr>
        <w:pStyle w:val="Code"/>
        <w:rPr>
          <w:highlight w:val="white"/>
        </w:rPr>
      </w:pPr>
      <w:r w:rsidRPr="00536BFB">
        <w:rPr>
          <w:highlight w:val="white"/>
        </w:rPr>
        <w:t xml:space="preserve">      m_vertexSet.Add(vertex);</w:t>
      </w:r>
    </w:p>
    <w:p w14:paraId="1BFCE43F" w14:textId="77777777" w:rsidR="005E7D2C" w:rsidRPr="00536BFB" w:rsidRDefault="005E7D2C" w:rsidP="005E7D2C">
      <w:pPr>
        <w:pStyle w:val="Code"/>
        <w:rPr>
          <w:highlight w:val="white"/>
        </w:rPr>
      </w:pPr>
      <w:r w:rsidRPr="00536BFB">
        <w:rPr>
          <w:highlight w:val="white"/>
        </w:rPr>
        <w:t xml:space="preserve">    }</w:t>
      </w:r>
    </w:p>
    <w:p w14:paraId="4FCCFC2F" w14:textId="77777777" w:rsidR="005E7D2C" w:rsidRPr="001C5937" w:rsidRDefault="005E7D2C" w:rsidP="005E7D2C">
      <w:pPr>
        <w:pStyle w:val="Code"/>
        <w:rPr>
          <w:highlight w:val="white"/>
        </w:rPr>
      </w:pPr>
    </w:p>
    <w:p w14:paraId="05F372DE" w14:textId="77777777" w:rsidR="005E7D2C" w:rsidRPr="001C5937" w:rsidRDefault="005E7D2C" w:rsidP="005E7D2C">
      <w:pPr>
        <w:pStyle w:val="Code"/>
        <w:rPr>
          <w:highlight w:val="white"/>
        </w:rPr>
      </w:pPr>
      <w:r w:rsidRPr="001C5937">
        <w:rPr>
          <w:highlight w:val="white"/>
        </w:rPr>
        <w:t xml:space="preserve">    public void EraseVertex(VertexType vertex) {</w:t>
      </w:r>
    </w:p>
    <w:p w14:paraId="678A4F51" w14:textId="77777777" w:rsidR="005E7D2C" w:rsidRPr="001C5937" w:rsidRDefault="005E7D2C" w:rsidP="005E7D2C">
      <w:pPr>
        <w:pStyle w:val="Code"/>
        <w:rPr>
          <w:highlight w:val="white"/>
        </w:rPr>
      </w:pPr>
      <w:r w:rsidRPr="001C5937">
        <w:rPr>
          <w:highlight w:val="white"/>
        </w:rPr>
        <w:t xml:space="preserve">      ISet&lt;UnorderedPair&lt;VertexType,VertexType&gt;&gt; edgeSetCopy =</w:t>
      </w:r>
    </w:p>
    <w:p w14:paraId="4011B7C2" w14:textId="77777777" w:rsidR="005E7D2C" w:rsidRPr="001C5937" w:rsidRDefault="005E7D2C" w:rsidP="005E7D2C">
      <w:pPr>
        <w:pStyle w:val="Code"/>
        <w:rPr>
          <w:highlight w:val="white"/>
        </w:rPr>
      </w:pPr>
      <w:r w:rsidRPr="001C5937">
        <w:rPr>
          <w:highlight w:val="white"/>
        </w:rPr>
        <w:t xml:space="preserve">        new HashSet&lt;UnorderedPair&lt;VertexType,VertexType&gt;&gt;(m_edgeSet);</w:t>
      </w:r>
    </w:p>
    <w:p w14:paraId="02C36572" w14:textId="77777777" w:rsidR="005E7D2C" w:rsidRPr="001C5937" w:rsidRDefault="005E7D2C" w:rsidP="005E7D2C">
      <w:pPr>
        <w:pStyle w:val="Code"/>
        <w:rPr>
          <w:highlight w:val="white"/>
        </w:rPr>
      </w:pPr>
    </w:p>
    <w:p w14:paraId="1D178355" w14:textId="77777777" w:rsidR="005E7D2C" w:rsidRPr="001C5937" w:rsidRDefault="005E7D2C" w:rsidP="005E7D2C">
      <w:pPr>
        <w:pStyle w:val="Code"/>
        <w:rPr>
          <w:highlight w:val="white"/>
        </w:rPr>
      </w:pPr>
      <w:r w:rsidRPr="001C5937">
        <w:rPr>
          <w:highlight w:val="white"/>
        </w:rPr>
        <w:t xml:space="preserve">      foreach (UnorderedPair&lt;VertexType,VertexType&gt; edge in edgeSetCopy) {</w:t>
      </w:r>
    </w:p>
    <w:p w14:paraId="2A162135" w14:textId="77777777" w:rsidR="005E7D2C" w:rsidRPr="001C5937" w:rsidRDefault="005E7D2C" w:rsidP="005E7D2C">
      <w:pPr>
        <w:pStyle w:val="Code"/>
        <w:rPr>
          <w:highlight w:val="white"/>
        </w:rPr>
      </w:pPr>
      <w:r w:rsidRPr="001C5937">
        <w:rPr>
          <w:highlight w:val="white"/>
        </w:rPr>
        <w:t xml:space="preserve">        if ((vertex.Equals(edge.First)) || (vertex.Equals(edge.Second))) {</w:t>
      </w:r>
    </w:p>
    <w:p w14:paraId="2E04CA1E" w14:textId="77777777" w:rsidR="005E7D2C" w:rsidRPr="001C5937" w:rsidRDefault="005E7D2C" w:rsidP="005E7D2C">
      <w:pPr>
        <w:pStyle w:val="Code"/>
        <w:rPr>
          <w:highlight w:val="white"/>
        </w:rPr>
      </w:pPr>
      <w:r w:rsidRPr="001C5937">
        <w:rPr>
          <w:highlight w:val="white"/>
        </w:rPr>
        <w:t xml:space="preserve">          m_edgeSet.Remove(edge);</w:t>
      </w:r>
    </w:p>
    <w:p w14:paraId="08CAAEE7" w14:textId="77777777" w:rsidR="005E7D2C" w:rsidRPr="001C5937" w:rsidRDefault="005E7D2C" w:rsidP="005E7D2C">
      <w:pPr>
        <w:pStyle w:val="Code"/>
        <w:rPr>
          <w:highlight w:val="white"/>
        </w:rPr>
      </w:pPr>
      <w:r w:rsidRPr="001C5937">
        <w:rPr>
          <w:highlight w:val="white"/>
        </w:rPr>
        <w:t xml:space="preserve">        }</w:t>
      </w:r>
    </w:p>
    <w:p w14:paraId="62A48AC4" w14:textId="77777777" w:rsidR="005E7D2C" w:rsidRPr="001C5937" w:rsidRDefault="005E7D2C" w:rsidP="005E7D2C">
      <w:pPr>
        <w:pStyle w:val="Code"/>
        <w:rPr>
          <w:highlight w:val="white"/>
        </w:rPr>
      </w:pPr>
      <w:r w:rsidRPr="001C5937">
        <w:rPr>
          <w:highlight w:val="white"/>
        </w:rPr>
        <w:t xml:space="preserve">      }</w:t>
      </w:r>
    </w:p>
    <w:p w14:paraId="5D6C598B" w14:textId="77777777" w:rsidR="005E7D2C" w:rsidRPr="001C5937" w:rsidRDefault="005E7D2C" w:rsidP="005E7D2C">
      <w:pPr>
        <w:pStyle w:val="Code"/>
        <w:rPr>
          <w:highlight w:val="white"/>
        </w:rPr>
      </w:pPr>
    </w:p>
    <w:p w14:paraId="20B40942" w14:textId="77777777" w:rsidR="005E7D2C" w:rsidRPr="001C5937" w:rsidRDefault="005E7D2C" w:rsidP="005E7D2C">
      <w:pPr>
        <w:pStyle w:val="Code"/>
        <w:rPr>
          <w:highlight w:val="white"/>
        </w:rPr>
      </w:pPr>
      <w:r w:rsidRPr="001C5937">
        <w:rPr>
          <w:highlight w:val="white"/>
        </w:rPr>
        <w:t xml:space="preserve">      m_vertexSet.Remove(vertex);</w:t>
      </w:r>
    </w:p>
    <w:p w14:paraId="35D3E1B3" w14:textId="77777777" w:rsidR="005E7D2C" w:rsidRPr="001C5937" w:rsidRDefault="005E7D2C" w:rsidP="005E7D2C">
      <w:pPr>
        <w:pStyle w:val="Code"/>
        <w:rPr>
          <w:highlight w:val="white"/>
        </w:rPr>
      </w:pPr>
      <w:r w:rsidRPr="001C5937">
        <w:rPr>
          <w:highlight w:val="white"/>
        </w:rPr>
        <w:t xml:space="preserve">    }</w:t>
      </w:r>
    </w:p>
    <w:p w14:paraId="1C8656C3" w14:textId="77777777" w:rsidR="005E7D2C" w:rsidRPr="001C5937" w:rsidRDefault="005E7D2C" w:rsidP="005E7D2C">
      <w:pPr>
        <w:pStyle w:val="Code"/>
        <w:rPr>
          <w:highlight w:val="white"/>
        </w:rPr>
      </w:pPr>
    </w:p>
    <w:p w14:paraId="68BB3C4C" w14:textId="77777777" w:rsidR="005E7D2C" w:rsidRDefault="005E7D2C" w:rsidP="005E7D2C">
      <w:pPr>
        <w:pStyle w:val="Code"/>
        <w:rPr>
          <w:highlight w:val="white"/>
        </w:rPr>
      </w:pPr>
      <w:r w:rsidRPr="00F0683D">
        <w:rPr>
          <w:highlight w:val="white"/>
        </w:rPr>
        <w:t xml:space="preserve">    public void AddEdge(VertexType vertex1, VertexType vertex2) {</w:t>
      </w:r>
    </w:p>
    <w:p w14:paraId="7205180F" w14:textId="77777777" w:rsidR="005E7D2C" w:rsidRDefault="005E7D2C" w:rsidP="005E7D2C">
      <w:pPr>
        <w:pStyle w:val="Code"/>
        <w:rPr>
          <w:highlight w:val="white"/>
        </w:rPr>
      </w:pPr>
      <w:r>
        <w:rPr>
          <w:highlight w:val="white"/>
        </w:rPr>
        <w:t xml:space="preserve">      UnorderedPair&lt;VertexType,VertexType&gt; edge =</w:t>
      </w:r>
    </w:p>
    <w:p w14:paraId="4878D93B"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5F3287EB" w14:textId="77777777" w:rsidR="005E7D2C" w:rsidRPr="00F0683D" w:rsidRDefault="005E7D2C" w:rsidP="005E7D2C">
      <w:pPr>
        <w:pStyle w:val="Code"/>
        <w:rPr>
          <w:highlight w:val="white"/>
        </w:rPr>
      </w:pPr>
      <w:r w:rsidRPr="00F0683D">
        <w:rPr>
          <w:highlight w:val="white"/>
        </w:rPr>
        <w:t xml:space="preserve">      m_edgeSet.Add(</w:t>
      </w:r>
      <w:r>
        <w:rPr>
          <w:highlight w:val="white"/>
        </w:rPr>
        <w:t>edge</w:t>
      </w:r>
      <w:r w:rsidRPr="00F0683D">
        <w:rPr>
          <w:highlight w:val="white"/>
        </w:rPr>
        <w:t>);</w:t>
      </w:r>
    </w:p>
    <w:p w14:paraId="30953A42" w14:textId="77777777" w:rsidR="005E7D2C" w:rsidRPr="00F0683D" w:rsidRDefault="005E7D2C" w:rsidP="005E7D2C">
      <w:pPr>
        <w:pStyle w:val="Code"/>
        <w:rPr>
          <w:highlight w:val="white"/>
        </w:rPr>
      </w:pPr>
      <w:r w:rsidRPr="00F0683D">
        <w:rPr>
          <w:highlight w:val="white"/>
        </w:rPr>
        <w:t xml:space="preserve">    }</w:t>
      </w:r>
    </w:p>
    <w:p w14:paraId="67E8C16D" w14:textId="77777777" w:rsidR="005E7D2C" w:rsidRDefault="005E7D2C" w:rsidP="005E7D2C">
      <w:pPr>
        <w:pStyle w:val="Code"/>
        <w:rPr>
          <w:highlight w:val="white"/>
        </w:rPr>
      </w:pPr>
    </w:p>
    <w:p w14:paraId="67516F6D" w14:textId="77777777" w:rsidR="005E7D2C" w:rsidRPr="00F0683D" w:rsidRDefault="005E7D2C" w:rsidP="005E7D2C">
      <w:pPr>
        <w:pStyle w:val="Code"/>
        <w:rPr>
          <w:highlight w:val="white"/>
        </w:rPr>
      </w:pPr>
      <w:r w:rsidRPr="00F0683D">
        <w:rPr>
          <w:highlight w:val="white"/>
        </w:rPr>
        <w:t xml:space="preserve">    public void EraseEdge(VertexType vertex1, VertexType vertex2) {</w:t>
      </w:r>
    </w:p>
    <w:p w14:paraId="3A2C99F7" w14:textId="77777777" w:rsidR="005E7D2C" w:rsidRDefault="005E7D2C" w:rsidP="005E7D2C">
      <w:pPr>
        <w:pStyle w:val="Code"/>
        <w:rPr>
          <w:highlight w:val="white"/>
        </w:rPr>
      </w:pPr>
      <w:r>
        <w:rPr>
          <w:highlight w:val="white"/>
        </w:rPr>
        <w:t xml:space="preserve">      UnorderedPair&lt;VertexType,VertexType&gt; edge =</w:t>
      </w:r>
    </w:p>
    <w:p w14:paraId="5C1B6BC0" w14:textId="77777777" w:rsidR="005E7D2C" w:rsidRPr="00F0683D" w:rsidRDefault="005E7D2C" w:rsidP="005E7D2C">
      <w:pPr>
        <w:pStyle w:val="Code"/>
        <w:rPr>
          <w:highlight w:val="white"/>
        </w:rPr>
      </w:pPr>
      <w:r>
        <w:rPr>
          <w:highlight w:val="white"/>
        </w:rPr>
        <w:t xml:space="preserve">        </w:t>
      </w:r>
      <w:r w:rsidRPr="00F0683D">
        <w:rPr>
          <w:highlight w:val="white"/>
        </w:rPr>
        <w:t>new UnorderedPair&lt;VertexType,VertexType&gt;(vertex1, vertex2)</w:t>
      </w:r>
      <w:r>
        <w:rPr>
          <w:highlight w:val="white"/>
        </w:rPr>
        <w:t>;</w:t>
      </w:r>
    </w:p>
    <w:p w14:paraId="2301887B" w14:textId="77777777" w:rsidR="005E7D2C" w:rsidRPr="00F0683D" w:rsidRDefault="005E7D2C" w:rsidP="005E7D2C">
      <w:pPr>
        <w:pStyle w:val="Code"/>
        <w:rPr>
          <w:highlight w:val="white"/>
        </w:rPr>
      </w:pPr>
      <w:r w:rsidRPr="00F0683D">
        <w:rPr>
          <w:highlight w:val="white"/>
        </w:rPr>
        <w:t xml:space="preserve">      m_edgeSet.Remove(</w:t>
      </w:r>
      <w:r>
        <w:rPr>
          <w:highlight w:val="white"/>
        </w:rPr>
        <w:t>edge);</w:t>
      </w:r>
    </w:p>
    <w:p w14:paraId="0CDDA776" w14:textId="77777777" w:rsidR="005E7D2C" w:rsidRPr="00F0683D" w:rsidRDefault="005E7D2C" w:rsidP="005E7D2C">
      <w:pPr>
        <w:pStyle w:val="Code"/>
        <w:rPr>
          <w:highlight w:val="white"/>
        </w:rPr>
      </w:pPr>
      <w:r w:rsidRPr="00F0683D">
        <w:rPr>
          <w:highlight w:val="white"/>
        </w:rPr>
        <w:t xml:space="preserve">    }</w:t>
      </w:r>
    </w:p>
    <w:p w14:paraId="2E6E0600" w14:textId="77777777" w:rsidR="005E7D2C" w:rsidRPr="00EC76D5" w:rsidRDefault="005E7D2C" w:rsidP="005E7D2C">
      <w:pPr>
        <w:pStyle w:val="Rubrik3"/>
      </w:pPr>
      <w:bookmarkStart w:id="581" w:name="_Toc49764455"/>
      <w:r w:rsidRPr="00EC76D5">
        <w:t>Graph Partition</w:t>
      </w:r>
      <w:bookmarkEnd w:id="581"/>
    </w:p>
    <w:p w14:paraId="4DE90750" w14:textId="77777777" w:rsidR="005E7D2C" w:rsidRPr="00EC76D5" w:rsidRDefault="005E7D2C" w:rsidP="005E7D2C">
      <w:r w:rsidRPr="00EC76D5">
        <w:t xml:space="preserve">The method </w:t>
      </w:r>
      <w:r w:rsidRPr="00EC76D5">
        <w:rPr>
          <w:rStyle w:val="CodeInText"/>
        </w:rPr>
        <w:t>partitionate</w:t>
      </w:r>
      <w:r w:rsidRPr="00EC76D5">
        <w:t xml:space="preserve"> divides the graph into free subgraphs; that is, subgraphs which vertices have no neighbors in any of the other free subgraphs. First we go through the vertices and perform a deep search to find all vertices reachable from the vertex. Then we generate a subgraph for each such vertex set.</w:t>
      </w:r>
    </w:p>
    <w:p w14:paraId="7FCA75AE" w14:textId="77777777" w:rsidR="005E7D2C" w:rsidRPr="00536BFB" w:rsidRDefault="005E7D2C" w:rsidP="005E7D2C">
      <w:pPr>
        <w:pStyle w:val="Code"/>
        <w:rPr>
          <w:highlight w:val="white"/>
        </w:rPr>
      </w:pPr>
      <w:r w:rsidRPr="00536BFB">
        <w:rPr>
          <w:highlight w:val="white"/>
        </w:rPr>
        <w:t xml:space="preserve">    public ISet&lt;Graph&lt;VertexType&gt;&gt; Split() {</w:t>
      </w:r>
    </w:p>
    <w:p w14:paraId="15118A73" w14:textId="77777777" w:rsidR="005E7D2C" w:rsidRPr="00536BFB" w:rsidRDefault="005E7D2C" w:rsidP="005E7D2C">
      <w:pPr>
        <w:pStyle w:val="Code"/>
        <w:rPr>
          <w:highlight w:val="white"/>
        </w:rPr>
      </w:pPr>
      <w:r w:rsidRPr="00536BFB">
        <w:rPr>
          <w:highlight w:val="white"/>
        </w:rPr>
        <w:t xml:space="preserve">      ISet&lt;ISet&lt;VertexType&gt;&gt; subgraphSet = new HashSet&lt;ISet&lt;VertexType&gt;&gt;();</w:t>
      </w:r>
    </w:p>
    <w:p w14:paraId="5CF92987" w14:textId="77777777" w:rsidR="005E7D2C" w:rsidRPr="00536BFB" w:rsidRDefault="005E7D2C" w:rsidP="005E7D2C">
      <w:pPr>
        <w:pStyle w:val="Code"/>
        <w:rPr>
          <w:highlight w:val="white"/>
        </w:rPr>
      </w:pPr>
    </w:p>
    <w:p w14:paraId="5DBB1262" w14:textId="77777777" w:rsidR="005E7D2C" w:rsidRPr="00536BFB" w:rsidRDefault="005E7D2C" w:rsidP="005E7D2C">
      <w:pPr>
        <w:pStyle w:val="Code"/>
        <w:rPr>
          <w:highlight w:val="white"/>
        </w:rPr>
      </w:pPr>
      <w:r w:rsidRPr="00536BFB">
        <w:rPr>
          <w:highlight w:val="white"/>
        </w:rPr>
        <w:t xml:space="preserve">      foreach (VertexType vertex in m_vertexSet) {</w:t>
      </w:r>
    </w:p>
    <w:p w14:paraId="6CBD1A7B" w14:textId="77777777" w:rsidR="005E7D2C" w:rsidRPr="00536BFB" w:rsidRDefault="005E7D2C" w:rsidP="005E7D2C">
      <w:pPr>
        <w:pStyle w:val="Code"/>
        <w:rPr>
          <w:highlight w:val="white"/>
        </w:rPr>
      </w:pPr>
      <w:r w:rsidRPr="00536BFB">
        <w:rPr>
          <w:highlight w:val="white"/>
        </w:rPr>
        <w:t xml:space="preserve">        ISet&lt;VertexType&gt; vertexSet = new HashSet&lt;VertexType&gt;();</w:t>
      </w:r>
    </w:p>
    <w:p w14:paraId="2DADDB91" w14:textId="77777777" w:rsidR="005E7D2C" w:rsidRPr="00536BFB" w:rsidRDefault="005E7D2C" w:rsidP="005E7D2C">
      <w:pPr>
        <w:pStyle w:val="Code"/>
        <w:rPr>
          <w:highlight w:val="white"/>
        </w:rPr>
      </w:pPr>
      <w:r w:rsidRPr="00536BFB">
        <w:rPr>
          <w:highlight w:val="white"/>
        </w:rPr>
        <w:t xml:space="preserve">        DeepSearch(vertex, vertexSet);</w:t>
      </w:r>
    </w:p>
    <w:p w14:paraId="01CD1F53" w14:textId="77777777" w:rsidR="005E7D2C" w:rsidRPr="00536BFB" w:rsidRDefault="005E7D2C" w:rsidP="005E7D2C">
      <w:pPr>
        <w:pStyle w:val="Code"/>
        <w:rPr>
          <w:highlight w:val="white"/>
        </w:rPr>
      </w:pPr>
      <w:r w:rsidRPr="00536BFB">
        <w:rPr>
          <w:highlight w:val="white"/>
        </w:rPr>
        <w:t xml:space="preserve">        subgraphSet.Add(vertexSet);</w:t>
      </w:r>
    </w:p>
    <w:p w14:paraId="353757DE" w14:textId="77777777" w:rsidR="005E7D2C" w:rsidRPr="00536BFB" w:rsidRDefault="005E7D2C" w:rsidP="005E7D2C">
      <w:pPr>
        <w:pStyle w:val="Code"/>
        <w:rPr>
          <w:highlight w:val="white"/>
        </w:rPr>
      </w:pPr>
      <w:r w:rsidRPr="00536BFB">
        <w:rPr>
          <w:highlight w:val="white"/>
        </w:rPr>
        <w:t xml:space="preserve">      }</w:t>
      </w:r>
    </w:p>
    <w:p w14:paraId="2732B9A4" w14:textId="77777777" w:rsidR="005E7D2C" w:rsidRPr="00536BFB" w:rsidRDefault="005E7D2C" w:rsidP="005E7D2C">
      <w:pPr>
        <w:pStyle w:val="Code"/>
        <w:rPr>
          <w:highlight w:val="white"/>
        </w:rPr>
      </w:pPr>
    </w:p>
    <w:p w14:paraId="600898D3" w14:textId="77777777" w:rsidR="005E7D2C" w:rsidRPr="00536BFB" w:rsidRDefault="005E7D2C" w:rsidP="005E7D2C">
      <w:pPr>
        <w:pStyle w:val="Code"/>
        <w:rPr>
          <w:highlight w:val="white"/>
        </w:rPr>
      </w:pPr>
      <w:r w:rsidRPr="00536BFB">
        <w:rPr>
          <w:highlight w:val="white"/>
        </w:rPr>
        <w:t xml:space="preserve">      ISet&lt;Graph&lt;VertexType&gt;&gt; graphSet = new HashSet&lt;Graph&lt;VertexType&gt;&gt;();</w:t>
      </w:r>
    </w:p>
    <w:p w14:paraId="44DBC519" w14:textId="77777777" w:rsidR="005E7D2C" w:rsidRPr="00536BFB" w:rsidRDefault="005E7D2C" w:rsidP="005E7D2C">
      <w:pPr>
        <w:pStyle w:val="Code"/>
        <w:rPr>
          <w:highlight w:val="white"/>
        </w:rPr>
      </w:pPr>
      <w:r w:rsidRPr="00536BFB">
        <w:rPr>
          <w:highlight w:val="white"/>
        </w:rPr>
        <w:t xml:space="preserve">      foreach (ISet&lt;VertexType&gt; vertexSet in subgraphSet) {</w:t>
      </w:r>
    </w:p>
    <w:p w14:paraId="3E251FE2" w14:textId="77777777" w:rsidR="005E7D2C" w:rsidRPr="00536BFB" w:rsidRDefault="005E7D2C" w:rsidP="005E7D2C">
      <w:pPr>
        <w:pStyle w:val="Code"/>
        <w:rPr>
          <w:highlight w:val="white"/>
        </w:rPr>
      </w:pPr>
      <w:r w:rsidRPr="00536BFB">
        <w:rPr>
          <w:highlight w:val="white"/>
        </w:rPr>
        <w:t xml:space="preserve">        graphSet.Add(InducedSubGraph(vertexSet));</w:t>
      </w:r>
    </w:p>
    <w:p w14:paraId="3144E5BD" w14:textId="77777777" w:rsidR="005E7D2C" w:rsidRPr="00536BFB" w:rsidRDefault="005E7D2C" w:rsidP="005E7D2C">
      <w:pPr>
        <w:pStyle w:val="Code"/>
        <w:rPr>
          <w:highlight w:val="white"/>
        </w:rPr>
      </w:pPr>
      <w:r w:rsidRPr="00536BFB">
        <w:rPr>
          <w:highlight w:val="white"/>
        </w:rPr>
        <w:t xml:space="preserve">      }</w:t>
      </w:r>
    </w:p>
    <w:p w14:paraId="3B2E45D3" w14:textId="77777777" w:rsidR="005E7D2C" w:rsidRPr="00536BFB" w:rsidRDefault="005E7D2C" w:rsidP="005E7D2C">
      <w:pPr>
        <w:pStyle w:val="Code"/>
        <w:rPr>
          <w:highlight w:val="white"/>
        </w:rPr>
      </w:pPr>
    </w:p>
    <w:p w14:paraId="79397209" w14:textId="77777777" w:rsidR="005E7D2C" w:rsidRPr="00536BFB" w:rsidRDefault="005E7D2C" w:rsidP="005E7D2C">
      <w:pPr>
        <w:pStyle w:val="Code"/>
        <w:rPr>
          <w:highlight w:val="white"/>
        </w:rPr>
      </w:pPr>
      <w:r w:rsidRPr="00536BFB">
        <w:rPr>
          <w:highlight w:val="white"/>
        </w:rPr>
        <w:t xml:space="preserve">      return graphSet;</w:t>
      </w:r>
    </w:p>
    <w:p w14:paraId="2BD8C0ED" w14:textId="77777777" w:rsidR="005E7D2C" w:rsidRPr="00536BFB" w:rsidRDefault="005E7D2C" w:rsidP="005E7D2C">
      <w:pPr>
        <w:pStyle w:val="Code"/>
        <w:rPr>
          <w:highlight w:val="white"/>
        </w:rPr>
      </w:pPr>
      <w:r w:rsidRPr="00536BFB">
        <w:rPr>
          <w:highlight w:val="white"/>
        </w:rPr>
        <w:t xml:space="preserve">    }</w:t>
      </w:r>
    </w:p>
    <w:p w14:paraId="356E0F1A" w14:textId="77777777" w:rsidR="005E7D2C" w:rsidRPr="00EC76D5" w:rsidRDefault="005E7D2C" w:rsidP="005E7D2C">
      <w:r w:rsidRPr="00EC76D5">
        <w:t xml:space="preserve">The </w:t>
      </w:r>
      <w:r>
        <w:rPr>
          <w:rStyle w:val="CodeInText"/>
        </w:rPr>
        <w:t>DeepFirstSearch</w:t>
      </w:r>
      <w:r w:rsidRPr="00EC76D5">
        <w:t xml:space="preserve"> method search recursively through the graph in order to find all vertices reachable from the given vertex. To avoid cyclic search, the search is terminated if the vertex is already a member of the result set.</w:t>
      </w:r>
    </w:p>
    <w:p w14:paraId="5A462B77" w14:textId="77777777" w:rsidR="005E7D2C" w:rsidRPr="00536BFB" w:rsidRDefault="005E7D2C" w:rsidP="005E7D2C">
      <w:pPr>
        <w:pStyle w:val="Code"/>
        <w:rPr>
          <w:highlight w:val="white"/>
        </w:rPr>
      </w:pPr>
      <w:r w:rsidRPr="00536BFB">
        <w:rPr>
          <w:highlight w:val="white"/>
        </w:rPr>
        <w:t xml:space="preserve">    private void DeepSearch(VertexType vertex, ISet&lt;VertexType&gt; resultSet) {</w:t>
      </w:r>
    </w:p>
    <w:p w14:paraId="50FE57F6" w14:textId="77777777" w:rsidR="005E7D2C" w:rsidRPr="00536BFB" w:rsidRDefault="005E7D2C" w:rsidP="005E7D2C">
      <w:pPr>
        <w:pStyle w:val="Code"/>
        <w:rPr>
          <w:highlight w:val="white"/>
        </w:rPr>
      </w:pPr>
      <w:r w:rsidRPr="00536BFB">
        <w:rPr>
          <w:highlight w:val="white"/>
        </w:rPr>
        <w:t xml:space="preserve">      if (!resultSet.Contains(vertex)) {</w:t>
      </w:r>
    </w:p>
    <w:p w14:paraId="48814924" w14:textId="77777777" w:rsidR="005E7D2C" w:rsidRPr="00536BFB" w:rsidRDefault="005E7D2C" w:rsidP="005E7D2C">
      <w:pPr>
        <w:pStyle w:val="Code"/>
        <w:rPr>
          <w:highlight w:val="white"/>
        </w:rPr>
      </w:pPr>
      <w:r w:rsidRPr="00536BFB">
        <w:rPr>
          <w:highlight w:val="white"/>
        </w:rPr>
        <w:t xml:space="preserve">        resultSet.Add(vertex);</w:t>
      </w:r>
    </w:p>
    <w:p w14:paraId="22DFBC94" w14:textId="77777777" w:rsidR="005E7D2C" w:rsidRPr="00536BFB" w:rsidRDefault="005E7D2C" w:rsidP="005E7D2C">
      <w:pPr>
        <w:pStyle w:val="Code"/>
        <w:rPr>
          <w:highlight w:val="white"/>
        </w:rPr>
      </w:pPr>
      <w:r w:rsidRPr="00536BFB">
        <w:rPr>
          <w:highlight w:val="white"/>
        </w:rPr>
        <w:t xml:space="preserve">        ISet&lt;VertexType&gt; neighbourSet = GetNeighbourSet(vertex);</w:t>
      </w:r>
    </w:p>
    <w:p w14:paraId="7C522CB7" w14:textId="77777777" w:rsidR="005E7D2C" w:rsidRPr="00536BFB" w:rsidRDefault="005E7D2C" w:rsidP="005E7D2C">
      <w:pPr>
        <w:pStyle w:val="Code"/>
        <w:rPr>
          <w:highlight w:val="white"/>
        </w:rPr>
      </w:pPr>
      <w:r w:rsidRPr="00536BFB">
        <w:rPr>
          <w:highlight w:val="white"/>
        </w:rPr>
        <w:t xml:space="preserve">        </w:t>
      </w:r>
    </w:p>
    <w:p w14:paraId="778A5619" w14:textId="77777777" w:rsidR="005E7D2C" w:rsidRPr="00536BFB" w:rsidRDefault="005E7D2C" w:rsidP="005E7D2C">
      <w:pPr>
        <w:pStyle w:val="Code"/>
        <w:rPr>
          <w:highlight w:val="white"/>
        </w:rPr>
      </w:pPr>
      <w:r w:rsidRPr="00536BFB">
        <w:rPr>
          <w:highlight w:val="white"/>
        </w:rPr>
        <w:t xml:space="preserve">        foreach (VertexType neighbour in neighbourSet) {</w:t>
      </w:r>
    </w:p>
    <w:p w14:paraId="1115F366" w14:textId="77777777" w:rsidR="005E7D2C" w:rsidRPr="00536BFB" w:rsidRDefault="005E7D2C" w:rsidP="005E7D2C">
      <w:pPr>
        <w:pStyle w:val="Code"/>
        <w:rPr>
          <w:highlight w:val="white"/>
        </w:rPr>
      </w:pPr>
      <w:r w:rsidRPr="00536BFB">
        <w:rPr>
          <w:highlight w:val="white"/>
        </w:rPr>
        <w:t xml:space="preserve">          DeepSearch(neighbour, resultSet);</w:t>
      </w:r>
    </w:p>
    <w:p w14:paraId="12273C57" w14:textId="77777777" w:rsidR="005E7D2C" w:rsidRPr="00536BFB" w:rsidRDefault="005E7D2C" w:rsidP="005E7D2C">
      <w:pPr>
        <w:pStyle w:val="Code"/>
        <w:rPr>
          <w:highlight w:val="white"/>
        </w:rPr>
      </w:pPr>
      <w:r w:rsidRPr="00536BFB">
        <w:rPr>
          <w:highlight w:val="white"/>
        </w:rPr>
        <w:t xml:space="preserve">        }</w:t>
      </w:r>
    </w:p>
    <w:p w14:paraId="0642967F" w14:textId="77777777" w:rsidR="005E7D2C" w:rsidRPr="00536BFB" w:rsidRDefault="005E7D2C" w:rsidP="005E7D2C">
      <w:pPr>
        <w:pStyle w:val="Code"/>
        <w:rPr>
          <w:highlight w:val="white"/>
        </w:rPr>
      </w:pPr>
      <w:r w:rsidRPr="00536BFB">
        <w:rPr>
          <w:highlight w:val="white"/>
        </w:rPr>
        <w:t xml:space="preserve">      }</w:t>
      </w:r>
    </w:p>
    <w:p w14:paraId="43944527" w14:textId="77777777" w:rsidR="005E7D2C" w:rsidRPr="00536BFB" w:rsidRDefault="005E7D2C" w:rsidP="005E7D2C">
      <w:pPr>
        <w:pStyle w:val="Code"/>
        <w:rPr>
          <w:highlight w:val="white"/>
        </w:rPr>
      </w:pPr>
      <w:r w:rsidRPr="00536BFB">
        <w:rPr>
          <w:highlight w:val="white"/>
        </w:rPr>
        <w:t xml:space="preserve">    }</w:t>
      </w:r>
    </w:p>
    <w:p w14:paraId="2A2DB9CB" w14:textId="77777777" w:rsidR="005E7D2C" w:rsidRPr="00EC76D5" w:rsidRDefault="005E7D2C" w:rsidP="005E7D2C">
      <w:r w:rsidRPr="00EC76D5">
        <w:t xml:space="preserve">The </w:t>
      </w:r>
      <w:r w:rsidRPr="00EC76D5">
        <w:rPr>
          <w:rStyle w:val="CodeInText"/>
        </w:rPr>
        <w:t>generateSubGraph</w:t>
      </w:r>
      <w:r w:rsidRPr="00EC76D5">
        <w:t xml:space="preserve"> method goes through the edge set and add all edges which both end vertices are members of the vertex set.</w:t>
      </w:r>
    </w:p>
    <w:p w14:paraId="373D654E" w14:textId="77777777" w:rsidR="005E7D2C" w:rsidRPr="00536BFB" w:rsidRDefault="005E7D2C" w:rsidP="005E7D2C">
      <w:pPr>
        <w:pStyle w:val="Code"/>
        <w:rPr>
          <w:highlight w:val="white"/>
        </w:rPr>
      </w:pPr>
      <w:r w:rsidRPr="00536BFB">
        <w:rPr>
          <w:highlight w:val="white"/>
        </w:rPr>
        <w:t xml:space="preserve">    private Graph&lt;VertexType&gt; InducedSubGraph(ISet&lt;VertexType&gt; vertexSet) {</w:t>
      </w:r>
    </w:p>
    <w:p w14:paraId="496442E4" w14:textId="77777777" w:rsidR="005E7D2C" w:rsidRDefault="005E7D2C" w:rsidP="005E7D2C">
      <w:pPr>
        <w:pStyle w:val="Code"/>
        <w:rPr>
          <w:highlight w:val="white"/>
        </w:rPr>
      </w:pPr>
      <w:r w:rsidRPr="00536BFB">
        <w:rPr>
          <w:highlight w:val="white"/>
        </w:rPr>
        <w:t xml:space="preserve">      ISet&lt;UnorderedPair&lt;VertexType,VertexType&gt;&gt; resultEdgeSet =</w:t>
      </w:r>
    </w:p>
    <w:p w14:paraId="266711B3" w14:textId="77777777" w:rsidR="005E7D2C" w:rsidRPr="00536BFB" w:rsidRDefault="005E7D2C" w:rsidP="005E7D2C">
      <w:pPr>
        <w:pStyle w:val="Code"/>
        <w:rPr>
          <w:highlight w:val="white"/>
        </w:rPr>
      </w:pPr>
      <w:r>
        <w:rPr>
          <w:highlight w:val="white"/>
        </w:rPr>
        <w:t xml:space="preserve">       </w:t>
      </w:r>
      <w:r w:rsidRPr="00536BFB">
        <w:rPr>
          <w:highlight w:val="white"/>
        </w:rPr>
        <w:t xml:space="preserve"> new HashSet&lt;UnorderedPair&lt;VertexType,VertexType&gt;&gt;();</w:t>
      </w:r>
    </w:p>
    <w:p w14:paraId="5B1ED6F1" w14:textId="77777777" w:rsidR="005E7D2C" w:rsidRPr="00536BFB" w:rsidRDefault="005E7D2C" w:rsidP="005E7D2C">
      <w:pPr>
        <w:pStyle w:val="Code"/>
        <w:rPr>
          <w:highlight w:val="white"/>
        </w:rPr>
      </w:pPr>
      <w:r w:rsidRPr="00536BFB">
        <w:rPr>
          <w:highlight w:val="white"/>
        </w:rPr>
        <w:t xml:space="preserve">   </w:t>
      </w:r>
    </w:p>
    <w:p w14:paraId="4928D05D" w14:textId="77777777" w:rsidR="005E7D2C" w:rsidRPr="00536BFB" w:rsidRDefault="005E7D2C" w:rsidP="005E7D2C">
      <w:pPr>
        <w:pStyle w:val="Code"/>
        <w:rPr>
          <w:highlight w:val="white"/>
        </w:rPr>
      </w:pPr>
      <w:r w:rsidRPr="00536BFB">
        <w:rPr>
          <w:highlight w:val="white"/>
        </w:rPr>
        <w:t xml:space="preserve">      foreach (UnorderedPair&lt;VertexType,VertexType&gt; edge in m_edgeSet) {</w:t>
      </w:r>
    </w:p>
    <w:p w14:paraId="3DCE6071" w14:textId="77777777" w:rsidR="005E7D2C" w:rsidRPr="00536BFB" w:rsidRDefault="005E7D2C" w:rsidP="005E7D2C">
      <w:pPr>
        <w:pStyle w:val="Code"/>
        <w:rPr>
          <w:highlight w:val="white"/>
        </w:rPr>
      </w:pPr>
      <w:r w:rsidRPr="00536BFB">
        <w:rPr>
          <w:highlight w:val="white"/>
        </w:rPr>
        <w:t xml:space="preserve">        if (vertexSet.Contains(edge.First) &amp;&amp;</w:t>
      </w:r>
    </w:p>
    <w:p w14:paraId="3156B508" w14:textId="77777777" w:rsidR="005E7D2C" w:rsidRPr="00536BFB" w:rsidRDefault="005E7D2C" w:rsidP="005E7D2C">
      <w:pPr>
        <w:pStyle w:val="Code"/>
        <w:rPr>
          <w:highlight w:val="white"/>
        </w:rPr>
      </w:pPr>
      <w:r w:rsidRPr="00536BFB">
        <w:rPr>
          <w:highlight w:val="white"/>
        </w:rPr>
        <w:t xml:space="preserve">            vertexSet.Contains(edge.Second)) {</w:t>
      </w:r>
    </w:p>
    <w:p w14:paraId="666BAF8C" w14:textId="77777777" w:rsidR="005E7D2C" w:rsidRPr="00536BFB" w:rsidRDefault="005E7D2C" w:rsidP="005E7D2C">
      <w:pPr>
        <w:pStyle w:val="Code"/>
        <w:rPr>
          <w:highlight w:val="white"/>
        </w:rPr>
      </w:pPr>
      <w:r w:rsidRPr="00536BFB">
        <w:rPr>
          <w:highlight w:val="white"/>
        </w:rPr>
        <w:t xml:space="preserve">          resultEdgeSet.Add(edge);</w:t>
      </w:r>
    </w:p>
    <w:p w14:paraId="4C3A7E2D" w14:textId="77777777" w:rsidR="005E7D2C" w:rsidRPr="00536BFB" w:rsidRDefault="005E7D2C" w:rsidP="005E7D2C">
      <w:pPr>
        <w:pStyle w:val="Code"/>
        <w:rPr>
          <w:highlight w:val="white"/>
        </w:rPr>
      </w:pPr>
      <w:r w:rsidRPr="00536BFB">
        <w:rPr>
          <w:highlight w:val="white"/>
        </w:rPr>
        <w:t xml:space="preserve">        }</w:t>
      </w:r>
    </w:p>
    <w:p w14:paraId="7B0768E6" w14:textId="77777777" w:rsidR="005E7D2C" w:rsidRPr="00536BFB" w:rsidRDefault="005E7D2C" w:rsidP="005E7D2C">
      <w:pPr>
        <w:pStyle w:val="Code"/>
        <w:rPr>
          <w:highlight w:val="white"/>
        </w:rPr>
      </w:pPr>
      <w:r w:rsidRPr="00536BFB">
        <w:rPr>
          <w:highlight w:val="white"/>
        </w:rPr>
        <w:t xml:space="preserve">      }</w:t>
      </w:r>
    </w:p>
    <w:p w14:paraId="6650369D" w14:textId="77777777" w:rsidR="005E7D2C" w:rsidRPr="00536BFB" w:rsidRDefault="005E7D2C" w:rsidP="005E7D2C">
      <w:pPr>
        <w:pStyle w:val="Code"/>
        <w:rPr>
          <w:highlight w:val="white"/>
        </w:rPr>
      </w:pPr>
      <w:r w:rsidRPr="00536BFB">
        <w:rPr>
          <w:highlight w:val="white"/>
        </w:rPr>
        <w:t xml:space="preserve">   </w:t>
      </w:r>
    </w:p>
    <w:p w14:paraId="2E4C1701" w14:textId="77777777" w:rsidR="005E7D2C" w:rsidRPr="00536BFB" w:rsidRDefault="005E7D2C" w:rsidP="005E7D2C">
      <w:pPr>
        <w:pStyle w:val="Code"/>
        <w:rPr>
          <w:highlight w:val="white"/>
        </w:rPr>
      </w:pPr>
      <w:r w:rsidRPr="00536BFB">
        <w:rPr>
          <w:highlight w:val="white"/>
        </w:rPr>
        <w:t xml:space="preserve">      return (new Graph&lt;VertexType&gt;(vertexSet, resultEdgeSet));</w:t>
      </w:r>
    </w:p>
    <w:p w14:paraId="381B3F68" w14:textId="77777777" w:rsidR="005E7D2C" w:rsidRPr="00536BFB" w:rsidRDefault="005E7D2C" w:rsidP="005E7D2C">
      <w:pPr>
        <w:pStyle w:val="Code"/>
        <w:rPr>
          <w:highlight w:val="white"/>
        </w:rPr>
      </w:pPr>
      <w:r w:rsidRPr="00536BFB">
        <w:rPr>
          <w:highlight w:val="white"/>
        </w:rPr>
        <w:t xml:space="preserve">    } </w:t>
      </w:r>
    </w:p>
    <w:p w14:paraId="085C3B8C" w14:textId="77777777" w:rsidR="005E7D2C" w:rsidRPr="00536BFB" w:rsidRDefault="005E7D2C" w:rsidP="005E7D2C">
      <w:pPr>
        <w:pStyle w:val="Code"/>
        <w:rPr>
          <w:highlight w:val="white"/>
        </w:rPr>
      </w:pPr>
      <w:r w:rsidRPr="00536BFB">
        <w:rPr>
          <w:highlight w:val="white"/>
        </w:rPr>
        <w:t xml:space="preserve">  }</w:t>
      </w:r>
    </w:p>
    <w:p w14:paraId="55651744" w14:textId="77777777" w:rsidR="005E7D2C" w:rsidRDefault="005E7D2C" w:rsidP="005E7D2C">
      <w:pPr>
        <w:pStyle w:val="Code"/>
      </w:pPr>
      <w:r w:rsidRPr="00536BFB">
        <w:rPr>
          <w:highlight w:val="white"/>
        </w:rPr>
        <w:t>}</w:t>
      </w:r>
    </w:p>
    <w:p w14:paraId="223A6864" w14:textId="77777777" w:rsidR="005E7D2C" w:rsidRDefault="005E7D2C" w:rsidP="005E7D2C">
      <w:pPr>
        <w:pStyle w:val="Rubrik2"/>
      </w:pPr>
      <w:bookmarkStart w:id="582" w:name="_Toc49764456"/>
      <w:r>
        <w:t>ListSet and ListMap</w:t>
      </w:r>
      <w:bookmarkEnd w:id="582"/>
    </w:p>
    <w:p w14:paraId="35C39241" w14:textId="77777777" w:rsidR="005E7D2C" w:rsidRDefault="005E7D2C" w:rsidP="005E7D2C">
      <w:pPr>
        <w:rPr>
          <w:highlight w:val="white"/>
        </w:rPr>
      </w:pPr>
      <w:r>
        <w:rPr>
          <w:highlight w:val="white"/>
        </w:rPr>
        <w:t xml:space="preserve">The </w:t>
      </w:r>
      <w:r w:rsidRPr="00174A5F">
        <w:rPr>
          <w:rStyle w:val="KeyWord0"/>
          <w:highlight w:val="white"/>
        </w:rPr>
        <w:t>ListSet</w:t>
      </w:r>
      <w:r>
        <w:rPr>
          <w:highlight w:val="white"/>
        </w:rPr>
        <w:t xml:space="preserve"> class implements the </w:t>
      </w:r>
      <w:r w:rsidRPr="0038775A">
        <w:rPr>
          <w:rStyle w:val="KeyWord0"/>
          <w:highlight w:val="white"/>
        </w:rPr>
        <w:t>ISet</w:t>
      </w:r>
      <w:r>
        <w:rPr>
          <w:highlight w:val="white"/>
        </w:rPr>
        <w:t xml:space="preserve"> interface with the set as a simple list. The whole point with this implementation is that the values shall be stored in the order they are added. Therefore, the values are not ordered in the set, which make the </w:t>
      </w:r>
      <w:r w:rsidRPr="00C427F3">
        <w:rPr>
          <w:rStyle w:val="KeyWord0"/>
          <w:highlight w:val="white"/>
        </w:rPr>
        <w:t>Contains</w:t>
      </w:r>
      <w:r>
        <w:rPr>
          <w:highlight w:val="white"/>
        </w:rPr>
        <w:t xml:space="preserve">, </w:t>
      </w:r>
      <w:r w:rsidRPr="00C427F3">
        <w:rPr>
          <w:rStyle w:val="KeyWord0"/>
          <w:highlight w:val="white"/>
        </w:rPr>
        <w:t>IntersectWith</w:t>
      </w:r>
      <w:r>
        <w:rPr>
          <w:highlight w:val="white"/>
        </w:rPr>
        <w:t xml:space="preserve">, </w:t>
      </w:r>
      <w:r w:rsidRPr="00C427F3">
        <w:rPr>
          <w:rStyle w:val="KeyWord0"/>
          <w:highlight w:val="white"/>
        </w:rPr>
        <w:t>UnionWith</w:t>
      </w:r>
      <w:r>
        <w:rPr>
          <w:highlight w:val="white"/>
        </w:rPr>
        <w:t xml:space="preserve">, </w:t>
      </w:r>
      <w:r w:rsidRPr="00C427F3">
        <w:rPr>
          <w:rStyle w:val="KeyWord0"/>
          <w:highlight w:val="white"/>
        </w:rPr>
        <w:t>ExceptWith</w:t>
      </w:r>
      <w:r>
        <w:rPr>
          <w:highlight w:val="white"/>
        </w:rPr>
        <w:t xml:space="preserve">, and </w:t>
      </w:r>
      <w:r w:rsidRPr="00C427F3">
        <w:rPr>
          <w:rStyle w:val="KeyWord0"/>
          <w:highlight w:val="white"/>
        </w:rPr>
        <w:t>SymmetricExceptWith</w:t>
      </w:r>
      <w:r w:rsidRPr="00C427F3">
        <w:rPr>
          <w:highlight w:val="white"/>
        </w:rPr>
        <w:t xml:space="preserve"> </w:t>
      </w:r>
      <w:r>
        <w:rPr>
          <w:highlight w:val="white"/>
        </w:rPr>
        <w:t xml:space="preserve">(the union minus the intersection) </w:t>
      </w:r>
      <w:r w:rsidRPr="00C427F3">
        <w:rPr>
          <w:highlight w:val="white"/>
        </w:rPr>
        <w:t>ineffective.</w:t>
      </w:r>
      <w:r>
        <w:rPr>
          <w:highlight w:val="white"/>
        </w:rPr>
        <w:t xml:space="preserve"> </w:t>
      </w:r>
    </w:p>
    <w:p w14:paraId="2ACE9DDB" w14:textId="77777777" w:rsidR="005E7D2C" w:rsidRDefault="005E7D2C" w:rsidP="005E7D2C">
      <w:pPr>
        <w:pStyle w:val="CodeListing"/>
        <w:rPr>
          <w:highlight w:val="white"/>
        </w:rPr>
      </w:pPr>
      <w:r>
        <w:rPr>
          <w:highlight w:val="white"/>
        </w:rPr>
        <w:t>ListSet.cs</w:t>
      </w:r>
    </w:p>
    <w:p w14:paraId="538AB705" w14:textId="77777777" w:rsidR="005E7D2C" w:rsidRPr="00C75C7E" w:rsidRDefault="005E7D2C" w:rsidP="005E7D2C">
      <w:pPr>
        <w:pStyle w:val="Code"/>
        <w:rPr>
          <w:highlight w:val="white"/>
        </w:rPr>
      </w:pPr>
      <w:r w:rsidRPr="00C75C7E">
        <w:rPr>
          <w:highlight w:val="white"/>
        </w:rPr>
        <w:t>using System.Text;</w:t>
      </w:r>
    </w:p>
    <w:p w14:paraId="0B9C1A34" w14:textId="77777777" w:rsidR="005E7D2C" w:rsidRPr="00C75C7E" w:rsidRDefault="005E7D2C" w:rsidP="005E7D2C">
      <w:pPr>
        <w:pStyle w:val="Code"/>
        <w:rPr>
          <w:highlight w:val="white"/>
        </w:rPr>
      </w:pPr>
      <w:r w:rsidRPr="00C75C7E">
        <w:rPr>
          <w:highlight w:val="white"/>
        </w:rPr>
        <w:t>using System.Collections;</w:t>
      </w:r>
    </w:p>
    <w:p w14:paraId="7EA5F921" w14:textId="77777777" w:rsidR="005E7D2C" w:rsidRPr="00C75C7E" w:rsidRDefault="005E7D2C" w:rsidP="005E7D2C">
      <w:pPr>
        <w:pStyle w:val="Code"/>
        <w:rPr>
          <w:highlight w:val="white"/>
        </w:rPr>
      </w:pPr>
      <w:r w:rsidRPr="00C75C7E">
        <w:rPr>
          <w:highlight w:val="white"/>
        </w:rPr>
        <w:t>using System.Collections.Generic;</w:t>
      </w:r>
    </w:p>
    <w:p w14:paraId="405368B1" w14:textId="77777777" w:rsidR="005E7D2C" w:rsidRPr="00C75C7E" w:rsidRDefault="005E7D2C" w:rsidP="005E7D2C">
      <w:pPr>
        <w:pStyle w:val="Code"/>
        <w:rPr>
          <w:highlight w:val="white"/>
        </w:rPr>
      </w:pPr>
    </w:p>
    <w:p w14:paraId="5AE411F6" w14:textId="77777777" w:rsidR="005E7D2C" w:rsidRPr="00C75C7E" w:rsidRDefault="005E7D2C" w:rsidP="005E7D2C">
      <w:pPr>
        <w:pStyle w:val="Code"/>
        <w:rPr>
          <w:highlight w:val="white"/>
        </w:rPr>
      </w:pPr>
      <w:r w:rsidRPr="00C75C7E">
        <w:rPr>
          <w:highlight w:val="white"/>
        </w:rPr>
        <w:t>namespace CCompiler {</w:t>
      </w:r>
    </w:p>
    <w:p w14:paraId="7A91E507" w14:textId="77777777" w:rsidR="005E7D2C" w:rsidRPr="00C75C7E" w:rsidRDefault="005E7D2C" w:rsidP="005E7D2C">
      <w:pPr>
        <w:pStyle w:val="Code"/>
        <w:rPr>
          <w:highlight w:val="white"/>
        </w:rPr>
      </w:pPr>
      <w:r w:rsidRPr="00C75C7E">
        <w:rPr>
          <w:highlight w:val="white"/>
        </w:rPr>
        <w:t xml:space="preserve">  public class ListSet&lt;SetType&gt; : ISet&lt;SetType&gt; {</w:t>
      </w:r>
    </w:p>
    <w:p w14:paraId="4A0C3581" w14:textId="77777777" w:rsidR="005E7D2C" w:rsidRPr="00C75C7E" w:rsidRDefault="005E7D2C" w:rsidP="005E7D2C">
      <w:pPr>
        <w:pStyle w:val="Code"/>
        <w:rPr>
          <w:highlight w:val="white"/>
        </w:rPr>
      </w:pPr>
      <w:r w:rsidRPr="00C75C7E">
        <w:rPr>
          <w:highlight w:val="white"/>
        </w:rPr>
        <w:t xml:space="preserve">    private List&lt;SetType&gt; m_list = new List&lt;SetType&gt;();</w:t>
      </w:r>
    </w:p>
    <w:p w14:paraId="516D685C" w14:textId="77777777" w:rsidR="005E7D2C" w:rsidRPr="00C75C7E" w:rsidRDefault="005E7D2C" w:rsidP="005E7D2C">
      <w:pPr>
        <w:pStyle w:val="Code"/>
        <w:rPr>
          <w:highlight w:val="white"/>
        </w:rPr>
      </w:pPr>
    </w:p>
    <w:p w14:paraId="6D496ABC" w14:textId="77777777" w:rsidR="005E7D2C" w:rsidRPr="00C75C7E" w:rsidRDefault="005E7D2C" w:rsidP="005E7D2C">
      <w:pPr>
        <w:pStyle w:val="Code"/>
        <w:rPr>
          <w:highlight w:val="white"/>
        </w:rPr>
      </w:pPr>
      <w:r w:rsidRPr="00C75C7E">
        <w:rPr>
          <w:highlight w:val="white"/>
        </w:rPr>
        <w:t xml:space="preserve">    public ListSet() {</w:t>
      </w:r>
    </w:p>
    <w:p w14:paraId="34909BEB" w14:textId="77777777" w:rsidR="005E7D2C" w:rsidRPr="00C75C7E" w:rsidRDefault="005E7D2C" w:rsidP="005E7D2C">
      <w:pPr>
        <w:pStyle w:val="Code"/>
        <w:rPr>
          <w:highlight w:val="white"/>
        </w:rPr>
      </w:pPr>
      <w:r w:rsidRPr="00C75C7E">
        <w:rPr>
          <w:highlight w:val="white"/>
        </w:rPr>
        <w:t xml:space="preserve">      // Empty.</w:t>
      </w:r>
    </w:p>
    <w:p w14:paraId="2ABA5652" w14:textId="77777777" w:rsidR="005E7D2C" w:rsidRPr="00C75C7E" w:rsidRDefault="005E7D2C" w:rsidP="005E7D2C">
      <w:pPr>
        <w:pStyle w:val="Code"/>
        <w:rPr>
          <w:highlight w:val="white"/>
        </w:rPr>
      </w:pPr>
      <w:r w:rsidRPr="00C75C7E">
        <w:rPr>
          <w:highlight w:val="white"/>
        </w:rPr>
        <w:t xml:space="preserve">    }</w:t>
      </w:r>
    </w:p>
    <w:p w14:paraId="498E5A5C" w14:textId="77777777" w:rsidR="005E7D2C" w:rsidRPr="00C75C7E" w:rsidRDefault="005E7D2C" w:rsidP="005E7D2C">
      <w:pPr>
        <w:pStyle w:val="Code"/>
        <w:rPr>
          <w:highlight w:val="white"/>
        </w:rPr>
      </w:pPr>
    </w:p>
    <w:p w14:paraId="752D5BB4" w14:textId="77777777" w:rsidR="005E7D2C" w:rsidRPr="00C75C7E" w:rsidRDefault="005E7D2C" w:rsidP="005E7D2C">
      <w:pPr>
        <w:pStyle w:val="Code"/>
        <w:rPr>
          <w:highlight w:val="white"/>
        </w:rPr>
      </w:pPr>
      <w:r w:rsidRPr="00C75C7E">
        <w:rPr>
          <w:highlight w:val="white"/>
        </w:rPr>
        <w:t xml:space="preserve">    public int Count {</w:t>
      </w:r>
    </w:p>
    <w:p w14:paraId="6823F1E3" w14:textId="77777777" w:rsidR="005E7D2C" w:rsidRPr="00C75C7E" w:rsidRDefault="005E7D2C" w:rsidP="005E7D2C">
      <w:pPr>
        <w:pStyle w:val="Code"/>
        <w:rPr>
          <w:highlight w:val="white"/>
        </w:rPr>
      </w:pPr>
      <w:r w:rsidRPr="00C75C7E">
        <w:rPr>
          <w:highlight w:val="white"/>
        </w:rPr>
        <w:t xml:space="preserve">      get { return m_list.Count; }</w:t>
      </w:r>
    </w:p>
    <w:p w14:paraId="46038814" w14:textId="77777777" w:rsidR="005E7D2C" w:rsidRPr="00C75C7E" w:rsidRDefault="005E7D2C" w:rsidP="005E7D2C">
      <w:pPr>
        <w:pStyle w:val="Code"/>
        <w:rPr>
          <w:highlight w:val="white"/>
        </w:rPr>
      </w:pPr>
      <w:r w:rsidRPr="00C75C7E">
        <w:rPr>
          <w:highlight w:val="white"/>
        </w:rPr>
        <w:t xml:space="preserve">    }</w:t>
      </w:r>
    </w:p>
    <w:p w14:paraId="10882F5A" w14:textId="77777777" w:rsidR="005E7D2C" w:rsidRPr="00C75C7E" w:rsidRDefault="005E7D2C" w:rsidP="005E7D2C">
      <w:pPr>
        <w:pStyle w:val="Code"/>
        <w:rPr>
          <w:highlight w:val="white"/>
        </w:rPr>
      </w:pPr>
    </w:p>
    <w:p w14:paraId="538D3921" w14:textId="77777777" w:rsidR="005E7D2C" w:rsidRPr="00C75C7E" w:rsidRDefault="005E7D2C" w:rsidP="005E7D2C">
      <w:pPr>
        <w:pStyle w:val="Code"/>
        <w:rPr>
          <w:highlight w:val="white"/>
        </w:rPr>
      </w:pPr>
      <w:r w:rsidRPr="00C75C7E">
        <w:rPr>
          <w:highlight w:val="white"/>
        </w:rPr>
        <w:t xml:space="preserve">    public bool IsReadOnly {</w:t>
      </w:r>
    </w:p>
    <w:p w14:paraId="6BD591FC" w14:textId="77777777" w:rsidR="005E7D2C" w:rsidRPr="00C75C7E" w:rsidRDefault="005E7D2C" w:rsidP="005E7D2C">
      <w:pPr>
        <w:pStyle w:val="Code"/>
        <w:rPr>
          <w:highlight w:val="white"/>
        </w:rPr>
      </w:pPr>
      <w:r w:rsidRPr="00C75C7E">
        <w:rPr>
          <w:highlight w:val="white"/>
        </w:rPr>
        <w:t xml:space="preserve">      get { return false; }</w:t>
      </w:r>
    </w:p>
    <w:p w14:paraId="7B4E5912" w14:textId="77777777" w:rsidR="005E7D2C" w:rsidRPr="00C75C7E" w:rsidRDefault="005E7D2C" w:rsidP="005E7D2C">
      <w:pPr>
        <w:pStyle w:val="Code"/>
        <w:rPr>
          <w:highlight w:val="white"/>
        </w:rPr>
      </w:pPr>
      <w:r w:rsidRPr="00C75C7E">
        <w:rPr>
          <w:highlight w:val="white"/>
        </w:rPr>
        <w:t xml:space="preserve">    }</w:t>
      </w:r>
    </w:p>
    <w:p w14:paraId="07BBF05E" w14:textId="77777777" w:rsidR="005E7D2C" w:rsidRPr="00C75C7E" w:rsidRDefault="005E7D2C" w:rsidP="005E7D2C">
      <w:pPr>
        <w:pStyle w:val="Code"/>
        <w:rPr>
          <w:highlight w:val="white"/>
        </w:rPr>
      </w:pPr>
    </w:p>
    <w:p w14:paraId="5000FE1F" w14:textId="77777777" w:rsidR="005E7D2C" w:rsidRPr="00C75C7E" w:rsidRDefault="005E7D2C" w:rsidP="005E7D2C">
      <w:pPr>
        <w:pStyle w:val="Code"/>
        <w:rPr>
          <w:highlight w:val="white"/>
        </w:rPr>
      </w:pPr>
      <w:r w:rsidRPr="00C75C7E">
        <w:rPr>
          <w:highlight w:val="white"/>
        </w:rPr>
        <w:t xml:space="preserve">    public ListSet(SetType value) {</w:t>
      </w:r>
    </w:p>
    <w:p w14:paraId="5121B909" w14:textId="77777777" w:rsidR="005E7D2C" w:rsidRPr="00C75C7E" w:rsidRDefault="005E7D2C" w:rsidP="005E7D2C">
      <w:pPr>
        <w:pStyle w:val="Code"/>
        <w:rPr>
          <w:highlight w:val="white"/>
        </w:rPr>
      </w:pPr>
      <w:r w:rsidRPr="00C75C7E">
        <w:rPr>
          <w:highlight w:val="white"/>
        </w:rPr>
        <w:t xml:space="preserve">      m_list.Add(value);</w:t>
      </w:r>
    </w:p>
    <w:p w14:paraId="15C47CF1" w14:textId="77777777" w:rsidR="005E7D2C" w:rsidRPr="00C75C7E" w:rsidRDefault="005E7D2C" w:rsidP="005E7D2C">
      <w:pPr>
        <w:pStyle w:val="Code"/>
        <w:rPr>
          <w:highlight w:val="white"/>
        </w:rPr>
      </w:pPr>
      <w:r w:rsidRPr="00C75C7E">
        <w:rPr>
          <w:highlight w:val="white"/>
        </w:rPr>
        <w:t xml:space="preserve">    }</w:t>
      </w:r>
    </w:p>
    <w:p w14:paraId="2DF9E7E4" w14:textId="77777777" w:rsidR="005E7D2C" w:rsidRPr="00C75C7E" w:rsidRDefault="005E7D2C" w:rsidP="005E7D2C">
      <w:pPr>
        <w:pStyle w:val="Code"/>
        <w:rPr>
          <w:highlight w:val="white"/>
        </w:rPr>
      </w:pPr>
      <w:r w:rsidRPr="00C75C7E">
        <w:rPr>
          <w:highlight w:val="white"/>
        </w:rPr>
        <w:t xml:space="preserve">  </w:t>
      </w:r>
    </w:p>
    <w:p w14:paraId="6741F476" w14:textId="77777777" w:rsidR="005E7D2C" w:rsidRPr="00C75C7E" w:rsidRDefault="005E7D2C" w:rsidP="005E7D2C">
      <w:pPr>
        <w:pStyle w:val="Code"/>
        <w:rPr>
          <w:highlight w:val="white"/>
        </w:rPr>
      </w:pPr>
      <w:r w:rsidRPr="00C75C7E">
        <w:rPr>
          <w:highlight w:val="white"/>
        </w:rPr>
        <w:t xml:space="preserve">    public ListSet(SetType[] array) {</w:t>
      </w:r>
    </w:p>
    <w:p w14:paraId="684C3C84" w14:textId="77777777" w:rsidR="005E7D2C" w:rsidRPr="00C75C7E" w:rsidRDefault="005E7D2C" w:rsidP="005E7D2C">
      <w:pPr>
        <w:pStyle w:val="Code"/>
        <w:rPr>
          <w:highlight w:val="white"/>
        </w:rPr>
      </w:pPr>
      <w:r w:rsidRPr="00C75C7E">
        <w:rPr>
          <w:highlight w:val="white"/>
        </w:rPr>
        <w:t xml:space="preserve">      m_list.AddRange(array);</w:t>
      </w:r>
    </w:p>
    <w:p w14:paraId="4FBA7223" w14:textId="77777777" w:rsidR="005E7D2C" w:rsidRPr="00C75C7E" w:rsidRDefault="005E7D2C" w:rsidP="005E7D2C">
      <w:pPr>
        <w:pStyle w:val="Code"/>
        <w:rPr>
          <w:highlight w:val="white"/>
        </w:rPr>
      </w:pPr>
      <w:r w:rsidRPr="00C75C7E">
        <w:rPr>
          <w:highlight w:val="white"/>
        </w:rPr>
        <w:t xml:space="preserve">    }</w:t>
      </w:r>
    </w:p>
    <w:p w14:paraId="3EB98EEB" w14:textId="77777777" w:rsidR="005E7D2C" w:rsidRPr="00C75C7E" w:rsidRDefault="005E7D2C" w:rsidP="005E7D2C">
      <w:pPr>
        <w:pStyle w:val="Code"/>
        <w:rPr>
          <w:highlight w:val="white"/>
        </w:rPr>
      </w:pPr>
    </w:p>
    <w:p w14:paraId="6FAC9DEB" w14:textId="77777777" w:rsidR="005E7D2C" w:rsidRPr="00C75C7E" w:rsidRDefault="005E7D2C" w:rsidP="005E7D2C">
      <w:pPr>
        <w:pStyle w:val="Code"/>
        <w:rPr>
          <w:highlight w:val="white"/>
        </w:rPr>
      </w:pPr>
      <w:r w:rsidRPr="00C75C7E">
        <w:rPr>
          <w:highlight w:val="white"/>
        </w:rPr>
        <w:t xml:space="preserve">    public ListSet(IEnumerable&lt;SetType&gt; enumerable) {</w:t>
      </w:r>
    </w:p>
    <w:p w14:paraId="4C332453" w14:textId="77777777" w:rsidR="005E7D2C" w:rsidRPr="00C75C7E" w:rsidRDefault="005E7D2C" w:rsidP="005E7D2C">
      <w:pPr>
        <w:pStyle w:val="Code"/>
        <w:rPr>
          <w:highlight w:val="white"/>
        </w:rPr>
      </w:pPr>
      <w:r w:rsidRPr="00C75C7E">
        <w:rPr>
          <w:highlight w:val="white"/>
        </w:rPr>
        <w:t xml:space="preserve">      m_list.AddRange(enumerable);</w:t>
      </w:r>
    </w:p>
    <w:p w14:paraId="610569FA" w14:textId="77777777" w:rsidR="005E7D2C" w:rsidRPr="00C75C7E" w:rsidRDefault="005E7D2C" w:rsidP="005E7D2C">
      <w:pPr>
        <w:pStyle w:val="Code"/>
        <w:rPr>
          <w:highlight w:val="white"/>
        </w:rPr>
      </w:pPr>
      <w:r w:rsidRPr="00C75C7E">
        <w:rPr>
          <w:highlight w:val="white"/>
        </w:rPr>
        <w:t xml:space="preserve">    }</w:t>
      </w:r>
    </w:p>
    <w:p w14:paraId="27BF9641" w14:textId="77777777" w:rsidR="005E7D2C" w:rsidRPr="00C75C7E" w:rsidRDefault="005E7D2C" w:rsidP="005E7D2C">
      <w:pPr>
        <w:pStyle w:val="Code"/>
        <w:rPr>
          <w:highlight w:val="white"/>
        </w:rPr>
      </w:pPr>
    </w:p>
    <w:p w14:paraId="7BF40DCE" w14:textId="77777777" w:rsidR="005E7D2C" w:rsidRPr="00C75C7E" w:rsidRDefault="005E7D2C" w:rsidP="005E7D2C">
      <w:pPr>
        <w:pStyle w:val="Code"/>
        <w:rPr>
          <w:highlight w:val="white"/>
        </w:rPr>
      </w:pPr>
      <w:r w:rsidRPr="00C75C7E">
        <w:rPr>
          <w:highlight w:val="white"/>
        </w:rPr>
        <w:t xml:space="preserve">    public void CopyTo(SetType[] array, int index) {</w:t>
      </w:r>
    </w:p>
    <w:p w14:paraId="5CC2A201" w14:textId="77777777" w:rsidR="005E7D2C" w:rsidRPr="00C75C7E" w:rsidRDefault="005E7D2C" w:rsidP="005E7D2C">
      <w:pPr>
        <w:pStyle w:val="Code"/>
        <w:rPr>
          <w:highlight w:val="white"/>
        </w:rPr>
      </w:pPr>
      <w:r w:rsidRPr="00C75C7E">
        <w:rPr>
          <w:highlight w:val="white"/>
        </w:rPr>
        <w:t xml:space="preserve">      foreach (SetType value in m_list) {</w:t>
      </w:r>
    </w:p>
    <w:p w14:paraId="31CDD81B" w14:textId="77777777" w:rsidR="005E7D2C" w:rsidRPr="00C75C7E" w:rsidRDefault="005E7D2C" w:rsidP="005E7D2C">
      <w:pPr>
        <w:pStyle w:val="Code"/>
        <w:rPr>
          <w:highlight w:val="white"/>
        </w:rPr>
      </w:pPr>
      <w:r w:rsidRPr="00C75C7E">
        <w:rPr>
          <w:highlight w:val="white"/>
        </w:rPr>
        <w:t xml:space="preserve">        array[index++] = value;</w:t>
      </w:r>
    </w:p>
    <w:p w14:paraId="40E8522F" w14:textId="77777777" w:rsidR="005E7D2C" w:rsidRPr="00C75C7E" w:rsidRDefault="005E7D2C" w:rsidP="005E7D2C">
      <w:pPr>
        <w:pStyle w:val="Code"/>
        <w:rPr>
          <w:highlight w:val="white"/>
        </w:rPr>
      </w:pPr>
      <w:r w:rsidRPr="00C75C7E">
        <w:rPr>
          <w:highlight w:val="white"/>
        </w:rPr>
        <w:t xml:space="preserve">      }</w:t>
      </w:r>
    </w:p>
    <w:p w14:paraId="2BA5AEC4" w14:textId="77777777" w:rsidR="005E7D2C" w:rsidRPr="00C75C7E" w:rsidRDefault="005E7D2C" w:rsidP="005E7D2C">
      <w:pPr>
        <w:pStyle w:val="Code"/>
        <w:rPr>
          <w:highlight w:val="white"/>
        </w:rPr>
      </w:pPr>
      <w:r w:rsidRPr="00C75C7E">
        <w:rPr>
          <w:highlight w:val="white"/>
        </w:rPr>
        <w:t xml:space="preserve">    }</w:t>
      </w:r>
    </w:p>
    <w:p w14:paraId="0E2E58F1" w14:textId="77777777" w:rsidR="005E7D2C" w:rsidRPr="00C75C7E" w:rsidRDefault="005E7D2C" w:rsidP="005E7D2C">
      <w:pPr>
        <w:pStyle w:val="Code"/>
        <w:rPr>
          <w:highlight w:val="white"/>
        </w:rPr>
      </w:pPr>
    </w:p>
    <w:p w14:paraId="2316D0D2" w14:textId="77777777" w:rsidR="005E7D2C" w:rsidRPr="00C75C7E" w:rsidRDefault="005E7D2C" w:rsidP="005E7D2C">
      <w:pPr>
        <w:pStyle w:val="Code"/>
        <w:rPr>
          <w:highlight w:val="white"/>
        </w:rPr>
      </w:pPr>
      <w:r w:rsidRPr="00C75C7E">
        <w:rPr>
          <w:highlight w:val="white"/>
        </w:rPr>
        <w:t xml:space="preserve">    public void Clear() {</w:t>
      </w:r>
    </w:p>
    <w:p w14:paraId="3D55D5C4" w14:textId="77777777" w:rsidR="005E7D2C" w:rsidRPr="00C75C7E" w:rsidRDefault="005E7D2C" w:rsidP="005E7D2C">
      <w:pPr>
        <w:pStyle w:val="Code"/>
        <w:rPr>
          <w:highlight w:val="white"/>
        </w:rPr>
      </w:pPr>
      <w:r w:rsidRPr="00C75C7E">
        <w:rPr>
          <w:highlight w:val="white"/>
        </w:rPr>
        <w:t xml:space="preserve">      m_list.Clear();</w:t>
      </w:r>
    </w:p>
    <w:p w14:paraId="20F69300" w14:textId="77777777" w:rsidR="005E7D2C" w:rsidRPr="00C75C7E" w:rsidRDefault="005E7D2C" w:rsidP="005E7D2C">
      <w:pPr>
        <w:pStyle w:val="Code"/>
        <w:rPr>
          <w:highlight w:val="white"/>
        </w:rPr>
      </w:pPr>
      <w:r w:rsidRPr="00C75C7E">
        <w:rPr>
          <w:highlight w:val="white"/>
        </w:rPr>
        <w:t xml:space="preserve">    }</w:t>
      </w:r>
    </w:p>
    <w:p w14:paraId="2E7235D3" w14:textId="77777777" w:rsidR="005E7D2C" w:rsidRPr="00C75C7E" w:rsidRDefault="005E7D2C" w:rsidP="005E7D2C">
      <w:pPr>
        <w:pStyle w:val="Code"/>
        <w:rPr>
          <w:highlight w:val="white"/>
        </w:rPr>
      </w:pPr>
      <w:r w:rsidRPr="00C75C7E">
        <w:rPr>
          <w:highlight w:val="white"/>
        </w:rPr>
        <w:t xml:space="preserve">        </w:t>
      </w:r>
    </w:p>
    <w:p w14:paraId="6E87BCC9" w14:textId="77777777" w:rsidR="005E7D2C" w:rsidRPr="00C75C7E" w:rsidRDefault="005E7D2C" w:rsidP="005E7D2C">
      <w:pPr>
        <w:pStyle w:val="Code"/>
        <w:rPr>
          <w:highlight w:val="white"/>
        </w:rPr>
      </w:pPr>
      <w:r w:rsidRPr="00C75C7E">
        <w:rPr>
          <w:highlight w:val="white"/>
        </w:rPr>
        <w:t xml:space="preserve">    public bool Contains(SetType value) {</w:t>
      </w:r>
    </w:p>
    <w:p w14:paraId="686262C1" w14:textId="77777777" w:rsidR="005E7D2C" w:rsidRPr="00C75C7E" w:rsidRDefault="005E7D2C" w:rsidP="005E7D2C">
      <w:pPr>
        <w:pStyle w:val="Code"/>
        <w:rPr>
          <w:highlight w:val="white"/>
        </w:rPr>
      </w:pPr>
      <w:r w:rsidRPr="00C75C7E">
        <w:rPr>
          <w:highlight w:val="white"/>
        </w:rPr>
        <w:t xml:space="preserve">      return m_list.Contains(value);</w:t>
      </w:r>
    </w:p>
    <w:p w14:paraId="21736A25" w14:textId="77777777" w:rsidR="005E7D2C" w:rsidRPr="00C75C7E" w:rsidRDefault="005E7D2C" w:rsidP="005E7D2C">
      <w:pPr>
        <w:pStyle w:val="Code"/>
        <w:rPr>
          <w:highlight w:val="white"/>
        </w:rPr>
      </w:pPr>
      <w:r w:rsidRPr="00C75C7E">
        <w:rPr>
          <w:highlight w:val="white"/>
        </w:rPr>
        <w:t xml:space="preserve">    }</w:t>
      </w:r>
    </w:p>
    <w:p w14:paraId="63BBD3B9" w14:textId="77777777" w:rsidR="005E7D2C" w:rsidRPr="00C75C7E" w:rsidRDefault="005E7D2C" w:rsidP="005E7D2C">
      <w:pPr>
        <w:pStyle w:val="Code"/>
        <w:rPr>
          <w:highlight w:val="white"/>
        </w:rPr>
      </w:pPr>
    </w:p>
    <w:p w14:paraId="37B64895" w14:textId="77777777" w:rsidR="005E7D2C" w:rsidRPr="00C75C7E" w:rsidRDefault="005E7D2C" w:rsidP="005E7D2C">
      <w:pPr>
        <w:pStyle w:val="Code"/>
        <w:rPr>
          <w:highlight w:val="white"/>
        </w:rPr>
      </w:pPr>
      <w:r w:rsidRPr="00C75C7E">
        <w:rPr>
          <w:highlight w:val="white"/>
        </w:rPr>
        <w:t xml:space="preserve">    void ICollection&lt;SetType&gt;.Add(SetType value) {</w:t>
      </w:r>
    </w:p>
    <w:p w14:paraId="670B56F1" w14:textId="77777777" w:rsidR="005E7D2C" w:rsidRPr="00C75C7E" w:rsidRDefault="005E7D2C" w:rsidP="005E7D2C">
      <w:pPr>
        <w:pStyle w:val="Code"/>
        <w:rPr>
          <w:highlight w:val="white"/>
        </w:rPr>
      </w:pPr>
      <w:r w:rsidRPr="00C75C7E">
        <w:rPr>
          <w:highlight w:val="white"/>
        </w:rPr>
        <w:t xml:space="preserve">      if (!m_list.Contains(value)) {</w:t>
      </w:r>
    </w:p>
    <w:p w14:paraId="39133B16" w14:textId="77777777" w:rsidR="005E7D2C" w:rsidRPr="00C75C7E" w:rsidRDefault="005E7D2C" w:rsidP="005E7D2C">
      <w:pPr>
        <w:pStyle w:val="Code"/>
        <w:rPr>
          <w:highlight w:val="white"/>
        </w:rPr>
      </w:pPr>
      <w:r w:rsidRPr="00C75C7E">
        <w:rPr>
          <w:highlight w:val="white"/>
        </w:rPr>
        <w:t xml:space="preserve">        m_list.Add(value);</w:t>
      </w:r>
    </w:p>
    <w:p w14:paraId="31CE852C" w14:textId="77777777" w:rsidR="005E7D2C" w:rsidRPr="00C75C7E" w:rsidRDefault="005E7D2C" w:rsidP="005E7D2C">
      <w:pPr>
        <w:pStyle w:val="Code"/>
        <w:rPr>
          <w:highlight w:val="white"/>
        </w:rPr>
      </w:pPr>
      <w:r w:rsidRPr="00C75C7E">
        <w:rPr>
          <w:highlight w:val="white"/>
        </w:rPr>
        <w:t xml:space="preserve">      }</w:t>
      </w:r>
    </w:p>
    <w:p w14:paraId="5AD7BC14" w14:textId="77777777" w:rsidR="005E7D2C" w:rsidRPr="00C75C7E" w:rsidRDefault="005E7D2C" w:rsidP="005E7D2C">
      <w:pPr>
        <w:pStyle w:val="Code"/>
        <w:rPr>
          <w:highlight w:val="white"/>
        </w:rPr>
      </w:pPr>
      <w:r w:rsidRPr="00C75C7E">
        <w:rPr>
          <w:highlight w:val="white"/>
        </w:rPr>
        <w:t xml:space="preserve">    }</w:t>
      </w:r>
    </w:p>
    <w:p w14:paraId="215735F7" w14:textId="77777777" w:rsidR="005E7D2C" w:rsidRPr="00C75C7E" w:rsidRDefault="005E7D2C" w:rsidP="005E7D2C">
      <w:pPr>
        <w:pStyle w:val="Code"/>
        <w:rPr>
          <w:highlight w:val="white"/>
        </w:rPr>
      </w:pPr>
    </w:p>
    <w:p w14:paraId="29BE1162" w14:textId="77777777" w:rsidR="005E7D2C" w:rsidRPr="00C75C7E" w:rsidRDefault="005E7D2C" w:rsidP="005E7D2C">
      <w:pPr>
        <w:pStyle w:val="Code"/>
        <w:rPr>
          <w:highlight w:val="white"/>
        </w:rPr>
      </w:pPr>
      <w:r w:rsidRPr="00C75C7E">
        <w:rPr>
          <w:highlight w:val="white"/>
        </w:rPr>
        <w:t xml:space="preserve">    bool ISet&lt;SetType&gt;.Add(SetType value) {</w:t>
      </w:r>
    </w:p>
    <w:p w14:paraId="7BADAF78" w14:textId="77777777" w:rsidR="005E7D2C" w:rsidRPr="00C75C7E" w:rsidRDefault="005E7D2C" w:rsidP="005E7D2C">
      <w:pPr>
        <w:pStyle w:val="Code"/>
        <w:rPr>
          <w:highlight w:val="white"/>
        </w:rPr>
      </w:pPr>
      <w:r w:rsidRPr="00C75C7E">
        <w:rPr>
          <w:highlight w:val="white"/>
        </w:rPr>
        <w:t xml:space="preserve">      if (!m_list.Contains(value)) {</w:t>
      </w:r>
    </w:p>
    <w:p w14:paraId="51318AC0" w14:textId="77777777" w:rsidR="005E7D2C" w:rsidRPr="00C75C7E" w:rsidRDefault="005E7D2C" w:rsidP="005E7D2C">
      <w:pPr>
        <w:pStyle w:val="Code"/>
        <w:rPr>
          <w:highlight w:val="white"/>
        </w:rPr>
      </w:pPr>
      <w:r w:rsidRPr="00C75C7E">
        <w:rPr>
          <w:highlight w:val="white"/>
        </w:rPr>
        <w:t xml:space="preserve">        m_list.Add(value);</w:t>
      </w:r>
    </w:p>
    <w:p w14:paraId="74A4C0D6" w14:textId="77777777" w:rsidR="005E7D2C" w:rsidRPr="00C75C7E" w:rsidRDefault="005E7D2C" w:rsidP="005E7D2C">
      <w:pPr>
        <w:pStyle w:val="Code"/>
        <w:rPr>
          <w:highlight w:val="white"/>
        </w:rPr>
      </w:pPr>
      <w:r w:rsidRPr="00C75C7E">
        <w:rPr>
          <w:highlight w:val="white"/>
        </w:rPr>
        <w:t xml:space="preserve">        return true;</w:t>
      </w:r>
    </w:p>
    <w:p w14:paraId="6F86D0D1" w14:textId="77777777" w:rsidR="005E7D2C" w:rsidRPr="00C75C7E" w:rsidRDefault="005E7D2C" w:rsidP="005E7D2C">
      <w:pPr>
        <w:pStyle w:val="Code"/>
        <w:rPr>
          <w:highlight w:val="white"/>
        </w:rPr>
      </w:pPr>
      <w:r w:rsidRPr="00C75C7E">
        <w:rPr>
          <w:highlight w:val="white"/>
        </w:rPr>
        <w:t xml:space="preserve">      }</w:t>
      </w:r>
    </w:p>
    <w:p w14:paraId="2205E487" w14:textId="77777777" w:rsidR="005E7D2C" w:rsidRPr="00C75C7E" w:rsidRDefault="005E7D2C" w:rsidP="005E7D2C">
      <w:pPr>
        <w:pStyle w:val="Code"/>
        <w:rPr>
          <w:highlight w:val="white"/>
        </w:rPr>
      </w:pPr>
    </w:p>
    <w:p w14:paraId="571CD998" w14:textId="77777777" w:rsidR="005E7D2C" w:rsidRPr="00C75C7E" w:rsidRDefault="005E7D2C" w:rsidP="005E7D2C">
      <w:pPr>
        <w:pStyle w:val="Code"/>
        <w:rPr>
          <w:highlight w:val="white"/>
        </w:rPr>
      </w:pPr>
      <w:r w:rsidRPr="00C75C7E">
        <w:rPr>
          <w:highlight w:val="white"/>
        </w:rPr>
        <w:t xml:space="preserve">      return false;</w:t>
      </w:r>
    </w:p>
    <w:p w14:paraId="08D49229" w14:textId="77777777" w:rsidR="005E7D2C" w:rsidRPr="00C75C7E" w:rsidRDefault="005E7D2C" w:rsidP="005E7D2C">
      <w:pPr>
        <w:pStyle w:val="Code"/>
        <w:rPr>
          <w:highlight w:val="white"/>
        </w:rPr>
      </w:pPr>
      <w:r w:rsidRPr="00C75C7E">
        <w:rPr>
          <w:highlight w:val="white"/>
        </w:rPr>
        <w:t xml:space="preserve">    }</w:t>
      </w:r>
    </w:p>
    <w:p w14:paraId="5DF7DE9F" w14:textId="77777777" w:rsidR="005E7D2C" w:rsidRPr="00C75C7E" w:rsidRDefault="005E7D2C" w:rsidP="005E7D2C">
      <w:pPr>
        <w:pStyle w:val="Code"/>
        <w:rPr>
          <w:highlight w:val="white"/>
        </w:rPr>
      </w:pPr>
    </w:p>
    <w:p w14:paraId="09246EA7" w14:textId="77777777" w:rsidR="005E7D2C" w:rsidRPr="00C75C7E" w:rsidRDefault="005E7D2C" w:rsidP="005E7D2C">
      <w:pPr>
        <w:pStyle w:val="Code"/>
        <w:rPr>
          <w:highlight w:val="white"/>
        </w:rPr>
      </w:pPr>
      <w:r w:rsidRPr="00C75C7E">
        <w:rPr>
          <w:highlight w:val="white"/>
        </w:rPr>
        <w:t xml:space="preserve">    public bool Remove(SetType value) {</w:t>
      </w:r>
    </w:p>
    <w:p w14:paraId="55B5BDEE" w14:textId="77777777" w:rsidR="005E7D2C" w:rsidRPr="00C75C7E" w:rsidRDefault="005E7D2C" w:rsidP="005E7D2C">
      <w:pPr>
        <w:pStyle w:val="Code"/>
        <w:rPr>
          <w:highlight w:val="white"/>
        </w:rPr>
      </w:pPr>
      <w:r w:rsidRPr="00C75C7E">
        <w:rPr>
          <w:highlight w:val="white"/>
        </w:rPr>
        <w:t xml:space="preserve">      if (m_list.Contains(value)) {</w:t>
      </w:r>
    </w:p>
    <w:p w14:paraId="38443551" w14:textId="77777777" w:rsidR="005E7D2C" w:rsidRPr="00C75C7E" w:rsidRDefault="005E7D2C" w:rsidP="005E7D2C">
      <w:pPr>
        <w:pStyle w:val="Code"/>
        <w:rPr>
          <w:highlight w:val="white"/>
        </w:rPr>
      </w:pPr>
      <w:r w:rsidRPr="00C75C7E">
        <w:rPr>
          <w:highlight w:val="white"/>
        </w:rPr>
        <w:t xml:space="preserve">        m_list.Remove(value);</w:t>
      </w:r>
    </w:p>
    <w:p w14:paraId="2BBE46CF" w14:textId="77777777" w:rsidR="005E7D2C" w:rsidRPr="00C75C7E" w:rsidRDefault="005E7D2C" w:rsidP="005E7D2C">
      <w:pPr>
        <w:pStyle w:val="Code"/>
        <w:rPr>
          <w:highlight w:val="white"/>
        </w:rPr>
      </w:pPr>
      <w:r w:rsidRPr="00C75C7E">
        <w:rPr>
          <w:highlight w:val="white"/>
        </w:rPr>
        <w:t xml:space="preserve">        return true;</w:t>
      </w:r>
    </w:p>
    <w:p w14:paraId="3DAF39A2" w14:textId="77777777" w:rsidR="005E7D2C" w:rsidRPr="00C75C7E" w:rsidRDefault="005E7D2C" w:rsidP="005E7D2C">
      <w:pPr>
        <w:pStyle w:val="Code"/>
        <w:rPr>
          <w:highlight w:val="white"/>
        </w:rPr>
      </w:pPr>
      <w:r w:rsidRPr="00C75C7E">
        <w:rPr>
          <w:highlight w:val="white"/>
        </w:rPr>
        <w:t xml:space="preserve">      }</w:t>
      </w:r>
    </w:p>
    <w:p w14:paraId="0642CBCE" w14:textId="77777777" w:rsidR="005E7D2C" w:rsidRPr="00C75C7E" w:rsidRDefault="005E7D2C" w:rsidP="005E7D2C">
      <w:pPr>
        <w:pStyle w:val="Code"/>
        <w:rPr>
          <w:highlight w:val="white"/>
        </w:rPr>
      </w:pPr>
    </w:p>
    <w:p w14:paraId="4B914A0B" w14:textId="77777777" w:rsidR="005E7D2C" w:rsidRPr="00C75C7E" w:rsidRDefault="005E7D2C" w:rsidP="005E7D2C">
      <w:pPr>
        <w:pStyle w:val="Code"/>
        <w:rPr>
          <w:highlight w:val="white"/>
        </w:rPr>
      </w:pPr>
      <w:r w:rsidRPr="00C75C7E">
        <w:rPr>
          <w:highlight w:val="white"/>
        </w:rPr>
        <w:t xml:space="preserve">      return false;</w:t>
      </w:r>
    </w:p>
    <w:p w14:paraId="1FD26848" w14:textId="77777777" w:rsidR="005E7D2C" w:rsidRPr="00C75C7E" w:rsidRDefault="005E7D2C" w:rsidP="005E7D2C">
      <w:pPr>
        <w:pStyle w:val="Code"/>
        <w:rPr>
          <w:highlight w:val="white"/>
        </w:rPr>
      </w:pPr>
      <w:r w:rsidRPr="00C75C7E">
        <w:rPr>
          <w:highlight w:val="white"/>
        </w:rPr>
        <w:t xml:space="preserve">    }</w:t>
      </w:r>
    </w:p>
    <w:p w14:paraId="65F7554A" w14:textId="77777777" w:rsidR="005E7D2C" w:rsidRPr="00C75C7E" w:rsidRDefault="005E7D2C" w:rsidP="005E7D2C">
      <w:pPr>
        <w:pStyle w:val="Code"/>
        <w:rPr>
          <w:highlight w:val="white"/>
        </w:rPr>
      </w:pPr>
    </w:p>
    <w:p w14:paraId="5C8FEE7E" w14:textId="77777777" w:rsidR="005E7D2C" w:rsidRPr="00C75C7E" w:rsidRDefault="005E7D2C" w:rsidP="005E7D2C">
      <w:pPr>
        <w:pStyle w:val="Code"/>
        <w:rPr>
          <w:highlight w:val="white"/>
        </w:rPr>
      </w:pPr>
      <w:r w:rsidRPr="00C75C7E">
        <w:rPr>
          <w:highlight w:val="white"/>
        </w:rPr>
        <w:t xml:space="preserve">    IEnumerator IEnumerable.GetEnumerator() {</w:t>
      </w:r>
    </w:p>
    <w:p w14:paraId="18BD4638"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303BA225" w14:textId="77777777" w:rsidR="005E7D2C" w:rsidRPr="00C75C7E" w:rsidRDefault="005E7D2C" w:rsidP="005E7D2C">
      <w:pPr>
        <w:pStyle w:val="Code"/>
        <w:rPr>
          <w:highlight w:val="white"/>
        </w:rPr>
      </w:pPr>
      <w:r w:rsidRPr="00C75C7E">
        <w:rPr>
          <w:highlight w:val="white"/>
        </w:rPr>
        <w:t xml:space="preserve">    }</w:t>
      </w:r>
    </w:p>
    <w:p w14:paraId="7AC82A13" w14:textId="77777777" w:rsidR="005E7D2C" w:rsidRPr="00C75C7E" w:rsidRDefault="005E7D2C" w:rsidP="005E7D2C">
      <w:pPr>
        <w:pStyle w:val="Code"/>
        <w:rPr>
          <w:highlight w:val="white"/>
        </w:rPr>
      </w:pPr>
    </w:p>
    <w:p w14:paraId="6C03036D" w14:textId="77777777" w:rsidR="005E7D2C" w:rsidRPr="00C75C7E" w:rsidRDefault="005E7D2C" w:rsidP="005E7D2C">
      <w:pPr>
        <w:pStyle w:val="Code"/>
        <w:rPr>
          <w:highlight w:val="white"/>
        </w:rPr>
      </w:pPr>
      <w:r w:rsidRPr="00C75C7E">
        <w:rPr>
          <w:highlight w:val="white"/>
        </w:rPr>
        <w:t xml:space="preserve">    IEnumerator&lt;SetType&gt; IEnumerable&lt;SetType&gt;.GetEnumerator() {</w:t>
      </w:r>
    </w:p>
    <w:p w14:paraId="4AA7556C" w14:textId="77777777" w:rsidR="005E7D2C" w:rsidRPr="00C75C7E" w:rsidRDefault="005E7D2C" w:rsidP="005E7D2C">
      <w:pPr>
        <w:pStyle w:val="Code"/>
        <w:rPr>
          <w:highlight w:val="white"/>
        </w:rPr>
      </w:pPr>
      <w:r w:rsidRPr="00C75C7E">
        <w:rPr>
          <w:highlight w:val="white"/>
        </w:rPr>
        <w:t xml:space="preserve">      return (new ListSetEnumerator&lt;SetType&gt;(m_list));</w:t>
      </w:r>
    </w:p>
    <w:p w14:paraId="1084EE93" w14:textId="77777777" w:rsidR="005E7D2C" w:rsidRPr="00C75C7E" w:rsidRDefault="005E7D2C" w:rsidP="005E7D2C">
      <w:pPr>
        <w:pStyle w:val="Code"/>
        <w:rPr>
          <w:highlight w:val="white"/>
        </w:rPr>
      </w:pPr>
      <w:r w:rsidRPr="00C75C7E">
        <w:rPr>
          <w:highlight w:val="white"/>
        </w:rPr>
        <w:t xml:space="preserve">    }</w:t>
      </w:r>
    </w:p>
    <w:p w14:paraId="56C124D0" w14:textId="77777777" w:rsidR="005E7D2C" w:rsidRPr="00C75C7E" w:rsidRDefault="005E7D2C" w:rsidP="005E7D2C">
      <w:pPr>
        <w:pStyle w:val="Code"/>
        <w:rPr>
          <w:highlight w:val="white"/>
        </w:rPr>
      </w:pPr>
    </w:p>
    <w:p w14:paraId="4AAE2E3B" w14:textId="77777777" w:rsidR="005E7D2C" w:rsidRPr="00C75C7E" w:rsidRDefault="005E7D2C" w:rsidP="005E7D2C">
      <w:pPr>
        <w:pStyle w:val="Code"/>
        <w:rPr>
          <w:highlight w:val="white"/>
        </w:rPr>
      </w:pPr>
      <w:r w:rsidRPr="00C75C7E">
        <w:rPr>
          <w:highlight w:val="white"/>
        </w:rPr>
        <w:t xml:space="preserve">    public void IntersectWith(IEnumerable&lt;SetType&gt; enumerable) {</w:t>
      </w:r>
    </w:p>
    <w:p w14:paraId="1730722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3897875A" w14:textId="77777777" w:rsidR="005E7D2C" w:rsidRPr="00C75C7E" w:rsidRDefault="005E7D2C" w:rsidP="005E7D2C">
      <w:pPr>
        <w:pStyle w:val="Code"/>
        <w:rPr>
          <w:highlight w:val="white"/>
        </w:rPr>
      </w:pPr>
    </w:p>
    <w:p w14:paraId="28304AFC" w14:textId="77777777" w:rsidR="005E7D2C" w:rsidRPr="00C75C7E" w:rsidRDefault="005E7D2C" w:rsidP="005E7D2C">
      <w:pPr>
        <w:pStyle w:val="Code"/>
        <w:rPr>
          <w:highlight w:val="white"/>
        </w:rPr>
      </w:pPr>
      <w:r w:rsidRPr="00C75C7E">
        <w:rPr>
          <w:highlight w:val="white"/>
        </w:rPr>
        <w:t xml:space="preserve">      foreach (SetType value in enumerable) {</w:t>
      </w:r>
    </w:p>
    <w:p w14:paraId="5FB95D5E" w14:textId="77777777" w:rsidR="005E7D2C" w:rsidRPr="00C75C7E" w:rsidRDefault="005E7D2C" w:rsidP="005E7D2C">
      <w:pPr>
        <w:pStyle w:val="Code"/>
        <w:rPr>
          <w:highlight w:val="white"/>
        </w:rPr>
      </w:pPr>
      <w:r w:rsidRPr="00C75C7E">
        <w:rPr>
          <w:highlight w:val="white"/>
        </w:rPr>
        <w:t xml:space="preserve">        if (m_list.Contains(value)) {</w:t>
      </w:r>
    </w:p>
    <w:p w14:paraId="653FC559" w14:textId="77777777" w:rsidR="005E7D2C" w:rsidRPr="00C75C7E" w:rsidRDefault="005E7D2C" w:rsidP="005E7D2C">
      <w:pPr>
        <w:pStyle w:val="Code"/>
        <w:rPr>
          <w:highlight w:val="white"/>
        </w:rPr>
      </w:pPr>
      <w:r w:rsidRPr="00C75C7E">
        <w:rPr>
          <w:highlight w:val="white"/>
        </w:rPr>
        <w:t xml:space="preserve">          result.Add(value);</w:t>
      </w:r>
    </w:p>
    <w:p w14:paraId="5A82DE3E" w14:textId="77777777" w:rsidR="005E7D2C" w:rsidRPr="00C75C7E" w:rsidRDefault="005E7D2C" w:rsidP="005E7D2C">
      <w:pPr>
        <w:pStyle w:val="Code"/>
        <w:rPr>
          <w:highlight w:val="white"/>
        </w:rPr>
      </w:pPr>
      <w:r w:rsidRPr="00C75C7E">
        <w:rPr>
          <w:highlight w:val="white"/>
        </w:rPr>
        <w:t xml:space="preserve">        }</w:t>
      </w:r>
    </w:p>
    <w:p w14:paraId="6994D47A" w14:textId="77777777" w:rsidR="005E7D2C" w:rsidRPr="00C75C7E" w:rsidRDefault="005E7D2C" w:rsidP="005E7D2C">
      <w:pPr>
        <w:pStyle w:val="Code"/>
        <w:rPr>
          <w:highlight w:val="white"/>
        </w:rPr>
      </w:pPr>
      <w:r w:rsidRPr="00C75C7E">
        <w:rPr>
          <w:highlight w:val="white"/>
        </w:rPr>
        <w:t xml:space="preserve">      }</w:t>
      </w:r>
    </w:p>
    <w:p w14:paraId="0DA83200" w14:textId="77777777" w:rsidR="005E7D2C" w:rsidRPr="00C75C7E" w:rsidRDefault="005E7D2C" w:rsidP="005E7D2C">
      <w:pPr>
        <w:pStyle w:val="Code"/>
        <w:rPr>
          <w:highlight w:val="white"/>
        </w:rPr>
      </w:pPr>
    </w:p>
    <w:p w14:paraId="0892F023" w14:textId="77777777" w:rsidR="005E7D2C" w:rsidRPr="00C75C7E" w:rsidRDefault="005E7D2C" w:rsidP="005E7D2C">
      <w:pPr>
        <w:pStyle w:val="Code"/>
        <w:rPr>
          <w:highlight w:val="white"/>
        </w:rPr>
      </w:pPr>
      <w:r w:rsidRPr="00C75C7E">
        <w:rPr>
          <w:highlight w:val="white"/>
        </w:rPr>
        <w:t xml:space="preserve">      m_list = result;</w:t>
      </w:r>
    </w:p>
    <w:p w14:paraId="081322CB" w14:textId="77777777" w:rsidR="005E7D2C" w:rsidRPr="00C75C7E" w:rsidRDefault="005E7D2C" w:rsidP="005E7D2C">
      <w:pPr>
        <w:pStyle w:val="Code"/>
        <w:rPr>
          <w:highlight w:val="white"/>
        </w:rPr>
      </w:pPr>
      <w:r w:rsidRPr="00C75C7E">
        <w:rPr>
          <w:highlight w:val="white"/>
        </w:rPr>
        <w:t xml:space="preserve">    }</w:t>
      </w:r>
    </w:p>
    <w:p w14:paraId="612A8270" w14:textId="77777777" w:rsidR="005E7D2C" w:rsidRPr="00C75C7E" w:rsidRDefault="005E7D2C" w:rsidP="005E7D2C">
      <w:pPr>
        <w:pStyle w:val="Code"/>
        <w:rPr>
          <w:highlight w:val="white"/>
        </w:rPr>
      </w:pPr>
    </w:p>
    <w:p w14:paraId="36DAE179" w14:textId="77777777" w:rsidR="005E7D2C" w:rsidRPr="00C75C7E" w:rsidRDefault="005E7D2C" w:rsidP="005E7D2C">
      <w:pPr>
        <w:pStyle w:val="Code"/>
        <w:rPr>
          <w:highlight w:val="white"/>
        </w:rPr>
      </w:pPr>
      <w:r w:rsidRPr="00C75C7E">
        <w:rPr>
          <w:highlight w:val="white"/>
        </w:rPr>
        <w:t xml:space="preserve">    public void UnionWith(IEnumerable&lt;SetType&gt; enumerable) {</w:t>
      </w:r>
    </w:p>
    <w:p w14:paraId="0608B02F" w14:textId="77777777" w:rsidR="005E7D2C" w:rsidRPr="00C75C7E" w:rsidRDefault="005E7D2C" w:rsidP="005E7D2C">
      <w:pPr>
        <w:pStyle w:val="Code"/>
        <w:rPr>
          <w:highlight w:val="white"/>
        </w:rPr>
      </w:pPr>
      <w:r w:rsidRPr="00C75C7E">
        <w:rPr>
          <w:highlight w:val="white"/>
        </w:rPr>
        <w:t xml:space="preserve">      foreach (SetType value in enumerable) {</w:t>
      </w:r>
    </w:p>
    <w:p w14:paraId="165BAAA8" w14:textId="77777777" w:rsidR="005E7D2C" w:rsidRPr="00C75C7E" w:rsidRDefault="005E7D2C" w:rsidP="005E7D2C">
      <w:pPr>
        <w:pStyle w:val="Code"/>
        <w:rPr>
          <w:highlight w:val="white"/>
        </w:rPr>
      </w:pPr>
      <w:r w:rsidRPr="00C75C7E">
        <w:rPr>
          <w:highlight w:val="white"/>
        </w:rPr>
        <w:t xml:space="preserve">        if (!m_list.Contains(value)) {</w:t>
      </w:r>
    </w:p>
    <w:p w14:paraId="55AEAF9E" w14:textId="77777777" w:rsidR="005E7D2C" w:rsidRPr="00C75C7E" w:rsidRDefault="005E7D2C" w:rsidP="005E7D2C">
      <w:pPr>
        <w:pStyle w:val="Code"/>
        <w:rPr>
          <w:highlight w:val="white"/>
        </w:rPr>
      </w:pPr>
      <w:r w:rsidRPr="00C75C7E">
        <w:rPr>
          <w:highlight w:val="white"/>
        </w:rPr>
        <w:t xml:space="preserve">          m_list.Add(value);</w:t>
      </w:r>
    </w:p>
    <w:p w14:paraId="29943045" w14:textId="77777777" w:rsidR="005E7D2C" w:rsidRPr="00C75C7E" w:rsidRDefault="005E7D2C" w:rsidP="005E7D2C">
      <w:pPr>
        <w:pStyle w:val="Code"/>
        <w:rPr>
          <w:highlight w:val="white"/>
        </w:rPr>
      </w:pPr>
      <w:r w:rsidRPr="00C75C7E">
        <w:rPr>
          <w:highlight w:val="white"/>
        </w:rPr>
        <w:t xml:space="preserve">        }</w:t>
      </w:r>
    </w:p>
    <w:p w14:paraId="350C81D0" w14:textId="77777777" w:rsidR="005E7D2C" w:rsidRPr="00C75C7E" w:rsidRDefault="005E7D2C" w:rsidP="005E7D2C">
      <w:pPr>
        <w:pStyle w:val="Code"/>
        <w:rPr>
          <w:highlight w:val="white"/>
        </w:rPr>
      </w:pPr>
      <w:r w:rsidRPr="00C75C7E">
        <w:rPr>
          <w:highlight w:val="white"/>
        </w:rPr>
        <w:t xml:space="preserve">      }</w:t>
      </w:r>
    </w:p>
    <w:p w14:paraId="3BDCCBA0" w14:textId="77777777" w:rsidR="005E7D2C" w:rsidRPr="00C75C7E" w:rsidRDefault="005E7D2C" w:rsidP="005E7D2C">
      <w:pPr>
        <w:pStyle w:val="Code"/>
        <w:rPr>
          <w:highlight w:val="white"/>
        </w:rPr>
      </w:pPr>
      <w:r w:rsidRPr="00C75C7E">
        <w:rPr>
          <w:highlight w:val="white"/>
        </w:rPr>
        <w:t xml:space="preserve">    }</w:t>
      </w:r>
    </w:p>
    <w:p w14:paraId="207C8268" w14:textId="77777777" w:rsidR="005E7D2C" w:rsidRPr="00C75C7E" w:rsidRDefault="005E7D2C" w:rsidP="005E7D2C">
      <w:pPr>
        <w:pStyle w:val="Code"/>
        <w:rPr>
          <w:highlight w:val="white"/>
        </w:rPr>
      </w:pPr>
    </w:p>
    <w:p w14:paraId="63A39BFB" w14:textId="77777777" w:rsidR="005E7D2C" w:rsidRPr="00C75C7E" w:rsidRDefault="005E7D2C" w:rsidP="005E7D2C">
      <w:pPr>
        <w:pStyle w:val="Code"/>
        <w:rPr>
          <w:highlight w:val="white"/>
        </w:rPr>
      </w:pPr>
      <w:r w:rsidRPr="00C75C7E">
        <w:rPr>
          <w:highlight w:val="white"/>
        </w:rPr>
        <w:t xml:space="preserve">    public void ExceptWith(IEnumerable&lt;SetType&gt; enumerable) {</w:t>
      </w:r>
    </w:p>
    <w:p w14:paraId="16A3E1F9" w14:textId="77777777" w:rsidR="005E7D2C" w:rsidRPr="00C75C7E" w:rsidRDefault="005E7D2C" w:rsidP="005E7D2C">
      <w:pPr>
        <w:pStyle w:val="Code"/>
        <w:rPr>
          <w:highlight w:val="white"/>
        </w:rPr>
      </w:pPr>
      <w:r w:rsidRPr="00C75C7E">
        <w:rPr>
          <w:highlight w:val="white"/>
        </w:rPr>
        <w:t xml:space="preserve">      foreach (SetType value in enumerable) {</w:t>
      </w:r>
    </w:p>
    <w:p w14:paraId="2820D59D" w14:textId="77777777" w:rsidR="005E7D2C" w:rsidRPr="00C75C7E" w:rsidRDefault="005E7D2C" w:rsidP="005E7D2C">
      <w:pPr>
        <w:pStyle w:val="Code"/>
        <w:rPr>
          <w:highlight w:val="white"/>
        </w:rPr>
      </w:pPr>
      <w:r w:rsidRPr="00C75C7E">
        <w:rPr>
          <w:highlight w:val="white"/>
        </w:rPr>
        <w:t xml:space="preserve">        if (m_list.Contains(value)) {</w:t>
      </w:r>
    </w:p>
    <w:p w14:paraId="0EAFBECE" w14:textId="77777777" w:rsidR="005E7D2C" w:rsidRPr="00C75C7E" w:rsidRDefault="005E7D2C" w:rsidP="005E7D2C">
      <w:pPr>
        <w:pStyle w:val="Code"/>
        <w:rPr>
          <w:highlight w:val="white"/>
        </w:rPr>
      </w:pPr>
      <w:r w:rsidRPr="00C75C7E">
        <w:rPr>
          <w:highlight w:val="white"/>
        </w:rPr>
        <w:t xml:space="preserve">          m_list.Remove(value);</w:t>
      </w:r>
    </w:p>
    <w:p w14:paraId="0737A55A" w14:textId="77777777" w:rsidR="005E7D2C" w:rsidRPr="00C75C7E" w:rsidRDefault="005E7D2C" w:rsidP="005E7D2C">
      <w:pPr>
        <w:pStyle w:val="Code"/>
        <w:rPr>
          <w:highlight w:val="white"/>
        </w:rPr>
      </w:pPr>
      <w:r w:rsidRPr="00C75C7E">
        <w:rPr>
          <w:highlight w:val="white"/>
        </w:rPr>
        <w:t xml:space="preserve">        }</w:t>
      </w:r>
    </w:p>
    <w:p w14:paraId="7CCF303A" w14:textId="77777777" w:rsidR="005E7D2C" w:rsidRPr="00C75C7E" w:rsidRDefault="005E7D2C" w:rsidP="005E7D2C">
      <w:pPr>
        <w:pStyle w:val="Code"/>
        <w:rPr>
          <w:highlight w:val="white"/>
        </w:rPr>
      </w:pPr>
      <w:r w:rsidRPr="00C75C7E">
        <w:rPr>
          <w:highlight w:val="white"/>
        </w:rPr>
        <w:t xml:space="preserve">      }</w:t>
      </w:r>
    </w:p>
    <w:p w14:paraId="337A2CAA" w14:textId="77777777" w:rsidR="005E7D2C" w:rsidRPr="00C75C7E" w:rsidRDefault="005E7D2C" w:rsidP="005E7D2C">
      <w:pPr>
        <w:pStyle w:val="Code"/>
        <w:rPr>
          <w:highlight w:val="white"/>
        </w:rPr>
      </w:pPr>
      <w:r w:rsidRPr="00C75C7E">
        <w:rPr>
          <w:highlight w:val="white"/>
        </w:rPr>
        <w:t xml:space="preserve">    }</w:t>
      </w:r>
    </w:p>
    <w:p w14:paraId="71103884" w14:textId="77777777" w:rsidR="005E7D2C" w:rsidRPr="00C75C7E" w:rsidRDefault="005E7D2C" w:rsidP="005E7D2C">
      <w:pPr>
        <w:pStyle w:val="Code"/>
        <w:rPr>
          <w:highlight w:val="white"/>
        </w:rPr>
      </w:pPr>
    </w:p>
    <w:p w14:paraId="16551A17" w14:textId="77777777" w:rsidR="005E7D2C" w:rsidRPr="00C75C7E" w:rsidRDefault="005E7D2C" w:rsidP="005E7D2C">
      <w:pPr>
        <w:pStyle w:val="Code"/>
        <w:rPr>
          <w:highlight w:val="white"/>
        </w:rPr>
      </w:pPr>
      <w:r w:rsidRPr="00C75C7E">
        <w:rPr>
          <w:highlight w:val="white"/>
        </w:rPr>
        <w:t xml:space="preserve">    public void SymmetricExceptWith(IEnumerable&lt;SetType&gt; enumerable) {</w:t>
      </w:r>
    </w:p>
    <w:p w14:paraId="59D69AD4" w14:textId="77777777" w:rsidR="005E7D2C" w:rsidRPr="00C75C7E" w:rsidRDefault="005E7D2C" w:rsidP="005E7D2C">
      <w:pPr>
        <w:pStyle w:val="Code"/>
        <w:rPr>
          <w:highlight w:val="white"/>
        </w:rPr>
      </w:pPr>
      <w:r w:rsidRPr="00C75C7E">
        <w:rPr>
          <w:highlight w:val="white"/>
        </w:rPr>
        <w:t xml:space="preserve">      List&lt;SetType&gt; result = new List&lt;SetType&gt;();</w:t>
      </w:r>
    </w:p>
    <w:p w14:paraId="18FE92E1" w14:textId="77777777" w:rsidR="005E7D2C" w:rsidRPr="00C75C7E" w:rsidRDefault="005E7D2C" w:rsidP="005E7D2C">
      <w:pPr>
        <w:pStyle w:val="Code"/>
        <w:rPr>
          <w:highlight w:val="white"/>
        </w:rPr>
      </w:pPr>
      <w:r w:rsidRPr="00C75C7E">
        <w:rPr>
          <w:highlight w:val="white"/>
        </w:rPr>
        <w:t xml:space="preserve">      foreach (SetType value in enumerable) {</w:t>
      </w:r>
    </w:p>
    <w:p w14:paraId="79558FBC" w14:textId="77777777" w:rsidR="005E7D2C" w:rsidRPr="00C75C7E" w:rsidRDefault="005E7D2C" w:rsidP="005E7D2C">
      <w:pPr>
        <w:pStyle w:val="Code"/>
        <w:rPr>
          <w:highlight w:val="white"/>
        </w:rPr>
      </w:pPr>
      <w:r w:rsidRPr="00C75C7E">
        <w:rPr>
          <w:highlight w:val="white"/>
        </w:rPr>
        <w:t xml:space="preserve">        if (!m_list.Contains(value)) {</w:t>
      </w:r>
    </w:p>
    <w:p w14:paraId="627822DF" w14:textId="77777777" w:rsidR="005E7D2C" w:rsidRPr="00C75C7E" w:rsidRDefault="005E7D2C" w:rsidP="005E7D2C">
      <w:pPr>
        <w:pStyle w:val="Code"/>
        <w:rPr>
          <w:highlight w:val="white"/>
        </w:rPr>
      </w:pPr>
      <w:r w:rsidRPr="00C75C7E">
        <w:rPr>
          <w:highlight w:val="white"/>
        </w:rPr>
        <w:t xml:space="preserve">          result.Add(value);</w:t>
      </w:r>
    </w:p>
    <w:p w14:paraId="35DE9D5A" w14:textId="77777777" w:rsidR="005E7D2C" w:rsidRPr="00C75C7E" w:rsidRDefault="005E7D2C" w:rsidP="005E7D2C">
      <w:pPr>
        <w:pStyle w:val="Code"/>
        <w:rPr>
          <w:highlight w:val="white"/>
        </w:rPr>
      </w:pPr>
      <w:r w:rsidRPr="00C75C7E">
        <w:rPr>
          <w:highlight w:val="white"/>
        </w:rPr>
        <w:t xml:space="preserve">        }</w:t>
      </w:r>
    </w:p>
    <w:p w14:paraId="38476574" w14:textId="77777777" w:rsidR="005E7D2C" w:rsidRPr="00C75C7E" w:rsidRDefault="005E7D2C" w:rsidP="005E7D2C">
      <w:pPr>
        <w:pStyle w:val="Code"/>
        <w:rPr>
          <w:highlight w:val="white"/>
        </w:rPr>
      </w:pPr>
      <w:r w:rsidRPr="00C75C7E">
        <w:rPr>
          <w:highlight w:val="white"/>
        </w:rPr>
        <w:t xml:space="preserve">      }</w:t>
      </w:r>
    </w:p>
    <w:p w14:paraId="260BF23A" w14:textId="77777777" w:rsidR="005E7D2C" w:rsidRPr="00C75C7E" w:rsidRDefault="005E7D2C" w:rsidP="005E7D2C">
      <w:pPr>
        <w:pStyle w:val="Code"/>
        <w:rPr>
          <w:highlight w:val="white"/>
        </w:rPr>
      </w:pPr>
    </w:p>
    <w:p w14:paraId="335861CE"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60ACE14B" w14:textId="77777777" w:rsidR="005E7D2C" w:rsidRPr="00C75C7E" w:rsidRDefault="005E7D2C" w:rsidP="005E7D2C">
      <w:pPr>
        <w:pStyle w:val="Code"/>
        <w:rPr>
          <w:highlight w:val="white"/>
        </w:rPr>
      </w:pPr>
      <w:r w:rsidRPr="00C75C7E">
        <w:rPr>
          <w:highlight w:val="white"/>
        </w:rPr>
        <w:t xml:space="preserve">      foreach (SetType value in m_list) {</w:t>
      </w:r>
    </w:p>
    <w:p w14:paraId="634BE2B2" w14:textId="77777777" w:rsidR="005E7D2C" w:rsidRPr="00C75C7E" w:rsidRDefault="005E7D2C" w:rsidP="005E7D2C">
      <w:pPr>
        <w:pStyle w:val="Code"/>
        <w:rPr>
          <w:highlight w:val="white"/>
        </w:rPr>
      </w:pPr>
      <w:r w:rsidRPr="00C75C7E">
        <w:rPr>
          <w:highlight w:val="white"/>
        </w:rPr>
        <w:t xml:space="preserve">        if (!collection.Contains(value)) {</w:t>
      </w:r>
    </w:p>
    <w:p w14:paraId="7144A871" w14:textId="77777777" w:rsidR="005E7D2C" w:rsidRPr="00C75C7E" w:rsidRDefault="005E7D2C" w:rsidP="005E7D2C">
      <w:pPr>
        <w:pStyle w:val="Code"/>
        <w:rPr>
          <w:highlight w:val="white"/>
        </w:rPr>
      </w:pPr>
      <w:r w:rsidRPr="00C75C7E">
        <w:rPr>
          <w:highlight w:val="white"/>
        </w:rPr>
        <w:t xml:space="preserve">          result.Add(value);</w:t>
      </w:r>
    </w:p>
    <w:p w14:paraId="71FEF8D3" w14:textId="77777777" w:rsidR="005E7D2C" w:rsidRPr="00C75C7E" w:rsidRDefault="005E7D2C" w:rsidP="005E7D2C">
      <w:pPr>
        <w:pStyle w:val="Code"/>
        <w:rPr>
          <w:highlight w:val="white"/>
        </w:rPr>
      </w:pPr>
      <w:r w:rsidRPr="00C75C7E">
        <w:rPr>
          <w:highlight w:val="white"/>
        </w:rPr>
        <w:t xml:space="preserve">        }</w:t>
      </w:r>
    </w:p>
    <w:p w14:paraId="5D9CA791" w14:textId="77777777" w:rsidR="005E7D2C" w:rsidRPr="00C75C7E" w:rsidRDefault="005E7D2C" w:rsidP="005E7D2C">
      <w:pPr>
        <w:pStyle w:val="Code"/>
        <w:rPr>
          <w:highlight w:val="white"/>
        </w:rPr>
      </w:pPr>
      <w:r w:rsidRPr="00C75C7E">
        <w:rPr>
          <w:highlight w:val="white"/>
        </w:rPr>
        <w:t xml:space="preserve">      }</w:t>
      </w:r>
    </w:p>
    <w:p w14:paraId="5DD55BB0" w14:textId="77777777" w:rsidR="005E7D2C" w:rsidRPr="00C75C7E" w:rsidRDefault="005E7D2C" w:rsidP="005E7D2C">
      <w:pPr>
        <w:pStyle w:val="Code"/>
        <w:rPr>
          <w:highlight w:val="white"/>
        </w:rPr>
      </w:pPr>
    </w:p>
    <w:p w14:paraId="5D2B4BFF" w14:textId="77777777" w:rsidR="005E7D2C" w:rsidRPr="00C75C7E" w:rsidRDefault="005E7D2C" w:rsidP="005E7D2C">
      <w:pPr>
        <w:pStyle w:val="Code"/>
        <w:rPr>
          <w:highlight w:val="white"/>
        </w:rPr>
      </w:pPr>
      <w:r w:rsidRPr="00C75C7E">
        <w:rPr>
          <w:highlight w:val="white"/>
        </w:rPr>
        <w:t xml:space="preserve">      m_list = result;</w:t>
      </w:r>
    </w:p>
    <w:p w14:paraId="610F6667" w14:textId="77777777" w:rsidR="005E7D2C" w:rsidRPr="00C75C7E" w:rsidRDefault="005E7D2C" w:rsidP="005E7D2C">
      <w:pPr>
        <w:pStyle w:val="Code"/>
        <w:rPr>
          <w:highlight w:val="white"/>
        </w:rPr>
      </w:pPr>
      <w:r w:rsidRPr="00C75C7E">
        <w:rPr>
          <w:highlight w:val="white"/>
        </w:rPr>
        <w:t xml:space="preserve">    }</w:t>
      </w:r>
    </w:p>
    <w:p w14:paraId="26D8656C" w14:textId="77777777" w:rsidR="005E7D2C" w:rsidRPr="00C75C7E" w:rsidRDefault="005E7D2C" w:rsidP="005E7D2C">
      <w:pPr>
        <w:pStyle w:val="Code"/>
        <w:rPr>
          <w:highlight w:val="white"/>
        </w:rPr>
      </w:pPr>
    </w:p>
    <w:p w14:paraId="56B79834" w14:textId="77777777" w:rsidR="005E7D2C" w:rsidRPr="00C75C7E" w:rsidRDefault="005E7D2C" w:rsidP="005E7D2C">
      <w:pPr>
        <w:pStyle w:val="Code"/>
        <w:rPr>
          <w:highlight w:val="white"/>
        </w:rPr>
      </w:pPr>
      <w:r w:rsidRPr="00C75C7E">
        <w:rPr>
          <w:highlight w:val="white"/>
        </w:rPr>
        <w:t xml:space="preserve">    public bool IsSubsetOf(IEnumerable&lt;SetType&gt; enumerable) {</w:t>
      </w:r>
    </w:p>
    <w:p w14:paraId="5C56F707" w14:textId="77777777" w:rsidR="005E7D2C" w:rsidRPr="00C75C7E" w:rsidRDefault="005E7D2C" w:rsidP="005E7D2C">
      <w:pPr>
        <w:pStyle w:val="Code"/>
        <w:rPr>
          <w:highlight w:val="white"/>
        </w:rPr>
      </w:pPr>
      <w:r w:rsidRPr="00C75C7E">
        <w:rPr>
          <w:highlight w:val="white"/>
        </w:rPr>
        <w:t xml:space="preserve">      ICollection&lt;SetType&gt; collection = new List&lt;SetType&gt;(enumerable);</w:t>
      </w:r>
    </w:p>
    <w:p w14:paraId="0F4FB637" w14:textId="77777777" w:rsidR="005E7D2C" w:rsidRPr="00C75C7E" w:rsidRDefault="005E7D2C" w:rsidP="005E7D2C">
      <w:pPr>
        <w:pStyle w:val="Code"/>
        <w:rPr>
          <w:highlight w:val="white"/>
        </w:rPr>
      </w:pPr>
    </w:p>
    <w:p w14:paraId="000E1A53" w14:textId="77777777" w:rsidR="005E7D2C" w:rsidRPr="00C75C7E" w:rsidRDefault="005E7D2C" w:rsidP="005E7D2C">
      <w:pPr>
        <w:pStyle w:val="Code"/>
        <w:rPr>
          <w:highlight w:val="white"/>
        </w:rPr>
      </w:pPr>
      <w:r w:rsidRPr="00C75C7E">
        <w:rPr>
          <w:highlight w:val="white"/>
        </w:rPr>
        <w:t xml:space="preserve">      foreach (SetType value in m_list) {</w:t>
      </w:r>
    </w:p>
    <w:p w14:paraId="38149A6D" w14:textId="77777777" w:rsidR="005E7D2C" w:rsidRPr="00C75C7E" w:rsidRDefault="005E7D2C" w:rsidP="005E7D2C">
      <w:pPr>
        <w:pStyle w:val="Code"/>
        <w:rPr>
          <w:highlight w:val="white"/>
        </w:rPr>
      </w:pPr>
      <w:r w:rsidRPr="00C75C7E">
        <w:rPr>
          <w:highlight w:val="white"/>
        </w:rPr>
        <w:t xml:space="preserve">        if (!collection.Contains(value)) {</w:t>
      </w:r>
    </w:p>
    <w:p w14:paraId="09750AE3" w14:textId="77777777" w:rsidR="005E7D2C" w:rsidRPr="00C75C7E" w:rsidRDefault="005E7D2C" w:rsidP="005E7D2C">
      <w:pPr>
        <w:pStyle w:val="Code"/>
        <w:rPr>
          <w:highlight w:val="white"/>
        </w:rPr>
      </w:pPr>
      <w:r w:rsidRPr="00C75C7E">
        <w:rPr>
          <w:highlight w:val="white"/>
        </w:rPr>
        <w:t xml:space="preserve">          return false;</w:t>
      </w:r>
    </w:p>
    <w:p w14:paraId="6A2F6BEC" w14:textId="77777777" w:rsidR="005E7D2C" w:rsidRPr="00C75C7E" w:rsidRDefault="005E7D2C" w:rsidP="005E7D2C">
      <w:pPr>
        <w:pStyle w:val="Code"/>
        <w:rPr>
          <w:highlight w:val="white"/>
        </w:rPr>
      </w:pPr>
      <w:r w:rsidRPr="00C75C7E">
        <w:rPr>
          <w:highlight w:val="white"/>
        </w:rPr>
        <w:t xml:space="preserve">        }</w:t>
      </w:r>
    </w:p>
    <w:p w14:paraId="384C252F" w14:textId="77777777" w:rsidR="005E7D2C" w:rsidRPr="00C75C7E" w:rsidRDefault="005E7D2C" w:rsidP="005E7D2C">
      <w:pPr>
        <w:pStyle w:val="Code"/>
        <w:rPr>
          <w:highlight w:val="white"/>
        </w:rPr>
      </w:pPr>
      <w:r w:rsidRPr="00C75C7E">
        <w:rPr>
          <w:highlight w:val="white"/>
        </w:rPr>
        <w:t xml:space="preserve">      }</w:t>
      </w:r>
    </w:p>
    <w:p w14:paraId="5C3B5DDB" w14:textId="77777777" w:rsidR="005E7D2C" w:rsidRPr="00C75C7E" w:rsidRDefault="005E7D2C" w:rsidP="005E7D2C">
      <w:pPr>
        <w:pStyle w:val="Code"/>
        <w:rPr>
          <w:highlight w:val="white"/>
        </w:rPr>
      </w:pPr>
    </w:p>
    <w:p w14:paraId="6C8C75F8" w14:textId="77777777" w:rsidR="005E7D2C" w:rsidRPr="00C75C7E" w:rsidRDefault="005E7D2C" w:rsidP="005E7D2C">
      <w:pPr>
        <w:pStyle w:val="Code"/>
        <w:rPr>
          <w:highlight w:val="white"/>
        </w:rPr>
      </w:pPr>
      <w:r w:rsidRPr="00C75C7E">
        <w:rPr>
          <w:highlight w:val="white"/>
        </w:rPr>
        <w:t xml:space="preserve">      return true;</w:t>
      </w:r>
    </w:p>
    <w:p w14:paraId="63969C02" w14:textId="77777777" w:rsidR="005E7D2C" w:rsidRPr="00C75C7E" w:rsidRDefault="005E7D2C" w:rsidP="005E7D2C">
      <w:pPr>
        <w:pStyle w:val="Code"/>
        <w:rPr>
          <w:highlight w:val="white"/>
        </w:rPr>
      </w:pPr>
      <w:r w:rsidRPr="00C75C7E">
        <w:rPr>
          <w:highlight w:val="white"/>
        </w:rPr>
        <w:t xml:space="preserve">    }</w:t>
      </w:r>
    </w:p>
    <w:p w14:paraId="23EBEEBE" w14:textId="77777777" w:rsidR="005E7D2C" w:rsidRPr="00C75C7E" w:rsidRDefault="005E7D2C" w:rsidP="005E7D2C">
      <w:pPr>
        <w:pStyle w:val="Code"/>
        <w:rPr>
          <w:highlight w:val="white"/>
        </w:rPr>
      </w:pPr>
    </w:p>
    <w:p w14:paraId="2D32A5B9" w14:textId="77777777" w:rsidR="005E7D2C" w:rsidRPr="00C75C7E" w:rsidRDefault="005E7D2C" w:rsidP="005E7D2C">
      <w:pPr>
        <w:pStyle w:val="Code"/>
        <w:rPr>
          <w:highlight w:val="white"/>
        </w:rPr>
      </w:pPr>
      <w:r w:rsidRPr="00C75C7E">
        <w:rPr>
          <w:highlight w:val="white"/>
        </w:rPr>
        <w:t xml:space="preserve">    public bool IsSupersetOf(IEnumerable&lt;SetType&gt; enumerable) {</w:t>
      </w:r>
    </w:p>
    <w:p w14:paraId="0B0C749D" w14:textId="77777777" w:rsidR="005E7D2C" w:rsidRPr="00C75C7E" w:rsidRDefault="005E7D2C" w:rsidP="005E7D2C">
      <w:pPr>
        <w:pStyle w:val="Code"/>
        <w:rPr>
          <w:highlight w:val="white"/>
        </w:rPr>
      </w:pPr>
      <w:r w:rsidRPr="00C75C7E">
        <w:rPr>
          <w:highlight w:val="white"/>
        </w:rPr>
        <w:t xml:space="preserve">      foreach (SetType value in enumerable) {</w:t>
      </w:r>
    </w:p>
    <w:p w14:paraId="77E26CAB" w14:textId="77777777" w:rsidR="005E7D2C" w:rsidRPr="00C75C7E" w:rsidRDefault="005E7D2C" w:rsidP="005E7D2C">
      <w:pPr>
        <w:pStyle w:val="Code"/>
        <w:rPr>
          <w:highlight w:val="white"/>
        </w:rPr>
      </w:pPr>
      <w:r w:rsidRPr="00C75C7E">
        <w:rPr>
          <w:highlight w:val="white"/>
        </w:rPr>
        <w:t xml:space="preserve">        if (!m_list.Contains(value)) {</w:t>
      </w:r>
    </w:p>
    <w:p w14:paraId="446FE0D2" w14:textId="77777777" w:rsidR="005E7D2C" w:rsidRPr="00C75C7E" w:rsidRDefault="005E7D2C" w:rsidP="005E7D2C">
      <w:pPr>
        <w:pStyle w:val="Code"/>
        <w:rPr>
          <w:highlight w:val="white"/>
        </w:rPr>
      </w:pPr>
      <w:r w:rsidRPr="00C75C7E">
        <w:rPr>
          <w:highlight w:val="white"/>
        </w:rPr>
        <w:t xml:space="preserve">          return false;</w:t>
      </w:r>
    </w:p>
    <w:p w14:paraId="1310A625" w14:textId="77777777" w:rsidR="005E7D2C" w:rsidRPr="00C75C7E" w:rsidRDefault="005E7D2C" w:rsidP="005E7D2C">
      <w:pPr>
        <w:pStyle w:val="Code"/>
        <w:rPr>
          <w:highlight w:val="white"/>
        </w:rPr>
      </w:pPr>
      <w:r w:rsidRPr="00C75C7E">
        <w:rPr>
          <w:highlight w:val="white"/>
        </w:rPr>
        <w:t xml:space="preserve">        }</w:t>
      </w:r>
    </w:p>
    <w:p w14:paraId="00C2825B" w14:textId="77777777" w:rsidR="005E7D2C" w:rsidRPr="00C75C7E" w:rsidRDefault="005E7D2C" w:rsidP="005E7D2C">
      <w:pPr>
        <w:pStyle w:val="Code"/>
        <w:rPr>
          <w:highlight w:val="white"/>
        </w:rPr>
      </w:pPr>
      <w:r w:rsidRPr="00C75C7E">
        <w:rPr>
          <w:highlight w:val="white"/>
        </w:rPr>
        <w:t xml:space="preserve">      }</w:t>
      </w:r>
    </w:p>
    <w:p w14:paraId="410F9747" w14:textId="77777777" w:rsidR="005E7D2C" w:rsidRPr="00C75C7E" w:rsidRDefault="005E7D2C" w:rsidP="005E7D2C">
      <w:pPr>
        <w:pStyle w:val="Code"/>
        <w:rPr>
          <w:highlight w:val="white"/>
        </w:rPr>
      </w:pPr>
    </w:p>
    <w:p w14:paraId="0E2B5DCE" w14:textId="77777777" w:rsidR="005E7D2C" w:rsidRPr="00C75C7E" w:rsidRDefault="005E7D2C" w:rsidP="005E7D2C">
      <w:pPr>
        <w:pStyle w:val="Code"/>
        <w:rPr>
          <w:highlight w:val="white"/>
        </w:rPr>
      </w:pPr>
      <w:r w:rsidRPr="00C75C7E">
        <w:rPr>
          <w:highlight w:val="white"/>
        </w:rPr>
        <w:t xml:space="preserve">      return true;</w:t>
      </w:r>
    </w:p>
    <w:p w14:paraId="30BA7311" w14:textId="77777777" w:rsidR="005E7D2C" w:rsidRPr="00C75C7E" w:rsidRDefault="005E7D2C" w:rsidP="005E7D2C">
      <w:pPr>
        <w:pStyle w:val="Code"/>
        <w:rPr>
          <w:highlight w:val="white"/>
        </w:rPr>
      </w:pPr>
      <w:r w:rsidRPr="00C75C7E">
        <w:rPr>
          <w:highlight w:val="white"/>
        </w:rPr>
        <w:t xml:space="preserve">    }</w:t>
      </w:r>
    </w:p>
    <w:p w14:paraId="7BDD14BC" w14:textId="77777777" w:rsidR="005E7D2C" w:rsidRPr="00C75C7E" w:rsidRDefault="005E7D2C" w:rsidP="005E7D2C">
      <w:pPr>
        <w:pStyle w:val="Code"/>
        <w:rPr>
          <w:highlight w:val="white"/>
        </w:rPr>
      </w:pPr>
    </w:p>
    <w:p w14:paraId="6B716E06" w14:textId="77777777" w:rsidR="005E7D2C" w:rsidRPr="00C75C7E" w:rsidRDefault="005E7D2C" w:rsidP="005E7D2C">
      <w:pPr>
        <w:pStyle w:val="Code"/>
        <w:rPr>
          <w:highlight w:val="white"/>
        </w:rPr>
      </w:pPr>
      <w:r w:rsidRPr="00C75C7E">
        <w:rPr>
          <w:highlight w:val="white"/>
        </w:rPr>
        <w:t xml:space="preserve">    public bool IsProperSubsetOf(IEnumerable&lt;SetType&gt; enumerable) {</w:t>
      </w:r>
    </w:p>
    <w:p w14:paraId="7996D496" w14:textId="77777777" w:rsidR="005E7D2C" w:rsidRPr="00C75C7E" w:rsidRDefault="005E7D2C" w:rsidP="005E7D2C">
      <w:pPr>
        <w:pStyle w:val="Code"/>
        <w:rPr>
          <w:highlight w:val="white"/>
        </w:rPr>
      </w:pPr>
      <w:r w:rsidRPr="00C75C7E">
        <w:rPr>
          <w:highlight w:val="white"/>
        </w:rPr>
        <w:t xml:space="preserve">      return IsSubsetOf(enumerable) &amp;&amp; !Equals(enumerable);</w:t>
      </w:r>
    </w:p>
    <w:p w14:paraId="2A667ACD" w14:textId="77777777" w:rsidR="005E7D2C" w:rsidRPr="00C75C7E" w:rsidRDefault="005E7D2C" w:rsidP="005E7D2C">
      <w:pPr>
        <w:pStyle w:val="Code"/>
        <w:rPr>
          <w:highlight w:val="white"/>
        </w:rPr>
      </w:pPr>
      <w:r w:rsidRPr="00C75C7E">
        <w:rPr>
          <w:highlight w:val="white"/>
        </w:rPr>
        <w:t xml:space="preserve">    }</w:t>
      </w:r>
    </w:p>
    <w:p w14:paraId="3881CB23" w14:textId="77777777" w:rsidR="005E7D2C" w:rsidRPr="00C75C7E" w:rsidRDefault="005E7D2C" w:rsidP="005E7D2C">
      <w:pPr>
        <w:pStyle w:val="Code"/>
        <w:rPr>
          <w:highlight w:val="white"/>
        </w:rPr>
      </w:pPr>
    </w:p>
    <w:p w14:paraId="665ACE30" w14:textId="77777777" w:rsidR="005E7D2C" w:rsidRPr="00C75C7E" w:rsidRDefault="005E7D2C" w:rsidP="005E7D2C">
      <w:pPr>
        <w:pStyle w:val="Code"/>
        <w:rPr>
          <w:highlight w:val="white"/>
        </w:rPr>
      </w:pPr>
      <w:r w:rsidRPr="00C75C7E">
        <w:rPr>
          <w:highlight w:val="white"/>
        </w:rPr>
        <w:t xml:space="preserve">    public bool IsProperSupersetOf(IEnumerable&lt;SetType&gt; enumerable) {</w:t>
      </w:r>
    </w:p>
    <w:p w14:paraId="44A4E46C" w14:textId="77777777" w:rsidR="005E7D2C" w:rsidRPr="00C75C7E" w:rsidRDefault="005E7D2C" w:rsidP="005E7D2C">
      <w:pPr>
        <w:pStyle w:val="Code"/>
        <w:rPr>
          <w:highlight w:val="white"/>
        </w:rPr>
      </w:pPr>
      <w:r w:rsidRPr="00C75C7E">
        <w:rPr>
          <w:highlight w:val="white"/>
        </w:rPr>
        <w:t xml:space="preserve">      return IsSupersetOf(enumerable) &amp;&amp; !Equals(enumerable);</w:t>
      </w:r>
    </w:p>
    <w:p w14:paraId="04DBED09" w14:textId="77777777" w:rsidR="005E7D2C" w:rsidRPr="00C75C7E" w:rsidRDefault="005E7D2C" w:rsidP="005E7D2C">
      <w:pPr>
        <w:pStyle w:val="Code"/>
        <w:rPr>
          <w:highlight w:val="white"/>
        </w:rPr>
      </w:pPr>
      <w:r w:rsidRPr="00C75C7E">
        <w:rPr>
          <w:highlight w:val="white"/>
        </w:rPr>
        <w:t xml:space="preserve">    }</w:t>
      </w:r>
    </w:p>
    <w:p w14:paraId="04213808" w14:textId="77777777" w:rsidR="005E7D2C" w:rsidRPr="00C75C7E" w:rsidRDefault="005E7D2C" w:rsidP="005E7D2C">
      <w:pPr>
        <w:pStyle w:val="Code"/>
        <w:rPr>
          <w:highlight w:val="white"/>
        </w:rPr>
      </w:pPr>
    </w:p>
    <w:p w14:paraId="096F4282" w14:textId="77777777" w:rsidR="005E7D2C" w:rsidRPr="00C75C7E" w:rsidRDefault="005E7D2C" w:rsidP="005E7D2C">
      <w:pPr>
        <w:pStyle w:val="Code"/>
        <w:rPr>
          <w:highlight w:val="white"/>
        </w:rPr>
      </w:pPr>
      <w:r w:rsidRPr="00C75C7E">
        <w:rPr>
          <w:highlight w:val="white"/>
        </w:rPr>
        <w:t xml:space="preserve">    public bool Overlaps(IEnumerable&lt;SetType&gt; enumerable) {</w:t>
      </w:r>
    </w:p>
    <w:p w14:paraId="0C57202A" w14:textId="77777777" w:rsidR="005E7D2C" w:rsidRPr="00C75C7E" w:rsidRDefault="005E7D2C" w:rsidP="005E7D2C">
      <w:pPr>
        <w:pStyle w:val="Code"/>
        <w:rPr>
          <w:highlight w:val="white"/>
        </w:rPr>
      </w:pPr>
      <w:r w:rsidRPr="00C75C7E">
        <w:rPr>
          <w:highlight w:val="white"/>
        </w:rPr>
        <w:t xml:space="preserve">      foreach (SetType value in enumerable) {</w:t>
      </w:r>
    </w:p>
    <w:p w14:paraId="0579A1CF" w14:textId="77777777" w:rsidR="005E7D2C" w:rsidRPr="00C75C7E" w:rsidRDefault="005E7D2C" w:rsidP="005E7D2C">
      <w:pPr>
        <w:pStyle w:val="Code"/>
        <w:rPr>
          <w:highlight w:val="white"/>
        </w:rPr>
      </w:pPr>
      <w:r w:rsidRPr="00C75C7E">
        <w:rPr>
          <w:highlight w:val="white"/>
        </w:rPr>
        <w:t xml:space="preserve">        if (m_list.Contains(value)) {</w:t>
      </w:r>
    </w:p>
    <w:p w14:paraId="26413EAB" w14:textId="77777777" w:rsidR="005E7D2C" w:rsidRPr="00C75C7E" w:rsidRDefault="005E7D2C" w:rsidP="005E7D2C">
      <w:pPr>
        <w:pStyle w:val="Code"/>
        <w:rPr>
          <w:highlight w:val="white"/>
        </w:rPr>
      </w:pPr>
      <w:r w:rsidRPr="00C75C7E">
        <w:rPr>
          <w:highlight w:val="white"/>
        </w:rPr>
        <w:t xml:space="preserve">          return true;</w:t>
      </w:r>
    </w:p>
    <w:p w14:paraId="300DF000" w14:textId="77777777" w:rsidR="005E7D2C" w:rsidRPr="00C75C7E" w:rsidRDefault="005E7D2C" w:rsidP="005E7D2C">
      <w:pPr>
        <w:pStyle w:val="Code"/>
        <w:rPr>
          <w:highlight w:val="white"/>
        </w:rPr>
      </w:pPr>
      <w:r w:rsidRPr="00C75C7E">
        <w:rPr>
          <w:highlight w:val="white"/>
        </w:rPr>
        <w:t xml:space="preserve">        }</w:t>
      </w:r>
    </w:p>
    <w:p w14:paraId="21BD0D96" w14:textId="77777777" w:rsidR="005E7D2C" w:rsidRPr="00C75C7E" w:rsidRDefault="005E7D2C" w:rsidP="005E7D2C">
      <w:pPr>
        <w:pStyle w:val="Code"/>
        <w:rPr>
          <w:highlight w:val="white"/>
        </w:rPr>
      </w:pPr>
      <w:r w:rsidRPr="00C75C7E">
        <w:rPr>
          <w:highlight w:val="white"/>
        </w:rPr>
        <w:t xml:space="preserve">      }</w:t>
      </w:r>
    </w:p>
    <w:p w14:paraId="6CBF084F" w14:textId="77777777" w:rsidR="005E7D2C" w:rsidRPr="00C75C7E" w:rsidRDefault="005E7D2C" w:rsidP="005E7D2C">
      <w:pPr>
        <w:pStyle w:val="Code"/>
        <w:rPr>
          <w:highlight w:val="white"/>
        </w:rPr>
      </w:pPr>
    </w:p>
    <w:p w14:paraId="77AEB036" w14:textId="77777777" w:rsidR="005E7D2C" w:rsidRPr="00C75C7E" w:rsidRDefault="005E7D2C" w:rsidP="005E7D2C">
      <w:pPr>
        <w:pStyle w:val="Code"/>
        <w:rPr>
          <w:highlight w:val="white"/>
        </w:rPr>
      </w:pPr>
      <w:r w:rsidRPr="00C75C7E">
        <w:rPr>
          <w:highlight w:val="white"/>
        </w:rPr>
        <w:t xml:space="preserve">      return false;</w:t>
      </w:r>
    </w:p>
    <w:p w14:paraId="03AB0F04" w14:textId="77777777" w:rsidR="005E7D2C" w:rsidRPr="00C75C7E" w:rsidRDefault="005E7D2C" w:rsidP="005E7D2C">
      <w:pPr>
        <w:pStyle w:val="Code"/>
        <w:rPr>
          <w:highlight w:val="white"/>
        </w:rPr>
      </w:pPr>
      <w:r w:rsidRPr="00C75C7E">
        <w:rPr>
          <w:highlight w:val="white"/>
        </w:rPr>
        <w:t xml:space="preserve">    }</w:t>
      </w:r>
    </w:p>
    <w:p w14:paraId="546BC89F" w14:textId="77777777" w:rsidR="005E7D2C" w:rsidRPr="00C75C7E" w:rsidRDefault="005E7D2C" w:rsidP="005E7D2C">
      <w:pPr>
        <w:pStyle w:val="Code"/>
        <w:rPr>
          <w:highlight w:val="white"/>
        </w:rPr>
      </w:pPr>
    </w:p>
    <w:p w14:paraId="45FC5022" w14:textId="77777777" w:rsidR="005E7D2C" w:rsidRPr="00C75C7E" w:rsidRDefault="005E7D2C" w:rsidP="005E7D2C">
      <w:pPr>
        <w:pStyle w:val="Code"/>
        <w:rPr>
          <w:highlight w:val="white"/>
        </w:rPr>
      </w:pPr>
      <w:r w:rsidRPr="00C75C7E">
        <w:rPr>
          <w:highlight w:val="white"/>
        </w:rPr>
        <w:t xml:space="preserve">    public bool SetEquals(IEnumerable&lt;SetType&gt; enumerable) {</w:t>
      </w:r>
    </w:p>
    <w:p w14:paraId="7B9AF00E" w14:textId="77777777" w:rsidR="005E7D2C" w:rsidRPr="00C75C7E" w:rsidRDefault="005E7D2C" w:rsidP="005E7D2C">
      <w:pPr>
        <w:pStyle w:val="Code"/>
        <w:rPr>
          <w:highlight w:val="white"/>
        </w:rPr>
      </w:pPr>
      <w:r w:rsidRPr="00C75C7E">
        <w:rPr>
          <w:highlight w:val="white"/>
        </w:rPr>
        <w:t xml:space="preserve">      int count = 0;</w:t>
      </w:r>
    </w:p>
    <w:p w14:paraId="01F842C6" w14:textId="77777777" w:rsidR="005E7D2C" w:rsidRPr="00C75C7E" w:rsidRDefault="005E7D2C" w:rsidP="005E7D2C">
      <w:pPr>
        <w:pStyle w:val="Code"/>
        <w:rPr>
          <w:highlight w:val="white"/>
        </w:rPr>
      </w:pPr>
    </w:p>
    <w:p w14:paraId="2C2658CF" w14:textId="77777777" w:rsidR="005E7D2C" w:rsidRPr="00C75C7E" w:rsidRDefault="005E7D2C" w:rsidP="005E7D2C">
      <w:pPr>
        <w:pStyle w:val="Code"/>
        <w:rPr>
          <w:highlight w:val="white"/>
        </w:rPr>
      </w:pPr>
      <w:r w:rsidRPr="00C75C7E">
        <w:rPr>
          <w:highlight w:val="white"/>
        </w:rPr>
        <w:t xml:space="preserve">      foreach (SetType value in enumerable) {</w:t>
      </w:r>
    </w:p>
    <w:p w14:paraId="5629BD7D" w14:textId="77777777" w:rsidR="005E7D2C" w:rsidRPr="00C75C7E" w:rsidRDefault="005E7D2C" w:rsidP="005E7D2C">
      <w:pPr>
        <w:pStyle w:val="Code"/>
        <w:rPr>
          <w:highlight w:val="white"/>
        </w:rPr>
      </w:pPr>
      <w:r w:rsidRPr="00C75C7E">
        <w:rPr>
          <w:highlight w:val="white"/>
        </w:rPr>
        <w:t xml:space="preserve">        if (!m_list.Contains(value)) {</w:t>
      </w:r>
    </w:p>
    <w:p w14:paraId="1A574F69" w14:textId="77777777" w:rsidR="005E7D2C" w:rsidRPr="00C75C7E" w:rsidRDefault="005E7D2C" w:rsidP="005E7D2C">
      <w:pPr>
        <w:pStyle w:val="Code"/>
        <w:rPr>
          <w:highlight w:val="white"/>
        </w:rPr>
      </w:pPr>
      <w:r w:rsidRPr="00C75C7E">
        <w:rPr>
          <w:highlight w:val="white"/>
        </w:rPr>
        <w:t xml:space="preserve">          return false;</w:t>
      </w:r>
    </w:p>
    <w:p w14:paraId="228E314F" w14:textId="77777777" w:rsidR="005E7D2C" w:rsidRPr="00C75C7E" w:rsidRDefault="005E7D2C" w:rsidP="005E7D2C">
      <w:pPr>
        <w:pStyle w:val="Code"/>
        <w:rPr>
          <w:highlight w:val="white"/>
        </w:rPr>
      </w:pPr>
      <w:r w:rsidRPr="00C75C7E">
        <w:rPr>
          <w:highlight w:val="white"/>
        </w:rPr>
        <w:t xml:space="preserve">        }</w:t>
      </w:r>
    </w:p>
    <w:p w14:paraId="44066616" w14:textId="77777777" w:rsidR="005E7D2C" w:rsidRPr="00C75C7E" w:rsidRDefault="005E7D2C" w:rsidP="005E7D2C">
      <w:pPr>
        <w:pStyle w:val="Code"/>
        <w:rPr>
          <w:highlight w:val="white"/>
        </w:rPr>
      </w:pPr>
    </w:p>
    <w:p w14:paraId="44873149" w14:textId="77777777" w:rsidR="005E7D2C" w:rsidRPr="00C75C7E" w:rsidRDefault="005E7D2C" w:rsidP="005E7D2C">
      <w:pPr>
        <w:pStyle w:val="Code"/>
        <w:rPr>
          <w:highlight w:val="white"/>
        </w:rPr>
      </w:pPr>
      <w:r w:rsidRPr="00C75C7E">
        <w:rPr>
          <w:highlight w:val="white"/>
        </w:rPr>
        <w:t xml:space="preserve">        ++count;</w:t>
      </w:r>
    </w:p>
    <w:p w14:paraId="117A8873" w14:textId="77777777" w:rsidR="005E7D2C" w:rsidRPr="00C75C7E" w:rsidRDefault="005E7D2C" w:rsidP="005E7D2C">
      <w:pPr>
        <w:pStyle w:val="Code"/>
        <w:rPr>
          <w:highlight w:val="white"/>
        </w:rPr>
      </w:pPr>
      <w:r w:rsidRPr="00C75C7E">
        <w:rPr>
          <w:highlight w:val="white"/>
        </w:rPr>
        <w:t xml:space="preserve">      }</w:t>
      </w:r>
    </w:p>
    <w:p w14:paraId="24D16FD5" w14:textId="77777777" w:rsidR="005E7D2C" w:rsidRPr="00C75C7E" w:rsidRDefault="005E7D2C" w:rsidP="005E7D2C">
      <w:pPr>
        <w:pStyle w:val="Code"/>
        <w:rPr>
          <w:highlight w:val="white"/>
        </w:rPr>
      </w:pPr>
    </w:p>
    <w:p w14:paraId="11BBFFDF" w14:textId="77777777" w:rsidR="005E7D2C" w:rsidRPr="00C75C7E" w:rsidRDefault="005E7D2C" w:rsidP="005E7D2C">
      <w:pPr>
        <w:pStyle w:val="Code"/>
        <w:rPr>
          <w:highlight w:val="white"/>
        </w:rPr>
      </w:pPr>
      <w:r w:rsidRPr="00C75C7E">
        <w:rPr>
          <w:highlight w:val="white"/>
        </w:rPr>
        <w:t xml:space="preserve">      return (count == m_list.Count);</w:t>
      </w:r>
    </w:p>
    <w:p w14:paraId="7453B80B" w14:textId="77777777" w:rsidR="005E7D2C" w:rsidRPr="00C75C7E" w:rsidRDefault="005E7D2C" w:rsidP="005E7D2C">
      <w:pPr>
        <w:pStyle w:val="Code"/>
        <w:rPr>
          <w:highlight w:val="white"/>
        </w:rPr>
      </w:pPr>
      <w:r w:rsidRPr="00C75C7E">
        <w:rPr>
          <w:highlight w:val="white"/>
        </w:rPr>
        <w:t xml:space="preserve">    }</w:t>
      </w:r>
    </w:p>
    <w:p w14:paraId="4AC87A60" w14:textId="77777777" w:rsidR="005E7D2C" w:rsidRPr="00C75C7E" w:rsidRDefault="005E7D2C" w:rsidP="005E7D2C">
      <w:pPr>
        <w:pStyle w:val="Code"/>
        <w:rPr>
          <w:highlight w:val="white"/>
        </w:rPr>
      </w:pPr>
    </w:p>
    <w:p w14:paraId="080BA2CC" w14:textId="77777777" w:rsidR="005E7D2C" w:rsidRPr="00C75C7E" w:rsidRDefault="005E7D2C" w:rsidP="005E7D2C">
      <w:pPr>
        <w:pStyle w:val="Code"/>
        <w:rPr>
          <w:highlight w:val="white"/>
        </w:rPr>
      </w:pPr>
      <w:r w:rsidRPr="00C75C7E">
        <w:rPr>
          <w:highlight w:val="white"/>
        </w:rPr>
        <w:t xml:space="preserve">    public override int GetHashCode() {</w:t>
      </w:r>
    </w:p>
    <w:p w14:paraId="4171317E" w14:textId="77777777" w:rsidR="005E7D2C" w:rsidRPr="00C75C7E" w:rsidRDefault="005E7D2C" w:rsidP="005E7D2C">
      <w:pPr>
        <w:pStyle w:val="Code"/>
        <w:rPr>
          <w:highlight w:val="white"/>
        </w:rPr>
      </w:pPr>
      <w:r w:rsidRPr="00C75C7E">
        <w:rPr>
          <w:highlight w:val="white"/>
        </w:rPr>
        <w:t xml:space="preserve">      return base.GetHashCode();</w:t>
      </w:r>
    </w:p>
    <w:p w14:paraId="2E849042" w14:textId="77777777" w:rsidR="005E7D2C" w:rsidRPr="00C75C7E" w:rsidRDefault="005E7D2C" w:rsidP="005E7D2C">
      <w:pPr>
        <w:pStyle w:val="Code"/>
        <w:rPr>
          <w:highlight w:val="white"/>
        </w:rPr>
      </w:pPr>
      <w:r w:rsidRPr="00C75C7E">
        <w:rPr>
          <w:highlight w:val="white"/>
        </w:rPr>
        <w:t xml:space="preserve">    }</w:t>
      </w:r>
    </w:p>
    <w:p w14:paraId="2E9EF384" w14:textId="77777777" w:rsidR="005E7D2C" w:rsidRPr="00C75C7E" w:rsidRDefault="005E7D2C" w:rsidP="005E7D2C">
      <w:pPr>
        <w:pStyle w:val="Code"/>
        <w:rPr>
          <w:highlight w:val="white"/>
        </w:rPr>
      </w:pPr>
    </w:p>
    <w:p w14:paraId="22F0E9FE" w14:textId="77777777" w:rsidR="005E7D2C" w:rsidRPr="00C75C7E" w:rsidRDefault="005E7D2C" w:rsidP="005E7D2C">
      <w:pPr>
        <w:pStyle w:val="Code"/>
        <w:rPr>
          <w:highlight w:val="white"/>
        </w:rPr>
      </w:pPr>
      <w:r w:rsidRPr="00C75C7E">
        <w:rPr>
          <w:highlight w:val="white"/>
        </w:rPr>
        <w:t xml:space="preserve">    public override bool Equals(object obj) {</w:t>
      </w:r>
    </w:p>
    <w:p w14:paraId="0F4D835A" w14:textId="77777777" w:rsidR="005E7D2C" w:rsidRPr="00C75C7E" w:rsidRDefault="005E7D2C" w:rsidP="005E7D2C">
      <w:pPr>
        <w:pStyle w:val="Code"/>
        <w:rPr>
          <w:highlight w:val="white"/>
        </w:rPr>
      </w:pPr>
      <w:r w:rsidRPr="00C75C7E">
        <w:rPr>
          <w:highlight w:val="white"/>
        </w:rPr>
        <w:t xml:space="preserve">      if (obj is IEnumerable&lt;SetType&gt;) {</w:t>
      </w:r>
    </w:p>
    <w:p w14:paraId="2BB4D183" w14:textId="77777777" w:rsidR="005E7D2C" w:rsidRPr="00C75C7E" w:rsidRDefault="005E7D2C" w:rsidP="005E7D2C">
      <w:pPr>
        <w:pStyle w:val="Code"/>
        <w:rPr>
          <w:highlight w:val="white"/>
        </w:rPr>
      </w:pPr>
      <w:r w:rsidRPr="00C75C7E">
        <w:rPr>
          <w:highlight w:val="white"/>
        </w:rPr>
        <w:t xml:space="preserve">        IEnumerable&lt;SetType&gt; enumerable = (IEnumerable&lt;SetType&gt;) obj;</w:t>
      </w:r>
    </w:p>
    <w:p w14:paraId="52D662CF" w14:textId="77777777" w:rsidR="005E7D2C" w:rsidRPr="00C75C7E" w:rsidRDefault="005E7D2C" w:rsidP="005E7D2C">
      <w:pPr>
        <w:pStyle w:val="Code"/>
        <w:rPr>
          <w:highlight w:val="white"/>
        </w:rPr>
      </w:pPr>
      <w:r w:rsidRPr="00C75C7E">
        <w:rPr>
          <w:highlight w:val="white"/>
        </w:rPr>
        <w:t xml:space="preserve">        return SetEquals(enumerable);</w:t>
      </w:r>
    </w:p>
    <w:p w14:paraId="05997F56" w14:textId="77777777" w:rsidR="005E7D2C" w:rsidRPr="00C75C7E" w:rsidRDefault="005E7D2C" w:rsidP="005E7D2C">
      <w:pPr>
        <w:pStyle w:val="Code"/>
        <w:rPr>
          <w:highlight w:val="white"/>
        </w:rPr>
      </w:pPr>
      <w:r w:rsidRPr="00C75C7E">
        <w:rPr>
          <w:highlight w:val="white"/>
        </w:rPr>
        <w:t xml:space="preserve">      }</w:t>
      </w:r>
    </w:p>
    <w:p w14:paraId="6CB6BB70" w14:textId="77777777" w:rsidR="005E7D2C" w:rsidRPr="00C75C7E" w:rsidRDefault="005E7D2C" w:rsidP="005E7D2C">
      <w:pPr>
        <w:pStyle w:val="Code"/>
        <w:rPr>
          <w:highlight w:val="white"/>
        </w:rPr>
      </w:pPr>
    </w:p>
    <w:p w14:paraId="3941B68B" w14:textId="77777777" w:rsidR="005E7D2C" w:rsidRPr="00C75C7E" w:rsidRDefault="005E7D2C" w:rsidP="005E7D2C">
      <w:pPr>
        <w:pStyle w:val="Code"/>
        <w:rPr>
          <w:highlight w:val="white"/>
        </w:rPr>
      </w:pPr>
      <w:r w:rsidRPr="00C75C7E">
        <w:rPr>
          <w:highlight w:val="white"/>
        </w:rPr>
        <w:t xml:space="preserve">      return false;</w:t>
      </w:r>
    </w:p>
    <w:p w14:paraId="2904B9E8" w14:textId="77777777" w:rsidR="005E7D2C" w:rsidRPr="00C75C7E" w:rsidRDefault="005E7D2C" w:rsidP="005E7D2C">
      <w:pPr>
        <w:pStyle w:val="Code"/>
        <w:rPr>
          <w:highlight w:val="white"/>
        </w:rPr>
      </w:pPr>
      <w:r w:rsidRPr="00C75C7E">
        <w:rPr>
          <w:highlight w:val="white"/>
        </w:rPr>
        <w:t xml:space="preserve">    }</w:t>
      </w:r>
    </w:p>
    <w:p w14:paraId="355CB0BB" w14:textId="77777777" w:rsidR="005E7D2C" w:rsidRPr="00C75C7E" w:rsidRDefault="005E7D2C" w:rsidP="005E7D2C">
      <w:pPr>
        <w:pStyle w:val="Code"/>
        <w:rPr>
          <w:highlight w:val="white"/>
        </w:rPr>
      </w:pPr>
      <w:r w:rsidRPr="00C75C7E">
        <w:rPr>
          <w:highlight w:val="white"/>
        </w:rPr>
        <w:t xml:space="preserve">  }</w:t>
      </w:r>
    </w:p>
    <w:p w14:paraId="3FF4B94B" w14:textId="77777777" w:rsidR="005E7D2C" w:rsidRPr="00C75C7E" w:rsidRDefault="005E7D2C" w:rsidP="005E7D2C">
      <w:pPr>
        <w:pStyle w:val="Code"/>
        <w:rPr>
          <w:highlight w:val="white"/>
        </w:rPr>
      </w:pPr>
      <w:r w:rsidRPr="00C75C7E">
        <w:rPr>
          <w:highlight w:val="white"/>
        </w:rPr>
        <w:t>}</w:t>
      </w:r>
    </w:p>
    <w:p w14:paraId="2A755767" w14:textId="77777777" w:rsidR="005E7D2C" w:rsidRDefault="005E7D2C" w:rsidP="005E7D2C">
      <w:pPr>
        <w:pStyle w:val="CodeHeader"/>
        <w:rPr>
          <w:lang w:val="sv-SE"/>
        </w:rPr>
      </w:pPr>
      <w:r>
        <w:rPr>
          <w:highlight w:val="white"/>
          <w:lang w:val="sv-SE"/>
        </w:rPr>
        <w:t>ListSetEnumerator</w:t>
      </w:r>
      <w:r>
        <w:rPr>
          <w:lang w:val="sv-SE"/>
        </w:rPr>
        <w:t>.cs</w:t>
      </w:r>
    </w:p>
    <w:p w14:paraId="72A6C622" w14:textId="77777777" w:rsidR="005E7D2C" w:rsidRPr="00555A91" w:rsidRDefault="005E7D2C" w:rsidP="005E7D2C">
      <w:pPr>
        <w:pStyle w:val="Code"/>
        <w:rPr>
          <w:highlight w:val="white"/>
        </w:rPr>
      </w:pPr>
      <w:r w:rsidRPr="00555A91">
        <w:rPr>
          <w:highlight w:val="white"/>
        </w:rPr>
        <w:t>using System;</w:t>
      </w:r>
    </w:p>
    <w:p w14:paraId="030BFDA4" w14:textId="77777777" w:rsidR="005E7D2C" w:rsidRPr="00555A91" w:rsidRDefault="005E7D2C" w:rsidP="005E7D2C">
      <w:pPr>
        <w:pStyle w:val="Code"/>
        <w:rPr>
          <w:highlight w:val="white"/>
        </w:rPr>
      </w:pPr>
      <w:r w:rsidRPr="00555A91">
        <w:rPr>
          <w:highlight w:val="white"/>
        </w:rPr>
        <w:t>using System.Collections;</w:t>
      </w:r>
    </w:p>
    <w:p w14:paraId="7E0E36A5" w14:textId="77777777" w:rsidR="005E7D2C" w:rsidRPr="00555A91" w:rsidRDefault="005E7D2C" w:rsidP="005E7D2C">
      <w:pPr>
        <w:pStyle w:val="Code"/>
        <w:rPr>
          <w:highlight w:val="white"/>
        </w:rPr>
      </w:pPr>
      <w:r w:rsidRPr="00555A91">
        <w:rPr>
          <w:highlight w:val="white"/>
        </w:rPr>
        <w:t>using System.Collections.Generic;</w:t>
      </w:r>
    </w:p>
    <w:p w14:paraId="02534F62" w14:textId="77777777" w:rsidR="005E7D2C" w:rsidRPr="00555A91" w:rsidRDefault="005E7D2C" w:rsidP="005E7D2C">
      <w:pPr>
        <w:pStyle w:val="Code"/>
        <w:rPr>
          <w:highlight w:val="white"/>
        </w:rPr>
      </w:pPr>
    </w:p>
    <w:p w14:paraId="51191B52" w14:textId="77777777" w:rsidR="005E7D2C" w:rsidRPr="00555A91" w:rsidRDefault="005E7D2C" w:rsidP="005E7D2C">
      <w:pPr>
        <w:pStyle w:val="Code"/>
        <w:rPr>
          <w:highlight w:val="white"/>
        </w:rPr>
      </w:pPr>
      <w:r w:rsidRPr="00555A91">
        <w:rPr>
          <w:highlight w:val="white"/>
        </w:rPr>
        <w:t>namespace CCompiler {</w:t>
      </w:r>
    </w:p>
    <w:p w14:paraId="4B3A05E3" w14:textId="77777777" w:rsidR="005E7D2C" w:rsidRPr="00555A91" w:rsidRDefault="005E7D2C" w:rsidP="005E7D2C">
      <w:pPr>
        <w:pStyle w:val="Code"/>
        <w:rPr>
          <w:highlight w:val="white"/>
        </w:rPr>
      </w:pPr>
      <w:r w:rsidRPr="00555A91">
        <w:rPr>
          <w:highlight w:val="white"/>
        </w:rPr>
        <w:t xml:space="preserve">  class ListSetEnumerator&lt;SetType&gt; : IEnumerator&lt;SetType&gt; {</w:t>
      </w:r>
    </w:p>
    <w:p w14:paraId="0C00B1EE" w14:textId="77777777" w:rsidR="005E7D2C" w:rsidRPr="00555A91" w:rsidRDefault="005E7D2C" w:rsidP="005E7D2C">
      <w:pPr>
        <w:pStyle w:val="Code"/>
        <w:rPr>
          <w:highlight w:val="white"/>
        </w:rPr>
      </w:pPr>
      <w:r w:rsidRPr="00555A91">
        <w:rPr>
          <w:highlight w:val="white"/>
        </w:rPr>
        <w:t xml:space="preserve">    private int m_index = -1;</w:t>
      </w:r>
    </w:p>
    <w:p w14:paraId="11B6B07C" w14:textId="77777777" w:rsidR="005E7D2C" w:rsidRPr="00555A91" w:rsidRDefault="005E7D2C" w:rsidP="005E7D2C">
      <w:pPr>
        <w:pStyle w:val="Code"/>
        <w:rPr>
          <w:highlight w:val="white"/>
        </w:rPr>
      </w:pPr>
      <w:r w:rsidRPr="00555A91">
        <w:rPr>
          <w:highlight w:val="white"/>
        </w:rPr>
        <w:t xml:space="preserve">    private List&lt;SetType&gt; m_list;</w:t>
      </w:r>
    </w:p>
    <w:p w14:paraId="289D414A" w14:textId="77777777" w:rsidR="005E7D2C" w:rsidRPr="00555A91" w:rsidRDefault="005E7D2C" w:rsidP="005E7D2C">
      <w:pPr>
        <w:pStyle w:val="Code"/>
        <w:rPr>
          <w:highlight w:val="white"/>
        </w:rPr>
      </w:pPr>
    </w:p>
    <w:p w14:paraId="33DE8F39" w14:textId="77777777" w:rsidR="005E7D2C" w:rsidRPr="00555A91" w:rsidRDefault="005E7D2C" w:rsidP="005E7D2C">
      <w:pPr>
        <w:pStyle w:val="Code"/>
        <w:rPr>
          <w:highlight w:val="white"/>
        </w:rPr>
      </w:pPr>
      <w:r w:rsidRPr="00555A91">
        <w:rPr>
          <w:highlight w:val="white"/>
        </w:rPr>
        <w:t xml:space="preserve">    public ListSetEnumerator(List&lt;SetType&gt; list) {</w:t>
      </w:r>
    </w:p>
    <w:p w14:paraId="7C29414A" w14:textId="77777777" w:rsidR="005E7D2C" w:rsidRPr="00555A91" w:rsidRDefault="005E7D2C" w:rsidP="005E7D2C">
      <w:pPr>
        <w:pStyle w:val="Code"/>
        <w:rPr>
          <w:highlight w:val="white"/>
        </w:rPr>
      </w:pPr>
      <w:r w:rsidRPr="00555A91">
        <w:rPr>
          <w:highlight w:val="white"/>
        </w:rPr>
        <w:t xml:space="preserve">      m_list = list;</w:t>
      </w:r>
    </w:p>
    <w:p w14:paraId="55BAADF1" w14:textId="77777777" w:rsidR="005E7D2C" w:rsidRPr="00555A91" w:rsidRDefault="005E7D2C" w:rsidP="005E7D2C">
      <w:pPr>
        <w:pStyle w:val="Code"/>
        <w:rPr>
          <w:highlight w:val="white"/>
        </w:rPr>
      </w:pPr>
      <w:r w:rsidRPr="00555A91">
        <w:rPr>
          <w:highlight w:val="white"/>
        </w:rPr>
        <w:t xml:space="preserve">    }</w:t>
      </w:r>
    </w:p>
    <w:p w14:paraId="75AFCC57" w14:textId="77777777" w:rsidR="005E7D2C" w:rsidRPr="00555A91" w:rsidRDefault="005E7D2C" w:rsidP="005E7D2C">
      <w:pPr>
        <w:pStyle w:val="Code"/>
        <w:rPr>
          <w:highlight w:val="white"/>
        </w:rPr>
      </w:pPr>
    </w:p>
    <w:p w14:paraId="743F24FB" w14:textId="77777777" w:rsidR="005E7D2C" w:rsidRPr="00555A91" w:rsidRDefault="005E7D2C" w:rsidP="005E7D2C">
      <w:pPr>
        <w:pStyle w:val="Code"/>
        <w:rPr>
          <w:highlight w:val="white"/>
        </w:rPr>
      </w:pPr>
      <w:r w:rsidRPr="00555A91">
        <w:rPr>
          <w:highlight w:val="white"/>
        </w:rPr>
        <w:t xml:space="preserve">    public bool MoveNext() {</w:t>
      </w:r>
    </w:p>
    <w:p w14:paraId="357AA94B" w14:textId="77777777" w:rsidR="005E7D2C" w:rsidRPr="00555A91" w:rsidRDefault="005E7D2C" w:rsidP="005E7D2C">
      <w:pPr>
        <w:pStyle w:val="Code"/>
        <w:rPr>
          <w:highlight w:val="white"/>
        </w:rPr>
      </w:pPr>
      <w:r w:rsidRPr="00555A91">
        <w:rPr>
          <w:highlight w:val="white"/>
        </w:rPr>
        <w:t xml:space="preserve">      ++m_index;</w:t>
      </w:r>
    </w:p>
    <w:p w14:paraId="3DBD82AE" w14:textId="77777777" w:rsidR="005E7D2C" w:rsidRPr="00555A91" w:rsidRDefault="005E7D2C" w:rsidP="005E7D2C">
      <w:pPr>
        <w:pStyle w:val="Code"/>
        <w:rPr>
          <w:highlight w:val="white"/>
        </w:rPr>
      </w:pPr>
      <w:r w:rsidRPr="00555A91">
        <w:rPr>
          <w:highlight w:val="white"/>
        </w:rPr>
        <w:t xml:space="preserve">      return (m_index &lt; m_list.Count);</w:t>
      </w:r>
    </w:p>
    <w:p w14:paraId="2A4B1E49" w14:textId="77777777" w:rsidR="005E7D2C" w:rsidRPr="00555A91" w:rsidRDefault="005E7D2C" w:rsidP="005E7D2C">
      <w:pPr>
        <w:pStyle w:val="Code"/>
        <w:rPr>
          <w:highlight w:val="white"/>
        </w:rPr>
      </w:pPr>
      <w:r w:rsidRPr="00555A91">
        <w:rPr>
          <w:highlight w:val="white"/>
        </w:rPr>
        <w:t xml:space="preserve">    }</w:t>
      </w:r>
    </w:p>
    <w:p w14:paraId="1ED59E87" w14:textId="77777777" w:rsidR="005E7D2C" w:rsidRPr="00555A91" w:rsidRDefault="005E7D2C" w:rsidP="005E7D2C">
      <w:pPr>
        <w:pStyle w:val="Code"/>
        <w:rPr>
          <w:highlight w:val="white"/>
        </w:rPr>
      </w:pPr>
    </w:p>
    <w:p w14:paraId="042F69E1" w14:textId="77777777" w:rsidR="005E7D2C" w:rsidRPr="00555A91" w:rsidRDefault="005E7D2C" w:rsidP="005E7D2C">
      <w:pPr>
        <w:pStyle w:val="Code"/>
        <w:rPr>
          <w:highlight w:val="white"/>
        </w:rPr>
      </w:pPr>
      <w:r w:rsidRPr="00555A91">
        <w:rPr>
          <w:highlight w:val="white"/>
        </w:rPr>
        <w:t xml:space="preserve">    public void Reset() {</w:t>
      </w:r>
    </w:p>
    <w:p w14:paraId="29FD7F22" w14:textId="77777777" w:rsidR="005E7D2C" w:rsidRPr="00555A91" w:rsidRDefault="005E7D2C" w:rsidP="005E7D2C">
      <w:pPr>
        <w:pStyle w:val="Code"/>
        <w:rPr>
          <w:highlight w:val="white"/>
        </w:rPr>
      </w:pPr>
      <w:r w:rsidRPr="00555A91">
        <w:rPr>
          <w:highlight w:val="white"/>
        </w:rPr>
        <w:t xml:space="preserve">      m_index = 0;</w:t>
      </w:r>
    </w:p>
    <w:p w14:paraId="7D02FD23" w14:textId="77777777" w:rsidR="005E7D2C" w:rsidRPr="00555A91" w:rsidRDefault="005E7D2C" w:rsidP="005E7D2C">
      <w:pPr>
        <w:pStyle w:val="Code"/>
        <w:rPr>
          <w:highlight w:val="white"/>
        </w:rPr>
      </w:pPr>
      <w:r w:rsidRPr="00555A91">
        <w:rPr>
          <w:highlight w:val="white"/>
        </w:rPr>
        <w:t xml:space="preserve">    }</w:t>
      </w:r>
    </w:p>
    <w:p w14:paraId="76B613FC" w14:textId="77777777" w:rsidR="005E7D2C" w:rsidRPr="00555A91" w:rsidRDefault="005E7D2C" w:rsidP="005E7D2C">
      <w:pPr>
        <w:pStyle w:val="Code"/>
        <w:rPr>
          <w:highlight w:val="white"/>
        </w:rPr>
      </w:pPr>
    </w:p>
    <w:p w14:paraId="42299685" w14:textId="77777777" w:rsidR="005E7D2C" w:rsidRPr="00555A91" w:rsidRDefault="005E7D2C" w:rsidP="005E7D2C">
      <w:pPr>
        <w:pStyle w:val="Code"/>
        <w:rPr>
          <w:highlight w:val="white"/>
        </w:rPr>
      </w:pPr>
      <w:r w:rsidRPr="00555A91">
        <w:rPr>
          <w:highlight w:val="white"/>
        </w:rPr>
        <w:t xml:space="preserve">    SetType IEnumerator&lt;SetType&gt;.Current {</w:t>
      </w:r>
    </w:p>
    <w:p w14:paraId="50803C6A" w14:textId="77777777" w:rsidR="005E7D2C" w:rsidRPr="00555A91" w:rsidRDefault="005E7D2C" w:rsidP="005E7D2C">
      <w:pPr>
        <w:pStyle w:val="Code"/>
        <w:rPr>
          <w:highlight w:val="white"/>
        </w:rPr>
      </w:pPr>
      <w:r w:rsidRPr="00555A91">
        <w:rPr>
          <w:highlight w:val="white"/>
        </w:rPr>
        <w:t xml:space="preserve">      get {</w:t>
      </w:r>
    </w:p>
    <w:p w14:paraId="629A8F03" w14:textId="77777777" w:rsidR="005E7D2C" w:rsidRPr="00555A91" w:rsidRDefault="005E7D2C" w:rsidP="005E7D2C">
      <w:pPr>
        <w:pStyle w:val="Code"/>
        <w:rPr>
          <w:highlight w:val="white"/>
        </w:rPr>
      </w:pPr>
      <w:r w:rsidRPr="00555A91">
        <w:rPr>
          <w:highlight w:val="white"/>
        </w:rPr>
        <w:t xml:space="preserve">        if (m_index &lt; m_list.Count) {</w:t>
      </w:r>
    </w:p>
    <w:p w14:paraId="5E6D647E" w14:textId="77777777" w:rsidR="005E7D2C" w:rsidRPr="00555A91" w:rsidRDefault="005E7D2C" w:rsidP="005E7D2C">
      <w:pPr>
        <w:pStyle w:val="Code"/>
        <w:rPr>
          <w:highlight w:val="white"/>
        </w:rPr>
      </w:pPr>
      <w:r w:rsidRPr="00555A91">
        <w:rPr>
          <w:highlight w:val="white"/>
        </w:rPr>
        <w:t xml:space="preserve">          return m_list[m_index];</w:t>
      </w:r>
    </w:p>
    <w:p w14:paraId="25B52006" w14:textId="77777777" w:rsidR="005E7D2C" w:rsidRPr="00555A91" w:rsidRDefault="005E7D2C" w:rsidP="005E7D2C">
      <w:pPr>
        <w:pStyle w:val="Code"/>
        <w:rPr>
          <w:highlight w:val="white"/>
        </w:rPr>
      </w:pPr>
      <w:r w:rsidRPr="00555A91">
        <w:rPr>
          <w:highlight w:val="white"/>
        </w:rPr>
        <w:t xml:space="preserve">        }</w:t>
      </w:r>
    </w:p>
    <w:p w14:paraId="309A4F63" w14:textId="77777777" w:rsidR="005E7D2C" w:rsidRPr="00555A91" w:rsidRDefault="005E7D2C" w:rsidP="005E7D2C">
      <w:pPr>
        <w:pStyle w:val="Code"/>
        <w:rPr>
          <w:highlight w:val="white"/>
        </w:rPr>
      </w:pPr>
      <w:r w:rsidRPr="00555A91">
        <w:rPr>
          <w:highlight w:val="white"/>
        </w:rPr>
        <w:t xml:space="preserve">        else {</w:t>
      </w:r>
    </w:p>
    <w:p w14:paraId="2AE44E33" w14:textId="77777777" w:rsidR="005E7D2C" w:rsidRPr="00555A91" w:rsidRDefault="005E7D2C" w:rsidP="005E7D2C">
      <w:pPr>
        <w:pStyle w:val="Code"/>
        <w:rPr>
          <w:highlight w:val="white"/>
        </w:rPr>
      </w:pPr>
      <w:r w:rsidRPr="00555A91">
        <w:rPr>
          <w:highlight w:val="white"/>
        </w:rPr>
        <w:t xml:space="preserve">          throw (new InvalidOperationException());</w:t>
      </w:r>
    </w:p>
    <w:p w14:paraId="1398CE13" w14:textId="77777777" w:rsidR="005E7D2C" w:rsidRPr="00555A91" w:rsidRDefault="005E7D2C" w:rsidP="005E7D2C">
      <w:pPr>
        <w:pStyle w:val="Code"/>
        <w:rPr>
          <w:highlight w:val="white"/>
        </w:rPr>
      </w:pPr>
      <w:r w:rsidRPr="00555A91">
        <w:rPr>
          <w:highlight w:val="white"/>
        </w:rPr>
        <w:t xml:space="preserve">        }</w:t>
      </w:r>
    </w:p>
    <w:p w14:paraId="682676AE" w14:textId="77777777" w:rsidR="005E7D2C" w:rsidRPr="00555A91" w:rsidRDefault="005E7D2C" w:rsidP="005E7D2C">
      <w:pPr>
        <w:pStyle w:val="Code"/>
        <w:rPr>
          <w:highlight w:val="white"/>
        </w:rPr>
      </w:pPr>
      <w:r w:rsidRPr="00555A91">
        <w:rPr>
          <w:highlight w:val="white"/>
        </w:rPr>
        <w:t xml:space="preserve">      }</w:t>
      </w:r>
    </w:p>
    <w:p w14:paraId="26A3F1DD" w14:textId="77777777" w:rsidR="005E7D2C" w:rsidRPr="00555A91" w:rsidRDefault="005E7D2C" w:rsidP="005E7D2C">
      <w:pPr>
        <w:pStyle w:val="Code"/>
        <w:rPr>
          <w:highlight w:val="white"/>
        </w:rPr>
      </w:pPr>
      <w:r w:rsidRPr="00555A91">
        <w:rPr>
          <w:highlight w:val="white"/>
        </w:rPr>
        <w:t xml:space="preserve">    }</w:t>
      </w:r>
    </w:p>
    <w:p w14:paraId="7A828067" w14:textId="77777777" w:rsidR="005E7D2C" w:rsidRPr="00555A91" w:rsidRDefault="005E7D2C" w:rsidP="005E7D2C">
      <w:pPr>
        <w:pStyle w:val="Code"/>
        <w:rPr>
          <w:highlight w:val="white"/>
        </w:rPr>
      </w:pPr>
    </w:p>
    <w:p w14:paraId="7B84D671" w14:textId="77777777" w:rsidR="005E7D2C" w:rsidRPr="00555A91" w:rsidRDefault="005E7D2C" w:rsidP="005E7D2C">
      <w:pPr>
        <w:pStyle w:val="Code"/>
        <w:rPr>
          <w:highlight w:val="white"/>
        </w:rPr>
      </w:pPr>
      <w:r w:rsidRPr="00555A91">
        <w:rPr>
          <w:highlight w:val="white"/>
        </w:rPr>
        <w:t xml:space="preserve">    object IEnumerator.Current {</w:t>
      </w:r>
    </w:p>
    <w:p w14:paraId="3223A3F7" w14:textId="77777777" w:rsidR="005E7D2C" w:rsidRPr="00555A91" w:rsidRDefault="005E7D2C" w:rsidP="005E7D2C">
      <w:pPr>
        <w:pStyle w:val="Code"/>
        <w:rPr>
          <w:highlight w:val="white"/>
        </w:rPr>
      </w:pPr>
      <w:r w:rsidRPr="00555A91">
        <w:rPr>
          <w:highlight w:val="white"/>
        </w:rPr>
        <w:t xml:space="preserve">      get {</w:t>
      </w:r>
    </w:p>
    <w:p w14:paraId="1C55F866" w14:textId="77777777" w:rsidR="005E7D2C" w:rsidRPr="00555A91" w:rsidRDefault="005E7D2C" w:rsidP="005E7D2C">
      <w:pPr>
        <w:pStyle w:val="Code"/>
        <w:rPr>
          <w:highlight w:val="white"/>
        </w:rPr>
      </w:pPr>
      <w:r w:rsidRPr="00555A91">
        <w:rPr>
          <w:highlight w:val="white"/>
        </w:rPr>
        <w:t xml:space="preserve">        if (m_index &lt; m_list.Count) {</w:t>
      </w:r>
    </w:p>
    <w:p w14:paraId="29272757" w14:textId="77777777" w:rsidR="005E7D2C" w:rsidRPr="00555A91" w:rsidRDefault="005E7D2C" w:rsidP="005E7D2C">
      <w:pPr>
        <w:pStyle w:val="Code"/>
        <w:rPr>
          <w:highlight w:val="white"/>
        </w:rPr>
      </w:pPr>
      <w:r w:rsidRPr="00555A91">
        <w:rPr>
          <w:highlight w:val="white"/>
        </w:rPr>
        <w:t xml:space="preserve">          return m_list[m_index];</w:t>
      </w:r>
    </w:p>
    <w:p w14:paraId="5E1CF69E" w14:textId="77777777" w:rsidR="005E7D2C" w:rsidRPr="00555A91" w:rsidRDefault="005E7D2C" w:rsidP="005E7D2C">
      <w:pPr>
        <w:pStyle w:val="Code"/>
        <w:rPr>
          <w:highlight w:val="white"/>
        </w:rPr>
      </w:pPr>
      <w:r w:rsidRPr="00555A91">
        <w:rPr>
          <w:highlight w:val="white"/>
        </w:rPr>
        <w:t xml:space="preserve">        }</w:t>
      </w:r>
    </w:p>
    <w:p w14:paraId="182DE637" w14:textId="77777777" w:rsidR="005E7D2C" w:rsidRPr="00555A91" w:rsidRDefault="005E7D2C" w:rsidP="005E7D2C">
      <w:pPr>
        <w:pStyle w:val="Code"/>
        <w:rPr>
          <w:highlight w:val="white"/>
        </w:rPr>
      </w:pPr>
      <w:r w:rsidRPr="00555A91">
        <w:rPr>
          <w:highlight w:val="white"/>
        </w:rPr>
        <w:t xml:space="preserve">        else {</w:t>
      </w:r>
    </w:p>
    <w:p w14:paraId="33E58527" w14:textId="77777777" w:rsidR="005E7D2C" w:rsidRPr="00555A91" w:rsidRDefault="005E7D2C" w:rsidP="005E7D2C">
      <w:pPr>
        <w:pStyle w:val="Code"/>
        <w:rPr>
          <w:highlight w:val="white"/>
        </w:rPr>
      </w:pPr>
      <w:r w:rsidRPr="00555A91">
        <w:rPr>
          <w:highlight w:val="white"/>
        </w:rPr>
        <w:t xml:space="preserve">          throw (new InvalidOperationException());</w:t>
      </w:r>
    </w:p>
    <w:p w14:paraId="0731F35A" w14:textId="77777777" w:rsidR="005E7D2C" w:rsidRPr="00555A91" w:rsidRDefault="005E7D2C" w:rsidP="005E7D2C">
      <w:pPr>
        <w:pStyle w:val="Code"/>
        <w:rPr>
          <w:highlight w:val="white"/>
        </w:rPr>
      </w:pPr>
      <w:r w:rsidRPr="00555A91">
        <w:rPr>
          <w:highlight w:val="white"/>
        </w:rPr>
        <w:t xml:space="preserve">        }</w:t>
      </w:r>
    </w:p>
    <w:p w14:paraId="2251706E" w14:textId="77777777" w:rsidR="005E7D2C" w:rsidRPr="00555A91" w:rsidRDefault="005E7D2C" w:rsidP="005E7D2C">
      <w:pPr>
        <w:pStyle w:val="Code"/>
        <w:rPr>
          <w:highlight w:val="white"/>
        </w:rPr>
      </w:pPr>
      <w:r w:rsidRPr="00555A91">
        <w:rPr>
          <w:highlight w:val="white"/>
        </w:rPr>
        <w:t xml:space="preserve">      }</w:t>
      </w:r>
    </w:p>
    <w:p w14:paraId="2952F04C" w14:textId="77777777" w:rsidR="005E7D2C" w:rsidRPr="00555A91" w:rsidRDefault="005E7D2C" w:rsidP="005E7D2C">
      <w:pPr>
        <w:pStyle w:val="Code"/>
        <w:rPr>
          <w:highlight w:val="white"/>
        </w:rPr>
      </w:pPr>
      <w:r w:rsidRPr="00555A91">
        <w:rPr>
          <w:highlight w:val="white"/>
        </w:rPr>
        <w:t xml:space="preserve">    }</w:t>
      </w:r>
    </w:p>
    <w:p w14:paraId="6DD96042" w14:textId="77777777" w:rsidR="005E7D2C" w:rsidRPr="00555A91" w:rsidRDefault="005E7D2C" w:rsidP="005E7D2C">
      <w:pPr>
        <w:pStyle w:val="Code"/>
        <w:rPr>
          <w:highlight w:val="white"/>
        </w:rPr>
      </w:pPr>
    </w:p>
    <w:p w14:paraId="474EBD36" w14:textId="77777777" w:rsidR="005E7D2C" w:rsidRPr="00555A91" w:rsidRDefault="005E7D2C" w:rsidP="005E7D2C">
      <w:pPr>
        <w:pStyle w:val="Code"/>
        <w:rPr>
          <w:highlight w:val="white"/>
        </w:rPr>
      </w:pPr>
      <w:r w:rsidRPr="00555A91">
        <w:rPr>
          <w:highlight w:val="white"/>
        </w:rPr>
        <w:t xml:space="preserve">    public void Dispose() {</w:t>
      </w:r>
    </w:p>
    <w:p w14:paraId="32BD9690" w14:textId="77777777" w:rsidR="005E7D2C" w:rsidRPr="00555A91" w:rsidRDefault="005E7D2C" w:rsidP="005E7D2C">
      <w:pPr>
        <w:pStyle w:val="Code"/>
        <w:rPr>
          <w:highlight w:val="white"/>
        </w:rPr>
      </w:pPr>
      <w:r w:rsidRPr="00555A91">
        <w:rPr>
          <w:highlight w:val="white"/>
        </w:rPr>
        <w:t xml:space="preserve">      // Empty.</w:t>
      </w:r>
    </w:p>
    <w:p w14:paraId="2E45D2E7" w14:textId="77777777" w:rsidR="005E7D2C" w:rsidRPr="00555A91" w:rsidRDefault="005E7D2C" w:rsidP="005E7D2C">
      <w:pPr>
        <w:pStyle w:val="Code"/>
        <w:rPr>
          <w:highlight w:val="white"/>
        </w:rPr>
      </w:pPr>
      <w:r w:rsidRPr="00555A91">
        <w:rPr>
          <w:highlight w:val="white"/>
        </w:rPr>
        <w:t xml:space="preserve">    }</w:t>
      </w:r>
    </w:p>
    <w:p w14:paraId="47B8B16C" w14:textId="77777777" w:rsidR="005E7D2C" w:rsidRPr="00555A91" w:rsidRDefault="005E7D2C" w:rsidP="005E7D2C">
      <w:pPr>
        <w:pStyle w:val="Code"/>
        <w:rPr>
          <w:highlight w:val="white"/>
        </w:rPr>
      </w:pPr>
      <w:r w:rsidRPr="00555A91">
        <w:rPr>
          <w:highlight w:val="white"/>
        </w:rPr>
        <w:t xml:space="preserve">  }</w:t>
      </w:r>
    </w:p>
    <w:p w14:paraId="137B5D58" w14:textId="77777777" w:rsidR="005E7D2C" w:rsidRDefault="005E7D2C" w:rsidP="005E7D2C">
      <w:pPr>
        <w:pStyle w:val="Code"/>
      </w:pPr>
      <w:r w:rsidRPr="00555A91">
        <w:rPr>
          <w:highlight w:val="white"/>
        </w:rPr>
        <w:t>}</w:t>
      </w:r>
    </w:p>
    <w:p w14:paraId="7EB8BC07" w14:textId="77777777" w:rsidR="005E7D2C" w:rsidRDefault="005E7D2C" w:rsidP="005E7D2C">
      <w:pPr>
        <w:rPr>
          <w:highlight w:val="white"/>
        </w:rPr>
      </w:pPr>
      <w:r>
        <w:rPr>
          <w:highlight w:val="white"/>
        </w:rPr>
        <w:t xml:space="preserve">The </w:t>
      </w:r>
      <w:r w:rsidRPr="00174A5F">
        <w:rPr>
          <w:rStyle w:val="KeyWord0"/>
          <w:highlight w:val="white"/>
        </w:rPr>
        <w:t>List</w:t>
      </w:r>
      <w:r>
        <w:rPr>
          <w:rStyle w:val="KeyWord0"/>
          <w:highlight w:val="white"/>
        </w:rPr>
        <w:t>Map</w:t>
      </w:r>
      <w:r>
        <w:rPr>
          <w:highlight w:val="white"/>
        </w:rPr>
        <w:t xml:space="preserve"> class implements the </w:t>
      </w:r>
      <w:r w:rsidRPr="000A4ECD">
        <w:rPr>
          <w:rStyle w:val="KeyWord0"/>
          <w:highlight w:val="white"/>
        </w:rPr>
        <w:t>IDictionary</w:t>
      </w:r>
      <w:r>
        <w:rPr>
          <w:highlight w:val="white"/>
        </w:rPr>
        <w:t xml:space="preserve"> interface. The keys and value of the map are stored as pairs in a list.</w:t>
      </w:r>
    </w:p>
    <w:p w14:paraId="10124830" w14:textId="77777777" w:rsidR="005E7D2C" w:rsidRDefault="005E7D2C" w:rsidP="005E7D2C">
      <w:pPr>
        <w:pStyle w:val="CodeHeader"/>
      </w:pPr>
      <w:r>
        <w:t>ListMap.cs</w:t>
      </w:r>
    </w:p>
    <w:p w14:paraId="286825CB" w14:textId="77777777" w:rsidR="005E7D2C" w:rsidRPr="00D04CD0" w:rsidRDefault="005E7D2C" w:rsidP="005E7D2C">
      <w:pPr>
        <w:pStyle w:val="Code"/>
        <w:rPr>
          <w:highlight w:val="white"/>
        </w:rPr>
      </w:pPr>
      <w:r w:rsidRPr="00D04CD0">
        <w:rPr>
          <w:highlight w:val="white"/>
        </w:rPr>
        <w:t>using System;</w:t>
      </w:r>
    </w:p>
    <w:p w14:paraId="3E7E93BE" w14:textId="77777777" w:rsidR="005E7D2C" w:rsidRPr="00D04CD0" w:rsidRDefault="005E7D2C" w:rsidP="005E7D2C">
      <w:pPr>
        <w:pStyle w:val="Code"/>
        <w:rPr>
          <w:highlight w:val="white"/>
        </w:rPr>
      </w:pPr>
      <w:r w:rsidRPr="00D04CD0">
        <w:rPr>
          <w:highlight w:val="white"/>
        </w:rPr>
        <w:t>using System.Text;</w:t>
      </w:r>
    </w:p>
    <w:p w14:paraId="18F6C64E" w14:textId="77777777" w:rsidR="005E7D2C" w:rsidRPr="00D04CD0" w:rsidRDefault="005E7D2C" w:rsidP="005E7D2C">
      <w:pPr>
        <w:pStyle w:val="Code"/>
        <w:rPr>
          <w:highlight w:val="white"/>
        </w:rPr>
      </w:pPr>
      <w:r w:rsidRPr="00D04CD0">
        <w:rPr>
          <w:highlight w:val="white"/>
        </w:rPr>
        <w:t>using System.Collections;</w:t>
      </w:r>
    </w:p>
    <w:p w14:paraId="4E224F7D" w14:textId="77777777" w:rsidR="005E7D2C" w:rsidRPr="00D04CD0" w:rsidRDefault="005E7D2C" w:rsidP="005E7D2C">
      <w:pPr>
        <w:pStyle w:val="Code"/>
        <w:rPr>
          <w:highlight w:val="white"/>
        </w:rPr>
      </w:pPr>
      <w:r w:rsidRPr="00D04CD0">
        <w:rPr>
          <w:highlight w:val="white"/>
        </w:rPr>
        <w:t>using System.Collections.Generic;</w:t>
      </w:r>
    </w:p>
    <w:p w14:paraId="15504E3F" w14:textId="77777777" w:rsidR="005E7D2C" w:rsidRPr="00D04CD0" w:rsidRDefault="005E7D2C" w:rsidP="005E7D2C">
      <w:pPr>
        <w:pStyle w:val="Code"/>
        <w:rPr>
          <w:highlight w:val="white"/>
        </w:rPr>
      </w:pPr>
    </w:p>
    <w:p w14:paraId="44D68693" w14:textId="77777777" w:rsidR="005E7D2C" w:rsidRPr="00D04CD0" w:rsidRDefault="005E7D2C" w:rsidP="005E7D2C">
      <w:pPr>
        <w:pStyle w:val="Code"/>
        <w:rPr>
          <w:highlight w:val="white"/>
        </w:rPr>
      </w:pPr>
      <w:r w:rsidRPr="00D04CD0">
        <w:rPr>
          <w:highlight w:val="white"/>
        </w:rPr>
        <w:t>namespace CCompiler {</w:t>
      </w:r>
    </w:p>
    <w:p w14:paraId="74F59E60" w14:textId="77777777" w:rsidR="005E7D2C" w:rsidRPr="00D04CD0" w:rsidRDefault="005E7D2C" w:rsidP="005E7D2C">
      <w:pPr>
        <w:pStyle w:val="Code"/>
        <w:rPr>
          <w:highlight w:val="white"/>
        </w:rPr>
      </w:pPr>
      <w:r w:rsidRPr="00D04CD0">
        <w:rPr>
          <w:highlight w:val="white"/>
        </w:rPr>
        <w:t xml:space="preserve">  public class ListMap&lt;KeyType,ValueType&gt; :</w:t>
      </w:r>
    </w:p>
    <w:p w14:paraId="0DC9B513" w14:textId="77777777" w:rsidR="005E7D2C" w:rsidRPr="00D04CD0" w:rsidRDefault="005E7D2C" w:rsidP="005E7D2C">
      <w:pPr>
        <w:pStyle w:val="Code"/>
        <w:rPr>
          <w:highlight w:val="white"/>
        </w:rPr>
      </w:pPr>
      <w:r w:rsidRPr="00D04CD0">
        <w:rPr>
          <w:highlight w:val="white"/>
        </w:rPr>
        <w:t xml:space="preserve">               IDictionary&lt;KeyType,ValueType&gt; {</w:t>
      </w:r>
    </w:p>
    <w:p w14:paraId="0E345879" w14:textId="77777777" w:rsidR="005E7D2C" w:rsidRPr="00D04CD0" w:rsidRDefault="005E7D2C" w:rsidP="005E7D2C">
      <w:pPr>
        <w:pStyle w:val="Code"/>
        <w:rPr>
          <w:highlight w:val="white"/>
        </w:rPr>
      </w:pPr>
      <w:r w:rsidRPr="00D04CD0">
        <w:rPr>
          <w:highlight w:val="white"/>
        </w:rPr>
        <w:t xml:space="preserve">    private List&lt;KeyValuePair&lt;KeyType,ValueType&gt;&gt; m_list =</w:t>
      </w:r>
    </w:p>
    <w:p w14:paraId="0932C0C6" w14:textId="77777777" w:rsidR="005E7D2C" w:rsidRPr="00D04CD0" w:rsidRDefault="005E7D2C" w:rsidP="005E7D2C">
      <w:pPr>
        <w:pStyle w:val="Code"/>
        <w:rPr>
          <w:highlight w:val="white"/>
        </w:rPr>
      </w:pPr>
      <w:r w:rsidRPr="00D04CD0">
        <w:rPr>
          <w:highlight w:val="white"/>
        </w:rPr>
        <w:t xml:space="preserve">      new List&lt;KeyValuePair&lt;KeyType,ValueType&gt;&gt;();</w:t>
      </w:r>
    </w:p>
    <w:p w14:paraId="7B1A22D9" w14:textId="77777777" w:rsidR="005E7D2C" w:rsidRPr="00D04CD0" w:rsidRDefault="005E7D2C" w:rsidP="005E7D2C">
      <w:pPr>
        <w:pStyle w:val="Code"/>
        <w:rPr>
          <w:highlight w:val="white"/>
        </w:rPr>
      </w:pPr>
    </w:p>
    <w:p w14:paraId="34B7E481" w14:textId="77777777" w:rsidR="005E7D2C" w:rsidRPr="00D04CD0" w:rsidRDefault="005E7D2C" w:rsidP="005E7D2C">
      <w:pPr>
        <w:pStyle w:val="Code"/>
        <w:rPr>
          <w:highlight w:val="white"/>
        </w:rPr>
      </w:pPr>
      <w:r w:rsidRPr="00D04CD0">
        <w:rPr>
          <w:highlight w:val="white"/>
        </w:rPr>
        <w:t xml:space="preserve">    public int Count {</w:t>
      </w:r>
    </w:p>
    <w:p w14:paraId="0DC60481" w14:textId="77777777" w:rsidR="005E7D2C" w:rsidRPr="00D04CD0" w:rsidRDefault="005E7D2C" w:rsidP="005E7D2C">
      <w:pPr>
        <w:pStyle w:val="Code"/>
        <w:rPr>
          <w:highlight w:val="white"/>
        </w:rPr>
      </w:pPr>
      <w:r w:rsidRPr="00D04CD0">
        <w:rPr>
          <w:highlight w:val="white"/>
        </w:rPr>
        <w:t xml:space="preserve">      get { return m_list.Count; }</w:t>
      </w:r>
    </w:p>
    <w:p w14:paraId="00A781F6" w14:textId="77777777" w:rsidR="005E7D2C" w:rsidRPr="00D04CD0" w:rsidRDefault="005E7D2C" w:rsidP="005E7D2C">
      <w:pPr>
        <w:pStyle w:val="Code"/>
        <w:rPr>
          <w:highlight w:val="white"/>
        </w:rPr>
      </w:pPr>
      <w:r w:rsidRPr="00D04CD0">
        <w:rPr>
          <w:highlight w:val="white"/>
        </w:rPr>
        <w:t xml:space="preserve">    }</w:t>
      </w:r>
    </w:p>
    <w:p w14:paraId="35317D94" w14:textId="77777777" w:rsidR="005E7D2C" w:rsidRPr="00D04CD0" w:rsidRDefault="005E7D2C" w:rsidP="005E7D2C">
      <w:pPr>
        <w:pStyle w:val="Code"/>
        <w:rPr>
          <w:highlight w:val="white"/>
        </w:rPr>
      </w:pPr>
    </w:p>
    <w:p w14:paraId="46AB6DFC" w14:textId="77777777" w:rsidR="005E7D2C" w:rsidRPr="00D04CD0" w:rsidRDefault="005E7D2C" w:rsidP="005E7D2C">
      <w:pPr>
        <w:pStyle w:val="Code"/>
        <w:rPr>
          <w:highlight w:val="white"/>
        </w:rPr>
      </w:pPr>
      <w:r w:rsidRPr="00D04CD0">
        <w:rPr>
          <w:highlight w:val="white"/>
        </w:rPr>
        <w:t xml:space="preserve">    public void Clear() {</w:t>
      </w:r>
    </w:p>
    <w:p w14:paraId="39A72C02" w14:textId="77777777" w:rsidR="005E7D2C" w:rsidRPr="00D04CD0" w:rsidRDefault="005E7D2C" w:rsidP="005E7D2C">
      <w:pPr>
        <w:pStyle w:val="Code"/>
        <w:rPr>
          <w:highlight w:val="white"/>
        </w:rPr>
      </w:pPr>
      <w:r w:rsidRPr="00D04CD0">
        <w:rPr>
          <w:highlight w:val="white"/>
        </w:rPr>
        <w:t xml:space="preserve">      m_list.Clear();</w:t>
      </w:r>
    </w:p>
    <w:p w14:paraId="5D502796" w14:textId="77777777" w:rsidR="005E7D2C" w:rsidRPr="00D04CD0" w:rsidRDefault="005E7D2C" w:rsidP="005E7D2C">
      <w:pPr>
        <w:pStyle w:val="Code"/>
        <w:rPr>
          <w:highlight w:val="white"/>
        </w:rPr>
      </w:pPr>
      <w:r w:rsidRPr="00D04CD0">
        <w:rPr>
          <w:highlight w:val="white"/>
        </w:rPr>
        <w:t xml:space="preserve">    }</w:t>
      </w:r>
    </w:p>
    <w:p w14:paraId="670B7DAE" w14:textId="77777777" w:rsidR="005E7D2C" w:rsidRPr="00D04CD0" w:rsidRDefault="005E7D2C" w:rsidP="005E7D2C">
      <w:pPr>
        <w:pStyle w:val="Code"/>
        <w:rPr>
          <w:highlight w:val="white"/>
        </w:rPr>
      </w:pPr>
    </w:p>
    <w:p w14:paraId="3EE17465" w14:textId="77777777" w:rsidR="005E7D2C" w:rsidRPr="00D04CD0" w:rsidRDefault="005E7D2C" w:rsidP="005E7D2C">
      <w:pPr>
        <w:pStyle w:val="Code"/>
        <w:rPr>
          <w:highlight w:val="white"/>
        </w:rPr>
      </w:pPr>
      <w:r w:rsidRPr="00D04CD0">
        <w:rPr>
          <w:highlight w:val="white"/>
        </w:rPr>
        <w:t xml:space="preserve">    public bool IsReadOnly {</w:t>
      </w:r>
    </w:p>
    <w:p w14:paraId="6A3B2E04" w14:textId="77777777" w:rsidR="005E7D2C" w:rsidRPr="00D04CD0" w:rsidRDefault="005E7D2C" w:rsidP="005E7D2C">
      <w:pPr>
        <w:pStyle w:val="Code"/>
        <w:rPr>
          <w:highlight w:val="white"/>
        </w:rPr>
      </w:pPr>
      <w:r w:rsidRPr="00D04CD0">
        <w:rPr>
          <w:highlight w:val="white"/>
        </w:rPr>
        <w:t xml:space="preserve">      get { return false; }</w:t>
      </w:r>
    </w:p>
    <w:p w14:paraId="7B613BCC" w14:textId="77777777" w:rsidR="005E7D2C" w:rsidRPr="00D04CD0" w:rsidRDefault="005E7D2C" w:rsidP="005E7D2C">
      <w:pPr>
        <w:pStyle w:val="Code"/>
        <w:rPr>
          <w:highlight w:val="white"/>
        </w:rPr>
      </w:pPr>
      <w:r w:rsidRPr="00D04CD0">
        <w:rPr>
          <w:highlight w:val="white"/>
        </w:rPr>
        <w:t xml:space="preserve">    }</w:t>
      </w:r>
    </w:p>
    <w:p w14:paraId="5C3FF3F9" w14:textId="77777777" w:rsidR="005E7D2C" w:rsidRPr="00D04CD0" w:rsidRDefault="005E7D2C" w:rsidP="005E7D2C">
      <w:pPr>
        <w:pStyle w:val="Code"/>
        <w:rPr>
          <w:highlight w:val="white"/>
        </w:rPr>
      </w:pPr>
    </w:p>
    <w:p w14:paraId="1C7F82D5" w14:textId="77777777" w:rsidR="005E7D2C" w:rsidRPr="00D04CD0" w:rsidRDefault="005E7D2C" w:rsidP="005E7D2C">
      <w:pPr>
        <w:pStyle w:val="Code"/>
        <w:rPr>
          <w:highlight w:val="white"/>
        </w:rPr>
      </w:pPr>
      <w:r w:rsidRPr="00D04CD0">
        <w:rPr>
          <w:highlight w:val="white"/>
        </w:rPr>
        <w:t xml:space="preserve">    public ValueType this[KeyType key] {</w:t>
      </w:r>
    </w:p>
    <w:p w14:paraId="62CAE404" w14:textId="77777777" w:rsidR="005E7D2C" w:rsidRPr="00D04CD0" w:rsidRDefault="005E7D2C" w:rsidP="005E7D2C">
      <w:pPr>
        <w:pStyle w:val="Code"/>
        <w:rPr>
          <w:highlight w:val="white"/>
        </w:rPr>
      </w:pPr>
      <w:r w:rsidRPr="00D04CD0">
        <w:rPr>
          <w:highlight w:val="white"/>
        </w:rPr>
        <w:t xml:space="preserve">      get {</w:t>
      </w:r>
    </w:p>
    <w:p w14:paraId="1C9A67F7" w14:textId="77777777" w:rsidR="005E7D2C" w:rsidRPr="00D04CD0" w:rsidRDefault="005E7D2C" w:rsidP="005E7D2C">
      <w:pPr>
        <w:pStyle w:val="Code"/>
        <w:rPr>
          <w:highlight w:val="white"/>
        </w:rPr>
      </w:pPr>
      <w:r w:rsidRPr="00D04CD0">
        <w:rPr>
          <w:highlight w:val="white"/>
        </w:rPr>
        <w:t xml:space="preserve">        if (key == null) {</w:t>
      </w:r>
    </w:p>
    <w:p w14:paraId="6A932188" w14:textId="77777777" w:rsidR="005E7D2C" w:rsidRPr="00D04CD0" w:rsidRDefault="005E7D2C" w:rsidP="005E7D2C">
      <w:pPr>
        <w:pStyle w:val="Code"/>
        <w:rPr>
          <w:highlight w:val="white"/>
        </w:rPr>
      </w:pPr>
      <w:r w:rsidRPr="00D04CD0">
        <w:rPr>
          <w:highlight w:val="white"/>
        </w:rPr>
        <w:t xml:space="preserve">          throw (new ArgumentNullException());</w:t>
      </w:r>
    </w:p>
    <w:p w14:paraId="297A3E17" w14:textId="77777777" w:rsidR="005E7D2C" w:rsidRPr="00D04CD0" w:rsidRDefault="005E7D2C" w:rsidP="005E7D2C">
      <w:pPr>
        <w:pStyle w:val="Code"/>
        <w:rPr>
          <w:highlight w:val="white"/>
        </w:rPr>
      </w:pPr>
      <w:r w:rsidRPr="00D04CD0">
        <w:rPr>
          <w:highlight w:val="white"/>
        </w:rPr>
        <w:t xml:space="preserve">        }</w:t>
      </w:r>
    </w:p>
    <w:p w14:paraId="51ACD078" w14:textId="77777777" w:rsidR="005E7D2C" w:rsidRPr="00D04CD0" w:rsidRDefault="005E7D2C" w:rsidP="005E7D2C">
      <w:pPr>
        <w:pStyle w:val="Code"/>
        <w:rPr>
          <w:highlight w:val="white"/>
        </w:rPr>
      </w:pPr>
    </w:p>
    <w:p w14:paraId="6DC67CCF" w14:textId="77777777" w:rsidR="005E7D2C" w:rsidRPr="00D04CD0" w:rsidRDefault="005E7D2C" w:rsidP="005E7D2C">
      <w:pPr>
        <w:pStyle w:val="Code"/>
        <w:rPr>
          <w:highlight w:val="white"/>
        </w:rPr>
      </w:pPr>
      <w:r w:rsidRPr="00D04CD0">
        <w:rPr>
          <w:highlight w:val="white"/>
        </w:rPr>
        <w:t xml:space="preserve">        ValueType value;</w:t>
      </w:r>
    </w:p>
    <w:p w14:paraId="72AEFCA5" w14:textId="77777777" w:rsidR="005E7D2C" w:rsidRPr="00D04CD0" w:rsidRDefault="005E7D2C" w:rsidP="005E7D2C">
      <w:pPr>
        <w:pStyle w:val="Code"/>
        <w:rPr>
          <w:highlight w:val="white"/>
        </w:rPr>
      </w:pPr>
    </w:p>
    <w:p w14:paraId="3E1F3210" w14:textId="77777777" w:rsidR="005E7D2C" w:rsidRPr="00D04CD0" w:rsidRDefault="005E7D2C" w:rsidP="005E7D2C">
      <w:pPr>
        <w:pStyle w:val="Code"/>
        <w:rPr>
          <w:highlight w:val="white"/>
        </w:rPr>
      </w:pPr>
      <w:r w:rsidRPr="00D04CD0">
        <w:rPr>
          <w:highlight w:val="white"/>
        </w:rPr>
        <w:t xml:space="preserve">        if (TryGetValue(key, out value)) {</w:t>
      </w:r>
    </w:p>
    <w:p w14:paraId="4DD06DD9" w14:textId="77777777" w:rsidR="005E7D2C" w:rsidRPr="00D04CD0" w:rsidRDefault="005E7D2C" w:rsidP="005E7D2C">
      <w:pPr>
        <w:pStyle w:val="Code"/>
        <w:rPr>
          <w:highlight w:val="white"/>
        </w:rPr>
      </w:pPr>
      <w:r w:rsidRPr="00D04CD0">
        <w:rPr>
          <w:highlight w:val="white"/>
        </w:rPr>
        <w:t xml:space="preserve">          return value;</w:t>
      </w:r>
    </w:p>
    <w:p w14:paraId="5012F619" w14:textId="77777777" w:rsidR="005E7D2C" w:rsidRPr="00D04CD0" w:rsidRDefault="005E7D2C" w:rsidP="005E7D2C">
      <w:pPr>
        <w:pStyle w:val="Code"/>
        <w:rPr>
          <w:highlight w:val="white"/>
        </w:rPr>
      </w:pPr>
      <w:r w:rsidRPr="00D04CD0">
        <w:rPr>
          <w:highlight w:val="white"/>
        </w:rPr>
        <w:t xml:space="preserve">        }</w:t>
      </w:r>
    </w:p>
    <w:p w14:paraId="0277F5E0" w14:textId="77777777" w:rsidR="005E7D2C" w:rsidRPr="00D04CD0" w:rsidRDefault="005E7D2C" w:rsidP="005E7D2C">
      <w:pPr>
        <w:pStyle w:val="Code"/>
        <w:rPr>
          <w:highlight w:val="white"/>
        </w:rPr>
      </w:pPr>
      <w:r w:rsidRPr="00D04CD0">
        <w:rPr>
          <w:highlight w:val="white"/>
        </w:rPr>
        <w:t xml:space="preserve">        else {</w:t>
      </w:r>
    </w:p>
    <w:p w14:paraId="4F204F37" w14:textId="77777777" w:rsidR="005E7D2C" w:rsidRPr="00D04CD0" w:rsidRDefault="005E7D2C" w:rsidP="005E7D2C">
      <w:pPr>
        <w:pStyle w:val="Code"/>
        <w:rPr>
          <w:highlight w:val="white"/>
        </w:rPr>
      </w:pPr>
      <w:r w:rsidRPr="00D04CD0">
        <w:rPr>
          <w:highlight w:val="white"/>
        </w:rPr>
        <w:t xml:space="preserve">          throw (new InvalidOperationException());</w:t>
      </w:r>
    </w:p>
    <w:p w14:paraId="258BDDB5" w14:textId="77777777" w:rsidR="005E7D2C" w:rsidRPr="00D04CD0" w:rsidRDefault="005E7D2C" w:rsidP="005E7D2C">
      <w:pPr>
        <w:pStyle w:val="Code"/>
        <w:rPr>
          <w:highlight w:val="white"/>
        </w:rPr>
      </w:pPr>
      <w:r w:rsidRPr="00D04CD0">
        <w:rPr>
          <w:highlight w:val="white"/>
        </w:rPr>
        <w:t xml:space="preserve">        }</w:t>
      </w:r>
    </w:p>
    <w:p w14:paraId="01C52261" w14:textId="77777777" w:rsidR="005E7D2C" w:rsidRPr="00D04CD0" w:rsidRDefault="005E7D2C" w:rsidP="005E7D2C">
      <w:pPr>
        <w:pStyle w:val="Code"/>
        <w:rPr>
          <w:highlight w:val="white"/>
        </w:rPr>
      </w:pPr>
      <w:r w:rsidRPr="00D04CD0">
        <w:rPr>
          <w:highlight w:val="white"/>
        </w:rPr>
        <w:t xml:space="preserve">      }</w:t>
      </w:r>
    </w:p>
    <w:p w14:paraId="02C48A81" w14:textId="77777777" w:rsidR="005E7D2C" w:rsidRPr="00D04CD0" w:rsidRDefault="005E7D2C" w:rsidP="005E7D2C">
      <w:pPr>
        <w:pStyle w:val="Code"/>
        <w:rPr>
          <w:highlight w:val="white"/>
        </w:rPr>
      </w:pPr>
    </w:p>
    <w:p w14:paraId="4902313C" w14:textId="77777777" w:rsidR="005E7D2C" w:rsidRPr="00D04CD0" w:rsidRDefault="005E7D2C" w:rsidP="005E7D2C">
      <w:pPr>
        <w:pStyle w:val="Code"/>
        <w:rPr>
          <w:highlight w:val="white"/>
        </w:rPr>
      </w:pPr>
      <w:r w:rsidRPr="00D04CD0">
        <w:rPr>
          <w:highlight w:val="white"/>
        </w:rPr>
        <w:t xml:space="preserve">      set {</w:t>
      </w:r>
    </w:p>
    <w:p w14:paraId="7427A860" w14:textId="77777777" w:rsidR="005E7D2C" w:rsidRPr="00D04CD0" w:rsidRDefault="005E7D2C" w:rsidP="005E7D2C">
      <w:pPr>
        <w:pStyle w:val="Code"/>
        <w:rPr>
          <w:highlight w:val="white"/>
        </w:rPr>
      </w:pPr>
      <w:r w:rsidRPr="00D04CD0">
        <w:rPr>
          <w:highlight w:val="white"/>
        </w:rPr>
        <w:t xml:space="preserve">        if (ContainsKey(key)) {</w:t>
      </w:r>
    </w:p>
    <w:p w14:paraId="30735E6A" w14:textId="77777777" w:rsidR="005E7D2C" w:rsidRPr="00D04CD0" w:rsidRDefault="005E7D2C" w:rsidP="005E7D2C">
      <w:pPr>
        <w:pStyle w:val="Code"/>
        <w:rPr>
          <w:highlight w:val="white"/>
        </w:rPr>
      </w:pPr>
      <w:r w:rsidRPr="00D04CD0">
        <w:rPr>
          <w:highlight w:val="white"/>
        </w:rPr>
        <w:t xml:space="preserve">          Remove(key);</w:t>
      </w:r>
    </w:p>
    <w:p w14:paraId="54F9E5F1" w14:textId="77777777" w:rsidR="005E7D2C" w:rsidRPr="00D04CD0" w:rsidRDefault="005E7D2C" w:rsidP="005E7D2C">
      <w:pPr>
        <w:pStyle w:val="Code"/>
        <w:rPr>
          <w:highlight w:val="white"/>
        </w:rPr>
      </w:pPr>
      <w:r w:rsidRPr="00D04CD0">
        <w:rPr>
          <w:highlight w:val="white"/>
        </w:rPr>
        <w:t xml:space="preserve">        }</w:t>
      </w:r>
    </w:p>
    <w:p w14:paraId="11F73BCD" w14:textId="77777777" w:rsidR="005E7D2C" w:rsidRPr="00D04CD0" w:rsidRDefault="005E7D2C" w:rsidP="005E7D2C">
      <w:pPr>
        <w:pStyle w:val="Code"/>
        <w:rPr>
          <w:highlight w:val="white"/>
        </w:rPr>
      </w:pPr>
    </w:p>
    <w:p w14:paraId="54BDD481" w14:textId="77777777" w:rsidR="005E7D2C" w:rsidRPr="00D04CD0" w:rsidRDefault="005E7D2C" w:rsidP="005E7D2C">
      <w:pPr>
        <w:pStyle w:val="Code"/>
        <w:rPr>
          <w:highlight w:val="white"/>
        </w:rPr>
      </w:pPr>
      <w:r w:rsidRPr="00D04CD0">
        <w:rPr>
          <w:highlight w:val="white"/>
        </w:rPr>
        <w:t xml:space="preserve">        m_list.Add(new KeyValuePair&lt;KeyType,ValueType&gt;(key, value));</w:t>
      </w:r>
    </w:p>
    <w:p w14:paraId="118E3913" w14:textId="77777777" w:rsidR="005E7D2C" w:rsidRPr="00D04CD0" w:rsidRDefault="005E7D2C" w:rsidP="005E7D2C">
      <w:pPr>
        <w:pStyle w:val="Code"/>
        <w:rPr>
          <w:highlight w:val="white"/>
        </w:rPr>
      </w:pPr>
      <w:r w:rsidRPr="00D04CD0">
        <w:rPr>
          <w:highlight w:val="white"/>
        </w:rPr>
        <w:t xml:space="preserve">      }</w:t>
      </w:r>
    </w:p>
    <w:p w14:paraId="18304A13" w14:textId="77777777" w:rsidR="005E7D2C" w:rsidRPr="00D04CD0" w:rsidRDefault="005E7D2C" w:rsidP="005E7D2C">
      <w:pPr>
        <w:pStyle w:val="Code"/>
        <w:rPr>
          <w:highlight w:val="white"/>
        </w:rPr>
      </w:pPr>
      <w:r w:rsidRPr="00D04CD0">
        <w:rPr>
          <w:highlight w:val="white"/>
        </w:rPr>
        <w:t xml:space="preserve">    }</w:t>
      </w:r>
    </w:p>
    <w:p w14:paraId="0F9668E9" w14:textId="77777777" w:rsidR="005E7D2C" w:rsidRPr="00D04CD0" w:rsidRDefault="005E7D2C" w:rsidP="005E7D2C">
      <w:pPr>
        <w:pStyle w:val="Code"/>
        <w:rPr>
          <w:highlight w:val="white"/>
        </w:rPr>
      </w:pPr>
    </w:p>
    <w:p w14:paraId="18437A5B" w14:textId="77777777" w:rsidR="005E7D2C" w:rsidRPr="00D04CD0" w:rsidRDefault="005E7D2C" w:rsidP="005E7D2C">
      <w:pPr>
        <w:pStyle w:val="Code"/>
        <w:rPr>
          <w:highlight w:val="white"/>
        </w:rPr>
      </w:pPr>
      <w:r w:rsidRPr="00D04CD0">
        <w:rPr>
          <w:highlight w:val="white"/>
        </w:rPr>
        <w:t xml:space="preserve">    public ICollection&lt;KeyType&gt; Keys {</w:t>
      </w:r>
    </w:p>
    <w:p w14:paraId="6FB9A203" w14:textId="77777777" w:rsidR="005E7D2C" w:rsidRPr="00D04CD0" w:rsidRDefault="005E7D2C" w:rsidP="005E7D2C">
      <w:pPr>
        <w:pStyle w:val="Code"/>
        <w:rPr>
          <w:highlight w:val="white"/>
        </w:rPr>
      </w:pPr>
      <w:r w:rsidRPr="00D04CD0">
        <w:rPr>
          <w:highlight w:val="white"/>
        </w:rPr>
        <w:t xml:space="preserve">      get {</w:t>
      </w:r>
    </w:p>
    <w:p w14:paraId="3F894CB1" w14:textId="77777777" w:rsidR="005E7D2C" w:rsidRPr="00D04CD0" w:rsidRDefault="005E7D2C" w:rsidP="005E7D2C">
      <w:pPr>
        <w:pStyle w:val="Code"/>
        <w:rPr>
          <w:highlight w:val="white"/>
        </w:rPr>
      </w:pPr>
      <w:r w:rsidRPr="00D04CD0">
        <w:rPr>
          <w:highlight w:val="white"/>
        </w:rPr>
        <w:t xml:space="preserve">        ICollection&lt;KeyType&gt; collection = new ListSet&lt;KeyType&gt;();</w:t>
      </w:r>
    </w:p>
    <w:p w14:paraId="11500908" w14:textId="77777777" w:rsidR="005E7D2C" w:rsidRPr="00D04CD0" w:rsidRDefault="005E7D2C" w:rsidP="005E7D2C">
      <w:pPr>
        <w:pStyle w:val="Code"/>
        <w:rPr>
          <w:highlight w:val="white"/>
        </w:rPr>
      </w:pPr>
    </w:p>
    <w:p w14:paraId="46772C81"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64F33E55" w14:textId="77777777" w:rsidR="005E7D2C" w:rsidRPr="00D04CD0" w:rsidRDefault="005E7D2C" w:rsidP="005E7D2C">
      <w:pPr>
        <w:pStyle w:val="Code"/>
        <w:rPr>
          <w:highlight w:val="white"/>
        </w:rPr>
      </w:pPr>
      <w:r w:rsidRPr="00D04CD0">
        <w:rPr>
          <w:highlight w:val="white"/>
        </w:rPr>
        <w:t xml:space="preserve">          collection.Add(pair.Key);</w:t>
      </w:r>
    </w:p>
    <w:p w14:paraId="62AB2B2D" w14:textId="77777777" w:rsidR="005E7D2C" w:rsidRPr="00D04CD0" w:rsidRDefault="005E7D2C" w:rsidP="005E7D2C">
      <w:pPr>
        <w:pStyle w:val="Code"/>
        <w:rPr>
          <w:highlight w:val="white"/>
        </w:rPr>
      </w:pPr>
      <w:r w:rsidRPr="00D04CD0">
        <w:rPr>
          <w:highlight w:val="white"/>
        </w:rPr>
        <w:t xml:space="preserve">        }</w:t>
      </w:r>
    </w:p>
    <w:p w14:paraId="5BA4578E" w14:textId="77777777" w:rsidR="005E7D2C" w:rsidRPr="00D04CD0" w:rsidRDefault="005E7D2C" w:rsidP="005E7D2C">
      <w:pPr>
        <w:pStyle w:val="Code"/>
        <w:rPr>
          <w:highlight w:val="white"/>
        </w:rPr>
      </w:pPr>
    </w:p>
    <w:p w14:paraId="4ABFC63E" w14:textId="77777777" w:rsidR="005E7D2C" w:rsidRPr="00D04CD0" w:rsidRDefault="005E7D2C" w:rsidP="005E7D2C">
      <w:pPr>
        <w:pStyle w:val="Code"/>
        <w:rPr>
          <w:highlight w:val="white"/>
        </w:rPr>
      </w:pPr>
      <w:r w:rsidRPr="00D04CD0">
        <w:rPr>
          <w:highlight w:val="white"/>
        </w:rPr>
        <w:t xml:space="preserve">        return collection;</w:t>
      </w:r>
    </w:p>
    <w:p w14:paraId="3A250254" w14:textId="77777777" w:rsidR="005E7D2C" w:rsidRPr="00D04CD0" w:rsidRDefault="005E7D2C" w:rsidP="005E7D2C">
      <w:pPr>
        <w:pStyle w:val="Code"/>
        <w:rPr>
          <w:highlight w:val="white"/>
        </w:rPr>
      </w:pPr>
      <w:r w:rsidRPr="00D04CD0">
        <w:rPr>
          <w:highlight w:val="white"/>
        </w:rPr>
        <w:t xml:space="preserve">      }</w:t>
      </w:r>
    </w:p>
    <w:p w14:paraId="38D72722" w14:textId="77777777" w:rsidR="005E7D2C" w:rsidRPr="00D04CD0" w:rsidRDefault="005E7D2C" w:rsidP="005E7D2C">
      <w:pPr>
        <w:pStyle w:val="Code"/>
        <w:rPr>
          <w:highlight w:val="white"/>
        </w:rPr>
      </w:pPr>
      <w:r w:rsidRPr="00D04CD0">
        <w:rPr>
          <w:highlight w:val="white"/>
        </w:rPr>
        <w:t xml:space="preserve">    }</w:t>
      </w:r>
    </w:p>
    <w:p w14:paraId="31051C4B" w14:textId="77777777" w:rsidR="005E7D2C" w:rsidRPr="00D04CD0" w:rsidRDefault="005E7D2C" w:rsidP="005E7D2C">
      <w:pPr>
        <w:pStyle w:val="Code"/>
        <w:rPr>
          <w:highlight w:val="white"/>
        </w:rPr>
      </w:pPr>
    </w:p>
    <w:p w14:paraId="2C1B3407" w14:textId="77777777" w:rsidR="005E7D2C" w:rsidRPr="00D04CD0" w:rsidRDefault="005E7D2C" w:rsidP="005E7D2C">
      <w:pPr>
        <w:pStyle w:val="Code"/>
        <w:rPr>
          <w:highlight w:val="white"/>
        </w:rPr>
      </w:pPr>
      <w:r w:rsidRPr="00D04CD0">
        <w:rPr>
          <w:highlight w:val="white"/>
        </w:rPr>
        <w:t xml:space="preserve">    public ICollection&lt;ValueType&gt; Values {</w:t>
      </w:r>
    </w:p>
    <w:p w14:paraId="2AA7AEA9" w14:textId="77777777" w:rsidR="005E7D2C" w:rsidRPr="00D04CD0" w:rsidRDefault="005E7D2C" w:rsidP="005E7D2C">
      <w:pPr>
        <w:pStyle w:val="Code"/>
        <w:rPr>
          <w:highlight w:val="white"/>
        </w:rPr>
      </w:pPr>
      <w:r w:rsidRPr="00D04CD0">
        <w:rPr>
          <w:highlight w:val="white"/>
        </w:rPr>
        <w:t xml:space="preserve">      get {</w:t>
      </w:r>
    </w:p>
    <w:p w14:paraId="7DE4531F" w14:textId="77777777" w:rsidR="005E7D2C" w:rsidRPr="00D04CD0" w:rsidRDefault="005E7D2C" w:rsidP="005E7D2C">
      <w:pPr>
        <w:pStyle w:val="Code"/>
        <w:rPr>
          <w:highlight w:val="white"/>
        </w:rPr>
      </w:pPr>
      <w:r w:rsidRPr="00D04CD0">
        <w:rPr>
          <w:highlight w:val="white"/>
        </w:rPr>
        <w:t xml:space="preserve">        ICollection&lt;ValueType&gt; collection = new ListSet&lt;ValueType&gt;();</w:t>
      </w:r>
    </w:p>
    <w:p w14:paraId="3B55C246" w14:textId="77777777" w:rsidR="005E7D2C" w:rsidRPr="00D04CD0" w:rsidRDefault="005E7D2C" w:rsidP="005E7D2C">
      <w:pPr>
        <w:pStyle w:val="Code"/>
        <w:rPr>
          <w:highlight w:val="white"/>
        </w:rPr>
      </w:pPr>
    </w:p>
    <w:p w14:paraId="640AD490"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0E89900D" w14:textId="77777777" w:rsidR="005E7D2C" w:rsidRPr="00D04CD0" w:rsidRDefault="005E7D2C" w:rsidP="005E7D2C">
      <w:pPr>
        <w:pStyle w:val="Code"/>
        <w:rPr>
          <w:highlight w:val="white"/>
        </w:rPr>
      </w:pPr>
      <w:r w:rsidRPr="00D04CD0">
        <w:rPr>
          <w:highlight w:val="white"/>
        </w:rPr>
        <w:t xml:space="preserve">          collection.Add(pair.Value);</w:t>
      </w:r>
    </w:p>
    <w:p w14:paraId="4E68003D" w14:textId="77777777" w:rsidR="005E7D2C" w:rsidRPr="00D04CD0" w:rsidRDefault="005E7D2C" w:rsidP="005E7D2C">
      <w:pPr>
        <w:pStyle w:val="Code"/>
        <w:rPr>
          <w:highlight w:val="white"/>
        </w:rPr>
      </w:pPr>
      <w:r w:rsidRPr="00D04CD0">
        <w:rPr>
          <w:highlight w:val="white"/>
        </w:rPr>
        <w:t xml:space="preserve">        }</w:t>
      </w:r>
    </w:p>
    <w:p w14:paraId="06DE02E0" w14:textId="77777777" w:rsidR="005E7D2C" w:rsidRPr="00D04CD0" w:rsidRDefault="005E7D2C" w:rsidP="005E7D2C">
      <w:pPr>
        <w:pStyle w:val="Code"/>
        <w:rPr>
          <w:highlight w:val="white"/>
        </w:rPr>
      </w:pPr>
    </w:p>
    <w:p w14:paraId="0E20EF45" w14:textId="77777777" w:rsidR="005E7D2C" w:rsidRPr="00D04CD0" w:rsidRDefault="005E7D2C" w:rsidP="005E7D2C">
      <w:pPr>
        <w:pStyle w:val="Code"/>
        <w:rPr>
          <w:highlight w:val="white"/>
        </w:rPr>
      </w:pPr>
      <w:r w:rsidRPr="00D04CD0">
        <w:rPr>
          <w:highlight w:val="white"/>
        </w:rPr>
        <w:t xml:space="preserve">        return collection;</w:t>
      </w:r>
    </w:p>
    <w:p w14:paraId="2087DDC5" w14:textId="77777777" w:rsidR="005E7D2C" w:rsidRPr="00D04CD0" w:rsidRDefault="005E7D2C" w:rsidP="005E7D2C">
      <w:pPr>
        <w:pStyle w:val="Code"/>
        <w:rPr>
          <w:highlight w:val="white"/>
        </w:rPr>
      </w:pPr>
      <w:r w:rsidRPr="00D04CD0">
        <w:rPr>
          <w:highlight w:val="white"/>
        </w:rPr>
        <w:t xml:space="preserve">      }</w:t>
      </w:r>
    </w:p>
    <w:p w14:paraId="17538EC8" w14:textId="77777777" w:rsidR="005E7D2C" w:rsidRPr="00D04CD0" w:rsidRDefault="005E7D2C" w:rsidP="005E7D2C">
      <w:pPr>
        <w:pStyle w:val="Code"/>
        <w:rPr>
          <w:highlight w:val="white"/>
        </w:rPr>
      </w:pPr>
      <w:r w:rsidRPr="00D04CD0">
        <w:rPr>
          <w:highlight w:val="white"/>
        </w:rPr>
        <w:t xml:space="preserve">    }</w:t>
      </w:r>
    </w:p>
    <w:p w14:paraId="7B995BAE" w14:textId="77777777" w:rsidR="005E7D2C" w:rsidRPr="00D04CD0" w:rsidRDefault="005E7D2C" w:rsidP="005E7D2C">
      <w:pPr>
        <w:pStyle w:val="Code"/>
        <w:rPr>
          <w:highlight w:val="white"/>
        </w:rPr>
      </w:pPr>
    </w:p>
    <w:p w14:paraId="455F17EC" w14:textId="77777777" w:rsidR="005E7D2C" w:rsidRPr="00D04CD0" w:rsidRDefault="005E7D2C" w:rsidP="005E7D2C">
      <w:pPr>
        <w:pStyle w:val="Code"/>
        <w:rPr>
          <w:highlight w:val="white"/>
        </w:rPr>
      </w:pPr>
      <w:r w:rsidRPr="00D04CD0">
        <w:rPr>
          <w:highlight w:val="white"/>
        </w:rPr>
        <w:t xml:space="preserve">    public void Add(KeyType key, ValueType value) {</w:t>
      </w:r>
    </w:p>
    <w:p w14:paraId="6C25A05C" w14:textId="77777777" w:rsidR="005E7D2C" w:rsidRPr="00D04CD0" w:rsidRDefault="005E7D2C" w:rsidP="005E7D2C">
      <w:pPr>
        <w:pStyle w:val="Code"/>
        <w:rPr>
          <w:highlight w:val="white"/>
        </w:rPr>
      </w:pPr>
      <w:r w:rsidRPr="00D04CD0">
        <w:rPr>
          <w:highlight w:val="white"/>
        </w:rPr>
        <w:t xml:space="preserve">      Add(new KeyValuePair&lt;KeyType,ValueType&gt;(key, value));</w:t>
      </w:r>
    </w:p>
    <w:p w14:paraId="7A85CB46" w14:textId="77777777" w:rsidR="005E7D2C" w:rsidRPr="00D04CD0" w:rsidRDefault="005E7D2C" w:rsidP="005E7D2C">
      <w:pPr>
        <w:pStyle w:val="Code"/>
        <w:rPr>
          <w:highlight w:val="white"/>
        </w:rPr>
      </w:pPr>
      <w:r w:rsidRPr="00D04CD0">
        <w:rPr>
          <w:highlight w:val="white"/>
        </w:rPr>
        <w:t xml:space="preserve">    }</w:t>
      </w:r>
    </w:p>
    <w:p w14:paraId="79D44552" w14:textId="77777777" w:rsidR="005E7D2C" w:rsidRPr="00D04CD0" w:rsidRDefault="005E7D2C" w:rsidP="005E7D2C">
      <w:pPr>
        <w:pStyle w:val="Code"/>
        <w:rPr>
          <w:highlight w:val="white"/>
        </w:rPr>
      </w:pPr>
    </w:p>
    <w:p w14:paraId="5F745598" w14:textId="77777777" w:rsidR="005E7D2C" w:rsidRPr="00D04CD0" w:rsidRDefault="005E7D2C" w:rsidP="005E7D2C">
      <w:pPr>
        <w:pStyle w:val="Code"/>
        <w:rPr>
          <w:highlight w:val="white"/>
        </w:rPr>
      </w:pPr>
      <w:r w:rsidRPr="00D04CD0">
        <w:rPr>
          <w:highlight w:val="white"/>
        </w:rPr>
        <w:t xml:space="preserve">    public void Add(KeyValuePair&lt;KeyType,ValueType&gt; pair) {</w:t>
      </w:r>
    </w:p>
    <w:p w14:paraId="0D049D56" w14:textId="77777777" w:rsidR="005E7D2C" w:rsidRPr="00D04CD0" w:rsidRDefault="005E7D2C" w:rsidP="005E7D2C">
      <w:pPr>
        <w:pStyle w:val="Code"/>
        <w:rPr>
          <w:highlight w:val="white"/>
        </w:rPr>
      </w:pPr>
      <w:r w:rsidRPr="00D04CD0">
        <w:rPr>
          <w:highlight w:val="white"/>
        </w:rPr>
        <w:t xml:space="preserve">      if (ContainsKey(pair.Key)) {</w:t>
      </w:r>
    </w:p>
    <w:p w14:paraId="05149C0D" w14:textId="77777777" w:rsidR="005E7D2C" w:rsidRPr="00D04CD0" w:rsidRDefault="005E7D2C" w:rsidP="005E7D2C">
      <w:pPr>
        <w:pStyle w:val="Code"/>
        <w:rPr>
          <w:highlight w:val="white"/>
        </w:rPr>
      </w:pPr>
      <w:r w:rsidRPr="00D04CD0">
        <w:rPr>
          <w:highlight w:val="white"/>
        </w:rPr>
        <w:t xml:space="preserve">        throw (new ArgumentException());</w:t>
      </w:r>
    </w:p>
    <w:p w14:paraId="02B34DDB" w14:textId="77777777" w:rsidR="005E7D2C" w:rsidRPr="00D04CD0" w:rsidRDefault="005E7D2C" w:rsidP="005E7D2C">
      <w:pPr>
        <w:pStyle w:val="Code"/>
        <w:rPr>
          <w:highlight w:val="white"/>
        </w:rPr>
      </w:pPr>
      <w:r w:rsidRPr="00D04CD0">
        <w:rPr>
          <w:highlight w:val="white"/>
        </w:rPr>
        <w:t xml:space="preserve">      }</w:t>
      </w:r>
    </w:p>
    <w:p w14:paraId="33BE87B3" w14:textId="77777777" w:rsidR="005E7D2C" w:rsidRPr="00D04CD0" w:rsidRDefault="005E7D2C" w:rsidP="005E7D2C">
      <w:pPr>
        <w:pStyle w:val="Code"/>
        <w:rPr>
          <w:highlight w:val="white"/>
        </w:rPr>
      </w:pPr>
      <w:r w:rsidRPr="00D04CD0">
        <w:rPr>
          <w:highlight w:val="white"/>
        </w:rPr>
        <w:t xml:space="preserve">      </w:t>
      </w:r>
    </w:p>
    <w:p w14:paraId="2F68C043" w14:textId="77777777" w:rsidR="005E7D2C" w:rsidRPr="00D04CD0" w:rsidRDefault="005E7D2C" w:rsidP="005E7D2C">
      <w:pPr>
        <w:pStyle w:val="Code"/>
        <w:rPr>
          <w:highlight w:val="white"/>
        </w:rPr>
      </w:pPr>
      <w:r w:rsidRPr="00D04CD0">
        <w:rPr>
          <w:highlight w:val="white"/>
        </w:rPr>
        <w:t xml:space="preserve">      m_list.Add(pair);</w:t>
      </w:r>
    </w:p>
    <w:p w14:paraId="60A499D6" w14:textId="77777777" w:rsidR="005E7D2C" w:rsidRPr="00D04CD0" w:rsidRDefault="005E7D2C" w:rsidP="005E7D2C">
      <w:pPr>
        <w:pStyle w:val="Code"/>
        <w:rPr>
          <w:highlight w:val="white"/>
        </w:rPr>
      </w:pPr>
      <w:r w:rsidRPr="00D04CD0">
        <w:rPr>
          <w:highlight w:val="white"/>
        </w:rPr>
        <w:t xml:space="preserve">    }</w:t>
      </w:r>
    </w:p>
    <w:p w14:paraId="25AE9C3B" w14:textId="77777777" w:rsidR="005E7D2C" w:rsidRPr="00D04CD0" w:rsidRDefault="005E7D2C" w:rsidP="005E7D2C">
      <w:pPr>
        <w:pStyle w:val="Code"/>
        <w:rPr>
          <w:highlight w:val="white"/>
        </w:rPr>
      </w:pPr>
    </w:p>
    <w:p w14:paraId="36AC5615" w14:textId="77777777" w:rsidR="005E7D2C" w:rsidRPr="00D04CD0" w:rsidRDefault="005E7D2C" w:rsidP="005E7D2C">
      <w:pPr>
        <w:pStyle w:val="Code"/>
        <w:rPr>
          <w:highlight w:val="white"/>
        </w:rPr>
      </w:pPr>
      <w:r w:rsidRPr="00D04CD0">
        <w:rPr>
          <w:highlight w:val="white"/>
        </w:rPr>
        <w:t xml:space="preserve">    public bool ContainsKey(KeyType key) {</w:t>
      </w:r>
    </w:p>
    <w:p w14:paraId="0C6F2485"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1ED8C155" w14:textId="77777777" w:rsidR="005E7D2C" w:rsidRPr="00D04CD0" w:rsidRDefault="005E7D2C" w:rsidP="005E7D2C">
      <w:pPr>
        <w:pStyle w:val="Code"/>
        <w:rPr>
          <w:highlight w:val="white"/>
        </w:rPr>
      </w:pPr>
      <w:r w:rsidRPr="00D04CD0">
        <w:rPr>
          <w:highlight w:val="white"/>
        </w:rPr>
        <w:t xml:space="preserve">        if (pair.Key.Equals(key)) {</w:t>
      </w:r>
    </w:p>
    <w:p w14:paraId="7C7DAA80" w14:textId="77777777" w:rsidR="005E7D2C" w:rsidRPr="00D04CD0" w:rsidRDefault="005E7D2C" w:rsidP="005E7D2C">
      <w:pPr>
        <w:pStyle w:val="Code"/>
        <w:rPr>
          <w:highlight w:val="white"/>
        </w:rPr>
      </w:pPr>
      <w:r w:rsidRPr="00D04CD0">
        <w:rPr>
          <w:highlight w:val="white"/>
        </w:rPr>
        <w:t xml:space="preserve">          return true;</w:t>
      </w:r>
    </w:p>
    <w:p w14:paraId="7C02DB6B" w14:textId="77777777" w:rsidR="005E7D2C" w:rsidRPr="00D04CD0" w:rsidRDefault="005E7D2C" w:rsidP="005E7D2C">
      <w:pPr>
        <w:pStyle w:val="Code"/>
        <w:rPr>
          <w:highlight w:val="white"/>
        </w:rPr>
      </w:pPr>
      <w:r w:rsidRPr="00D04CD0">
        <w:rPr>
          <w:highlight w:val="white"/>
        </w:rPr>
        <w:t xml:space="preserve">        }</w:t>
      </w:r>
    </w:p>
    <w:p w14:paraId="14A89FDE" w14:textId="77777777" w:rsidR="005E7D2C" w:rsidRPr="00D04CD0" w:rsidRDefault="005E7D2C" w:rsidP="005E7D2C">
      <w:pPr>
        <w:pStyle w:val="Code"/>
        <w:rPr>
          <w:highlight w:val="white"/>
        </w:rPr>
      </w:pPr>
      <w:r w:rsidRPr="00D04CD0">
        <w:rPr>
          <w:highlight w:val="white"/>
        </w:rPr>
        <w:t xml:space="preserve">      }</w:t>
      </w:r>
    </w:p>
    <w:p w14:paraId="2409D534" w14:textId="77777777" w:rsidR="005E7D2C" w:rsidRPr="00D04CD0" w:rsidRDefault="005E7D2C" w:rsidP="005E7D2C">
      <w:pPr>
        <w:pStyle w:val="Code"/>
        <w:rPr>
          <w:highlight w:val="white"/>
        </w:rPr>
      </w:pPr>
    </w:p>
    <w:p w14:paraId="2844DF4B" w14:textId="77777777" w:rsidR="005E7D2C" w:rsidRPr="00D04CD0" w:rsidRDefault="005E7D2C" w:rsidP="005E7D2C">
      <w:pPr>
        <w:pStyle w:val="Code"/>
        <w:rPr>
          <w:highlight w:val="white"/>
        </w:rPr>
      </w:pPr>
      <w:r w:rsidRPr="00D04CD0">
        <w:rPr>
          <w:highlight w:val="white"/>
        </w:rPr>
        <w:t xml:space="preserve">      return false;</w:t>
      </w:r>
    </w:p>
    <w:p w14:paraId="75370AF2" w14:textId="77777777" w:rsidR="005E7D2C" w:rsidRPr="00D04CD0" w:rsidRDefault="005E7D2C" w:rsidP="005E7D2C">
      <w:pPr>
        <w:pStyle w:val="Code"/>
        <w:rPr>
          <w:highlight w:val="white"/>
        </w:rPr>
      </w:pPr>
      <w:r w:rsidRPr="00D04CD0">
        <w:rPr>
          <w:highlight w:val="white"/>
        </w:rPr>
        <w:t xml:space="preserve">    }</w:t>
      </w:r>
    </w:p>
    <w:p w14:paraId="5BABE9C9" w14:textId="77777777" w:rsidR="005E7D2C" w:rsidRPr="00D04CD0" w:rsidRDefault="005E7D2C" w:rsidP="005E7D2C">
      <w:pPr>
        <w:pStyle w:val="Code"/>
        <w:rPr>
          <w:highlight w:val="white"/>
        </w:rPr>
      </w:pPr>
    </w:p>
    <w:p w14:paraId="6D34B83B" w14:textId="77777777" w:rsidR="005E7D2C" w:rsidRPr="00D04CD0" w:rsidRDefault="005E7D2C" w:rsidP="005E7D2C">
      <w:pPr>
        <w:pStyle w:val="Code"/>
        <w:rPr>
          <w:highlight w:val="white"/>
        </w:rPr>
      </w:pPr>
      <w:r w:rsidRPr="00D04CD0">
        <w:rPr>
          <w:highlight w:val="white"/>
        </w:rPr>
        <w:t xml:space="preserve">    public bool Contains(KeyValuePair&lt;KeyType,ValueType&gt; pair) {</w:t>
      </w:r>
    </w:p>
    <w:p w14:paraId="1A8CA513" w14:textId="77777777" w:rsidR="005E7D2C" w:rsidRPr="00D04CD0" w:rsidRDefault="005E7D2C" w:rsidP="005E7D2C">
      <w:pPr>
        <w:pStyle w:val="Code"/>
        <w:rPr>
          <w:highlight w:val="white"/>
        </w:rPr>
      </w:pPr>
      <w:r w:rsidRPr="00D04CD0">
        <w:rPr>
          <w:highlight w:val="white"/>
        </w:rPr>
        <w:t xml:space="preserve">      return m_list.Contains(pair);</w:t>
      </w:r>
    </w:p>
    <w:p w14:paraId="20A58446" w14:textId="77777777" w:rsidR="005E7D2C" w:rsidRPr="00D04CD0" w:rsidRDefault="005E7D2C" w:rsidP="005E7D2C">
      <w:pPr>
        <w:pStyle w:val="Code"/>
        <w:rPr>
          <w:highlight w:val="white"/>
        </w:rPr>
      </w:pPr>
      <w:r w:rsidRPr="00D04CD0">
        <w:rPr>
          <w:highlight w:val="white"/>
        </w:rPr>
        <w:t xml:space="preserve">    }</w:t>
      </w:r>
    </w:p>
    <w:p w14:paraId="08D03804" w14:textId="77777777" w:rsidR="005E7D2C" w:rsidRPr="00D04CD0" w:rsidRDefault="005E7D2C" w:rsidP="005E7D2C">
      <w:pPr>
        <w:pStyle w:val="Code"/>
        <w:rPr>
          <w:highlight w:val="white"/>
        </w:rPr>
      </w:pPr>
    </w:p>
    <w:p w14:paraId="3701A8FA" w14:textId="77777777" w:rsidR="005E7D2C" w:rsidRPr="00D04CD0" w:rsidRDefault="005E7D2C" w:rsidP="005E7D2C">
      <w:pPr>
        <w:pStyle w:val="Code"/>
        <w:rPr>
          <w:highlight w:val="white"/>
        </w:rPr>
      </w:pPr>
      <w:r w:rsidRPr="00D04CD0">
        <w:rPr>
          <w:highlight w:val="white"/>
        </w:rPr>
        <w:t xml:space="preserve">    public bool Remove(KeyType key) {</w:t>
      </w:r>
    </w:p>
    <w:p w14:paraId="55BC492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334F17D7" w14:textId="77777777" w:rsidR="005E7D2C" w:rsidRPr="00D04CD0" w:rsidRDefault="005E7D2C" w:rsidP="005E7D2C">
      <w:pPr>
        <w:pStyle w:val="Code"/>
        <w:rPr>
          <w:highlight w:val="white"/>
        </w:rPr>
      </w:pPr>
      <w:r w:rsidRPr="00D04CD0">
        <w:rPr>
          <w:highlight w:val="white"/>
        </w:rPr>
        <w:t xml:space="preserve">        if (key.Equals(pair.Key)) {</w:t>
      </w:r>
    </w:p>
    <w:p w14:paraId="7C524F32" w14:textId="77777777" w:rsidR="005E7D2C" w:rsidRPr="00D04CD0" w:rsidRDefault="005E7D2C" w:rsidP="005E7D2C">
      <w:pPr>
        <w:pStyle w:val="Code"/>
        <w:rPr>
          <w:highlight w:val="white"/>
        </w:rPr>
      </w:pPr>
      <w:r w:rsidRPr="00D04CD0">
        <w:rPr>
          <w:highlight w:val="white"/>
        </w:rPr>
        <w:t xml:space="preserve">          m_list.Remove(pair);</w:t>
      </w:r>
    </w:p>
    <w:p w14:paraId="7CB524ED" w14:textId="77777777" w:rsidR="005E7D2C" w:rsidRPr="00D04CD0" w:rsidRDefault="005E7D2C" w:rsidP="005E7D2C">
      <w:pPr>
        <w:pStyle w:val="Code"/>
        <w:rPr>
          <w:highlight w:val="white"/>
        </w:rPr>
      </w:pPr>
      <w:r w:rsidRPr="00D04CD0">
        <w:rPr>
          <w:highlight w:val="white"/>
        </w:rPr>
        <w:t xml:space="preserve">          return true;</w:t>
      </w:r>
    </w:p>
    <w:p w14:paraId="4C568A5D" w14:textId="77777777" w:rsidR="005E7D2C" w:rsidRPr="00D04CD0" w:rsidRDefault="005E7D2C" w:rsidP="005E7D2C">
      <w:pPr>
        <w:pStyle w:val="Code"/>
        <w:rPr>
          <w:highlight w:val="white"/>
        </w:rPr>
      </w:pPr>
      <w:r w:rsidRPr="00D04CD0">
        <w:rPr>
          <w:highlight w:val="white"/>
        </w:rPr>
        <w:t xml:space="preserve">        }</w:t>
      </w:r>
    </w:p>
    <w:p w14:paraId="2F06EBC7" w14:textId="77777777" w:rsidR="005E7D2C" w:rsidRPr="00D04CD0" w:rsidRDefault="005E7D2C" w:rsidP="005E7D2C">
      <w:pPr>
        <w:pStyle w:val="Code"/>
        <w:rPr>
          <w:highlight w:val="white"/>
        </w:rPr>
      </w:pPr>
      <w:r w:rsidRPr="00D04CD0">
        <w:rPr>
          <w:highlight w:val="white"/>
        </w:rPr>
        <w:t xml:space="preserve">      }</w:t>
      </w:r>
    </w:p>
    <w:p w14:paraId="378FEA8A" w14:textId="77777777" w:rsidR="005E7D2C" w:rsidRPr="00D04CD0" w:rsidRDefault="005E7D2C" w:rsidP="005E7D2C">
      <w:pPr>
        <w:pStyle w:val="Code"/>
        <w:rPr>
          <w:highlight w:val="white"/>
        </w:rPr>
      </w:pPr>
    </w:p>
    <w:p w14:paraId="27258148" w14:textId="77777777" w:rsidR="005E7D2C" w:rsidRPr="00D04CD0" w:rsidRDefault="005E7D2C" w:rsidP="005E7D2C">
      <w:pPr>
        <w:pStyle w:val="Code"/>
        <w:rPr>
          <w:highlight w:val="white"/>
        </w:rPr>
      </w:pPr>
      <w:r w:rsidRPr="00D04CD0">
        <w:rPr>
          <w:highlight w:val="white"/>
        </w:rPr>
        <w:t xml:space="preserve">      return false;</w:t>
      </w:r>
    </w:p>
    <w:p w14:paraId="64DD7621" w14:textId="77777777" w:rsidR="005E7D2C" w:rsidRPr="00D04CD0" w:rsidRDefault="005E7D2C" w:rsidP="005E7D2C">
      <w:pPr>
        <w:pStyle w:val="Code"/>
        <w:rPr>
          <w:highlight w:val="white"/>
        </w:rPr>
      </w:pPr>
      <w:r w:rsidRPr="00D04CD0">
        <w:rPr>
          <w:highlight w:val="white"/>
        </w:rPr>
        <w:t xml:space="preserve">    }</w:t>
      </w:r>
    </w:p>
    <w:p w14:paraId="1F09BB10" w14:textId="77777777" w:rsidR="005E7D2C" w:rsidRPr="00D04CD0" w:rsidRDefault="005E7D2C" w:rsidP="005E7D2C">
      <w:pPr>
        <w:pStyle w:val="Code"/>
        <w:rPr>
          <w:highlight w:val="white"/>
        </w:rPr>
      </w:pPr>
    </w:p>
    <w:p w14:paraId="535A1DF1" w14:textId="77777777" w:rsidR="005E7D2C" w:rsidRPr="00D04CD0" w:rsidRDefault="005E7D2C" w:rsidP="005E7D2C">
      <w:pPr>
        <w:pStyle w:val="Code"/>
        <w:rPr>
          <w:highlight w:val="white"/>
        </w:rPr>
      </w:pPr>
      <w:r w:rsidRPr="00D04CD0">
        <w:rPr>
          <w:highlight w:val="white"/>
        </w:rPr>
        <w:t xml:space="preserve">    public bool Remove(KeyValuePair&lt;KeyType,ValueType&gt; pair) {</w:t>
      </w:r>
    </w:p>
    <w:p w14:paraId="433B8B2E" w14:textId="77777777" w:rsidR="005E7D2C" w:rsidRPr="00D04CD0" w:rsidRDefault="005E7D2C" w:rsidP="005E7D2C">
      <w:pPr>
        <w:pStyle w:val="Code"/>
        <w:rPr>
          <w:highlight w:val="white"/>
        </w:rPr>
      </w:pPr>
      <w:r w:rsidRPr="00D04CD0">
        <w:rPr>
          <w:highlight w:val="white"/>
        </w:rPr>
        <w:t xml:space="preserve">      if (m_list.Contains(pair)) {</w:t>
      </w:r>
    </w:p>
    <w:p w14:paraId="5E573B60" w14:textId="77777777" w:rsidR="005E7D2C" w:rsidRPr="00D04CD0" w:rsidRDefault="005E7D2C" w:rsidP="005E7D2C">
      <w:pPr>
        <w:pStyle w:val="Code"/>
        <w:rPr>
          <w:highlight w:val="white"/>
        </w:rPr>
      </w:pPr>
      <w:r w:rsidRPr="00D04CD0">
        <w:rPr>
          <w:highlight w:val="white"/>
        </w:rPr>
        <w:t xml:space="preserve">        m_list.Remove(pair);</w:t>
      </w:r>
    </w:p>
    <w:p w14:paraId="538DBFA5" w14:textId="77777777" w:rsidR="005E7D2C" w:rsidRPr="00D04CD0" w:rsidRDefault="005E7D2C" w:rsidP="005E7D2C">
      <w:pPr>
        <w:pStyle w:val="Code"/>
        <w:rPr>
          <w:highlight w:val="white"/>
        </w:rPr>
      </w:pPr>
      <w:r w:rsidRPr="00D04CD0">
        <w:rPr>
          <w:highlight w:val="white"/>
        </w:rPr>
        <w:t xml:space="preserve">        return true;</w:t>
      </w:r>
    </w:p>
    <w:p w14:paraId="7FFDFAC0" w14:textId="77777777" w:rsidR="005E7D2C" w:rsidRPr="00D04CD0" w:rsidRDefault="005E7D2C" w:rsidP="005E7D2C">
      <w:pPr>
        <w:pStyle w:val="Code"/>
        <w:rPr>
          <w:highlight w:val="white"/>
        </w:rPr>
      </w:pPr>
      <w:r w:rsidRPr="00D04CD0">
        <w:rPr>
          <w:highlight w:val="white"/>
        </w:rPr>
        <w:t xml:space="preserve">      }</w:t>
      </w:r>
    </w:p>
    <w:p w14:paraId="4D898179" w14:textId="77777777" w:rsidR="005E7D2C" w:rsidRPr="00D04CD0" w:rsidRDefault="005E7D2C" w:rsidP="005E7D2C">
      <w:pPr>
        <w:pStyle w:val="Code"/>
        <w:rPr>
          <w:highlight w:val="white"/>
        </w:rPr>
      </w:pPr>
    </w:p>
    <w:p w14:paraId="2F38E430" w14:textId="77777777" w:rsidR="005E7D2C" w:rsidRPr="00D04CD0" w:rsidRDefault="005E7D2C" w:rsidP="005E7D2C">
      <w:pPr>
        <w:pStyle w:val="Code"/>
        <w:rPr>
          <w:highlight w:val="white"/>
        </w:rPr>
      </w:pPr>
      <w:r w:rsidRPr="00D04CD0">
        <w:rPr>
          <w:highlight w:val="white"/>
        </w:rPr>
        <w:t xml:space="preserve">      return false;</w:t>
      </w:r>
    </w:p>
    <w:p w14:paraId="3496C820" w14:textId="77777777" w:rsidR="005E7D2C" w:rsidRPr="00D04CD0" w:rsidRDefault="005E7D2C" w:rsidP="005E7D2C">
      <w:pPr>
        <w:pStyle w:val="Code"/>
        <w:rPr>
          <w:highlight w:val="white"/>
        </w:rPr>
      </w:pPr>
      <w:r w:rsidRPr="00D04CD0">
        <w:rPr>
          <w:highlight w:val="white"/>
        </w:rPr>
        <w:t xml:space="preserve">    }</w:t>
      </w:r>
    </w:p>
    <w:p w14:paraId="1788406E" w14:textId="77777777" w:rsidR="005E7D2C" w:rsidRPr="00D04CD0" w:rsidRDefault="005E7D2C" w:rsidP="005E7D2C">
      <w:pPr>
        <w:pStyle w:val="Code"/>
        <w:rPr>
          <w:highlight w:val="white"/>
        </w:rPr>
      </w:pPr>
    </w:p>
    <w:p w14:paraId="611C7667" w14:textId="77777777" w:rsidR="005E7D2C" w:rsidRPr="00D04CD0" w:rsidRDefault="005E7D2C" w:rsidP="005E7D2C">
      <w:pPr>
        <w:pStyle w:val="Code"/>
        <w:rPr>
          <w:highlight w:val="white"/>
        </w:rPr>
      </w:pPr>
      <w:r w:rsidRPr="00D04CD0">
        <w:rPr>
          <w:highlight w:val="white"/>
        </w:rPr>
        <w:t xml:space="preserve">    public void CopyTo(KeyValuePair&lt;KeyType,ValueType&gt;[] array, int index) {</w:t>
      </w:r>
    </w:p>
    <w:p w14:paraId="1BF7415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779233A4" w14:textId="77777777" w:rsidR="005E7D2C" w:rsidRPr="00D04CD0" w:rsidRDefault="005E7D2C" w:rsidP="005E7D2C">
      <w:pPr>
        <w:pStyle w:val="Code"/>
        <w:rPr>
          <w:highlight w:val="white"/>
        </w:rPr>
      </w:pPr>
      <w:r w:rsidRPr="00D04CD0">
        <w:rPr>
          <w:highlight w:val="white"/>
        </w:rPr>
        <w:t xml:space="preserve">        array[index++] = pair;</w:t>
      </w:r>
    </w:p>
    <w:p w14:paraId="3ED40BA5" w14:textId="77777777" w:rsidR="005E7D2C" w:rsidRPr="00D04CD0" w:rsidRDefault="005E7D2C" w:rsidP="005E7D2C">
      <w:pPr>
        <w:pStyle w:val="Code"/>
        <w:rPr>
          <w:highlight w:val="white"/>
        </w:rPr>
      </w:pPr>
      <w:r w:rsidRPr="00D04CD0">
        <w:rPr>
          <w:highlight w:val="white"/>
        </w:rPr>
        <w:t xml:space="preserve">      }</w:t>
      </w:r>
    </w:p>
    <w:p w14:paraId="67CF9686" w14:textId="77777777" w:rsidR="005E7D2C" w:rsidRPr="00D04CD0" w:rsidRDefault="005E7D2C" w:rsidP="005E7D2C">
      <w:pPr>
        <w:pStyle w:val="Code"/>
        <w:rPr>
          <w:highlight w:val="white"/>
        </w:rPr>
      </w:pPr>
      <w:r w:rsidRPr="00D04CD0">
        <w:rPr>
          <w:highlight w:val="white"/>
        </w:rPr>
        <w:t xml:space="preserve">    }</w:t>
      </w:r>
    </w:p>
    <w:p w14:paraId="21CE8DDD" w14:textId="77777777" w:rsidR="005E7D2C" w:rsidRPr="00D04CD0" w:rsidRDefault="005E7D2C" w:rsidP="005E7D2C">
      <w:pPr>
        <w:pStyle w:val="Code"/>
        <w:rPr>
          <w:highlight w:val="white"/>
        </w:rPr>
      </w:pPr>
    </w:p>
    <w:p w14:paraId="0C252271" w14:textId="77777777" w:rsidR="005E7D2C" w:rsidRPr="00D04CD0" w:rsidRDefault="005E7D2C" w:rsidP="005E7D2C">
      <w:pPr>
        <w:pStyle w:val="Code"/>
        <w:rPr>
          <w:highlight w:val="white"/>
        </w:rPr>
      </w:pPr>
      <w:r w:rsidRPr="00D04CD0">
        <w:rPr>
          <w:highlight w:val="white"/>
        </w:rPr>
        <w:t xml:space="preserve">    public bool TryGetValue(KeyType key, out ValueType value) {</w:t>
      </w:r>
    </w:p>
    <w:p w14:paraId="07A703A6" w14:textId="77777777" w:rsidR="005E7D2C" w:rsidRPr="00D04CD0" w:rsidRDefault="005E7D2C" w:rsidP="005E7D2C">
      <w:pPr>
        <w:pStyle w:val="Code"/>
        <w:rPr>
          <w:highlight w:val="white"/>
        </w:rPr>
      </w:pPr>
      <w:r w:rsidRPr="00D04CD0">
        <w:rPr>
          <w:highlight w:val="white"/>
        </w:rPr>
        <w:t xml:space="preserve">      foreach (KeyValuePair&lt;KeyType,ValueType&gt; pair in m_list) {</w:t>
      </w:r>
    </w:p>
    <w:p w14:paraId="2D43AC6E" w14:textId="77777777" w:rsidR="005E7D2C" w:rsidRPr="00D04CD0" w:rsidRDefault="005E7D2C" w:rsidP="005E7D2C">
      <w:pPr>
        <w:pStyle w:val="Code"/>
        <w:rPr>
          <w:highlight w:val="white"/>
        </w:rPr>
      </w:pPr>
      <w:r w:rsidRPr="00D04CD0">
        <w:rPr>
          <w:highlight w:val="white"/>
        </w:rPr>
        <w:t xml:space="preserve">        if (key.Equals(pair.Key)) {</w:t>
      </w:r>
    </w:p>
    <w:p w14:paraId="183AC97C" w14:textId="77777777" w:rsidR="005E7D2C" w:rsidRPr="00D04CD0" w:rsidRDefault="005E7D2C" w:rsidP="005E7D2C">
      <w:pPr>
        <w:pStyle w:val="Code"/>
        <w:rPr>
          <w:highlight w:val="white"/>
        </w:rPr>
      </w:pPr>
      <w:r w:rsidRPr="00D04CD0">
        <w:rPr>
          <w:highlight w:val="white"/>
        </w:rPr>
        <w:t xml:space="preserve">          value = pair.Value;</w:t>
      </w:r>
    </w:p>
    <w:p w14:paraId="22506580" w14:textId="77777777" w:rsidR="005E7D2C" w:rsidRPr="00D04CD0" w:rsidRDefault="005E7D2C" w:rsidP="005E7D2C">
      <w:pPr>
        <w:pStyle w:val="Code"/>
        <w:rPr>
          <w:highlight w:val="white"/>
        </w:rPr>
      </w:pPr>
      <w:r w:rsidRPr="00D04CD0">
        <w:rPr>
          <w:highlight w:val="white"/>
        </w:rPr>
        <w:t xml:space="preserve">          return true;</w:t>
      </w:r>
    </w:p>
    <w:p w14:paraId="0152B5F9" w14:textId="77777777" w:rsidR="005E7D2C" w:rsidRPr="00D04CD0" w:rsidRDefault="005E7D2C" w:rsidP="005E7D2C">
      <w:pPr>
        <w:pStyle w:val="Code"/>
        <w:rPr>
          <w:highlight w:val="white"/>
        </w:rPr>
      </w:pPr>
      <w:r w:rsidRPr="00D04CD0">
        <w:rPr>
          <w:highlight w:val="white"/>
        </w:rPr>
        <w:t xml:space="preserve">        }</w:t>
      </w:r>
    </w:p>
    <w:p w14:paraId="5D1BB618" w14:textId="77777777" w:rsidR="005E7D2C" w:rsidRPr="00D04CD0" w:rsidRDefault="005E7D2C" w:rsidP="005E7D2C">
      <w:pPr>
        <w:pStyle w:val="Code"/>
        <w:rPr>
          <w:highlight w:val="white"/>
        </w:rPr>
      </w:pPr>
      <w:r w:rsidRPr="00D04CD0">
        <w:rPr>
          <w:highlight w:val="white"/>
        </w:rPr>
        <w:t xml:space="preserve">      }</w:t>
      </w:r>
    </w:p>
    <w:p w14:paraId="0B25B01B" w14:textId="77777777" w:rsidR="005E7D2C" w:rsidRPr="00D04CD0" w:rsidRDefault="005E7D2C" w:rsidP="005E7D2C">
      <w:pPr>
        <w:pStyle w:val="Code"/>
        <w:rPr>
          <w:highlight w:val="white"/>
        </w:rPr>
      </w:pPr>
    </w:p>
    <w:p w14:paraId="3FE1C4A4" w14:textId="77777777" w:rsidR="005E7D2C" w:rsidRPr="00D04CD0" w:rsidRDefault="005E7D2C" w:rsidP="005E7D2C">
      <w:pPr>
        <w:pStyle w:val="Code"/>
        <w:rPr>
          <w:highlight w:val="white"/>
        </w:rPr>
      </w:pPr>
      <w:r w:rsidRPr="00D04CD0">
        <w:rPr>
          <w:highlight w:val="white"/>
        </w:rPr>
        <w:t xml:space="preserve">      value = default(ValueType);</w:t>
      </w:r>
    </w:p>
    <w:p w14:paraId="53419055" w14:textId="77777777" w:rsidR="005E7D2C" w:rsidRPr="00D04CD0" w:rsidRDefault="005E7D2C" w:rsidP="005E7D2C">
      <w:pPr>
        <w:pStyle w:val="Code"/>
        <w:rPr>
          <w:highlight w:val="white"/>
        </w:rPr>
      </w:pPr>
      <w:r w:rsidRPr="00D04CD0">
        <w:rPr>
          <w:highlight w:val="white"/>
        </w:rPr>
        <w:t xml:space="preserve">      return false;</w:t>
      </w:r>
    </w:p>
    <w:p w14:paraId="154AF508" w14:textId="77777777" w:rsidR="005E7D2C" w:rsidRPr="00D04CD0" w:rsidRDefault="005E7D2C" w:rsidP="005E7D2C">
      <w:pPr>
        <w:pStyle w:val="Code"/>
        <w:rPr>
          <w:highlight w:val="white"/>
        </w:rPr>
      </w:pPr>
      <w:r w:rsidRPr="00D04CD0">
        <w:rPr>
          <w:highlight w:val="white"/>
        </w:rPr>
        <w:t xml:space="preserve">    }</w:t>
      </w:r>
    </w:p>
    <w:p w14:paraId="77A6F9D0" w14:textId="77777777" w:rsidR="005E7D2C" w:rsidRPr="00D04CD0" w:rsidRDefault="005E7D2C" w:rsidP="005E7D2C">
      <w:pPr>
        <w:pStyle w:val="Code"/>
        <w:rPr>
          <w:highlight w:val="white"/>
        </w:rPr>
      </w:pPr>
    </w:p>
    <w:p w14:paraId="5BCA8C75" w14:textId="77777777" w:rsidR="005E7D2C" w:rsidRPr="00D04CD0" w:rsidRDefault="005E7D2C" w:rsidP="005E7D2C">
      <w:pPr>
        <w:pStyle w:val="Code"/>
        <w:rPr>
          <w:highlight w:val="white"/>
        </w:rPr>
      </w:pPr>
      <w:r w:rsidRPr="00D04CD0">
        <w:rPr>
          <w:highlight w:val="white"/>
        </w:rPr>
        <w:t xml:space="preserve">    IEnumerator IEnumerable.GetEnumerator() {</w:t>
      </w:r>
    </w:p>
    <w:p w14:paraId="047B53ED"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0A4F6266" w14:textId="77777777" w:rsidR="005E7D2C" w:rsidRPr="00D04CD0" w:rsidRDefault="005E7D2C" w:rsidP="005E7D2C">
      <w:pPr>
        <w:pStyle w:val="Code"/>
        <w:rPr>
          <w:highlight w:val="white"/>
        </w:rPr>
      </w:pPr>
      <w:r w:rsidRPr="00D04CD0">
        <w:rPr>
          <w:highlight w:val="white"/>
        </w:rPr>
        <w:t xml:space="preserve">    }</w:t>
      </w:r>
    </w:p>
    <w:p w14:paraId="227E987B" w14:textId="77777777" w:rsidR="005E7D2C" w:rsidRPr="00D04CD0" w:rsidRDefault="005E7D2C" w:rsidP="005E7D2C">
      <w:pPr>
        <w:pStyle w:val="Code"/>
        <w:rPr>
          <w:highlight w:val="white"/>
        </w:rPr>
      </w:pPr>
    </w:p>
    <w:p w14:paraId="6DAC6DB7" w14:textId="77777777" w:rsidR="005E7D2C" w:rsidRDefault="005E7D2C" w:rsidP="005E7D2C">
      <w:pPr>
        <w:pStyle w:val="Code"/>
        <w:rPr>
          <w:highlight w:val="white"/>
        </w:rPr>
      </w:pPr>
      <w:r w:rsidRPr="00D04CD0">
        <w:rPr>
          <w:highlight w:val="white"/>
        </w:rPr>
        <w:t xml:space="preserve">    IEnumerator&lt;KeyValuePair&lt;KeyType,ValueType&gt;&gt;</w:t>
      </w:r>
    </w:p>
    <w:p w14:paraId="0AF9E6D1" w14:textId="77777777" w:rsidR="005E7D2C" w:rsidRPr="00D04CD0" w:rsidRDefault="005E7D2C" w:rsidP="005E7D2C">
      <w:pPr>
        <w:pStyle w:val="Code"/>
        <w:rPr>
          <w:highlight w:val="white"/>
        </w:rPr>
      </w:pPr>
      <w:r>
        <w:rPr>
          <w:highlight w:val="white"/>
        </w:rPr>
        <w:t xml:space="preserve">   </w:t>
      </w:r>
      <w:r w:rsidRPr="00D04CD0">
        <w:rPr>
          <w:highlight w:val="white"/>
        </w:rPr>
        <w:t xml:space="preserve"> IEnumerable&lt;KeyValuePair&lt;KeyType,ValueType&gt;&gt;.GetEnumerator() {</w:t>
      </w:r>
    </w:p>
    <w:p w14:paraId="3018919B" w14:textId="77777777" w:rsidR="005E7D2C" w:rsidRPr="00D04CD0" w:rsidRDefault="005E7D2C" w:rsidP="005E7D2C">
      <w:pPr>
        <w:pStyle w:val="Code"/>
        <w:rPr>
          <w:highlight w:val="white"/>
        </w:rPr>
      </w:pPr>
      <w:r w:rsidRPr="00D04CD0">
        <w:rPr>
          <w:highlight w:val="white"/>
        </w:rPr>
        <w:t xml:space="preserve">      return (new ListMapEnumerator&lt;KeyType,ValueType&gt;(m_list));</w:t>
      </w:r>
    </w:p>
    <w:p w14:paraId="3996AB32" w14:textId="77777777" w:rsidR="005E7D2C" w:rsidRPr="00D04CD0" w:rsidRDefault="005E7D2C" w:rsidP="005E7D2C">
      <w:pPr>
        <w:pStyle w:val="Code"/>
        <w:rPr>
          <w:highlight w:val="white"/>
        </w:rPr>
      </w:pPr>
      <w:r w:rsidRPr="00D04CD0">
        <w:rPr>
          <w:highlight w:val="white"/>
        </w:rPr>
        <w:t xml:space="preserve">    }</w:t>
      </w:r>
    </w:p>
    <w:p w14:paraId="6432665E" w14:textId="77777777" w:rsidR="005E7D2C" w:rsidRPr="00D04CD0" w:rsidRDefault="005E7D2C" w:rsidP="005E7D2C">
      <w:pPr>
        <w:pStyle w:val="Code"/>
        <w:rPr>
          <w:highlight w:val="white"/>
        </w:rPr>
      </w:pPr>
    </w:p>
    <w:p w14:paraId="7C8E0FBE" w14:textId="77777777" w:rsidR="005E7D2C" w:rsidRPr="00D04CD0" w:rsidRDefault="005E7D2C" w:rsidP="005E7D2C">
      <w:pPr>
        <w:pStyle w:val="Code"/>
        <w:rPr>
          <w:highlight w:val="white"/>
        </w:rPr>
      </w:pPr>
      <w:r w:rsidRPr="00D04CD0">
        <w:rPr>
          <w:highlight w:val="white"/>
        </w:rPr>
        <w:t xml:space="preserve">    public override int GetHashCode() {</w:t>
      </w:r>
    </w:p>
    <w:p w14:paraId="70FEE5EE" w14:textId="77777777" w:rsidR="005E7D2C" w:rsidRPr="00D04CD0" w:rsidRDefault="005E7D2C" w:rsidP="005E7D2C">
      <w:pPr>
        <w:pStyle w:val="Code"/>
        <w:rPr>
          <w:highlight w:val="white"/>
        </w:rPr>
      </w:pPr>
      <w:r w:rsidRPr="00D04CD0">
        <w:rPr>
          <w:highlight w:val="white"/>
        </w:rPr>
        <w:t xml:space="preserve">      return base.GetHashCode();</w:t>
      </w:r>
    </w:p>
    <w:p w14:paraId="7DC7C9AD" w14:textId="77777777" w:rsidR="005E7D2C" w:rsidRPr="00D04CD0" w:rsidRDefault="005E7D2C" w:rsidP="005E7D2C">
      <w:pPr>
        <w:pStyle w:val="Code"/>
        <w:rPr>
          <w:highlight w:val="white"/>
        </w:rPr>
      </w:pPr>
      <w:r w:rsidRPr="00D04CD0">
        <w:rPr>
          <w:highlight w:val="white"/>
        </w:rPr>
        <w:t xml:space="preserve">    }</w:t>
      </w:r>
    </w:p>
    <w:p w14:paraId="7490F98A" w14:textId="77777777" w:rsidR="005E7D2C" w:rsidRPr="00D04CD0" w:rsidRDefault="005E7D2C" w:rsidP="005E7D2C">
      <w:pPr>
        <w:pStyle w:val="Code"/>
        <w:rPr>
          <w:highlight w:val="white"/>
        </w:rPr>
      </w:pPr>
    </w:p>
    <w:p w14:paraId="78C22189" w14:textId="77777777" w:rsidR="005E7D2C" w:rsidRPr="00D04CD0" w:rsidRDefault="005E7D2C" w:rsidP="005E7D2C">
      <w:pPr>
        <w:pStyle w:val="Code"/>
        <w:rPr>
          <w:highlight w:val="white"/>
        </w:rPr>
      </w:pPr>
      <w:r w:rsidRPr="00D04CD0">
        <w:rPr>
          <w:highlight w:val="white"/>
        </w:rPr>
        <w:t xml:space="preserve">    public override bool Equals(object obj) {</w:t>
      </w:r>
    </w:p>
    <w:p w14:paraId="4A8D6F18" w14:textId="77777777" w:rsidR="005E7D2C" w:rsidRPr="00D04CD0" w:rsidRDefault="005E7D2C" w:rsidP="005E7D2C">
      <w:pPr>
        <w:pStyle w:val="Code"/>
        <w:rPr>
          <w:highlight w:val="white"/>
        </w:rPr>
      </w:pPr>
      <w:r w:rsidRPr="00D04CD0">
        <w:rPr>
          <w:highlight w:val="white"/>
        </w:rPr>
        <w:t xml:space="preserve">      if (obj is IEnumerable&lt;KeyValuePair&lt;KeyType,ValueType&gt;&gt;) {</w:t>
      </w:r>
    </w:p>
    <w:p w14:paraId="2EEBBBF8" w14:textId="77777777" w:rsidR="005E7D2C" w:rsidRPr="00D04CD0" w:rsidRDefault="005E7D2C" w:rsidP="005E7D2C">
      <w:pPr>
        <w:pStyle w:val="Code"/>
        <w:rPr>
          <w:highlight w:val="white"/>
        </w:rPr>
      </w:pPr>
      <w:r w:rsidRPr="00D04CD0">
        <w:rPr>
          <w:highlight w:val="white"/>
        </w:rPr>
        <w:t xml:space="preserve">        IEnumerable&lt;KeyValuePair&lt;KeyType,ValueType&gt;&gt; enumerable =</w:t>
      </w:r>
    </w:p>
    <w:p w14:paraId="2496E12D" w14:textId="77777777" w:rsidR="005E7D2C" w:rsidRPr="00D04CD0" w:rsidRDefault="005E7D2C" w:rsidP="005E7D2C">
      <w:pPr>
        <w:pStyle w:val="Code"/>
        <w:rPr>
          <w:highlight w:val="white"/>
        </w:rPr>
      </w:pPr>
      <w:r w:rsidRPr="00D04CD0">
        <w:rPr>
          <w:highlight w:val="white"/>
        </w:rPr>
        <w:t xml:space="preserve">          (IEnumerable&lt;KeyValuePair&lt;KeyType,ValueType&gt;&gt;) obj;</w:t>
      </w:r>
    </w:p>
    <w:p w14:paraId="4B494B25" w14:textId="77777777" w:rsidR="005E7D2C" w:rsidRPr="00D04CD0" w:rsidRDefault="005E7D2C" w:rsidP="005E7D2C">
      <w:pPr>
        <w:pStyle w:val="Code"/>
        <w:rPr>
          <w:highlight w:val="white"/>
        </w:rPr>
      </w:pPr>
      <w:r w:rsidRPr="00D04CD0">
        <w:rPr>
          <w:highlight w:val="white"/>
        </w:rPr>
        <w:t xml:space="preserve">        int count = 0;</w:t>
      </w:r>
    </w:p>
    <w:p w14:paraId="55D4B570" w14:textId="77777777" w:rsidR="005E7D2C" w:rsidRPr="00D04CD0" w:rsidRDefault="005E7D2C" w:rsidP="005E7D2C">
      <w:pPr>
        <w:pStyle w:val="Code"/>
        <w:rPr>
          <w:highlight w:val="white"/>
        </w:rPr>
      </w:pPr>
    </w:p>
    <w:p w14:paraId="5C417236" w14:textId="77777777" w:rsidR="005E7D2C" w:rsidRPr="00D04CD0" w:rsidRDefault="005E7D2C" w:rsidP="005E7D2C">
      <w:pPr>
        <w:pStyle w:val="Code"/>
        <w:rPr>
          <w:highlight w:val="white"/>
        </w:rPr>
      </w:pPr>
      <w:r w:rsidRPr="00D04CD0">
        <w:rPr>
          <w:highlight w:val="white"/>
        </w:rPr>
        <w:t xml:space="preserve">        foreach (KeyValuePair&lt;KeyType,ValueType&gt; pair in enumerable) {</w:t>
      </w:r>
    </w:p>
    <w:p w14:paraId="55C76A5E" w14:textId="77777777" w:rsidR="005E7D2C" w:rsidRPr="00D04CD0" w:rsidRDefault="005E7D2C" w:rsidP="005E7D2C">
      <w:pPr>
        <w:pStyle w:val="Code"/>
        <w:rPr>
          <w:highlight w:val="white"/>
        </w:rPr>
      </w:pPr>
      <w:r w:rsidRPr="00D04CD0">
        <w:rPr>
          <w:highlight w:val="white"/>
        </w:rPr>
        <w:t xml:space="preserve">          if (!m_list.Contains(pair)) {</w:t>
      </w:r>
    </w:p>
    <w:p w14:paraId="5E486F70" w14:textId="77777777" w:rsidR="005E7D2C" w:rsidRPr="00D04CD0" w:rsidRDefault="005E7D2C" w:rsidP="005E7D2C">
      <w:pPr>
        <w:pStyle w:val="Code"/>
        <w:rPr>
          <w:highlight w:val="white"/>
        </w:rPr>
      </w:pPr>
      <w:r w:rsidRPr="00D04CD0">
        <w:rPr>
          <w:highlight w:val="white"/>
        </w:rPr>
        <w:t xml:space="preserve">            return false;</w:t>
      </w:r>
    </w:p>
    <w:p w14:paraId="1BE80CFB" w14:textId="77777777" w:rsidR="005E7D2C" w:rsidRPr="00D04CD0" w:rsidRDefault="005E7D2C" w:rsidP="005E7D2C">
      <w:pPr>
        <w:pStyle w:val="Code"/>
        <w:rPr>
          <w:highlight w:val="white"/>
        </w:rPr>
      </w:pPr>
      <w:r w:rsidRPr="00D04CD0">
        <w:rPr>
          <w:highlight w:val="white"/>
        </w:rPr>
        <w:t xml:space="preserve">          }</w:t>
      </w:r>
    </w:p>
    <w:p w14:paraId="3046C53D" w14:textId="77777777" w:rsidR="005E7D2C" w:rsidRPr="00D04CD0" w:rsidRDefault="005E7D2C" w:rsidP="005E7D2C">
      <w:pPr>
        <w:pStyle w:val="Code"/>
        <w:rPr>
          <w:highlight w:val="white"/>
        </w:rPr>
      </w:pPr>
    </w:p>
    <w:p w14:paraId="260976A6" w14:textId="77777777" w:rsidR="005E7D2C" w:rsidRPr="00D04CD0" w:rsidRDefault="005E7D2C" w:rsidP="005E7D2C">
      <w:pPr>
        <w:pStyle w:val="Code"/>
        <w:rPr>
          <w:highlight w:val="white"/>
        </w:rPr>
      </w:pPr>
      <w:r w:rsidRPr="00D04CD0">
        <w:rPr>
          <w:highlight w:val="white"/>
        </w:rPr>
        <w:t xml:space="preserve">          ++count;</w:t>
      </w:r>
    </w:p>
    <w:p w14:paraId="54198EB4" w14:textId="77777777" w:rsidR="005E7D2C" w:rsidRPr="00D04CD0" w:rsidRDefault="005E7D2C" w:rsidP="005E7D2C">
      <w:pPr>
        <w:pStyle w:val="Code"/>
        <w:rPr>
          <w:highlight w:val="white"/>
        </w:rPr>
      </w:pPr>
      <w:r w:rsidRPr="00D04CD0">
        <w:rPr>
          <w:highlight w:val="white"/>
        </w:rPr>
        <w:t xml:space="preserve">        }</w:t>
      </w:r>
    </w:p>
    <w:p w14:paraId="73846568" w14:textId="77777777" w:rsidR="005E7D2C" w:rsidRPr="00D04CD0" w:rsidRDefault="005E7D2C" w:rsidP="005E7D2C">
      <w:pPr>
        <w:pStyle w:val="Code"/>
        <w:rPr>
          <w:highlight w:val="white"/>
        </w:rPr>
      </w:pPr>
    </w:p>
    <w:p w14:paraId="393334B4" w14:textId="77777777" w:rsidR="005E7D2C" w:rsidRPr="00D04CD0" w:rsidRDefault="005E7D2C" w:rsidP="005E7D2C">
      <w:pPr>
        <w:pStyle w:val="Code"/>
        <w:rPr>
          <w:highlight w:val="white"/>
        </w:rPr>
      </w:pPr>
      <w:r w:rsidRPr="00D04CD0">
        <w:rPr>
          <w:highlight w:val="white"/>
        </w:rPr>
        <w:t xml:space="preserve">        return (count == m_list.Count);</w:t>
      </w:r>
    </w:p>
    <w:p w14:paraId="7C79A2D9" w14:textId="77777777" w:rsidR="005E7D2C" w:rsidRPr="00D04CD0" w:rsidRDefault="005E7D2C" w:rsidP="005E7D2C">
      <w:pPr>
        <w:pStyle w:val="Code"/>
        <w:rPr>
          <w:highlight w:val="white"/>
        </w:rPr>
      </w:pPr>
      <w:r w:rsidRPr="00D04CD0">
        <w:rPr>
          <w:highlight w:val="white"/>
        </w:rPr>
        <w:t xml:space="preserve">      }</w:t>
      </w:r>
    </w:p>
    <w:p w14:paraId="61694748" w14:textId="77777777" w:rsidR="005E7D2C" w:rsidRPr="00D04CD0" w:rsidRDefault="005E7D2C" w:rsidP="005E7D2C">
      <w:pPr>
        <w:pStyle w:val="Code"/>
        <w:rPr>
          <w:highlight w:val="white"/>
        </w:rPr>
      </w:pPr>
    </w:p>
    <w:p w14:paraId="1EE07717" w14:textId="77777777" w:rsidR="005E7D2C" w:rsidRPr="00D04CD0" w:rsidRDefault="005E7D2C" w:rsidP="005E7D2C">
      <w:pPr>
        <w:pStyle w:val="Code"/>
        <w:rPr>
          <w:highlight w:val="white"/>
        </w:rPr>
      </w:pPr>
      <w:r w:rsidRPr="00D04CD0">
        <w:rPr>
          <w:highlight w:val="white"/>
        </w:rPr>
        <w:t xml:space="preserve">      return false;</w:t>
      </w:r>
    </w:p>
    <w:p w14:paraId="24457058" w14:textId="77777777" w:rsidR="005E7D2C" w:rsidRPr="00D04CD0" w:rsidRDefault="005E7D2C" w:rsidP="005E7D2C">
      <w:pPr>
        <w:pStyle w:val="Code"/>
        <w:rPr>
          <w:highlight w:val="white"/>
        </w:rPr>
      </w:pPr>
      <w:r w:rsidRPr="00D04CD0">
        <w:rPr>
          <w:highlight w:val="white"/>
        </w:rPr>
        <w:t xml:space="preserve">    }</w:t>
      </w:r>
    </w:p>
    <w:p w14:paraId="16F3A248" w14:textId="77777777" w:rsidR="005E7D2C" w:rsidRPr="00D04CD0" w:rsidRDefault="005E7D2C" w:rsidP="005E7D2C">
      <w:pPr>
        <w:pStyle w:val="Code"/>
        <w:rPr>
          <w:highlight w:val="white"/>
        </w:rPr>
      </w:pPr>
      <w:r w:rsidRPr="00D04CD0">
        <w:rPr>
          <w:highlight w:val="white"/>
        </w:rPr>
        <w:t xml:space="preserve">  }</w:t>
      </w:r>
    </w:p>
    <w:p w14:paraId="1BA5747B" w14:textId="77777777" w:rsidR="005E7D2C" w:rsidRPr="00D04CD0" w:rsidRDefault="005E7D2C" w:rsidP="005E7D2C">
      <w:pPr>
        <w:pStyle w:val="Code"/>
      </w:pPr>
      <w:r w:rsidRPr="00D04CD0">
        <w:rPr>
          <w:highlight w:val="white"/>
        </w:rPr>
        <w:t>}</w:t>
      </w:r>
    </w:p>
    <w:p w14:paraId="357261BC" w14:textId="77777777" w:rsidR="005E7D2C" w:rsidRDefault="005E7D2C" w:rsidP="005E7D2C">
      <w:pPr>
        <w:pStyle w:val="CodeHeader"/>
        <w:rPr>
          <w:lang w:val="sv-SE"/>
        </w:rPr>
      </w:pPr>
      <w:r>
        <w:rPr>
          <w:highlight w:val="white"/>
          <w:lang w:val="sv-SE"/>
        </w:rPr>
        <w:t>ListMapEnumerator</w:t>
      </w:r>
      <w:r>
        <w:rPr>
          <w:lang w:val="sv-SE"/>
        </w:rPr>
        <w:t>.cs</w:t>
      </w:r>
    </w:p>
    <w:p w14:paraId="001C34FB" w14:textId="77777777" w:rsidR="005E7D2C" w:rsidRPr="00FB5CFB" w:rsidRDefault="005E7D2C" w:rsidP="005E7D2C">
      <w:pPr>
        <w:pStyle w:val="Code"/>
        <w:rPr>
          <w:highlight w:val="white"/>
        </w:rPr>
      </w:pPr>
      <w:r w:rsidRPr="00FB5CFB">
        <w:rPr>
          <w:highlight w:val="white"/>
        </w:rPr>
        <w:t>using System;</w:t>
      </w:r>
    </w:p>
    <w:p w14:paraId="55291FD4" w14:textId="77777777" w:rsidR="005E7D2C" w:rsidRPr="00FB5CFB" w:rsidRDefault="005E7D2C" w:rsidP="005E7D2C">
      <w:pPr>
        <w:pStyle w:val="Code"/>
        <w:rPr>
          <w:highlight w:val="white"/>
        </w:rPr>
      </w:pPr>
      <w:r w:rsidRPr="00FB5CFB">
        <w:rPr>
          <w:highlight w:val="white"/>
        </w:rPr>
        <w:t>using System.Collections;</w:t>
      </w:r>
    </w:p>
    <w:p w14:paraId="25B6ED06" w14:textId="77777777" w:rsidR="005E7D2C" w:rsidRPr="00FB5CFB" w:rsidRDefault="005E7D2C" w:rsidP="005E7D2C">
      <w:pPr>
        <w:pStyle w:val="Code"/>
        <w:rPr>
          <w:highlight w:val="white"/>
        </w:rPr>
      </w:pPr>
      <w:r w:rsidRPr="00FB5CFB">
        <w:rPr>
          <w:highlight w:val="white"/>
        </w:rPr>
        <w:t>using System.Collections.Generic;</w:t>
      </w:r>
    </w:p>
    <w:p w14:paraId="75AFBB58" w14:textId="77777777" w:rsidR="005E7D2C" w:rsidRPr="00FB5CFB" w:rsidRDefault="005E7D2C" w:rsidP="005E7D2C">
      <w:pPr>
        <w:pStyle w:val="Code"/>
        <w:rPr>
          <w:highlight w:val="white"/>
        </w:rPr>
      </w:pPr>
    </w:p>
    <w:p w14:paraId="71B319B3" w14:textId="77777777" w:rsidR="005E7D2C" w:rsidRPr="00FB5CFB" w:rsidRDefault="005E7D2C" w:rsidP="005E7D2C">
      <w:pPr>
        <w:pStyle w:val="Code"/>
        <w:rPr>
          <w:highlight w:val="white"/>
        </w:rPr>
      </w:pPr>
      <w:r w:rsidRPr="00FB5CFB">
        <w:rPr>
          <w:highlight w:val="white"/>
        </w:rPr>
        <w:t>namespace CCompiler {</w:t>
      </w:r>
    </w:p>
    <w:p w14:paraId="7EEDD63E" w14:textId="77777777" w:rsidR="005E7D2C" w:rsidRDefault="005E7D2C" w:rsidP="005E7D2C">
      <w:pPr>
        <w:pStyle w:val="Code"/>
        <w:rPr>
          <w:highlight w:val="white"/>
        </w:rPr>
      </w:pPr>
      <w:r w:rsidRPr="00FB5CFB">
        <w:rPr>
          <w:highlight w:val="white"/>
        </w:rPr>
        <w:t xml:space="preserve">  class ListMapEnumerator&lt;KeyType,ValueType&gt; :</w:t>
      </w:r>
    </w:p>
    <w:p w14:paraId="05411039"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 {</w:t>
      </w:r>
    </w:p>
    <w:p w14:paraId="2C180C63" w14:textId="77777777" w:rsidR="005E7D2C" w:rsidRPr="00FB5CFB" w:rsidRDefault="005E7D2C" w:rsidP="005E7D2C">
      <w:pPr>
        <w:pStyle w:val="Code"/>
        <w:rPr>
          <w:highlight w:val="white"/>
        </w:rPr>
      </w:pPr>
      <w:r w:rsidRPr="00FB5CFB">
        <w:rPr>
          <w:highlight w:val="white"/>
        </w:rPr>
        <w:t xml:space="preserve">    private int m_index = -1;</w:t>
      </w:r>
    </w:p>
    <w:p w14:paraId="319FF5DA" w14:textId="77777777" w:rsidR="005E7D2C" w:rsidRPr="00FB5CFB" w:rsidRDefault="005E7D2C" w:rsidP="005E7D2C">
      <w:pPr>
        <w:pStyle w:val="Code"/>
        <w:rPr>
          <w:highlight w:val="white"/>
        </w:rPr>
      </w:pPr>
      <w:r w:rsidRPr="00FB5CFB">
        <w:rPr>
          <w:highlight w:val="white"/>
        </w:rPr>
        <w:t xml:space="preserve">    private List&lt;KeyValuePair&lt;KeyType, ValueType&gt;&gt; m_list;</w:t>
      </w:r>
    </w:p>
    <w:p w14:paraId="60A77566" w14:textId="77777777" w:rsidR="005E7D2C" w:rsidRPr="00FB5CFB" w:rsidRDefault="005E7D2C" w:rsidP="005E7D2C">
      <w:pPr>
        <w:pStyle w:val="Code"/>
        <w:rPr>
          <w:highlight w:val="white"/>
        </w:rPr>
      </w:pPr>
    </w:p>
    <w:p w14:paraId="134FB5A8" w14:textId="77777777" w:rsidR="005E7D2C" w:rsidRPr="00FB5CFB" w:rsidRDefault="005E7D2C" w:rsidP="005E7D2C">
      <w:pPr>
        <w:pStyle w:val="Code"/>
        <w:rPr>
          <w:highlight w:val="white"/>
        </w:rPr>
      </w:pPr>
      <w:r w:rsidRPr="00FB5CFB">
        <w:rPr>
          <w:highlight w:val="white"/>
        </w:rPr>
        <w:t xml:space="preserve">    public ListMapEnumerator(List&lt;KeyValuePair&lt;KeyType,ValueType&gt;&gt; list) {</w:t>
      </w:r>
    </w:p>
    <w:p w14:paraId="73F89B36" w14:textId="77777777" w:rsidR="005E7D2C" w:rsidRPr="00FB5CFB" w:rsidRDefault="005E7D2C" w:rsidP="005E7D2C">
      <w:pPr>
        <w:pStyle w:val="Code"/>
        <w:rPr>
          <w:highlight w:val="white"/>
        </w:rPr>
      </w:pPr>
      <w:r w:rsidRPr="00FB5CFB">
        <w:rPr>
          <w:highlight w:val="white"/>
        </w:rPr>
        <w:t xml:space="preserve">      m_list = list;</w:t>
      </w:r>
    </w:p>
    <w:p w14:paraId="236754C4" w14:textId="77777777" w:rsidR="005E7D2C" w:rsidRPr="00FB5CFB" w:rsidRDefault="005E7D2C" w:rsidP="005E7D2C">
      <w:pPr>
        <w:pStyle w:val="Code"/>
        <w:rPr>
          <w:highlight w:val="white"/>
        </w:rPr>
      </w:pPr>
      <w:r w:rsidRPr="00FB5CFB">
        <w:rPr>
          <w:highlight w:val="white"/>
        </w:rPr>
        <w:t xml:space="preserve">    }</w:t>
      </w:r>
    </w:p>
    <w:p w14:paraId="4E2B9747" w14:textId="77777777" w:rsidR="005E7D2C" w:rsidRPr="00FB5CFB" w:rsidRDefault="005E7D2C" w:rsidP="005E7D2C">
      <w:pPr>
        <w:pStyle w:val="Code"/>
        <w:rPr>
          <w:highlight w:val="white"/>
        </w:rPr>
      </w:pPr>
    </w:p>
    <w:p w14:paraId="795761D8" w14:textId="77777777" w:rsidR="005E7D2C" w:rsidRPr="00FB5CFB" w:rsidRDefault="005E7D2C" w:rsidP="005E7D2C">
      <w:pPr>
        <w:pStyle w:val="Code"/>
        <w:rPr>
          <w:highlight w:val="white"/>
        </w:rPr>
      </w:pPr>
      <w:r w:rsidRPr="00FB5CFB">
        <w:rPr>
          <w:highlight w:val="white"/>
        </w:rPr>
        <w:t xml:space="preserve">    public bool MoveNext() {</w:t>
      </w:r>
    </w:p>
    <w:p w14:paraId="2851A09E" w14:textId="77777777" w:rsidR="005E7D2C" w:rsidRPr="00FB5CFB" w:rsidRDefault="005E7D2C" w:rsidP="005E7D2C">
      <w:pPr>
        <w:pStyle w:val="Code"/>
        <w:rPr>
          <w:highlight w:val="white"/>
        </w:rPr>
      </w:pPr>
      <w:r w:rsidRPr="00FB5CFB">
        <w:rPr>
          <w:highlight w:val="white"/>
        </w:rPr>
        <w:t xml:space="preserve">      ++m_index;</w:t>
      </w:r>
    </w:p>
    <w:p w14:paraId="5E8B9EB2" w14:textId="77777777" w:rsidR="005E7D2C" w:rsidRPr="00FB5CFB" w:rsidRDefault="005E7D2C" w:rsidP="005E7D2C">
      <w:pPr>
        <w:pStyle w:val="Code"/>
        <w:rPr>
          <w:highlight w:val="white"/>
        </w:rPr>
      </w:pPr>
      <w:r w:rsidRPr="00FB5CFB">
        <w:rPr>
          <w:highlight w:val="white"/>
        </w:rPr>
        <w:t xml:space="preserve">      return (m_index &lt; m_list.Count);</w:t>
      </w:r>
    </w:p>
    <w:p w14:paraId="2D53EF94" w14:textId="77777777" w:rsidR="005E7D2C" w:rsidRPr="00FB5CFB" w:rsidRDefault="005E7D2C" w:rsidP="005E7D2C">
      <w:pPr>
        <w:pStyle w:val="Code"/>
        <w:rPr>
          <w:highlight w:val="white"/>
        </w:rPr>
      </w:pPr>
      <w:r w:rsidRPr="00FB5CFB">
        <w:rPr>
          <w:highlight w:val="white"/>
        </w:rPr>
        <w:t xml:space="preserve">    }</w:t>
      </w:r>
    </w:p>
    <w:p w14:paraId="081ABD3D" w14:textId="77777777" w:rsidR="005E7D2C" w:rsidRPr="00FB5CFB" w:rsidRDefault="005E7D2C" w:rsidP="005E7D2C">
      <w:pPr>
        <w:pStyle w:val="Code"/>
        <w:rPr>
          <w:highlight w:val="white"/>
        </w:rPr>
      </w:pPr>
    </w:p>
    <w:p w14:paraId="04DA70AE" w14:textId="77777777" w:rsidR="005E7D2C" w:rsidRPr="00FB5CFB" w:rsidRDefault="005E7D2C" w:rsidP="005E7D2C">
      <w:pPr>
        <w:pStyle w:val="Code"/>
        <w:rPr>
          <w:highlight w:val="white"/>
        </w:rPr>
      </w:pPr>
      <w:r w:rsidRPr="00FB5CFB">
        <w:rPr>
          <w:highlight w:val="white"/>
        </w:rPr>
        <w:t xml:space="preserve">    public void Reset() {</w:t>
      </w:r>
    </w:p>
    <w:p w14:paraId="4B217A6F" w14:textId="77777777" w:rsidR="005E7D2C" w:rsidRPr="00FB5CFB" w:rsidRDefault="005E7D2C" w:rsidP="005E7D2C">
      <w:pPr>
        <w:pStyle w:val="Code"/>
        <w:rPr>
          <w:highlight w:val="white"/>
        </w:rPr>
      </w:pPr>
      <w:r w:rsidRPr="00FB5CFB">
        <w:rPr>
          <w:highlight w:val="white"/>
        </w:rPr>
        <w:t xml:space="preserve">      m_index = 0;</w:t>
      </w:r>
    </w:p>
    <w:p w14:paraId="5E62C924" w14:textId="77777777" w:rsidR="005E7D2C" w:rsidRPr="00FB5CFB" w:rsidRDefault="005E7D2C" w:rsidP="005E7D2C">
      <w:pPr>
        <w:pStyle w:val="Code"/>
        <w:rPr>
          <w:highlight w:val="white"/>
        </w:rPr>
      </w:pPr>
      <w:r w:rsidRPr="00FB5CFB">
        <w:rPr>
          <w:highlight w:val="white"/>
        </w:rPr>
        <w:t xml:space="preserve">    }</w:t>
      </w:r>
    </w:p>
    <w:p w14:paraId="0ECB5B99" w14:textId="77777777" w:rsidR="005E7D2C" w:rsidRPr="00FB5CFB" w:rsidRDefault="005E7D2C" w:rsidP="005E7D2C">
      <w:pPr>
        <w:pStyle w:val="Code"/>
        <w:rPr>
          <w:highlight w:val="white"/>
        </w:rPr>
      </w:pPr>
    </w:p>
    <w:p w14:paraId="2A85B72D" w14:textId="77777777" w:rsidR="005E7D2C" w:rsidRDefault="005E7D2C" w:rsidP="005E7D2C">
      <w:pPr>
        <w:pStyle w:val="Code"/>
        <w:rPr>
          <w:highlight w:val="white"/>
        </w:rPr>
      </w:pPr>
      <w:r w:rsidRPr="00FB5CFB">
        <w:rPr>
          <w:highlight w:val="white"/>
        </w:rPr>
        <w:t xml:space="preserve">    KeyValuePair&lt;KeyType,ValueType&gt;</w:t>
      </w:r>
    </w:p>
    <w:p w14:paraId="66D114D5" w14:textId="77777777" w:rsidR="005E7D2C" w:rsidRPr="00FB5CFB" w:rsidRDefault="005E7D2C" w:rsidP="005E7D2C">
      <w:pPr>
        <w:pStyle w:val="Code"/>
        <w:rPr>
          <w:highlight w:val="white"/>
        </w:rPr>
      </w:pPr>
      <w:r>
        <w:rPr>
          <w:highlight w:val="white"/>
        </w:rPr>
        <w:t xml:space="preserve">   </w:t>
      </w:r>
      <w:r w:rsidRPr="00FB5CFB">
        <w:rPr>
          <w:highlight w:val="white"/>
        </w:rPr>
        <w:t xml:space="preserve"> IEnumerator&lt;KeyValuePair&lt;KeyType,ValueType&gt;&gt;.Current {</w:t>
      </w:r>
    </w:p>
    <w:p w14:paraId="7E192743" w14:textId="77777777" w:rsidR="005E7D2C" w:rsidRPr="00FB5CFB" w:rsidRDefault="005E7D2C" w:rsidP="005E7D2C">
      <w:pPr>
        <w:pStyle w:val="Code"/>
        <w:rPr>
          <w:highlight w:val="white"/>
        </w:rPr>
      </w:pPr>
      <w:r w:rsidRPr="00FB5CFB">
        <w:rPr>
          <w:highlight w:val="white"/>
        </w:rPr>
        <w:t xml:space="preserve">      get {</w:t>
      </w:r>
    </w:p>
    <w:p w14:paraId="26042728" w14:textId="77777777" w:rsidR="005E7D2C" w:rsidRPr="00FB5CFB" w:rsidRDefault="005E7D2C" w:rsidP="005E7D2C">
      <w:pPr>
        <w:pStyle w:val="Code"/>
        <w:rPr>
          <w:highlight w:val="white"/>
        </w:rPr>
      </w:pPr>
      <w:r w:rsidRPr="00FB5CFB">
        <w:rPr>
          <w:highlight w:val="white"/>
        </w:rPr>
        <w:t xml:space="preserve">        if (m_index &lt; m_list.Count) {</w:t>
      </w:r>
    </w:p>
    <w:p w14:paraId="085F0014" w14:textId="77777777" w:rsidR="005E7D2C" w:rsidRPr="00FB5CFB" w:rsidRDefault="005E7D2C" w:rsidP="005E7D2C">
      <w:pPr>
        <w:pStyle w:val="Code"/>
        <w:rPr>
          <w:highlight w:val="white"/>
        </w:rPr>
      </w:pPr>
      <w:r w:rsidRPr="00FB5CFB">
        <w:rPr>
          <w:highlight w:val="white"/>
        </w:rPr>
        <w:t xml:space="preserve">          return m_list[m_index];</w:t>
      </w:r>
    </w:p>
    <w:p w14:paraId="3F92AAE0" w14:textId="77777777" w:rsidR="005E7D2C" w:rsidRPr="00FB5CFB" w:rsidRDefault="005E7D2C" w:rsidP="005E7D2C">
      <w:pPr>
        <w:pStyle w:val="Code"/>
        <w:rPr>
          <w:highlight w:val="white"/>
        </w:rPr>
      </w:pPr>
      <w:r w:rsidRPr="00FB5CFB">
        <w:rPr>
          <w:highlight w:val="white"/>
        </w:rPr>
        <w:t xml:space="preserve">        }</w:t>
      </w:r>
    </w:p>
    <w:p w14:paraId="78B22245" w14:textId="77777777" w:rsidR="005E7D2C" w:rsidRPr="00FB5CFB" w:rsidRDefault="005E7D2C" w:rsidP="005E7D2C">
      <w:pPr>
        <w:pStyle w:val="Code"/>
        <w:rPr>
          <w:highlight w:val="white"/>
        </w:rPr>
      </w:pPr>
      <w:r w:rsidRPr="00FB5CFB">
        <w:rPr>
          <w:highlight w:val="white"/>
        </w:rPr>
        <w:t xml:space="preserve">        else {</w:t>
      </w:r>
    </w:p>
    <w:p w14:paraId="64D9BB88" w14:textId="77777777" w:rsidR="005E7D2C" w:rsidRPr="00FB5CFB" w:rsidRDefault="005E7D2C" w:rsidP="005E7D2C">
      <w:pPr>
        <w:pStyle w:val="Code"/>
        <w:rPr>
          <w:highlight w:val="white"/>
        </w:rPr>
      </w:pPr>
      <w:r w:rsidRPr="00FB5CFB">
        <w:rPr>
          <w:highlight w:val="white"/>
        </w:rPr>
        <w:t xml:space="preserve">          throw (new InvalidOperationException());</w:t>
      </w:r>
    </w:p>
    <w:p w14:paraId="0FFC4406" w14:textId="77777777" w:rsidR="005E7D2C" w:rsidRPr="00FB5CFB" w:rsidRDefault="005E7D2C" w:rsidP="005E7D2C">
      <w:pPr>
        <w:pStyle w:val="Code"/>
        <w:rPr>
          <w:highlight w:val="white"/>
        </w:rPr>
      </w:pPr>
      <w:r w:rsidRPr="00FB5CFB">
        <w:rPr>
          <w:highlight w:val="white"/>
        </w:rPr>
        <w:t xml:space="preserve">        }</w:t>
      </w:r>
    </w:p>
    <w:p w14:paraId="5BCA5812" w14:textId="77777777" w:rsidR="005E7D2C" w:rsidRPr="00FB5CFB" w:rsidRDefault="005E7D2C" w:rsidP="005E7D2C">
      <w:pPr>
        <w:pStyle w:val="Code"/>
        <w:rPr>
          <w:highlight w:val="white"/>
        </w:rPr>
      </w:pPr>
      <w:r w:rsidRPr="00FB5CFB">
        <w:rPr>
          <w:highlight w:val="white"/>
        </w:rPr>
        <w:t xml:space="preserve">      }</w:t>
      </w:r>
    </w:p>
    <w:p w14:paraId="7CA185B9" w14:textId="77777777" w:rsidR="005E7D2C" w:rsidRPr="00FB5CFB" w:rsidRDefault="005E7D2C" w:rsidP="005E7D2C">
      <w:pPr>
        <w:pStyle w:val="Code"/>
        <w:rPr>
          <w:highlight w:val="white"/>
        </w:rPr>
      </w:pPr>
      <w:r w:rsidRPr="00FB5CFB">
        <w:rPr>
          <w:highlight w:val="white"/>
        </w:rPr>
        <w:t xml:space="preserve">    }</w:t>
      </w:r>
    </w:p>
    <w:p w14:paraId="5B940C95" w14:textId="77777777" w:rsidR="005E7D2C" w:rsidRPr="00FB5CFB" w:rsidRDefault="005E7D2C" w:rsidP="005E7D2C">
      <w:pPr>
        <w:pStyle w:val="Code"/>
        <w:rPr>
          <w:highlight w:val="white"/>
        </w:rPr>
      </w:pPr>
    </w:p>
    <w:p w14:paraId="59B38C11" w14:textId="77777777" w:rsidR="005E7D2C" w:rsidRPr="00FB5CFB" w:rsidRDefault="005E7D2C" w:rsidP="005E7D2C">
      <w:pPr>
        <w:pStyle w:val="Code"/>
        <w:rPr>
          <w:highlight w:val="white"/>
        </w:rPr>
      </w:pPr>
      <w:r w:rsidRPr="00FB5CFB">
        <w:rPr>
          <w:highlight w:val="white"/>
        </w:rPr>
        <w:t xml:space="preserve">    object IEnumerator.Current {</w:t>
      </w:r>
    </w:p>
    <w:p w14:paraId="58113D25" w14:textId="77777777" w:rsidR="005E7D2C" w:rsidRPr="00FB5CFB" w:rsidRDefault="005E7D2C" w:rsidP="005E7D2C">
      <w:pPr>
        <w:pStyle w:val="Code"/>
        <w:rPr>
          <w:highlight w:val="white"/>
        </w:rPr>
      </w:pPr>
      <w:r w:rsidRPr="00FB5CFB">
        <w:rPr>
          <w:highlight w:val="white"/>
        </w:rPr>
        <w:t xml:space="preserve">      get {</w:t>
      </w:r>
    </w:p>
    <w:p w14:paraId="28638D88" w14:textId="77777777" w:rsidR="005E7D2C" w:rsidRPr="00FB5CFB" w:rsidRDefault="005E7D2C" w:rsidP="005E7D2C">
      <w:pPr>
        <w:pStyle w:val="Code"/>
        <w:rPr>
          <w:highlight w:val="white"/>
        </w:rPr>
      </w:pPr>
      <w:r w:rsidRPr="00FB5CFB">
        <w:rPr>
          <w:highlight w:val="white"/>
        </w:rPr>
        <w:t xml:space="preserve">        if (m_index &lt; m_list.Count) {</w:t>
      </w:r>
    </w:p>
    <w:p w14:paraId="0E397320" w14:textId="77777777" w:rsidR="005E7D2C" w:rsidRPr="00FB5CFB" w:rsidRDefault="005E7D2C" w:rsidP="005E7D2C">
      <w:pPr>
        <w:pStyle w:val="Code"/>
        <w:rPr>
          <w:highlight w:val="white"/>
        </w:rPr>
      </w:pPr>
      <w:r w:rsidRPr="00FB5CFB">
        <w:rPr>
          <w:highlight w:val="white"/>
        </w:rPr>
        <w:t xml:space="preserve">          return m_list[m_index];</w:t>
      </w:r>
    </w:p>
    <w:p w14:paraId="4D02487F" w14:textId="77777777" w:rsidR="005E7D2C" w:rsidRPr="00FB5CFB" w:rsidRDefault="005E7D2C" w:rsidP="005E7D2C">
      <w:pPr>
        <w:pStyle w:val="Code"/>
        <w:rPr>
          <w:highlight w:val="white"/>
        </w:rPr>
      </w:pPr>
      <w:r w:rsidRPr="00FB5CFB">
        <w:rPr>
          <w:highlight w:val="white"/>
        </w:rPr>
        <w:t xml:space="preserve">        }</w:t>
      </w:r>
    </w:p>
    <w:p w14:paraId="6BA420FA" w14:textId="77777777" w:rsidR="005E7D2C" w:rsidRPr="00FB5CFB" w:rsidRDefault="005E7D2C" w:rsidP="005E7D2C">
      <w:pPr>
        <w:pStyle w:val="Code"/>
        <w:rPr>
          <w:highlight w:val="white"/>
        </w:rPr>
      </w:pPr>
      <w:r w:rsidRPr="00FB5CFB">
        <w:rPr>
          <w:highlight w:val="white"/>
        </w:rPr>
        <w:t xml:space="preserve">        else {</w:t>
      </w:r>
    </w:p>
    <w:p w14:paraId="129205CB" w14:textId="77777777" w:rsidR="005E7D2C" w:rsidRPr="00FB5CFB" w:rsidRDefault="005E7D2C" w:rsidP="005E7D2C">
      <w:pPr>
        <w:pStyle w:val="Code"/>
        <w:rPr>
          <w:highlight w:val="white"/>
        </w:rPr>
      </w:pPr>
      <w:r w:rsidRPr="00FB5CFB">
        <w:rPr>
          <w:highlight w:val="white"/>
        </w:rPr>
        <w:t xml:space="preserve">          throw (new InvalidOperationException());</w:t>
      </w:r>
    </w:p>
    <w:p w14:paraId="06F4F0AD" w14:textId="77777777" w:rsidR="005E7D2C" w:rsidRPr="00FB5CFB" w:rsidRDefault="005E7D2C" w:rsidP="005E7D2C">
      <w:pPr>
        <w:pStyle w:val="Code"/>
        <w:rPr>
          <w:highlight w:val="white"/>
        </w:rPr>
      </w:pPr>
      <w:r w:rsidRPr="00FB5CFB">
        <w:rPr>
          <w:highlight w:val="white"/>
        </w:rPr>
        <w:t xml:space="preserve">        }</w:t>
      </w:r>
    </w:p>
    <w:p w14:paraId="7DC1CB99" w14:textId="77777777" w:rsidR="005E7D2C" w:rsidRPr="00FB5CFB" w:rsidRDefault="005E7D2C" w:rsidP="005E7D2C">
      <w:pPr>
        <w:pStyle w:val="Code"/>
        <w:rPr>
          <w:highlight w:val="white"/>
        </w:rPr>
      </w:pPr>
      <w:r w:rsidRPr="00FB5CFB">
        <w:rPr>
          <w:highlight w:val="white"/>
        </w:rPr>
        <w:t xml:space="preserve">      }</w:t>
      </w:r>
    </w:p>
    <w:p w14:paraId="0EACB9FA" w14:textId="77777777" w:rsidR="005E7D2C" w:rsidRPr="00FB5CFB" w:rsidRDefault="005E7D2C" w:rsidP="005E7D2C">
      <w:pPr>
        <w:pStyle w:val="Code"/>
        <w:rPr>
          <w:highlight w:val="white"/>
        </w:rPr>
      </w:pPr>
      <w:r w:rsidRPr="00FB5CFB">
        <w:rPr>
          <w:highlight w:val="white"/>
        </w:rPr>
        <w:t xml:space="preserve">    }</w:t>
      </w:r>
    </w:p>
    <w:p w14:paraId="13675602" w14:textId="77777777" w:rsidR="005E7D2C" w:rsidRPr="00FB5CFB" w:rsidRDefault="005E7D2C" w:rsidP="005E7D2C">
      <w:pPr>
        <w:pStyle w:val="Code"/>
        <w:rPr>
          <w:highlight w:val="white"/>
        </w:rPr>
      </w:pPr>
    </w:p>
    <w:p w14:paraId="7E5B4850" w14:textId="77777777" w:rsidR="005E7D2C" w:rsidRPr="00FB5CFB" w:rsidRDefault="005E7D2C" w:rsidP="005E7D2C">
      <w:pPr>
        <w:pStyle w:val="Code"/>
        <w:rPr>
          <w:highlight w:val="white"/>
        </w:rPr>
      </w:pPr>
      <w:r w:rsidRPr="00FB5CFB">
        <w:rPr>
          <w:highlight w:val="white"/>
        </w:rPr>
        <w:t xml:space="preserve">    public void Dispose() {</w:t>
      </w:r>
    </w:p>
    <w:p w14:paraId="0EF2311B" w14:textId="77777777" w:rsidR="005E7D2C" w:rsidRPr="00FB5CFB" w:rsidRDefault="005E7D2C" w:rsidP="005E7D2C">
      <w:pPr>
        <w:pStyle w:val="Code"/>
        <w:rPr>
          <w:highlight w:val="white"/>
        </w:rPr>
      </w:pPr>
      <w:r w:rsidRPr="00FB5CFB">
        <w:rPr>
          <w:highlight w:val="white"/>
        </w:rPr>
        <w:t xml:space="preserve">      // Empty.</w:t>
      </w:r>
    </w:p>
    <w:p w14:paraId="7C529F03" w14:textId="77777777" w:rsidR="005E7D2C" w:rsidRPr="00FB5CFB" w:rsidRDefault="005E7D2C" w:rsidP="005E7D2C">
      <w:pPr>
        <w:pStyle w:val="Code"/>
        <w:rPr>
          <w:highlight w:val="white"/>
        </w:rPr>
      </w:pPr>
      <w:r w:rsidRPr="00FB5CFB">
        <w:rPr>
          <w:highlight w:val="white"/>
        </w:rPr>
        <w:t xml:space="preserve">    }</w:t>
      </w:r>
    </w:p>
    <w:p w14:paraId="08AB3DDD" w14:textId="77777777" w:rsidR="005E7D2C" w:rsidRPr="00FB5CFB" w:rsidRDefault="005E7D2C" w:rsidP="005E7D2C">
      <w:pPr>
        <w:pStyle w:val="Code"/>
        <w:rPr>
          <w:highlight w:val="white"/>
        </w:rPr>
      </w:pPr>
      <w:r w:rsidRPr="00FB5CFB">
        <w:rPr>
          <w:highlight w:val="white"/>
        </w:rPr>
        <w:t xml:space="preserve">  }</w:t>
      </w:r>
    </w:p>
    <w:p w14:paraId="061453B9" w14:textId="54DC878B" w:rsidR="005E7D2C" w:rsidRPr="00536BFB" w:rsidRDefault="005E7D2C" w:rsidP="005E7D2C">
      <w:pPr>
        <w:pStyle w:val="Code"/>
      </w:pPr>
      <w:r w:rsidRPr="00FB5CFB">
        <w:rPr>
          <w:highlight w:val="white"/>
        </w:rPr>
        <w:t>}</w:t>
      </w:r>
    </w:p>
    <w:p w14:paraId="0751B8AD" w14:textId="5FEF6DD2" w:rsidR="00281D34" w:rsidRPr="00EC76D5" w:rsidRDefault="00F66981" w:rsidP="00281D34">
      <w:pPr>
        <w:pStyle w:val="Rubrik1"/>
      </w:pPr>
      <w:r w:rsidRPr="00EC76D5">
        <w:t>A</w:t>
      </w:r>
      <w:r w:rsidR="00281D34" w:rsidRPr="00EC76D5">
        <w:t xml:space="preserve"> Crash Course in C</w:t>
      </w:r>
      <w:bookmarkEnd w:id="567"/>
    </w:p>
    <w:p w14:paraId="652688E1" w14:textId="77777777" w:rsidR="00E80032" w:rsidRPr="00EC76D5" w:rsidRDefault="00E80032" w:rsidP="00E80032">
      <w:r w:rsidRPr="00EC76D5">
        <w:rPr>
          <w:noProof/>
          <w:szCs w:val="21"/>
        </w:rPr>
        <w:t xml:space="preserve">This </w:t>
      </w:r>
      <w:r w:rsidR="00BC2508" w:rsidRPr="00EC76D5">
        <w:rPr>
          <w:noProof/>
          <w:szCs w:val="21"/>
        </w:rPr>
        <w:t>appendix</w:t>
      </w:r>
      <w:r w:rsidRPr="00EC76D5">
        <w:rPr>
          <w:noProof/>
          <w:szCs w:val="21"/>
        </w:rPr>
        <w:t xml:space="preserve"> gives a crash course in the C programming language. </w:t>
      </w:r>
      <w:r w:rsidRPr="00EC76D5">
        <w:t xml:space="preserve">The story of C began in the late sixties with the Multics project, which was a predecessor to the the UNIX operating system. The first two versions of Multics were written in the assembler language. However, since programming in assembly languages was rather cumbersome, an appropriate high-level language was called for. </w:t>
      </w:r>
    </w:p>
    <w:p w14:paraId="125E1D3F" w14:textId="77777777" w:rsidR="00E80032" w:rsidRPr="00EC76D5" w:rsidRDefault="00E80032" w:rsidP="00E80032">
      <w:r w:rsidRPr="00EC76D5">
        <w:t>The researchers Dennis Ritchie and Ken Thompon created the language B by simplifying the research language BCPL</w:t>
      </w:r>
      <w:r w:rsidRPr="00EC76D5">
        <w:rPr>
          <w:rStyle w:val="Fotnotsreferens"/>
        </w:rPr>
        <w:footnoteReference w:id="8"/>
      </w:r>
      <w:r w:rsidRPr="00EC76D5">
        <w:t xml:space="preserve"> in 1969. The new versions, called New B, were introduced in 1972. The name did soon evolve into C. In 1978, Brian Kernighan and Dennis Ritchie wrote the book </w:t>
      </w:r>
      <w:r w:rsidRPr="00EC76D5">
        <w:rPr>
          <w:rStyle w:val="Italic"/>
        </w:rPr>
        <w:t>The C Programming Language</w:t>
      </w:r>
      <w:r w:rsidRPr="00EC76D5">
        <w:t xml:space="preserve">, which introduced the informal K&amp;R C standard, named after the authors. In 1983, a working group was formed by the American National Standard Institute (ANSI) in order to define a C standard, which was finally adopted in 1989. The ANSI C standard is described in an appendix of the second edition of </w:t>
      </w:r>
      <w:r w:rsidRPr="00EC76D5">
        <w:rPr>
          <w:rStyle w:val="Italic"/>
        </w:rPr>
        <w:t>The C Programming Languages</w:t>
      </w:r>
      <w:r w:rsidRPr="00EC76D5">
        <w:t>.</w:t>
      </w:r>
    </w:p>
    <w:p w14:paraId="3F94B6E1" w14:textId="1CDDCEAB" w:rsidR="00E80032" w:rsidRPr="00EC76D5" w:rsidRDefault="00E80032" w:rsidP="007C7CB2">
      <w:pPr>
        <w:pStyle w:val="Rubrik2"/>
      </w:pPr>
      <w:bookmarkStart w:id="583" w:name="_Toc320485572"/>
      <w:bookmarkStart w:id="584" w:name="_Toc323656681"/>
      <w:bookmarkStart w:id="585" w:name="_Toc324085419"/>
      <w:bookmarkStart w:id="586" w:name="_Toc383781071"/>
      <w:bookmarkStart w:id="587" w:name="_Toc49764475"/>
      <w:r w:rsidRPr="00EC76D5">
        <w:t>The Compiler and the Linker</w:t>
      </w:r>
      <w:bookmarkEnd w:id="583"/>
      <w:bookmarkEnd w:id="584"/>
      <w:bookmarkEnd w:id="585"/>
      <w:bookmarkEnd w:id="586"/>
      <w:bookmarkEnd w:id="587"/>
    </w:p>
    <w:p w14:paraId="4738AA08" w14:textId="77777777" w:rsidR="00E80032" w:rsidRPr="00EC76D5" w:rsidRDefault="00E80032" w:rsidP="00E80032">
      <w:r w:rsidRPr="00EC76D5">
        <w:t xml:space="preserve">The </w:t>
      </w:r>
      <w:r w:rsidRPr="00EC76D5">
        <w:rPr>
          <w:rStyle w:val="KeyWord"/>
        </w:rPr>
        <w:t>source</w:t>
      </w:r>
      <w:r w:rsidRPr="00EC76D5">
        <w:t xml:space="preserve"> </w:t>
      </w:r>
      <w:r w:rsidRPr="00EC76D5">
        <w:rPr>
          <w:rStyle w:val="KeyWord"/>
        </w:rPr>
        <w:t>code</w:t>
      </w:r>
      <w:r w:rsidRPr="00EC76D5">
        <w:t xml:space="preserve"> is the the actual text the programmer writes. The </w:t>
      </w:r>
      <w:r w:rsidRPr="00EC76D5">
        <w:rPr>
          <w:rStyle w:val="KeyWord"/>
        </w:rPr>
        <w:t>compiler</w:t>
      </w:r>
      <w:r w:rsidRPr="00EC76D5">
        <w:t xml:space="preserve"> is the program that translates the source code into </w:t>
      </w:r>
      <w:r w:rsidRPr="00EC76D5">
        <w:rPr>
          <w:rStyle w:val="KeyWord"/>
        </w:rPr>
        <w:t>object</w:t>
      </w:r>
      <w:r w:rsidRPr="00EC76D5">
        <w:t xml:space="preserve"> </w:t>
      </w:r>
      <w:r w:rsidRPr="00EC76D5">
        <w:rPr>
          <w:rStyle w:val="KeyWord"/>
        </w:rPr>
        <w:t>code</w:t>
      </w:r>
      <w:r w:rsidRPr="00EC76D5">
        <w:t xml:space="preserve">, which the computer can read. The </w:t>
      </w:r>
      <w:r w:rsidRPr="00EC76D5">
        <w:rPr>
          <w:rStyle w:val="KeyWord"/>
        </w:rPr>
        <w:t>linker</w:t>
      </w:r>
      <w:r w:rsidRPr="00EC76D5">
        <w:t xml:space="preserve"> puts several compiled files into an executable file</w:t>
      </w:r>
    </w:p>
    <w:p w14:paraId="63DFDC01" w14:textId="77777777" w:rsidR="00E80032" w:rsidRPr="00EC76D5" w:rsidRDefault="00E80032" w:rsidP="00E80032">
      <w:r w:rsidRPr="00EC76D5">
        <w:t xml:space="preserve">Let us say we have a C program in the source code file </w:t>
      </w:r>
      <w:r w:rsidRPr="00EC76D5">
        <w:rPr>
          <w:rStyle w:val="CodeInText0"/>
        </w:rPr>
        <w:t>Program.c</w:t>
      </w:r>
      <w:r w:rsidRPr="00EC76D5">
        <w:t xml:space="preserve"> and a routine used by the program in </w:t>
      </w:r>
      <w:r w:rsidRPr="00EC76D5">
        <w:rPr>
          <w:rStyle w:val="CodeInText0"/>
        </w:rPr>
        <w:t>Routine.c</w:t>
      </w:r>
      <w:r w:rsidRPr="00EC76D5">
        <w:t xml:space="preserve">. Furthermore, the program calls a function in the standard library. In this case, the compiler translates the source code into object code and the linker joins the code into the executable file </w:t>
      </w:r>
      <w:r w:rsidRPr="00EC76D5">
        <w:rPr>
          <w:rStyle w:val="CodeInText0"/>
        </w:rPr>
        <w:t>Program.exe</w:t>
      </w:r>
      <w:r w:rsidRPr="00EC76D5">
        <w:t>.</w:t>
      </w:r>
    </w:p>
    <w:p w14:paraId="1E08102C" w14:textId="77777777" w:rsidR="00E80032" w:rsidRPr="00EC76D5" w:rsidRDefault="00E80032" w:rsidP="00E80032">
      <w:pPr>
        <w:rPr>
          <w:szCs w:val="21"/>
        </w:rPr>
      </w:pPr>
      <w:r w:rsidRPr="00EC76D5">
        <w:rPr>
          <w:noProof/>
          <w:lang w:eastAsia="sv-SE"/>
        </w:rPr>
        <mc:AlternateContent>
          <mc:Choice Requires="wpc">
            <w:drawing>
              <wp:inline distT="0" distB="0" distL="0" distR="0" wp14:anchorId="21DA8727" wp14:editId="577FA794">
                <wp:extent cx="5738495" cy="3304540"/>
                <wp:effectExtent l="0" t="0" r="0" b="635"/>
                <wp:docPr id="716" name="Canvas 3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46" name="Rectangle 206"/>
                        <wps:cNvSpPr>
                          <a:spLocks noChangeArrowheads="1"/>
                        </wps:cNvSpPr>
                        <wps:spPr bwMode="auto">
                          <a:xfrm>
                            <a:off x="540709" y="631008"/>
                            <a:ext cx="1082218" cy="359704"/>
                          </a:xfrm>
                          <a:prstGeom prst="rect">
                            <a:avLst/>
                          </a:prstGeom>
                          <a:solidFill>
                            <a:srgbClr val="FFFFFF"/>
                          </a:solidFill>
                          <a:ln w="9525">
                            <a:solidFill>
                              <a:srgbClr val="000000"/>
                            </a:solidFill>
                            <a:miter lim="800000"/>
                            <a:headEnd/>
                            <a:tailEnd/>
                          </a:ln>
                        </wps:spPr>
                        <wps:txbx>
                          <w:txbxContent>
                            <w:p w14:paraId="6E4C05A0" w14:textId="77777777" w:rsidR="00206409" w:rsidRPr="003F7CF1" w:rsidRDefault="0020640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347" name="Text Box 207"/>
                        <wps:cNvSpPr txBox="1">
                          <a:spLocks noChangeArrowheads="1"/>
                        </wps:cNvSpPr>
                        <wps:spPr bwMode="auto">
                          <a:xfrm>
                            <a:off x="540709" y="0"/>
                            <a:ext cx="1082218" cy="3612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567D44" w14:textId="77777777" w:rsidR="00206409" w:rsidRPr="003F7CF1" w:rsidRDefault="00206409" w:rsidP="00E80032">
                              <w:pPr>
                                <w:pStyle w:val="SourceCodeBoxHeader"/>
                                <w:rPr>
                                  <w:sz w:val="19"/>
                                  <w:szCs w:val="19"/>
                                  <w:lang w:val="en-US"/>
                                </w:rPr>
                              </w:pPr>
                              <w:r w:rsidRPr="003F7CF1">
                                <w:rPr>
                                  <w:sz w:val="19"/>
                                  <w:szCs w:val="19"/>
                                  <w:lang w:val="en-US"/>
                                </w:rPr>
                                <w:t>Prog</w:t>
                              </w:r>
                              <w:r>
                                <w:rPr>
                                  <w:sz w:val="19"/>
                                  <w:szCs w:val="19"/>
                                  <w:lang w:val="en-US"/>
                                </w:rPr>
                                <w:t>ram.c</w:t>
                              </w:r>
                            </w:p>
                          </w:txbxContent>
                        </wps:txbx>
                        <wps:bodyPr rot="0" vert="horz" wrap="square" lIns="91440" tIns="45720" rIns="91440" bIns="45720" anchor="t" anchorCtr="0" upright="1">
                          <a:noAutofit/>
                        </wps:bodyPr>
                      </wps:wsp>
                      <wps:wsp>
                        <wps:cNvPr id="348" name="Rectangle 208"/>
                        <wps:cNvSpPr>
                          <a:spLocks noChangeArrowheads="1"/>
                        </wps:cNvSpPr>
                        <wps:spPr bwMode="auto">
                          <a:xfrm>
                            <a:off x="1622927" y="2073725"/>
                            <a:ext cx="1082218" cy="360504"/>
                          </a:xfrm>
                          <a:prstGeom prst="rect">
                            <a:avLst/>
                          </a:prstGeom>
                          <a:solidFill>
                            <a:srgbClr val="FFFFFF"/>
                          </a:solidFill>
                          <a:ln w="9525">
                            <a:solidFill>
                              <a:srgbClr val="000000"/>
                            </a:solidFill>
                            <a:miter lim="800000"/>
                            <a:headEnd/>
                            <a:tailEnd/>
                          </a:ln>
                        </wps:spPr>
                        <wps:txbx>
                          <w:txbxContent>
                            <w:p w14:paraId="4407E357" w14:textId="77777777" w:rsidR="00206409" w:rsidRPr="003F7CF1" w:rsidRDefault="00206409" w:rsidP="00E80032">
                              <w:pPr>
                                <w:pStyle w:val="SourceCodeBoxText"/>
                                <w:rPr>
                                  <w:sz w:val="19"/>
                                  <w:szCs w:val="19"/>
                                  <w:lang w:val="en-US"/>
                                </w:rPr>
                              </w:pPr>
                              <w:r w:rsidRPr="003F7CF1">
                                <w:rPr>
                                  <w:sz w:val="19"/>
                                  <w:szCs w:val="19"/>
                                  <w:lang w:val="en-US"/>
                                </w:rPr>
                                <w:t>Linker</w:t>
                              </w:r>
                            </w:p>
                          </w:txbxContent>
                        </wps:txbx>
                        <wps:bodyPr rot="0" vert="horz" wrap="square" lIns="91440" tIns="45720" rIns="91440" bIns="45720" anchor="t" anchorCtr="0" upright="1">
                          <a:noAutofit/>
                        </wps:bodyPr>
                      </wps:wsp>
                      <wps:wsp>
                        <wps:cNvPr id="349" name="Text Box 209"/>
                        <wps:cNvSpPr txBox="1">
                          <a:spLocks noChangeArrowheads="1"/>
                        </wps:cNvSpPr>
                        <wps:spPr bwMode="auto">
                          <a:xfrm>
                            <a:off x="540709" y="1082213"/>
                            <a:ext cx="1082218" cy="3597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FCE4B9"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wps:txbx>
                        <wps:bodyPr rot="0" vert="horz" wrap="square" lIns="91440" tIns="45720" rIns="91440" bIns="45720" anchor="t" anchorCtr="0" upright="1">
                          <a:noAutofit/>
                        </wps:bodyPr>
                      </wps:wsp>
                      <wps:wsp>
                        <wps:cNvPr id="350" name="Text Box 210"/>
                        <wps:cNvSpPr txBox="1">
                          <a:spLocks noChangeArrowheads="1"/>
                        </wps:cNvSpPr>
                        <wps:spPr bwMode="auto">
                          <a:xfrm>
                            <a:off x="2705145" y="0"/>
                            <a:ext cx="1081418" cy="3636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6DD94" w14:textId="77777777" w:rsidR="00206409" w:rsidRPr="003F7CF1" w:rsidRDefault="00206409" w:rsidP="00E80032">
                              <w:pPr>
                                <w:pStyle w:val="SourceCodeBoxHeader"/>
                                <w:rPr>
                                  <w:sz w:val="19"/>
                                  <w:szCs w:val="19"/>
                                  <w:lang w:val="sv-SE"/>
                                </w:rPr>
                              </w:pPr>
                              <w:r w:rsidRPr="003F7CF1">
                                <w:rPr>
                                  <w:sz w:val="19"/>
                                  <w:szCs w:val="19"/>
                                  <w:lang w:val="sv-SE"/>
                                </w:rPr>
                                <w:t>Routine</w:t>
                              </w:r>
                              <w:r>
                                <w:rPr>
                                  <w:sz w:val="19"/>
                                  <w:szCs w:val="19"/>
                                  <w:lang w:val="sv-SE"/>
                                </w:rPr>
                                <w:t>.c</w:t>
                              </w:r>
                            </w:p>
                          </w:txbxContent>
                        </wps:txbx>
                        <wps:bodyPr rot="0" vert="horz" wrap="square" lIns="91440" tIns="45720" rIns="91440" bIns="45720" anchor="t" anchorCtr="0" upright="1">
                          <a:noAutofit/>
                        </wps:bodyPr>
                      </wps:wsp>
                      <wps:wsp>
                        <wps:cNvPr id="351" name="Text Box 211"/>
                        <wps:cNvSpPr txBox="1">
                          <a:spLocks noChangeArrowheads="1"/>
                        </wps:cNvSpPr>
                        <wps:spPr bwMode="auto">
                          <a:xfrm>
                            <a:off x="2705145" y="1082213"/>
                            <a:ext cx="10823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1EA2B6" w14:textId="77777777" w:rsidR="00206409" w:rsidRPr="003F7CF1" w:rsidRDefault="00206409" w:rsidP="00E80032">
                              <w:pPr>
                                <w:pStyle w:val="SourceCodeBoxHeader"/>
                                <w:rPr>
                                  <w:sz w:val="19"/>
                                  <w:szCs w:val="19"/>
                                  <w:lang w:val="sv-SE"/>
                                </w:rPr>
                              </w:pPr>
                              <w:r w:rsidRPr="003F7CF1">
                                <w:rPr>
                                  <w:sz w:val="19"/>
                                  <w:szCs w:val="19"/>
                                  <w:lang w:val="sv-SE"/>
                                </w:rPr>
                                <w:t>Routine.obj</w:t>
                              </w:r>
                            </w:p>
                          </w:txbxContent>
                        </wps:txbx>
                        <wps:bodyPr rot="0" vert="horz" wrap="square" lIns="91440" tIns="45720" rIns="91440" bIns="45720" anchor="t" anchorCtr="0" upright="1">
                          <a:noAutofit/>
                        </wps:bodyPr>
                      </wps:wsp>
                      <wps:wsp>
                        <wps:cNvPr id="704" name="Rectangle 212"/>
                        <wps:cNvSpPr>
                          <a:spLocks noChangeArrowheads="1"/>
                        </wps:cNvSpPr>
                        <wps:spPr bwMode="auto">
                          <a:xfrm>
                            <a:off x="2705145" y="631008"/>
                            <a:ext cx="1082318" cy="358904"/>
                          </a:xfrm>
                          <a:prstGeom prst="rect">
                            <a:avLst/>
                          </a:prstGeom>
                          <a:solidFill>
                            <a:srgbClr val="FFFFFF"/>
                          </a:solidFill>
                          <a:ln w="9525">
                            <a:solidFill>
                              <a:srgbClr val="000000"/>
                            </a:solidFill>
                            <a:miter lim="800000"/>
                            <a:headEnd/>
                            <a:tailEnd/>
                          </a:ln>
                        </wps:spPr>
                        <wps:txbx>
                          <w:txbxContent>
                            <w:p w14:paraId="09D39C16" w14:textId="77777777" w:rsidR="00206409" w:rsidRPr="003F7CF1" w:rsidRDefault="00206409" w:rsidP="00E80032">
                              <w:pPr>
                                <w:pStyle w:val="SourceCodeBoxText"/>
                                <w:rPr>
                                  <w:sz w:val="19"/>
                                  <w:szCs w:val="19"/>
                                  <w:lang w:val="en-US"/>
                                </w:rPr>
                              </w:pPr>
                              <w:r w:rsidRPr="003F7CF1">
                                <w:rPr>
                                  <w:sz w:val="19"/>
                                  <w:szCs w:val="19"/>
                                  <w:lang w:val="en-US"/>
                                </w:rPr>
                                <w:t>Compiler</w:t>
                              </w:r>
                            </w:p>
                          </w:txbxContent>
                        </wps:txbx>
                        <wps:bodyPr rot="0" vert="horz" wrap="square" lIns="91440" tIns="45720" rIns="91440" bIns="45720" anchor="t" anchorCtr="0" upright="1">
                          <a:noAutofit/>
                        </wps:bodyPr>
                      </wps:wsp>
                      <wps:wsp>
                        <wps:cNvPr id="705" name="Text Box 213"/>
                        <wps:cNvSpPr txBox="1">
                          <a:spLocks noChangeArrowheads="1"/>
                        </wps:cNvSpPr>
                        <wps:spPr bwMode="auto">
                          <a:xfrm>
                            <a:off x="3967666" y="1442717"/>
                            <a:ext cx="1081418" cy="631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6FD15E" w14:textId="77777777" w:rsidR="00206409" w:rsidRPr="003F7CF1" w:rsidRDefault="00206409" w:rsidP="00E80032">
                              <w:pPr>
                                <w:pStyle w:val="SourceCodeBoxHeader"/>
                                <w:rPr>
                                  <w:sz w:val="19"/>
                                  <w:szCs w:val="19"/>
                                  <w:lang w:val="sv-SE"/>
                                </w:rPr>
                              </w:pPr>
                              <w:r w:rsidRPr="003F7CF1">
                                <w:rPr>
                                  <w:sz w:val="19"/>
                                  <w:szCs w:val="19"/>
                                  <w:lang w:val="sv-SE"/>
                                </w:rPr>
                                <w:t>Standard Library</w:t>
                              </w:r>
                            </w:p>
                          </w:txbxContent>
                        </wps:txbx>
                        <wps:bodyPr rot="0" vert="horz" wrap="square" lIns="91440" tIns="45720" rIns="91440" bIns="45720" anchor="t" anchorCtr="0" upright="1">
                          <a:noAutofit/>
                        </wps:bodyPr>
                      </wps:wsp>
                      <wps:wsp>
                        <wps:cNvPr id="706" name="Line 214"/>
                        <wps:cNvCnPr>
                          <a:cxnSpLocks noChangeShapeType="1"/>
                        </wps:cNvCnPr>
                        <wps:spPr bwMode="auto">
                          <a:xfrm>
                            <a:off x="1082218"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Line 215"/>
                        <wps:cNvCnPr>
                          <a:cxnSpLocks noChangeShapeType="1"/>
                        </wps:cNvCnPr>
                        <wps:spPr bwMode="auto">
                          <a:xfrm>
                            <a:off x="1082218"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Line 216"/>
                        <wps:cNvCnPr>
                          <a:cxnSpLocks noChangeShapeType="1"/>
                        </wps:cNvCnPr>
                        <wps:spPr bwMode="auto">
                          <a:xfrm>
                            <a:off x="3245854" y="360404"/>
                            <a:ext cx="800" cy="2714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9" name="Line 217"/>
                        <wps:cNvCnPr>
                          <a:cxnSpLocks noChangeShapeType="1"/>
                        </wps:cNvCnPr>
                        <wps:spPr bwMode="auto">
                          <a:xfrm>
                            <a:off x="3245854" y="992312"/>
                            <a:ext cx="800" cy="2697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0" name="Line 218"/>
                        <wps:cNvCnPr>
                          <a:cxnSpLocks noChangeShapeType="1"/>
                        </wps:cNvCnPr>
                        <wps:spPr bwMode="auto">
                          <a:xfrm>
                            <a:off x="1194420" y="1423017"/>
                            <a:ext cx="609010" cy="6509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1" name="Line 219"/>
                        <wps:cNvCnPr>
                          <a:cxnSpLocks noChangeShapeType="1"/>
                        </wps:cNvCnPr>
                        <wps:spPr bwMode="auto">
                          <a:xfrm flipH="1">
                            <a:off x="2524742" y="1428117"/>
                            <a:ext cx="672511" cy="6458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Line 220"/>
                        <wps:cNvCnPr>
                          <a:cxnSpLocks noChangeShapeType="1"/>
                        </wps:cNvCnPr>
                        <wps:spPr bwMode="auto">
                          <a:xfrm flipH="1">
                            <a:off x="2705145" y="1784322"/>
                            <a:ext cx="1496025" cy="46990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Line 221"/>
                        <wps:cNvCnPr>
                          <a:cxnSpLocks noChangeShapeType="1"/>
                        </wps:cNvCnPr>
                        <wps:spPr bwMode="auto">
                          <a:xfrm flipH="1">
                            <a:off x="2164436" y="2435029"/>
                            <a:ext cx="800" cy="27060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5" name="Text Box 222"/>
                        <wps:cNvSpPr txBox="1">
                          <a:spLocks noChangeArrowheads="1"/>
                        </wps:cNvSpPr>
                        <wps:spPr bwMode="auto">
                          <a:xfrm>
                            <a:off x="1622927" y="2524931"/>
                            <a:ext cx="1083018" cy="36290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827F1E"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wps:txbx>
                        <wps:bodyPr rot="0" vert="horz" wrap="square" lIns="91440" tIns="45720" rIns="91440" bIns="45720" anchor="t" anchorCtr="0" upright="1">
                          <a:noAutofit/>
                        </wps:bodyPr>
                      </wps:wsp>
                    </wpc:wpc>
                  </a:graphicData>
                </a:graphic>
              </wp:inline>
            </w:drawing>
          </mc:Choice>
          <mc:Fallback>
            <w:pict>
              <v:group w14:anchorId="21DA8727" id="Canvas 314" o:spid="_x0000_s1179" editas="canvas" style="width:451.85pt;height:260.2pt;mso-position-horizontal-relative:char;mso-position-vertical-relative:line" coordsize="57384,330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">
                <v:shape id="_x0000_s1180" type="#_x0000_t75" style="position:absolute;width:57384;height:33045;visibility:visible;mso-wrap-style:square">
                  <v:fill o:detectmouseclick="t"/>
                  <v:path o:connecttype="none"/>
                </v:shape>
                <v:rect id="Rectangle 206" o:spid="_x0000_s1181" style="position:absolute;left:5407;top:6310;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">
                  <v:textbox>
                    <w:txbxContent>
                      <w:p w14:paraId="6E4C05A0" w14:textId="77777777" w:rsidR="00206409" w:rsidRPr="003F7CF1" w:rsidRDefault="00206409" w:rsidP="00E80032">
                        <w:pPr>
                          <w:pStyle w:val="SourceCodeBoxText"/>
                          <w:rPr>
                            <w:sz w:val="19"/>
                            <w:szCs w:val="19"/>
                            <w:lang w:val="en-US"/>
                          </w:rPr>
                        </w:pPr>
                        <w:r w:rsidRPr="003F7CF1">
                          <w:rPr>
                            <w:sz w:val="19"/>
                            <w:szCs w:val="19"/>
                            <w:lang w:val="en-US"/>
                          </w:rPr>
                          <w:t>Compiler</w:t>
                        </w:r>
                      </w:p>
                    </w:txbxContent>
                  </v:textbox>
                </v:rect>
                <v:shape id="Text Box 207" o:spid="_x0000_s1182" type="#_x0000_t202" style="position:absolute;left:5407;width:1082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" filled="f" stroked="f">
                  <v:textbox>
                    <w:txbxContent>
                      <w:p w14:paraId="64567D44" w14:textId="77777777" w:rsidR="00206409" w:rsidRPr="003F7CF1" w:rsidRDefault="00206409" w:rsidP="00E80032">
                        <w:pPr>
                          <w:pStyle w:val="SourceCodeBoxHeader"/>
                          <w:rPr>
                            <w:sz w:val="19"/>
                            <w:szCs w:val="19"/>
                            <w:lang w:val="en-US"/>
                          </w:rPr>
                        </w:pPr>
                        <w:r w:rsidRPr="003F7CF1">
                          <w:rPr>
                            <w:sz w:val="19"/>
                            <w:szCs w:val="19"/>
                            <w:lang w:val="en-US"/>
                          </w:rPr>
                          <w:t>Prog</w:t>
                        </w:r>
                        <w:r>
                          <w:rPr>
                            <w:sz w:val="19"/>
                            <w:szCs w:val="19"/>
                            <w:lang w:val="en-US"/>
                          </w:rPr>
                          <w:t>ram.c</w:t>
                        </w:r>
                      </w:p>
                    </w:txbxContent>
                  </v:textbox>
                </v:shape>
                <v:rect id="Rectangle 208" o:spid="_x0000_s1183" style="position:absolute;left:16229;top:20737;width:10822;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">
                  <v:textbox>
                    <w:txbxContent>
                      <w:p w14:paraId="4407E357" w14:textId="77777777" w:rsidR="00206409" w:rsidRPr="003F7CF1" w:rsidRDefault="00206409" w:rsidP="00E80032">
                        <w:pPr>
                          <w:pStyle w:val="SourceCodeBoxText"/>
                          <w:rPr>
                            <w:sz w:val="19"/>
                            <w:szCs w:val="19"/>
                            <w:lang w:val="en-US"/>
                          </w:rPr>
                        </w:pPr>
                        <w:r w:rsidRPr="003F7CF1">
                          <w:rPr>
                            <w:sz w:val="19"/>
                            <w:szCs w:val="19"/>
                            <w:lang w:val="en-US"/>
                          </w:rPr>
                          <w:t>Linker</w:t>
                        </w:r>
                      </w:p>
                    </w:txbxContent>
                  </v:textbox>
                </v:rect>
                <v:shape id="Text Box 209" o:spid="_x0000_s1184" type="#_x0000_t202" style="position:absolute;left:5407;top:10822;width:10822;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" filled="f" stroked="f">
                  <v:textbox>
                    <w:txbxContent>
                      <w:p w14:paraId="63FCE4B9"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.obj</w:t>
                        </w:r>
                      </w:p>
                    </w:txbxContent>
                  </v:textbox>
                </v:shape>
                <v:shape id="Text Box 210" o:spid="_x0000_s1185" type="#_x0000_t202" style="position:absolute;left:27051;width:10814;height:3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" filled="f" stroked="f">
                  <v:textbox>
                    <w:txbxContent>
                      <w:p w14:paraId="5446DD94" w14:textId="77777777" w:rsidR="00206409" w:rsidRPr="003F7CF1" w:rsidRDefault="00206409" w:rsidP="00E80032">
                        <w:pPr>
                          <w:pStyle w:val="SourceCodeBoxHeader"/>
                          <w:rPr>
                            <w:sz w:val="19"/>
                            <w:szCs w:val="19"/>
                            <w:lang w:val="sv-SE"/>
                          </w:rPr>
                        </w:pPr>
                        <w:r w:rsidRPr="003F7CF1">
                          <w:rPr>
                            <w:sz w:val="19"/>
                            <w:szCs w:val="19"/>
                            <w:lang w:val="sv-SE"/>
                          </w:rPr>
                          <w:t>Routine</w:t>
                        </w:r>
                        <w:r>
                          <w:rPr>
                            <w:sz w:val="19"/>
                            <w:szCs w:val="19"/>
                            <w:lang w:val="sv-SE"/>
                          </w:rPr>
                          <w:t>.c</w:t>
                        </w:r>
                      </w:p>
                    </w:txbxContent>
                  </v:textbox>
                </v:shape>
                <v:shape id="Text Box 211" o:spid="_x0000_s1186" type="#_x0000_t202" style="position:absolute;left:27051;top:10822;width:10823;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" filled="f" stroked="f">
                  <v:textbox>
                    <w:txbxContent>
                      <w:p w14:paraId="091EA2B6" w14:textId="77777777" w:rsidR="00206409" w:rsidRPr="003F7CF1" w:rsidRDefault="00206409" w:rsidP="00E80032">
                        <w:pPr>
                          <w:pStyle w:val="SourceCodeBoxHeader"/>
                          <w:rPr>
                            <w:sz w:val="19"/>
                            <w:szCs w:val="19"/>
                            <w:lang w:val="sv-SE"/>
                          </w:rPr>
                        </w:pPr>
                        <w:r w:rsidRPr="003F7CF1">
                          <w:rPr>
                            <w:sz w:val="19"/>
                            <w:szCs w:val="19"/>
                            <w:lang w:val="sv-SE"/>
                          </w:rPr>
                          <w:t>Routine.obj</w:t>
                        </w:r>
                      </w:p>
                    </w:txbxContent>
                  </v:textbox>
                </v:shape>
                <v:rect id="Rectangle 212" o:spid="_x0000_s1187" style="position:absolute;left:27051;top:6310;width:10823;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">
                  <v:textbox>
                    <w:txbxContent>
                      <w:p w14:paraId="09D39C16" w14:textId="77777777" w:rsidR="00206409" w:rsidRPr="003F7CF1" w:rsidRDefault="00206409" w:rsidP="00E80032">
                        <w:pPr>
                          <w:pStyle w:val="SourceCodeBoxText"/>
                          <w:rPr>
                            <w:sz w:val="19"/>
                            <w:szCs w:val="19"/>
                            <w:lang w:val="en-US"/>
                          </w:rPr>
                        </w:pPr>
                        <w:r w:rsidRPr="003F7CF1">
                          <w:rPr>
                            <w:sz w:val="19"/>
                            <w:szCs w:val="19"/>
                            <w:lang w:val="en-US"/>
                          </w:rPr>
                          <w:t>Compiler</w:t>
                        </w:r>
                      </w:p>
                    </w:txbxContent>
                  </v:textbox>
                </v:rect>
                <v:shape id="Text Box 213" o:spid="_x0000_s1188" type="#_x0000_t202" style="position:absolute;left:39676;top:14427;width:10814;height:6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" filled="f" stroked="f">
                  <v:textbox>
                    <w:txbxContent>
                      <w:p w14:paraId="276FD15E" w14:textId="77777777" w:rsidR="00206409" w:rsidRPr="003F7CF1" w:rsidRDefault="00206409" w:rsidP="00E80032">
                        <w:pPr>
                          <w:pStyle w:val="SourceCodeBoxHeader"/>
                          <w:rPr>
                            <w:sz w:val="19"/>
                            <w:szCs w:val="19"/>
                            <w:lang w:val="sv-SE"/>
                          </w:rPr>
                        </w:pPr>
                        <w:r w:rsidRPr="003F7CF1">
                          <w:rPr>
                            <w:sz w:val="19"/>
                            <w:szCs w:val="19"/>
                            <w:lang w:val="sv-SE"/>
                          </w:rPr>
                          <w:t>Standard Library</w:t>
                        </w:r>
                      </w:p>
                    </w:txbxContent>
                  </v:textbox>
                </v:shape>
                <v:line id="Line 214" o:spid="_x0000_s1189" style="position:absolute;visibility:visible;mso-wrap-style:square" from="10822,3604" to="10830,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">
                  <v:stroke endarrow="block"/>
                </v:line>
                <v:line id="Line 215" o:spid="_x0000_s1190" style="position:absolute;visibility:visible;mso-wrap-style:square" from="10822,9923" to="10830,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">
                  <v:stroke endarrow="block"/>
                </v:line>
                <v:line id="Line 216" o:spid="_x0000_s1191" style="position:absolute;visibility:visible;mso-wrap-style:square" from="32458,3604" to="32466,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">
                  <v:stroke endarrow="block"/>
                </v:line>
                <v:line id="Line 217" o:spid="_x0000_s1192" style="position:absolute;visibility:visible;mso-wrap-style:square" from="32458,9923" to="32466,12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">
                  <v:stroke endarrow="block"/>
                </v:line>
                <v:line id="Line 218" o:spid="_x0000_s1193" style="position:absolute;visibility:visible;mso-wrap-style:square" from="11944,14230" to="18034,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">
                  <v:stroke endarrow="block"/>
                </v:line>
                <v:line id="Line 219" o:spid="_x0000_s1194" style="position:absolute;flip:x;visibility:visible;mso-wrap-style:square" from="25247,14281" to="31972,207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">
                  <v:stroke endarrow="block"/>
                </v:line>
                <v:line id="Line 220" o:spid="_x0000_s1195" style="position:absolute;flip:x;visibility:visible;mso-wrap-style:square" from="27051,17843" to="42011,225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">
                  <v:stroke endarrow="block"/>
                </v:line>
                <v:line id="Line 221" o:spid="_x0000_s1196" style="position:absolute;flip:x;visibility:visible;mso-wrap-style:square" from="21644,24350" to="21652,270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">
                  <v:stroke endarrow="block"/>
                </v:line>
                <v:shape id="Text Box 222" o:spid="_x0000_s1197" type="#_x0000_t202" style="position:absolute;left:16229;top:25249;width:1083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" filled="f" stroked="f">
                  <v:textbox>
                    <w:txbxContent>
                      <w:p w14:paraId="64827F1E" w14:textId="77777777" w:rsidR="00206409" w:rsidRPr="003F7CF1" w:rsidRDefault="00206409" w:rsidP="00E80032">
                        <w:pPr>
                          <w:pStyle w:val="SourceCodeBoxHeader"/>
                          <w:rPr>
                            <w:sz w:val="19"/>
                            <w:szCs w:val="19"/>
                            <w:lang w:val="sv-SE"/>
                          </w:rPr>
                        </w:pPr>
                        <w:r w:rsidRPr="003F7CF1">
                          <w:rPr>
                            <w:sz w:val="19"/>
                            <w:szCs w:val="19"/>
                            <w:lang w:val="sv-SE"/>
                          </w:rPr>
                          <w:t>Prog</w:t>
                        </w:r>
                        <w:r>
                          <w:rPr>
                            <w:sz w:val="19"/>
                            <w:szCs w:val="19"/>
                            <w:lang w:val="sv-SE"/>
                          </w:rPr>
                          <w:t>ram</w:t>
                        </w:r>
                        <w:r w:rsidRPr="003F7CF1">
                          <w:rPr>
                            <w:sz w:val="19"/>
                            <w:szCs w:val="19"/>
                            <w:lang w:val="sv-SE"/>
                          </w:rPr>
                          <w:t>.exe</w:t>
                        </w:r>
                      </w:p>
                    </w:txbxContent>
                  </v:textbox>
                </v:shape>
                <w10:anchorlock/>
              </v:group>
            </w:pict>
          </mc:Fallback>
        </mc:AlternateContent>
      </w:r>
    </w:p>
    <w:p w14:paraId="36611A7D" w14:textId="77777777" w:rsidR="00E80032" w:rsidRPr="00EC76D5" w:rsidRDefault="00E80032" w:rsidP="00E80032">
      <w:r w:rsidRPr="00EC76D5">
        <w:t xml:space="preserve">If the compiler reports an error we refer to it as </w:t>
      </w:r>
      <w:r w:rsidRPr="00EC76D5">
        <w:rPr>
          <w:rStyle w:val="KeyWord"/>
        </w:rPr>
        <w:t xml:space="preserve">compile-time error, </w:t>
      </w:r>
      <w:r w:rsidRPr="00EC76D5">
        <w:t xml:space="preserve">and if an error occurs during the execution of the program we call it a </w:t>
      </w:r>
      <w:r w:rsidRPr="00EC76D5">
        <w:rPr>
          <w:rStyle w:val="KeyWord"/>
        </w:rPr>
        <w:t>run-time error</w:t>
      </w:r>
      <w:r w:rsidRPr="00EC76D5">
        <w:t>.</w:t>
      </w:r>
    </w:p>
    <w:p w14:paraId="4641F138" w14:textId="7610AAC6" w:rsidR="00E80032" w:rsidRPr="00EC76D5" w:rsidRDefault="00E80032" w:rsidP="007C7CB2">
      <w:pPr>
        <w:pStyle w:val="Rubrik2"/>
      </w:pPr>
      <w:bookmarkStart w:id="588" w:name="_Toc320485573"/>
      <w:bookmarkStart w:id="589" w:name="_Toc323656682"/>
      <w:bookmarkStart w:id="590" w:name="_Toc324085420"/>
      <w:bookmarkStart w:id="591" w:name="_Toc383781072"/>
      <w:bookmarkStart w:id="592" w:name="_Toc49764476"/>
      <w:r w:rsidRPr="00EC76D5">
        <w:t>The Hello-World Program</w:t>
      </w:r>
      <w:bookmarkEnd w:id="588"/>
      <w:bookmarkEnd w:id="589"/>
      <w:bookmarkEnd w:id="590"/>
      <w:bookmarkEnd w:id="591"/>
      <w:bookmarkEnd w:id="592"/>
    </w:p>
    <w:p w14:paraId="6ACFD9F1" w14:textId="77777777" w:rsidR="00E80032" w:rsidRPr="00EC76D5" w:rsidRDefault="00E80032" w:rsidP="00E80032">
      <w:pPr>
        <w:rPr>
          <w:szCs w:val="21"/>
        </w:rPr>
      </w:pPr>
      <w:r w:rsidRPr="00EC76D5">
        <w:t xml:space="preserve">In the first edition of The C Programming Language the </w:t>
      </w:r>
      <w:r w:rsidRPr="00EC76D5">
        <w:rPr>
          <w:rStyle w:val="KeyWord"/>
        </w:rPr>
        <w:t>hello-world</w:t>
      </w:r>
      <w:r w:rsidRPr="00EC76D5">
        <w:t xml:space="preserve"> example was introduced; that is, a small </w:t>
      </w:r>
      <w:r w:rsidRPr="00EC76D5">
        <w:rPr>
          <w:szCs w:val="21"/>
        </w:rPr>
        <w:t>program that prints the text “</w:t>
      </w:r>
      <w:r w:rsidRPr="00EC76D5">
        <w:rPr>
          <w:rStyle w:val="CodeInText0"/>
        </w:rPr>
        <w:t>Hello, World!</w:t>
      </w:r>
      <w:r w:rsidRPr="00EC76D5">
        <w:rPr>
          <w:szCs w:val="21"/>
        </w:rPr>
        <w:t>”</w:t>
      </w:r>
      <w:r w:rsidRPr="00EC76D5">
        <w:rPr>
          <w:rStyle w:val="Fotnotsreferens"/>
          <w:szCs w:val="21"/>
        </w:rPr>
        <w:footnoteReference w:id="9"/>
      </w:r>
      <w:r w:rsidRPr="00EC76D5">
        <w:rPr>
          <w:szCs w:val="21"/>
        </w:rPr>
        <w:t xml:space="preserve"> on the screen. </w:t>
      </w:r>
      <w:r w:rsidRPr="00EC76D5">
        <w:t xml:space="preserve">To write a </w:t>
      </w:r>
      <w:r w:rsidRPr="00EC76D5">
        <w:rPr>
          <w:rStyle w:val="KeyWord"/>
        </w:rPr>
        <w:t>hello-world program</w:t>
      </w:r>
      <w:r w:rsidRPr="00EC76D5">
        <w:rPr>
          <w:i/>
        </w:rPr>
        <w:t xml:space="preserve"> </w:t>
      </w:r>
      <w:r w:rsidRPr="00EC76D5">
        <w:t xml:space="preserve">often means to write a small program to test that the compiler and linker work properly. </w:t>
      </w:r>
      <w:r w:rsidRPr="00EC76D5">
        <w:rPr>
          <w:szCs w:val="21"/>
        </w:rPr>
        <w:t xml:space="preserve">The execution of the program does always start with the function </w:t>
      </w:r>
      <w:r w:rsidRPr="00EC76D5">
        <w:rPr>
          <w:rStyle w:val="CodeInText0"/>
        </w:rPr>
        <w:t>main</w:t>
      </w:r>
      <w:r w:rsidRPr="00EC76D5">
        <w:rPr>
          <w:szCs w:val="21"/>
        </w:rPr>
        <w:t xml:space="preserve">. </w:t>
      </w:r>
    </w:p>
    <w:p w14:paraId="42E8E245" w14:textId="77777777" w:rsidR="00E80032" w:rsidRPr="00EC76D5" w:rsidRDefault="00E80032" w:rsidP="00E80032">
      <w:pPr>
        <w:pStyle w:val="Code"/>
      </w:pPr>
      <w:r w:rsidRPr="00EC76D5">
        <w:t>#include &lt;stdio.h&gt;</w:t>
      </w:r>
    </w:p>
    <w:p w14:paraId="7B3D444F" w14:textId="77777777" w:rsidR="00E80032" w:rsidRPr="00EC76D5" w:rsidRDefault="00E80032" w:rsidP="00E80032">
      <w:pPr>
        <w:pStyle w:val="Code"/>
      </w:pPr>
    </w:p>
    <w:p w14:paraId="78728355" w14:textId="77777777" w:rsidR="00E80032" w:rsidRPr="00EC76D5" w:rsidRDefault="00E80032" w:rsidP="00E80032">
      <w:pPr>
        <w:pStyle w:val="Code"/>
      </w:pPr>
      <w:r w:rsidRPr="00EC76D5">
        <w:t>void main(void) {</w:t>
      </w:r>
    </w:p>
    <w:p w14:paraId="5C253ECD" w14:textId="77777777" w:rsidR="00E80032" w:rsidRPr="00EC76D5" w:rsidRDefault="00E80032" w:rsidP="00E80032">
      <w:pPr>
        <w:pStyle w:val="Code"/>
      </w:pPr>
      <w:r w:rsidRPr="00EC76D5">
        <w:t xml:space="preserve">  puts("Hello, World!");</w:t>
      </w:r>
    </w:p>
    <w:p w14:paraId="1BE7201B" w14:textId="77777777" w:rsidR="00E80032" w:rsidRPr="00EC76D5" w:rsidRDefault="00E80032" w:rsidP="00E80032">
      <w:pPr>
        <w:pStyle w:val="Code"/>
      </w:pPr>
      <w:r w:rsidRPr="00EC76D5">
        <w:t>}</w:t>
      </w:r>
    </w:p>
    <w:p w14:paraId="0CC7794A" w14:textId="77777777" w:rsidR="00E80032" w:rsidRPr="00EC76D5" w:rsidRDefault="00E80032" w:rsidP="00E80032">
      <w:r w:rsidRPr="00EC76D5">
        <w:t xml:space="preserve">When executing, the program above generates the following printout. </w:t>
      </w:r>
    </w:p>
    <w:p w14:paraId="5B84B850" w14:textId="77777777" w:rsidR="00E80032" w:rsidRPr="00EC76D5" w:rsidRDefault="00E80032" w:rsidP="00E80032">
      <w:r w:rsidRPr="00EC76D5">
        <w:rPr>
          <w:noProof/>
          <w:lang w:eastAsia="sv-SE"/>
        </w:rPr>
        <w:drawing>
          <wp:inline distT="0" distB="0" distL="0" distR="0" wp14:anchorId="574CAC62" wp14:editId="337E20B7">
            <wp:extent cx="3706495" cy="1094105"/>
            <wp:effectExtent l="19050" t="0" r="8255"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3706495" cy="1094105"/>
                    </a:xfrm>
                    <a:prstGeom prst="rect">
                      <a:avLst/>
                    </a:prstGeom>
                    <a:noFill/>
                    <a:ln w="9525">
                      <a:noFill/>
                      <a:miter lim="800000"/>
                      <a:headEnd/>
                      <a:tailEnd/>
                    </a:ln>
                  </pic:spPr>
                </pic:pic>
              </a:graphicData>
            </a:graphic>
          </wp:inline>
        </w:drawing>
      </w:r>
    </w:p>
    <w:p w14:paraId="0D9FCA41" w14:textId="3DE3B592" w:rsidR="00E80032" w:rsidRPr="00EC76D5" w:rsidRDefault="00E80032" w:rsidP="007C7CB2">
      <w:pPr>
        <w:pStyle w:val="Rubrik2"/>
      </w:pPr>
      <w:bookmarkStart w:id="593" w:name="_Toc320485574"/>
      <w:bookmarkStart w:id="594" w:name="_Toc323656683"/>
      <w:bookmarkStart w:id="595" w:name="_Toc324085421"/>
      <w:bookmarkStart w:id="596" w:name="_Toc383781073"/>
      <w:bookmarkStart w:id="597" w:name="_Toc49764477"/>
      <w:r w:rsidRPr="00EC76D5">
        <w:t>Comments</w:t>
      </w:r>
      <w:bookmarkEnd w:id="593"/>
      <w:bookmarkEnd w:id="594"/>
      <w:bookmarkEnd w:id="595"/>
      <w:bookmarkEnd w:id="596"/>
      <w:bookmarkEnd w:id="597"/>
    </w:p>
    <w:p w14:paraId="461ED663" w14:textId="77777777" w:rsidR="00E80032" w:rsidRPr="00EC76D5" w:rsidRDefault="00E80032" w:rsidP="00E80032">
      <w:r w:rsidRPr="00EC76D5">
        <w:t xml:space="preserve">In C, it is possible to insert </w:t>
      </w:r>
      <w:r w:rsidRPr="00EC76D5">
        <w:rPr>
          <w:rStyle w:val="KeyWord"/>
        </w:rPr>
        <w:t>comments</w:t>
      </w:r>
      <w:r w:rsidRPr="00EC76D5">
        <w:t xml:space="preserve"> to describe and clarify the meaning of the program. The comments are ignored by the compiler</w:t>
      </w:r>
      <w:r w:rsidRPr="00EC76D5">
        <w:rPr>
          <w:rStyle w:val="Fotnotsreferens"/>
          <w:szCs w:val="21"/>
        </w:rPr>
        <w:footnoteReference w:id="10"/>
      </w:r>
      <w:r w:rsidRPr="00EC76D5">
        <w:t xml:space="preserve">. There are two types of comments: </w:t>
      </w:r>
      <w:r w:rsidRPr="00EC76D5">
        <w:rPr>
          <w:rStyle w:val="KeyWord"/>
        </w:rPr>
        <w:t>line comments</w:t>
      </w:r>
      <w:r w:rsidRPr="00EC76D5">
        <w:t xml:space="preserve"> and </w:t>
      </w:r>
      <w:r w:rsidRPr="00EC76D5">
        <w:rPr>
          <w:rStyle w:val="KeyWord"/>
        </w:rPr>
        <w:t>block comments</w:t>
      </w:r>
      <w:r w:rsidRPr="00EC76D5">
        <w:t>. Line comments start with two slashes and ends at the end of the line.</w:t>
      </w:r>
    </w:p>
    <w:p w14:paraId="28136557" w14:textId="77777777" w:rsidR="00E80032" w:rsidRPr="00EC76D5" w:rsidRDefault="00E80032" w:rsidP="00E80032">
      <w:pPr>
        <w:pStyle w:val="Code"/>
      </w:pPr>
      <w:r w:rsidRPr="00EC76D5">
        <w:t>printf("Hello, World!"); // Prints "Hello, World!".</w:t>
      </w:r>
    </w:p>
    <w:p w14:paraId="0B237820" w14:textId="77777777" w:rsidR="00E80032" w:rsidRPr="00EC76D5" w:rsidRDefault="00E80032" w:rsidP="00E80032">
      <w:r w:rsidRPr="00EC76D5">
        <w:t>Block comments begin with a slash and an asterisk and ends with an asterisk and a slash. A block comment may range over several lines.</w:t>
      </w:r>
    </w:p>
    <w:p w14:paraId="6AC41BF8" w14:textId="77777777" w:rsidR="00E80032" w:rsidRPr="00EC76D5" w:rsidRDefault="00E80032" w:rsidP="00E80032">
      <w:pPr>
        <w:pStyle w:val="Code"/>
      </w:pPr>
      <w:r w:rsidRPr="00EC76D5">
        <w:t>/* This is an example of a C program. It writes the text</w:t>
      </w:r>
    </w:p>
    <w:p w14:paraId="0071E9B7" w14:textId="77777777" w:rsidR="00E80032" w:rsidRPr="00EC76D5" w:rsidRDefault="00E80032" w:rsidP="00E80032">
      <w:pPr>
        <w:pStyle w:val="Code"/>
      </w:pPr>
      <w:r w:rsidRPr="00EC76D5">
        <w:t xml:space="preserve">   "Hello, World!" at the screen. */</w:t>
      </w:r>
    </w:p>
    <w:p w14:paraId="2D1FC542" w14:textId="77777777" w:rsidR="00E80032" w:rsidRPr="00EC76D5" w:rsidRDefault="00E80032" w:rsidP="00E80032">
      <w:pPr>
        <w:pStyle w:val="Code"/>
      </w:pPr>
    </w:p>
    <w:p w14:paraId="36DF3C29" w14:textId="77777777" w:rsidR="00E80032" w:rsidRPr="00EC76D5" w:rsidRDefault="00E80032" w:rsidP="00E80032">
      <w:pPr>
        <w:pStyle w:val="Code"/>
      </w:pPr>
      <w:r w:rsidRPr="00EC76D5">
        <w:t>#include &lt;stdio.h&gt;</w:t>
      </w:r>
    </w:p>
    <w:p w14:paraId="2D13C54E" w14:textId="77777777" w:rsidR="00E80032" w:rsidRPr="00EC76D5" w:rsidRDefault="00E80032" w:rsidP="00E80032">
      <w:pPr>
        <w:pStyle w:val="Code"/>
      </w:pPr>
    </w:p>
    <w:p w14:paraId="6A84F961" w14:textId="77777777" w:rsidR="00E80032" w:rsidRPr="00EC76D5" w:rsidRDefault="00E80032" w:rsidP="00E80032">
      <w:pPr>
        <w:pStyle w:val="Code"/>
      </w:pPr>
      <w:r w:rsidRPr="00EC76D5">
        <w:t>void main(void) {</w:t>
      </w:r>
    </w:p>
    <w:p w14:paraId="0A5FF959" w14:textId="77777777" w:rsidR="00E80032" w:rsidRPr="00EC76D5" w:rsidRDefault="00E80032" w:rsidP="00E80032">
      <w:pPr>
        <w:pStyle w:val="Code"/>
      </w:pPr>
      <w:r w:rsidRPr="00EC76D5">
        <w:t xml:space="preserve">  printf("Hello, World!");</w:t>
      </w:r>
    </w:p>
    <w:p w14:paraId="1EED8F85" w14:textId="77777777" w:rsidR="00E80032" w:rsidRPr="00EC76D5" w:rsidRDefault="00E80032" w:rsidP="00E80032">
      <w:pPr>
        <w:pStyle w:val="Code"/>
      </w:pPr>
      <w:r w:rsidRPr="00EC76D5">
        <w:t>}</w:t>
      </w:r>
    </w:p>
    <w:p w14:paraId="1AA7A009" w14:textId="77777777" w:rsidR="00E80032" w:rsidRPr="00EC76D5" w:rsidRDefault="00E80032" w:rsidP="00E80032">
      <w:r w:rsidRPr="00EC76D5">
        <w:t>Block comments cannot be nested. The following example will result in a compile-time error.</w:t>
      </w:r>
    </w:p>
    <w:p w14:paraId="2BB32E05" w14:textId="77777777" w:rsidR="00E80032" w:rsidRPr="00EC76D5" w:rsidRDefault="00E80032" w:rsidP="00E80032">
      <w:pPr>
        <w:pStyle w:val="Code"/>
      </w:pPr>
      <w:r w:rsidRPr="00EC76D5">
        <w:t>/* A block comment cannot be /* nested inside */ another</w:t>
      </w:r>
    </w:p>
    <w:p w14:paraId="13F94ADD" w14:textId="77777777" w:rsidR="00E80032" w:rsidRPr="00EC76D5" w:rsidRDefault="00E80032" w:rsidP="00E80032">
      <w:pPr>
        <w:pStyle w:val="Code"/>
      </w:pPr>
      <w:r w:rsidRPr="00EC76D5">
        <w:t xml:space="preserve">   block comment. */</w:t>
      </w:r>
    </w:p>
    <w:p w14:paraId="5DB9B9FA" w14:textId="27292253" w:rsidR="00E80032" w:rsidRPr="00EC76D5" w:rsidRDefault="00E80032" w:rsidP="00E80032">
      <w:r w:rsidRPr="00EC76D5">
        <w:t xml:space="preserve">A piece of advice is that you use the line comments for regular comments, and save the block comments for situations when you need to comment a whole block of code for debugging purposes. Actually, there is a third level of comments if you use conditional programming, see macros (Section </w:t>
      </w:r>
      <w:r w:rsidRPr="00EC76D5">
        <w:fldChar w:fldCharType="begin"/>
      </w:r>
      <w:r w:rsidRPr="00EC76D5">
        <w:instrText xml:space="preserve"> REF _Ref383781494 \r \h </w:instrText>
      </w:r>
      <w:r w:rsidRPr="00EC76D5">
        <w:fldChar w:fldCharType="separate"/>
      </w:r>
      <w:r w:rsidR="006F26B2">
        <w:t>21.10</w:t>
      </w:r>
      <w:r w:rsidRPr="00EC76D5">
        <w:fldChar w:fldCharType="end"/>
      </w:r>
      <w:r w:rsidRPr="00EC76D5">
        <w:t>) for details.</w:t>
      </w:r>
    </w:p>
    <w:p w14:paraId="3920A6C7" w14:textId="77777777" w:rsidR="00E80032" w:rsidRPr="00EC76D5" w:rsidRDefault="00E80032" w:rsidP="00E80032">
      <w:pPr>
        <w:pStyle w:val="Code"/>
      </w:pPr>
      <w:bookmarkStart w:id="598" w:name="_Toc320485575"/>
      <w:r w:rsidRPr="00EC76D5">
        <w:t>#if 0</w:t>
      </w:r>
    </w:p>
    <w:p w14:paraId="34AAFCE8" w14:textId="77777777" w:rsidR="00E80032" w:rsidRPr="00EC76D5" w:rsidRDefault="00E80032" w:rsidP="00E80032">
      <w:pPr>
        <w:pStyle w:val="Code"/>
      </w:pPr>
      <w:r w:rsidRPr="00EC76D5">
        <w:t>This is an example of a C program. It writes the text</w:t>
      </w:r>
    </w:p>
    <w:p w14:paraId="1EB5173E" w14:textId="77777777" w:rsidR="00E80032" w:rsidRPr="00EC76D5" w:rsidRDefault="00E80032" w:rsidP="00E80032">
      <w:pPr>
        <w:pStyle w:val="Code"/>
      </w:pPr>
      <w:r w:rsidRPr="00EC76D5">
        <w:t>"Hello, World!" at the screen.</w:t>
      </w:r>
    </w:p>
    <w:p w14:paraId="24495987" w14:textId="77777777" w:rsidR="00E80032" w:rsidRPr="00EC76D5" w:rsidRDefault="00E80032" w:rsidP="00E80032">
      <w:pPr>
        <w:pStyle w:val="Code"/>
      </w:pPr>
      <w:r w:rsidRPr="00EC76D5">
        <w:t>#endif</w:t>
      </w:r>
    </w:p>
    <w:p w14:paraId="2CFC45C5" w14:textId="77777777" w:rsidR="00E80032" w:rsidRPr="00EC76D5" w:rsidRDefault="00E80032" w:rsidP="00E80032">
      <w:pPr>
        <w:pStyle w:val="Code"/>
      </w:pPr>
    </w:p>
    <w:p w14:paraId="650D531B" w14:textId="77777777" w:rsidR="00E80032" w:rsidRPr="00EC76D5" w:rsidRDefault="00E80032" w:rsidP="00E80032">
      <w:pPr>
        <w:pStyle w:val="Code"/>
      </w:pPr>
      <w:r w:rsidRPr="00EC76D5">
        <w:t>#include &lt;stdio.h&gt;</w:t>
      </w:r>
    </w:p>
    <w:p w14:paraId="4B3A2A05" w14:textId="77777777" w:rsidR="00E80032" w:rsidRPr="00EC76D5" w:rsidRDefault="00E80032" w:rsidP="00E80032">
      <w:pPr>
        <w:pStyle w:val="Code"/>
      </w:pPr>
    </w:p>
    <w:p w14:paraId="116ADB49" w14:textId="77777777" w:rsidR="00E80032" w:rsidRPr="00EC76D5" w:rsidRDefault="00E80032" w:rsidP="00E80032">
      <w:pPr>
        <w:pStyle w:val="Code"/>
      </w:pPr>
      <w:r w:rsidRPr="00EC76D5">
        <w:t>void main(void) {</w:t>
      </w:r>
    </w:p>
    <w:p w14:paraId="4B6B2E59" w14:textId="77777777" w:rsidR="00E80032" w:rsidRPr="00EC76D5" w:rsidRDefault="00E80032" w:rsidP="00E80032">
      <w:pPr>
        <w:pStyle w:val="Code"/>
      </w:pPr>
      <w:r w:rsidRPr="00EC76D5">
        <w:t xml:space="preserve">  printf("Hello, World!");</w:t>
      </w:r>
    </w:p>
    <w:p w14:paraId="69DDFA53" w14:textId="77777777" w:rsidR="00E80032" w:rsidRPr="00EC76D5" w:rsidRDefault="00E80032" w:rsidP="00E80032">
      <w:pPr>
        <w:pStyle w:val="Code"/>
      </w:pPr>
      <w:r w:rsidRPr="00EC76D5">
        <w:t>}</w:t>
      </w:r>
    </w:p>
    <w:p w14:paraId="03D934DF" w14:textId="67174E74" w:rsidR="00E80032" w:rsidRPr="00EC76D5" w:rsidRDefault="00E80032">
      <w:pPr>
        <w:pStyle w:val="Rubrik2"/>
      </w:pPr>
      <w:bookmarkStart w:id="599" w:name="_Toc323656684"/>
      <w:bookmarkStart w:id="600" w:name="_Toc324085422"/>
      <w:bookmarkStart w:id="601" w:name="_Toc383781074"/>
      <w:bookmarkStart w:id="602" w:name="_Toc49764478"/>
      <w:r w:rsidRPr="00EC76D5">
        <w:t>Types and Variables</w:t>
      </w:r>
      <w:bookmarkEnd w:id="598"/>
      <w:bookmarkEnd w:id="599"/>
      <w:bookmarkEnd w:id="600"/>
      <w:bookmarkEnd w:id="601"/>
      <w:bookmarkEnd w:id="602"/>
    </w:p>
    <w:p w14:paraId="3ECE0602" w14:textId="77777777" w:rsidR="00E80032" w:rsidRPr="00EC76D5" w:rsidRDefault="00E80032" w:rsidP="00E80032">
      <w:pPr>
        <w:rPr>
          <w:noProof/>
        </w:rPr>
      </w:pPr>
      <w:r w:rsidRPr="00EC76D5">
        <w:rPr>
          <w:noProof/>
        </w:rPr>
        <w:t xml:space="preserve">There are several types in C. They can be divided into two groups: simple and compunded. The simple types can be further classified into </w:t>
      </w:r>
      <w:r w:rsidRPr="00EC76D5">
        <w:rPr>
          <w:rStyle w:val="KeyWord"/>
        </w:rPr>
        <w:t>integral</w:t>
      </w:r>
      <w:r w:rsidRPr="00EC76D5">
        <w:rPr>
          <w:noProof/>
        </w:rPr>
        <w:t xml:space="preserve">, </w:t>
      </w:r>
      <w:r w:rsidRPr="00EC76D5">
        <w:rPr>
          <w:rStyle w:val="KeyWord"/>
        </w:rPr>
        <w:t>floating</w:t>
      </w:r>
      <w:r w:rsidRPr="00EC76D5">
        <w:rPr>
          <w:noProof/>
        </w:rPr>
        <w:t xml:space="preserve">, and </w:t>
      </w:r>
      <w:r w:rsidRPr="00EC76D5">
        <w:rPr>
          <w:rStyle w:val="KeyWord"/>
        </w:rPr>
        <w:t>logical</w:t>
      </w:r>
      <w:r w:rsidRPr="00EC76D5">
        <w:rPr>
          <w:noProof/>
        </w:rPr>
        <w:t xml:space="preserve"> types. The compunded types are </w:t>
      </w:r>
      <w:r w:rsidRPr="00EC76D5">
        <w:rPr>
          <w:rStyle w:val="KeyWord"/>
        </w:rPr>
        <w:t>arrays</w:t>
      </w:r>
      <w:r w:rsidRPr="00EC76D5">
        <w:rPr>
          <w:noProof/>
        </w:rPr>
        <w:t xml:space="preserve">, </w:t>
      </w:r>
      <w:r w:rsidRPr="00EC76D5">
        <w:rPr>
          <w:rStyle w:val="KeyWord"/>
        </w:rPr>
        <w:t>structures</w:t>
      </w:r>
      <w:r w:rsidRPr="00EC76D5">
        <w:rPr>
          <w:noProof/>
        </w:rPr>
        <w:t xml:space="preserve">, </w:t>
      </w:r>
      <w:r w:rsidRPr="00EC76D5">
        <w:rPr>
          <w:rStyle w:val="KeyWord"/>
        </w:rPr>
        <w:t>unions</w:t>
      </w:r>
      <w:r w:rsidRPr="00EC76D5">
        <w:rPr>
          <w:noProof/>
        </w:rPr>
        <w:t xml:space="preserve">, and </w:t>
      </w:r>
      <w:r w:rsidRPr="00EC76D5">
        <w:rPr>
          <w:rStyle w:val="KeyWord"/>
        </w:rPr>
        <w:t>pointers</w:t>
      </w:r>
      <w:r w:rsidRPr="00EC76D5">
        <w:rPr>
          <w:noProof/>
        </w:rPr>
        <w:t xml:space="preserve">. They all (directly or indirectly) composed by simple types. We can also define a type with our own integer values, called the </w:t>
      </w:r>
      <w:r w:rsidRPr="00EC76D5">
        <w:rPr>
          <w:rStyle w:val="KeyWord"/>
        </w:rPr>
        <w:t>enumeration</w:t>
      </w:r>
      <w:r w:rsidRPr="00EC76D5">
        <w:rPr>
          <w:noProof/>
        </w:rPr>
        <w:t xml:space="preserve"> type.</w:t>
      </w:r>
    </w:p>
    <w:p w14:paraId="00C96102" w14:textId="27E20C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3" w:name="_Toc320485576"/>
      <w:bookmarkStart w:id="604" w:name="_Toc323656685"/>
      <w:bookmarkStart w:id="605" w:name="_Toc324085423"/>
      <w:bookmarkStart w:id="606" w:name="_Toc383781075"/>
      <w:bookmarkStart w:id="607" w:name="_Ref383781525"/>
      <w:bookmarkStart w:id="608" w:name="_Toc49764479"/>
      <w:r w:rsidRPr="00EC76D5">
        <w:t>Simple Types</w:t>
      </w:r>
      <w:bookmarkEnd w:id="603"/>
      <w:bookmarkEnd w:id="604"/>
      <w:bookmarkEnd w:id="605"/>
      <w:bookmarkEnd w:id="606"/>
      <w:bookmarkEnd w:id="607"/>
      <w:bookmarkEnd w:id="608"/>
    </w:p>
    <w:p w14:paraId="489B3AE1" w14:textId="77777777" w:rsidR="00E80032" w:rsidRPr="00EC76D5" w:rsidRDefault="00E80032" w:rsidP="00E80032">
      <w:r w:rsidRPr="00EC76D5">
        <w:t xml:space="preserve">There are four simple types intended for storing integers: </w:t>
      </w:r>
      <w:r w:rsidRPr="00EC76D5">
        <w:rPr>
          <w:rStyle w:val="CodeInText0"/>
        </w:rPr>
        <w:t>char</w:t>
      </w:r>
      <w:r w:rsidRPr="00EC76D5">
        <w:t xml:space="preserve">,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They are called the </w:t>
      </w:r>
      <w:r w:rsidRPr="00EC76D5">
        <w:rPr>
          <w:rStyle w:val="KeyWord"/>
        </w:rPr>
        <w:t>integral</w:t>
      </w:r>
      <w:r w:rsidRPr="00EC76D5">
        <w:rPr>
          <w:rStyle w:val="Italic"/>
        </w:rPr>
        <w:t xml:space="preserve"> </w:t>
      </w:r>
      <w:r w:rsidRPr="00EC76D5">
        <w:rPr>
          <w:rStyle w:val="KeyWord"/>
        </w:rPr>
        <w:t>types</w:t>
      </w:r>
      <w:r w:rsidRPr="00EC76D5">
        <w:t xml:space="preserve">. The types </w:t>
      </w:r>
      <w:r w:rsidRPr="00EC76D5">
        <w:rPr>
          <w:rStyle w:val="CodeInText0"/>
        </w:rPr>
        <w:t>short</w:t>
      </w:r>
      <w:r w:rsidRPr="00EC76D5">
        <w:rPr>
          <w:rStyle w:val="Italic"/>
        </w:rPr>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may be abbreviated to </w:t>
      </w:r>
      <w:r w:rsidRPr="00EC76D5">
        <w:rPr>
          <w:rStyle w:val="CodeInText0"/>
        </w:rPr>
        <w:t>short</w:t>
      </w:r>
      <w:r w:rsidRPr="00EC76D5">
        <w:t xml:space="preserve"> and </w:t>
      </w:r>
      <w:r w:rsidRPr="00EC76D5">
        <w:rPr>
          <w:rStyle w:val="CodeInText0"/>
        </w:rPr>
        <w:t>long</w:t>
      </w:r>
      <w:r w:rsidRPr="00EC76D5">
        <w:t xml:space="preserve">, respectively. As the names implies, they are designed for storing characters, small integers, normal integers, and large integers, respectively. The exact limits of the values possible to store varies between different compilers. Such property that is not defined in the standard, but is rather defined by the compiler, linker, or operating system, is said to </w:t>
      </w:r>
      <w:r w:rsidRPr="00EC76D5">
        <w:rPr>
          <w:rStyle w:val="KeyWord"/>
        </w:rPr>
        <w:t>implementation dependent</w:t>
      </w:r>
      <w:r w:rsidRPr="00EC76D5">
        <w:t>.</w:t>
      </w:r>
    </w:p>
    <w:p w14:paraId="062EA994" w14:textId="77777777" w:rsidR="00E80032" w:rsidRPr="00EC76D5" w:rsidRDefault="00E80032" w:rsidP="00E80032">
      <w:r w:rsidRPr="00EC76D5">
        <w:t xml:space="preserve">Furthermore, the integral types may be </w:t>
      </w:r>
      <w:r w:rsidRPr="00EC76D5">
        <w:rPr>
          <w:rStyle w:val="CodeInText0"/>
        </w:rPr>
        <w:t>signed</w:t>
      </w:r>
      <w:r w:rsidRPr="00EC76D5">
        <w:t xml:space="preserve"> or </w:t>
      </w:r>
      <w:r w:rsidRPr="00EC76D5">
        <w:rPr>
          <w:rStyle w:val="CodeInText0"/>
        </w:rPr>
        <w:t>unsigned</w:t>
      </w:r>
      <w:r w:rsidRPr="00EC76D5">
        <w:t xml:space="preserve">. An unsigned type must not have negative values. If the word signed or unsigned is left out, a </w:t>
      </w:r>
      <w:r w:rsidRPr="00EC76D5">
        <w:rPr>
          <w:rStyle w:val="CodeInText0"/>
        </w:rPr>
        <w:t>short</w:t>
      </w:r>
      <w:r w:rsidRPr="00EC76D5">
        <w:rPr>
          <w:rStyle w:val="Italic"/>
        </w:rPr>
        <w:t xml:space="preserve"> </w:t>
      </w:r>
      <w:r w:rsidRPr="00EC76D5">
        <w:rPr>
          <w:rStyle w:val="CodeInText0"/>
        </w:rPr>
        <w:t>int</w:t>
      </w:r>
      <w:r w:rsidRPr="00EC76D5">
        <w:t xml:space="preserve">, </w:t>
      </w:r>
      <w:r w:rsidRPr="00EC76D5">
        <w:rPr>
          <w:rStyle w:val="CodeInText0"/>
        </w:rPr>
        <w:t>int</w:t>
      </w:r>
      <w:r w:rsidRPr="00EC76D5">
        <w:t xml:space="preserve">, and </w:t>
      </w:r>
      <w:r w:rsidRPr="00EC76D5">
        <w:rPr>
          <w:rStyle w:val="CodeInText0"/>
        </w:rPr>
        <w:t>long</w:t>
      </w:r>
      <w:r w:rsidRPr="00EC76D5">
        <w:rPr>
          <w:rStyle w:val="Italic"/>
        </w:rPr>
        <w:t xml:space="preserve"> </w:t>
      </w:r>
      <w:r w:rsidRPr="00EC76D5">
        <w:rPr>
          <w:rStyle w:val="CodeInText0"/>
        </w:rPr>
        <w:t>int</w:t>
      </w:r>
      <w:r w:rsidRPr="00EC76D5">
        <w:t xml:space="preserve"> will be signed. Weather a </w:t>
      </w:r>
      <w:r w:rsidRPr="00EC76D5">
        <w:rPr>
          <w:rStyle w:val="CodeInText0"/>
        </w:rPr>
        <w:t>char</w:t>
      </w:r>
      <w:r w:rsidRPr="00EC76D5">
        <w:t xml:space="preserve"> will be signed or unsigned is implementation dependent. However, a </w:t>
      </w:r>
      <w:r w:rsidRPr="00EC76D5">
        <w:rPr>
          <w:rStyle w:val="CodeInText0"/>
        </w:rPr>
        <w:t>char</w:t>
      </w:r>
      <w:r w:rsidRPr="00EC76D5">
        <w:t xml:space="preserve"> is always one byte long, which means that it always holds a single character, regardless whether it is unsigned or not.</w:t>
      </w:r>
    </w:p>
    <w:p w14:paraId="472C378E" w14:textId="77777777" w:rsidR="00E80032" w:rsidRPr="00EC76D5" w:rsidRDefault="00E80032" w:rsidP="00E80032">
      <w:r w:rsidRPr="00EC76D5">
        <w:t xml:space="preserve">The next category of simple types is the </w:t>
      </w:r>
      <w:r w:rsidRPr="00EC76D5">
        <w:rPr>
          <w:rStyle w:val="CodeInText0"/>
        </w:rPr>
        <w:t>floating</w:t>
      </w:r>
      <w:r w:rsidRPr="00EC76D5">
        <w:rPr>
          <w:rStyle w:val="Italic"/>
        </w:rPr>
        <w:t xml:space="preserve"> </w:t>
      </w:r>
      <w:r w:rsidRPr="00EC76D5">
        <w:rPr>
          <w:rStyle w:val="CodeInText0"/>
        </w:rPr>
        <w:t>types</w:t>
      </w:r>
      <w:r w:rsidRPr="00EC76D5">
        <w:t xml:space="preserve">, which are used to store decimal numbers. The types are </w:t>
      </w:r>
      <w:r w:rsidRPr="00EC76D5">
        <w:rPr>
          <w:rStyle w:val="CodeInText0"/>
        </w:rPr>
        <w:t>float</w:t>
      </w:r>
      <w:r w:rsidRPr="00EC76D5">
        <w:t xml:space="preserve">, </w:t>
      </w:r>
      <w:r w:rsidRPr="00EC76D5">
        <w:rPr>
          <w:rStyle w:val="CodeInText0"/>
        </w:rPr>
        <w:t>double</w:t>
      </w:r>
      <w:r w:rsidRPr="00EC76D5">
        <w:t xml:space="preserve">, and </w:t>
      </w:r>
      <w:r w:rsidRPr="00EC76D5">
        <w:rPr>
          <w:rStyle w:val="CodeInText0"/>
        </w:rPr>
        <w:t>long</w:t>
      </w:r>
      <w:r w:rsidRPr="00EC76D5">
        <w:rPr>
          <w:rStyle w:val="Italic"/>
        </w:rPr>
        <w:t xml:space="preserve"> </w:t>
      </w:r>
      <w:r w:rsidRPr="00EC76D5">
        <w:rPr>
          <w:rStyle w:val="CodeInText0"/>
        </w:rPr>
        <w:t>double</w:t>
      </w:r>
      <w:r w:rsidRPr="00EC76D5">
        <w:t xml:space="preserve">; where </w:t>
      </w:r>
      <w:r w:rsidRPr="00EC76D5">
        <w:rPr>
          <w:rStyle w:val="CodeInText0"/>
        </w:rPr>
        <w:t>float</w:t>
      </w:r>
      <w:r w:rsidRPr="00EC76D5">
        <w:t xml:space="preserve"> stores the smallest value and </w:t>
      </w:r>
      <w:r w:rsidRPr="00EC76D5">
        <w:rPr>
          <w:rStyle w:val="CodeInText0"/>
        </w:rPr>
        <w:t>long</w:t>
      </w:r>
      <w:r w:rsidRPr="00EC76D5">
        <w:rPr>
          <w:rStyle w:val="Italic"/>
        </w:rPr>
        <w:t xml:space="preserve"> </w:t>
      </w:r>
      <w:r w:rsidRPr="00EC76D5">
        <w:rPr>
          <w:rStyle w:val="CodeInText0"/>
        </w:rPr>
        <w:t>double</w:t>
      </w:r>
      <w:r w:rsidRPr="00EC76D5">
        <w:t xml:space="preserve"> the largest one. How large values each type can store is implementation dependent. A floating type cannot be unsigned.</w:t>
      </w:r>
    </w:p>
    <w:p w14:paraId="065C238C" w14:textId="77777777" w:rsidR="00E80032" w:rsidRPr="00EC76D5" w:rsidRDefault="00E80032" w:rsidP="00E80032">
      <w:r w:rsidRPr="00EC76D5">
        <w:t xml:space="preserve">In many languages, there is a logical type (named </w:t>
      </w:r>
      <w:r w:rsidRPr="00EC76D5">
        <w:rPr>
          <w:rStyle w:val="CodeInText0"/>
        </w:rPr>
        <w:t>bool</w:t>
      </w:r>
      <w:r w:rsidRPr="00EC76D5">
        <w:t xml:space="preserve">, </w:t>
      </w:r>
      <w:r w:rsidRPr="00EC76D5">
        <w:rPr>
          <w:rStyle w:val="CodeInText0"/>
        </w:rPr>
        <w:t>boolean</w:t>
      </w:r>
      <w:r w:rsidRPr="00EC76D5">
        <w:rPr>
          <w:rStyle w:val="Italic"/>
        </w:rPr>
        <w:t xml:space="preserve">, </w:t>
      </w:r>
      <w:r w:rsidRPr="00EC76D5">
        <w:t xml:space="preserve">or </w:t>
      </w:r>
      <w:r w:rsidRPr="00EC76D5">
        <w:rPr>
          <w:rStyle w:val="CodeInText0"/>
        </w:rPr>
        <w:t>logical</w:t>
      </w:r>
      <w:r w:rsidRPr="00EC76D5">
        <w:t xml:space="preserve">) that stores logical value </w:t>
      </w:r>
      <w:r w:rsidRPr="00EC76D5">
        <w:rPr>
          <w:rStyle w:val="KeyWord"/>
        </w:rPr>
        <w:t>true</w:t>
      </w:r>
      <w:r w:rsidRPr="00EC76D5">
        <w:t xml:space="preserve"> or </w:t>
      </w:r>
      <w:r w:rsidRPr="00EC76D5">
        <w:rPr>
          <w:rStyle w:val="KeyWord"/>
        </w:rPr>
        <w:t>false</w:t>
      </w:r>
      <w:r w:rsidRPr="00EC76D5">
        <w:t>. In C, however, there is no such type</w:t>
      </w:r>
      <w:r w:rsidRPr="00EC76D5">
        <w:rPr>
          <w:rStyle w:val="Fotnotsreferens"/>
          <w:szCs w:val="21"/>
        </w:rPr>
        <w:footnoteReference w:id="11"/>
      </w:r>
      <w:r w:rsidRPr="00EC76D5">
        <w:t xml:space="preserve">. Instead, </w:t>
      </w:r>
      <w:r w:rsidRPr="00EC76D5">
        <w:rPr>
          <w:rStyle w:val="CodeInText0"/>
        </w:rPr>
        <w:t>int</w:t>
      </w:r>
      <w:r w:rsidRPr="00EC76D5">
        <w:t xml:space="preserve"> is used as a logical type, where zero represents false and all other values represent true.</w:t>
      </w:r>
    </w:p>
    <w:p w14:paraId="17CC66FC" w14:textId="75EFBF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09" w:name="_Toc320485577"/>
      <w:bookmarkStart w:id="610" w:name="_Toc323656686"/>
      <w:bookmarkStart w:id="611" w:name="_Toc324085424"/>
      <w:bookmarkStart w:id="612" w:name="_Toc383781076"/>
      <w:bookmarkStart w:id="613" w:name="_Toc49764480"/>
      <w:r w:rsidRPr="00EC76D5">
        <w:t>Variables</w:t>
      </w:r>
      <w:bookmarkEnd w:id="609"/>
      <w:bookmarkEnd w:id="610"/>
      <w:bookmarkEnd w:id="611"/>
      <w:bookmarkEnd w:id="612"/>
      <w:bookmarkEnd w:id="613"/>
    </w:p>
    <w:p w14:paraId="1797A312" w14:textId="6629049A" w:rsidR="00E80032" w:rsidRPr="00EC76D5" w:rsidRDefault="00E80032" w:rsidP="00E80032">
      <w:r w:rsidRPr="00EC76D5">
        <w:t xml:space="preserve">A variable can be regarded as a box in the memory. In almost every case, we do not need to know its exact memory address. A variable always has a name, a type, and a value. We define a variable by simple writing its type and name. If we want to, we can </w:t>
      </w:r>
      <w:r w:rsidR="00631D4D">
        <w:t>initialize</w:t>
      </w:r>
      <w:r w:rsidRPr="00EC76D5">
        <w:t xml:space="preserve"> the variable; that is, assign it a value. If we do not, the variable’s value is undefined</w:t>
      </w:r>
      <w:r w:rsidRPr="00EC76D5">
        <w:rPr>
          <w:rStyle w:val="Fotnotsreferens"/>
          <w:szCs w:val="21"/>
        </w:rPr>
        <w:footnoteReference w:id="12"/>
      </w:r>
      <w:r w:rsidRPr="00EC76D5">
        <w:t>. In this chapter, that value is denoted by a question mark (?).</w:t>
      </w:r>
    </w:p>
    <w:p w14:paraId="2F57B4FE" w14:textId="77777777" w:rsidR="00E80032" w:rsidRPr="00EC76D5" w:rsidRDefault="00E80032" w:rsidP="00E80032">
      <w:pPr>
        <w:pStyle w:val="Code"/>
      </w:pPr>
      <w:r w:rsidRPr="00EC76D5">
        <w:t>int i = 123, j;</w:t>
      </w:r>
    </w:p>
    <w:p w14:paraId="52C74ABD" w14:textId="77777777" w:rsidR="00E80032" w:rsidRPr="00EC76D5" w:rsidRDefault="00E80032" w:rsidP="00E80032">
      <w:pPr>
        <w:pStyle w:val="Code"/>
      </w:pPr>
      <w:r w:rsidRPr="00EC76D5">
        <w:t>double d = 3.14;</w:t>
      </w:r>
    </w:p>
    <w:p w14:paraId="428B2607" w14:textId="77777777" w:rsidR="00E80032" w:rsidRPr="00EC76D5" w:rsidRDefault="00E80032" w:rsidP="00E80032">
      <w:pPr>
        <w:pStyle w:val="Code"/>
      </w:pPr>
      <w:r w:rsidRPr="00EC76D5">
        <w:t>char c = 'a';</w:t>
      </w:r>
    </w:p>
    <w:p w14:paraId="6F3EAD9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8B9E2A7" wp14:editId="5E38CFCC">
                <wp:extent cx="3877945" cy="901700"/>
                <wp:effectExtent l="0" t="0" r="8255" b="3175"/>
                <wp:docPr id="345" name="Canvas 29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36" name="Rectangle 283"/>
                        <wps:cNvSpPr>
                          <a:spLocks noChangeArrowheads="1"/>
                        </wps:cNvSpPr>
                        <wps:spPr bwMode="auto">
                          <a:xfrm>
                            <a:off x="180202" y="360500"/>
                            <a:ext cx="721708" cy="360500"/>
                          </a:xfrm>
                          <a:prstGeom prst="rect">
                            <a:avLst/>
                          </a:prstGeom>
                          <a:solidFill>
                            <a:srgbClr val="FFFFFF"/>
                          </a:solidFill>
                          <a:ln w="9525">
                            <a:solidFill>
                              <a:srgbClr val="000000"/>
                            </a:solidFill>
                            <a:miter lim="800000"/>
                            <a:headEnd/>
                            <a:tailEnd/>
                          </a:ln>
                        </wps:spPr>
                        <wps:txbx>
                          <w:txbxContent>
                            <w:p w14:paraId="09D82FA4"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337" name="Text Box 284"/>
                        <wps:cNvSpPr txBox="1">
                          <a:spLocks noChangeArrowheads="1"/>
                        </wps:cNvSpPr>
                        <wps:spPr bwMode="auto">
                          <a:xfrm>
                            <a:off x="180202" y="0"/>
                            <a:ext cx="721708"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D85FF" w14:textId="77777777" w:rsidR="00206409" w:rsidRPr="003F7CF1" w:rsidRDefault="00206409" w:rsidP="00E80032">
                              <w:pPr>
                                <w:pStyle w:val="SourceCodeBoxHeader"/>
                                <w:rPr>
                                  <w:sz w:val="19"/>
                                  <w:szCs w:val="19"/>
                                </w:rPr>
                              </w:pPr>
                              <w:r w:rsidRPr="003F7CF1">
                                <w:rPr>
                                  <w:sz w:val="19"/>
                                  <w:szCs w:val="19"/>
                                </w:rPr>
                                <w:t>i</w:t>
                              </w:r>
                            </w:p>
                          </w:txbxContent>
                        </wps:txbx>
                        <wps:bodyPr rot="0" vert="horz" wrap="square" lIns="91440" tIns="45720" rIns="91440" bIns="45720" anchor="t" anchorCtr="0" upright="1">
                          <a:noAutofit/>
                        </wps:bodyPr>
                      </wps:wsp>
                      <wps:wsp>
                        <wps:cNvPr id="338" name="Rectangle 285"/>
                        <wps:cNvSpPr>
                          <a:spLocks noChangeArrowheads="1"/>
                        </wps:cNvSpPr>
                        <wps:spPr bwMode="auto">
                          <a:xfrm>
                            <a:off x="1171914" y="360500"/>
                            <a:ext cx="721008" cy="359700"/>
                          </a:xfrm>
                          <a:prstGeom prst="rect">
                            <a:avLst/>
                          </a:prstGeom>
                          <a:solidFill>
                            <a:srgbClr val="FFFFFF"/>
                          </a:solidFill>
                          <a:ln w="9525">
                            <a:solidFill>
                              <a:srgbClr val="000000"/>
                            </a:solidFill>
                            <a:miter lim="800000"/>
                            <a:headEnd/>
                            <a:tailEnd/>
                          </a:ln>
                        </wps:spPr>
                        <wps:txbx>
                          <w:txbxContent>
                            <w:p w14:paraId="5ED3118F"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91440" tIns="45720" rIns="91440" bIns="45720" anchor="t" anchorCtr="0" upright="1">
                          <a:noAutofit/>
                        </wps:bodyPr>
                      </wps:wsp>
                      <wps:wsp>
                        <wps:cNvPr id="339" name="Text Box 286"/>
                        <wps:cNvSpPr txBox="1">
                          <a:spLocks noChangeArrowheads="1"/>
                        </wps:cNvSpPr>
                        <wps:spPr bwMode="auto">
                          <a:xfrm>
                            <a:off x="1171914" y="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B9B81" w14:textId="77777777" w:rsidR="00206409" w:rsidRPr="003F7CF1" w:rsidRDefault="00206409" w:rsidP="00E80032">
                              <w:pPr>
                                <w:pStyle w:val="SourceCodeBoxHeader"/>
                                <w:rPr>
                                  <w:sz w:val="19"/>
                                  <w:szCs w:val="19"/>
                                  <w:lang w:val="sv-SE"/>
                                </w:rPr>
                              </w:pPr>
                              <w:r w:rsidRPr="003F7CF1">
                                <w:rPr>
                                  <w:sz w:val="19"/>
                                  <w:szCs w:val="19"/>
                                  <w:lang w:val="sv-SE"/>
                                </w:rPr>
                                <w:t>j</w:t>
                              </w:r>
                            </w:p>
                          </w:txbxContent>
                        </wps:txbx>
                        <wps:bodyPr rot="0" vert="horz" wrap="square" lIns="91440" tIns="45720" rIns="91440" bIns="45720" anchor="t" anchorCtr="0" upright="1">
                          <a:noAutofit/>
                        </wps:bodyPr>
                      </wps:wsp>
                      <wps:wsp>
                        <wps:cNvPr id="340" name="Rectangle 287"/>
                        <wps:cNvSpPr>
                          <a:spLocks noChangeArrowheads="1"/>
                        </wps:cNvSpPr>
                        <wps:spPr bwMode="auto">
                          <a:xfrm>
                            <a:off x="2164425" y="360500"/>
                            <a:ext cx="721008" cy="359700"/>
                          </a:xfrm>
                          <a:prstGeom prst="rect">
                            <a:avLst/>
                          </a:prstGeom>
                          <a:solidFill>
                            <a:srgbClr val="FFFFFF"/>
                          </a:solidFill>
                          <a:ln w="9525">
                            <a:solidFill>
                              <a:srgbClr val="000000"/>
                            </a:solidFill>
                            <a:miter lim="800000"/>
                            <a:headEnd/>
                            <a:tailEnd/>
                          </a:ln>
                        </wps:spPr>
                        <wps:txbx>
                          <w:txbxContent>
                            <w:p w14:paraId="6450C505" w14:textId="77777777" w:rsidR="00206409" w:rsidRPr="003F7CF1" w:rsidRDefault="00206409" w:rsidP="00E80032">
                              <w:pPr>
                                <w:pStyle w:val="SourceCodeBoxText"/>
                                <w:rPr>
                                  <w:sz w:val="19"/>
                                  <w:szCs w:val="19"/>
                                </w:rPr>
                              </w:pPr>
                              <w:r w:rsidRPr="003F7CF1">
                                <w:rPr>
                                  <w:sz w:val="19"/>
                                  <w:szCs w:val="19"/>
                                </w:rPr>
                                <w:t>3.14</w:t>
                              </w:r>
                            </w:p>
                          </w:txbxContent>
                        </wps:txbx>
                        <wps:bodyPr rot="0" vert="horz" wrap="square" lIns="91440" tIns="45720" rIns="91440" bIns="45720" anchor="t" anchorCtr="0" upright="1">
                          <a:noAutofit/>
                        </wps:bodyPr>
                      </wps:wsp>
                      <wps:wsp>
                        <wps:cNvPr id="341" name="Text Box 288"/>
                        <wps:cNvSpPr txBox="1">
                          <a:spLocks noChangeArrowheads="1"/>
                        </wps:cNvSpPr>
                        <wps:spPr bwMode="auto">
                          <a:xfrm>
                            <a:off x="2164425" y="1600"/>
                            <a:ext cx="7210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01312F" w14:textId="77777777" w:rsidR="00206409" w:rsidRPr="003F7CF1" w:rsidRDefault="0020640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wps:wsp>
                        <wps:cNvPr id="342" name="Rectangle 289"/>
                        <wps:cNvSpPr>
                          <a:spLocks noChangeArrowheads="1"/>
                        </wps:cNvSpPr>
                        <wps:spPr bwMode="auto">
                          <a:xfrm>
                            <a:off x="3156137" y="360500"/>
                            <a:ext cx="721808" cy="359700"/>
                          </a:xfrm>
                          <a:prstGeom prst="rect">
                            <a:avLst/>
                          </a:prstGeom>
                          <a:solidFill>
                            <a:srgbClr val="FFFFFF"/>
                          </a:solidFill>
                          <a:ln w="9525">
                            <a:solidFill>
                              <a:srgbClr val="000000"/>
                            </a:solidFill>
                            <a:miter lim="800000"/>
                            <a:headEnd/>
                            <a:tailEnd/>
                          </a:ln>
                        </wps:spPr>
                        <wps:txbx>
                          <w:txbxContent>
                            <w:p w14:paraId="13EDE93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344" name="Text Box 290"/>
                        <wps:cNvSpPr txBox="1">
                          <a:spLocks noChangeArrowheads="1"/>
                        </wps:cNvSpPr>
                        <wps:spPr bwMode="auto">
                          <a:xfrm>
                            <a:off x="3156137" y="0"/>
                            <a:ext cx="721808"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D2F4F"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8B9E2A7" id="Canvas 296" o:spid="_x0000_s1198" editas="canvas" style="width:305.35pt;height:71pt;mso-position-horizontal-relative:char;mso-position-vertical-relative:line" coordsize="38779,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">
                <v:shape id="_x0000_s1199" type="#_x0000_t75" style="position:absolute;width:38779;height:9017;visibility:visible;mso-wrap-style:square">
                  <v:fill o:detectmouseclick="t"/>
                  <v:path o:connecttype="none"/>
                </v:shape>
                <v:rect id="Rectangle 283" o:spid="_x0000_s120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">
                  <v:textbox>
                    <w:txbxContent>
                      <w:p w14:paraId="09D82FA4" w14:textId="77777777" w:rsidR="00206409" w:rsidRPr="003F7CF1" w:rsidRDefault="00206409" w:rsidP="00E80032">
                        <w:pPr>
                          <w:pStyle w:val="SourceCodeBoxText"/>
                          <w:rPr>
                            <w:sz w:val="19"/>
                            <w:szCs w:val="19"/>
                          </w:rPr>
                        </w:pPr>
                        <w:r w:rsidRPr="003F7CF1">
                          <w:rPr>
                            <w:sz w:val="19"/>
                            <w:szCs w:val="19"/>
                          </w:rPr>
                          <w:t>123</w:t>
                        </w:r>
                      </w:p>
                    </w:txbxContent>
                  </v:textbox>
                </v:rect>
                <v:shape id="Text Box 284" o:spid="_x0000_s120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" filled="f" stroked="f">
                  <v:textbox>
                    <w:txbxContent>
                      <w:p w14:paraId="688D85FF" w14:textId="77777777" w:rsidR="00206409" w:rsidRPr="003F7CF1" w:rsidRDefault="00206409" w:rsidP="00E80032">
                        <w:pPr>
                          <w:pStyle w:val="SourceCodeBoxHeader"/>
                          <w:rPr>
                            <w:sz w:val="19"/>
                            <w:szCs w:val="19"/>
                          </w:rPr>
                        </w:pPr>
                        <w:r w:rsidRPr="003F7CF1">
                          <w:rPr>
                            <w:sz w:val="19"/>
                            <w:szCs w:val="19"/>
                          </w:rPr>
                          <w:t>i</w:t>
                        </w:r>
                      </w:p>
                    </w:txbxContent>
                  </v:textbox>
                </v:shape>
                <v:rect id="Rectangle 285" o:spid="_x0000_s1202" style="position:absolute;left:11719;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">
                  <v:textbox>
                    <w:txbxContent>
                      <w:p w14:paraId="5ED3118F" w14:textId="77777777" w:rsidR="00206409" w:rsidRPr="003F7CF1" w:rsidRDefault="00206409" w:rsidP="00E80032">
                        <w:pPr>
                          <w:pStyle w:val="SourceCodeBoxText"/>
                          <w:rPr>
                            <w:sz w:val="19"/>
                            <w:szCs w:val="19"/>
                          </w:rPr>
                        </w:pPr>
                        <w:r w:rsidRPr="003F7CF1">
                          <w:rPr>
                            <w:sz w:val="19"/>
                            <w:szCs w:val="19"/>
                          </w:rPr>
                          <w:t>?</w:t>
                        </w:r>
                      </w:p>
                    </w:txbxContent>
                  </v:textbox>
                </v:rect>
                <v:shape id="Text Box 286" o:spid="_x0000_s1203" type="#_x0000_t202" style="position:absolute;left:11719;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" filled="f" stroked="f">
                  <v:textbox>
                    <w:txbxContent>
                      <w:p w14:paraId="062B9B81" w14:textId="77777777" w:rsidR="00206409" w:rsidRPr="003F7CF1" w:rsidRDefault="00206409" w:rsidP="00E80032">
                        <w:pPr>
                          <w:pStyle w:val="SourceCodeBoxHeader"/>
                          <w:rPr>
                            <w:sz w:val="19"/>
                            <w:szCs w:val="19"/>
                            <w:lang w:val="sv-SE"/>
                          </w:rPr>
                        </w:pPr>
                        <w:r w:rsidRPr="003F7CF1">
                          <w:rPr>
                            <w:sz w:val="19"/>
                            <w:szCs w:val="19"/>
                            <w:lang w:val="sv-SE"/>
                          </w:rPr>
                          <w:t>j</w:t>
                        </w:r>
                      </w:p>
                    </w:txbxContent>
                  </v:textbox>
                </v:shape>
                <v:rect id="Rectangle 287" o:spid="_x0000_s1204" style="position:absolute;left:2164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">
                  <v:textbox>
                    <w:txbxContent>
                      <w:p w14:paraId="6450C505" w14:textId="77777777" w:rsidR="00206409" w:rsidRPr="003F7CF1" w:rsidRDefault="00206409" w:rsidP="00E80032">
                        <w:pPr>
                          <w:pStyle w:val="SourceCodeBoxText"/>
                          <w:rPr>
                            <w:sz w:val="19"/>
                            <w:szCs w:val="19"/>
                          </w:rPr>
                        </w:pPr>
                        <w:r w:rsidRPr="003F7CF1">
                          <w:rPr>
                            <w:sz w:val="19"/>
                            <w:szCs w:val="19"/>
                          </w:rPr>
                          <w:t>3.14</w:t>
                        </w:r>
                      </w:p>
                    </w:txbxContent>
                  </v:textbox>
                </v:rect>
                <v:shape id="Text Box 288" o:spid="_x0000_s1205" type="#_x0000_t202" style="position:absolute;left:21644;top:16;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" filled="f" stroked="f">
                  <v:textbox>
                    <w:txbxContent>
                      <w:p w14:paraId="5501312F" w14:textId="77777777" w:rsidR="00206409" w:rsidRPr="003F7CF1" w:rsidRDefault="00206409" w:rsidP="00E80032">
                        <w:pPr>
                          <w:pStyle w:val="SourceCodeBoxHeader"/>
                          <w:rPr>
                            <w:sz w:val="19"/>
                            <w:szCs w:val="19"/>
                            <w:lang w:val="sv-SE"/>
                          </w:rPr>
                        </w:pPr>
                        <w:r w:rsidRPr="003F7CF1">
                          <w:rPr>
                            <w:sz w:val="19"/>
                            <w:szCs w:val="19"/>
                            <w:lang w:val="sv-SE"/>
                          </w:rPr>
                          <w:t>d</w:t>
                        </w:r>
                      </w:p>
                    </w:txbxContent>
                  </v:textbox>
                </v:shape>
                <v:rect id="Rectangle 289" o:spid="_x0000_s1206" style="position:absolute;left:31561;top:3605;width:7218;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">
                  <v:textbox>
                    <w:txbxContent>
                      <w:p w14:paraId="13EDE937" w14:textId="77777777" w:rsidR="00206409" w:rsidRPr="003F7CF1" w:rsidRDefault="00206409" w:rsidP="00E80032">
                        <w:pPr>
                          <w:pStyle w:val="SourceCodeBoxText"/>
                          <w:rPr>
                            <w:sz w:val="19"/>
                            <w:szCs w:val="19"/>
                          </w:rPr>
                        </w:pPr>
                        <w:r w:rsidRPr="003F7CF1">
                          <w:rPr>
                            <w:sz w:val="19"/>
                            <w:szCs w:val="19"/>
                          </w:rPr>
                          <w:t>'a'</w:t>
                        </w:r>
                      </w:p>
                    </w:txbxContent>
                  </v:textbox>
                </v:rect>
                <v:shape id="Text Box 290" o:spid="_x0000_s1207" type="#_x0000_t202" style="position:absolute;left:31561;width:7218;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" filled="f" stroked="f">
                  <v:textbox>
                    <w:txbxContent>
                      <w:p w14:paraId="32DD2F4F"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5295510B" w14:textId="77777777" w:rsidR="00E80032" w:rsidRPr="00EC76D5" w:rsidRDefault="00E80032" w:rsidP="00E80032">
      <w:r w:rsidRPr="00EC76D5">
        <w:t>We can transform values between the types by stating the new type within parentheses. The use of stating the type is not strictly necessary. However, if omitted the compiler may give warnings</w:t>
      </w:r>
      <w:r w:rsidRPr="00EC76D5">
        <w:rPr>
          <w:rStyle w:val="Fotnotsreferens"/>
          <w:szCs w:val="21"/>
        </w:rPr>
        <w:footnoteReference w:id="13"/>
      </w:r>
      <w:r w:rsidRPr="00EC76D5">
        <w:t>.</w:t>
      </w:r>
    </w:p>
    <w:p w14:paraId="4552E3D8" w14:textId="77777777" w:rsidR="00E80032" w:rsidRPr="00EC76D5" w:rsidRDefault="00E80032" w:rsidP="00E80032">
      <w:pPr>
        <w:pStyle w:val="Code"/>
      </w:pPr>
      <w:r w:rsidRPr="00EC76D5">
        <w:t>int i = 123;</w:t>
      </w:r>
    </w:p>
    <w:p w14:paraId="17FBAEF0" w14:textId="77777777" w:rsidR="00E80032" w:rsidRPr="00EC76D5" w:rsidRDefault="00E80032" w:rsidP="00E80032">
      <w:pPr>
        <w:pStyle w:val="Code"/>
      </w:pPr>
      <w:r w:rsidRPr="00EC76D5">
        <w:t>double x = 1.23;</w:t>
      </w:r>
    </w:p>
    <w:p w14:paraId="2D72DC05" w14:textId="77777777" w:rsidR="00E80032" w:rsidRPr="00EC76D5" w:rsidRDefault="00E80032" w:rsidP="00E80032">
      <w:pPr>
        <w:pStyle w:val="Code"/>
      </w:pPr>
    </w:p>
    <w:p w14:paraId="2A6F7373" w14:textId="77777777" w:rsidR="00E80032" w:rsidRPr="00EC76D5" w:rsidRDefault="00E80032" w:rsidP="00E80032">
      <w:pPr>
        <w:pStyle w:val="Code"/>
      </w:pPr>
      <w:r w:rsidRPr="00EC76D5">
        <w:t>int j = (int) x;</w:t>
      </w:r>
    </w:p>
    <w:p w14:paraId="10ACCF22" w14:textId="77777777" w:rsidR="00E80032" w:rsidRPr="00EC76D5" w:rsidRDefault="00E80032" w:rsidP="00E80032">
      <w:pPr>
        <w:pStyle w:val="Code"/>
      </w:pPr>
      <w:r w:rsidRPr="00EC76D5">
        <w:t>double y = (double) i;</w:t>
      </w:r>
    </w:p>
    <w:p w14:paraId="50930259" w14:textId="7777777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14" w:name="_Toc320485578"/>
      <w:bookmarkStart w:id="615" w:name="_Toc323656687"/>
      <w:bookmarkStart w:id="616" w:name="_Toc324085425"/>
      <w:bookmarkStart w:id="617" w:name="_Toc383781077"/>
      <w:bookmarkStart w:id="618" w:name="_Toc49764481"/>
      <w:bookmarkStart w:id="619" w:name="_Toc320485579"/>
      <w:r w:rsidRPr="00EC76D5">
        <w:t>Constants</w:t>
      </w:r>
      <w:bookmarkEnd w:id="614"/>
      <w:bookmarkEnd w:id="615"/>
      <w:bookmarkEnd w:id="616"/>
      <w:bookmarkEnd w:id="617"/>
      <w:bookmarkEnd w:id="618"/>
    </w:p>
    <w:p w14:paraId="32CDF69C" w14:textId="307EF024" w:rsidR="00E80032" w:rsidRPr="00EC76D5" w:rsidRDefault="00E80032" w:rsidP="00E80032">
      <w:r w:rsidRPr="00EC76D5">
        <w:t xml:space="preserve">As the name implies, a constant is a variable whose value cannot be altered since it has been </w:t>
      </w:r>
      <w:r w:rsidR="00266D64">
        <w:t>initialized</w:t>
      </w:r>
      <w:r w:rsidRPr="00EC76D5">
        <w:t xml:space="preserve">. Unlike variables, constants must always be </w:t>
      </w:r>
      <w:r w:rsidR="00266D64">
        <w:t>initialized</w:t>
      </w:r>
      <w:r w:rsidRPr="00EC76D5">
        <w:t xml:space="preserve"> and are often written in capital letters.</w:t>
      </w:r>
    </w:p>
    <w:p w14:paraId="227A9631" w14:textId="77777777" w:rsidR="00E80032" w:rsidRPr="00EC76D5" w:rsidRDefault="00E80032" w:rsidP="00E80032">
      <w:pPr>
        <w:pStyle w:val="Code"/>
      </w:pPr>
      <w:r w:rsidRPr="00EC76D5">
        <w:t>const double PI = 3.14;</w:t>
      </w:r>
    </w:p>
    <w:p w14:paraId="53E08F45" w14:textId="6EE7033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0" w:name="_Toc323656688"/>
      <w:bookmarkStart w:id="621" w:name="_Toc324085426"/>
      <w:bookmarkStart w:id="622" w:name="_Toc383781078"/>
      <w:bookmarkStart w:id="623" w:name="_Toc49764482"/>
      <w:r w:rsidRPr="00EC76D5">
        <w:t>Output</w:t>
      </w:r>
      <w:bookmarkEnd w:id="619"/>
      <w:bookmarkEnd w:id="620"/>
      <w:bookmarkEnd w:id="621"/>
      <w:bookmarkEnd w:id="622"/>
      <w:bookmarkEnd w:id="623"/>
    </w:p>
    <w:p w14:paraId="68E5301E" w14:textId="77777777" w:rsidR="00E80032" w:rsidRPr="00EC76D5" w:rsidRDefault="00E80032" w:rsidP="00E80032">
      <w:r w:rsidRPr="00EC76D5">
        <w:t xml:space="preserve">As noted in the first section of this chapter, the standard function for output is </w:t>
      </w:r>
      <w:r w:rsidRPr="00EC76D5">
        <w:rPr>
          <w:rStyle w:val="CodeInText0"/>
        </w:rPr>
        <w:t>printf</w:t>
      </w:r>
      <w:r w:rsidRPr="00EC76D5">
        <w:t xml:space="preserve"> (formatted print) writes to the standard output device (normally a text window).</w:t>
      </w:r>
    </w:p>
    <w:p w14:paraId="3B73D7E0" w14:textId="77777777" w:rsidR="00E80032" w:rsidRPr="00EC76D5" w:rsidRDefault="00E80032" w:rsidP="00E80032">
      <w:r w:rsidRPr="00EC76D5">
        <w:t xml:space="preserve">The first argument is the </w:t>
      </w:r>
      <w:r w:rsidRPr="00EC76D5">
        <w:rPr>
          <w:rStyle w:val="KeyWord"/>
        </w:rPr>
        <w:t>format</w:t>
      </w:r>
      <w:r w:rsidRPr="00EC76D5">
        <w:rPr>
          <w:rStyle w:val="Italic"/>
        </w:rPr>
        <w:t xml:space="preserve"> </w:t>
      </w:r>
      <w:r w:rsidRPr="00EC76D5">
        <w:rPr>
          <w:rStyle w:val="KeyWord"/>
        </w:rPr>
        <w:t>strings</w:t>
      </w:r>
      <w:r w:rsidRPr="00EC76D5">
        <w:t xml:space="preserve">. With it, we can write every kind of value. However, there are many </w:t>
      </w:r>
      <w:r w:rsidRPr="00EC76D5">
        <w:rPr>
          <w:rStyle w:val="KeyWord"/>
        </w:rPr>
        <w:t>format</w:t>
      </w:r>
      <w:r w:rsidRPr="00EC76D5">
        <w:rPr>
          <w:rStyle w:val="Italic"/>
        </w:rPr>
        <w:t xml:space="preserve"> </w:t>
      </w:r>
      <w:r w:rsidRPr="00EC76D5">
        <w:rPr>
          <w:rStyle w:val="KeyWord"/>
        </w:rPr>
        <w:t>codes</w:t>
      </w:r>
      <w:r w:rsidRPr="00EC76D5">
        <w:t xml:space="preserve"> to keep track of. A format code begins with the per cent character (%) followed with optional digits and signs ending with a character. We can write all the types we have went through so far. The character '\n' represents a new line. Below follows a list of the most common format codes.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5E421840" w14:textId="77777777" w:rsidTr="000803FF">
        <w:tc>
          <w:tcPr>
            <w:tcW w:w="709" w:type="dxa"/>
            <w:shd w:val="clear" w:color="auto" w:fill="auto"/>
          </w:tcPr>
          <w:p w14:paraId="662D7235" w14:textId="77777777" w:rsidR="00E80032" w:rsidRPr="00EC76D5" w:rsidRDefault="00E80032" w:rsidP="000803FF">
            <w:r w:rsidRPr="00EC76D5">
              <w:t>Code</w:t>
            </w:r>
          </w:p>
        </w:tc>
        <w:tc>
          <w:tcPr>
            <w:tcW w:w="7351" w:type="dxa"/>
            <w:shd w:val="clear" w:color="auto" w:fill="auto"/>
          </w:tcPr>
          <w:p w14:paraId="7883402E" w14:textId="77777777" w:rsidR="00E80032" w:rsidRPr="00EC76D5" w:rsidRDefault="00E80032" w:rsidP="000803FF">
            <w:r w:rsidRPr="00EC76D5">
              <w:t>Type</w:t>
            </w:r>
          </w:p>
        </w:tc>
      </w:tr>
      <w:tr w:rsidR="00E80032" w:rsidRPr="00EC76D5" w14:paraId="6E58A5AF" w14:textId="77777777" w:rsidTr="000803FF">
        <w:tc>
          <w:tcPr>
            <w:tcW w:w="709" w:type="dxa"/>
            <w:shd w:val="clear" w:color="auto" w:fill="auto"/>
          </w:tcPr>
          <w:p w14:paraId="28A92CB0" w14:textId="77777777" w:rsidR="00E80032" w:rsidRPr="00EC76D5" w:rsidRDefault="00E80032" w:rsidP="000803FF">
            <w:r w:rsidRPr="00EC76D5">
              <w:t>d</w:t>
            </w:r>
          </w:p>
        </w:tc>
        <w:tc>
          <w:tcPr>
            <w:tcW w:w="7351" w:type="dxa"/>
            <w:shd w:val="clear" w:color="auto" w:fill="auto"/>
          </w:tcPr>
          <w:p w14:paraId="7D2422D1" w14:textId="77777777" w:rsidR="00E80032" w:rsidRPr="00EC76D5" w:rsidRDefault="00E80032" w:rsidP="000803FF">
            <w:r w:rsidRPr="00EC76D5">
              <w:t>decimal integer</w:t>
            </w:r>
          </w:p>
        </w:tc>
      </w:tr>
      <w:tr w:rsidR="00E80032" w:rsidRPr="00EC76D5" w14:paraId="023BB892" w14:textId="77777777" w:rsidTr="000803FF">
        <w:tc>
          <w:tcPr>
            <w:tcW w:w="709" w:type="dxa"/>
            <w:shd w:val="clear" w:color="auto" w:fill="auto"/>
          </w:tcPr>
          <w:p w14:paraId="59D90ADB" w14:textId="77777777" w:rsidR="00E80032" w:rsidRPr="00EC76D5" w:rsidRDefault="00E80032" w:rsidP="000803FF">
            <w:r w:rsidRPr="00EC76D5">
              <w:t>o</w:t>
            </w:r>
          </w:p>
        </w:tc>
        <w:tc>
          <w:tcPr>
            <w:tcW w:w="7351" w:type="dxa"/>
            <w:shd w:val="clear" w:color="auto" w:fill="auto"/>
          </w:tcPr>
          <w:p w14:paraId="76825D21" w14:textId="77777777" w:rsidR="00E80032" w:rsidRPr="00EC76D5" w:rsidRDefault="00E80032" w:rsidP="000803FF">
            <w:r w:rsidRPr="00EC76D5">
              <w:t>octal integer</w:t>
            </w:r>
          </w:p>
        </w:tc>
      </w:tr>
      <w:tr w:rsidR="00E80032" w:rsidRPr="00EC76D5" w14:paraId="2D8A4B77" w14:textId="77777777" w:rsidTr="000803FF">
        <w:tc>
          <w:tcPr>
            <w:tcW w:w="709" w:type="dxa"/>
            <w:shd w:val="clear" w:color="auto" w:fill="auto"/>
          </w:tcPr>
          <w:p w14:paraId="48247D00" w14:textId="77777777" w:rsidR="00E80032" w:rsidRPr="00EC76D5" w:rsidRDefault="00E80032" w:rsidP="000803FF">
            <w:r w:rsidRPr="00EC76D5">
              <w:t>x</w:t>
            </w:r>
          </w:p>
        </w:tc>
        <w:tc>
          <w:tcPr>
            <w:tcW w:w="7351" w:type="dxa"/>
            <w:shd w:val="clear" w:color="auto" w:fill="auto"/>
          </w:tcPr>
          <w:p w14:paraId="3ADC392D" w14:textId="77777777" w:rsidR="00E80032" w:rsidRPr="00EC76D5" w:rsidRDefault="00E80032" w:rsidP="000803FF">
            <w:r w:rsidRPr="00EC76D5">
              <w:t>hexadecimal integer</w:t>
            </w:r>
          </w:p>
        </w:tc>
      </w:tr>
      <w:tr w:rsidR="00E80032" w:rsidRPr="00EC76D5" w14:paraId="58E308DF" w14:textId="77777777" w:rsidTr="000803FF">
        <w:tc>
          <w:tcPr>
            <w:tcW w:w="709" w:type="dxa"/>
            <w:shd w:val="clear" w:color="auto" w:fill="auto"/>
          </w:tcPr>
          <w:p w14:paraId="2D7DDF16" w14:textId="77777777" w:rsidR="00E80032" w:rsidRPr="00EC76D5" w:rsidRDefault="00E80032" w:rsidP="000803FF">
            <w:r w:rsidRPr="00EC76D5">
              <w:t>f</w:t>
            </w:r>
          </w:p>
        </w:tc>
        <w:tc>
          <w:tcPr>
            <w:tcW w:w="7351" w:type="dxa"/>
            <w:shd w:val="clear" w:color="auto" w:fill="auto"/>
          </w:tcPr>
          <w:p w14:paraId="50E41413" w14:textId="77777777" w:rsidR="00E80032" w:rsidRPr="00EC76D5" w:rsidRDefault="00E80032" w:rsidP="000803FF">
            <w:r w:rsidRPr="00EC76D5">
              <w:t>double</w:t>
            </w:r>
          </w:p>
        </w:tc>
      </w:tr>
      <w:tr w:rsidR="00E80032" w:rsidRPr="00EC76D5" w14:paraId="481E4E61" w14:textId="77777777" w:rsidTr="000803FF">
        <w:tc>
          <w:tcPr>
            <w:tcW w:w="709" w:type="dxa"/>
            <w:shd w:val="clear" w:color="auto" w:fill="auto"/>
          </w:tcPr>
          <w:p w14:paraId="18D84967" w14:textId="77777777" w:rsidR="00E80032" w:rsidRPr="00EC76D5" w:rsidRDefault="00E80032" w:rsidP="000803FF">
            <w:r w:rsidRPr="00EC76D5">
              <w:t>lf</w:t>
            </w:r>
          </w:p>
        </w:tc>
        <w:tc>
          <w:tcPr>
            <w:tcW w:w="7351" w:type="dxa"/>
            <w:shd w:val="clear" w:color="auto" w:fill="auto"/>
          </w:tcPr>
          <w:p w14:paraId="3C84A798" w14:textId="77777777" w:rsidR="00E80032" w:rsidRPr="00EC76D5" w:rsidRDefault="00E80032" w:rsidP="000803FF">
            <w:r w:rsidRPr="00EC76D5">
              <w:t>long double</w:t>
            </w:r>
          </w:p>
        </w:tc>
      </w:tr>
      <w:tr w:rsidR="00E80032" w:rsidRPr="00EC76D5" w14:paraId="34CB262E" w14:textId="77777777" w:rsidTr="000803FF">
        <w:tc>
          <w:tcPr>
            <w:tcW w:w="709" w:type="dxa"/>
            <w:shd w:val="clear" w:color="auto" w:fill="auto"/>
          </w:tcPr>
          <w:p w14:paraId="4DB1C91D" w14:textId="77777777" w:rsidR="00E80032" w:rsidRPr="00EC76D5" w:rsidRDefault="00E80032" w:rsidP="000803FF">
            <w:r w:rsidRPr="00EC76D5">
              <w:t>c</w:t>
            </w:r>
          </w:p>
        </w:tc>
        <w:tc>
          <w:tcPr>
            <w:tcW w:w="7351" w:type="dxa"/>
            <w:shd w:val="clear" w:color="auto" w:fill="auto"/>
          </w:tcPr>
          <w:p w14:paraId="387D2A43" w14:textId="77777777" w:rsidR="00E80032" w:rsidRPr="00EC76D5" w:rsidRDefault="00E80032" w:rsidP="000803FF">
            <w:r w:rsidRPr="00EC76D5">
              <w:t>char</w:t>
            </w:r>
          </w:p>
        </w:tc>
      </w:tr>
      <w:tr w:rsidR="00E80032" w:rsidRPr="00EC76D5" w14:paraId="33E2EA93" w14:textId="77777777" w:rsidTr="000803FF">
        <w:tc>
          <w:tcPr>
            <w:tcW w:w="709" w:type="dxa"/>
            <w:shd w:val="clear" w:color="auto" w:fill="auto"/>
          </w:tcPr>
          <w:p w14:paraId="70848461" w14:textId="77777777" w:rsidR="00E80032" w:rsidRPr="00EC76D5" w:rsidRDefault="00E80032" w:rsidP="000803FF">
            <w:r w:rsidRPr="00EC76D5">
              <w:t>s</w:t>
            </w:r>
          </w:p>
        </w:tc>
        <w:tc>
          <w:tcPr>
            <w:tcW w:w="7351" w:type="dxa"/>
            <w:shd w:val="clear" w:color="auto" w:fill="auto"/>
          </w:tcPr>
          <w:p w14:paraId="26D77CFE" w14:textId="77777777" w:rsidR="00E80032" w:rsidRPr="00EC76D5" w:rsidRDefault="00E80032" w:rsidP="000803FF">
            <w:r w:rsidRPr="00EC76D5">
              <w:t>char *</w:t>
            </w:r>
          </w:p>
        </w:tc>
      </w:tr>
      <w:tr w:rsidR="00E80032" w:rsidRPr="00EC76D5" w14:paraId="63E172F0" w14:textId="77777777" w:rsidTr="000803FF">
        <w:tc>
          <w:tcPr>
            <w:tcW w:w="709" w:type="dxa"/>
            <w:shd w:val="clear" w:color="auto" w:fill="auto"/>
          </w:tcPr>
          <w:p w14:paraId="234DDC20" w14:textId="77777777" w:rsidR="00E80032" w:rsidRPr="00EC76D5" w:rsidRDefault="00E80032" w:rsidP="000803FF">
            <w:r w:rsidRPr="00EC76D5">
              <w:t>p</w:t>
            </w:r>
          </w:p>
        </w:tc>
        <w:tc>
          <w:tcPr>
            <w:tcW w:w="7351" w:type="dxa"/>
            <w:shd w:val="clear" w:color="auto" w:fill="auto"/>
          </w:tcPr>
          <w:p w14:paraId="7D027F7A" w14:textId="77777777" w:rsidR="00E80032" w:rsidRPr="00EC76D5" w:rsidRDefault="00E80032" w:rsidP="000803FF">
            <w:pPr>
              <w:rPr>
                <w:rStyle w:val="Italic"/>
                <w:i w:val="0"/>
              </w:rPr>
            </w:pPr>
            <w:r w:rsidRPr="00EC76D5">
              <w:rPr>
                <w:rStyle w:val="Italic"/>
              </w:rPr>
              <w:t>Prints the address of the variable in hexadecimal form.</w:t>
            </w:r>
          </w:p>
        </w:tc>
      </w:tr>
    </w:tbl>
    <w:p w14:paraId="5B0358B2" w14:textId="77777777" w:rsidR="00E80032" w:rsidRPr="00EC76D5" w:rsidRDefault="00E80032" w:rsidP="00E80032"/>
    <w:p w14:paraId="2A6E9A01" w14:textId="77777777" w:rsidR="00E80032" w:rsidRPr="00EC76D5" w:rsidRDefault="00E80032" w:rsidP="00E80032">
      <w:r w:rsidRPr="00EC76D5">
        <w:t xml:space="preserve">In the program below, </w:t>
      </w:r>
      <w:r w:rsidRPr="00EC76D5">
        <w:rPr>
          <w:i/>
        </w:rPr>
        <w:t>i</w:t>
      </w:r>
      <w:r w:rsidRPr="00EC76D5">
        <w:t xml:space="preserve"> represents an integer, </w:t>
      </w:r>
      <w:r w:rsidRPr="00EC76D5">
        <w:rPr>
          <w:i/>
        </w:rPr>
        <w:t>f</w:t>
      </w:r>
      <w:r w:rsidRPr="00EC76D5">
        <w:rPr>
          <w:rStyle w:val="Fotnotsreferens"/>
          <w:i/>
          <w:szCs w:val="21"/>
        </w:rPr>
        <w:footnoteReference w:id="14"/>
      </w:r>
      <w:r w:rsidRPr="00EC76D5">
        <w:t xml:space="preserve"> a double, and </w:t>
      </w:r>
      <w:r w:rsidRPr="00EC76D5">
        <w:rPr>
          <w:i/>
        </w:rPr>
        <w:t>c</w:t>
      </w:r>
      <w:r w:rsidRPr="00EC76D5">
        <w:t xml:space="preserve"> a character. Note that it is the responsible of the programmer to match the values following the format string with values of the correct types. There is no built-in error handling and mistakes would likely result in a run-time error.</w:t>
      </w:r>
    </w:p>
    <w:p w14:paraId="7016DD12" w14:textId="77777777" w:rsidR="00E80032" w:rsidRPr="00EC76D5" w:rsidRDefault="00E80032" w:rsidP="00E80032">
      <w:pPr>
        <w:pStyle w:val="Code"/>
      </w:pPr>
      <w:r w:rsidRPr="00EC76D5">
        <w:t>#include &lt;stdio.h&gt;</w:t>
      </w:r>
    </w:p>
    <w:p w14:paraId="382BEB08" w14:textId="77777777" w:rsidR="00E80032" w:rsidRPr="00EC76D5" w:rsidRDefault="00E80032" w:rsidP="00E80032">
      <w:pPr>
        <w:pStyle w:val="Code"/>
      </w:pPr>
    </w:p>
    <w:p w14:paraId="07E4768A" w14:textId="77777777" w:rsidR="00E80032" w:rsidRPr="00EC76D5" w:rsidRDefault="00E80032" w:rsidP="00E80032">
      <w:pPr>
        <w:pStyle w:val="Code"/>
      </w:pPr>
      <w:r w:rsidRPr="00EC76D5">
        <w:t>void main() {</w:t>
      </w:r>
    </w:p>
    <w:p w14:paraId="62A43D6F" w14:textId="77777777" w:rsidR="00E80032" w:rsidRPr="00EC76D5" w:rsidRDefault="00E80032" w:rsidP="00E80032">
      <w:pPr>
        <w:pStyle w:val="Code"/>
      </w:pPr>
      <w:r w:rsidRPr="00EC76D5">
        <w:t xml:space="preserve">  char c = 'a';</w:t>
      </w:r>
    </w:p>
    <w:p w14:paraId="51D5B918" w14:textId="77777777" w:rsidR="00E80032" w:rsidRPr="00EC76D5" w:rsidRDefault="00E80032" w:rsidP="00E80032">
      <w:pPr>
        <w:pStyle w:val="Code"/>
      </w:pPr>
      <w:r w:rsidRPr="00EC76D5">
        <w:t xml:space="preserve">  int i = 123;</w:t>
      </w:r>
    </w:p>
    <w:p w14:paraId="0F2AAB88" w14:textId="77777777" w:rsidR="00E80032" w:rsidRPr="00EC76D5" w:rsidRDefault="00E80032" w:rsidP="00E80032">
      <w:pPr>
        <w:pStyle w:val="Code"/>
      </w:pPr>
      <w:r w:rsidRPr="00EC76D5">
        <w:t xml:space="preserve">  double d = 1.23;</w:t>
      </w:r>
    </w:p>
    <w:p w14:paraId="730343C4" w14:textId="77777777" w:rsidR="00E80032" w:rsidRPr="00EC76D5" w:rsidRDefault="00E80032" w:rsidP="00E80032">
      <w:pPr>
        <w:pStyle w:val="Code"/>
      </w:pPr>
    </w:p>
    <w:p w14:paraId="5F4B9B5B" w14:textId="77777777" w:rsidR="00E80032" w:rsidRPr="00EC76D5" w:rsidRDefault="00E80032" w:rsidP="00E80032">
      <w:pPr>
        <w:pStyle w:val="Code"/>
      </w:pPr>
      <w:r w:rsidRPr="00EC76D5">
        <w:t xml:space="preserve">  printf("char %c, int %d, double %f\n", c, i, d);</w:t>
      </w:r>
    </w:p>
    <w:p w14:paraId="7293D449" w14:textId="77777777" w:rsidR="00E80032" w:rsidRPr="00EC76D5" w:rsidRDefault="00E80032" w:rsidP="00E80032">
      <w:pPr>
        <w:pStyle w:val="Code"/>
      </w:pPr>
      <w:r w:rsidRPr="00EC76D5">
        <w:t>}</w:t>
      </w:r>
    </w:p>
    <w:p w14:paraId="2C43F9BE" w14:textId="77777777" w:rsidR="00E80032" w:rsidRPr="00EC76D5" w:rsidRDefault="00E80032" w:rsidP="00E80032">
      <w:r w:rsidRPr="00EC76D5">
        <w:t xml:space="preserve">There is also the </w:t>
      </w:r>
      <w:r w:rsidRPr="00EC76D5">
        <w:rPr>
          <w:rStyle w:val="CodeInText0"/>
        </w:rPr>
        <w:t>puts</w:t>
      </w:r>
      <w:r w:rsidRPr="00EC76D5">
        <w:t xml:space="preserve"> function that prints a string followed by a new-line. The following two lines are equivalent.</w:t>
      </w:r>
    </w:p>
    <w:p w14:paraId="46D0C65D" w14:textId="77777777" w:rsidR="00E80032" w:rsidRPr="00EC76D5" w:rsidRDefault="00E80032" w:rsidP="00E80032">
      <w:pPr>
        <w:pStyle w:val="Code"/>
      </w:pPr>
      <w:r w:rsidRPr="00EC76D5">
        <w:t>printf("Hello, World!\n");</w:t>
      </w:r>
    </w:p>
    <w:p w14:paraId="5256BD8B" w14:textId="77777777" w:rsidR="00E80032" w:rsidRPr="00EC76D5" w:rsidRDefault="00E80032" w:rsidP="00E80032">
      <w:pPr>
        <w:pStyle w:val="Code"/>
      </w:pPr>
      <w:r w:rsidRPr="00EC76D5">
        <w:t>puts("Hello, world!");</w:t>
      </w:r>
    </w:p>
    <w:p w14:paraId="64B25C94" w14:textId="23DD8A8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24" w:name="_Toc320485580"/>
      <w:bookmarkStart w:id="625" w:name="_Toc323656689"/>
      <w:bookmarkStart w:id="626" w:name="_Toc324085427"/>
      <w:bookmarkStart w:id="627" w:name="_Toc383781079"/>
      <w:bookmarkStart w:id="628" w:name="_Toc49764483"/>
      <w:r w:rsidRPr="00EC76D5">
        <w:t>Input</w:t>
      </w:r>
      <w:bookmarkEnd w:id="624"/>
      <w:bookmarkEnd w:id="625"/>
      <w:bookmarkEnd w:id="626"/>
      <w:bookmarkEnd w:id="627"/>
      <w:bookmarkEnd w:id="628"/>
    </w:p>
    <w:p w14:paraId="299686DD" w14:textId="77777777" w:rsidR="00E80032" w:rsidRPr="00EC76D5" w:rsidRDefault="00E80032" w:rsidP="00E80032">
      <w:r w:rsidRPr="00EC76D5">
        <w:t xml:space="preserve">The standard functions for input is and </w:t>
      </w:r>
      <w:r w:rsidRPr="00EC76D5">
        <w:rPr>
          <w:rStyle w:val="CodeInText0"/>
        </w:rPr>
        <w:t>scanf</w:t>
      </w:r>
      <w:r w:rsidRPr="00EC76D5">
        <w:t xml:space="preserve"> (formatted scan), it reads from the standard input device (normally the keyboard).</w:t>
      </w:r>
    </w:p>
    <w:p w14:paraId="0EC091BF" w14:textId="77777777" w:rsidR="00E80032" w:rsidRPr="00EC76D5" w:rsidRDefault="00E80032" w:rsidP="00E80032">
      <w:r w:rsidRPr="00EC76D5">
        <w:t xml:space="preserve">Similar to </w:t>
      </w:r>
      <w:r w:rsidRPr="00EC76D5">
        <w:rPr>
          <w:rStyle w:val="CodeInText0"/>
        </w:rPr>
        <w:t>printf</w:t>
      </w:r>
      <w:r w:rsidRPr="00EC76D5">
        <w:t xml:space="preserve">, its first argument is the format string. The format codes mostly agree with those of </w:t>
      </w:r>
      <w:r w:rsidRPr="00EC76D5">
        <w:rPr>
          <w:rStyle w:val="CodeInText0"/>
        </w:rPr>
        <w:t>printf</w:t>
      </w:r>
      <w:r w:rsidRPr="00EC76D5">
        <w:t xml:space="preserve">, but not completely. See the table at the end of the chapter for a list of format codes. For instance, </w:t>
      </w:r>
      <w:r w:rsidRPr="00EC76D5">
        <w:rPr>
          <w:rStyle w:val="CodeInText0"/>
        </w:rPr>
        <w:t>scanf</w:t>
      </w:r>
      <w:r w:rsidRPr="00EC76D5">
        <w:t xml:space="preserve"> expects </w:t>
      </w:r>
      <w:r w:rsidRPr="00EC76D5">
        <w:rPr>
          <w:rStyle w:val="KeyWord"/>
        </w:rPr>
        <w:t>lf</w:t>
      </w:r>
      <w:r w:rsidRPr="00EC76D5">
        <w:t xml:space="preserve"> to read a double value, in contrast to </w:t>
      </w:r>
      <w:r w:rsidRPr="00EC76D5">
        <w:rPr>
          <w:rStyle w:val="CodeInText0"/>
        </w:rPr>
        <w:t>printf</w:t>
      </w:r>
      <w:r w:rsidRPr="00EC76D5">
        <w:t xml:space="preserve"> that expects </w:t>
      </w:r>
      <w:r w:rsidRPr="00EC76D5">
        <w:rPr>
          <w:rStyle w:val="KeyWord"/>
        </w:rPr>
        <w:t>f</w:t>
      </w:r>
      <w:r w:rsidRPr="00EC76D5">
        <w:rPr>
          <w:rStyle w:val="Fotnotsreferens"/>
          <w:i/>
          <w:szCs w:val="21"/>
        </w:rPr>
        <w:footnoteReference w:id="15"/>
      </w:r>
      <w:r w:rsidRPr="00EC76D5">
        <w:t>.</w:t>
      </w:r>
    </w:p>
    <w:p w14:paraId="0CA40E7A" w14:textId="2C0EE1F1" w:rsidR="00E80032" w:rsidRPr="00EC76D5" w:rsidRDefault="00E80032" w:rsidP="00E80032">
      <w:r w:rsidRPr="00EC76D5">
        <w:t xml:space="preserve">Another difference is that while </w:t>
      </w:r>
      <w:r w:rsidRPr="00EC76D5">
        <w:rPr>
          <w:rStyle w:val="CodeInText0"/>
        </w:rPr>
        <w:t>printf</w:t>
      </w:r>
      <w:r w:rsidRPr="00EC76D5">
        <w:t xml:space="preserve"> wants the values corresponding to the format codes, </w:t>
      </w:r>
      <w:r w:rsidRPr="00EC76D5">
        <w:rPr>
          <w:rStyle w:val="CodeInText0"/>
        </w:rPr>
        <w:t>scanf</w:t>
      </w:r>
      <w:r w:rsidRPr="00EC76D5">
        <w:t xml:space="preserve"> wants the </w:t>
      </w:r>
      <w:r w:rsidRPr="00EC76D5">
        <w:rPr>
          <w:rStyle w:val="KeyWord"/>
        </w:rPr>
        <w:t>addresses</w:t>
      </w:r>
      <w:r w:rsidRPr="00EC76D5">
        <w:t xml:space="preserve"> of the variables that are going to store the values. This is accomplished by using the ampersand (&amp;), see the Section </w:t>
      </w:r>
      <w:r w:rsidRPr="00EC76D5">
        <w:fldChar w:fldCharType="begin"/>
      </w:r>
      <w:r w:rsidRPr="00EC76D5">
        <w:instrText xml:space="preserve"> REF _Ref383780778 \r \h </w:instrText>
      </w:r>
      <w:r w:rsidRPr="00EC76D5">
        <w:fldChar w:fldCharType="separate"/>
      </w:r>
      <w:r w:rsidR="006F26B2">
        <w:t>10.1.1</w:t>
      </w:r>
      <w:r w:rsidRPr="00EC76D5">
        <w:fldChar w:fldCharType="end"/>
      </w:r>
      <w:r w:rsidRPr="00EC76D5">
        <w:t xml:space="preserve"> on pointers. Below follows a list of the most common format codes.</w:t>
      </w:r>
    </w:p>
    <w:p w14:paraId="0CCC19BE" w14:textId="77777777" w:rsidR="00E80032" w:rsidRPr="00EC76D5" w:rsidRDefault="00E80032" w:rsidP="00E80032"/>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7351"/>
      </w:tblGrid>
      <w:tr w:rsidR="00E80032" w:rsidRPr="00EC76D5" w14:paraId="1CCE2A15" w14:textId="77777777" w:rsidTr="000803FF">
        <w:tc>
          <w:tcPr>
            <w:tcW w:w="709" w:type="dxa"/>
            <w:shd w:val="clear" w:color="auto" w:fill="auto"/>
          </w:tcPr>
          <w:p w14:paraId="0D044313" w14:textId="77777777" w:rsidR="00E80032" w:rsidRPr="00EC76D5" w:rsidRDefault="00E80032" w:rsidP="000803FF">
            <w:r w:rsidRPr="00EC76D5">
              <w:t>Code</w:t>
            </w:r>
          </w:p>
        </w:tc>
        <w:tc>
          <w:tcPr>
            <w:tcW w:w="7351" w:type="dxa"/>
            <w:shd w:val="clear" w:color="auto" w:fill="auto"/>
          </w:tcPr>
          <w:p w14:paraId="778DFA74" w14:textId="77777777" w:rsidR="00E80032" w:rsidRPr="00EC76D5" w:rsidRDefault="00E80032" w:rsidP="000803FF">
            <w:r w:rsidRPr="00EC76D5">
              <w:t>Type</w:t>
            </w:r>
          </w:p>
        </w:tc>
      </w:tr>
      <w:tr w:rsidR="00E80032" w:rsidRPr="00EC76D5" w14:paraId="5C56E952" w14:textId="77777777" w:rsidTr="000803FF">
        <w:tc>
          <w:tcPr>
            <w:tcW w:w="709" w:type="dxa"/>
            <w:shd w:val="clear" w:color="auto" w:fill="auto"/>
          </w:tcPr>
          <w:p w14:paraId="2C311782" w14:textId="77777777" w:rsidR="00E80032" w:rsidRPr="00EC76D5" w:rsidRDefault="00E80032" w:rsidP="000803FF">
            <w:r w:rsidRPr="00EC76D5">
              <w:t>d</w:t>
            </w:r>
          </w:p>
        </w:tc>
        <w:tc>
          <w:tcPr>
            <w:tcW w:w="7351" w:type="dxa"/>
            <w:shd w:val="clear" w:color="auto" w:fill="auto"/>
          </w:tcPr>
          <w:p w14:paraId="725FB2AF" w14:textId="77777777" w:rsidR="00E80032" w:rsidRPr="00EC76D5" w:rsidRDefault="00E80032" w:rsidP="000803FF">
            <w:r w:rsidRPr="00EC76D5">
              <w:t>decimal integer</w:t>
            </w:r>
          </w:p>
        </w:tc>
      </w:tr>
      <w:tr w:rsidR="00E80032" w:rsidRPr="00EC76D5" w14:paraId="792DBF61" w14:textId="77777777" w:rsidTr="000803FF">
        <w:tc>
          <w:tcPr>
            <w:tcW w:w="709" w:type="dxa"/>
            <w:shd w:val="clear" w:color="auto" w:fill="auto"/>
          </w:tcPr>
          <w:p w14:paraId="0D41D179" w14:textId="77777777" w:rsidR="00E80032" w:rsidRPr="00EC76D5" w:rsidRDefault="00E80032" w:rsidP="000803FF">
            <w:r w:rsidRPr="00EC76D5">
              <w:t>o</w:t>
            </w:r>
          </w:p>
        </w:tc>
        <w:tc>
          <w:tcPr>
            <w:tcW w:w="7351" w:type="dxa"/>
            <w:shd w:val="clear" w:color="auto" w:fill="auto"/>
          </w:tcPr>
          <w:p w14:paraId="310DCAE7" w14:textId="77777777" w:rsidR="00E80032" w:rsidRPr="00EC76D5" w:rsidRDefault="00E80032" w:rsidP="000803FF">
            <w:r w:rsidRPr="00EC76D5">
              <w:t>octal integer</w:t>
            </w:r>
          </w:p>
        </w:tc>
      </w:tr>
      <w:tr w:rsidR="00E80032" w:rsidRPr="00EC76D5" w14:paraId="102F84D6" w14:textId="77777777" w:rsidTr="000803FF">
        <w:tc>
          <w:tcPr>
            <w:tcW w:w="709" w:type="dxa"/>
            <w:shd w:val="clear" w:color="auto" w:fill="auto"/>
          </w:tcPr>
          <w:p w14:paraId="6B13E6AB" w14:textId="77777777" w:rsidR="00E80032" w:rsidRPr="00EC76D5" w:rsidRDefault="00E80032" w:rsidP="000803FF">
            <w:r w:rsidRPr="00EC76D5">
              <w:t>x</w:t>
            </w:r>
          </w:p>
        </w:tc>
        <w:tc>
          <w:tcPr>
            <w:tcW w:w="7351" w:type="dxa"/>
            <w:shd w:val="clear" w:color="auto" w:fill="auto"/>
          </w:tcPr>
          <w:p w14:paraId="758526D4" w14:textId="77777777" w:rsidR="00E80032" w:rsidRPr="00EC76D5" w:rsidRDefault="00E80032" w:rsidP="000803FF">
            <w:r w:rsidRPr="00EC76D5">
              <w:t>hexadecimal integer</w:t>
            </w:r>
          </w:p>
        </w:tc>
      </w:tr>
      <w:tr w:rsidR="00E80032" w:rsidRPr="00EC76D5" w14:paraId="3E511EA7" w14:textId="77777777" w:rsidTr="000803FF">
        <w:tc>
          <w:tcPr>
            <w:tcW w:w="709" w:type="dxa"/>
            <w:shd w:val="clear" w:color="auto" w:fill="auto"/>
          </w:tcPr>
          <w:p w14:paraId="0A07B5ED" w14:textId="77777777" w:rsidR="00E80032" w:rsidRPr="00EC76D5" w:rsidRDefault="00E80032" w:rsidP="000803FF">
            <w:r w:rsidRPr="00EC76D5">
              <w:t>f</w:t>
            </w:r>
          </w:p>
        </w:tc>
        <w:tc>
          <w:tcPr>
            <w:tcW w:w="7351" w:type="dxa"/>
            <w:shd w:val="clear" w:color="auto" w:fill="auto"/>
          </w:tcPr>
          <w:p w14:paraId="64DAF0B4" w14:textId="77777777" w:rsidR="00E80032" w:rsidRPr="00EC76D5" w:rsidRDefault="00E80032" w:rsidP="000803FF">
            <w:r w:rsidRPr="00EC76D5">
              <w:t>float</w:t>
            </w:r>
          </w:p>
        </w:tc>
      </w:tr>
      <w:tr w:rsidR="00E80032" w:rsidRPr="00EC76D5" w14:paraId="7D040DF6" w14:textId="77777777" w:rsidTr="000803FF">
        <w:tc>
          <w:tcPr>
            <w:tcW w:w="709" w:type="dxa"/>
            <w:shd w:val="clear" w:color="auto" w:fill="auto"/>
          </w:tcPr>
          <w:p w14:paraId="4911D0C6" w14:textId="77777777" w:rsidR="00E80032" w:rsidRPr="00EC76D5" w:rsidRDefault="00E80032" w:rsidP="000803FF">
            <w:r w:rsidRPr="00EC76D5">
              <w:t>lf</w:t>
            </w:r>
          </w:p>
        </w:tc>
        <w:tc>
          <w:tcPr>
            <w:tcW w:w="7351" w:type="dxa"/>
            <w:shd w:val="clear" w:color="auto" w:fill="auto"/>
          </w:tcPr>
          <w:p w14:paraId="4B83092E" w14:textId="77777777" w:rsidR="00E80032" w:rsidRPr="00EC76D5" w:rsidRDefault="00E80032" w:rsidP="000803FF">
            <w:r w:rsidRPr="00EC76D5">
              <w:t>double</w:t>
            </w:r>
          </w:p>
        </w:tc>
      </w:tr>
      <w:tr w:rsidR="00E80032" w:rsidRPr="00EC76D5" w14:paraId="3DB0E169" w14:textId="77777777" w:rsidTr="000803FF">
        <w:tc>
          <w:tcPr>
            <w:tcW w:w="709" w:type="dxa"/>
            <w:shd w:val="clear" w:color="auto" w:fill="auto"/>
          </w:tcPr>
          <w:p w14:paraId="1F9897EC" w14:textId="77777777" w:rsidR="00E80032" w:rsidRPr="00EC76D5" w:rsidRDefault="00E80032" w:rsidP="000803FF">
            <w:r w:rsidRPr="00EC76D5">
              <w:t>ld</w:t>
            </w:r>
          </w:p>
        </w:tc>
        <w:tc>
          <w:tcPr>
            <w:tcW w:w="7351" w:type="dxa"/>
            <w:shd w:val="clear" w:color="auto" w:fill="auto"/>
          </w:tcPr>
          <w:p w14:paraId="3C08EE75" w14:textId="77777777" w:rsidR="00E80032" w:rsidRPr="00EC76D5" w:rsidRDefault="00E80032" w:rsidP="000803FF">
            <w:r w:rsidRPr="00EC76D5">
              <w:t>long double</w:t>
            </w:r>
          </w:p>
        </w:tc>
      </w:tr>
      <w:tr w:rsidR="00E80032" w:rsidRPr="00EC76D5" w14:paraId="33401DDB" w14:textId="77777777" w:rsidTr="000803FF">
        <w:tc>
          <w:tcPr>
            <w:tcW w:w="709" w:type="dxa"/>
            <w:shd w:val="clear" w:color="auto" w:fill="auto"/>
          </w:tcPr>
          <w:p w14:paraId="45C449FE" w14:textId="77777777" w:rsidR="00E80032" w:rsidRPr="00EC76D5" w:rsidRDefault="00E80032" w:rsidP="000803FF">
            <w:r w:rsidRPr="00EC76D5">
              <w:t>c</w:t>
            </w:r>
          </w:p>
        </w:tc>
        <w:tc>
          <w:tcPr>
            <w:tcW w:w="7351" w:type="dxa"/>
            <w:shd w:val="clear" w:color="auto" w:fill="auto"/>
          </w:tcPr>
          <w:p w14:paraId="16576EBE" w14:textId="77777777" w:rsidR="00E80032" w:rsidRPr="00EC76D5" w:rsidRDefault="00E80032" w:rsidP="000803FF">
            <w:r w:rsidRPr="00EC76D5">
              <w:t>Char</w:t>
            </w:r>
          </w:p>
        </w:tc>
      </w:tr>
      <w:tr w:rsidR="00E80032" w:rsidRPr="00EC76D5" w14:paraId="14667B88" w14:textId="77777777" w:rsidTr="000803FF">
        <w:tc>
          <w:tcPr>
            <w:tcW w:w="709" w:type="dxa"/>
            <w:shd w:val="clear" w:color="auto" w:fill="auto"/>
          </w:tcPr>
          <w:p w14:paraId="3DC62231" w14:textId="77777777" w:rsidR="00E80032" w:rsidRPr="00EC76D5" w:rsidRDefault="00E80032" w:rsidP="000803FF">
            <w:r w:rsidRPr="00EC76D5">
              <w:t>S</w:t>
            </w:r>
          </w:p>
        </w:tc>
        <w:tc>
          <w:tcPr>
            <w:tcW w:w="7351" w:type="dxa"/>
            <w:shd w:val="clear" w:color="auto" w:fill="auto"/>
          </w:tcPr>
          <w:p w14:paraId="751A7E26" w14:textId="77777777" w:rsidR="00E80032" w:rsidRPr="00EC76D5" w:rsidRDefault="00E80032" w:rsidP="000803FF">
            <w:r w:rsidRPr="00EC76D5">
              <w:t>char *</w:t>
            </w:r>
          </w:p>
        </w:tc>
      </w:tr>
    </w:tbl>
    <w:p w14:paraId="3A9DD078" w14:textId="77777777" w:rsidR="00E80032" w:rsidRPr="00EC76D5" w:rsidRDefault="00E80032" w:rsidP="00E80032"/>
    <w:p w14:paraId="5353710C" w14:textId="77777777" w:rsidR="00E80032" w:rsidRPr="00EC76D5" w:rsidRDefault="00E80032" w:rsidP="00E80032">
      <w:r w:rsidRPr="00EC76D5">
        <w:t xml:space="preserve">In the program below, note that </w:t>
      </w:r>
      <w:r w:rsidRPr="00EC76D5">
        <w:rPr>
          <w:rStyle w:val="CodeInText0"/>
        </w:rPr>
        <w:t>scanf</w:t>
      </w:r>
      <w:r w:rsidRPr="00EC76D5">
        <w:t xml:space="preserve"> expects </w:t>
      </w:r>
      <w:r w:rsidRPr="00EC76D5">
        <w:rPr>
          <w:rStyle w:val="CodeInText0"/>
        </w:rPr>
        <w:t>lf</w:t>
      </w:r>
      <w:r w:rsidRPr="00EC76D5">
        <w:t xml:space="preserve"> to represent a double float, in contrast to </w:t>
      </w:r>
      <w:r w:rsidRPr="00EC76D5">
        <w:rPr>
          <w:rStyle w:val="CodeInText0"/>
        </w:rPr>
        <w:t>printf</w:t>
      </w:r>
      <w:r w:rsidRPr="00EC76D5">
        <w:t xml:space="preserve"> that expects </w:t>
      </w:r>
      <w:r w:rsidRPr="00EC76D5">
        <w:rPr>
          <w:rStyle w:val="CodeInText0"/>
        </w:rPr>
        <w:t>f</w:t>
      </w:r>
      <w:r w:rsidRPr="00EC76D5">
        <w:t>.</w:t>
      </w:r>
    </w:p>
    <w:p w14:paraId="4324B0F3" w14:textId="77777777" w:rsidR="00E80032" w:rsidRPr="00EC76D5" w:rsidRDefault="00E80032" w:rsidP="00E80032">
      <w:pPr>
        <w:pStyle w:val="Code"/>
      </w:pPr>
      <w:r w:rsidRPr="00EC76D5">
        <w:t>#include &lt;stdio.h&gt;</w:t>
      </w:r>
    </w:p>
    <w:p w14:paraId="71A54114" w14:textId="77777777" w:rsidR="00E80032" w:rsidRPr="00EC76D5" w:rsidRDefault="00E80032" w:rsidP="00E80032">
      <w:pPr>
        <w:pStyle w:val="Code"/>
      </w:pPr>
    </w:p>
    <w:p w14:paraId="6BBE7E32" w14:textId="77777777" w:rsidR="00E80032" w:rsidRPr="00EC76D5" w:rsidRDefault="00E80032" w:rsidP="00E80032">
      <w:pPr>
        <w:pStyle w:val="Code"/>
      </w:pPr>
      <w:r w:rsidRPr="00EC76D5">
        <w:t>void main() {</w:t>
      </w:r>
    </w:p>
    <w:p w14:paraId="05FC2D98" w14:textId="77777777" w:rsidR="00E80032" w:rsidRPr="00EC76D5" w:rsidRDefault="00E80032" w:rsidP="00E80032">
      <w:pPr>
        <w:pStyle w:val="Code"/>
      </w:pPr>
      <w:r w:rsidRPr="00EC76D5">
        <w:t xml:space="preserve">  char c;</w:t>
      </w:r>
    </w:p>
    <w:p w14:paraId="366DC336" w14:textId="77777777" w:rsidR="00E80032" w:rsidRPr="00EC76D5" w:rsidRDefault="00E80032" w:rsidP="00E80032">
      <w:pPr>
        <w:pStyle w:val="Code"/>
      </w:pPr>
      <w:r w:rsidRPr="00EC76D5">
        <w:t xml:space="preserve">  int i;</w:t>
      </w:r>
    </w:p>
    <w:p w14:paraId="2BE6C1CA" w14:textId="77777777" w:rsidR="00E80032" w:rsidRPr="00EC76D5" w:rsidRDefault="00E80032" w:rsidP="00E80032">
      <w:pPr>
        <w:pStyle w:val="Code"/>
      </w:pPr>
      <w:r w:rsidRPr="00EC76D5">
        <w:t xml:space="preserve">  double d;</w:t>
      </w:r>
    </w:p>
    <w:p w14:paraId="4EA52DAF" w14:textId="77777777" w:rsidR="00E80032" w:rsidRPr="00EC76D5" w:rsidRDefault="00E80032" w:rsidP="00E80032">
      <w:pPr>
        <w:pStyle w:val="Code"/>
      </w:pPr>
    </w:p>
    <w:p w14:paraId="31D68178" w14:textId="77777777" w:rsidR="00E80032" w:rsidRPr="00EC76D5" w:rsidRDefault="00E80032" w:rsidP="00E80032">
      <w:pPr>
        <w:pStyle w:val="Code"/>
      </w:pPr>
      <w:r w:rsidRPr="00EC76D5">
        <w:t xml:space="preserve">  printf("char: ");</w:t>
      </w:r>
    </w:p>
    <w:p w14:paraId="0D31ABD8" w14:textId="77777777" w:rsidR="00E80032" w:rsidRPr="00EC76D5" w:rsidRDefault="00E80032" w:rsidP="00E80032">
      <w:pPr>
        <w:pStyle w:val="Code"/>
      </w:pPr>
      <w:r w:rsidRPr="00EC76D5">
        <w:t xml:space="preserve">  scanf("%c", &amp;c);</w:t>
      </w:r>
    </w:p>
    <w:p w14:paraId="459A2960" w14:textId="77777777" w:rsidR="00E80032" w:rsidRPr="00EC76D5" w:rsidRDefault="00E80032" w:rsidP="00E80032">
      <w:pPr>
        <w:pStyle w:val="Code"/>
      </w:pPr>
    </w:p>
    <w:p w14:paraId="463232A6" w14:textId="77777777" w:rsidR="00E80032" w:rsidRPr="00EC76D5" w:rsidRDefault="00E80032" w:rsidP="00E80032">
      <w:pPr>
        <w:pStyle w:val="Code"/>
      </w:pPr>
      <w:r w:rsidRPr="00EC76D5">
        <w:t xml:space="preserve">  printf("int: ");</w:t>
      </w:r>
    </w:p>
    <w:p w14:paraId="0ECDDDEE" w14:textId="77777777" w:rsidR="00E80032" w:rsidRPr="00EC76D5" w:rsidRDefault="00E80032" w:rsidP="00E80032">
      <w:pPr>
        <w:pStyle w:val="Code"/>
      </w:pPr>
      <w:r w:rsidRPr="00EC76D5">
        <w:t xml:space="preserve">  scanf("%d", &amp;i);</w:t>
      </w:r>
    </w:p>
    <w:p w14:paraId="0AC79BDA" w14:textId="77777777" w:rsidR="00E80032" w:rsidRPr="00EC76D5" w:rsidRDefault="00E80032" w:rsidP="00E80032">
      <w:pPr>
        <w:pStyle w:val="Code"/>
      </w:pPr>
    </w:p>
    <w:p w14:paraId="26B2AA00" w14:textId="77777777" w:rsidR="00E80032" w:rsidRPr="00EC76D5" w:rsidRDefault="00E80032" w:rsidP="00E80032">
      <w:pPr>
        <w:pStyle w:val="Code"/>
      </w:pPr>
      <w:r w:rsidRPr="00EC76D5">
        <w:t xml:space="preserve">  printf("double: ");</w:t>
      </w:r>
    </w:p>
    <w:p w14:paraId="2F30977F" w14:textId="77777777" w:rsidR="00E80032" w:rsidRPr="00EC76D5" w:rsidRDefault="00E80032" w:rsidP="00E80032">
      <w:pPr>
        <w:pStyle w:val="Code"/>
      </w:pPr>
      <w:r w:rsidRPr="00EC76D5">
        <w:t xml:space="preserve">  scanf("%lf", &amp;d);</w:t>
      </w:r>
    </w:p>
    <w:p w14:paraId="7630A046" w14:textId="77777777" w:rsidR="00E80032" w:rsidRPr="00EC76D5" w:rsidRDefault="00E80032" w:rsidP="00E80032">
      <w:pPr>
        <w:pStyle w:val="Code"/>
      </w:pPr>
    </w:p>
    <w:p w14:paraId="4281A606" w14:textId="77777777" w:rsidR="00E80032" w:rsidRPr="00EC76D5" w:rsidRDefault="00E80032" w:rsidP="00E80032">
      <w:pPr>
        <w:pStyle w:val="Code"/>
      </w:pPr>
      <w:r w:rsidRPr="00EC76D5">
        <w:t xml:space="preserve">  printf("char %c, int %d, double %f\n", c, i, d);</w:t>
      </w:r>
    </w:p>
    <w:p w14:paraId="02CB131E" w14:textId="77777777" w:rsidR="00E80032" w:rsidRPr="00EC76D5" w:rsidRDefault="00E80032" w:rsidP="00E80032">
      <w:pPr>
        <w:pStyle w:val="Code"/>
      </w:pPr>
      <w:r w:rsidRPr="00EC76D5">
        <w:t>}</w:t>
      </w:r>
    </w:p>
    <w:p w14:paraId="43A91EB2" w14:textId="77777777" w:rsidR="00E80032" w:rsidRPr="00EC76D5" w:rsidRDefault="00E80032" w:rsidP="00E80032">
      <w:bookmarkStart w:id="629" w:name="_Toc320485581"/>
      <w:r w:rsidRPr="00EC76D5">
        <w:t xml:space="preserve">There is also the </w:t>
      </w:r>
      <w:r w:rsidRPr="00EC76D5">
        <w:rPr>
          <w:rStyle w:val="CodeInText0"/>
        </w:rPr>
        <w:t>gets</w:t>
      </w:r>
      <w:r w:rsidRPr="00EC76D5">
        <w:t xml:space="preserve"> function that reads a string until it reaches a new-line, which differs from </w:t>
      </w:r>
      <w:r w:rsidRPr="00EC76D5">
        <w:rPr>
          <w:rStyle w:val="CodeInText0"/>
        </w:rPr>
        <w:t>scanf</w:t>
      </w:r>
      <w:r w:rsidRPr="00EC76D5">
        <w:t xml:space="preserve"> that reads a string until it reaches a white-space character</w:t>
      </w:r>
      <w:r w:rsidRPr="00EC76D5">
        <w:rPr>
          <w:rStyle w:val="Fotnotsreferens"/>
        </w:rPr>
        <w:footnoteReference w:id="16"/>
      </w:r>
      <w:r w:rsidRPr="00EC76D5">
        <w:t xml:space="preserve">. It the user prints “Hello World” followed by a new-line twice when executing the code below, </w:t>
      </w:r>
      <w:r w:rsidRPr="00EC76D5">
        <w:rPr>
          <w:rStyle w:val="CodeInText0"/>
        </w:rPr>
        <w:t>gets</w:t>
      </w:r>
      <w:r w:rsidRPr="00EC76D5">
        <w:t xml:space="preserve"> will place “Hello world” is </w:t>
      </w:r>
      <w:r w:rsidRPr="00EC76D5">
        <w:rPr>
          <w:rStyle w:val="CodeInText0"/>
        </w:rPr>
        <w:t>s</w:t>
      </w:r>
      <w:r w:rsidRPr="00EC76D5">
        <w:t xml:space="preserve">, while </w:t>
      </w:r>
      <w:r w:rsidRPr="00EC76D5">
        <w:rPr>
          <w:rStyle w:val="CodeInText0"/>
        </w:rPr>
        <w:t>scanf</w:t>
      </w:r>
      <w:r w:rsidRPr="00EC76D5">
        <w:t xml:space="preserve"> will place “Hello” in </w:t>
      </w:r>
      <w:r w:rsidRPr="00EC76D5">
        <w:rPr>
          <w:rStyle w:val="CodeInText0"/>
        </w:rPr>
        <w:t>t</w:t>
      </w:r>
      <w:r w:rsidRPr="00EC76D5">
        <w:t xml:space="preserve">. Note that we do not give the addresses of </w:t>
      </w:r>
      <w:r w:rsidRPr="00EC76D5">
        <w:rPr>
          <w:rStyle w:val="CodeInText0"/>
        </w:rPr>
        <w:t>s</w:t>
      </w:r>
      <w:r w:rsidRPr="00EC76D5">
        <w:t xml:space="preserve"> or </w:t>
      </w:r>
      <w:r w:rsidRPr="00EC76D5">
        <w:rPr>
          <w:rStyle w:val="CodeInText0"/>
        </w:rPr>
        <w:t>t</w:t>
      </w:r>
      <w:r w:rsidRPr="00EC76D5">
        <w:t>, since they are pointer to characters in themselves.</w:t>
      </w:r>
    </w:p>
    <w:p w14:paraId="4A0B605E" w14:textId="77777777" w:rsidR="00E80032" w:rsidRPr="00EC76D5" w:rsidRDefault="00E80032" w:rsidP="00E80032">
      <w:pPr>
        <w:pStyle w:val="Code"/>
      </w:pPr>
      <w:r w:rsidRPr="00EC76D5">
        <w:rPr>
          <w:color w:val="000000" w:themeColor="text1"/>
          <w:rPrChange w:id="630" w:author="Stefan Björnander" w:date="2012-05-06T21:51:00Z">
            <w:rPr>
              <w:color w:val="0000FF"/>
            </w:rPr>
          </w:rPrChange>
        </w:rPr>
        <w:t>char</w:t>
      </w:r>
      <w:r w:rsidRPr="00EC76D5">
        <w:t xml:space="preserve"> s[20], t[20];</w:t>
      </w:r>
    </w:p>
    <w:p w14:paraId="317CCE7D" w14:textId="77777777" w:rsidR="00E80032" w:rsidRPr="00EC76D5" w:rsidRDefault="00E80032" w:rsidP="00E80032">
      <w:pPr>
        <w:pStyle w:val="Code"/>
      </w:pPr>
      <w:r w:rsidRPr="00EC76D5">
        <w:t>gets(s);</w:t>
      </w:r>
    </w:p>
    <w:p w14:paraId="1C0A712C" w14:textId="77777777" w:rsidR="00E80032" w:rsidRPr="00EC76D5" w:rsidRDefault="00E80032" w:rsidP="00E80032">
      <w:pPr>
        <w:pStyle w:val="Code"/>
      </w:pPr>
      <w:r w:rsidRPr="00EC76D5">
        <w:t>scanf("%s", t);</w:t>
      </w:r>
    </w:p>
    <w:p w14:paraId="57A45DB4" w14:textId="4DCF5ED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1" w:name="_Toc323656690"/>
      <w:bookmarkStart w:id="632" w:name="_Toc324085428"/>
      <w:bookmarkStart w:id="633" w:name="_Toc383781080"/>
      <w:bookmarkStart w:id="634" w:name="_Toc49764484"/>
      <w:r w:rsidRPr="00EC76D5">
        <w:t>Enumerations</w:t>
      </w:r>
      <w:bookmarkEnd w:id="629"/>
      <w:bookmarkEnd w:id="631"/>
      <w:bookmarkEnd w:id="632"/>
      <w:bookmarkEnd w:id="633"/>
      <w:bookmarkEnd w:id="634"/>
    </w:p>
    <w:p w14:paraId="57ABAF7C" w14:textId="77777777" w:rsidR="00E80032" w:rsidRPr="00EC76D5" w:rsidRDefault="00E80032" w:rsidP="00E80032">
      <w:r w:rsidRPr="00EC76D5">
        <w:t>An enumeration is a way to create our own integral type. We can define which values a variable of the type can store. In practice, however, enumerations are essentially an easy way to define integer constants</w:t>
      </w:r>
      <w:r w:rsidRPr="00EC76D5">
        <w:rPr>
          <w:rStyle w:val="Fotnotsreferens"/>
          <w:szCs w:val="21"/>
        </w:rPr>
        <w:footnoteReference w:id="17"/>
      </w:r>
      <w:r w:rsidRPr="00EC76D5">
        <w:t>.</w:t>
      </w:r>
    </w:p>
    <w:p w14:paraId="707813DE" w14:textId="77777777" w:rsidR="00E80032" w:rsidRPr="00EC76D5" w:rsidRDefault="00E80032" w:rsidP="00E80032">
      <w:pPr>
        <w:pStyle w:val="Code"/>
      </w:pPr>
      <w:r w:rsidRPr="00EC76D5">
        <w:t>enum Cars {FORD, VOLVO, TOYOTA, VOLKSWAGEN};</w:t>
      </w:r>
    </w:p>
    <w:p w14:paraId="499F1419" w14:textId="77777777" w:rsidR="00E80032" w:rsidRPr="00EC76D5" w:rsidRDefault="00E80032" w:rsidP="00E80032">
      <w:r w:rsidRPr="00EC76D5">
        <w:t xml:space="preserve">Unless we state otherwise, the constants are assigned to zero, one, two, three, and so on. In the example above, </w:t>
      </w:r>
      <w:r w:rsidRPr="00EC76D5">
        <w:rPr>
          <w:rStyle w:val="CodeInText0"/>
        </w:rPr>
        <w:t>FORD</w:t>
      </w:r>
      <w:r w:rsidRPr="00EC76D5">
        <w:t xml:space="preserve"> is an integer constant with the value zero; </w:t>
      </w:r>
      <w:r w:rsidRPr="00EC76D5">
        <w:rPr>
          <w:rStyle w:val="CodeInText0"/>
        </w:rPr>
        <w:t>VOLVO</w:t>
      </w:r>
      <w:r w:rsidRPr="00EC76D5">
        <w:t xml:space="preserve"> has the value one, </w:t>
      </w:r>
      <w:r w:rsidRPr="00EC76D5">
        <w:rPr>
          <w:rStyle w:val="CodeInText0"/>
        </w:rPr>
        <w:t>TOYOTA</w:t>
      </w:r>
      <w:r w:rsidRPr="00EC76D5">
        <w:t xml:space="preserve"> three, and </w:t>
      </w:r>
      <w:r w:rsidRPr="00EC76D5">
        <w:rPr>
          <w:rStyle w:val="CodeInText0"/>
        </w:rPr>
        <w:t>VOLKSWAGEN</w:t>
      </w:r>
      <w:r w:rsidRPr="00EC76D5">
        <w:t xml:space="preserve"> four.</w:t>
      </w:r>
    </w:p>
    <w:p w14:paraId="76D2E503" w14:textId="77777777" w:rsidR="00E80032" w:rsidRPr="00EC76D5" w:rsidRDefault="00E80032" w:rsidP="00E80032">
      <w:r w:rsidRPr="00EC76D5">
        <w:t xml:space="preserve">We do not have to name the enumeration type. In the example above, </w:t>
      </w:r>
      <w:r w:rsidRPr="00EC76D5">
        <w:rPr>
          <w:rStyle w:val="CodeInText0"/>
        </w:rPr>
        <w:t>Cars</w:t>
      </w:r>
      <w:r w:rsidRPr="00EC76D5">
        <w:t xml:space="preserve"> can be omitted. We can also assign an integer value to some (or all) of the constants. In the example below, </w:t>
      </w:r>
      <w:r w:rsidRPr="00EC76D5">
        <w:rPr>
          <w:rStyle w:val="CodeInText0"/>
        </w:rPr>
        <w:t>TOYOTA</w:t>
      </w:r>
      <w:r w:rsidRPr="00EC76D5">
        <w:t xml:space="preserve"> is assigned the value </w:t>
      </w:r>
      <w:r w:rsidRPr="00EC76D5">
        <w:rPr>
          <w:rStyle w:val="CodeInText0"/>
        </w:rPr>
        <w:t>10</w:t>
      </w:r>
      <w:r w:rsidRPr="00EC76D5">
        <w:t xml:space="preserve">. The constants without assigned values will be given the value of the preceding constant before, adding one. This implies that </w:t>
      </w:r>
      <w:r w:rsidRPr="00EC76D5">
        <w:rPr>
          <w:rStyle w:val="CodeInText0"/>
        </w:rPr>
        <w:t>VOLKSWAGEN</w:t>
      </w:r>
      <w:r w:rsidRPr="00EC76D5">
        <w:t xml:space="preserve"> will be assigned the value 11.</w:t>
      </w:r>
    </w:p>
    <w:p w14:paraId="13A88D71" w14:textId="77777777" w:rsidR="00E80032" w:rsidRPr="00EC76D5" w:rsidRDefault="00E80032" w:rsidP="00E80032">
      <w:pPr>
        <w:pStyle w:val="Code"/>
      </w:pPr>
      <w:r w:rsidRPr="00EC76D5">
        <w:t>enum {FORD, VOLVO, TOYOTA = 10, VOLKSWAGEN};</w:t>
      </w:r>
    </w:p>
    <w:p w14:paraId="4446EA83" w14:textId="12B34524"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35" w:name="_Toc320485582"/>
      <w:bookmarkStart w:id="636" w:name="_Toc323656691"/>
      <w:bookmarkStart w:id="637" w:name="_Toc324085429"/>
      <w:bookmarkStart w:id="638" w:name="_Toc383781081"/>
      <w:bookmarkStart w:id="639" w:name="_Toc49764485"/>
      <w:r w:rsidRPr="00EC76D5">
        <w:t>Arrays</w:t>
      </w:r>
      <w:bookmarkEnd w:id="635"/>
      <w:bookmarkEnd w:id="636"/>
      <w:bookmarkEnd w:id="637"/>
      <w:bookmarkEnd w:id="638"/>
      <w:bookmarkEnd w:id="639"/>
    </w:p>
    <w:p w14:paraId="6F9F81D9" w14:textId="77777777" w:rsidR="00E80032" w:rsidRPr="00EC76D5" w:rsidRDefault="00E80032" w:rsidP="00E80032">
      <w:r w:rsidRPr="00EC76D5">
        <w:t xml:space="preserve">An array is a variable compiled by several values of the same type. The values are stored on consecutive locations in memory. The array size may be stated explicitly of implicitly by a list of values. In the following example, </w:t>
      </w:r>
      <w:r w:rsidRPr="00EC76D5">
        <w:rPr>
          <w:rStyle w:val="CodeInText0"/>
        </w:rPr>
        <w:t>a</w:t>
      </w:r>
      <w:r w:rsidRPr="00EC76D5">
        <w:t xml:space="preserve"> is given the size three, </w:t>
      </w:r>
      <w:r w:rsidRPr="00EC76D5">
        <w:rPr>
          <w:rStyle w:val="CodeInText0"/>
        </w:rPr>
        <w:t>b</w:t>
      </w:r>
      <w:r w:rsidRPr="00EC76D5">
        <w:t xml:space="preserve"> is given size two and </w:t>
      </w:r>
      <w:r w:rsidRPr="00EC76D5">
        <w:rPr>
          <w:rStyle w:val="CodeInText0"/>
        </w:rPr>
        <w:t>c</w:t>
      </w:r>
      <w:r w:rsidRPr="00EC76D5">
        <w:t xml:space="preserve"> is given size four, even though only its first two values are defined, which may cause the compiler to emit a warning. Naturally, </w:t>
      </w:r>
      <w:r w:rsidRPr="00EC76D5">
        <w:rPr>
          <w:rStyle w:val="CodeInText0"/>
        </w:rPr>
        <w:t>d</w:t>
      </w:r>
      <w:r w:rsidRPr="00EC76D5">
        <w:t xml:space="preserve"> is given the size three.</w:t>
      </w:r>
    </w:p>
    <w:p w14:paraId="55454F00" w14:textId="77777777" w:rsidR="00E80032" w:rsidRPr="00EC76D5" w:rsidRDefault="00E80032" w:rsidP="00E80032">
      <w:pPr>
        <w:pStyle w:val="Code"/>
      </w:pPr>
      <w:r w:rsidRPr="00EC76D5">
        <w:t>int a[3] = {11, 12, 13};</w:t>
      </w:r>
    </w:p>
    <w:p w14:paraId="5EF4A5DD" w14:textId="77777777" w:rsidR="00E80032" w:rsidRPr="00EC76D5" w:rsidRDefault="00E80032" w:rsidP="00E80032">
      <w:pPr>
        <w:pStyle w:val="Code"/>
      </w:pPr>
      <w:r w:rsidRPr="00EC76D5">
        <w:t>double b[] = {1.2, 3.4};</w:t>
      </w:r>
    </w:p>
    <w:p w14:paraId="6A8BFA95" w14:textId="77777777" w:rsidR="00E80032" w:rsidRPr="00EC76D5" w:rsidRDefault="00E80032" w:rsidP="00E80032">
      <w:pPr>
        <w:pStyle w:val="Code"/>
      </w:pPr>
      <w:r w:rsidRPr="00EC76D5">
        <w:t>char c[4] = {'a', 'b'}, d[3];</w:t>
      </w:r>
    </w:p>
    <w:p w14:paraId="1719042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59264" behindDoc="0" locked="0" layoutInCell="1" allowOverlap="1" wp14:anchorId="4488A89D" wp14:editId="49B97144">
                <wp:simplePos x="0" y="0"/>
                <wp:positionH relativeFrom="column">
                  <wp:posOffset>4508500</wp:posOffset>
                </wp:positionH>
                <wp:positionV relativeFrom="paragraph">
                  <wp:posOffset>40005</wp:posOffset>
                </wp:positionV>
                <wp:extent cx="1082040" cy="363220"/>
                <wp:effectExtent l="0" t="0" r="0" b="0"/>
                <wp:wrapNone/>
                <wp:docPr id="335" name="Text Box 2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2040" cy="363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D593F5" w14:textId="77777777" w:rsidR="00206409" w:rsidRPr="003F7CF1" w:rsidRDefault="00206409" w:rsidP="00E80032">
                            <w:pPr>
                              <w:pStyle w:val="SourceCodeBoxHeader"/>
                              <w:rPr>
                                <w:sz w:val="19"/>
                                <w:szCs w:val="19"/>
                                <w:lang w:val="sv-SE"/>
                              </w:rPr>
                            </w:pPr>
                            <w:r w:rsidRPr="003F7CF1">
                              <w:rPr>
                                <w:sz w:val="19"/>
                                <w:szCs w:val="19"/>
                                <w:lang w:val="sv-SE"/>
                              </w:rPr>
                              <w:t>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8A89D" id="Text Box 287" o:spid="_x0000_s1208" type="#_x0000_t202" style="position:absolute;left:0;text-align:left;margin-left:355pt;margin-top:3.15pt;width:85.2pt;height:28.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" filled="f" stroked="f">
                <v:textbox>
                  <w:txbxContent>
                    <w:p w14:paraId="69D593F5" w14:textId="77777777" w:rsidR="00206409" w:rsidRPr="003F7CF1" w:rsidRDefault="00206409" w:rsidP="00E80032">
                      <w:pPr>
                        <w:pStyle w:val="SourceCodeBoxHeader"/>
                        <w:rPr>
                          <w:sz w:val="19"/>
                          <w:szCs w:val="19"/>
                          <w:lang w:val="sv-SE"/>
                        </w:rPr>
                      </w:pPr>
                      <w:r w:rsidRPr="003F7CF1">
                        <w:rPr>
                          <w:sz w:val="19"/>
                          <w:szCs w:val="19"/>
                          <w:lang w:val="sv-SE"/>
                        </w:rPr>
                        <w:t>d</w:t>
                      </w:r>
                    </w:p>
                  </w:txbxContent>
                </v:textbox>
              </v:shape>
            </w:pict>
          </mc:Fallback>
        </mc:AlternateContent>
      </w:r>
      <w:r w:rsidRPr="00EC76D5">
        <w:rPr>
          <w:noProof/>
          <w:lang w:eastAsia="sv-SE"/>
        </w:rPr>
        <mc:AlternateContent>
          <mc:Choice Requires="wpc">
            <w:drawing>
              <wp:inline distT="0" distB="0" distL="0" distR="0" wp14:anchorId="6A3B1C8F" wp14:editId="78C39880">
                <wp:extent cx="5738495" cy="901700"/>
                <wp:effectExtent l="0" t="0" r="0" b="3175"/>
                <wp:docPr id="334" name="Canvas 28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 name="Rectangle 160"/>
                        <wps:cNvSpPr>
                          <a:spLocks noChangeArrowheads="1"/>
                        </wps:cNvSpPr>
                        <wps:spPr bwMode="auto">
                          <a:xfrm>
                            <a:off x="180303" y="360600"/>
                            <a:ext cx="360706" cy="360100"/>
                          </a:xfrm>
                          <a:prstGeom prst="rect">
                            <a:avLst/>
                          </a:prstGeom>
                          <a:solidFill>
                            <a:srgbClr val="FFFFFF"/>
                          </a:solidFill>
                          <a:ln w="9525">
                            <a:solidFill>
                              <a:srgbClr val="000000"/>
                            </a:solidFill>
                            <a:miter lim="800000"/>
                            <a:headEnd/>
                            <a:tailEnd/>
                          </a:ln>
                        </wps:spPr>
                        <wps:txbx>
                          <w:txbxContent>
                            <w:p w14:paraId="4E5DC1C1" w14:textId="77777777" w:rsidR="00206409" w:rsidRPr="003F7CF1" w:rsidRDefault="00206409" w:rsidP="00E80032">
                              <w:pPr>
                                <w:pStyle w:val="SourceCodeBoxText"/>
                                <w:rPr>
                                  <w:sz w:val="19"/>
                                  <w:szCs w:val="19"/>
                                </w:rPr>
                              </w:pPr>
                              <w:r w:rsidRPr="003F7CF1">
                                <w:rPr>
                                  <w:sz w:val="19"/>
                                  <w:szCs w:val="19"/>
                                </w:rPr>
                                <w:t>11</w:t>
                              </w:r>
                            </w:p>
                          </w:txbxContent>
                        </wps:txbx>
                        <wps:bodyPr rot="0" vert="horz" wrap="square" lIns="0" tIns="0" rIns="0" bIns="0" anchor="t" anchorCtr="0" upright="1">
                          <a:noAutofit/>
                        </wps:bodyPr>
                      </wps:wsp>
                      <wps:wsp>
                        <wps:cNvPr id="82" name="Text Box 161"/>
                        <wps:cNvSpPr txBox="1">
                          <a:spLocks noChangeArrowheads="1"/>
                        </wps:cNvSpPr>
                        <wps:spPr bwMode="auto">
                          <a:xfrm>
                            <a:off x="180303" y="0"/>
                            <a:ext cx="1082018"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3C13B4"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83" name="Text Box 162"/>
                        <wps:cNvSpPr txBox="1">
                          <a:spLocks noChangeArrowheads="1"/>
                        </wps:cNvSpPr>
                        <wps:spPr bwMode="auto">
                          <a:xfrm>
                            <a:off x="1623027" y="0"/>
                            <a:ext cx="721412"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8CAA1B"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84" name="Text Box 163"/>
                        <wps:cNvSpPr txBox="1">
                          <a:spLocks noChangeArrowheads="1"/>
                        </wps:cNvSpPr>
                        <wps:spPr bwMode="auto">
                          <a:xfrm>
                            <a:off x="2705145" y="0"/>
                            <a:ext cx="1442724"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EBBB90"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85" name="Rectangle 164"/>
                        <wps:cNvSpPr>
                          <a:spLocks noChangeArrowheads="1"/>
                        </wps:cNvSpPr>
                        <wps:spPr bwMode="auto">
                          <a:xfrm>
                            <a:off x="541009" y="360600"/>
                            <a:ext cx="360706" cy="359400"/>
                          </a:xfrm>
                          <a:prstGeom prst="rect">
                            <a:avLst/>
                          </a:prstGeom>
                          <a:solidFill>
                            <a:srgbClr val="FFFFFF"/>
                          </a:solidFill>
                          <a:ln w="9525">
                            <a:solidFill>
                              <a:srgbClr val="000000"/>
                            </a:solidFill>
                            <a:miter lim="800000"/>
                            <a:headEnd/>
                            <a:tailEnd/>
                          </a:ln>
                        </wps:spPr>
                        <wps:txbx>
                          <w:txbxContent>
                            <w:p w14:paraId="77A9DC6C"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7" name="Rectangle 165"/>
                        <wps:cNvSpPr>
                          <a:spLocks noChangeArrowheads="1"/>
                        </wps:cNvSpPr>
                        <wps:spPr bwMode="auto">
                          <a:xfrm>
                            <a:off x="901715" y="360600"/>
                            <a:ext cx="360606" cy="359400"/>
                          </a:xfrm>
                          <a:prstGeom prst="rect">
                            <a:avLst/>
                          </a:prstGeom>
                          <a:solidFill>
                            <a:srgbClr val="FFFFFF"/>
                          </a:solidFill>
                          <a:ln w="9525">
                            <a:solidFill>
                              <a:srgbClr val="000000"/>
                            </a:solidFill>
                            <a:miter lim="800000"/>
                            <a:headEnd/>
                            <a:tailEnd/>
                          </a:ln>
                        </wps:spPr>
                        <wps:txbx>
                          <w:txbxContent>
                            <w:p w14:paraId="4A1F41FD" w14:textId="77777777" w:rsidR="00206409" w:rsidRPr="003F7CF1" w:rsidRDefault="00206409" w:rsidP="00E80032">
                              <w:pPr>
                                <w:pStyle w:val="SourceCodeBoxText"/>
                                <w:rPr>
                                  <w:sz w:val="19"/>
                                  <w:szCs w:val="19"/>
                                </w:rPr>
                              </w:pPr>
                              <w:r w:rsidRPr="003F7CF1">
                                <w:rPr>
                                  <w:sz w:val="19"/>
                                  <w:szCs w:val="19"/>
                                </w:rPr>
                                <w:t>13</w:t>
                              </w:r>
                            </w:p>
                          </w:txbxContent>
                        </wps:txbx>
                        <wps:bodyPr rot="0" vert="horz" wrap="square" lIns="0" tIns="0" rIns="0" bIns="0" anchor="t" anchorCtr="0" upright="1">
                          <a:noAutofit/>
                        </wps:bodyPr>
                      </wps:wsp>
                      <wps:wsp>
                        <wps:cNvPr id="88" name="Rectangle 166"/>
                        <wps:cNvSpPr>
                          <a:spLocks noChangeArrowheads="1"/>
                        </wps:cNvSpPr>
                        <wps:spPr bwMode="auto">
                          <a:xfrm>
                            <a:off x="1623027" y="360600"/>
                            <a:ext cx="360106" cy="359400"/>
                          </a:xfrm>
                          <a:prstGeom prst="rect">
                            <a:avLst/>
                          </a:prstGeom>
                          <a:solidFill>
                            <a:srgbClr val="FFFFFF"/>
                          </a:solidFill>
                          <a:ln w="9525">
                            <a:solidFill>
                              <a:srgbClr val="000000"/>
                            </a:solidFill>
                            <a:miter lim="800000"/>
                            <a:headEnd/>
                            <a:tailEnd/>
                          </a:ln>
                        </wps:spPr>
                        <wps:txbx>
                          <w:txbxContent>
                            <w:p w14:paraId="494D2058"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0" tIns="0" rIns="0" bIns="0" anchor="t" anchorCtr="0" upright="1">
                          <a:noAutofit/>
                        </wps:bodyPr>
                      </wps:wsp>
                      <wps:wsp>
                        <wps:cNvPr id="89" name="Rectangle 167"/>
                        <wps:cNvSpPr>
                          <a:spLocks noChangeArrowheads="1"/>
                        </wps:cNvSpPr>
                        <wps:spPr bwMode="auto">
                          <a:xfrm>
                            <a:off x="1983133" y="360600"/>
                            <a:ext cx="361306" cy="359400"/>
                          </a:xfrm>
                          <a:prstGeom prst="rect">
                            <a:avLst/>
                          </a:prstGeom>
                          <a:solidFill>
                            <a:srgbClr val="FFFFFF"/>
                          </a:solidFill>
                          <a:ln w="9525">
                            <a:solidFill>
                              <a:srgbClr val="000000"/>
                            </a:solidFill>
                            <a:miter lim="800000"/>
                            <a:headEnd/>
                            <a:tailEnd/>
                          </a:ln>
                        </wps:spPr>
                        <wps:txbx>
                          <w:txbxContent>
                            <w:p w14:paraId="3172815C" w14:textId="77777777" w:rsidR="00206409" w:rsidRPr="003F7CF1" w:rsidRDefault="00206409" w:rsidP="00E80032">
                              <w:pPr>
                                <w:pStyle w:val="SourceCodeBoxText"/>
                                <w:rPr>
                                  <w:sz w:val="19"/>
                                  <w:szCs w:val="19"/>
                                </w:rPr>
                              </w:pPr>
                              <w:r w:rsidRPr="003F7CF1">
                                <w:rPr>
                                  <w:sz w:val="19"/>
                                  <w:szCs w:val="19"/>
                                </w:rPr>
                                <w:t>3.4</w:t>
                              </w:r>
                            </w:p>
                          </w:txbxContent>
                        </wps:txbx>
                        <wps:bodyPr rot="0" vert="horz" wrap="square" lIns="0" tIns="0" rIns="0" bIns="0" anchor="t" anchorCtr="0" upright="1">
                          <a:noAutofit/>
                        </wps:bodyPr>
                      </wps:wsp>
                      <wps:wsp>
                        <wps:cNvPr id="90" name="Rectangle 168"/>
                        <wps:cNvSpPr>
                          <a:spLocks noChangeArrowheads="1"/>
                        </wps:cNvSpPr>
                        <wps:spPr bwMode="auto">
                          <a:xfrm>
                            <a:off x="2705145" y="360600"/>
                            <a:ext cx="360606" cy="359400"/>
                          </a:xfrm>
                          <a:prstGeom prst="rect">
                            <a:avLst/>
                          </a:prstGeom>
                          <a:solidFill>
                            <a:srgbClr val="FFFFFF"/>
                          </a:solidFill>
                          <a:ln w="9525">
                            <a:solidFill>
                              <a:srgbClr val="000000"/>
                            </a:solidFill>
                            <a:miter lim="800000"/>
                            <a:headEnd/>
                            <a:tailEnd/>
                          </a:ln>
                        </wps:spPr>
                        <wps:txbx>
                          <w:txbxContent>
                            <w:p w14:paraId="02E97E3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0" tIns="0" rIns="0" bIns="0" anchor="t" anchorCtr="0" upright="1">
                          <a:noAutofit/>
                        </wps:bodyPr>
                      </wps:wsp>
                      <wps:wsp>
                        <wps:cNvPr id="91" name="Rectangle 169"/>
                        <wps:cNvSpPr>
                          <a:spLocks noChangeArrowheads="1"/>
                        </wps:cNvSpPr>
                        <wps:spPr bwMode="auto">
                          <a:xfrm>
                            <a:off x="3065751" y="360600"/>
                            <a:ext cx="360106" cy="359400"/>
                          </a:xfrm>
                          <a:prstGeom prst="rect">
                            <a:avLst/>
                          </a:prstGeom>
                          <a:solidFill>
                            <a:srgbClr val="FFFFFF"/>
                          </a:solidFill>
                          <a:ln w="9525">
                            <a:solidFill>
                              <a:srgbClr val="000000"/>
                            </a:solidFill>
                            <a:miter lim="800000"/>
                            <a:headEnd/>
                            <a:tailEnd/>
                          </a:ln>
                        </wps:spPr>
                        <wps:txbx>
                          <w:txbxContent>
                            <w:p w14:paraId="39C8C177" w14:textId="77777777" w:rsidR="00206409" w:rsidRPr="003F7CF1" w:rsidRDefault="00206409" w:rsidP="00E80032">
                              <w:pPr>
                                <w:pStyle w:val="SourceCodeBoxText"/>
                                <w:rPr>
                                  <w:sz w:val="19"/>
                                  <w:szCs w:val="19"/>
                                </w:rPr>
                              </w:pPr>
                              <w:r w:rsidRPr="003F7CF1">
                                <w:rPr>
                                  <w:sz w:val="19"/>
                                  <w:szCs w:val="19"/>
                                </w:rPr>
                                <w:t>'b'</w:t>
                              </w:r>
                            </w:p>
                          </w:txbxContent>
                        </wps:txbx>
                        <wps:bodyPr rot="0" vert="horz" wrap="square" lIns="0" tIns="0" rIns="0" bIns="0" anchor="t" anchorCtr="0" upright="1">
                          <a:noAutofit/>
                        </wps:bodyPr>
                      </wps:wsp>
                      <wps:wsp>
                        <wps:cNvPr id="92" name="Rectangle 170"/>
                        <wps:cNvSpPr>
                          <a:spLocks noChangeArrowheads="1"/>
                        </wps:cNvSpPr>
                        <wps:spPr bwMode="auto">
                          <a:xfrm>
                            <a:off x="3425857" y="360600"/>
                            <a:ext cx="360706" cy="359400"/>
                          </a:xfrm>
                          <a:prstGeom prst="rect">
                            <a:avLst/>
                          </a:prstGeom>
                          <a:solidFill>
                            <a:srgbClr val="FFFFFF"/>
                          </a:solidFill>
                          <a:ln w="9525">
                            <a:solidFill>
                              <a:srgbClr val="000000"/>
                            </a:solidFill>
                            <a:miter lim="800000"/>
                            <a:headEnd/>
                            <a:tailEnd/>
                          </a:ln>
                        </wps:spPr>
                        <wps:txbx>
                          <w:txbxContent>
                            <w:p w14:paraId="161AEDEC"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4" name="Rectangle 171"/>
                        <wps:cNvSpPr>
                          <a:spLocks noChangeArrowheads="1"/>
                        </wps:cNvSpPr>
                        <wps:spPr bwMode="auto">
                          <a:xfrm>
                            <a:off x="3787163" y="360600"/>
                            <a:ext cx="359406" cy="359400"/>
                          </a:xfrm>
                          <a:prstGeom prst="rect">
                            <a:avLst/>
                          </a:prstGeom>
                          <a:solidFill>
                            <a:srgbClr val="FFFFFF"/>
                          </a:solidFill>
                          <a:ln w="9525">
                            <a:solidFill>
                              <a:srgbClr val="000000"/>
                            </a:solidFill>
                            <a:miter lim="800000"/>
                            <a:headEnd/>
                            <a:tailEnd/>
                          </a:ln>
                        </wps:spPr>
                        <wps:txbx>
                          <w:txbxContent>
                            <w:p w14:paraId="2F561276"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95" name="Rectangle 172"/>
                        <wps:cNvSpPr>
                          <a:spLocks noChangeArrowheads="1"/>
                        </wps:cNvSpPr>
                        <wps:spPr bwMode="auto">
                          <a:xfrm>
                            <a:off x="4507275" y="360600"/>
                            <a:ext cx="361306" cy="359400"/>
                          </a:xfrm>
                          <a:prstGeom prst="rect">
                            <a:avLst/>
                          </a:prstGeom>
                          <a:solidFill>
                            <a:srgbClr val="FFFFFF"/>
                          </a:solidFill>
                          <a:ln w="9525">
                            <a:solidFill>
                              <a:srgbClr val="000000"/>
                            </a:solidFill>
                            <a:miter lim="800000"/>
                            <a:headEnd/>
                            <a:tailEnd/>
                          </a:ln>
                        </wps:spPr>
                        <wps:txbx>
                          <w:txbxContent>
                            <w:p w14:paraId="1DA46597"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0" name="Rectangle 173"/>
                        <wps:cNvSpPr>
                          <a:spLocks noChangeArrowheads="1"/>
                        </wps:cNvSpPr>
                        <wps:spPr bwMode="auto">
                          <a:xfrm>
                            <a:off x="4868581" y="360600"/>
                            <a:ext cx="361306" cy="359400"/>
                          </a:xfrm>
                          <a:prstGeom prst="rect">
                            <a:avLst/>
                          </a:prstGeom>
                          <a:solidFill>
                            <a:srgbClr val="FFFFFF"/>
                          </a:solidFill>
                          <a:ln w="9525">
                            <a:solidFill>
                              <a:srgbClr val="000000"/>
                            </a:solidFill>
                            <a:miter lim="800000"/>
                            <a:headEnd/>
                            <a:tailEnd/>
                          </a:ln>
                        </wps:spPr>
                        <wps:txbx>
                          <w:txbxContent>
                            <w:p w14:paraId="3516DF09"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1" name="Rectangle 174"/>
                        <wps:cNvSpPr>
                          <a:spLocks noChangeArrowheads="1"/>
                        </wps:cNvSpPr>
                        <wps:spPr bwMode="auto">
                          <a:xfrm>
                            <a:off x="5229887" y="360600"/>
                            <a:ext cx="361306" cy="359400"/>
                          </a:xfrm>
                          <a:prstGeom prst="rect">
                            <a:avLst/>
                          </a:prstGeom>
                          <a:solidFill>
                            <a:srgbClr val="FFFFFF"/>
                          </a:solidFill>
                          <a:ln w="9525">
                            <a:solidFill>
                              <a:srgbClr val="000000"/>
                            </a:solidFill>
                            <a:miter lim="800000"/>
                            <a:headEnd/>
                            <a:tailEnd/>
                          </a:ln>
                        </wps:spPr>
                        <wps:txbx>
                          <w:txbxContent>
                            <w:p w14:paraId="7AD9FF11" w14:textId="77777777" w:rsidR="00206409" w:rsidRPr="003F7CF1" w:rsidRDefault="00206409" w:rsidP="00E80032">
                              <w:pPr>
                                <w:pStyle w:val="SourceCodeBoxText"/>
                                <w:rPr>
                                  <w:sz w:val="19"/>
                                  <w:szCs w:val="19"/>
                                </w:rPr>
                              </w:pPr>
                              <w:r w:rsidRPr="003F7CF1">
                                <w:rPr>
                                  <w:sz w:val="19"/>
                                  <w:szCs w:val="19"/>
                                </w:rPr>
                                <w:t>?</w:t>
                              </w:r>
                            </w:p>
                          </w:txbxContent>
                        </wps:txbx>
                        <wps:bodyPr rot="0" vert="horz" wrap="square" lIns="0" tIns="0" rIns="0" bIns="0" anchor="t" anchorCtr="0" upright="1">
                          <a:noAutofit/>
                        </wps:bodyPr>
                      </wps:wsp>
                      <wps:wsp>
                        <wps:cNvPr id="322" name="Text Box 175"/>
                        <wps:cNvSpPr txBox="1">
                          <a:spLocks noChangeArrowheads="1"/>
                        </wps:cNvSpPr>
                        <wps:spPr bwMode="auto">
                          <a:xfrm>
                            <a:off x="18030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C5C65"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3" name="Text Box 176"/>
                        <wps:cNvSpPr txBox="1">
                          <a:spLocks noChangeArrowheads="1"/>
                        </wps:cNvSpPr>
                        <wps:spPr bwMode="auto">
                          <a:xfrm>
                            <a:off x="541009"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7CF5F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4" name="Text Box 177"/>
                        <wps:cNvSpPr txBox="1">
                          <a:spLocks noChangeArrowheads="1"/>
                        </wps:cNvSpPr>
                        <wps:spPr bwMode="auto">
                          <a:xfrm>
                            <a:off x="901715"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347073"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25" name="Text Box 178"/>
                        <wps:cNvSpPr txBox="1">
                          <a:spLocks noChangeArrowheads="1"/>
                        </wps:cNvSpPr>
                        <wps:spPr bwMode="auto">
                          <a:xfrm>
                            <a:off x="162302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57D01"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6" name="Text Box 179"/>
                        <wps:cNvSpPr txBox="1">
                          <a:spLocks noChangeArrowheads="1"/>
                        </wps:cNvSpPr>
                        <wps:spPr bwMode="auto">
                          <a:xfrm>
                            <a:off x="1983133" y="721900"/>
                            <a:ext cx="3606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254F9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7" name="Text Box 180"/>
                        <wps:cNvSpPr txBox="1">
                          <a:spLocks noChangeArrowheads="1"/>
                        </wps:cNvSpPr>
                        <wps:spPr bwMode="auto">
                          <a:xfrm>
                            <a:off x="270514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5875CD"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28" name="Text Box 181"/>
                        <wps:cNvSpPr txBox="1">
                          <a:spLocks noChangeArrowheads="1"/>
                        </wps:cNvSpPr>
                        <wps:spPr bwMode="auto">
                          <a:xfrm>
                            <a:off x="3065751"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B2DE23"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29" name="Text Box 182"/>
                        <wps:cNvSpPr txBox="1">
                          <a:spLocks noChangeArrowheads="1"/>
                        </wps:cNvSpPr>
                        <wps:spPr bwMode="auto">
                          <a:xfrm>
                            <a:off x="3425857"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2FBEFC"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s:wsp>
                        <wps:cNvPr id="330" name="Text Box 183"/>
                        <wps:cNvSpPr txBox="1">
                          <a:spLocks noChangeArrowheads="1"/>
                        </wps:cNvSpPr>
                        <wps:spPr bwMode="auto">
                          <a:xfrm>
                            <a:off x="3787163"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19926" w14:textId="77777777" w:rsidR="00206409" w:rsidRPr="003F7CF1" w:rsidRDefault="00206409" w:rsidP="00E80032">
                              <w:pPr>
                                <w:pStyle w:val="SourceCodeIndex"/>
                                <w:rPr>
                                  <w:sz w:val="15"/>
                                  <w:szCs w:val="15"/>
                                </w:rPr>
                              </w:pPr>
                              <w:r w:rsidRPr="003F7CF1">
                                <w:rPr>
                                  <w:sz w:val="15"/>
                                  <w:szCs w:val="15"/>
                                </w:rPr>
                                <w:t>3</w:t>
                              </w:r>
                            </w:p>
                          </w:txbxContent>
                        </wps:txbx>
                        <wps:bodyPr rot="0" vert="horz" wrap="square" lIns="0" tIns="0" rIns="0" bIns="0" anchor="t" anchorCtr="0" upright="1">
                          <a:noAutofit/>
                        </wps:bodyPr>
                      </wps:wsp>
                      <wps:wsp>
                        <wps:cNvPr id="331" name="Text Box 184"/>
                        <wps:cNvSpPr txBox="1">
                          <a:spLocks noChangeArrowheads="1"/>
                        </wps:cNvSpPr>
                        <wps:spPr bwMode="auto">
                          <a:xfrm>
                            <a:off x="4508575" y="721900"/>
                            <a:ext cx="3600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088AF8"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332" name="Text Box 185"/>
                        <wps:cNvSpPr txBox="1">
                          <a:spLocks noChangeArrowheads="1"/>
                        </wps:cNvSpPr>
                        <wps:spPr bwMode="auto">
                          <a:xfrm>
                            <a:off x="4868581" y="721900"/>
                            <a:ext cx="3607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3C6356"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333" name="Text Box 186"/>
                        <wps:cNvSpPr txBox="1">
                          <a:spLocks noChangeArrowheads="1"/>
                        </wps:cNvSpPr>
                        <wps:spPr bwMode="auto">
                          <a:xfrm>
                            <a:off x="5229887" y="721900"/>
                            <a:ext cx="360106" cy="17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A2678"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6A3B1C8F" id="Canvas 286" o:spid="_x0000_s1209"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">
                <v:shape id="_x0000_s1210" type="#_x0000_t75" style="position:absolute;width:57384;height:9017;visibility:visible;mso-wrap-style:square">
                  <v:fill o:detectmouseclick="t"/>
                  <v:path o:connecttype="none"/>
                </v:shape>
                <v:rect id="Rectangle 160" o:spid="_x0000_s1211" style="position:absolute;left:1803;top:3606;width:3607;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">
                  <v:textbox inset="0,0,0,0">
                    <w:txbxContent>
                      <w:p w14:paraId="4E5DC1C1" w14:textId="77777777" w:rsidR="00206409" w:rsidRPr="003F7CF1" w:rsidRDefault="00206409" w:rsidP="00E80032">
                        <w:pPr>
                          <w:pStyle w:val="SourceCodeBoxText"/>
                          <w:rPr>
                            <w:sz w:val="19"/>
                            <w:szCs w:val="19"/>
                          </w:rPr>
                        </w:pPr>
                        <w:r w:rsidRPr="003F7CF1">
                          <w:rPr>
                            <w:sz w:val="19"/>
                            <w:szCs w:val="19"/>
                          </w:rPr>
                          <w:t>11</w:t>
                        </w:r>
                      </w:p>
                    </w:txbxContent>
                  </v:textbox>
                </v:rect>
                <v:shape id="Text Box 161" o:spid="_x0000_s1212" type="#_x0000_t202" style="position:absolute;left:1803;width:10820;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" filled="f" stroked="f">
                  <v:textbox>
                    <w:txbxContent>
                      <w:p w14:paraId="6E3C13B4"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shape id="Text Box 162" o:spid="_x0000_s1213" type="#_x0000_t202" style="position:absolute;left:16230;width:7214;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" filled="f" stroked="f">
                  <v:textbox>
                    <w:txbxContent>
                      <w:p w14:paraId="778CAA1B"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shape id="Text Box 163" o:spid="_x0000_s1214" type="#_x0000_t202" style="position:absolute;left:27051;width:14427;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04EBBB90"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rect id="Rectangle 164" o:spid="_x0000_s1215" style="position:absolute;left:5410;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">
                  <v:textbox inset="0,0,0,0">
                    <w:txbxContent>
                      <w:p w14:paraId="77A9DC6C" w14:textId="77777777" w:rsidR="00206409" w:rsidRPr="003F7CF1" w:rsidRDefault="00206409" w:rsidP="00E80032">
                        <w:pPr>
                          <w:pStyle w:val="SourceCodeBoxText"/>
                          <w:rPr>
                            <w:sz w:val="19"/>
                            <w:szCs w:val="19"/>
                          </w:rPr>
                        </w:pPr>
                        <w:r w:rsidRPr="003F7CF1">
                          <w:rPr>
                            <w:sz w:val="19"/>
                            <w:szCs w:val="19"/>
                          </w:rPr>
                          <w:t>12</w:t>
                        </w:r>
                      </w:p>
                    </w:txbxContent>
                  </v:textbox>
                </v:rect>
                <v:rect id="Rectangle 165" o:spid="_x0000_s1216" style="position:absolute;left:9017;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">
                  <v:textbox inset="0,0,0,0">
                    <w:txbxContent>
                      <w:p w14:paraId="4A1F41FD" w14:textId="77777777" w:rsidR="00206409" w:rsidRPr="003F7CF1" w:rsidRDefault="00206409" w:rsidP="00E80032">
                        <w:pPr>
                          <w:pStyle w:val="SourceCodeBoxText"/>
                          <w:rPr>
                            <w:sz w:val="19"/>
                            <w:szCs w:val="19"/>
                          </w:rPr>
                        </w:pPr>
                        <w:r w:rsidRPr="003F7CF1">
                          <w:rPr>
                            <w:sz w:val="19"/>
                            <w:szCs w:val="19"/>
                          </w:rPr>
                          <w:t>13</w:t>
                        </w:r>
                      </w:p>
                    </w:txbxContent>
                  </v:textbox>
                </v:rect>
                <v:rect id="Rectangle 166" o:spid="_x0000_s1217" style="position:absolute;left:16230;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">
                  <v:textbox inset="0,0,0,0">
                    <w:txbxContent>
                      <w:p w14:paraId="494D2058" w14:textId="77777777" w:rsidR="00206409" w:rsidRPr="003F7CF1" w:rsidRDefault="00206409" w:rsidP="00E80032">
                        <w:pPr>
                          <w:pStyle w:val="SourceCodeBoxText"/>
                          <w:rPr>
                            <w:sz w:val="19"/>
                            <w:szCs w:val="19"/>
                          </w:rPr>
                        </w:pPr>
                        <w:r w:rsidRPr="003F7CF1">
                          <w:rPr>
                            <w:sz w:val="19"/>
                            <w:szCs w:val="19"/>
                          </w:rPr>
                          <w:t>1.2</w:t>
                        </w:r>
                      </w:p>
                    </w:txbxContent>
                  </v:textbox>
                </v:rect>
                <v:rect id="Rectangle 167" o:spid="_x0000_s1218" style="position:absolute;left:19831;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">
                  <v:textbox inset="0,0,0,0">
                    <w:txbxContent>
                      <w:p w14:paraId="3172815C" w14:textId="77777777" w:rsidR="00206409" w:rsidRPr="003F7CF1" w:rsidRDefault="00206409" w:rsidP="00E80032">
                        <w:pPr>
                          <w:pStyle w:val="SourceCodeBoxText"/>
                          <w:rPr>
                            <w:sz w:val="19"/>
                            <w:szCs w:val="19"/>
                          </w:rPr>
                        </w:pPr>
                        <w:r w:rsidRPr="003F7CF1">
                          <w:rPr>
                            <w:sz w:val="19"/>
                            <w:szCs w:val="19"/>
                          </w:rPr>
                          <w:t>3.4</w:t>
                        </w:r>
                      </w:p>
                    </w:txbxContent>
                  </v:textbox>
                </v:rect>
                <v:rect id="Rectangle 168" o:spid="_x0000_s1219" style="position:absolute;left:27051;top:3606;width:3606;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">
                  <v:textbox inset="0,0,0,0">
                    <w:txbxContent>
                      <w:p w14:paraId="02E97E37" w14:textId="77777777" w:rsidR="00206409" w:rsidRPr="003F7CF1" w:rsidRDefault="00206409" w:rsidP="00E80032">
                        <w:pPr>
                          <w:pStyle w:val="SourceCodeBoxText"/>
                          <w:rPr>
                            <w:sz w:val="19"/>
                            <w:szCs w:val="19"/>
                          </w:rPr>
                        </w:pPr>
                        <w:r w:rsidRPr="003F7CF1">
                          <w:rPr>
                            <w:sz w:val="19"/>
                            <w:szCs w:val="19"/>
                          </w:rPr>
                          <w:t>'a'</w:t>
                        </w:r>
                      </w:p>
                    </w:txbxContent>
                  </v:textbox>
                </v:rect>
                <v:rect id="Rectangle 169" o:spid="_x0000_s1220" style="position:absolute;left:30657;top:3606;width:3601;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">
                  <v:textbox inset="0,0,0,0">
                    <w:txbxContent>
                      <w:p w14:paraId="39C8C177" w14:textId="77777777" w:rsidR="00206409" w:rsidRPr="003F7CF1" w:rsidRDefault="00206409" w:rsidP="00E80032">
                        <w:pPr>
                          <w:pStyle w:val="SourceCodeBoxText"/>
                          <w:rPr>
                            <w:sz w:val="19"/>
                            <w:szCs w:val="19"/>
                          </w:rPr>
                        </w:pPr>
                        <w:r w:rsidRPr="003F7CF1">
                          <w:rPr>
                            <w:sz w:val="19"/>
                            <w:szCs w:val="19"/>
                          </w:rPr>
                          <w:t>'b'</w:t>
                        </w:r>
                      </w:p>
                    </w:txbxContent>
                  </v:textbox>
                </v:rect>
                <v:rect id="Rectangle 170" o:spid="_x0000_s1221" style="position:absolute;left:34258;top:3606;width:360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vtD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g/0v4AXL2BwAA//8DAFBLAQItABQABgAIAAAAIQDb4fbL7gAAAIUBAAATAAAAAAAAAAAA&#10;AAAAAAAAAABbQ29udGVudF9UeXBlc10ueG1sUEsBAi0AFAAGAAgAAAAhAFr0LFu/AAAAFQEAAAsA&#10;AAAAAAAAAAAAAAAAHwEAAF9yZWxzLy5yZWxzUEsBAi0AFAAGAAgAAAAhADx2+0PEAAAA2wAAAA8A&#10;AAAAAAAAAAAAAAAABwIAAGRycy9kb3ducmV2LnhtbFBLBQYAAAAAAwADALcAAAD4AgAAAAA=&#10;">
                  <v:textbox inset="0,0,0,0">
                    <w:txbxContent>
                      <w:p w14:paraId="161AEDEC" w14:textId="77777777" w:rsidR="00206409" w:rsidRPr="003F7CF1" w:rsidRDefault="00206409" w:rsidP="00E80032">
                        <w:pPr>
                          <w:pStyle w:val="SourceCodeBoxText"/>
                          <w:rPr>
                            <w:sz w:val="19"/>
                            <w:szCs w:val="19"/>
                          </w:rPr>
                        </w:pPr>
                        <w:r w:rsidRPr="003F7CF1">
                          <w:rPr>
                            <w:sz w:val="19"/>
                            <w:szCs w:val="19"/>
                          </w:rPr>
                          <w:t>?</w:t>
                        </w:r>
                      </w:p>
                    </w:txbxContent>
                  </v:textbox>
                </v:rect>
                <v:rect id="Rectangle 171" o:spid="_x0000_s1222" style="position:absolute;left:37871;top:3606;width:359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">
                  <v:textbox inset="0,0,0,0">
                    <w:txbxContent>
                      <w:p w14:paraId="2F561276" w14:textId="77777777" w:rsidR="00206409" w:rsidRPr="003F7CF1" w:rsidRDefault="00206409" w:rsidP="00E80032">
                        <w:pPr>
                          <w:pStyle w:val="SourceCodeBoxText"/>
                          <w:rPr>
                            <w:sz w:val="19"/>
                            <w:szCs w:val="19"/>
                          </w:rPr>
                        </w:pPr>
                        <w:r w:rsidRPr="003F7CF1">
                          <w:rPr>
                            <w:sz w:val="19"/>
                            <w:szCs w:val="19"/>
                          </w:rPr>
                          <w:t>?</w:t>
                        </w:r>
                      </w:p>
                    </w:txbxContent>
                  </v:textbox>
                </v:rect>
                <v:rect id="Rectangle 172" o:spid="_x0000_s1223" style="position:absolute;left:45072;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">
                  <v:textbox inset="0,0,0,0">
                    <w:txbxContent>
                      <w:p w14:paraId="1DA46597" w14:textId="77777777" w:rsidR="00206409" w:rsidRPr="003F7CF1" w:rsidRDefault="00206409" w:rsidP="00E80032">
                        <w:pPr>
                          <w:pStyle w:val="SourceCodeBoxText"/>
                          <w:rPr>
                            <w:sz w:val="19"/>
                            <w:szCs w:val="19"/>
                          </w:rPr>
                        </w:pPr>
                        <w:r w:rsidRPr="003F7CF1">
                          <w:rPr>
                            <w:sz w:val="19"/>
                            <w:szCs w:val="19"/>
                          </w:rPr>
                          <w:t>?</w:t>
                        </w:r>
                      </w:p>
                    </w:txbxContent>
                  </v:textbox>
                </v:rect>
                <v:rect id="Rectangle 173" o:spid="_x0000_s1224" style="position:absolute;left:48685;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">
                  <v:textbox inset="0,0,0,0">
                    <w:txbxContent>
                      <w:p w14:paraId="3516DF09" w14:textId="77777777" w:rsidR="00206409" w:rsidRPr="003F7CF1" w:rsidRDefault="00206409" w:rsidP="00E80032">
                        <w:pPr>
                          <w:pStyle w:val="SourceCodeBoxText"/>
                          <w:rPr>
                            <w:sz w:val="19"/>
                            <w:szCs w:val="19"/>
                          </w:rPr>
                        </w:pPr>
                        <w:r w:rsidRPr="003F7CF1">
                          <w:rPr>
                            <w:sz w:val="19"/>
                            <w:szCs w:val="19"/>
                          </w:rPr>
                          <w:t>?</w:t>
                        </w:r>
                      </w:p>
                    </w:txbxContent>
                  </v:textbox>
                </v:rect>
                <v:rect id="Rectangle 174" o:spid="_x0000_s1225" style="position:absolute;left:52298;top:3606;width:36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">
                  <v:textbox inset="0,0,0,0">
                    <w:txbxContent>
                      <w:p w14:paraId="7AD9FF11" w14:textId="77777777" w:rsidR="00206409" w:rsidRPr="003F7CF1" w:rsidRDefault="00206409" w:rsidP="00E80032">
                        <w:pPr>
                          <w:pStyle w:val="SourceCodeBoxText"/>
                          <w:rPr>
                            <w:sz w:val="19"/>
                            <w:szCs w:val="19"/>
                          </w:rPr>
                        </w:pPr>
                        <w:r w:rsidRPr="003F7CF1">
                          <w:rPr>
                            <w:sz w:val="19"/>
                            <w:szCs w:val="19"/>
                          </w:rPr>
                          <w:t>?</w:t>
                        </w:r>
                      </w:p>
                    </w:txbxContent>
                  </v:textbox>
                </v:rect>
                <v:shape id="Text Box 175" o:spid="_x0000_s1226" type="#_x0000_t202" style="position:absolute;left:1803;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" filled="f" stroked="f">
                  <v:textbox inset="0,0,0,0">
                    <w:txbxContent>
                      <w:p w14:paraId="677C5C65" w14:textId="77777777" w:rsidR="00206409" w:rsidRPr="003F7CF1" w:rsidRDefault="00206409" w:rsidP="00E80032">
                        <w:pPr>
                          <w:pStyle w:val="SourceCodeIndex"/>
                          <w:rPr>
                            <w:sz w:val="15"/>
                            <w:szCs w:val="15"/>
                          </w:rPr>
                        </w:pPr>
                        <w:r w:rsidRPr="003F7CF1">
                          <w:rPr>
                            <w:sz w:val="15"/>
                            <w:szCs w:val="15"/>
                          </w:rPr>
                          <w:t>0</w:t>
                        </w:r>
                      </w:p>
                    </w:txbxContent>
                  </v:textbox>
                </v:shape>
                <v:shape id="Text Box 176" o:spid="_x0000_s1227" type="#_x0000_t202" style="position:absolute;left:5410;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f0Z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" filled="f" stroked="f">
                  <v:textbox inset="0,0,0,0">
                    <w:txbxContent>
                      <w:p w14:paraId="537CF5F6" w14:textId="77777777" w:rsidR="00206409" w:rsidRPr="003F7CF1" w:rsidRDefault="00206409" w:rsidP="00E80032">
                        <w:pPr>
                          <w:pStyle w:val="SourceCodeIndex"/>
                          <w:rPr>
                            <w:sz w:val="15"/>
                            <w:szCs w:val="15"/>
                          </w:rPr>
                        </w:pPr>
                        <w:r w:rsidRPr="003F7CF1">
                          <w:rPr>
                            <w:sz w:val="15"/>
                            <w:szCs w:val="15"/>
                          </w:rPr>
                          <w:t>1</w:t>
                        </w:r>
                      </w:p>
                    </w:txbxContent>
                  </v:textbox>
                </v:shape>
                <v:shape id="Text Box 177" o:spid="_x0000_s1228" type="#_x0000_t202" style="position:absolute;left:9017;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lGVtxgAAANwAAAAPAAAAZHJzL2Rvd25yZXYueG1sRI9Ba8JA&#10;FITvQv/D8gredFMt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JRlbcYAAADcAAAA&#10;DwAAAAAAAAAAAAAAAAAHAgAAZHJzL2Rvd25yZXYueG1sUEsFBgAAAAADAAMAtwAAAPoCAAAAAA==&#10;" filled="f" stroked="f">
                  <v:textbox inset="0,0,0,0">
                    <w:txbxContent>
                      <w:p w14:paraId="77347073" w14:textId="77777777" w:rsidR="00206409" w:rsidRPr="003F7CF1" w:rsidRDefault="00206409" w:rsidP="00E80032">
                        <w:pPr>
                          <w:pStyle w:val="SourceCodeIndex"/>
                          <w:rPr>
                            <w:sz w:val="15"/>
                            <w:szCs w:val="15"/>
                          </w:rPr>
                        </w:pPr>
                        <w:r w:rsidRPr="003F7CF1">
                          <w:rPr>
                            <w:sz w:val="15"/>
                            <w:szCs w:val="15"/>
                          </w:rPr>
                          <w:t>2</w:t>
                        </w:r>
                      </w:p>
                    </w:txbxContent>
                  </v:textbox>
                </v:shape>
                <v:shape id="Text Box 178" o:spid="_x0000_s1229" type="#_x0000_t202" style="position:absolute;left:16230;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4CB57D01" w14:textId="77777777" w:rsidR="00206409" w:rsidRPr="003F7CF1" w:rsidRDefault="00206409" w:rsidP="00E80032">
                        <w:pPr>
                          <w:pStyle w:val="SourceCodeIndex"/>
                          <w:rPr>
                            <w:sz w:val="15"/>
                            <w:szCs w:val="15"/>
                          </w:rPr>
                        </w:pPr>
                        <w:r w:rsidRPr="003F7CF1">
                          <w:rPr>
                            <w:sz w:val="15"/>
                            <w:szCs w:val="15"/>
                          </w:rPr>
                          <w:t>0</w:t>
                        </w:r>
                      </w:p>
                    </w:txbxContent>
                  </v:textbox>
                </v:shape>
                <v:shape id="Text Box 179" o:spid="_x0000_s1230" type="#_x0000_t202" style="position:absolute;left:19831;top:7219;width:3606;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" filled="f" stroked="f">
                  <v:textbox inset="0,0,0,0">
                    <w:txbxContent>
                      <w:p w14:paraId="59254F96" w14:textId="77777777" w:rsidR="00206409" w:rsidRPr="003F7CF1" w:rsidRDefault="00206409" w:rsidP="00E80032">
                        <w:pPr>
                          <w:pStyle w:val="SourceCodeIndex"/>
                          <w:rPr>
                            <w:sz w:val="15"/>
                            <w:szCs w:val="15"/>
                          </w:rPr>
                        </w:pPr>
                        <w:r w:rsidRPr="003F7CF1">
                          <w:rPr>
                            <w:sz w:val="15"/>
                            <w:szCs w:val="15"/>
                          </w:rPr>
                          <w:t>1</w:t>
                        </w:r>
                      </w:p>
                    </w:txbxContent>
                  </v:textbox>
                </v:shape>
                <v:shape id="Text Box 180" o:spid="_x0000_s1231" type="#_x0000_t202" style="position:absolute;left:27051;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vsa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kDn9n4hGQyxsAAAD//wMAUEsBAi0AFAAGAAgAAAAhANvh9svuAAAAhQEAABMAAAAAAAAA&#10;AAAAAAAAAAAAAFtDb250ZW50X1R5cGVzXS54bWxQSwECLQAUAAYACAAAACEAWvQsW78AAAAVAQAA&#10;CwAAAAAAAAAAAAAAAAAfAQAAX3JlbHMvLnJlbHNQSwECLQAUAAYACAAAACEACEb7GsYAAADcAAAA&#10;DwAAAAAAAAAAAAAAAAAHAgAAZHJzL2Rvd25yZXYueG1sUEsFBgAAAAADAAMAtwAAAPoCAAAAAA==&#10;" filled="f" stroked="f">
                  <v:textbox inset="0,0,0,0">
                    <w:txbxContent>
                      <w:p w14:paraId="305875CD" w14:textId="77777777" w:rsidR="00206409" w:rsidRPr="003F7CF1" w:rsidRDefault="00206409" w:rsidP="00E80032">
                        <w:pPr>
                          <w:pStyle w:val="SourceCodeIndex"/>
                          <w:rPr>
                            <w:sz w:val="15"/>
                            <w:szCs w:val="15"/>
                          </w:rPr>
                        </w:pPr>
                        <w:r w:rsidRPr="003F7CF1">
                          <w:rPr>
                            <w:sz w:val="15"/>
                            <w:szCs w:val="15"/>
                          </w:rPr>
                          <w:t>0</w:t>
                        </w:r>
                      </w:p>
                    </w:txbxContent>
                  </v:textbox>
                </v:shape>
                <v:shape id="Text Box 181" o:spid="_x0000_s1232" type="#_x0000_t202" style="position:absolute;left:30657;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" filled="f" stroked="f">
                  <v:textbox inset="0,0,0,0">
                    <w:txbxContent>
                      <w:p w14:paraId="7FB2DE23" w14:textId="77777777" w:rsidR="00206409" w:rsidRPr="003F7CF1" w:rsidRDefault="00206409" w:rsidP="00E80032">
                        <w:pPr>
                          <w:pStyle w:val="SourceCodeIndex"/>
                          <w:rPr>
                            <w:sz w:val="15"/>
                            <w:szCs w:val="15"/>
                          </w:rPr>
                        </w:pPr>
                        <w:r w:rsidRPr="003F7CF1">
                          <w:rPr>
                            <w:sz w:val="15"/>
                            <w:szCs w:val="15"/>
                          </w:rPr>
                          <w:t>1</w:t>
                        </w:r>
                      </w:p>
                    </w:txbxContent>
                  </v:textbox>
                </v:shape>
                <v:shape id="Text Box 182" o:spid="_x0000_s1233" type="#_x0000_t202" style="position:absolute;left:34258;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" filled="f" stroked="f">
                  <v:textbox inset="0,0,0,0">
                    <w:txbxContent>
                      <w:p w14:paraId="192FBEFC" w14:textId="77777777" w:rsidR="00206409" w:rsidRPr="003F7CF1" w:rsidRDefault="00206409" w:rsidP="00E80032">
                        <w:pPr>
                          <w:pStyle w:val="SourceCodeIndex"/>
                          <w:rPr>
                            <w:sz w:val="15"/>
                            <w:szCs w:val="15"/>
                          </w:rPr>
                        </w:pPr>
                        <w:r w:rsidRPr="003F7CF1">
                          <w:rPr>
                            <w:sz w:val="15"/>
                            <w:szCs w:val="15"/>
                          </w:rPr>
                          <w:t>2</w:t>
                        </w:r>
                      </w:p>
                    </w:txbxContent>
                  </v:textbox>
                </v:shape>
                <v:shape id="Text Box 183" o:spid="_x0000_s1234" type="#_x0000_t202" style="position:absolute;left:37871;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" filled="f" stroked="f">
                  <v:textbox inset="0,0,0,0">
                    <w:txbxContent>
                      <w:p w14:paraId="45419926" w14:textId="77777777" w:rsidR="00206409" w:rsidRPr="003F7CF1" w:rsidRDefault="00206409" w:rsidP="00E80032">
                        <w:pPr>
                          <w:pStyle w:val="SourceCodeIndex"/>
                          <w:rPr>
                            <w:sz w:val="15"/>
                            <w:szCs w:val="15"/>
                          </w:rPr>
                        </w:pPr>
                        <w:r w:rsidRPr="003F7CF1">
                          <w:rPr>
                            <w:sz w:val="15"/>
                            <w:szCs w:val="15"/>
                          </w:rPr>
                          <w:t>3</w:t>
                        </w:r>
                      </w:p>
                    </w:txbxContent>
                  </v:textbox>
                </v:shape>
                <v:shape id="Text Box 184" o:spid="_x0000_s1235" type="#_x0000_t202" style="position:absolute;left:45085;top:7219;width:3600;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" filled="f" stroked="f">
                  <v:textbox inset="0,0,0,0">
                    <w:txbxContent>
                      <w:p w14:paraId="27088AF8" w14:textId="77777777" w:rsidR="00206409" w:rsidRPr="003F7CF1" w:rsidRDefault="00206409" w:rsidP="00E80032">
                        <w:pPr>
                          <w:pStyle w:val="SourceCodeIndex"/>
                          <w:rPr>
                            <w:sz w:val="15"/>
                            <w:szCs w:val="15"/>
                          </w:rPr>
                        </w:pPr>
                        <w:r w:rsidRPr="003F7CF1">
                          <w:rPr>
                            <w:sz w:val="15"/>
                            <w:szCs w:val="15"/>
                          </w:rPr>
                          <w:t>0</w:t>
                        </w:r>
                      </w:p>
                    </w:txbxContent>
                  </v:textbox>
                </v:shape>
                <v:shape id="Text Box 185" o:spid="_x0000_s1236" type="#_x0000_t202" style="position:absolute;left:48685;top:7219;width:3607;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" filled="f" stroked="f">
                  <v:textbox inset="0,0,0,0">
                    <w:txbxContent>
                      <w:p w14:paraId="4F3C6356" w14:textId="77777777" w:rsidR="00206409" w:rsidRPr="003F7CF1" w:rsidRDefault="00206409" w:rsidP="00E80032">
                        <w:pPr>
                          <w:pStyle w:val="SourceCodeIndex"/>
                          <w:rPr>
                            <w:sz w:val="15"/>
                            <w:szCs w:val="15"/>
                          </w:rPr>
                        </w:pPr>
                        <w:r w:rsidRPr="003F7CF1">
                          <w:rPr>
                            <w:sz w:val="15"/>
                            <w:szCs w:val="15"/>
                          </w:rPr>
                          <w:t>1</w:t>
                        </w:r>
                      </w:p>
                    </w:txbxContent>
                  </v:textbox>
                </v:shape>
                <v:shape id="Text Box 186" o:spid="_x0000_s1237" type="#_x0000_t202" style="position:absolute;left:52298;top:7219;width:3601;height:1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GvExQAAANwAAAAPAAAAZHJzL2Rvd25yZXYueG1sRI9Ba8JA&#10;FITvBf/D8gRvdWMD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ypGvExQAAANwAAAAP&#10;AAAAAAAAAAAAAAAAAAcCAABkcnMvZG93bnJldi54bWxQSwUGAAAAAAMAAwC3AAAA+QIAAAAA&#10;" filled="f" stroked="f">
                  <v:textbox inset="0,0,0,0">
                    <w:txbxContent>
                      <w:p w14:paraId="712A2678" w14:textId="77777777" w:rsidR="00206409" w:rsidRPr="003F7CF1" w:rsidRDefault="00206409" w:rsidP="00E80032">
                        <w:pPr>
                          <w:pStyle w:val="SourceCodeIndex"/>
                          <w:rPr>
                            <w:sz w:val="15"/>
                            <w:szCs w:val="15"/>
                          </w:rPr>
                        </w:pPr>
                        <w:r w:rsidRPr="003F7CF1">
                          <w:rPr>
                            <w:sz w:val="15"/>
                            <w:szCs w:val="15"/>
                          </w:rPr>
                          <w:t>2</w:t>
                        </w:r>
                      </w:p>
                    </w:txbxContent>
                  </v:textbox>
                </v:shape>
                <w10:anchorlock/>
              </v:group>
            </w:pict>
          </mc:Fallback>
        </mc:AlternateContent>
      </w:r>
    </w:p>
    <w:p w14:paraId="35C19786" w14:textId="77777777" w:rsidR="00E80032" w:rsidRPr="00EC76D5" w:rsidRDefault="00E80032" w:rsidP="00E80032">
      <w:pPr>
        <w:rPr>
          <w:noProof/>
        </w:rPr>
      </w:pPr>
      <w:r w:rsidRPr="00EC76D5">
        <w:rPr>
          <w:noProof/>
        </w:rPr>
        <w:t>A value of an array can be accessed by index (brackets) notation.</w:t>
      </w:r>
    </w:p>
    <w:p w14:paraId="5EDEC878" w14:textId="77777777" w:rsidR="00E80032" w:rsidRPr="00EC76D5" w:rsidRDefault="00E80032" w:rsidP="00E80032">
      <w:pPr>
        <w:pStyle w:val="Code"/>
      </w:pPr>
      <w:r w:rsidRPr="00EC76D5">
        <w:t>int i = a[2];</w:t>
      </w:r>
    </w:p>
    <w:p w14:paraId="23BD86CD" w14:textId="77777777" w:rsidR="00E80032" w:rsidRPr="00EC76D5" w:rsidRDefault="00E80032" w:rsidP="00E80032">
      <w:pPr>
        <w:pStyle w:val="Code"/>
      </w:pPr>
      <w:r w:rsidRPr="00EC76D5">
        <w:t>double x = b[0];</w:t>
      </w:r>
    </w:p>
    <w:p w14:paraId="38E92CD5" w14:textId="77777777" w:rsidR="00E80032" w:rsidRPr="00EC76D5" w:rsidRDefault="00E80032" w:rsidP="00E80032">
      <w:pPr>
        <w:pStyle w:val="Code"/>
      </w:pPr>
      <w:r w:rsidRPr="00EC76D5">
        <w:t>char t = c[1];</w:t>
      </w:r>
    </w:p>
    <w:p w14:paraId="6469B05B" w14:textId="77777777" w:rsidR="00E80032" w:rsidRPr="00EC76D5" w:rsidRDefault="00E80032" w:rsidP="00E80032">
      <w:pPr>
        <w:rPr>
          <w:szCs w:val="21"/>
        </w:rPr>
      </w:pPr>
      <w:r w:rsidRPr="00EC76D5">
        <w:rPr>
          <w:noProof/>
          <w:lang w:eastAsia="sv-SE"/>
        </w:rPr>
        <mc:AlternateContent>
          <mc:Choice Requires="wpc">
            <w:drawing>
              <wp:inline distT="0" distB="0" distL="0" distR="0" wp14:anchorId="02BE5EB0" wp14:editId="5C4346E6">
                <wp:extent cx="5738495" cy="901700"/>
                <wp:effectExtent l="0" t="0" r="0" b="3175"/>
                <wp:docPr id="80" name="Canvas 2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73" name="Rectangle 152"/>
                        <wps:cNvSpPr>
                          <a:spLocks noChangeArrowheads="1"/>
                        </wps:cNvSpPr>
                        <wps:spPr bwMode="auto">
                          <a:xfrm>
                            <a:off x="180203" y="360500"/>
                            <a:ext cx="721712" cy="360500"/>
                          </a:xfrm>
                          <a:prstGeom prst="rect">
                            <a:avLst/>
                          </a:prstGeom>
                          <a:solidFill>
                            <a:srgbClr val="FFFFFF"/>
                          </a:solidFill>
                          <a:ln w="9525">
                            <a:solidFill>
                              <a:srgbClr val="000000"/>
                            </a:solidFill>
                            <a:miter lim="800000"/>
                            <a:headEnd/>
                            <a:tailEnd/>
                          </a:ln>
                        </wps:spPr>
                        <wps:txbx>
                          <w:txbxContent>
                            <w:p w14:paraId="5D0314D3" w14:textId="77777777" w:rsidR="00206409" w:rsidRPr="003F7CF1" w:rsidRDefault="00206409" w:rsidP="00E80032">
                              <w:pPr>
                                <w:pStyle w:val="SourceCodeBoxText"/>
                                <w:rPr>
                                  <w:sz w:val="19"/>
                                  <w:szCs w:val="19"/>
                                </w:rPr>
                              </w:pPr>
                              <w:r w:rsidRPr="003F7CF1">
                                <w:rPr>
                                  <w:sz w:val="19"/>
                                  <w:szCs w:val="19"/>
                                </w:rPr>
                                <w:t>13</w:t>
                              </w:r>
                            </w:p>
                          </w:txbxContent>
                        </wps:txbx>
                        <wps:bodyPr rot="0" vert="horz" wrap="square" lIns="91440" tIns="45720" rIns="91440" bIns="45720" anchor="t" anchorCtr="0" upright="1">
                          <a:noAutofit/>
                        </wps:bodyPr>
                      </wps:wsp>
                      <wps:wsp>
                        <wps:cNvPr id="75" name="Text Box 153"/>
                        <wps:cNvSpPr txBox="1">
                          <a:spLocks noChangeArrowheads="1"/>
                        </wps:cNvSpPr>
                        <wps:spPr bwMode="auto">
                          <a:xfrm>
                            <a:off x="180203" y="0"/>
                            <a:ext cx="721712" cy="36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5168" w14:textId="77777777" w:rsidR="00206409" w:rsidRPr="003F7CF1" w:rsidRDefault="0020640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s:wsp>
                        <wps:cNvPr id="76" name="Rectangle 154"/>
                        <wps:cNvSpPr>
                          <a:spLocks noChangeArrowheads="1"/>
                        </wps:cNvSpPr>
                        <wps:spPr bwMode="auto">
                          <a:xfrm>
                            <a:off x="1262421" y="360500"/>
                            <a:ext cx="721012" cy="359700"/>
                          </a:xfrm>
                          <a:prstGeom prst="rect">
                            <a:avLst/>
                          </a:prstGeom>
                          <a:solidFill>
                            <a:srgbClr val="FFFFFF"/>
                          </a:solidFill>
                          <a:ln w="9525">
                            <a:solidFill>
                              <a:srgbClr val="000000"/>
                            </a:solidFill>
                            <a:miter lim="800000"/>
                            <a:headEnd/>
                            <a:tailEnd/>
                          </a:ln>
                        </wps:spPr>
                        <wps:txbx>
                          <w:txbxContent>
                            <w:p w14:paraId="16B6E240" w14:textId="77777777" w:rsidR="00206409" w:rsidRPr="003F7CF1" w:rsidRDefault="00206409" w:rsidP="00E80032">
                              <w:pPr>
                                <w:pStyle w:val="SourceCodeBoxText"/>
                                <w:rPr>
                                  <w:sz w:val="19"/>
                                  <w:szCs w:val="19"/>
                                </w:rPr>
                              </w:pPr>
                              <w:r w:rsidRPr="003F7CF1">
                                <w:rPr>
                                  <w:sz w:val="19"/>
                                  <w:szCs w:val="19"/>
                                </w:rPr>
                                <w:t>1.2</w:t>
                              </w:r>
                            </w:p>
                          </w:txbxContent>
                        </wps:txbx>
                        <wps:bodyPr rot="0" vert="horz" wrap="square" lIns="91440" tIns="45720" rIns="91440" bIns="45720" anchor="t" anchorCtr="0" upright="1">
                          <a:noAutofit/>
                        </wps:bodyPr>
                      </wps:wsp>
                      <wps:wsp>
                        <wps:cNvPr id="77" name="Text Box 155"/>
                        <wps:cNvSpPr txBox="1">
                          <a:spLocks noChangeArrowheads="1"/>
                        </wps:cNvSpPr>
                        <wps:spPr bwMode="auto">
                          <a:xfrm>
                            <a:off x="1262421" y="0"/>
                            <a:ext cx="7210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6A0859" w14:textId="77777777" w:rsidR="00206409" w:rsidRPr="003F7CF1" w:rsidRDefault="00206409" w:rsidP="00E80032">
                              <w:pPr>
                                <w:pStyle w:val="SourceCodeBoxHeader"/>
                                <w:rPr>
                                  <w:sz w:val="19"/>
                                  <w:szCs w:val="19"/>
                                  <w:lang w:val="sv-SE"/>
                                </w:rPr>
                              </w:pPr>
                              <w:r w:rsidRPr="003F7CF1">
                                <w:rPr>
                                  <w:sz w:val="19"/>
                                  <w:szCs w:val="19"/>
                                  <w:lang w:val="sv-SE"/>
                                </w:rPr>
                                <w:t>x</w:t>
                              </w:r>
                            </w:p>
                          </w:txbxContent>
                        </wps:txbx>
                        <wps:bodyPr rot="0" vert="horz" wrap="square" lIns="91440" tIns="45720" rIns="91440" bIns="45720" anchor="t" anchorCtr="0" upright="1">
                          <a:noAutofit/>
                        </wps:bodyPr>
                      </wps:wsp>
                      <wps:wsp>
                        <wps:cNvPr id="78" name="Rectangle 156"/>
                        <wps:cNvSpPr>
                          <a:spLocks noChangeArrowheads="1"/>
                        </wps:cNvSpPr>
                        <wps:spPr bwMode="auto">
                          <a:xfrm>
                            <a:off x="2344739" y="359700"/>
                            <a:ext cx="720912" cy="358900"/>
                          </a:xfrm>
                          <a:prstGeom prst="rect">
                            <a:avLst/>
                          </a:prstGeom>
                          <a:solidFill>
                            <a:srgbClr val="FFFFFF"/>
                          </a:solidFill>
                          <a:ln w="9525">
                            <a:solidFill>
                              <a:srgbClr val="000000"/>
                            </a:solidFill>
                            <a:miter lim="800000"/>
                            <a:headEnd/>
                            <a:tailEnd/>
                          </a:ln>
                        </wps:spPr>
                        <wps:txbx>
                          <w:txbxContent>
                            <w:p w14:paraId="286109D5" w14:textId="77777777" w:rsidR="00206409" w:rsidRPr="003F7CF1" w:rsidRDefault="00206409" w:rsidP="00E80032">
                              <w:pPr>
                                <w:pStyle w:val="SourceCodeBoxText"/>
                                <w:rPr>
                                  <w:sz w:val="19"/>
                                  <w:szCs w:val="19"/>
                                </w:rPr>
                              </w:pPr>
                              <w:r w:rsidRPr="003F7CF1">
                                <w:rPr>
                                  <w:sz w:val="19"/>
                                  <w:szCs w:val="19"/>
                                </w:rPr>
                                <w:t>'b'</w:t>
                              </w:r>
                            </w:p>
                          </w:txbxContent>
                        </wps:txbx>
                        <wps:bodyPr rot="0" vert="horz" wrap="square" lIns="91440" tIns="45720" rIns="91440" bIns="45720" anchor="t" anchorCtr="0" upright="1">
                          <a:noAutofit/>
                        </wps:bodyPr>
                      </wps:wsp>
                      <wps:wsp>
                        <wps:cNvPr id="79" name="Text Box 157"/>
                        <wps:cNvSpPr txBox="1">
                          <a:spLocks noChangeArrowheads="1"/>
                        </wps:cNvSpPr>
                        <wps:spPr bwMode="auto">
                          <a:xfrm>
                            <a:off x="2344739" y="0"/>
                            <a:ext cx="720912" cy="36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46D0B8" w14:textId="77777777" w:rsidR="00206409" w:rsidRPr="003F7CF1" w:rsidRDefault="00206409" w:rsidP="00E80032">
                              <w:pPr>
                                <w:pStyle w:val="SourceCodeBoxHeader"/>
                                <w:rPr>
                                  <w:sz w:val="19"/>
                                  <w:szCs w:val="19"/>
                                  <w:lang w:val="sv-SE"/>
                                </w:rPr>
                              </w:pPr>
                              <w:r w:rsidRPr="003F7CF1">
                                <w:rPr>
                                  <w:sz w:val="19"/>
                                  <w:szCs w:val="19"/>
                                  <w:lang w:val="sv-SE"/>
                                </w:rPr>
                                <w:t>t</w:t>
                              </w:r>
                            </w:p>
                          </w:txbxContent>
                        </wps:txbx>
                        <wps:bodyPr rot="0" vert="horz" wrap="square" lIns="91440" tIns="45720" rIns="91440" bIns="45720" anchor="t" anchorCtr="0" upright="1">
                          <a:noAutofit/>
                        </wps:bodyPr>
                      </wps:wsp>
                    </wpc:wpc>
                  </a:graphicData>
                </a:graphic>
              </wp:inline>
            </w:drawing>
          </mc:Choice>
          <mc:Fallback>
            <w:pict>
              <v:group w14:anchorId="02BE5EB0" id="Canvas 258" o:spid="_x0000_s1238"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">
                <v:shape id="_x0000_s1239" type="#_x0000_t75" style="position:absolute;width:57384;height:9017;visibility:visible;mso-wrap-style:square">
                  <v:fill o:detectmouseclick="t"/>
                  <v:path o:connecttype="none"/>
                </v:shape>
                <v:rect id="Rectangle 152" o:spid="_x0000_s1240" style="position:absolute;left:1802;top:3605;width:7217;height:3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">
                  <v:textbox>
                    <w:txbxContent>
                      <w:p w14:paraId="5D0314D3" w14:textId="77777777" w:rsidR="00206409" w:rsidRPr="003F7CF1" w:rsidRDefault="00206409" w:rsidP="00E80032">
                        <w:pPr>
                          <w:pStyle w:val="SourceCodeBoxText"/>
                          <w:rPr>
                            <w:sz w:val="19"/>
                            <w:szCs w:val="19"/>
                          </w:rPr>
                        </w:pPr>
                        <w:r w:rsidRPr="003F7CF1">
                          <w:rPr>
                            <w:sz w:val="19"/>
                            <w:szCs w:val="19"/>
                          </w:rPr>
                          <w:t>13</w:t>
                        </w:r>
                      </w:p>
                    </w:txbxContent>
                  </v:textbox>
                </v:rect>
                <v:shape id="Text Box 153" o:spid="_x0000_s1241" type="#_x0000_t202" style="position:absolute;left:1802;width:7217;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51455168" w14:textId="77777777" w:rsidR="00206409" w:rsidRPr="003F7CF1" w:rsidRDefault="00206409" w:rsidP="00E80032">
                        <w:pPr>
                          <w:pStyle w:val="SourceCodeBoxHeader"/>
                          <w:rPr>
                            <w:sz w:val="19"/>
                            <w:szCs w:val="19"/>
                            <w:lang w:val="sv-SE"/>
                          </w:rPr>
                        </w:pPr>
                        <w:r w:rsidRPr="003F7CF1">
                          <w:rPr>
                            <w:sz w:val="19"/>
                            <w:szCs w:val="19"/>
                            <w:lang w:val="sv-SE"/>
                          </w:rPr>
                          <w:t>i</w:t>
                        </w:r>
                      </w:p>
                    </w:txbxContent>
                  </v:textbox>
                </v:shape>
                <v:rect id="Rectangle 154" o:spid="_x0000_s1242" style="position:absolute;left:12624;top:3605;width:7210;height:35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">
                  <v:textbox>
                    <w:txbxContent>
                      <w:p w14:paraId="16B6E240" w14:textId="77777777" w:rsidR="00206409" w:rsidRPr="003F7CF1" w:rsidRDefault="00206409" w:rsidP="00E80032">
                        <w:pPr>
                          <w:pStyle w:val="SourceCodeBoxText"/>
                          <w:rPr>
                            <w:sz w:val="19"/>
                            <w:szCs w:val="19"/>
                          </w:rPr>
                        </w:pPr>
                        <w:r w:rsidRPr="003F7CF1">
                          <w:rPr>
                            <w:sz w:val="19"/>
                            <w:szCs w:val="19"/>
                          </w:rPr>
                          <w:t>1.2</w:t>
                        </w:r>
                      </w:p>
                    </w:txbxContent>
                  </v:textbox>
                </v:rect>
                <v:shape id="Text Box 155" o:spid="_x0000_s1243" type="#_x0000_t202" style="position:absolute;left:12624;width:7210;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396A0859" w14:textId="77777777" w:rsidR="00206409" w:rsidRPr="003F7CF1" w:rsidRDefault="00206409" w:rsidP="00E80032">
                        <w:pPr>
                          <w:pStyle w:val="SourceCodeBoxHeader"/>
                          <w:rPr>
                            <w:sz w:val="19"/>
                            <w:szCs w:val="19"/>
                            <w:lang w:val="sv-SE"/>
                          </w:rPr>
                        </w:pPr>
                        <w:r w:rsidRPr="003F7CF1">
                          <w:rPr>
                            <w:sz w:val="19"/>
                            <w:szCs w:val="19"/>
                            <w:lang w:val="sv-SE"/>
                          </w:rPr>
                          <w:t>x</w:t>
                        </w:r>
                      </w:p>
                    </w:txbxContent>
                  </v:textbox>
                </v:shape>
                <v:rect id="Rectangle 156" o:spid="_x0000_s1244" style="position:absolute;left:23447;top:3597;width:7209;height:3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">
                  <v:textbox>
                    <w:txbxContent>
                      <w:p w14:paraId="286109D5" w14:textId="77777777" w:rsidR="00206409" w:rsidRPr="003F7CF1" w:rsidRDefault="00206409" w:rsidP="00E80032">
                        <w:pPr>
                          <w:pStyle w:val="SourceCodeBoxText"/>
                          <w:rPr>
                            <w:sz w:val="19"/>
                            <w:szCs w:val="19"/>
                          </w:rPr>
                        </w:pPr>
                        <w:r w:rsidRPr="003F7CF1">
                          <w:rPr>
                            <w:sz w:val="19"/>
                            <w:szCs w:val="19"/>
                          </w:rPr>
                          <w:t>'b'</w:t>
                        </w:r>
                      </w:p>
                    </w:txbxContent>
                  </v:textbox>
                </v:rect>
                <v:shape id="Text Box 157" o:spid="_x0000_s1245" type="#_x0000_t202" style="position:absolute;left:23447;width:7209;height:36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2C46D0B8" w14:textId="77777777" w:rsidR="00206409" w:rsidRPr="003F7CF1" w:rsidRDefault="00206409" w:rsidP="00E80032">
                        <w:pPr>
                          <w:pStyle w:val="SourceCodeBoxHeader"/>
                          <w:rPr>
                            <w:sz w:val="19"/>
                            <w:szCs w:val="19"/>
                            <w:lang w:val="sv-SE"/>
                          </w:rPr>
                        </w:pPr>
                        <w:r w:rsidRPr="003F7CF1">
                          <w:rPr>
                            <w:sz w:val="19"/>
                            <w:szCs w:val="19"/>
                            <w:lang w:val="sv-SE"/>
                          </w:rPr>
                          <w:t>t</w:t>
                        </w:r>
                      </w:p>
                    </w:txbxContent>
                  </v:textbox>
                </v:shape>
                <w10:anchorlock/>
              </v:group>
            </w:pict>
          </mc:Fallback>
        </mc:AlternateContent>
      </w:r>
    </w:p>
    <w:p w14:paraId="459F901D" w14:textId="7C96E45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0" w:name="_Toc320485583"/>
      <w:bookmarkStart w:id="641" w:name="_Toc323656692"/>
      <w:bookmarkStart w:id="642" w:name="_Toc324085430"/>
      <w:bookmarkStart w:id="643" w:name="_Toc383781082"/>
      <w:bookmarkStart w:id="644" w:name="_Toc49764486"/>
      <w:r w:rsidRPr="00EC76D5">
        <w:t>Characters and Strings</w:t>
      </w:r>
      <w:bookmarkEnd w:id="640"/>
      <w:bookmarkEnd w:id="641"/>
      <w:bookmarkEnd w:id="642"/>
      <w:bookmarkEnd w:id="643"/>
      <w:bookmarkEnd w:id="644"/>
    </w:p>
    <w:p w14:paraId="15688872" w14:textId="339A6F28" w:rsidR="00E80032" w:rsidRPr="00EC76D5" w:rsidRDefault="00E80032" w:rsidP="00E80032">
      <w:r w:rsidRPr="00EC76D5">
        <w:t xml:space="preserve">As stated in Section </w:t>
      </w:r>
      <w:r w:rsidRPr="00EC76D5">
        <w:fldChar w:fldCharType="begin"/>
      </w:r>
      <w:r w:rsidRPr="00EC76D5">
        <w:instrText xml:space="preserve"> REF _Ref383781525 \r \h </w:instrText>
      </w:r>
      <w:r w:rsidRPr="00EC76D5">
        <w:fldChar w:fldCharType="separate"/>
      </w:r>
      <w:r w:rsidR="006F26B2">
        <w:t>1.1.1</w:t>
      </w:r>
      <w:r w:rsidRPr="00EC76D5">
        <w:fldChar w:fldCharType="end"/>
      </w:r>
      <w:r w:rsidRPr="00EC76D5">
        <w:t xml:space="preserve">, a </w:t>
      </w:r>
      <w:r w:rsidRPr="00EC76D5">
        <w:rPr>
          <w:rStyle w:val="CodeInText0"/>
        </w:rPr>
        <w:t>char</w:t>
      </w:r>
      <w:r w:rsidRPr="00EC76D5">
        <w:t xml:space="preserve"> is a small integer type intended to store exactly one character. A </w:t>
      </w:r>
      <w:r w:rsidRPr="00EC76D5">
        <w:rPr>
          <w:rStyle w:val="CodeInText0"/>
        </w:rPr>
        <w:t>string</w:t>
      </w:r>
      <w:r w:rsidRPr="00EC76D5">
        <w:t xml:space="preserve"> stores a (possible empty) sequence of characters. There is no built in type for describing a string. Instead, a string is defined by an array of characters. Note that characters are enclosed by single quotations while strings are enclosed by double quotations.</w:t>
      </w:r>
    </w:p>
    <w:p w14:paraId="66474412" w14:textId="77777777" w:rsidR="00E80032" w:rsidRPr="00EC76D5" w:rsidRDefault="00E80032" w:rsidP="00E80032">
      <w:pPr>
        <w:pStyle w:val="Code"/>
      </w:pPr>
      <w:r w:rsidRPr="00EC76D5">
        <w:t>char c = 'a';</w:t>
      </w:r>
    </w:p>
    <w:p w14:paraId="570B4B64" w14:textId="77777777" w:rsidR="00E80032" w:rsidRPr="00EC76D5" w:rsidRDefault="00E80032" w:rsidP="00E80032">
      <w:pPr>
        <w:pStyle w:val="Code"/>
      </w:pPr>
      <w:r w:rsidRPr="00EC76D5">
        <w:t>char s[] = "Hello, World!";</w:t>
      </w:r>
    </w:p>
    <w:p w14:paraId="675827E6"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1C03D1E8" wp14:editId="59986E6C">
                <wp:extent cx="5738495" cy="901700"/>
                <wp:effectExtent l="0" t="0" r="0" b="3175"/>
                <wp:docPr id="72" name="Canvas 25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8" name="Rectangle 4"/>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313057F7" w14:textId="77777777" w:rsidR="00206409" w:rsidRPr="003F7CF1" w:rsidRDefault="00206409" w:rsidP="00E80032">
                              <w:pPr>
                                <w:pStyle w:val="SourceCodeBoxText"/>
                                <w:rPr>
                                  <w:sz w:val="19"/>
                                  <w:szCs w:val="19"/>
                                </w:rPr>
                              </w:pPr>
                              <w:r w:rsidRPr="003F7CF1">
                                <w:rPr>
                                  <w:sz w:val="19"/>
                                  <w:szCs w:val="19"/>
                                </w:rPr>
                                <w:t>'a'</w:t>
                              </w:r>
                            </w:p>
                          </w:txbxContent>
                        </wps:txbx>
                        <wps:bodyPr rot="0" vert="horz" wrap="square" lIns="91440" tIns="45720" rIns="91440" bIns="45720" anchor="t" anchorCtr="0" upright="1">
                          <a:noAutofit/>
                        </wps:bodyPr>
                      </wps:wsp>
                      <wps:wsp>
                        <wps:cNvPr id="69" name="Text Box 5"/>
                        <wps:cNvSpPr txBox="1">
                          <a:spLocks noChangeArrowheads="1"/>
                        </wps:cNvSpPr>
                        <wps:spPr bwMode="auto">
                          <a:xfrm>
                            <a:off x="180303" y="114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19FB9"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70" name="Rectangle 6"/>
                        <wps:cNvSpPr>
                          <a:spLocks noChangeArrowheads="1"/>
                        </wps:cNvSpPr>
                        <wps:spPr bwMode="auto">
                          <a:xfrm>
                            <a:off x="1262321" y="360600"/>
                            <a:ext cx="1487825" cy="359400"/>
                          </a:xfrm>
                          <a:prstGeom prst="rect">
                            <a:avLst/>
                          </a:prstGeom>
                          <a:solidFill>
                            <a:srgbClr val="FFFFFF"/>
                          </a:solidFill>
                          <a:ln w="9525">
                            <a:solidFill>
                              <a:srgbClr val="000000"/>
                            </a:solidFill>
                            <a:miter lim="800000"/>
                            <a:headEnd/>
                            <a:tailEnd/>
                          </a:ln>
                        </wps:spPr>
                        <wps:txbx>
                          <w:txbxContent>
                            <w:p w14:paraId="5E6547AF" w14:textId="77777777" w:rsidR="00206409" w:rsidRPr="003F7CF1" w:rsidRDefault="00206409" w:rsidP="00E80032">
                              <w:pPr>
                                <w:pStyle w:val="SourceCodeBoxText"/>
                                <w:rPr>
                                  <w:sz w:val="19"/>
                                  <w:szCs w:val="19"/>
                                </w:rPr>
                              </w:pPr>
                              <w:r w:rsidRPr="003F7CF1">
                                <w:rPr>
                                  <w:sz w:val="19"/>
                                  <w:szCs w:val="19"/>
                                </w:rPr>
                                <w:t>"Hello, World!"</w:t>
                              </w:r>
                            </w:p>
                          </w:txbxContent>
                        </wps:txbx>
                        <wps:bodyPr rot="0" vert="horz" wrap="square" lIns="91440" tIns="45720" rIns="91440" bIns="45720" anchor="t" anchorCtr="0" upright="1">
                          <a:noAutofit/>
                        </wps:bodyPr>
                      </wps:wsp>
                      <wps:wsp>
                        <wps:cNvPr id="71" name="Text Box 7"/>
                        <wps:cNvSpPr txBox="1">
                          <a:spLocks noChangeArrowheads="1"/>
                        </wps:cNvSpPr>
                        <wps:spPr bwMode="auto">
                          <a:xfrm>
                            <a:off x="1262321" y="0"/>
                            <a:ext cx="1487825" cy="36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60338" w14:textId="77777777" w:rsidR="00206409" w:rsidRPr="003F7CF1" w:rsidRDefault="00206409" w:rsidP="00E80032">
                              <w:pPr>
                                <w:pStyle w:val="SourceCodeBoxHeader"/>
                                <w:rPr>
                                  <w:sz w:val="19"/>
                                  <w:szCs w:val="19"/>
                                  <w:lang w:val="sv-SE"/>
                                </w:rPr>
                              </w:pPr>
                              <w:r w:rsidRPr="003F7CF1">
                                <w:rPr>
                                  <w:sz w:val="19"/>
                                  <w:szCs w:val="19"/>
                                  <w:lang w:val="sv-SE"/>
                                </w:rPr>
                                <w:t>s</w:t>
                              </w:r>
                            </w:p>
                          </w:txbxContent>
                        </wps:txbx>
                        <wps:bodyPr rot="0" vert="horz" wrap="square" lIns="91440" tIns="45720" rIns="91440" bIns="45720" anchor="t" anchorCtr="0" upright="1">
                          <a:noAutofit/>
                        </wps:bodyPr>
                      </wps:wsp>
                    </wpc:wpc>
                  </a:graphicData>
                </a:graphic>
              </wp:inline>
            </w:drawing>
          </mc:Choice>
          <mc:Fallback>
            <w:pict>
              <v:group w14:anchorId="1C03D1E8" id="Canvas 251" o:spid="_x0000_s1246"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">
                <v:shape id="_x0000_s1247" type="#_x0000_t75" style="position:absolute;width:57384;height:9017;visibility:visible;mso-wrap-style:square">
                  <v:fill o:detectmouseclick="t"/>
                  <v:path o:connecttype="none"/>
                </v:shape>
                <v:rect id="Rectangle 4" o:spid="_x0000_s1248"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textbox>
                    <w:txbxContent>
                      <w:p w14:paraId="313057F7" w14:textId="77777777" w:rsidR="00206409" w:rsidRPr="003F7CF1" w:rsidRDefault="00206409" w:rsidP="00E80032">
                        <w:pPr>
                          <w:pStyle w:val="SourceCodeBoxText"/>
                          <w:rPr>
                            <w:sz w:val="19"/>
                            <w:szCs w:val="19"/>
                          </w:rPr>
                        </w:pPr>
                        <w:r w:rsidRPr="003F7CF1">
                          <w:rPr>
                            <w:sz w:val="19"/>
                            <w:szCs w:val="19"/>
                          </w:rPr>
                          <w:t>'a'</w:t>
                        </w:r>
                      </w:p>
                    </w:txbxContent>
                  </v:textbox>
                </v:rect>
                <v:shape id="Text Box 5" o:spid="_x0000_s1249" type="#_x0000_t202" style="position:absolute;left:1803;top:114;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" filled="f" stroked="f">
                  <v:textbox>
                    <w:txbxContent>
                      <w:p w14:paraId="1C319FB9"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rect id="Rectangle 6" o:spid="_x0000_s1250" style="position:absolute;left:12623;top:3606;width:1487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">
                  <v:textbox>
                    <w:txbxContent>
                      <w:p w14:paraId="5E6547AF" w14:textId="77777777" w:rsidR="00206409" w:rsidRPr="003F7CF1" w:rsidRDefault="00206409" w:rsidP="00E80032">
                        <w:pPr>
                          <w:pStyle w:val="SourceCodeBoxText"/>
                          <w:rPr>
                            <w:sz w:val="19"/>
                            <w:szCs w:val="19"/>
                          </w:rPr>
                        </w:pPr>
                        <w:r w:rsidRPr="003F7CF1">
                          <w:rPr>
                            <w:sz w:val="19"/>
                            <w:szCs w:val="19"/>
                          </w:rPr>
                          <w:t>"Hello, World!"</w:t>
                        </w:r>
                      </w:p>
                    </w:txbxContent>
                  </v:textbox>
                </v:rect>
                <v:shape id="Text Box 7" o:spid="_x0000_s1251" type="#_x0000_t202" style="position:absolute;left:12623;width:14878;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" filled="f" stroked="f">
                  <v:textbox>
                    <w:txbxContent>
                      <w:p w14:paraId="25D60338" w14:textId="77777777" w:rsidR="00206409" w:rsidRPr="003F7CF1" w:rsidRDefault="00206409" w:rsidP="00E80032">
                        <w:pPr>
                          <w:pStyle w:val="SourceCodeBoxHeader"/>
                          <w:rPr>
                            <w:sz w:val="19"/>
                            <w:szCs w:val="19"/>
                            <w:lang w:val="sv-SE"/>
                          </w:rPr>
                        </w:pPr>
                        <w:r w:rsidRPr="003F7CF1">
                          <w:rPr>
                            <w:sz w:val="19"/>
                            <w:szCs w:val="19"/>
                            <w:lang w:val="sv-SE"/>
                          </w:rPr>
                          <w:t>s</w:t>
                        </w:r>
                      </w:p>
                    </w:txbxContent>
                  </v:textbox>
                </v:shape>
                <w10:anchorlock/>
              </v:group>
            </w:pict>
          </mc:Fallback>
        </mc:AlternateContent>
      </w:r>
    </w:p>
    <w:p w14:paraId="3BFF83F6" w14:textId="697F641E" w:rsidR="00E80032" w:rsidRPr="00EC76D5" w:rsidRDefault="00E80032" w:rsidP="00E80032">
      <w:pPr>
        <w:rPr>
          <w:noProof/>
        </w:rPr>
      </w:pPr>
      <w:r w:rsidRPr="00EC76D5">
        <w:rPr>
          <w:noProof/>
        </w:rPr>
        <w:t xml:space="preserve">When defining a string, the compiler adds a special zero character </w:t>
      </w:r>
      <w:r w:rsidRPr="00EC76D5">
        <w:rPr>
          <w:rStyle w:val="CodeInText0"/>
        </w:rPr>
        <w:t>'\0'</w:t>
      </w:r>
      <w:r w:rsidRPr="00EC76D5">
        <w:rPr>
          <w:noProof/>
        </w:rPr>
        <w:t xml:space="preserve"> at the end. Its task is to mark the end of the string. If the code above, the character array </w:t>
      </w:r>
      <w:r w:rsidRPr="00EC76D5">
        <w:rPr>
          <w:rStyle w:val="CodeInText0"/>
        </w:rPr>
        <w:t>s</w:t>
      </w:r>
      <w:r w:rsidRPr="00EC76D5">
        <w:rPr>
          <w:noProof/>
        </w:rPr>
        <w:t xml:space="preserve"> has a size of fourteen (thirteen regular characters, including space, comma, and exlamation mark as well as the finishing zero character). The two following </w:t>
      </w:r>
      <w:r w:rsidR="00C37108">
        <w:rPr>
          <w:noProof/>
        </w:rPr>
        <w:t>definition</w:t>
      </w:r>
      <w:r w:rsidRPr="00EC76D5">
        <w:rPr>
          <w:noProof/>
        </w:rPr>
        <w:t>s are equivalent, they both define character arrays of size four (three regular characters and the finishing zero character).</w:t>
      </w:r>
    </w:p>
    <w:p w14:paraId="5476534D" w14:textId="77777777" w:rsidR="00E80032" w:rsidRPr="00EC76D5" w:rsidRDefault="00E80032" w:rsidP="00E80032">
      <w:pPr>
        <w:pStyle w:val="Code"/>
      </w:pPr>
      <w:r w:rsidRPr="00EC76D5">
        <w:t>char s1[] = "abc";</w:t>
      </w:r>
    </w:p>
    <w:p w14:paraId="5A669021" w14:textId="77777777" w:rsidR="00E80032" w:rsidRPr="00EC76D5" w:rsidRDefault="00E80032" w:rsidP="00E80032">
      <w:pPr>
        <w:pStyle w:val="Code"/>
      </w:pPr>
      <w:r w:rsidRPr="00EC76D5">
        <w:t>char s2[] = {'a', 'b', 'c', '\0'};</w:t>
      </w:r>
    </w:p>
    <w:p w14:paraId="2BB4360E" w14:textId="10BC546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5" w:name="_Toc323656693"/>
      <w:bookmarkStart w:id="646" w:name="_Toc324085431"/>
      <w:bookmarkStart w:id="647" w:name="_Toc383781083"/>
      <w:bookmarkStart w:id="648" w:name="_Toc49764487"/>
      <w:r w:rsidRPr="00EC76D5">
        <w:t>The ASCII Table</w:t>
      </w:r>
      <w:bookmarkEnd w:id="645"/>
      <w:bookmarkEnd w:id="646"/>
      <w:bookmarkEnd w:id="647"/>
      <w:bookmarkEnd w:id="648"/>
    </w:p>
    <w:p w14:paraId="3B8A786D" w14:textId="0B642587" w:rsidR="00E80032" w:rsidRPr="00EC76D5" w:rsidRDefault="00E80032" w:rsidP="00E80032">
      <w:r w:rsidRPr="00EC76D5">
        <w:t xml:space="preserve">So far we have assigned characters to </w:t>
      </w:r>
      <w:r w:rsidRPr="00EC76D5">
        <w:rPr>
          <w:rStyle w:val="CodeInText0"/>
        </w:rPr>
        <w:t>char</w:t>
      </w:r>
      <w:r w:rsidRPr="00EC76D5">
        <w:t xml:space="preserve"> variables. Technically, the compiler translates a character literal into an integer in accordance to the ASCII table (see Appendix </w:t>
      </w:r>
      <w:r w:rsidRPr="00EC76D5">
        <w:fldChar w:fldCharType="begin"/>
      </w:r>
      <w:r w:rsidRPr="00EC76D5">
        <w:instrText xml:space="preserve"> REF _Ref383781639 \r \h </w:instrText>
      </w:r>
      <w:r w:rsidRPr="00EC76D5">
        <w:fldChar w:fldCharType="separate"/>
      </w:r>
      <w:r w:rsidR="006F26B2">
        <w:rPr>
          <w:b/>
          <w:bCs/>
          <w:lang w:val="sv-SE"/>
        </w:rPr>
        <w:t>Fel! Hittar inte referenskälla.</w:t>
      </w:r>
      <w:r w:rsidRPr="00EC76D5">
        <w:fldChar w:fldCharType="end"/>
      </w:r>
      <w:r w:rsidRPr="00EC76D5">
        <w:t xml:space="preserve">), where character has a corresponding integer value. For instance, </w:t>
      </w:r>
      <w:r w:rsidRPr="00EC76D5">
        <w:rPr>
          <w:rStyle w:val="CodeInText0"/>
        </w:rPr>
        <w:t>‘a’</w:t>
      </w:r>
      <w:r w:rsidRPr="00EC76D5">
        <w:t xml:space="preserve"> corresponds to 97, </w:t>
      </w:r>
      <w:r w:rsidRPr="00EC76D5">
        <w:rPr>
          <w:rStyle w:val="CodeInText0"/>
        </w:rPr>
        <w:t>‘b’</w:t>
      </w:r>
      <w:r w:rsidRPr="00EC76D5">
        <w:t xml:space="preserve"> to </w:t>
      </w:r>
      <w:r w:rsidRPr="00EC76D5">
        <w:rPr>
          <w:rStyle w:val="CodeInText0"/>
        </w:rPr>
        <w:t>98</w:t>
      </w:r>
      <w:r w:rsidRPr="00EC76D5">
        <w:t>, and so on. The line above could have been written as the following code instead. The possibility to write character and string literal is for convenience only.</w:t>
      </w:r>
    </w:p>
    <w:p w14:paraId="4A3AB00F" w14:textId="77777777" w:rsidR="00E80032" w:rsidRPr="00EC76D5" w:rsidRDefault="00E80032" w:rsidP="00E80032">
      <w:pPr>
        <w:pStyle w:val="Code"/>
      </w:pPr>
      <w:r w:rsidRPr="00EC76D5">
        <w:t>char s2[] = {97, 98, 99, 0};</w:t>
      </w:r>
    </w:p>
    <w:p w14:paraId="48810DB5" w14:textId="14298D3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49" w:name="_Toc320485584"/>
      <w:bookmarkStart w:id="650" w:name="_Toc323656694"/>
      <w:bookmarkStart w:id="651" w:name="_Toc324085432"/>
      <w:bookmarkStart w:id="652" w:name="_Ref383780778"/>
      <w:bookmarkStart w:id="653" w:name="_Toc383781084"/>
      <w:bookmarkStart w:id="654" w:name="_Toc49764488"/>
      <w:r w:rsidRPr="00EC76D5">
        <w:t>Pointers</w:t>
      </w:r>
      <w:bookmarkEnd w:id="649"/>
      <w:bookmarkEnd w:id="650"/>
      <w:bookmarkEnd w:id="651"/>
      <w:bookmarkEnd w:id="652"/>
      <w:bookmarkEnd w:id="653"/>
      <w:bookmarkEnd w:id="654"/>
    </w:p>
    <w:p w14:paraId="19F7C5ED" w14:textId="77777777" w:rsidR="00E80032" w:rsidRPr="00EC76D5" w:rsidRDefault="00E80032" w:rsidP="00E80032">
      <w:r w:rsidRPr="00EC76D5">
        <w:t xml:space="preserve">A </w:t>
      </w:r>
      <w:r w:rsidRPr="00EC76D5">
        <w:rPr>
          <w:rStyle w:val="CodeInText0"/>
        </w:rPr>
        <w:t>pointer</w:t>
      </w:r>
      <w:r w:rsidRPr="00EC76D5">
        <w:t xml:space="preserve"> is a variable containing the address of value. For example, let us say that the integer </w:t>
      </w:r>
      <w:r w:rsidRPr="00EC76D5">
        <w:rPr>
          <w:rStyle w:val="CodeInText0"/>
        </w:rPr>
        <w:t>i</w:t>
      </w:r>
      <w:r w:rsidRPr="00EC76D5">
        <w:t xml:space="preserve"> has the value 123 that is stored on the memory address 10,000, and that the size of each value is four bytes. As </w:t>
      </w:r>
      <w:r w:rsidRPr="00EC76D5">
        <w:rPr>
          <w:rStyle w:val="CodeInText0"/>
        </w:rPr>
        <w:t>p</w:t>
      </w:r>
      <w:r w:rsidRPr="00EC76D5">
        <w:t xml:space="preserve"> is a pointer to </w:t>
      </w:r>
      <w:r w:rsidRPr="00EC76D5">
        <w:rPr>
          <w:rStyle w:val="CodeInText0"/>
        </w:rPr>
        <w:t>i</w:t>
      </w:r>
      <w:r w:rsidRPr="00EC76D5">
        <w:t>, it holds the value 10,000.</w:t>
      </w:r>
    </w:p>
    <w:p w14:paraId="5170E18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7D10777" wp14:editId="39183F17">
                <wp:extent cx="5738495" cy="1623060"/>
                <wp:effectExtent l="0" t="0" r="0" b="0"/>
                <wp:docPr id="74" name="Canvas 2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02" name="Rectangle 232"/>
                        <wps:cNvSpPr>
                          <a:spLocks noChangeArrowheads="1"/>
                        </wps:cNvSpPr>
                        <wps:spPr bwMode="auto">
                          <a:xfrm>
                            <a:off x="180203" y="450817"/>
                            <a:ext cx="721712" cy="360313"/>
                          </a:xfrm>
                          <a:prstGeom prst="rect">
                            <a:avLst/>
                          </a:prstGeom>
                          <a:solidFill>
                            <a:srgbClr val="FFFFFF"/>
                          </a:solidFill>
                          <a:ln w="9525">
                            <a:solidFill>
                              <a:srgbClr val="000000"/>
                            </a:solidFill>
                            <a:miter lim="800000"/>
                            <a:headEnd/>
                            <a:tailEnd/>
                          </a:ln>
                        </wps:spPr>
                        <wps:txbx>
                          <w:txbxContent>
                            <w:p w14:paraId="076D69B8"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03" name="Text Box 233"/>
                        <wps:cNvSpPr txBox="1">
                          <a:spLocks noChangeArrowheads="1"/>
                        </wps:cNvSpPr>
                        <wps:spPr bwMode="auto">
                          <a:xfrm>
                            <a:off x="180203" y="90603"/>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C189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604" name="Rectangle 234"/>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38287954" w14:textId="77777777" w:rsidR="00206409" w:rsidRPr="003F7CF1" w:rsidRDefault="0020640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5" name="Rectangle 235"/>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77B2C125"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06" name="Rectangle 236"/>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22FBE378"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07" name="Rectangle 237"/>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50209FFA"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64" name="Rectangle 238"/>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64368B"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65" name="Rectangle 239"/>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ED4579"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9992</w:t>
                              </w:r>
                            </w:p>
                          </w:txbxContent>
                        </wps:txbx>
                        <wps:bodyPr rot="0" vert="horz" wrap="square" lIns="91440" tIns="45720" rIns="91440" bIns="45720" anchor="t" anchorCtr="0" upright="1">
                          <a:noAutofit/>
                        </wps:bodyPr>
                      </wps:wsp>
                      <wps:wsp>
                        <wps:cNvPr id="66" name="Rectangle 240"/>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0F1931"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9996</w:t>
                              </w:r>
                            </w:p>
                          </w:txbxContent>
                        </wps:txbx>
                        <wps:bodyPr rot="0" vert="horz" wrap="square" lIns="91440" tIns="45720" rIns="91440" bIns="45720" anchor="t" anchorCtr="0" upright="1">
                          <a:noAutofit/>
                        </wps:bodyPr>
                      </wps:wsp>
                      <wps:wsp>
                        <wps:cNvPr id="67" name="Rectangle 241"/>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BAEE26" w14:textId="77777777" w:rsidR="00206409" w:rsidRPr="003F7CF1" w:rsidRDefault="00206409" w:rsidP="00E80032">
                              <w:pPr>
                                <w:pStyle w:val="SourceCodeBoxText"/>
                                <w:rPr>
                                  <w:sz w:val="19"/>
                                  <w:szCs w:val="19"/>
                                </w:rPr>
                              </w:pPr>
                              <w:r w:rsidRPr="003F7CF1">
                                <w:rPr>
                                  <w:sz w:val="19"/>
                                  <w:szCs w:val="19"/>
                                </w:rPr>
                                <w:t>1</w:t>
                              </w:r>
                              <w:r>
                                <w:rPr>
                                  <w:sz w:val="19"/>
                                  <w:szCs w:val="19"/>
                                </w:rPr>
                                <w:t>0004</w:t>
                              </w:r>
                            </w:p>
                          </w:txbxContent>
                        </wps:txbx>
                        <wps:bodyPr rot="0" vert="horz" wrap="square" lIns="91440" tIns="45720" rIns="91440" bIns="45720" anchor="t" anchorCtr="0" upright="1">
                          <a:noAutofit/>
                        </wps:bodyPr>
                      </wps:wsp>
                    </wpc:wpc>
                  </a:graphicData>
                </a:graphic>
              </wp:inline>
            </w:drawing>
          </mc:Choice>
          <mc:Fallback>
            <w:pict>
              <v:group w14:anchorId="47D10777" id="Canvas 246" o:spid="_x0000_s1252"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">
                <v:shape id="_x0000_s1253" type="#_x0000_t75" style="position:absolute;width:57384;height:16230;visibility:visible;mso-wrap-style:square">
                  <v:fill o:detectmouseclick="t"/>
                  <v:path o:connecttype="none"/>
                </v:shape>
                <v:rect id="Rectangle 232" o:spid="_x0000_s1254" style="position:absolute;left:1802;top:4508;width:7217;height:3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">
                  <v:textbox>
                    <w:txbxContent>
                      <w:p w14:paraId="076D69B8" w14:textId="77777777" w:rsidR="00206409" w:rsidRPr="003F7CF1" w:rsidRDefault="00206409" w:rsidP="00E80032">
                        <w:pPr>
                          <w:pStyle w:val="SourceCodeBoxText"/>
                          <w:rPr>
                            <w:sz w:val="19"/>
                            <w:szCs w:val="19"/>
                          </w:rPr>
                        </w:pPr>
                        <w:r w:rsidRPr="003F7CF1">
                          <w:rPr>
                            <w:sz w:val="19"/>
                            <w:szCs w:val="19"/>
                          </w:rPr>
                          <w:t>10000</w:t>
                        </w:r>
                      </w:p>
                    </w:txbxContent>
                  </v:textbox>
                </v:rect>
                <v:shape id="Text Box 233" o:spid="_x0000_s1255" type="#_x0000_t202" style="position:absolute;left:1802;top:906;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" filled="f" stroked="f">
                  <v:textbox>
                    <w:txbxContent>
                      <w:p w14:paraId="687C189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34" o:spid="_x0000_s1256"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rT0xQAAANwAAAAPAAAAZHJzL2Rvd25yZXYueG1sRI9Ba8JA&#10;FITvBf/D8gRvdbe2SI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D5PrT0xQAAANwAAAAP&#10;AAAAAAAAAAAAAAAAAAcCAABkcnMvZG93bnJldi54bWxQSwUGAAAAAAMAAwC3AAAA+QIAAAAA&#10;">
                  <v:textbox>
                    <w:txbxContent>
                      <w:p w14:paraId="38287954" w14:textId="77777777" w:rsidR="00206409" w:rsidRPr="003F7CF1" w:rsidRDefault="00206409" w:rsidP="00E80032">
                        <w:pPr>
                          <w:pStyle w:val="SourceCodeBoxText"/>
                          <w:rPr>
                            <w:sz w:val="19"/>
                            <w:szCs w:val="19"/>
                          </w:rPr>
                        </w:pPr>
                        <w:r>
                          <w:rPr>
                            <w:sz w:val="19"/>
                            <w:szCs w:val="19"/>
                          </w:rPr>
                          <w:t>123</w:t>
                        </w:r>
                      </w:p>
                    </w:txbxContent>
                  </v:textbox>
                </v:rect>
                <v:rect id="Rectangle 235" o:spid="_x0000_s1257"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">
                  <v:textbox>
                    <w:txbxContent>
                      <w:p w14:paraId="77B2C125" w14:textId="77777777" w:rsidR="00206409" w:rsidRPr="003F7CF1" w:rsidRDefault="00206409" w:rsidP="00E80032">
                        <w:pPr>
                          <w:pStyle w:val="SourceCodeBoxText"/>
                          <w:rPr>
                            <w:sz w:val="19"/>
                            <w:szCs w:val="19"/>
                          </w:rPr>
                        </w:pPr>
                      </w:p>
                    </w:txbxContent>
                  </v:textbox>
                </v:rect>
                <v:rect id="Rectangle 236" o:spid="_x0000_s1258"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">
                  <v:textbox>
                    <w:txbxContent>
                      <w:p w14:paraId="22FBE378" w14:textId="77777777" w:rsidR="00206409" w:rsidRPr="003F7CF1" w:rsidRDefault="00206409" w:rsidP="00E80032">
                        <w:pPr>
                          <w:pStyle w:val="SourceCodeBoxText"/>
                          <w:rPr>
                            <w:sz w:val="19"/>
                            <w:szCs w:val="19"/>
                          </w:rPr>
                        </w:pPr>
                      </w:p>
                    </w:txbxContent>
                  </v:textbox>
                </v:rect>
                <v:rect id="Rectangle 237" o:spid="_x0000_s1259"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">
                  <v:textbox>
                    <w:txbxContent>
                      <w:p w14:paraId="50209FFA" w14:textId="77777777" w:rsidR="00206409" w:rsidRPr="003F7CF1" w:rsidRDefault="00206409" w:rsidP="00E80032">
                        <w:pPr>
                          <w:pStyle w:val="SourceCodeBoxText"/>
                          <w:rPr>
                            <w:sz w:val="19"/>
                            <w:szCs w:val="19"/>
                          </w:rPr>
                        </w:pPr>
                      </w:p>
                    </w:txbxContent>
                  </v:textbox>
                </v:rect>
                <v:rect id="Rectangle 238" o:spid="_x0000_s1260"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YJhxQAAANsAAAAPAAAAZHJzL2Rvd25yZXYueG1sRI9Ba8JA&#10;FITvBf/D8oReSt1YR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AoMYJhxQAAANsAAAAP&#10;AAAAAAAAAAAAAAAAAAcCAABkcnMvZG93bnJldi54bWxQSwUGAAAAAAMAAwC3AAAA+QIAAAAA&#10;" filled="f" stroked="f">
                  <v:textbox>
                    <w:txbxContent>
                      <w:p w14:paraId="1364368B" w14:textId="77777777" w:rsidR="00206409" w:rsidRPr="003F7CF1" w:rsidRDefault="00206409" w:rsidP="00E80032">
                        <w:pPr>
                          <w:pStyle w:val="SourceCodeBoxText"/>
                          <w:rPr>
                            <w:sz w:val="19"/>
                            <w:szCs w:val="19"/>
                          </w:rPr>
                        </w:pPr>
                        <w:r w:rsidRPr="003F7CF1">
                          <w:rPr>
                            <w:sz w:val="19"/>
                            <w:szCs w:val="19"/>
                          </w:rPr>
                          <w:t>10000</w:t>
                        </w:r>
                      </w:p>
                    </w:txbxContent>
                  </v:textbox>
                </v:rect>
                <v:rect id="Rectangle 239" o:spid="_x0000_s1261"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" filled="f" stroked="f">
                  <v:textbox>
                    <w:txbxContent>
                      <w:p w14:paraId="73ED4579"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9992</w:t>
                        </w:r>
                      </w:p>
                    </w:txbxContent>
                  </v:textbox>
                </v:rect>
                <v:rect id="Rectangle 240" o:spid="_x0000_s1262"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" filled="f" stroked="f">
                  <v:textbox>
                    <w:txbxContent>
                      <w:p w14:paraId="410F1931" w14:textId="77777777" w:rsidR="00206409" w:rsidRPr="003F7CF1" w:rsidRDefault="00206409" w:rsidP="00E80032">
                        <w:pPr>
                          <w:pStyle w:val="SourceCodeBoxText"/>
                          <w:rPr>
                            <w:sz w:val="19"/>
                            <w:szCs w:val="19"/>
                          </w:rPr>
                        </w:pPr>
                        <w:r w:rsidRPr="003F7CF1">
                          <w:rPr>
                            <w:sz w:val="19"/>
                            <w:szCs w:val="19"/>
                          </w:rPr>
                          <w:t xml:space="preserve"> </w:t>
                        </w:r>
                        <w:r>
                          <w:rPr>
                            <w:sz w:val="19"/>
                            <w:szCs w:val="19"/>
                          </w:rPr>
                          <w:t>9996</w:t>
                        </w:r>
                      </w:p>
                    </w:txbxContent>
                  </v:textbox>
                </v:rect>
                <v:rect id="Rectangle 241" o:spid="_x0000_s1263"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" filled="f" stroked="f">
                  <v:textbox>
                    <w:txbxContent>
                      <w:p w14:paraId="4FBAEE26" w14:textId="77777777" w:rsidR="00206409" w:rsidRPr="003F7CF1" w:rsidRDefault="00206409" w:rsidP="00E80032">
                        <w:pPr>
                          <w:pStyle w:val="SourceCodeBoxText"/>
                          <w:rPr>
                            <w:sz w:val="19"/>
                            <w:szCs w:val="19"/>
                          </w:rPr>
                        </w:pPr>
                        <w:r w:rsidRPr="003F7CF1">
                          <w:rPr>
                            <w:sz w:val="19"/>
                            <w:szCs w:val="19"/>
                          </w:rPr>
                          <w:t>1</w:t>
                        </w:r>
                        <w:r>
                          <w:rPr>
                            <w:sz w:val="19"/>
                            <w:szCs w:val="19"/>
                          </w:rPr>
                          <w:t>0004</w:t>
                        </w:r>
                      </w:p>
                    </w:txbxContent>
                  </v:textbox>
                </v:rect>
                <w10:anchorlock/>
              </v:group>
            </w:pict>
          </mc:Fallback>
        </mc:AlternateContent>
      </w:r>
    </w:p>
    <w:p w14:paraId="7288B602" w14:textId="77777777" w:rsidR="00E80032" w:rsidRPr="00EC76D5" w:rsidRDefault="00E80032" w:rsidP="00E80032">
      <w:r w:rsidRPr="00EC76D5">
        <w:t>In almost all cases, we do not really need to know the address of the value. Therefore, a simpler (and clearer) way to illustrate the same thing is to draw an arrow from the pointer to the value.</w:t>
      </w:r>
    </w:p>
    <w:p w14:paraId="01BB4CE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392D8B" wp14:editId="169525AF">
                <wp:extent cx="5738495" cy="811530"/>
                <wp:effectExtent l="0" t="0" r="0" b="0"/>
                <wp:docPr id="86" name="Canvas 23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7" name="Rectangle 225"/>
                        <wps:cNvSpPr>
                          <a:spLocks noChangeArrowheads="1"/>
                        </wps:cNvSpPr>
                        <wps:spPr bwMode="auto">
                          <a:xfrm>
                            <a:off x="180303" y="360613"/>
                            <a:ext cx="721412" cy="360113"/>
                          </a:xfrm>
                          <a:prstGeom prst="rect">
                            <a:avLst/>
                          </a:prstGeom>
                          <a:solidFill>
                            <a:srgbClr val="FFFFFF"/>
                          </a:solidFill>
                          <a:ln w="9525">
                            <a:solidFill>
                              <a:srgbClr val="000000"/>
                            </a:solidFill>
                            <a:miter lim="800000"/>
                            <a:headEnd/>
                            <a:tailEnd/>
                          </a:ln>
                        </wps:spPr>
                        <wps:txbx>
                          <w:txbxContent>
                            <w:p w14:paraId="60ED525E"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98" name="Text Box 226"/>
                        <wps:cNvSpPr txBox="1">
                          <a:spLocks noChangeArrowheads="1"/>
                        </wps:cNvSpPr>
                        <wps:spPr bwMode="auto">
                          <a:xfrm>
                            <a:off x="180303" y="0"/>
                            <a:ext cx="721412" cy="3619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460EB2"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9" name="Rectangle 227"/>
                        <wps:cNvSpPr>
                          <a:spLocks noChangeArrowheads="1"/>
                        </wps:cNvSpPr>
                        <wps:spPr bwMode="auto">
                          <a:xfrm>
                            <a:off x="2344439" y="359413"/>
                            <a:ext cx="721312" cy="359413"/>
                          </a:xfrm>
                          <a:prstGeom prst="rect">
                            <a:avLst/>
                          </a:prstGeom>
                          <a:solidFill>
                            <a:srgbClr val="FFFFFF"/>
                          </a:solidFill>
                          <a:ln w="9525">
                            <a:solidFill>
                              <a:srgbClr val="000000"/>
                            </a:solidFill>
                            <a:miter lim="800000"/>
                            <a:headEnd/>
                            <a:tailEnd/>
                          </a:ln>
                        </wps:spPr>
                        <wps:txbx>
                          <w:txbxContent>
                            <w:p w14:paraId="50909ABE" w14:textId="77777777" w:rsidR="00206409" w:rsidRPr="003F7CF1" w:rsidRDefault="00206409" w:rsidP="00E80032">
                              <w:pPr>
                                <w:pStyle w:val="SourceCodeBoxText"/>
                                <w:rPr>
                                  <w:sz w:val="19"/>
                                  <w:szCs w:val="19"/>
                                </w:rPr>
                              </w:pPr>
                              <w:r>
                                <w:rPr>
                                  <w:sz w:val="19"/>
                                  <w:szCs w:val="19"/>
                                </w:rPr>
                                <w:t>123</w:t>
                              </w:r>
                            </w:p>
                          </w:txbxContent>
                        </wps:txbx>
                        <wps:bodyPr rot="0" vert="horz" wrap="square" lIns="91440" tIns="45720" rIns="91440" bIns="45720" anchor="t" anchorCtr="0" upright="1">
                          <a:noAutofit/>
                        </wps:bodyPr>
                      </wps:wsp>
                      <wps:wsp>
                        <wps:cNvPr id="600" name="Line 228"/>
                        <wps:cNvCnPr>
                          <a:cxnSpLocks noChangeShapeType="1"/>
                        </wps:cNvCnPr>
                        <wps:spPr bwMode="auto">
                          <a:xfrm>
                            <a:off x="541009" y="54032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601" name="Text Box 229"/>
                        <wps:cNvSpPr txBox="1">
                          <a:spLocks noChangeArrowheads="1"/>
                        </wps:cNvSpPr>
                        <wps:spPr bwMode="auto">
                          <a:xfrm>
                            <a:off x="2344439" y="0"/>
                            <a:ext cx="721312" cy="363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3BD39C" w14:textId="77777777" w:rsidR="00206409" w:rsidRPr="003F7CF1" w:rsidRDefault="00206409" w:rsidP="00E80032">
                              <w:pPr>
                                <w:pStyle w:val="SourceCodeBoxHeader"/>
                                <w:rPr>
                                  <w:sz w:val="19"/>
                                  <w:szCs w:val="19"/>
                                  <w:lang w:val="sv-SE"/>
                                </w:rPr>
                              </w:pPr>
                              <w:r w:rsidRPr="003F7CF1">
                                <w:rPr>
                                  <w:sz w:val="19"/>
                                  <w:szCs w:val="19"/>
                                  <w:lang w:val="sv-SE"/>
                                </w:rPr>
                                <w:t>i</w:t>
                              </w:r>
                            </w:p>
                          </w:txbxContent>
                        </wps:txbx>
                        <wps:bodyPr rot="0" vert="horz" wrap="square" lIns="91440" tIns="45720" rIns="91440" bIns="45720" anchor="t" anchorCtr="0" upright="1">
                          <a:noAutofit/>
                        </wps:bodyPr>
                      </wps:wsp>
                    </wpc:wpc>
                  </a:graphicData>
                </a:graphic>
              </wp:inline>
            </w:drawing>
          </mc:Choice>
          <mc:Fallback>
            <w:pict>
              <v:group w14:anchorId="72392D8B" id="Canvas 235" o:spid="_x0000_s1264" editas="canvas" style="width:451.85pt;height:63.9pt;mso-position-horizontal-relative:char;mso-position-vertical-relative:line" coordsize="57384,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">
                <v:shape id="_x0000_s1265" type="#_x0000_t75" style="position:absolute;width:57384;height:8115;visibility:visible;mso-wrap-style:square">
                  <v:fill o:detectmouseclick="t"/>
                  <v:path o:connecttype="none"/>
                </v:shape>
                <v:rect id="Rectangle 225" o:spid="_x0000_s1266"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">
                  <v:textbox>
                    <w:txbxContent>
                      <w:p w14:paraId="60ED525E" w14:textId="77777777" w:rsidR="00206409" w:rsidRPr="003F7CF1" w:rsidRDefault="00206409" w:rsidP="00E80032">
                        <w:pPr>
                          <w:pStyle w:val="SourceCodeBoxText"/>
                          <w:rPr>
                            <w:sz w:val="19"/>
                            <w:szCs w:val="19"/>
                          </w:rPr>
                        </w:pPr>
                      </w:p>
                    </w:txbxContent>
                  </v:textbox>
                </v:rect>
                <v:shape id="Text Box 226" o:spid="_x0000_s1267"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" filled="f" stroked="f">
                  <v:textbox>
                    <w:txbxContent>
                      <w:p w14:paraId="74460EB2"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27" o:spid="_x0000_s1268"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">
                  <v:textbox>
                    <w:txbxContent>
                      <w:p w14:paraId="50909ABE" w14:textId="77777777" w:rsidR="00206409" w:rsidRPr="003F7CF1" w:rsidRDefault="00206409" w:rsidP="00E80032">
                        <w:pPr>
                          <w:pStyle w:val="SourceCodeBoxText"/>
                          <w:rPr>
                            <w:sz w:val="19"/>
                            <w:szCs w:val="19"/>
                          </w:rPr>
                        </w:pPr>
                        <w:r>
                          <w:rPr>
                            <w:sz w:val="19"/>
                            <w:szCs w:val="19"/>
                          </w:rPr>
                          <w:t>123</w:t>
                        </w:r>
                      </w:p>
                    </w:txbxContent>
                  </v:textbox>
                </v:rect>
                <v:line id="Line 228" o:spid="_x0000_s1269"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">
                  <v:stroke endarrow="open"/>
                </v:line>
                <v:shape id="Text Box 229" o:spid="_x0000_s1270" type="#_x0000_t202" style="position:absolute;left:23444;width:7213;height:36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" filled="f" stroked="f">
                  <v:textbox>
                    <w:txbxContent>
                      <w:p w14:paraId="033BD39C" w14:textId="77777777" w:rsidR="00206409" w:rsidRPr="003F7CF1" w:rsidRDefault="00206409" w:rsidP="00E80032">
                        <w:pPr>
                          <w:pStyle w:val="SourceCodeBoxHeader"/>
                          <w:rPr>
                            <w:sz w:val="19"/>
                            <w:szCs w:val="19"/>
                            <w:lang w:val="sv-SE"/>
                          </w:rPr>
                        </w:pPr>
                        <w:r w:rsidRPr="003F7CF1">
                          <w:rPr>
                            <w:sz w:val="19"/>
                            <w:szCs w:val="19"/>
                            <w:lang w:val="sv-SE"/>
                          </w:rPr>
                          <w:t>i</w:t>
                        </w:r>
                      </w:p>
                    </w:txbxContent>
                  </v:textbox>
                </v:shape>
                <w10:anchorlock/>
              </v:group>
            </w:pict>
          </mc:Fallback>
        </mc:AlternateContent>
      </w:r>
    </w:p>
    <w:p w14:paraId="09815225" w14:textId="77777777" w:rsidR="00E80032" w:rsidRPr="00EC76D5" w:rsidRDefault="00E80032" w:rsidP="00E80032">
      <w:r w:rsidRPr="00EC76D5">
        <w:t>The following code gives rise to the diagram above</w:t>
      </w:r>
      <w:r w:rsidRPr="00EC76D5">
        <w:rPr>
          <w:rStyle w:val="Fotnotsreferens"/>
          <w:szCs w:val="21"/>
        </w:rPr>
        <w:footnoteReference w:id="18"/>
      </w:r>
      <w:r w:rsidRPr="00EC76D5">
        <w:t xml:space="preserve">, where the ampersand (&amp;) denotes the </w:t>
      </w:r>
      <w:r w:rsidRPr="00EC76D5">
        <w:rPr>
          <w:rStyle w:val="KeyWord"/>
        </w:rPr>
        <w:t>address</w:t>
      </w:r>
      <w:r w:rsidRPr="00EC76D5">
        <w:t xml:space="preserve"> of the variable.</w:t>
      </w:r>
    </w:p>
    <w:p w14:paraId="41391954" w14:textId="77777777" w:rsidR="00E80032" w:rsidRPr="00EC76D5" w:rsidRDefault="00E80032" w:rsidP="00E80032">
      <w:pPr>
        <w:pStyle w:val="Code"/>
      </w:pPr>
      <w:r w:rsidRPr="00EC76D5">
        <w:t>int i = 123;</w:t>
      </w:r>
    </w:p>
    <w:p w14:paraId="468D8BB7" w14:textId="77777777" w:rsidR="00E80032" w:rsidRPr="00EC76D5" w:rsidRDefault="00E80032" w:rsidP="00E80032">
      <w:pPr>
        <w:pStyle w:val="Code"/>
      </w:pPr>
      <w:r w:rsidRPr="00EC76D5">
        <w:t>int *p = &amp;i;</w:t>
      </w:r>
    </w:p>
    <w:p w14:paraId="3F35BEBA" w14:textId="499014CB" w:rsidR="00E80032" w:rsidRPr="00EC76D5" w:rsidRDefault="00E80032" w:rsidP="00E80032">
      <w:r w:rsidRPr="00EC76D5">
        <w:t xml:space="preserve">If we want to access the value pointed at, we use the asterisk (*), which </w:t>
      </w:r>
      <w:r w:rsidR="00B02345">
        <w:rPr>
          <w:rStyle w:val="KeyWord"/>
        </w:rPr>
        <w:t>dereference</w:t>
      </w:r>
      <w:r w:rsidRPr="00EC76D5">
        <w:rPr>
          <w:rStyle w:val="KeyWord"/>
        </w:rPr>
        <w:t>ers</w:t>
      </w:r>
      <w:r w:rsidRPr="00EC76D5">
        <w:t xml:space="preserve"> the pointer (“follows the arrow”). As the </w:t>
      </w:r>
      <w:r w:rsidRPr="00EC76D5">
        <w:rPr>
          <w:rStyle w:val="KeyWord"/>
        </w:rPr>
        <w:t>address</w:t>
      </w:r>
      <w:r w:rsidRPr="00EC76D5">
        <w:t xml:space="preserve"> operator (&amp;) gives the address of a variable (“against the arrow”), they address and </w:t>
      </w:r>
      <w:r w:rsidR="00B02345">
        <w:t>dereference</w:t>
      </w:r>
      <w:r w:rsidRPr="00EC76D5">
        <w:t xml:space="preserve">erring operators can be regarded as each other reverses. Note that the asterisk is used on two occasions, when we define a pointer variable and when we </w:t>
      </w:r>
      <w:r w:rsidR="00B02345">
        <w:t>dereference</w:t>
      </w:r>
      <w:r w:rsidRPr="00EC76D5">
        <w:t xml:space="preserve">er a pointer. The asterisk is in fact used on a third occasion, when multiplying two values. The ampersand is used on two occasions: </w:t>
      </w:r>
      <w:r w:rsidRPr="00EC76D5">
        <w:rPr>
          <w:rStyle w:val="KeyWord"/>
        </w:rPr>
        <w:t>address</w:t>
      </w:r>
      <w:r w:rsidRPr="00EC76D5">
        <w:t xml:space="preserve"> and bitwise </w:t>
      </w:r>
      <w:r w:rsidRPr="00EC76D5">
        <w:rPr>
          <w:rStyle w:val="KeyWord"/>
        </w:rPr>
        <w:t>and</w:t>
      </w:r>
      <w:r w:rsidRPr="00EC76D5">
        <w:rPr>
          <w:rStyle w:val="Fotnotsreferens"/>
          <w:szCs w:val="21"/>
        </w:rPr>
        <w:footnoteReference w:id="19"/>
      </w:r>
      <w:r w:rsidRPr="00EC76D5">
        <w:t xml:space="preserve">. </w:t>
      </w:r>
    </w:p>
    <w:p w14:paraId="0BE2B7D8" w14:textId="77777777" w:rsidR="00E80032" w:rsidRPr="00EC76D5" w:rsidRDefault="00E80032" w:rsidP="00E80032">
      <w:pPr>
        <w:pStyle w:val="Code"/>
      </w:pPr>
      <w:r w:rsidRPr="00EC76D5">
        <w:t>int i = 999;</w:t>
      </w:r>
    </w:p>
    <w:p w14:paraId="13B39DE2" w14:textId="02681470" w:rsidR="00E80032" w:rsidRPr="00EC76D5" w:rsidRDefault="00E80032" w:rsidP="00E80032">
      <w:pPr>
        <w:pStyle w:val="Code"/>
      </w:pPr>
      <w:r w:rsidRPr="00EC76D5">
        <w:t xml:space="preserve">int *p = &amp;i;      // Pointer </w:t>
      </w:r>
      <w:r w:rsidR="00C37108">
        <w:t>definition</w:t>
      </w:r>
      <w:r w:rsidRPr="00EC76D5">
        <w:t>.</w:t>
      </w:r>
    </w:p>
    <w:p w14:paraId="6CBC945B" w14:textId="1EC9DF0F" w:rsidR="00E80032" w:rsidRPr="00EC76D5" w:rsidRDefault="00E80032" w:rsidP="00E80032">
      <w:pPr>
        <w:pStyle w:val="Code"/>
      </w:pPr>
      <w:r w:rsidRPr="00EC76D5">
        <w:t xml:space="preserve">int j = *p;       // </w:t>
      </w:r>
      <w:r w:rsidR="00B02345">
        <w:t>Dereference</w:t>
      </w:r>
      <w:r w:rsidRPr="00EC76D5">
        <w:t>ereeing of a pointer.</w:t>
      </w:r>
    </w:p>
    <w:p w14:paraId="19945C2D" w14:textId="77777777" w:rsidR="00E80032" w:rsidRPr="00EC76D5" w:rsidRDefault="00E80032" w:rsidP="00E80032">
      <w:pPr>
        <w:pStyle w:val="Code"/>
      </w:pPr>
      <w:r w:rsidRPr="00EC76D5">
        <w:t>int a = 1, b = 2;</w:t>
      </w:r>
    </w:p>
    <w:p w14:paraId="6BA0DA39" w14:textId="77777777" w:rsidR="00E80032" w:rsidRPr="00EC76D5" w:rsidRDefault="00E80032" w:rsidP="00E80032">
      <w:pPr>
        <w:pStyle w:val="Code"/>
      </w:pPr>
      <w:r w:rsidRPr="00EC76D5">
        <w:t>int c = a * b;    // Multiplication.</w:t>
      </w:r>
    </w:p>
    <w:p w14:paraId="14E0BF89" w14:textId="6513F4B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55" w:name="_Toc320485585"/>
      <w:bookmarkStart w:id="656" w:name="_Toc323656695"/>
      <w:bookmarkStart w:id="657" w:name="_Toc324085433"/>
      <w:bookmarkStart w:id="658" w:name="_Toc383781085"/>
      <w:bookmarkStart w:id="659" w:name="_Toc49764489"/>
      <w:r w:rsidRPr="00EC76D5">
        <w:t>Pointers and Dynamic Memory</w:t>
      </w:r>
      <w:bookmarkEnd w:id="655"/>
      <w:bookmarkEnd w:id="656"/>
      <w:bookmarkEnd w:id="657"/>
      <w:bookmarkEnd w:id="658"/>
      <w:bookmarkEnd w:id="659"/>
    </w:p>
    <w:p w14:paraId="0D20A3F1" w14:textId="77777777" w:rsidR="00E80032" w:rsidRPr="00EC76D5" w:rsidRDefault="00E80032" w:rsidP="00E80032">
      <w:r w:rsidRPr="00EC76D5">
        <w:t xml:space="preserve">Pointers can also be used to allocate </w:t>
      </w:r>
      <w:r w:rsidRPr="00EC76D5">
        <w:rPr>
          <w:rStyle w:val="KeyWord"/>
        </w:rPr>
        <w:t>dynamic</w:t>
      </w:r>
      <w:r w:rsidRPr="00EC76D5">
        <w:rPr>
          <w:rStyle w:val="Italic"/>
        </w:rPr>
        <w:t xml:space="preserve"> </w:t>
      </w:r>
      <w:r w:rsidRPr="00EC76D5">
        <w:rPr>
          <w:rStyle w:val="KeyWord"/>
        </w:rPr>
        <w:t>memory</w:t>
      </w:r>
      <w:r w:rsidRPr="00EC76D5">
        <w:t xml:space="preserve">. There is a section of the memory called the </w:t>
      </w:r>
      <w:r w:rsidRPr="00EC76D5">
        <w:rPr>
          <w:rStyle w:val="KeyWord"/>
        </w:rPr>
        <w:t>heap</w:t>
      </w:r>
      <w:r w:rsidRPr="00EC76D5">
        <w:t xml:space="preserve"> that is used for dynamically allocated memory blocks. The standard functions </w:t>
      </w:r>
      <w:r w:rsidRPr="00EC76D5">
        <w:rPr>
          <w:rStyle w:val="CodeInText0"/>
        </w:rPr>
        <w:t>malloc</w:t>
      </w:r>
      <w:r w:rsidRPr="00EC76D5">
        <w:rPr>
          <w:rStyle w:val="Italic"/>
        </w:rPr>
        <w:t xml:space="preserve">, </w:t>
      </w:r>
      <w:r w:rsidRPr="00EC76D5">
        <w:rPr>
          <w:rStyle w:val="CodeInText0"/>
        </w:rPr>
        <w:t>calloc</w:t>
      </w:r>
      <w:r w:rsidRPr="00EC76D5">
        <w:rPr>
          <w:rStyle w:val="Italic"/>
        </w:rPr>
        <w:t xml:space="preserve">, </w:t>
      </w:r>
      <w:r w:rsidRPr="00EC76D5">
        <w:rPr>
          <w:rStyle w:val="CodeInText0"/>
        </w:rPr>
        <w:t>realloc</w:t>
      </w:r>
      <w:r w:rsidRPr="00EC76D5">
        <w:t xml:space="preserve"> and </w:t>
      </w:r>
      <w:r w:rsidRPr="00EC76D5">
        <w:rPr>
          <w:rStyle w:val="CodeInText0"/>
        </w:rPr>
        <w:t>free</w:t>
      </w:r>
      <w:r w:rsidRPr="00EC76D5">
        <w:t xml:space="preserve"> used to allocate, reallocate, and deallocate the memory, respectively. Memory not dynamically allocated is referred to </w:t>
      </w:r>
      <w:r w:rsidRPr="00EC76D5">
        <w:rPr>
          <w:rStyle w:val="KeyWord"/>
        </w:rPr>
        <w:t>static</w:t>
      </w:r>
      <w:r w:rsidRPr="00EC76D5">
        <w:t xml:space="preserve"> memory.</w:t>
      </w:r>
    </w:p>
    <w:p w14:paraId="383E1EBB" w14:textId="77777777" w:rsidR="00E80032" w:rsidRPr="00EC76D5" w:rsidRDefault="00E80032" w:rsidP="00E80032">
      <w:pPr>
        <w:rPr>
          <w:szCs w:val="21"/>
        </w:rPr>
      </w:pPr>
      <w:r w:rsidRPr="00EC76D5">
        <w:rPr>
          <w:noProof/>
          <w:lang w:eastAsia="sv-SE"/>
        </w:rPr>
        <mc:AlternateContent>
          <mc:Choice Requires="wpc">
            <w:drawing>
              <wp:inline distT="0" distB="0" distL="0" distR="0" wp14:anchorId="72D36B89" wp14:editId="33D1531E">
                <wp:extent cx="5738495" cy="901700"/>
                <wp:effectExtent l="0" t="0" r="0" b="3175"/>
                <wp:docPr id="93" name="Canvas 2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93" name="Rectangle 200"/>
                        <wps:cNvSpPr>
                          <a:spLocks noChangeArrowheads="1"/>
                        </wps:cNvSpPr>
                        <wps:spPr bwMode="auto">
                          <a:xfrm>
                            <a:off x="180303" y="360600"/>
                            <a:ext cx="721412" cy="360100"/>
                          </a:xfrm>
                          <a:prstGeom prst="rect">
                            <a:avLst/>
                          </a:prstGeom>
                          <a:solidFill>
                            <a:srgbClr val="FFFFFF"/>
                          </a:solidFill>
                          <a:ln w="9525">
                            <a:solidFill>
                              <a:srgbClr val="000000"/>
                            </a:solidFill>
                            <a:miter lim="800000"/>
                            <a:headEnd/>
                            <a:tailEnd/>
                          </a:ln>
                        </wps:spPr>
                        <wps:txbx>
                          <w:txbxContent>
                            <w:p w14:paraId="73D15362"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94" name="Text Box 201"/>
                        <wps:cNvSpPr txBox="1">
                          <a:spLocks noChangeArrowheads="1"/>
                        </wps:cNvSpPr>
                        <wps:spPr bwMode="auto">
                          <a:xfrm>
                            <a:off x="180303" y="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09DA4B"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95" name="Rectangle 202"/>
                        <wps:cNvSpPr>
                          <a:spLocks noChangeArrowheads="1"/>
                        </wps:cNvSpPr>
                        <wps:spPr bwMode="auto">
                          <a:xfrm>
                            <a:off x="2344439" y="359400"/>
                            <a:ext cx="721312" cy="359400"/>
                          </a:xfrm>
                          <a:prstGeom prst="rect">
                            <a:avLst/>
                          </a:prstGeom>
                          <a:solidFill>
                            <a:srgbClr val="FFFFFF"/>
                          </a:solidFill>
                          <a:ln w="9525">
                            <a:solidFill>
                              <a:srgbClr val="000000"/>
                            </a:solidFill>
                            <a:miter lim="800000"/>
                            <a:headEnd/>
                            <a:tailEnd/>
                          </a:ln>
                        </wps:spPr>
                        <wps:txbx>
                          <w:txbxContent>
                            <w:p w14:paraId="47A8E2FB"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96" name="Line 203"/>
                        <wps:cNvCnPr>
                          <a:cxnSpLocks noChangeShapeType="1"/>
                        </wps:cNvCnPr>
                        <wps:spPr bwMode="auto">
                          <a:xfrm>
                            <a:off x="541009" y="540300"/>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2D36B89" id="Canvas 229" o:spid="_x0000_s1271" editas="canvas" style="width:451.85pt;height:71pt;mso-position-horizontal-relative:char;mso-position-vertical-relative:line" coordsize="57384,9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">
                <v:shape id="_x0000_s1272" type="#_x0000_t75" style="position:absolute;width:57384;height:9017;visibility:visible;mso-wrap-style:square">
                  <v:fill o:detectmouseclick="t"/>
                  <v:path o:connecttype="none"/>
                </v:shape>
                <v:rect id="Rectangle 200" o:spid="_x0000_s127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">
                  <v:textbox>
                    <w:txbxContent>
                      <w:p w14:paraId="73D15362" w14:textId="77777777" w:rsidR="00206409" w:rsidRPr="003F7CF1" w:rsidRDefault="00206409" w:rsidP="00E80032">
                        <w:pPr>
                          <w:pStyle w:val="SourceCodeBoxText"/>
                          <w:rPr>
                            <w:sz w:val="19"/>
                            <w:szCs w:val="19"/>
                          </w:rPr>
                        </w:pPr>
                      </w:p>
                    </w:txbxContent>
                  </v:textbox>
                </v:rect>
                <v:shape id="Text Box 201" o:spid="_x0000_s127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" filled="f" stroked="f">
                  <v:textbox>
                    <w:txbxContent>
                      <w:p w14:paraId="7309DA4B"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202" o:spid="_x0000_s1275"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">
                  <v:textbox>
                    <w:txbxContent>
                      <w:p w14:paraId="47A8E2FB" w14:textId="77777777" w:rsidR="00206409" w:rsidRPr="003F7CF1" w:rsidRDefault="00206409" w:rsidP="00E80032">
                        <w:pPr>
                          <w:pStyle w:val="SourceCodeBoxText"/>
                          <w:rPr>
                            <w:sz w:val="19"/>
                            <w:szCs w:val="19"/>
                          </w:rPr>
                        </w:pPr>
                        <w:r w:rsidRPr="003F7CF1">
                          <w:rPr>
                            <w:sz w:val="19"/>
                            <w:szCs w:val="19"/>
                          </w:rPr>
                          <w:t>123</w:t>
                        </w:r>
                      </w:p>
                    </w:txbxContent>
                  </v:textbox>
                </v:rect>
                <v:line id="Line 203" o:spid="_x0000_s1276"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">
                  <v:stroke endarrow="open"/>
                </v:line>
                <w10:anchorlock/>
              </v:group>
            </w:pict>
          </mc:Fallback>
        </mc:AlternateContent>
      </w:r>
    </w:p>
    <w:p w14:paraId="422DBF07" w14:textId="77777777" w:rsidR="00E80032" w:rsidRPr="00EC76D5" w:rsidRDefault="00E80032" w:rsidP="00E80032">
      <w:pPr>
        <w:pStyle w:val="Code"/>
      </w:pPr>
      <w:r w:rsidRPr="00EC76D5">
        <w:t>int *p = malloc(sizeof(int));</w:t>
      </w:r>
    </w:p>
    <w:p w14:paraId="70065A3D" w14:textId="77777777" w:rsidR="00E80032" w:rsidRPr="00EC76D5" w:rsidRDefault="00E80032" w:rsidP="00E80032">
      <w:pPr>
        <w:pStyle w:val="Code"/>
      </w:pPr>
      <w:r w:rsidRPr="00EC76D5">
        <w:t>*p = 123;</w:t>
      </w:r>
    </w:p>
    <w:p w14:paraId="3EC0C92D" w14:textId="77777777" w:rsidR="00E80032" w:rsidRPr="00EC76D5" w:rsidRDefault="00E80032" w:rsidP="00E80032">
      <w:pPr>
        <w:pStyle w:val="Code"/>
      </w:pPr>
      <w:r w:rsidRPr="00EC76D5">
        <w:t>free(p);</w:t>
      </w:r>
    </w:p>
    <w:p w14:paraId="04F2964C" w14:textId="77777777" w:rsidR="00E80032" w:rsidRPr="00EC76D5" w:rsidRDefault="00E80032" w:rsidP="00E80032">
      <w:r w:rsidRPr="00EC76D5">
        <w:t xml:space="preserve">We can also allocate memory for a whole array. Even though </w:t>
      </w:r>
      <w:r w:rsidRPr="00EC76D5">
        <w:rPr>
          <w:rStyle w:val="CodeInText0"/>
        </w:rPr>
        <w:t>p</w:t>
      </w:r>
      <w:r w:rsidRPr="00EC76D5">
        <w:t xml:space="preserve"> is a pointer in the example below, we can use the array index notation to access a value of the array in the allocated memory block.</w:t>
      </w:r>
    </w:p>
    <w:p w14:paraId="697C9801" w14:textId="77777777" w:rsidR="00E80032" w:rsidRPr="00EC76D5" w:rsidRDefault="00E80032" w:rsidP="00E80032">
      <w:pPr>
        <w:rPr>
          <w:szCs w:val="21"/>
        </w:rPr>
      </w:pPr>
      <w:r w:rsidRPr="00EC76D5">
        <w:rPr>
          <w:noProof/>
          <w:lang w:eastAsia="sv-SE"/>
        </w:rPr>
        <mc:AlternateContent>
          <mc:Choice Requires="wpc">
            <w:drawing>
              <wp:inline distT="0" distB="0" distL="0" distR="0" wp14:anchorId="006E728E" wp14:editId="282D5E18">
                <wp:extent cx="5738495" cy="993140"/>
                <wp:effectExtent l="0" t="0" r="0" b="0"/>
                <wp:docPr id="592" name="Canvas 9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82"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089A9AB6"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83"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85CE7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84"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2C745F"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86" name="Line 192"/>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87"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355BC4E5" w14:textId="77777777" w:rsidR="00206409" w:rsidRPr="003F7CF1" w:rsidRDefault="00206409" w:rsidP="00E80032">
                              <w:pPr>
                                <w:pStyle w:val="SourceCodeBoxText"/>
                                <w:rPr>
                                  <w:sz w:val="19"/>
                                  <w:szCs w:val="19"/>
                                </w:rPr>
                              </w:pPr>
                              <w:r w:rsidRPr="003F7CF1">
                                <w:rPr>
                                  <w:sz w:val="19"/>
                                  <w:szCs w:val="19"/>
                                </w:rPr>
                                <w:t>124</w:t>
                              </w:r>
                            </w:p>
                          </w:txbxContent>
                        </wps:txbx>
                        <wps:bodyPr rot="0" vert="horz" wrap="square" lIns="91440" tIns="45720" rIns="91440" bIns="45720" anchor="t" anchorCtr="0" upright="1">
                          <a:noAutofit/>
                        </wps:bodyPr>
                      </wps:wsp>
                      <wps:wsp>
                        <wps:cNvPr id="588" name="Rectangle 194"/>
                        <wps:cNvSpPr>
                          <a:spLocks noChangeArrowheads="1"/>
                        </wps:cNvSpPr>
                        <wps:spPr bwMode="auto">
                          <a:xfrm>
                            <a:off x="3787163" y="360615"/>
                            <a:ext cx="721412" cy="359414"/>
                          </a:xfrm>
                          <a:prstGeom prst="rect">
                            <a:avLst/>
                          </a:prstGeom>
                          <a:solidFill>
                            <a:srgbClr val="FFFFFF"/>
                          </a:solidFill>
                          <a:ln w="9525">
                            <a:solidFill>
                              <a:srgbClr val="000000"/>
                            </a:solidFill>
                            <a:miter lim="800000"/>
                            <a:headEnd/>
                            <a:tailEnd/>
                          </a:ln>
                        </wps:spPr>
                        <wps:txbx>
                          <w:txbxContent>
                            <w:p w14:paraId="5AE0B843" w14:textId="77777777" w:rsidR="00206409" w:rsidRPr="003F7CF1" w:rsidRDefault="00206409" w:rsidP="00E80032">
                              <w:pPr>
                                <w:pStyle w:val="SourceCodeBoxText"/>
                                <w:rPr>
                                  <w:sz w:val="19"/>
                                  <w:szCs w:val="19"/>
                                </w:rPr>
                              </w:pPr>
                              <w:r w:rsidRPr="003F7CF1">
                                <w:rPr>
                                  <w:sz w:val="19"/>
                                  <w:szCs w:val="19"/>
                                </w:rPr>
                                <w:t>125</w:t>
                              </w:r>
                            </w:p>
                          </w:txbxContent>
                        </wps:txbx>
                        <wps:bodyPr rot="0" vert="horz" wrap="square" lIns="91440" tIns="45720" rIns="91440" bIns="45720" anchor="t" anchorCtr="0" upright="1">
                          <a:noAutofit/>
                        </wps:bodyPr>
                      </wps:wsp>
                      <wps:wsp>
                        <wps:cNvPr id="589"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A1EC99"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90"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C1F85B"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s:wsp>
                        <wps:cNvPr id="591" name="Text Box 197"/>
                        <wps:cNvSpPr txBox="1">
                          <a:spLocks noChangeArrowheads="1"/>
                        </wps:cNvSpPr>
                        <wps:spPr bwMode="auto">
                          <a:xfrm>
                            <a:off x="3787163"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929E2F" w14:textId="77777777" w:rsidR="00206409" w:rsidRPr="003F7CF1" w:rsidRDefault="00206409" w:rsidP="00E80032">
                              <w:pPr>
                                <w:pStyle w:val="SourceCodeIndex"/>
                                <w:rPr>
                                  <w:sz w:val="15"/>
                                  <w:szCs w:val="15"/>
                                </w:rPr>
                              </w:pPr>
                              <w:r w:rsidRPr="003F7CF1">
                                <w:rPr>
                                  <w:sz w:val="15"/>
                                  <w:szCs w:val="15"/>
                                </w:rPr>
                                <w:t>2</w:t>
                              </w:r>
                            </w:p>
                          </w:txbxContent>
                        </wps:txbx>
                        <wps:bodyPr rot="0" vert="horz" wrap="square" lIns="0" tIns="0" rIns="0" bIns="0" anchor="t" anchorCtr="0" upright="1">
                          <a:noAutofit/>
                        </wps:bodyPr>
                      </wps:wsp>
                    </wpc:wpc>
                  </a:graphicData>
                </a:graphic>
              </wp:inline>
            </w:drawing>
          </mc:Choice>
          <mc:Fallback>
            <w:pict>
              <v:group w14:anchorId="006E728E" id="Canvas 99" o:spid="_x0000_s127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">
                <v:shape id="_x0000_s1278" type="#_x0000_t75" style="position:absolute;width:57384;height:9931;visibility:visible;mso-wrap-style:square">
                  <v:fill o:detectmouseclick="t"/>
                  <v:path o:connecttype="none"/>
                </v:shape>
                <v:rect id="Rectangle 189" o:spid="_x0000_s127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">
                  <v:textbox>
                    <w:txbxContent>
                      <w:p w14:paraId="089A9AB6" w14:textId="77777777" w:rsidR="00206409" w:rsidRPr="003F7CF1" w:rsidRDefault="00206409" w:rsidP="00E80032">
                        <w:pPr>
                          <w:pStyle w:val="SourceCodeBoxText"/>
                          <w:rPr>
                            <w:sz w:val="19"/>
                            <w:szCs w:val="19"/>
                          </w:rPr>
                        </w:pPr>
                      </w:p>
                    </w:txbxContent>
                  </v:textbox>
                </v:rect>
                <v:shape id="Text Box 190" o:spid="_x0000_s128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" filled="f" stroked="f">
                  <v:textbox>
                    <w:txbxContent>
                      <w:p w14:paraId="3385CE7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91" o:spid="_x0000_s1281"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">
                  <v:textbox>
                    <w:txbxContent>
                      <w:p w14:paraId="5C2C745F" w14:textId="77777777" w:rsidR="00206409" w:rsidRPr="003F7CF1" w:rsidRDefault="00206409" w:rsidP="00E80032">
                        <w:pPr>
                          <w:pStyle w:val="SourceCodeBoxText"/>
                          <w:rPr>
                            <w:sz w:val="19"/>
                            <w:szCs w:val="19"/>
                          </w:rPr>
                        </w:pPr>
                        <w:r w:rsidRPr="003F7CF1">
                          <w:rPr>
                            <w:sz w:val="19"/>
                            <w:szCs w:val="19"/>
                          </w:rPr>
                          <w:t>123</w:t>
                        </w:r>
                      </w:p>
                    </w:txbxContent>
                  </v:textbox>
                </v:rect>
                <v:line id="Line 192" o:spid="_x0000_s128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">
                  <v:stroke endarrow="open"/>
                </v:line>
                <v:rect id="Rectangle 193" o:spid="_x0000_s1283"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">
                  <v:textbox>
                    <w:txbxContent>
                      <w:p w14:paraId="355BC4E5" w14:textId="77777777" w:rsidR="00206409" w:rsidRPr="003F7CF1" w:rsidRDefault="00206409" w:rsidP="00E80032">
                        <w:pPr>
                          <w:pStyle w:val="SourceCodeBoxText"/>
                          <w:rPr>
                            <w:sz w:val="19"/>
                            <w:szCs w:val="19"/>
                          </w:rPr>
                        </w:pPr>
                        <w:r w:rsidRPr="003F7CF1">
                          <w:rPr>
                            <w:sz w:val="19"/>
                            <w:szCs w:val="19"/>
                          </w:rPr>
                          <w:t>124</w:t>
                        </w:r>
                      </w:p>
                    </w:txbxContent>
                  </v:textbox>
                </v:rect>
                <v:rect id="Rectangle 194" o:spid="_x0000_s1284" style="position:absolute;left:37871;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">
                  <v:textbox>
                    <w:txbxContent>
                      <w:p w14:paraId="5AE0B843" w14:textId="77777777" w:rsidR="00206409" w:rsidRPr="003F7CF1" w:rsidRDefault="00206409" w:rsidP="00E80032">
                        <w:pPr>
                          <w:pStyle w:val="SourceCodeBoxText"/>
                          <w:rPr>
                            <w:sz w:val="19"/>
                            <w:szCs w:val="19"/>
                          </w:rPr>
                        </w:pPr>
                        <w:r w:rsidRPr="003F7CF1">
                          <w:rPr>
                            <w:sz w:val="19"/>
                            <w:szCs w:val="19"/>
                          </w:rPr>
                          <w:t>125</w:t>
                        </w:r>
                      </w:p>
                    </w:txbxContent>
                  </v:textbox>
                </v:rect>
                <v:shape id="Text Box 195" o:spid="_x0000_s128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" filled="f" stroked="f">
                  <v:textbox inset="0,0,0,0">
                    <w:txbxContent>
                      <w:p w14:paraId="61A1EC99" w14:textId="77777777" w:rsidR="00206409" w:rsidRPr="003F7CF1" w:rsidRDefault="00206409" w:rsidP="00E80032">
                        <w:pPr>
                          <w:pStyle w:val="SourceCodeIndex"/>
                          <w:rPr>
                            <w:sz w:val="15"/>
                            <w:szCs w:val="15"/>
                          </w:rPr>
                        </w:pPr>
                        <w:r w:rsidRPr="003F7CF1">
                          <w:rPr>
                            <w:sz w:val="15"/>
                            <w:szCs w:val="15"/>
                          </w:rPr>
                          <w:t>0</w:t>
                        </w:r>
                      </w:p>
                    </w:txbxContent>
                  </v:textbox>
                </v:shape>
                <v:shape id="Text Box 196" o:spid="_x0000_s128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" filled="f" stroked="f">
                  <v:textbox inset="0,0,0,0">
                    <w:txbxContent>
                      <w:p w14:paraId="10C1F85B" w14:textId="77777777" w:rsidR="00206409" w:rsidRPr="003F7CF1" w:rsidRDefault="00206409" w:rsidP="00E80032">
                        <w:pPr>
                          <w:pStyle w:val="SourceCodeIndex"/>
                          <w:rPr>
                            <w:sz w:val="15"/>
                            <w:szCs w:val="15"/>
                          </w:rPr>
                        </w:pPr>
                        <w:r w:rsidRPr="003F7CF1">
                          <w:rPr>
                            <w:sz w:val="15"/>
                            <w:szCs w:val="15"/>
                          </w:rPr>
                          <w:t>1</w:t>
                        </w:r>
                      </w:p>
                    </w:txbxContent>
                  </v:textbox>
                </v:shape>
                <v:shape id="Text Box 197" o:spid="_x0000_s1287" type="#_x0000_t202" style="position:absolute;left:37871;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" filled="f" stroked="f">
                  <v:textbox inset="0,0,0,0">
                    <w:txbxContent>
                      <w:p w14:paraId="3F929E2F" w14:textId="77777777" w:rsidR="00206409" w:rsidRPr="003F7CF1" w:rsidRDefault="00206409" w:rsidP="00E80032">
                        <w:pPr>
                          <w:pStyle w:val="SourceCodeIndex"/>
                          <w:rPr>
                            <w:sz w:val="15"/>
                            <w:szCs w:val="15"/>
                          </w:rPr>
                        </w:pPr>
                        <w:r w:rsidRPr="003F7CF1">
                          <w:rPr>
                            <w:sz w:val="15"/>
                            <w:szCs w:val="15"/>
                          </w:rPr>
                          <w:t>2</w:t>
                        </w:r>
                      </w:p>
                    </w:txbxContent>
                  </v:textbox>
                </v:shape>
                <w10:anchorlock/>
              </v:group>
            </w:pict>
          </mc:Fallback>
        </mc:AlternateContent>
      </w:r>
    </w:p>
    <w:p w14:paraId="6BE0599E" w14:textId="77777777" w:rsidR="00E80032" w:rsidRPr="00EC76D5" w:rsidRDefault="00E80032" w:rsidP="00E80032">
      <w:pPr>
        <w:pStyle w:val="Code"/>
      </w:pPr>
      <w:r w:rsidRPr="00EC76D5">
        <w:t>int *p = calloc(3, sizeof(int));</w:t>
      </w:r>
    </w:p>
    <w:p w14:paraId="18DAFAE3" w14:textId="77777777" w:rsidR="00E80032" w:rsidRPr="00EC76D5" w:rsidRDefault="00E80032" w:rsidP="00E80032">
      <w:pPr>
        <w:pStyle w:val="Code"/>
      </w:pPr>
      <w:r w:rsidRPr="00EC76D5">
        <w:t>p[0] = 123;</w:t>
      </w:r>
    </w:p>
    <w:p w14:paraId="23D78CF1" w14:textId="77777777" w:rsidR="00E80032" w:rsidRPr="00EC76D5" w:rsidRDefault="00E80032" w:rsidP="00E80032">
      <w:pPr>
        <w:pStyle w:val="Code"/>
      </w:pPr>
      <w:r w:rsidRPr="00EC76D5">
        <w:t>p[1] = 124;</w:t>
      </w:r>
    </w:p>
    <w:p w14:paraId="1F46AF0D" w14:textId="77777777" w:rsidR="00E80032" w:rsidRPr="00EC76D5" w:rsidRDefault="00E80032" w:rsidP="00E80032">
      <w:pPr>
        <w:pStyle w:val="Code"/>
      </w:pPr>
      <w:r w:rsidRPr="00EC76D5">
        <w:t>p[2] = 125;</w:t>
      </w:r>
    </w:p>
    <w:p w14:paraId="75B653B8" w14:textId="77777777" w:rsidR="00E80032" w:rsidRPr="00EC76D5" w:rsidRDefault="00E80032" w:rsidP="00E80032">
      <w:pPr>
        <w:pStyle w:val="Code"/>
      </w:pPr>
      <w:r w:rsidRPr="00EC76D5">
        <w:t>free(p);</w:t>
      </w:r>
    </w:p>
    <w:p w14:paraId="6EB6BD6A" w14:textId="77777777" w:rsidR="00E80032" w:rsidRPr="00EC76D5" w:rsidRDefault="00E80032" w:rsidP="00E80032">
      <w:r w:rsidRPr="00EC76D5">
        <w:t xml:space="preserve">Once we have allocated a memory, we can allocate a block of different size by calling </w:t>
      </w:r>
      <w:r w:rsidRPr="00EC76D5">
        <w:rPr>
          <w:rStyle w:val="CodeInText0"/>
        </w:rPr>
        <w:t>realloc</w:t>
      </w:r>
      <w:r w:rsidRPr="00EC76D5">
        <w:t>, which copies to contents of the memory block to new address, is necessary.</w:t>
      </w:r>
    </w:p>
    <w:p w14:paraId="738D8A35" w14:textId="77777777" w:rsidR="00E80032" w:rsidRPr="00EC76D5" w:rsidRDefault="00E80032" w:rsidP="00E80032">
      <w:pPr>
        <w:pStyle w:val="Code"/>
      </w:pPr>
      <w:r w:rsidRPr="00EC76D5">
        <w:t>int *p = malloc(sizeof(int));</w:t>
      </w:r>
    </w:p>
    <w:p w14:paraId="17FC1974" w14:textId="77777777" w:rsidR="00E80032" w:rsidRPr="00EC76D5" w:rsidRDefault="00E80032" w:rsidP="00E80032">
      <w:pPr>
        <w:pStyle w:val="Code"/>
      </w:pPr>
      <w:r w:rsidRPr="00EC76D5">
        <w:t>p[0] = 123;</w:t>
      </w:r>
    </w:p>
    <w:p w14:paraId="3D6936E8" w14:textId="77777777" w:rsidR="00E80032" w:rsidRPr="00EC76D5" w:rsidRDefault="00E80032" w:rsidP="00E80032">
      <w:pPr>
        <w:pStyle w:val="Code"/>
      </w:pPr>
      <w:r w:rsidRPr="00EC76D5">
        <w:t>p = realloc(2 * sizeof(int));</w:t>
      </w:r>
    </w:p>
    <w:p w14:paraId="086C2BDD" w14:textId="77777777" w:rsidR="00E80032" w:rsidRPr="00EC76D5" w:rsidRDefault="00E80032" w:rsidP="00E80032">
      <w:pPr>
        <w:pStyle w:val="Code"/>
      </w:pPr>
      <w:r w:rsidRPr="00EC76D5">
        <w:t>p[1] = 456;</w:t>
      </w:r>
    </w:p>
    <w:p w14:paraId="38DB7EFF" w14:textId="77777777" w:rsidR="00E80032" w:rsidRPr="00EC76D5" w:rsidRDefault="00E80032" w:rsidP="00E80032">
      <w:pPr>
        <w:pStyle w:val="Code"/>
      </w:pPr>
      <w:r w:rsidRPr="00EC76D5">
        <w:t>free(p);</w:t>
      </w:r>
    </w:p>
    <w:p w14:paraId="57A3E1F0" w14:textId="77777777" w:rsidR="00E80032" w:rsidRPr="00EC76D5" w:rsidRDefault="00E80032" w:rsidP="00E80032">
      <w:r w:rsidRPr="00EC76D5">
        <w:rPr>
          <w:noProof/>
          <w:lang w:eastAsia="sv-SE"/>
        </w:rPr>
        <mc:AlternateContent>
          <mc:Choice Requires="wpc">
            <w:drawing>
              <wp:inline distT="0" distB="0" distL="0" distR="0" wp14:anchorId="6F7F9483" wp14:editId="0C714A1C">
                <wp:extent cx="5738495" cy="993140"/>
                <wp:effectExtent l="0" t="0" r="0" b="0"/>
                <wp:docPr id="343" name="Canvas 22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8" name="Rectangle 189"/>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15EB528"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576" name="Text Box 190"/>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55DA52"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577" name="Rectangle 191"/>
                        <wps:cNvSpPr>
                          <a:spLocks noChangeArrowheads="1"/>
                        </wps:cNvSpPr>
                        <wps:spPr bwMode="auto">
                          <a:xfrm>
                            <a:off x="2344439" y="359414"/>
                            <a:ext cx="721312" cy="359414"/>
                          </a:xfrm>
                          <a:prstGeom prst="rect">
                            <a:avLst/>
                          </a:prstGeom>
                          <a:solidFill>
                            <a:srgbClr val="FFFFFF"/>
                          </a:solidFill>
                          <a:ln w="9525">
                            <a:solidFill>
                              <a:srgbClr val="000000"/>
                            </a:solidFill>
                            <a:miter lim="800000"/>
                            <a:headEnd/>
                            <a:tailEnd/>
                          </a:ln>
                        </wps:spPr>
                        <wps:txbx>
                          <w:txbxContent>
                            <w:p w14:paraId="5C6E8EB5" w14:textId="77777777" w:rsidR="00206409" w:rsidRPr="003F7CF1" w:rsidRDefault="00206409" w:rsidP="00E80032">
                              <w:pPr>
                                <w:pStyle w:val="SourceCodeBoxText"/>
                                <w:rPr>
                                  <w:sz w:val="19"/>
                                  <w:szCs w:val="19"/>
                                </w:rPr>
                              </w:pPr>
                              <w:r w:rsidRPr="003F7CF1">
                                <w:rPr>
                                  <w:sz w:val="19"/>
                                  <w:szCs w:val="19"/>
                                </w:rPr>
                                <w:t>123</w:t>
                              </w:r>
                            </w:p>
                          </w:txbxContent>
                        </wps:txbx>
                        <wps:bodyPr rot="0" vert="horz" wrap="square" lIns="91440" tIns="45720" rIns="91440" bIns="45720" anchor="t" anchorCtr="0" upright="1">
                          <a:noAutofit/>
                        </wps:bodyPr>
                      </wps:wsp>
                      <wps:wsp>
                        <wps:cNvPr id="578" name="Line 192"/>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579" name="Rectangle 193"/>
                        <wps:cNvSpPr>
                          <a:spLocks noChangeArrowheads="1"/>
                        </wps:cNvSpPr>
                        <wps:spPr bwMode="auto">
                          <a:xfrm>
                            <a:off x="3065751" y="360615"/>
                            <a:ext cx="721412" cy="359414"/>
                          </a:xfrm>
                          <a:prstGeom prst="rect">
                            <a:avLst/>
                          </a:prstGeom>
                          <a:solidFill>
                            <a:srgbClr val="FFFFFF"/>
                          </a:solidFill>
                          <a:ln w="9525">
                            <a:solidFill>
                              <a:srgbClr val="000000"/>
                            </a:solidFill>
                            <a:miter lim="800000"/>
                            <a:headEnd/>
                            <a:tailEnd/>
                          </a:ln>
                        </wps:spPr>
                        <wps:txbx>
                          <w:txbxContent>
                            <w:p w14:paraId="0A81F48F" w14:textId="77777777" w:rsidR="00206409" w:rsidRPr="003F7CF1" w:rsidRDefault="00206409" w:rsidP="00E80032">
                              <w:pPr>
                                <w:pStyle w:val="SourceCodeBoxText"/>
                                <w:rPr>
                                  <w:sz w:val="19"/>
                                  <w:szCs w:val="19"/>
                                </w:rPr>
                              </w:pPr>
                              <w:r>
                                <w:rPr>
                                  <w:sz w:val="19"/>
                                  <w:szCs w:val="19"/>
                                </w:rPr>
                                <w:t>456</w:t>
                              </w:r>
                            </w:p>
                          </w:txbxContent>
                        </wps:txbx>
                        <wps:bodyPr rot="0" vert="horz" wrap="square" lIns="91440" tIns="45720" rIns="91440" bIns="45720" anchor="t" anchorCtr="0" upright="1">
                          <a:noAutofit/>
                        </wps:bodyPr>
                      </wps:wsp>
                      <wps:wsp>
                        <wps:cNvPr id="580" name="Text Box 195"/>
                        <wps:cNvSpPr txBox="1">
                          <a:spLocks noChangeArrowheads="1"/>
                        </wps:cNvSpPr>
                        <wps:spPr bwMode="auto">
                          <a:xfrm>
                            <a:off x="2344439" y="721329"/>
                            <a:ext cx="7213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A6CBFC" w14:textId="77777777" w:rsidR="00206409" w:rsidRPr="003F7CF1" w:rsidRDefault="00206409" w:rsidP="00E80032">
                              <w:pPr>
                                <w:pStyle w:val="SourceCodeIndex"/>
                                <w:rPr>
                                  <w:sz w:val="15"/>
                                  <w:szCs w:val="15"/>
                                </w:rPr>
                              </w:pPr>
                              <w:r w:rsidRPr="003F7CF1">
                                <w:rPr>
                                  <w:sz w:val="15"/>
                                  <w:szCs w:val="15"/>
                                </w:rPr>
                                <w:t>0</w:t>
                              </w:r>
                            </w:p>
                          </w:txbxContent>
                        </wps:txbx>
                        <wps:bodyPr rot="0" vert="horz" wrap="square" lIns="0" tIns="0" rIns="0" bIns="0" anchor="t" anchorCtr="0" upright="1">
                          <a:noAutofit/>
                        </wps:bodyPr>
                      </wps:wsp>
                      <wps:wsp>
                        <wps:cNvPr id="581" name="Text Box 196"/>
                        <wps:cNvSpPr txBox="1">
                          <a:spLocks noChangeArrowheads="1"/>
                        </wps:cNvSpPr>
                        <wps:spPr bwMode="auto">
                          <a:xfrm>
                            <a:off x="3065751" y="721329"/>
                            <a:ext cx="721412" cy="1804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6201FE" w14:textId="77777777" w:rsidR="00206409" w:rsidRPr="003F7CF1" w:rsidRDefault="00206409" w:rsidP="00E80032">
                              <w:pPr>
                                <w:pStyle w:val="SourceCodeIndex"/>
                                <w:rPr>
                                  <w:sz w:val="15"/>
                                  <w:szCs w:val="15"/>
                                </w:rPr>
                              </w:pPr>
                              <w:r w:rsidRPr="003F7CF1">
                                <w:rPr>
                                  <w:sz w:val="15"/>
                                  <w:szCs w:val="15"/>
                                </w:rPr>
                                <w:t>1</w:t>
                              </w:r>
                            </w:p>
                          </w:txbxContent>
                        </wps:txbx>
                        <wps:bodyPr rot="0" vert="horz" wrap="square" lIns="0" tIns="0" rIns="0" bIns="0" anchor="t" anchorCtr="0" upright="1">
                          <a:noAutofit/>
                        </wps:bodyPr>
                      </wps:wsp>
                    </wpc:wpc>
                  </a:graphicData>
                </a:graphic>
              </wp:inline>
            </w:drawing>
          </mc:Choice>
          <mc:Fallback>
            <w:pict>
              <v:group w14:anchorId="6F7F9483" id="Canvas 224" o:spid="_x0000_s1288"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">
                <v:shape id="_x0000_s1289" type="#_x0000_t75" style="position:absolute;width:57384;height:9931;visibility:visible;mso-wrap-style:square">
                  <v:fill o:detectmouseclick="t"/>
                  <v:path o:connecttype="none"/>
                </v:shape>
                <v:rect id="Rectangle 189" o:spid="_x0000_s1290"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">
                  <v:textbox>
                    <w:txbxContent>
                      <w:p w14:paraId="715EB528" w14:textId="77777777" w:rsidR="00206409" w:rsidRPr="003F7CF1" w:rsidRDefault="00206409" w:rsidP="00E80032">
                        <w:pPr>
                          <w:pStyle w:val="SourceCodeBoxText"/>
                          <w:rPr>
                            <w:sz w:val="19"/>
                            <w:szCs w:val="19"/>
                          </w:rPr>
                        </w:pPr>
                      </w:p>
                    </w:txbxContent>
                  </v:textbox>
                </v:rect>
                <v:shape id="Text Box 190" o:spid="_x0000_s1291"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" filled="f" stroked="f">
                  <v:textbox>
                    <w:txbxContent>
                      <w:p w14:paraId="3D55DA52"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91" o:spid="_x0000_s1292" style="position:absolute;left:23444;top:3594;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">
                  <v:textbox>
                    <w:txbxContent>
                      <w:p w14:paraId="5C6E8EB5" w14:textId="77777777" w:rsidR="00206409" w:rsidRPr="003F7CF1" w:rsidRDefault="00206409" w:rsidP="00E80032">
                        <w:pPr>
                          <w:pStyle w:val="SourceCodeBoxText"/>
                          <w:rPr>
                            <w:sz w:val="19"/>
                            <w:szCs w:val="19"/>
                          </w:rPr>
                        </w:pPr>
                        <w:r w:rsidRPr="003F7CF1">
                          <w:rPr>
                            <w:sz w:val="19"/>
                            <w:szCs w:val="19"/>
                          </w:rPr>
                          <w:t>123</w:t>
                        </w:r>
                      </w:p>
                    </w:txbxContent>
                  </v:textbox>
                </v:rect>
                <v:line id="Line 192" o:spid="_x0000_s1293"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">
                  <v:stroke endarrow="open"/>
                </v:line>
                <v:rect id="Rectangle 193" o:spid="_x0000_s1294" style="position:absolute;left:30657;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">
                  <v:textbox>
                    <w:txbxContent>
                      <w:p w14:paraId="0A81F48F" w14:textId="77777777" w:rsidR="00206409" w:rsidRPr="003F7CF1" w:rsidRDefault="00206409" w:rsidP="00E80032">
                        <w:pPr>
                          <w:pStyle w:val="SourceCodeBoxText"/>
                          <w:rPr>
                            <w:sz w:val="19"/>
                            <w:szCs w:val="19"/>
                          </w:rPr>
                        </w:pPr>
                        <w:r>
                          <w:rPr>
                            <w:sz w:val="19"/>
                            <w:szCs w:val="19"/>
                          </w:rPr>
                          <w:t>456</w:t>
                        </w:r>
                      </w:p>
                    </w:txbxContent>
                  </v:textbox>
                </v:rect>
                <v:shape id="Text Box 195" o:spid="_x0000_s1295" type="#_x0000_t202" style="position:absolute;left:23444;top:7213;width:7213;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" filled="f" stroked="f">
                  <v:textbox inset="0,0,0,0">
                    <w:txbxContent>
                      <w:p w14:paraId="45A6CBFC" w14:textId="77777777" w:rsidR="00206409" w:rsidRPr="003F7CF1" w:rsidRDefault="00206409" w:rsidP="00E80032">
                        <w:pPr>
                          <w:pStyle w:val="SourceCodeIndex"/>
                          <w:rPr>
                            <w:sz w:val="15"/>
                            <w:szCs w:val="15"/>
                          </w:rPr>
                        </w:pPr>
                        <w:r w:rsidRPr="003F7CF1">
                          <w:rPr>
                            <w:sz w:val="15"/>
                            <w:szCs w:val="15"/>
                          </w:rPr>
                          <w:t>0</w:t>
                        </w:r>
                      </w:p>
                    </w:txbxContent>
                  </v:textbox>
                </v:shape>
                <v:shape id="Text Box 196" o:spid="_x0000_s1296" type="#_x0000_t202" style="position:absolute;left:30657;top:7213;width:7214;height:1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" filled="f" stroked="f">
                  <v:textbox inset="0,0,0,0">
                    <w:txbxContent>
                      <w:p w14:paraId="476201FE" w14:textId="77777777" w:rsidR="00206409" w:rsidRPr="003F7CF1" w:rsidRDefault="00206409" w:rsidP="00E80032">
                        <w:pPr>
                          <w:pStyle w:val="SourceCodeIndex"/>
                          <w:rPr>
                            <w:sz w:val="15"/>
                            <w:szCs w:val="15"/>
                          </w:rPr>
                        </w:pPr>
                        <w:r w:rsidRPr="003F7CF1">
                          <w:rPr>
                            <w:sz w:val="15"/>
                            <w:szCs w:val="15"/>
                          </w:rPr>
                          <w:t>1</w:t>
                        </w:r>
                      </w:p>
                    </w:txbxContent>
                  </v:textbox>
                </v:shape>
                <w10:anchorlock/>
              </v:group>
            </w:pict>
          </mc:Fallback>
        </mc:AlternateContent>
      </w:r>
    </w:p>
    <w:p w14:paraId="451FA435" w14:textId="77777777" w:rsidR="00E80032" w:rsidRPr="00EC76D5" w:rsidRDefault="00E80032" w:rsidP="00E80032">
      <w:r w:rsidRPr="00EC76D5">
        <w:t xml:space="preserve">The difference between </w:t>
      </w:r>
      <w:r w:rsidRPr="00EC76D5">
        <w:rPr>
          <w:rStyle w:val="CodeInText0"/>
        </w:rPr>
        <w:t>malloc</w:t>
      </w:r>
      <w:r w:rsidRPr="00EC76D5">
        <w:t xml:space="preserve"> and </w:t>
      </w:r>
      <w:r w:rsidRPr="00EC76D5">
        <w:rPr>
          <w:rStyle w:val="CodeInText0"/>
        </w:rPr>
        <w:t>calloc</w:t>
      </w:r>
      <w:r w:rsidRPr="00EC76D5">
        <w:t xml:space="preserve"> is that </w:t>
      </w:r>
      <w:r w:rsidRPr="00EC76D5">
        <w:rPr>
          <w:rStyle w:val="CodeInText0"/>
        </w:rPr>
        <w:t>calloc</w:t>
      </w:r>
      <w:r w:rsidRPr="00EC76D5">
        <w:t xml:space="preserve"> resets the bytes of the memory blocks to zero, which </w:t>
      </w:r>
      <w:r w:rsidRPr="00EC76D5">
        <w:rPr>
          <w:rStyle w:val="CodeInText0"/>
        </w:rPr>
        <w:t>malloc</w:t>
      </w:r>
      <w:r w:rsidRPr="00EC76D5">
        <w:t xml:space="preserve"> do not. Otherwise, the following two calls are equivalent.</w:t>
      </w:r>
    </w:p>
    <w:p w14:paraId="69EB4DEF" w14:textId="77777777" w:rsidR="00E80032" w:rsidRPr="00EC76D5" w:rsidRDefault="00E80032" w:rsidP="00E80032">
      <w:pPr>
        <w:pStyle w:val="Code"/>
      </w:pPr>
      <w:r w:rsidRPr="00EC76D5">
        <w:t>int *p = calloc(3, sizeof(int));</w:t>
      </w:r>
    </w:p>
    <w:p w14:paraId="0319AB03" w14:textId="77777777" w:rsidR="00E80032" w:rsidRPr="00EC76D5" w:rsidRDefault="00E80032" w:rsidP="00E80032">
      <w:pPr>
        <w:pStyle w:val="Code"/>
      </w:pPr>
      <w:r w:rsidRPr="00EC76D5">
        <w:t>int *q = malloc(3 * sizeof(int));</w:t>
      </w:r>
    </w:p>
    <w:p w14:paraId="0AC235C2" w14:textId="77777777" w:rsidR="00E80032" w:rsidRPr="00EC76D5" w:rsidRDefault="00E80032" w:rsidP="00E80032">
      <w:r w:rsidRPr="00EC76D5">
        <w:t>The predefined constant NULL holds the pointer equivalence of the zero value. We say that the pointer is set to null. In a diagram, we can simple write null.</w:t>
      </w:r>
    </w:p>
    <w:p w14:paraId="579518A3" w14:textId="77777777" w:rsidR="00E80032" w:rsidRPr="00EC76D5" w:rsidRDefault="00E80032" w:rsidP="00E80032">
      <w:pPr>
        <w:rPr>
          <w:szCs w:val="21"/>
        </w:rPr>
      </w:pPr>
      <w:r w:rsidRPr="00EC76D5">
        <w:rPr>
          <w:noProof/>
          <w:lang w:eastAsia="sv-SE"/>
        </w:rPr>
        <mc:AlternateContent>
          <mc:Choice Requires="wpc">
            <w:drawing>
              <wp:inline distT="0" distB="0" distL="0" distR="0" wp14:anchorId="7134CE3D" wp14:editId="11D8F199">
                <wp:extent cx="5738495" cy="993140"/>
                <wp:effectExtent l="0" t="0" r="0" b="0"/>
                <wp:docPr id="157" name="Canvas 2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53" name="Rectangle 124"/>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07A9B0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54" name="Text Box 125"/>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F92E0B"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55" name="Rectangle 126"/>
                        <wps:cNvSpPr>
                          <a:spLocks noChangeArrowheads="1"/>
                        </wps:cNvSpPr>
                        <wps:spPr bwMode="auto">
                          <a:xfrm>
                            <a:off x="2164036" y="360615"/>
                            <a:ext cx="721412" cy="35941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8A5410" w14:textId="77777777" w:rsidR="00206409" w:rsidRPr="003F7CF1" w:rsidRDefault="00206409" w:rsidP="00E80032">
                              <w:pPr>
                                <w:pStyle w:val="SourceCodeBoxText"/>
                                <w:rPr>
                                  <w:sz w:val="19"/>
                                  <w:szCs w:val="19"/>
                                </w:rPr>
                              </w:pPr>
                              <w:r w:rsidRPr="003F7CF1">
                                <w:rPr>
                                  <w:sz w:val="19"/>
                                  <w:szCs w:val="19"/>
                                </w:rPr>
                                <w:t>NULL</w:t>
                              </w:r>
                            </w:p>
                          </w:txbxContent>
                        </wps:txbx>
                        <wps:bodyPr rot="0" vert="horz" wrap="square" lIns="91440" tIns="45720" rIns="91440" bIns="45720" anchor="t" anchorCtr="0" upright="1">
                          <a:noAutofit/>
                        </wps:bodyPr>
                      </wps:wsp>
                      <wps:wsp>
                        <wps:cNvPr id="156" name="Line 127"/>
                        <wps:cNvCnPr>
                          <a:cxnSpLocks noChangeShapeType="1"/>
                        </wps:cNvCnPr>
                        <wps:spPr bwMode="auto">
                          <a:xfrm>
                            <a:off x="541009" y="540322"/>
                            <a:ext cx="1803430" cy="700"/>
                          </a:xfrm>
                          <a:prstGeom prst="line">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134CE3D" id="Canvas 214" o:spid="_x0000_s1297"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">
                <v:shape id="_x0000_s1298" type="#_x0000_t75" style="position:absolute;width:57384;height:9931;visibility:visible;mso-wrap-style:square">
                  <v:fill o:detectmouseclick="t"/>
                  <v:path o:connecttype="none"/>
                </v:shape>
                <v:rect id="Rectangle 124" o:spid="_x0000_s1299"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s74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uD6TLhA7v4BAAD//wMAUEsBAi0AFAAGAAgAAAAhANvh9svuAAAAhQEAABMAAAAAAAAAAAAA&#10;AAAAAAAAAFtDb250ZW50X1R5cGVzXS54bWxQSwECLQAUAAYACAAAACEAWvQsW78AAAAVAQAACwAA&#10;AAAAAAAAAAAAAAAfAQAAX3JlbHMvLnJlbHNQSwECLQAUAAYACAAAACEApc7O+MMAAADcAAAADwAA&#10;AAAAAAAAAAAAAAAHAgAAZHJzL2Rvd25yZXYueG1sUEsFBgAAAAADAAMAtwAAAPcCAAAAAA==&#10;">
                  <v:textbox>
                    <w:txbxContent>
                      <w:p w14:paraId="307A9B07" w14:textId="77777777" w:rsidR="00206409" w:rsidRPr="003F7CF1" w:rsidRDefault="00206409" w:rsidP="00E80032">
                        <w:pPr>
                          <w:pStyle w:val="SourceCodeBoxText"/>
                          <w:rPr>
                            <w:sz w:val="19"/>
                            <w:szCs w:val="19"/>
                          </w:rPr>
                        </w:pPr>
                      </w:p>
                    </w:txbxContent>
                  </v:textbox>
                </v:rect>
                <v:shape id="Text Box 125" o:spid="_x0000_s1300"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" filled="f" stroked="f">
                  <v:textbox>
                    <w:txbxContent>
                      <w:p w14:paraId="37F92E0B"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rect id="Rectangle 126" o:spid="_x0000_s1301" style="position:absolute;left:21640;top:3606;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" stroked="f">
                  <v:textbox>
                    <w:txbxContent>
                      <w:p w14:paraId="508A5410" w14:textId="77777777" w:rsidR="00206409" w:rsidRPr="003F7CF1" w:rsidRDefault="00206409" w:rsidP="00E80032">
                        <w:pPr>
                          <w:pStyle w:val="SourceCodeBoxText"/>
                          <w:rPr>
                            <w:sz w:val="19"/>
                            <w:szCs w:val="19"/>
                          </w:rPr>
                        </w:pPr>
                        <w:r w:rsidRPr="003F7CF1">
                          <w:rPr>
                            <w:sz w:val="19"/>
                            <w:szCs w:val="19"/>
                          </w:rPr>
                          <w:t>NULL</w:t>
                        </w:r>
                      </w:p>
                    </w:txbxContent>
                  </v:textbox>
                </v:rect>
                <v:line id="Line 127" o:spid="_x0000_s1302" style="position:absolute;visibility:visible;mso-wrap-style:square" from="5410,5403" to="23444,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">
                  <v:stroke endarrow="open"/>
                </v:line>
                <w10:anchorlock/>
              </v:group>
            </w:pict>
          </mc:Fallback>
        </mc:AlternateContent>
      </w:r>
    </w:p>
    <w:p w14:paraId="0DDF08CA" w14:textId="77777777" w:rsidR="00E80032" w:rsidRPr="00EC76D5" w:rsidRDefault="00E80032" w:rsidP="00E80032">
      <w:pPr>
        <w:pStyle w:val="Code"/>
      </w:pPr>
      <w:r w:rsidRPr="00EC76D5">
        <w:t>int *p = NULL;</w:t>
      </w:r>
    </w:p>
    <w:p w14:paraId="4060E0EF" w14:textId="77777777" w:rsidR="00E80032" w:rsidRPr="00EC76D5" w:rsidRDefault="00E80032" w:rsidP="00E80032">
      <w:r w:rsidRPr="00EC76D5">
        <w:t xml:space="preserve">Sometimes, the electric ground symbol is used to symbolize a null pointer. For this reason, a null pointer is sometimes said to be a </w:t>
      </w:r>
      <w:r w:rsidRPr="00EC76D5">
        <w:rPr>
          <w:rStyle w:val="KeyWord"/>
        </w:rPr>
        <w:t>grounded</w:t>
      </w:r>
      <w:r w:rsidRPr="00EC76D5">
        <w:t xml:space="preserve"> pointer.</w:t>
      </w:r>
    </w:p>
    <w:p w14:paraId="5FA20976" w14:textId="77777777" w:rsidR="00E80032" w:rsidRPr="00EC76D5" w:rsidRDefault="00E80032" w:rsidP="00E80032">
      <w:pPr>
        <w:rPr>
          <w:szCs w:val="21"/>
        </w:rPr>
      </w:pPr>
      <w:r w:rsidRPr="00EC76D5">
        <w:rPr>
          <w:noProof/>
          <w:lang w:eastAsia="sv-SE"/>
        </w:rPr>
        <mc:AlternateContent>
          <mc:Choice Requires="wpc">
            <w:drawing>
              <wp:inline distT="0" distB="0" distL="0" distR="0" wp14:anchorId="4AB942BD" wp14:editId="4042236D">
                <wp:extent cx="5738495" cy="993140"/>
                <wp:effectExtent l="0" t="0" r="0" b="0"/>
                <wp:docPr id="152" name="Canvas 20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5" name="Rectangle 116"/>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3B98701E"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46" name="Text Box 117"/>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C9A4A5"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7" name="Line 118"/>
                        <wps:cNvCnPr>
                          <a:cxnSpLocks noChangeShapeType="1"/>
                        </wps:cNvCnPr>
                        <wps:spPr bwMode="auto">
                          <a:xfrm>
                            <a:off x="2299938" y="541022"/>
                            <a:ext cx="700" cy="2705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8" name="Line 119"/>
                        <wps:cNvCnPr>
                          <a:cxnSpLocks noChangeShapeType="1"/>
                        </wps:cNvCnPr>
                        <wps:spPr bwMode="auto">
                          <a:xfrm>
                            <a:off x="2119635" y="631125"/>
                            <a:ext cx="360706"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 name="Line 120"/>
                        <wps:cNvCnPr>
                          <a:cxnSpLocks noChangeShapeType="1"/>
                        </wps:cNvCnPr>
                        <wps:spPr bwMode="auto">
                          <a:xfrm>
                            <a:off x="2209837" y="721329"/>
                            <a:ext cx="180303" cy="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121"/>
                        <wps:cNvCnPr>
                          <a:cxnSpLocks noChangeShapeType="1"/>
                        </wps:cNvCnPr>
                        <wps:spPr bwMode="auto">
                          <a:xfrm>
                            <a:off x="541009" y="540322"/>
                            <a:ext cx="1758929" cy="7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AB942BD" id="Canvas 209" o:spid="_x0000_s1303"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">
                <v:shape id="_x0000_s1304" type="#_x0000_t75" style="position:absolute;width:57384;height:9931;visibility:visible;mso-wrap-style:square">
                  <v:fill o:detectmouseclick="t"/>
                  <v:path o:connecttype="none"/>
                </v:shape>
                <v:rect id="Rectangle 116" o:spid="_x0000_s1305"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14:paraId="3B98701E" w14:textId="77777777" w:rsidR="00206409" w:rsidRPr="003F7CF1" w:rsidRDefault="00206409" w:rsidP="00E80032">
                        <w:pPr>
                          <w:pStyle w:val="SourceCodeBoxText"/>
                          <w:rPr>
                            <w:sz w:val="19"/>
                            <w:szCs w:val="19"/>
                          </w:rPr>
                        </w:pPr>
                      </w:p>
                    </w:txbxContent>
                  </v:textbox>
                </v:rect>
                <v:shape id="Text Box 117" o:spid="_x0000_s1306"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" filled="f" stroked="f">
                  <v:textbox>
                    <w:txbxContent>
                      <w:p w14:paraId="66C9A4A5"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118" o:spid="_x0000_s1307" style="position:absolute;visibility:visible;mso-wrap-style:square" from="22999,5410" to="23006,81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"/>
                <v:line id="Line 119" o:spid="_x0000_s1308" style="position:absolute;visibility:visible;mso-wrap-style:square" from="21196,6311" to="24803,63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"/>
                <v:line id="Line 120" o:spid="_x0000_s1309" style="position:absolute;visibility:visible;mso-wrap-style:square" from="22098,7213" to="23901,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"/>
                <v:line id="Line 121" o:spid="_x0000_s1310"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"/>
                <w10:anchorlock/>
              </v:group>
            </w:pict>
          </mc:Fallback>
        </mc:AlternateContent>
      </w:r>
    </w:p>
    <w:p w14:paraId="6651EF7F" w14:textId="70E94916" w:rsidR="00E80032" w:rsidRPr="00EC76D5" w:rsidRDefault="00E80032" w:rsidP="00E80032">
      <w:r w:rsidRPr="00EC76D5">
        <w:t xml:space="preserve">There is a special type </w:t>
      </w:r>
      <w:r w:rsidRPr="00EC76D5">
        <w:rPr>
          <w:rStyle w:val="CodeInText0"/>
        </w:rPr>
        <w:t>void</w:t>
      </w:r>
      <w:r w:rsidRPr="00EC76D5">
        <w:t xml:space="preserve">, which actually marks the absence of a type. We can define a pointer to </w:t>
      </w:r>
      <w:r w:rsidRPr="00EC76D5">
        <w:rPr>
          <w:rStyle w:val="CodeInText0"/>
        </w:rPr>
        <w:t>void</w:t>
      </w:r>
      <w:r w:rsidRPr="00EC76D5">
        <w:t xml:space="preserve">; we cannot, however, </w:t>
      </w:r>
      <w:r w:rsidR="00B02345">
        <w:t>dereference</w:t>
      </w:r>
      <w:r w:rsidRPr="00EC76D5">
        <w:t>er the pointer. It is useful in low-level application where we want to exam a specific location in memory.</w:t>
      </w:r>
    </w:p>
    <w:p w14:paraId="705DD019" w14:textId="77777777" w:rsidR="00E80032" w:rsidRPr="00EC76D5" w:rsidRDefault="00E80032" w:rsidP="00E80032">
      <w:pPr>
        <w:pStyle w:val="Code"/>
      </w:pPr>
      <w:r w:rsidRPr="00EC76D5">
        <w:t>void* voidPtr = (void*) 10000;</w:t>
      </w:r>
    </w:p>
    <w:p w14:paraId="5A053DAD" w14:textId="77777777" w:rsidR="00E80032" w:rsidRPr="00EC76D5" w:rsidRDefault="00E80032" w:rsidP="00E80032">
      <w:r w:rsidRPr="00EC76D5">
        <w:t xml:space="preserve">The </w:t>
      </w:r>
      <w:r w:rsidRPr="00EC76D5">
        <w:rPr>
          <w:rStyle w:val="CodeInText0"/>
        </w:rPr>
        <w:t>void</w:t>
      </w:r>
      <w:r w:rsidRPr="00EC76D5">
        <w:t xml:space="preserve"> type is useful on one further occasion: to mark that a function does not return a value or misses parameters, see the function section later in this chapter.</w:t>
      </w:r>
    </w:p>
    <w:p w14:paraId="161BF396" w14:textId="77777777" w:rsidR="00E80032" w:rsidRPr="00EC76D5" w:rsidRDefault="00E80032" w:rsidP="00E80032">
      <w:r w:rsidRPr="00EC76D5">
        <w:t xml:space="preserve">In the example below, the memory block has been deallocated, but </w:t>
      </w:r>
      <w:r w:rsidRPr="00EC76D5">
        <w:rPr>
          <w:rStyle w:val="CodeInText0"/>
        </w:rPr>
        <w:t>p</w:t>
      </w:r>
      <w:r w:rsidRPr="00EC76D5">
        <w:t xml:space="preserve"> has not been set to null. It has become a </w:t>
      </w:r>
      <w:r w:rsidRPr="00EC76D5">
        <w:rPr>
          <w:rStyle w:val="KeyWord"/>
        </w:rPr>
        <w:t>dangling pointer</w:t>
      </w:r>
      <w:r w:rsidRPr="00EC76D5">
        <w:t xml:space="preserve">; it is not null and does not really points at anything. In spite of that, we try to access the value </w:t>
      </w:r>
      <w:r w:rsidRPr="00EC76D5">
        <w:rPr>
          <w:rStyle w:val="CodeInText0"/>
        </w:rPr>
        <w:t>p</w:t>
      </w:r>
      <w:r w:rsidRPr="00EC76D5">
        <w:t xml:space="preserve"> points at. This is a dangerous operation and would most likely result in a run-time error.</w:t>
      </w:r>
    </w:p>
    <w:p w14:paraId="495C7DE2" w14:textId="77777777" w:rsidR="00E80032" w:rsidRPr="00EC76D5" w:rsidRDefault="00E80032" w:rsidP="00E80032">
      <w:pPr>
        <w:rPr>
          <w:szCs w:val="21"/>
        </w:rPr>
      </w:pPr>
      <w:r w:rsidRPr="00EC76D5">
        <w:rPr>
          <w:noProof/>
          <w:lang w:eastAsia="sv-SE"/>
        </w:rPr>
        <mc:AlternateContent>
          <mc:Choice Requires="wpc">
            <w:drawing>
              <wp:inline distT="0" distB="0" distL="0" distR="0" wp14:anchorId="4455F379" wp14:editId="306A51DC">
                <wp:extent cx="5738495" cy="993140"/>
                <wp:effectExtent l="0" t="0" r="0" b="0"/>
                <wp:docPr id="144" name="Canvas 2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40" name="Rectangle 110"/>
                        <wps:cNvSpPr>
                          <a:spLocks noChangeArrowheads="1"/>
                        </wps:cNvSpPr>
                        <wps:spPr bwMode="auto">
                          <a:xfrm>
                            <a:off x="180303" y="360615"/>
                            <a:ext cx="721412" cy="360115"/>
                          </a:xfrm>
                          <a:prstGeom prst="rect">
                            <a:avLst/>
                          </a:prstGeom>
                          <a:solidFill>
                            <a:srgbClr val="FFFFFF"/>
                          </a:solidFill>
                          <a:ln w="9525">
                            <a:solidFill>
                              <a:srgbClr val="000000"/>
                            </a:solidFill>
                            <a:miter lim="800000"/>
                            <a:headEnd/>
                            <a:tailEnd/>
                          </a:ln>
                        </wps:spPr>
                        <wps:txbx>
                          <w:txbxContent>
                            <w:p w14:paraId="7B17292B"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41" name="Text Box 111"/>
                        <wps:cNvSpPr txBox="1">
                          <a:spLocks noChangeArrowheads="1"/>
                        </wps:cNvSpPr>
                        <wps:spPr bwMode="auto">
                          <a:xfrm>
                            <a:off x="180303" y="0"/>
                            <a:ext cx="721412" cy="3619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B5A5"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42" name="Line 112"/>
                        <wps:cNvCnPr>
                          <a:cxnSpLocks noChangeShapeType="1"/>
                        </wps:cNvCnPr>
                        <wps:spPr bwMode="auto">
                          <a:xfrm>
                            <a:off x="541009" y="540322"/>
                            <a:ext cx="1758929"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3" name="Text Box 113"/>
                        <wps:cNvSpPr txBox="1">
                          <a:spLocks noChangeArrowheads="1"/>
                        </wps:cNvSpPr>
                        <wps:spPr bwMode="auto">
                          <a:xfrm>
                            <a:off x="2164036" y="180307"/>
                            <a:ext cx="1082118" cy="7226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60A441" w14:textId="77777777" w:rsidR="00206409" w:rsidRPr="003F7CF1" w:rsidRDefault="00206409" w:rsidP="00E80032">
                              <w:pPr>
                                <w:pStyle w:val="SourceCodeBoxHeader"/>
                                <w:rPr>
                                  <w:sz w:val="19"/>
                                  <w:szCs w:val="19"/>
                                  <w:lang w:val="sv-SE"/>
                                </w:rPr>
                              </w:pPr>
                              <w:r w:rsidRPr="003F7CF1">
                                <w:rPr>
                                  <w:sz w:val="19"/>
                                  <w:szCs w:val="19"/>
                                  <w:lang w:val="sv-SE"/>
                                </w:rPr>
                                <w:t>dangling pointer</w:t>
                              </w:r>
                            </w:p>
                          </w:txbxContent>
                        </wps:txbx>
                        <wps:bodyPr rot="0" vert="horz" wrap="square" lIns="91440" tIns="45720" rIns="91440" bIns="45720" anchor="t" anchorCtr="0" upright="1">
                          <a:noAutofit/>
                        </wps:bodyPr>
                      </wps:wsp>
                    </wpc:wpc>
                  </a:graphicData>
                </a:graphic>
              </wp:inline>
            </w:drawing>
          </mc:Choice>
          <mc:Fallback>
            <w:pict>
              <v:group w14:anchorId="4455F379" id="Canvas 202" o:spid="_x0000_s1311" editas="canvas" style="width:451.85pt;height:78.2pt;mso-position-horizontal-relative:char;mso-position-vertical-relative:line" coordsize="57384,9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">
                <v:shape id="_x0000_s1312" type="#_x0000_t75" style="position:absolute;width:57384;height:9931;visibility:visible;mso-wrap-style:square">
                  <v:fill o:detectmouseclick="t"/>
                  <v:path o:connecttype="none"/>
                </v:shape>
                <v:rect id="Rectangle 110" o:spid="_x0000_s1313" style="position:absolute;left:1803;top:3606;width:721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">
                  <v:textbox>
                    <w:txbxContent>
                      <w:p w14:paraId="7B17292B" w14:textId="77777777" w:rsidR="00206409" w:rsidRPr="003F7CF1" w:rsidRDefault="00206409" w:rsidP="00E80032">
                        <w:pPr>
                          <w:pStyle w:val="SourceCodeBoxText"/>
                          <w:rPr>
                            <w:sz w:val="19"/>
                            <w:szCs w:val="19"/>
                          </w:rPr>
                        </w:pPr>
                      </w:p>
                    </w:txbxContent>
                  </v:textbox>
                </v:rect>
                <v:shape id="Text Box 111" o:spid="_x0000_s1314" type="#_x0000_t202" style="position:absolute;left: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" filled="f" stroked="f">
                  <v:textbox>
                    <w:txbxContent>
                      <w:p w14:paraId="28D5B5A5"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112" o:spid="_x0000_s1315" style="position:absolute;visibility:visible;mso-wrap-style:square" from="5410,5403" to="22999,54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">
                  <v:stroke endarrow="block"/>
                </v:line>
                <v:shape id="Text Box 113" o:spid="_x0000_s1316" type="#_x0000_t202" style="position:absolute;left:21640;top:1803;width:10821;height:72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" filled="f" stroked="f">
                  <v:textbox>
                    <w:txbxContent>
                      <w:p w14:paraId="6860A441" w14:textId="77777777" w:rsidR="00206409" w:rsidRPr="003F7CF1" w:rsidRDefault="00206409" w:rsidP="00E80032">
                        <w:pPr>
                          <w:pStyle w:val="SourceCodeBoxHeader"/>
                          <w:rPr>
                            <w:sz w:val="19"/>
                            <w:szCs w:val="19"/>
                            <w:lang w:val="sv-SE"/>
                          </w:rPr>
                        </w:pPr>
                        <w:r w:rsidRPr="003F7CF1">
                          <w:rPr>
                            <w:sz w:val="19"/>
                            <w:szCs w:val="19"/>
                            <w:lang w:val="sv-SE"/>
                          </w:rPr>
                          <w:t>dangling pointer</w:t>
                        </w:r>
                      </w:p>
                    </w:txbxContent>
                  </v:textbox>
                </v:shape>
                <w10:anchorlock/>
              </v:group>
            </w:pict>
          </mc:Fallback>
        </mc:AlternateContent>
      </w:r>
    </w:p>
    <w:p w14:paraId="7C56305F" w14:textId="77777777" w:rsidR="00E80032" w:rsidRPr="00EC76D5" w:rsidRDefault="00E80032" w:rsidP="00E80032">
      <w:pPr>
        <w:pStyle w:val="Code"/>
      </w:pPr>
      <w:r w:rsidRPr="00EC76D5">
        <w:t>int *p = malloc(sizeof(int));</w:t>
      </w:r>
    </w:p>
    <w:p w14:paraId="118AB496" w14:textId="77777777" w:rsidR="00E80032" w:rsidRPr="00EC76D5" w:rsidRDefault="00E80032" w:rsidP="00E80032">
      <w:pPr>
        <w:pStyle w:val="Code"/>
      </w:pPr>
      <w:r w:rsidRPr="00EC76D5">
        <w:t>*p = 1;</w:t>
      </w:r>
    </w:p>
    <w:p w14:paraId="113E8C94" w14:textId="77777777" w:rsidR="00E80032" w:rsidRPr="00EC76D5" w:rsidRDefault="00E80032" w:rsidP="00E80032">
      <w:pPr>
        <w:pStyle w:val="Code"/>
      </w:pPr>
      <w:r w:rsidRPr="00EC76D5">
        <w:t>free(p);</w:t>
      </w:r>
    </w:p>
    <w:p w14:paraId="27A3B214" w14:textId="78C86630" w:rsidR="00E80032" w:rsidRPr="00EC76D5" w:rsidRDefault="00E80032" w:rsidP="00E80032">
      <w:pPr>
        <w:pStyle w:val="Code"/>
      </w:pPr>
      <w:r w:rsidRPr="00EC76D5">
        <w:t>*p = 2; // Undefined behav</w:t>
      </w:r>
      <w:r w:rsidR="00414C74">
        <w:t>or</w:t>
      </w:r>
    </w:p>
    <w:p w14:paraId="4DF37877" w14:textId="77777777" w:rsidR="00E80032" w:rsidRPr="00EC76D5" w:rsidRDefault="00E80032" w:rsidP="00E80032">
      <w:r w:rsidRPr="00EC76D5">
        <w:t xml:space="preserve">In the example below, we allocate memory for two pointers, </w:t>
      </w:r>
      <w:r w:rsidRPr="00EC76D5">
        <w:rPr>
          <w:rStyle w:val="CodeInText0"/>
        </w:rPr>
        <w:t>p</w:t>
      </w:r>
      <w:r w:rsidRPr="00EC76D5">
        <w:t xml:space="preserve"> and </w:t>
      </w:r>
      <w:r w:rsidRPr="00EC76D5">
        <w:rPr>
          <w:rStyle w:val="CodeInText0"/>
        </w:rPr>
        <w:t>q</w:t>
      </w:r>
      <w:r w:rsidRPr="00EC76D5">
        <w:t xml:space="preserve">. Then we assign </w:t>
      </w:r>
      <w:r w:rsidRPr="00EC76D5">
        <w:rPr>
          <w:rStyle w:val="CodeInText0"/>
        </w:rPr>
        <w:t>p</w:t>
      </w:r>
      <w:r w:rsidRPr="00EC76D5">
        <w:t xml:space="preserve"> to </w:t>
      </w:r>
      <w:r w:rsidRPr="00EC76D5">
        <w:rPr>
          <w:rStyle w:val="CodeInText0"/>
        </w:rPr>
        <w:t>q</w:t>
      </w:r>
      <w:r w:rsidRPr="00EC76D5">
        <w:t xml:space="preserve">, by doing so we have created a </w:t>
      </w:r>
      <w:r w:rsidRPr="00EC76D5">
        <w:rPr>
          <w:rStyle w:val="KeyWord"/>
        </w:rPr>
        <w:t>memory leak</w:t>
      </w:r>
      <w:r w:rsidRPr="00EC76D5">
        <w:t xml:space="preserve">. There is no way we can access or deallocate the memory block that was pointed at by </w:t>
      </w:r>
      <w:r w:rsidRPr="00EC76D5">
        <w:rPr>
          <w:rStyle w:val="CodeInText0"/>
        </w:rPr>
        <w:t>p</w:t>
      </w:r>
      <w:r w:rsidRPr="00EC76D5">
        <w:t>. In fact, we deallocate the same memory block twice as both pointers by now points at the same memory block. This dangerous operation will most likely also result in a run-time error.</w:t>
      </w:r>
    </w:p>
    <w:p w14:paraId="106146D9" w14:textId="77777777" w:rsidR="00E80032" w:rsidRPr="00EC76D5" w:rsidRDefault="00E80032" w:rsidP="00E80032">
      <w:pPr>
        <w:rPr>
          <w:szCs w:val="21"/>
        </w:rPr>
      </w:pPr>
      <w:r w:rsidRPr="00EC76D5">
        <w:rPr>
          <w:noProof/>
          <w:lang w:eastAsia="sv-SE"/>
        </w:rPr>
        <mc:AlternateContent>
          <mc:Choice Requires="wpc">
            <w:drawing>
              <wp:inline distT="0" distB="0" distL="0" distR="0" wp14:anchorId="79D323C9" wp14:editId="3410BF12">
                <wp:extent cx="5738495" cy="1713230"/>
                <wp:effectExtent l="0" t="0" r="0" b="1270"/>
                <wp:docPr id="139" name="Canvas 197"/>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84" name="Rectangle 90"/>
                        <wps:cNvSpPr>
                          <a:spLocks noChangeArrowheads="1"/>
                        </wps:cNvSpPr>
                        <wps:spPr bwMode="auto">
                          <a:xfrm>
                            <a:off x="180303" y="541009"/>
                            <a:ext cx="721412" cy="360706"/>
                          </a:xfrm>
                          <a:prstGeom prst="rect">
                            <a:avLst/>
                          </a:prstGeom>
                          <a:solidFill>
                            <a:srgbClr val="FFFFFF"/>
                          </a:solidFill>
                          <a:ln w="9525">
                            <a:solidFill>
                              <a:srgbClr val="000000"/>
                            </a:solidFill>
                            <a:miter lim="800000"/>
                            <a:headEnd/>
                            <a:tailEnd/>
                          </a:ln>
                        </wps:spPr>
                        <wps:txbx>
                          <w:txbxContent>
                            <w:p w14:paraId="7A327EF3"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85" name="Text Box 91"/>
                        <wps:cNvSpPr txBox="1">
                          <a:spLocks noChangeArrowheads="1"/>
                        </wps:cNvSpPr>
                        <wps:spPr bwMode="auto">
                          <a:xfrm>
                            <a:off x="180303" y="180303"/>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F85654"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87" name="Line 92"/>
                        <wps:cNvCnPr>
                          <a:cxnSpLocks noChangeShapeType="1"/>
                        </wps:cNvCnPr>
                        <wps:spPr bwMode="auto">
                          <a:xfrm flipV="1">
                            <a:off x="541009" y="721313"/>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8" name="Text Box 93"/>
                        <wps:cNvSpPr txBox="1">
                          <a:spLocks noChangeArrowheads="1"/>
                        </wps:cNvSpPr>
                        <wps:spPr bwMode="auto">
                          <a:xfrm>
                            <a:off x="901715"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C5E088"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189" name="Rectangle 94"/>
                        <wps:cNvSpPr>
                          <a:spLocks noChangeArrowheads="1"/>
                        </wps:cNvSpPr>
                        <wps:spPr bwMode="auto">
                          <a:xfrm>
                            <a:off x="180303" y="1262322"/>
                            <a:ext cx="721412" cy="360706"/>
                          </a:xfrm>
                          <a:prstGeom prst="rect">
                            <a:avLst/>
                          </a:prstGeom>
                          <a:solidFill>
                            <a:srgbClr val="FFFFFF"/>
                          </a:solidFill>
                          <a:ln w="9525">
                            <a:solidFill>
                              <a:srgbClr val="000000"/>
                            </a:solidFill>
                            <a:miter lim="800000"/>
                            <a:headEnd/>
                            <a:tailEnd/>
                          </a:ln>
                        </wps:spPr>
                        <wps:txbx>
                          <w:txbxContent>
                            <w:p w14:paraId="30CA670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90" name="Text Box 95"/>
                        <wps:cNvSpPr txBox="1">
                          <a:spLocks noChangeArrowheads="1"/>
                        </wps:cNvSpPr>
                        <wps:spPr bwMode="auto">
                          <a:xfrm>
                            <a:off x="180303" y="901716"/>
                            <a:ext cx="7214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397A2D" w14:textId="77777777" w:rsidR="00206409" w:rsidRPr="003F7CF1" w:rsidRDefault="0020640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91" name="Line 96"/>
                        <wps:cNvCnPr>
                          <a:cxnSpLocks noChangeShapeType="1"/>
                        </wps:cNvCnPr>
                        <wps:spPr bwMode="auto">
                          <a:xfrm>
                            <a:off x="541009" y="1442725"/>
                            <a:ext cx="12624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8" name="Rectangle 97"/>
                        <wps:cNvSpPr>
                          <a:spLocks noChangeArrowheads="1"/>
                        </wps:cNvSpPr>
                        <wps:spPr bwMode="auto">
                          <a:xfrm>
                            <a:off x="1803430" y="541009"/>
                            <a:ext cx="721312" cy="360706"/>
                          </a:xfrm>
                          <a:prstGeom prst="rect">
                            <a:avLst/>
                          </a:prstGeom>
                          <a:solidFill>
                            <a:srgbClr val="FFFFFF"/>
                          </a:solidFill>
                          <a:ln w="9525">
                            <a:solidFill>
                              <a:srgbClr val="000000"/>
                            </a:solidFill>
                            <a:miter lim="800000"/>
                            <a:headEnd/>
                            <a:tailEnd/>
                          </a:ln>
                        </wps:spPr>
                        <wps:txbx>
                          <w:txbxContent>
                            <w:p w14:paraId="29778FDD"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29" name="Rectangle 98"/>
                        <wps:cNvSpPr>
                          <a:spLocks noChangeArrowheads="1"/>
                        </wps:cNvSpPr>
                        <wps:spPr bwMode="auto">
                          <a:xfrm>
                            <a:off x="1803430" y="1262322"/>
                            <a:ext cx="721312" cy="360706"/>
                          </a:xfrm>
                          <a:prstGeom prst="rect">
                            <a:avLst/>
                          </a:prstGeom>
                          <a:solidFill>
                            <a:srgbClr val="FFFFFF"/>
                          </a:solidFill>
                          <a:ln w="9525">
                            <a:solidFill>
                              <a:srgbClr val="000000"/>
                            </a:solidFill>
                            <a:miter lim="800000"/>
                            <a:headEnd/>
                            <a:tailEnd/>
                          </a:ln>
                        </wps:spPr>
                        <wps:txbx>
                          <w:txbxContent>
                            <w:p w14:paraId="4CBA3957"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0" name="Rectangle 99"/>
                        <wps:cNvSpPr>
                          <a:spLocks noChangeArrowheads="1"/>
                        </wps:cNvSpPr>
                        <wps:spPr bwMode="auto">
                          <a:xfrm>
                            <a:off x="3246154" y="541009"/>
                            <a:ext cx="721312" cy="360706"/>
                          </a:xfrm>
                          <a:prstGeom prst="rect">
                            <a:avLst/>
                          </a:prstGeom>
                          <a:solidFill>
                            <a:srgbClr val="FFFFFF"/>
                          </a:solidFill>
                          <a:ln w="9525">
                            <a:solidFill>
                              <a:srgbClr val="000000"/>
                            </a:solidFill>
                            <a:miter lim="800000"/>
                            <a:headEnd/>
                            <a:tailEnd/>
                          </a:ln>
                        </wps:spPr>
                        <wps:txbx>
                          <w:txbxContent>
                            <w:p w14:paraId="0AC2B344"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31" name="Text Box 100"/>
                        <wps:cNvSpPr txBox="1">
                          <a:spLocks noChangeArrowheads="1"/>
                        </wps:cNvSpPr>
                        <wps:spPr bwMode="auto">
                          <a:xfrm>
                            <a:off x="3246154" y="180303"/>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C6633" w14:textId="77777777" w:rsidR="00206409" w:rsidRPr="003F7CF1" w:rsidRDefault="00206409" w:rsidP="00E80032">
                              <w:pPr>
                                <w:pStyle w:val="SourceCodeBoxHeader"/>
                                <w:rPr>
                                  <w:sz w:val="19"/>
                                  <w:szCs w:val="19"/>
                                  <w:lang w:val="sv-SE"/>
                                </w:rPr>
                              </w:pPr>
                              <w:r w:rsidRPr="003F7CF1">
                                <w:rPr>
                                  <w:sz w:val="19"/>
                                  <w:szCs w:val="19"/>
                                  <w:lang w:val="sv-SE"/>
                                </w:rPr>
                                <w:t>p</w:t>
                              </w:r>
                            </w:p>
                          </w:txbxContent>
                        </wps:txbx>
                        <wps:bodyPr rot="0" vert="horz" wrap="square" lIns="91440" tIns="45720" rIns="91440" bIns="45720" anchor="t" anchorCtr="0" upright="1">
                          <a:noAutofit/>
                        </wps:bodyPr>
                      </wps:wsp>
                      <wps:wsp>
                        <wps:cNvPr id="132" name="Text Box 101"/>
                        <wps:cNvSpPr txBox="1">
                          <a:spLocks noChangeArrowheads="1"/>
                        </wps:cNvSpPr>
                        <wps:spPr bwMode="auto">
                          <a:xfrm>
                            <a:off x="3967466" y="0"/>
                            <a:ext cx="901715" cy="360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060923"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133" name="Rectangle 102"/>
                        <wps:cNvSpPr>
                          <a:spLocks noChangeArrowheads="1"/>
                        </wps:cNvSpPr>
                        <wps:spPr bwMode="auto">
                          <a:xfrm>
                            <a:off x="3246154" y="1262322"/>
                            <a:ext cx="721312" cy="360706"/>
                          </a:xfrm>
                          <a:prstGeom prst="rect">
                            <a:avLst/>
                          </a:prstGeom>
                          <a:solidFill>
                            <a:srgbClr val="FFFFFF"/>
                          </a:solidFill>
                          <a:ln w="9525">
                            <a:solidFill>
                              <a:srgbClr val="000000"/>
                            </a:solidFill>
                            <a:miter lim="800000"/>
                            <a:headEnd/>
                            <a:tailEnd/>
                          </a:ln>
                        </wps:spPr>
                        <wps:txbx>
                          <w:txbxContent>
                            <w:p w14:paraId="7FE8883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34" name="Text Box 103"/>
                        <wps:cNvSpPr txBox="1">
                          <a:spLocks noChangeArrowheads="1"/>
                        </wps:cNvSpPr>
                        <wps:spPr bwMode="auto">
                          <a:xfrm>
                            <a:off x="3246154" y="901716"/>
                            <a:ext cx="721312" cy="3619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D52373" w14:textId="77777777" w:rsidR="00206409" w:rsidRPr="003F7CF1" w:rsidRDefault="00206409" w:rsidP="00E80032">
                              <w:pPr>
                                <w:pStyle w:val="SourceCodeBoxHeader"/>
                                <w:rPr>
                                  <w:sz w:val="19"/>
                                  <w:szCs w:val="19"/>
                                  <w:lang w:val="sv-SE"/>
                                </w:rPr>
                              </w:pPr>
                              <w:r w:rsidRPr="003F7CF1">
                                <w:rPr>
                                  <w:sz w:val="19"/>
                                  <w:szCs w:val="19"/>
                                  <w:lang w:val="sv-SE"/>
                                </w:rPr>
                                <w:t>q</w:t>
                              </w:r>
                            </w:p>
                          </w:txbxContent>
                        </wps:txbx>
                        <wps:bodyPr rot="0" vert="horz" wrap="square" lIns="91440" tIns="45720" rIns="91440" bIns="45720" anchor="t" anchorCtr="0" upright="1">
                          <a:noAutofit/>
                        </wps:bodyPr>
                      </wps:wsp>
                      <wps:wsp>
                        <wps:cNvPr id="135" name="Line 104"/>
                        <wps:cNvCnPr>
                          <a:cxnSpLocks noChangeShapeType="1"/>
                        </wps:cNvCnPr>
                        <wps:spPr bwMode="auto">
                          <a:xfrm>
                            <a:off x="3606860" y="721313"/>
                            <a:ext cx="1262321" cy="63121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Rectangle 105"/>
                        <wps:cNvSpPr>
                          <a:spLocks noChangeArrowheads="1"/>
                        </wps:cNvSpPr>
                        <wps:spPr bwMode="auto">
                          <a:xfrm>
                            <a:off x="4869181" y="541009"/>
                            <a:ext cx="721412" cy="360706"/>
                          </a:xfrm>
                          <a:prstGeom prst="rect">
                            <a:avLst/>
                          </a:prstGeom>
                          <a:solidFill>
                            <a:srgbClr val="FFFFFF"/>
                          </a:solidFill>
                          <a:ln w="9525">
                            <a:solidFill>
                              <a:srgbClr val="000000"/>
                            </a:solidFill>
                            <a:miter lim="800000"/>
                            <a:headEnd/>
                            <a:tailEnd/>
                          </a:ln>
                        </wps:spPr>
                        <wps:txbx>
                          <w:txbxContent>
                            <w:p w14:paraId="70885BC9"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37" name="Rectangle 106"/>
                        <wps:cNvSpPr>
                          <a:spLocks noChangeArrowheads="1"/>
                        </wps:cNvSpPr>
                        <wps:spPr bwMode="auto">
                          <a:xfrm>
                            <a:off x="4869181" y="1262322"/>
                            <a:ext cx="721412" cy="360706"/>
                          </a:xfrm>
                          <a:prstGeom prst="rect">
                            <a:avLst/>
                          </a:prstGeom>
                          <a:solidFill>
                            <a:srgbClr val="FFFFFF"/>
                          </a:solidFill>
                          <a:ln w="9525">
                            <a:solidFill>
                              <a:srgbClr val="000000"/>
                            </a:solidFill>
                            <a:miter lim="800000"/>
                            <a:headEnd/>
                            <a:tailEnd/>
                          </a:ln>
                        </wps:spPr>
                        <wps:txbx>
                          <w:txbxContent>
                            <w:p w14:paraId="4C8C676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38" name="Line 107"/>
                        <wps:cNvCnPr>
                          <a:cxnSpLocks noChangeShapeType="1"/>
                        </wps:cNvCnPr>
                        <wps:spPr bwMode="auto">
                          <a:xfrm flipV="1">
                            <a:off x="3606860" y="1442725"/>
                            <a:ext cx="1262321"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9D323C9" id="Canvas 197" o:spid="_x0000_s1317" editas="canvas" style="width:451.85pt;height:134.9pt;mso-position-horizontal-relative:char;mso-position-vertical-relative:line" coordsize="57384,171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">
                <v:shape id="_x0000_s1318" type="#_x0000_t75" style="position:absolute;width:57384;height:17132;visibility:visible;mso-wrap-style:square">
                  <v:fill o:detectmouseclick="t"/>
                  <v:path o:connecttype="none"/>
                </v:shape>
                <v:rect id="Rectangle 90" o:spid="_x0000_s1319" style="position:absolute;left:1803;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">
                  <v:textbox>
                    <w:txbxContent>
                      <w:p w14:paraId="7A327EF3" w14:textId="77777777" w:rsidR="00206409" w:rsidRPr="003F7CF1" w:rsidRDefault="00206409" w:rsidP="00E80032">
                        <w:pPr>
                          <w:pStyle w:val="SourceCodeBoxText"/>
                          <w:rPr>
                            <w:sz w:val="19"/>
                            <w:szCs w:val="19"/>
                          </w:rPr>
                        </w:pPr>
                      </w:p>
                    </w:txbxContent>
                  </v:textbox>
                </v:rect>
                <v:shape id="Text Box 91" o:spid="_x0000_s1320" type="#_x0000_t202" style="position:absolute;left:1803;top:1803;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0BF85654"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line id="Line 92" o:spid="_x0000_s1321" style="position:absolute;flip:y;visibility:visible;mso-wrap-style:square" from="5410,7213" to="18034,72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">
                  <v:stroke endarrow="block"/>
                </v:line>
                <v:shape id="Text Box 93" o:spid="_x0000_s1322" type="#_x0000_t202" style="position:absolute;left:9017;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" filled="f" stroked="f">
                  <v:textbox>
                    <w:txbxContent>
                      <w:p w14:paraId="1CC5E088"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rect id="Rectangle 94" o:spid="_x0000_s1323" style="position:absolute;left:1803;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">
                  <v:textbox>
                    <w:txbxContent>
                      <w:p w14:paraId="30CA6707" w14:textId="77777777" w:rsidR="00206409" w:rsidRPr="003F7CF1" w:rsidRDefault="00206409" w:rsidP="00E80032">
                        <w:pPr>
                          <w:pStyle w:val="SourceCodeBoxText"/>
                          <w:rPr>
                            <w:sz w:val="19"/>
                            <w:szCs w:val="19"/>
                          </w:rPr>
                        </w:pPr>
                      </w:p>
                    </w:txbxContent>
                  </v:textbox>
                </v:rect>
                <v:shape id="Text Box 95" o:spid="_x0000_s1324" type="#_x0000_t202" style="position:absolute;left:1803;top:9017;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" filled="f" stroked="f">
                  <v:textbox>
                    <w:txbxContent>
                      <w:p w14:paraId="14397A2D" w14:textId="77777777" w:rsidR="00206409" w:rsidRPr="003F7CF1" w:rsidRDefault="00206409" w:rsidP="00E80032">
                        <w:pPr>
                          <w:pStyle w:val="SourceCodeBoxHeader"/>
                          <w:rPr>
                            <w:sz w:val="19"/>
                            <w:szCs w:val="19"/>
                            <w:lang w:val="sv-SE"/>
                          </w:rPr>
                        </w:pPr>
                        <w:r w:rsidRPr="003F7CF1">
                          <w:rPr>
                            <w:sz w:val="19"/>
                            <w:szCs w:val="19"/>
                            <w:lang w:val="sv-SE"/>
                          </w:rPr>
                          <w:t>q</w:t>
                        </w:r>
                      </w:p>
                    </w:txbxContent>
                  </v:textbox>
                </v:shape>
                <v:line id="Line 96" o:spid="_x0000_s1325" style="position:absolute;visibility:visible;mso-wrap-style:square" from="5410,14427" to="18034,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">
                  <v:stroke endarrow="block"/>
                </v:line>
                <v:rect id="Rectangle 97" o:spid="_x0000_s1326" style="position:absolute;left:18034;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">
                  <v:textbox>
                    <w:txbxContent>
                      <w:p w14:paraId="29778FDD" w14:textId="77777777" w:rsidR="00206409" w:rsidRPr="003F7CF1" w:rsidRDefault="00206409" w:rsidP="00E80032">
                        <w:pPr>
                          <w:pStyle w:val="SourceCodeBoxText"/>
                          <w:rPr>
                            <w:sz w:val="19"/>
                            <w:szCs w:val="19"/>
                          </w:rPr>
                        </w:pPr>
                        <w:r w:rsidRPr="003F7CF1">
                          <w:rPr>
                            <w:sz w:val="19"/>
                            <w:szCs w:val="19"/>
                          </w:rPr>
                          <w:t>1</w:t>
                        </w:r>
                      </w:p>
                    </w:txbxContent>
                  </v:textbox>
                </v:rect>
                <v:rect id="Rectangle 98" o:spid="_x0000_s1327" style="position:absolute;left:18034;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">
                  <v:textbox>
                    <w:txbxContent>
                      <w:p w14:paraId="4CBA3957" w14:textId="77777777" w:rsidR="00206409" w:rsidRPr="003F7CF1" w:rsidRDefault="00206409" w:rsidP="00E80032">
                        <w:pPr>
                          <w:pStyle w:val="SourceCodeBoxText"/>
                          <w:rPr>
                            <w:sz w:val="19"/>
                            <w:szCs w:val="19"/>
                          </w:rPr>
                        </w:pPr>
                        <w:r w:rsidRPr="003F7CF1">
                          <w:rPr>
                            <w:sz w:val="19"/>
                            <w:szCs w:val="19"/>
                          </w:rPr>
                          <w:t>2</w:t>
                        </w:r>
                      </w:p>
                    </w:txbxContent>
                  </v:textbox>
                </v:rect>
                <v:rect id="Rectangle 99" o:spid="_x0000_s1328" style="position:absolute;left:32461;top:5410;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">
                  <v:textbox>
                    <w:txbxContent>
                      <w:p w14:paraId="0AC2B344" w14:textId="77777777" w:rsidR="00206409" w:rsidRPr="003F7CF1" w:rsidRDefault="00206409" w:rsidP="00E80032">
                        <w:pPr>
                          <w:pStyle w:val="SourceCodeBoxText"/>
                          <w:rPr>
                            <w:sz w:val="19"/>
                            <w:szCs w:val="19"/>
                          </w:rPr>
                        </w:pPr>
                      </w:p>
                    </w:txbxContent>
                  </v:textbox>
                </v:rect>
                <v:shape id="Text Box 100" o:spid="_x0000_s1329" type="#_x0000_t202" style="position:absolute;left:32461;top:1803;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14CC6633" w14:textId="77777777" w:rsidR="00206409" w:rsidRPr="003F7CF1" w:rsidRDefault="00206409" w:rsidP="00E80032">
                        <w:pPr>
                          <w:pStyle w:val="SourceCodeBoxHeader"/>
                          <w:rPr>
                            <w:sz w:val="19"/>
                            <w:szCs w:val="19"/>
                            <w:lang w:val="sv-SE"/>
                          </w:rPr>
                        </w:pPr>
                        <w:r w:rsidRPr="003F7CF1">
                          <w:rPr>
                            <w:sz w:val="19"/>
                            <w:szCs w:val="19"/>
                            <w:lang w:val="sv-SE"/>
                          </w:rPr>
                          <w:t>p</w:t>
                        </w:r>
                      </w:p>
                    </w:txbxContent>
                  </v:textbox>
                </v:shape>
                <v:shape id="Text Box 101" o:spid="_x0000_s1330" type="#_x0000_t202" style="position:absolute;left:39674;width:9017;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" filled="f" stroked="f">
                  <v:textbox>
                    <w:txbxContent>
                      <w:p w14:paraId="4C060923"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rect id="Rectangle 102" o:spid="_x0000_s1331" style="position:absolute;left:32461;top:12623;width:7213;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">
                  <v:textbox>
                    <w:txbxContent>
                      <w:p w14:paraId="7FE88837" w14:textId="77777777" w:rsidR="00206409" w:rsidRPr="003F7CF1" w:rsidRDefault="00206409" w:rsidP="00E80032">
                        <w:pPr>
                          <w:pStyle w:val="SourceCodeBoxText"/>
                          <w:rPr>
                            <w:sz w:val="19"/>
                            <w:szCs w:val="19"/>
                          </w:rPr>
                        </w:pPr>
                      </w:p>
                    </w:txbxContent>
                  </v:textbox>
                </v:rect>
                <v:shape id="Text Box 103" o:spid="_x0000_s1332" type="#_x0000_t202" style="position:absolute;left:32461;top:9017;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" filled="f" stroked="f">
                  <v:textbox>
                    <w:txbxContent>
                      <w:p w14:paraId="28D52373" w14:textId="77777777" w:rsidR="00206409" w:rsidRPr="003F7CF1" w:rsidRDefault="00206409" w:rsidP="00E80032">
                        <w:pPr>
                          <w:pStyle w:val="SourceCodeBoxHeader"/>
                          <w:rPr>
                            <w:sz w:val="19"/>
                            <w:szCs w:val="19"/>
                            <w:lang w:val="sv-SE"/>
                          </w:rPr>
                        </w:pPr>
                        <w:r w:rsidRPr="003F7CF1">
                          <w:rPr>
                            <w:sz w:val="19"/>
                            <w:szCs w:val="19"/>
                            <w:lang w:val="sv-SE"/>
                          </w:rPr>
                          <w:t>q</w:t>
                        </w:r>
                      </w:p>
                    </w:txbxContent>
                  </v:textbox>
                </v:shape>
                <v:line id="Line 104" o:spid="_x0000_s1333" style="position:absolute;visibility:visible;mso-wrap-style:square" from="36068,7213" to="48691,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">
                  <v:stroke endarrow="block"/>
                </v:line>
                <v:rect id="Rectangle 105" o:spid="_x0000_s1334" style="position:absolute;left:48691;top:5410;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">
                  <v:textbox>
                    <w:txbxContent>
                      <w:p w14:paraId="70885BC9" w14:textId="77777777" w:rsidR="00206409" w:rsidRPr="003F7CF1" w:rsidRDefault="00206409" w:rsidP="00E80032">
                        <w:pPr>
                          <w:pStyle w:val="SourceCodeBoxText"/>
                          <w:rPr>
                            <w:sz w:val="19"/>
                            <w:szCs w:val="19"/>
                          </w:rPr>
                        </w:pPr>
                        <w:r w:rsidRPr="003F7CF1">
                          <w:rPr>
                            <w:sz w:val="19"/>
                            <w:szCs w:val="19"/>
                          </w:rPr>
                          <w:t>1</w:t>
                        </w:r>
                      </w:p>
                    </w:txbxContent>
                  </v:textbox>
                </v:rect>
                <v:rect id="Rectangle 106" o:spid="_x0000_s1335" style="position:absolute;left:48691;top:12623;width:721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">
                  <v:textbox>
                    <w:txbxContent>
                      <w:p w14:paraId="4C8C6763" w14:textId="77777777" w:rsidR="00206409" w:rsidRPr="003F7CF1" w:rsidRDefault="00206409" w:rsidP="00E80032">
                        <w:pPr>
                          <w:pStyle w:val="SourceCodeBoxText"/>
                          <w:rPr>
                            <w:sz w:val="19"/>
                            <w:szCs w:val="19"/>
                          </w:rPr>
                        </w:pPr>
                        <w:r w:rsidRPr="003F7CF1">
                          <w:rPr>
                            <w:sz w:val="19"/>
                            <w:szCs w:val="19"/>
                          </w:rPr>
                          <w:t>2</w:t>
                        </w:r>
                      </w:p>
                    </w:txbxContent>
                  </v:textbox>
                </v:rect>
                <v:line id="Line 107" o:spid="_x0000_s1336" style="position:absolute;flip:y;visibility:visible;mso-wrap-style:square" from="36068,14427" to="48691,144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">
                  <v:stroke endarrow="block"/>
                </v:line>
                <w10:anchorlock/>
              </v:group>
            </w:pict>
          </mc:Fallback>
        </mc:AlternateContent>
      </w:r>
    </w:p>
    <w:p w14:paraId="7EE7AF98" w14:textId="77777777" w:rsidR="00E80032" w:rsidRPr="00EC76D5" w:rsidRDefault="00E80032" w:rsidP="00E80032">
      <w:pPr>
        <w:pStyle w:val="Code"/>
      </w:pPr>
      <w:r w:rsidRPr="00EC76D5">
        <w:t>int *p = malloc(sizoef(int)); // (a)</w:t>
      </w:r>
    </w:p>
    <w:p w14:paraId="19486656" w14:textId="77777777" w:rsidR="00E80032" w:rsidRPr="00EC76D5" w:rsidRDefault="00E80032" w:rsidP="00E80032">
      <w:pPr>
        <w:pStyle w:val="Code"/>
      </w:pPr>
      <w:r w:rsidRPr="00EC76D5">
        <w:t>int *q = malloc(sizeof(int));</w:t>
      </w:r>
    </w:p>
    <w:p w14:paraId="098ABE7F" w14:textId="77777777" w:rsidR="00E80032" w:rsidRPr="00EC76D5" w:rsidRDefault="00E80032" w:rsidP="00E80032">
      <w:pPr>
        <w:pStyle w:val="Code"/>
      </w:pPr>
      <w:r w:rsidRPr="00EC76D5">
        <w:t>*p = 1;</w:t>
      </w:r>
    </w:p>
    <w:p w14:paraId="2ABACC07" w14:textId="77777777" w:rsidR="00E80032" w:rsidRPr="00EC76D5" w:rsidRDefault="00E80032" w:rsidP="00E80032">
      <w:pPr>
        <w:pStyle w:val="Code"/>
      </w:pPr>
      <w:r w:rsidRPr="00EC76D5">
        <w:t>*q = 2;</w:t>
      </w:r>
    </w:p>
    <w:p w14:paraId="5B3203BB" w14:textId="77777777" w:rsidR="00E80032" w:rsidRPr="00EC76D5" w:rsidRDefault="00E80032" w:rsidP="00E80032">
      <w:pPr>
        <w:pStyle w:val="Code"/>
      </w:pPr>
    </w:p>
    <w:p w14:paraId="28C5F8F3" w14:textId="77777777" w:rsidR="00E80032" w:rsidRPr="00EC76D5" w:rsidRDefault="00E80032" w:rsidP="00E80032">
      <w:pPr>
        <w:pStyle w:val="Code"/>
      </w:pPr>
      <w:r w:rsidRPr="00EC76D5">
        <w:t>p = q; // (b)</w:t>
      </w:r>
    </w:p>
    <w:p w14:paraId="4DEC37DA" w14:textId="52843277" w:rsidR="00E80032" w:rsidRPr="00EC76D5" w:rsidRDefault="00E80032" w:rsidP="00E80032">
      <w:pPr>
        <w:pStyle w:val="Code"/>
      </w:pPr>
      <w:r w:rsidRPr="00EC76D5">
        <w:t>free(p); // Undefined behav</w:t>
      </w:r>
      <w:r w:rsidR="00414C74">
        <w:t>or</w:t>
      </w:r>
      <w:r w:rsidRPr="00EC76D5">
        <w:t>. Deallocates the same memory block twice,</w:t>
      </w:r>
    </w:p>
    <w:p w14:paraId="7A277B29" w14:textId="77777777" w:rsidR="00E80032" w:rsidRPr="00EC76D5" w:rsidRDefault="00E80032" w:rsidP="00E80032">
      <w:pPr>
        <w:pStyle w:val="Code"/>
      </w:pPr>
      <w:r w:rsidRPr="00EC76D5">
        <w:t>free(q); // as p and q points at the same memory block. Also memory leak,</w:t>
      </w:r>
    </w:p>
    <w:p w14:paraId="57ACD359" w14:textId="77777777" w:rsidR="00E80032" w:rsidRPr="00EC76D5" w:rsidRDefault="00E80032" w:rsidP="00E80032">
      <w:pPr>
        <w:pStyle w:val="Code"/>
      </w:pPr>
      <w:r w:rsidRPr="00EC76D5">
        <w:t xml:space="preserve">         // since the memory block holding 1 cannot be accessed any more.</w:t>
      </w:r>
    </w:p>
    <w:p w14:paraId="1C34D620" w14:textId="231D9BB7"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0" w:name="_Toc320485586"/>
      <w:bookmarkStart w:id="661" w:name="_Toc323656696"/>
      <w:bookmarkStart w:id="662" w:name="_Toc324085434"/>
      <w:bookmarkStart w:id="663" w:name="_Toc383781086"/>
      <w:bookmarkStart w:id="664" w:name="_Toc49764490"/>
      <w:r w:rsidRPr="00EC76D5">
        <w:t>Defining our own types</w:t>
      </w:r>
      <w:bookmarkEnd w:id="660"/>
      <w:bookmarkEnd w:id="661"/>
      <w:bookmarkEnd w:id="662"/>
      <w:bookmarkEnd w:id="663"/>
      <w:bookmarkEnd w:id="664"/>
    </w:p>
    <w:p w14:paraId="32074678" w14:textId="77777777" w:rsidR="00E80032" w:rsidRPr="00EC76D5" w:rsidRDefault="00E80032" w:rsidP="00E80032">
      <w:r w:rsidRPr="00EC76D5">
        <w:t xml:space="preserve">It is possible to define our own type with </w:t>
      </w:r>
      <w:r w:rsidRPr="00EC76D5">
        <w:rPr>
          <w:rStyle w:val="CodeInText0"/>
        </w:rPr>
        <w:t>typedef</w:t>
      </w:r>
      <w:r w:rsidRPr="00EC76D5">
        <w:t xml:space="preserve">, which is a great tool for increasing the readability of the code. However, too many defined types tend to make the code less readable. Therefore, a piece of advice would be to use </w:t>
      </w:r>
      <w:r w:rsidRPr="00EC76D5">
        <w:rPr>
          <w:rStyle w:val="CodeInText0"/>
        </w:rPr>
        <w:t>typedef</w:t>
      </w:r>
      <w:r w:rsidRPr="00EC76D5">
        <w:t xml:space="preserve"> with care.</w:t>
      </w:r>
    </w:p>
    <w:p w14:paraId="5C272FF3" w14:textId="77777777" w:rsidR="00E80032" w:rsidRPr="00EC76D5" w:rsidRDefault="00E80032" w:rsidP="00E80032">
      <w:pPr>
        <w:pStyle w:val="Code"/>
      </w:pPr>
      <w:r w:rsidRPr="00EC76D5">
        <w:t>int i = 1;</w:t>
      </w:r>
    </w:p>
    <w:p w14:paraId="66676C9E" w14:textId="77777777" w:rsidR="00E80032" w:rsidRPr="00EC76D5" w:rsidRDefault="00E80032" w:rsidP="00E80032">
      <w:pPr>
        <w:pStyle w:val="Code"/>
      </w:pPr>
    </w:p>
    <w:p w14:paraId="28BEE675" w14:textId="77777777" w:rsidR="00E80032" w:rsidRPr="00EC76D5" w:rsidRDefault="00E80032" w:rsidP="00E80032">
      <w:pPr>
        <w:pStyle w:val="Code"/>
      </w:pPr>
      <w:r w:rsidRPr="00EC76D5">
        <w:t>typedef unsigned int unsigned_int;</w:t>
      </w:r>
    </w:p>
    <w:p w14:paraId="3E9BD00D" w14:textId="77777777" w:rsidR="00E80032" w:rsidRPr="00EC76D5" w:rsidRDefault="00E80032" w:rsidP="00E80032">
      <w:pPr>
        <w:pStyle w:val="Code"/>
      </w:pPr>
      <w:r w:rsidRPr="00EC76D5">
        <w:t>unsigned_int u = 2;</w:t>
      </w:r>
    </w:p>
    <w:p w14:paraId="7A894960" w14:textId="77777777" w:rsidR="00E80032" w:rsidRPr="00EC76D5" w:rsidRDefault="00E80032" w:rsidP="00E80032">
      <w:pPr>
        <w:pStyle w:val="Code"/>
      </w:pPr>
    </w:p>
    <w:p w14:paraId="7FD0F317" w14:textId="77777777" w:rsidR="00E80032" w:rsidRPr="00EC76D5" w:rsidRDefault="00E80032" w:rsidP="00E80032">
      <w:pPr>
        <w:pStyle w:val="Code"/>
      </w:pPr>
      <w:r w:rsidRPr="00EC76D5">
        <w:t>typedef int* int_ptr;</w:t>
      </w:r>
    </w:p>
    <w:p w14:paraId="0E0AA614" w14:textId="77777777" w:rsidR="00E80032" w:rsidRPr="00EC76D5" w:rsidRDefault="00E80032" w:rsidP="00E80032">
      <w:pPr>
        <w:pStyle w:val="Code"/>
      </w:pPr>
      <w:r w:rsidRPr="00EC76D5">
        <w:t>int_ptr ip = &amp;i;</w:t>
      </w:r>
    </w:p>
    <w:p w14:paraId="49921652" w14:textId="77777777" w:rsidR="00E80032" w:rsidRPr="00EC76D5" w:rsidRDefault="00E80032" w:rsidP="00E80032">
      <w:pPr>
        <w:pStyle w:val="Code"/>
      </w:pPr>
    </w:p>
    <w:p w14:paraId="046F2574" w14:textId="77777777" w:rsidR="00E80032" w:rsidRPr="00EC76D5" w:rsidRDefault="00E80032" w:rsidP="00E80032">
      <w:pPr>
        <w:pStyle w:val="Code"/>
      </w:pPr>
      <w:r w:rsidRPr="00EC76D5">
        <w:t>typedef unsigned_int* uint_ptr;</w:t>
      </w:r>
    </w:p>
    <w:p w14:paraId="36FC8891" w14:textId="77777777" w:rsidR="00E80032" w:rsidRPr="00EC76D5" w:rsidRDefault="00E80032" w:rsidP="00E80032">
      <w:pPr>
        <w:pStyle w:val="Code"/>
      </w:pPr>
      <w:r w:rsidRPr="00EC76D5">
        <w:t>uint_ptr up = &amp;u;</w:t>
      </w:r>
    </w:p>
    <w:p w14:paraId="110FE9B6" w14:textId="21A4E653"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65" w:name="_Toc320485587"/>
      <w:bookmarkStart w:id="666" w:name="_Toc323656697"/>
      <w:bookmarkStart w:id="667" w:name="_Toc324085435"/>
      <w:bookmarkStart w:id="668" w:name="_Toc383781087"/>
      <w:bookmarkStart w:id="669" w:name="_Toc49764491"/>
      <w:r w:rsidRPr="00EC76D5">
        <w:t>The Type Size</w:t>
      </w:r>
      <w:bookmarkEnd w:id="665"/>
      <w:bookmarkEnd w:id="666"/>
      <w:bookmarkEnd w:id="667"/>
      <w:bookmarkEnd w:id="668"/>
      <w:bookmarkEnd w:id="669"/>
    </w:p>
    <w:p w14:paraId="2A85A616" w14:textId="7C4815F2" w:rsidR="00E80032" w:rsidRPr="00EC76D5" w:rsidRDefault="00E80032" w:rsidP="00E80032">
      <w:r w:rsidRPr="00EC76D5">
        <w:t xml:space="preserve">The operator </w:t>
      </w:r>
      <w:r w:rsidRPr="00EC76D5">
        <w:rPr>
          <w:rStyle w:val="CodeInText0"/>
        </w:rPr>
        <w:t>sizeof</w:t>
      </w:r>
      <w:r w:rsidRPr="00EC76D5">
        <w:t xml:space="preserve"> gives us the size of a type</w:t>
      </w:r>
      <w:r w:rsidRPr="00EC76D5">
        <w:rPr>
          <w:rStyle w:val="Fotnotsreferens"/>
          <w:szCs w:val="21"/>
        </w:rPr>
        <w:footnoteReference w:id="20"/>
      </w:r>
      <w:r w:rsidRPr="00EC76D5">
        <w:t xml:space="preserve">, either by taking the type surrounded by parentheses or a value of the type. The size of a character is always one byte and the signed and unsigned forms of each integral type always have the same size. Otherwise, the sizes are decided by the compiler. In these cases, when a property is not specified by the standard by rather the compiler, we say the the property is </w:t>
      </w:r>
      <w:r w:rsidRPr="00EC76D5">
        <w:rPr>
          <w:rStyle w:val="KeyWord"/>
        </w:rPr>
        <w:t>implementation dependant</w:t>
      </w:r>
      <w:r w:rsidRPr="00EC76D5">
        <w:t xml:space="preserve">. The operator returns a value of the type </w:t>
      </w:r>
      <w:r w:rsidRPr="00EC76D5">
        <w:rPr>
          <w:rStyle w:val="CodeInText0"/>
        </w:rPr>
        <w:t>size_t</w:t>
      </w:r>
      <w:r w:rsidRPr="00EC76D5">
        <w:t xml:space="preserve">, which exact </w:t>
      </w:r>
      <w:r w:rsidR="00C37108">
        <w:t>definition</w:t>
      </w:r>
      <w:r w:rsidRPr="00EC76D5">
        <w:t xml:space="preserve"> is also implementation dependant. However, it is often an unsigned integer.</w:t>
      </w:r>
    </w:p>
    <w:p w14:paraId="644171F5" w14:textId="77777777" w:rsidR="00E80032" w:rsidRPr="00EC76D5" w:rsidRDefault="00E80032" w:rsidP="00E80032">
      <w:pPr>
        <w:pStyle w:val="Code"/>
      </w:pPr>
      <w:r w:rsidRPr="00EC76D5">
        <w:t xml:space="preserve">#include </w:t>
      </w:r>
      <w:r w:rsidRPr="00EC76D5">
        <w:rPr>
          <w:color w:val="000000" w:themeColor="text1"/>
          <w:rPrChange w:id="670" w:author="Stefan Björnander" w:date="2012-05-06T21:51:00Z">
            <w:rPr>
              <w:color w:val="A31515"/>
            </w:rPr>
          </w:rPrChange>
        </w:rPr>
        <w:t>&lt;stdio.h&gt;</w:t>
      </w:r>
    </w:p>
    <w:p w14:paraId="3DBDA749" w14:textId="77777777" w:rsidR="00E80032" w:rsidRPr="00EC76D5" w:rsidRDefault="00E80032" w:rsidP="00E80032">
      <w:pPr>
        <w:pStyle w:val="Code"/>
      </w:pPr>
    </w:p>
    <w:p w14:paraId="2FC768D9" w14:textId="77777777" w:rsidR="00E80032" w:rsidRPr="00EC76D5" w:rsidRDefault="00E80032" w:rsidP="00E80032">
      <w:pPr>
        <w:pStyle w:val="Code"/>
      </w:pPr>
      <w:r w:rsidRPr="00EC76D5">
        <w:t>void main() {</w:t>
      </w:r>
    </w:p>
    <w:p w14:paraId="100E11B2" w14:textId="77777777" w:rsidR="00E80032" w:rsidRPr="00EC76D5" w:rsidRDefault="00E80032" w:rsidP="00E80032">
      <w:pPr>
        <w:pStyle w:val="Code"/>
      </w:pPr>
      <w:r w:rsidRPr="00EC76D5">
        <w:t xml:space="preserve">  int intSize1 = sizeof (int);</w:t>
      </w:r>
    </w:p>
    <w:p w14:paraId="06C98A5F" w14:textId="77777777" w:rsidR="00E80032" w:rsidRPr="00EC76D5" w:rsidRDefault="00E80032" w:rsidP="00E80032">
      <w:pPr>
        <w:pStyle w:val="Code"/>
      </w:pPr>
      <w:r w:rsidRPr="00EC76D5">
        <w:t xml:space="preserve">  int intSize2 = sizeof intSize1;</w:t>
      </w:r>
    </w:p>
    <w:p w14:paraId="7CCE1488" w14:textId="77777777" w:rsidR="00E80032" w:rsidRPr="00EC76D5" w:rsidRDefault="00E80032" w:rsidP="00E80032">
      <w:pPr>
        <w:pStyle w:val="Code"/>
      </w:pPr>
      <w:r w:rsidRPr="00EC76D5">
        <w:t xml:space="preserve">  int* intPtr = &amp;intSize1;</w:t>
      </w:r>
    </w:p>
    <w:p w14:paraId="08F6A430" w14:textId="77777777" w:rsidR="00E80032" w:rsidRPr="00EC76D5" w:rsidRDefault="00E80032" w:rsidP="00E80032">
      <w:pPr>
        <w:pStyle w:val="Code"/>
      </w:pPr>
      <w:r w:rsidRPr="00EC76D5">
        <w:t xml:space="preserve">  int ptrSize = sizeof intPtr;</w:t>
      </w:r>
    </w:p>
    <w:p w14:paraId="790585CC" w14:textId="77777777" w:rsidR="00E80032" w:rsidRPr="00EC76D5" w:rsidRDefault="00E80032" w:rsidP="00E80032">
      <w:pPr>
        <w:pStyle w:val="Code"/>
      </w:pPr>
      <w:r w:rsidRPr="00EC76D5">
        <w:t xml:space="preserve">  int array[3] = {1, 2, 3};</w:t>
      </w:r>
    </w:p>
    <w:p w14:paraId="63EAE46F" w14:textId="77777777" w:rsidR="00E80032" w:rsidRPr="00EC76D5" w:rsidRDefault="00E80032" w:rsidP="00E80032">
      <w:pPr>
        <w:pStyle w:val="Code"/>
      </w:pPr>
      <w:r w:rsidRPr="00EC76D5">
        <w:t xml:space="preserve">  int arraySize = sizeof array;</w:t>
      </w:r>
    </w:p>
    <w:p w14:paraId="454A63F2" w14:textId="77777777" w:rsidR="00E80032" w:rsidRPr="00EC76D5" w:rsidRDefault="00E80032" w:rsidP="00E80032">
      <w:pPr>
        <w:pStyle w:val="Code"/>
      </w:pPr>
    </w:p>
    <w:p w14:paraId="51E90AC9" w14:textId="77777777" w:rsidR="00E80032" w:rsidRPr="00EC76D5" w:rsidRDefault="00E80032" w:rsidP="00E80032">
      <w:pPr>
        <w:pStyle w:val="Code"/>
      </w:pPr>
      <w:r w:rsidRPr="00EC76D5">
        <w:t xml:space="preserve">  printf("Integer sizes: %d and %d.\n", intSize1, intSize2);</w:t>
      </w:r>
    </w:p>
    <w:p w14:paraId="744FB2FC" w14:textId="77777777" w:rsidR="00E80032" w:rsidRPr="00EC76D5" w:rsidRDefault="00E80032" w:rsidP="00E80032">
      <w:pPr>
        <w:pStyle w:val="Code"/>
      </w:pPr>
      <w:r w:rsidRPr="00EC76D5">
        <w:t xml:space="preserve">  printf("Pointer size: %d\n", ptrSize);</w:t>
      </w:r>
    </w:p>
    <w:p w14:paraId="309251F4" w14:textId="77777777" w:rsidR="00E80032" w:rsidRPr="00EC76D5" w:rsidRDefault="00E80032" w:rsidP="00E80032">
      <w:pPr>
        <w:pStyle w:val="Code"/>
      </w:pPr>
      <w:r w:rsidRPr="00EC76D5">
        <w:t xml:space="preserve">  printf("Array size: %d\n\n", arraySize);</w:t>
      </w:r>
    </w:p>
    <w:p w14:paraId="785EC066" w14:textId="77777777" w:rsidR="00E80032" w:rsidRPr="00EC76D5" w:rsidRDefault="00E80032" w:rsidP="00E80032">
      <w:pPr>
        <w:pStyle w:val="Code"/>
      </w:pPr>
      <w:r w:rsidRPr="00EC76D5">
        <w:t>}</w:t>
      </w:r>
    </w:p>
    <w:p w14:paraId="66080330" w14:textId="081A4718" w:rsidR="00E80032" w:rsidRPr="00EC76D5" w:rsidRDefault="00E80032" w:rsidP="007C7CB2">
      <w:pPr>
        <w:pStyle w:val="Rubrik2"/>
      </w:pPr>
      <w:bookmarkStart w:id="671" w:name="_Toc320485588"/>
      <w:bookmarkStart w:id="672" w:name="_Toc323656698"/>
      <w:bookmarkStart w:id="673" w:name="_Toc324085436"/>
      <w:bookmarkStart w:id="674" w:name="_Toc383781088"/>
      <w:bookmarkStart w:id="675" w:name="_Toc49764492"/>
      <w:r w:rsidRPr="00EC76D5">
        <w:t>Expressions and Operators</w:t>
      </w:r>
      <w:bookmarkEnd w:id="671"/>
      <w:bookmarkEnd w:id="672"/>
      <w:bookmarkEnd w:id="673"/>
      <w:bookmarkEnd w:id="674"/>
      <w:bookmarkEnd w:id="675"/>
    </w:p>
    <w:p w14:paraId="5C6F2546" w14:textId="77777777" w:rsidR="00E80032" w:rsidRPr="00EC76D5" w:rsidRDefault="00E80032" w:rsidP="00E80032">
      <w:r w:rsidRPr="00EC76D5">
        <w:t xml:space="preserve">The operations of C are divided into the </w:t>
      </w:r>
      <w:r w:rsidRPr="00EC76D5">
        <w:rPr>
          <w:rStyle w:val="KeyWord"/>
        </w:rPr>
        <w:t>arithmetic</w:t>
      </w:r>
      <w:r w:rsidRPr="00EC76D5">
        <w:t xml:space="preserve">, </w:t>
      </w:r>
      <w:r w:rsidRPr="00EC76D5">
        <w:rPr>
          <w:rStyle w:val="KeyWord"/>
        </w:rPr>
        <w:t>relational</w:t>
      </w:r>
      <w:r w:rsidRPr="00EC76D5">
        <w:t xml:space="preserve">, </w:t>
      </w:r>
      <w:r w:rsidRPr="00EC76D5">
        <w:rPr>
          <w:rStyle w:val="KeyWord"/>
        </w:rPr>
        <w:t>logical</w:t>
      </w:r>
      <w:r w:rsidRPr="00EC76D5">
        <w:t xml:space="preserve">, and </w:t>
      </w:r>
      <w:r w:rsidRPr="00EC76D5">
        <w:rPr>
          <w:rStyle w:val="KeyWord"/>
        </w:rPr>
        <w:t>bitwise</w:t>
      </w:r>
      <w:r w:rsidRPr="00EC76D5">
        <w:t xml:space="preserve"> operators as well as simple and compound </w:t>
      </w:r>
      <w:r w:rsidRPr="00EC76D5">
        <w:rPr>
          <w:rStyle w:val="KeyWord"/>
        </w:rPr>
        <w:t>assignment</w:t>
      </w:r>
      <w:r w:rsidRPr="00EC76D5">
        <w:t xml:space="preserve">. Moreover, there is the </w:t>
      </w:r>
      <w:r w:rsidRPr="00EC76D5">
        <w:rPr>
          <w:rStyle w:val="KeyWord"/>
        </w:rPr>
        <w:t>conditional</w:t>
      </w:r>
      <w:r w:rsidRPr="00EC76D5">
        <w:t xml:space="preserve"> operator.</w:t>
      </w:r>
    </w:p>
    <w:p w14:paraId="2EF5CA4B" w14:textId="77777777" w:rsidR="00E80032" w:rsidRPr="00EC76D5" w:rsidRDefault="00E80032" w:rsidP="00E80032">
      <w:r w:rsidRPr="00EC76D5">
        <w:t xml:space="preserve">In the figure below, </w:t>
      </w:r>
      <w:r w:rsidRPr="00EC76D5">
        <w:rPr>
          <w:rStyle w:val="CodeInText0"/>
        </w:rPr>
        <w:t>+</w:t>
      </w:r>
      <w:r w:rsidRPr="00EC76D5">
        <w:t xml:space="preserve"> is an operator, </w:t>
      </w:r>
      <w:r w:rsidRPr="00EC76D5">
        <w:rPr>
          <w:rStyle w:val="CodeInText0"/>
        </w:rPr>
        <w:t>1</w:t>
      </w:r>
      <w:r w:rsidRPr="00EC76D5">
        <w:t xml:space="preserve"> and </w:t>
      </w:r>
      <w:r w:rsidRPr="00EC76D5">
        <w:rPr>
          <w:rStyle w:val="CodeInText0"/>
        </w:rPr>
        <w:t>2</w:t>
      </w:r>
      <w:r w:rsidRPr="00EC76D5">
        <w:t xml:space="preserve"> are operands and the whole term is an expression.</w:t>
      </w:r>
    </w:p>
    <w:p w14:paraId="265E6D40" w14:textId="77777777" w:rsidR="00E80032" w:rsidRPr="00EC76D5" w:rsidRDefault="00E80032" w:rsidP="00E80032">
      <w:pPr>
        <w:rPr>
          <w:szCs w:val="21"/>
        </w:rPr>
      </w:pPr>
      <w:r w:rsidRPr="00EC76D5">
        <w:rPr>
          <w:noProof/>
          <w:lang w:eastAsia="sv-SE"/>
        </w:rPr>
        <mc:AlternateContent>
          <mc:Choice Requires="wpc">
            <w:drawing>
              <wp:inline distT="0" distB="0" distL="0" distR="0" wp14:anchorId="017EE27F" wp14:editId="7BC3C427">
                <wp:extent cx="1893570" cy="1172210"/>
                <wp:effectExtent l="0" t="0" r="1905" b="0"/>
                <wp:docPr id="150" name="Canvas 17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76" name="Rectangle 143"/>
                        <wps:cNvSpPr>
                          <a:spLocks noChangeArrowheads="1"/>
                        </wps:cNvSpPr>
                        <wps:spPr bwMode="auto">
                          <a:xfrm>
                            <a:off x="631123" y="541005"/>
                            <a:ext cx="721427" cy="6312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AA4BF3" w14:textId="77777777" w:rsidR="00206409" w:rsidRPr="003F7CF1" w:rsidRDefault="0020640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267916" r:id="rId10"/>
                                </w:object>
                              </w:r>
                            </w:p>
                          </w:txbxContent>
                        </wps:txbx>
                        <wps:bodyPr rot="0" vert="horz" wrap="square" lIns="91440" tIns="45720" rIns="91440" bIns="45720" anchor="t" anchorCtr="0" upright="1">
                          <a:noAutofit/>
                        </wps:bodyPr>
                      </wps:wsp>
                      <wps:wsp>
                        <wps:cNvPr id="177" name="Rectangle 144"/>
                        <wps:cNvSpPr>
                          <a:spLocks noChangeArrowheads="1"/>
                        </wps:cNvSpPr>
                        <wps:spPr bwMode="auto">
                          <a:xfrm>
                            <a:off x="631123" y="0"/>
                            <a:ext cx="7214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28D2D2" w14:textId="77777777" w:rsidR="00206409" w:rsidRPr="003F7CF1" w:rsidRDefault="00206409" w:rsidP="00E80032">
                              <w:pPr>
                                <w:pStyle w:val="Picture"/>
                                <w:rPr>
                                  <w:rStyle w:val="Italic"/>
                                  <w:sz w:val="19"/>
                                  <w:szCs w:val="19"/>
                                </w:rPr>
                              </w:pPr>
                              <w:r w:rsidRPr="003F7CF1">
                                <w:rPr>
                                  <w:rStyle w:val="Italic"/>
                                  <w:sz w:val="19"/>
                                  <w:szCs w:val="19"/>
                                </w:rPr>
                                <w:t>Operator</w:t>
                              </w:r>
                            </w:p>
                          </w:txbxContent>
                        </wps:txbx>
                        <wps:bodyPr rot="0" vert="horz" wrap="square" lIns="91440" tIns="45720" rIns="91440" bIns="45720" anchor="t" anchorCtr="0" upright="1">
                          <a:noAutofit/>
                        </wps:bodyPr>
                      </wps:wsp>
                      <wps:wsp>
                        <wps:cNvPr id="178" name="Rectangle 145"/>
                        <wps:cNvSpPr>
                          <a:spLocks noChangeArrowheads="1"/>
                        </wps:cNvSpPr>
                        <wps:spPr bwMode="auto">
                          <a:xfrm>
                            <a:off x="1172243"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9F9B3" w14:textId="77777777" w:rsidR="00206409" w:rsidRPr="003F7CF1" w:rsidRDefault="0020640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s:wsp>
                        <wps:cNvPr id="180" name="Line 146"/>
                        <wps:cNvCnPr>
                          <a:cxnSpLocks noChangeShapeType="1"/>
                        </wps:cNvCnPr>
                        <wps:spPr bwMode="auto">
                          <a:xfrm>
                            <a:off x="991837" y="270502"/>
                            <a:ext cx="700" cy="45080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Line 147"/>
                        <wps:cNvCnPr>
                          <a:cxnSpLocks noChangeShapeType="1"/>
                        </wps:cNvCnPr>
                        <wps:spPr bwMode="auto">
                          <a:xfrm>
                            <a:off x="450817" y="450804"/>
                            <a:ext cx="361313"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2" name="Line 148"/>
                        <wps:cNvCnPr>
                          <a:cxnSpLocks noChangeShapeType="1"/>
                        </wps:cNvCnPr>
                        <wps:spPr bwMode="auto">
                          <a:xfrm flipH="1">
                            <a:off x="1172243" y="450804"/>
                            <a:ext cx="270510" cy="27050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3" name="Rectangle 149"/>
                        <wps:cNvSpPr>
                          <a:spLocks noChangeArrowheads="1"/>
                        </wps:cNvSpPr>
                        <wps:spPr bwMode="auto">
                          <a:xfrm>
                            <a:off x="0" y="180302"/>
                            <a:ext cx="721327" cy="3594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F76B3" w14:textId="77777777" w:rsidR="00206409" w:rsidRPr="003F7CF1" w:rsidRDefault="00206409" w:rsidP="00E80032">
                              <w:pPr>
                                <w:pStyle w:val="Picture"/>
                                <w:rPr>
                                  <w:rStyle w:val="Italic"/>
                                  <w:sz w:val="19"/>
                                  <w:szCs w:val="19"/>
                                </w:rPr>
                              </w:pPr>
                              <w:r w:rsidRPr="003F7CF1">
                                <w:rPr>
                                  <w:rStyle w:val="Italic"/>
                                  <w:sz w:val="19"/>
                                  <w:szCs w:val="19"/>
                                </w:rPr>
                                <w:t>Operand</w:t>
                              </w:r>
                            </w:p>
                          </w:txbxContent>
                        </wps:txbx>
                        <wps:bodyPr rot="0" vert="horz" wrap="square" lIns="91440" tIns="45720" rIns="91440" bIns="45720" anchor="t" anchorCtr="0" upright="1">
                          <a:noAutofit/>
                        </wps:bodyPr>
                      </wps:wsp>
                    </wpc:wpc>
                  </a:graphicData>
                </a:graphic>
              </wp:inline>
            </w:drawing>
          </mc:Choice>
          <mc:Fallback>
            <w:pict>
              <v:group w14:anchorId="017EE27F" id="Canvas 178" o:spid="_x0000_s1337" editas="canvas" style="width:149.1pt;height:92.3pt;mso-position-horizontal-relative:char;mso-position-vertical-relative:line" coordsize="18935,11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">
                <v:shape id="_x0000_s1338" type="#_x0000_t75" style="position:absolute;width:18935;height:11722;visibility:visible;mso-wrap-style:square">
                  <v:fill o:detectmouseclick="t"/>
                  <v:path o:connecttype="none"/>
                </v:shape>
                <v:rect id="Rectangle 143" o:spid="_x0000_s1339" style="position:absolute;left:6311;top:5410;width:7214;height:6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" filled="f" stroked="f">
                  <v:textbox>
                    <w:txbxContent>
                      <w:p w14:paraId="2AAA4BF3" w14:textId="77777777" w:rsidR="00206409" w:rsidRPr="003F7CF1" w:rsidRDefault="00206409" w:rsidP="00E80032">
                        <w:pPr>
                          <w:pStyle w:val="SourceCodeBoxText"/>
                          <w:rPr>
                            <w:sz w:val="19"/>
                            <w:szCs w:val="19"/>
                          </w:rPr>
                        </w:pPr>
                        <w:r w:rsidRPr="003F7CF1">
                          <w:rPr>
                            <w:position w:val="-30"/>
                            <w:sz w:val="19"/>
                            <w:szCs w:val="19"/>
                            <w:lang w:val="en-US"/>
                          </w:rPr>
                          <w:object w:dxaOrig="700" w:dyaOrig="540" w14:anchorId="57F5AA5A">
                            <v:shape id="_x0000_i1026" type="#_x0000_t75" style="width:42pt;height:36pt" o:ole="">
                              <v:imagedata r:id="rId9" o:title=""/>
                            </v:shape>
                            <o:OLEObject Type="Embed" ProgID="Equation.3" ShapeID="_x0000_i1026" DrawAspect="Content" ObjectID="_1662267916" r:id="rId11"/>
                          </w:object>
                        </w:r>
                      </w:p>
                    </w:txbxContent>
                  </v:textbox>
                </v:rect>
                <v:rect id="Rectangle 144" o:spid="_x0000_s1340" style="position:absolute;left:6311;width:721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" filled="f" stroked="f">
                  <v:textbox>
                    <w:txbxContent>
                      <w:p w14:paraId="7928D2D2" w14:textId="77777777" w:rsidR="00206409" w:rsidRPr="003F7CF1" w:rsidRDefault="00206409" w:rsidP="00E80032">
                        <w:pPr>
                          <w:pStyle w:val="Picture"/>
                          <w:rPr>
                            <w:rStyle w:val="Italic"/>
                            <w:sz w:val="19"/>
                            <w:szCs w:val="19"/>
                          </w:rPr>
                        </w:pPr>
                        <w:r w:rsidRPr="003F7CF1">
                          <w:rPr>
                            <w:rStyle w:val="Italic"/>
                            <w:sz w:val="19"/>
                            <w:szCs w:val="19"/>
                          </w:rPr>
                          <w:t>Operator</w:t>
                        </w:r>
                      </w:p>
                    </w:txbxContent>
                  </v:textbox>
                </v:rect>
                <v:rect id="Rectangle 145" o:spid="_x0000_s1341" style="position:absolute;left:11722;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" filled="f" stroked="f">
                  <v:textbox>
                    <w:txbxContent>
                      <w:p w14:paraId="0259F9B3" w14:textId="77777777" w:rsidR="00206409" w:rsidRPr="003F7CF1" w:rsidRDefault="00206409" w:rsidP="00E80032">
                        <w:pPr>
                          <w:pStyle w:val="Picture"/>
                          <w:rPr>
                            <w:rStyle w:val="Italic"/>
                            <w:sz w:val="19"/>
                            <w:szCs w:val="19"/>
                          </w:rPr>
                        </w:pPr>
                        <w:r w:rsidRPr="003F7CF1">
                          <w:rPr>
                            <w:rStyle w:val="Italic"/>
                            <w:sz w:val="19"/>
                            <w:szCs w:val="19"/>
                          </w:rPr>
                          <w:t>Operand</w:t>
                        </w:r>
                      </w:p>
                    </w:txbxContent>
                  </v:textbox>
                </v:rect>
                <v:line id="Line 146" o:spid="_x0000_s1342" style="position:absolute;visibility:visible;mso-wrap-style:square" from="9918,2705" to="9925,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">
                  <v:stroke endarrow="block"/>
                </v:line>
                <v:line id="Line 147" o:spid="_x0000_s1343" style="position:absolute;visibility:visible;mso-wrap-style:square" from="4508,4508" to="8121,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">
                  <v:stroke endarrow="block"/>
                </v:line>
                <v:line id="Line 148" o:spid="_x0000_s1344" style="position:absolute;flip:x;visibility:visible;mso-wrap-style:square" from="11722,4508" to="14427,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">
                  <v:stroke endarrow="block"/>
                </v:line>
                <v:rect id="Rectangle 149" o:spid="_x0000_s1345" style="position:absolute;top:1803;width:7213;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" filled="f" stroked="f">
                  <v:textbox>
                    <w:txbxContent>
                      <w:p w14:paraId="62BF76B3" w14:textId="77777777" w:rsidR="00206409" w:rsidRPr="003F7CF1" w:rsidRDefault="00206409" w:rsidP="00E80032">
                        <w:pPr>
                          <w:pStyle w:val="Picture"/>
                          <w:rPr>
                            <w:rStyle w:val="Italic"/>
                            <w:sz w:val="19"/>
                            <w:szCs w:val="19"/>
                          </w:rPr>
                        </w:pPr>
                        <w:r w:rsidRPr="003F7CF1">
                          <w:rPr>
                            <w:rStyle w:val="Italic"/>
                            <w:sz w:val="19"/>
                            <w:szCs w:val="19"/>
                          </w:rPr>
                          <w:t>Operand</w:t>
                        </w:r>
                      </w:p>
                    </w:txbxContent>
                  </v:textbox>
                </v:rect>
                <w10:anchorlock/>
              </v:group>
            </w:pict>
          </mc:Fallback>
        </mc:AlternateContent>
      </w:r>
    </w:p>
    <w:p w14:paraId="0F91E71A" w14:textId="0D07DA08"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76" w:name="_Toc320485589"/>
      <w:bookmarkStart w:id="677" w:name="_Toc323656699"/>
      <w:bookmarkStart w:id="678" w:name="_Toc324085437"/>
      <w:bookmarkStart w:id="679" w:name="_Toc383781089"/>
      <w:bookmarkStart w:id="680" w:name="_Toc49764493"/>
      <w:r w:rsidRPr="00EC76D5">
        <w:t>Arithmetic Operators</w:t>
      </w:r>
      <w:bookmarkEnd w:id="676"/>
      <w:bookmarkEnd w:id="677"/>
      <w:bookmarkEnd w:id="678"/>
      <w:bookmarkEnd w:id="679"/>
      <w:bookmarkEnd w:id="680"/>
    </w:p>
    <w:p w14:paraId="6B5B826C" w14:textId="77777777" w:rsidR="00E80032" w:rsidRPr="00EC76D5" w:rsidRDefault="00E80032" w:rsidP="00E80032">
      <w:r w:rsidRPr="00EC76D5">
        <w:t xml:space="preserve">The arithmetic operators are addition (+), subtraction (-), multiplication (*), division (/), and modulo (%). The first four operators are equivalent to the four fundamental rules of arithmetic. The operators can take operands of integral and floating types. The last operator, </w:t>
      </w:r>
      <w:r w:rsidRPr="00EC76D5">
        <w:rPr>
          <w:rStyle w:val="KeyWord"/>
        </w:rPr>
        <w:t>modulo</w:t>
      </w:r>
      <w:r w:rsidRPr="00EC76D5">
        <w:t>, gives the remainder of integer division. If we mix integral and floating types in the expression, the result will have floating type. The modulo operator, however, only works with integral operands. The last assignment in the following code may give rise to a compiler warning as the result of the division is a double and is converted into an integer.</w:t>
      </w:r>
    </w:p>
    <w:p w14:paraId="30A748FE" w14:textId="77777777" w:rsidR="00E80032" w:rsidRPr="00EC76D5" w:rsidRDefault="00E80032" w:rsidP="00E80032">
      <w:pPr>
        <w:pStyle w:val="Code"/>
      </w:pPr>
      <w:r w:rsidRPr="00EC76D5">
        <w:t>int a = 10, b = 3, c;</w:t>
      </w:r>
    </w:p>
    <w:p w14:paraId="1CA81783" w14:textId="77777777" w:rsidR="00E80032" w:rsidRPr="00EC76D5" w:rsidRDefault="00E80032" w:rsidP="00E80032">
      <w:pPr>
        <w:pStyle w:val="Code"/>
      </w:pPr>
    </w:p>
    <w:p w14:paraId="779AAAE4" w14:textId="77777777" w:rsidR="00E80032" w:rsidRPr="00EC76D5" w:rsidRDefault="00E80032" w:rsidP="00E80032">
      <w:pPr>
        <w:pStyle w:val="Code"/>
      </w:pPr>
      <w:r w:rsidRPr="00EC76D5">
        <w:t>c = a + b; // 13</w:t>
      </w:r>
    </w:p>
    <w:p w14:paraId="039AF6C6" w14:textId="77777777" w:rsidR="00E80032" w:rsidRPr="00EC76D5" w:rsidRDefault="00E80032" w:rsidP="00E80032">
      <w:pPr>
        <w:pStyle w:val="Code"/>
      </w:pPr>
      <w:r w:rsidRPr="00EC76D5">
        <w:t>c = a - b; // 7</w:t>
      </w:r>
    </w:p>
    <w:p w14:paraId="6AF9CCD7" w14:textId="77777777" w:rsidR="00E80032" w:rsidRPr="00EC76D5" w:rsidRDefault="00E80032" w:rsidP="00E80032">
      <w:pPr>
        <w:pStyle w:val="Code"/>
      </w:pPr>
      <w:r w:rsidRPr="00EC76D5">
        <w:t>c = a * b; // 30</w:t>
      </w:r>
    </w:p>
    <w:p w14:paraId="0C3435D1" w14:textId="77777777" w:rsidR="00E80032" w:rsidRPr="00EC76D5" w:rsidRDefault="00E80032" w:rsidP="00E80032">
      <w:pPr>
        <w:pStyle w:val="Code"/>
      </w:pPr>
      <w:r w:rsidRPr="00EC76D5">
        <w:t>c = a / b; // 3, integer division</w:t>
      </w:r>
    </w:p>
    <w:p w14:paraId="4A014102" w14:textId="77777777" w:rsidR="00E80032" w:rsidRPr="00EC76D5" w:rsidRDefault="00E80032" w:rsidP="00E80032">
      <w:pPr>
        <w:pStyle w:val="Code"/>
      </w:pPr>
      <w:r w:rsidRPr="00EC76D5">
        <w:t>c = a % 3; // 1, remainder</w:t>
      </w:r>
    </w:p>
    <w:p w14:paraId="2D27B867" w14:textId="77777777" w:rsidR="00E80032" w:rsidRPr="00EC76D5" w:rsidRDefault="00E80032" w:rsidP="00E80032">
      <w:pPr>
        <w:pStyle w:val="Code"/>
      </w:pPr>
    </w:p>
    <w:p w14:paraId="67DA169D" w14:textId="77777777" w:rsidR="00E80032" w:rsidRPr="00EC76D5" w:rsidRDefault="00E80032" w:rsidP="00E80032">
      <w:pPr>
        <w:pStyle w:val="Code"/>
      </w:pPr>
      <w:r w:rsidRPr="00EC76D5">
        <w:t>double d = 3.0, e;</w:t>
      </w:r>
    </w:p>
    <w:p w14:paraId="34A28504" w14:textId="77777777" w:rsidR="00E80032" w:rsidRPr="00EC76D5" w:rsidRDefault="00E80032" w:rsidP="00E80032">
      <w:pPr>
        <w:pStyle w:val="Code"/>
      </w:pPr>
      <w:r w:rsidRPr="00EC76D5">
        <w:t>e = a / d; // 3.333, floating type</w:t>
      </w:r>
    </w:p>
    <w:p w14:paraId="59D5A738" w14:textId="0E298C12"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rPr>
          <w:rStyle w:val="Italic"/>
          <w:i w:val="0"/>
        </w:rPr>
      </w:pPr>
      <w:bookmarkStart w:id="681" w:name="_Toc320485590"/>
      <w:bookmarkStart w:id="682" w:name="_Toc323656700"/>
      <w:bookmarkStart w:id="683" w:name="_Toc324085438"/>
      <w:bookmarkStart w:id="684" w:name="_Toc383781090"/>
      <w:bookmarkStart w:id="685" w:name="_Toc49764494"/>
      <w:r w:rsidRPr="00EC76D5">
        <w:rPr>
          <w:rStyle w:val="Italic"/>
          <w:i w:val="0"/>
        </w:rPr>
        <w:t>Pointer Arithmetic</w:t>
      </w:r>
      <w:bookmarkEnd w:id="681"/>
      <w:bookmarkEnd w:id="682"/>
      <w:bookmarkEnd w:id="683"/>
      <w:bookmarkEnd w:id="684"/>
      <w:bookmarkEnd w:id="685"/>
    </w:p>
    <w:p w14:paraId="747CF518" w14:textId="77777777" w:rsidR="00E80032" w:rsidRPr="00EC76D5" w:rsidRDefault="00E80032" w:rsidP="00E80032">
      <w:r w:rsidRPr="00EC76D5">
        <w:t xml:space="preserve">The addition and subtraction operators are also applicable on pointers. It is called </w:t>
      </w:r>
      <w:r w:rsidRPr="00EC76D5">
        <w:rPr>
          <w:rStyle w:val="KeyWord"/>
        </w:rPr>
        <w:t>pointer</w:t>
      </w:r>
      <w:r w:rsidRPr="00EC76D5">
        <w:rPr>
          <w:rStyle w:val="Italic"/>
        </w:rPr>
        <w:t xml:space="preserve"> </w:t>
      </w:r>
      <w:r w:rsidRPr="00EC76D5">
        <w:rPr>
          <w:rStyle w:val="KeyWord"/>
        </w:rPr>
        <w:t>arithmetic</w:t>
      </w:r>
      <w:r w:rsidRPr="00EC76D5">
        <w:t xml:space="preserve">. An integral value can be added to or subtracted from a pointer. The value of the pointer is then changed by the integral value times the </w:t>
      </w:r>
      <w:r w:rsidRPr="00EC76D5">
        <w:rPr>
          <w:rStyle w:val="Italic"/>
        </w:rPr>
        <w:t>size</w:t>
      </w:r>
      <w:r w:rsidRPr="00EC76D5">
        <w:t xml:space="preserve"> of the type the pointer points at. As the </w:t>
      </w:r>
      <w:r w:rsidRPr="00EC76D5">
        <w:rPr>
          <w:rStyle w:val="KeyWord"/>
        </w:rPr>
        <w:t>void</w:t>
      </w:r>
      <w:r w:rsidRPr="00EC76D5">
        <w:t xml:space="preserve"> type is not really a type, but rather the absence of a type, it has no size. Therefore, we cannot perform pointer arithmetic on </w:t>
      </w:r>
      <w:r w:rsidRPr="00EC76D5">
        <w:rPr>
          <w:rStyle w:val="KeyWord"/>
        </w:rPr>
        <w:t>void</w:t>
      </w:r>
      <w:r w:rsidRPr="00EC76D5">
        <w:t xml:space="preserve"> pointers.</w:t>
      </w:r>
    </w:p>
    <w:p w14:paraId="78D38D2E" w14:textId="77777777" w:rsidR="00E80032" w:rsidRPr="00EC76D5" w:rsidRDefault="00E80032" w:rsidP="00E80032">
      <w:r w:rsidRPr="00EC76D5">
        <w:t xml:space="preserve">In the code below, let us assume that </w:t>
      </w:r>
      <w:r w:rsidRPr="00EC76D5">
        <w:rPr>
          <w:rStyle w:val="CodeInText0"/>
        </w:rPr>
        <w:t>number</w:t>
      </w:r>
      <w:r w:rsidRPr="00EC76D5">
        <w:t xml:space="preserve"> is stored at memory location 10,000 and that the integer type has the size of four bytes. Then the pointer </w:t>
      </w:r>
      <w:r w:rsidRPr="00EC76D5">
        <w:rPr>
          <w:rStyle w:val="CodeInText0"/>
        </w:rPr>
        <w:t>numberPtr</w:t>
      </w:r>
      <w:r w:rsidRPr="00EC76D5">
        <w:t xml:space="preserve"> will assume the values 10,000, 10,004, 10,008, and 10,012, </w:t>
      </w:r>
      <w:r w:rsidRPr="00EC76D5">
        <w:rPr>
          <w:rStyle w:val="Italic"/>
        </w:rPr>
        <w:t>not</w:t>
      </w:r>
      <w:r w:rsidRPr="00EC76D5">
        <w:t xml:space="preserve"> the values 10,000, 10,001, 10,002, and 10,003, as pointer arithmetic always takes the size of the type into consideration.</w:t>
      </w:r>
    </w:p>
    <w:p w14:paraId="66DC1A77" w14:textId="77777777" w:rsidR="00E80032" w:rsidRPr="00EC76D5" w:rsidRDefault="00E80032" w:rsidP="00E80032">
      <w:pPr>
        <w:rPr>
          <w:szCs w:val="21"/>
        </w:rPr>
      </w:pPr>
      <w:r w:rsidRPr="00EC76D5">
        <w:rPr>
          <w:noProof/>
          <w:lang w:eastAsia="sv-SE"/>
        </w:rPr>
        <mc:AlternateContent>
          <mc:Choice Requires="wpc">
            <w:drawing>
              <wp:inline distT="0" distB="0" distL="0" distR="0" wp14:anchorId="2048F7D8" wp14:editId="2A58D93C">
                <wp:extent cx="5738495" cy="1623060"/>
                <wp:effectExtent l="0" t="0" r="0" b="0"/>
                <wp:docPr id="159" name="Canvas 17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64" name="Rectangle 130"/>
                        <wps:cNvSpPr>
                          <a:spLocks noChangeArrowheads="1"/>
                        </wps:cNvSpPr>
                        <wps:spPr bwMode="auto">
                          <a:xfrm>
                            <a:off x="180203" y="1172143"/>
                            <a:ext cx="721712" cy="359413"/>
                          </a:xfrm>
                          <a:prstGeom prst="rect">
                            <a:avLst/>
                          </a:prstGeom>
                          <a:solidFill>
                            <a:srgbClr val="FFFFFF"/>
                          </a:solidFill>
                          <a:ln w="9525">
                            <a:solidFill>
                              <a:srgbClr val="000000"/>
                            </a:solidFill>
                            <a:miter lim="800000"/>
                            <a:headEnd/>
                            <a:tailEnd/>
                          </a:ln>
                        </wps:spPr>
                        <wps:txbx>
                          <w:txbxContent>
                            <w:p w14:paraId="4BC19397"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165" name="Text Box 131"/>
                        <wps:cNvSpPr txBox="1">
                          <a:spLocks noChangeArrowheads="1"/>
                        </wps:cNvSpPr>
                        <wps:spPr bwMode="auto">
                          <a:xfrm>
                            <a:off x="180203" y="811130"/>
                            <a:ext cx="721712" cy="361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6D5B85" w14:textId="77777777" w:rsidR="00206409" w:rsidRPr="003F7CF1" w:rsidRDefault="00206409" w:rsidP="00E80032">
                              <w:pPr>
                                <w:pStyle w:val="SourceCodeBoxHeader"/>
                                <w:rPr>
                                  <w:sz w:val="19"/>
                                  <w:szCs w:val="19"/>
                                  <w:lang w:val="sv-SE"/>
                                </w:rPr>
                              </w:pPr>
                              <w:r>
                                <w:rPr>
                                  <w:sz w:val="19"/>
                                  <w:szCs w:val="19"/>
                                  <w:lang w:val="sv-SE"/>
                                </w:rPr>
                                <w:t>numberPtr</w:t>
                              </w:r>
                            </w:p>
                          </w:txbxContent>
                        </wps:txbx>
                        <wps:bodyPr rot="0" vert="horz" wrap="square" lIns="91440" tIns="45720" rIns="91440" bIns="45720" anchor="t" anchorCtr="0" upright="1">
                          <a:noAutofit/>
                        </wps:bodyPr>
                      </wps:wsp>
                      <wps:wsp>
                        <wps:cNvPr id="166" name="Rectangle 132"/>
                        <wps:cNvSpPr>
                          <a:spLocks noChangeArrowheads="1"/>
                        </wps:cNvSpPr>
                        <wps:spPr bwMode="auto">
                          <a:xfrm>
                            <a:off x="2344739" y="450017"/>
                            <a:ext cx="720912" cy="358713"/>
                          </a:xfrm>
                          <a:prstGeom prst="rect">
                            <a:avLst/>
                          </a:prstGeom>
                          <a:solidFill>
                            <a:srgbClr val="FFFFFF"/>
                          </a:solidFill>
                          <a:ln w="9525">
                            <a:solidFill>
                              <a:srgbClr val="000000"/>
                            </a:solidFill>
                            <a:miter lim="800000"/>
                            <a:headEnd/>
                            <a:tailEnd/>
                          </a:ln>
                        </wps:spPr>
                        <wps:txbx>
                          <w:txbxContent>
                            <w:p w14:paraId="54F2C5F5" w14:textId="77777777" w:rsidR="00206409" w:rsidRPr="003F7CF1" w:rsidRDefault="00206409" w:rsidP="00E80032">
                              <w:pPr>
                                <w:pStyle w:val="SourceCodeBoxText"/>
                                <w:rPr>
                                  <w:sz w:val="19"/>
                                  <w:szCs w:val="19"/>
                                </w:rPr>
                              </w:pPr>
                              <w:r w:rsidRPr="003F7CF1">
                                <w:rPr>
                                  <w:sz w:val="19"/>
                                  <w:szCs w:val="19"/>
                                </w:rPr>
                                <w:t>102</w:t>
                              </w:r>
                            </w:p>
                          </w:txbxContent>
                        </wps:txbx>
                        <wps:bodyPr rot="0" vert="horz" wrap="square" lIns="91440" tIns="45720" rIns="91440" bIns="45720" anchor="t" anchorCtr="0" upright="1">
                          <a:noAutofit/>
                        </wps:bodyPr>
                      </wps:wsp>
                      <wps:wsp>
                        <wps:cNvPr id="167" name="Rectangle 133"/>
                        <wps:cNvSpPr>
                          <a:spLocks noChangeArrowheads="1"/>
                        </wps:cNvSpPr>
                        <wps:spPr bwMode="auto">
                          <a:xfrm>
                            <a:off x="2344739" y="1172143"/>
                            <a:ext cx="720112" cy="358613"/>
                          </a:xfrm>
                          <a:prstGeom prst="rect">
                            <a:avLst/>
                          </a:prstGeom>
                          <a:solidFill>
                            <a:srgbClr val="FFFFFF"/>
                          </a:solidFill>
                          <a:ln w="9525">
                            <a:solidFill>
                              <a:srgbClr val="000000"/>
                            </a:solidFill>
                            <a:miter lim="800000"/>
                            <a:headEnd/>
                            <a:tailEnd/>
                          </a:ln>
                        </wps:spPr>
                        <wps:txbx>
                          <w:txbxContent>
                            <w:p w14:paraId="40E6E9C7" w14:textId="77777777" w:rsidR="00206409" w:rsidRPr="003F7CF1" w:rsidRDefault="00206409" w:rsidP="00E80032">
                              <w:pPr>
                                <w:pStyle w:val="SourceCodeBoxText"/>
                                <w:rPr>
                                  <w:sz w:val="19"/>
                                  <w:szCs w:val="19"/>
                                </w:rPr>
                              </w:pPr>
                              <w:r w:rsidRPr="003F7CF1">
                                <w:rPr>
                                  <w:sz w:val="19"/>
                                  <w:szCs w:val="19"/>
                                </w:rPr>
                                <w:t>100</w:t>
                              </w:r>
                            </w:p>
                          </w:txbxContent>
                        </wps:txbx>
                        <wps:bodyPr rot="0" vert="horz" wrap="square" lIns="91440" tIns="45720" rIns="91440" bIns="45720" anchor="t" anchorCtr="0" upright="1">
                          <a:noAutofit/>
                        </wps:bodyPr>
                      </wps:wsp>
                      <wps:wsp>
                        <wps:cNvPr id="168" name="Rectangle 134"/>
                        <wps:cNvSpPr>
                          <a:spLocks noChangeArrowheads="1"/>
                        </wps:cNvSpPr>
                        <wps:spPr bwMode="auto">
                          <a:xfrm>
                            <a:off x="2344739" y="811930"/>
                            <a:ext cx="720912" cy="358613"/>
                          </a:xfrm>
                          <a:prstGeom prst="rect">
                            <a:avLst/>
                          </a:prstGeom>
                          <a:solidFill>
                            <a:srgbClr val="FFFFFF"/>
                          </a:solidFill>
                          <a:ln w="9525">
                            <a:solidFill>
                              <a:srgbClr val="000000"/>
                            </a:solidFill>
                            <a:miter lim="800000"/>
                            <a:headEnd/>
                            <a:tailEnd/>
                          </a:ln>
                        </wps:spPr>
                        <wps:txbx>
                          <w:txbxContent>
                            <w:p w14:paraId="168BD58F" w14:textId="77777777" w:rsidR="00206409" w:rsidRPr="003F7CF1" w:rsidRDefault="00206409" w:rsidP="00E80032">
                              <w:pPr>
                                <w:pStyle w:val="SourceCodeBoxText"/>
                                <w:rPr>
                                  <w:sz w:val="19"/>
                                  <w:szCs w:val="19"/>
                                </w:rPr>
                              </w:pPr>
                              <w:r w:rsidRPr="003F7CF1">
                                <w:rPr>
                                  <w:sz w:val="19"/>
                                  <w:szCs w:val="19"/>
                                </w:rPr>
                                <w:t>101</w:t>
                              </w:r>
                            </w:p>
                          </w:txbxContent>
                        </wps:txbx>
                        <wps:bodyPr rot="0" vert="horz" wrap="square" lIns="91440" tIns="45720" rIns="91440" bIns="45720" anchor="t" anchorCtr="0" upright="1">
                          <a:noAutofit/>
                        </wps:bodyPr>
                      </wps:wsp>
                      <wps:wsp>
                        <wps:cNvPr id="169" name="Rectangle 135"/>
                        <wps:cNvSpPr>
                          <a:spLocks noChangeArrowheads="1"/>
                        </wps:cNvSpPr>
                        <wps:spPr bwMode="auto">
                          <a:xfrm>
                            <a:off x="2344739" y="90603"/>
                            <a:ext cx="720912" cy="359413"/>
                          </a:xfrm>
                          <a:prstGeom prst="rect">
                            <a:avLst/>
                          </a:prstGeom>
                          <a:solidFill>
                            <a:srgbClr val="FFFFFF"/>
                          </a:solidFill>
                          <a:ln w="9525">
                            <a:solidFill>
                              <a:srgbClr val="000000"/>
                            </a:solidFill>
                            <a:miter lim="800000"/>
                            <a:headEnd/>
                            <a:tailEnd/>
                          </a:ln>
                        </wps:spPr>
                        <wps:txbx>
                          <w:txbxContent>
                            <w:p w14:paraId="62ADDEAE" w14:textId="77777777" w:rsidR="00206409" w:rsidRPr="003F7CF1" w:rsidRDefault="00206409" w:rsidP="00E80032">
                              <w:pPr>
                                <w:pStyle w:val="SourceCodeBoxText"/>
                                <w:rPr>
                                  <w:sz w:val="19"/>
                                  <w:szCs w:val="19"/>
                                </w:rPr>
                              </w:pPr>
                              <w:r w:rsidRPr="003F7CF1">
                                <w:rPr>
                                  <w:sz w:val="19"/>
                                  <w:szCs w:val="19"/>
                                </w:rPr>
                                <w:t>103</w:t>
                              </w:r>
                            </w:p>
                          </w:txbxContent>
                        </wps:txbx>
                        <wps:bodyPr rot="0" vert="horz" wrap="square" lIns="91440" tIns="45720" rIns="91440" bIns="45720" anchor="t" anchorCtr="0" upright="1">
                          <a:noAutofit/>
                        </wps:bodyPr>
                      </wps:wsp>
                      <wps:wsp>
                        <wps:cNvPr id="170" name="Rectangle 136"/>
                        <wps:cNvSpPr>
                          <a:spLocks noChangeArrowheads="1"/>
                        </wps:cNvSpPr>
                        <wps:spPr bwMode="auto">
                          <a:xfrm>
                            <a:off x="3065651" y="450017"/>
                            <a:ext cx="721812" cy="358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9E33C9" w14:textId="77777777" w:rsidR="00206409" w:rsidRPr="003F7CF1" w:rsidRDefault="00206409" w:rsidP="00E80032">
                              <w:pPr>
                                <w:pStyle w:val="SourceCodeBoxText"/>
                                <w:rPr>
                                  <w:sz w:val="19"/>
                                  <w:szCs w:val="19"/>
                                </w:rPr>
                              </w:pPr>
                              <w:r w:rsidRPr="003F7CF1">
                                <w:rPr>
                                  <w:sz w:val="19"/>
                                  <w:szCs w:val="19"/>
                                </w:rPr>
                                <w:t>10008</w:t>
                              </w:r>
                            </w:p>
                          </w:txbxContent>
                        </wps:txbx>
                        <wps:bodyPr rot="0" vert="horz" wrap="square" lIns="91440" tIns="45720" rIns="91440" bIns="45720" anchor="t" anchorCtr="0" upright="1">
                          <a:noAutofit/>
                        </wps:bodyPr>
                      </wps:wsp>
                      <wps:wsp>
                        <wps:cNvPr id="171" name="Rectangle 137"/>
                        <wps:cNvSpPr>
                          <a:spLocks noChangeArrowheads="1"/>
                        </wps:cNvSpPr>
                        <wps:spPr bwMode="auto">
                          <a:xfrm>
                            <a:off x="3065651" y="1172143"/>
                            <a:ext cx="7209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4BFA0C" w14:textId="77777777" w:rsidR="00206409" w:rsidRPr="003F7CF1" w:rsidRDefault="00206409" w:rsidP="00E80032">
                              <w:pPr>
                                <w:pStyle w:val="SourceCodeBoxText"/>
                                <w:rPr>
                                  <w:sz w:val="19"/>
                                  <w:szCs w:val="19"/>
                                </w:rPr>
                              </w:pPr>
                              <w:r w:rsidRPr="003F7CF1">
                                <w:rPr>
                                  <w:sz w:val="19"/>
                                  <w:szCs w:val="19"/>
                                </w:rPr>
                                <w:t>10000</w:t>
                              </w:r>
                            </w:p>
                          </w:txbxContent>
                        </wps:txbx>
                        <wps:bodyPr rot="0" vert="horz" wrap="square" lIns="91440" tIns="45720" rIns="91440" bIns="45720" anchor="t" anchorCtr="0" upright="1">
                          <a:noAutofit/>
                        </wps:bodyPr>
                      </wps:wsp>
                      <wps:wsp>
                        <wps:cNvPr id="173" name="Rectangle 138"/>
                        <wps:cNvSpPr>
                          <a:spLocks noChangeArrowheads="1"/>
                        </wps:cNvSpPr>
                        <wps:spPr bwMode="auto">
                          <a:xfrm>
                            <a:off x="3065651" y="811930"/>
                            <a:ext cx="721812" cy="358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75C58D" w14:textId="77777777" w:rsidR="00206409" w:rsidRPr="003F7CF1" w:rsidRDefault="00206409" w:rsidP="00E80032">
                              <w:pPr>
                                <w:pStyle w:val="SourceCodeBoxText"/>
                                <w:rPr>
                                  <w:sz w:val="19"/>
                                  <w:szCs w:val="19"/>
                                </w:rPr>
                              </w:pPr>
                              <w:r w:rsidRPr="003F7CF1">
                                <w:rPr>
                                  <w:sz w:val="19"/>
                                  <w:szCs w:val="19"/>
                                </w:rPr>
                                <w:t>10004</w:t>
                              </w:r>
                            </w:p>
                          </w:txbxContent>
                        </wps:txbx>
                        <wps:bodyPr rot="0" vert="horz" wrap="square" lIns="91440" tIns="45720" rIns="91440" bIns="45720" anchor="t" anchorCtr="0" upright="1">
                          <a:noAutofit/>
                        </wps:bodyPr>
                      </wps:wsp>
                      <wps:wsp>
                        <wps:cNvPr id="174" name="Rectangle 139"/>
                        <wps:cNvSpPr>
                          <a:spLocks noChangeArrowheads="1"/>
                        </wps:cNvSpPr>
                        <wps:spPr bwMode="auto">
                          <a:xfrm>
                            <a:off x="3065651" y="90603"/>
                            <a:ext cx="721812" cy="359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E5E55D0" w14:textId="77777777" w:rsidR="00206409" w:rsidRPr="003F7CF1" w:rsidRDefault="00206409" w:rsidP="00E80032">
                              <w:pPr>
                                <w:pStyle w:val="SourceCodeBoxText"/>
                                <w:rPr>
                                  <w:sz w:val="19"/>
                                  <w:szCs w:val="19"/>
                                </w:rPr>
                              </w:pPr>
                              <w:r w:rsidRPr="003F7CF1">
                                <w:rPr>
                                  <w:sz w:val="19"/>
                                  <w:szCs w:val="19"/>
                                </w:rPr>
                                <w:t>10012</w:t>
                              </w:r>
                            </w:p>
                          </w:txbxContent>
                        </wps:txbx>
                        <wps:bodyPr rot="0" vert="horz" wrap="square" lIns="91440" tIns="45720" rIns="91440" bIns="45720" anchor="t" anchorCtr="0" upright="1">
                          <a:noAutofit/>
                        </wps:bodyPr>
                      </wps:wsp>
                      <wps:wsp>
                        <wps:cNvPr id="175" name="Line 140"/>
                        <wps:cNvCnPr>
                          <a:cxnSpLocks noChangeShapeType="1"/>
                        </wps:cNvCnPr>
                        <wps:spPr bwMode="auto">
                          <a:xfrm>
                            <a:off x="540709" y="1352650"/>
                            <a:ext cx="180403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8F7D8" id="Canvas 170" o:spid="_x0000_s1346" editas="canvas" style="width:451.85pt;height:127.8pt;mso-position-horizontal-relative:char;mso-position-vertical-relative:line" coordsize="57384,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">
                <v:shape id="_x0000_s1347" type="#_x0000_t75" style="position:absolute;width:57384;height:16230;visibility:visible;mso-wrap-style:square">
                  <v:fill o:detectmouseclick="t"/>
                  <v:path o:connecttype="none"/>
                </v:shape>
                <v:rect id="Rectangle 130" o:spid="_x0000_s1348" style="position:absolute;left:1802;top:11721;width:7217;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14:paraId="4BC19397" w14:textId="77777777" w:rsidR="00206409" w:rsidRPr="003F7CF1" w:rsidRDefault="00206409" w:rsidP="00E80032">
                        <w:pPr>
                          <w:pStyle w:val="SourceCodeBoxText"/>
                          <w:rPr>
                            <w:sz w:val="19"/>
                            <w:szCs w:val="19"/>
                          </w:rPr>
                        </w:pPr>
                      </w:p>
                    </w:txbxContent>
                  </v:textbox>
                </v:rect>
                <v:shape id="Text Box 131" o:spid="_x0000_s1349" type="#_x0000_t202" style="position:absolute;left:1802;top:8111;width:7217;height:36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" filled="f" stroked="f">
                  <v:textbox>
                    <w:txbxContent>
                      <w:p w14:paraId="4F6D5B85" w14:textId="77777777" w:rsidR="00206409" w:rsidRPr="003F7CF1" w:rsidRDefault="00206409" w:rsidP="00E80032">
                        <w:pPr>
                          <w:pStyle w:val="SourceCodeBoxHeader"/>
                          <w:rPr>
                            <w:sz w:val="19"/>
                            <w:szCs w:val="19"/>
                            <w:lang w:val="sv-SE"/>
                          </w:rPr>
                        </w:pPr>
                        <w:r>
                          <w:rPr>
                            <w:sz w:val="19"/>
                            <w:szCs w:val="19"/>
                            <w:lang w:val="sv-SE"/>
                          </w:rPr>
                          <w:t>numberPtr</w:t>
                        </w:r>
                      </w:p>
                    </w:txbxContent>
                  </v:textbox>
                </v:shape>
                <v:rect id="Rectangle 132" o:spid="_x0000_s1350" style="position:absolute;left:23447;top:4500;width:7209;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">
                  <v:textbox>
                    <w:txbxContent>
                      <w:p w14:paraId="54F2C5F5" w14:textId="77777777" w:rsidR="00206409" w:rsidRPr="003F7CF1" w:rsidRDefault="00206409" w:rsidP="00E80032">
                        <w:pPr>
                          <w:pStyle w:val="SourceCodeBoxText"/>
                          <w:rPr>
                            <w:sz w:val="19"/>
                            <w:szCs w:val="19"/>
                          </w:rPr>
                        </w:pPr>
                        <w:r w:rsidRPr="003F7CF1">
                          <w:rPr>
                            <w:sz w:val="19"/>
                            <w:szCs w:val="19"/>
                          </w:rPr>
                          <w:t>102</w:t>
                        </w:r>
                      </w:p>
                    </w:txbxContent>
                  </v:textbox>
                </v:rect>
                <v:rect id="Rectangle 133" o:spid="_x0000_s1351" style="position:absolute;left:23447;top:11721;width:7201;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">
                  <v:textbox>
                    <w:txbxContent>
                      <w:p w14:paraId="40E6E9C7" w14:textId="77777777" w:rsidR="00206409" w:rsidRPr="003F7CF1" w:rsidRDefault="00206409" w:rsidP="00E80032">
                        <w:pPr>
                          <w:pStyle w:val="SourceCodeBoxText"/>
                          <w:rPr>
                            <w:sz w:val="19"/>
                            <w:szCs w:val="19"/>
                          </w:rPr>
                        </w:pPr>
                        <w:r w:rsidRPr="003F7CF1">
                          <w:rPr>
                            <w:sz w:val="19"/>
                            <w:szCs w:val="19"/>
                          </w:rPr>
                          <w:t>100</w:t>
                        </w:r>
                      </w:p>
                    </w:txbxContent>
                  </v:textbox>
                </v:rect>
                <v:rect id="Rectangle 134" o:spid="_x0000_s1352" style="position:absolute;left:23447;top:8119;width:7209;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pY0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">
                  <v:textbox>
                    <w:txbxContent>
                      <w:p w14:paraId="168BD58F" w14:textId="77777777" w:rsidR="00206409" w:rsidRPr="003F7CF1" w:rsidRDefault="00206409" w:rsidP="00E80032">
                        <w:pPr>
                          <w:pStyle w:val="SourceCodeBoxText"/>
                          <w:rPr>
                            <w:sz w:val="19"/>
                            <w:szCs w:val="19"/>
                          </w:rPr>
                        </w:pPr>
                        <w:r w:rsidRPr="003F7CF1">
                          <w:rPr>
                            <w:sz w:val="19"/>
                            <w:szCs w:val="19"/>
                          </w:rPr>
                          <w:t>101</w:t>
                        </w:r>
                      </w:p>
                    </w:txbxContent>
                  </v:textbox>
                </v:rect>
                <v:rect id="Rectangle 135" o:spid="_x0000_s1353" style="position:absolute;left:23447;top:906;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">
                  <v:textbox>
                    <w:txbxContent>
                      <w:p w14:paraId="62ADDEAE" w14:textId="77777777" w:rsidR="00206409" w:rsidRPr="003F7CF1" w:rsidRDefault="00206409" w:rsidP="00E80032">
                        <w:pPr>
                          <w:pStyle w:val="SourceCodeBoxText"/>
                          <w:rPr>
                            <w:sz w:val="19"/>
                            <w:szCs w:val="19"/>
                          </w:rPr>
                        </w:pPr>
                        <w:r w:rsidRPr="003F7CF1">
                          <w:rPr>
                            <w:sz w:val="19"/>
                            <w:szCs w:val="19"/>
                          </w:rPr>
                          <w:t>103</w:t>
                        </w:r>
                      </w:p>
                    </w:txbxContent>
                  </v:textbox>
                </v:rect>
                <v:rect id="Rectangle 136" o:spid="_x0000_s1354" style="position:absolute;left:30656;top:4500;width:7218;height:35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" filled="f" stroked="f">
                  <v:textbox>
                    <w:txbxContent>
                      <w:p w14:paraId="3D9E33C9" w14:textId="77777777" w:rsidR="00206409" w:rsidRPr="003F7CF1" w:rsidRDefault="00206409" w:rsidP="00E80032">
                        <w:pPr>
                          <w:pStyle w:val="SourceCodeBoxText"/>
                          <w:rPr>
                            <w:sz w:val="19"/>
                            <w:szCs w:val="19"/>
                          </w:rPr>
                        </w:pPr>
                        <w:r w:rsidRPr="003F7CF1">
                          <w:rPr>
                            <w:sz w:val="19"/>
                            <w:szCs w:val="19"/>
                          </w:rPr>
                          <w:t>10008</w:t>
                        </w:r>
                      </w:p>
                    </w:txbxContent>
                  </v:textbox>
                </v:rect>
                <v:rect id="Rectangle 137" o:spid="_x0000_s1355" style="position:absolute;left:30656;top:11721;width:7209;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" filled="f" stroked="f">
                  <v:textbox>
                    <w:txbxContent>
                      <w:p w14:paraId="134BFA0C" w14:textId="77777777" w:rsidR="00206409" w:rsidRPr="003F7CF1" w:rsidRDefault="00206409" w:rsidP="00E80032">
                        <w:pPr>
                          <w:pStyle w:val="SourceCodeBoxText"/>
                          <w:rPr>
                            <w:sz w:val="19"/>
                            <w:szCs w:val="19"/>
                          </w:rPr>
                        </w:pPr>
                        <w:r w:rsidRPr="003F7CF1">
                          <w:rPr>
                            <w:sz w:val="19"/>
                            <w:szCs w:val="19"/>
                          </w:rPr>
                          <w:t>10000</w:t>
                        </w:r>
                      </w:p>
                    </w:txbxContent>
                  </v:textbox>
                </v:rect>
                <v:rect id="Rectangle 138" o:spid="_x0000_s1356" style="position:absolute;left:30656;top:8119;width:7218;height:3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nYYwwAAANwAAAAPAAAAZHJzL2Rvd25yZXYueG1sRE9Na8JA&#10;EL0X/A/LCF5EN1qo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hqZ2GMMAAADcAAAADwAA&#10;AAAAAAAAAAAAAAAHAgAAZHJzL2Rvd25yZXYueG1sUEsFBgAAAAADAAMAtwAAAPcCAAAAAA==&#10;" filled="f" stroked="f">
                  <v:textbox>
                    <w:txbxContent>
                      <w:p w14:paraId="5B75C58D" w14:textId="77777777" w:rsidR="00206409" w:rsidRPr="003F7CF1" w:rsidRDefault="00206409" w:rsidP="00E80032">
                        <w:pPr>
                          <w:pStyle w:val="SourceCodeBoxText"/>
                          <w:rPr>
                            <w:sz w:val="19"/>
                            <w:szCs w:val="19"/>
                          </w:rPr>
                        </w:pPr>
                        <w:r w:rsidRPr="003F7CF1">
                          <w:rPr>
                            <w:sz w:val="19"/>
                            <w:szCs w:val="19"/>
                          </w:rPr>
                          <w:t>10004</w:t>
                        </w:r>
                      </w:p>
                    </w:txbxContent>
                  </v:textbox>
                </v:rect>
                <v:rect id="Rectangle 139" o:spid="_x0000_s1357" style="position:absolute;left:30656;top:906;width:7218;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" filled="f" stroked="f">
                  <v:textbox>
                    <w:txbxContent>
                      <w:p w14:paraId="3E5E55D0" w14:textId="77777777" w:rsidR="00206409" w:rsidRPr="003F7CF1" w:rsidRDefault="00206409" w:rsidP="00E80032">
                        <w:pPr>
                          <w:pStyle w:val="SourceCodeBoxText"/>
                          <w:rPr>
                            <w:sz w:val="19"/>
                            <w:szCs w:val="19"/>
                          </w:rPr>
                        </w:pPr>
                        <w:r w:rsidRPr="003F7CF1">
                          <w:rPr>
                            <w:sz w:val="19"/>
                            <w:szCs w:val="19"/>
                          </w:rPr>
                          <w:t>10012</w:t>
                        </w:r>
                      </w:p>
                    </w:txbxContent>
                  </v:textbox>
                </v:rect>
                <v:line id="Line 140" o:spid="_x0000_s1358" style="position:absolute;visibility:visible;mso-wrap-style:square" from="5407,13526" to="23447,135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">
                  <v:stroke endarrow="block"/>
                </v:line>
                <w10:anchorlock/>
              </v:group>
            </w:pict>
          </mc:Fallback>
        </mc:AlternateContent>
      </w:r>
    </w:p>
    <w:p w14:paraId="24F031B5" w14:textId="77777777" w:rsidR="00E80032" w:rsidRPr="00EC76D5" w:rsidRDefault="00E80032" w:rsidP="00E80032">
      <w:pPr>
        <w:pStyle w:val="Code"/>
      </w:pPr>
      <w:r w:rsidRPr="00EC76D5">
        <w:t>int number = 100;</w:t>
      </w:r>
    </w:p>
    <w:p w14:paraId="2DAFA481" w14:textId="77777777" w:rsidR="00E80032" w:rsidRPr="00EC76D5" w:rsidRDefault="00E80032" w:rsidP="00E80032">
      <w:pPr>
        <w:pStyle w:val="Code"/>
      </w:pPr>
      <w:r w:rsidRPr="00EC76D5">
        <w:t>int* numberPtr = &amp;number;</w:t>
      </w:r>
    </w:p>
    <w:p w14:paraId="4646A1BC" w14:textId="77777777" w:rsidR="00E80032" w:rsidRPr="00EC76D5" w:rsidRDefault="00E80032" w:rsidP="00E80032">
      <w:pPr>
        <w:pStyle w:val="Code"/>
      </w:pPr>
    </w:p>
    <w:p w14:paraId="1EB77DF8" w14:textId="77777777" w:rsidR="00E80032" w:rsidRPr="00EC76D5" w:rsidRDefault="00E80032" w:rsidP="00E80032">
      <w:pPr>
        <w:pStyle w:val="Code"/>
      </w:pPr>
      <w:r w:rsidRPr="00EC76D5">
        <w:t>numberPtr = numberPtr + 1;</w:t>
      </w:r>
    </w:p>
    <w:p w14:paraId="00685050" w14:textId="77777777" w:rsidR="00E80032" w:rsidRPr="00EC76D5" w:rsidRDefault="00E80032" w:rsidP="00E80032">
      <w:pPr>
        <w:pStyle w:val="Code"/>
      </w:pPr>
      <w:r w:rsidRPr="00EC76D5">
        <w:t>*numberPtr = number + 1;</w:t>
      </w:r>
    </w:p>
    <w:p w14:paraId="3CDDCFE6" w14:textId="77777777" w:rsidR="00E80032" w:rsidRPr="00EC76D5" w:rsidRDefault="00E80032" w:rsidP="00E80032">
      <w:pPr>
        <w:pStyle w:val="Code"/>
      </w:pPr>
    </w:p>
    <w:p w14:paraId="247D854C" w14:textId="77777777" w:rsidR="00E80032" w:rsidRPr="00EC76D5" w:rsidRDefault="00E80032" w:rsidP="00E80032">
      <w:pPr>
        <w:pStyle w:val="Code"/>
      </w:pPr>
      <w:r w:rsidRPr="00EC76D5">
        <w:t>numberPtr = numberPtr + 1;</w:t>
      </w:r>
    </w:p>
    <w:p w14:paraId="7E6F7532" w14:textId="77777777" w:rsidR="00E80032" w:rsidRPr="00EC76D5" w:rsidRDefault="00E80032" w:rsidP="00E80032">
      <w:pPr>
        <w:pStyle w:val="Code"/>
      </w:pPr>
      <w:r w:rsidRPr="00EC76D5">
        <w:t>*numberPtr = number + 2;</w:t>
      </w:r>
    </w:p>
    <w:p w14:paraId="14EFEF09" w14:textId="77777777" w:rsidR="00E80032" w:rsidRPr="00EC76D5" w:rsidRDefault="00E80032" w:rsidP="00E80032">
      <w:pPr>
        <w:pStyle w:val="Code"/>
      </w:pPr>
    </w:p>
    <w:p w14:paraId="53B1E716" w14:textId="77777777" w:rsidR="00E80032" w:rsidRPr="00EC76D5" w:rsidRDefault="00E80032" w:rsidP="00E80032">
      <w:pPr>
        <w:pStyle w:val="Code"/>
      </w:pPr>
      <w:r w:rsidRPr="00EC76D5">
        <w:t>numberPtr = numberPtr + 1;</w:t>
      </w:r>
    </w:p>
    <w:p w14:paraId="6AFB2762" w14:textId="77777777" w:rsidR="00E80032" w:rsidRPr="00EC76D5" w:rsidRDefault="00E80032" w:rsidP="00E80032">
      <w:pPr>
        <w:pStyle w:val="Code"/>
      </w:pPr>
      <w:r w:rsidRPr="00EC76D5">
        <w:t>*numberPtr = number + 3;</w:t>
      </w:r>
    </w:p>
    <w:p w14:paraId="4022C620" w14:textId="77777777" w:rsidR="00E80032" w:rsidRPr="00EC76D5" w:rsidRDefault="00E80032" w:rsidP="00E80032">
      <w:r w:rsidRPr="00EC76D5">
        <w:t>There is also possible to subtract two pointers pointing at the same type. The result will be the difference in bytes between their two memory locations divided with the size of the type. Again, pointer arithmetic always considers the type size.</w:t>
      </w:r>
    </w:p>
    <w:p w14:paraId="11178648" w14:textId="77777777" w:rsidR="00E80032" w:rsidRPr="00EC76D5" w:rsidRDefault="00E80032" w:rsidP="00E80032">
      <w:pPr>
        <w:pStyle w:val="Code"/>
      </w:pPr>
      <w:r w:rsidRPr="00EC76D5">
        <w:t>int array[] = {1, 2, 3};</w:t>
      </w:r>
    </w:p>
    <w:p w14:paraId="4E8724AA" w14:textId="77777777" w:rsidR="00E80032" w:rsidRPr="00EC76D5" w:rsidRDefault="00E80032" w:rsidP="00E80032">
      <w:pPr>
        <w:pStyle w:val="Code"/>
      </w:pPr>
      <w:r w:rsidRPr="00EC76D5">
        <w:t>int* p1 = &amp;array[0];</w:t>
      </w:r>
    </w:p>
    <w:p w14:paraId="3196638D" w14:textId="77777777" w:rsidR="00E80032" w:rsidRPr="00EC76D5" w:rsidRDefault="00E80032" w:rsidP="00E80032">
      <w:pPr>
        <w:pStyle w:val="Code"/>
      </w:pPr>
      <w:r w:rsidRPr="00EC76D5">
        <w:t>int* p2 = &amp;array[2];</w:t>
      </w:r>
    </w:p>
    <w:p w14:paraId="7175F13C" w14:textId="77777777" w:rsidR="00E80032" w:rsidRPr="00EC76D5" w:rsidRDefault="00E80032" w:rsidP="00E80032">
      <w:pPr>
        <w:pStyle w:val="Code"/>
      </w:pPr>
      <w:r w:rsidRPr="00EC76D5">
        <w:t>int diff = p2 - p1; // 2</w:t>
      </w:r>
    </w:p>
    <w:p w14:paraId="54B482E8" w14:textId="41F20F9D" w:rsidR="00E80032" w:rsidRPr="00EC76D5" w:rsidRDefault="00E80032" w:rsidP="00E80032">
      <w:r w:rsidRPr="00EC76D5">
        <w:t xml:space="preserve">The index notation for arrays is equivalent to the </w:t>
      </w:r>
      <w:r w:rsidR="00B02345">
        <w:t>dereference</w:t>
      </w:r>
      <w:r w:rsidRPr="00EC76D5">
        <w:t xml:space="preserve">ereeing of pointers together with pointer arithmetic. The second and third lines of the following code are by </w:t>
      </w:r>
      <w:r w:rsidR="00C37108">
        <w:t>definition</w:t>
      </w:r>
      <w:r w:rsidRPr="00EC76D5">
        <w:t xml:space="preserve"> interchangeable.</w:t>
      </w:r>
    </w:p>
    <w:p w14:paraId="2C0EDEB7" w14:textId="77777777" w:rsidR="00E80032" w:rsidRPr="00EC76D5" w:rsidRDefault="00E80032" w:rsidP="00E80032">
      <w:pPr>
        <w:pStyle w:val="Code"/>
      </w:pPr>
      <w:r w:rsidRPr="00EC76D5">
        <w:t>int array[] = {1, 2, 3};</w:t>
      </w:r>
    </w:p>
    <w:p w14:paraId="5182E38D" w14:textId="77777777" w:rsidR="00E80032" w:rsidRPr="00EC76D5" w:rsidRDefault="00E80032" w:rsidP="00E80032">
      <w:pPr>
        <w:pStyle w:val="Code"/>
      </w:pPr>
      <w:r w:rsidRPr="00EC76D5">
        <w:t>array[1] = array[2] + 1;</w:t>
      </w:r>
    </w:p>
    <w:p w14:paraId="25608698" w14:textId="77777777" w:rsidR="00E80032" w:rsidRPr="00EC76D5" w:rsidRDefault="00E80032" w:rsidP="00E80032">
      <w:pPr>
        <w:pStyle w:val="Code"/>
      </w:pPr>
      <w:r w:rsidRPr="00EC76D5">
        <w:t>*(array + 1) = *(array + 2) + 1;</w:t>
      </w:r>
    </w:p>
    <w:p w14:paraId="03183E0E" w14:textId="2B58E73D"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86" w:name="_Toc320485591"/>
      <w:bookmarkStart w:id="687" w:name="_Toc323656701"/>
      <w:bookmarkStart w:id="688" w:name="_Toc324085439"/>
      <w:bookmarkStart w:id="689" w:name="_Toc383781091"/>
      <w:bookmarkStart w:id="690" w:name="_Toc49764495"/>
      <w:r w:rsidRPr="00EC76D5">
        <w:t>Increment and decrement</w:t>
      </w:r>
      <w:bookmarkEnd w:id="686"/>
      <w:bookmarkEnd w:id="687"/>
      <w:bookmarkEnd w:id="688"/>
      <w:bookmarkEnd w:id="689"/>
      <w:bookmarkEnd w:id="690"/>
    </w:p>
    <w:p w14:paraId="5411417A" w14:textId="77777777" w:rsidR="00E80032" w:rsidRPr="00EC76D5" w:rsidRDefault="00E80032" w:rsidP="00E80032">
      <w:r w:rsidRPr="00EC76D5">
        <w:t>There are two rather special operators: increment (++) and decrement (--)</w:t>
      </w:r>
      <w:r w:rsidRPr="00EC76D5">
        <w:rPr>
          <w:rStyle w:val="Fotnotsreferens"/>
          <w:szCs w:val="21"/>
        </w:rPr>
        <w:footnoteReference w:id="21"/>
      </w:r>
      <w:r w:rsidRPr="00EC76D5">
        <w:t>. They add or subtract one from its operand. The operator can be placed before (</w:t>
      </w:r>
      <w:r w:rsidRPr="00EC76D5">
        <w:rPr>
          <w:rStyle w:val="KeyWord"/>
        </w:rPr>
        <w:t>prefix</w:t>
      </w:r>
      <w:r w:rsidRPr="00EC76D5">
        <w:t>) or after (</w:t>
      </w:r>
      <w:r w:rsidRPr="00EC76D5">
        <w:rPr>
          <w:rStyle w:val="KeyWord"/>
        </w:rPr>
        <w:t>postfix</w:t>
      </w:r>
      <w:r w:rsidRPr="00EC76D5">
        <w:t>) its operand.</w:t>
      </w:r>
    </w:p>
    <w:p w14:paraId="3509CD79" w14:textId="77777777" w:rsidR="00E80032" w:rsidRPr="00EC76D5" w:rsidRDefault="00E80032" w:rsidP="00E80032">
      <w:pPr>
        <w:pStyle w:val="Code"/>
      </w:pPr>
      <w:r w:rsidRPr="00EC76D5">
        <w:t>int a = 1, b = 1;</w:t>
      </w:r>
    </w:p>
    <w:p w14:paraId="541C77DE" w14:textId="77777777" w:rsidR="00E80032" w:rsidRPr="00EC76D5" w:rsidRDefault="00E80032" w:rsidP="00E80032">
      <w:pPr>
        <w:pStyle w:val="Code"/>
      </w:pPr>
      <w:r w:rsidRPr="00EC76D5">
        <w:t>++a; // 2, prefix increment</w:t>
      </w:r>
    </w:p>
    <w:p w14:paraId="632F627A" w14:textId="77777777" w:rsidR="00E80032" w:rsidRPr="00EC76D5" w:rsidRDefault="00E80032" w:rsidP="00E80032">
      <w:pPr>
        <w:pStyle w:val="Code"/>
      </w:pPr>
      <w:r w:rsidRPr="00EC76D5">
        <w:t>b++; // 2, postfix increment</w:t>
      </w:r>
    </w:p>
    <w:p w14:paraId="2BE1D290" w14:textId="77777777" w:rsidR="00E80032" w:rsidRPr="00EC76D5" w:rsidRDefault="00E80032" w:rsidP="00E80032">
      <w:r w:rsidRPr="00EC76D5">
        <w:t>However, there is a difference between prefix and postfix increment or decrement. In the prefix case below, the subtraction occurs first and the new value is returned; in the postfix case, after the subtraction the original value is returned.</w:t>
      </w:r>
    </w:p>
    <w:p w14:paraId="1157BBE7" w14:textId="77777777" w:rsidR="00E80032" w:rsidRPr="00EC76D5" w:rsidRDefault="00E80032" w:rsidP="00E80032">
      <w:pPr>
        <w:pStyle w:val="Code"/>
      </w:pPr>
      <w:r w:rsidRPr="00EC76D5">
        <w:t>int a = 1, b = 1, c, d;</w:t>
      </w:r>
    </w:p>
    <w:p w14:paraId="6DD03B5F" w14:textId="77777777" w:rsidR="00E80032" w:rsidRPr="00EC76D5" w:rsidRDefault="00E80032" w:rsidP="00E80032">
      <w:pPr>
        <w:pStyle w:val="Code"/>
      </w:pPr>
      <w:r w:rsidRPr="00EC76D5">
        <w:t>c = --a; // c = 0, prefix decrement</w:t>
      </w:r>
    </w:p>
    <w:p w14:paraId="68829D07" w14:textId="77777777" w:rsidR="00E80032" w:rsidRPr="00EC76D5" w:rsidRDefault="00E80032" w:rsidP="00E80032">
      <w:pPr>
        <w:pStyle w:val="Code"/>
      </w:pPr>
      <w:r w:rsidRPr="00EC76D5">
        <w:t>d = b--; // d = 1, postfix decrement</w:t>
      </w:r>
    </w:p>
    <w:p w14:paraId="75CEF692" w14:textId="665D7101"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1" w:name="_Toc320485592"/>
      <w:bookmarkStart w:id="692" w:name="_Toc323656702"/>
      <w:bookmarkStart w:id="693" w:name="_Toc324085440"/>
      <w:bookmarkStart w:id="694" w:name="_Toc383781092"/>
      <w:bookmarkStart w:id="695" w:name="_Toc49764496"/>
      <w:r w:rsidRPr="00EC76D5">
        <w:t>Relational Operators</w:t>
      </w:r>
      <w:bookmarkEnd w:id="691"/>
      <w:bookmarkEnd w:id="692"/>
      <w:bookmarkEnd w:id="693"/>
      <w:bookmarkEnd w:id="694"/>
      <w:bookmarkEnd w:id="695"/>
    </w:p>
    <w:p w14:paraId="1FD647DC" w14:textId="77777777" w:rsidR="00E80032" w:rsidRPr="00EC76D5" w:rsidRDefault="00E80032" w:rsidP="00E80032">
      <w:r w:rsidRPr="00EC76D5">
        <w:t xml:space="preserve">There are six relational operators: </w:t>
      </w:r>
      <w:r w:rsidRPr="00EC76D5">
        <w:rPr>
          <w:rStyle w:val="KeyWord"/>
        </w:rPr>
        <w:t>equal to</w:t>
      </w:r>
      <w:r w:rsidRPr="00EC76D5">
        <w:t xml:space="preserve"> (==), </w:t>
      </w:r>
      <w:r w:rsidRPr="00EC76D5">
        <w:rPr>
          <w:rStyle w:val="KeyWord"/>
        </w:rPr>
        <w:t>not equal to</w:t>
      </w:r>
      <w:r w:rsidRPr="00EC76D5">
        <w:t xml:space="preserve"> (!=), </w:t>
      </w:r>
      <w:r w:rsidRPr="00EC76D5">
        <w:rPr>
          <w:rStyle w:val="KeyWord"/>
        </w:rPr>
        <w:t>less than</w:t>
      </w:r>
      <w:r w:rsidRPr="00EC76D5">
        <w:t xml:space="preserve"> (&lt;), </w:t>
      </w:r>
      <w:r w:rsidRPr="00EC76D5">
        <w:rPr>
          <w:rStyle w:val="KeyWord"/>
        </w:rPr>
        <w:t>less than or equal to</w:t>
      </w:r>
      <w:r w:rsidRPr="00EC76D5">
        <w:t xml:space="preserve"> (&lt;=), </w:t>
      </w:r>
      <w:r w:rsidRPr="00EC76D5">
        <w:rPr>
          <w:rStyle w:val="KeyWord"/>
        </w:rPr>
        <w:t>greater than</w:t>
      </w:r>
      <w:r w:rsidRPr="00EC76D5">
        <w:t xml:space="preserve"> (&gt;), </w:t>
      </w:r>
      <w:r w:rsidRPr="00EC76D5">
        <w:rPr>
          <w:rStyle w:val="KeyWord"/>
        </w:rPr>
        <w:t>greater than or equal to</w:t>
      </w:r>
      <w:r w:rsidRPr="00EC76D5">
        <w:t xml:space="preserve"> (&gt;=)</w:t>
      </w:r>
      <w:r w:rsidRPr="00EC76D5">
        <w:rPr>
          <w:rStyle w:val="Fotnotsreferens"/>
          <w:szCs w:val="21"/>
        </w:rPr>
        <w:footnoteReference w:id="22"/>
      </w:r>
      <w:r w:rsidRPr="00EC76D5">
        <w:t xml:space="preserve">. Observe that the </w:t>
      </w:r>
      <w:r w:rsidRPr="00EC76D5">
        <w:rPr>
          <w:rStyle w:val="KeyWord"/>
        </w:rPr>
        <w:t>equal to</w:t>
      </w:r>
      <w:r w:rsidRPr="00EC76D5">
        <w:t xml:space="preserve"> operator is constituted by two equal signs rather than one. The operators give a logical value, true (an integer value not equal zero) or false (zero). The operands shall be of integral of floating type.</w:t>
      </w:r>
    </w:p>
    <w:p w14:paraId="7A8F9078" w14:textId="77777777" w:rsidR="00E80032" w:rsidRPr="00EC76D5" w:rsidRDefault="00E80032" w:rsidP="00E80032">
      <w:pPr>
        <w:pStyle w:val="Code"/>
      </w:pPr>
      <w:r w:rsidRPr="00EC76D5">
        <w:t>int i = 3;</w:t>
      </w:r>
    </w:p>
    <w:p w14:paraId="70A64BB8" w14:textId="77777777" w:rsidR="00E80032" w:rsidRPr="00EC76D5" w:rsidRDefault="00E80032" w:rsidP="00E80032">
      <w:pPr>
        <w:pStyle w:val="Code"/>
      </w:pPr>
      <w:r w:rsidRPr="00EC76D5">
        <w:t>double x = 1.2;</w:t>
      </w:r>
    </w:p>
    <w:p w14:paraId="36B3C310" w14:textId="77777777" w:rsidR="00E80032" w:rsidRPr="00EC76D5" w:rsidRDefault="00E80032" w:rsidP="00E80032">
      <w:pPr>
        <w:pStyle w:val="Code"/>
      </w:pPr>
      <w:r w:rsidRPr="00EC76D5">
        <w:t>int b = i &gt; 0; // true (an integer value not equal to zero, usually one)</w:t>
      </w:r>
    </w:p>
    <w:p w14:paraId="294F01F9" w14:textId="77777777" w:rsidR="00E80032" w:rsidRPr="00EC76D5" w:rsidRDefault="00E80032" w:rsidP="00E80032">
      <w:pPr>
        <w:pStyle w:val="Code"/>
      </w:pPr>
      <w:r w:rsidRPr="00EC76D5">
        <w:t>int c = (x == 2); // false (always zero)</w:t>
      </w:r>
    </w:p>
    <w:p w14:paraId="570B7A08" w14:textId="6BB60620"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696" w:name="_Toc320485593"/>
      <w:bookmarkStart w:id="697" w:name="_Toc323656703"/>
      <w:bookmarkStart w:id="698" w:name="_Toc324085441"/>
      <w:bookmarkStart w:id="699" w:name="_Toc383781093"/>
      <w:bookmarkStart w:id="700" w:name="_Toc49764497"/>
      <w:r w:rsidRPr="00EC76D5">
        <w:t>Logical Operators</w:t>
      </w:r>
      <w:bookmarkEnd w:id="696"/>
      <w:bookmarkEnd w:id="697"/>
      <w:bookmarkEnd w:id="698"/>
      <w:bookmarkEnd w:id="699"/>
      <w:bookmarkEnd w:id="700"/>
    </w:p>
    <w:p w14:paraId="6E55772B" w14:textId="77777777" w:rsidR="00E80032" w:rsidRPr="00EC76D5" w:rsidRDefault="00E80032" w:rsidP="00E80032">
      <w:r w:rsidRPr="00EC76D5">
        <w:t xml:space="preserve">There are three logical operators: </w:t>
      </w:r>
      <w:r w:rsidRPr="00EC76D5">
        <w:rPr>
          <w:rStyle w:val="KeyWord"/>
        </w:rPr>
        <w:t>not</w:t>
      </w:r>
      <w:r w:rsidRPr="00EC76D5">
        <w:t xml:space="preserve"> (!), </w:t>
      </w:r>
      <w:r w:rsidRPr="00EC76D5">
        <w:rPr>
          <w:rStyle w:val="KeyWord"/>
        </w:rPr>
        <w:t>or</w:t>
      </w:r>
      <w:r w:rsidRPr="00EC76D5">
        <w:t xml:space="preserve"> (||), and </w:t>
      </w:r>
      <w:r w:rsidRPr="00EC76D5">
        <w:rPr>
          <w:rStyle w:val="KeyWord"/>
        </w:rPr>
        <w:t>and</w:t>
      </w:r>
      <w:r w:rsidRPr="00EC76D5">
        <w:t xml:space="preserve"> (&amp;&amp;). They take and return numerical values interpreted as logical values.</w:t>
      </w:r>
    </w:p>
    <w:p w14:paraId="5FC9ACE6" w14:textId="77777777" w:rsidR="00E80032" w:rsidRPr="00EC76D5" w:rsidRDefault="00E80032" w:rsidP="00E80032">
      <w:pPr>
        <w:pStyle w:val="Code"/>
      </w:pPr>
      <w:r w:rsidRPr="00EC76D5">
        <w:t>int i = 3;</w:t>
      </w:r>
    </w:p>
    <w:p w14:paraId="56FACC32" w14:textId="77777777" w:rsidR="00E80032" w:rsidRPr="00EC76D5" w:rsidRDefault="00E80032" w:rsidP="00E80032">
      <w:pPr>
        <w:pStyle w:val="Code"/>
      </w:pPr>
      <w:r w:rsidRPr="00EC76D5">
        <w:t>int b, c, d, e;</w:t>
      </w:r>
    </w:p>
    <w:p w14:paraId="6E786F6E" w14:textId="77777777" w:rsidR="00E80032" w:rsidRPr="00EC76D5" w:rsidRDefault="00E80032" w:rsidP="00E80032">
      <w:pPr>
        <w:pStyle w:val="Code"/>
      </w:pPr>
    </w:p>
    <w:p w14:paraId="1D57C3ED" w14:textId="77777777" w:rsidR="00E80032" w:rsidRPr="00EC76D5" w:rsidRDefault="00E80032" w:rsidP="00E80032">
      <w:pPr>
        <w:pStyle w:val="Code"/>
      </w:pPr>
      <w:r w:rsidRPr="00EC76D5">
        <w:t>b = (i == 3); // true (not zero)</w:t>
      </w:r>
    </w:p>
    <w:p w14:paraId="4B042367" w14:textId="77777777" w:rsidR="00E80032" w:rsidRPr="00EC76D5" w:rsidRDefault="00E80032" w:rsidP="00E80032">
      <w:pPr>
        <w:pStyle w:val="Code"/>
      </w:pPr>
      <w:r w:rsidRPr="00EC76D5">
        <w:t>c = !b; // false (zero)</w:t>
      </w:r>
    </w:p>
    <w:p w14:paraId="78CF0B1E" w14:textId="77777777" w:rsidR="00E80032" w:rsidRPr="00EC76D5" w:rsidRDefault="00E80032" w:rsidP="00E80032">
      <w:pPr>
        <w:pStyle w:val="Code"/>
      </w:pPr>
      <w:r w:rsidRPr="00EC76D5">
        <w:t>d = b || c; // true (not zero)</w:t>
      </w:r>
    </w:p>
    <w:p w14:paraId="39EA82E6" w14:textId="77777777" w:rsidR="00E80032" w:rsidRPr="00EC76D5" w:rsidRDefault="00E80032" w:rsidP="00E80032">
      <w:pPr>
        <w:pStyle w:val="Code"/>
      </w:pPr>
      <w:r w:rsidRPr="00EC76D5">
        <w:t>e = b &amp;&amp; c; // false (zero)</w:t>
      </w:r>
    </w:p>
    <w:p w14:paraId="74AC74EA" w14:textId="77777777" w:rsidR="00E80032" w:rsidRPr="00EC76D5" w:rsidRDefault="00E80032" w:rsidP="00E80032">
      <w:r w:rsidRPr="00EC76D5">
        <w:t>C applies lazy evaluation (also called short-circuit evaluation), which means that an expression will not be evaluated to a further extent than necessary to find its value. In the following example, the evaluation of the expression is completed when the left expression (</w:t>
      </w:r>
      <w:r w:rsidRPr="00EC76D5">
        <w:rPr>
          <w:rStyle w:val="CodeInText0"/>
        </w:rPr>
        <w:t>i != 0</w:t>
      </w:r>
      <w:r w:rsidRPr="00EC76D5">
        <w:t>) is evaluated to false. If the left expression is false, the whole expression must also be false because it needs both the left and right sub expressions to be true for the whole expression to be true. This gives that the right expression (</w:t>
      </w:r>
      <w:r w:rsidRPr="00EC76D5">
        <w:rPr>
          <w:rStyle w:val="CodeInText0"/>
        </w:rPr>
        <w:t>1 / i == 1</w:t>
      </w:r>
      <w:r w:rsidRPr="00EC76D5">
        <w:t>) will never be evaluated and the division with zero will never occur.</w:t>
      </w:r>
    </w:p>
    <w:p w14:paraId="170E1A2A" w14:textId="77777777" w:rsidR="00E80032" w:rsidRPr="00EC76D5" w:rsidRDefault="00E80032" w:rsidP="00E80032">
      <w:pPr>
        <w:pStyle w:val="Code"/>
      </w:pPr>
      <w:r w:rsidRPr="00EC76D5">
        <w:t>int i = 0;</w:t>
      </w:r>
    </w:p>
    <w:p w14:paraId="130E7921" w14:textId="77777777" w:rsidR="00E80032" w:rsidRPr="00EC76D5" w:rsidRDefault="00E80032" w:rsidP="00E80032">
      <w:pPr>
        <w:pStyle w:val="Code"/>
      </w:pPr>
      <w:r w:rsidRPr="00EC76D5">
        <w:t>int b = (i != 0) &amp;&amp; (1 / i == 1); // false (zero);</w:t>
      </w:r>
    </w:p>
    <w:p w14:paraId="2D499F7C" w14:textId="04CD249A"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1" w:name="_Toc320485594"/>
      <w:bookmarkStart w:id="702" w:name="_Toc323656704"/>
      <w:bookmarkStart w:id="703" w:name="_Toc324085442"/>
      <w:bookmarkStart w:id="704" w:name="_Toc383781094"/>
      <w:bookmarkStart w:id="705" w:name="_Toc49764498"/>
      <w:r w:rsidRPr="00EC76D5">
        <w:t>Bitwise Operators</w:t>
      </w:r>
      <w:bookmarkEnd w:id="701"/>
      <w:bookmarkEnd w:id="702"/>
      <w:bookmarkEnd w:id="703"/>
      <w:bookmarkEnd w:id="704"/>
      <w:bookmarkEnd w:id="705"/>
    </w:p>
    <w:p w14:paraId="7C78303C" w14:textId="77777777" w:rsidR="00E80032" w:rsidRPr="00EC76D5" w:rsidRDefault="00E80032" w:rsidP="00E80032">
      <w:r w:rsidRPr="00EC76D5">
        <w:t>An integer value can be viewed as a bit pattern. Our familiar decimal system has base 10; it can be marked with an index 10.</w:t>
      </w:r>
    </w:p>
    <w:p w14:paraId="29DF65FC" w14:textId="77777777" w:rsidR="00E80032" w:rsidRPr="00EC76D5" w:rsidRDefault="00E80032" w:rsidP="00E80032">
      <w:r w:rsidRPr="00EC76D5">
        <w:object w:dxaOrig="4880" w:dyaOrig="380" w14:anchorId="0E6B5758">
          <v:shape id="_x0000_i1027" type="#_x0000_t75" style="width:246pt;height:18pt" o:ole="">
            <v:imagedata r:id="rId12" o:title=""/>
          </v:shape>
          <o:OLEObject Type="Embed" ProgID="Equation.3" ShapeID="_x0000_i1027" DrawAspect="Content" ObjectID="_1662267911" r:id="rId13"/>
        </w:object>
      </w:r>
    </w:p>
    <w:p w14:paraId="7A583582" w14:textId="77777777" w:rsidR="00E80032" w:rsidRPr="00EC76D5" w:rsidRDefault="00E80032" w:rsidP="00E80032">
      <w:r w:rsidRPr="00EC76D5">
        <w:t xml:space="preserve">An integer value can also be viewed with the binary system, which has base 2. A single digit is called a </w:t>
      </w:r>
      <w:r w:rsidRPr="00EC76D5">
        <w:rPr>
          <w:rStyle w:val="KeyWord"/>
        </w:rPr>
        <w:t>bit</w:t>
      </w:r>
      <w:r w:rsidRPr="00EC76D5">
        <w:t xml:space="preserve">, and the integer value is called a </w:t>
      </w:r>
      <w:r w:rsidRPr="00EC76D5">
        <w:rPr>
          <w:rStyle w:val="KeyWord"/>
        </w:rPr>
        <w:t>bit pattern</w:t>
      </w:r>
      <w:r w:rsidRPr="00EC76D5">
        <w:t>. A bit may have the values one and zero.</w:t>
      </w:r>
    </w:p>
    <w:p w14:paraId="2509A893" w14:textId="77777777" w:rsidR="00E80032" w:rsidRPr="00EC76D5" w:rsidRDefault="00E80032" w:rsidP="00E80032">
      <w:r w:rsidRPr="00EC76D5">
        <w:object w:dxaOrig="4880" w:dyaOrig="380" w14:anchorId="47027E25">
          <v:shape id="_x0000_i1028" type="#_x0000_t75" style="width:246pt;height:18pt" o:ole="">
            <v:imagedata r:id="rId14" o:title=""/>
          </v:shape>
          <o:OLEObject Type="Embed" ProgID="Equation.3" ShapeID="_x0000_i1028" DrawAspect="Content" ObjectID="_1662267912" r:id="rId15"/>
        </w:object>
      </w:r>
    </w:p>
    <w:p w14:paraId="7E94DC0D" w14:textId="77777777" w:rsidR="00E80032" w:rsidRPr="00EC76D5" w:rsidRDefault="00E80032" w:rsidP="00E80032">
      <w:r w:rsidRPr="00EC76D5">
        <w:t xml:space="preserve">There are four bitwise operations in C: </w:t>
      </w:r>
      <w:r w:rsidRPr="00EC76D5">
        <w:rPr>
          <w:rStyle w:val="CodeInText0"/>
        </w:rPr>
        <w:t>inverse</w:t>
      </w:r>
      <w:r w:rsidRPr="00EC76D5">
        <w:t xml:space="preserve"> (~), </w:t>
      </w:r>
      <w:r w:rsidRPr="00EC76D5">
        <w:rPr>
          <w:rStyle w:val="CodeInText0"/>
        </w:rPr>
        <w:t>and</w:t>
      </w:r>
      <w:r w:rsidRPr="00EC76D5">
        <w:t xml:space="preserve"> (&amp;), </w:t>
      </w:r>
      <w:r w:rsidRPr="00EC76D5">
        <w:rPr>
          <w:rStyle w:val="CodeInText0"/>
        </w:rPr>
        <w:t>or</w:t>
      </w:r>
      <w:r w:rsidRPr="00EC76D5">
        <w:t xml:space="preserve"> (|), and </w:t>
      </w:r>
      <w:r w:rsidRPr="00EC76D5">
        <w:rPr>
          <w:rStyle w:val="CodeInText0"/>
        </w:rPr>
        <w:t>exclusive</w:t>
      </w:r>
      <w:r w:rsidRPr="00EC76D5">
        <w:rPr>
          <w:rStyle w:val="Italic"/>
        </w:rPr>
        <w:t xml:space="preserve"> </w:t>
      </w:r>
      <w:r w:rsidRPr="00EC76D5">
        <w:rPr>
          <w:rStyle w:val="CodeInText0"/>
        </w:rPr>
        <w:t>or</w:t>
      </w:r>
      <w:r w:rsidRPr="00EC76D5">
        <w:t xml:space="preserve"> (^). Exclusive or means that the result is one if one of its operand bits, but not both, is one. They all operate on integral values on bit level; that is, they examine each individual bit of an integer value.</w:t>
      </w:r>
    </w:p>
    <w:p w14:paraId="2FCAD7F5" w14:textId="77777777" w:rsidR="00E80032" w:rsidRPr="00EC76D5" w:rsidRDefault="00E80032" w:rsidP="00E80032">
      <w:pPr>
        <w:pStyle w:val="Code"/>
        <w:rPr>
          <w:vertAlign w:val="subscript"/>
        </w:rPr>
      </w:pPr>
      <w:r w:rsidRPr="00EC76D5">
        <w:t xml:space="preserve">  10101010</w:t>
      </w:r>
      <w:r w:rsidRPr="00EC76D5">
        <w:rPr>
          <w:vertAlign w:val="subscript"/>
        </w:rPr>
        <w:t>2</w:t>
      </w:r>
      <w:r w:rsidRPr="00EC76D5">
        <w:t xml:space="preserve">        10101010</w:t>
      </w:r>
      <w:r w:rsidRPr="00EC76D5">
        <w:rPr>
          <w:vertAlign w:val="subscript"/>
        </w:rPr>
        <w:t>2</w:t>
      </w:r>
      <w:r w:rsidRPr="00EC76D5">
        <w:t xml:space="preserve">        10101010</w:t>
      </w:r>
      <w:r w:rsidRPr="00EC76D5">
        <w:rPr>
          <w:vertAlign w:val="subscript"/>
        </w:rPr>
        <w:t>2</w:t>
      </w:r>
    </w:p>
    <w:p w14:paraId="13CBA7F3" w14:textId="77777777" w:rsidR="00E80032" w:rsidRPr="00EC76D5" w:rsidRDefault="00E80032" w:rsidP="00E80032">
      <w:pPr>
        <w:pStyle w:val="Code"/>
        <w:rPr>
          <w:vertAlign w:val="subscript"/>
        </w:rPr>
      </w:pPr>
      <w:r w:rsidRPr="00EC76D5">
        <w:t>&amp;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r w:rsidRPr="00EC76D5">
        <w:t xml:space="preserve">      ~ 10010110</w:t>
      </w:r>
      <w:r w:rsidRPr="00EC76D5">
        <w:rPr>
          <w:vertAlign w:val="subscript"/>
        </w:rPr>
        <w:t>2</w:t>
      </w:r>
    </w:p>
    <w:p w14:paraId="06F6D5DF" w14:textId="77777777" w:rsidR="00E80032" w:rsidRPr="00EC76D5" w:rsidRDefault="00E80032" w:rsidP="00E80032">
      <w:pPr>
        <w:pStyle w:val="Code"/>
      </w:pPr>
      <w:r w:rsidRPr="00EC76D5">
        <w:t>-----------     ------------     ------------     ------------</w:t>
      </w:r>
    </w:p>
    <w:p w14:paraId="46776F27" w14:textId="77777777" w:rsidR="00E80032" w:rsidRPr="00EC76D5" w:rsidRDefault="00E80032" w:rsidP="00E80032">
      <w:pPr>
        <w:pStyle w:val="Code"/>
        <w:rPr>
          <w:vertAlign w:val="subscript"/>
        </w:rPr>
      </w:pPr>
      <w:r w:rsidRPr="00EC76D5">
        <w:t>= 10000010</w:t>
      </w:r>
      <w:r w:rsidRPr="00EC76D5">
        <w:rPr>
          <w:vertAlign w:val="subscript"/>
        </w:rPr>
        <w:t>2</w:t>
      </w:r>
      <w:r w:rsidRPr="00EC76D5">
        <w:t xml:space="preserve">      = 10111110</w:t>
      </w:r>
      <w:r w:rsidRPr="00EC76D5">
        <w:rPr>
          <w:vertAlign w:val="subscript"/>
        </w:rPr>
        <w:t>2</w:t>
      </w:r>
      <w:r w:rsidRPr="00EC76D5">
        <w:t xml:space="preserve">      = 00111100</w:t>
      </w:r>
      <w:r w:rsidRPr="00EC76D5">
        <w:rPr>
          <w:vertAlign w:val="subscript"/>
        </w:rPr>
        <w:t>2</w:t>
      </w:r>
      <w:r w:rsidRPr="00EC76D5">
        <w:t xml:space="preserve">      = 01101001</w:t>
      </w:r>
      <w:r w:rsidRPr="00EC76D5">
        <w:rPr>
          <w:vertAlign w:val="subscript"/>
        </w:rPr>
        <w:t>2</w:t>
      </w:r>
    </w:p>
    <w:p w14:paraId="6EF00C46" w14:textId="77777777" w:rsidR="00E80032" w:rsidRPr="00EC76D5" w:rsidRDefault="00E80032" w:rsidP="00E80032">
      <w:pPr>
        <w:pStyle w:val="Code"/>
      </w:pPr>
    </w:p>
    <w:p w14:paraId="0A13C2DB" w14:textId="77777777" w:rsidR="00E80032" w:rsidRPr="00EC76D5" w:rsidRDefault="00E80032" w:rsidP="00E80032">
      <w:pPr>
        <w:pStyle w:val="Code"/>
        <w:rPr>
          <w:vertAlign w:val="subscript"/>
        </w:rPr>
      </w:pPr>
      <w:r w:rsidRPr="00EC76D5">
        <w:t>int a = 170; // 10101010</w:t>
      </w:r>
      <w:r w:rsidRPr="00EC76D5">
        <w:rPr>
          <w:vertAlign w:val="subscript"/>
        </w:rPr>
        <w:t>2</w:t>
      </w:r>
    </w:p>
    <w:p w14:paraId="332714EA" w14:textId="77777777" w:rsidR="00E80032" w:rsidRPr="00EC76D5" w:rsidRDefault="00E80032" w:rsidP="00E80032">
      <w:pPr>
        <w:pStyle w:val="Code"/>
        <w:rPr>
          <w:vertAlign w:val="subscript"/>
        </w:rPr>
      </w:pPr>
      <w:r w:rsidRPr="00EC76D5">
        <w:t>int b = 150; // 10010110</w:t>
      </w:r>
      <w:r w:rsidRPr="00EC76D5">
        <w:rPr>
          <w:vertAlign w:val="subscript"/>
        </w:rPr>
        <w:t>2</w:t>
      </w:r>
    </w:p>
    <w:p w14:paraId="7D5A282D" w14:textId="77777777" w:rsidR="00E80032" w:rsidRPr="00EC76D5" w:rsidRDefault="00E80032" w:rsidP="00E80032">
      <w:pPr>
        <w:pStyle w:val="Code"/>
        <w:rPr>
          <w:vertAlign w:val="subscript"/>
        </w:rPr>
      </w:pPr>
    </w:p>
    <w:p w14:paraId="06C43805" w14:textId="77777777" w:rsidR="00E80032" w:rsidRPr="00EC76D5" w:rsidRDefault="00E80032" w:rsidP="00E80032">
      <w:pPr>
        <w:pStyle w:val="Code"/>
        <w:rPr>
          <w:vertAlign w:val="subscript"/>
        </w:rPr>
      </w:pPr>
      <w:r w:rsidRPr="00EC76D5">
        <w:t>int c = a &amp; b; // 10000010</w:t>
      </w:r>
      <w:r w:rsidRPr="00EC76D5">
        <w:rPr>
          <w:vertAlign w:val="subscript"/>
        </w:rPr>
        <w:t>2</w:t>
      </w:r>
      <w:r w:rsidRPr="00EC76D5">
        <w:t xml:space="preserve"> = 130</w:t>
      </w:r>
      <w:r w:rsidRPr="00EC76D5">
        <w:rPr>
          <w:vertAlign w:val="subscript"/>
        </w:rPr>
        <w:t>10</w:t>
      </w:r>
    </w:p>
    <w:p w14:paraId="30A5BA0F" w14:textId="77777777" w:rsidR="00E80032" w:rsidRPr="00EC76D5" w:rsidRDefault="00E80032" w:rsidP="00E80032">
      <w:pPr>
        <w:pStyle w:val="Code"/>
        <w:rPr>
          <w:vertAlign w:val="subscript"/>
        </w:rPr>
      </w:pPr>
      <w:r w:rsidRPr="00EC76D5">
        <w:t>int d = a | b; // 10111110</w:t>
      </w:r>
      <w:r w:rsidRPr="00EC76D5">
        <w:rPr>
          <w:vertAlign w:val="subscript"/>
        </w:rPr>
        <w:t>2</w:t>
      </w:r>
      <w:r w:rsidRPr="00EC76D5">
        <w:t xml:space="preserve"> = 190</w:t>
      </w:r>
      <w:r w:rsidRPr="00EC76D5">
        <w:rPr>
          <w:vertAlign w:val="subscript"/>
        </w:rPr>
        <w:t>10</w:t>
      </w:r>
    </w:p>
    <w:p w14:paraId="60DFABA9" w14:textId="77777777" w:rsidR="00E80032" w:rsidRPr="00EC76D5" w:rsidRDefault="00E80032" w:rsidP="00E80032">
      <w:pPr>
        <w:pStyle w:val="Code"/>
        <w:rPr>
          <w:vertAlign w:val="subscript"/>
        </w:rPr>
      </w:pPr>
      <w:r w:rsidRPr="00EC76D5">
        <w:t>int e = a ^ b; // 00111100</w:t>
      </w:r>
      <w:r w:rsidRPr="00EC76D5">
        <w:rPr>
          <w:vertAlign w:val="subscript"/>
        </w:rPr>
        <w:t>2</w:t>
      </w:r>
      <w:r w:rsidRPr="00EC76D5">
        <w:t xml:space="preserve"> = 60</w:t>
      </w:r>
      <w:r w:rsidRPr="00EC76D5">
        <w:rPr>
          <w:vertAlign w:val="subscript"/>
        </w:rPr>
        <w:t>10</w:t>
      </w:r>
    </w:p>
    <w:p w14:paraId="7FC966E8" w14:textId="77777777" w:rsidR="00E80032" w:rsidRPr="00EC76D5" w:rsidRDefault="00E80032" w:rsidP="00E80032">
      <w:pPr>
        <w:pStyle w:val="Code"/>
        <w:rPr>
          <w:vertAlign w:val="subscript"/>
        </w:rPr>
      </w:pPr>
      <w:r w:rsidRPr="00EC76D5">
        <w:t>int f = ~b;    // 01101001</w:t>
      </w:r>
      <w:r w:rsidRPr="00EC76D5">
        <w:rPr>
          <w:vertAlign w:val="subscript"/>
        </w:rPr>
        <w:t>2</w:t>
      </w:r>
      <w:r w:rsidRPr="00EC76D5">
        <w:t xml:space="preserve"> = 105</w:t>
      </w:r>
      <w:r w:rsidRPr="00EC76D5">
        <w:rPr>
          <w:vertAlign w:val="subscript"/>
        </w:rPr>
        <w:t>10</w:t>
      </w:r>
    </w:p>
    <w:p w14:paraId="6C7DBD6D" w14:textId="77777777" w:rsidR="00E80032" w:rsidRPr="00EC76D5" w:rsidRDefault="00E80032" w:rsidP="00E80032">
      <w:r w:rsidRPr="00EC76D5">
        <w:t>An integer value can also be shifted to the left (&lt;&lt;) or to the right (&gt;&gt;). Each left shift is equivalent with doubling the value, and each right shift is equivalent with (integer) dividing the value with 2. Overflowing bits are dropped for unsigned values; the behaviour of signed values is implementation dependent. Therefore, I recommend you only perform bitwise operations on unsigned values.</w:t>
      </w:r>
    </w:p>
    <w:p w14:paraId="2ED8F536" w14:textId="77777777" w:rsidR="00E80032" w:rsidRPr="00EC76D5" w:rsidRDefault="00E80032" w:rsidP="00E80032">
      <w:pPr>
        <w:pStyle w:val="Code"/>
      </w:pPr>
      <w:r w:rsidRPr="00EC76D5">
        <w:t>unsigned char a = 172;    // 10101100</w:t>
      </w:r>
      <w:r w:rsidRPr="00EC76D5">
        <w:rPr>
          <w:vertAlign w:val="subscript"/>
        </w:rPr>
        <w:t>2</w:t>
      </w:r>
    </w:p>
    <w:p w14:paraId="5443E0C6" w14:textId="77777777" w:rsidR="00E80032" w:rsidRPr="00EC76D5" w:rsidRDefault="00E80032" w:rsidP="00E80032">
      <w:pPr>
        <w:pStyle w:val="Code"/>
      </w:pPr>
      <w:r w:rsidRPr="00EC76D5">
        <w:t>unsigned char b = a &lt;&lt; 2; // 10110000</w:t>
      </w:r>
      <w:r w:rsidRPr="00EC76D5">
        <w:rPr>
          <w:vertAlign w:val="subscript"/>
        </w:rPr>
        <w:t>2</w:t>
      </w:r>
      <w:r w:rsidRPr="00EC76D5">
        <w:t xml:space="preserve"> = 176</w:t>
      </w:r>
      <w:r w:rsidRPr="00EC76D5">
        <w:rPr>
          <w:vertAlign w:val="subscript"/>
        </w:rPr>
        <w:t>10</w:t>
      </w:r>
    </w:p>
    <w:p w14:paraId="4B12E2B2" w14:textId="77777777" w:rsidR="00E80032" w:rsidRPr="00EC76D5" w:rsidRDefault="00E80032" w:rsidP="00E80032">
      <w:pPr>
        <w:pStyle w:val="Code"/>
      </w:pPr>
    </w:p>
    <w:p w14:paraId="2E8FAD8B" w14:textId="77777777" w:rsidR="00E80032" w:rsidRPr="00EC76D5" w:rsidRDefault="00E80032" w:rsidP="00E80032">
      <w:pPr>
        <w:pStyle w:val="Code"/>
      </w:pPr>
      <w:r w:rsidRPr="00EC76D5">
        <w:t>unsigned char c = 166;    // 10100110</w:t>
      </w:r>
      <w:r w:rsidRPr="00EC76D5">
        <w:rPr>
          <w:vertAlign w:val="subscript"/>
        </w:rPr>
        <w:t>2</w:t>
      </w:r>
    </w:p>
    <w:p w14:paraId="59017008" w14:textId="77777777" w:rsidR="00E80032" w:rsidRPr="00EC76D5" w:rsidRDefault="00E80032" w:rsidP="00E80032">
      <w:pPr>
        <w:pStyle w:val="Code"/>
      </w:pPr>
      <w:r w:rsidRPr="00EC76D5">
        <w:t>unsigned char d = c &gt;&gt; 2; // 00101001</w:t>
      </w:r>
      <w:r w:rsidRPr="00EC76D5">
        <w:rPr>
          <w:vertAlign w:val="subscript"/>
        </w:rPr>
        <w:t>2</w:t>
      </w:r>
      <w:r w:rsidRPr="00EC76D5">
        <w:t xml:space="preserve"> = 41</w:t>
      </w:r>
      <w:r w:rsidRPr="00EC76D5">
        <w:rPr>
          <w:vertAlign w:val="subscript"/>
        </w:rPr>
        <w:t>10</w:t>
      </w:r>
    </w:p>
    <w:p w14:paraId="2733C823" w14:textId="146A656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06" w:name="_Toc320485595"/>
      <w:bookmarkStart w:id="707" w:name="_Toc323656705"/>
      <w:bookmarkStart w:id="708" w:name="_Toc324085443"/>
      <w:bookmarkStart w:id="709" w:name="_Toc383781095"/>
      <w:bookmarkStart w:id="710" w:name="_Toc49764499"/>
      <w:r w:rsidRPr="00EC76D5">
        <w:t>Assignment</w:t>
      </w:r>
      <w:bookmarkEnd w:id="706"/>
      <w:bookmarkEnd w:id="707"/>
      <w:bookmarkEnd w:id="708"/>
      <w:bookmarkEnd w:id="709"/>
      <w:bookmarkEnd w:id="710"/>
    </w:p>
    <w:p w14:paraId="0891A968" w14:textId="77777777" w:rsidR="00E80032" w:rsidRPr="00EC76D5" w:rsidRDefault="00E80032" w:rsidP="00E80032">
      <w:r w:rsidRPr="00EC76D5">
        <w:t xml:space="preserve">There are two kinds of assignment operators: </w:t>
      </w:r>
      <w:r w:rsidRPr="00EC76D5">
        <w:rPr>
          <w:rStyle w:val="KeyWord"/>
        </w:rPr>
        <w:t>simple</w:t>
      </w:r>
      <w:r w:rsidRPr="00EC76D5">
        <w:t xml:space="preserve"> and </w:t>
      </w:r>
      <w:r w:rsidRPr="00EC76D5">
        <w:rPr>
          <w:rStyle w:val="KeyWord"/>
        </w:rPr>
        <w:t>compound</w:t>
      </w:r>
      <w:r w:rsidRPr="00EC76D5">
        <w:t xml:space="preserve">. The simple variant is quite trivial, one or several variables are assigned the value of an expression. In the example below, </w:t>
      </w:r>
      <w:r w:rsidRPr="00EC76D5">
        <w:rPr>
          <w:rStyle w:val="CodeInText0"/>
        </w:rPr>
        <w:t>a</w:t>
      </w:r>
      <w:r w:rsidRPr="00EC76D5">
        <w:t xml:space="preserve">, </w:t>
      </w:r>
      <w:r w:rsidRPr="00EC76D5">
        <w:rPr>
          <w:rStyle w:val="CodeInText0"/>
        </w:rPr>
        <w:t>b</w:t>
      </w:r>
      <w:r w:rsidRPr="00EC76D5">
        <w:t xml:space="preserve">, and </w:t>
      </w:r>
      <w:r w:rsidRPr="00EC76D5">
        <w:rPr>
          <w:rStyle w:val="CodeInText0"/>
        </w:rPr>
        <w:t>c</w:t>
      </w:r>
      <w:r w:rsidRPr="00EC76D5">
        <w:t xml:space="preserve"> are all assigned the value 123.</w:t>
      </w:r>
    </w:p>
    <w:p w14:paraId="571CA138" w14:textId="77777777" w:rsidR="00E80032" w:rsidRPr="00EC76D5" w:rsidRDefault="00E80032" w:rsidP="00E80032">
      <w:pPr>
        <w:pStyle w:val="Code"/>
      </w:pPr>
      <w:r w:rsidRPr="00EC76D5">
        <w:t>int a, b, c, d = 123;</w:t>
      </w:r>
    </w:p>
    <w:p w14:paraId="0061C228" w14:textId="77777777" w:rsidR="00E80032" w:rsidRPr="00EC76D5" w:rsidRDefault="00E80032" w:rsidP="00E80032">
      <w:pPr>
        <w:pStyle w:val="Code"/>
      </w:pPr>
      <w:r w:rsidRPr="00EC76D5">
        <w:t>a = d;</w:t>
      </w:r>
    </w:p>
    <w:p w14:paraId="41621FB8" w14:textId="77777777" w:rsidR="00E80032" w:rsidRPr="00EC76D5" w:rsidRDefault="00E80032" w:rsidP="00E80032">
      <w:pPr>
        <w:pStyle w:val="Code"/>
      </w:pPr>
      <w:r w:rsidRPr="00EC76D5">
        <w:t>b = c = d;</w:t>
      </w:r>
    </w:p>
    <w:p w14:paraId="6C67AF9B" w14:textId="77777777" w:rsidR="00E80032" w:rsidRPr="00EC76D5" w:rsidRDefault="00E80032" w:rsidP="00E80032">
      <w:r w:rsidRPr="00EC76D5">
        <w:t xml:space="preserve">The compound variant is more complicated. Let us start with the additional assignment operator. In the example below, the value of </w:t>
      </w:r>
      <w:r w:rsidRPr="00EC76D5">
        <w:rPr>
          <w:rStyle w:val="CodeInText0"/>
        </w:rPr>
        <w:t>a</w:t>
      </w:r>
      <w:r w:rsidRPr="00EC76D5">
        <w:t xml:space="preserve"> is increased by the value of </w:t>
      </w:r>
      <w:r w:rsidRPr="00EC76D5">
        <w:rPr>
          <w:rStyle w:val="CodeInText0"/>
        </w:rPr>
        <w:t>b</w:t>
      </w:r>
      <w:r w:rsidRPr="00EC76D5">
        <w:t xml:space="preserve">; that is, </w:t>
      </w:r>
      <w:r w:rsidRPr="00EC76D5">
        <w:rPr>
          <w:rStyle w:val="CodeInText0"/>
        </w:rPr>
        <w:t>a</w:t>
      </w:r>
      <w:r w:rsidRPr="00EC76D5">
        <w:t xml:space="preserve"> is given the value 4.</w:t>
      </w:r>
    </w:p>
    <w:p w14:paraId="60C8CCC3" w14:textId="77777777" w:rsidR="00E80032" w:rsidRPr="00EC76D5" w:rsidRDefault="00E80032" w:rsidP="00E80032">
      <w:pPr>
        <w:pStyle w:val="Code"/>
      </w:pPr>
      <w:r w:rsidRPr="00EC76D5">
        <w:t>int a = 2, b = 4, c = 2;</w:t>
      </w:r>
    </w:p>
    <w:p w14:paraId="12642DA2" w14:textId="77777777" w:rsidR="00E80032" w:rsidRPr="00EC76D5" w:rsidRDefault="00E80032" w:rsidP="00E80032">
      <w:pPr>
        <w:pStyle w:val="Code"/>
      </w:pPr>
      <w:r w:rsidRPr="00EC76D5">
        <w:t>a += c; // 4, equivalent to a = a + c.</w:t>
      </w:r>
    </w:p>
    <w:p w14:paraId="28375CB2" w14:textId="77777777" w:rsidR="00E80032" w:rsidRPr="00EC76D5" w:rsidRDefault="00E80032" w:rsidP="00E80032">
      <w:pPr>
        <w:pStyle w:val="Code"/>
      </w:pPr>
      <w:r w:rsidRPr="00EC76D5">
        <w:t>b -= c; // 2, equivalent to a = a - c.</w:t>
      </w:r>
    </w:p>
    <w:p w14:paraId="6EEBDF05" w14:textId="77777777" w:rsidR="00E80032" w:rsidRPr="00EC76D5" w:rsidRDefault="00E80032" w:rsidP="00E80032">
      <w:r w:rsidRPr="00EC76D5">
        <w:t xml:space="preserve">In a similar manner, there are operations -=, *=, /=, %=, |=, &amp;=, ^=, &lt;&lt;=, and &gt;&gt;=. Note the difference between </w:t>
      </w:r>
      <w:r w:rsidRPr="00EC76D5">
        <w:rPr>
          <w:rStyle w:val="CodeInText0"/>
        </w:rPr>
        <w:t>a -= 2</w:t>
      </w:r>
      <w:r w:rsidRPr="00EC76D5">
        <w:t xml:space="preserve"> and </w:t>
      </w:r>
      <w:r w:rsidRPr="00EC76D5">
        <w:rPr>
          <w:rStyle w:val="CodeInText0"/>
        </w:rPr>
        <w:t>a =- 2</w:t>
      </w:r>
      <w:r w:rsidRPr="00EC76D5">
        <w:t xml:space="preserve">. In the former case, </w:t>
      </w:r>
      <w:r w:rsidRPr="00EC76D5">
        <w:rPr>
          <w:rStyle w:val="CodeInText0"/>
        </w:rPr>
        <w:t>a</w:t>
      </w:r>
      <w:r w:rsidRPr="00EC76D5">
        <w:t xml:space="preserve"> is decreased by </w:t>
      </w:r>
      <w:r w:rsidRPr="00EC76D5">
        <w:rPr>
          <w:rStyle w:val="CodeInText0"/>
        </w:rPr>
        <w:t>2</w:t>
      </w:r>
      <w:r w:rsidRPr="00EC76D5">
        <w:t xml:space="preserve">. In the latter case, </w:t>
      </w:r>
      <w:r w:rsidRPr="00EC76D5">
        <w:rPr>
          <w:rStyle w:val="CodeInText0"/>
        </w:rPr>
        <w:t>a</w:t>
      </w:r>
      <w:r w:rsidRPr="00EC76D5">
        <w:t xml:space="preserve"> is assigned </w:t>
      </w:r>
      <w:r w:rsidRPr="00EC76D5">
        <w:rPr>
          <w:rStyle w:val="CodeInText0"/>
        </w:rPr>
        <w:t>-2</w:t>
      </w:r>
      <w:r w:rsidRPr="00EC76D5">
        <w:t>.</w:t>
      </w:r>
    </w:p>
    <w:p w14:paraId="69D7B228" w14:textId="071B2DB5"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1" w:name="_Toc320485596"/>
      <w:bookmarkStart w:id="712" w:name="_Toc323656706"/>
      <w:bookmarkStart w:id="713" w:name="_Toc324085444"/>
      <w:bookmarkStart w:id="714" w:name="_Toc383781096"/>
      <w:bookmarkStart w:id="715" w:name="_Toc49764500"/>
      <w:r w:rsidRPr="00EC76D5">
        <w:t>The Condition Operator</w:t>
      </w:r>
      <w:bookmarkEnd w:id="711"/>
      <w:bookmarkEnd w:id="712"/>
      <w:bookmarkEnd w:id="713"/>
      <w:bookmarkEnd w:id="714"/>
      <w:bookmarkEnd w:id="715"/>
    </w:p>
    <w:p w14:paraId="12DAA5BD" w14:textId="77777777" w:rsidR="00E80032" w:rsidRPr="00EC76D5" w:rsidRDefault="00E80032" w:rsidP="00E80032">
      <w:r w:rsidRPr="00EC76D5">
        <w:t xml:space="preserve">The </w:t>
      </w:r>
      <w:r w:rsidRPr="00EC76D5">
        <w:rPr>
          <w:rStyle w:val="KeyWord"/>
        </w:rPr>
        <w:t>condition</w:t>
      </w:r>
      <w:r w:rsidRPr="00EC76D5">
        <w:t xml:space="preserve"> operator resembles the if-else statement of the next section. It is the only C operator taking three operands. The first expression is evaluated. If it is true, the second expression is evaluated and its value is returned. If the first expression instead is false, the third expression is evaluated and its value is returned.</w:t>
      </w:r>
    </w:p>
    <w:p w14:paraId="69150B24" w14:textId="77777777" w:rsidR="00E80032" w:rsidRPr="00EC76D5" w:rsidRDefault="00E80032" w:rsidP="00E80032">
      <w:pPr>
        <w:pStyle w:val="Code"/>
      </w:pPr>
      <w:r w:rsidRPr="00EC76D5">
        <w:t>int a = 1, b = 2, max;</w:t>
      </w:r>
    </w:p>
    <w:p w14:paraId="675948DB" w14:textId="77777777" w:rsidR="00E80032" w:rsidRPr="00EC76D5" w:rsidRDefault="00E80032" w:rsidP="00E80032">
      <w:pPr>
        <w:pStyle w:val="Code"/>
      </w:pPr>
      <w:r w:rsidRPr="00EC76D5">
        <w:t>max = (a &gt; b) ? a : b; // The maximal value of a and b.</w:t>
      </w:r>
    </w:p>
    <w:p w14:paraId="674CDF29" w14:textId="77777777" w:rsidR="00E80032" w:rsidRPr="00EC76D5" w:rsidRDefault="00E80032" w:rsidP="00E80032">
      <w:r w:rsidRPr="00EC76D5">
        <w:t>Too frequent use of this operator tends to make the code compact and hard to read. A piece of advice is that you restrict your use of the operator to the trivial cases.</w:t>
      </w:r>
    </w:p>
    <w:p w14:paraId="0B1A0D6D" w14:textId="5EB9E10B"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16" w:name="_Toc320485597"/>
      <w:bookmarkStart w:id="717" w:name="_Toc323656707"/>
      <w:bookmarkStart w:id="718" w:name="_Toc324085445"/>
      <w:bookmarkStart w:id="719" w:name="_Toc383781097"/>
      <w:bookmarkStart w:id="720" w:name="_Toc49764501"/>
      <w:r w:rsidRPr="00EC76D5">
        <w:t>Precedence and Associatively</w:t>
      </w:r>
      <w:bookmarkEnd w:id="716"/>
      <w:bookmarkEnd w:id="717"/>
      <w:bookmarkEnd w:id="718"/>
      <w:bookmarkEnd w:id="719"/>
      <w:bookmarkEnd w:id="720"/>
    </w:p>
    <w:p w14:paraId="0181C6CC" w14:textId="77777777" w:rsidR="00E80032" w:rsidRPr="00EC76D5" w:rsidRDefault="00E80032" w:rsidP="00E80032">
      <w:r w:rsidRPr="00EC76D5">
        <w:t xml:space="preserve">Given the expression </w:t>
      </w:r>
      <w:r w:rsidRPr="00EC76D5">
        <w:rPr>
          <w:rStyle w:val="CodeInText0"/>
        </w:rPr>
        <w:t>1 + 2 * 5</w:t>
      </w:r>
      <w:r w:rsidRPr="00EC76D5">
        <w:t xml:space="preserve">, what is its value? It is </w:t>
      </w:r>
      <w:r w:rsidRPr="00EC76D5">
        <w:rPr>
          <w:rStyle w:val="CodeInText0"/>
        </w:rPr>
        <w:t>11</w:t>
      </w:r>
      <w:r w:rsidRPr="00EC76D5">
        <w:t xml:space="preserve"> because we first multiply two with five and then add one. We say that multiplication has a higher</w:t>
      </w:r>
      <w:r w:rsidRPr="00EC76D5">
        <w:rPr>
          <w:rStyle w:val="Italic"/>
        </w:rPr>
        <w:t xml:space="preserve"> </w:t>
      </w:r>
      <w:r w:rsidRPr="00EC76D5">
        <w:rPr>
          <w:rStyle w:val="KeyWord"/>
        </w:rPr>
        <w:t>precedence</w:t>
      </w:r>
      <w:r w:rsidRPr="00EC76D5">
        <w:rPr>
          <w:rStyle w:val="Italic"/>
        </w:rPr>
        <w:t xml:space="preserve"> </w:t>
      </w:r>
      <w:r w:rsidRPr="00EC76D5">
        <w:t>than addition.</w:t>
      </w:r>
    </w:p>
    <w:p w14:paraId="6AB43C6D" w14:textId="77777777" w:rsidR="00E80032" w:rsidRPr="00EC76D5" w:rsidRDefault="00E80032" w:rsidP="00E80032">
      <w:r w:rsidRPr="00EC76D5">
        <w:t xml:space="preserve">What if we limit ourselves to one operator? Let us pick subtraction. What value has the expression </w:t>
      </w:r>
      <w:r w:rsidRPr="00EC76D5">
        <w:rPr>
          <w:rStyle w:val="CodeInText0"/>
        </w:rPr>
        <w:t>8 – 4 – 2</w:t>
      </w:r>
      <w:r w:rsidRPr="00EC76D5">
        <w:t xml:space="preserve">? As we first subtract </w:t>
      </w:r>
      <w:r w:rsidRPr="00EC76D5">
        <w:rPr>
          <w:rStyle w:val="CodeInText0"/>
        </w:rPr>
        <w:t>4</w:t>
      </w:r>
      <w:r w:rsidRPr="00EC76D5">
        <w:t xml:space="preserve"> from </w:t>
      </w:r>
      <w:r w:rsidRPr="00EC76D5">
        <w:rPr>
          <w:rStyle w:val="CodeInText0"/>
        </w:rPr>
        <w:t>8</w:t>
      </w:r>
      <w:r w:rsidRPr="00EC76D5">
        <w:t xml:space="preserve"> and then subtract </w:t>
      </w:r>
      <w:r w:rsidRPr="00EC76D5">
        <w:rPr>
          <w:rStyle w:val="CodeInText0"/>
        </w:rPr>
        <w:t>2</w:t>
      </w:r>
      <w:r w:rsidRPr="00EC76D5">
        <w:t xml:space="preserve">, the result is </w:t>
      </w:r>
      <w:r w:rsidRPr="00EC76D5">
        <w:rPr>
          <w:rStyle w:val="CodeInText0"/>
        </w:rPr>
        <w:t>2</w:t>
      </w:r>
      <w:r w:rsidRPr="00EC76D5">
        <w:t xml:space="preserve">. As we evaluate the value from left to right, we say that subtraction is </w:t>
      </w:r>
      <w:r w:rsidRPr="00EC76D5">
        <w:rPr>
          <w:rStyle w:val="KeyWord"/>
        </w:rPr>
        <w:t>left associative</w:t>
      </w:r>
      <w:r w:rsidRPr="00EC76D5">
        <w:t>.</w:t>
      </w:r>
    </w:p>
    <w:p w14:paraId="1F7F03E8" w14:textId="369ED9C9" w:rsidR="00E80032" w:rsidRPr="00EC76D5" w:rsidRDefault="00E80032" w:rsidP="00E80032">
      <w:r w:rsidRPr="00EC76D5">
        <w:t>Below follows a table over the pr</w:t>
      </w:r>
      <w:r w:rsidR="00414C74">
        <w:t>or</w:t>
      </w:r>
      <w:r w:rsidRPr="00EC76D5">
        <w:t xml:space="preserve">ities and associative of the C operators. The first operator in the table has the highest </w:t>
      </w:r>
      <w:r w:rsidR="009A4399" w:rsidRPr="00EC76D5">
        <w:t>precedence</w:t>
      </w:r>
      <w:r w:rsidRPr="00EC76D5">
        <w:t>.</w:t>
      </w:r>
    </w:p>
    <w:tbl>
      <w:tblPr>
        <w:tblW w:w="80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4"/>
        <w:gridCol w:w="3288"/>
        <w:gridCol w:w="2108"/>
      </w:tblGrid>
      <w:tr w:rsidR="00E80032" w:rsidRPr="00EC76D5" w14:paraId="79C4A4DA" w14:textId="77777777" w:rsidTr="000803FF">
        <w:tc>
          <w:tcPr>
            <w:tcW w:w="2664" w:type="dxa"/>
          </w:tcPr>
          <w:p w14:paraId="66C5A635" w14:textId="77777777" w:rsidR="00E80032" w:rsidRPr="00EC76D5" w:rsidRDefault="00E80032" w:rsidP="000803FF">
            <w:pPr>
              <w:rPr>
                <w:rStyle w:val="Bold"/>
              </w:rPr>
            </w:pPr>
            <w:r w:rsidRPr="00EC76D5">
              <w:rPr>
                <w:rStyle w:val="Bold"/>
              </w:rPr>
              <w:t>Group</w:t>
            </w:r>
          </w:p>
        </w:tc>
        <w:tc>
          <w:tcPr>
            <w:tcW w:w="3288" w:type="dxa"/>
          </w:tcPr>
          <w:p w14:paraId="478631AB" w14:textId="77777777" w:rsidR="00E80032" w:rsidRPr="00EC76D5" w:rsidRDefault="00E80032" w:rsidP="000803FF">
            <w:pPr>
              <w:rPr>
                <w:rStyle w:val="Bold"/>
              </w:rPr>
            </w:pPr>
            <w:r w:rsidRPr="00EC76D5">
              <w:rPr>
                <w:rStyle w:val="Bold"/>
              </w:rPr>
              <w:t>Operators</w:t>
            </w:r>
          </w:p>
        </w:tc>
        <w:tc>
          <w:tcPr>
            <w:tcW w:w="2108" w:type="dxa"/>
          </w:tcPr>
          <w:p w14:paraId="022C54FA" w14:textId="77777777" w:rsidR="00E80032" w:rsidRPr="00EC76D5" w:rsidRDefault="00E80032" w:rsidP="000803FF">
            <w:pPr>
              <w:rPr>
                <w:rStyle w:val="Bold"/>
              </w:rPr>
            </w:pPr>
            <w:r w:rsidRPr="00EC76D5">
              <w:rPr>
                <w:rStyle w:val="Bold"/>
              </w:rPr>
              <w:t>Associatively</w:t>
            </w:r>
          </w:p>
        </w:tc>
      </w:tr>
      <w:tr w:rsidR="00E80032" w:rsidRPr="00EC76D5" w14:paraId="25149494" w14:textId="77777777" w:rsidTr="000803FF">
        <w:tc>
          <w:tcPr>
            <w:tcW w:w="2664" w:type="dxa"/>
          </w:tcPr>
          <w:p w14:paraId="07F53B95" w14:textId="77777777" w:rsidR="00E80032" w:rsidRPr="00EC76D5" w:rsidRDefault="00E80032" w:rsidP="000803FF">
            <w:r w:rsidRPr="00EC76D5">
              <w:t>Brackets and fields</w:t>
            </w:r>
          </w:p>
        </w:tc>
        <w:tc>
          <w:tcPr>
            <w:tcW w:w="3288" w:type="dxa"/>
          </w:tcPr>
          <w:p w14:paraId="65FB7B66" w14:textId="77777777" w:rsidR="00E80032" w:rsidRPr="00EC76D5" w:rsidRDefault="00E80032" w:rsidP="000803FF">
            <w:r w:rsidRPr="00EC76D5">
              <w:t>() [] -&gt; .</w:t>
            </w:r>
          </w:p>
        </w:tc>
        <w:tc>
          <w:tcPr>
            <w:tcW w:w="2108" w:type="dxa"/>
          </w:tcPr>
          <w:p w14:paraId="7BB9E1B3" w14:textId="77777777" w:rsidR="00E80032" w:rsidRPr="00EC76D5" w:rsidRDefault="00E80032" w:rsidP="000803FF">
            <w:r w:rsidRPr="00EC76D5">
              <w:t>Left to Right</w:t>
            </w:r>
          </w:p>
        </w:tc>
      </w:tr>
      <w:tr w:rsidR="00E80032" w:rsidRPr="00EC76D5" w14:paraId="5CC2E778" w14:textId="77777777" w:rsidTr="000803FF">
        <w:tc>
          <w:tcPr>
            <w:tcW w:w="2664" w:type="dxa"/>
          </w:tcPr>
          <w:p w14:paraId="2194B1AF" w14:textId="77777777" w:rsidR="00E80032" w:rsidRPr="00EC76D5" w:rsidRDefault="00E80032" w:rsidP="000803FF">
            <w:r w:rsidRPr="00EC76D5">
              <w:t>Unary operator</w:t>
            </w:r>
          </w:p>
        </w:tc>
        <w:tc>
          <w:tcPr>
            <w:tcW w:w="3288" w:type="dxa"/>
          </w:tcPr>
          <w:p w14:paraId="607137BA" w14:textId="77777777" w:rsidR="00E80032" w:rsidRPr="00EC76D5" w:rsidRDefault="00E80032" w:rsidP="000803FF">
            <w:r w:rsidRPr="00EC76D5">
              <w:t>! ~ ++ -- + - (type) sizeof</w:t>
            </w:r>
          </w:p>
        </w:tc>
        <w:tc>
          <w:tcPr>
            <w:tcW w:w="2108" w:type="dxa"/>
          </w:tcPr>
          <w:p w14:paraId="7273BA67" w14:textId="77777777" w:rsidR="00E80032" w:rsidRPr="00EC76D5" w:rsidRDefault="00E80032" w:rsidP="000803FF">
            <w:r w:rsidRPr="00EC76D5">
              <w:t>Right to Left</w:t>
            </w:r>
          </w:p>
        </w:tc>
      </w:tr>
      <w:tr w:rsidR="00E80032" w:rsidRPr="00EC76D5" w14:paraId="7D4CF0AD" w14:textId="77777777" w:rsidTr="000803FF">
        <w:tc>
          <w:tcPr>
            <w:tcW w:w="2664" w:type="dxa"/>
          </w:tcPr>
          <w:p w14:paraId="3C36CFB8" w14:textId="77777777" w:rsidR="00E80032" w:rsidRPr="00EC76D5" w:rsidRDefault="00E80032" w:rsidP="000803FF">
            <w:r w:rsidRPr="00EC76D5">
              <w:t>Arithmetic operators</w:t>
            </w:r>
          </w:p>
        </w:tc>
        <w:tc>
          <w:tcPr>
            <w:tcW w:w="3288" w:type="dxa"/>
          </w:tcPr>
          <w:p w14:paraId="1DCB999E" w14:textId="77777777" w:rsidR="00E80032" w:rsidRPr="00EC76D5" w:rsidRDefault="00E80032" w:rsidP="000803FF">
            <w:r w:rsidRPr="00EC76D5">
              <w:t>* / %</w:t>
            </w:r>
          </w:p>
          <w:p w14:paraId="26D0F8B9" w14:textId="77777777" w:rsidR="00E80032" w:rsidRPr="00EC76D5" w:rsidRDefault="00E80032" w:rsidP="000803FF">
            <w:r w:rsidRPr="00EC76D5">
              <w:t>+ -</w:t>
            </w:r>
          </w:p>
        </w:tc>
        <w:tc>
          <w:tcPr>
            <w:tcW w:w="2108" w:type="dxa"/>
          </w:tcPr>
          <w:p w14:paraId="39E29F22" w14:textId="77777777" w:rsidR="00E80032" w:rsidRPr="00EC76D5" w:rsidRDefault="00E80032" w:rsidP="000803FF">
            <w:r w:rsidRPr="00EC76D5">
              <w:t>Left to Right</w:t>
            </w:r>
          </w:p>
          <w:p w14:paraId="45FFB198" w14:textId="77777777" w:rsidR="00E80032" w:rsidRPr="00EC76D5" w:rsidRDefault="00E80032" w:rsidP="000803FF">
            <w:r w:rsidRPr="00EC76D5">
              <w:t>Left to Right</w:t>
            </w:r>
          </w:p>
        </w:tc>
      </w:tr>
      <w:tr w:rsidR="00E80032" w:rsidRPr="00EC76D5" w14:paraId="678E8DBF" w14:textId="77777777" w:rsidTr="000803FF">
        <w:tc>
          <w:tcPr>
            <w:tcW w:w="2664" w:type="dxa"/>
          </w:tcPr>
          <w:p w14:paraId="0BBA2299" w14:textId="77777777" w:rsidR="00E80032" w:rsidRPr="00EC76D5" w:rsidRDefault="00E80032" w:rsidP="000803FF">
            <w:r w:rsidRPr="00EC76D5">
              <w:t>Shift operators</w:t>
            </w:r>
          </w:p>
        </w:tc>
        <w:tc>
          <w:tcPr>
            <w:tcW w:w="3288" w:type="dxa"/>
          </w:tcPr>
          <w:p w14:paraId="7ECE03E5" w14:textId="77777777" w:rsidR="00E80032" w:rsidRPr="00EC76D5" w:rsidRDefault="00E80032" w:rsidP="000803FF">
            <w:r w:rsidRPr="00EC76D5">
              <w:t>&lt;&lt; &gt;&gt;</w:t>
            </w:r>
          </w:p>
        </w:tc>
        <w:tc>
          <w:tcPr>
            <w:tcW w:w="2108" w:type="dxa"/>
          </w:tcPr>
          <w:p w14:paraId="407870DC" w14:textId="77777777" w:rsidR="00E80032" w:rsidRPr="00EC76D5" w:rsidRDefault="00E80032" w:rsidP="000803FF">
            <w:r w:rsidRPr="00EC76D5">
              <w:t>Left to Right</w:t>
            </w:r>
          </w:p>
        </w:tc>
      </w:tr>
      <w:tr w:rsidR="00E80032" w:rsidRPr="00EC76D5" w14:paraId="59091B90" w14:textId="77777777" w:rsidTr="000803FF">
        <w:tc>
          <w:tcPr>
            <w:tcW w:w="2664" w:type="dxa"/>
          </w:tcPr>
          <w:p w14:paraId="62E0D2D1" w14:textId="77777777" w:rsidR="00E80032" w:rsidRPr="00EC76D5" w:rsidRDefault="00E80032" w:rsidP="000803FF">
            <w:r w:rsidRPr="00EC76D5">
              <w:t>Relation operators</w:t>
            </w:r>
          </w:p>
        </w:tc>
        <w:tc>
          <w:tcPr>
            <w:tcW w:w="3288" w:type="dxa"/>
          </w:tcPr>
          <w:p w14:paraId="6604947C" w14:textId="77777777" w:rsidR="00E80032" w:rsidRPr="00EC76D5" w:rsidRDefault="00E80032" w:rsidP="000803FF">
            <w:r w:rsidRPr="00EC76D5">
              <w:t>&lt; &lt;= &gt; &gt;=</w:t>
            </w:r>
          </w:p>
          <w:p w14:paraId="58C13CDA" w14:textId="77777777" w:rsidR="00E80032" w:rsidRPr="00EC76D5" w:rsidRDefault="00E80032" w:rsidP="000803FF">
            <w:r w:rsidRPr="00EC76D5">
              <w:t>== !=</w:t>
            </w:r>
          </w:p>
        </w:tc>
        <w:tc>
          <w:tcPr>
            <w:tcW w:w="2108" w:type="dxa"/>
          </w:tcPr>
          <w:p w14:paraId="08484EF1" w14:textId="77777777" w:rsidR="00E80032" w:rsidRPr="00EC76D5" w:rsidRDefault="00E80032" w:rsidP="000803FF">
            <w:r w:rsidRPr="00EC76D5">
              <w:t>Left to Right</w:t>
            </w:r>
          </w:p>
        </w:tc>
      </w:tr>
      <w:tr w:rsidR="00E80032" w:rsidRPr="00EC76D5" w14:paraId="18A9B04D" w14:textId="77777777" w:rsidTr="000803FF">
        <w:tc>
          <w:tcPr>
            <w:tcW w:w="2664" w:type="dxa"/>
          </w:tcPr>
          <w:p w14:paraId="4D733D00" w14:textId="77777777" w:rsidR="00E80032" w:rsidRPr="00EC76D5" w:rsidRDefault="00E80032" w:rsidP="000803FF">
            <w:r w:rsidRPr="00EC76D5">
              <w:t>Bitwise operators</w:t>
            </w:r>
          </w:p>
        </w:tc>
        <w:tc>
          <w:tcPr>
            <w:tcW w:w="3288" w:type="dxa"/>
          </w:tcPr>
          <w:p w14:paraId="58F81319" w14:textId="77777777" w:rsidR="00E80032" w:rsidRPr="00EC76D5" w:rsidRDefault="00E80032" w:rsidP="000803FF">
            <w:r w:rsidRPr="00EC76D5">
              <w:t>&amp;</w:t>
            </w:r>
          </w:p>
          <w:p w14:paraId="400187B7" w14:textId="77777777" w:rsidR="00E80032" w:rsidRPr="00EC76D5" w:rsidRDefault="00E80032" w:rsidP="000803FF">
            <w:r w:rsidRPr="00EC76D5">
              <w:t>^</w:t>
            </w:r>
          </w:p>
          <w:p w14:paraId="15C044F6" w14:textId="77777777" w:rsidR="00E80032" w:rsidRPr="00EC76D5" w:rsidRDefault="00E80032" w:rsidP="000803FF">
            <w:r w:rsidRPr="00EC76D5">
              <w:t>|</w:t>
            </w:r>
          </w:p>
        </w:tc>
        <w:tc>
          <w:tcPr>
            <w:tcW w:w="2108" w:type="dxa"/>
          </w:tcPr>
          <w:p w14:paraId="0C223DCE" w14:textId="77777777" w:rsidR="00E80032" w:rsidRPr="00EC76D5" w:rsidRDefault="00E80032" w:rsidP="000803FF">
            <w:r w:rsidRPr="00EC76D5">
              <w:t>Left to Right</w:t>
            </w:r>
          </w:p>
        </w:tc>
      </w:tr>
      <w:tr w:rsidR="00E80032" w:rsidRPr="00EC76D5" w14:paraId="65B4BE52" w14:textId="77777777" w:rsidTr="000803FF">
        <w:tc>
          <w:tcPr>
            <w:tcW w:w="2664" w:type="dxa"/>
          </w:tcPr>
          <w:p w14:paraId="40DD30BF" w14:textId="77777777" w:rsidR="00E80032" w:rsidRPr="00EC76D5" w:rsidRDefault="00E80032" w:rsidP="000803FF">
            <w:r w:rsidRPr="00EC76D5">
              <w:t>Logical operators</w:t>
            </w:r>
          </w:p>
        </w:tc>
        <w:tc>
          <w:tcPr>
            <w:tcW w:w="3288" w:type="dxa"/>
          </w:tcPr>
          <w:p w14:paraId="00A3E0C3" w14:textId="77777777" w:rsidR="00E80032" w:rsidRPr="00EC76D5" w:rsidRDefault="00E80032" w:rsidP="000803FF">
            <w:r w:rsidRPr="00EC76D5">
              <w:t>&amp;&amp;</w:t>
            </w:r>
          </w:p>
          <w:p w14:paraId="29F2565C" w14:textId="77777777" w:rsidR="00E80032" w:rsidRPr="00EC76D5" w:rsidRDefault="00E80032" w:rsidP="000803FF">
            <w:r w:rsidRPr="00EC76D5">
              <w:t>||</w:t>
            </w:r>
          </w:p>
        </w:tc>
        <w:tc>
          <w:tcPr>
            <w:tcW w:w="2108" w:type="dxa"/>
          </w:tcPr>
          <w:p w14:paraId="50E7BFC5" w14:textId="77777777" w:rsidR="00E80032" w:rsidRPr="00EC76D5" w:rsidRDefault="00E80032" w:rsidP="000803FF">
            <w:r w:rsidRPr="00EC76D5">
              <w:t>Left to Right</w:t>
            </w:r>
          </w:p>
        </w:tc>
      </w:tr>
      <w:tr w:rsidR="00E80032" w:rsidRPr="00EC76D5" w14:paraId="7C872C18" w14:textId="77777777" w:rsidTr="000803FF">
        <w:tc>
          <w:tcPr>
            <w:tcW w:w="2664" w:type="dxa"/>
          </w:tcPr>
          <w:p w14:paraId="61F63889" w14:textId="77777777" w:rsidR="00E80032" w:rsidRPr="00EC76D5" w:rsidRDefault="00E80032" w:rsidP="000803FF">
            <w:r w:rsidRPr="00EC76D5">
              <w:t>Conditional operator</w:t>
            </w:r>
          </w:p>
        </w:tc>
        <w:tc>
          <w:tcPr>
            <w:tcW w:w="3288" w:type="dxa"/>
          </w:tcPr>
          <w:p w14:paraId="3DE3DD6D" w14:textId="77777777" w:rsidR="00E80032" w:rsidRPr="00EC76D5" w:rsidRDefault="00E80032" w:rsidP="000803FF">
            <w:r w:rsidRPr="00EC76D5">
              <w:t>?:</w:t>
            </w:r>
          </w:p>
        </w:tc>
        <w:tc>
          <w:tcPr>
            <w:tcW w:w="2108" w:type="dxa"/>
          </w:tcPr>
          <w:p w14:paraId="69B26986" w14:textId="77777777" w:rsidR="00E80032" w:rsidRPr="00EC76D5" w:rsidRDefault="00E80032" w:rsidP="000803FF">
            <w:r w:rsidRPr="00EC76D5">
              <w:t>Right to Left</w:t>
            </w:r>
          </w:p>
        </w:tc>
      </w:tr>
      <w:tr w:rsidR="00E80032" w:rsidRPr="00EC76D5" w14:paraId="29368618" w14:textId="77777777" w:rsidTr="000803FF">
        <w:tc>
          <w:tcPr>
            <w:tcW w:w="2664" w:type="dxa"/>
          </w:tcPr>
          <w:p w14:paraId="68B37C91" w14:textId="77777777" w:rsidR="00E80032" w:rsidRPr="00EC76D5" w:rsidRDefault="00E80032" w:rsidP="000803FF">
            <w:r w:rsidRPr="00EC76D5">
              <w:t>Assignment operators</w:t>
            </w:r>
          </w:p>
        </w:tc>
        <w:tc>
          <w:tcPr>
            <w:tcW w:w="3288" w:type="dxa"/>
          </w:tcPr>
          <w:p w14:paraId="48BEBD96" w14:textId="77777777" w:rsidR="00E80032" w:rsidRPr="00EC76D5" w:rsidRDefault="00E80032" w:rsidP="000803FF">
            <w:r w:rsidRPr="00EC76D5">
              <w:t>= += -= */ /= %= &amp;= ^= |= &lt;&lt;= &gt;&gt;=</w:t>
            </w:r>
          </w:p>
        </w:tc>
        <w:tc>
          <w:tcPr>
            <w:tcW w:w="2108" w:type="dxa"/>
          </w:tcPr>
          <w:p w14:paraId="587C0772" w14:textId="77777777" w:rsidR="00E80032" w:rsidRPr="00EC76D5" w:rsidRDefault="00E80032" w:rsidP="000803FF">
            <w:r w:rsidRPr="00EC76D5">
              <w:t>Right to Left</w:t>
            </w:r>
          </w:p>
        </w:tc>
      </w:tr>
      <w:tr w:rsidR="00E80032" w:rsidRPr="00EC76D5" w14:paraId="48E33137" w14:textId="77777777" w:rsidTr="000803FF">
        <w:tc>
          <w:tcPr>
            <w:tcW w:w="2664" w:type="dxa"/>
          </w:tcPr>
          <w:p w14:paraId="2BC30CDA" w14:textId="77777777" w:rsidR="00E80032" w:rsidRPr="00EC76D5" w:rsidRDefault="00E80032" w:rsidP="000803FF">
            <w:r w:rsidRPr="00EC76D5">
              <w:t>Comma operator</w:t>
            </w:r>
          </w:p>
        </w:tc>
        <w:tc>
          <w:tcPr>
            <w:tcW w:w="3288" w:type="dxa"/>
          </w:tcPr>
          <w:p w14:paraId="74D0E1A2" w14:textId="77777777" w:rsidR="00E80032" w:rsidRPr="00EC76D5" w:rsidRDefault="00E80032" w:rsidP="000803FF">
            <w:r w:rsidRPr="00EC76D5">
              <w:t>,</w:t>
            </w:r>
          </w:p>
        </w:tc>
        <w:tc>
          <w:tcPr>
            <w:tcW w:w="2108" w:type="dxa"/>
          </w:tcPr>
          <w:p w14:paraId="0C6CE6E9" w14:textId="77777777" w:rsidR="00E80032" w:rsidRPr="00EC76D5" w:rsidRDefault="00E80032" w:rsidP="000803FF">
            <w:r w:rsidRPr="00EC76D5">
              <w:t>Left to Right</w:t>
            </w:r>
          </w:p>
        </w:tc>
      </w:tr>
    </w:tbl>
    <w:p w14:paraId="4EE3EA24" w14:textId="77777777" w:rsidR="00E80032" w:rsidRPr="00EC76D5" w:rsidRDefault="00E80032" w:rsidP="00E80032">
      <w:pPr>
        <w:rPr>
          <w:noProof/>
        </w:rPr>
      </w:pPr>
      <w:r w:rsidRPr="00EC76D5">
        <w:rPr>
          <w:noProof/>
        </w:rPr>
        <w:t xml:space="preserve">Note that unary +, -, &amp;, and * have higher </w:t>
      </w:r>
      <w:r w:rsidR="009A4399" w:rsidRPr="00EC76D5">
        <w:t>precedence</w:t>
      </w:r>
      <w:r w:rsidR="009A4399" w:rsidRPr="00EC76D5">
        <w:rPr>
          <w:noProof/>
        </w:rPr>
        <w:t xml:space="preserve"> </w:t>
      </w:r>
      <w:r w:rsidRPr="00EC76D5">
        <w:rPr>
          <w:noProof/>
        </w:rPr>
        <w:t xml:space="preserve">than their binary forms. Note that we always can change the evaluation order of an expression by inserting parantheses at appropriate posititions. The expression </w:t>
      </w:r>
      <w:r w:rsidRPr="00EC76D5">
        <w:rPr>
          <w:rStyle w:val="CodeInText0"/>
        </w:rPr>
        <w:t>(1 + 2) * 5</w:t>
      </w:r>
      <w:r w:rsidRPr="00EC76D5">
        <w:t xml:space="preserve"> </w:t>
      </w:r>
      <w:r w:rsidRPr="00EC76D5">
        <w:rPr>
          <w:noProof/>
        </w:rPr>
        <w:t xml:space="preserve">has the value </w:t>
      </w:r>
      <w:r w:rsidRPr="00EC76D5">
        <w:rPr>
          <w:rStyle w:val="CodeInText0"/>
        </w:rPr>
        <w:t>15</w:t>
      </w:r>
      <w:r w:rsidRPr="00EC76D5">
        <w:rPr>
          <w:noProof/>
        </w:rPr>
        <w:t>.</w:t>
      </w:r>
    </w:p>
    <w:p w14:paraId="189A34C8" w14:textId="31D3093A" w:rsidR="00E80032" w:rsidRPr="00EC76D5" w:rsidRDefault="00E80032" w:rsidP="007C7CB2">
      <w:pPr>
        <w:pStyle w:val="Rubrik2"/>
      </w:pPr>
      <w:bookmarkStart w:id="721" w:name="_Toc320485598"/>
      <w:bookmarkStart w:id="722" w:name="_Toc323656708"/>
      <w:bookmarkStart w:id="723" w:name="_Toc324085446"/>
      <w:bookmarkStart w:id="724" w:name="_Toc383781098"/>
      <w:bookmarkStart w:id="725" w:name="_Toc49764502"/>
      <w:r w:rsidRPr="00EC76D5">
        <w:t>Statements</w:t>
      </w:r>
      <w:bookmarkEnd w:id="721"/>
      <w:bookmarkEnd w:id="722"/>
      <w:bookmarkEnd w:id="723"/>
      <w:bookmarkEnd w:id="724"/>
      <w:bookmarkEnd w:id="725"/>
    </w:p>
    <w:p w14:paraId="6EE79DFE" w14:textId="77777777" w:rsidR="00E80032" w:rsidRPr="00EC76D5" w:rsidRDefault="00E80032" w:rsidP="00E80032">
      <w:r w:rsidRPr="00EC76D5">
        <w:t>There are four kinds of statements in C: the selection, iteration, jump, and expression statements.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800"/>
        <w:gridCol w:w="3834"/>
      </w:tblGrid>
      <w:tr w:rsidR="00E80032" w:rsidRPr="00EC76D5" w14:paraId="2F7C71A6" w14:textId="77777777" w:rsidTr="000803FF">
        <w:tc>
          <w:tcPr>
            <w:tcW w:w="3800" w:type="dxa"/>
          </w:tcPr>
          <w:p w14:paraId="46A50219" w14:textId="77777777" w:rsidR="00E80032" w:rsidRPr="00EC76D5" w:rsidRDefault="00E80032" w:rsidP="000803FF">
            <w:pPr>
              <w:rPr>
                <w:rStyle w:val="Bold"/>
              </w:rPr>
            </w:pPr>
            <w:r w:rsidRPr="00EC76D5">
              <w:rPr>
                <w:rStyle w:val="Bold"/>
              </w:rPr>
              <w:t>Kind</w:t>
            </w:r>
          </w:p>
        </w:tc>
        <w:tc>
          <w:tcPr>
            <w:tcW w:w="3834" w:type="dxa"/>
          </w:tcPr>
          <w:p w14:paraId="434E576B" w14:textId="77777777" w:rsidR="00E80032" w:rsidRPr="00EC76D5" w:rsidRDefault="00E80032" w:rsidP="000803FF">
            <w:pPr>
              <w:rPr>
                <w:rStyle w:val="Bold"/>
              </w:rPr>
            </w:pPr>
            <w:r w:rsidRPr="00EC76D5">
              <w:rPr>
                <w:rStyle w:val="Bold"/>
              </w:rPr>
              <w:t>Statements</w:t>
            </w:r>
          </w:p>
        </w:tc>
      </w:tr>
      <w:tr w:rsidR="00E80032" w:rsidRPr="00EC76D5" w14:paraId="17D56F83" w14:textId="77777777" w:rsidTr="000803FF">
        <w:tc>
          <w:tcPr>
            <w:tcW w:w="3800" w:type="dxa"/>
          </w:tcPr>
          <w:p w14:paraId="5420B59C" w14:textId="77777777" w:rsidR="00E80032" w:rsidRPr="00EC76D5" w:rsidRDefault="00E80032" w:rsidP="000803FF">
            <w:r w:rsidRPr="00EC76D5">
              <w:t>Selection</w:t>
            </w:r>
          </w:p>
        </w:tc>
        <w:tc>
          <w:tcPr>
            <w:tcW w:w="3834" w:type="dxa"/>
          </w:tcPr>
          <w:p w14:paraId="05E40661" w14:textId="77777777" w:rsidR="00E80032" w:rsidRPr="00EC76D5" w:rsidRDefault="00E80032" w:rsidP="000803FF">
            <w:r w:rsidRPr="00EC76D5">
              <w:t>if, if-else, switch</w:t>
            </w:r>
          </w:p>
        </w:tc>
      </w:tr>
      <w:tr w:rsidR="00E80032" w:rsidRPr="00EC76D5" w14:paraId="64A05639" w14:textId="77777777" w:rsidTr="000803FF">
        <w:tc>
          <w:tcPr>
            <w:tcW w:w="3800" w:type="dxa"/>
          </w:tcPr>
          <w:p w14:paraId="7223B7DF" w14:textId="77777777" w:rsidR="00E80032" w:rsidRPr="00EC76D5" w:rsidRDefault="00E80032" w:rsidP="000803FF">
            <w:r w:rsidRPr="00EC76D5">
              <w:t>Iteration</w:t>
            </w:r>
          </w:p>
        </w:tc>
        <w:tc>
          <w:tcPr>
            <w:tcW w:w="3834" w:type="dxa"/>
          </w:tcPr>
          <w:p w14:paraId="5F51EA8F" w14:textId="77777777" w:rsidR="00E80032" w:rsidRPr="00EC76D5" w:rsidRDefault="00E80032" w:rsidP="000803FF">
            <w:r w:rsidRPr="00EC76D5">
              <w:t>for, while, do-while</w:t>
            </w:r>
          </w:p>
        </w:tc>
      </w:tr>
      <w:tr w:rsidR="00E80032" w:rsidRPr="00EC76D5" w14:paraId="73EE7E47" w14:textId="77777777" w:rsidTr="000803FF">
        <w:tc>
          <w:tcPr>
            <w:tcW w:w="3800" w:type="dxa"/>
          </w:tcPr>
          <w:p w14:paraId="7618C695" w14:textId="77777777" w:rsidR="00E80032" w:rsidRPr="00EC76D5" w:rsidRDefault="00E80032" w:rsidP="000803FF">
            <w:r w:rsidRPr="00EC76D5">
              <w:t>Jump</w:t>
            </w:r>
          </w:p>
        </w:tc>
        <w:tc>
          <w:tcPr>
            <w:tcW w:w="3834" w:type="dxa"/>
          </w:tcPr>
          <w:p w14:paraId="2F874854" w14:textId="77777777" w:rsidR="00E80032" w:rsidRPr="00EC76D5" w:rsidRDefault="00E80032" w:rsidP="000803FF">
            <w:r w:rsidRPr="00EC76D5">
              <w:t>break, continue, goto, return</w:t>
            </w:r>
          </w:p>
        </w:tc>
      </w:tr>
      <w:tr w:rsidR="00E80032" w:rsidRPr="00EC76D5" w14:paraId="5C27068E" w14:textId="77777777" w:rsidTr="000803FF">
        <w:tc>
          <w:tcPr>
            <w:tcW w:w="3800" w:type="dxa"/>
          </w:tcPr>
          <w:p w14:paraId="1F6F59BD" w14:textId="77777777" w:rsidR="00E80032" w:rsidRPr="00EC76D5" w:rsidRDefault="00E80032" w:rsidP="000803FF">
            <w:r w:rsidRPr="00EC76D5">
              <w:t>Expression</w:t>
            </w:r>
          </w:p>
        </w:tc>
        <w:tc>
          <w:tcPr>
            <w:tcW w:w="3834" w:type="dxa"/>
          </w:tcPr>
          <w:p w14:paraId="0DD26987" w14:textId="77777777" w:rsidR="00E80032" w:rsidRPr="00EC76D5" w:rsidRDefault="00E80032" w:rsidP="000803FF">
            <w:r w:rsidRPr="00EC76D5">
              <w:t>expression ;</w:t>
            </w:r>
          </w:p>
        </w:tc>
      </w:tr>
    </w:tbl>
    <w:p w14:paraId="60335D5C" w14:textId="2CFC103E"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26" w:name="_Toc320485599"/>
      <w:bookmarkStart w:id="727" w:name="_Toc323656709"/>
      <w:bookmarkStart w:id="728" w:name="_Toc324085447"/>
      <w:bookmarkStart w:id="729" w:name="_Toc383781099"/>
      <w:bookmarkStart w:id="730" w:name="_Toc49764503"/>
      <w:r w:rsidRPr="00EC76D5">
        <w:t>Selection statements</w:t>
      </w:r>
      <w:bookmarkEnd w:id="726"/>
      <w:bookmarkEnd w:id="727"/>
      <w:bookmarkEnd w:id="728"/>
      <w:bookmarkEnd w:id="729"/>
      <w:bookmarkEnd w:id="730"/>
    </w:p>
    <w:p w14:paraId="2D918237" w14:textId="77777777" w:rsidR="00E80032" w:rsidRPr="00EC76D5" w:rsidRDefault="00E80032" w:rsidP="00E80032">
      <w:r w:rsidRPr="00EC76D5">
        <w:t xml:space="preserve">The </w:t>
      </w:r>
      <w:r w:rsidRPr="00EC76D5">
        <w:rPr>
          <w:rStyle w:val="CodeInText0"/>
        </w:rPr>
        <w:t>if</w:t>
      </w:r>
      <w:r w:rsidRPr="00EC76D5">
        <w:t xml:space="preserve"> statement needs in its simplest form a logical expression to decide whether to execute the following statement. The example below means that the text will be output if </w:t>
      </w:r>
      <w:r w:rsidRPr="00EC76D5">
        <w:rPr>
          <w:rStyle w:val="CodeInText0"/>
        </w:rPr>
        <w:t>i</w:t>
      </w:r>
      <w:r w:rsidRPr="00EC76D5">
        <w:t xml:space="preserve"> not equal zero.</w:t>
      </w:r>
    </w:p>
    <w:p w14:paraId="423D521F" w14:textId="77777777" w:rsidR="00E80032" w:rsidRPr="00EC76D5" w:rsidRDefault="00E80032" w:rsidP="00E80032">
      <w:pPr>
        <w:pStyle w:val="Code"/>
      </w:pPr>
      <w:r w:rsidRPr="00EC76D5">
        <w:t>if (i != 0) {</w:t>
      </w:r>
    </w:p>
    <w:p w14:paraId="45843672" w14:textId="77777777" w:rsidR="00E80032" w:rsidRPr="00EC76D5" w:rsidRDefault="00E80032" w:rsidP="00E80032">
      <w:pPr>
        <w:pStyle w:val="Code"/>
      </w:pPr>
      <w:r w:rsidRPr="00EC76D5">
        <w:t xml:space="preserve">  puts("i does not equal zero");</w:t>
      </w:r>
    </w:p>
    <w:p w14:paraId="7C297C51" w14:textId="77777777" w:rsidR="00E80032" w:rsidRPr="00EC76D5" w:rsidRDefault="00E80032" w:rsidP="00E80032">
      <w:pPr>
        <w:pStyle w:val="Code"/>
      </w:pPr>
      <w:r w:rsidRPr="00EC76D5">
        <w:t>}</w:t>
      </w:r>
    </w:p>
    <w:p w14:paraId="5E932583" w14:textId="77777777" w:rsidR="00E80032" w:rsidRPr="00EC76D5" w:rsidRDefault="00E80032" w:rsidP="00E80032">
      <w:r w:rsidRPr="00EC76D5">
        <w:t>As all values not equal to zero are interpreted as true, the following statement is equivalent with the previous one.fexacltly</w:t>
      </w:r>
    </w:p>
    <w:p w14:paraId="4E12F69E" w14:textId="77777777" w:rsidR="00E80032" w:rsidRPr="00EC76D5" w:rsidRDefault="00E80032" w:rsidP="00E80032">
      <w:pPr>
        <w:pStyle w:val="Code"/>
      </w:pPr>
      <w:r w:rsidRPr="00EC76D5">
        <w:t>if (i) {</w:t>
      </w:r>
    </w:p>
    <w:p w14:paraId="488BF80B" w14:textId="77777777" w:rsidR="00E80032" w:rsidRPr="00EC76D5" w:rsidRDefault="00E80032" w:rsidP="00E80032">
      <w:pPr>
        <w:pStyle w:val="Code"/>
      </w:pPr>
      <w:r w:rsidRPr="00EC76D5">
        <w:t xml:space="preserve">  puts("i does not equal zero");</w:t>
      </w:r>
    </w:p>
    <w:p w14:paraId="3CB7A65F" w14:textId="77777777" w:rsidR="00E80032" w:rsidRPr="00EC76D5" w:rsidRDefault="00E80032" w:rsidP="00E80032">
      <w:pPr>
        <w:pStyle w:val="Code"/>
      </w:pPr>
      <w:r w:rsidRPr="00EC76D5">
        <w:t>}</w:t>
      </w:r>
    </w:p>
    <w:p w14:paraId="6C766553" w14:textId="77777777" w:rsidR="00E80032" w:rsidRPr="00EC76D5" w:rsidRDefault="00E80032" w:rsidP="00E80032">
      <w:r w:rsidRPr="00EC76D5">
        <w:t xml:space="preserve">We can also attach an </w:t>
      </w:r>
      <w:r w:rsidRPr="00EC76D5">
        <w:rPr>
          <w:rStyle w:val="CodeInText0"/>
        </w:rPr>
        <w:t>else</w:t>
      </w:r>
      <w:r w:rsidRPr="00EC76D5">
        <w:t xml:space="preserve"> part, which is executed if the expression is false.</w:t>
      </w:r>
    </w:p>
    <w:p w14:paraId="151A00B0" w14:textId="77777777" w:rsidR="00E80032" w:rsidRPr="00EC76D5" w:rsidRDefault="00E80032" w:rsidP="00E80032">
      <w:pPr>
        <w:pStyle w:val="Code"/>
      </w:pPr>
      <w:r w:rsidRPr="00EC76D5">
        <w:t>if (i &gt; 0) {</w:t>
      </w:r>
    </w:p>
    <w:p w14:paraId="21992A32" w14:textId="77777777" w:rsidR="00E80032" w:rsidRPr="00EC76D5" w:rsidRDefault="00E80032" w:rsidP="00E80032">
      <w:pPr>
        <w:pStyle w:val="Code"/>
      </w:pPr>
      <w:r w:rsidRPr="00EC76D5">
        <w:t xml:space="preserve">  puts("i is greater than zero");</w:t>
      </w:r>
    </w:p>
    <w:p w14:paraId="0BF473DE" w14:textId="77777777" w:rsidR="00E80032" w:rsidRPr="00EC76D5" w:rsidRDefault="00E80032" w:rsidP="00E80032">
      <w:pPr>
        <w:pStyle w:val="Code"/>
      </w:pPr>
      <w:r w:rsidRPr="00EC76D5">
        <w:t>}</w:t>
      </w:r>
    </w:p>
    <w:p w14:paraId="3C0DCBDD" w14:textId="77777777" w:rsidR="00E80032" w:rsidRPr="00EC76D5" w:rsidRDefault="00E80032" w:rsidP="00E80032">
      <w:pPr>
        <w:pStyle w:val="Code"/>
      </w:pPr>
      <w:r w:rsidRPr="00EC76D5">
        <w:t>else {</w:t>
      </w:r>
      <w:r w:rsidRPr="00EC76D5">
        <w:cr/>
        <w:t xml:space="preserve">  puts("i is not greater than zero");</w:t>
      </w:r>
    </w:p>
    <w:p w14:paraId="7852AA4F" w14:textId="77777777" w:rsidR="00E80032" w:rsidRPr="00EC76D5" w:rsidRDefault="00E80032" w:rsidP="00E80032">
      <w:pPr>
        <w:pStyle w:val="Code"/>
      </w:pPr>
      <w:r w:rsidRPr="00EC76D5">
        <w:t>}</w:t>
      </w:r>
    </w:p>
    <w:p w14:paraId="165C8E6A" w14:textId="77777777" w:rsidR="00E80032" w:rsidRPr="00EC76D5" w:rsidRDefault="00E80032" w:rsidP="00E80032">
      <w:pPr>
        <w:pStyle w:val="Code"/>
      </w:pPr>
    </w:p>
    <w:p w14:paraId="77D039C4" w14:textId="77777777" w:rsidR="00E80032" w:rsidRPr="00EC76D5" w:rsidRDefault="00E80032" w:rsidP="00E80032">
      <w:r w:rsidRPr="00EC76D5">
        <w:t xml:space="preserve">Between the </w:t>
      </w:r>
      <w:r w:rsidRPr="00EC76D5">
        <w:rPr>
          <w:rStyle w:val="CodeInText0"/>
        </w:rPr>
        <w:t>if</w:t>
      </w:r>
      <w:r w:rsidRPr="00EC76D5">
        <w:t xml:space="preserve"> and </w:t>
      </w:r>
      <w:r w:rsidRPr="00EC76D5">
        <w:rPr>
          <w:rStyle w:val="CodeInText0"/>
        </w:rPr>
        <w:t>else</w:t>
      </w:r>
      <w:r w:rsidRPr="00EC76D5">
        <w:t xml:space="preserve"> part we can insert one or more </w:t>
      </w:r>
      <w:r w:rsidRPr="00EC76D5">
        <w:rPr>
          <w:rStyle w:val="CodeInText0"/>
        </w:rPr>
        <w:t>else</w:t>
      </w:r>
      <w:r w:rsidRPr="00EC76D5">
        <w:rPr>
          <w:rStyle w:val="Italic"/>
        </w:rPr>
        <w:t xml:space="preserve"> </w:t>
      </w:r>
      <w:r w:rsidRPr="00EC76D5">
        <w:rPr>
          <w:rStyle w:val="CodeInText0"/>
        </w:rPr>
        <w:t>if</w:t>
      </w:r>
      <w:r w:rsidRPr="00EC76D5">
        <w:t xml:space="preserve"> parts.</w:t>
      </w:r>
    </w:p>
    <w:p w14:paraId="0A451C6D" w14:textId="77777777" w:rsidR="00E80032" w:rsidRPr="00EC76D5" w:rsidRDefault="00E80032" w:rsidP="00E80032">
      <w:pPr>
        <w:pStyle w:val="Code"/>
      </w:pPr>
      <w:r w:rsidRPr="00EC76D5">
        <w:t>if (i &gt; 0) {</w:t>
      </w:r>
    </w:p>
    <w:p w14:paraId="18603DC5" w14:textId="77777777" w:rsidR="00E80032" w:rsidRPr="00EC76D5" w:rsidRDefault="00E80032" w:rsidP="00E80032">
      <w:pPr>
        <w:pStyle w:val="Code"/>
      </w:pPr>
      <w:r w:rsidRPr="00EC76D5">
        <w:t xml:space="preserve">  puts("i is greater than zero");</w:t>
      </w:r>
    </w:p>
    <w:p w14:paraId="3F2E5C93" w14:textId="77777777" w:rsidR="00E80032" w:rsidRPr="00EC76D5" w:rsidRDefault="00E80032" w:rsidP="00E80032">
      <w:pPr>
        <w:pStyle w:val="Code"/>
      </w:pPr>
      <w:r w:rsidRPr="00EC76D5">
        <w:t>}</w:t>
      </w:r>
    </w:p>
    <w:p w14:paraId="70A23B1B" w14:textId="77777777" w:rsidR="00E80032" w:rsidRPr="00EC76D5" w:rsidRDefault="00E80032" w:rsidP="00E80032">
      <w:pPr>
        <w:pStyle w:val="Code"/>
      </w:pPr>
      <w:r w:rsidRPr="00EC76D5">
        <w:t>else if (i &lt; 0) {</w:t>
      </w:r>
    </w:p>
    <w:p w14:paraId="1AC2747F" w14:textId="77777777" w:rsidR="00E80032" w:rsidRPr="00EC76D5" w:rsidRDefault="00E80032" w:rsidP="00E80032">
      <w:pPr>
        <w:pStyle w:val="Code"/>
      </w:pPr>
      <w:r w:rsidRPr="00EC76D5">
        <w:t xml:space="preserve">  puts("i is less than zero");</w:t>
      </w:r>
    </w:p>
    <w:p w14:paraId="30FBDF04" w14:textId="77777777" w:rsidR="00E80032" w:rsidRPr="00EC76D5" w:rsidRDefault="00E80032" w:rsidP="00E80032">
      <w:pPr>
        <w:pStyle w:val="Code"/>
      </w:pPr>
      <w:r w:rsidRPr="00EC76D5">
        <w:t>}</w:t>
      </w:r>
    </w:p>
    <w:p w14:paraId="49A75CBE" w14:textId="77777777" w:rsidR="00E80032" w:rsidRPr="00EC76D5" w:rsidRDefault="00E80032" w:rsidP="00E80032">
      <w:pPr>
        <w:pStyle w:val="Code"/>
      </w:pPr>
      <w:r w:rsidRPr="00EC76D5">
        <w:t>else {</w:t>
      </w:r>
    </w:p>
    <w:p w14:paraId="349DB905" w14:textId="77777777" w:rsidR="00E80032" w:rsidRPr="00EC76D5" w:rsidRDefault="00E80032" w:rsidP="00E80032">
      <w:pPr>
        <w:pStyle w:val="Code"/>
      </w:pPr>
      <w:r w:rsidRPr="00EC76D5">
        <w:t xml:space="preserve">  puts("i is equal to zero");</w:t>
      </w:r>
    </w:p>
    <w:p w14:paraId="21CFC00C" w14:textId="77777777" w:rsidR="00E80032" w:rsidRPr="00EC76D5" w:rsidRDefault="00E80032" w:rsidP="00E80032">
      <w:pPr>
        <w:pStyle w:val="Code"/>
      </w:pPr>
      <w:r w:rsidRPr="00EC76D5">
        <w:t>}</w:t>
      </w:r>
    </w:p>
    <w:p w14:paraId="3A074DEC" w14:textId="77777777" w:rsidR="00E80032" w:rsidRPr="00EC76D5" w:rsidRDefault="00E80032" w:rsidP="00E80032">
      <w:r w:rsidRPr="00EC76D5">
        <w:t xml:space="preserve">In the examples above, there is not strictly necessary to surround the output statements with brackets. However, in this book brackets are always used for sake of clarity. Moreover, it is always necessary in case of several statements. The brackets and the code in between are called a </w:t>
      </w:r>
      <w:r w:rsidRPr="00EC76D5">
        <w:rPr>
          <w:rStyle w:val="KeyWord"/>
        </w:rPr>
        <w:t>block</w:t>
      </w:r>
      <w:r w:rsidRPr="00EC76D5">
        <w:t>.</w:t>
      </w:r>
    </w:p>
    <w:p w14:paraId="45452E1A" w14:textId="77777777" w:rsidR="00E80032" w:rsidRPr="00EC76D5" w:rsidRDefault="00E80032" w:rsidP="00E80032">
      <w:pPr>
        <w:pStyle w:val="Code"/>
      </w:pPr>
      <w:r w:rsidRPr="00EC76D5">
        <w:t>if (i &gt; 0) {</w:t>
      </w:r>
      <w:r w:rsidRPr="00EC76D5">
        <w:cr/>
        <w:t xml:space="preserve">  int j = i + 1;</w:t>
      </w:r>
    </w:p>
    <w:p w14:paraId="0A066D58" w14:textId="77777777" w:rsidR="00E80032" w:rsidRPr="00EC76D5" w:rsidRDefault="00E80032" w:rsidP="00E80032">
      <w:pPr>
        <w:pStyle w:val="Code"/>
      </w:pPr>
      <w:r w:rsidRPr="00EC76D5">
        <w:t xml:space="preserve">  printf("j is %d\n", j);</w:t>
      </w:r>
    </w:p>
    <w:p w14:paraId="339D90E7" w14:textId="77777777" w:rsidR="00E80032" w:rsidRPr="00EC76D5" w:rsidRDefault="00E80032" w:rsidP="00E80032">
      <w:pPr>
        <w:pStyle w:val="Code"/>
      </w:pPr>
      <w:r w:rsidRPr="00EC76D5">
        <w:t>}</w:t>
      </w:r>
    </w:p>
    <w:p w14:paraId="3ECCAFC8" w14:textId="77777777" w:rsidR="00E80032" w:rsidRPr="00EC76D5" w:rsidRDefault="00E80032" w:rsidP="00E80032">
      <w:r w:rsidRPr="00EC76D5">
        <w:t xml:space="preserve">A warning may be in order. In an </w:t>
      </w:r>
      <w:r w:rsidRPr="00EC76D5">
        <w:rPr>
          <w:rStyle w:val="CodeInText0"/>
        </w:rPr>
        <w:t>if</w:t>
      </w:r>
      <w:r w:rsidRPr="00EC76D5">
        <w:t xml:space="preserve"> statement, it is perfectly legal to use one equal sign instead of two signs when comparing two values. As one equals sign is used for assignment, not comparison, the variable </w:t>
      </w:r>
      <w:r w:rsidRPr="00EC76D5">
        <w:rPr>
          <w:rStyle w:val="CodeInText0"/>
        </w:rPr>
        <w:t>i</w:t>
      </w:r>
      <w:r w:rsidRPr="00EC76D5">
        <w:t xml:space="preserve"> in the following code will be assign the value one, and the expression will always be true.</w:t>
      </w:r>
    </w:p>
    <w:p w14:paraId="4D805888" w14:textId="77777777" w:rsidR="00E80032" w:rsidRPr="00EC76D5" w:rsidRDefault="00E80032" w:rsidP="00E80032">
      <w:pPr>
        <w:pStyle w:val="Code"/>
      </w:pPr>
      <w:r w:rsidRPr="00EC76D5">
        <w:t>if (i = 1) { // Always true.</w:t>
      </w:r>
    </w:p>
    <w:p w14:paraId="4FD1412E" w14:textId="77777777" w:rsidR="00E80032" w:rsidRPr="00EC76D5" w:rsidRDefault="00E80032" w:rsidP="00E80032">
      <w:pPr>
        <w:pStyle w:val="Code"/>
      </w:pPr>
      <w:r w:rsidRPr="00EC76D5">
        <w:t xml:space="preserve">  // ...</w:t>
      </w:r>
    </w:p>
    <w:p w14:paraId="29BE7181" w14:textId="77777777" w:rsidR="00E80032" w:rsidRPr="00EC76D5" w:rsidRDefault="00E80032" w:rsidP="00E80032">
      <w:pPr>
        <w:pStyle w:val="Code"/>
      </w:pPr>
      <w:r w:rsidRPr="00EC76D5">
        <w:t>}</w:t>
      </w:r>
    </w:p>
    <w:p w14:paraId="0A153C01" w14:textId="77777777" w:rsidR="00E80032" w:rsidRPr="00EC76D5" w:rsidRDefault="00E80032" w:rsidP="00E80032">
      <w:r w:rsidRPr="00EC76D5">
        <w:t>One way to avoid the mistake above is to swap the variable and the value. As a value can be compared but not assigned, the compiler will issue an error message and the error will be recognized.</w:t>
      </w:r>
    </w:p>
    <w:p w14:paraId="6BABB98B" w14:textId="77777777" w:rsidR="00E80032" w:rsidRPr="00EC76D5" w:rsidRDefault="00E80032" w:rsidP="00E80032">
      <w:pPr>
        <w:pStyle w:val="Code"/>
      </w:pPr>
      <w:r w:rsidRPr="00EC76D5">
        <w:t>if (1 = i) { // Compile-time error.</w:t>
      </w:r>
    </w:p>
    <w:p w14:paraId="35F9F8C4" w14:textId="77777777" w:rsidR="00E80032" w:rsidRPr="00EC76D5" w:rsidRDefault="00E80032" w:rsidP="00E80032">
      <w:pPr>
        <w:pStyle w:val="Code"/>
      </w:pPr>
      <w:r w:rsidRPr="00EC76D5">
        <w:t xml:space="preserve">  // ...</w:t>
      </w:r>
    </w:p>
    <w:p w14:paraId="51C94700" w14:textId="77777777" w:rsidR="00E80032" w:rsidRPr="00EC76D5" w:rsidRDefault="00E80032" w:rsidP="00E80032">
      <w:pPr>
        <w:pStyle w:val="Code"/>
      </w:pPr>
      <w:r w:rsidRPr="00EC76D5">
        <w:t>}</w:t>
      </w:r>
    </w:p>
    <w:p w14:paraId="31B5B600" w14:textId="77777777" w:rsidR="00E80032" w:rsidRPr="00EC76D5" w:rsidRDefault="00E80032" w:rsidP="00E80032">
      <w:r w:rsidRPr="00EC76D5">
        <w:t xml:space="preserve">The </w:t>
      </w:r>
      <w:r w:rsidRPr="00EC76D5">
        <w:rPr>
          <w:rStyle w:val="CodeInText0"/>
        </w:rPr>
        <w:t>switch</w:t>
      </w:r>
      <w:r w:rsidRPr="00EC76D5">
        <w:t xml:space="preserve"> statement is simpler than the </w:t>
      </w:r>
      <w:r w:rsidRPr="00EC76D5">
        <w:rPr>
          <w:rStyle w:val="CodeInText0"/>
        </w:rPr>
        <w:t>if</w:t>
      </w:r>
      <w:r w:rsidRPr="00EC76D5">
        <w:t xml:space="preserve"> statement, but not as powerful. It evaluates the switch expression and jumps to a </w:t>
      </w:r>
      <w:r w:rsidRPr="00EC76D5">
        <w:rPr>
          <w:rStyle w:val="CodeInText0"/>
        </w:rPr>
        <w:t>case</w:t>
      </w:r>
      <w:r w:rsidRPr="00EC76D5">
        <w:t xml:space="preserve"> statement with the matching (constant) value. If no value matches, it jumps to the </w:t>
      </w:r>
      <w:r w:rsidRPr="00EC76D5">
        <w:rPr>
          <w:rStyle w:val="CodeInText0"/>
        </w:rPr>
        <w:t>default</w:t>
      </w:r>
      <w:r w:rsidRPr="00EC76D5">
        <w:t xml:space="preserve"> statement, if present. The </w:t>
      </w:r>
      <w:r w:rsidRPr="00EC76D5">
        <w:rPr>
          <w:rStyle w:val="CodeInText0"/>
        </w:rPr>
        <w:t>break</w:t>
      </w:r>
      <w:r w:rsidRPr="00EC76D5">
        <w:t xml:space="preserve"> statement is used to jump out of a switch or iteration statements. The switch expression must have an integral or pointer type and two case statements cannot hold the same value. We can only have one default statement, and it can be omitted. However, it needs not to be placed at the end of the switch statement, even though I recommend you to do so.</w:t>
      </w:r>
    </w:p>
    <w:p w14:paraId="2313E02A" w14:textId="77777777" w:rsidR="00E80032" w:rsidRPr="00EC76D5" w:rsidRDefault="00E80032" w:rsidP="00E80032">
      <w:pPr>
        <w:pStyle w:val="Code"/>
      </w:pPr>
      <w:r w:rsidRPr="00EC76D5">
        <w:t xml:space="preserve">  switch (i) {</w:t>
      </w:r>
      <w:r w:rsidRPr="00EC76D5">
        <w:cr/>
        <w:t xml:space="preserve">    case 1:</w:t>
      </w:r>
    </w:p>
    <w:p w14:paraId="4C8B6DA5" w14:textId="77777777" w:rsidR="00E80032" w:rsidRPr="00EC76D5" w:rsidRDefault="00E80032" w:rsidP="00E80032">
      <w:pPr>
        <w:pStyle w:val="Code"/>
      </w:pPr>
      <w:r w:rsidRPr="00EC76D5">
        <w:t xml:space="preserve">      puts("i is equal to 1");</w:t>
      </w:r>
    </w:p>
    <w:p w14:paraId="1BFA2A3C" w14:textId="77777777" w:rsidR="00E80032" w:rsidRPr="00EC76D5" w:rsidRDefault="00E80032" w:rsidP="00E80032">
      <w:pPr>
        <w:pStyle w:val="Code"/>
      </w:pPr>
      <w:r w:rsidRPr="00EC76D5">
        <w:t xml:space="preserve">      break;</w:t>
      </w:r>
    </w:p>
    <w:p w14:paraId="67330AB9" w14:textId="77777777" w:rsidR="00E80032" w:rsidRPr="00EC76D5" w:rsidRDefault="00E80032" w:rsidP="00E80032">
      <w:pPr>
        <w:pStyle w:val="Code"/>
      </w:pPr>
    </w:p>
    <w:p w14:paraId="2C2F4DA0" w14:textId="77777777" w:rsidR="00E80032" w:rsidRPr="00EC76D5" w:rsidRDefault="00E80032" w:rsidP="00E80032">
      <w:pPr>
        <w:pStyle w:val="Code"/>
      </w:pPr>
      <w:r w:rsidRPr="00EC76D5">
        <w:t xml:space="preserve">    case 2:</w:t>
      </w:r>
    </w:p>
    <w:p w14:paraId="2DC1B49D" w14:textId="77777777" w:rsidR="00E80032" w:rsidRPr="00EC76D5" w:rsidRDefault="00E80032" w:rsidP="00E80032">
      <w:pPr>
        <w:pStyle w:val="Code"/>
      </w:pPr>
      <w:r w:rsidRPr="00EC76D5">
        <w:t xml:space="preserve">      puts("i is equal to 2");</w:t>
      </w:r>
    </w:p>
    <w:p w14:paraId="7B3ABB6E" w14:textId="77777777" w:rsidR="00E80032" w:rsidRPr="00EC76D5" w:rsidRDefault="00E80032" w:rsidP="00E80032">
      <w:pPr>
        <w:pStyle w:val="Code"/>
      </w:pPr>
      <w:r w:rsidRPr="00EC76D5">
        <w:t xml:space="preserve">      break;</w:t>
      </w:r>
    </w:p>
    <w:p w14:paraId="17356758" w14:textId="77777777" w:rsidR="00E80032" w:rsidRPr="00EC76D5" w:rsidRDefault="00E80032" w:rsidP="00E80032">
      <w:pPr>
        <w:pStyle w:val="Code"/>
      </w:pPr>
    </w:p>
    <w:p w14:paraId="76CA6286" w14:textId="77777777" w:rsidR="00E80032" w:rsidRPr="00EC76D5" w:rsidRDefault="00E80032" w:rsidP="00E80032">
      <w:pPr>
        <w:pStyle w:val="Code"/>
      </w:pPr>
      <w:r w:rsidRPr="00EC76D5">
        <w:t xml:space="preserve">    case 3:</w:t>
      </w:r>
    </w:p>
    <w:p w14:paraId="4D329A6D" w14:textId="77777777" w:rsidR="00E80032" w:rsidRPr="00EC76D5" w:rsidRDefault="00E80032" w:rsidP="00E80032">
      <w:pPr>
        <w:pStyle w:val="Code"/>
      </w:pPr>
      <w:r w:rsidRPr="00EC76D5">
        <w:t xml:space="preserve">      puts("i is equal to 3");</w:t>
      </w:r>
    </w:p>
    <w:p w14:paraId="295B293B" w14:textId="77777777" w:rsidR="00E80032" w:rsidRPr="00EC76D5" w:rsidRDefault="00E80032" w:rsidP="00E80032">
      <w:pPr>
        <w:pStyle w:val="Code"/>
      </w:pPr>
      <w:r w:rsidRPr="00EC76D5">
        <w:t xml:space="preserve">      break;</w:t>
      </w:r>
    </w:p>
    <w:p w14:paraId="294989E9" w14:textId="77777777" w:rsidR="00E80032" w:rsidRPr="00EC76D5" w:rsidRDefault="00E80032" w:rsidP="00E80032">
      <w:pPr>
        <w:pStyle w:val="Code"/>
      </w:pPr>
    </w:p>
    <w:p w14:paraId="053C8272" w14:textId="77777777" w:rsidR="00E80032" w:rsidRPr="00EC76D5" w:rsidRDefault="00E80032" w:rsidP="00E80032">
      <w:pPr>
        <w:pStyle w:val="Code"/>
      </w:pPr>
      <w:r w:rsidRPr="00EC76D5">
        <w:t xml:space="preserve">    default:</w:t>
      </w:r>
    </w:p>
    <w:p w14:paraId="7D64F7DF" w14:textId="77777777" w:rsidR="00E80032" w:rsidRPr="00EC76D5" w:rsidRDefault="00E80032" w:rsidP="00E80032">
      <w:pPr>
        <w:pStyle w:val="Code"/>
      </w:pPr>
      <w:r w:rsidRPr="00EC76D5">
        <w:t xml:space="preserve">      puts("i is not equal to 1, 2, or 3.");</w:t>
      </w:r>
    </w:p>
    <w:p w14:paraId="25862983" w14:textId="77777777" w:rsidR="00E80032" w:rsidRPr="00EC76D5" w:rsidRDefault="00E80032" w:rsidP="00E80032">
      <w:pPr>
        <w:pStyle w:val="Code"/>
      </w:pPr>
      <w:r w:rsidRPr="00EC76D5">
        <w:t xml:space="preserve">      break;</w:t>
      </w:r>
    </w:p>
    <w:p w14:paraId="26F3580A" w14:textId="77777777" w:rsidR="00E80032" w:rsidRPr="00EC76D5" w:rsidRDefault="00E80032" w:rsidP="00E80032">
      <w:pPr>
        <w:pStyle w:val="Code"/>
      </w:pPr>
      <w:r w:rsidRPr="00EC76D5">
        <w:t xml:space="preserve">  }</w:t>
      </w:r>
    </w:p>
    <w:p w14:paraId="60853C1E" w14:textId="77777777" w:rsidR="00E80032" w:rsidRPr="00EC76D5" w:rsidRDefault="00E80032" w:rsidP="00E80032">
      <w:r w:rsidRPr="00EC76D5">
        <w:t xml:space="preserve">It is important to remember the break statement. Otherwise, the execution would simple continue with the code attached to the next </w:t>
      </w:r>
      <w:r w:rsidRPr="00EC76D5">
        <w:rPr>
          <w:rStyle w:val="CodeInText0"/>
        </w:rPr>
        <w:t>case</w:t>
      </w:r>
      <w:r w:rsidRPr="00EC76D5">
        <w:t xml:space="preserve"> statement</w:t>
      </w:r>
      <w:r w:rsidRPr="00EC76D5">
        <w:rPr>
          <w:rStyle w:val="Fotnotsreferens"/>
          <w:szCs w:val="21"/>
        </w:rPr>
        <w:footnoteReference w:id="23"/>
      </w:r>
      <w:r w:rsidRPr="00EC76D5">
        <w:t>. However, in C we can use the fact that an omitted break statement makes the execution continue with the next statement to group several case statements together.</w:t>
      </w:r>
    </w:p>
    <w:p w14:paraId="7260257C" w14:textId="77777777" w:rsidR="00E80032" w:rsidRPr="00EC76D5" w:rsidRDefault="00E80032" w:rsidP="00E80032">
      <w:pPr>
        <w:pStyle w:val="Code"/>
      </w:pPr>
      <w:r w:rsidRPr="00EC76D5">
        <w:t>switch (i) {</w:t>
      </w:r>
      <w:r w:rsidRPr="00EC76D5">
        <w:cr/>
        <w:t xml:space="preserve">  case 1:</w:t>
      </w:r>
    </w:p>
    <w:p w14:paraId="6D8AF709" w14:textId="77777777" w:rsidR="00E80032" w:rsidRPr="00EC76D5" w:rsidRDefault="00E80032" w:rsidP="00E80032">
      <w:pPr>
        <w:pStyle w:val="Code"/>
      </w:pPr>
      <w:r w:rsidRPr="00EC76D5">
        <w:t xml:space="preserve">  case 2:</w:t>
      </w:r>
    </w:p>
    <w:p w14:paraId="0734112E" w14:textId="77777777" w:rsidR="00E80032" w:rsidRPr="00EC76D5" w:rsidRDefault="00E80032" w:rsidP="00E80032">
      <w:pPr>
        <w:pStyle w:val="Code"/>
      </w:pPr>
      <w:r w:rsidRPr="00EC76D5">
        <w:t xml:space="preserve">  case 3:</w:t>
      </w:r>
    </w:p>
    <w:p w14:paraId="7383BD64" w14:textId="77777777" w:rsidR="00E80032" w:rsidRPr="00EC76D5" w:rsidRDefault="00E80032" w:rsidP="00E80032">
      <w:pPr>
        <w:pStyle w:val="Code"/>
      </w:pPr>
      <w:r w:rsidRPr="00EC76D5">
        <w:t xml:space="preserve">    printf("i is equal to 1, 2, or 3");</w:t>
      </w:r>
    </w:p>
    <w:p w14:paraId="2005A190" w14:textId="77777777" w:rsidR="00E80032" w:rsidRPr="00EC76D5" w:rsidRDefault="00E80032" w:rsidP="00E80032">
      <w:pPr>
        <w:pStyle w:val="Code"/>
      </w:pPr>
      <w:r w:rsidRPr="00EC76D5">
        <w:t xml:space="preserve">    break;</w:t>
      </w:r>
    </w:p>
    <w:p w14:paraId="1313CB16" w14:textId="77777777" w:rsidR="00E80032" w:rsidRPr="00EC76D5" w:rsidRDefault="00E80032" w:rsidP="00E80032">
      <w:pPr>
        <w:pStyle w:val="Code"/>
      </w:pPr>
    </w:p>
    <w:p w14:paraId="7962C030" w14:textId="77777777" w:rsidR="00E80032" w:rsidRPr="00EC76D5" w:rsidRDefault="00E80032" w:rsidP="00E80032">
      <w:pPr>
        <w:pStyle w:val="Code"/>
      </w:pPr>
      <w:r w:rsidRPr="00EC76D5">
        <w:t xml:space="preserve">    // ...</w:t>
      </w:r>
    </w:p>
    <w:p w14:paraId="5C73F04A" w14:textId="77777777" w:rsidR="00E80032" w:rsidRPr="00EC76D5" w:rsidRDefault="00E80032" w:rsidP="00E80032">
      <w:pPr>
        <w:pStyle w:val="Code"/>
      </w:pPr>
      <w:r w:rsidRPr="00EC76D5">
        <w:t>}</w:t>
      </w:r>
    </w:p>
    <w:p w14:paraId="66D634A7" w14:textId="57D04C26"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1" w:name="_Toc320485600"/>
      <w:bookmarkStart w:id="732" w:name="_Toc323656710"/>
      <w:bookmarkStart w:id="733" w:name="_Toc324085448"/>
      <w:bookmarkStart w:id="734" w:name="_Toc383781100"/>
      <w:bookmarkStart w:id="735" w:name="_Toc49764504"/>
      <w:r w:rsidRPr="00EC76D5">
        <w:t>Iteration statements</w:t>
      </w:r>
      <w:bookmarkEnd w:id="731"/>
      <w:bookmarkEnd w:id="732"/>
      <w:bookmarkEnd w:id="733"/>
      <w:bookmarkEnd w:id="734"/>
      <w:bookmarkEnd w:id="735"/>
    </w:p>
    <w:p w14:paraId="42AEC87A" w14:textId="77777777" w:rsidR="00E80032" w:rsidRPr="00EC76D5" w:rsidRDefault="00E80032" w:rsidP="00E80032">
      <w:r w:rsidRPr="00EC76D5">
        <w:t xml:space="preserve">Iteration statements, also called loops, iterate one or several statements as long as a certain condition is true; </w:t>
      </w:r>
      <w:r w:rsidRPr="00EC76D5">
        <w:rPr>
          <w:rStyle w:val="CodeInText0"/>
        </w:rPr>
        <w:t>while</w:t>
      </w:r>
      <w:r w:rsidRPr="00EC76D5">
        <w:t xml:space="preserve"> is the simplest loop. It repeats one statement or a block of statements as long as the given expression is true. The example below uses the </w:t>
      </w:r>
      <w:r w:rsidRPr="00EC76D5">
        <w:rPr>
          <w:rStyle w:val="CodeInText0"/>
        </w:rPr>
        <w:t>while</w:t>
      </w:r>
      <w:r w:rsidRPr="00EC76D5">
        <w:t xml:space="preserve"> statement to write the numbers one to ten.</w:t>
      </w:r>
    </w:p>
    <w:p w14:paraId="464DDA0B" w14:textId="77777777" w:rsidR="00E80032" w:rsidRPr="00EC76D5" w:rsidRDefault="00E80032" w:rsidP="00E80032">
      <w:pPr>
        <w:pStyle w:val="Code"/>
      </w:pPr>
      <w:r w:rsidRPr="00EC76D5">
        <w:t>int i = 1;</w:t>
      </w:r>
    </w:p>
    <w:p w14:paraId="33B2BD26" w14:textId="77777777" w:rsidR="00E80032" w:rsidRPr="00EC76D5" w:rsidRDefault="00E80032" w:rsidP="00E80032">
      <w:pPr>
        <w:pStyle w:val="Code"/>
      </w:pPr>
      <w:r w:rsidRPr="00EC76D5">
        <w:t>while (i &lt;= 10) {</w:t>
      </w:r>
      <w:r w:rsidRPr="00EC76D5">
        <w:cr/>
        <w:t xml:space="preserve">  printf("%d\n", i);</w:t>
      </w:r>
    </w:p>
    <w:p w14:paraId="6B0F3CE2" w14:textId="77777777" w:rsidR="00E80032" w:rsidRPr="00EC76D5" w:rsidRDefault="00E80032" w:rsidP="00E80032">
      <w:pPr>
        <w:pStyle w:val="Code"/>
      </w:pPr>
      <w:r w:rsidRPr="00EC76D5">
        <w:t xml:space="preserve">  ++i;</w:t>
      </w:r>
    </w:p>
    <w:p w14:paraId="429FA163" w14:textId="77777777" w:rsidR="00E80032" w:rsidRPr="00EC76D5" w:rsidRDefault="00E80032" w:rsidP="00E80032">
      <w:pPr>
        <w:pStyle w:val="Code"/>
      </w:pPr>
      <w:r w:rsidRPr="00EC76D5">
        <w:t>}</w:t>
      </w:r>
    </w:p>
    <w:p w14:paraId="00FF3367" w14:textId="77777777" w:rsidR="00E80032" w:rsidRPr="00EC76D5" w:rsidRDefault="00E80032" w:rsidP="00E80032">
      <w:r w:rsidRPr="00EC76D5">
        <w:t xml:space="preserve">The same thing can be done with a </w:t>
      </w:r>
      <w:r w:rsidRPr="00EC76D5">
        <w:rPr>
          <w:rStyle w:val="CodeInText0"/>
        </w:rPr>
        <w:t>do-while</w:t>
      </w:r>
      <w:r w:rsidRPr="00EC76D5">
        <w:t xml:space="preserve"> statement.</w:t>
      </w:r>
    </w:p>
    <w:p w14:paraId="5963A120" w14:textId="77777777" w:rsidR="00E80032" w:rsidRPr="00EC76D5" w:rsidRDefault="00E80032" w:rsidP="00E80032">
      <w:pPr>
        <w:pStyle w:val="Code"/>
      </w:pPr>
      <w:r w:rsidRPr="00EC76D5">
        <w:t>int i = 1;</w:t>
      </w:r>
    </w:p>
    <w:p w14:paraId="5E2936FE" w14:textId="77777777" w:rsidR="00E80032" w:rsidRPr="00EC76D5" w:rsidRDefault="00E80032" w:rsidP="00E80032">
      <w:pPr>
        <w:pStyle w:val="Code"/>
      </w:pPr>
      <w:r w:rsidRPr="00EC76D5">
        <w:t>do {</w:t>
      </w:r>
      <w:r w:rsidRPr="00EC76D5">
        <w:cr/>
        <w:t xml:space="preserve">  printf("%d\n", i);</w:t>
      </w:r>
    </w:p>
    <w:p w14:paraId="6E2FA8EE" w14:textId="77777777" w:rsidR="00E80032" w:rsidRPr="00EC76D5" w:rsidRDefault="00E80032" w:rsidP="00E80032">
      <w:pPr>
        <w:pStyle w:val="Code"/>
      </w:pPr>
      <w:r w:rsidRPr="00EC76D5">
        <w:t xml:space="preserve">  ++i;</w:t>
      </w:r>
    </w:p>
    <w:p w14:paraId="35709990" w14:textId="77777777" w:rsidR="00E80032" w:rsidRPr="00EC76D5" w:rsidRDefault="00E80032" w:rsidP="00E80032">
      <w:pPr>
        <w:pStyle w:val="Code"/>
      </w:pPr>
      <w:r w:rsidRPr="00EC76D5">
        <w:t>}</w:t>
      </w:r>
    </w:p>
    <w:p w14:paraId="3BC000C1" w14:textId="77777777" w:rsidR="00E80032" w:rsidRPr="00EC76D5" w:rsidRDefault="00E80032" w:rsidP="00E80032">
      <w:pPr>
        <w:pStyle w:val="Code"/>
      </w:pPr>
      <w:r w:rsidRPr="00EC76D5">
        <w:t>while (i &lt;= 10);</w:t>
      </w:r>
    </w:p>
    <w:p w14:paraId="4FE9C4FA" w14:textId="77777777" w:rsidR="00E80032" w:rsidRPr="00EC76D5" w:rsidRDefault="00E80032" w:rsidP="00E80032">
      <w:r w:rsidRPr="00EC76D5">
        <w:t xml:space="preserve">However, the </w:t>
      </w:r>
      <w:r w:rsidRPr="00EC76D5">
        <w:rPr>
          <w:rStyle w:val="CodeInText0"/>
        </w:rPr>
        <w:t>do-while</w:t>
      </w:r>
      <w:r w:rsidRPr="00EC76D5">
        <w:t xml:space="preserve"> statement is less powerful. If the expression is false to begin with, the </w:t>
      </w:r>
      <w:r w:rsidRPr="00EC76D5">
        <w:rPr>
          <w:rStyle w:val="CodeInText0"/>
        </w:rPr>
        <w:t>while</w:t>
      </w:r>
      <w:r w:rsidRPr="00EC76D5">
        <w:t xml:space="preserve"> statement just skips the repetitions altogether, but the </w:t>
      </w:r>
      <w:r w:rsidRPr="00EC76D5">
        <w:rPr>
          <w:rStyle w:val="CodeInText0"/>
        </w:rPr>
        <w:t>do-while</w:t>
      </w:r>
      <w:r w:rsidRPr="00EC76D5">
        <w:t xml:space="preserve"> statement must always execute the iteration statement at least once in order to reach the continuation expression at the end.</w:t>
      </w:r>
    </w:p>
    <w:p w14:paraId="563694FE" w14:textId="475764A3" w:rsidR="00E80032" w:rsidRPr="00EC76D5" w:rsidRDefault="00E80032" w:rsidP="00E80032">
      <w:r w:rsidRPr="00EC76D5">
        <w:t xml:space="preserve">We can also use the </w:t>
      </w:r>
      <w:r w:rsidRPr="00EC76D5">
        <w:rPr>
          <w:rStyle w:val="CodeInText0"/>
        </w:rPr>
        <w:t>for</w:t>
      </w:r>
      <w:r w:rsidRPr="00EC76D5">
        <w:t xml:space="preserve"> statement, which is a more compact variant of </w:t>
      </w:r>
      <w:r w:rsidRPr="00EC76D5">
        <w:rPr>
          <w:rStyle w:val="CodeInText0"/>
        </w:rPr>
        <w:t>while</w:t>
      </w:r>
      <w:r w:rsidRPr="00EC76D5">
        <w:t xml:space="preserve">. It takes three expressions, separated by semicolons. The first expression </w:t>
      </w:r>
      <w:r w:rsidR="00631D4D">
        <w:t>initialize</w:t>
      </w:r>
      <w:r w:rsidRPr="00EC76D5">
        <w:t>s the variable, the repetition continues as long as the second expression is true and the third expression is executed at the end of each repetition.</w:t>
      </w:r>
    </w:p>
    <w:p w14:paraId="06FEBCE1" w14:textId="77777777" w:rsidR="00E80032" w:rsidRPr="00EC76D5" w:rsidRDefault="00E80032" w:rsidP="00E80032">
      <w:pPr>
        <w:pStyle w:val="Code"/>
      </w:pPr>
      <w:r w:rsidRPr="00EC76D5">
        <w:t>int i;</w:t>
      </w:r>
    </w:p>
    <w:p w14:paraId="75A0A6BA" w14:textId="77777777" w:rsidR="00E80032" w:rsidRPr="00EC76D5" w:rsidRDefault="00E80032" w:rsidP="00E80032">
      <w:pPr>
        <w:pStyle w:val="Code"/>
      </w:pPr>
      <w:r w:rsidRPr="00EC76D5">
        <w:t>for (i = 1; i &lt;= 10; ++i) {</w:t>
      </w:r>
      <w:r w:rsidRPr="00EC76D5">
        <w:cr/>
        <w:t xml:space="preserve">  printf("%d\n", i);</w:t>
      </w:r>
    </w:p>
    <w:p w14:paraId="2F29271B" w14:textId="77777777" w:rsidR="00E80032" w:rsidRPr="00EC76D5" w:rsidRDefault="00E80032" w:rsidP="00E80032">
      <w:pPr>
        <w:pStyle w:val="Code"/>
      </w:pPr>
      <w:r w:rsidRPr="00EC76D5">
        <w:t>}</w:t>
      </w:r>
    </w:p>
    <w:p w14:paraId="58CE0243" w14:textId="43A73282" w:rsidR="00E80032" w:rsidRPr="00EC76D5" w:rsidRDefault="00E80032" w:rsidP="00E80032">
      <w:r w:rsidRPr="00EC76D5">
        <w:t xml:space="preserve">Similar to the </w:t>
      </w:r>
      <w:r w:rsidRPr="00EC76D5">
        <w:rPr>
          <w:rStyle w:val="CodeInText0"/>
        </w:rPr>
        <w:t>switch</w:t>
      </w:r>
      <w:r w:rsidRPr="00EC76D5">
        <w:t xml:space="preserve"> statement, an iteration statement can be interrupted by the break statement. Below is an inf</w:t>
      </w:r>
      <w:r w:rsidR="002F35C1">
        <w:t>initializer</w:t>
      </w:r>
      <w:r w:rsidRPr="00EC76D5">
        <w:t>e loop (remember that every non-zero value is regarded as true) that is stopped by the break statement.</w:t>
      </w:r>
    </w:p>
    <w:p w14:paraId="72399ACE" w14:textId="77777777" w:rsidR="00E80032" w:rsidRPr="00EC76D5" w:rsidRDefault="00E80032" w:rsidP="00E80032">
      <w:pPr>
        <w:pStyle w:val="Code"/>
      </w:pPr>
      <w:r w:rsidRPr="00EC76D5">
        <w:t>int i = 1;</w:t>
      </w:r>
    </w:p>
    <w:p w14:paraId="26F4C234" w14:textId="77777777" w:rsidR="00E80032" w:rsidRPr="00EC76D5" w:rsidRDefault="00E80032" w:rsidP="00E80032">
      <w:pPr>
        <w:pStyle w:val="Code"/>
      </w:pPr>
      <w:r w:rsidRPr="00EC76D5">
        <w:t>while (1) {</w:t>
      </w:r>
      <w:r w:rsidRPr="00EC76D5">
        <w:cr/>
        <w:t xml:space="preserve">  printf("%d\n", i);</w:t>
      </w:r>
    </w:p>
    <w:p w14:paraId="16CB17FD" w14:textId="77777777" w:rsidR="00E80032" w:rsidRPr="00EC76D5" w:rsidRDefault="00E80032" w:rsidP="00E80032">
      <w:pPr>
        <w:pStyle w:val="Code"/>
      </w:pPr>
      <w:r w:rsidRPr="00EC76D5">
        <w:t xml:space="preserve">  ++i;</w:t>
      </w:r>
    </w:p>
    <w:p w14:paraId="08640940" w14:textId="77777777" w:rsidR="00E80032" w:rsidRPr="00EC76D5" w:rsidRDefault="00E80032" w:rsidP="00E80032">
      <w:pPr>
        <w:pStyle w:val="Code"/>
      </w:pPr>
    </w:p>
    <w:p w14:paraId="00C3828B" w14:textId="77777777" w:rsidR="00E80032" w:rsidRPr="00EC76D5" w:rsidRDefault="00E80032" w:rsidP="00E80032">
      <w:pPr>
        <w:pStyle w:val="Code"/>
      </w:pPr>
      <w:r w:rsidRPr="00EC76D5">
        <w:t xml:space="preserve">  if (i &gt; 10) {</w:t>
      </w:r>
      <w:r w:rsidRPr="00EC76D5">
        <w:cr/>
        <w:t xml:space="preserve">    break;</w:t>
      </w:r>
    </w:p>
    <w:p w14:paraId="6773BB00" w14:textId="77777777" w:rsidR="00E80032" w:rsidRPr="00EC76D5" w:rsidRDefault="00E80032" w:rsidP="00E80032">
      <w:pPr>
        <w:pStyle w:val="Code"/>
      </w:pPr>
      <w:r w:rsidRPr="00EC76D5">
        <w:t xml:space="preserve">  }</w:t>
      </w:r>
    </w:p>
    <w:p w14:paraId="5DD9EB28" w14:textId="77777777" w:rsidR="00E80032" w:rsidRPr="00EC76D5" w:rsidRDefault="00E80032" w:rsidP="00E80032">
      <w:pPr>
        <w:pStyle w:val="Code"/>
      </w:pPr>
      <w:r w:rsidRPr="00EC76D5">
        <w:t>}</w:t>
      </w:r>
    </w:p>
    <w:p w14:paraId="0C1F4203" w14:textId="77777777" w:rsidR="00E80032" w:rsidRPr="00EC76D5" w:rsidRDefault="00E80032" w:rsidP="00E80032">
      <w:r w:rsidRPr="00EC76D5">
        <w:t xml:space="preserve">The same effect can be archived by omitting </w:t>
      </w:r>
      <w:r w:rsidR="001269DE" w:rsidRPr="00EC76D5">
        <w:t>the second expression of the</w:t>
      </w:r>
      <w:r w:rsidRPr="00EC76D5">
        <w:t xml:space="preserve"> </w:t>
      </w:r>
      <w:r w:rsidRPr="00EC76D5">
        <w:rPr>
          <w:rStyle w:val="CodeInText0"/>
        </w:rPr>
        <w:t>for</w:t>
      </w:r>
      <w:r w:rsidRPr="00EC76D5">
        <w:t xml:space="preserve"> statement.</w:t>
      </w:r>
    </w:p>
    <w:p w14:paraId="263436D2" w14:textId="77777777" w:rsidR="00E80032" w:rsidRPr="00EC76D5" w:rsidRDefault="00E80032" w:rsidP="00E80032">
      <w:pPr>
        <w:pStyle w:val="Code"/>
      </w:pPr>
      <w:r w:rsidRPr="00EC76D5">
        <w:t>int i;</w:t>
      </w:r>
    </w:p>
    <w:p w14:paraId="3C27E5F0" w14:textId="77777777" w:rsidR="00E80032" w:rsidRPr="00EC76D5" w:rsidRDefault="00E80032" w:rsidP="00E80032">
      <w:pPr>
        <w:pStyle w:val="Code"/>
      </w:pPr>
      <w:r w:rsidRPr="00EC76D5">
        <w:t>for (i = 1; ; ++i) {</w:t>
      </w:r>
      <w:r w:rsidRPr="00EC76D5">
        <w:cr/>
        <w:t xml:space="preserve">  printf("%d\n", i);</w:t>
      </w:r>
    </w:p>
    <w:p w14:paraId="61AD053F" w14:textId="77777777" w:rsidR="00E80032" w:rsidRPr="00EC76D5" w:rsidRDefault="00E80032" w:rsidP="00E80032">
      <w:pPr>
        <w:pStyle w:val="Code"/>
      </w:pPr>
    </w:p>
    <w:p w14:paraId="45AF32A7" w14:textId="77777777" w:rsidR="00E80032" w:rsidRPr="00EC76D5" w:rsidRDefault="00E80032" w:rsidP="00E80032">
      <w:pPr>
        <w:pStyle w:val="Code"/>
      </w:pPr>
      <w:r w:rsidRPr="00EC76D5">
        <w:t xml:space="preserve">  if (i == 10) {</w:t>
      </w:r>
      <w:r w:rsidRPr="00EC76D5">
        <w:cr/>
        <w:t xml:space="preserve">    break;</w:t>
      </w:r>
    </w:p>
    <w:p w14:paraId="6D3718AA" w14:textId="77777777" w:rsidR="00E80032" w:rsidRPr="00EC76D5" w:rsidRDefault="00E80032" w:rsidP="00E80032">
      <w:pPr>
        <w:pStyle w:val="Code"/>
      </w:pPr>
      <w:r w:rsidRPr="00EC76D5">
        <w:t xml:space="preserve">  }</w:t>
      </w:r>
    </w:p>
    <w:p w14:paraId="75BA3674" w14:textId="77777777" w:rsidR="00E80032" w:rsidRPr="00EC76D5" w:rsidRDefault="00E80032" w:rsidP="00E80032">
      <w:pPr>
        <w:pStyle w:val="Code"/>
      </w:pPr>
      <w:r w:rsidRPr="00EC76D5">
        <w:t>}</w:t>
      </w:r>
    </w:p>
    <w:p w14:paraId="03C7F45C" w14:textId="77777777" w:rsidR="00E80032" w:rsidRPr="00EC76D5" w:rsidRDefault="00E80032" w:rsidP="00E80032">
      <w:r w:rsidRPr="00EC76D5">
        <w:t xml:space="preserve">An iteration statement can also include a </w:t>
      </w:r>
      <w:r w:rsidRPr="00EC76D5">
        <w:rPr>
          <w:rStyle w:val="CodeInText0"/>
        </w:rPr>
        <w:t>continue</w:t>
      </w:r>
      <w:r w:rsidRPr="00EC76D5">
        <w:t xml:space="preserve"> statement. It skips the rest of the current repetition. The following example prints the numbers from 1 to 10 with the exception of 5.</w:t>
      </w:r>
    </w:p>
    <w:p w14:paraId="28F61669" w14:textId="77777777" w:rsidR="00E80032" w:rsidRPr="00EC76D5" w:rsidRDefault="00E80032" w:rsidP="00E80032">
      <w:pPr>
        <w:pStyle w:val="Code"/>
      </w:pPr>
      <w:r w:rsidRPr="00EC76D5">
        <w:t>int i;</w:t>
      </w:r>
    </w:p>
    <w:p w14:paraId="03C67B56" w14:textId="77777777" w:rsidR="00E80032" w:rsidRPr="00EC76D5" w:rsidRDefault="00E80032" w:rsidP="00E80032">
      <w:pPr>
        <w:pStyle w:val="Code"/>
      </w:pPr>
      <w:r w:rsidRPr="00EC76D5">
        <w:t>for (i = 1; i &lt;= 10; ++i) {</w:t>
      </w:r>
      <w:r w:rsidRPr="00EC76D5">
        <w:cr/>
        <w:t xml:space="preserve">  if (i == 5) {</w:t>
      </w:r>
      <w:r w:rsidRPr="00EC76D5">
        <w:cr/>
        <w:t xml:space="preserve">    continue;</w:t>
      </w:r>
    </w:p>
    <w:p w14:paraId="707646C4" w14:textId="77777777" w:rsidR="00E80032" w:rsidRPr="00EC76D5" w:rsidRDefault="00E80032" w:rsidP="00E80032">
      <w:pPr>
        <w:pStyle w:val="Code"/>
      </w:pPr>
      <w:r w:rsidRPr="00EC76D5">
        <w:t xml:space="preserve">  }</w:t>
      </w:r>
    </w:p>
    <w:p w14:paraId="0485B3B5" w14:textId="77777777" w:rsidR="00E80032" w:rsidRPr="00EC76D5" w:rsidRDefault="00E80032" w:rsidP="00E80032">
      <w:pPr>
        <w:pStyle w:val="Code"/>
      </w:pPr>
    </w:p>
    <w:p w14:paraId="184BECD1" w14:textId="77777777" w:rsidR="00E80032" w:rsidRPr="00EC76D5" w:rsidRDefault="00E80032" w:rsidP="00E80032">
      <w:pPr>
        <w:pStyle w:val="Code"/>
      </w:pPr>
      <w:r w:rsidRPr="00EC76D5">
        <w:t xml:space="preserve">  printf("%d\n", i);</w:t>
      </w:r>
    </w:p>
    <w:p w14:paraId="33C8BB09" w14:textId="77777777" w:rsidR="00E80032" w:rsidRPr="00EC76D5" w:rsidRDefault="00E80032" w:rsidP="00E80032">
      <w:pPr>
        <w:pStyle w:val="Code"/>
      </w:pPr>
      <w:r w:rsidRPr="00EC76D5">
        <w:t>}</w:t>
      </w:r>
    </w:p>
    <w:p w14:paraId="36BC0915" w14:textId="20F825B1" w:rsidR="00E80032" w:rsidRPr="00EC76D5" w:rsidRDefault="00E80032" w:rsidP="00E80032">
      <w:r w:rsidRPr="00EC76D5">
        <w:t xml:space="preserve">The following example, however, will not work as intended. Because the continue statement will skip the rest of the </w:t>
      </w:r>
      <w:r w:rsidRPr="00EC76D5">
        <w:rPr>
          <w:rStyle w:val="CodeInText0"/>
        </w:rPr>
        <w:t>while</w:t>
      </w:r>
      <w:r w:rsidRPr="00EC76D5">
        <w:t xml:space="preserve"> block, </w:t>
      </w:r>
      <w:r w:rsidRPr="00EC76D5">
        <w:rPr>
          <w:rStyle w:val="CodeInText0"/>
        </w:rPr>
        <w:t>i</w:t>
      </w:r>
      <w:r w:rsidRPr="00EC76D5">
        <w:t xml:space="preserve"> will never be updated and we will be stuck in an inf</w:t>
      </w:r>
      <w:r w:rsidR="002F35C1">
        <w:t>initializer</w:t>
      </w:r>
      <w:r w:rsidRPr="00EC76D5">
        <w:t xml:space="preserve">e loop. Therefore, I recommend that you use </w:t>
      </w:r>
      <w:r w:rsidRPr="00EC76D5">
        <w:rPr>
          <w:rStyle w:val="CodeInText0"/>
        </w:rPr>
        <w:t>continue</w:t>
      </w:r>
      <w:r w:rsidRPr="00EC76D5">
        <w:t xml:space="preserve"> with care, or avoid it altogether.</w:t>
      </w:r>
    </w:p>
    <w:p w14:paraId="66B54909" w14:textId="77777777" w:rsidR="00E80032" w:rsidRPr="00EC76D5" w:rsidRDefault="00E80032" w:rsidP="00E80032">
      <w:pPr>
        <w:pStyle w:val="Code"/>
      </w:pPr>
      <w:r w:rsidRPr="00EC76D5">
        <w:t>int i = 1;</w:t>
      </w:r>
    </w:p>
    <w:p w14:paraId="53BFD960" w14:textId="77777777" w:rsidR="00E80032" w:rsidRPr="00EC76D5" w:rsidRDefault="00E80032" w:rsidP="00E80032">
      <w:pPr>
        <w:pStyle w:val="Code"/>
      </w:pPr>
      <w:r w:rsidRPr="00EC76D5">
        <w:t>while (i &lt;= 10) {</w:t>
      </w:r>
      <w:r w:rsidRPr="00EC76D5">
        <w:cr/>
        <w:t xml:space="preserve">  if (i == 5) {</w:t>
      </w:r>
      <w:r w:rsidRPr="00EC76D5">
        <w:cr/>
        <w:t xml:space="preserve">    continue;</w:t>
      </w:r>
    </w:p>
    <w:p w14:paraId="0203226D" w14:textId="77777777" w:rsidR="00E80032" w:rsidRPr="00EC76D5" w:rsidRDefault="00E80032" w:rsidP="00E80032">
      <w:pPr>
        <w:pStyle w:val="Code"/>
      </w:pPr>
      <w:r w:rsidRPr="00EC76D5">
        <w:t xml:space="preserve">  }</w:t>
      </w:r>
    </w:p>
    <w:p w14:paraId="4D4C6E50" w14:textId="77777777" w:rsidR="00E80032" w:rsidRPr="00EC76D5" w:rsidRDefault="00E80032" w:rsidP="00E80032">
      <w:pPr>
        <w:pStyle w:val="Code"/>
      </w:pPr>
    </w:p>
    <w:p w14:paraId="0830CE2E" w14:textId="77777777" w:rsidR="00E80032" w:rsidRPr="00EC76D5" w:rsidRDefault="00E80032" w:rsidP="00E80032">
      <w:pPr>
        <w:pStyle w:val="Code"/>
      </w:pPr>
      <w:r w:rsidRPr="00EC76D5">
        <w:t xml:space="preserve">  printf("%d\n", i);</w:t>
      </w:r>
    </w:p>
    <w:p w14:paraId="53628065" w14:textId="77777777" w:rsidR="00E80032" w:rsidRPr="00EC76D5" w:rsidRDefault="00E80032" w:rsidP="00E80032">
      <w:pPr>
        <w:pStyle w:val="Code"/>
      </w:pPr>
      <w:r w:rsidRPr="00EC76D5">
        <w:t xml:space="preserve">  ++i;</w:t>
      </w:r>
    </w:p>
    <w:p w14:paraId="04E479B0" w14:textId="77777777" w:rsidR="00E80032" w:rsidRPr="00EC76D5" w:rsidRDefault="00E80032" w:rsidP="00E80032">
      <w:pPr>
        <w:pStyle w:val="Code"/>
      </w:pPr>
      <w:r w:rsidRPr="00EC76D5">
        <w:t>}</w:t>
      </w:r>
    </w:p>
    <w:p w14:paraId="4C1D03FE" w14:textId="1518969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36" w:name="_Toc320485601"/>
      <w:bookmarkStart w:id="737" w:name="_Toc323656711"/>
      <w:bookmarkStart w:id="738" w:name="_Toc324085449"/>
      <w:bookmarkStart w:id="739" w:name="_Toc383781101"/>
      <w:bookmarkStart w:id="740" w:name="_Toc49764505"/>
      <w:r w:rsidRPr="00EC76D5">
        <w:t>Jump statements</w:t>
      </w:r>
      <w:bookmarkEnd w:id="736"/>
      <w:bookmarkEnd w:id="737"/>
      <w:bookmarkEnd w:id="738"/>
      <w:bookmarkEnd w:id="739"/>
      <w:bookmarkEnd w:id="740"/>
    </w:p>
    <w:p w14:paraId="102F03D0" w14:textId="77777777" w:rsidR="00E80032" w:rsidRPr="00EC76D5" w:rsidRDefault="00E80032" w:rsidP="00E80032">
      <w:r w:rsidRPr="00EC76D5">
        <w:t xml:space="preserve">We can jump from one location to another inside the same function by marking the latter location with a </w:t>
      </w:r>
      <w:r w:rsidRPr="00EC76D5">
        <w:rPr>
          <w:rStyle w:val="CodeInText0"/>
        </w:rPr>
        <w:t>label</w:t>
      </w:r>
      <w:r w:rsidRPr="00EC76D5">
        <w:t xml:space="preserve"> inside the block with the </w:t>
      </w:r>
      <w:r w:rsidRPr="00EC76D5">
        <w:rPr>
          <w:rStyle w:val="CodeInText0"/>
        </w:rPr>
        <w:t>goto</w:t>
      </w:r>
      <w:r w:rsidRPr="00EC76D5">
        <w:t xml:space="preserve"> statement. The following code is yet another example of how to print the numbers from one to ten, inclusive. As you can, it is not as clear as the previous examples.</w:t>
      </w:r>
    </w:p>
    <w:p w14:paraId="76B2028C" w14:textId="77777777" w:rsidR="00E80032" w:rsidRPr="00EC76D5" w:rsidRDefault="00E80032" w:rsidP="00E80032">
      <w:pPr>
        <w:pStyle w:val="Code"/>
      </w:pPr>
      <w:r w:rsidRPr="00EC76D5">
        <w:t>int i = 1;</w:t>
      </w:r>
    </w:p>
    <w:p w14:paraId="2618B9B6" w14:textId="77777777" w:rsidR="00E80032" w:rsidRPr="00EC76D5" w:rsidRDefault="00E80032" w:rsidP="00E80032">
      <w:pPr>
        <w:pStyle w:val="Code"/>
      </w:pPr>
      <w:r w:rsidRPr="00EC76D5">
        <w:t>label: printf("%d\n", i);</w:t>
      </w:r>
    </w:p>
    <w:p w14:paraId="1D99308B" w14:textId="77777777" w:rsidR="00E80032" w:rsidRPr="00EC76D5" w:rsidRDefault="00E80032" w:rsidP="00E80032">
      <w:pPr>
        <w:pStyle w:val="Code"/>
      </w:pPr>
    </w:p>
    <w:p w14:paraId="18E80B88" w14:textId="77777777" w:rsidR="00E80032" w:rsidRPr="00EC76D5" w:rsidRDefault="00E80032" w:rsidP="00E80032">
      <w:pPr>
        <w:pStyle w:val="Code"/>
      </w:pPr>
      <w:r w:rsidRPr="00EC76D5">
        <w:t>++i;</w:t>
      </w:r>
    </w:p>
    <w:p w14:paraId="190F1B61" w14:textId="77777777" w:rsidR="00E80032" w:rsidRPr="00EC76D5" w:rsidRDefault="00E80032" w:rsidP="00E80032">
      <w:pPr>
        <w:pStyle w:val="Code"/>
      </w:pPr>
      <w:r w:rsidRPr="00EC76D5">
        <w:t>if (i &lt;= 10) {</w:t>
      </w:r>
      <w:r w:rsidRPr="00EC76D5">
        <w:cr/>
        <w:t xml:space="preserve">  goto label;</w:t>
      </w:r>
    </w:p>
    <w:p w14:paraId="739A09D7" w14:textId="77777777" w:rsidR="00E80032" w:rsidRPr="00EC76D5" w:rsidRDefault="00E80032" w:rsidP="00E80032">
      <w:pPr>
        <w:pStyle w:val="Code"/>
      </w:pPr>
      <w:r w:rsidRPr="00EC76D5">
        <w:t>}</w:t>
      </w:r>
    </w:p>
    <w:p w14:paraId="77786062" w14:textId="77777777" w:rsidR="00E80032" w:rsidRPr="00EC76D5" w:rsidRDefault="00E80032" w:rsidP="00E80032">
      <w:r w:rsidRPr="00EC76D5">
        <w:t xml:space="preserve">The </w:t>
      </w:r>
      <w:r w:rsidRPr="00EC76D5">
        <w:rPr>
          <w:rStyle w:val="CodeInText0"/>
        </w:rPr>
        <w:t>goto</w:t>
      </w:r>
      <w:r w:rsidRPr="00EC76D5">
        <w:t xml:space="preserve"> statement is considered to give rise to unstructured code, so called “spagetti code.” I strongly recommended that you omit </w:t>
      </w:r>
      <w:r w:rsidRPr="00EC76D5">
        <w:rPr>
          <w:rStyle w:val="CodeInText0"/>
        </w:rPr>
        <w:t>goto</w:t>
      </w:r>
      <w:r w:rsidRPr="00EC76D5">
        <w:t xml:space="preserve"> altogether. To put it bluntly: now when you seen it, forget it.</w:t>
      </w:r>
    </w:p>
    <w:p w14:paraId="6016835D" w14:textId="5888C8E9"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1" w:name="_Toc320485602"/>
      <w:bookmarkStart w:id="742" w:name="_Toc323656712"/>
      <w:bookmarkStart w:id="743" w:name="_Toc324085450"/>
      <w:bookmarkStart w:id="744" w:name="_Toc383781102"/>
      <w:bookmarkStart w:id="745" w:name="_Toc49764506"/>
      <w:r w:rsidRPr="00EC76D5">
        <w:t>Expression statements</w:t>
      </w:r>
      <w:bookmarkEnd w:id="741"/>
      <w:bookmarkEnd w:id="742"/>
      <w:bookmarkEnd w:id="743"/>
      <w:bookmarkEnd w:id="744"/>
      <w:bookmarkEnd w:id="745"/>
    </w:p>
    <w:p w14:paraId="5ABA790D" w14:textId="77777777" w:rsidR="00E80032" w:rsidRPr="00EC76D5" w:rsidRDefault="00E80032" w:rsidP="00E80032">
      <w:r w:rsidRPr="00EC76D5">
        <w:t>An expression can form a statement.</w:t>
      </w:r>
    </w:p>
    <w:p w14:paraId="3EC2C1A3" w14:textId="77777777" w:rsidR="00E80032" w:rsidRPr="00EC76D5" w:rsidRDefault="00E80032" w:rsidP="00E80032">
      <w:pPr>
        <w:pStyle w:val="Code"/>
      </w:pPr>
      <w:r w:rsidRPr="00EC76D5">
        <w:t>a = b + 1; // Assignment operator.</w:t>
      </w:r>
    </w:p>
    <w:p w14:paraId="508B62DB" w14:textId="77777777" w:rsidR="00E80032" w:rsidRPr="00EC76D5" w:rsidRDefault="00E80032" w:rsidP="00E80032">
      <w:pPr>
        <w:pStyle w:val="Code"/>
      </w:pPr>
      <w:r w:rsidRPr="00EC76D5">
        <w:t>puts("Hello, World!"); // Function call.</w:t>
      </w:r>
    </w:p>
    <w:p w14:paraId="0E5C40D5" w14:textId="77777777" w:rsidR="00E80032" w:rsidRPr="00EC76D5" w:rsidRDefault="00E80032" w:rsidP="00E80032">
      <w:r w:rsidRPr="00EC76D5">
        <w:t xml:space="preserve">In the above examples, we are only interested in the side effects; that </w:t>
      </w:r>
      <w:r w:rsidRPr="00EC76D5">
        <w:rPr>
          <w:rStyle w:val="CodeInText0"/>
        </w:rPr>
        <w:t>a</w:t>
      </w:r>
      <w:r w:rsidRPr="00EC76D5">
        <w:t xml:space="preserve"> is assigned a new value and that a text is written. We are allowed to write expression statements without side effects; even thought it has no meaning and is likely to be erased by the compiler.</w:t>
      </w:r>
    </w:p>
    <w:p w14:paraId="042FD39F" w14:textId="77777777" w:rsidR="00E80032" w:rsidRPr="00EC76D5" w:rsidRDefault="00E80032" w:rsidP="00E80032">
      <w:pPr>
        <w:pStyle w:val="Code"/>
      </w:pPr>
      <w:r w:rsidRPr="00EC76D5">
        <w:t>a + b * c;</w:t>
      </w:r>
    </w:p>
    <w:p w14:paraId="39D61CA1" w14:textId="490231AF" w:rsidR="00E80032" w:rsidRPr="00EC76D5" w:rsidRDefault="00E80032" w:rsidP="00E80032">
      <w:pPr>
        <w:pStyle w:val="Rubrik3"/>
        <w:keepLines w:val="0"/>
        <w:widowControl w:val="0"/>
        <w:numPr>
          <w:ilvl w:val="2"/>
          <w:numId w:val="72"/>
        </w:numPr>
        <w:tabs>
          <w:tab w:val="left" w:pos="142"/>
          <w:tab w:val="left" w:pos="284"/>
          <w:tab w:val="left" w:pos="425"/>
          <w:tab w:val="left" w:pos="567"/>
        </w:tabs>
        <w:suppressAutoHyphens/>
        <w:adjustRightInd w:val="0"/>
        <w:spacing w:before="240" w:after="60"/>
        <w:jc w:val="both"/>
        <w:textAlignment w:val="baseline"/>
      </w:pPr>
      <w:bookmarkStart w:id="746" w:name="_Toc323656713"/>
      <w:bookmarkStart w:id="747" w:name="_Toc324085451"/>
      <w:bookmarkStart w:id="748" w:name="_Toc383781103"/>
      <w:bookmarkStart w:id="749" w:name="_Toc49764507"/>
      <w:r w:rsidRPr="00EC76D5">
        <w:t>Volatile</w:t>
      </w:r>
      <w:bookmarkEnd w:id="746"/>
      <w:bookmarkEnd w:id="747"/>
      <w:bookmarkEnd w:id="748"/>
      <w:bookmarkEnd w:id="749"/>
    </w:p>
    <w:p w14:paraId="66152A39" w14:textId="77777777" w:rsidR="00E80032" w:rsidRPr="00EC76D5" w:rsidRDefault="00E80032" w:rsidP="00E80032">
      <w:r w:rsidRPr="00EC76D5">
        <w:t xml:space="preserve">A variable can be </w:t>
      </w:r>
      <w:r w:rsidRPr="00EC76D5">
        <w:rPr>
          <w:rStyle w:val="KeyWord"/>
        </w:rPr>
        <w:t>volatile</w:t>
      </w:r>
      <w:r w:rsidRPr="00EC76D5">
        <w:t xml:space="preserve">, which has no functional effect but is rather a notification to the compiler that the variable shall not be subjected to optimization. Let us say we that the memory location 10000 is connected to an input port in a low-level application, and that we want to wait until we receive a signal through the port. If </w:t>
      </w:r>
      <w:r w:rsidRPr="00EC76D5">
        <w:rPr>
          <w:rStyle w:val="CodeInText0"/>
        </w:rPr>
        <w:t>p</w:t>
      </w:r>
      <w:r w:rsidRPr="00EC76D5">
        <w:t xml:space="preserve"> is not marked as volatile, there is a risk that the compiler would replace the for-loop with another statement since the value of </w:t>
      </w:r>
      <w:r w:rsidRPr="00EC76D5">
        <w:rPr>
          <w:rStyle w:val="CodeInText0"/>
        </w:rPr>
        <w:t>*p</w:t>
      </w:r>
      <w:r w:rsidRPr="00EC76D5">
        <w:t xml:space="preserve"> does not seem to change inside the loop.</w:t>
      </w:r>
    </w:p>
    <w:p w14:paraId="5501AF76" w14:textId="77777777" w:rsidR="00E80032" w:rsidRPr="00EC76D5" w:rsidRDefault="00E80032">
      <w:pPr>
        <w:pStyle w:val="Code"/>
        <w:pPrChange w:id="750" w:author="Stefan Björnander" w:date="2012-05-06T21:16:00Z">
          <w:pPr>
            <w:pStyle w:val="CommandLine"/>
          </w:pPr>
        </w:pPrChange>
      </w:pPr>
      <w:r w:rsidRPr="00EC76D5">
        <w:t>volatile int* p = (void*) 10000;</w:t>
      </w:r>
    </w:p>
    <w:p w14:paraId="3CB52B24" w14:textId="77777777" w:rsidR="00E80032" w:rsidRPr="00EC76D5" w:rsidRDefault="00E80032">
      <w:pPr>
        <w:pStyle w:val="Code"/>
        <w:pPrChange w:id="751" w:author="Stefan Björnander" w:date="2012-05-06T21:16:00Z">
          <w:pPr>
            <w:pStyle w:val="CommandLine"/>
          </w:pPr>
        </w:pPrChange>
      </w:pPr>
    </w:p>
    <w:p w14:paraId="0D44E5CA" w14:textId="77777777" w:rsidR="00E80032" w:rsidRPr="00EC76D5" w:rsidRDefault="00E80032">
      <w:pPr>
        <w:pStyle w:val="Code"/>
        <w:pPrChange w:id="752" w:author="Stefan Björnander" w:date="2012-05-06T21:16:00Z">
          <w:pPr>
            <w:pStyle w:val="CommandLine"/>
          </w:pPr>
        </w:pPrChange>
      </w:pPr>
      <w:r w:rsidRPr="00EC76D5">
        <w:rPr>
          <w:rFonts w:eastAsia="Times New Roman"/>
          <w:noProof w:val="0"/>
          <w:color w:val="000000" w:themeColor="text1"/>
          <w:rPrChange w:id="753" w:author="Stefan Björnander" w:date="2012-05-06T21:51:00Z">
            <w:rPr>
              <w:b w:val="0"/>
              <w:color w:val="0000FF"/>
            </w:rPr>
          </w:rPrChange>
        </w:rPr>
        <w:t>while</w:t>
      </w:r>
      <w:r w:rsidRPr="00EC76D5">
        <w:t xml:space="preserve"> (*p != 0) {</w:t>
      </w:r>
    </w:p>
    <w:p w14:paraId="27302477" w14:textId="77777777" w:rsidR="00E80032" w:rsidRPr="00EC76D5" w:rsidRDefault="00E80032">
      <w:pPr>
        <w:pStyle w:val="Code"/>
        <w:pPrChange w:id="754" w:author="Stefan Björnander" w:date="2012-05-06T21:16:00Z">
          <w:pPr>
            <w:pStyle w:val="CommandLine"/>
          </w:pPr>
        </w:pPrChange>
      </w:pPr>
      <w:r w:rsidRPr="00EC76D5">
        <w:t xml:space="preserve">  // Wait.</w:t>
      </w:r>
    </w:p>
    <w:p w14:paraId="7CF3B7E7" w14:textId="77777777" w:rsidR="00E80032" w:rsidRPr="00EC76D5" w:rsidRDefault="00E80032">
      <w:pPr>
        <w:pStyle w:val="Code"/>
        <w:pPrChange w:id="755" w:author="Stefan Björnander" w:date="2012-05-06T21:16:00Z">
          <w:pPr>
            <w:pStyle w:val="CommandLine"/>
          </w:pPr>
        </w:pPrChange>
      </w:pPr>
      <w:r w:rsidRPr="00EC76D5">
        <w:t>}</w:t>
      </w:r>
    </w:p>
    <w:p w14:paraId="2CE30E7B" w14:textId="345ACBBA" w:rsidR="00E80032" w:rsidRPr="00EC76D5" w:rsidRDefault="00E80032" w:rsidP="007C7CB2">
      <w:pPr>
        <w:pStyle w:val="Rubrik2"/>
      </w:pPr>
      <w:bookmarkStart w:id="756" w:name="_Toc320485603"/>
      <w:bookmarkStart w:id="757" w:name="_Toc323656714"/>
      <w:bookmarkStart w:id="758" w:name="_Toc324085452"/>
      <w:bookmarkStart w:id="759" w:name="_Toc383781104"/>
      <w:bookmarkStart w:id="760" w:name="_Toc49764508"/>
      <w:r w:rsidRPr="00EC76D5">
        <w:t>Functions</w:t>
      </w:r>
      <w:bookmarkEnd w:id="756"/>
      <w:bookmarkEnd w:id="757"/>
      <w:bookmarkEnd w:id="758"/>
      <w:bookmarkEnd w:id="759"/>
      <w:bookmarkEnd w:id="760"/>
    </w:p>
    <w:p w14:paraId="1DAF5E60" w14:textId="77777777" w:rsidR="00E80032" w:rsidRPr="00EC76D5" w:rsidRDefault="00E80032" w:rsidP="00E80032">
      <w:r w:rsidRPr="00EC76D5">
        <w:t xml:space="preserve">A function can be compared to a black box. We send in information (input) and we receive information (output). In C, the input values are called </w:t>
      </w:r>
      <w:r w:rsidRPr="00EC76D5">
        <w:rPr>
          <w:rStyle w:val="KeyWord"/>
        </w:rPr>
        <w:t>parameters</w:t>
      </w:r>
      <w:r w:rsidRPr="00EC76D5">
        <w:t xml:space="preserve"> and the output value is called the </w:t>
      </w:r>
      <w:r w:rsidRPr="00EC76D5">
        <w:rPr>
          <w:rStyle w:val="KeyWord"/>
        </w:rPr>
        <w:t>return value</w:t>
      </w:r>
      <w:r w:rsidRPr="00EC76D5">
        <w:t>.</w:t>
      </w:r>
    </w:p>
    <w:p w14:paraId="6BC44C9C"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A5FAD94" wp14:editId="7392F6C8">
                <wp:extent cx="5107305" cy="541020"/>
                <wp:effectExtent l="0" t="0" r="0" b="1905"/>
                <wp:docPr id="172" name="Canvas 15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3" name="Rectangle 300"/>
                        <wps:cNvSpPr>
                          <a:spLocks noChangeArrowheads="1"/>
                        </wps:cNvSpPr>
                        <wps:spPr bwMode="auto">
                          <a:xfrm>
                            <a:off x="46000" y="110704"/>
                            <a:ext cx="1171201" cy="3604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36D444" w14:textId="77777777" w:rsidR="00206409" w:rsidRPr="003F7CF1" w:rsidRDefault="0020640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wps:txbx>
                        <wps:bodyPr rot="0" vert="horz" wrap="square" lIns="91440" tIns="45720" rIns="91440" bIns="45720" anchor="t" anchorCtr="0" upright="1">
                          <a:noAutofit/>
                        </wps:bodyPr>
                      </wps:wsp>
                      <wps:wsp>
                        <wps:cNvPr id="160" name="Rectangle 301"/>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0570AB81" w14:textId="77777777" w:rsidR="00206409" w:rsidRPr="003F7CF1" w:rsidRDefault="00206409" w:rsidP="00E80032">
                              <w:pPr>
                                <w:pStyle w:val="Picture"/>
                                <w:rPr>
                                  <w:sz w:val="19"/>
                                  <w:szCs w:val="19"/>
                                  <w:lang w:val="sv-SE"/>
                                </w:rPr>
                              </w:pPr>
                              <w:r w:rsidRPr="003F7CF1">
                                <w:rPr>
                                  <w:sz w:val="19"/>
                                  <w:szCs w:val="19"/>
                                </w:rPr>
                                <w:t>Function</w:t>
                              </w:r>
                            </w:p>
                          </w:txbxContent>
                        </wps:txbx>
                        <wps:bodyPr rot="0" vert="horz" wrap="square" lIns="91440" tIns="45720" rIns="91440" bIns="45720" anchor="t" anchorCtr="0" upright="1">
                          <a:noAutofit/>
                        </wps:bodyPr>
                      </wps:wsp>
                      <wps:wsp>
                        <wps:cNvPr id="161" name="Line 302"/>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2" name="Line 303"/>
                        <wps:cNvCnPr>
                          <a:cxnSpLocks noChangeShapeType="1"/>
                        </wps:cNvCnPr>
                        <wps:spPr bwMode="auto">
                          <a:xfrm flipV="1">
                            <a:off x="2750403" y="270510"/>
                            <a:ext cx="533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3" name="Rectangle 304"/>
                        <wps:cNvSpPr>
                          <a:spLocks noChangeArrowheads="1"/>
                        </wps:cNvSpPr>
                        <wps:spPr bwMode="auto">
                          <a:xfrm>
                            <a:off x="3291903" y="117104"/>
                            <a:ext cx="1442801" cy="36131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62721A" w14:textId="77777777" w:rsidR="00206409" w:rsidRPr="003F7CF1" w:rsidRDefault="0020640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wps:txbx>
                        <wps:bodyPr rot="0" vert="horz" wrap="square" lIns="91440" tIns="45720" rIns="91440" bIns="45720" anchor="t" anchorCtr="0" upright="1">
                          <a:noAutofit/>
                        </wps:bodyPr>
                      </wps:wsp>
                    </wpc:wpc>
                  </a:graphicData>
                </a:graphic>
              </wp:inline>
            </w:drawing>
          </mc:Choice>
          <mc:Fallback>
            <w:pict>
              <v:group w14:anchorId="6A5FAD94" id="Canvas 158" o:spid="_x0000_s1359"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">
                <v:shape id="_x0000_s1360" type="#_x0000_t75" style="position:absolute;width:51073;height:5410;visibility:visible;mso-wrap-style:square">
                  <v:fill o:detectmouseclick="t"/>
                  <v:path o:connecttype="none"/>
                </v:shape>
                <v:rect id="Rectangle 300" o:spid="_x0000_s1361" style="position:absolute;left:460;top:1107;width:1171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" stroked="f">
                  <v:textbox>
                    <w:txbxContent>
                      <w:p w14:paraId="0A36D444" w14:textId="77777777" w:rsidR="00206409" w:rsidRPr="003F7CF1" w:rsidRDefault="00206409" w:rsidP="00E80032">
                        <w:pPr>
                          <w:pStyle w:val="Picture"/>
                          <w:jc w:val="both"/>
                          <w:rPr>
                            <w:sz w:val="19"/>
                            <w:szCs w:val="19"/>
                            <w:lang w:val="sv-SE"/>
                          </w:rPr>
                        </w:pPr>
                        <w:r>
                          <w:rPr>
                            <w:sz w:val="19"/>
                            <w:szCs w:val="19"/>
                            <w:lang w:val="sv-SE"/>
                          </w:rPr>
                          <w:t xml:space="preserve"> Input (</w:t>
                        </w:r>
                        <w:r w:rsidRPr="003F7CF1">
                          <w:rPr>
                            <w:sz w:val="19"/>
                            <w:szCs w:val="19"/>
                            <w:lang w:val="sv-SE"/>
                          </w:rPr>
                          <w:t>Parameters</w:t>
                        </w:r>
                        <w:r>
                          <w:rPr>
                            <w:sz w:val="19"/>
                            <w:szCs w:val="19"/>
                            <w:lang w:val="sv-SE"/>
                          </w:rPr>
                          <w:t>)</w:t>
                        </w:r>
                      </w:p>
                    </w:txbxContent>
                  </v:textbox>
                </v:rect>
                <v:rect id="Rectangle 301" o:spid="_x0000_s1362"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">
                  <v:textbox>
                    <w:txbxContent>
                      <w:p w14:paraId="0570AB81" w14:textId="77777777" w:rsidR="00206409" w:rsidRPr="003F7CF1" w:rsidRDefault="00206409" w:rsidP="00E80032">
                        <w:pPr>
                          <w:pStyle w:val="Picture"/>
                          <w:rPr>
                            <w:sz w:val="19"/>
                            <w:szCs w:val="19"/>
                            <w:lang w:val="sv-SE"/>
                          </w:rPr>
                        </w:pPr>
                        <w:r w:rsidRPr="003F7CF1">
                          <w:rPr>
                            <w:sz w:val="19"/>
                            <w:szCs w:val="19"/>
                          </w:rPr>
                          <w:t>Function</w:t>
                        </w:r>
                      </w:p>
                    </w:txbxContent>
                  </v:textbox>
                </v:rect>
                <v:line id="Line 302" o:spid="_x0000_s1363"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">
                  <v:stroke endarrow="block"/>
                </v:line>
                <v:line id="Line 303" o:spid="_x0000_s1364" style="position:absolute;flip:y;visibility:visible;mso-wrap-style:square" from="27504,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">
                  <v:stroke endarrow="block"/>
                </v:line>
                <v:rect id="Rectangle 304" o:spid="_x0000_s1365" style="position:absolute;left:32919;top:1171;width:14428;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" stroked="f">
                  <v:textbox>
                    <w:txbxContent>
                      <w:p w14:paraId="4162721A" w14:textId="77777777" w:rsidR="00206409" w:rsidRPr="003F7CF1" w:rsidRDefault="00206409" w:rsidP="00E80032">
                        <w:pPr>
                          <w:pStyle w:val="Picture"/>
                          <w:jc w:val="both"/>
                          <w:rPr>
                            <w:sz w:val="19"/>
                            <w:szCs w:val="19"/>
                            <w:lang w:val="sv-SE"/>
                          </w:rPr>
                        </w:pPr>
                        <w:r>
                          <w:rPr>
                            <w:sz w:val="19"/>
                            <w:szCs w:val="19"/>
                            <w:lang w:val="sv-SE"/>
                          </w:rPr>
                          <w:t>Output (</w:t>
                        </w:r>
                        <w:r w:rsidRPr="003F7CF1">
                          <w:rPr>
                            <w:sz w:val="19"/>
                            <w:szCs w:val="19"/>
                            <w:lang w:val="sv-SE"/>
                          </w:rPr>
                          <w:t>Return Value</w:t>
                        </w:r>
                        <w:r>
                          <w:rPr>
                            <w:sz w:val="19"/>
                            <w:szCs w:val="19"/>
                            <w:lang w:val="sv-SE"/>
                          </w:rPr>
                          <w:t>)</w:t>
                        </w:r>
                      </w:p>
                    </w:txbxContent>
                  </v:textbox>
                </v:rect>
                <w10:anchorlock/>
              </v:group>
            </w:pict>
          </mc:Fallback>
        </mc:AlternateContent>
      </w:r>
    </w:p>
    <w:p w14:paraId="64BBDE4D" w14:textId="77777777" w:rsidR="00E80032" w:rsidRPr="00EC76D5" w:rsidRDefault="00E80032" w:rsidP="00E80032">
      <w:r w:rsidRPr="00EC76D5">
        <w:t xml:space="preserve">To start with, let us try the function </w:t>
      </w:r>
      <w:r w:rsidRPr="00EC76D5">
        <w:rPr>
          <w:rStyle w:val="CodeInText0"/>
        </w:rPr>
        <w:t>Square</w:t>
      </w:r>
      <w:r w:rsidRPr="00EC76D5">
        <w:t>; it takes an integer and returns its square.</w:t>
      </w:r>
    </w:p>
    <w:p w14:paraId="164C23E4" w14:textId="77777777" w:rsidR="00E80032" w:rsidRPr="00EC76D5" w:rsidRDefault="00E80032" w:rsidP="00E80032">
      <w:pPr>
        <w:pStyle w:val="Code"/>
      </w:pPr>
      <w:r w:rsidRPr="00EC76D5">
        <w:t>int Square(int n) {</w:t>
      </w:r>
    </w:p>
    <w:p w14:paraId="0209953C" w14:textId="77777777" w:rsidR="00E80032" w:rsidRPr="00EC76D5" w:rsidRDefault="00E80032" w:rsidP="00E80032">
      <w:pPr>
        <w:pStyle w:val="Code"/>
      </w:pPr>
      <w:r w:rsidRPr="00EC76D5">
        <w:t xml:space="preserve">  return n * n;</w:t>
      </w:r>
    </w:p>
    <w:p w14:paraId="44AEC323" w14:textId="77777777" w:rsidR="00E80032" w:rsidRPr="00EC76D5" w:rsidRDefault="00E80032" w:rsidP="00E80032">
      <w:pPr>
        <w:pStyle w:val="Code"/>
      </w:pPr>
      <w:r w:rsidRPr="00EC76D5">
        <w:t>}</w:t>
      </w:r>
    </w:p>
    <w:p w14:paraId="7F80F339" w14:textId="77777777" w:rsidR="00E80032" w:rsidRPr="00EC76D5" w:rsidRDefault="00E80032" w:rsidP="00E80032">
      <w:pPr>
        <w:pStyle w:val="Code"/>
      </w:pPr>
    </w:p>
    <w:p w14:paraId="10FFDCED" w14:textId="77777777" w:rsidR="00E80032" w:rsidRPr="00EC76D5" w:rsidRDefault="00E80032" w:rsidP="00E80032">
      <w:pPr>
        <w:pStyle w:val="Code"/>
      </w:pPr>
      <w:r w:rsidRPr="00EC76D5">
        <w:t>void main() {</w:t>
      </w:r>
    </w:p>
    <w:p w14:paraId="42CB3675" w14:textId="77777777" w:rsidR="00E80032" w:rsidRPr="00EC76D5" w:rsidRDefault="00E80032" w:rsidP="00E80032">
      <w:pPr>
        <w:pStyle w:val="Code"/>
      </w:pPr>
      <w:r w:rsidRPr="00EC76D5">
        <w:t xml:space="preserve">  int i = Square(2); // Square returns 4.</w:t>
      </w:r>
    </w:p>
    <w:p w14:paraId="08F4EF7D" w14:textId="77777777" w:rsidR="00E80032" w:rsidRPr="00EC76D5" w:rsidRDefault="00E80032" w:rsidP="00E80032">
      <w:pPr>
        <w:pStyle w:val="Code"/>
      </w:pPr>
      <w:r w:rsidRPr="00EC76D5">
        <w:t>}</w:t>
      </w:r>
    </w:p>
    <w:p w14:paraId="37943EBD" w14:textId="77777777" w:rsidR="00E80032" w:rsidRPr="00EC76D5" w:rsidRDefault="00E80032" w:rsidP="00E80032">
      <w:pPr>
        <w:rPr>
          <w:noProof/>
          <w:szCs w:val="21"/>
        </w:rPr>
      </w:pPr>
      <w:r w:rsidRPr="00EC76D5">
        <w:rPr>
          <w:noProof/>
          <w:lang w:eastAsia="sv-SE"/>
        </w:rPr>
        <mc:AlternateContent>
          <mc:Choice Requires="wpc">
            <w:drawing>
              <wp:inline distT="0" distB="0" distL="0" distR="0" wp14:anchorId="681245B3" wp14:editId="2008C55D">
                <wp:extent cx="5107305" cy="541020"/>
                <wp:effectExtent l="0" t="0" r="0" b="1905"/>
                <wp:docPr id="179" name="Canvas 15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8" name="Rectangle 293"/>
                        <wps:cNvSpPr>
                          <a:spLocks noChangeArrowheads="1"/>
                        </wps:cNvSpPr>
                        <wps:spPr bwMode="auto">
                          <a:xfrm>
                            <a:off x="206100" y="110704"/>
                            <a:ext cx="10790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4FD7EF" w14:textId="77777777" w:rsidR="00206409" w:rsidRPr="003F7CF1" w:rsidRDefault="00206409" w:rsidP="00E80032">
                              <w:pPr>
                                <w:pStyle w:val="Picture"/>
                                <w:jc w:val="both"/>
                                <w:rPr>
                                  <w:sz w:val="19"/>
                                  <w:szCs w:val="19"/>
                                  <w:lang w:val="sv-SE"/>
                                </w:rPr>
                              </w:pPr>
                              <w:r w:rsidRPr="003F7CF1">
                                <w:rPr>
                                  <w:sz w:val="19"/>
                                  <w:szCs w:val="19"/>
                                  <w:lang w:val="sv-SE"/>
                                </w:rPr>
                                <w:t xml:space="preserve">                       2</w:t>
                              </w:r>
                            </w:p>
                          </w:txbxContent>
                        </wps:txbx>
                        <wps:bodyPr rot="0" vert="horz" wrap="square" lIns="91440" tIns="45720" rIns="91440" bIns="45720" anchor="t" anchorCtr="0" upright="1">
                          <a:noAutofit/>
                        </wps:bodyPr>
                      </wps:wsp>
                      <wps:wsp>
                        <wps:cNvPr id="219" name="Rectangle 294"/>
                        <wps:cNvSpPr>
                          <a:spLocks noChangeArrowheads="1"/>
                        </wps:cNvSpPr>
                        <wps:spPr bwMode="auto">
                          <a:xfrm>
                            <a:off x="1669002" y="89903"/>
                            <a:ext cx="1094301" cy="361213"/>
                          </a:xfrm>
                          <a:prstGeom prst="rect">
                            <a:avLst/>
                          </a:prstGeom>
                          <a:solidFill>
                            <a:srgbClr val="FFFFFF"/>
                          </a:solidFill>
                          <a:ln w="9525">
                            <a:solidFill>
                              <a:srgbClr val="000000"/>
                            </a:solidFill>
                            <a:miter lim="800000"/>
                            <a:headEnd/>
                            <a:tailEnd/>
                          </a:ln>
                        </wps:spPr>
                        <wps:txbx>
                          <w:txbxContent>
                            <w:p w14:paraId="4A8709F4" w14:textId="77777777" w:rsidR="00206409" w:rsidRPr="003F7CF1" w:rsidRDefault="00206409" w:rsidP="00E80032">
                              <w:pPr>
                                <w:pStyle w:val="Picture"/>
                                <w:rPr>
                                  <w:sz w:val="19"/>
                                  <w:szCs w:val="19"/>
                                  <w:lang w:val="sv-SE"/>
                                </w:rPr>
                              </w:pPr>
                              <w:r w:rsidRPr="003F7CF1">
                                <w:rPr>
                                  <w:sz w:val="19"/>
                                  <w:szCs w:val="19"/>
                                  <w:lang w:val="sv-SE"/>
                                </w:rPr>
                                <w:t>Square</w:t>
                              </w:r>
                            </w:p>
                          </w:txbxContent>
                        </wps:txbx>
                        <wps:bodyPr rot="0" vert="horz" wrap="square" lIns="91440" tIns="45720" rIns="91440" bIns="45720" anchor="t" anchorCtr="0" upright="1">
                          <a:noAutofit/>
                        </wps:bodyPr>
                      </wps:wsp>
                      <wps:wsp>
                        <wps:cNvPr id="220" name="Line 295"/>
                        <wps:cNvCnPr>
                          <a:cxnSpLocks noChangeShapeType="1"/>
                        </wps:cNvCnPr>
                        <wps:spPr bwMode="auto">
                          <a:xfrm flipV="1">
                            <a:off x="1127501" y="270510"/>
                            <a:ext cx="5326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1" name="Line 296"/>
                        <wps:cNvCnPr>
                          <a:cxnSpLocks noChangeShapeType="1"/>
                        </wps:cNvCnPr>
                        <wps:spPr bwMode="auto">
                          <a:xfrm flipV="1">
                            <a:off x="2763303" y="270510"/>
                            <a:ext cx="520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2" name="Rectangle 297"/>
                        <wps:cNvSpPr>
                          <a:spLocks noChangeArrowheads="1"/>
                        </wps:cNvSpPr>
                        <wps:spPr bwMode="auto">
                          <a:xfrm>
                            <a:off x="3283903" y="103504"/>
                            <a:ext cx="1080601" cy="328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F7BCFC4" w14:textId="77777777" w:rsidR="00206409" w:rsidRPr="003F7CF1" w:rsidRDefault="00206409" w:rsidP="00E80032">
                              <w:pPr>
                                <w:pStyle w:val="Picture"/>
                                <w:jc w:val="both"/>
                                <w:rPr>
                                  <w:sz w:val="19"/>
                                  <w:szCs w:val="19"/>
                                  <w:lang w:val="sv-SE"/>
                                </w:rPr>
                              </w:pPr>
                              <w:r w:rsidRPr="003F7CF1">
                                <w:rPr>
                                  <w:sz w:val="19"/>
                                  <w:szCs w:val="19"/>
                                  <w:lang w:val="sv-SE"/>
                                </w:rPr>
                                <w:t>4</w:t>
                              </w:r>
                            </w:p>
                          </w:txbxContent>
                        </wps:txbx>
                        <wps:bodyPr rot="0" vert="horz" wrap="square" lIns="91440" tIns="45720" rIns="91440" bIns="45720" anchor="t" anchorCtr="0" upright="1">
                          <a:noAutofit/>
                        </wps:bodyPr>
                      </wps:wsp>
                    </wpc:wpc>
                  </a:graphicData>
                </a:graphic>
              </wp:inline>
            </w:drawing>
          </mc:Choice>
          <mc:Fallback>
            <w:pict>
              <v:group w14:anchorId="681245B3" id="Canvas 152" o:spid="_x0000_s1366" editas="canvas" style="width:402.15pt;height:42.6pt;mso-position-horizontal-relative:char;mso-position-vertical-relative:line" coordsize="51073,5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">
                <v:shape id="_x0000_s1367" type="#_x0000_t75" style="position:absolute;width:51073;height:5410;visibility:visible;mso-wrap-style:square">
                  <v:fill o:detectmouseclick="t"/>
                  <v:path o:connecttype="none"/>
                </v:shape>
                <v:rect id="Rectangle 293" o:spid="_x0000_s1368" style="position:absolute;left:2061;top:1107;width:10790;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" stroked="f">
                  <v:textbox>
                    <w:txbxContent>
                      <w:p w14:paraId="004FD7EF" w14:textId="77777777" w:rsidR="00206409" w:rsidRPr="003F7CF1" w:rsidRDefault="00206409" w:rsidP="00E80032">
                        <w:pPr>
                          <w:pStyle w:val="Picture"/>
                          <w:jc w:val="both"/>
                          <w:rPr>
                            <w:sz w:val="19"/>
                            <w:szCs w:val="19"/>
                            <w:lang w:val="sv-SE"/>
                          </w:rPr>
                        </w:pPr>
                        <w:r w:rsidRPr="003F7CF1">
                          <w:rPr>
                            <w:sz w:val="19"/>
                            <w:szCs w:val="19"/>
                            <w:lang w:val="sv-SE"/>
                          </w:rPr>
                          <w:t xml:space="preserve">                       2</w:t>
                        </w:r>
                      </w:p>
                    </w:txbxContent>
                  </v:textbox>
                </v:rect>
                <v:rect id="Rectangle 294" o:spid="_x0000_s1369" style="position:absolute;left:16690;top:899;width:10943;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14:paraId="4A8709F4" w14:textId="77777777" w:rsidR="00206409" w:rsidRPr="003F7CF1" w:rsidRDefault="00206409" w:rsidP="00E80032">
                        <w:pPr>
                          <w:pStyle w:val="Picture"/>
                          <w:rPr>
                            <w:sz w:val="19"/>
                            <w:szCs w:val="19"/>
                            <w:lang w:val="sv-SE"/>
                          </w:rPr>
                        </w:pPr>
                        <w:r w:rsidRPr="003F7CF1">
                          <w:rPr>
                            <w:sz w:val="19"/>
                            <w:szCs w:val="19"/>
                            <w:lang w:val="sv-SE"/>
                          </w:rPr>
                          <w:t>Square</w:t>
                        </w:r>
                      </w:p>
                    </w:txbxContent>
                  </v:textbox>
                </v:rect>
                <v:line id="Line 295" o:spid="_x0000_s1370" style="position:absolute;flip:y;visibility:visible;mso-wrap-style:square" from="11275,2705" to="16601,2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">
                  <v:stroke endarrow="block"/>
                </v:line>
                <v:line id="Line 296" o:spid="_x0000_s1371" style="position:absolute;flip:y;visibility:visible;mso-wrap-style:square" from="27633,2705" to="32839,27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">
                  <v:stroke endarrow="block"/>
                </v:line>
                <v:rect id="Rectangle 297" o:spid="_x0000_s1372" style="position:absolute;left:32839;top:1035;width:10806;height:3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" stroked="f">
                  <v:textbox>
                    <w:txbxContent>
                      <w:p w14:paraId="3F7BCFC4" w14:textId="77777777" w:rsidR="00206409" w:rsidRPr="003F7CF1" w:rsidRDefault="00206409" w:rsidP="00E80032">
                        <w:pPr>
                          <w:pStyle w:val="Picture"/>
                          <w:jc w:val="both"/>
                          <w:rPr>
                            <w:sz w:val="19"/>
                            <w:szCs w:val="19"/>
                            <w:lang w:val="sv-SE"/>
                          </w:rPr>
                        </w:pPr>
                        <w:r w:rsidRPr="003F7CF1">
                          <w:rPr>
                            <w:sz w:val="19"/>
                            <w:szCs w:val="19"/>
                            <w:lang w:val="sv-SE"/>
                          </w:rPr>
                          <w:t>4</w:t>
                        </w:r>
                      </w:p>
                    </w:txbxContent>
                  </v:textbox>
                </v:rect>
                <w10:anchorlock/>
              </v:group>
            </w:pict>
          </mc:Fallback>
        </mc:AlternateContent>
      </w:r>
    </w:p>
    <w:p w14:paraId="4D37B891" w14:textId="0978990D" w:rsidR="00E80032" w:rsidRPr="00EC76D5" w:rsidRDefault="00E80032" w:rsidP="00E80032">
      <w:r w:rsidRPr="00EC76D5">
        <w:t xml:space="preserve">In the example above, the parameter </w:t>
      </w:r>
      <w:r w:rsidRPr="00EC76D5">
        <w:rPr>
          <w:rStyle w:val="CodeInText0"/>
        </w:rPr>
        <w:t>n</w:t>
      </w:r>
      <w:r w:rsidRPr="00EC76D5">
        <w:t xml:space="preserve"> in the </w:t>
      </w:r>
      <w:r w:rsidRPr="00EC76D5">
        <w:rPr>
          <w:rStyle w:val="CodeInText0"/>
        </w:rPr>
        <w:t>Square</w:t>
      </w:r>
      <w:r w:rsidRPr="00EC76D5">
        <w:t xml:space="preserve"> </w:t>
      </w:r>
      <w:r w:rsidR="00C37108">
        <w:t>definition</w:t>
      </w:r>
      <w:r w:rsidRPr="00EC76D5">
        <w:t xml:space="preserve"> is called a </w:t>
      </w:r>
      <w:r w:rsidRPr="00EC76D5">
        <w:rPr>
          <w:rStyle w:val="KeyWord"/>
        </w:rPr>
        <w:t>formal parameter</w:t>
      </w:r>
      <w:r w:rsidRPr="00EC76D5">
        <w:t xml:space="preserve">, and the value </w:t>
      </w:r>
      <w:r w:rsidRPr="00EC76D5">
        <w:rPr>
          <w:rStyle w:val="CodeInText0"/>
        </w:rPr>
        <w:t>3</w:t>
      </w:r>
      <w:r w:rsidRPr="00EC76D5">
        <w:t xml:space="preserve"> in the </w:t>
      </w:r>
      <w:r w:rsidRPr="00EC76D5">
        <w:rPr>
          <w:rStyle w:val="CodeInText0"/>
        </w:rPr>
        <w:t>Square</w:t>
      </w:r>
      <w:r w:rsidRPr="00EC76D5">
        <w:t xml:space="preserve"> call in </w:t>
      </w:r>
      <w:r w:rsidRPr="00EC76D5">
        <w:rPr>
          <w:rStyle w:val="CodeInText0"/>
        </w:rPr>
        <w:t>main</w:t>
      </w:r>
      <w:r w:rsidRPr="00EC76D5">
        <w:t xml:space="preserve"> is called an </w:t>
      </w:r>
      <w:r w:rsidRPr="00EC76D5">
        <w:rPr>
          <w:rStyle w:val="KeyWord"/>
        </w:rPr>
        <w:t>actual parameter</w:t>
      </w:r>
      <w:r w:rsidRPr="00EC76D5">
        <w:t xml:space="preserve"> or an </w:t>
      </w:r>
      <w:r w:rsidRPr="00EC76D5">
        <w:rPr>
          <w:rStyle w:val="KeyWord"/>
        </w:rPr>
        <w:t>argument</w:t>
      </w:r>
      <w:r w:rsidRPr="00EC76D5">
        <w:t>.</w:t>
      </w:r>
    </w:p>
    <w:p w14:paraId="6DB07FB2" w14:textId="77777777" w:rsidR="00E80032" w:rsidRPr="00EC76D5" w:rsidRDefault="00E80032" w:rsidP="00E80032">
      <w:r w:rsidRPr="00EC76D5">
        <w:t xml:space="preserve">Now, let us try a more complicated function: </w:t>
      </w:r>
      <w:r w:rsidRPr="00EC76D5">
        <w:rPr>
          <w:rStyle w:val="CodeInText0"/>
        </w:rPr>
        <w:t>SquareRoot</w:t>
      </w:r>
      <w:r w:rsidRPr="00EC76D5">
        <w:t xml:space="preserve"> takes a value of double type and returns its square root. The idea is that the function iterates and calculates increasingly better root values by taking the mean value of the original value divided with the current root value and the previous root value. The process continues until the difference between two consecutive root values has reached an acceptable tolerance. Just like </w:t>
      </w:r>
      <w:r w:rsidRPr="00EC76D5">
        <w:rPr>
          <w:rStyle w:val="CodeInText0"/>
        </w:rPr>
        <w:t>main</w:t>
      </w:r>
      <w:r w:rsidRPr="00EC76D5">
        <w:rPr>
          <w:rStyle w:val="Fotnotsreferens"/>
          <w:rFonts w:ascii="Lucida Console" w:hAnsi="Lucida Console"/>
          <w:color w:val="FF0000"/>
          <w:sz w:val="18"/>
        </w:rPr>
        <w:footnoteReference w:id="24"/>
      </w:r>
      <w:r w:rsidRPr="00EC76D5">
        <w:t xml:space="preserve">, a function can have local variables; </w:t>
      </w:r>
      <w:r w:rsidRPr="00EC76D5">
        <w:rPr>
          <w:rStyle w:val="CodeInText0"/>
        </w:rPr>
        <w:t>root</w:t>
      </w:r>
      <w:r w:rsidRPr="00EC76D5">
        <w:t xml:space="preserve"> and </w:t>
      </w:r>
      <w:r w:rsidRPr="00EC76D5">
        <w:rPr>
          <w:rStyle w:val="CodeInText0"/>
        </w:rPr>
        <w:t>oldRoot</w:t>
      </w:r>
      <w:r w:rsidRPr="00EC76D5">
        <w:t xml:space="preserve"> hold the current and previous value of the root, respectively.</w:t>
      </w:r>
    </w:p>
    <w:p w14:paraId="271FB485" w14:textId="77777777" w:rsidR="00E80032" w:rsidRPr="00EC76D5" w:rsidRDefault="00E80032" w:rsidP="00E80032">
      <w:pPr>
        <w:pStyle w:val="Code"/>
      </w:pPr>
      <w:r w:rsidRPr="00EC76D5">
        <w:t>#include &lt;stdio.h&gt;</w:t>
      </w:r>
    </w:p>
    <w:p w14:paraId="065D18AE" w14:textId="77777777" w:rsidR="00E80032" w:rsidRPr="00EC76D5" w:rsidRDefault="00E80032" w:rsidP="00E80032">
      <w:pPr>
        <w:pStyle w:val="Code"/>
      </w:pPr>
    </w:p>
    <w:p w14:paraId="3C886DD4" w14:textId="77777777" w:rsidR="00E80032" w:rsidRPr="00EC76D5" w:rsidRDefault="00E80032" w:rsidP="00E80032">
      <w:pPr>
        <w:pStyle w:val="Code"/>
      </w:pPr>
      <w:r w:rsidRPr="00EC76D5">
        <w:t>double SquareRoot(double value) {</w:t>
      </w:r>
    </w:p>
    <w:p w14:paraId="58EA34B5" w14:textId="77777777" w:rsidR="00E80032" w:rsidRPr="00EC76D5" w:rsidRDefault="00E80032" w:rsidP="00E80032">
      <w:pPr>
        <w:pStyle w:val="Code"/>
      </w:pPr>
      <w:r w:rsidRPr="00EC76D5">
        <w:t xml:space="preserve">  const double EPSILON = 1e-12;</w:t>
      </w:r>
    </w:p>
    <w:p w14:paraId="2BF4E3AA" w14:textId="77777777" w:rsidR="00E80032" w:rsidRPr="00EC76D5" w:rsidRDefault="00E80032" w:rsidP="00E80032">
      <w:pPr>
        <w:pStyle w:val="Code"/>
      </w:pPr>
      <w:r w:rsidRPr="00EC76D5">
        <w:t xml:space="preserve">  double root = value, oldRoot = value;</w:t>
      </w:r>
    </w:p>
    <w:p w14:paraId="6CCEB76A" w14:textId="77777777" w:rsidR="00E80032" w:rsidRPr="00EC76D5" w:rsidRDefault="00E80032" w:rsidP="00E80032">
      <w:pPr>
        <w:pStyle w:val="Code"/>
      </w:pPr>
    </w:p>
    <w:p w14:paraId="515F425C" w14:textId="77777777" w:rsidR="00E80032" w:rsidRPr="00EC76D5" w:rsidRDefault="00E80032" w:rsidP="00E80032">
      <w:pPr>
        <w:pStyle w:val="Code"/>
      </w:pPr>
      <w:r w:rsidRPr="00EC76D5">
        <w:t xml:space="preserve">  while (1) {</w:t>
      </w:r>
      <w:r w:rsidRPr="00EC76D5">
        <w:cr/>
        <w:t xml:space="preserve">    root = ((value / root) + root) / 2;</w:t>
      </w:r>
    </w:p>
    <w:p w14:paraId="4E81B024" w14:textId="77777777" w:rsidR="00E80032" w:rsidRPr="00EC76D5" w:rsidRDefault="00E80032" w:rsidP="00E80032">
      <w:pPr>
        <w:pStyle w:val="Code"/>
      </w:pPr>
    </w:p>
    <w:p w14:paraId="604F446B" w14:textId="77777777" w:rsidR="00E80032" w:rsidRPr="00EC76D5" w:rsidRDefault="00E80032" w:rsidP="00E80032">
      <w:pPr>
        <w:pStyle w:val="Code"/>
      </w:pPr>
      <w:r w:rsidRPr="00EC76D5">
        <w:t xml:space="preserve">    if ((oldRoot - root) &lt;= EPSILON) {</w:t>
      </w:r>
      <w:r w:rsidRPr="00EC76D5">
        <w:cr/>
        <w:t xml:space="preserve">      return root;</w:t>
      </w:r>
    </w:p>
    <w:p w14:paraId="5C00B9ED" w14:textId="77777777" w:rsidR="00E80032" w:rsidRPr="00EC76D5" w:rsidRDefault="00E80032" w:rsidP="00E80032">
      <w:pPr>
        <w:pStyle w:val="Code"/>
      </w:pPr>
      <w:r w:rsidRPr="00EC76D5">
        <w:t xml:space="preserve">    }</w:t>
      </w:r>
    </w:p>
    <w:p w14:paraId="22E99902" w14:textId="77777777" w:rsidR="00E80032" w:rsidRPr="00EC76D5" w:rsidRDefault="00E80032" w:rsidP="00E80032">
      <w:pPr>
        <w:pStyle w:val="Code"/>
      </w:pPr>
    </w:p>
    <w:p w14:paraId="769FA862" w14:textId="77777777" w:rsidR="00E80032" w:rsidRPr="00EC76D5" w:rsidRDefault="00E80032" w:rsidP="00E80032">
      <w:pPr>
        <w:pStyle w:val="Code"/>
      </w:pPr>
      <w:r w:rsidRPr="00EC76D5">
        <w:t xml:space="preserve">    oldRoot = root;</w:t>
      </w:r>
    </w:p>
    <w:p w14:paraId="660B9C74" w14:textId="77777777" w:rsidR="00E80032" w:rsidRPr="00EC76D5" w:rsidRDefault="00E80032" w:rsidP="00E80032">
      <w:pPr>
        <w:pStyle w:val="Code"/>
      </w:pPr>
      <w:r w:rsidRPr="00EC76D5">
        <w:t xml:space="preserve">  }</w:t>
      </w:r>
    </w:p>
    <w:p w14:paraId="667DFADC" w14:textId="77777777" w:rsidR="00E80032" w:rsidRPr="00EC76D5" w:rsidRDefault="00E80032" w:rsidP="00E80032">
      <w:pPr>
        <w:pStyle w:val="Code"/>
      </w:pPr>
      <w:r w:rsidRPr="00EC76D5">
        <w:t>}</w:t>
      </w:r>
    </w:p>
    <w:p w14:paraId="0A0DB945" w14:textId="77777777" w:rsidR="00E80032" w:rsidRPr="00EC76D5" w:rsidRDefault="00E80032" w:rsidP="00E80032">
      <w:pPr>
        <w:pStyle w:val="Code"/>
      </w:pPr>
    </w:p>
    <w:p w14:paraId="4B893C65" w14:textId="77777777" w:rsidR="00E80032" w:rsidRPr="00EC76D5" w:rsidRDefault="00E80032" w:rsidP="00E80032">
      <w:pPr>
        <w:pStyle w:val="Code"/>
      </w:pPr>
      <w:r w:rsidRPr="00EC76D5">
        <w:t>void main() {</w:t>
      </w:r>
    </w:p>
    <w:p w14:paraId="6ADECE99" w14:textId="77777777" w:rsidR="00E80032" w:rsidRPr="00EC76D5" w:rsidRDefault="00E80032" w:rsidP="00E80032">
      <w:pPr>
        <w:pStyle w:val="Code"/>
      </w:pPr>
      <w:r w:rsidRPr="00EC76D5">
        <w:t xml:space="preserve">  double input = 16;</w:t>
      </w:r>
    </w:p>
    <w:p w14:paraId="00A8B09B" w14:textId="77777777" w:rsidR="00E80032" w:rsidRPr="00EC76D5" w:rsidRDefault="00E80032" w:rsidP="00E80032">
      <w:pPr>
        <w:pStyle w:val="Code"/>
      </w:pPr>
      <w:r w:rsidRPr="00EC76D5">
        <w:t xml:space="preserve">  printf("SquareRoot of %f: %f\n", input,</w:t>
      </w:r>
    </w:p>
    <w:p w14:paraId="628BE8DF" w14:textId="77777777" w:rsidR="00E80032" w:rsidRPr="00EC76D5" w:rsidRDefault="00E80032" w:rsidP="00E80032">
      <w:pPr>
        <w:pStyle w:val="Code"/>
      </w:pPr>
      <w:r w:rsidRPr="00EC76D5">
        <w:t xml:space="preserve">         SquareRoot(input));</w:t>
      </w:r>
    </w:p>
    <w:p w14:paraId="2C71A68E" w14:textId="77777777" w:rsidR="00E80032" w:rsidRPr="00EC76D5" w:rsidRDefault="00E80032" w:rsidP="00E80032">
      <w:pPr>
        <w:pStyle w:val="Code"/>
      </w:pPr>
      <w:r w:rsidRPr="00EC76D5">
        <w:t>}</w:t>
      </w:r>
    </w:p>
    <w:p w14:paraId="1F0F57FA" w14:textId="53EC50EA" w:rsidR="00E80032" w:rsidRPr="00EC76D5" w:rsidRDefault="00E80032" w:rsidP="007C7CB2">
      <w:pPr>
        <w:pStyle w:val="Rubrik3"/>
      </w:pPr>
      <w:bookmarkStart w:id="761" w:name="_Toc320485604"/>
      <w:bookmarkStart w:id="762" w:name="_Toc323656715"/>
      <w:bookmarkStart w:id="763" w:name="_Toc324085453"/>
      <w:bookmarkStart w:id="764" w:name="_Toc383781105"/>
      <w:bookmarkStart w:id="765" w:name="_Toc49764509"/>
      <w:r w:rsidRPr="00EC76D5">
        <w:t>Void Functions</w:t>
      </w:r>
      <w:bookmarkEnd w:id="761"/>
      <w:bookmarkEnd w:id="762"/>
      <w:bookmarkEnd w:id="763"/>
      <w:bookmarkEnd w:id="764"/>
      <w:bookmarkEnd w:id="765"/>
    </w:p>
    <w:p w14:paraId="2AAEC2C0" w14:textId="77777777" w:rsidR="00E80032" w:rsidRPr="00EC76D5" w:rsidRDefault="00E80032" w:rsidP="00E80032">
      <w:r w:rsidRPr="00EC76D5">
        <w:t xml:space="preserve">A function does not have to return a value; in that case, we set </w:t>
      </w:r>
      <w:r w:rsidRPr="00EC76D5">
        <w:rPr>
          <w:rStyle w:val="CodeInText0"/>
        </w:rPr>
        <w:t>void</w:t>
      </w:r>
      <w:r w:rsidRPr="00EC76D5">
        <w:t xml:space="preserve"> as the return type. As mentioned above, </w:t>
      </w:r>
      <w:r w:rsidRPr="00EC76D5">
        <w:rPr>
          <w:rStyle w:val="CodeInText0"/>
        </w:rPr>
        <w:t>void</w:t>
      </w:r>
      <w:r w:rsidRPr="00EC76D5">
        <w:t xml:space="preserve"> is used to state the absence of a type rather than a type in itself. We can return from a </w:t>
      </w:r>
      <w:r w:rsidRPr="00EC76D5">
        <w:rPr>
          <w:rStyle w:val="CodeInText0"/>
        </w:rPr>
        <w:t>void</w:t>
      </w:r>
      <w:r w:rsidRPr="00EC76D5">
        <w:t xml:space="preserve"> function by just stating return without a value.</w:t>
      </w:r>
    </w:p>
    <w:p w14:paraId="0D720AAF" w14:textId="77777777" w:rsidR="00E80032" w:rsidRPr="00EC76D5" w:rsidRDefault="00E80032" w:rsidP="00E80032">
      <w:pPr>
        <w:pStyle w:val="Code"/>
      </w:pPr>
      <w:r w:rsidRPr="00EC76D5">
        <w:t>void PrintSign(int value) {</w:t>
      </w:r>
    </w:p>
    <w:p w14:paraId="6B108143" w14:textId="77777777" w:rsidR="00E80032" w:rsidRPr="00EC76D5" w:rsidRDefault="00E80032" w:rsidP="00E80032">
      <w:pPr>
        <w:pStyle w:val="Code"/>
      </w:pPr>
      <w:r w:rsidRPr="00EC76D5">
        <w:t xml:space="preserve">  if (value &lt; 0) {</w:t>
      </w:r>
      <w:r w:rsidRPr="00EC76D5">
        <w:cr/>
        <w:t xml:space="preserve">    puts("Negative.");</w:t>
      </w:r>
    </w:p>
    <w:p w14:paraId="733BCF30" w14:textId="77777777" w:rsidR="00E80032" w:rsidRPr="00EC76D5" w:rsidRDefault="00E80032" w:rsidP="00E80032">
      <w:pPr>
        <w:pStyle w:val="Code"/>
      </w:pPr>
      <w:r w:rsidRPr="00EC76D5">
        <w:t xml:space="preserve">    return;</w:t>
      </w:r>
    </w:p>
    <w:p w14:paraId="58885B59" w14:textId="77777777" w:rsidR="00E80032" w:rsidRPr="00EC76D5" w:rsidRDefault="00E80032" w:rsidP="00E80032">
      <w:pPr>
        <w:pStyle w:val="Code"/>
      </w:pPr>
      <w:r w:rsidRPr="00EC76D5">
        <w:t xml:space="preserve">  }</w:t>
      </w:r>
    </w:p>
    <w:p w14:paraId="0225495E" w14:textId="77777777" w:rsidR="00E80032" w:rsidRPr="00EC76D5" w:rsidRDefault="00E80032" w:rsidP="00E80032">
      <w:pPr>
        <w:pStyle w:val="Code"/>
      </w:pPr>
    </w:p>
    <w:p w14:paraId="6B7C3B11" w14:textId="77777777" w:rsidR="00E80032" w:rsidRPr="00EC76D5" w:rsidRDefault="00E80032" w:rsidP="00E80032">
      <w:pPr>
        <w:pStyle w:val="Code"/>
      </w:pPr>
      <w:r w:rsidRPr="00EC76D5">
        <w:t xml:space="preserve">  if (value &gt; 0) {</w:t>
      </w:r>
      <w:r w:rsidRPr="00EC76D5">
        <w:cr/>
        <w:t xml:space="preserve">    puts("Positive.");</w:t>
      </w:r>
    </w:p>
    <w:p w14:paraId="17F2E38E" w14:textId="77777777" w:rsidR="00E80032" w:rsidRPr="00EC76D5" w:rsidRDefault="00E80032" w:rsidP="00E80032">
      <w:pPr>
        <w:pStyle w:val="Code"/>
      </w:pPr>
      <w:r w:rsidRPr="00EC76D5">
        <w:t xml:space="preserve">    return;</w:t>
      </w:r>
    </w:p>
    <w:p w14:paraId="5C108A0A" w14:textId="77777777" w:rsidR="00E80032" w:rsidRPr="00EC76D5" w:rsidRDefault="00E80032" w:rsidP="00E80032">
      <w:pPr>
        <w:pStyle w:val="Code"/>
      </w:pPr>
      <w:r w:rsidRPr="00EC76D5">
        <w:t xml:space="preserve">  }</w:t>
      </w:r>
    </w:p>
    <w:p w14:paraId="018C781B" w14:textId="77777777" w:rsidR="00E80032" w:rsidRPr="00EC76D5" w:rsidRDefault="00E80032" w:rsidP="00E80032">
      <w:pPr>
        <w:pStyle w:val="Code"/>
      </w:pPr>
    </w:p>
    <w:p w14:paraId="04E84874" w14:textId="77777777" w:rsidR="00E80032" w:rsidRPr="00EC76D5" w:rsidRDefault="00E80032" w:rsidP="00E80032">
      <w:pPr>
        <w:pStyle w:val="Code"/>
      </w:pPr>
      <w:r w:rsidRPr="00EC76D5">
        <w:t xml:space="preserve">  puts("Zero");</w:t>
      </w:r>
    </w:p>
    <w:p w14:paraId="5E3036CC" w14:textId="77777777" w:rsidR="00E80032" w:rsidRPr="00EC76D5" w:rsidRDefault="00E80032" w:rsidP="00E80032">
      <w:pPr>
        <w:pStyle w:val="Code"/>
      </w:pPr>
      <w:r w:rsidRPr="00EC76D5">
        <w:t>}</w:t>
      </w:r>
    </w:p>
    <w:p w14:paraId="7AB31F55" w14:textId="77777777" w:rsidR="00E80032" w:rsidRPr="00EC76D5" w:rsidRDefault="00E80032" w:rsidP="00E80032">
      <w:r w:rsidRPr="00EC76D5">
        <w:t xml:space="preserve">There is not a problem if the execution of a </w:t>
      </w:r>
      <w:r w:rsidRPr="00EC76D5">
        <w:rPr>
          <w:rStyle w:val="CodeInText0"/>
        </w:rPr>
        <w:t>void</w:t>
      </w:r>
      <w:r w:rsidRPr="00EC76D5">
        <w:t xml:space="preserve"> function reaches the end of the code, it just jump back to the calling function. However, a function not returning </w:t>
      </w:r>
      <w:r w:rsidRPr="00EC76D5">
        <w:rPr>
          <w:rStyle w:val="CodeInText0"/>
        </w:rPr>
        <w:t>void</w:t>
      </w:r>
      <w:r w:rsidRPr="00EC76D5">
        <w:t xml:space="preserve"> shall always return a value before reaching the end of the function. Otherwise, the compiler often gives a warning.</w:t>
      </w:r>
    </w:p>
    <w:p w14:paraId="44C5FE0F" w14:textId="2B3D4CEA" w:rsidR="00E80032" w:rsidRPr="00EC76D5" w:rsidRDefault="00E80032" w:rsidP="007C7CB2">
      <w:pPr>
        <w:pStyle w:val="Rubrik3"/>
      </w:pPr>
      <w:bookmarkStart w:id="766" w:name="_Toc320485605"/>
      <w:bookmarkStart w:id="767" w:name="_Toc323656716"/>
      <w:bookmarkStart w:id="768" w:name="_Toc324085454"/>
      <w:bookmarkStart w:id="769" w:name="_Toc383781106"/>
      <w:bookmarkStart w:id="770" w:name="_Toc49764510"/>
      <w:r w:rsidRPr="00EC76D5">
        <w:t>Local and global variables</w:t>
      </w:r>
      <w:bookmarkEnd w:id="766"/>
      <w:bookmarkEnd w:id="767"/>
      <w:bookmarkEnd w:id="768"/>
      <w:bookmarkEnd w:id="769"/>
      <w:bookmarkEnd w:id="770"/>
    </w:p>
    <w:p w14:paraId="7AB05ACA" w14:textId="77777777" w:rsidR="00E80032" w:rsidRPr="00EC76D5" w:rsidRDefault="00E80032" w:rsidP="00E80032">
      <w:r w:rsidRPr="00EC76D5">
        <w:t xml:space="preserve">There are two kinds of variables: </w:t>
      </w:r>
      <w:r w:rsidRPr="00EC76D5">
        <w:rPr>
          <w:rStyle w:val="KeyWord"/>
        </w:rPr>
        <w:t>local</w:t>
      </w:r>
      <w:r w:rsidRPr="00EC76D5">
        <w:t xml:space="preserve"> and </w:t>
      </w:r>
      <w:r w:rsidRPr="00EC76D5">
        <w:rPr>
          <w:rStyle w:val="KeyWord"/>
        </w:rPr>
        <w:t>global</w:t>
      </w:r>
      <w:r w:rsidRPr="00EC76D5">
        <w:t>. A global variable is defined outside a function and a local variable is defined inside a function.</w:t>
      </w:r>
    </w:p>
    <w:p w14:paraId="5A97F350" w14:textId="77777777" w:rsidR="00E80032" w:rsidRPr="00EC76D5" w:rsidRDefault="00E80032" w:rsidP="00E80032">
      <w:pPr>
        <w:pStyle w:val="Code"/>
      </w:pPr>
      <w:r w:rsidRPr="00EC76D5">
        <w:t>#include &lt;stdio.h&gt;</w:t>
      </w:r>
    </w:p>
    <w:p w14:paraId="125E2EB0" w14:textId="77777777" w:rsidR="00E80032" w:rsidRPr="00EC76D5" w:rsidRDefault="00E80032" w:rsidP="00E80032">
      <w:pPr>
        <w:pStyle w:val="Code"/>
      </w:pPr>
      <w:r w:rsidRPr="00EC76D5">
        <w:t>int global = 1;</w:t>
      </w:r>
    </w:p>
    <w:p w14:paraId="4231DB9F" w14:textId="77777777" w:rsidR="00E80032" w:rsidRPr="00EC76D5" w:rsidRDefault="00E80032" w:rsidP="00E80032">
      <w:pPr>
        <w:pStyle w:val="Code"/>
      </w:pPr>
    </w:p>
    <w:p w14:paraId="0DC339C2" w14:textId="77777777" w:rsidR="00E80032" w:rsidRPr="00EC76D5" w:rsidRDefault="00E80032" w:rsidP="00E80032">
      <w:pPr>
        <w:pStyle w:val="Code"/>
      </w:pPr>
      <w:r w:rsidRPr="00EC76D5">
        <w:t>void main() {</w:t>
      </w:r>
    </w:p>
    <w:p w14:paraId="158B7689" w14:textId="77777777" w:rsidR="00E80032" w:rsidRPr="00EC76D5" w:rsidRDefault="00E80032" w:rsidP="00E80032">
      <w:pPr>
        <w:pStyle w:val="Code"/>
      </w:pPr>
      <w:r w:rsidRPr="00EC76D5">
        <w:t xml:space="preserve">  int local = 2;</w:t>
      </w:r>
    </w:p>
    <w:p w14:paraId="224F1BF2" w14:textId="77777777" w:rsidR="00E80032" w:rsidRPr="00EC76D5" w:rsidRDefault="00E80032" w:rsidP="00E80032">
      <w:pPr>
        <w:pStyle w:val="Code"/>
      </w:pPr>
      <w:r w:rsidRPr="00EC76D5">
        <w:t xml:space="preserve">  printf("Global variable: %d, Local variable: %d.\n",</w:t>
      </w:r>
    </w:p>
    <w:p w14:paraId="4FEFD2E7" w14:textId="77777777" w:rsidR="00E80032" w:rsidRPr="00EC76D5" w:rsidRDefault="00E80032" w:rsidP="00E80032">
      <w:pPr>
        <w:pStyle w:val="Code"/>
      </w:pPr>
      <w:r w:rsidRPr="00EC76D5">
        <w:t xml:space="preserve">         global, local);</w:t>
      </w:r>
    </w:p>
    <w:p w14:paraId="3E7AC667" w14:textId="77777777" w:rsidR="00E80032" w:rsidRPr="00EC76D5" w:rsidRDefault="00E80032" w:rsidP="00E80032">
      <w:pPr>
        <w:pStyle w:val="Code"/>
      </w:pPr>
      <w:r w:rsidRPr="00EC76D5">
        <w:t>}</w:t>
      </w:r>
    </w:p>
    <w:p w14:paraId="071A3922" w14:textId="77777777" w:rsidR="00E80032" w:rsidRPr="00EC76D5" w:rsidRDefault="00E80032" w:rsidP="00E80032">
      <w:r w:rsidRPr="00EC76D5">
        <w:t>A global and a local variable can have the same name. In that case, the name inside the function refers to the local variable. We cannot access the global variable in the inner scope</w:t>
      </w:r>
      <w:r w:rsidRPr="00EC76D5">
        <w:rPr>
          <w:rStyle w:val="Fotnotsreferens"/>
        </w:rPr>
        <w:footnoteReference w:id="25"/>
      </w:r>
      <w:r w:rsidRPr="00EC76D5">
        <w:t xml:space="preserve"> when a local variable with same name is present.</w:t>
      </w:r>
    </w:p>
    <w:p w14:paraId="140E8D6B" w14:textId="77777777" w:rsidR="00E80032" w:rsidRPr="00EC76D5" w:rsidRDefault="00E80032" w:rsidP="00E80032">
      <w:pPr>
        <w:pStyle w:val="Code"/>
      </w:pPr>
      <w:r w:rsidRPr="00EC76D5">
        <w:t>#include &lt;stdio.h&gt;</w:t>
      </w:r>
    </w:p>
    <w:p w14:paraId="0D5400F7" w14:textId="77777777" w:rsidR="00E80032" w:rsidRPr="00EC76D5" w:rsidRDefault="00E80032" w:rsidP="00E80032">
      <w:pPr>
        <w:pStyle w:val="Code"/>
      </w:pPr>
      <w:r w:rsidRPr="00EC76D5">
        <w:t>int number = 1;</w:t>
      </w:r>
    </w:p>
    <w:p w14:paraId="6AB5B4F5" w14:textId="77777777" w:rsidR="00E80032" w:rsidRPr="00EC76D5" w:rsidRDefault="00E80032" w:rsidP="00E80032">
      <w:pPr>
        <w:pStyle w:val="Code"/>
      </w:pPr>
    </w:p>
    <w:p w14:paraId="57EC01CE" w14:textId="77777777" w:rsidR="00E80032" w:rsidRPr="00EC76D5" w:rsidRDefault="00E80032" w:rsidP="00E80032">
      <w:pPr>
        <w:pStyle w:val="Code"/>
      </w:pPr>
      <w:r w:rsidRPr="00EC76D5">
        <w:t>void main() {</w:t>
      </w:r>
    </w:p>
    <w:p w14:paraId="140E1DC5" w14:textId="77777777" w:rsidR="00E80032" w:rsidRPr="00EC76D5" w:rsidRDefault="00E80032" w:rsidP="00E80032">
      <w:pPr>
        <w:pStyle w:val="Code"/>
      </w:pPr>
      <w:r w:rsidRPr="00EC76D5">
        <w:t xml:space="preserve">  int number = 2;</w:t>
      </w:r>
    </w:p>
    <w:p w14:paraId="7C98D18D" w14:textId="77777777" w:rsidR="00E80032" w:rsidRPr="00EC76D5" w:rsidRDefault="00E80032" w:rsidP="00E80032">
      <w:pPr>
        <w:pStyle w:val="Code"/>
      </w:pPr>
      <w:r w:rsidRPr="00EC76D5">
        <w:t xml:space="preserve">  printf("Variable: %d.\n", number); // 2</w:t>
      </w:r>
    </w:p>
    <w:p w14:paraId="0DABF6E7" w14:textId="77777777" w:rsidR="00E80032" w:rsidRPr="00EC76D5" w:rsidRDefault="00E80032" w:rsidP="00E80032">
      <w:pPr>
        <w:pStyle w:val="Code"/>
      </w:pPr>
      <w:r w:rsidRPr="00EC76D5">
        <w:t>}</w:t>
      </w:r>
    </w:p>
    <w:p w14:paraId="192BA5F5" w14:textId="77777777" w:rsidR="00E80032" w:rsidRPr="00EC76D5" w:rsidRDefault="00E80032" w:rsidP="00E80032">
      <w:r w:rsidRPr="00EC76D5">
        <w:t xml:space="preserve">One way to distinguish them is to precede the global variable name with </w:t>
      </w:r>
      <w:r w:rsidRPr="00EC76D5">
        <w:rPr>
          <w:rStyle w:val="CodeInText0"/>
        </w:rPr>
        <w:t>’g_’</w:t>
      </w:r>
      <w:r w:rsidRPr="00EC76D5">
        <w:t>.</w:t>
      </w:r>
    </w:p>
    <w:p w14:paraId="3A8A57A9" w14:textId="77777777" w:rsidR="00E80032" w:rsidRPr="00EC76D5" w:rsidRDefault="00E80032" w:rsidP="00E80032">
      <w:pPr>
        <w:pStyle w:val="Code"/>
      </w:pPr>
      <w:r w:rsidRPr="00EC76D5">
        <w:t>#include &lt;stdio.h&gt;</w:t>
      </w:r>
    </w:p>
    <w:p w14:paraId="6851B5F3" w14:textId="77777777" w:rsidR="00E80032" w:rsidRPr="00EC76D5" w:rsidRDefault="00E80032" w:rsidP="00E80032">
      <w:pPr>
        <w:pStyle w:val="Code"/>
      </w:pPr>
      <w:r w:rsidRPr="00EC76D5">
        <w:t>int g_number = 1;</w:t>
      </w:r>
    </w:p>
    <w:p w14:paraId="21BE1707" w14:textId="77777777" w:rsidR="00E80032" w:rsidRPr="00EC76D5" w:rsidRDefault="00E80032" w:rsidP="00E80032">
      <w:pPr>
        <w:pStyle w:val="Code"/>
      </w:pPr>
    </w:p>
    <w:p w14:paraId="148622AA" w14:textId="77777777" w:rsidR="00E80032" w:rsidRPr="00EC76D5" w:rsidRDefault="00E80032" w:rsidP="00E80032">
      <w:pPr>
        <w:pStyle w:val="Code"/>
      </w:pPr>
      <w:r w:rsidRPr="00EC76D5">
        <w:t>void main() {</w:t>
      </w:r>
    </w:p>
    <w:p w14:paraId="78EC934B" w14:textId="77777777" w:rsidR="00E80032" w:rsidRPr="00EC76D5" w:rsidRDefault="00E80032" w:rsidP="00E80032">
      <w:pPr>
        <w:pStyle w:val="Code"/>
      </w:pPr>
      <w:r w:rsidRPr="00EC76D5">
        <w:t xml:space="preserve">  int number = 2;</w:t>
      </w:r>
    </w:p>
    <w:p w14:paraId="26DBA5A6" w14:textId="77777777" w:rsidR="00E80032" w:rsidRPr="00EC76D5" w:rsidRDefault="00E80032" w:rsidP="00E80032">
      <w:pPr>
        <w:pStyle w:val="Code"/>
      </w:pPr>
      <w:r w:rsidRPr="00EC76D5">
        <w:t xml:space="preserve">  printf("Global variable: %d, Local variable: %d.\n",</w:t>
      </w:r>
    </w:p>
    <w:p w14:paraId="536E9F74" w14:textId="77777777" w:rsidR="00E80032" w:rsidRPr="00EC76D5" w:rsidRDefault="00E80032" w:rsidP="00E80032">
      <w:pPr>
        <w:pStyle w:val="Code"/>
      </w:pPr>
      <w:r w:rsidRPr="00EC76D5">
        <w:t xml:space="preserve">         g_number, number); // 1, 2</w:t>
      </w:r>
    </w:p>
    <w:p w14:paraId="55E81049" w14:textId="77777777" w:rsidR="00E80032" w:rsidRPr="00EC76D5" w:rsidRDefault="00E80032" w:rsidP="00E80032">
      <w:pPr>
        <w:pStyle w:val="Code"/>
      </w:pPr>
      <w:r w:rsidRPr="00EC76D5">
        <w:t>}</w:t>
      </w:r>
    </w:p>
    <w:p w14:paraId="42C5B6FB" w14:textId="653F8E38" w:rsidR="00E80032" w:rsidRPr="00EC76D5" w:rsidRDefault="00E80032" w:rsidP="00E80032">
      <w:r w:rsidRPr="00EC76D5">
        <w:t xml:space="preserve">Global variables can only be </w:t>
      </w:r>
      <w:r w:rsidR="00266D64">
        <w:t>initialized</w:t>
      </w:r>
      <w:r w:rsidRPr="00EC76D5">
        <w:t xml:space="preserve"> with constant values.</w:t>
      </w:r>
    </w:p>
    <w:p w14:paraId="36099BB1" w14:textId="77777777" w:rsidR="00E80032" w:rsidRPr="00EC76D5" w:rsidRDefault="00E80032" w:rsidP="00E80032">
      <w:pPr>
        <w:pStyle w:val="Code"/>
      </w:pPr>
      <w:r w:rsidRPr="00EC76D5">
        <w:t>int g_number1 = 1;             // Right.</w:t>
      </w:r>
    </w:p>
    <w:p w14:paraId="29A6AD58" w14:textId="77777777" w:rsidR="00E80032" w:rsidRPr="00EC76D5" w:rsidRDefault="00E80032" w:rsidP="00E80032">
      <w:pPr>
        <w:pStyle w:val="Code"/>
      </w:pPr>
      <w:r w:rsidRPr="00EC76D5">
        <w:t>int g_number2 = g_number1 + 1; // Wrong.</w:t>
      </w:r>
    </w:p>
    <w:p w14:paraId="7A54CCDA" w14:textId="5AEF99D1" w:rsidR="00E80032" w:rsidRPr="00EC76D5" w:rsidRDefault="00E80032" w:rsidP="007C7CB2">
      <w:pPr>
        <w:pStyle w:val="Rubrik3"/>
      </w:pPr>
      <w:bookmarkStart w:id="771" w:name="_Toc323656717"/>
      <w:bookmarkStart w:id="772" w:name="_Toc324085455"/>
      <w:bookmarkStart w:id="773" w:name="_Toc383781107"/>
      <w:bookmarkStart w:id="774" w:name="_Toc49764511"/>
      <w:r w:rsidRPr="00EC76D5">
        <w:t>Inner Blocks with Local Variables</w:t>
      </w:r>
      <w:bookmarkEnd w:id="771"/>
      <w:bookmarkEnd w:id="772"/>
      <w:bookmarkEnd w:id="773"/>
      <w:bookmarkEnd w:id="774"/>
    </w:p>
    <w:p w14:paraId="2243B6C4" w14:textId="500A43CB" w:rsidR="00E80032" w:rsidRPr="00EC76D5" w:rsidRDefault="00E80032" w:rsidP="00E80032">
      <w:r w:rsidRPr="00EC76D5">
        <w:t xml:space="preserve">In C, you are allowed to use the bracket notation when </w:t>
      </w:r>
      <w:r w:rsidR="002F35C1">
        <w:t>initializer</w:t>
      </w:r>
      <w:r w:rsidRPr="00EC76D5">
        <w:t>ializing structures, unions, and arrays, but not when assigning</w:t>
      </w:r>
      <w:r w:rsidRPr="00EC76D5">
        <w:rPr>
          <w:rStyle w:val="Fotnotsreferens"/>
        </w:rPr>
        <w:footnoteReference w:id="26"/>
      </w:r>
      <w:r w:rsidRPr="00EC76D5">
        <w:t>. Therefore, the following code will not work.</w:t>
      </w:r>
    </w:p>
    <w:p w14:paraId="1AC74284" w14:textId="77777777" w:rsidR="00E80032" w:rsidRPr="00EC76D5" w:rsidRDefault="00E80032" w:rsidP="00E80032">
      <w:pPr>
        <w:pStyle w:val="Code"/>
      </w:pPr>
      <w:r w:rsidRPr="00EC76D5">
        <w:t>INT_PAIR Block(int* p) {</w:t>
      </w:r>
    </w:p>
    <w:p w14:paraId="694F761A" w14:textId="77777777" w:rsidR="00E80032" w:rsidRPr="00EC76D5" w:rsidRDefault="00E80032" w:rsidP="00E80032">
      <w:pPr>
        <w:pStyle w:val="Code"/>
      </w:pPr>
      <w:r w:rsidRPr="00EC76D5">
        <w:t xml:space="preserve">  INT_PAIR result;</w:t>
      </w:r>
    </w:p>
    <w:p w14:paraId="2872AD78" w14:textId="77777777" w:rsidR="00E80032" w:rsidRPr="00EC76D5" w:rsidRDefault="00E80032" w:rsidP="00E80032">
      <w:pPr>
        <w:pStyle w:val="Code"/>
      </w:pPr>
      <w:r w:rsidRPr="00EC76D5">
        <w:t xml:space="preserve">  if (p != NULL) {</w:t>
      </w:r>
    </w:p>
    <w:p w14:paraId="5275AF42" w14:textId="77777777" w:rsidR="00E80032" w:rsidRPr="00EC76D5" w:rsidRDefault="00E80032" w:rsidP="00E80032">
      <w:pPr>
        <w:pStyle w:val="Code"/>
      </w:pPr>
      <w:r w:rsidRPr="00EC76D5">
        <w:t xml:space="preserve">    result = {*p - 1, *p + 1}; // Wrong.</w:t>
      </w:r>
    </w:p>
    <w:p w14:paraId="07D14894" w14:textId="77777777" w:rsidR="00E80032" w:rsidRPr="00EC76D5" w:rsidRDefault="00E80032" w:rsidP="00E80032">
      <w:pPr>
        <w:pStyle w:val="Code"/>
      </w:pPr>
      <w:r w:rsidRPr="00EC76D5">
        <w:t xml:space="preserve">    return result;</w:t>
      </w:r>
    </w:p>
    <w:p w14:paraId="02DA01D4" w14:textId="77777777" w:rsidR="00E80032" w:rsidRPr="00EC76D5" w:rsidRDefault="00E80032" w:rsidP="00E80032">
      <w:pPr>
        <w:pStyle w:val="Code"/>
      </w:pPr>
      <w:r w:rsidRPr="00EC76D5">
        <w:t xml:space="preserve">  }</w:t>
      </w:r>
    </w:p>
    <w:p w14:paraId="0084CE01" w14:textId="77777777" w:rsidR="00E80032" w:rsidRPr="00EC76D5" w:rsidRDefault="00E80032" w:rsidP="00E80032">
      <w:pPr>
        <w:pStyle w:val="Code"/>
      </w:pPr>
      <w:r w:rsidRPr="00EC76D5">
        <w:t xml:space="preserve">  else {</w:t>
      </w:r>
    </w:p>
    <w:p w14:paraId="01DFA162" w14:textId="77777777" w:rsidR="00E80032" w:rsidRPr="00EC76D5" w:rsidRDefault="00E80032" w:rsidP="00E80032">
      <w:pPr>
        <w:pStyle w:val="Code"/>
      </w:pPr>
      <w:r w:rsidRPr="00EC76D5">
        <w:t xml:space="preserve">    result = {0, 0}; // Wrong.</w:t>
      </w:r>
    </w:p>
    <w:p w14:paraId="7B3EECBB" w14:textId="77777777" w:rsidR="00E80032" w:rsidRPr="00EC76D5" w:rsidRDefault="00E80032" w:rsidP="00E80032">
      <w:pPr>
        <w:pStyle w:val="Code"/>
      </w:pPr>
      <w:r w:rsidRPr="00EC76D5">
        <w:t xml:space="preserve">    return result;</w:t>
      </w:r>
    </w:p>
    <w:p w14:paraId="380CC199" w14:textId="77777777" w:rsidR="00E80032" w:rsidRPr="00EC76D5" w:rsidRDefault="00E80032" w:rsidP="00E80032">
      <w:pPr>
        <w:pStyle w:val="Code"/>
      </w:pPr>
      <w:r w:rsidRPr="00EC76D5">
        <w:t xml:space="preserve">  }</w:t>
      </w:r>
    </w:p>
    <w:p w14:paraId="5C6BCA58" w14:textId="77777777" w:rsidR="00E80032" w:rsidRPr="00EC76D5" w:rsidRDefault="00E80032" w:rsidP="00E80032">
      <w:pPr>
        <w:pStyle w:val="Code"/>
      </w:pPr>
      <w:r w:rsidRPr="00EC76D5">
        <w:t>}</w:t>
      </w:r>
    </w:p>
    <w:p w14:paraId="2E3E81EA" w14:textId="77777777" w:rsidR="00E80032" w:rsidRPr="00EC76D5" w:rsidRDefault="00E80032" w:rsidP="00E80032">
      <w:r w:rsidRPr="00EC76D5">
        <w:t>One solution would be to a more clumsy code.</w:t>
      </w:r>
    </w:p>
    <w:p w14:paraId="2F0AAFB9" w14:textId="77777777" w:rsidR="00E80032" w:rsidRPr="00EC76D5" w:rsidRDefault="00E80032" w:rsidP="00E80032">
      <w:pPr>
        <w:pStyle w:val="Code"/>
      </w:pPr>
      <w:r w:rsidRPr="00EC76D5">
        <w:t>INT_PAIR Block(</w:t>
      </w:r>
      <w:r w:rsidRPr="00EC76D5">
        <w:rPr>
          <w:color w:val="000000" w:themeColor="text1"/>
          <w:rPrChange w:id="775" w:author="Stefan Björnander" w:date="2012-05-06T21:51:00Z">
            <w:rPr>
              <w:color w:val="0000FF"/>
            </w:rPr>
          </w:rPrChange>
        </w:rPr>
        <w:t>int</w:t>
      </w:r>
      <w:r w:rsidRPr="00EC76D5">
        <w:t>* p) {</w:t>
      </w:r>
    </w:p>
    <w:p w14:paraId="48040B26" w14:textId="77777777" w:rsidR="00E80032" w:rsidRPr="00EC76D5" w:rsidRDefault="00E80032" w:rsidP="00E80032">
      <w:pPr>
        <w:pStyle w:val="Code"/>
      </w:pPr>
      <w:r w:rsidRPr="00EC76D5">
        <w:t xml:space="preserve">  INT_PAIR result;</w:t>
      </w:r>
    </w:p>
    <w:p w14:paraId="5E2C7A75" w14:textId="77777777" w:rsidR="00E80032" w:rsidRPr="00EC76D5" w:rsidRDefault="00E80032" w:rsidP="00E80032">
      <w:pPr>
        <w:pStyle w:val="Code"/>
      </w:pPr>
      <w:r w:rsidRPr="00EC76D5">
        <w:t xml:space="preserve">  if (p != NULL) {</w:t>
      </w:r>
    </w:p>
    <w:p w14:paraId="6B62C98C" w14:textId="77777777" w:rsidR="00E80032" w:rsidRPr="00EC76D5" w:rsidRDefault="00E80032" w:rsidP="00E80032">
      <w:pPr>
        <w:pStyle w:val="Code"/>
      </w:pPr>
      <w:r w:rsidRPr="00EC76D5">
        <w:t xml:space="preserve">    result.a = *p - 1;</w:t>
      </w:r>
    </w:p>
    <w:p w14:paraId="47DAE10B" w14:textId="77777777" w:rsidR="00E80032" w:rsidRPr="00EC76D5" w:rsidRDefault="00E80032" w:rsidP="00E80032">
      <w:pPr>
        <w:pStyle w:val="Code"/>
      </w:pPr>
      <w:r w:rsidRPr="00EC76D5">
        <w:t xml:space="preserve">    result.b = *p + 1;</w:t>
      </w:r>
    </w:p>
    <w:p w14:paraId="32F82D1A" w14:textId="77777777" w:rsidR="00E80032" w:rsidRPr="00EC76D5" w:rsidRDefault="00E80032" w:rsidP="00E80032">
      <w:pPr>
        <w:pStyle w:val="Code"/>
      </w:pPr>
      <w:r w:rsidRPr="00EC76D5">
        <w:t xml:space="preserve">    return result;</w:t>
      </w:r>
    </w:p>
    <w:p w14:paraId="75E70A92" w14:textId="77777777" w:rsidR="00E80032" w:rsidRPr="00EC76D5" w:rsidRDefault="00E80032" w:rsidP="00E80032">
      <w:pPr>
        <w:pStyle w:val="Code"/>
      </w:pPr>
      <w:r w:rsidRPr="00EC76D5">
        <w:t xml:space="preserve">  }</w:t>
      </w:r>
    </w:p>
    <w:p w14:paraId="3B8D71DC" w14:textId="77777777" w:rsidR="00E80032" w:rsidRPr="00EC76D5" w:rsidRDefault="00E80032" w:rsidP="00E80032">
      <w:pPr>
        <w:pStyle w:val="Code"/>
      </w:pPr>
      <w:r w:rsidRPr="00EC76D5">
        <w:t xml:space="preserve">  else {</w:t>
      </w:r>
    </w:p>
    <w:p w14:paraId="3C55D146" w14:textId="77777777" w:rsidR="00E80032" w:rsidRPr="00EC76D5" w:rsidRDefault="00E80032" w:rsidP="00E80032">
      <w:pPr>
        <w:pStyle w:val="Code"/>
      </w:pPr>
      <w:r w:rsidRPr="00EC76D5">
        <w:t xml:space="preserve">    result.a = 0;</w:t>
      </w:r>
    </w:p>
    <w:p w14:paraId="434A47CA" w14:textId="77777777" w:rsidR="00E80032" w:rsidRPr="00EC76D5" w:rsidRDefault="00E80032" w:rsidP="00E80032">
      <w:pPr>
        <w:pStyle w:val="Code"/>
      </w:pPr>
      <w:r w:rsidRPr="00EC76D5">
        <w:t xml:space="preserve">    result.b = 0;</w:t>
      </w:r>
    </w:p>
    <w:p w14:paraId="13B0F6AA" w14:textId="77777777" w:rsidR="00E80032" w:rsidRPr="00EC76D5" w:rsidRDefault="00E80032" w:rsidP="00E80032">
      <w:pPr>
        <w:pStyle w:val="Code"/>
      </w:pPr>
      <w:r w:rsidRPr="00EC76D5">
        <w:t xml:space="preserve">    return result;</w:t>
      </w:r>
    </w:p>
    <w:p w14:paraId="06F388EA" w14:textId="77777777" w:rsidR="00E80032" w:rsidRPr="00EC76D5" w:rsidRDefault="00E80032" w:rsidP="00E80032">
      <w:pPr>
        <w:pStyle w:val="Code"/>
      </w:pPr>
      <w:r w:rsidRPr="00EC76D5">
        <w:t xml:space="preserve">  }</w:t>
      </w:r>
    </w:p>
    <w:p w14:paraId="47D8327A" w14:textId="77777777" w:rsidR="00E80032" w:rsidRPr="00EC76D5" w:rsidRDefault="00E80032" w:rsidP="00E80032">
      <w:pPr>
        <w:pStyle w:val="Code"/>
      </w:pPr>
      <w:r w:rsidRPr="00EC76D5">
        <w:t>}</w:t>
      </w:r>
    </w:p>
    <w:p w14:paraId="4C15585F" w14:textId="5239AEA6" w:rsidR="00E80032" w:rsidRPr="00EC76D5" w:rsidRDefault="00E80032" w:rsidP="00E80032">
      <w:r w:rsidRPr="00EC76D5">
        <w:t xml:space="preserve">However, a more elegant solution would be to use inner blocks with local variables. Each block can define its own variable, which is especially valuable when </w:t>
      </w:r>
      <w:r w:rsidR="002F35C1">
        <w:t>initializer</w:t>
      </w:r>
      <w:r w:rsidRPr="00EC76D5">
        <w:t>ializing structures.</w:t>
      </w:r>
    </w:p>
    <w:p w14:paraId="69EC1D7C" w14:textId="77777777" w:rsidR="00E80032" w:rsidRPr="00EC76D5" w:rsidRDefault="00E80032" w:rsidP="00E80032">
      <w:pPr>
        <w:pStyle w:val="Code"/>
      </w:pPr>
      <w:r w:rsidRPr="00EC76D5">
        <w:rPr>
          <w:color w:val="000000" w:themeColor="text1"/>
          <w:rPrChange w:id="776" w:author="Stefan Björnander" w:date="2012-05-06T21:51:00Z">
            <w:rPr>
              <w:color w:val="0000FF"/>
            </w:rPr>
          </w:rPrChange>
        </w:rPr>
        <w:t>struct</w:t>
      </w:r>
      <w:r w:rsidRPr="00EC76D5">
        <w:t xml:space="preserve"> IntPair {</w:t>
      </w:r>
    </w:p>
    <w:p w14:paraId="22340A3F" w14:textId="77777777" w:rsidR="00E80032" w:rsidRPr="00EC76D5" w:rsidRDefault="00E80032" w:rsidP="00E80032">
      <w:pPr>
        <w:pStyle w:val="Code"/>
      </w:pPr>
      <w:r w:rsidRPr="00EC76D5">
        <w:t xml:space="preserve">  int a, b;</w:t>
      </w:r>
    </w:p>
    <w:p w14:paraId="4179D174" w14:textId="77777777" w:rsidR="00E80032" w:rsidRPr="00EC76D5" w:rsidRDefault="00E80032" w:rsidP="00E80032">
      <w:pPr>
        <w:pStyle w:val="Code"/>
      </w:pPr>
      <w:r w:rsidRPr="00EC76D5">
        <w:t>};</w:t>
      </w:r>
    </w:p>
    <w:p w14:paraId="79651C50" w14:textId="77777777" w:rsidR="00E80032" w:rsidRPr="00EC76D5" w:rsidRDefault="00E80032" w:rsidP="00E80032">
      <w:pPr>
        <w:pStyle w:val="Code"/>
      </w:pPr>
    </w:p>
    <w:p w14:paraId="36FC2CB6" w14:textId="77777777" w:rsidR="00E80032" w:rsidRPr="00EC76D5" w:rsidRDefault="00E80032" w:rsidP="00E80032">
      <w:pPr>
        <w:pStyle w:val="Code"/>
      </w:pPr>
      <w:r w:rsidRPr="00EC76D5">
        <w:rPr>
          <w:color w:val="000000" w:themeColor="text1"/>
          <w:rPrChange w:id="777" w:author="Stefan Björnander" w:date="2012-05-06T21:51:00Z">
            <w:rPr>
              <w:color w:val="0000FF"/>
            </w:rPr>
          </w:rPrChange>
        </w:rPr>
        <w:t>struct</w:t>
      </w:r>
      <w:r w:rsidRPr="00EC76D5">
        <w:t xml:space="preserve"> IntPair Block(</w:t>
      </w:r>
      <w:r w:rsidRPr="00EC76D5">
        <w:rPr>
          <w:color w:val="000000" w:themeColor="text1"/>
          <w:rPrChange w:id="778" w:author="Stefan Björnander" w:date="2012-05-06T21:51:00Z">
            <w:rPr>
              <w:color w:val="0000FF"/>
            </w:rPr>
          </w:rPrChange>
        </w:rPr>
        <w:t>int</w:t>
      </w:r>
      <w:r w:rsidRPr="00EC76D5">
        <w:t>* p) {</w:t>
      </w:r>
    </w:p>
    <w:p w14:paraId="034C2181" w14:textId="77777777" w:rsidR="00E80032" w:rsidRPr="00EC76D5" w:rsidRDefault="00E80032" w:rsidP="00E80032">
      <w:pPr>
        <w:pStyle w:val="Code"/>
      </w:pPr>
      <w:r w:rsidRPr="00EC76D5">
        <w:t xml:space="preserve">  if (p != NULL) {</w:t>
      </w:r>
    </w:p>
    <w:p w14:paraId="1AAE0E1C" w14:textId="77777777" w:rsidR="00E80032" w:rsidRPr="00EC76D5" w:rsidRDefault="00E80032" w:rsidP="00E80032">
      <w:pPr>
        <w:pStyle w:val="Code"/>
      </w:pPr>
      <w:r w:rsidRPr="00EC76D5">
        <w:t xml:space="preserve">    struct IntPair result = {*p - 1, *p + 1};</w:t>
      </w:r>
    </w:p>
    <w:p w14:paraId="225FFD27" w14:textId="77777777" w:rsidR="00E80032" w:rsidRPr="00EC76D5" w:rsidRDefault="00E80032" w:rsidP="00E80032">
      <w:pPr>
        <w:pStyle w:val="Code"/>
      </w:pPr>
      <w:r w:rsidRPr="00EC76D5">
        <w:t xml:space="preserve">    return result;</w:t>
      </w:r>
    </w:p>
    <w:p w14:paraId="577F7564" w14:textId="77777777" w:rsidR="00E80032" w:rsidRPr="00EC76D5" w:rsidRDefault="00E80032" w:rsidP="00E80032">
      <w:pPr>
        <w:pStyle w:val="Code"/>
      </w:pPr>
      <w:r w:rsidRPr="00EC76D5">
        <w:t xml:space="preserve">  }</w:t>
      </w:r>
    </w:p>
    <w:p w14:paraId="4FC76E52" w14:textId="77777777" w:rsidR="00E80032" w:rsidRPr="00EC76D5" w:rsidRDefault="00E80032" w:rsidP="00E80032">
      <w:pPr>
        <w:pStyle w:val="Code"/>
      </w:pPr>
      <w:r w:rsidRPr="00EC76D5">
        <w:t xml:space="preserve">  else {</w:t>
      </w:r>
    </w:p>
    <w:p w14:paraId="30E01655" w14:textId="77777777" w:rsidR="00E80032" w:rsidRPr="00EC76D5" w:rsidRDefault="00E80032" w:rsidP="00E80032">
      <w:pPr>
        <w:pStyle w:val="Code"/>
      </w:pPr>
      <w:r w:rsidRPr="00EC76D5">
        <w:t xml:space="preserve">    struct IntPair empty = {0, 0};</w:t>
      </w:r>
    </w:p>
    <w:p w14:paraId="1FC58CDA" w14:textId="77777777" w:rsidR="00E80032" w:rsidRPr="00EC76D5" w:rsidRDefault="00E80032" w:rsidP="00E80032">
      <w:pPr>
        <w:pStyle w:val="Code"/>
      </w:pPr>
      <w:r w:rsidRPr="00EC76D5">
        <w:t xml:space="preserve">    return empty;</w:t>
      </w:r>
    </w:p>
    <w:p w14:paraId="78B95617" w14:textId="77777777" w:rsidR="00E80032" w:rsidRPr="00EC76D5" w:rsidRDefault="00E80032" w:rsidP="00E80032">
      <w:pPr>
        <w:pStyle w:val="Code"/>
      </w:pPr>
      <w:r w:rsidRPr="00EC76D5">
        <w:t xml:space="preserve">  }</w:t>
      </w:r>
    </w:p>
    <w:p w14:paraId="7928BAD2" w14:textId="77777777" w:rsidR="00E80032" w:rsidRPr="00EC76D5" w:rsidRDefault="00E80032" w:rsidP="00E80032">
      <w:pPr>
        <w:pStyle w:val="Code"/>
      </w:pPr>
      <w:r w:rsidRPr="00EC76D5">
        <w:t>}</w:t>
      </w:r>
    </w:p>
    <w:p w14:paraId="2A93FDE8" w14:textId="77777777" w:rsidR="00E80032" w:rsidRPr="00EC76D5" w:rsidRDefault="00E80032" w:rsidP="00E80032">
      <w:pPr>
        <w:autoSpaceDE w:val="0"/>
        <w:autoSpaceDN w:val="0"/>
        <w:spacing w:after="0"/>
        <w:rPr>
          <w:rFonts w:ascii="Consolas" w:hAnsi="Consolas" w:cs="Consolas"/>
          <w:sz w:val="19"/>
          <w:szCs w:val="19"/>
        </w:rPr>
      </w:pPr>
    </w:p>
    <w:p w14:paraId="0A806B40" w14:textId="77777777" w:rsidR="00E80032" w:rsidRPr="00EC76D5" w:rsidRDefault="00E80032" w:rsidP="00E80032">
      <w:r w:rsidRPr="00EC76D5">
        <w:t xml:space="preserve">An alternative way is to use </w:t>
      </w:r>
      <w:r w:rsidRPr="00EC76D5">
        <w:rPr>
          <w:rStyle w:val="CodeInText0"/>
        </w:rPr>
        <w:t>typedef</w:t>
      </w:r>
      <w:r w:rsidRPr="00EC76D5">
        <w:t>.</w:t>
      </w:r>
    </w:p>
    <w:p w14:paraId="7B9F320A" w14:textId="77777777" w:rsidR="00E80032" w:rsidRPr="00EC76D5" w:rsidRDefault="00E80032" w:rsidP="00E80032">
      <w:pPr>
        <w:pStyle w:val="Code"/>
      </w:pPr>
      <w:r w:rsidRPr="00EC76D5">
        <w:t>typedef struct {</w:t>
      </w:r>
    </w:p>
    <w:p w14:paraId="254FA7E4" w14:textId="77777777" w:rsidR="00E80032" w:rsidRPr="00EC76D5" w:rsidRDefault="00E80032" w:rsidP="00E80032">
      <w:pPr>
        <w:pStyle w:val="Code"/>
      </w:pPr>
      <w:r w:rsidRPr="00EC76D5">
        <w:t xml:space="preserve">  int a, b;</w:t>
      </w:r>
    </w:p>
    <w:p w14:paraId="7BE88BD9" w14:textId="77777777" w:rsidR="00E80032" w:rsidRPr="00EC76D5" w:rsidRDefault="00E80032" w:rsidP="00E80032">
      <w:pPr>
        <w:pStyle w:val="Code"/>
      </w:pPr>
      <w:r w:rsidRPr="00EC76D5">
        <w:t>} INT_PAIR;</w:t>
      </w:r>
    </w:p>
    <w:p w14:paraId="234A029D" w14:textId="77777777" w:rsidR="00E80032" w:rsidRPr="00EC76D5" w:rsidRDefault="00E80032" w:rsidP="00E80032">
      <w:pPr>
        <w:pStyle w:val="Code"/>
      </w:pPr>
    </w:p>
    <w:p w14:paraId="69530165" w14:textId="77777777" w:rsidR="00E80032" w:rsidRPr="00EC76D5" w:rsidRDefault="00E80032" w:rsidP="00E80032">
      <w:pPr>
        <w:pStyle w:val="Code"/>
      </w:pPr>
      <w:r w:rsidRPr="00EC76D5">
        <w:t>INT_PAIR Block(int* p) {</w:t>
      </w:r>
    </w:p>
    <w:p w14:paraId="30698105" w14:textId="77777777" w:rsidR="00E80032" w:rsidRPr="00EC76D5" w:rsidRDefault="00E80032" w:rsidP="00E80032">
      <w:pPr>
        <w:pStyle w:val="Code"/>
      </w:pPr>
      <w:r w:rsidRPr="00EC76D5">
        <w:t xml:space="preserve">  if (p != NULL) {</w:t>
      </w:r>
    </w:p>
    <w:p w14:paraId="5A8763EC" w14:textId="77777777" w:rsidR="00E80032" w:rsidRPr="00EC76D5" w:rsidRDefault="00E80032" w:rsidP="00E80032">
      <w:pPr>
        <w:pStyle w:val="Code"/>
      </w:pPr>
      <w:r w:rsidRPr="00EC76D5">
        <w:t xml:space="preserve">    INT_PAIR result = {*p - 1, *p + 1};</w:t>
      </w:r>
    </w:p>
    <w:p w14:paraId="17113D0A" w14:textId="77777777" w:rsidR="00E80032" w:rsidRPr="00EC76D5" w:rsidRDefault="00E80032" w:rsidP="00E80032">
      <w:pPr>
        <w:pStyle w:val="Code"/>
      </w:pPr>
      <w:r w:rsidRPr="00EC76D5">
        <w:t xml:space="preserve">    return result;</w:t>
      </w:r>
    </w:p>
    <w:p w14:paraId="0B5F561E" w14:textId="77777777" w:rsidR="00E80032" w:rsidRPr="00EC76D5" w:rsidRDefault="00E80032" w:rsidP="00E80032">
      <w:pPr>
        <w:pStyle w:val="Code"/>
      </w:pPr>
      <w:r w:rsidRPr="00EC76D5">
        <w:t xml:space="preserve">  }</w:t>
      </w:r>
    </w:p>
    <w:p w14:paraId="63777A30" w14:textId="77777777" w:rsidR="00E80032" w:rsidRPr="00EC76D5" w:rsidRDefault="00E80032" w:rsidP="00E80032">
      <w:pPr>
        <w:pStyle w:val="Code"/>
      </w:pPr>
      <w:r w:rsidRPr="00EC76D5">
        <w:t xml:space="preserve">  else {</w:t>
      </w:r>
    </w:p>
    <w:p w14:paraId="7997739A" w14:textId="77777777" w:rsidR="00E80032" w:rsidRPr="00EC76D5" w:rsidRDefault="00E80032" w:rsidP="00E80032">
      <w:pPr>
        <w:pStyle w:val="Code"/>
      </w:pPr>
      <w:r w:rsidRPr="00EC76D5">
        <w:t xml:space="preserve">    INT_PAIR empty = {0, 0};</w:t>
      </w:r>
    </w:p>
    <w:p w14:paraId="423AD7ED" w14:textId="77777777" w:rsidR="00E80032" w:rsidRPr="00EC76D5" w:rsidRDefault="00E80032" w:rsidP="00E80032">
      <w:pPr>
        <w:pStyle w:val="Code"/>
      </w:pPr>
      <w:r w:rsidRPr="00EC76D5">
        <w:t xml:space="preserve">    return empty;</w:t>
      </w:r>
    </w:p>
    <w:p w14:paraId="667A7809" w14:textId="77777777" w:rsidR="00E80032" w:rsidRPr="00EC76D5" w:rsidRDefault="00E80032" w:rsidP="00E80032">
      <w:pPr>
        <w:pStyle w:val="Code"/>
      </w:pPr>
      <w:r w:rsidRPr="00EC76D5">
        <w:t xml:space="preserve">  }</w:t>
      </w:r>
    </w:p>
    <w:p w14:paraId="035BE26A" w14:textId="77777777" w:rsidR="00E80032" w:rsidRPr="00EC76D5" w:rsidRDefault="00E80032" w:rsidP="00E80032">
      <w:pPr>
        <w:pStyle w:val="Code"/>
      </w:pPr>
      <w:r w:rsidRPr="00EC76D5">
        <w:t>}</w:t>
      </w:r>
    </w:p>
    <w:p w14:paraId="7709BA9F" w14:textId="4499C032" w:rsidR="00E80032" w:rsidRPr="00EC76D5" w:rsidRDefault="00E80032" w:rsidP="007C7CB2">
      <w:pPr>
        <w:pStyle w:val="Rubrik3"/>
      </w:pPr>
      <w:bookmarkStart w:id="779" w:name="_Toc320485606"/>
      <w:bookmarkStart w:id="780" w:name="_Toc323656718"/>
      <w:bookmarkStart w:id="781" w:name="_Toc324085456"/>
      <w:bookmarkStart w:id="782" w:name="_Toc383781108"/>
      <w:bookmarkStart w:id="783" w:name="_Toc49764512"/>
      <w:r w:rsidRPr="00EC76D5">
        <w:t>Call-by-Value and Call-by-Reference</w:t>
      </w:r>
      <w:bookmarkEnd w:id="779"/>
      <w:bookmarkEnd w:id="780"/>
      <w:bookmarkEnd w:id="781"/>
      <w:bookmarkEnd w:id="782"/>
      <w:bookmarkEnd w:id="783"/>
    </w:p>
    <w:p w14:paraId="4B4955DB" w14:textId="77777777" w:rsidR="00E80032" w:rsidRPr="00EC76D5" w:rsidRDefault="00E80032" w:rsidP="00E80032">
      <w:r w:rsidRPr="00EC76D5">
        <w:t>Say we want to write a function for switching the values of two variables.</w:t>
      </w:r>
    </w:p>
    <w:p w14:paraId="576F8235" w14:textId="77777777" w:rsidR="00E80032" w:rsidRPr="00EC76D5" w:rsidRDefault="00E80032" w:rsidP="00E80032">
      <w:pPr>
        <w:pStyle w:val="Code"/>
      </w:pPr>
      <w:r w:rsidRPr="00EC76D5">
        <w:t>#include &lt;stdio.h&gt;</w:t>
      </w:r>
    </w:p>
    <w:p w14:paraId="6BE30850" w14:textId="77777777" w:rsidR="00E80032" w:rsidRPr="00EC76D5" w:rsidRDefault="00E80032" w:rsidP="00E80032">
      <w:pPr>
        <w:pStyle w:val="Code"/>
      </w:pPr>
    </w:p>
    <w:p w14:paraId="7FC2D5D3" w14:textId="77777777" w:rsidR="00E80032" w:rsidRPr="00EC76D5" w:rsidRDefault="00E80032" w:rsidP="00E80032">
      <w:pPr>
        <w:pStyle w:val="Code"/>
      </w:pPr>
      <w:r w:rsidRPr="00EC76D5">
        <w:t>void Swap(int number1, int number2) {</w:t>
      </w:r>
    </w:p>
    <w:p w14:paraId="70920E17" w14:textId="77777777" w:rsidR="00E80032" w:rsidRPr="00EC76D5" w:rsidRDefault="00E80032" w:rsidP="00E80032">
      <w:pPr>
        <w:pStyle w:val="Code"/>
      </w:pPr>
      <w:r w:rsidRPr="00EC76D5">
        <w:t xml:space="preserve">  int temp = number1; // (a)</w:t>
      </w:r>
    </w:p>
    <w:p w14:paraId="2E336DBC" w14:textId="77777777" w:rsidR="00E80032" w:rsidRPr="00EC76D5" w:rsidRDefault="00E80032" w:rsidP="00E80032">
      <w:pPr>
        <w:pStyle w:val="Code"/>
      </w:pPr>
      <w:r w:rsidRPr="00EC76D5">
        <w:t xml:space="preserve">  number1 = number2;  // (b)</w:t>
      </w:r>
    </w:p>
    <w:p w14:paraId="06059600" w14:textId="77777777" w:rsidR="00E80032" w:rsidRPr="00EC76D5" w:rsidRDefault="00E80032" w:rsidP="00E80032">
      <w:pPr>
        <w:pStyle w:val="Code"/>
      </w:pPr>
      <w:r w:rsidRPr="00EC76D5">
        <w:t xml:space="preserve">  number2 = temp;     // (c)</w:t>
      </w:r>
    </w:p>
    <w:p w14:paraId="1F58232B" w14:textId="77777777" w:rsidR="00E80032" w:rsidRPr="00EC76D5" w:rsidRDefault="00E80032" w:rsidP="00E80032">
      <w:pPr>
        <w:pStyle w:val="Code"/>
      </w:pPr>
      <w:r w:rsidRPr="00EC76D5">
        <w:t>}</w:t>
      </w:r>
    </w:p>
    <w:p w14:paraId="1349DFB2" w14:textId="77777777" w:rsidR="00E80032" w:rsidRPr="00EC76D5" w:rsidRDefault="00E80032" w:rsidP="00E80032">
      <w:pPr>
        <w:pStyle w:val="Code"/>
      </w:pPr>
    </w:p>
    <w:p w14:paraId="1417768D" w14:textId="77777777" w:rsidR="00E80032" w:rsidRPr="00EC76D5" w:rsidRDefault="00E80032" w:rsidP="00E80032">
      <w:pPr>
        <w:pStyle w:val="Code"/>
      </w:pPr>
      <w:r w:rsidRPr="00EC76D5">
        <w:t>void main() {</w:t>
      </w:r>
    </w:p>
    <w:p w14:paraId="632BAC41" w14:textId="77777777" w:rsidR="00E80032" w:rsidRPr="00EC76D5" w:rsidRDefault="00E80032" w:rsidP="00E80032">
      <w:pPr>
        <w:pStyle w:val="Code"/>
      </w:pPr>
      <w:r w:rsidRPr="00EC76D5">
        <w:t xml:space="preserve">  int num1 = 1, num2 = 2;</w:t>
      </w:r>
    </w:p>
    <w:p w14:paraId="1D7C19D3" w14:textId="77777777" w:rsidR="00E80032" w:rsidRPr="00EC76D5" w:rsidRDefault="00E80032" w:rsidP="00E80032">
      <w:pPr>
        <w:pStyle w:val="Code"/>
      </w:pPr>
      <w:r w:rsidRPr="00EC76D5">
        <w:t xml:space="preserve">  printf("Before: %d, %d\n", num1, num2); // 1, 2</w:t>
      </w:r>
    </w:p>
    <w:p w14:paraId="3CF76FD2" w14:textId="77777777" w:rsidR="00E80032" w:rsidRPr="00EC76D5" w:rsidRDefault="00E80032" w:rsidP="00E80032">
      <w:pPr>
        <w:pStyle w:val="Code"/>
      </w:pPr>
    </w:p>
    <w:p w14:paraId="7B899FA8" w14:textId="77777777" w:rsidR="00E80032" w:rsidRPr="00EC76D5" w:rsidRDefault="00E80032" w:rsidP="00E80032">
      <w:pPr>
        <w:pStyle w:val="Code"/>
      </w:pPr>
      <w:r w:rsidRPr="00EC76D5">
        <w:t xml:space="preserve">  Swap(num1, num2);</w:t>
      </w:r>
    </w:p>
    <w:p w14:paraId="69BEDE19" w14:textId="77777777" w:rsidR="00E80032" w:rsidRPr="00EC76D5" w:rsidRDefault="00E80032" w:rsidP="00E80032">
      <w:pPr>
        <w:pStyle w:val="Code"/>
      </w:pPr>
      <w:r w:rsidRPr="00EC76D5">
        <w:t xml:space="preserve">  printf("After: %d, %d\n", num1, num2);  // 1, 2</w:t>
      </w:r>
    </w:p>
    <w:p w14:paraId="5A5B5ED7" w14:textId="77777777" w:rsidR="00E80032" w:rsidRPr="00EC76D5" w:rsidRDefault="00E80032" w:rsidP="00E80032">
      <w:pPr>
        <w:pStyle w:val="Code"/>
      </w:pPr>
      <w:r w:rsidRPr="00EC76D5">
        <w:t>}</w:t>
      </w:r>
    </w:p>
    <w:p w14:paraId="7E523E4F" w14:textId="77777777" w:rsidR="00E80032" w:rsidRPr="00EC76D5" w:rsidRDefault="00E80032" w:rsidP="00E80032">
      <w:r w:rsidRPr="00EC76D5">
        <w:t xml:space="preserve">Unfortunately, it will not work; the variables keep their values. The explanation is that the values of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 xml:space="preserve"> are copied into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Then </w:t>
      </w:r>
      <w:r w:rsidRPr="00EC76D5">
        <w:rPr>
          <w:rStyle w:val="CodeInText0"/>
        </w:rPr>
        <w:t>num1</w:t>
      </w:r>
      <w:r w:rsidRPr="00EC76D5">
        <w:t xml:space="preserve"> and </w:t>
      </w:r>
      <w:r w:rsidRPr="00EC76D5">
        <w:rPr>
          <w:rStyle w:val="CodeInText0"/>
        </w:rPr>
        <w:t>num2</w:t>
      </w:r>
      <w:r w:rsidRPr="00EC76D5">
        <w:t xml:space="preserve"> exchange values with the help of </w:t>
      </w:r>
      <w:r w:rsidRPr="00EC76D5">
        <w:rPr>
          <w:rStyle w:val="CodeInText0"/>
        </w:rPr>
        <w:t>temp</w:t>
      </w:r>
      <w:r w:rsidRPr="00EC76D5">
        <w:t xml:space="preserve">. However, their values are not copied back into </w:t>
      </w:r>
      <w:r w:rsidRPr="00EC76D5">
        <w:rPr>
          <w:rStyle w:val="CodeInText0"/>
        </w:rPr>
        <w:t>firstNum</w:t>
      </w:r>
      <w:r w:rsidRPr="00EC76D5">
        <w:t xml:space="preserve"> and </w:t>
      </w:r>
      <w:r w:rsidRPr="00EC76D5">
        <w:rPr>
          <w:rStyle w:val="CodeInText0"/>
        </w:rPr>
        <w:t>secondNum</w:t>
      </w:r>
      <w:r w:rsidRPr="00EC76D5">
        <w:t xml:space="preserve"> in </w:t>
      </w:r>
      <w:r w:rsidRPr="00EC76D5">
        <w:rPr>
          <w:rStyle w:val="CodeInText0"/>
        </w:rPr>
        <w:t>main</w:t>
      </w:r>
      <w:r w:rsidRPr="00EC76D5">
        <w:t>.</w:t>
      </w:r>
    </w:p>
    <w:p w14:paraId="342D6598" w14:textId="77777777" w:rsidR="00E80032" w:rsidRPr="00EC76D5" w:rsidRDefault="00E80032" w:rsidP="00E80032">
      <w:pPr>
        <w:rPr>
          <w:szCs w:val="21"/>
        </w:rPr>
      </w:pPr>
      <w:r w:rsidRPr="00EC76D5">
        <w:rPr>
          <w:noProof/>
          <w:lang w:eastAsia="sv-SE"/>
        </w:rPr>
        <mc:AlternateContent>
          <mc:Choice Requires="wpc">
            <w:drawing>
              <wp:inline distT="0" distB="0" distL="0" distR="0" wp14:anchorId="0B883264" wp14:editId="0301E340">
                <wp:extent cx="5738495" cy="2705100"/>
                <wp:effectExtent l="0" t="0" r="0" b="0"/>
                <wp:docPr id="186" name="Canvas 146"/>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53" name="Rectangle 307"/>
                        <wps:cNvSpPr>
                          <a:spLocks noChangeArrowheads="1"/>
                        </wps:cNvSpPr>
                        <wps:spPr bwMode="auto">
                          <a:xfrm>
                            <a:off x="947416" y="723200"/>
                            <a:ext cx="541009" cy="360100"/>
                          </a:xfrm>
                          <a:prstGeom prst="rect">
                            <a:avLst/>
                          </a:prstGeom>
                          <a:solidFill>
                            <a:srgbClr val="FFFFFF"/>
                          </a:solidFill>
                          <a:ln w="9525">
                            <a:solidFill>
                              <a:srgbClr val="000000"/>
                            </a:solidFill>
                            <a:miter lim="800000"/>
                            <a:headEnd/>
                            <a:tailEnd/>
                          </a:ln>
                        </wps:spPr>
                        <wps:txbx>
                          <w:txbxContent>
                            <w:p w14:paraId="712579A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55" name="Rectangle 308"/>
                        <wps:cNvSpPr>
                          <a:spLocks noChangeArrowheads="1"/>
                        </wps:cNvSpPr>
                        <wps:spPr bwMode="auto">
                          <a:xfrm>
                            <a:off x="947416" y="1442700"/>
                            <a:ext cx="541009" cy="360000"/>
                          </a:xfrm>
                          <a:prstGeom prst="rect">
                            <a:avLst/>
                          </a:prstGeom>
                          <a:solidFill>
                            <a:srgbClr val="FFFFFF"/>
                          </a:solidFill>
                          <a:ln w="9525">
                            <a:solidFill>
                              <a:srgbClr val="000000"/>
                            </a:solidFill>
                            <a:miter lim="800000"/>
                            <a:headEnd/>
                            <a:tailEnd/>
                          </a:ln>
                        </wps:spPr>
                        <wps:txbx>
                          <w:txbxContent>
                            <w:p w14:paraId="7DE9E8B8"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2" name="Text Box 309"/>
                        <wps:cNvSpPr txBox="1">
                          <a:spLocks noChangeArrowheads="1"/>
                        </wps:cNvSpPr>
                        <wps:spPr bwMode="auto">
                          <a:xfrm>
                            <a:off x="226004" y="5410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EF6B51" w14:textId="77777777" w:rsidR="00206409" w:rsidRPr="003F7CF1" w:rsidRDefault="00206409" w:rsidP="00E80032">
                              <w:pPr>
                                <w:pStyle w:val="SourceCodeBoxHeader"/>
                                <w:rPr>
                                  <w:sz w:val="19"/>
                                  <w:szCs w:val="19"/>
                                  <w:lang w:val="sv-SE"/>
                                </w:rPr>
                              </w:pPr>
                              <w:r w:rsidRPr="003F7CF1">
                                <w:rPr>
                                  <w:sz w:val="19"/>
                                  <w:szCs w:val="19"/>
                                  <w:lang w:val="sv-SE"/>
                                </w:rPr>
                                <w:t>main:</w:t>
                              </w:r>
                            </w:p>
                          </w:txbxContent>
                        </wps:txbx>
                        <wps:bodyPr rot="0" vert="horz" wrap="square" lIns="91440" tIns="45720" rIns="91440" bIns="45720" anchor="t" anchorCtr="0" upright="1">
                          <a:noAutofit/>
                        </wps:bodyPr>
                      </wps:wsp>
                      <wps:wsp>
                        <wps:cNvPr id="193" name="Rectangle 310"/>
                        <wps:cNvSpPr>
                          <a:spLocks noChangeArrowheads="1"/>
                        </wps:cNvSpPr>
                        <wps:spPr bwMode="auto">
                          <a:xfrm>
                            <a:off x="2390140" y="721300"/>
                            <a:ext cx="541009" cy="360100"/>
                          </a:xfrm>
                          <a:prstGeom prst="rect">
                            <a:avLst/>
                          </a:prstGeom>
                          <a:solidFill>
                            <a:srgbClr val="FFFFFF"/>
                          </a:solidFill>
                          <a:ln w="9525">
                            <a:solidFill>
                              <a:srgbClr val="000000"/>
                            </a:solidFill>
                            <a:miter lim="800000"/>
                            <a:headEnd/>
                            <a:tailEnd/>
                          </a:ln>
                        </wps:spPr>
                        <wps:txbx>
                          <w:txbxContent>
                            <w:p w14:paraId="1823B760"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4" name="Text Box 311"/>
                        <wps:cNvSpPr txBox="1">
                          <a:spLocks noChangeArrowheads="1"/>
                        </wps:cNvSpPr>
                        <wps:spPr bwMode="auto">
                          <a:xfrm>
                            <a:off x="767013"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9758A6"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195" name="Rectangle 312"/>
                        <wps:cNvSpPr>
                          <a:spLocks noChangeArrowheads="1"/>
                        </wps:cNvSpPr>
                        <wps:spPr bwMode="auto">
                          <a:xfrm>
                            <a:off x="2390140" y="1440800"/>
                            <a:ext cx="541009" cy="360000"/>
                          </a:xfrm>
                          <a:prstGeom prst="rect">
                            <a:avLst/>
                          </a:prstGeom>
                          <a:solidFill>
                            <a:srgbClr val="FFFFFF"/>
                          </a:solidFill>
                          <a:ln w="9525">
                            <a:solidFill>
                              <a:srgbClr val="000000"/>
                            </a:solidFill>
                            <a:miter lim="800000"/>
                            <a:headEnd/>
                            <a:tailEnd/>
                          </a:ln>
                        </wps:spPr>
                        <wps:txbx>
                          <w:txbxContent>
                            <w:p w14:paraId="6464F69D"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196" name="Text Box 313"/>
                        <wps:cNvSpPr txBox="1">
                          <a:spLocks noChangeArrowheads="1"/>
                        </wps:cNvSpPr>
                        <wps:spPr bwMode="auto">
                          <a:xfrm>
                            <a:off x="1668728" y="539100"/>
                            <a:ext cx="7214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1A5C" w14:textId="77777777" w:rsidR="00206409" w:rsidRPr="003F7CF1" w:rsidRDefault="00206409" w:rsidP="00E80032">
                              <w:pPr>
                                <w:pStyle w:val="SourceCodeBoxHeader"/>
                                <w:rPr>
                                  <w:sz w:val="19"/>
                                  <w:szCs w:val="19"/>
                                  <w:lang w:val="sv-SE"/>
                                </w:rPr>
                              </w:pPr>
                              <w:r w:rsidRPr="003F7CF1">
                                <w:rPr>
                                  <w:sz w:val="19"/>
                                  <w:szCs w:val="19"/>
                                  <w:lang w:val="sv-SE"/>
                                </w:rPr>
                                <w:t>Swap:</w:t>
                              </w:r>
                            </w:p>
                          </w:txbxContent>
                        </wps:txbx>
                        <wps:bodyPr rot="0" vert="horz" wrap="square" lIns="91440" tIns="45720" rIns="91440" bIns="45720" anchor="t" anchorCtr="0" upright="1">
                          <a:noAutofit/>
                        </wps:bodyPr>
                      </wps:wsp>
                      <wps:wsp>
                        <wps:cNvPr id="197" name="Text Box 314"/>
                        <wps:cNvSpPr txBox="1">
                          <a:spLocks noChangeArrowheads="1"/>
                        </wps:cNvSpPr>
                        <wps:spPr bwMode="auto">
                          <a:xfrm>
                            <a:off x="2209837"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360F2D"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198" name="Rectangle 315"/>
                        <wps:cNvSpPr>
                          <a:spLocks noChangeArrowheads="1"/>
                        </wps:cNvSpPr>
                        <wps:spPr bwMode="auto">
                          <a:xfrm>
                            <a:off x="2390140" y="2162100"/>
                            <a:ext cx="541009" cy="360100"/>
                          </a:xfrm>
                          <a:prstGeom prst="rect">
                            <a:avLst/>
                          </a:prstGeom>
                          <a:solidFill>
                            <a:srgbClr val="FFFFFF"/>
                          </a:solidFill>
                          <a:ln w="9525">
                            <a:solidFill>
                              <a:srgbClr val="000000"/>
                            </a:solidFill>
                            <a:miter lim="800000"/>
                            <a:headEnd/>
                            <a:tailEnd/>
                          </a:ln>
                        </wps:spPr>
                        <wps:txbx>
                          <w:txbxContent>
                            <w:p w14:paraId="295E839B"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199" name="Text Box 316"/>
                        <wps:cNvSpPr txBox="1">
                          <a:spLocks noChangeArrowheads="1"/>
                        </wps:cNvSpPr>
                        <wps:spPr bwMode="auto">
                          <a:xfrm>
                            <a:off x="2209837"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FACF05"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0" name="Text Box 317"/>
                        <wps:cNvSpPr txBox="1">
                          <a:spLocks noChangeArrowheads="1"/>
                        </wps:cNvSpPr>
                        <wps:spPr bwMode="auto">
                          <a:xfrm>
                            <a:off x="586710" y="1082000"/>
                            <a:ext cx="12624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E4DFAC" w14:textId="77777777" w:rsidR="00206409" w:rsidRPr="003F7CF1" w:rsidRDefault="0020640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01" name="Text Box 318"/>
                        <wps:cNvSpPr txBox="1">
                          <a:spLocks noChangeArrowheads="1"/>
                        </wps:cNvSpPr>
                        <wps:spPr bwMode="auto">
                          <a:xfrm>
                            <a:off x="2209837"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4DF542"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2" name="Rectangle 319"/>
                        <wps:cNvSpPr>
                          <a:spLocks noChangeArrowheads="1"/>
                        </wps:cNvSpPr>
                        <wps:spPr bwMode="auto">
                          <a:xfrm>
                            <a:off x="3472157" y="721300"/>
                            <a:ext cx="541109" cy="360100"/>
                          </a:xfrm>
                          <a:prstGeom prst="rect">
                            <a:avLst/>
                          </a:prstGeom>
                          <a:solidFill>
                            <a:srgbClr val="FFFFFF"/>
                          </a:solidFill>
                          <a:ln w="9525">
                            <a:solidFill>
                              <a:srgbClr val="000000"/>
                            </a:solidFill>
                            <a:miter lim="800000"/>
                            <a:headEnd/>
                            <a:tailEnd/>
                          </a:ln>
                        </wps:spPr>
                        <wps:txbx>
                          <w:txbxContent>
                            <w:p w14:paraId="3C256BFC"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3" name="Rectangle 320"/>
                        <wps:cNvSpPr>
                          <a:spLocks noChangeArrowheads="1"/>
                        </wps:cNvSpPr>
                        <wps:spPr bwMode="auto">
                          <a:xfrm>
                            <a:off x="3472157" y="1440800"/>
                            <a:ext cx="541109" cy="360000"/>
                          </a:xfrm>
                          <a:prstGeom prst="rect">
                            <a:avLst/>
                          </a:prstGeom>
                          <a:solidFill>
                            <a:srgbClr val="FFFFFF"/>
                          </a:solidFill>
                          <a:ln w="9525">
                            <a:solidFill>
                              <a:srgbClr val="000000"/>
                            </a:solidFill>
                            <a:miter lim="800000"/>
                            <a:headEnd/>
                            <a:tailEnd/>
                          </a:ln>
                        </wps:spPr>
                        <wps:txbx>
                          <w:txbxContent>
                            <w:p w14:paraId="2AA8FC1E"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4" name="Text Box 321"/>
                        <wps:cNvSpPr txBox="1">
                          <a:spLocks noChangeArrowheads="1"/>
                        </wps:cNvSpPr>
                        <wps:spPr bwMode="auto">
                          <a:xfrm>
                            <a:off x="3291854"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040912"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05" name="Rectangle 322"/>
                        <wps:cNvSpPr>
                          <a:spLocks noChangeArrowheads="1"/>
                        </wps:cNvSpPr>
                        <wps:spPr bwMode="auto">
                          <a:xfrm>
                            <a:off x="3472157" y="2162100"/>
                            <a:ext cx="541109" cy="360100"/>
                          </a:xfrm>
                          <a:prstGeom prst="rect">
                            <a:avLst/>
                          </a:prstGeom>
                          <a:solidFill>
                            <a:srgbClr val="FFFFFF"/>
                          </a:solidFill>
                          <a:ln w="9525">
                            <a:solidFill>
                              <a:srgbClr val="000000"/>
                            </a:solidFill>
                            <a:miter lim="800000"/>
                            <a:headEnd/>
                            <a:tailEnd/>
                          </a:ln>
                        </wps:spPr>
                        <wps:txbx>
                          <w:txbxContent>
                            <w:p w14:paraId="6A16FF5F"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06" name="Text Box 323"/>
                        <wps:cNvSpPr txBox="1">
                          <a:spLocks noChangeArrowheads="1"/>
                        </wps:cNvSpPr>
                        <wps:spPr bwMode="auto">
                          <a:xfrm>
                            <a:off x="3291854"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0C7E2"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07" name="Text Box 324"/>
                        <wps:cNvSpPr txBox="1">
                          <a:spLocks noChangeArrowheads="1"/>
                        </wps:cNvSpPr>
                        <wps:spPr bwMode="auto">
                          <a:xfrm>
                            <a:off x="3291854"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D847A1"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08" name="Rectangle 325"/>
                        <wps:cNvSpPr>
                          <a:spLocks noChangeArrowheads="1"/>
                        </wps:cNvSpPr>
                        <wps:spPr bwMode="auto">
                          <a:xfrm>
                            <a:off x="4554275" y="721300"/>
                            <a:ext cx="541009" cy="360100"/>
                          </a:xfrm>
                          <a:prstGeom prst="rect">
                            <a:avLst/>
                          </a:prstGeom>
                          <a:solidFill>
                            <a:srgbClr val="FFFFFF"/>
                          </a:solidFill>
                          <a:ln w="9525">
                            <a:solidFill>
                              <a:srgbClr val="000000"/>
                            </a:solidFill>
                            <a:miter lim="800000"/>
                            <a:headEnd/>
                            <a:tailEnd/>
                          </a:ln>
                        </wps:spPr>
                        <wps:txbx>
                          <w:txbxContent>
                            <w:p w14:paraId="0334DE4B"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09" name="Rectangle 326"/>
                        <wps:cNvSpPr>
                          <a:spLocks noChangeArrowheads="1"/>
                        </wps:cNvSpPr>
                        <wps:spPr bwMode="auto">
                          <a:xfrm>
                            <a:off x="4554275" y="1440800"/>
                            <a:ext cx="541009" cy="360000"/>
                          </a:xfrm>
                          <a:prstGeom prst="rect">
                            <a:avLst/>
                          </a:prstGeom>
                          <a:solidFill>
                            <a:srgbClr val="FFFFFF"/>
                          </a:solidFill>
                          <a:ln w="9525">
                            <a:solidFill>
                              <a:srgbClr val="000000"/>
                            </a:solidFill>
                            <a:miter lim="800000"/>
                            <a:headEnd/>
                            <a:tailEnd/>
                          </a:ln>
                        </wps:spPr>
                        <wps:txbx>
                          <w:txbxContent>
                            <w:p w14:paraId="2CD7E06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0" name="Text Box 327"/>
                        <wps:cNvSpPr txBox="1">
                          <a:spLocks noChangeArrowheads="1"/>
                        </wps:cNvSpPr>
                        <wps:spPr bwMode="auto">
                          <a:xfrm>
                            <a:off x="4373872"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DD289B"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11" name="Rectangle 328"/>
                        <wps:cNvSpPr>
                          <a:spLocks noChangeArrowheads="1"/>
                        </wps:cNvSpPr>
                        <wps:spPr bwMode="auto">
                          <a:xfrm>
                            <a:off x="4554275" y="2162100"/>
                            <a:ext cx="541009" cy="360100"/>
                          </a:xfrm>
                          <a:prstGeom prst="rect">
                            <a:avLst/>
                          </a:prstGeom>
                          <a:solidFill>
                            <a:srgbClr val="FFFFFF"/>
                          </a:solidFill>
                          <a:ln w="9525">
                            <a:solidFill>
                              <a:srgbClr val="000000"/>
                            </a:solidFill>
                            <a:miter lim="800000"/>
                            <a:headEnd/>
                            <a:tailEnd/>
                          </a:ln>
                        </wps:spPr>
                        <wps:txbx>
                          <w:txbxContent>
                            <w:p w14:paraId="3468D77F"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12" name="Text Box 329"/>
                        <wps:cNvSpPr txBox="1">
                          <a:spLocks noChangeArrowheads="1"/>
                        </wps:cNvSpPr>
                        <wps:spPr bwMode="auto">
                          <a:xfrm>
                            <a:off x="4373872"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4FA7F3"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13" name="Text Box 330"/>
                        <wps:cNvSpPr txBox="1">
                          <a:spLocks noChangeArrowheads="1"/>
                        </wps:cNvSpPr>
                        <wps:spPr bwMode="auto">
                          <a:xfrm>
                            <a:off x="4373872"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68E026"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14" name="Text Box 331"/>
                        <wps:cNvSpPr txBox="1">
                          <a:spLocks noChangeArrowheads="1"/>
                        </wps:cNvSpPr>
                        <wps:spPr bwMode="auto">
                          <a:xfrm>
                            <a:off x="2209837"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C1A5F"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16" name="Text Box 332"/>
                        <wps:cNvSpPr txBox="1">
                          <a:spLocks noChangeArrowheads="1"/>
                        </wps:cNvSpPr>
                        <wps:spPr bwMode="auto">
                          <a:xfrm>
                            <a:off x="3291854"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947954"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17" name="Text Box 333"/>
                        <wps:cNvSpPr txBox="1">
                          <a:spLocks noChangeArrowheads="1"/>
                        </wps:cNvSpPr>
                        <wps:spPr bwMode="auto">
                          <a:xfrm>
                            <a:off x="4373872" y="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C4150F"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c:wpc>
                  </a:graphicData>
                </a:graphic>
              </wp:inline>
            </w:drawing>
          </mc:Choice>
          <mc:Fallback>
            <w:pict>
              <v:group w14:anchorId="0B883264" id="Canvas 146" o:spid="_x0000_s1373"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">
                <v:shape id="_x0000_s1374" type="#_x0000_t75" style="position:absolute;width:57384;height:27051;visibility:visible;mso-wrap-style:square">
                  <v:fill o:detectmouseclick="t"/>
                  <v:path o:connecttype="none"/>
                </v:shape>
                <v:rect id="Rectangle 307" o:spid="_x0000_s1375" style="position:absolute;left:9474;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6+ExQAAANwAAAAPAAAAZHJzL2Rvd25yZXYueG1sRI9Pa8JA&#10;FMTvQr/D8gq96cZIpa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B+66+ExQAAANwAAAAP&#10;AAAAAAAAAAAAAAAAAAcCAABkcnMvZG93bnJldi54bWxQSwUGAAAAAAMAAwC3AAAA+QIAAAAA&#10;">
                  <v:textbox>
                    <w:txbxContent>
                      <w:p w14:paraId="712579AC" w14:textId="77777777" w:rsidR="00206409" w:rsidRPr="003F7CF1" w:rsidRDefault="00206409" w:rsidP="00E80032">
                        <w:pPr>
                          <w:pStyle w:val="SourceCodeBoxText"/>
                          <w:rPr>
                            <w:sz w:val="19"/>
                            <w:szCs w:val="19"/>
                          </w:rPr>
                        </w:pPr>
                        <w:r w:rsidRPr="003F7CF1">
                          <w:rPr>
                            <w:sz w:val="19"/>
                            <w:szCs w:val="19"/>
                          </w:rPr>
                          <w:t>1</w:t>
                        </w:r>
                      </w:p>
                    </w:txbxContent>
                  </v:textbox>
                </v:rect>
                <v:rect id="Rectangle 308" o:spid="_x0000_s1376" style="position:absolute;left:9474;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">
                  <v:textbox>
                    <w:txbxContent>
                      <w:p w14:paraId="7DE9E8B8" w14:textId="77777777" w:rsidR="00206409" w:rsidRPr="003F7CF1" w:rsidRDefault="00206409" w:rsidP="00E80032">
                        <w:pPr>
                          <w:pStyle w:val="SourceCodeBoxText"/>
                          <w:rPr>
                            <w:sz w:val="19"/>
                            <w:szCs w:val="19"/>
                          </w:rPr>
                        </w:pPr>
                        <w:r w:rsidRPr="003F7CF1">
                          <w:rPr>
                            <w:sz w:val="19"/>
                            <w:szCs w:val="19"/>
                          </w:rPr>
                          <w:t>2</w:t>
                        </w:r>
                      </w:p>
                    </w:txbxContent>
                  </v:textbox>
                </v:rect>
                <v:shape id="Text Box 309" o:spid="_x0000_s1377" type="#_x0000_t202" style="position:absolute;left:2260;top:5410;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" filled="f" stroked="f">
                  <v:textbox>
                    <w:txbxContent>
                      <w:p w14:paraId="20EF6B51" w14:textId="77777777" w:rsidR="00206409" w:rsidRPr="003F7CF1" w:rsidRDefault="00206409" w:rsidP="00E80032">
                        <w:pPr>
                          <w:pStyle w:val="SourceCodeBoxHeader"/>
                          <w:rPr>
                            <w:sz w:val="19"/>
                            <w:szCs w:val="19"/>
                            <w:lang w:val="sv-SE"/>
                          </w:rPr>
                        </w:pPr>
                        <w:r w:rsidRPr="003F7CF1">
                          <w:rPr>
                            <w:sz w:val="19"/>
                            <w:szCs w:val="19"/>
                            <w:lang w:val="sv-SE"/>
                          </w:rPr>
                          <w:t>main:</w:t>
                        </w:r>
                      </w:p>
                    </w:txbxContent>
                  </v:textbox>
                </v:shape>
                <v:rect id="Rectangle 310" o:spid="_x0000_s1378" style="position:absolute;left:23901;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">
                  <v:textbox>
                    <w:txbxContent>
                      <w:p w14:paraId="1823B760" w14:textId="77777777" w:rsidR="00206409" w:rsidRPr="003F7CF1" w:rsidRDefault="00206409" w:rsidP="00E80032">
                        <w:pPr>
                          <w:pStyle w:val="SourceCodeBoxText"/>
                          <w:rPr>
                            <w:sz w:val="19"/>
                            <w:szCs w:val="19"/>
                          </w:rPr>
                        </w:pPr>
                        <w:r w:rsidRPr="003F7CF1">
                          <w:rPr>
                            <w:sz w:val="19"/>
                            <w:szCs w:val="19"/>
                          </w:rPr>
                          <w:t>1</w:t>
                        </w:r>
                      </w:p>
                    </w:txbxContent>
                  </v:textbox>
                </v:rect>
                <v:shape id="Text Box 311" o:spid="_x0000_s1379" type="#_x0000_t202" style="position:absolute;left:7670;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" filled="f" stroked="f">
                  <v:textbox>
                    <w:txbxContent>
                      <w:p w14:paraId="549758A6"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312" o:spid="_x0000_s1380" style="position:absolute;left:23901;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">
                  <v:textbox>
                    <w:txbxContent>
                      <w:p w14:paraId="6464F69D" w14:textId="77777777" w:rsidR="00206409" w:rsidRPr="003F7CF1" w:rsidRDefault="00206409" w:rsidP="00E80032">
                        <w:pPr>
                          <w:pStyle w:val="SourceCodeBoxText"/>
                          <w:rPr>
                            <w:sz w:val="19"/>
                            <w:szCs w:val="19"/>
                          </w:rPr>
                        </w:pPr>
                        <w:r w:rsidRPr="003F7CF1">
                          <w:rPr>
                            <w:sz w:val="19"/>
                            <w:szCs w:val="19"/>
                          </w:rPr>
                          <w:t>2</w:t>
                        </w:r>
                      </w:p>
                    </w:txbxContent>
                  </v:textbox>
                </v:rect>
                <v:shape id="Text Box 313" o:spid="_x0000_s1381" type="#_x0000_t202" style="position:absolute;left:16687;top:5391;width:721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" filled="f" stroked="f">
                  <v:textbox>
                    <w:txbxContent>
                      <w:p w14:paraId="48961A5C" w14:textId="77777777" w:rsidR="00206409" w:rsidRPr="003F7CF1" w:rsidRDefault="00206409" w:rsidP="00E80032">
                        <w:pPr>
                          <w:pStyle w:val="SourceCodeBoxHeader"/>
                          <w:rPr>
                            <w:sz w:val="19"/>
                            <w:szCs w:val="19"/>
                            <w:lang w:val="sv-SE"/>
                          </w:rPr>
                        </w:pPr>
                        <w:r w:rsidRPr="003F7CF1">
                          <w:rPr>
                            <w:sz w:val="19"/>
                            <w:szCs w:val="19"/>
                            <w:lang w:val="sv-SE"/>
                          </w:rPr>
                          <w:t>Swap:</w:t>
                        </w:r>
                      </w:p>
                    </w:txbxContent>
                  </v:textbox>
                </v:shape>
                <v:shape id="Text Box 314" o:spid="_x0000_s1382" type="#_x0000_t202" style="position:absolute;left:2209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" filled="f" stroked="f">
                  <v:textbox>
                    <w:txbxContent>
                      <w:p w14:paraId="1E360F2D"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15" o:spid="_x0000_s1383" style="position:absolute;left:23901;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">
                  <v:textbox>
                    <w:txbxContent>
                      <w:p w14:paraId="295E839B" w14:textId="77777777" w:rsidR="00206409" w:rsidRPr="003F7CF1" w:rsidRDefault="00206409" w:rsidP="00E80032">
                        <w:pPr>
                          <w:pStyle w:val="SourceCodeBoxText"/>
                          <w:rPr>
                            <w:sz w:val="19"/>
                            <w:szCs w:val="19"/>
                          </w:rPr>
                        </w:pPr>
                        <w:r w:rsidRPr="003F7CF1">
                          <w:rPr>
                            <w:sz w:val="19"/>
                            <w:szCs w:val="19"/>
                          </w:rPr>
                          <w:t>1</w:t>
                        </w:r>
                      </w:p>
                    </w:txbxContent>
                  </v:textbox>
                </v:rect>
                <v:shape id="Text Box 316" o:spid="_x0000_s1384" type="#_x0000_t202" style="position:absolute;left:2209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" filled="f" stroked="f">
                  <v:textbox>
                    <w:txbxContent>
                      <w:p w14:paraId="4FFACF05"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17" o:spid="_x0000_s1385" type="#_x0000_t202" style="position:absolute;left:5867;top:10820;width:12624;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5DE4DFAC" w14:textId="77777777" w:rsidR="00206409" w:rsidRPr="003F7CF1" w:rsidRDefault="00206409" w:rsidP="00E80032">
                        <w:pPr>
                          <w:pStyle w:val="SourceCodeBoxHeader"/>
                          <w:rPr>
                            <w:sz w:val="19"/>
                            <w:szCs w:val="19"/>
                            <w:lang w:val="sv-SE"/>
                          </w:rPr>
                        </w:pPr>
                        <w:r>
                          <w:rPr>
                            <w:sz w:val="19"/>
                            <w:szCs w:val="19"/>
                            <w:lang w:val="sv-SE"/>
                          </w:rPr>
                          <w:t>secondNum</w:t>
                        </w:r>
                      </w:p>
                    </w:txbxContent>
                  </v:textbox>
                </v:shape>
                <v:shape id="Text Box 318" o:spid="_x0000_s1386" type="#_x0000_t202" style="position:absolute;left:2209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" filled="f" stroked="f">
                  <v:textbox>
                    <w:txbxContent>
                      <w:p w14:paraId="494DF542" w14:textId="77777777" w:rsidR="00206409" w:rsidRPr="003F7CF1" w:rsidRDefault="00206409" w:rsidP="00E80032">
                        <w:pPr>
                          <w:pStyle w:val="SourceCodeBoxHeader"/>
                          <w:rPr>
                            <w:sz w:val="19"/>
                            <w:szCs w:val="19"/>
                            <w:lang w:val="sv-SE"/>
                          </w:rPr>
                        </w:pPr>
                        <w:r>
                          <w:rPr>
                            <w:sz w:val="19"/>
                            <w:szCs w:val="19"/>
                            <w:lang w:val="sv-SE"/>
                          </w:rPr>
                          <w:t>num1</w:t>
                        </w:r>
                      </w:p>
                    </w:txbxContent>
                  </v:textbox>
                </v:shape>
                <v:rect id="Rectangle 319" o:spid="_x0000_s1387" style="position:absolute;left:34721;top:7213;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14:paraId="3C256BFC" w14:textId="77777777" w:rsidR="00206409" w:rsidRPr="003F7CF1" w:rsidRDefault="00206409" w:rsidP="00E80032">
                        <w:pPr>
                          <w:pStyle w:val="SourceCodeBoxText"/>
                          <w:rPr>
                            <w:sz w:val="19"/>
                            <w:szCs w:val="19"/>
                          </w:rPr>
                        </w:pPr>
                        <w:r w:rsidRPr="003F7CF1">
                          <w:rPr>
                            <w:sz w:val="19"/>
                            <w:szCs w:val="19"/>
                          </w:rPr>
                          <w:t>2</w:t>
                        </w:r>
                      </w:p>
                    </w:txbxContent>
                  </v:textbox>
                </v:rect>
                <v:rect id="Rectangle 320" o:spid="_x0000_s1388" style="position:absolute;left:34721;top:14408;width:5411;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">
                  <v:textbox>
                    <w:txbxContent>
                      <w:p w14:paraId="2AA8FC1E" w14:textId="77777777" w:rsidR="00206409" w:rsidRPr="003F7CF1" w:rsidRDefault="00206409" w:rsidP="00E80032">
                        <w:pPr>
                          <w:pStyle w:val="SourceCodeBoxText"/>
                          <w:rPr>
                            <w:sz w:val="19"/>
                            <w:szCs w:val="19"/>
                          </w:rPr>
                        </w:pPr>
                        <w:r w:rsidRPr="003F7CF1">
                          <w:rPr>
                            <w:sz w:val="19"/>
                            <w:szCs w:val="19"/>
                          </w:rPr>
                          <w:t>2</w:t>
                        </w:r>
                      </w:p>
                    </w:txbxContent>
                  </v:textbox>
                </v:rect>
                <v:shape id="Text Box 321" o:spid="_x0000_s1389" type="#_x0000_t202" style="position:absolute;left:3291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46040912"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22" o:spid="_x0000_s1390" style="position:absolute;left:34721;top:21621;width:5411;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">
                  <v:textbox>
                    <w:txbxContent>
                      <w:p w14:paraId="6A16FF5F" w14:textId="77777777" w:rsidR="00206409" w:rsidRPr="003F7CF1" w:rsidRDefault="00206409" w:rsidP="00E80032">
                        <w:pPr>
                          <w:pStyle w:val="SourceCodeBoxText"/>
                          <w:rPr>
                            <w:sz w:val="19"/>
                            <w:szCs w:val="19"/>
                          </w:rPr>
                        </w:pPr>
                        <w:r w:rsidRPr="003F7CF1">
                          <w:rPr>
                            <w:sz w:val="19"/>
                            <w:szCs w:val="19"/>
                          </w:rPr>
                          <w:t>1</w:t>
                        </w:r>
                      </w:p>
                    </w:txbxContent>
                  </v:textbox>
                </v:rect>
                <v:shape id="Text Box 323" o:spid="_x0000_s1391" type="#_x0000_t202" style="position:absolute;left:3291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05B0C7E2"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24" o:spid="_x0000_s1392" type="#_x0000_t202" style="position:absolute;left:3291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" filled="f" stroked="f">
                  <v:textbox>
                    <w:txbxContent>
                      <w:p w14:paraId="55D847A1" w14:textId="77777777" w:rsidR="00206409" w:rsidRPr="003F7CF1" w:rsidRDefault="00206409" w:rsidP="00E80032">
                        <w:pPr>
                          <w:pStyle w:val="SourceCodeBoxHeader"/>
                          <w:rPr>
                            <w:sz w:val="19"/>
                            <w:szCs w:val="19"/>
                            <w:lang w:val="sv-SE"/>
                          </w:rPr>
                        </w:pPr>
                        <w:r>
                          <w:rPr>
                            <w:sz w:val="19"/>
                            <w:szCs w:val="19"/>
                            <w:lang w:val="sv-SE"/>
                          </w:rPr>
                          <w:t>num1</w:t>
                        </w:r>
                      </w:p>
                    </w:txbxContent>
                  </v:textbox>
                </v:shape>
                <v:rect id="Rectangle 325" o:spid="_x0000_s1393" style="position:absolute;left:45542;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14:paraId="0334DE4B" w14:textId="77777777" w:rsidR="00206409" w:rsidRPr="003F7CF1" w:rsidRDefault="00206409" w:rsidP="00E80032">
                        <w:pPr>
                          <w:pStyle w:val="SourceCodeBoxText"/>
                          <w:rPr>
                            <w:sz w:val="19"/>
                            <w:szCs w:val="19"/>
                          </w:rPr>
                        </w:pPr>
                        <w:r w:rsidRPr="003F7CF1">
                          <w:rPr>
                            <w:sz w:val="19"/>
                            <w:szCs w:val="19"/>
                          </w:rPr>
                          <w:t>2</w:t>
                        </w:r>
                      </w:p>
                    </w:txbxContent>
                  </v:textbox>
                </v:rect>
                <v:rect id="Rectangle 326" o:spid="_x0000_s1394" style="position:absolute;left:45542;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">
                  <v:textbox>
                    <w:txbxContent>
                      <w:p w14:paraId="2CD7E06C" w14:textId="77777777" w:rsidR="00206409" w:rsidRPr="003F7CF1" w:rsidRDefault="00206409" w:rsidP="00E80032">
                        <w:pPr>
                          <w:pStyle w:val="SourceCodeBoxText"/>
                          <w:rPr>
                            <w:sz w:val="19"/>
                            <w:szCs w:val="19"/>
                          </w:rPr>
                        </w:pPr>
                        <w:r w:rsidRPr="003F7CF1">
                          <w:rPr>
                            <w:sz w:val="19"/>
                            <w:szCs w:val="19"/>
                          </w:rPr>
                          <w:t>1</w:t>
                        </w:r>
                      </w:p>
                    </w:txbxContent>
                  </v:textbox>
                </v:rect>
                <v:shape id="Text Box 327" o:spid="_x0000_s1395" type="#_x0000_t202" style="position:absolute;left:43738;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4DD289B"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328" o:spid="_x0000_s1396" style="position:absolute;left:45542;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">
                  <v:textbox>
                    <w:txbxContent>
                      <w:p w14:paraId="3468D77F" w14:textId="77777777" w:rsidR="00206409" w:rsidRPr="003F7CF1" w:rsidRDefault="00206409" w:rsidP="00E80032">
                        <w:pPr>
                          <w:pStyle w:val="SourceCodeBoxText"/>
                          <w:rPr>
                            <w:sz w:val="19"/>
                            <w:szCs w:val="19"/>
                          </w:rPr>
                        </w:pPr>
                        <w:r w:rsidRPr="003F7CF1">
                          <w:rPr>
                            <w:sz w:val="19"/>
                            <w:szCs w:val="19"/>
                          </w:rPr>
                          <w:t>1</w:t>
                        </w:r>
                      </w:p>
                    </w:txbxContent>
                  </v:textbox>
                </v:rect>
                <v:shape id="Text Box 329" o:spid="_x0000_s1397" type="#_x0000_t202" style="position:absolute;left:43738;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tOt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rB9Uw8AnJ1AQAA//8DAFBLAQItABQABgAIAAAAIQDb4fbL7gAAAIUBAAATAAAAAAAAAAAA&#10;AAAAAAAAAABbQ29udGVudF9UeXBlc10ueG1sUEsBAi0AFAAGAAgAAAAhAFr0LFu/AAAAFQEAAAsA&#10;AAAAAAAAAAAAAAAAHwEAAF9yZWxzLy5yZWxzUEsBAi0AFAAGAAgAAAAhAC0y063EAAAA3AAAAA8A&#10;AAAAAAAAAAAAAAAABwIAAGRycy9kb3ducmV2LnhtbFBLBQYAAAAAAwADALcAAAD4AgAAAAA=&#10;" filled="f" stroked="f">
                  <v:textbox>
                    <w:txbxContent>
                      <w:p w14:paraId="284FA7F3"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330" o:spid="_x0000_s1398" type="#_x0000_t202" style="position:absolute;left:4373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5768E026"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331" o:spid="_x0000_s1399" type="#_x0000_t202" style="position:absolute;left:2209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646C1A5F"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shape id="Text Box 332" o:spid="_x0000_s1400" type="#_x0000_t202" style="position:absolute;left:3291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0C947954"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shape id="Text Box 333" o:spid="_x0000_s1401" type="#_x0000_t202" style="position:absolute;left:43738;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AC4150F"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w10:anchorlock/>
              </v:group>
            </w:pict>
          </mc:Fallback>
        </mc:AlternateContent>
      </w:r>
    </w:p>
    <w:p w14:paraId="4C9F4CAA" w14:textId="77777777" w:rsidR="00E80032" w:rsidRPr="00EC76D5" w:rsidRDefault="00E80032" w:rsidP="00E80032">
      <w:r w:rsidRPr="00EC76D5">
        <w:t xml:space="preserve">The problem can be solved with </w:t>
      </w:r>
      <w:r w:rsidRPr="00EC76D5">
        <w:rPr>
          <w:rStyle w:val="KeyWord"/>
        </w:rPr>
        <w:t>reference calls</w:t>
      </w:r>
      <w:r w:rsidRPr="00EC76D5">
        <w:rPr>
          <w:rStyle w:val="Italic"/>
        </w:rPr>
        <w:t>.</w:t>
      </w:r>
      <w:r w:rsidRPr="00EC76D5">
        <w:t xml:space="preserve"> Instead of sending the values of the actual parameters, we send theirs addresses by define the formal parameters as pointers to the type.</w:t>
      </w:r>
    </w:p>
    <w:p w14:paraId="164CE46F" w14:textId="77777777" w:rsidR="00E80032" w:rsidRPr="00EC76D5" w:rsidRDefault="00E80032" w:rsidP="00E80032">
      <w:pPr>
        <w:pStyle w:val="Code"/>
      </w:pPr>
      <w:r w:rsidRPr="00EC76D5">
        <w:t>#include &lt;stdio.h&gt;</w:t>
      </w:r>
    </w:p>
    <w:p w14:paraId="1EE44587" w14:textId="77777777" w:rsidR="00E80032" w:rsidRPr="00EC76D5" w:rsidRDefault="00E80032" w:rsidP="00E80032">
      <w:pPr>
        <w:pStyle w:val="Code"/>
      </w:pPr>
    </w:p>
    <w:p w14:paraId="364BFF4B" w14:textId="77777777" w:rsidR="00E80032" w:rsidRPr="00EC76D5" w:rsidRDefault="00E80032" w:rsidP="00E80032">
      <w:pPr>
        <w:pStyle w:val="Code"/>
      </w:pPr>
      <w:r w:rsidRPr="00EC76D5">
        <w:t>void Swap(int* numberPtr1, int* numberPtr2) {</w:t>
      </w:r>
    </w:p>
    <w:p w14:paraId="1C8DC361" w14:textId="77777777" w:rsidR="00E80032" w:rsidRPr="00EC76D5" w:rsidRDefault="00E80032" w:rsidP="00E80032">
      <w:pPr>
        <w:pStyle w:val="Code"/>
      </w:pPr>
      <w:r w:rsidRPr="00EC76D5">
        <w:t xml:space="preserve">  int temp = *numberPtr1;     // (a)</w:t>
      </w:r>
    </w:p>
    <w:p w14:paraId="058D1FA2" w14:textId="77777777" w:rsidR="00E80032" w:rsidRPr="00EC76D5" w:rsidRDefault="00E80032" w:rsidP="00E80032">
      <w:pPr>
        <w:pStyle w:val="Code"/>
      </w:pPr>
      <w:r w:rsidRPr="00EC76D5">
        <w:t xml:space="preserve">  *numberPtr1 = *numberPtr2;  // (b)</w:t>
      </w:r>
    </w:p>
    <w:p w14:paraId="12033098" w14:textId="77777777" w:rsidR="00E80032" w:rsidRPr="00EC76D5" w:rsidRDefault="00E80032" w:rsidP="00E80032">
      <w:pPr>
        <w:pStyle w:val="Code"/>
      </w:pPr>
      <w:r w:rsidRPr="00EC76D5">
        <w:t xml:space="preserve">  *numberPtr2 = temp;         // (c)</w:t>
      </w:r>
    </w:p>
    <w:p w14:paraId="1F6BE72D" w14:textId="77777777" w:rsidR="00E80032" w:rsidRPr="00EC76D5" w:rsidRDefault="00E80032" w:rsidP="00E80032">
      <w:pPr>
        <w:pStyle w:val="Code"/>
      </w:pPr>
      <w:r w:rsidRPr="00EC76D5">
        <w:t>}</w:t>
      </w:r>
    </w:p>
    <w:p w14:paraId="0990666B" w14:textId="77777777" w:rsidR="00E80032" w:rsidRPr="00EC76D5" w:rsidRDefault="00E80032" w:rsidP="00E80032">
      <w:pPr>
        <w:pStyle w:val="Code"/>
      </w:pPr>
    </w:p>
    <w:p w14:paraId="03B5CBC6" w14:textId="77777777" w:rsidR="00E80032" w:rsidRPr="00EC76D5" w:rsidRDefault="00E80032" w:rsidP="00E80032">
      <w:pPr>
        <w:pStyle w:val="Code"/>
      </w:pPr>
      <w:r w:rsidRPr="00EC76D5">
        <w:t>void main() {</w:t>
      </w:r>
    </w:p>
    <w:p w14:paraId="7057278B" w14:textId="77777777" w:rsidR="00E80032" w:rsidRPr="00EC76D5" w:rsidRDefault="00E80032" w:rsidP="00E80032">
      <w:pPr>
        <w:pStyle w:val="Code"/>
      </w:pPr>
      <w:r w:rsidRPr="00EC76D5">
        <w:t xml:space="preserve">  int num1 = 1, num2 = 2;</w:t>
      </w:r>
    </w:p>
    <w:p w14:paraId="5A94FDAD" w14:textId="77777777" w:rsidR="00E80032" w:rsidRPr="00EC76D5" w:rsidRDefault="00E80032" w:rsidP="00E80032">
      <w:pPr>
        <w:pStyle w:val="Code"/>
      </w:pPr>
      <w:r w:rsidRPr="00EC76D5">
        <w:t xml:space="preserve">  printf("Before: %d, %d\n", num1, num2); // 1, 2</w:t>
      </w:r>
    </w:p>
    <w:p w14:paraId="20D4AB31" w14:textId="77777777" w:rsidR="00E80032" w:rsidRPr="00EC76D5" w:rsidRDefault="00E80032" w:rsidP="00E80032">
      <w:pPr>
        <w:pStyle w:val="Code"/>
      </w:pPr>
    </w:p>
    <w:p w14:paraId="19B84C5F" w14:textId="77777777" w:rsidR="00E80032" w:rsidRPr="00EC76D5" w:rsidRDefault="00E80032" w:rsidP="00E80032">
      <w:pPr>
        <w:pStyle w:val="Code"/>
      </w:pPr>
      <w:r w:rsidRPr="00EC76D5">
        <w:t xml:space="preserve">  Swap(&amp;num1, &amp;num2);</w:t>
      </w:r>
    </w:p>
    <w:p w14:paraId="4E569C9F" w14:textId="77777777" w:rsidR="00E80032" w:rsidRPr="00EC76D5" w:rsidRDefault="00E80032" w:rsidP="00E80032">
      <w:pPr>
        <w:pStyle w:val="Code"/>
      </w:pPr>
      <w:r w:rsidRPr="00EC76D5">
        <w:t xml:space="preserve">  printf("After: %d, %d\n", num1, num2); // 2, 1</w:t>
      </w:r>
    </w:p>
    <w:p w14:paraId="6BC35DDF" w14:textId="77777777" w:rsidR="00E80032" w:rsidRPr="00EC76D5" w:rsidRDefault="00E80032" w:rsidP="00E80032">
      <w:pPr>
        <w:pStyle w:val="Code"/>
      </w:pPr>
      <w:r w:rsidRPr="00EC76D5">
        <w:t>}</w:t>
      </w:r>
    </w:p>
    <w:p w14:paraId="40F5133F" w14:textId="77777777" w:rsidR="00E80032" w:rsidRPr="00EC76D5" w:rsidRDefault="00E80032" w:rsidP="00E80032">
      <w:r w:rsidRPr="00EC76D5">
        <w:t xml:space="preserve">In this case, we do not send the values of </w:t>
      </w:r>
      <w:r w:rsidRPr="00EC76D5">
        <w:rPr>
          <w:rStyle w:val="CodeInText0"/>
        </w:rPr>
        <w:t>firstNum</w:t>
      </w:r>
      <w:r w:rsidRPr="00EC76D5">
        <w:t xml:space="preserve"> and </w:t>
      </w:r>
      <w:r w:rsidRPr="00EC76D5">
        <w:rPr>
          <w:rStyle w:val="CodeInText0"/>
        </w:rPr>
        <w:t>secondNum</w:t>
      </w:r>
      <w:r w:rsidRPr="00EC76D5">
        <w:t xml:space="preserve">, but rather their addresses. Therefore, </w:t>
      </w:r>
      <w:r w:rsidRPr="00EC76D5">
        <w:rPr>
          <w:rStyle w:val="CodeInText0"/>
        </w:rPr>
        <w:t>num1</w:t>
      </w:r>
      <w:r w:rsidRPr="00EC76D5">
        <w:t xml:space="preserve"> and </w:t>
      </w:r>
      <w:r w:rsidRPr="00EC76D5">
        <w:rPr>
          <w:rStyle w:val="CodeInText0"/>
        </w:rPr>
        <w:t>num2</w:t>
      </w:r>
      <w:r w:rsidRPr="00EC76D5">
        <w:t xml:space="preserve"> in </w:t>
      </w:r>
      <w:r w:rsidRPr="00EC76D5">
        <w:rPr>
          <w:rStyle w:val="CodeInText0"/>
        </w:rPr>
        <w:t>Swap</w:t>
      </w:r>
      <w:r w:rsidRPr="00EC76D5">
        <w:t xml:space="preserve"> does in fact contain the addresses of </w:t>
      </w:r>
      <w:r w:rsidRPr="00EC76D5">
        <w:rPr>
          <w:rStyle w:val="CodeInText0"/>
        </w:rPr>
        <w:t>firstNum</w:t>
      </w:r>
      <w:r w:rsidRPr="00EC76D5">
        <w:t xml:space="preserve"> and </w:t>
      </w:r>
      <w:r w:rsidRPr="00EC76D5">
        <w:rPr>
          <w:rStyle w:val="CodeInText0"/>
        </w:rPr>
        <w:t>secondNum</w:t>
      </w:r>
      <w:r w:rsidRPr="00EC76D5">
        <w:t xml:space="preserve"> on main. As in the reference section above, we illustrate this with dashed arrows. Therefore, when </w:t>
      </w:r>
      <w:r w:rsidRPr="00EC76D5">
        <w:rPr>
          <w:rStyle w:val="CodeInText0"/>
        </w:rPr>
        <w:t>num1</w:t>
      </w:r>
      <w:r w:rsidRPr="00EC76D5">
        <w:t xml:space="preserve"> and </w:t>
      </w:r>
      <w:r w:rsidRPr="00EC76D5">
        <w:rPr>
          <w:rStyle w:val="CodeInText0"/>
        </w:rPr>
        <w:t>num2</w:t>
      </w:r>
      <w:r w:rsidRPr="00EC76D5">
        <w:t xml:space="preserve"> exchanges values, in fact the values of </w:t>
      </w:r>
      <w:r w:rsidRPr="00EC76D5">
        <w:rPr>
          <w:rStyle w:val="CodeInText0"/>
        </w:rPr>
        <w:t>firstNum</w:t>
      </w:r>
      <w:r w:rsidRPr="00EC76D5">
        <w:t xml:space="preserve"> and </w:t>
      </w:r>
      <w:r w:rsidRPr="00EC76D5">
        <w:rPr>
          <w:rStyle w:val="CodeInText0"/>
        </w:rPr>
        <w:t>secondNum</w:t>
      </w:r>
      <w:r w:rsidRPr="00EC76D5">
        <w:t xml:space="preserve"> are exchanged.</w:t>
      </w:r>
    </w:p>
    <w:p w14:paraId="14F02CA2" w14:textId="77777777" w:rsidR="00E80032" w:rsidRPr="00EC76D5" w:rsidRDefault="00E80032" w:rsidP="00E80032">
      <w:pPr>
        <w:rPr>
          <w:szCs w:val="21"/>
        </w:rPr>
      </w:pPr>
      <w:r w:rsidRPr="00EC76D5">
        <w:rPr>
          <w:noProof/>
          <w:lang w:eastAsia="sv-SE"/>
        </w:rPr>
        <mc:AlternateContent>
          <mc:Choice Requires="wpc">
            <w:drawing>
              <wp:inline distT="0" distB="0" distL="0" distR="0" wp14:anchorId="7A77B536" wp14:editId="5D6FC3D7">
                <wp:extent cx="5738495" cy="2705100"/>
                <wp:effectExtent l="0" t="0" r="0" b="0"/>
                <wp:docPr id="215" name="Canvas 11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79" name="Rectangle 244"/>
                        <wps:cNvSpPr>
                          <a:spLocks noChangeArrowheads="1"/>
                        </wps:cNvSpPr>
                        <wps:spPr bwMode="auto">
                          <a:xfrm>
                            <a:off x="180303" y="723200"/>
                            <a:ext cx="541009" cy="360100"/>
                          </a:xfrm>
                          <a:prstGeom prst="rect">
                            <a:avLst/>
                          </a:prstGeom>
                          <a:solidFill>
                            <a:srgbClr val="FFFFFF"/>
                          </a:solidFill>
                          <a:ln w="9525">
                            <a:solidFill>
                              <a:srgbClr val="000000"/>
                            </a:solidFill>
                            <a:miter lim="800000"/>
                            <a:headEnd/>
                            <a:tailEnd/>
                          </a:ln>
                        </wps:spPr>
                        <wps:txbx>
                          <w:txbxContent>
                            <w:p w14:paraId="073FA43E"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0" name="Rectangle 245"/>
                        <wps:cNvSpPr>
                          <a:spLocks noChangeArrowheads="1"/>
                        </wps:cNvSpPr>
                        <wps:spPr bwMode="auto">
                          <a:xfrm>
                            <a:off x="180303" y="1442700"/>
                            <a:ext cx="541009" cy="360000"/>
                          </a:xfrm>
                          <a:prstGeom prst="rect">
                            <a:avLst/>
                          </a:prstGeom>
                          <a:solidFill>
                            <a:srgbClr val="FFFFFF"/>
                          </a:solidFill>
                          <a:ln w="9525">
                            <a:solidFill>
                              <a:srgbClr val="000000"/>
                            </a:solidFill>
                            <a:miter lim="800000"/>
                            <a:headEnd/>
                            <a:tailEnd/>
                          </a:ln>
                        </wps:spPr>
                        <wps:txbx>
                          <w:txbxContent>
                            <w:p w14:paraId="41286062"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82" name="Rectangle 246"/>
                        <wps:cNvSpPr>
                          <a:spLocks noChangeArrowheads="1"/>
                        </wps:cNvSpPr>
                        <wps:spPr bwMode="auto">
                          <a:xfrm>
                            <a:off x="1082018" y="721300"/>
                            <a:ext cx="541009" cy="360100"/>
                          </a:xfrm>
                          <a:prstGeom prst="rect">
                            <a:avLst/>
                          </a:prstGeom>
                          <a:solidFill>
                            <a:srgbClr val="FFFFFF"/>
                          </a:solidFill>
                          <a:ln w="9525">
                            <a:solidFill>
                              <a:srgbClr val="000000"/>
                            </a:solidFill>
                            <a:miter lim="800000"/>
                            <a:headEnd/>
                            <a:tailEnd/>
                          </a:ln>
                        </wps:spPr>
                        <wps:txbx>
                          <w:txbxContent>
                            <w:p w14:paraId="23E23063"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83" name="Text Box 247"/>
                        <wps:cNvSpPr txBox="1">
                          <a:spLocks noChangeArrowheads="1"/>
                        </wps:cNvSpPr>
                        <wps:spPr bwMode="auto">
                          <a:xfrm>
                            <a:off x="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004444"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84" name="Rectangle 248"/>
                        <wps:cNvSpPr>
                          <a:spLocks noChangeArrowheads="1"/>
                        </wps:cNvSpPr>
                        <wps:spPr bwMode="auto">
                          <a:xfrm>
                            <a:off x="1082018" y="1440800"/>
                            <a:ext cx="541009" cy="360000"/>
                          </a:xfrm>
                          <a:prstGeom prst="rect">
                            <a:avLst/>
                          </a:prstGeom>
                          <a:solidFill>
                            <a:srgbClr val="FFFFFF"/>
                          </a:solidFill>
                          <a:ln w="9525">
                            <a:solidFill>
                              <a:srgbClr val="000000"/>
                            </a:solidFill>
                            <a:miter lim="800000"/>
                            <a:headEnd/>
                            <a:tailEnd/>
                          </a:ln>
                        </wps:spPr>
                        <wps:txbx>
                          <w:txbxContent>
                            <w:p w14:paraId="7F71AE2D"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85" name="Text Box 249"/>
                        <wps:cNvSpPr txBox="1">
                          <a:spLocks noChangeArrowheads="1"/>
                        </wps:cNvSpPr>
                        <wps:spPr bwMode="auto">
                          <a:xfrm>
                            <a:off x="90171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B2723"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86" name="Rectangle 250"/>
                        <wps:cNvSpPr>
                          <a:spLocks noChangeArrowheads="1"/>
                        </wps:cNvSpPr>
                        <wps:spPr bwMode="auto">
                          <a:xfrm>
                            <a:off x="1082018" y="2162100"/>
                            <a:ext cx="541009" cy="360100"/>
                          </a:xfrm>
                          <a:prstGeom prst="rect">
                            <a:avLst/>
                          </a:prstGeom>
                          <a:solidFill>
                            <a:srgbClr val="FFFFFF"/>
                          </a:solidFill>
                          <a:ln w="9525">
                            <a:solidFill>
                              <a:srgbClr val="000000"/>
                            </a:solidFill>
                            <a:miter lim="800000"/>
                            <a:headEnd/>
                            <a:tailEnd/>
                          </a:ln>
                        </wps:spPr>
                        <wps:txbx>
                          <w:txbxContent>
                            <w:p w14:paraId="6FAD8713"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87" name="Text Box 251"/>
                        <wps:cNvSpPr txBox="1">
                          <a:spLocks noChangeArrowheads="1"/>
                        </wps:cNvSpPr>
                        <wps:spPr bwMode="auto">
                          <a:xfrm>
                            <a:off x="90171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46BBC5"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24" name="Text Box 252"/>
                        <wps:cNvSpPr txBox="1">
                          <a:spLocks noChangeArrowheads="1"/>
                        </wps:cNvSpPr>
                        <wps:spPr bwMode="auto">
                          <a:xfrm>
                            <a:off x="0" y="1082000"/>
                            <a:ext cx="1262321"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F35B2" w14:textId="77777777" w:rsidR="00206409" w:rsidRPr="003F7CF1" w:rsidRDefault="00206409" w:rsidP="00E80032">
                              <w:pPr>
                                <w:pStyle w:val="SourceCodeBoxHeader"/>
                                <w:rPr>
                                  <w:sz w:val="19"/>
                                  <w:szCs w:val="19"/>
                                  <w:lang w:val="sv-SE"/>
                                </w:rPr>
                              </w:pPr>
                              <w:r>
                                <w:rPr>
                                  <w:sz w:val="19"/>
                                  <w:szCs w:val="19"/>
                                  <w:lang w:val="sv-SE"/>
                                </w:rPr>
                                <w:t>secondNum</w:t>
                              </w:r>
                            </w:p>
                          </w:txbxContent>
                        </wps:txbx>
                        <wps:bodyPr rot="0" vert="horz" wrap="square" lIns="91440" tIns="45720" rIns="91440" bIns="45720" anchor="t" anchorCtr="0" upright="1">
                          <a:noAutofit/>
                        </wps:bodyPr>
                      </wps:wsp>
                      <wps:wsp>
                        <wps:cNvPr id="225" name="Text Box 253"/>
                        <wps:cNvSpPr txBox="1">
                          <a:spLocks noChangeArrowheads="1"/>
                        </wps:cNvSpPr>
                        <wps:spPr bwMode="auto">
                          <a:xfrm>
                            <a:off x="90171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268F8B"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26" name="Text Box 254"/>
                        <wps:cNvSpPr txBox="1">
                          <a:spLocks noChangeArrowheads="1"/>
                        </wps:cNvSpPr>
                        <wps:spPr bwMode="auto">
                          <a:xfrm>
                            <a:off x="54100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F3A14" w14:textId="77777777" w:rsidR="00206409" w:rsidRPr="003F7CF1" w:rsidRDefault="00206409" w:rsidP="00E80032">
                              <w:pPr>
                                <w:pStyle w:val="SourceCodeBoxHeader"/>
                                <w:rPr>
                                  <w:sz w:val="19"/>
                                  <w:szCs w:val="19"/>
                                  <w:lang w:val="sv-SE"/>
                                </w:rPr>
                              </w:pPr>
                              <w:r w:rsidRPr="003F7CF1">
                                <w:rPr>
                                  <w:sz w:val="19"/>
                                  <w:szCs w:val="19"/>
                                  <w:lang w:val="sv-SE"/>
                                </w:rPr>
                                <w:t>(a)</w:t>
                              </w:r>
                            </w:p>
                          </w:txbxContent>
                        </wps:txbx>
                        <wps:bodyPr rot="0" vert="horz" wrap="square" lIns="91440" tIns="45720" rIns="91440" bIns="45720" anchor="t" anchorCtr="0" upright="1">
                          <a:noAutofit/>
                        </wps:bodyPr>
                      </wps:wsp>
                      <wps:wsp>
                        <wps:cNvPr id="227" name="Line 255"/>
                        <wps:cNvCnPr>
                          <a:cxnSpLocks noChangeShapeType="1"/>
                        </wps:cNvCnPr>
                        <wps:spPr bwMode="auto">
                          <a:xfrm flipH="1">
                            <a:off x="72131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8" name="Line 256"/>
                        <wps:cNvCnPr>
                          <a:cxnSpLocks noChangeShapeType="1"/>
                        </wps:cNvCnPr>
                        <wps:spPr bwMode="auto">
                          <a:xfrm flipH="1">
                            <a:off x="72131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9" name="Rectangle 257"/>
                        <wps:cNvSpPr>
                          <a:spLocks noChangeArrowheads="1"/>
                        </wps:cNvSpPr>
                        <wps:spPr bwMode="auto">
                          <a:xfrm>
                            <a:off x="1983733" y="723200"/>
                            <a:ext cx="541009" cy="360100"/>
                          </a:xfrm>
                          <a:prstGeom prst="rect">
                            <a:avLst/>
                          </a:prstGeom>
                          <a:solidFill>
                            <a:srgbClr val="FFFFFF"/>
                          </a:solidFill>
                          <a:ln w="9525">
                            <a:solidFill>
                              <a:srgbClr val="000000"/>
                            </a:solidFill>
                            <a:miter lim="800000"/>
                            <a:headEnd/>
                            <a:tailEnd/>
                          </a:ln>
                        </wps:spPr>
                        <wps:txbx>
                          <w:txbxContent>
                            <w:p w14:paraId="3497C12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0" name="Rectangle 258"/>
                        <wps:cNvSpPr>
                          <a:spLocks noChangeArrowheads="1"/>
                        </wps:cNvSpPr>
                        <wps:spPr bwMode="auto">
                          <a:xfrm>
                            <a:off x="1983733" y="1442700"/>
                            <a:ext cx="541009" cy="360000"/>
                          </a:xfrm>
                          <a:prstGeom prst="rect">
                            <a:avLst/>
                          </a:prstGeom>
                          <a:solidFill>
                            <a:srgbClr val="FFFFFF"/>
                          </a:solidFill>
                          <a:ln w="9525">
                            <a:solidFill>
                              <a:srgbClr val="000000"/>
                            </a:solidFill>
                            <a:miter lim="800000"/>
                            <a:headEnd/>
                            <a:tailEnd/>
                          </a:ln>
                        </wps:spPr>
                        <wps:txbx>
                          <w:txbxContent>
                            <w:p w14:paraId="7313A3D3"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31" name="Rectangle 259"/>
                        <wps:cNvSpPr>
                          <a:spLocks noChangeArrowheads="1"/>
                        </wps:cNvSpPr>
                        <wps:spPr bwMode="auto">
                          <a:xfrm>
                            <a:off x="2885448" y="721300"/>
                            <a:ext cx="541009" cy="360100"/>
                          </a:xfrm>
                          <a:prstGeom prst="rect">
                            <a:avLst/>
                          </a:prstGeom>
                          <a:solidFill>
                            <a:srgbClr val="FFFFFF"/>
                          </a:solidFill>
                          <a:ln w="9525">
                            <a:solidFill>
                              <a:srgbClr val="000000"/>
                            </a:solidFill>
                            <a:miter lim="800000"/>
                            <a:headEnd/>
                            <a:tailEnd/>
                          </a:ln>
                        </wps:spPr>
                        <wps:txbx>
                          <w:txbxContent>
                            <w:p w14:paraId="103D0872"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32" name="Text Box 260"/>
                        <wps:cNvSpPr txBox="1">
                          <a:spLocks noChangeArrowheads="1"/>
                        </wps:cNvSpPr>
                        <wps:spPr bwMode="auto">
                          <a:xfrm>
                            <a:off x="180343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01E448"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33" name="Rectangle 261"/>
                        <wps:cNvSpPr>
                          <a:spLocks noChangeArrowheads="1"/>
                        </wps:cNvSpPr>
                        <wps:spPr bwMode="auto">
                          <a:xfrm>
                            <a:off x="2885448" y="1440800"/>
                            <a:ext cx="541009" cy="360000"/>
                          </a:xfrm>
                          <a:prstGeom prst="rect">
                            <a:avLst/>
                          </a:prstGeom>
                          <a:solidFill>
                            <a:srgbClr val="FFFFFF"/>
                          </a:solidFill>
                          <a:ln w="9525">
                            <a:solidFill>
                              <a:srgbClr val="000000"/>
                            </a:solidFill>
                            <a:miter lim="800000"/>
                            <a:headEnd/>
                            <a:tailEnd/>
                          </a:ln>
                        </wps:spPr>
                        <wps:txbx>
                          <w:txbxContent>
                            <w:p w14:paraId="38613F1D"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34" name="Text Box 262"/>
                        <wps:cNvSpPr txBox="1">
                          <a:spLocks noChangeArrowheads="1"/>
                        </wps:cNvSpPr>
                        <wps:spPr bwMode="auto">
                          <a:xfrm>
                            <a:off x="270514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1F86FE"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35" name="Rectangle 263"/>
                        <wps:cNvSpPr>
                          <a:spLocks noChangeArrowheads="1"/>
                        </wps:cNvSpPr>
                        <wps:spPr bwMode="auto">
                          <a:xfrm>
                            <a:off x="2885448" y="2162100"/>
                            <a:ext cx="541009" cy="360100"/>
                          </a:xfrm>
                          <a:prstGeom prst="rect">
                            <a:avLst/>
                          </a:prstGeom>
                          <a:solidFill>
                            <a:srgbClr val="FFFFFF"/>
                          </a:solidFill>
                          <a:ln w="9525">
                            <a:solidFill>
                              <a:srgbClr val="000000"/>
                            </a:solidFill>
                            <a:miter lim="800000"/>
                            <a:headEnd/>
                            <a:tailEnd/>
                          </a:ln>
                        </wps:spPr>
                        <wps:txbx>
                          <w:txbxContent>
                            <w:p w14:paraId="25FE1BA1"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36" name="Text Box 264"/>
                        <wps:cNvSpPr txBox="1">
                          <a:spLocks noChangeArrowheads="1"/>
                        </wps:cNvSpPr>
                        <wps:spPr bwMode="auto">
                          <a:xfrm>
                            <a:off x="270514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44C224"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37" name="Text Box 265"/>
                        <wps:cNvSpPr txBox="1">
                          <a:spLocks noChangeArrowheads="1"/>
                        </wps:cNvSpPr>
                        <wps:spPr bwMode="auto">
                          <a:xfrm>
                            <a:off x="270514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BA0965"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38" name="Text Box 266"/>
                        <wps:cNvSpPr txBox="1">
                          <a:spLocks noChangeArrowheads="1"/>
                        </wps:cNvSpPr>
                        <wps:spPr bwMode="auto">
                          <a:xfrm>
                            <a:off x="234443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8FB0EE" w14:textId="77777777" w:rsidR="00206409" w:rsidRPr="003F7CF1" w:rsidRDefault="00206409" w:rsidP="00E80032">
                              <w:pPr>
                                <w:pStyle w:val="SourceCodeBoxHeader"/>
                                <w:rPr>
                                  <w:sz w:val="19"/>
                                  <w:szCs w:val="19"/>
                                  <w:lang w:val="sv-SE"/>
                                </w:rPr>
                              </w:pPr>
                              <w:r w:rsidRPr="003F7CF1">
                                <w:rPr>
                                  <w:sz w:val="19"/>
                                  <w:szCs w:val="19"/>
                                  <w:lang w:val="sv-SE"/>
                                </w:rPr>
                                <w:t>(b)</w:t>
                              </w:r>
                            </w:p>
                          </w:txbxContent>
                        </wps:txbx>
                        <wps:bodyPr rot="0" vert="horz" wrap="square" lIns="91440" tIns="45720" rIns="91440" bIns="45720" anchor="t" anchorCtr="0" upright="1">
                          <a:noAutofit/>
                        </wps:bodyPr>
                      </wps:wsp>
                      <wps:wsp>
                        <wps:cNvPr id="239" name="Line 267"/>
                        <wps:cNvCnPr>
                          <a:cxnSpLocks noChangeShapeType="1"/>
                        </wps:cNvCnPr>
                        <wps:spPr bwMode="auto">
                          <a:xfrm flipH="1">
                            <a:off x="252474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0" name="Line 268"/>
                        <wps:cNvCnPr>
                          <a:cxnSpLocks noChangeShapeType="1"/>
                        </wps:cNvCnPr>
                        <wps:spPr bwMode="auto">
                          <a:xfrm flipH="1">
                            <a:off x="252474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1" name="Rectangle 269"/>
                        <wps:cNvSpPr>
                          <a:spLocks noChangeArrowheads="1"/>
                        </wps:cNvSpPr>
                        <wps:spPr bwMode="auto">
                          <a:xfrm>
                            <a:off x="3787163" y="723200"/>
                            <a:ext cx="541009" cy="360100"/>
                          </a:xfrm>
                          <a:prstGeom prst="rect">
                            <a:avLst/>
                          </a:prstGeom>
                          <a:solidFill>
                            <a:srgbClr val="FFFFFF"/>
                          </a:solidFill>
                          <a:ln w="9525">
                            <a:solidFill>
                              <a:srgbClr val="000000"/>
                            </a:solidFill>
                            <a:miter lim="800000"/>
                            <a:headEnd/>
                            <a:tailEnd/>
                          </a:ln>
                        </wps:spPr>
                        <wps:txbx>
                          <w:txbxContent>
                            <w:p w14:paraId="49E42FC1" w14:textId="77777777" w:rsidR="00206409" w:rsidRPr="003F7CF1" w:rsidRDefault="00206409" w:rsidP="00E80032">
                              <w:pPr>
                                <w:pStyle w:val="SourceCodeBoxText"/>
                                <w:rPr>
                                  <w:sz w:val="19"/>
                                  <w:szCs w:val="19"/>
                                </w:rPr>
                              </w:pPr>
                              <w:r w:rsidRPr="003F7CF1">
                                <w:rPr>
                                  <w:sz w:val="19"/>
                                  <w:szCs w:val="19"/>
                                </w:rPr>
                                <w:t>2</w:t>
                              </w:r>
                            </w:p>
                          </w:txbxContent>
                        </wps:txbx>
                        <wps:bodyPr rot="0" vert="horz" wrap="square" lIns="91440" tIns="45720" rIns="91440" bIns="45720" anchor="t" anchorCtr="0" upright="1">
                          <a:noAutofit/>
                        </wps:bodyPr>
                      </wps:wsp>
                      <wps:wsp>
                        <wps:cNvPr id="242" name="Rectangle 270"/>
                        <wps:cNvSpPr>
                          <a:spLocks noChangeArrowheads="1"/>
                        </wps:cNvSpPr>
                        <wps:spPr bwMode="auto">
                          <a:xfrm>
                            <a:off x="3787163" y="1442700"/>
                            <a:ext cx="541009" cy="360000"/>
                          </a:xfrm>
                          <a:prstGeom prst="rect">
                            <a:avLst/>
                          </a:prstGeom>
                          <a:solidFill>
                            <a:srgbClr val="FFFFFF"/>
                          </a:solidFill>
                          <a:ln w="9525">
                            <a:solidFill>
                              <a:srgbClr val="000000"/>
                            </a:solidFill>
                            <a:miter lim="800000"/>
                            <a:headEnd/>
                            <a:tailEnd/>
                          </a:ln>
                        </wps:spPr>
                        <wps:txbx>
                          <w:txbxContent>
                            <w:p w14:paraId="39E642DC"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3" name="Rectangle 271"/>
                        <wps:cNvSpPr>
                          <a:spLocks noChangeArrowheads="1"/>
                        </wps:cNvSpPr>
                        <wps:spPr bwMode="auto">
                          <a:xfrm>
                            <a:off x="4688878" y="721300"/>
                            <a:ext cx="541009" cy="360100"/>
                          </a:xfrm>
                          <a:prstGeom prst="rect">
                            <a:avLst/>
                          </a:prstGeom>
                          <a:solidFill>
                            <a:srgbClr val="FFFFFF"/>
                          </a:solidFill>
                          <a:ln w="9525">
                            <a:solidFill>
                              <a:srgbClr val="000000"/>
                            </a:solidFill>
                            <a:miter lim="800000"/>
                            <a:headEnd/>
                            <a:tailEnd/>
                          </a:ln>
                        </wps:spPr>
                        <wps:txbx>
                          <w:txbxContent>
                            <w:p w14:paraId="782842BA"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44" name="Text Box 272"/>
                        <wps:cNvSpPr txBox="1">
                          <a:spLocks noChangeArrowheads="1"/>
                        </wps:cNvSpPr>
                        <wps:spPr bwMode="auto">
                          <a:xfrm>
                            <a:off x="3606860"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147705" w14:textId="77777777" w:rsidR="00206409" w:rsidRPr="003F7CF1" w:rsidRDefault="00206409" w:rsidP="00E80032">
                              <w:pPr>
                                <w:pStyle w:val="SourceCodeBoxHeader"/>
                                <w:rPr>
                                  <w:sz w:val="19"/>
                                  <w:szCs w:val="19"/>
                                  <w:lang w:val="sv-SE"/>
                                </w:rPr>
                              </w:pPr>
                              <w:r>
                                <w:rPr>
                                  <w:sz w:val="19"/>
                                  <w:szCs w:val="19"/>
                                  <w:lang w:val="sv-SE"/>
                                </w:rPr>
                                <w:t>firstNum</w:t>
                              </w:r>
                            </w:p>
                          </w:txbxContent>
                        </wps:txbx>
                        <wps:bodyPr rot="0" vert="horz" wrap="square" lIns="91440" tIns="45720" rIns="91440" bIns="45720" anchor="t" anchorCtr="0" upright="1">
                          <a:noAutofit/>
                        </wps:bodyPr>
                      </wps:wsp>
                      <wps:wsp>
                        <wps:cNvPr id="245" name="Rectangle 273"/>
                        <wps:cNvSpPr>
                          <a:spLocks noChangeArrowheads="1"/>
                        </wps:cNvSpPr>
                        <wps:spPr bwMode="auto">
                          <a:xfrm>
                            <a:off x="4688878" y="1440800"/>
                            <a:ext cx="541009" cy="360000"/>
                          </a:xfrm>
                          <a:prstGeom prst="rect">
                            <a:avLst/>
                          </a:prstGeom>
                          <a:solidFill>
                            <a:srgbClr val="FFFFFF"/>
                          </a:solidFill>
                          <a:ln w="9525">
                            <a:solidFill>
                              <a:srgbClr val="000000"/>
                            </a:solidFill>
                            <a:miter lim="800000"/>
                            <a:headEnd/>
                            <a:tailEnd/>
                          </a:ln>
                        </wps:spPr>
                        <wps:txbx>
                          <w:txbxContent>
                            <w:p w14:paraId="0020A990" w14:textId="77777777" w:rsidR="00206409" w:rsidRPr="003F7CF1" w:rsidRDefault="00206409" w:rsidP="00E80032">
                              <w:pPr>
                                <w:pStyle w:val="SourceCodeBoxText"/>
                                <w:rPr>
                                  <w:sz w:val="19"/>
                                  <w:szCs w:val="19"/>
                                </w:rPr>
                              </w:pPr>
                            </w:p>
                          </w:txbxContent>
                        </wps:txbx>
                        <wps:bodyPr rot="0" vert="horz" wrap="square" lIns="91440" tIns="45720" rIns="91440" bIns="45720" anchor="t" anchorCtr="0" upright="1">
                          <a:noAutofit/>
                        </wps:bodyPr>
                      </wps:wsp>
                      <wps:wsp>
                        <wps:cNvPr id="246" name="Text Box 274"/>
                        <wps:cNvSpPr txBox="1">
                          <a:spLocks noChangeArrowheads="1"/>
                        </wps:cNvSpPr>
                        <wps:spPr bwMode="auto">
                          <a:xfrm>
                            <a:off x="4508575" y="10820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BE0823" w14:textId="77777777" w:rsidR="00206409" w:rsidRPr="003F7CF1" w:rsidRDefault="00206409" w:rsidP="00E80032">
                              <w:pPr>
                                <w:pStyle w:val="SourceCodeBoxHeader"/>
                                <w:rPr>
                                  <w:sz w:val="19"/>
                                  <w:szCs w:val="19"/>
                                  <w:lang w:val="sv-SE"/>
                                </w:rPr>
                              </w:pPr>
                              <w:r>
                                <w:rPr>
                                  <w:sz w:val="19"/>
                                  <w:szCs w:val="19"/>
                                  <w:lang w:val="sv-SE"/>
                                </w:rPr>
                                <w:t>num2</w:t>
                              </w:r>
                            </w:p>
                          </w:txbxContent>
                        </wps:txbx>
                        <wps:bodyPr rot="0" vert="horz" wrap="square" lIns="91440" tIns="45720" rIns="91440" bIns="45720" anchor="t" anchorCtr="0" upright="1">
                          <a:noAutofit/>
                        </wps:bodyPr>
                      </wps:wsp>
                      <wps:wsp>
                        <wps:cNvPr id="247" name="Rectangle 275"/>
                        <wps:cNvSpPr>
                          <a:spLocks noChangeArrowheads="1"/>
                        </wps:cNvSpPr>
                        <wps:spPr bwMode="auto">
                          <a:xfrm>
                            <a:off x="4688878" y="2162100"/>
                            <a:ext cx="541009" cy="360100"/>
                          </a:xfrm>
                          <a:prstGeom prst="rect">
                            <a:avLst/>
                          </a:prstGeom>
                          <a:solidFill>
                            <a:srgbClr val="FFFFFF"/>
                          </a:solidFill>
                          <a:ln w="9525">
                            <a:solidFill>
                              <a:srgbClr val="000000"/>
                            </a:solidFill>
                            <a:miter lim="800000"/>
                            <a:headEnd/>
                            <a:tailEnd/>
                          </a:ln>
                        </wps:spPr>
                        <wps:txbx>
                          <w:txbxContent>
                            <w:p w14:paraId="10A5C835" w14:textId="77777777" w:rsidR="00206409" w:rsidRPr="003F7CF1" w:rsidRDefault="00206409" w:rsidP="00E80032">
                              <w:pPr>
                                <w:pStyle w:val="SourceCodeBoxText"/>
                                <w:rPr>
                                  <w:sz w:val="19"/>
                                  <w:szCs w:val="19"/>
                                </w:rPr>
                              </w:pPr>
                              <w:r w:rsidRPr="003F7CF1">
                                <w:rPr>
                                  <w:sz w:val="19"/>
                                  <w:szCs w:val="19"/>
                                </w:rPr>
                                <w:t>1</w:t>
                              </w:r>
                            </w:p>
                          </w:txbxContent>
                        </wps:txbx>
                        <wps:bodyPr rot="0" vert="horz" wrap="square" lIns="91440" tIns="45720" rIns="91440" bIns="45720" anchor="t" anchorCtr="0" upright="1">
                          <a:noAutofit/>
                        </wps:bodyPr>
                      </wps:wsp>
                      <wps:wsp>
                        <wps:cNvPr id="248" name="Text Box 276"/>
                        <wps:cNvSpPr txBox="1">
                          <a:spLocks noChangeArrowheads="1"/>
                        </wps:cNvSpPr>
                        <wps:spPr bwMode="auto">
                          <a:xfrm>
                            <a:off x="4508575" y="1803400"/>
                            <a:ext cx="901715"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E0506E" w14:textId="77777777" w:rsidR="00206409" w:rsidRPr="003F7CF1" w:rsidRDefault="00206409" w:rsidP="00E80032">
                              <w:pPr>
                                <w:pStyle w:val="SourceCodeBoxHeader"/>
                                <w:rPr>
                                  <w:sz w:val="19"/>
                                  <w:szCs w:val="19"/>
                                  <w:lang w:val="sv-SE"/>
                                </w:rPr>
                              </w:pPr>
                              <w:r>
                                <w:rPr>
                                  <w:sz w:val="19"/>
                                  <w:szCs w:val="19"/>
                                  <w:lang w:val="sv-SE"/>
                                </w:rPr>
                                <w:t>temp</w:t>
                              </w:r>
                            </w:p>
                          </w:txbxContent>
                        </wps:txbx>
                        <wps:bodyPr rot="0" vert="horz" wrap="square" lIns="91440" tIns="45720" rIns="91440" bIns="45720" anchor="t" anchorCtr="0" upright="1">
                          <a:noAutofit/>
                        </wps:bodyPr>
                      </wps:wsp>
                      <wps:wsp>
                        <wps:cNvPr id="249" name="Text Box 277"/>
                        <wps:cNvSpPr txBox="1">
                          <a:spLocks noChangeArrowheads="1"/>
                        </wps:cNvSpPr>
                        <wps:spPr bwMode="auto">
                          <a:xfrm>
                            <a:off x="4508575" y="360600"/>
                            <a:ext cx="901715" cy="362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4D0A67" w14:textId="77777777" w:rsidR="00206409" w:rsidRPr="003F7CF1" w:rsidRDefault="00206409" w:rsidP="00E80032">
                              <w:pPr>
                                <w:pStyle w:val="SourceCodeBoxHeader"/>
                                <w:rPr>
                                  <w:sz w:val="19"/>
                                  <w:szCs w:val="19"/>
                                  <w:lang w:val="sv-SE"/>
                                </w:rPr>
                              </w:pPr>
                              <w:r>
                                <w:rPr>
                                  <w:sz w:val="19"/>
                                  <w:szCs w:val="19"/>
                                  <w:lang w:val="sv-SE"/>
                                </w:rPr>
                                <w:t>num1</w:t>
                              </w:r>
                            </w:p>
                          </w:txbxContent>
                        </wps:txbx>
                        <wps:bodyPr rot="0" vert="horz" wrap="square" lIns="91440" tIns="45720" rIns="91440" bIns="45720" anchor="t" anchorCtr="0" upright="1">
                          <a:noAutofit/>
                        </wps:bodyPr>
                      </wps:wsp>
                      <wps:wsp>
                        <wps:cNvPr id="250" name="Text Box 278"/>
                        <wps:cNvSpPr txBox="1">
                          <a:spLocks noChangeArrowheads="1"/>
                        </wps:cNvSpPr>
                        <wps:spPr bwMode="auto">
                          <a:xfrm>
                            <a:off x="4147869" y="0"/>
                            <a:ext cx="721312" cy="36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368AE" w14:textId="77777777" w:rsidR="00206409" w:rsidRPr="003F7CF1" w:rsidRDefault="00206409" w:rsidP="00E80032">
                              <w:pPr>
                                <w:pStyle w:val="SourceCodeBoxHeader"/>
                                <w:rPr>
                                  <w:sz w:val="19"/>
                                  <w:szCs w:val="19"/>
                                  <w:lang w:val="sv-SE"/>
                                </w:rPr>
                              </w:pPr>
                              <w:r w:rsidRPr="003F7CF1">
                                <w:rPr>
                                  <w:sz w:val="19"/>
                                  <w:szCs w:val="19"/>
                                  <w:lang w:val="sv-SE"/>
                                </w:rPr>
                                <w:t>(c)</w:t>
                              </w:r>
                            </w:p>
                          </w:txbxContent>
                        </wps:txbx>
                        <wps:bodyPr rot="0" vert="horz" wrap="square" lIns="91440" tIns="45720" rIns="91440" bIns="45720" anchor="t" anchorCtr="0" upright="1">
                          <a:noAutofit/>
                        </wps:bodyPr>
                      </wps:wsp>
                      <wps:wsp>
                        <wps:cNvPr id="251" name="Line 279"/>
                        <wps:cNvCnPr>
                          <a:cxnSpLocks noChangeShapeType="1"/>
                        </wps:cNvCnPr>
                        <wps:spPr bwMode="auto">
                          <a:xfrm flipH="1">
                            <a:off x="4328172" y="9017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Line 280"/>
                        <wps:cNvCnPr>
                          <a:cxnSpLocks noChangeShapeType="1"/>
                        </wps:cNvCnPr>
                        <wps:spPr bwMode="auto">
                          <a:xfrm flipH="1">
                            <a:off x="4328172" y="1623000"/>
                            <a:ext cx="541009" cy="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A77B536" id="Canvas 118" o:spid="_x0000_s1402" editas="canvas" style="width:451.85pt;height:213pt;mso-position-horizontal-relative:char;mso-position-vertical-relative:line" coordsize="57384,27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">
                <v:shape id="_x0000_s1403" type="#_x0000_t75" style="position:absolute;width:57384;height:27051;visibility:visible;mso-wrap-style:square">
                  <v:fill o:detectmouseclick="t"/>
                  <v:path o:connecttype="none"/>
                </v:shape>
                <v:rect id="Rectangle 244" o:spid="_x0000_s1404" style="position:absolute;left:1803;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">
                  <v:textbox>
                    <w:txbxContent>
                      <w:p w14:paraId="073FA43E" w14:textId="77777777" w:rsidR="00206409" w:rsidRPr="003F7CF1" w:rsidRDefault="00206409" w:rsidP="00E80032">
                        <w:pPr>
                          <w:pStyle w:val="SourceCodeBoxText"/>
                          <w:rPr>
                            <w:sz w:val="19"/>
                            <w:szCs w:val="19"/>
                          </w:rPr>
                        </w:pPr>
                        <w:r w:rsidRPr="003F7CF1">
                          <w:rPr>
                            <w:sz w:val="19"/>
                            <w:szCs w:val="19"/>
                          </w:rPr>
                          <w:t>1</w:t>
                        </w:r>
                      </w:p>
                    </w:txbxContent>
                  </v:textbox>
                </v:rect>
                <v:rect id="Rectangle 245" o:spid="_x0000_s1405" style="position:absolute;left:1803;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">
                  <v:textbox>
                    <w:txbxContent>
                      <w:p w14:paraId="41286062" w14:textId="77777777" w:rsidR="00206409" w:rsidRPr="003F7CF1" w:rsidRDefault="00206409" w:rsidP="00E80032">
                        <w:pPr>
                          <w:pStyle w:val="SourceCodeBoxText"/>
                          <w:rPr>
                            <w:sz w:val="19"/>
                            <w:szCs w:val="19"/>
                          </w:rPr>
                        </w:pPr>
                        <w:r w:rsidRPr="003F7CF1">
                          <w:rPr>
                            <w:sz w:val="19"/>
                            <w:szCs w:val="19"/>
                          </w:rPr>
                          <w:t>2</w:t>
                        </w:r>
                      </w:p>
                    </w:txbxContent>
                  </v:textbox>
                </v:rect>
                <v:rect id="Rectangle 246" o:spid="_x0000_s1406" style="position:absolute;left:10820;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">
                  <v:textbox>
                    <w:txbxContent>
                      <w:p w14:paraId="23E23063" w14:textId="77777777" w:rsidR="00206409" w:rsidRPr="003F7CF1" w:rsidRDefault="00206409" w:rsidP="00E80032">
                        <w:pPr>
                          <w:pStyle w:val="SourceCodeBoxText"/>
                          <w:rPr>
                            <w:sz w:val="19"/>
                            <w:szCs w:val="19"/>
                          </w:rPr>
                        </w:pPr>
                      </w:p>
                    </w:txbxContent>
                  </v:textbox>
                </v:rect>
                <v:shape id="Text Box 247" o:spid="_x0000_s1407" type="#_x0000_t202" style="position:absolute;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" filled="f" stroked="f">
                  <v:textbox>
                    <w:txbxContent>
                      <w:p w14:paraId="06004444"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48" o:spid="_x0000_s1408" style="position:absolute;left:10820;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">
                  <v:textbox>
                    <w:txbxContent>
                      <w:p w14:paraId="7F71AE2D" w14:textId="77777777" w:rsidR="00206409" w:rsidRPr="003F7CF1" w:rsidRDefault="00206409" w:rsidP="00E80032">
                        <w:pPr>
                          <w:pStyle w:val="SourceCodeBoxText"/>
                          <w:rPr>
                            <w:sz w:val="19"/>
                            <w:szCs w:val="19"/>
                          </w:rPr>
                        </w:pPr>
                      </w:p>
                    </w:txbxContent>
                  </v:textbox>
                </v:rect>
                <v:shape id="Text Box 249" o:spid="_x0000_s1409" type="#_x0000_t202" style="position:absolute;left:9017;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" filled="f" stroked="f">
                  <v:textbox>
                    <w:txbxContent>
                      <w:p w14:paraId="309B2723"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50" o:spid="_x0000_s1410" style="position:absolute;left:10820;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">
                  <v:textbox>
                    <w:txbxContent>
                      <w:p w14:paraId="6FAD8713" w14:textId="77777777" w:rsidR="00206409" w:rsidRPr="003F7CF1" w:rsidRDefault="00206409" w:rsidP="00E80032">
                        <w:pPr>
                          <w:pStyle w:val="SourceCodeBoxText"/>
                          <w:rPr>
                            <w:sz w:val="19"/>
                            <w:szCs w:val="19"/>
                          </w:rPr>
                        </w:pPr>
                        <w:r w:rsidRPr="003F7CF1">
                          <w:rPr>
                            <w:sz w:val="19"/>
                            <w:szCs w:val="19"/>
                          </w:rPr>
                          <w:t>1</w:t>
                        </w:r>
                      </w:p>
                    </w:txbxContent>
                  </v:textbox>
                </v:rect>
                <v:shape id="Text Box 251" o:spid="_x0000_s1411" type="#_x0000_t202" style="position:absolute;left:9017;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" filled="f" stroked="f">
                  <v:textbox>
                    <w:txbxContent>
                      <w:p w14:paraId="4B46BBC5"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52" o:spid="_x0000_s1412" type="#_x0000_t202" style="position:absolute;top:10820;width:1262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14:paraId="1BDF35B2" w14:textId="77777777" w:rsidR="00206409" w:rsidRPr="003F7CF1" w:rsidRDefault="00206409" w:rsidP="00E80032">
                        <w:pPr>
                          <w:pStyle w:val="SourceCodeBoxHeader"/>
                          <w:rPr>
                            <w:sz w:val="19"/>
                            <w:szCs w:val="19"/>
                            <w:lang w:val="sv-SE"/>
                          </w:rPr>
                        </w:pPr>
                        <w:r>
                          <w:rPr>
                            <w:sz w:val="19"/>
                            <w:szCs w:val="19"/>
                            <w:lang w:val="sv-SE"/>
                          </w:rPr>
                          <w:t>secondNum</w:t>
                        </w:r>
                      </w:p>
                    </w:txbxContent>
                  </v:textbox>
                </v:shape>
                <v:shape id="Text Box 253" o:spid="_x0000_s1413" type="#_x0000_t202" style="position:absolute;left:9017;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B268F8B"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54" o:spid="_x0000_s1414" type="#_x0000_t202" style="position:absolute;left:5410;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14:paraId="59BF3A14" w14:textId="77777777" w:rsidR="00206409" w:rsidRPr="003F7CF1" w:rsidRDefault="00206409" w:rsidP="00E80032">
                        <w:pPr>
                          <w:pStyle w:val="SourceCodeBoxHeader"/>
                          <w:rPr>
                            <w:sz w:val="19"/>
                            <w:szCs w:val="19"/>
                            <w:lang w:val="sv-SE"/>
                          </w:rPr>
                        </w:pPr>
                        <w:r w:rsidRPr="003F7CF1">
                          <w:rPr>
                            <w:sz w:val="19"/>
                            <w:szCs w:val="19"/>
                            <w:lang w:val="sv-SE"/>
                          </w:rPr>
                          <w:t>(a)</w:t>
                        </w:r>
                      </w:p>
                    </w:txbxContent>
                  </v:textbox>
                </v:shape>
                <v:line id="Line 255" o:spid="_x0000_s1415" style="position:absolute;flip:x;visibility:visible;mso-wrap-style:square" from="7213,9017" to="12623,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">
                  <v:stroke endarrow="block"/>
                </v:line>
                <v:line id="Line 256" o:spid="_x0000_s1416" style="position:absolute;flip:x;visibility:visible;mso-wrap-style:square" from="7213,16230" to="12623,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">
                  <v:stroke endarrow="block"/>
                </v:line>
                <v:rect id="Rectangle 257" o:spid="_x0000_s1417" style="position:absolute;left:19837;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">
                  <v:textbox>
                    <w:txbxContent>
                      <w:p w14:paraId="3497C123" w14:textId="77777777" w:rsidR="00206409" w:rsidRPr="003F7CF1" w:rsidRDefault="00206409" w:rsidP="00E80032">
                        <w:pPr>
                          <w:pStyle w:val="SourceCodeBoxText"/>
                          <w:rPr>
                            <w:sz w:val="19"/>
                            <w:szCs w:val="19"/>
                          </w:rPr>
                        </w:pPr>
                        <w:r w:rsidRPr="003F7CF1">
                          <w:rPr>
                            <w:sz w:val="19"/>
                            <w:szCs w:val="19"/>
                          </w:rPr>
                          <w:t>2</w:t>
                        </w:r>
                      </w:p>
                    </w:txbxContent>
                  </v:textbox>
                </v:rect>
                <v:rect id="Rectangle 258" o:spid="_x0000_s1418" style="position:absolute;left:19837;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">
                  <v:textbox>
                    <w:txbxContent>
                      <w:p w14:paraId="7313A3D3" w14:textId="77777777" w:rsidR="00206409" w:rsidRPr="003F7CF1" w:rsidRDefault="00206409" w:rsidP="00E80032">
                        <w:pPr>
                          <w:pStyle w:val="SourceCodeBoxText"/>
                          <w:rPr>
                            <w:sz w:val="19"/>
                            <w:szCs w:val="19"/>
                          </w:rPr>
                        </w:pPr>
                        <w:r w:rsidRPr="003F7CF1">
                          <w:rPr>
                            <w:sz w:val="19"/>
                            <w:szCs w:val="19"/>
                          </w:rPr>
                          <w:t>2</w:t>
                        </w:r>
                      </w:p>
                    </w:txbxContent>
                  </v:textbox>
                </v:rect>
                <v:rect id="Rectangle 259" o:spid="_x0000_s1419" style="position:absolute;left:28854;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">
                  <v:textbox>
                    <w:txbxContent>
                      <w:p w14:paraId="103D0872" w14:textId="77777777" w:rsidR="00206409" w:rsidRPr="003F7CF1" w:rsidRDefault="00206409" w:rsidP="00E80032">
                        <w:pPr>
                          <w:pStyle w:val="SourceCodeBoxText"/>
                          <w:rPr>
                            <w:sz w:val="19"/>
                            <w:szCs w:val="19"/>
                          </w:rPr>
                        </w:pPr>
                      </w:p>
                    </w:txbxContent>
                  </v:textbox>
                </v:rect>
                <v:shape id="Text Box 260" o:spid="_x0000_s1420" type="#_x0000_t202" style="position:absolute;left:18034;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2B01E448"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61" o:spid="_x0000_s1421" style="position:absolute;left:28854;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">
                  <v:textbox>
                    <w:txbxContent>
                      <w:p w14:paraId="38613F1D" w14:textId="77777777" w:rsidR="00206409" w:rsidRPr="003F7CF1" w:rsidRDefault="00206409" w:rsidP="00E80032">
                        <w:pPr>
                          <w:pStyle w:val="SourceCodeBoxText"/>
                          <w:rPr>
                            <w:sz w:val="19"/>
                            <w:szCs w:val="19"/>
                          </w:rPr>
                        </w:pPr>
                      </w:p>
                    </w:txbxContent>
                  </v:textbox>
                </v:rect>
                <v:shape id="Text Box 262" o:spid="_x0000_s1422" type="#_x0000_t202" style="position:absolute;left:27051;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" filled="f" stroked="f">
                  <v:textbox>
                    <w:txbxContent>
                      <w:p w14:paraId="0F1F86FE"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63" o:spid="_x0000_s1423" style="position:absolute;left:28854;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XfLxQAAANwAAAAPAAAAZHJzL2Rvd25yZXYueG1sRI9Pa8JA&#10;FMTvQr/D8gq96cZIpa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BDkXfLxQAAANwAAAAP&#10;AAAAAAAAAAAAAAAAAAcCAABkcnMvZG93bnJldi54bWxQSwUGAAAAAAMAAwC3AAAA+QIAAAAA&#10;">
                  <v:textbox>
                    <w:txbxContent>
                      <w:p w14:paraId="25FE1BA1" w14:textId="77777777" w:rsidR="00206409" w:rsidRPr="003F7CF1" w:rsidRDefault="00206409" w:rsidP="00E80032">
                        <w:pPr>
                          <w:pStyle w:val="SourceCodeBoxText"/>
                          <w:rPr>
                            <w:sz w:val="19"/>
                            <w:szCs w:val="19"/>
                          </w:rPr>
                        </w:pPr>
                        <w:r w:rsidRPr="003F7CF1">
                          <w:rPr>
                            <w:sz w:val="19"/>
                            <w:szCs w:val="19"/>
                          </w:rPr>
                          <w:t>1</w:t>
                        </w:r>
                      </w:p>
                    </w:txbxContent>
                  </v:textbox>
                </v:rect>
                <v:shape id="Text Box 264" o:spid="_x0000_s1424" type="#_x0000_t202" style="position:absolute;left:27051;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0644C224"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65" o:spid="_x0000_s1425" type="#_x0000_t202" style="position:absolute;left:27051;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0FBA0965"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66" o:spid="_x0000_s1426" type="#_x0000_t202" style="position:absolute;left:23444;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" filled="f" stroked="f">
                  <v:textbox>
                    <w:txbxContent>
                      <w:p w14:paraId="018FB0EE" w14:textId="77777777" w:rsidR="00206409" w:rsidRPr="003F7CF1" w:rsidRDefault="00206409" w:rsidP="00E80032">
                        <w:pPr>
                          <w:pStyle w:val="SourceCodeBoxHeader"/>
                          <w:rPr>
                            <w:sz w:val="19"/>
                            <w:szCs w:val="19"/>
                            <w:lang w:val="sv-SE"/>
                          </w:rPr>
                        </w:pPr>
                        <w:r w:rsidRPr="003F7CF1">
                          <w:rPr>
                            <w:sz w:val="19"/>
                            <w:szCs w:val="19"/>
                            <w:lang w:val="sv-SE"/>
                          </w:rPr>
                          <w:t>(b)</w:t>
                        </w:r>
                      </w:p>
                    </w:txbxContent>
                  </v:textbox>
                </v:shape>
                <v:line id="Line 267" o:spid="_x0000_s1427" style="position:absolute;flip:x;visibility:visible;mso-wrap-style:square" from="25247,9017" to="30657,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">
                  <v:stroke endarrow="block"/>
                </v:line>
                <v:line id="Line 268" o:spid="_x0000_s1428" style="position:absolute;flip:x;visibility:visible;mso-wrap-style:square" from="25247,16230" to="30657,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">
                  <v:stroke endarrow="block"/>
                </v:line>
                <v:rect id="Rectangle 269" o:spid="_x0000_s1429" style="position:absolute;left:37871;top:7232;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">
                  <v:textbox>
                    <w:txbxContent>
                      <w:p w14:paraId="49E42FC1" w14:textId="77777777" w:rsidR="00206409" w:rsidRPr="003F7CF1" w:rsidRDefault="00206409" w:rsidP="00E80032">
                        <w:pPr>
                          <w:pStyle w:val="SourceCodeBoxText"/>
                          <w:rPr>
                            <w:sz w:val="19"/>
                            <w:szCs w:val="19"/>
                          </w:rPr>
                        </w:pPr>
                        <w:r w:rsidRPr="003F7CF1">
                          <w:rPr>
                            <w:sz w:val="19"/>
                            <w:szCs w:val="19"/>
                          </w:rPr>
                          <w:t>2</w:t>
                        </w:r>
                      </w:p>
                    </w:txbxContent>
                  </v:textbox>
                </v:rect>
                <v:rect id="Rectangle 270" o:spid="_x0000_s1430" style="position:absolute;left:37871;top:14427;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">
                  <v:textbox>
                    <w:txbxContent>
                      <w:p w14:paraId="39E642DC" w14:textId="77777777" w:rsidR="00206409" w:rsidRPr="003F7CF1" w:rsidRDefault="00206409" w:rsidP="00E80032">
                        <w:pPr>
                          <w:pStyle w:val="SourceCodeBoxText"/>
                          <w:rPr>
                            <w:sz w:val="19"/>
                            <w:szCs w:val="19"/>
                          </w:rPr>
                        </w:pPr>
                        <w:r w:rsidRPr="003F7CF1">
                          <w:rPr>
                            <w:sz w:val="19"/>
                            <w:szCs w:val="19"/>
                          </w:rPr>
                          <w:t>1</w:t>
                        </w:r>
                      </w:p>
                    </w:txbxContent>
                  </v:textbox>
                </v:rect>
                <v:rect id="Rectangle 271" o:spid="_x0000_s1431" style="position:absolute;left:46888;top:7213;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">
                  <v:textbox>
                    <w:txbxContent>
                      <w:p w14:paraId="782842BA" w14:textId="77777777" w:rsidR="00206409" w:rsidRPr="003F7CF1" w:rsidRDefault="00206409" w:rsidP="00E80032">
                        <w:pPr>
                          <w:pStyle w:val="SourceCodeBoxText"/>
                          <w:rPr>
                            <w:sz w:val="19"/>
                            <w:szCs w:val="19"/>
                          </w:rPr>
                        </w:pPr>
                      </w:p>
                    </w:txbxContent>
                  </v:textbox>
                </v:rect>
                <v:shape id="Text Box 272" o:spid="_x0000_s1432" type="#_x0000_t202" style="position:absolute;left:36068;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8147705" w14:textId="77777777" w:rsidR="00206409" w:rsidRPr="003F7CF1" w:rsidRDefault="00206409" w:rsidP="00E80032">
                        <w:pPr>
                          <w:pStyle w:val="SourceCodeBoxHeader"/>
                          <w:rPr>
                            <w:sz w:val="19"/>
                            <w:szCs w:val="19"/>
                            <w:lang w:val="sv-SE"/>
                          </w:rPr>
                        </w:pPr>
                        <w:r>
                          <w:rPr>
                            <w:sz w:val="19"/>
                            <w:szCs w:val="19"/>
                            <w:lang w:val="sv-SE"/>
                          </w:rPr>
                          <w:t>firstNum</w:t>
                        </w:r>
                      </w:p>
                    </w:txbxContent>
                  </v:textbox>
                </v:shape>
                <v:rect id="Rectangle 273" o:spid="_x0000_s1433" style="position:absolute;left:46888;top:14408;width:5410;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14:paraId="0020A990" w14:textId="77777777" w:rsidR="00206409" w:rsidRPr="003F7CF1" w:rsidRDefault="00206409" w:rsidP="00E80032">
                        <w:pPr>
                          <w:pStyle w:val="SourceCodeBoxText"/>
                          <w:rPr>
                            <w:sz w:val="19"/>
                            <w:szCs w:val="19"/>
                          </w:rPr>
                        </w:pPr>
                      </w:p>
                    </w:txbxContent>
                  </v:textbox>
                </v:rect>
                <v:shape id="Text Box 274" o:spid="_x0000_s1434" type="#_x0000_t202" style="position:absolute;left:45085;top:10820;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58BE0823" w14:textId="77777777" w:rsidR="00206409" w:rsidRPr="003F7CF1" w:rsidRDefault="00206409" w:rsidP="00E80032">
                        <w:pPr>
                          <w:pStyle w:val="SourceCodeBoxHeader"/>
                          <w:rPr>
                            <w:sz w:val="19"/>
                            <w:szCs w:val="19"/>
                            <w:lang w:val="sv-SE"/>
                          </w:rPr>
                        </w:pPr>
                        <w:r>
                          <w:rPr>
                            <w:sz w:val="19"/>
                            <w:szCs w:val="19"/>
                            <w:lang w:val="sv-SE"/>
                          </w:rPr>
                          <w:t>num2</w:t>
                        </w:r>
                      </w:p>
                    </w:txbxContent>
                  </v:textbox>
                </v:shape>
                <v:rect id="Rectangle 275" o:spid="_x0000_s1435" style="position:absolute;left:46888;top:21621;width:5410;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">
                  <v:textbox>
                    <w:txbxContent>
                      <w:p w14:paraId="10A5C835" w14:textId="77777777" w:rsidR="00206409" w:rsidRPr="003F7CF1" w:rsidRDefault="00206409" w:rsidP="00E80032">
                        <w:pPr>
                          <w:pStyle w:val="SourceCodeBoxText"/>
                          <w:rPr>
                            <w:sz w:val="19"/>
                            <w:szCs w:val="19"/>
                          </w:rPr>
                        </w:pPr>
                        <w:r w:rsidRPr="003F7CF1">
                          <w:rPr>
                            <w:sz w:val="19"/>
                            <w:szCs w:val="19"/>
                          </w:rPr>
                          <w:t>1</w:t>
                        </w:r>
                      </w:p>
                    </w:txbxContent>
                  </v:textbox>
                </v:rect>
                <v:shape id="Text Box 276" o:spid="_x0000_s1436" type="#_x0000_t202" style="position:absolute;left:45085;top:18034;width:9017;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33E0506E" w14:textId="77777777" w:rsidR="00206409" w:rsidRPr="003F7CF1" w:rsidRDefault="00206409" w:rsidP="00E80032">
                        <w:pPr>
                          <w:pStyle w:val="SourceCodeBoxHeader"/>
                          <w:rPr>
                            <w:sz w:val="19"/>
                            <w:szCs w:val="19"/>
                            <w:lang w:val="sv-SE"/>
                          </w:rPr>
                        </w:pPr>
                        <w:r>
                          <w:rPr>
                            <w:sz w:val="19"/>
                            <w:szCs w:val="19"/>
                            <w:lang w:val="sv-SE"/>
                          </w:rPr>
                          <w:t>temp</w:t>
                        </w:r>
                      </w:p>
                    </w:txbxContent>
                  </v:textbox>
                </v:shape>
                <v:shape id="Text Box 277" o:spid="_x0000_s1437" type="#_x0000_t202" style="position:absolute;left:45085;top:3606;width:901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" filled="f" stroked="f">
                  <v:textbox>
                    <w:txbxContent>
                      <w:p w14:paraId="544D0A67" w14:textId="77777777" w:rsidR="00206409" w:rsidRPr="003F7CF1" w:rsidRDefault="00206409" w:rsidP="00E80032">
                        <w:pPr>
                          <w:pStyle w:val="SourceCodeBoxHeader"/>
                          <w:rPr>
                            <w:sz w:val="19"/>
                            <w:szCs w:val="19"/>
                            <w:lang w:val="sv-SE"/>
                          </w:rPr>
                        </w:pPr>
                        <w:r>
                          <w:rPr>
                            <w:sz w:val="19"/>
                            <w:szCs w:val="19"/>
                            <w:lang w:val="sv-SE"/>
                          </w:rPr>
                          <w:t>num1</w:t>
                        </w:r>
                      </w:p>
                    </w:txbxContent>
                  </v:textbox>
                </v:shape>
                <v:shape id="Text Box 278" o:spid="_x0000_s1438" type="#_x0000_t202" style="position:absolute;left:41478;width:7213;height:36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31E368AE" w14:textId="77777777" w:rsidR="00206409" w:rsidRPr="003F7CF1" w:rsidRDefault="00206409" w:rsidP="00E80032">
                        <w:pPr>
                          <w:pStyle w:val="SourceCodeBoxHeader"/>
                          <w:rPr>
                            <w:sz w:val="19"/>
                            <w:szCs w:val="19"/>
                            <w:lang w:val="sv-SE"/>
                          </w:rPr>
                        </w:pPr>
                        <w:r w:rsidRPr="003F7CF1">
                          <w:rPr>
                            <w:sz w:val="19"/>
                            <w:szCs w:val="19"/>
                            <w:lang w:val="sv-SE"/>
                          </w:rPr>
                          <w:t>(c)</w:t>
                        </w:r>
                      </w:p>
                    </w:txbxContent>
                  </v:textbox>
                </v:shape>
                <v:line id="Line 279" o:spid="_x0000_s1439" style="position:absolute;flip:x;visibility:visible;mso-wrap-style:square" from="43281,9017" to="48691,90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">
                  <v:stroke endarrow="block"/>
                </v:line>
                <v:line id="Line 280" o:spid="_x0000_s1440" style="position:absolute;flip:x;visibility:visible;mso-wrap-style:square" from="43281,16230" to="48691,162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">
                  <v:stroke endarrow="block"/>
                </v:line>
                <w10:anchorlock/>
              </v:group>
            </w:pict>
          </mc:Fallback>
        </mc:AlternateContent>
      </w:r>
    </w:p>
    <w:p w14:paraId="5CED0709" w14:textId="699652AC" w:rsidR="00E80032" w:rsidRPr="00EC76D5" w:rsidRDefault="00E80032" w:rsidP="007C7CB2">
      <w:pPr>
        <w:pStyle w:val="Rubrik3"/>
      </w:pPr>
      <w:bookmarkStart w:id="784" w:name="_Toc320485607"/>
      <w:bookmarkStart w:id="785" w:name="_Toc323656719"/>
      <w:bookmarkStart w:id="786" w:name="_Toc324085457"/>
      <w:bookmarkStart w:id="787" w:name="_Toc383781109"/>
      <w:bookmarkStart w:id="788" w:name="_Toc49764513"/>
      <w:r w:rsidRPr="00EC76D5">
        <w:t>Static, Extern, and Register Variables</w:t>
      </w:r>
      <w:bookmarkEnd w:id="784"/>
      <w:bookmarkEnd w:id="785"/>
      <w:bookmarkEnd w:id="786"/>
      <w:bookmarkEnd w:id="787"/>
      <w:bookmarkEnd w:id="788"/>
    </w:p>
    <w:p w14:paraId="0C33C95A" w14:textId="2884947C" w:rsidR="00E80032" w:rsidRPr="00EC76D5" w:rsidRDefault="00E80032" w:rsidP="00E80032">
      <w:r w:rsidRPr="00EC76D5">
        <w:t xml:space="preserve">In the function below, </w:t>
      </w:r>
      <w:r w:rsidRPr="00EC76D5">
        <w:rPr>
          <w:rStyle w:val="CodeInText0"/>
        </w:rPr>
        <w:t>s_count</w:t>
      </w:r>
      <w:r w:rsidRPr="00EC76D5">
        <w:t xml:space="preserve"> (the prefix ‘</w:t>
      </w:r>
      <w:r w:rsidRPr="00EC76D5">
        <w:rPr>
          <w:rStyle w:val="CodeInText0"/>
        </w:rPr>
        <w:t>_s</w:t>
      </w:r>
      <w:r w:rsidRPr="00EC76D5">
        <w:t xml:space="preserve">’ is used for static variables) is a static local variable, which means that it is </w:t>
      </w:r>
      <w:r w:rsidR="00266D64">
        <w:t>initialized</w:t>
      </w:r>
      <w:r w:rsidRPr="00EC76D5">
        <w:t xml:space="preserve"> when the execution of the program starts rather when the function is called. If </w:t>
      </w:r>
      <w:r w:rsidRPr="00EC76D5">
        <w:rPr>
          <w:rStyle w:val="CodeInText0"/>
        </w:rPr>
        <w:t>s_count</w:t>
      </w:r>
      <w:r w:rsidRPr="00EC76D5">
        <w:t xml:space="preserve"> was a regular local variable (without the keyword </w:t>
      </w:r>
      <w:r w:rsidRPr="00EC76D5">
        <w:rPr>
          <w:rStyle w:val="CodeInText0"/>
        </w:rPr>
        <w:t>static</w:t>
      </w:r>
      <w:r w:rsidRPr="00EC76D5">
        <w:t xml:space="preserve">), the function would, at every call, write that the function has been called once, as </w:t>
      </w:r>
      <w:r w:rsidRPr="00EC76D5">
        <w:rPr>
          <w:rStyle w:val="CodeInText0"/>
        </w:rPr>
        <w:t>s_count</w:t>
      </w:r>
      <w:r w:rsidRPr="00EC76D5">
        <w:t xml:space="preserve"> would be </w:t>
      </w:r>
      <w:r w:rsidR="00266D64">
        <w:t>initialized</w:t>
      </w:r>
      <w:r w:rsidRPr="00EC76D5">
        <w:t xml:space="preserve"> to zero at every call.</w:t>
      </w:r>
    </w:p>
    <w:p w14:paraId="39C03672" w14:textId="77777777" w:rsidR="00E80032" w:rsidRPr="00EC76D5" w:rsidRDefault="00E80032" w:rsidP="00E80032">
      <w:pPr>
        <w:pStyle w:val="Code"/>
      </w:pPr>
      <w:r w:rsidRPr="00EC76D5">
        <w:t>void KeepCount() {</w:t>
      </w:r>
    </w:p>
    <w:p w14:paraId="1DF58876" w14:textId="77777777" w:rsidR="00E80032" w:rsidRPr="00EC76D5" w:rsidRDefault="00E80032" w:rsidP="00E80032">
      <w:pPr>
        <w:pStyle w:val="Code"/>
      </w:pPr>
      <w:r w:rsidRPr="00EC76D5">
        <w:t xml:space="preserve">  static int s_count = 0;</w:t>
      </w:r>
    </w:p>
    <w:p w14:paraId="6F80D08F" w14:textId="77777777" w:rsidR="00E80032" w:rsidRPr="00EC76D5" w:rsidRDefault="00E80032" w:rsidP="00E80032">
      <w:pPr>
        <w:pStyle w:val="Code"/>
      </w:pPr>
      <w:r w:rsidRPr="00EC76D5">
        <w:t xml:space="preserve">  s_count++;</w:t>
      </w:r>
    </w:p>
    <w:p w14:paraId="3BCDF8E8" w14:textId="77777777" w:rsidR="00E80032" w:rsidRPr="00EC76D5" w:rsidRDefault="00E80032" w:rsidP="00E80032">
      <w:pPr>
        <w:pStyle w:val="Code"/>
      </w:pPr>
      <w:r w:rsidRPr="00EC76D5">
        <w:t xml:space="preserve">  printf("This function has been called %d times.", s_count);</w:t>
      </w:r>
    </w:p>
    <w:p w14:paraId="67D2B8F7" w14:textId="77777777" w:rsidR="00E80032" w:rsidRPr="00EC76D5" w:rsidRDefault="00E80032" w:rsidP="00E80032">
      <w:pPr>
        <w:pStyle w:val="Code"/>
      </w:pPr>
      <w:r w:rsidRPr="00EC76D5">
        <w:t>}</w:t>
      </w:r>
    </w:p>
    <w:p w14:paraId="1A0ED006" w14:textId="77777777" w:rsidR="00E80032" w:rsidRPr="00EC76D5" w:rsidRDefault="00E80032" w:rsidP="00E80032">
      <w:r w:rsidRPr="00EC76D5">
        <w:t>If we define a global variable in one file, it will be accessable in another file if we declare</w:t>
      </w:r>
      <w:r w:rsidRPr="00EC76D5">
        <w:rPr>
          <w:rStyle w:val="Fotnotsreferens"/>
        </w:rPr>
        <w:footnoteReference w:id="27"/>
      </w:r>
      <w:r w:rsidRPr="00EC76D5">
        <w:t xml:space="preserve"> it as extern. If we omit the </w:t>
      </w:r>
      <w:r w:rsidRPr="00EC76D5">
        <w:rPr>
          <w:rStyle w:val="CodeInText0"/>
        </w:rPr>
        <w:t>extern</w:t>
      </w:r>
      <w:r w:rsidRPr="00EC76D5">
        <w:t xml:space="preserve"> keyword in the second file, the linker would complain about us defining two global variables with the same name.</w:t>
      </w:r>
    </w:p>
    <w:p w14:paraId="454F260F" w14:textId="77777777" w:rsidR="00E80032" w:rsidRPr="00EC76D5" w:rsidRDefault="00E80032" w:rsidP="00E80032">
      <w:pPr>
        <w:pStyle w:val="CodeListing"/>
      </w:pPr>
      <w:r w:rsidRPr="00EC76D5">
        <w:t>File1.c</w:t>
      </w:r>
    </w:p>
    <w:p w14:paraId="0873E9EA" w14:textId="77777777" w:rsidR="00E80032" w:rsidRPr="00EC76D5" w:rsidRDefault="00E80032" w:rsidP="00E80032">
      <w:pPr>
        <w:pStyle w:val="Code"/>
      </w:pPr>
      <w:r w:rsidRPr="00EC76D5">
        <w:t>int g;</w:t>
      </w:r>
    </w:p>
    <w:p w14:paraId="61E16F07" w14:textId="77777777" w:rsidR="00E80032" w:rsidRPr="00EC76D5" w:rsidRDefault="00E80032" w:rsidP="00E80032">
      <w:pPr>
        <w:pStyle w:val="CodeListing"/>
      </w:pPr>
      <w:r w:rsidRPr="00EC76D5">
        <w:t>File2.c</w:t>
      </w:r>
    </w:p>
    <w:p w14:paraId="206D4227" w14:textId="77777777" w:rsidR="00E80032" w:rsidRPr="00EC76D5" w:rsidRDefault="00E80032" w:rsidP="00E80032">
      <w:pPr>
        <w:pStyle w:val="Code"/>
      </w:pPr>
      <w:r w:rsidRPr="00EC76D5">
        <w:t>extern int g;</w:t>
      </w:r>
    </w:p>
    <w:p w14:paraId="1A8F8725" w14:textId="77777777" w:rsidR="00E80032" w:rsidRPr="00EC76D5" w:rsidRDefault="00E80032" w:rsidP="00E80032">
      <w:r w:rsidRPr="00EC76D5">
        <w:t xml:space="preserve">Finally, a variable can also be marked with the keyword </w:t>
      </w:r>
      <w:r w:rsidRPr="00EC76D5">
        <w:rPr>
          <w:rStyle w:val="CodeInText0"/>
        </w:rPr>
        <w:t>register</w:t>
      </w:r>
      <w:r w:rsidRPr="00EC76D5">
        <w:t>, which is a notification to the compiler that the variable is suitable to place in a process register rather them the memory. The only function difference is that we cannot get the address of a register variable, since it might be located in a register.</w:t>
      </w:r>
    </w:p>
    <w:p w14:paraId="0F405A08" w14:textId="77777777" w:rsidR="00E80032" w:rsidRPr="00EC76D5" w:rsidRDefault="00E80032" w:rsidP="00E80032">
      <w:pPr>
        <w:pStyle w:val="Code"/>
      </w:pPr>
      <w:r w:rsidRPr="00EC76D5">
        <w:t>register int i;</w:t>
      </w:r>
    </w:p>
    <w:p w14:paraId="32CA923D" w14:textId="77777777" w:rsidR="00E80032" w:rsidRPr="00EC76D5" w:rsidRDefault="00E80032" w:rsidP="00E80032">
      <w:pPr>
        <w:pStyle w:val="Code"/>
      </w:pPr>
      <w:r w:rsidRPr="00EC76D5">
        <w:t>int* p = &amp;i; // Wrong</w:t>
      </w:r>
    </w:p>
    <w:p w14:paraId="205903E1" w14:textId="4F50CDB2" w:rsidR="00E80032" w:rsidRPr="00EC76D5" w:rsidRDefault="00E80032" w:rsidP="007C7CB2">
      <w:pPr>
        <w:pStyle w:val="Rubrik3"/>
      </w:pPr>
      <w:bookmarkStart w:id="789" w:name="_Toc320485608"/>
      <w:bookmarkStart w:id="790" w:name="_Toc323656720"/>
      <w:bookmarkStart w:id="791" w:name="_Toc324085458"/>
      <w:bookmarkStart w:id="792" w:name="_Toc383781110"/>
      <w:bookmarkStart w:id="793" w:name="_Toc49764514"/>
      <w:r w:rsidRPr="00EC76D5">
        <w:t>Recursion</w:t>
      </w:r>
      <w:bookmarkEnd w:id="789"/>
      <w:bookmarkEnd w:id="790"/>
      <w:bookmarkEnd w:id="791"/>
      <w:bookmarkEnd w:id="792"/>
      <w:bookmarkEnd w:id="793"/>
    </w:p>
    <w:p w14:paraId="11F6A0CA" w14:textId="3E4AC732" w:rsidR="00E80032" w:rsidRPr="00EC76D5" w:rsidRDefault="00E80032" w:rsidP="00E80032">
      <w:r w:rsidRPr="00EC76D5">
        <w:t xml:space="preserve">A function may call itself; it is called </w:t>
      </w:r>
      <w:r w:rsidRPr="00EC76D5">
        <w:rPr>
          <w:rStyle w:val="KeyWord"/>
        </w:rPr>
        <w:t>recursion</w:t>
      </w:r>
      <w:r w:rsidRPr="00EC76D5">
        <w:t>. In the following example, the mathematical function factorial (</w:t>
      </w:r>
      <w:r w:rsidRPr="00EC76D5">
        <w:rPr>
          <w:rStyle w:val="CodeInText0"/>
        </w:rPr>
        <w:t>n</w:t>
      </w:r>
      <w:r w:rsidRPr="00EC76D5">
        <w:t xml:space="preserve">!) is implemented. It can be defined in two ways. The first </w:t>
      </w:r>
      <w:r w:rsidR="00C37108">
        <w:t>definition</w:t>
      </w:r>
      <w:r w:rsidRPr="00EC76D5">
        <w:t xml:space="preserve"> is rather straightforward. The result of the function applied to a positive integer </w:t>
      </w:r>
      <w:r w:rsidRPr="00EC76D5">
        <w:rPr>
          <w:rStyle w:val="CodeInText0"/>
        </w:rPr>
        <w:t>n</w:t>
      </w:r>
      <w:r w:rsidRPr="00EC76D5">
        <w:t xml:space="preserve"> is the product of all positive integers up to and including </w:t>
      </w:r>
      <w:r w:rsidRPr="00EC76D5">
        <w:rPr>
          <w:rStyle w:val="CodeInText0"/>
        </w:rPr>
        <w:t>n</w:t>
      </w:r>
      <w:r w:rsidRPr="00EC76D5">
        <w:t>.</w:t>
      </w:r>
    </w:p>
    <w:p w14:paraId="3D8314E3" w14:textId="77777777" w:rsidR="00E80032" w:rsidRPr="00EC76D5" w:rsidRDefault="00E80032" w:rsidP="00E80032">
      <w:r w:rsidRPr="00EC76D5">
        <w:object w:dxaOrig="1540" w:dyaOrig="279" w14:anchorId="6C609070">
          <v:shape id="_x0000_i1029" type="#_x0000_t75" style="width:78pt;height:12pt" o:ole="" fillcolor="window">
            <v:imagedata r:id="rId16" o:title=""/>
          </v:shape>
          <o:OLEObject Type="Embed" ProgID="Equation.3" ShapeID="_x0000_i1029" DrawAspect="Content" ObjectID="_1662267913" r:id="rId17"/>
        </w:object>
      </w:r>
    </w:p>
    <w:p w14:paraId="68C52872" w14:textId="77777777" w:rsidR="00E80032" w:rsidRPr="00EC76D5" w:rsidRDefault="00E80032" w:rsidP="00E80032">
      <w:pPr>
        <w:pStyle w:val="Code"/>
      </w:pPr>
      <w:r w:rsidRPr="00EC76D5">
        <w:t>int Factorial(int n) {</w:t>
      </w:r>
    </w:p>
    <w:p w14:paraId="6EAD9167" w14:textId="77777777" w:rsidR="00E80032" w:rsidRPr="00EC76D5" w:rsidRDefault="00E80032" w:rsidP="00E80032">
      <w:pPr>
        <w:pStyle w:val="Code"/>
      </w:pPr>
      <w:r w:rsidRPr="00EC76D5">
        <w:t xml:space="preserve">  int result = 1, i;</w:t>
      </w:r>
    </w:p>
    <w:p w14:paraId="13AFFD27" w14:textId="77777777" w:rsidR="00E80032" w:rsidRPr="00EC76D5" w:rsidRDefault="00E80032" w:rsidP="00E80032">
      <w:pPr>
        <w:pStyle w:val="Code"/>
      </w:pPr>
    </w:p>
    <w:p w14:paraId="618F87D3" w14:textId="77777777" w:rsidR="00E80032" w:rsidRPr="00EC76D5" w:rsidRDefault="00E80032" w:rsidP="00E80032">
      <w:pPr>
        <w:pStyle w:val="Code"/>
      </w:pPr>
      <w:r w:rsidRPr="00EC76D5">
        <w:t xml:space="preserve">  for (i = 1; i &lt;= n; ++ i) {</w:t>
      </w:r>
      <w:r w:rsidRPr="00EC76D5">
        <w:cr/>
        <w:t xml:space="preserve">    result *= i;</w:t>
      </w:r>
    </w:p>
    <w:p w14:paraId="5A5A8E81" w14:textId="77777777" w:rsidR="00E80032" w:rsidRPr="00EC76D5" w:rsidRDefault="00E80032" w:rsidP="00E80032">
      <w:pPr>
        <w:pStyle w:val="Code"/>
      </w:pPr>
      <w:r w:rsidRPr="00EC76D5">
        <w:t xml:space="preserve">  }</w:t>
      </w:r>
    </w:p>
    <w:p w14:paraId="5F19D76F" w14:textId="77777777" w:rsidR="00E80032" w:rsidRPr="00EC76D5" w:rsidRDefault="00E80032" w:rsidP="00E80032">
      <w:pPr>
        <w:pStyle w:val="Code"/>
      </w:pPr>
    </w:p>
    <w:p w14:paraId="7D6A9EBA" w14:textId="77777777" w:rsidR="00E80032" w:rsidRPr="00EC76D5" w:rsidRDefault="00E80032" w:rsidP="00E80032">
      <w:pPr>
        <w:pStyle w:val="Code"/>
      </w:pPr>
      <w:r w:rsidRPr="00EC76D5">
        <w:t xml:space="preserve">  return result;</w:t>
      </w:r>
    </w:p>
    <w:p w14:paraId="7E584ADD" w14:textId="77777777" w:rsidR="00E80032" w:rsidRPr="00EC76D5" w:rsidRDefault="00E80032" w:rsidP="00E80032">
      <w:pPr>
        <w:pStyle w:val="Code"/>
      </w:pPr>
      <w:r w:rsidRPr="00EC76D5">
        <w:t>}</w:t>
      </w:r>
    </w:p>
    <w:p w14:paraId="1C3D05E3" w14:textId="0D89AA62" w:rsidR="00E80032" w:rsidRPr="00EC76D5" w:rsidRDefault="00E80032" w:rsidP="00E80032">
      <w:r w:rsidRPr="00EC76D5">
        <w:t xml:space="preserve">An equivalent </w:t>
      </w:r>
      <w:r w:rsidR="00C37108">
        <w:t>definition</w:t>
      </w:r>
      <w:r w:rsidRPr="00EC76D5">
        <w:t xml:space="preserve"> involves a recursive call that is easier to implement.</w:t>
      </w:r>
    </w:p>
    <w:p w14:paraId="6C1783D8" w14:textId="77777777" w:rsidR="00E80032" w:rsidRPr="00EC76D5" w:rsidRDefault="00E80032" w:rsidP="00E80032">
      <w:r w:rsidRPr="00EC76D5">
        <w:rPr>
          <w:noProof/>
          <w:lang w:eastAsia="sv-SE"/>
        </w:rPr>
        <w:drawing>
          <wp:inline distT="0" distB="0" distL="0" distR="0" wp14:anchorId="0AD57AAC" wp14:editId="3ACFCB5D">
            <wp:extent cx="1118870" cy="457200"/>
            <wp:effectExtent l="0" t="0" r="5080" b="0"/>
            <wp:docPr id="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srcRect/>
                    <a:stretch>
                      <a:fillRect/>
                    </a:stretch>
                  </pic:blipFill>
                  <pic:spPr bwMode="auto">
                    <a:xfrm>
                      <a:off x="0" y="0"/>
                      <a:ext cx="1118870" cy="457200"/>
                    </a:xfrm>
                    <a:prstGeom prst="rect">
                      <a:avLst/>
                    </a:prstGeom>
                    <a:noFill/>
                    <a:ln w="9525">
                      <a:noFill/>
                      <a:miter lim="800000"/>
                      <a:headEnd/>
                      <a:tailEnd/>
                    </a:ln>
                  </pic:spPr>
                </pic:pic>
              </a:graphicData>
            </a:graphic>
          </wp:inline>
        </w:drawing>
      </w:r>
    </w:p>
    <w:p w14:paraId="5D29E004" w14:textId="77777777" w:rsidR="00E80032" w:rsidRPr="00EC76D5" w:rsidRDefault="00E80032" w:rsidP="00E80032">
      <w:pPr>
        <w:pStyle w:val="Code"/>
      </w:pPr>
      <w:r w:rsidRPr="00EC76D5">
        <w:t>int Factorial(int n) {</w:t>
      </w:r>
    </w:p>
    <w:p w14:paraId="2A83DEAF" w14:textId="77777777" w:rsidR="00E80032" w:rsidRPr="00EC76D5" w:rsidRDefault="00E80032" w:rsidP="00E80032">
      <w:pPr>
        <w:pStyle w:val="Code"/>
      </w:pPr>
      <w:r w:rsidRPr="00EC76D5">
        <w:t xml:space="preserve">  if (n == 1) {</w:t>
      </w:r>
    </w:p>
    <w:p w14:paraId="2002A243" w14:textId="77777777" w:rsidR="00E80032" w:rsidRPr="00EC76D5" w:rsidRDefault="00E80032" w:rsidP="00E80032">
      <w:pPr>
        <w:pStyle w:val="Code"/>
      </w:pPr>
      <w:r w:rsidRPr="00EC76D5">
        <w:t xml:space="preserve">    return 1;</w:t>
      </w:r>
    </w:p>
    <w:p w14:paraId="2017B125" w14:textId="77777777" w:rsidR="00E80032" w:rsidRPr="00EC76D5" w:rsidRDefault="00E80032" w:rsidP="00E80032">
      <w:pPr>
        <w:pStyle w:val="Code"/>
      </w:pPr>
      <w:r w:rsidRPr="00EC76D5">
        <w:t xml:space="preserve">  }</w:t>
      </w:r>
    </w:p>
    <w:p w14:paraId="47F392E3" w14:textId="77777777" w:rsidR="00E80032" w:rsidRPr="00EC76D5" w:rsidRDefault="00E80032" w:rsidP="00E80032">
      <w:pPr>
        <w:pStyle w:val="Code"/>
      </w:pPr>
      <w:r w:rsidRPr="00EC76D5">
        <w:t xml:space="preserve">  else {</w:t>
      </w:r>
      <w:r w:rsidRPr="00EC76D5">
        <w:cr/>
        <w:t xml:space="preserve">    return n * Factorial(n - 1);</w:t>
      </w:r>
    </w:p>
    <w:p w14:paraId="6656DC03" w14:textId="77777777" w:rsidR="00E80032" w:rsidRPr="00EC76D5" w:rsidRDefault="00E80032" w:rsidP="00E80032">
      <w:pPr>
        <w:pStyle w:val="Code"/>
      </w:pPr>
      <w:r w:rsidRPr="00EC76D5">
        <w:t xml:space="preserve">  }</w:t>
      </w:r>
    </w:p>
    <w:p w14:paraId="2D435F38" w14:textId="77777777" w:rsidR="00E80032" w:rsidRPr="00EC76D5" w:rsidRDefault="00E80032" w:rsidP="00E80032">
      <w:pPr>
        <w:pStyle w:val="Code"/>
      </w:pPr>
      <w:r w:rsidRPr="00EC76D5">
        <w:t>}</w:t>
      </w:r>
    </w:p>
    <w:p w14:paraId="0CA8B20D" w14:textId="6FB551AC" w:rsidR="00E80032" w:rsidRPr="00EC76D5" w:rsidRDefault="00FC52DE" w:rsidP="007C7CB2">
      <w:pPr>
        <w:pStyle w:val="Rubrik3"/>
      </w:pPr>
      <w:bookmarkStart w:id="794" w:name="_Toc320485609"/>
      <w:bookmarkStart w:id="795" w:name="_Toc323656721"/>
      <w:bookmarkStart w:id="796" w:name="_Toc324085459"/>
      <w:bookmarkStart w:id="797" w:name="_Toc383781111"/>
      <w:bookmarkStart w:id="798" w:name="_Toc49764515"/>
      <w:r>
        <w:t>Definition</w:t>
      </w:r>
      <w:r w:rsidR="00E80032" w:rsidRPr="00EC76D5">
        <w:t xml:space="preserve"> and Declaration</w:t>
      </w:r>
      <w:bookmarkEnd w:id="794"/>
      <w:bookmarkEnd w:id="795"/>
      <w:bookmarkEnd w:id="796"/>
      <w:bookmarkEnd w:id="797"/>
      <w:bookmarkEnd w:id="798"/>
    </w:p>
    <w:p w14:paraId="3EC353DF" w14:textId="59DF0190" w:rsidR="00E80032" w:rsidRPr="00EC76D5" w:rsidRDefault="00E80032" w:rsidP="00E80032">
      <w:r w:rsidRPr="00EC76D5">
        <w:t xml:space="preserve">It important to distinguish between </w:t>
      </w:r>
      <w:r w:rsidR="00C37108">
        <w:rPr>
          <w:rStyle w:val="KeyWord"/>
        </w:rPr>
        <w:t>definition</w:t>
      </w:r>
      <w:r w:rsidRPr="00EC76D5">
        <w:t xml:space="preserve"> and </w:t>
      </w:r>
      <w:r w:rsidRPr="00EC76D5">
        <w:rPr>
          <w:rStyle w:val="KeyWord"/>
        </w:rPr>
        <w:t>declaration</w:t>
      </w:r>
      <w:r w:rsidRPr="00EC76D5">
        <w:t xml:space="preserve">. For a function, its </w:t>
      </w:r>
      <w:r w:rsidR="00C37108">
        <w:t>definition</w:t>
      </w:r>
      <w:r w:rsidRPr="00EC76D5">
        <w:t xml:space="preserve"> generates code while the declaration is merely an item of information to the compiler. A function declaration is also called a </w:t>
      </w:r>
      <w:r w:rsidRPr="00EC76D5">
        <w:rPr>
          <w:rStyle w:val="KeyWord"/>
        </w:rPr>
        <w:t>prototype</w:t>
      </w:r>
      <w:r w:rsidRPr="00EC76D5">
        <w:t>.</w:t>
      </w:r>
    </w:p>
    <w:p w14:paraId="66755FDC" w14:textId="56D8B1EB" w:rsidR="00E80032" w:rsidRPr="00EC76D5" w:rsidRDefault="00E80032" w:rsidP="00E80032">
      <w:r w:rsidRPr="00EC76D5">
        <w:t xml:space="preserve">When it comes to mutual recursion (two functions calling each other), at least the second of them must have a prototype to avoid compiler warnings. I recommend that you put prototypes for all functions at the beginning of the file (or in a header file, see Section </w:t>
      </w:r>
      <w:r w:rsidRPr="00EC76D5">
        <w:fldChar w:fldCharType="begin"/>
      </w:r>
      <w:r w:rsidRPr="00EC76D5">
        <w:instrText xml:space="preserve"> REF _Ref383865210 \r \h </w:instrText>
      </w:r>
      <w:r w:rsidRPr="00EC76D5">
        <w:fldChar w:fldCharType="separate"/>
      </w:r>
      <w:r w:rsidR="006F26B2">
        <w:t>21.8</w:t>
      </w:r>
      <w:r w:rsidRPr="00EC76D5">
        <w:fldChar w:fldCharType="end"/>
      </w:r>
      <w:r w:rsidRPr="00EC76D5">
        <w:t>). In the following example, we use two functions to decide whether a given non-negative integer is even or odd according to the formulas below.</w:t>
      </w:r>
    </w:p>
    <w:p w14:paraId="3FEB708F" w14:textId="77777777" w:rsidR="00E80032" w:rsidRPr="00EC76D5" w:rsidRDefault="00E80032" w:rsidP="00E80032">
      <w:r w:rsidRPr="00EC76D5">
        <w:object w:dxaOrig="2840" w:dyaOrig="720" w14:anchorId="23106577">
          <v:shape id="_x0000_i1030" type="#_x0000_t75" style="width:2in;height:36pt" o:ole="" fillcolor="window">
            <v:imagedata r:id="rId19" o:title=""/>
          </v:shape>
          <o:OLEObject Type="Embed" ProgID="Equation.3" ShapeID="_x0000_i1030" DrawAspect="Content" ObjectID="_1662267914" r:id="rId20"/>
        </w:object>
      </w:r>
    </w:p>
    <w:p w14:paraId="4649FE88" w14:textId="77777777" w:rsidR="00E80032" w:rsidRPr="00EC76D5" w:rsidRDefault="00E80032" w:rsidP="00E80032">
      <w:r w:rsidRPr="00EC76D5">
        <w:object w:dxaOrig="2840" w:dyaOrig="720" w14:anchorId="47114D30">
          <v:shape id="_x0000_i1031" type="#_x0000_t75" style="width:2in;height:36pt" o:ole="" fillcolor="window">
            <v:imagedata r:id="rId21" o:title=""/>
          </v:shape>
          <o:OLEObject Type="Embed" ProgID="Equation.3" ShapeID="_x0000_i1031" DrawAspect="Content" ObjectID="_1662267915" r:id="rId22"/>
        </w:object>
      </w:r>
    </w:p>
    <w:p w14:paraId="1FB6866B" w14:textId="05672CB9" w:rsidR="00E80032" w:rsidRPr="00EC76D5" w:rsidRDefault="00E80032" w:rsidP="00E80032">
      <w:r w:rsidRPr="00EC76D5">
        <w:t xml:space="preserve">Note that it is not necessary to name the parameters in a function prototype. If names after all are given, they will be ignored by the compiler, which means that the parameters do not need to have the same names in the function declaration and </w:t>
      </w:r>
      <w:r w:rsidR="00C37108">
        <w:t>definition</w:t>
      </w:r>
      <w:r w:rsidRPr="00EC76D5">
        <w:t>. The only restriction is that two parameters cannot have the same name.</w:t>
      </w:r>
    </w:p>
    <w:p w14:paraId="384F76A3" w14:textId="77777777" w:rsidR="00E80032" w:rsidRPr="00EC76D5" w:rsidRDefault="00E80032" w:rsidP="00E80032">
      <w:pPr>
        <w:pStyle w:val="Code"/>
      </w:pPr>
      <w:r w:rsidRPr="00EC76D5">
        <w:t>int IsEven(int);</w:t>
      </w:r>
    </w:p>
    <w:p w14:paraId="5B8714CB" w14:textId="77777777" w:rsidR="00E80032" w:rsidRPr="00EC76D5" w:rsidRDefault="00E80032" w:rsidP="00E80032">
      <w:pPr>
        <w:pStyle w:val="Code"/>
      </w:pPr>
      <w:r w:rsidRPr="00EC76D5">
        <w:t>int IsOdd(int n);</w:t>
      </w:r>
    </w:p>
    <w:p w14:paraId="683597D2" w14:textId="77777777" w:rsidR="00E80032" w:rsidRPr="00EC76D5" w:rsidRDefault="00E80032" w:rsidP="00E80032">
      <w:r w:rsidRPr="00EC76D5">
        <w:t xml:space="preserve">As C does not include a logical type, we use </w:t>
      </w:r>
      <w:r w:rsidRPr="00EC76D5">
        <w:rPr>
          <w:rStyle w:val="CodeInText0"/>
        </w:rPr>
        <w:t>int</w:t>
      </w:r>
      <w:r w:rsidRPr="00EC76D5">
        <w:t xml:space="preserve"> to represent true (1) or false (0).</w:t>
      </w:r>
    </w:p>
    <w:p w14:paraId="6B0E3897" w14:textId="77777777" w:rsidR="00E80032" w:rsidRPr="00EC76D5" w:rsidRDefault="00E80032" w:rsidP="00E80032">
      <w:pPr>
        <w:pStyle w:val="Code"/>
      </w:pPr>
      <w:r w:rsidRPr="00EC76D5">
        <w:t>int IsEven(int num) {</w:t>
      </w:r>
    </w:p>
    <w:p w14:paraId="1B9DE8E0" w14:textId="77777777" w:rsidR="00E80032" w:rsidRPr="00EC76D5" w:rsidRDefault="00E80032" w:rsidP="00E80032">
      <w:pPr>
        <w:pStyle w:val="Code"/>
      </w:pPr>
      <w:r w:rsidRPr="00EC76D5">
        <w:t xml:space="preserve">  if (num == 0) {</w:t>
      </w:r>
    </w:p>
    <w:p w14:paraId="13FBA222" w14:textId="77777777" w:rsidR="00E80032" w:rsidRPr="00EC76D5" w:rsidRDefault="00E80032" w:rsidP="00E80032">
      <w:pPr>
        <w:pStyle w:val="Code"/>
      </w:pPr>
      <w:r w:rsidRPr="00EC76D5">
        <w:t xml:space="preserve">    return 1;</w:t>
      </w:r>
    </w:p>
    <w:p w14:paraId="3787B424" w14:textId="77777777" w:rsidR="00E80032" w:rsidRPr="00EC76D5" w:rsidRDefault="00E80032" w:rsidP="00E80032">
      <w:pPr>
        <w:pStyle w:val="Code"/>
      </w:pPr>
      <w:r w:rsidRPr="00EC76D5">
        <w:t xml:space="preserve">  }</w:t>
      </w:r>
    </w:p>
    <w:p w14:paraId="6C168EFC" w14:textId="77777777" w:rsidR="00E80032" w:rsidRPr="00EC76D5" w:rsidRDefault="00E80032" w:rsidP="00E80032">
      <w:pPr>
        <w:pStyle w:val="Code"/>
      </w:pPr>
      <w:r w:rsidRPr="00EC76D5">
        <w:t xml:space="preserve">  else {</w:t>
      </w:r>
      <w:r w:rsidRPr="00EC76D5">
        <w:cr/>
        <w:t xml:space="preserve">    return IsOdd(num - 1);</w:t>
      </w:r>
    </w:p>
    <w:p w14:paraId="38784572" w14:textId="77777777" w:rsidR="00E80032" w:rsidRPr="00EC76D5" w:rsidRDefault="00E80032" w:rsidP="00E80032">
      <w:pPr>
        <w:pStyle w:val="Code"/>
      </w:pPr>
      <w:r w:rsidRPr="00EC76D5">
        <w:t xml:space="preserve">  }</w:t>
      </w:r>
    </w:p>
    <w:p w14:paraId="790CEF77" w14:textId="77777777" w:rsidR="00E80032" w:rsidRPr="00EC76D5" w:rsidRDefault="00E80032" w:rsidP="00E80032">
      <w:pPr>
        <w:pStyle w:val="Code"/>
      </w:pPr>
      <w:r w:rsidRPr="00EC76D5">
        <w:t>}</w:t>
      </w:r>
    </w:p>
    <w:p w14:paraId="004BAC42" w14:textId="77777777" w:rsidR="00E80032" w:rsidRPr="00EC76D5" w:rsidRDefault="00E80032" w:rsidP="00E80032">
      <w:pPr>
        <w:pStyle w:val="Code"/>
      </w:pPr>
    </w:p>
    <w:p w14:paraId="721C158C" w14:textId="77777777" w:rsidR="00E80032" w:rsidRPr="00EC76D5" w:rsidRDefault="00E80032" w:rsidP="00E80032">
      <w:pPr>
        <w:pStyle w:val="Code"/>
      </w:pPr>
      <w:r w:rsidRPr="00EC76D5">
        <w:t>int IsOdd(int num) {</w:t>
      </w:r>
    </w:p>
    <w:p w14:paraId="3A739732" w14:textId="77777777" w:rsidR="00E80032" w:rsidRPr="00EC76D5" w:rsidRDefault="00E80032" w:rsidP="00E80032">
      <w:pPr>
        <w:pStyle w:val="Code"/>
      </w:pPr>
      <w:r w:rsidRPr="00EC76D5">
        <w:t xml:space="preserve">  if (num == 0) {</w:t>
      </w:r>
    </w:p>
    <w:p w14:paraId="7F7C1A46" w14:textId="77777777" w:rsidR="00E80032" w:rsidRPr="00EC76D5" w:rsidRDefault="00E80032" w:rsidP="00E80032">
      <w:pPr>
        <w:pStyle w:val="Code"/>
      </w:pPr>
      <w:r w:rsidRPr="00EC76D5">
        <w:t xml:space="preserve">    return 0;</w:t>
      </w:r>
    </w:p>
    <w:p w14:paraId="5708E9B6" w14:textId="77777777" w:rsidR="00E80032" w:rsidRPr="00EC76D5" w:rsidRDefault="00E80032" w:rsidP="00E80032">
      <w:pPr>
        <w:pStyle w:val="Code"/>
      </w:pPr>
      <w:r w:rsidRPr="00EC76D5">
        <w:t xml:space="preserve">  }</w:t>
      </w:r>
    </w:p>
    <w:p w14:paraId="0BFAD5BE" w14:textId="77777777" w:rsidR="00E80032" w:rsidRPr="00EC76D5" w:rsidRDefault="00E80032" w:rsidP="00E80032">
      <w:pPr>
        <w:pStyle w:val="Code"/>
      </w:pPr>
      <w:r w:rsidRPr="00EC76D5">
        <w:t xml:space="preserve">  else {</w:t>
      </w:r>
    </w:p>
    <w:p w14:paraId="30E69FB5" w14:textId="77777777" w:rsidR="00E80032" w:rsidRPr="00EC76D5" w:rsidRDefault="00E80032" w:rsidP="00E80032">
      <w:pPr>
        <w:pStyle w:val="Code"/>
      </w:pPr>
      <w:r w:rsidRPr="00EC76D5">
        <w:t xml:space="preserve">    return IsEven(num - 1);</w:t>
      </w:r>
    </w:p>
    <w:p w14:paraId="1A89B9C0" w14:textId="77777777" w:rsidR="00E80032" w:rsidRPr="00EC76D5" w:rsidRDefault="00E80032" w:rsidP="00E80032">
      <w:pPr>
        <w:pStyle w:val="Code"/>
      </w:pPr>
      <w:r w:rsidRPr="00EC76D5">
        <w:t xml:space="preserve">  }</w:t>
      </w:r>
    </w:p>
    <w:p w14:paraId="30A7A9CE" w14:textId="77777777" w:rsidR="00E80032" w:rsidRPr="00EC76D5" w:rsidRDefault="00E80032" w:rsidP="00E80032">
      <w:pPr>
        <w:pStyle w:val="Code"/>
      </w:pPr>
      <w:r w:rsidRPr="00EC76D5">
        <w:t>}</w:t>
      </w:r>
    </w:p>
    <w:p w14:paraId="2B2A2060" w14:textId="77777777" w:rsidR="00E80032" w:rsidRPr="00EC76D5" w:rsidRDefault="00E80032" w:rsidP="00E80032">
      <w:r w:rsidRPr="00EC76D5">
        <w:t>One peculiar thing about prototypes in C is that they can have an unspecified parameter list. If the parameter list is completely omitted in a function prototype, every parameter list is allowed in the call. The following code is will not result in any compile-time errors. However, there is likely to be run-time errors.</w:t>
      </w:r>
    </w:p>
    <w:p w14:paraId="0A28C2DE" w14:textId="77777777" w:rsidR="00E80032" w:rsidRPr="00EC76D5" w:rsidRDefault="00E80032" w:rsidP="00E80032">
      <w:pPr>
        <w:pStyle w:val="Code"/>
      </w:pPr>
      <w:r w:rsidRPr="00EC76D5">
        <w:t>void Print();</w:t>
      </w:r>
    </w:p>
    <w:p w14:paraId="58C876C5" w14:textId="77777777" w:rsidR="00E80032" w:rsidRPr="00EC76D5" w:rsidRDefault="00E80032" w:rsidP="00E80032">
      <w:pPr>
        <w:pStyle w:val="Code"/>
      </w:pPr>
    </w:p>
    <w:p w14:paraId="1D813F48" w14:textId="77777777" w:rsidR="00E80032" w:rsidRPr="00EC76D5" w:rsidRDefault="00E80032" w:rsidP="00E80032">
      <w:pPr>
        <w:pStyle w:val="Code"/>
      </w:pPr>
      <w:r w:rsidRPr="00EC76D5">
        <w:t>void main(void) {</w:t>
      </w:r>
    </w:p>
    <w:p w14:paraId="02656D39" w14:textId="77777777" w:rsidR="00E80032" w:rsidRPr="00EC76D5" w:rsidRDefault="00E80032" w:rsidP="00E80032">
      <w:pPr>
        <w:pStyle w:val="Code"/>
      </w:pPr>
      <w:r w:rsidRPr="00EC76D5">
        <w:t xml:space="preserve">  Print();</w:t>
      </w:r>
    </w:p>
    <w:p w14:paraId="081BE2CD" w14:textId="77777777" w:rsidR="00E80032" w:rsidRPr="00EC76D5" w:rsidRDefault="00E80032" w:rsidP="00E80032">
      <w:pPr>
        <w:pStyle w:val="Code"/>
      </w:pPr>
      <w:r w:rsidRPr="00EC76D5">
        <w:t xml:space="preserve">  Print(1);</w:t>
      </w:r>
    </w:p>
    <w:p w14:paraId="30D883B4" w14:textId="77777777" w:rsidR="00E80032" w:rsidRPr="00EC76D5" w:rsidRDefault="00E80032" w:rsidP="00E80032">
      <w:pPr>
        <w:pStyle w:val="Code"/>
      </w:pPr>
      <w:r w:rsidRPr="00EC76D5">
        <w:t xml:space="preserve">  Print(1, 2);</w:t>
      </w:r>
    </w:p>
    <w:p w14:paraId="7D4167D2" w14:textId="77777777" w:rsidR="00E80032" w:rsidRPr="00EC76D5" w:rsidRDefault="00E80032" w:rsidP="00E80032">
      <w:pPr>
        <w:pStyle w:val="Code"/>
      </w:pPr>
      <w:r w:rsidRPr="00EC76D5">
        <w:t xml:space="preserve">  Print(1, 2, 3);</w:t>
      </w:r>
    </w:p>
    <w:p w14:paraId="5138D345" w14:textId="77777777" w:rsidR="00E80032" w:rsidRPr="00EC76D5" w:rsidRDefault="00E80032" w:rsidP="00E80032">
      <w:pPr>
        <w:pStyle w:val="Code"/>
      </w:pPr>
      <w:r w:rsidRPr="00EC76D5">
        <w:t>}</w:t>
      </w:r>
    </w:p>
    <w:p w14:paraId="0C0DD68F" w14:textId="77777777" w:rsidR="00E80032" w:rsidRPr="00EC76D5" w:rsidRDefault="00E80032" w:rsidP="00E80032">
      <w:r w:rsidRPr="00EC76D5">
        <w:t xml:space="preserve">The obvious way to avoid the run-time errors is to always state the parameter list in function prototypes. If the function does not have any parameters, it can be stated by the </w:t>
      </w:r>
      <w:r w:rsidRPr="00EC76D5">
        <w:rPr>
          <w:rStyle w:val="CodeInText0"/>
        </w:rPr>
        <w:t>void</w:t>
      </w:r>
      <w:r w:rsidRPr="00EC76D5">
        <w:t xml:space="preserve"> type. In that case, the function can only be called without parameters.</w:t>
      </w:r>
    </w:p>
    <w:p w14:paraId="09ECF349" w14:textId="77777777" w:rsidR="00E80032" w:rsidRPr="00EC76D5" w:rsidRDefault="00E80032" w:rsidP="00E80032">
      <w:pPr>
        <w:pStyle w:val="Code"/>
      </w:pPr>
      <w:r w:rsidRPr="00EC76D5">
        <w:t>void Print(void);</w:t>
      </w:r>
    </w:p>
    <w:p w14:paraId="623DE7FF" w14:textId="53C0364C" w:rsidR="00E80032" w:rsidRPr="00EC76D5" w:rsidRDefault="00E80032" w:rsidP="007C7CB2">
      <w:pPr>
        <w:pStyle w:val="Rubrik3"/>
      </w:pPr>
      <w:bookmarkStart w:id="799" w:name="_Toc320485610"/>
      <w:bookmarkStart w:id="800" w:name="_Toc323656722"/>
      <w:bookmarkStart w:id="801" w:name="_Toc324085460"/>
      <w:bookmarkStart w:id="802" w:name="_Toc383781112"/>
      <w:bookmarkStart w:id="803" w:name="_Toc49764516"/>
      <w:r w:rsidRPr="00EC76D5">
        <w:t>Higher-Order Functions</w:t>
      </w:r>
      <w:bookmarkEnd w:id="799"/>
      <w:bookmarkEnd w:id="800"/>
      <w:bookmarkEnd w:id="801"/>
      <w:bookmarkEnd w:id="802"/>
      <w:bookmarkEnd w:id="803"/>
    </w:p>
    <w:p w14:paraId="7BFA0F7A" w14:textId="77777777" w:rsidR="00E80032" w:rsidRPr="00EC76D5" w:rsidRDefault="00E80032" w:rsidP="00E80032">
      <w:r w:rsidRPr="00EC76D5">
        <w:t xml:space="preserve">A function that takes another function as a parameter is called a </w:t>
      </w:r>
      <w:r w:rsidRPr="00EC76D5">
        <w:rPr>
          <w:rStyle w:val="KeyWord"/>
        </w:rPr>
        <w:t>higher</w:t>
      </w:r>
      <w:r w:rsidRPr="00EC76D5">
        <w:rPr>
          <w:rStyle w:val="Italic"/>
        </w:rPr>
        <w:t>-</w:t>
      </w:r>
      <w:r w:rsidRPr="00EC76D5">
        <w:rPr>
          <w:rStyle w:val="KeyWord"/>
        </w:rPr>
        <w:t>order</w:t>
      </w:r>
      <w:r w:rsidRPr="00EC76D5">
        <w:rPr>
          <w:rStyle w:val="Italic"/>
        </w:rPr>
        <w:t xml:space="preserve"> </w:t>
      </w:r>
      <w:r w:rsidRPr="00EC76D5">
        <w:rPr>
          <w:rStyle w:val="KeyWord"/>
        </w:rPr>
        <w:t>function</w:t>
      </w:r>
      <w:r w:rsidRPr="00EC76D5">
        <w:t xml:space="preserve">. Technically, it does not take the function itself as a parameter, but rather a pointer to the function. However, the pointer marker (*) may be omitted. The parameter function is also called a </w:t>
      </w:r>
      <w:r w:rsidRPr="00EC76D5">
        <w:rPr>
          <w:rStyle w:val="KeyWord"/>
        </w:rPr>
        <w:t>callback</w:t>
      </w:r>
      <w:r w:rsidRPr="00EC76D5">
        <w:t xml:space="preserve"> function. The following example takes an array of the given size and applies the given function to each integer in the array. </w:t>
      </w:r>
      <w:r w:rsidRPr="00EC76D5">
        <w:rPr>
          <w:rStyle w:val="CodeInText0"/>
        </w:rPr>
        <w:t>ApplyArray</w:t>
      </w:r>
      <w:r w:rsidRPr="00EC76D5">
        <w:t xml:space="preserve"> a higher order function and </w:t>
      </w:r>
      <w:r w:rsidRPr="00EC76D5">
        <w:rPr>
          <w:rStyle w:val="CodeInText0"/>
        </w:rPr>
        <w:t>Apply</w:t>
      </w:r>
      <w:r w:rsidRPr="00EC76D5">
        <w:t xml:space="preserve"> is a callback function.</w:t>
      </w:r>
    </w:p>
    <w:p w14:paraId="4330C676" w14:textId="77777777" w:rsidR="00E80032" w:rsidRPr="00EC76D5" w:rsidRDefault="00E80032" w:rsidP="00E80032">
      <w:pPr>
        <w:pStyle w:val="Code"/>
      </w:pPr>
      <w:r w:rsidRPr="00EC76D5">
        <w:t>#include &lt;stdio.h&gt;</w:t>
      </w:r>
    </w:p>
    <w:p w14:paraId="413A828C" w14:textId="77777777" w:rsidR="00E80032" w:rsidRPr="00EC76D5" w:rsidRDefault="00E80032" w:rsidP="00E80032">
      <w:pPr>
        <w:pStyle w:val="Code"/>
      </w:pPr>
    </w:p>
    <w:p w14:paraId="7CAEFAFD" w14:textId="77777777" w:rsidR="00E80032" w:rsidRPr="00EC76D5" w:rsidRDefault="00E80032" w:rsidP="00E80032">
      <w:pPr>
        <w:pStyle w:val="Code"/>
      </w:pPr>
      <w:r w:rsidRPr="00EC76D5">
        <w:t>void ApplyArray(int intArray[], int size, int Apply(int)) {</w:t>
      </w:r>
    </w:p>
    <w:p w14:paraId="5FDFBCB6" w14:textId="77777777" w:rsidR="00E80032" w:rsidRPr="00EC76D5" w:rsidRDefault="00E80032" w:rsidP="00E80032">
      <w:pPr>
        <w:pStyle w:val="Code"/>
      </w:pPr>
      <w:r w:rsidRPr="00EC76D5">
        <w:t xml:space="preserve">  int index;</w:t>
      </w:r>
    </w:p>
    <w:p w14:paraId="25577540" w14:textId="77777777" w:rsidR="00E80032" w:rsidRPr="00EC76D5" w:rsidRDefault="00E80032" w:rsidP="00E80032">
      <w:pPr>
        <w:pStyle w:val="Code"/>
      </w:pPr>
      <w:r w:rsidRPr="00EC76D5">
        <w:t xml:space="preserve">  for (index = 0; index &lt; size; ++index) {</w:t>
      </w:r>
      <w:r w:rsidRPr="00EC76D5">
        <w:cr/>
        <w:t xml:space="preserve">    intArray[index] = Apply(intArray[index]);</w:t>
      </w:r>
    </w:p>
    <w:p w14:paraId="2739D7A4" w14:textId="77777777" w:rsidR="00E80032" w:rsidRPr="00EC76D5" w:rsidRDefault="00E80032" w:rsidP="00E80032">
      <w:pPr>
        <w:pStyle w:val="Code"/>
      </w:pPr>
      <w:r w:rsidRPr="00EC76D5">
        <w:t xml:space="preserve">  }</w:t>
      </w:r>
    </w:p>
    <w:p w14:paraId="71127BAD" w14:textId="77777777" w:rsidR="00E80032" w:rsidRPr="00EC76D5" w:rsidRDefault="00E80032" w:rsidP="00E80032">
      <w:pPr>
        <w:pStyle w:val="Code"/>
      </w:pPr>
      <w:r w:rsidRPr="00EC76D5">
        <w:t>}</w:t>
      </w:r>
    </w:p>
    <w:p w14:paraId="6D1F9887" w14:textId="77777777" w:rsidR="00E80032" w:rsidRPr="00EC76D5" w:rsidRDefault="00E80032" w:rsidP="00E80032">
      <w:pPr>
        <w:pStyle w:val="Code"/>
      </w:pPr>
    </w:p>
    <w:p w14:paraId="702B5678" w14:textId="77777777" w:rsidR="00E80032" w:rsidRPr="00EC76D5" w:rsidRDefault="00E80032" w:rsidP="00E80032">
      <w:pPr>
        <w:pStyle w:val="Code"/>
      </w:pPr>
      <w:r w:rsidRPr="00EC76D5">
        <w:t>int Double(int number) {</w:t>
      </w:r>
    </w:p>
    <w:p w14:paraId="49A13B4B" w14:textId="77777777" w:rsidR="00E80032" w:rsidRPr="00EC76D5" w:rsidRDefault="00E80032" w:rsidP="00E80032">
      <w:pPr>
        <w:pStyle w:val="Code"/>
      </w:pPr>
      <w:r w:rsidRPr="00EC76D5">
        <w:t xml:space="preserve">  return 2 * number;</w:t>
      </w:r>
    </w:p>
    <w:p w14:paraId="496C9645" w14:textId="77777777" w:rsidR="00E80032" w:rsidRPr="00EC76D5" w:rsidRDefault="00E80032" w:rsidP="00E80032">
      <w:pPr>
        <w:pStyle w:val="Code"/>
      </w:pPr>
      <w:r w:rsidRPr="00EC76D5">
        <w:t>}</w:t>
      </w:r>
    </w:p>
    <w:p w14:paraId="65CDAFBA" w14:textId="77777777" w:rsidR="00E80032" w:rsidRPr="00EC76D5" w:rsidRDefault="00E80032" w:rsidP="00E80032">
      <w:pPr>
        <w:pStyle w:val="Code"/>
      </w:pPr>
    </w:p>
    <w:p w14:paraId="1EDB6A88" w14:textId="77777777" w:rsidR="00E80032" w:rsidRPr="00EC76D5" w:rsidRDefault="00E80032" w:rsidP="00E80032">
      <w:pPr>
        <w:pStyle w:val="Code"/>
      </w:pPr>
      <w:r w:rsidRPr="00EC76D5">
        <w:t>int Square(int number) {</w:t>
      </w:r>
    </w:p>
    <w:p w14:paraId="6292B5D3" w14:textId="77777777" w:rsidR="00E80032" w:rsidRPr="00EC76D5" w:rsidRDefault="00E80032" w:rsidP="00E80032">
      <w:pPr>
        <w:pStyle w:val="Code"/>
      </w:pPr>
      <w:r w:rsidRPr="00EC76D5">
        <w:t xml:space="preserve">  return number * number;</w:t>
      </w:r>
    </w:p>
    <w:p w14:paraId="3156585D" w14:textId="77777777" w:rsidR="00E80032" w:rsidRPr="00EC76D5" w:rsidRDefault="00E80032" w:rsidP="00E80032">
      <w:pPr>
        <w:pStyle w:val="Code"/>
      </w:pPr>
      <w:r w:rsidRPr="00EC76D5">
        <w:t>}</w:t>
      </w:r>
    </w:p>
    <w:p w14:paraId="5888B329" w14:textId="77777777" w:rsidR="00E80032" w:rsidRPr="00EC76D5" w:rsidRDefault="00E80032" w:rsidP="00E80032">
      <w:pPr>
        <w:pStyle w:val="Code"/>
      </w:pPr>
    </w:p>
    <w:p w14:paraId="0F4E21C3" w14:textId="77777777" w:rsidR="00E80032" w:rsidRPr="00EC76D5" w:rsidRDefault="00E80032" w:rsidP="00E80032">
      <w:pPr>
        <w:pStyle w:val="Code"/>
      </w:pPr>
      <w:r w:rsidRPr="00EC76D5">
        <w:t>void PrintArray(int intArray[], int size) {</w:t>
      </w:r>
    </w:p>
    <w:p w14:paraId="4371DE9A" w14:textId="77777777" w:rsidR="00E80032" w:rsidRPr="00EC76D5" w:rsidRDefault="00E80032" w:rsidP="00E80032">
      <w:pPr>
        <w:pStyle w:val="Code"/>
      </w:pPr>
      <w:r w:rsidRPr="00EC76D5">
        <w:t xml:space="preserve">  int index;</w:t>
      </w:r>
    </w:p>
    <w:p w14:paraId="02758C98" w14:textId="77777777" w:rsidR="00E80032" w:rsidRPr="00EC76D5" w:rsidRDefault="00E80032" w:rsidP="00E80032">
      <w:pPr>
        <w:pStyle w:val="Code"/>
      </w:pPr>
      <w:r w:rsidRPr="00EC76D5">
        <w:t xml:space="preserve">  for (index = 0; index &lt; size; ++index) {</w:t>
      </w:r>
      <w:r w:rsidRPr="00EC76D5">
        <w:cr/>
        <w:t xml:space="preserve">    printf("%d ", intArray[index]);</w:t>
      </w:r>
    </w:p>
    <w:p w14:paraId="729F641B" w14:textId="77777777" w:rsidR="00E80032" w:rsidRPr="00EC76D5" w:rsidRDefault="00E80032" w:rsidP="00E80032">
      <w:pPr>
        <w:pStyle w:val="Code"/>
      </w:pPr>
      <w:r w:rsidRPr="00EC76D5">
        <w:t xml:space="preserve">  }</w:t>
      </w:r>
    </w:p>
    <w:p w14:paraId="67D04530" w14:textId="77777777" w:rsidR="00E80032" w:rsidRPr="00EC76D5" w:rsidRDefault="00E80032" w:rsidP="00E80032">
      <w:pPr>
        <w:pStyle w:val="Code"/>
      </w:pPr>
      <w:r w:rsidRPr="00EC76D5">
        <w:t xml:space="preserve">  printf("\n");</w:t>
      </w:r>
    </w:p>
    <w:p w14:paraId="3BFB2A10" w14:textId="77777777" w:rsidR="00E80032" w:rsidRPr="00EC76D5" w:rsidRDefault="00E80032" w:rsidP="00E80032">
      <w:pPr>
        <w:pStyle w:val="Code"/>
      </w:pPr>
      <w:r w:rsidRPr="00EC76D5">
        <w:t>}</w:t>
      </w:r>
    </w:p>
    <w:p w14:paraId="2D8989AC" w14:textId="77777777" w:rsidR="00E80032" w:rsidRPr="00EC76D5" w:rsidRDefault="00E80032" w:rsidP="00E80032">
      <w:pPr>
        <w:pStyle w:val="Code"/>
      </w:pPr>
    </w:p>
    <w:p w14:paraId="10734781" w14:textId="77777777" w:rsidR="00E80032" w:rsidRPr="00EC76D5" w:rsidRDefault="00E80032" w:rsidP="00E80032">
      <w:pPr>
        <w:pStyle w:val="Code"/>
      </w:pPr>
      <w:r w:rsidRPr="00EC76D5">
        <w:t>void main() {</w:t>
      </w:r>
    </w:p>
    <w:p w14:paraId="318AE64C" w14:textId="77777777" w:rsidR="00E80032" w:rsidRPr="00EC76D5" w:rsidRDefault="00E80032" w:rsidP="00E80032">
      <w:pPr>
        <w:pStyle w:val="Code"/>
      </w:pPr>
      <w:r w:rsidRPr="00EC76D5">
        <w:t xml:space="preserve">  int numberArray[] = {1, 2, 3, 4, 5, 6, 7, 8, 9, 10};</w:t>
      </w:r>
    </w:p>
    <w:p w14:paraId="38B1C18F" w14:textId="77777777" w:rsidR="00E80032" w:rsidRPr="00EC76D5" w:rsidRDefault="00E80032" w:rsidP="00E80032">
      <w:pPr>
        <w:pStyle w:val="Code"/>
      </w:pPr>
      <w:r w:rsidRPr="00EC76D5">
        <w:t xml:space="preserve">  int arraySize = sizeof numberArray / sizeof numberArray[0];</w:t>
      </w:r>
    </w:p>
    <w:p w14:paraId="165B5D86" w14:textId="77777777" w:rsidR="00E80032" w:rsidRPr="00EC76D5" w:rsidRDefault="00E80032" w:rsidP="00E80032">
      <w:pPr>
        <w:pStyle w:val="Code"/>
      </w:pPr>
      <w:r w:rsidRPr="00EC76D5">
        <w:t xml:space="preserve">  PrintArray(numberArray, arraySize);</w:t>
      </w:r>
    </w:p>
    <w:p w14:paraId="4A1F9799" w14:textId="77777777" w:rsidR="00E80032" w:rsidRPr="00EC76D5" w:rsidRDefault="00E80032" w:rsidP="00E80032">
      <w:pPr>
        <w:pStyle w:val="Code"/>
      </w:pPr>
    </w:p>
    <w:p w14:paraId="3907B215" w14:textId="77777777" w:rsidR="00E80032" w:rsidRPr="00EC76D5" w:rsidRDefault="00E80032" w:rsidP="00E80032">
      <w:pPr>
        <w:pStyle w:val="Code"/>
      </w:pPr>
      <w:r w:rsidRPr="00EC76D5">
        <w:t xml:space="preserve">  // Doubles every value in the array.</w:t>
      </w:r>
    </w:p>
    <w:p w14:paraId="77479FE0" w14:textId="77777777" w:rsidR="00E80032" w:rsidRPr="00EC76D5" w:rsidRDefault="00E80032" w:rsidP="00E80032">
      <w:pPr>
        <w:pStyle w:val="Code"/>
      </w:pPr>
      <w:r w:rsidRPr="00EC76D5">
        <w:t xml:space="preserve">  ApplyArray(numberArray, arraySize, Double);</w:t>
      </w:r>
    </w:p>
    <w:p w14:paraId="11CD42D3" w14:textId="77777777" w:rsidR="00E80032" w:rsidRPr="00EC76D5" w:rsidRDefault="00E80032" w:rsidP="00E80032">
      <w:pPr>
        <w:pStyle w:val="Code"/>
      </w:pPr>
      <w:r w:rsidRPr="00EC76D5">
        <w:t xml:space="preserve">  PrintArray(numberArray, arraySize);</w:t>
      </w:r>
    </w:p>
    <w:p w14:paraId="0A89423E" w14:textId="77777777" w:rsidR="00E80032" w:rsidRPr="00EC76D5" w:rsidRDefault="00E80032" w:rsidP="00E80032">
      <w:pPr>
        <w:pStyle w:val="Code"/>
      </w:pPr>
    </w:p>
    <w:p w14:paraId="4EBEF0BB" w14:textId="77777777" w:rsidR="00E80032" w:rsidRPr="00EC76D5" w:rsidRDefault="00E80032" w:rsidP="00E80032">
      <w:pPr>
        <w:pStyle w:val="Code"/>
      </w:pPr>
      <w:r w:rsidRPr="00EC76D5">
        <w:t xml:space="preserve">  // Squares every value in the array.</w:t>
      </w:r>
    </w:p>
    <w:p w14:paraId="0E261638" w14:textId="77777777" w:rsidR="00E80032" w:rsidRPr="00EC76D5" w:rsidRDefault="00E80032" w:rsidP="00E80032">
      <w:pPr>
        <w:pStyle w:val="Code"/>
      </w:pPr>
      <w:r w:rsidRPr="00EC76D5">
        <w:t xml:space="preserve">  ApplyArray(numberArray, arraySize, Square);</w:t>
      </w:r>
    </w:p>
    <w:p w14:paraId="662F257A" w14:textId="77777777" w:rsidR="00E80032" w:rsidRPr="00EC76D5" w:rsidRDefault="00E80032" w:rsidP="00E80032">
      <w:pPr>
        <w:pStyle w:val="Code"/>
      </w:pPr>
      <w:r w:rsidRPr="00EC76D5">
        <w:t xml:space="preserve">  PrintArray(numberArray, arraySize);</w:t>
      </w:r>
    </w:p>
    <w:p w14:paraId="39BDAFEF" w14:textId="77777777" w:rsidR="00E80032" w:rsidRPr="00EC76D5" w:rsidRDefault="00E80032" w:rsidP="00E80032">
      <w:pPr>
        <w:pStyle w:val="Code"/>
      </w:pPr>
      <w:r w:rsidRPr="00EC76D5">
        <w:t>}</w:t>
      </w:r>
    </w:p>
    <w:p w14:paraId="3D132BE8" w14:textId="77777777" w:rsidR="00E80032" w:rsidRPr="00EC76D5" w:rsidRDefault="00E80032" w:rsidP="00E80032">
      <w:pPr>
        <w:rPr>
          <w:szCs w:val="21"/>
        </w:rPr>
      </w:pPr>
      <w:r w:rsidRPr="00EC76D5">
        <w:rPr>
          <w:szCs w:val="21"/>
        </w:rPr>
        <w:t xml:space="preserve">An alternative way is to define the type of the callback function. In the following code segment, the </w:t>
      </w:r>
      <w:r w:rsidRPr="00EC76D5">
        <w:rPr>
          <w:rStyle w:val="CodeInText0"/>
        </w:rPr>
        <w:t>APPLY_FUNC</w:t>
      </w:r>
      <w:r w:rsidRPr="00EC76D5">
        <w:t xml:space="preserve"> type is a pointer to a function that takes an integer parameter and returns an integer value.</w:t>
      </w:r>
    </w:p>
    <w:p w14:paraId="23883315" w14:textId="77777777" w:rsidR="00E80032" w:rsidRPr="00EC76D5" w:rsidRDefault="00E80032" w:rsidP="00E80032">
      <w:pPr>
        <w:pStyle w:val="Code"/>
      </w:pPr>
      <w:r w:rsidRPr="00EC76D5">
        <w:t>typedef int (*APPLY_FUNC)(int);</w:t>
      </w:r>
    </w:p>
    <w:p w14:paraId="3B1C7144" w14:textId="77777777" w:rsidR="00E80032" w:rsidRPr="00EC76D5" w:rsidRDefault="00E80032" w:rsidP="00E80032">
      <w:pPr>
        <w:pStyle w:val="Code"/>
      </w:pPr>
    </w:p>
    <w:p w14:paraId="4D31FFDD" w14:textId="77777777" w:rsidR="00E80032" w:rsidRPr="00EC76D5" w:rsidRDefault="00E80032" w:rsidP="00E80032">
      <w:pPr>
        <w:pStyle w:val="Code"/>
      </w:pPr>
      <w:r w:rsidRPr="00EC76D5">
        <w:t>void ApplyArray(int intArray[], int size,</w:t>
      </w:r>
    </w:p>
    <w:p w14:paraId="1231AA0A" w14:textId="77777777" w:rsidR="00E80032" w:rsidRPr="00EC76D5" w:rsidRDefault="00E80032" w:rsidP="00E80032">
      <w:pPr>
        <w:pStyle w:val="Code"/>
      </w:pPr>
      <w:r w:rsidRPr="00EC76D5">
        <w:t xml:space="preserve">                APPLY_FUNC pApplyFunc) {</w:t>
      </w:r>
    </w:p>
    <w:p w14:paraId="1654F290" w14:textId="77777777" w:rsidR="00E80032" w:rsidRPr="00EC76D5" w:rsidRDefault="00E80032" w:rsidP="00E80032">
      <w:pPr>
        <w:pStyle w:val="Code"/>
      </w:pPr>
      <w:r w:rsidRPr="00EC76D5">
        <w:t xml:space="preserve">  int index;</w:t>
      </w:r>
    </w:p>
    <w:p w14:paraId="53EA493D" w14:textId="77777777" w:rsidR="00E80032" w:rsidRPr="00EC76D5" w:rsidRDefault="00E80032" w:rsidP="00E80032">
      <w:pPr>
        <w:pStyle w:val="Code"/>
      </w:pPr>
      <w:r w:rsidRPr="00EC76D5">
        <w:t xml:space="preserve">  for (index = 0; index &lt; size; ++index) {</w:t>
      </w:r>
      <w:r w:rsidRPr="00EC76D5">
        <w:cr/>
        <w:t xml:space="preserve">    intArray[index] = pApplyFunc(intArray[index]);</w:t>
      </w:r>
    </w:p>
    <w:p w14:paraId="5E089B93" w14:textId="77777777" w:rsidR="00E80032" w:rsidRPr="00EC76D5" w:rsidRDefault="00E80032" w:rsidP="00E80032">
      <w:pPr>
        <w:pStyle w:val="Code"/>
      </w:pPr>
      <w:r w:rsidRPr="00EC76D5">
        <w:t xml:space="preserve">  }</w:t>
      </w:r>
    </w:p>
    <w:p w14:paraId="0B453E42" w14:textId="77777777" w:rsidR="00E80032" w:rsidRPr="00EC76D5" w:rsidRDefault="00E80032" w:rsidP="00E80032">
      <w:pPr>
        <w:pStyle w:val="Code"/>
      </w:pPr>
      <w:r w:rsidRPr="00EC76D5">
        <w:t>}</w:t>
      </w:r>
    </w:p>
    <w:p w14:paraId="7A721402" w14:textId="0B3DD4EC" w:rsidR="00E80032" w:rsidRPr="00EC76D5" w:rsidRDefault="00E80032" w:rsidP="00E80032">
      <w:r w:rsidRPr="00EC76D5">
        <w:t xml:space="preserve">One additional point of the example above is how to of find the size of an array: we divide the size of the array with the size of its first value. This function does only work on static arrays, not on dynamically allocated arrays or array given as parameters to functions. A parameter array is in fact converted to a pointer to the array type. The following two function </w:t>
      </w:r>
      <w:r w:rsidR="00C37108">
        <w:t>definition</w:t>
      </w:r>
      <w:r w:rsidRPr="00EC76D5">
        <w:t xml:space="preserve">s are (by </w:t>
      </w:r>
      <w:r w:rsidR="00C37108">
        <w:t>definition</w:t>
      </w:r>
      <w:r w:rsidRPr="00EC76D5">
        <w:t>) equivalent. This gives that the function must have an extra integer parameter stating the array size.</w:t>
      </w:r>
    </w:p>
    <w:p w14:paraId="05768D1D" w14:textId="77777777" w:rsidR="00E80032" w:rsidRPr="00EC76D5" w:rsidRDefault="00E80032" w:rsidP="00E80032">
      <w:pPr>
        <w:pStyle w:val="Code"/>
      </w:pPr>
      <w:r w:rsidRPr="00EC76D5">
        <w:t>void PrintArray(int intArray[], int arraySize) {</w:t>
      </w:r>
    </w:p>
    <w:p w14:paraId="301032BB" w14:textId="77777777" w:rsidR="00E80032" w:rsidRPr="00EC76D5" w:rsidRDefault="00E80032" w:rsidP="00E80032">
      <w:pPr>
        <w:pStyle w:val="Code"/>
      </w:pPr>
      <w:r w:rsidRPr="00EC76D5">
        <w:t xml:space="preserve">  // ...</w:t>
      </w:r>
    </w:p>
    <w:p w14:paraId="7876F550" w14:textId="77777777" w:rsidR="00E80032" w:rsidRPr="00EC76D5" w:rsidRDefault="00E80032" w:rsidP="00E80032">
      <w:pPr>
        <w:pStyle w:val="Code"/>
      </w:pPr>
      <w:r w:rsidRPr="00EC76D5">
        <w:t>}</w:t>
      </w:r>
    </w:p>
    <w:p w14:paraId="06AE05E9" w14:textId="77777777" w:rsidR="00E80032" w:rsidRPr="00EC76D5" w:rsidRDefault="00E80032" w:rsidP="00E80032">
      <w:pPr>
        <w:pStyle w:val="Code"/>
      </w:pPr>
    </w:p>
    <w:p w14:paraId="5D257B42" w14:textId="77777777" w:rsidR="00E80032" w:rsidRPr="00EC76D5" w:rsidRDefault="00E80032" w:rsidP="00E80032">
      <w:pPr>
        <w:pStyle w:val="Code"/>
      </w:pPr>
      <w:r w:rsidRPr="00EC76D5">
        <w:t>void PrintArray(int* intArray, int arraySize) {</w:t>
      </w:r>
    </w:p>
    <w:p w14:paraId="01F674FD" w14:textId="77777777" w:rsidR="00E80032" w:rsidRPr="00EC76D5" w:rsidRDefault="00E80032" w:rsidP="00E80032">
      <w:pPr>
        <w:pStyle w:val="Code"/>
      </w:pPr>
      <w:r w:rsidRPr="00EC76D5">
        <w:t xml:space="preserve">  // ...</w:t>
      </w:r>
    </w:p>
    <w:p w14:paraId="66F2B180" w14:textId="77777777" w:rsidR="00E80032" w:rsidRPr="00EC76D5" w:rsidRDefault="00E80032" w:rsidP="00E80032">
      <w:pPr>
        <w:pStyle w:val="Code"/>
      </w:pPr>
      <w:r w:rsidRPr="00EC76D5">
        <w:t>}</w:t>
      </w:r>
    </w:p>
    <w:p w14:paraId="0790600F" w14:textId="57245D5E" w:rsidR="00E80032" w:rsidRPr="00EC76D5" w:rsidRDefault="00E80032" w:rsidP="007C7CB2">
      <w:pPr>
        <w:pStyle w:val="Rubrik2"/>
      </w:pPr>
      <w:bookmarkStart w:id="804" w:name="_Toc320485611"/>
      <w:bookmarkStart w:id="805" w:name="_Toc323656723"/>
      <w:bookmarkStart w:id="806" w:name="_Toc324085461"/>
      <w:bookmarkStart w:id="807" w:name="_Toc383781113"/>
      <w:bookmarkStart w:id="808" w:name="_Ref383865210"/>
      <w:bookmarkStart w:id="809" w:name="_Toc49764517"/>
      <w:r w:rsidRPr="00EC76D5">
        <w:t>Structures and Linked Lists</w:t>
      </w:r>
      <w:bookmarkEnd w:id="804"/>
      <w:bookmarkEnd w:id="805"/>
      <w:bookmarkEnd w:id="806"/>
      <w:bookmarkEnd w:id="807"/>
      <w:bookmarkEnd w:id="808"/>
      <w:bookmarkEnd w:id="809"/>
    </w:p>
    <w:p w14:paraId="48C1E0C9" w14:textId="5E80A53C" w:rsidR="00E80032" w:rsidRPr="00EC76D5" w:rsidRDefault="00E80032" w:rsidP="00E80032">
      <w:r w:rsidRPr="00EC76D5">
        <w:t xml:space="preserve">A </w:t>
      </w:r>
      <w:r w:rsidRPr="00EC76D5">
        <w:rPr>
          <w:rStyle w:val="CodeInText0"/>
        </w:rPr>
        <w:t>struct</w:t>
      </w:r>
      <w:r w:rsidRPr="00EC76D5">
        <w:t xml:space="preserve"> is a compound type. </w:t>
      </w:r>
      <w:r w:rsidR="00A530E9" w:rsidRPr="00EC76D5">
        <w:t>Like</w:t>
      </w:r>
      <w:r w:rsidRPr="00EC76D5">
        <w:t xml:space="preserve"> arrays, it holds several values, called </w:t>
      </w:r>
      <w:r w:rsidRPr="00EC76D5">
        <w:rPr>
          <w:rStyle w:val="KeyWord"/>
        </w:rPr>
        <w:t>fields</w:t>
      </w:r>
      <w:r w:rsidRPr="00EC76D5">
        <w:t>. However, in contrast to arrays, the values can hold different types.</w:t>
      </w:r>
    </w:p>
    <w:p w14:paraId="50D967D8" w14:textId="53F07E15" w:rsidR="00E80032" w:rsidRPr="00EC76D5" w:rsidRDefault="00E80032" w:rsidP="00E80032">
      <w:r w:rsidRPr="00EC76D5">
        <w:t xml:space="preserve">A pointer may point at a </w:t>
      </w:r>
      <w:r w:rsidR="007B180A" w:rsidRPr="00EC76D5">
        <w:t>struct</w:t>
      </w:r>
      <w:r w:rsidRPr="00EC76D5">
        <w:t xml:space="preserve"> value as well as a simple value, and a </w:t>
      </w:r>
      <w:r w:rsidR="005A26A4" w:rsidRPr="00EC76D5">
        <w:t xml:space="preserve">struct </w:t>
      </w:r>
      <w:r w:rsidRPr="00EC76D5">
        <w:t xml:space="preserve">may have a pointer to another </w:t>
      </w:r>
      <w:r w:rsidR="005A26A4" w:rsidRPr="00EC76D5">
        <w:t xml:space="preserve">struct </w:t>
      </w:r>
      <w:r w:rsidRPr="00EC76D5">
        <w:t xml:space="preserve">value as a field, which in turn points at another </w:t>
      </w:r>
      <w:r w:rsidR="005A26A4" w:rsidRPr="00EC76D5">
        <w:t xml:space="preserve">struct </w:t>
      </w:r>
      <w:r w:rsidRPr="00EC76D5">
        <w:t>value</w:t>
      </w:r>
      <w:r w:rsidR="005A26A4" w:rsidRPr="00EC76D5">
        <w:t>,</w:t>
      </w:r>
      <w:r w:rsidRPr="00EC76D5">
        <w:t xml:space="preserve"> and so one. In this way, a </w:t>
      </w:r>
      <w:r w:rsidRPr="00EC76D5">
        <w:rPr>
          <w:rStyle w:val="KeyWord"/>
        </w:rPr>
        <w:t>linked</w:t>
      </w:r>
      <w:r w:rsidRPr="00EC76D5">
        <w:rPr>
          <w:rStyle w:val="Italic"/>
        </w:rPr>
        <w:t xml:space="preserve"> </w:t>
      </w:r>
      <w:r w:rsidRPr="00EC76D5">
        <w:rPr>
          <w:rStyle w:val="KeyWord"/>
        </w:rPr>
        <w:t>list</w:t>
      </w:r>
      <w:r w:rsidRPr="00EC76D5">
        <w:t xml:space="preserve"> can be constructed. The list must end eventually, so the last pointer points at null. A pointer to the next cell in the list is called a </w:t>
      </w:r>
      <w:r w:rsidRPr="00EC76D5">
        <w:rPr>
          <w:rStyle w:val="KeyWord"/>
        </w:rPr>
        <w:t>link</w:t>
      </w:r>
      <w:r w:rsidRPr="00EC76D5">
        <w:t>.</w:t>
      </w:r>
    </w:p>
    <w:p w14:paraId="3F71A7BB" w14:textId="77777777" w:rsidR="00E80032" w:rsidRPr="00EC76D5" w:rsidRDefault="00E80032" w:rsidP="00E80032">
      <w:pPr>
        <w:pStyle w:val="Code"/>
      </w:pPr>
      <w:r w:rsidRPr="00EC76D5">
        <w:t>struct Cell {</w:t>
      </w:r>
    </w:p>
    <w:p w14:paraId="063C77BF" w14:textId="77777777" w:rsidR="00E80032" w:rsidRPr="00EC76D5" w:rsidRDefault="00E80032" w:rsidP="00E80032">
      <w:pPr>
        <w:pStyle w:val="Code"/>
      </w:pPr>
      <w:r w:rsidRPr="00EC76D5">
        <w:t xml:space="preserve">  int value;</w:t>
      </w:r>
    </w:p>
    <w:p w14:paraId="58CA8073" w14:textId="77777777" w:rsidR="00E80032" w:rsidRPr="00EC76D5" w:rsidRDefault="00E80032" w:rsidP="00E80032">
      <w:pPr>
        <w:pStyle w:val="Code"/>
      </w:pPr>
      <w:r w:rsidRPr="00EC76D5">
        <w:t xml:space="preserve">  struct Cell* nextPtr;</w:t>
      </w:r>
    </w:p>
    <w:p w14:paraId="6BAEA01B" w14:textId="77777777" w:rsidR="00E80032" w:rsidRPr="00EC76D5" w:rsidRDefault="00E80032" w:rsidP="00E80032">
      <w:pPr>
        <w:pStyle w:val="Code"/>
      </w:pPr>
      <w:r w:rsidRPr="00EC76D5">
        <w:t>};</w:t>
      </w:r>
    </w:p>
    <w:p w14:paraId="25410DF7" w14:textId="77777777" w:rsidR="00E80032" w:rsidRPr="00EC76D5" w:rsidRDefault="00E80032" w:rsidP="00E80032">
      <w:pPr>
        <w:pStyle w:val="Code"/>
      </w:pPr>
    </w:p>
    <w:p w14:paraId="4BC194C5" w14:textId="77777777" w:rsidR="00E80032" w:rsidRPr="00EC76D5" w:rsidRDefault="00E80032" w:rsidP="00E80032">
      <w:pPr>
        <w:pStyle w:val="Code"/>
      </w:pPr>
      <w:r w:rsidRPr="00EC76D5">
        <w:t>struct Cell cell3 = {3, NULL};</w:t>
      </w:r>
    </w:p>
    <w:p w14:paraId="5C7533D0" w14:textId="77777777" w:rsidR="00E80032" w:rsidRPr="00EC76D5" w:rsidRDefault="00E80032" w:rsidP="00E80032">
      <w:pPr>
        <w:pStyle w:val="Code"/>
      </w:pPr>
      <w:r w:rsidRPr="00EC76D5">
        <w:t>struct Cell cell2 = {2, &amp;cell3};</w:t>
      </w:r>
    </w:p>
    <w:p w14:paraId="1751A222" w14:textId="77777777" w:rsidR="00E80032" w:rsidRPr="00EC76D5" w:rsidRDefault="00E80032" w:rsidP="00E80032">
      <w:pPr>
        <w:pStyle w:val="Code"/>
      </w:pPr>
      <w:r w:rsidRPr="00EC76D5">
        <w:t>struct Cell cell1 = {1, &amp;cell2};</w:t>
      </w:r>
    </w:p>
    <w:p w14:paraId="31C5B796" w14:textId="77777777" w:rsidR="00E80032" w:rsidRPr="00EC76D5" w:rsidRDefault="00E80032" w:rsidP="00E80032">
      <w:r w:rsidRPr="00EC76D5">
        <w:rPr>
          <w:noProof/>
          <w:lang w:eastAsia="sv-SE"/>
        </w:rPr>
        <mc:AlternateContent>
          <mc:Choice Requires="wpc">
            <w:drawing>
              <wp:inline distT="0" distB="0" distL="0" distR="0" wp14:anchorId="5CF3E5C8" wp14:editId="13C31196">
                <wp:extent cx="6131560" cy="811530"/>
                <wp:effectExtent l="0" t="0" r="2540" b="0"/>
                <wp:docPr id="254" name="Canvas 80"/>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62" name="Rectangle 72"/>
                        <wps:cNvSpPr>
                          <a:spLocks noChangeArrowheads="1"/>
                        </wps:cNvSpPr>
                        <wps:spPr bwMode="auto">
                          <a:xfrm>
                            <a:off x="89701" y="270510"/>
                            <a:ext cx="541505" cy="359613"/>
                          </a:xfrm>
                          <a:prstGeom prst="rect">
                            <a:avLst/>
                          </a:prstGeom>
                          <a:solidFill>
                            <a:srgbClr val="FFFFFF"/>
                          </a:solidFill>
                          <a:ln w="9525">
                            <a:solidFill>
                              <a:srgbClr val="000000"/>
                            </a:solidFill>
                            <a:miter lim="800000"/>
                            <a:headEnd/>
                            <a:tailEnd/>
                          </a:ln>
                        </wps:spPr>
                        <wps:txbx>
                          <w:txbxContent>
                            <w:p w14:paraId="63A1E8D4"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63" name="Text Box 73"/>
                        <wps:cNvSpPr txBox="1">
                          <a:spLocks noChangeArrowheads="1"/>
                        </wps:cNvSpPr>
                        <wps:spPr bwMode="auto">
                          <a:xfrm>
                            <a:off x="0" y="0"/>
                            <a:ext cx="720907"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AB154B"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4" name="Text Box 74"/>
                        <wps:cNvSpPr txBox="1">
                          <a:spLocks noChangeArrowheads="1"/>
                        </wps:cNvSpPr>
                        <wps:spPr bwMode="auto">
                          <a:xfrm>
                            <a:off x="540705"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9281C0"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5" name="Rectangle 75"/>
                        <wps:cNvSpPr>
                          <a:spLocks noChangeArrowheads="1"/>
                        </wps:cNvSpPr>
                        <wps:spPr bwMode="auto">
                          <a:xfrm>
                            <a:off x="631206" y="270510"/>
                            <a:ext cx="540705" cy="358813"/>
                          </a:xfrm>
                          <a:prstGeom prst="rect">
                            <a:avLst/>
                          </a:prstGeom>
                          <a:solidFill>
                            <a:srgbClr val="FFFFFF"/>
                          </a:solidFill>
                          <a:ln w="9525">
                            <a:solidFill>
                              <a:srgbClr val="000000"/>
                            </a:solidFill>
                            <a:miter lim="800000"/>
                            <a:headEnd/>
                            <a:tailEnd/>
                          </a:ln>
                        </wps:spPr>
                        <wps:txbx>
                          <w:txbxContent>
                            <w:p w14:paraId="320C5F6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66" name="Rectangle 76"/>
                        <wps:cNvSpPr>
                          <a:spLocks noChangeArrowheads="1"/>
                        </wps:cNvSpPr>
                        <wps:spPr bwMode="auto">
                          <a:xfrm>
                            <a:off x="1713517" y="270510"/>
                            <a:ext cx="540705" cy="359613"/>
                          </a:xfrm>
                          <a:prstGeom prst="rect">
                            <a:avLst/>
                          </a:prstGeom>
                          <a:solidFill>
                            <a:srgbClr val="FFFFFF"/>
                          </a:solidFill>
                          <a:ln w="9525">
                            <a:solidFill>
                              <a:srgbClr val="000000"/>
                            </a:solidFill>
                            <a:miter lim="800000"/>
                            <a:headEnd/>
                            <a:tailEnd/>
                          </a:ln>
                        </wps:spPr>
                        <wps:txbx>
                          <w:txbxContent>
                            <w:p w14:paraId="228F5101"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67" name="Text Box 77"/>
                        <wps:cNvSpPr txBox="1">
                          <a:spLocks noChangeArrowheads="1"/>
                        </wps:cNvSpPr>
                        <wps:spPr bwMode="auto">
                          <a:xfrm>
                            <a:off x="1624616"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858ACA8"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68" name="Text Box 78"/>
                        <wps:cNvSpPr txBox="1">
                          <a:spLocks noChangeArrowheads="1"/>
                        </wps:cNvSpPr>
                        <wps:spPr bwMode="auto">
                          <a:xfrm>
                            <a:off x="2164521"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0D873D"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69" name="Rectangle 79"/>
                        <wps:cNvSpPr>
                          <a:spLocks noChangeArrowheads="1"/>
                        </wps:cNvSpPr>
                        <wps:spPr bwMode="auto">
                          <a:xfrm>
                            <a:off x="2254222" y="270510"/>
                            <a:ext cx="541605" cy="358813"/>
                          </a:xfrm>
                          <a:prstGeom prst="rect">
                            <a:avLst/>
                          </a:prstGeom>
                          <a:solidFill>
                            <a:srgbClr val="FFFFFF"/>
                          </a:solidFill>
                          <a:ln w="9525">
                            <a:solidFill>
                              <a:srgbClr val="000000"/>
                            </a:solidFill>
                            <a:miter lim="800000"/>
                            <a:headEnd/>
                            <a:tailEnd/>
                          </a:ln>
                        </wps:spPr>
                        <wps:txbx>
                          <w:txbxContent>
                            <w:p w14:paraId="3886E801"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0" name="Rectangle 80"/>
                        <wps:cNvSpPr>
                          <a:spLocks noChangeArrowheads="1"/>
                        </wps:cNvSpPr>
                        <wps:spPr bwMode="auto">
                          <a:xfrm>
                            <a:off x="3335733" y="270510"/>
                            <a:ext cx="541505" cy="359613"/>
                          </a:xfrm>
                          <a:prstGeom prst="rect">
                            <a:avLst/>
                          </a:prstGeom>
                          <a:solidFill>
                            <a:srgbClr val="FFFFFF"/>
                          </a:solidFill>
                          <a:ln w="9525">
                            <a:solidFill>
                              <a:srgbClr val="000000"/>
                            </a:solidFill>
                            <a:miter lim="800000"/>
                            <a:headEnd/>
                            <a:tailEnd/>
                          </a:ln>
                        </wps:spPr>
                        <wps:txbx>
                          <w:txbxContent>
                            <w:p w14:paraId="6C756D6D"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71" name="Text Box 81"/>
                        <wps:cNvSpPr txBox="1">
                          <a:spLocks noChangeArrowheads="1"/>
                        </wps:cNvSpPr>
                        <wps:spPr bwMode="auto">
                          <a:xfrm>
                            <a:off x="3246832" y="0"/>
                            <a:ext cx="720207"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BB449D" w14:textId="77777777" w:rsidR="00206409" w:rsidRPr="003F7CF1" w:rsidRDefault="00206409" w:rsidP="00E80032">
                              <w:pPr>
                                <w:pStyle w:val="Picture"/>
                                <w:rPr>
                                  <w:sz w:val="19"/>
                                  <w:szCs w:val="19"/>
                                </w:rPr>
                              </w:pPr>
                              <w:r>
                                <w:rPr>
                                  <w:sz w:val="19"/>
                                  <w:szCs w:val="19"/>
                                </w:rPr>
                                <w:t>value</w:t>
                              </w:r>
                            </w:p>
                          </w:txbxContent>
                        </wps:txbx>
                        <wps:bodyPr rot="0" vert="horz" wrap="square" lIns="91440" tIns="45720" rIns="91440" bIns="45720" anchor="t" anchorCtr="0" upright="1">
                          <a:noAutofit/>
                        </wps:bodyPr>
                      </wps:wsp>
                      <wps:wsp>
                        <wps:cNvPr id="273" name="Text Box 82"/>
                        <wps:cNvSpPr txBox="1">
                          <a:spLocks noChangeArrowheads="1"/>
                        </wps:cNvSpPr>
                        <wps:spPr bwMode="auto">
                          <a:xfrm>
                            <a:off x="3786737" y="0"/>
                            <a:ext cx="721807"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9EB08D" w14:textId="77777777" w:rsidR="00206409" w:rsidRPr="003F7CF1" w:rsidRDefault="00206409" w:rsidP="00E80032">
                              <w:pPr>
                                <w:pStyle w:val="Picture"/>
                                <w:rPr>
                                  <w:sz w:val="19"/>
                                  <w:szCs w:val="19"/>
                                </w:rPr>
                              </w:pPr>
                              <w:r>
                                <w:rPr>
                                  <w:sz w:val="19"/>
                                  <w:szCs w:val="19"/>
                                </w:rPr>
                                <w:t>nextPtr</w:t>
                              </w:r>
                            </w:p>
                          </w:txbxContent>
                        </wps:txbx>
                        <wps:bodyPr rot="0" vert="horz" wrap="square" lIns="91440" tIns="45720" rIns="91440" bIns="45720" anchor="t" anchorCtr="0" upright="1">
                          <a:noAutofit/>
                        </wps:bodyPr>
                      </wps:wsp>
                      <wps:wsp>
                        <wps:cNvPr id="274" name="Rectangle 83"/>
                        <wps:cNvSpPr>
                          <a:spLocks noChangeArrowheads="1"/>
                        </wps:cNvSpPr>
                        <wps:spPr bwMode="auto">
                          <a:xfrm>
                            <a:off x="3877238" y="270510"/>
                            <a:ext cx="540805" cy="358813"/>
                          </a:xfrm>
                          <a:prstGeom prst="rect">
                            <a:avLst/>
                          </a:prstGeom>
                          <a:solidFill>
                            <a:srgbClr val="FFFFFF"/>
                          </a:solidFill>
                          <a:ln w="9525">
                            <a:solidFill>
                              <a:srgbClr val="000000"/>
                            </a:solidFill>
                            <a:miter lim="800000"/>
                            <a:headEnd/>
                            <a:tailEnd/>
                          </a:ln>
                        </wps:spPr>
                        <wps:txbx>
                          <w:txbxContent>
                            <w:p w14:paraId="5C83436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75" name="Line 84"/>
                        <wps:cNvCnPr>
                          <a:cxnSpLocks noChangeShapeType="1"/>
                        </wps:cNvCnPr>
                        <wps:spPr bwMode="auto">
                          <a:xfrm>
                            <a:off x="902009" y="451117"/>
                            <a:ext cx="8115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6" name="Line 85"/>
                        <wps:cNvCnPr>
                          <a:cxnSpLocks noChangeShapeType="1"/>
                        </wps:cNvCnPr>
                        <wps:spPr bwMode="auto">
                          <a:xfrm>
                            <a:off x="2525025"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7" name="Line 86"/>
                        <wps:cNvCnPr>
                          <a:cxnSpLocks noChangeShapeType="1"/>
                        </wps:cNvCnPr>
                        <wps:spPr bwMode="auto">
                          <a:xfrm>
                            <a:off x="4148041" y="474318"/>
                            <a:ext cx="81070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8" name="Rectangle 87"/>
                        <wps:cNvSpPr>
                          <a:spLocks noChangeArrowheads="1"/>
                        </wps:cNvSpPr>
                        <wps:spPr bwMode="auto">
                          <a:xfrm>
                            <a:off x="4869048" y="270510"/>
                            <a:ext cx="543105" cy="3596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AEA44"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c:wpc>
                  </a:graphicData>
                </a:graphic>
              </wp:inline>
            </w:drawing>
          </mc:Choice>
          <mc:Fallback>
            <w:pict>
              <v:group w14:anchorId="5CF3E5C8" id="Canvas 80" o:spid="_x0000_s1441" editas="canvas" style="width:482.8pt;height:63.9pt;mso-position-horizontal-relative:char;mso-position-vertical-relative:line" coordsize="61315,81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">
                <v:shape id="_x0000_s1442" type="#_x0000_t75" style="position:absolute;width:61315;height:8115;visibility:visible;mso-wrap-style:square">
                  <v:fill o:detectmouseclick="t"/>
                  <v:path o:connecttype="none"/>
                </v:shape>
                <v:rect id="Rectangle 72" o:spid="_x0000_s1443" style="position:absolute;left:89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">
                  <v:textbox>
                    <w:txbxContent>
                      <w:p w14:paraId="63A1E8D4"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73" o:spid="_x0000_s1444" type="#_x0000_t202" style="position:absolute;width:7209;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" filled="f" stroked="f">
                  <v:textbox>
                    <w:txbxContent>
                      <w:p w14:paraId="76AB154B" w14:textId="77777777" w:rsidR="00206409" w:rsidRPr="003F7CF1" w:rsidRDefault="00206409" w:rsidP="00E80032">
                        <w:pPr>
                          <w:pStyle w:val="Picture"/>
                          <w:rPr>
                            <w:sz w:val="19"/>
                            <w:szCs w:val="19"/>
                          </w:rPr>
                        </w:pPr>
                        <w:r>
                          <w:rPr>
                            <w:sz w:val="19"/>
                            <w:szCs w:val="19"/>
                          </w:rPr>
                          <w:t>value</w:t>
                        </w:r>
                      </w:p>
                    </w:txbxContent>
                  </v:textbox>
                </v:shape>
                <v:shape id="Text Box 74" o:spid="_x0000_s1445" type="#_x0000_t202" style="position:absolute;left:540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" filled="f" stroked="f">
                  <v:textbox>
                    <w:txbxContent>
                      <w:p w14:paraId="309281C0" w14:textId="77777777" w:rsidR="00206409" w:rsidRPr="003F7CF1" w:rsidRDefault="00206409" w:rsidP="00E80032">
                        <w:pPr>
                          <w:pStyle w:val="Picture"/>
                          <w:rPr>
                            <w:sz w:val="19"/>
                            <w:szCs w:val="19"/>
                          </w:rPr>
                        </w:pPr>
                        <w:r>
                          <w:rPr>
                            <w:sz w:val="19"/>
                            <w:szCs w:val="19"/>
                          </w:rPr>
                          <w:t>nextPtr</w:t>
                        </w:r>
                      </w:p>
                    </w:txbxContent>
                  </v:textbox>
                </v:shape>
                <v:rect id="Rectangle 75" o:spid="_x0000_s1446" style="position:absolute;left:6312;top:2705;width:540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">
                  <v:textbox>
                    <w:txbxContent>
                      <w:p w14:paraId="320C5F6F" w14:textId="77777777" w:rsidR="00206409" w:rsidRPr="003F7CF1" w:rsidRDefault="00206409" w:rsidP="00E80032">
                        <w:pPr>
                          <w:pStyle w:val="SourceCodeBoxText"/>
                          <w:rPr>
                            <w:sz w:val="19"/>
                            <w:szCs w:val="19"/>
                            <w:lang w:val="en-US"/>
                          </w:rPr>
                        </w:pPr>
                      </w:p>
                    </w:txbxContent>
                  </v:textbox>
                </v:rect>
                <v:rect id="Rectangle 76" o:spid="_x0000_s1447" style="position:absolute;left:17135;top:2705;width:5407;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">
                  <v:textbox>
                    <w:txbxContent>
                      <w:p w14:paraId="228F5101"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77" o:spid="_x0000_s1448" type="#_x0000_t202" style="position:absolute;left:16246;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" filled="f" stroked="f">
                  <v:textbox>
                    <w:txbxContent>
                      <w:p w14:paraId="3858ACA8" w14:textId="77777777" w:rsidR="00206409" w:rsidRPr="003F7CF1" w:rsidRDefault="00206409" w:rsidP="00E80032">
                        <w:pPr>
                          <w:pStyle w:val="Picture"/>
                          <w:rPr>
                            <w:sz w:val="19"/>
                            <w:szCs w:val="19"/>
                          </w:rPr>
                        </w:pPr>
                        <w:r>
                          <w:rPr>
                            <w:sz w:val="19"/>
                            <w:szCs w:val="19"/>
                          </w:rPr>
                          <w:t>value</w:t>
                        </w:r>
                      </w:p>
                    </w:txbxContent>
                  </v:textbox>
                </v:shape>
                <v:shape id="Text Box 78" o:spid="_x0000_s1449" type="#_x0000_t202" style="position:absolute;left:21645;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" filled="f" stroked="f">
                  <v:textbox>
                    <w:txbxContent>
                      <w:p w14:paraId="240D873D" w14:textId="77777777" w:rsidR="00206409" w:rsidRPr="003F7CF1" w:rsidRDefault="00206409" w:rsidP="00E80032">
                        <w:pPr>
                          <w:pStyle w:val="Picture"/>
                          <w:rPr>
                            <w:sz w:val="19"/>
                            <w:szCs w:val="19"/>
                          </w:rPr>
                        </w:pPr>
                        <w:r>
                          <w:rPr>
                            <w:sz w:val="19"/>
                            <w:szCs w:val="19"/>
                          </w:rPr>
                          <w:t>nextPtr</w:t>
                        </w:r>
                      </w:p>
                    </w:txbxContent>
                  </v:textbox>
                </v:shape>
                <v:rect id="Rectangle 79" o:spid="_x0000_s1450" style="position:absolute;left:22542;top:2705;width:5416;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">
                  <v:textbox>
                    <w:txbxContent>
                      <w:p w14:paraId="3886E801" w14:textId="77777777" w:rsidR="00206409" w:rsidRPr="003F7CF1" w:rsidRDefault="00206409" w:rsidP="00E80032">
                        <w:pPr>
                          <w:pStyle w:val="SourceCodeBoxText"/>
                          <w:rPr>
                            <w:sz w:val="19"/>
                            <w:szCs w:val="19"/>
                            <w:lang w:val="en-US"/>
                          </w:rPr>
                        </w:pPr>
                      </w:p>
                    </w:txbxContent>
                  </v:textbox>
                </v:rect>
                <v:rect id="Rectangle 80" o:spid="_x0000_s1451" style="position:absolute;left:33357;top:2705;width:5415;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">
                  <v:textbox>
                    <w:txbxContent>
                      <w:p w14:paraId="6C756D6D"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shape id="Text Box 81" o:spid="_x0000_s1452" type="#_x0000_t202" style="position:absolute;left:32468;width:7202;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" filled="f" stroked="f">
                  <v:textbox>
                    <w:txbxContent>
                      <w:p w14:paraId="7BBB449D" w14:textId="77777777" w:rsidR="00206409" w:rsidRPr="003F7CF1" w:rsidRDefault="00206409" w:rsidP="00E80032">
                        <w:pPr>
                          <w:pStyle w:val="Picture"/>
                          <w:rPr>
                            <w:sz w:val="19"/>
                            <w:szCs w:val="19"/>
                          </w:rPr>
                        </w:pPr>
                        <w:r>
                          <w:rPr>
                            <w:sz w:val="19"/>
                            <w:szCs w:val="19"/>
                          </w:rPr>
                          <w:t>value</w:t>
                        </w:r>
                      </w:p>
                    </w:txbxContent>
                  </v:textbox>
                </v:shape>
                <v:shape id="Text Box 82" o:spid="_x0000_s1453" type="#_x0000_t202" style="position:absolute;left:37867;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" filled="f" stroked="f">
                  <v:textbox>
                    <w:txbxContent>
                      <w:p w14:paraId="059EB08D" w14:textId="77777777" w:rsidR="00206409" w:rsidRPr="003F7CF1" w:rsidRDefault="00206409" w:rsidP="00E80032">
                        <w:pPr>
                          <w:pStyle w:val="Picture"/>
                          <w:rPr>
                            <w:sz w:val="19"/>
                            <w:szCs w:val="19"/>
                          </w:rPr>
                        </w:pPr>
                        <w:r>
                          <w:rPr>
                            <w:sz w:val="19"/>
                            <w:szCs w:val="19"/>
                          </w:rPr>
                          <w:t>nextPtr</w:t>
                        </w:r>
                      </w:p>
                    </w:txbxContent>
                  </v:textbox>
                </v:shape>
                <v:rect id="Rectangle 83" o:spid="_x0000_s1454" style="position:absolute;left:38772;top:2705;width:540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14:paraId="5C83436F" w14:textId="77777777" w:rsidR="00206409" w:rsidRPr="003F7CF1" w:rsidRDefault="00206409" w:rsidP="00E80032">
                        <w:pPr>
                          <w:pStyle w:val="SourceCodeBoxText"/>
                          <w:rPr>
                            <w:sz w:val="19"/>
                            <w:szCs w:val="19"/>
                            <w:lang w:val="en-US"/>
                          </w:rPr>
                        </w:pPr>
                      </w:p>
                    </w:txbxContent>
                  </v:textbox>
                </v:rect>
                <v:line id="Line 84" o:spid="_x0000_s1455" style="position:absolute;visibility:visible;mso-wrap-style:square" from="9020,4511" to="17135,45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">
                  <v:stroke endarrow="block"/>
                </v:line>
                <v:line id="Line 85" o:spid="_x0000_s1456" style="position:absolute;visibility:visible;mso-wrap-style:square" from="25250,4743" to="3335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">
                  <v:stroke endarrow="block"/>
                </v:line>
                <v:line id="Line 86" o:spid="_x0000_s1457" style="position:absolute;visibility:visible;mso-wrap-style:square" from="41480,4743" to="49587,47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">
                  <v:stroke endarrow="block"/>
                </v:line>
                <v:rect id="Rectangle 87" o:spid="_x0000_s1458" style="position:absolute;left:48690;top:2705;width:543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" filled="f" stroked="f">
                  <v:textbox>
                    <w:txbxContent>
                      <w:p w14:paraId="5D2AEA44"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w10:anchorlock/>
              </v:group>
            </w:pict>
          </mc:Fallback>
        </mc:AlternateContent>
      </w:r>
    </w:p>
    <w:p w14:paraId="0920C90A" w14:textId="60A8C58D" w:rsidR="00E80032" w:rsidRPr="00EC76D5" w:rsidRDefault="00E80032" w:rsidP="007C7CB2">
      <w:pPr>
        <w:pStyle w:val="Rubrik3"/>
      </w:pPr>
      <w:bookmarkStart w:id="810" w:name="_Toc320485612"/>
      <w:bookmarkStart w:id="811" w:name="_Toc323656724"/>
      <w:bookmarkStart w:id="812" w:name="_Toc324085462"/>
      <w:bookmarkStart w:id="813" w:name="_Toc383781114"/>
      <w:bookmarkStart w:id="814" w:name="_Toc49764518"/>
      <w:r w:rsidRPr="00EC76D5">
        <w:t>Stacks and Linked Lists</w:t>
      </w:r>
      <w:bookmarkEnd w:id="810"/>
      <w:bookmarkEnd w:id="811"/>
      <w:bookmarkEnd w:id="812"/>
      <w:bookmarkEnd w:id="813"/>
      <w:bookmarkEnd w:id="814"/>
    </w:p>
    <w:p w14:paraId="49CD4C6A" w14:textId="77777777" w:rsidR="00E80032" w:rsidRPr="00EC76D5" w:rsidRDefault="00E80032" w:rsidP="00E80032">
      <w:r w:rsidRPr="00EC76D5">
        <w:t xml:space="preserve">A </w:t>
      </w:r>
      <w:r w:rsidRPr="00EC76D5">
        <w:rPr>
          <w:rStyle w:val="KeyWord"/>
        </w:rPr>
        <w:t>stack</w:t>
      </w:r>
      <w:r w:rsidRPr="00EC76D5">
        <w:t xml:space="preserve"> is very valuable in a number of applications and it can be implemented with a linked list. We can add a value on top of the stack, we can inspect or remove the topmost value, and we can check whether the stack is empty. However, we cannot do anything to the values that are not on top. The function adding a new value on top of the stack is called </w:t>
      </w:r>
      <w:r w:rsidRPr="00EC76D5">
        <w:rPr>
          <w:rStyle w:val="CodeInText0"/>
        </w:rPr>
        <w:t>push</w:t>
      </w:r>
      <w:r w:rsidRPr="00EC76D5">
        <w:t xml:space="preserve"> and the function removing it is called </w:t>
      </w:r>
      <w:r w:rsidRPr="00EC76D5">
        <w:rPr>
          <w:rStyle w:val="CodeInText0"/>
        </w:rPr>
        <w:t>pop</w:t>
      </w:r>
      <w:r w:rsidRPr="00EC76D5">
        <w:t xml:space="preserve">. Let us say that we push our stack three times with the values </w:t>
      </w:r>
      <w:r w:rsidRPr="00EC76D5">
        <w:rPr>
          <w:rStyle w:val="CodeInText0"/>
        </w:rPr>
        <w:t>1</w:t>
      </w:r>
      <w:r w:rsidRPr="00EC76D5">
        <w:t xml:space="preserve">, </w:t>
      </w:r>
      <w:r w:rsidRPr="00EC76D5">
        <w:rPr>
          <w:rStyle w:val="CodeInText0"/>
        </w:rPr>
        <w:t>2</w:t>
      </w:r>
      <w:r w:rsidRPr="00EC76D5">
        <w:t xml:space="preserve">, and </w:t>
      </w:r>
      <w:r w:rsidRPr="00EC76D5">
        <w:rPr>
          <w:rStyle w:val="CodeInText0"/>
        </w:rPr>
        <w:t>3</w:t>
      </w:r>
      <w:r w:rsidRPr="00EC76D5">
        <w:t xml:space="preserve">. Then we can only access the topmost value, </w:t>
      </w:r>
      <w:r w:rsidRPr="00EC76D5">
        <w:rPr>
          <w:rStyle w:val="CodeInText0"/>
        </w:rPr>
        <w:t>3</w:t>
      </w:r>
      <w:r w:rsidRPr="00EC76D5">
        <w:t xml:space="preserve">, and not the two below, </w:t>
      </w:r>
      <w:r w:rsidRPr="00EC76D5">
        <w:rPr>
          <w:rStyle w:val="CodeInText0"/>
        </w:rPr>
        <w:t>1</w:t>
      </w:r>
      <w:r w:rsidRPr="00EC76D5">
        <w:t xml:space="preserve"> or </w:t>
      </w:r>
      <w:r w:rsidRPr="00EC76D5">
        <w:rPr>
          <w:rStyle w:val="CodeInText0"/>
        </w:rPr>
        <w:t>2</w:t>
      </w:r>
      <w:r w:rsidRPr="00EC76D5">
        <w:t>.</w:t>
      </w:r>
    </w:p>
    <w:p w14:paraId="63F958CB" w14:textId="77777777" w:rsidR="00E80032" w:rsidRPr="00EC76D5" w:rsidRDefault="00E80032" w:rsidP="00E80032">
      <w:pPr>
        <w:rPr>
          <w:szCs w:val="21"/>
        </w:rPr>
      </w:pPr>
      <w:r w:rsidRPr="00EC76D5">
        <w:rPr>
          <w:noProof/>
          <w:lang w:eastAsia="sv-SE"/>
        </w:rPr>
        <mc:AlternateContent>
          <mc:Choice Requires="wpc">
            <w:drawing>
              <wp:inline distT="0" distB="0" distL="0" distR="0" wp14:anchorId="3D86587F" wp14:editId="65FDD208">
                <wp:extent cx="4060190" cy="1173480"/>
                <wp:effectExtent l="0" t="9525" r="0" b="7620"/>
                <wp:docPr id="272" name="Canvas 63"/>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19" name="Rectangle 10"/>
                        <wps:cNvSpPr>
                          <a:spLocks noChangeArrowheads="1"/>
                        </wps:cNvSpPr>
                        <wps:spPr bwMode="auto">
                          <a:xfrm>
                            <a:off x="721016" y="811455"/>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E2D17C"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56" name="Line 11"/>
                        <wps:cNvCnPr>
                          <a:cxnSpLocks noChangeShapeType="1"/>
                        </wps:cNvCnPr>
                        <wps:spPr bwMode="auto">
                          <a:xfrm flipH="1">
                            <a:off x="721016" y="1171880"/>
                            <a:ext cx="539912" cy="1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7" name="Line 12"/>
                        <wps:cNvCnPr>
                          <a:cxnSpLocks noChangeShapeType="1"/>
                        </wps:cNvCnPr>
                        <wps:spPr bwMode="auto">
                          <a:xfrm flipV="1">
                            <a:off x="721016" y="0"/>
                            <a:ext cx="8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8" name="Rectangle 13"/>
                        <wps:cNvSpPr>
                          <a:spLocks noChangeArrowheads="1"/>
                        </wps:cNvSpPr>
                        <wps:spPr bwMode="auto">
                          <a:xfrm>
                            <a:off x="721016" y="450231"/>
                            <a:ext cx="538312" cy="3588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0117C79"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59" name="Rectangle 14"/>
                        <wps:cNvSpPr>
                          <a:spLocks noChangeArrowheads="1"/>
                        </wps:cNvSpPr>
                        <wps:spPr bwMode="auto">
                          <a:xfrm>
                            <a:off x="721016" y="89806"/>
                            <a:ext cx="538312" cy="357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C43C7D"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60" name="Line 15"/>
                        <wps:cNvCnPr>
                          <a:cxnSpLocks noChangeShapeType="1"/>
                        </wps:cNvCnPr>
                        <wps:spPr bwMode="auto">
                          <a:xfrm flipV="1">
                            <a:off x="1260928" y="0"/>
                            <a:ext cx="1600" cy="11718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1" name="Rectangle 16"/>
                        <wps:cNvSpPr>
                          <a:spLocks noChangeArrowheads="1"/>
                        </wps:cNvSpPr>
                        <wps:spPr bwMode="auto">
                          <a:xfrm>
                            <a:off x="0" y="270418"/>
                            <a:ext cx="721016" cy="7216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48D18" w14:textId="77777777" w:rsidR="00206409" w:rsidRPr="003F7CF1" w:rsidRDefault="00206409" w:rsidP="00E80032">
                              <w:pPr>
                                <w:pStyle w:val="SourceCodeBoxText"/>
                                <w:rPr>
                                  <w:sz w:val="19"/>
                                  <w:szCs w:val="19"/>
                                  <w:lang w:val="en-US"/>
                                </w:rPr>
                              </w:pPr>
                              <w:r w:rsidRPr="003F7CF1">
                                <w:rPr>
                                  <w:sz w:val="19"/>
                                  <w:szCs w:val="19"/>
                                  <w:lang w:val="en-US"/>
                                </w:rPr>
                                <w:t>push 1</w:t>
                              </w:r>
                            </w:p>
                            <w:p w14:paraId="3C159322" w14:textId="77777777" w:rsidR="00206409" w:rsidRPr="003F7CF1" w:rsidRDefault="00206409" w:rsidP="00E80032">
                              <w:pPr>
                                <w:pStyle w:val="SourceCodeBoxText"/>
                                <w:rPr>
                                  <w:sz w:val="19"/>
                                  <w:szCs w:val="19"/>
                                  <w:lang w:val="en-US"/>
                                </w:rPr>
                              </w:pPr>
                              <w:r w:rsidRPr="003F7CF1">
                                <w:rPr>
                                  <w:sz w:val="19"/>
                                  <w:szCs w:val="19"/>
                                  <w:lang w:val="en-US"/>
                                </w:rPr>
                                <w:t>push 2</w:t>
                              </w:r>
                            </w:p>
                            <w:p w14:paraId="22BA48C9" w14:textId="77777777" w:rsidR="00206409" w:rsidRPr="003F7CF1" w:rsidRDefault="00206409" w:rsidP="00E80032">
                              <w:pPr>
                                <w:pStyle w:val="SourceCodeBoxText"/>
                                <w:rPr>
                                  <w:sz w:val="19"/>
                                  <w:szCs w:val="19"/>
                                  <w:lang w:val="en-US"/>
                                </w:rPr>
                              </w:pPr>
                              <w:r w:rsidRPr="003F7CF1">
                                <w:rPr>
                                  <w:sz w:val="19"/>
                                  <w:szCs w:val="19"/>
                                  <w:lang w:val="en-US"/>
                                </w:rPr>
                                <w:t>push 3</w:t>
                              </w:r>
                            </w:p>
                            <w:p w14:paraId="5F86FACB"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c:wpc>
                  </a:graphicData>
                </a:graphic>
              </wp:inline>
            </w:drawing>
          </mc:Choice>
          <mc:Fallback>
            <w:pict>
              <v:group w14:anchorId="3D86587F" id="Canvas 63" o:spid="_x0000_s1459" editas="canvas" style="width:319.7pt;height:92.4pt;mso-position-horizontal-relative:char;mso-position-vertical-relative:line" coordsize="40601,11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">
                <v:shape id="_x0000_s1460" type="#_x0000_t75" style="position:absolute;width:40601;height:11734;visibility:visible;mso-wrap-style:square">
                  <v:fill o:detectmouseclick="t"/>
                  <v:path o:connecttype="none"/>
                </v:shape>
                <v:rect id="Rectangle 10" o:spid="_x0000_s1461" style="position:absolute;left:7210;top:8114;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" filled="f" stroked="f">
                  <v:textbox>
                    <w:txbxContent>
                      <w:p w14:paraId="4AE2D17C"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line id="Line 11" o:spid="_x0000_s1462" style="position:absolute;flip:x;visibility:visible;mso-wrap-style:square" from="7210,11718" to="12609,1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"/>
                <v:line id="Line 12" o:spid="_x0000_s1463" style="position:absolute;flip:y;visibility:visible;mso-wrap-style:square" from="7210,0" to="7218,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"/>
                <v:rect id="Rectangle 13" o:spid="_x0000_s1464" style="position:absolute;left:7210;top:4502;width:5383;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" filled="f" stroked="f">
                  <v:textbox>
                    <w:txbxContent>
                      <w:p w14:paraId="50117C79"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rect id="Rectangle 14" o:spid="_x0000_s1465" style="position:absolute;left:7210;top:898;width:5383;height:3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" filled="f" stroked="f">
                  <v:textbox>
                    <w:txbxContent>
                      <w:p w14:paraId="57C43C7D"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line id="Line 15" o:spid="_x0000_s1466" style="position:absolute;flip:y;visibility:visible;mso-wrap-style:square" from="12609,0" to="12625,117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"/>
                <v:rect id="Rectangle 16" o:spid="_x0000_s1467" style="position:absolute;top:2704;width:7210;height:72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" filled="f" stroked="f">
                  <v:textbox>
                    <w:txbxContent>
                      <w:p w14:paraId="35348D18" w14:textId="77777777" w:rsidR="00206409" w:rsidRPr="003F7CF1" w:rsidRDefault="00206409" w:rsidP="00E80032">
                        <w:pPr>
                          <w:pStyle w:val="SourceCodeBoxText"/>
                          <w:rPr>
                            <w:sz w:val="19"/>
                            <w:szCs w:val="19"/>
                            <w:lang w:val="en-US"/>
                          </w:rPr>
                        </w:pPr>
                        <w:r w:rsidRPr="003F7CF1">
                          <w:rPr>
                            <w:sz w:val="19"/>
                            <w:szCs w:val="19"/>
                            <w:lang w:val="en-US"/>
                          </w:rPr>
                          <w:t>push 1</w:t>
                        </w:r>
                      </w:p>
                      <w:p w14:paraId="3C159322" w14:textId="77777777" w:rsidR="00206409" w:rsidRPr="003F7CF1" w:rsidRDefault="00206409" w:rsidP="00E80032">
                        <w:pPr>
                          <w:pStyle w:val="SourceCodeBoxText"/>
                          <w:rPr>
                            <w:sz w:val="19"/>
                            <w:szCs w:val="19"/>
                            <w:lang w:val="en-US"/>
                          </w:rPr>
                        </w:pPr>
                        <w:r w:rsidRPr="003F7CF1">
                          <w:rPr>
                            <w:sz w:val="19"/>
                            <w:szCs w:val="19"/>
                            <w:lang w:val="en-US"/>
                          </w:rPr>
                          <w:t>push 2</w:t>
                        </w:r>
                      </w:p>
                      <w:p w14:paraId="22BA48C9" w14:textId="77777777" w:rsidR="00206409" w:rsidRPr="003F7CF1" w:rsidRDefault="00206409" w:rsidP="00E80032">
                        <w:pPr>
                          <w:pStyle w:val="SourceCodeBoxText"/>
                          <w:rPr>
                            <w:sz w:val="19"/>
                            <w:szCs w:val="19"/>
                            <w:lang w:val="en-US"/>
                          </w:rPr>
                        </w:pPr>
                        <w:r w:rsidRPr="003F7CF1">
                          <w:rPr>
                            <w:sz w:val="19"/>
                            <w:szCs w:val="19"/>
                            <w:lang w:val="en-US"/>
                          </w:rPr>
                          <w:t>push 3</w:t>
                        </w:r>
                      </w:p>
                      <w:p w14:paraId="5F86FACB" w14:textId="77777777" w:rsidR="00206409" w:rsidRPr="003F7CF1" w:rsidRDefault="00206409" w:rsidP="00E80032">
                        <w:pPr>
                          <w:pStyle w:val="SourceCodeBoxText"/>
                          <w:rPr>
                            <w:sz w:val="19"/>
                            <w:szCs w:val="19"/>
                            <w:lang w:val="en-US"/>
                          </w:rPr>
                        </w:pPr>
                      </w:p>
                    </w:txbxContent>
                  </v:textbox>
                </v:rect>
                <w10:anchorlock/>
              </v:group>
            </w:pict>
          </mc:Fallback>
        </mc:AlternateContent>
      </w:r>
    </w:p>
    <w:p w14:paraId="6FD05F3A" w14:textId="77777777" w:rsidR="00E80032" w:rsidRPr="00EC76D5" w:rsidRDefault="00E80032" w:rsidP="00E80032">
      <w:pPr>
        <w:pStyle w:val="CodeListing"/>
        <w:rPr>
          <w:sz w:val="21"/>
          <w:szCs w:val="21"/>
        </w:rPr>
      </w:pPr>
      <w:r w:rsidRPr="00EC76D5">
        <w:rPr>
          <w:sz w:val="21"/>
          <w:szCs w:val="21"/>
        </w:rPr>
        <w:t>Cell.h</w:t>
      </w:r>
    </w:p>
    <w:p w14:paraId="27E21B19" w14:textId="77777777" w:rsidR="00E80032" w:rsidRPr="00EC76D5" w:rsidRDefault="00E80032" w:rsidP="00E80032">
      <w:pPr>
        <w:pStyle w:val="Code"/>
      </w:pPr>
      <w:r w:rsidRPr="00EC76D5">
        <w:t>struct Cell {</w:t>
      </w:r>
      <w:r w:rsidRPr="00EC76D5">
        <w:cr/>
        <w:t xml:space="preserve">  int m_value;</w:t>
      </w:r>
    </w:p>
    <w:p w14:paraId="28365EA2" w14:textId="77777777" w:rsidR="00E80032" w:rsidRPr="00EC76D5" w:rsidRDefault="00E80032" w:rsidP="00E80032">
      <w:pPr>
        <w:pStyle w:val="Code"/>
      </w:pPr>
      <w:r w:rsidRPr="00EC76D5">
        <w:t xml:space="preserve">  struct Cell* m_nextPtr;</w:t>
      </w:r>
    </w:p>
    <w:p w14:paraId="48D92A71" w14:textId="77777777" w:rsidR="00E80032" w:rsidRPr="00EC76D5" w:rsidRDefault="00E80032" w:rsidP="00E80032">
      <w:pPr>
        <w:pStyle w:val="Code"/>
      </w:pPr>
      <w:r w:rsidRPr="00EC76D5">
        <w:t>};</w:t>
      </w:r>
    </w:p>
    <w:p w14:paraId="4E3E16BA" w14:textId="77777777" w:rsidR="00E80032" w:rsidRPr="00EC76D5" w:rsidRDefault="00E80032" w:rsidP="00E80032">
      <w:pPr>
        <w:pStyle w:val="Code"/>
      </w:pPr>
    </w:p>
    <w:p w14:paraId="3EFACA11" w14:textId="77777777" w:rsidR="00E80032" w:rsidRPr="00EC76D5" w:rsidRDefault="00E80032" w:rsidP="00E80032">
      <w:pPr>
        <w:pStyle w:val="Code"/>
      </w:pPr>
      <w:r w:rsidRPr="00EC76D5">
        <w:t>typedef struct Cell CELL;</w:t>
      </w:r>
    </w:p>
    <w:p w14:paraId="3626C89D" w14:textId="77777777" w:rsidR="00E80032" w:rsidRPr="00EC76D5" w:rsidRDefault="00E80032" w:rsidP="00E80032">
      <w:pPr>
        <w:pStyle w:val="Code"/>
      </w:pPr>
    </w:p>
    <w:p w14:paraId="08EB1218" w14:textId="4ABB3607" w:rsidR="00E80032" w:rsidRPr="00EC76D5" w:rsidRDefault="00E80032" w:rsidP="00E80032">
      <w:pPr>
        <w:pStyle w:val="Code"/>
      </w:pPr>
      <w:r w:rsidRPr="00EC76D5">
        <w:t>void Cell</w:t>
      </w:r>
      <w:r w:rsidR="002F35C1">
        <w:t>Initializer</w:t>
      </w:r>
      <w:r w:rsidRPr="00EC76D5">
        <w:t>(CELL* cellPtr, int value, CELL* nextPtr);</w:t>
      </w:r>
    </w:p>
    <w:p w14:paraId="3D21DB24" w14:textId="77777777" w:rsidR="00E80032" w:rsidRPr="00EC76D5" w:rsidRDefault="00E80032" w:rsidP="00E80032">
      <w:pPr>
        <w:pStyle w:val="Code"/>
      </w:pPr>
      <w:r w:rsidRPr="00EC76D5">
        <w:t>void CellSetValue(CELL* cellPtr, int value);</w:t>
      </w:r>
    </w:p>
    <w:p w14:paraId="56E0C54D" w14:textId="77777777" w:rsidR="00E80032" w:rsidRPr="00EC76D5" w:rsidRDefault="00E80032" w:rsidP="00E80032">
      <w:pPr>
        <w:pStyle w:val="Code"/>
      </w:pPr>
      <w:r w:rsidRPr="00EC76D5">
        <w:t>int CellGetValue(CELL* cellPtr);</w:t>
      </w:r>
    </w:p>
    <w:p w14:paraId="07FDF0EB" w14:textId="77777777" w:rsidR="00E80032" w:rsidRPr="00EC76D5" w:rsidRDefault="00E80032" w:rsidP="00E80032">
      <w:pPr>
        <w:pStyle w:val="Code"/>
      </w:pPr>
      <w:r w:rsidRPr="00EC76D5">
        <w:t>void CellSetNext(CELL* cellPtr, CELL* nextPtr);</w:t>
      </w:r>
    </w:p>
    <w:p w14:paraId="341027F6" w14:textId="77777777" w:rsidR="00E80032" w:rsidRPr="00EC76D5" w:rsidRDefault="00E80032" w:rsidP="00E80032">
      <w:pPr>
        <w:pStyle w:val="Code"/>
      </w:pPr>
      <w:r w:rsidRPr="00EC76D5">
        <w:t>CELL* CellGetNext(CELL* cellPtr);</w:t>
      </w:r>
    </w:p>
    <w:p w14:paraId="6AD9D1DF" w14:textId="77777777" w:rsidR="00E80032" w:rsidRPr="00EC76D5" w:rsidRDefault="00E80032" w:rsidP="00E80032">
      <w:pPr>
        <w:pStyle w:val="CodeListing"/>
        <w:rPr>
          <w:sz w:val="21"/>
          <w:szCs w:val="21"/>
        </w:rPr>
      </w:pPr>
      <w:r w:rsidRPr="00EC76D5">
        <w:rPr>
          <w:sz w:val="21"/>
          <w:szCs w:val="21"/>
        </w:rPr>
        <w:t>Cell.c</w:t>
      </w:r>
    </w:p>
    <w:p w14:paraId="4155391E" w14:textId="05854D3B" w:rsidR="00E80032" w:rsidRPr="00EC76D5" w:rsidRDefault="00E80032" w:rsidP="00E80032">
      <w:pPr>
        <w:pStyle w:val="Code"/>
      </w:pPr>
      <w:r w:rsidRPr="00EC76D5">
        <w:t>#include "</w:t>
      </w:r>
      <w:r w:rsidR="00AA0A7A">
        <w:t>c</w:t>
      </w:r>
      <w:r w:rsidRPr="00EC76D5">
        <w:t>ell.h"</w:t>
      </w:r>
    </w:p>
    <w:p w14:paraId="7D7D1D52" w14:textId="77777777" w:rsidR="00E80032" w:rsidRPr="00EC76D5" w:rsidRDefault="00E80032" w:rsidP="00E80032">
      <w:pPr>
        <w:pStyle w:val="Code"/>
      </w:pPr>
    </w:p>
    <w:p w14:paraId="43DAC26F" w14:textId="2C1F012C" w:rsidR="00E80032" w:rsidRPr="00EC76D5" w:rsidRDefault="00E80032" w:rsidP="00E80032">
      <w:pPr>
        <w:pStyle w:val="Code"/>
      </w:pPr>
      <w:r w:rsidRPr="00EC76D5">
        <w:t>void Cell</w:t>
      </w:r>
      <w:r w:rsidR="002F35C1">
        <w:t>Initializer</w:t>
      </w:r>
      <w:r w:rsidRPr="00EC76D5">
        <w:t>(CELL* cellPtr, int value, CELL* nextPtr) {</w:t>
      </w:r>
    </w:p>
    <w:p w14:paraId="3A61E8AD" w14:textId="77777777" w:rsidR="00E80032" w:rsidRPr="00EC76D5" w:rsidRDefault="00E80032" w:rsidP="00E80032">
      <w:pPr>
        <w:pStyle w:val="Code"/>
      </w:pPr>
      <w:r w:rsidRPr="00EC76D5">
        <w:t xml:space="preserve">  cellPtr-&gt;m_value = value;</w:t>
      </w:r>
    </w:p>
    <w:p w14:paraId="59281235" w14:textId="77777777" w:rsidR="00E80032" w:rsidRPr="00EC76D5" w:rsidRDefault="00E80032" w:rsidP="00E80032">
      <w:pPr>
        <w:pStyle w:val="Code"/>
      </w:pPr>
      <w:r w:rsidRPr="00EC76D5">
        <w:t xml:space="preserve">  cellPtr-&gt;m_nextPtr = nextPtr;</w:t>
      </w:r>
    </w:p>
    <w:p w14:paraId="714F6187" w14:textId="77777777" w:rsidR="00E80032" w:rsidRPr="00EC76D5" w:rsidRDefault="00E80032" w:rsidP="00E80032">
      <w:pPr>
        <w:pStyle w:val="Code"/>
      </w:pPr>
      <w:r w:rsidRPr="00EC76D5">
        <w:t>}</w:t>
      </w:r>
    </w:p>
    <w:p w14:paraId="0D5D75ED" w14:textId="77777777" w:rsidR="00E80032" w:rsidRPr="00EC76D5" w:rsidRDefault="00E80032" w:rsidP="00E80032">
      <w:pPr>
        <w:pStyle w:val="Code"/>
      </w:pPr>
    </w:p>
    <w:p w14:paraId="5581BE91" w14:textId="77777777" w:rsidR="00E80032" w:rsidRPr="00EC76D5" w:rsidRDefault="00E80032" w:rsidP="00E80032">
      <w:pPr>
        <w:pStyle w:val="Code"/>
      </w:pPr>
      <w:r w:rsidRPr="00EC76D5">
        <w:t>void CellSetValue(CELL* cellPtr, int value) {</w:t>
      </w:r>
    </w:p>
    <w:p w14:paraId="6D78A6BA" w14:textId="77777777" w:rsidR="00E80032" w:rsidRPr="00EC76D5" w:rsidRDefault="00E80032" w:rsidP="00E80032">
      <w:pPr>
        <w:pStyle w:val="Code"/>
      </w:pPr>
      <w:r w:rsidRPr="00EC76D5">
        <w:t xml:space="preserve">  cellPtr-&gt;m_value = value;</w:t>
      </w:r>
    </w:p>
    <w:p w14:paraId="48A1168B" w14:textId="77777777" w:rsidR="00E80032" w:rsidRPr="00EC76D5" w:rsidRDefault="00E80032" w:rsidP="00E80032">
      <w:pPr>
        <w:pStyle w:val="Code"/>
      </w:pPr>
      <w:r w:rsidRPr="00EC76D5">
        <w:t>}</w:t>
      </w:r>
    </w:p>
    <w:p w14:paraId="66EABEC4" w14:textId="77777777" w:rsidR="00E80032" w:rsidRPr="00EC76D5" w:rsidRDefault="00E80032" w:rsidP="00E80032">
      <w:pPr>
        <w:pStyle w:val="Code"/>
      </w:pPr>
    </w:p>
    <w:p w14:paraId="56A55119" w14:textId="77777777" w:rsidR="00E80032" w:rsidRPr="00EC76D5" w:rsidRDefault="00E80032" w:rsidP="00E80032">
      <w:pPr>
        <w:pStyle w:val="Code"/>
      </w:pPr>
      <w:r w:rsidRPr="00EC76D5">
        <w:t>int CellGetValue(CELL* cellPtr) {</w:t>
      </w:r>
    </w:p>
    <w:p w14:paraId="1F251B81" w14:textId="77777777" w:rsidR="00E80032" w:rsidRPr="00EC76D5" w:rsidRDefault="00E80032" w:rsidP="00E80032">
      <w:pPr>
        <w:pStyle w:val="Code"/>
      </w:pPr>
      <w:r w:rsidRPr="00EC76D5">
        <w:t xml:space="preserve">  return cellPtr-&gt;m_value;</w:t>
      </w:r>
    </w:p>
    <w:p w14:paraId="6D9CDB28" w14:textId="77777777" w:rsidR="00E80032" w:rsidRPr="00EC76D5" w:rsidRDefault="00E80032" w:rsidP="00E80032">
      <w:pPr>
        <w:pStyle w:val="Code"/>
      </w:pPr>
      <w:r w:rsidRPr="00EC76D5">
        <w:t>}</w:t>
      </w:r>
    </w:p>
    <w:p w14:paraId="35908FAF" w14:textId="77777777" w:rsidR="00E80032" w:rsidRPr="00EC76D5" w:rsidRDefault="00E80032" w:rsidP="00E80032">
      <w:pPr>
        <w:pStyle w:val="Code"/>
      </w:pPr>
    </w:p>
    <w:p w14:paraId="05E4F3AF" w14:textId="77777777" w:rsidR="00E80032" w:rsidRPr="00EC76D5" w:rsidRDefault="00E80032" w:rsidP="00E80032">
      <w:pPr>
        <w:pStyle w:val="Code"/>
      </w:pPr>
      <w:r w:rsidRPr="00EC76D5">
        <w:t>void CellSetNext(CELL* cellPtr, CELL* nextPtr) {</w:t>
      </w:r>
    </w:p>
    <w:p w14:paraId="3B654283" w14:textId="77777777" w:rsidR="00E80032" w:rsidRPr="00EC76D5" w:rsidRDefault="00E80032" w:rsidP="00E80032">
      <w:pPr>
        <w:pStyle w:val="Code"/>
      </w:pPr>
      <w:r w:rsidRPr="00EC76D5">
        <w:t xml:space="preserve">  cellPtr-&gt;m_nextPtr = nextPtr;</w:t>
      </w:r>
    </w:p>
    <w:p w14:paraId="36B56F6F" w14:textId="77777777" w:rsidR="00E80032" w:rsidRPr="00EC76D5" w:rsidRDefault="00E80032" w:rsidP="00E80032">
      <w:pPr>
        <w:pStyle w:val="Code"/>
      </w:pPr>
      <w:r w:rsidRPr="00EC76D5">
        <w:t>}</w:t>
      </w:r>
    </w:p>
    <w:p w14:paraId="6980D8FA" w14:textId="77777777" w:rsidR="00E80032" w:rsidRPr="00EC76D5" w:rsidRDefault="00E80032" w:rsidP="00E80032">
      <w:pPr>
        <w:pStyle w:val="Code"/>
      </w:pPr>
    </w:p>
    <w:p w14:paraId="0F10DEFE" w14:textId="77777777" w:rsidR="00E80032" w:rsidRPr="00EC76D5" w:rsidRDefault="00E80032" w:rsidP="00E80032">
      <w:pPr>
        <w:pStyle w:val="Code"/>
      </w:pPr>
      <w:r w:rsidRPr="00EC76D5">
        <w:t>CELL* CellGetNext(CELL* cellPtr) {</w:t>
      </w:r>
    </w:p>
    <w:p w14:paraId="15476688" w14:textId="77777777" w:rsidR="00E80032" w:rsidRPr="00EC76D5" w:rsidRDefault="00E80032" w:rsidP="00E80032">
      <w:pPr>
        <w:pStyle w:val="Code"/>
      </w:pPr>
      <w:r w:rsidRPr="00EC76D5">
        <w:t xml:space="preserve">  return cellPtr-&gt;m_nextPtr;</w:t>
      </w:r>
    </w:p>
    <w:p w14:paraId="6F3521FB" w14:textId="77777777" w:rsidR="00E80032" w:rsidRPr="00EC76D5" w:rsidRDefault="00E80032" w:rsidP="00E80032">
      <w:pPr>
        <w:pStyle w:val="Code"/>
      </w:pPr>
      <w:r w:rsidRPr="00EC76D5">
        <w:t>}</w:t>
      </w:r>
    </w:p>
    <w:p w14:paraId="64658B53" w14:textId="77777777" w:rsidR="00E80032" w:rsidRPr="00EC76D5" w:rsidRDefault="00E80032" w:rsidP="00E80032">
      <w:pPr>
        <w:pStyle w:val="CodeListing"/>
        <w:rPr>
          <w:sz w:val="21"/>
          <w:szCs w:val="21"/>
        </w:rPr>
      </w:pPr>
      <w:r w:rsidRPr="00EC76D5">
        <w:rPr>
          <w:sz w:val="21"/>
          <w:szCs w:val="21"/>
        </w:rPr>
        <w:t>Main.c</w:t>
      </w:r>
    </w:p>
    <w:p w14:paraId="269ED3C8" w14:textId="21158AEE" w:rsidR="00E80032" w:rsidRPr="00EC76D5" w:rsidRDefault="00E80032" w:rsidP="00E80032">
      <w:pPr>
        <w:pStyle w:val="Code"/>
      </w:pPr>
      <w:r w:rsidRPr="00EC76D5">
        <w:t xml:space="preserve">#include </w:t>
      </w:r>
      <w:r w:rsidR="00EF337F">
        <w:t>&lt;stdlib.h&gt;</w:t>
      </w:r>
    </w:p>
    <w:p w14:paraId="362F7753" w14:textId="54D3AC68" w:rsidR="00E80032" w:rsidRPr="00EC76D5" w:rsidRDefault="00E80032" w:rsidP="00E80032">
      <w:pPr>
        <w:pStyle w:val="Code"/>
      </w:pPr>
      <w:r w:rsidRPr="00EC76D5">
        <w:t>#include "</w:t>
      </w:r>
      <w:r w:rsidR="00AA0A7A">
        <w:t>c</w:t>
      </w:r>
      <w:r w:rsidRPr="00EC76D5">
        <w:t>ell.h"</w:t>
      </w:r>
    </w:p>
    <w:p w14:paraId="5601728F" w14:textId="77777777" w:rsidR="00E80032" w:rsidRPr="00EC76D5" w:rsidRDefault="00E80032" w:rsidP="00E80032">
      <w:pPr>
        <w:pStyle w:val="Code"/>
      </w:pPr>
    </w:p>
    <w:p w14:paraId="1094B5C3" w14:textId="77777777" w:rsidR="00E80032" w:rsidRPr="00EC76D5" w:rsidRDefault="00E80032" w:rsidP="00E80032">
      <w:pPr>
        <w:pStyle w:val="Code"/>
      </w:pPr>
      <w:r w:rsidRPr="00EC76D5">
        <w:t>void main() {</w:t>
      </w:r>
    </w:p>
    <w:p w14:paraId="340DBD34" w14:textId="77777777" w:rsidR="00E80032" w:rsidRPr="00EC76D5" w:rsidRDefault="00E80032" w:rsidP="00E80032">
      <w:pPr>
        <w:pStyle w:val="Code"/>
      </w:pPr>
      <w:r w:rsidRPr="00EC76D5">
        <w:t xml:space="preserve">  CELL* cellPtr1 = malloc(sizeof(CELL));</w:t>
      </w:r>
    </w:p>
    <w:p w14:paraId="0E2032AF" w14:textId="77777777" w:rsidR="00E80032" w:rsidRPr="00EC76D5" w:rsidRDefault="00E80032" w:rsidP="00E80032">
      <w:pPr>
        <w:pStyle w:val="Code"/>
      </w:pPr>
      <w:r w:rsidRPr="00EC76D5">
        <w:t xml:space="preserve">  CELL* cellPtr2 = malloc(sizeof(CELL));</w:t>
      </w:r>
    </w:p>
    <w:p w14:paraId="04451F4C" w14:textId="77777777" w:rsidR="00E80032" w:rsidRPr="00EC76D5" w:rsidRDefault="00E80032" w:rsidP="00E80032">
      <w:pPr>
        <w:pStyle w:val="Code"/>
      </w:pPr>
      <w:r w:rsidRPr="00EC76D5">
        <w:t xml:space="preserve">  CELL* cellPtr3 = malloc(sizeof(CELL));</w:t>
      </w:r>
    </w:p>
    <w:p w14:paraId="6ACE512B" w14:textId="77777777" w:rsidR="00E80032" w:rsidRPr="00EC76D5" w:rsidRDefault="00E80032" w:rsidP="00E80032">
      <w:pPr>
        <w:pStyle w:val="Code"/>
      </w:pPr>
    </w:p>
    <w:p w14:paraId="080CBF0F" w14:textId="1A598EDD" w:rsidR="00E80032" w:rsidRPr="00EC76D5" w:rsidRDefault="00E80032" w:rsidP="00E80032">
      <w:pPr>
        <w:pStyle w:val="Code"/>
      </w:pPr>
      <w:r w:rsidRPr="00EC76D5">
        <w:t xml:space="preserve">  Cell</w:t>
      </w:r>
      <w:r w:rsidR="002F35C1">
        <w:t>Initializer</w:t>
      </w:r>
      <w:r w:rsidRPr="00EC76D5">
        <w:t>(cellPtr3, 3, NULL);</w:t>
      </w:r>
    </w:p>
    <w:p w14:paraId="6C0A4D3B" w14:textId="086E7058" w:rsidR="00E80032" w:rsidRPr="00EC76D5" w:rsidRDefault="00E80032" w:rsidP="00E80032">
      <w:pPr>
        <w:pStyle w:val="Code"/>
      </w:pPr>
      <w:r w:rsidRPr="00EC76D5">
        <w:t xml:space="preserve">  Cell</w:t>
      </w:r>
      <w:r w:rsidR="002F35C1">
        <w:t>Initializer</w:t>
      </w:r>
      <w:r w:rsidRPr="00EC76D5">
        <w:t>(cellPtr2, 2, cellPtr3);</w:t>
      </w:r>
    </w:p>
    <w:p w14:paraId="6241C5C5" w14:textId="00DCE244" w:rsidR="00E80032" w:rsidRPr="00EC76D5" w:rsidRDefault="00E80032" w:rsidP="00E80032">
      <w:pPr>
        <w:pStyle w:val="Code"/>
      </w:pPr>
      <w:r w:rsidRPr="00EC76D5">
        <w:t xml:space="preserve">  Cell</w:t>
      </w:r>
      <w:r w:rsidR="002F35C1">
        <w:t>Initializer</w:t>
      </w:r>
      <w:r w:rsidRPr="00EC76D5">
        <w:t>(cellPtr1, 1, cellPtr2);</w:t>
      </w:r>
    </w:p>
    <w:p w14:paraId="104D01CB" w14:textId="77777777" w:rsidR="00E80032" w:rsidRPr="00EC76D5" w:rsidRDefault="00E80032" w:rsidP="00E80032">
      <w:pPr>
        <w:pStyle w:val="Code"/>
      </w:pPr>
      <w:r w:rsidRPr="00EC76D5">
        <w:t>}</w:t>
      </w:r>
    </w:p>
    <w:p w14:paraId="754A7972" w14:textId="4F2F0C31" w:rsidR="00E80032" w:rsidRPr="00EC76D5" w:rsidRDefault="00E80032" w:rsidP="00E80032">
      <w:r w:rsidRPr="00EC76D5">
        <w:t xml:space="preserve">The following </w:t>
      </w:r>
      <w:r w:rsidR="00F25B86" w:rsidRPr="00EC76D5">
        <w:t xml:space="preserve">struct </w:t>
      </w:r>
      <w:r w:rsidRPr="00EC76D5">
        <w:t xml:space="preserve">is created by </w:t>
      </w:r>
      <w:r w:rsidRPr="00EC76D5">
        <w:rPr>
          <w:rStyle w:val="CodeInText0"/>
        </w:rPr>
        <w:t>main</w:t>
      </w:r>
      <w:r w:rsidRPr="00EC76D5">
        <w:t xml:space="preserve"> above.</w:t>
      </w:r>
    </w:p>
    <w:p w14:paraId="45220D2A" w14:textId="77777777" w:rsidR="00E80032" w:rsidRPr="00EC76D5" w:rsidRDefault="00E80032" w:rsidP="00E80032">
      <w:pPr>
        <w:rPr>
          <w:szCs w:val="21"/>
        </w:rPr>
      </w:pPr>
      <w:r w:rsidRPr="00EC76D5">
        <w:rPr>
          <w:noProof/>
          <w:lang w:eastAsia="sv-SE"/>
        </w:rPr>
        <mc:AlternateContent>
          <mc:Choice Requires="wpc">
            <w:drawing>
              <wp:inline distT="0" distB="0" distL="0" distR="0" wp14:anchorId="556F6B33" wp14:editId="2E706BC1">
                <wp:extent cx="5008245" cy="1623060"/>
                <wp:effectExtent l="0" t="0" r="1905" b="0"/>
                <wp:docPr id="281" name="Canvas 55"/>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75" name="Rectangle 39"/>
                        <wps:cNvSpPr>
                          <a:spLocks noChangeArrowheads="1"/>
                        </wps:cNvSpPr>
                        <wps:spPr bwMode="auto">
                          <a:xfrm>
                            <a:off x="767007" y="270510"/>
                            <a:ext cx="542405" cy="359613"/>
                          </a:xfrm>
                          <a:prstGeom prst="rect">
                            <a:avLst/>
                          </a:prstGeom>
                          <a:solidFill>
                            <a:srgbClr val="FFFFFF"/>
                          </a:solidFill>
                          <a:ln w="9525">
                            <a:solidFill>
                              <a:srgbClr val="000000"/>
                            </a:solidFill>
                            <a:miter lim="800000"/>
                            <a:headEnd/>
                            <a:tailEnd/>
                          </a:ln>
                        </wps:spPr>
                        <wps:txbx>
                          <w:txbxContent>
                            <w:p w14:paraId="1699A527"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288" name="Text Box 40"/>
                        <wps:cNvSpPr txBox="1">
                          <a:spLocks noChangeArrowheads="1"/>
                        </wps:cNvSpPr>
                        <wps:spPr bwMode="auto">
                          <a:xfrm>
                            <a:off x="678106" y="0"/>
                            <a:ext cx="720206" cy="3612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3346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89" name="Text Box 41"/>
                        <wps:cNvSpPr txBox="1">
                          <a:spLocks noChangeArrowheads="1"/>
                        </wps:cNvSpPr>
                        <wps:spPr bwMode="auto">
                          <a:xfrm>
                            <a:off x="1218911" y="0"/>
                            <a:ext cx="7218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D6AF6A"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0" name="Rectangle 42"/>
                        <wps:cNvSpPr>
                          <a:spLocks noChangeArrowheads="1"/>
                        </wps:cNvSpPr>
                        <wps:spPr bwMode="auto">
                          <a:xfrm>
                            <a:off x="1309412" y="270510"/>
                            <a:ext cx="541505" cy="358813"/>
                          </a:xfrm>
                          <a:prstGeom prst="rect">
                            <a:avLst/>
                          </a:prstGeom>
                          <a:solidFill>
                            <a:srgbClr val="FFFFFF"/>
                          </a:solidFill>
                          <a:ln w="9525">
                            <a:solidFill>
                              <a:srgbClr val="000000"/>
                            </a:solidFill>
                            <a:miter lim="800000"/>
                            <a:headEnd/>
                            <a:tailEnd/>
                          </a:ln>
                        </wps:spPr>
                        <wps:txbx>
                          <w:txbxContent>
                            <w:p w14:paraId="1A70E16C"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1" name="Rectangle 43"/>
                        <wps:cNvSpPr>
                          <a:spLocks noChangeArrowheads="1"/>
                        </wps:cNvSpPr>
                        <wps:spPr bwMode="auto">
                          <a:xfrm>
                            <a:off x="2032818" y="270510"/>
                            <a:ext cx="539105" cy="359613"/>
                          </a:xfrm>
                          <a:prstGeom prst="rect">
                            <a:avLst/>
                          </a:prstGeom>
                          <a:solidFill>
                            <a:srgbClr val="FFFFFF"/>
                          </a:solidFill>
                          <a:ln w="9525">
                            <a:solidFill>
                              <a:srgbClr val="000000"/>
                            </a:solidFill>
                            <a:miter lim="800000"/>
                            <a:headEnd/>
                            <a:tailEnd/>
                          </a:ln>
                        </wps:spPr>
                        <wps:txbx>
                          <w:txbxContent>
                            <w:p w14:paraId="35CA7C79"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292" name="Text Box 44"/>
                        <wps:cNvSpPr txBox="1">
                          <a:spLocks noChangeArrowheads="1"/>
                        </wps:cNvSpPr>
                        <wps:spPr bwMode="auto">
                          <a:xfrm>
                            <a:off x="1940717" y="0"/>
                            <a:ext cx="7201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AF57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3" name="Text Box 45"/>
                        <wps:cNvSpPr txBox="1">
                          <a:spLocks noChangeArrowheads="1"/>
                        </wps:cNvSpPr>
                        <wps:spPr bwMode="auto">
                          <a:xfrm>
                            <a:off x="2480622" y="0"/>
                            <a:ext cx="7210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C62EC"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4" name="Rectangle 46"/>
                        <wps:cNvSpPr>
                          <a:spLocks noChangeArrowheads="1"/>
                        </wps:cNvSpPr>
                        <wps:spPr bwMode="auto">
                          <a:xfrm>
                            <a:off x="2571923" y="270510"/>
                            <a:ext cx="540005" cy="358813"/>
                          </a:xfrm>
                          <a:prstGeom prst="rect">
                            <a:avLst/>
                          </a:prstGeom>
                          <a:solidFill>
                            <a:srgbClr val="FFFFFF"/>
                          </a:solidFill>
                          <a:ln w="9525">
                            <a:solidFill>
                              <a:srgbClr val="000000"/>
                            </a:solidFill>
                            <a:miter lim="800000"/>
                            <a:headEnd/>
                            <a:tailEnd/>
                          </a:ln>
                        </wps:spPr>
                        <wps:txbx>
                          <w:txbxContent>
                            <w:p w14:paraId="0EB4EC3F"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5" name="Rectangle 47"/>
                        <wps:cNvSpPr>
                          <a:spLocks noChangeArrowheads="1"/>
                        </wps:cNvSpPr>
                        <wps:spPr bwMode="auto">
                          <a:xfrm>
                            <a:off x="3292930" y="270510"/>
                            <a:ext cx="542405" cy="359613"/>
                          </a:xfrm>
                          <a:prstGeom prst="rect">
                            <a:avLst/>
                          </a:prstGeom>
                          <a:solidFill>
                            <a:srgbClr val="FFFFFF"/>
                          </a:solidFill>
                          <a:ln w="9525">
                            <a:solidFill>
                              <a:srgbClr val="000000"/>
                            </a:solidFill>
                            <a:miter lim="800000"/>
                            <a:headEnd/>
                            <a:tailEnd/>
                          </a:ln>
                        </wps:spPr>
                        <wps:txbx>
                          <w:txbxContent>
                            <w:p w14:paraId="705F2395" w14:textId="77777777" w:rsidR="00206409" w:rsidRPr="003F7CF1" w:rsidRDefault="00206409" w:rsidP="00E80032">
                              <w:pPr>
                                <w:pStyle w:val="SourceCodeBoxText"/>
                                <w:rPr>
                                  <w:sz w:val="19"/>
                                  <w:szCs w:val="19"/>
                                  <w:lang w:val="en-US"/>
                                </w:rPr>
                              </w:pPr>
                              <w:r w:rsidRPr="003F7CF1">
                                <w:rPr>
                                  <w:sz w:val="19"/>
                                  <w:szCs w:val="19"/>
                                  <w:lang w:val="en-US"/>
                                </w:rPr>
                                <w:t>3</w:t>
                              </w:r>
                            </w:p>
                          </w:txbxContent>
                        </wps:txbx>
                        <wps:bodyPr rot="0" vert="horz" wrap="square" lIns="91440" tIns="45720" rIns="91440" bIns="45720" anchor="t" anchorCtr="0" upright="1">
                          <a:noAutofit/>
                        </wps:bodyPr>
                      </wps:wsp>
                      <wps:wsp>
                        <wps:cNvPr id="296" name="Text Box 48"/>
                        <wps:cNvSpPr txBox="1">
                          <a:spLocks noChangeArrowheads="1"/>
                        </wps:cNvSpPr>
                        <wps:spPr bwMode="auto">
                          <a:xfrm>
                            <a:off x="3204829" y="0"/>
                            <a:ext cx="721006" cy="3604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30A441"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297" name="Text Box 49"/>
                        <wps:cNvSpPr txBox="1">
                          <a:spLocks noChangeArrowheads="1"/>
                        </wps:cNvSpPr>
                        <wps:spPr bwMode="auto">
                          <a:xfrm>
                            <a:off x="3743934" y="0"/>
                            <a:ext cx="722706"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7567D"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298" name="Rectangle 50"/>
                        <wps:cNvSpPr>
                          <a:spLocks noChangeArrowheads="1"/>
                        </wps:cNvSpPr>
                        <wps:spPr bwMode="auto">
                          <a:xfrm>
                            <a:off x="3834534" y="270510"/>
                            <a:ext cx="543105" cy="358813"/>
                          </a:xfrm>
                          <a:prstGeom prst="rect">
                            <a:avLst/>
                          </a:prstGeom>
                          <a:solidFill>
                            <a:srgbClr val="FFFFFF"/>
                          </a:solidFill>
                          <a:ln w="9525">
                            <a:solidFill>
                              <a:srgbClr val="000000"/>
                            </a:solidFill>
                            <a:miter lim="800000"/>
                            <a:headEnd/>
                            <a:tailEnd/>
                          </a:ln>
                        </wps:spPr>
                        <wps:txbx>
                          <w:txbxContent>
                            <w:p w14:paraId="298A3125"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299" name="Line 51"/>
                        <wps:cNvCnPr>
                          <a:cxnSpLocks noChangeShapeType="1"/>
                        </wps:cNvCnPr>
                        <wps:spPr bwMode="auto">
                          <a:xfrm>
                            <a:off x="1579414"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0" name="Line 52"/>
                        <wps:cNvCnPr>
                          <a:cxnSpLocks noChangeShapeType="1"/>
                        </wps:cNvCnPr>
                        <wps:spPr bwMode="auto">
                          <a:xfrm>
                            <a:off x="2841926" y="360413"/>
                            <a:ext cx="4510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1" name="Line 53"/>
                        <wps:cNvCnPr>
                          <a:cxnSpLocks noChangeShapeType="1"/>
                        </wps:cNvCnPr>
                        <wps:spPr bwMode="auto">
                          <a:xfrm flipV="1">
                            <a:off x="4105337" y="451117"/>
                            <a:ext cx="450204"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Rectangle 54"/>
                        <wps:cNvSpPr>
                          <a:spLocks noChangeArrowheads="1"/>
                        </wps:cNvSpPr>
                        <wps:spPr bwMode="auto">
                          <a:xfrm>
                            <a:off x="4465740" y="270510"/>
                            <a:ext cx="542405" cy="3588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1EEC1B"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303" name="Rectangle 55"/>
                        <wps:cNvSpPr>
                          <a:spLocks noChangeArrowheads="1"/>
                        </wps:cNvSpPr>
                        <wps:spPr bwMode="auto">
                          <a:xfrm>
                            <a:off x="46900" y="1082040"/>
                            <a:ext cx="539905" cy="358813"/>
                          </a:xfrm>
                          <a:prstGeom prst="rect">
                            <a:avLst/>
                          </a:prstGeom>
                          <a:solidFill>
                            <a:srgbClr val="FFFFFF"/>
                          </a:solidFill>
                          <a:ln w="9525">
                            <a:solidFill>
                              <a:srgbClr val="000000"/>
                            </a:solidFill>
                            <a:miter lim="800000"/>
                            <a:headEnd/>
                            <a:tailEnd/>
                          </a:ln>
                        </wps:spPr>
                        <wps:txbx>
                          <w:txbxContent>
                            <w:p w14:paraId="6A4DBAFC"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4" name="Text Box 56"/>
                        <wps:cNvSpPr txBox="1">
                          <a:spLocks noChangeArrowheads="1"/>
                        </wps:cNvSpPr>
                        <wps:spPr bwMode="auto">
                          <a:xfrm>
                            <a:off x="0" y="811530"/>
                            <a:ext cx="6311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C6055B" w14:textId="77777777" w:rsidR="00206409" w:rsidRPr="003F7CF1" w:rsidRDefault="00206409" w:rsidP="00E80032">
                              <w:pPr>
                                <w:pStyle w:val="Picture"/>
                                <w:rPr>
                                  <w:sz w:val="19"/>
                                  <w:szCs w:val="19"/>
                                </w:rPr>
                              </w:pPr>
                              <w:r>
                                <w:rPr>
                                  <w:sz w:val="19"/>
                                  <w:szCs w:val="19"/>
                                </w:rPr>
                                <w:t>cellPtr</w:t>
                              </w:r>
                              <w:r w:rsidRPr="003F7CF1">
                                <w:rPr>
                                  <w:sz w:val="19"/>
                                  <w:szCs w:val="19"/>
                                </w:rPr>
                                <w:t>1</w:t>
                              </w:r>
                            </w:p>
                          </w:txbxContent>
                        </wps:txbx>
                        <wps:bodyPr rot="0" vert="horz" wrap="square" lIns="91440" tIns="45720" rIns="91440" bIns="45720" anchor="t" anchorCtr="0" upright="1">
                          <a:noAutofit/>
                        </wps:bodyPr>
                      </wps:wsp>
                      <wps:wsp>
                        <wps:cNvPr id="305" name="Line 57"/>
                        <wps:cNvCnPr>
                          <a:cxnSpLocks noChangeShapeType="1"/>
                        </wps:cNvCnPr>
                        <wps:spPr bwMode="auto">
                          <a:xfrm flipH="1">
                            <a:off x="317603"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6" name="Line 58"/>
                        <wps:cNvCnPr>
                          <a:cxnSpLocks noChangeShapeType="1"/>
                        </wps:cNvCnPr>
                        <wps:spPr bwMode="auto">
                          <a:xfrm flipV="1">
                            <a:off x="678106" y="451117"/>
                            <a:ext cx="800" cy="81153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07" name="Line 59"/>
                        <wps:cNvCnPr>
                          <a:cxnSpLocks noChangeShapeType="1"/>
                        </wps:cNvCnPr>
                        <wps:spPr bwMode="auto">
                          <a:xfrm>
                            <a:off x="678106" y="451117"/>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8" name="Rectangle 60"/>
                        <wps:cNvSpPr>
                          <a:spLocks noChangeArrowheads="1"/>
                        </wps:cNvSpPr>
                        <wps:spPr bwMode="auto">
                          <a:xfrm>
                            <a:off x="1309412" y="1082040"/>
                            <a:ext cx="544805" cy="358813"/>
                          </a:xfrm>
                          <a:prstGeom prst="rect">
                            <a:avLst/>
                          </a:prstGeom>
                          <a:solidFill>
                            <a:srgbClr val="FFFFFF"/>
                          </a:solidFill>
                          <a:ln w="9525">
                            <a:solidFill>
                              <a:srgbClr val="000000"/>
                            </a:solidFill>
                            <a:miter lim="800000"/>
                            <a:headEnd/>
                            <a:tailEnd/>
                          </a:ln>
                        </wps:spPr>
                        <wps:txbx>
                          <w:txbxContent>
                            <w:p w14:paraId="63D49412"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09" name="Text Box 61"/>
                        <wps:cNvSpPr txBox="1">
                          <a:spLocks noChangeArrowheads="1"/>
                        </wps:cNvSpPr>
                        <wps:spPr bwMode="auto">
                          <a:xfrm>
                            <a:off x="1219111" y="811530"/>
                            <a:ext cx="6775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61351D" w14:textId="77777777" w:rsidR="00206409" w:rsidRPr="003F7CF1" w:rsidRDefault="00206409" w:rsidP="00E80032">
                              <w:pPr>
                                <w:pStyle w:val="Picture"/>
                                <w:rPr>
                                  <w:sz w:val="19"/>
                                  <w:szCs w:val="19"/>
                                </w:rPr>
                              </w:pPr>
                              <w:r>
                                <w:rPr>
                                  <w:sz w:val="19"/>
                                  <w:szCs w:val="19"/>
                                </w:rPr>
                                <w:t>cellPtr2</w:t>
                              </w:r>
                            </w:p>
                          </w:txbxContent>
                        </wps:txbx>
                        <wps:bodyPr rot="0" vert="horz" wrap="square" lIns="91440" tIns="45720" rIns="91440" bIns="45720" anchor="t" anchorCtr="0" upright="1">
                          <a:noAutofit/>
                        </wps:bodyPr>
                      </wps:wsp>
                      <wps:wsp>
                        <wps:cNvPr id="310" name="Line 62"/>
                        <wps:cNvCnPr>
                          <a:cxnSpLocks noChangeShapeType="1"/>
                        </wps:cNvCnPr>
                        <wps:spPr bwMode="auto">
                          <a:xfrm flipV="1">
                            <a:off x="1579414" y="1262647"/>
                            <a:ext cx="3613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1" name="Line 63"/>
                        <wps:cNvCnPr>
                          <a:cxnSpLocks noChangeShapeType="1"/>
                        </wps:cNvCnPr>
                        <wps:spPr bwMode="auto">
                          <a:xfrm flipV="1">
                            <a:off x="1940717" y="541020"/>
                            <a:ext cx="8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2" name="Line 64"/>
                        <wps:cNvCnPr>
                          <a:cxnSpLocks noChangeShapeType="1"/>
                        </wps:cNvCnPr>
                        <wps:spPr bwMode="auto">
                          <a:xfrm>
                            <a:off x="1940717" y="541020"/>
                            <a:ext cx="897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3" name="Rectangle 65"/>
                        <wps:cNvSpPr>
                          <a:spLocks noChangeArrowheads="1"/>
                        </wps:cNvSpPr>
                        <wps:spPr bwMode="auto">
                          <a:xfrm>
                            <a:off x="2571923" y="1082040"/>
                            <a:ext cx="542405" cy="358813"/>
                          </a:xfrm>
                          <a:prstGeom prst="rect">
                            <a:avLst/>
                          </a:prstGeom>
                          <a:solidFill>
                            <a:srgbClr val="FFFFFF"/>
                          </a:solidFill>
                          <a:ln w="9525">
                            <a:solidFill>
                              <a:srgbClr val="000000"/>
                            </a:solidFill>
                            <a:miter lim="800000"/>
                            <a:headEnd/>
                            <a:tailEnd/>
                          </a:ln>
                        </wps:spPr>
                        <wps:txbx>
                          <w:txbxContent>
                            <w:p w14:paraId="273AA997"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315" name="Line 66"/>
                        <wps:cNvCnPr>
                          <a:cxnSpLocks noChangeShapeType="1"/>
                        </wps:cNvCnPr>
                        <wps:spPr bwMode="auto">
                          <a:xfrm flipV="1">
                            <a:off x="2841926" y="1262647"/>
                            <a:ext cx="360503" cy="8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6" name="Line 67"/>
                        <wps:cNvCnPr>
                          <a:cxnSpLocks noChangeShapeType="1"/>
                        </wps:cNvCnPr>
                        <wps:spPr bwMode="auto">
                          <a:xfrm flipV="1">
                            <a:off x="3202429" y="541020"/>
                            <a:ext cx="2400" cy="72162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7" name="Line 68"/>
                        <wps:cNvCnPr>
                          <a:cxnSpLocks noChangeShapeType="1"/>
                        </wps:cNvCnPr>
                        <wps:spPr bwMode="auto">
                          <a:xfrm>
                            <a:off x="3202429" y="541020"/>
                            <a:ext cx="9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8" name="Text Box 69"/>
                        <wps:cNvSpPr txBox="1">
                          <a:spLocks noChangeArrowheads="1"/>
                        </wps:cNvSpPr>
                        <wps:spPr bwMode="auto">
                          <a:xfrm>
                            <a:off x="2480822" y="811530"/>
                            <a:ext cx="682606" cy="36071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006C96" w14:textId="77777777" w:rsidR="00206409" w:rsidRPr="003F7CF1" w:rsidRDefault="00206409" w:rsidP="00E80032">
                              <w:pPr>
                                <w:pStyle w:val="Picture"/>
                                <w:rPr>
                                  <w:sz w:val="19"/>
                                  <w:szCs w:val="19"/>
                                </w:rPr>
                              </w:pPr>
                              <w:r>
                                <w:rPr>
                                  <w:sz w:val="19"/>
                                  <w:szCs w:val="19"/>
                                </w:rPr>
                                <w:t>cellPtr</w:t>
                              </w:r>
                              <w:r w:rsidRPr="003F7CF1">
                                <w:rPr>
                                  <w:sz w:val="19"/>
                                  <w:szCs w:val="19"/>
                                </w:rPr>
                                <w:t>3</w:t>
                              </w:r>
                            </w:p>
                          </w:txbxContent>
                        </wps:txbx>
                        <wps:bodyPr rot="0" vert="horz" wrap="square" lIns="91440" tIns="45720" rIns="91440" bIns="45720" anchor="t" anchorCtr="0" upright="1">
                          <a:noAutofit/>
                        </wps:bodyPr>
                      </wps:wsp>
                    </wpc:wpc>
                  </a:graphicData>
                </a:graphic>
              </wp:inline>
            </w:drawing>
          </mc:Choice>
          <mc:Fallback>
            <w:pict>
              <v:group w14:anchorId="556F6B33" id="Canvas 55" o:spid="_x0000_s1468" editas="canvas" style="width:394.35pt;height:127.8pt;mso-position-horizontal-relative:char;mso-position-vertical-relative:line" coordsize="50082,16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">
                <v:shape id="_x0000_s1469" type="#_x0000_t75" style="position:absolute;width:50082;height:16230;visibility:visible;mso-wrap-style:square">
                  <v:fill o:detectmouseclick="t"/>
                  <v:path o:connecttype="none"/>
                </v:shape>
                <v:rect id="Rectangle 39" o:spid="_x0000_s1470" style="position:absolute;left:7670;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">
                  <v:textbox>
                    <w:txbxContent>
                      <w:p w14:paraId="1699A527"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40" o:spid="_x0000_s1471" type="#_x0000_t202" style="position:absolute;left:6781;width:7202;height:36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" filled="f" stroked="f">
                  <v:textbox>
                    <w:txbxContent>
                      <w:p w14:paraId="7E3346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1" o:spid="_x0000_s1472" type="#_x0000_t202" style="position:absolute;left:12189;width:721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" filled="f" stroked="f">
                  <v:textbox>
                    <w:txbxContent>
                      <w:p w14:paraId="6FD6AF6A"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42" o:spid="_x0000_s1473" style="position:absolute;left:13094;top:2705;width:5415;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">
                  <v:textbox>
                    <w:txbxContent>
                      <w:p w14:paraId="1A70E16C" w14:textId="77777777" w:rsidR="00206409" w:rsidRPr="003F7CF1" w:rsidRDefault="00206409" w:rsidP="00E80032">
                        <w:pPr>
                          <w:pStyle w:val="SourceCodeBoxText"/>
                          <w:rPr>
                            <w:sz w:val="19"/>
                            <w:szCs w:val="19"/>
                            <w:lang w:val="en-US"/>
                          </w:rPr>
                        </w:pPr>
                      </w:p>
                    </w:txbxContent>
                  </v:textbox>
                </v:rect>
                <v:rect id="Rectangle 43" o:spid="_x0000_s1474" style="position:absolute;left:20328;top:2705;width:5391;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14:paraId="35CA7C79"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44" o:spid="_x0000_s1475" type="#_x0000_t202" style="position:absolute;left:19407;width:7201;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" filled="f" stroked="f">
                  <v:textbox>
                    <w:txbxContent>
                      <w:p w14:paraId="48AF57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5" o:spid="_x0000_s1476" type="#_x0000_t202" style="position:absolute;left:24806;width:721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" filled="f" stroked="f">
                  <v:textbox>
                    <w:txbxContent>
                      <w:p w14:paraId="023C62EC"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46" o:spid="_x0000_s1477" style="position:absolute;left:25719;top:2705;width:5400;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41qxAAAANwAAAAPAAAAZHJzL2Rvd25yZXYueG1sRI9Bi8Iw&#10;FITvgv8hvIW9abpdWb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Aq7jWrEAAAA3AAAAA8A&#10;AAAAAAAAAAAAAAAABwIAAGRycy9kb3ducmV2LnhtbFBLBQYAAAAAAwADALcAAAD4AgAAAAA=&#10;">
                  <v:textbox>
                    <w:txbxContent>
                      <w:p w14:paraId="0EB4EC3F" w14:textId="77777777" w:rsidR="00206409" w:rsidRPr="003F7CF1" w:rsidRDefault="00206409" w:rsidP="00E80032">
                        <w:pPr>
                          <w:pStyle w:val="SourceCodeBoxText"/>
                          <w:rPr>
                            <w:sz w:val="19"/>
                            <w:szCs w:val="19"/>
                            <w:lang w:val="en-US"/>
                          </w:rPr>
                        </w:pPr>
                      </w:p>
                    </w:txbxContent>
                  </v:textbox>
                </v:rect>
                <v:rect id="Rectangle 47" o:spid="_x0000_s1478" style="position:absolute;left:32929;top:2705;width:5424;height:35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">
                  <v:textbox>
                    <w:txbxContent>
                      <w:p w14:paraId="705F2395" w14:textId="77777777" w:rsidR="00206409" w:rsidRPr="003F7CF1" w:rsidRDefault="00206409" w:rsidP="00E80032">
                        <w:pPr>
                          <w:pStyle w:val="SourceCodeBoxText"/>
                          <w:rPr>
                            <w:sz w:val="19"/>
                            <w:szCs w:val="19"/>
                            <w:lang w:val="en-US"/>
                          </w:rPr>
                        </w:pPr>
                        <w:r w:rsidRPr="003F7CF1">
                          <w:rPr>
                            <w:sz w:val="19"/>
                            <w:szCs w:val="19"/>
                            <w:lang w:val="en-US"/>
                          </w:rPr>
                          <w:t>3</w:t>
                        </w:r>
                      </w:p>
                    </w:txbxContent>
                  </v:textbox>
                </v:rect>
                <v:shape id="Text Box 48" o:spid="_x0000_s1479" type="#_x0000_t202" style="position:absolute;left:32048;width:7210;height:3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" filled="f" stroked="f">
                  <v:textbox>
                    <w:txbxContent>
                      <w:p w14:paraId="4530A441"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49" o:spid="_x0000_s1480" type="#_x0000_t202" style="position:absolute;left:37439;width:7227;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" filled="f" stroked="f">
                  <v:textbox>
                    <w:txbxContent>
                      <w:p w14:paraId="6777567D"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50" o:spid="_x0000_s1481" style="position:absolute;left:38345;top:2705;width:5431;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14:paraId="298A3125" w14:textId="77777777" w:rsidR="00206409" w:rsidRPr="003F7CF1" w:rsidRDefault="00206409" w:rsidP="00E80032">
                        <w:pPr>
                          <w:pStyle w:val="SourceCodeBoxText"/>
                          <w:rPr>
                            <w:sz w:val="19"/>
                            <w:szCs w:val="19"/>
                            <w:lang w:val="en-US"/>
                          </w:rPr>
                        </w:pPr>
                      </w:p>
                    </w:txbxContent>
                  </v:textbox>
                </v:rect>
                <v:line id="Line 51" o:spid="_x0000_s1482" style="position:absolute;visibility:visible;mso-wrap-style:square" from="15794,3604" to="20304,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">
                  <v:stroke endarrow="block"/>
                </v:line>
                <v:line id="Line 52" o:spid="_x0000_s1483" style="position:absolute;visibility:visible;mso-wrap-style:square" from="28419,3604" to="32929,36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">
                  <v:stroke endarrow="block"/>
                </v:line>
                <v:line id="Line 53" o:spid="_x0000_s1484" style="position:absolute;flip:y;visibility:visible;mso-wrap-style:square" from="41053,4511" to="45555,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">
                  <v:stroke endarrow="block"/>
                </v:line>
                <v:rect id="Rectangle 54" o:spid="_x0000_s1485" style="position:absolute;left:44657;top:2705;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" filled="f" stroked="f">
                  <v:textbox>
                    <w:txbxContent>
                      <w:p w14:paraId="5B1EEC1B"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v:rect id="Rectangle 55" o:spid="_x0000_s1486" style="position:absolute;left:469;top:10820;width:5399;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">
                  <v:textbox>
                    <w:txbxContent>
                      <w:p w14:paraId="6A4DBAFC" w14:textId="77777777" w:rsidR="00206409" w:rsidRPr="003F7CF1" w:rsidRDefault="00206409" w:rsidP="00E80032">
                        <w:pPr>
                          <w:pStyle w:val="SourceCodeBoxText"/>
                          <w:rPr>
                            <w:sz w:val="19"/>
                            <w:szCs w:val="19"/>
                            <w:lang w:val="en-US"/>
                          </w:rPr>
                        </w:pPr>
                      </w:p>
                    </w:txbxContent>
                  </v:textbox>
                </v:rect>
                <v:shape id="Text Box 56" o:spid="_x0000_s1487" type="#_x0000_t202" style="position:absolute;top:8115;width:6311;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" filled="f" stroked="f">
                  <v:textbox>
                    <w:txbxContent>
                      <w:p w14:paraId="23C6055B" w14:textId="77777777" w:rsidR="00206409" w:rsidRPr="003F7CF1" w:rsidRDefault="00206409" w:rsidP="00E80032">
                        <w:pPr>
                          <w:pStyle w:val="Picture"/>
                          <w:rPr>
                            <w:sz w:val="19"/>
                            <w:szCs w:val="19"/>
                          </w:rPr>
                        </w:pPr>
                        <w:r>
                          <w:rPr>
                            <w:sz w:val="19"/>
                            <w:szCs w:val="19"/>
                          </w:rPr>
                          <w:t>cellPtr</w:t>
                        </w:r>
                        <w:r w:rsidRPr="003F7CF1">
                          <w:rPr>
                            <w:sz w:val="19"/>
                            <w:szCs w:val="19"/>
                          </w:rPr>
                          <w:t>1</w:t>
                        </w:r>
                      </w:p>
                    </w:txbxContent>
                  </v:textbox>
                </v:shape>
                <v:line id="Line 57" o:spid="_x0000_s1488" style="position:absolute;flip:x;visibility:visible;mso-wrap-style:square" from="3176,12626" to="6781,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"/>
                <v:line id="Line 58" o:spid="_x0000_s1489" style="position:absolute;flip:y;visibility:visible;mso-wrap-style:square" from="6781,4511" to="6789,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"/>
                <v:line id="Line 59" o:spid="_x0000_s1490" style="position:absolute;visibility:visible;mso-wrap-style:square" from="6781,4511" to="7678,45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">
                  <v:stroke endarrow="block"/>
                </v:line>
                <v:rect id="Rectangle 60" o:spid="_x0000_s1491" style="position:absolute;left:13094;top:10820;width:5448;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">
                  <v:textbox>
                    <w:txbxContent>
                      <w:p w14:paraId="63D49412" w14:textId="77777777" w:rsidR="00206409" w:rsidRPr="003F7CF1" w:rsidRDefault="00206409" w:rsidP="00E80032">
                        <w:pPr>
                          <w:pStyle w:val="SourceCodeBoxText"/>
                          <w:rPr>
                            <w:sz w:val="19"/>
                            <w:szCs w:val="19"/>
                            <w:lang w:val="en-US"/>
                          </w:rPr>
                        </w:pPr>
                      </w:p>
                    </w:txbxContent>
                  </v:textbox>
                </v:rect>
                <v:shape id="Text Box 61" o:spid="_x0000_s1492" type="#_x0000_t202" style="position:absolute;left:12191;top:8115;width:6775;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" filled="f" stroked="f">
                  <v:textbox>
                    <w:txbxContent>
                      <w:p w14:paraId="0261351D" w14:textId="77777777" w:rsidR="00206409" w:rsidRPr="003F7CF1" w:rsidRDefault="00206409" w:rsidP="00E80032">
                        <w:pPr>
                          <w:pStyle w:val="Picture"/>
                          <w:rPr>
                            <w:sz w:val="19"/>
                            <w:szCs w:val="19"/>
                          </w:rPr>
                        </w:pPr>
                        <w:r>
                          <w:rPr>
                            <w:sz w:val="19"/>
                            <w:szCs w:val="19"/>
                          </w:rPr>
                          <w:t>cellPtr2</w:t>
                        </w:r>
                      </w:p>
                    </w:txbxContent>
                  </v:textbox>
                </v:shape>
                <v:line id="Line 62" o:spid="_x0000_s1493" style="position:absolute;flip:y;visibility:visible;mso-wrap-style:square" from="15794,12626" to="19407,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"/>
                <v:line id="Line 63" o:spid="_x0000_s1494" style="position:absolute;flip:y;visibility:visible;mso-wrap-style:square" from="19407,5410" to="19415,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"/>
                <v:line id="Line 64" o:spid="_x0000_s1495" style="position:absolute;visibility:visible;mso-wrap-style:square" from="19407,5410" to="20304,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">
                  <v:stroke endarrow="block"/>
                </v:line>
                <v:rect id="Rectangle 65" o:spid="_x0000_s1496" style="position:absolute;left:25719;top:10820;width:542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">
                  <v:textbox>
                    <w:txbxContent>
                      <w:p w14:paraId="273AA997" w14:textId="77777777" w:rsidR="00206409" w:rsidRPr="003F7CF1" w:rsidRDefault="00206409" w:rsidP="00E80032">
                        <w:pPr>
                          <w:pStyle w:val="SourceCodeBoxText"/>
                          <w:rPr>
                            <w:sz w:val="19"/>
                            <w:szCs w:val="19"/>
                            <w:lang w:val="en-US"/>
                          </w:rPr>
                        </w:pPr>
                      </w:p>
                    </w:txbxContent>
                  </v:textbox>
                </v:rect>
                <v:line id="Line 66" o:spid="_x0000_s1497" style="position:absolute;flip:y;visibility:visible;mso-wrap-style:square" from="28419,12626" to="32024,126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"/>
                <v:line id="Line 67" o:spid="_x0000_s1498" style="position:absolute;flip:y;visibility:visible;mso-wrap-style:square" from="32024,5410" to="32048,126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"/>
                <v:line id="Line 68" o:spid="_x0000_s1499" style="position:absolute;visibility:visible;mso-wrap-style:square" from="32024,5410" to="32929,54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">
                  <v:stroke endarrow="block"/>
                </v:line>
                <v:shape id="Text Box 69" o:spid="_x0000_s1500" type="#_x0000_t202" style="position:absolute;left:24808;top:8115;width:6826;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" filled="f" stroked="f">
                  <v:textbox>
                    <w:txbxContent>
                      <w:p w14:paraId="6D006C96" w14:textId="77777777" w:rsidR="00206409" w:rsidRPr="003F7CF1" w:rsidRDefault="00206409" w:rsidP="00E80032">
                        <w:pPr>
                          <w:pStyle w:val="Picture"/>
                          <w:rPr>
                            <w:sz w:val="19"/>
                            <w:szCs w:val="19"/>
                          </w:rPr>
                        </w:pPr>
                        <w:r>
                          <w:rPr>
                            <w:sz w:val="19"/>
                            <w:szCs w:val="19"/>
                          </w:rPr>
                          <w:t>cellPtr</w:t>
                        </w:r>
                        <w:r w:rsidRPr="003F7CF1">
                          <w:rPr>
                            <w:sz w:val="19"/>
                            <w:szCs w:val="19"/>
                          </w:rPr>
                          <w:t>3</w:t>
                        </w:r>
                      </w:p>
                    </w:txbxContent>
                  </v:textbox>
                </v:shape>
                <w10:anchorlock/>
              </v:group>
            </w:pict>
          </mc:Fallback>
        </mc:AlternateContent>
      </w:r>
    </w:p>
    <w:p w14:paraId="465FDCC0" w14:textId="56C75BF6" w:rsidR="00E80032" w:rsidRPr="00EC76D5" w:rsidRDefault="00E80032" w:rsidP="00E80032">
      <w:r w:rsidRPr="00EC76D5">
        <w:t xml:space="preserve">However, there is one more thing to think about. What happens if we run out of dynamic memory or try to access the topmost value of an empty stack? We can deal with the problem in some different ways, everything from ignoring it to abort the execution. In this book, I have limited the error handling of memory shortage to the use of </w:t>
      </w:r>
      <w:r w:rsidRPr="00EC76D5">
        <w:rPr>
          <w:rStyle w:val="CodeInText0"/>
        </w:rPr>
        <w:t>assert</w:t>
      </w:r>
      <w:r w:rsidRPr="00EC76D5">
        <w:t xml:space="preserve">, which is a macro (see Section </w:t>
      </w:r>
      <w:r w:rsidRPr="00EC76D5">
        <w:fldChar w:fldCharType="begin"/>
      </w:r>
      <w:r w:rsidRPr="00EC76D5">
        <w:instrText xml:space="preserve"> REF _Ref383865235 \r \h </w:instrText>
      </w:r>
      <w:r w:rsidRPr="00EC76D5">
        <w:fldChar w:fldCharType="separate"/>
      </w:r>
      <w:r w:rsidR="006F26B2">
        <w:t>21.10</w:t>
      </w:r>
      <w:r w:rsidRPr="00EC76D5">
        <w:fldChar w:fldCharType="end"/>
      </w:r>
      <w:r w:rsidRPr="00EC76D5">
        <w:t>) that takes a logical value and aborts the execution if the value is false, adding an error message with information about the file name and the code line number. To keep things simple, let us use that function in the stack structure too.</w:t>
      </w:r>
    </w:p>
    <w:p w14:paraId="66A47914" w14:textId="77777777" w:rsidR="00E80032" w:rsidRPr="00EC76D5" w:rsidRDefault="00E80032" w:rsidP="00E80032">
      <w:pPr>
        <w:pStyle w:val="CodeListing"/>
        <w:rPr>
          <w:sz w:val="21"/>
          <w:szCs w:val="21"/>
        </w:rPr>
      </w:pPr>
      <w:r w:rsidRPr="00EC76D5">
        <w:rPr>
          <w:sz w:val="21"/>
          <w:szCs w:val="21"/>
        </w:rPr>
        <w:t>Stack.h</w:t>
      </w:r>
    </w:p>
    <w:p w14:paraId="4EC5F178" w14:textId="77777777" w:rsidR="00E80032" w:rsidRPr="00EC76D5" w:rsidRDefault="00E80032" w:rsidP="00E80032">
      <w:pPr>
        <w:pStyle w:val="Code"/>
      </w:pPr>
      <w:r w:rsidRPr="00EC76D5">
        <w:t>struct Stack {</w:t>
      </w:r>
      <w:r w:rsidRPr="00EC76D5">
        <w:cr/>
        <w:t xml:space="preserve">  CELL* m_firstCellPtr;</w:t>
      </w:r>
    </w:p>
    <w:p w14:paraId="1ACD7671" w14:textId="77777777" w:rsidR="00E80032" w:rsidRPr="00EC76D5" w:rsidRDefault="00E80032" w:rsidP="00E80032">
      <w:pPr>
        <w:pStyle w:val="Code"/>
      </w:pPr>
      <w:r w:rsidRPr="00EC76D5">
        <w:t>};</w:t>
      </w:r>
    </w:p>
    <w:p w14:paraId="57458B77" w14:textId="77777777" w:rsidR="00E80032" w:rsidRPr="00EC76D5" w:rsidRDefault="00E80032" w:rsidP="00E80032">
      <w:pPr>
        <w:pStyle w:val="Code"/>
      </w:pPr>
    </w:p>
    <w:p w14:paraId="220439D6" w14:textId="77777777" w:rsidR="00E80032" w:rsidRPr="00EC76D5" w:rsidRDefault="00E80032" w:rsidP="00E80032">
      <w:pPr>
        <w:pStyle w:val="Code"/>
      </w:pPr>
      <w:r w:rsidRPr="00EC76D5">
        <w:t>typedef struct Stack STACK;</w:t>
      </w:r>
    </w:p>
    <w:p w14:paraId="172B85E9" w14:textId="77777777" w:rsidR="00E80032" w:rsidRPr="00EC76D5" w:rsidRDefault="00E80032" w:rsidP="00E80032">
      <w:pPr>
        <w:pStyle w:val="Code"/>
      </w:pPr>
    </w:p>
    <w:p w14:paraId="7BBCF3D6" w14:textId="350E4D33" w:rsidR="00E80032" w:rsidRPr="00EC76D5" w:rsidRDefault="00E80032" w:rsidP="00E80032">
      <w:pPr>
        <w:pStyle w:val="Code"/>
      </w:pPr>
      <w:r w:rsidRPr="00EC76D5">
        <w:t>void Stack</w:t>
      </w:r>
      <w:r w:rsidR="002F35C1">
        <w:t>Initializer</w:t>
      </w:r>
      <w:r w:rsidRPr="00EC76D5">
        <w:t>(STACK* stackPtr);</w:t>
      </w:r>
    </w:p>
    <w:p w14:paraId="1AE361CA" w14:textId="77777777" w:rsidR="00E80032" w:rsidRPr="00EC76D5" w:rsidRDefault="00E80032" w:rsidP="00E80032">
      <w:pPr>
        <w:pStyle w:val="Code"/>
      </w:pPr>
      <w:r w:rsidRPr="00EC76D5">
        <w:t>void StackClear(STACK* stackPtr);</w:t>
      </w:r>
    </w:p>
    <w:p w14:paraId="202B3E67" w14:textId="77777777" w:rsidR="00E80032" w:rsidRPr="00EC76D5" w:rsidRDefault="00E80032" w:rsidP="00E80032">
      <w:pPr>
        <w:pStyle w:val="Code"/>
      </w:pPr>
      <w:r w:rsidRPr="00EC76D5">
        <w:t>void StackPush(STACK* stackPtr, int value);</w:t>
      </w:r>
    </w:p>
    <w:p w14:paraId="3605BBDA" w14:textId="77777777" w:rsidR="00E80032" w:rsidRPr="00EC76D5" w:rsidRDefault="00E80032" w:rsidP="00E80032">
      <w:pPr>
        <w:pStyle w:val="Code"/>
      </w:pPr>
      <w:r w:rsidRPr="00EC76D5">
        <w:t>void StackPop(STACK* stackPtr);</w:t>
      </w:r>
    </w:p>
    <w:p w14:paraId="15046A26" w14:textId="77777777" w:rsidR="00E80032" w:rsidRPr="00EC76D5" w:rsidRDefault="00E80032" w:rsidP="00E80032">
      <w:pPr>
        <w:pStyle w:val="Code"/>
      </w:pPr>
      <w:r w:rsidRPr="00EC76D5">
        <w:t>int StackTop(STACK* stackPtr);</w:t>
      </w:r>
    </w:p>
    <w:p w14:paraId="6568E003" w14:textId="77777777" w:rsidR="00E80032" w:rsidRPr="00EC76D5" w:rsidRDefault="00E80032" w:rsidP="00E80032">
      <w:pPr>
        <w:pStyle w:val="Code"/>
      </w:pPr>
      <w:r w:rsidRPr="00EC76D5">
        <w:t>int StackIsEmpty(STACK* stackPtr);</w:t>
      </w:r>
    </w:p>
    <w:p w14:paraId="0366B360" w14:textId="77777777" w:rsidR="00E80032" w:rsidRPr="00EC76D5" w:rsidRDefault="00E80032" w:rsidP="00E80032">
      <w:pPr>
        <w:pStyle w:val="CodeListing"/>
        <w:rPr>
          <w:sz w:val="21"/>
          <w:szCs w:val="21"/>
        </w:rPr>
      </w:pPr>
      <w:r w:rsidRPr="00EC76D5">
        <w:rPr>
          <w:sz w:val="21"/>
          <w:szCs w:val="21"/>
        </w:rPr>
        <w:t>Stack.c</w:t>
      </w:r>
    </w:p>
    <w:p w14:paraId="15FC2D03" w14:textId="021977D1" w:rsidR="00E80032" w:rsidRPr="00EC76D5" w:rsidRDefault="00E80032" w:rsidP="00E80032">
      <w:pPr>
        <w:pStyle w:val="Code"/>
      </w:pPr>
      <w:r w:rsidRPr="00EC76D5">
        <w:t xml:space="preserve">#include </w:t>
      </w:r>
      <w:r w:rsidR="00EF337F">
        <w:t>&lt;stdlib.h&gt;</w:t>
      </w:r>
    </w:p>
    <w:p w14:paraId="06579C58" w14:textId="77777777" w:rsidR="00E80032" w:rsidRPr="00EC76D5" w:rsidRDefault="00E80032" w:rsidP="00E80032">
      <w:pPr>
        <w:pStyle w:val="Code"/>
      </w:pPr>
      <w:r w:rsidRPr="00EC76D5">
        <w:t>#include &lt;assert.h&gt;</w:t>
      </w:r>
    </w:p>
    <w:p w14:paraId="6A157DAF" w14:textId="60240FD0" w:rsidR="00E80032" w:rsidRPr="00EC76D5" w:rsidRDefault="00E80032" w:rsidP="00E80032">
      <w:pPr>
        <w:pStyle w:val="Code"/>
      </w:pPr>
      <w:r w:rsidRPr="00EC76D5">
        <w:t>#include "</w:t>
      </w:r>
      <w:r w:rsidR="00AA0A7A">
        <w:t>c</w:t>
      </w:r>
      <w:r w:rsidRPr="00EC76D5">
        <w:t>ell.h"</w:t>
      </w:r>
    </w:p>
    <w:p w14:paraId="558398BC" w14:textId="51C47BDD" w:rsidR="00E80032" w:rsidRPr="00EC76D5" w:rsidRDefault="00E80032" w:rsidP="00E80032">
      <w:pPr>
        <w:pStyle w:val="Code"/>
      </w:pPr>
      <w:r w:rsidRPr="00EC76D5">
        <w:t>#include "</w:t>
      </w:r>
      <w:r w:rsidR="00AA0A7A">
        <w:t>s</w:t>
      </w:r>
      <w:r w:rsidRPr="00EC76D5">
        <w:t>tack.h"</w:t>
      </w:r>
    </w:p>
    <w:p w14:paraId="34874F4C" w14:textId="77777777" w:rsidR="00E80032" w:rsidRPr="00EC76D5" w:rsidRDefault="00E80032" w:rsidP="00E80032">
      <w:pPr>
        <w:pStyle w:val="Code"/>
      </w:pPr>
    </w:p>
    <w:p w14:paraId="45F9D8C5" w14:textId="2208A44A" w:rsidR="00E80032" w:rsidRPr="00EC76D5" w:rsidRDefault="00E80032" w:rsidP="00E80032">
      <w:pPr>
        <w:pStyle w:val="Code"/>
      </w:pPr>
      <w:r w:rsidRPr="00EC76D5">
        <w:t>void Stack</w:t>
      </w:r>
      <w:r w:rsidR="002F35C1">
        <w:t>Initializer</w:t>
      </w:r>
      <w:r w:rsidRPr="00EC76D5">
        <w:t>(STACK* stackPtr) {</w:t>
      </w:r>
    </w:p>
    <w:p w14:paraId="1CFDE652" w14:textId="77777777" w:rsidR="00E80032" w:rsidRPr="00EC76D5" w:rsidRDefault="00E80032" w:rsidP="00E80032">
      <w:pPr>
        <w:pStyle w:val="Code"/>
      </w:pPr>
      <w:r w:rsidRPr="00EC76D5">
        <w:t xml:space="preserve">  stackPtr-&gt;m_firstCellPtr = NULL;</w:t>
      </w:r>
    </w:p>
    <w:p w14:paraId="537988B7" w14:textId="77777777" w:rsidR="00E80032" w:rsidRPr="00EC76D5" w:rsidRDefault="00E80032" w:rsidP="00E80032">
      <w:pPr>
        <w:pStyle w:val="Code"/>
      </w:pPr>
      <w:r w:rsidRPr="00EC76D5">
        <w:t>}</w:t>
      </w:r>
    </w:p>
    <w:p w14:paraId="787EC5C5" w14:textId="77777777" w:rsidR="00E80032" w:rsidRPr="00EC76D5" w:rsidRDefault="00E80032" w:rsidP="00E80032">
      <w:pPr>
        <w:pStyle w:val="Code"/>
      </w:pPr>
    </w:p>
    <w:p w14:paraId="327608FC" w14:textId="77777777" w:rsidR="00E80032" w:rsidRPr="00EC76D5" w:rsidRDefault="00E80032" w:rsidP="00E80032">
      <w:pPr>
        <w:pStyle w:val="Code"/>
      </w:pPr>
      <w:r w:rsidRPr="00EC76D5">
        <w:t>void StackClear(STACK* stackPtr) {</w:t>
      </w:r>
    </w:p>
    <w:p w14:paraId="75436D1B" w14:textId="77777777" w:rsidR="00E80032" w:rsidRPr="00EC76D5" w:rsidRDefault="00E80032" w:rsidP="00E80032">
      <w:pPr>
        <w:pStyle w:val="Code"/>
      </w:pPr>
      <w:r w:rsidRPr="00EC76D5">
        <w:t xml:space="preserve">  CELL* cellPtr = stackPtr-&gt;m_firstCellPtr;</w:t>
      </w:r>
    </w:p>
    <w:p w14:paraId="36BDA28A" w14:textId="77777777" w:rsidR="00E80032" w:rsidRPr="00EC76D5" w:rsidRDefault="00E80032" w:rsidP="00E80032">
      <w:pPr>
        <w:pStyle w:val="Code"/>
      </w:pPr>
    </w:p>
    <w:p w14:paraId="24115A2E" w14:textId="77777777" w:rsidR="00E80032" w:rsidRPr="00EC76D5" w:rsidRDefault="00E80032" w:rsidP="00E80032">
      <w:pPr>
        <w:pStyle w:val="Code"/>
      </w:pPr>
      <w:r w:rsidRPr="00EC76D5">
        <w:t xml:space="preserve">  while (cellPtr != NULL) {</w:t>
      </w:r>
      <w:r w:rsidRPr="00EC76D5">
        <w:cr/>
        <w:t xml:space="preserve">    CELL* tempCellPtr = cellPtr;</w:t>
      </w:r>
    </w:p>
    <w:p w14:paraId="48BD6C94" w14:textId="77777777" w:rsidR="00E80032" w:rsidRPr="00EC76D5" w:rsidRDefault="00E80032" w:rsidP="00E80032">
      <w:pPr>
        <w:pStyle w:val="Code"/>
      </w:pPr>
      <w:r w:rsidRPr="00EC76D5">
        <w:t xml:space="preserve">    cellPtr = CellGetNext(cellPtr);</w:t>
      </w:r>
    </w:p>
    <w:p w14:paraId="25FB49C0" w14:textId="77777777" w:rsidR="00E80032" w:rsidRPr="00EC76D5" w:rsidRDefault="00E80032" w:rsidP="00E80032">
      <w:pPr>
        <w:pStyle w:val="Code"/>
      </w:pPr>
      <w:r w:rsidRPr="00EC76D5">
        <w:t xml:space="preserve">    free(tempCellPtr);</w:t>
      </w:r>
    </w:p>
    <w:p w14:paraId="34491860" w14:textId="77777777" w:rsidR="00E80032" w:rsidRPr="00EC76D5" w:rsidRDefault="00E80032" w:rsidP="00E80032">
      <w:pPr>
        <w:pStyle w:val="Code"/>
      </w:pPr>
      <w:r w:rsidRPr="00EC76D5">
        <w:t xml:space="preserve">  }</w:t>
      </w:r>
    </w:p>
    <w:p w14:paraId="7338FB9B" w14:textId="77777777" w:rsidR="00E80032" w:rsidRPr="00EC76D5" w:rsidRDefault="00E80032" w:rsidP="00E80032">
      <w:pPr>
        <w:pStyle w:val="Code"/>
      </w:pPr>
      <w:r w:rsidRPr="00EC76D5">
        <w:t>}</w:t>
      </w:r>
    </w:p>
    <w:p w14:paraId="6C195641" w14:textId="77777777" w:rsidR="00E80032" w:rsidRPr="00EC76D5" w:rsidRDefault="00E80032" w:rsidP="00E80032">
      <w:pPr>
        <w:pStyle w:val="Code"/>
      </w:pPr>
    </w:p>
    <w:p w14:paraId="230ED9A6" w14:textId="77777777" w:rsidR="00E80032" w:rsidRPr="00EC76D5" w:rsidRDefault="00E80032" w:rsidP="00E80032">
      <w:pPr>
        <w:pStyle w:val="Code"/>
      </w:pPr>
      <w:r w:rsidRPr="00EC76D5">
        <w:t>void StackPush(STACK* stackPtr, int value) {</w:t>
      </w:r>
    </w:p>
    <w:p w14:paraId="0BC08DA6" w14:textId="77777777" w:rsidR="00E80032" w:rsidRPr="00EC76D5" w:rsidRDefault="00E80032" w:rsidP="00E80032">
      <w:pPr>
        <w:pStyle w:val="Code"/>
      </w:pPr>
      <w:r w:rsidRPr="00EC76D5">
        <w:t xml:space="preserve">  CELL* newCellPtr= malloc(sizeof(CELL));</w:t>
      </w:r>
    </w:p>
    <w:p w14:paraId="7506D2B2" w14:textId="77777777" w:rsidR="00E80032" w:rsidRPr="00EC76D5" w:rsidRDefault="00E80032" w:rsidP="00E80032">
      <w:pPr>
        <w:pStyle w:val="Code"/>
      </w:pPr>
      <w:r w:rsidRPr="00EC76D5">
        <w:t xml:space="preserve">  assert(newCellPtr!= NULL);</w:t>
      </w:r>
    </w:p>
    <w:p w14:paraId="21CDFC1D" w14:textId="73E93660" w:rsidR="00E80032" w:rsidRPr="00EC76D5" w:rsidRDefault="00E80032" w:rsidP="00E80032">
      <w:pPr>
        <w:pStyle w:val="Code"/>
      </w:pPr>
      <w:r w:rsidRPr="00EC76D5">
        <w:t xml:space="preserve">  Cell</w:t>
      </w:r>
      <w:r w:rsidR="002F35C1">
        <w:t>Initializer</w:t>
      </w:r>
      <w:r w:rsidRPr="00EC76D5">
        <w:t>(newCellPtr, value, stackPtr-&gt;m_firstCellPtr);</w:t>
      </w:r>
    </w:p>
    <w:p w14:paraId="764DAB57" w14:textId="77777777" w:rsidR="00E80032" w:rsidRPr="00EC76D5" w:rsidRDefault="00E80032" w:rsidP="00E80032">
      <w:pPr>
        <w:pStyle w:val="Code"/>
      </w:pPr>
      <w:r w:rsidRPr="00EC76D5">
        <w:t xml:space="preserve">  stackPtr-&gt;m_firstCellPtr = newCellPtr;</w:t>
      </w:r>
    </w:p>
    <w:p w14:paraId="1CB31B66" w14:textId="77777777" w:rsidR="00E80032" w:rsidRPr="00EC76D5" w:rsidRDefault="00E80032" w:rsidP="00E80032">
      <w:pPr>
        <w:pStyle w:val="Code"/>
      </w:pPr>
      <w:r w:rsidRPr="00EC76D5">
        <w:t>}</w:t>
      </w:r>
    </w:p>
    <w:p w14:paraId="1E2ED606" w14:textId="77777777" w:rsidR="00E80032" w:rsidRPr="00EC76D5" w:rsidRDefault="00E80032" w:rsidP="00E80032">
      <w:pPr>
        <w:pStyle w:val="Code"/>
      </w:pPr>
    </w:p>
    <w:p w14:paraId="05D55FFA" w14:textId="77777777" w:rsidR="00E80032" w:rsidRPr="00EC76D5" w:rsidRDefault="00E80032" w:rsidP="00E80032">
      <w:pPr>
        <w:pStyle w:val="Code"/>
      </w:pPr>
      <w:r w:rsidRPr="00EC76D5">
        <w:t>void StackPop(STACK* stackPtr) {</w:t>
      </w:r>
    </w:p>
    <w:p w14:paraId="65CFAB59" w14:textId="77777777" w:rsidR="00E80032" w:rsidRPr="00EC76D5" w:rsidRDefault="00E80032" w:rsidP="00E80032">
      <w:pPr>
        <w:pStyle w:val="Code"/>
      </w:pPr>
      <w:r w:rsidRPr="00EC76D5">
        <w:t xml:space="preserve">  CELL* tempCellPtr;</w:t>
      </w:r>
    </w:p>
    <w:p w14:paraId="6AED51A4" w14:textId="77777777" w:rsidR="00E80032" w:rsidRPr="00EC76D5" w:rsidRDefault="00E80032" w:rsidP="00E80032">
      <w:pPr>
        <w:pStyle w:val="Code"/>
      </w:pPr>
      <w:r w:rsidRPr="00EC76D5">
        <w:t xml:space="preserve">  assert(stackPtr-&gt;m_firstCellPtr != NULL);</w:t>
      </w:r>
    </w:p>
    <w:p w14:paraId="2D61F864" w14:textId="77777777" w:rsidR="00E80032" w:rsidRPr="00EC76D5" w:rsidRDefault="00E80032" w:rsidP="00E80032">
      <w:pPr>
        <w:pStyle w:val="Code"/>
      </w:pPr>
      <w:r w:rsidRPr="00EC76D5">
        <w:t xml:space="preserve">  tempCellPtr = stackPtr-&gt;m_firstCellPtr;</w:t>
      </w:r>
    </w:p>
    <w:p w14:paraId="2282D8E4" w14:textId="77777777" w:rsidR="00E80032" w:rsidRPr="00EC76D5" w:rsidRDefault="00E80032" w:rsidP="00E80032">
      <w:pPr>
        <w:pStyle w:val="Code"/>
      </w:pPr>
      <w:r w:rsidRPr="00EC76D5">
        <w:t xml:space="preserve">  stackPtr-&gt;m_firstCellPtr = CellGetNext(stackPtr-&gt;m_firstCellPtr);</w:t>
      </w:r>
    </w:p>
    <w:p w14:paraId="10C75E06" w14:textId="77777777" w:rsidR="00E80032" w:rsidRPr="00EC76D5" w:rsidRDefault="00E80032" w:rsidP="00E80032">
      <w:pPr>
        <w:pStyle w:val="Code"/>
      </w:pPr>
      <w:r w:rsidRPr="00EC76D5">
        <w:t xml:space="preserve">  free(tempCellPtr);</w:t>
      </w:r>
    </w:p>
    <w:p w14:paraId="4B6ED2B0" w14:textId="77777777" w:rsidR="00E80032" w:rsidRPr="00EC76D5" w:rsidRDefault="00E80032" w:rsidP="00E80032">
      <w:pPr>
        <w:pStyle w:val="Code"/>
      </w:pPr>
      <w:r w:rsidRPr="00EC76D5">
        <w:t>}</w:t>
      </w:r>
    </w:p>
    <w:p w14:paraId="759580DA" w14:textId="77777777" w:rsidR="00E80032" w:rsidRPr="00EC76D5" w:rsidRDefault="00E80032" w:rsidP="00E80032">
      <w:pPr>
        <w:pStyle w:val="Code"/>
      </w:pPr>
    </w:p>
    <w:p w14:paraId="037D2003" w14:textId="77777777" w:rsidR="00E80032" w:rsidRPr="00EC76D5" w:rsidRDefault="00E80032" w:rsidP="00E80032">
      <w:pPr>
        <w:pStyle w:val="Code"/>
      </w:pPr>
      <w:r w:rsidRPr="00EC76D5">
        <w:t>int StackTop(STACK* stackPtr) {</w:t>
      </w:r>
    </w:p>
    <w:p w14:paraId="7241CD75" w14:textId="77777777" w:rsidR="00E80032" w:rsidRPr="00EC76D5" w:rsidRDefault="00E80032" w:rsidP="00E80032">
      <w:pPr>
        <w:pStyle w:val="Code"/>
      </w:pPr>
      <w:r w:rsidRPr="00EC76D5">
        <w:t xml:space="preserve">  assert(stackPtr-&gt;m_firstCellPtr != NULL);</w:t>
      </w:r>
    </w:p>
    <w:p w14:paraId="6173EE73" w14:textId="77777777" w:rsidR="00E80032" w:rsidRPr="00EC76D5" w:rsidRDefault="00E80032" w:rsidP="00E80032">
      <w:pPr>
        <w:pStyle w:val="Code"/>
      </w:pPr>
      <w:r w:rsidRPr="00EC76D5">
        <w:t xml:space="preserve">  return CellGetValue(stackPtr-&gt;m_firstCellPtr);</w:t>
      </w:r>
    </w:p>
    <w:p w14:paraId="378F8FD0" w14:textId="77777777" w:rsidR="00E80032" w:rsidRPr="00EC76D5" w:rsidRDefault="00E80032" w:rsidP="00E80032">
      <w:pPr>
        <w:pStyle w:val="Code"/>
      </w:pPr>
      <w:r w:rsidRPr="00EC76D5">
        <w:t>}</w:t>
      </w:r>
    </w:p>
    <w:p w14:paraId="198CF6D5" w14:textId="77777777" w:rsidR="00E80032" w:rsidRPr="00EC76D5" w:rsidRDefault="00E80032" w:rsidP="00E80032">
      <w:pPr>
        <w:pStyle w:val="Code"/>
      </w:pPr>
    </w:p>
    <w:p w14:paraId="4FE5FBCE" w14:textId="77777777" w:rsidR="00E80032" w:rsidRPr="00EC76D5" w:rsidRDefault="00E80032" w:rsidP="00E80032">
      <w:pPr>
        <w:pStyle w:val="Code"/>
      </w:pPr>
      <w:r w:rsidRPr="00EC76D5">
        <w:t>int StackIsEmpty(STACK* stackPtr) {</w:t>
      </w:r>
    </w:p>
    <w:p w14:paraId="44F9F10B" w14:textId="77777777" w:rsidR="00E80032" w:rsidRPr="00EC76D5" w:rsidRDefault="00E80032" w:rsidP="00E80032">
      <w:pPr>
        <w:pStyle w:val="Code"/>
      </w:pPr>
      <w:r w:rsidRPr="00EC76D5">
        <w:t xml:space="preserve">  return (stackPtr-&gt;m_firstCellPtr == NULL);</w:t>
      </w:r>
    </w:p>
    <w:p w14:paraId="43A0F95B" w14:textId="77777777" w:rsidR="00E80032" w:rsidRPr="00EC76D5" w:rsidRDefault="00E80032" w:rsidP="00E80032">
      <w:pPr>
        <w:pStyle w:val="Code"/>
      </w:pPr>
      <w:r w:rsidRPr="00EC76D5">
        <w:t>}</w:t>
      </w:r>
    </w:p>
    <w:p w14:paraId="118AE10B" w14:textId="77777777" w:rsidR="00E80032" w:rsidRPr="00EC76D5" w:rsidRDefault="00E80032" w:rsidP="00E80032">
      <w:pPr>
        <w:pStyle w:val="CodeListing"/>
        <w:rPr>
          <w:sz w:val="21"/>
          <w:szCs w:val="21"/>
        </w:rPr>
      </w:pPr>
      <w:r w:rsidRPr="00EC76D5">
        <w:rPr>
          <w:sz w:val="21"/>
          <w:szCs w:val="21"/>
        </w:rPr>
        <w:t>Main.c</w:t>
      </w:r>
    </w:p>
    <w:p w14:paraId="17E81354" w14:textId="40A2CAB8" w:rsidR="00E80032" w:rsidRPr="00EC76D5" w:rsidRDefault="00E80032" w:rsidP="00E80032">
      <w:pPr>
        <w:pStyle w:val="Code"/>
      </w:pPr>
      <w:r w:rsidRPr="00EC76D5">
        <w:t xml:space="preserve">#include </w:t>
      </w:r>
      <w:r w:rsidR="00EF337F">
        <w:t>&lt;stdlib.h&gt;</w:t>
      </w:r>
    </w:p>
    <w:p w14:paraId="3D3A3710" w14:textId="52FEDB70" w:rsidR="00E80032" w:rsidRPr="00EC76D5" w:rsidRDefault="00E80032" w:rsidP="00E80032">
      <w:pPr>
        <w:pStyle w:val="Code"/>
      </w:pPr>
      <w:r w:rsidRPr="00EC76D5">
        <w:t>#include "</w:t>
      </w:r>
      <w:r w:rsidR="00AA0A7A">
        <w:t>c</w:t>
      </w:r>
      <w:r w:rsidRPr="00EC76D5">
        <w:t>ell.h"</w:t>
      </w:r>
    </w:p>
    <w:p w14:paraId="7D5F2777" w14:textId="1118E0F6" w:rsidR="00E80032" w:rsidRPr="00EC76D5" w:rsidRDefault="00E80032" w:rsidP="00E80032">
      <w:pPr>
        <w:pStyle w:val="Code"/>
      </w:pPr>
      <w:r w:rsidRPr="00EC76D5">
        <w:t>#include "</w:t>
      </w:r>
      <w:r w:rsidR="00AA0A7A">
        <w:t>s</w:t>
      </w:r>
      <w:r w:rsidRPr="00EC76D5">
        <w:t>tack.h"</w:t>
      </w:r>
    </w:p>
    <w:p w14:paraId="467A0B72" w14:textId="77777777" w:rsidR="00E80032" w:rsidRPr="00EC76D5" w:rsidRDefault="00E80032" w:rsidP="00E80032">
      <w:pPr>
        <w:pStyle w:val="Code"/>
      </w:pPr>
    </w:p>
    <w:p w14:paraId="53160122" w14:textId="77777777" w:rsidR="00E80032" w:rsidRPr="00EC76D5" w:rsidRDefault="00E80032" w:rsidP="00E80032">
      <w:pPr>
        <w:pStyle w:val="Code"/>
      </w:pPr>
      <w:r w:rsidRPr="00EC76D5">
        <w:t>void main() {</w:t>
      </w:r>
    </w:p>
    <w:p w14:paraId="0E3664B3" w14:textId="77777777" w:rsidR="00E80032" w:rsidRPr="00EC76D5" w:rsidRDefault="00E80032" w:rsidP="00E80032">
      <w:pPr>
        <w:pStyle w:val="Code"/>
      </w:pPr>
      <w:r w:rsidRPr="00EC76D5">
        <w:t xml:space="preserve">  STACK stack;</w:t>
      </w:r>
    </w:p>
    <w:p w14:paraId="57C1D75B" w14:textId="7E690587" w:rsidR="00E80032" w:rsidRPr="00EC76D5" w:rsidRDefault="00E80032" w:rsidP="00E80032">
      <w:pPr>
        <w:pStyle w:val="Code"/>
      </w:pPr>
      <w:r w:rsidRPr="00EC76D5">
        <w:t xml:space="preserve">  Stack</w:t>
      </w:r>
      <w:r w:rsidR="002F35C1">
        <w:t>Initializer</w:t>
      </w:r>
      <w:r w:rsidRPr="00EC76D5">
        <w:t>(&amp;stack);</w:t>
      </w:r>
    </w:p>
    <w:p w14:paraId="426F9DF8" w14:textId="77777777" w:rsidR="00E80032" w:rsidRPr="00EC76D5" w:rsidRDefault="00E80032" w:rsidP="00E80032">
      <w:pPr>
        <w:pStyle w:val="Code"/>
      </w:pPr>
    </w:p>
    <w:p w14:paraId="4F0BF9C0" w14:textId="77777777" w:rsidR="00E80032" w:rsidRPr="00EC76D5" w:rsidRDefault="00E80032" w:rsidP="00E80032">
      <w:pPr>
        <w:pStyle w:val="Code"/>
      </w:pPr>
      <w:r w:rsidRPr="00EC76D5">
        <w:t xml:space="preserve">  StackPush(&amp;stack, 1);</w:t>
      </w:r>
    </w:p>
    <w:p w14:paraId="19791F9B" w14:textId="77777777" w:rsidR="00E80032" w:rsidRPr="00EC76D5" w:rsidRDefault="00E80032" w:rsidP="00E80032">
      <w:pPr>
        <w:pStyle w:val="Code"/>
      </w:pPr>
      <w:r w:rsidRPr="00EC76D5">
        <w:t xml:space="preserve">  StackPush(&amp;stack, 2);</w:t>
      </w:r>
    </w:p>
    <w:p w14:paraId="56BE4384" w14:textId="77777777" w:rsidR="00E80032" w:rsidRPr="00EC76D5" w:rsidRDefault="00E80032" w:rsidP="00E80032">
      <w:pPr>
        <w:pStyle w:val="Code"/>
      </w:pPr>
      <w:r w:rsidRPr="00EC76D5">
        <w:t xml:space="preserve">  StackPush(&amp;stack, 3);  </w:t>
      </w:r>
    </w:p>
    <w:p w14:paraId="5C31005C" w14:textId="77777777" w:rsidR="00E80032" w:rsidRPr="00EC76D5" w:rsidRDefault="00E80032" w:rsidP="00E80032">
      <w:pPr>
        <w:pStyle w:val="Code"/>
      </w:pPr>
      <w:r w:rsidRPr="00EC76D5">
        <w:t xml:space="preserve">  StackClear(&amp;stack);</w:t>
      </w:r>
    </w:p>
    <w:p w14:paraId="5EE7A85B" w14:textId="77777777" w:rsidR="00E80032" w:rsidRPr="00EC76D5" w:rsidRDefault="00E80032" w:rsidP="00E80032">
      <w:pPr>
        <w:pStyle w:val="Code"/>
      </w:pPr>
      <w:r w:rsidRPr="00EC76D5">
        <w:t>}</w:t>
      </w:r>
    </w:p>
    <w:p w14:paraId="78328A37" w14:textId="4E22EC04" w:rsidR="00E80032" w:rsidRPr="00EC76D5" w:rsidRDefault="00E80032" w:rsidP="00E80032">
      <w:r w:rsidRPr="00EC76D5">
        <w:t xml:space="preserve">The stack in main above gives rise to the following </w:t>
      </w:r>
      <w:r w:rsidR="00F25B86" w:rsidRPr="00EC76D5">
        <w:t>struct</w:t>
      </w:r>
      <w:r w:rsidRPr="00EC76D5">
        <w:t xml:space="preserve">. However, when </w:t>
      </w:r>
      <w:r w:rsidRPr="00EC76D5">
        <w:rPr>
          <w:rStyle w:val="CodeInText0"/>
        </w:rPr>
        <w:t>StackClear</w:t>
      </w:r>
      <w:r w:rsidRPr="00EC76D5">
        <w:t xml:space="preserve"> is called, it deallocates the allocated memory. All memory allocated with </w:t>
      </w:r>
      <w:r w:rsidRPr="00EC76D5">
        <w:rPr>
          <w:rStyle w:val="CodeInText0"/>
        </w:rPr>
        <w:t>malloc</w:t>
      </w:r>
      <w:r w:rsidRPr="00EC76D5">
        <w:rPr>
          <w:rStyle w:val="Italic"/>
        </w:rPr>
        <w:t xml:space="preserve"> </w:t>
      </w:r>
      <w:r w:rsidRPr="00EC76D5">
        <w:t xml:space="preserve">or </w:t>
      </w:r>
      <w:r w:rsidRPr="00EC76D5">
        <w:rPr>
          <w:rStyle w:val="CodeInText0"/>
        </w:rPr>
        <w:t>calloc</w:t>
      </w:r>
      <w:r w:rsidRPr="00EC76D5">
        <w:t xml:space="preserve"> must (or at least should) be deallocated with </w:t>
      </w:r>
      <w:r w:rsidRPr="00EC76D5">
        <w:rPr>
          <w:rStyle w:val="CodeInText0"/>
        </w:rPr>
        <w:t>free</w:t>
      </w:r>
      <w:r w:rsidRPr="00EC76D5">
        <w:t>.</w:t>
      </w:r>
    </w:p>
    <w:p w14:paraId="45ED540B" w14:textId="77777777" w:rsidR="00E80032" w:rsidRPr="00EC76D5" w:rsidRDefault="00E80032" w:rsidP="00E80032">
      <w:pPr>
        <w:rPr>
          <w:szCs w:val="21"/>
        </w:rPr>
      </w:pPr>
      <w:r w:rsidRPr="00EC76D5">
        <w:rPr>
          <w:noProof/>
          <w:lang w:eastAsia="sv-SE"/>
        </w:rPr>
        <mc:AlternateContent>
          <mc:Choice Requires="wps">
            <w:drawing>
              <wp:anchor distT="0" distB="0" distL="114300" distR="114300" simplePos="0" relativeHeight="251660288" behindDoc="0" locked="0" layoutInCell="1" allowOverlap="1" wp14:anchorId="29E297FE" wp14:editId="74EDACAF">
                <wp:simplePos x="0" y="0"/>
                <wp:positionH relativeFrom="column">
                  <wp:posOffset>1262380</wp:posOffset>
                </wp:positionH>
                <wp:positionV relativeFrom="paragraph">
                  <wp:posOffset>0</wp:posOffset>
                </wp:positionV>
                <wp:extent cx="724535" cy="358775"/>
                <wp:effectExtent l="0" t="0" r="0" b="3175"/>
                <wp:wrapNone/>
                <wp:docPr id="57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4535" cy="35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636896"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E297FE" id="Text Box 23" o:spid="_x0000_s1501" type="#_x0000_t202" style="position:absolute;left:0;text-align:left;margin-left:99.4pt;margin-top:0;width:57.05pt;height:2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" filled="f" stroked="f">
                <v:textbox>
                  <w:txbxContent>
                    <w:p w14:paraId="30636896"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w:pict>
          </mc:Fallback>
        </mc:AlternateContent>
      </w:r>
      <w:r w:rsidRPr="00EC76D5">
        <w:rPr>
          <w:noProof/>
          <w:lang w:eastAsia="sv-SE"/>
        </w:rPr>
        <mc:AlternateContent>
          <mc:Choice Requires="wpc">
            <w:drawing>
              <wp:inline distT="0" distB="0" distL="0" distR="0" wp14:anchorId="5D06A55E" wp14:editId="6302E149">
                <wp:extent cx="4779010" cy="721360"/>
                <wp:effectExtent l="0" t="0" r="2540" b="2540"/>
                <wp:docPr id="314" name="Canvas 2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555" name="Rectangle 19"/>
                        <wps:cNvSpPr>
                          <a:spLocks noChangeArrowheads="1"/>
                        </wps:cNvSpPr>
                        <wps:spPr bwMode="auto">
                          <a:xfrm>
                            <a:off x="811402" y="270723"/>
                            <a:ext cx="540701" cy="359830"/>
                          </a:xfrm>
                          <a:prstGeom prst="rect">
                            <a:avLst/>
                          </a:prstGeom>
                          <a:solidFill>
                            <a:srgbClr val="FFFFFF"/>
                          </a:solidFill>
                          <a:ln w="9525">
                            <a:solidFill>
                              <a:srgbClr val="000000"/>
                            </a:solidFill>
                            <a:miter lim="800000"/>
                            <a:headEnd/>
                            <a:tailEnd/>
                          </a:ln>
                        </wps:spPr>
                        <wps:txbx>
                          <w:txbxContent>
                            <w:p w14:paraId="2F21DBB7" w14:textId="77777777" w:rsidR="00206409" w:rsidRPr="003F7CF1" w:rsidRDefault="00206409" w:rsidP="00E80032">
                              <w:pPr>
                                <w:pStyle w:val="SourceCodeBoxText"/>
                                <w:rPr>
                                  <w:sz w:val="19"/>
                                  <w:szCs w:val="19"/>
                                  <w:lang w:val="en-US"/>
                                </w:rPr>
                              </w:pPr>
                              <w:r w:rsidRPr="003F7CF1">
                                <w:rPr>
                                  <w:sz w:val="19"/>
                                  <w:szCs w:val="19"/>
                                  <w:lang w:val="en-US"/>
                                </w:rPr>
                                <w:t>3</w:t>
                              </w:r>
                            </w:p>
                            <w:p w14:paraId="40F6D3AC" w14:textId="77777777" w:rsidR="00206409" w:rsidRPr="003F7CF1" w:rsidRDefault="00206409" w:rsidP="00E80032">
                              <w:pPr>
                                <w:rPr>
                                  <w:sz w:val="21"/>
                                  <w:szCs w:val="21"/>
                                </w:rPr>
                              </w:pPr>
                            </w:p>
                          </w:txbxContent>
                        </wps:txbx>
                        <wps:bodyPr rot="0" vert="horz" wrap="square" lIns="91440" tIns="45720" rIns="91440" bIns="45720" anchor="t" anchorCtr="0" upright="1">
                          <a:noAutofit/>
                        </wps:bodyPr>
                      </wps:wsp>
                      <wps:wsp>
                        <wps:cNvPr id="556" name="Rectangle 20"/>
                        <wps:cNvSpPr>
                          <a:spLocks noChangeArrowheads="1"/>
                        </wps:cNvSpPr>
                        <wps:spPr bwMode="auto">
                          <a:xfrm>
                            <a:off x="1352103" y="270723"/>
                            <a:ext cx="542301" cy="359830"/>
                          </a:xfrm>
                          <a:prstGeom prst="rect">
                            <a:avLst/>
                          </a:prstGeom>
                          <a:solidFill>
                            <a:srgbClr val="FFFFFF"/>
                          </a:solidFill>
                          <a:ln w="9525">
                            <a:solidFill>
                              <a:srgbClr val="000000"/>
                            </a:solidFill>
                            <a:miter lim="800000"/>
                            <a:headEnd/>
                            <a:tailEnd/>
                          </a:ln>
                        </wps:spPr>
                        <wps:txbx>
                          <w:txbxContent>
                            <w:p w14:paraId="5B407AA9"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58" name="Rectangle 21"/>
                        <wps:cNvSpPr>
                          <a:spLocks noChangeArrowheads="1"/>
                        </wps:cNvSpPr>
                        <wps:spPr bwMode="auto">
                          <a:xfrm>
                            <a:off x="1986604" y="270723"/>
                            <a:ext cx="538201" cy="359830"/>
                          </a:xfrm>
                          <a:prstGeom prst="rect">
                            <a:avLst/>
                          </a:prstGeom>
                          <a:solidFill>
                            <a:srgbClr val="FFFFFF"/>
                          </a:solidFill>
                          <a:ln w="9525">
                            <a:solidFill>
                              <a:srgbClr val="000000"/>
                            </a:solidFill>
                            <a:miter lim="800000"/>
                            <a:headEnd/>
                            <a:tailEnd/>
                          </a:ln>
                        </wps:spPr>
                        <wps:txbx>
                          <w:txbxContent>
                            <w:p w14:paraId="6B19F286" w14:textId="77777777" w:rsidR="00206409" w:rsidRPr="003F7CF1" w:rsidRDefault="00206409" w:rsidP="00E80032">
                              <w:pPr>
                                <w:pStyle w:val="SourceCodeBoxText"/>
                                <w:rPr>
                                  <w:sz w:val="19"/>
                                  <w:szCs w:val="19"/>
                                  <w:lang w:val="en-US"/>
                                </w:rPr>
                              </w:pPr>
                              <w:r w:rsidRPr="003F7CF1">
                                <w:rPr>
                                  <w:sz w:val="19"/>
                                  <w:szCs w:val="19"/>
                                  <w:lang w:val="en-US"/>
                                </w:rPr>
                                <w:t>2</w:t>
                              </w:r>
                            </w:p>
                          </w:txbxContent>
                        </wps:txbx>
                        <wps:bodyPr rot="0" vert="horz" wrap="square" lIns="91440" tIns="45720" rIns="91440" bIns="45720" anchor="t" anchorCtr="0" upright="1">
                          <a:noAutofit/>
                        </wps:bodyPr>
                      </wps:wsp>
                      <wps:wsp>
                        <wps:cNvPr id="559" name="Text Box 22"/>
                        <wps:cNvSpPr txBox="1">
                          <a:spLocks noChangeArrowheads="1"/>
                        </wps:cNvSpPr>
                        <wps:spPr bwMode="auto">
                          <a:xfrm>
                            <a:off x="1895204" y="0"/>
                            <a:ext cx="7193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11F9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0" name="Text Box 320"/>
                        <wps:cNvSpPr txBox="1">
                          <a:spLocks noChangeArrowheads="1"/>
                        </wps:cNvSpPr>
                        <wps:spPr bwMode="auto">
                          <a:xfrm>
                            <a:off x="2434305" y="0"/>
                            <a:ext cx="7201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CA5D72"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1" name="Rectangle 24"/>
                        <wps:cNvSpPr>
                          <a:spLocks noChangeArrowheads="1"/>
                        </wps:cNvSpPr>
                        <wps:spPr bwMode="auto">
                          <a:xfrm>
                            <a:off x="2524805" y="270723"/>
                            <a:ext cx="540701" cy="359030"/>
                          </a:xfrm>
                          <a:prstGeom prst="rect">
                            <a:avLst/>
                          </a:prstGeom>
                          <a:solidFill>
                            <a:srgbClr val="FFFFFF"/>
                          </a:solidFill>
                          <a:ln w="9525">
                            <a:solidFill>
                              <a:srgbClr val="000000"/>
                            </a:solidFill>
                            <a:miter lim="800000"/>
                            <a:headEnd/>
                            <a:tailEnd/>
                          </a:ln>
                        </wps:spPr>
                        <wps:txbx>
                          <w:txbxContent>
                            <w:p w14:paraId="36A3F956"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2" name="Rectangle 25"/>
                        <wps:cNvSpPr>
                          <a:spLocks noChangeArrowheads="1"/>
                        </wps:cNvSpPr>
                        <wps:spPr bwMode="auto">
                          <a:xfrm>
                            <a:off x="3156107" y="270723"/>
                            <a:ext cx="542301" cy="359830"/>
                          </a:xfrm>
                          <a:prstGeom prst="rect">
                            <a:avLst/>
                          </a:prstGeom>
                          <a:solidFill>
                            <a:srgbClr val="FFFFFF"/>
                          </a:solidFill>
                          <a:ln w="9525">
                            <a:solidFill>
                              <a:srgbClr val="000000"/>
                            </a:solidFill>
                            <a:miter lim="800000"/>
                            <a:headEnd/>
                            <a:tailEnd/>
                          </a:ln>
                        </wps:spPr>
                        <wps:txbx>
                          <w:txbxContent>
                            <w:p w14:paraId="7F845E65" w14:textId="77777777" w:rsidR="00206409" w:rsidRPr="003F7CF1" w:rsidRDefault="00206409" w:rsidP="00E80032">
                              <w:pPr>
                                <w:pStyle w:val="SourceCodeBoxText"/>
                                <w:rPr>
                                  <w:sz w:val="19"/>
                                  <w:szCs w:val="19"/>
                                  <w:lang w:val="en-US"/>
                                </w:rPr>
                              </w:pPr>
                              <w:r w:rsidRPr="003F7CF1">
                                <w:rPr>
                                  <w:sz w:val="19"/>
                                  <w:szCs w:val="19"/>
                                  <w:lang w:val="en-US"/>
                                </w:rPr>
                                <w:t>1</w:t>
                              </w:r>
                            </w:p>
                          </w:txbxContent>
                        </wps:txbx>
                        <wps:bodyPr rot="0" vert="horz" wrap="square" lIns="91440" tIns="45720" rIns="91440" bIns="45720" anchor="t" anchorCtr="0" upright="1">
                          <a:noAutofit/>
                        </wps:bodyPr>
                      </wps:wsp>
                      <wps:wsp>
                        <wps:cNvPr id="563" name="Text Box 26"/>
                        <wps:cNvSpPr txBox="1">
                          <a:spLocks noChangeArrowheads="1"/>
                        </wps:cNvSpPr>
                        <wps:spPr bwMode="auto">
                          <a:xfrm>
                            <a:off x="3068806" y="0"/>
                            <a:ext cx="720102" cy="360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20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wps:txbx>
                        <wps:bodyPr rot="0" vert="horz" wrap="square" lIns="91440" tIns="45720" rIns="91440" bIns="45720" anchor="t" anchorCtr="0" upright="1">
                          <a:noAutofit/>
                        </wps:bodyPr>
                      </wps:wsp>
                      <wps:wsp>
                        <wps:cNvPr id="564" name="Text Box 27"/>
                        <wps:cNvSpPr txBox="1">
                          <a:spLocks noChangeArrowheads="1"/>
                        </wps:cNvSpPr>
                        <wps:spPr bwMode="auto">
                          <a:xfrm>
                            <a:off x="3607808" y="0"/>
                            <a:ext cx="721802"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C3F07E"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wps:txbx>
                        <wps:bodyPr rot="0" vert="horz" wrap="square" lIns="91440" tIns="45720" rIns="91440" bIns="45720" anchor="t" anchorCtr="0" upright="1">
                          <a:noAutofit/>
                        </wps:bodyPr>
                      </wps:wsp>
                      <wps:wsp>
                        <wps:cNvPr id="565" name="Rectangle 28"/>
                        <wps:cNvSpPr>
                          <a:spLocks noChangeArrowheads="1"/>
                        </wps:cNvSpPr>
                        <wps:spPr bwMode="auto">
                          <a:xfrm>
                            <a:off x="3698408" y="270723"/>
                            <a:ext cx="542301" cy="359030"/>
                          </a:xfrm>
                          <a:prstGeom prst="rect">
                            <a:avLst/>
                          </a:prstGeom>
                          <a:solidFill>
                            <a:srgbClr val="FFFFFF"/>
                          </a:solidFill>
                          <a:ln w="9525">
                            <a:solidFill>
                              <a:srgbClr val="000000"/>
                            </a:solidFill>
                            <a:miter lim="800000"/>
                            <a:headEnd/>
                            <a:tailEnd/>
                          </a:ln>
                        </wps:spPr>
                        <wps:txbx>
                          <w:txbxContent>
                            <w:p w14:paraId="3B56C86E"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66" name="Line 29"/>
                        <wps:cNvCnPr>
                          <a:cxnSpLocks noChangeShapeType="1"/>
                        </wps:cNvCnPr>
                        <wps:spPr bwMode="auto">
                          <a:xfrm>
                            <a:off x="1623703" y="450637"/>
                            <a:ext cx="3596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7" name="Line 30"/>
                        <wps:cNvCnPr>
                          <a:cxnSpLocks noChangeShapeType="1"/>
                        </wps:cNvCnPr>
                        <wps:spPr bwMode="auto">
                          <a:xfrm>
                            <a:off x="2795606" y="450637"/>
                            <a:ext cx="3605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8" name="Line 31"/>
                        <wps:cNvCnPr>
                          <a:cxnSpLocks noChangeShapeType="1"/>
                        </wps:cNvCnPr>
                        <wps:spPr bwMode="auto">
                          <a:xfrm flipV="1">
                            <a:off x="3968308" y="450637"/>
                            <a:ext cx="360501" cy="1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9" name="Rectangle 32"/>
                        <wps:cNvSpPr>
                          <a:spLocks noChangeArrowheads="1"/>
                        </wps:cNvSpPr>
                        <wps:spPr bwMode="auto">
                          <a:xfrm>
                            <a:off x="4238309" y="270723"/>
                            <a:ext cx="540701" cy="3590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0889F7" w14:textId="77777777" w:rsidR="00206409" w:rsidRPr="003F7CF1" w:rsidRDefault="00206409" w:rsidP="00E80032">
                              <w:pPr>
                                <w:pStyle w:val="SourceCodeBoxText"/>
                                <w:rPr>
                                  <w:sz w:val="19"/>
                                  <w:szCs w:val="19"/>
                                  <w:lang w:val="en-US"/>
                                </w:rPr>
                              </w:pPr>
                              <w:r w:rsidRPr="003F7CF1">
                                <w:rPr>
                                  <w:sz w:val="19"/>
                                  <w:szCs w:val="19"/>
                                  <w:lang w:val="en-US"/>
                                </w:rPr>
                                <w:t>NULL</w:t>
                              </w:r>
                            </w:p>
                          </w:txbxContent>
                        </wps:txbx>
                        <wps:bodyPr rot="0" vert="horz" wrap="square" lIns="91440" tIns="45720" rIns="91440" bIns="45720" anchor="t" anchorCtr="0" upright="1">
                          <a:noAutofit/>
                        </wps:bodyPr>
                      </wps:wsp>
                      <wps:wsp>
                        <wps:cNvPr id="570" name="Line 33"/>
                        <wps:cNvCnPr>
                          <a:cxnSpLocks noChangeShapeType="1"/>
                        </wps:cNvCnPr>
                        <wps:spPr bwMode="auto">
                          <a:xfrm flipV="1">
                            <a:off x="450101" y="450637"/>
                            <a:ext cx="361301"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71" name="Text Box 34"/>
                        <wps:cNvSpPr txBox="1">
                          <a:spLocks noChangeArrowheads="1"/>
                        </wps:cNvSpPr>
                        <wps:spPr bwMode="auto">
                          <a:xfrm>
                            <a:off x="623901" y="0"/>
                            <a:ext cx="897902" cy="357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3A9700" w14:textId="77777777" w:rsidR="00206409" w:rsidRPr="003F7CF1" w:rsidRDefault="00206409" w:rsidP="00E80032">
                              <w:pPr>
                                <w:pStyle w:val="Picture"/>
                              </w:pPr>
                              <w:r w:rsidRPr="003F7CF1">
                                <w:t>m_</w:t>
                              </w:r>
                              <w:r>
                                <w:t>value</w:t>
                              </w:r>
                            </w:p>
                          </w:txbxContent>
                        </wps:txbx>
                        <wps:bodyPr rot="0" vert="horz" wrap="square" lIns="91440" tIns="45720" rIns="91440" bIns="45720" anchor="t" anchorCtr="0" upright="1">
                          <a:noAutofit/>
                        </wps:bodyPr>
                      </wps:wsp>
                      <wps:wsp>
                        <wps:cNvPr id="572" name="Rectangle 35"/>
                        <wps:cNvSpPr>
                          <a:spLocks noChangeArrowheads="1"/>
                        </wps:cNvSpPr>
                        <wps:spPr bwMode="auto">
                          <a:xfrm>
                            <a:off x="180200" y="270723"/>
                            <a:ext cx="540701" cy="35983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330626" w14:textId="77777777" w:rsidR="00206409" w:rsidRPr="003F7CF1" w:rsidRDefault="00206409" w:rsidP="00E80032">
                              <w:pPr>
                                <w:pStyle w:val="SourceCodeBoxText"/>
                                <w:rPr>
                                  <w:sz w:val="19"/>
                                  <w:szCs w:val="19"/>
                                  <w:lang w:val="en-US"/>
                                </w:rPr>
                              </w:pPr>
                            </w:p>
                          </w:txbxContent>
                        </wps:txbx>
                        <wps:bodyPr rot="0" vert="horz" wrap="square" lIns="91440" tIns="45720" rIns="91440" bIns="45720" anchor="t" anchorCtr="0" upright="1">
                          <a:noAutofit/>
                        </wps:bodyPr>
                      </wps:wsp>
                      <wps:wsp>
                        <wps:cNvPr id="573" name="Text Box 36"/>
                        <wps:cNvSpPr txBox="1">
                          <a:spLocks noChangeArrowheads="1"/>
                        </wps:cNvSpPr>
                        <wps:spPr bwMode="auto">
                          <a:xfrm>
                            <a:off x="0" y="0"/>
                            <a:ext cx="903502" cy="361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FF37C3" w14:textId="77777777" w:rsidR="00206409" w:rsidRPr="003F7CF1" w:rsidRDefault="00206409" w:rsidP="00E80032">
                              <w:pPr>
                                <w:pStyle w:val="Picture"/>
                                <w:rPr>
                                  <w:sz w:val="19"/>
                                  <w:szCs w:val="19"/>
                                  <w:lang w:val="sv-SE"/>
                                </w:rPr>
                              </w:pPr>
                              <w:r w:rsidRPr="003F7CF1">
                                <w:rPr>
                                  <w:sz w:val="19"/>
                                  <w:szCs w:val="19"/>
                                  <w:lang w:val="sv-SE"/>
                                </w:rPr>
                                <w:t>m_</w:t>
                              </w:r>
                              <w:r>
                                <w:rPr>
                                  <w:sz w:val="19"/>
                                  <w:szCs w:val="19"/>
                                  <w:lang w:val="sv-SE"/>
                                </w:rPr>
                                <w:t>firstCellPtr</w:t>
                              </w:r>
                            </w:p>
                          </w:txbxContent>
                        </wps:txbx>
                        <wps:bodyPr rot="0" vert="horz" wrap="square" lIns="91440" tIns="45720" rIns="91440" bIns="45720" anchor="t" anchorCtr="0" upright="1">
                          <a:noAutofit/>
                        </wps:bodyPr>
                      </wps:wsp>
                    </wpc:wpc>
                  </a:graphicData>
                </a:graphic>
              </wp:inline>
            </w:drawing>
          </mc:Choice>
          <mc:Fallback>
            <w:pict>
              <v:group w14:anchorId="5D06A55E" id="Canvas 22" o:spid="_x0000_s1502" editas="canvas" style="width:376.3pt;height:56.8pt;mso-position-horizontal-relative:char;mso-position-vertical-relative:line" coordsize="47790,7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">
                <v:shape id="_x0000_s1503" type="#_x0000_t75" style="position:absolute;width:47790;height:7213;visibility:visible;mso-wrap-style:square">
                  <v:fill o:detectmouseclick="t"/>
                  <v:path o:connecttype="none"/>
                </v:shape>
                <v:rect id="Rectangle 19" o:spid="_x0000_s1504" style="position:absolute;left:8114;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">
                  <v:textbox>
                    <w:txbxContent>
                      <w:p w14:paraId="2F21DBB7" w14:textId="77777777" w:rsidR="00206409" w:rsidRPr="003F7CF1" w:rsidRDefault="00206409" w:rsidP="00E80032">
                        <w:pPr>
                          <w:pStyle w:val="SourceCodeBoxText"/>
                          <w:rPr>
                            <w:sz w:val="19"/>
                            <w:szCs w:val="19"/>
                            <w:lang w:val="en-US"/>
                          </w:rPr>
                        </w:pPr>
                        <w:r w:rsidRPr="003F7CF1">
                          <w:rPr>
                            <w:sz w:val="19"/>
                            <w:szCs w:val="19"/>
                            <w:lang w:val="en-US"/>
                          </w:rPr>
                          <w:t>3</w:t>
                        </w:r>
                      </w:p>
                      <w:p w14:paraId="40F6D3AC" w14:textId="77777777" w:rsidR="00206409" w:rsidRPr="003F7CF1" w:rsidRDefault="00206409" w:rsidP="00E80032">
                        <w:pPr>
                          <w:rPr>
                            <w:sz w:val="21"/>
                            <w:szCs w:val="21"/>
                          </w:rPr>
                        </w:pPr>
                      </w:p>
                    </w:txbxContent>
                  </v:textbox>
                </v:rect>
                <v:rect id="Rectangle 20" o:spid="_x0000_s1505" style="position:absolute;left:1352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">
                  <v:textbox>
                    <w:txbxContent>
                      <w:p w14:paraId="5B407AA9" w14:textId="77777777" w:rsidR="00206409" w:rsidRPr="003F7CF1" w:rsidRDefault="00206409" w:rsidP="00E80032">
                        <w:pPr>
                          <w:pStyle w:val="SourceCodeBoxText"/>
                          <w:rPr>
                            <w:sz w:val="19"/>
                            <w:szCs w:val="19"/>
                            <w:lang w:val="en-US"/>
                          </w:rPr>
                        </w:pPr>
                      </w:p>
                    </w:txbxContent>
                  </v:textbox>
                </v:rect>
                <v:rect id="Rectangle 21" o:spid="_x0000_s1506" style="position:absolute;left:19866;top:2707;width:5382;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">
                  <v:textbox>
                    <w:txbxContent>
                      <w:p w14:paraId="6B19F286" w14:textId="77777777" w:rsidR="00206409" w:rsidRPr="003F7CF1" w:rsidRDefault="00206409" w:rsidP="00E80032">
                        <w:pPr>
                          <w:pStyle w:val="SourceCodeBoxText"/>
                          <w:rPr>
                            <w:sz w:val="19"/>
                            <w:szCs w:val="19"/>
                            <w:lang w:val="en-US"/>
                          </w:rPr>
                        </w:pPr>
                        <w:r w:rsidRPr="003F7CF1">
                          <w:rPr>
                            <w:sz w:val="19"/>
                            <w:szCs w:val="19"/>
                            <w:lang w:val="en-US"/>
                          </w:rPr>
                          <w:t>2</w:t>
                        </w:r>
                      </w:p>
                    </w:txbxContent>
                  </v:textbox>
                </v:rect>
                <v:shape id="Text Box 22" o:spid="_x0000_s1507" type="#_x0000_t202" style="position:absolute;left:18952;width:7193;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" filled="f" stroked="f">
                  <v:textbox>
                    <w:txbxContent>
                      <w:p w14:paraId="2911F9DB"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320" o:spid="_x0000_s1508" type="#_x0000_t202" style="position:absolute;left:24343;width:7201;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" filled="f" stroked="f">
                  <v:textbox>
                    <w:txbxContent>
                      <w:p w14:paraId="0CCA5D72"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24" o:spid="_x0000_s1509" style="position:absolute;left:25248;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">
                  <v:textbox>
                    <w:txbxContent>
                      <w:p w14:paraId="36A3F956" w14:textId="77777777" w:rsidR="00206409" w:rsidRPr="003F7CF1" w:rsidRDefault="00206409" w:rsidP="00E80032">
                        <w:pPr>
                          <w:pStyle w:val="SourceCodeBoxText"/>
                          <w:rPr>
                            <w:sz w:val="19"/>
                            <w:szCs w:val="19"/>
                            <w:lang w:val="en-US"/>
                          </w:rPr>
                        </w:pPr>
                      </w:p>
                    </w:txbxContent>
                  </v:textbox>
                </v:rect>
                <v:rect id="Rectangle 25" o:spid="_x0000_s1510" style="position:absolute;left:31561;top:2707;width:5423;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">
                  <v:textbox>
                    <w:txbxContent>
                      <w:p w14:paraId="7F845E65" w14:textId="77777777" w:rsidR="00206409" w:rsidRPr="003F7CF1" w:rsidRDefault="00206409" w:rsidP="00E80032">
                        <w:pPr>
                          <w:pStyle w:val="SourceCodeBoxText"/>
                          <w:rPr>
                            <w:sz w:val="19"/>
                            <w:szCs w:val="19"/>
                            <w:lang w:val="en-US"/>
                          </w:rPr>
                        </w:pPr>
                        <w:r w:rsidRPr="003F7CF1">
                          <w:rPr>
                            <w:sz w:val="19"/>
                            <w:szCs w:val="19"/>
                            <w:lang w:val="en-US"/>
                          </w:rPr>
                          <w:t>1</w:t>
                        </w:r>
                      </w:p>
                    </w:txbxContent>
                  </v:textbox>
                </v:rect>
                <v:shape id="Text Box 26" o:spid="_x0000_s1511" type="#_x0000_t202" style="position:absolute;left:30688;width:7201;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" filled="f" stroked="f">
                  <v:textbox>
                    <w:txbxContent>
                      <w:p w14:paraId="1CB02064" w14:textId="77777777" w:rsidR="00206409" w:rsidRPr="003F7CF1" w:rsidRDefault="00206409" w:rsidP="00E80032">
                        <w:pPr>
                          <w:pStyle w:val="Picture"/>
                          <w:rPr>
                            <w:sz w:val="19"/>
                            <w:szCs w:val="19"/>
                          </w:rPr>
                        </w:pPr>
                        <w:r w:rsidRPr="003F7CF1">
                          <w:rPr>
                            <w:sz w:val="19"/>
                            <w:szCs w:val="19"/>
                          </w:rPr>
                          <w:t>m_</w:t>
                        </w:r>
                        <w:r>
                          <w:rPr>
                            <w:sz w:val="19"/>
                            <w:szCs w:val="19"/>
                          </w:rPr>
                          <w:t>value</w:t>
                        </w:r>
                      </w:p>
                    </w:txbxContent>
                  </v:textbox>
                </v:shape>
                <v:shape id="Text Box 27" o:spid="_x0000_s1512" type="#_x0000_t202" style="position:absolute;left:36078;width:7218;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" filled="f" stroked="f">
                  <v:textbox>
                    <w:txbxContent>
                      <w:p w14:paraId="7FC3F07E" w14:textId="77777777" w:rsidR="00206409" w:rsidRPr="003F7CF1" w:rsidRDefault="00206409" w:rsidP="00E80032">
                        <w:pPr>
                          <w:pStyle w:val="Picture"/>
                          <w:rPr>
                            <w:sz w:val="19"/>
                            <w:szCs w:val="19"/>
                          </w:rPr>
                        </w:pPr>
                        <w:r w:rsidRPr="003F7CF1">
                          <w:rPr>
                            <w:sz w:val="19"/>
                            <w:szCs w:val="19"/>
                          </w:rPr>
                          <w:t>m_</w:t>
                        </w:r>
                        <w:r>
                          <w:rPr>
                            <w:sz w:val="19"/>
                            <w:szCs w:val="19"/>
                          </w:rPr>
                          <w:t>nextPtr</w:t>
                        </w:r>
                      </w:p>
                    </w:txbxContent>
                  </v:textbox>
                </v:shape>
                <v:rect id="Rectangle 28" o:spid="_x0000_s1513" style="position:absolute;left:36984;top:2707;width:5423;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">
                  <v:textbox>
                    <w:txbxContent>
                      <w:p w14:paraId="3B56C86E" w14:textId="77777777" w:rsidR="00206409" w:rsidRPr="003F7CF1" w:rsidRDefault="00206409" w:rsidP="00E80032">
                        <w:pPr>
                          <w:pStyle w:val="SourceCodeBoxText"/>
                          <w:rPr>
                            <w:sz w:val="19"/>
                            <w:szCs w:val="19"/>
                            <w:lang w:val="en-US"/>
                          </w:rPr>
                        </w:pPr>
                      </w:p>
                    </w:txbxContent>
                  </v:textbox>
                </v:rect>
                <v:line id="Line 29" o:spid="_x0000_s1514" style="position:absolute;visibility:visible;mso-wrap-style:square" from="16237,4506" to="19833,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">
                  <v:stroke endarrow="block"/>
                </v:line>
                <v:line id="Line 30" o:spid="_x0000_s1515" style="position:absolute;visibility:visible;mso-wrap-style:square" from="27956,4506" to="31561,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">
                  <v:stroke endarrow="block"/>
                </v:line>
                <v:line id="Line 31" o:spid="_x0000_s1516" style="position:absolute;flip:y;visibility:visible;mso-wrap-style:square" from="39683,4506" to="43288,4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">
                  <v:stroke endarrow="block"/>
                </v:line>
                <v:rect id="Rectangle 32" o:spid="_x0000_s1517" style="position:absolute;left:42383;top:2707;width:5407;height:35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" filled="f" stroked="f">
                  <v:textbox>
                    <w:txbxContent>
                      <w:p w14:paraId="310889F7" w14:textId="77777777" w:rsidR="00206409" w:rsidRPr="003F7CF1" w:rsidRDefault="00206409" w:rsidP="00E80032">
                        <w:pPr>
                          <w:pStyle w:val="SourceCodeBoxText"/>
                          <w:rPr>
                            <w:sz w:val="19"/>
                            <w:szCs w:val="19"/>
                            <w:lang w:val="en-US"/>
                          </w:rPr>
                        </w:pPr>
                        <w:r w:rsidRPr="003F7CF1">
                          <w:rPr>
                            <w:sz w:val="19"/>
                            <w:szCs w:val="19"/>
                            <w:lang w:val="en-US"/>
                          </w:rPr>
                          <w:t>NULL</w:t>
                        </w:r>
                      </w:p>
                    </w:txbxContent>
                  </v:textbox>
                </v:rect>
                <v:line id="Line 33" o:spid="_x0000_s1518" style="position:absolute;flip:y;visibility:visible;mso-wrap-style:square" from="4501,4506" to="8114,45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">
                  <v:stroke endarrow="block"/>
                </v:line>
                <v:shape id="Text Box 34" o:spid="_x0000_s1519" type="#_x0000_t202" style="position:absolute;left:6239;width:8979;height:3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" filled="f" stroked="f">
                  <v:textbox>
                    <w:txbxContent>
                      <w:p w14:paraId="633A9700" w14:textId="77777777" w:rsidR="00206409" w:rsidRPr="003F7CF1" w:rsidRDefault="00206409" w:rsidP="00E80032">
                        <w:pPr>
                          <w:pStyle w:val="Picture"/>
                        </w:pPr>
                        <w:r w:rsidRPr="003F7CF1">
                          <w:t>m_</w:t>
                        </w:r>
                        <w:r>
                          <w:t>value</w:t>
                        </w:r>
                      </w:p>
                    </w:txbxContent>
                  </v:textbox>
                </v:shape>
                <v:rect id="Rectangle 35" o:spid="_x0000_s1520" style="position:absolute;left:1802;top:2707;width:5407;height:35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" filled="f">
                  <v:textbox>
                    <w:txbxContent>
                      <w:p w14:paraId="2B330626" w14:textId="77777777" w:rsidR="00206409" w:rsidRPr="003F7CF1" w:rsidRDefault="00206409" w:rsidP="00E80032">
                        <w:pPr>
                          <w:pStyle w:val="SourceCodeBoxText"/>
                          <w:rPr>
                            <w:sz w:val="19"/>
                            <w:szCs w:val="19"/>
                            <w:lang w:val="en-US"/>
                          </w:rPr>
                        </w:pPr>
                      </w:p>
                    </w:txbxContent>
                  </v:textbox>
                </v:rect>
                <v:shape id="Text Box 36" o:spid="_x0000_s1521" type="#_x0000_t202" style="position:absolute;width:9035;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" filled="f" stroked="f">
                  <v:textbox>
                    <w:txbxContent>
                      <w:p w14:paraId="3FFF37C3" w14:textId="77777777" w:rsidR="00206409" w:rsidRPr="003F7CF1" w:rsidRDefault="00206409" w:rsidP="00E80032">
                        <w:pPr>
                          <w:pStyle w:val="Picture"/>
                          <w:rPr>
                            <w:sz w:val="19"/>
                            <w:szCs w:val="19"/>
                            <w:lang w:val="sv-SE"/>
                          </w:rPr>
                        </w:pPr>
                        <w:r w:rsidRPr="003F7CF1">
                          <w:rPr>
                            <w:sz w:val="19"/>
                            <w:szCs w:val="19"/>
                            <w:lang w:val="sv-SE"/>
                          </w:rPr>
                          <w:t>m_</w:t>
                        </w:r>
                        <w:r>
                          <w:rPr>
                            <w:sz w:val="19"/>
                            <w:szCs w:val="19"/>
                            <w:lang w:val="sv-SE"/>
                          </w:rPr>
                          <w:t>firstCellPtr</w:t>
                        </w:r>
                      </w:p>
                    </w:txbxContent>
                  </v:textbox>
                </v:shape>
                <w10:anchorlock/>
              </v:group>
            </w:pict>
          </mc:Fallback>
        </mc:AlternateContent>
      </w:r>
    </w:p>
    <w:p w14:paraId="3CBE11C6" w14:textId="33309735" w:rsidR="00E80032" w:rsidRPr="00EC76D5" w:rsidRDefault="00E80032" w:rsidP="007C7CB2">
      <w:pPr>
        <w:pStyle w:val="Rubrik3"/>
      </w:pPr>
      <w:bookmarkStart w:id="815" w:name="_Toc320485613"/>
      <w:bookmarkStart w:id="816" w:name="_Toc323656725"/>
      <w:bookmarkStart w:id="817" w:name="_Toc324085463"/>
      <w:bookmarkStart w:id="818" w:name="_Toc383781115"/>
      <w:bookmarkStart w:id="819" w:name="_Toc49764519"/>
      <w:r w:rsidRPr="00EC76D5">
        <w:t>Unions</w:t>
      </w:r>
      <w:bookmarkEnd w:id="815"/>
      <w:bookmarkEnd w:id="816"/>
      <w:bookmarkEnd w:id="817"/>
      <w:bookmarkEnd w:id="818"/>
      <w:bookmarkEnd w:id="819"/>
    </w:p>
    <w:p w14:paraId="62BCA25C" w14:textId="4B8BD874" w:rsidR="00E80032" w:rsidRPr="00EC76D5" w:rsidRDefault="00E80032" w:rsidP="00E80032">
      <w:r w:rsidRPr="00EC76D5">
        <w:t xml:space="preserve">A </w:t>
      </w:r>
      <w:r w:rsidRPr="00EC76D5">
        <w:rPr>
          <w:rStyle w:val="CodeInText0"/>
        </w:rPr>
        <w:t>union</w:t>
      </w:r>
      <w:r w:rsidRPr="00EC76D5">
        <w:t xml:space="preserve"> is a compound type </w:t>
      </w:r>
      <w:r w:rsidR="00F25B86" w:rsidRPr="00EC76D5">
        <w:t>like</w:t>
      </w:r>
      <w:r w:rsidRPr="00EC76D5">
        <w:t xml:space="preserve"> </w:t>
      </w:r>
      <w:r w:rsidR="00F25B86" w:rsidRPr="00EC76D5">
        <w:t>struct</w:t>
      </w:r>
      <w:r w:rsidRPr="00EC76D5">
        <w:t xml:space="preserve">. The difference is that while a </w:t>
      </w:r>
      <w:r w:rsidR="00F25B86" w:rsidRPr="00EC76D5">
        <w:t xml:space="preserve">struct </w:t>
      </w:r>
      <w:r w:rsidRPr="00EC76D5">
        <w:t>places each of its members on different memory addresses in order for them to not intervene with each other, a union locates each of its members on the same address. This implies that when one member is assigned a value, it overwrite</w:t>
      </w:r>
      <w:r w:rsidR="00F25B86" w:rsidRPr="00EC76D5">
        <w:t>s</w:t>
      </w:r>
      <w:r w:rsidRPr="00EC76D5">
        <w:t xml:space="preserve"> the other values. Unions are mostly used in low-level applications. In the code below, the two structures overlap each other.</w:t>
      </w:r>
    </w:p>
    <w:p w14:paraId="79AD7D8F" w14:textId="77777777" w:rsidR="00E80032" w:rsidRPr="00EC76D5" w:rsidRDefault="00E80032" w:rsidP="00E80032">
      <w:pPr>
        <w:pStyle w:val="Code"/>
      </w:pPr>
      <w:r w:rsidRPr="00EC76D5">
        <w:t>struct _Bits8Registers {</w:t>
      </w:r>
      <w:r w:rsidRPr="00EC76D5">
        <w:cr/>
        <w:t xml:space="preserve">  // A character always has the size of 1 byte (8 bits).</w:t>
      </w:r>
    </w:p>
    <w:p w14:paraId="0FB6C47F" w14:textId="77777777" w:rsidR="00E80032" w:rsidRPr="00EC76D5" w:rsidRDefault="00E80032" w:rsidP="00E80032">
      <w:pPr>
        <w:pStyle w:val="Code"/>
      </w:pPr>
      <w:r w:rsidRPr="00EC76D5">
        <w:t xml:space="preserve">  unsigned char ah, al, bh, bl, ch, cl, dh, dl;</w:t>
      </w:r>
    </w:p>
    <w:p w14:paraId="719D0530" w14:textId="77777777" w:rsidR="00E80032" w:rsidRPr="00EC76D5" w:rsidRDefault="00E80032" w:rsidP="00E80032">
      <w:pPr>
        <w:pStyle w:val="Code"/>
      </w:pPr>
      <w:r w:rsidRPr="00EC76D5">
        <w:t>};</w:t>
      </w:r>
    </w:p>
    <w:p w14:paraId="2FDD0676" w14:textId="77777777" w:rsidR="00E80032" w:rsidRPr="00EC76D5" w:rsidRDefault="00E80032" w:rsidP="00E80032">
      <w:pPr>
        <w:pStyle w:val="Code"/>
      </w:pPr>
    </w:p>
    <w:p w14:paraId="4D4DB8CE" w14:textId="77777777" w:rsidR="00E80032" w:rsidRPr="00EC76D5" w:rsidRDefault="00E80032" w:rsidP="00E80032">
      <w:pPr>
        <w:pStyle w:val="Code"/>
      </w:pPr>
      <w:r w:rsidRPr="00EC76D5">
        <w:t>struct _Bits16Registers {</w:t>
      </w:r>
      <w:r w:rsidRPr="00EC76D5">
        <w:cr/>
        <w:t xml:space="preserve">  // Assuming short has a size of 2 bytes (16 bits). </w:t>
      </w:r>
    </w:p>
    <w:p w14:paraId="39B78BCE" w14:textId="77777777" w:rsidR="00E80032" w:rsidRPr="00EC76D5" w:rsidRDefault="00E80032" w:rsidP="00E80032">
      <w:pPr>
        <w:pStyle w:val="Code"/>
      </w:pPr>
      <w:r w:rsidRPr="00EC76D5">
        <w:t xml:space="preserve">  unsigned short ax, bx, cx, dx;</w:t>
      </w:r>
    </w:p>
    <w:p w14:paraId="517B36ED" w14:textId="77777777" w:rsidR="00E80032" w:rsidRPr="00EC76D5" w:rsidRDefault="00E80032" w:rsidP="00E80032">
      <w:pPr>
        <w:pStyle w:val="Code"/>
      </w:pPr>
      <w:r w:rsidRPr="00EC76D5">
        <w:t>};</w:t>
      </w:r>
    </w:p>
    <w:p w14:paraId="7EF6FACF" w14:textId="77777777" w:rsidR="00E80032" w:rsidRPr="00EC76D5" w:rsidRDefault="00E80032" w:rsidP="00E80032">
      <w:pPr>
        <w:pStyle w:val="Code"/>
      </w:pPr>
    </w:p>
    <w:p w14:paraId="6400D9CC" w14:textId="77777777" w:rsidR="00E80032" w:rsidRPr="00EC76D5" w:rsidRDefault="00E80032" w:rsidP="00E80032">
      <w:pPr>
        <w:pStyle w:val="Code"/>
      </w:pPr>
      <w:r w:rsidRPr="00EC76D5">
        <w:t>union _Registers {</w:t>
      </w:r>
    </w:p>
    <w:p w14:paraId="0FB05808" w14:textId="77777777" w:rsidR="00E80032" w:rsidRPr="00EC76D5" w:rsidRDefault="00E80032" w:rsidP="00E80032">
      <w:pPr>
        <w:pStyle w:val="Code"/>
      </w:pPr>
      <w:r w:rsidRPr="00EC76D5">
        <w:t xml:space="preserve">  struct _Bits8Registers bits8Registers;</w:t>
      </w:r>
    </w:p>
    <w:p w14:paraId="7B2DD41D" w14:textId="77777777" w:rsidR="00E80032" w:rsidRPr="00EC76D5" w:rsidRDefault="00E80032" w:rsidP="00E80032">
      <w:pPr>
        <w:pStyle w:val="Code"/>
      </w:pPr>
      <w:r w:rsidRPr="00EC76D5">
        <w:t xml:space="preserve">  struct _Bits16Registers bits16Registers;</w:t>
      </w:r>
    </w:p>
    <w:p w14:paraId="282F58FE" w14:textId="77777777" w:rsidR="00E80032" w:rsidRPr="00EC76D5" w:rsidRDefault="00E80032" w:rsidP="00E80032">
      <w:pPr>
        <w:pStyle w:val="Code"/>
      </w:pPr>
      <w:r w:rsidRPr="00EC76D5">
        <w:t>};</w:t>
      </w:r>
    </w:p>
    <w:p w14:paraId="3B75D6E0" w14:textId="63A0F4F1" w:rsidR="00E80032" w:rsidRPr="00EC76D5" w:rsidRDefault="00E80032" w:rsidP="007C7CB2">
      <w:pPr>
        <w:pStyle w:val="Rubrik3"/>
      </w:pPr>
      <w:bookmarkStart w:id="820" w:name="_Toc320485614"/>
      <w:bookmarkStart w:id="821" w:name="_Toc323656726"/>
      <w:bookmarkStart w:id="822" w:name="_Toc324085464"/>
      <w:bookmarkStart w:id="823" w:name="_Toc383781116"/>
      <w:bookmarkStart w:id="824" w:name="_Toc49764520"/>
      <w:r w:rsidRPr="00EC76D5">
        <w:t>Bitfields</w:t>
      </w:r>
      <w:bookmarkEnd w:id="820"/>
      <w:bookmarkEnd w:id="821"/>
      <w:bookmarkEnd w:id="822"/>
      <w:bookmarkEnd w:id="823"/>
      <w:bookmarkEnd w:id="824"/>
    </w:p>
    <w:p w14:paraId="32C1179B" w14:textId="15E5F16E" w:rsidR="00E80032" w:rsidRPr="00EC76D5" w:rsidRDefault="00E80032" w:rsidP="00E80032">
      <w:r w:rsidRPr="00EC76D5">
        <w:t xml:space="preserve">A </w:t>
      </w:r>
      <w:r w:rsidRPr="00EC76D5">
        <w:rPr>
          <w:rStyle w:val="KeyWord"/>
        </w:rPr>
        <w:t>bitfield</w:t>
      </w:r>
      <w:r w:rsidRPr="00EC76D5">
        <w:t xml:space="preserve"> is a </w:t>
      </w:r>
      <w:r w:rsidR="003E28A6" w:rsidRPr="00EC76D5">
        <w:t>struct</w:t>
      </w:r>
      <w:r w:rsidRPr="00EC76D5">
        <w:t xml:space="preserve"> with the possibility to define the size of the members in bits, which is useful in low-level applications. Only integral types can have bits, and the total number of bits must not exceed the number of bits an integer (eight times </w:t>
      </w:r>
      <w:r w:rsidRPr="00EC76D5">
        <w:rPr>
          <w:rStyle w:val="CodeInText0"/>
        </w:rPr>
        <w:t>sizeof (int)</w:t>
      </w:r>
      <w:r w:rsidRPr="00EC76D5">
        <w:t>). In t</w:t>
      </w:r>
      <w:r w:rsidR="003E28A6" w:rsidRPr="00EC76D5">
        <w:t>he code below, the whole struct</w:t>
      </w:r>
      <w:r w:rsidRPr="00EC76D5">
        <w:t xml:space="preserve"> shares one byte (eight bits). The second field does not have a value; it only marks that the second bit shall be ignored.</w:t>
      </w:r>
    </w:p>
    <w:p w14:paraId="34B3730B" w14:textId="77777777" w:rsidR="00E80032" w:rsidRPr="00EC76D5" w:rsidRDefault="00E80032" w:rsidP="00E80032">
      <w:pPr>
        <w:pStyle w:val="Code"/>
      </w:pPr>
      <w:r w:rsidRPr="00EC76D5">
        <w:rPr>
          <w:color w:val="000000" w:themeColor="text1"/>
          <w:rPrChange w:id="825" w:author="Stefan Björnander" w:date="2012-05-06T21:51:00Z">
            <w:rPr>
              <w:color w:val="0000FF"/>
            </w:rPr>
          </w:rPrChange>
        </w:rPr>
        <w:t>struct</w:t>
      </w:r>
      <w:r w:rsidRPr="00EC76D5">
        <w:t xml:space="preserve"> Communicate {</w:t>
      </w:r>
    </w:p>
    <w:p w14:paraId="63514FC0" w14:textId="77777777" w:rsidR="00E80032" w:rsidRPr="00EC76D5" w:rsidRDefault="00E80032" w:rsidP="00E80032">
      <w:pPr>
        <w:pStyle w:val="Code"/>
      </w:pPr>
      <w:r w:rsidRPr="00EC76D5">
        <w:t xml:space="preserve">  int alert : 1;</w:t>
      </w:r>
    </w:p>
    <w:p w14:paraId="416D6206" w14:textId="77777777" w:rsidR="00E80032" w:rsidRPr="00EC76D5" w:rsidRDefault="00E80032" w:rsidP="00E80032">
      <w:pPr>
        <w:pStyle w:val="Code"/>
      </w:pPr>
      <w:r w:rsidRPr="00EC76D5">
        <w:t xml:space="preserve">  int :1;</w:t>
      </w:r>
    </w:p>
    <w:p w14:paraId="1C5661E4" w14:textId="77777777" w:rsidR="00E80032" w:rsidRPr="00EC76D5" w:rsidRDefault="00E80032" w:rsidP="00E80032">
      <w:pPr>
        <w:pStyle w:val="Code"/>
      </w:pPr>
      <w:r w:rsidRPr="00EC76D5">
        <w:t xml:space="preserve">  int read : 3;</w:t>
      </w:r>
    </w:p>
    <w:p w14:paraId="38F615E9" w14:textId="77777777" w:rsidR="00E80032" w:rsidRPr="00EC76D5" w:rsidRDefault="00E80032" w:rsidP="00E80032">
      <w:pPr>
        <w:pStyle w:val="Code"/>
      </w:pPr>
      <w:r w:rsidRPr="00EC76D5">
        <w:t xml:space="preserve">  int write : 3;</w:t>
      </w:r>
    </w:p>
    <w:p w14:paraId="53B35A52" w14:textId="77777777" w:rsidR="00E80032" w:rsidRPr="00EC76D5" w:rsidRDefault="00E80032" w:rsidP="00E80032">
      <w:pPr>
        <w:pStyle w:val="Code"/>
      </w:pPr>
      <w:r w:rsidRPr="00EC76D5">
        <w:t>};</w:t>
      </w:r>
    </w:p>
    <w:p w14:paraId="229CCAFE" w14:textId="496F371C" w:rsidR="00E80032" w:rsidRPr="00EC76D5" w:rsidRDefault="00E80032" w:rsidP="007C7CB2">
      <w:pPr>
        <w:pStyle w:val="Rubrik2"/>
      </w:pPr>
      <w:bookmarkStart w:id="826" w:name="_Toc320485616"/>
      <w:bookmarkStart w:id="827" w:name="_Toc323656727"/>
      <w:bookmarkStart w:id="828" w:name="_Toc324085465"/>
      <w:bookmarkStart w:id="829" w:name="_Toc383781117"/>
      <w:bookmarkStart w:id="830" w:name="_Toc49764521"/>
      <w:r w:rsidRPr="00EC76D5">
        <w:t>Structures with function pointers</w:t>
      </w:r>
      <w:bookmarkEnd w:id="826"/>
      <w:bookmarkEnd w:id="827"/>
      <w:bookmarkEnd w:id="828"/>
      <w:bookmarkEnd w:id="829"/>
      <w:bookmarkEnd w:id="830"/>
    </w:p>
    <w:p w14:paraId="74242586" w14:textId="67343977" w:rsidR="00E80032" w:rsidRPr="00EC76D5" w:rsidRDefault="00E80032" w:rsidP="00E80032">
      <w:r w:rsidRPr="00EC76D5">
        <w:t xml:space="preserve">A </w:t>
      </w:r>
      <w:r w:rsidR="003E28A6" w:rsidRPr="00EC76D5">
        <w:t xml:space="preserve">struct </w:t>
      </w:r>
      <w:r w:rsidRPr="00EC76D5">
        <w:t>can hold pointers to functions as well as values</w:t>
      </w:r>
      <w:r w:rsidR="003E28A6" w:rsidRPr="00EC76D5">
        <w:t>. H</w:t>
      </w:r>
      <w:r w:rsidRPr="00EC76D5">
        <w:t xml:space="preserve">owever, in order to obtain the specific </w:t>
      </w:r>
      <w:r w:rsidR="003E28A6" w:rsidRPr="00EC76D5">
        <w:t xml:space="preserve">struct </w:t>
      </w:r>
      <w:r w:rsidRPr="00EC76D5">
        <w:t>value</w:t>
      </w:r>
      <w:r w:rsidR="003E28A6" w:rsidRPr="00EC76D5">
        <w:t>,</w:t>
      </w:r>
      <w:r w:rsidRPr="00EC76D5">
        <w:t xml:space="preserve"> we have to add its address a pointer parameter</w:t>
      </w:r>
      <w:r w:rsidRPr="00EC76D5">
        <w:rPr>
          <w:rStyle w:val="Fotnotsreferens"/>
        </w:rPr>
        <w:footnoteReference w:id="28"/>
      </w:r>
      <w:r w:rsidRPr="00EC76D5">
        <w:t xml:space="preserve"> in the function call.</w:t>
      </w:r>
    </w:p>
    <w:p w14:paraId="29C068D0" w14:textId="77777777" w:rsidR="00E80032" w:rsidRPr="00EC76D5" w:rsidRDefault="00E80032" w:rsidP="00E80032">
      <w:pPr>
        <w:pStyle w:val="Code"/>
      </w:pPr>
      <w:r w:rsidRPr="00EC76D5">
        <w:t>#include &lt;stdio.h&gt;</w:t>
      </w:r>
    </w:p>
    <w:p w14:paraId="5581B307" w14:textId="77777777" w:rsidR="00E80032" w:rsidRPr="00EC76D5" w:rsidRDefault="00E80032" w:rsidP="00E80032">
      <w:pPr>
        <w:pStyle w:val="Code"/>
      </w:pPr>
    </w:p>
    <w:p w14:paraId="6BBDE79C" w14:textId="77777777" w:rsidR="00E80032" w:rsidRPr="00EC76D5" w:rsidRDefault="00E80032" w:rsidP="00E80032">
      <w:pPr>
        <w:pStyle w:val="Code"/>
      </w:pPr>
      <w:r w:rsidRPr="00EC76D5">
        <w:t>struct Person {</w:t>
      </w:r>
      <w:r w:rsidRPr="00EC76D5">
        <w:cr/>
        <w:t xml:space="preserve">  char name[100];</w:t>
      </w:r>
    </w:p>
    <w:p w14:paraId="6F6B443B" w14:textId="77777777" w:rsidR="00E80032" w:rsidRPr="00EC76D5" w:rsidRDefault="00E80032" w:rsidP="00E80032">
      <w:pPr>
        <w:pStyle w:val="Code"/>
      </w:pPr>
      <w:r w:rsidRPr="00EC76D5">
        <w:t xml:space="preserve">  int age;</w:t>
      </w:r>
    </w:p>
    <w:p w14:paraId="01256F51" w14:textId="77777777" w:rsidR="00E80032" w:rsidRPr="00EC76D5" w:rsidRDefault="00E80032" w:rsidP="00E80032">
      <w:pPr>
        <w:pStyle w:val="Code"/>
      </w:pPr>
      <w:r w:rsidRPr="00EC76D5">
        <w:t xml:space="preserve">  void (*Print)(struct Person*);</w:t>
      </w:r>
    </w:p>
    <w:p w14:paraId="142C2EDA" w14:textId="77777777" w:rsidR="00E80032" w:rsidRPr="00EC76D5" w:rsidRDefault="00E80032" w:rsidP="00E80032">
      <w:pPr>
        <w:pStyle w:val="Code"/>
      </w:pPr>
      <w:r w:rsidRPr="00EC76D5">
        <w:t>};</w:t>
      </w:r>
    </w:p>
    <w:p w14:paraId="7E0E0C0D" w14:textId="77777777" w:rsidR="00E80032" w:rsidRPr="00EC76D5" w:rsidRDefault="00E80032" w:rsidP="00E80032">
      <w:pPr>
        <w:pStyle w:val="Code"/>
      </w:pPr>
    </w:p>
    <w:p w14:paraId="7BF15687" w14:textId="77777777" w:rsidR="00E80032" w:rsidRPr="00EC76D5" w:rsidRDefault="00E80032" w:rsidP="00E80032">
      <w:pPr>
        <w:pStyle w:val="Code"/>
      </w:pPr>
      <w:r w:rsidRPr="00EC76D5">
        <w:t>void PrintNameAndAge(struct Person* personPtr) {</w:t>
      </w:r>
    </w:p>
    <w:p w14:paraId="74916EC1" w14:textId="77777777" w:rsidR="00E80032" w:rsidRPr="00EC76D5" w:rsidRDefault="00E80032" w:rsidP="00E80032">
      <w:pPr>
        <w:pStyle w:val="Code"/>
      </w:pPr>
      <w:r w:rsidRPr="00EC76D5">
        <w:t xml:space="preserve">  printf("Name: %s\n", personPtr-&gt;name);</w:t>
      </w:r>
    </w:p>
    <w:p w14:paraId="0A52C9BE" w14:textId="77777777" w:rsidR="00E80032" w:rsidRPr="00EC76D5" w:rsidRDefault="00E80032" w:rsidP="00E80032">
      <w:pPr>
        <w:pStyle w:val="Code"/>
      </w:pPr>
      <w:r w:rsidRPr="00EC76D5">
        <w:t xml:space="preserve">  printf("Age: %d\n\n", personPtr-&gt;age);</w:t>
      </w:r>
    </w:p>
    <w:p w14:paraId="25123998" w14:textId="77777777" w:rsidR="00E80032" w:rsidRPr="00EC76D5" w:rsidRDefault="00E80032" w:rsidP="00E80032">
      <w:pPr>
        <w:pStyle w:val="Code"/>
      </w:pPr>
      <w:r w:rsidRPr="00EC76D5">
        <w:t>}</w:t>
      </w:r>
    </w:p>
    <w:p w14:paraId="47383F34" w14:textId="77777777" w:rsidR="00E80032" w:rsidRPr="00EC76D5" w:rsidRDefault="00E80032" w:rsidP="00E80032">
      <w:pPr>
        <w:pStyle w:val="Code"/>
      </w:pPr>
    </w:p>
    <w:p w14:paraId="53DD9691" w14:textId="77777777" w:rsidR="00E80032" w:rsidRPr="00EC76D5" w:rsidRDefault="00E80032" w:rsidP="00E80032">
      <w:pPr>
        <w:pStyle w:val="Code"/>
      </w:pPr>
      <w:r w:rsidRPr="00EC76D5">
        <w:t>void PrintOnlyName(struct Person* personPtr) {</w:t>
      </w:r>
    </w:p>
    <w:p w14:paraId="76E608FF" w14:textId="77777777" w:rsidR="00E80032" w:rsidRPr="00EC76D5" w:rsidRDefault="00E80032" w:rsidP="00E80032">
      <w:pPr>
        <w:pStyle w:val="Code"/>
      </w:pPr>
      <w:r w:rsidRPr="00EC76D5">
        <w:t xml:space="preserve">  printf("Name: %s\n\n", personPtr-&gt;name);</w:t>
      </w:r>
    </w:p>
    <w:p w14:paraId="71F4140C" w14:textId="77777777" w:rsidR="00E80032" w:rsidRPr="00EC76D5" w:rsidRDefault="00E80032" w:rsidP="00E80032">
      <w:pPr>
        <w:pStyle w:val="Code"/>
      </w:pPr>
      <w:r w:rsidRPr="00EC76D5">
        <w:t>}</w:t>
      </w:r>
    </w:p>
    <w:p w14:paraId="3BB2027A" w14:textId="77777777" w:rsidR="00E80032" w:rsidRPr="00EC76D5" w:rsidRDefault="00E80032" w:rsidP="00E80032">
      <w:pPr>
        <w:pStyle w:val="Code"/>
      </w:pPr>
    </w:p>
    <w:p w14:paraId="3715CE60" w14:textId="77777777" w:rsidR="00E80032" w:rsidRPr="00EC76D5" w:rsidRDefault="00E80032" w:rsidP="00E80032">
      <w:pPr>
        <w:pStyle w:val="Code"/>
      </w:pPr>
      <w:r w:rsidRPr="00EC76D5">
        <w:t>void PrintOnlyAge(struct Person* personPtr) {</w:t>
      </w:r>
    </w:p>
    <w:p w14:paraId="5A9AFA5C" w14:textId="77777777" w:rsidR="00E80032" w:rsidRPr="00EC76D5" w:rsidRDefault="00E80032" w:rsidP="00E80032">
      <w:pPr>
        <w:pStyle w:val="Code"/>
      </w:pPr>
      <w:r w:rsidRPr="00EC76D5">
        <w:t xml:space="preserve">  printf("Age: %d\n\n", personPtr-&gt;age);</w:t>
      </w:r>
    </w:p>
    <w:p w14:paraId="06839230" w14:textId="77777777" w:rsidR="00E80032" w:rsidRPr="00EC76D5" w:rsidRDefault="00E80032" w:rsidP="00E80032">
      <w:pPr>
        <w:pStyle w:val="Code"/>
      </w:pPr>
      <w:r w:rsidRPr="00EC76D5">
        <w:t>}</w:t>
      </w:r>
    </w:p>
    <w:p w14:paraId="008BEB19" w14:textId="77777777" w:rsidR="00E80032" w:rsidRPr="00EC76D5" w:rsidRDefault="00E80032" w:rsidP="00E80032">
      <w:pPr>
        <w:pStyle w:val="Code"/>
      </w:pPr>
    </w:p>
    <w:p w14:paraId="12C6BF47" w14:textId="77777777" w:rsidR="00E80032" w:rsidRPr="00EC76D5" w:rsidRDefault="00E80032" w:rsidP="00E80032">
      <w:pPr>
        <w:pStyle w:val="Code"/>
      </w:pPr>
      <w:r w:rsidRPr="00EC76D5">
        <w:t>void main() {</w:t>
      </w:r>
    </w:p>
    <w:p w14:paraId="6DA4CC2D" w14:textId="77777777" w:rsidR="00E80032" w:rsidRPr="00EC76D5" w:rsidRDefault="00E80032" w:rsidP="00E80032">
      <w:pPr>
        <w:pStyle w:val="Code"/>
      </w:pPr>
      <w:r w:rsidRPr="00EC76D5">
        <w:t xml:space="preserve">  struct Person adam = {"Adam", 10, &amp;PrintNameAndAge};</w:t>
      </w:r>
    </w:p>
    <w:p w14:paraId="6639C754" w14:textId="77777777" w:rsidR="00E80032" w:rsidRPr="00EC76D5" w:rsidRDefault="00E80032" w:rsidP="00E80032">
      <w:pPr>
        <w:pStyle w:val="Code"/>
      </w:pPr>
      <w:r w:rsidRPr="00EC76D5">
        <w:t xml:space="preserve">  struct Person bertil = {"Bertil", 20, &amp;PrintOnlyName};</w:t>
      </w:r>
    </w:p>
    <w:p w14:paraId="51A0D62E" w14:textId="77777777" w:rsidR="00E80032" w:rsidRPr="00EC76D5" w:rsidRDefault="00E80032" w:rsidP="00E80032">
      <w:pPr>
        <w:pStyle w:val="Code"/>
      </w:pPr>
      <w:r w:rsidRPr="00EC76D5">
        <w:t xml:space="preserve">  struct Person ceasar = {"Ceasar", 30, &amp;PrintOnlyAge};</w:t>
      </w:r>
    </w:p>
    <w:p w14:paraId="2245756F" w14:textId="77777777" w:rsidR="00E80032" w:rsidRPr="00EC76D5" w:rsidRDefault="00E80032" w:rsidP="00E80032">
      <w:pPr>
        <w:pStyle w:val="Code"/>
      </w:pPr>
    </w:p>
    <w:p w14:paraId="5DB6EB2E" w14:textId="77777777" w:rsidR="00E80032" w:rsidRPr="00EC76D5" w:rsidRDefault="00E80032" w:rsidP="00E80032">
      <w:pPr>
        <w:pStyle w:val="Code"/>
      </w:pPr>
      <w:r w:rsidRPr="00EC76D5">
        <w:t xml:space="preserve">  adam.Print(&amp;adam);     // Prints the name and age.</w:t>
      </w:r>
    </w:p>
    <w:p w14:paraId="4D6924F8" w14:textId="77777777" w:rsidR="00E80032" w:rsidRPr="00EC76D5" w:rsidRDefault="00E80032" w:rsidP="00E80032">
      <w:pPr>
        <w:pStyle w:val="Code"/>
      </w:pPr>
      <w:r w:rsidRPr="00EC76D5">
        <w:t xml:space="preserve">  bertil.Print(&amp;bertil); // Prints only the name.</w:t>
      </w:r>
    </w:p>
    <w:p w14:paraId="55BC0F17" w14:textId="77777777" w:rsidR="00E80032" w:rsidRPr="00EC76D5" w:rsidRDefault="00E80032" w:rsidP="00E80032">
      <w:pPr>
        <w:pStyle w:val="Code"/>
      </w:pPr>
      <w:r w:rsidRPr="00EC76D5">
        <w:t xml:space="preserve">  ceasar.Print(&amp;ceasar); // Prints only the age.</w:t>
      </w:r>
    </w:p>
    <w:p w14:paraId="2A9BCCC2" w14:textId="77777777" w:rsidR="00E80032" w:rsidRPr="00EC76D5" w:rsidRDefault="00E80032" w:rsidP="00E80032">
      <w:pPr>
        <w:pStyle w:val="Code"/>
      </w:pPr>
      <w:r w:rsidRPr="00EC76D5">
        <w:t>}</w:t>
      </w:r>
    </w:p>
    <w:p w14:paraId="360AFB6E" w14:textId="4AD7C215" w:rsidR="00E80032" w:rsidRPr="00EC76D5" w:rsidRDefault="00E80032" w:rsidP="007C7CB2">
      <w:pPr>
        <w:pStyle w:val="Rubrik2"/>
      </w:pPr>
      <w:bookmarkStart w:id="831" w:name="_Toc320485619"/>
      <w:bookmarkStart w:id="832" w:name="_Toc323656728"/>
      <w:bookmarkStart w:id="833" w:name="_Toc324085466"/>
      <w:bookmarkStart w:id="834" w:name="_Toc383781118"/>
      <w:bookmarkStart w:id="835" w:name="_Ref383781494"/>
      <w:bookmarkStart w:id="836" w:name="_Ref383865235"/>
      <w:bookmarkStart w:id="837" w:name="_Ref383865434"/>
      <w:bookmarkStart w:id="838" w:name="_Ref383866090"/>
      <w:bookmarkStart w:id="839" w:name="_Toc49764522"/>
      <w:r w:rsidRPr="00EC76D5">
        <w:t>The Preprocessor</w:t>
      </w:r>
      <w:bookmarkEnd w:id="831"/>
      <w:bookmarkEnd w:id="832"/>
      <w:bookmarkEnd w:id="833"/>
      <w:bookmarkEnd w:id="834"/>
      <w:bookmarkEnd w:id="835"/>
      <w:bookmarkEnd w:id="836"/>
      <w:bookmarkEnd w:id="837"/>
      <w:bookmarkEnd w:id="838"/>
      <w:bookmarkEnd w:id="839"/>
    </w:p>
    <w:p w14:paraId="5E5C7357" w14:textId="122C10D6" w:rsidR="00E80032" w:rsidRPr="00EC76D5" w:rsidRDefault="00E80032" w:rsidP="00E80032">
      <w:r w:rsidRPr="00EC76D5">
        <w:t xml:space="preserve">The </w:t>
      </w:r>
      <w:r w:rsidRPr="00EC76D5">
        <w:rPr>
          <w:rStyle w:val="KeyWord"/>
        </w:rPr>
        <w:t>preprocessor</w:t>
      </w:r>
      <w:r w:rsidRPr="00EC76D5">
        <w:t xml:space="preserve"> is a tool that precedes the compiler in interpreting the code. The </w:t>
      </w:r>
      <w:r w:rsidRPr="00EC76D5">
        <w:rPr>
          <w:rStyle w:val="CodeInText0"/>
        </w:rPr>
        <w:t>#include</w:t>
      </w:r>
      <w:r w:rsidRPr="00EC76D5">
        <w:t xml:space="preserve"> directive is one of its parts. It opens the file and includes its text. So far, we have only included system header files, whose names are surrounded by arrow brackets (for instance, </w:t>
      </w:r>
      <w:r w:rsidR="00294181">
        <w:rPr>
          <w:rStyle w:val="CodeInText0"/>
        </w:rPr>
        <w:t>&lt;stdio.h&gt;</w:t>
      </w:r>
      <w:r w:rsidRPr="00EC76D5">
        <w:t>). Later on, we will include our own header files. Then we will use parentheses instead of arrow brackets. The difference is that the pre-processor looks for the system header files in a special system directory while it looks for our header files in the local directory (usually the source code directory).</w:t>
      </w:r>
    </w:p>
    <w:p w14:paraId="1BC1BC48" w14:textId="77777777" w:rsidR="00E80032" w:rsidRPr="00EC76D5" w:rsidRDefault="00E80032" w:rsidP="00E80032">
      <w:r w:rsidRPr="00EC76D5">
        <w:t xml:space="preserve">Another part of the pre-processor is the macros. They acts like functions with the difference that they do not perform any type checking, they just replace text. We have already used the </w:t>
      </w:r>
      <w:r w:rsidRPr="00EC76D5">
        <w:rPr>
          <w:rStyle w:val="CodeInText0"/>
        </w:rPr>
        <w:t>assert</w:t>
      </w:r>
      <w:r w:rsidRPr="00EC76D5">
        <w:t xml:space="preserve"> macro. A macro is introduced with the </w:t>
      </w:r>
      <w:r w:rsidRPr="00EC76D5">
        <w:rPr>
          <w:rStyle w:val="CodeInText0"/>
        </w:rPr>
        <w:t>#define</w:t>
      </w:r>
      <w:r w:rsidRPr="00EC76D5">
        <w:t xml:space="preserve"> directive and is often written with capitals.</w:t>
      </w:r>
    </w:p>
    <w:p w14:paraId="7260CA4E" w14:textId="77777777" w:rsidR="00E80032" w:rsidRPr="00EC76D5" w:rsidRDefault="00E80032" w:rsidP="00E80032">
      <w:pPr>
        <w:pStyle w:val="Code"/>
      </w:pPr>
      <w:r w:rsidRPr="00EC76D5">
        <w:t>#define ADD(a, b) ((a) + (b))</w:t>
      </w:r>
    </w:p>
    <w:p w14:paraId="063DFC5D" w14:textId="77777777" w:rsidR="00E80032" w:rsidRPr="00EC76D5" w:rsidRDefault="00E80032" w:rsidP="00E80032">
      <w:pPr>
        <w:pStyle w:val="Code"/>
      </w:pPr>
      <w:r w:rsidRPr="00EC76D5">
        <w:t>printf("%d\n", ADD(1 + 2, 3 * 4)); // 15</w:t>
      </w:r>
    </w:p>
    <w:p w14:paraId="1307302A" w14:textId="77777777" w:rsidR="00E80032" w:rsidRPr="00EC76D5" w:rsidRDefault="00E80032" w:rsidP="00E80032">
      <w:r w:rsidRPr="00EC76D5">
        <w:t>Unlike regular C code, if we add a page-break we have to mark it by a backslash.</w:t>
      </w:r>
    </w:p>
    <w:p w14:paraId="15CF6D76" w14:textId="77777777" w:rsidR="00E80032" w:rsidRPr="00EC76D5" w:rsidRDefault="00E80032" w:rsidP="00E80032">
      <w:pPr>
        <w:pStyle w:val="Code"/>
      </w:pPr>
      <w:r w:rsidRPr="00EC76D5">
        <w:t>#define ADD(a, b) ((a) + \</w:t>
      </w:r>
    </w:p>
    <w:p w14:paraId="51A7162B" w14:textId="77777777" w:rsidR="00E80032" w:rsidRPr="00EC76D5" w:rsidRDefault="00E80032" w:rsidP="00E80032">
      <w:pPr>
        <w:pStyle w:val="Code"/>
      </w:pPr>
      <w:r w:rsidRPr="00EC76D5">
        <w:t xml:space="preserve">                   (b))</w:t>
      </w:r>
    </w:p>
    <w:p w14:paraId="120A4258" w14:textId="77777777" w:rsidR="00E80032" w:rsidRPr="00EC76D5" w:rsidRDefault="00E80032" w:rsidP="00E80032">
      <w:r w:rsidRPr="00EC76D5">
        <w:t xml:space="preserve">It is also possible to perform </w:t>
      </w:r>
      <w:r w:rsidRPr="00EC76D5">
        <w:rPr>
          <w:rStyle w:val="KeyWord"/>
        </w:rPr>
        <w:t>conditional programming</w:t>
      </w:r>
      <w:r w:rsidRPr="00EC76D5">
        <w:t xml:space="preserve"> by checking the value of macros. In the following example, we define a system integer according to the underlying operational system.</w:t>
      </w:r>
    </w:p>
    <w:p w14:paraId="2E9FF1D4" w14:textId="77777777" w:rsidR="00E80032" w:rsidRPr="00EC76D5" w:rsidRDefault="00E80032" w:rsidP="00E80032">
      <w:pPr>
        <w:pStyle w:val="Code"/>
      </w:pPr>
      <w:r w:rsidRPr="00EC76D5">
        <w:t>#ifdef WINDOWS</w:t>
      </w:r>
    </w:p>
    <w:p w14:paraId="490D0CE9" w14:textId="77777777" w:rsidR="00E80032" w:rsidRPr="00EC76D5" w:rsidRDefault="00E80032" w:rsidP="00E80032">
      <w:pPr>
        <w:pStyle w:val="Code"/>
      </w:pPr>
      <w:r w:rsidRPr="00EC76D5">
        <w:t xml:space="preserve">  #define SYSINT int</w:t>
      </w:r>
    </w:p>
    <w:p w14:paraId="14B517A5" w14:textId="77777777" w:rsidR="00E80032" w:rsidRPr="00EC76D5" w:rsidRDefault="00E80032" w:rsidP="00E80032">
      <w:pPr>
        <w:pStyle w:val="Code"/>
      </w:pPr>
      <w:r w:rsidRPr="00EC76D5">
        <w:t>#endif</w:t>
      </w:r>
    </w:p>
    <w:p w14:paraId="0258D5FC" w14:textId="77777777" w:rsidR="00E80032" w:rsidRPr="00EC76D5" w:rsidRDefault="00E80032" w:rsidP="00E80032">
      <w:pPr>
        <w:pStyle w:val="Code"/>
      </w:pPr>
    </w:p>
    <w:p w14:paraId="2515CB23" w14:textId="77777777" w:rsidR="00E80032" w:rsidRPr="00EC76D5" w:rsidRDefault="00E80032" w:rsidP="00E80032">
      <w:pPr>
        <w:pStyle w:val="Code"/>
      </w:pPr>
      <w:r w:rsidRPr="00EC76D5">
        <w:t>#ifdef LINUX</w:t>
      </w:r>
    </w:p>
    <w:p w14:paraId="501EC619" w14:textId="77777777" w:rsidR="00E80032" w:rsidRPr="00EC76D5" w:rsidRDefault="00E80032" w:rsidP="00E80032">
      <w:pPr>
        <w:pStyle w:val="Code"/>
      </w:pPr>
      <w:r w:rsidRPr="00EC76D5">
        <w:t xml:space="preserve">  #define SYSINT unsigned int</w:t>
      </w:r>
    </w:p>
    <w:p w14:paraId="47A28965" w14:textId="77777777" w:rsidR="00E80032" w:rsidRPr="00EC76D5" w:rsidRDefault="00E80032" w:rsidP="00E80032">
      <w:pPr>
        <w:pStyle w:val="Code"/>
      </w:pPr>
      <w:r w:rsidRPr="00EC76D5">
        <w:t>#endif</w:t>
      </w:r>
    </w:p>
    <w:p w14:paraId="417DB924" w14:textId="77777777" w:rsidR="00E80032" w:rsidRPr="00EC76D5" w:rsidRDefault="00E80032" w:rsidP="00E80032">
      <w:pPr>
        <w:pStyle w:val="Code"/>
      </w:pPr>
    </w:p>
    <w:p w14:paraId="0F345E91" w14:textId="77777777" w:rsidR="00E80032" w:rsidRPr="00EC76D5" w:rsidRDefault="00E80032" w:rsidP="00E80032">
      <w:pPr>
        <w:pStyle w:val="Code"/>
      </w:pPr>
      <w:r w:rsidRPr="00EC76D5">
        <w:t>#ifdef MAC</w:t>
      </w:r>
    </w:p>
    <w:p w14:paraId="671C94E6" w14:textId="77777777" w:rsidR="00E80032" w:rsidRPr="00EC76D5" w:rsidRDefault="00E80032" w:rsidP="00E80032">
      <w:pPr>
        <w:pStyle w:val="Code"/>
      </w:pPr>
      <w:r w:rsidRPr="00EC76D5">
        <w:t xml:space="preserve">  #define SYSINT long int</w:t>
      </w:r>
    </w:p>
    <w:p w14:paraId="4E892C8C" w14:textId="77777777" w:rsidR="00E80032" w:rsidRPr="00EC76D5" w:rsidRDefault="00E80032" w:rsidP="00E80032">
      <w:pPr>
        <w:pStyle w:val="Code"/>
      </w:pPr>
      <w:r w:rsidRPr="00EC76D5">
        <w:t>#endif</w:t>
      </w:r>
    </w:p>
    <w:p w14:paraId="7F7ECD66" w14:textId="77777777" w:rsidR="00E80032" w:rsidRPr="00EC76D5" w:rsidRDefault="00E80032" w:rsidP="00E80032">
      <w:pPr>
        <w:pStyle w:val="Code"/>
      </w:pPr>
    </w:p>
    <w:p w14:paraId="3E9ABA64" w14:textId="77777777" w:rsidR="00E80032" w:rsidRPr="00EC76D5" w:rsidRDefault="00E80032" w:rsidP="00E80032">
      <w:pPr>
        <w:pStyle w:val="Code"/>
      </w:pPr>
      <w:r w:rsidRPr="00EC76D5">
        <w:t>SYSINT iOpData = 0;</w:t>
      </w:r>
    </w:p>
    <w:p w14:paraId="50ED5D60" w14:textId="15FA8EC9" w:rsidR="00E80032" w:rsidRPr="00EC76D5" w:rsidRDefault="00E80032" w:rsidP="00E80032">
      <w:r w:rsidRPr="00EC76D5">
        <w:t xml:space="preserve">Condition programming can also be used as a third level of comments (above line and block comments, see Section </w:t>
      </w:r>
      <w:r w:rsidRPr="00EC76D5">
        <w:fldChar w:fldCharType="begin"/>
      </w:r>
      <w:r w:rsidRPr="00EC76D5">
        <w:instrText xml:space="preserve"> REF _Ref383865434 \r \h </w:instrText>
      </w:r>
      <w:r w:rsidRPr="00EC76D5">
        <w:fldChar w:fldCharType="separate"/>
      </w:r>
      <w:r w:rsidR="006F26B2">
        <w:t>21.10</w:t>
      </w:r>
      <w:r w:rsidRPr="00EC76D5">
        <w:fldChar w:fldCharType="end"/>
      </w:r>
      <w:r w:rsidRPr="00EC76D5">
        <w:t xml:space="preserve">). In the following code the whole segment between the </w:t>
      </w:r>
      <w:r w:rsidRPr="00EC76D5">
        <w:rPr>
          <w:rStyle w:val="CodeInText0"/>
        </w:rPr>
        <w:t>#if</w:t>
      </w:r>
      <w:r w:rsidRPr="00EC76D5">
        <w:t xml:space="preserve"> and </w:t>
      </w:r>
      <w:r w:rsidRPr="00EC76D5">
        <w:rPr>
          <w:rStyle w:val="CodeInText0"/>
        </w:rPr>
        <w:t>#endif</w:t>
      </w:r>
      <w:r w:rsidRPr="00EC76D5">
        <w:t xml:space="preserve"> directives will be omitted, regardless of the comments, as zero always is interpreted as false.</w:t>
      </w:r>
    </w:p>
    <w:p w14:paraId="3D241DEB" w14:textId="77777777" w:rsidR="00E80032" w:rsidRPr="00EC76D5" w:rsidRDefault="00E80032" w:rsidP="00E80032">
      <w:pPr>
        <w:pStyle w:val="Code"/>
      </w:pPr>
      <w:r w:rsidRPr="00EC76D5">
        <w:t>#if 0</w:t>
      </w:r>
    </w:p>
    <w:p w14:paraId="2D9C8562" w14:textId="77777777" w:rsidR="00E80032" w:rsidRPr="00EC76D5" w:rsidRDefault="00E80032" w:rsidP="00E80032">
      <w:pPr>
        <w:pStyle w:val="Code"/>
      </w:pPr>
      <w:r w:rsidRPr="00EC76D5">
        <w:t>int Square(int value)</w:t>
      </w:r>
    </w:p>
    <w:p w14:paraId="68B5BF3D" w14:textId="77777777" w:rsidR="00E80032" w:rsidRPr="00EC76D5" w:rsidRDefault="00E80032" w:rsidP="00E80032">
      <w:pPr>
        <w:pStyle w:val="Code"/>
      </w:pPr>
      <w:r w:rsidRPr="00EC76D5">
        <w:t>{</w:t>
      </w:r>
      <w:r w:rsidRPr="00EC76D5">
        <w:cr/>
        <w:t xml:space="preserve">  return value * value; // Square.</w:t>
      </w:r>
    </w:p>
    <w:p w14:paraId="1F7681AC" w14:textId="77777777" w:rsidR="00E80032" w:rsidRPr="00EC76D5" w:rsidRDefault="00E80032" w:rsidP="00E80032">
      <w:pPr>
        <w:pStyle w:val="Code"/>
      </w:pPr>
      <w:r w:rsidRPr="00EC76D5">
        <w:t>}</w:t>
      </w:r>
    </w:p>
    <w:p w14:paraId="2059564A" w14:textId="77777777" w:rsidR="00E80032" w:rsidRPr="00EC76D5" w:rsidRDefault="00E80032" w:rsidP="00E80032">
      <w:pPr>
        <w:pStyle w:val="Code"/>
      </w:pPr>
      <w:r w:rsidRPr="00EC76D5">
        <w:t>#endif</w:t>
      </w:r>
    </w:p>
    <w:p w14:paraId="1E500E35" w14:textId="77777777" w:rsidR="00E80032" w:rsidRPr="00EC76D5" w:rsidRDefault="00E80032" w:rsidP="007C7CB2">
      <w:pPr>
        <w:pStyle w:val="Rubrik2"/>
      </w:pPr>
      <w:bookmarkStart w:id="840" w:name="_Toc320485618"/>
      <w:bookmarkStart w:id="841" w:name="_Toc323656729"/>
      <w:bookmarkStart w:id="842" w:name="_Toc324085467"/>
      <w:bookmarkStart w:id="843" w:name="_Toc383781119"/>
      <w:bookmarkStart w:id="844" w:name="_Toc49764523"/>
      <w:bookmarkStart w:id="845" w:name="_Toc320485621"/>
      <w:r w:rsidRPr="00EC76D5">
        <w:t>The Standard Library</w:t>
      </w:r>
      <w:bookmarkEnd w:id="840"/>
      <w:bookmarkEnd w:id="841"/>
      <w:bookmarkEnd w:id="842"/>
      <w:bookmarkEnd w:id="843"/>
      <w:bookmarkEnd w:id="844"/>
    </w:p>
    <w:p w14:paraId="003DB903" w14:textId="77777777" w:rsidR="00E80032" w:rsidRPr="00EC76D5" w:rsidRDefault="00E80032" w:rsidP="00E80032">
      <w:r w:rsidRPr="00EC76D5">
        <w:t>The C standard library hold around 200 functions and some macros divided into several sections.</w:t>
      </w:r>
    </w:p>
    <w:p w14:paraId="5AEF4C94" w14:textId="77777777" w:rsidR="00E80032" w:rsidRPr="00EC76D5" w:rsidRDefault="00E80032" w:rsidP="007C7CB2">
      <w:pPr>
        <w:pStyle w:val="Rubrik3"/>
      </w:pPr>
      <w:bookmarkStart w:id="846" w:name="_Toc323656730"/>
      <w:bookmarkStart w:id="847" w:name="_Toc324085468"/>
      <w:bookmarkStart w:id="848" w:name="_Toc383781120"/>
      <w:bookmarkStart w:id="849" w:name="_Toc49764524"/>
      <w:r w:rsidRPr="00EC76D5">
        <w:t>File Management</w:t>
      </w:r>
      <w:bookmarkEnd w:id="846"/>
      <w:bookmarkEnd w:id="847"/>
      <w:bookmarkEnd w:id="848"/>
      <w:bookmarkEnd w:id="849"/>
    </w:p>
    <w:p w14:paraId="2959B537" w14:textId="77777777" w:rsidR="00E80032" w:rsidRPr="00EC76D5" w:rsidRDefault="00E80032" w:rsidP="00E80032">
      <w:r w:rsidRPr="00EC76D5">
        <w:t xml:space="preserve">We can open, write to, read from, and close files with the help of </w:t>
      </w:r>
      <w:r w:rsidRPr="00EC76D5">
        <w:rPr>
          <w:rStyle w:val="KeyWord"/>
        </w:rPr>
        <w:t>file</w:t>
      </w:r>
      <w:r w:rsidRPr="00EC76D5">
        <w:rPr>
          <w:rStyle w:val="Italic"/>
        </w:rPr>
        <w:t xml:space="preserve"> </w:t>
      </w:r>
      <w:r w:rsidRPr="00EC76D5">
        <w:rPr>
          <w:rStyle w:val="KeyWord"/>
        </w:rPr>
        <w:t>pointers</w:t>
      </w:r>
      <w:r w:rsidRPr="00EC76D5">
        <w:t xml:space="preserve">. A file pointer is a pointer to a value of the </w:t>
      </w:r>
      <w:r w:rsidRPr="00EC76D5">
        <w:rPr>
          <w:rStyle w:val="CodeInText0"/>
        </w:rPr>
        <w:t>FILE</w:t>
      </w:r>
      <w:r w:rsidRPr="00EC76D5">
        <w:t xml:space="preserve"> type; it can be considered a connection to the file. The program below reads a series of integers from the text file </w:t>
      </w:r>
      <w:r w:rsidRPr="00EC76D5">
        <w:rPr>
          <w:rStyle w:val="CodeInText0"/>
        </w:rPr>
        <w:t>Input.txt</w:t>
      </w:r>
      <w:r w:rsidRPr="00EC76D5">
        <w:t xml:space="preserve"> and writes their squares to the file </w:t>
      </w:r>
      <w:r w:rsidRPr="00EC76D5">
        <w:rPr>
          <w:rStyle w:val="CodeInText0"/>
        </w:rPr>
        <w:t>Output.txt</w:t>
      </w:r>
      <w:r w:rsidRPr="00EC76D5">
        <w:t xml:space="preserve">. The function </w:t>
      </w:r>
      <w:r w:rsidRPr="00EC76D5">
        <w:rPr>
          <w:rStyle w:val="CodeInText0"/>
        </w:rPr>
        <w:t>feof</w:t>
      </w:r>
      <w:r w:rsidRPr="00EC76D5">
        <w:t xml:space="preserve"> returns zero when there is no more value to be read from the file. Finally, we must not forget to close the file.</w:t>
      </w:r>
    </w:p>
    <w:p w14:paraId="7189D2F9" w14:textId="1DD6A0FD" w:rsidR="00E80032" w:rsidRPr="00EC76D5" w:rsidRDefault="00E80032" w:rsidP="00E80032">
      <w:pPr>
        <w:pStyle w:val="Code"/>
      </w:pPr>
      <w:r w:rsidRPr="00EC76D5">
        <w:t xml:space="preserve">#include </w:t>
      </w:r>
      <w:r w:rsidR="00EF337F">
        <w:t>&lt;stdlib.h&gt;</w:t>
      </w:r>
    </w:p>
    <w:p w14:paraId="4F6F8C0C" w14:textId="77777777" w:rsidR="00E80032" w:rsidRPr="00EC76D5" w:rsidRDefault="00E80032" w:rsidP="00E80032">
      <w:pPr>
        <w:pStyle w:val="Code"/>
      </w:pPr>
      <w:r w:rsidRPr="00EC76D5">
        <w:t>#include &lt;assert.h&gt;</w:t>
      </w:r>
    </w:p>
    <w:p w14:paraId="055C904A" w14:textId="77777777" w:rsidR="00E80032" w:rsidRPr="00EC76D5" w:rsidRDefault="00E80032" w:rsidP="00E80032">
      <w:pPr>
        <w:pStyle w:val="Code"/>
      </w:pPr>
      <w:r w:rsidRPr="00EC76D5">
        <w:t>#include &lt;stdio.h&gt;</w:t>
      </w:r>
    </w:p>
    <w:p w14:paraId="4B1817E3" w14:textId="77777777" w:rsidR="00E80032" w:rsidRPr="00EC76D5" w:rsidRDefault="00E80032" w:rsidP="00E80032">
      <w:pPr>
        <w:pStyle w:val="Code"/>
      </w:pPr>
    </w:p>
    <w:p w14:paraId="7659315C" w14:textId="77777777" w:rsidR="00E80032" w:rsidRPr="00EC76D5" w:rsidRDefault="00E80032" w:rsidP="00E80032">
      <w:pPr>
        <w:pStyle w:val="Code"/>
      </w:pPr>
      <w:r w:rsidRPr="00EC76D5">
        <w:t>void main(void) {</w:t>
      </w:r>
    </w:p>
    <w:p w14:paraId="56C784B7" w14:textId="77777777" w:rsidR="00E80032" w:rsidRPr="00EC76D5" w:rsidRDefault="00E80032" w:rsidP="00E80032">
      <w:pPr>
        <w:pStyle w:val="Code"/>
      </w:pPr>
      <w:r w:rsidRPr="00EC76D5">
        <w:t xml:space="preserve">  FILE* inFile = fopen("Input.txt", "r");</w:t>
      </w:r>
    </w:p>
    <w:p w14:paraId="3F3B48B5" w14:textId="77777777" w:rsidR="00E80032" w:rsidRPr="00EC76D5" w:rsidRDefault="00E80032" w:rsidP="00E80032">
      <w:pPr>
        <w:pStyle w:val="Code"/>
      </w:pPr>
      <w:r w:rsidRPr="00EC76D5">
        <w:t xml:space="preserve">  FILE* outFile = fopen("Output.txt", "w");</w:t>
      </w:r>
    </w:p>
    <w:p w14:paraId="606114A1" w14:textId="77777777" w:rsidR="00E80032" w:rsidRPr="00EC76D5" w:rsidRDefault="00E80032" w:rsidP="00E80032">
      <w:pPr>
        <w:pStyle w:val="Code"/>
      </w:pPr>
    </w:p>
    <w:p w14:paraId="07614C45" w14:textId="77777777" w:rsidR="00E80032" w:rsidRPr="00EC76D5" w:rsidRDefault="00E80032" w:rsidP="00E80032">
      <w:pPr>
        <w:pStyle w:val="Code"/>
      </w:pPr>
      <w:r w:rsidRPr="00EC76D5">
        <w:t xml:space="preserve">  assert(inFile != NULL);</w:t>
      </w:r>
    </w:p>
    <w:p w14:paraId="3AB79622" w14:textId="77777777" w:rsidR="00E80032" w:rsidRPr="00EC76D5" w:rsidRDefault="00E80032" w:rsidP="00E80032">
      <w:pPr>
        <w:pStyle w:val="Code"/>
      </w:pPr>
      <w:r w:rsidRPr="00EC76D5">
        <w:t xml:space="preserve">  assert(outFile != NULL);</w:t>
      </w:r>
    </w:p>
    <w:p w14:paraId="3007707E" w14:textId="77777777" w:rsidR="00E80032" w:rsidRPr="00EC76D5" w:rsidRDefault="00E80032" w:rsidP="00E80032">
      <w:pPr>
        <w:pStyle w:val="Code"/>
      </w:pPr>
    </w:p>
    <w:p w14:paraId="287358F5" w14:textId="77777777" w:rsidR="00E80032" w:rsidRPr="00EC76D5" w:rsidRDefault="00E80032" w:rsidP="00E80032">
      <w:pPr>
        <w:pStyle w:val="Code"/>
      </w:pPr>
      <w:r w:rsidRPr="00EC76D5">
        <w:t xml:space="preserve">  while (!feof(inFile)) {</w:t>
      </w:r>
      <w:r w:rsidRPr="00EC76D5">
        <w:cr/>
        <w:t xml:space="preserve">    double value;</w:t>
      </w:r>
    </w:p>
    <w:p w14:paraId="6C2877E8" w14:textId="77777777" w:rsidR="00E80032" w:rsidRPr="00EC76D5" w:rsidRDefault="00E80032" w:rsidP="00E80032">
      <w:pPr>
        <w:pStyle w:val="Code"/>
      </w:pPr>
      <w:r w:rsidRPr="00EC76D5">
        <w:t xml:space="preserve">    fscanf(inFile, "%lf", &amp;value);</w:t>
      </w:r>
    </w:p>
    <w:p w14:paraId="678CF55E" w14:textId="77777777" w:rsidR="00E80032" w:rsidRPr="00EC76D5" w:rsidRDefault="00E80032" w:rsidP="00E80032">
      <w:pPr>
        <w:pStyle w:val="Code"/>
      </w:pPr>
      <w:r w:rsidRPr="00EC76D5">
        <w:t xml:space="preserve">    fprintf(outFile, "%f\n", value * value);</w:t>
      </w:r>
    </w:p>
    <w:p w14:paraId="25ADFB2E" w14:textId="77777777" w:rsidR="00E80032" w:rsidRPr="00EC76D5" w:rsidRDefault="00E80032" w:rsidP="00E80032">
      <w:pPr>
        <w:pStyle w:val="Code"/>
      </w:pPr>
      <w:r w:rsidRPr="00EC76D5">
        <w:t xml:space="preserve">  }</w:t>
      </w:r>
    </w:p>
    <w:p w14:paraId="1E89D9FF" w14:textId="77777777" w:rsidR="00E80032" w:rsidRPr="00EC76D5" w:rsidRDefault="00E80032" w:rsidP="00E80032">
      <w:pPr>
        <w:pStyle w:val="Code"/>
      </w:pPr>
    </w:p>
    <w:p w14:paraId="297CCDA6" w14:textId="77777777" w:rsidR="00E80032" w:rsidRPr="00EC76D5" w:rsidRDefault="00E80032" w:rsidP="00E80032">
      <w:pPr>
        <w:pStyle w:val="Code"/>
      </w:pPr>
      <w:r w:rsidRPr="00EC76D5">
        <w:t xml:space="preserve">  fclose(inFile);</w:t>
      </w:r>
    </w:p>
    <w:p w14:paraId="33EA341E" w14:textId="77777777" w:rsidR="00E80032" w:rsidRPr="00EC76D5" w:rsidRDefault="00E80032" w:rsidP="00E80032">
      <w:pPr>
        <w:pStyle w:val="Code"/>
      </w:pPr>
      <w:r w:rsidRPr="00EC76D5">
        <w:t xml:space="preserve">  fclose(outFile);</w:t>
      </w:r>
    </w:p>
    <w:p w14:paraId="3ADE426F" w14:textId="77777777" w:rsidR="00E80032" w:rsidRPr="00EC76D5" w:rsidRDefault="00E80032" w:rsidP="00E80032">
      <w:pPr>
        <w:pStyle w:val="Code"/>
      </w:pPr>
      <w:r w:rsidRPr="00EC76D5">
        <w:t>}</w:t>
      </w:r>
    </w:p>
    <w:p w14:paraId="7BA76680" w14:textId="77777777" w:rsidR="00E80032" w:rsidRPr="00EC76D5" w:rsidRDefault="00E80032" w:rsidP="00E80032">
      <w:r w:rsidRPr="00EC76D5">
        <w:t xml:space="preserve">The text files are written in plain texts and can be viewed by the editor. </w:t>
      </w:r>
    </w:p>
    <w:p w14:paraId="601435F5" w14:textId="77777777" w:rsidR="00E80032" w:rsidRPr="00EC76D5" w:rsidRDefault="00E80032" w:rsidP="00E80032">
      <w:pPr>
        <w:pStyle w:val="CodeListing"/>
      </w:pPr>
      <w:r w:rsidRPr="00EC76D5">
        <w:t>Input.txt</w:t>
      </w:r>
    </w:p>
    <w:p w14:paraId="0266E2C8" w14:textId="77777777" w:rsidR="00E80032" w:rsidRPr="00EC76D5" w:rsidRDefault="00E80032" w:rsidP="00E80032">
      <w:pPr>
        <w:pStyle w:val="Code"/>
      </w:pPr>
      <w:r w:rsidRPr="00EC76D5">
        <w:t>1</w:t>
      </w:r>
    </w:p>
    <w:p w14:paraId="4016BFEA" w14:textId="77777777" w:rsidR="00E80032" w:rsidRPr="00EC76D5" w:rsidRDefault="00E80032" w:rsidP="00E80032">
      <w:pPr>
        <w:pStyle w:val="Code"/>
      </w:pPr>
      <w:r w:rsidRPr="00EC76D5">
        <w:t>2</w:t>
      </w:r>
    </w:p>
    <w:p w14:paraId="43CD42C3" w14:textId="77777777" w:rsidR="00E80032" w:rsidRPr="00EC76D5" w:rsidRDefault="00E80032" w:rsidP="00E80032">
      <w:pPr>
        <w:pStyle w:val="Code"/>
      </w:pPr>
      <w:r w:rsidRPr="00EC76D5">
        <w:t>3</w:t>
      </w:r>
    </w:p>
    <w:p w14:paraId="3486F9A6" w14:textId="77777777" w:rsidR="00E80032" w:rsidRPr="00EC76D5" w:rsidRDefault="00E80032" w:rsidP="00E80032">
      <w:pPr>
        <w:pStyle w:val="Code"/>
      </w:pPr>
      <w:r w:rsidRPr="00EC76D5">
        <w:t>4</w:t>
      </w:r>
    </w:p>
    <w:p w14:paraId="392421BB" w14:textId="77777777" w:rsidR="00E80032" w:rsidRPr="00EC76D5" w:rsidRDefault="00E80032" w:rsidP="00E80032">
      <w:pPr>
        <w:pStyle w:val="Code"/>
      </w:pPr>
      <w:r w:rsidRPr="00EC76D5">
        <w:t>5</w:t>
      </w:r>
    </w:p>
    <w:p w14:paraId="3A2EE743" w14:textId="77777777" w:rsidR="00E80032" w:rsidRPr="00EC76D5" w:rsidRDefault="00E80032" w:rsidP="00E80032">
      <w:pPr>
        <w:pStyle w:val="CodeListing"/>
        <w:rPr>
          <w:noProof/>
          <w:lang w:eastAsia="sv-SE"/>
        </w:rPr>
      </w:pPr>
      <w:r w:rsidRPr="00EC76D5">
        <w:rPr>
          <w:noProof/>
          <w:lang w:eastAsia="sv-SE"/>
        </w:rPr>
        <w:t>Output.txt</w:t>
      </w:r>
    </w:p>
    <w:p w14:paraId="346AD77F" w14:textId="77777777" w:rsidR="00E80032" w:rsidRPr="00EC76D5" w:rsidRDefault="00E80032" w:rsidP="00E80032">
      <w:pPr>
        <w:pStyle w:val="Code"/>
      </w:pPr>
      <w:r w:rsidRPr="00EC76D5">
        <w:t>1</w:t>
      </w:r>
    </w:p>
    <w:p w14:paraId="01D9FB08" w14:textId="77777777" w:rsidR="00E80032" w:rsidRPr="00EC76D5" w:rsidRDefault="00E80032" w:rsidP="00E80032">
      <w:pPr>
        <w:pStyle w:val="Code"/>
      </w:pPr>
      <w:r w:rsidRPr="00EC76D5">
        <w:t>4</w:t>
      </w:r>
    </w:p>
    <w:p w14:paraId="228017DB" w14:textId="77777777" w:rsidR="00E80032" w:rsidRPr="00EC76D5" w:rsidRDefault="00E80032" w:rsidP="00E80032">
      <w:pPr>
        <w:pStyle w:val="Code"/>
      </w:pPr>
      <w:r w:rsidRPr="00EC76D5">
        <w:t>9</w:t>
      </w:r>
    </w:p>
    <w:p w14:paraId="271FFE03" w14:textId="77777777" w:rsidR="00E80032" w:rsidRPr="00EC76D5" w:rsidRDefault="00E80032" w:rsidP="00E80032">
      <w:pPr>
        <w:pStyle w:val="Code"/>
      </w:pPr>
      <w:r w:rsidRPr="00EC76D5">
        <w:t>16</w:t>
      </w:r>
    </w:p>
    <w:p w14:paraId="11606E38" w14:textId="77777777" w:rsidR="00E80032" w:rsidRPr="00EC76D5" w:rsidRDefault="00E80032" w:rsidP="00E80032">
      <w:pPr>
        <w:pStyle w:val="Code"/>
      </w:pPr>
      <w:r w:rsidRPr="00EC76D5">
        <w:t>25</w:t>
      </w:r>
    </w:p>
    <w:p w14:paraId="3B710581" w14:textId="77777777" w:rsidR="00E80032" w:rsidRPr="00EC76D5" w:rsidRDefault="00E80032" w:rsidP="00E80032">
      <w:r w:rsidRPr="00EC76D5">
        <w:t xml:space="preserve">We can also read and write binary data. The program below writes the number one to ten to the file </w:t>
      </w:r>
      <w:r w:rsidRPr="00EC76D5">
        <w:rPr>
          <w:rStyle w:val="CodeInText0"/>
        </w:rPr>
        <w:t>Numbers.bin</w:t>
      </w:r>
      <w:r w:rsidRPr="00EC76D5">
        <w:t xml:space="preserve"> and then reads the same series of values from the file. The functions </w:t>
      </w:r>
      <w:r w:rsidRPr="00EC76D5">
        <w:rPr>
          <w:rStyle w:val="CodeInText0"/>
        </w:rPr>
        <w:t>write</w:t>
      </w:r>
      <w:r w:rsidRPr="00EC76D5">
        <w:t xml:space="preserve"> and </w:t>
      </w:r>
      <w:r w:rsidRPr="00EC76D5">
        <w:rPr>
          <w:rStyle w:val="CodeInText0"/>
        </w:rPr>
        <w:t>read</w:t>
      </w:r>
      <w:r w:rsidRPr="00EC76D5">
        <w:t xml:space="preserve"> takes the address of the value to be read or written and the size of the value in bytes. They return the number of bytes actually read or written. When reading, we can check whether we have reached the end of the file by counting the number of read bytes; if it is zero, we have reached the end.</w:t>
      </w:r>
    </w:p>
    <w:p w14:paraId="79ECF150" w14:textId="77777777" w:rsidR="00E80032" w:rsidRPr="00EC76D5" w:rsidRDefault="00E80032" w:rsidP="00E80032">
      <w:pPr>
        <w:pStyle w:val="CodeListing"/>
      </w:pPr>
      <w:r w:rsidRPr="00EC76D5">
        <w:t>BinaryFile.c</w:t>
      </w:r>
    </w:p>
    <w:p w14:paraId="11F286E5" w14:textId="45E29D6C" w:rsidR="00E80032" w:rsidRPr="00EC76D5" w:rsidRDefault="00E80032" w:rsidP="00E80032">
      <w:pPr>
        <w:pStyle w:val="Code"/>
      </w:pPr>
      <w:r w:rsidRPr="00EC76D5">
        <w:t xml:space="preserve">#include </w:t>
      </w:r>
      <w:r w:rsidR="00EF337F">
        <w:t>&lt;stdlib.h&gt;</w:t>
      </w:r>
    </w:p>
    <w:p w14:paraId="202DCA59" w14:textId="77777777" w:rsidR="00E80032" w:rsidRPr="00EC76D5" w:rsidRDefault="00E80032" w:rsidP="00E80032">
      <w:pPr>
        <w:pStyle w:val="Code"/>
      </w:pPr>
      <w:r w:rsidRPr="00EC76D5">
        <w:t>#include &lt;assert.h&gt;</w:t>
      </w:r>
    </w:p>
    <w:p w14:paraId="17B872EE" w14:textId="77777777" w:rsidR="00E80032" w:rsidRPr="00EC76D5" w:rsidRDefault="00E80032" w:rsidP="00E80032">
      <w:pPr>
        <w:pStyle w:val="Code"/>
      </w:pPr>
      <w:r w:rsidRPr="00EC76D5">
        <w:t>#include &lt;stdio.h&gt;</w:t>
      </w:r>
    </w:p>
    <w:p w14:paraId="1A1DC996" w14:textId="77777777" w:rsidR="00E80032" w:rsidRPr="00EC76D5" w:rsidRDefault="00E80032" w:rsidP="00E80032">
      <w:pPr>
        <w:pStyle w:val="Code"/>
      </w:pPr>
    </w:p>
    <w:p w14:paraId="03CB5105" w14:textId="77777777" w:rsidR="00E80032" w:rsidRPr="00EC76D5" w:rsidRDefault="00E80032" w:rsidP="00E80032">
      <w:pPr>
        <w:pStyle w:val="Code"/>
      </w:pPr>
      <w:r w:rsidRPr="00EC76D5">
        <w:t>void main(void) {</w:t>
      </w:r>
    </w:p>
    <w:p w14:paraId="29EFD1E8" w14:textId="77777777" w:rsidR="00E80032" w:rsidRPr="00EC76D5" w:rsidRDefault="00E80032" w:rsidP="00E80032">
      <w:pPr>
        <w:pStyle w:val="Code"/>
      </w:pPr>
      <w:r w:rsidRPr="00EC76D5">
        <w:t xml:space="preserve">  int index, value;</w:t>
      </w:r>
    </w:p>
    <w:p w14:paraId="705487BF" w14:textId="77777777" w:rsidR="00E80032" w:rsidRPr="00EC76D5" w:rsidRDefault="00E80032" w:rsidP="00E80032">
      <w:pPr>
        <w:pStyle w:val="Code"/>
      </w:pPr>
    </w:p>
    <w:p w14:paraId="75E89BC0" w14:textId="77777777" w:rsidR="00E80032" w:rsidRPr="00EC76D5" w:rsidRDefault="00E80032" w:rsidP="00E80032">
      <w:pPr>
        <w:pStyle w:val="Code"/>
      </w:pPr>
      <w:r w:rsidRPr="00EC76D5">
        <w:t xml:space="preserve">  FILE *outFile = fopen("Number.bin", "w"), *inFile;</w:t>
      </w:r>
    </w:p>
    <w:p w14:paraId="77AC0E35" w14:textId="77777777" w:rsidR="00E80032" w:rsidRPr="00EC76D5" w:rsidRDefault="00E80032" w:rsidP="00E80032">
      <w:pPr>
        <w:pStyle w:val="Code"/>
      </w:pPr>
      <w:r w:rsidRPr="00EC76D5">
        <w:t xml:space="preserve">  assert(outFile != NULL);</w:t>
      </w:r>
    </w:p>
    <w:p w14:paraId="1EA9F207" w14:textId="77777777" w:rsidR="00E80032" w:rsidRPr="00EC76D5" w:rsidRDefault="00E80032" w:rsidP="00E80032">
      <w:pPr>
        <w:pStyle w:val="Code"/>
      </w:pPr>
      <w:r w:rsidRPr="00EC76D5">
        <w:t xml:space="preserve">  for (index = 1; index &lt;= 10; ++index) {</w:t>
      </w:r>
      <w:r w:rsidRPr="00EC76D5">
        <w:cr/>
        <w:t xml:space="preserve">    fwrite(&amp;index, 1, sizeof index, outFile);</w:t>
      </w:r>
    </w:p>
    <w:p w14:paraId="78B6CA3C" w14:textId="77777777" w:rsidR="00E80032" w:rsidRPr="00EC76D5" w:rsidRDefault="00E80032" w:rsidP="00E80032">
      <w:pPr>
        <w:pStyle w:val="Code"/>
      </w:pPr>
      <w:r w:rsidRPr="00EC76D5">
        <w:t xml:space="preserve">  }</w:t>
      </w:r>
    </w:p>
    <w:p w14:paraId="17795BE2" w14:textId="77777777" w:rsidR="00E80032" w:rsidRPr="00EC76D5" w:rsidRDefault="00E80032" w:rsidP="00E80032">
      <w:pPr>
        <w:pStyle w:val="Code"/>
      </w:pPr>
      <w:r w:rsidRPr="00EC76D5">
        <w:t xml:space="preserve">  fclose(outFile);</w:t>
      </w:r>
    </w:p>
    <w:p w14:paraId="25C698C9" w14:textId="77777777" w:rsidR="00E80032" w:rsidRPr="00EC76D5" w:rsidRDefault="00E80032" w:rsidP="00E80032">
      <w:pPr>
        <w:pStyle w:val="Code"/>
      </w:pPr>
    </w:p>
    <w:p w14:paraId="4EE02CE3" w14:textId="77777777" w:rsidR="00E80032" w:rsidRPr="00EC76D5" w:rsidRDefault="00E80032" w:rsidP="00E80032">
      <w:pPr>
        <w:pStyle w:val="Code"/>
      </w:pPr>
      <w:r w:rsidRPr="00EC76D5">
        <w:t xml:space="preserve">  inFile = fopen("Number.bin", "r");</w:t>
      </w:r>
    </w:p>
    <w:p w14:paraId="0926E074" w14:textId="77777777" w:rsidR="00E80032" w:rsidRPr="00EC76D5" w:rsidRDefault="00E80032" w:rsidP="00E80032">
      <w:pPr>
        <w:pStyle w:val="Code"/>
      </w:pPr>
      <w:r w:rsidRPr="00EC76D5">
        <w:t xml:space="preserve">  assert(inFile != NULL);</w:t>
      </w:r>
    </w:p>
    <w:p w14:paraId="337D6967" w14:textId="77777777" w:rsidR="00E80032" w:rsidRPr="00EC76D5" w:rsidRDefault="00E80032" w:rsidP="00E80032">
      <w:pPr>
        <w:pStyle w:val="Code"/>
      </w:pPr>
      <w:r w:rsidRPr="00EC76D5">
        <w:t xml:space="preserve">  while (fread(&amp;value, 1, sizeof value, inFile) &gt; 0) {</w:t>
      </w:r>
      <w:r w:rsidRPr="00EC76D5">
        <w:cr/>
        <w:t xml:space="preserve">    printf("%d\n", value);</w:t>
      </w:r>
    </w:p>
    <w:p w14:paraId="6D417526" w14:textId="77777777" w:rsidR="00E80032" w:rsidRPr="00EC76D5" w:rsidRDefault="00E80032" w:rsidP="00E80032">
      <w:pPr>
        <w:pStyle w:val="Code"/>
      </w:pPr>
      <w:r w:rsidRPr="00EC76D5">
        <w:t xml:space="preserve">  }</w:t>
      </w:r>
    </w:p>
    <w:p w14:paraId="03381FC1" w14:textId="77777777" w:rsidR="00E80032" w:rsidRPr="00EC76D5" w:rsidRDefault="00E80032" w:rsidP="00E80032">
      <w:pPr>
        <w:pStyle w:val="Code"/>
      </w:pPr>
      <w:r w:rsidRPr="00EC76D5">
        <w:t xml:space="preserve">  fclose(inFile);</w:t>
      </w:r>
    </w:p>
    <w:p w14:paraId="1B26E6CA" w14:textId="77777777" w:rsidR="00E80032" w:rsidRPr="00EC76D5" w:rsidRDefault="00E80032" w:rsidP="00E80032">
      <w:pPr>
        <w:pStyle w:val="Code"/>
      </w:pPr>
      <w:r w:rsidRPr="00EC76D5">
        <w:t>}</w:t>
      </w:r>
    </w:p>
    <w:p w14:paraId="3E70854A" w14:textId="77777777" w:rsidR="00E80032" w:rsidRPr="00EC76D5" w:rsidRDefault="00E80032" w:rsidP="00E80032">
      <w:r w:rsidRPr="00EC76D5">
        <w:t xml:space="preserve">The values are stored in compressed form in the binary file </w:t>
      </w:r>
      <w:r w:rsidRPr="00EC76D5">
        <w:rPr>
          <w:rStyle w:val="CodeInText0"/>
        </w:rPr>
        <w:t>Numbers.bin</w:t>
      </w:r>
      <w:r w:rsidRPr="00EC76D5">
        <w:t>, why they are not readable in the editor. Here is a screen dump of the file.</w:t>
      </w:r>
    </w:p>
    <w:p w14:paraId="7DB6314F" w14:textId="77777777" w:rsidR="00E80032" w:rsidRPr="00EC76D5" w:rsidRDefault="00E80032" w:rsidP="00E80032">
      <w:r w:rsidRPr="00EC76D5">
        <w:rPr>
          <w:noProof/>
          <w:lang w:eastAsia="sv-SE"/>
        </w:rPr>
        <w:drawing>
          <wp:inline distT="0" distB="0" distL="0" distR="0" wp14:anchorId="00899B12" wp14:editId="3A0EA415">
            <wp:extent cx="5024120" cy="491490"/>
            <wp:effectExtent l="1905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024120" cy="491490"/>
                    </a:xfrm>
                    <a:prstGeom prst="rect">
                      <a:avLst/>
                    </a:prstGeom>
                    <a:noFill/>
                    <a:ln w="9525">
                      <a:noFill/>
                      <a:miter lim="800000"/>
                      <a:headEnd/>
                      <a:tailEnd/>
                    </a:ln>
                  </pic:spPr>
                </pic:pic>
              </a:graphicData>
            </a:graphic>
          </wp:inline>
        </w:drawing>
      </w:r>
    </w:p>
    <w:p w14:paraId="518EA433" w14:textId="77777777" w:rsidR="00E80032" w:rsidRPr="00EC76D5" w:rsidRDefault="00E80032" w:rsidP="007C7CB2">
      <w:pPr>
        <w:pStyle w:val="Rubrik3"/>
      </w:pPr>
      <w:bookmarkStart w:id="850" w:name="_Toc323656731"/>
      <w:bookmarkStart w:id="851" w:name="_Toc324085469"/>
      <w:bookmarkStart w:id="852" w:name="_Toc383781121"/>
      <w:bookmarkStart w:id="853" w:name="_Toc49764525"/>
      <w:r w:rsidRPr="00EC76D5">
        <w:t>Program Parameters</w:t>
      </w:r>
      <w:bookmarkEnd w:id="850"/>
      <w:bookmarkEnd w:id="851"/>
      <w:bookmarkEnd w:id="852"/>
      <w:bookmarkEnd w:id="853"/>
    </w:p>
    <w:p w14:paraId="683E2625" w14:textId="77777777" w:rsidR="00E80032" w:rsidRPr="00EC76D5" w:rsidRDefault="00E80032" w:rsidP="00E80032">
      <w:r w:rsidRPr="00EC76D5">
        <w:t xml:space="preserve">It possible to start the program execution with parameters. In </w:t>
      </w:r>
      <w:r w:rsidRPr="00EC76D5">
        <w:rPr>
          <w:rStyle w:val="CodeInText0"/>
        </w:rPr>
        <w:t>main</w:t>
      </w:r>
      <w:r w:rsidRPr="00EC76D5">
        <w:t xml:space="preserve">, the </w:t>
      </w:r>
      <w:r w:rsidRPr="00EC76D5">
        <w:rPr>
          <w:rStyle w:val="CodeInText0"/>
        </w:rPr>
        <w:t>argc</w:t>
      </w:r>
      <w:r w:rsidRPr="00EC76D5">
        <w:t xml:space="preserve"> parameter holds the number of input strings, and </w:t>
      </w:r>
      <w:r w:rsidRPr="00EC76D5">
        <w:rPr>
          <w:rStyle w:val="CodeInText0"/>
        </w:rPr>
        <w:t>argv</w:t>
      </w:r>
      <w:r w:rsidRPr="00EC76D5">
        <w:t xml:space="preserve"> holds the string themselves.</w:t>
      </w:r>
    </w:p>
    <w:p w14:paraId="334A4FAE" w14:textId="2305ED48" w:rsidR="00E80032" w:rsidRPr="00EC76D5" w:rsidRDefault="00E80032" w:rsidP="00E80032">
      <w:pPr>
        <w:pStyle w:val="Code"/>
      </w:pPr>
      <w:r w:rsidRPr="00EC76D5">
        <w:t xml:space="preserve">#include </w:t>
      </w:r>
      <w:r w:rsidR="00294181">
        <w:rPr>
          <w:color w:val="000000" w:themeColor="text1"/>
        </w:rPr>
        <w:t>&lt;stdio.h&gt;</w:t>
      </w:r>
    </w:p>
    <w:p w14:paraId="44DF91D0" w14:textId="77777777" w:rsidR="00E80032" w:rsidRPr="00EC76D5" w:rsidRDefault="00E80032" w:rsidP="00E80032">
      <w:pPr>
        <w:pStyle w:val="Code"/>
      </w:pPr>
    </w:p>
    <w:p w14:paraId="4FE9BCF7" w14:textId="77777777" w:rsidR="00E80032" w:rsidRPr="00EC76D5" w:rsidRDefault="00E80032" w:rsidP="00E80032">
      <w:pPr>
        <w:pStyle w:val="Code"/>
      </w:pPr>
      <w:r w:rsidRPr="00EC76D5">
        <w:t>void main(int argc, char* argv[]) {</w:t>
      </w:r>
    </w:p>
    <w:p w14:paraId="550338DB" w14:textId="77777777" w:rsidR="00E80032" w:rsidRPr="00EC76D5" w:rsidRDefault="00E80032" w:rsidP="00E80032">
      <w:pPr>
        <w:pStyle w:val="Code"/>
      </w:pPr>
      <w:r w:rsidRPr="00EC76D5">
        <w:t xml:space="preserve">  int index;</w:t>
      </w:r>
    </w:p>
    <w:p w14:paraId="77A8FD53" w14:textId="77777777" w:rsidR="00E80032" w:rsidRPr="00EC76D5" w:rsidRDefault="00E80032" w:rsidP="00E80032">
      <w:pPr>
        <w:pStyle w:val="Code"/>
      </w:pPr>
      <w:r w:rsidRPr="00EC76D5">
        <w:t xml:space="preserve">  printf("argc: %d\n", argc);</w:t>
      </w:r>
    </w:p>
    <w:p w14:paraId="290B5C34" w14:textId="77777777" w:rsidR="00E80032" w:rsidRPr="00EC76D5" w:rsidRDefault="00E80032" w:rsidP="00E80032">
      <w:pPr>
        <w:pStyle w:val="Code"/>
      </w:pPr>
    </w:p>
    <w:p w14:paraId="33DD04E4" w14:textId="77777777" w:rsidR="00E80032" w:rsidRPr="00EC76D5" w:rsidRDefault="00E80032" w:rsidP="00E80032">
      <w:pPr>
        <w:pStyle w:val="Code"/>
      </w:pPr>
      <w:r w:rsidRPr="00EC76D5">
        <w:t xml:space="preserve">  for (index = 0; index &lt; argc; ++index) {</w:t>
      </w:r>
    </w:p>
    <w:p w14:paraId="41117C0A" w14:textId="77777777" w:rsidR="00E80032" w:rsidRPr="00EC76D5" w:rsidRDefault="00E80032" w:rsidP="00E80032">
      <w:pPr>
        <w:pStyle w:val="Code"/>
      </w:pPr>
      <w:r w:rsidRPr="00EC76D5">
        <w:t xml:space="preserve">    printf("argv[%d]: %s\n", index, argv[index]);</w:t>
      </w:r>
    </w:p>
    <w:p w14:paraId="56D063F9" w14:textId="77777777" w:rsidR="00E80032" w:rsidRPr="00EC76D5" w:rsidRDefault="00E80032" w:rsidP="00E80032">
      <w:pPr>
        <w:pStyle w:val="Code"/>
      </w:pPr>
      <w:r w:rsidRPr="00EC76D5">
        <w:t xml:space="preserve">  }</w:t>
      </w:r>
    </w:p>
    <w:p w14:paraId="13982738" w14:textId="77777777" w:rsidR="00E80032" w:rsidRPr="00EC76D5" w:rsidRDefault="00E80032" w:rsidP="00E80032">
      <w:pPr>
        <w:pStyle w:val="Code"/>
      </w:pPr>
      <w:r w:rsidRPr="00EC76D5">
        <w:t>}</w:t>
      </w:r>
    </w:p>
    <w:p w14:paraId="4F254810" w14:textId="77777777" w:rsidR="00E80032" w:rsidRPr="00EC76D5" w:rsidRDefault="00E80032" w:rsidP="00E80032">
      <w:r w:rsidRPr="00EC76D5">
        <w:t xml:space="preserve">The parameters are given when the program executes. Note that the value of </w:t>
      </w:r>
      <w:r w:rsidRPr="00EC76D5">
        <w:rPr>
          <w:rStyle w:val="CodeInText0"/>
        </w:rPr>
        <w:t>argv[0]</w:t>
      </w:r>
      <w:r w:rsidRPr="00EC76D5">
        <w:t xml:space="preserve"> always is the program path. </w:t>
      </w:r>
    </w:p>
    <w:p w14:paraId="644A7AE8" w14:textId="77777777" w:rsidR="00E80032" w:rsidRPr="00EC76D5" w:rsidRDefault="00E80032" w:rsidP="00E80032">
      <w:pPr>
        <w:autoSpaceDE w:val="0"/>
        <w:autoSpaceDN w:val="0"/>
        <w:spacing w:after="0"/>
        <w:rPr>
          <w:rFonts w:ascii="Consolas" w:hAnsi="Consolas" w:cs="Consolas"/>
          <w:sz w:val="19"/>
          <w:szCs w:val="19"/>
        </w:rPr>
      </w:pPr>
      <w:r w:rsidRPr="00EC76D5">
        <w:rPr>
          <w:rFonts w:ascii="Consolas" w:hAnsi="Consolas" w:cs="Consolas"/>
          <w:noProof/>
          <w:sz w:val="19"/>
          <w:szCs w:val="19"/>
          <w:lang w:eastAsia="sv-SE"/>
        </w:rPr>
        <w:drawing>
          <wp:inline distT="0" distB="0" distL="0" distR="0" wp14:anchorId="5EB9895A" wp14:editId="0ED73131">
            <wp:extent cx="3448860" cy="1068483"/>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4"/>
                    <a:srcRect/>
                    <a:stretch>
                      <a:fillRect/>
                    </a:stretch>
                  </pic:blipFill>
                  <pic:spPr bwMode="auto">
                    <a:xfrm>
                      <a:off x="0" y="0"/>
                      <a:ext cx="3449215" cy="1068593"/>
                    </a:xfrm>
                    <a:prstGeom prst="rect">
                      <a:avLst/>
                    </a:prstGeom>
                    <a:noFill/>
                    <a:ln w="9525">
                      <a:noFill/>
                      <a:miter lim="800000"/>
                      <a:headEnd/>
                      <a:tailEnd/>
                    </a:ln>
                  </pic:spPr>
                </pic:pic>
              </a:graphicData>
            </a:graphic>
          </wp:inline>
        </w:drawing>
      </w:r>
    </w:p>
    <w:p w14:paraId="185A021B" w14:textId="77777777" w:rsidR="00E80032" w:rsidRPr="00EC76D5" w:rsidRDefault="00E80032" w:rsidP="007C7CB2">
      <w:pPr>
        <w:pStyle w:val="Rubrik3"/>
      </w:pPr>
      <w:bookmarkStart w:id="854" w:name="_Toc323656732"/>
      <w:bookmarkStart w:id="855" w:name="_Toc324085470"/>
      <w:bookmarkStart w:id="856" w:name="_Toc383781122"/>
      <w:bookmarkStart w:id="857" w:name="_Toc49764526"/>
      <w:r w:rsidRPr="00EC76D5">
        <w:t>Environment Functions</w:t>
      </w:r>
      <w:bookmarkEnd w:id="854"/>
      <w:bookmarkEnd w:id="855"/>
      <w:bookmarkEnd w:id="856"/>
      <w:bookmarkEnd w:id="857"/>
    </w:p>
    <w:p w14:paraId="500F87E5" w14:textId="77777777" w:rsidR="00E80032" w:rsidRPr="00EC76D5" w:rsidRDefault="00E80032" w:rsidP="00E80032">
      <w:r w:rsidRPr="00EC76D5">
        <w:t xml:space="preserve">There is a set of functions that communicates with the surrounding environment: </w:t>
      </w:r>
      <w:r w:rsidRPr="00EC76D5">
        <w:rPr>
          <w:rStyle w:val="CodeInText0"/>
        </w:rPr>
        <w:t>exit</w:t>
      </w:r>
      <w:r w:rsidRPr="00EC76D5">
        <w:t xml:space="preserve"> quits the execution and sends an integer value to the environment; </w:t>
      </w:r>
      <w:r w:rsidRPr="00EC76D5">
        <w:rPr>
          <w:rStyle w:val="CodeInText0"/>
        </w:rPr>
        <w:t>atexit</w:t>
      </w:r>
      <w:r w:rsidRPr="00EC76D5">
        <w:t xml:space="preserve"> states a function that is called when </w:t>
      </w:r>
      <w:r w:rsidRPr="00EC76D5">
        <w:rPr>
          <w:rStyle w:val="CodeInText0"/>
        </w:rPr>
        <w:t>exit</w:t>
      </w:r>
      <w:r w:rsidRPr="00EC76D5">
        <w:t xml:space="preserve"> is called; </w:t>
      </w:r>
      <w:r w:rsidRPr="00EC76D5">
        <w:rPr>
          <w:rStyle w:val="CodeInText0"/>
        </w:rPr>
        <w:t>getenv</w:t>
      </w:r>
      <w:r w:rsidRPr="00EC76D5">
        <w:t xml:space="preserve"> reads the value of an environment variable, and </w:t>
      </w:r>
      <w:r w:rsidRPr="00EC76D5">
        <w:rPr>
          <w:rStyle w:val="CodeInText0"/>
        </w:rPr>
        <w:t>system</w:t>
      </w:r>
      <w:r w:rsidRPr="00EC76D5">
        <w:t xml:space="preserve"> executes a system command. There are two macros </w:t>
      </w:r>
      <w:hyperlink r:id="rId25" w:history="1">
        <w:r w:rsidRPr="00EC76D5">
          <w:rPr>
            <w:rStyle w:val="CodeInText0"/>
          </w:rPr>
          <w:t>EXIT_SUCCESS</w:t>
        </w:r>
      </w:hyperlink>
      <w:r w:rsidRPr="00EC76D5">
        <w:t xml:space="preserve"> and </w:t>
      </w:r>
      <w:hyperlink r:id="rId26" w:history="1">
        <w:r w:rsidRPr="00EC76D5">
          <w:rPr>
            <w:rStyle w:val="CodeInText0"/>
          </w:rPr>
          <w:t>EXIT_FAILURE</w:t>
        </w:r>
      </w:hyperlink>
      <w:r w:rsidRPr="00EC76D5">
        <w:t xml:space="preserve"> that can used with the </w:t>
      </w:r>
      <w:r w:rsidRPr="00EC76D5">
        <w:rPr>
          <w:rStyle w:val="CodeInText0"/>
        </w:rPr>
        <w:t>exit</w:t>
      </w:r>
      <w:r w:rsidRPr="00EC76D5">
        <w:t xml:space="preserve"> function.</w:t>
      </w:r>
    </w:p>
    <w:p w14:paraId="7EDD3DF8" w14:textId="220C7454" w:rsidR="00E80032" w:rsidRPr="00EC76D5" w:rsidRDefault="00E80032" w:rsidP="00E80032">
      <w:pPr>
        <w:pStyle w:val="Code"/>
      </w:pPr>
      <w:r w:rsidRPr="00EC76D5">
        <w:t xml:space="preserve">#include </w:t>
      </w:r>
      <w:r w:rsidR="00294181">
        <w:rPr>
          <w:color w:val="000000" w:themeColor="text1"/>
        </w:rPr>
        <w:t>&lt;stdio.h&gt;</w:t>
      </w:r>
    </w:p>
    <w:p w14:paraId="089F54E0" w14:textId="165D56D5" w:rsidR="00E80032" w:rsidRPr="00EC76D5" w:rsidRDefault="00E80032" w:rsidP="00E80032">
      <w:pPr>
        <w:pStyle w:val="Code"/>
      </w:pPr>
      <w:r w:rsidRPr="00EC76D5">
        <w:rPr>
          <w:color w:val="000000" w:themeColor="text1"/>
          <w:rPrChange w:id="858" w:author="Stefan Björnander" w:date="2012-05-06T21:51:00Z">
            <w:rPr>
              <w:color w:val="0000FF"/>
            </w:rPr>
          </w:rPrChange>
        </w:rPr>
        <w:t>#include</w:t>
      </w:r>
      <w:r w:rsidRPr="00EC76D5">
        <w:t xml:space="preserve"> </w:t>
      </w:r>
      <w:r w:rsidR="00EF337F">
        <w:t>&lt;stdlib.h&gt;</w:t>
      </w:r>
    </w:p>
    <w:p w14:paraId="6387B990" w14:textId="77777777" w:rsidR="00E80032" w:rsidRPr="00EC76D5" w:rsidRDefault="00E80032" w:rsidP="00E80032">
      <w:pPr>
        <w:pStyle w:val="Code"/>
      </w:pPr>
    </w:p>
    <w:p w14:paraId="68E6BF3F" w14:textId="77777777" w:rsidR="00E80032" w:rsidRPr="00EC76D5" w:rsidRDefault="00E80032" w:rsidP="00E80032">
      <w:pPr>
        <w:pStyle w:val="Code"/>
      </w:pPr>
      <w:r w:rsidRPr="00EC76D5">
        <w:rPr>
          <w:color w:val="000000" w:themeColor="text1"/>
          <w:rPrChange w:id="859" w:author="Stefan Björnander" w:date="2012-05-06T21:51:00Z">
            <w:rPr>
              <w:color w:val="0000FF"/>
            </w:rPr>
          </w:rPrChange>
        </w:rPr>
        <w:t>void</w:t>
      </w:r>
      <w:r w:rsidRPr="00EC76D5">
        <w:t xml:space="preserve"> ExitFunction(</w:t>
      </w:r>
      <w:r w:rsidRPr="00EC76D5">
        <w:rPr>
          <w:color w:val="000000" w:themeColor="text1"/>
          <w:rPrChange w:id="860" w:author="Stefan Björnander" w:date="2012-05-06T21:51:00Z">
            <w:rPr>
              <w:color w:val="0000FF"/>
            </w:rPr>
          </w:rPrChange>
        </w:rPr>
        <w:t>void</w:t>
      </w:r>
      <w:r w:rsidRPr="00EC76D5">
        <w:t>) {</w:t>
      </w:r>
    </w:p>
    <w:p w14:paraId="7743D057" w14:textId="77777777" w:rsidR="00E80032" w:rsidRPr="00EC76D5" w:rsidRDefault="00E80032" w:rsidP="00E80032">
      <w:pPr>
        <w:pStyle w:val="Code"/>
      </w:pPr>
      <w:r w:rsidRPr="00EC76D5">
        <w:t xml:space="preserve">  printf("The Program is exiting.\n");</w:t>
      </w:r>
    </w:p>
    <w:p w14:paraId="7F9C8E7D" w14:textId="77777777" w:rsidR="00E80032" w:rsidRPr="00EC76D5" w:rsidRDefault="00E80032" w:rsidP="00E80032">
      <w:pPr>
        <w:pStyle w:val="Code"/>
      </w:pPr>
      <w:r w:rsidRPr="00EC76D5">
        <w:t>}</w:t>
      </w:r>
    </w:p>
    <w:p w14:paraId="34135F66" w14:textId="77777777" w:rsidR="00E80032" w:rsidRPr="00EC76D5" w:rsidRDefault="00E80032" w:rsidP="00E80032">
      <w:pPr>
        <w:pStyle w:val="Code"/>
      </w:pPr>
    </w:p>
    <w:p w14:paraId="663FADFC" w14:textId="77777777" w:rsidR="00E80032" w:rsidRPr="00EC76D5" w:rsidRDefault="00E80032" w:rsidP="00E80032">
      <w:pPr>
        <w:pStyle w:val="Code"/>
      </w:pPr>
      <w:r w:rsidRPr="00EC76D5">
        <w:rPr>
          <w:color w:val="000000" w:themeColor="text1"/>
          <w:rPrChange w:id="861" w:author="Stefan Björnander" w:date="2012-05-06T21:51:00Z">
            <w:rPr>
              <w:color w:val="0000FF"/>
            </w:rPr>
          </w:rPrChange>
        </w:rPr>
        <w:t>void</w:t>
      </w:r>
      <w:r w:rsidRPr="00EC76D5">
        <w:t xml:space="preserve"> main() {</w:t>
      </w:r>
    </w:p>
    <w:p w14:paraId="340285E6" w14:textId="77777777" w:rsidR="00E80032" w:rsidRPr="00EC76D5" w:rsidRDefault="00E80032" w:rsidP="00E80032">
      <w:pPr>
        <w:pStyle w:val="Code"/>
      </w:pPr>
      <w:r w:rsidRPr="00EC76D5">
        <w:t xml:space="preserve">  char* path = getenv("PATH");</w:t>
      </w:r>
    </w:p>
    <w:p w14:paraId="5FD78ADD" w14:textId="77777777" w:rsidR="00E80032" w:rsidRPr="00EC76D5" w:rsidRDefault="00E80032" w:rsidP="00E80032">
      <w:pPr>
        <w:pStyle w:val="Code"/>
      </w:pPr>
    </w:p>
    <w:p w14:paraId="6AF736F8" w14:textId="77777777" w:rsidR="00E80032" w:rsidRPr="00EC76D5" w:rsidRDefault="00E80032" w:rsidP="00E80032">
      <w:pPr>
        <w:pStyle w:val="Code"/>
      </w:pPr>
      <w:r w:rsidRPr="00EC76D5">
        <w:t xml:space="preserve">  system("dir *.c");</w:t>
      </w:r>
    </w:p>
    <w:p w14:paraId="2904BD82" w14:textId="77777777" w:rsidR="00E80032" w:rsidRPr="00EC76D5" w:rsidRDefault="00E80032" w:rsidP="00E80032">
      <w:pPr>
        <w:pStyle w:val="Code"/>
      </w:pPr>
      <w:r w:rsidRPr="00EC76D5">
        <w:t xml:space="preserve">  atexit(&amp;ExitFunction);</w:t>
      </w:r>
    </w:p>
    <w:p w14:paraId="35E6EFFB" w14:textId="77777777" w:rsidR="00E80032" w:rsidRPr="00EC76D5" w:rsidRDefault="00E80032" w:rsidP="00E80032">
      <w:pPr>
        <w:pStyle w:val="Code"/>
      </w:pPr>
    </w:p>
    <w:p w14:paraId="77913C28" w14:textId="77777777" w:rsidR="00E80032" w:rsidRPr="00EC76D5" w:rsidRDefault="00E80032" w:rsidP="00E80032">
      <w:pPr>
        <w:pStyle w:val="Code"/>
      </w:pPr>
      <w:r w:rsidRPr="00EC76D5">
        <w:t xml:space="preserve">  if (path != NULL) {</w:t>
      </w:r>
    </w:p>
    <w:p w14:paraId="19BDD1C8" w14:textId="77777777" w:rsidR="00E80032" w:rsidRPr="00EC76D5" w:rsidRDefault="00E80032" w:rsidP="00E80032">
      <w:pPr>
        <w:pStyle w:val="Code"/>
      </w:pPr>
      <w:r w:rsidRPr="00EC76D5">
        <w:t xml:space="preserve">    printf("Path: %s.\n", path);</w:t>
      </w:r>
    </w:p>
    <w:p w14:paraId="222593E4" w14:textId="77777777" w:rsidR="00E80032" w:rsidRPr="00EC76D5" w:rsidRDefault="00E80032" w:rsidP="00E80032">
      <w:pPr>
        <w:pStyle w:val="Code"/>
      </w:pPr>
      <w:r w:rsidRPr="00EC76D5">
        <w:t xml:space="preserve">    exit(EXIT_SUCCESS);</w:t>
      </w:r>
    </w:p>
    <w:p w14:paraId="16A74814" w14:textId="77777777" w:rsidR="00E80032" w:rsidRPr="00EC76D5" w:rsidRDefault="00E80032" w:rsidP="00E80032">
      <w:pPr>
        <w:pStyle w:val="Code"/>
      </w:pPr>
      <w:r w:rsidRPr="00EC76D5">
        <w:t xml:space="preserve">  }</w:t>
      </w:r>
    </w:p>
    <w:p w14:paraId="2A84EE39" w14:textId="77777777" w:rsidR="00E80032" w:rsidRPr="00EC76D5" w:rsidRDefault="00E80032" w:rsidP="00E80032">
      <w:pPr>
        <w:pStyle w:val="Code"/>
      </w:pPr>
      <w:r w:rsidRPr="00EC76D5">
        <w:t xml:space="preserve">  else {</w:t>
      </w:r>
    </w:p>
    <w:p w14:paraId="48B3DB12" w14:textId="77777777" w:rsidR="00E80032" w:rsidRPr="00EC76D5" w:rsidRDefault="00E80032" w:rsidP="00E80032">
      <w:pPr>
        <w:pStyle w:val="Code"/>
      </w:pPr>
      <w:r w:rsidRPr="00EC76D5">
        <w:t xml:space="preserve">    printf("Path not found.\n");</w:t>
      </w:r>
    </w:p>
    <w:p w14:paraId="36E81DA0" w14:textId="77777777" w:rsidR="00E80032" w:rsidRPr="00EC76D5" w:rsidRDefault="00E80032" w:rsidP="00E80032">
      <w:pPr>
        <w:pStyle w:val="Code"/>
      </w:pPr>
      <w:r w:rsidRPr="00EC76D5">
        <w:t xml:space="preserve">    exit(EXIT_FAILURE);</w:t>
      </w:r>
    </w:p>
    <w:p w14:paraId="01C56609" w14:textId="77777777" w:rsidR="00E80032" w:rsidRPr="00EC76D5" w:rsidRDefault="00E80032" w:rsidP="00E80032">
      <w:pPr>
        <w:pStyle w:val="Code"/>
      </w:pPr>
      <w:r w:rsidRPr="00EC76D5">
        <w:t xml:space="preserve">  }</w:t>
      </w:r>
    </w:p>
    <w:p w14:paraId="0CE811C2" w14:textId="77777777" w:rsidR="00E80032" w:rsidRPr="00EC76D5" w:rsidRDefault="00E80032" w:rsidP="00E80032">
      <w:pPr>
        <w:pStyle w:val="Code"/>
      </w:pPr>
      <w:r w:rsidRPr="00EC76D5">
        <w:t>}</w:t>
      </w:r>
    </w:p>
    <w:p w14:paraId="3DFDF295" w14:textId="77777777" w:rsidR="00E80032" w:rsidRPr="00EC76D5" w:rsidRDefault="00E80032" w:rsidP="00E80032">
      <w:r w:rsidRPr="00EC76D5">
        <w:t xml:space="preserve">Another way to send an exit message to the surrounding environment is to define </w:t>
      </w:r>
      <w:r w:rsidRPr="00EC76D5">
        <w:rPr>
          <w:rStyle w:val="CodeInText0"/>
        </w:rPr>
        <w:t>int</w:t>
      </w:r>
      <w:r w:rsidRPr="00EC76D5">
        <w:t xml:space="preserve"> as </w:t>
      </w:r>
      <w:r w:rsidRPr="00EC76D5">
        <w:rPr>
          <w:rStyle w:val="CodeInText0"/>
        </w:rPr>
        <w:t>main’s</w:t>
      </w:r>
      <w:r w:rsidRPr="00EC76D5">
        <w:t xml:space="preserve"> return type. It has the same effect as calling </w:t>
      </w:r>
      <w:r w:rsidRPr="00EC76D5">
        <w:rPr>
          <w:rStyle w:val="CodeInText0"/>
        </w:rPr>
        <w:t>exit</w:t>
      </w:r>
      <w:r w:rsidRPr="00EC76D5">
        <w:t xml:space="preserve"> in </w:t>
      </w:r>
      <w:r w:rsidRPr="00EC76D5">
        <w:rPr>
          <w:rStyle w:val="CodeInText0"/>
        </w:rPr>
        <w:t>main</w:t>
      </w:r>
      <w:r w:rsidRPr="00EC76D5">
        <w:t xml:space="preserve"> (except that the exit function will not be called).</w:t>
      </w:r>
    </w:p>
    <w:p w14:paraId="525003F4" w14:textId="2E921036" w:rsidR="00E80032" w:rsidRPr="00EC76D5" w:rsidRDefault="00E80032" w:rsidP="00E80032">
      <w:pPr>
        <w:pStyle w:val="Code"/>
      </w:pPr>
      <w:r w:rsidRPr="00EC76D5">
        <w:t xml:space="preserve">#include </w:t>
      </w:r>
      <w:r w:rsidR="00294181">
        <w:rPr>
          <w:color w:val="000000" w:themeColor="text1"/>
        </w:rPr>
        <w:t>&lt;stdio.h&gt;</w:t>
      </w:r>
    </w:p>
    <w:p w14:paraId="62B47D48" w14:textId="3D3B7C9C" w:rsidR="00E80032" w:rsidRPr="00EC76D5" w:rsidRDefault="00E80032" w:rsidP="00E80032">
      <w:pPr>
        <w:pStyle w:val="Code"/>
      </w:pPr>
      <w:r w:rsidRPr="00EC76D5">
        <w:t xml:space="preserve">#include </w:t>
      </w:r>
      <w:r w:rsidR="00EF337F">
        <w:t>&lt;stdlib.h&gt;</w:t>
      </w:r>
    </w:p>
    <w:p w14:paraId="41372499" w14:textId="77777777" w:rsidR="00E80032" w:rsidRPr="00EC76D5" w:rsidRDefault="00E80032" w:rsidP="00E80032">
      <w:pPr>
        <w:pStyle w:val="Code"/>
      </w:pPr>
    </w:p>
    <w:p w14:paraId="7B83DB91" w14:textId="77777777" w:rsidR="00E80032" w:rsidRPr="00EC76D5" w:rsidRDefault="00E80032" w:rsidP="00E80032">
      <w:pPr>
        <w:pStyle w:val="Code"/>
      </w:pPr>
      <w:r w:rsidRPr="00EC76D5">
        <w:t>int main() {</w:t>
      </w:r>
    </w:p>
    <w:p w14:paraId="0C8B4FA7" w14:textId="77777777" w:rsidR="00E80032" w:rsidRPr="00EC76D5" w:rsidRDefault="00E80032" w:rsidP="00E80032">
      <w:pPr>
        <w:pStyle w:val="Code"/>
      </w:pPr>
      <w:r w:rsidRPr="00EC76D5">
        <w:t xml:space="preserve">  char* path = getenv("PATH");</w:t>
      </w:r>
    </w:p>
    <w:p w14:paraId="577B6473" w14:textId="77777777" w:rsidR="00E80032" w:rsidRPr="00EC76D5" w:rsidRDefault="00E80032" w:rsidP="00E80032">
      <w:pPr>
        <w:pStyle w:val="Code"/>
      </w:pPr>
    </w:p>
    <w:p w14:paraId="33C9851E" w14:textId="77777777" w:rsidR="00E80032" w:rsidRPr="00EC76D5" w:rsidRDefault="00E80032" w:rsidP="00E80032">
      <w:pPr>
        <w:pStyle w:val="Code"/>
      </w:pPr>
      <w:r w:rsidRPr="00EC76D5">
        <w:t xml:space="preserve">  if (path != NULL) {</w:t>
      </w:r>
    </w:p>
    <w:p w14:paraId="5504949B" w14:textId="77777777" w:rsidR="00E80032" w:rsidRPr="00EC76D5" w:rsidRDefault="00E80032" w:rsidP="00E80032">
      <w:pPr>
        <w:pStyle w:val="Code"/>
      </w:pPr>
      <w:r w:rsidRPr="00EC76D5">
        <w:t xml:space="preserve">    printf("Path: %s.\n", path);</w:t>
      </w:r>
    </w:p>
    <w:p w14:paraId="2BC5EDCE" w14:textId="77777777" w:rsidR="00E80032" w:rsidRPr="00EC76D5" w:rsidRDefault="00E80032" w:rsidP="00E80032">
      <w:pPr>
        <w:pStyle w:val="Code"/>
      </w:pPr>
      <w:r w:rsidRPr="00EC76D5">
        <w:t xml:space="preserve">    return EXIT_SUCCESS;</w:t>
      </w:r>
    </w:p>
    <w:p w14:paraId="6340B619" w14:textId="77777777" w:rsidR="00E80032" w:rsidRPr="00EC76D5" w:rsidRDefault="00E80032" w:rsidP="00E80032">
      <w:pPr>
        <w:pStyle w:val="Code"/>
      </w:pPr>
      <w:r w:rsidRPr="00EC76D5">
        <w:t xml:space="preserve">  }</w:t>
      </w:r>
    </w:p>
    <w:p w14:paraId="4496DB1D" w14:textId="77777777" w:rsidR="00E80032" w:rsidRPr="00EC76D5" w:rsidRDefault="00E80032" w:rsidP="00E80032">
      <w:pPr>
        <w:pStyle w:val="Code"/>
      </w:pPr>
      <w:r w:rsidRPr="00EC76D5">
        <w:t xml:space="preserve">  else {</w:t>
      </w:r>
    </w:p>
    <w:p w14:paraId="6A60AEF1" w14:textId="77777777" w:rsidR="00E80032" w:rsidRPr="00EC76D5" w:rsidRDefault="00E80032" w:rsidP="00E80032">
      <w:pPr>
        <w:pStyle w:val="Code"/>
      </w:pPr>
      <w:r w:rsidRPr="00EC76D5">
        <w:t xml:space="preserve">    printf("Path not found.\n");</w:t>
      </w:r>
    </w:p>
    <w:p w14:paraId="1A24315D" w14:textId="77777777" w:rsidR="00E80032" w:rsidRPr="00EC76D5" w:rsidRDefault="00E80032" w:rsidP="00E80032">
      <w:pPr>
        <w:pStyle w:val="Code"/>
      </w:pPr>
      <w:r w:rsidRPr="00EC76D5">
        <w:t xml:space="preserve">    return EXIT_FAILURE;</w:t>
      </w:r>
    </w:p>
    <w:p w14:paraId="79868024" w14:textId="77777777" w:rsidR="00E80032" w:rsidRPr="00EC76D5" w:rsidRDefault="00E80032" w:rsidP="00E80032">
      <w:pPr>
        <w:pStyle w:val="Code"/>
      </w:pPr>
      <w:r w:rsidRPr="00EC76D5">
        <w:t xml:space="preserve">  }</w:t>
      </w:r>
    </w:p>
    <w:p w14:paraId="37EEF098" w14:textId="77777777" w:rsidR="00E80032" w:rsidRPr="00EC76D5" w:rsidRDefault="00E80032" w:rsidP="00E80032">
      <w:pPr>
        <w:pStyle w:val="Code"/>
      </w:pPr>
      <w:r w:rsidRPr="00EC76D5">
        <w:t>}</w:t>
      </w:r>
    </w:p>
    <w:p w14:paraId="6490D973" w14:textId="77777777" w:rsidR="00E80032" w:rsidRPr="00EC76D5" w:rsidRDefault="00E80032" w:rsidP="007C7CB2">
      <w:pPr>
        <w:pStyle w:val="Rubrik3"/>
      </w:pPr>
      <w:bookmarkStart w:id="862" w:name="_Toc323656733"/>
      <w:bookmarkStart w:id="863" w:name="_Toc324085471"/>
      <w:bookmarkStart w:id="864" w:name="_Toc383781123"/>
      <w:bookmarkStart w:id="865" w:name="_Ref383865473"/>
      <w:bookmarkStart w:id="866" w:name="_Ref383865556"/>
      <w:bookmarkStart w:id="867" w:name="_Toc49764527"/>
      <w:r w:rsidRPr="00EC76D5">
        <w:t>Searching and Sorting</w:t>
      </w:r>
      <w:bookmarkEnd w:id="862"/>
      <w:bookmarkEnd w:id="863"/>
      <w:bookmarkEnd w:id="864"/>
      <w:bookmarkEnd w:id="865"/>
      <w:bookmarkEnd w:id="866"/>
      <w:bookmarkEnd w:id="867"/>
    </w:p>
    <w:p w14:paraId="23F2EFA3" w14:textId="77777777" w:rsidR="00E80032" w:rsidRPr="00EC76D5" w:rsidRDefault="00E80032" w:rsidP="00E80032">
      <w:r w:rsidRPr="00EC76D5">
        <w:t xml:space="preserve">The </w:t>
      </w:r>
      <w:r w:rsidRPr="00EC76D5">
        <w:rPr>
          <w:rStyle w:val="CodeInText0"/>
        </w:rPr>
        <w:t>bsearch</w:t>
      </w:r>
      <w:r w:rsidRPr="00EC76D5">
        <w:t xml:space="preserve"> function performs a binary search through a sorted list of values. We need to add a pointer function parameter specifying a function comparing two values.</w:t>
      </w:r>
    </w:p>
    <w:p w14:paraId="39E01868" w14:textId="5762C113" w:rsidR="00E80032" w:rsidRPr="00EC76D5" w:rsidRDefault="00E80032" w:rsidP="00E80032">
      <w:pPr>
        <w:pStyle w:val="Code"/>
      </w:pPr>
      <w:r w:rsidRPr="00EC76D5">
        <w:rPr>
          <w:color w:val="000000" w:themeColor="text1"/>
          <w:rPrChange w:id="868" w:author="Stefan Björnander" w:date="2012-05-06T21:51:00Z">
            <w:rPr>
              <w:color w:val="0000FF"/>
            </w:rPr>
          </w:rPrChange>
        </w:rPr>
        <w:t>#include</w:t>
      </w:r>
      <w:r w:rsidRPr="00EC76D5">
        <w:t xml:space="preserve"> </w:t>
      </w:r>
      <w:r w:rsidR="00EF337F">
        <w:t>&lt;stdlib.h&gt;</w:t>
      </w:r>
    </w:p>
    <w:p w14:paraId="65151F9A" w14:textId="77777777" w:rsidR="00E80032" w:rsidRPr="00EC76D5" w:rsidRDefault="00E80032" w:rsidP="00E80032">
      <w:pPr>
        <w:pStyle w:val="Code"/>
      </w:pPr>
    </w:p>
    <w:p w14:paraId="766A3E45" w14:textId="77777777" w:rsidR="00E80032" w:rsidRPr="00EC76D5" w:rsidRDefault="00E80032" w:rsidP="00E80032">
      <w:pPr>
        <w:pStyle w:val="Code"/>
      </w:pPr>
      <w:r w:rsidRPr="00EC76D5">
        <w:rPr>
          <w:color w:val="000000" w:themeColor="text1"/>
          <w:rPrChange w:id="869" w:author="Stefan Björnander" w:date="2012-05-06T21:51:00Z">
            <w:rPr>
              <w:color w:val="0000FF"/>
            </w:rPr>
          </w:rPrChange>
        </w:rPr>
        <w:t>int</w:t>
      </w:r>
      <w:r w:rsidRPr="00EC76D5">
        <w:t xml:space="preserve"> CompareIntegers(</w:t>
      </w:r>
      <w:r w:rsidRPr="00EC76D5">
        <w:rPr>
          <w:color w:val="000000" w:themeColor="text1"/>
          <w:rPrChange w:id="870" w:author="Stefan Björnander" w:date="2012-05-06T21:51:00Z">
            <w:rPr>
              <w:color w:val="0000FF"/>
            </w:rPr>
          </w:rPrChange>
        </w:rPr>
        <w:t>const</w:t>
      </w:r>
      <w:r w:rsidRPr="00EC76D5">
        <w:t xml:space="preserve"> </w:t>
      </w:r>
      <w:r w:rsidRPr="00EC76D5">
        <w:rPr>
          <w:color w:val="000000" w:themeColor="text1"/>
          <w:rPrChange w:id="871" w:author="Stefan Björnander" w:date="2012-05-06T21:51:00Z">
            <w:rPr>
              <w:color w:val="0000FF"/>
            </w:rPr>
          </w:rPrChange>
        </w:rPr>
        <w:t>int</w:t>
      </w:r>
      <w:r w:rsidRPr="00EC76D5">
        <w:t xml:space="preserve">* intPtr1, </w:t>
      </w:r>
      <w:r w:rsidRPr="00EC76D5">
        <w:rPr>
          <w:color w:val="000000" w:themeColor="text1"/>
          <w:rPrChange w:id="872" w:author="Stefan Björnander" w:date="2012-05-06T21:51:00Z">
            <w:rPr>
              <w:color w:val="0000FF"/>
            </w:rPr>
          </w:rPrChange>
        </w:rPr>
        <w:t>const</w:t>
      </w:r>
      <w:r w:rsidRPr="00EC76D5">
        <w:t xml:space="preserve"> </w:t>
      </w:r>
      <w:r w:rsidRPr="00EC76D5">
        <w:rPr>
          <w:color w:val="000000" w:themeColor="text1"/>
          <w:rPrChange w:id="873" w:author="Stefan Björnander" w:date="2012-05-06T21:51:00Z">
            <w:rPr>
              <w:color w:val="0000FF"/>
            </w:rPr>
          </w:rPrChange>
        </w:rPr>
        <w:t>int</w:t>
      </w:r>
      <w:r w:rsidRPr="00EC76D5">
        <w:t>* intPtr2) {</w:t>
      </w:r>
    </w:p>
    <w:p w14:paraId="64E3C969" w14:textId="77777777" w:rsidR="00E80032" w:rsidRPr="00EC76D5" w:rsidRDefault="00E80032" w:rsidP="00E80032">
      <w:pPr>
        <w:pStyle w:val="Code"/>
      </w:pPr>
      <w:r w:rsidRPr="00EC76D5">
        <w:t xml:space="preserve">  return (*intPtr1 &lt; *intPtr2) ? -1 : (((*intPtr1 &gt; *intPtr2) ? 1 : 0));</w:t>
      </w:r>
    </w:p>
    <w:p w14:paraId="11B2B42A" w14:textId="77777777" w:rsidR="00E80032" w:rsidRPr="00EC76D5" w:rsidRDefault="00E80032" w:rsidP="00E80032">
      <w:pPr>
        <w:pStyle w:val="Code"/>
      </w:pPr>
      <w:r w:rsidRPr="00EC76D5">
        <w:t>}</w:t>
      </w:r>
    </w:p>
    <w:p w14:paraId="0FB65BC5" w14:textId="77777777" w:rsidR="00E80032" w:rsidRPr="00EC76D5" w:rsidRDefault="00E80032" w:rsidP="00E80032">
      <w:pPr>
        <w:pStyle w:val="Code"/>
      </w:pPr>
    </w:p>
    <w:p w14:paraId="61EB43FF" w14:textId="77777777" w:rsidR="00E80032" w:rsidRPr="00EC76D5" w:rsidRDefault="00E80032" w:rsidP="00E80032">
      <w:pPr>
        <w:pStyle w:val="Code"/>
      </w:pPr>
      <w:r w:rsidRPr="00EC76D5">
        <w:rPr>
          <w:color w:val="000000" w:themeColor="text1"/>
          <w:rPrChange w:id="874" w:author="Stefan Björnander" w:date="2012-05-06T21:51:00Z">
            <w:rPr>
              <w:color w:val="0000FF"/>
            </w:rPr>
          </w:rPrChange>
        </w:rPr>
        <w:t>void</w:t>
      </w:r>
      <w:r w:rsidRPr="00EC76D5">
        <w:t xml:space="preserve"> main() {</w:t>
      </w:r>
    </w:p>
    <w:p w14:paraId="199C66A7" w14:textId="77777777" w:rsidR="00E80032" w:rsidRPr="00EC76D5" w:rsidRDefault="00E80032" w:rsidP="00E80032">
      <w:pPr>
        <w:pStyle w:val="Code"/>
      </w:pPr>
      <w:r w:rsidRPr="00EC76D5">
        <w:t xml:space="preserve">  int intArray[] = {1, 2, 3, 4, 5, 6, 7, 8, 9, 10},</w:t>
      </w:r>
    </w:p>
    <w:p w14:paraId="201AE66B" w14:textId="77777777" w:rsidR="00E80032" w:rsidRPr="00EC76D5" w:rsidRDefault="00E80032" w:rsidP="00E80032">
      <w:pPr>
        <w:pStyle w:val="Code"/>
      </w:pPr>
      <w:r w:rsidRPr="00EC76D5">
        <w:t xml:space="preserve">      arraySize = sizeof intArray / </w:t>
      </w:r>
      <w:r w:rsidRPr="00EC76D5">
        <w:rPr>
          <w:color w:val="000000" w:themeColor="text1"/>
          <w:rPrChange w:id="875" w:author="Stefan Björnander" w:date="2012-05-06T21:51:00Z">
            <w:rPr>
              <w:color w:val="0000FF"/>
            </w:rPr>
          </w:rPrChange>
        </w:rPr>
        <w:t>sizeof</w:t>
      </w:r>
      <w:r w:rsidRPr="00EC76D5">
        <w:t xml:space="preserve"> intArray[0],</w:t>
      </w:r>
    </w:p>
    <w:p w14:paraId="430650DE" w14:textId="77777777" w:rsidR="00E80032" w:rsidRPr="00EC76D5" w:rsidRDefault="00E80032" w:rsidP="00E80032">
      <w:pPr>
        <w:pStyle w:val="Code"/>
      </w:pPr>
      <w:r w:rsidRPr="00EC76D5">
        <w:t xml:space="preserve">      value = 6;</w:t>
      </w:r>
    </w:p>
    <w:p w14:paraId="64591EC0" w14:textId="77777777" w:rsidR="00E80032" w:rsidRPr="00EC76D5" w:rsidRDefault="00E80032" w:rsidP="00E80032">
      <w:pPr>
        <w:pStyle w:val="Code"/>
      </w:pPr>
    </w:p>
    <w:p w14:paraId="49FD9E3D" w14:textId="77777777" w:rsidR="00E80032" w:rsidRPr="00EC76D5" w:rsidRDefault="00E80032" w:rsidP="00E80032">
      <w:pPr>
        <w:pStyle w:val="Code"/>
      </w:pPr>
      <w:r w:rsidRPr="00EC76D5">
        <w:t xml:space="preserve">  int* resultPtr = bsearch(&amp;value, intArray, arraySize,</w:t>
      </w:r>
    </w:p>
    <w:p w14:paraId="21AC78FB" w14:textId="77777777" w:rsidR="00E80032" w:rsidRPr="00EC76D5" w:rsidRDefault="00E80032" w:rsidP="00E80032">
      <w:pPr>
        <w:pStyle w:val="Code"/>
      </w:pPr>
      <w:r w:rsidRPr="00EC76D5">
        <w:t xml:space="preserve">                           sizeof (</w:t>
      </w:r>
      <w:r w:rsidRPr="00EC76D5">
        <w:rPr>
          <w:color w:val="000000" w:themeColor="text1"/>
          <w:rPrChange w:id="876" w:author="Stefan Björnander" w:date="2012-05-06T21:51:00Z">
            <w:rPr>
              <w:color w:val="0000FF"/>
            </w:rPr>
          </w:rPrChange>
        </w:rPr>
        <w:t>int</w:t>
      </w:r>
      <w:r w:rsidRPr="00EC76D5">
        <w:t xml:space="preserve">), &amp;CompareIntegers); </w:t>
      </w:r>
    </w:p>
    <w:p w14:paraId="70AA0175" w14:textId="77777777" w:rsidR="00E80032" w:rsidRPr="00EC76D5" w:rsidRDefault="00E80032" w:rsidP="00E80032">
      <w:pPr>
        <w:pStyle w:val="Code"/>
      </w:pPr>
    </w:p>
    <w:p w14:paraId="4506E242" w14:textId="77777777" w:rsidR="00E80032" w:rsidRPr="00EC76D5" w:rsidRDefault="00E80032" w:rsidP="00E80032">
      <w:pPr>
        <w:pStyle w:val="Code"/>
      </w:pPr>
      <w:r w:rsidRPr="00EC76D5">
        <w:t xml:space="preserve">  if (resultPtr != NULL) {</w:t>
      </w:r>
    </w:p>
    <w:p w14:paraId="3422E873" w14:textId="77777777" w:rsidR="00E80032" w:rsidRPr="00EC76D5" w:rsidRDefault="00E80032" w:rsidP="00E80032">
      <w:pPr>
        <w:pStyle w:val="Code"/>
      </w:pPr>
      <w:r w:rsidRPr="00EC76D5">
        <w:t xml:space="preserve">    int index = ((</w:t>
      </w:r>
      <w:r w:rsidRPr="00EC76D5">
        <w:rPr>
          <w:color w:val="000000" w:themeColor="text1"/>
          <w:rPrChange w:id="877" w:author="Stefan Björnander" w:date="2012-05-06T21:51:00Z">
            <w:rPr>
              <w:color w:val="0000FF"/>
            </w:rPr>
          </w:rPrChange>
        </w:rPr>
        <w:t>int</w:t>
      </w:r>
      <w:r w:rsidRPr="00EC76D5">
        <w:t>*) resultPtr) - intArray;</w:t>
      </w:r>
    </w:p>
    <w:p w14:paraId="3A3C61E3" w14:textId="77777777" w:rsidR="00E80032" w:rsidRPr="00EC76D5" w:rsidRDefault="00E80032" w:rsidP="00E80032">
      <w:pPr>
        <w:pStyle w:val="Code"/>
      </w:pPr>
      <w:r w:rsidRPr="00EC76D5">
        <w:t xml:space="preserve">    printf("Index %d.\n", index);</w:t>
      </w:r>
    </w:p>
    <w:p w14:paraId="398420B3" w14:textId="77777777" w:rsidR="00E80032" w:rsidRPr="00EC76D5" w:rsidRDefault="00E80032" w:rsidP="00E80032">
      <w:pPr>
        <w:pStyle w:val="Code"/>
      </w:pPr>
      <w:r w:rsidRPr="00EC76D5">
        <w:t xml:space="preserve">  }</w:t>
      </w:r>
    </w:p>
    <w:p w14:paraId="1CE747B3" w14:textId="77777777" w:rsidR="00E80032" w:rsidRPr="00EC76D5" w:rsidRDefault="00E80032" w:rsidP="00E80032">
      <w:pPr>
        <w:pStyle w:val="Code"/>
      </w:pPr>
      <w:r w:rsidRPr="00EC76D5">
        <w:t xml:space="preserve">  else {</w:t>
      </w:r>
    </w:p>
    <w:p w14:paraId="6FB65B3E" w14:textId="77777777" w:rsidR="00E80032" w:rsidRPr="00EC76D5" w:rsidRDefault="00E80032" w:rsidP="00E80032">
      <w:pPr>
        <w:pStyle w:val="Code"/>
      </w:pPr>
      <w:r w:rsidRPr="00EC76D5">
        <w:t xml:space="preserve">    printf("Not found.\n");</w:t>
      </w:r>
    </w:p>
    <w:p w14:paraId="41D742B9" w14:textId="77777777" w:rsidR="00E80032" w:rsidRPr="00EC76D5" w:rsidRDefault="00E80032" w:rsidP="00E80032">
      <w:pPr>
        <w:pStyle w:val="Code"/>
      </w:pPr>
      <w:r w:rsidRPr="00EC76D5">
        <w:t xml:space="preserve">  }</w:t>
      </w:r>
    </w:p>
    <w:p w14:paraId="7A278DF1" w14:textId="77777777" w:rsidR="00E80032" w:rsidRPr="00EC76D5" w:rsidRDefault="00E80032" w:rsidP="00E80032">
      <w:pPr>
        <w:pStyle w:val="Code"/>
      </w:pPr>
      <w:r w:rsidRPr="00EC76D5">
        <w:t>}</w:t>
      </w:r>
    </w:p>
    <w:p w14:paraId="5A7D557A" w14:textId="77777777" w:rsidR="00E80032" w:rsidRPr="00EC76D5" w:rsidRDefault="00E80032" w:rsidP="00E80032">
      <w:r w:rsidRPr="00EC76D5">
        <w:t xml:space="preserve">There is also the </w:t>
      </w:r>
      <w:r w:rsidRPr="00EC76D5">
        <w:rPr>
          <w:rStyle w:val="CodeInText0"/>
        </w:rPr>
        <w:t>qsort</w:t>
      </w:r>
      <w:r w:rsidRPr="00EC76D5">
        <w:t xml:space="preserve"> function that performs a fast sorting.</w:t>
      </w:r>
    </w:p>
    <w:p w14:paraId="15451E23" w14:textId="4AB0E247" w:rsidR="00E80032" w:rsidRPr="00EC76D5" w:rsidRDefault="00E80032" w:rsidP="00E80032">
      <w:pPr>
        <w:pStyle w:val="Code"/>
      </w:pPr>
      <w:r w:rsidRPr="00EC76D5">
        <w:rPr>
          <w:color w:val="000000" w:themeColor="text1"/>
          <w:rPrChange w:id="878" w:author="Stefan Björnander" w:date="2012-05-06T21:51:00Z">
            <w:rPr>
              <w:color w:val="0000FF"/>
            </w:rPr>
          </w:rPrChange>
        </w:rPr>
        <w:t>#include</w:t>
      </w:r>
      <w:r w:rsidRPr="00EC76D5">
        <w:t xml:space="preserve"> </w:t>
      </w:r>
      <w:r w:rsidR="00EF337F">
        <w:t>&lt;stdlib.h&gt;</w:t>
      </w:r>
    </w:p>
    <w:p w14:paraId="17A1DF03" w14:textId="77777777" w:rsidR="00E80032" w:rsidRPr="00EC76D5" w:rsidRDefault="00E80032" w:rsidP="00E80032">
      <w:pPr>
        <w:pStyle w:val="Code"/>
      </w:pPr>
    </w:p>
    <w:p w14:paraId="37F535B4" w14:textId="77777777" w:rsidR="00E80032" w:rsidRPr="00EC76D5" w:rsidRDefault="00E80032" w:rsidP="00E80032">
      <w:pPr>
        <w:pStyle w:val="Code"/>
      </w:pPr>
      <w:r w:rsidRPr="00EC76D5">
        <w:rPr>
          <w:color w:val="000000" w:themeColor="text1"/>
          <w:rPrChange w:id="879" w:author="Stefan Björnander" w:date="2012-05-06T21:51:00Z">
            <w:rPr>
              <w:color w:val="0000FF"/>
            </w:rPr>
          </w:rPrChange>
        </w:rPr>
        <w:t>void</w:t>
      </w:r>
      <w:r w:rsidRPr="00EC76D5">
        <w:t xml:space="preserve"> main() {</w:t>
      </w:r>
    </w:p>
    <w:p w14:paraId="551A1C65" w14:textId="77777777" w:rsidR="00E80032" w:rsidRPr="00EC76D5" w:rsidRDefault="00E80032" w:rsidP="00E80032">
      <w:pPr>
        <w:pStyle w:val="Code"/>
      </w:pPr>
      <w:r w:rsidRPr="00EC76D5">
        <w:t xml:space="preserve">  int index, intArray[] = {7, 2, 5, 9, 3, 1, 10, 8, 4, 6},</w:t>
      </w:r>
    </w:p>
    <w:p w14:paraId="65C03F02" w14:textId="77777777" w:rsidR="00E80032" w:rsidRPr="00EC76D5" w:rsidRDefault="00E80032" w:rsidP="00E80032">
      <w:pPr>
        <w:pStyle w:val="Code"/>
      </w:pPr>
      <w:r w:rsidRPr="00EC76D5">
        <w:t xml:space="preserve">      arraySize = sizeof intArray / </w:t>
      </w:r>
      <w:r w:rsidRPr="00EC76D5">
        <w:rPr>
          <w:color w:val="000000" w:themeColor="text1"/>
          <w:rPrChange w:id="880" w:author="Stefan Björnander" w:date="2012-05-06T21:51:00Z">
            <w:rPr>
              <w:color w:val="0000FF"/>
            </w:rPr>
          </w:rPrChange>
        </w:rPr>
        <w:t>sizeof</w:t>
      </w:r>
      <w:r w:rsidRPr="00EC76D5">
        <w:t xml:space="preserve"> intArray[0],</w:t>
      </w:r>
    </w:p>
    <w:p w14:paraId="1B3E1448" w14:textId="77777777" w:rsidR="00E80032" w:rsidRPr="00EC76D5" w:rsidRDefault="00E80032" w:rsidP="00E80032">
      <w:pPr>
        <w:pStyle w:val="Code"/>
      </w:pPr>
      <w:r w:rsidRPr="00EC76D5">
        <w:t xml:space="preserve">      key = 5;</w:t>
      </w:r>
    </w:p>
    <w:p w14:paraId="379CDEDB" w14:textId="77777777" w:rsidR="00E80032" w:rsidRPr="00EC76D5" w:rsidRDefault="00E80032" w:rsidP="00E80032">
      <w:pPr>
        <w:pStyle w:val="Code"/>
      </w:pPr>
    </w:p>
    <w:p w14:paraId="181E4317" w14:textId="77777777" w:rsidR="00E80032" w:rsidRPr="00EC76D5" w:rsidRDefault="00E80032" w:rsidP="00E80032">
      <w:pPr>
        <w:pStyle w:val="Code"/>
      </w:pPr>
      <w:r w:rsidRPr="00EC76D5">
        <w:t xml:space="preserve">  qsort(intArray, arraySize, sizeof (</w:t>
      </w:r>
      <w:r w:rsidRPr="00EC76D5">
        <w:rPr>
          <w:color w:val="000000" w:themeColor="text1"/>
          <w:rPrChange w:id="881" w:author="Stefan Björnander" w:date="2012-05-06T21:51:00Z">
            <w:rPr>
              <w:color w:val="0000FF"/>
            </w:rPr>
          </w:rPrChange>
        </w:rPr>
        <w:t>int</w:t>
      </w:r>
      <w:r w:rsidRPr="00EC76D5">
        <w:t>), &amp;CompareIntegers);</w:t>
      </w:r>
    </w:p>
    <w:p w14:paraId="5C00806D" w14:textId="77777777" w:rsidR="00E80032" w:rsidRPr="00EC76D5" w:rsidRDefault="00E80032" w:rsidP="00E80032">
      <w:pPr>
        <w:pStyle w:val="Code"/>
      </w:pPr>
    </w:p>
    <w:p w14:paraId="1A4BC2D9" w14:textId="77777777" w:rsidR="00E80032" w:rsidRPr="00EC76D5" w:rsidRDefault="00E80032" w:rsidP="00E80032">
      <w:pPr>
        <w:pStyle w:val="Code"/>
      </w:pPr>
      <w:r w:rsidRPr="00EC76D5">
        <w:t xml:space="preserve">  for (index = 0; index &lt; arraySize; ++index) {</w:t>
      </w:r>
    </w:p>
    <w:p w14:paraId="677EABDD" w14:textId="77777777" w:rsidR="00E80032" w:rsidRPr="00EC76D5" w:rsidRDefault="00E80032" w:rsidP="00E80032">
      <w:pPr>
        <w:pStyle w:val="Code"/>
      </w:pPr>
      <w:r w:rsidRPr="00EC76D5">
        <w:t xml:space="preserve">    printf("%d\n", intArray[index]);</w:t>
      </w:r>
    </w:p>
    <w:p w14:paraId="01941D7F" w14:textId="77777777" w:rsidR="00E80032" w:rsidRPr="00EC76D5" w:rsidRDefault="00E80032" w:rsidP="00E80032">
      <w:pPr>
        <w:pStyle w:val="Code"/>
      </w:pPr>
      <w:r w:rsidRPr="00EC76D5">
        <w:t xml:space="preserve">  }</w:t>
      </w:r>
    </w:p>
    <w:p w14:paraId="2A3C4D4E" w14:textId="77777777" w:rsidR="00E80032" w:rsidRPr="00EC76D5" w:rsidRDefault="00E80032" w:rsidP="00E80032">
      <w:pPr>
        <w:pStyle w:val="Code"/>
      </w:pPr>
      <w:r w:rsidRPr="00EC76D5">
        <w:t>}</w:t>
      </w:r>
    </w:p>
    <w:p w14:paraId="666E7DB4" w14:textId="77777777" w:rsidR="00E80032" w:rsidRPr="00EC76D5" w:rsidRDefault="00E80032" w:rsidP="007C7CB2">
      <w:pPr>
        <w:pStyle w:val="Rubrik3"/>
      </w:pPr>
      <w:bookmarkStart w:id="882" w:name="_Toc323656734"/>
      <w:bookmarkStart w:id="883" w:name="_Toc324085472"/>
      <w:bookmarkStart w:id="884" w:name="_Toc383781124"/>
      <w:bookmarkStart w:id="885" w:name="_Toc49764528"/>
      <w:r w:rsidRPr="00EC76D5">
        <w:t xml:space="preserve">Functions with </w:t>
      </w:r>
      <w:bookmarkStart w:id="886" w:name="_Toc320485620"/>
      <w:r w:rsidRPr="00EC76D5">
        <w:t>Variable Number of Parameters</w:t>
      </w:r>
      <w:bookmarkEnd w:id="882"/>
      <w:bookmarkEnd w:id="883"/>
      <w:bookmarkEnd w:id="884"/>
      <w:bookmarkEnd w:id="886"/>
      <w:bookmarkEnd w:id="885"/>
    </w:p>
    <w:p w14:paraId="37D95BF6" w14:textId="77777777" w:rsidR="00E80032" w:rsidRPr="00EC76D5" w:rsidRDefault="00E80032" w:rsidP="00E80032">
      <w:r w:rsidRPr="00EC76D5">
        <w:t xml:space="preserve">In C, there is possible to define functions with a variable number of parameters (such as </w:t>
      </w:r>
      <w:r w:rsidRPr="00EC76D5">
        <w:rPr>
          <w:rStyle w:val="CodeInText0"/>
        </w:rPr>
        <w:t>printf</w:t>
      </w:r>
      <w:r w:rsidRPr="00EC76D5">
        <w:t xml:space="preserve"> and </w:t>
      </w:r>
      <w:r w:rsidRPr="00EC76D5">
        <w:rPr>
          <w:rStyle w:val="CodeInText0"/>
        </w:rPr>
        <w:t>scanf</w:t>
      </w:r>
      <w:r w:rsidRPr="00EC76D5">
        <w:t xml:space="preserve">). One condition is that the function has at least one regular parameter in order for the </w:t>
      </w:r>
      <w:r w:rsidRPr="00EC76D5">
        <w:rPr>
          <w:rStyle w:val="CodeInText0"/>
        </w:rPr>
        <w:t>va_start</w:t>
      </w:r>
      <w:r w:rsidRPr="00EC76D5">
        <w:t xml:space="preserve"> macro to hook up to. The </w:t>
      </w:r>
      <w:r w:rsidRPr="00EC76D5">
        <w:rPr>
          <w:rStyle w:val="CodeInText0"/>
        </w:rPr>
        <w:t>va_arg</w:t>
      </w:r>
      <w:r w:rsidRPr="00EC76D5">
        <w:t xml:space="preserve"> macro reads the arguments and the </w:t>
      </w:r>
      <w:r w:rsidRPr="00EC76D5">
        <w:rPr>
          <w:rStyle w:val="CodeInText0"/>
        </w:rPr>
        <w:t>va_end</w:t>
      </w:r>
      <w:r w:rsidRPr="00EC76D5">
        <w:t xml:space="preserve"> macro ends the reading. Note that the macros do not give any information about the number or types of the arguments. In the following code, we use the first argument </w:t>
      </w:r>
      <w:r w:rsidRPr="00EC76D5">
        <w:rPr>
          <w:rStyle w:val="CodeInText0"/>
        </w:rPr>
        <w:t>count</w:t>
      </w:r>
      <w:r w:rsidRPr="00EC76D5">
        <w:t xml:space="preserve"> to count the number of arguments thereafter.</w:t>
      </w:r>
    </w:p>
    <w:p w14:paraId="28A9CE60" w14:textId="77777777" w:rsidR="00E80032" w:rsidRPr="00EC76D5" w:rsidRDefault="00E80032" w:rsidP="00E80032">
      <w:pPr>
        <w:pStyle w:val="Code"/>
      </w:pPr>
      <w:r w:rsidRPr="00EC76D5">
        <w:t>#include &lt;stdio.h&gt;</w:t>
      </w:r>
    </w:p>
    <w:p w14:paraId="155F02D5" w14:textId="6DABC193" w:rsidR="00E80032" w:rsidRPr="00EC76D5" w:rsidRDefault="00E80032" w:rsidP="00E80032">
      <w:pPr>
        <w:pStyle w:val="Code"/>
      </w:pPr>
      <w:r w:rsidRPr="00EC76D5">
        <w:t xml:space="preserve">#include </w:t>
      </w:r>
      <w:r w:rsidR="00EF337F">
        <w:t>&lt;stdarg.h&gt;</w:t>
      </w:r>
    </w:p>
    <w:p w14:paraId="78FC6391" w14:textId="77777777" w:rsidR="00E80032" w:rsidRPr="00EC76D5" w:rsidRDefault="00E80032" w:rsidP="00E80032">
      <w:pPr>
        <w:pStyle w:val="Code"/>
      </w:pPr>
    </w:p>
    <w:p w14:paraId="0584A8BE" w14:textId="77777777" w:rsidR="00E80032" w:rsidRPr="00EC76D5" w:rsidRDefault="00E80032" w:rsidP="00E80032">
      <w:pPr>
        <w:pStyle w:val="Code"/>
      </w:pPr>
      <w:r w:rsidRPr="00EC76D5">
        <w:t>void Print(int count, ...) {</w:t>
      </w:r>
    </w:p>
    <w:p w14:paraId="4D4A2643" w14:textId="77777777" w:rsidR="00E80032" w:rsidRPr="00EC76D5" w:rsidRDefault="00E80032" w:rsidP="00E80032">
      <w:pPr>
        <w:pStyle w:val="Code"/>
      </w:pPr>
      <w:r w:rsidRPr="00EC76D5">
        <w:t xml:space="preserve">  va_list arg_list;</w:t>
      </w:r>
    </w:p>
    <w:p w14:paraId="30AABCBF" w14:textId="77777777" w:rsidR="00E80032" w:rsidRPr="00EC76D5" w:rsidRDefault="00E80032" w:rsidP="00E80032">
      <w:pPr>
        <w:pStyle w:val="Code"/>
      </w:pPr>
      <w:r w:rsidRPr="00EC76D5">
        <w:t xml:space="preserve">  va_start(arg_list, count);</w:t>
      </w:r>
    </w:p>
    <w:p w14:paraId="2117AE26" w14:textId="77777777" w:rsidR="00E80032" w:rsidRPr="00EC76D5" w:rsidRDefault="00E80032" w:rsidP="00E80032">
      <w:pPr>
        <w:pStyle w:val="Code"/>
      </w:pPr>
    </w:p>
    <w:p w14:paraId="2480BB94" w14:textId="77777777" w:rsidR="00E80032" w:rsidRPr="00EC76D5" w:rsidRDefault="00E80032" w:rsidP="00E80032">
      <w:pPr>
        <w:pStyle w:val="Code"/>
      </w:pPr>
      <w:r w:rsidRPr="00EC76D5">
        <w:t xml:space="preserve">  while (count &gt; 0) {</w:t>
      </w:r>
      <w:r w:rsidRPr="00EC76D5">
        <w:cr/>
        <w:t xml:space="preserve">    int value = va_arg(arg_list, int);</w:t>
      </w:r>
    </w:p>
    <w:p w14:paraId="79A8D316" w14:textId="77777777" w:rsidR="00E80032" w:rsidRPr="00EC76D5" w:rsidRDefault="00E80032" w:rsidP="00E80032">
      <w:pPr>
        <w:pStyle w:val="Code"/>
      </w:pPr>
      <w:r w:rsidRPr="00EC76D5">
        <w:t xml:space="preserve">    printf("%d ", value);</w:t>
      </w:r>
    </w:p>
    <w:p w14:paraId="5CB6E748" w14:textId="77777777" w:rsidR="00E80032" w:rsidRPr="00EC76D5" w:rsidRDefault="00E80032" w:rsidP="00E80032">
      <w:pPr>
        <w:pStyle w:val="Code"/>
      </w:pPr>
      <w:r w:rsidRPr="00EC76D5">
        <w:t xml:space="preserve">    --count;</w:t>
      </w:r>
    </w:p>
    <w:p w14:paraId="6FD38B65" w14:textId="77777777" w:rsidR="00E80032" w:rsidRPr="00EC76D5" w:rsidRDefault="00E80032" w:rsidP="00E80032">
      <w:pPr>
        <w:pStyle w:val="Code"/>
      </w:pPr>
      <w:r w:rsidRPr="00EC76D5">
        <w:t xml:space="preserve">  }</w:t>
      </w:r>
    </w:p>
    <w:p w14:paraId="2197A485" w14:textId="77777777" w:rsidR="00E80032" w:rsidRPr="00EC76D5" w:rsidRDefault="00E80032" w:rsidP="00E80032">
      <w:pPr>
        <w:pStyle w:val="Code"/>
      </w:pPr>
    </w:p>
    <w:p w14:paraId="518F3B7C" w14:textId="77777777" w:rsidR="00E80032" w:rsidRPr="00EC76D5" w:rsidRDefault="00E80032" w:rsidP="00E80032">
      <w:pPr>
        <w:pStyle w:val="Code"/>
      </w:pPr>
      <w:r w:rsidRPr="00EC76D5">
        <w:t xml:space="preserve">  printf("\n");</w:t>
      </w:r>
    </w:p>
    <w:p w14:paraId="7EE9F496" w14:textId="77777777" w:rsidR="00E80032" w:rsidRPr="00EC76D5" w:rsidRDefault="00E80032" w:rsidP="00E80032">
      <w:pPr>
        <w:pStyle w:val="Code"/>
      </w:pPr>
      <w:r w:rsidRPr="00EC76D5">
        <w:t xml:space="preserve">  va_end(arg_list);</w:t>
      </w:r>
    </w:p>
    <w:p w14:paraId="705917F3" w14:textId="77777777" w:rsidR="00E80032" w:rsidRPr="00EC76D5" w:rsidRDefault="00E80032" w:rsidP="00E80032">
      <w:pPr>
        <w:pStyle w:val="Code"/>
      </w:pPr>
      <w:r w:rsidRPr="00EC76D5">
        <w:t>}</w:t>
      </w:r>
    </w:p>
    <w:p w14:paraId="24F8B00D" w14:textId="77777777" w:rsidR="00E80032" w:rsidRPr="00EC76D5" w:rsidRDefault="00E80032" w:rsidP="00E80032">
      <w:pPr>
        <w:pStyle w:val="Code"/>
      </w:pPr>
    </w:p>
    <w:p w14:paraId="7386B66A" w14:textId="77777777" w:rsidR="00E80032" w:rsidRPr="00EC76D5" w:rsidRDefault="00E80032" w:rsidP="00E80032">
      <w:pPr>
        <w:pStyle w:val="Code"/>
      </w:pPr>
      <w:r w:rsidRPr="00EC76D5">
        <w:t>void main(void) {</w:t>
      </w:r>
    </w:p>
    <w:p w14:paraId="1210FC98" w14:textId="77777777" w:rsidR="00E80032" w:rsidRPr="00EC76D5" w:rsidRDefault="00E80032" w:rsidP="00E80032">
      <w:pPr>
        <w:pStyle w:val="Code"/>
      </w:pPr>
      <w:r w:rsidRPr="00EC76D5">
        <w:t xml:space="preserve">  Print(1, 1);</w:t>
      </w:r>
    </w:p>
    <w:p w14:paraId="30B6FEE7" w14:textId="77777777" w:rsidR="00E80032" w:rsidRPr="00EC76D5" w:rsidRDefault="00E80032" w:rsidP="00E80032">
      <w:pPr>
        <w:pStyle w:val="Code"/>
      </w:pPr>
      <w:r w:rsidRPr="00EC76D5">
        <w:t xml:space="preserve">  Print(2, 1, 2);</w:t>
      </w:r>
    </w:p>
    <w:p w14:paraId="775DB9C8" w14:textId="77777777" w:rsidR="00E80032" w:rsidRPr="00EC76D5" w:rsidRDefault="00E80032" w:rsidP="00E80032">
      <w:pPr>
        <w:pStyle w:val="Code"/>
      </w:pPr>
      <w:r w:rsidRPr="00EC76D5">
        <w:t xml:space="preserve">  Print(3, 1, 2, 3);</w:t>
      </w:r>
    </w:p>
    <w:p w14:paraId="61AD3400" w14:textId="77777777" w:rsidR="00E80032" w:rsidRPr="00EC76D5" w:rsidRDefault="00E80032" w:rsidP="00E80032">
      <w:pPr>
        <w:pStyle w:val="Code"/>
      </w:pPr>
      <w:r w:rsidRPr="00EC76D5">
        <w:t>}</w:t>
      </w:r>
    </w:p>
    <w:p w14:paraId="4CB0D810" w14:textId="77777777" w:rsidR="00E80032" w:rsidRPr="00EC76D5" w:rsidRDefault="00E80032" w:rsidP="007C7CB2">
      <w:pPr>
        <w:pStyle w:val="Rubrik3"/>
      </w:pPr>
      <w:bookmarkStart w:id="887" w:name="_Toc323656735"/>
      <w:bookmarkStart w:id="888" w:name="_Toc324085473"/>
      <w:bookmarkStart w:id="889" w:name="_Toc383781125"/>
      <w:bookmarkStart w:id="890" w:name="_Toc49764529"/>
      <w:r w:rsidRPr="00EC76D5">
        <w:t>String Management</w:t>
      </w:r>
      <w:bookmarkEnd w:id="887"/>
      <w:bookmarkEnd w:id="888"/>
      <w:bookmarkEnd w:id="889"/>
      <w:bookmarkEnd w:id="890"/>
    </w:p>
    <w:p w14:paraId="375DC584" w14:textId="77777777" w:rsidR="00E80032" w:rsidRPr="00EC76D5" w:rsidRDefault="00E80032" w:rsidP="00E80032">
      <w:r w:rsidRPr="00EC76D5">
        <w:t xml:space="preserve">There are several functions dealing with strings: </w:t>
      </w:r>
      <w:r w:rsidRPr="00EC76D5">
        <w:rPr>
          <w:rStyle w:val="CodeInText0"/>
        </w:rPr>
        <w:t>strcpy</w:t>
      </w:r>
      <w:r w:rsidRPr="00EC76D5">
        <w:t xml:space="preserve"> copies a string; </w:t>
      </w:r>
      <w:r w:rsidRPr="00EC76D5">
        <w:rPr>
          <w:rStyle w:val="CodeInText0"/>
        </w:rPr>
        <w:t>strcat</w:t>
      </w:r>
      <w:r w:rsidRPr="00EC76D5">
        <w:t xml:space="preserve"> adds a string; </w:t>
      </w:r>
      <w:r w:rsidRPr="00EC76D5">
        <w:rPr>
          <w:rStyle w:val="CodeInText0"/>
        </w:rPr>
        <w:t>strlen</w:t>
      </w:r>
      <w:r w:rsidRPr="00EC76D5">
        <w:t xml:space="preserve"> gives the length of a string; </w:t>
      </w:r>
      <w:r w:rsidRPr="00EC76D5">
        <w:rPr>
          <w:rStyle w:val="CodeInText0"/>
        </w:rPr>
        <w:t>strcmp</w:t>
      </w:r>
      <w:r w:rsidRPr="00EC76D5">
        <w:t xml:space="preserve"> compares two strings; </w:t>
      </w:r>
      <w:r w:rsidRPr="00EC76D5">
        <w:rPr>
          <w:rStyle w:val="CodeInText0"/>
        </w:rPr>
        <w:t>strchr</w:t>
      </w:r>
      <w:r w:rsidRPr="00EC76D5">
        <w:t xml:space="preserve"> and </w:t>
      </w:r>
      <w:r w:rsidRPr="00EC76D5">
        <w:rPr>
          <w:rStyle w:val="CodeInText0"/>
        </w:rPr>
        <w:t>strrchr</w:t>
      </w:r>
      <w:r w:rsidRPr="00EC76D5">
        <w:t xml:space="preserve"> gives the first and last occurrence of a character in a string. All functions look for the finishing null character (‘\0’), </w:t>
      </w:r>
      <w:r w:rsidRPr="00EC76D5">
        <w:rPr>
          <w:rStyle w:val="CodeInText0"/>
        </w:rPr>
        <w:t>strcmp</w:t>
      </w:r>
      <w:r w:rsidRPr="00EC76D5">
        <w:t xml:space="preserve"> returns a value less than zero if the first string is smaller than second string, a value greater than zero if the second string is larger, and zero if they are equals. Note that the comparison continues until the finishing zero character has been found, even though the character arrays may be longer. As </w:t>
      </w:r>
      <w:r w:rsidRPr="00EC76D5">
        <w:rPr>
          <w:rStyle w:val="CodeInText0"/>
        </w:rPr>
        <w:t>strchr</w:t>
      </w:r>
      <w:r w:rsidRPr="00EC76D5">
        <w:t xml:space="preserve"> and </w:t>
      </w:r>
      <w:r w:rsidRPr="00EC76D5">
        <w:rPr>
          <w:rStyle w:val="CodeInText0"/>
        </w:rPr>
        <w:t>strrchr</w:t>
      </w:r>
      <w:r w:rsidRPr="00EC76D5">
        <w:t xml:space="preserve"> return a pointer to the found character (or null if it was not found), we can calculate the array index by subtracting the pointers.</w:t>
      </w:r>
    </w:p>
    <w:p w14:paraId="236F1B6B" w14:textId="77777777" w:rsidR="00E80032" w:rsidRPr="00EC76D5" w:rsidRDefault="00E80032" w:rsidP="00E80032">
      <w:pPr>
        <w:pStyle w:val="Code"/>
      </w:pPr>
      <w:r w:rsidRPr="00EC76D5">
        <w:rPr>
          <w:color w:val="000000" w:themeColor="text1"/>
          <w:rPrChange w:id="891" w:author="Stefan Björnander" w:date="2012-05-06T21:51:00Z">
            <w:rPr>
              <w:color w:val="0000FF"/>
            </w:rPr>
          </w:rPrChange>
        </w:rPr>
        <w:t>int</w:t>
      </w:r>
      <w:r w:rsidRPr="00EC76D5">
        <w:t xml:space="preserve"> FirstIndexOf(char s[], </w:t>
      </w:r>
      <w:r w:rsidRPr="00EC76D5">
        <w:rPr>
          <w:color w:val="000000" w:themeColor="text1"/>
          <w:rPrChange w:id="892" w:author="Stefan Björnander" w:date="2012-05-06T21:51:00Z">
            <w:rPr>
              <w:color w:val="0000FF"/>
            </w:rPr>
          </w:rPrChange>
        </w:rPr>
        <w:t>char</w:t>
      </w:r>
      <w:r w:rsidRPr="00EC76D5">
        <w:t xml:space="preserve"> c) {</w:t>
      </w:r>
    </w:p>
    <w:p w14:paraId="787B8FC4" w14:textId="77777777" w:rsidR="00E80032" w:rsidRPr="00EC76D5" w:rsidRDefault="00E80032" w:rsidP="00E80032">
      <w:pPr>
        <w:pStyle w:val="Code"/>
      </w:pPr>
      <w:r w:rsidRPr="00EC76D5">
        <w:t xml:space="preserve">  char* p = strchr(s, c);</w:t>
      </w:r>
    </w:p>
    <w:p w14:paraId="37473F60" w14:textId="77777777" w:rsidR="00E80032" w:rsidRPr="00EC76D5" w:rsidRDefault="00E80032" w:rsidP="00E80032">
      <w:pPr>
        <w:pStyle w:val="Code"/>
      </w:pPr>
      <w:r w:rsidRPr="00EC76D5">
        <w:t xml:space="preserve">  return (p != NULL) ? (p - s) : -1;</w:t>
      </w:r>
    </w:p>
    <w:p w14:paraId="43571260" w14:textId="77777777" w:rsidR="00E80032" w:rsidRPr="00EC76D5" w:rsidRDefault="00E80032" w:rsidP="00E80032">
      <w:pPr>
        <w:pStyle w:val="Code"/>
      </w:pPr>
      <w:r w:rsidRPr="00EC76D5">
        <w:t>}</w:t>
      </w:r>
    </w:p>
    <w:p w14:paraId="7E68D82B" w14:textId="77777777" w:rsidR="00E80032" w:rsidRPr="00EC76D5" w:rsidRDefault="00E80032" w:rsidP="00E80032">
      <w:pPr>
        <w:pStyle w:val="Code"/>
      </w:pPr>
    </w:p>
    <w:p w14:paraId="1739EE06" w14:textId="77777777" w:rsidR="00E80032" w:rsidRPr="00EC76D5" w:rsidRDefault="00E80032" w:rsidP="00E80032">
      <w:pPr>
        <w:pStyle w:val="Code"/>
      </w:pPr>
      <w:r w:rsidRPr="00EC76D5">
        <w:rPr>
          <w:color w:val="000000" w:themeColor="text1"/>
          <w:rPrChange w:id="893" w:author="Stefan Björnander" w:date="2012-05-06T21:51:00Z">
            <w:rPr>
              <w:color w:val="0000FF"/>
            </w:rPr>
          </w:rPrChange>
        </w:rPr>
        <w:t>int</w:t>
      </w:r>
      <w:r w:rsidRPr="00EC76D5">
        <w:t xml:space="preserve"> LastIndexOf(</w:t>
      </w:r>
      <w:r w:rsidRPr="00EC76D5">
        <w:rPr>
          <w:color w:val="000000" w:themeColor="text1"/>
          <w:rPrChange w:id="894" w:author="Stefan Björnander" w:date="2012-05-06T21:51:00Z">
            <w:rPr>
              <w:color w:val="0000FF"/>
            </w:rPr>
          </w:rPrChange>
        </w:rPr>
        <w:t>char</w:t>
      </w:r>
      <w:r w:rsidRPr="00EC76D5">
        <w:t xml:space="preserve"> s[], </w:t>
      </w:r>
      <w:r w:rsidRPr="00EC76D5">
        <w:rPr>
          <w:color w:val="000000" w:themeColor="text1"/>
          <w:rPrChange w:id="895" w:author="Stefan Björnander" w:date="2012-05-06T21:51:00Z">
            <w:rPr>
              <w:color w:val="0000FF"/>
            </w:rPr>
          </w:rPrChange>
        </w:rPr>
        <w:t>char</w:t>
      </w:r>
      <w:r w:rsidRPr="00EC76D5">
        <w:t xml:space="preserve"> c) {</w:t>
      </w:r>
    </w:p>
    <w:p w14:paraId="246D0E29" w14:textId="77777777" w:rsidR="00E80032" w:rsidRPr="00EC76D5" w:rsidRDefault="00E80032" w:rsidP="00E80032">
      <w:pPr>
        <w:pStyle w:val="Code"/>
      </w:pPr>
      <w:r w:rsidRPr="00EC76D5">
        <w:t xml:space="preserve">  char* p = strrchr(s, c);</w:t>
      </w:r>
    </w:p>
    <w:p w14:paraId="06C4F44B" w14:textId="77777777" w:rsidR="00E80032" w:rsidRPr="00EC76D5" w:rsidRDefault="00E80032" w:rsidP="00E80032">
      <w:pPr>
        <w:pStyle w:val="Code"/>
      </w:pPr>
      <w:r w:rsidRPr="00EC76D5">
        <w:t xml:space="preserve">  return (p != NULL) ? (p - s) : -1;</w:t>
      </w:r>
    </w:p>
    <w:p w14:paraId="4CDC99F7" w14:textId="77777777" w:rsidR="00E80032" w:rsidRPr="00EC76D5" w:rsidRDefault="00E80032" w:rsidP="00E80032">
      <w:pPr>
        <w:pStyle w:val="Code"/>
      </w:pPr>
      <w:r w:rsidRPr="00EC76D5">
        <w:t>}</w:t>
      </w:r>
    </w:p>
    <w:p w14:paraId="460B85D3" w14:textId="77777777" w:rsidR="00E80032" w:rsidRPr="00EC76D5" w:rsidRDefault="00E80032" w:rsidP="00E80032">
      <w:pPr>
        <w:pStyle w:val="Code"/>
      </w:pPr>
    </w:p>
    <w:p w14:paraId="4319DB79" w14:textId="77777777" w:rsidR="00E80032" w:rsidRPr="00EC76D5" w:rsidRDefault="00E80032" w:rsidP="00E80032">
      <w:pPr>
        <w:pStyle w:val="Code"/>
      </w:pPr>
      <w:r w:rsidRPr="00EC76D5">
        <w:t>void main(void) {</w:t>
      </w:r>
    </w:p>
    <w:p w14:paraId="52059968" w14:textId="77777777" w:rsidR="00E80032" w:rsidRPr="00EC76D5" w:rsidRDefault="00E80032" w:rsidP="00E80032">
      <w:pPr>
        <w:pStyle w:val="Code"/>
      </w:pPr>
      <w:r w:rsidRPr="00EC76D5">
        <w:t xml:space="preserve">  char s1[] = </w:t>
      </w:r>
      <w:r w:rsidRPr="00EC76D5">
        <w:rPr>
          <w:color w:val="000000" w:themeColor="text1"/>
          <w:rPrChange w:id="896" w:author="Stefan Björnander" w:date="2012-05-06T21:51:00Z">
            <w:rPr>
              <w:color w:val="A31515"/>
            </w:rPr>
          </w:rPrChange>
        </w:rPr>
        <w:t>"Hello"</w:t>
      </w:r>
      <w:r w:rsidRPr="00EC76D5">
        <w:t xml:space="preserve">, s2[] = </w:t>
      </w:r>
      <w:r w:rsidRPr="00EC76D5">
        <w:rPr>
          <w:color w:val="000000" w:themeColor="text1"/>
          <w:rPrChange w:id="897" w:author="Stefan Björnander" w:date="2012-05-06T21:51:00Z">
            <w:rPr>
              <w:color w:val="A31515"/>
            </w:rPr>
          </w:rPrChange>
        </w:rPr>
        <w:t>"World"</w:t>
      </w:r>
      <w:r w:rsidRPr="00EC76D5">
        <w:t>;</w:t>
      </w:r>
    </w:p>
    <w:p w14:paraId="3BDB0C90" w14:textId="77777777" w:rsidR="00E80032" w:rsidRPr="00EC76D5" w:rsidRDefault="00E80032" w:rsidP="00E80032">
      <w:pPr>
        <w:pStyle w:val="Code"/>
      </w:pPr>
      <w:r w:rsidRPr="00EC76D5">
        <w:t xml:space="preserve">  char t1[20], t2[20];</w:t>
      </w:r>
    </w:p>
    <w:p w14:paraId="5D7DCBB9" w14:textId="77777777" w:rsidR="00E80032" w:rsidRPr="00EC76D5" w:rsidRDefault="00E80032" w:rsidP="00E80032">
      <w:pPr>
        <w:pStyle w:val="Code"/>
      </w:pPr>
    </w:p>
    <w:p w14:paraId="3DFD6920" w14:textId="77777777" w:rsidR="00E80032" w:rsidRPr="00EC76D5" w:rsidRDefault="00E80032" w:rsidP="00E80032">
      <w:pPr>
        <w:pStyle w:val="Code"/>
      </w:pPr>
      <w:r w:rsidRPr="00EC76D5">
        <w:t xml:space="preserve">  strcpy(t1, s1);</w:t>
      </w:r>
    </w:p>
    <w:p w14:paraId="3DB6C033" w14:textId="77777777" w:rsidR="00E80032" w:rsidRPr="00EC76D5" w:rsidRDefault="00E80032" w:rsidP="00E80032">
      <w:pPr>
        <w:pStyle w:val="Code"/>
      </w:pPr>
      <w:r w:rsidRPr="00EC76D5">
        <w:t xml:space="preserve">  strcat(t1, s2);</w:t>
      </w:r>
    </w:p>
    <w:p w14:paraId="26F83A9F" w14:textId="77777777" w:rsidR="00E80032" w:rsidRPr="00EC76D5" w:rsidRDefault="00E80032" w:rsidP="00E80032">
      <w:pPr>
        <w:pStyle w:val="Code"/>
      </w:pPr>
    </w:p>
    <w:p w14:paraId="1BEDB44A" w14:textId="77777777" w:rsidR="00E80032" w:rsidRPr="00EC76D5" w:rsidRDefault="00E80032" w:rsidP="00E80032">
      <w:pPr>
        <w:pStyle w:val="Code"/>
      </w:pPr>
      <w:r w:rsidRPr="00EC76D5">
        <w:t xml:space="preserve">  sprintf(t2, "%s, %s!", s1, s2);</w:t>
      </w:r>
    </w:p>
    <w:p w14:paraId="092A3C26" w14:textId="77777777" w:rsidR="00E80032" w:rsidRPr="00EC76D5" w:rsidRDefault="00E80032" w:rsidP="00E80032">
      <w:pPr>
        <w:pStyle w:val="Code"/>
      </w:pPr>
      <w:r w:rsidRPr="00EC76D5">
        <w:t xml:space="preserve">  printf("t1: \"%s\", length of t1: %d, t2: \"%s\"\n",</w:t>
      </w:r>
    </w:p>
    <w:p w14:paraId="3452394C" w14:textId="77777777" w:rsidR="00E80032" w:rsidRPr="00EC76D5" w:rsidRDefault="00E80032" w:rsidP="00E80032">
      <w:pPr>
        <w:pStyle w:val="Code"/>
      </w:pPr>
      <w:r w:rsidRPr="00EC76D5">
        <w:t xml:space="preserve">         t1, strlen(t1), t2);</w:t>
      </w:r>
    </w:p>
    <w:p w14:paraId="516CFAFD" w14:textId="77777777" w:rsidR="00E80032" w:rsidRPr="00EC76D5" w:rsidRDefault="00E80032" w:rsidP="00E80032">
      <w:pPr>
        <w:pStyle w:val="Code"/>
      </w:pPr>
      <w:r w:rsidRPr="00EC76D5">
        <w:t xml:space="preserve">  printf("Comparing t1 and t2: %d\n", strcmp(t1, t2));</w:t>
      </w:r>
    </w:p>
    <w:p w14:paraId="5CE5A8B4" w14:textId="77777777" w:rsidR="00E80032" w:rsidRPr="00EC76D5" w:rsidRDefault="00E80032" w:rsidP="00E80032">
      <w:pPr>
        <w:pStyle w:val="Code"/>
      </w:pPr>
      <w:r w:rsidRPr="00EC76D5">
        <w:t xml:space="preserve">  printf("First Index of 'l' in t2: %d, last index of 'l' in t2: %d.\n",</w:t>
      </w:r>
    </w:p>
    <w:p w14:paraId="7185F7B3" w14:textId="77777777" w:rsidR="00E80032" w:rsidRPr="00EC76D5" w:rsidRDefault="00E80032" w:rsidP="00E80032">
      <w:pPr>
        <w:pStyle w:val="Code"/>
      </w:pPr>
      <w:r w:rsidRPr="00EC76D5">
        <w:t xml:space="preserve">         FirstIndexOf(t2, 'l'), LastIndexOf(t2, </w:t>
      </w:r>
      <w:r w:rsidRPr="00EC76D5">
        <w:rPr>
          <w:color w:val="000000" w:themeColor="text1"/>
          <w:rPrChange w:id="898" w:author="Stefan Björnander" w:date="2012-05-06T21:51:00Z">
            <w:rPr>
              <w:color w:val="A31515"/>
            </w:rPr>
          </w:rPrChange>
        </w:rPr>
        <w:t>'l'</w:t>
      </w:r>
      <w:r w:rsidRPr="00EC76D5">
        <w:t>));</w:t>
      </w:r>
    </w:p>
    <w:p w14:paraId="3B7C86F6" w14:textId="77777777" w:rsidR="00E80032" w:rsidRPr="00EC76D5" w:rsidRDefault="00E80032" w:rsidP="00E80032">
      <w:pPr>
        <w:pStyle w:val="Code"/>
      </w:pPr>
      <w:r w:rsidRPr="00EC76D5">
        <w:t>}</w:t>
      </w:r>
    </w:p>
    <w:p w14:paraId="33526BCD" w14:textId="35994165" w:rsidR="00E80032" w:rsidRPr="00EC76D5" w:rsidRDefault="00E80032" w:rsidP="00E80032">
      <w:r w:rsidRPr="00EC76D5">
        <w:t xml:space="preserve">It is also possible to write to a string with </w:t>
      </w:r>
      <w:r w:rsidRPr="00EC76D5">
        <w:rPr>
          <w:rStyle w:val="CodeInText0"/>
        </w:rPr>
        <w:t>sprintf</w:t>
      </w:r>
      <w:r w:rsidRPr="00EC76D5">
        <w:t xml:space="preserve"> and read from a string with </w:t>
      </w:r>
      <w:r w:rsidRPr="00EC76D5">
        <w:rPr>
          <w:rStyle w:val="CodeInText0"/>
        </w:rPr>
        <w:t>sscanf</w:t>
      </w:r>
      <w:r w:rsidRPr="00EC76D5">
        <w:t xml:space="preserve">. These function come in handy when to </w:t>
      </w:r>
      <w:r w:rsidR="00D83A6D" w:rsidRPr="00EC76D5">
        <w:t>cast</w:t>
      </w:r>
      <w:r w:rsidRPr="00EC76D5">
        <w:t xml:space="preserve"> between strings and numerical values.</w:t>
      </w:r>
    </w:p>
    <w:p w14:paraId="7BFE688B" w14:textId="77777777" w:rsidR="00E80032" w:rsidRPr="00EC76D5" w:rsidRDefault="00E80032" w:rsidP="00E80032">
      <w:pPr>
        <w:pStyle w:val="Code"/>
      </w:pPr>
      <w:r w:rsidRPr="00EC76D5">
        <w:rPr>
          <w:color w:val="000000" w:themeColor="text1"/>
          <w:rPrChange w:id="899" w:author="Stefan Björnander" w:date="2012-05-06T21:51:00Z">
            <w:rPr>
              <w:color w:val="0000FF"/>
            </w:rPr>
          </w:rPrChange>
        </w:rPr>
        <w:t>void</w:t>
      </w:r>
      <w:r w:rsidRPr="00EC76D5">
        <w:t xml:space="preserve"> main() {</w:t>
      </w:r>
    </w:p>
    <w:p w14:paraId="69FD8ADD" w14:textId="77777777" w:rsidR="00E80032" w:rsidRPr="00EC76D5" w:rsidRDefault="00E80032" w:rsidP="00E80032">
      <w:pPr>
        <w:pStyle w:val="Code"/>
      </w:pPr>
      <w:r w:rsidRPr="00EC76D5">
        <w:t xml:space="preserve">  int i;</w:t>
      </w:r>
    </w:p>
    <w:p w14:paraId="3EC52F8E" w14:textId="77777777" w:rsidR="00E80032" w:rsidRPr="00EC76D5" w:rsidRDefault="00E80032" w:rsidP="00E80032">
      <w:pPr>
        <w:pStyle w:val="Code"/>
      </w:pPr>
      <w:r w:rsidRPr="00EC76D5">
        <w:t xml:space="preserve">  </w:t>
      </w:r>
      <w:r w:rsidRPr="00EC76D5">
        <w:rPr>
          <w:color w:val="000000" w:themeColor="text1"/>
          <w:rPrChange w:id="900" w:author="Stefan Björnander" w:date="2012-05-06T21:51:00Z">
            <w:rPr>
              <w:color w:val="0000FF"/>
            </w:rPr>
          </w:rPrChange>
        </w:rPr>
        <w:t>double</w:t>
      </w:r>
      <w:r w:rsidRPr="00EC76D5">
        <w:t xml:space="preserve"> x;</w:t>
      </w:r>
    </w:p>
    <w:p w14:paraId="2DBE2A50" w14:textId="77777777" w:rsidR="00E80032" w:rsidRPr="00EC76D5" w:rsidRDefault="00E80032" w:rsidP="00E80032">
      <w:pPr>
        <w:pStyle w:val="Code"/>
      </w:pPr>
      <w:r w:rsidRPr="00EC76D5">
        <w:t xml:space="preserve">  char s1[20], s2[20];</w:t>
      </w:r>
    </w:p>
    <w:p w14:paraId="7369FCBA" w14:textId="77777777" w:rsidR="00E80032" w:rsidRPr="00EC76D5" w:rsidRDefault="00E80032" w:rsidP="00E80032">
      <w:pPr>
        <w:pStyle w:val="Code"/>
      </w:pPr>
    </w:p>
    <w:p w14:paraId="44115837" w14:textId="77777777" w:rsidR="00E80032" w:rsidRPr="00EC76D5" w:rsidRDefault="00E80032" w:rsidP="00E80032">
      <w:pPr>
        <w:pStyle w:val="Code"/>
      </w:pPr>
      <w:r w:rsidRPr="00EC76D5">
        <w:t xml:space="preserve">  sprintf(s1, "%d", 123);</w:t>
      </w:r>
    </w:p>
    <w:p w14:paraId="68721E81" w14:textId="77777777" w:rsidR="00E80032" w:rsidRPr="00EC76D5" w:rsidRDefault="00E80032" w:rsidP="00E80032">
      <w:pPr>
        <w:pStyle w:val="Code"/>
      </w:pPr>
      <w:r w:rsidRPr="00EC76D5">
        <w:t xml:space="preserve">  sprintf(s2, "%f", 123.456e-3);</w:t>
      </w:r>
    </w:p>
    <w:p w14:paraId="7D09239C" w14:textId="77777777" w:rsidR="00E80032" w:rsidRPr="00EC76D5" w:rsidRDefault="00E80032" w:rsidP="00E80032">
      <w:pPr>
        <w:pStyle w:val="Code"/>
      </w:pPr>
    </w:p>
    <w:p w14:paraId="62A81553" w14:textId="77777777" w:rsidR="00E80032" w:rsidRPr="00EC76D5" w:rsidRDefault="00E80032" w:rsidP="00E80032">
      <w:pPr>
        <w:pStyle w:val="Code"/>
      </w:pPr>
      <w:r w:rsidRPr="00EC76D5">
        <w:t xml:space="preserve">  printf("s1 = \"%s\", s2 = \"%s\"\n", s1, s2);</w:t>
      </w:r>
    </w:p>
    <w:p w14:paraId="65470284" w14:textId="77777777" w:rsidR="00E80032" w:rsidRPr="00EC76D5" w:rsidRDefault="00E80032" w:rsidP="00E80032">
      <w:pPr>
        <w:pStyle w:val="Code"/>
      </w:pPr>
    </w:p>
    <w:p w14:paraId="70387B56" w14:textId="77777777" w:rsidR="00E80032" w:rsidRPr="00EC76D5" w:rsidRDefault="00E80032" w:rsidP="00E80032">
      <w:pPr>
        <w:pStyle w:val="Code"/>
      </w:pPr>
      <w:r w:rsidRPr="00EC76D5">
        <w:t xml:space="preserve">  sscanf(s1, "%d", &amp;i);</w:t>
      </w:r>
    </w:p>
    <w:p w14:paraId="41E075F9" w14:textId="77777777" w:rsidR="00E80032" w:rsidRPr="00EC76D5" w:rsidRDefault="00E80032" w:rsidP="00E80032">
      <w:pPr>
        <w:pStyle w:val="Code"/>
      </w:pPr>
      <w:r w:rsidRPr="00EC76D5">
        <w:t xml:space="preserve">  sscanf(s2, "%lf", &amp;x);</w:t>
      </w:r>
    </w:p>
    <w:p w14:paraId="5B1AA24E" w14:textId="77777777" w:rsidR="00E80032" w:rsidRPr="00EC76D5" w:rsidRDefault="00E80032" w:rsidP="00E80032">
      <w:pPr>
        <w:pStyle w:val="Code"/>
      </w:pPr>
    </w:p>
    <w:p w14:paraId="27D163CD" w14:textId="77777777" w:rsidR="00E80032" w:rsidRPr="00EC76D5" w:rsidRDefault="00E80032" w:rsidP="00E80032">
      <w:pPr>
        <w:pStyle w:val="Code"/>
      </w:pPr>
      <w:r w:rsidRPr="00EC76D5">
        <w:t xml:space="preserve">  printf("i = %d, x = %f\n", i, x);</w:t>
      </w:r>
    </w:p>
    <w:p w14:paraId="26EE84AB" w14:textId="77777777" w:rsidR="00E80032" w:rsidRPr="00EC76D5" w:rsidRDefault="00E80032" w:rsidP="00E80032">
      <w:pPr>
        <w:pStyle w:val="Code"/>
      </w:pPr>
      <w:r w:rsidRPr="00EC76D5">
        <w:t>}</w:t>
      </w:r>
    </w:p>
    <w:p w14:paraId="27645BC1" w14:textId="77777777" w:rsidR="00E80032" w:rsidRPr="00EC76D5" w:rsidRDefault="00E80032" w:rsidP="00E80032">
      <w:r w:rsidRPr="00EC76D5">
        <w:t>The functions return the number of values written or read, which gives that we can check that the conversion worked.</w:t>
      </w:r>
    </w:p>
    <w:p w14:paraId="5020C777" w14:textId="77777777" w:rsidR="00E80032" w:rsidRPr="00EC76D5" w:rsidRDefault="00E80032" w:rsidP="00E80032">
      <w:pPr>
        <w:pStyle w:val="Code"/>
      </w:pPr>
      <w:r w:rsidRPr="00EC76D5">
        <w:t xml:space="preserve">  </w:t>
      </w:r>
      <w:r w:rsidRPr="00EC76D5">
        <w:rPr>
          <w:color w:val="000000" w:themeColor="text1"/>
          <w:rPrChange w:id="901" w:author="Stefan Björnander" w:date="2012-05-06T21:51:00Z">
            <w:rPr>
              <w:color w:val="0000FF"/>
            </w:rPr>
          </w:rPrChange>
        </w:rPr>
        <w:t>if</w:t>
      </w:r>
      <w:r w:rsidRPr="00EC76D5">
        <w:t xml:space="preserve"> (sscanf(s2, </w:t>
      </w:r>
      <w:r w:rsidRPr="00EC76D5">
        <w:rPr>
          <w:color w:val="000000" w:themeColor="text1"/>
          <w:rPrChange w:id="902" w:author="Stefan Björnander" w:date="2012-05-06T21:51:00Z">
            <w:rPr>
              <w:color w:val="A31515"/>
            </w:rPr>
          </w:rPrChange>
        </w:rPr>
        <w:t>"%lf"</w:t>
      </w:r>
      <w:r w:rsidRPr="00EC76D5">
        <w:t>, &amp;x) == 1) {</w:t>
      </w:r>
    </w:p>
    <w:p w14:paraId="1490FD98" w14:textId="77777777" w:rsidR="00E80032" w:rsidRPr="00EC76D5" w:rsidRDefault="00E80032" w:rsidP="00E80032">
      <w:pPr>
        <w:pStyle w:val="Code"/>
      </w:pPr>
      <w:r w:rsidRPr="00EC76D5">
        <w:t xml:space="preserve">    printf("x = %f\n", x);</w:t>
      </w:r>
    </w:p>
    <w:p w14:paraId="195D7023" w14:textId="77777777" w:rsidR="00E80032" w:rsidRPr="00EC76D5" w:rsidRDefault="00E80032" w:rsidP="00E80032">
      <w:pPr>
        <w:pStyle w:val="Code"/>
      </w:pPr>
      <w:r w:rsidRPr="00EC76D5">
        <w:t xml:space="preserve">  }</w:t>
      </w:r>
    </w:p>
    <w:p w14:paraId="30A39FDE" w14:textId="77777777" w:rsidR="00E80032" w:rsidRPr="00EC76D5" w:rsidRDefault="00E80032" w:rsidP="00E80032">
      <w:pPr>
        <w:pStyle w:val="Code"/>
      </w:pPr>
      <w:r w:rsidRPr="00EC76D5">
        <w:t xml:space="preserve">  else {</w:t>
      </w:r>
    </w:p>
    <w:p w14:paraId="1038E77C" w14:textId="54BCEB4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72153FBC" w14:textId="77777777" w:rsidR="00E80032" w:rsidRPr="00EC76D5" w:rsidRDefault="00E80032" w:rsidP="00E80032">
      <w:pPr>
        <w:pStyle w:val="Code"/>
      </w:pPr>
      <w:r w:rsidRPr="00EC76D5">
        <w:t xml:space="preserve">  }</w:t>
      </w:r>
    </w:p>
    <w:p w14:paraId="343AF846" w14:textId="77777777" w:rsidR="00E80032" w:rsidRPr="00EC76D5" w:rsidRDefault="00E80032" w:rsidP="00E80032">
      <w:r w:rsidRPr="00EC76D5">
        <w:t>Moreover, we can also count the number of read character and decide whether to whole string has been read.</w:t>
      </w:r>
    </w:p>
    <w:p w14:paraId="55535B56" w14:textId="77777777" w:rsidR="00E80032" w:rsidRPr="00EC76D5" w:rsidRDefault="00E80032" w:rsidP="00E80032">
      <w:pPr>
        <w:pStyle w:val="Code"/>
      </w:pPr>
      <w:r w:rsidRPr="00EC76D5">
        <w:t xml:space="preserve">  sscanf(s2, </w:t>
      </w:r>
      <w:r w:rsidRPr="00EC76D5">
        <w:rPr>
          <w:color w:val="000000" w:themeColor="text1"/>
          <w:rPrChange w:id="903" w:author="Stefan Björnander" w:date="2012-05-06T21:51:00Z">
            <w:rPr>
              <w:color w:val="A31515"/>
            </w:rPr>
          </w:rPrChange>
        </w:rPr>
        <w:t>"%lf%n"</w:t>
      </w:r>
      <w:r w:rsidRPr="00EC76D5">
        <w:t>, &amp;x, &amp;charCount);</w:t>
      </w:r>
    </w:p>
    <w:p w14:paraId="79E3DE23" w14:textId="77777777" w:rsidR="00E80032" w:rsidRPr="00EC76D5" w:rsidRDefault="00E80032" w:rsidP="00E80032">
      <w:pPr>
        <w:pStyle w:val="Code"/>
      </w:pPr>
    </w:p>
    <w:p w14:paraId="35CDD422" w14:textId="77777777" w:rsidR="00E80032" w:rsidRPr="00EC76D5" w:rsidRDefault="00E80032" w:rsidP="00E80032">
      <w:pPr>
        <w:pStyle w:val="Code"/>
      </w:pPr>
      <w:r w:rsidRPr="00EC76D5">
        <w:t xml:space="preserve">  if (charCount == strlen(s2)) {</w:t>
      </w:r>
    </w:p>
    <w:p w14:paraId="344FFA17" w14:textId="77777777" w:rsidR="00E80032" w:rsidRPr="00EC76D5" w:rsidRDefault="00E80032" w:rsidP="00E80032">
      <w:pPr>
        <w:pStyle w:val="Code"/>
      </w:pPr>
      <w:r w:rsidRPr="00EC76D5">
        <w:t xml:space="preserve">    printf("x = %f\n", x);</w:t>
      </w:r>
    </w:p>
    <w:p w14:paraId="7B3A00BF" w14:textId="77777777" w:rsidR="00E80032" w:rsidRPr="00EC76D5" w:rsidRDefault="00E80032" w:rsidP="00E80032">
      <w:pPr>
        <w:pStyle w:val="Code"/>
      </w:pPr>
      <w:r w:rsidRPr="00EC76D5">
        <w:t xml:space="preserve">  }</w:t>
      </w:r>
    </w:p>
    <w:p w14:paraId="7B3B88A8" w14:textId="77777777" w:rsidR="00E80032" w:rsidRPr="00EC76D5" w:rsidRDefault="00E80032" w:rsidP="00E80032">
      <w:pPr>
        <w:pStyle w:val="Code"/>
      </w:pPr>
      <w:r w:rsidRPr="00EC76D5">
        <w:t xml:space="preserve">  else {</w:t>
      </w:r>
    </w:p>
    <w:p w14:paraId="35F69D2D" w14:textId="77ECA62F" w:rsidR="00E80032" w:rsidRPr="00EC76D5" w:rsidRDefault="00E80032" w:rsidP="00E80032">
      <w:pPr>
        <w:pStyle w:val="Code"/>
      </w:pPr>
      <w:r w:rsidRPr="00EC76D5">
        <w:t xml:space="preserve">    printf("Could not </w:t>
      </w:r>
      <w:r w:rsidR="00D83A6D" w:rsidRPr="00EC76D5">
        <w:t>cast</w:t>
      </w:r>
      <w:r w:rsidRPr="00EC76D5">
        <w:t xml:space="preserve"> the string \"%s\".\n", s2);</w:t>
      </w:r>
    </w:p>
    <w:p w14:paraId="50F8A2D6" w14:textId="77777777" w:rsidR="00E80032" w:rsidRPr="00EC76D5" w:rsidRDefault="00E80032" w:rsidP="00E80032">
      <w:pPr>
        <w:pStyle w:val="Code"/>
      </w:pPr>
      <w:r w:rsidRPr="00EC76D5">
        <w:t xml:space="preserve">  }</w:t>
      </w:r>
    </w:p>
    <w:p w14:paraId="6D8BBD43" w14:textId="77777777" w:rsidR="00E80032" w:rsidRPr="00EC76D5" w:rsidRDefault="00E80032" w:rsidP="007C7CB2">
      <w:pPr>
        <w:pStyle w:val="Rubrik3"/>
      </w:pPr>
      <w:bookmarkStart w:id="904" w:name="_Toc323656736"/>
      <w:bookmarkStart w:id="905" w:name="_Toc324085474"/>
      <w:bookmarkStart w:id="906" w:name="_Toc383781126"/>
      <w:bookmarkStart w:id="907" w:name="_Toc49764530"/>
      <w:r w:rsidRPr="00EC76D5">
        <w:t>Memory Management</w:t>
      </w:r>
      <w:bookmarkEnd w:id="904"/>
      <w:bookmarkEnd w:id="905"/>
      <w:bookmarkEnd w:id="906"/>
      <w:bookmarkEnd w:id="907"/>
    </w:p>
    <w:p w14:paraId="24E8A528" w14:textId="77777777" w:rsidR="00E80032" w:rsidRPr="00EC76D5" w:rsidRDefault="00E80032" w:rsidP="00E80032">
      <w:r w:rsidRPr="00EC76D5">
        <w:t xml:space="preserve">There is also a set of function for general memory management: </w:t>
      </w:r>
      <w:r w:rsidRPr="00EC76D5">
        <w:rPr>
          <w:rStyle w:val="CodeInText0"/>
        </w:rPr>
        <w:t>memset</w:t>
      </w:r>
      <w:r w:rsidRPr="00EC76D5">
        <w:t xml:space="preserve"> sets each byte of a memory block to a given value; </w:t>
      </w:r>
      <w:r w:rsidRPr="00EC76D5">
        <w:rPr>
          <w:rStyle w:val="CodeInText0"/>
        </w:rPr>
        <w:t>memcmp</w:t>
      </w:r>
      <w:r w:rsidRPr="00EC76D5">
        <w:t xml:space="preserve"> compares the memory blocks; </w:t>
      </w:r>
      <w:r w:rsidRPr="00EC76D5">
        <w:rPr>
          <w:rStyle w:val="CodeInText0"/>
        </w:rPr>
        <w:t>memcpy</w:t>
      </w:r>
      <w:r w:rsidRPr="00EC76D5">
        <w:t xml:space="preserve"> and </w:t>
      </w:r>
      <w:r w:rsidRPr="00EC76D5">
        <w:rPr>
          <w:rStyle w:val="CodeInText0"/>
        </w:rPr>
        <w:t>memmove</w:t>
      </w:r>
      <w:r w:rsidRPr="00EC76D5">
        <w:t xml:space="preserve"> copies a memory block. The difference between them is that </w:t>
      </w:r>
      <w:r w:rsidRPr="00EC76D5">
        <w:rPr>
          <w:rStyle w:val="CodeInText0"/>
        </w:rPr>
        <w:t>memcpy</w:t>
      </w:r>
      <w:r w:rsidRPr="00EC76D5">
        <w:t xml:space="preserve"> copies the bytes of the block directly when </w:t>
      </w:r>
      <w:r w:rsidRPr="00EC76D5">
        <w:rPr>
          <w:rStyle w:val="CodeInText0"/>
        </w:rPr>
        <w:t>memmove</w:t>
      </w:r>
      <w:r w:rsidRPr="00EC76D5">
        <w:t xml:space="preserve"> uses a buffer, which gives that </w:t>
      </w:r>
      <w:r w:rsidRPr="00EC76D5">
        <w:rPr>
          <w:rStyle w:val="CodeInText0"/>
        </w:rPr>
        <w:t>memcpy</w:t>
      </w:r>
      <w:r w:rsidRPr="00EC76D5">
        <w:t xml:space="preserve"> is faster and </w:t>
      </w:r>
      <w:r w:rsidRPr="00EC76D5">
        <w:rPr>
          <w:rStyle w:val="CodeInText0"/>
        </w:rPr>
        <w:t>memmove</w:t>
      </w:r>
      <w:r w:rsidRPr="00EC76D5">
        <w:t xml:space="preserve"> is safer when copying overlapping blocks.</w:t>
      </w:r>
    </w:p>
    <w:p w14:paraId="0C14C614" w14:textId="77777777" w:rsidR="00E80032" w:rsidRPr="00EC76D5" w:rsidRDefault="00E80032" w:rsidP="00E80032">
      <w:r w:rsidRPr="00EC76D5">
        <w:t>These functions work similar to their string counterparts. However, note that they do not look for a finishing character. Instead, the sizes of the function blocks are given as a parameter.</w:t>
      </w:r>
    </w:p>
    <w:p w14:paraId="13FF98E0" w14:textId="4A333C4D" w:rsidR="00E80032" w:rsidRPr="00EC76D5" w:rsidRDefault="00E80032" w:rsidP="00E80032">
      <w:pPr>
        <w:pStyle w:val="Code"/>
      </w:pPr>
      <w:r w:rsidRPr="00EC76D5">
        <w:rPr>
          <w:color w:val="000000" w:themeColor="text1"/>
          <w:rPrChange w:id="908" w:author="Stefan Björnander" w:date="2012-05-06T21:51:00Z">
            <w:rPr>
              <w:color w:val="0000FF"/>
            </w:rPr>
          </w:rPrChange>
        </w:rPr>
        <w:t>#include</w:t>
      </w:r>
      <w:r w:rsidRPr="00EC76D5">
        <w:t xml:space="preserve"> </w:t>
      </w:r>
      <w:r w:rsidR="00EF337F">
        <w:t>&lt;stdlib.h&gt;</w:t>
      </w:r>
    </w:p>
    <w:p w14:paraId="4F989846" w14:textId="77777777" w:rsidR="00E80032" w:rsidRPr="00EC76D5" w:rsidRDefault="00E80032" w:rsidP="00E80032">
      <w:pPr>
        <w:pStyle w:val="Code"/>
      </w:pPr>
    </w:p>
    <w:p w14:paraId="2C169989" w14:textId="77777777" w:rsidR="00E80032" w:rsidRPr="00EC76D5" w:rsidRDefault="00E80032" w:rsidP="00E80032">
      <w:pPr>
        <w:pStyle w:val="Code"/>
      </w:pPr>
      <w:r w:rsidRPr="00EC76D5">
        <w:rPr>
          <w:color w:val="000000" w:themeColor="text1"/>
          <w:rPrChange w:id="909" w:author="Stefan Björnander" w:date="2012-05-06T21:51:00Z">
            <w:rPr>
              <w:color w:val="0000FF"/>
            </w:rPr>
          </w:rPrChange>
        </w:rPr>
        <w:t>void</w:t>
      </w:r>
      <w:r w:rsidRPr="00EC76D5">
        <w:t xml:space="preserve"> main() {</w:t>
      </w:r>
    </w:p>
    <w:p w14:paraId="7A0CEA04" w14:textId="77777777" w:rsidR="00E80032" w:rsidRPr="00EC76D5" w:rsidRDefault="00E80032" w:rsidP="00E80032">
      <w:pPr>
        <w:pStyle w:val="Code"/>
      </w:pPr>
      <w:r w:rsidRPr="00EC76D5">
        <w:t xml:space="preserve">  int a1[3], a2[3];</w:t>
      </w:r>
    </w:p>
    <w:p w14:paraId="5C7AA612" w14:textId="77777777" w:rsidR="00E80032" w:rsidRPr="00EC76D5" w:rsidRDefault="00E80032" w:rsidP="00E80032">
      <w:pPr>
        <w:pStyle w:val="Code"/>
      </w:pPr>
      <w:r w:rsidRPr="00EC76D5">
        <w:t xml:space="preserve">  memset(a1, 1, sizeof a1);</w:t>
      </w:r>
    </w:p>
    <w:p w14:paraId="6841DBE0" w14:textId="77777777" w:rsidR="00E80032" w:rsidRPr="00EC76D5" w:rsidRDefault="00E80032" w:rsidP="00E80032">
      <w:pPr>
        <w:pStyle w:val="Code"/>
      </w:pPr>
      <w:r w:rsidRPr="00EC76D5">
        <w:t xml:space="preserve">  memcpy(a2, a1, sizeof a2);</w:t>
      </w:r>
    </w:p>
    <w:p w14:paraId="419D0A53" w14:textId="77777777" w:rsidR="00E80032" w:rsidRPr="00EC76D5" w:rsidRDefault="00E80032" w:rsidP="00E80032">
      <w:pPr>
        <w:pStyle w:val="Code"/>
      </w:pPr>
      <w:r w:rsidRPr="00EC76D5">
        <w:t xml:space="preserve">  printf("Comparing a1 and a2: %d\n", memcmp(a1, a2, sizeof a2));</w:t>
      </w:r>
    </w:p>
    <w:p w14:paraId="40A1E5D9" w14:textId="77777777" w:rsidR="00E80032" w:rsidRPr="00EC76D5" w:rsidRDefault="00E80032" w:rsidP="00E80032">
      <w:pPr>
        <w:pStyle w:val="Code"/>
      </w:pPr>
      <w:r w:rsidRPr="00EC76D5">
        <w:t>}</w:t>
      </w:r>
    </w:p>
    <w:p w14:paraId="1DFB8B8D" w14:textId="77777777" w:rsidR="00E80032" w:rsidRPr="00EC76D5" w:rsidRDefault="00E80032" w:rsidP="007C7CB2">
      <w:pPr>
        <w:pStyle w:val="Rubrik3"/>
      </w:pPr>
      <w:bookmarkStart w:id="910" w:name="_Toc323656737"/>
      <w:bookmarkStart w:id="911" w:name="_Toc324085475"/>
      <w:bookmarkStart w:id="912" w:name="_Toc383781127"/>
      <w:bookmarkStart w:id="913" w:name="_Toc49764531"/>
      <w:r w:rsidRPr="00EC76D5">
        <w:t>Mathematical Functions</w:t>
      </w:r>
      <w:bookmarkEnd w:id="910"/>
      <w:bookmarkEnd w:id="911"/>
      <w:bookmarkEnd w:id="912"/>
      <w:bookmarkEnd w:id="913"/>
    </w:p>
    <w:p w14:paraId="56257245" w14:textId="77777777" w:rsidR="00E80032" w:rsidRPr="00EC76D5" w:rsidRDefault="00E80032" w:rsidP="00E80032">
      <w:r w:rsidRPr="00EC76D5">
        <w:t xml:space="preserve">C standard library includes the trigonometric </w:t>
      </w:r>
      <w:r w:rsidRPr="00EC76D5">
        <w:rPr>
          <w:rStyle w:val="CodeInText0"/>
        </w:rPr>
        <w:t>cos</w:t>
      </w:r>
      <w:r w:rsidRPr="00EC76D5">
        <w:t xml:space="preserve">, </w:t>
      </w:r>
      <w:r w:rsidRPr="00EC76D5">
        <w:rPr>
          <w:rStyle w:val="CodeInText0"/>
        </w:rPr>
        <w:t>sin</w:t>
      </w:r>
      <w:r w:rsidRPr="00EC76D5">
        <w:t xml:space="preserve">, </w:t>
      </w:r>
      <w:r w:rsidRPr="00EC76D5">
        <w:rPr>
          <w:rStyle w:val="CodeInText0"/>
        </w:rPr>
        <w:t>tan</w:t>
      </w:r>
      <w:r w:rsidRPr="00EC76D5">
        <w:t xml:space="preserve">, </w:t>
      </w:r>
      <w:r w:rsidRPr="00EC76D5">
        <w:rPr>
          <w:rStyle w:val="CodeInText0"/>
        </w:rPr>
        <w:t>acos</w:t>
      </w:r>
      <w:r w:rsidRPr="00EC76D5">
        <w:t xml:space="preserve">, </w:t>
      </w:r>
      <w:r w:rsidRPr="00EC76D5">
        <w:rPr>
          <w:rStyle w:val="CodeInText0"/>
        </w:rPr>
        <w:t>asin</w:t>
      </w:r>
      <w:r w:rsidRPr="00EC76D5">
        <w:t xml:space="preserve">, and </w:t>
      </w:r>
      <w:r w:rsidRPr="00EC76D5">
        <w:rPr>
          <w:rStyle w:val="CodeInText0"/>
        </w:rPr>
        <w:t>atan</w:t>
      </w:r>
      <w:r w:rsidRPr="00EC76D5">
        <w:t xml:space="preserve">, and </w:t>
      </w:r>
      <w:r w:rsidRPr="00EC76D5">
        <w:rPr>
          <w:rStyle w:val="CodeInText0"/>
        </w:rPr>
        <w:t>atan2</w:t>
      </w:r>
      <w:r w:rsidRPr="00EC76D5">
        <w:t xml:space="preserve">; the hyperbolic functions </w:t>
      </w:r>
      <w:r w:rsidRPr="00EC76D5">
        <w:rPr>
          <w:rStyle w:val="CodeInText0"/>
        </w:rPr>
        <w:t>cosh</w:t>
      </w:r>
      <w:r w:rsidRPr="00EC76D5">
        <w:t xml:space="preserve">, </w:t>
      </w:r>
      <w:r w:rsidRPr="00EC76D5">
        <w:rPr>
          <w:rStyle w:val="CodeInText0"/>
        </w:rPr>
        <w:t>sinh</w:t>
      </w:r>
      <w:r w:rsidRPr="00EC76D5">
        <w:t xml:space="preserve">, and </w:t>
      </w:r>
      <w:r w:rsidRPr="00EC76D5">
        <w:rPr>
          <w:rStyle w:val="CodeInText0"/>
        </w:rPr>
        <w:t>tanh</w:t>
      </w:r>
      <w:r w:rsidRPr="00EC76D5">
        <w:t xml:space="preserve">; </w:t>
      </w:r>
      <w:r w:rsidRPr="00EC76D5">
        <w:rPr>
          <w:rStyle w:val="CodeInText0"/>
        </w:rPr>
        <w:t>ceil</w:t>
      </w:r>
      <w:r w:rsidRPr="00EC76D5">
        <w:t xml:space="preserve"> and </w:t>
      </w:r>
      <w:r w:rsidRPr="00EC76D5">
        <w:rPr>
          <w:rStyle w:val="CodeInText0"/>
        </w:rPr>
        <w:t>floor</w:t>
      </w:r>
      <w:r w:rsidRPr="00EC76D5">
        <w:t xml:space="preserve"> that rounds a floating value to the closest higher and lower value, respectively; </w:t>
      </w:r>
      <w:r w:rsidRPr="00EC76D5">
        <w:rPr>
          <w:rStyle w:val="CodeInText0"/>
        </w:rPr>
        <w:t>exp</w:t>
      </w:r>
      <w:r w:rsidRPr="00EC76D5">
        <w:t xml:space="preserve"> returning the natural exponent; </w:t>
      </w:r>
      <w:r w:rsidRPr="00EC76D5">
        <w:rPr>
          <w:rStyle w:val="CodeInText0"/>
        </w:rPr>
        <w:t>log</w:t>
      </w:r>
      <w:r w:rsidRPr="00EC76D5">
        <w:t xml:space="preserve"> returning the natural logarithm; </w:t>
      </w:r>
      <w:r w:rsidRPr="00EC76D5">
        <w:rPr>
          <w:rStyle w:val="CodeInText0"/>
        </w:rPr>
        <w:t>log10</w:t>
      </w:r>
      <w:r w:rsidRPr="00EC76D5">
        <w:t xml:space="preserve"> returning the logarithm of ten; </w:t>
      </w:r>
      <w:r w:rsidRPr="00EC76D5">
        <w:rPr>
          <w:rStyle w:val="CodeInText0"/>
        </w:rPr>
        <w:t>sqrt</w:t>
      </w:r>
      <w:r w:rsidRPr="00EC76D5">
        <w:t xml:space="preserve"> returning the square root, and </w:t>
      </w:r>
      <w:r w:rsidRPr="00EC76D5">
        <w:rPr>
          <w:rStyle w:val="CodeInText0"/>
        </w:rPr>
        <w:t>pow</w:t>
      </w:r>
      <w:r w:rsidRPr="00EC76D5">
        <w:t xml:space="preserve"> returning the power of two values. All of these functions takes and returns a double value (except </w:t>
      </w:r>
      <w:r w:rsidRPr="00EC76D5">
        <w:rPr>
          <w:rStyle w:val="CodeInText0"/>
        </w:rPr>
        <w:t>atan2</w:t>
      </w:r>
      <w:r w:rsidRPr="00EC76D5">
        <w:t xml:space="preserve"> and </w:t>
      </w:r>
      <w:r w:rsidRPr="00EC76D5">
        <w:rPr>
          <w:rStyle w:val="CodeInText0"/>
        </w:rPr>
        <w:t>pow</w:t>
      </w:r>
      <w:r w:rsidRPr="00EC76D5">
        <w:t xml:space="preserve"> that takes two values). The trigonometric functions deal with angles in radians.</w:t>
      </w:r>
    </w:p>
    <w:p w14:paraId="759D96EE" w14:textId="77777777" w:rsidR="00E80032" w:rsidRPr="00EC76D5" w:rsidRDefault="00E80032" w:rsidP="00E80032">
      <w:r w:rsidRPr="00EC76D5">
        <w:t>When converting a floating value to an integral value, it will always be truncated; that is, rounded to the integer value closest to zero. One way to find the closest integer value is to add 0.5 to the double value before converting it.</w:t>
      </w:r>
    </w:p>
    <w:p w14:paraId="39B42ECF" w14:textId="77777777" w:rsidR="00E80032" w:rsidRPr="00EC76D5" w:rsidRDefault="00E80032" w:rsidP="00E80032">
      <w:pPr>
        <w:pStyle w:val="Code"/>
      </w:pPr>
      <w:r w:rsidRPr="00EC76D5">
        <w:t>printf("double %f, rounded to the closest integer value: %d\n",</w:t>
      </w:r>
    </w:p>
    <w:p w14:paraId="507488E6" w14:textId="77777777" w:rsidR="00E80032" w:rsidRPr="00EC76D5" w:rsidRDefault="00E80032" w:rsidP="00E80032">
      <w:pPr>
        <w:pStyle w:val="Code"/>
      </w:pPr>
      <w:r w:rsidRPr="00EC76D5">
        <w:t xml:space="preserve">       x, ((int) (x + 0.5)));</w:t>
      </w:r>
    </w:p>
    <w:p w14:paraId="21B4C742" w14:textId="77777777" w:rsidR="00E80032" w:rsidRPr="00EC76D5" w:rsidRDefault="00E80032" w:rsidP="007C7CB2">
      <w:pPr>
        <w:pStyle w:val="Rubrik3"/>
      </w:pPr>
      <w:bookmarkStart w:id="914" w:name="_Toc320485615"/>
      <w:bookmarkStart w:id="915" w:name="_Toc323656738"/>
      <w:bookmarkStart w:id="916" w:name="_Toc324085476"/>
      <w:bookmarkStart w:id="917" w:name="_Toc383781128"/>
      <w:bookmarkStart w:id="918" w:name="_Toc49764532"/>
      <w:r w:rsidRPr="00EC76D5">
        <w:t>Long Jumps</w:t>
      </w:r>
      <w:bookmarkEnd w:id="914"/>
      <w:bookmarkEnd w:id="915"/>
      <w:bookmarkEnd w:id="916"/>
      <w:bookmarkEnd w:id="917"/>
      <w:bookmarkEnd w:id="918"/>
    </w:p>
    <w:p w14:paraId="2F4CF170" w14:textId="77777777" w:rsidR="00E80032" w:rsidRPr="00EC76D5" w:rsidRDefault="00E80032" w:rsidP="00E80032">
      <w:pPr>
        <w:rPr>
          <w:lang w:eastAsia="sv-SE"/>
        </w:rPr>
      </w:pPr>
      <w:r w:rsidRPr="00EC76D5">
        <w:rPr>
          <w:lang w:eastAsia="sv-SE"/>
        </w:rPr>
        <w:t xml:space="preserve">Regular jumps with </w:t>
      </w:r>
      <w:r w:rsidRPr="00EC76D5">
        <w:rPr>
          <w:rStyle w:val="CodeInText0"/>
        </w:rPr>
        <w:t>goto</w:t>
      </w:r>
      <w:r w:rsidRPr="00EC76D5">
        <w:rPr>
          <w:lang w:eastAsia="sv-SE"/>
        </w:rPr>
        <w:t xml:space="preserve"> can only occur in the same function body; long jumps with the standard function </w:t>
      </w:r>
      <w:r w:rsidRPr="00EC76D5">
        <w:rPr>
          <w:rStyle w:val="CodeInText0"/>
        </w:rPr>
        <w:t>setjmp</w:t>
      </w:r>
      <w:r w:rsidRPr="00EC76D5">
        <w:rPr>
          <w:lang w:eastAsia="sv-SE"/>
        </w:rPr>
        <w:t xml:space="preserve"> and </w:t>
      </w:r>
      <w:r w:rsidRPr="00EC76D5">
        <w:rPr>
          <w:rStyle w:val="CodeInText0"/>
        </w:rPr>
        <w:t>longjump</w:t>
      </w:r>
      <w:r w:rsidRPr="00EC76D5">
        <w:rPr>
          <w:lang w:eastAsia="sv-SE"/>
        </w:rPr>
        <w:t xml:space="preserve"> can, on the other hand, occur throw call sequences; </w:t>
      </w:r>
      <w:r w:rsidRPr="00EC76D5">
        <w:rPr>
          <w:rStyle w:val="CodeInText0"/>
        </w:rPr>
        <w:t>setjmp</w:t>
      </w:r>
      <w:r w:rsidRPr="00EC76D5">
        <w:rPr>
          <w:lang w:eastAsia="sv-SE"/>
        </w:rPr>
        <w:t xml:space="preserve"> saves the state of the program execution and </w:t>
      </w:r>
      <w:r w:rsidRPr="00EC76D5">
        <w:rPr>
          <w:rStyle w:val="CodeInText0"/>
        </w:rPr>
        <w:t>longjmp</w:t>
      </w:r>
      <w:r w:rsidRPr="00EC76D5">
        <w:rPr>
          <w:lang w:eastAsia="sv-SE"/>
        </w:rPr>
        <w:t xml:space="preserve"> uses that information to restore that state, which gives the illusion of a backwards jump.</w:t>
      </w:r>
    </w:p>
    <w:p w14:paraId="35D733F3" w14:textId="77777777" w:rsidR="00E80032" w:rsidRPr="00EC76D5" w:rsidRDefault="00E80032" w:rsidP="00E80032">
      <w:pPr>
        <w:rPr>
          <w:lang w:eastAsia="sv-SE"/>
        </w:rPr>
      </w:pPr>
      <w:r w:rsidRPr="00EC76D5">
        <w:rPr>
          <w:lang w:eastAsia="sv-SE"/>
        </w:rPr>
        <w:t xml:space="preserve">In the program below, the user inputs a number, if it does not equal zero its inverse is return. If the number does equal zero, a long jump occurs. The call to </w:t>
      </w:r>
      <w:r w:rsidRPr="00EC76D5">
        <w:rPr>
          <w:rStyle w:val="CodeInText0"/>
        </w:rPr>
        <w:t>setjump</w:t>
      </w:r>
      <w:r w:rsidRPr="00EC76D5">
        <w:rPr>
          <w:lang w:eastAsia="sv-SE"/>
        </w:rPr>
        <w:t xml:space="preserve"> returns zero when the jump is set and a non-zero value when a long jump occurs</w:t>
      </w:r>
      <w:r w:rsidRPr="00EC76D5">
        <w:rPr>
          <w:rStyle w:val="Fotnotsreferens"/>
        </w:rPr>
        <w:footnoteReference w:id="29"/>
      </w:r>
      <w:r w:rsidRPr="00EC76D5">
        <w:rPr>
          <w:lang w:eastAsia="sv-SE"/>
        </w:rPr>
        <w:t>.</w:t>
      </w:r>
    </w:p>
    <w:p w14:paraId="1BF0B816" w14:textId="77777777" w:rsidR="00E80032" w:rsidRPr="00EC76D5" w:rsidRDefault="00E80032" w:rsidP="00E80032">
      <w:pPr>
        <w:pStyle w:val="Code"/>
      </w:pPr>
      <w:r w:rsidRPr="00EC76D5">
        <w:t>#include &lt;stdio.h&gt;</w:t>
      </w:r>
    </w:p>
    <w:p w14:paraId="7CD2F06A" w14:textId="432C5AFA" w:rsidR="00E80032" w:rsidRPr="00EC76D5" w:rsidRDefault="00E80032" w:rsidP="00E80032">
      <w:pPr>
        <w:pStyle w:val="Code"/>
      </w:pPr>
      <w:r w:rsidRPr="00EC76D5">
        <w:t xml:space="preserve">#include </w:t>
      </w:r>
      <w:r w:rsidR="00EF337F">
        <w:t>&lt;setjmp.h&gt;</w:t>
      </w:r>
    </w:p>
    <w:p w14:paraId="435E1D33" w14:textId="77777777" w:rsidR="00E80032" w:rsidRPr="00EC76D5" w:rsidRDefault="00E80032" w:rsidP="00E80032">
      <w:pPr>
        <w:pStyle w:val="Code"/>
      </w:pPr>
    </w:p>
    <w:p w14:paraId="0C930FC3" w14:textId="77777777" w:rsidR="00E80032" w:rsidRPr="00EC76D5" w:rsidRDefault="00E80032" w:rsidP="00E80032">
      <w:pPr>
        <w:pStyle w:val="Code"/>
      </w:pPr>
      <w:r w:rsidRPr="00EC76D5">
        <w:t>jmp_buf env;</w:t>
      </w:r>
    </w:p>
    <w:p w14:paraId="00D06457" w14:textId="77777777" w:rsidR="00E80032" w:rsidRPr="00EC76D5" w:rsidRDefault="00E80032" w:rsidP="00E80032">
      <w:pPr>
        <w:pStyle w:val="Code"/>
      </w:pPr>
    </w:p>
    <w:p w14:paraId="55A60F6F" w14:textId="77777777" w:rsidR="00E80032" w:rsidRPr="00EC76D5" w:rsidRDefault="00E80032" w:rsidP="00E80032">
      <w:pPr>
        <w:pStyle w:val="Code"/>
      </w:pPr>
      <w:r w:rsidRPr="00EC76D5">
        <w:t>double Divide(double numerator, double denominator) {</w:t>
      </w:r>
    </w:p>
    <w:p w14:paraId="5EAAE725" w14:textId="77777777" w:rsidR="00E80032" w:rsidRPr="00EC76D5" w:rsidRDefault="00E80032" w:rsidP="00E80032">
      <w:pPr>
        <w:pStyle w:val="Code"/>
      </w:pPr>
      <w:r w:rsidRPr="00EC76D5">
        <w:t xml:space="preserve">  if (denominator == 0) {</w:t>
      </w:r>
      <w:r w:rsidRPr="00EC76D5">
        <w:cr/>
        <w:t xml:space="preserve">    longjmp(env, -1); // -1 to represents an error state.</w:t>
      </w:r>
    </w:p>
    <w:p w14:paraId="5D72693B" w14:textId="77777777" w:rsidR="00E80032" w:rsidRPr="00EC76D5" w:rsidRDefault="00E80032" w:rsidP="00E80032">
      <w:pPr>
        <w:pStyle w:val="Code"/>
      </w:pPr>
      <w:r w:rsidRPr="00EC76D5">
        <w:t xml:space="preserve">  }</w:t>
      </w:r>
    </w:p>
    <w:p w14:paraId="093BE0C4" w14:textId="77777777" w:rsidR="00E80032" w:rsidRPr="00EC76D5" w:rsidRDefault="00E80032" w:rsidP="00E80032">
      <w:pPr>
        <w:pStyle w:val="Code"/>
      </w:pPr>
    </w:p>
    <w:p w14:paraId="592A7AFF" w14:textId="77777777" w:rsidR="00E80032" w:rsidRPr="00EC76D5" w:rsidRDefault="00E80032" w:rsidP="00E80032">
      <w:pPr>
        <w:pStyle w:val="Code"/>
      </w:pPr>
      <w:r w:rsidRPr="00EC76D5">
        <w:t xml:space="preserve">  return numerator / denominator;</w:t>
      </w:r>
    </w:p>
    <w:p w14:paraId="4DBD6087" w14:textId="77777777" w:rsidR="00E80032" w:rsidRPr="00EC76D5" w:rsidRDefault="00E80032" w:rsidP="00E80032">
      <w:pPr>
        <w:pStyle w:val="Code"/>
      </w:pPr>
      <w:r w:rsidRPr="00EC76D5">
        <w:t>}</w:t>
      </w:r>
    </w:p>
    <w:p w14:paraId="752CF75A" w14:textId="77777777" w:rsidR="00E80032" w:rsidRPr="00EC76D5" w:rsidRDefault="00E80032" w:rsidP="00E80032">
      <w:pPr>
        <w:pStyle w:val="Code"/>
      </w:pPr>
    </w:p>
    <w:p w14:paraId="591A2F81" w14:textId="77777777" w:rsidR="00E80032" w:rsidRPr="00EC76D5" w:rsidRDefault="00E80032" w:rsidP="00E80032">
      <w:pPr>
        <w:pStyle w:val="Code"/>
      </w:pPr>
      <w:r w:rsidRPr="00EC76D5">
        <w:t>double Inverse(double number) {</w:t>
      </w:r>
    </w:p>
    <w:p w14:paraId="5C9D52C9" w14:textId="77777777" w:rsidR="00E80032" w:rsidRPr="00EC76D5" w:rsidRDefault="00E80032" w:rsidP="00E80032">
      <w:pPr>
        <w:pStyle w:val="Code"/>
      </w:pPr>
      <w:r w:rsidRPr="00EC76D5">
        <w:t xml:space="preserve">  return Divide(1.0, number);</w:t>
      </w:r>
    </w:p>
    <w:p w14:paraId="1A7DCA94" w14:textId="77777777" w:rsidR="00E80032" w:rsidRPr="00EC76D5" w:rsidRDefault="00E80032" w:rsidP="00E80032">
      <w:pPr>
        <w:pStyle w:val="Code"/>
      </w:pPr>
      <w:r w:rsidRPr="00EC76D5">
        <w:t>}</w:t>
      </w:r>
    </w:p>
    <w:p w14:paraId="66D15645" w14:textId="77777777" w:rsidR="00E80032" w:rsidRPr="00EC76D5" w:rsidRDefault="00E80032" w:rsidP="00E80032">
      <w:pPr>
        <w:pStyle w:val="Code"/>
      </w:pPr>
    </w:p>
    <w:p w14:paraId="07E7925A" w14:textId="77777777" w:rsidR="00E80032" w:rsidRPr="00EC76D5" w:rsidRDefault="00E80032" w:rsidP="00E80032">
      <w:pPr>
        <w:pStyle w:val="Code"/>
      </w:pPr>
      <w:r w:rsidRPr="00EC76D5">
        <w:t>void main() {</w:t>
      </w:r>
    </w:p>
    <w:p w14:paraId="59E62EC8" w14:textId="77777777" w:rsidR="00E80032" w:rsidRPr="00EC76D5" w:rsidRDefault="00E80032" w:rsidP="00E80032">
      <w:pPr>
        <w:pStyle w:val="Code"/>
      </w:pPr>
      <w:r w:rsidRPr="00EC76D5">
        <w:t xml:space="preserve">  if (setjmp(env) == 0) {</w:t>
      </w:r>
      <w:r w:rsidRPr="00EC76D5">
        <w:cr/>
        <w:t xml:space="preserve">    double value;</w:t>
      </w:r>
    </w:p>
    <w:p w14:paraId="6E9D8F50" w14:textId="77777777" w:rsidR="00E80032" w:rsidRPr="00EC76D5" w:rsidRDefault="00E80032" w:rsidP="00E80032">
      <w:pPr>
        <w:pStyle w:val="Code"/>
      </w:pPr>
      <w:r w:rsidRPr="00EC76D5">
        <w:t xml:space="preserve">    printf("Value: ");</w:t>
      </w:r>
    </w:p>
    <w:p w14:paraId="2D8FD60B" w14:textId="77777777" w:rsidR="00E80032" w:rsidRPr="00EC76D5" w:rsidRDefault="00E80032" w:rsidP="00E80032">
      <w:pPr>
        <w:pStyle w:val="Code"/>
      </w:pPr>
      <w:r w:rsidRPr="00EC76D5">
        <w:t xml:space="preserve">    scanf("%lf", &amp;value);</w:t>
      </w:r>
    </w:p>
    <w:p w14:paraId="02131FB8" w14:textId="77777777" w:rsidR="00E80032" w:rsidRPr="00EC76D5" w:rsidRDefault="00E80032" w:rsidP="00E80032">
      <w:pPr>
        <w:pStyle w:val="Code"/>
      </w:pPr>
      <w:r w:rsidRPr="00EC76D5">
        <w:t xml:space="preserve">    printf("Inverse: %f\n", Inverse(value));</w:t>
      </w:r>
    </w:p>
    <w:p w14:paraId="32B48067" w14:textId="77777777" w:rsidR="00E80032" w:rsidRPr="00EC76D5" w:rsidRDefault="00E80032" w:rsidP="00E80032">
      <w:pPr>
        <w:pStyle w:val="Code"/>
      </w:pPr>
      <w:r w:rsidRPr="00EC76D5">
        <w:t xml:space="preserve">  }</w:t>
      </w:r>
    </w:p>
    <w:p w14:paraId="51AECFDA" w14:textId="77777777" w:rsidR="00E80032" w:rsidRPr="00EC76D5" w:rsidRDefault="00E80032" w:rsidP="00E80032">
      <w:pPr>
        <w:pStyle w:val="Code"/>
      </w:pPr>
      <w:r w:rsidRPr="00EC76D5">
        <w:t xml:space="preserve">  else {</w:t>
      </w:r>
    </w:p>
    <w:p w14:paraId="3A68C645" w14:textId="77777777" w:rsidR="00E80032" w:rsidRPr="00EC76D5" w:rsidRDefault="00E80032" w:rsidP="00E80032">
      <w:pPr>
        <w:pStyle w:val="Code"/>
      </w:pPr>
      <w:r w:rsidRPr="00EC76D5">
        <w:t xml:space="preserve">    puts("Division by zero.");</w:t>
      </w:r>
    </w:p>
    <w:p w14:paraId="608B2A5E" w14:textId="77777777" w:rsidR="00E80032" w:rsidRPr="00EC76D5" w:rsidRDefault="00E80032" w:rsidP="00E80032">
      <w:pPr>
        <w:pStyle w:val="Code"/>
      </w:pPr>
      <w:r w:rsidRPr="00EC76D5">
        <w:t xml:space="preserve">  }</w:t>
      </w:r>
    </w:p>
    <w:p w14:paraId="55E5482A" w14:textId="77777777" w:rsidR="00E80032" w:rsidRPr="00EC76D5" w:rsidRDefault="00E80032" w:rsidP="00E80032">
      <w:pPr>
        <w:pStyle w:val="Code"/>
      </w:pPr>
      <w:r w:rsidRPr="00EC76D5">
        <w:t xml:space="preserve">} </w:t>
      </w:r>
    </w:p>
    <w:p w14:paraId="580E624D" w14:textId="77777777" w:rsidR="00E80032" w:rsidRPr="00EC76D5" w:rsidRDefault="00E80032" w:rsidP="007C7CB2">
      <w:pPr>
        <w:pStyle w:val="Rubrik3"/>
      </w:pPr>
      <w:bookmarkStart w:id="919" w:name="_Toc323656739"/>
      <w:bookmarkStart w:id="920" w:name="_Toc324085477"/>
      <w:bookmarkStart w:id="921" w:name="_Toc383781129"/>
      <w:bookmarkStart w:id="922" w:name="_Toc49764533"/>
      <w:r w:rsidRPr="00EC76D5">
        <w:t>Time</w:t>
      </w:r>
      <w:bookmarkEnd w:id="919"/>
      <w:bookmarkEnd w:id="920"/>
      <w:bookmarkEnd w:id="921"/>
      <w:bookmarkEnd w:id="922"/>
    </w:p>
    <w:p w14:paraId="3ADE0528" w14:textId="06103AC4" w:rsidR="00E80032" w:rsidRPr="00EC76D5" w:rsidRDefault="00E80032" w:rsidP="00E80032">
      <w:pPr>
        <w:rPr>
          <w:rFonts w:ascii="Courier New" w:hAnsi="Courier New" w:cs="Courier New"/>
          <w:sz w:val="24"/>
        </w:rPr>
      </w:pPr>
      <w:r w:rsidRPr="00EC76D5">
        <w:t xml:space="preserve">The </w:t>
      </w:r>
      <w:r w:rsidRPr="00EC76D5">
        <w:rPr>
          <w:rStyle w:val="CodeInText0"/>
        </w:rPr>
        <w:t>time</w:t>
      </w:r>
      <w:r w:rsidRPr="00EC76D5">
        <w:t xml:space="preserve"> function gives the number of seconds since January 1, 1970. That value can then be used to fill a </w:t>
      </w:r>
      <w:r w:rsidRPr="00EC76D5">
        <w:rPr>
          <w:rStyle w:val="CodeInText0"/>
        </w:rPr>
        <w:t>tm</w:t>
      </w:r>
      <w:r w:rsidR="00BF3BC6" w:rsidRPr="00EC76D5">
        <w:t xml:space="preserve"> struct</w:t>
      </w:r>
      <w:r w:rsidRPr="00EC76D5">
        <w:t xml:space="preserve"> with values regarding local date and time by calling the </w:t>
      </w:r>
      <w:r w:rsidRPr="00EC76D5">
        <w:rPr>
          <w:rStyle w:val="CodeInText0"/>
        </w:rPr>
        <w:t>localtime</w:t>
      </w:r>
      <w:r w:rsidRPr="00EC76D5">
        <w:t xml:space="preserve"> function. If we call instead call </w:t>
      </w:r>
      <w:r w:rsidRPr="00EC76D5">
        <w:rPr>
          <w:rStyle w:val="CodeInText0"/>
        </w:rPr>
        <w:t>gmtime</w:t>
      </w:r>
      <w:r w:rsidRPr="00EC76D5">
        <w:t xml:space="preserve">, the </w:t>
      </w:r>
      <w:hyperlink r:id="rId27" w:tooltip="Greenwich Mean Time" w:history="1">
        <w:r w:rsidRPr="00EC76D5">
          <w:t>Greenwich Mean Time</w:t>
        </w:r>
      </w:hyperlink>
      <w:r w:rsidRPr="00EC76D5">
        <w:t xml:space="preserve"> (Coordinated Universal Time) will be given. Note that the </w:t>
      </w:r>
      <w:r w:rsidRPr="00EC76D5">
        <w:rPr>
          <w:rStyle w:val="CodeInText0"/>
        </w:rPr>
        <w:t>tm_year</w:t>
      </w:r>
      <w:r w:rsidRPr="00EC76D5">
        <w:t xml:space="preserve"> field gives the year starting from 1900.</w:t>
      </w:r>
    </w:p>
    <w:p w14:paraId="7278998F" w14:textId="3688CC11" w:rsidR="00E80032" w:rsidRPr="00EC76D5" w:rsidRDefault="00E80032" w:rsidP="00E80032">
      <w:pPr>
        <w:pStyle w:val="Code"/>
      </w:pPr>
      <w:r w:rsidRPr="00EC76D5">
        <w:t xml:space="preserve">#include </w:t>
      </w:r>
      <w:r w:rsidR="007705ED">
        <w:rPr>
          <w:color w:val="000000" w:themeColor="text1"/>
        </w:rPr>
        <w:t>&lt;time.h&gt;</w:t>
      </w:r>
    </w:p>
    <w:p w14:paraId="17A7EE79" w14:textId="77777777" w:rsidR="00E80032" w:rsidRPr="00EC76D5" w:rsidRDefault="00E80032" w:rsidP="00E80032">
      <w:pPr>
        <w:pStyle w:val="Code"/>
      </w:pPr>
    </w:p>
    <w:p w14:paraId="2074649C" w14:textId="77777777" w:rsidR="00E80032" w:rsidRPr="00EC76D5" w:rsidRDefault="00E80032" w:rsidP="00E80032">
      <w:pPr>
        <w:pStyle w:val="Code"/>
      </w:pPr>
      <w:r w:rsidRPr="00EC76D5">
        <w:t>void main() {</w:t>
      </w:r>
    </w:p>
    <w:p w14:paraId="2C44878B" w14:textId="77777777" w:rsidR="00E80032" w:rsidRPr="00EC76D5" w:rsidRDefault="00E80032" w:rsidP="00E80032">
      <w:pPr>
        <w:pStyle w:val="Code"/>
      </w:pPr>
      <w:r w:rsidRPr="00EC76D5">
        <w:t xml:space="preserve">  time_t t = time(NULL);</w:t>
      </w:r>
    </w:p>
    <w:p w14:paraId="5C10B54A" w14:textId="77777777" w:rsidR="00E80032" w:rsidRPr="00EC76D5" w:rsidRDefault="00E80032" w:rsidP="00E80032">
      <w:pPr>
        <w:pStyle w:val="Code"/>
      </w:pPr>
      <w:r w:rsidRPr="00EC76D5">
        <w:t xml:space="preserve">  struct tm time;</w:t>
      </w:r>
    </w:p>
    <w:p w14:paraId="0807B0E7" w14:textId="77777777" w:rsidR="00E80032" w:rsidRPr="00EC76D5" w:rsidRDefault="00E80032" w:rsidP="00E80032">
      <w:pPr>
        <w:pStyle w:val="Code"/>
      </w:pPr>
      <w:r w:rsidRPr="00EC76D5">
        <w:t xml:space="preserve">    </w:t>
      </w:r>
    </w:p>
    <w:p w14:paraId="2A1A394E" w14:textId="77777777" w:rsidR="00E80032" w:rsidRPr="00EC76D5" w:rsidRDefault="00E80032" w:rsidP="00E80032">
      <w:pPr>
        <w:pStyle w:val="Code"/>
      </w:pPr>
      <w:r w:rsidRPr="00EC76D5">
        <w:t xml:space="preserve">  char *months[] = {"Jan", </w:t>
      </w:r>
      <w:r w:rsidRPr="00EC76D5">
        <w:rPr>
          <w:color w:val="000000" w:themeColor="text1"/>
          <w:rPrChange w:id="923" w:author="Stefan Björnander" w:date="2012-05-06T21:51:00Z">
            <w:rPr>
              <w:color w:val="A31515"/>
            </w:rPr>
          </w:rPrChange>
        </w:rPr>
        <w:t>"Feb"</w:t>
      </w:r>
      <w:r w:rsidRPr="00EC76D5">
        <w:t xml:space="preserve">, </w:t>
      </w:r>
      <w:r w:rsidRPr="00EC76D5">
        <w:rPr>
          <w:color w:val="000000" w:themeColor="text1"/>
          <w:rPrChange w:id="924" w:author="Stefan Björnander" w:date="2012-05-06T21:51:00Z">
            <w:rPr>
              <w:color w:val="A31515"/>
            </w:rPr>
          </w:rPrChange>
        </w:rPr>
        <w:t>"Mar"</w:t>
      </w:r>
      <w:r w:rsidRPr="00EC76D5">
        <w:t xml:space="preserve">, </w:t>
      </w:r>
      <w:r w:rsidRPr="00EC76D5">
        <w:rPr>
          <w:color w:val="000000" w:themeColor="text1"/>
          <w:rPrChange w:id="925" w:author="Stefan Björnander" w:date="2012-05-06T21:51:00Z">
            <w:rPr>
              <w:color w:val="A31515"/>
            </w:rPr>
          </w:rPrChange>
        </w:rPr>
        <w:t>"Apr"</w:t>
      </w:r>
      <w:r w:rsidRPr="00EC76D5">
        <w:t>,</w:t>
      </w:r>
    </w:p>
    <w:p w14:paraId="4B151F55" w14:textId="77777777" w:rsidR="00E80032" w:rsidRPr="00EC76D5" w:rsidRDefault="00E80032" w:rsidP="00E80032">
      <w:pPr>
        <w:pStyle w:val="Code"/>
      </w:pPr>
      <w:r w:rsidRPr="00EC76D5">
        <w:t xml:space="preserve">                    "May", </w:t>
      </w:r>
      <w:r w:rsidRPr="00EC76D5">
        <w:rPr>
          <w:color w:val="000000" w:themeColor="text1"/>
          <w:rPrChange w:id="926" w:author="Stefan Björnander" w:date="2012-05-06T21:51:00Z">
            <w:rPr>
              <w:color w:val="A31515"/>
            </w:rPr>
          </w:rPrChange>
        </w:rPr>
        <w:t>"Jun"</w:t>
      </w:r>
      <w:r w:rsidRPr="00EC76D5">
        <w:t xml:space="preserve">, </w:t>
      </w:r>
      <w:r w:rsidRPr="00EC76D5">
        <w:rPr>
          <w:color w:val="000000" w:themeColor="text1"/>
          <w:rPrChange w:id="927" w:author="Stefan Björnander" w:date="2012-05-06T21:51:00Z">
            <w:rPr>
              <w:color w:val="A31515"/>
            </w:rPr>
          </w:rPrChange>
        </w:rPr>
        <w:t>"Jul"</w:t>
      </w:r>
      <w:r w:rsidRPr="00EC76D5">
        <w:t xml:space="preserve">, </w:t>
      </w:r>
      <w:r w:rsidRPr="00EC76D5">
        <w:rPr>
          <w:color w:val="000000" w:themeColor="text1"/>
          <w:rPrChange w:id="928" w:author="Stefan Björnander" w:date="2012-05-06T21:51:00Z">
            <w:rPr>
              <w:color w:val="A31515"/>
            </w:rPr>
          </w:rPrChange>
        </w:rPr>
        <w:t>"Aug"</w:t>
      </w:r>
      <w:r w:rsidRPr="00EC76D5">
        <w:t>,</w:t>
      </w:r>
    </w:p>
    <w:p w14:paraId="045FC9FD" w14:textId="77777777" w:rsidR="00E80032" w:rsidRPr="00EC76D5" w:rsidRDefault="00E80032" w:rsidP="00E80032">
      <w:pPr>
        <w:pStyle w:val="Code"/>
      </w:pPr>
      <w:r w:rsidRPr="00EC76D5">
        <w:t xml:space="preserve">                    "Sep", </w:t>
      </w:r>
      <w:r w:rsidRPr="00EC76D5">
        <w:rPr>
          <w:color w:val="000000" w:themeColor="text1"/>
          <w:rPrChange w:id="929" w:author="Stefan Björnander" w:date="2012-05-06T21:51:00Z">
            <w:rPr>
              <w:color w:val="A31515"/>
            </w:rPr>
          </w:rPrChange>
        </w:rPr>
        <w:t>"Oct"</w:t>
      </w:r>
      <w:r w:rsidRPr="00EC76D5">
        <w:t xml:space="preserve">, </w:t>
      </w:r>
      <w:r w:rsidRPr="00EC76D5">
        <w:rPr>
          <w:color w:val="000000" w:themeColor="text1"/>
          <w:rPrChange w:id="930" w:author="Stefan Björnander" w:date="2012-05-06T21:51:00Z">
            <w:rPr>
              <w:color w:val="A31515"/>
            </w:rPr>
          </w:rPrChange>
        </w:rPr>
        <w:t>"Nov"</w:t>
      </w:r>
      <w:r w:rsidRPr="00EC76D5">
        <w:t>,</w:t>
      </w:r>
      <w:r w:rsidRPr="00EC76D5">
        <w:rPr>
          <w:color w:val="000000" w:themeColor="text1"/>
          <w:rPrChange w:id="931" w:author="Stefan Björnander" w:date="2012-05-06T21:51:00Z">
            <w:rPr>
              <w:color w:val="A31515"/>
            </w:rPr>
          </w:rPrChange>
        </w:rPr>
        <w:t>"Dec"</w:t>
      </w:r>
      <w:r w:rsidRPr="00EC76D5">
        <w:t>};</w:t>
      </w:r>
    </w:p>
    <w:p w14:paraId="69D494AC" w14:textId="77777777" w:rsidR="00E80032" w:rsidRPr="00EC76D5" w:rsidRDefault="00E80032" w:rsidP="00E80032">
      <w:pPr>
        <w:pStyle w:val="Code"/>
      </w:pPr>
      <w:r w:rsidRPr="00EC76D5">
        <w:t xml:space="preserve">  char *days[] = {"Sun", </w:t>
      </w:r>
      <w:r w:rsidRPr="00EC76D5">
        <w:rPr>
          <w:color w:val="000000" w:themeColor="text1"/>
          <w:rPrChange w:id="932" w:author="Stefan Björnander" w:date="2012-05-06T21:51:00Z">
            <w:rPr>
              <w:color w:val="A31515"/>
            </w:rPr>
          </w:rPrChange>
        </w:rPr>
        <w:t>"Mon"</w:t>
      </w:r>
      <w:r w:rsidRPr="00EC76D5">
        <w:t xml:space="preserve">, </w:t>
      </w:r>
      <w:r w:rsidRPr="00EC76D5">
        <w:rPr>
          <w:color w:val="000000" w:themeColor="text1"/>
          <w:rPrChange w:id="933" w:author="Stefan Björnander" w:date="2012-05-06T21:51:00Z">
            <w:rPr>
              <w:color w:val="A31515"/>
            </w:rPr>
          </w:rPrChange>
        </w:rPr>
        <w:t>"Tue"</w:t>
      </w:r>
      <w:r w:rsidRPr="00EC76D5">
        <w:t xml:space="preserve">, </w:t>
      </w:r>
      <w:r w:rsidRPr="00EC76D5">
        <w:rPr>
          <w:color w:val="000000" w:themeColor="text1"/>
          <w:rPrChange w:id="934" w:author="Stefan Björnander" w:date="2012-05-06T21:51:00Z">
            <w:rPr>
              <w:color w:val="A31515"/>
            </w:rPr>
          </w:rPrChange>
        </w:rPr>
        <w:t>"Wed"</w:t>
      </w:r>
      <w:r w:rsidRPr="00EC76D5">
        <w:t>,</w:t>
      </w:r>
    </w:p>
    <w:p w14:paraId="1B58794E" w14:textId="77777777" w:rsidR="00E80032" w:rsidRPr="00EC76D5" w:rsidRDefault="00E80032" w:rsidP="00E80032">
      <w:pPr>
        <w:pStyle w:val="Code"/>
      </w:pPr>
      <w:r w:rsidRPr="00EC76D5">
        <w:t xml:space="preserve">                  "Thu", </w:t>
      </w:r>
      <w:r w:rsidRPr="00EC76D5">
        <w:rPr>
          <w:color w:val="000000" w:themeColor="text1"/>
          <w:rPrChange w:id="935" w:author="Stefan Björnander" w:date="2012-05-06T21:51:00Z">
            <w:rPr>
              <w:color w:val="A31515"/>
            </w:rPr>
          </w:rPrChange>
        </w:rPr>
        <w:t>"Fri"</w:t>
      </w:r>
      <w:r w:rsidRPr="00EC76D5">
        <w:t xml:space="preserve">, </w:t>
      </w:r>
      <w:r w:rsidRPr="00EC76D5">
        <w:rPr>
          <w:color w:val="000000" w:themeColor="text1"/>
          <w:rPrChange w:id="936" w:author="Stefan Björnander" w:date="2012-05-06T21:51:00Z">
            <w:rPr>
              <w:color w:val="A31515"/>
            </w:rPr>
          </w:rPrChange>
        </w:rPr>
        <w:t>"Sat"</w:t>
      </w:r>
      <w:r w:rsidRPr="00EC76D5">
        <w:t>};</w:t>
      </w:r>
    </w:p>
    <w:p w14:paraId="2C32719D" w14:textId="77777777" w:rsidR="00E80032" w:rsidRPr="00EC76D5" w:rsidRDefault="00E80032" w:rsidP="00E80032">
      <w:pPr>
        <w:pStyle w:val="Code"/>
      </w:pPr>
    </w:p>
    <w:p w14:paraId="263D6A6E" w14:textId="77777777" w:rsidR="00E80032" w:rsidRPr="00EC76D5" w:rsidRDefault="00E80032" w:rsidP="00E80032">
      <w:pPr>
        <w:pStyle w:val="Code"/>
      </w:pPr>
      <w:r w:rsidRPr="00EC76D5">
        <w:t xml:space="preserve">  localtime_s(&amp;time, &amp;t);</w:t>
      </w:r>
    </w:p>
    <w:p w14:paraId="1D28C200" w14:textId="77777777" w:rsidR="00E80032" w:rsidRPr="00EC76D5" w:rsidRDefault="00E80032" w:rsidP="00E80032">
      <w:pPr>
        <w:pStyle w:val="Code"/>
      </w:pPr>
      <w:r w:rsidRPr="00EC76D5">
        <w:t xml:space="preserve">  printf("%02d:%02d:%02d\n", time.tm_hour, time.tm_min, time.tm_sec);</w:t>
      </w:r>
    </w:p>
    <w:p w14:paraId="3FA72AC7" w14:textId="77777777" w:rsidR="00E80032" w:rsidRPr="00EC76D5" w:rsidRDefault="00E80032" w:rsidP="00E80032">
      <w:pPr>
        <w:pStyle w:val="Code"/>
      </w:pPr>
      <w:r w:rsidRPr="00EC76D5">
        <w:t xml:space="preserve">  printf("%s %s %d, %d\n", days[time.tm_wday], months[time.tm_mon],</w:t>
      </w:r>
    </w:p>
    <w:p w14:paraId="0B20F7A7" w14:textId="77777777" w:rsidR="00E80032" w:rsidRPr="00EC76D5" w:rsidRDefault="00E80032" w:rsidP="00E80032">
      <w:pPr>
        <w:pStyle w:val="Code"/>
      </w:pPr>
      <w:r w:rsidRPr="00EC76D5">
        <w:t xml:space="preserve">         time.tm_mday, 1900 + time.tm_year);</w:t>
      </w:r>
    </w:p>
    <w:p w14:paraId="0AC96F9A" w14:textId="77777777" w:rsidR="00E80032" w:rsidRPr="00EC76D5" w:rsidRDefault="00E80032" w:rsidP="00E80032">
      <w:pPr>
        <w:pStyle w:val="Code"/>
      </w:pPr>
      <w:r w:rsidRPr="00EC76D5">
        <w:t xml:space="preserve">  printf("Day of year: %d.\n", time.tm_yday);</w:t>
      </w:r>
    </w:p>
    <w:p w14:paraId="6CCB27AE" w14:textId="77777777" w:rsidR="00E80032" w:rsidRPr="00EC76D5" w:rsidRDefault="00E80032" w:rsidP="00E80032">
      <w:pPr>
        <w:pStyle w:val="Code"/>
      </w:pPr>
      <w:r w:rsidRPr="00EC76D5">
        <w:t xml:space="preserve">  printf("Daylight saving time: %s.\n", time.tm_isdst ? "Yes" : "No");</w:t>
      </w:r>
    </w:p>
    <w:p w14:paraId="48BE3C04" w14:textId="77777777" w:rsidR="00E80032" w:rsidRPr="00EC76D5" w:rsidRDefault="00E80032" w:rsidP="00E80032">
      <w:pPr>
        <w:pStyle w:val="Code"/>
      </w:pPr>
      <w:r w:rsidRPr="00EC76D5">
        <w:t>}</w:t>
      </w:r>
    </w:p>
    <w:p w14:paraId="45113E65" w14:textId="77777777" w:rsidR="00E80032" w:rsidRPr="00EC76D5" w:rsidRDefault="00E80032" w:rsidP="00E80032">
      <w:r w:rsidRPr="00EC76D5">
        <w:t>It is also possible to measure the period between two events.</w:t>
      </w:r>
    </w:p>
    <w:p w14:paraId="41937378" w14:textId="6468D264" w:rsidR="00E80032" w:rsidRPr="00EC76D5" w:rsidRDefault="00E80032" w:rsidP="00E80032">
      <w:pPr>
        <w:pStyle w:val="Code"/>
      </w:pPr>
      <w:r w:rsidRPr="00EC76D5">
        <w:rPr>
          <w:color w:val="000000" w:themeColor="text1"/>
          <w:rPrChange w:id="937" w:author="Stefan Björnander" w:date="2012-05-06T21:51:00Z">
            <w:rPr>
              <w:color w:val="0000FF"/>
            </w:rPr>
          </w:rPrChange>
        </w:rPr>
        <w:t>#include</w:t>
      </w:r>
      <w:r w:rsidRPr="00EC76D5">
        <w:t xml:space="preserve"> </w:t>
      </w:r>
      <w:r w:rsidR="00294181">
        <w:t>&lt;stdio.h&gt;</w:t>
      </w:r>
    </w:p>
    <w:p w14:paraId="50C1A712" w14:textId="3AF63A56" w:rsidR="00E80032" w:rsidRPr="00EC76D5" w:rsidRDefault="00E80032" w:rsidP="00E80032">
      <w:pPr>
        <w:pStyle w:val="Code"/>
      </w:pPr>
      <w:r w:rsidRPr="00EC76D5">
        <w:rPr>
          <w:color w:val="000000" w:themeColor="text1"/>
          <w:rPrChange w:id="938" w:author="Stefan Björnander" w:date="2012-05-06T21:51:00Z">
            <w:rPr>
              <w:color w:val="0000FF"/>
            </w:rPr>
          </w:rPrChange>
        </w:rPr>
        <w:t>#include</w:t>
      </w:r>
      <w:r w:rsidRPr="00EC76D5">
        <w:t xml:space="preserve"> </w:t>
      </w:r>
      <w:r w:rsidR="007705ED">
        <w:t>&lt;time.h&gt;</w:t>
      </w:r>
    </w:p>
    <w:p w14:paraId="30334DA2" w14:textId="77777777" w:rsidR="00E80032" w:rsidRPr="00EC76D5" w:rsidRDefault="00E80032" w:rsidP="00E80032">
      <w:pPr>
        <w:pStyle w:val="Code"/>
      </w:pPr>
    </w:p>
    <w:p w14:paraId="3B360F80" w14:textId="77777777" w:rsidR="00E80032" w:rsidRPr="00EC76D5" w:rsidRDefault="00E80032" w:rsidP="00E80032">
      <w:pPr>
        <w:pStyle w:val="Code"/>
      </w:pPr>
      <w:r w:rsidRPr="00EC76D5">
        <w:rPr>
          <w:color w:val="000000" w:themeColor="text1"/>
          <w:rPrChange w:id="939" w:author="Stefan Björnander" w:date="2012-05-06T21:51:00Z">
            <w:rPr>
              <w:color w:val="0000FF"/>
            </w:rPr>
          </w:rPrChange>
        </w:rPr>
        <w:t>void</w:t>
      </w:r>
      <w:r w:rsidRPr="00EC76D5">
        <w:t xml:space="preserve"> main() {</w:t>
      </w:r>
    </w:p>
    <w:p w14:paraId="23FD7E90" w14:textId="77777777" w:rsidR="00E80032" w:rsidRPr="00EC76D5" w:rsidRDefault="00E80032" w:rsidP="00E80032">
      <w:pPr>
        <w:pStyle w:val="Code"/>
      </w:pPr>
      <w:r w:rsidRPr="00EC76D5">
        <w:t xml:space="preserve">  time_t t1 = time(NULL);</w:t>
      </w:r>
    </w:p>
    <w:p w14:paraId="4EED24B7" w14:textId="77777777" w:rsidR="00E80032" w:rsidRPr="00EC76D5" w:rsidRDefault="00E80032" w:rsidP="00E80032">
      <w:pPr>
        <w:pStyle w:val="Code"/>
      </w:pPr>
    </w:p>
    <w:p w14:paraId="7AA6687A" w14:textId="77777777" w:rsidR="00E80032" w:rsidRPr="00EC76D5" w:rsidRDefault="00E80032" w:rsidP="00E80032">
      <w:pPr>
        <w:pStyle w:val="Code"/>
      </w:pPr>
      <w:r w:rsidRPr="00EC76D5">
        <w:t xml:space="preserve">  int index;</w:t>
      </w:r>
    </w:p>
    <w:p w14:paraId="5D031504" w14:textId="77777777" w:rsidR="00E80032" w:rsidRPr="00EC76D5" w:rsidRDefault="00E80032" w:rsidP="00E80032">
      <w:pPr>
        <w:pStyle w:val="Code"/>
      </w:pPr>
      <w:r w:rsidRPr="00EC76D5">
        <w:t xml:space="preserve">  for (index = 0; index &lt; 100000; ++index) {</w:t>
      </w:r>
    </w:p>
    <w:p w14:paraId="5A4A2EAA" w14:textId="77777777" w:rsidR="00E80032" w:rsidRPr="00EC76D5" w:rsidRDefault="00E80032" w:rsidP="00E80032">
      <w:pPr>
        <w:pStyle w:val="Code"/>
      </w:pPr>
      <w:r w:rsidRPr="00EC76D5">
        <w:t xml:space="preserve">    printf("%d\n", index);</w:t>
      </w:r>
    </w:p>
    <w:p w14:paraId="6AED2565" w14:textId="77777777" w:rsidR="00E80032" w:rsidRPr="00EC76D5" w:rsidRDefault="00E80032" w:rsidP="00E80032">
      <w:pPr>
        <w:pStyle w:val="Code"/>
      </w:pPr>
      <w:r w:rsidRPr="00EC76D5">
        <w:t xml:space="preserve">  }</w:t>
      </w:r>
    </w:p>
    <w:p w14:paraId="26C07447" w14:textId="77777777" w:rsidR="00E80032" w:rsidRPr="00EC76D5" w:rsidRDefault="00E80032" w:rsidP="00E80032">
      <w:pPr>
        <w:pStyle w:val="Code"/>
      </w:pPr>
    </w:p>
    <w:p w14:paraId="40398084" w14:textId="77777777" w:rsidR="00E80032" w:rsidRPr="00EC76D5" w:rsidRDefault="00E80032" w:rsidP="00E80032">
      <w:pPr>
        <w:pStyle w:val="Code"/>
      </w:pPr>
      <w:r w:rsidRPr="00EC76D5">
        <w:t xml:space="preserve">  { time_t t2 = time(NULL);</w:t>
      </w:r>
    </w:p>
    <w:p w14:paraId="79040EAF" w14:textId="77777777" w:rsidR="00E80032" w:rsidRPr="00EC76D5" w:rsidRDefault="00E80032" w:rsidP="00E80032">
      <w:pPr>
        <w:pStyle w:val="Code"/>
      </w:pPr>
      <w:r w:rsidRPr="00EC76D5">
        <w:t xml:space="preserve">    printf("The loop took %f seconds.\n", difftime(t2, t1));</w:t>
      </w:r>
    </w:p>
    <w:p w14:paraId="2BB43B66" w14:textId="77777777" w:rsidR="00E80032" w:rsidRPr="00EC76D5" w:rsidRDefault="00E80032" w:rsidP="00E80032">
      <w:pPr>
        <w:pStyle w:val="Code"/>
      </w:pPr>
      <w:r w:rsidRPr="00EC76D5">
        <w:t xml:space="preserve">  }</w:t>
      </w:r>
    </w:p>
    <w:p w14:paraId="3C577A38" w14:textId="77777777" w:rsidR="00E80032" w:rsidRPr="00EC76D5" w:rsidRDefault="00E80032" w:rsidP="00E80032">
      <w:pPr>
        <w:pStyle w:val="Code"/>
      </w:pPr>
      <w:r w:rsidRPr="00EC76D5">
        <w:t>}</w:t>
      </w:r>
    </w:p>
    <w:p w14:paraId="02F878BC" w14:textId="77777777" w:rsidR="00E80032" w:rsidRPr="00EC76D5" w:rsidRDefault="00E80032" w:rsidP="007C7CB2">
      <w:pPr>
        <w:pStyle w:val="Rubrik3"/>
      </w:pPr>
      <w:bookmarkStart w:id="940" w:name="_Toc323656740"/>
      <w:bookmarkStart w:id="941" w:name="_Toc324085478"/>
      <w:bookmarkStart w:id="942" w:name="_Toc383781130"/>
      <w:bookmarkStart w:id="943" w:name="_Toc49764534"/>
      <w:r w:rsidRPr="00EC76D5">
        <w:t>Random Numbers</w:t>
      </w:r>
      <w:bookmarkEnd w:id="940"/>
      <w:bookmarkEnd w:id="941"/>
      <w:bookmarkEnd w:id="942"/>
      <w:bookmarkEnd w:id="943"/>
    </w:p>
    <w:p w14:paraId="113C753A" w14:textId="6DD8E6C6" w:rsidR="00E80032" w:rsidRPr="00EC76D5" w:rsidRDefault="00E80032" w:rsidP="00E80032">
      <w:r w:rsidRPr="00EC76D5">
        <w:t xml:space="preserve">It is possible to generate a sequence of pseudo-random numbers with the </w:t>
      </w:r>
      <w:r w:rsidRPr="00EC76D5">
        <w:rPr>
          <w:rStyle w:val="CodeInText0"/>
        </w:rPr>
        <w:t>rand</w:t>
      </w:r>
      <w:r w:rsidRPr="00EC76D5">
        <w:t xml:space="preserve"> function. In order to </w:t>
      </w:r>
      <w:r w:rsidR="00631D4D">
        <w:t>initialize</w:t>
      </w:r>
      <w:r w:rsidRPr="00EC76D5">
        <w:t xml:space="preserve"> the sequence we need to sow a random seed with the </w:t>
      </w:r>
      <w:r w:rsidRPr="00EC76D5">
        <w:rPr>
          <w:rStyle w:val="CodeInText0"/>
        </w:rPr>
        <w:t>srand</w:t>
      </w:r>
      <w:r w:rsidRPr="00EC76D5">
        <w:t xml:space="preserve"> function. One way to generate different seeds is to use the </w:t>
      </w:r>
      <w:r w:rsidRPr="00EC76D5">
        <w:rPr>
          <w:rStyle w:val="CodeInText0"/>
        </w:rPr>
        <w:t>time</w:t>
      </w:r>
      <w:r w:rsidRPr="00EC76D5">
        <w:t xml:space="preserve"> function. The </w:t>
      </w:r>
      <w:hyperlink r:id="rId28" w:history="1">
        <w:r w:rsidRPr="00EC76D5">
          <w:rPr>
            <w:rStyle w:val="CodeInText0"/>
          </w:rPr>
          <w:t>RAND_MAX</w:t>
        </w:r>
      </w:hyperlink>
      <w:r w:rsidRPr="00EC76D5">
        <w:t xml:space="preserve">  macro gives the largest possible random numbers; however, usually we want random numbers in a certain interval. The following code generates five sequences of ten numbers between 1 and 100.</w:t>
      </w:r>
    </w:p>
    <w:p w14:paraId="5769FD00" w14:textId="6AE4145F" w:rsidR="00E80032" w:rsidRPr="00EC76D5" w:rsidRDefault="00E80032" w:rsidP="00E80032">
      <w:pPr>
        <w:pStyle w:val="Code"/>
      </w:pPr>
      <w:r w:rsidRPr="00EC76D5">
        <w:rPr>
          <w:color w:val="000000" w:themeColor="text1"/>
          <w:rPrChange w:id="944" w:author="Stefan Björnander" w:date="2012-05-06T21:51:00Z">
            <w:rPr>
              <w:color w:val="0000FF"/>
            </w:rPr>
          </w:rPrChange>
        </w:rPr>
        <w:t>#include</w:t>
      </w:r>
      <w:r w:rsidRPr="00EC76D5">
        <w:t xml:space="preserve"> </w:t>
      </w:r>
      <w:r w:rsidR="00EF337F">
        <w:t>&lt;stdlib.h&gt;</w:t>
      </w:r>
    </w:p>
    <w:p w14:paraId="181BCC0F" w14:textId="77777777" w:rsidR="00E80032" w:rsidRPr="00EC76D5" w:rsidRDefault="00E80032" w:rsidP="00E80032">
      <w:pPr>
        <w:pStyle w:val="Code"/>
      </w:pPr>
    </w:p>
    <w:p w14:paraId="7D7013DE" w14:textId="77777777" w:rsidR="00E80032" w:rsidRPr="00EC76D5" w:rsidRDefault="00E80032" w:rsidP="00E80032">
      <w:pPr>
        <w:pStyle w:val="Code"/>
      </w:pPr>
      <w:r w:rsidRPr="00EC76D5">
        <w:rPr>
          <w:color w:val="000000" w:themeColor="text1"/>
          <w:rPrChange w:id="945" w:author="Stefan Björnander" w:date="2012-05-06T21:51:00Z">
            <w:rPr>
              <w:color w:val="0000FF"/>
            </w:rPr>
          </w:rPrChange>
        </w:rPr>
        <w:t>void</w:t>
      </w:r>
      <w:r w:rsidRPr="00EC76D5">
        <w:t xml:space="preserve"> main() {</w:t>
      </w:r>
    </w:p>
    <w:p w14:paraId="4FB7233C" w14:textId="77777777" w:rsidR="00E80032" w:rsidRPr="00EC76D5" w:rsidRDefault="00E80032" w:rsidP="00E80032">
      <w:pPr>
        <w:pStyle w:val="Code"/>
      </w:pPr>
      <w:r w:rsidRPr="00EC76D5">
        <w:t xml:space="preserve">  int iIndex1, iIndex2;</w:t>
      </w:r>
    </w:p>
    <w:p w14:paraId="3FCF8ABD" w14:textId="77777777" w:rsidR="00E80032" w:rsidRPr="00EC76D5" w:rsidRDefault="00E80032" w:rsidP="00E80032">
      <w:pPr>
        <w:pStyle w:val="Code"/>
      </w:pPr>
    </w:p>
    <w:p w14:paraId="180A5B9D" w14:textId="77777777" w:rsidR="00E80032" w:rsidRPr="00EC76D5" w:rsidRDefault="00E80032" w:rsidP="00E80032">
      <w:pPr>
        <w:pStyle w:val="Code"/>
      </w:pPr>
      <w:r w:rsidRPr="00EC76D5">
        <w:t xml:space="preserve">  for (iIndex1 = 0; iIndex1 &lt; 5; ++iIndex1) {</w:t>
      </w:r>
    </w:p>
    <w:p w14:paraId="60695F8A" w14:textId="77777777" w:rsidR="00E80032" w:rsidRPr="00EC76D5" w:rsidRDefault="00E80032" w:rsidP="00E80032">
      <w:pPr>
        <w:pStyle w:val="Code"/>
      </w:pPr>
      <w:r w:rsidRPr="00EC76D5">
        <w:t xml:space="preserve">    srand((unsigned </w:t>
      </w:r>
      <w:r w:rsidRPr="00EC76D5">
        <w:rPr>
          <w:color w:val="000000" w:themeColor="text1"/>
          <w:rPrChange w:id="946" w:author="Stefan Björnander" w:date="2012-05-06T21:51:00Z">
            <w:rPr>
              <w:color w:val="0000FF"/>
            </w:rPr>
          </w:rPrChange>
        </w:rPr>
        <w:t>int</w:t>
      </w:r>
      <w:r w:rsidRPr="00EC76D5">
        <w:t>) time(NULL));</w:t>
      </w:r>
    </w:p>
    <w:p w14:paraId="4583123D" w14:textId="77777777" w:rsidR="00E80032" w:rsidRPr="00EC76D5" w:rsidRDefault="00E80032" w:rsidP="00E80032">
      <w:pPr>
        <w:pStyle w:val="Code"/>
      </w:pPr>
    </w:p>
    <w:p w14:paraId="505F9795" w14:textId="77777777" w:rsidR="00E80032" w:rsidRPr="00EC76D5" w:rsidRDefault="00E80032" w:rsidP="00E80032">
      <w:pPr>
        <w:pStyle w:val="Code"/>
      </w:pPr>
      <w:r w:rsidRPr="00EC76D5">
        <w:t xml:space="preserve">    for (iIndex2 = 0; iIndex2 &lt; 10; ++iIndex2) {</w:t>
      </w:r>
    </w:p>
    <w:p w14:paraId="7E471EC5" w14:textId="77777777" w:rsidR="00E80032" w:rsidRPr="00EC76D5" w:rsidRDefault="00E80032" w:rsidP="00E80032">
      <w:pPr>
        <w:pStyle w:val="Code"/>
      </w:pPr>
      <w:r w:rsidRPr="00EC76D5">
        <w:t xml:space="preserve">      int randomNumber = rand() % 100 + 1;</w:t>
      </w:r>
    </w:p>
    <w:p w14:paraId="09745E23" w14:textId="77777777" w:rsidR="00E80032" w:rsidRPr="00EC76D5" w:rsidRDefault="00E80032" w:rsidP="00E80032">
      <w:pPr>
        <w:pStyle w:val="Code"/>
      </w:pPr>
      <w:r w:rsidRPr="00EC76D5">
        <w:t xml:space="preserve">      printf("%d\n", randomNumber);</w:t>
      </w:r>
    </w:p>
    <w:p w14:paraId="504C0DDA" w14:textId="77777777" w:rsidR="00E80032" w:rsidRPr="00EC76D5" w:rsidRDefault="00E80032" w:rsidP="00E80032">
      <w:pPr>
        <w:pStyle w:val="Code"/>
      </w:pPr>
      <w:r w:rsidRPr="00EC76D5">
        <w:t xml:space="preserve">    }</w:t>
      </w:r>
    </w:p>
    <w:p w14:paraId="10BC3353" w14:textId="77777777" w:rsidR="00E80032" w:rsidRPr="00EC76D5" w:rsidRDefault="00E80032" w:rsidP="00E80032">
      <w:pPr>
        <w:pStyle w:val="Code"/>
      </w:pPr>
    </w:p>
    <w:p w14:paraId="1F09A370" w14:textId="77777777" w:rsidR="00E80032" w:rsidRPr="00EC76D5" w:rsidRDefault="00E80032" w:rsidP="00E80032">
      <w:pPr>
        <w:pStyle w:val="Code"/>
      </w:pPr>
      <w:r w:rsidRPr="00EC76D5">
        <w:t xml:space="preserve">    printf("\n");</w:t>
      </w:r>
    </w:p>
    <w:p w14:paraId="4FCFC093" w14:textId="77777777" w:rsidR="00E80032" w:rsidRPr="00EC76D5" w:rsidRDefault="00E80032" w:rsidP="00E80032">
      <w:pPr>
        <w:pStyle w:val="Code"/>
      </w:pPr>
      <w:r w:rsidRPr="00EC76D5">
        <w:t xml:space="preserve">  }</w:t>
      </w:r>
    </w:p>
    <w:p w14:paraId="701BACC7" w14:textId="77777777" w:rsidR="00E80032" w:rsidRPr="00EC76D5" w:rsidRDefault="00E80032" w:rsidP="00E80032">
      <w:pPr>
        <w:pStyle w:val="Code"/>
      </w:pPr>
      <w:r w:rsidRPr="00EC76D5">
        <w:t>}</w:t>
      </w:r>
    </w:p>
    <w:p w14:paraId="70C04547" w14:textId="77777777" w:rsidR="00E80032" w:rsidRPr="00EC76D5" w:rsidRDefault="00E80032" w:rsidP="007C7CB2">
      <w:pPr>
        <w:pStyle w:val="Rubrik3"/>
      </w:pPr>
      <w:bookmarkStart w:id="947" w:name="_Toc323656741"/>
      <w:bookmarkStart w:id="948" w:name="_Toc324085479"/>
      <w:bookmarkStart w:id="949" w:name="_Toc383781131"/>
      <w:bookmarkStart w:id="950" w:name="_Toc49764535"/>
      <w:r w:rsidRPr="00EC76D5">
        <w:t>Limits of Integral and Floating Types</w:t>
      </w:r>
      <w:bookmarkEnd w:id="947"/>
      <w:bookmarkEnd w:id="948"/>
      <w:bookmarkEnd w:id="949"/>
      <w:bookmarkEnd w:id="950"/>
    </w:p>
    <w:p w14:paraId="1B2E9FB8" w14:textId="77777777" w:rsidR="00E80032" w:rsidRPr="00EC76D5" w:rsidRDefault="00E80032" w:rsidP="00E80032">
      <w:r w:rsidRPr="00EC76D5">
        <w:t>Since the type sizes are implementation dependent, there are a set of macros defining the minimum and maximum values of the integrated and floating types. The minimum values of unsigned integral types are always zero.</w:t>
      </w:r>
    </w:p>
    <w:p w14:paraId="66B2111C" w14:textId="77777777" w:rsidR="00E80032" w:rsidRPr="00EC76D5" w:rsidRDefault="00E80032" w:rsidP="00E80032">
      <w:pPr>
        <w:pStyle w:val="Code"/>
      </w:pPr>
      <w:r w:rsidRPr="00EC76D5">
        <w:t>#include &lt;stdio.h&gt;</w:t>
      </w:r>
    </w:p>
    <w:p w14:paraId="58475303" w14:textId="77777777" w:rsidR="00E80032" w:rsidRPr="00EC76D5" w:rsidRDefault="00E80032" w:rsidP="00E80032">
      <w:pPr>
        <w:pStyle w:val="Code"/>
      </w:pPr>
      <w:r w:rsidRPr="00EC76D5">
        <w:t>#include &lt;limits.h&gt; // The integral type limit constants.</w:t>
      </w:r>
    </w:p>
    <w:p w14:paraId="43486CE3" w14:textId="77777777" w:rsidR="00E80032" w:rsidRPr="00EC76D5" w:rsidRDefault="00E80032" w:rsidP="00E80032">
      <w:pPr>
        <w:pStyle w:val="Code"/>
      </w:pPr>
      <w:r w:rsidRPr="00EC76D5">
        <w:t>#include &lt;float.h&gt;  // The floating type limit constants.</w:t>
      </w:r>
    </w:p>
    <w:p w14:paraId="4C860F4A" w14:textId="77777777" w:rsidR="00E80032" w:rsidRPr="00EC76D5" w:rsidRDefault="00E80032" w:rsidP="00E80032">
      <w:pPr>
        <w:pStyle w:val="Code"/>
      </w:pPr>
    </w:p>
    <w:p w14:paraId="4E056705" w14:textId="77777777" w:rsidR="00E80032" w:rsidRPr="00EC76D5" w:rsidRDefault="00E80032" w:rsidP="00E80032">
      <w:pPr>
        <w:pStyle w:val="Code"/>
      </w:pPr>
      <w:r w:rsidRPr="00EC76D5">
        <w:t>void main() {</w:t>
      </w:r>
    </w:p>
    <w:p w14:paraId="404DFC30" w14:textId="77777777" w:rsidR="00E80032" w:rsidRPr="00EC76D5" w:rsidRDefault="00E80032" w:rsidP="00E80032">
      <w:pPr>
        <w:pStyle w:val="Code"/>
      </w:pPr>
      <w:r w:rsidRPr="00EC76D5">
        <w:t xml:space="preserve">  printf("Minimum signed char: %d\n", SCHAR_MIN);</w:t>
      </w:r>
    </w:p>
    <w:p w14:paraId="0AD0A152" w14:textId="77777777" w:rsidR="00E80032" w:rsidRPr="00EC76D5" w:rsidRDefault="00E80032" w:rsidP="00E80032">
      <w:pPr>
        <w:pStyle w:val="Code"/>
      </w:pPr>
      <w:r w:rsidRPr="00EC76D5">
        <w:t xml:space="preserve">  printf("Maximum signed char: %d\n", SCHAR_MAX);</w:t>
      </w:r>
    </w:p>
    <w:p w14:paraId="00C97F24" w14:textId="77777777" w:rsidR="00E80032" w:rsidRPr="00EC76D5" w:rsidRDefault="00E80032" w:rsidP="00E80032">
      <w:pPr>
        <w:pStyle w:val="Code"/>
      </w:pPr>
      <w:r w:rsidRPr="00EC76D5">
        <w:t xml:space="preserve">  printf("Minimum signed short int: %d\n", SHRT_MIN);</w:t>
      </w:r>
    </w:p>
    <w:p w14:paraId="4D1F2BF8" w14:textId="77777777" w:rsidR="00E80032" w:rsidRPr="00EC76D5" w:rsidRDefault="00E80032" w:rsidP="00E80032">
      <w:pPr>
        <w:pStyle w:val="Code"/>
      </w:pPr>
      <w:r w:rsidRPr="00EC76D5">
        <w:t xml:space="preserve">  printf("Maximum signed short int: %d\n", SHRT_MAX);</w:t>
      </w:r>
    </w:p>
    <w:p w14:paraId="3FE6A329" w14:textId="77777777" w:rsidR="00E80032" w:rsidRPr="00EC76D5" w:rsidRDefault="00E80032" w:rsidP="00E80032">
      <w:pPr>
        <w:pStyle w:val="Code"/>
      </w:pPr>
      <w:r w:rsidRPr="00EC76D5">
        <w:t xml:space="preserve">  printf("Minimum signed int: %d\n", INT_MIN);</w:t>
      </w:r>
    </w:p>
    <w:p w14:paraId="0E0E2793" w14:textId="77777777" w:rsidR="00E80032" w:rsidRPr="00EC76D5" w:rsidRDefault="00E80032" w:rsidP="00E80032">
      <w:pPr>
        <w:pStyle w:val="Code"/>
      </w:pPr>
      <w:r w:rsidRPr="00EC76D5">
        <w:t xml:space="preserve">  printf("Maximum signed int: %d\n", INT_MAX);</w:t>
      </w:r>
    </w:p>
    <w:p w14:paraId="5010F769" w14:textId="77777777" w:rsidR="00E80032" w:rsidRPr="00EC76D5" w:rsidRDefault="00E80032" w:rsidP="00E80032">
      <w:pPr>
        <w:pStyle w:val="Code"/>
      </w:pPr>
      <w:r w:rsidRPr="00EC76D5">
        <w:t xml:space="preserve">  printf("Minimum signed long int: %ld\n", LONG_MIN);</w:t>
      </w:r>
    </w:p>
    <w:p w14:paraId="35F05C26" w14:textId="77777777" w:rsidR="00E80032" w:rsidRPr="00EC76D5" w:rsidRDefault="00E80032" w:rsidP="00E80032">
      <w:pPr>
        <w:pStyle w:val="Code"/>
      </w:pPr>
      <w:r w:rsidRPr="00EC76D5">
        <w:t xml:space="preserve">  printf("Maximum signed long int: %ld\n\n", LONG_MAX);</w:t>
      </w:r>
    </w:p>
    <w:p w14:paraId="610BF1F3" w14:textId="77777777" w:rsidR="00E80032" w:rsidRPr="00EC76D5" w:rsidRDefault="00E80032" w:rsidP="00E80032">
      <w:pPr>
        <w:pStyle w:val="Code"/>
      </w:pPr>
    </w:p>
    <w:p w14:paraId="224DD072" w14:textId="77777777" w:rsidR="00E80032" w:rsidRPr="00EC76D5" w:rsidRDefault="00E80032" w:rsidP="00E80032">
      <w:pPr>
        <w:pStyle w:val="Code"/>
      </w:pPr>
      <w:r w:rsidRPr="00EC76D5">
        <w:t xml:space="preserve">  printf("Maximum unsigned char: %u\n", UCHAR_MAX);</w:t>
      </w:r>
    </w:p>
    <w:p w14:paraId="1E425EBD" w14:textId="77777777" w:rsidR="00E80032" w:rsidRPr="00EC76D5" w:rsidRDefault="00E80032" w:rsidP="00E80032">
      <w:pPr>
        <w:pStyle w:val="Code"/>
      </w:pPr>
      <w:r w:rsidRPr="00EC76D5">
        <w:t xml:space="preserve">  printf("Maximum unsigned short int: %u\n", USHRT_MAX);</w:t>
      </w:r>
    </w:p>
    <w:p w14:paraId="73392A69" w14:textId="77777777" w:rsidR="00E80032" w:rsidRPr="00EC76D5" w:rsidRDefault="00E80032" w:rsidP="00E80032">
      <w:pPr>
        <w:pStyle w:val="Code"/>
      </w:pPr>
      <w:r w:rsidRPr="00EC76D5">
        <w:t xml:space="preserve">  printf("Maximum unsigned int: %u\n", UINT_MAX);</w:t>
      </w:r>
    </w:p>
    <w:p w14:paraId="731CEF5C" w14:textId="77777777" w:rsidR="00E80032" w:rsidRPr="00EC76D5" w:rsidRDefault="00E80032" w:rsidP="00E80032">
      <w:pPr>
        <w:pStyle w:val="Code"/>
      </w:pPr>
      <w:r w:rsidRPr="00EC76D5">
        <w:t xml:space="preserve">  printf("Maximum unsigned long int: %lu\n\n", ULONG_MAX);</w:t>
      </w:r>
    </w:p>
    <w:p w14:paraId="381787F2" w14:textId="77777777" w:rsidR="00E80032" w:rsidRPr="00EC76D5" w:rsidRDefault="00E80032" w:rsidP="00E80032">
      <w:pPr>
        <w:pStyle w:val="Code"/>
      </w:pPr>
    </w:p>
    <w:p w14:paraId="79C71B90" w14:textId="77777777" w:rsidR="00E80032" w:rsidRPr="00EC76D5" w:rsidRDefault="00E80032" w:rsidP="00E80032">
      <w:pPr>
        <w:pStyle w:val="Code"/>
      </w:pPr>
      <w:r w:rsidRPr="00EC76D5">
        <w:t xml:space="preserve">  printf("Minimum float: %e\n", FLT_MIN);</w:t>
      </w:r>
    </w:p>
    <w:p w14:paraId="66795C8B" w14:textId="77777777" w:rsidR="00E80032" w:rsidRPr="00EC76D5" w:rsidRDefault="00E80032" w:rsidP="00E80032">
      <w:pPr>
        <w:pStyle w:val="Code"/>
      </w:pPr>
      <w:r w:rsidRPr="00EC76D5">
        <w:t xml:space="preserve">  printf("Maximum float: %e\n", FLT_MAX);</w:t>
      </w:r>
    </w:p>
    <w:p w14:paraId="58E03CCD" w14:textId="77777777" w:rsidR="00E80032" w:rsidRPr="00EC76D5" w:rsidRDefault="00E80032" w:rsidP="00E80032">
      <w:pPr>
        <w:pStyle w:val="Code"/>
      </w:pPr>
      <w:r w:rsidRPr="00EC76D5">
        <w:t xml:space="preserve">  printf("Minimum double: %e\n", DBL_MIN);</w:t>
      </w:r>
    </w:p>
    <w:p w14:paraId="2D896B6D" w14:textId="77777777" w:rsidR="00E80032" w:rsidRPr="00EC76D5" w:rsidRDefault="00E80032" w:rsidP="00E80032">
      <w:pPr>
        <w:pStyle w:val="Code"/>
      </w:pPr>
      <w:r w:rsidRPr="00EC76D5">
        <w:t xml:space="preserve">  printf("Maximum double: %e\n", DBL_MAX);</w:t>
      </w:r>
    </w:p>
    <w:p w14:paraId="0BEAFE1B" w14:textId="77777777" w:rsidR="00E80032" w:rsidRPr="00EC76D5" w:rsidRDefault="00E80032" w:rsidP="00E80032">
      <w:pPr>
        <w:pStyle w:val="Code"/>
      </w:pPr>
      <w:r w:rsidRPr="00EC76D5">
        <w:t xml:space="preserve">  printf("Minimum long double: %le\n", LDBL_MIN);</w:t>
      </w:r>
    </w:p>
    <w:p w14:paraId="51230C8D" w14:textId="77777777" w:rsidR="00E80032" w:rsidRPr="00EC76D5" w:rsidRDefault="00E80032" w:rsidP="00E80032">
      <w:pPr>
        <w:pStyle w:val="Code"/>
      </w:pPr>
      <w:r w:rsidRPr="00EC76D5">
        <w:t xml:space="preserve">  printf("Maximum long double: %le\n", LDBL_MAX);</w:t>
      </w:r>
    </w:p>
    <w:p w14:paraId="48A566A6" w14:textId="77777777" w:rsidR="00E80032" w:rsidRPr="00EC76D5" w:rsidRDefault="00E80032" w:rsidP="00E80032">
      <w:pPr>
        <w:pStyle w:val="Code"/>
      </w:pPr>
      <w:r w:rsidRPr="00EC76D5">
        <w:t>}</w:t>
      </w:r>
    </w:p>
    <w:p w14:paraId="0C5FB797" w14:textId="77777777" w:rsidR="00E80032" w:rsidRPr="00EC76D5" w:rsidRDefault="00E80032" w:rsidP="007C7CB2">
      <w:pPr>
        <w:pStyle w:val="Rubrik3"/>
      </w:pPr>
      <w:bookmarkStart w:id="951" w:name="_Toc323656742"/>
      <w:bookmarkStart w:id="952" w:name="_Toc324085480"/>
      <w:bookmarkStart w:id="953" w:name="_Toc383781132"/>
      <w:bookmarkStart w:id="954" w:name="_Toc49764536"/>
      <w:r w:rsidRPr="00EC76D5">
        <w:t>Character Functions</w:t>
      </w:r>
      <w:bookmarkEnd w:id="951"/>
      <w:bookmarkEnd w:id="952"/>
      <w:bookmarkEnd w:id="953"/>
      <w:bookmarkEnd w:id="954"/>
    </w:p>
    <w:p w14:paraId="4F12C1B2" w14:textId="77777777" w:rsidR="00E80032" w:rsidRPr="00EC76D5" w:rsidRDefault="00E80032" w:rsidP="00E80032">
      <w:r w:rsidRPr="00EC76D5">
        <w:t>There are a set of functions for classifying a character.</w:t>
      </w:r>
    </w:p>
    <w:p w14:paraId="1D9D9917" w14:textId="77777777" w:rsidR="00E80032" w:rsidRPr="00EC76D5" w:rsidRDefault="00E80032" w:rsidP="00E80032">
      <w:pPr>
        <w:pStyle w:val="Code"/>
      </w:pPr>
      <w:r w:rsidRPr="00EC76D5">
        <w:t xml:space="preserve">  </w:t>
      </w:r>
      <w:r w:rsidRPr="00EC76D5">
        <w:rPr>
          <w:color w:val="000000" w:themeColor="text1"/>
          <w:rPrChange w:id="955" w:author="Stefan Björnander" w:date="2012-05-06T21:51:00Z">
            <w:rPr>
              <w:color w:val="0000FF"/>
            </w:rPr>
          </w:rPrChange>
        </w:rPr>
        <w:t>if</w:t>
      </w:r>
      <w:r w:rsidRPr="00EC76D5">
        <w:t xml:space="preserve"> (isdigit(c)) {</w:t>
      </w:r>
    </w:p>
    <w:p w14:paraId="4206CF83" w14:textId="77777777" w:rsidR="00E80032" w:rsidRPr="00EC76D5" w:rsidRDefault="00E80032" w:rsidP="00E80032">
      <w:pPr>
        <w:pStyle w:val="Code"/>
      </w:pPr>
      <w:r w:rsidRPr="00EC76D5">
        <w:t xml:space="preserve">    printf("%c is a digit.", c);</w:t>
      </w:r>
    </w:p>
    <w:p w14:paraId="1A53AB5C" w14:textId="77777777" w:rsidR="00E80032" w:rsidRPr="00EC76D5" w:rsidRDefault="00E80032" w:rsidP="00E80032">
      <w:pPr>
        <w:pStyle w:val="Code"/>
      </w:pPr>
      <w:r w:rsidRPr="00EC76D5">
        <w:t xml:space="preserve">  }</w:t>
      </w:r>
    </w:p>
    <w:p w14:paraId="16E1A8F0" w14:textId="77777777" w:rsidR="00E80032" w:rsidRPr="00EC76D5" w:rsidRDefault="00E80032" w:rsidP="00E80032">
      <w:r w:rsidRPr="00EC76D5">
        <w:t>Below follows a table of the character functions. The ASCII codes are stated within brackets.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6"/>
        <w:gridCol w:w="7634"/>
      </w:tblGrid>
      <w:tr w:rsidR="00E80032" w:rsidRPr="00EC76D5" w14:paraId="0ED17A61" w14:textId="77777777" w:rsidTr="000803FF">
        <w:tc>
          <w:tcPr>
            <w:tcW w:w="1384" w:type="dxa"/>
          </w:tcPr>
          <w:p w14:paraId="6A1AC1B9" w14:textId="77777777" w:rsidR="00E80032" w:rsidRPr="00EC76D5" w:rsidRDefault="00E80032" w:rsidP="000803FF">
            <w:r w:rsidRPr="00EC76D5">
              <w:t>Function</w:t>
            </w:r>
          </w:p>
        </w:tc>
        <w:tc>
          <w:tcPr>
            <w:tcW w:w="7904" w:type="dxa"/>
          </w:tcPr>
          <w:p w14:paraId="1F86BB70" w14:textId="77777777" w:rsidR="00E80032" w:rsidRPr="00EC76D5" w:rsidRDefault="00E80032" w:rsidP="000803FF">
            <w:r w:rsidRPr="00EC76D5">
              <w:t>Checks</w:t>
            </w:r>
          </w:p>
        </w:tc>
      </w:tr>
      <w:tr w:rsidR="00E80032" w:rsidRPr="00EC76D5" w14:paraId="251EBC96" w14:textId="77777777" w:rsidTr="000803FF">
        <w:tc>
          <w:tcPr>
            <w:tcW w:w="1384" w:type="dxa"/>
          </w:tcPr>
          <w:p w14:paraId="155081AE" w14:textId="77777777" w:rsidR="00E80032" w:rsidRPr="00EC76D5" w:rsidRDefault="00E80032" w:rsidP="000803FF">
            <w:pPr>
              <w:rPr>
                <w:b/>
                <w:sz w:val="21"/>
                <w:szCs w:val="21"/>
              </w:rPr>
            </w:pPr>
            <w:r w:rsidRPr="00EC76D5">
              <w:rPr>
                <w:b/>
                <w:sz w:val="21"/>
                <w:szCs w:val="21"/>
              </w:rPr>
              <w:t>isalpha</w:t>
            </w:r>
          </w:p>
        </w:tc>
        <w:tc>
          <w:tcPr>
            <w:tcW w:w="7904" w:type="dxa"/>
          </w:tcPr>
          <w:p w14:paraId="4C8BAAA8" w14:textId="77777777" w:rsidR="00E80032" w:rsidRPr="00EC76D5" w:rsidRDefault="00E80032" w:rsidP="000803FF">
            <w:r w:rsidRPr="00EC76D5">
              <w:t>Letter: a-z and A-Z.</w:t>
            </w:r>
          </w:p>
        </w:tc>
      </w:tr>
      <w:tr w:rsidR="00E80032" w:rsidRPr="00EC76D5" w14:paraId="039EFEB5" w14:textId="77777777" w:rsidTr="000803FF">
        <w:tc>
          <w:tcPr>
            <w:tcW w:w="1384" w:type="dxa"/>
          </w:tcPr>
          <w:p w14:paraId="273579E5" w14:textId="77777777" w:rsidR="00E80032" w:rsidRPr="00EC76D5" w:rsidRDefault="00E80032" w:rsidP="000803FF">
            <w:pPr>
              <w:rPr>
                <w:b/>
                <w:sz w:val="21"/>
                <w:szCs w:val="21"/>
              </w:rPr>
            </w:pPr>
            <w:r w:rsidRPr="00EC76D5">
              <w:rPr>
                <w:b/>
                <w:sz w:val="21"/>
                <w:szCs w:val="21"/>
              </w:rPr>
              <w:t>islower</w:t>
            </w:r>
          </w:p>
        </w:tc>
        <w:tc>
          <w:tcPr>
            <w:tcW w:w="7904" w:type="dxa"/>
          </w:tcPr>
          <w:p w14:paraId="499210E5" w14:textId="77777777" w:rsidR="00E80032" w:rsidRPr="00EC76D5" w:rsidRDefault="00E80032" w:rsidP="000803FF">
            <w:r w:rsidRPr="00EC76D5">
              <w:t>Lower case letter: a-z.</w:t>
            </w:r>
          </w:p>
        </w:tc>
      </w:tr>
      <w:tr w:rsidR="00E80032" w:rsidRPr="00EC76D5" w14:paraId="0599BCB2" w14:textId="77777777" w:rsidTr="000803FF">
        <w:tc>
          <w:tcPr>
            <w:tcW w:w="1384" w:type="dxa"/>
          </w:tcPr>
          <w:p w14:paraId="059E0D3F" w14:textId="77777777" w:rsidR="00E80032" w:rsidRPr="00EC76D5" w:rsidRDefault="00E80032" w:rsidP="000803FF">
            <w:pPr>
              <w:rPr>
                <w:b/>
                <w:sz w:val="21"/>
                <w:szCs w:val="21"/>
              </w:rPr>
            </w:pPr>
            <w:r w:rsidRPr="00EC76D5">
              <w:rPr>
                <w:b/>
                <w:sz w:val="21"/>
                <w:szCs w:val="21"/>
              </w:rPr>
              <w:t>isupper</w:t>
            </w:r>
          </w:p>
        </w:tc>
        <w:tc>
          <w:tcPr>
            <w:tcW w:w="7904" w:type="dxa"/>
          </w:tcPr>
          <w:p w14:paraId="1B6ED2CD" w14:textId="77777777" w:rsidR="00E80032" w:rsidRPr="00EC76D5" w:rsidRDefault="00E80032" w:rsidP="000803FF">
            <w:r w:rsidRPr="00EC76D5">
              <w:t>Upper case letter: A-Z.</w:t>
            </w:r>
          </w:p>
        </w:tc>
      </w:tr>
      <w:tr w:rsidR="00E80032" w:rsidRPr="00EC76D5" w14:paraId="0C70D3AC" w14:textId="77777777" w:rsidTr="000803FF">
        <w:tc>
          <w:tcPr>
            <w:tcW w:w="1384" w:type="dxa"/>
          </w:tcPr>
          <w:p w14:paraId="75E8B14F" w14:textId="77777777" w:rsidR="00E80032" w:rsidRPr="00EC76D5" w:rsidRDefault="00E80032" w:rsidP="000803FF">
            <w:pPr>
              <w:rPr>
                <w:b/>
                <w:sz w:val="21"/>
                <w:szCs w:val="21"/>
              </w:rPr>
            </w:pPr>
            <w:r w:rsidRPr="00EC76D5">
              <w:rPr>
                <w:b/>
                <w:sz w:val="21"/>
                <w:szCs w:val="21"/>
              </w:rPr>
              <w:t>isdigit</w:t>
            </w:r>
          </w:p>
        </w:tc>
        <w:tc>
          <w:tcPr>
            <w:tcW w:w="7904" w:type="dxa"/>
          </w:tcPr>
          <w:p w14:paraId="7AE709D3" w14:textId="77777777" w:rsidR="00E80032" w:rsidRPr="00EC76D5" w:rsidRDefault="00E80032" w:rsidP="000803FF">
            <w:r w:rsidRPr="00EC76D5">
              <w:t>Digit: 0-9.</w:t>
            </w:r>
          </w:p>
        </w:tc>
      </w:tr>
      <w:tr w:rsidR="00E80032" w:rsidRPr="00EC76D5" w14:paraId="7DC884F8" w14:textId="77777777" w:rsidTr="000803FF">
        <w:tc>
          <w:tcPr>
            <w:tcW w:w="1384" w:type="dxa"/>
          </w:tcPr>
          <w:p w14:paraId="5F75363D" w14:textId="77777777" w:rsidR="00E80032" w:rsidRPr="00EC76D5" w:rsidRDefault="00E80032" w:rsidP="000803FF">
            <w:pPr>
              <w:rPr>
                <w:b/>
                <w:sz w:val="21"/>
                <w:szCs w:val="21"/>
              </w:rPr>
            </w:pPr>
            <w:r w:rsidRPr="00EC76D5">
              <w:rPr>
                <w:b/>
                <w:sz w:val="21"/>
                <w:szCs w:val="21"/>
              </w:rPr>
              <w:t>Isxdigit</w:t>
            </w:r>
          </w:p>
        </w:tc>
        <w:tc>
          <w:tcPr>
            <w:tcW w:w="7904" w:type="dxa"/>
          </w:tcPr>
          <w:p w14:paraId="2EAEAA50" w14:textId="77777777" w:rsidR="00E80032" w:rsidRPr="00EC76D5" w:rsidRDefault="00E80032" w:rsidP="000803FF">
            <w:r w:rsidRPr="00EC76D5">
              <w:t>Hexadecimal digit: a-f, a-f, and 0-9.</w:t>
            </w:r>
          </w:p>
        </w:tc>
      </w:tr>
      <w:tr w:rsidR="00E80032" w:rsidRPr="00EC76D5" w14:paraId="6FA65A2C" w14:textId="77777777" w:rsidTr="000803FF">
        <w:tc>
          <w:tcPr>
            <w:tcW w:w="1384" w:type="dxa"/>
          </w:tcPr>
          <w:p w14:paraId="10A209FE" w14:textId="77777777" w:rsidR="00E80032" w:rsidRPr="00EC76D5" w:rsidRDefault="00E80032" w:rsidP="000803FF">
            <w:pPr>
              <w:rPr>
                <w:b/>
                <w:sz w:val="21"/>
                <w:szCs w:val="21"/>
              </w:rPr>
            </w:pPr>
            <w:commentRangeStart w:id="956"/>
            <w:commentRangeStart w:id="957"/>
            <w:r w:rsidRPr="00EC76D5">
              <w:rPr>
                <w:b/>
                <w:sz w:val="21"/>
                <w:szCs w:val="21"/>
              </w:rPr>
              <w:t>Isalnum</w:t>
            </w:r>
            <w:commentRangeEnd w:id="956"/>
            <w:r w:rsidR="00166455" w:rsidRPr="00EC76D5">
              <w:rPr>
                <w:rStyle w:val="Kommentarsreferens"/>
                <w:rFonts w:eastAsia="Times New Roman" w:cs="Times New Roman"/>
              </w:rPr>
              <w:commentReference w:id="956"/>
            </w:r>
            <w:commentRangeEnd w:id="957"/>
            <w:r w:rsidR="00166455" w:rsidRPr="00EC76D5">
              <w:rPr>
                <w:rStyle w:val="Kommentarsreferens"/>
                <w:rFonts w:eastAsia="Times New Roman" w:cs="Times New Roman"/>
              </w:rPr>
              <w:commentReference w:id="957"/>
            </w:r>
          </w:p>
        </w:tc>
        <w:tc>
          <w:tcPr>
            <w:tcW w:w="7904" w:type="dxa"/>
          </w:tcPr>
          <w:p w14:paraId="33661E54" w14:textId="77777777" w:rsidR="00E80032" w:rsidRPr="00EC76D5" w:rsidRDefault="00E80032" w:rsidP="000803FF">
            <w:r w:rsidRPr="00EC76D5">
              <w:t>Alphanumeric character: letter or digit.</w:t>
            </w:r>
          </w:p>
        </w:tc>
      </w:tr>
      <w:tr w:rsidR="00E80032" w:rsidRPr="00EC76D5" w14:paraId="111BDD98" w14:textId="77777777" w:rsidTr="000803FF">
        <w:tc>
          <w:tcPr>
            <w:tcW w:w="1384" w:type="dxa"/>
          </w:tcPr>
          <w:p w14:paraId="5BDE4C22" w14:textId="77777777" w:rsidR="00E80032" w:rsidRPr="00EC76D5" w:rsidRDefault="00E80032" w:rsidP="000803FF">
            <w:pPr>
              <w:rPr>
                <w:b/>
                <w:sz w:val="21"/>
                <w:szCs w:val="21"/>
              </w:rPr>
            </w:pPr>
            <w:r w:rsidRPr="00EC76D5">
              <w:rPr>
                <w:b/>
                <w:sz w:val="21"/>
                <w:szCs w:val="21"/>
              </w:rPr>
              <w:t>Isspace</w:t>
            </w:r>
          </w:p>
        </w:tc>
        <w:tc>
          <w:tcPr>
            <w:tcW w:w="7904" w:type="dxa"/>
          </w:tcPr>
          <w:p w14:paraId="7A1BA1D2" w14:textId="77777777" w:rsidR="00E80032" w:rsidRPr="00EC76D5" w:rsidRDefault="00E80032" w:rsidP="000803FF">
            <w:r w:rsidRPr="00EC76D5">
              <w:t>White-space character: space (0x20), horizontal tab (0x09), vertical tab (0x0B), new-line (0x0A), form-feed (0x0D), or carriage return (0x0C).</w:t>
            </w:r>
          </w:p>
        </w:tc>
      </w:tr>
      <w:tr w:rsidR="00E80032" w:rsidRPr="00EC76D5" w14:paraId="26458688" w14:textId="77777777" w:rsidTr="000803FF">
        <w:tc>
          <w:tcPr>
            <w:tcW w:w="1384" w:type="dxa"/>
          </w:tcPr>
          <w:p w14:paraId="7510BDB3" w14:textId="77777777" w:rsidR="00E80032" w:rsidRPr="00EC76D5" w:rsidRDefault="00E80032" w:rsidP="000803FF">
            <w:pPr>
              <w:rPr>
                <w:b/>
                <w:sz w:val="21"/>
                <w:szCs w:val="21"/>
              </w:rPr>
            </w:pPr>
            <w:r w:rsidRPr="00EC76D5">
              <w:rPr>
                <w:b/>
                <w:sz w:val="21"/>
                <w:szCs w:val="21"/>
              </w:rPr>
              <w:t>Iscntrl</w:t>
            </w:r>
          </w:p>
        </w:tc>
        <w:tc>
          <w:tcPr>
            <w:tcW w:w="7904" w:type="dxa"/>
          </w:tcPr>
          <w:p w14:paraId="1E4A5FAF" w14:textId="77777777" w:rsidR="00E80032" w:rsidRPr="00EC76D5" w:rsidRDefault="00E80032" w:rsidP="000803FF">
            <w:r w:rsidRPr="00EC76D5">
              <w:t>Control character: characters with ASCII codes 0x00 to 0x0F, inclusive, and delete (0x1F).</w:t>
            </w:r>
          </w:p>
        </w:tc>
      </w:tr>
      <w:tr w:rsidR="00E80032" w:rsidRPr="00EC76D5" w14:paraId="293790B0" w14:textId="77777777" w:rsidTr="000803FF">
        <w:tc>
          <w:tcPr>
            <w:tcW w:w="1384" w:type="dxa"/>
          </w:tcPr>
          <w:p w14:paraId="5446CD99" w14:textId="77777777" w:rsidR="00E80032" w:rsidRPr="00EC76D5" w:rsidRDefault="00E80032" w:rsidP="000803FF">
            <w:pPr>
              <w:rPr>
                <w:b/>
                <w:sz w:val="21"/>
                <w:szCs w:val="21"/>
              </w:rPr>
            </w:pPr>
            <w:r w:rsidRPr="00EC76D5">
              <w:rPr>
                <w:b/>
                <w:sz w:val="21"/>
                <w:szCs w:val="21"/>
              </w:rPr>
              <w:t>Isprint</w:t>
            </w:r>
          </w:p>
        </w:tc>
        <w:tc>
          <w:tcPr>
            <w:tcW w:w="7904" w:type="dxa"/>
          </w:tcPr>
          <w:p w14:paraId="3B4A3748" w14:textId="77777777" w:rsidR="00E80032" w:rsidRPr="00EC76D5" w:rsidRDefault="00E80032" w:rsidP="000803FF">
            <w:r w:rsidRPr="00EC76D5">
              <w:t>Printable character: any character that is not a control character.</w:t>
            </w:r>
          </w:p>
        </w:tc>
      </w:tr>
      <w:tr w:rsidR="00E80032" w:rsidRPr="00EC76D5" w14:paraId="22B7B7DB" w14:textId="77777777" w:rsidTr="000803FF">
        <w:tc>
          <w:tcPr>
            <w:tcW w:w="1384" w:type="dxa"/>
          </w:tcPr>
          <w:p w14:paraId="53B66702" w14:textId="77777777" w:rsidR="00E80032" w:rsidRPr="00EC76D5" w:rsidRDefault="00E80032" w:rsidP="000803FF">
            <w:pPr>
              <w:rPr>
                <w:b/>
                <w:sz w:val="21"/>
                <w:szCs w:val="21"/>
              </w:rPr>
            </w:pPr>
            <w:r w:rsidRPr="00EC76D5">
              <w:rPr>
                <w:b/>
                <w:sz w:val="21"/>
                <w:szCs w:val="21"/>
              </w:rPr>
              <w:t>Isgraph</w:t>
            </w:r>
          </w:p>
        </w:tc>
        <w:tc>
          <w:tcPr>
            <w:tcW w:w="7904" w:type="dxa"/>
          </w:tcPr>
          <w:p w14:paraId="179AA4FA" w14:textId="77777777" w:rsidR="00E80032" w:rsidRPr="00EC76D5" w:rsidRDefault="00E80032" w:rsidP="000803FF">
            <w:r w:rsidRPr="00EC76D5">
              <w:t>Graphical character: any printable character that is not a white-space character.</w:t>
            </w:r>
          </w:p>
        </w:tc>
      </w:tr>
      <w:tr w:rsidR="00E80032" w:rsidRPr="00EC76D5" w14:paraId="5D7061B8" w14:textId="77777777" w:rsidTr="000803FF">
        <w:tc>
          <w:tcPr>
            <w:tcW w:w="1384" w:type="dxa"/>
          </w:tcPr>
          <w:p w14:paraId="7D150666" w14:textId="77777777" w:rsidR="00E80032" w:rsidRPr="00EC76D5" w:rsidRDefault="00E80032" w:rsidP="000803FF">
            <w:pPr>
              <w:rPr>
                <w:b/>
                <w:sz w:val="21"/>
                <w:szCs w:val="21"/>
              </w:rPr>
            </w:pPr>
            <w:r w:rsidRPr="00EC76D5">
              <w:rPr>
                <w:b/>
                <w:sz w:val="21"/>
                <w:szCs w:val="21"/>
              </w:rPr>
              <w:t>ispunct</w:t>
            </w:r>
          </w:p>
        </w:tc>
        <w:tc>
          <w:tcPr>
            <w:tcW w:w="7904" w:type="dxa"/>
          </w:tcPr>
          <w:p w14:paraId="2AA37FF3" w14:textId="77777777" w:rsidR="00E80032" w:rsidRPr="00EC76D5" w:rsidRDefault="00E80032" w:rsidP="000803FF">
            <w:r w:rsidRPr="00EC76D5">
              <w:t>Punctuation character: any graphical character that is not an alphanumeric character.</w:t>
            </w:r>
          </w:p>
        </w:tc>
      </w:tr>
    </w:tbl>
    <w:p w14:paraId="3B61C4E2" w14:textId="77777777" w:rsidR="00E80032" w:rsidRPr="00EC76D5" w:rsidRDefault="00E80032" w:rsidP="00E80032">
      <w:r w:rsidRPr="00EC76D5">
        <w:t xml:space="preserve">There is also the </w:t>
      </w:r>
      <w:r w:rsidRPr="00EC76D5">
        <w:rPr>
          <w:rStyle w:val="CodeInText0"/>
        </w:rPr>
        <w:t>tolower</w:t>
      </w:r>
      <w:r w:rsidRPr="00EC76D5">
        <w:t xml:space="preserve"> and </w:t>
      </w:r>
      <w:r w:rsidRPr="00EC76D5">
        <w:rPr>
          <w:rStyle w:val="CodeInText0"/>
        </w:rPr>
        <w:t>toupper</w:t>
      </w:r>
      <w:r w:rsidRPr="00EC76D5">
        <w:t xml:space="preserve"> functions that returns the character in lower and upper case, respectively.</w:t>
      </w:r>
    </w:p>
    <w:p w14:paraId="30CAE14D" w14:textId="77777777" w:rsidR="00E80032" w:rsidRPr="00EC76D5" w:rsidRDefault="00E80032" w:rsidP="00E80032">
      <w:pPr>
        <w:pStyle w:val="Code"/>
      </w:pPr>
      <w:r w:rsidRPr="00EC76D5">
        <w:t>printf("%c in lower case: %c, and in upper case: %c.",</w:t>
      </w:r>
    </w:p>
    <w:p w14:paraId="72322096" w14:textId="77777777" w:rsidR="00E80032" w:rsidRPr="00EC76D5" w:rsidRDefault="00E80032" w:rsidP="00E80032">
      <w:pPr>
        <w:pStyle w:val="Code"/>
      </w:pPr>
      <w:r w:rsidRPr="00EC76D5">
        <w:t xml:space="preserve">       c, tolower(c), toupper(c));</w:t>
      </w:r>
    </w:p>
    <w:p w14:paraId="0818FDA0" w14:textId="3C41026B" w:rsidR="00E80032" w:rsidRPr="00EC76D5" w:rsidRDefault="00E80032" w:rsidP="007C7CB2">
      <w:pPr>
        <w:pStyle w:val="Rubrik2"/>
      </w:pPr>
      <w:bookmarkStart w:id="958" w:name="_Toc323656743"/>
      <w:bookmarkStart w:id="959" w:name="_Toc324085481"/>
      <w:bookmarkStart w:id="960" w:name="_Toc383781133"/>
      <w:bookmarkStart w:id="961" w:name="_Toc49764537"/>
      <w:r w:rsidRPr="00EC76D5">
        <w:t>Further Reading</w:t>
      </w:r>
      <w:bookmarkEnd w:id="845"/>
      <w:bookmarkEnd w:id="958"/>
      <w:bookmarkEnd w:id="959"/>
      <w:bookmarkEnd w:id="960"/>
      <w:bookmarkEnd w:id="961"/>
    </w:p>
    <w:p w14:paraId="41C6A297" w14:textId="77777777" w:rsidR="00E80032" w:rsidRPr="00EC76D5" w:rsidRDefault="00E80032" w:rsidP="00E80032">
      <w:r w:rsidRPr="00EC76D5">
        <w:t xml:space="preserve">I recommend </w:t>
      </w:r>
      <w:r w:rsidRPr="00EC76D5">
        <w:rPr>
          <w:i/>
        </w:rPr>
        <w:t>The C Programming Language</w:t>
      </w:r>
      <w:r w:rsidRPr="00EC76D5">
        <w:t xml:space="preserve"> by Brian Kernighan and Dennis Ritchie (2nd Edition, Prentice Hall, 1988). It describes ANSI C and the standard library in a short and consist way, and holds an appendix about the ANSI C standard.</w:t>
      </w:r>
    </w:p>
    <w:p w14:paraId="7C584EEC" w14:textId="77777777" w:rsidR="00E80032" w:rsidRPr="00EC76D5" w:rsidRDefault="00E80032" w:rsidP="00E80032">
      <w:pPr>
        <w:rPr>
          <w:szCs w:val="29"/>
        </w:rPr>
      </w:pPr>
      <w:r w:rsidRPr="00EC76D5">
        <w:t xml:space="preserve">If you want to learn more about C programming, I recommend </w:t>
      </w:r>
      <w:r w:rsidRPr="00EC76D5">
        <w:rPr>
          <w:i/>
        </w:rPr>
        <w:t>C How to Program</w:t>
      </w:r>
      <w:r w:rsidRPr="00EC76D5">
        <w:t xml:space="preserve"> by P. J. </w:t>
      </w:r>
      <w:hyperlink r:id="rId32" w:history="1">
        <w:r w:rsidRPr="00EC76D5">
          <w:t>Deitel</w:t>
        </w:r>
      </w:hyperlink>
      <w:r w:rsidRPr="00EC76D5">
        <w:t xml:space="preserve"> (6th Edition, Prentice Hall, 2009), which which discusses in depth the theory as well as practice of programming in C, with many clear and </w:t>
      </w:r>
      <w:r w:rsidR="00310BEE" w:rsidRPr="00EC76D5">
        <w:t>comprehensive</w:t>
      </w:r>
      <w:r w:rsidRPr="00EC76D5">
        <w:t xml:space="preserve"> examples. C in a Nutshell by </w:t>
      </w:r>
      <w:hyperlink r:id="rId33" w:anchor="tab_04" w:history="1">
        <w:r w:rsidRPr="00EC76D5">
          <w:t>Peter Prinz, Tony Crawford</w:t>
        </w:r>
      </w:hyperlink>
      <w:r w:rsidRPr="00EC76D5">
        <w:t xml:space="preserve"> (O'Reilly Media, 2005) and Practical C Programming (3th edition, O'Reilly Media, 1997) are also good </w:t>
      </w:r>
      <w:r w:rsidR="00561817" w:rsidRPr="00EC76D5">
        <w:t>choices</w:t>
      </w:r>
      <w:r w:rsidRPr="00EC76D5">
        <w:t>.</w:t>
      </w:r>
    </w:p>
    <w:p w14:paraId="62D8AC4B" w14:textId="77777777" w:rsidR="00E80032" w:rsidRPr="00EC76D5" w:rsidRDefault="00E80032" w:rsidP="00E80032">
      <w:r w:rsidRPr="00EC76D5">
        <w:t xml:space="preserve">When you have mastered the basic of C programming, I recommend </w:t>
      </w:r>
      <w:r w:rsidRPr="00EC76D5">
        <w:rPr>
          <w:rStyle w:val="Italic"/>
        </w:rPr>
        <w:t>Expert C Programming</w:t>
      </w:r>
      <w:r w:rsidRPr="00EC76D5">
        <w:t xml:space="preserve"> by P. Van Der Linden (Prentice Hall, 1994). Do not worry; you do not have to be an expert to read it.</w:t>
      </w:r>
    </w:p>
    <w:p w14:paraId="6ED6B355" w14:textId="77777777" w:rsidR="00F03D06" w:rsidRPr="00EC76D5" w:rsidRDefault="00F03D06" w:rsidP="00F03D06">
      <w:pPr>
        <w:pStyle w:val="Rubrik1"/>
        <w:numPr>
          <w:ilvl w:val="0"/>
          <w:numId w:val="0"/>
        </w:numPr>
        <w:ind w:left="720" w:hanging="720"/>
      </w:pPr>
      <w:bookmarkStart w:id="962" w:name="_Toc49764538"/>
      <w:r w:rsidRPr="00EC76D5">
        <w:t>Foreword</w:t>
      </w:r>
      <w:bookmarkEnd w:id="962"/>
    </w:p>
    <w:p w14:paraId="3DAAB47F" w14:textId="77777777" w:rsidR="00F03D06" w:rsidRPr="00EC76D5" w:rsidRDefault="00F03D06" w:rsidP="00F03D06">
      <w:r w:rsidRPr="00EC76D5">
        <w:t>The compiler is made up of several components:</w:t>
      </w:r>
    </w:p>
    <w:p w14:paraId="58DB4646" w14:textId="77777777" w:rsidR="00F03D06" w:rsidRPr="00EC76D5" w:rsidRDefault="00F03D06" w:rsidP="00F03D06">
      <w:pPr>
        <w:pStyle w:val="Rubrik4"/>
      </w:pPr>
      <w:r w:rsidRPr="00EC76D5">
        <w:t>The Type System</w:t>
      </w:r>
    </w:p>
    <w:p w14:paraId="6F23D8F9" w14:textId="77777777" w:rsidR="00F03D06" w:rsidRPr="00EC76D5" w:rsidRDefault="00F03D06" w:rsidP="00F03D06">
      <w:r w:rsidRPr="00EC76D5">
        <w:t>Every programming language has a type system, which determines the properties of its types.</w:t>
      </w:r>
    </w:p>
    <w:p w14:paraId="4D47B7BA" w14:textId="77777777" w:rsidR="00F03D06" w:rsidRPr="00EC76D5" w:rsidRDefault="00F03D06" w:rsidP="00F03D06">
      <w:pPr>
        <w:pStyle w:val="Rubrik4"/>
      </w:pPr>
      <w:r w:rsidRPr="00EC76D5">
        <w:t>The Symbol Table</w:t>
      </w:r>
    </w:p>
    <w:p w14:paraId="53602A5E" w14:textId="4182A86A" w:rsidR="00F03D06" w:rsidRPr="00EC76D5" w:rsidRDefault="00F03D06" w:rsidP="00F03D06">
      <w:r w:rsidRPr="00EC76D5">
        <w:t xml:space="preserve">In many languages, the source code can hold a </w:t>
      </w:r>
      <w:r w:rsidR="00C37108">
        <w:t>definition</w:t>
      </w:r>
      <w:r w:rsidRPr="00EC76D5">
        <w:t xml:space="preserve"> of a variables that is later referred to. In that case the, the variable (its name, type, and potential value) needs to be stored in a symbol table.</w:t>
      </w:r>
    </w:p>
    <w:p w14:paraId="2B464326" w14:textId="77777777" w:rsidR="00F03D06" w:rsidRPr="00EC76D5" w:rsidRDefault="00F03D06" w:rsidP="00F03D06">
      <w:pPr>
        <w:pStyle w:val="Rubrik4"/>
      </w:pPr>
      <w:r w:rsidRPr="00EC76D5">
        <w:t>Scanning</w:t>
      </w:r>
    </w:p>
    <w:p w14:paraId="418ACAF7" w14:textId="77777777" w:rsidR="00F03D06" w:rsidRPr="00EC76D5" w:rsidRDefault="00F03D06" w:rsidP="00F03D06">
      <w:r w:rsidRPr="00EC76D5">
        <w:t xml:space="preserve">The scanner takes a stream of characters and put them together into a sequence of </w:t>
      </w:r>
      <w:r w:rsidRPr="00EC76D5">
        <w:rPr>
          <w:i/>
        </w:rPr>
        <w:t>tokens</w:t>
      </w:r>
      <w:r w:rsidRPr="00EC76D5">
        <w:t xml:space="preserve">; that is, the least meaningful parts of the source code. For instance, the characters ‘i' and ‘f’ is put together into the keyword </w:t>
      </w:r>
      <w:r w:rsidRPr="00EC76D5">
        <w:rPr>
          <w:b/>
        </w:rPr>
        <w:t>if</w:t>
      </w:r>
      <w:r w:rsidRPr="00EC76D5">
        <w:t xml:space="preserve">, and the characters ‘!’ and ‘=’ is put together into the operator </w:t>
      </w:r>
      <w:r w:rsidRPr="00EC76D5">
        <w:rPr>
          <w:b/>
        </w:rPr>
        <w:t>not_equal</w:t>
      </w:r>
      <w:r w:rsidRPr="00EC76D5">
        <w:t>.</w:t>
      </w:r>
    </w:p>
    <w:p w14:paraId="04994E7C" w14:textId="77777777" w:rsidR="00F03D06" w:rsidRPr="00EC76D5" w:rsidRDefault="00F03D06" w:rsidP="00F03D06">
      <w:pPr>
        <w:pStyle w:val="Rubrik4"/>
      </w:pPr>
      <w:r w:rsidRPr="00EC76D5">
        <w:t>Parsing and Middle Code Generation</w:t>
      </w:r>
    </w:p>
    <w:p w14:paraId="08649BFB" w14:textId="77777777" w:rsidR="00F03D06" w:rsidRPr="00EC76D5" w:rsidRDefault="00F03D06" w:rsidP="00F03D06">
      <w:r w:rsidRPr="00EC76D5">
        <w:t>The syntax of a programming language is often defined by a grammar, and the parser checks whether the token sequence generated by the scanner is accepted by the grammar. Moreover, the parser does also generate middle code.</w:t>
      </w:r>
    </w:p>
    <w:p w14:paraId="16C090C0" w14:textId="77777777" w:rsidR="00F03D06" w:rsidRPr="00EC76D5" w:rsidRDefault="00F03D06" w:rsidP="00F03D06">
      <w:pPr>
        <w:pStyle w:val="Rubrik4"/>
      </w:pPr>
      <w:r w:rsidRPr="00EC76D5">
        <w:t>Middle Code Optimization</w:t>
      </w:r>
    </w:p>
    <w:p w14:paraId="747DE1CD" w14:textId="77777777" w:rsidR="00F03D06" w:rsidRPr="00EC76D5" w:rsidRDefault="00F03D06" w:rsidP="00F03D06">
      <w:r w:rsidRPr="00EC76D5">
        <w:t xml:space="preserve">The middle code generated by the parser often holds unnecessary instructions that needs to be removed. </w:t>
      </w:r>
    </w:p>
    <w:p w14:paraId="1C4C5D53" w14:textId="77777777" w:rsidR="00F03D06" w:rsidRPr="00EC76D5" w:rsidRDefault="00F03D06" w:rsidP="00F03D06">
      <w:pPr>
        <w:pStyle w:val="Rubrik4"/>
      </w:pPr>
      <w:r w:rsidRPr="00EC76D5">
        <w:t>Target Code Generation</w:t>
      </w:r>
    </w:p>
    <w:p w14:paraId="38A509B3" w14:textId="77777777" w:rsidR="00F03D06" w:rsidRPr="00EC76D5" w:rsidRDefault="00F03D06" w:rsidP="00F03D06">
      <w:r w:rsidRPr="00EC76D5">
        <w:t xml:space="preserve">When the middle code has been generated and optimized, it is time to generate the target code. In this book, we actually generate target code for two formats: Intel x86 assembler source code and executable code in the 16-bits COM-format. </w:t>
      </w:r>
    </w:p>
    <w:p w14:paraId="2E71FBFC" w14:textId="77777777" w:rsidR="00F03D06" w:rsidRPr="00EC76D5" w:rsidRDefault="00F03D06" w:rsidP="00F03D06">
      <w:pPr>
        <w:pStyle w:val="Rubrik4"/>
      </w:pPr>
      <w:r w:rsidRPr="00EC76D5">
        <w:t>Register Allocation</w:t>
      </w:r>
    </w:p>
    <w:p w14:paraId="65DCB1DC" w14:textId="77777777" w:rsidR="00F03D06" w:rsidRPr="00EC76D5" w:rsidRDefault="00F03D06" w:rsidP="00F03D06">
      <w:r w:rsidRPr="00EC76D5">
        <w:t>When the target code has been generated, the registers need to be allocated. We use a graph coloring algorithm to do that.</w:t>
      </w:r>
    </w:p>
    <w:p w14:paraId="5EA0316B" w14:textId="77777777" w:rsidR="00F03D06" w:rsidRPr="00EC76D5" w:rsidRDefault="00F03D06" w:rsidP="00F03D06">
      <w:pPr>
        <w:pStyle w:val="Rubrik4"/>
      </w:pPr>
      <w:r w:rsidRPr="00EC76D5">
        <w:t>Linking</w:t>
      </w:r>
    </w:p>
    <w:p w14:paraId="4294B04F" w14:textId="77777777" w:rsidR="00F03D06" w:rsidRPr="00EC76D5" w:rsidRDefault="00F03D06" w:rsidP="00F03D06">
      <w:r w:rsidRPr="00EC76D5">
        <w:t>When each source file has been completely compiled, they need to be linked together into a executable file format.</w:t>
      </w:r>
    </w:p>
    <w:p w14:paraId="5D3CA9C1" w14:textId="77777777" w:rsidR="00F03D06" w:rsidRPr="00EC76D5" w:rsidRDefault="00F03D06" w:rsidP="00F03D06">
      <w:pPr>
        <w:rPr>
          <w:b/>
        </w:rPr>
      </w:pPr>
      <w:r w:rsidRPr="00EC76D5">
        <w:rPr>
          <w:b/>
        </w:rPr>
        <w:t>The Preprocessor</w:t>
      </w:r>
    </w:p>
    <w:p w14:paraId="7B492FE5" w14:textId="77777777" w:rsidR="00F03D06" w:rsidRPr="00EC76D5" w:rsidRDefault="00F03D06" w:rsidP="00F03D06">
      <w:r w:rsidRPr="00EC76D5">
        <w:t>The C programming language comes with a preprocessor that needs to be.</w:t>
      </w:r>
    </w:p>
    <w:p w14:paraId="41BF5BC7" w14:textId="77777777" w:rsidR="00F03D06" w:rsidRPr="00EC76D5" w:rsidRDefault="00F03D06" w:rsidP="00F03D06">
      <w:pPr>
        <w:rPr>
          <w:b/>
        </w:rPr>
      </w:pPr>
      <w:r w:rsidRPr="00EC76D5">
        <w:rPr>
          <w:b/>
        </w:rPr>
        <w:t>The Standard Library</w:t>
      </w:r>
    </w:p>
    <w:p w14:paraId="6530B73C" w14:textId="77777777" w:rsidR="00F03D06" w:rsidRPr="00EC76D5" w:rsidRDefault="00F03D06" w:rsidP="00F03D06">
      <w:r w:rsidRPr="00EC76D5">
        <w:t>The C programming language also comes with a standard library.</w:t>
      </w:r>
    </w:p>
    <w:p w14:paraId="18F25FC0" w14:textId="77777777" w:rsidR="00F03D06" w:rsidRPr="00EC76D5" w:rsidRDefault="00F03D06" w:rsidP="00F03D06"/>
    <w:p w14:paraId="25501242" w14:textId="77777777" w:rsidR="00DA28BC" w:rsidRPr="00EC76D5" w:rsidRDefault="00DA28BC" w:rsidP="00DA28BC">
      <w:pPr>
        <w:pStyle w:val="Ingetavstnd"/>
        <w:ind w:left="720" w:hanging="720"/>
        <w:rPr>
          <w:rFonts w:cs="Times New Roman"/>
        </w:rPr>
      </w:pPr>
      <w:r w:rsidRPr="00EC76D5">
        <w:rPr>
          <w:rFonts w:cs="Times New Roman"/>
        </w:rPr>
        <w:t>3.</w:t>
      </w:r>
      <w:r w:rsidRPr="00EC76D5">
        <w:rPr>
          <w:rFonts w:cs="Times New Roman"/>
        </w:rPr>
        <w:tab/>
        <w:t xml:space="preserve">I have another book proposal for you, this time about compiler </w:t>
      </w:r>
      <w:r w:rsidRPr="00EC76D5">
        <w:rPr>
          <w:rFonts w:cs="Times New Roman"/>
          <w:color w:val="000000"/>
        </w:rPr>
        <w:t>technology</w:t>
      </w:r>
      <w:r w:rsidRPr="00EC76D5">
        <w:rPr>
          <w:rFonts w:cs="Times New Roman"/>
        </w:rPr>
        <w:t xml:space="preserve">. The book will </w:t>
      </w:r>
      <w:r w:rsidRPr="00EC76D5">
        <w:rPr>
          <w:rFonts w:cs="Times New Roman"/>
          <w:color w:val="000000"/>
        </w:rPr>
        <w:t xml:space="preserve">describe the design and implementation of a C++ compiler (including the preprocessor, linker, and standard library), with all code given. </w:t>
      </w:r>
    </w:p>
    <w:p w14:paraId="0BD928B9" w14:textId="77777777" w:rsidR="00DA28BC" w:rsidRPr="00EC76D5" w:rsidRDefault="00DA28BC" w:rsidP="00DA28BC">
      <w:pPr>
        <w:pStyle w:val="Ingetavstnd"/>
        <w:ind w:left="720"/>
        <w:rPr>
          <w:rFonts w:cs="Times New Roman"/>
        </w:rPr>
      </w:pPr>
    </w:p>
    <w:p w14:paraId="24FC0445" w14:textId="77777777" w:rsidR="00DA28BC" w:rsidRPr="00EC76D5" w:rsidRDefault="00DA28BC" w:rsidP="00DA28BC">
      <w:pPr>
        <w:pStyle w:val="Ingetavstnd"/>
        <w:ind w:left="720"/>
        <w:rPr>
          <w:rFonts w:cs="Times New Roman"/>
        </w:rPr>
      </w:pPr>
      <w:r w:rsidRPr="00EC76D5">
        <w:rPr>
          <w:rFonts w:cs="Times New Roman"/>
        </w:rPr>
        <w:t>So far, I have written a C compiler and I plan to extend it to a C++ compiler in the near future. Even though C++ is a much larger language than C, it not too much extra job. Most of the job has already been done with the C compiler.</w:t>
      </w:r>
    </w:p>
    <w:p w14:paraId="733C9458" w14:textId="77777777" w:rsidR="00DA28BC" w:rsidRPr="00EC76D5" w:rsidRDefault="00DA28BC" w:rsidP="00DA28BC">
      <w:pPr>
        <w:pStyle w:val="Ingetavstnd"/>
        <w:ind w:left="720"/>
        <w:rPr>
          <w:rFonts w:cs="Times New Roman"/>
        </w:rPr>
      </w:pPr>
    </w:p>
    <w:p w14:paraId="7613E688" w14:textId="77777777" w:rsidR="00DA28BC" w:rsidRPr="00EC76D5" w:rsidRDefault="00DA28BC" w:rsidP="00DA28BC">
      <w:pPr>
        <w:pStyle w:val="Ingetavstnd"/>
        <w:ind w:left="720"/>
        <w:rPr>
          <w:rFonts w:cs="Times New Roman"/>
        </w:rPr>
      </w:pPr>
      <w:r w:rsidRPr="00EC76D5">
        <w:rPr>
          <w:rFonts w:cs="Times New Roman"/>
        </w:rPr>
        <w:t>The idea of the book is basically the same as the Windows book: I explain the details and provide all source code of the compiler. The source code written in Java with CUP and JLex and generates both assembler code and executable code.</w:t>
      </w:r>
    </w:p>
    <w:p w14:paraId="747FE544" w14:textId="77777777" w:rsidR="00DA28BC" w:rsidRPr="00EC76D5" w:rsidRDefault="00DA28BC" w:rsidP="00DA28BC">
      <w:pPr>
        <w:pStyle w:val="Ingetavstnd"/>
        <w:ind w:left="720"/>
        <w:rPr>
          <w:rFonts w:cs="Times New Roman"/>
        </w:rPr>
      </w:pPr>
    </w:p>
    <w:p w14:paraId="698B5743" w14:textId="3C06F4BF" w:rsidR="00DA28BC" w:rsidRPr="00EC76D5" w:rsidRDefault="00DA28BC" w:rsidP="00DA28BC">
      <w:pPr>
        <w:pStyle w:val="Ingetavstnd"/>
        <w:ind w:left="720"/>
        <w:rPr>
          <w:rFonts w:cs="Times New Roman"/>
          <w:color w:val="000000"/>
        </w:rPr>
      </w:pPr>
      <w:r w:rsidRPr="00EC76D5">
        <w:rPr>
          <w:rFonts w:cs="Times New Roman"/>
          <w:color w:val="000000"/>
        </w:rPr>
        <w:t xml:space="preserve">The books below are the latest editions of three classic books. They describe in detail the basic features of compiler construction and to some extent advanced features. The structure of these books is similar to mine, one can say that I have followed these books. However, while these books give </w:t>
      </w:r>
      <w:r w:rsidR="00BF3BC6" w:rsidRPr="00EC76D5">
        <w:rPr>
          <w:rFonts w:cs="Times New Roman"/>
          <w:color w:val="000000"/>
        </w:rPr>
        <w:t>many</w:t>
      </w:r>
      <w:r w:rsidRPr="00EC76D5">
        <w:rPr>
          <w:rFonts w:cs="Times New Roman"/>
          <w:color w:val="000000"/>
        </w:rPr>
        <w:t xml:space="preserve"> small examples, my book describes in each chapter the features necessary to be included in a C++ compiler.</w:t>
      </w:r>
    </w:p>
    <w:p w14:paraId="219FA565" w14:textId="77777777" w:rsidR="00DA28BC" w:rsidRPr="00EC76D5" w:rsidRDefault="00DA28BC" w:rsidP="00DA28BC">
      <w:pPr>
        <w:pStyle w:val="Ingetavstnd"/>
        <w:ind w:left="720"/>
        <w:rPr>
          <w:rFonts w:cs="Times New Roman"/>
          <w:color w:val="000000"/>
        </w:rPr>
      </w:pPr>
    </w:p>
    <w:p w14:paraId="0498D76E" w14:textId="77777777" w:rsidR="00DA28BC" w:rsidRPr="00EC76D5" w:rsidRDefault="00DA28BC" w:rsidP="00DA28BC">
      <w:pPr>
        <w:pStyle w:val="Ingetavstnd"/>
        <w:ind w:left="720"/>
        <w:rPr>
          <w:rFonts w:cs="Times New Roman"/>
          <w:color w:val="000000"/>
        </w:rPr>
      </w:pPr>
      <w:r w:rsidRPr="00EC76D5">
        <w:rPr>
          <w:rFonts w:cs="Times New Roman"/>
          <w:color w:val="000000"/>
        </w:rPr>
        <w:t>Alfred V. Aho, Lam, Monica S. Lam, Ravi Sethi, Jeffrey D. Ullman. Compilers – Principles, Techniques, and Tools, 2nd edition. Prentice Hall, 2006.</w:t>
      </w:r>
    </w:p>
    <w:p w14:paraId="768D523A" w14:textId="77777777" w:rsidR="00DA28BC" w:rsidRPr="00EC76D5" w:rsidRDefault="00DA28BC" w:rsidP="00DA28BC">
      <w:pPr>
        <w:pStyle w:val="Ingetavstnd"/>
        <w:ind w:left="720"/>
        <w:rPr>
          <w:rFonts w:cs="Times New Roman"/>
          <w:color w:val="000000"/>
        </w:rPr>
      </w:pPr>
      <w:r w:rsidRPr="00EC76D5">
        <w:rPr>
          <w:rFonts w:cs="Times New Roman"/>
          <w:color w:val="000000"/>
        </w:rPr>
        <w:t>Keith Cooper, Linda Torczon. Engineering a Compiler, 2nd edition. Morgan Kaufman, 2011.</w:t>
      </w:r>
    </w:p>
    <w:p w14:paraId="26986EE9" w14:textId="77777777" w:rsidR="00DA28BC" w:rsidRPr="00EC76D5" w:rsidRDefault="00DA28BC" w:rsidP="00DA28BC">
      <w:pPr>
        <w:pStyle w:val="Ingetavstnd"/>
        <w:ind w:left="720"/>
        <w:rPr>
          <w:rFonts w:cs="Times New Roman"/>
          <w:color w:val="000000"/>
        </w:rPr>
      </w:pPr>
      <w:r w:rsidRPr="00EC76D5">
        <w:rPr>
          <w:rFonts w:cs="Times New Roman"/>
          <w:color w:val="000000"/>
        </w:rPr>
        <w:t>Charles N. Fischer, Ron K. Cytron, Richard J. LeBlanc. Crafting a Compiler. Pearson Education, 2009.</w:t>
      </w:r>
    </w:p>
    <w:p w14:paraId="40E3B397" w14:textId="77777777" w:rsidR="00DA28BC" w:rsidRPr="00EC76D5" w:rsidRDefault="00DA28BC" w:rsidP="00DA28BC">
      <w:pPr>
        <w:pStyle w:val="Ingetavstnd"/>
        <w:ind w:left="720"/>
        <w:rPr>
          <w:rFonts w:cs="Times New Roman"/>
          <w:color w:val="000000"/>
        </w:rPr>
      </w:pPr>
    </w:p>
    <w:p w14:paraId="7A6D849D"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books describe compiler construction in Java, C, and ML. They describe a compiler for a smaller language with excerpt from the code given in the book (the complete code is downloadable). However, these books are briefer than the books above, and describe the compiler features in less detail.</w:t>
      </w:r>
    </w:p>
    <w:p w14:paraId="5685764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917ED71"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Java, 2nd edition. Cambridge University Press, 2002.</w:t>
      </w:r>
    </w:p>
    <w:p w14:paraId="05FCEBD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C, 2nd edition. Cambridge University Press, 2004.</w:t>
      </w:r>
    </w:p>
    <w:p w14:paraId="52F1084C" w14:textId="77777777" w:rsidR="00DA28BC" w:rsidRPr="00EC76D5" w:rsidRDefault="00DA28BC" w:rsidP="00DA28BC">
      <w:pPr>
        <w:pStyle w:val="Ingetavstnd"/>
        <w:ind w:left="720"/>
        <w:rPr>
          <w:rFonts w:cs="Times New Roman"/>
          <w:color w:val="000000"/>
        </w:rPr>
      </w:pPr>
      <w:r w:rsidRPr="00EC76D5">
        <w:rPr>
          <w:rFonts w:cs="Times New Roman"/>
          <w:color w:val="000000"/>
        </w:rPr>
        <w:t>Andrew W Appel. Modern Compiler Implementation in ML, 2nd edition. Cambridge University Press, 2004.</w:t>
      </w:r>
    </w:p>
    <w:p w14:paraId="03D8405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297006" w14:textId="77777777" w:rsidR="00DA28BC" w:rsidRPr="00EC76D5" w:rsidRDefault="00DA28BC" w:rsidP="00DA28BC">
      <w:pPr>
        <w:pStyle w:val="Ingetavstnd"/>
        <w:ind w:left="720"/>
        <w:rPr>
          <w:rFonts w:cs="Times New Roman"/>
          <w:color w:val="000000"/>
        </w:rPr>
      </w:pPr>
      <w:r w:rsidRPr="00EC76D5">
        <w:rPr>
          <w:rFonts w:cs="Times New Roman"/>
          <w:color w:val="000000"/>
        </w:rPr>
        <w:t>The following book could be said to be closely related to mine, as it also described the code for a C compiler. However, this book is more or less unreadable. It presents the code, which (in my option) is unstructured, and it does not include much text describing the code. Hopefully, my book will describe the topic in a clearer way. I also plan to describe the theory of a compiler, not just the code to implement it. Moreover, this book does not include the preprocessor, linker, or standard library, and the code is written in C, not Java.</w:t>
      </w:r>
    </w:p>
    <w:p w14:paraId="42BB59EA"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87547A4" w14:textId="77777777" w:rsidR="00DA28BC" w:rsidRPr="00EC76D5" w:rsidRDefault="00DA28BC" w:rsidP="00DA28BC">
      <w:pPr>
        <w:pStyle w:val="Ingetavstnd"/>
        <w:ind w:left="720"/>
        <w:rPr>
          <w:rFonts w:cs="Times New Roman"/>
          <w:color w:val="000000"/>
        </w:rPr>
      </w:pPr>
      <w:r w:rsidRPr="00EC76D5">
        <w:rPr>
          <w:rFonts w:cs="Times New Roman"/>
          <w:color w:val="000000"/>
        </w:rPr>
        <w:t>Christopher W. Fraser, David R. Hanson. A Retargetable C Compiler : Design and Implementation. Benjamin Cummings, 1995.</w:t>
      </w:r>
    </w:p>
    <w:p w14:paraId="364A2C0E"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688E7E1" w14:textId="77777777" w:rsidR="00DA28BC" w:rsidRPr="00EC76D5" w:rsidRDefault="00DA28BC" w:rsidP="00DA28BC">
      <w:pPr>
        <w:pStyle w:val="Ingetavstnd"/>
        <w:ind w:left="720"/>
        <w:rPr>
          <w:rFonts w:cs="Times New Roman"/>
          <w:color w:val="000000"/>
        </w:rPr>
      </w:pPr>
      <w:r w:rsidRPr="00EC76D5">
        <w:rPr>
          <w:rFonts w:cs="Times New Roman"/>
          <w:color w:val="000000"/>
        </w:rPr>
        <w:t>This books deals with the more advanced parts of compiler construction; that is, compiler optimization. Even though I will include some optimization at the end of my book, it does not compete with this book.</w:t>
      </w:r>
    </w:p>
    <w:p w14:paraId="5D3497ED"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45B53C3C" w14:textId="77777777" w:rsidR="00DA28BC" w:rsidRPr="00EC76D5" w:rsidRDefault="00DA28BC" w:rsidP="00DA28BC">
      <w:pPr>
        <w:pStyle w:val="Ingetavstnd"/>
        <w:ind w:left="720"/>
        <w:rPr>
          <w:rFonts w:cs="Times New Roman"/>
          <w:color w:val="000000"/>
        </w:rPr>
      </w:pPr>
      <w:r w:rsidRPr="00EC76D5">
        <w:rPr>
          <w:rFonts w:cs="Times New Roman"/>
          <w:color w:val="000000"/>
        </w:rPr>
        <w:t>Steven S. Muchnick. Advanced Compiler Design &amp; Implementation. Morgan Kaufmann, 2003.</w:t>
      </w:r>
    </w:p>
    <w:p w14:paraId="54D49B2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51A47F" w14:textId="77777777" w:rsidR="00DA28BC" w:rsidRPr="00EC76D5" w:rsidRDefault="00DA28BC" w:rsidP="00DA28BC">
      <w:pPr>
        <w:pStyle w:val="Ingetavstnd"/>
        <w:ind w:left="720"/>
        <w:rPr>
          <w:rFonts w:cs="Times New Roman"/>
          <w:color w:val="000000"/>
        </w:rPr>
      </w:pPr>
      <w:r w:rsidRPr="00EC76D5">
        <w:rPr>
          <w:rFonts w:cs="Times New Roman"/>
          <w:color w:val="000000"/>
        </w:rPr>
        <w:t>Here is a suggestion for the chapters:</w:t>
      </w:r>
    </w:p>
    <w:p w14:paraId="0620A137"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CD55EDF" w14:textId="77777777" w:rsidR="00DA28BC" w:rsidRPr="00EC76D5" w:rsidRDefault="00DA28BC" w:rsidP="00DA28BC">
      <w:pPr>
        <w:pStyle w:val="Ingetavstnd"/>
        <w:ind w:left="720"/>
        <w:rPr>
          <w:rFonts w:cs="Times New Roman"/>
          <w:color w:val="000000"/>
        </w:rPr>
      </w:pPr>
      <w:r w:rsidRPr="00EC76D5">
        <w:rPr>
          <w:rFonts w:cs="Times New Roman"/>
          <w:color w:val="000000"/>
        </w:rPr>
        <w:t>1. Introduction. Introduces the compiler phases described in the following chapters by demonstrating a compiler for a small toy language generating MIPS-code executable in the SPIM simulator.</w:t>
      </w:r>
    </w:p>
    <w:p w14:paraId="10A56B1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5099E7B" w14:textId="77777777" w:rsidR="00DA28BC" w:rsidRPr="00EC76D5" w:rsidRDefault="00DA28BC" w:rsidP="00DA28BC">
      <w:pPr>
        <w:pStyle w:val="Ingetavstnd"/>
        <w:ind w:left="720"/>
        <w:rPr>
          <w:rFonts w:cs="Times New Roman"/>
          <w:color w:val="000000"/>
        </w:rPr>
      </w:pPr>
      <w:r w:rsidRPr="00EC76D5">
        <w:rPr>
          <w:rFonts w:cs="Times New Roman"/>
          <w:color w:val="000000"/>
        </w:rPr>
        <w:t>2. The Scanner. The scanner is a relatively small part of the compiler. Its task is to put together characters into tokens (the smallest significant parts of the source code). Examples are as key words, operators, and numerical values. The scanner is written in JLex, a lexical generator for Java, based on Lex for C.</w:t>
      </w:r>
    </w:p>
    <w:p w14:paraId="4D11A1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8759278" w14:textId="77777777" w:rsidR="00DA28BC" w:rsidRPr="00EC76D5" w:rsidRDefault="00DA28BC" w:rsidP="00DA28BC">
      <w:pPr>
        <w:pStyle w:val="Ingetavstnd"/>
        <w:ind w:left="720"/>
        <w:rPr>
          <w:rFonts w:cs="Times New Roman"/>
          <w:color w:val="000000"/>
        </w:rPr>
      </w:pPr>
      <w:r w:rsidRPr="00EC76D5">
        <w:rPr>
          <w:rFonts w:cs="Times New Roman"/>
          <w:color w:val="000000"/>
        </w:rPr>
        <w:t>3. The Parser. The parser, on the other hand, is a large part of the compiler. Its task is to confirm that the given tokens (generated by the scanner) agree with the syntax of the programming language, which is represented by a set of grammatical rules. The parser is defined in CUP, a syntax generator for Java, based on Yacc for C. Each rule can also be equipped with code dealing with type checking and target code generation. However, I will have try to omit as much as possible of the code in this chapter. Most of the code is made up of calls to methods defined in later chapters.</w:t>
      </w:r>
    </w:p>
    <w:p w14:paraId="1180C6C9"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456C18C" w14:textId="77777777" w:rsidR="00DA28BC" w:rsidRPr="00EC76D5" w:rsidRDefault="00DA28BC" w:rsidP="00DA28BC">
      <w:pPr>
        <w:pStyle w:val="Ingetavstnd"/>
        <w:ind w:left="720"/>
        <w:rPr>
          <w:rFonts w:cs="Times New Roman"/>
          <w:color w:val="000000"/>
        </w:rPr>
      </w:pPr>
      <w:r w:rsidRPr="00EC76D5">
        <w:rPr>
          <w:rFonts w:cs="Times New Roman"/>
          <w:color w:val="000000"/>
        </w:rPr>
        <w:t>4. Declarations and the Symbol Table. C++ has a rather complicated declaration system with aggregated types such as classes, structures and arrays with a corresponding complicated syntax. All defined variables and functions are stored in the symbol table, which is a hierarchical structure matching the program structure.</w:t>
      </w:r>
    </w:p>
    <w:p w14:paraId="5F4BD7FF"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BAA3E0E" w14:textId="77777777" w:rsidR="00DA28BC" w:rsidRPr="00EC76D5" w:rsidRDefault="00DA28BC" w:rsidP="00DA28BC">
      <w:pPr>
        <w:pStyle w:val="Ingetavstnd"/>
        <w:ind w:left="720"/>
        <w:rPr>
          <w:rFonts w:cs="Times New Roman"/>
          <w:color w:val="000000"/>
        </w:rPr>
      </w:pPr>
      <w:r w:rsidRPr="00EC76D5">
        <w:rPr>
          <w:rFonts w:cs="Times New Roman"/>
          <w:color w:val="000000"/>
        </w:rPr>
        <w:t>5. Type Checking. C++ has a rather large set of operators with complicated rules that need to be checked.</w:t>
      </w:r>
    </w:p>
    <w:p w14:paraId="4D1B9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36C656B3" w14:textId="77777777" w:rsidR="00DA28BC" w:rsidRPr="00EC76D5" w:rsidRDefault="00DA28BC" w:rsidP="00DA28BC">
      <w:pPr>
        <w:pStyle w:val="Ingetavstnd"/>
        <w:ind w:left="720"/>
        <w:rPr>
          <w:rFonts w:cs="Times New Roman"/>
          <w:color w:val="000000"/>
        </w:rPr>
      </w:pPr>
      <w:r w:rsidRPr="00EC76D5">
        <w:rPr>
          <w:rFonts w:cs="Times New Roman"/>
          <w:color w:val="000000"/>
        </w:rPr>
        <w:t>6. Intermediate Code Generation. When the types of expressions and statements are checked, three-address-code are generated, which is a simple intermediate language used to represent the code internally. Type conversation is also included in this chapter.</w:t>
      </w:r>
    </w:p>
    <w:p w14:paraId="71F8D702"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725D5A97" w14:textId="1FF23C0A" w:rsidR="00DA28BC" w:rsidRPr="00EC76D5" w:rsidRDefault="00DA28BC" w:rsidP="00DA28BC">
      <w:pPr>
        <w:pStyle w:val="Ingetavstnd"/>
        <w:ind w:left="720"/>
        <w:rPr>
          <w:rFonts w:cs="Times New Roman"/>
          <w:color w:val="000000"/>
        </w:rPr>
      </w:pPr>
      <w:r w:rsidRPr="00EC76D5">
        <w:rPr>
          <w:rFonts w:cs="Times New Roman"/>
          <w:color w:val="000000"/>
        </w:rPr>
        <w:t xml:space="preserve">7. Static and Dynamic </w:t>
      </w:r>
      <w:r w:rsidR="00C37108">
        <w:rPr>
          <w:rFonts w:cs="Times New Roman"/>
          <w:color w:val="000000"/>
        </w:rPr>
        <w:t>Initialization</w:t>
      </w:r>
      <w:r w:rsidRPr="00EC76D5">
        <w:rPr>
          <w:rFonts w:cs="Times New Roman"/>
          <w:color w:val="000000"/>
        </w:rPr>
        <w:t xml:space="preserve">. In C++, variables can be </w:t>
      </w:r>
      <w:r w:rsidR="00266D64">
        <w:rPr>
          <w:rFonts w:cs="Times New Roman"/>
          <w:color w:val="000000"/>
        </w:rPr>
        <w:t>initialized</w:t>
      </w:r>
      <w:r w:rsidRPr="00EC76D5">
        <w:rPr>
          <w:rFonts w:cs="Times New Roman"/>
          <w:color w:val="000000"/>
        </w:rPr>
        <w:t xml:space="preserve">. If the variable is static, the data shall be generated and placed in the static area of the final target code. If it is dynamic, the </w:t>
      </w:r>
      <w:r w:rsidR="00F4217C">
        <w:rPr>
          <w:rFonts w:cs="Times New Roman"/>
          <w:color w:val="000000"/>
        </w:rPr>
        <w:t>initialization</w:t>
      </w:r>
      <w:r w:rsidRPr="00EC76D5">
        <w:rPr>
          <w:rFonts w:cs="Times New Roman"/>
          <w:color w:val="000000"/>
        </w:rPr>
        <w:t xml:space="preserve"> will result in a series of assignments. One thing that complicates the issue is that it is possible to </w:t>
      </w:r>
      <w:r w:rsidR="00631D4D">
        <w:rPr>
          <w:rFonts w:cs="Times New Roman"/>
          <w:color w:val="000000"/>
        </w:rPr>
        <w:t>initialize</w:t>
      </w:r>
      <w:r w:rsidRPr="00EC76D5">
        <w:rPr>
          <w:rFonts w:cs="Times New Roman"/>
          <w:color w:val="000000"/>
        </w:rPr>
        <w:t xml:space="preserve"> hierarchical structures made up by structures and arrays with one flat list.</w:t>
      </w:r>
    </w:p>
    <w:p w14:paraId="02693E3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1A851C27" w14:textId="77777777" w:rsidR="00DA28BC" w:rsidRPr="00EC76D5" w:rsidRDefault="00DA28BC" w:rsidP="00DA28BC">
      <w:pPr>
        <w:pStyle w:val="Ingetavstnd"/>
        <w:ind w:left="720"/>
        <w:rPr>
          <w:rFonts w:cs="Times New Roman"/>
          <w:color w:val="000000"/>
        </w:rPr>
      </w:pPr>
      <w:r w:rsidRPr="00EC76D5">
        <w:rPr>
          <w:rFonts w:cs="Times New Roman"/>
          <w:color w:val="000000"/>
        </w:rPr>
        <w:t>8. Intermediate Code Optimization. The intermediate code can be optimized. For instance, code that is never reached and assignment of variables that are never used shall be removed.</w:t>
      </w:r>
    </w:p>
    <w:p w14:paraId="7F95B8EB"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2DE3FB6B" w14:textId="77777777" w:rsidR="00DA28BC" w:rsidRPr="00EC76D5" w:rsidRDefault="00DA28BC" w:rsidP="00DA28BC">
      <w:pPr>
        <w:pStyle w:val="Ingetavstnd"/>
        <w:ind w:left="720"/>
        <w:rPr>
          <w:rFonts w:cs="Times New Roman"/>
          <w:color w:val="000000"/>
        </w:rPr>
      </w:pPr>
      <w:r w:rsidRPr="00EC76D5">
        <w:rPr>
          <w:rFonts w:cs="Times New Roman"/>
          <w:color w:val="000000"/>
        </w:rPr>
        <w:t>9. Target Code Generation. The target code of the C++ compiler of this book is Intel x86, which is harder to deal with than the MIPS code the first chapter. It holds a few registers and registers of different sizes overlap. Therefore, the register allocation process needs to closely keep track on which variable values that are currently stored in the registers.</w:t>
      </w:r>
    </w:p>
    <w:p w14:paraId="1E310F04"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5B19C972" w14:textId="77777777" w:rsidR="00DA28BC" w:rsidRPr="00EC76D5" w:rsidRDefault="00DA28BC" w:rsidP="00DA28BC">
      <w:pPr>
        <w:pStyle w:val="Ingetavstnd"/>
        <w:ind w:left="720"/>
        <w:rPr>
          <w:rFonts w:cs="Times New Roman"/>
          <w:color w:val="000000"/>
        </w:rPr>
      </w:pPr>
      <w:r w:rsidRPr="00EC76D5">
        <w:rPr>
          <w:rFonts w:cs="Times New Roman"/>
          <w:color w:val="000000"/>
        </w:rPr>
        <w:t>10. The Preprocessor. Before the actually compilation starts, the source code has been traversed by the preprocessor that replaces macros with text, includes header files, and provides conditional programming.</w:t>
      </w:r>
    </w:p>
    <w:p w14:paraId="0751EEB6"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D3F7CDA" w14:textId="77777777" w:rsidR="00DA28BC" w:rsidRPr="00EC76D5" w:rsidRDefault="00DA28BC" w:rsidP="00DA28BC">
      <w:pPr>
        <w:pStyle w:val="Ingetavstnd"/>
        <w:ind w:left="720"/>
        <w:rPr>
          <w:rFonts w:cs="Times New Roman"/>
          <w:color w:val="000000"/>
        </w:rPr>
      </w:pPr>
      <w:r w:rsidRPr="00EC76D5">
        <w:rPr>
          <w:rFonts w:cs="Times New Roman"/>
          <w:color w:val="000000"/>
        </w:rPr>
        <w:t>11. The Linker. When the target code has finally been generated, it becomes stored into an object file. As the source code can be distributed over several files, the target code need to be merged into one executable file. This is the task of the linker, it merges the code and data area, resolve the static and extern references and generate the executable file.</w:t>
      </w:r>
    </w:p>
    <w:p w14:paraId="37A5B500" w14:textId="77777777" w:rsidR="00DA28BC" w:rsidRPr="00EC76D5" w:rsidRDefault="00DA28BC" w:rsidP="00DA28BC">
      <w:pPr>
        <w:pStyle w:val="Ingetavstnd"/>
        <w:ind w:left="720"/>
        <w:rPr>
          <w:rFonts w:cs="Times New Roman"/>
          <w:color w:val="000000"/>
        </w:rPr>
      </w:pPr>
      <w:r w:rsidRPr="00EC76D5">
        <w:rPr>
          <w:rFonts w:cs="Times New Roman"/>
          <w:color w:val="000000"/>
        </w:rPr>
        <w:t> </w:t>
      </w:r>
    </w:p>
    <w:p w14:paraId="6B1D99F0" w14:textId="77777777" w:rsidR="00DA28BC" w:rsidRPr="00EC76D5" w:rsidRDefault="00DA28BC" w:rsidP="00DA28BC">
      <w:pPr>
        <w:pStyle w:val="Ingetavstnd"/>
        <w:ind w:left="720"/>
        <w:rPr>
          <w:rFonts w:cs="Times New Roman"/>
          <w:color w:val="000000"/>
        </w:rPr>
      </w:pPr>
      <w:r w:rsidRPr="00EC76D5">
        <w:rPr>
          <w:rFonts w:cs="Times New Roman"/>
          <w:color w:val="000000"/>
        </w:rPr>
        <w:t>12. The C Standard Library, made up by functions and macros, which will be included by the linker in the final executable file.</w:t>
      </w:r>
    </w:p>
    <w:p w14:paraId="69A77D54" w14:textId="77777777" w:rsidR="00DA28BC" w:rsidRPr="00EC76D5" w:rsidRDefault="00DA28BC" w:rsidP="00DA28BC">
      <w:pPr>
        <w:pStyle w:val="Ingetavstnd"/>
        <w:ind w:left="720"/>
        <w:rPr>
          <w:rFonts w:cs="Times New Roman"/>
          <w:color w:val="000000"/>
        </w:rPr>
      </w:pPr>
    </w:p>
    <w:p w14:paraId="597FE425" w14:textId="77777777" w:rsidR="00DA28BC" w:rsidRPr="00EC76D5" w:rsidRDefault="00DA28BC" w:rsidP="00DA28BC">
      <w:pPr>
        <w:pStyle w:val="Ingetavstnd"/>
        <w:ind w:left="720"/>
        <w:rPr>
          <w:rFonts w:cs="Times New Roman"/>
          <w:color w:val="000000"/>
        </w:rPr>
      </w:pPr>
      <w:r w:rsidRPr="00EC76D5">
        <w:rPr>
          <w:rFonts w:cs="Times New Roman"/>
          <w:color w:val="000000"/>
        </w:rPr>
        <w:t>13. The C++ Standard Library, made up by classes, to a certain extent is based on C standard library.</w:t>
      </w:r>
    </w:p>
    <w:p w14:paraId="6E512353" w14:textId="77777777" w:rsidR="005F7461" w:rsidRPr="00EC76D5" w:rsidRDefault="005F7461">
      <w:pPr>
        <w:spacing w:before="0" w:after="160"/>
        <w:jc w:val="left"/>
      </w:pPr>
      <w:r w:rsidRPr="00EC76D5">
        <w:br w:type="page"/>
      </w:r>
    </w:p>
    <w:p w14:paraId="4CDEAE96" w14:textId="37FC8A44" w:rsidR="005F7461" w:rsidRPr="00EC76D5" w:rsidRDefault="005F7461" w:rsidP="005F7461">
      <w:r w:rsidRPr="00EC76D5">
        <w:t>The compiler is made up of several phases:</w:t>
      </w:r>
    </w:p>
    <w:p w14:paraId="15DC7F9F" w14:textId="77777777" w:rsidR="005F7461" w:rsidRPr="00EC76D5" w:rsidRDefault="005F7461" w:rsidP="005F7461">
      <w:r w:rsidRPr="00EC76D5">
        <w:rPr>
          <w:rStyle w:val="Hyperlnk"/>
          <w:noProof/>
        </w:rPr>
        <mc:AlternateContent>
          <mc:Choice Requires="wpc">
            <w:drawing>
              <wp:inline distT="0" distB="0" distL="0" distR="0" wp14:anchorId="4718A30B" wp14:editId="1733C440">
                <wp:extent cx="5943600" cy="7288942"/>
                <wp:effectExtent l="0" t="0" r="0" b="274320"/>
                <wp:docPr id="439" name="Arbetsyta 43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85" name="Textruta 385"/>
                        <wps:cNvSpPr txBox="1"/>
                        <wps:spPr>
                          <a:xfrm>
                            <a:off x="444500" y="721384"/>
                            <a:ext cx="1803400" cy="360680"/>
                          </a:xfrm>
                          <a:prstGeom prst="rect">
                            <a:avLst/>
                          </a:prstGeom>
                          <a:solidFill>
                            <a:schemeClr val="lt1"/>
                          </a:solidFill>
                          <a:ln w="6350">
                            <a:solidFill>
                              <a:prstClr val="black"/>
                            </a:solidFill>
                          </a:ln>
                        </wps:spPr>
                        <wps:txbx>
                          <w:txbxContent>
                            <w:p w14:paraId="35B1E6E1" w14:textId="77777777" w:rsidR="00206409" w:rsidRDefault="00206409" w:rsidP="005F7461">
                              <w:pPr>
                                <w:spacing w:before="60" w:after="0"/>
                                <w:jc w:val="center"/>
                                <w:rPr>
                                  <w:lang w:val="sv-SE"/>
                                </w:rPr>
                              </w:pPr>
                              <w:r>
                                <w:rPr>
                                  <w:lang w:val="sv-SE"/>
                                </w:rPr>
                                <w:t>Preprocessor</w:t>
                              </w:r>
                            </w:p>
                            <w:p w14:paraId="04F32221" w14:textId="77777777" w:rsidR="00206409" w:rsidRPr="00C7380D" w:rsidRDefault="00206409" w:rsidP="005F7461">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6" name="Textruta 7"/>
                        <wps:cNvSpPr txBox="1"/>
                        <wps:spPr>
                          <a:xfrm>
                            <a:off x="444500" y="1"/>
                            <a:ext cx="1803400" cy="360653"/>
                          </a:xfrm>
                          <a:prstGeom prst="rect">
                            <a:avLst/>
                          </a:prstGeom>
                          <a:noFill/>
                          <a:ln w="6350">
                            <a:noFill/>
                          </a:ln>
                        </wps:spPr>
                        <wps:txbx>
                          <w:txbxContent>
                            <w:p w14:paraId="7E70FE09" w14:textId="77777777" w:rsidR="00206409" w:rsidRPr="008541FD" w:rsidRDefault="00206409" w:rsidP="005F7461">
                              <w:pPr>
                                <w:spacing w:before="60" w:after="0"/>
                                <w:jc w:val="center"/>
                              </w:pPr>
                              <w:r w:rsidRPr="008541FD">
                                <w:t>Source</w:t>
                              </w:r>
                              <w:r>
                                <w:t xml:space="preserve"> </w:t>
                              </w:r>
                              <w:r w:rsidRPr="008541FD">
                                <w:t>Code</w:t>
                              </w:r>
                            </w:p>
                            <w:p w14:paraId="4FCEAC5C" w14:textId="77777777" w:rsidR="00206409" w:rsidRDefault="00206409" w:rsidP="005F7461">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7" name="Rak pilkoppling 387"/>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0" name="Textruta 7"/>
                        <wps:cNvSpPr txBox="1"/>
                        <wps:spPr>
                          <a:xfrm>
                            <a:off x="444500" y="2164149"/>
                            <a:ext cx="1803400" cy="360045"/>
                          </a:xfrm>
                          <a:prstGeom prst="rect">
                            <a:avLst/>
                          </a:prstGeom>
                          <a:solidFill>
                            <a:schemeClr val="lt1"/>
                          </a:solidFill>
                          <a:ln w="6350">
                            <a:solidFill>
                              <a:prstClr val="black"/>
                            </a:solidFill>
                          </a:ln>
                        </wps:spPr>
                        <wps:txbx>
                          <w:txbxContent>
                            <w:p w14:paraId="46B72076" w14:textId="77777777" w:rsidR="00206409" w:rsidRDefault="00206409" w:rsidP="005F7461">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2" name="Textruta 7"/>
                        <wps:cNvSpPr txBox="1"/>
                        <wps:spPr>
                          <a:xfrm>
                            <a:off x="444500" y="1442766"/>
                            <a:ext cx="1803400" cy="360045"/>
                          </a:xfrm>
                          <a:prstGeom prst="rect">
                            <a:avLst/>
                          </a:prstGeom>
                          <a:noFill/>
                          <a:ln w="6350">
                            <a:noFill/>
                          </a:ln>
                        </wps:spPr>
                        <wps:txbx>
                          <w:txbxContent>
                            <w:p w14:paraId="7A651CF0" w14:textId="77777777" w:rsidR="00206409" w:rsidRDefault="00206409" w:rsidP="005F7461">
                              <w:pPr>
                                <w:pStyle w:val="Normalwebb"/>
                                <w:spacing w:before="60" w:line="256" w:lineRule="auto"/>
                                <w:jc w:val="center"/>
                              </w:pPr>
                              <w:r>
                                <w:rPr>
                                  <w:rFonts w:eastAsia="Calibri"/>
                                  <w:sz w:val="22"/>
                                  <w:szCs w:val="22"/>
                                  <w:lang w:val="en-US"/>
                                </w:rPr>
                                <w:t>Processed Code</w:t>
                              </w:r>
                            </w:p>
                            <w:p w14:paraId="14142DBC" w14:textId="77777777" w:rsidR="00206409" w:rsidRDefault="00206409" w:rsidP="005F7461">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Rak pilkoppling 405"/>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2" name="Rak pilkoppling 412"/>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6" name="Textruta 7"/>
                        <wps:cNvSpPr txBox="1"/>
                        <wps:spPr>
                          <a:xfrm>
                            <a:off x="442558" y="3606915"/>
                            <a:ext cx="1803400" cy="359410"/>
                          </a:xfrm>
                          <a:prstGeom prst="rect">
                            <a:avLst/>
                          </a:prstGeom>
                          <a:solidFill>
                            <a:schemeClr val="lt1"/>
                          </a:solidFill>
                          <a:ln w="6350">
                            <a:solidFill>
                              <a:prstClr val="black"/>
                            </a:solidFill>
                          </a:ln>
                        </wps:spPr>
                        <wps:txbx>
                          <w:txbxContent>
                            <w:p w14:paraId="652B333A" w14:textId="77777777" w:rsidR="00206409" w:rsidRDefault="00206409" w:rsidP="005F7461">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7" name="Textruta 7"/>
                        <wps:cNvSpPr txBox="1"/>
                        <wps:spPr>
                          <a:xfrm>
                            <a:off x="444500" y="2885532"/>
                            <a:ext cx="1803400" cy="359410"/>
                          </a:xfrm>
                          <a:prstGeom prst="rect">
                            <a:avLst/>
                          </a:prstGeom>
                          <a:noFill/>
                          <a:ln w="6350">
                            <a:noFill/>
                          </a:ln>
                        </wps:spPr>
                        <wps:txbx>
                          <w:txbxContent>
                            <w:p w14:paraId="45591F2C" w14:textId="77777777" w:rsidR="00206409" w:rsidRDefault="00206409" w:rsidP="005F7461">
                              <w:pPr>
                                <w:pStyle w:val="Normalwebb"/>
                                <w:spacing w:before="60" w:line="254" w:lineRule="auto"/>
                                <w:jc w:val="center"/>
                              </w:pPr>
                              <w:r>
                                <w:rPr>
                                  <w:rFonts w:eastAsia="Calibri"/>
                                  <w:sz w:val="22"/>
                                  <w:szCs w:val="22"/>
                                  <w:lang w:val="en-US"/>
                                </w:rPr>
                                <w:t>Syntax Tree</w:t>
                              </w:r>
                            </w:p>
                            <w:p w14:paraId="070DB26E"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Rak pilkoppling 418"/>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Rak pilkoppling 419"/>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0" name="Textruta 7"/>
                        <wps:cNvSpPr txBox="1"/>
                        <wps:spPr>
                          <a:xfrm>
                            <a:off x="444500" y="5049680"/>
                            <a:ext cx="1803400" cy="358775"/>
                          </a:xfrm>
                          <a:prstGeom prst="rect">
                            <a:avLst/>
                          </a:prstGeom>
                          <a:solidFill>
                            <a:schemeClr val="lt1"/>
                          </a:solidFill>
                          <a:ln w="6350">
                            <a:solidFill>
                              <a:prstClr val="black"/>
                            </a:solidFill>
                          </a:ln>
                        </wps:spPr>
                        <wps:txbx>
                          <w:txbxContent>
                            <w:p w14:paraId="3382D877" w14:textId="77777777" w:rsidR="00206409" w:rsidRDefault="00206409" w:rsidP="005F7461">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1" name="Textruta 7"/>
                        <wps:cNvSpPr txBox="1"/>
                        <wps:spPr>
                          <a:xfrm>
                            <a:off x="444500" y="4328297"/>
                            <a:ext cx="1803400" cy="358775"/>
                          </a:xfrm>
                          <a:prstGeom prst="rect">
                            <a:avLst/>
                          </a:prstGeom>
                          <a:noFill/>
                          <a:ln w="6350">
                            <a:noFill/>
                          </a:ln>
                        </wps:spPr>
                        <wps:txbx>
                          <w:txbxContent>
                            <w:p w14:paraId="3DB7110B" w14:textId="77777777" w:rsidR="00206409" w:rsidRDefault="00206409" w:rsidP="005F7461">
                              <w:pPr>
                                <w:pStyle w:val="Normalwebb"/>
                                <w:spacing w:before="60" w:line="252" w:lineRule="auto"/>
                                <w:jc w:val="center"/>
                              </w:pPr>
                              <w:r>
                                <w:rPr>
                                  <w:rFonts w:eastAsia="Calibri"/>
                                  <w:sz w:val="22"/>
                                  <w:szCs w:val="22"/>
                                  <w:lang w:val="en-US"/>
                                </w:rPr>
                                <w:t>Optimized Syntax Tree</w:t>
                              </w:r>
                            </w:p>
                            <w:p w14:paraId="3315953C"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2" name="Rak pilkoppling 422"/>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Rak pilkoppling 423"/>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Textruta 7"/>
                        <wps:cNvSpPr txBox="1"/>
                        <wps:spPr>
                          <a:xfrm>
                            <a:off x="444500" y="6492444"/>
                            <a:ext cx="1803400" cy="358140"/>
                          </a:xfrm>
                          <a:prstGeom prst="rect">
                            <a:avLst/>
                          </a:prstGeom>
                          <a:solidFill>
                            <a:schemeClr val="lt1"/>
                          </a:solidFill>
                          <a:ln w="6350">
                            <a:solidFill>
                              <a:prstClr val="black"/>
                            </a:solidFill>
                          </a:ln>
                        </wps:spPr>
                        <wps:txbx>
                          <w:txbxContent>
                            <w:p w14:paraId="5E0AE826" w14:textId="77777777" w:rsidR="00206409" w:rsidRDefault="00206409" w:rsidP="005F7461">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5" name="Textruta 7"/>
                        <wps:cNvSpPr txBox="1"/>
                        <wps:spPr>
                          <a:xfrm>
                            <a:off x="444500" y="5771062"/>
                            <a:ext cx="1803400" cy="358140"/>
                          </a:xfrm>
                          <a:prstGeom prst="rect">
                            <a:avLst/>
                          </a:prstGeom>
                          <a:noFill/>
                          <a:ln w="6350">
                            <a:noFill/>
                          </a:ln>
                        </wps:spPr>
                        <wps:txbx>
                          <w:txbxContent>
                            <w:p w14:paraId="6378F356" w14:textId="77777777" w:rsidR="00206409" w:rsidRDefault="00206409" w:rsidP="005F7461">
                              <w:pPr>
                                <w:pStyle w:val="Normalwebb"/>
                                <w:spacing w:before="60" w:line="252" w:lineRule="auto"/>
                                <w:jc w:val="center"/>
                              </w:pPr>
                              <w:r>
                                <w:rPr>
                                  <w:rFonts w:eastAsia="Calibri"/>
                                  <w:sz w:val="22"/>
                                  <w:szCs w:val="22"/>
                                  <w:lang w:val="en-US"/>
                                </w:rPr>
                                <w:t>Middle Code List</w:t>
                              </w:r>
                            </w:p>
                            <w:p w14:paraId="321C1BE9"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6" name="Rak pilkoppling 426"/>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2" name="Rak pilkoppling 43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3" name="Textruta 7"/>
                        <wps:cNvSpPr txBox="1"/>
                        <wps:spPr>
                          <a:xfrm>
                            <a:off x="444500" y="7213776"/>
                            <a:ext cx="1803400" cy="357505"/>
                          </a:xfrm>
                          <a:prstGeom prst="rect">
                            <a:avLst/>
                          </a:prstGeom>
                          <a:noFill/>
                          <a:ln w="6350">
                            <a:noFill/>
                          </a:ln>
                        </wps:spPr>
                        <wps:txbx>
                          <w:txbxContent>
                            <w:p w14:paraId="7B67822C" w14:textId="77777777" w:rsidR="00206409" w:rsidRDefault="00206409" w:rsidP="005F7461">
                              <w:pPr>
                                <w:pStyle w:val="Normalwebb"/>
                                <w:spacing w:before="60" w:line="252" w:lineRule="auto"/>
                                <w:jc w:val="center"/>
                              </w:pPr>
                              <w:r>
                                <w:rPr>
                                  <w:rFonts w:eastAsia="Calibri"/>
                                  <w:sz w:val="22"/>
                                  <w:szCs w:val="22"/>
                                  <w:lang w:val="en-US"/>
                                </w:rPr>
                                <w:t>Optimized Middle Code List</w:t>
                              </w:r>
                            </w:p>
                            <w:p w14:paraId="4CF9CB98" w14:textId="77777777" w:rsidR="00206409" w:rsidRDefault="00206409" w:rsidP="005F7461">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4" name="Rak pilkoppling 434"/>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5" name="Textruta 7"/>
                        <wps:cNvSpPr txBox="1"/>
                        <wps:spPr>
                          <a:xfrm>
                            <a:off x="2969260" y="1814456"/>
                            <a:ext cx="1803400" cy="360045"/>
                          </a:xfrm>
                          <a:prstGeom prst="rect">
                            <a:avLst/>
                          </a:prstGeom>
                          <a:solidFill>
                            <a:schemeClr val="lt1"/>
                          </a:solidFill>
                          <a:ln w="6350">
                            <a:solidFill>
                              <a:prstClr val="black"/>
                            </a:solidFill>
                          </a:ln>
                        </wps:spPr>
                        <wps:txbx>
                          <w:txbxContent>
                            <w:p w14:paraId="26045891" w14:textId="77777777" w:rsidR="00206409" w:rsidRDefault="00206409" w:rsidP="005F7461">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6" name="Textruta 7"/>
                        <wps:cNvSpPr txBox="1"/>
                        <wps:spPr>
                          <a:xfrm>
                            <a:off x="2969260" y="2535816"/>
                            <a:ext cx="1803400" cy="360045"/>
                          </a:xfrm>
                          <a:prstGeom prst="rect">
                            <a:avLst/>
                          </a:prstGeom>
                          <a:solidFill>
                            <a:schemeClr val="lt1"/>
                          </a:solidFill>
                          <a:ln w="6350">
                            <a:solidFill>
                              <a:prstClr val="black"/>
                            </a:solidFill>
                          </a:ln>
                        </wps:spPr>
                        <wps:txbx>
                          <w:txbxContent>
                            <w:p w14:paraId="0FC67E0F" w14:textId="77777777" w:rsidR="00206409" w:rsidRDefault="00206409" w:rsidP="005F7461">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7" name="Rak pilkoppling 437"/>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8" name="Rak pilkoppling 438"/>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4718A30B" id="Arbetsyta 439" o:spid="_x0000_s1522"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">
                <v:shape id="_x0000_s1523" type="#_x0000_t75" style="position:absolute;width:59436;height:72885;visibility:visible;mso-wrap-style:square">
                  <v:fill o:detectmouseclick="t"/>
                  <v:path o:connecttype="none"/>
                </v:shape>
                <v:shape id="Textruta 385" o:spid="_x0000_s1524"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" fillcolor="white [3201]" strokeweight=".5pt">
                  <v:textbox>
                    <w:txbxContent>
                      <w:p w14:paraId="35B1E6E1" w14:textId="77777777" w:rsidR="00206409" w:rsidRDefault="00206409" w:rsidP="005F7461">
                        <w:pPr>
                          <w:spacing w:before="60" w:after="0"/>
                          <w:jc w:val="center"/>
                          <w:rPr>
                            <w:lang w:val="sv-SE"/>
                          </w:rPr>
                        </w:pPr>
                        <w:r>
                          <w:rPr>
                            <w:lang w:val="sv-SE"/>
                          </w:rPr>
                          <w:t>Preprocessor</w:t>
                        </w:r>
                      </w:p>
                      <w:p w14:paraId="04F32221" w14:textId="77777777" w:rsidR="00206409" w:rsidRPr="00C7380D" w:rsidRDefault="00206409" w:rsidP="005F7461">
                        <w:pPr>
                          <w:rPr>
                            <w:lang w:val="sv-SE"/>
                          </w:rPr>
                        </w:pPr>
                      </w:p>
                    </w:txbxContent>
                  </v:textbox>
                </v:shape>
                <v:shape id="Textruta 7" o:spid="_x0000_s1525"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" filled="f" stroked="f" strokeweight=".5pt">
                  <v:textbox>
                    <w:txbxContent>
                      <w:p w14:paraId="7E70FE09" w14:textId="77777777" w:rsidR="00206409" w:rsidRPr="008541FD" w:rsidRDefault="00206409" w:rsidP="005F7461">
                        <w:pPr>
                          <w:spacing w:before="60" w:after="0"/>
                          <w:jc w:val="center"/>
                        </w:pPr>
                        <w:r w:rsidRPr="008541FD">
                          <w:t>Source</w:t>
                        </w:r>
                        <w:r>
                          <w:t xml:space="preserve"> </w:t>
                        </w:r>
                        <w:r w:rsidRPr="008541FD">
                          <w:t>Code</w:t>
                        </w:r>
                      </w:p>
                      <w:p w14:paraId="4FCEAC5C" w14:textId="77777777" w:rsidR="00206409" w:rsidRDefault="00206409" w:rsidP="005F7461">
                        <w:pPr>
                          <w:pStyle w:val="Normalwebb"/>
                          <w:spacing w:before="120" w:after="120" w:line="256" w:lineRule="auto"/>
                        </w:pPr>
                        <w:r>
                          <w:rPr>
                            <w:rFonts w:eastAsia="Calibri"/>
                            <w:sz w:val="22"/>
                            <w:szCs w:val="22"/>
                          </w:rPr>
                          <w:t> </w:t>
                        </w:r>
                      </w:p>
                    </w:txbxContent>
                  </v:textbox>
                </v:shape>
                <v:shape id="Rak pilkoppling 387" o:spid="_x0000_s1526"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" strokecolor="black [3213]" strokeweight=".5pt">
                  <v:stroke endarrow="block" joinstyle="miter"/>
                </v:shape>
                <v:shape id="Textruta 7" o:spid="_x0000_s1527"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" fillcolor="white [3201]" strokeweight=".5pt">
                  <v:textbox>
                    <w:txbxContent>
                      <w:p w14:paraId="46B72076" w14:textId="77777777" w:rsidR="00206409" w:rsidRDefault="00206409" w:rsidP="005F7461">
                        <w:pPr>
                          <w:pStyle w:val="Normalwebb"/>
                          <w:spacing w:before="60" w:line="256" w:lineRule="auto"/>
                          <w:jc w:val="center"/>
                        </w:pPr>
                        <w:r>
                          <w:rPr>
                            <w:rFonts w:eastAsia="Calibri"/>
                            <w:sz w:val="22"/>
                            <w:szCs w:val="22"/>
                          </w:rPr>
                          <w:t>Parser</w:t>
                        </w:r>
                      </w:p>
                    </w:txbxContent>
                  </v:textbox>
                </v:shape>
                <v:shape id="Textruta 7" o:spid="_x0000_s1528"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ZJJrxgAAANwAAAAPAAAAZHJzL2Rvd25yZXYueG1sRI9Ba8JA&#10;FITvhf6H5RW81Y1B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m2SSa8YAAADcAAAA&#10;DwAAAAAAAAAAAAAAAAAHAgAAZHJzL2Rvd25yZXYueG1sUEsFBgAAAAADAAMAtwAAAPoCAAAAAA==&#10;" filled="f" stroked="f" strokeweight=".5pt">
                  <v:textbox>
                    <w:txbxContent>
                      <w:p w14:paraId="7A651CF0" w14:textId="77777777" w:rsidR="00206409" w:rsidRDefault="00206409" w:rsidP="005F7461">
                        <w:pPr>
                          <w:pStyle w:val="Normalwebb"/>
                          <w:spacing w:before="60" w:line="256" w:lineRule="auto"/>
                          <w:jc w:val="center"/>
                        </w:pPr>
                        <w:r>
                          <w:rPr>
                            <w:rFonts w:eastAsia="Calibri"/>
                            <w:sz w:val="22"/>
                            <w:szCs w:val="22"/>
                            <w:lang w:val="en-US"/>
                          </w:rPr>
                          <w:t>Processed Code</w:t>
                        </w:r>
                      </w:p>
                      <w:p w14:paraId="14142DBC" w14:textId="77777777" w:rsidR="00206409" w:rsidRDefault="00206409" w:rsidP="005F7461">
                        <w:pPr>
                          <w:pStyle w:val="Normalwebb"/>
                          <w:spacing w:before="120" w:after="120" w:line="254" w:lineRule="auto"/>
                        </w:pPr>
                        <w:r>
                          <w:rPr>
                            <w:rFonts w:eastAsia="Calibri"/>
                            <w:sz w:val="22"/>
                            <w:szCs w:val="22"/>
                          </w:rPr>
                          <w:t> </w:t>
                        </w:r>
                      </w:p>
                    </w:txbxContent>
                  </v:textbox>
                </v:shape>
                <v:shape id="Rak pilkoppling 405" o:spid="_x0000_s1529"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" strokecolor="black [3213]" strokeweight=".5pt">
                  <v:stroke endarrow="block" joinstyle="miter"/>
                </v:shape>
                <v:shape id="Rak pilkoppling 412" o:spid="_x0000_s1530"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" strokecolor="black [3213]" strokeweight=".5pt">
                  <v:stroke endarrow="block" joinstyle="miter"/>
                </v:shape>
                <v:shape id="Textruta 7" o:spid="_x0000_s1531"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" fillcolor="white [3201]" strokeweight=".5pt">
                  <v:textbox>
                    <w:txbxContent>
                      <w:p w14:paraId="652B333A" w14:textId="77777777" w:rsidR="00206409" w:rsidRDefault="00206409" w:rsidP="005F7461">
                        <w:pPr>
                          <w:pStyle w:val="Normalwebb"/>
                          <w:spacing w:before="60" w:line="254" w:lineRule="auto"/>
                          <w:jc w:val="center"/>
                        </w:pPr>
                        <w:r>
                          <w:rPr>
                            <w:rFonts w:eastAsia="Calibri"/>
                            <w:sz w:val="22"/>
                            <w:szCs w:val="22"/>
                          </w:rPr>
                          <w:t>Syntax Tree Optimister</w:t>
                        </w:r>
                      </w:p>
                    </w:txbxContent>
                  </v:textbox>
                </v:shape>
                <v:shape id="Textruta 7" o:spid="_x0000_s1532"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" filled="f" stroked="f" strokeweight=".5pt">
                  <v:textbox>
                    <w:txbxContent>
                      <w:p w14:paraId="45591F2C" w14:textId="77777777" w:rsidR="00206409" w:rsidRDefault="00206409" w:rsidP="005F7461">
                        <w:pPr>
                          <w:pStyle w:val="Normalwebb"/>
                          <w:spacing w:before="60" w:line="254" w:lineRule="auto"/>
                          <w:jc w:val="center"/>
                        </w:pPr>
                        <w:r>
                          <w:rPr>
                            <w:rFonts w:eastAsia="Calibri"/>
                            <w:sz w:val="22"/>
                            <w:szCs w:val="22"/>
                            <w:lang w:val="en-US"/>
                          </w:rPr>
                          <w:t>Syntax Tree</w:t>
                        </w:r>
                      </w:p>
                      <w:p w14:paraId="070DB26E"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18" o:spid="_x0000_s1533"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" strokecolor="black [3213]" strokeweight=".5pt">
                  <v:stroke endarrow="block" joinstyle="miter"/>
                </v:shape>
                <v:shape id="Rak pilkoppling 419" o:spid="_x0000_s1534"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" strokecolor="black [3213]" strokeweight=".5pt">
                  <v:stroke endarrow="block" joinstyle="miter"/>
                </v:shape>
                <v:shape id="Textruta 7" o:spid="_x0000_s1535"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" fillcolor="white [3201]" strokeweight=".5pt">
                  <v:textbox>
                    <w:txbxContent>
                      <w:p w14:paraId="3382D877" w14:textId="77777777" w:rsidR="00206409" w:rsidRDefault="00206409" w:rsidP="005F7461">
                        <w:pPr>
                          <w:pStyle w:val="Normalwebb"/>
                          <w:spacing w:before="60" w:line="252" w:lineRule="auto"/>
                          <w:jc w:val="center"/>
                        </w:pPr>
                        <w:r>
                          <w:rPr>
                            <w:rFonts w:eastAsia="Calibri"/>
                            <w:sz w:val="22"/>
                            <w:szCs w:val="22"/>
                          </w:rPr>
                          <w:t>Middle Code Generator</w:t>
                        </w:r>
                      </w:p>
                    </w:txbxContent>
                  </v:textbox>
                </v:shape>
                <v:shape id="Textruta 7" o:spid="_x0000_s1536"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" filled="f" stroked="f" strokeweight=".5pt">
                  <v:textbox>
                    <w:txbxContent>
                      <w:p w14:paraId="3DB7110B" w14:textId="77777777" w:rsidR="00206409" w:rsidRDefault="00206409" w:rsidP="005F7461">
                        <w:pPr>
                          <w:pStyle w:val="Normalwebb"/>
                          <w:spacing w:before="60" w:line="252" w:lineRule="auto"/>
                          <w:jc w:val="center"/>
                        </w:pPr>
                        <w:r>
                          <w:rPr>
                            <w:rFonts w:eastAsia="Calibri"/>
                            <w:sz w:val="22"/>
                            <w:szCs w:val="22"/>
                            <w:lang w:val="en-US"/>
                          </w:rPr>
                          <w:t>Optimized Syntax Tree</w:t>
                        </w:r>
                      </w:p>
                      <w:p w14:paraId="3315953C"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22" o:spid="_x0000_s1537"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" strokecolor="black [3213]" strokeweight=".5pt">
                  <v:stroke endarrow="block" joinstyle="miter"/>
                </v:shape>
                <v:shape id="Rak pilkoppling 423" o:spid="_x0000_s1538"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" strokecolor="black [3213]" strokeweight=".5pt">
                  <v:stroke endarrow="block" joinstyle="miter"/>
                </v:shape>
                <v:shape id="Textruta 7" o:spid="_x0000_s1539"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" fillcolor="white [3201]" strokeweight=".5pt">
                  <v:textbox>
                    <w:txbxContent>
                      <w:p w14:paraId="5E0AE826" w14:textId="77777777" w:rsidR="00206409" w:rsidRDefault="00206409" w:rsidP="005F7461">
                        <w:pPr>
                          <w:pStyle w:val="Normalwebb"/>
                          <w:spacing w:before="60" w:line="252" w:lineRule="auto"/>
                          <w:jc w:val="center"/>
                        </w:pPr>
                        <w:r>
                          <w:rPr>
                            <w:rFonts w:eastAsia="Calibri"/>
                            <w:sz w:val="22"/>
                            <w:szCs w:val="22"/>
                          </w:rPr>
                          <w:t>Middle Code Optimizer</w:t>
                        </w:r>
                      </w:p>
                    </w:txbxContent>
                  </v:textbox>
                </v:shape>
                <v:shape id="Textruta 7" o:spid="_x0000_s1540"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" filled="f" stroked="f" strokeweight=".5pt">
                  <v:textbox>
                    <w:txbxContent>
                      <w:p w14:paraId="6378F356" w14:textId="77777777" w:rsidR="00206409" w:rsidRDefault="00206409" w:rsidP="005F7461">
                        <w:pPr>
                          <w:pStyle w:val="Normalwebb"/>
                          <w:spacing w:before="60" w:line="252" w:lineRule="auto"/>
                          <w:jc w:val="center"/>
                        </w:pPr>
                        <w:r>
                          <w:rPr>
                            <w:rFonts w:eastAsia="Calibri"/>
                            <w:sz w:val="22"/>
                            <w:szCs w:val="22"/>
                            <w:lang w:val="en-US"/>
                          </w:rPr>
                          <w:t>Middle Code List</w:t>
                        </w:r>
                      </w:p>
                      <w:p w14:paraId="321C1BE9"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26" o:spid="_x0000_s1541"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" strokecolor="black [3213]" strokeweight=".5pt">
                  <v:stroke endarrow="block" joinstyle="miter"/>
                </v:shape>
                <v:shape id="Rak pilkoppling 432" o:spid="_x0000_s1542"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" strokecolor="black [3213]" strokeweight=".5pt">
                  <v:stroke endarrow="block" joinstyle="miter"/>
                </v:shape>
                <v:shape id="Textruta 7" o:spid="_x0000_s1543"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" filled="f" stroked="f" strokeweight=".5pt">
                  <v:textbox>
                    <w:txbxContent>
                      <w:p w14:paraId="7B67822C" w14:textId="77777777" w:rsidR="00206409" w:rsidRDefault="00206409" w:rsidP="005F7461">
                        <w:pPr>
                          <w:pStyle w:val="Normalwebb"/>
                          <w:spacing w:before="60" w:line="252" w:lineRule="auto"/>
                          <w:jc w:val="center"/>
                        </w:pPr>
                        <w:r>
                          <w:rPr>
                            <w:rFonts w:eastAsia="Calibri"/>
                            <w:sz w:val="22"/>
                            <w:szCs w:val="22"/>
                            <w:lang w:val="en-US"/>
                          </w:rPr>
                          <w:t>Optimized Middle Code List</w:t>
                        </w:r>
                      </w:p>
                      <w:p w14:paraId="4CF9CB98" w14:textId="77777777" w:rsidR="00206409" w:rsidRDefault="00206409" w:rsidP="005F7461">
                        <w:pPr>
                          <w:pStyle w:val="Normalwebb"/>
                          <w:spacing w:before="120" w:after="120" w:line="252" w:lineRule="auto"/>
                        </w:pPr>
                        <w:r>
                          <w:rPr>
                            <w:rFonts w:eastAsia="Calibri"/>
                            <w:sz w:val="22"/>
                            <w:szCs w:val="22"/>
                          </w:rPr>
                          <w:t> </w:t>
                        </w:r>
                      </w:p>
                    </w:txbxContent>
                  </v:textbox>
                </v:shape>
                <v:shape id="Rak pilkoppling 434" o:spid="_x0000_s1544"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" strokecolor="black [3213]" strokeweight=".5pt">
                  <v:stroke endarrow="block" joinstyle="miter"/>
                </v:shape>
                <v:shape id="Textruta 7" o:spid="_x0000_s1545"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" fillcolor="white [3201]" strokeweight=".5pt">
                  <v:textbox>
                    <w:txbxContent>
                      <w:p w14:paraId="26045891" w14:textId="77777777" w:rsidR="00206409" w:rsidRDefault="00206409" w:rsidP="005F7461">
                        <w:pPr>
                          <w:pStyle w:val="Normalwebb"/>
                          <w:spacing w:before="60" w:line="254" w:lineRule="auto"/>
                          <w:jc w:val="center"/>
                        </w:pPr>
                        <w:r>
                          <w:rPr>
                            <w:rFonts w:eastAsia="Calibri"/>
                            <w:sz w:val="22"/>
                            <w:szCs w:val="22"/>
                          </w:rPr>
                          <w:t>Scanner</w:t>
                        </w:r>
                      </w:p>
                    </w:txbxContent>
                  </v:textbox>
                </v:shape>
                <v:shape id="Textruta 7" o:spid="_x0000_s1546"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" fillcolor="white [3201]" strokeweight=".5pt">
                  <v:textbox>
                    <w:txbxContent>
                      <w:p w14:paraId="0FC67E0F" w14:textId="77777777" w:rsidR="00206409" w:rsidRDefault="00206409" w:rsidP="005F7461">
                        <w:pPr>
                          <w:pStyle w:val="Normalwebb"/>
                          <w:spacing w:before="60" w:line="252" w:lineRule="auto"/>
                          <w:jc w:val="center"/>
                        </w:pPr>
                        <w:r>
                          <w:rPr>
                            <w:rFonts w:eastAsia="Calibri"/>
                            <w:sz w:val="22"/>
                            <w:szCs w:val="22"/>
                          </w:rPr>
                          <w:t>Symbol Table</w:t>
                        </w:r>
                      </w:p>
                    </w:txbxContent>
                  </v:textbox>
                </v:shape>
                <v:shape id="Rak pilkoppling 437" o:spid="_x0000_s1547"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" strokecolor="black [3213]" strokeweight=".5pt">
                  <v:stroke startarrow="block" endarrow="block" joinstyle="miter"/>
                </v:shape>
                <v:shape id="Rak pilkoppling 438" o:spid="_x0000_s1548"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" strokecolor="black [3213]" strokeweight=".5pt">
                  <v:stroke startarrow="block" endarrow="block" joinstyle="miter"/>
                </v:shape>
                <w10:anchorlock/>
              </v:group>
            </w:pict>
          </mc:Fallback>
        </mc:AlternateContent>
      </w:r>
    </w:p>
    <w:p w14:paraId="1A60371C" w14:textId="31B10F27" w:rsidR="00DA28BC" w:rsidRPr="00EC76D5" w:rsidRDefault="006F14D0" w:rsidP="00F03D06">
      <w:r w:rsidRPr="00EC76D5">
        <w:rPr>
          <w:noProof/>
          <w:lang w:eastAsia="sv-SE"/>
        </w:rPr>
        <mc:AlternateContent>
          <mc:Choice Requires="wpc">
            <w:drawing>
              <wp:inline distT="0" distB="0" distL="0" distR="0" wp14:anchorId="709F0C94" wp14:editId="77073C18">
                <wp:extent cx="5943600" cy="7288942"/>
                <wp:effectExtent l="0" t="0" r="0" b="274320"/>
                <wp:docPr id="5" name="Arbetsyta 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7" name="Textruta 7"/>
                        <wps:cNvSpPr txBox="1"/>
                        <wps:spPr>
                          <a:xfrm>
                            <a:off x="444500" y="721384"/>
                            <a:ext cx="1803400" cy="360680"/>
                          </a:xfrm>
                          <a:prstGeom prst="rect">
                            <a:avLst/>
                          </a:prstGeom>
                          <a:solidFill>
                            <a:schemeClr val="lt1"/>
                          </a:solidFill>
                          <a:ln w="6350">
                            <a:solidFill>
                              <a:prstClr val="black"/>
                            </a:solidFill>
                          </a:ln>
                        </wps:spPr>
                        <wps:txbx>
                          <w:txbxContent>
                            <w:p w14:paraId="4DEA33FB" w14:textId="77777777" w:rsidR="00206409" w:rsidRDefault="00206409" w:rsidP="006F14D0">
                              <w:pPr>
                                <w:spacing w:before="60" w:after="0"/>
                                <w:jc w:val="center"/>
                                <w:rPr>
                                  <w:lang w:val="sv-SE"/>
                                </w:rPr>
                              </w:pPr>
                              <w:r>
                                <w:rPr>
                                  <w:lang w:val="sv-SE"/>
                                </w:rPr>
                                <w:t>Preprocessor</w:t>
                              </w:r>
                            </w:p>
                            <w:p w14:paraId="2CD90E0F" w14:textId="77777777" w:rsidR="00206409" w:rsidRPr="00C7380D" w:rsidRDefault="00206409" w:rsidP="006F14D0">
                              <w:pPr>
                                <w:rPr>
                                  <w:lang w:val="sv-S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2" name="Textruta 7"/>
                        <wps:cNvSpPr txBox="1"/>
                        <wps:spPr>
                          <a:xfrm>
                            <a:off x="444500" y="1"/>
                            <a:ext cx="1803400" cy="360653"/>
                          </a:xfrm>
                          <a:prstGeom prst="rect">
                            <a:avLst/>
                          </a:prstGeom>
                          <a:noFill/>
                          <a:ln w="6350">
                            <a:noFill/>
                          </a:ln>
                        </wps:spPr>
                        <wps:txbx>
                          <w:txbxContent>
                            <w:p w14:paraId="1DFD222E" w14:textId="77777777" w:rsidR="00206409" w:rsidRPr="008541FD" w:rsidRDefault="00206409" w:rsidP="006F14D0">
                              <w:pPr>
                                <w:spacing w:before="60" w:after="0"/>
                                <w:jc w:val="center"/>
                              </w:pPr>
                              <w:r w:rsidRPr="008541FD">
                                <w:t>Source</w:t>
                              </w:r>
                              <w:r>
                                <w:t xml:space="preserve"> </w:t>
                              </w:r>
                              <w:r w:rsidRPr="008541FD">
                                <w:t>Code</w:t>
                              </w:r>
                            </w:p>
                            <w:p w14:paraId="1314F231" w14:textId="77777777" w:rsidR="00206409" w:rsidRDefault="00206409" w:rsidP="006F14D0">
                              <w:pPr>
                                <w:pStyle w:val="Normalwebb"/>
                                <w:spacing w:before="120" w:after="120" w:line="256"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 name="Rak pilkoppling 8"/>
                        <wps:cNvCnPr>
                          <a:stCxn id="352" idx="2"/>
                          <a:endCxn id="7" idx="0"/>
                        </wps:cNvCnPr>
                        <wps:spPr>
                          <a:xfrm>
                            <a:off x="1346200" y="360654"/>
                            <a:ext cx="0" cy="36073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1" name="Textruta 7"/>
                        <wps:cNvSpPr txBox="1"/>
                        <wps:spPr>
                          <a:xfrm>
                            <a:off x="444500" y="2164149"/>
                            <a:ext cx="1803400" cy="360045"/>
                          </a:xfrm>
                          <a:prstGeom prst="rect">
                            <a:avLst/>
                          </a:prstGeom>
                          <a:solidFill>
                            <a:schemeClr val="lt1"/>
                          </a:solidFill>
                          <a:ln w="6350">
                            <a:solidFill>
                              <a:prstClr val="black"/>
                            </a:solidFill>
                          </a:ln>
                        </wps:spPr>
                        <wps:txbx>
                          <w:txbxContent>
                            <w:p w14:paraId="259BED1C" w14:textId="77777777" w:rsidR="00206409" w:rsidRDefault="00206409" w:rsidP="006F14D0">
                              <w:pPr>
                                <w:pStyle w:val="Normalwebb"/>
                                <w:spacing w:before="60" w:line="256" w:lineRule="auto"/>
                                <w:jc w:val="center"/>
                              </w:pPr>
                              <w:r>
                                <w:rPr>
                                  <w:rFonts w:eastAsia="Calibri"/>
                                  <w:sz w:val="22"/>
                                  <w:szCs w:val="22"/>
                                </w:rPr>
                                <w:t>Parser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ruta 7"/>
                        <wps:cNvSpPr txBox="1"/>
                        <wps:spPr>
                          <a:xfrm>
                            <a:off x="444500" y="1442766"/>
                            <a:ext cx="1803400" cy="360045"/>
                          </a:xfrm>
                          <a:prstGeom prst="rect">
                            <a:avLst/>
                          </a:prstGeom>
                          <a:noFill/>
                          <a:ln w="6350">
                            <a:noFill/>
                          </a:ln>
                        </wps:spPr>
                        <wps:txbx>
                          <w:txbxContent>
                            <w:p w14:paraId="69E4248F" w14:textId="77777777" w:rsidR="00206409" w:rsidRDefault="00206409" w:rsidP="006F14D0">
                              <w:pPr>
                                <w:pStyle w:val="Normalwebb"/>
                                <w:spacing w:before="60" w:line="256" w:lineRule="auto"/>
                                <w:jc w:val="center"/>
                              </w:pPr>
                              <w:r>
                                <w:rPr>
                                  <w:rFonts w:eastAsia="Calibri"/>
                                  <w:sz w:val="22"/>
                                  <w:szCs w:val="22"/>
                                  <w:lang w:val="en-US"/>
                                </w:rPr>
                                <w:t>Processed Code</w:t>
                              </w:r>
                            </w:p>
                            <w:p w14:paraId="705B7689" w14:textId="77777777" w:rsidR="00206409" w:rsidRDefault="00206409" w:rsidP="006F14D0">
                              <w:pPr>
                                <w:pStyle w:val="Normalwebb"/>
                                <w:spacing w:before="120" w:after="120" w:line="254"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3" name="Rak pilkoppling 383"/>
                        <wps:cNvCnPr/>
                        <wps:spPr>
                          <a:xfrm>
                            <a:off x="1346200" y="1803458"/>
                            <a:ext cx="0" cy="360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4" name="Rak pilkoppling 384"/>
                        <wps:cNvCnPr/>
                        <wps:spPr>
                          <a:xfrm>
                            <a:off x="1346200" y="1082065"/>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88" name="Textruta 7"/>
                        <wps:cNvSpPr txBox="1"/>
                        <wps:spPr>
                          <a:xfrm>
                            <a:off x="442558" y="3606915"/>
                            <a:ext cx="1803400" cy="359410"/>
                          </a:xfrm>
                          <a:prstGeom prst="rect">
                            <a:avLst/>
                          </a:prstGeom>
                          <a:solidFill>
                            <a:schemeClr val="lt1"/>
                          </a:solidFill>
                          <a:ln w="6350">
                            <a:solidFill>
                              <a:prstClr val="black"/>
                            </a:solidFill>
                          </a:ln>
                        </wps:spPr>
                        <wps:txbx>
                          <w:txbxContent>
                            <w:p w14:paraId="7FDF57E2" w14:textId="77777777" w:rsidR="00206409" w:rsidRDefault="00206409" w:rsidP="006F14D0">
                              <w:pPr>
                                <w:pStyle w:val="Normalwebb"/>
                                <w:spacing w:before="60" w:line="254" w:lineRule="auto"/>
                                <w:jc w:val="center"/>
                              </w:pPr>
                              <w:r>
                                <w:rPr>
                                  <w:rFonts w:eastAsia="Calibri"/>
                                  <w:sz w:val="22"/>
                                  <w:szCs w:val="22"/>
                                </w:rPr>
                                <w:t>Syntax Tree Optimister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9" name="Textruta 7"/>
                        <wps:cNvSpPr txBox="1"/>
                        <wps:spPr>
                          <a:xfrm>
                            <a:off x="444500" y="2885532"/>
                            <a:ext cx="1803400" cy="359410"/>
                          </a:xfrm>
                          <a:prstGeom prst="rect">
                            <a:avLst/>
                          </a:prstGeom>
                          <a:noFill/>
                          <a:ln w="6350">
                            <a:noFill/>
                          </a:ln>
                        </wps:spPr>
                        <wps:txbx>
                          <w:txbxContent>
                            <w:p w14:paraId="363B6B85" w14:textId="77777777" w:rsidR="00206409" w:rsidRDefault="00206409" w:rsidP="006F14D0">
                              <w:pPr>
                                <w:pStyle w:val="Normalwebb"/>
                                <w:spacing w:before="60" w:line="254" w:lineRule="auto"/>
                                <w:jc w:val="center"/>
                              </w:pPr>
                              <w:r>
                                <w:rPr>
                                  <w:rFonts w:eastAsia="Calibri"/>
                                  <w:sz w:val="22"/>
                                  <w:szCs w:val="22"/>
                                  <w:lang w:val="en-US"/>
                                </w:rPr>
                                <w:t>Syntax Tree</w:t>
                              </w:r>
                            </w:p>
                            <w:p w14:paraId="20988EE2"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0" name="Rak pilkoppling 390"/>
                        <wps:cNvCnPr/>
                        <wps:spPr>
                          <a:xfrm>
                            <a:off x="1346200" y="3246223"/>
                            <a:ext cx="0" cy="360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1" name="Rak pilkoppling 391"/>
                        <wps:cNvCnPr/>
                        <wps:spPr>
                          <a:xfrm>
                            <a:off x="1346200" y="2524841"/>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2" name="Textruta 7"/>
                        <wps:cNvSpPr txBox="1"/>
                        <wps:spPr>
                          <a:xfrm>
                            <a:off x="444500" y="5049680"/>
                            <a:ext cx="1803400" cy="358775"/>
                          </a:xfrm>
                          <a:prstGeom prst="rect">
                            <a:avLst/>
                          </a:prstGeom>
                          <a:solidFill>
                            <a:schemeClr val="lt1"/>
                          </a:solidFill>
                          <a:ln w="6350">
                            <a:solidFill>
                              <a:prstClr val="black"/>
                            </a:solidFill>
                          </a:ln>
                        </wps:spPr>
                        <wps:txbx>
                          <w:txbxContent>
                            <w:p w14:paraId="17AE251C" w14:textId="77777777" w:rsidR="00206409" w:rsidRDefault="00206409" w:rsidP="006F14D0">
                              <w:pPr>
                                <w:pStyle w:val="Normalwebb"/>
                                <w:spacing w:before="60" w:line="252" w:lineRule="auto"/>
                                <w:jc w:val="center"/>
                              </w:pPr>
                              <w:r>
                                <w:rPr>
                                  <w:rFonts w:eastAsia="Calibri"/>
                                  <w:sz w:val="22"/>
                                  <w:szCs w:val="22"/>
                                </w:rPr>
                                <w:t>Middle Code Generator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3" name="Textruta 7"/>
                        <wps:cNvSpPr txBox="1"/>
                        <wps:spPr>
                          <a:xfrm>
                            <a:off x="444500" y="4328297"/>
                            <a:ext cx="1803400" cy="358775"/>
                          </a:xfrm>
                          <a:prstGeom prst="rect">
                            <a:avLst/>
                          </a:prstGeom>
                          <a:noFill/>
                          <a:ln w="6350">
                            <a:noFill/>
                          </a:ln>
                        </wps:spPr>
                        <wps:txbx>
                          <w:txbxContent>
                            <w:p w14:paraId="0ED24EB5" w14:textId="77777777" w:rsidR="00206409" w:rsidRDefault="00206409" w:rsidP="006F14D0">
                              <w:pPr>
                                <w:pStyle w:val="Normalwebb"/>
                                <w:spacing w:before="60" w:line="252" w:lineRule="auto"/>
                                <w:jc w:val="center"/>
                              </w:pPr>
                              <w:r>
                                <w:rPr>
                                  <w:rFonts w:eastAsia="Calibri"/>
                                  <w:sz w:val="22"/>
                                  <w:szCs w:val="22"/>
                                  <w:lang w:val="en-US"/>
                                </w:rPr>
                                <w:t>Optimized Syntax Tree</w:t>
                              </w:r>
                            </w:p>
                            <w:p w14:paraId="35223DB0"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Rak pilkoppling 394"/>
                        <wps:cNvCnPr/>
                        <wps:spPr>
                          <a:xfrm>
                            <a:off x="1346200" y="4688989"/>
                            <a:ext cx="0" cy="35941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5" name="Rak pilkoppling 395"/>
                        <wps:cNvCnPr/>
                        <wps:spPr>
                          <a:xfrm>
                            <a:off x="1346200" y="3967606"/>
                            <a:ext cx="0" cy="3587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6" name="Textruta 7"/>
                        <wps:cNvSpPr txBox="1"/>
                        <wps:spPr>
                          <a:xfrm>
                            <a:off x="444500" y="6492444"/>
                            <a:ext cx="1803400" cy="358140"/>
                          </a:xfrm>
                          <a:prstGeom prst="rect">
                            <a:avLst/>
                          </a:prstGeom>
                          <a:solidFill>
                            <a:schemeClr val="lt1"/>
                          </a:solidFill>
                          <a:ln w="6350">
                            <a:solidFill>
                              <a:prstClr val="black"/>
                            </a:solidFill>
                          </a:ln>
                        </wps:spPr>
                        <wps:txbx>
                          <w:txbxContent>
                            <w:p w14:paraId="7DA54ACC" w14:textId="77777777" w:rsidR="00206409" w:rsidRDefault="00206409" w:rsidP="006F14D0">
                              <w:pPr>
                                <w:pStyle w:val="Normalwebb"/>
                                <w:spacing w:before="60" w:line="252" w:lineRule="auto"/>
                                <w:jc w:val="center"/>
                              </w:pPr>
                              <w:r>
                                <w:rPr>
                                  <w:rFonts w:eastAsia="Calibri"/>
                                  <w:sz w:val="22"/>
                                  <w:szCs w:val="22"/>
                                </w:rPr>
                                <w:t>Middle Code Optimizer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7" name="Textruta 7"/>
                        <wps:cNvSpPr txBox="1"/>
                        <wps:spPr>
                          <a:xfrm>
                            <a:off x="444500" y="5771062"/>
                            <a:ext cx="1803400" cy="358140"/>
                          </a:xfrm>
                          <a:prstGeom prst="rect">
                            <a:avLst/>
                          </a:prstGeom>
                          <a:noFill/>
                          <a:ln w="6350">
                            <a:noFill/>
                          </a:ln>
                        </wps:spPr>
                        <wps:txbx>
                          <w:txbxContent>
                            <w:p w14:paraId="49336759" w14:textId="77777777" w:rsidR="00206409" w:rsidRDefault="00206409" w:rsidP="006F14D0">
                              <w:pPr>
                                <w:pStyle w:val="Normalwebb"/>
                                <w:spacing w:before="60" w:line="252" w:lineRule="auto"/>
                                <w:jc w:val="center"/>
                              </w:pPr>
                              <w:r>
                                <w:rPr>
                                  <w:rFonts w:eastAsia="Calibri"/>
                                  <w:sz w:val="22"/>
                                  <w:szCs w:val="22"/>
                                  <w:lang w:val="en-US"/>
                                </w:rPr>
                                <w:t>Middle Code List</w:t>
                              </w:r>
                            </w:p>
                            <w:p w14:paraId="5410A942"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8" name="Rak pilkoppling 398"/>
                        <wps:cNvCnPr/>
                        <wps:spPr>
                          <a:xfrm>
                            <a:off x="1346200" y="6131753"/>
                            <a:ext cx="0" cy="3587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99" name="Rak pilkoppling 399"/>
                        <wps:cNvCnPr>
                          <a:stCxn id="392" idx="2"/>
                        </wps:cNvCnPr>
                        <wps:spPr>
                          <a:xfrm>
                            <a:off x="1346200" y="5408285"/>
                            <a:ext cx="0" cy="37638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1" name="Textruta 7"/>
                        <wps:cNvSpPr txBox="1"/>
                        <wps:spPr>
                          <a:xfrm>
                            <a:off x="444500" y="7213776"/>
                            <a:ext cx="1803400" cy="357505"/>
                          </a:xfrm>
                          <a:prstGeom prst="rect">
                            <a:avLst/>
                          </a:prstGeom>
                          <a:noFill/>
                          <a:ln w="6350">
                            <a:noFill/>
                          </a:ln>
                        </wps:spPr>
                        <wps:txbx>
                          <w:txbxContent>
                            <w:p w14:paraId="1E3A2058" w14:textId="77777777" w:rsidR="00206409" w:rsidRDefault="00206409" w:rsidP="006F14D0">
                              <w:pPr>
                                <w:pStyle w:val="Normalwebb"/>
                                <w:spacing w:before="60" w:line="252" w:lineRule="auto"/>
                                <w:jc w:val="center"/>
                              </w:pPr>
                              <w:r>
                                <w:rPr>
                                  <w:rFonts w:eastAsia="Calibri"/>
                                  <w:sz w:val="22"/>
                                  <w:szCs w:val="22"/>
                                  <w:lang w:val="en-US"/>
                                </w:rPr>
                                <w:t>Optimized Middle Code List</w:t>
                              </w:r>
                            </w:p>
                            <w:p w14:paraId="36F7A1DE" w14:textId="77777777" w:rsidR="00206409" w:rsidRDefault="00206409" w:rsidP="006F14D0">
                              <w:pPr>
                                <w:pStyle w:val="Normalwebb"/>
                                <w:spacing w:before="120" w:after="120" w:line="252" w:lineRule="auto"/>
                              </w:pPr>
                              <w:r>
                                <w:rPr>
                                  <w:rFonts w:eastAsia="Calibri"/>
                                  <w:sz w:val="22"/>
                                  <w:szCs w:val="22"/>
                                </w:rPr>
                                <w:t>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3" name="Rak pilkoppling 403"/>
                        <wps:cNvCnPr/>
                        <wps:spPr>
                          <a:xfrm>
                            <a:off x="1346200" y="6850556"/>
                            <a:ext cx="0" cy="375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Textruta 7"/>
                        <wps:cNvSpPr txBox="1"/>
                        <wps:spPr>
                          <a:xfrm>
                            <a:off x="2969260" y="1814456"/>
                            <a:ext cx="1803400" cy="360045"/>
                          </a:xfrm>
                          <a:prstGeom prst="rect">
                            <a:avLst/>
                          </a:prstGeom>
                          <a:solidFill>
                            <a:schemeClr val="lt1"/>
                          </a:solidFill>
                          <a:ln w="6350">
                            <a:solidFill>
                              <a:prstClr val="black"/>
                            </a:solidFill>
                          </a:ln>
                        </wps:spPr>
                        <wps:txbx>
                          <w:txbxContent>
                            <w:p w14:paraId="55098994" w14:textId="77777777" w:rsidR="00206409" w:rsidRDefault="00206409" w:rsidP="006F14D0">
                              <w:pPr>
                                <w:pStyle w:val="Normalwebb"/>
                                <w:spacing w:before="60" w:line="254" w:lineRule="auto"/>
                                <w:jc w:val="center"/>
                              </w:pPr>
                              <w:r>
                                <w:rPr>
                                  <w:rFonts w:eastAsia="Calibri"/>
                                  <w:sz w:val="22"/>
                                  <w:szCs w:val="22"/>
                                </w:rPr>
                                <w:t>Scanner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29" name="Textruta 7"/>
                        <wps:cNvSpPr txBox="1"/>
                        <wps:spPr>
                          <a:xfrm>
                            <a:off x="2969260" y="2535816"/>
                            <a:ext cx="1803400" cy="360045"/>
                          </a:xfrm>
                          <a:prstGeom prst="rect">
                            <a:avLst/>
                          </a:prstGeom>
                          <a:solidFill>
                            <a:schemeClr val="lt1"/>
                          </a:solidFill>
                          <a:ln w="6350">
                            <a:solidFill>
                              <a:prstClr val="black"/>
                            </a:solidFill>
                          </a:ln>
                        </wps:spPr>
                        <wps:txbx>
                          <w:txbxContent>
                            <w:p w14:paraId="69EFDAFD" w14:textId="77777777" w:rsidR="00206409" w:rsidRDefault="00206409" w:rsidP="006F14D0">
                              <w:pPr>
                                <w:pStyle w:val="Normalwebb"/>
                                <w:spacing w:before="60" w:line="252" w:lineRule="auto"/>
                                <w:jc w:val="center"/>
                              </w:pPr>
                              <w:r>
                                <w:rPr>
                                  <w:rFonts w:eastAsia="Calibri"/>
                                  <w:sz w:val="22"/>
                                  <w:szCs w:val="22"/>
                                </w:rPr>
                                <w:t>Symbol Table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0" name="Rak pilkoppling 430"/>
                        <wps:cNvCnPr/>
                        <wps:spPr>
                          <a:xfrm flipH="1">
                            <a:off x="2247900" y="199479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31" name="Rak pilkoppling 431"/>
                        <wps:cNvCnPr/>
                        <wps:spPr>
                          <a:xfrm flipH="1" flipV="1">
                            <a:off x="2247900" y="2445646"/>
                            <a:ext cx="721360" cy="27051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709F0C94" id="Arbetsyta 5" o:spid="_x0000_s1549" editas="canvas" style="width:468pt;height:573.95pt;mso-position-horizontal-relative:char;mso-position-vertical-relative:line" coordsize="59436,72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">
                <v:shape id="_x0000_s1550" type="#_x0000_t75" style="position:absolute;width:59436;height:72885;visibility:visible;mso-wrap-style:square">
                  <v:fill o:detectmouseclick="t"/>
                  <v:path o:connecttype="none"/>
                </v:shape>
                <v:shape id="Textruta 7" o:spid="_x0000_s1551" type="#_x0000_t202" style="position:absolute;left:4445;top:7213;width:18034;height:36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" fillcolor="white [3201]" strokeweight=".5pt">
                  <v:textbox>
                    <w:txbxContent>
                      <w:p w14:paraId="4DEA33FB" w14:textId="77777777" w:rsidR="00206409" w:rsidRDefault="00206409" w:rsidP="006F14D0">
                        <w:pPr>
                          <w:spacing w:before="60" w:after="0"/>
                          <w:jc w:val="center"/>
                          <w:rPr>
                            <w:lang w:val="sv-SE"/>
                          </w:rPr>
                        </w:pPr>
                        <w:r>
                          <w:rPr>
                            <w:lang w:val="sv-SE"/>
                          </w:rPr>
                          <w:t>Preprocessor</w:t>
                        </w:r>
                      </w:p>
                      <w:p w14:paraId="2CD90E0F" w14:textId="77777777" w:rsidR="00206409" w:rsidRPr="00C7380D" w:rsidRDefault="00206409" w:rsidP="006F14D0">
                        <w:pPr>
                          <w:rPr>
                            <w:lang w:val="sv-SE"/>
                          </w:rPr>
                        </w:pPr>
                      </w:p>
                    </w:txbxContent>
                  </v:textbox>
                </v:shape>
                <v:shape id="Textruta 7" o:spid="_x0000_s1552" type="#_x0000_t202" style="position:absolute;left:4445;width:18034;height:36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" filled="f" stroked="f" strokeweight=".5pt">
                  <v:textbox>
                    <w:txbxContent>
                      <w:p w14:paraId="1DFD222E" w14:textId="77777777" w:rsidR="00206409" w:rsidRPr="008541FD" w:rsidRDefault="00206409" w:rsidP="006F14D0">
                        <w:pPr>
                          <w:spacing w:before="60" w:after="0"/>
                          <w:jc w:val="center"/>
                        </w:pPr>
                        <w:r w:rsidRPr="008541FD">
                          <w:t>Source</w:t>
                        </w:r>
                        <w:r>
                          <w:t xml:space="preserve"> </w:t>
                        </w:r>
                        <w:r w:rsidRPr="008541FD">
                          <w:t>Code</w:t>
                        </w:r>
                      </w:p>
                      <w:p w14:paraId="1314F231" w14:textId="77777777" w:rsidR="00206409" w:rsidRDefault="00206409" w:rsidP="006F14D0">
                        <w:pPr>
                          <w:pStyle w:val="Normalwebb"/>
                          <w:spacing w:before="120" w:after="120" w:line="256" w:lineRule="auto"/>
                        </w:pPr>
                        <w:r>
                          <w:rPr>
                            <w:rFonts w:eastAsia="Calibri"/>
                            <w:sz w:val="22"/>
                            <w:szCs w:val="22"/>
                          </w:rPr>
                          <w:t> </w:t>
                        </w:r>
                      </w:p>
                    </w:txbxContent>
                  </v:textbox>
                </v:shape>
                <v:shape id="Rak pilkoppling 8" o:spid="_x0000_s1553" type="#_x0000_t32" style="position:absolute;left:13462;top:3606;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" strokecolor="black [3213]" strokeweight=".5pt">
                  <v:stroke endarrow="block" joinstyle="miter"/>
                </v:shape>
                <v:shape id="Textruta 7" o:spid="_x0000_s1554" type="#_x0000_t202" style="position:absolute;left:4445;top:21641;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" fillcolor="white [3201]" strokeweight=".5pt">
                  <v:textbox>
                    <w:txbxContent>
                      <w:p w14:paraId="259BED1C" w14:textId="77777777" w:rsidR="00206409" w:rsidRDefault="00206409" w:rsidP="006F14D0">
                        <w:pPr>
                          <w:pStyle w:val="Normalwebb"/>
                          <w:spacing w:before="60" w:line="256" w:lineRule="auto"/>
                          <w:jc w:val="center"/>
                        </w:pPr>
                        <w:r>
                          <w:rPr>
                            <w:rFonts w:eastAsia="Calibri"/>
                            <w:sz w:val="22"/>
                            <w:szCs w:val="22"/>
                          </w:rPr>
                          <w:t>Parser</w:t>
                        </w:r>
                      </w:p>
                    </w:txbxContent>
                  </v:textbox>
                </v:shape>
                <v:shape id="Textruta 7" o:spid="_x0000_s1555" type="#_x0000_t202" style="position:absolute;left:4445;top:14427;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" filled="f" stroked="f" strokeweight=".5pt">
                  <v:textbox>
                    <w:txbxContent>
                      <w:p w14:paraId="69E4248F" w14:textId="77777777" w:rsidR="00206409" w:rsidRDefault="00206409" w:rsidP="006F14D0">
                        <w:pPr>
                          <w:pStyle w:val="Normalwebb"/>
                          <w:spacing w:before="60" w:line="256" w:lineRule="auto"/>
                          <w:jc w:val="center"/>
                        </w:pPr>
                        <w:r>
                          <w:rPr>
                            <w:rFonts w:eastAsia="Calibri"/>
                            <w:sz w:val="22"/>
                            <w:szCs w:val="22"/>
                            <w:lang w:val="en-US"/>
                          </w:rPr>
                          <w:t>Processed Code</w:t>
                        </w:r>
                      </w:p>
                      <w:p w14:paraId="705B7689" w14:textId="77777777" w:rsidR="00206409" w:rsidRDefault="00206409" w:rsidP="006F14D0">
                        <w:pPr>
                          <w:pStyle w:val="Normalwebb"/>
                          <w:spacing w:before="120" w:after="120" w:line="254" w:lineRule="auto"/>
                        </w:pPr>
                        <w:r>
                          <w:rPr>
                            <w:rFonts w:eastAsia="Calibri"/>
                            <w:sz w:val="22"/>
                            <w:szCs w:val="22"/>
                          </w:rPr>
                          <w:t> </w:t>
                        </w:r>
                      </w:p>
                    </w:txbxContent>
                  </v:textbox>
                </v:shape>
                <v:shape id="Rak pilkoppling 383" o:spid="_x0000_s1556" type="#_x0000_t32" style="position:absolute;left:13462;top:18034;width:0;height:36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" strokecolor="black [3213]" strokeweight=".5pt">
                  <v:stroke endarrow="block" joinstyle="miter"/>
                </v:shape>
                <v:shape id="Rak pilkoppling 384" o:spid="_x0000_s1557" type="#_x0000_t32" style="position:absolute;left:13462;top:10820;width:0;height:36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" strokecolor="black [3213]" strokeweight=".5pt">
                  <v:stroke endarrow="block" joinstyle="miter"/>
                </v:shape>
                <v:shape id="Textruta 7" o:spid="_x0000_s1558" type="#_x0000_t202" style="position:absolute;left:4425;top:36069;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" fillcolor="white [3201]" strokeweight=".5pt">
                  <v:textbox>
                    <w:txbxContent>
                      <w:p w14:paraId="7FDF57E2" w14:textId="77777777" w:rsidR="00206409" w:rsidRDefault="00206409" w:rsidP="006F14D0">
                        <w:pPr>
                          <w:pStyle w:val="Normalwebb"/>
                          <w:spacing w:before="60" w:line="254" w:lineRule="auto"/>
                          <w:jc w:val="center"/>
                        </w:pPr>
                        <w:r>
                          <w:rPr>
                            <w:rFonts w:eastAsia="Calibri"/>
                            <w:sz w:val="22"/>
                            <w:szCs w:val="22"/>
                          </w:rPr>
                          <w:t>Syntax Tree Optimister</w:t>
                        </w:r>
                      </w:p>
                    </w:txbxContent>
                  </v:textbox>
                </v:shape>
                <v:shape id="Textruta 7" o:spid="_x0000_s1559" type="#_x0000_t202" style="position:absolute;left:4445;top:28855;width:18034;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" filled="f" stroked="f" strokeweight=".5pt">
                  <v:textbox>
                    <w:txbxContent>
                      <w:p w14:paraId="363B6B85" w14:textId="77777777" w:rsidR="00206409" w:rsidRDefault="00206409" w:rsidP="006F14D0">
                        <w:pPr>
                          <w:pStyle w:val="Normalwebb"/>
                          <w:spacing w:before="60" w:line="254" w:lineRule="auto"/>
                          <w:jc w:val="center"/>
                        </w:pPr>
                        <w:r>
                          <w:rPr>
                            <w:rFonts w:eastAsia="Calibri"/>
                            <w:sz w:val="22"/>
                            <w:szCs w:val="22"/>
                            <w:lang w:val="en-US"/>
                          </w:rPr>
                          <w:t>Syntax Tree</w:t>
                        </w:r>
                      </w:p>
                      <w:p w14:paraId="20988EE2"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0" o:spid="_x0000_s1560" type="#_x0000_t32" style="position:absolute;left:13462;top:32462;width:0;height:36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" strokecolor="black [3213]" strokeweight=".5pt">
                  <v:stroke endarrow="block" joinstyle="miter"/>
                </v:shape>
                <v:shape id="Rak pilkoppling 391" o:spid="_x0000_s1561" type="#_x0000_t32" style="position:absolute;left:13462;top:25248;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" strokecolor="black [3213]" strokeweight=".5pt">
                  <v:stroke endarrow="block" joinstyle="miter"/>
                </v:shape>
                <v:shape id="Textruta 7" o:spid="_x0000_s1562" type="#_x0000_t202" style="position:absolute;left:4445;top:50496;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" fillcolor="white [3201]" strokeweight=".5pt">
                  <v:textbox>
                    <w:txbxContent>
                      <w:p w14:paraId="17AE251C" w14:textId="77777777" w:rsidR="00206409" w:rsidRDefault="00206409" w:rsidP="006F14D0">
                        <w:pPr>
                          <w:pStyle w:val="Normalwebb"/>
                          <w:spacing w:before="60" w:line="252" w:lineRule="auto"/>
                          <w:jc w:val="center"/>
                        </w:pPr>
                        <w:r>
                          <w:rPr>
                            <w:rFonts w:eastAsia="Calibri"/>
                            <w:sz w:val="22"/>
                            <w:szCs w:val="22"/>
                          </w:rPr>
                          <w:t>Middle Code Generator</w:t>
                        </w:r>
                      </w:p>
                    </w:txbxContent>
                  </v:textbox>
                </v:shape>
                <v:shape id="Textruta 7" o:spid="_x0000_s1563" type="#_x0000_t202" style="position:absolute;left:4445;top:43282;width:18034;height:35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14:paraId="0ED24EB5" w14:textId="77777777" w:rsidR="00206409" w:rsidRDefault="00206409" w:rsidP="006F14D0">
                        <w:pPr>
                          <w:pStyle w:val="Normalwebb"/>
                          <w:spacing w:before="60" w:line="252" w:lineRule="auto"/>
                          <w:jc w:val="center"/>
                        </w:pPr>
                        <w:r>
                          <w:rPr>
                            <w:rFonts w:eastAsia="Calibri"/>
                            <w:sz w:val="22"/>
                            <w:szCs w:val="22"/>
                            <w:lang w:val="en-US"/>
                          </w:rPr>
                          <w:t>Optimized Syntax Tree</w:t>
                        </w:r>
                      </w:p>
                      <w:p w14:paraId="35223DB0"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4" o:spid="_x0000_s1564" type="#_x0000_t32" style="position:absolute;left:13462;top:46889;width:0;height:35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43uxwAAANwAAAAPAAAAZHJzL2Rvd25yZXYueG1sRI9Pa8JA&#10;FMTvBb/D8gre6qZNq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JjPje7HAAAA3AAA&#10;AA8AAAAAAAAAAAAAAAAABwIAAGRycy9kb3ducmV2LnhtbFBLBQYAAAAAAwADALcAAAD7AgAAAAA=&#10;" strokecolor="black [3213]" strokeweight=".5pt">
                  <v:stroke endarrow="block" joinstyle="miter"/>
                </v:shape>
                <v:shape id="Rak pilkoppling 395" o:spid="_x0000_s1565" type="#_x0000_t32" style="position:absolute;left:13462;top:39676;width:0;height:35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" strokecolor="black [3213]" strokeweight=".5pt">
                  <v:stroke endarrow="block" joinstyle="miter"/>
                </v:shape>
                <v:shape id="Textruta 7" o:spid="_x0000_s1566" type="#_x0000_t202" style="position:absolute;left:4445;top:64924;width:18034;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" fillcolor="white [3201]" strokeweight=".5pt">
                  <v:textbox>
                    <w:txbxContent>
                      <w:p w14:paraId="7DA54ACC" w14:textId="77777777" w:rsidR="00206409" w:rsidRDefault="00206409" w:rsidP="006F14D0">
                        <w:pPr>
                          <w:pStyle w:val="Normalwebb"/>
                          <w:spacing w:before="60" w:line="252" w:lineRule="auto"/>
                          <w:jc w:val="center"/>
                        </w:pPr>
                        <w:r>
                          <w:rPr>
                            <w:rFonts w:eastAsia="Calibri"/>
                            <w:sz w:val="22"/>
                            <w:szCs w:val="22"/>
                          </w:rPr>
                          <w:t>Middle Code Optimizer</w:t>
                        </w:r>
                      </w:p>
                    </w:txbxContent>
                  </v:textbox>
                </v:shape>
                <v:shape id="Textruta 7" o:spid="_x0000_s1567" type="#_x0000_t202" style="position:absolute;left:4445;top:57710;width:18034;height:3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" filled="f" stroked="f" strokeweight=".5pt">
                  <v:textbox>
                    <w:txbxContent>
                      <w:p w14:paraId="49336759" w14:textId="77777777" w:rsidR="00206409" w:rsidRDefault="00206409" w:rsidP="006F14D0">
                        <w:pPr>
                          <w:pStyle w:val="Normalwebb"/>
                          <w:spacing w:before="60" w:line="252" w:lineRule="auto"/>
                          <w:jc w:val="center"/>
                        </w:pPr>
                        <w:r>
                          <w:rPr>
                            <w:rFonts w:eastAsia="Calibri"/>
                            <w:sz w:val="22"/>
                            <w:szCs w:val="22"/>
                            <w:lang w:val="en-US"/>
                          </w:rPr>
                          <w:t>Middle Code List</w:t>
                        </w:r>
                      </w:p>
                      <w:p w14:paraId="5410A942"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398" o:spid="_x0000_s1568" type="#_x0000_t32" style="position:absolute;left:13462;top:61317;width:0;height:35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" strokecolor="black [3213]" strokeweight=".5pt">
                  <v:stroke endarrow="block" joinstyle="miter"/>
                </v:shape>
                <v:shape id="Rak pilkoppling 399" o:spid="_x0000_s1569" type="#_x0000_t32" style="position:absolute;left:13462;top:54082;width:0;height:37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" strokecolor="black [3213]" strokeweight=".5pt">
                  <v:stroke endarrow="block" joinstyle="miter"/>
                </v:shape>
                <v:shape id="Textruta 7" o:spid="_x0000_s1570" type="#_x0000_t202" style="position:absolute;left:4445;top:72137;width:18034;height:3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" filled="f" stroked="f" strokeweight=".5pt">
                  <v:textbox>
                    <w:txbxContent>
                      <w:p w14:paraId="1E3A2058" w14:textId="77777777" w:rsidR="00206409" w:rsidRDefault="00206409" w:rsidP="006F14D0">
                        <w:pPr>
                          <w:pStyle w:val="Normalwebb"/>
                          <w:spacing w:before="60" w:line="252" w:lineRule="auto"/>
                          <w:jc w:val="center"/>
                        </w:pPr>
                        <w:r>
                          <w:rPr>
                            <w:rFonts w:eastAsia="Calibri"/>
                            <w:sz w:val="22"/>
                            <w:szCs w:val="22"/>
                            <w:lang w:val="en-US"/>
                          </w:rPr>
                          <w:t>Optimized Middle Code List</w:t>
                        </w:r>
                      </w:p>
                      <w:p w14:paraId="36F7A1DE" w14:textId="77777777" w:rsidR="00206409" w:rsidRDefault="00206409" w:rsidP="006F14D0">
                        <w:pPr>
                          <w:pStyle w:val="Normalwebb"/>
                          <w:spacing w:before="120" w:after="120" w:line="252" w:lineRule="auto"/>
                        </w:pPr>
                        <w:r>
                          <w:rPr>
                            <w:rFonts w:eastAsia="Calibri"/>
                            <w:sz w:val="22"/>
                            <w:szCs w:val="22"/>
                          </w:rPr>
                          <w:t> </w:t>
                        </w:r>
                      </w:p>
                    </w:txbxContent>
                  </v:textbox>
                </v:shape>
                <v:shape id="Rak pilkoppling 403" o:spid="_x0000_s1571" type="#_x0000_t32" style="position:absolute;left:13462;top:68505;width:0;height:37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" strokecolor="black [3213]" strokeweight=".5pt">
                  <v:stroke endarrow="block" joinstyle="miter"/>
                </v:shape>
                <v:shape id="Textruta 7" o:spid="_x0000_s1572" type="#_x0000_t202" style="position:absolute;left:29692;top:18144;width:1803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" fillcolor="white [3201]" strokeweight=".5pt">
                  <v:textbox>
                    <w:txbxContent>
                      <w:p w14:paraId="55098994" w14:textId="77777777" w:rsidR="00206409" w:rsidRDefault="00206409" w:rsidP="006F14D0">
                        <w:pPr>
                          <w:pStyle w:val="Normalwebb"/>
                          <w:spacing w:before="60" w:line="254" w:lineRule="auto"/>
                          <w:jc w:val="center"/>
                        </w:pPr>
                        <w:r>
                          <w:rPr>
                            <w:rFonts w:eastAsia="Calibri"/>
                            <w:sz w:val="22"/>
                            <w:szCs w:val="22"/>
                          </w:rPr>
                          <w:t>Scanner</w:t>
                        </w:r>
                      </w:p>
                    </w:txbxContent>
                  </v:textbox>
                </v:shape>
                <v:shape id="Textruta 7" o:spid="_x0000_s1573" type="#_x0000_t202" style="position:absolute;left:29692;top:25358;width:18034;height:3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" fillcolor="white [3201]" strokeweight=".5pt">
                  <v:textbox>
                    <w:txbxContent>
                      <w:p w14:paraId="69EFDAFD" w14:textId="77777777" w:rsidR="00206409" w:rsidRDefault="00206409" w:rsidP="006F14D0">
                        <w:pPr>
                          <w:pStyle w:val="Normalwebb"/>
                          <w:spacing w:before="60" w:line="252" w:lineRule="auto"/>
                          <w:jc w:val="center"/>
                        </w:pPr>
                        <w:r>
                          <w:rPr>
                            <w:rFonts w:eastAsia="Calibri"/>
                            <w:sz w:val="22"/>
                            <w:szCs w:val="22"/>
                          </w:rPr>
                          <w:t>Symbol Table</w:t>
                        </w:r>
                      </w:p>
                    </w:txbxContent>
                  </v:textbox>
                </v:shape>
                <v:shape id="Rak pilkoppling 430" o:spid="_x0000_s1574" type="#_x0000_t32" style="position:absolute;left:22479;top:19947;width:7213;height:270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" strokecolor="black [3213]" strokeweight=".5pt">
                  <v:stroke startarrow="block" endarrow="block" joinstyle="miter"/>
                </v:shape>
                <v:shape id="Rak pilkoppling 431" o:spid="_x0000_s1575" type="#_x0000_t32" style="position:absolute;left:22479;top:24456;width:7213;height:270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" strokecolor="black [3213]" strokeweight=".5pt">
                  <v:stroke startarrow="block" endarrow="block" joinstyle="miter"/>
                </v:shape>
                <w10:anchorlock/>
              </v:group>
            </w:pict>
          </mc:Fallback>
        </mc:AlternateContent>
      </w:r>
    </w:p>
    <w:sectPr w:rsidR="00DA28BC" w:rsidRPr="00EC76D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56" w:author="Stefan Bjornander" w:date="2015-05-23T17:42:00Z" w:initials="SB">
    <w:p w14:paraId="7086E310" w14:textId="77777777" w:rsidR="00206409" w:rsidRDefault="00206409">
      <w:pPr>
        <w:pStyle w:val="Kommentarer"/>
      </w:pPr>
      <w:r>
        <w:rPr>
          <w:rStyle w:val="Kommentarsreferens"/>
        </w:rPr>
        <w:annotationRef/>
      </w:r>
    </w:p>
    <w:p w14:paraId="01C1DAD9" w14:textId="77777777" w:rsidR="00206409" w:rsidRDefault="003A07D9">
      <w:pPr>
        <w:pStyle w:val="Kommentarer"/>
      </w:pPr>
      <w:r>
        <w:rPr>
          <w:b/>
          <w:sz w:val="21"/>
          <w:szCs w:val="21"/>
        </w:rPr>
        <w:pict w14:anchorId="5BD8B1F4">
          <v:shape id="_x0000_i1033" type="#_x0000_t75" style="width:36pt;height:6pt" o:ole="" strokeweight="0">
            <v:stroke endcap="round"/>
            <v:imagedata r:id="rId1" o:title=""/>
            <v:path shadowok="f" fillok="f" insetpenok="f"/>
            <o:lock v:ext="edit" rotation="t" verticies="t" text="t" shapetype="t"/>
            <o:ink i="AAA=&#10;" annotation="t"/>
          </v:shape>
        </w:pict>
      </w:r>
    </w:p>
  </w:comment>
  <w:comment w:id="957" w:author="Stefan Bjornander" w:date="2015-05-23T17:42:00Z" w:initials="SB">
    <w:p w14:paraId="04F55807" w14:textId="77777777" w:rsidR="00206409" w:rsidRDefault="00206409">
      <w:pPr>
        <w:pStyle w:val="Kommentarer"/>
      </w:pPr>
      <w:r>
        <w:rPr>
          <w:rStyle w:val="Kommentarsreferens"/>
        </w:rPr>
        <w:annotationRef/>
      </w:r>
    </w:p>
    <w:p w14:paraId="533EC9EE" w14:textId="77777777" w:rsidR="00206409" w:rsidRDefault="003A07D9">
      <w:pPr>
        <w:pStyle w:val="Kommentarer"/>
      </w:pPr>
      <w:r>
        <w:rPr>
          <w:b/>
          <w:sz w:val="21"/>
          <w:szCs w:val="21"/>
        </w:rPr>
        <w:pict w14:anchorId="232FB768">
          <v:shape id="_x0000_i1035" type="#_x0000_t75" style="width:36pt;height:6pt" o:ole="" strokeweight="0">
            <v:stroke endcap="round"/>
            <v:imagedata r:id="rId1" o:title=""/>
            <v:path shadowok="f" fillok="f" insetpenok="f"/>
            <o:lock v:ext="edit" rotation="t" verticies="t" text="t" shapetype="t"/>
            <o:ink i="AAB=&#10;" annotation="t"/>
          </v:shape>
        </w:pic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1C1DAD9" w15:done="0"/>
  <w15:commentEx w15:paraId="533EC9EE" w15:paraIdParent="01C1DA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1C1DAD9" w16cid:durableId="22616FAF"/>
  <w16cid:commentId w16cid:paraId="533EC9EE" w16cid:durableId="22616FB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97AB24" w14:textId="77777777" w:rsidR="00206409" w:rsidRDefault="00206409" w:rsidP="006C7309">
      <w:pPr>
        <w:spacing w:line="240" w:lineRule="auto"/>
      </w:pPr>
      <w:r>
        <w:separator/>
      </w:r>
    </w:p>
  </w:endnote>
  <w:endnote w:type="continuationSeparator" w:id="0">
    <w:p w14:paraId="0DD18C9D" w14:textId="77777777" w:rsidR="00206409" w:rsidRDefault="00206409" w:rsidP="006C73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6A6B20" w14:textId="77777777" w:rsidR="00206409" w:rsidRDefault="00206409" w:rsidP="006C7309">
      <w:pPr>
        <w:spacing w:line="240" w:lineRule="auto"/>
      </w:pPr>
      <w:r>
        <w:separator/>
      </w:r>
    </w:p>
  </w:footnote>
  <w:footnote w:type="continuationSeparator" w:id="0">
    <w:p w14:paraId="0BA3DA21" w14:textId="77777777" w:rsidR="00206409" w:rsidRDefault="00206409" w:rsidP="006C7309">
      <w:pPr>
        <w:spacing w:line="240" w:lineRule="auto"/>
      </w:pPr>
      <w:r>
        <w:continuationSeparator/>
      </w:r>
    </w:p>
  </w:footnote>
  <w:footnote w:id="1">
    <w:p w14:paraId="787D622A" w14:textId="77777777" w:rsidR="00206409" w:rsidRDefault="00206409" w:rsidP="00516DD1">
      <w:pPr>
        <w:pStyle w:val="Fotnotstext"/>
      </w:pPr>
      <w:ins w:id="32" w:author="Stefan Bjornander" w:date="2015-04-26T09:28:00Z">
        <w:r>
          <w:rPr>
            <w:rStyle w:val="Fotnotsreferens"/>
          </w:rPr>
          <w:footnoteRef/>
        </w:r>
        <w:r>
          <w:t xml:space="preserve"> In other </w:t>
        </w:r>
      </w:ins>
      <w:ins w:id="33" w:author="Stefan Bjornander" w:date="2015-04-26T09:29:00Z">
        <w:r>
          <w:t>languages</w:t>
        </w:r>
      </w:ins>
      <w:ins w:id="34" w:author="Stefan Bjornander" w:date="2015-04-26T09:41:00Z">
        <w:r>
          <w:t>,</w:t>
        </w:r>
      </w:ins>
      <w:ins w:id="35" w:author="Stefan Bjornander" w:date="2015-04-26T09:28:00Z">
        <w:r>
          <w:t xml:space="preserve"> </w:t>
        </w:r>
      </w:ins>
      <w:ins w:id="36" w:author="Stefan Bjornander" w:date="2015-04-26T09:41:00Z">
        <w:r>
          <w:t xml:space="preserve">which syntax includes </w:t>
        </w:r>
      </w:ins>
      <w:ins w:id="37" w:author="Stefan Bjornander" w:date="2015-04-26T09:28:00Z">
        <w:r>
          <w:t xml:space="preserve">the keyword </w:t>
        </w:r>
        <w:r>
          <w:rPr>
            <w:rStyle w:val="CodeInText"/>
            <w:rPrChange w:id="38" w:author="Stefan Bjornander" w:date="2015-04-26T09:29:00Z">
              <w:rPr>
                <w:rStyle w:val="CodeInText"/>
                <w:i w:val="0"/>
              </w:rPr>
            </w:rPrChange>
          </w:rPr>
          <w:t>then</w:t>
        </w:r>
        <w:r>
          <w:t xml:space="preserve">, it is </w:t>
        </w:r>
      </w:ins>
      <w:ins w:id="39" w:author="Stefan Bjornander" w:date="2015-04-26T09:29:00Z">
        <w:r>
          <w:t xml:space="preserve">called </w:t>
        </w:r>
      </w:ins>
      <w:ins w:id="40" w:author="Stefan Bjornander" w:date="2015-04-26T09:28:00Z">
        <w:r>
          <w:t xml:space="preserve">as the </w:t>
        </w:r>
        <w:r>
          <w:rPr>
            <w:rStyle w:val="CodeInText"/>
            <w:rPrChange w:id="41" w:author="Stefan Bjornander" w:date="2015-04-26T09:29:00Z">
              <w:rPr>
                <w:rStyle w:val="CodeInText"/>
                <w:i w:val="0"/>
              </w:rPr>
            </w:rPrChange>
          </w:rPr>
          <w:t>if-then-els</w:t>
        </w:r>
      </w:ins>
      <w:ins w:id="42" w:author="Stefan Bjornander" w:date="2015-04-26T09:29:00Z">
        <w:r>
          <w:rPr>
            <w:rStyle w:val="CodeInText"/>
            <w:rPrChange w:id="43" w:author="Stefan Bjornander" w:date="2015-04-26T09:29:00Z">
              <w:rPr>
                <w:rStyle w:val="CodeInText"/>
                <w:i w:val="0"/>
              </w:rPr>
            </w:rPrChange>
          </w:rPr>
          <w:t>e</w:t>
        </w:r>
        <w:r>
          <w:t xml:space="preserve"> problem.</w:t>
        </w:r>
      </w:ins>
    </w:p>
  </w:footnote>
  <w:footnote w:id="2">
    <w:p w14:paraId="1F73F94F" w14:textId="77777777" w:rsidR="00206409" w:rsidRPr="007E20F3" w:rsidRDefault="00206409" w:rsidP="00C51D92">
      <w:pPr>
        <w:pStyle w:val="Fotnotstext"/>
      </w:pPr>
      <w:r>
        <w:rPr>
          <w:rStyle w:val="Fotnotsreferens"/>
        </w:rPr>
        <w:footnoteRef/>
      </w:r>
      <w:r>
        <w:t xml:space="preserve"> Technically, it is possible to store null values in the map, in which case </w:t>
      </w:r>
      <w:r w:rsidRPr="007E20F3">
        <w:rPr>
          <w:rStyle w:val="CodeInText"/>
        </w:rPr>
        <w:t>put</w:t>
      </w:r>
      <w:r>
        <w:t xml:space="preserve"> would return null even when the key is present in the map. However, in this book, we never store null values in any map.</w:t>
      </w:r>
    </w:p>
  </w:footnote>
  <w:footnote w:id="3">
    <w:p w14:paraId="09AB3D7E" w14:textId="48C364FF" w:rsidR="00206409" w:rsidRPr="002D6FCA" w:rsidRDefault="00206409">
      <w:pPr>
        <w:pStyle w:val="Fotnotstext"/>
        <w:rPr>
          <w:lang w:val="sv-SE"/>
        </w:rPr>
      </w:pPr>
      <w:r>
        <w:rPr>
          <w:rStyle w:val="Fotnotsreferens"/>
        </w:rPr>
        <w:footnoteRef/>
      </w:r>
      <w:r>
        <w:t xml:space="preserve"> </w:t>
      </w:r>
      <w:r w:rsidRPr="00BD4B2D">
        <w:t xml:space="preserve">As we all know, goto has no place in well-structured programs. </w:t>
      </w:r>
      <w:r w:rsidRPr="00CC64B1">
        <w:t xml:space="preserve">Labels and goto are included in </w:t>
      </w:r>
      <w:r>
        <w:t xml:space="preserve">C </w:t>
      </w:r>
      <w:r w:rsidRPr="00CC64B1">
        <w:t xml:space="preserve">of historical reasons only. </w:t>
      </w:r>
      <w:r w:rsidRPr="00E01F3C">
        <w:t>Mo</w:t>
      </w:r>
      <w:r>
        <w:t xml:space="preserve">re recent </w:t>
      </w:r>
      <w:r w:rsidRPr="00E01F3C">
        <w:t>languages have omitted goto.</w:t>
      </w:r>
    </w:p>
  </w:footnote>
  <w:footnote w:id="4">
    <w:p w14:paraId="09303B25" w14:textId="77777777" w:rsidR="00206409" w:rsidRDefault="00206409" w:rsidP="00BB78E9">
      <w:pPr>
        <w:pStyle w:val="Fotnotstext"/>
      </w:pPr>
      <w:r>
        <w:rPr>
          <w:rStyle w:val="Fotnotsreferens"/>
        </w:rPr>
        <w:footnoteRef/>
      </w:r>
      <w:r>
        <w:t xml:space="preserve"> This due to historical reasons. In the early versions of C, there was no </w:t>
      </w:r>
      <w:r>
        <w:rPr>
          <w:rStyle w:val="CodeInText0"/>
        </w:rPr>
        <w:t>void</w:t>
      </w:r>
      <w:r>
        <w:t xml:space="preserve"> type. Instead, </w:t>
      </w:r>
      <w:r>
        <w:rPr>
          <w:rStyle w:val="CodeInText0"/>
        </w:rPr>
        <w:t>char</w:t>
      </w:r>
      <w:r>
        <w:t xml:space="preserve"> was used a generic type in pointer expressions. Therefore, it was (and still is) important that a char always holds one byte.</w:t>
      </w:r>
    </w:p>
  </w:footnote>
  <w:footnote w:id="5">
    <w:p w14:paraId="10319273" w14:textId="77777777" w:rsidR="00206409" w:rsidRPr="00DB458B" w:rsidRDefault="00206409" w:rsidP="004F7C99">
      <w:r>
        <w:rPr>
          <w:rStyle w:val="Fotnotsreferens"/>
        </w:rPr>
        <w:footnoteRef/>
      </w:r>
      <w:r>
        <w:t xml:space="preserve"> Actually, a function’s start address and its the entry point differs in one case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 xml:space="preserve">, </w:t>
      </w:r>
      <w:r w:rsidRPr="00C836B3">
        <w:t>which i</w:t>
      </w:r>
      <w:r>
        <w:t>s</w:t>
      </w:r>
      <w:r w:rsidRPr="00C836B3">
        <w:t xml:space="preserve"> allowed </w:t>
      </w:r>
      <w:r>
        <w:t xml:space="preserve">in the C standard. In that case, the first part of the main function holds code for initializing </w:t>
      </w:r>
      <w:r w:rsidRPr="00076367">
        <w:rPr>
          <w:rStyle w:val="CodeInText"/>
        </w:rPr>
        <w:t>argc</w:t>
      </w:r>
      <w:r>
        <w:t xml:space="preserve"> and </w:t>
      </w:r>
      <w:r w:rsidRPr="00076367">
        <w:rPr>
          <w:rStyle w:val="CodeInText"/>
        </w:rPr>
        <w:t>argv</w:t>
      </w:r>
      <w:r>
        <w:t>, which shall not be executed in a recursive call.</w:t>
      </w:r>
    </w:p>
  </w:footnote>
  <w:footnote w:id="6">
    <w:p w14:paraId="58CBFD86" w14:textId="0707382B" w:rsidR="00206409" w:rsidRDefault="00206409" w:rsidP="00DB458B">
      <w:r>
        <w:rPr>
          <w:rStyle w:val="Fotnotsreferens"/>
        </w:rPr>
        <w:footnoteRef/>
      </w:r>
      <w:r>
        <w:t xml:space="preserve"> As mention in Section </w:t>
      </w:r>
      <w:r>
        <w:fldChar w:fldCharType="begin"/>
      </w:r>
      <w:r>
        <w:instrText xml:space="preserve"> REF _Ref419646553 \r \h </w:instrText>
      </w:r>
      <w:r>
        <w:fldChar w:fldCharType="separate"/>
      </w:r>
      <w:r>
        <w:t>15.2</w:t>
      </w:r>
      <w:r>
        <w:fldChar w:fldCharType="end"/>
      </w:r>
      <w:r>
        <w:t xml:space="preserve">, a function’s start address and its the entry point differs only when </w:t>
      </w:r>
      <w:r w:rsidRPr="00DB458B">
        <w:rPr>
          <w:rStyle w:val="CodeInText"/>
        </w:rPr>
        <w:t>main</w:t>
      </w:r>
      <w:r w:rsidRPr="00C836B3">
        <w:t xml:space="preserve"> </w:t>
      </w:r>
      <w:r>
        <w:t xml:space="preserve">is defined with the </w:t>
      </w:r>
      <w:r w:rsidRPr="00364EAC">
        <w:rPr>
          <w:rStyle w:val="CodeInText"/>
        </w:rPr>
        <w:t>argc</w:t>
      </w:r>
      <w:r>
        <w:t xml:space="preserve"> and </w:t>
      </w:r>
      <w:r w:rsidRPr="00364EAC">
        <w:rPr>
          <w:rStyle w:val="CodeInText"/>
        </w:rPr>
        <w:t>argv</w:t>
      </w:r>
      <w:r>
        <w:t xml:space="preserve"> parameters</w:t>
      </w:r>
      <w:r w:rsidRPr="00C836B3">
        <w:t xml:space="preserve"> </w:t>
      </w:r>
      <w:r>
        <w:t xml:space="preserve">and </w:t>
      </w:r>
      <w:r w:rsidRPr="00C836B3">
        <w:t>is called recursively</w:t>
      </w:r>
      <w:r>
        <w:t>.</w:t>
      </w:r>
    </w:p>
    <w:p w14:paraId="24C9DCEA" w14:textId="77777777" w:rsidR="00206409" w:rsidRPr="00DB458B" w:rsidRDefault="00206409">
      <w:pPr>
        <w:pStyle w:val="Fotnotstext"/>
      </w:pPr>
    </w:p>
  </w:footnote>
  <w:footnote w:id="7">
    <w:p w14:paraId="3057005F" w14:textId="77777777" w:rsidR="00206409" w:rsidRPr="00304E17" w:rsidRDefault="00206409" w:rsidP="007660EE">
      <w:pPr>
        <w:pStyle w:val="Fotnotstext"/>
      </w:pPr>
      <w:r>
        <w:rPr>
          <w:rStyle w:val="Fotnotsreferens"/>
        </w:rPr>
        <w:footnoteRef/>
      </w:r>
      <w:r>
        <w:t xml:space="preserve"> Then name </w:t>
      </w:r>
      <w:r w:rsidRPr="00304E17">
        <w:t xml:space="preserve">Yacc is an abbreviation for Yet </w:t>
      </w:r>
      <w:r>
        <w:t>Another Compiler-C</w:t>
      </w:r>
      <w:r w:rsidRPr="00304E17">
        <w:t>ompiler. Ho</w:t>
      </w:r>
      <w:r>
        <w:t>wever</w:t>
      </w:r>
      <w:r w:rsidRPr="00304E17">
        <w:t xml:space="preserve">, it is pronounced as the animal </w:t>
      </w:r>
      <w:r>
        <w:t>yak.</w:t>
      </w:r>
    </w:p>
  </w:footnote>
  <w:footnote w:id="8">
    <w:p w14:paraId="2574BD6E" w14:textId="77777777" w:rsidR="00206409" w:rsidRPr="00725EAE" w:rsidRDefault="00206409" w:rsidP="00E80032">
      <w:pPr>
        <w:rPr>
          <w:b/>
        </w:rPr>
      </w:pPr>
      <w:r>
        <w:rPr>
          <w:rStyle w:val="Fotnotsreferens"/>
        </w:rPr>
        <w:footnoteRef/>
      </w:r>
      <w:r>
        <w:t xml:space="preserve"> BCPL stands for </w:t>
      </w:r>
      <w:r w:rsidRPr="00725EAE">
        <w:rPr>
          <w:rStyle w:val="Italics"/>
        </w:rPr>
        <w:t>Basic Command Programming Language</w:t>
      </w:r>
      <w:r>
        <w:t xml:space="preserve"> and was developed at join effort at London University and Cambridge University. Later on, BCPL has jokely been said to be an acronym for the </w:t>
      </w:r>
      <w:r w:rsidRPr="00725EAE">
        <w:rPr>
          <w:rStyle w:val="Italics"/>
        </w:rPr>
        <w:t>Before C Programming Language</w:t>
      </w:r>
      <w:r>
        <w:t>.</w:t>
      </w:r>
    </w:p>
  </w:footnote>
  <w:footnote w:id="9">
    <w:p w14:paraId="0A93E7E0" w14:textId="77777777" w:rsidR="00206409" w:rsidRPr="00B4576D" w:rsidRDefault="00206409" w:rsidP="00E80032">
      <w:r>
        <w:rPr>
          <w:rStyle w:val="Fotnotsreferens"/>
        </w:rPr>
        <w:footnoteRef/>
      </w:r>
      <w:r w:rsidRPr="00B4576D">
        <w:t xml:space="preserve"> </w:t>
      </w:r>
      <w:r w:rsidRPr="00EA2CB8">
        <w:t xml:space="preserve">Actually, their </w:t>
      </w:r>
      <w:r>
        <w:t xml:space="preserve">program wrote </w:t>
      </w:r>
      <w:r w:rsidRPr="00E61A0B">
        <w:t xml:space="preserve">"hello, world\n" </w:t>
      </w:r>
      <w:r w:rsidRPr="00EA2CB8">
        <w:t>with</w:t>
      </w:r>
      <w:r>
        <w:t>out a capital letter or</w:t>
      </w:r>
      <w:r w:rsidRPr="00EA2CB8">
        <w:t xml:space="preserve"> </w:t>
      </w:r>
      <w:r>
        <w:t xml:space="preserve">an </w:t>
      </w:r>
      <w:r w:rsidRPr="00EA2CB8">
        <w:t>exclamation mark</w:t>
      </w:r>
      <w:r>
        <w:t xml:space="preserve">. Their example was inherited </w:t>
      </w:r>
      <w:r w:rsidRPr="00EA2CB8">
        <w:t xml:space="preserve">from the internal 1974 memorandum </w:t>
      </w:r>
      <w:r w:rsidRPr="00EA2CB8">
        <w:rPr>
          <w:rStyle w:val="Italics"/>
        </w:rPr>
        <w:t>Programming in C: A Tutorial</w:t>
      </w:r>
      <w:r w:rsidRPr="00EA2CB8">
        <w:t xml:space="preserve"> by </w:t>
      </w:r>
      <w:hyperlink r:id="rId1" w:tooltip="Brian Kernighan" w:history="1">
        <w:r w:rsidRPr="00C75331">
          <w:t>Brian Kernighan</w:t>
        </w:r>
      </w:hyperlink>
      <w:r w:rsidRPr="00EA2CB8">
        <w:t>.</w:t>
      </w:r>
      <w:r>
        <w:t xml:space="preserve"> The oldest known instance of the usage of the words ”hello” and ”world” together occurred in Kernighan’s 1972 t</w:t>
      </w:r>
      <w:r w:rsidRPr="00D143EC">
        <w:t xml:space="preserve">utorial </w:t>
      </w:r>
      <w:r>
        <w:rPr>
          <w:i/>
          <w:iCs/>
        </w:rPr>
        <w:t xml:space="preserve">Introduction to the Language </w:t>
      </w:r>
      <w:hyperlink r:id="rId2" w:tooltip="B (programming language)" w:history="1">
        <w:r w:rsidRPr="00F70AE9">
          <w:rPr>
            <w:rStyle w:val="Italics"/>
          </w:rPr>
          <w:t>B</w:t>
        </w:r>
      </w:hyperlink>
      <w:r w:rsidRPr="00F70AE9">
        <w:rPr>
          <w:rStyle w:val="Italics"/>
        </w:rPr>
        <w:t xml:space="preserve">, </w:t>
      </w:r>
      <w:r w:rsidRPr="00D143EC">
        <w:t>even though the sy</w:t>
      </w:r>
      <w:r>
        <w:t>n</w:t>
      </w:r>
      <w:r w:rsidRPr="00D143EC">
        <w:t>tax was diff</w:t>
      </w:r>
      <w:r>
        <w:t>erent from C</w:t>
      </w:r>
      <w:r w:rsidRPr="00D143EC">
        <w:t>.</w:t>
      </w:r>
    </w:p>
  </w:footnote>
  <w:footnote w:id="10">
    <w:p w14:paraId="673337B7" w14:textId="77777777" w:rsidR="00206409" w:rsidRPr="00080A22" w:rsidRDefault="00206409" w:rsidP="00E80032">
      <w:pPr>
        <w:pStyle w:val="Fotnotstext"/>
      </w:pPr>
      <w:r>
        <w:rPr>
          <w:rStyle w:val="Fotnotsreferens"/>
        </w:rPr>
        <w:footnoteRef/>
      </w:r>
      <w:r w:rsidRPr="00080A22">
        <w:t xml:space="preserve"> </w:t>
      </w:r>
      <w:r>
        <w:t>Technically, the compiler replaces every block comment</w:t>
      </w:r>
      <w:r>
        <w:rPr>
          <w:szCs w:val="21"/>
          <w:lang w:val="en-GB"/>
        </w:rPr>
        <w:t xml:space="preserve"> with </w:t>
      </w:r>
      <w:r>
        <w:t>a single space character, which makes it unwise to place a comment inside a name.</w:t>
      </w:r>
    </w:p>
  </w:footnote>
  <w:footnote w:id="11">
    <w:p w14:paraId="32ED624A" w14:textId="6BD05F5E" w:rsidR="00206409" w:rsidRDefault="00206409" w:rsidP="00E80032">
      <w:r>
        <w:rPr>
          <w:rStyle w:val="Fotnotsreferens"/>
        </w:rPr>
        <w:footnoteRef/>
      </w:r>
      <w:r w:rsidRPr="00BF232B">
        <w:t xml:space="preserve"> </w:t>
      </w:r>
      <w:r>
        <w:t xml:space="preserve">Usually, the problem is solved by the following macros (see Section </w:t>
      </w:r>
      <w:r>
        <w:fldChar w:fldCharType="begin"/>
      </w:r>
      <w:r>
        <w:instrText xml:space="preserve"> REF _Ref383866090 \r \h </w:instrText>
      </w:r>
      <w:r>
        <w:fldChar w:fldCharType="separate"/>
      </w:r>
      <w:r>
        <w:t>21.10</w:t>
      </w:r>
      <w:r>
        <w:fldChar w:fldCharType="end"/>
      </w:r>
      <w:r>
        <w:t>):</w:t>
      </w:r>
    </w:p>
    <w:p w14:paraId="57E07F8E" w14:textId="77777777" w:rsidR="00206409" w:rsidRDefault="00206409" w:rsidP="00E80032">
      <w:pPr>
        <w:pStyle w:val="Code"/>
      </w:pPr>
      <w:r>
        <w:t>#define BOOL int</w:t>
      </w:r>
    </w:p>
    <w:p w14:paraId="5A8A6026" w14:textId="77777777" w:rsidR="00206409" w:rsidRDefault="00206409" w:rsidP="00E80032">
      <w:pPr>
        <w:pStyle w:val="Code"/>
      </w:pPr>
      <w:r>
        <w:t>#define TRUE 1</w:t>
      </w:r>
    </w:p>
    <w:p w14:paraId="09976B6C" w14:textId="77777777" w:rsidR="00206409" w:rsidRPr="00BF232B" w:rsidRDefault="00206409" w:rsidP="00E80032">
      <w:pPr>
        <w:pStyle w:val="Code"/>
      </w:pPr>
      <w:r>
        <w:t>#define FALSE 0</w:t>
      </w:r>
    </w:p>
  </w:footnote>
  <w:footnote w:id="12">
    <w:p w14:paraId="1100CB01" w14:textId="77777777" w:rsidR="00206409" w:rsidRDefault="00206409" w:rsidP="00E80032">
      <w:r>
        <w:rPr>
          <w:rStyle w:val="Fotnotsreferens"/>
        </w:rPr>
        <w:footnoteRef/>
      </w:r>
      <w:r>
        <w:t xml:space="preserve"> </w:t>
      </w:r>
      <w:r>
        <w:rPr>
          <w:lang w:val="en-GB"/>
        </w:rPr>
        <w:t>T</w:t>
      </w:r>
      <w:r w:rsidRPr="00DA3EE6">
        <w:rPr>
          <w:lang w:val="en-GB"/>
        </w:rPr>
        <w:t xml:space="preserve">echnically, it </w:t>
      </w:r>
      <w:r>
        <w:rPr>
          <w:lang w:val="en-GB"/>
        </w:rPr>
        <w:t>is given the value that happened to be stored on the memory address.</w:t>
      </w:r>
    </w:p>
  </w:footnote>
  <w:footnote w:id="13">
    <w:p w14:paraId="6678A4C0" w14:textId="77777777" w:rsidR="00206409" w:rsidRDefault="00206409" w:rsidP="00E80032">
      <w:r>
        <w:rPr>
          <w:rStyle w:val="Fotnotsreferens"/>
        </w:rPr>
        <w:footnoteRef/>
      </w:r>
      <w:r>
        <w:t xml:space="preserve"> Depending of the compiler and its warning level settings.</w:t>
      </w:r>
    </w:p>
  </w:footnote>
  <w:footnote w:id="14">
    <w:p w14:paraId="3D554D37" w14:textId="77777777" w:rsidR="00206409" w:rsidRPr="004679D4" w:rsidRDefault="00206409" w:rsidP="00E80032">
      <w:pPr>
        <w:pStyle w:val="Fotnotstext"/>
      </w:pPr>
      <w:r>
        <w:rPr>
          <w:rStyle w:val="Fotnotsreferens"/>
        </w:rPr>
        <w:footnoteRef/>
      </w:r>
      <w:r w:rsidRPr="004679D4">
        <w:t xml:space="preserve"> </w:t>
      </w:r>
      <w:r>
        <w:t>Actually</w:t>
      </w:r>
      <w:r w:rsidRPr="004679D4">
        <w:t xml:space="preserve">, </w:t>
      </w:r>
      <w:r w:rsidRPr="00EF01A1">
        <w:rPr>
          <w:rStyle w:val="KeyWord"/>
        </w:rPr>
        <w:t>f</w:t>
      </w:r>
      <w:r w:rsidRPr="004679D4">
        <w:t xml:space="preserve"> </w:t>
      </w:r>
      <w:r>
        <w:t>represent both</w:t>
      </w:r>
      <w:r w:rsidRPr="004679D4">
        <w:t xml:space="preserve"> </w:t>
      </w:r>
      <w:r w:rsidRPr="00EF01A1">
        <w:rPr>
          <w:rStyle w:val="CodeInText0"/>
        </w:rPr>
        <w:t>float</w:t>
      </w:r>
      <w:r w:rsidRPr="004679D4">
        <w:t xml:space="preserve"> </w:t>
      </w:r>
      <w:r>
        <w:t xml:space="preserve">or </w:t>
      </w:r>
      <w:r w:rsidRPr="00EF01A1">
        <w:rPr>
          <w:rStyle w:val="CodeInText0"/>
        </w:rPr>
        <w:t>double</w:t>
      </w:r>
      <w:r w:rsidRPr="004679D4">
        <w:t>.</w:t>
      </w:r>
      <w:r>
        <w:t xml:space="preserve"> The reason is that a float value is always converted to double when used as input to </w:t>
      </w:r>
      <w:r w:rsidRPr="00EF01A1">
        <w:rPr>
          <w:rStyle w:val="CodeInText0"/>
        </w:rPr>
        <w:t>printf</w:t>
      </w:r>
      <w:r>
        <w:t xml:space="preserve"> (or any other function).</w:t>
      </w:r>
    </w:p>
  </w:footnote>
  <w:footnote w:id="15">
    <w:p w14:paraId="0C800D4D" w14:textId="77777777" w:rsidR="00206409" w:rsidRPr="00C03AB7" w:rsidRDefault="00206409" w:rsidP="00E80032">
      <w:pPr>
        <w:pStyle w:val="Fotnotstext"/>
      </w:pPr>
      <w:r>
        <w:rPr>
          <w:rStyle w:val="Fotnotsreferens"/>
        </w:rPr>
        <w:footnoteRef/>
      </w:r>
      <w:r w:rsidRPr="00C03AB7">
        <w:t xml:space="preserve"> As we inputs pointers to the variables rather than the variables the</w:t>
      </w:r>
      <w:r>
        <w:t>m</w:t>
      </w:r>
      <w:r w:rsidRPr="00C03AB7">
        <w:t>selves</w:t>
      </w:r>
      <w:r>
        <w:t xml:space="preserve"> when calling </w:t>
      </w:r>
      <w:r w:rsidRPr="00A15112">
        <w:rPr>
          <w:rStyle w:val="CodeInText0"/>
        </w:rPr>
        <w:t>scanf</w:t>
      </w:r>
      <w:r>
        <w:t xml:space="preserve">, no conversation from float to double occur. That is why </w:t>
      </w:r>
      <w:r w:rsidRPr="00EF01A1">
        <w:rPr>
          <w:rStyle w:val="KeyWord"/>
        </w:rPr>
        <w:t>f</w:t>
      </w:r>
      <w:r>
        <w:t xml:space="preserve"> represents float and </w:t>
      </w:r>
      <w:r w:rsidRPr="00EF01A1">
        <w:rPr>
          <w:rStyle w:val="KeyWord"/>
        </w:rPr>
        <w:t>lf</w:t>
      </w:r>
      <w:r>
        <w:t xml:space="preserve"> represents double. That </w:t>
      </w:r>
      <w:r w:rsidRPr="00EF01A1">
        <w:rPr>
          <w:rStyle w:val="KeyWord"/>
        </w:rPr>
        <w:t>lf</w:t>
      </w:r>
      <w:r>
        <w:t xml:space="preserve"> (long float) represents double in </w:t>
      </w:r>
      <w:r w:rsidRPr="003A154C">
        <w:rPr>
          <w:rStyle w:val="CodeInText0"/>
        </w:rPr>
        <w:t>scanf</w:t>
      </w:r>
      <w:r>
        <w:t xml:space="preserve"> is an </w:t>
      </w:r>
      <w:r w:rsidRPr="00C03AB7">
        <w:t>emergency</w:t>
      </w:r>
      <w:r>
        <w:t xml:space="preserve"> </w:t>
      </w:r>
      <w:r w:rsidRPr="00C03AB7">
        <w:t>solution</w:t>
      </w:r>
      <w:r>
        <w:t xml:space="preserve"> since </w:t>
      </w:r>
      <w:r w:rsidRPr="00EF01A1">
        <w:rPr>
          <w:rStyle w:val="KeyWord"/>
        </w:rPr>
        <w:t>d</w:t>
      </w:r>
      <w:r>
        <w:t xml:space="preserve"> represents an integer in decimal notation in both </w:t>
      </w:r>
      <w:r w:rsidRPr="003A154C">
        <w:rPr>
          <w:rStyle w:val="CodeInText0"/>
        </w:rPr>
        <w:t>printf</w:t>
      </w:r>
      <w:r>
        <w:t xml:space="preserve"> and </w:t>
      </w:r>
      <w:r w:rsidRPr="003A154C">
        <w:rPr>
          <w:rStyle w:val="CodeInText0"/>
        </w:rPr>
        <w:t>scanf</w:t>
      </w:r>
      <w:r>
        <w:t>.</w:t>
      </w:r>
    </w:p>
  </w:footnote>
  <w:footnote w:id="16">
    <w:p w14:paraId="278B000B" w14:textId="77777777" w:rsidR="00206409" w:rsidRPr="000C5114" w:rsidRDefault="00206409" w:rsidP="00E80032">
      <w:pPr>
        <w:rPr>
          <w:lang w:val="en-GB"/>
        </w:rPr>
      </w:pPr>
      <w:r>
        <w:rPr>
          <w:rStyle w:val="Fotnotsreferens"/>
        </w:rPr>
        <w:footnoteRef/>
      </w:r>
      <w:r>
        <w:t xml:space="preserve"> A </w:t>
      </w:r>
      <w:r w:rsidRPr="000C5114">
        <w:rPr>
          <w:rStyle w:val="KeyWord"/>
        </w:rPr>
        <w:t>white-space</w:t>
      </w:r>
      <w:r w:rsidRPr="005E5F05">
        <w:t xml:space="preserve"> character</w:t>
      </w:r>
      <w:r>
        <w:t xml:space="preserve"> is a </w:t>
      </w:r>
      <w:r w:rsidRPr="005E5F05">
        <w:t>space</w:t>
      </w:r>
      <w:r>
        <w:t xml:space="preserve"> (‘ ‘)</w:t>
      </w:r>
      <w:r w:rsidRPr="005E5F05">
        <w:t>, horizontal tab</w:t>
      </w:r>
      <w:r>
        <w:t>ulator (‘\t’)</w:t>
      </w:r>
      <w:r w:rsidRPr="005E5F05">
        <w:t>, vertical tab</w:t>
      </w:r>
      <w:r>
        <w:t>ulator (‘\v’),</w:t>
      </w:r>
      <w:r w:rsidRPr="005E5F05">
        <w:t xml:space="preserve"> new-line (</w:t>
      </w:r>
      <w:r>
        <w:t>‘\n’</w:t>
      </w:r>
      <w:r w:rsidRPr="005E5F05">
        <w:t>), form-feed (</w:t>
      </w:r>
      <w:r>
        <w:t>‘\f’), or carriage return (‘\r’</w:t>
      </w:r>
      <w:r w:rsidRPr="005E5F05">
        <w:t>)</w:t>
      </w:r>
      <w:r>
        <w:t>.</w:t>
      </w:r>
    </w:p>
  </w:footnote>
  <w:footnote w:id="17">
    <w:p w14:paraId="1A8D5AE6" w14:textId="77777777" w:rsidR="00206409" w:rsidRPr="002343ED" w:rsidRDefault="00206409" w:rsidP="00E80032">
      <w:pPr>
        <w:pStyle w:val="Fotnotstext"/>
      </w:pPr>
      <w:r>
        <w:rPr>
          <w:rStyle w:val="Fotnotsreferens"/>
        </w:rPr>
        <w:footnoteRef/>
      </w:r>
      <w:r w:rsidRPr="002343ED">
        <w:t xml:space="preserve"> Technically, each enumeration value holds the type </w:t>
      </w:r>
      <w:r w:rsidRPr="00EF01A1">
        <w:rPr>
          <w:rStyle w:val="CodeInText0"/>
        </w:rPr>
        <w:t>unsigned</w:t>
      </w:r>
      <w:r>
        <w:rPr>
          <w:rStyle w:val="CodeInText0"/>
        </w:rPr>
        <w:t xml:space="preserve"> </w:t>
      </w:r>
      <w:r w:rsidRPr="00EF01A1">
        <w:rPr>
          <w:rStyle w:val="CodeInText0"/>
        </w:rPr>
        <w:t>int</w:t>
      </w:r>
      <w:r w:rsidRPr="002343ED">
        <w:t>.</w:t>
      </w:r>
    </w:p>
  </w:footnote>
  <w:footnote w:id="18">
    <w:p w14:paraId="3BE4E62C" w14:textId="77777777" w:rsidR="00206409" w:rsidRDefault="00206409" w:rsidP="00E80032">
      <w:r>
        <w:rPr>
          <w:rStyle w:val="Fotnotsreferens"/>
        </w:rPr>
        <w:footnoteRef/>
      </w:r>
      <w:r>
        <w:t xml:space="preserve"> However, we have no knowledge about the actual address; it may be 10,000 or anything else.</w:t>
      </w:r>
    </w:p>
  </w:footnote>
  <w:footnote w:id="19">
    <w:p w14:paraId="575EFDCD" w14:textId="77777777" w:rsidR="00206409" w:rsidRPr="009B0162" w:rsidRDefault="00206409" w:rsidP="00E80032">
      <w:r>
        <w:rPr>
          <w:rStyle w:val="Fotnotsreferens"/>
        </w:rPr>
        <w:footnoteRef/>
      </w:r>
      <w:r w:rsidRPr="009B0162">
        <w:t xml:space="preserve"> In C++, the ampersand is also used</w:t>
      </w:r>
      <w:r>
        <w:t xml:space="preserve"> to define references variables, which are not included in C.</w:t>
      </w:r>
    </w:p>
  </w:footnote>
  <w:footnote w:id="20">
    <w:p w14:paraId="723B76D0" w14:textId="77777777" w:rsidR="00206409" w:rsidRDefault="00206409" w:rsidP="00E80032">
      <w:pPr>
        <w:pStyle w:val="Fotnotstext"/>
      </w:pPr>
      <w:r>
        <w:rPr>
          <w:rStyle w:val="Fotnotsreferens"/>
        </w:rPr>
        <w:footnoteRef/>
      </w:r>
      <w:r>
        <w:t xml:space="preserve"> </w:t>
      </w:r>
      <w:r>
        <w:rPr>
          <w:szCs w:val="21"/>
          <w:lang w:val="en-GB"/>
        </w:rPr>
        <w:t>More accurately</w:t>
      </w:r>
      <w:r w:rsidRPr="00DA3EE6">
        <w:rPr>
          <w:szCs w:val="21"/>
          <w:lang w:val="en-GB"/>
        </w:rPr>
        <w:t xml:space="preserve">, the </w:t>
      </w:r>
      <w:r>
        <w:rPr>
          <w:szCs w:val="21"/>
          <w:lang w:val="en-GB"/>
        </w:rPr>
        <w:t xml:space="preserve">number of bytes needed to hold a </w:t>
      </w:r>
      <w:r w:rsidRPr="00DA3EE6">
        <w:rPr>
          <w:szCs w:val="21"/>
          <w:lang w:val="en-GB"/>
        </w:rPr>
        <w:t>value of the type,</w:t>
      </w:r>
    </w:p>
  </w:footnote>
  <w:footnote w:id="21">
    <w:p w14:paraId="6E4A057E" w14:textId="77777777" w:rsidR="00206409" w:rsidRDefault="00206409" w:rsidP="00E80032">
      <w:r>
        <w:rPr>
          <w:rStyle w:val="Fotnotsreferens"/>
        </w:rPr>
        <w:footnoteRef/>
      </w:r>
      <w:r>
        <w:t xml:space="preserve"> They were added to C in order to match two specific assembler instructions. Since then, they have stuck. More recent languages, such as C++, Java, and C#, do also support </w:t>
      </w:r>
      <w:r>
        <w:rPr>
          <w:szCs w:val="21"/>
          <w:lang w:val="en-GB"/>
        </w:rPr>
        <w:t xml:space="preserve">increment </w:t>
      </w:r>
      <w:r w:rsidRPr="00DA3EE6">
        <w:rPr>
          <w:szCs w:val="21"/>
          <w:lang w:val="en-GB"/>
        </w:rPr>
        <w:t>and decrement</w:t>
      </w:r>
      <w:r>
        <w:t>.</w:t>
      </w:r>
    </w:p>
  </w:footnote>
  <w:footnote w:id="22">
    <w:p w14:paraId="28C19D66" w14:textId="77777777" w:rsidR="00206409" w:rsidRPr="00E554CC" w:rsidRDefault="00206409" w:rsidP="00E80032">
      <w:pPr>
        <w:pStyle w:val="Fotnotstext"/>
      </w:pPr>
      <w:r>
        <w:rPr>
          <w:rStyle w:val="Fotnotsreferens"/>
        </w:rPr>
        <w:footnoteRef/>
      </w:r>
      <w:r w:rsidRPr="00E554CC">
        <w:t xml:space="preserve"> Some</w:t>
      </w:r>
      <w:r>
        <w:t xml:space="preserve"> programmers prefer to denote </w:t>
      </w:r>
      <w:r w:rsidRPr="00EF01A1">
        <w:rPr>
          <w:rStyle w:val="KeyWord"/>
        </w:rPr>
        <w:t>equal to</w:t>
      </w:r>
      <w:r>
        <w:t xml:space="preserve"> and </w:t>
      </w:r>
      <w:r w:rsidRPr="00EF01A1">
        <w:rPr>
          <w:rStyle w:val="KeyWord"/>
        </w:rPr>
        <w:t>not equal to</w:t>
      </w:r>
      <w:r>
        <w:t xml:space="preserve"> as </w:t>
      </w:r>
      <w:r w:rsidRPr="00C66ADE">
        <w:rPr>
          <w:rStyle w:val="KeyWord"/>
        </w:rPr>
        <w:t>comparison</w:t>
      </w:r>
      <w:r>
        <w:t xml:space="preserve"> operators.</w:t>
      </w:r>
    </w:p>
  </w:footnote>
  <w:footnote w:id="23">
    <w:p w14:paraId="26C017D1" w14:textId="77777777" w:rsidR="00206409" w:rsidRPr="00391B01" w:rsidRDefault="00206409" w:rsidP="00E80032">
      <w:pPr>
        <w:pStyle w:val="Fotnotstext"/>
      </w:pPr>
      <w:r>
        <w:rPr>
          <w:rStyle w:val="Fotnotsreferens"/>
        </w:rPr>
        <w:footnoteRef/>
      </w:r>
      <w:r w:rsidRPr="00391B01">
        <w:t xml:space="preserve"> In C#</w:t>
      </w:r>
      <w:r>
        <w:t xml:space="preserve">, the </w:t>
      </w:r>
      <w:r w:rsidRPr="00501E76">
        <w:rPr>
          <w:rStyle w:val="CodeInText0"/>
        </w:rPr>
        <w:t>break</w:t>
      </w:r>
      <w:r>
        <w:t xml:space="preserve"> statement is mandatory.</w:t>
      </w:r>
    </w:p>
  </w:footnote>
  <w:footnote w:id="24">
    <w:p w14:paraId="325E6486" w14:textId="77777777" w:rsidR="00206409" w:rsidRDefault="00206409" w:rsidP="00E80032">
      <w:r>
        <w:rPr>
          <w:rStyle w:val="Fotnotsreferens"/>
        </w:rPr>
        <w:footnoteRef/>
      </w:r>
      <w:r>
        <w:t xml:space="preserve"> Technically, </w:t>
      </w:r>
      <w:r w:rsidRPr="002A2764">
        <w:rPr>
          <w:rStyle w:val="CodeInText0"/>
        </w:rPr>
        <w:t>main</w:t>
      </w:r>
      <w:r>
        <w:t xml:space="preserve"> is a regular function. The only difference, compared to other functions, is that the linker generates code that starts the program execution by calling </w:t>
      </w:r>
      <w:r w:rsidRPr="002A2764">
        <w:rPr>
          <w:rStyle w:val="CodeInText0"/>
        </w:rPr>
        <w:t>main</w:t>
      </w:r>
      <w:r>
        <w:t xml:space="preserve">. Therefore, the program must include exactly one </w:t>
      </w:r>
      <w:r w:rsidRPr="009A4915">
        <w:rPr>
          <w:b/>
        </w:rPr>
        <w:t>main</w:t>
      </w:r>
      <w:r>
        <w:t xml:space="preserve"> function.</w:t>
      </w:r>
    </w:p>
  </w:footnote>
  <w:footnote w:id="25">
    <w:p w14:paraId="6A4339FA" w14:textId="77777777" w:rsidR="00206409" w:rsidRDefault="00206409" w:rsidP="00E80032">
      <w:pPr>
        <w:pStyle w:val="Fotnotstext"/>
      </w:pPr>
      <w:r>
        <w:rPr>
          <w:rStyle w:val="Fotnotsreferens"/>
        </w:rPr>
        <w:footnoteRef/>
      </w:r>
      <w:r>
        <w:t xml:space="preserve"> In C++, it is possible to access the global variable by prefixing colons, like </w:t>
      </w:r>
      <w:r w:rsidRPr="00363E93">
        <w:rPr>
          <w:rStyle w:val="CodeInText0"/>
        </w:rPr>
        <w:t>::number</w:t>
      </w:r>
      <w:r>
        <w:t>.</w:t>
      </w:r>
    </w:p>
  </w:footnote>
  <w:footnote w:id="26">
    <w:p w14:paraId="301408BC" w14:textId="77777777" w:rsidR="00206409" w:rsidRDefault="00206409" w:rsidP="00E80032">
      <w:r>
        <w:rPr>
          <w:rStyle w:val="Fotnotsreferens"/>
        </w:rPr>
        <w:footnoteRef/>
      </w:r>
      <w:r>
        <w:t xml:space="preserve"> There is no rational explanation, just accept it.</w:t>
      </w:r>
    </w:p>
  </w:footnote>
  <w:footnote w:id="27">
    <w:p w14:paraId="0B9FD0C4" w14:textId="77777777" w:rsidR="00206409" w:rsidRDefault="00206409" w:rsidP="00E80032">
      <w:pPr>
        <w:pStyle w:val="Fotnotstext"/>
      </w:pPr>
      <w:r>
        <w:rPr>
          <w:rStyle w:val="Fotnotsreferens"/>
        </w:rPr>
        <w:footnoteRef/>
      </w:r>
      <w:r>
        <w:t xml:space="preserve"> Note the distinction of variable </w:t>
      </w:r>
      <w:r w:rsidRPr="00720357">
        <w:rPr>
          <w:rStyle w:val="KeyWord"/>
        </w:rPr>
        <w:t>definition</w:t>
      </w:r>
      <w:r>
        <w:t xml:space="preserve"> and </w:t>
      </w:r>
      <w:r w:rsidRPr="00720357">
        <w:rPr>
          <w:rStyle w:val="KeyWord"/>
        </w:rPr>
        <w:t>declaration</w:t>
      </w:r>
      <w:r>
        <w:t>: a definition reserves memory for the variable while a declaration is simple a notification to the compiler.</w:t>
      </w:r>
    </w:p>
  </w:footnote>
  <w:footnote w:id="28">
    <w:p w14:paraId="0D18B916" w14:textId="77777777" w:rsidR="00206409" w:rsidRPr="00EF01A1" w:rsidRDefault="00206409" w:rsidP="00E80032">
      <w:pPr>
        <w:pStyle w:val="Fotnotstext"/>
      </w:pPr>
      <w:r>
        <w:rPr>
          <w:rStyle w:val="Fotnotsreferens"/>
        </w:rPr>
        <w:footnoteRef/>
      </w:r>
      <w:r w:rsidRPr="00EF01A1">
        <w:t xml:space="preserve"> </w:t>
      </w:r>
      <w:r>
        <w:t xml:space="preserve">In </w:t>
      </w:r>
      <w:r>
        <w:rPr>
          <w:lang w:val="en-GB"/>
        </w:rPr>
        <w:t xml:space="preserve">object-oriented languages the pointer is hidden and referred to as the </w:t>
      </w:r>
      <w:r w:rsidRPr="00D4210D">
        <w:rPr>
          <w:rStyle w:val="KeyWord"/>
        </w:rPr>
        <w:t>this</w:t>
      </w:r>
      <w:r w:rsidRPr="00EF01A1">
        <w:rPr>
          <w:rStyle w:val="Italic"/>
        </w:rPr>
        <w:t xml:space="preserve"> </w:t>
      </w:r>
      <w:r w:rsidRPr="00D4210D">
        <w:rPr>
          <w:rStyle w:val="KeyWord"/>
        </w:rPr>
        <w:t>pointer</w:t>
      </w:r>
      <w:r>
        <w:rPr>
          <w:lang w:val="en-GB"/>
        </w:rPr>
        <w:t>.</w:t>
      </w:r>
    </w:p>
  </w:footnote>
  <w:footnote w:id="29">
    <w:p w14:paraId="08813838" w14:textId="77777777" w:rsidR="00206409" w:rsidRPr="008655EC" w:rsidRDefault="00206409" w:rsidP="00E80032">
      <w:pPr>
        <w:rPr>
          <w:lang w:val="en-GB" w:eastAsia="sv-SE"/>
        </w:rPr>
      </w:pPr>
      <w:r>
        <w:rPr>
          <w:rStyle w:val="Fotnotsreferens"/>
        </w:rPr>
        <w:footnoteRef/>
      </w:r>
      <w:r>
        <w:t xml:space="preserve"> </w:t>
      </w:r>
      <w:r>
        <w:rPr>
          <w:lang w:val="en-GB" w:eastAsia="sv-SE"/>
        </w:rPr>
        <w:t>This construction performs the same tas</w:t>
      </w:r>
      <w:r w:rsidRPr="008655EC">
        <w:t xml:space="preserve">k </w:t>
      </w:r>
      <w:r>
        <w:t xml:space="preserve">as </w:t>
      </w:r>
      <w:r w:rsidRPr="007437F9">
        <w:rPr>
          <w:rStyle w:val="KeyWord"/>
        </w:rPr>
        <w:t>exception</w:t>
      </w:r>
      <w:r w:rsidRPr="008655EC">
        <w:t xml:space="preserve"> </w:t>
      </w:r>
      <w:r w:rsidRPr="007437F9">
        <w:rPr>
          <w:rStyle w:val="KeyWord"/>
        </w:rPr>
        <w:t>handling</w:t>
      </w:r>
      <w:r w:rsidRPr="008655EC">
        <w:t xml:space="preserve"> d</w:t>
      </w:r>
      <w:r>
        <w:rPr>
          <w:lang w:val="en-GB" w:eastAsia="sv-SE"/>
        </w:rPr>
        <w:t>oes in object-oriented languages.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A3061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DEA5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CCEFD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1C0FB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06C505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9AAE4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E4E9C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CC8C1D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9" w15:restartNumberingAfterBreak="0">
    <w:nsid w:val="FFFFFF89"/>
    <w:multiLevelType w:val="singleLevel"/>
    <w:tmpl w:val="B0F401F0"/>
    <w:lvl w:ilvl="0">
      <w:start w:val="1"/>
      <w:numFmt w:val="bullet"/>
      <w:lvlText w:val=""/>
      <w:lvlJc w:val="left"/>
      <w:pPr>
        <w:tabs>
          <w:tab w:val="num" w:pos="720"/>
        </w:tabs>
        <w:ind w:left="720" w:hanging="360"/>
      </w:pPr>
      <w:rPr>
        <w:rFonts w:ascii="Wingdings 3" w:hAnsi="Wingdings 3" w:hint="default"/>
      </w:rPr>
    </w:lvl>
  </w:abstractNum>
  <w:abstractNum w:abstractNumId="10" w15:restartNumberingAfterBreak="0">
    <w:nsid w:val="00685557"/>
    <w:multiLevelType w:val="hybridMultilevel"/>
    <w:tmpl w:val="783E6602"/>
    <w:lvl w:ilvl="0" w:tplc="92925AF2">
      <w:start w:val="1"/>
      <w:numFmt w:val="decimal"/>
      <w:lvlText w:val="%1."/>
      <w:lvlJc w:val="left"/>
      <w:pPr>
        <w:ind w:left="1440" w:hanging="108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1" w15:restartNumberingAfterBreak="0">
    <w:nsid w:val="01584B13"/>
    <w:multiLevelType w:val="hybridMultilevel"/>
    <w:tmpl w:val="BCDA9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27A2936"/>
    <w:multiLevelType w:val="multilevel"/>
    <w:tmpl w:val="E486649A"/>
    <w:lvl w:ilvl="0">
      <w:start w:val="1"/>
      <w:numFmt w:val="bullet"/>
      <w:lvlText w:val=""/>
      <w:lvlJc w:val="left"/>
      <w:pPr>
        <w:tabs>
          <w:tab w:val="num" w:pos="720"/>
        </w:tabs>
        <w:ind w:left="72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2C61509"/>
    <w:multiLevelType w:val="hybridMultilevel"/>
    <w:tmpl w:val="505AF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4CD620D"/>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066C1356"/>
    <w:multiLevelType w:val="hybridMultilevel"/>
    <w:tmpl w:val="A65210B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7" w15:restartNumberingAfterBreak="0">
    <w:nsid w:val="07A449E6"/>
    <w:multiLevelType w:val="multilevel"/>
    <w:tmpl w:val="6E7ADB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0B0872E7"/>
    <w:multiLevelType w:val="hybridMultilevel"/>
    <w:tmpl w:val="B6929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EAB6531"/>
    <w:multiLevelType w:val="hybridMultilevel"/>
    <w:tmpl w:val="A1B8B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10931110"/>
    <w:multiLevelType w:val="hybridMultilevel"/>
    <w:tmpl w:val="80ACA382"/>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22" w15:restartNumberingAfterBreak="0">
    <w:nsid w:val="10B649AE"/>
    <w:multiLevelType w:val="multilevel"/>
    <w:tmpl w:val="CB68C8BC"/>
    <w:lvl w:ilvl="0">
      <w:start w:val="1"/>
      <w:numFmt w:val="decimal"/>
      <w:lvlText w:val="%1."/>
      <w:lvlJc w:val="left"/>
      <w:pPr>
        <w:ind w:left="1080" w:hanging="360"/>
      </w:pPr>
      <w:rPr>
        <w:rFonts w:hint="default"/>
      </w:rPr>
    </w:lvl>
    <w:lvl w:ilvl="1">
      <w:start w:val="1"/>
      <w:numFmt w:val="decimal"/>
      <w:lvlText w:val="1.%2.1."/>
      <w:lvlJc w:val="left"/>
      <w:pPr>
        <w:ind w:left="1800" w:hanging="360"/>
      </w:pPr>
      <w:rPr>
        <w:rFonts w:hint="default"/>
      </w:rPr>
    </w:lvl>
    <w:lvl w:ilvl="2">
      <w:start w:val="1"/>
      <w:numFmt w:val="decimal"/>
      <w:lvlText w:val="%3.1.1"/>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23" w15:restartNumberingAfterBreak="0">
    <w:nsid w:val="129A5C21"/>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12E2122C"/>
    <w:multiLevelType w:val="multilevel"/>
    <w:tmpl w:val="70D8A03A"/>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25" w15:restartNumberingAfterBreak="0">
    <w:nsid w:val="13DF7547"/>
    <w:multiLevelType w:val="hybridMultilevel"/>
    <w:tmpl w:val="DB40D828"/>
    <w:lvl w:ilvl="0" w:tplc="5FDE62AE">
      <w:start w:val="1"/>
      <w:numFmt w:val="decimal"/>
      <w:lvlText w:val="2.%1."/>
      <w:lvlJc w:val="left"/>
      <w:pPr>
        <w:ind w:left="720" w:hanging="360"/>
      </w:pPr>
      <w:rPr>
        <w:rFonts w:hint="default"/>
      </w:rPr>
    </w:lvl>
    <w:lvl w:ilvl="1" w:tplc="28AEFF58">
      <w:start w:val="1"/>
      <w:numFmt w:val="decimal"/>
      <w:lvlText w:val="2.%2."/>
      <w:lvlJc w:val="left"/>
      <w:pPr>
        <w:ind w:left="1440" w:hanging="360"/>
      </w:pPr>
      <w:rPr>
        <w:rFonts w:hint="default"/>
      </w:r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6"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5115719"/>
    <w:multiLevelType w:val="hybridMultilevel"/>
    <w:tmpl w:val="13F84F1E"/>
    <w:lvl w:ilvl="0" w:tplc="525E5FBC">
      <w:numFmt w:val="bullet"/>
      <w:lvlText w:val=""/>
      <w:lvlJc w:val="left"/>
      <w:pPr>
        <w:ind w:left="840" w:hanging="360"/>
      </w:pPr>
      <w:rPr>
        <w:rFonts w:ascii="Symbol" w:eastAsiaTheme="minorHAnsi" w:hAnsi="Symbol" w:cstheme="minorBidi" w:hint="default"/>
        <w:b/>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28" w15:restartNumberingAfterBreak="0">
    <w:nsid w:val="17D27D99"/>
    <w:multiLevelType w:val="hybridMultilevel"/>
    <w:tmpl w:val="494406DA"/>
    <w:lvl w:ilvl="0" w:tplc="3B26ADA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89B3654"/>
    <w:multiLevelType w:val="hybridMultilevel"/>
    <w:tmpl w:val="632886A2"/>
    <w:lvl w:ilvl="0" w:tplc="645C855A">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0" w15:restartNumberingAfterBreak="0">
    <w:nsid w:val="191E3A8E"/>
    <w:multiLevelType w:val="hybridMultilevel"/>
    <w:tmpl w:val="39FAA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97710F4"/>
    <w:multiLevelType w:val="hybridMultilevel"/>
    <w:tmpl w:val="422E33FA"/>
    <w:lvl w:ilvl="0" w:tplc="5FDE62AE">
      <w:start w:val="1"/>
      <w:numFmt w:val="decimal"/>
      <w:lvlText w:val="2.%1."/>
      <w:lvlJc w:val="left"/>
      <w:pPr>
        <w:ind w:left="1800" w:hanging="360"/>
      </w:pPr>
      <w:rPr>
        <w:rFonts w:hint="default"/>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32" w15:restartNumberingAfterBreak="0">
    <w:nsid w:val="1A02727A"/>
    <w:multiLevelType w:val="multilevel"/>
    <w:tmpl w:val="9A5C28C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1C2C6AD8"/>
    <w:multiLevelType w:val="multilevel"/>
    <w:tmpl w:val="A164F7E6"/>
    <w:numStyleLink w:val="Heading"/>
  </w:abstractNum>
  <w:abstractNum w:abstractNumId="34" w15:restartNumberingAfterBreak="0">
    <w:nsid w:val="1CA76E12"/>
    <w:multiLevelType w:val="multilevel"/>
    <w:tmpl w:val="A164F7E6"/>
    <w:numStyleLink w:val="Heading"/>
  </w:abstractNum>
  <w:abstractNum w:abstractNumId="35" w15:restartNumberingAfterBreak="0">
    <w:nsid w:val="1D1D166F"/>
    <w:multiLevelType w:val="hybridMultilevel"/>
    <w:tmpl w:val="9F6A3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F4D7918"/>
    <w:multiLevelType w:val="multilevel"/>
    <w:tmpl w:val="CC3CC9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1FFC3982"/>
    <w:multiLevelType w:val="hybridMultilevel"/>
    <w:tmpl w:val="B91AC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9" w15:restartNumberingAfterBreak="0">
    <w:nsid w:val="20AE62F2"/>
    <w:multiLevelType w:val="hybridMultilevel"/>
    <w:tmpl w:val="63B0B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23DC75F1"/>
    <w:multiLevelType w:val="hybridMultilevel"/>
    <w:tmpl w:val="D698041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1" w15:restartNumberingAfterBreak="0">
    <w:nsid w:val="25167CA6"/>
    <w:multiLevelType w:val="hybridMultilevel"/>
    <w:tmpl w:val="64F483E4"/>
    <w:lvl w:ilvl="0" w:tplc="55088B02">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279D6ABA"/>
    <w:multiLevelType w:val="multilevel"/>
    <w:tmpl w:val="FDA06996"/>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43" w15:restartNumberingAfterBreak="0">
    <w:nsid w:val="2BC26D3F"/>
    <w:multiLevelType w:val="hybridMultilevel"/>
    <w:tmpl w:val="9A729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EA409D3"/>
    <w:multiLevelType w:val="hybridMultilevel"/>
    <w:tmpl w:val="430A6C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14441C2"/>
    <w:multiLevelType w:val="hybridMultilevel"/>
    <w:tmpl w:val="D1EE28BA"/>
    <w:lvl w:ilvl="0" w:tplc="5FDE62AE">
      <w:start w:val="1"/>
      <w:numFmt w:val="decimal"/>
      <w:lvlText w:val="2.%1."/>
      <w:lvlJc w:val="left"/>
      <w:pPr>
        <w:ind w:left="720" w:hanging="360"/>
      </w:pPr>
      <w:rPr>
        <w:rFonts w:hint="default"/>
      </w:rPr>
    </w:lvl>
    <w:lvl w:ilvl="1" w:tplc="2FCE4512">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6" w15:restartNumberingAfterBreak="0">
    <w:nsid w:val="3240777C"/>
    <w:multiLevelType w:val="multilevel"/>
    <w:tmpl w:val="A164F7E6"/>
    <w:numStyleLink w:val="Heading"/>
  </w:abstractNum>
  <w:abstractNum w:abstractNumId="47" w15:restartNumberingAfterBreak="0">
    <w:nsid w:val="3317473F"/>
    <w:multiLevelType w:val="hybridMultilevel"/>
    <w:tmpl w:val="191C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363D56"/>
    <w:multiLevelType w:val="hybridMultilevel"/>
    <w:tmpl w:val="9C4C9F5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9" w15:restartNumberingAfterBreak="0">
    <w:nsid w:val="38B548FA"/>
    <w:multiLevelType w:val="hybridMultilevel"/>
    <w:tmpl w:val="B4CA562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0" w15:restartNumberingAfterBreak="0">
    <w:nsid w:val="39441D92"/>
    <w:multiLevelType w:val="hybridMultilevel"/>
    <w:tmpl w:val="4CEA185C"/>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51" w15:restartNumberingAfterBreak="0">
    <w:nsid w:val="3B1F48C6"/>
    <w:multiLevelType w:val="hybridMultilevel"/>
    <w:tmpl w:val="4140AA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3"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40262E35"/>
    <w:multiLevelType w:val="hybridMultilevel"/>
    <w:tmpl w:val="21505A64"/>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5" w15:restartNumberingAfterBreak="0">
    <w:nsid w:val="42BE379A"/>
    <w:multiLevelType w:val="hybridMultilevel"/>
    <w:tmpl w:val="2256BCD2"/>
    <w:lvl w:ilvl="0" w:tplc="AB94EA4E">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43E61B8E"/>
    <w:multiLevelType w:val="multilevel"/>
    <w:tmpl w:val="A164F7E6"/>
    <w:numStyleLink w:val="Heading"/>
  </w:abstractNum>
  <w:abstractNum w:abstractNumId="57"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44ED7AD9"/>
    <w:multiLevelType w:val="hybridMultilevel"/>
    <w:tmpl w:val="84C02148"/>
    <w:lvl w:ilvl="0" w:tplc="07049688">
      <w:start w:val="1"/>
      <w:numFmt w:val="decimal"/>
      <w:lvlText w:val="2.%1."/>
      <w:lvlJc w:val="left"/>
      <w:pPr>
        <w:ind w:left="108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9" w15:restartNumberingAfterBreak="0">
    <w:nsid w:val="45120183"/>
    <w:multiLevelType w:val="hybridMultilevel"/>
    <w:tmpl w:val="41A48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7362B0A"/>
    <w:multiLevelType w:val="hybridMultilevel"/>
    <w:tmpl w:val="A2C84AC8"/>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1" w15:restartNumberingAfterBreak="0">
    <w:nsid w:val="485D661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2" w15:restartNumberingAfterBreak="0">
    <w:nsid w:val="48F654CD"/>
    <w:multiLevelType w:val="hybridMultilevel"/>
    <w:tmpl w:val="EF3EAF6A"/>
    <w:lvl w:ilvl="0" w:tplc="041D0001">
      <w:start w:val="1"/>
      <w:numFmt w:val="bullet"/>
      <w:lvlText w:val=""/>
      <w:lvlJc w:val="left"/>
      <w:pPr>
        <w:ind w:left="1440" w:hanging="360"/>
      </w:pPr>
      <w:rPr>
        <w:rFonts w:ascii="Symbol" w:hAnsi="Symbol" w:hint="default"/>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63" w15:restartNumberingAfterBreak="0">
    <w:nsid w:val="49E2231C"/>
    <w:multiLevelType w:val="hybridMultilevel"/>
    <w:tmpl w:val="B756E3DC"/>
    <w:lvl w:ilvl="0" w:tplc="11B479CA">
      <w:start w:val="1"/>
      <w:numFmt w:val="lowerLetter"/>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64" w15:restartNumberingAfterBreak="0">
    <w:nsid w:val="4BD03BE2"/>
    <w:multiLevelType w:val="hybridMultilevel"/>
    <w:tmpl w:val="FA321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D01711F"/>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6" w15:restartNumberingAfterBreak="0">
    <w:nsid w:val="537C78D6"/>
    <w:multiLevelType w:val="hybridMultilevel"/>
    <w:tmpl w:val="ED462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54672BB3"/>
    <w:multiLevelType w:val="hybridMultilevel"/>
    <w:tmpl w:val="3948F1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8" w15:restartNumberingAfterBreak="0">
    <w:nsid w:val="54C95F19"/>
    <w:multiLevelType w:val="hybridMultilevel"/>
    <w:tmpl w:val="3962D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25192C"/>
    <w:multiLevelType w:val="hybridMultilevel"/>
    <w:tmpl w:val="DBE20D6A"/>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abstractNum w:abstractNumId="70" w15:restartNumberingAfterBreak="0">
    <w:nsid w:val="5E413A79"/>
    <w:multiLevelType w:val="hybridMultilevel"/>
    <w:tmpl w:val="CFD0D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61653CE6"/>
    <w:multiLevelType w:val="hybridMultilevel"/>
    <w:tmpl w:val="F88E2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17645D5"/>
    <w:multiLevelType w:val="hybridMultilevel"/>
    <w:tmpl w:val="B562F768"/>
    <w:lvl w:ilvl="0" w:tplc="47B45C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27854F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4" w15:restartNumberingAfterBreak="0">
    <w:nsid w:val="63FA429D"/>
    <w:multiLevelType w:val="hybridMultilevel"/>
    <w:tmpl w:val="828CC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5165038"/>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7" w15:restartNumberingAfterBreak="0">
    <w:nsid w:val="66FD3764"/>
    <w:multiLevelType w:val="hybridMultilevel"/>
    <w:tmpl w:val="86B671BE"/>
    <w:lvl w:ilvl="0" w:tplc="F0A0C8EE">
      <w:start w:val="1"/>
      <w:numFmt w:val="decimal"/>
      <w:lvlText w:val="2.%1."/>
      <w:lvlJc w:val="left"/>
      <w:pPr>
        <w:ind w:left="720" w:hanging="360"/>
      </w:pPr>
      <w:rPr>
        <w:rFonts w:hint="default"/>
      </w:r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8" w15:restartNumberingAfterBreak="0">
    <w:nsid w:val="68915423"/>
    <w:multiLevelType w:val="multilevel"/>
    <w:tmpl w:val="A164F7E6"/>
    <w:numStyleLink w:val="Heading"/>
  </w:abstractNum>
  <w:abstractNum w:abstractNumId="79" w15:restartNumberingAfterBreak="0">
    <w:nsid w:val="68E7317A"/>
    <w:multiLevelType w:val="hybridMultilevel"/>
    <w:tmpl w:val="50A64D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0" w15:restartNumberingAfterBreak="0">
    <w:nsid w:val="692B52DB"/>
    <w:multiLevelType w:val="multilevel"/>
    <w:tmpl w:val="A164F7E6"/>
    <w:numStyleLink w:val="Heading"/>
  </w:abstractNum>
  <w:abstractNum w:abstractNumId="81" w15:restartNumberingAfterBreak="0">
    <w:nsid w:val="704902FB"/>
    <w:multiLevelType w:val="multilevel"/>
    <w:tmpl w:val="041D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2" w15:restartNumberingAfterBreak="0">
    <w:nsid w:val="73E15995"/>
    <w:multiLevelType w:val="hybridMultilevel"/>
    <w:tmpl w:val="DD164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4D44337"/>
    <w:multiLevelType w:val="hybridMultilevel"/>
    <w:tmpl w:val="B11C1CD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4" w15:restartNumberingAfterBreak="0">
    <w:nsid w:val="75730AA9"/>
    <w:multiLevelType w:val="hybridMultilevel"/>
    <w:tmpl w:val="58844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79550752"/>
    <w:multiLevelType w:val="hybridMultilevel"/>
    <w:tmpl w:val="053E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A706C10"/>
    <w:multiLevelType w:val="hybridMultilevel"/>
    <w:tmpl w:val="C90A3408"/>
    <w:lvl w:ilvl="0" w:tplc="6C76634C">
      <w:start w:val="1"/>
      <w:numFmt w:val="upperLetter"/>
      <w:lvlText w:val="%1."/>
      <w:lvlJc w:val="left"/>
      <w:pPr>
        <w:ind w:left="36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87" w15:restartNumberingAfterBreak="0">
    <w:nsid w:val="7CED59E9"/>
    <w:multiLevelType w:val="hybridMultilevel"/>
    <w:tmpl w:val="9EDE1C8A"/>
    <w:lvl w:ilvl="0" w:tplc="3D541E4C">
      <w:start w:val="1"/>
      <w:numFmt w:val="decimal"/>
      <w:lvlText w:val="2.%1."/>
      <w:lvlJc w:val="left"/>
      <w:pPr>
        <w:ind w:left="1800" w:hanging="360"/>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D0019" w:tentative="1">
      <w:start w:val="1"/>
      <w:numFmt w:val="lowerLetter"/>
      <w:lvlText w:val="%2."/>
      <w:lvlJc w:val="left"/>
      <w:pPr>
        <w:ind w:left="2520" w:hanging="360"/>
      </w:pPr>
    </w:lvl>
    <w:lvl w:ilvl="2" w:tplc="041D001B" w:tentative="1">
      <w:start w:val="1"/>
      <w:numFmt w:val="lowerRoman"/>
      <w:lvlText w:val="%3."/>
      <w:lvlJc w:val="right"/>
      <w:pPr>
        <w:ind w:left="3240" w:hanging="180"/>
      </w:pPr>
    </w:lvl>
    <w:lvl w:ilvl="3" w:tplc="041D000F" w:tentative="1">
      <w:start w:val="1"/>
      <w:numFmt w:val="decimal"/>
      <w:lvlText w:val="%4."/>
      <w:lvlJc w:val="left"/>
      <w:pPr>
        <w:ind w:left="3960" w:hanging="360"/>
      </w:pPr>
    </w:lvl>
    <w:lvl w:ilvl="4" w:tplc="041D0019" w:tentative="1">
      <w:start w:val="1"/>
      <w:numFmt w:val="lowerLetter"/>
      <w:lvlText w:val="%5."/>
      <w:lvlJc w:val="left"/>
      <w:pPr>
        <w:ind w:left="4680" w:hanging="360"/>
      </w:pPr>
    </w:lvl>
    <w:lvl w:ilvl="5" w:tplc="041D001B" w:tentative="1">
      <w:start w:val="1"/>
      <w:numFmt w:val="lowerRoman"/>
      <w:lvlText w:val="%6."/>
      <w:lvlJc w:val="right"/>
      <w:pPr>
        <w:ind w:left="5400" w:hanging="180"/>
      </w:pPr>
    </w:lvl>
    <w:lvl w:ilvl="6" w:tplc="041D000F" w:tentative="1">
      <w:start w:val="1"/>
      <w:numFmt w:val="decimal"/>
      <w:lvlText w:val="%7."/>
      <w:lvlJc w:val="left"/>
      <w:pPr>
        <w:ind w:left="6120" w:hanging="360"/>
      </w:pPr>
    </w:lvl>
    <w:lvl w:ilvl="7" w:tplc="041D0019" w:tentative="1">
      <w:start w:val="1"/>
      <w:numFmt w:val="lowerLetter"/>
      <w:lvlText w:val="%8."/>
      <w:lvlJc w:val="left"/>
      <w:pPr>
        <w:ind w:left="6840" w:hanging="360"/>
      </w:pPr>
    </w:lvl>
    <w:lvl w:ilvl="8" w:tplc="041D001B" w:tentative="1">
      <w:start w:val="1"/>
      <w:numFmt w:val="lowerRoman"/>
      <w:lvlText w:val="%9."/>
      <w:lvlJc w:val="right"/>
      <w:pPr>
        <w:ind w:left="7560" w:hanging="180"/>
      </w:pPr>
    </w:lvl>
  </w:abstractNum>
  <w:abstractNum w:abstractNumId="88" w15:restartNumberingAfterBreak="0">
    <w:nsid w:val="7DE91A72"/>
    <w:multiLevelType w:val="hybridMultilevel"/>
    <w:tmpl w:val="731C8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44"/>
  </w:num>
  <w:num w:numId="2">
    <w:abstractNumId w:val="55"/>
  </w:num>
  <w:num w:numId="3">
    <w:abstractNumId w:val="28"/>
  </w:num>
  <w:num w:numId="4">
    <w:abstractNumId w:val="20"/>
  </w:num>
  <w:num w:numId="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1"/>
  </w:num>
  <w:num w:numId="7">
    <w:abstractNumId w:val="56"/>
  </w:num>
  <w:num w:numId="8">
    <w:abstractNumId w:val="80"/>
  </w:num>
  <w:num w:numId="9">
    <w:abstractNumId w:val="46"/>
  </w:num>
  <w:num w:numId="10">
    <w:abstractNumId w:val="34"/>
  </w:num>
  <w:num w:numId="11">
    <w:abstractNumId w:val="78"/>
  </w:num>
  <w:num w:numId="12">
    <w:abstractNumId w:val="33"/>
  </w:num>
  <w:num w:numId="1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num>
  <w:num w:numId="1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9"/>
  </w:num>
  <w:num w:numId="28">
    <w:abstractNumId w:val="7"/>
  </w:num>
  <w:num w:numId="29">
    <w:abstractNumId w:val="8"/>
  </w:num>
  <w:num w:numId="30">
    <w:abstractNumId w:val="76"/>
  </w:num>
  <w:num w:numId="31">
    <w:abstractNumId w:val="12"/>
  </w:num>
  <w:num w:numId="32">
    <w:abstractNumId w:val="89"/>
  </w:num>
  <w:num w:numId="33">
    <w:abstractNumId w:val="57"/>
  </w:num>
  <w:num w:numId="34">
    <w:abstractNumId w:val="6"/>
  </w:num>
  <w:num w:numId="35">
    <w:abstractNumId w:val="5"/>
  </w:num>
  <w:num w:numId="36">
    <w:abstractNumId w:val="4"/>
  </w:num>
  <w:num w:numId="37">
    <w:abstractNumId w:val="3"/>
  </w:num>
  <w:num w:numId="38">
    <w:abstractNumId w:val="2"/>
  </w:num>
  <w:num w:numId="39">
    <w:abstractNumId w:val="1"/>
  </w:num>
  <w:num w:numId="40">
    <w:abstractNumId w:val="0"/>
  </w:num>
  <w:num w:numId="41">
    <w:abstractNumId w:val="24"/>
  </w:num>
  <w:num w:numId="42">
    <w:abstractNumId w:val="41"/>
  </w:num>
  <w:num w:numId="43">
    <w:abstractNumId w:val="42"/>
  </w:num>
  <w:num w:numId="44">
    <w:abstractNumId w:val="73"/>
  </w:num>
  <w:num w:numId="45">
    <w:abstractNumId w:val="79"/>
  </w:num>
  <w:num w:numId="46">
    <w:abstractNumId w:val="50"/>
  </w:num>
  <w:num w:numId="47">
    <w:abstractNumId w:val="62"/>
  </w:num>
  <w:num w:numId="48">
    <w:abstractNumId w:val="11"/>
  </w:num>
  <w:num w:numId="49">
    <w:abstractNumId w:val="16"/>
  </w:num>
  <w:num w:numId="50">
    <w:abstractNumId w:val="54"/>
  </w:num>
  <w:num w:numId="51">
    <w:abstractNumId w:val="10"/>
  </w:num>
  <w:num w:numId="52">
    <w:abstractNumId w:val="86"/>
  </w:num>
  <w:num w:numId="53">
    <w:abstractNumId w:val="75"/>
  </w:num>
  <w:num w:numId="54">
    <w:abstractNumId w:val="29"/>
  </w:num>
  <w:num w:numId="55">
    <w:abstractNumId w:val="65"/>
  </w:num>
  <w:num w:numId="56">
    <w:abstractNumId w:val="17"/>
  </w:num>
  <w:num w:numId="57">
    <w:abstractNumId w:val="81"/>
  </w:num>
  <w:num w:numId="58">
    <w:abstractNumId w:val="32"/>
  </w:num>
  <w:num w:numId="59">
    <w:abstractNumId w:val="15"/>
  </w:num>
  <w:num w:numId="60">
    <w:abstractNumId w:val="58"/>
  </w:num>
  <w:num w:numId="61">
    <w:abstractNumId w:val="58"/>
    <w:lvlOverride w:ilvl="0">
      <w:startOverride w:val="1"/>
    </w:lvlOverride>
  </w:num>
  <w:num w:numId="62">
    <w:abstractNumId w:val="58"/>
    <w:lvlOverride w:ilvl="0">
      <w:startOverride w:val="1"/>
    </w:lvlOverride>
  </w:num>
  <w:num w:numId="63">
    <w:abstractNumId w:val="58"/>
    <w:lvlOverride w:ilvl="0">
      <w:startOverride w:val="1"/>
    </w:lvlOverride>
  </w:num>
  <w:num w:numId="64">
    <w:abstractNumId w:val="58"/>
    <w:lvlOverride w:ilvl="0">
      <w:startOverride w:val="1"/>
    </w:lvlOverride>
  </w:num>
  <w:num w:numId="65">
    <w:abstractNumId w:val="31"/>
  </w:num>
  <w:num w:numId="66">
    <w:abstractNumId w:val="45"/>
  </w:num>
  <w:num w:numId="67">
    <w:abstractNumId w:val="25"/>
  </w:num>
  <w:num w:numId="68">
    <w:abstractNumId w:val="87"/>
  </w:num>
  <w:num w:numId="69">
    <w:abstractNumId w:val="36"/>
  </w:num>
  <w:num w:numId="70">
    <w:abstractNumId w:val="23"/>
  </w:num>
  <w:num w:numId="71">
    <w:abstractNumId w:val="77"/>
  </w:num>
  <w:num w:numId="72">
    <w:abstractNumId w:val="22"/>
  </w:num>
  <w:num w:numId="73">
    <w:abstractNumId w:val="72"/>
  </w:num>
  <w:num w:numId="74">
    <w:abstractNumId w:val="47"/>
  </w:num>
  <w:num w:numId="75">
    <w:abstractNumId w:val="13"/>
  </w:num>
  <w:num w:numId="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67"/>
  </w:num>
  <w:num w:numId="81">
    <w:abstractNumId w:val="69"/>
  </w:num>
  <w:num w:numId="82">
    <w:abstractNumId w:val="59"/>
  </w:num>
  <w:num w:numId="83">
    <w:abstractNumId w:val="64"/>
  </w:num>
  <w:num w:numId="84">
    <w:abstractNumId w:val="26"/>
  </w:num>
  <w:num w:numId="8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4"/>
  </w:num>
  <w:num w:numId="88">
    <w:abstractNumId w:val="85"/>
  </w:num>
  <w:num w:numId="89">
    <w:abstractNumId w:val="70"/>
  </w:num>
  <w:num w:numId="90">
    <w:abstractNumId w:val="82"/>
  </w:num>
  <w:num w:numId="91">
    <w:abstractNumId w:val="18"/>
  </w:num>
  <w:num w:numId="92">
    <w:abstractNumId w:val="21"/>
  </w:num>
  <w:num w:numId="93">
    <w:abstractNumId w:val="51"/>
  </w:num>
  <w:num w:numId="94">
    <w:abstractNumId w:val="14"/>
  </w:num>
  <w:num w:numId="95">
    <w:abstractNumId w:val="37"/>
  </w:num>
  <w:num w:numId="96">
    <w:abstractNumId w:val="53"/>
  </w:num>
  <w:num w:numId="9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74"/>
  </w:num>
  <w:num w:numId="100">
    <w:abstractNumId w:val="71"/>
  </w:num>
  <w:num w:numId="101">
    <w:abstractNumId w:val="68"/>
  </w:num>
  <w:num w:numId="102">
    <w:abstractNumId w:val="88"/>
  </w:num>
  <w:num w:numId="103">
    <w:abstractNumId w:val="30"/>
  </w:num>
  <w:num w:numId="104">
    <w:abstractNumId w:val="43"/>
  </w:num>
  <w:num w:numId="105">
    <w:abstractNumId w:val="19"/>
  </w:num>
  <w:num w:numId="106">
    <w:abstractNumId w:val="66"/>
  </w:num>
  <w:num w:numId="10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9"/>
  </w:num>
  <w:num w:numId="109">
    <w:abstractNumId w:val="35"/>
  </w:num>
  <w:num w:numId="11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63"/>
  </w:num>
  <w:num w:numId="1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52"/>
  </w:num>
  <w:num w:numId="1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8"/>
  </w:num>
  <w:num w:numId="12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43"/>
  </w:num>
  <w:num w:numId="13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3"/>
  </w:num>
  <w:num w:numId="13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48"/>
  </w:num>
  <w:num w:numId="13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40"/>
  </w:num>
  <w:num w:numId="141">
    <w:abstractNumId w:val="83"/>
  </w:num>
  <w:num w:numId="142">
    <w:abstractNumId w:val="60"/>
  </w:num>
  <w:num w:numId="143">
    <w:abstractNumId w:val="19"/>
  </w:num>
  <w:num w:numId="144">
    <w:abstractNumId w:val="66"/>
  </w:num>
  <w:num w:numId="14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5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26"/>
  </w:num>
  <w:num w:numId="14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9">
    <w:abstractNumId w:val="49"/>
  </w:num>
  <w:num w:numId="16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mailMerge>
    <w:mainDocumentType w:val="email"/>
    <w:dataType w:val="textFile"/>
    <w:activeRecord w:val="-1"/>
  </w:mailMerge>
  <w:defaultTabStop w:val="720"/>
  <w:hyphenationZone w:val="425"/>
  <w:drawingGridHorizontalSpacing w:val="142"/>
  <w:drawingGridVerticalSpacing w:val="142"/>
  <w:doNotUseMarginsForDrawingGridOrigin/>
  <w:drawingGridHorizontalOrigin w:val="1440"/>
  <w:drawingGridVerticalOrigin w:val="144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U1NzKxsDA3NzAwMLdQ0lEKTi0uzszPAykwMqkFAE43GaotAAAA"/>
  </w:docVars>
  <w:rsids>
    <w:rsidRoot w:val="00077789"/>
    <w:rsid w:val="0000030A"/>
    <w:rsid w:val="00000353"/>
    <w:rsid w:val="00000B70"/>
    <w:rsid w:val="00001168"/>
    <w:rsid w:val="000017EA"/>
    <w:rsid w:val="0000182D"/>
    <w:rsid w:val="000019A2"/>
    <w:rsid w:val="00001BB3"/>
    <w:rsid w:val="00001C15"/>
    <w:rsid w:val="00001E36"/>
    <w:rsid w:val="00002063"/>
    <w:rsid w:val="000020DA"/>
    <w:rsid w:val="000021D1"/>
    <w:rsid w:val="00002339"/>
    <w:rsid w:val="0000297E"/>
    <w:rsid w:val="00002B58"/>
    <w:rsid w:val="00002BA2"/>
    <w:rsid w:val="00002E90"/>
    <w:rsid w:val="00002FAB"/>
    <w:rsid w:val="00002FC0"/>
    <w:rsid w:val="0000321D"/>
    <w:rsid w:val="000034F8"/>
    <w:rsid w:val="0000392B"/>
    <w:rsid w:val="00003A1B"/>
    <w:rsid w:val="00003E25"/>
    <w:rsid w:val="00003EAB"/>
    <w:rsid w:val="00003FF8"/>
    <w:rsid w:val="00004365"/>
    <w:rsid w:val="0000456E"/>
    <w:rsid w:val="00004668"/>
    <w:rsid w:val="00004EF0"/>
    <w:rsid w:val="00004FC8"/>
    <w:rsid w:val="00004FDA"/>
    <w:rsid w:val="00005338"/>
    <w:rsid w:val="00005395"/>
    <w:rsid w:val="000055AD"/>
    <w:rsid w:val="00005BD5"/>
    <w:rsid w:val="00005D04"/>
    <w:rsid w:val="00005E54"/>
    <w:rsid w:val="000065B8"/>
    <w:rsid w:val="000066DB"/>
    <w:rsid w:val="000067F4"/>
    <w:rsid w:val="00006E57"/>
    <w:rsid w:val="00006FA7"/>
    <w:rsid w:val="00007328"/>
    <w:rsid w:val="00007B83"/>
    <w:rsid w:val="00007CBE"/>
    <w:rsid w:val="00007EF6"/>
    <w:rsid w:val="00007F9D"/>
    <w:rsid w:val="000101FD"/>
    <w:rsid w:val="000103FB"/>
    <w:rsid w:val="00010401"/>
    <w:rsid w:val="0001065C"/>
    <w:rsid w:val="00010727"/>
    <w:rsid w:val="00010936"/>
    <w:rsid w:val="00010A99"/>
    <w:rsid w:val="00010BA0"/>
    <w:rsid w:val="00010BA1"/>
    <w:rsid w:val="00010D69"/>
    <w:rsid w:val="00010E0C"/>
    <w:rsid w:val="00011163"/>
    <w:rsid w:val="000113C3"/>
    <w:rsid w:val="0001147E"/>
    <w:rsid w:val="000114DE"/>
    <w:rsid w:val="000116F4"/>
    <w:rsid w:val="00011857"/>
    <w:rsid w:val="0001196C"/>
    <w:rsid w:val="000119FA"/>
    <w:rsid w:val="00011CD9"/>
    <w:rsid w:val="00012070"/>
    <w:rsid w:val="0001211C"/>
    <w:rsid w:val="000121DD"/>
    <w:rsid w:val="00012206"/>
    <w:rsid w:val="000123AF"/>
    <w:rsid w:val="000124C9"/>
    <w:rsid w:val="000124EE"/>
    <w:rsid w:val="0001265B"/>
    <w:rsid w:val="000126E8"/>
    <w:rsid w:val="00012801"/>
    <w:rsid w:val="0001280A"/>
    <w:rsid w:val="00012DC6"/>
    <w:rsid w:val="00013036"/>
    <w:rsid w:val="000130ED"/>
    <w:rsid w:val="0001328A"/>
    <w:rsid w:val="00013477"/>
    <w:rsid w:val="00013595"/>
    <w:rsid w:val="000137CF"/>
    <w:rsid w:val="00013862"/>
    <w:rsid w:val="00013A1B"/>
    <w:rsid w:val="00013A38"/>
    <w:rsid w:val="00013A4B"/>
    <w:rsid w:val="00013B7A"/>
    <w:rsid w:val="00013F62"/>
    <w:rsid w:val="000142C3"/>
    <w:rsid w:val="00014496"/>
    <w:rsid w:val="00014A5F"/>
    <w:rsid w:val="00014CA4"/>
    <w:rsid w:val="00014E2E"/>
    <w:rsid w:val="00014EFB"/>
    <w:rsid w:val="00015230"/>
    <w:rsid w:val="000152DB"/>
    <w:rsid w:val="00015967"/>
    <w:rsid w:val="000159E3"/>
    <w:rsid w:val="00015AA9"/>
    <w:rsid w:val="00015EDE"/>
    <w:rsid w:val="00015F9F"/>
    <w:rsid w:val="00015FBE"/>
    <w:rsid w:val="00016802"/>
    <w:rsid w:val="000169BF"/>
    <w:rsid w:val="00016BB2"/>
    <w:rsid w:val="00016D46"/>
    <w:rsid w:val="00016E84"/>
    <w:rsid w:val="00017088"/>
    <w:rsid w:val="00017213"/>
    <w:rsid w:val="000175DB"/>
    <w:rsid w:val="00017A47"/>
    <w:rsid w:val="00017A89"/>
    <w:rsid w:val="0002015E"/>
    <w:rsid w:val="000207E8"/>
    <w:rsid w:val="00020850"/>
    <w:rsid w:val="00020F00"/>
    <w:rsid w:val="00021034"/>
    <w:rsid w:val="00021505"/>
    <w:rsid w:val="000216A5"/>
    <w:rsid w:val="00021816"/>
    <w:rsid w:val="0002194E"/>
    <w:rsid w:val="00021D2C"/>
    <w:rsid w:val="00021F24"/>
    <w:rsid w:val="0002237B"/>
    <w:rsid w:val="00022605"/>
    <w:rsid w:val="00022679"/>
    <w:rsid w:val="000226E5"/>
    <w:rsid w:val="00022A0D"/>
    <w:rsid w:val="00022A95"/>
    <w:rsid w:val="00022C3D"/>
    <w:rsid w:val="00022E21"/>
    <w:rsid w:val="00022EA0"/>
    <w:rsid w:val="00022F16"/>
    <w:rsid w:val="00022FD6"/>
    <w:rsid w:val="000231B9"/>
    <w:rsid w:val="000233CE"/>
    <w:rsid w:val="00023A45"/>
    <w:rsid w:val="00023AC8"/>
    <w:rsid w:val="00023E71"/>
    <w:rsid w:val="00024000"/>
    <w:rsid w:val="000242A0"/>
    <w:rsid w:val="00024E63"/>
    <w:rsid w:val="00024F2D"/>
    <w:rsid w:val="0002564D"/>
    <w:rsid w:val="0002568B"/>
    <w:rsid w:val="00025702"/>
    <w:rsid w:val="00025A3B"/>
    <w:rsid w:val="00025BEA"/>
    <w:rsid w:val="00025DC4"/>
    <w:rsid w:val="00025E09"/>
    <w:rsid w:val="00025F74"/>
    <w:rsid w:val="00025FE2"/>
    <w:rsid w:val="000261CE"/>
    <w:rsid w:val="000261D3"/>
    <w:rsid w:val="00026363"/>
    <w:rsid w:val="00026C95"/>
    <w:rsid w:val="000270B0"/>
    <w:rsid w:val="00027231"/>
    <w:rsid w:val="00027242"/>
    <w:rsid w:val="000273DB"/>
    <w:rsid w:val="0002788B"/>
    <w:rsid w:val="00027F3B"/>
    <w:rsid w:val="00027F7E"/>
    <w:rsid w:val="00027FFA"/>
    <w:rsid w:val="0003006A"/>
    <w:rsid w:val="00030177"/>
    <w:rsid w:val="0003018C"/>
    <w:rsid w:val="000301D7"/>
    <w:rsid w:val="0003020D"/>
    <w:rsid w:val="0003065C"/>
    <w:rsid w:val="000307A1"/>
    <w:rsid w:val="000309CA"/>
    <w:rsid w:val="00030B86"/>
    <w:rsid w:val="00031075"/>
    <w:rsid w:val="00031192"/>
    <w:rsid w:val="000318A7"/>
    <w:rsid w:val="00031E31"/>
    <w:rsid w:val="000321BC"/>
    <w:rsid w:val="00032455"/>
    <w:rsid w:val="00032939"/>
    <w:rsid w:val="00032A61"/>
    <w:rsid w:val="00032DD9"/>
    <w:rsid w:val="00032DEE"/>
    <w:rsid w:val="00032EF4"/>
    <w:rsid w:val="00032FB3"/>
    <w:rsid w:val="00033121"/>
    <w:rsid w:val="00033301"/>
    <w:rsid w:val="00033413"/>
    <w:rsid w:val="000335A6"/>
    <w:rsid w:val="00033D59"/>
    <w:rsid w:val="00034040"/>
    <w:rsid w:val="0003423F"/>
    <w:rsid w:val="000342A7"/>
    <w:rsid w:val="000342D3"/>
    <w:rsid w:val="000342DC"/>
    <w:rsid w:val="00034461"/>
    <w:rsid w:val="000345FB"/>
    <w:rsid w:val="0003475B"/>
    <w:rsid w:val="00034A97"/>
    <w:rsid w:val="00034B05"/>
    <w:rsid w:val="00034DC5"/>
    <w:rsid w:val="00034E3B"/>
    <w:rsid w:val="00035181"/>
    <w:rsid w:val="000352C5"/>
    <w:rsid w:val="00035354"/>
    <w:rsid w:val="00035673"/>
    <w:rsid w:val="000356D0"/>
    <w:rsid w:val="00035A05"/>
    <w:rsid w:val="00035C84"/>
    <w:rsid w:val="000363D0"/>
    <w:rsid w:val="0003696C"/>
    <w:rsid w:val="0003699A"/>
    <w:rsid w:val="00036BC6"/>
    <w:rsid w:val="00036C5E"/>
    <w:rsid w:val="00036FA4"/>
    <w:rsid w:val="000370DF"/>
    <w:rsid w:val="0003716F"/>
    <w:rsid w:val="00037430"/>
    <w:rsid w:val="0003772E"/>
    <w:rsid w:val="0003781A"/>
    <w:rsid w:val="00037BA4"/>
    <w:rsid w:val="00037BA8"/>
    <w:rsid w:val="00037E52"/>
    <w:rsid w:val="00037FA3"/>
    <w:rsid w:val="0004017A"/>
    <w:rsid w:val="000401A0"/>
    <w:rsid w:val="000405F3"/>
    <w:rsid w:val="000405FE"/>
    <w:rsid w:val="00040B04"/>
    <w:rsid w:val="00040D85"/>
    <w:rsid w:val="00040E1B"/>
    <w:rsid w:val="00040FCB"/>
    <w:rsid w:val="000410EF"/>
    <w:rsid w:val="00041417"/>
    <w:rsid w:val="00041B7E"/>
    <w:rsid w:val="00041C3C"/>
    <w:rsid w:val="00042170"/>
    <w:rsid w:val="0004221B"/>
    <w:rsid w:val="000426CC"/>
    <w:rsid w:val="000428CE"/>
    <w:rsid w:val="0004293F"/>
    <w:rsid w:val="00042976"/>
    <w:rsid w:val="00042B76"/>
    <w:rsid w:val="00042CA4"/>
    <w:rsid w:val="00042E18"/>
    <w:rsid w:val="00042F0F"/>
    <w:rsid w:val="00043157"/>
    <w:rsid w:val="000434DF"/>
    <w:rsid w:val="00043F2B"/>
    <w:rsid w:val="0004413D"/>
    <w:rsid w:val="0004451D"/>
    <w:rsid w:val="00044765"/>
    <w:rsid w:val="0004497F"/>
    <w:rsid w:val="00044B1A"/>
    <w:rsid w:val="00044D40"/>
    <w:rsid w:val="00044EE3"/>
    <w:rsid w:val="000451A1"/>
    <w:rsid w:val="000451FE"/>
    <w:rsid w:val="00045483"/>
    <w:rsid w:val="000454C9"/>
    <w:rsid w:val="000457B4"/>
    <w:rsid w:val="00045818"/>
    <w:rsid w:val="00045B1F"/>
    <w:rsid w:val="00045C01"/>
    <w:rsid w:val="00045C21"/>
    <w:rsid w:val="00045DDB"/>
    <w:rsid w:val="000460CE"/>
    <w:rsid w:val="00046452"/>
    <w:rsid w:val="0004678D"/>
    <w:rsid w:val="000467E2"/>
    <w:rsid w:val="00046941"/>
    <w:rsid w:val="00046F12"/>
    <w:rsid w:val="00047202"/>
    <w:rsid w:val="00047213"/>
    <w:rsid w:val="00047B2C"/>
    <w:rsid w:val="00047B40"/>
    <w:rsid w:val="00047DD2"/>
    <w:rsid w:val="00047EFA"/>
    <w:rsid w:val="00050041"/>
    <w:rsid w:val="00050290"/>
    <w:rsid w:val="00050344"/>
    <w:rsid w:val="000503DF"/>
    <w:rsid w:val="000506A6"/>
    <w:rsid w:val="00051199"/>
    <w:rsid w:val="000512C4"/>
    <w:rsid w:val="000515AC"/>
    <w:rsid w:val="000515D6"/>
    <w:rsid w:val="000517D7"/>
    <w:rsid w:val="000518AA"/>
    <w:rsid w:val="00051C77"/>
    <w:rsid w:val="00051D0F"/>
    <w:rsid w:val="00051D74"/>
    <w:rsid w:val="0005200B"/>
    <w:rsid w:val="00052505"/>
    <w:rsid w:val="0005253C"/>
    <w:rsid w:val="0005268A"/>
    <w:rsid w:val="00053085"/>
    <w:rsid w:val="000532D2"/>
    <w:rsid w:val="00053383"/>
    <w:rsid w:val="00053575"/>
    <w:rsid w:val="00053769"/>
    <w:rsid w:val="00053BBD"/>
    <w:rsid w:val="00054063"/>
    <w:rsid w:val="000541B5"/>
    <w:rsid w:val="000546B8"/>
    <w:rsid w:val="00054782"/>
    <w:rsid w:val="00054A9B"/>
    <w:rsid w:val="00054AE3"/>
    <w:rsid w:val="00054F67"/>
    <w:rsid w:val="00055201"/>
    <w:rsid w:val="0005523D"/>
    <w:rsid w:val="00055356"/>
    <w:rsid w:val="000556A8"/>
    <w:rsid w:val="00055789"/>
    <w:rsid w:val="000563A7"/>
    <w:rsid w:val="00056424"/>
    <w:rsid w:val="0005661C"/>
    <w:rsid w:val="000567B3"/>
    <w:rsid w:val="00056AC1"/>
    <w:rsid w:val="00056BC2"/>
    <w:rsid w:val="00056E13"/>
    <w:rsid w:val="00056FBA"/>
    <w:rsid w:val="00057378"/>
    <w:rsid w:val="00057613"/>
    <w:rsid w:val="00057667"/>
    <w:rsid w:val="00057CBB"/>
    <w:rsid w:val="000601A6"/>
    <w:rsid w:val="000603F5"/>
    <w:rsid w:val="0006065D"/>
    <w:rsid w:val="00060727"/>
    <w:rsid w:val="00060863"/>
    <w:rsid w:val="00060A58"/>
    <w:rsid w:val="00060C59"/>
    <w:rsid w:val="00060CEA"/>
    <w:rsid w:val="000610D0"/>
    <w:rsid w:val="0006113B"/>
    <w:rsid w:val="000611A6"/>
    <w:rsid w:val="00061261"/>
    <w:rsid w:val="0006127F"/>
    <w:rsid w:val="00061313"/>
    <w:rsid w:val="00061464"/>
    <w:rsid w:val="000617E6"/>
    <w:rsid w:val="00061806"/>
    <w:rsid w:val="00061C26"/>
    <w:rsid w:val="00062818"/>
    <w:rsid w:val="00062D3D"/>
    <w:rsid w:val="00063126"/>
    <w:rsid w:val="0006339C"/>
    <w:rsid w:val="000633F7"/>
    <w:rsid w:val="000635D0"/>
    <w:rsid w:val="000635DD"/>
    <w:rsid w:val="00063686"/>
    <w:rsid w:val="00063876"/>
    <w:rsid w:val="00063891"/>
    <w:rsid w:val="00063AB3"/>
    <w:rsid w:val="00063CF1"/>
    <w:rsid w:val="00063DDD"/>
    <w:rsid w:val="00063EA2"/>
    <w:rsid w:val="00064098"/>
    <w:rsid w:val="000644C3"/>
    <w:rsid w:val="00064577"/>
    <w:rsid w:val="0006462C"/>
    <w:rsid w:val="000648C8"/>
    <w:rsid w:val="00065634"/>
    <w:rsid w:val="00065716"/>
    <w:rsid w:val="00065CD4"/>
    <w:rsid w:val="0006600E"/>
    <w:rsid w:val="000663AD"/>
    <w:rsid w:val="0006691C"/>
    <w:rsid w:val="00066952"/>
    <w:rsid w:val="000669C4"/>
    <w:rsid w:val="00066DB5"/>
    <w:rsid w:val="00066DED"/>
    <w:rsid w:val="00066E1B"/>
    <w:rsid w:val="000671A5"/>
    <w:rsid w:val="00067453"/>
    <w:rsid w:val="000675D8"/>
    <w:rsid w:val="00067664"/>
    <w:rsid w:val="000679A3"/>
    <w:rsid w:val="00067BF7"/>
    <w:rsid w:val="00067F4A"/>
    <w:rsid w:val="0007022B"/>
    <w:rsid w:val="000706B9"/>
    <w:rsid w:val="00070806"/>
    <w:rsid w:val="000708FA"/>
    <w:rsid w:val="00070F69"/>
    <w:rsid w:val="0007119C"/>
    <w:rsid w:val="00071370"/>
    <w:rsid w:val="00071BCE"/>
    <w:rsid w:val="00072191"/>
    <w:rsid w:val="00072274"/>
    <w:rsid w:val="00072837"/>
    <w:rsid w:val="000728EC"/>
    <w:rsid w:val="00072A04"/>
    <w:rsid w:val="00072E21"/>
    <w:rsid w:val="00073098"/>
    <w:rsid w:val="00073206"/>
    <w:rsid w:val="000732E3"/>
    <w:rsid w:val="000735DB"/>
    <w:rsid w:val="00073BF2"/>
    <w:rsid w:val="00073C1A"/>
    <w:rsid w:val="00073CA8"/>
    <w:rsid w:val="0007407A"/>
    <w:rsid w:val="00074EBB"/>
    <w:rsid w:val="000753C8"/>
    <w:rsid w:val="00075655"/>
    <w:rsid w:val="0007573B"/>
    <w:rsid w:val="00075980"/>
    <w:rsid w:val="00075A36"/>
    <w:rsid w:val="00076203"/>
    <w:rsid w:val="00076367"/>
    <w:rsid w:val="000763E9"/>
    <w:rsid w:val="00076429"/>
    <w:rsid w:val="00076673"/>
    <w:rsid w:val="00076698"/>
    <w:rsid w:val="00076700"/>
    <w:rsid w:val="000768A3"/>
    <w:rsid w:val="000768EE"/>
    <w:rsid w:val="00076A94"/>
    <w:rsid w:val="00076C9C"/>
    <w:rsid w:val="00076CB8"/>
    <w:rsid w:val="00076FAB"/>
    <w:rsid w:val="000773C5"/>
    <w:rsid w:val="00077638"/>
    <w:rsid w:val="000776C7"/>
    <w:rsid w:val="000776ED"/>
    <w:rsid w:val="00077789"/>
    <w:rsid w:val="0007789E"/>
    <w:rsid w:val="000778DE"/>
    <w:rsid w:val="00077D03"/>
    <w:rsid w:val="00077E43"/>
    <w:rsid w:val="00077E48"/>
    <w:rsid w:val="00077EE5"/>
    <w:rsid w:val="0008015A"/>
    <w:rsid w:val="00080362"/>
    <w:rsid w:val="000803E9"/>
    <w:rsid w:val="000803FF"/>
    <w:rsid w:val="00080A6C"/>
    <w:rsid w:val="00080AF6"/>
    <w:rsid w:val="00080EF4"/>
    <w:rsid w:val="0008100D"/>
    <w:rsid w:val="00081AA5"/>
    <w:rsid w:val="00081E1C"/>
    <w:rsid w:val="000824A1"/>
    <w:rsid w:val="000824D1"/>
    <w:rsid w:val="0008269B"/>
    <w:rsid w:val="00082741"/>
    <w:rsid w:val="00082B0D"/>
    <w:rsid w:val="00082D13"/>
    <w:rsid w:val="00082D3E"/>
    <w:rsid w:val="00083014"/>
    <w:rsid w:val="00083493"/>
    <w:rsid w:val="00083623"/>
    <w:rsid w:val="0008374E"/>
    <w:rsid w:val="000839DC"/>
    <w:rsid w:val="00083B99"/>
    <w:rsid w:val="00084256"/>
    <w:rsid w:val="000843D9"/>
    <w:rsid w:val="000848D9"/>
    <w:rsid w:val="00084BE4"/>
    <w:rsid w:val="00084DDA"/>
    <w:rsid w:val="00084F0F"/>
    <w:rsid w:val="0008504C"/>
    <w:rsid w:val="000852AE"/>
    <w:rsid w:val="00085480"/>
    <w:rsid w:val="00085569"/>
    <w:rsid w:val="00085693"/>
    <w:rsid w:val="00085DA1"/>
    <w:rsid w:val="00085FB8"/>
    <w:rsid w:val="000865C3"/>
    <w:rsid w:val="000866B0"/>
    <w:rsid w:val="000867A5"/>
    <w:rsid w:val="00086850"/>
    <w:rsid w:val="00086D1E"/>
    <w:rsid w:val="00086F7D"/>
    <w:rsid w:val="0008717E"/>
    <w:rsid w:val="0008741E"/>
    <w:rsid w:val="000874E7"/>
    <w:rsid w:val="000878C1"/>
    <w:rsid w:val="00087B3E"/>
    <w:rsid w:val="00087BDD"/>
    <w:rsid w:val="00087EC8"/>
    <w:rsid w:val="00087FA3"/>
    <w:rsid w:val="0009010B"/>
    <w:rsid w:val="0009011B"/>
    <w:rsid w:val="0009036F"/>
    <w:rsid w:val="00090C7E"/>
    <w:rsid w:val="00090F04"/>
    <w:rsid w:val="00090FA4"/>
    <w:rsid w:val="00090FD4"/>
    <w:rsid w:val="000911DD"/>
    <w:rsid w:val="0009128F"/>
    <w:rsid w:val="0009140F"/>
    <w:rsid w:val="000915A1"/>
    <w:rsid w:val="000915B5"/>
    <w:rsid w:val="000916C9"/>
    <w:rsid w:val="000916E8"/>
    <w:rsid w:val="00092532"/>
    <w:rsid w:val="00092F20"/>
    <w:rsid w:val="00093020"/>
    <w:rsid w:val="000930BC"/>
    <w:rsid w:val="000931C5"/>
    <w:rsid w:val="00093456"/>
    <w:rsid w:val="000936A9"/>
    <w:rsid w:val="000936E6"/>
    <w:rsid w:val="00093C81"/>
    <w:rsid w:val="00093E77"/>
    <w:rsid w:val="00093ECC"/>
    <w:rsid w:val="00094023"/>
    <w:rsid w:val="00094066"/>
    <w:rsid w:val="000941A2"/>
    <w:rsid w:val="000942C4"/>
    <w:rsid w:val="000942DA"/>
    <w:rsid w:val="00094384"/>
    <w:rsid w:val="0009447A"/>
    <w:rsid w:val="00095027"/>
    <w:rsid w:val="000950FD"/>
    <w:rsid w:val="0009519E"/>
    <w:rsid w:val="00095359"/>
    <w:rsid w:val="00095406"/>
    <w:rsid w:val="000959B5"/>
    <w:rsid w:val="00095A4B"/>
    <w:rsid w:val="00095E4F"/>
    <w:rsid w:val="00095E9A"/>
    <w:rsid w:val="00095F3F"/>
    <w:rsid w:val="0009639A"/>
    <w:rsid w:val="00096551"/>
    <w:rsid w:val="00096BD5"/>
    <w:rsid w:val="00096C31"/>
    <w:rsid w:val="00096C4E"/>
    <w:rsid w:val="00097076"/>
    <w:rsid w:val="00097230"/>
    <w:rsid w:val="00097305"/>
    <w:rsid w:val="00097FF3"/>
    <w:rsid w:val="000A036D"/>
    <w:rsid w:val="000A073D"/>
    <w:rsid w:val="000A0865"/>
    <w:rsid w:val="000A0AD9"/>
    <w:rsid w:val="000A0BB2"/>
    <w:rsid w:val="000A0C51"/>
    <w:rsid w:val="000A0DDD"/>
    <w:rsid w:val="000A11EF"/>
    <w:rsid w:val="000A13D4"/>
    <w:rsid w:val="000A13D6"/>
    <w:rsid w:val="000A1414"/>
    <w:rsid w:val="000A168C"/>
    <w:rsid w:val="000A1A26"/>
    <w:rsid w:val="000A2723"/>
    <w:rsid w:val="000A2F1F"/>
    <w:rsid w:val="000A2FCC"/>
    <w:rsid w:val="000A36AE"/>
    <w:rsid w:val="000A39CA"/>
    <w:rsid w:val="000A39F9"/>
    <w:rsid w:val="000A3C53"/>
    <w:rsid w:val="000A3CFE"/>
    <w:rsid w:val="000A3EF0"/>
    <w:rsid w:val="000A3F11"/>
    <w:rsid w:val="000A406A"/>
    <w:rsid w:val="000A48FD"/>
    <w:rsid w:val="000A4A04"/>
    <w:rsid w:val="000A4A82"/>
    <w:rsid w:val="000A4D04"/>
    <w:rsid w:val="000A4D5D"/>
    <w:rsid w:val="000A4E53"/>
    <w:rsid w:val="000A4ECD"/>
    <w:rsid w:val="000A525D"/>
    <w:rsid w:val="000A557F"/>
    <w:rsid w:val="000A5859"/>
    <w:rsid w:val="000A58DC"/>
    <w:rsid w:val="000A5AA6"/>
    <w:rsid w:val="000A5EB7"/>
    <w:rsid w:val="000A687C"/>
    <w:rsid w:val="000A6C5F"/>
    <w:rsid w:val="000A712F"/>
    <w:rsid w:val="000A7263"/>
    <w:rsid w:val="000A7340"/>
    <w:rsid w:val="000A7730"/>
    <w:rsid w:val="000A79F9"/>
    <w:rsid w:val="000A7A1D"/>
    <w:rsid w:val="000A7BA6"/>
    <w:rsid w:val="000A7CBF"/>
    <w:rsid w:val="000A7E3F"/>
    <w:rsid w:val="000B01AA"/>
    <w:rsid w:val="000B01EF"/>
    <w:rsid w:val="000B025F"/>
    <w:rsid w:val="000B05FB"/>
    <w:rsid w:val="000B07CE"/>
    <w:rsid w:val="000B082C"/>
    <w:rsid w:val="000B094E"/>
    <w:rsid w:val="000B09DE"/>
    <w:rsid w:val="000B0AAA"/>
    <w:rsid w:val="000B0E2D"/>
    <w:rsid w:val="000B107F"/>
    <w:rsid w:val="000B10A8"/>
    <w:rsid w:val="000B2001"/>
    <w:rsid w:val="000B22BB"/>
    <w:rsid w:val="000B244B"/>
    <w:rsid w:val="000B2AD1"/>
    <w:rsid w:val="000B2D59"/>
    <w:rsid w:val="000B2FE8"/>
    <w:rsid w:val="000B30B5"/>
    <w:rsid w:val="000B3474"/>
    <w:rsid w:val="000B355C"/>
    <w:rsid w:val="000B3D5A"/>
    <w:rsid w:val="000B4086"/>
    <w:rsid w:val="000B4600"/>
    <w:rsid w:val="000B4BEB"/>
    <w:rsid w:val="000B4E53"/>
    <w:rsid w:val="000B4E76"/>
    <w:rsid w:val="000B5511"/>
    <w:rsid w:val="000B58AC"/>
    <w:rsid w:val="000B5A10"/>
    <w:rsid w:val="000B5A8F"/>
    <w:rsid w:val="000B5BAC"/>
    <w:rsid w:val="000B5DC4"/>
    <w:rsid w:val="000B6B1D"/>
    <w:rsid w:val="000B6C0A"/>
    <w:rsid w:val="000B6E1E"/>
    <w:rsid w:val="000B76E5"/>
    <w:rsid w:val="000B796C"/>
    <w:rsid w:val="000B7A56"/>
    <w:rsid w:val="000C025E"/>
    <w:rsid w:val="000C08D3"/>
    <w:rsid w:val="000C08DE"/>
    <w:rsid w:val="000C0AC3"/>
    <w:rsid w:val="000C0BB3"/>
    <w:rsid w:val="000C123E"/>
    <w:rsid w:val="000C13A0"/>
    <w:rsid w:val="000C1583"/>
    <w:rsid w:val="000C198B"/>
    <w:rsid w:val="000C1A39"/>
    <w:rsid w:val="000C1BEC"/>
    <w:rsid w:val="000C1CF3"/>
    <w:rsid w:val="000C2300"/>
    <w:rsid w:val="000C2418"/>
    <w:rsid w:val="000C2803"/>
    <w:rsid w:val="000C284D"/>
    <w:rsid w:val="000C2BEA"/>
    <w:rsid w:val="000C2E0A"/>
    <w:rsid w:val="000C2E46"/>
    <w:rsid w:val="000C3087"/>
    <w:rsid w:val="000C3467"/>
    <w:rsid w:val="000C3585"/>
    <w:rsid w:val="000C363D"/>
    <w:rsid w:val="000C366C"/>
    <w:rsid w:val="000C3B21"/>
    <w:rsid w:val="000C3F22"/>
    <w:rsid w:val="000C4259"/>
    <w:rsid w:val="000C42CB"/>
    <w:rsid w:val="000C43C6"/>
    <w:rsid w:val="000C43DB"/>
    <w:rsid w:val="000C4746"/>
    <w:rsid w:val="000C4B7D"/>
    <w:rsid w:val="000C4BB4"/>
    <w:rsid w:val="000C4D44"/>
    <w:rsid w:val="000C4D6E"/>
    <w:rsid w:val="000C4DBF"/>
    <w:rsid w:val="000C51A1"/>
    <w:rsid w:val="000C523C"/>
    <w:rsid w:val="000C52D5"/>
    <w:rsid w:val="000C5414"/>
    <w:rsid w:val="000C54A8"/>
    <w:rsid w:val="000C553F"/>
    <w:rsid w:val="000C59B5"/>
    <w:rsid w:val="000C5A56"/>
    <w:rsid w:val="000C5C3E"/>
    <w:rsid w:val="000C5D4A"/>
    <w:rsid w:val="000C5E66"/>
    <w:rsid w:val="000C6047"/>
    <w:rsid w:val="000C6576"/>
    <w:rsid w:val="000C6833"/>
    <w:rsid w:val="000C6A6F"/>
    <w:rsid w:val="000C6BAE"/>
    <w:rsid w:val="000C6C9D"/>
    <w:rsid w:val="000C6F89"/>
    <w:rsid w:val="000C7243"/>
    <w:rsid w:val="000C72DC"/>
    <w:rsid w:val="000C7770"/>
    <w:rsid w:val="000C7AC3"/>
    <w:rsid w:val="000C7C88"/>
    <w:rsid w:val="000C7CA0"/>
    <w:rsid w:val="000D0149"/>
    <w:rsid w:val="000D017D"/>
    <w:rsid w:val="000D034A"/>
    <w:rsid w:val="000D08BE"/>
    <w:rsid w:val="000D0B10"/>
    <w:rsid w:val="000D0D1F"/>
    <w:rsid w:val="000D1282"/>
    <w:rsid w:val="000D12E3"/>
    <w:rsid w:val="000D1306"/>
    <w:rsid w:val="000D13D5"/>
    <w:rsid w:val="000D1A16"/>
    <w:rsid w:val="000D1A2E"/>
    <w:rsid w:val="000D1B93"/>
    <w:rsid w:val="000D21FE"/>
    <w:rsid w:val="000D23F2"/>
    <w:rsid w:val="000D2D72"/>
    <w:rsid w:val="000D3002"/>
    <w:rsid w:val="000D3181"/>
    <w:rsid w:val="000D3429"/>
    <w:rsid w:val="000D3D38"/>
    <w:rsid w:val="000D3ED7"/>
    <w:rsid w:val="000D3EE8"/>
    <w:rsid w:val="000D3F9B"/>
    <w:rsid w:val="000D3FD0"/>
    <w:rsid w:val="000D4187"/>
    <w:rsid w:val="000D4314"/>
    <w:rsid w:val="000D4667"/>
    <w:rsid w:val="000D4846"/>
    <w:rsid w:val="000D4A41"/>
    <w:rsid w:val="000D4DA9"/>
    <w:rsid w:val="000D4EE8"/>
    <w:rsid w:val="000D5362"/>
    <w:rsid w:val="000D5682"/>
    <w:rsid w:val="000D56FD"/>
    <w:rsid w:val="000D572F"/>
    <w:rsid w:val="000D573E"/>
    <w:rsid w:val="000D5DBE"/>
    <w:rsid w:val="000D5EA7"/>
    <w:rsid w:val="000D5F67"/>
    <w:rsid w:val="000D6185"/>
    <w:rsid w:val="000D6591"/>
    <w:rsid w:val="000D6BEC"/>
    <w:rsid w:val="000D71B7"/>
    <w:rsid w:val="000D763E"/>
    <w:rsid w:val="000D7B68"/>
    <w:rsid w:val="000D7D46"/>
    <w:rsid w:val="000D7D58"/>
    <w:rsid w:val="000D7E1E"/>
    <w:rsid w:val="000E0074"/>
    <w:rsid w:val="000E0370"/>
    <w:rsid w:val="000E0838"/>
    <w:rsid w:val="000E0AE4"/>
    <w:rsid w:val="000E0C8B"/>
    <w:rsid w:val="000E0D9B"/>
    <w:rsid w:val="000E0FA0"/>
    <w:rsid w:val="000E12F7"/>
    <w:rsid w:val="000E157A"/>
    <w:rsid w:val="000E1834"/>
    <w:rsid w:val="000E18F2"/>
    <w:rsid w:val="000E24B4"/>
    <w:rsid w:val="000E2753"/>
    <w:rsid w:val="000E2D59"/>
    <w:rsid w:val="000E2FE5"/>
    <w:rsid w:val="000E343D"/>
    <w:rsid w:val="000E3515"/>
    <w:rsid w:val="000E3B7B"/>
    <w:rsid w:val="000E45F1"/>
    <w:rsid w:val="000E469A"/>
    <w:rsid w:val="000E498A"/>
    <w:rsid w:val="000E4CDF"/>
    <w:rsid w:val="000E4DA6"/>
    <w:rsid w:val="000E4ED4"/>
    <w:rsid w:val="000E514A"/>
    <w:rsid w:val="000E5182"/>
    <w:rsid w:val="000E52DF"/>
    <w:rsid w:val="000E5319"/>
    <w:rsid w:val="000E5445"/>
    <w:rsid w:val="000E54D8"/>
    <w:rsid w:val="000E5597"/>
    <w:rsid w:val="000E5603"/>
    <w:rsid w:val="000E5ADA"/>
    <w:rsid w:val="000E5B40"/>
    <w:rsid w:val="000E5DC9"/>
    <w:rsid w:val="000E631C"/>
    <w:rsid w:val="000E6640"/>
    <w:rsid w:val="000E6A06"/>
    <w:rsid w:val="000E6C3B"/>
    <w:rsid w:val="000E6EA3"/>
    <w:rsid w:val="000E7056"/>
    <w:rsid w:val="000E7157"/>
    <w:rsid w:val="000E730F"/>
    <w:rsid w:val="000E73BD"/>
    <w:rsid w:val="000E750B"/>
    <w:rsid w:val="000E7A4E"/>
    <w:rsid w:val="000E7AA6"/>
    <w:rsid w:val="000F0212"/>
    <w:rsid w:val="000F0260"/>
    <w:rsid w:val="000F041C"/>
    <w:rsid w:val="000F0460"/>
    <w:rsid w:val="000F05F1"/>
    <w:rsid w:val="000F09D0"/>
    <w:rsid w:val="000F0A83"/>
    <w:rsid w:val="000F0CB9"/>
    <w:rsid w:val="000F132E"/>
    <w:rsid w:val="000F187C"/>
    <w:rsid w:val="000F260C"/>
    <w:rsid w:val="000F2977"/>
    <w:rsid w:val="000F2B35"/>
    <w:rsid w:val="000F2F83"/>
    <w:rsid w:val="000F2FA4"/>
    <w:rsid w:val="000F31F4"/>
    <w:rsid w:val="000F33DB"/>
    <w:rsid w:val="000F33F4"/>
    <w:rsid w:val="000F3A6D"/>
    <w:rsid w:val="000F3CE8"/>
    <w:rsid w:val="000F45F6"/>
    <w:rsid w:val="000F470C"/>
    <w:rsid w:val="000F49E7"/>
    <w:rsid w:val="000F4BAA"/>
    <w:rsid w:val="000F4BC8"/>
    <w:rsid w:val="000F4DF5"/>
    <w:rsid w:val="000F4EB9"/>
    <w:rsid w:val="000F4F48"/>
    <w:rsid w:val="000F5050"/>
    <w:rsid w:val="000F50D2"/>
    <w:rsid w:val="000F54C9"/>
    <w:rsid w:val="000F5617"/>
    <w:rsid w:val="000F563C"/>
    <w:rsid w:val="000F5DA7"/>
    <w:rsid w:val="000F5F6A"/>
    <w:rsid w:val="000F6165"/>
    <w:rsid w:val="000F61FC"/>
    <w:rsid w:val="000F6242"/>
    <w:rsid w:val="000F6244"/>
    <w:rsid w:val="000F6344"/>
    <w:rsid w:val="000F6607"/>
    <w:rsid w:val="000F667E"/>
    <w:rsid w:val="000F66B0"/>
    <w:rsid w:val="000F68A5"/>
    <w:rsid w:val="000F6B2E"/>
    <w:rsid w:val="000F7CB5"/>
    <w:rsid w:val="000F7DB6"/>
    <w:rsid w:val="001001CA"/>
    <w:rsid w:val="00100200"/>
    <w:rsid w:val="00100325"/>
    <w:rsid w:val="00100F1D"/>
    <w:rsid w:val="00100F82"/>
    <w:rsid w:val="00100FB0"/>
    <w:rsid w:val="0010103C"/>
    <w:rsid w:val="00101279"/>
    <w:rsid w:val="00101553"/>
    <w:rsid w:val="001016BD"/>
    <w:rsid w:val="001016D3"/>
    <w:rsid w:val="00101750"/>
    <w:rsid w:val="00101C3D"/>
    <w:rsid w:val="0010247E"/>
    <w:rsid w:val="00102486"/>
    <w:rsid w:val="00102592"/>
    <w:rsid w:val="001029BA"/>
    <w:rsid w:val="00102EEF"/>
    <w:rsid w:val="0010324E"/>
    <w:rsid w:val="00103389"/>
    <w:rsid w:val="00103457"/>
    <w:rsid w:val="00103A12"/>
    <w:rsid w:val="00103A8E"/>
    <w:rsid w:val="00103B6A"/>
    <w:rsid w:val="0010417C"/>
    <w:rsid w:val="00104188"/>
    <w:rsid w:val="00104582"/>
    <w:rsid w:val="001045B2"/>
    <w:rsid w:val="00104898"/>
    <w:rsid w:val="00104995"/>
    <w:rsid w:val="00104BD2"/>
    <w:rsid w:val="00104C79"/>
    <w:rsid w:val="00104DCC"/>
    <w:rsid w:val="0010515E"/>
    <w:rsid w:val="00105728"/>
    <w:rsid w:val="00105916"/>
    <w:rsid w:val="00105BFD"/>
    <w:rsid w:val="00105C0F"/>
    <w:rsid w:val="00106215"/>
    <w:rsid w:val="00106572"/>
    <w:rsid w:val="001066CA"/>
    <w:rsid w:val="00106A1B"/>
    <w:rsid w:val="00106A9C"/>
    <w:rsid w:val="00106EA8"/>
    <w:rsid w:val="001072E7"/>
    <w:rsid w:val="0010766A"/>
    <w:rsid w:val="001078A5"/>
    <w:rsid w:val="0010796D"/>
    <w:rsid w:val="00107C15"/>
    <w:rsid w:val="00107CC5"/>
    <w:rsid w:val="00107FC7"/>
    <w:rsid w:val="0011007F"/>
    <w:rsid w:val="0011048C"/>
    <w:rsid w:val="001104C1"/>
    <w:rsid w:val="001108F0"/>
    <w:rsid w:val="00110942"/>
    <w:rsid w:val="001109F0"/>
    <w:rsid w:val="00110AFB"/>
    <w:rsid w:val="00110BE8"/>
    <w:rsid w:val="001111A0"/>
    <w:rsid w:val="00111305"/>
    <w:rsid w:val="001116A2"/>
    <w:rsid w:val="00111AD9"/>
    <w:rsid w:val="00111BD9"/>
    <w:rsid w:val="00112278"/>
    <w:rsid w:val="0011283E"/>
    <w:rsid w:val="0011287F"/>
    <w:rsid w:val="00112B7F"/>
    <w:rsid w:val="00113504"/>
    <w:rsid w:val="00113810"/>
    <w:rsid w:val="0011399B"/>
    <w:rsid w:val="00113FC7"/>
    <w:rsid w:val="0011476B"/>
    <w:rsid w:val="00114CBC"/>
    <w:rsid w:val="0011509C"/>
    <w:rsid w:val="0011515A"/>
    <w:rsid w:val="00115193"/>
    <w:rsid w:val="0011557A"/>
    <w:rsid w:val="00115C40"/>
    <w:rsid w:val="00115DA7"/>
    <w:rsid w:val="00115E98"/>
    <w:rsid w:val="00116093"/>
    <w:rsid w:val="00116403"/>
    <w:rsid w:val="00116411"/>
    <w:rsid w:val="0011692D"/>
    <w:rsid w:val="00116B2B"/>
    <w:rsid w:val="00116D7F"/>
    <w:rsid w:val="00116F18"/>
    <w:rsid w:val="0011719A"/>
    <w:rsid w:val="00117373"/>
    <w:rsid w:val="00117715"/>
    <w:rsid w:val="001178D4"/>
    <w:rsid w:val="00117935"/>
    <w:rsid w:val="00117AB0"/>
    <w:rsid w:val="00117B9F"/>
    <w:rsid w:val="00117C82"/>
    <w:rsid w:val="00117D7B"/>
    <w:rsid w:val="001201B0"/>
    <w:rsid w:val="00120279"/>
    <w:rsid w:val="00120472"/>
    <w:rsid w:val="00120489"/>
    <w:rsid w:val="00120793"/>
    <w:rsid w:val="001208D6"/>
    <w:rsid w:val="00120DE0"/>
    <w:rsid w:val="00120E0B"/>
    <w:rsid w:val="00120E9D"/>
    <w:rsid w:val="00121249"/>
    <w:rsid w:val="0012127D"/>
    <w:rsid w:val="001214DE"/>
    <w:rsid w:val="0012157F"/>
    <w:rsid w:val="001216F7"/>
    <w:rsid w:val="0012170B"/>
    <w:rsid w:val="001219F2"/>
    <w:rsid w:val="00121F09"/>
    <w:rsid w:val="00122036"/>
    <w:rsid w:val="00122096"/>
    <w:rsid w:val="00122168"/>
    <w:rsid w:val="0012249D"/>
    <w:rsid w:val="001229CF"/>
    <w:rsid w:val="001229F3"/>
    <w:rsid w:val="00122B4E"/>
    <w:rsid w:val="001232B1"/>
    <w:rsid w:val="00123417"/>
    <w:rsid w:val="00123650"/>
    <w:rsid w:val="00123902"/>
    <w:rsid w:val="00123C4F"/>
    <w:rsid w:val="00123C66"/>
    <w:rsid w:val="00124112"/>
    <w:rsid w:val="0012414C"/>
    <w:rsid w:val="0012429C"/>
    <w:rsid w:val="00124647"/>
    <w:rsid w:val="00124655"/>
    <w:rsid w:val="0012554F"/>
    <w:rsid w:val="001258D6"/>
    <w:rsid w:val="00125996"/>
    <w:rsid w:val="00125EDF"/>
    <w:rsid w:val="00125F73"/>
    <w:rsid w:val="00126168"/>
    <w:rsid w:val="00126333"/>
    <w:rsid w:val="001268C3"/>
    <w:rsid w:val="001269DE"/>
    <w:rsid w:val="00126C9E"/>
    <w:rsid w:val="00126CAB"/>
    <w:rsid w:val="00126D57"/>
    <w:rsid w:val="00126E59"/>
    <w:rsid w:val="001278F9"/>
    <w:rsid w:val="00127A13"/>
    <w:rsid w:val="00127AAF"/>
    <w:rsid w:val="00127D64"/>
    <w:rsid w:val="00130032"/>
    <w:rsid w:val="001302B3"/>
    <w:rsid w:val="00130368"/>
    <w:rsid w:val="0013036F"/>
    <w:rsid w:val="001304F7"/>
    <w:rsid w:val="001305C3"/>
    <w:rsid w:val="00130627"/>
    <w:rsid w:val="00130A16"/>
    <w:rsid w:val="00130C02"/>
    <w:rsid w:val="00130D9D"/>
    <w:rsid w:val="00130E8E"/>
    <w:rsid w:val="00131061"/>
    <w:rsid w:val="0013125E"/>
    <w:rsid w:val="00131492"/>
    <w:rsid w:val="00131A13"/>
    <w:rsid w:val="00131C83"/>
    <w:rsid w:val="00131E46"/>
    <w:rsid w:val="00131F6D"/>
    <w:rsid w:val="00132382"/>
    <w:rsid w:val="001324F2"/>
    <w:rsid w:val="00132640"/>
    <w:rsid w:val="00132912"/>
    <w:rsid w:val="00132B4A"/>
    <w:rsid w:val="00132D4E"/>
    <w:rsid w:val="00133398"/>
    <w:rsid w:val="001335B8"/>
    <w:rsid w:val="00133A16"/>
    <w:rsid w:val="00133AC0"/>
    <w:rsid w:val="00133C35"/>
    <w:rsid w:val="00133CD0"/>
    <w:rsid w:val="0013417C"/>
    <w:rsid w:val="00134225"/>
    <w:rsid w:val="00134566"/>
    <w:rsid w:val="00134698"/>
    <w:rsid w:val="00134795"/>
    <w:rsid w:val="001348BD"/>
    <w:rsid w:val="00134AB7"/>
    <w:rsid w:val="00134D63"/>
    <w:rsid w:val="00134DD7"/>
    <w:rsid w:val="00134E66"/>
    <w:rsid w:val="00134E76"/>
    <w:rsid w:val="00135C00"/>
    <w:rsid w:val="00135C11"/>
    <w:rsid w:val="00135D3C"/>
    <w:rsid w:val="00135E22"/>
    <w:rsid w:val="00135F7C"/>
    <w:rsid w:val="0013675B"/>
    <w:rsid w:val="00136962"/>
    <w:rsid w:val="00136B5A"/>
    <w:rsid w:val="0013706F"/>
    <w:rsid w:val="00137398"/>
    <w:rsid w:val="001375BB"/>
    <w:rsid w:val="00137726"/>
    <w:rsid w:val="001378AC"/>
    <w:rsid w:val="001378AE"/>
    <w:rsid w:val="00137B13"/>
    <w:rsid w:val="00137B8A"/>
    <w:rsid w:val="00137E5D"/>
    <w:rsid w:val="00137ECA"/>
    <w:rsid w:val="00137FEB"/>
    <w:rsid w:val="00140333"/>
    <w:rsid w:val="00140412"/>
    <w:rsid w:val="00140DC7"/>
    <w:rsid w:val="001411D4"/>
    <w:rsid w:val="00141454"/>
    <w:rsid w:val="00141483"/>
    <w:rsid w:val="00141651"/>
    <w:rsid w:val="001417C6"/>
    <w:rsid w:val="001417DE"/>
    <w:rsid w:val="00141C8C"/>
    <w:rsid w:val="00142206"/>
    <w:rsid w:val="00143A95"/>
    <w:rsid w:val="00143B13"/>
    <w:rsid w:val="00143F77"/>
    <w:rsid w:val="00144063"/>
    <w:rsid w:val="001440E2"/>
    <w:rsid w:val="00144906"/>
    <w:rsid w:val="00144A80"/>
    <w:rsid w:val="00144D6E"/>
    <w:rsid w:val="00144F50"/>
    <w:rsid w:val="001451A0"/>
    <w:rsid w:val="00145391"/>
    <w:rsid w:val="001453C3"/>
    <w:rsid w:val="001453CE"/>
    <w:rsid w:val="001454C1"/>
    <w:rsid w:val="00145905"/>
    <w:rsid w:val="00145BBC"/>
    <w:rsid w:val="00145C0D"/>
    <w:rsid w:val="00146475"/>
    <w:rsid w:val="001465CE"/>
    <w:rsid w:val="00146A14"/>
    <w:rsid w:val="00146D88"/>
    <w:rsid w:val="0014720C"/>
    <w:rsid w:val="001473F3"/>
    <w:rsid w:val="001476AE"/>
    <w:rsid w:val="0014792D"/>
    <w:rsid w:val="00147CD0"/>
    <w:rsid w:val="00147E53"/>
    <w:rsid w:val="00147F72"/>
    <w:rsid w:val="001501D6"/>
    <w:rsid w:val="001506AE"/>
    <w:rsid w:val="00150728"/>
    <w:rsid w:val="001508B3"/>
    <w:rsid w:val="00150BA5"/>
    <w:rsid w:val="00150BCD"/>
    <w:rsid w:val="00150CF6"/>
    <w:rsid w:val="00150D67"/>
    <w:rsid w:val="00150F3F"/>
    <w:rsid w:val="0015102F"/>
    <w:rsid w:val="00151061"/>
    <w:rsid w:val="001510C0"/>
    <w:rsid w:val="001510D6"/>
    <w:rsid w:val="00151317"/>
    <w:rsid w:val="00151377"/>
    <w:rsid w:val="001516E6"/>
    <w:rsid w:val="00151A2F"/>
    <w:rsid w:val="00151B0A"/>
    <w:rsid w:val="00151F5D"/>
    <w:rsid w:val="00152085"/>
    <w:rsid w:val="0015242F"/>
    <w:rsid w:val="00152450"/>
    <w:rsid w:val="00152602"/>
    <w:rsid w:val="001526C7"/>
    <w:rsid w:val="00152B8E"/>
    <w:rsid w:val="00152F1F"/>
    <w:rsid w:val="00152FCB"/>
    <w:rsid w:val="00153062"/>
    <w:rsid w:val="001531E0"/>
    <w:rsid w:val="00153297"/>
    <w:rsid w:val="00153408"/>
    <w:rsid w:val="001538D8"/>
    <w:rsid w:val="001539F5"/>
    <w:rsid w:val="00153BF5"/>
    <w:rsid w:val="001541F2"/>
    <w:rsid w:val="00154238"/>
    <w:rsid w:val="00154690"/>
    <w:rsid w:val="00154742"/>
    <w:rsid w:val="001548AD"/>
    <w:rsid w:val="001549AC"/>
    <w:rsid w:val="00154A03"/>
    <w:rsid w:val="00154A7C"/>
    <w:rsid w:val="00154BB7"/>
    <w:rsid w:val="001550CF"/>
    <w:rsid w:val="00155263"/>
    <w:rsid w:val="0015564B"/>
    <w:rsid w:val="0015566F"/>
    <w:rsid w:val="0015569E"/>
    <w:rsid w:val="001556C1"/>
    <w:rsid w:val="00155857"/>
    <w:rsid w:val="00155BD7"/>
    <w:rsid w:val="00155C27"/>
    <w:rsid w:val="00156091"/>
    <w:rsid w:val="00156521"/>
    <w:rsid w:val="00156683"/>
    <w:rsid w:val="00156E25"/>
    <w:rsid w:val="00157074"/>
    <w:rsid w:val="00157719"/>
    <w:rsid w:val="0015781E"/>
    <w:rsid w:val="001579EC"/>
    <w:rsid w:val="00157BE3"/>
    <w:rsid w:val="00157C27"/>
    <w:rsid w:val="00157DE4"/>
    <w:rsid w:val="00160114"/>
    <w:rsid w:val="00160459"/>
    <w:rsid w:val="001605C2"/>
    <w:rsid w:val="00160656"/>
    <w:rsid w:val="001608A0"/>
    <w:rsid w:val="00160F1D"/>
    <w:rsid w:val="00160FEF"/>
    <w:rsid w:val="001612E5"/>
    <w:rsid w:val="00161457"/>
    <w:rsid w:val="00161922"/>
    <w:rsid w:val="00161F8E"/>
    <w:rsid w:val="00162089"/>
    <w:rsid w:val="0016238E"/>
    <w:rsid w:val="001625AF"/>
    <w:rsid w:val="00162AA9"/>
    <w:rsid w:val="00163535"/>
    <w:rsid w:val="0016392C"/>
    <w:rsid w:val="00163CD4"/>
    <w:rsid w:val="00163DC1"/>
    <w:rsid w:val="00163E5A"/>
    <w:rsid w:val="001640D0"/>
    <w:rsid w:val="001640DE"/>
    <w:rsid w:val="00164131"/>
    <w:rsid w:val="0016428D"/>
    <w:rsid w:val="00164305"/>
    <w:rsid w:val="00164488"/>
    <w:rsid w:val="001644C4"/>
    <w:rsid w:val="0016477C"/>
    <w:rsid w:val="00164FDA"/>
    <w:rsid w:val="00165979"/>
    <w:rsid w:val="00165FB2"/>
    <w:rsid w:val="00166027"/>
    <w:rsid w:val="00166455"/>
    <w:rsid w:val="0016661E"/>
    <w:rsid w:val="00166C73"/>
    <w:rsid w:val="00167978"/>
    <w:rsid w:val="00167A31"/>
    <w:rsid w:val="00167CFA"/>
    <w:rsid w:val="00167D8B"/>
    <w:rsid w:val="00167F97"/>
    <w:rsid w:val="00170227"/>
    <w:rsid w:val="001702F3"/>
    <w:rsid w:val="00170C6F"/>
    <w:rsid w:val="00170D6D"/>
    <w:rsid w:val="00170DF8"/>
    <w:rsid w:val="001718D9"/>
    <w:rsid w:val="00171A51"/>
    <w:rsid w:val="00171C87"/>
    <w:rsid w:val="00171D9D"/>
    <w:rsid w:val="00171E9D"/>
    <w:rsid w:val="00171EE9"/>
    <w:rsid w:val="0017235A"/>
    <w:rsid w:val="0017259D"/>
    <w:rsid w:val="0017271D"/>
    <w:rsid w:val="001728E1"/>
    <w:rsid w:val="00172946"/>
    <w:rsid w:val="00172C74"/>
    <w:rsid w:val="00172CF1"/>
    <w:rsid w:val="00172F89"/>
    <w:rsid w:val="00173012"/>
    <w:rsid w:val="001731BF"/>
    <w:rsid w:val="00173577"/>
    <w:rsid w:val="00173C31"/>
    <w:rsid w:val="001740C6"/>
    <w:rsid w:val="0017422C"/>
    <w:rsid w:val="0017428F"/>
    <w:rsid w:val="00174339"/>
    <w:rsid w:val="00174346"/>
    <w:rsid w:val="00174663"/>
    <w:rsid w:val="0017475B"/>
    <w:rsid w:val="00174A5F"/>
    <w:rsid w:val="00174C51"/>
    <w:rsid w:val="00174D04"/>
    <w:rsid w:val="00174E02"/>
    <w:rsid w:val="00174EFF"/>
    <w:rsid w:val="00174FBB"/>
    <w:rsid w:val="00174FD9"/>
    <w:rsid w:val="00175102"/>
    <w:rsid w:val="0017524D"/>
    <w:rsid w:val="001754DE"/>
    <w:rsid w:val="00175D24"/>
    <w:rsid w:val="001763F4"/>
    <w:rsid w:val="00176A35"/>
    <w:rsid w:val="00176AAC"/>
    <w:rsid w:val="00176C94"/>
    <w:rsid w:val="00176DB7"/>
    <w:rsid w:val="001770BF"/>
    <w:rsid w:val="0017732E"/>
    <w:rsid w:val="00177859"/>
    <w:rsid w:val="00177957"/>
    <w:rsid w:val="00177C2B"/>
    <w:rsid w:val="00177C52"/>
    <w:rsid w:val="00177E9A"/>
    <w:rsid w:val="00180355"/>
    <w:rsid w:val="00180487"/>
    <w:rsid w:val="001804F9"/>
    <w:rsid w:val="001808A7"/>
    <w:rsid w:val="00180A30"/>
    <w:rsid w:val="00180C48"/>
    <w:rsid w:val="00180CD9"/>
    <w:rsid w:val="00181151"/>
    <w:rsid w:val="001811B8"/>
    <w:rsid w:val="00181623"/>
    <w:rsid w:val="00181FFD"/>
    <w:rsid w:val="0018220E"/>
    <w:rsid w:val="001823D0"/>
    <w:rsid w:val="001825F1"/>
    <w:rsid w:val="0018289C"/>
    <w:rsid w:val="00182926"/>
    <w:rsid w:val="001829F1"/>
    <w:rsid w:val="00182E36"/>
    <w:rsid w:val="00182F03"/>
    <w:rsid w:val="00182F96"/>
    <w:rsid w:val="00182FE5"/>
    <w:rsid w:val="00183255"/>
    <w:rsid w:val="001836B0"/>
    <w:rsid w:val="001839C3"/>
    <w:rsid w:val="00183CBB"/>
    <w:rsid w:val="001843C6"/>
    <w:rsid w:val="001845D5"/>
    <w:rsid w:val="001845F3"/>
    <w:rsid w:val="001846D4"/>
    <w:rsid w:val="0018486C"/>
    <w:rsid w:val="00184AA8"/>
    <w:rsid w:val="00184C4A"/>
    <w:rsid w:val="00184CC4"/>
    <w:rsid w:val="00184D0F"/>
    <w:rsid w:val="00184D5F"/>
    <w:rsid w:val="00184E24"/>
    <w:rsid w:val="00185048"/>
    <w:rsid w:val="00185176"/>
    <w:rsid w:val="001856BD"/>
    <w:rsid w:val="00185C09"/>
    <w:rsid w:val="00185DFA"/>
    <w:rsid w:val="00185F09"/>
    <w:rsid w:val="001861F5"/>
    <w:rsid w:val="001864B9"/>
    <w:rsid w:val="00186670"/>
    <w:rsid w:val="00186744"/>
    <w:rsid w:val="00186840"/>
    <w:rsid w:val="001868C6"/>
    <w:rsid w:val="00186AC9"/>
    <w:rsid w:val="00186CF1"/>
    <w:rsid w:val="00186F35"/>
    <w:rsid w:val="001871C0"/>
    <w:rsid w:val="001873D7"/>
    <w:rsid w:val="001874B8"/>
    <w:rsid w:val="00187D3B"/>
    <w:rsid w:val="001904EE"/>
    <w:rsid w:val="00190AC7"/>
    <w:rsid w:val="001911B7"/>
    <w:rsid w:val="001917D0"/>
    <w:rsid w:val="00191816"/>
    <w:rsid w:val="00191952"/>
    <w:rsid w:val="00191962"/>
    <w:rsid w:val="0019224C"/>
    <w:rsid w:val="001924B9"/>
    <w:rsid w:val="0019270C"/>
    <w:rsid w:val="0019279D"/>
    <w:rsid w:val="00192944"/>
    <w:rsid w:val="00192BBD"/>
    <w:rsid w:val="00192BD1"/>
    <w:rsid w:val="00192D2B"/>
    <w:rsid w:val="00192E62"/>
    <w:rsid w:val="00192E63"/>
    <w:rsid w:val="00192F17"/>
    <w:rsid w:val="001931C0"/>
    <w:rsid w:val="00193475"/>
    <w:rsid w:val="001934F7"/>
    <w:rsid w:val="00193936"/>
    <w:rsid w:val="001939FF"/>
    <w:rsid w:val="00193AB7"/>
    <w:rsid w:val="001942B6"/>
    <w:rsid w:val="0019469C"/>
    <w:rsid w:val="00194706"/>
    <w:rsid w:val="0019474F"/>
    <w:rsid w:val="00194849"/>
    <w:rsid w:val="001949F7"/>
    <w:rsid w:val="00194A82"/>
    <w:rsid w:val="00194C18"/>
    <w:rsid w:val="00194D02"/>
    <w:rsid w:val="001950C3"/>
    <w:rsid w:val="001950E8"/>
    <w:rsid w:val="001955F1"/>
    <w:rsid w:val="0019561F"/>
    <w:rsid w:val="00195665"/>
    <w:rsid w:val="00195AEA"/>
    <w:rsid w:val="00195B92"/>
    <w:rsid w:val="00195C01"/>
    <w:rsid w:val="00195C09"/>
    <w:rsid w:val="0019634C"/>
    <w:rsid w:val="001966DA"/>
    <w:rsid w:val="00196877"/>
    <w:rsid w:val="00196AD3"/>
    <w:rsid w:val="00196F70"/>
    <w:rsid w:val="00197007"/>
    <w:rsid w:val="001970FD"/>
    <w:rsid w:val="00197102"/>
    <w:rsid w:val="00197130"/>
    <w:rsid w:val="00197573"/>
    <w:rsid w:val="001977EF"/>
    <w:rsid w:val="00197B37"/>
    <w:rsid w:val="00197B3C"/>
    <w:rsid w:val="00197C11"/>
    <w:rsid w:val="001A05A4"/>
    <w:rsid w:val="001A05B2"/>
    <w:rsid w:val="001A07EF"/>
    <w:rsid w:val="001A08F5"/>
    <w:rsid w:val="001A0AF0"/>
    <w:rsid w:val="001A0CDA"/>
    <w:rsid w:val="001A124D"/>
    <w:rsid w:val="001A1639"/>
    <w:rsid w:val="001A1671"/>
    <w:rsid w:val="001A174C"/>
    <w:rsid w:val="001A17D0"/>
    <w:rsid w:val="001A1EBC"/>
    <w:rsid w:val="001A2322"/>
    <w:rsid w:val="001A246C"/>
    <w:rsid w:val="001A262A"/>
    <w:rsid w:val="001A2684"/>
    <w:rsid w:val="001A275E"/>
    <w:rsid w:val="001A2A45"/>
    <w:rsid w:val="001A2BB8"/>
    <w:rsid w:val="001A2BBA"/>
    <w:rsid w:val="001A2F5C"/>
    <w:rsid w:val="001A2FFF"/>
    <w:rsid w:val="001A30BA"/>
    <w:rsid w:val="001A30DF"/>
    <w:rsid w:val="001A32BA"/>
    <w:rsid w:val="001A3558"/>
    <w:rsid w:val="001A36DC"/>
    <w:rsid w:val="001A37CD"/>
    <w:rsid w:val="001A3832"/>
    <w:rsid w:val="001A3843"/>
    <w:rsid w:val="001A3CE4"/>
    <w:rsid w:val="001A3E69"/>
    <w:rsid w:val="001A4153"/>
    <w:rsid w:val="001A45D1"/>
    <w:rsid w:val="001A48C2"/>
    <w:rsid w:val="001A4A1A"/>
    <w:rsid w:val="001A4D54"/>
    <w:rsid w:val="001A4FD7"/>
    <w:rsid w:val="001A520A"/>
    <w:rsid w:val="001A529C"/>
    <w:rsid w:val="001A5524"/>
    <w:rsid w:val="001A5A11"/>
    <w:rsid w:val="001A5A90"/>
    <w:rsid w:val="001A5B23"/>
    <w:rsid w:val="001A5BCB"/>
    <w:rsid w:val="001A5CAA"/>
    <w:rsid w:val="001A6007"/>
    <w:rsid w:val="001A63CB"/>
    <w:rsid w:val="001A6449"/>
    <w:rsid w:val="001A65BA"/>
    <w:rsid w:val="001A6626"/>
    <w:rsid w:val="001A6790"/>
    <w:rsid w:val="001A6AA3"/>
    <w:rsid w:val="001A71FC"/>
    <w:rsid w:val="001A74D4"/>
    <w:rsid w:val="001A7526"/>
    <w:rsid w:val="001A7985"/>
    <w:rsid w:val="001A7C16"/>
    <w:rsid w:val="001A7ED9"/>
    <w:rsid w:val="001B01E6"/>
    <w:rsid w:val="001B0550"/>
    <w:rsid w:val="001B0A04"/>
    <w:rsid w:val="001B0CD3"/>
    <w:rsid w:val="001B10C1"/>
    <w:rsid w:val="001B128D"/>
    <w:rsid w:val="001B1343"/>
    <w:rsid w:val="001B1357"/>
    <w:rsid w:val="001B18E4"/>
    <w:rsid w:val="001B1B0A"/>
    <w:rsid w:val="001B1CC5"/>
    <w:rsid w:val="001B1E41"/>
    <w:rsid w:val="001B2198"/>
    <w:rsid w:val="001B22B5"/>
    <w:rsid w:val="001B23AA"/>
    <w:rsid w:val="001B24B6"/>
    <w:rsid w:val="001B2758"/>
    <w:rsid w:val="001B27C2"/>
    <w:rsid w:val="001B2E15"/>
    <w:rsid w:val="001B2EC3"/>
    <w:rsid w:val="001B32C0"/>
    <w:rsid w:val="001B344B"/>
    <w:rsid w:val="001B3507"/>
    <w:rsid w:val="001B36BD"/>
    <w:rsid w:val="001B3717"/>
    <w:rsid w:val="001B3959"/>
    <w:rsid w:val="001B3A10"/>
    <w:rsid w:val="001B3CC4"/>
    <w:rsid w:val="001B3D6C"/>
    <w:rsid w:val="001B45EA"/>
    <w:rsid w:val="001B45FA"/>
    <w:rsid w:val="001B4A03"/>
    <w:rsid w:val="001B4B75"/>
    <w:rsid w:val="001B4C35"/>
    <w:rsid w:val="001B5346"/>
    <w:rsid w:val="001B5456"/>
    <w:rsid w:val="001B58B2"/>
    <w:rsid w:val="001B591D"/>
    <w:rsid w:val="001B5E51"/>
    <w:rsid w:val="001B5E84"/>
    <w:rsid w:val="001B5EFB"/>
    <w:rsid w:val="001B637A"/>
    <w:rsid w:val="001B6658"/>
    <w:rsid w:val="001B6705"/>
    <w:rsid w:val="001B697F"/>
    <w:rsid w:val="001B6CAF"/>
    <w:rsid w:val="001B6D1F"/>
    <w:rsid w:val="001B6D75"/>
    <w:rsid w:val="001B706B"/>
    <w:rsid w:val="001B717F"/>
    <w:rsid w:val="001B71FF"/>
    <w:rsid w:val="001B7677"/>
    <w:rsid w:val="001B772C"/>
    <w:rsid w:val="001B77E2"/>
    <w:rsid w:val="001B7A1A"/>
    <w:rsid w:val="001B7CAD"/>
    <w:rsid w:val="001C00F5"/>
    <w:rsid w:val="001C01A4"/>
    <w:rsid w:val="001C02C0"/>
    <w:rsid w:val="001C03B0"/>
    <w:rsid w:val="001C1197"/>
    <w:rsid w:val="001C1CE6"/>
    <w:rsid w:val="001C1F5C"/>
    <w:rsid w:val="001C1F9D"/>
    <w:rsid w:val="001C2035"/>
    <w:rsid w:val="001C212C"/>
    <w:rsid w:val="001C229B"/>
    <w:rsid w:val="001C2337"/>
    <w:rsid w:val="001C2A70"/>
    <w:rsid w:val="001C2D4F"/>
    <w:rsid w:val="001C3004"/>
    <w:rsid w:val="001C31D1"/>
    <w:rsid w:val="001C3397"/>
    <w:rsid w:val="001C38A9"/>
    <w:rsid w:val="001C39F8"/>
    <w:rsid w:val="001C3B20"/>
    <w:rsid w:val="001C3B71"/>
    <w:rsid w:val="001C3E1B"/>
    <w:rsid w:val="001C3E2A"/>
    <w:rsid w:val="001C40D2"/>
    <w:rsid w:val="001C432D"/>
    <w:rsid w:val="001C44F6"/>
    <w:rsid w:val="001C45AE"/>
    <w:rsid w:val="001C45B9"/>
    <w:rsid w:val="001C46F9"/>
    <w:rsid w:val="001C4878"/>
    <w:rsid w:val="001C4C23"/>
    <w:rsid w:val="001C4E02"/>
    <w:rsid w:val="001C50C4"/>
    <w:rsid w:val="001C5119"/>
    <w:rsid w:val="001C57C9"/>
    <w:rsid w:val="001C591A"/>
    <w:rsid w:val="001C5937"/>
    <w:rsid w:val="001C62E3"/>
    <w:rsid w:val="001C6403"/>
    <w:rsid w:val="001C652E"/>
    <w:rsid w:val="001C68CE"/>
    <w:rsid w:val="001C6933"/>
    <w:rsid w:val="001C6BEE"/>
    <w:rsid w:val="001C6D9B"/>
    <w:rsid w:val="001C6E6E"/>
    <w:rsid w:val="001C76A8"/>
    <w:rsid w:val="001C7B67"/>
    <w:rsid w:val="001C7EE3"/>
    <w:rsid w:val="001C7F1D"/>
    <w:rsid w:val="001D001C"/>
    <w:rsid w:val="001D005D"/>
    <w:rsid w:val="001D0129"/>
    <w:rsid w:val="001D098B"/>
    <w:rsid w:val="001D0A16"/>
    <w:rsid w:val="001D10F8"/>
    <w:rsid w:val="001D137F"/>
    <w:rsid w:val="001D1765"/>
    <w:rsid w:val="001D18BA"/>
    <w:rsid w:val="001D190E"/>
    <w:rsid w:val="001D1A43"/>
    <w:rsid w:val="001D1BEE"/>
    <w:rsid w:val="001D1EC5"/>
    <w:rsid w:val="001D2DB3"/>
    <w:rsid w:val="001D2EB3"/>
    <w:rsid w:val="001D3189"/>
    <w:rsid w:val="001D33BA"/>
    <w:rsid w:val="001D33D6"/>
    <w:rsid w:val="001D36B9"/>
    <w:rsid w:val="001D395C"/>
    <w:rsid w:val="001D3B8A"/>
    <w:rsid w:val="001D3CE7"/>
    <w:rsid w:val="001D3CF6"/>
    <w:rsid w:val="001D4287"/>
    <w:rsid w:val="001D431B"/>
    <w:rsid w:val="001D46CF"/>
    <w:rsid w:val="001D4C96"/>
    <w:rsid w:val="001D4DF2"/>
    <w:rsid w:val="001D5527"/>
    <w:rsid w:val="001D573D"/>
    <w:rsid w:val="001D5CF3"/>
    <w:rsid w:val="001D63BE"/>
    <w:rsid w:val="001D63D6"/>
    <w:rsid w:val="001D676B"/>
    <w:rsid w:val="001D6908"/>
    <w:rsid w:val="001D7010"/>
    <w:rsid w:val="001D73E2"/>
    <w:rsid w:val="001D78E8"/>
    <w:rsid w:val="001D7A2A"/>
    <w:rsid w:val="001D7EC0"/>
    <w:rsid w:val="001E0007"/>
    <w:rsid w:val="001E0173"/>
    <w:rsid w:val="001E0645"/>
    <w:rsid w:val="001E0C73"/>
    <w:rsid w:val="001E106A"/>
    <w:rsid w:val="001E123D"/>
    <w:rsid w:val="001E1313"/>
    <w:rsid w:val="001E135B"/>
    <w:rsid w:val="001E1415"/>
    <w:rsid w:val="001E164D"/>
    <w:rsid w:val="001E167A"/>
    <w:rsid w:val="001E16C4"/>
    <w:rsid w:val="001E171D"/>
    <w:rsid w:val="001E1CBA"/>
    <w:rsid w:val="001E1CBD"/>
    <w:rsid w:val="001E1FD8"/>
    <w:rsid w:val="001E21E2"/>
    <w:rsid w:val="001E230B"/>
    <w:rsid w:val="001E238E"/>
    <w:rsid w:val="001E2476"/>
    <w:rsid w:val="001E24F7"/>
    <w:rsid w:val="001E2786"/>
    <w:rsid w:val="001E2D11"/>
    <w:rsid w:val="001E2D4B"/>
    <w:rsid w:val="001E2D4E"/>
    <w:rsid w:val="001E30B3"/>
    <w:rsid w:val="001E34CD"/>
    <w:rsid w:val="001E3549"/>
    <w:rsid w:val="001E388F"/>
    <w:rsid w:val="001E3A59"/>
    <w:rsid w:val="001E3B65"/>
    <w:rsid w:val="001E3C9F"/>
    <w:rsid w:val="001E3E4B"/>
    <w:rsid w:val="001E3F1F"/>
    <w:rsid w:val="001E41AA"/>
    <w:rsid w:val="001E42F8"/>
    <w:rsid w:val="001E4841"/>
    <w:rsid w:val="001E4A37"/>
    <w:rsid w:val="001E4B9D"/>
    <w:rsid w:val="001E5001"/>
    <w:rsid w:val="001E55F1"/>
    <w:rsid w:val="001E5C4D"/>
    <w:rsid w:val="001E6B8C"/>
    <w:rsid w:val="001E6DE8"/>
    <w:rsid w:val="001E7BBF"/>
    <w:rsid w:val="001E7D35"/>
    <w:rsid w:val="001F038C"/>
    <w:rsid w:val="001F042F"/>
    <w:rsid w:val="001F0552"/>
    <w:rsid w:val="001F068E"/>
    <w:rsid w:val="001F096F"/>
    <w:rsid w:val="001F0AB2"/>
    <w:rsid w:val="001F0B9F"/>
    <w:rsid w:val="001F0CC4"/>
    <w:rsid w:val="001F1304"/>
    <w:rsid w:val="001F15E5"/>
    <w:rsid w:val="001F1721"/>
    <w:rsid w:val="001F17EA"/>
    <w:rsid w:val="001F1912"/>
    <w:rsid w:val="001F19DC"/>
    <w:rsid w:val="001F1AE0"/>
    <w:rsid w:val="001F1B93"/>
    <w:rsid w:val="001F1DCB"/>
    <w:rsid w:val="001F1EAA"/>
    <w:rsid w:val="001F1FAD"/>
    <w:rsid w:val="001F2107"/>
    <w:rsid w:val="001F22F6"/>
    <w:rsid w:val="001F233D"/>
    <w:rsid w:val="001F2D74"/>
    <w:rsid w:val="001F2E5D"/>
    <w:rsid w:val="001F2E9D"/>
    <w:rsid w:val="001F2EC1"/>
    <w:rsid w:val="001F2F3E"/>
    <w:rsid w:val="001F311A"/>
    <w:rsid w:val="001F340F"/>
    <w:rsid w:val="001F3437"/>
    <w:rsid w:val="001F3B66"/>
    <w:rsid w:val="001F3BFD"/>
    <w:rsid w:val="001F3C90"/>
    <w:rsid w:val="001F3C95"/>
    <w:rsid w:val="001F4351"/>
    <w:rsid w:val="001F43B6"/>
    <w:rsid w:val="001F43C7"/>
    <w:rsid w:val="001F4544"/>
    <w:rsid w:val="001F4597"/>
    <w:rsid w:val="001F45AC"/>
    <w:rsid w:val="001F4DB1"/>
    <w:rsid w:val="001F4F05"/>
    <w:rsid w:val="001F5000"/>
    <w:rsid w:val="001F51E2"/>
    <w:rsid w:val="001F575C"/>
    <w:rsid w:val="001F5836"/>
    <w:rsid w:val="001F5CDA"/>
    <w:rsid w:val="001F5D57"/>
    <w:rsid w:val="001F6401"/>
    <w:rsid w:val="001F64AE"/>
    <w:rsid w:val="001F6539"/>
    <w:rsid w:val="001F6620"/>
    <w:rsid w:val="001F68E0"/>
    <w:rsid w:val="001F6E5C"/>
    <w:rsid w:val="001F7025"/>
    <w:rsid w:val="001F7068"/>
    <w:rsid w:val="001F745C"/>
    <w:rsid w:val="001F75A1"/>
    <w:rsid w:val="001F7665"/>
    <w:rsid w:val="001F77D6"/>
    <w:rsid w:val="001F7C91"/>
    <w:rsid w:val="00200448"/>
    <w:rsid w:val="00200804"/>
    <w:rsid w:val="00200CA2"/>
    <w:rsid w:val="00200D9A"/>
    <w:rsid w:val="00200F61"/>
    <w:rsid w:val="0020124E"/>
    <w:rsid w:val="0020156E"/>
    <w:rsid w:val="00201822"/>
    <w:rsid w:val="00201895"/>
    <w:rsid w:val="00201C51"/>
    <w:rsid w:val="00201DA2"/>
    <w:rsid w:val="00201DB0"/>
    <w:rsid w:val="00201F0E"/>
    <w:rsid w:val="00201FF9"/>
    <w:rsid w:val="0020233B"/>
    <w:rsid w:val="00202633"/>
    <w:rsid w:val="00202C54"/>
    <w:rsid w:val="00202DD7"/>
    <w:rsid w:val="00203284"/>
    <w:rsid w:val="0020338C"/>
    <w:rsid w:val="00203447"/>
    <w:rsid w:val="0020391C"/>
    <w:rsid w:val="0020398E"/>
    <w:rsid w:val="00203B34"/>
    <w:rsid w:val="00203EF2"/>
    <w:rsid w:val="002044C6"/>
    <w:rsid w:val="00204508"/>
    <w:rsid w:val="002046EA"/>
    <w:rsid w:val="0020490A"/>
    <w:rsid w:val="00204AD9"/>
    <w:rsid w:val="00205237"/>
    <w:rsid w:val="00205560"/>
    <w:rsid w:val="002055DA"/>
    <w:rsid w:val="002058BA"/>
    <w:rsid w:val="002059D4"/>
    <w:rsid w:val="00205AA0"/>
    <w:rsid w:val="00205DE5"/>
    <w:rsid w:val="00205F92"/>
    <w:rsid w:val="00206409"/>
    <w:rsid w:val="00206473"/>
    <w:rsid w:val="002064AA"/>
    <w:rsid w:val="00206EF9"/>
    <w:rsid w:val="00206F27"/>
    <w:rsid w:val="00206F97"/>
    <w:rsid w:val="00207453"/>
    <w:rsid w:val="0020746E"/>
    <w:rsid w:val="00207516"/>
    <w:rsid w:val="002079E1"/>
    <w:rsid w:val="00207C0A"/>
    <w:rsid w:val="00210001"/>
    <w:rsid w:val="002100AC"/>
    <w:rsid w:val="00210936"/>
    <w:rsid w:val="00211329"/>
    <w:rsid w:val="0021134A"/>
    <w:rsid w:val="0021172F"/>
    <w:rsid w:val="002117E9"/>
    <w:rsid w:val="002118F4"/>
    <w:rsid w:val="00211A9A"/>
    <w:rsid w:val="00212344"/>
    <w:rsid w:val="00212399"/>
    <w:rsid w:val="00212544"/>
    <w:rsid w:val="00212836"/>
    <w:rsid w:val="00212857"/>
    <w:rsid w:val="0021293B"/>
    <w:rsid w:val="00212AD4"/>
    <w:rsid w:val="00212F79"/>
    <w:rsid w:val="00213147"/>
    <w:rsid w:val="002131BA"/>
    <w:rsid w:val="00213514"/>
    <w:rsid w:val="002135A0"/>
    <w:rsid w:val="0021373B"/>
    <w:rsid w:val="002137C3"/>
    <w:rsid w:val="002137CB"/>
    <w:rsid w:val="00213917"/>
    <w:rsid w:val="00213F94"/>
    <w:rsid w:val="0021437D"/>
    <w:rsid w:val="00214499"/>
    <w:rsid w:val="00214577"/>
    <w:rsid w:val="00214657"/>
    <w:rsid w:val="0021498D"/>
    <w:rsid w:val="00214A76"/>
    <w:rsid w:val="00214B10"/>
    <w:rsid w:val="00215100"/>
    <w:rsid w:val="00215429"/>
    <w:rsid w:val="00215602"/>
    <w:rsid w:val="00215658"/>
    <w:rsid w:val="00215B40"/>
    <w:rsid w:val="00215DE0"/>
    <w:rsid w:val="00216396"/>
    <w:rsid w:val="0021676F"/>
    <w:rsid w:val="00216847"/>
    <w:rsid w:val="00216A71"/>
    <w:rsid w:val="00216D3C"/>
    <w:rsid w:val="00216EF4"/>
    <w:rsid w:val="00217034"/>
    <w:rsid w:val="0021715D"/>
    <w:rsid w:val="002176A7"/>
    <w:rsid w:val="00217748"/>
    <w:rsid w:val="00217A29"/>
    <w:rsid w:val="00217AC8"/>
    <w:rsid w:val="00217ED5"/>
    <w:rsid w:val="002200BD"/>
    <w:rsid w:val="002208BC"/>
    <w:rsid w:val="0022094B"/>
    <w:rsid w:val="00220B8B"/>
    <w:rsid w:val="00220C33"/>
    <w:rsid w:val="00220E21"/>
    <w:rsid w:val="00220FF7"/>
    <w:rsid w:val="002219C2"/>
    <w:rsid w:val="0022237B"/>
    <w:rsid w:val="0022255F"/>
    <w:rsid w:val="0022259F"/>
    <w:rsid w:val="00222B93"/>
    <w:rsid w:val="00222C11"/>
    <w:rsid w:val="00222C38"/>
    <w:rsid w:val="00222D7A"/>
    <w:rsid w:val="00223105"/>
    <w:rsid w:val="00223532"/>
    <w:rsid w:val="0022372A"/>
    <w:rsid w:val="002238D4"/>
    <w:rsid w:val="0022392F"/>
    <w:rsid w:val="00223AD8"/>
    <w:rsid w:val="00223CAB"/>
    <w:rsid w:val="00223F67"/>
    <w:rsid w:val="002242F0"/>
    <w:rsid w:val="002247EB"/>
    <w:rsid w:val="0022480E"/>
    <w:rsid w:val="00224869"/>
    <w:rsid w:val="00224B3F"/>
    <w:rsid w:val="00224B60"/>
    <w:rsid w:val="00224ED1"/>
    <w:rsid w:val="00225449"/>
    <w:rsid w:val="00225450"/>
    <w:rsid w:val="002256FB"/>
    <w:rsid w:val="00225B25"/>
    <w:rsid w:val="00225C0E"/>
    <w:rsid w:val="00225D5C"/>
    <w:rsid w:val="00225DDC"/>
    <w:rsid w:val="00225EE9"/>
    <w:rsid w:val="00226060"/>
    <w:rsid w:val="00226452"/>
    <w:rsid w:val="0022676D"/>
    <w:rsid w:val="002268F4"/>
    <w:rsid w:val="00226BDF"/>
    <w:rsid w:val="00226C59"/>
    <w:rsid w:val="00227311"/>
    <w:rsid w:val="002274A0"/>
    <w:rsid w:val="002274B4"/>
    <w:rsid w:val="0022765A"/>
    <w:rsid w:val="0022772B"/>
    <w:rsid w:val="0022772E"/>
    <w:rsid w:val="00227B23"/>
    <w:rsid w:val="00227D40"/>
    <w:rsid w:val="002300D4"/>
    <w:rsid w:val="002300F1"/>
    <w:rsid w:val="0023020C"/>
    <w:rsid w:val="002303E1"/>
    <w:rsid w:val="002305B6"/>
    <w:rsid w:val="00230821"/>
    <w:rsid w:val="00230E56"/>
    <w:rsid w:val="0023128A"/>
    <w:rsid w:val="002313BB"/>
    <w:rsid w:val="00231644"/>
    <w:rsid w:val="00231701"/>
    <w:rsid w:val="00231758"/>
    <w:rsid w:val="00231CFF"/>
    <w:rsid w:val="00231D8F"/>
    <w:rsid w:val="002326EB"/>
    <w:rsid w:val="0023281A"/>
    <w:rsid w:val="002328AD"/>
    <w:rsid w:val="00232947"/>
    <w:rsid w:val="00232BA9"/>
    <w:rsid w:val="00232CB5"/>
    <w:rsid w:val="002331B9"/>
    <w:rsid w:val="0023333C"/>
    <w:rsid w:val="0023369B"/>
    <w:rsid w:val="00233816"/>
    <w:rsid w:val="00233885"/>
    <w:rsid w:val="0023398C"/>
    <w:rsid w:val="00233A60"/>
    <w:rsid w:val="00233D5D"/>
    <w:rsid w:val="00233FA7"/>
    <w:rsid w:val="002342DA"/>
    <w:rsid w:val="002345D9"/>
    <w:rsid w:val="00234993"/>
    <w:rsid w:val="00234B87"/>
    <w:rsid w:val="00234E9D"/>
    <w:rsid w:val="00235142"/>
    <w:rsid w:val="0023527B"/>
    <w:rsid w:val="0023548A"/>
    <w:rsid w:val="0023583E"/>
    <w:rsid w:val="0023594B"/>
    <w:rsid w:val="002359E5"/>
    <w:rsid w:val="00235BAE"/>
    <w:rsid w:val="0023602E"/>
    <w:rsid w:val="002360CD"/>
    <w:rsid w:val="0023641F"/>
    <w:rsid w:val="00236532"/>
    <w:rsid w:val="002365B2"/>
    <w:rsid w:val="002366A8"/>
    <w:rsid w:val="00236A4E"/>
    <w:rsid w:val="00236AA8"/>
    <w:rsid w:val="00236DB0"/>
    <w:rsid w:val="002376C0"/>
    <w:rsid w:val="0023797A"/>
    <w:rsid w:val="00237A20"/>
    <w:rsid w:val="00237DC3"/>
    <w:rsid w:val="00237ECB"/>
    <w:rsid w:val="00237F9D"/>
    <w:rsid w:val="00240365"/>
    <w:rsid w:val="0024044D"/>
    <w:rsid w:val="002407BF"/>
    <w:rsid w:val="0024096B"/>
    <w:rsid w:val="002409B9"/>
    <w:rsid w:val="00240ADA"/>
    <w:rsid w:val="0024176F"/>
    <w:rsid w:val="002417B3"/>
    <w:rsid w:val="00241B32"/>
    <w:rsid w:val="00241B55"/>
    <w:rsid w:val="00241DB4"/>
    <w:rsid w:val="00241DF3"/>
    <w:rsid w:val="00242194"/>
    <w:rsid w:val="0024224C"/>
    <w:rsid w:val="002425C6"/>
    <w:rsid w:val="00242853"/>
    <w:rsid w:val="00242C8A"/>
    <w:rsid w:val="00242FA9"/>
    <w:rsid w:val="002430A1"/>
    <w:rsid w:val="002432CA"/>
    <w:rsid w:val="0024340B"/>
    <w:rsid w:val="00243884"/>
    <w:rsid w:val="00243B1C"/>
    <w:rsid w:val="00243B8E"/>
    <w:rsid w:val="002444A9"/>
    <w:rsid w:val="002446F7"/>
    <w:rsid w:val="00244FA5"/>
    <w:rsid w:val="0024582A"/>
    <w:rsid w:val="00245EF0"/>
    <w:rsid w:val="00245F34"/>
    <w:rsid w:val="002460BE"/>
    <w:rsid w:val="002462E4"/>
    <w:rsid w:val="00246696"/>
    <w:rsid w:val="00246A77"/>
    <w:rsid w:val="00246ACA"/>
    <w:rsid w:val="002472F1"/>
    <w:rsid w:val="002477CB"/>
    <w:rsid w:val="00247BAE"/>
    <w:rsid w:val="00247CC1"/>
    <w:rsid w:val="00247F6C"/>
    <w:rsid w:val="002503B4"/>
    <w:rsid w:val="002506EE"/>
    <w:rsid w:val="002509C7"/>
    <w:rsid w:val="00250A99"/>
    <w:rsid w:val="00250AED"/>
    <w:rsid w:val="00250D97"/>
    <w:rsid w:val="002513A0"/>
    <w:rsid w:val="00251509"/>
    <w:rsid w:val="00251553"/>
    <w:rsid w:val="00251639"/>
    <w:rsid w:val="00251D23"/>
    <w:rsid w:val="00252385"/>
    <w:rsid w:val="002523E5"/>
    <w:rsid w:val="00252F85"/>
    <w:rsid w:val="00253670"/>
    <w:rsid w:val="002538D4"/>
    <w:rsid w:val="00253A16"/>
    <w:rsid w:val="002544FC"/>
    <w:rsid w:val="00254520"/>
    <w:rsid w:val="00254870"/>
    <w:rsid w:val="002548F8"/>
    <w:rsid w:val="00254C3D"/>
    <w:rsid w:val="00254DA4"/>
    <w:rsid w:val="00254F81"/>
    <w:rsid w:val="002551E3"/>
    <w:rsid w:val="002552E9"/>
    <w:rsid w:val="002554E1"/>
    <w:rsid w:val="002554E9"/>
    <w:rsid w:val="0025564A"/>
    <w:rsid w:val="002556BA"/>
    <w:rsid w:val="00255C4F"/>
    <w:rsid w:val="00255D39"/>
    <w:rsid w:val="00255FFB"/>
    <w:rsid w:val="00256017"/>
    <w:rsid w:val="002561C9"/>
    <w:rsid w:val="002562D2"/>
    <w:rsid w:val="002563D9"/>
    <w:rsid w:val="002563E3"/>
    <w:rsid w:val="00256429"/>
    <w:rsid w:val="002566E3"/>
    <w:rsid w:val="00256A4B"/>
    <w:rsid w:val="00256C80"/>
    <w:rsid w:val="00256D36"/>
    <w:rsid w:val="00256D40"/>
    <w:rsid w:val="00256DAE"/>
    <w:rsid w:val="00256F64"/>
    <w:rsid w:val="0025712A"/>
    <w:rsid w:val="00257371"/>
    <w:rsid w:val="002573B9"/>
    <w:rsid w:val="00257B1C"/>
    <w:rsid w:val="00257E79"/>
    <w:rsid w:val="00260601"/>
    <w:rsid w:val="00260895"/>
    <w:rsid w:val="00260A49"/>
    <w:rsid w:val="00261194"/>
    <w:rsid w:val="00261433"/>
    <w:rsid w:val="00261683"/>
    <w:rsid w:val="00261862"/>
    <w:rsid w:val="002618E3"/>
    <w:rsid w:val="00261993"/>
    <w:rsid w:val="00261D94"/>
    <w:rsid w:val="00261E54"/>
    <w:rsid w:val="00261EE9"/>
    <w:rsid w:val="00261F4B"/>
    <w:rsid w:val="00262243"/>
    <w:rsid w:val="00262A7B"/>
    <w:rsid w:val="00262BD9"/>
    <w:rsid w:val="00262C43"/>
    <w:rsid w:val="00263543"/>
    <w:rsid w:val="00263882"/>
    <w:rsid w:val="00263D14"/>
    <w:rsid w:val="002640FE"/>
    <w:rsid w:val="0026414E"/>
    <w:rsid w:val="00264206"/>
    <w:rsid w:val="002643A6"/>
    <w:rsid w:val="00264A0D"/>
    <w:rsid w:val="002652BA"/>
    <w:rsid w:val="00265865"/>
    <w:rsid w:val="00265982"/>
    <w:rsid w:val="00265B30"/>
    <w:rsid w:val="00265BDF"/>
    <w:rsid w:val="002662B6"/>
    <w:rsid w:val="00266732"/>
    <w:rsid w:val="0026677B"/>
    <w:rsid w:val="00266C50"/>
    <w:rsid w:val="00266D64"/>
    <w:rsid w:val="00266FC0"/>
    <w:rsid w:val="002674C9"/>
    <w:rsid w:val="00267927"/>
    <w:rsid w:val="0026792B"/>
    <w:rsid w:val="00267A34"/>
    <w:rsid w:val="00267A58"/>
    <w:rsid w:val="00267B27"/>
    <w:rsid w:val="00267B8F"/>
    <w:rsid w:val="00267BC7"/>
    <w:rsid w:val="00267D67"/>
    <w:rsid w:val="00267E85"/>
    <w:rsid w:val="00270438"/>
    <w:rsid w:val="002704EA"/>
    <w:rsid w:val="002709A0"/>
    <w:rsid w:val="00270AD5"/>
    <w:rsid w:val="00270E94"/>
    <w:rsid w:val="00271490"/>
    <w:rsid w:val="0027152B"/>
    <w:rsid w:val="00271723"/>
    <w:rsid w:val="0027179E"/>
    <w:rsid w:val="00271A3C"/>
    <w:rsid w:val="00271DD8"/>
    <w:rsid w:val="00271F1F"/>
    <w:rsid w:val="002723DC"/>
    <w:rsid w:val="00272521"/>
    <w:rsid w:val="0027280F"/>
    <w:rsid w:val="00272A17"/>
    <w:rsid w:val="00272FB1"/>
    <w:rsid w:val="00272FE8"/>
    <w:rsid w:val="00273499"/>
    <w:rsid w:val="0027372E"/>
    <w:rsid w:val="0027377B"/>
    <w:rsid w:val="002738B4"/>
    <w:rsid w:val="00273957"/>
    <w:rsid w:val="00273A7F"/>
    <w:rsid w:val="00273AA4"/>
    <w:rsid w:val="00273BBD"/>
    <w:rsid w:val="00273F1F"/>
    <w:rsid w:val="002743A8"/>
    <w:rsid w:val="002743DF"/>
    <w:rsid w:val="002743F8"/>
    <w:rsid w:val="002751B9"/>
    <w:rsid w:val="00275405"/>
    <w:rsid w:val="0027550F"/>
    <w:rsid w:val="002759C1"/>
    <w:rsid w:val="00275A17"/>
    <w:rsid w:val="00275E78"/>
    <w:rsid w:val="0027614D"/>
    <w:rsid w:val="00276163"/>
    <w:rsid w:val="00276387"/>
    <w:rsid w:val="00276390"/>
    <w:rsid w:val="00276604"/>
    <w:rsid w:val="00277D97"/>
    <w:rsid w:val="0028036D"/>
    <w:rsid w:val="00280429"/>
    <w:rsid w:val="00280618"/>
    <w:rsid w:val="00280BC0"/>
    <w:rsid w:val="00280E2D"/>
    <w:rsid w:val="0028133C"/>
    <w:rsid w:val="002814AC"/>
    <w:rsid w:val="0028182E"/>
    <w:rsid w:val="00281D34"/>
    <w:rsid w:val="002829D7"/>
    <w:rsid w:val="00282B03"/>
    <w:rsid w:val="00282CA9"/>
    <w:rsid w:val="00283127"/>
    <w:rsid w:val="002831E1"/>
    <w:rsid w:val="002833BE"/>
    <w:rsid w:val="002833E0"/>
    <w:rsid w:val="002838CF"/>
    <w:rsid w:val="00283EDA"/>
    <w:rsid w:val="00283FE5"/>
    <w:rsid w:val="00283FEA"/>
    <w:rsid w:val="002841AE"/>
    <w:rsid w:val="002845FF"/>
    <w:rsid w:val="00284767"/>
    <w:rsid w:val="00284795"/>
    <w:rsid w:val="002847C8"/>
    <w:rsid w:val="00284871"/>
    <w:rsid w:val="00284CFE"/>
    <w:rsid w:val="00284FC9"/>
    <w:rsid w:val="002851BF"/>
    <w:rsid w:val="00285456"/>
    <w:rsid w:val="002856B2"/>
    <w:rsid w:val="002857BA"/>
    <w:rsid w:val="00285822"/>
    <w:rsid w:val="00285917"/>
    <w:rsid w:val="00285B2B"/>
    <w:rsid w:val="00285B7E"/>
    <w:rsid w:val="00285CAD"/>
    <w:rsid w:val="00286123"/>
    <w:rsid w:val="0028622E"/>
    <w:rsid w:val="002866DC"/>
    <w:rsid w:val="00286B7D"/>
    <w:rsid w:val="00286EC1"/>
    <w:rsid w:val="0028753B"/>
    <w:rsid w:val="002875CF"/>
    <w:rsid w:val="002876CC"/>
    <w:rsid w:val="00287960"/>
    <w:rsid w:val="002879AA"/>
    <w:rsid w:val="00290027"/>
    <w:rsid w:val="002903DF"/>
    <w:rsid w:val="00290B12"/>
    <w:rsid w:val="00290BD4"/>
    <w:rsid w:val="002914C7"/>
    <w:rsid w:val="00291CF0"/>
    <w:rsid w:val="002920EC"/>
    <w:rsid w:val="00292108"/>
    <w:rsid w:val="0029261D"/>
    <w:rsid w:val="00292744"/>
    <w:rsid w:val="00292A67"/>
    <w:rsid w:val="00292E83"/>
    <w:rsid w:val="00292FF1"/>
    <w:rsid w:val="0029308A"/>
    <w:rsid w:val="00293565"/>
    <w:rsid w:val="00293CEB"/>
    <w:rsid w:val="00294181"/>
    <w:rsid w:val="002942ED"/>
    <w:rsid w:val="00294714"/>
    <w:rsid w:val="002948F7"/>
    <w:rsid w:val="002949A1"/>
    <w:rsid w:val="00294E6A"/>
    <w:rsid w:val="0029586B"/>
    <w:rsid w:val="00295DD4"/>
    <w:rsid w:val="00296039"/>
    <w:rsid w:val="002960EF"/>
    <w:rsid w:val="00296118"/>
    <w:rsid w:val="00296128"/>
    <w:rsid w:val="0029636D"/>
    <w:rsid w:val="0029649A"/>
    <w:rsid w:val="002967B3"/>
    <w:rsid w:val="00296821"/>
    <w:rsid w:val="00296CBB"/>
    <w:rsid w:val="00296D39"/>
    <w:rsid w:val="00296F60"/>
    <w:rsid w:val="00297023"/>
    <w:rsid w:val="00297092"/>
    <w:rsid w:val="002972A6"/>
    <w:rsid w:val="00297453"/>
    <w:rsid w:val="002977AF"/>
    <w:rsid w:val="0029798C"/>
    <w:rsid w:val="002A003F"/>
    <w:rsid w:val="002A01C7"/>
    <w:rsid w:val="002A0293"/>
    <w:rsid w:val="002A02F6"/>
    <w:rsid w:val="002A0376"/>
    <w:rsid w:val="002A08C1"/>
    <w:rsid w:val="002A0975"/>
    <w:rsid w:val="002A09BA"/>
    <w:rsid w:val="002A0C79"/>
    <w:rsid w:val="002A0E98"/>
    <w:rsid w:val="002A1286"/>
    <w:rsid w:val="002A163E"/>
    <w:rsid w:val="002A1780"/>
    <w:rsid w:val="002A19E7"/>
    <w:rsid w:val="002A1B3A"/>
    <w:rsid w:val="002A1C0F"/>
    <w:rsid w:val="002A1CBD"/>
    <w:rsid w:val="002A251A"/>
    <w:rsid w:val="002A27E8"/>
    <w:rsid w:val="002A28A7"/>
    <w:rsid w:val="002A2CBB"/>
    <w:rsid w:val="002A2D16"/>
    <w:rsid w:val="002A2F35"/>
    <w:rsid w:val="002A2FEA"/>
    <w:rsid w:val="002A332D"/>
    <w:rsid w:val="002A3533"/>
    <w:rsid w:val="002A3812"/>
    <w:rsid w:val="002A3E3D"/>
    <w:rsid w:val="002A3FB2"/>
    <w:rsid w:val="002A41AC"/>
    <w:rsid w:val="002A41F4"/>
    <w:rsid w:val="002A4B3E"/>
    <w:rsid w:val="002A4E6D"/>
    <w:rsid w:val="002A5157"/>
    <w:rsid w:val="002A5545"/>
    <w:rsid w:val="002A5791"/>
    <w:rsid w:val="002A5960"/>
    <w:rsid w:val="002A59F4"/>
    <w:rsid w:val="002A5B54"/>
    <w:rsid w:val="002A5CC2"/>
    <w:rsid w:val="002A5E06"/>
    <w:rsid w:val="002A5FC7"/>
    <w:rsid w:val="002A66C7"/>
    <w:rsid w:val="002A6710"/>
    <w:rsid w:val="002A6AAA"/>
    <w:rsid w:val="002A6C91"/>
    <w:rsid w:val="002A6D6A"/>
    <w:rsid w:val="002A6DB9"/>
    <w:rsid w:val="002A6E4E"/>
    <w:rsid w:val="002A6E85"/>
    <w:rsid w:val="002A6EAE"/>
    <w:rsid w:val="002A6EF6"/>
    <w:rsid w:val="002A776F"/>
    <w:rsid w:val="002A786B"/>
    <w:rsid w:val="002A78F8"/>
    <w:rsid w:val="002A7AAA"/>
    <w:rsid w:val="002A7C3D"/>
    <w:rsid w:val="002A7CAC"/>
    <w:rsid w:val="002A7D51"/>
    <w:rsid w:val="002A7DDC"/>
    <w:rsid w:val="002B000B"/>
    <w:rsid w:val="002B02D5"/>
    <w:rsid w:val="002B0360"/>
    <w:rsid w:val="002B0610"/>
    <w:rsid w:val="002B08C7"/>
    <w:rsid w:val="002B0FF8"/>
    <w:rsid w:val="002B125B"/>
    <w:rsid w:val="002B12FB"/>
    <w:rsid w:val="002B13AD"/>
    <w:rsid w:val="002B1403"/>
    <w:rsid w:val="002B152F"/>
    <w:rsid w:val="002B1668"/>
    <w:rsid w:val="002B170B"/>
    <w:rsid w:val="002B1AB8"/>
    <w:rsid w:val="002B1B40"/>
    <w:rsid w:val="002B1DB0"/>
    <w:rsid w:val="002B20DE"/>
    <w:rsid w:val="002B2181"/>
    <w:rsid w:val="002B21D0"/>
    <w:rsid w:val="002B2437"/>
    <w:rsid w:val="002B259D"/>
    <w:rsid w:val="002B2A8A"/>
    <w:rsid w:val="002B2C3E"/>
    <w:rsid w:val="002B33DB"/>
    <w:rsid w:val="002B354B"/>
    <w:rsid w:val="002B3B93"/>
    <w:rsid w:val="002B3B99"/>
    <w:rsid w:val="002B3ED2"/>
    <w:rsid w:val="002B403B"/>
    <w:rsid w:val="002B4304"/>
    <w:rsid w:val="002B43D9"/>
    <w:rsid w:val="002B4551"/>
    <w:rsid w:val="002B4651"/>
    <w:rsid w:val="002B467E"/>
    <w:rsid w:val="002B46DE"/>
    <w:rsid w:val="002B4A6D"/>
    <w:rsid w:val="002B4A8B"/>
    <w:rsid w:val="002B4A8E"/>
    <w:rsid w:val="002B4BA7"/>
    <w:rsid w:val="002B53AC"/>
    <w:rsid w:val="002B548F"/>
    <w:rsid w:val="002B59FE"/>
    <w:rsid w:val="002B5AEC"/>
    <w:rsid w:val="002B63B5"/>
    <w:rsid w:val="002B6503"/>
    <w:rsid w:val="002B6755"/>
    <w:rsid w:val="002B7057"/>
    <w:rsid w:val="002B70C1"/>
    <w:rsid w:val="002B71A1"/>
    <w:rsid w:val="002B7282"/>
    <w:rsid w:val="002B7454"/>
    <w:rsid w:val="002B7490"/>
    <w:rsid w:val="002B7612"/>
    <w:rsid w:val="002B7A94"/>
    <w:rsid w:val="002B7B22"/>
    <w:rsid w:val="002B7B4F"/>
    <w:rsid w:val="002B7E34"/>
    <w:rsid w:val="002C0195"/>
    <w:rsid w:val="002C037F"/>
    <w:rsid w:val="002C0922"/>
    <w:rsid w:val="002C0F1C"/>
    <w:rsid w:val="002C1265"/>
    <w:rsid w:val="002C13E2"/>
    <w:rsid w:val="002C1888"/>
    <w:rsid w:val="002C1E59"/>
    <w:rsid w:val="002C2311"/>
    <w:rsid w:val="002C231C"/>
    <w:rsid w:val="002C233F"/>
    <w:rsid w:val="002C2806"/>
    <w:rsid w:val="002C298C"/>
    <w:rsid w:val="002C2C21"/>
    <w:rsid w:val="002C2D6E"/>
    <w:rsid w:val="002C34AF"/>
    <w:rsid w:val="002C35B6"/>
    <w:rsid w:val="002C375A"/>
    <w:rsid w:val="002C3770"/>
    <w:rsid w:val="002C3B33"/>
    <w:rsid w:val="002C4824"/>
    <w:rsid w:val="002C4D31"/>
    <w:rsid w:val="002C4D53"/>
    <w:rsid w:val="002C5092"/>
    <w:rsid w:val="002C5359"/>
    <w:rsid w:val="002C5994"/>
    <w:rsid w:val="002C5A0F"/>
    <w:rsid w:val="002C6080"/>
    <w:rsid w:val="002C62B9"/>
    <w:rsid w:val="002C632F"/>
    <w:rsid w:val="002C6379"/>
    <w:rsid w:val="002C64AD"/>
    <w:rsid w:val="002C67F5"/>
    <w:rsid w:val="002C6858"/>
    <w:rsid w:val="002C68ED"/>
    <w:rsid w:val="002C6948"/>
    <w:rsid w:val="002C6D99"/>
    <w:rsid w:val="002C6EFD"/>
    <w:rsid w:val="002C7059"/>
    <w:rsid w:val="002C70E8"/>
    <w:rsid w:val="002C715A"/>
    <w:rsid w:val="002C7898"/>
    <w:rsid w:val="002C79F4"/>
    <w:rsid w:val="002C7A71"/>
    <w:rsid w:val="002C7CC3"/>
    <w:rsid w:val="002D002C"/>
    <w:rsid w:val="002D015E"/>
    <w:rsid w:val="002D0236"/>
    <w:rsid w:val="002D0542"/>
    <w:rsid w:val="002D054C"/>
    <w:rsid w:val="002D0899"/>
    <w:rsid w:val="002D0E7C"/>
    <w:rsid w:val="002D1089"/>
    <w:rsid w:val="002D1301"/>
    <w:rsid w:val="002D1940"/>
    <w:rsid w:val="002D1B80"/>
    <w:rsid w:val="002D1E89"/>
    <w:rsid w:val="002D1E99"/>
    <w:rsid w:val="002D1ED9"/>
    <w:rsid w:val="002D2040"/>
    <w:rsid w:val="002D2125"/>
    <w:rsid w:val="002D281C"/>
    <w:rsid w:val="002D2838"/>
    <w:rsid w:val="002D286B"/>
    <w:rsid w:val="002D28F7"/>
    <w:rsid w:val="002D292D"/>
    <w:rsid w:val="002D2F3B"/>
    <w:rsid w:val="002D2FF6"/>
    <w:rsid w:val="002D34B2"/>
    <w:rsid w:val="002D3881"/>
    <w:rsid w:val="002D38C0"/>
    <w:rsid w:val="002D3FCC"/>
    <w:rsid w:val="002D40B8"/>
    <w:rsid w:val="002D45B2"/>
    <w:rsid w:val="002D471A"/>
    <w:rsid w:val="002D4803"/>
    <w:rsid w:val="002D487E"/>
    <w:rsid w:val="002D49A6"/>
    <w:rsid w:val="002D4D7F"/>
    <w:rsid w:val="002D4D97"/>
    <w:rsid w:val="002D502C"/>
    <w:rsid w:val="002D5350"/>
    <w:rsid w:val="002D5524"/>
    <w:rsid w:val="002D565D"/>
    <w:rsid w:val="002D5806"/>
    <w:rsid w:val="002D58E6"/>
    <w:rsid w:val="002D5A00"/>
    <w:rsid w:val="002D6168"/>
    <w:rsid w:val="002D61AA"/>
    <w:rsid w:val="002D61FB"/>
    <w:rsid w:val="002D637C"/>
    <w:rsid w:val="002D63B6"/>
    <w:rsid w:val="002D6603"/>
    <w:rsid w:val="002D681E"/>
    <w:rsid w:val="002D685E"/>
    <w:rsid w:val="002D6888"/>
    <w:rsid w:val="002D6FCA"/>
    <w:rsid w:val="002D7019"/>
    <w:rsid w:val="002D7262"/>
    <w:rsid w:val="002D73F8"/>
    <w:rsid w:val="002D7636"/>
    <w:rsid w:val="002D7B1F"/>
    <w:rsid w:val="002D7C01"/>
    <w:rsid w:val="002D7C8F"/>
    <w:rsid w:val="002D7DCD"/>
    <w:rsid w:val="002D7DD7"/>
    <w:rsid w:val="002D7F15"/>
    <w:rsid w:val="002E00C1"/>
    <w:rsid w:val="002E01C1"/>
    <w:rsid w:val="002E01CA"/>
    <w:rsid w:val="002E01E4"/>
    <w:rsid w:val="002E0A43"/>
    <w:rsid w:val="002E0A78"/>
    <w:rsid w:val="002E0A93"/>
    <w:rsid w:val="002E0B81"/>
    <w:rsid w:val="002E0C9C"/>
    <w:rsid w:val="002E0D02"/>
    <w:rsid w:val="002E0D09"/>
    <w:rsid w:val="002E0EBB"/>
    <w:rsid w:val="002E0FD3"/>
    <w:rsid w:val="002E1014"/>
    <w:rsid w:val="002E1278"/>
    <w:rsid w:val="002E1309"/>
    <w:rsid w:val="002E1831"/>
    <w:rsid w:val="002E1A81"/>
    <w:rsid w:val="002E1D8C"/>
    <w:rsid w:val="002E1DAE"/>
    <w:rsid w:val="002E1EF1"/>
    <w:rsid w:val="002E236E"/>
    <w:rsid w:val="002E2390"/>
    <w:rsid w:val="002E2493"/>
    <w:rsid w:val="002E24BF"/>
    <w:rsid w:val="002E2513"/>
    <w:rsid w:val="002E27C0"/>
    <w:rsid w:val="002E29FB"/>
    <w:rsid w:val="002E2A37"/>
    <w:rsid w:val="002E2AE9"/>
    <w:rsid w:val="002E2B33"/>
    <w:rsid w:val="002E2E5D"/>
    <w:rsid w:val="002E32B0"/>
    <w:rsid w:val="002E33C2"/>
    <w:rsid w:val="002E343C"/>
    <w:rsid w:val="002E3499"/>
    <w:rsid w:val="002E3652"/>
    <w:rsid w:val="002E3CDB"/>
    <w:rsid w:val="002E422B"/>
    <w:rsid w:val="002E44D3"/>
    <w:rsid w:val="002E47AF"/>
    <w:rsid w:val="002E4915"/>
    <w:rsid w:val="002E4A5A"/>
    <w:rsid w:val="002E4AD9"/>
    <w:rsid w:val="002E4C89"/>
    <w:rsid w:val="002E4EB4"/>
    <w:rsid w:val="002E4F9A"/>
    <w:rsid w:val="002E523A"/>
    <w:rsid w:val="002E5264"/>
    <w:rsid w:val="002E5628"/>
    <w:rsid w:val="002E5ABC"/>
    <w:rsid w:val="002E5C91"/>
    <w:rsid w:val="002E5CF7"/>
    <w:rsid w:val="002E5D85"/>
    <w:rsid w:val="002E63DD"/>
    <w:rsid w:val="002E6460"/>
    <w:rsid w:val="002E6506"/>
    <w:rsid w:val="002E67B8"/>
    <w:rsid w:val="002E68FD"/>
    <w:rsid w:val="002E696B"/>
    <w:rsid w:val="002E6C6E"/>
    <w:rsid w:val="002E6C7F"/>
    <w:rsid w:val="002E6DED"/>
    <w:rsid w:val="002E6F6B"/>
    <w:rsid w:val="002E71D7"/>
    <w:rsid w:val="002E7272"/>
    <w:rsid w:val="002E72E5"/>
    <w:rsid w:val="002E775A"/>
    <w:rsid w:val="002E78AD"/>
    <w:rsid w:val="002E7956"/>
    <w:rsid w:val="002E7D9B"/>
    <w:rsid w:val="002E7DAB"/>
    <w:rsid w:val="002E7E5B"/>
    <w:rsid w:val="002E7E9C"/>
    <w:rsid w:val="002E7F8F"/>
    <w:rsid w:val="002F01F2"/>
    <w:rsid w:val="002F05C6"/>
    <w:rsid w:val="002F07C3"/>
    <w:rsid w:val="002F07CC"/>
    <w:rsid w:val="002F09AB"/>
    <w:rsid w:val="002F0A94"/>
    <w:rsid w:val="002F0AB3"/>
    <w:rsid w:val="002F0AB5"/>
    <w:rsid w:val="002F0F6F"/>
    <w:rsid w:val="002F15C0"/>
    <w:rsid w:val="002F1704"/>
    <w:rsid w:val="002F1A71"/>
    <w:rsid w:val="002F1D03"/>
    <w:rsid w:val="002F250A"/>
    <w:rsid w:val="002F257C"/>
    <w:rsid w:val="002F2810"/>
    <w:rsid w:val="002F2A65"/>
    <w:rsid w:val="002F2E3A"/>
    <w:rsid w:val="002F2F53"/>
    <w:rsid w:val="002F3132"/>
    <w:rsid w:val="002F35C1"/>
    <w:rsid w:val="002F3712"/>
    <w:rsid w:val="002F3945"/>
    <w:rsid w:val="002F395A"/>
    <w:rsid w:val="002F3A6F"/>
    <w:rsid w:val="002F3E6C"/>
    <w:rsid w:val="002F429E"/>
    <w:rsid w:val="002F42A8"/>
    <w:rsid w:val="002F43B8"/>
    <w:rsid w:val="002F4562"/>
    <w:rsid w:val="002F4A38"/>
    <w:rsid w:val="002F4B44"/>
    <w:rsid w:val="002F4B9A"/>
    <w:rsid w:val="002F4D01"/>
    <w:rsid w:val="002F4EEE"/>
    <w:rsid w:val="002F536F"/>
    <w:rsid w:val="002F5553"/>
    <w:rsid w:val="002F562A"/>
    <w:rsid w:val="002F56A6"/>
    <w:rsid w:val="002F5737"/>
    <w:rsid w:val="002F57B1"/>
    <w:rsid w:val="002F5879"/>
    <w:rsid w:val="002F5979"/>
    <w:rsid w:val="002F5A76"/>
    <w:rsid w:val="002F5BA3"/>
    <w:rsid w:val="002F5E67"/>
    <w:rsid w:val="002F5F40"/>
    <w:rsid w:val="002F6087"/>
    <w:rsid w:val="002F62B3"/>
    <w:rsid w:val="002F6544"/>
    <w:rsid w:val="002F67E9"/>
    <w:rsid w:val="002F69EF"/>
    <w:rsid w:val="002F6A62"/>
    <w:rsid w:val="002F6B79"/>
    <w:rsid w:val="002F73EF"/>
    <w:rsid w:val="002F7968"/>
    <w:rsid w:val="002F7988"/>
    <w:rsid w:val="002F7BF6"/>
    <w:rsid w:val="002F7C25"/>
    <w:rsid w:val="002F7E86"/>
    <w:rsid w:val="00300914"/>
    <w:rsid w:val="003009E8"/>
    <w:rsid w:val="00300B6C"/>
    <w:rsid w:val="00300E7C"/>
    <w:rsid w:val="003011D5"/>
    <w:rsid w:val="00301317"/>
    <w:rsid w:val="003014C6"/>
    <w:rsid w:val="0030154B"/>
    <w:rsid w:val="00301694"/>
    <w:rsid w:val="003017CF"/>
    <w:rsid w:val="00301844"/>
    <w:rsid w:val="00301890"/>
    <w:rsid w:val="00301E74"/>
    <w:rsid w:val="003028A9"/>
    <w:rsid w:val="00302A38"/>
    <w:rsid w:val="00302A9B"/>
    <w:rsid w:val="00302AD1"/>
    <w:rsid w:val="00302CBC"/>
    <w:rsid w:val="003031D0"/>
    <w:rsid w:val="00303A7B"/>
    <w:rsid w:val="00303B2A"/>
    <w:rsid w:val="00303B3B"/>
    <w:rsid w:val="00303CCD"/>
    <w:rsid w:val="0030441B"/>
    <w:rsid w:val="003045D3"/>
    <w:rsid w:val="003048B8"/>
    <w:rsid w:val="003048E4"/>
    <w:rsid w:val="00304A22"/>
    <w:rsid w:val="00304A3D"/>
    <w:rsid w:val="00304AF7"/>
    <w:rsid w:val="00304B60"/>
    <w:rsid w:val="00304B69"/>
    <w:rsid w:val="00304E17"/>
    <w:rsid w:val="00304E69"/>
    <w:rsid w:val="00305561"/>
    <w:rsid w:val="0030557F"/>
    <w:rsid w:val="0030571A"/>
    <w:rsid w:val="0030584F"/>
    <w:rsid w:val="00305C33"/>
    <w:rsid w:val="00305DF4"/>
    <w:rsid w:val="003060AC"/>
    <w:rsid w:val="003060D2"/>
    <w:rsid w:val="00306828"/>
    <w:rsid w:val="00306976"/>
    <w:rsid w:val="00306D78"/>
    <w:rsid w:val="00306E6F"/>
    <w:rsid w:val="00306FF2"/>
    <w:rsid w:val="003071E8"/>
    <w:rsid w:val="0030736E"/>
    <w:rsid w:val="00307C90"/>
    <w:rsid w:val="00307F09"/>
    <w:rsid w:val="00310266"/>
    <w:rsid w:val="00310474"/>
    <w:rsid w:val="00310577"/>
    <w:rsid w:val="00310655"/>
    <w:rsid w:val="003109E5"/>
    <w:rsid w:val="00310BEE"/>
    <w:rsid w:val="00310F4B"/>
    <w:rsid w:val="0031108C"/>
    <w:rsid w:val="0031116D"/>
    <w:rsid w:val="003116DE"/>
    <w:rsid w:val="00311885"/>
    <w:rsid w:val="00311EF1"/>
    <w:rsid w:val="00312499"/>
    <w:rsid w:val="0031256D"/>
    <w:rsid w:val="00312647"/>
    <w:rsid w:val="0031270E"/>
    <w:rsid w:val="003127F4"/>
    <w:rsid w:val="003128A8"/>
    <w:rsid w:val="00312908"/>
    <w:rsid w:val="003129BA"/>
    <w:rsid w:val="00312B1E"/>
    <w:rsid w:val="00312F50"/>
    <w:rsid w:val="003131C2"/>
    <w:rsid w:val="003131C4"/>
    <w:rsid w:val="003131F9"/>
    <w:rsid w:val="003135D1"/>
    <w:rsid w:val="00313604"/>
    <w:rsid w:val="00313676"/>
    <w:rsid w:val="00313A2C"/>
    <w:rsid w:val="00313F42"/>
    <w:rsid w:val="003141F2"/>
    <w:rsid w:val="003141FA"/>
    <w:rsid w:val="003142D4"/>
    <w:rsid w:val="003142DF"/>
    <w:rsid w:val="0031461E"/>
    <w:rsid w:val="003149C5"/>
    <w:rsid w:val="00314C8E"/>
    <w:rsid w:val="00314F25"/>
    <w:rsid w:val="003150F1"/>
    <w:rsid w:val="003154A1"/>
    <w:rsid w:val="0031573A"/>
    <w:rsid w:val="00315990"/>
    <w:rsid w:val="00315CBB"/>
    <w:rsid w:val="0031605F"/>
    <w:rsid w:val="0031626F"/>
    <w:rsid w:val="003165F5"/>
    <w:rsid w:val="00316712"/>
    <w:rsid w:val="00316759"/>
    <w:rsid w:val="0031676D"/>
    <w:rsid w:val="0031681B"/>
    <w:rsid w:val="003169A5"/>
    <w:rsid w:val="00316CAE"/>
    <w:rsid w:val="0031712C"/>
    <w:rsid w:val="00317335"/>
    <w:rsid w:val="0031759E"/>
    <w:rsid w:val="00317998"/>
    <w:rsid w:val="00317AFD"/>
    <w:rsid w:val="00317C90"/>
    <w:rsid w:val="00317C94"/>
    <w:rsid w:val="0032043D"/>
    <w:rsid w:val="003206EF"/>
    <w:rsid w:val="00320749"/>
    <w:rsid w:val="00320851"/>
    <w:rsid w:val="00320A32"/>
    <w:rsid w:val="00320A55"/>
    <w:rsid w:val="00320B60"/>
    <w:rsid w:val="00320B78"/>
    <w:rsid w:val="00320D1F"/>
    <w:rsid w:val="00320E27"/>
    <w:rsid w:val="003211B0"/>
    <w:rsid w:val="0032175C"/>
    <w:rsid w:val="003217B9"/>
    <w:rsid w:val="003217D2"/>
    <w:rsid w:val="003218B7"/>
    <w:rsid w:val="00321CE7"/>
    <w:rsid w:val="00321DF0"/>
    <w:rsid w:val="003222D6"/>
    <w:rsid w:val="003222ED"/>
    <w:rsid w:val="0032247A"/>
    <w:rsid w:val="003225A4"/>
    <w:rsid w:val="00322789"/>
    <w:rsid w:val="00322B02"/>
    <w:rsid w:val="00322D1D"/>
    <w:rsid w:val="00323206"/>
    <w:rsid w:val="0032321D"/>
    <w:rsid w:val="0032324E"/>
    <w:rsid w:val="0032337A"/>
    <w:rsid w:val="00323B9A"/>
    <w:rsid w:val="00323ED4"/>
    <w:rsid w:val="003241B2"/>
    <w:rsid w:val="0032483C"/>
    <w:rsid w:val="00324B53"/>
    <w:rsid w:val="00324DF6"/>
    <w:rsid w:val="00324ED3"/>
    <w:rsid w:val="00325031"/>
    <w:rsid w:val="0032506E"/>
    <w:rsid w:val="0032529C"/>
    <w:rsid w:val="00325435"/>
    <w:rsid w:val="0032579A"/>
    <w:rsid w:val="0032587A"/>
    <w:rsid w:val="003258F1"/>
    <w:rsid w:val="0032591E"/>
    <w:rsid w:val="00325967"/>
    <w:rsid w:val="00325AD9"/>
    <w:rsid w:val="00325BB3"/>
    <w:rsid w:val="00325F90"/>
    <w:rsid w:val="003265E8"/>
    <w:rsid w:val="00326746"/>
    <w:rsid w:val="00327206"/>
    <w:rsid w:val="00327424"/>
    <w:rsid w:val="003278A4"/>
    <w:rsid w:val="00327A7B"/>
    <w:rsid w:val="00330339"/>
    <w:rsid w:val="00330396"/>
    <w:rsid w:val="003303A2"/>
    <w:rsid w:val="0033041B"/>
    <w:rsid w:val="0033060D"/>
    <w:rsid w:val="00330976"/>
    <w:rsid w:val="00331315"/>
    <w:rsid w:val="00331316"/>
    <w:rsid w:val="00331651"/>
    <w:rsid w:val="00331A06"/>
    <w:rsid w:val="00331A84"/>
    <w:rsid w:val="00331F96"/>
    <w:rsid w:val="00331FA3"/>
    <w:rsid w:val="0033201B"/>
    <w:rsid w:val="003320A4"/>
    <w:rsid w:val="003321A9"/>
    <w:rsid w:val="0033234D"/>
    <w:rsid w:val="003326E8"/>
    <w:rsid w:val="00332997"/>
    <w:rsid w:val="00332E1D"/>
    <w:rsid w:val="00332F86"/>
    <w:rsid w:val="00333171"/>
    <w:rsid w:val="00333814"/>
    <w:rsid w:val="003338FE"/>
    <w:rsid w:val="00333AFA"/>
    <w:rsid w:val="00333B23"/>
    <w:rsid w:val="00333C18"/>
    <w:rsid w:val="00333DDB"/>
    <w:rsid w:val="00333E98"/>
    <w:rsid w:val="00334311"/>
    <w:rsid w:val="00334684"/>
    <w:rsid w:val="00334E0F"/>
    <w:rsid w:val="0033526F"/>
    <w:rsid w:val="0033532B"/>
    <w:rsid w:val="0033564D"/>
    <w:rsid w:val="003358AE"/>
    <w:rsid w:val="00335A5A"/>
    <w:rsid w:val="00335B3D"/>
    <w:rsid w:val="003360C7"/>
    <w:rsid w:val="0033661B"/>
    <w:rsid w:val="0033685E"/>
    <w:rsid w:val="00336B70"/>
    <w:rsid w:val="00336BB7"/>
    <w:rsid w:val="00337246"/>
    <w:rsid w:val="00337453"/>
    <w:rsid w:val="00337AFE"/>
    <w:rsid w:val="00337B1C"/>
    <w:rsid w:val="00337F95"/>
    <w:rsid w:val="003404E5"/>
    <w:rsid w:val="0034084D"/>
    <w:rsid w:val="0034088F"/>
    <w:rsid w:val="00340C02"/>
    <w:rsid w:val="00340D50"/>
    <w:rsid w:val="00340E58"/>
    <w:rsid w:val="00340E6F"/>
    <w:rsid w:val="003412DE"/>
    <w:rsid w:val="003418CE"/>
    <w:rsid w:val="00341C1E"/>
    <w:rsid w:val="00341D97"/>
    <w:rsid w:val="00341DF2"/>
    <w:rsid w:val="003420EA"/>
    <w:rsid w:val="00342164"/>
    <w:rsid w:val="003422B1"/>
    <w:rsid w:val="003422F2"/>
    <w:rsid w:val="003429FF"/>
    <w:rsid w:val="00342ACC"/>
    <w:rsid w:val="00342B3D"/>
    <w:rsid w:val="00342F23"/>
    <w:rsid w:val="0034309C"/>
    <w:rsid w:val="00343344"/>
    <w:rsid w:val="00343738"/>
    <w:rsid w:val="00343B47"/>
    <w:rsid w:val="00343D86"/>
    <w:rsid w:val="00343F16"/>
    <w:rsid w:val="00343FA8"/>
    <w:rsid w:val="003441FD"/>
    <w:rsid w:val="0034420B"/>
    <w:rsid w:val="00344BE1"/>
    <w:rsid w:val="0034552C"/>
    <w:rsid w:val="00345814"/>
    <w:rsid w:val="00345A55"/>
    <w:rsid w:val="00345AF5"/>
    <w:rsid w:val="00345C88"/>
    <w:rsid w:val="00345CB0"/>
    <w:rsid w:val="00345CB5"/>
    <w:rsid w:val="00345E40"/>
    <w:rsid w:val="0034609D"/>
    <w:rsid w:val="00346436"/>
    <w:rsid w:val="003464E4"/>
    <w:rsid w:val="00346521"/>
    <w:rsid w:val="003466E5"/>
    <w:rsid w:val="003469E4"/>
    <w:rsid w:val="00346CB9"/>
    <w:rsid w:val="0034727F"/>
    <w:rsid w:val="003475AA"/>
    <w:rsid w:val="00347866"/>
    <w:rsid w:val="003479B8"/>
    <w:rsid w:val="00347C86"/>
    <w:rsid w:val="0035004C"/>
    <w:rsid w:val="003502A2"/>
    <w:rsid w:val="003507CE"/>
    <w:rsid w:val="00350894"/>
    <w:rsid w:val="00350BE9"/>
    <w:rsid w:val="00350EB1"/>
    <w:rsid w:val="00351433"/>
    <w:rsid w:val="00351448"/>
    <w:rsid w:val="0035190F"/>
    <w:rsid w:val="00351B11"/>
    <w:rsid w:val="00351F74"/>
    <w:rsid w:val="00351FD1"/>
    <w:rsid w:val="0035240B"/>
    <w:rsid w:val="00352478"/>
    <w:rsid w:val="0035254F"/>
    <w:rsid w:val="00352871"/>
    <w:rsid w:val="0035299F"/>
    <w:rsid w:val="00353683"/>
    <w:rsid w:val="00353746"/>
    <w:rsid w:val="0035377A"/>
    <w:rsid w:val="003537B0"/>
    <w:rsid w:val="00353BA8"/>
    <w:rsid w:val="00353ED9"/>
    <w:rsid w:val="00354141"/>
    <w:rsid w:val="003541C0"/>
    <w:rsid w:val="00354A27"/>
    <w:rsid w:val="00354D48"/>
    <w:rsid w:val="003550CC"/>
    <w:rsid w:val="0035519F"/>
    <w:rsid w:val="003552CF"/>
    <w:rsid w:val="0035540E"/>
    <w:rsid w:val="0035561A"/>
    <w:rsid w:val="003557D8"/>
    <w:rsid w:val="00355915"/>
    <w:rsid w:val="00355A0B"/>
    <w:rsid w:val="00355C9C"/>
    <w:rsid w:val="00355E00"/>
    <w:rsid w:val="00355E19"/>
    <w:rsid w:val="00355EBD"/>
    <w:rsid w:val="003565E2"/>
    <w:rsid w:val="003567A1"/>
    <w:rsid w:val="00356A46"/>
    <w:rsid w:val="00356C57"/>
    <w:rsid w:val="00356E7E"/>
    <w:rsid w:val="00356F85"/>
    <w:rsid w:val="00357180"/>
    <w:rsid w:val="0035730A"/>
    <w:rsid w:val="00357A3E"/>
    <w:rsid w:val="00357B2A"/>
    <w:rsid w:val="00357BD3"/>
    <w:rsid w:val="00357C7F"/>
    <w:rsid w:val="00357CBD"/>
    <w:rsid w:val="003605B7"/>
    <w:rsid w:val="00360D37"/>
    <w:rsid w:val="00360E31"/>
    <w:rsid w:val="00360F01"/>
    <w:rsid w:val="00360FA6"/>
    <w:rsid w:val="003611A8"/>
    <w:rsid w:val="003611E8"/>
    <w:rsid w:val="0036136C"/>
    <w:rsid w:val="003613D5"/>
    <w:rsid w:val="00361AB9"/>
    <w:rsid w:val="00361B85"/>
    <w:rsid w:val="00361DD4"/>
    <w:rsid w:val="00361E0A"/>
    <w:rsid w:val="003624A3"/>
    <w:rsid w:val="003624CF"/>
    <w:rsid w:val="003624DF"/>
    <w:rsid w:val="00362668"/>
    <w:rsid w:val="003632C7"/>
    <w:rsid w:val="00363349"/>
    <w:rsid w:val="003634A2"/>
    <w:rsid w:val="003634B1"/>
    <w:rsid w:val="00363724"/>
    <w:rsid w:val="00363E64"/>
    <w:rsid w:val="00363EC9"/>
    <w:rsid w:val="00363F07"/>
    <w:rsid w:val="00364035"/>
    <w:rsid w:val="003640D7"/>
    <w:rsid w:val="003641A3"/>
    <w:rsid w:val="00364207"/>
    <w:rsid w:val="003643B5"/>
    <w:rsid w:val="003643E3"/>
    <w:rsid w:val="003644B4"/>
    <w:rsid w:val="00364A1D"/>
    <w:rsid w:val="00364EAC"/>
    <w:rsid w:val="00364F45"/>
    <w:rsid w:val="00365937"/>
    <w:rsid w:val="0036595E"/>
    <w:rsid w:val="00365A5E"/>
    <w:rsid w:val="00365C57"/>
    <w:rsid w:val="00365FF8"/>
    <w:rsid w:val="0036658C"/>
    <w:rsid w:val="003668DB"/>
    <w:rsid w:val="00366A07"/>
    <w:rsid w:val="0036700B"/>
    <w:rsid w:val="00367096"/>
    <w:rsid w:val="003672D4"/>
    <w:rsid w:val="0036750E"/>
    <w:rsid w:val="00367704"/>
    <w:rsid w:val="0036782C"/>
    <w:rsid w:val="00367A12"/>
    <w:rsid w:val="00367CC1"/>
    <w:rsid w:val="00370042"/>
    <w:rsid w:val="00370370"/>
    <w:rsid w:val="00370480"/>
    <w:rsid w:val="003709F8"/>
    <w:rsid w:val="00370A66"/>
    <w:rsid w:val="00370BFB"/>
    <w:rsid w:val="00370D59"/>
    <w:rsid w:val="00370E69"/>
    <w:rsid w:val="00370EB3"/>
    <w:rsid w:val="003715AC"/>
    <w:rsid w:val="003717E1"/>
    <w:rsid w:val="003719A6"/>
    <w:rsid w:val="00371A7A"/>
    <w:rsid w:val="00371B90"/>
    <w:rsid w:val="00371E5F"/>
    <w:rsid w:val="00371FC3"/>
    <w:rsid w:val="00372133"/>
    <w:rsid w:val="00372445"/>
    <w:rsid w:val="0037267B"/>
    <w:rsid w:val="003726CA"/>
    <w:rsid w:val="003727AB"/>
    <w:rsid w:val="00373232"/>
    <w:rsid w:val="00373342"/>
    <w:rsid w:val="003734EF"/>
    <w:rsid w:val="00373613"/>
    <w:rsid w:val="00373754"/>
    <w:rsid w:val="0037375D"/>
    <w:rsid w:val="0037381A"/>
    <w:rsid w:val="00373829"/>
    <w:rsid w:val="00373C8B"/>
    <w:rsid w:val="003740A4"/>
    <w:rsid w:val="003741CA"/>
    <w:rsid w:val="003743EB"/>
    <w:rsid w:val="0037467A"/>
    <w:rsid w:val="003746B2"/>
    <w:rsid w:val="00374859"/>
    <w:rsid w:val="003749BF"/>
    <w:rsid w:val="00374AF4"/>
    <w:rsid w:val="00374C70"/>
    <w:rsid w:val="00374EFE"/>
    <w:rsid w:val="00375301"/>
    <w:rsid w:val="0037530A"/>
    <w:rsid w:val="00375569"/>
    <w:rsid w:val="003758D0"/>
    <w:rsid w:val="003758E2"/>
    <w:rsid w:val="003759BD"/>
    <w:rsid w:val="00375C96"/>
    <w:rsid w:val="0037618F"/>
    <w:rsid w:val="003761A3"/>
    <w:rsid w:val="0037650E"/>
    <w:rsid w:val="003766CF"/>
    <w:rsid w:val="00376F43"/>
    <w:rsid w:val="00376F71"/>
    <w:rsid w:val="00376FA0"/>
    <w:rsid w:val="0037779A"/>
    <w:rsid w:val="00377813"/>
    <w:rsid w:val="0037793B"/>
    <w:rsid w:val="00377E87"/>
    <w:rsid w:val="00377FC6"/>
    <w:rsid w:val="00380022"/>
    <w:rsid w:val="003801E7"/>
    <w:rsid w:val="003805D7"/>
    <w:rsid w:val="00380AB0"/>
    <w:rsid w:val="00380C33"/>
    <w:rsid w:val="00380D3F"/>
    <w:rsid w:val="00380D74"/>
    <w:rsid w:val="00380E1B"/>
    <w:rsid w:val="00380F15"/>
    <w:rsid w:val="0038110A"/>
    <w:rsid w:val="00381257"/>
    <w:rsid w:val="00381337"/>
    <w:rsid w:val="00381513"/>
    <w:rsid w:val="0038158E"/>
    <w:rsid w:val="00381678"/>
    <w:rsid w:val="003817BE"/>
    <w:rsid w:val="00381844"/>
    <w:rsid w:val="00381A41"/>
    <w:rsid w:val="00381A6D"/>
    <w:rsid w:val="00381CD1"/>
    <w:rsid w:val="00381D73"/>
    <w:rsid w:val="00382024"/>
    <w:rsid w:val="00382291"/>
    <w:rsid w:val="00382592"/>
    <w:rsid w:val="0038286D"/>
    <w:rsid w:val="00382C9C"/>
    <w:rsid w:val="00382D84"/>
    <w:rsid w:val="00382E4D"/>
    <w:rsid w:val="003830EB"/>
    <w:rsid w:val="0038316F"/>
    <w:rsid w:val="00383494"/>
    <w:rsid w:val="00383981"/>
    <w:rsid w:val="00383AD8"/>
    <w:rsid w:val="00383ED8"/>
    <w:rsid w:val="00384015"/>
    <w:rsid w:val="003840B2"/>
    <w:rsid w:val="0038420A"/>
    <w:rsid w:val="0038438A"/>
    <w:rsid w:val="003847B3"/>
    <w:rsid w:val="00384998"/>
    <w:rsid w:val="00384BE6"/>
    <w:rsid w:val="00384D48"/>
    <w:rsid w:val="00384FB6"/>
    <w:rsid w:val="00384FFA"/>
    <w:rsid w:val="003850AB"/>
    <w:rsid w:val="00385372"/>
    <w:rsid w:val="00385478"/>
    <w:rsid w:val="0038565E"/>
    <w:rsid w:val="0038582A"/>
    <w:rsid w:val="00385F49"/>
    <w:rsid w:val="0038617B"/>
    <w:rsid w:val="0038637A"/>
    <w:rsid w:val="00386460"/>
    <w:rsid w:val="003865CF"/>
    <w:rsid w:val="003865D8"/>
    <w:rsid w:val="003866BF"/>
    <w:rsid w:val="0038687E"/>
    <w:rsid w:val="00386A09"/>
    <w:rsid w:val="00386A3E"/>
    <w:rsid w:val="00386B79"/>
    <w:rsid w:val="00386E50"/>
    <w:rsid w:val="0038714B"/>
    <w:rsid w:val="00387220"/>
    <w:rsid w:val="003874C8"/>
    <w:rsid w:val="0038762B"/>
    <w:rsid w:val="00387743"/>
    <w:rsid w:val="0038775A"/>
    <w:rsid w:val="0038788D"/>
    <w:rsid w:val="00387F6E"/>
    <w:rsid w:val="003900EB"/>
    <w:rsid w:val="003901CA"/>
    <w:rsid w:val="003903B8"/>
    <w:rsid w:val="00390A79"/>
    <w:rsid w:val="00390CE8"/>
    <w:rsid w:val="00390D2A"/>
    <w:rsid w:val="003912A7"/>
    <w:rsid w:val="003918DA"/>
    <w:rsid w:val="00391B7F"/>
    <w:rsid w:val="00391D62"/>
    <w:rsid w:val="00391D87"/>
    <w:rsid w:val="00392386"/>
    <w:rsid w:val="00392853"/>
    <w:rsid w:val="00392A00"/>
    <w:rsid w:val="00392BA4"/>
    <w:rsid w:val="00392BCA"/>
    <w:rsid w:val="00392BDC"/>
    <w:rsid w:val="00392CAA"/>
    <w:rsid w:val="00392E21"/>
    <w:rsid w:val="00393013"/>
    <w:rsid w:val="00393206"/>
    <w:rsid w:val="003932C0"/>
    <w:rsid w:val="003944DA"/>
    <w:rsid w:val="003946AB"/>
    <w:rsid w:val="003946D5"/>
    <w:rsid w:val="0039488A"/>
    <w:rsid w:val="003948AB"/>
    <w:rsid w:val="003948AD"/>
    <w:rsid w:val="003949A5"/>
    <w:rsid w:val="00394C65"/>
    <w:rsid w:val="0039569B"/>
    <w:rsid w:val="003958DE"/>
    <w:rsid w:val="003959AC"/>
    <w:rsid w:val="00395ABD"/>
    <w:rsid w:val="00395C72"/>
    <w:rsid w:val="00395D57"/>
    <w:rsid w:val="00395E28"/>
    <w:rsid w:val="00396000"/>
    <w:rsid w:val="00396296"/>
    <w:rsid w:val="003962E2"/>
    <w:rsid w:val="003964AA"/>
    <w:rsid w:val="00396672"/>
    <w:rsid w:val="00396761"/>
    <w:rsid w:val="0039692B"/>
    <w:rsid w:val="00396ADB"/>
    <w:rsid w:val="00396CBD"/>
    <w:rsid w:val="00396DE9"/>
    <w:rsid w:val="00396E77"/>
    <w:rsid w:val="00396FBA"/>
    <w:rsid w:val="00397001"/>
    <w:rsid w:val="003971B9"/>
    <w:rsid w:val="003971F3"/>
    <w:rsid w:val="003976FF"/>
    <w:rsid w:val="00397916"/>
    <w:rsid w:val="00397B2B"/>
    <w:rsid w:val="00397BCF"/>
    <w:rsid w:val="00397C48"/>
    <w:rsid w:val="00397DFD"/>
    <w:rsid w:val="00397FD4"/>
    <w:rsid w:val="003A0057"/>
    <w:rsid w:val="003A037F"/>
    <w:rsid w:val="003A0389"/>
    <w:rsid w:val="003A06FA"/>
    <w:rsid w:val="003A07D9"/>
    <w:rsid w:val="003A08F5"/>
    <w:rsid w:val="003A094F"/>
    <w:rsid w:val="003A0C7F"/>
    <w:rsid w:val="003A0DE9"/>
    <w:rsid w:val="003A0F6E"/>
    <w:rsid w:val="003A0F7A"/>
    <w:rsid w:val="003A1133"/>
    <w:rsid w:val="003A1380"/>
    <w:rsid w:val="003A16BC"/>
    <w:rsid w:val="003A1A30"/>
    <w:rsid w:val="003A1B9C"/>
    <w:rsid w:val="003A1CDE"/>
    <w:rsid w:val="003A1DB0"/>
    <w:rsid w:val="003A20DF"/>
    <w:rsid w:val="003A2B2C"/>
    <w:rsid w:val="003A2BFD"/>
    <w:rsid w:val="003A2CD5"/>
    <w:rsid w:val="003A2DDA"/>
    <w:rsid w:val="003A34A8"/>
    <w:rsid w:val="003A3642"/>
    <w:rsid w:val="003A3644"/>
    <w:rsid w:val="003A39EE"/>
    <w:rsid w:val="003A3E94"/>
    <w:rsid w:val="003A4147"/>
    <w:rsid w:val="003A4533"/>
    <w:rsid w:val="003A465C"/>
    <w:rsid w:val="003A46C4"/>
    <w:rsid w:val="003A4B19"/>
    <w:rsid w:val="003A4F94"/>
    <w:rsid w:val="003A52B3"/>
    <w:rsid w:val="003A554B"/>
    <w:rsid w:val="003A5697"/>
    <w:rsid w:val="003A5AA4"/>
    <w:rsid w:val="003A5CAF"/>
    <w:rsid w:val="003A5DE9"/>
    <w:rsid w:val="003A5F8D"/>
    <w:rsid w:val="003A609A"/>
    <w:rsid w:val="003A60DE"/>
    <w:rsid w:val="003A6472"/>
    <w:rsid w:val="003A66D3"/>
    <w:rsid w:val="003A6745"/>
    <w:rsid w:val="003A6A7D"/>
    <w:rsid w:val="003A6B90"/>
    <w:rsid w:val="003A7420"/>
    <w:rsid w:val="003A7671"/>
    <w:rsid w:val="003A78D8"/>
    <w:rsid w:val="003A7A0A"/>
    <w:rsid w:val="003A7F64"/>
    <w:rsid w:val="003A7F8B"/>
    <w:rsid w:val="003B0233"/>
    <w:rsid w:val="003B02BF"/>
    <w:rsid w:val="003B0D03"/>
    <w:rsid w:val="003B11CA"/>
    <w:rsid w:val="003B20E5"/>
    <w:rsid w:val="003B214B"/>
    <w:rsid w:val="003B23D1"/>
    <w:rsid w:val="003B2CE4"/>
    <w:rsid w:val="003B3256"/>
    <w:rsid w:val="003B3565"/>
    <w:rsid w:val="003B3B21"/>
    <w:rsid w:val="003B4003"/>
    <w:rsid w:val="003B4005"/>
    <w:rsid w:val="003B43D9"/>
    <w:rsid w:val="003B440A"/>
    <w:rsid w:val="003B4517"/>
    <w:rsid w:val="003B46D3"/>
    <w:rsid w:val="003B494F"/>
    <w:rsid w:val="003B4C4F"/>
    <w:rsid w:val="003B4EA3"/>
    <w:rsid w:val="003B52E5"/>
    <w:rsid w:val="003B544E"/>
    <w:rsid w:val="003B593B"/>
    <w:rsid w:val="003B5DC0"/>
    <w:rsid w:val="003B5E4D"/>
    <w:rsid w:val="003B6A04"/>
    <w:rsid w:val="003B75A5"/>
    <w:rsid w:val="003B7755"/>
    <w:rsid w:val="003B78CD"/>
    <w:rsid w:val="003B7C6A"/>
    <w:rsid w:val="003B7DD0"/>
    <w:rsid w:val="003B7DFC"/>
    <w:rsid w:val="003B7EE6"/>
    <w:rsid w:val="003C0006"/>
    <w:rsid w:val="003C010F"/>
    <w:rsid w:val="003C0310"/>
    <w:rsid w:val="003C0424"/>
    <w:rsid w:val="003C0453"/>
    <w:rsid w:val="003C063E"/>
    <w:rsid w:val="003C06B4"/>
    <w:rsid w:val="003C0FF0"/>
    <w:rsid w:val="003C110D"/>
    <w:rsid w:val="003C15D9"/>
    <w:rsid w:val="003C1861"/>
    <w:rsid w:val="003C1AE5"/>
    <w:rsid w:val="003C1B10"/>
    <w:rsid w:val="003C1B8D"/>
    <w:rsid w:val="003C1C4C"/>
    <w:rsid w:val="003C1FC5"/>
    <w:rsid w:val="003C202A"/>
    <w:rsid w:val="003C243A"/>
    <w:rsid w:val="003C25C3"/>
    <w:rsid w:val="003C28D6"/>
    <w:rsid w:val="003C29EC"/>
    <w:rsid w:val="003C2DC9"/>
    <w:rsid w:val="003C2F7A"/>
    <w:rsid w:val="003C30A6"/>
    <w:rsid w:val="003C333D"/>
    <w:rsid w:val="003C3398"/>
    <w:rsid w:val="003C3562"/>
    <w:rsid w:val="003C41FE"/>
    <w:rsid w:val="003C4200"/>
    <w:rsid w:val="003C44E9"/>
    <w:rsid w:val="003C4548"/>
    <w:rsid w:val="003C4673"/>
    <w:rsid w:val="003C4740"/>
    <w:rsid w:val="003C4A7F"/>
    <w:rsid w:val="003C4AF0"/>
    <w:rsid w:val="003C4E6C"/>
    <w:rsid w:val="003C5209"/>
    <w:rsid w:val="003C57B4"/>
    <w:rsid w:val="003C5A0D"/>
    <w:rsid w:val="003C5BD2"/>
    <w:rsid w:val="003C6130"/>
    <w:rsid w:val="003C6377"/>
    <w:rsid w:val="003C63B4"/>
    <w:rsid w:val="003C6473"/>
    <w:rsid w:val="003C669C"/>
    <w:rsid w:val="003C67C0"/>
    <w:rsid w:val="003C6850"/>
    <w:rsid w:val="003C6A51"/>
    <w:rsid w:val="003C6D25"/>
    <w:rsid w:val="003C6ECF"/>
    <w:rsid w:val="003C716C"/>
    <w:rsid w:val="003C730D"/>
    <w:rsid w:val="003C7782"/>
    <w:rsid w:val="003C7797"/>
    <w:rsid w:val="003D0116"/>
    <w:rsid w:val="003D0568"/>
    <w:rsid w:val="003D0DF5"/>
    <w:rsid w:val="003D0F09"/>
    <w:rsid w:val="003D10FC"/>
    <w:rsid w:val="003D1228"/>
    <w:rsid w:val="003D12F1"/>
    <w:rsid w:val="003D1398"/>
    <w:rsid w:val="003D1435"/>
    <w:rsid w:val="003D151E"/>
    <w:rsid w:val="003D1551"/>
    <w:rsid w:val="003D1593"/>
    <w:rsid w:val="003D1818"/>
    <w:rsid w:val="003D1C91"/>
    <w:rsid w:val="003D1D27"/>
    <w:rsid w:val="003D2098"/>
    <w:rsid w:val="003D2297"/>
    <w:rsid w:val="003D2653"/>
    <w:rsid w:val="003D27F1"/>
    <w:rsid w:val="003D281C"/>
    <w:rsid w:val="003D294F"/>
    <w:rsid w:val="003D2AED"/>
    <w:rsid w:val="003D2E33"/>
    <w:rsid w:val="003D3523"/>
    <w:rsid w:val="003D3A52"/>
    <w:rsid w:val="003D3D82"/>
    <w:rsid w:val="003D3D8C"/>
    <w:rsid w:val="003D3E83"/>
    <w:rsid w:val="003D3E86"/>
    <w:rsid w:val="003D42E8"/>
    <w:rsid w:val="003D43CC"/>
    <w:rsid w:val="003D4DF5"/>
    <w:rsid w:val="003D4FD0"/>
    <w:rsid w:val="003D500A"/>
    <w:rsid w:val="003D514D"/>
    <w:rsid w:val="003D5332"/>
    <w:rsid w:val="003D55AA"/>
    <w:rsid w:val="003D62D3"/>
    <w:rsid w:val="003D641B"/>
    <w:rsid w:val="003D667B"/>
    <w:rsid w:val="003D6961"/>
    <w:rsid w:val="003D6BC6"/>
    <w:rsid w:val="003D6E5B"/>
    <w:rsid w:val="003D6FE9"/>
    <w:rsid w:val="003D71C2"/>
    <w:rsid w:val="003D7574"/>
    <w:rsid w:val="003D793A"/>
    <w:rsid w:val="003D79E4"/>
    <w:rsid w:val="003D7A4F"/>
    <w:rsid w:val="003D7A51"/>
    <w:rsid w:val="003D7B0F"/>
    <w:rsid w:val="003D7B90"/>
    <w:rsid w:val="003D7D40"/>
    <w:rsid w:val="003D7DFB"/>
    <w:rsid w:val="003E0327"/>
    <w:rsid w:val="003E0525"/>
    <w:rsid w:val="003E077E"/>
    <w:rsid w:val="003E08AB"/>
    <w:rsid w:val="003E09C2"/>
    <w:rsid w:val="003E0C7F"/>
    <w:rsid w:val="003E107B"/>
    <w:rsid w:val="003E11E2"/>
    <w:rsid w:val="003E1B4C"/>
    <w:rsid w:val="003E1F9C"/>
    <w:rsid w:val="003E1FDC"/>
    <w:rsid w:val="003E21E6"/>
    <w:rsid w:val="003E224B"/>
    <w:rsid w:val="003E2379"/>
    <w:rsid w:val="003E26C6"/>
    <w:rsid w:val="003E27F6"/>
    <w:rsid w:val="003E2828"/>
    <w:rsid w:val="003E28A6"/>
    <w:rsid w:val="003E2C21"/>
    <w:rsid w:val="003E2D06"/>
    <w:rsid w:val="003E2EDE"/>
    <w:rsid w:val="003E3851"/>
    <w:rsid w:val="003E3966"/>
    <w:rsid w:val="003E3E98"/>
    <w:rsid w:val="003E41D7"/>
    <w:rsid w:val="003E4208"/>
    <w:rsid w:val="003E4AAF"/>
    <w:rsid w:val="003E4E87"/>
    <w:rsid w:val="003E55F9"/>
    <w:rsid w:val="003E5B2E"/>
    <w:rsid w:val="003E5CB4"/>
    <w:rsid w:val="003E671C"/>
    <w:rsid w:val="003E6736"/>
    <w:rsid w:val="003E6819"/>
    <w:rsid w:val="003E6986"/>
    <w:rsid w:val="003E7372"/>
    <w:rsid w:val="003E73E8"/>
    <w:rsid w:val="003E78F9"/>
    <w:rsid w:val="003E7CD8"/>
    <w:rsid w:val="003E7FE6"/>
    <w:rsid w:val="003F049A"/>
    <w:rsid w:val="003F0822"/>
    <w:rsid w:val="003F0859"/>
    <w:rsid w:val="003F0AB1"/>
    <w:rsid w:val="003F0B7C"/>
    <w:rsid w:val="003F0CBB"/>
    <w:rsid w:val="003F11F8"/>
    <w:rsid w:val="003F1328"/>
    <w:rsid w:val="003F13C3"/>
    <w:rsid w:val="003F1539"/>
    <w:rsid w:val="003F19DA"/>
    <w:rsid w:val="003F1CD8"/>
    <w:rsid w:val="003F2069"/>
    <w:rsid w:val="003F24C8"/>
    <w:rsid w:val="003F2683"/>
    <w:rsid w:val="003F283C"/>
    <w:rsid w:val="003F288E"/>
    <w:rsid w:val="003F292C"/>
    <w:rsid w:val="003F2B13"/>
    <w:rsid w:val="003F2C3E"/>
    <w:rsid w:val="003F2F83"/>
    <w:rsid w:val="003F2FE3"/>
    <w:rsid w:val="003F3461"/>
    <w:rsid w:val="003F35DC"/>
    <w:rsid w:val="003F3668"/>
    <w:rsid w:val="003F366C"/>
    <w:rsid w:val="003F3678"/>
    <w:rsid w:val="003F383A"/>
    <w:rsid w:val="003F416E"/>
    <w:rsid w:val="003F418E"/>
    <w:rsid w:val="003F41A2"/>
    <w:rsid w:val="003F44A5"/>
    <w:rsid w:val="003F49C2"/>
    <w:rsid w:val="003F4B56"/>
    <w:rsid w:val="003F4BA1"/>
    <w:rsid w:val="003F4C61"/>
    <w:rsid w:val="003F5071"/>
    <w:rsid w:val="003F567C"/>
    <w:rsid w:val="003F56BE"/>
    <w:rsid w:val="003F58A9"/>
    <w:rsid w:val="003F5909"/>
    <w:rsid w:val="003F595A"/>
    <w:rsid w:val="003F604C"/>
    <w:rsid w:val="003F62B8"/>
    <w:rsid w:val="003F6354"/>
    <w:rsid w:val="003F6BA0"/>
    <w:rsid w:val="003F6D33"/>
    <w:rsid w:val="003F6D7D"/>
    <w:rsid w:val="003F6E7B"/>
    <w:rsid w:val="003F6F43"/>
    <w:rsid w:val="003F7065"/>
    <w:rsid w:val="003F7075"/>
    <w:rsid w:val="003F72AD"/>
    <w:rsid w:val="003F764D"/>
    <w:rsid w:val="003F7727"/>
    <w:rsid w:val="003F77E1"/>
    <w:rsid w:val="003F7842"/>
    <w:rsid w:val="003F7E27"/>
    <w:rsid w:val="003F7F26"/>
    <w:rsid w:val="00400083"/>
    <w:rsid w:val="0040065E"/>
    <w:rsid w:val="004006F9"/>
    <w:rsid w:val="004007C3"/>
    <w:rsid w:val="00400985"/>
    <w:rsid w:val="00400B13"/>
    <w:rsid w:val="0040161B"/>
    <w:rsid w:val="004016FE"/>
    <w:rsid w:val="00401BF0"/>
    <w:rsid w:val="00402235"/>
    <w:rsid w:val="0040267F"/>
    <w:rsid w:val="00402ACC"/>
    <w:rsid w:val="00402F39"/>
    <w:rsid w:val="0040312D"/>
    <w:rsid w:val="0040348D"/>
    <w:rsid w:val="004036F0"/>
    <w:rsid w:val="00403B63"/>
    <w:rsid w:val="00403E09"/>
    <w:rsid w:val="004040D6"/>
    <w:rsid w:val="004041B5"/>
    <w:rsid w:val="00404670"/>
    <w:rsid w:val="0040470C"/>
    <w:rsid w:val="0040491E"/>
    <w:rsid w:val="0040498A"/>
    <w:rsid w:val="00404E73"/>
    <w:rsid w:val="004050FC"/>
    <w:rsid w:val="004055B6"/>
    <w:rsid w:val="00405820"/>
    <w:rsid w:val="004058A2"/>
    <w:rsid w:val="00405E67"/>
    <w:rsid w:val="00405E86"/>
    <w:rsid w:val="00405FCF"/>
    <w:rsid w:val="0040618B"/>
    <w:rsid w:val="00406266"/>
    <w:rsid w:val="00406F76"/>
    <w:rsid w:val="004071F5"/>
    <w:rsid w:val="00407AC9"/>
    <w:rsid w:val="00407BD9"/>
    <w:rsid w:val="00407BEA"/>
    <w:rsid w:val="00407E29"/>
    <w:rsid w:val="00407F97"/>
    <w:rsid w:val="0041026E"/>
    <w:rsid w:val="00410A3C"/>
    <w:rsid w:val="00410B53"/>
    <w:rsid w:val="00410DDA"/>
    <w:rsid w:val="00410F43"/>
    <w:rsid w:val="004110C0"/>
    <w:rsid w:val="0041112D"/>
    <w:rsid w:val="004115A7"/>
    <w:rsid w:val="00411703"/>
    <w:rsid w:val="004117D3"/>
    <w:rsid w:val="00411C65"/>
    <w:rsid w:val="00411F1D"/>
    <w:rsid w:val="00412325"/>
    <w:rsid w:val="004123FE"/>
    <w:rsid w:val="00412F28"/>
    <w:rsid w:val="00412FE5"/>
    <w:rsid w:val="0041307B"/>
    <w:rsid w:val="00413341"/>
    <w:rsid w:val="00413543"/>
    <w:rsid w:val="00413680"/>
    <w:rsid w:val="004136F7"/>
    <w:rsid w:val="0041373F"/>
    <w:rsid w:val="00413C15"/>
    <w:rsid w:val="00413CD3"/>
    <w:rsid w:val="004143D5"/>
    <w:rsid w:val="00414712"/>
    <w:rsid w:val="00414B32"/>
    <w:rsid w:val="00414C74"/>
    <w:rsid w:val="00414CAD"/>
    <w:rsid w:val="00414D77"/>
    <w:rsid w:val="00414F6D"/>
    <w:rsid w:val="004153E4"/>
    <w:rsid w:val="004153EE"/>
    <w:rsid w:val="004157C2"/>
    <w:rsid w:val="00415893"/>
    <w:rsid w:val="00415B05"/>
    <w:rsid w:val="00415B3E"/>
    <w:rsid w:val="00415DE8"/>
    <w:rsid w:val="00416046"/>
    <w:rsid w:val="004161D7"/>
    <w:rsid w:val="00416266"/>
    <w:rsid w:val="00416347"/>
    <w:rsid w:val="004163ED"/>
    <w:rsid w:val="004167BC"/>
    <w:rsid w:val="0041681A"/>
    <w:rsid w:val="004168D9"/>
    <w:rsid w:val="004168DD"/>
    <w:rsid w:val="00416ED2"/>
    <w:rsid w:val="00416F32"/>
    <w:rsid w:val="00417200"/>
    <w:rsid w:val="0041734A"/>
    <w:rsid w:val="00417494"/>
    <w:rsid w:val="004174EC"/>
    <w:rsid w:val="00417797"/>
    <w:rsid w:val="00417881"/>
    <w:rsid w:val="00417B45"/>
    <w:rsid w:val="00417FB1"/>
    <w:rsid w:val="00420086"/>
    <w:rsid w:val="00420408"/>
    <w:rsid w:val="0042052F"/>
    <w:rsid w:val="00420660"/>
    <w:rsid w:val="00420926"/>
    <w:rsid w:val="00420C1D"/>
    <w:rsid w:val="0042102D"/>
    <w:rsid w:val="004213B6"/>
    <w:rsid w:val="004213DF"/>
    <w:rsid w:val="004217E2"/>
    <w:rsid w:val="00421926"/>
    <w:rsid w:val="0042192C"/>
    <w:rsid w:val="004219C7"/>
    <w:rsid w:val="00421F61"/>
    <w:rsid w:val="00422098"/>
    <w:rsid w:val="004223AF"/>
    <w:rsid w:val="004223F6"/>
    <w:rsid w:val="004224B0"/>
    <w:rsid w:val="004224D7"/>
    <w:rsid w:val="00422BAA"/>
    <w:rsid w:val="00422BD7"/>
    <w:rsid w:val="00422C32"/>
    <w:rsid w:val="00422EBA"/>
    <w:rsid w:val="00422FCD"/>
    <w:rsid w:val="004231F1"/>
    <w:rsid w:val="0042325F"/>
    <w:rsid w:val="00423448"/>
    <w:rsid w:val="00423771"/>
    <w:rsid w:val="00423EBE"/>
    <w:rsid w:val="004242EC"/>
    <w:rsid w:val="0042441A"/>
    <w:rsid w:val="00424555"/>
    <w:rsid w:val="004247EA"/>
    <w:rsid w:val="004249C2"/>
    <w:rsid w:val="00424A3D"/>
    <w:rsid w:val="00424E5E"/>
    <w:rsid w:val="00424EA7"/>
    <w:rsid w:val="0042515F"/>
    <w:rsid w:val="00425820"/>
    <w:rsid w:val="00425F56"/>
    <w:rsid w:val="00425FAA"/>
    <w:rsid w:val="004263BF"/>
    <w:rsid w:val="00426690"/>
    <w:rsid w:val="004269EC"/>
    <w:rsid w:val="00426DE5"/>
    <w:rsid w:val="00426E10"/>
    <w:rsid w:val="00427303"/>
    <w:rsid w:val="004274B9"/>
    <w:rsid w:val="004275AF"/>
    <w:rsid w:val="0042764E"/>
    <w:rsid w:val="00427791"/>
    <w:rsid w:val="0042780E"/>
    <w:rsid w:val="00427B33"/>
    <w:rsid w:val="00427F0F"/>
    <w:rsid w:val="004306D3"/>
    <w:rsid w:val="004306F6"/>
    <w:rsid w:val="00430BB0"/>
    <w:rsid w:val="00430F8B"/>
    <w:rsid w:val="00430FAC"/>
    <w:rsid w:val="00430FD1"/>
    <w:rsid w:val="00431169"/>
    <w:rsid w:val="004312DA"/>
    <w:rsid w:val="0043182A"/>
    <w:rsid w:val="00431C27"/>
    <w:rsid w:val="00431E56"/>
    <w:rsid w:val="00432ACD"/>
    <w:rsid w:val="00432BAC"/>
    <w:rsid w:val="00432E51"/>
    <w:rsid w:val="00433020"/>
    <w:rsid w:val="004332E6"/>
    <w:rsid w:val="0043342E"/>
    <w:rsid w:val="004335CF"/>
    <w:rsid w:val="00433940"/>
    <w:rsid w:val="004340F7"/>
    <w:rsid w:val="00434144"/>
    <w:rsid w:val="0043421B"/>
    <w:rsid w:val="00434322"/>
    <w:rsid w:val="00434370"/>
    <w:rsid w:val="0043444A"/>
    <w:rsid w:val="004349C2"/>
    <w:rsid w:val="00434C05"/>
    <w:rsid w:val="004357B0"/>
    <w:rsid w:val="004357D8"/>
    <w:rsid w:val="0043678E"/>
    <w:rsid w:val="00436A1F"/>
    <w:rsid w:val="00436D32"/>
    <w:rsid w:val="00437003"/>
    <w:rsid w:val="004371D2"/>
    <w:rsid w:val="00437737"/>
    <w:rsid w:val="00437D65"/>
    <w:rsid w:val="004400D2"/>
    <w:rsid w:val="00440122"/>
    <w:rsid w:val="00440462"/>
    <w:rsid w:val="00440658"/>
    <w:rsid w:val="0044096F"/>
    <w:rsid w:val="004409FB"/>
    <w:rsid w:val="00440A7E"/>
    <w:rsid w:val="00440B10"/>
    <w:rsid w:val="00440D51"/>
    <w:rsid w:val="00440D8C"/>
    <w:rsid w:val="004410CD"/>
    <w:rsid w:val="004411E7"/>
    <w:rsid w:val="00441222"/>
    <w:rsid w:val="0044173E"/>
    <w:rsid w:val="004418AF"/>
    <w:rsid w:val="00441AB5"/>
    <w:rsid w:val="00441DDC"/>
    <w:rsid w:val="00441F69"/>
    <w:rsid w:val="00442192"/>
    <w:rsid w:val="004423CF"/>
    <w:rsid w:val="004424E6"/>
    <w:rsid w:val="00442586"/>
    <w:rsid w:val="00442644"/>
    <w:rsid w:val="00442A6E"/>
    <w:rsid w:val="00442B8F"/>
    <w:rsid w:val="00442DC4"/>
    <w:rsid w:val="00442EF8"/>
    <w:rsid w:val="00443026"/>
    <w:rsid w:val="00443140"/>
    <w:rsid w:val="004433CF"/>
    <w:rsid w:val="004436A6"/>
    <w:rsid w:val="00443CFA"/>
    <w:rsid w:val="00443DFC"/>
    <w:rsid w:val="00443F02"/>
    <w:rsid w:val="004442D5"/>
    <w:rsid w:val="00444674"/>
    <w:rsid w:val="00444AE3"/>
    <w:rsid w:val="00444B07"/>
    <w:rsid w:val="00444C4D"/>
    <w:rsid w:val="00445036"/>
    <w:rsid w:val="00445761"/>
    <w:rsid w:val="004457B8"/>
    <w:rsid w:val="00446108"/>
    <w:rsid w:val="0044640F"/>
    <w:rsid w:val="00446717"/>
    <w:rsid w:val="004468D3"/>
    <w:rsid w:val="0044691B"/>
    <w:rsid w:val="00447861"/>
    <w:rsid w:val="00447975"/>
    <w:rsid w:val="00447CC1"/>
    <w:rsid w:val="00450027"/>
    <w:rsid w:val="00450204"/>
    <w:rsid w:val="0045049F"/>
    <w:rsid w:val="004509F7"/>
    <w:rsid w:val="00450A94"/>
    <w:rsid w:val="00450D55"/>
    <w:rsid w:val="00450DA7"/>
    <w:rsid w:val="00450EF1"/>
    <w:rsid w:val="00450FD0"/>
    <w:rsid w:val="00450FE0"/>
    <w:rsid w:val="004510CA"/>
    <w:rsid w:val="00451421"/>
    <w:rsid w:val="00451CD1"/>
    <w:rsid w:val="00451E2D"/>
    <w:rsid w:val="00451E86"/>
    <w:rsid w:val="00451E8B"/>
    <w:rsid w:val="0045213C"/>
    <w:rsid w:val="00452237"/>
    <w:rsid w:val="0045288C"/>
    <w:rsid w:val="00452A7A"/>
    <w:rsid w:val="00452BF1"/>
    <w:rsid w:val="00452C49"/>
    <w:rsid w:val="0045354B"/>
    <w:rsid w:val="0045390B"/>
    <w:rsid w:val="00453BA0"/>
    <w:rsid w:val="00453D3C"/>
    <w:rsid w:val="00453D94"/>
    <w:rsid w:val="00454049"/>
    <w:rsid w:val="0045445A"/>
    <w:rsid w:val="004545B8"/>
    <w:rsid w:val="004547FE"/>
    <w:rsid w:val="00454822"/>
    <w:rsid w:val="00454B3C"/>
    <w:rsid w:val="00454B7F"/>
    <w:rsid w:val="00454B8E"/>
    <w:rsid w:val="00454D7A"/>
    <w:rsid w:val="00454DCF"/>
    <w:rsid w:val="0045516E"/>
    <w:rsid w:val="0045555E"/>
    <w:rsid w:val="00455853"/>
    <w:rsid w:val="0045597A"/>
    <w:rsid w:val="00455B6C"/>
    <w:rsid w:val="00455BBD"/>
    <w:rsid w:val="00455DBF"/>
    <w:rsid w:val="004563BE"/>
    <w:rsid w:val="004563DA"/>
    <w:rsid w:val="004563DE"/>
    <w:rsid w:val="00456619"/>
    <w:rsid w:val="00456724"/>
    <w:rsid w:val="004568A2"/>
    <w:rsid w:val="00456A00"/>
    <w:rsid w:val="00456A7A"/>
    <w:rsid w:val="00456BF9"/>
    <w:rsid w:val="004572CC"/>
    <w:rsid w:val="004573E3"/>
    <w:rsid w:val="0045761E"/>
    <w:rsid w:val="00457645"/>
    <w:rsid w:val="004578C2"/>
    <w:rsid w:val="00460090"/>
    <w:rsid w:val="00460475"/>
    <w:rsid w:val="00460616"/>
    <w:rsid w:val="004606BF"/>
    <w:rsid w:val="004606E4"/>
    <w:rsid w:val="00460A0A"/>
    <w:rsid w:val="0046153E"/>
    <w:rsid w:val="00461754"/>
    <w:rsid w:val="00461869"/>
    <w:rsid w:val="00461BDC"/>
    <w:rsid w:val="00461D8D"/>
    <w:rsid w:val="00461F57"/>
    <w:rsid w:val="0046223F"/>
    <w:rsid w:val="004627DD"/>
    <w:rsid w:val="00462D0C"/>
    <w:rsid w:val="00462D47"/>
    <w:rsid w:val="00463013"/>
    <w:rsid w:val="0046331D"/>
    <w:rsid w:val="00463520"/>
    <w:rsid w:val="00463A75"/>
    <w:rsid w:val="00463BDA"/>
    <w:rsid w:val="00463DBE"/>
    <w:rsid w:val="0046480A"/>
    <w:rsid w:val="0046489D"/>
    <w:rsid w:val="00464A67"/>
    <w:rsid w:val="00464AD3"/>
    <w:rsid w:val="00464C9E"/>
    <w:rsid w:val="00465804"/>
    <w:rsid w:val="004659E6"/>
    <w:rsid w:val="00465DAB"/>
    <w:rsid w:val="004664C2"/>
    <w:rsid w:val="00466918"/>
    <w:rsid w:val="004669E0"/>
    <w:rsid w:val="00466AB6"/>
    <w:rsid w:val="004670DB"/>
    <w:rsid w:val="004672AD"/>
    <w:rsid w:val="004673E8"/>
    <w:rsid w:val="004673EF"/>
    <w:rsid w:val="00467696"/>
    <w:rsid w:val="00467973"/>
    <w:rsid w:val="00470057"/>
    <w:rsid w:val="0047016D"/>
    <w:rsid w:val="004702AD"/>
    <w:rsid w:val="00470842"/>
    <w:rsid w:val="0047092B"/>
    <w:rsid w:val="004711C8"/>
    <w:rsid w:val="00471AA9"/>
    <w:rsid w:val="00471B08"/>
    <w:rsid w:val="00471EE4"/>
    <w:rsid w:val="004721E9"/>
    <w:rsid w:val="00472358"/>
    <w:rsid w:val="0047241D"/>
    <w:rsid w:val="0047273C"/>
    <w:rsid w:val="0047297E"/>
    <w:rsid w:val="00472ABE"/>
    <w:rsid w:val="00472BE4"/>
    <w:rsid w:val="00472F6B"/>
    <w:rsid w:val="004730D5"/>
    <w:rsid w:val="00473A8D"/>
    <w:rsid w:val="00473AD3"/>
    <w:rsid w:val="004741DE"/>
    <w:rsid w:val="00474384"/>
    <w:rsid w:val="004743B6"/>
    <w:rsid w:val="004745B8"/>
    <w:rsid w:val="00474C04"/>
    <w:rsid w:val="00474C37"/>
    <w:rsid w:val="00474D3B"/>
    <w:rsid w:val="00475190"/>
    <w:rsid w:val="0047526B"/>
    <w:rsid w:val="00475890"/>
    <w:rsid w:val="004759A0"/>
    <w:rsid w:val="00475B64"/>
    <w:rsid w:val="00475BED"/>
    <w:rsid w:val="00475DD6"/>
    <w:rsid w:val="00475DE9"/>
    <w:rsid w:val="004760C9"/>
    <w:rsid w:val="004765FD"/>
    <w:rsid w:val="004766AD"/>
    <w:rsid w:val="004766FC"/>
    <w:rsid w:val="0047690C"/>
    <w:rsid w:val="00476C18"/>
    <w:rsid w:val="00476E3F"/>
    <w:rsid w:val="00477014"/>
    <w:rsid w:val="00477170"/>
    <w:rsid w:val="00477362"/>
    <w:rsid w:val="004773B0"/>
    <w:rsid w:val="0047740F"/>
    <w:rsid w:val="004774EA"/>
    <w:rsid w:val="00477B6A"/>
    <w:rsid w:val="00480021"/>
    <w:rsid w:val="004801C1"/>
    <w:rsid w:val="004801D9"/>
    <w:rsid w:val="00480332"/>
    <w:rsid w:val="0048034C"/>
    <w:rsid w:val="004807E2"/>
    <w:rsid w:val="0048084F"/>
    <w:rsid w:val="00480E5A"/>
    <w:rsid w:val="00481659"/>
    <w:rsid w:val="004817B0"/>
    <w:rsid w:val="00482740"/>
    <w:rsid w:val="00482798"/>
    <w:rsid w:val="00482922"/>
    <w:rsid w:val="00482AFC"/>
    <w:rsid w:val="00482C6D"/>
    <w:rsid w:val="00482EF6"/>
    <w:rsid w:val="00482F15"/>
    <w:rsid w:val="00482F23"/>
    <w:rsid w:val="00482F57"/>
    <w:rsid w:val="0048317E"/>
    <w:rsid w:val="004831E9"/>
    <w:rsid w:val="00483235"/>
    <w:rsid w:val="00483489"/>
    <w:rsid w:val="00483663"/>
    <w:rsid w:val="004838CF"/>
    <w:rsid w:val="004838F6"/>
    <w:rsid w:val="00483A02"/>
    <w:rsid w:val="00483C5F"/>
    <w:rsid w:val="004846F8"/>
    <w:rsid w:val="00484997"/>
    <w:rsid w:val="00484AD7"/>
    <w:rsid w:val="00484AF0"/>
    <w:rsid w:val="00484F72"/>
    <w:rsid w:val="004851C9"/>
    <w:rsid w:val="00485385"/>
    <w:rsid w:val="004853AE"/>
    <w:rsid w:val="0048559C"/>
    <w:rsid w:val="00485A24"/>
    <w:rsid w:val="00485CEA"/>
    <w:rsid w:val="00485E5E"/>
    <w:rsid w:val="00486128"/>
    <w:rsid w:val="004863CB"/>
    <w:rsid w:val="0048643C"/>
    <w:rsid w:val="00486C72"/>
    <w:rsid w:val="004870A6"/>
    <w:rsid w:val="00487292"/>
    <w:rsid w:val="004877E4"/>
    <w:rsid w:val="00487C06"/>
    <w:rsid w:val="00487DBE"/>
    <w:rsid w:val="00487E41"/>
    <w:rsid w:val="00487E4A"/>
    <w:rsid w:val="00487ECC"/>
    <w:rsid w:val="00490080"/>
    <w:rsid w:val="00490966"/>
    <w:rsid w:val="00490DB3"/>
    <w:rsid w:val="00491083"/>
    <w:rsid w:val="00491549"/>
    <w:rsid w:val="00491622"/>
    <w:rsid w:val="004917EF"/>
    <w:rsid w:val="00491927"/>
    <w:rsid w:val="004919A7"/>
    <w:rsid w:val="00491CBC"/>
    <w:rsid w:val="00491CEF"/>
    <w:rsid w:val="00491FCF"/>
    <w:rsid w:val="004920BF"/>
    <w:rsid w:val="004922D6"/>
    <w:rsid w:val="004926B1"/>
    <w:rsid w:val="004929EE"/>
    <w:rsid w:val="00492C75"/>
    <w:rsid w:val="004932A4"/>
    <w:rsid w:val="004933A1"/>
    <w:rsid w:val="004942AB"/>
    <w:rsid w:val="0049433C"/>
    <w:rsid w:val="00494434"/>
    <w:rsid w:val="00494657"/>
    <w:rsid w:val="004947C3"/>
    <w:rsid w:val="004948BE"/>
    <w:rsid w:val="00494971"/>
    <w:rsid w:val="00494989"/>
    <w:rsid w:val="00494D31"/>
    <w:rsid w:val="00494FE0"/>
    <w:rsid w:val="0049509E"/>
    <w:rsid w:val="004951D2"/>
    <w:rsid w:val="0049547A"/>
    <w:rsid w:val="004955F3"/>
    <w:rsid w:val="00495607"/>
    <w:rsid w:val="0049568C"/>
    <w:rsid w:val="00495BE2"/>
    <w:rsid w:val="00495C26"/>
    <w:rsid w:val="00495CA9"/>
    <w:rsid w:val="00495E76"/>
    <w:rsid w:val="0049608B"/>
    <w:rsid w:val="0049614B"/>
    <w:rsid w:val="00496251"/>
    <w:rsid w:val="00496800"/>
    <w:rsid w:val="0049687F"/>
    <w:rsid w:val="00496922"/>
    <w:rsid w:val="00496BAD"/>
    <w:rsid w:val="00496C0E"/>
    <w:rsid w:val="00497125"/>
    <w:rsid w:val="00497192"/>
    <w:rsid w:val="004975C3"/>
    <w:rsid w:val="00497631"/>
    <w:rsid w:val="0049789A"/>
    <w:rsid w:val="0049792A"/>
    <w:rsid w:val="00497989"/>
    <w:rsid w:val="00497BCB"/>
    <w:rsid w:val="00497F62"/>
    <w:rsid w:val="00497FA7"/>
    <w:rsid w:val="004A068D"/>
    <w:rsid w:val="004A0724"/>
    <w:rsid w:val="004A0F93"/>
    <w:rsid w:val="004A0FB6"/>
    <w:rsid w:val="004A143F"/>
    <w:rsid w:val="004A1733"/>
    <w:rsid w:val="004A1BB5"/>
    <w:rsid w:val="004A1C67"/>
    <w:rsid w:val="004A1CAD"/>
    <w:rsid w:val="004A1DC4"/>
    <w:rsid w:val="004A1DC5"/>
    <w:rsid w:val="004A1E3D"/>
    <w:rsid w:val="004A206D"/>
    <w:rsid w:val="004A2083"/>
    <w:rsid w:val="004A21A6"/>
    <w:rsid w:val="004A21FD"/>
    <w:rsid w:val="004A2465"/>
    <w:rsid w:val="004A2547"/>
    <w:rsid w:val="004A2C10"/>
    <w:rsid w:val="004A2D5C"/>
    <w:rsid w:val="004A32D3"/>
    <w:rsid w:val="004A345D"/>
    <w:rsid w:val="004A3750"/>
    <w:rsid w:val="004A3919"/>
    <w:rsid w:val="004A39A2"/>
    <w:rsid w:val="004A3B0B"/>
    <w:rsid w:val="004A3B45"/>
    <w:rsid w:val="004A3E38"/>
    <w:rsid w:val="004A4436"/>
    <w:rsid w:val="004A44F7"/>
    <w:rsid w:val="004A4666"/>
    <w:rsid w:val="004A48D9"/>
    <w:rsid w:val="004A4D59"/>
    <w:rsid w:val="004A4ED9"/>
    <w:rsid w:val="004A527A"/>
    <w:rsid w:val="004A533C"/>
    <w:rsid w:val="004A5367"/>
    <w:rsid w:val="004A53B1"/>
    <w:rsid w:val="004A5895"/>
    <w:rsid w:val="004A5E53"/>
    <w:rsid w:val="004A5E65"/>
    <w:rsid w:val="004A5F41"/>
    <w:rsid w:val="004A6484"/>
    <w:rsid w:val="004A65C9"/>
    <w:rsid w:val="004A68EF"/>
    <w:rsid w:val="004A69A2"/>
    <w:rsid w:val="004A6AD6"/>
    <w:rsid w:val="004A6BA0"/>
    <w:rsid w:val="004A6CD5"/>
    <w:rsid w:val="004A6F65"/>
    <w:rsid w:val="004A77A7"/>
    <w:rsid w:val="004A7C41"/>
    <w:rsid w:val="004A7D45"/>
    <w:rsid w:val="004B0208"/>
    <w:rsid w:val="004B0542"/>
    <w:rsid w:val="004B066D"/>
    <w:rsid w:val="004B0675"/>
    <w:rsid w:val="004B0894"/>
    <w:rsid w:val="004B08DC"/>
    <w:rsid w:val="004B0EF2"/>
    <w:rsid w:val="004B0F93"/>
    <w:rsid w:val="004B137F"/>
    <w:rsid w:val="004B1FA0"/>
    <w:rsid w:val="004B2293"/>
    <w:rsid w:val="004B25F5"/>
    <w:rsid w:val="004B260A"/>
    <w:rsid w:val="004B2667"/>
    <w:rsid w:val="004B29E7"/>
    <w:rsid w:val="004B30B0"/>
    <w:rsid w:val="004B36F4"/>
    <w:rsid w:val="004B3739"/>
    <w:rsid w:val="004B376D"/>
    <w:rsid w:val="004B37C0"/>
    <w:rsid w:val="004B3B47"/>
    <w:rsid w:val="004B3DBB"/>
    <w:rsid w:val="004B4005"/>
    <w:rsid w:val="004B40B6"/>
    <w:rsid w:val="004B4129"/>
    <w:rsid w:val="004B42A1"/>
    <w:rsid w:val="004B46F1"/>
    <w:rsid w:val="004B4BD2"/>
    <w:rsid w:val="004B4F3B"/>
    <w:rsid w:val="004B57E5"/>
    <w:rsid w:val="004B5ACB"/>
    <w:rsid w:val="004B5D95"/>
    <w:rsid w:val="004B60E9"/>
    <w:rsid w:val="004B61D4"/>
    <w:rsid w:val="004B6483"/>
    <w:rsid w:val="004B67B4"/>
    <w:rsid w:val="004B67DB"/>
    <w:rsid w:val="004B6C11"/>
    <w:rsid w:val="004B6DBB"/>
    <w:rsid w:val="004B6FF2"/>
    <w:rsid w:val="004B716F"/>
    <w:rsid w:val="004B7238"/>
    <w:rsid w:val="004B72C9"/>
    <w:rsid w:val="004B7534"/>
    <w:rsid w:val="004B7A67"/>
    <w:rsid w:val="004B7BC0"/>
    <w:rsid w:val="004B7D11"/>
    <w:rsid w:val="004B7F6D"/>
    <w:rsid w:val="004B7FDC"/>
    <w:rsid w:val="004C03E6"/>
    <w:rsid w:val="004C06A0"/>
    <w:rsid w:val="004C0702"/>
    <w:rsid w:val="004C08C5"/>
    <w:rsid w:val="004C094B"/>
    <w:rsid w:val="004C0B25"/>
    <w:rsid w:val="004C0C92"/>
    <w:rsid w:val="004C0DC2"/>
    <w:rsid w:val="004C0EBE"/>
    <w:rsid w:val="004C1594"/>
    <w:rsid w:val="004C16E0"/>
    <w:rsid w:val="004C18EE"/>
    <w:rsid w:val="004C1B99"/>
    <w:rsid w:val="004C1DAE"/>
    <w:rsid w:val="004C1DFA"/>
    <w:rsid w:val="004C1FEB"/>
    <w:rsid w:val="004C23DC"/>
    <w:rsid w:val="004C2A19"/>
    <w:rsid w:val="004C2B67"/>
    <w:rsid w:val="004C313E"/>
    <w:rsid w:val="004C3672"/>
    <w:rsid w:val="004C3909"/>
    <w:rsid w:val="004C391B"/>
    <w:rsid w:val="004C3D43"/>
    <w:rsid w:val="004C3DD0"/>
    <w:rsid w:val="004C3FB1"/>
    <w:rsid w:val="004C4540"/>
    <w:rsid w:val="004C47A1"/>
    <w:rsid w:val="004C4A09"/>
    <w:rsid w:val="004C4B1C"/>
    <w:rsid w:val="004C4B6A"/>
    <w:rsid w:val="004C5083"/>
    <w:rsid w:val="004C550E"/>
    <w:rsid w:val="004C5557"/>
    <w:rsid w:val="004C576D"/>
    <w:rsid w:val="004C587F"/>
    <w:rsid w:val="004C5B29"/>
    <w:rsid w:val="004C5DAE"/>
    <w:rsid w:val="004C610B"/>
    <w:rsid w:val="004C663F"/>
    <w:rsid w:val="004C6676"/>
    <w:rsid w:val="004C69FA"/>
    <w:rsid w:val="004C71BF"/>
    <w:rsid w:val="004C73C1"/>
    <w:rsid w:val="004C762B"/>
    <w:rsid w:val="004C7E7A"/>
    <w:rsid w:val="004D017A"/>
    <w:rsid w:val="004D01FF"/>
    <w:rsid w:val="004D0567"/>
    <w:rsid w:val="004D06E3"/>
    <w:rsid w:val="004D06F7"/>
    <w:rsid w:val="004D0D3F"/>
    <w:rsid w:val="004D12C4"/>
    <w:rsid w:val="004D13ED"/>
    <w:rsid w:val="004D14B3"/>
    <w:rsid w:val="004D1546"/>
    <w:rsid w:val="004D15AE"/>
    <w:rsid w:val="004D16C3"/>
    <w:rsid w:val="004D16DE"/>
    <w:rsid w:val="004D1859"/>
    <w:rsid w:val="004D1B0F"/>
    <w:rsid w:val="004D1D67"/>
    <w:rsid w:val="004D298F"/>
    <w:rsid w:val="004D2F48"/>
    <w:rsid w:val="004D32C9"/>
    <w:rsid w:val="004D3483"/>
    <w:rsid w:val="004D3646"/>
    <w:rsid w:val="004D377E"/>
    <w:rsid w:val="004D3890"/>
    <w:rsid w:val="004D3A89"/>
    <w:rsid w:val="004D3F12"/>
    <w:rsid w:val="004D417E"/>
    <w:rsid w:val="004D41A8"/>
    <w:rsid w:val="004D4254"/>
    <w:rsid w:val="004D46A8"/>
    <w:rsid w:val="004D46B3"/>
    <w:rsid w:val="004D4883"/>
    <w:rsid w:val="004D4A36"/>
    <w:rsid w:val="004D4C39"/>
    <w:rsid w:val="004D4F24"/>
    <w:rsid w:val="004D5404"/>
    <w:rsid w:val="004D57BE"/>
    <w:rsid w:val="004D5925"/>
    <w:rsid w:val="004D59A8"/>
    <w:rsid w:val="004D5DB0"/>
    <w:rsid w:val="004D5DB6"/>
    <w:rsid w:val="004D62EE"/>
    <w:rsid w:val="004D651F"/>
    <w:rsid w:val="004D6570"/>
    <w:rsid w:val="004D6611"/>
    <w:rsid w:val="004D6783"/>
    <w:rsid w:val="004D688D"/>
    <w:rsid w:val="004D6A0D"/>
    <w:rsid w:val="004D725D"/>
    <w:rsid w:val="004D7299"/>
    <w:rsid w:val="004D75D7"/>
    <w:rsid w:val="004D7785"/>
    <w:rsid w:val="004D7B3C"/>
    <w:rsid w:val="004D7B44"/>
    <w:rsid w:val="004E013C"/>
    <w:rsid w:val="004E020E"/>
    <w:rsid w:val="004E021B"/>
    <w:rsid w:val="004E0676"/>
    <w:rsid w:val="004E076C"/>
    <w:rsid w:val="004E0817"/>
    <w:rsid w:val="004E0A29"/>
    <w:rsid w:val="004E1087"/>
    <w:rsid w:val="004E1167"/>
    <w:rsid w:val="004E11C1"/>
    <w:rsid w:val="004E177F"/>
    <w:rsid w:val="004E192C"/>
    <w:rsid w:val="004E1B9D"/>
    <w:rsid w:val="004E1BBC"/>
    <w:rsid w:val="004E1BF3"/>
    <w:rsid w:val="004E1C89"/>
    <w:rsid w:val="004E1D76"/>
    <w:rsid w:val="004E1F7A"/>
    <w:rsid w:val="004E2028"/>
    <w:rsid w:val="004E252C"/>
    <w:rsid w:val="004E2665"/>
    <w:rsid w:val="004E2784"/>
    <w:rsid w:val="004E2BFD"/>
    <w:rsid w:val="004E2CD3"/>
    <w:rsid w:val="004E2D6F"/>
    <w:rsid w:val="004E2E31"/>
    <w:rsid w:val="004E2E8D"/>
    <w:rsid w:val="004E2F10"/>
    <w:rsid w:val="004E3209"/>
    <w:rsid w:val="004E343D"/>
    <w:rsid w:val="004E3AC5"/>
    <w:rsid w:val="004E3C42"/>
    <w:rsid w:val="004E429E"/>
    <w:rsid w:val="004E45AC"/>
    <w:rsid w:val="004E49A1"/>
    <w:rsid w:val="004E4B88"/>
    <w:rsid w:val="004E4EB0"/>
    <w:rsid w:val="004E558A"/>
    <w:rsid w:val="004E56DA"/>
    <w:rsid w:val="004E5BB0"/>
    <w:rsid w:val="004E5CFB"/>
    <w:rsid w:val="004E60EA"/>
    <w:rsid w:val="004E62C3"/>
    <w:rsid w:val="004E6C54"/>
    <w:rsid w:val="004E6D49"/>
    <w:rsid w:val="004E70D6"/>
    <w:rsid w:val="004E71D8"/>
    <w:rsid w:val="004E74C0"/>
    <w:rsid w:val="004E7742"/>
    <w:rsid w:val="004E77B1"/>
    <w:rsid w:val="004E7AF8"/>
    <w:rsid w:val="004E7BC3"/>
    <w:rsid w:val="004F0035"/>
    <w:rsid w:val="004F004E"/>
    <w:rsid w:val="004F027D"/>
    <w:rsid w:val="004F0AB6"/>
    <w:rsid w:val="004F0C6A"/>
    <w:rsid w:val="004F0D90"/>
    <w:rsid w:val="004F0D94"/>
    <w:rsid w:val="004F10D3"/>
    <w:rsid w:val="004F14B4"/>
    <w:rsid w:val="004F1667"/>
    <w:rsid w:val="004F1756"/>
    <w:rsid w:val="004F19B5"/>
    <w:rsid w:val="004F1DF0"/>
    <w:rsid w:val="004F1F60"/>
    <w:rsid w:val="004F1F6D"/>
    <w:rsid w:val="004F1FF5"/>
    <w:rsid w:val="004F22C1"/>
    <w:rsid w:val="004F2465"/>
    <w:rsid w:val="004F2544"/>
    <w:rsid w:val="004F26D4"/>
    <w:rsid w:val="004F2748"/>
    <w:rsid w:val="004F288F"/>
    <w:rsid w:val="004F2926"/>
    <w:rsid w:val="004F2B42"/>
    <w:rsid w:val="004F2C23"/>
    <w:rsid w:val="004F3903"/>
    <w:rsid w:val="004F3CC8"/>
    <w:rsid w:val="004F3DA1"/>
    <w:rsid w:val="004F3EA3"/>
    <w:rsid w:val="004F4373"/>
    <w:rsid w:val="004F4430"/>
    <w:rsid w:val="004F4E54"/>
    <w:rsid w:val="004F5163"/>
    <w:rsid w:val="004F5368"/>
    <w:rsid w:val="004F56FF"/>
    <w:rsid w:val="004F580F"/>
    <w:rsid w:val="004F5BB1"/>
    <w:rsid w:val="004F5D3F"/>
    <w:rsid w:val="004F630B"/>
    <w:rsid w:val="004F64CD"/>
    <w:rsid w:val="004F651F"/>
    <w:rsid w:val="004F6538"/>
    <w:rsid w:val="004F654F"/>
    <w:rsid w:val="004F66AD"/>
    <w:rsid w:val="004F6B54"/>
    <w:rsid w:val="004F6E1C"/>
    <w:rsid w:val="004F6F44"/>
    <w:rsid w:val="004F7249"/>
    <w:rsid w:val="004F754A"/>
    <w:rsid w:val="004F78C4"/>
    <w:rsid w:val="004F7998"/>
    <w:rsid w:val="004F7C99"/>
    <w:rsid w:val="004F7E5A"/>
    <w:rsid w:val="004F7F74"/>
    <w:rsid w:val="0050019F"/>
    <w:rsid w:val="00500281"/>
    <w:rsid w:val="00500379"/>
    <w:rsid w:val="0050082D"/>
    <w:rsid w:val="00500990"/>
    <w:rsid w:val="00500A53"/>
    <w:rsid w:val="00500BD5"/>
    <w:rsid w:val="00500D83"/>
    <w:rsid w:val="005010A3"/>
    <w:rsid w:val="00501575"/>
    <w:rsid w:val="00501C5A"/>
    <w:rsid w:val="00501C6E"/>
    <w:rsid w:val="00501D22"/>
    <w:rsid w:val="005023C4"/>
    <w:rsid w:val="00502C8E"/>
    <w:rsid w:val="00503231"/>
    <w:rsid w:val="00503728"/>
    <w:rsid w:val="005037CC"/>
    <w:rsid w:val="005038D4"/>
    <w:rsid w:val="00503901"/>
    <w:rsid w:val="00503D3B"/>
    <w:rsid w:val="00503D43"/>
    <w:rsid w:val="00503E09"/>
    <w:rsid w:val="00503E5B"/>
    <w:rsid w:val="00504260"/>
    <w:rsid w:val="005046A3"/>
    <w:rsid w:val="0050494A"/>
    <w:rsid w:val="00504971"/>
    <w:rsid w:val="00504B97"/>
    <w:rsid w:val="00505035"/>
    <w:rsid w:val="005056D5"/>
    <w:rsid w:val="005056E9"/>
    <w:rsid w:val="00505A4F"/>
    <w:rsid w:val="00505A86"/>
    <w:rsid w:val="00505CF0"/>
    <w:rsid w:val="00505E68"/>
    <w:rsid w:val="0050602F"/>
    <w:rsid w:val="0050618D"/>
    <w:rsid w:val="0050625E"/>
    <w:rsid w:val="005064F2"/>
    <w:rsid w:val="0050675F"/>
    <w:rsid w:val="00506E6D"/>
    <w:rsid w:val="00506E8C"/>
    <w:rsid w:val="00507097"/>
    <w:rsid w:val="0050727F"/>
    <w:rsid w:val="005074DD"/>
    <w:rsid w:val="00507BD5"/>
    <w:rsid w:val="00507CE1"/>
    <w:rsid w:val="00507E51"/>
    <w:rsid w:val="00510154"/>
    <w:rsid w:val="005103B5"/>
    <w:rsid w:val="00510666"/>
    <w:rsid w:val="00510828"/>
    <w:rsid w:val="00510899"/>
    <w:rsid w:val="00510ABB"/>
    <w:rsid w:val="00510F4D"/>
    <w:rsid w:val="00510F71"/>
    <w:rsid w:val="0051102A"/>
    <w:rsid w:val="005110C0"/>
    <w:rsid w:val="005112B7"/>
    <w:rsid w:val="00511531"/>
    <w:rsid w:val="0051156B"/>
    <w:rsid w:val="0051159D"/>
    <w:rsid w:val="005119D1"/>
    <w:rsid w:val="00511AE1"/>
    <w:rsid w:val="00511C89"/>
    <w:rsid w:val="00511CB6"/>
    <w:rsid w:val="00511DD6"/>
    <w:rsid w:val="00511EA0"/>
    <w:rsid w:val="00511F35"/>
    <w:rsid w:val="00512559"/>
    <w:rsid w:val="005129CF"/>
    <w:rsid w:val="00512AA5"/>
    <w:rsid w:val="00512AB1"/>
    <w:rsid w:val="00512DD6"/>
    <w:rsid w:val="00513096"/>
    <w:rsid w:val="00513297"/>
    <w:rsid w:val="005132EA"/>
    <w:rsid w:val="005136D6"/>
    <w:rsid w:val="005136EB"/>
    <w:rsid w:val="0051380F"/>
    <w:rsid w:val="00513B92"/>
    <w:rsid w:val="00513CF1"/>
    <w:rsid w:val="00513E10"/>
    <w:rsid w:val="005143DA"/>
    <w:rsid w:val="005146F5"/>
    <w:rsid w:val="00514DE2"/>
    <w:rsid w:val="00515101"/>
    <w:rsid w:val="005151D4"/>
    <w:rsid w:val="00515352"/>
    <w:rsid w:val="005159E1"/>
    <w:rsid w:val="00515D56"/>
    <w:rsid w:val="00516130"/>
    <w:rsid w:val="0051613C"/>
    <w:rsid w:val="00516A7F"/>
    <w:rsid w:val="00516BC4"/>
    <w:rsid w:val="00516D26"/>
    <w:rsid w:val="00516DD1"/>
    <w:rsid w:val="00516F80"/>
    <w:rsid w:val="00516FB9"/>
    <w:rsid w:val="005170F3"/>
    <w:rsid w:val="00517110"/>
    <w:rsid w:val="00517768"/>
    <w:rsid w:val="00517888"/>
    <w:rsid w:val="005178C0"/>
    <w:rsid w:val="005179C4"/>
    <w:rsid w:val="00517C8C"/>
    <w:rsid w:val="00517C9B"/>
    <w:rsid w:val="00517DEF"/>
    <w:rsid w:val="005206EE"/>
    <w:rsid w:val="00520878"/>
    <w:rsid w:val="0052091C"/>
    <w:rsid w:val="00520928"/>
    <w:rsid w:val="00521536"/>
    <w:rsid w:val="00521689"/>
    <w:rsid w:val="005217A2"/>
    <w:rsid w:val="005219FF"/>
    <w:rsid w:val="005223AC"/>
    <w:rsid w:val="00522418"/>
    <w:rsid w:val="005227B5"/>
    <w:rsid w:val="00522921"/>
    <w:rsid w:val="00522C4B"/>
    <w:rsid w:val="00522D1B"/>
    <w:rsid w:val="00522EB0"/>
    <w:rsid w:val="0052326F"/>
    <w:rsid w:val="005232C5"/>
    <w:rsid w:val="00523807"/>
    <w:rsid w:val="00523A85"/>
    <w:rsid w:val="00523CE1"/>
    <w:rsid w:val="00523D73"/>
    <w:rsid w:val="00523DE7"/>
    <w:rsid w:val="005240A7"/>
    <w:rsid w:val="00524649"/>
    <w:rsid w:val="00524740"/>
    <w:rsid w:val="0052477C"/>
    <w:rsid w:val="00524966"/>
    <w:rsid w:val="00524C78"/>
    <w:rsid w:val="00524D1A"/>
    <w:rsid w:val="00524D9F"/>
    <w:rsid w:val="005250CB"/>
    <w:rsid w:val="00525295"/>
    <w:rsid w:val="0052533B"/>
    <w:rsid w:val="0052544C"/>
    <w:rsid w:val="005254EE"/>
    <w:rsid w:val="005255E2"/>
    <w:rsid w:val="00525622"/>
    <w:rsid w:val="00525BD9"/>
    <w:rsid w:val="00525D04"/>
    <w:rsid w:val="00526087"/>
    <w:rsid w:val="00526139"/>
    <w:rsid w:val="005261A0"/>
    <w:rsid w:val="00526482"/>
    <w:rsid w:val="00526593"/>
    <w:rsid w:val="00526782"/>
    <w:rsid w:val="00526A20"/>
    <w:rsid w:val="00526A66"/>
    <w:rsid w:val="00526B59"/>
    <w:rsid w:val="00526E3A"/>
    <w:rsid w:val="00526E5C"/>
    <w:rsid w:val="00526E71"/>
    <w:rsid w:val="005274F9"/>
    <w:rsid w:val="00527632"/>
    <w:rsid w:val="00527700"/>
    <w:rsid w:val="005277FD"/>
    <w:rsid w:val="00527CAB"/>
    <w:rsid w:val="00530174"/>
    <w:rsid w:val="0053044F"/>
    <w:rsid w:val="005307D7"/>
    <w:rsid w:val="0053084E"/>
    <w:rsid w:val="00530886"/>
    <w:rsid w:val="0053099F"/>
    <w:rsid w:val="00530CE4"/>
    <w:rsid w:val="005311C1"/>
    <w:rsid w:val="005315FF"/>
    <w:rsid w:val="0053189F"/>
    <w:rsid w:val="005318FB"/>
    <w:rsid w:val="005319D3"/>
    <w:rsid w:val="00532460"/>
    <w:rsid w:val="00532AD7"/>
    <w:rsid w:val="00532BBA"/>
    <w:rsid w:val="00532C0C"/>
    <w:rsid w:val="00532DD4"/>
    <w:rsid w:val="00533048"/>
    <w:rsid w:val="005331C9"/>
    <w:rsid w:val="00533491"/>
    <w:rsid w:val="005337FE"/>
    <w:rsid w:val="005338E3"/>
    <w:rsid w:val="005339C8"/>
    <w:rsid w:val="00533A30"/>
    <w:rsid w:val="00533C96"/>
    <w:rsid w:val="00533E02"/>
    <w:rsid w:val="00533E9E"/>
    <w:rsid w:val="00534212"/>
    <w:rsid w:val="00534267"/>
    <w:rsid w:val="005342A2"/>
    <w:rsid w:val="005342C8"/>
    <w:rsid w:val="00534909"/>
    <w:rsid w:val="00534A3E"/>
    <w:rsid w:val="00534B3B"/>
    <w:rsid w:val="00534F48"/>
    <w:rsid w:val="00534FFB"/>
    <w:rsid w:val="005355E1"/>
    <w:rsid w:val="00535E66"/>
    <w:rsid w:val="0053601D"/>
    <w:rsid w:val="00536134"/>
    <w:rsid w:val="00536B4F"/>
    <w:rsid w:val="00536BFB"/>
    <w:rsid w:val="00536DCA"/>
    <w:rsid w:val="00536DDA"/>
    <w:rsid w:val="00537016"/>
    <w:rsid w:val="005375CE"/>
    <w:rsid w:val="00537F21"/>
    <w:rsid w:val="00540432"/>
    <w:rsid w:val="0054070A"/>
    <w:rsid w:val="005407E5"/>
    <w:rsid w:val="00540938"/>
    <w:rsid w:val="0054095D"/>
    <w:rsid w:val="00540A8B"/>
    <w:rsid w:val="00540E32"/>
    <w:rsid w:val="00540E40"/>
    <w:rsid w:val="0054127F"/>
    <w:rsid w:val="0054134E"/>
    <w:rsid w:val="005413E2"/>
    <w:rsid w:val="00541594"/>
    <w:rsid w:val="00541B08"/>
    <w:rsid w:val="00541B67"/>
    <w:rsid w:val="00541BC3"/>
    <w:rsid w:val="00541CC2"/>
    <w:rsid w:val="00542316"/>
    <w:rsid w:val="0054237E"/>
    <w:rsid w:val="00542556"/>
    <w:rsid w:val="00542755"/>
    <w:rsid w:val="0054288A"/>
    <w:rsid w:val="0054297B"/>
    <w:rsid w:val="00542BBF"/>
    <w:rsid w:val="0054308F"/>
    <w:rsid w:val="005432B8"/>
    <w:rsid w:val="005432DA"/>
    <w:rsid w:val="00543AB7"/>
    <w:rsid w:val="00543F59"/>
    <w:rsid w:val="00543FC6"/>
    <w:rsid w:val="005440D6"/>
    <w:rsid w:val="005441CF"/>
    <w:rsid w:val="005442F9"/>
    <w:rsid w:val="0054437D"/>
    <w:rsid w:val="005448D2"/>
    <w:rsid w:val="0054493C"/>
    <w:rsid w:val="00544D41"/>
    <w:rsid w:val="00545502"/>
    <w:rsid w:val="0054571A"/>
    <w:rsid w:val="00545E00"/>
    <w:rsid w:val="00545E32"/>
    <w:rsid w:val="00545E64"/>
    <w:rsid w:val="00545F3A"/>
    <w:rsid w:val="0054620E"/>
    <w:rsid w:val="005462C2"/>
    <w:rsid w:val="00546412"/>
    <w:rsid w:val="00546944"/>
    <w:rsid w:val="00546A54"/>
    <w:rsid w:val="00546C2B"/>
    <w:rsid w:val="00546F55"/>
    <w:rsid w:val="00546F83"/>
    <w:rsid w:val="00546FAB"/>
    <w:rsid w:val="005478DC"/>
    <w:rsid w:val="00550011"/>
    <w:rsid w:val="0055026E"/>
    <w:rsid w:val="005505CB"/>
    <w:rsid w:val="00550755"/>
    <w:rsid w:val="00550BF5"/>
    <w:rsid w:val="00550C5E"/>
    <w:rsid w:val="00550FC9"/>
    <w:rsid w:val="00551130"/>
    <w:rsid w:val="005512CD"/>
    <w:rsid w:val="005513BE"/>
    <w:rsid w:val="00551A61"/>
    <w:rsid w:val="00551CC2"/>
    <w:rsid w:val="00551EE1"/>
    <w:rsid w:val="0055261C"/>
    <w:rsid w:val="00552670"/>
    <w:rsid w:val="005529D4"/>
    <w:rsid w:val="00552AAD"/>
    <w:rsid w:val="00552CEE"/>
    <w:rsid w:val="00552E70"/>
    <w:rsid w:val="00552F73"/>
    <w:rsid w:val="00553002"/>
    <w:rsid w:val="0055307C"/>
    <w:rsid w:val="005530B4"/>
    <w:rsid w:val="0055361E"/>
    <w:rsid w:val="005536EA"/>
    <w:rsid w:val="005539D7"/>
    <w:rsid w:val="00553ABB"/>
    <w:rsid w:val="00553ACA"/>
    <w:rsid w:val="00553C80"/>
    <w:rsid w:val="00553DE4"/>
    <w:rsid w:val="005545A8"/>
    <w:rsid w:val="005545B0"/>
    <w:rsid w:val="005553F6"/>
    <w:rsid w:val="005558DF"/>
    <w:rsid w:val="005559F7"/>
    <w:rsid w:val="00555A91"/>
    <w:rsid w:val="00555AF2"/>
    <w:rsid w:val="00555BBC"/>
    <w:rsid w:val="00555D55"/>
    <w:rsid w:val="005562A4"/>
    <w:rsid w:val="0055644D"/>
    <w:rsid w:val="0055648E"/>
    <w:rsid w:val="00556518"/>
    <w:rsid w:val="00556817"/>
    <w:rsid w:val="00556929"/>
    <w:rsid w:val="00556DA6"/>
    <w:rsid w:val="005570BE"/>
    <w:rsid w:val="005571B5"/>
    <w:rsid w:val="005571E8"/>
    <w:rsid w:val="00557890"/>
    <w:rsid w:val="0056004E"/>
    <w:rsid w:val="005602C1"/>
    <w:rsid w:val="00560B94"/>
    <w:rsid w:val="00560BBB"/>
    <w:rsid w:val="00560CDA"/>
    <w:rsid w:val="00560E7E"/>
    <w:rsid w:val="00560F13"/>
    <w:rsid w:val="0056113E"/>
    <w:rsid w:val="005611AF"/>
    <w:rsid w:val="00561460"/>
    <w:rsid w:val="005615B6"/>
    <w:rsid w:val="00561817"/>
    <w:rsid w:val="005618F9"/>
    <w:rsid w:val="00561A94"/>
    <w:rsid w:val="00561DCD"/>
    <w:rsid w:val="00561E79"/>
    <w:rsid w:val="00561FE5"/>
    <w:rsid w:val="00562347"/>
    <w:rsid w:val="00562521"/>
    <w:rsid w:val="00562D9B"/>
    <w:rsid w:val="0056325C"/>
    <w:rsid w:val="005633E2"/>
    <w:rsid w:val="005634C7"/>
    <w:rsid w:val="00563AE8"/>
    <w:rsid w:val="00563AF1"/>
    <w:rsid w:val="00563BCF"/>
    <w:rsid w:val="00563E31"/>
    <w:rsid w:val="005640EC"/>
    <w:rsid w:val="005642E5"/>
    <w:rsid w:val="005644C7"/>
    <w:rsid w:val="00564960"/>
    <w:rsid w:val="005649A0"/>
    <w:rsid w:val="00564B90"/>
    <w:rsid w:val="00564BC1"/>
    <w:rsid w:val="00564E09"/>
    <w:rsid w:val="00564E28"/>
    <w:rsid w:val="0056546C"/>
    <w:rsid w:val="00565A0A"/>
    <w:rsid w:val="00565BBE"/>
    <w:rsid w:val="00565E27"/>
    <w:rsid w:val="00565E40"/>
    <w:rsid w:val="00565E7A"/>
    <w:rsid w:val="00566563"/>
    <w:rsid w:val="005666B4"/>
    <w:rsid w:val="00566898"/>
    <w:rsid w:val="00566B7F"/>
    <w:rsid w:val="0056752D"/>
    <w:rsid w:val="0056758D"/>
    <w:rsid w:val="00567619"/>
    <w:rsid w:val="005677B1"/>
    <w:rsid w:val="00567D06"/>
    <w:rsid w:val="00567F5C"/>
    <w:rsid w:val="005703A2"/>
    <w:rsid w:val="005703C8"/>
    <w:rsid w:val="005704DD"/>
    <w:rsid w:val="005704E8"/>
    <w:rsid w:val="00570947"/>
    <w:rsid w:val="00570B5F"/>
    <w:rsid w:val="0057137F"/>
    <w:rsid w:val="00571855"/>
    <w:rsid w:val="005719E9"/>
    <w:rsid w:val="00571A8F"/>
    <w:rsid w:val="00571CA9"/>
    <w:rsid w:val="00571D48"/>
    <w:rsid w:val="0057234D"/>
    <w:rsid w:val="005724B9"/>
    <w:rsid w:val="00572552"/>
    <w:rsid w:val="00572753"/>
    <w:rsid w:val="005727E4"/>
    <w:rsid w:val="005727E5"/>
    <w:rsid w:val="00572EBE"/>
    <w:rsid w:val="005735DA"/>
    <w:rsid w:val="00573C1A"/>
    <w:rsid w:val="00573CA6"/>
    <w:rsid w:val="00573D41"/>
    <w:rsid w:val="00573E1E"/>
    <w:rsid w:val="00573F66"/>
    <w:rsid w:val="00574044"/>
    <w:rsid w:val="0057414B"/>
    <w:rsid w:val="00574A97"/>
    <w:rsid w:val="00574B82"/>
    <w:rsid w:val="00574F99"/>
    <w:rsid w:val="0057509A"/>
    <w:rsid w:val="00575159"/>
    <w:rsid w:val="00575407"/>
    <w:rsid w:val="00575594"/>
    <w:rsid w:val="00575C53"/>
    <w:rsid w:val="00575D74"/>
    <w:rsid w:val="00576026"/>
    <w:rsid w:val="00576263"/>
    <w:rsid w:val="005762AE"/>
    <w:rsid w:val="00576694"/>
    <w:rsid w:val="005771DF"/>
    <w:rsid w:val="005774D4"/>
    <w:rsid w:val="00577582"/>
    <w:rsid w:val="005779B0"/>
    <w:rsid w:val="00577B02"/>
    <w:rsid w:val="00577C00"/>
    <w:rsid w:val="005801D8"/>
    <w:rsid w:val="005805EB"/>
    <w:rsid w:val="0058084A"/>
    <w:rsid w:val="00580B31"/>
    <w:rsid w:val="00580B55"/>
    <w:rsid w:val="00580C7C"/>
    <w:rsid w:val="005815A0"/>
    <w:rsid w:val="00581E1F"/>
    <w:rsid w:val="00582897"/>
    <w:rsid w:val="00582962"/>
    <w:rsid w:val="005829E6"/>
    <w:rsid w:val="0058319B"/>
    <w:rsid w:val="005834C5"/>
    <w:rsid w:val="0058397F"/>
    <w:rsid w:val="00583F80"/>
    <w:rsid w:val="0058403D"/>
    <w:rsid w:val="0058403E"/>
    <w:rsid w:val="005840CC"/>
    <w:rsid w:val="005843DF"/>
    <w:rsid w:val="005844F5"/>
    <w:rsid w:val="00584B7F"/>
    <w:rsid w:val="00584D79"/>
    <w:rsid w:val="00584DFF"/>
    <w:rsid w:val="00584E5F"/>
    <w:rsid w:val="00585610"/>
    <w:rsid w:val="0058578B"/>
    <w:rsid w:val="00585A01"/>
    <w:rsid w:val="00585AF9"/>
    <w:rsid w:val="00585F92"/>
    <w:rsid w:val="0058602A"/>
    <w:rsid w:val="00586119"/>
    <w:rsid w:val="00586537"/>
    <w:rsid w:val="00586633"/>
    <w:rsid w:val="005867AE"/>
    <w:rsid w:val="005869AB"/>
    <w:rsid w:val="005870FD"/>
    <w:rsid w:val="00587100"/>
    <w:rsid w:val="005873BE"/>
    <w:rsid w:val="005874BA"/>
    <w:rsid w:val="005878AD"/>
    <w:rsid w:val="00587DE3"/>
    <w:rsid w:val="005900DC"/>
    <w:rsid w:val="005902CE"/>
    <w:rsid w:val="00590908"/>
    <w:rsid w:val="00590BD2"/>
    <w:rsid w:val="00590E25"/>
    <w:rsid w:val="00590FCD"/>
    <w:rsid w:val="00590FF6"/>
    <w:rsid w:val="005910D7"/>
    <w:rsid w:val="005912E1"/>
    <w:rsid w:val="0059135C"/>
    <w:rsid w:val="00591689"/>
    <w:rsid w:val="00591DAB"/>
    <w:rsid w:val="005926A0"/>
    <w:rsid w:val="00592716"/>
    <w:rsid w:val="00592DBD"/>
    <w:rsid w:val="00592DD7"/>
    <w:rsid w:val="00592DEE"/>
    <w:rsid w:val="005935AB"/>
    <w:rsid w:val="0059389B"/>
    <w:rsid w:val="00594526"/>
    <w:rsid w:val="0059455C"/>
    <w:rsid w:val="005949CB"/>
    <w:rsid w:val="00594C76"/>
    <w:rsid w:val="00594DB0"/>
    <w:rsid w:val="00594DD9"/>
    <w:rsid w:val="00594E18"/>
    <w:rsid w:val="00594ED1"/>
    <w:rsid w:val="0059512B"/>
    <w:rsid w:val="005956E9"/>
    <w:rsid w:val="0059575B"/>
    <w:rsid w:val="005962A4"/>
    <w:rsid w:val="0059632D"/>
    <w:rsid w:val="00596410"/>
    <w:rsid w:val="00596583"/>
    <w:rsid w:val="0059662B"/>
    <w:rsid w:val="00596940"/>
    <w:rsid w:val="00597105"/>
    <w:rsid w:val="0059710A"/>
    <w:rsid w:val="00597412"/>
    <w:rsid w:val="00597838"/>
    <w:rsid w:val="005978BA"/>
    <w:rsid w:val="00597914"/>
    <w:rsid w:val="00597A49"/>
    <w:rsid w:val="00597B05"/>
    <w:rsid w:val="00597B14"/>
    <w:rsid w:val="00597C19"/>
    <w:rsid w:val="00597CB6"/>
    <w:rsid w:val="00597E16"/>
    <w:rsid w:val="005A0356"/>
    <w:rsid w:val="005A054D"/>
    <w:rsid w:val="005A05AD"/>
    <w:rsid w:val="005A062B"/>
    <w:rsid w:val="005A0638"/>
    <w:rsid w:val="005A064A"/>
    <w:rsid w:val="005A079B"/>
    <w:rsid w:val="005A07F6"/>
    <w:rsid w:val="005A0A21"/>
    <w:rsid w:val="005A0A77"/>
    <w:rsid w:val="005A0D4F"/>
    <w:rsid w:val="005A135F"/>
    <w:rsid w:val="005A15AB"/>
    <w:rsid w:val="005A15D0"/>
    <w:rsid w:val="005A1829"/>
    <w:rsid w:val="005A193E"/>
    <w:rsid w:val="005A19B7"/>
    <w:rsid w:val="005A1C82"/>
    <w:rsid w:val="005A1D10"/>
    <w:rsid w:val="005A1D8B"/>
    <w:rsid w:val="005A1DE6"/>
    <w:rsid w:val="005A244C"/>
    <w:rsid w:val="005A2455"/>
    <w:rsid w:val="005A2515"/>
    <w:rsid w:val="005A2658"/>
    <w:rsid w:val="005A2667"/>
    <w:rsid w:val="005A26A4"/>
    <w:rsid w:val="005A2E2F"/>
    <w:rsid w:val="005A3036"/>
    <w:rsid w:val="005A3042"/>
    <w:rsid w:val="005A31EC"/>
    <w:rsid w:val="005A3275"/>
    <w:rsid w:val="005A32BF"/>
    <w:rsid w:val="005A34E8"/>
    <w:rsid w:val="005A3627"/>
    <w:rsid w:val="005A389B"/>
    <w:rsid w:val="005A3966"/>
    <w:rsid w:val="005A3A23"/>
    <w:rsid w:val="005A3D17"/>
    <w:rsid w:val="005A3E24"/>
    <w:rsid w:val="005A3E5B"/>
    <w:rsid w:val="005A4120"/>
    <w:rsid w:val="005A4E4A"/>
    <w:rsid w:val="005A513F"/>
    <w:rsid w:val="005A5253"/>
    <w:rsid w:val="005A55FA"/>
    <w:rsid w:val="005A596B"/>
    <w:rsid w:val="005A5A6E"/>
    <w:rsid w:val="005A5D2F"/>
    <w:rsid w:val="005A60A5"/>
    <w:rsid w:val="005A61B1"/>
    <w:rsid w:val="005A627F"/>
    <w:rsid w:val="005A6543"/>
    <w:rsid w:val="005A671D"/>
    <w:rsid w:val="005A680E"/>
    <w:rsid w:val="005A6C07"/>
    <w:rsid w:val="005A6D59"/>
    <w:rsid w:val="005A70C3"/>
    <w:rsid w:val="005A7281"/>
    <w:rsid w:val="005A7385"/>
    <w:rsid w:val="005A74B0"/>
    <w:rsid w:val="005A7B57"/>
    <w:rsid w:val="005A7C72"/>
    <w:rsid w:val="005A7FC9"/>
    <w:rsid w:val="005A7FE8"/>
    <w:rsid w:val="005B06E1"/>
    <w:rsid w:val="005B081D"/>
    <w:rsid w:val="005B0924"/>
    <w:rsid w:val="005B0937"/>
    <w:rsid w:val="005B0B3B"/>
    <w:rsid w:val="005B0C44"/>
    <w:rsid w:val="005B0E6C"/>
    <w:rsid w:val="005B0E8B"/>
    <w:rsid w:val="005B1028"/>
    <w:rsid w:val="005B1C22"/>
    <w:rsid w:val="005B1C6D"/>
    <w:rsid w:val="005B20C1"/>
    <w:rsid w:val="005B2440"/>
    <w:rsid w:val="005B24CE"/>
    <w:rsid w:val="005B24DF"/>
    <w:rsid w:val="005B2629"/>
    <w:rsid w:val="005B2692"/>
    <w:rsid w:val="005B2865"/>
    <w:rsid w:val="005B2E3D"/>
    <w:rsid w:val="005B3053"/>
    <w:rsid w:val="005B30CF"/>
    <w:rsid w:val="005B369E"/>
    <w:rsid w:val="005B3826"/>
    <w:rsid w:val="005B3B39"/>
    <w:rsid w:val="005B486C"/>
    <w:rsid w:val="005B4AA0"/>
    <w:rsid w:val="005B4BF3"/>
    <w:rsid w:val="005B4D7C"/>
    <w:rsid w:val="005B4F50"/>
    <w:rsid w:val="005B5058"/>
    <w:rsid w:val="005B52B9"/>
    <w:rsid w:val="005B5483"/>
    <w:rsid w:val="005B57BC"/>
    <w:rsid w:val="005B642C"/>
    <w:rsid w:val="005B65BD"/>
    <w:rsid w:val="005B664C"/>
    <w:rsid w:val="005B66D3"/>
    <w:rsid w:val="005B684D"/>
    <w:rsid w:val="005B693F"/>
    <w:rsid w:val="005B6983"/>
    <w:rsid w:val="005B6A9D"/>
    <w:rsid w:val="005B7215"/>
    <w:rsid w:val="005B7616"/>
    <w:rsid w:val="005B7AB5"/>
    <w:rsid w:val="005C0222"/>
    <w:rsid w:val="005C09BD"/>
    <w:rsid w:val="005C10F2"/>
    <w:rsid w:val="005C1162"/>
    <w:rsid w:val="005C1319"/>
    <w:rsid w:val="005C1A3D"/>
    <w:rsid w:val="005C2146"/>
    <w:rsid w:val="005C21FB"/>
    <w:rsid w:val="005C2528"/>
    <w:rsid w:val="005C255A"/>
    <w:rsid w:val="005C26C4"/>
    <w:rsid w:val="005C30E2"/>
    <w:rsid w:val="005C30F8"/>
    <w:rsid w:val="005C312A"/>
    <w:rsid w:val="005C3169"/>
    <w:rsid w:val="005C32B8"/>
    <w:rsid w:val="005C4122"/>
    <w:rsid w:val="005C429B"/>
    <w:rsid w:val="005C43AA"/>
    <w:rsid w:val="005C44DC"/>
    <w:rsid w:val="005C477E"/>
    <w:rsid w:val="005C48DC"/>
    <w:rsid w:val="005C48EC"/>
    <w:rsid w:val="005C497C"/>
    <w:rsid w:val="005C4DEE"/>
    <w:rsid w:val="005C59A3"/>
    <w:rsid w:val="005C5A52"/>
    <w:rsid w:val="005C5B2A"/>
    <w:rsid w:val="005C5FC7"/>
    <w:rsid w:val="005C61D6"/>
    <w:rsid w:val="005C63FF"/>
    <w:rsid w:val="005C64C1"/>
    <w:rsid w:val="005C6C18"/>
    <w:rsid w:val="005C6CBE"/>
    <w:rsid w:val="005C6E3A"/>
    <w:rsid w:val="005C701E"/>
    <w:rsid w:val="005C72EA"/>
    <w:rsid w:val="005C7890"/>
    <w:rsid w:val="005C7BD4"/>
    <w:rsid w:val="005C7EFB"/>
    <w:rsid w:val="005D04D1"/>
    <w:rsid w:val="005D056F"/>
    <w:rsid w:val="005D063F"/>
    <w:rsid w:val="005D099B"/>
    <w:rsid w:val="005D12A7"/>
    <w:rsid w:val="005D1C91"/>
    <w:rsid w:val="005D1DBA"/>
    <w:rsid w:val="005D1FF5"/>
    <w:rsid w:val="005D1FFC"/>
    <w:rsid w:val="005D20FE"/>
    <w:rsid w:val="005D21A0"/>
    <w:rsid w:val="005D21CC"/>
    <w:rsid w:val="005D22DD"/>
    <w:rsid w:val="005D277A"/>
    <w:rsid w:val="005D2ADB"/>
    <w:rsid w:val="005D2AF1"/>
    <w:rsid w:val="005D3075"/>
    <w:rsid w:val="005D3189"/>
    <w:rsid w:val="005D3CF3"/>
    <w:rsid w:val="005D4075"/>
    <w:rsid w:val="005D43B5"/>
    <w:rsid w:val="005D45D0"/>
    <w:rsid w:val="005D47E8"/>
    <w:rsid w:val="005D49AA"/>
    <w:rsid w:val="005D4C82"/>
    <w:rsid w:val="005D4EF1"/>
    <w:rsid w:val="005D50BA"/>
    <w:rsid w:val="005D5325"/>
    <w:rsid w:val="005D5543"/>
    <w:rsid w:val="005D5619"/>
    <w:rsid w:val="005D566F"/>
    <w:rsid w:val="005D596A"/>
    <w:rsid w:val="005D5BC3"/>
    <w:rsid w:val="005D5CFD"/>
    <w:rsid w:val="005D5DB0"/>
    <w:rsid w:val="005D5DC4"/>
    <w:rsid w:val="005D5EA2"/>
    <w:rsid w:val="005D5FFE"/>
    <w:rsid w:val="005D6249"/>
    <w:rsid w:val="005D66F3"/>
    <w:rsid w:val="005D6712"/>
    <w:rsid w:val="005D6B52"/>
    <w:rsid w:val="005D6E6F"/>
    <w:rsid w:val="005D6F45"/>
    <w:rsid w:val="005D6FD0"/>
    <w:rsid w:val="005D70ED"/>
    <w:rsid w:val="005D7821"/>
    <w:rsid w:val="005D7BF3"/>
    <w:rsid w:val="005D7F68"/>
    <w:rsid w:val="005E02A6"/>
    <w:rsid w:val="005E0577"/>
    <w:rsid w:val="005E09A8"/>
    <w:rsid w:val="005E0D55"/>
    <w:rsid w:val="005E1203"/>
    <w:rsid w:val="005E14F0"/>
    <w:rsid w:val="005E1844"/>
    <w:rsid w:val="005E19BE"/>
    <w:rsid w:val="005E1C00"/>
    <w:rsid w:val="005E1CED"/>
    <w:rsid w:val="005E1F7D"/>
    <w:rsid w:val="005E2206"/>
    <w:rsid w:val="005E26C3"/>
    <w:rsid w:val="005E28FE"/>
    <w:rsid w:val="005E2C34"/>
    <w:rsid w:val="005E2F9F"/>
    <w:rsid w:val="005E30A8"/>
    <w:rsid w:val="005E32E8"/>
    <w:rsid w:val="005E351B"/>
    <w:rsid w:val="005E35E0"/>
    <w:rsid w:val="005E3D58"/>
    <w:rsid w:val="005E3F48"/>
    <w:rsid w:val="005E406E"/>
    <w:rsid w:val="005E43B2"/>
    <w:rsid w:val="005E4444"/>
    <w:rsid w:val="005E4835"/>
    <w:rsid w:val="005E486A"/>
    <w:rsid w:val="005E4C5F"/>
    <w:rsid w:val="005E4DB2"/>
    <w:rsid w:val="005E4E33"/>
    <w:rsid w:val="005E5293"/>
    <w:rsid w:val="005E54CB"/>
    <w:rsid w:val="005E5533"/>
    <w:rsid w:val="005E55F2"/>
    <w:rsid w:val="005E6C2B"/>
    <w:rsid w:val="005E74CB"/>
    <w:rsid w:val="005E77FB"/>
    <w:rsid w:val="005E7A0F"/>
    <w:rsid w:val="005E7B07"/>
    <w:rsid w:val="005E7B0F"/>
    <w:rsid w:val="005E7D2C"/>
    <w:rsid w:val="005F0234"/>
    <w:rsid w:val="005F0389"/>
    <w:rsid w:val="005F04A7"/>
    <w:rsid w:val="005F0700"/>
    <w:rsid w:val="005F0A18"/>
    <w:rsid w:val="005F0D85"/>
    <w:rsid w:val="005F0E3F"/>
    <w:rsid w:val="005F0F47"/>
    <w:rsid w:val="005F10A7"/>
    <w:rsid w:val="005F110F"/>
    <w:rsid w:val="005F132C"/>
    <w:rsid w:val="005F1558"/>
    <w:rsid w:val="005F2116"/>
    <w:rsid w:val="005F22E6"/>
    <w:rsid w:val="005F2592"/>
    <w:rsid w:val="005F2CEE"/>
    <w:rsid w:val="005F2DE9"/>
    <w:rsid w:val="005F2E26"/>
    <w:rsid w:val="005F3314"/>
    <w:rsid w:val="005F3372"/>
    <w:rsid w:val="005F341E"/>
    <w:rsid w:val="005F3452"/>
    <w:rsid w:val="005F3595"/>
    <w:rsid w:val="005F38CA"/>
    <w:rsid w:val="005F3946"/>
    <w:rsid w:val="005F3B8E"/>
    <w:rsid w:val="005F3BC8"/>
    <w:rsid w:val="005F3EA3"/>
    <w:rsid w:val="005F417B"/>
    <w:rsid w:val="005F438A"/>
    <w:rsid w:val="005F4666"/>
    <w:rsid w:val="005F47DE"/>
    <w:rsid w:val="005F4869"/>
    <w:rsid w:val="005F4BD2"/>
    <w:rsid w:val="005F4D88"/>
    <w:rsid w:val="005F4F5D"/>
    <w:rsid w:val="005F4FE5"/>
    <w:rsid w:val="005F5173"/>
    <w:rsid w:val="005F52EA"/>
    <w:rsid w:val="005F52ED"/>
    <w:rsid w:val="005F554E"/>
    <w:rsid w:val="005F582C"/>
    <w:rsid w:val="005F5905"/>
    <w:rsid w:val="005F592C"/>
    <w:rsid w:val="005F5A14"/>
    <w:rsid w:val="005F5B32"/>
    <w:rsid w:val="005F5E9F"/>
    <w:rsid w:val="005F6533"/>
    <w:rsid w:val="005F7461"/>
    <w:rsid w:val="005F74DA"/>
    <w:rsid w:val="005F7676"/>
    <w:rsid w:val="005F78E9"/>
    <w:rsid w:val="005F7B77"/>
    <w:rsid w:val="005F7C77"/>
    <w:rsid w:val="005F7E8E"/>
    <w:rsid w:val="005F7FB3"/>
    <w:rsid w:val="00600462"/>
    <w:rsid w:val="006005A1"/>
    <w:rsid w:val="00600651"/>
    <w:rsid w:val="00600AA0"/>
    <w:rsid w:val="00600E7B"/>
    <w:rsid w:val="00600E99"/>
    <w:rsid w:val="00601084"/>
    <w:rsid w:val="006010F7"/>
    <w:rsid w:val="0060110B"/>
    <w:rsid w:val="00601223"/>
    <w:rsid w:val="006013DE"/>
    <w:rsid w:val="00601646"/>
    <w:rsid w:val="0060174E"/>
    <w:rsid w:val="006017A2"/>
    <w:rsid w:val="00601823"/>
    <w:rsid w:val="00601932"/>
    <w:rsid w:val="0060211B"/>
    <w:rsid w:val="00602643"/>
    <w:rsid w:val="00602943"/>
    <w:rsid w:val="00602D3F"/>
    <w:rsid w:val="00602E35"/>
    <w:rsid w:val="0060309F"/>
    <w:rsid w:val="006031A5"/>
    <w:rsid w:val="006032E5"/>
    <w:rsid w:val="00603361"/>
    <w:rsid w:val="006037AC"/>
    <w:rsid w:val="006039D9"/>
    <w:rsid w:val="00603BBA"/>
    <w:rsid w:val="00603CA3"/>
    <w:rsid w:val="00603D1A"/>
    <w:rsid w:val="00603D29"/>
    <w:rsid w:val="00604571"/>
    <w:rsid w:val="00604614"/>
    <w:rsid w:val="006048AF"/>
    <w:rsid w:val="00604DBD"/>
    <w:rsid w:val="006053C4"/>
    <w:rsid w:val="006053EE"/>
    <w:rsid w:val="006056E4"/>
    <w:rsid w:val="0060594D"/>
    <w:rsid w:val="00605B05"/>
    <w:rsid w:val="00605B66"/>
    <w:rsid w:val="00605CA1"/>
    <w:rsid w:val="00605CC1"/>
    <w:rsid w:val="00605E77"/>
    <w:rsid w:val="00605E9E"/>
    <w:rsid w:val="00605F46"/>
    <w:rsid w:val="00606005"/>
    <w:rsid w:val="006060F1"/>
    <w:rsid w:val="00606112"/>
    <w:rsid w:val="006062AF"/>
    <w:rsid w:val="00606348"/>
    <w:rsid w:val="006063D5"/>
    <w:rsid w:val="0060661E"/>
    <w:rsid w:val="00606661"/>
    <w:rsid w:val="00606995"/>
    <w:rsid w:val="00606AB9"/>
    <w:rsid w:val="00606C49"/>
    <w:rsid w:val="00606CC3"/>
    <w:rsid w:val="00606EC3"/>
    <w:rsid w:val="00607305"/>
    <w:rsid w:val="006075A1"/>
    <w:rsid w:val="00607C1D"/>
    <w:rsid w:val="00607CED"/>
    <w:rsid w:val="00607EF0"/>
    <w:rsid w:val="00610079"/>
    <w:rsid w:val="00610130"/>
    <w:rsid w:val="00610294"/>
    <w:rsid w:val="00610574"/>
    <w:rsid w:val="0061063E"/>
    <w:rsid w:val="00610E6C"/>
    <w:rsid w:val="0061106F"/>
    <w:rsid w:val="006110CF"/>
    <w:rsid w:val="006112F5"/>
    <w:rsid w:val="006113B7"/>
    <w:rsid w:val="006114E0"/>
    <w:rsid w:val="00611715"/>
    <w:rsid w:val="006118ED"/>
    <w:rsid w:val="00611A0A"/>
    <w:rsid w:val="00611B03"/>
    <w:rsid w:val="00611BEB"/>
    <w:rsid w:val="00611C4F"/>
    <w:rsid w:val="00611DED"/>
    <w:rsid w:val="00611FFC"/>
    <w:rsid w:val="006122C8"/>
    <w:rsid w:val="00612782"/>
    <w:rsid w:val="00612A2B"/>
    <w:rsid w:val="00612BF2"/>
    <w:rsid w:val="00612C60"/>
    <w:rsid w:val="00612C6A"/>
    <w:rsid w:val="00612CB0"/>
    <w:rsid w:val="00612F6C"/>
    <w:rsid w:val="00612FFF"/>
    <w:rsid w:val="00613101"/>
    <w:rsid w:val="006131DF"/>
    <w:rsid w:val="0061371D"/>
    <w:rsid w:val="006138F2"/>
    <w:rsid w:val="00613923"/>
    <w:rsid w:val="00613D11"/>
    <w:rsid w:val="00613E9C"/>
    <w:rsid w:val="00614078"/>
    <w:rsid w:val="006149C4"/>
    <w:rsid w:val="00614B16"/>
    <w:rsid w:val="00614D15"/>
    <w:rsid w:val="00614D99"/>
    <w:rsid w:val="00614EB1"/>
    <w:rsid w:val="00614F45"/>
    <w:rsid w:val="0061501B"/>
    <w:rsid w:val="00615154"/>
    <w:rsid w:val="00615255"/>
    <w:rsid w:val="006152BF"/>
    <w:rsid w:val="00615CDB"/>
    <w:rsid w:val="00615CE0"/>
    <w:rsid w:val="00616027"/>
    <w:rsid w:val="00616785"/>
    <w:rsid w:val="00616C48"/>
    <w:rsid w:val="00616E88"/>
    <w:rsid w:val="00616F07"/>
    <w:rsid w:val="006170F1"/>
    <w:rsid w:val="006174CD"/>
    <w:rsid w:val="006177C7"/>
    <w:rsid w:val="006178FD"/>
    <w:rsid w:val="00617A14"/>
    <w:rsid w:val="00617A1C"/>
    <w:rsid w:val="00617E3E"/>
    <w:rsid w:val="006200C3"/>
    <w:rsid w:val="0062017F"/>
    <w:rsid w:val="00620903"/>
    <w:rsid w:val="00620A6C"/>
    <w:rsid w:val="00620B20"/>
    <w:rsid w:val="0062113D"/>
    <w:rsid w:val="0062119D"/>
    <w:rsid w:val="006211B6"/>
    <w:rsid w:val="00621654"/>
    <w:rsid w:val="00621700"/>
    <w:rsid w:val="00621758"/>
    <w:rsid w:val="006217C5"/>
    <w:rsid w:val="006219F0"/>
    <w:rsid w:val="00621A70"/>
    <w:rsid w:val="006220FD"/>
    <w:rsid w:val="00622525"/>
    <w:rsid w:val="00622CCB"/>
    <w:rsid w:val="00622E29"/>
    <w:rsid w:val="006230BD"/>
    <w:rsid w:val="006233E0"/>
    <w:rsid w:val="00623CA9"/>
    <w:rsid w:val="00624326"/>
    <w:rsid w:val="00624AF3"/>
    <w:rsid w:val="00624B52"/>
    <w:rsid w:val="00624C4D"/>
    <w:rsid w:val="00624DE0"/>
    <w:rsid w:val="00624E78"/>
    <w:rsid w:val="00624ED4"/>
    <w:rsid w:val="0062526E"/>
    <w:rsid w:val="00625358"/>
    <w:rsid w:val="00625D6C"/>
    <w:rsid w:val="00625E52"/>
    <w:rsid w:val="00625EAA"/>
    <w:rsid w:val="00626651"/>
    <w:rsid w:val="006268E9"/>
    <w:rsid w:val="006269E5"/>
    <w:rsid w:val="00626C6E"/>
    <w:rsid w:val="00626D3B"/>
    <w:rsid w:val="00627081"/>
    <w:rsid w:val="0062721D"/>
    <w:rsid w:val="006274C4"/>
    <w:rsid w:val="006277E0"/>
    <w:rsid w:val="00630215"/>
    <w:rsid w:val="0063029D"/>
    <w:rsid w:val="006306BF"/>
    <w:rsid w:val="00630709"/>
    <w:rsid w:val="0063082F"/>
    <w:rsid w:val="006311A6"/>
    <w:rsid w:val="006314C7"/>
    <w:rsid w:val="00631510"/>
    <w:rsid w:val="006315FA"/>
    <w:rsid w:val="0063163B"/>
    <w:rsid w:val="00631791"/>
    <w:rsid w:val="00631894"/>
    <w:rsid w:val="0063195F"/>
    <w:rsid w:val="00631965"/>
    <w:rsid w:val="00631D4D"/>
    <w:rsid w:val="00631FD8"/>
    <w:rsid w:val="00631FFC"/>
    <w:rsid w:val="0063213C"/>
    <w:rsid w:val="00632339"/>
    <w:rsid w:val="006323A0"/>
    <w:rsid w:val="00632415"/>
    <w:rsid w:val="00632416"/>
    <w:rsid w:val="0063242E"/>
    <w:rsid w:val="006326FE"/>
    <w:rsid w:val="00632DE3"/>
    <w:rsid w:val="00632F30"/>
    <w:rsid w:val="006331A0"/>
    <w:rsid w:val="00633629"/>
    <w:rsid w:val="006337EE"/>
    <w:rsid w:val="00633831"/>
    <w:rsid w:val="00633E59"/>
    <w:rsid w:val="00633EFE"/>
    <w:rsid w:val="00633F90"/>
    <w:rsid w:val="006342B0"/>
    <w:rsid w:val="00634409"/>
    <w:rsid w:val="0063443C"/>
    <w:rsid w:val="00634A52"/>
    <w:rsid w:val="006350D4"/>
    <w:rsid w:val="00635132"/>
    <w:rsid w:val="00635709"/>
    <w:rsid w:val="0063589A"/>
    <w:rsid w:val="0063592A"/>
    <w:rsid w:val="00635B7E"/>
    <w:rsid w:val="00635BCD"/>
    <w:rsid w:val="00635C83"/>
    <w:rsid w:val="00635D13"/>
    <w:rsid w:val="006362EF"/>
    <w:rsid w:val="00636360"/>
    <w:rsid w:val="00636B1C"/>
    <w:rsid w:val="00636D7F"/>
    <w:rsid w:val="00636FC6"/>
    <w:rsid w:val="00637126"/>
    <w:rsid w:val="006375DF"/>
    <w:rsid w:val="006376E3"/>
    <w:rsid w:val="006376F5"/>
    <w:rsid w:val="0063770B"/>
    <w:rsid w:val="006377A1"/>
    <w:rsid w:val="00637FC3"/>
    <w:rsid w:val="00640170"/>
    <w:rsid w:val="006403B6"/>
    <w:rsid w:val="0064050B"/>
    <w:rsid w:val="0064067A"/>
    <w:rsid w:val="00640B29"/>
    <w:rsid w:val="00640C20"/>
    <w:rsid w:val="00640DA7"/>
    <w:rsid w:val="00640DB5"/>
    <w:rsid w:val="00640E53"/>
    <w:rsid w:val="00640F5C"/>
    <w:rsid w:val="00641064"/>
    <w:rsid w:val="006410B0"/>
    <w:rsid w:val="006411DF"/>
    <w:rsid w:val="006411F4"/>
    <w:rsid w:val="00641261"/>
    <w:rsid w:val="00641589"/>
    <w:rsid w:val="00641685"/>
    <w:rsid w:val="00641703"/>
    <w:rsid w:val="0064193C"/>
    <w:rsid w:val="00641978"/>
    <w:rsid w:val="00641FAB"/>
    <w:rsid w:val="00642326"/>
    <w:rsid w:val="006428E3"/>
    <w:rsid w:val="006429E2"/>
    <w:rsid w:val="00642ABF"/>
    <w:rsid w:val="00642BA0"/>
    <w:rsid w:val="00642CB3"/>
    <w:rsid w:val="00642D5B"/>
    <w:rsid w:val="00642E79"/>
    <w:rsid w:val="00642E7C"/>
    <w:rsid w:val="00642EB6"/>
    <w:rsid w:val="0064303F"/>
    <w:rsid w:val="0064347B"/>
    <w:rsid w:val="006435EF"/>
    <w:rsid w:val="00643A6A"/>
    <w:rsid w:val="00643D40"/>
    <w:rsid w:val="0064403A"/>
    <w:rsid w:val="00644189"/>
    <w:rsid w:val="00644386"/>
    <w:rsid w:val="00644489"/>
    <w:rsid w:val="006445C4"/>
    <w:rsid w:val="006445FE"/>
    <w:rsid w:val="0064474B"/>
    <w:rsid w:val="006449CD"/>
    <w:rsid w:val="00644F00"/>
    <w:rsid w:val="0064508E"/>
    <w:rsid w:val="006452F2"/>
    <w:rsid w:val="0064546A"/>
    <w:rsid w:val="006457A0"/>
    <w:rsid w:val="006459EE"/>
    <w:rsid w:val="00645D7F"/>
    <w:rsid w:val="00645F60"/>
    <w:rsid w:val="00645FBA"/>
    <w:rsid w:val="00645FF2"/>
    <w:rsid w:val="00646115"/>
    <w:rsid w:val="0064661C"/>
    <w:rsid w:val="006466E7"/>
    <w:rsid w:val="00646941"/>
    <w:rsid w:val="006469E8"/>
    <w:rsid w:val="00646B72"/>
    <w:rsid w:val="00646CBD"/>
    <w:rsid w:val="00646EDB"/>
    <w:rsid w:val="00647072"/>
    <w:rsid w:val="00647133"/>
    <w:rsid w:val="00647186"/>
    <w:rsid w:val="006475F1"/>
    <w:rsid w:val="0064785A"/>
    <w:rsid w:val="0064789D"/>
    <w:rsid w:val="00647A3F"/>
    <w:rsid w:val="00647BB2"/>
    <w:rsid w:val="0065013D"/>
    <w:rsid w:val="00650754"/>
    <w:rsid w:val="0065097A"/>
    <w:rsid w:val="00650A80"/>
    <w:rsid w:val="00650D5F"/>
    <w:rsid w:val="00650DC1"/>
    <w:rsid w:val="00651210"/>
    <w:rsid w:val="00651387"/>
    <w:rsid w:val="00651622"/>
    <w:rsid w:val="006518F9"/>
    <w:rsid w:val="00651F24"/>
    <w:rsid w:val="006520D4"/>
    <w:rsid w:val="0065247A"/>
    <w:rsid w:val="006525D5"/>
    <w:rsid w:val="006527BD"/>
    <w:rsid w:val="00652D48"/>
    <w:rsid w:val="0065352B"/>
    <w:rsid w:val="006535AE"/>
    <w:rsid w:val="006537DE"/>
    <w:rsid w:val="00653984"/>
    <w:rsid w:val="006542AE"/>
    <w:rsid w:val="00654532"/>
    <w:rsid w:val="00654808"/>
    <w:rsid w:val="00654CA1"/>
    <w:rsid w:val="00654DEC"/>
    <w:rsid w:val="00654E23"/>
    <w:rsid w:val="00654E93"/>
    <w:rsid w:val="00654EB0"/>
    <w:rsid w:val="00654FF6"/>
    <w:rsid w:val="00655698"/>
    <w:rsid w:val="006557ED"/>
    <w:rsid w:val="00655855"/>
    <w:rsid w:val="006559B4"/>
    <w:rsid w:val="00655B7D"/>
    <w:rsid w:val="00655E43"/>
    <w:rsid w:val="0065603F"/>
    <w:rsid w:val="006565A3"/>
    <w:rsid w:val="006565BA"/>
    <w:rsid w:val="0065673C"/>
    <w:rsid w:val="00656920"/>
    <w:rsid w:val="00656A9B"/>
    <w:rsid w:val="00657272"/>
    <w:rsid w:val="006576EF"/>
    <w:rsid w:val="00657C81"/>
    <w:rsid w:val="00660007"/>
    <w:rsid w:val="006602BB"/>
    <w:rsid w:val="0066049D"/>
    <w:rsid w:val="0066115E"/>
    <w:rsid w:val="00661487"/>
    <w:rsid w:val="006614A1"/>
    <w:rsid w:val="006617C9"/>
    <w:rsid w:val="00661ECC"/>
    <w:rsid w:val="00662829"/>
    <w:rsid w:val="0066292E"/>
    <w:rsid w:val="00662DB5"/>
    <w:rsid w:val="00662EC3"/>
    <w:rsid w:val="006630E0"/>
    <w:rsid w:val="00663360"/>
    <w:rsid w:val="00663459"/>
    <w:rsid w:val="00663844"/>
    <w:rsid w:val="0066393E"/>
    <w:rsid w:val="00663AEB"/>
    <w:rsid w:val="00663C65"/>
    <w:rsid w:val="00663EAF"/>
    <w:rsid w:val="00663FAE"/>
    <w:rsid w:val="0066409D"/>
    <w:rsid w:val="0066446A"/>
    <w:rsid w:val="00664578"/>
    <w:rsid w:val="00664603"/>
    <w:rsid w:val="006646C9"/>
    <w:rsid w:val="0066492A"/>
    <w:rsid w:val="00664E17"/>
    <w:rsid w:val="00664EA2"/>
    <w:rsid w:val="00664F54"/>
    <w:rsid w:val="006651A6"/>
    <w:rsid w:val="0066527A"/>
    <w:rsid w:val="00665408"/>
    <w:rsid w:val="006656C6"/>
    <w:rsid w:val="00665D1C"/>
    <w:rsid w:val="00666227"/>
    <w:rsid w:val="0066665E"/>
    <w:rsid w:val="0066666A"/>
    <w:rsid w:val="006668C0"/>
    <w:rsid w:val="00666A78"/>
    <w:rsid w:val="00666AA6"/>
    <w:rsid w:val="00666B2A"/>
    <w:rsid w:val="00666CD5"/>
    <w:rsid w:val="00666E2F"/>
    <w:rsid w:val="00667055"/>
    <w:rsid w:val="00667667"/>
    <w:rsid w:val="00667A17"/>
    <w:rsid w:val="006701FB"/>
    <w:rsid w:val="00670218"/>
    <w:rsid w:val="0067024B"/>
    <w:rsid w:val="00670400"/>
    <w:rsid w:val="00670599"/>
    <w:rsid w:val="00670910"/>
    <w:rsid w:val="00670932"/>
    <w:rsid w:val="00670AAE"/>
    <w:rsid w:val="00670D00"/>
    <w:rsid w:val="00670DD6"/>
    <w:rsid w:val="006719E8"/>
    <w:rsid w:val="00671EFF"/>
    <w:rsid w:val="0067251D"/>
    <w:rsid w:val="006725F0"/>
    <w:rsid w:val="0067273E"/>
    <w:rsid w:val="006727C3"/>
    <w:rsid w:val="00672945"/>
    <w:rsid w:val="00672A73"/>
    <w:rsid w:val="00672F93"/>
    <w:rsid w:val="0067301E"/>
    <w:rsid w:val="00673567"/>
    <w:rsid w:val="006735D4"/>
    <w:rsid w:val="006737CD"/>
    <w:rsid w:val="0067380F"/>
    <w:rsid w:val="006738E8"/>
    <w:rsid w:val="00673AF4"/>
    <w:rsid w:val="00673C36"/>
    <w:rsid w:val="00673D57"/>
    <w:rsid w:val="00673E68"/>
    <w:rsid w:val="006742F0"/>
    <w:rsid w:val="006745ED"/>
    <w:rsid w:val="00674727"/>
    <w:rsid w:val="00674972"/>
    <w:rsid w:val="00674A6B"/>
    <w:rsid w:val="00674DE8"/>
    <w:rsid w:val="00674F37"/>
    <w:rsid w:val="00675233"/>
    <w:rsid w:val="0067532F"/>
    <w:rsid w:val="00675454"/>
    <w:rsid w:val="0067560B"/>
    <w:rsid w:val="006756A1"/>
    <w:rsid w:val="006757B2"/>
    <w:rsid w:val="00675FB0"/>
    <w:rsid w:val="0067615B"/>
    <w:rsid w:val="0067647C"/>
    <w:rsid w:val="0067682A"/>
    <w:rsid w:val="006768E8"/>
    <w:rsid w:val="00676AFF"/>
    <w:rsid w:val="00677109"/>
    <w:rsid w:val="006771AA"/>
    <w:rsid w:val="006772D9"/>
    <w:rsid w:val="00677478"/>
    <w:rsid w:val="00677495"/>
    <w:rsid w:val="00677C21"/>
    <w:rsid w:val="00680178"/>
    <w:rsid w:val="0068043D"/>
    <w:rsid w:val="006805DA"/>
    <w:rsid w:val="00680989"/>
    <w:rsid w:val="006809E1"/>
    <w:rsid w:val="00680ABC"/>
    <w:rsid w:val="00680C70"/>
    <w:rsid w:val="00680DD9"/>
    <w:rsid w:val="00681086"/>
    <w:rsid w:val="0068121B"/>
    <w:rsid w:val="00681392"/>
    <w:rsid w:val="00681764"/>
    <w:rsid w:val="00681865"/>
    <w:rsid w:val="00681C0F"/>
    <w:rsid w:val="00681DE4"/>
    <w:rsid w:val="00682103"/>
    <w:rsid w:val="006824E3"/>
    <w:rsid w:val="006828C9"/>
    <w:rsid w:val="0068315A"/>
    <w:rsid w:val="00683167"/>
    <w:rsid w:val="00683206"/>
    <w:rsid w:val="0068321F"/>
    <w:rsid w:val="006838CF"/>
    <w:rsid w:val="00683B16"/>
    <w:rsid w:val="00683BBB"/>
    <w:rsid w:val="00683D02"/>
    <w:rsid w:val="00683D8B"/>
    <w:rsid w:val="00683E62"/>
    <w:rsid w:val="00683EC0"/>
    <w:rsid w:val="00683F30"/>
    <w:rsid w:val="00683F88"/>
    <w:rsid w:val="006842B2"/>
    <w:rsid w:val="006843DB"/>
    <w:rsid w:val="00684426"/>
    <w:rsid w:val="00684A3E"/>
    <w:rsid w:val="00684B8B"/>
    <w:rsid w:val="00684EAC"/>
    <w:rsid w:val="006851F4"/>
    <w:rsid w:val="006851FA"/>
    <w:rsid w:val="0068534A"/>
    <w:rsid w:val="00685468"/>
    <w:rsid w:val="0068547C"/>
    <w:rsid w:val="00685991"/>
    <w:rsid w:val="006859AB"/>
    <w:rsid w:val="006859CC"/>
    <w:rsid w:val="00685C35"/>
    <w:rsid w:val="00685CC8"/>
    <w:rsid w:val="00685D50"/>
    <w:rsid w:val="00685F80"/>
    <w:rsid w:val="006861C4"/>
    <w:rsid w:val="00686311"/>
    <w:rsid w:val="006864DA"/>
    <w:rsid w:val="006867D3"/>
    <w:rsid w:val="00686808"/>
    <w:rsid w:val="00686B41"/>
    <w:rsid w:val="00686CA6"/>
    <w:rsid w:val="006870AC"/>
    <w:rsid w:val="00687825"/>
    <w:rsid w:val="006879D5"/>
    <w:rsid w:val="00687DEC"/>
    <w:rsid w:val="00690190"/>
    <w:rsid w:val="006906BC"/>
    <w:rsid w:val="00690814"/>
    <w:rsid w:val="00690BB9"/>
    <w:rsid w:val="00690C82"/>
    <w:rsid w:val="00690CEA"/>
    <w:rsid w:val="00690F79"/>
    <w:rsid w:val="0069103B"/>
    <w:rsid w:val="006910A5"/>
    <w:rsid w:val="00691167"/>
    <w:rsid w:val="006912D6"/>
    <w:rsid w:val="00691BF2"/>
    <w:rsid w:val="00691E76"/>
    <w:rsid w:val="006920C8"/>
    <w:rsid w:val="0069239A"/>
    <w:rsid w:val="00692937"/>
    <w:rsid w:val="006929AD"/>
    <w:rsid w:val="00692D2E"/>
    <w:rsid w:val="00693965"/>
    <w:rsid w:val="00693C86"/>
    <w:rsid w:val="00694A13"/>
    <w:rsid w:val="00694AB8"/>
    <w:rsid w:val="00694C74"/>
    <w:rsid w:val="00694CB8"/>
    <w:rsid w:val="00694D15"/>
    <w:rsid w:val="00694D32"/>
    <w:rsid w:val="00695330"/>
    <w:rsid w:val="0069537E"/>
    <w:rsid w:val="00695386"/>
    <w:rsid w:val="006954AA"/>
    <w:rsid w:val="006954F9"/>
    <w:rsid w:val="0069555B"/>
    <w:rsid w:val="006958CA"/>
    <w:rsid w:val="0069590A"/>
    <w:rsid w:val="00695BE9"/>
    <w:rsid w:val="00695F21"/>
    <w:rsid w:val="00696107"/>
    <w:rsid w:val="00696487"/>
    <w:rsid w:val="0069652C"/>
    <w:rsid w:val="006965B9"/>
    <w:rsid w:val="00696745"/>
    <w:rsid w:val="00696B3A"/>
    <w:rsid w:val="00696DFA"/>
    <w:rsid w:val="00696F43"/>
    <w:rsid w:val="006971C7"/>
    <w:rsid w:val="006971CE"/>
    <w:rsid w:val="006973A9"/>
    <w:rsid w:val="006973CE"/>
    <w:rsid w:val="00697525"/>
    <w:rsid w:val="006975D2"/>
    <w:rsid w:val="00697657"/>
    <w:rsid w:val="006979F2"/>
    <w:rsid w:val="00697C52"/>
    <w:rsid w:val="00697CCB"/>
    <w:rsid w:val="00697DDB"/>
    <w:rsid w:val="00697FEF"/>
    <w:rsid w:val="006A0607"/>
    <w:rsid w:val="006A0719"/>
    <w:rsid w:val="006A0C3D"/>
    <w:rsid w:val="006A13FB"/>
    <w:rsid w:val="006A16AC"/>
    <w:rsid w:val="006A1BC2"/>
    <w:rsid w:val="006A1F53"/>
    <w:rsid w:val="006A2188"/>
    <w:rsid w:val="006A2629"/>
    <w:rsid w:val="006A2A11"/>
    <w:rsid w:val="006A2D7B"/>
    <w:rsid w:val="006A31DF"/>
    <w:rsid w:val="006A3456"/>
    <w:rsid w:val="006A35C6"/>
    <w:rsid w:val="006A36B8"/>
    <w:rsid w:val="006A37D4"/>
    <w:rsid w:val="006A39B5"/>
    <w:rsid w:val="006A3A07"/>
    <w:rsid w:val="006A3C6A"/>
    <w:rsid w:val="006A3D35"/>
    <w:rsid w:val="006A42A5"/>
    <w:rsid w:val="006A434F"/>
    <w:rsid w:val="006A487F"/>
    <w:rsid w:val="006A4A8B"/>
    <w:rsid w:val="006A4A91"/>
    <w:rsid w:val="006A53FD"/>
    <w:rsid w:val="006A54E5"/>
    <w:rsid w:val="006A5695"/>
    <w:rsid w:val="006A599D"/>
    <w:rsid w:val="006A5A84"/>
    <w:rsid w:val="006A5E79"/>
    <w:rsid w:val="006A5F1A"/>
    <w:rsid w:val="006A62A5"/>
    <w:rsid w:val="006A64EC"/>
    <w:rsid w:val="006A65B0"/>
    <w:rsid w:val="006A67DD"/>
    <w:rsid w:val="006A6B4D"/>
    <w:rsid w:val="006A6C66"/>
    <w:rsid w:val="006A6C8B"/>
    <w:rsid w:val="006A7226"/>
    <w:rsid w:val="006A730E"/>
    <w:rsid w:val="006A7621"/>
    <w:rsid w:val="006A7978"/>
    <w:rsid w:val="006A79D4"/>
    <w:rsid w:val="006A7B9E"/>
    <w:rsid w:val="006A7D33"/>
    <w:rsid w:val="006B074A"/>
    <w:rsid w:val="006B0843"/>
    <w:rsid w:val="006B0BDA"/>
    <w:rsid w:val="006B0E0A"/>
    <w:rsid w:val="006B0E49"/>
    <w:rsid w:val="006B1278"/>
    <w:rsid w:val="006B1357"/>
    <w:rsid w:val="006B14CC"/>
    <w:rsid w:val="006B1985"/>
    <w:rsid w:val="006B1A97"/>
    <w:rsid w:val="006B1C6B"/>
    <w:rsid w:val="006B1CCF"/>
    <w:rsid w:val="006B1E8D"/>
    <w:rsid w:val="006B1F66"/>
    <w:rsid w:val="006B2106"/>
    <w:rsid w:val="006B225B"/>
    <w:rsid w:val="006B23C4"/>
    <w:rsid w:val="006B2538"/>
    <w:rsid w:val="006B258F"/>
    <w:rsid w:val="006B26F1"/>
    <w:rsid w:val="006B28CB"/>
    <w:rsid w:val="006B33EC"/>
    <w:rsid w:val="006B34A2"/>
    <w:rsid w:val="006B35F0"/>
    <w:rsid w:val="006B3DB7"/>
    <w:rsid w:val="006B409F"/>
    <w:rsid w:val="006B4354"/>
    <w:rsid w:val="006B43FE"/>
    <w:rsid w:val="006B47DD"/>
    <w:rsid w:val="006B4B64"/>
    <w:rsid w:val="006B4C1C"/>
    <w:rsid w:val="006B4DD2"/>
    <w:rsid w:val="006B4E1F"/>
    <w:rsid w:val="006B4F2C"/>
    <w:rsid w:val="006B5091"/>
    <w:rsid w:val="006B534E"/>
    <w:rsid w:val="006B5A7C"/>
    <w:rsid w:val="006B5DC5"/>
    <w:rsid w:val="006B5E1C"/>
    <w:rsid w:val="006B6572"/>
    <w:rsid w:val="006B67C3"/>
    <w:rsid w:val="006B698C"/>
    <w:rsid w:val="006B6A45"/>
    <w:rsid w:val="006B6C75"/>
    <w:rsid w:val="006B6D87"/>
    <w:rsid w:val="006B7022"/>
    <w:rsid w:val="006B7435"/>
    <w:rsid w:val="006B7442"/>
    <w:rsid w:val="006B7466"/>
    <w:rsid w:val="006B74F2"/>
    <w:rsid w:val="006B761D"/>
    <w:rsid w:val="006B7C33"/>
    <w:rsid w:val="006C02E4"/>
    <w:rsid w:val="006C03DE"/>
    <w:rsid w:val="006C083B"/>
    <w:rsid w:val="006C0953"/>
    <w:rsid w:val="006C0BDC"/>
    <w:rsid w:val="006C0D62"/>
    <w:rsid w:val="006C0DAE"/>
    <w:rsid w:val="006C0F38"/>
    <w:rsid w:val="006C1003"/>
    <w:rsid w:val="006C10D0"/>
    <w:rsid w:val="006C1426"/>
    <w:rsid w:val="006C150E"/>
    <w:rsid w:val="006C1BE3"/>
    <w:rsid w:val="006C216A"/>
    <w:rsid w:val="006C22DE"/>
    <w:rsid w:val="006C27DC"/>
    <w:rsid w:val="006C29C6"/>
    <w:rsid w:val="006C29FE"/>
    <w:rsid w:val="006C2BC5"/>
    <w:rsid w:val="006C2C63"/>
    <w:rsid w:val="006C2D2C"/>
    <w:rsid w:val="006C2DD7"/>
    <w:rsid w:val="006C2E1F"/>
    <w:rsid w:val="006C2E62"/>
    <w:rsid w:val="006C2F4F"/>
    <w:rsid w:val="006C3383"/>
    <w:rsid w:val="006C3B0E"/>
    <w:rsid w:val="006C4041"/>
    <w:rsid w:val="006C40AE"/>
    <w:rsid w:val="006C417A"/>
    <w:rsid w:val="006C42B1"/>
    <w:rsid w:val="006C4342"/>
    <w:rsid w:val="006C4801"/>
    <w:rsid w:val="006C4C55"/>
    <w:rsid w:val="006C56A6"/>
    <w:rsid w:val="006C5851"/>
    <w:rsid w:val="006C5A18"/>
    <w:rsid w:val="006C5AF5"/>
    <w:rsid w:val="006C5CCA"/>
    <w:rsid w:val="006C657A"/>
    <w:rsid w:val="006C6608"/>
    <w:rsid w:val="006C6632"/>
    <w:rsid w:val="006C67B8"/>
    <w:rsid w:val="006C696A"/>
    <w:rsid w:val="006C6BB2"/>
    <w:rsid w:val="006C6DDF"/>
    <w:rsid w:val="006C7309"/>
    <w:rsid w:val="006C79F7"/>
    <w:rsid w:val="006C7A59"/>
    <w:rsid w:val="006C7AAC"/>
    <w:rsid w:val="006C7CF0"/>
    <w:rsid w:val="006C7D8A"/>
    <w:rsid w:val="006C7F6A"/>
    <w:rsid w:val="006C7FBF"/>
    <w:rsid w:val="006D013B"/>
    <w:rsid w:val="006D02E7"/>
    <w:rsid w:val="006D0B65"/>
    <w:rsid w:val="006D1104"/>
    <w:rsid w:val="006D11FB"/>
    <w:rsid w:val="006D1291"/>
    <w:rsid w:val="006D194A"/>
    <w:rsid w:val="006D19CF"/>
    <w:rsid w:val="006D1A51"/>
    <w:rsid w:val="006D1DCB"/>
    <w:rsid w:val="006D1E8E"/>
    <w:rsid w:val="006D2286"/>
    <w:rsid w:val="006D228C"/>
    <w:rsid w:val="006D24C6"/>
    <w:rsid w:val="006D2557"/>
    <w:rsid w:val="006D26DF"/>
    <w:rsid w:val="006D28E1"/>
    <w:rsid w:val="006D370E"/>
    <w:rsid w:val="006D380C"/>
    <w:rsid w:val="006D3888"/>
    <w:rsid w:val="006D4385"/>
    <w:rsid w:val="006D45C1"/>
    <w:rsid w:val="006D47FA"/>
    <w:rsid w:val="006D4802"/>
    <w:rsid w:val="006D48B6"/>
    <w:rsid w:val="006D4C37"/>
    <w:rsid w:val="006D4D47"/>
    <w:rsid w:val="006D4E4D"/>
    <w:rsid w:val="006D50C1"/>
    <w:rsid w:val="006D519D"/>
    <w:rsid w:val="006D53AF"/>
    <w:rsid w:val="006D54EB"/>
    <w:rsid w:val="006D55F6"/>
    <w:rsid w:val="006D56EC"/>
    <w:rsid w:val="006D5A4E"/>
    <w:rsid w:val="006D5D52"/>
    <w:rsid w:val="006D5E95"/>
    <w:rsid w:val="006D629F"/>
    <w:rsid w:val="006D62EC"/>
    <w:rsid w:val="006D6A23"/>
    <w:rsid w:val="006D6BD3"/>
    <w:rsid w:val="006D6C0C"/>
    <w:rsid w:val="006D6EFF"/>
    <w:rsid w:val="006D7443"/>
    <w:rsid w:val="006D74C3"/>
    <w:rsid w:val="006D757B"/>
    <w:rsid w:val="006D762F"/>
    <w:rsid w:val="006D7643"/>
    <w:rsid w:val="006D7888"/>
    <w:rsid w:val="006D7DF0"/>
    <w:rsid w:val="006D7ED5"/>
    <w:rsid w:val="006D7FD6"/>
    <w:rsid w:val="006E0069"/>
    <w:rsid w:val="006E02AC"/>
    <w:rsid w:val="006E0307"/>
    <w:rsid w:val="006E0E7F"/>
    <w:rsid w:val="006E112C"/>
    <w:rsid w:val="006E12C8"/>
    <w:rsid w:val="006E182A"/>
    <w:rsid w:val="006E19CA"/>
    <w:rsid w:val="006E1B43"/>
    <w:rsid w:val="006E1CBF"/>
    <w:rsid w:val="006E1FB9"/>
    <w:rsid w:val="006E2142"/>
    <w:rsid w:val="006E2913"/>
    <w:rsid w:val="006E2C43"/>
    <w:rsid w:val="006E2ECB"/>
    <w:rsid w:val="006E3248"/>
    <w:rsid w:val="006E32BE"/>
    <w:rsid w:val="006E32D5"/>
    <w:rsid w:val="006E34D2"/>
    <w:rsid w:val="006E3BC8"/>
    <w:rsid w:val="006E40BF"/>
    <w:rsid w:val="006E43EF"/>
    <w:rsid w:val="006E46D3"/>
    <w:rsid w:val="006E4B59"/>
    <w:rsid w:val="006E4BD6"/>
    <w:rsid w:val="006E502C"/>
    <w:rsid w:val="006E5370"/>
    <w:rsid w:val="006E540B"/>
    <w:rsid w:val="006E5440"/>
    <w:rsid w:val="006E5561"/>
    <w:rsid w:val="006E587B"/>
    <w:rsid w:val="006E5A4D"/>
    <w:rsid w:val="006E5A65"/>
    <w:rsid w:val="006E5A84"/>
    <w:rsid w:val="006E6535"/>
    <w:rsid w:val="006E65FA"/>
    <w:rsid w:val="006E67E8"/>
    <w:rsid w:val="006E6CAC"/>
    <w:rsid w:val="006E75C2"/>
    <w:rsid w:val="006E789B"/>
    <w:rsid w:val="006E7AB8"/>
    <w:rsid w:val="006E7E0F"/>
    <w:rsid w:val="006F003A"/>
    <w:rsid w:val="006F062C"/>
    <w:rsid w:val="006F073F"/>
    <w:rsid w:val="006F10CE"/>
    <w:rsid w:val="006F13C0"/>
    <w:rsid w:val="006F14D0"/>
    <w:rsid w:val="006F181D"/>
    <w:rsid w:val="006F1D75"/>
    <w:rsid w:val="006F1E43"/>
    <w:rsid w:val="006F1EF2"/>
    <w:rsid w:val="006F1FC2"/>
    <w:rsid w:val="006F2133"/>
    <w:rsid w:val="006F23B1"/>
    <w:rsid w:val="006F26B2"/>
    <w:rsid w:val="006F278D"/>
    <w:rsid w:val="006F295F"/>
    <w:rsid w:val="006F2B63"/>
    <w:rsid w:val="006F320F"/>
    <w:rsid w:val="006F3313"/>
    <w:rsid w:val="006F335C"/>
    <w:rsid w:val="006F33E6"/>
    <w:rsid w:val="006F3439"/>
    <w:rsid w:val="006F3563"/>
    <w:rsid w:val="006F370E"/>
    <w:rsid w:val="006F41FF"/>
    <w:rsid w:val="006F42A7"/>
    <w:rsid w:val="006F4336"/>
    <w:rsid w:val="006F4430"/>
    <w:rsid w:val="006F4A1A"/>
    <w:rsid w:val="006F4B5A"/>
    <w:rsid w:val="006F4DB2"/>
    <w:rsid w:val="006F5454"/>
    <w:rsid w:val="006F5771"/>
    <w:rsid w:val="006F5812"/>
    <w:rsid w:val="006F5A33"/>
    <w:rsid w:val="006F5B5B"/>
    <w:rsid w:val="006F5C7B"/>
    <w:rsid w:val="006F5CBC"/>
    <w:rsid w:val="006F5DA6"/>
    <w:rsid w:val="006F5EFD"/>
    <w:rsid w:val="006F6171"/>
    <w:rsid w:val="006F6174"/>
    <w:rsid w:val="006F6229"/>
    <w:rsid w:val="006F63F3"/>
    <w:rsid w:val="006F6581"/>
    <w:rsid w:val="006F65DA"/>
    <w:rsid w:val="006F6842"/>
    <w:rsid w:val="006F6A04"/>
    <w:rsid w:val="006F7128"/>
    <w:rsid w:val="006F778F"/>
    <w:rsid w:val="006F79EB"/>
    <w:rsid w:val="006F7C2B"/>
    <w:rsid w:val="006F7C35"/>
    <w:rsid w:val="006F7E0A"/>
    <w:rsid w:val="00700452"/>
    <w:rsid w:val="007006C7"/>
    <w:rsid w:val="0070076E"/>
    <w:rsid w:val="007007F5"/>
    <w:rsid w:val="00700AA6"/>
    <w:rsid w:val="00700E12"/>
    <w:rsid w:val="007011B1"/>
    <w:rsid w:val="00701629"/>
    <w:rsid w:val="007016BF"/>
    <w:rsid w:val="00701AD0"/>
    <w:rsid w:val="00701C10"/>
    <w:rsid w:val="00701D38"/>
    <w:rsid w:val="00702071"/>
    <w:rsid w:val="00702DF4"/>
    <w:rsid w:val="00702FB6"/>
    <w:rsid w:val="007037BB"/>
    <w:rsid w:val="00703A3A"/>
    <w:rsid w:val="00703C11"/>
    <w:rsid w:val="00703D5D"/>
    <w:rsid w:val="0070404E"/>
    <w:rsid w:val="00704086"/>
    <w:rsid w:val="007042C2"/>
    <w:rsid w:val="0070438F"/>
    <w:rsid w:val="00705276"/>
    <w:rsid w:val="00705505"/>
    <w:rsid w:val="00705E6F"/>
    <w:rsid w:val="0070626D"/>
    <w:rsid w:val="007062AB"/>
    <w:rsid w:val="00706485"/>
    <w:rsid w:val="00706A28"/>
    <w:rsid w:val="00706EC8"/>
    <w:rsid w:val="007071E3"/>
    <w:rsid w:val="007074C4"/>
    <w:rsid w:val="00707D84"/>
    <w:rsid w:val="00707F85"/>
    <w:rsid w:val="007105B0"/>
    <w:rsid w:val="00710647"/>
    <w:rsid w:val="00710964"/>
    <w:rsid w:val="00710A81"/>
    <w:rsid w:val="00710BF8"/>
    <w:rsid w:val="00710CC3"/>
    <w:rsid w:val="00710D99"/>
    <w:rsid w:val="0071104F"/>
    <w:rsid w:val="00711591"/>
    <w:rsid w:val="007116FA"/>
    <w:rsid w:val="007117B1"/>
    <w:rsid w:val="00711960"/>
    <w:rsid w:val="007120F5"/>
    <w:rsid w:val="00712231"/>
    <w:rsid w:val="0071232B"/>
    <w:rsid w:val="0071256A"/>
    <w:rsid w:val="007125E0"/>
    <w:rsid w:val="007126A2"/>
    <w:rsid w:val="00712C54"/>
    <w:rsid w:val="00712CC0"/>
    <w:rsid w:val="00712F23"/>
    <w:rsid w:val="00712FD9"/>
    <w:rsid w:val="00713616"/>
    <w:rsid w:val="00713655"/>
    <w:rsid w:val="007138D2"/>
    <w:rsid w:val="007139C5"/>
    <w:rsid w:val="00713DE5"/>
    <w:rsid w:val="00714007"/>
    <w:rsid w:val="00714B9B"/>
    <w:rsid w:val="00714CE9"/>
    <w:rsid w:val="0071503C"/>
    <w:rsid w:val="007152F1"/>
    <w:rsid w:val="007155AD"/>
    <w:rsid w:val="00715823"/>
    <w:rsid w:val="00715B64"/>
    <w:rsid w:val="00715F10"/>
    <w:rsid w:val="0071602B"/>
    <w:rsid w:val="0071618F"/>
    <w:rsid w:val="00716371"/>
    <w:rsid w:val="007166B9"/>
    <w:rsid w:val="007167CF"/>
    <w:rsid w:val="00716F77"/>
    <w:rsid w:val="00717305"/>
    <w:rsid w:val="007175D9"/>
    <w:rsid w:val="0071772C"/>
    <w:rsid w:val="007177B3"/>
    <w:rsid w:val="007179E6"/>
    <w:rsid w:val="00717D17"/>
    <w:rsid w:val="00717D98"/>
    <w:rsid w:val="00717F58"/>
    <w:rsid w:val="0072024D"/>
    <w:rsid w:val="0072076C"/>
    <w:rsid w:val="0072083F"/>
    <w:rsid w:val="00720B5F"/>
    <w:rsid w:val="00720BE0"/>
    <w:rsid w:val="00720D19"/>
    <w:rsid w:val="00720D40"/>
    <w:rsid w:val="00720FEB"/>
    <w:rsid w:val="00721005"/>
    <w:rsid w:val="00721293"/>
    <w:rsid w:val="00721355"/>
    <w:rsid w:val="007215ED"/>
    <w:rsid w:val="00721F02"/>
    <w:rsid w:val="0072211D"/>
    <w:rsid w:val="0072264B"/>
    <w:rsid w:val="0072265A"/>
    <w:rsid w:val="00722A9C"/>
    <w:rsid w:val="00722ABC"/>
    <w:rsid w:val="0072303B"/>
    <w:rsid w:val="00723222"/>
    <w:rsid w:val="007232A3"/>
    <w:rsid w:val="00723401"/>
    <w:rsid w:val="00723715"/>
    <w:rsid w:val="00724283"/>
    <w:rsid w:val="00724315"/>
    <w:rsid w:val="007246A2"/>
    <w:rsid w:val="007246CD"/>
    <w:rsid w:val="007247C1"/>
    <w:rsid w:val="007247E3"/>
    <w:rsid w:val="00724ADE"/>
    <w:rsid w:val="00724D4F"/>
    <w:rsid w:val="00724EE6"/>
    <w:rsid w:val="00725125"/>
    <w:rsid w:val="00725158"/>
    <w:rsid w:val="0072527F"/>
    <w:rsid w:val="007253BC"/>
    <w:rsid w:val="0072575B"/>
    <w:rsid w:val="0072588C"/>
    <w:rsid w:val="007258F1"/>
    <w:rsid w:val="0072604E"/>
    <w:rsid w:val="00726384"/>
    <w:rsid w:val="0072667C"/>
    <w:rsid w:val="007266A6"/>
    <w:rsid w:val="007269C5"/>
    <w:rsid w:val="00726A5C"/>
    <w:rsid w:val="00726AC1"/>
    <w:rsid w:val="00726B98"/>
    <w:rsid w:val="00726FBC"/>
    <w:rsid w:val="0072704E"/>
    <w:rsid w:val="00727254"/>
    <w:rsid w:val="007273E3"/>
    <w:rsid w:val="007273E5"/>
    <w:rsid w:val="00727422"/>
    <w:rsid w:val="00727492"/>
    <w:rsid w:val="00727E80"/>
    <w:rsid w:val="00730167"/>
    <w:rsid w:val="007301A2"/>
    <w:rsid w:val="007304FA"/>
    <w:rsid w:val="00730572"/>
    <w:rsid w:val="00730708"/>
    <w:rsid w:val="007307DE"/>
    <w:rsid w:val="007307FF"/>
    <w:rsid w:val="00730ADC"/>
    <w:rsid w:val="00730E52"/>
    <w:rsid w:val="00730FE4"/>
    <w:rsid w:val="0073109D"/>
    <w:rsid w:val="00731560"/>
    <w:rsid w:val="0073191A"/>
    <w:rsid w:val="00731F4A"/>
    <w:rsid w:val="00731F9D"/>
    <w:rsid w:val="00732099"/>
    <w:rsid w:val="00732284"/>
    <w:rsid w:val="0073228D"/>
    <w:rsid w:val="00732367"/>
    <w:rsid w:val="00732686"/>
    <w:rsid w:val="00732A32"/>
    <w:rsid w:val="00732DA4"/>
    <w:rsid w:val="00732F86"/>
    <w:rsid w:val="007333F7"/>
    <w:rsid w:val="007337FA"/>
    <w:rsid w:val="00733AD9"/>
    <w:rsid w:val="00733D6E"/>
    <w:rsid w:val="00733EAC"/>
    <w:rsid w:val="007340F8"/>
    <w:rsid w:val="00734100"/>
    <w:rsid w:val="00734191"/>
    <w:rsid w:val="00734212"/>
    <w:rsid w:val="007346B4"/>
    <w:rsid w:val="00735EDE"/>
    <w:rsid w:val="00736462"/>
    <w:rsid w:val="007365A2"/>
    <w:rsid w:val="00736D8F"/>
    <w:rsid w:val="007370A3"/>
    <w:rsid w:val="00737279"/>
    <w:rsid w:val="007373EA"/>
    <w:rsid w:val="0073763C"/>
    <w:rsid w:val="0073765C"/>
    <w:rsid w:val="007376AC"/>
    <w:rsid w:val="0073782D"/>
    <w:rsid w:val="007378EB"/>
    <w:rsid w:val="00737AEE"/>
    <w:rsid w:val="00737BAE"/>
    <w:rsid w:val="00737D78"/>
    <w:rsid w:val="007407D9"/>
    <w:rsid w:val="00740A99"/>
    <w:rsid w:val="00740C11"/>
    <w:rsid w:val="00740CC8"/>
    <w:rsid w:val="00740DD7"/>
    <w:rsid w:val="00740F7D"/>
    <w:rsid w:val="0074102C"/>
    <w:rsid w:val="00741035"/>
    <w:rsid w:val="0074134B"/>
    <w:rsid w:val="007416FE"/>
    <w:rsid w:val="0074181A"/>
    <w:rsid w:val="00741A00"/>
    <w:rsid w:val="00741CEA"/>
    <w:rsid w:val="00741D41"/>
    <w:rsid w:val="00741EED"/>
    <w:rsid w:val="007421FF"/>
    <w:rsid w:val="00742208"/>
    <w:rsid w:val="00742263"/>
    <w:rsid w:val="00742625"/>
    <w:rsid w:val="00742831"/>
    <w:rsid w:val="00742CAB"/>
    <w:rsid w:val="00742CB7"/>
    <w:rsid w:val="00742EE6"/>
    <w:rsid w:val="007431DF"/>
    <w:rsid w:val="007433AF"/>
    <w:rsid w:val="0074376E"/>
    <w:rsid w:val="00743828"/>
    <w:rsid w:val="00743A04"/>
    <w:rsid w:val="00743AA9"/>
    <w:rsid w:val="00743F90"/>
    <w:rsid w:val="00744291"/>
    <w:rsid w:val="00744609"/>
    <w:rsid w:val="00744DAF"/>
    <w:rsid w:val="00744FD8"/>
    <w:rsid w:val="00745599"/>
    <w:rsid w:val="007456F7"/>
    <w:rsid w:val="00745814"/>
    <w:rsid w:val="00745B55"/>
    <w:rsid w:val="00745D8A"/>
    <w:rsid w:val="00745FB7"/>
    <w:rsid w:val="007466BF"/>
    <w:rsid w:val="007467FA"/>
    <w:rsid w:val="007469CD"/>
    <w:rsid w:val="00746B26"/>
    <w:rsid w:val="00746B7A"/>
    <w:rsid w:val="00746F18"/>
    <w:rsid w:val="00747580"/>
    <w:rsid w:val="007475EE"/>
    <w:rsid w:val="00747779"/>
    <w:rsid w:val="00747851"/>
    <w:rsid w:val="0074785D"/>
    <w:rsid w:val="00747983"/>
    <w:rsid w:val="00747B46"/>
    <w:rsid w:val="00747D9C"/>
    <w:rsid w:val="0075035D"/>
    <w:rsid w:val="007503AC"/>
    <w:rsid w:val="007505BE"/>
    <w:rsid w:val="007505C0"/>
    <w:rsid w:val="007508B2"/>
    <w:rsid w:val="00750B0F"/>
    <w:rsid w:val="00750FE7"/>
    <w:rsid w:val="007510C0"/>
    <w:rsid w:val="00751543"/>
    <w:rsid w:val="00751A01"/>
    <w:rsid w:val="00751C3A"/>
    <w:rsid w:val="00751EAB"/>
    <w:rsid w:val="007522CA"/>
    <w:rsid w:val="00752657"/>
    <w:rsid w:val="00752694"/>
    <w:rsid w:val="00752732"/>
    <w:rsid w:val="00752961"/>
    <w:rsid w:val="00752AC1"/>
    <w:rsid w:val="00752DFC"/>
    <w:rsid w:val="007531B7"/>
    <w:rsid w:val="007531EE"/>
    <w:rsid w:val="0075321C"/>
    <w:rsid w:val="0075325E"/>
    <w:rsid w:val="007532F5"/>
    <w:rsid w:val="0075355A"/>
    <w:rsid w:val="00753AF5"/>
    <w:rsid w:val="00753B0E"/>
    <w:rsid w:val="00753BAD"/>
    <w:rsid w:val="00753E01"/>
    <w:rsid w:val="0075409A"/>
    <w:rsid w:val="007540B8"/>
    <w:rsid w:val="0075439E"/>
    <w:rsid w:val="00754673"/>
    <w:rsid w:val="00755256"/>
    <w:rsid w:val="007556E0"/>
    <w:rsid w:val="00755A00"/>
    <w:rsid w:val="00755B27"/>
    <w:rsid w:val="00755CB3"/>
    <w:rsid w:val="00755F33"/>
    <w:rsid w:val="0075619F"/>
    <w:rsid w:val="00756757"/>
    <w:rsid w:val="007568A6"/>
    <w:rsid w:val="00756C55"/>
    <w:rsid w:val="00756C64"/>
    <w:rsid w:val="00756DFC"/>
    <w:rsid w:val="00757441"/>
    <w:rsid w:val="007574CF"/>
    <w:rsid w:val="0075760E"/>
    <w:rsid w:val="00757865"/>
    <w:rsid w:val="00757A67"/>
    <w:rsid w:val="00757B84"/>
    <w:rsid w:val="00757C8B"/>
    <w:rsid w:val="00757CFF"/>
    <w:rsid w:val="00757F3E"/>
    <w:rsid w:val="007602E7"/>
    <w:rsid w:val="00760CE0"/>
    <w:rsid w:val="00760D21"/>
    <w:rsid w:val="00760DDC"/>
    <w:rsid w:val="00760E01"/>
    <w:rsid w:val="00760F0C"/>
    <w:rsid w:val="00760F62"/>
    <w:rsid w:val="00761319"/>
    <w:rsid w:val="00761392"/>
    <w:rsid w:val="007613C0"/>
    <w:rsid w:val="0076164B"/>
    <w:rsid w:val="0076168F"/>
    <w:rsid w:val="007619AF"/>
    <w:rsid w:val="00761BA8"/>
    <w:rsid w:val="007627F2"/>
    <w:rsid w:val="0076289C"/>
    <w:rsid w:val="00762B89"/>
    <w:rsid w:val="00763285"/>
    <w:rsid w:val="0076336B"/>
    <w:rsid w:val="00763422"/>
    <w:rsid w:val="0076351A"/>
    <w:rsid w:val="0076353F"/>
    <w:rsid w:val="007635EF"/>
    <w:rsid w:val="00763C2A"/>
    <w:rsid w:val="00763D1B"/>
    <w:rsid w:val="00764096"/>
    <w:rsid w:val="0076420F"/>
    <w:rsid w:val="0076442C"/>
    <w:rsid w:val="0076470C"/>
    <w:rsid w:val="007647E7"/>
    <w:rsid w:val="00764955"/>
    <w:rsid w:val="00764961"/>
    <w:rsid w:val="00764986"/>
    <w:rsid w:val="007653B8"/>
    <w:rsid w:val="007653C8"/>
    <w:rsid w:val="00765656"/>
    <w:rsid w:val="00765FE8"/>
    <w:rsid w:val="007660EE"/>
    <w:rsid w:val="007661AC"/>
    <w:rsid w:val="0076639A"/>
    <w:rsid w:val="0076643D"/>
    <w:rsid w:val="00766501"/>
    <w:rsid w:val="007666D2"/>
    <w:rsid w:val="0076684B"/>
    <w:rsid w:val="007668C5"/>
    <w:rsid w:val="00766AFF"/>
    <w:rsid w:val="00766CCA"/>
    <w:rsid w:val="00766F5D"/>
    <w:rsid w:val="00766F7D"/>
    <w:rsid w:val="00767125"/>
    <w:rsid w:val="007672DD"/>
    <w:rsid w:val="00767911"/>
    <w:rsid w:val="00767DB7"/>
    <w:rsid w:val="00767E99"/>
    <w:rsid w:val="00767FA9"/>
    <w:rsid w:val="00770371"/>
    <w:rsid w:val="007705ED"/>
    <w:rsid w:val="0077087F"/>
    <w:rsid w:val="00770EB6"/>
    <w:rsid w:val="007716F8"/>
    <w:rsid w:val="00771835"/>
    <w:rsid w:val="00771908"/>
    <w:rsid w:val="00771DCD"/>
    <w:rsid w:val="007721B9"/>
    <w:rsid w:val="007721FA"/>
    <w:rsid w:val="007724BF"/>
    <w:rsid w:val="00772608"/>
    <w:rsid w:val="00772727"/>
    <w:rsid w:val="007728D6"/>
    <w:rsid w:val="00772A69"/>
    <w:rsid w:val="00772B97"/>
    <w:rsid w:val="00772FA0"/>
    <w:rsid w:val="0077300F"/>
    <w:rsid w:val="007731BA"/>
    <w:rsid w:val="0077325F"/>
    <w:rsid w:val="0077340E"/>
    <w:rsid w:val="007734FD"/>
    <w:rsid w:val="007736CE"/>
    <w:rsid w:val="007739A2"/>
    <w:rsid w:val="00773C3A"/>
    <w:rsid w:val="00774397"/>
    <w:rsid w:val="0077469C"/>
    <w:rsid w:val="007746E2"/>
    <w:rsid w:val="00774C9F"/>
    <w:rsid w:val="0077525E"/>
    <w:rsid w:val="00775365"/>
    <w:rsid w:val="00775434"/>
    <w:rsid w:val="007754F7"/>
    <w:rsid w:val="00775C28"/>
    <w:rsid w:val="00775C71"/>
    <w:rsid w:val="00775F12"/>
    <w:rsid w:val="0077605F"/>
    <w:rsid w:val="00776331"/>
    <w:rsid w:val="007767FB"/>
    <w:rsid w:val="0077692F"/>
    <w:rsid w:val="00776B94"/>
    <w:rsid w:val="00776E8F"/>
    <w:rsid w:val="00776FF2"/>
    <w:rsid w:val="00777564"/>
    <w:rsid w:val="00777A04"/>
    <w:rsid w:val="00777CA7"/>
    <w:rsid w:val="00780029"/>
    <w:rsid w:val="007802F5"/>
    <w:rsid w:val="007806BC"/>
    <w:rsid w:val="00780814"/>
    <w:rsid w:val="00780A53"/>
    <w:rsid w:val="00780F28"/>
    <w:rsid w:val="007814A2"/>
    <w:rsid w:val="007816CB"/>
    <w:rsid w:val="007819F4"/>
    <w:rsid w:val="00781BFF"/>
    <w:rsid w:val="00781C14"/>
    <w:rsid w:val="00781E96"/>
    <w:rsid w:val="00781EE2"/>
    <w:rsid w:val="00781FDA"/>
    <w:rsid w:val="0078214F"/>
    <w:rsid w:val="0078255C"/>
    <w:rsid w:val="00782752"/>
    <w:rsid w:val="0078290E"/>
    <w:rsid w:val="007830D6"/>
    <w:rsid w:val="00783175"/>
    <w:rsid w:val="00783800"/>
    <w:rsid w:val="00783840"/>
    <w:rsid w:val="007839D4"/>
    <w:rsid w:val="00783A35"/>
    <w:rsid w:val="00783AAC"/>
    <w:rsid w:val="007844A1"/>
    <w:rsid w:val="00784585"/>
    <w:rsid w:val="007845E5"/>
    <w:rsid w:val="007846EC"/>
    <w:rsid w:val="00784843"/>
    <w:rsid w:val="00784B16"/>
    <w:rsid w:val="00784E06"/>
    <w:rsid w:val="00784E13"/>
    <w:rsid w:val="00784F22"/>
    <w:rsid w:val="007850D8"/>
    <w:rsid w:val="00785171"/>
    <w:rsid w:val="0078566F"/>
    <w:rsid w:val="00785987"/>
    <w:rsid w:val="00785A34"/>
    <w:rsid w:val="00785B15"/>
    <w:rsid w:val="00785B64"/>
    <w:rsid w:val="00785BC6"/>
    <w:rsid w:val="00785C18"/>
    <w:rsid w:val="00785D68"/>
    <w:rsid w:val="00786584"/>
    <w:rsid w:val="00786A93"/>
    <w:rsid w:val="00786AFE"/>
    <w:rsid w:val="00786D2B"/>
    <w:rsid w:val="00786EB0"/>
    <w:rsid w:val="0078711E"/>
    <w:rsid w:val="00787318"/>
    <w:rsid w:val="00787A33"/>
    <w:rsid w:val="00787FD5"/>
    <w:rsid w:val="00790057"/>
    <w:rsid w:val="007903CD"/>
    <w:rsid w:val="007906D8"/>
    <w:rsid w:val="00790797"/>
    <w:rsid w:val="007908D5"/>
    <w:rsid w:val="0079158F"/>
    <w:rsid w:val="00791909"/>
    <w:rsid w:val="0079190A"/>
    <w:rsid w:val="00791AEE"/>
    <w:rsid w:val="00791B48"/>
    <w:rsid w:val="00791BB2"/>
    <w:rsid w:val="00791EE0"/>
    <w:rsid w:val="00792015"/>
    <w:rsid w:val="007921E1"/>
    <w:rsid w:val="00792326"/>
    <w:rsid w:val="007926A0"/>
    <w:rsid w:val="0079291B"/>
    <w:rsid w:val="00792A91"/>
    <w:rsid w:val="00793045"/>
    <w:rsid w:val="00793240"/>
    <w:rsid w:val="0079343C"/>
    <w:rsid w:val="007934F3"/>
    <w:rsid w:val="007937C0"/>
    <w:rsid w:val="007938E6"/>
    <w:rsid w:val="007939C2"/>
    <w:rsid w:val="00793B77"/>
    <w:rsid w:val="00793B82"/>
    <w:rsid w:val="00794412"/>
    <w:rsid w:val="007946C9"/>
    <w:rsid w:val="00794AFA"/>
    <w:rsid w:val="00794CC1"/>
    <w:rsid w:val="00795554"/>
    <w:rsid w:val="007957B4"/>
    <w:rsid w:val="00795872"/>
    <w:rsid w:val="007959B4"/>
    <w:rsid w:val="00795AF2"/>
    <w:rsid w:val="00795B55"/>
    <w:rsid w:val="00795D07"/>
    <w:rsid w:val="007962A8"/>
    <w:rsid w:val="0079649C"/>
    <w:rsid w:val="007967DE"/>
    <w:rsid w:val="00796BC7"/>
    <w:rsid w:val="00797518"/>
    <w:rsid w:val="0079758F"/>
    <w:rsid w:val="007975A0"/>
    <w:rsid w:val="007A025D"/>
    <w:rsid w:val="007A0DC1"/>
    <w:rsid w:val="007A10EE"/>
    <w:rsid w:val="007A124D"/>
    <w:rsid w:val="007A129E"/>
    <w:rsid w:val="007A1472"/>
    <w:rsid w:val="007A1B82"/>
    <w:rsid w:val="007A1CC9"/>
    <w:rsid w:val="007A1CFF"/>
    <w:rsid w:val="007A1EFD"/>
    <w:rsid w:val="007A1F79"/>
    <w:rsid w:val="007A2032"/>
    <w:rsid w:val="007A21FA"/>
    <w:rsid w:val="007A23A1"/>
    <w:rsid w:val="007A25A1"/>
    <w:rsid w:val="007A271F"/>
    <w:rsid w:val="007A2911"/>
    <w:rsid w:val="007A29AB"/>
    <w:rsid w:val="007A29CA"/>
    <w:rsid w:val="007A29F1"/>
    <w:rsid w:val="007A326A"/>
    <w:rsid w:val="007A38F8"/>
    <w:rsid w:val="007A39C8"/>
    <w:rsid w:val="007A3A81"/>
    <w:rsid w:val="007A3B4E"/>
    <w:rsid w:val="007A3EFD"/>
    <w:rsid w:val="007A3F77"/>
    <w:rsid w:val="007A4053"/>
    <w:rsid w:val="007A4296"/>
    <w:rsid w:val="007A4613"/>
    <w:rsid w:val="007A4A29"/>
    <w:rsid w:val="007A4C27"/>
    <w:rsid w:val="007A4D0E"/>
    <w:rsid w:val="007A4FFE"/>
    <w:rsid w:val="007A5024"/>
    <w:rsid w:val="007A5268"/>
    <w:rsid w:val="007A5277"/>
    <w:rsid w:val="007A552E"/>
    <w:rsid w:val="007A565C"/>
    <w:rsid w:val="007A5D19"/>
    <w:rsid w:val="007A5FFB"/>
    <w:rsid w:val="007A6239"/>
    <w:rsid w:val="007A6455"/>
    <w:rsid w:val="007A6883"/>
    <w:rsid w:val="007A6965"/>
    <w:rsid w:val="007A6B37"/>
    <w:rsid w:val="007A6BC0"/>
    <w:rsid w:val="007A6DD8"/>
    <w:rsid w:val="007A6E19"/>
    <w:rsid w:val="007A6F79"/>
    <w:rsid w:val="007A6FCB"/>
    <w:rsid w:val="007A706C"/>
    <w:rsid w:val="007A7254"/>
    <w:rsid w:val="007A735F"/>
    <w:rsid w:val="007A75F0"/>
    <w:rsid w:val="007A78AC"/>
    <w:rsid w:val="007A79B2"/>
    <w:rsid w:val="007A7B4C"/>
    <w:rsid w:val="007A7B98"/>
    <w:rsid w:val="007B06C5"/>
    <w:rsid w:val="007B06E2"/>
    <w:rsid w:val="007B08D8"/>
    <w:rsid w:val="007B0A19"/>
    <w:rsid w:val="007B0D7A"/>
    <w:rsid w:val="007B0D93"/>
    <w:rsid w:val="007B0E1F"/>
    <w:rsid w:val="007B180A"/>
    <w:rsid w:val="007B18BC"/>
    <w:rsid w:val="007B1917"/>
    <w:rsid w:val="007B1DA6"/>
    <w:rsid w:val="007B1EB9"/>
    <w:rsid w:val="007B2091"/>
    <w:rsid w:val="007B2398"/>
    <w:rsid w:val="007B255E"/>
    <w:rsid w:val="007B2944"/>
    <w:rsid w:val="007B2BDE"/>
    <w:rsid w:val="007B2E31"/>
    <w:rsid w:val="007B2E40"/>
    <w:rsid w:val="007B2FEE"/>
    <w:rsid w:val="007B3026"/>
    <w:rsid w:val="007B334F"/>
    <w:rsid w:val="007B34B6"/>
    <w:rsid w:val="007B35F5"/>
    <w:rsid w:val="007B36F7"/>
    <w:rsid w:val="007B37DF"/>
    <w:rsid w:val="007B3885"/>
    <w:rsid w:val="007B3B22"/>
    <w:rsid w:val="007B3C14"/>
    <w:rsid w:val="007B3E9A"/>
    <w:rsid w:val="007B3EF6"/>
    <w:rsid w:val="007B4210"/>
    <w:rsid w:val="007B47A4"/>
    <w:rsid w:val="007B5560"/>
    <w:rsid w:val="007B56C2"/>
    <w:rsid w:val="007B56FB"/>
    <w:rsid w:val="007B5818"/>
    <w:rsid w:val="007B5859"/>
    <w:rsid w:val="007B5935"/>
    <w:rsid w:val="007B5A8B"/>
    <w:rsid w:val="007B5AD2"/>
    <w:rsid w:val="007B5BFA"/>
    <w:rsid w:val="007B5DAC"/>
    <w:rsid w:val="007B5E60"/>
    <w:rsid w:val="007B5ED7"/>
    <w:rsid w:val="007B5F11"/>
    <w:rsid w:val="007B5F64"/>
    <w:rsid w:val="007B6068"/>
    <w:rsid w:val="007B608B"/>
    <w:rsid w:val="007B621D"/>
    <w:rsid w:val="007B68A6"/>
    <w:rsid w:val="007B6A6C"/>
    <w:rsid w:val="007B6BE0"/>
    <w:rsid w:val="007B6ED0"/>
    <w:rsid w:val="007B6EDC"/>
    <w:rsid w:val="007B7478"/>
    <w:rsid w:val="007B7650"/>
    <w:rsid w:val="007B76B6"/>
    <w:rsid w:val="007B780F"/>
    <w:rsid w:val="007B7A13"/>
    <w:rsid w:val="007B7C7D"/>
    <w:rsid w:val="007C0736"/>
    <w:rsid w:val="007C08E0"/>
    <w:rsid w:val="007C0BD0"/>
    <w:rsid w:val="007C0C9D"/>
    <w:rsid w:val="007C0FFA"/>
    <w:rsid w:val="007C1040"/>
    <w:rsid w:val="007C13EC"/>
    <w:rsid w:val="007C15E5"/>
    <w:rsid w:val="007C17B1"/>
    <w:rsid w:val="007C18F4"/>
    <w:rsid w:val="007C19D3"/>
    <w:rsid w:val="007C1BD6"/>
    <w:rsid w:val="007C1D6B"/>
    <w:rsid w:val="007C1E0A"/>
    <w:rsid w:val="007C1E3C"/>
    <w:rsid w:val="007C1EA3"/>
    <w:rsid w:val="007C214D"/>
    <w:rsid w:val="007C218E"/>
    <w:rsid w:val="007C25B4"/>
    <w:rsid w:val="007C2691"/>
    <w:rsid w:val="007C2ACC"/>
    <w:rsid w:val="007C2B30"/>
    <w:rsid w:val="007C2CB2"/>
    <w:rsid w:val="007C3264"/>
    <w:rsid w:val="007C32DF"/>
    <w:rsid w:val="007C3361"/>
    <w:rsid w:val="007C3461"/>
    <w:rsid w:val="007C35EC"/>
    <w:rsid w:val="007C3B5B"/>
    <w:rsid w:val="007C3BF6"/>
    <w:rsid w:val="007C3E24"/>
    <w:rsid w:val="007C407A"/>
    <w:rsid w:val="007C42E5"/>
    <w:rsid w:val="007C46DD"/>
    <w:rsid w:val="007C49DD"/>
    <w:rsid w:val="007C4A38"/>
    <w:rsid w:val="007C4C90"/>
    <w:rsid w:val="007C4F8F"/>
    <w:rsid w:val="007C50CA"/>
    <w:rsid w:val="007C5CD8"/>
    <w:rsid w:val="007C5E64"/>
    <w:rsid w:val="007C627F"/>
    <w:rsid w:val="007C63F0"/>
    <w:rsid w:val="007C647E"/>
    <w:rsid w:val="007C6BA4"/>
    <w:rsid w:val="007C6BF9"/>
    <w:rsid w:val="007C7141"/>
    <w:rsid w:val="007C7460"/>
    <w:rsid w:val="007C7939"/>
    <w:rsid w:val="007C7948"/>
    <w:rsid w:val="007C7989"/>
    <w:rsid w:val="007C7CB2"/>
    <w:rsid w:val="007C7F9C"/>
    <w:rsid w:val="007D0024"/>
    <w:rsid w:val="007D0413"/>
    <w:rsid w:val="007D04C1"/>
    <w:rsid w:val="007D0722"/>
    <w:rsid w:val="007D09A5"/>
    <w:rsid w:val="007D0A77"/>
    <w:rsid w:val="007D0E27"/>
    <w:rsid w:val="007D10DD"/>
    <w:rsid w:val="007D1431"/>
    <w:rsid w:val="007D18E4"/>
    <w:rsid w:val="007D2592"/>
    <w:rsid w:val="007D2D10"/>
    <w:rsid w:val="007D3487"/>
    <w:rsid w:val="007D353E"/>
    <w:rsid w:val="007D380B"/>
    <w:rsid w:val="007D390E"/>
    <w:rsid w:val="007D39CD"/>
    <w:rsid w:val="007D3BA5"/>
    <w:rsid w:val="007D3C49"/>
    <w:rsid w:val="007D413C"/>
    <w:rsid w:val="007D4201"/>
    <w:rsid w:val="007D46D3"/>
    <w:rsid w:val="007D47EF"/>
    <w:rsid w:val="007D4E53"/>
    <w:rsid w:val="007D5049"/>
    <w:rsid w:val="007D55AD"/>
    <w:rsid w:val="007D5762"/>
    <w:rsid w:val="007D58A7"/>
    <w:rsid w:val="007D596B"/>
    <w:rsid w:val="007D5C61"/>
    <w:rsid w:val="007D5FC3"/>
    <w:rsid w:val="007D6187"/>
    <w:rsid w:val="007D6235"/>
    <w:rsid w:val="007D63A1"/>
    <w:rsid w:val="007D6E40"/>
    <w:rsid w:val="007D6F91"/>
    <w:rsid w:val="007D7A4D"/>
    <w:rsid w:val="007D7D2D"/>
    <w:rsid w:val="007E02A9"/>
    <w:rsid w:val="007E07E9"/>
    <w:rsid w:val="007E082A"/>
    <w:rsid w:val="007E0C80"/>
    <w:rsid w:val="007E1077"/>
    <w:rsid w:val="007E1080"/>
    <w:rsid w:val="007E1573"/>
    <w:rsid w:val="007E167C"/>
    <w:rsid w:val="007E1950"/>
    <w:rsid w:val="007E1B37"/>
    <w:rsid w:val="007E1C87"/>
    <w:rsid w:val="007E20F3"/>
    <w:rsid w:val="007E215A"/>
    <w:rsid w:val="007E229F"/>
    <w:rsid w:val="007E2C0E"/>
    <w:rsid w:val="007E2C70"/>
    <w:rsid w:val="007E2E26"/>
    <w:rsid w:val="007E304F"/>
    <w:rsid w:val="007E30E7"/>
    <w:rsid w:val="007E333A"/>
    <w:rsid w:val="007E34E4"/>
    <w:rsid w:val="007E356E"/>
    <w:rsid w:val="007E36F0"/>
    <w:rsid w:val="007E397B"/>
    <w:rsid w:val="007E3DB7"/>
    <w:rsid w:val="007E3F13"/>
    <w:rsid w:val="007E40FE"/>
    <w:rsid w:val="007E46DB"/>
    <w:rsid w:val="007E48C4"/>
    <w:rsid w:val="007E4B0B"/>
    <w:rsid w:val="007E4B80"/>
    <w:rsid w:val="007E4F5B"/>
    <w:rsid w:val="007E55A2"/>
    <w:rsid w:val="007E5B53"/>
    <w:rsid w:val="007E5CEB"/>
    <w:rsid w:val="007E5FEF"/>
    <w:rsid w:val="007E657B"/>
    <w:rsid w:val="007E670E"/>
    <w:rsid w:val="007E68B3"/>
    <w:rsid w:val="007E6B2D"/>
    <w:rsid w:val="007E6EF5"/>
    <w:rsid w:val="007E7175"/>
    <w:rsid w:val="007E7504"/>
    <w:rsid w:val="007E7541"/>
    <w:rsid w:val="007E781C"/>
    <w:rsid w:val="007F0528"/>
    <w:rsid w:val="007F0786"/>
    <w:rsid w:val="007F0BDC"/>
    <w:rsid w:val="007F121C"/>
    <w:rsid w:val="007F1483"/>
    <w:rsid w:val="007F15AC"/>
    <w:rsid w:val="007F19D4"/>
    <w:rsid w:val="007F1A80"/>
    <w:rsid w:val="007F1AC0"/>
    <w:rsid w:val="007F1B64"/>
    <w:rsid w:val="007F1ED9"/>
    <w:rsid w:val="007F2244"/>
    <w:rsid w:val="007F229B"/>
    <w:rsid w:val="007F24CC"/>
    <w:rsid w:val="007F25B9"/>
    <w:rsid w:val="007F27A9"/>
    <w:rsid w:val="007F285D"/>
    <w:rsid w:val="007F289B"/>
    <w:rsid w:val="007F292F"/>
    <w:rsid w:val="007F293A"/>
    <w:rsid w:val="007F2EFB"/>
    <w:rsid w:val="007F3633"/>
    <w:rsid w:val="007F3E90"/>
    <w:rsid w:val="007F3EC2"/>
    <w:rsid w:val="007F40A7"/>
    <w:rsid w:val="007F412B"/>
    <w:rsid w:val="007F4671"/>
    <w:rsid w:val="007F474B"/>
    <w:rsid w:val="007F4ABE"/>
    <w:rsid w:val="007F4BDA"/>
    <w:rsid w:val="007F4CAB"/>
    <w:rsid w:val="007F4F5C"/>
    <w:rsid w:val="007F5032"/>
    <w:rsid w:val="007F5640"/>
    <w:rsid w:val="007F5795"/>
    <w:rsid w:val="007F5911"/>
    <w:rsid w:val="007F613A"/>
    <w:rsid w:val="007F65F7"/>
    <w:rsid w:val="007F6635"/>
    <w:rsid w:val="007F693B"/>
    <w:rsid w:val="007F6A99"/>
    <w:rsid w:val="007F6CD6"/>
    <w:rsid w:val="007F6EBF"/>
    <w:rsid w:val="007F6F95"/>
    <w:rsid w:val="007F71E0"/>
    <w:rsid w:val="007F7240"/>
    <w:rsid w:val="007F767B"/>
    <w:rsid w:val="007F76C2"/>
    <w:rsid w:val="007F7AF0"/>
    <w:rsid w:val="007F7DFB"/>
    <w:rsid w:val="007F7FAA"/>
    <w:rsid w:val="00800113"/>
    <w:rsid w:val="00800186"/>
    <w:rsid w:val="008001B1"/>
    <w:rsid w:val="00800328"/>
    <w:rsid w:val="0080062E"/>
    <w:rsid w:val="00800854"/>
    <w:rsid w:val="008008CF"/>
    <w:rsid w:val="00800A66"/>
    <w:rsid w:val="00800B4E"/>
    <w:rsid w:val="00800C95"/>
    <w:rsid w:val="008011E7"/>
    <w:rsid w:val="00801347"/>
    <w:rsid w:val="00801380"/>
    <w:rsid w:val="008015CB"/>
    <w:rsid w:val="00801744"/>
    <w:rsid w:val="00801D1C"/>
    <w:rsid w:val="00801F2B"/>
    <w:rsid w:val="008023F0"/>
    <w:rsid w:val="00802A59"/>
    <w:rsid w:val="00802D5F"/>
    <w:rsid w:val="00803479"/>
    <w:rsid w:val="00803C08"/>
    <w:rsid w:val="00803EA4"/>
    <w:rsid w:val="008042ED"/>
    <w:rsid w:val="00804884"/>
    <w:rsid w:val="0080491C"/>
    <w:rsid w:val="00804A8D"/>
    <w:rsid w:val="00804D0F"/>
    <w:rsid w:val="00804F50"/>
    <w:rsid w:val="0080512D"/>
    <w:rsid w:val="008052D5"/>
    <w:rsid w:val="008052FF"/>
    <w:rsid w:val="0080558F"/>
    <w:rsid w:val="00805749"/>
    <w:rsid w:val="00805899"/>
    <w:rsid w:val="00805910"/>
    <w:rsid w:val="00805B78"/>
    <w:rsid w:val="00805EFD"/>
    <w:rsid w:val="00806035"/>
    <w:rsid w:val="00806BE8"/>
    <w:rsid w:val="00806C87"/>
    <w:rsid w:val="00806DE4"/>
    <w:rsid w:val="00806FBD"/>
    <w:rsid w:val="008072C8"/>
    <w:rsid w:val="0080748B"/>
    <w:rsid w:val="00810299"/>
    <w:rsid w:val="00810376"/>
    <w:rsid w:val="008104AD"/>
    <w:rsid w:val="0081068F"/>
    <w:rsid w:val="0081092B"/>
    <w:rsid w:val="00810BCB"/>
    <w:rsid w:val="0081134D"/>
    <w:rsid w:val="00811372"/>
    <w:rsid w:val="00811614"/>
    <w:rsid w:val="00811719"/>
    <w:rsid w:val="00811737"/>
    <w:rsid w:val="0081177E"/>
    <w:rsid w:val="0081199B"/>
    <w:rsid w:val="00811E4E"/>
    <w:rsid w:val="008120D7"/>
    <w:rsid w:val="0081276F"/>
    <w:rsid w:val="00812B00"/>
    <w:rsid w:val="00812BDA"/>
    <w:rsid w:val="00813000"/>
    <w:rsid w:val="00813121"/>
    <w:rsid w:val="0081314B"/>
    <w:rsid w:val="0081321B"/>
    <w:rsid w:val="008132ED"/>
    <w:rsid w:val="00813326"/>
    <w:rsid w:val="00813346"/>
    <w:rsid w:val="00813AC7"/>
    <w:rsid w:val="00813B29"/>
    <w:rsid w:val="00813BE4"/>
    <w:rsid w:val="00813C0C"/>
    <w:rsid w:val="00813DE2"/>
    <w:rsid w:val="00814430"/>
    <w:rsid w:val="00814514"/>
    <w:rsid w:val="0081462B"/>
    <w:rsid w:val="008146AF"/>
    <w:rsid w:val="00814CD9"/>
    <w:rsid w:val="00814D03"/>
    <w:rsid w:val="00814D7F"/>
    <w:rsid w:val="00815D7B"/>
    <w:rsid w:val="00815E46"/>
    <w:rsid w:val="0081648E"/>
    <w:rsid w:val="00816803"/>
    <w:rsid w:val="00816992"/>
    <w:rsid w:val="00816A07"/>
    <w:rsid w:val="00816C26"/>
    <w:rsid w:val="00816C6B"/>
    <w:rsid w:val="00817321"/>
    <w:rsid w:val="008175BD"/>
    <w:rsid w:val="00817756"/>
    <w:rsid w:val="008178C3"/>
    <w:rsid w:val="00817AFC"/>
    <w:rsid w:val="00817B8A"/>
    <w:rsid w:val="00817C08"/>
    <w:rsid w:val="00817D1D"/>
    <w:rsid w:val="00817D52"/>
    <w:rsid w:val="00817F18"/>
    <w:rsid w:val="00817F88"/>
    <w:rsid w:val="0082002E"/>
    <w:rsid w:val="00820184"/>
    <w:rsid w:val="00820193"/>
    <w:rsid w:val="008201C3"/>
    <w:rsid w:val="00820680"/>
    <w:rsid w:val="00820813"/>
    <w:rsid w:val="00820FA5"/>
    <w:rsid w:val="00820FD9"/>
    <w:rsid w:val="00821169"/>
    <w:rsid w:val="0082123D"/>
    <w:rsid w:val="00821723"/>
    <w:rsid w:val="0082184E"/>
    <w:rsid w:val="00821D0F"/>
    <w:rsid w:val="00821E7E"/>
    <w:rsid w:val="00822659"/>
    <w:rsid w:val="0082285B"/>
    <w:rsid w:val="0082298E"/>
    <w:rsid w:val="00822DB1"/>
    <w:rsid w:val="00822DF6"/>
    <w:rsid w:val="008234C7"/>
    <w:rsid w:val="00823DFC"/>
    <w:rsid w:val="00823FAC"/>
    <w:rsid w:val="00823FF2"/>
    <w:rsid w:val="0082421F"/>
    <w:rsid w:val="00824226"/>
    <w:rsid w:val="008245F5"/>
    <w:rsid w:val="008247B9"/>
    <w:rsid w:val="008247DD"/>
    <w:rsid w:val="008248EA"/>
    <w:rsid w:val="00824926"/>
    <w:rsid w:val="00824A97"/>
    <w:rsid w:val="00824C54"/>
    <w:rsid w:val="00824CD9"/>
    <w:rsid w:val="00824D46"/>
    <w:rsid w:val="0082526A"/>
    <w:rsid w:val="008253DE"/>
    <w:rsid w:val="00825462"/>
    <w:rsid w:val="008254ED"/>
    <w:rsid w:val="008255B4"/>
    <w:rsid w:val="00825CBF"/>
    <w:rsid w:val="0082618B"/>
    <w:rsid w:val="00826306"/>
    <w:rsid w:val="008266FF"/>
    <w:rsid w:val="00826761"/>
    <w:rsid w:val="00826BFE"/>
    <w:rsid w:val="00826D9F"/>
    <w:rsid w:val="00827295"/>
    <w:rsid w:val="008279EF"/>
    <w:rsid w:val="00827AD7"/>
    <w:rsid w:val="00827DD0"/>
    <w:rsid w:val="00830009"/>
    <w:rsid w:val="00830081"/>
    <w:rsid w:val="00830156"/>
    <w:rsid w:val="00830158"/>
    <w:rsid w:val="00830183"/>
    <w:rsid w:val="00830355"/>
    <w:rsid w:val="008308A0"/>
    <w:rsid w:val="00830CE9"/>
    <w:rsid w:val="00830D14"/>
    <w:rsid w:val="00830DC2"/>
    <w:rsid w:val="00830E5B"/>
    <w:rsid w:val="00830F3F"/>
    <w:rsid w:val="00830FE1"/>
    <w:rsid w:val="00831709"/>
    <w:rsid w:val="00831B3B"/>
    <w:rsid w:val="00831C4A"/>
    <w:rsid w:val="00831E92"/>
    <w:rsid w:val="00831F25"/>
    <w:rsid w:val="0083215B"/>
    <w:rsid w:val="00832275"/>
    <w:rsid w:val="008323AC"/>
    <w:rsid w:val="008323F6"/>
    <w:rsid w:val="00832410"/>
    <w:rsid w:val="0083253D"/>
    <w:rsid w:val="00832C1C"/>
    <w:rsid w:val="00832F15"/>
    <w:rsid w:val="00833092"/>
    <w:rsid w:val="008331A2"/>
    <w:rsid w:val="00833261"/>
    <w:rsid w:val="0083355E"/>
    <w:rsid w:val="00833621"/>
    <w:rsid w:val="008338DE"/>
    <w:rsid w:val="00833DB8"/>
    <w:rsid w:val="00833EE9"/>
    <w:rsid w:val="008341B9"/>
    <w:rsid w:val="008342A8"/>
    <w:rsid w:val="008345DE"/>
    <w:rsid w:val="00834681"/>
    <w:rsid w:val="008346E3"/>
    <w:rsid w:val="008347D4"/>
    <w:rsid w:val="0083480F"/>
    <w:rsid w:val="00834CDC"/>
    <w:rsid w:val="0083596C"/>
    <w:rsid w:val="008359E5"/>
    <w:rsid w:val="00835AEA"/>
    <w:rsid w:val="00835C72"/>
    <w:rsid w:val="00835E4D"/>
    <w:rsid w:val="00835FF3"/>
    <w:rsid w:val="008361EE"/>
    <w:rsid w:val="00836507"/>
    <w:rsid w:val="00836639"/>
    <w:rsid w:val="008366EA"/>
    <w:rsid w:val="0083682E"/>
    <w:rsid w:val="00836A60"/>
    <w:rsid w:val="00836D38"/>
    <w:rsid w:val="00836DBF"/>
    <w:rsid w:val="008370F2"/>
    <w:rsid w:val="008373F6"/>
    <w:rsid w:val="00837582"/>
    <w:rsid w:val="00837780"/>
    <w:rsid w:val="00837B31"/>
    <w:rsid w:val="00837D1F"/>
    <w:rsid w:val="00840014"/>
    <w:rsid w:val="0084041C"/>
    <w:rsid w:val="008404D1"/>
    <w:rsid w:val="00840BA8"/>
    <w:rsid w:val="00840C24"/>
    <w:rsid w:val="00840DDD"/>
    <w:rsid w:val="008412D7"/>
    <w:rsid w:val="0084157D"/>
    <w:rsid w:val="00841638"/>
    <w:rsid w:val="008416E9"/>
    <w:rsid w:val="00841745"/>
    <w:rsid w:val="00841BFB"/>
    <w:rsid w:val="00841C2D"/>
    <w:rsid w:val="008422BC"/>
    <w:rsid w:val="00842338"/>
    <w:rsid w:val="008426DA"/>
    <w:rsid w:val="00842A64"/>
    <w:rsid w:val="00842AFC"/>
    <w:rsid w:val="00842E0E"/>
    <w:rsid w:val="00842F67"/>
    <w:rsid w:val="008432EC"/>
    <w:rsid w:val="008433E2"/>
    <w:rsid w:val="00843493"/>
    <w:rsid w:val="00843780"/>
    <w:rsid w:val="00843FDA"/>
    <w:rsid w:val="008440A0"/>
    <w:rsid w:val="008441F5"/>
    <w:rsid w:val="008443D2"/>
    <w:rsid w:val="00844859"/>
    <w:rsid w:val="00844DAE"/>
    <w:rsid w:val="00845490"/>
    <w:rsid w:val="00845969"/>
    <w:rsid w:val="00845CEE"/>
    <w:rsid w:val="00845CF6"/>
    <w:rsid w:val="0084607F"/>
    <w:rsid w:val="00846098"/>
    <w:rsid w:val="0084632A"/>
    <w:rsid w:val="008464A9"/>
    <w:rsid w:val="0084652D"/>
    <w:rsid w:val="00846910"/>
    <w:rsid w:val="00847141"/>
    <w:rsid w:val="00847173"/>
    <w:rsid w:val="00847B1B"/>
    <w:rsid w:val="00847FA9"/>
    <w:rsid w:val="0085015B"/>
    <w:rsid w:val="00850D08"/>
    <w:rsid w:val="008514DF"/>
    <w:rsid w:val="008518B2"/>
    <w:rsid w:val="00851AA0"/>
    <w:rsid w:val="00851B4D"/>
    <w:rsid w:val="00851B9C"/>
    <w:rsid w:val="00851C13"/>
    <w:rsid w:val="00851E56"/>
    <w:rsid w:val="008520EB"/>
    <w:rsid w:val="00852B96"/>
    <w:rsid w:val="00852E12"/>
    <w:rsid w:val="008530CF"/>
    <w:rsid w:val="0085318F"/>
    <w:rsid w:val="00853286"/>
    <w:rsid w:val="0085330F"/>
    <w:rsid w:val="00853408"/>
    <w:rsid w:val="008534D3"/>
    <w:rsid w:val="00853774"/>
    <w:rsid w:val="00853A01"/>
    <w:rsid w:val="00853D7A"/>
    <w:rsid w:val="00853E5D"/>
    <w:rsid w:val="00853ED8"/>
    <w:rsid w:val="008541FD"/>
    <w:rsid w:val="008546FB"/>
    <w:rsid w:val="00854B6E"/>
    <w:rsid w:val="00854C94"/>
    <w:rsid w:val="00854CBF"/>
    <w:rsid w:val="00854D44"/>
    <w:rsid w:val="008550B7"/>
    <w:rsid w:val="00855115"/>
    <w:rsid w:val="00855124"/>
    <w:rsid w:val="0085524D"/>
    <w:rsid w:val="00855B99"/>
    <w:rsid w:val="00855BE9"/>
    <w:rsid w:val="00855D78"/>
    <w:rsid w:val="00855DE8"/>
    <w:rsid w:val="008562B1"/>
    <w:rsid w:val="00856320"/>
    <w:rsid w:val="00856655"/>
    <w:rsid w:val="00856A54"/>
    <w:rsid w:val="00856AF2"/>
    <w:rsid w:val="00856BD5"/>
    <w:rsid w:val="00856C3B"/>
    <w:rsid w:val="00856C8C"/>
    <w:rsid w:val="00856F0C"/>
    <w:rsid w:val="0085726F"/>
    <w:rsid w:val="00857422"/>
    <w:rsid w:val="00857488"/>
    <w:rsid w:val="008574A7"/>
    <w:rsid w:val="008576CD"/>
    <w:rsid w:val="00857991"/>
    <w:rsid w:val="008579A4"/>
    <w:rsid w:val="00857A0A"/>
    <w:rsid w:val="00857FA1"/>
    <w:rsid w:val="0086006C"/>
    <w:rsid w:val="00860349"/>
    <w:rsid w:val="008604C9"/>
    <w:rsid w:val="008605EB"/>
    <w:rsid w:val="00860887"/>
    <w:rsid w:val="008609E2"/>
    <w:rsid w:val="00860AB7"/>
    <w:rsid w:val="00860C9B"/>
    <w:rsid w:val="00860F21"/>
    <w:rsid w:val="00861028"/>
    <w:rsid w:val="0086103B"/>
    <w:rsid w:val="008610D2"/>
    <w:rsid w:val="008611C9"/>
    <w:rsid w:val="008616EC"/>
    <w:rsid w:val="0086178D"/>
    <w:rsid w:val="00861B37"/>
    <w:rsid w:val="00861E30"/>
    <w:rsid w:val="0086209C"/>
    <w:rsid w:val="0086215C"/>
    <w:rsid w:val="00862790"/>
    <w:rsid w:val="0086289F"/>
    <w:rsid w:val="0086296C"/>
    <w:rsid w:val="008629E7"/>
    <w:rsid w:val="00862B4D"/>
    <w:rsid w:val="00862CE9"/>
    <w:rsid w:val="00862D5A"/>
    <w:rsid w:val="00863089"/>
    <w:rsid w:val="00863229"/>
    <w:rsid w:val="00863337"/>
    <w:rsid w:val="00863397"/>
    <w:rsid w:val="008633E2"/>
    <w:rsid w:val="0086362A"/>
    <w:rsid w:val="0086395F"/>
    <w:rsid w:val="00864026"/>
    <w:rsid w:val="00864420"/>
    <w:rsid w:val="00864471"/>
    <w:rsid w:val="0086461B"/>
    <w:rsid w:val="00864967"/>
    <w:rsid w:val="00864ABF"/>
    <w:rsid w:val="00864D5C"/>
    <w:rsid w:val="008650ED"/>
    <w:rsid w:val="0086568D"/>
    <w:rsid w:val="008656D2"/>
    <w:rsid w:val="00865947"/>
    <w:rsid w:val="00865A02"/>
    <w:rsid w:val="00865E18"/>
    <w:rsid w:val="00865EBC"/>
    <w:rsid w:val="008661D2"/>
    <w:rsid w:val="00866250"/>
    <w:rsid w:val="008662FD"/>
    <w:rsid w:val="00866376"/>
    <w:rsid w:val="00866410"/>
    <w:rsid w:val="00866457"/>
    <w:rsid w:val="0086680C"/>
    <w:rsid w:val="008669C3"/>
    <w:rsid w:val="00866CCB"/>
    <w:rsid w:val="0086710D"/>
    <w:rsid w:val="0086738F"/>
    <w:rsid w:val="008673BA"/>
    <w:rsid w:val="008673C2"/>
    <w:rsid w:val="00867444"/>
    <w:rsid w:val="0086793B"/>
    <w:rsid w:val="00867CCF"/>
    <w:rsid w:val="00870208"/>
    <w:rsid w:val="008704B2"/>
    <w:rsid w:val="0087073B"/>
    <w:rsid w:val="00870AEF"/>
    <w:rsid w:val="00870C36"/>
    <w:rsid w:val="00870C9C"/>
    <w:rsid w:val="00870CEA"/>
    <w:rsid w:val="00870D3F"/>
    <w:rsid w:val="008710C0"/>
    <w:rsid w:val="00871323"/>
    <w:rsid w:val="008713EF"/>
    <w:rsid w:val="008715AB"/>
    <w:rsid w:val="00871904"/>
    <w:rsid w:val="00871B84"/>
    <w:rsid w:val="00871BCE"/>
    <w:rsid w:val="00871D21"/>
    <w:rsid w:val="00872364"/>
    <w:rsid w:val="00872A28"/>
    <w:rsid w:val="008732B4"/>
    <w:rsid w:val="0087340E"/>
    <w:rsid w:val="00873826"/>
    <w:rsid w:val="008738A0"/>
    <w:rsid w:val="008739A0"/>
    <w:rsid w:val="008739F8"/>
    <w:rsid w:val="00873AEA"/>
    <w:rsid w:val="00873D25"/>
    <w:rsid w:val="0087405E"/>
    <w:rsid w:val="008740F9"/>
    <w:rsid w:val="00874277"/>
    <w:rsid w:val="008742F7"/>
    <w:rsid w:val="00874A09"/>
    <w:rsid w:val="00874EA5"/>
    <w:rsid w:val="00875A9E"/>
    <w:rsid w:val="00876446"/>
    <w:rsid w:val="00876640"/>
    <w:rsid w:val="00876686"/>
    <w:rsid w:val="00876A13"/>
    <w:rsid w:val="00876B5F"/>
    <w:rsid w:val="00876C75"/>
    <w:rsid w:val="00876CB1"/>
    <w:rsid w:val="00876CC7"/>
    <w:rsid w:val="00876D3B"/>
    <w:rsid w:val="00877279"/>
    <w:rsid w:val="00877372"/>
    <w:rsid w:val="008775E9"/>
    <w:rsid w:val="0087789B"/>
    <w:rsid w:val="00877A7E"/>
    <w:rsid w:val="00877DC4"/>
    <w:rsid w:val="0088005A"/>
    <w:rsid w:val="008801EC"/>
    <w:rsid w:val="0088021F"/>
    <w:rsid w:val="008804CD"/>
    <w:rsid w:val="008804DC"/>
    <w:rsid w:val="008806AD"/>
    <w:rsid w:val="00880C33"/>
    <w:rsid w:val="00880F44"/>
    <w:rsid w:val="008811CA"/>
    <w:rsid w:val="00881229"/>
    <w:rsid w:val="00881517"/>
    <w:rsid w:val="008815D2"/>
    <w:rsid w:val="0088191B"/>
    <w:rsid w:val="00881F7E"/>
    <w:rsid w:val="00882044"/>
    <w:rsid w:val="008825B6"/>
    <w:rsid w:val="0088326B"/>
    <w:rsid w:val="008833E9"/>
    <w:rsid w:val="0088361F"/>
    <w:rsid w:val="00883C09"/>
    <w:rsid w:val="00883FD4"/>
    <w:rsid w:val="00884009"/>
    <w:rsid w:val="0088403E"/>
    <w:rsid w:val="008840B1"/>
    <w:rsid w:val="00884A3F"/>
    <w:rsid w:val="00884B6D"/>
    <w:rsid w:val="00885080"/>
    <w:rsid w:val="008852B0"/>
    <w:rsid w:val="008855EB"/>
    <w:rsid w:val="008858F7"/>
    <w:rsid w:val="00885962"/>
    <w:rsid w:val="00885A10"/>
    <w:rsid w:val="00885AE7"/>
    <w:rsid w:val="00885B1B"/>
    <w:rsid w:val="00885BC4"/>
    <w:rsid w:val="00885C2B"/>
    <w:rsid w:val="00885FB2"/>
    <w:rsid w:val="00886A82"/>
    <w:rsid w:val="00886DEE"/>
    <w:rsid w:val="00886E35"/>
    <w:rsid w:val="00886EA8"/>
    <w:rsid w:val="00887104"/>
    <w:rsid w:val="008872F8"/>
    <w:rsid w:val="00887961"/>
    <w:rsid w:val="00890165"/>
    <w:rsid w:val="0089022B"/>
    <w:rsid w:val="008903F5"/>
    <w:rsid w:val="008904DD"/>
    <w:rsid w:val="0089056F"/>
    <w:rsid w:val="00890706"/>
    <w:rsid w:val="008909D3"/>
    <w:rsid w:val="00890AEC"/>
    <w:rsid w:val="00890F57"/>
    <w:rsid w:val="0089136B"/>
    <w:rsid w:val="008913FF"/>
    <w:rsid w:val="00891545"/>
    <w:rsid w:val="0089193E"/>
    <w:rsid w:val="00891A13"/>
    <w:rsid w:val="00891D1E"/>
    <w:rsid w:val="00892477"/>
    <w:rsid w:val="0089251F"/>
    <w:rsid w:val="00892A69"/>
    <w:rsid w:val="00892C3B"/>
    <w:rsid w:val="00892C59"/>
    <w:rsid w:val="00892E09"/>
    <w:rsid w:val="00893386"/>
    <w:rsid w:val="00893603"/>
    <w:rsid w:val="008936A0"/>
    <w:rsid w:val="008937D3"/>
    <w:rsid w:val="0089381A"/>
    <w:rsid w:val="00893B08"/>
    <w:rsid w:val="008943FC"/>
    <w:rsid w:val="008945E4"/>
    <w:rsid w:val="008946D5"/>
    <w:rsid w:val="00894787"/>
    <w:rsid w:val="008947FF"/>
    <w:rsid w:val="00894843"/>
    <w:rsid w:val="00894F2E"/>
    <w:rsid w:val="0089526A"/>
    <w:rsid w:val="00895698"/>
    <w:rsid w:val="00895A05"/>
    <w:rsid w:val="00895A0A"/>
    <w:rsid w:val="00895B48"/>
    <w:rsid w:val="00895C8B"/>
    <w:rsid w:val="00895D52"/>
    <w:rsid w:val="00895E62"/>
    <w:rsid w:val="00896A02"/>
    <w:rsid w:val="00896B61"/>
    <w:rsid w:val="00896C61"/>
    <w:rsid w:val="00896CEE"/>
    <w:rsid w:val="00897109"/>
    <w:rsid w:val="008972EE"/>
    <w:rsid w:val="008977FB"/>
    <w:rsid w:val="00897C27"/>
    <w:rsid w:val="00897CCB"/>
    <w:rsid w:val="00897F09"/>
    <w:rsid w:val="00897F3E"/>
    <w:rsid w:val="008A0668"/>
    <w:rsid w:val="008A0676"/>
    <w:rsid w:val="008A0706"/>
    <w:rsid w:val="008A07A6"/>
    <w:rsid w:val="008A0CE0"/>
    <w:rsid w:val="008A13CF"/>
    <w:rsid w:val="008A15B2"/>
    <w:rsid w:val="008A22C0"/>
    <w:rsid w:val="008A2435"/>
    <w:rsid w:val="008A2624"/>
    <w:rsid w:val="008A2798"/>
    <w:rsid w:val="008A28DE"/>
    <w:rsid w:val="008A28E4"/>
    <w:rsid w:val="008A2A0A"/>
    <w:rsid w:val="008A2A3B"/>
    <w:rsid w:val="008A2C6D"/>
    <w:rsid w:val="008A2E7D"/>
    <w:rsid w:val="008A3726"/>
    <w:rsid w:val="008A39BB"/>
    <w:rsid w:val="008A3A9F"/>
    <w:rsid w:val="008A3BC6"/>
    <w:rsid w:val="008A3D21"/>
    <w:rsid w:val="008A3E36"/>
    <w:rsid w:val="008A45E7"/>
    <w:rsid w:val="008A4984"/>
    <w:rsid w:val="008A4999"/>
    <w:rsid w:val="008A49CF"/>
    <w:rsid w:val="008A4A44"/>
    <w:rsid w:val="008A4D76"/>
    <w:rsid w:val="008A4F43"/>
    <w:rsid w:val="008A4F5C"/>
    <w:rsid w:val="008A4F5F"/>
    <w:rsid w:val="008A5080"/>
    <w:rsid w:val="008A5290"/>
    <w:rsid w:val="008A580B"/>
    <w:rsid w:val="008A5BB2"/>
    <w:rsid w:val="008A5E7C"/>
    <w:rsid w:val="008A6229"/>
    <w:rsid w:val="008A6420"/>
    <w:rsid w:val="008A6473"/>
    <w:rsid w:val="008A6673"/>
    <w:rsid w:val="008A6754"/>
    <w:rsid w:val="008A722B"/>
    <w:rsid w:val="008A7E7E"/>
    <w:rsid w:val="008A7EBB"/>
    <w:rsid w:val="008B008B"/>
    <w:rsid w:val="008B030D"/>
    <w:rsid w:val="008B03E7"/>
    <w:rsid w:val="008B097B"/>
    <w:rsid w:val="008B09E3"/>
    <w:rsid w:val="008B0F59"/>
    <w:rsid w:val="008B1516"/>
    <w:rsid w:val="008B156F"/>
    <w:rsid w:val="008B1607"/>
    <w:rsid w:val="008B1AF3"/>
    <w:rsid w:val="008B1B75"/>
    <w:rsid w:val="008B1E37"/>
    <w:rsid w:val="008B1EF5"/>
    <w:rsid w:val="008B20DE"/>
    <w:rsid w:val="008B22D2"/>
    <w:rsid w:val="008B2492"/>
    <w:rsid w:val="008B25E5"/>
    <w:rsid w:val="008B25F7"/>
    <w:rsid w:val="008B2B6F"/>
    <w:rsid w:val="008B2CCC"/>
    <w:rsid w:val="008B2F1E"/>
    <w:rsid w:val="008B31FC"/>
    <w:rsid w:val="008B3745"/>
    <w:rsid w:val="008B380F"/>
    <w:rsid w:val="008B392A"/>
    <w:rsid w:val="008B3B59"/>
    <w:rsid w:val="008B3C91"/>
    <w:rsid w:val="008B40CD"/>
    <w:rsid w:val="008B43A8"/>
    <w:rsid w:val="008B4833"/>
    <w:rsid w:val="008B4B14"/>
    <w:rsid w:val="008B4BAE"/>
    <w:rsid w:val="008B4BF6"/>
    <w:rsid w:val="008B4C1A"/>
    <w:rsid w:val="008B4CA4"/>
    <w:rsid w:val="008B4CD7"/>
    <w:rsid w:val="008B4F4C"/>
    <w:rsid w:val="008B5419"/>
    <w:rsid w:val="008B56E5"/>
    <w:rsid w:val="008B5778"/>
    <w:rsid w:val="008B59A3"/>
    <w:rsid w:val="008B5C17"/>
    <w:rsid w:val="008B5CB1"/>
    <w:rsid w:val="008B5F17"/>
    <w:rsid w:val="008B62B3"/>
    <w:rsid w:val="008B6323"/>
    <w:rsid w:val="008B63E0"/>
    <w:rsid w:val="008B6A10"/>
    <w:rsid w:val="008B6E84"/>
    <w:rsid w:val="008B6F4B"/>
    <w:rsid w:val="008B7068"/>
    <w:rsid w:val="008B7373"/>
    <w:rsid w:val="008B73A0"/>
    <w:rsid w:val="008B751F"/>
    <w:rsid w:val="008B782B"/>
    <w:rsid w:val="008B7D09"/>
    <w:rsid w:val="008B7E8E"/>
    <w:rsid w:val="008B7EFC"/>
    <w:rsid w:val="008C021D"/>
    <w:rsid w:val="008C0243"/>
    <w:rsid w:val="008C050B"/>
    <w:rsid w:val="008C0698"/>
    <w:rsid w:val="008C0793"/>
    <w:rsid w:val="008C0E8C"/>
    <w:rsid w:val="008C10E2"/>
    <w:rsid w:val="008C11BE"/>
    <w:rsid w:val="008C12A0"/>
    <w:rsid w:val="008C1A00"/>
    <w:rsid w:val="008C1EAB"/>
    <w:rsid w:val="008C2209"/>
    <w:rsid w:val="008C24FE"/>
    <w:rsid w:val="008C2B1C"/>
    <w:rsid w:val="008C2C53"/>
    <w:rsid w:val="008C2CED"/>
    <w:rsid w:val="008C2D55"/>
    <w:rsid w:val="008C2FC7"/>
    <w:rsid w:val="008C2FDF"/>
    <w:rsid w:val="008C412F"/>
    <w:rsid w:val="008C43F9"/>
    <w:rsid w:val="008C458D"/>
    <w:rsid w:val="008C46E9"/>
    <w:rsid w:val="008C473E"/>
    <w:rsid w:val="008C4A93"/>
    <w:rsid w:val="008C4B7E"/>
    <w:rsid w:val="008C4E7E"/>
    <w:rsid w:val="008C4EE4"/>
    <w:rsid w:val="008C523E"/>
    <w:rsid w:val="008C53F1"/>
    <w:rsid w:val="008C59C7"/>
    <w:rsid w:val="008C5A45"/>
    <w:rsid w:val="008C5F77"/>
    <w:rsid w:val="008C635A"/>
    <w:rsid w:val="008C6FC9"/>
    <w:rsid w:val="008C70FE"/>
    <w:rsid w:val="008C721F"/>
    <w:rsid w:val="008C7259"/>
    <w:rsid w:val="008C7525"/>
    <w:rsid w:val="008C790E"/>
    <w:rsid w:val="008C7E17"/>
    <w:rsid w:val="008C7E27"/>
    <w:rsid w:val="008D0041"/>
    <w:rsid w:val="008D01AA"/>
    <w:rsid w:val="008D0239"/>
    <w:rsid w:val="008D06FC"/>
    <w:rsid w:val="008D0A0C"/>
    <w:rsid w:val="008D0B46"/>
    <w:rsid w:val="008D0BA1"/>
    <w:rsid w:val="008D0C7F"/>
    <w:rsid w:val="008D0D68"/>
    <w:rsid w:val="008D0F8E"/>
    <w:rsid w:val="008D10F1"/>
    <w:rsid w:val="008D18E7"/>
    <w:rsid w:val="008D1928"/>
    <w:rsid w:val="008D196B"/>
    <w:rsid w:val="008D1981"/>
    <w:rsid w:val="008D1BFC"/>
    <w:rsid w:val="008D227E"/>
    <w:rsid w:val="008D22C7"/>
    <w:rsid w:val="008D26C5"/>
    <w:rsid w:val="008D307E"/>
    <w:rsid w:val="008D3184"/>
    <w:rsid w:val="008D32E2"/>
    <w:rsid w:val="008D353C"/>
    <w:rsid w:val="008D39CC"/>
    <w:rsid w:val="008D3C5E"/>
    <w:rsid w:val="008D3E0B"/>
    <w:rsid w:val="008D3E22"/>
    <w:rsid w:val="008D4375"/>
    <w:rsid w:val="008D44C5"/>
    <w:rsid w:val="008D4531"/>
    <w:rsid w:val="008D4596"/>
    <w:rsid w:val="008D4686"/>
    <w:rsid w:val="008D46CC"/>
    <w:rsid w:val="008D4AD4"/>
    <w:rsid w:val="008D4C71"/>
    <w:rsid w:val="008D4D1E"/>
    <w:rsid w:val="008D520A"/>
    <w:rsid w:val="008D5292"/>
    <w:rsid w:val="008D5426"/>
    <w:rsid w:val="008D5A28"/>
    <w:rsid w:val="008D5AE3"/>
    <w:rsid w:val="008D5C9C"/>
    <w:rsid w:val="008D5DFA"/>
    <w:rsid w:val="008D606F"/>
    <w:rsid w:val="008D6327"/>
    <w:rsid w:val="008D65FB"/>
    <w:rsid w:val="008D6750"/>
    <w:rsid w:val="008D6F0C"/>
    <w:rsid w:val="008D6F36"/>
    <w:rsid w:val="008D70F3"/>
    <w:rsid w:val="008D70FC"/>
    <w:rsid w:val="008D712C"/>
    <w:rsid w:val="008D75CB"/>
    <w:rsid w:val="008D774B"/>
    <w:rsid w:val="008D78C6"/>
    <w:rsid w:val="008D7A07"/>
    <w:rsid w:val="008D7C93"/>
    <w:rsid w:val="008D7DB1"/>
    <w:rsid w:val="008D7E9D"/>
    <w:rsid w:val="008E020E"/>
    <w:rsid w:val="008E02AD"/>
    <w:rsid w:val="008E05B7"/>
    <w:rsid w:val="008E063F"/>
    <w:rsid w:val="008E06B1"/>
    <w:rsid w:val="008E0A21"/>
    <w:rsid w:val="008E0B2B"/>
    <w:rsid w:val="008E0B43"/>
    <w:rsid w:val="008E10E3"/>
    <w:rsid w:val="008E1372"/>
    <w:rsid w:val="008E19EC"/>
    <w:rsid w:val="008E1D01"/>
    <w:rsid w:val="008E1E68"/>
    <w:rsid w:val="008E20C1"/>
    <w:rsid w:val="008E239F"/>
    <w:rsid w:val="008E2501"/>
    <w:rsid w:val="008E2522"/>
    <w:rsid w:val="008E2AF5"/>
    <w:rsid w:val="008E2AF9"/>
    <w:rsid w:val="008E2B5A"/>
    <w:rsid w:val="008E2B66"/>
    <w:rsid w:val="008E2F09"/>
    <w:rsid w:val="008E3042"/>
    <w:rsid w:val="008E3108"/>
    <w:rsid w:val="008E314F"/>
    <w:rsid w:val="008E3410"/>
    <w:rsid w:val="008E39EB"/>
    <w:rsid w:val="008E3B0B"/>
    <w:rsid w:val="008E3BA6"/>
    <w:rsid w:val="008E3BB0"/>
    <w:rsid w:val="008E3D7C"/>
    <w:rsid w:val="008E3DC4"/>
    <w:rsid w:val="008E3E0D"/>
    <w:rsid w:val="008E4712"/>
    <w:rsid w:val="008E47B1"/>
    <w:rsid w:val="008E4E9D"/>
    <w:rsid w:val="008E508B"/>
    <w:rsid w:val="008E5154"/>
    <w:rsid w:val="008E52E2"/>
    <w:rsid w:val="008E5381"/>
    <w:rsid w:val="008E5BB9"/>
    <w:rsid w:val="008E5D1A"/>
    <w:rsid w:val="008E5F9B"/>
    <w:rsid w:val="008E603A"/>
    <w:rsid w:val="008E629F"/>
    <w:rsid w:val="008E62C5"/>
    <w:rsid w:val="008E641A"/>
    <w:rsid w:val="008E6627"/>
    <w:rsid w:val="008E66E2"/>
    <w:rsid w:val="008E69AF"/>
    <w:rsid w:val="008E6A99"/>
    <w:rsid w:val="008E6E55"/>
    <w:rsid w:val="008E7046"/>
    <w:rsid w:val="008E706F"/>
    <w:rsid w:val="008E728B"/>
    <w:rsid w:val="008E72B3"/>
    <w:rsid w:val="008E76FE"/>
    <w:rsid w:val="008E7A10"/>
    <w:rsid w:val="008E7B1E"/>
    <w:rsid w:val="008F00EE"/>
    <w:rsid w:val="008F01FB"/>
    <w:rsid w:val="008F03E1"/>
    <w:rsid w:val="008F058F"/>
    <w:rsid w:val="008F09AA"/>
    <w:rsid w:val="008F0B47"/>
    <w:rsid w:val="008F0C7C"/>
    <w:rsid w:val="008F0DFD"/>
    <w:rsid w:val="008F0F60"/>
    <w:rsid w:val="008F1001"/>
    <w:rsid w:val="008F1545"/>
    <w:rsid w:val="008F17AE"/>
    <w:rsid w:val="008F1A15"/>
    <w:rsid w:val="008F1E38"/>
    <w:rsid w:val="008F1ECE"/>
    <w:rsid w:val="008F23C8"/>
    <w:rsid w:val="008F2431"/>
    <w:rsid w:val="008F2541"/>
    <w:rsid w:val="008F25C5"/>
    <w:rsid w:val="008F2953"/>
    <w:rsid w:val="008F298C"/>
    <w:rsid w:val="008F2CF5"/>
    <w:rsid w:val="008F3387"/>
    <w:rsid w:val="008F3479"/>
    <w:rsid w:val="008F34D8"/>
    <w:rsid w:val="008F36BB"/>
    <w:rsid w:val="008F371F"/>
    <w:rsid w:val="008F3B1F"/>
    <w:rsid w:val="008F3C6A"/>
    <w:rsid w:val="008F426B"/>
    <w:rsid w:val="008F4398"/>
    <w:rsid w:val="008F43AA"/>
    <w:rsid w:val="008F4410"/>
    <w:rsid w:val="008F462C"/>
    <w:rsid w:val="008F491B"/>
    <w:rsid w:val="008F4983"/>
    <w:rsid w:val="008F49A3"/>
    <w:rsid w:val="008F49E8"/>
    <w:rsid w:val="008F4AD5"/>
    <w:rsid w:val="008F4B53"/>
    <w:rsid w:val="008F4B9B"/>
    <w:rsid w:val="008F4C34"/>
    <w:rsid w:val="008F4D8B"/>
    <w:rsid w:val="008F4FA3"/>
    <w:rsid w:val="008F54FA"/>
    <w:rsid w:val="008F5511"/>
    <w:rsid w:val="008F56DD"/>
    <w:rsid w:val="008F5B37"/>
    <w:rsid w:val="008F68BE"/>
    <w:rsid w:val="008F6C0C"/>
    <w:rsid w:val="008F6CBA"/>
    <w:rsid w:val="008F73FE"/>
    <w:rsid w:val="008F75F8"/>
    <w:rsid w:val="008F7A42"/>
    <w:rsid w:val="008F7CF7"/>
    <w:rsid w:val="00900025"/>
    <w:rsid w:val="0090046B"/>
    <w:rsid w:val="00900ABB"/>
    <w:rsid w:val="00900B32"/>
    <w:rsid w:val="00900EAA"/>
    <w:rsid w:val="009011E7"/>
    <w:rsid w:val="009013A8"/>
    <w:rsid w:val="00901C05"/>
    <w:rsid w:val="00901CC9"/>
    <w:rsid w:val="00901D26"/>
    <w:rsid w:val="00901F99"/>
    <w:rsid w:val="009021F4"/>
    <w:rsid w:val="00902343"/>
    <w:rsid w:val="0090237B"/>
    <w:rsid w:val="009023EB"/>
    <w:rsid w:val="00902784"/>
    <w:rsid w:val="0090298F"/>
    <w:rsid w:val="00902AF1"/>
    <w:rsid w:val="00902CF3"/>
    <w:rsid w:val="00902D36"/>
    <w:rsid w:val="00902F1E"/>
    <w:rsid w:val="0090313F"/>
    <w:rsid w:val="009032AA"/>
    <w:rsid w:val="0090331B"/>
    <w:rsid w:val="00903954"/>
    <w:rsid w:val="00903B85"/>
    <w:rsid w:val="00903ED0"/>
    <w:rsid w:val="00903F63"/>
    <w:rsid w:val="0090411D"/>
    <w:rsid w:val="00904226"/>
    <w:rsid w:val="0090451C"/>
    <w:rsid w:val="009046E4"/>
    <w:rsid w:val="00904833"/>
    <w:rsid w:val="0090491B"/>
    <w:rsid w:val="00904934"/>
    <w:rsid w:val="00904A61"/>
    <w:rsid w:val="00904C1F"/>
    <w:rsid w:val="009051A0"/>
    <w:rsid w:val="00905979"/>
    <w:rsid w:val="009059EC"/>
    <w:rsid w:val="00905E09"/>
    <w:rsid w:val="00905E7D"/>
    <w:rsid w:val="009060B2"/>
    <w:rsid w:val="009061BA"/>
    <w:rsid w:val="00906A9B"/>
    <w:rsid w:val="00906B8F"/>
    <w:rsid w:val="00906BE0"/>
    <w:rsid w:val="00906F6E"/>
    <w:rsid w:val="009070F3"/>
    <w:rsid w:val="0090736C"/>
    <w:rsid w:val="009073A9"/>
    <w:rsid w:val="009076EB"/>
    <w:rsid w:val="00907941"/>
    <w:rsid w:val="00907C39"/>
    <w:rsid w:val="00907C44"/>
    <w:rsid w:val="00907C93"/>
    <w:rsid w:val="00907CC4"/>
    <w:rsid w:val="00907D48"/>
    <w:rsid w:val="00907EC7"/>
    <w:rsid w:val="00907EFF"/>
    <w:rsid w:val="00907FF0"/>
    <w:rsid w:val="0091002F"/>
    <w:rsid w:val="009101D8"/>
    <w:rsid w:val="009103EC"/>
    <w:rsid w:val="00910530"/>
    <w:rsid w:val="00910D86"/>
    <w:rsid w:val="00910EBC"/>
    <w:rsid w:val="00911C2E"/>
    <w:rsid w:val="0091204F"/>
    <w:rsid w:val="0091228B"/>
    <w:rsid w:val="00912507"/>
    <w:rsid w:val="009129FF"/>
    <w:rsid w:val="00913287"/>
    <w:rsid w:val="0091379C"/>
    <w:rsid w:val="00913AB5"/>
    <w:rsid w:val="00913DB5"/>
    <w:rsid w:val="00913DCC"/>
    <w:rsid w:val="00913F4D"/>
    <w:rsid w:val="009140DC"/>
    <w:rsid w:val="00914264"/>
    <w:rsid w:val="009142CB"/>
    <w:rsid w:val="009144DE"/>
    <w:rsid w:val="00914A38"/>
    <w:rsid w:val="00914F76"/>
    <w:rsid w:val="00914FC7"/>
    <w:rsid w:val="00915467"/>
    <w:rsid w:val="009155B9"/>
    <w:rsid w:val="00915A8C"/>
    <w:rsid w:val="00915B28"/>
    <w:rsid w:val="00915B59"/>
    <w:rsid w:val="00915EBD"/>
    <w:rsid w:val="0091614C"/>
    <w:rsid w:val="009167C0"/>
    <w:rsid w:val="00916841"/>
    <w:rsid w:val="00916B46"/>
    <w:rsid w:val="00916CDC"/>
    <w:rsid w:val="0091743C"/>
    <w:rsid w:val="00917544"/>
    <w:rsid w:val="0091765D"/>
    <w:rsid w:val="00917942"/>
    <w:rsid w:val="00917B98"/>
    <w:rsid w:val="00917EA1"/>
    <w:rsid w:val="00917F1F"/>
    <w:rsid w:val="00917F74"/>
    <w:rsid w:val="00917F92"/>
    <w:rsid w:val="009202AF"/>
    <w:rsid w:val="009202CD"/>
    <w:rsid w:val="0092054D"/>
    <w:rsid w:val="009207FE"/>
    <w:rsid w:val="00920CB4"/>
    <w:rsid w:val="009210DB"/>
    <w:rsid w:val="009210E3"/>
    <w:rsid w:val="0092131D"/>
    <w:rsid w:val="009213D8"/>
    <w:rsid w:val="009213F6"/>
    <w:rsid w:val="00921B08"/>
    <w:rsid w:val="00921E11"/>
    <w:rsid w:val="0092204C"/>
    <w:rsid w:val="0092211B"/>
    <w:rsid w:val="0092214B"/>
    <w:rsid w:val="009225BC"/>
    <w:rsid w:val="0092263B"/>
    <w:rsid w:val="00922691"/>
    <w:rsid w:val="00922AE8"/>
    <w:rsid w:val="00922EE3"/>
    <w:rsid w:val="00923097"/>
    <w:rsid w:val="00923212"/>
    <w:rsid w:val="009239EB"/>
    <w:rsid w:val="00923AF3"/>
    <w:rsid w:val="00924172"/>
    <w:rsid w:val="009245B1"/>
    <w:rsid w:val="009245C0"/>
    <w:rsid w:val="009246C6"/>
    <w:rsid w:val="00924796"/>
    <w:rsid w:val="009248F5"/>
    <w:rsid w:val="00924A64"/>
    <w:rsid w:val="00924AA6"/>
    <w:rsid w:val="00924B94"/>
    <w:rsid w:val="00924BB7"/>
    <w:rsid w:val="0092500F"/>
    <w:rsid w:val="00925010"/>
    <w:rsid w:val="00925130"/>
    <w:rsid w:val="009257D4"/>
    <w:rsid w:val="00925AA5"/>
    <w:rsid w:val="00925B95"/>
    <w:rsid w:val="00925C12"/>
    <w:rsid w:val="00925C27"/>
    <w:rsid w:val="009261E4"/>
    <w:rsid w:val="0092655B"/>
    <w:rsid w:val="00926577"/>
    <w:rsid w:val="009266FE"/>
    <w:rsid w:val="009267F5"/>
    <w:rsid w:val="00926B1A"/>
    <w:rsid w:val="00926C9C"/>
    <w:rsid w:val="00926CB6"/>
    <w:rsid w:val="009270D7"/>
    <w:rsid w:val="009272C7"/>
    <w:rsid w:val="0092744D"/>
    <w:rsid w:val="009274E2"/>
    <w:rsid w:val="00927663"/>
    <w:rsid w:val="00927672"/>
    <w:rsid w:val="0092795B"/>
    <w:rsid w:val="009279AD"/>
    <w:rsid w:val="00927C7B"/>
    <w:rsid w:val="00927F24"/>
    <w:rsid w:val="00927FE5"/>
    <w:rsid w:val="00930149"/>
    <w:rsid w:val="009301DC"/>
    <w:rsid w:val="00930216"/>
    <w:rsid w:val="0093086C"/>
    <w:rsid w:val="00931738"/>
    <w:rsid w:val="00931B00"/>
    <w:rsid w:val="00931FE4"/>
    <w:rsid w:val="009321F0"/>
    <w:rsid w:val="009324D4"/>
    <w:rsid w:val="009325CC"/>
    <w:rsid w:val="00932841"/>
    <w:rsid w:val="00932938"/>
    <w:rsid w:val="00932FB0"/>
    <w:rsid w:val="00933076"/>
    <w:rsid w:val="00933124"/>
    <w:rsid w:val="0093327C"/>
    <w:rsid w:val="009332E6"/>
    <w:rsid w:val="00933331"/>
    <w:rsid w:val="00933367"/>
    <w:rsid w:val="009333B0"/>
    <w:rsid w:val="009333BC"/>
    <w:rsid w:val="00933857"/>
    <w:rsid w:val="00933B61"/>
    <w:rsid w:val="00934121"/>
    <w:rsid w:val="009344BA"/>
    <w:rsid w:val="00934B7B"/>
    <w:rsid w:val="00935352"/>
    <w:rsid w:val="00935B00"/>
    <w:rsid w:val="00935C38"/>
    <w:rsid w:val="0093615E"/>
    <w:rsid w:val="009362C5"/>
    <w:rsid w:val="00936BCF"/>
    <w:rsid w:val="00937057"/>
    <w:rsid w:val="009378C9"/>
    <w:rsid w:val="00937B56"/>
    <w:rsid w:val="00937CFA"/>
    <w:rsid w:val="009400BC"/>
    <w:rsid w:val="00940187"/>
    <w:rsid w:val="0094034F"/>
    <w:rsid w:val="00940436"/>
    <w:rsid w:val="0094065A"/>
    <w:rsid w:val="00940A72"/>
    <w:rsid w:val="00940B7C"/>
    <w:rsid w:val="00940F62"/>
    <w:rsid w:val="00941019"/>
    <w:rsid w:val="00941117"/>
    <w:rsid w:val="00941245"/>
    <w:rsid w:val="00941288"/>
    <w:rsid w:val="00941573"/>
    <w:rsid w:val="00941B1B"/>
    <w:rsid w:val="00941CAF"/>
    <w:rsid w:val="00941CB8"/>
    <w:rsid w:val="00941D19"/>
    <w:rsid w:val="00941E34"/>
    <w:rsid w:val="00941F50"/>
    <w:rsid w:val="009421B7"/>
    <w:rsid w:val="00942265"/>
    <w:rsid w:val="00942316"/>
    <w:rsid w:val="009427A4"/>
    <w:rsid w:val="00942851"/>
    <w:rsid w:val="009428EB"/>
    <w:rsid w:val="00942B30"/>
    <w:rsid w:val="00942E51"/>
    <w:rsid w:val="00942F43"/>
    <w:rsid w:val="0094307C"/>
    <w:rsid w:val="00943214"/>
    <w:rsid w:val="009433E9"/>
    <w:rsid w:val="0094348E"/>
    <w:rsid w:val="0094352D"/>
    <w:rsid w:val="0094375E"/>
    <w:rsid w:val="00943A53"/>
    <w:rsid w:val="00943C93"/>
    <w:rsid w:val="00943E17"/>
    <w:rsid w:val="00943F9A"/>
    <w:rsid w:val="00944194"/>
    <w:rsid w:val="0094445B"/>
    <w:rsid w:val="009444C8"/>
    <w:rsid w:val="00944989"/>
    <w:rsid w:val="00944A37"/>
    <w:rsid w:val="00944C2D"/>
    <w:rsid w:val="00945384"/>
    <w:rsid w:val="0094556E"/>
    <w:rsid w:val="0094571B"/>
    <w:rsid w:val="0094596F"/>
    <w:rsid w:val="00945A59"/>
    <w:rsid w:val="0094617E"/>
    <w:rsid w:val="009468E9"/>
    <w:rsid w:val="009468F6"/>
    <w:rsid w:val="00946A87"/>
    <w:rsid w:val="00946DC7"/>
    <w:rsid w:val="00946E9C"/>
    <w:rsid w:val="00947267"/>
    <w:rsid w:val="00947807"/>
    <w:rsid w:val="00947A62"/>
    <w:rsid w:val="00947C26"/>
    <w:rsid w:val="00947E90"/>
    <w:rsid w:val="00947F24"/>
    <w:rsid w:val="0095004B"/>
    <w:rsid w:val="0095041A"/>
    <w:rsid w:val="00950589"/>
    <w:rsid w:val="009505AB"/>
    <w:rsid w:val="00950A33"/>
    <w:rsid w:val="00950CA9"/>
    <w:rsid w:val="00951098"/>
    <w:rsid w:val="00951280"/>
    <w:rsid w:val="00951750"/>
    <w:rsid w:val="009517F2"/>
    <w:rsid w:val="00951B2F"/>
    <w:rsid w:val="009521F2"/>
    <w:rsid w:val="00952401"/>
    <w:rsid w:val="00952717"/>
    <w:rsid w:val="009527AD"/>
    <w:rsid w:val="0095287E"/>
    <w:rsid w:val="009528BE"/>
    <w:rsid w:val="009528C1"/>
    <w:rsid w:val="00952CD9"/>
    <w:rsid w:val="0095311C"/>
    <w:rsid w:val="00953190"/>
    <w:rsid w:val="0095327F"/>
    <w:rsid w:val="00953425"/>
    <w:rsid w:val="009534AB"/>
    <w:rsid w:val="00953741"/>
    <w:rsid w:val="009537A3"/>
    <w:rsid w:val="00953C1A"/>
    <w:rsid w:val="00953E34"/>
    <w:rsid w:val="00953E88"/>
    <w:rsid w:val="00953E93"/>
    <w:rsid w:val="00953F11"/>
    <w:rsid w:val="009540AE"/>
    <w:rsid w:val="0095458E"/>
    <w:rsid w:val="0095481A"/>
    <w:rsid w:val="00954A8F"/>
    <w:rsid w:val="00954D25"/>
    <w:rsid w:val="00954DD6"/>
    <w:rsid w:val="00954FF2"/>
    <w:rsid w:val="009555EA"/>
    <w:rsid w:val="00955B86"/>
    <w:rsid w:val="00955CA1"/>
    <w:rsid w:val="00955EE8"/>
    <w:rsid w:val="00955FA3"/>
    <w:rsid w:val="009567C9"/>
    <w:rsid w:val="00956AB6"/>
    <w:rsid w:val="00956C18"/>
    <w:rsid w:val="00956F54"/>
    <w:rsid w:val="00957006"/>
    <w:rsid w:val="00957176"/>
    <w:rsid w:val="009574BF"/>
    <w:rsid w:val="0095752C"/>
    <w:rsid w:val="00957919"/>
    <w:rsid w:val="00957B54"/>
    <w:rsid w:val="00957BCE"/>
    <w:rsid w:val="00957FBD"/>
    <w:rsid w:val="00957FE8"/>
    <w:rsid w:val="00960107"/>
    <w:rsid w:val="00960453"/>
    <w:rsid w:val="009608B1"/>
    <w:rsid w:val="0096093F"/>
    <w:rsid w:val="00960DCA"/>
    <w:rsid w:val="00960DF1"/>
    <w:rsid w:val="00961AA1"/>
    <w:rsid w:val="00962128"/>
    <w:rsid w:val="00962378"/>
    <w:rsid w:val="009625EC"/>
    <w:rsid w:val="0096283F"/>
    <w:rsid w:val="00962B58"/>
    <w:rsid w:val="00962E78"/>
    <w:rsid w:val="00962EC7"/>
    <w:rsid w:val="00963102"/>
    <w:rsid w:val="009631B5"/>
    <w:rsid w:val="009632A2"/>
    <w:rsid w:val="0096393C"/>
    <w:rsid w:val="0096394B"/>
    <w:rsid w:val="0096396E"/>
    <w:rsid w:val="00963D56"/>
    <w:rsid w:val="00963DF4"/>
    <w:rsid w:val="00963E23"/>
    <w:rsid w:val="00963FA2"/>
    <w:rsid w:val="00963FDB"/>
    <w:rsid w:val="0096418E"/>
    <w:rsid w:val="009641C9"/>
    <w:rsid w:val="00964855"/>
    <w:rsid w:val="00965113"/>
    <w:rsid w:val="00965558"/>
    <w:rsid w:val="00965694"/>
    <w:rsid w:val="009657A3"/>
    <w:rsid w:val="00965D79"/>
    <w:rsid w:val="00965E9F"/>
    <w:rsid w:val="00966110"/>
    <w:rsid w:val="009663C9"/>
    <w:rsid w:val="009669F9"/>
    <w:rsid w:val="00966ABE"/>
    <w:rsid w:val="00966CAF"/>
    <w:rsid w:val="00966D02"/>
    <w:rsid w:val="00966F66"/>
    <w:rsid w:val="00967154"/>
    <w:rsid w:val="0096733A"/>
    <w:rsid w:val="009677D7"/>
    <w:rsid w:val="00967A2A"/>
    <w:rsid w:val="00967AB3"/>
    <w:rsid w:val="009705C3"/>
    <w:rsid w:val="009708E3"/>
    <w:rsid w:val="009709E9"/>
    <w:rsid w:val="00970A07"/>
    <w:rsid w:val="00970AF7"/>
    <w:rsid w:val="00970DB5"/>
    <w:rsid w:val="0097105C"/>
    <w:rsid w:val="0097122C"/>
    <w:rsid w:val="00971366"/>
    <w:rsid w:val="00971723"/>
    <w:rsid w:val="009719CF"/>
    <w:rsid w:val="00971A13"/>
    <w:rsid w:val="00971AC8"/>
    <w:rsid w:val="00971BE7"/>
    <w:rsid w:val="0097299D"/>
    <w:rsid w:val="00972C73"/>
    <w:rsid w:val="00972ED1"/>
    <w:rsid w:val="009731CA"/>
    <w:rsid w:val="00973292"/>
    <w:rsid w:val="009733C3"/>
    <w:rsid w:val="00973A91"/>
    <w:rsid w:val="00973AA9"/>
    <w:rsid w:val="00973B3A"/>
    <w:rsid w:val="00973C02"/>
    <w:rsid w:val="00973D59"/>
    <w:rsid w:val="00974137"/>
    <w:rsid w:val="0097418F"/>
    <w:rsid w:val="009746D3"/>
    <w:rsid w:val="0097474A"/>
    <w:rsid w:val="00974AE1"/>
    <w:rsid w:val="00974B41"/>
    <w:rsid w:val="00974BD3"/>
    <w:rsid w:val="009754F8"/>
    <w:rsid w:val="0097551C"/>
    <w:rsid w:val="009755A9"/>
    <w:rsid w:val="009755CD"/>
    <w:rsid w:val="00975AD6"/>
    <w:rsid w:val="00975CC4"/>
    <w:rsid w:val="00975E38"/>
    <w:rsid w:val="00976566"/>
    <w:rsid w:val="00976AA6"/>
    <w:rsid w:val="00976B44"/>
    <w:rsid w:val="00976B65"/>
    <w:rsid w:val="00976E5D"/>
    <w:rsid w:val="00977376"/>
    <w:rsid w:val="0097752A"/>
    <w:rsid w:val="0097786A"/>
    <w:rsid w:val="009779FC"/>
    <w:rsid w:val="00977B59"/>
    <w:rsid w:val="00980047"/>
    <w:rsid w:val="009807EE"/>
    <w:rsid w:val="009807F9"/>
    <w:rsid w:val="00980850"/>
    <w:rsid w:val="009808D1"/>
    <w:rsid w:val="0098106C"/>
    <w:rsid w:val="00981374"/>
    <w:rsid w:val="009814D3"/>
    <w:rsid w:val="00981511"/>
    <w:rsid w:val="009815CE"/>
    <w:rsid w:val="00981B94"/>
    <w:rsid w:val="00981D97"/>
    <w:rsid w:val="00981FAC"/>
    <w:rsid w:val="00981FAD"/>
    <w:rsid w:val="009823C3"/>
    <w:rsid w:val="00982416"/>
    <w:rsid w:val="00982667"/>
    <w:rsid w:val="009826FB"/>
    <w:rsid w:val="009827F6"/>
    <w:rsid w:val="00982911"/>
    <w:rsid w:val="00982B43"/>
    <w:rsid w:val="00983017"/>
    <w:rsid w:val="00983485"/>
    <w:rsid w:val="009835FC"/>
    <w:rsid w:val="00983E1F"/>
    <w:rsid w:val="00983E25"/>
    <w:rsid w:val="009840CF"/>
    <w:rsid w:val="0098426E"/>
    <w:rsid w:val="0098439A"/>
    <w:rsid w:val="0098440F"/>
    <w:rsid w:val="009844DC"/>
    <w:rsid w:val="009845B3"/>
    <w:rsid w:val="009845E6"/>
    <w:rsid w:val="00984674"/>
    <w:rsid w:val="009846FE"/>
    <w:rsid w:val="00984FD4"/>
    <w:rsid w:val="009851B9"/>
    <w:rsid w:val="0098527B"/>
    <w:rsid w:val="009855BD"/>
    <w:rsid w:val="00985C1D"/>
    <w:rsid w:val="00985D25"/>
    <w:rsid w:val="00985F3A"/>
    <w:rsid w:val="0098621E"/>
    <w:rsid w:val="00986814"/>
    <w:rsid w:val="0098706D"/>
    <w:rsid w:val="00987616"/>
    <w:rsid w:val="00987634"/>
    <w:rsid w:val="009904BD"/>
    <w:rsid w:val="0099051B"/>
    <w:rsid w:val="00990C8A"/>
    <w:rsid w:val="0099109F"/>
    <w:rsid w:val="0099121F"/>
    <w:rsid w:val="0099128E"/>
    <w:rsid w:val="00991411"/>
    <w:rsid w:val="00991499"/>
    <w:rsid w:val="009915CC"/>
    <w:rsid w:val="009916E4"/>
    <w:rsid w:val="00991B7A"/>
    <w:rsid w:val="00991BB0"/>
    <w:rsid w:val="00991DAF"/>
    <w:rsid w:val="00992010"/>
    <w:rsid w:val="0099220E"/>
    <w:rsid w:val="00992332"/>
    <w:rsid w:val="00992721"/>
    <w:rsid w:val="00992912"/>
    <w:rsid w:val="00992BA5"/>
    <w:rsid w:val="00992CE2"/>
    <w:rsid w:val="00992CFB"/>
    <w:rsid w:val="0099303B"/>
    <w:rsid w:val="009931FF"/>
    <w:rsid w:val="00993273"/>
    <w:rsid w:val="009934EB"/>
    <w:rsid w:val="00993523"/>
    <w:rsid w:val="009943C8"/>
    <w:rsid w:val="009943CF"/>
    <w:rsid w:val="009948B1"/>
    <w:rsid w:val="00995143"/>
    <w:rsid w:val="0099517D"/>
    <w:rsid w:val="009951EB"/>
    <w:rsid w:val="00995705"/>
    <w:rsid w:val="0099591D"/>
    <w:rsid w:val="00995B05"/>
    <w:rsid w:val="00995BE5"/>
    <w:rsid w:val="00995DFE"/>
    <w:rsid w:val="00996222"/>
    <w:rsid w:val="009964CF"/>
    <w:rsid w:val="0099673C"/>
    <w:rsid w:val="0099678E"/>
    <w:rsid w:val="00996971"/>
    <w:rsid w:val="009969C9"/>
    <w:rsid w:val="00996A54"/>
    <w:rsid w:val="00996EED"/>
    <w:rsid w:val="009970C2"/>
    <w:rsid w:val="009971B5"/>
    <w:rsid w:val="009973D5"/>
    <w:rsid w:val="009973D7"/>
    <w:rsid w:val="0099740C"/>
    <w:rsid w:val="009974EA"/>
    <w:rsid w:val="009977CA"/>
    <w:rsid w:val="009979AC"/>
    <w:rsid w:val="00997ACE"/>
    <w:rsid w:val="00997E1B"/>
    <w:rsid w:val="00997EBF"/>
    <w:rsid w:val="009A0255"/>
    <w:rsid w:val="009A0289"/>
    <w:rsid w:val="009A0771"/>
    <w:rsid w:val="009A0855"/>
    <w:rsid w:val="009A0F7D"/>
    <w:rsid w:val="009A0F8C"/>
    <w:rsid w:val="009A0FCE"/>
    <w:rsid w:val="009A1277"/>
    <w:rsid w:val="009A1464"/>
    <w:rsid w:val="009A15D4"/>
    <w:rsid w:val="009A15FB"/>
    <w:rsid w:val="009A1DBF"/>
    <w:rsid w:val="009A1E95"/>
    <w:rsid w:val="009A2988"/>
    <w:rsid w:val="009A29BB"/>
    <w:rsid w:val="009A2F8F"/>
    <w:rsid w:val="009A3075"/>
    <w:rsid w:val="009A308F"/>
    <w:rsid w:val="009A353B"/>
    <w:rsid w:val="009A4399"/>
    <w:rsid w:val="009A54B6"/>
    <w:rsid w:val="009A5544"/>
    <w:rsid w:val="009A5773"/>
    <w:rsid w:val="009A58C9"/>
    <w:rsid w:val="009A58EF"/>
    <w:rsid w:val="009A5DED"/>
    <w:rsid w:val="009A5FF5"/>
    <w:rsid w:val="009A6294"/>
    <w:rsid w:val="009A6368"/>
    <w:rsid w:val="009A649C"/>
    <w:rsid w:val="009A6828"/>
    <w:rsid w:val="009A6855"/>
    <w:rsid w:val="009A68E4"/>
    <w:rsid w:val="009A6B24"/>
    <w:rsid w:val="009A759D"/>
    <w:rsid w:val="009A7ABA"/>
    <w:rsid w:val="009A7E19"/>
    <w:rsid w:val="009A7E8D"/>
    <w:rsid w:val="009B0081"/>
    <w:rsid w:val="009B01E8"/>
    <w:rsid w:val="009B0A14"/>
    <w:rsid w:val="009B0EE1"/>
    <w:rsid w:val="009B1268"/>
    <w:rsid w:val="009B131B"/>
    <w:rsid w:val="009B1445"/>
    <w:rsid w:val="009B14A3"/>
    <w:rsid w:val="009B15FB"/>
    <w:rsid w:val="009B1777"/>
    <w:rsid w:val="009B19ED"/>
    <w:rsid w:val="009B1C11"/>
    <w:rsid w:val="009B2103"/>
    <w:rsid w:val="009B2191"/>
    <w:rsid w:val="009B2445"/>
    <w:rsid w:val="009B25E1"/>
    <w:rsid w:val="009B2662"/>
    <w:rsid w:val="009B26CE"/>
    <w:rsid w:val="009B2944"/>
    <w:rsid w:val="009B2C72"/>
    <w:rsid w:val="009B2E26"/>
    <w:rsid w:val="009B35C7"/>
    <w:rsid w:val="009B3663"/>
    <w:rsid w:val="009B368A"/>
    <w:rsid w:val="009B3746"/>
    <w:rsid w:val="009B3BAB"/>
    <w:rsid w:val="009B3D3D"/>
    <w:rsid w:val="009B442D"/>
    <w:rsid w:val="009B489A"/>
    <w:rsid w:val="009B48E4"/>
    <w:rsid w:val="009B4954"/>
    <w:rsid w:val="009B4AC0"/>
    <w:rsid w:val="009B4B4F"/>
    <w:rsid w:val="009B4BC0"/>
    <w:rsid w:val="009B4CC9"/>
    <w:rsid w:val="009B4D04"/>
    <w:rsid w:val="009B4D10"/>
    <w:rsid w:val="009B4F85"/>
    <w:rsid w:val="009B4FCA"/>
    <w:rsid w:val="009B515E"/>
    <w:rsid w:val="009B528B"/>
    <w:rsid w:val="009B5322"/>
    <w:rsid w:val="009B53C8"/>
    <w:rsid w:val="009B54E1"/>
    <w:rsid w:val="009B5517"/>
    <w:rsid w:val="009B558D"/>
    <w:rsid w:val="009B579D"/>
    <w:rsid w:val="009B5836"/>
    <w:rsid w:val="009B5842"/>
    <w:rsid w:val="009B5944"/>
    <w:rsid w:val="009B599C"/>
    <w:rsid w:val="009B6301"/>
    <w:rsid w:val="009B6350"/>
    <w:rsid w:val="009B63FF"/>
    <w:rsid w:val="009B64D8"/>
    <w:rsid w:val="009B6517"/>
    <w:rsid w:val="009B66F3"/>
    <w:rsid w:val="009B6A32"/>
    <w:rsid w:val="009B6CE5"/>
    <w:rsid w:val="009B6F8A"/>
    <w:rsid w:val="009B7051"/>
    <w:rsid w:val="009B7336"/>
    <w:rsid w:val="009B7602"/>
    <w:rsid w:val="009B76D4"/>
    <w:rsid w:val="009B76D5"/>
    <w:rsid w:val="009B7742"/>
    <w:rsid w:val="009B7752"/>
    <w:rsid w:val="009B78A5"/>
    <w:rsid w:val="009B79EB"/>
    <w:rsid w:val="009B7A3B"/>
    <w:rsid w:val="009B7C55"/>
    <w:rsid w:val="009B7E0D"/>
    <w:rsid w:val="009B7F94"/>
    <w:rsid w:val="009C02C2"/>
    <w:rsid w:val="009C02C8"/>
    <w:rsid w:val="009C035E"/>
    <w:rsid w:val="009C067C"/>
    <w:rsid w:val="009C07B5"/>
    <w:rsid w:val="009C09A6"/>
    <w:rsid w:val="009C0B73"/>
    <w:rsid w:val="009C0DFD"/>
    <w:rsid w:val="009C0F33"/>
    <w:rsid w:val="009C1017"/>
    <w:rsid w:val="009C11D6"/>
    <w:rsid w:val="009C11F0"/>
    <w:rsid w:val="009C15AD"/>
    <w:rsid w:val="009C1925"/>
    <w:rsid w:val="009C1D3E"/>
    <w:rsid w:val="009C1E46"/>
    <w:rsid w:val="009C1F3C"/>
    <w:rsid w:val="009C1FC8"/>
    <w:rsid w:val="009C207B"/>
    <w:rsid w:val="009C2177"/>
    <w:rsid w:val="009C223C"/>
    <w:rsid w:val="009C25B9"/>
    <w:rsid w:val="009C291B"/>
    <w:rsid w:val="009C2933"/>
    <w:rsid w:val="009C2A0F"/>
    <w:rsid w:val="009C2C30"/>
    <w:rsid w:val="009C346B"/>
    <w:rsid w:val="009C380C"/>
    <w:rsid w:val="009C381E"/>
    <w:rsid w:val="009C38DF"/>
    <w:rsid w:val="009C3A24"/>
    <w:rsid w:val="009C3AAD"/>
    <w:rsid w:val="009C3B87"/>
    <w:rsid w:val="009C3E71"/>
    <w:rsid w:val="009C3EA9"/>
    <w:rsid w:val="009C3F06"/>
    <w:rsid w:val="009C3FA1"/>
    <w:rsid w:val="009C410A"/>
    <w:rsid w:val="009C4283"/>
    <w:rsid w:val="009C4686"/>
    <w:rsid w:val="009C4B53"/>
    <w:rsid w:val="009C4D22"/>
    <w:rsid w:val="009C5176"/>
    <w:rsid w:val="009C5437"/>
    <w:rsid w:val="009C5475"/>
    <w:rsid w:val="009C54DF"/>
    <w:rsid w:val="009C5516"/>
    <w:rsid w:val="009C5B8F"/>
    <w:rsid w:val="009C5BA8"/>
    <w:rsid w:val="009C5D33"/>
    <w:rsid w:val="009C6719"/>
    <w:rsid w:val="009C6AA8"/>
    <w:rsid w:val="009C6DEB"/>
    <w:rsid w:val="009C7243"/>
    <w:rsid w:val="009C749A"/>
    <w:rsid w:val="009C7A38"/>
    <w:rsid w:val="009C7B67"/>
    <w:rsid w:val="009D0213"/>
    <w:rsid w:val="009D0221"/>
    <w:rsid w:val="009D0975"/>
    <w:rsid w:val="009D0A3A"/>
    <w:rsid w:val="009D0A67"/>
    <w:rsid w:val="009D0D6E"/>
    <w:rsid w:val="009D157E"/>
    <w:rsid w:val="009D165B"/>
    <w:rsid w:val="009D1748"/>
    <w:rsid w:val="009D180C"/>
    <w:rsid w:val="009D18F5"/>
    <w:rsid w:val="009D2366"/>
    <w:rsid w:val="009D2456"/>
    <w:rsid w:val="009D2617"/>
    <w:rsid w:val="009D26AB"/>
    <w:rsid w:val="009D27CD"/>
    <w:rsid w:val="009D29D5"/>
    <w:rsid w:val="009D2EBF"/>
    <w:rsid w:val="009D2F6D"/>
    <w:rsid w:val="009D3217"/>
    <w:rsid w:val="009D327B"/>
    <w:rsid w:val="009D39EE"/>
    <w:rsid w:val="009D3B17"/>
    <w:rsid w:val="009D3CB0"/>
    <w:rsid w:val="009D3D28"/>
    <w:rsid w:val="009D3E67"/>
    <w:rsid w:val="009D3EA8"/>
    <w:rsid w:val="009D3EB8"/>
    <w:rsid w:val="009D3F12"/>
    <w:rsid w:val="009D3F9C"/>
    <w:rsid w:val="009D40E8"/>
    <w:rsid w:val="009D4116"/>
    <w:rsid w:val="009D476B"/>
    <w:rsid w:val="009D4AAB"/>
    <w:rsid w:val="009D4D35"/>
    <w:rsid w:val="009D4E10"/>
    <w:rsid w:val="009D4FC3"/>
    <w:rsid w:val="009D53B6"/>
    <w:rsid w:val="009D541A"/>
    <w:rsid w:val="009D56AA"/>
    <w:rsid w:val="009D57AE"/>
    <w:rsid w:val="009D5AF0"/>
    <w:rsid w:val="009D5CB7"/>
    <w:rsid w:val="009D5ED3"/>
    <w:rsid w:val="009D69E0"/>
    <w:rsid w:val="009D6A3D"/>
    <w:rsid w:val="009D6B77"/>
    <w:rsid w:val="009D6D2F"/>
    <w:rsid w:val="009D6D7F"/>
    <w:rsid w:val="009D6EA4"/>
    <w:rsid w:val="009D7007"/>
    <w:rsid w:val="009D716B"/>
    <w:rsid w:val="009D72BD"/>
    <w:rsid w:val="009D73C8"/>
    <w:rsid w:val="009D778A"/>
    <w:rsid w:val="009D7A4B"/>
    <w:rsid w:val="009D7AF0"/>
    <w:rsid w:val="009D7ECB"/>
    <w:rsid w:val="009D7F9A"/>
    <w:rsid w:val="009E0119"/>
    <w:rsid w:val="009E01DE"/>
    <w:rsid w:val="009E0331"/>
    <w:rsid w:val="009E04D0"/>
    <w:rsid w:val="009E0508"/>
    <w:rsid w:val="009E0711"/>
    <w:rsid w:val="009E0B4F"/>
    <w:rsid w:val="009E0C98"/>
    <w:rsid w:val="009E0E26"/>
    <w:rsid w:val="009E1006"/>
    <w:rsid w:val="009E1020"/>
    <w:rsid w:val="009E1225"/>
    <w:rsid w:val="009E1435"/>
    <w:rsid w:val="009E18DD"/>
    <w:rsid w:val="009E1A5D"/>
    <w:rsid w:val="009E1A81"/>
    <w:rsid w:val="009E1C88"/>
    <w:rsid w:val="009E1E01"/>
    <w:rsid w:val="009E1FD9"/>
    <w:rsid w:val="009E217C"/>
    <w:rsid w:val="009E238B"/>
    <w:rsid w:val="009E2899"/>
    <w:rsid w:val="009E2D89"/>
    <w:rsid w:val="009E2D90"/>
    <w:rsid w:val="009E30F3"/>
    <w:rsid w:val="009E313E"/>
    <w:rsid w:val="009E345E"/>
    <w:rsid w:val="009E4011"/>
    <w:rsid w:val="009E4045"/>
    <w:rsid w:val="009E42DD"/>
    <w:rsid w:val="009E430B"/>
    <w:rsid w:val="009E4426"/>
    <w:rsid w:val="009E47CD"/>
    <w:rsid w:val="009E48EE"/>
    <w:rsid w:val="009E5010"/>
    <w:rsid w:val="009E5122"/>
    <w:rsid w:val="009E5196"/>
    <w:rsid w:val="009E5232"/>
    <w:rsid w:val="009E5379"/>
    <w:rsid w:val="009E53E4"/>
    <w:rsid w:val="009E558E"/>
    <w:rsid w:val="009E55B1"/>
    <w:rsid w:val="009E5667"/>
    <w:rsid w:val="009E585D"/>
    <w:rsid w:val="009E59D6"/>
    <w:rsid w:val="009E5B2C"/>
    <w:rsid w:val="009E5C9B"/>
    <w:rsid w:val="009E5DB6"/>
    <w:rsid w:val="009E5ED5"/>
    <w:rsid w:val="009E5F57"/>
    <w:rsid w:val="009E6302"/>
    <w:rsid w:val="009E63D8"/>
    <w:rsid w:val="009E68FC"/>
    <w:rsid w:val="009E6906"/>
    <w:rsid w:val="009E6A82"/>
    <w:rsid w:val="009E6D84"/>
    <w:rsid w:val="009E6F58"/>
    <w:rsid w:val="009E7264"/>
    <w:rsid w:val="009E72BD"/>
    <w:rsid w:val="009E72E5"/>
    <w:rsid w:val="009E7754"/>
    <w:rsid w:val="009E7957"/>
    <w:rsid w:val="009E7CB2"/>
    <w:rsid w:val="009F0030"/>
    <w:rsid w:val="009F010A"/>
    <w:rsid w:val="009F0215"/>
    <w:rsid w:val="009F0241"/>
    <w:rsid w:val="009F05AB"/>
    <w:rsid w:val="009F061B"/>
    <w:rsid w:val="009F0B28"/>
    <w:rsid w:val="009F0EA4"/>
    <w:rsid w:val="009F0FA6"/>
    <w:rsid w:val="009F1207"/>
    <w:rsid w:val="009F1590"/>
    <w:rsid w:val="009F1668"/>
    <w:rsid w:val="009F1E11"/>
    <w:rsid w:val="009F2231"/>
    <w:rsid w:val="009F22A2"/>
    <w:rsid w:val="009F2404"/>
    <w:rsid w:val="009F27D0"/>
    <w:rsid w:val="009F33AA"/>
    <w:rsid w:val="009F35D4"/>
    <w:rsid w:val="009F429A"/>
    <w:rsid w:val="009F4510"/>
    <w:rsid w:val="009F4587"/>
    <w:rsid w:val="009F45F4"/>
    <w:rsid w:val="009F4652"/>
    <w:rsid w:val="009F4A1D"/>
    <w:rsid w:val="009F526E"/>
    <w:rsid w:val="009F5447"/>
    <w:rsid w:val="009F5C1F"/>
    <w:rsid w:val="009F5DB0"/>
    <w:rsid w:val="009F6098"/>
    <w:rsid w:val="009F60A9"/>
    <w:rsid w:val="009F60B6"/>
    <w:rsid w:val="009F6258"/>
    <w:rsid w:val="009F6612"/>
    <w:rsid w:val="009F6638"/>
    <w:rsid w:val="009F66D3"/>
    <w:rsid w:val="009F6738"/>
    <w:rsid w:val="009F686D"/>
    <w:rsid w:val="009F68FB"/>
    <w:rsid w:val="009F6A5D"/>
    <w:rsid w:val="009F6C5C"/>
    <w:rsid w:val="009F71A1"/>
    <w:rsid w:val="009F769A"/>
    <w:rsid w:val="009F776C"/>
    <w:rsid w:val="009F7A62"/>
    <w:rsid w:val="009F7A6C"/>
    <w:rsid w:val="009F7D3A"/>
    <w:rsid w:val="00A0054B"/>
    <w:rsid w:val="00A005AD"/>
    <w:rsid w:val="00A00653"/>
    <w:rsid w:val="00A00D4E"/>
    <w:rsid w:val="00A00EF9"/>
    <w:rsid w:val="00A00F1B"/>
    <w:rsid w:val="00A00F45"/>
    <w:rsid w:val="00A013A9"/>
    <w:rsid w:val="00A0152E"/>
    <w:rsid w:val="00A015FF"/>
    <w:rsid w:val="00A01914"/>
    <w:rsid w:val="00A01C55"/>
    <w:rsid w:val="00A0227D"/>
    <w:rsid w:val="00A02292"/>
    <w:rsid w:val="00A0269D"/>
    <w:rsid w:val="00A02D8C"/>
    <w:rsid w:val="00A03180"/>
    <w:rsid w:val="00A037CA"/>
    <w:rsid w:val="00A0386D"/>
    <w:rsid w:val="00A0399A"/>
    <w:rsid w:val="00A03C89"/>
    <w:rsid w:val="00A03EDE"/>
    <w:rsid w:val="00A0402F"/>
    <w:rsid w:val="00A0404F"/>
    <w:rsid w:val="00A0411D"/>
    <w:rsid w:val="00A044A4"/>
    <w:rsid w:val="00A04572"/>
    <w:rsid w:val="00A04864"/>
    <w:rsid w:val="00A04ABD"/>
    <w:rsid w:val="00A04EF2"/>
    <w:rsid w:val="00A0551D"/>
    <w:rsid w:val="00A0580D"/>
    <w:rsid w:val="00A0595E"/>
    <w:rsid w:val="00A059C8"/>
    <w:rsid w:val="00A05AFD"/>
    <w:rsid w:val="00A05B2C"/>
    <w:rsid w:val="00A05C7C"/>
    <w:rsid w:val="00A05C80"/>
    <w:rsid w:val="00A05CB6"/>
    <w:rsid w:val="00A05D78"/>
    <w:rsid w:val="00A067DD"/>
    <w:rsid w:val="00A068BD"/>
    <w:rsid w:val="00A06AF9"/>
    <w:rsid w:val="00A06B47"/>
    <w:rsid w:val="00A06C6B"/>
    <w:rsid w:val="00A06DFC"/>
    <w:rsid w:val="00A072FE"/>
    <w:rsid w:val="00A07550"/>
    <w:rsid w:val="00A076F8"/>
    <w:rsid w:val="00A077E3"/>
    <w:rsid w:val="00A07848"/>
    <w:rsid w:val="00A07E5E"/>
    <w:rsid w:val="00A1015C"/>
    <w:rsid w:val="00A107C3"/>
    <w:rsid w:val="00A1085E"/>
    <w:rsid w:val="00A10C87"/>
    <w:rsid w:val="00A11606"/>
    <w:rsid w:val="00A118D5"/>
    <w:rsid w:val="00A11A89"/>
    <w:rsid w:val="00A11BAB"/>
    <w:rsid w:val="00A11FF1"/>
    <w:rsid w:val="00A12497"/>
    <w:rsid w:val="00A12499"/>
    <w:rsid w:val="00A126B6"/>
    <w:rsid w:val="00A127E1"/>
    <w:rsid w:val="00A1282B"/>
    <w:rsid w:val="00A12A5B"/>
    <w:rsid w:val="00A12CF4"/>
    <w:rsid w:val="00A12F57"/>
    <w:rsid w:val="00A12F90"/>
    <w:rsid w:val="00A13025"/>
    <w:rsid w:val="00A132A5"/>
    <w:rsid w:val="00A134C2"/>
    <w:rsid w:val="00A134C9"/>
    <w:rsid w:val="00A138C7"/>
    <w:rsid w:val="00A13B63"/>
    <w:rsid w:val="00A13E18"/>
    <w:rsid w:val="00A1408B"/>
    <w:rsid w:val="00A148A2"/>
    <w:rsid w:val="00A14DBA"/>
    <w:rsid w:val="00A14DC8"/>
    <w:rsid w:val="00A1548B"/>
    <w:rsid w:val="00A155F3"/>
    <w:rsid w:val="00A163B6"/>
    <w:rsid w:val="00A164D6"/>
    <w:rsid w:val="00A16AF4"/>
    <w:rsid w:val="00A16B6A"/>
    <w:rsid w:val="00A16E56"/>
    <w:rsid w:val="00A17167"/>
    <w:rsid w:val="00A176A1"/>
    <w:rsid w:val="00A176B6"/>
    <w:rsid w:val="00A177BA"/>
    <w:rsid w:val="00A179E2"/>
    <w:rsid w:val="00A17FA1"/>
    <w:rsid w:val="00A200FE"/>
    <w:rsid w:val="00A202B3"/>
    <w:rsid w:val="00A20DC1"/>
    <w:rsid w:val="00A20FEF"/>
    <w:rsid w:val="00A2111D"/>
    <w:rsid w:val="00A212DC"/>
    <w:rsid w:val="00A21459"/>
    <w:rsid w:val="00A21466"/>
    <w:rsid w:val="00A2168D"/>
    <w:rsid w:val="00A21A43"/>
    <w:rsid w:val="00A21D80"/>
    <w:rsid w:val="00A2249D"/>
    <w:rsid w:val="00A22801"/>
    <w:rsid w:val="00A230F3"/>
    <w:rsid w:val="00A233BD"/>
    <w:rsid w:val="00A23642"/>
    <w:rsid w:val="00A23741"/>
    <w:rsid w:val="00A23B3B"/>
    <w:rsid w:val="00A23C49"/>
    <w:rsid w:val="00A23E0B"/>
    <w:rsid w:val="00A2421B"/>
    <w:rsid w:val="00A243B7"/>
    <w:rsid w:val="00A24475"/>
    <w:rsid w:val="00A24578"/>
    <w:rsid w:val="00A24610"/>
    <w:rsid w:val="00A24948"/>
    <w:rsid w:val="00A24B07"/>
    <w:rsid w:val="00A24E1B"/>
    <w:rsid w:val="00A25110"/>
    <w:rsid w:val="00A251FF"/>
    <w:rsid w:val="00A2525A"/>
    <w:rsid w:val="00A253B6"/>
    <w:rsid w:val="00A25582"/>
    <w:rsid w:val="00A255F3"/>
    <w:rsid w:val="00A258BB"/>
    <w:rsid w:val="00A25AF5"/>
    <w:rsid w:val="00A25C6E"/>
    <w:rsid w:val="00A25E2C"/>
    <w:rsid w:val="00A2625E"/>
    <w:rsid w:val="00A26A53"/>
    <w:rsid w:val="00A26B3D"/>
    <w:rsid w:val="00A26EB7"/>
    <w:rsid w:val="00A26F49"/>
    <w:rsid w:val="00A26F72"/>
    <w:rsid w:val="00A26FB4"/>
    <w:rsid w:val="00A27028"/>
    <w:rsid w:val="00A27205"/>
    <w:rsid w:val="00A272D5"/>
    <w:rsid w:val="00A27374"/>
    <w:rsid w:val="00A27525"/>
    <w:rsid w:val="00A275C3"/>
    <w:rsid w:val="00A27788"/>
    <w:rsid w:val="00A27850"/>
    <w:rsid w:val="00A27876"/>
    <w:rsid w:val="00A27BAA"/>
    <w:rsid w:val="00A27F0C"/>
    <w:rsid w:val="00A30064"/>
    <w:rsid w:val="00A309A5"/>
    <w:rsid w:val="00A313E4"/>
    <w:rsid w:val="00A31B2F"/>
    <w:rsid w:val="00A326D0"/>
    <w:rsid w:val="00A326D2"/>
    <w:rsid w:val="00A32A06"/>
    <w:rsid w:val="00A32DD1"/>
    <w:rsid w:val="00A3338E"/>
    <w:rsid w:val="00A333A9"/>
    <w:rsid w:val="00A334D3"/>
    <w:rsid w:val="00A33823"/>
    <w:rsid w:val="00A338A5"/>
    <w:rsid w:val="00A33A84"/>
    <w:rsid w:val="00A33B80"/>
    <w:rsid w:val="00A33B83"/>
    <w:rsid w:val="00A34462"/>
    <w:rsid w:val="00A34A0A"/>
    <w:rsid w:val="00A35258"/>
    <w:rsid w:val="00A35487"/>
    <w:rsid w:val="00A35707"/>
    <w:rsid w:val="00A35779"/>
    <w:rsid w:val="00A35B8D"/>
    <w:rsid w:val="00A35C17"/>
    <w:rsid w:val="00A361CA"/>
    <w:rsid w:val="00A361FE"/>
    <w:rsid w:val="00A3631A"/>
    <w:rsid w:val="00A36B31"/>
    <w:rsid w:val="00A36E3F"/>
    <w:rsid w:val="00A36F85"/>
    <w:rsid w:val="00A3704E"/>
    <w:rsid w:val="00A37C7B"/>
    <w:rsid w:val="00A40403"/>
    <w:rsid w:val="00A40413"/>
    <w:rsid w:val="00A405D4"/>
    <w:rsid w:val="00A4072E"/>
    <w:rsid w:val="00A4082A"/>
    <w:rsid w:val="00A40BA8"/>
    <w:rsid w:val="00A40DA9"/>
    <w:rsid w:val="00A41058"/>
    <w:rsid w:val="00A414CB"/>
    <w:rsid w:val="00A41651"/>
    <w:rsid w:val="00A41837"/>
    <w:rsid w:val="00A41868"/>
    <w:rsid w:val="00A41A26"/>
    <w:rsid w:val="00A41F31"/>
    <w:rsid w:val="00A4228D"/>
    <w:rsid w:val="00A423FE"/>
    <w:rsid w:val="00A4252C"/>
    <w:rsid w:val="00A42608"/>
    <w:rsid w:val="00A429D8"/>
    <w:rsid w:val="00A42DE0"/>
    <w:rsid w:val="00A42F09"/>
    <w:rsid w:val="00A43018"/>
    <w:rsid w:val="00A4370B"/>
    <w:rsid w:val="00A437BC"/>
    <w:rsid w:val="00A4387D"/>
    <w:rsid w:val="00A439DC"/>
    <w:rsid w:val="00A43BA9"/>
    <w:rsid w:val="00A43DA5"/>
    <w:rsid w:val="00A43FEB"/>
    <w:rsid w:val="00A44141"/>
    <w:rsid w:val="00A444C3"/>
    <w:rsid w:val="00A44596"/>
    <w:rsid w:val="00A44C2B"/>
    <w:rsid w:val="00A44D30"/>
    <w:rsid w:val="00A4502F"/>
    <w:rsid w:val="00A45048"/>
    <w:rsid w:val="00A45739"/>
    <w:rsid w:val="00A45A79"/>
    <w:rsid w:val="00A45E17"/>
    <w:rsid w:val="00A45E3D"/>
    <w:rsid w:val="00A45EA7"/>
    <w:rsid w:val="00A460A1"/>
    <w:rsid w:val="00A46396"/>
    <w:rsid w:val="00A46821"/>
    <w:rsid w:val="00A4696F"/>
    <w:rsid w:val="00A46B7A"/>
    <w:rsid w:val="00A46B9F"/>
    <w:rsid w:val="00A46D87"/>
    <w:rsid w:val="00A46DBF"/>
    <w:rsid w:val="00A46EA0"/>
    <w:rsid w:val="00A46FF8"/>
    <w:rsid w:val="00A47457"/>
    <w:rsid w:val="00A47509"/>
    <w:rsid w:val="00A4767E"/>
    <w:rsid w:val="00A477C3"/>
    <w:rsid w:val="00A47A97"/>
    <w:rsid w:val="00A47DFB"/>
    <w:rsid w:val="00A47DFC"/>
    <w:rsid w:val="00A50429"/>
    <w:rsid w:val="00A504D3"/>
    <w:rsid w:val="00A50763"/>
    <w:rsid w:val="00A5120C"/>
    <w:rsid w:val="00A51881"/>
    <w:rsid w:val="00A51AF4"/>
    <w:rsid w:val="00A51CC8"/>
    <w:rsid w:val="00A51D47"/>
    <w:rsid w:val="00A51FF8"/>
    <w:rsid w:val="00A52369"/>
    <w:rsid w:val="00A52A41"/>
    <w:rsid w:val="00A52B14"/>
    <w:rsid w:val="00A52C66"/>
    <w:rsid w:val="00A52EBC"/>
    <w:rsid w:val="00A530CB"/>
    <w:rsid w:val="00A530E9"/>
    <w:rsid w:val="00A5319F"/>
    <w:rsid w:val="00A53256"/>
    <w:rsid w:val="00A532F0"/>
    <w:rsid w:val="00A5381E"/>
    <w:rsid w:val="00A53B6E"/>
    <w:rsid w:val="00A53C42"/>
    <w:rsid w:val="00A53E2B"/>
    <w:rsid w:val="00A53FEB"/>
    <w:rsid w:val="00A54155"/>
    <w:rsid w:val="00A54487"/>
    <w:rsid w:val="00A546DA"/>
    <w:rsid w:val="00A54C5F"/>
    <w:rsid w:val="00A54CAD"/>
    <w:rsid w:val="00A54D3C"/>
    <w:rsid w:val="00A54DA3"/>
    <w:rsid w:val="00A55247"/>
    <w:rsid w:val="00A55442"/>
    <w:rsid w:val="00A556D1"/>
    <w:rsid w:val="00A5588B"/>
    <w:rsid w:val="00A55B2A"/>
    <w:rsid w:val="00A55DB2"/>
    <w:rsid w:val="00A562A3"/>
    <w:rsid w:val="00A56429"/>
    <w:rsid w:val="00A564E2"/>
    <w:rsid w:val="00A56534"/>
    <w:rsid w:val="00A56838"/>
    <w:rsid w:val="00A56996"/>
    <w:rsid w:val="00A569A8"/>
    <w:rsid w:val="00A56BA2"/>
    <w:rsid w:val="00A56CC5"/>
    <w:rsid w:val="00A56E55"/>
    <w:rsid w:val="00A56FB4"/>
    <w:rsid w:val="00A570CD"/>
    <w:rsid w:val="00A573B0"/>
    <w:rsid w:val="00A57A6D"/>
    <w:rsid w:val="00A57E2E"/>
    <w:rsid w:val="00A601DF"/>
    <w:rsid w:val="00A60399"/>
    <w:rsid w:val="00A604EC"/>
    <w:rsid w:val="00A604FA"/>
    <w:rsid w:val="00A6052C"/>
    <w:rsid w:val="00A6064D"/>
    <w:rsid w:val="00A6066C"/>
    <w:rsid w:val="00A606FC"/>
    <w:rsid w:val="00A60C1C"/>
    <w:rsid w:val="00A60C29"/>
    <w:rsid w:val="00A60F70"/>
    <w:rsid w:val="00A613D8"/>
    <w:rsid w:val="00A6150E"/>
    <w:rsid w:val="00A6175E"/>
    <w:rsid w:val="00A619C3"/>
    <w:rsid w:val="00A61ED5"/>
    <w:rsid w:val="00A62056"/>
    <w:rsid w:val="00A620F5"/>
    <w:rsid w:val="00A62117"/>
    <w:rsid w:val="00A62CAF"/>
    <w:rsid w:val="00A6350A"/>
    <w:rsid w:val="00A63535"/>
    <w:rsid w:val="00A63536"/>
    <w:rsid w:val="00A636CD"/>
    <w:rsid w:val="00A63A3E"/>
    <w:rsid w:val="00A63B27"/>
    <w:rsid w:val="00A6405A"/>
    <w:rsid w:val="00A64F3A"/>
    <w:rsid w:val="00A65138"/>
    <w:rsid w:val="00A651A6"/>
    <w:rsid w:val="00A653C5"/>
    <w:rsid w:val="00A654D1"/>
    <w:rsid w:val="00A657B0"/>
    <w:rsid w:val="00A657D1"/>
    <w:rsid w:val="00A65E58"/>
    <w:rsid w:val="00A66252"/>
    <w:rsid w:val="00A6638D"/>
    <w:rsid w:val="00A6660F"/>
    <w:rsid w:val="00A667EB"/>
    <w:rsid w:val="00A66A63"/>
    <w:rsid w:val="00A66A7D"/>
    <w:rsid w:val="00A66C12"/>
    <w:rsid w:val="00A66D06"/>
    <w:rsid w:val="00A66F79"/>
    <w:rsid w:val="00A672A7"/>
    <w:rsid w:val="00A67371"/>
    <w:rsid w:val="00A67F15"/>
    <w:rsid w:val="00A67F9A"/>
    <w:rsid w:val="00A70487"/>
    <w:rsid w:val="00A70F4C"/>
    <w:rsid w:val="00A71100"/>
    <w:rsid w:val="00A7112F"/>
    <w:rsid w:val="00A7136F"/>
    <w:rsid w:val="00A713FD"/>
    <w:rsid w:val="00A71679"/>
    <w:rsid w:val="00A716C4"/>
    <w:rsid w:val="00A71C46"/>
    <w:rsid w:val="00A721CE"/>
    <w:rsid w:val="00A722E1"/>
    <w:rsid w:val="00A723D2"/>
    <w:rsid w:val="00A72459"/>
    <w:rsid w:val="00A7245A"/>
    <w:rsid w:val="00A724A1"/>
    <w:rsid w:val="00A72561"/>
    <w:rsid w:val="00A72590"/>
    <w:rsid w:val="00A725AC"/>
    <w:rsid w:val="00A72684"/>
    <w:rsid w:val="00A728CE"/>
    <w:rsid w:val="00A72CA7"/>
    <w:rsid w:val="00A72D72"/>
    <w:rsid w:val="00A72F03"/>
    <w:rsid w:val="00A72F0D"/>
    <w:rsid w:val="00A72FF3"/>
    <w:rsid w:val="00A7300B"/>
    <w:rsid w:val="00A7329D"/>
    <w:rsid w:val="00A733AB"/>
    <w:rsid w:val="00A73A91"/>
    <w:rsid w:val="00A73B05"/>
    <w:rsid w:val="00A73C6E"/>
    <w:rsid w:val="00A741C9"/>
    <w:rsid w:val="00A74571"/>
    <w:rsid w:val="00A74581"/>
    <w:rsid w:val="00A7481D"/>
    <w:rsid w:val="00A748A5"/>
    <w:rsid w:val="00A7498A"/>
    <w:rsid w:val="00A74AAD"/>
    <w:rsid w:val="00A74B60"/>
    <w:rsid w:val="00A74D16"/>
    <w:rsid w:val="00A75055"/>
    <w:rsid w:val="00A75BB6"/>
    <w:rsid w:val="00A762CF"/>
    <w:rsid w:val="00A767EB"/>
    <w:rsid w:val="00A76A09"/>
    <w:rsid w:val="00A76A49"/>
    <w:rsid w:val="00A76AF1"/>
    <w:rsid w:val="00A76CBF"/>
    <w:rsid w:val="00A76E2C"/>
    <w:rsid w:val="00A76E7E"/>
    <w:rsid w:val="00A770C6"/>
    <w:rsid w:val="00A772BB"/>
    <w:rsid w:val="00A774D0"/>
    <w:rsid w:val="00A774F8"/>
    <w:rsid w:val="00A77564"/>
    <w:rsid w:val="00A7768B"/>
    <w:rsid w:val="00A77EB9"/>
    <w:rsid w:val="00A805C2"/>
    <w:rsid w:val="00A806AA"/>
    <w:rsid w:val="00A80A35"/>
    <w:rsid w:val="00A80AB4"/>
    <w:rsid w:val="00A80DE3"/>
    <w:rsid w:val="00A80FD2"/>
    <w:rsid w:val="00A8130D"/>
    <w:rsid w:val="00A81573"/>
    <w:rsid w:val="00A815AF"/>
    <w:rsid w:val="00A81889"/>
    <w:rsid w:val="00A81A42"/>
    <w:rsid w:val="00A81C3D"/>
    <w:rsid w:val="00A8204F"/>
    <w:rsid w:val="00A82231"/>
    <w:rsid w:val="00A82267"/>
    <w:rsid w:val="00A822AE"/>
    <w:rsid w:val="00A82511"/>
    <w:rsid w:val="00A82769"/>
    <w:rsid w:val="00A829AD"/>
    <w:rsid w:val="00A82ADB"/>
    <w:rsid w:val="00A83073"/>
    <w:rsid w:val="00A8326B"/>
    <w:rsid w:val="00A83295"/>
    <w:rsid w:val="00A832CA"/>
    <w:rsid w:val="00A83477"/>
    <w:rsid w:val="00A83D76"/>
    <w:rsid w:val="00A83FD6"/>
    <w:rsid w:val="00A8510B"/>
    <w:rsid w:val="00A852F8"/>
    <w:rsid w:val="00A853BF"/>
    <w:rsid w:val="00A853C3"/>
    <w:rsid w:val="00A856B4"/>
    <w:rsid w:val="00A85C92"/>
    <w:rsid w:val="00A8636B"/>
    <w:rsid w:val="00A86821"/>
    <w:rsid w:val="00A8690A"/>
    <w:rsid w:val="00A86B78"/>
    <w:rsid w:val="00A86CD6"/>
    <w:rsid w:val="00A8717F"/>
    <w:rsid w:val="00A875FB"/>
    <w:rsid w:val="00A877E5"/>
    <w:rsid w:val="00A87937"/>
    <w:rsid w:val="00A90267"/>
    <w:rsid w:val="00A902A6"/>
    <w:rsid w:val="00A90482"/>
    <w:rsid w:val="00A90943"/>
    <w:rsid w:val="00A912D9"/>
    <w:rsid w:val="00A91422"/>
    <w:rsid w:val="00A9165B"/>
    <w:rsid w:val="00A916C7"/>
    <w:rsid w:val="00A91943"/>
    <w:rsid w:val="00A91D2E"/>
    <w:rsid w:val="00A92094"/>
    <w:rsid w:val="00A920B5"/>
    <w:rsid w:val="00A922EC"/>
    <w:rsid w:val="00A92471"/>
    <w:rsid w:val="00A92744"/>
    <w:rsid w:val="00A9304F"/>
    <w:rsid w:val="00A9312C"/>
    <w:rsid w:val="00A9372A"/>
    <w:rsid w:val="00A94191"/>
    <w:rsid w:val="00A945F1"/>
    <w:rsid w:val="00A946FB"/>
    <w:rsid w:val="00A9474F"/>
    <w:rsid w:val="00A94B77"/>
    <w:rsid w:val="00A95198"/>
    <w:rsid w:val="00A954D1"/>
    <w:rsid w:val="00A95671"/>
    <w:rsid w:val="00A956B4"/>
    <w:rsid w:val="00A959D4"/>
    <w:rsid w:val="00A96168"/>
    <w:rsid w:val="00A963C6"/>
    <w:rsid w:val="00A96481"/>
    <w:rsid w:val="00A9649B"/>
    <w:rsid w:val="00A9691B"/>
    <w:rsid w:val="00A96FBF"/>
    <w:rsid w:val="00A96FC3"/>
    <w:rsid w:val="00A9714C"/>
    <w:rsid w:val="00A97227"/>
    <w:rsid w:val="00A976AC"/>
    <w:rsid w:val="00A979E5"/>
    <w:rsid w:val="00A97B02"/>
    <w:rsid w:val="00A97B20"/>
    <w:rsid w:val="00A97B25"/>
    <w:rsid w:val="00A97BB1"/>
    <w:rsid w:val="00A97F10"/>
    <w:rsid w:val="00AA03B3"/>
    <w:rsid w:val="00AA0446"/>
    <w:rsid w:val="00AA0871"/>
    <w:rsid w:val="00AA0A7A"/>
    <w:rsid w:val="00AA0B3E"/>
    <w:rsid w:val="00AA0CE9"/>
    <w:rsid w:val="00AA0D21"/>
    <w:rsid w:val="00AA1CB0"/>
    <w:rsid w:val="00AA1EA8"/>
    <w:rsid w:val="00AA2195"/>
    <w:rsid w:val="00AA2787"/>
    <w:rsid w:val="00AA2921"/>
    <w:rsid w:val="00AA2B21"/>
    <w:rsid w:val="00AA2B41"/>
    <w:rsid w:val="00AA2C9B"/>
    <w:rsid w:val="00AA2FD5"/>
    <w:rsid w:val="00AA3395"/>
    <w:rsid w:val="00AA376F"/>
    <w:rsid w:val="00AA39D4"/>
    <w:rsid w:val="00AA39F0"/>
    <w:rsid w:val="00AA3B91"/>
    <w:rsid w:val="00AA3C95"/>
    <w:rsid w:val="00AA3CC2"/>
    <w:rsid w:val="00AA3D5F"/>
    <w:rsid w:val="00AA403E"/>
    <w:rsid w:val="00AA447D"/>
    <w:rsid w:val="00AA44B0"/>
    <w:rsid w:val="00AA4669"/>
    <w:rsid w:val="00AA4924"/>
    <w:rsid w:val="00AA4B0B"/>
    <w:rsid w:val="00AA4E7D"/>
    <w:rsid w:val="00AA4FA6"/>
    <w:rsid w:val="00AA50E8"/>
    <w:rsid w:val="00AA5370"/>
    <w:rsid w:val="00AA5558"/>
    <w:rsid w:val="00AA556F"/>
    <w:rsid w:val="00AA5709"/>
    <w:rsid w:val="00AA66BF"/>
    <w:rsid w:val="00AA6887"/>
    <w:rsid w:val="00AA6942"/>
    <w:rsid w:val="00AA74EB"/>
    <w:rsid w:val="00AA764E"/>
    <w:rsid w:val="00AA7BCE"/>
    <w:rsid w:val="00AA7ECB"/>
    <w:rsid w:val="00AA7F37"/>
    <w:rsid w:val="00AA7F6E"/>
    <w:rsid w:val="00AB00DC"/>
    <w:rsid w:val="00AB0218"/>
    <w:rsid w:val="00AB0289"/>
    <w:rsid w:val="00AB03A5"/>
    <w:rsid w:val="00AB081B"/>
    <w:rsid w:val="00AB087F"/>
    <w:rsid w:val="00AB0C51"/>
    <w:rsid w:val="00AB1196"/>
    <w:rsid w:val="00AB1275"/>
    <w:rsid w:val="00AB1522"/>
    <w:rsid w:val="00AB1B1F"/>
    <w:rsid w:val="00AB1B4F"/>
    <w:rsid w:val="00AB1C70"/>
    <w:rsid w:val="00AB1C80"/>
    <w:rsid w:val="00AB1DF5"/>
    <w:rsid w:val="00AB1F42"/>
    <w:rsid w:val="00AB1F57"/>
    <w:rsid w:val="00AB21C4"/>
    <w:rsid w:val="00AB2300"/>
    <w:rsid w:val="00AB263F"/>
    <w:rsid w:val="00AB2D91"/>
    <w:rsid w:val="00AB2FBD"/>
    <w:rsid w:val="00AB35CA"/>
    <w:rsid w:val="00AB35D5"/>
    <w:rsid w:val="00AB3960"/>
    <w:rsid w:val="00AB3CEB"/>
    <w:rsid w:val="00AB4354"/>
    <w:rsid w:val="00AB45CD"/>
    <w:rsid w:val="00AB478C"/>
    <w:rsid w:val="00AB49C7"/>
    <w:rsid w:val="00AB4CE0"/>
    <w:rsid w:val="00AB51B2"/>
    <w:rsid w:val="00AB534F"/>
    <w:rsid w:val="00AB545D"/>
    <w:rsid w:val="00AB5887"/>
    <w:rsid w:val="00AB5A05"/>
    <w:rsid w:val="00AB5B13"/>
    <w:rsid w:val="00AB5BB4"/>
    <w:rsid w:val="00AB5DF1"/>
    <w:rsid w:val="00AB5EC4"/>
    <w:rsid w:val="00AB5F77"/>
    <w:rsid w:val="00AB61B9"/>
    <w:rsid w:val="00AB62EE"/>
    <w:rsid w:val="00AB644E"/>
    <w:rsid w:val="00AB6463"/>
    <w:rsid w:val="00AB6471"/>
    <w:rsid w:val="00AB6589"/>
    <w:rsid w:val="00AB6BB6"/>
    <w:rsid w:val="00AB6E00"/>
    <w:rsid w:val="00AB6E89"/>
    <w:rsid w:val="00AB7158"/>
    <w:rsid w:val="00AB75CE"/>
    <w:rsid w:val="00AB7925"/>
    <w:rsid w:val="00AB7BFD"/>
    <w:rsid w:val="00AB7DF5"/>
    <w:rsid w:val="00AC0461"/>
    <w:rsid w:val="00AC067F"/>
    <w:rsid w:val="00AC1031"/>
    <w:rsid w:val="00AC1080"/>
    <w:rsid w:val="00AC13BA"/>
    <w:rsid w:val="00AC1537"/>
    <w:rsid w:val="00AC18DF"/>
    <w:rsid w:val="00AC1A59"/>
    <w:rsid w:val="00AC1A7C"/>
    <w:rsid w:val="00AC1B43"/>
    <w:rsid w:val="00AC1BD0"/>
    <w:rsid w:val="00AC1C4F"/>
    <w:rsid w:val="00AC1DB7"/>
    <w:rsid w:val="00AC1FB6"/>
    <w:rsid w:val="00AC202D"/>
    <w:rsid w:val="00AC21B6"/>
    <w:rsid w:val="00AC244D"/>
    <w:rsid w:val="00AC245B"/>
    <w:rsid w:val="00AC2BEF"/>
    <w:rsid w:val="00AC3288"/>
    <w:rsid w:val="00AC32FD"/>
    <w:rsid w:val="00AC3418"/>
    <w:rsid w:val="00AC3441"/>
    <w:rsid w:val="00AC35D1"/>
    <w:rsid w:val="00AC388B"/>
    <w:rsid w:val="00AC3B02"/>
    <w:rsid w:val="00AC3D9A"/>
    <w:rsid w:val="00AC3F18"/>
    <w:rsid w:val="00AC4361"/>
    <w:rsid w:val="00AC4412"/>
    <w:rsid w:val="00AC498F"/>
    <w:rsid w:val="00AC4E44"/>
    <w:rsid w:val="00AC4F90"/>
    <w:rsid w:val="00AC571D"/>
    <w:rsid w:val="00AC5A8D"/>
    <w:rsid w:val="00AC60F8"/>
    <w:rsid w:val="00AC631C"/>
    <w:rsid w:val="00AC64C0"/>
    <w:rsid w:val="00AC6721"/>
    <w:rsid w:val="00AC69E1"/>
    <w:rsid w:val="00AC6E99"/>
    <w:rsid w:val="00AC700B"/>
    <w:rsid w:val="00AC71D7"/>
    <w:rsid w:val="00AC74F8"/>
    <w:rsid w:val="00AC751F"/>
    <w:rsid w:val="00AC78DC"/>
    <w:rsid w:val="00AC790D"/>
    <w:rsid w:val="00AC7918"/>
    <w:rsid w:val="00AC7CC6"/>
    <w:rsid w:val="00AC7D53"/>
    <w:rsid w:val="00AD0744"/>
    <w:rsid w:val="00AD09ED"/>
    <w:rsid w:val="00AD0B49"/>
    <w:rsid w:val="00AD0C4E"/>
    <w:rsid w:val="00AD0C55"/>
    <w:rsid w:val="00AD0ECC"/>
    <w:rsid w:val="00AD0F92"/>
    <w:rsid w:val="00AD0FE0"/>
    <w:rsid w:val="00AD1268"/>
    <w:rsid w:val="00AD1BF8"/>
    <w:rsid w:val="00AD1CDD"/>
    <w:rsid w:val="00AD2295"/>
    <w:rsid w:val="00AD22FE"/>
    <w:rsid w:val="00AD2366"/>
    <w:rsid w:val="00AD2791"/>
    <w:rsid w:val="00AD2847"/>
    <w:rsid w:val="00AD2D45"/>
    <w:rsid w:val="00AD34C4"/>
    <w:rsid w:val="00AD362D"/>
    <w:rsid w:val="00AD371A"/>
    <w:rsid w:val="00AD3868"/>
    <w:rsid w:val="00AD3A4E"/>
    <w:rsid w:val="00AD3F04"/>
    <w:rsid w:val="00AD41C7"/>
    <w:rsid w:val="00AD41F1"/>
    <w:rsid w:val="00AD4348"/>
    <w:rsid w:val="00AD4514"/>
    <w:rsid w:val="00AD4687"/>
    <w:rsid w:val="00AD48E6"/>
    <w:rsid w:val="00AD4A44"/>
    <w:rsid w:val="00AD4C79"/>
    <w:rsid w:val="00AD50E5"/>
    <w:rsid w:val="00AD5288"/>
    <w:rsid w:val="00AD533C"/>
    <w:rsid w:val="00AD5694"/>
    <w:rsid w:val="00AD5735"/>
    <w:rsid w:val="00AD5859"/>
    <w:rsid w:val="00AD5D77"/>
    <w:rsid w:val="00AD61D8"/>
    <w:rsid w:val="00AD6268"/>
    <w:rsid w:val="00AD69E8"/>
    <w:rsid w:val="00AD69EA"/>
    <w:rsid w:val="00AD69F3"/>
    <w:rsid w:val="00AD6A24"/>
    <w:rsid w:val="00AD6A8C"/>
    <w:rsid w:val="00AD6C79"/>
    <w:rsid w:val="00AD6CBF"/>
    <w:rsid w:val="00AD6D98"/>
    <w:rsid w:val="00AD6DA9"/>
    <w:rsid w:val="00AD73E4"/>
    <w:rsid w:val="00AD7547"/>
    <w:rsid w:val="00AD761E"/>
    <w:rsid w:val="00AD7B52"/>
    <w:rsid w:val="00AD7D34"/>
    <w:rsid w:val="00AD7DC5"/>
    <w:rsid w:val="00AD7F8D"/>
    <w:rsid w:val="00AE006A"/>
    <w:rsid w:val="00AE0401"/>
    <w:rsid w:val="00AE0970"/>
    <w:rsid w:val="00AE0D59"/>
    <w:rsid w:val="00AE0EF5"/>
    <w:rsid w:val="00AE0F1A"/>
    <w:rsid w:val="00AE10A3"/>
    <w:rsid w:val="00AE1146"/>
    <w:rsid w:val="00AE1223"/>
    <w:rsid w:val="00AE1268"/>
    <w:rsid w:val="00AE1A50"/>
    <w:rsid w:val="00AE1DB2"/>
    <w:rsid w:val="00AE2279"/>
    <w:rsid w:val="00AE2312"/>
    <w:rsid w:val="00AE2635"/>
    <w:rsid w:val="00AE27AE"/>
    <w:rsid w:val="00AE29E2"/>
    <w:rsid w:val="00AE2A26"/>
    <w:rsid w:val="00AE2ABD"/>
    <w:rsid w:val="00AE2D2E"/>
    <w:rsid w:val="00AE2D66"/>
    <w:rsid w:val="00AE2F36"/>
    <w:rsid w:val="00AE2F50"/>
    <w:rsid w:val="00AE35B6"/>
    <w:rsid w:val="00AE377C"/>
    <w:rsid w:val="00AE3821"/>
    <w:rsid w:val="00AE3856"/>
    <w:rsid w:val="00AE3A74"/>
    <w:rsid w:val="00AE53B8"/>
    <w:rsid w:val="00AE559B"/>
    <w:rsid w:val="00AE56AC"/>
    <w:rsid w:val="00AE62E6"/>
    <w:rsid w:val="00AE68FC"/>
    <w:rsid w:val="00AE69D4"/>
    <w:rsid w:val="00AE6AB5"/>
    <w:rsid w:val="00AE6BCE"/>
    <w:rsid w:val="00AE6FA6"/>
    <w:rsid w:val="00AE70FE"/>
    <w:rsid w:val="00AE7175"/>
    <w:rsid w:val="00AE72AA"/>
    <w:rsid w:val="00AE7395"/>
    <w:rsid w:val="00AE77D6"/>
    <w:rsid w:val="00AE79B1"/>
    <w:rsid w:val="00AE7BCC"/>
    <w:rsid w:val="00AF02DA"/>
    <w:rsid w:val="00AF03A0"/>
    <w:rsid w:val="00AF06D6"/>
    <w:rsid w:val="00AF0DCA"/>
    <w:rsid w:val="00AF0DD5"/>
    <w:rsid w:val="00AF12CD"/>
    <w:rsid w:val="00AF1343"/>
    <w:rsid w:val="00AF13F6"/>
    <w:rsid w:val="00AF1986"/>
    <w:rsid w:val="00AF1A00"/>
    <w:rsid w:val="00AF1CA8"/>
    <w:rsid w:val="00AF1E5E"/>
    <w:rsid w:val="00AF2042"/>
    <w:rsid w:val="00AF218C"/>
    <w:rsid w:val="00AF224B"/>
    <w:rsid w:val="00AF2842"/>
    <w:rsid w:val="00AF29C1"/>
    <w:rsid w:val="00AF2B56"/>
    <w:rsid w:val="00AF2F75"/>
    <w:rsid w:val="00AF349E"/>
    <w:rsid w:val="00AF34ED"/>
    <w:rsid w:val="00AF39F8"/>
    <w:rsid w:val="00AF3C2A"/>
    <w:rsid w:val="00AF3DD9"/>
    <w:rsid w:val="00AF3F0D"/>
    <w:rsid w:val="00AF3F7A"/>
    <w:rsid w:val="00AF4483"/>
    <w:rsid w:val="00AF4BF9"/>
    <w:rsid w:val="00AF4C05"/>
    <w:rsid w:val="00AF4DBB"/>
    <w:rsid w:val="00AF4E80"/>
    <w:rsid w:val="00AF50EF"/>
    <w:rsid w:val="00AF5283"/>
    <w:rsid w:val="00AF58B6"/>
    <w:rsid w:val="00AF611D"/>
    <w:rsid w:val="00AF622B"/>
    <w:rsid w:val="00AF6508"/>
    <w:rsid w:val="00AF6E72"/>
    <w:rsid w:val="00AF71C2"/>
    <w:rsid w:val="00AF748F"/>
    <w:rsid w:val="00AF77DE"/>
    <w:rsid w:val="00AF7C33"/>
    <w:rsid w:val="00AF7DB1"/>
    <w:rsid w:val="00AF7DB6"/>
    <w:rsid w:val="00B00146"/>
    <w:rsid w:val="00B00A93"/>
    <w:rsid w:val="00B00AFD"/>
    <w:rsid w:val="00B00B59"/>
    <w:rsid w:val="00B00CFD"/>
    <w:rsid w:val="00B00E74"/>
    <w:rsid w:val="00B01231"/>
    <w:rsid w:val="00B01240"/>
    <w:rsid w:val="00B01423"/>
    <w:rsid w:val="00B0166A"/>
    <w:rsid w:val="00B01766"/>
    <w:rsid w:val="00B01ACA"/>
    <w:rsid w:val="00B01CE6"/>
    <w:rsid w:val="00B020B1"/>
    <w:rsid w:val="00B02345"/>
    <w:rsid w:val="00B02751"/>
    <w:rsid w:val="00B02A39"/>
    <w:rsid w:val="00B02DD6"/>
    <w:rsid w:val="00B02EA2"/>
    <w:rsid w:val="00B02FA1"/>
    <w:rsid w:val="00B03349"/>
    <w:rsid w:val="00B03395"/>
    <w:rsid w:val="00B0347A"/>
    <w:rsid w:val="00B03647"/>
    <w:rsid w:val="00B0367D"/>
    <w:rsid w:val="00B0368E"/>
    <w:rsid w:val="00B03863"/>
    <w:rsid w:val="00B0393E"/>
    <w:rsid w:val="00B03ADA"/>
    <w:rsid w:val="00B03B41"/>
    <w:rsid w:val="00B03FFD"/>
    <w:rsid w:val="00B0404E"/>
    <w:rsid w:val="00B045AA"/>
    <w:rsid w:val="00B04ACD"/>
    <w:rsid w:val="00B04DC1"/>
    <w:rsid w:val="00B04E27"/>
    <w:rsid w:val="00B04FE3"/>
    <w:rsid w:val="00B0500C"/>
    <w:rsid w:val="00B053D9"/>
    <w:rsid w:val="00B054EF"/>
    <w:rsid w:val="00B05591"/>
    <w:rsid w:val="00B057B9"/>
    <w:rsid w:val="00B05A64"/>
    <w:rsid w:val="00B05AA5"/>
    <w:rsid w:val="00B05CB1"/>
    <w:rsid w:val="00B06154"/>
    <w:rsid w:val="00B06219"/>
    <w:rsid w:val="00B0659D"/>
    <w:rsid w:val="00B06634"/>
    <w:rsid w:val="00B068D6"/>
    <w:rsid w:val="00B068FA"/>
    <w:rsid w:val="00B06D22"/>
    <w:rsid w:val="00B07471"/>
    <w:rsid w:val="00B074C0"/>
    <w:rsid w:val="00B075C3"/>
    <w:rsid w:val="00B07640"/>
    <w:rsid w:val="00B07812"/>
    <w:rsid w:val="00B07894"/>
    <w:rsid w:val="00B0797E"/>
    <w:rsid w:val="00B07E2B"/>
    <w:rsid w:val="00B07ECC"/>
    <w:rsid w:val="00B07FA4"/>
    <w:rsid w:val="00B1010F"/>
    <w:rsid w:val="00B10203"/>
    <w:rsid w:val="00B10950"/>
    <w:rsid w:val="00B1095B"/>
    <w:rsid w:val="00B10B97"/>
    <w:rsid w:val="00B114F9"/>
    <w:rsid w:val="00B11C7C"/>
    <w:rsid w:val="00B11CF2"/>
    <w:rsid w:val="00B11E36"/>
    <w:rsid w:val="00B1218C"/>
    <w:rsid w:val="00B12199"/>
    <w:rsid w:val="00B121B4"/>
    <w:rsid w:val="00B12AD1"/>
    <w:rsid w:val="00B12C5E"/>
    <w:rsid w:val="00B12E08"/>
    <w:rsid w:val="00B1309A"/>
    <w:rsid w:val="00B135FB"/>
    <w:rsid w:val="00B13BF7"/>
    <w:rsid w:val="00B13E21"/>
    <w:rsid w:val="00B141F0"/>
    <w:rsid w:val="00B143BF"/>
    <w:rsid w:val="00B14A53"/>
    <w:rsid w:val="00B14BFC"/>
    <w:rsid w:val="00B14C50"/>
    <w:rsid w:val="00B1519E"/>
    <w:rsid w:val="00B157D0"/>
    <w:rsid w:val="00B158AB"/>
    <w:rsid w:val="00B15CBB"/>
    <w:rsid w:val="00B15D51"/>
    <w:rsid w:val="00B15DD6"/>
    <w:rsid w:val="00B15E64"/>
    <w:rsid w:val="00B16177"/>
    <w:rsid w:val="00B16238"/>
    <w:rsid w:val="00B16377"/>
    <w:rsid w:val="00B16463"/>
    <w:rsid w:val="00B16D11"/>
    <w:rsid w:val="00B16DE2"/>
    <w:rsid w:val="00B16EE9"/>
    <w:rsid w:val="00B171CE"/>
    <w:rsid w:val="00B1725E"/>
    <w:rsid w:val="00B174A9"/>
    <w:rsid w:val="00B175A2"/>
    <w:rsid w:val="00B1781F"/>
    <w:rsid w:val="00B179CB"/>
    <w:rsid w:val="00B17A36"/>
    <w:rsid w:val="00B17BAC"/>
    <w:rsid w:val="00B17BCC"/>
    <w:rsid w:val="00B17C49"/>
    <w:rsid w:val="00B17D45"/>
    <w:rsid w:val="00B17E12"/>
    <w:rsid w:val="00B20082"/>
    <w:rsid w:val="00B2013B"/>
    <w:rsid w:val="00B2035B"/>
    <w:rsid w:val="00B203B0"/>
    <w:rsid w:val="00B2045D"/>
    <w:rsid w:val="00B205D9"/>
    <w:rsid w:val="00B206FD"/>
    <w:rsid w:val="00B2093C"/>
    <w:rsid w:val="00B20941"/>
    <w:rsid w:val="00B20995"/>
    <w:rsid w:val="00B20D15"/>
    <w:rsid w:val="00B211C4"/>
    <w:rsid w:val="00B212A1"/>
    <w:rsid w:val="00B2158A"/>
    <w:rsid w:val="00B2195C"/>
    <w:rsid w:val="00B21A56"/>
    <w:rsid w:val="00B21B49"/>
    <w:rsid w:val="00B21BB5"/>
    <w:rsid w:val="00B21CCC"/>
    <w:rsid w:val="00B21D1B"/>
    <w:rsid w:val="00B21EF4"/>
    <w:rsid w:val="00B22183"/>
    <w:rsid w:val="00B2281A"/>
    <w:rsid w:val="00B22822"/>
    <w:rsid w:val="00B22E4A"/>
    <w:rsid w:val="00B22F47"/>
    <w:rsid w:val="00B2321F"/>
    <w:rsid w:val="00B23948"/>
    <w:rsid w:val="00B239AE"/>
    <w:rsid w:val="00B23C47"/>
    <w:rsid w:val="00B2405F"/>
    <w:rsid w:val="00B24648"/>
    <w:rsid w:val="00B2465E"/>
    <w:rsid w:val="00B248F2"/>
    <w:rsid w:val="00B2491D"/>
    <w:rsid w:val="00B24B9D"/>
    <w:rsid w:val="00B24C4F"/>
    <w:rsid w:val="00B25242"/>
    <w:rsid w:val="00B2536E"/>
    <w:rsid w:val="00B25567"/>
    <w:rsid w:val="00B25B79"/>
    <w:rsid w:val="00B25DBF"/>
    <w:rsid w:val="00B25E5B"/>
    <w:rsid w:val="00B26019"/>
    <w:rsid w:val="00B2611A"/>
    <w:rsid w:val="00B26392"/>
    <w:rsid w:val="00B26610"/>
    <w:rsid w:val="00B267A5"/>
    <w:rsid w:val="00B268EE"/>
    <w:rsid w:val="00B26B66"/>
    <w:rsid w:val="00B26C1A"/>
    <w:rsid w:val="00B26CB0"/>
    <w:rsid w:val="00B26CEE"/>
    <w:rsid w:val="00B26DC1"/>
    <w:rsid w:val="00B27937"/>
    <w:rsid w:val="00B27B68"/>
    <w:rsid w:val="00B27ED1"/>
    <w:rsid w:val="00B27F87"/>
    <w:rsid w:val="00B30073"/>
    <w:rsid w:val="00B30123"/>
    <w:rsid w:val="00B303AA"/>
    <w:rsid w:val="00B3089C"/>
    <w:rsid w:val="00B3115C"/>
    <w:rsid w:val="00B311A1"/>
    <w:rsid w:val="00B31247"/>
    <w:rsid w:val="00B31250"/>
    <w:rsid w:val="00B31259"/>
    <w:rsid w:val="00B315CA"/>
    <w:rsid w:val="00B31608"/>
    <w:rsid w:val="00B318BE"/>
    <w:rsid w:val="00B31930"/>
    <w:rsid w:val="00B31C38"/>
    <w:rsid w:val="00B32190"/>
    <w:rsid w:val="00B32436"/>
    <w:rsid w:val="00B324EF"/>
    <w:rsid w:val="00B32FC6"/>
    <w:rsid w:val="00B33437"/>
    <w:rsid w:val="00B33517"/>
    <w:rsid w:val="00B338D2"/>
    <w:rsid w:val="00B339B1"/>
    <w:rsid w:val="00B33B08"/>
    <w:rsid w:val="00B33B75"/>
    <w:rsid w:val="00B33CF2"/>
    <w:rsid w:val="00B33D7B"/>
    <w:rsid w:val="00B33EE7"/>
    <w:rsid w:val="00B33FAD"/>
    <w:rsid w:val="00B343AE"/>
    <w:rsid w:val="00B34740"/>
    <w:rsid w:val="00B34A50"/>
    <w:rsid w:val="00B34C0A"/>
    <w:rsid w:val="00B34ECA"/>
    <w:rsid w:val="00B35460"/>
    <w:rsid w:val="00B35763"/>
    <w:rsid w:val="00B3577D"/>
    <w:rsid w:val="00B35A42"/>
    <w:rsid w:val="00B35B83"/>
    <w:rsid w:val="00B35B8D"/>
    <w:rsid w:val="00B35E52"/>
    <w:rsid w:val="00B36313"/>
    <w:rsid w:val="00B36384"/>
    <w:rsid w:val="00B36432"/>
    <w:rsid w:val="00B36515"/>
    <w:rsid w:val="00B36721"/>
    <w:rsid w:val="00B368C1"/>
    <w:rsid w:val="00B36BC0"/>
    <w:rsid w:val="00B37342"/>
    <w:rsid w:val="00B37545"/>
    <w:rsid w:val="00B376A9"/>
    <w:rsid w:val="00B378AD"/>
    <w:rsid w:val="00B37E4F"/>
    <w:rsid w:val="00B400A2"/>
    <w:rsid w:val="00B402D5"/>
    <w:rsid w:val="00B40962"/>
    <w:rsid w:val="00B40B29"/>
    <w:rsid w:val="00B40C22"/>
    <w:rsid w:val="00B40E02"/>
    <w:rsid w:val="00B40E4A"/>
    <w:rsid w:val="00B41019"/>
    <w:rsid w:val="00B411A9"/>
    <w:rsid w:val="00B41321"/>
    <w:rsid w:val="00B41542"/>
    <w:rsid w:val="00B415E5"/>
    <w:rsid w:val="00B41890"/>
    <w:rsid w:val="00B419F6"/>
    <w:rsid w:val="00B419FE"/>
    <w:rsid w:val="00B41AFD"/>
    <w:rsid w:val="00B42015"/>
    <w:rsid w:val="00B421D8"/>
    <w:rsid w:val="00B423DF"/>
    <w:rsid w:val="00B42535"/>
    <w:rsid w:val="00B426BF"/>
    <w:rsid w:val="00B4279D"/>
    <w:rsid w:val="00B427A7"/>
    <w:rsid w:val="00B4298B"/>
    <w:rsid w:val="00B429CB"/>
    <w:rsid w:val="00B430F1"/>
    <w:rsid w:val="00B4314D"/>
    <w:rsid w:val="00B4350B"/>
    <w:rsid w:val="00B43E6D"/>
    <w:rsid w:val="00B44043"/>
    <w:rsid w:val="00B44133"/>
    <w:rsid w:val="00B441E6"/>
    <w:rsid w:val="00B4465F"/>
    <w:rsid w:val="00B4481B"/>
    <w:rsid w:val="00B44CD0"/>
    <w:rsid w:val="00B44D9E"/>
    <w:rsid w:val="00B44F6C"/>
    <w:rsid w:val="00B453B1"/>
    <w:rsid w:val="00B45583"/>
    <w:rsid w:val="00B45AC2"/>
    <w:rsid w:val="00B45BF1"/>
    <w:rsid w:val="00B45FDC"/>
    <w:rsid w:val="00B4602B"/>
    <w:rsid w:val="00B463BA"/>
    <w:rsid w:val="00B46AB6"/>
    <w:rsid w:val="00B46D8D"/>
    <w:rsid w:val="00B4707A"/>
    <w:rsid w:val="00B471E1"/>
    <w:rsid w:val="00B4734E"/>
    <w:rsid w:val="00B473E1"/>
    <w:rsid w:val="00B474B8"/>
    <w:rsid w:val="00B47577"/>
    <w:rsid w:val="00B47878"/>
    <w:rsid w:val="00B47F94"/>
    <w:rsid w:val="00B50024"/>
    <w:rsid w:val="00B5020A"/>
    <w:rsid w:val="00B50668"/>
    <w:rsid w:val="00B506F7"/>
    <w:rsid w:val="00B5070F"/>
    <w:rsid w:val="00B50870"/>
    <w:rsid w:val="00B50A48"/>
    <w:rsid w:val="00B50B44"/>
    <w:rsid w:val="00B50D7B"/>
    <w:rsid w:val="00B51246"/>
    <w:rsid w:val="00B513F2"/>
    <w:rsid w:val="00B51659"/>
    <w:rsid w:val="00B51A4B"/>
    <w:rsid w:val="00B51A55"/>
    <w:rsid w:val="00B51A9D"/>
    <w:rsid w:val="00B52190"/>
    <w:rsid w:val="00B523C4"/>
    <w:rsid w:val="00B52600"/>
    <w:rsid w:val="00B52668"/>
    <w:rsid w:val="00B5274B"/>
    <w:rsid w:val="00B52C39"/>
    <w:rsid w:val="00B52E0F"/>
    <w:rsid w:val="00B52FB6"/>
    <w:rsid w:val="00B5379F"/>
    <w:rsid w:val="00B53F04"/>
    <w:rsid w:val="00B5424F"/>
    <w:rsid w:val="00B54655"/>
    <w:rsid w:val="00B54C53"/>
    <w:rsid w:val="00B55237"/>
    <w:rsid w:val="00B55860"/>
    <w:rsid w:val="00B5595E"/>
    <w:rsid w:val="00B55A40"/>
    <w:rsid w:val="00B55B65"/>
    <w:rsid w:val="00B55B97"/>
    <w:rsid w:val="00B55CF2"/>
    <w:rsid w:val="00B56073"/>
    <w:rsid w:val="00B5610D"/>
    <w:rsid w:val="00B56225"/>
    <w:rsid w:val="00B56766"/>
    <w:rsid w:val="00B56959"/>
    <w:rsid w:val="00B56EFB"/>
    <w:rsid w:val="00B56FB2"/>
    <w:rsid w:val="00B5729F"/>
    <w:rsid w:val="00B578C5"/>
    <w:rsid w:val="00B57B92"/>
    <w:rsid w:val="00B57D1B"/>
    <w:rsid w:val="00B57EC7"/>
    <w:rsid w:val="00B57FA8"/>
    <w:rsid w:val="00B60206"/>
    <w:rsid w:val="00B606A1"/>
    <w:rsid w:val="00B6072A"/>
    <w:rsid w:val="00B60A12"/>
    <w:rsid w:val="00B60B4D"/>
    <w:rsid w:val="00B60C9E"/>
    <w:rsid w:val="00B60F10"/>
    <w:rsid w:val="00B61132"/>
    <w:rsid w:val="00B612FD"/>
    <w:rsid w:val="00B613BF"/>
    <w:rsid w:val="00B6153E"/>
    <w:rsid w:val="00B615E5"/>
    <w:rsid w:val="00B616B1"/>
    <w:rsid w:val="00B61A49"/>
    <w:rsid w:val="00B61B21"/>
    <w:rsid w:val="00B62189"/>
    <w:rsid w:val="00B6230D"/>
    <w:rsid w:val="00B62868"/>
    <w:rsid w:val="00B62A7F"/>
    <w:rsid w:val="00B62F8B"/>
    <w:rsid w:val="00B63078"/>
    <w:rsid w:val="00B63092"/>
    <w:rsid w:val="00B633CA"/>
    <w:rsid w:val="00B6354B"/>
    <w:rsid w:val="00B63B96"/>
    <w:rsid w:val="00B63BF6"/>
    <w:rsid w:val="00B63D5E"/>
    <w:rsid w:val="00B63ED2"/>
    <w:rsid w:val="00B6446C"/>
    <w:rsid w:val="00B64563"/>
    <w:rsid w:val="00B645E5"/>
    <w:rsid w:val="00B64663"/>
    <w:rsid w:val="00B64D47"/>
    <w:rsid w:val="00B64F63"/>
    <w:rsid w:val="00B65136"/>
    <w:rsid w:val="00B65186"/>
    <w:rsid w:val="00B653CC"/>
    <w:rsid w:val="00B6557E"/>
    <w:rsid w:val="00B6563C"/>
    <w:rsid w:val="00B65949"/>
    <w:rsid w:val="00B65ABC"/>
    <w:rsid w:val="00B65D09"/>
    <w:rsid w:val="00B65DA9"/>
    <w:rsid w:val="00B65E4C"/>
    <w:rsid w:val="00B65EE6"/>
    <w:rsid w:val="00B65F0E"/>
    <w:rsid w:val="00B65F66"/>
    <w:rsid w:val="00B66D87"/>
    <w:rsid w:val="00B66FC6"/>
    <w:rsid w:val="00B673CE"/>
    <w:rsid w:val="00B6745C"/>
    <w:rsid w:val="00B6758E"/>
    <w:rsid w:val="00B6771B"/>
    <w:rsid w:val="00B67A1A"/>
    <w:rsid w:val="00B67B40"/>
    <w:rsid w:val="00B67D9E"/>
    <w:rsid w:val="00B67E7F"/>
    <w:rsid w:val="00B67E8A"/>
    <w:rsid w:val="00B70064"/>
    <w:rsid w:val="00B700A0"/>
    <w:rsid w:val="00B700C2"/>
    <w:rsid w:val="00B70219"/>
    <w:rsid w:val="00B7084E"/>
    <w:rsid w:val="00B70BEB"/>
    <w:rsid w:val="00B70E91"/>
    <w:rsid w:val="00B710C8"/>
    <w:rsid w:val="00B710F9"/>
    <w:rsid w:val="00B71951"/>
    <w:rsid w:val="00B71B5B"/>
    <w:rsid w:val="00B71BCB"/>
    <w:rsid w:val="00B71E6A"/>
    <w:rsid w:val="00B7205D"/>
    <w:rsid w:val="00B72127"/>
    <w:rsid w:val="00B724C5"/>
    <w:rsid w:val="00B7262A"/>
    <w:rsid w:val="00B727A9"/>
    <w:rsid w:val="00B72835"/>
    <w:rsid w:val="00B7283A"/>
    <w:rsid w:val="00B72F5A"/>
    <w:rsid w:val="00B731DC"/>
    <w:rsid w:val="00B732EB"/>
    <w:rsid w:val="00B7351D"/>
    <w:rsid w:val="00B73716"/>
    <w:rsid w:val="00B73AB8"/>
    <w:rsid w:val="00B73D32"/>
    <w:rsid w:val="00B74238"/>
    <w:rsid w:val="00B7459A"/>
    <w:rsid w:val="00B748B9"/>
    <w:rsid w:val="00B750D1"/>
    <w:rsid w:val="00B75555"/>
    <w:rsid w:val="00B7590B"/>
    <w:rsid w:val="00B75AB0"/>
    <w:rsid w:val="00B75B5F"/>
    <w:rsid w:val="00B75EFB"/>
    <w:rsid w:val="00B76036"/>
    <w:rsid w:val="00B76174"/>
    <w:rsid w:val="00B764B9"/>
    <w:rsid w:val="00B772B4"/>
    <w:rsid w:val="00B77388"/>
    <w:rsid w:val="00B773D8"/>
    <w:rsid w:val="00B77708"/>
    <w:rsid w:val="00B77805"/>
    <w:rsid w:val="00B77A5B"/>
    <w:rsid w:val="00B805AB"/>
    <w:rsid w:val="00B809B1"/>
    <w:rsid w:val="00B80AE0"/>
    <w:rsid w:val="00B80E3D"/>
    <w:rsid w:val="00B80F95"/>
    <w:rsid w:val="00B81184"/>
    <w:rsid w:val="00B812EA"/>
    <w:rsid w:val="00B81692"/>
    <w:rsid w:val="00B81803"/>
    <w:rsid w:val="00B818AD"/>
    <w:rsid w:val="00B81993"/>
    <w:rsid w:val="00B81A88"/>
    <w:rsid w:val="00B81BD7"/>
    <w:rsid w:val="00B81C06"/>
    <w:rsid w:val="00B81F3F"/>
    <w:rsid w:val="00B82530"/>
    <w:rsid w:val="00B82535"/>
    <w:rsid w:val="00B82866"/>
    <w:rsid w:val="00B82F4E"/>
    <w:rsid w:val="00B8302E"/>
    <w:rsid w:val="00B833B4"/>
    <w:rsid w:val="00B83424"/>
    <w:rsid w:val="00B836AF"/>
    <w:rsid w:val="00B83710"/>
    <w:rsid w:val="00B838C8"/>
    <w:rsid w:val="00B83B74"/>
    <w:rsid w:val="00B83E18"/>
    <w:rsid w:val="00B83E8F"/>
    <w:rsid w:val="00B84658"/>
    <w:rsid w:val="00B84983"/>
    <w:rsid w:val="00B84DFF"/>
    <w:rsid w:val="00B856AB"/>
    <w:rsid w:val="00B85889"/>
    <w:rsid w:val="00B860A7"/>
    <w:rsid w:val="00B864B2"/>
    <w:rsid w:val="00B8662A"/>
    <w:rsid w:val="00B8667C"/>
    <w:rsid w:val="00B869BC"/>
    <w:rsid w:val="00B86D3E"/>
    <w:rsid w:val="00B86DAE"/>
    <w:rsid w:val="00B86EA8"/>
    <w:rsid w:val="00B86FEB"/>
    <w:rsid w:val="00B8724C"/>
    <w:rsid w:val="00B873CE"/>
    <w:rsid w:val="00B874BA"/>
    <w:rsid w:val="00B87767"/>
    <w:rsid w:val="00B879D8"/>
    <w:rsid w:val="00B87A67"/>
    <w:rsid w:val="00B87A75"/>
    <w:rsid w:val="00B87CD9"/>
    <w:rsid w:val="00B87D3D"/>
    <w:rsid w:val="00B90074"/>
    <w:rsid w:val="00B9014F"/>
    <w:rsid w:val="00B904B5"/>
    <w:rsid w:val="00B90796"/>
    <w:rsid w:val="00B90DDC"/>
    <w:rsid w:val="00B90F03"/>
    <w:rsid w:val="00B91060"/>
    <w:rsid w:val="00B91806"/>
    <w:rsid w:val="00B91C11"/>
    <w:rsid w:val="00B91D6A"/>
    <w:rsid w:val="00B928AE"/>
    <w:rsid w:val="00B92ABD"/>
    <w:rsid w:val="00B92CD0"/>
    <w:rsid w:val="00B92E77"/>
    <w:rsid w:val="00B936F6"/>
    <w:rsid w:val="00B93E6D"/>
    <w:rsid w:val="00B9442C"/>
    <w:rsid w:val="00B94488"/>
    <w:rsid w:val="00B944D7"/>
    <w:rsid w:val="00B94B5A"/>
    <w:rsid w:val="00B94C07"/>
    <w:rsid w:val="00B94E1C"/>
    <w:rsid w:val="00B95260"/>
    <w:rsid w:val="00B952B4"/>
    <w:rsid w:val="00B959AE"/>
    <w:rsid w:val="00B95D8D"/>
    <w:rsid w:val="00B96232"/>
    <w:rsid w:val="00B96504"/>
    <w:rsid w:val="00B965DF"/>
    <w:rsid w:val="00B9668A"/>
    <w:rsid w:val="00B96B2D"/>
    <w:rsid w:val="00B96B32"/>
    <w:rsid w:val="00B96F81"/>
    <w:rsid w:val="00B96FBF"/>
    <w:rsid w:val="00B97307"/>
    <w:rsid w:val="00B9733B"/>
    <w:rsid w:val="00B97481"/>
    <w:rsid w:val="00BA028E"/>
    <w:rsid w:val="00BA060A"/>
    <w:rsid w:val="00BA0674"/>
    <w:rsid w:val="00BA1210"/>
    <w:rsid w:val="00BA14AA"/>
    <w:rsid w:val="00BA1C4D"/>
    <w:rsid w:val="00BA1DA4"/>
    <w:rsid w:val="00BA1FAC"/>
    <w:rsid w:val="00BA20ED"/>
    <w:rsid w:val="00BA2981"/>
    <w:rsid w:val="00BA2A9B"/>
    <w:rsid w:val="00BA2B65"/>
    <w:rsid w:val="00BA2BF6"/>
    <w:rsid w:val="00BA322E"/>
    <w:rsid w:val="00BA37DE"/>
    <w:rsid w:val="00BA3E13"/>
    <w:rsid w:val="00BA450C"/>
    <w:rsid w:val="00BA472F"/>
    <w:rsid w:val="00BA47AC"/>
    <w:rsid w:val="00BA4A08"/>
    <w:rsid w:val="00BA4AC2"/>
    <w:rsid w:val="00BA4F31"/>
    <w:rsid w:val="00BA503D"/>
    <w:rsid w:val="00BA5395"/>
    <w:rsid w:val="00BA53A2"/>
    <w:rsid w:val="00BA546D"/>
    <w:rsid w:val="00BA593F"/>
    <w:rsid w:val="00BA5940"/>
    <w:rsid w:val="00BA5FC5"/>
    <w:rsid w:val="00BA6016"/>
    <w:rsid w:val="00BA605F"/>
    <w:rsid w:val="00BA6140"/>
    <w:rsid w:val="00BA61C9"/>
    <w:rsid w:val="00BA6415"/>
    <w:rsid w:val="00BA64EF"/>
    <w:rsid w:val="00BA6525"/>
    <w:rsid w:val="00BA6636"/>
    <w:rsid w:val="00BA685A"/>
    <w:rsid w:val="00BA6E79"/>
    <w:rsid w:val="00BA6F9F"/>
    <w:rsid w:val="00BA720E"/>
    <w:rsid w:val="00BA73AC"/>
    <w:rsid w:val="00BA7714"/>
    <w:rsid w:val="00BA78F6"/>
    <w:rsid w:val="00BA7C00"/>
    <w:rsid w:val="00BA7D41"/>
    <w:rsid w:val="00BA7F09"/>
    <w:rsid w:val="00BB011E"/>
    <w:rsid w:val="00BB012C"/>
    <w:rsid w:val="00BB0681"/>
    <w:rsid w:val="00BB0D49"/>
    <w:rsid w:val="00BB0E63"/>
    <w:rsid w:val="00BB0F80"/>
    <w:rsid w:val="00BB1854"/>
    <w:rsid w:val="00BB1986"/>
    <w:rsid w:val="00BB1A11"/>
    <w:rsid w:val="00BB1B3F"/>
    <w:rsid w:val="00BB1BEF"/>
    <w:rsid w:val="00BB1C53"/>
    <w:rsid w:val="00BB1FC0"/>
    <w:rsid w:val="00BB243E"/>
    <w:rsid w:val="00BB2566"/>
    <w:rsid w:val="00BB28B4"/>
    <w:rsid w:val="00BB2D50"/>
    <w:rsid w:val="00BB2DE0"/>
    <w:rsid w:val="00BB3001"/>
    <w:rsid w:val="00BB3542"/>
    <w:rsid w:val="00BB378F"/>
    <w:rsid w:val="00BB38A6"/>
    <w:rsid w:val="00BB38E6"/>
    <w:rsid w:val="00BB3B9D"/>
    <w:rsid w:val="00BB3D36"/>
    <w:rsid w:val="00BB3E2F"/>
    <w:rsid w:val="00BB41D1"/>
    <w:rsid w:val="00BB41EA"/>
    <w:rsid w:val="00BB420D"/>
    <w:rsid w:val="00BB425D"/>
    <w:rsid w:val="00BB4AB4"/>
    <w:rsid w:val="00BB4FCF"/>
    <w:rsid w:val="00BB508B"/>
    <w:rsid w:val="00BB52D5"/>
    <w:rsid w:val="00BB5558"/>
    <w:rsid w:val="00BB5595"/>
    <w:rsid w:val="00BB5903"/>
    <w:rsid w:val="00BB5C68"/>
    <w:rsid w:val="00BB611E"/>
    <w:rsid w:val="00BB6272"/>
    <w:rsid w:val="00BB633B"/>
    <w:rsid w:val="00BB635B"/>
    <w:rsid w:val="00BB66CB"/>
    <w:rsid w:val="00BB68BE"/>
    <w:rsid w:val="00BB6AC9"/>
    <w:rsid w:val="00BB6C9E"/>
    <w:rsid w:val="00BB6F26"/>
    <w:rsid w:val="00BB71A9"/>
    <w:rsid w:val="00BB7692"/>
    <w:rsid w:val="00BB77BA"/>
    <w:rsid w:val="00BB7891"/>
    <w:rsid w:val="00BB78E9"/>
    <w:rsid w:val="00BB7B08"/>
    <w:rsid w:val="00BB7BF1"/>
    <w:rsid w:val="00BB7DDD"/>
    <w:rsid w:val="00BC05B5"/>
    <w:rsid w:val="00BC05D2"/>
    <w:rsid w:val="00BC0816"/>
    <w:rsid w:val="00BC09A0"/>
    <w:rsid w:val="00BC0D31"/>
    <w:rsid w:val="00BC0EE7"/>
    <w:rsid w:val="00BC10FD"/>
    <w:rsid w:val="00BC113D"/>
    <w:rsid w:val="00BC11D3"/>
    <w:rsid w:val="00BC13EF"/>
    <w:rsid w:val="00BC1433"/>
    <w:rsid w:val="00BC157C"/>
    <w:rsid w:val="00BC1897"/>
    <w:rsid w:val="00BC1B33"/>
    <w:rsid w:val="00BC1B35"/>
    <w:rsid w:val="00BC1BD7"/>
    <w:rsid w:val="00BC2037"/>
    <w:rsid w:val="00BC24F8"/>
    <w:rsid w:val="00BC2508"/>
    <w:rsid w:val="00BC2610"/>
    <w:rsid w:val="00BC2A97"/>
    <w:rsid w:val="00BC2A9F"/>
    <w:rsid w:val="00BC2ACB"/>
    <w:rsid w:val="00BC2B71"/>
    <w:rsid w:val="00BC2BA9"/>
    <w:rsid w:val="00BC2BB4"/>
    <w:rsid w:val="00BC301E"/>
    <w:rsid w:val="00BC30A2"/>
    <w:rsid w:val="00BC3303"/>
    <w:rsid w:val="00BC33AB"/>
    <w:rsid w:val="00BC3548"/>
    <w:rsid w:val="00BC3573"/>
    <w:rsid w:val="00BC3722"/>
    <w:rsid w:val="00BC3D68"/>
    <w:rsid w:val="00BC3E13"/>
    <w:rsid w:val="00BC3E20"/>
    <w:rsid w:val="00BC3E8D"/>
    <w:rsid w:val="00BC3EA7"/>
    <w:rsid w:val="00BC4624"/>
    <w:rsid w:val="00BC4BCD"/>
    <w:rsid w:val="00BC4DBD"/>
    <w:rsid w:val="00BC5309"/>
    <w:rsid w:val="00BC560C"/>
    <w:rsid w:val="00BC5841"/>
    <w:rsid w:val="00BC5CDF"/>
    <w:rsid w:val="00BC5E1E"/>
    <w:rsid w:val="00BC626A"/>
    <w:rsid w:val="00BC62EE"/>
    <w:rsid w:val="00BC6451"/>
    <w:rsid w:val="00BC666D"/>
    <w:rsid w:val="00BC6747"/>
    <w:rsid w:val="00BC69FD"/>
    <w:rsid w:val="00BC6ACE"/>
    <w:rsid w:val="00BC7068"/>
    <w:rsid w:val="00BC714C"/>
    <w:rsid w:val="00BC71CB"/>
    <w:rsid w:val="00BC7224"/>
    <w:rsid w:val="00BC72BD"/>
    <w:rsid w:val="00BC733B"/>
    <w:rsid w:val="00BC74E9"/>
    <w:rsid w:val="00BC7714"/>
    <w:rsid w:val="00BC7909"/>
    <w:rsid w:val="00BC7D8D"/>
    <w:rsid w:val="00BD00CD"/>
    <w:rsid w:val="00BD029F"/>
    <w:rsid w:val="00BD02FC"/>
    <w:rsid w:val="00BD06F9"/>
    <w:rsid w:val="00BD08B1"/>
    <w:rsid w:val="00BD0FCF"/>
    <w:rsid w:val="00BD1C4E"/>
    <w:rsid w:val="00BD1C8B"/>
    <w:rsid w:val="00BD1CA2"/>
    <w:rsid w:val="00BD264F"/>
    <w:rsid w:val="00BD2A02"/>
    <w:rsid w:val="00BD2B11"/>
    <w:rsid w:val="00BD3003"/>
    <w:rsid w:val="00BD307F"/>
    <w:rsid w:val="00BD323B"/>
    <w:rsid w:val="00BD36A3"/>
    <w:rsid w:val="00BD3850"/>
    <w:rsid w:val="00BD38B6"/>
    <w:rsid w:val="00BD3954"/>
    <w:rsid w:val="00BD3B71"/>
    <w:rsid w:val="00BD3F52"/>
    <w:rsid w:val="00BD4112"/>
    <w:rsid w:val="00BD41EA"/>
    <w:rsid w:val="00BD4361"/>
    <w:rsid w:val="00BD450D"/>
    <w:rsid w:val="00BD48E0"/>
    <w:rsid w:val="00BD4921"/>
    <w:rsid w:val="00BD4B2D"/>
    <w:rsid w:val="00BD4BAE"/>
    <w:rsid w:val="00BD4DCD"/>
    <w:rsid w:val="00BD50C4"/>
    <w:rsid w:val="00BD51E7"/>
    <w:rsid w:val="00BD5897"/>
    <w:rsid w:val="00BD5B83"/>
    <w:rsid w:val="00BD5C55"/>
    <w:rsid w:val="00BD5D47"/>
    <w:rsid w:val="00BD5EED"/>
    <w:rsid w:val="00BD6141"/>
    <w:rsid w:val="00BD61FD"/>
    <w:rsid w:val="00BD6672"/>
    <w:rsid w:val="00BD6924"/>
    <w:rsid w:val="00BD698F"/>
    <w:rsid w:val="00BD6CE1"/>
    <w:rsid w:val="00BD6FB8"/>
    <w:rsid w:val="00BD730A"/>
    <w:rsid w:val="00BD7428"/>
    <w:rsid w:val="00BD763B"/>
    <w:rsid w:val="00BD7722"/>
    <w:rsid w:val="00BD796D"/>
    <w:rsid w:val="00BD7A51"/>
    <w:rsid w:val="00BD7AB8"/>
    <w:rsid w:val="00BD7B80"/>
    <w:rsid w:val="00BE02B6"/>
    <w:rsid w:val="00BE04D5"/>
    <w:rsid w:val="00BE0897"/>
    <w:rsid w:val="00BE0942"/>
    <w:rsid w:val="00BE0A75"/>
    <w:rsid w:val="00BE0B25"/>
    <w:rsid w:val="00BE0F45"/>
    <w:rsid w:val="00BE123A"/>
    <w:rsid w:val="00BE1307"/>
    <w:rsid w:val="00BE146C"/>
    <w:rsid w:val="00BE14BB"/>
    <w:rsid w:val="00BE1596"/>
    <w:rsid w:val="00BE16B1"/>
    <w:rsid w:val="00BE17E9"/>
    <w:rsid w:val="00BE1B7E"/>
    <w:rsid w:val="00BE1BBD"/>
    <w:rsid w:val="00BE1C3D"/>
    <w:rsid w:val="00BE1E20"/>
    <w:rsid w:val="00BE1EC5"/>
    <w:rsid w:val="00BE2ADE"/>
    <w:rsid w:val="00BE2C5D"/>
    <w:rsid w:val="00BE2C60"/>
    <w:rsid w:val="00BE2FC3"/>
    <w:rsid w:val="00BE34E5"/>
    <w:rsid w:val="00BE351D"/>
    <w:rsid w:val="00BE3733"/>
    <w:rsid w:val="00BE37EE"/>
    <w:rsid w:val="00BE3DD5"/>
    <w:rsid w:val="00BE3EA8"/>
    <w:rsid w:val="00BE4600"/>
    <w:rsid w:val="00BE4698"/>
    <w:rsid w:val="00BE48A5"/>
    <w:rsid w:val="00BE48BB"/>
    <w:rsid w:val="00BE4A9F"/>
    <w:rsid w:val="00BE4E63"/>
    <w:rsid w:val="00BE515D"/>
    <w:rsid w:val="00BE5331"/>
    <w:rsid w:val="00BE53B1"/>
    <w:rsid w:val="00BE5409"/>
    <w:rsid w:val="00BE5569"/>
    <w:rsid w:val="00BE560D"/>
    <w:rsid w:val="00BE576F"/>
    <w:rsid w:val="00BE5B4B"/>
    <w:rsid w:val="00BE5D60"/>
    <w:rsid w:val="00BE6101"/>
    <w:rsid w:val="00BE64C1"/>
    <w:rsid w:val="00BE673A"/>
    <w:rsid w:val="00BE69B1"/>
    <w:rsid w:val="00BE6C6C"/>
    <w:rsid w:val="00BE6CF9"/>
    <w:rsid w:val="00BE6E33"/>
    <w:rsid w:val="00BE6F5D"/>
    <w:rsid w:val="00BE733D"/>
    <w:rsid w:val="00BE73B3"/>
    <w:rsid w:val="00BE75AF"/>
    <w:rsid w:val="00BE77BF"/>
    <w:rsid w:val="00BE7EAD"/>
    <w:rsid w:val="00BE7F58"/>
    <w:rsid w:val="00BF0311"/>
    <w:rsid w:val="00BF036C"/>
    <w:rsid w:val="00BF052F"/>
    <w:rsid w:val="00BF0685"/>
    <w:rsid w:val="00BF0697"/>
    <w:rsid w:val="00BF0FA5"/>
    <w:rsid w:val="00BF136C"/>
    <w:rsid w:val="00BF1504"/>
    <w:rsid w:val="00BF161C"/>
    <w:rsid w:val="00BF19B1"/>
    <w:rsid w:val="00BF1E60"/>
    <w:rsid w:val="00BF2017"/>
    <w:rsid w:val="00BF219C"/>
    <w:rsid w:val="00BF23DE"/>
    <w:rsid w:val="00BF270A"/>
    <w:rsid w:val="00BF2B8D"/>
    <w:rsid w:val="00BF2BB0"/>
    <w:rsid w:val="00BF2D5E"/>
    <w:rsid w:val="00BF2DD5"/>
    <w:rsid w:val="00BF322C"/>
    <w:rsid w:val="00BF365C"/>
    <w:rsid w:val="00BF36AB"/>
    <w:rsid w:val="00BF384D"/>
    <w:rsid w:val="00BF3887"/>
    <w:rsid w:val="00BF39C5"/>
    <w:rsid w:val="00BF3A05"/>
    <w:rsid w:val="00BF3B06"/>
    <w:rsid w:val="00BF3B8B"/>
    <w:rsid w:val="00BF3BC6"/>
    <w:rsid w:val="00BF3FB0"/>
    <w:rsid w:val="00BF4218"/>
    <w:rsid w:val="00BF4347"/>
    <w:rsid w:val="00BF4587"/>
    <w:rsid w:val="00BF4954"/>
    <w:rsid w:val="00BF4ACB"/>
    <w:rsid w:val="00BF4EEA"/>
    <w:rsid w:val="00BF4FE6"/>
    <w:rsid w:val="00BF5180"/>
    <w:rsid w:val="00BF559D"/>
    <w:rsid w:val="00BF56ED"/>
    <w:rsid w:val="00BF5BE9"/>
    <w:rsid w:val="00BF5BF5"/>
    <w:rsid w:val="00BF5F11"/>
    <w:rsid w:val="00BF638D"/>
    <w:rsid w:val="00BF64CD"/>
    <w:rsid w:val="00BF64FC"/>
    <w:rsid w:val="00BF6775"/>
    <w:rsid w:val="00BF68ED"/>
    <w:rsid w:val="00BF6AA2"/>
    <w:rsid w:val="00BF6AD0"/>
    <w:rsid w:val="00BF6AE3"/>
    <w:rsid w:val="00BF71E1"/>
    <w:rsid w:val="00BF7245"/>
    <w:rsid w:val="00BF7433"/>
    <w:rsid w:val="00BF74BF"/>
    <w:rsid w:val="00BF74FC"/>
    <w:rsid w:val="00BF7B27"/>
    <w:rsid w:val="00BF7E79"/>
    <w:rsid w:val="00C00170"/>
    <w:rsid w:val="00C001C3"/>
    <w:rsid w:val="00C006A2"/>
    <w:rsid w:val="00C00C89"/>
    <w:rsid w:val="00C0130D"/>
    <w:rsid w:val="00C0154B"/>
    <w:rsid w:val="00C0175E"/>
    <w:rsid w:val="00C01A53"/>
    <w:rsid w:val="00C01A61"/>
    <w:rsid w:val="00C01CA4"/>
    <w:rsid w:val="00C01D99"/>
    <w:rsid w:val="00C01F4A"/>
    <w:rsid w:val="00C020D8"/>
    <w:rsid w:val="00C02208"/>
    <w:rsid w:val="00C0254A"/>
    <w:rsid w:val="00C027BE"/>
    <w:rsid w:val="00C027DB"/>
    <w:rsid w:val="00C02847"/>
    <w:rsid w:val="00C02A94"/>
    <w:rsid w:val="00C02CAD"/>
    <w:rsid w:val="00C02F6D"/>
    <w:rsid w:val="00C03081"/>
    <w:rsid w:val="00C0365F"/>
    <w:rsid w:val="00C03733"/>
    <w:rsid w:val="00C039BF"/>
    <w:rsid w:val="00C03A2D"/>
    <w:rsid w:val="00C03FEC"/>
    <w:rsid w:val="00C04043"/>
    <w:rsid w:val="00C04122"/>
    <w:rsid w:val="00C0425C"/>
    <w:rsid w:val="00C042E5"/>
    <w:rsid w:val="00C04431"/>
    <w:rsid w:val="00C04514"/>
    <w:rsid w:val="00C0492B"/>
    <w:rsid w:val="00C04A59"/>
    <w:rsid w:val="00C04ABE"/>
    <w:rsid w:val="00C04AE6"/>
    <w:rsid w:val="00C04C44"/>
    <w:rsid w:val="00C04F1D"/>
    <w:rsid w:val="00C052A9"/>
    <w:rsid w:val="00C0535C"/>
    <w:rsid w:val="00C0568D"/>
    <w:rsid w:val="00C05D0A"/>
    <w:rsid w:val="00C05DF1"/>
    <w:rsid w:val="00C05FC9"/>
    <w:rsid w:val="00C0627B"/>
    <w:rsid w:val="00C064D5"/>
    <w:rsid w:val="00C065B3"/>
    <w:rsid w:val="00C0665B"/>
    <w:rsid w:val="00C067B6"/>
    <w:rsid w:val="00C068DA"/>
    <w:rsid w:val="00C06B34"/>
    <w:rsid w:val="00C06E3B"/>
    <w:rsid w:val="00C071C6"/>
    <w:rsid w:val="00C07771"/>
    <w:rsid w:val="00C07857"/>
    <w:rsid w:val="00C07BF3"/>
    <w:rsid w:val="00C07C4D"/>
    <w:rsid w:val="00C07E16"/>
    <w:rsid w:val="00C07F1C"/>
    <w:rsid w:val="00C1007D"/>
    <w:rsid w:val="00C10672"/>
    <w:rsid w:val="00C10718"/>
    <w:rsid w:val="00C10AE5"/>
    <w:rsid w:val="00C10AF9"/>
    <w:rsid w:val="00C10B51"/>
    <w:rsid w:val="00C10F2E"/>
    <w:rsid w:val="00C11110"/>
    <w:rsid w:val="00C11187"/>
    <w:rsid w:val="00C11315"/>
    <w:rsid w:val="00C11CBE"/>
    <w:rsid w:val="00C11F6F"/>
    <w:rsid w:val="00C12013"/>
    <w:rsid w:val="00C120F3"/>
    <w:rsid w:val="00C126AD"/>
    <w:rsid w:val="00C127C2"/>
    <w:rsid w:val="00C127F5"/>
    <w:rsid w:val="00C12BE6"/>
    <w:rsid w:val="00C12FE7"/>
    <w:rsid w:val="00C13273"/>
    <w:rsid w:val="00C13783"/>
    <w:rsid w:val="00C13848"/>
    <w:rsid w:val="00C13A3B"/>
    <w:rsid w:val="00C13B92"/>
    <w:rsid w:val="00C13E01"/>
    <w:rsid w:val="00C140E4"/>
    <w:rsid w:val="00C140FE"/>
    <w:rsid w:val="00C143BB"/>
    <w:rsid w:val="00C1450F"/>
    <w:rsid w:val="00C14527"/>
    <w:rsid w:val="00C14A91"/>
    <w:rsid w:val="00C14ABD"/>
    <w:rsid w:val="00C14D7C"/>
    <w:rsid w:val="00C14DB2"/>
    <w:rsid w:val="00C15405"/>
    <w:rsid w:val="00C154D2"/>
    <w:rsid w:val="00C15599"/>
    <w:rsid w:val="00C155AE"/>
    <w:rsid w:val="00C15A2E"/>
    <w:rsid w:val="00C15A7B"/>
    <w:rsid w:val="00C15BA3"/>
    <w:rsid w:val="00C15E2A"/>
    <w:rsid w:val="00C16090"/>
    <w:rsid w:val="00C160C2"/>
    <w:rsid w:val="00C16580"/>
    <w:rsid w:val="00C165B1"/>
    <w:rsid w:val="00C165DC"/>
    <w:rsid w:val="00C166D3"/>
    <w:rsid w:val="00C16746"/>
    <w:rsid w:val="00C1714A"/>
    <w:rsid w:val="00C1738A"/>
    <w:rsid w:val="00C17C65"/>
    <w:rsid w:val="00C17DC7"/>
    <w:rsid w:val="00C17DD9"/>
    <w:rsid w:val="00C17F81"/>
    <w:rsid w:val="00C203CF"/>
    <w:rsid w:val="00C205EC"/>
    <w:rsid w:val="00C2089A"/>
    <w:rsid w:val="00C2096C"/>
    <w:rsid w:val="00C20C7A"/>
    <w:rsid w:val="00C218F6"/>
    <w:rsid w:val="00C21FC1"/>
    <w:rsid w:val="00C2229A"/>
    <w:rsid w:val="00C224C0"/>
    <w:rsid w:val="00C225D6"/>
    <w:rsid w:val="00C22711"/>
    <w:rsid w:val="00C22AD4"/>
    <w:rsid w:val="00C22B75"/>
    <w:rsid w:val="00C22FB2"/>
    <w:rsid w:val="00C2305E"/>
    <w:rsid w:val="00C2308A"/>
    <w:rsid w:val="00C231D2"/>
    <w:rsid w:val="00C2345F"/>
    <w:rsid w:val="00C2375E"/>
    <w:rsid w:val="00C239B6"/>
    <w:rsid w:val="00C23A9D"/>
    <w:rsid w:val="00C23FB6"/>
    <w:rsid w:val="00C24376"/>
    <w:rsid w:val="00C244CF"/>
    <w:rsid w:val="00C246DC"/>
    <w:rsid w:val="00C247CC"/>
    <w:rsid w:val="00C248E4"/>
    <w:rsid w:val="00C24D88"/>
    <w:rsid w:val="00C2529C"/>
    <w:rsid w:val="00C25AD3"/>
    <w:rsid w:val="00C25C08"/>
    <w:rsid w:val="00C25EB5"/>
    <w:rsid w:val="00C26B40"/>
    <w:rsid w:val="00C26B8B"/>
    <w:rsid w:val="00C26D8B"/>
    <w:rsid w:val="00C26FCD"/>
    <w:rsid w:val="00C270FE"/>
    <w:rsid w:val="00C27682"/>
    <w:rsid w:val="00C279AB"/>
    <w:rsid w:val="00C27AEC"/>
    <w:rsid w:val="00C27FC2"/>
    <w:rsid w:val="00C303A6"/>
    <w:rsid w:val="00C303B2"/>
    <w:rsid w:val="00C305C1"/>
    <w:rsid w:val="00C306A9"/>
    <w:rsid w:val="00C307FA"/>
    <w:rsid w:val="00C30968"/>
    <w:rsid w:val="00C30E8D"/>
    <w:rsid w:val="00C30EFF"/>
    <w:rsid w:val="00C31060"/>
    <w:rsid w:val="00C31A0F"/>
    <w:rsid w:val="00C32357"/>
    <w:rsid w:val="00C323FC"/>
    <w:rsid w:val="00C325D8"/>
    <w:rsid w:val="00C32A60"/>
    <w:rsid w:val="00C32DBB"/>
    <w:rsid w:val="00C33004"/>
    <w:rsid w:val="00C3369A"/>
    <w:rsid w:val="00C33847"/>
    <w:rsid w:val="00C339AA"/>
    <w:rsid w:val="00C33A95"/>
    <w:rsid w:val="00C33BC9"/>
    <w:rsid w:val="00C33BF9"/>
    <w:rsid w:val="00C34094"/>
    <w:rsid w:val="00C340DE"/>
    <w:rsid w:val="00C343C4"/>
    <w:rsid w:val="00C344B1"/>
    <w:rsid w:val="00C3474B"/>
    <w:rsid w:val="00C347ED"/>
    <w:rsid w:val="00C34FD0"/>
    <w:rsid w:val="00C353E5"/>
    <w:rsid w:val="00C35669"/>
    <w:rsid w:val="00C35702"/>
    <w:rsid w:val="00C35C07"/>
    <w:rsid w:val="00C35F2D"/>
    <w:rsid w:val="00C36173"/>
    <w:rsid w:val="00C368BC"/>
    <w:rsid w:val="00C369F2"/>
    <w:rsid w:val="00C36ADD"/>
    <w:rsid w:val="00C36B35"/>
    <w:rsid w:val="00C36D50"/>
    <w:rsid w:val="00C36E87"/>
    <w:rsid w:val="00C36E8E"/>
    <w:rsid w:val="00C37108"/>
    <w:rsid w:val="00C3772C"/>
    <w:rsid w:val="00C37847"/>
    <w:rsid w:val="00C37913"/>
    <w:rsid w:val="00C37931"/>
    <w:rsid w:val="00C37A71"/>
    <w:rsid w:val="00C37F4B"/>
    <w:rsid w:val="00C40559"/>
    <w:rsid w:val="00C4061E"/>
    <w:rsid w:val="00C408FF"/>
    <w:rsid w:val="00C40BF0"/>
    <w:rsid w:val="00C40D17"/>
    <w:rsid w:val="00C40E1A"/>
    <w:rsid w:val="00C4103B"/>
    <w:rsid w:val="00C4124F"/>
    <w:rsid w:val="00C412DB"/>
    <w:rsid w:val="00C414B6"/>
    <w:rsid w:val="00C41629"/>
    <w:rsid w:val="00C417A9"/>
    <w:rsid w:val="00C419F8"/>
    <w:rsid w:val="00C41B12"/>
    <w:rsid w:val="00C41CC5"/>
    <w:rsid w:val="00C42037"/>
    <w:rsid w:val="00C420CB"/>
    <w:rsid w:val="00C42210"/>
    <w:rsid w:val="00C4223A"/>
    <w:rsid w:val="00C42309"/>
    <w:rsid w:val="00C4251C"/>
    <w:rsid w:val="00C426E2"/>
    <w:rsid w:val="00C427F3"/>
    <w:rsid w:val="00C42881"/>
    <w:rsid w:val="00C42C18"/>
    <w:rsid w:val="00C42DC4"/>
    <w:rsid w:val="00C431D3"/>
    <w:rsid w:val="00C43236"/>
    <w:rsid w:val="00C43406"/>
    <w:rsid w:val="00C43649"/>
    <w:rsid w:val="00C43715"/>
    <w:rsid w:val="00C439C9"/>
    <w:rsid w:val="00C43A07"/>
    <w:rsid w:val="00C43F58"/>
    <w:rsid w:val="00C444E2"/>
    <w:rsid w:val="00C446B8"/>
    <w:rsid w:val="00C446C4"/>
    <w:rsid w:val="00C44A54"/>
    <w:rsid w:val="00C44B72"/>
    <w:rsid w:val="00C44EB3"/>
    <w:rsid w:val="00C45031"/>
    <w:rsid w:val="00C450E6"/>
    <w:rsid w:val="00C453C6"/>
    <w:rsid w:val="00C455ED"/>
    <w:rsid w:val="00C456AE"/>
    <w:rsid w:val="00C45821"/>
    <w:rsid w:val="00C45AA7"/>
    <w:rsid w:val="00C45EDB"/>
    <w:rsid w:val="00C46017"/>
    <w:rsid w:val="00C46142"/>
    <w:rsid w:val="00C461A8"/>
    <w:rsid w:val="00C4654F"/>
    <w:rsid w:val="00C46603"/>
    <w:rsid w:val="00C46908"/>
    <w:rsid w:val="00C46962"/>
    <w:rsid w:val="00C46D41"/>
    <w:rsid w:val="00C46EDB"/>
    <w:rsid w:val="00C46FA5"/>
    <w:rsid w:val="00C471DD"/>
    <w:rsid w:val="00C4720B"/>
    <w:rsid w:val="00C47304"/>
    <w:rsid w:val="00C474FB"/>
    <w:rsid w:val="00C4788E"/>
    <w:rsid w:val="00C47BF8"/>
    <w:rsid w:val="00C47DA9"/>
    <w:rsid w:val="00C50311"/>
    <w:rsid w:val="00C505DE"/>
    <w:rsid w:val="00C505E6"/>
    <w:rsid w:val="00C50BF7"/>
    <w:rsid w:val="00C50C78"/>
    <w:rsid w:val="00C50E3E"/>
    <w:rsid w:val="00C50F25"/>
    <w:rsid w:val="00C5142A"/>
    <w:rsid w:val="00C51446"/>
    <w:rsid w:val="00C51785"/>
    <w:rsid w:val="00C51ADA"/>
    <w:rsid w:val="00C51B49"/>
    <w:rsid w:val="00C51C1E"/>
    <w:rsid w:val="00C51D92"/>
    <w:rsid w:val="00C51F56"/>
    <w:rsid w:val="00C52560"/>
    <w:rsid w:val="00C52817"/>
    <w:rsid w:val="00C5290C"/>
    <w:rsid w:val="00C52CD6"/>
    <w:rsid w:val="00C52DCF"/>
    <w:rsid w:val="00C52F5B"/>
    <w:rsid w:val="00C52FBC"/>
    <w:rsid w:val="00C530AB"/>
    <w:rsid w:val="00C53126"/>
    <w:rsid w:val="00C532C4"/>
    <w:rsid w:val="00C53344"/>
    <w:rsid w:val="00C533CD"/>
    <w:rsid w:val="00C53403"/>
    <w:rsid w:val="00C5359D"/>
    <w:rsid w:val="00C536E3"/>
    <w:rsid w:val="00C53BFF"/>
    <w:rsid w:val="00C540BA"/>
    <w:rsid w:val="00C54591"/>
    <w:rsid w:val="00C54B67"/>
    <w:rsid w:val="00C54E05"/>
    <w:rsid w:val="00C55029"/>
    <w:rsid w:val="00C5507E"/>
    <w:rsid w:val="00C550E9"/>
    <w:rsid w:val="00C55256"/>
    <w:rsid w:val="00C5539B"/>
    <w:rsid w:val="00C55974"/>
    <w:rsid w:val="00C55CA4"/>
    <w:rsid w:val="00C55D42"/>
    <w:rsid w:val="00C55D90"/>
    <w:rsid w:val="00C56091"/>
    <w:rsid w:val="00C56256"/>
    <w:rsid w:val="00C56878"/>
    <w:rsid w:val="00C56A37"/>
    <w:rsid w:val="00C56BE7"/>
    <w:rsid w:val="00C56F52"/>
    <w:rsid w:val="00C57292"/>
    <w:rsid w:val="00C574D2"/>
    <w:rsid w:val="00C57B25"/>
    <w:rsid w:val="00C57CBD"/>
    <w:rsid w:val="00C57F15"/>
    <w:rsid w:val="00C602C6"/>
    <w:rsid w:val="00C603E5"/>
    <w:rsid w:val="00C607D4"/>
    <w:rsid w:val="00C60859"/>
    <w:rsid w:val="00C608C6"/>
    <w:rsid w:val="00C60D81"/>
    <w:rsid w:val="00C60FDF"/>
    <w:rsid w:val="00C61568"/>
    <w:rsid w:val="00C616B5"/>
    <w:rsid w:val="00C617E2"/>
    <w:rsid w:val="00C61889"/>
    <w:rsid w:val="00C61E5B"/>
    <w:rsid w:val="00C62334"/>
    <w:rsid w:val="00C6238C"/>
    <w:rsid w:val="00C6253A"/>
    <w:rsid w:val="00C62753"/>
    <w:rsid w:val="00C62917"/>
    <w:rsid w:val="00C62B9E"/>
    <w:rsid w:val="00C6312B"/>
    <w:rsid w:val="00C6371A"/>
    <w:rsid w:val="00C63933"/>
    <w:rsid w:val="00C63C10"/>
    <w:rsid w:val="00C63D72"/>
    <w:rsid w:val="00C63ED3"/>
    <w:rsid w:val="00C63F4B"/>
    <w:rsid w:val="00C64273"/>
    <w:rsid w:val="00C643E5"/>
    <w:rsid w:val="00C6461A"/>
    <w:rsid w:val="00C649A0"/>
    <w:rsid w:val="00C64A56"/>
    <w:rsid w:val="00C64A76"/>
    <w:rsid w:val="00C64D4C"/>
    <w:rsid w:val="00C65039"/>
    <w:rsid w:val="00C65118"/>
    <w:rsid w:val="00C651EB"/>
    <w:rsid w:val="00C651F5"/>
    <w:rsid w:val="00C65267"/>
    <w:rsid w:val="00C652BA"/>
    <w:rsid w:val="00C654DC"/>
    <w:rsid w:val="00C658D8"/>
    <w:rsid w:val="00C65953"/>
    <w:rsid w:val="00C65C11"/>
    <w:rsid w:val="00C65C7A"/>
    <w:rsid w:val="00C65D79"/>
    <w:rsid w:val="00C6631D"/>
    <w:rsid w:val="00C66325"/>
    <w:rsid w:val="00C6633D"/>
    <w:rsid w:val="00C666BF"/>
    <w:rsid w:val="00C6682C"/>
    <w:rsid w:val="00C679DA"/>
    <w:rsid w:val="00C67F09"/>
    <w:rsid w:val="00C702CE"/>
    <w:rsid w:val="00C706C2"/>
    <w:rsid w:val="00C70C53"/>
    <w:rsid w:val="00C70CA4"/>
    <w:rsid w:val="00C70DF8"/>
    <w:rsid w:val="00C70FA1"/>
    <w:rsid w:val="00C71031"/>
    <w:rsid w:val="00C71224"/>
    <w:rsid w:val="00C71256"/>
    <w:rsid w:val="00C7188A"/>
    <w:rsid w:val="00C71C05"/>
    <w:rsid w:val="00C72A73"/>
    <w:rsid w:val="00C72BDC"/>
    <w:rsid w:val="00C72F1F"/>
    <w:rsid w:val="00C73436"/>
    <w:rsid w:val="00C7345D"/>
    <w:rsid w:val="00C7380D"/>
    <w:rsid w:val="00C73A17"/>
    <w:rsid w:val="00C73BF4"/>
    <w:rsid w:val="00C73C17"/>
    <w:rsid w:val="00C73D41"/>
    <w:rsid w:val="00C73E30"/>
    <w:rsid w:val="00C73F5F"/>
    <w:rsid w:val="00C740EA"/>
    <w:rsid w:val="00C741CF"/>
    <w:rsid w:val="00C742BA"/>
    <w:rsid w:val="00C74683"/>
    <w:rsid w:val="00C74779"/>
    <w:rsid w:val="00C75038"/>
    <w:rsid w:val="00C75789"/>
    <w:rsid w:val="00C75C7E"/>
    <w:rsid w:val="00C76558"/>
    <w:rsid w:val="00C76CB9"/>
    <w:rsid w:val="00C76FBD"/>
    <w:rsid w:val="00C771D3"/>
    <w:rsid w:val="00C77322"/>
    <w:rsid w:val="00C77683"/>
    <w:rsid w:val="00C77DED"/>
    <w:rsid w:val="00C77F48"/>
    <w:rsid w:val="00C77F9F"/>
    <w:rsid w:val="00C77FC4"/>
    <w:rsid w:val="00C80374"/>
    <w:rsid w:val="00C803B5"/>
    <w:rsid w:val="00C80579"/>
    <w:rsid w:val="00C80679"/>
    <w:rsid w:val="00C80D12"/>
    <w:rsid w:val="00C80EDD"/>
    <w:rsid w:val="00C81B8C"/>
    <w:rsid w:val="00C81C63"/>
    <w:rsid w:val="00C81E9C"/>
    <w:rsid w:val="00C8230C"/>
    <w:rsid w:val="00C824AD"/>
    <w:rsid w:val="00C82896"/>
    <w:rsid w:val="00C828F0"/>
    <w:rsid w:val="00C829A5"/>
    <w:rsid w:val="00C82B50"/>
    <w:rsid w:val="00C82CE6"/>
    <w:rsid w:val="00C82DCA"/>
    <w:rsid w:val="00C830CD"/>
    <w:rsid w:val="00C8332E"/>
    <w:rsid w:val="00C836B3"/>
    <w:rsid w:val="00C8395A"/>
    <w:rsid w:val="00C8424F"/>
    <w:rsid w:val="00C84684"/>
    <w:rsid w:val="00C84AD6"/>
    <w:rsid w:val="00C84AD7"/>
    <w:rsid w:val="00C84C18"/>
    <w:rsid w:val="00C84C84"/>
    <w:rsid w:val="00C84E24"/>
    <w:rsid w:val="00C8507A"/>
    <w:rsid w:val="00C851C3"/>
    <w:rsid w:val="00C851D8"/>
    <w:rsid w:val="00C85469"/>
    <w:rsid w:val="00C8570E"/>
    <w:rsid w:val="00C85899"/>
    <w:rsid w:val="00C858AA"/>
    <w:rsid w:val="00C858CE"/>
    <w:rsid w:val="00C858E7"/>
    <w:rsid w:val="00C85A86"/>
    <w:rsid w:val="00C85FD6"/>
    <w:rsid w:val="00C86225"/>
    <w:rsid w:val="00C864D0"/>
    <w:rsid w:val="00C867BC"/>
    <w:rsid w:val="00C86A62"/>
    <w:rsid w:val="00C86B8F"/>
    <w:rsid w:val="00C86E84"/>
    <w:rsid w:val="00C86FF7"/>
    <w:rsid w:val="00C870F7"/>
    <w:rsid w:val="00C87195"/>
    <w:rsid w:val="00C8788B"/>
    <w:rsid w:val="00C87A00"/>
    <w:rsid w:val="00C87A05"/>
    <w:rsid w:val="00C901A8"/>
    <w:rsid w:val="00C9026F"/>
    <w:rsid w:val="00C9057E"/>
    <w:rsid w:val="00C90584"/>
    <w:rsid w:val="00C90633"/>
    <w:rsid w:val="00C90AAF"/>
    <w:rsid w:val="00C90AD3"/>
    <w:rsid w:val="00C90BDC"/>
    <w:rsid w:val="00C90D35"/>
    <w:rsid w:val="00C90DF9"/>
    <w:rsid w:val="00C91106"/>
    <w:rsid w:val="00C91892"/>
    <w:rsid w:val="00C91AFC"/>
    <w:rsid w:val="00C91B7A"/>
    <w:rsid w:val="00C91C59"/>
    <w:rsid w:val="00C91C5B"/>
    <w:rsid w:val="00C91EC2"/>
    <w:rsid w:val="00C9208B"/>
    <w:rsid w:val="00C92576"/>
    <w:rsid w:val="00C92754"/>
    <w:rsid w:val="00C930D6"/>
    <w:rsid w:val="00C93366"/>
    <w:rsid w:val="00C933C4"/>
    <w:rsid w:val="00C939AB"/>
    <w:rsid w:val="00C93AB9"/>
    <w:rsid w:val="00C93BF8"/>
    <w:rsid w:val="00C93CEA"/>
    <w:rsid w:val="00C93FDB"/>
    <w:rsid w:val="00C94206"/>
    <w:rsid w:val="00C94223"/>
    <w:rsid w:val="00C94A7D"/>
    <w:rsid w:val="00C94ADA"/>
    <w:rsid w:val="00C951BB"/>
    <w:rsid w:val="00C951FB"/>
    <w:rsid w:val="00C953A1"/>
    <w:rsid w:val="00C95591"/>
    <w:rsid w:val="00C95871"/>
    <w:rsid w:val="00C95948"/>
    <w:rsid w:val="00C95C36"/>
    <w:rsid w:val="00C95F06"/>
    <w:rsid w:val="00C963F2"/>
    <w:rsid w:val="00C965E3"/>
    <w:rsid w:val="00C96B06"/>
    <w:rsid w:val="00C96DD8"/>
    <w:rsid w:val="00C97215"/>
    <w:rsid w:val="00C97806"/>
    <w:rsid w:val="00C97943"/>
    <w:rsid w:val="00C97FCC"/>
    <w:rsid w:val="00CA0000"/>
    <w:rsid w:val="00CA0117"/>
    <w:rsid w:val="00CA0424"/>
    <w:rsid w:val="00CA0449"/>
    <w:rsid w:val="00CA07DE"/>
    <w:rsid w:val="00CA09D4"/>
    <w:rsid w:val="00CA0D51"/>
    <w:rsid w:val="00CA0D69"/>
    <w:rsid w:val="00CA10AC"/>
    <w:rsid w:val="00CA1177"/>
    <w:rsid w:val="00CA2020"/>
    <w:rsid w:val="00CA203A"/>
    <w:rsid w:val="00CA2166"/>
    <w:rsid w:val="00CA2195"/>
    <w:rsid w:val="00CA22DE"/>
    <w:rsid w:val="00CA2311"/>
    <w:rsid w:val="00CA2566"/>
    <w:rsid w:val="00CA25D8"/>
    <w:rsid w:val="00CA2768"/>
    <w:rsid w:val="00CA279B"/>
    <w:rsid w:val="00CA285A"/>
    <w:rsid w:val="00CA285E"/>
    <w:rsid w:val="00CA2976"/>
    <w:rsid w:val="00CA2ABC"/>
    <w:rsid w:val="00CA2B9C"/>
    <w:rsid w:val="00CA2E82"/>
    <w:rsid w:val="00CA3079"/>
    <w:rsid w:val="00CA3625"/>
    <w:rsid w:val="00CA3A8B"/>
    <w:rsid w:val="00CA3B89"/>
    <w:rsid w:val="00CA3BDA"/>
    <w:rsid w:val="00CA3E04"/>
    <w:rsid w:val="00CA3E6B"/>
    <w:rsid w:val="00CA3F7E"/>
    <w:rsid w:val="00CA4097"/>
    <w:rsid w:val="00CA4231"/>
    <w:rsid w:val="00CA4630"/>
    <w:rsid w:val="00CA4780"/>
    <w:rsid w:val="00CA4AC7"/>
    <w:rsid w:val="00CA4DF3"/>
    <w:rsid w:val="00CA4F45"/>
    <w:rsid w:val="00CA4F69"/>
    <w:rsid w:val="00CA5248"/>
    <w:rsid w:val="00CA545F"/>
    <w:rsid w:val="00CA550E"/>
    <w:rsid w:val="00CA5764"/>
    <w:rsid w:val="00CA5778"/>
    <w:rsid w:val="00CA582A"/>
    <w:rsid w:val="00CA5B2D"/>
    <w:rsid w:val="00CA5B6A"/>
    <w:rsid w:val="00CA6030"/>
    <w:rsid w:val="00CA61BD"/>
    <w:rsid w:val="00CA623C"/>
    <w:rsid w:val="00CA623F"/>
    <w:rsid w:val="00CA64D3"/>
    <w:rsid w:val="00CA73EC"/>
    <w:rsid w:val="00CA73F6"/>
    <w:rsid w:val="00CA7700"/>
    <w:rsid w:val="00CA7750"/>
    <w:rsid w:val="00CA78AD"/>
    <w:rsid w:val="00CA78D8"/>
    <w:rsid w:val="00CA79AF"/>
    <w:rsid w:val="00CB0148"/>
    <w:rsid w:val="00CB0566"/>
    <w:rsid w:val="00CB0AB9"/>
    <w:rsid w:val="00CB0CBA"/>
    <w:rsid w:val="00CB0E8C"/>
    <w:rsid w:val="00CB17C6"/>
    <w:rsid w:val="00CB1C01"/>
    <w:rsid w:val="00CB231A"/>
    <w:rsid w:val="00CB2554"/>
    <w:rsid w:val="00CB2728"/>
    <w:rsid w:val="00CB29B2"/>
    <w:rsid w:val="00CB2C84"/>
    <w:rsid w:val="00CB2C9D"/>
    <w:rsid w:val="00CB2F03"/>
    <w:rsid w:val="00CB30D6"/>
    <w:rsid w:val="00CB31A7"/>
    <w:rsid w:val="00CB32DC"/>
    <w:rsid w:val="00CB32E7"/>
    <w:rsid w:val="00CB3400"/>
    <w:rsid w:val="00CB3D14"/>
    <w:rsid w:val="00CB4078"/>
    <w:rsid w:val="00CB41E0"/>
    <w:rsid w:val="00CB43C7"/>
    <w:rsid w:val="00CB43D5"/>
    <w:rsid w:val="00CB4496"/>
    <w:rsid w:val="00CB450B"/>
    <w:rsid w:val="00CB4B89"/>
    <w:rsid w:val="00CB4D5F"/>
    <w:rsid w:val="00CB5140"/>
    <w:rsid w:val="00CB5205"/>
    <w:rsid w:val="00CB52CC"/>
    <w:rsid w:val="00CB56C2"/>
    <w:rsid w:val="00CB5814"/>
    <w:rsid w:val="00CB5DFA"/>
    <w:rsid w:val="00CB62E7"/>
    <w:rsid w:val="00CB6556"/>
    <w:rsid w:val="00CB6686"/>
    <w:rsid w:val="00CB67DD"/>
    <w:rsid w:val="00CB6861"/>
    <w:rsid w:val="00CB6948"/>
    <w:rsid w:val="00CB6B16"/>
    <w:rsid w:val="00CB6BA1"/>
    <w:rsid w:val="00CB763B"/>
    <w:rsid w:val="00CB7B46"/>
    <w:rsid w:val="00CB7EFC"/>
    <w:rsid w:val="00CC006A"/>
    <w:rsid w:val="00CC0142"/>
    <w:rsid w:val="00CC0273"/>
    <w:rsid w:val="00CC0997"/>
    <w:rsid w:val="00CC0A75"/>
    <w:rsid w:val="00CC0C6C"/>
    <w:rsid w:val="00CC0DC9"/>
    <w:rsid w:val="00CC0E3A"/>
    <w:rsid w:val="00CC0E60"/>
    <w:rsid w:val="00CC1015"/>
    <w:rsid w:val="00CC12F5"/>
    <w:rsid w:val="00CC1404"/>
    <w:rsid w:val="00CC17BE"/>
    <w:rsid w:val="00CC17E6"/>
    <w:rsid w:val="00CC20D7"/>
    <w:rsid w:val="00CC2173"/>
    <w:rsid w:val="00CC21E0"/>
    <w:rsid w:val="00CC2459"/>
    <w:rsid w:val="00CC2574"/>
    <w:rsid w:val="00CC25C8"/>
    <w:rsid w:val="00CC27A9"/>
    <w:rsid w:val="00CC2922"/>
    <w:rsid w:val="00CC29C4"/>
    <w:rsid w:val="00CC2B3A"/>
    <w:rsid w:val="00CC2D25"/>
    <w:rsid w:val="00CC2DFD"/>
    <w:rsid w:val="00CC31EE"/>
    <w:rsid w:val="00CC34B1"/>
    <w:rsid w:val="00CC34C2"/>
    <w:rsid w:val="00CC34F8"/>
    <w:rsid w:val="00CC362C"/>
    <w:rsid w:val="00CC38B6"/>
    <w:rsid w:val="00CC3A22"/>
    <w:rsid w:val="00CC3BF3"/>
    <w:rsid w:val="00CC3E91"/>
    <w:rsid w:val="00CC412E"/>
    <w:rsid w:val="00CC47F2"/>
    <w:rsid w:val="00CC48C6"/>
    <w:rsid w:val="00CC4B19"/>
    <w:rsid w:val="00CC4D71"/>
    <w:rsid w:val="00CC4E52"/>
    <w:rsid w:val="00CC5323"/>
    <w:rsid w:val="00CC5407"/>
    <w:rsid w:val="00CC562F"/>
    <w:rsid w:val="00CC565D"/>
    <w:rsid w:val="00CC5890"/>
    <w:rsid w:val="00CC5C5D"/>
    <w:rsid w:val="00CC61B1"/>
    <w:rsid w:val="00CC63DA"/>
    <w:rsid w:val="00CC64B1"/>
    <w:rsid w:val="00CC6710"/>
    <w:rsid w:val="00CC6771"/>
    <w:rsid w:val="00CC6A63"/>
    <w:rsid w:val="00CC6BB6"/>
    <w:rsid w:val="00CC6EEF"/>
    <w:rsid w:val="00CC7155"/>
    <w:rsid w:val="00CC72D9"/>
    <w:rsid w:val="00CC7707"/>
    <w:rsid w:val="00CC7834"/>
    <w:rsid w:val="00CC7B7C"/>
    <w:rsid w:val="00CC7C41"/>
    <w:rsid w:val="00CC7D62"/>
    <w:rsid w:val="00CC7F62"/>
    <w:rsid w:val="00CD000F"/>
    <w:rsid w:val="00CD0033"/>
    <w:rsid w:val="00CD004E"/>
    <w:rsid w:val="00CD012A"/>
    <w:rsid w:val="00CD0530"/>
    <w:rsid w:val="00CD06E8"/>
    <w:rsid w:val="00CD09EC"/>
    <w:rsid w:val="00CD0BCC"/>
    <w:rsid w:val="00CD0D0A"/>
    <w:rsid w:val="00CD165F"/>
    <w:rsid w:val="00CD1901"/>
    <w:rsid w:val="00CD1AA0"/>
    <w:rsid w:val="00CD1F20"/>
    <w:rsid w:val="00CD2163"/>
    <w:rsid w:val="00CD221F"/>
    <w:rsid w:val="00CD2509"/>
    <w:rsid w:val="00CD2867"/>
    <w:rsid w:val="00CD295E"/>
    <w:rsid w:val="00CD2C21"/>
    <w:rsid w:val="00CD2C28"/>
    <w:rsid w:val="00CD2DB8"/>
    <w:rsid w:val="00CD2E75"/>
    <w:rsid w:val="00CD30E4"/>
    <w:rsid w:val="00CD3466"/>
    <w:rsid w:val="00CD348D"/>
    <w:rsid w:val="00CD3573"/>
    <w:rsid w:val="00CD3C5F"/>
    <w:rsid w:val="00CD3D94"/>
    <w:rsid w:val="00CD3FD4"/>
    <w:rsid w:val="00CD4176"/>
    <w:rsid w:val="00CD4229"/>
    <w:rsid w:val="00CD466C"/>
    <w:rsid w:val="00CD46ED"/>
    <w:rsid w:val="00CD478A"/>
    <w:rsid w:val="00CD489F"/>
    <w:rsid w:val="00CD4A23"/>
    <w:rsid w:val="00CD4C5E"/>
    <w:rsid w:val="00CD4EB6"/>
    <w:rsid w:val="00CD563A"/>
    <w:rsid w:val="00CD56B4"/>
    <w:rsid w:val="00CD5734"/>
    <w:rsid w:val="00CD5833"/>
    <w:rsid w:val="00CD592E"/>
    <w:rsid w:val="00CD5D84"/>
    <w:rsid w:val="00CD6592"/>
    <w:rsid w:val="00CD6BA8"/>
    <w:rsid w:val="00CD6DB7"/>
    <w:rsid w:val="00CD6DBF"/>
    <w:rsid w:val="00CD70F7"/>
    <w:rsid w:val="00CD7164"/>
    <w:rsid w:val="00CD77C5"/>
    <w:rsid w:val="00CE03A0"/>
    <w:rsid w:val="00CE0435"/>
    <w:rsid w:val="00CE0478"/>
    <w:rsid w:val="00CE0E6E"/>
    <w:rsid w:val="00CE0F14"/>
    <w:rsid w:val="00CE106F"/>
    <w:rsid w:val="00CE158A"/>
    <w:rsid w:val="00CE1617"/>
    <w:rsid w:val="00CE1743"/>
    <w:rsid w:val="00CE189D"/>
    <w:rsid w:val="00CE18FB"/>
    <w:rsid w:val="00CE1910"/>
    <w:rsid w:val="00CE25A3"/>
    <w:rsid w:val="00CE2940"/>
    <w:rsid w:val="00CE299A"/>
    <w:rsid w:val="00CE2EA8"/>
    <w:rsid w:val="00CE3045"/>
    <w:rsid w:val="00CE3082"/>
    <w:rsid w:val="00CE317C"/>
    <w:rsid w:val="00CE3538"/>
    <w:rsid w:val="00CE47E0"/>
    <w:rsid w:val="00CE4947"/>
    <w:rsid w:val="00CE4B5B"/>
    <w:rsid w:val="00CE4EBF"/>
    <w:rsid w:val="00CE5113"/>
    <w:rsid w:val="00CE5482"/>
    <w:rsid w:val="00CE5717"/>
    <w:rsid w:val="00CE57B4"/>
    <w:rsid w:val="00CE5843"/>
    <w:rsid w:val="00CE59F4"/>
    <w:rsid w:val="00CE5A3E"/>
    <w:rsid w:val="00CE5B73"/>
    <w:rsid w:val="00CE5FF4"/>
    <w:rsid w:val="00CE61A4"/>
    <w:rsid w:val="00CE67B8"/>
    <w:rsid w:val="00CE681E"/>
    <w:rsid w:val="00CE6C5F"/>
    <w:rsid w:val="00CE6F8B"/>
    <w:rsid w:val="00CE6FFB"/>
    <w:rsid w:val="00CE70E4"/>
    <w:rsid w:val="00CE7589"/>
    <w:rsid w:val="00CE76E4"/>
    <w:rsid w:val="00CE7992"/>
    <w:rsid w:val="00CE79D6"/>
    <w:rsid w:val="00CE7A99"/>
    <w:rsid w:val="00CE7CB2"/>
    <w:rsid w:val="00CE7CD0"/>
    <w:rsid w:val="00CE7D7C"/>
    <w:rsid w:val="00CF035C"/>
    <w:rsid w:val="00CF0513"/>
    <w:rsid w:val="00CF064E"/>
    <w:rsid w:val="00CF0A18"/>
    <w:rsid w:val="00CF0C27"/>
    <w:rsid w:val="00CF0C3F"/>
    <w:rsid w:val="00CF0EA0"/>
    <w:rsid w:val="00CF0F78"/>
    <w:rsid w:val="00CF13BD"/>
    <w:rsid w:val="00CF1554"/>
    <w:rsid w:val="00CF155C"/>
    <w:rsid w:val="00CF182D"/>
    <w:rsid w:val="00CF186A"/>
    <w:rsid w:val="00CF1BBA"/>
    <w:rsid w:val="00CF1C44"/>
    <w:rsid w:val="00CF1E71"/>
    <w:rsid w:val="00CF1EEA"/>
    <w:rsid w:val="00CF21C2"/>
    <w:rsid w:val="00CF2224"/>
    <w:rsid w:val="00CF23E9"/>
    <w:rsid w:val="00CF2420"/>
    <w:rsid w:val="00CF2661"/>
    <w:rsid w:val="00CF29D9"/>
    <w:rsid w:val="00CF2F9E"/>
    <w:rsid w:val="00CF3400"/>
    <w:rsid w:val="00CF3450"/>
    <w:rsid w:val="00CF34C2"/>
    <w:rsid w:val="00CF363F"/>
    <w:rsid w:val="00CF3751"/>
    <w:rsid w:val="00CF3A6E"/>
    <w:rsid w:val="00CF3D4F"/>
    <w:rsid w:val="00CF4172"/>
    <w:rsid w:val="00CF4288"/>
    <w:rsid w:val="00CF4437"/>
    <w:rsid w:val="00CF453B"/>
    <w:rsid w:val="00CF45B8"/>
    <w:rsid w:val="00CF474F"/>
    <w:rsid w:val="00CF4D1B"/>
    <w:rsid w:val="00CF4DBD"/>
    <w:rsid w:val="00CF5109"/>
    <w:rsid w:val="00CF5537"/>
    <w:rsid w:val="00CF5764"/>
    <w:rsid w:val="00CF588F"/>
    <w:rsid w:val="00CF5A4F"/>
    <w:rsid w:val="00CF5B95"/>
    <w:rsid w:val="00CF5FC9"/>
    <w:rsid w:val="00CF5FDA"/>
    <w:rsid w:val="00CF60F4"/>
    <w:rsid w:val="00CF621A"/>
    <w:rsid w:val="00CF62AD"/>
    <w:rsid w:val="00CF6315"/>
    <w:rsid w:val="00CF658C"/>
    <w:rsid w:val="00CF66E3"/>
    <w:rsid w:val="00CF66F8"/>
    <w:rsid w:val="00CF6BF4"/>
    <w:rsid w:val="00CF6E52"/>
    <w:rsid w:val="00CF6F12"/>
    <w:rsid w:val="00CF71F2"/>
    <w:rsid w:val="00CF734D"/>
    <w:rsid w:val="00CF7479"/>
    <w:rsid w:val="00CF747E"/>
    <w:rsid w:val="00CF76A0"/>
    <w:rsid w:val="00CF7A7B"/>
    <w:rsid w:val="00D0001A"/>
    <w:rsid w:val="00D000C7"/>
    <w:rsid w:val="00D006E4"/>
    <w:rsid w:val="00D00AC3"/>
    <w:rsid w:val="00D00C03"/>
    <w:rsid w:val="00D017B3"/>
    <w:rsid w:val="00D01A68"/>
    <w:rsid w:val="00D01CBD"/>
    <w:rsid w:val="00D01D84"/>
    <w:rsid w:val="00D01EAE"/>
    <w:rsid w:val="00D0203B"/>
    <w:rsid w:val="00D020EE"/>
    <w:rsid w:val="00D02199"/>
    <w:rsid w:val="00D02306"/>
    <w:rsid w:val="00D024B3"/>
    <w:rsid w:val="00D02593"/>
    <w:rsid w:val="00D0295D"/>
    <w:rsid w:val="00D02E97"/>
    <w:rsid w:val="00D030E2"/>
    <w:rsid w:val="00D03109"/>
    <w:rsid w:val="00D03115"/>
    <w:rsid w:val="00D03164"/>
    <w:rsid w:val="00D0371A"/>
    <w:rsid w:val="00D03ACB"/>
    <w:rsid w:val="00D03DAF"/>
    <w:rsid w:val="00D03F27"/>
    <w:rsid w:val="00D03F33"/>
    <w:rsid w:val="00D04169"/>
    <w:rsid w:val="00D043C4"/>
    <w:rsid w:val="00D045F2"/>
    <w:rsid w:val="00D04C7F"/>
    <w:rsid w:val="00D04CD0"/>
    <w:rsid w:val="00D04E5A"/>
    <w:rsid w:val="00D050F5"/>
    <w:rsid w:val="00D0528C"/>
    <w:rsid w:val="00D05575"/>
    <w:rsid w:val="00D05AA8"/>
    <w:rsid w:val="00D05D54"/>
    <w:rsid w:val="00D05EDC"/>
    <w:rsid w:val="00D06BF8"/>
    <w:rsid w:val="00D06DDB"/>
    <w:rsid w:val="00D06E6B"/>
    <w:rsid w:val="00D073EF"/>
    <w:rsid w:val="00D07538"/>
    <w:rsid w:val="00D0773C"/>
    <w:rsid w:val="00D078BD"/>
    <w:rsid w:val="00D07B76"/>
    <w:rsid w:val="00D101B6"/>
    <w:rsid w:val="00D101C2"/>
    <w:rsid w:val="00D10461"/>
    <w:rsid w:val="00D107CF"/>
    <w:rsid w:val="00D1081C"/>
    <w:rsid w:val="00D108B9"/>
    <w:rsid w:val="00D10BB8"/>
    <w:rsid w:val="00D11025"/>
    <w:rsid w:val="00D11059"/>
    <w:rsid w:val="00D111BB"/>
    <w:rsid w:val="00D112FD"/>
    <w:rsid w:val="00D11818"/>
    <w:rsid w:val="00D1184C"/>
    <w:rsid w:val="00D11929"/>
    <w:rsid w:val="00D11A6C"/>
    <w:rsid w:val="00D11AF4"/>
    <w:rsid w:val="00D11CAB"/>
    <w:rsid w:val="00D11F4E"/>
    <w:rsid w:val="00D12094"/>
    <w:rsid w:val="00D1290D"/>
    <w:rsid w:val="00D12D93"/>
    <w:rsid w:val="00D130CE"/>
    <w:rsid w:val="00D130E4"/>
    <w:rsid w:val="00D133B0"/>
    <w:rsid w:val="00D13519"/>
    <w:rsid w:val="00D135C8"/>
    <w:rsid w:val="00D1396E"/>
    <w:rsid w:val="00D13B3D"/>
    <w:rsid w:val="00D13BB0"/>
    <w:rsid w:val="00D141B7"/>
    <w:rsid w:val="00D14871"/>
    <w:rsid w:val="00D14A78"/>
    <w:rsid w:val="00D14AA9"/>
    <w:rsid w:val="00D14BA1"/>
    <w:rsid w:val="00D14D98"/>
    <w:rsid w:val="00D14F8C"/>
    <w:rsid w:val="00D15243"/>
    <w:rsid w:val="00D15334"/>
    <w:rsid w:val="00D1542E"/>
    <w:rsid w:val="00D154D1"/>
    <w:rsid w:val="00D15580"/>
    <w:rsid w:val="00D1564A"/>
    <w:rsid w:val="00D15A04"/>
    <w:rsid w:val="00D15D74"/>
    <w:rsid w:val="00D162D0"/>
    <w:rsid w:val="00D165D1"/>
    <w:rsid w:val="00D16742"/>
    <w:rsid w:val="00D16B1C"/>
    <w:rsid w:val="00D16D79"/>
    <w:rsid w:val="00D16E0D"/>
    <w:rsid w:val="00D170B4"/>
    <w:rsid w:val="00D175D7"/>
    <w:rsid w:val="00D20084"/>
    <w:rsid w:val="00D20176"/>
    <w:rsid w:val="00D202CA"/>
    <w:rsid w:val="00D205DB"/>
    <w:rsid w:val="00D20868"/>
    <w:rsid w:val="00D20C5F"/>
    <w:rsid w:val="00D20E2C"/>
    <w:rsid w:val="00D20FBB"/>
    <w:rsid w:val="00D2116A"/>
    <w:rsid w:val="00D2141E"/>
    <w:rsid w:val="00D2146B"/>
    <w:rsid w:val="00D215CA"/>
    <w:rsid w:val="00D21678"/>
    <w:rsid w:val="00D216EE"/>
    <w:rsid w:val="00D219EC"/>
    <w:rsid w:val="00D21DFD"/>
    <w:rsid w:val="00D21F2B"/>
    <w:rsid w:val="00D21F76"/>
    <w:rsid w:val="00D220E9"/>
    <w:rsid w:val="00D22251"/>
    <w:rsid w:val="00D227B1"/>
    <w:rsid w:val="00D22966"/>
    <w:rsid w:val="00D22C51"/>
    <w:rsid w:val="00D22C7A"/>
    <w:rsid w:val="00D231A8"/>
    <w:rsid w:val="00D23278"/>
    <w:rsid w:val="00D232DF"/>
    <w:rsid w:val="00D23568"/>
    <w:rsid w:val="00D23722"/>
    <w:rsid w:val="00D23A03"/>
    <w:rsid w:val="00D23E97"/>
    <w:rsid w:val="00D240EB"/>
    <w:rsid w:val="00D249E7"/>
    <w:rsid w:val="00D25292"/>
    <w:rsid w:val="00D2554A"/>
    <w:rsid w:val="00D2594B"/>
    <w:rsid w:val="00D25965"/>
    <w:rsid w:val="00D26398"/>
    <w:rsid w:val="00D2670E"/>
    <w:rsid w:val="00D26999"/>
    <w:rsid w:val="00D26BE7"/>
    <w:rsid w:val="00D26BF0"/>
    <w:rsid w:val="00D26E4A"/>
    <w:rsid w:val="00D270D0"/>
    <w:rsid w:val="00D27687"/>
    <w:rsid w:val="00D27BCE"/>
    <w:rsid w:val="00D27D74"/>
    <w:rsid w:val="00D27FDA"/>
    <w:rsid w:val="00D3047B"/>
    <w:rsid w:val="00D30B8F"/>
    <w:rsid w:val="00D30E3C"/>
    <w:rsid w:val="00D30E46"/>
    <w:rsid w:val="00D3160F"/>
    <w:rsid w:val="00D319AD"/>
    <w:rsid w:val="00D31B47"/>
    <w:rsid w:val="00D31C0E"/>
    <w:rsid w:val="00D31E82"/>
    <w:rsid w:val="00D3201A"/>
    <w:rsid w:val="00D324D8"/>
    <w:rsid w:val="00D3268D"/>
    <w:rsid w:val="00D32836"/>
    <w:rsid w:val="00D32856"/>
    <w:rsid w:val="00D32ACB"/>
    <w:rsid w:val="00D32F01"/>
    <w:rsid w:val="00D32F45"/>
    <w:rsid w:val="00D32F8F"/>
    <w:rsid w:val="00D330A1"/>
    <w:rsid w:val="00D3317B"/>
    <w:rsid w:val="00D339D8"/>
    <w:rsid w:val="00D33B22"/>
    <w:rsid w:val="00D33B54"/>
    <w:rsid w:val="00D33BAF"/>
    <w:rsid w:val="00D33E14"/>
    <w:rsid w:val="00D3409C"/>
    <w:rsid w:val="00D3464E"/>
    <w:rsid w:val="00D34D77"/>
    <w:rsid w:val="00D357C3"/>
    <w:rsid w:val="00D35800"/>
    <w:rsid w:val="00D358DA"/>
    <w:rsid w:val="00D35932"/>
    <w:rsid w:val="00D359FC"/>
    <w:rsid w:val="00D35C7F"/>
    <w:rsid w:val="00D35D02"/>
    <w:rsid w:val="00D35E46"/>
    <w:rsid w:val="00D365F9"/>
    <w:rsid w:val="00D3666C"/>
    <w:rsid w:val="00D36842"/>
    <w:rsid w:val="00D36967"/>
    <w:rsid w:val="00D36A35"/>
    <w:rsid w:val="00D36B1B"/>
    <w:rsid w:val="00D36BAF"/>
    <w:rsid w:val="00D36CCF"/>
    <w:rsid w:val="00D36D23"/>
    <w:rsid w:val="00D371A3"/>
    <w:rsid w:val="00D3740C"/>
    <w:rsid w:val="00D37447"/>
    <w:rsid w:val="00D3759E"/>
    <w:rsid w:val="00D37871"/>
    <w:rsid w:val="00D37999"/>
    <w:rsid w:val="00D379E0"/>
    <w:rsid w:val="00D37AFD"/>
    <w:rsid w:val="00D37BEC"/>
    <w:rsid w:val="00D37C12"/>
    <w:rsid w:val="00D37C9C"/>
    <w:rsid w:val="00D37E51"/>
    <w:rsid w:val="00D403EB"/>
    <w:rsid w:val="00D403F1"/>
    <w:rsid w:val="00D4043F"/>
    <w:rsid w:val="00D404CD"/>
    <w:rsid w:val="00D408AD"/>
    <w:rsid w:val="00D40CCA"/>
    <w:rsid w:val="00D40D96"/>
    <w:rsid w:val="00D40E37"/>
    <w:rsid w:val="00D40EDA"/>
    <w:rsid w:val="00D40F0E"/>
    <w:rsid w:val="00D40F65"/>
    <w:rsid w:val="00D414D0"/>
    <w:rsid w:val="00D417F8"/>
    <w:rsid w:val="00D41A14"/>
    <w:rsid w:val="00D41DFA"/>
    <w:rsid w:val="00D41FF5"/>
    <w:rsid w:val="00D42AF5"/>
    <w:rsid w:val="00D42C82"/>
    <w:rsid w:val="00D42CCA"/>
    <w:rsid w:val="00D42D49"/>
    <w:rsid w:val="00D42FFA"/>
    <w:rsid w:val="00D43016"/>
    <w:rsid w:val="00D43106"/>
    <w:rsid w:val="00D43371"/>
    <w:rsid w:val="00D43C0C"/>
    <w:rsid w:val="00D43E0D"/>
    <w:rsid w:val="00D43F83"/>
    <w:rsid w:val="00D44640"/>
    <w:rsid w:val="00D447B5"/>
    <w:rsid w:val="00D447D0"/>
    <w:rsid w:val="00D447E8"/>
    <w:rsid w:val="00D44BB8"/>
    <w:rsid w:val="00D44F1C"/>
    <w:rsid w:val="00D451A9"/>
    <w:rsid w:val="00D451DE"/>
    <w:rsid w:val="00D45448"/>
    <w:rsid w:val="00D45610"/>
    <w:rsid w:val="00D45B0E"/>
    <w:rsid w:val="00D45BBB"/>
    <w:rsid w:val="00D45C3E"/>
    <w:rsid w:val="00D45D52"/>
    <w:rsid w:val="00D46040"/>
    <w:rsid w:val="00D4614D"/>
    <w:rsid w:val="00D462AD"/>
    <w:rsid w:val="00D46520"/>
    <w:rsid w:val="00D47150"/>
    <w:rsid w:val="00D4722B"/>
    <w:rsid w:val="00D47790"/>
    <w:rsid w:val="00D47B58"/>
    <w:rsid w:val="00D47D84"/>
    <w:rsid w:val="00D50063"/>
    <w:rsid w:val="00D5038B"/>
    <w:rsid w:val="00D504B7"/>
    <w:rsid w:val="00D5063D"/>
    <w:rsid w:val="00D5071D"/>
    <w:rsid w:val="00D509E6"/>
    <w:rsid w:val="00D50A67"/>
    <w:rsid w:val="00D50D7B"/>
    <w:rsid w:val="00D5102A"/>
    <w:rsid w:val="00D513F3"/>
    <w:rsid w:val="00D514F2"/>
    <w:rsid w:val="00D51AF3"/>
    <w:rsid w:val="00D51B02"/>
    <w:rsid w:val="00D51B9E"/>
    <w:rsid w:val="00D529BB"/>
    <w:rsid w:val="00D52AED"/>
    <w:rsid w:val="00D52AF3"/>
    <w:rsid w:val="00D52D8A"/>
    <w:rsid w:val="00D5337C"/>
    <w:rsid w:val="00D53829"/>
    <w:rsid w:val="00D53AEF"/>
    <w:rsid w:val="00D53CA4"/>
    <w:rsid w:val="00D53CC5"/>
    <w:rsid w:val="00D5402B"/>
    <w:rsid w:val="00D547DC"/>
    <w:rsid w:val="00D54CEB"/>
    <w:rsid w:val="00D54F8E"/>
    <w:rsid w:val="00D5503D"/>
    <w:rsid w:val="00D555B6"/>
    <w:rsid w:val="00D55C6E"/>
    <w:rsid w:val="00D55C7E"/>
    <w:rsid w:val="00D55FF1"/>
    <w:rsid w:val="00D5611B"/>
    <w:rsid w:val="00D56179"/>
    <w:rsid w:val="00D56742"/>
    <w:rsid w:val="00D56909"/>
    <w:rsid w:val="00D56E7A"/>
    <w:rsid w:val="00D57162"/>
    <w:rsid w:val="00D57354"/>
    <w:rsid w:val="00D573CF"/>
    <w:rsid w:val="00D57600"/>
    <w:rsid w:val="00D57651"/>
    <w:rsid w:val="00D57C11"/>
    <w:rsid w:val="00D57CFB"/>
    <w:rsid w:val="00D57F04"/>
    <w:rsid w:val="00D607E4"/>
    <w:rsid w:val="00D6092C"/>
    <w:rsid w:val="00D609DB"/>
    <w:rsid w:val="00D60AF1"/>
    <w:rsid w:val="00D60DD9"/>
    <w:rsid w:val="00D613ED"/>
    <w:rsid w:val="00D616AD"/>
    <w:rsid w:val="00D617B1"/>
    <w:rsid w:val="00D61AA6"/>
    <w:rsid w:val="00D61ABC"/>
    <w:rsid w:val="00D6224F"/>
    <w:rsid w:val="00D623C0"/>
    <w:rsid w:val="00D6246A"/>
    <w:rsid w:val="00D62621"/>
    <w:rsid w:val="00D628FF"/>
    <w:rsid w:val="00D62A8B"/>
    <w:rsid w:val="00D62C79"/>
    <w:rsid w:val="00D62E5C"/>
    <w:rsid w:val="00D62EAD"/>
    <w:rsid w:val="00D6309D"/>
    <w:rsid w:val="00D634C2"/>
    <w:rsid w:val="00D63575"/>
    <w:rsid w:val="00D635F9"/>
    <w:rsid w:val="00D6371B"/>
    <w:rsid w:val="00D63824"/>
    <w:rsid w:val="00D63998"/>
    <w:rsid w:val="00D63F32"/>
    <w:rsid w:val="00D63FD4"/>
    <w:rsid w:val="00D6433F"/>
    <w:rsid w:val="00D648C2"/>
    <w:rsid w:val="00D64AC1"/>
    <w:rsid w:val="00D64B4F"/>
    <w:rsid w:val="00D651B9"/>
    <w:rsid w:val="00D65223"/>
    <w:rsid w:val="00D654DF"/>
    <w:rsid w:val="00D65682"/>
    <w:rsid w:val="00D65900"/>
    <w:rsid w:val="00D65976"/>
    <w:rsid w:val="00D667F1"/>
    <w:rsid w:val="00D66BE0"/>
    <w:rsid w:val="00D66E5E"/>
    <w:rsid w:val="00D66F3B"/>
    <w:rsid w:val="00D6706A"/>
    <w:rsid w:val="00D67561"/>
    <w:rsid w:val="00D67638"/>
    <w:rsid w:val="00D67763"/>
    <w:rsid w:val="00D679ED"/>
    <w:rsid w:val="00D67BB0"/>
    <w:rsid w:val="00D67FD5"/>
    <w:rsid w:val="00D701DF"/>
    <w:rsid w:val="00D702CD"/>
    <w:rsid w:val="00D70339"/>
    <w:rsid w:val="00D703AF"/>
    <w:rsid w:val="00D70966"/>
    <w:rsid w:val="00D70CB1"/>
    <w:rsid w:val="00D70F83"/>
    <w:rsid w:val="00D71068"/>
    <w:rsid w:val="00D710DF"/>
    <w:rsid w:val="00D712F3"/>
    <w:rsid w:val="00D7174C"/>
    <w:rsid w:val="00D71D2D"/>
    <w:rsid w:val="00D720CF"/>
    <w:rsid w:val="00D723E4"/>
    <w:rsid w:val="00D72BE0"/>
    <w:rsid w:val="00D72ED6"/>
    <w:rsid w:val="00D72F0F"/>
    <w:rsid w:val="00D73294"/>
    <w:rsid w:val="00D73585"/>
    <w:rsid w:val="00D737D2"/>
    <w:rsid w:val="00D73937"/>
    <w:rsid w:val="00D73955"/>
    <w:rsid w:val="00D73C35"/>
    <w:rsid w:val="00D73D01"/>
    <w:rsid w:val="00D73E5C"/>
    <w:rsid w:val="00D73EE8"/>
    <w:rsid w:val="00D740A8"/>
    <w:rsid w:val="00D740B0"/>
    <w:rsid w:val="00D741C1"/>
    <w:rsid w:val="00D74D67"/>
    <w:rsid w:val="00D74E7B"/>
    <w:rsid w:val="00D752F0"/>
    <w:rsid w:val="00D758E8"/>
    <w:rsid w:val="00D75D39"/>
    <w:rsid w:val="00D75D8D"/>
    <w:rsid w:val="00D75F7D"/>
    <w:rsid w:val="00D75F8C"/>
    <w:rsid w:val="00D75FFB"/>
    <w:rsid w:val="00D76482"/>
    <w:rsid w:val="00D76495"/>
    <w:rsid w:val="00D764B1"/>
    <w:rsid w:val="00D76620"/>
    <w:rsid w:val="00D76A26"/>
    <w:rsid w:val="00D76AFB"/>
    <w:rsid w:val="00D76CC6"/>
    <w:rsid w:val="00D76E8A"/>
    <w:rsid w:val="00D76F88"/>
    <w:rsid w:val="00D77411"/>
    <w:rsid w:val="00D775B4"/>
    <w:rsid w:val="00D7781D"/>
    <w:rsid w:val="00D779FC"/>
    <w:rsid w:val="00D77A6B"/>
    <w:rsid w:val="00D77BA9"/>
    <w:rsid w:val="00D77CEF"/>
    <w:rsid w:val="00D77E69"/>
    <w:rsid w:val="00D800B4"/>
    <w:rsid w:val="00D81489"/>
    <w:rsid w:val="00D81560"/>
    <w:rsid w:val="00D81BE7"/>
    <w:rsid w:val="00D81CCA"/>
    <w:rsid w:val="00D822AE"/>
    <w:rsid w:val="00D82885"/>
    <w:rsid w:val="00D828DD"/>
    <w:rsid w:val="00D829F9"/>
    <w:rsid w:val="00D82AD0"/>
    <w:rsid w:val="00D83418"/>
    <w:rsid w:val="00D834AD"/>
    <w:rsid w:val="00D83A6D"/>
    <w:rsid w:val="00D83E48"/>
    <w:rsid w:val="00D8402F"/>
    <w:rsid w:val="00D84619"/>
    <w:rsid w:val="00D846D1"/>
    <w:rsid w:val="00D84B3D"/>
    <w:rsid w:val="00D84C34"/>
    <w:rsid w:val="00D84F98"/>
    <w:rsid w:val="00D84FDE"/>
    <w:rsid w:val="00D851A7"/>
    <w:rsid w:val="00D85475"/>
    <w:rsid w:val="00D857D3"/>
    <w:rsid w:val="00D85919"/>
    <w:rsid w:val="00D85920"/>
    <w:rsid w:val="00D863C8"/>
    <w:rsid w:val="00D8653A"/>
    <w:rsid w:val="00D86756"/>
    <w:rsid w:val="00D869BB"/>
    <w:rsid w:val="00D86CCA"/>
    <w:rsid w:val="00D8707E"/>
    <w:rsid w:val="00D8708C"/>
    <w:rsid w:val="00D87096"/>
    <w:rsid w:val="00D87D2D"/>
    <w:rsid w:val="00D90060"/>
    <w:rsid w:val="00D9070A"/>
    <w:rsid w:val="00D907D9"/>
    <w:rsid w:val="00D90A15"/>
    <w:rsid w:val="00D914DC"/>
    <w:rsid w:val="00D91B7A"/>
    <w:rsid w:val="00D91C23"/>
    <w:rsid w:val="00D91C7B"/>
    <w:rsid w:val="00D91CFB"/>
    <w:rsid w:val="00D920CB"/>
    <w:rsid w:val="00D922F2"/>
    <w:rsid w:val="00D9230E"/>
    <w:rsid w:val="00D929C9"/>
    <w:rsid w:val="00D92C72"/>
    <w:rsid w:val="00D92EFC"/>
    <w:rsid w:val="00D930FD"/>
    <w:rsid w:val="00D93235"/>
    <w:rsid w:val="00D934C6"/>
    <w:rsid w:val="00D935A0"/>
    <w:rsid w:val="00D9377B"/>
    <w:rsid w:val="00D93CD3"/>
    <w:rsid w:val="00D93D6D"/>
    <w:rsid w:val="00D93FF2"/>
    <w:rsid w:val="00D942BC"/>
    <w:rsid w:val="00D94466"/>
    <w:rsid w:val="00D9451C"/>
    <w:rsid w:val="00D946B0"/>
    <w:rsid w:val="00D948C2"/>
    <w:rsid w:val="00D948EC"/>
    <w:rsid w:val="00D94A0A"/>
    <w:rsid w:val="00D94B2A"/>
    <w:rsid w:val="00D94BA5"/>
    <w:rsid w:val="00D94C74"/>
    <w:rsid w:val="00D94E70"/>
    <w:rsid w:val="00D950EA"/>
    <w:rsid w:val="00D952E3"/>
    <w:rsid w:val="00D95327"/>
    <w:rsid w:val="00D95758"/>
    <w:rsid w:val="00D95905"/>
    <w:rsid w:val="00D9594A"/>
    <w:rsid w:val="00D95F63"/>
    <w:rsid w:val="00D969B9"/>
    <w:rsid w:val="00D96EEE"/>
    <w:rsid w:val="00D96F55"/>
    <w:rsid w:val="00D97183"/>
    <w:rsid w:val="00D972CC"/>
    <w:rsid w:val="00D97335"/>
    <w:rsid w:val="00D976ED"/>
    <w:rsid w:val="00D9779E"/>
    <w:rsid w:val="00D97A12"/>
    <w:rsid w:val="00D97B79"/>
    <w:rsid w:val="00D97C9B"/>
    <w:rsid w:val="00D97D44"/>
    <w:rsid w:val="00D97DE2"/>
    <w:rsid w:val="00D97E30"/>
    <w:rsid w:val="00DA0427"/>
    <w:rsid w:val="00DA0797"/>
    <w:rsid w:val="00DA0F9D"/>
    <w:rsid w:val="00DA10CA"/>
    <w:rsid w:val="00DA1159"/>
    <w:rsid w:val="00DA1199"/>
    <w:rsid w:val="00DA122F"/>
    <w:rsid w:val="00DA14BB"/>
    <w:rsid w:val="00DA162F"/>
    <w:rsid w:val="00DA1694"/>
    <w:rsid w:val="00DA19BA"/>
    <w:rsid w:val="00DA1CD8"/>
    <w:rsid w:val="00DA1EB9"/>
    <w:rsid w:val="00DA1FF3"/>
    <w:rsid w:val="00DA2025"/>
    <w:rsid w:val="00DA20A0"/>
    <w:rsid w:val="00DA217C"/>
    <w:rsid w:val="00DA24ED"/>
    <w:rsid w:val="00DA25B5"/>
    <w:rsid w:val="00DA28BC"/>
    <w:rsid w:val="00DA2E74"/>
    <w:rsid w:val="00DA2EEA"/>
    <w:rsid w:val="00DA2EF2"/>
    <w:rsid w:val="00DA30DF"/>
    <w:rsid w:val="00DA382D"/>
    <w:rsid w:val="00DA38D2"/>
    <w:rsid w:val="00DA39EA"/>
    <w:rsid w:val="00DA3A4A"/>
    <w:rsid w:val="00DA3D02"/>
    <w:rsid w:val="00DA3D11"/>
    <w:rsid w:val="00DA3F7B"/>
    <w:rsid w:val="00DA4168"/>
    <w:rsid w:val="00DA43E0"/>
    <w:rsid w:val="00DA442D"/>
    <w:rsid w:val="00DA4564"/>
    <w:rsid w:val="00DA46CE"/>
    <w:rsid w:val="00DA4986"/>
    <w:rsid w:val="00DA4AEA"/>
    <w:rsid w:val="00DA4B05"/>
    <w:rsid w:val="00DA4B18"/>
    <w:rsid w:val="00DA4DD2"/>
    <w:rsid w:val="00DA5911"/>
    <w:rsid w:val="00DA5AD3"/>
    <w:rsid w:val="00DA5CE5"/>
    <w:rsid w:val="00DA60EB"/>
    <w:rsid w:val="00DA61DF"/>
    <w:rsid w:val="00DA6387"/>
    <w:rsid w:val="00DA6451"/>
    <w:rsid w:val="00DA68CB"/>
    <w:rsid w:val="00DA6A78"/>
    <w:rsid w:val="00DA6ABE"/>
    <w:rsid w:val="00DA7496"/>
    <w:rsid w:val="00DA7684"/>
    <w:rsid w:val="00DA7877"/>
    <w:rsid w:val="00DA7903"/>
    <w:rsid w:val="00DA7B37"/>
    <w:rsid w:val="00DA7E64"/>
    <w:rsid w:val="00DB005A"/>
    <w:rsid w:val="00DB00AA"/>
    <w:rsid w:val="00DB0126"/>
    <w:rsid w:val="00DB0136"/>
    <w:rsid w:val="00DB041A"/>
    <w:rsid w:val="00DB0441"/>
    <w:rsid w:val="00DB0442"/>
    <w:rsid w:val="00DB08C2"/>
    <w:rsid w:val="00DB0A60"/>
    <w:rsid w:val="00DB0B1E"/>
    <w:rsid w:val="00DB0CF7"/>
    <w:rsid w:val="00DB0DFA"/>
    <w:rsid w:val="00DB1087"/>
    <w:rsid w:val="00DB1286"/>
    <w:rsid w:val="00DB12BC"/>
    <w:rsid w:val="00DB12D5"/>
    <w:rsid w:val="00DB12FA"/>
    <w:rsid w:val="00DB149C"/>
    <w:rsid w:val="00DB156E"/>
    <w:rsid w:val="00DB19AC"/>
    <w:rsid w:val="00DB2451"/>
    <w:rsid w:val="00DB2680"/>
    <w:rsid w:val="00DB26E6"/>
    <w:rsid w:val="00DB29D5"/>
    <w:rsid w:val="00DB2FB0"/>
    <w:rsid w:val="00DB31B8"/>
    <w:rsid w:val="00DB31C7"/>
    <w:rsid w:val="00DB3388"/>
    <w:rsid w:val="00DB350C"/>
    <w:rsid w:val="00DB3B82"/>
    <w:rsid w:val="00DB3F83"/>
    <w:rsid w:val="00DB40E4"/>
    <w:rsid w:val="00DB458B"/>
    <w:rsid w:val="00DB45AE"/>
    <w:rsid w:val="00DB46A1"/>
    <w:rsid w:val="00DB4A71"/>
    <w:rsid w:val="00DB4FFB"/>
    <w:rsid w:val="00DB52D6"/>
    <w:rsid w:val="00DB59BE"/>
    <w:rsid w:val="00DB64AA"/>
    <w:rsid w:val="00DB64C7"/>
    <w:rsid w:val="00DB6530"/>
    <w:rsid w:val="00DB675D"/>
    <w:rsid w:val="00DB6D48"/>
    <w:rsid w:val="00DB7246"/>
    <w:rsid w:val="00DB725E"/>
    <w:rsid w:val="00DB77E4"/>
    <w:rsid w:val="00DB788F"/>
    <w:rsid w:val="00DB7ED7"/>
    <w:rsid w:val="00DB7F63"/>
    <w:rsid w:val="00DC0040"/>
    <w:rsid w:val="00DC057B"/>
    <w:rsid w:val="00DC0AA2"/>
    <w:rsid w:val="00DC0D4D"/>
    <w:rsid w:val="00DC123D"/>
    <w:rsid w:val="00DC1A9A"/>
    <w:rsid w:val="00DC1E70"/>
    <w:rsid w:val="00DC227A"/>
    <w:rsid w:val="00DC2435"/>
    <w:rsid w:val="00DC25E6"/>
    <w:rsid w:val="00DC29A9"/>
    <w:rsid w:val="00DC29EA"/>
    <w:rsid w:val="00DC2AF5"/>
    <w:rsid w:val="00DC336D"/>
    <w:rsid w:val="00DC35A9"/>
    <w:rsid w:val="00DC3BD8"/>
    <w:rsid w:val="00DC3E22"/>
    <w:rsid w:val="00DC3E5E"/>
    <w:rsid w:val="00DC41EF"/>
    <w:rsid w:val="00DC42C6"/>
    <w:rsid w:val="00DC453E"/>
    <w:rsid w:val="00DC4748"/>
    <w:rsid w:val="00DC5011"/>
    <w:rsid w:val="00DC510E"/>
    <w:rsid w:val="00DC512E"/>
    <w:rsid w:val="00DC51FC"/>
    <w:rsid w:val="00DC54E6"/>
    <w:rsid w:val="00DC5811"/>
    <w:rsid w:val="00DC5A2A"/>
    <w:rsid w:val="00DC5DF9"/>
    <w:rsid w:val="00DC5E2A"/>
    <w:rsid w:val="00DC5E62"/>
    <w:rsid w:val="00DC619F"/>
    <w:rsid w:val="00DC6329"/>
    <w:rsid w:val="00DC63F1"/>
    <w:rsid w:val="00DC6449"/>
    <w:rsid w:val="00DC6DBA"/>
    <w:rsid w:val="00DC6DCD"/>
    <w:rsid w:val="00DC6F8A"/>
    <w:rsid w:val="00DC6FF5"/>
    <w:rsid w:val="00DC70AB"/>
    <w:rsid w:val="00DC7109"/>
    <w:rsid w:val="00DC73FD"/>
    <w:rsid w:val="00DC749C"/>
    <w:rsid w:val="00DC776D"/>
    <w:rsid w:val="00DC77D9"/>
    <w:rsid w:val="00DC782D"/>
    <w:rsid w:val="00DC7B7C"/>
    <w:rsid w:val="00DD0731"/>
    <w:rsid w:val="00DD0895"/>
    <w:rsid w:val="00DD0FD2"/>
    <w:rsid w:val="00DD1178"/>
    <w:rsid w:val="00DD11B2"/>
    <w:rsid w:val="00DD1410"/>
    <w:rsid w:val="00DD16B3"/>
    <w:rsid w:val="00DD170A"/>
    <w:rsid w:val="00DD1812"/>
    <w:rsid w:val="00DD182E"/>
    <w:rsid w:val="00DD1904"/>
    <w:rsid w:val="00DD1932"/>
    <w:rsid w:val="00DD1958"/>
    <w:rsid w:val="00DD1B19"/>
    <w:rsid w:val="00DD1F14"/>
    <w:rsid w:val="00DD21F4"/>
    <w:rsid w:val="00DD262E"/>
    <w:rsid w:val="00DD284A"/>
    <w:rsid w:val="00DD2A11"/>
    <w:rsid w:val="00DD2AF2"/>
    <w:rsid w:val="00DD2FB6"/>
    <w:rsid w:val="00DD3073"/>
    <w:rsid w:val="00DD322D"/>
    <w:rsid w:val="00DD3619"/>
    <w:rsid w:val="00DD3721"/>
    <w:rsid w:val="00DD3E21"/>
    <w:rsid w:val="00DD4C98"/>
    <w:rsid w:val="00DD4E09"/>
    <w:rsid w:val="00DD505A"/>
    <w:rsid w:val="00DD5679"/>
    <w:rsid w:val="00DD5C74"/>
    <w:rsid w:val="00DD5C82"/>
    <w:rsid w:val="00DD61D3"/>
    <w:rsid w:val="00DD63C1"/>
    <w:rsid w:val="00DD63ED"/>
    <w:rsid w:val="00DD64F0"/>
    <w:rsid w:val="00DD65C7"/>
    <w:rsid w:val="00DD65E5"/>
    <w:rsid w:val="00DD6972"/>
    <w:rsid w:val="00DD6D39"/>
    <w:rsid w:val="00DD7081"/>
    <w:rsid w:val="00DD7399"/>
    <w:rsid w:val="00DD74FA"/>
    <w:rsid w:val="00DD7A1C"/>
    <w:rsid w:val="00DD7EB4"/>
    <w:rsid w:val="00DD7F23"/>
    <w:rsid w:val="00DE054A"/>
    <w:rsid w:val="00DE05F1"/>
    <w:rsid w:val="00DE0FEA"/>
    <w:rsid w:val="00DE11F8"/>
    <w:rsid w:val="00DE1350"/>
    <w:rsid w:val="00DE1619"/>
    <w:rsid w:val="00DE1632"/>
    <w:rsid w:val="00DE19A0"/>
    <w:rsid w:val="00DE19FA"/>
    <w:rsid w:val="00DE1C8F"/>
    <w:rsid w:val="00DE1F50"/>
    <w:rsid w:val="00DE20A4"/>
    <w:rsid w:val="00DE216A"/>
    <w:rsid w:val="00DE2669"/>
    <w:rsid w:val="00DE2729"/>
    <w:rsid w:val="00DE277A"/>
    <w:rsid w:val="00DE2805"/>
    <w:rsid w:val="00DE2810"/>
    <w:rsid w:val="00DE2C11"/>
    <w:rsid w:val="00DE327B"/>
    <w:rsid w:val="00DE33A6"/>
    <w:rsid w:val="00DE34EE"/>
    <w:rsid w:val="00DE3A21"/>
    <w:rsid w:val="00DE3FC8"/>
    <w:rsid w:val="00DE3FFF"/>
    <w:rsid w:val="00DE4611"/>
    <w:rsid w:val="00DE46DA"/>
    <w:rsid w:val="00DE46F3"/>
    <w:rsid w:val="00DE4AE5"/>
    <w:rsid w:val="00DE4B4E"/>
    <w:rsid w:val="00DE4D68"/>
    <w:rsid w:val="00DE4DC0"/>
    <w:rsid w:val="00DE4E84"/>
    <w:rsid w:val="00DE4FE4"/>
    <w:rsid w:val="00DE5034"/>
    <w:rsid w:val="00DE5116"/>
    <w:rsid w:val="00DE54CF"/>
    <w:rsid w:val="00DE56D3"/>
    <w:rsid w:val="00DE574B"/>
    <w:rsid w:val="00DE5890"/>
    <w:rsid w:val="00DE5A89"/>
    <w:rsid w:val="00DE65A4"/>
    <w:rsid w:val="00DE6D29"/>
    <w:rsid w:val="00DE718A"/>
    <w:rsid w:val="00DE722D"/>
    <w:rsid w:val="00DE762C"/>
    <w:rsid w:val="00DE764F"/>
    <w:rsid w:val="00DE77C6"/>
    <w:rsid w:val="00DE79D2"/>
    <w:rsid w:val="00DE7B77"/>
    <w:rsid w:val="00DE7C21"/>
    <w:rsid w:val="00DE7DEB"/>
    <w:rsid w:val="00DF0395"/>
    <w:rsid w:val="00DF053B"/>
    <w:rsid w:val="00DF07B5"/>
    <w:rsid w:val="00DF0A20"/>
    <w:rsid w:val="00DF0E0B"/>
    <w:rsid w:val="00DF1104"/>
    <w:rsid w:val="00DF12BF"/>
    <w:rsid w:val="00DF1802"/>
    <w:rsid w:val="00DF1AD7"/>
    <w:rsid w:val="00DF1CA0"/>
    <w:rsid w:val="00DF1D14"/>
    <w:rsid w:val="00DF21A0"/>
    <w:rsid w:val="00DF226A"/>
    <w:rsid w:val="00DF23BC"/>
    <w:rsid w:val="00DF24EB"/>
    <w:rsid w:val="00DF260E"/>
    <w:rsid w:val="00DF27DF"/>
    <w:rsid w:val="00DF28B4"/>
    <w:rsid w:val="00DF2A89"/>
    <w:rsid w:val="00DF2BB8"/>
    <w:rsid w:val="00DF2EB0"/>
    <w:rsid w:val="00DF2EBD"/>
    <w:rsid w:val="00DF2FAB"/>
    <w:rsid w:val="00DF309B"/>
    <w:rsid w:val="00DF3325"/>
    <w:rsid w:val="00DF3D11"/>
    <w:rsid w:val="00DF3DBA"/>
    <w:rsid w:val="00DF3FAE"/>
    <w:rsid w:val="00DF3FFD"/>
    <w:rsid w:val="00DF44AC"/>
    <w:rsid w:val="00DF46F1"/>
    <w:rsid w:val="00DF482C"/>
    <w:rsid w:val="00DF4B7B"/>
    <w:rsid w:val="00DF4D71"/>
    <w:rsid w:val="00DF4DD7"/>
    <w:rsid w:val="00DF4F1C"/>
    <w:rsid w:val="00DF5061"/>
    <w:rsid w:val="00DF525F"/>
    <w:rsid w:val="00DF55CE"/>
    <w:rsid w:val="00DF5615"/>
    <w:rsid w:val="00DF5F99"/>
    <w:rsid w:val="00DF604F"/>
    <w:rsid w:val="00DF6137"/>
    <w:rsid w:val="00DF6174"/>
    <w:rsid w:val="00DF6A2B"/>
    <w:rsid w:val="00DF6A91"/>
    <w:rsid w:val="00DF6C5E"/>
    <w:rsid w:val="00DF6F3A"/>
    <w:rsid w:val="00DF7028"/>
    <w:rsid w:val="00DF7220"/>
    <w:rsid w:val="00DF770E"/>
    <w:rsid w:val="00DF7B25"/>
    <w:rsid w:val="00DF7BE5"/>
    <w:rsid w:val="00DF7D08"/>
    <w:rsid w:val="00DF7DC4"/>
    <w:rsid w:val="00DF7E24"/>
    <w:rsid w:val="00DF7E57"/>
    <w:rsid w:val="00E00036"/>
    <w:rsid w:val="00E00267"/>
    <w:rsid w:val="00E002F0"/>
    <w:rsid w:val="00E0049B"/>
    <w:rsid w:val="00E009B7"/>
    <w:rsid w:val="00E00AD0"/>
    <w:rsid w:val="00E00D59"/>
    <w:rsid w:val="00E00F1C"/>
    <w:rsid w:val="00E0111E"/>
    <w:rsid w:val="00E0125C"/>
    <w:rsid w:val="00E014FF"/>
    <w:rsid w:val="00E017B0"/>
    <w:rsid w:val="00E01B43"/>
    <w:rsid w:val="00E01EE2"/>
    <w:rsid w:val="00E01F3C"/>
    <w:rsid w:val="00E020FB"/>
    <w:rsid w:val="00E02184"/>
    <w:rsid w:val="00E0228A"/>
    <w:rsid w:val="00E0239C"/>
    <w:rsid w:val="00E023A3"/>
    <w:rsid w:val="00E02695"/>
    <w:rsid w:val="00E026CD"/>
    <w:rsid w:val="00E02924"/>
    <w:rsid w:val="00E02E60"/>
    <w:rsid w:val="00E02F96"/>
    <w:rsid w:val="00E02FC7"/>
    <w:rsid w:val="00E0305B"/>
    <w:rsid w:val="00E03072"/>
    <w:rsid w:val="00E03299"/>
    <w:rsid w:val="00E03643"/>
    <w:rsid w:val="00E03676"/>
    <w:rsid w:val="00E04209"/>
    <w:rsid w:val="00E042DC"/>
    <w:rsid w:val="00E042E2"/>
    <w:rsid w:val="00E04380"/>
    <w:rsid w:val="00E04682"/>
    <w:rsid w:val="00E0470C"/>
    <w:rsid w:val="00E047BF"/>
    <w:rsid w:val="00E04F57"/>
    <w:rsid w:val="00E055AC"/>
    <w:rsid w:val="00E055DB"/>
    <w:rsid w:val="00E0560F"/>
    <w:rsid w:val="00E0573B"/>
    <w:rsid w:val="00E0597D"/>
    <w:rsid w:val="00E05A6E"/>
    <w:rsid w:val="00E0604A"/>
    <w:rsid w:val="00E0686F"/>
    <w:rsid w:val="00E06AC9"/>
    <w:rsid w:val="00E07332"/>
    <w:rsid w:val="00E077F0"/>
    <w:rsid w:val="00E077FB"/>
    <w:rsid w:val="00E07AB5"/>
    <w:rsid w:val="00E1031B"/>
    <w:rsid w:val="00E103D5"/>
    <w:rsid w:val="00E10662"/>
    <w:rsid w:val="00E10C82"/>
    <w:rsid w:val="00E11100"/>
    <w:rsid w:val="00E11280"/>
    <w:rsid w:val="00E1130D"/>
    <w:rsid w:val="00E1148C"/>
    <w:rsid w:val="00E11609"/>
    <w:rsid w:val="00E118E4"/>
    <w:rsid w:val="00E11959"/>
    <w:rsid w:val="00E1199D"/>
    <w:rsid w:val="00E119FA"/>
    <w:rsid w:val="00E11A33"/>
    <w:rsid w:val="00E12163"/>
    <w:rsid w:val="00E121ED"/>
    <w:rsid w:val="00E1234C"/>
    <w:rsid w:val="00E123E6"/>
    <w:rsid w:val="00E127B9"/>
    <w:rsid w:val="00E1298F"/>
    <w:rsid w:val="00E12B37"/>
    <w:rsid w:val="00E1308D"/>
    <w:rsid w:val="00E13316"/>
    <w:rsid w:val="00E1355C"/>
    <w:rsid w:val="00E1387E"/>
    <w:rsid w:val="00E13EB9"/>
    <w:rsid w:val="00E148F7"/>
    <w:rsid w:val="00E14AED"/>
    <w:rsid w:val="00E14D38"/>
    <w:rsid w:val="00E14F35"/>
    <w:rsid w:val="00E14FE9"/>
    <w:rsid w:val="00E1506A"/>
    <w:rsid w:val="00E1579E"/>
    <w:rsid w:val="00E15A7A"/>
    <w:rsid w:val="00E15A7F"/>
    <w:rsid w:val="00E15D96"/>
    <w:rsid w:val="00E15FBF"/>
    <w:rsid w:val="00E16179"/>
    <w:rsid w:val="00E1621A"/>
    <w:rsid w:val="00E163FA"/>
    <w:rsid w:val="00E16445"/>
    <w:rsid w:val="00E1687B"/>
    <w:rsid w:val="00E16CA7"/>
    <w:rsid w:val="00E16F6A"/>
    <w:rsid w:val="00E1736E"/>
    <w:rsid w:val="00E173E1"/>
    <w:rsid w:val="00E1756D"/>
    <w:rsid w:val="00E1784B"/>
    <w:rsid w:val="00E17A8B"/>
    <w:rsid w:val="00E200C0"/>
    <w:rsid w:val="00E20208"/>
    <w:rsid w:val="00E2061C"/>
    <w:rsid w:val="00E20A48"/>
    <w:rsid w:val="00E20A4C"/>
    <w:rsid w:val="00E2129D"/>
    <w:rsid w:val="00E21764"/>
    <w:rsid w:val="00E21B0D"/>
    <w:rsid w:val="00E21DE3"/>
    <w:rsid w:val="00E22096"/>
    <w:rsid w:val="00E22165"/>
    <w:rsid w:val="00E22418"/>
    <w:rsid w:val="00E224AC"/>
    <w:rsid w:val="00E228CE"/>
    <w:rsid w:val="00E228EA"/>
    <w:rsid w:val="00E22A3B"/>
    <w:rsid w:val="00E22AD3"/>
    <w:rsid w:val="00E22F91"/>
    <w:rsid w:val="00E23225"/>
    <w:rsid w:val="00E234F4"/>
    <w:rsid w:val="00E2361B"/>
    <w:rsid w:val="00E237B3"/>
    <w:rsid w:val="00E23D70"/>
    <w:rsid w:val="00E23E02"/>
    <w:rsid w:val="00E23E19"/>
    <w:rsid w:val="00E23F10"/>
    <w:rsid w:val="00E242B5"/>
    <w:rsid w:val="00E24647"/>
    <w:rsid w:val="00E24DDF"/>
    <w:rsid w:val="00E2539F"/>
    <w:rsid w:val="00E25550"/>
    <w:rsid w:val="00E2578E"/>
    <w:rsid w:val="00E258EB"/>
    <w:rsid w:val="00E25AF4"/>
    <w:rsid w:val="00E25C6D"/>
    <w:rsid w:val="00E26144"/>
    <w:rsid w:val="00E26192"/>
    <w:rsid w:val="00E26497"/>
    <w:rsid w:val="00E2655A"/>
    <w:rsid w:val="00E27008"/>
    <w:rsid w:val="00E2709A"/>
    <w:rsid w:val="00E27350"/>
    <w:rsid w:val="00E2750C"/>
    <w:rsid w:val="00E27604"/>
    <w:rsid w:val="00E27930"/>
    <w:rsid w:val="00E27D22"/>
    <w:rsid w:val="00E27E94"/>
    <w:rsid w:val="00E30318"/>
    <w:rsid w:val="00E30458"/>
    <w:rsid w:val="00E30569"/>
    <w:rsid w:val="00E308E5"/>
    <w:rsid w:val="00E30AC4"/>
    <w:rsid w:val="00E31281"/>
    <w:rsid w:val="00E312B1"/>
    <w:rsid w:val="00E31493"/>
    <w:rsid w:val="00E31760"/>
    <w:rsid w:val="00E31B23"/>
    <w:rsid w:val="00E31BDC"/>
    <w:rsid w:val="00E31C53"/>
    <w:rsid w:val="00E31CE5"/>
    <w:rsid w:val="00E31ED1"/>
    <w:rsid w:val="00E31F40"/>
    <w:rsid w:val="00E322FD"/>
    <w:rsid w:val="00E3282C"/>
    <w:rsid w:val="00E32A14"/>
    <w:rsid w:val="00E32DA3"/>
    <w:rsid w:val="00E330A6"/>
    <w:rsid w:val="00E33231"/>
    <w:rsid w:val="00E332BE"/>
    <w:rsid w:val="00E33459"/>
    <w:rsid w:val="00E334CE"/>
    <w:rsid w:val="00E334D2"/>
    <w:rsid w:val="00E336D3"/>
    <w:rsid w:val="00E3383F"/>
    <w:rsid w:val="00E33A47"/>
    <w:rsid w:val="00E33AE6"/>
    <w:rsid w:val="00E33AFE"/>
    <w:rsid w:val="00E33B16"/>
    <w:rsid w:val="00E33CC7"/>
    <w:rsid w:val="00E33CCC"/>
    <w:rsid w:val="00E3440E"/>
    <w:rsid w:val="00E344D2"/>
    <w:rsid w:val="00E34C58"/>
    <w:rsid w:val="00E34CAD"/>
    <w:rsid w:val="00E34D21"/>
    <w:rsid w:val="00E34FEC"/>
    <w:rsid w:val="00E35141"/>
    <w:rsid w:val="00E352B2"/>
    <w:rsid w:val="00E3544C"/>
    <w:rsid w:val="00E35A0A"/>
    <w:rsid w:val="00E35A61"/>
    <w:rsid w:val="00E3608C"/>
    <w:rsid w:val="00E364E3"/>
    <w:rsid w:val="00E369C4"/>
    <w:rsid w:val="00E36FED"/>
    <w:rsid w:val="00E37C0B"/>
    <w:rsid w:val="00E37C59"/>
    <w:rsid w:val="00E37C9D"/>
    <w:rsid w:val="00E37D14"/>
    <w:rsid w:val="00E37FFA"/>
    <w:rsid w:val="00E402F9"/>
    <w:rsid w:val="00E408AC"/>
    <w:rsid w:val="00E40B78"/>
    <w:rsid w:val="00E40C3E"/>
    <w:rsid w:val="00E40CF0"/>
    <w:rsid w:val="00E40E83"/>
    <w:rsid w:val="00E41464"/>
    <w:rsid w:val="00E41524"/>
    <w:rsid w:val="00E4163E"/>
    <w:rsid w:val="00E419F4"/>
    <w:rsid w:val="00E41CC8"/>
    <w:rsid w:val="00E41CFA"/>
    <w:rsid w:val="00E41D2B"/>
    <w:rsid w:val="00E41F4D"/>
    <w:rsid w:val="00E4202E"/>
    <w:rsid w:val="00E42098"/>
    <w:rsid w:val="00E4223A"/>
    <w:rsid w:val="00E42867"/>
    <w:rsid w:val="00E42946"/>
    <w:rsid w:val="00E42DB1"/>
    <w:rsid w:val="00E42FEE"/>
    <w:rsid w:val="00E431C3"/>
    <w:rsid w:val="00E43496"/>
    <w:rsid w:val="00E434E6"/>
    <w:rsid w:val="00E4376D"/>
    <w:rsid w:val="00E438BC"/>
    <w:rsid w:val="00E43B5D"/>
    <w:rsid w:val="00E43D8D"/>
    <w:rsid w:val="00E440AD"/>
    <w:rsid w:val="00E440D4"/>
    <w:rsid w:val="00E444C3"/>
    <w:rsid w:val="00E444D6"/>
    <w:rsid w:val="00E44578"/>
    <w:rsid w:val="00E445CA"/>
    <w:rsid w:val="00E44691"/>
    <w:rsid w:val="00E449AA"/>
    <w:rsid w:val="00E44E32"/>
    <w:rsid w:val="00E44E65"/>
    <w:rsid w:val="00E44FB5"/>
    <w:rsid w:val="00E4503B"/>
    <w:rsid w:val="00E45152"/>
    <w:rsid w:val="00E455A9"/>
    <w:rsid w:val="00E4569A"/>
    <w:rsid w:val="00E4580D"/>
    <w:rsid w:val="00E45997"/>
    <w:rsid w:val="00E45A34"/>
    <w:rsid w:val="00E45CB9"/>
    <w:rsid w:val="00E461B4"/>
    <w:rsid w:val="00E4675D"/>
    <w:rsid w:val="00E46B7C"/>
    <w:rsid w:val="00E46DDC"/>
    <w:rsid w:val="00E46EAC"/>
    <w:rsid w:val="00E47475"/>
    <w:rsid w:val="00E4782F"/>
    <w:rsid w:val="00E47AF3"/>
    <w:rsid w:val="00E47B6C"/>
    <w:rsid w:val="00E47BF9"/>
    <w:rsid w:val="00E47E1D"/>
    <w:rsid w:val="00E50109"/>
    <w:rsid w:val="00E5013C"/>
    <w:rsid w:val="00E502E2"/>
    <w:rsid w:val="00E50633"/>
    <w:rsid w:val="00E507E5"/>
    <w:rsid w:val="00E50A22"/>
    <w:rsid w:val="00E50B77"/>
    <w:rsid w:val="00E50FC3"/>
    <w:rsid w:val="00E511A8"/>
    <w:rsid w:val="00E5121F"/>
    <w:rsid w:val="00E514DB"/>
    <w:rsid w:val="00E5170C"/>
    <w:rsid w:val="00E51978"/>
    <w:rsid w:val="00E51A04"/>
    <w:rsid w:val="00E51AB7"/>
    <w:rsid w:val="00E51C95"/>
    <w:rsid w:val="00E51F98"/>
    <w:rsid w:val="00E521CF"/>
    <w:rsid w:val="00E5236C"/>
    <w:rsid w:val="00E52499"/>
    <w:rsid w:val="00E52658"/>
    <w:rsid w:val="00E526C9"/>
    <w:rsid w:val="00E52B24"/>
    <w:rsid w:val="00E52D0D"/>
    <w:rsid w:val="00E52E9B"/>
    <w:rsid w:val="00E53301"/>
    <w:rsid w:val="00E53596"/>
    <w:rsid w:val="00E535B4"/>
    <w:rsid w:val="00E5371B"/>
    <w:rsid w:val="00E53905"/>
    <w:rsid w:val="00E539CA"/>
    <w:rsid w:val="00E53A7A"/>
    <w:rsid w:val="00E53BEB"/>
    <w:rsid w:val="00E53C08"/>
    <w:rsid w:val="00E53D6D"/>
    <w:rsid w:val="00E54003"/>
    <w:rsid w:val="00E54383"/>
    <w:rsid w:val="00E546DF"/>
    <w:rsid w:val="00E54888"/>
    <w:rsid w:val="00E54B8B"/>
    <w:rsid w:val="00E54C1B"/>
    <w:rsid w:val="00E54D5F"/>
    <w:rsid w:val="00E54D61"/>
    <w:rsid w:val="00E5504B"/>
    <w:rsid w:val="00E55083"/>
    <w:rsid w:val="00E551B4"/>
    <w:rsid w:val="00E55B3B"/>
    <w:rsid w:val="00E55B75"/>
    <w:rsid w:val="00E56320"/>
    <w:rsid w:val="00E564FC"/>
    <w:rsid w:val="00E566CB"/>
    <w:rsid w:val="00E56A27"/>
    <w:rsid w:val="00E56C31"/>
    <w:rsid w:val="00E570EB"/>
    <w:rsid w:val="00E573FF"/>
    <w:rsid w:val="00E57508"/>
    <w:rsid w:val="00E577D9"/>
    <w:rsid w:val="00E5786A"/>
    <w:rsid w:val="00E57954"/>
    <w:rsid w:val="00E60285"/>
    <w:rsid w:val="00E6065C"/>
    <w:rsid w:val="00E60C50"/>
    <w:rsid w:val="00E61300"/>
    <w:rsid w:val="00E61645"/>
    <w:rsid w:val="00E61774"/>
    <w:rsid w:val="00E617A3"/>
    <w:rsid w:val="00E617D1"/>
    <w:rsid w:val="00E619A5"/>
    <w:rsid w:val="00E61F62"/>
    <w:rsid w:val="00E622DD"/>
    <w:rsid w:val="00E622E4"/>
    <w:rsid w:val="00E6258A"/>
    <w:rsid w:val="00E62891"/>
    <w:rsid w:val="00E62BEE"/>
    <w:rsid w:val="00E62CBE"/>
    <w:rsid w:val="00E62ED4"/>
    <w:rsid w:val="00E62FAA"/>
    <w:rsid w:val="00E63151"/>
    <w:rsid w:val="00E6316E"/>
    <w:rsid w:val="00E633E7"/>
    <w:rsid w:val="00E63AA6"/>
    <w:rsid w:val="00E63AE7"/>
    <w:rsid w:val="00E63C3A"/>
    <w:rsid w:val="00E641D8"/>
    <w:rsid w:val="00E6454A"/>
    <w:rsid w:val="00E6459D"/>
    <w:rsid w:val="00E6483C"/>
    <w:rsid w:val="00E64A3B"/>
    <w:rsid w:val="00E64B42"/>
    <w:rsid w:val="00E6507B"/>
    <w:rsid w:val="00E65D33"/>
    <w:rsid w:val="00E65F5C"/>
    <w:rsid w:val="00E66091"/>
    <w:rsid w:val="00E66283"/>
    <w:rsid w:val="00E662B6"/>
    <w:rsid w:val="00E667B3"/>
    <w:rsid w:val="00E6689C"/>
    <w:rsid w:val="00E6708B"/>
    <w:rsid w:val="00E670D8"/>
    <w:rsid w:val="00E671DB"/>
    <w:rsid w:val="00E676FF"/>
    <w:rsid w:val="00E67914"/>
    <w:rsid w:val="00E67AF9"/>
    <w:rsid w:val="00E67E0A"/>
    <w:rsid w:val="00E67EC3"/>
    <w:rsid w:val="00E67F3C"/>
    <w:rsid w:val="00E700C6"/>
    <w:rsid w:val="00E700D7"/>
    <w:rsid w:val="00E70558"/>
    <w:rsid w:val="00E7064D"/>
    <w:rsid w:val="00E706D7"/>
    <w:rsid w:val="00E7078E"/>
    <w:rsid w:val="00E70D1C"/>
    <w:rsid w:val="00E70D6C"/>
    <w:rsid w:val="00E70DA8"/>
    <w:rsid w:val="00E70DB2"/>
    <w:rsid w:val="00E70DCF"/>
    <w:rsid w:val="00E70E22"/>
    <w:rsid w:val="00E70EEE"/>
    <w:rsid w:val="00E71084"/>
    <w:rsid w:val="00E715B6"/>
    <w:rsid w:val="00E71E81"/>
    <w:rsid w:val="00E71EA6"/>
    <w:rsid w:val="00E723D0"/>
    <w:rsid w:val="00E723E0"/>
    <w:rsid w:val="00E7268B"/>
    <w:rsid w:val="00E729F2"/>
    <w:rsid w:val="00E72B73"/>
    <w:rsid w:val="00E72C1B"/>
    <w:rsid w:val="00E72DFD"/>
    <w:rsid w:val="00E73104"/>
    <w:rsid w:val="00E73367"/>
    <w:rsid w:val="00E73480"/>
    <w:rsid w:val="00E73C87"/>
    <w:rsid w:val="00E73D68"/>
    <w:rsid w:val="00E73D83"/>
    <w:rsid w:val="00E73E3F"/>
    <w:rsid w:val="00E73EAA"/>
    <w:rsid w:val="00E73FC4"/>
    <w:rsid w:val="00E74112"/>
    <w:rsid w:val="00E74403"/>
    <w:rsid w:val="00E745F5"/>
    <w:rsid w:val="00E74760"/>
    <w:rsid w:val="00E74783"/>
    <w:rsid w:val="00E74B07"/>
    <w:rsid w:val="00E74B57"/>
    <w:rsid w:val="00E74BC2"/>
    <w:rsid w:val="00E74E19"/>
    <w:rsid w:val="00E75299"/>
    <w:rsid w:val="00E75560"/>
    <w:rsid w:val="00E75655"/>
    <w:rsid w:val="00E75A68"/>
    <w:rsid w:val="00E75AFC"/>
    <w:rsid w:val="00E75B94"/>
    <w:rsid w:val="00E75BFD"/>
    <w:rsid w:val="00E75D85"/>
    <w:rsid w:val="00E75DDA"/>
    <w:rsid w:val="00E761E9"/>
    <w:rsid w:val="00E7655A"/>
    <w:rsid w:val="00E76A17"/>
    <w:rsid w:val="00E76C7F"/>
    <w:rsid w:val="00E76D30"/>
    <w:rsid w:val="00E76D50"/>
    <w:rsid w:val="00E76ECF"/>
    <w:rsid w:val="00E76FA1"/>
    <w:rsid w:val="00E7704A"/>
    <w:rsid w:val="00E771CE"/>
    <w:rsid w:val="00E77D1A"/>
    <w:rsid w:val="00E77E9E"/>
    <w:rsid w:val="00E80032"/>
    <w:rsid w:val="00E80128"/>
    <w:rsid w:val="00E803D1"/>
    <w:rsid w:val="00E80A44"/>
    <w:rsid w:val="00E80AE1"/>
    <w:rsid w:val="00E80C07"/>
    <w:rsid w:val="00E80D1E"/>
    <w:rsid w:val="00E80D87"/>
    <w:rsid w:val="00E80F54"/>
    <w:rsid w:val="00E80F56"/>
    <w:rsid w:val="00E81012"/>
    <w:rsid w:val="00E8120C"/>
    <w:rsid w:val="00E812E4"/>
    <w:rsid w:val="00E8132F"/>
    <w:rsid w:val="00E815D0"/>
    <w:rsid w:val="00E816EE"/>
    <w:rsid w:val="00E816FD"/>
    <w:rsid w:val="00E817BF"/>
    <w:rsid w:val="00E81ECB"/>
    <w:rsid w:val="00E82544"/>
    <w:rsid w:val="00E82F0F"/>
    <w:rsid w:val="00E831CC"/>
    <w:rsid w:val="00E8320A"/>
    <w:rsid w:val="00E839F7"/>
    <w:rsid w:val="00E83ED3"/>
    <w:rsid w:val="00E84155"/>
    <w:rsid w:val="00E84780"/>
    <w:rsid w:val="00E84850"/>
    <w:rsid w:val="00E84C2B"/>
    <w:rsid w:val="00E84D9E"/>
    <w:rsid w:val="00E8517D"/>
    <w:rsid w:val="00E852C7"/>
    <w:rsid w:val="00E8550D"/>
    <w:rsid w:val="00E858B0"/>
    <w:rsid w:val="00E85A6E"/>
    <w:rsid w:val="00E85B63"/>
    <w:rsid w:val="00E85BA9"/>
    <w:rsid w:val="00E85BCA"/>
    <w:rsid w:val="00E863B5"/>
    <w:rsid w:val="00E8692E"/>
    <w:rsid w:val="00E86A67"/>
    <w:rsid w:val="00E86C12"/>
    <w:rsid w:val="00E86C33"/>
    <w:rsid w:val="00E86DDD"/>
    <w:rsid w:val="00E87119"/>
    <w:rsid w:val="00E87335"/>
    <w:rsid w:val="00E87424"/>
    <w:rsid w:val="00E87771"/>
    <w:rsid w:val="00E87871"/>
    <w:rsid w:val="00E8796D"/>
    <w:rsid w:val="00E87B7E"/>
    <w:rsid w:val="00E9040F"/>
    <w:rsid w:val="00E90638"/>
    <w:rsid w:val="00E907D3"/>
    <w:rsid w:val="00E90EA1"/>
    <w:rsid w:val="00E90FF6"/>
    <w:rsid w:val="00E91094"/>
    <w:rsid w:val="00E910C1"/>
    <w:rsid w:val="00E91283"/>
    <w:rsid w:val="00E912AE"/>
    <w:rsid w:val="00E914E9"/>
    <w:rsid w:val="00E91529"/>
    <w:rsid w:val="00E91806"/>
    <w:rsid w:val="00E91895"/>
    <w:rsid w:val="00E91FAB"/>
    <w:rsid w:val="00E920BB"/>
    <w:rsid w:val="00E92336"/>
    <w:rsid w:val="00E924A3"/>
    <w:rsid w:val="00E92687"/>
    <w:rsid w:val="00E93095"/>
    <w:rsid w:val="00E9336D"/>
    <w:rsid w:val="00E93370"/>
    <w:rsid w:val="00E934DA"/>
    <w:rsid w:val="00E9358C"/>
    <w:rsid w:val="00E93A09"/>
    <w:rsid w:val="00E93BF3"/>
    <w:rsid w:val="00E93E57"/>
    <w:rsid w:val="00E94004"/>
    <w:rsid w:val="00E94258"/>
    <w:rsid w:val="00E943FB"/>
    <w:rsid w:val="00E9445A"/>
    <w:rsid w:val="00E945EF"/>
    <w:rsid w:val="00E94698"/>
    <w:rsid w:val="00E947D3"/>
    <w:rsid w:val="00E947F9"/>
    <w:rsid w:val="00E94939"/>
    <w:rsid w:val="00E95309"/>
    <w:rsid w:val="00E95889"/>
    <w:rsid w:val="00E95AE5"/>
    <w:rsid w:val="00E95BC8"/>
    <w:rsid w:val="00E95E82"/>
    <w:rsid w:val="00E960A0"/>
    <w:rsid w:val="00E962F6"/>
    <w:rsid w:val="00E9630B"/>
    <w:rsid w:val="00E9648D"/>
    <w:rsid w:val="00E96590"/>
    <w:rsid w:val="00E96661"/>
    <w:rsid w:val="00E96792"/>
    <w:rsid w:val="00E96DCE"/>
    <w:rsid w:val="00E97058"/>
    <w:rsid w:val="00E97169"/>
    <w:rsid w:val="00E9749D"/>
    <w:rsid w:val="00E975C0"/>
    <w:rsid w:val="00E97998"/>
    <w:rsid w:val="00E97BBF"/>
    <w:rsid w:val="00E97D92"/>
    <w:rsid w:val="00EA01E8"/>
    <w:rsid w:val="00EA0615"/>
    <w:rsid w:val="00EA0C44"/>
    <w:rsid w:val="00EA0C78"/>
    <w:rsid w:val="00EA0D62"/>
    <w:rsid w:val="00EA0D94"/>
    <w:rsid w:val="00EA0F81"/>
    <w:rsid w:val="00EA13DA"/>
    <w:rsid w:val="00EA1421"/>
    <w:rsid w:val="00EA1707"/>
    <w:rsid w:val="00EA17BC"/>
    <w:rsid w:val="00EA19CC"/>
    <w:rsid w:val="00EA1B3D"/>
    <w:rsid w:val="00EA1F7E"/>
    <w:rsid w:val="00EA2133"/>
    <w:rsid w:val="00EA23F9"/>
    <w:rsid w:val="00EA25C5"/>
    <w:rsid w:val="00EA2860"/>
    <w:rsid w:val="00EA29A9"/>
    <w:rsid w:val="00EA2EF0"/>
    <w:rsid w:val="00EA3585"/>
    <w:rsid w:val="00EA3C12"/>
    <w:rsid w:val="00EA3E94"/>
    <w:rsid w:val="00EA454B"/>
    <w:rsid w:val="00EA4C5E"/>
    <w:rsid w:val="00EA4C7D"/>
    <w:rsid w:val="00EA5987"/>
    <w:rsid w:val="00EA5EF3"/>
    <w:rsid w:val="00EA5F63"/>
    <w:rsid w:val="00EA615C"/>
    <w:rsid w:val="00EA6266"/>
    <w:rsid w:val="00EA63F3"/>
    <w:rsid w:val="00EA653E"/>
    <w:rsid w:val="00EA65E9"/>
    <w:rsid w:val="00EA6732"/>
    <w:rsid w:val="00EA67E8"/>
    <w:rsid w:val="00EA686E"/>
    <w:rsid w:val="00EA6936"/>
    <w:rsid w:val="00EA6C78"/>
    <w:rsid w:val="00EA6DE9"/>
    <w:rsid w:val="00EA72C9"/>
    <w:rsid w:val="00EA734C"/>
    <w:rsid w:val="00EA74C3"/>
    <w:rsid w:val="00EA761A"/>
    <w:rsid w:val="00EA779C"/>
    <w:rsid w:val="00EA77A9"/>
    <w:rsid w:val="00EA78A6"/>
    <w:rsid w:val="00EA7D5C"/>
    <w:rsid w:val="00EA7F93"/>
    <w:rsid w:val="00EB069E"/>
    <w:rsid w:val="00EB0D1C"/>
    <w:rsid w:val="00EB0FD7"/>
    <w:rsid w:val="00EB100E"/>
    <w:rsid w:val="00EB11DF"/>
    <w:rsid w:val="00EB13FD"/>
    <w:rsid w:val="00EB14A5"/>
    <w:rsid w:val="00EB15B9"/>
    <w:rsid w:val="00EB181E"/>
    <w:rsid w:val="00EB1856"/>
    <w:rsid w:val="00EB1B29"/>
    <w:rsid w:val="00EB1C23"/>
    <w:rsid w:val="00EB1DA7"/>
    <w:rsid w:val="00EB22BC"/>
    <w:rsid w:val="00EB24BB"/>
    <w:rsid w:val="00EB24E1"/>
    <w:rsid w:val="00EB26AC"/>
    <w:rsid w:val="00EB2898"/>
    <w:rsid w:val="00EB2C40"/>
    <w:rsid w:val="00EB3045"/>
    <w:rsid w:val="00EB317A"/>
    <w:rsid w:val="00EB33B3"/>
    <w:rsid w:val="00EB35B8"/>
    <w:rsid w:val="00EB37CC"/>
    <w:rsid w:val="00EB3998"/>
    <w:rsid w:val="00EB40FE"/>
    <w:rsid w:val="00EB44BC"/>
    <w:rsid w:val="00EB4548"/>
    <w:rsid w:val="00EB4730"/>
    <w:rsid w:val="00EB484C"/>
    <w:rsid w:val="00EB4AB2"/>
    <w:rsid w:val="00EB4BEC"/>
    <w:rsid w:val="00EB4DEE"/>
    <w:rsid w:val="00EB4FD7"/>
    <w:rsid w:val="00EB50EE"/>
    <w:rsid w:val="00EB5392"/>
    <w:rsid w:val="00EB5AC9"/>
    <w:rsid w:val="00EB5C35"/>
    <w:rsid w:val="00EB5C74"/>
    <w:rsid w:val="00EB5FEB"/>
    <w:rsid w:val="00EB600D"/>
    <w:rsid w:val="00EB6159"/>
    <w:rsid w:val="00EB6483"/>
    <w:rsid w:val="00EB6498"/>
    <w:rsid w:val="00EB65AD"/>
    <w:rsid w:val="00EB6850"/>
    <w:rsid w:val="00EB6D33"/>
    <w:rsid w:val="00EB71E4"/>
    <w:rsid w:val="00EB7812"/>
    <w:rsid w:val="00EB78C9"/>
    <w:rsid w:val="00EB7EBA"/>
    <w:rsid w:val="00EB7F51"/>
    <w:rsid w:val="00EC06EB"/>
    <w:rsid w:val="00EC0757"/>
    <w:rsid w:val="00EC0A27"/>
    <w:rsid w:val="00EC0F6B"/>
    <w:rsid w:val="00EC1062"/>
    <w:rsid w:val="00EC1073"/>
    <w:rsid w:val="00EC1184"/>
    <w:rsid w:val="00EC11A3"/>
    <w:rsid w:val="00EC1227"/>
    <w:rsid w:val="00EC1389"/>
    <w:rsid w:val="00EC1A4B"/>
    <w:rsid w:val="00EC1C52"/>
    <w:rsid w:val="00EC2897"/>
    <w:rsid w:val="00EC2A12"/>
    <w:rsid w:val="00EC2BD4"/>
    <w:rsid w:val="00EC2CD0"/>
    <w:rsid w:val="00EC375D"/>
    <w:rsid w:val="00EC3869"/>
    <w:rsid w:val="00EC3B0C"/>
    <w:rsid w:val="00EC3B21"/>
    <w:rsid w:val="00EC3E34"/>
    <w:rsid w:val="00EC3F16"/>
    <w:rsid w:val="00EC426F"/>
    <w:rsid w:val="00EC4286"/>
    <w:rsid w:val="00EC4361"/>
    <w:rsid w:val="00EC461A"/>
    <w:rsid w:val="00EC4BC5"/>
    <w:rsid w:val="00EC4F81"/>
    <w:rsid w:val="00EC57B3"/>
    <w:rsid w:val="00EC58A0"/>
    <w:rsid w:val="00EC5ADA"/>
    <w:rsid w:val="00EC5B9E"/>
    <w:rsid w:val="00EC5D95"/>
    <w:rsid w:val="00EC6224"/>
    <w:rsid w:val="00EC62E0"/>
    <w:rsid w:val="00EC65DE"/>
    <w:rsid w:val="00EC6771"/>
    <w:rsid w:val="00EC6A80"/>
    <w:rsid w:val="00EC717F"/>
    <w:rsid w:val="00EC7214"/>
    <w:rsid w:val="00EC749A"/>
    <w:rsid w:val="00EC76D5"/>
    <w:rsid w:val="00EC7C7C"/>
    <w:rsid w:val="00ED005B"/>
    <w:rsid w:val="00ED0099"/>
    <w:rsid w:val="00ED00DF"/>
    <w:rsid w:val="00ED055F"/>
    <w:rsid w:val="00ED07D1"/>
    <w:rsid w:val="00ED0CCC"/>
    <w:rsid w:val="00ED0D2D"/>
    <w:rsid w:val="00ED0F79"/>
    <w:rsid w:val="00ED1645"/>
    <w:rsid w:val="00ED168B"/>
    <w:rsid w:val="00ED1810"/>
    <w:rsid w:val="00ED189A"/>
    <w:rsid w:val="00ED1B30"/>
    <w:rsid w:val="00ED1BFC"/>
    <w:rsid w:val="00ED1F0F"/>
    <w:rsid w:val="00ED1FCE"/>
    <w:rsid w:val="00ED21EB"/>
    <w:rsid w:val="00ED240D"/>
    <w:rsid w:val="00ED2710"/>
    <w:rsid w:val="00ED28ED"/>
    <w:rsid w:val="00ED29BA"/>
    <w:rsid w:val="00ED2AE8"/>
    <w:rsid w:val="00ED2CAC"/>
    <w:rsid w:val="00ED2E7C"/>
    <w:rsid w:val="00ED302B"/>
    <w:rsid w:val="00ED3FCD"/>
    <w:rsid w:val="00ED3FCE"/>
    <w:rsid w:val="00ED3FFC"/>
    <w:rsid w:val="00ED479C"/>
    <w:rsid w:val="00ED49D7"/>
    <w:rsid w:val="00ED4B43"/>
    <w:rsid w:val="00ED4E18"/>
    <w:rsid w:val="00ED4F28"/>
    <w:rsid w:val="00ED52B2"/>
    <w:rsid w:val="00ED54A5"/>
    <w:rsid w:val="00ED550A"/>
    <w:rsid w:val="00ED57CB"/>
    <w:rsid w:val="00ED5856"/>
    <w:rsid w:val="00ED5E93"/>
    <w:rsid w:val="00ED67E4"/>
    <w:rsid w:val="00ED6F16"/>
    <w:rsid w:val="00ED70D9"/>
    <w:rsid w:val="00ED7AEB"/>
    <w:rsid w:val="00ED7E9E"/>
    <w:rsid w:val="00ED7EF2"/>
    <w:rsid w:val="00EE078C"/>
    <w:rsid w:val="00EE1188"/>
    <w:rsid w:val="00EE1A48"/>
    <w:rsid w:val="00EE1DCA"/>
    <w:rsid w:val="00EE1F48"/>
    <w:rsid w:val="00EE1FEF"/>
    <w:rsid w:val="00EE209C"/>
    <w:rsid w:val="00EE220E"/>
    <w:rsid w:val="00EE2D29"/>
    <w:rsid w:val="00EE321C"/>
    <w:rsid w:val="00EE3929"/>
    <w:rsid w:val="00EE3DB8"/>
    <w:rsid w:val="00EE492B"/>
    <w:rsid w:val="00EE4C5F"/>
    <w:rsid w:val="00EE4EC9"/>
    <w:rsid w:val="00EE517F"/>
    <w:rsid w:val="00EE549C"/>
    <w:rsid w:val="00EE55D9"/>
    <w:rsid w:val="00EE568C"/>
    <w:rsid w:val="00EE5D6D"/>
    <w:rsid w:val="00EE5E28"/>
    <w:rsid w:val="00EE603C"/>
    <w:rsid w:val="00EE63B9"/>
    <w:rsid w:val="00EE65F7"/>
    <w:rsid w:val="00EE663F"/>
    <w:rsid w:val="00EE6AF6"/>
    <w:rsid w:val="00EE6F42"/>
    <w:rsid w:val="00EE6FC8"/>
    <w:rsid w:val="00EE729A"/>
    <w:rsid w:val="00EE72B0"/>
    <w:rsid w:val="00EE74FF"/>
    <w:rsid w:val="00EE7565"/>
    <w:rsid w:val="00EE7763"/>
    <w:rsid w:val="00EE7CC5"/>
    <w:rsid w:val="00EE7DF5"/>
    <w:rsid w:val="00EF0338"/>
    <w:rsid w:val="00EF070C"/>
    <w:rsid w:val="00EF0791"/>
    <w:rsid w:val="00EF09C4"/>
    <w:rsid w:val="00EF0A5A"/>
    <w:rsid w:val="00EF0A9A"/>
    <w:rsid w:val="00EF0B6E"/>
    <w:rsid w:val="00EF0D34"/>
    <w:rsid w:val="00EF0D6E"/>
    <w:rsid w:val="00EF1141"/>
    <w:rsid w:val="00EF13A1"/>
    <w:rsid w:val="00EF1E13"/>
    <w:rsid w:val="00EF2324"/>
    <w:rsid w:val="00EF23EC"/>
    <w:rsid w:val="00EF2888"/>
    <w:rsid w:val="00EF2917"/>
    <w:rsid w:val="00EF2E7E"/>
    <w:rsid w:val="00EF3008"/>
    <w:rsid w:val="00EF317B"/>
    <w:rsid w:val="00EF3244"/>
    <w:rsid w:val="00EF3356"/>
    <w:rsid w:val="00EF337F"/>
    <w:rsid w:val="00EF36EA"/>
    <w:rsid w:val="00EF3763"/>
    <w:rsid w:val="00EF381D"/>
    <w:rsid w:val="00EF3A31"/>
    <w:rsid w:val="00EF3C56"/>
    <w:rsid w:val="00EF3C97"/>
    <w:rsid w:val="00EF3CE9"/>
    <w:rsid w:val="00EF3F44"/>
    <w:rsid w:val="00EF4076"/>
    <w:rsid w:val="00EF4465"/>
    <w:rsid w:val="00EF478E"/>
    <w:rsid w:val="00EF4859"/>
    <w:rsid w:val="00EF4D9D"/>
    <w:rsid w:val="00EF4E55"/>
    <w:rsid w:val="00EF500A"/>
    <w:rsid w:val="00EF502C"/>
    <w:rsid w:val="00EF5076"/>
    <w:rsid w:val="00EF53A8"/>
    <w:rsid w:val="00EF53C8"/>
    <w:rsid w:val="00EF54A4"/>
    <w:rsid w:val="00EF5A6C"/>
    <w:rsid w:val="00EF5B54"/>
    <w:rsid w:val="00EF5D33"/>
    <w:rsid w:val="00EF5E34"/>
    <w:rsid w:val="00EF6288"/>
    <w:rsid w:val="00EF62D9"/>
    <w:rsid w:val="00EF63CF"/>
    <w:rsid w:val="00EF6542"/>
    <w:rsid w:val="00EF6577"/>
    <w:rsid w:val="00EF68C0"/>
    <w:rsid w:val="00EF6930"/>
    <w:rsid w:val="00EF6938"/>
    <w:rsid w:val="00EF6967"/>
    <w:rsid w:val="00EF6973"/>
    <w:rsid w:val="00EF6EC1"/>
    <w:rsid w:val="00EF6F65"/>
    <w:rsid w:val="00EF71BE"/>
    <w:rsid w:val="00EF71F0"/>
    <w:rsid w:val="00EF735D"/>
    <w:rsid w:val="00EF74E4"/>
    <w:rsid w:val="00EF756F"/>
    <w:rsid w:val="00EF7820"/>
    <w:rsid w:val="00EF7AF1"/>
    <w:rsid w:val="00EF7C2C"/>
    <w:rsid w:val="00EF7EDB"/>
    <w:rsid w:val="00EF7F21"/>
    <w:rsid w:val="00F0026A"/>
    <w:rsid w:val="00F003C7"/>
    <w:rsid w:val="00F00D07"/>
    <w:rsid w:val="00F00E1A"/>
    <w:rsid w:val="00F0119B"/>
    <w:rsid w:val="00F012A4"/>
    <w:rsid w:val="00F01329"/>
    <w:rsid w:val="00F0146C"/>
    <w:rsid w:val="00F0181F"/>
    <w:rsid w:val="00F01CD2"/>
    <w:rsid w:val="00F01DD4"/>
    <w:rsid w:val="00F01E7E"/>
    <w:rsid w:val="00F01EED"/>
    <w:rsid w:val="00F02135"/>
    <w:rsid w:val="00F0216C"/>
    <w:rsid w:val="00F021DE"/>
    <w:rsid w:val="00F023DC"/>
    <w:rsid w:val="00F024B0"/>
    <w:rsid w:val="00F025DF"/>
    <w:rsid w:val="00F027BF"/>
    <w:rsid w:val="00F02D44"/>
    <w:rsid w:val="00F02E11"/>
    <w:rsid w:val="00F0357B"/>
    <w:rsid w:val="00F0382D"/>
    <w:rsid w:val="00F03A18"/>
    <w:rsid w:val="00F03B6F"/>
    <w:rsid w:val="00F03BB6"/>
    <w:rsid w:val="00F03D06"/>
    <w:rsid w:val="00F03F14"/>
    <w:rsid w:val="00F03FEF"/>
    <w:rsid w:val="00F045EA"/>
    <w:rsid w:val="00F04A84"/>
    <w:rsid w:val="00F04B07"/>
    <w:rsid w:val="00F04B19"/>
    <w:rsid w:val="00F04C53"/>
    <w:rsid w:val="00F0508F"/>
    <w:rsid w:val="00F05281"/>
    <w:rsid w:val="00F052AB"/>
    <w:rsid w:val="00F05642"/>
    <w:rsid w:val="00F0575F"/>
    <w:rsid w:val="00F05868"/>
    <w:rsid w:val="00F05AF2"/>
    <w:rsid w:val="00F05E01"/>
    <w:rsid w:val="00F05E6D"/>
    <w:rsid w:val="00F05FAC"/>
    <w:rsid w:val="00F06140"/>
    <w:rsid w:val="00F0617D"/>
    <w:rsid w:val="00F067D6"/>
    <w:rsid w:val="00F0683D"/>
    <w:rsid w:val="00F06F03"/>
    <w:rsid w:val="00F071B2"/>
    <w:rsid w:val="00F07266"/>
    <w:rsid w:val="00F07567"/>
    <w:rsid w:val="00F07758"/>
    <w:rsid w:val="00F0786C"/>
    <w:rsid w:val="00F078AC"/>
    <w:rsid w:val="00F07AA7"/>
    <w:rsid w:val="00F07EC4"/>
    <w:rsid w:val="00F07EDB"/>
    <w:rsid w:val="00F100E3"/>
    <w:rsid w:val="00F105AD"/>
    <w:rsid w:val="00F10827"/>
    <w:rsid w:val="00F10B7F"/>
    <w:rsid w:val="00F10CFA"/>
    <w:rsid w:val="00F10DE6"/>
    <w:rsid w:val="00F10F36"/>
    <w:rsid w:val="00F1129C"/>
    <w:rsid w:val="00F115DE"/>
    <w:rsid w:val="00F11BE8"/>
    <w:rsid w:val="00F11FC4"/>
    <w:rsid w:val="00F11FDC"/>
    <w:rsid w:val="00F127D4"/>
    <w:rsid w:val="00F128EB"/>
    <w:rsid w:val="00F129E7"/>
    <w:rsid w:val="00F12AFC"/>
    <w:rsid w:val="00F12D61"/>
    <w:rsid w:val="00F12D6D"/>
    <w:rsid w:val="00F13161"/>
    <w:rsid w:val="00F133AD"/>
    <w:rsid w:val="00F1397F"/>
    <w:rsid w:val="00F13AA2"/>
    <w:rsid w:val="00F13AD3"/>
    <w:rsid w:val="00F13B8B"/>
    <w:rsid w:val="00F13DFD"/>
    <w:rsid w:val="00F13FB0"/>
    <w:rsid w:val="00F14066"/>
    <w:rsid w:val="00F141E4"/>
    <w:rsid w:val="00F142DB"/>
    <w:rsid w:val="00F14393"/>
    <w:rsid w:val="00F14422"/>
    <w:rsid w:val="00F144A3"/>
    <w:rsid w:val="00F1471D"/>
    <w:rsid w:val="00F14720"/>
    <w:rsid w:val="00F1481F"/>
    <w:rsid w:val="00F14966"/>
    <w:rsid w:val="00F1510F"/>
    <w:rsid w:val="00F153C9"/>
    <w:rsid w:val="00F15437"/>
    <w:rsid w:val="00F15644"/>
    <w:rsid w:val="00F15712"/>
    <w:rsid w:val="00F158B0"/>
    <w:rsid w:val="00F15E5A"/>
    <w:rsid w:val="00F1625A"/>
    <w:rsid w:val="00F1633F"/>
    <w:rsid w:val="00F164AC"/>
    <w:rsid w:val="00F166C5"/>
    <w:rsid w:val="00F16CE8"/>
    <w:rsid w:val="00F16CFF"/>
    <w:rsid w:val="00F17202"/>
    <w:rsid w:val="00F17719"/>
    <w:rsid w:val="00F1783F"/>
    <w:rsid w:val="00F17D53"/>
    <w:rsid w:val="00F17D99"/>
    <w:rsid w:val="00F2035D"/>
    <w:rsid w:val="00F2052D"/>
    <w:rsid w:val="00F205A3"/>
    <w:rsid w:val="00F206BA"/>
    <w:rsid w:val="00F206C0"/>
    <w:rsid w:val="00F206F4"/>
    <w:rsid w:val="00F20B21"/>
    <w:rsid w:val="00F20D13"/>
    <w:rsid w:val="00F20F79"/>
    <w:rsid w:val="00F21153"/>
    <w:rsid w:val="00F2126D"/>
    <w:rsid w:val="00F2138C"/>
    <w:rsid w:val="00F214A2"/>
    <w:rsid w:val="00F214E0"/>
    <w:rsid w:val="00F219F6"/>
    <w:rsid w:val="00F21D41"/>
    <w:rsid w:val="00F21D96"/>
    <w:rsid w:val="00F21E64"/>
    <w:rsid w:val="00F21EC8"/>
    <w:rsid w:val="00F222EB"/>
    <w:rsid w:val="00F224E2"/>
    <w:rsid w:val="00F2259A"/>
    <w:rsid w:val="00F228D2"/>
    <w:rsid w:val="00F228FE"/>
    <w:rsid w:val="00F22A6D"/>
    <w:rsid w:val="00F22D65"/>
    <w:rsid w:val="00F22D7C"/>
    <w:rsid w:val="00F22EBD"/>
    <w:rsid w:val="00F231CD"/>
    <w:rsid w:val="00F236B1"/>
    <w:rsid w:val="00F23853"/>
    <w:rsid w:val="00F23880"/>
    <w:rsid w:val="00F238B8"/>
    <w:rsid w:val="00F23B76"/>
    <w:rsid w:val="00F23CC0"/>
    <w:rsid w:val="00F23F90"/>
    <w:rsid w:val="00F24099"/>
    <w:rsid w:val="00F240F3"/>
    <w:rsid w:val="00F2436A"/>
    <w:rsid w:val="00F24528"/>
    <w:rsid w:val="00F246C5"/>
    <w:rsid w:val="00F24788"/>
    <w:rsid w:val="00F24945"/>
    <w:rsid w:val="00F24B71"/>
    <w:rsid w:val="00F24D05"/>
    <w:rsid w:val="00F24D35"/>
    <w:rsid w:val="00F24F73"/>
    <w:rsid w:val="00F25275"/>
    <w:rsid w:val="00F253F1"/>
    <w:rsid w:val="00F254CD"/>
    <w:rsid w:val="00F255BB"/>
    <w:rsid w:val="00F258E9"/>
    <w:rsid w:val="00F259DA"/>
    <w:rsid w:val="00F25B86"/>
    <w:rsid w:val="00F25D88"/>
    <w:rsid w:val="00F25EA2"/>
    <w:rsid w:val="00F262AD"/>
    <w:rsid w:val="00F26580"/>
    <w:rsid w:val="00F2698B"/>
    <w:rsid w:val="00F26A06"/>
    <w:rsid w:val="00F26A09"/>
    <w:rsid w:val="00F26B83"/>
    <w:rsid w:val="00F26FD1"/>
    <w:rsid w:val="00F273B3"/>
    <w:rsid w:val="00F27411"/>
    <w:rsid w:val="00F279BE"/>
    <w:rsid w:val="00F27AC0"/>
    <w:rsid w:val="00F27BF6"/>
    <w:rsid w:val="00F27E8D"/>
    <w:rsid w:val="00F27EA6"/>
    <w:rsid w:val="00F27F4D"/>
    <w:rsid w:val="00F301D7"/>
    <w:rsid w:val="00F303A6"/>
    <w:rsid w:val="00F3041E"/>
    <w:rsid w:val="00F305A1"/>
    <w:rsid w:val="00F306DB"/>
    <w:rsid w:val="00F30767"/>
    <w:rsid w:val="00F30CAD"/>
    <w:rsid w:val="00F30F61"/>
    <w:rsid w:val="00F31495"/>
    <w:rsid w:val="00F31690"/>
    <w:rsid w:val="00F3192C"/>
    <w:rsid w:val="00F31AFE"/>
    <w:rsid w:val="00F31B2C"/>
    <w:rsid w:val="00F31BF6"/>
    <w:rsid w:val="00F31C92"/>
    <w:rsid w:val="00F31ECC"/>
    <w:rsid w:val="00F321D8"/>
    <w:rsid w:val="00F32513"/>
    <w:rsid w:val="00F32A21"/>
    <w:rsid w:val="00F33118"/>
    <w:rsid w:val="00F33176"/>
    <w:rsid w:val="00F33195"/>
    <w:rsid w:val="00F332E5"/>
    <w:rsid w:val="00F33323"/>
    <w:rsid w:val="00F333A6"/>
    <w:rsid w:val="00F3346E"/>
    <w:rsid w:val="00F33903"/>
    <w:rsid w:val="00F33D86"/>
    <w:rsid w:val="00F33F0D"/>
    <w:rsid w:val="00F34093"/>
    <w:rsid w:val="00F342EF"/>
    <w:rsid w:val="00F34553"/>
    <w:rsid w:val="00F346EC"/>
    <w:rsid w:val="00F34883"/>
    <w:rsid w:val="00F348A5"/>
    <w:rsid w:val="00F34B92"/>
    <w:rsid w:val="00F34BB6"/>
    <w:rsid w:val="00F34F95"/>
    <w:rsid w:val="00F3514C"/>
    <w:rsid w:val="00F3516E"/>
    <w:rsid w:val="00F353D6"/>
    <w:rsid w:val="00F356C5"/>
    <w:rsid w:val="00F356E0"/>
    <w:rsid w:val="00F35889"/>
    <w:rsid w:val="00F358FA"/>
    <w:rsid w:val="00F3598D"/>
    <w:rsid w:val="00F35B7E"/>
    <w:rsid w:val="00F35D3E"/>
    <w:rsid w:val="00F36361"/>
    <w:rsid w:val="00F367C9"/>
    <w:rsid w:val="00F36876"/>
    <w:rsid w:val="00F36984"/>
    <w:rsid w:val="00F36F0F"/>
    <w:rsid w:val="00F370B1"/>
    <w:rsid w:val="00F37115"/>
    <w:rsid w:val="00F371B0"/>
    <w:rsid w:val="00F379CE"/>
    <w:rsid w:val="00F37A3B"/>
    <w:rsid w:val="00F37A8F"/>
    <w:rsid w:val="00F37AD2"/>
    <w:rsid w:val="00F40045"/>
    <w:rsid w:val="00F40066"/>
    <w:rsid w:val="00F403E5"/>
    <w:rsid w:val="00F4065D"/>
    <w:rsid w:val="00F40A1F"/>
    <w:rsid w:val="00F40D65"/>
    <w:rsid w:val="00F4107E"/>
    <w:rsid w:val="00F412EF"/>
    <w:rsid w:val="00F418DE"/>
    <w:rsid w:val="00F41AAA"/>
    <w:rsid w:val="00F41E1C"/>
    <w:rsid w:val="00F42015"/>
    <w:rsid w:val="00F420E3"/>
    <w:rsid w:val="00F4217C"/>
    <w:rsid w:val="00F423BA"/>
    <w:rsid w:val="00F427CD"/>
    <w:rsid w:val="00F42F05"/>
    <w:rsid w:val="00F42FF1"/>
    <w:rsid w:val="00F43544"/>
    <w:rsid w:val="00F435E5"/>
    <w:rsid w:val="00F43730"/>
    <w:rsid w:val="00F4396D"/>
    <w:rsid w:val="00F43E2F"/>
    <w:rsid w:val="00F43F9E"/>
    <w:rsid w:val="00F44415"/>
    <w:rsid w:val="00F444A9"/>
    <w:rsid w:val="00F444EC"/>
    <w:rsid w:val="00F4455B"/>
    <w:rsid w:val="00F44582"/>
    <w:rsid w:val="00F446B3"/>
    <w:rsid w:val="00F4477F"/>
    <w:rsid w:val="00F448E7"/>
    <w:rsid w:val="00F4495B"/>
    <w:rsid w:val="00F4512C"/>
    <w:rsid w:val="00F454EC"/>
    <w:rsid w:val="00F456BA"/>
    <w:rsid w:val="00F458C7"/>
    <w:rsid w:val="00F461A3"/>
    <w:rsid w:val="00F466D5"/>
    <w:rsid w:val="00F46992"/>
    <w:rsid w:val="00F46A08"/>
    <w:rsid w:val="00F46AA5"/>
    <w:rsid w:val="00F46ABB"/>
    <w:rsid w:val="00F46C23"/>
    <w:rsid w:val="00F46CDC"/>
    <w:rsid w:val="00F473CE"/>
    <w:rsid w:val="00F47600"/>
    <w:rsid w:val="00F47ECA"/>
    <w:rsid w:val="00F501D2"/>
    <w:rsid w:val="00F505B2"/>
    <w:rsid w:val="00F505E0"/>
    <w:rsid w:val="00F50875"/>
    <w:rsid w:val="00F519EC"/>
    <w:rsid w:val="00F51AAB"/>
    <w:rsid w:val="00F51ABF"/>
    <w:rsid w:val="00F51B1A"/>
    <w:rsid w:val="00F51B66"/>
    <w:rsid w:val="00F51C09"/>
    <w:rsid w:val="00F52032"/>
    <w:rsid w:val="00F52136"/>
    <w:rsid w:val="00F5219F"/>
    <w:rsid w:val="00F523DD"/>
    <w:rsid w:val="00F525F7"/>
    <w:rsid w:val="00F52745"/>
    <w:rsid w:val="00F52895"/>
    <w:rsid w:val="00F52C10"/>
    <w:rsid w:val="00F52C9A"/>
    <w:rsid w:val="00F52D94"/>
    <w:rsid w:val="00F52E14"/>
    <w:rsid w:val="00F5304E"/>
    <w:rsid w:val="00F532BF"/>
    <w:rsid w:val="00F5399F"/>
    <w:rsid w:val="00F53A6A"/>
    <w:rsid w:val="00F53D49"/>
    <w:rsid w:val="00F53F1E"/>
    <w:rsid w:val="00F540A1"/>
    <w:rsid w:val="00F54792"/>
    <w:rsid w:val="00F54971"/>
    <w:rsid w:val="00F552E2"/>
    <w:rsid w:val="00F5536D"/>
    <w:rsid w:val="00F5564F"/>
    <w:rsid w:val="00F5581F"/>
    <w:rsid w:val="00F55865"/>
    <w:rsid w:val="00F55A33"/>
    <w:rsid w:val="00F55BD2"/>
    <w:rsid w:val="00F55D95"/>
    <w:rsid w:val="00F56156"/>
    <w:rsid w:val="00F562E6"/>
    <w:rsid w:val="00F564CD"/>
    <w:rsid w:val="00F56C08"/>
    <w:rsid w:val="00F56C93"/>
    <w:rsid w:val="00F56EA0"/>
    <w:rsid w:val="00F56FC4"/>
    <w:rsid w:val="00F5714B"/>
    <w:rsid w:val="00F5718E"/>
    <w:rsid w:val="00F57278"/>
    <w:rsid w:val="00F573E1"/>
    <w:rsid w:val="00F574AF"/>
    <w:rsid w:val="00F574CE"/>
    <w:rsid w:val="00F576EA"/>
    <w:rsid w:val="00F57945"/>
    <w:rsid w:val="00F57974"/>
    <w:rsid w:val="00F57BA6"/>
    <w:rsid w:val="00F57C83"/>
    <w:rsid w:val="00F57CB4"/>
    <w:rsid w:val="00F57EEC"/>
    <w:rsid w:val="00F57FB9"/>
    <w:rsid w:val="00F60005"/>
    <w:rsid w:val="00F60326"/>
    <w:rsid w:val="00F603DA"/>
    <w:rsid w:val="00F6052E"/>
    <w:rsid w:val="00F606AA"/>
    <w:rsid w:val="00F60B1D"/>
    <w:rsid w:val="00F60D27"/>
    <w:rsid w:val="00F6118E"/>
    <w:rsid w:val="00F611CB"/>
    <w:rsid w:val="00F61516"/>
    <w:rsid w:val="00F61E22"/>
    <w:rsid w:val="00F62229"/>
    <w:rsid w:val="00F6237D"/>
    <w:rsid w:val="00F62DC5"/>
    <w:rsid w:val="00F63161"/>
    <w:rsid w:val="00F63440"/>
    <w:rsid w:val="00F6355A"/>
    <w:rsid w:val="00F63DBE"/>
    <w:rsid w:val="00F63E4A"/>
    <w:rsid w:val="00F63E9B"/>
    <w:rsid w:val="00F6417F"/>
    <w:rsid w:val="00F64AB1"/>
    <w:rsid w:val="00F64C8D"/>
    <w:rsid w:val="00F64E9C"/>
    <w:rsid w:val="00F650C4"/>
    <w:rsid w:val="00F650DD"/>
    <w:rsid w:val="00F65771"/>
    <w:rsid w:val="00F65C77"/>
    <w:rsid w:val="00F65CC0"/>
    <w:rsid w:val="00F66125"/>
    <w:rsid w:val="00F66472"/>
    <w:rsid w:val="00F665BC"/>
    <w:rsid w:val="00F66981"/>
    <w:rsid w:val="00F66C07"/>
    <w:rsid w:val="00F66C4F"/>
    <w:rsid w:val="00F67190"/>
    <w:rsid w:val="00F6751D"/>
    <w:rsid w:val="00F67978"/>
    <w:rsid w:val="00F67B84"/>
    <w:rsid w:val="00F67BD5"/>
    <w:rsid w:val="00F67D04"/>
    <w:rsid w:val="00F7018E"/>
    <w:rsid w:val="00F70190"/>
    <w:rsid w:val="00F704FA"/>
    <w:rsid w:val="00F708DF"/>
    <w:rsid w:val="00F70B39"/>
    <w:rsid w:val="00F71786"/>
    <w:rsid w:val="00F71851"/>
    <w:rsid w:val="00F72222"/>
    <w:rsid w:val="00F72370"/>
    <w:rsid w:val="00F724A9"/>
    <w:rsid w:val="00F7270E"/>
    <w:rsid w:val="00F72763"/>
    <w:rsid w:val="00F728B8"/>
    <w:rsid w:val="00F72A80"/>
    <w:rsid w:val="00F72AD1"/>
    <w:rsid w:val="00F72CC5"/>
    <w:rsid w:val="00F72E74"/>
    <w:rsid w:val="00F7304D"/>
    <w:rsid w:val="00F732CC"/>
    <w:rsid w:val="00F73509"/>
    <w:rsid w:val="00F73611"/>
    <w:rsid w:val="00F739DF"/>
    <w:rsid w:val="00F73E92"/>
    <w:rsid w:val="00F74038"/>
    <w:rsid w:val="00F741CA"/>
    <w:rsid w:val="00F7458E"/>
    <w:rsid w:val="00F74766"/>
    <w:rsid w:val="00F74776"/>
    <w:rsid w:val="00F74A46"/>
    <w:rsid w:val="00F74A78"/>
    <w:rsid w:val="00F751F1"/>
    <w:rsid w:val="00F75546"/>
    <w:rsid w:val="00F7589B"/>
    <w:rsid w:val="00F758FC"/>
    <w:rsid w:val="00F75934"/>
    <w:rsid w:val="00F7596B"/>
    <w:rsid w:val="00F759BB"/>
    <w:rsid w:val="00F75EC1"/>
    <w:rsid w:val="00F7635F"/>
    <w:rsid w:val="00F76EFD"/>
    <w:rsid w:val="00F77090"/>
    <w:rsid w:val="00F77146"/>
    <w:rsid w:val="00F772FC"/>
    <w:rsid w:val="00F77343"/>
    <w:rsid w:val="00F7734C"/>
    <w:rsid w:val="00F7739A"/>
    <w:rsid w:val="00F773CE"/>
    <w:rsid w:val="00F77599"/>
    <w:rsid w:val="00F7775B"/>
    <w:rsid w:val="00F77D1C"/>
    <w:rsid w:val="00F77DE8"/>
    <w:rsid w:val="00F77FDC"/>
    <w:rsid w:val="00F80000"/>
    <w:rsid w:val="00F801ED"/>
    <w:rsid w:val="00F803A1"/>
    <w:rsid w:val="00F8051B"/>
    <w:rsid w:val="00F80523"/>
    <w:rsid w:val="00F80941"/>
    <w:rsid w:val="00F80985"/>
    <w:rsid w:val="00F80B83"/>
    <w:rsid w:val="00F80E7F"/>
    <w:rsid w:val="00F81372"/>
    <w:rsid w:val="00F8144C"/>
    <w:rsid w:val="00F81869"/>
    <w:rsid w:val="00F8191D"/>
    <w:rsid w:val="00F81C8C"/>
    <w:rsid w:val="00F81F2A"/>
    <w:rsid w:val="00F820C2"/>
    <w:rsid w:val="00F829F9"/>
    <w:rsid w:val="00F82B50"/>
    <w:rsid w:val="00F82BB4"/>
    <w:rsid w:val="00F82BE2"/>
    <w:rsid w:val="00F82E1C"/>
    <w:rsid w:val="00F82E42"/>
    <w:rsid w:val="00F83139"/>
    <w:rsid w:val="00F8331F"/>
    <w:rsid w:val="00F836A8"/>
    <w:rsid w:val="00F837E9"/>
    <w:rsid w:val="00F83813"/>
    <w:rsid w:val="00F83956"/>
    <w:rsid w:val="00F83A8C"/>
    <w:rsid w:val="00F83AF4"/>
    <w:rsid w:val="00F8406C"/>
    <w:rsid w:val="00F8411B"/>
    <w:rsid w:val="00F84134"/>
    <w:rsid w:val="00F84275"/>
    <w:rsid w:val="00F842E6"/>
    <w:rsid w:val="00F84727"/>
    <w:rsid w:val="00F848E2"/>
    <w:rsid w:val="00F84D27"/>
    <w:rsid w:val="00F84EAA"/>
    <w:rsid w:val="00F85230"/>
    <w:rsid w:val="00F85232"/>
    <w:rsid w:val="00F854CB"/>
    <w:rsid w:val="00F85B99"/>
    <w:rsid w:val="00F85C7A"/>
    <w:rsid w:val="00F85CB0"/>
    <w:rsid w:val="00F85D1B"/>
    <w:rsid w:val="00F85DDF"/>
    <w:rsid w:val="00F85F7B"/>
    <w:rsid w:val="00F866AB"/>
    <w:rsid w:val="00F8692E"/>
    <w:rsid w:val="00F86A68"/>
    <w:rsid w:val="00F86EFC"/>
    <w:rsid w:val="00F86FD6"/>
    <w:rsid w:val="00F87154"/>
    <w:rsid w:val="00F87915"/>
    <w:rsid w:val="00F879B3"/>
    <w:rsid w:val="00F87C3E"/>
    <w:rsid w:val="00F87E3B"/>
    <w:rsid w:val="00F87E86"/>
    <w:rsid w:val="00F9006C"/>
    <w:rsid w:val="00F90089"/>
    <w:rsid w:val="00F9018C"/>
    <w:rsid w:val="00F903D0"/>
    <w:rsid w:val="00F90529"/>
    <w:rsid w:val="00F909F8"/>
    <w:rsid w:val="00F9114B"/>
    <w:rsid w:val="00F91594"/>
    <w:rsid w:val="00F91A23"/>
    <w:rsid w:val="00F91C11"/>
    <w:rsid w:val="00F92056"/>
    <w:rsid w:val="00F922B0"/>
    <w:rsid w:val="00F922C4"/>
    <w:rsid w:val="00F92412"/>
    <w:rsid w:val="00F92E28"/>
    <w:rsid w:val="00F92F4F"/>
    <w:rsid w:val="00F93212"/>
    <w:rsid w:val="00F935FB"/>
    <w:rsid w:val="00F936C4"/>
    <w:rsid w:val="00F939D2"/>
    <w:rsid w:val="00F93A8D"/>
    <w:rsid w:val="00F93CE4"/>
    <w:rsid w:val="00F93E54"/>
    <w:rsid w:val="00F9439A"/>
    <w:rsid w:val="00F94A52"/>
    <w:rsid w:val="00F94CA2"/>
    <w:rsid w:val="00F94DE5"/>
    <w:rsid w:val="00F94F70"/>
    <w:rsid w:val="00F94FBD"/>
    <w:rsid w:val="00F95287"/>
    <w:rsid w:val="00F953CE"/>
    <w:rsid w:val="00F956A0"/>
    <w:rsid w:val="00F9584C"/>
    <w:rsid w:val="00F959BE"/>
    <w:rsid w:val="00F95AF7"/>
    <w:rsid w:val="00F960D2"/>
    <w:rsid w:val="00F96258"/>
    <w:rsid w:val="00F96374"/>
    <w:rsid w:val="00F96565"/>
    <w:rsid w:val="00F96579"/>
    <w:rsid w:val="00F965E8"/>
    <w:rsid w:val="00F96A8E"/>
    <w:rsid w:val="00F96A9F"/>
    <w:rsid w:val="00F96F2A"/>
    <w:rsid w:val="00F97151"/>
    <w:rsid w:val="00F972A3"/>
    <w:rsid w:val="00F97937"/>
    <w:rsid w:val="00F97BBD"/>
    <w:rsid w:val="00FA005F"/>
    <w:rsid w:val="00FA018E"/>
    <w:rsid w:val="00FA036B"/>
    <w:rsid w:val="00FA044A"/>
    <w:rsid w:val="00FA05A8"/>
    <w:rsid w:val="00FA06ED"/>
    <w:rsid w:val="00FA0778"/>
    <w:rsid w:val="00FA0A00"/>
    <w:rsid w:val="00FA0ADD"/>
    <w:rsid w:val="00FA0CB4"/>
    <w:rsid w:val="00FA0CC8"/>
    <w:rsid w:val="00FA0ED1"/>
    <w:rsid w:val="00FA1328"/>
    <w:rsid w:val="00FA1425"/>
    <w:rsid w:val="00FA1876"/>
    <w:rsid w:val="00FA1B05"/>
    <w:rsid w:val="00FA1B96"/>
    <w:rsid w:val="00FA1C40"/>
    <w:rsid w:val="00FA20CF"/>
    <w:rsid w:val="00FA2176"/>
    <w:rsid w:val="00FA23A8"/>
    <w:rsid w:val="00FA23FF"/>
    <w:rsid w:val="00FA2491"/>
    <w:rsid w:val="00FA297B"/>
    <w:rsid w:val="00FA2A30"/>
    <w:rsid w:val="00FA2BB3"/>
    <w:rsid w:val="00FA2D41"/>
    <w:rsid w:val="00FA2D6E"/>
    <w:rsid w:val="00FA2EBF"/>
    <w:rsid w:val="00FA2EEF"/>
    <w:rsid w:val="00FA2F13"/>
    <w:rsid w:val="00FA2FF7"/>
    <w:rsid w:val="00FA33A5"/>
    <w:rsid w:val="00FA39D3"/>
    <w:rsid w:val="00FA3AE3"/>
    <w:rsid w:val="00FA3B27"/>
    <w:rsid w:val="00FA401D"/>
    <w:rsid w:val="00FA4208"/>
    <w:rsid w:val="00FA47FB"/>
    <w:rsid w:val="00FA4E58"/>
    <w:rsid w:val="00FA4F19"/>
    <w:rsid w:val="00FA541F"/>
    <w:rsid w:val="00FA565C"/>
    <w:rsid w:val="00FA5691"/>
    <w:rsid w:val="00FA5A07"/>
    <w:rsid w:val="00FA613E"/>
    <w:rsid w:val="00FA6240"/>
    <w:rsid w:val="00FA6418"/>
    <w:rsid w:val="00FA66A9"/>
    <w:rsid w:val="00FA69E8"/>
    <w:rsid w:val="00FA6AAD"/>
    <w:rsid w:val="00FA6F54"/>
    <w:rsid w:val="00FA7040"/>
    <w:rsid w:val="00FA74AE"/>
    <w:rsid w:val="00FA7831"/>
    <w:rsid w:val="00FB026E"/>
    <w:rsid w:val="00FB08CA"/>
    <w:rsid w:val="00FB0CAC"/>
    <w:rsid w:val="00FB0E68"/>
    <w:rsid w:val="00FB0ECE"/>
    <w:rsid w:val="00FB1583"/>
    <w:rsid w:val="00FB2281"/>
    <w:rsid w:val="00FB25DC"/>
    <w:rsid w:val="00FB28EE"/>
    <w:rsid w:val="00FB2C1A"/>
    <w:rsid w:val="00FB3192"/>
    <w:rsid w:val="00FB3339"/>
    <w:rsid w:val="00FB34DE"/>
    <w:rsid w:val="00FB353A"/>
    <w:rsid w:val="00FB3975"/>
    <w:rsid w:val="00FB3A36"/>
    <w:rsid w:val="00FB3B3A"/>
    <w:rsid w:val="00FB415B"/>
    <w:rsid w:val="00FB41E4"/>
    <w:rsid w:val="00FB4323"/>
    <w:rsid w:val="00FB43D7"/>
    <w:rsid w:val="00FB4478"/>
    <w:rsid w:val="00FB4855"/>
    <w:rsid w:val="00FB4B88"/>
    <w:rsid w:val="00FB4D81"/>
    <w:rsid w:val="00FB5033"/>
    <w:rsid w:val="00FB50CE"/>
    <w:rsid w:val="00FB5184"/>
    <w:rsid w:val="00FB53CD"/>
    <w:rsid w:val="00FB554B"/>
    <w:rsid w:val="00FB56CD"/>
    <w:rsid w:val="00FB572E"/>
    <w:rsid w:val="00FB58FE"/>
    <w:rsid w:val="00FB5A32"/>
    <w:rsid w:val="00FB5CFB"/>
    <w:rsid w:val="00FB5D5D"/>
    <w:rsid w:val="00FB5EE4"/>
    <w:rsid w:val="00FB64B0"/>
    <w:rsid w:val="00FB6691"/>
    <w:rsid w:val="00FB677C"/>
    <w:rsid w:val="00FB6897"/>
    <w:rsid w:val="00FB6A5E"/>
    <w:rsid w:val="00FB6AA4"/>
    <w:rsid w:val="00FB6E53"/>
    <w:rsid w:val="00FB7020"/>
    <w:rsid w:val="00FB7045"/>
    <w:rsid w:val="00FB7182"/>
    <w:rsid w:val="00FB75B7"/>
    <w:rsid w:val="00FB7660"/>
    <w:rsid w:val="00FB7A87"/>
    <w:rsid w:val="00FB7DD0"/>
    <w:rsid w:val="00FB7E13"/>
    <w:rsid w:val="00FC004D"/>
    <w:rsid w:val="00FC005A"/>
    <w:rsid w:val="00FC0187"/>
    <w:rsid w:val="00FC04A6"/>
    <w:rsid w:val="00FC0691"/>
    <w:rsid w:val="00FC0BFB"/>
    <w:rsid w:val="00FC0CA1"/>
    <w:rsid w:val="00FC1185"/>
    <w:rsid w:val="00FC12CC"/>
    <w:rsid w:val="00FC149F"/>
    <w:rsid w:val="00FC197D"/>
    <w:rsid w:val="00FC1A84"/>
    <w:rsid w:val="00FC1B0D"/>
    <w:rsid w:val="00FC219C"/>
    <w:rsid w:val="00FC2365"/>
    <w:rsid w:val="00FC2AC1"/>
    <w:rsid w:val="00FC2F8C"/>
    <w:rsid w:val="00FC3600"/>
    <w:rsid w:val="00FC387A"/>
    <w:rsid w:val="00FC3F9F"/>
    <w:rsid w:val="00FC44ED"/>
    <w:rsid w:val="00FC4ECC"/>
    <w:rsid w:val="00FC4FC7"/>
    <w:rsid w:val="00FC4FFE"/>
    <w:rsid w:val="00FC52DE"/>
    <w:rsid w:val="00FC52FA"/>
    <w:rsid w:val="00FC57D1"/>
    <w:rsid w:val="00FC5834"/>
    <w:rsid w:val="00FC5CBB"/>
    <w:rsid w:val="00FC5EB0"/>
    <w:rsid w:val="00FC6054"/>
    <w:rsid w:val="00FC62A3"/>
    <w:rsid w:val="00FC6625"/>
    <w:rsid w:val="00FC66D5"/>
    <w:rsid w:val="00FC67D3"/>
    <w:rsid w:val="00FC6876"/>
    <w:rsid w:val="00FC68D0"/>
    <w:rsid w:val="00FC7107"/>
    <w:rsid w:val="00FC7FDE"/>
    <w:rsid w:val="00FD0AE2"/>
    <w:rsid w:val="00FD0C59"/>
    <w:rsid w:val="00FD119A"/>
    <w:rsid w:val="00FD141E"/>
    <w:rsid w:val="00FD152A"/>
    <w:rsid w:val="00FD1638"/>
    <w:rsid w:val="00FD1706"/>
    <w:rsid w:val="00FD1A1E"/>
    <w:rsid w:val="00FD2002"/>
    <w:rsid w:val="00FD246C"/>
    <w:rsid w:val="00FD2975"/>
    <w:rsid w:val="00FD2CEC"/>
    <w:rsid w:val="00FD2D06"/>
    <w:rsid w:val="00FD3061"/>
    <w:rsid w:val="00FD3758"/>
    <w:rsid w:val="00FD3ACA"/>
    <w:rsid w:val="00FD3AF8"/>
    <w:rsid w:val="00FD3D82"/>
    <w:rsid w:val="00FD3DC9"/>
    <w:rsid w:val="00FD4035"/>
    <w:rsid w:val="00FD40DB"/>
    <w:rsid w:val="00FD45A1"/>
    <w:rsid w:val="00FD487E"/>
    <w:rsid w:val="00FD48A1"/>
    <w:rsid w:val="00FD4C2E"/>
    <w:rsid w:val="00FD4C49"/>
    <w:rsid w:val="00FD535B"/>
    <w:rsid w:val="00FD53DC"/>
    <w:rsid w:val="00FD54C4"/>
    <w:rsid w:val="00FD57EA"/>
    <w:rsid w:val="00FD5814"/>
    <w:rsid w:val="00FD598B"/>
    <w:rsid w:val="00FD5ADA"/>
    <w:rsid w:val="00FD5BC2"/>
    <w:rsid w:val="00FD5BCA"/>
    <w:rsid w:val="00FD5F3F"/>
    <w:rsid w:val="00FD5FC1"/>
    <w:rsid w:val="00FD6094"/>
    <w:rsid w:val="00FD61C4"/>
    <w:rsid w:val="00FD63AD"/>
    <w:rsid w:val="00FD6BF5"/>
    <w:rsid w:val="00FD724E"/>
    <w:rsid w:val="00FD728E"/>
    <w:rsid w:val="00FD735B"/>
    <w:rsid w:val="00FD7397"/>
    <w:rsid w:val="00FD7637"/>
    <w:rsid w:val="00FD7E4D"/>
    <w:rsid w:val="00FD7E5F"/>
    <w:rsid w:val="00FD7FD5"/>
    <w:rsid w:val="00FE00B9"/>
    <w:rsid w:val="00FE01E2"/>
    <w:rsid w:val="00FE0307"/>
    <w:rsid w:val="00FE04CF"/>
    <w:rsid w:val="00FE0696"/>
    <w:rsid w:val="00FE071B"/>
    <w:rsid w:val="00FE07AA"/>
    <w:rsid w:val="00FE07AE"/>
    <w:rsid w:val="00FE097D"/>
    <w:rsid w:val="00FE0C2A"/>
    <w:rsid w:val="00FE0CF2"/>
    <w:rsid w:val="00FE0E5B"/>
    <w:rsid w:val="00FE1308"/>
    <w:rsid w:val="00FE15B3"/>
    <w:rsid w:val="00FE174D"/>
    <w:rsid w:val="00FE1B5D"/>
    <w:rsid w:val="00FE22BA"/>
    <w:rsid w:val="00FE2645"/>
    <w:rsid w:val="00FE278B"/>
    <w:rsid w:val="00FE27A8"/>
    <w:rsid w:val="00FE286F"/>
    <w:rsid w:val="00FE2C45"/>
    <w:rsid w:val="00FE2DED"/>
    <w:rsid w:val="00FE2F4F"/>
    <w:rsid w:val="00FE304E"/>
    <w:rsid w:val="00FE32B4"/>
    <w:rsid w:val="00FE34EC"/>
    <w:rsid w:val="00FE3522"/>
    <w:rsid w:val="00FE3660"/>
    <w:rsid w:val="00FE3801"/>
    <w:rsid w:val="00FE3C0F"/>
    <w:rsid w:val="00FE3C42"/>
    <w:rsid w:val="00FE4025"/>
    <w:rsid w:val="00FE412D"/>
    <w:rsid w:val="00FE437C"/>
    <w:rsid w:val="00FE49B1"/>
    <w:rsid w:val="00FE49E1"/>
    <w:rsid w:val="00FE4D24"/>
    <w:rsid w:val="00FE4E0C"/>
    <w:rsid w:val="00FE517F"/>
    <w:rsid w:val="00FE574F"/>
    <w:rsid w:val="00FE5893"/>
    <w:rsid w:val="00FE5C1F"/>
    <w:rsid w:val="00FE627C"/>
    <w:rsid w:val="00FE65F0"/>
    <w:rsid w:val="00FE6AFB"/>
    <w:rsid w:val="00FE6BB6"/>
    <w:rsid w:val="00FE6C63"/>
    <w:rsid w:val="00FE6FE8"/>
    <w:rsid w:val="00FE718D"/>
    <w:rsid w:val="00FE73F9"/>
    <w:rsid w:val="00FE73FD"/>
    <w:rsid w:val="00FE745E"/>
    <w:rsid w:val="00FE74EC"/>
    <w:rsid w:val="00FE78F0"/>
    <w:rsid w:val="00FE7FBA"/>
    <w:rsid w:val="00FF0094"/>
    <w:rsid w:val="00FF0105"/>
    <w:rsid w:val="00FF04F1"/>
    <w:rsid w:val="00FF05E1"/>
    <w:rsid w:val="00FF0F45"/>
    <w:rsid w:val="00FF12D1"/>
    <w:rsid w:val="00FF182C"/>
    <w:rsid w:val="00FF1C15"/>
    <w:rsid w:val="00FF1CBF"/>
    <w:rsid w:val="00FF1D35"/>
    <w:rsid w:val="00FF1F4C"/>
    <w:rsid w:val="00FF20D9"/>
    <w:rsid w:val="00FF22CB"/>
    <w:rsid w:val="00FF2D25"/>
    <w:rsid w:val="00FF3122"/>
    <w:rsid w:val="00FF32E1"/>
    <w:rsid w:val="00FF34E9"/>
    <w:rsid w:val="00FF3BB9"/>
    <w:rsid w:val="00FF40FB"/>
    <w:rsid w:val="00FF41F2"/>
    <w:rsid w:val="00FF4510"/>
    <w:rsid w:val="00FF465B"/>
    <w:rsid w:val="00FF473A"/>
    <w:rsid w:val="00FF4A26"/>
    <w:rsid w:val="00FF4C36"/>
    <w:rsid w:val="00FF4FDC"/>
    <w:rsid w:val="00FF5251"/>
    <w:rsid w:val="00FF530A"/>
    <w:rsid w:val="00FF58FC"/>
    <w:rsid w:val="00FF5AD6"/>
    <w:rsid w:val="00FF5B03"/>
    <w:rsid w:val="00FF600E"/>
    <w:rsid w:val="00FF63D6"/>
    <w:rsid w:val="00FF6862"/>
    <w:rsid w:val="00FF68F7"/>
    <w:rsid w:val="00FF6A84"/>
    <w:rsid w:val="00FF6DE2"/>
    <w:rsid w:val="00FF7126"/>
    <w:rsid w:val="00FF71B5"/>
    <w:rsid w:val="00FF7319"/>
    <w:rsid w:val="00FF74D4"/>
    <w:rsid w:val="00FF78DB"/>
    <w:rsid w:val="00FF790D"/>
    <w:rsid w:val="00FF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63D9CE4"/>
  <w15:chartTrackingRefBased/>
  <w15:docId w15:val="{F0268408-6D5B-4176-BD29-1EE52BF08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C0A"/>
    <w:pPr>
      <w:spacing w:before="120" w:after="120"/>
      <w:jc w:val="both"/>
    </w:pPr>
    <w:rPr>
      <w:rFonts w:ascii="Times New Roman" w:hAnsi="Times New Roman"/>
      <w:color w:val="000000" w:themeColor="text1"/>
    </w:rPr>
  </w:style>
  <w:style w:type="paragraph" w:styleId="Rubrik1">
    <w:name w:val="heading 1"/>
    <w:next w:val="Normal"/>
    <w:link w:val="Rubrik1Char"/>
    <w:qFormat/>
    <w:rsid w:val="00E33AFE"/>
    <w:pPr>
      <w:keepNext/>
      <w:keepLines/>
      <w:pageBreakBefore/>
      <w:numPr>
        <w:numId w:val="4"/>
      </w:numPr>
      <w:spacing w:before="240" w:line="240" w:lineRule="auto"/>
      <w:outlineLvl w:val="0"/>
    </w:pPr>
    <w:rPr>
      <w:rFonts w:ascii="Times New Roman" w:eastAsiaTheme="majorEastAsia" w:hAnsi="Times New Roman" w:cstheme="majorBidi"/>
      <w:b/>
      <w:color w:val="000000" w:themeColor="text1"/>
      <w:sz w:val="48"/>
      <w:szCs w:val="32"/>
    </w:rPr>
  </w:style>
  <w:style w:type="paragraph" w:styleId="Rubrik2">
    <w:name w:val="heading 2"/>
    <w:basedOn w:val="Rubrik1"/>
    <w:next w:val="Normal"/>
    <w:link w:val="Rubrik2Char"/>
    <w:unhideWhenUsed/>
    <w:qFormat/>
    <w:rsid w:val="00772608"/>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E33AFE"/>
    <w:pPr>
      <w:numPr>
        <w:ilvl w:val="2"/>
      </w:numPr>
      <w:outlineLvl w:val="2"/>
    </w:pPr>
    <w:rPr>
      <w:sz w:val="32"/>
      <w:szCs w:val="24"/>
    </w:rPr>
  </w:style>
  <w:style w:type="paragraph" w:styleId="Rubrik4">
    <w:name w:val="heading 4"/>
    <w:basedOn w:val="Normal"/>
    <w:next w:val="Normal"/>
    <w:link w:val="Rubrik4Char"/>
    <w:unhideWhenUsed/>
    <w:qFormat/>
    <w:rsid w:val="00043F2B"/>
    <w:pPr>
      <w:keepNext/>
      <w:keepLines/>
      <w:numPr>
        <w:ilvl w:val="3"/>
        <w:numId w:val="4"/>
      </w:numPr>
      <w:spacing w:before="40"/>
      <w:outlineLvl w:val="3"/>
    </w:pPr>
    <w:rPr>
      <w:rFonts w:eastAsiaTheme="majorEastAsia" w:cstheme="majorBidi"/>
      <w:b/>
      <w:iCs/>
      <w:sz w:val="28"/>
    </w:rPr>
  </w:style>
  <w:style w:type="paragraph" w:styleId="Rubrik5">
    <w:name w:val="heading 5"/>
    <w:next w:val="Normal"/>
    <w:link w:val="Rubrik5Char"/>
    <w:qFormat/>
    <w:rsid w:val="00E80032"/>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E80032"/>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E80032"/>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E80032"/>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E80032"/>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E33AFE"/>
    <w:rPr>
      <w:rFonts w:ascii="Times New Roman" w:eastAsiaTheme="majorEastAsia" w:hAnsi="Times New Roman" w:cstheme="majorBidi"/>
      <w:b/>
      <w:color w:val="000000" w:themeColor="text1"/>
      <w:sz w:val="48"/>
      <w:szCs w:val="32"/>
    </w:rPr>
  </w:style>
  <w:style w:type="character" w:customStyle="1" w:styleId="Rubrik2Char">
    <w:name w:val="Rubrik 2 Char"/>
    <w:basedOn w:val="Standardstycketeckensnitt"/>
    <w:link w:val="Rubrik2"/>
    <w:rsid w:val="00772608"/>
    <w:rPr>
      <w:rFonts w:ascii="Times New Roman" w:eastAsiaTheme="majorEastAsia" w:hAnsi="Times New Roman" w:cstheme="majorBidi"/>
      <w:b/>
      <w:color w:val="000000" w:themeColor="text1"/>
      <w:sz w:val="40"/>
      <w:szCs w:val="26"/>
    </w:rPr>
  </w:style>
  <w:style w:type="character" w:customStyle="1" w:styleId="Rubrik3Char">
    <w:name w:val="Rubrik 3 Char"/>
    <w:basedOn w:val="Standardstycketeckensnitt"/>
    <w:link w:val="Rubrik3"/>
    <w:rsid w:val="00E33AFE"/>
    <w:rPr>
      <w:rFonts w:ascii="Times New Roman" w:eastAsiaTheme="majorEastAsia" w:hAnsi="Times New Roman" w:cstheme="majorBidi"/>
      <w:b/>
      <w:color w:val="000000" w:themeColor="text1"/>
      <w:sz w:val="32"/>
      <w:szCs w:val="24"/>
    </w:rPr>
  </w:style>
  <w:style w:type="paragraph" w:styleId="Liststycke">
    <w:name w:val="List Paragraph"/>
    <w:basedOn w:val="Normal"/>
    <w:uiPriority w:val="34"/>
    <w:qFormat/>
    <w:rsid w:val="00727254"/>
    <w:pPr>
      <w:ind w:left="720"/>
      <w:contextualSpacing/>
    </w:pPr>
  </w:style>
  <w:style w:type="character" w:customStyle="1" w:styleId="Rubrik4Char">
    <w:name w:val="Rubrik 4 Char"/>
    <w:basedOn w:val="Standardstycketeckensnitt"/>
    <w:link w:val="Rubrik4"/>
    <w:rsid w:val="00043F2B"/>
    <w:rPr>
      <w:rFonts w:ascii="Times New Roman" w:eastAsiaTheme="majorEastAsia" w:hAnsi="Times New Roman" w:cstheme="majorBidi"/>
      <w:b/>
      <w:iCs/>
      <w:color w:val="000000" w:themeColor="text1"/>
      <w:sz w:val="28"/>
    </w:rPr>
  </w:style>
  <w:style w:type="paragraph" w:customStyle="1" w:styleId="Code">
    <w:name w:val="Code"/>
    <w:basedOn w:val="Normal"/>
    <w:qFormat/>
    <w:rsid w:val="00003FF8"/>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6C7309"/>
    <w:rPr>
      <w:i/>
    </w:rPr>
  </w:style>
  <w:style w:type="paragraph" w:styleId="Fotnotstext">
    <w:name w:val="footnote text"/>
    <w:basedOn w:val="Normal"/>
    <w:link w:val="FotnotstextChar"/>
    <w:unhideWhenUsed/>
    <w:rsid w:val="00484AD7"/>
    <w:pPr>
      <w:spacing w:line="240" w:lineRule="auto"/>
    </w:pPr>
    <w:rPr>
      <w:b/>
      <w:sz w:val="20"/>
      <w:szCs w:val="20"/>
    </w:rPr>
  </w:style>
  <w:style w:type="character" w:customStyle="1" w:styleId="FotnotstextChar">
    <w:name w:val="Fotnotstext Char"/>
    <w:basedOn w:val="Standardstycketeckensnitt"/>
    <w:link w:val="Fotnotstext"/>
    <w:rsid w:val="00484AD7"/>
    <w:rPr>
      <w:rFonts w:ascii="Times New Roman" w:hAnsi="Times New Roman"/>
      <w:b/>
      <w:color w:val="000000" w:themeColor="text1"/>
      <w:sz w:val="20"/>
      <w:szCs w:val="20"/>
    </w:rPr>
  </w:style>
  <w:style w:type="character" w:styleId="Fotnotsreferens">
    <w:name w:val="footnote reference"/>
    <w:basedOn w:val="Standardstycketeckensnitt"/>
    <w:semiHidden/>
    <w:unhideWhenUsed/>
    <w:rsid w:val="006C7309"/>
    <w:rPr>
      <w:vertAlign w:val="superscript"/>
    </w:rPr>
  </w:style>
  <w:style w:type="paragraph" w:customStyle="1" w:styleId="CodeHeader">
    <w:name w:val="CodeHeader"/>
    <w:basedOn w:val="Normal"/>
    <w:qFormat/>
    <w:rsid w:val="00AC7918"/>
    <w:pPr>
      <w:spacing w:after="0"/>
    </w:pPr>
    <w:rPr>
      <w:b/>
    </w:rPr>
  </w:style>
  <w:style w:type="paragraph" w:styleId="Innehllsfrteckningsrubrik">
    <w:name w:val="TOC Heading"/>
    <w:basedOn w:val="Rubrik1"/>
    <w:next w:val="Normal"/>
    <w:uiPriority w:val="39"/>
    <w:unhideWhenUsed/>
    <w:qFormat/>
    <w:rsid w:val="00F025DF"/>
    <w:pPr>
      <w:numPr>
        <w:numId w:val="0"/>
      </w:numPr>
      <w:outlineLvl w:val="9"/>
    </w:pPr>
  </w:style>
  <w:style w:type="paragraph" w:styleId="Innehll1">
    <w:name w:val="toc 1"/>
    <w:basedOn w:val="Normal"/>
    <w:next w:val="Normal"/>
    <w:autoRedefine/>
    <w:uiPriority w:val="39"/>
    <w:unhideWhenUsed/>
    <w:qFormat/>
    <w:rsid w:val="000B22BB"/>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0B22BB"/>
    <w:pPr>
      <w:spacing w:after="100" w:line="240" w:lineRule="auto"/>
      <w:ind w:left="221"/>
    </w:pPr>
  </w:style>
  <w:style w:type="paragraph" w:styleId="Innehll3">
    <w:name w:val="toc 3"/>
    <w:basedOn w:val="Normal"/>
    <w:next w:val="Normal"/>
    <w:autoRedefine/>
    <w:uiPriority w:val="39"/>
    <w:unhideWhenUsed/>
    <w:qFormat/>
    <w:rsid w:val="000B22BB"/>
    <w:pPr>
      <w:spacing w:after="100" w:line="240" w:lineRule="auto"/>
      <w:ind w:left="442"/>
    </w:pPr>
  </w:style>
  <w:style w:type="character" w:styleId="Hyperlnk">
    <w:name w:val="Hyperlink"/>
    <w:basedOn w:val="Standardstycketeckensnitt"/>
    <w:uiPriority w:val="99"/>
    <w:unhideWhenUsed/>
    <w:rsid w:val="00CB5140"/>
    <w:rPr>
      <w:color w:val="0563C1" w:themeColor="hyperlink"/>
      <w:u w:val="single"/>
    </w:rPr>
  </w:style>
  <w:style w:type="numbering" w:customStyle="1" w:styleId="Heading">
    <w:name w:val="Heading"/>
    <w:uiPriority w:val="99"/>
    <w:rsid w:val="00043F2B"/>
    <w:pPr>
      <w:numPr>
        <w:numId w:val="4"/>
      </w:numPr>
    </w:pPr>
  </w:style>
  <w:style w:type="paragraph" w:styleId="Ingetavstnd">
    <w:name w:val="No Spacing"/>
    <w:uiPriority w:val="1"/>
    <w:qFormat/>
    <w:rsid w:val="004B5D95"/>
    <w:pPr>
      <w:spacing w:after="0" w:line="240" w:lineRule="auto"/>
    </w:pPr>
    <w:rPr>
      <w:rFonts w:ascii="Times New Roman" w:hAnsi="Times New Roman"/>
    </w:rPr>
  </w:style>
  <w:style w:type="paragraph" w:styleId="Innehll4">
    <w:name w:val="toc 4"/>
    <w:basedOn w:val="Normal"/>
    <w:next w:val="Normal"/>
    <w:autoRedefine/>
    <w:uiPriority w:val="39"/>
    <w:unhideWhenUsed/>
    <w:rsid w:val="00FD48A1"/>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FD48A1"/>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FD48A1"/>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FD48A1"/>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FD48A1"/>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FD48A1"/>
    <w:pPr>
      <w:spacing w:before="0" w:after="100"/>
      <w:ind w:left="1760"/>
    </w:pPr>
    <w:rPr>
      <w:rFonts w:asciiTheme="minorHAnsi" w:eastAsiaTheme="minorEastAsia" w:hAnsiTheme="minorHAnsi"/>
    </w:rPr>
  </w:style>
  <w:style w:type="table" w:styleId="Tabellrutnt">
    <w:name w:val="Table Grid"/>
    <w:basedOn w:val="Normaltabell"/>
    <w:rsid w:val="002E64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ubrik5Char">
    <w:name w:val="Rubrik 5 Char"/>
    <w:basedOn w:val="Standardstycketeckensnitt"/>
    <w:link w:val="Rubrik5"/>
    <w:rsid w:val="00E80032"/>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E80032"/>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E80032"/>
    <w:rPr>
      <w:rFonts w:ascii="Times New Roman" w:eastAsia="Times New Roman" w:hAnsi="Times New Roman" w:cs="Times New Roman"/>
      <w:color w:val="000000"/>
    </w:rPr>
  </w:style>
  <w:style w:type="character" w:customStyle="1" w:styleId="Rubrik8Char">
    <w:name w:val="Rubrik 8 Char"/>
    <w:basedOn w:val="Standardstycketeckensnitt"/>
    <w:link w:val="Rubrik8"/>
    <w:rsid w:val="00E80032"/>
    <w:rPr>
      <w:rFonts w:ascii="Times New Roman" w:eastAsia="Times New Roman" w:hAnsi="Times New Roman" w:cs="Times New Roman"/>
      <w:i/>
      <w:iCs/>
      <w:color w:val="000000"/>
    </w:rPr>
  </w:style>
  <w:style w:type="character" w:customStyle="1" w:styleId="Rubrik9Char">
    <w:name w:val="Rubrik 9 Char"/>
    <w:basedOn w:val="Standardstycketeckensnitt"/>
    <w:link w:val="Rubrik9"/>
    <w:rsid w:val="00E80032"/>
    <w:rPr>
      <w:rFonts w:ascii="Arial" w:eastAsia="Times New Roman" w:hAnsi="Arial" w:cs="Times New Roman"/>
      <w:color w:val="000000"/>
    </w:rPr>
  </w:style>
  <w:style w:type="paragraph" w:customStyle="1" w:styleId="ChapterTitle">
    <w:name w:val="Chapter Title"/>
    <w:next w:val="Normal"/>
    <w:rsid w:val="00E80032"/>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E80032"/>
    <w:pPr>
      <w:widowControl w:val="0"/>
      <w:numPr>
        <w:numId w:val="30"/>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E80032"/>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E80032"/>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E80032"/>
    <w:rPr>
      <w:rFonts w:ascii="Times New Roman" w:eastAsia="Times New Roman" w:hAnsi="Times New Roman" w:cs="Times New Roman"/>
      <w:sz w:val="21"/>
      <w:szCs w:val="24"/>
      <w:shd w:val="clear" w:color="auto" w:fill="FFFFFF"/>
    </w:rPr>
  </w:style>
  <w:style w:type="paragraph" w:customStyle="1" w:styleId="NumberedBullet">
    <w:name w:val="Numbered Bullet"/>
    <w:basedOn w:val="Bullet"/>
    <w:rsid w:val="00E80032"/>
    <w:pPr>
      <w:numPr>
        <w:numId w:val="29"/>
      </w:numPr>
      <w:ind w:left="720" w:firstLine="0"/>
    </w:pPr>
    <w:rPr>
      <w:color w:val="666699"/>
    </w:rPr>
  </w:style>
  <w:style w:type="paragraph" w:customStyle="1" w:styleId="TableColumnHeadingPACKT">
    <w:name w:val="Table Column Heading [PACKT]"/>
    <w:basedOn w:val="Normal"/>
    <w:link w:val="TableColumnHeadingPACKTChar"/>
    <w:rsid w:val="00E80032"/>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E80032"/>
    <w:rPr>
      <w:rFonts w:ascii="Arial" w:eastAsia="Times New Roman" w:hAnsi="Arial" w:cs="Arial"/>
      <w:b/>
      <w:bCs/>
      <w:sz w:val="21"/>
      <w:szCs w:val="24"/>
    </w:rPr>
  </w:style>
  <w:style w:type="character" w:customStyle="1" w:styleId="CodeInText0">
    <w:name w:val="Code In Text"/>
    <w:rsid w:val="00C303B2"/>
    <w:rPr>
      <w:rFonts w:ascii="Courier New" w:hAnsi="Courier New"/>
      <w:b/>
      <w:i w:val="0"/>
      <w:color w:val="auto"/>
    </w:rPr>
  </w:style>
  <w:style w:type="character" w:customStyle="1" w:styleId="ScreenText">
    <w:name w:val="Screen Text"/>
    <w:rsid w:val="00E80032"/>
    <w:rPr>
      <w:b/>
      <w:color w:val="000000" w:themeColor="text1"/>
    </w:rPr>
  </w:style>
  <w:style w:type="paragraph" w:customStyle="1" w:styleId="CodeEnd">
    <w:name w:val="Code End"/>
    <w:basedOn w:val="Normal"/>
    <w:next w:val="Normal"/>
    <w:rsid w:val="00E80032"/>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E80032"/>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E80032"/>
    <w:rPr>
      <w:rFonts w:ascii="Times New Roman" w:eastAsia="Times New Roman" w:hAnsi="Times New Roman" w:cs="Times New Roman"/>
      <w:b w:val="0"/>
      <w:bCs w:val="0"/>
      <w:sz w:val="21"/>
      <w:szCs w:val="24"/>
    </w:rPr>
  </w:style>
  <w:style w:type="character" w:customStyle="1" w:styleId="HeaderFooter">
    <w:name w:val="Header/Footer"/>
    <w:rsid w:val="00E80032"/>
    <w:rPr>
      <w:rFonts w:ascii="Arial" w:hAnsi="Arial"/>
      <w:color w:val="000000"/>
      <w:sz w:val="16"/>
    </w:rPr>
  </w:style>
  <w:style w:type="paragraph" w:customStyle="1" w:styleId="CommandLine">
    <w:name w:val="Command Line"/>
    <w:basedOn w:val="Normal"/>
    <w:rsid w:val="00E80032"/>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E80032"/>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E80032"/>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E80032"/>
    <w:rPr>
      <w:i/>
      <w:color w:val="000000" w:themeColor="text1"/>
    </w:rPr>
  </w:style>
  <w:style w:type="paragraph" w:styleId="Citat">
    <w:name w:val="Quote"/>
    <w:basedOn w:val="Normal"/>
    <w:next w:val="Normal"/>
    <w:link w:val="CitatChar"/>
    <w:uiPriority w:val="29"/>
    <w:qFormat/>
    <w:rsid w:val="00E80032"/>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E80032"/>
    <w:rPr>
      <w:rFonts w:ascii="Times New Roman" w:eastAsia="Times New Roman" w:hAnsi="Times New Roman" w:cs="Times New Roman"/>
      <w:i/>
      <w:iCs/>
      <w:color w:val="000000" w:themeColor="text1"/>
      <w:szCs w:val="24"/>
    </w:rPr>
  </w:style>
  <w:style w:type="paragraph" w:customStyle="1" w:styleId="LayoutInformation">
    <w:name w:val="Layout Information"/>
    <w:basedOn w:val="Normal"/>
    <w:next w:val="Black"/>
    <w:rsid w:val="00E80032"/>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E80032"/>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E80032"/>
    <w:pPr>
      <w:spacing w:after="120"/>
    </w:pPr>
  </w:style>
  <w:style w:type="character" w:customStyle="1" w:styleId="URL">
    <w:name w:val="URL"/>
    <w:basedOn w:val="CodeInText0"/>
    <w:rsid w:val="00E80032"/>
    <w:rPr>
      <w:rFonts w:ascii="Lucida Console" w:hAnsi="Lucida Console"/>
      <w:b/>
      <w:i w:val="0"/>
      <w:color w:val="FF0000"/>
      <w:sz w:val="18"/>
    </w:rPr>
  </w:style>
  <w:style w:type="paragraph" w:styleId="Dokumentversikt">
    <w:name w:val="Document Map"/>
    <w:basedOn w:val="Normal"/>
    <w:link w:val="DokumentversiktChar"/>
    <w:semiHidden/>
    <w:rsid w:val="00E80032"/>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E80032"/>
    <w:rPr>
      <w:rFonts w:ascii="Tahoma" w:eastAsia="Times New Roman" w:hAnsi="Tahoma" w:cs="Times New Roman"/>
      <w:szCs w:val="24"/>
      <w:shd w:val="clear" w:color="auto" w:fill="000080"/>
    </w:rPr>
  </w:style>
  <w:style w:type="character" w:customStyle="1" w:styleId="Italics">
    <w:name w:val="Italics"/>
    <w:rsid w:val="00E80032"/>
    <w:rPr>
      <w:i/>
      <w:sz w:val="21"/>
      <w:szCs w:val="21"/>
    </w:rPr>
  </w:style>
  <w:style w:type="paragraph" w:customStyle="1" w:styleId="Figure">
    <w:name w:val="Figure"/>
    <w:link w:val="FigureChar"/>
    <w:rsid w:val="00E80032"/>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E80032"/>
    <w:rPr>
      <w:rFonts w:ascii="Tahoma" w:eastAsia="Times New Roman" w:hAnsi="Tahoma" w:cs="Tahoma"/>
      <w:sz w:val="16"/>
      <w:szCs w:val="16"/>
      <w:lang w:val="en-GB"/>
    </w:rPr>
  </w:style>
  <w:style w:type="paragraph" w:customStyle="1" w:styleId="NumberedBulletEnd">
    <w:name w:val="Numbered Bullet End"/>
    <w:basedOn w:val="NumberedBullet"/>
    <w:next w:val="Normal"/>
    <w:rsid w:val="00E80032"/>
    <w:pPr>
      <w:spacing w:after="120"/>
    </w:pPr>
  </w:style>
  <w:style w:type="paragraph" w:customStyle="1" w:styleId="CodeHighlightedEnd">
    <w:name w:val="Code Highlighted End"/>
    <w:basedOn w:val="CodeHighlighted"/>
    <w:next w:val="Normal"/>
    <w:rsid w:val="00E80032"/>
    <w:pPr>
      <w:spacing w:after="120"/>
    </w:pPr>
    <w:rPr>
      <w:bCs/>
      <w:szCs w:val="20"/>
    </w:rPr>
  </w:style>
  <w:style w:type="paragraph" w:customStyle="1" w:styleId="BulletwithoutBullet">
    <w:name w:val="Bullet without Bullet"/>
    <w:basedOn w:val="Normal"/>
    <w:rsid w:val="00E80032"/>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E80032"/>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E80032"/>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E80032"/>
    <w:pPr>
      <w:numPr>
        <w:numId w:val="32"/>
      </w:numPr>
      <w:tabs>
        <w:tab w:val="clear" w:pos="1440"/>
        <w:tab w:val="num" w:pos="360"/>
      </w:tabs>
      <w:spacing w:after="20"/>
      <w:ind w:left="720" w:right="720"/>
    </w:pPr>
  </w:style>
  <w:style w:type="paragraph" w:customStyle="1" w:styleId="Bulletwithinbulletend">
    <w:name w:val="Bullet within bullet end"/>
    <w:basedOn w:val="Bulletwithinbullet"/>
    <w:rsid w:val="00E80032"/>
    <w:pPr>
      <w:numPr>
        <w:numId w:val="33"/>
      </w:numPr>
      <w:tabs>
        <w:tab w:val="clear" w:pos="720"/>
      </w:tabs>
      <w:spacing w:after="60"/>
      <w:ind w:left="1440"/>
    </w:pPr>
  </w:style>
  <w:style w:type="paragraph" w:customStyle="1" w:styleId="CodeListing">
    <w:name w:val="Code Listing"/>
    <w:basedOn w:val="Normal"/>
    <w:next w:val="Normal"/>
    <w:rsid w:val="00E80032"/>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E80032"/>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E80032"/>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E80032"/>
    <w:pPr>
      <w:pBdr>
        <w:top w:val="double" w:sz="4" w:space="8" w:color="auto"/>
      </w:pBdr>
    </w:pPr>
    <w:rPr>
      <w:szCs w:val="20"/>
    </w:rPr>
  </w:style>
  <w:style w:type="paragraph" w:customStyle="1" w:styleId="CenterNormal">
    <w:name w:val="CenterNormal"/>
    <w:basedOn w:val="Normal"/>
    <w:rsid w:val="00E80032"/>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7A5277"/>
    <w:rPr>
      <w:b/>
      <w:i w:val="0"/>
      <w:noProof/>
    </w:rPr>
  </w:style>
  <w:style w:type="paragraph" w:styleId="Sidhuvud">
    <w:name w:val="header"/>
    <w:basedOn w:val="Normal"/>
    <w:link w:val="SidhuvudChar"/>
    <w:rsid w:val="00E80032"/>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E80032"/>
    <w:rPr>
      <w:rFonts w:ascii="Times New Roman" w:eastAsia="Times New Roman" w:hAnsi="Times New Roman" w:cs="Times New Roman"/>
      <w:color w:val="000000"/>
    </w:rPr>
  </w:style>
  <w:style w:type="paragraph" w:customStyle="1" w:styleId="Picture">
    <w:name w:val="Picture"/>
    <w:basedOn w:val="Normal"/>
    <w:rsid w:val="00E80032"/>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E80032"/>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E80032"/>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E80032"/>
    <w:pPr>
      <w:spacing w:before="80"/>
      <w:jc w:val="left"/>
    </w:pPr>
  </w:style>
  <w:style w:type="paragraph" w:customStyle="1" w:styleId="SyntaxTreeText">
    <w:name w:val="SyntaxTreeText"/>
    <w:basedOn w:val="Normal"/>
    <w:rsid w:val="00E80032"/>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E80032"/>
    <w:pPr>
      <w:spacing w:before="240"/>
    </w:pPr>
  </w:style>
  <w:style w:type="paragraph" w:customStyle="1" w:styleId="TableText">
    <w:name w:val="Table Text"/>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E80032"/>
    <w:rPr>
      <w:i/>
      <w:noProof/>
      <w:u w:val="single"/>
      <w:lang w:val="en-US"/>
    </w:rPr>
  </w:style>
  <w:style w:type="character" w:customStyle="1" w:styleId="Bold">
    <w:name w:val="Bold"/>
    <w:rsid w:val="00E80032"/>
    <w:rPr>
      <w:b/>
    </w:rPr>
  </w:style>
  <w:style w:type="character" w:customStyle="1" w:styleId="Italic">
    <w:name w:val="Italic"/>
    <w:rsid w:val="00ED302B"/>
    <w:rPr>
      <w:i/>
      <w:noProof w:val="0"/>
      <w:color w:val="auto"/>
      <w:lang w:eastAsia="en-US"/>
    </w:rPr>
  </w:style>
  <w:style w:type="paragraph" w:customStyle="1" w:styleId="Header1">
    <w:name w:val="Header1"/>
    <w:basedOn w:val="Normal"/>
    <w:rsid w:val="00E80032"/>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E80032"/>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E80032"/>
    <w:rPr>
      <w:color w:val="800080"/>
      <w:u w:val="single"/>
    </w:rPr>
  </w:style>
  <w:style w:type="character" w:customStyle="1" w:styleId="Underline">
    <w:name w:val="Underline"/>
    <w:rsid w:val="00E80032"/>
    <w:rPr>
      <w:u w:val="words"/>
    </w:rPr>
  </w:style>
  <w:style w:type="paragraph" w:customStyle="1" w:styleId="CentralNormal">
    <w:name w:val="Central Normal"/>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E80032"/>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E80032"/>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E80032"/>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E80032"/>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E80032"/>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E80032"/>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E80032"/>
    <w:pPr>
      <w:jc w:val="center"/>
    </w:pPr>
    <w:rPr>
      <w:b/>
    </w:rPr>
  </w:style>
  <w:style w:type="paragraph" w:customStyle="1" w:styleId="TetrisText">
    <w:name w:val="TetrisText"/>
    <w:basedOn w:val="Normal"/>
    <w:rsid w:val="00E80032"/>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E80032"/>
    <w:pPr>
      <w:jc w:val="left"/>
    </w:pPr>
  </w:style>
  <w:style w:type="paragraph" w:customStyle="1" w:styleId="SourceCodeChar">
    <w:name w:val="SourceCode Char"/>
    <w:basedOn w:val="Normal"/>
    <w:link w:val="SourceCodeCharChar"/>
    <w:rsid w:val="00E80032"/>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E80032"/>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E80032"/>
    <w:pPr>
      <w:shd w:val="clear" w:color="auto" w:fill="B3B3B3"/>
    </w:pPr>
    <w:rPr>
      <w:lang w:val="en-US"/>
    </w:rPr>
  </w:style>
  <w:style w:type="character" w:customStyle="1" w:styleId="SourceCodeDarkChar">
    <w:name w:val="SourceCode Dark Char"/>
    <w:link w:val="SourceCodeDark"/>
    <w:rsid w:val="00E80032"/>
    <w:rPr>
      <w:rFonts w:ascii="Courier New" w:eastAsia="Times New Roman" w:hAnsi="Courier New" w:cs="Times New Roman"/>
      <w:color w:val="000000"/>
      <w:szCs w:val="24"/>
      <w:shd w:val="clear" w:color="auto" w:fill="B3B3B3"/>
      <w:lang w:eastAsia="sv-SE"/>
    </w:rPr>
  </w:style>
  <w:style w:type="character" w:customStyle="1" w:styleId="Symbol">
    <w:name w:val="Symbol"/>
    <w:rsid w:val="00E80032"/>
    <w:rPr>
      <w:rFonts w:ascii="Symbol" w:hAnsi="Symbol"/>
    </w:rPr>
  </w:style>
  <w:style w:type="paragraph" w:customStyle="1" w:styleId="SourceCodeWhite">
    <w:name w:val="SourceCode White"/>
    <w:basedOn w:val="SourceCodeChar"/>
    <w:rsid w:val="00E80032"/>
    <w:pPr>
      <w:shd w:val="clear" w:color="auto" w:fill="auto"/>
    </w:pPr>
    <w:rPr>
      <w:szCs w:val="12"/>
    </w:rPr>
  </w:style>
  <w:style w:type="paragraph" w:customStyle="1" w:styleId="ExponentCharChar">
    <w:name w:val="Exponent Char Char"/>
    <w:basedOn w:val="Normal"/>
    <w:link w:val="ExponentCharCharChar"/>
    <w:rsid w:val="00E80032"/>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E80032"/>
    <w:rPr>
      <w:rFonts w:ascii="Times New Roman" w:eastAsia="Times New Roman" w:hAnsi="Times New Roman" w:cs="Times New Roman"/>
      <w:color w:val="000000"/>
      <w:szCs w:val="8"/>
      <w:vertAlign w:val="superscript"/>
      <w:lang w:eastAsia="sv-SE"/>
    </w:rPr>
  </w:style>
  <w:style w:type="paragraph" w:customStyle="1" w:styleId="GrammerChar">
    <w:name w:val="Grammer Char"/>
    <w:basedOn w:val="Normal"/>
    <w:link w:val="GrammerCharChar"/>
    <w:rsid w:val="00E80032"/>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E80032"/>
    <w:rPr>
      <w:rFonts w:ascii="Times New Roman" w:eastAsia="Times New Roman" w:hAnsi="Times New Roman" w:cs="Courier New"/>
      <w:noProof/>
      <w:color w:val="000000"/>
    </w:rPr>
  </w:style>
  <w:style w:type="paragraph" w:customStyle="1" w:styleId="Operator">
    <w:name w:val="Operator"/>
    <w:basedOn w:val="GrammerChar"/>
    <w:link w:val="OperatorChar"/>
    <w:rsid w:val="00E80032"/>
    <w:rPr>
      <w:rFonts w:ascii="Symbol" w:hAnsi="Symbol"/>
    </w:rPr>
  </w:style>
  <w:style w:type="character" w:customStyle="1" w:styleId="OperatorChar">
    <w:name w:val="Operator Char"/>
    <w:link w:val="Operator"/>
    <w:rsid w:val="00E80032"/>
    <w:rPr>
      <w:rFonts w:ascii="Symbol" w:eastAsia="Times New Roman" w:hAnsi="Symbol" w:cs="Courier New"/>
      <w:noProof/>
      <w:color w:val="000000"/>
    </w:rPr>
  </w:style>
  <w:style w:type="paragraph" w:styleId="z-Brjanavformulret">
    <w:name w:val="HTML Top of Form"/>
    <w:basedOn w:val="Normal"/>
    <w:next w:val="Normal"/>
    <w:link w:val="z-BrjanavformulretChar"/>
    <w:hidden/>
    <w:rsid w:val="00E80032"/>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E80032"/>
    <w:rPr>
      <w:rFonts w:ascii="Arial" w:eastAsia="Times New Roman" w:hAnsi="Arial" w:cs="Times New Roman"/>
      <w:vanish/>
      <w:sz w:val="16"/>
      <w:szCs w:val="16"/>
      <w:lang w:val="sv-SE" w:eastAsia="sv-SE"/>
    </w:rPr>
  </w:style>
  <w:style w:type="paragraph" w:styleId="z-Slutetavformulret">
    <w:name w:val="HTML Bottom of Form"/>
    <w:basedOn w:val="Normal"/>
    <w:next w:val="Normal"/>
    <w:link w:val="z-SlutetavformulretChar"/>
    <w:hidden/>
    <w:rsid w:val="00E80032"/>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E80032"/>
    <w:rPr>
      <w:rFonts w:ascii="Arial" w:eastAsia="Times New Roman" w:hAnsi="Arial" w:cs="Times New Roman"/>
      <w:vanish/>
      <w:sz w:val="16"/>
      <w:szCs w:val="16"/>
      <w:lang w:val="sv-SE" w:eastAsia="sv-SE"/>
    </w:rPr>
  </w:style>
  <w:style w:type="paragraph" w:customStyle="1" w:styleId="frformaterad">
    <w:name w:val="förformaterad"/>
    <w:basedOn w:val="Normal"/>
    <w:next w:val="HTML-frformaterad"/>
    <w:rsid w:val="00E80032"/>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E80032"/>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E80032"/>
    <w:rPr>
      <w:rFonts w:ascii="Courier New" w:eastAsia="Times New Roman" w:hAnsi="Courier New" w:cs="Times New Roman"/>
      <w:sz w:val="20"/>
      <w:szCs w:val="20"/>
    </w:rPr>
  </w:style>
  <w:style w:type="paragraph" w:customStyle="1" w:styleId="SmallHeader">
    <w:name w:val="Small Header"/>
    <w:basedOn w:val="Normal"/>
    <w:next w:val="Normal"/>
    <w:rsid w:val="00E80032"/>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E80032"/>
    <w:rPr>
      <w:sz w:val="16"/>
      <w:szCs w:val="16"/>
    </w:rPr>
  </w:style>
  <w:style w:type="paragraph" w:styleId="Kommentarer">
    <w:name w:val="annotation text"/>
    <w:basedOn w:val="Normal"/>
    <w:link w:val="KommentarerChar"/>
    <w:semiHidden/>
    <w:unhideWhenUsed/>
    <w:rsid w:val="00E80032"/>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E80032"/>
    <w:rPr>
      <w:rFonts w:ascii="Times New Roman" w:eastAsia="Times New Roman" w:hAnsi="Times New Roman" w:cs="Times New Roman"/>
      <w:sz w:val="20"/>
      <w:szCs w:val="20"/>
    </w:rPr>
  </w:style>
  <w:style w:type="paragraph" w:styleId="Kommentarsmne">
    <w:name w:val="annotation subject"/>
    <w:basedOn w:val="Kommentarer"/>
    <w:next w:val="Kommentarer"/>
    <w:link w:val="KommentarsmneChar"/>
    <w:semiHidden/>
    <w:unhideWhenUsed/>
    <w:rsid w:val="00E80032"/>
    <w:rPr>
      <w:b/>
      <w:bCs/>
    </w:rPr>
  </w:style>
  <w:style w:type="character" w:customStyle="1" w:styleId="KommentarsmneChar">
    <w:name w:val="Kommentarsämne Char"/>
    <w:basedOn w:val="KommentarerChar"/>
    <w:link w:val="Kommentarsmne"/>
    <w:semiHidden/>
    <w:rsid w:val="00E80032"/>
    <w:rPr>
      <w:rFonts w:ascii="Times New Roman" w:eastAsia="Times New Roman" w:hAnsi="Times New Roman" w:cs="Times New Roman"/>
      <w:b/>
      <w:bCs/>
      <w:sz w:val="20"/>
      <w:szCs w:val="20"/>
    </w:rPr>
  </w:style>
  <w:style w:type="paragraph" w:styleId="Ballongtext">
    <w:name w:val="Balloon Text"/>
    <w:basedOn w:val="Normal"/>
    <w:link w:val="BallongtextChar"/>
    <w:semiHidden/>
    <w:unhideWhenUsed/>
    <w:rsid w:val="00E80032"/>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E80032"/>
    <w:rPr>
      <w:rFonts w:ascii="Tahoma" w:eastAsia="Times New Roman" w:hAnsi="Tahoma" w:cs="Times New Roman"/>
      <w:sz w:val="16"/>
      <w:szCs w:val="16"/>
    </w:rPr>
  </w:style>
  <w:style w:type="character" w:customStyle="1" w:styleId="citation">
    <w:name w:val="citation"/>
    <w:rsid w:val="00E80032"/>
  </w:style>
  <w:style w:type="character" w:customStyle="1" w:styleId="NormalCharChar">
    <w:name w:val="Normal Char Char"/>
    <w:rsid w:val="00E80032"/>
    <w:rPr>
      <w:sz w:val="22"/>
      <w:szCs w:val="24"/>
      <w:lang w:val="en-US" w:eastAsia="en-US" w:bidi="ar-SA"/>
    </w:rPr>
  </w:style>
  <w:style w:type="paragraph" w:customStyle="1" w:styleId="CodeChar">
    <w:name w:val="Code Char"/>
    <w:basedOn w:val="Normal"/>
    <w:link w:val="CodeCharChar"/>
    <w:rsid w:val="00E80032"/>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E80032"/>
    <w:rPr>
      <w:rFonts w:ascii="Lucida Console" w:eastAsia="Times New Roman" w:hAnsi="Lucida Console" w:cs="Times New Roman"/>
      <w:sz w:val="18"/>
      <w:szCs w:val="18"/>
      <w:lang w:eastAsia="ar-SA"/>
    </w:rPr>
  </w:style>
  <w:style w:type="paragraph" w:customStyle="1" w:styleId="CommandLineEnd">
    <w:name w:val="Command Line End"/>
    <w:basedOn w:val="CommandLine"/>
    <w:rsid w:val="00E80032"/>
    <w:pPr>
      <w:pBdr>
        <w:left w:val="none" w:sz="0" w:space="0" w:color="auto"/>
      </w:pBdr>
      <w:spacing w:after="120"/>
    </w:pPr>
    <w:rPr>
      <w:bCs/>
      <w:sz w:val="18"/>
      <w:szCs w:val="20"/>
      <w:lang w:eastAsia="en-US"/>
    </w:rPr>
  </w:style>
  <w:style w:type="paragraph" w:customStyle="1" w:styleId="CodeWithinBullet">
    <w:name w:val="CodeWithinBullet"/>
    <w:basedOn w:val="Normal"/>
    <w:rsid w:val="00E80032"/>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E80032"/>
    <w:pPr>
      <w:pBdr>
        <w:left w:val="none" w:sz="0" w:space="0" w:color="auto"/>
      </w:pBdr>
      <w:ind w:left="720"/>
    </w:pPr>
    <w:rPr>
      <w:sz w:val="18"/>
      <w:szCs w:val="20"/>
    </w:rPr>
  </w:style>
  <w:style w:type="paragraph" w:styleId="Revision">
    <w:name w:val="Revision"/>
    <w:hidden/>
    <w:uiPriority w:val="99"/>
    <w:semiHidden/>
    <w:rsid w:val="00E80032"/>
    <w:pPr>
      <w:widowControl w:val="0"/>
      <w:adjustRightInd w:val="0"/>
      <w:spacing w:after="0" w:line="360" w:lineRule="atLeast"/>
      <w:jc w:val="both"/>
      <w:textAlignment w:val="baseline"/>
    </w:pPr>
    <w:rPr>
      <w:rFonts w:ascii="Times New Roman" w:eastAsia="Times New Roman" w:hAnsi="Times New Roman" w:cs="Times New Roman"/>
      <w:szCs w:val="24"/>
    </w:rPr>
  </w:style>
  <w:style w:type="character" w:customStyle="1" w:styleId="postbody">
    <w:name w:val="postbody"/>
    <w:rsid w:val="00E80032"/>
  </w:style>
  <w:style w:type="character" w:customStyle="1" w:styleId="contributornametrigger">
    <w:name w:val="contributornametrigger"/>
    <w:rsid w:val="00E80032"/>
  </w:style>
  <w:style w:type="paragraph" w:customStyle="1" w:styleId="title4">
    <w:name w:val="title4"/>
    <w:basedOn w:val="Normal"/>
    <w:rsid w:val="00E80032"/>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E80032"/>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E80032"/>
    <w:rPr>
      <w:b/>
      <w:bCs/>
    </w:rPr>
  </w:style>
  <w:style w:type="paragraph" w:styleId="Normalwebb">
    <w:name w:val="Normal (Web)"/>
    <w:basedOn w:val="Normal"/>
    <w:uiPriority w:val="99"/>
    <w:unhideWhenUsed/>
    <w:rsid w:val="00E80032"/>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E80032"/>
    <w:rPr>
      <w:i/>
      <w:iCs/>
    </w:rPr>
  </w:style>
  <w:style w:type="character" w:customStyle="1" w:styleId="kw3">
    <w:name w:val="kw3"/>
    <w:basedOn w:val="Standardstycketeckensnitt"/>
    <w:rsid w:val="00E80032"/>
  </w:style>
  <w:style w:type="character" w:customStyle="1" w:styleId="br0">
    <w:name w:val="br0"/>
    <w:basedOn w:val="Standardstycketeckensnitt"/>
    <w:rsid w:val="00E80032"/>
  </w:style>
  <w:style w:type="character" w:customStyle="1" w:styleId="st0">
    <w:name w:val="st0"/>
    <w:basedOn w:val="Standardstycketeckensnitt"/>
    <w:rsid w:val="00E80032"/>
  </w:style>
  <w:style w:type="character" w:customStyle="1" w:styleId="es1">
    <w:name w:val="es1"/>
    <w:basedOn w:val="Standardstycketeckensnitt"/>
    <w:rsid w:val="00E80032"/>
  </w:style>
  <w:style w:type="character" w:customStyle="1" w:styleId="sy0">
    <w:name w:val="sy0"/>
    <w:basedOn w:val="Standardstycketeckensnitt"/>
    <w:rsid w:val="00E80032"/>
  </w:style>
  <w:style w:type="character" w:styleId="HTML-skrivmaskin">
    <w:name w:val="HTML Typewriter"/>
    <w:basedOn w:val="Standardstycketeckensnitt"/>
    <w:uiPriority w:val="99"/>
    <w:semiHidden/>
    <w:unhideWhenUsed/>
    <w:rsid w:val="00E80032"/>
    <w:rPr>
      <w:rFonts w:ascii="Courier New" w:eastAsia="Times New Roman" w:hAnsi="Courier New" w:cs="Courier New"/>
      <w:sz w:val="20"/>
      <w:szCs w:val="20"/>
    </w:rPr>
  </w:style>
  <w:style w:type="character" w:customStyle="1" w:styleId="input1">
    <w:name w:val="input1"/>
    <w:basedOn w:val="Standardstycketeckensnitt"/>
    <w:rsid w:val="00E80032"/>
    <w:rPr>
      <w:b/>
      <w:bCs/>
    </w:rPr>
  </w:style>
  <w:style w:type="paragraph" w:styleId="Slutnotstext">
    <w:name w:val="endnote text"/>
    <w:basedOn w:val="Normal"/>
    <w:link w:val="SlutnotstextChar"/>
    <w:uiPriority w:val="99"/>
    <w:semiHidden/>
    <w:unhideWhenUsed/>
    <w:rsid w:val="00E80032"/>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E80032"/>
    <w:rPr>
      <w:rFonts w:ascii="Times New Roman" w:eastAsia="Times New Roman" w:hAnsi="Times New Roman" w:cs="Times New Roman"/>
      <w:sz w:val="20"/>
      <w:szCs w:val="20"/>
    </w:rPr>
  </w:style>
  <w:style w:type="character" w:styleId="Slutnotsreferens">
    <w:name w:val="endnote reference"/>
    <w:basedOn w:val="Standardstycketeckensnitt"/>
    <w:uiPriority w:val="99"/>
    <w:semiHidden/>
    <w:unhideWhenUsed/>
    <w:rsid w:val="00E80032"/>
    <w:rPr>
      <w:vertAlign w:val="superscript"/>
    </w:rPr>
  </w:style>
  <w:style w:type="paragraph" w:styleId="Brdtext">
    <w:name w:val="Body Text"/>
    <w:basedOn w:val="Normal"/>
    <w:link w:val="BrdtextChar"/>
    <w:uiPriority w:val="99"/>
    <w:unhideWhenUsed/>
    <w:rsid w:val="00E80032"/>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E80032"/>
    <w:rPr>
      <w:rFonts w:ascii="Times New Roman" w:eastAsia="Times New Roman" w:hAnsi="Times New Roman" w:cs="Times New Roman"/>
      <w:szCs w:val="24"/>
    </w:rPr>
  </w:style>
  <w:style w:type="paragraph" w:customStyle="1" w:styleId="NormalSingle">
    <w:name w:val="NormalSingle"/>
    <w:basedOn w:val="Normal"/>
    <w:qFormat/>
    <w:rsid w:val="00B97307"/>
    <w:pPr>
      <w:spacing w:before="0" w:after="0" w:line="240" w:lineRule="auto"/>
    </w:pPr>
  </w:style>
  <w:style w:type="character" w:styleId="Nmn">
    <w:name w:val="Mention"/>
    <w:basedOn w:val="Standardstycketeckensnitt"/>
    <w:uiPriority w:val="99"/>
    <w:semiHidden/>
    <w:unhideWhenUsed/>
    <w:rsid w:val="00600E99"/>
    <w:rPr>
      <w:color w:val="2B579A"/>
      <w:shd w:val="clear" w:color="auto" w:fill="E6E6E6"/>
    </w:rPr>
  </w:style>
  <w:style w:type="character" w:customStyle="1" w:styleId="Index">
    <w:name w:val="Index"/>
    <w:basedOn w:val="Standardstycketeckensnitt"/>
    <w:uiPriority w:val="1"/>
    <w:qFormat/>
    <w:rsid w:val="005D1FFC"/>
    <w:rPr>
      <w:vertAlign w:val="subscript"/>
    </w:rPr>
  </w:style>
  <w:style w:type="paragraph" w:styleId="Sidfot">
    <w:name w:val="footer"/>
    <w:basedOn w:val="Normal"/>
    <w:link w:val="SidfotChar"/>
    <w:uiPriority w:val="99"/>
    <w:unhideWhenUsed/>
    <w:rsid w:val="00002FC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002FC0"/>
    <w:rPr>
      <w:rFonts w:ascii="Times New Roman" w:hAnsi="Times New Roman"/>
      <w:color w:val="000000" w:themeColor="text1"/>
    </w:rPr>
  </w:style>
  <w:style w:type="character" w:customStyle="1" w:styleId="BoldKeyword">
    <w:name w:val="BoldKeyword"/>
    <w:basedOn w:val="KeyWord0"/>
    <w:uiPriority w:val="1"/>
    <w:qFormat/>
    <w:rsid w:val="0045288C"/>
    <w:rPr>
      <w:b/>
      <w:bCs/>
      <w:i/>
      <w:noProof/>
    </w:rPr>
  </w:style>
  <w:style w:type="character" w:styleId="Olstomnmnande">
    <w:name w:val="Unresolved Mention"/>
    <w:basedOn w:val="Standardstycketeckensnitt"/>
    <w:uiPriority w:val="99"/>
    <w:semiHidden/>
    <w:unhideWhenUsed/>
    <w:rsid w:val="004510CA"/>
    <w:rPr>
      <w:color w:val="605E5C"/>
      <w:shd w:val="clear" w:color="auto" w:fill="E1DFDD"/>
    </w:rPr>
  </w:style>
  <w:style w:type="character" w:styleId="Platshllartext">
    <w:name w:val="Placeholder Text"/>
    <w:basedOn w:val="Standardstycketeckensnitt"/>
    <w:uiPriority w:val="99"/>
    <w:semiHidden/>
    <w:rsid w:val="00664E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13720">
      <w:bodyDiv w:val="1"/>
      <w:marLeft w:val="0"/>
      <w:marRight w:val="0"/>
      <w:marTop w:val="0"/>
      <w:marBottom w:val="0"/>
      <w:divBdr>
        <w:top w:val="none" w:sz="0" w:space="0" w:color="auto"/>
        <w:left w:val="none" w:sz="0" w:space="0" w:color="auto"/>
        <w:bottom w:val="none" w:sz="0" w:space="0" w:color="auto"/>
        <w:right w:val="none" w:sz="0" w:space="0" w:color="auto"/>
      </w:divBdr>
    </w:div>
    <w:div w:id="57486875">
      <w:bodyDiv w:val="1"/>
      <w:marLeft w:val="0"/>
      <w:marRight w:val="0"/>
      <w:marTop w:val="0"/>
      <w:marBottom w:val="0"/>
      <w:divBdr>
        <w:top w:val="none" w:sz="0" w:space="0" w:color="auto"/>
        <w:left w:val="none" w:sz="0" w:space="0" w:color="auto"/>
        <w:bottom w:val="none" w:sz="0" w:space="0" w:color="auto"/>
        <w:right w:val="none" w:sz="0" w:space="0" w:color="auto"/>
      </w:divBdr>
    </w:div>
    <w:div w:id="82266967">
      <w:bodyDiv w:val="1"/>
      <w:marLeft w:val="0"/>
      <w:marRight w:val="0"/>
      <w:marTop w:val="0"/>
      <w:marBottom w:val="0"/>
      <w:divBdr>
        <w:top w:val="none" w:sz="0" w:space="0" w:color="auto"/>
        <w:left w:val="none" w:sz="0" w:space="0" w:color="auto"/>
        <w:bottom w:val="none" w:sz="0" w:space="0" w:color="auto"/>
        <w:right w:val="none" w:sz="0" w:space="0" w:color="auto"/>
      </w:divBdr>
    </w:div>
    <w:div w:id="165900101">
      <w:bodyDiv w:val="1"/>
      <w:marLeft w:val="0"/>
      <w:marRight w:val="0"/>
      <w:marTop w:val="0"/>
      <w:marBottom w:val="0"/>
      <w:divBdr>
        <w:top w:val="none" w:sz="0" w:space="0" w:color="auto"/>
        <w:left w:val="none" w:sz="0" w:space="0" w:color="auto"/>
        <w:bottom w:val="none" w:sz="0" w:space="0" w:color="auto"/>
        <w:right w:val="none" w:sz="0" w:space="0" w:color="auto"/>
      </w:divBdr>
    </w:div>
    <w:div w:id="184826837">
      <w:bodyDiv w:val="1"/>
      <w:marLeft w:val="0"/>
      <w:marRight w:val="0"/>
      <w:marTop w:val="0"/>
      <w:marBottom w:val="0"/>
      <w:divBdr>
        <w:top w:val="none" w:sz="0" w:space="0" w:color="auto"/>
        <w:left w:val="none" w:sz="0" w:space="0" w:color="auto"/>
        <w:bottom w:val="none" w:sz="0" w:space="0" w:color="auto"/>
        <w:right w:val="none" w:sz="0" w:space="0" w:color="auto"/>
      </w:divBdr>
    </w:div>
    <w:div w:id="205795991">
      <w:bodyDiv w:val="1"/>
      <w:marLeft w:val="0"/>
      <w:marRight w:val="0"/>
      <w:marTop w:val="0"/>
      <w:marBottom w:val="0"/>
      <w:divBdr>
        <w:top w:val="none" w:sz="0" w:space="0" w:color="auto"/>
        <w:left w:val="none" w:sz="0" w:space="0" w:color="auto"/>
        <w:bottom w:val="none" w:sz="0" w:space="0" w:color="auto"/>
        <w:right w:val="none" w:sz="0" w:space="0" w:color="auto"/>
      </w:divBdr>
    </w:div>
    <w:div w:id="209996826">
      <w:bodyDiv w:val="1"/>
      <w:marLeft w:val="0"/>
      <w:marRight w:val="0"/>
      <w:marTop w:val="0"/>
      <w:marBottom w:val="0"/>
      <w:divBdr>
        <w:top w:val="none" w:sz="0" w:space="0" w:color="auto"/>
        <w:left w:val="none" w:sz="0" w:space="0" w:color="auto"/>
        <w:bottom w:val="none" w:sz="0" w:space="0" w:color="auto"/>
        <w:right w:val="none" w:sz="0" w:space="0" w:color="auto"/>
      </w:divBdr>
    </w:div>
    <w:div w:id="234826648">
      <w:bodyDiv w:val="1"/>
      <w:marLeft w:val="0"/>
      <w:marRight w:val="0"/>
      <w:marTop w:val="0"/>
      <w:marBottom w:val="0"/>
      <w:divBdr>
        <w:top w:val="none" w:sz="0" w:space="0" w:color="auto"/>
        <w:left w:val="none" w:sz="0" w:space="0" w:color="auto"/>
        <w:bottom w:val="none" w:sz="0" w:space="0" w:color="auto"/>
        <w:right w:val="none" w:sz="0" w:space="0" w:color="auto"/>
      </w:divBdr>
    </w:div>
    <w:div w:id="278340917">
      <w:bodyDiv w:val="1"/>
      <w:marLeft w:val="0"/>
      <w:marRight w:val="0"/>
      <w:marTop w:val="0"/>
      <w:marBottom w:val="0"/>
      <w:divBdr>
        <w:top w:val="none" w:sz="0" w:space="0" w:color="auto"/>
        <w:left w:val="none" w:sz="0" w:space="0" w:color="auto"/>
        <w:bottom w:val="none" w:sz="0" w:space="0" w:color="auto"/>
        <w:right w:val="none" w:sz="0" w:space="0" w:color="auto"/>
      </w:divBdr>
    </w:div>
    <w:div w:id="288516543">
      <w:bodyDiv w:val="1"/>
      <w:marLeft w:val="0"/>
      <w:marRight w:val="0"/>
      <w:marTop w:val="0"/>
      <w:marBottom w:val="0"/>
      <w:divBdr>
        <w:top w:val="none" w:sz="0" w:space="0" w:color="auto"/>
        <w:left w:val="none" w:sz="0" w:space="0" w:color="auto"/>
        <w:bottom w:val="none" w:sz="0" w:space="0" w:color="auto"/>
        <w:right w:val="none" w:sz="0" w:space="0" w:color="auto"/>
      </w:divBdr>
    </w:div>
    <w:div w:id="290326628">
      <w:bodyDiv w:val="1"/>
      <w:marLeft w:val="0"/>
      <w:marRight w:val="0"/>
      <w:marTop w:val="0"/>
      <w:marBottom w:val="0"/>
      <w:divBdr>
        <w:top w:val="none" w:sz="0" w:space="0" w:color="auto"/>
        <w:left w:val="none" w:sz="0" w:space="0" w:color="auto"/>
        <w:bottom w:val="none" w:sz="0" w:space="0" w:color="auto"/>
        <w:right w:val="none" w:sz="0" w:space="0" w:color="auto"/>
      </w:divBdr>
    </w:div>
    <w:div w:id="306205308">
      <w:bodyDiv w:val="1"/>
      <w:marLeft w:val="0"/>
      <w:marRight w:val="0"/>
      <w:marTop w:val="0"/>
      <w:marBottom w:val="0"/>
      <w:divBdr>
        <w:top w:val="none" w:sz="0" w:space="0" w:color="auto"/>
        <w:left w:val="none" w:sz="0" w:space="0" w:color="auto"/>
        <w:bottom w:val="none" w:sz="0" w:space="0" w:color="auto"/>
        <w:right w:val="none" w:sz="0" w:space="0" w:color="auto"/>
      </w:divBdr>
    </w:div>
    <w:div w:id="307562805">
      <w:bodyDiv w:val="1"/>
      <w:marLeft w:val="0"/>
      <w:marRight w:val="0"/>
      <w:marTop w:val="0"/>
      <w:marBottom w:val="0"/>
      <w:divBdr>
        <w:top w:val="none" w:sz="0" w:space="0" w:color="auto"/>
        <w:left w:val="none" w:sz="0" w:space="0" w:color="auto"/>
        <w:bottom w:val="none" w:sz="0" w:space="0" w:color="auto"/>
        <w:right w:val="none" w:sz="0" w:space="0" w:color="auto"/>
      </w:divBdr>
    </w:div>
    <w:div w:id="325281218">
      <w:bodyDiv w:val="1"/>
      <w:marLeft w:val="0"/>
      <w:marRight w:val="0"/>
      <w:marTop w:val="0"/>
      <w:marBottom w:val="0"/>
      <w:divBdr>
        <w:top w:val="none" w:sz="0" w:space="0" w:color="auto"/>
        <w:left w:val="none" w:sz="0" w:space="0" w:color="auto"/>
        <w:bottom w:val="none" w:sz="0" w:space="0" w:color="auto"/>
        <w:right w:val="none" w:sz="0" w:space="0" w:color="auto"/>
      </w:divBdr>
    </w:div>
    <w:div w:id="352877699">
      <w:bodyDiv w:val="1"/>
      <w:marLeft w:val="0"/>
      <w:marRight w:val="0"/>
      <w:marTop w:val="0"/>
      <w:marBottom w:val="0"/>
      <w:divBdr>
        <w:top w:val="none" w:sz="0" w:space="0" w:color="auto"/>
        <w:left w:val="none" w:sz="0" w:space="0" w:color="auto"/>
        <w:bottom w:val="none" w:sz="0" w:space="0" w:color="auto"/>
        <w:right w:val="none" w:sz="0" w:space="0" w:color="auto"/>
      </w:divBdr>
    </w:div>
    <w:div w:id="372465552">
      <w:bodyDiv w:val="1"/>
      <w:marLeft w:val="0"/>
      <w:marRight w:val="0"/>
      <w:marTop w:val="0"/>
      <w:marBottom w:val="0"/>
      <w:divBdr>
        <w:top w:val="none" w:sz="0" w:space="0" w:color="auto"/>
        <w:left w:val="none" w:sz="0" w:space="0" w:color="auto"/>
        <w:bottom w:val="none" w:sz="0" w:space="0" w:color="auto"/>
        <w:right w:val="none" w:sz="0" w:space="0" w:color="auto"/>
      </w:divBdr>
    </w:div>
    <w:div w:id="408381537">
      <w:bodyDiv w:val="1"/>
      <w:marLeft w:val="0"/>
      <w:marRight w:val="0"/>
      <w:marTop w:val="0"/>
      <w:marBottom w:val="0"/>
      <w:divBdr>
        <w:top w:val="none" w:sz="0" w:space="0" w:color="auto"/>
        <w:left w:val="none" w:sz="0" w:space="0" w:color="auto"/>
        <w:bottom w:val="none" w:sz="0" w:space="0" w:color="auto"/>
        <w:right w:val="none" w:sz="0" w:space="0" w:color="auto"/>
      </w:divBdr>
    </w:div>
    <w:div w:id="454325152">
      <w:bodyDiv w:val="1"/>
      <w:marLeft w:val="0"/>
      <w:marRight w:val="0"/>
      <w:marTop w:val="0"/>
      <w:marBottom w:val="0"/>
      <w:divBdr>
        <w:top w:val="none" w:sz="0" w:space="0" w:color="auto"/>
        <w:left w:val="none" w:sz="0" w:space="0" w:color="auto"/>
        <w:bottom w:val="none" w:sz="0" w:space="0" w:color="auto"/>
        <w:right w:val="none" w:sz="0" w:space="0" w:color="auto"/>
      </w:divBdr>
    </w:div>
    <w:div w:id="454494250">
      <w:bodyDiv w:val="1"/>
      <w:marLeft w:val="0"/>
      <w:marRight w:val="0"/>
      <w:marTop w:val="0"/>
      <w:marBottom w:val="0"/>
      <w:divBdr>
        <w:top w:val="none" w:sz="0" w:space="0" w:color="auto"/>
        <w:left w:val="none" w:sz="0" w:space="0" w:color="auto"/>
        <w:bottom w:val="none" w:sz="0" w:space="0" w:color="auto"/>
        <w:right w:val="none" w:sz="0" w:space="0" w:color="auto"/>
      </w:divBdr>
    </w:div>
    <w:div w:id="465707698">
      <w:bodyDiv w:val="1"/>
      <w:marLeft w:val="0"/>
      <w:marRight w:val="0"/>
      <w:marTop w:val="0"/>
      <w:marBottom w:val="0"/>
      <w:divBdr>
        <w:top w:val="none" w:sz="0" w:space="0" w:color="auto"/>
        <w:left w:val="none" w:sz="0" w:space="0" w:color="auto"/>
        <w:bottom w:val="none" w:sz="0" w:space="0" w:color="auto"/>
        <w:right w:val="none" w:sz="0" w:space="0" w:color="auto"/>
      </w:divBdr>
    </w:div>
    <w:div w:id="477497854">
      <w:bodyDiv w:val="1"/>
      <w:marLeft w:val="0"/>
      <w:marRight w:val="0"/>
      <w:marTop w:val="0"/>
      <w:marBottom w:val="0"/>
      <w:divBdr>
        <w:top w:val="none" w:sz="0" w:space="0" w:color="auto"/>
        <w:left w:val="none" w:sz="0" w:space="0" w:color="auto"/>
        <w:bottom w:val="none" w:sz="0" w:space="0" w:color="auto"/>
        <w:right w:val="none" w:sz="0" w:space="0" w:color="auto"/>
      </w:divBdr>
    </w:div>
    <w:div w:id="483817294">
      <w:bodyDiv w:val="1"/>
      <w:marLeft w:val="0"/>
      <w:marRight w:val="0"/>
      <w:marTop w:val="0"/>
      <w:marBottom w:val="0"/>
      <w:divBdr>
        <w:top w:val="none" w:sz="0" w:space="0" w:color="auto"/>
        <w:left w:val="none" w:sz="0" w:space="0" w:color="auto"/>
        <w:bottom w:val="none" w:sz="0" w:space="0" w:color="auto"/>
        <w:right w:val="none" w:sz="0" w:space="0" w:color="auto"/>
      </w:divBdr>
    </w:div>
    <w:div w:id="521360082">
      <w:bodyDiv w:val="1"/>
      <w:marLeft w:val="0"/>
      <w:marRight w:val="0"/>
      <w:marTop w:val="0"/>
      <w:marBottom w:val="0"/>
      <w:divBdr>
        <w:top w:val="none" w:sz="0" w:space="0" w:color="auto"/>
        <w:left w:val="none" w:sz="0" w:space="0" w:color="auto"/>
        <w:bottom w:val="none" w:sz="0" w:space="0" w:color="auto"/>
        <w:right w:val="none" w:sz="0" w:space="0" w:color="auto"/>
      </w:divBdr>
    </w:div>
    <w:div w:id="546721902">
      <w:bodyDiv w:val="1"/>
      <w:marLeft w:val="0"/>
      <w:marRight w:val="0"/>
      <w:marTop w:val="0"/>
      <w:marBottom w:val="0"/>
      <w:divBdr>
        <w:top w:val="none" w:sz="0" w:space="0" w:color="auto"/>
        <w:left w:val="none" w:sz="0" w:space="0" w:color="auto"/>
        <w:bottom w:val="none" w:sz="0" w:space="0" w:color="auto"/>
        <w:right w:val="none" w:sz="0" w:space="0" w:color="auto"/>
      </w:divBdr>
    </w:div>
    <w:div w:id="570891343">
      <w:bodyDiv w:val="1"/>
      <w:marLeft w:val="0"/>
      <w:marRight w:val="0"/>
      <w:marTop w:val="0"/>
      <w:marBottom w:val="0"/>
      <w:divBdr>
        <w:top w:val="none" w:sz="0" w:space="0" w:color="auto"/>
        <w:left w:val="none" w:sz="0" w:space="0" w:color="auto"/>
        <w:bottom w:val="none" w:sz="0" w:space="0" w:color="auto"/>
        <w:right w:val="none" w:sz="0" w:space="0" w:color="auto"/>
      </w:divBdr>
    </w:div>
    <w:div w:id="583761732">
      <w:bodyDiv w:val="1"/>
      <w:marLeft w:val="0"/>
      <w:marRight w:val="0"/>
      <w:marTop w:val="0"/>
      <w:marBottom w:val="0"/>
      <w:divBdr>
        <w:top w:val="none" w:sz="0" w:space="0" w:color="auto"/>
        <w:left w:val="none" w:sz="0" w:space="0" w:color="auto"/>
        <w:bottom w:val="none" w:sz="0" w:space="0" w:color="auto"/>
        <w:right w:val="none" w:sz="0" w:space="0" w:color="auto"/>
      </w:divBdr>
    </w:div>
    <w:div w:id="591933178">
      <w:bodyDiv w:val="1"/>
      <w:marLeft w:val="0"/>
      <w:marRight w:val="0"/>
      <w:marTop w:val="0"/>
      <w:marBottom w:val="0"/>
      <w:divBdr>
        <w:top w:val="none" w:sz="0" w:space="0" w:color="auto"/>
        <w:left w:val="none" w:sz="0" w:space="0" w:color="auto"/>
        <w:bottom w:val="none" w:sz="0" w:space="0" w:color="auto"/>
        <w:right w:val="none" w:sz="0" w:space="0" w:color="auto"/>
      </w:divBdr>
    </w:div>
    <w:div w:id="593560082">
      <w:bodyDiv w:val="1"/>
      <w:marLeft w:val="0"/>
      <w:marRight w:val="0"/>
      <w:marTop w:val="0"/>
      <w:marBottom w:val="0"/>
      <w:divBdr>
        <w:top w:val="none" w:sz="0" w:space="0" w:color="auto"/>
        <w:left w:val="none" w:sz="0" w:space="0" w:color="auto"/>
        <w:bottom w:val="none" w:sz="0" w:space="0" w:color="auto"/>
        <w:right w:val="none" w:sz="0" w:space="0" w:color="auto"/>
      </w:divBdr>
    </w:div>
    <w:div w:id="632906706">
      <w:bodyDiv w:val="1"/>
      <w:marLeft w:val="0"/>
      <w:marRight w:val="0"/>
      <w:marTop w:val="0"/>
      <w:marBottom w:val="0"/>
      <w:divBdr>
        <w:top w:val="none" w:sz="0" w:space="0" w:color="auto"/>
        <w:left w:val="none" w:sz="0" w:space="0" w:color="auto"/>
        <w:bottom w:val="none" w:sz="0" w:space="0" w:color="auto"/>
        <w:right w:val="none" w:sz="0" w:space="0" w:color="auto"/>
      </w:divBdr>
    </w:div>
    <w:div w:id="647364695">
      <w:bodyDiv w:val="1"/>
      <w:marLeft w:val="0"/>
      <w:marRight w:val="0"/>
      <w:marTop w:val="0"/>
      <w:marBottom w:val="0"/>
      <w:divBdr>
        <w:top w:val="none" w:sz="0" w:space="0" w:color="auto"/>
        <w:left w:val="none" w:sz="0" w:space="0" w:color="auto"/>
        <w:bottom w:val="none" w:sz="0" w:space="0" w:color="auto"/>
        <w:right w:val="none" w:sz="0" w:space="0" w:color="auto"/>
      </w:divBdr>
    </w:div>
    <w:div w:id="689138403">
      <w:bodyDiv w:val="1"/>
      <w:marLeft w:val="0"/>
      <w:marRight w:val="0"/>
      <w:marTop w:val="0"/>
      <w:marBottom w:val="0"/>
      <w:divBdr>
        <w:top w:val="none" w:sz="0" w:space="0" w:color="auto"/>
        <w:left w:val="none" w:sz="0" w:space="0" w:color="auto"/>
        <w:bottom w:val="none" w:sz="0" w:space="0" w:color="auto"/>
        <w:right w:val="none" w:sz="0" w:space="0" w:color="auto"/>
      </w:divBdr>
    </w:div>
    <w:div w:id="696663721">
      <w:bodyDiv w:val="1"/>
      <w:marLeft w:val="0"/>
      <w:marRight w:val="0"/>
      <w:marTop w:val="0"/>
      <w:marBottom w:val="0"/>
      <w:divBdr>
        <w:top w:val="none" w:sz="0" w:space="0" w:color="auto"/>
        <w:left w:val="none" w:sz="0" w:space="0" w:color="auto"/>
        <w:bottom w:val="none" w:sz="0" w:space="0" w:color="auto"/>
        <w:right w:val="none" w:sz="0" w:space="0" w:color="auto"/>
      </w:divBdr>
    </w:div>
    <w:div w:id="700863899">
      <w:bodyDiv w:val="1"/>
      <w:marLeft w:val="0"/>
      <w:marRight w:val="0"/>
      <w:marTop w:val="0"/>
      <w:marBottom w:val="0"/>
      <w:divBdr>
        <w:top w:val="none" w:sz="0" w:space="0" w:color="auto"/>
        <w:left w:val="none" w:sz="0" w:space="0" w:color="auto"/>
        <w:bottom w:val="none" w:sz="0" w:space="0" w:color="auto"/>
        <w:right w:val="none" w:sz="0" w:space="0" w:color="auto"/>
      </w:divBdr>
    </w:div>
    <w:div w:id="777335281">
      <w:bodyDiv w:val="1"/>
      <w:marLeft w:val="0"/>
      <w:marRight w:val="0"/>
      <w:marTop w:val="0"/>
      <w:marBottom w:val="0"/>
      <w:divBdr>
        <w:top w:val="none" w:sz="0" w:space="0" w:color="auto"/>
        <w:left w:val="none" w:sz="0" w:space="0" w:color="auto"/>
        <w:bottom w:val="none" w:sz="0" w:space="0" w:color="auto"/>
        <w:right w:val="none" w:sz="0" w:space="0" w:color="auto"/>
      </w:divBdr>
    </w:div>
    <w:div w:id="779833058">
      <w:bodyDiv w:val="1"/>
      <w:marLeft w:val="0"/>
      <w:marRight w:val="0"/>
      <w:marTop w:val="0"/>
      <w:marBottom w:val="0"/>
      <w:divBdr>
        <w:top w:val="none" w:sz="0" w:space="0" w:color="auto"/>
        <w:left w:val="none" w:sz="0" w:space="0" w:color="auto"/>
        <w:bottom w:val="none" w:sz="0" w:space="0" w:color="auto"/>
        <w:right w:val="none" w:sz="0" w:space="0" w:color="auto"/>
      </w:divBdr>
    </w:div>
    <w:div w:id="793641329">
      <w:bodyDiv w:val="1"/>
      <w:marLeft w:val="0"/>
      <w:marRight w:val="0"/>
      <w:marTop w:val="0"/>
      <w:marBottom w:val="0"/>
      <w:divBdr>
        <w:top w:val="none" w:sz="0" w:space="0" w:color="auto"/>
        <w:left w:val="none" w:sz="0" w:space="0" w:color="auto"/>
        <w:bottom w:val="none" w:sz="0" w:space="0" w:color="auto"/>
        <w:right w:val="none" w:sz="0" w:space="0" w:color="auto"/>
      </w:divBdr>
    </w:div>
    <w:div w:id="835152990">
      <w:bodyDiv w:val="1"/>
      <w:marLeft w:val="0"/>
      <w:marRight w:val="0"/>
      <w:marTop w:val="0"/>
      <w:marBottom w:val="0"/>
      <w:divBdr>
        <w:top w:val="none" w:sz="0" w:space="0" w:color="auto"/>
        <w:left w:val="none" w:sz="0" w:space="0" w:color="auto"/>
        <w:bottom w:val="none" w:sz="0" w:space="0" w:color="auto"/>
        <w:right w:val="none" w:sz="0" w:space="0" w:color="auto"/>
      </w:divBdr>
    </w:div>
    <w:div w:id="857737844">
      <w:bodyDiv w:val="1"/>
      <w:marLeft w:val="0"/>
      <w:marRight w:val="0"/>
      <w:marTop w:val="0"/>
      <w:marBottom w:val="0"/>
      <w:divBdr>
        <w:top w:val="none" w:sz="0" w:space="0" w:color="auto"/>
        <w:left w:val="none" w:sz="0" w:space="0" w:color="auto"/>
        <w:bottom w:val="none" w:sz="0" w:space="0" w:color="auto"/>
        <w:right w:val="none" w:sz="0" w:space="0" w:color="auto"/>
      </w:divBdr>
    </w:div>
    <w:div w:id="870188217">
      <w:bodyDiv w:val="1"/>
      <w:marLeft w:val="0"/>
      <w:marRight w:val="0"/>
      <w:marTop w:val="0"/>
      <w:marBottom w:val="0"/>
      <w:divBdr>
        <w:top w:val="none" w:sz="0" w:space="0" w:color="auto"/>
        <w:left w:val="none" w:sz="0" w:space="0" w:color="auto"/>
        <w:bottom w:val="none" w:sz="0" w:space="0" w:color="auto"/>
        <w:right w:val="none" w:sz="0" w:space="0" w:color="auto"/>
      </w:divBdr>
    </w:div>
    <w:div w:id="871725528">
      <w:bodyDiv w:val="1"/>
      <w:marLeft w:val="0"/>
      <w:marRight w:val="0"/>
      <w:marTop w:val="0"/>
      <w:marBottom w:val="0"/>
      <w:divBdr>
        <w:top w:val="none" w:sz="0" w:space="0" w:color="auto"/>
        <w:left w:val="none" w:sz="0" w:space="0" w:color="auto"/>
        <w:bottom w:val="none" w:sz="0" w:space="0" w:color="auto"/>
        <w:right w:val="none" w:sz="0" w:space="0" w:color="auto"/>
      </w:divBdr>
    </w:div>
    <w:div w:id="874125215">
      <w:bodyDiv w:val="1"/>
      <w:marLeft w:val="0"/>
      <w:marRight w:val="0"/>
      <w:marTop w:val="0"/>
      <w:marBottom w:val="0"/>
      <w:divBdr>
        <w:top w:val="none" w:sz="0" w:space="0" w:color="auto"/>
        <w:left w:val="none" w:sz="0" w:space="0" w:color="auto"/>
        <w:bottom w:val="none" w:sz="0" w:space="0" w:color="auto"/>
        <w:right w:val="none" w:sz="0" w:space="0" w:color="auto"/>
      </w:divBdr>
    </w:div>
    <w:div w:id="882785639">
      <w:bodyDiv w:val="1"/>
      <w:marLeft w:val="0"/>
      <w:marRight w:val="0"/>
      <w:marTop w:val="0"/>
      <w:marBottom w:val="0"/>
      <w:divBdr>
        <w:top w:val="none" w:sz="0" w:space="0" w:color="auto"/>
        <w:left w:val="none" w:sz="0" w:space="0" w:color="auto"/>
        <w:bottom w:val="none" w:sz="0" w:space="0" w:color="auto"/>
        <w:right w:val="none" w:sz="0" w:space="0" w:color="auto"/>
      </w:divBdr>
    </w:div>
    <w:div w:id="891883934">
      <w:bodyDiv w:val="1"/>
      <w:marLeft w:val="0"/>
      <w:marRight w:val="0"/>
      <w:marTop w:val="0"/>
      <w:marBottom w:val="0"/>
      <w:divBdr>
        <w:top w:val="none" w:sz="0" w:space="0" w:color="auto"/>
        <w:left w:val="none" w:sz="0" w:space="0" w:color="auto"/>
        <w:bottom w:val="none" w:sz="0" w:space="0" w:color="auto"/>
        <w:right w:val="none" w:sz="0" w:space="0" w:color="auto"/>
      </w:divBdr>
    </w:div>
    <w:div w:id="898856651">
      <w:bodyDiv w:val="1"/>
      <w:marLeft w:val="0"/>
      <w:marRight w:val="0"/>
      <w:marTop w:val="0"/>
      <w:marBottom w:val="0"/>
      <w:divBdr>
        <w:top w:val="none" w:sz="0" w:space="0" w:color="auto"/>
        <w:left w:val="none" w:sz="0" w:space="0" w:color="auto"/>
        <w:bottom w:val="none" w:sz="0" w:space="0" w:color="auto"/>
        <w:right w:val="none" w:sz="0" w:space="0" w:color="auto"/>
      </w:divBdr>
    </w:div>
    <w:div w:id="906643776">
      <w:bodyDiv w:val="1"/>
      <w:marLeft w:val="0"/>
      <w:marRight w:val="0"/>
      <w:marTop w:val="0"/>
      <w:marBottom w:val="0"/>
      <w:divBdr>
        <w:top w:val="none" w:sz="0" w:space="0" w:color="auto"/>
        <w:left w:val="none" w:sz="0" w:space="0" w:color="auto"/>
        <w:bottom w:val="none" w:sz="0" w:space="0" w:color="auto"/>
        <w:right w:val="none" w:sz="0" w:space="0" w:color="auto"/>
      </w:divBdr>
    </w:div>
    <w:div w:id="915212593">
      <w:bodyDiv w:val="1"/>
      <w:marLeft w:val="0"/>
      <w:marRight w:val="0"/>
      <w:marTop w:val="0"/>
      <w:marBottom w:val="0"/>
      <w:divBdr>
        <w:top w:val="none" w:sz="0" w:space="0" w:color="auto"/>
        <w:left w:val="none" w:sz="0" w:space="0" w:color="auto"/>
        <w:bottom w:val="none" w:sz="0" w:space="0" w:color="auto"/>
        <w:right w:val="none" w:sz="0" w:space="0" w:color="auto"/>
      </w:divBdr>
    </w:div>
    <w:div w:id="1018897797">
      <w:bodyDiv w:val="1"/>
      <w:marLeft w:val="0"/>
      <w:marRight w:val="0"/>
      <w:marTop w:val="0"/>
      <w:marBottom w:val="0"/>
      <w:divBdr>
        <w:top w:val="none" w:sz="0" w:space="0" w:color="auto"/>
        <w:left w:val="none" w:sz="0" w:space="0" w:color="auto"/>
        <w:bottom w:val="none" w:sz="0" w:space="0" w:color="auto"/>
        <w:right w:val="none" w:sz="0" w:space="0" w:color="auto"/>
      </w:divBdr>
    </w:div>
    <w:div w:id="1019625738">
      <w:bodyDiv w:val="1"/>
      <w:marLeft w:val="0"/>
      <w:marRight w:val="0"/>
      <w:marTop w:val="0"/>
      <w:marBottom w:val="0"/>
      <w:divBdr>
        <w:top w:val="none" w:sz="0" w:space="0" w:color="auto"/>
        <w:left w:val="none" w:sz="0" w:space="0" w:color="auto"/>
        <w:bottom w:val="none" w:sz="0" w:space="0" w:color="auto"/>
        <w:right w:val="none" w:sz="0" w:space="0" w:color="auto"/>
      </w:divBdr>
    </w:div>
    <w:div w:id="1047488740">
      <w:bodyDiv w:val="1"/>
      <w:marLeft w:val="0"/>
      <w:marRight w:val="0"/>
      <w:marTop w:val="0"/>
      <w:marBottom w:val="0"/>
      <w:divBdr>
        <w:top w:val="none" w:sz="0" w:space="0" w:color="auto"/>
        <w:left w:val="none" w:sz="0" w:space="0" w:color="auto"/>
        <w:bottom w:val="none" w:sz="0" w:space="0" w:color="auto"/>
        <w:right w:val="none" w:sz="0" w:space="0" w:color="auto"/>
      </w:divBdr>
    </w:div>
    <w:div w:id="1067148935">
      <w:bodyDiv w:val="1"/>
      <w:marLeft w:val="0"/>
      <w:marRight w:val="0"/>
      <w:marTop w:val="0"/>
      <w:marBottom w:val="0"/>
      <w:divBdr>
        <w:top w:val="none" w:sz="0" w:space="0" w:color="auto"/>
        <w:left w:val="none" w:sz="0" w:space="0" w:color="auto"/>
        <w:bottom w:val="none" w:sz="0" w:space="0" w:color="auto"/>
        <w:right w:val="none" w:sz="0" w:space="0" w:color="auto"/>
      </w:divBdr>
    </w:div>
    <w:div w:id="1159077487">
      <w:bodyDiv w:val="1"/>
      <w:marLeft w:val="0"/>
      <w:marRight w:val="0"/>
      <w:marTop w:val="0"/>
      <w:marBottom w:val="0"/>
      <w:divBdr>
        <w:top w:val="none" w:sz="0" w:space="0" w:color="auto"/>
        <w:left w:val="none" w:sz="0" w:space="0" w:color="auto"/>
        <w:bottom w:val="none" w:sz="0" w:space="0" w:color="auto"/>
        <w:right w:val="none" w:sz="0" w:space="0" w:color="auto"/>
      </w:divBdr>
    </w:div>
    <w:div w:id="1220702701">
      <w:bodyDiv w:val="1"/>
      <w:marLeft w:val="0"/>
      <w:marRight w:val="0"/>
      <w:marTop w:val="0"/>
      <w:marBottom w:val="0"/>
      <w:divBdr>
        <w:top w:val="none" w:sz="0" w:space="0" w:color="auto"/>
        <w:left w:val="none" w:sz="0" w:space="0" w:color="auto"/>
        <w:bottom w:val="none" w:sz="0" w:space="0" w:color="auto"/>
        <w:right w:val="none" w:sz="0" w:space="0" w:color="auto"/>
      </w:divBdr>
    </w:div>
    <w:div w:id="1273703646">
      <w:bodyDiv w:val="1"/>
      <w:marLeft w:val="0"/>
      <w:marRight w:val="0"/>
      <w:marTop w:val="0"/>
      <w:marBottom w:val="0"/>
      <w:divBdr>
        <w:top w:val="none" w:sz="0" w:space="0" w:color="auto"/>
        <w:left w:val="none" w:sz="0" w:space="0" w:color="auto"/>
        <w:bottom w:val="none" w:sz="0" w:space="0" w:color="auto"/>
        <w:right w:val="none" w:sz="0" w:space="0" w:color="auto"/>
      </w:divBdr>
    </w:div>
    <w:div w:id="1278683525">
      <w:bodyDiv w:val="1"/>
      <w:marLeft w:val="0"/>
      <w:marRight w:val="0"/>
      <w:marTop w:val="0"/>
      <w:marBottom w:val="0"/>
      <w:divBdr>
        <w:top w:val="none" w:sz="0" w:space="0" w:color="auto"/>
        <w:left w:val="none" w:sz="0" w:space="0" w:color="auto"/>
        <w:bottom w:val="none" w:sz="0" w:space="0" w:color="auto"/>
        <w:right w:val="none" w:sz="0" w:space="0" w:color="auto"/>
      </w:divBdr>
    </w:div>
    <w:div w:id="1284001546">
      <w:bodyDiv w:val="1"/>
      <w:marLeft w:val="0"/>
      <w:marRight w:val="0"/>
      <w:marTop w:val="0"/>
      <w:marBottom w:val="0"/>
      <w:divBdr>
        <w:top w:val="none" w:sz="0" w:space="0" w:color="auto"/>
        <w:left w:val="none" w:sz="0" w:space="0" w:color="auto"/>
        <w:bottom w:val="none" w:sz="0" w:space="0" w:color="auto"/>
        <w:right w:val="none" w:sz="0" w:space="0" w:color="auto"/>
      </w:divBdr>
    </w:div>
    <w:div w:id="1297419545">
      <w:bodyDiv w:val="1"/>
      <w:marLeft w:val="0"/>
      <w:marRight w:val="0"/>
      <w:marTop w:val="0"/>
      <w:marBottom w:val="0"/>
      <w:divBdr>
        <w:top w:val="none" w:sz="0" w:space="0" w:color="auto"/>
        <w:left w:val="none" w:sz="0" w:space="0" w:color="auto"/>
        <w:bottom w:val="none" w:sz="0" w:space="0" w:color="auto"/>
        <w:right w:val="none" w:sz="0" w:space="0" w:color="auto"/>
      </w:divBdr>
    </w:div>
    <w:div w:id="1308782627">
      <w:bodyDiv w:val="1"/>
      <w:marLeft w:val="0"/>
      <w:marRight w:val="0"/>
      <w:marTop w:val="0"/>
      <w:marBottom w:val="0"/>
      <w:divBdr>
        <w:top w:val="none" w:sz="0" w:space="0" w:color="auto"/>
        <w:left w:val="none" w:sz="0" w:space="0" w:color="auto"/>
        <w:bottom w:val="none" w:sz="0" w:space="0" w:color="auto"/>
        <w:right w:val="none" w:sz="0" w:space="0" w:color="auto"/>
      </w:divBdr>
    </w:div>
    <w:div w:id="1309018677">
      <w:bodyDiv w:val="1"/>
      <w:marLeft w:val="0"/>
      <w:marRight w:val="0"/>
      <w:marTop w:val="0"/>
      <w:marBottom w:val="0"/>
      <w:divBdr>
        <w:top w:val="none" w:sz="0" w:space="0" w:color="auto"/>
        <w:left w:val="none" w:sz="0" w:space="0" w:color="auto"/>
        <w:bottom w:val="none" w:sz="0" w:space="0" w:color="auto"/>
        <w:right w:val="none" w:sz="0" w:space="0" w:color="auto"/>
      </w:divBdr>
    </w:div>
    <w:div w:id="1323696486">
      <w:bodyDiv w:val="1"/>
      <w:marLeft w:val="0"/>
      <w:marRight w:val="0"/>
      <w:marTop w:val="0"/>
      <w:marBottom w:val="0"/>
      <w:divBdr>
        <w:top w:val="none" w:sz="0" w:space="0" w:color="auto"/>
        <w:left w:val="none" w:sz="0" w:space="0" w:color="auto"/>
        <w:bottom w:val="none" w:sz="0" w:space="0" w:color="auto"/>
        <w:right w:val="none" w:sz="0" w:space="0" w:color="auto"/>
      </w:divBdr>
    </w:div>
    <w:div w:id="1334065958">
      <w:bodyDiv w:val="1"/>
      <w:marLeft w:val="0"/>
      <w:marRight w:val="0"/>
      <w:marTop w:val="0"/>
      <w:marBottom w:val="0"/>
      <w:divBdr>
        <w:top w:val="none" w:sz="0" w:space="0" w:color="auto"/>
        <w:left w:val="none" w:sz="0" w:space="0" w:color="auto"/>
        <w:bottom w:val="none" w:sz="0" w:space="0" w:color="auto"/>
        <w:right w:val="none" w:sz="0" w:space="0" w:color="auto"/>
      </w:divBdr>
    </w:div>
    <w:div w:id="1349478722">
      <w:bodyDiv w:val="1"/>
      <w:marLeft w:val="0"/>
      <w:marRight w:val="0"/>
      <w:marTop w:val="0"/>
      <w:marBottom w:val="0"/>
      <w:divBdr>
        <w:top w:val="none" w:sz="0" w:space="0" w:color="auto"/>
        <w:left w:val="none" w:sz="0" w:space="0" w:color="auto"/>
        <w:bottom w:val="none" w:sz="0" w:space="0" w:color="auto"/>
        <w:right w:val="none" w:sz="0" w:space="0" w:color="auto"/>
      </w:divBdr>
    </w:div>
    <w:div w:id="1434859908">
      <w:bodyDiv w:val="1"/>
      <w:marLeft w:val="0"/>
      <w:marRight w:val="0"/>
      <w:marTop w:val="0"/>
      <w:marBottom w:val="0"/>
      <w:divBdr>
        <w:top w:val="none" w:sz="0" w:space="0" w:color="auto"/>
        <w:left w:val="none" w:sz="0" w:space="0" w:color="auto"/>
        <w:bottom w:val="none" w:sz="0" w:space="0" w:color="auto"/>
        <w:right w:val="none" w:sz="0" w:space="0" w:color="auto"/>
      </w:divBdr>
    </w:div>
    <w:div w:id="1437287556">
      <w:bodyDiv w:val="1"/>
      <w:marLeft w:val="0"/>
      <w:marRight w:val="0"/>
      <w:marTop w:val="0"/>
      <w:marBottom w:val="0"/>
      <w:divBdr>
        <w:top w:val="none" w:sz="0" w:space="0" w:color="auto"/>
        <w:left w:val="none" w:sz="0" w:space="0" w:color="auto"/>
        <w:bottom w:val="none" w:sz="0" w:space="0" w:color="auto"/>
        <w:right w:val="none" w:sz="0" w:space="0" w:color="auto"/>
      </w:divBdr>
    </w:div>
    <w:div w:id="1438716529">
      <w:bodyDiv w:val="1"/>
      <w:marLeft w:val="0"/>
      <w:marRight w:val="0"/>
      <w:marTop w:val="0"/>
      <w:marBottom w:val="0"/>
      <w:divBdr>
        <w:top w:val="none" w:sz="0" w:space="0" w:color="auto"/>
        <w:left w:val="none" w:sz="0" w:space="0" w:color="auto"/>
        <w:bottom w:val="none" w:sz="0" w:space="0" w:color="auto"/>
        <w:right w:val="none" w:sz="0" w:space="0" w:color="auto"/>
      </w:divBdr>
    </w:div>
    <w:div w:id="1478255426">
      <w:bodyDiv w:val="1"/>
      <w:marLeft w:val="0"/>
      <w:marRight w:val="0"/>
      <w:marTop w:val="0"/>
      <w:marBottom w:val="0"/>
      <w:divBdr>
        <w:top w:val="none" w:sz="0" w:space="0" w:color="auto"/>
        <w:left w:val="none" w:sz="0" w:space="0" w:color="auto"/>
        <w:bottom w:val="none" w:sz="0" w:space="0" w:color="auto"/>
        <w:right w:val="none" w:sz="0" w:space="0" w:color="auto"/>
      </w:divBdr>
    </w:div>
    <w:div w:id="1500271620">
      <w:bodyDiv w:val="1"/>
      <w:marLeft w:val="0"/>
      <w:marRight w:val="0"/>
      <w:marTop w:val="0"/>
      <w:marBottom w:val="0"/>
      <w:divBdr>
        <w:top w:val="none" w:sz="0" w:space="0" w:color="auto"/>
        <w:left w:val="none" w:sz="0" w:space="0" w:color="auto"/>
        <w:bottom w:val="none" w:sz="0" w:space="0" w:color="auto"/>
        <w:right w:val="none" w:sz="0" w:space="0" w:color="auto"/>
      </w:divBdr>
    </w:div>
    <w:div w:id="1567258639">
      <w:bodyDiv w:val="1"/>
      <w:marLeft w:val="0"/>
      <w:marRight w:val="0"/>
      <w:marTop w:val="0"/>
      <w:marBottom w:val="0"/>
      <w:divBdr>
        <w:top w:val="none" w:sz="0" w:space="0" w:color="auto"/>
        <w:left w:val="none" w:sz="0" w:space="0" w:color="auto"/>
        <w:bottom w:val="none" w:sz="0" w:space="0" w:color="auto"/>
        <w:right w:val="none" w:sz="0" w:space="0" w:color="auto"/>
      </w:divBdr>
    </w:div>
    <w:div w:id="1614745395">
      <w:bodyDiv w:val="1"/>
      <w:marLeft w:val="0"/>
      <w:marRight w:val="0"/>
      <w:marTop w:val="0"/>
      <w:marBottom w:val="0"/>
      <w:divBdr>
        <w:top w:val="none" w:sz="0" w:space="0" w:color="auto"/>
        <w:left w:val="none" w:sz="0" w:space="0" w:color="auto"/>
        <w:bottom w:val="none" w:sz="0" w:space="0" w:color="auto"/>
        <w:right w:val="none" w:sz="0" w:space="0" w:color="auto"/>
      </w:divBdr>
    </w:div>
    <w:div w:id="1623420755">
      <w:bodyDiv w:val="1"/>
      <w:marLeft w:val="0"/>
      <w:marRight w:val="0"/>
      <w:marTop w:val="0"/>
      <w:marBottom w:val="0"/>
      <w:divBdr>
        <w:top w:val="none" w:sz="0" w:space="0" w:color="auto"/>
        <w:left w:val="none" w:sz="0" w:space="0" w:color="auto"/>
        <w:bottom w:val="none" w:sz="0" w:space="0" w:color="auto"/>
        <w:right w:val="none" w:sz="0" w:space="0" w:color="auto"/>
      </w:divBdr>
    </w:div>
    <w:div w:id="1624113541">
      <w:bodyDiv w:val="1"/>
      <w:marLeft w:val="0"/>
      <w:marRight w:val="0"/>
      <w:marTop w:val="0"/>
      <w:marBottom w:val="0"/>
      <w:divBdr>
        <w:top w:val="none" w:sz="0" w:space="0" w:color="auto"/>
        <w:left w:val="none" w:sz="0" w:space="0" w:color="auto"/>
        <w:bottom w:val="none" w:sz="0" w:space="0" w:color="auto"/>
        <w:right w:val="none" w:sz="0" w:space="0" w:color="auto"/>
      </w:divBdr>
    </w:div>
    <w:div w:id="1663508303">
      <w:bodyDiv w:val="1"/>
      <w:marLeft w:val="0"/>
      <w:marRight w:val="0"/>
      <w:marTop w:val="0"/>
      <w:marBottom w:val="0"/>
      <w:divBdr>
        <w:top w:val="none" w:sz="0" w:space="0" w:color="auto"/>
        <w:left w:val="none" w:sz="0" w:space="0" w:color="auto"/>
        <w:bottom w:val="none" w:sz="0" w:space="0" w:color="auto"/>
        <w:right w:val="none" w:sz="0" w:space="0" w:color="auto"/>
      </w:divBdr>
    </w:div>
    <w:div w:id="1664316090">
      <w:bodyDiv w:val="1"/>
      <w:marLeft w:val="0"/>
      <w:marRight w:val="0"/>
      <w:marTop w:val="0"/>
      <w:marBottom w:val="0"/>
      <w:divBdr>
        <w:top w:val="none" w:sz="0" w:space="0" w:color="auto"/>
        <w:left w:val="none" w:sz="0" w:space="0" w:color="auto"/>
        <w:bottom w:val="none" w:sz="0" w:space="0" w:color="auto"/>
        <w:right w:val="none" w:sz="0" w:space="0" w:color="auto"/>
      </w:divBdr>
    </w:div>
    <w:div w:id="1667245005">
      <w:bodyDiv w:val="1"/>
      <w:marLeft w:val="0"/>
      <w:marRight w:val="0"/>
      <w:marTop w:val="0"/>
      <w:marBottom w:val="0"/>
      <w:divBdr>
        <w:top w:val="none" w:sz="0" w:space="0" w:color="auto"/>
        <w:left w:val="none" w:sz="0" w:space="0" w:color="auto"/>
        <w:bottom w:val="none" w:sz="0" w:space="0" w:color="auto"/>
        <w:right w:val="none" w:sz="0" w:space="0" w:color="auto"/>
      </w:divBdr>
    </w:div>
    <w:div w:id="1675718827">
      <w:bodyDiv w:val="1"/>
      <w:marLeft w:val="0"/>
      <w:marRight w:val="0"/>
      <w:marTop w:val="0"/>
      <w:marBottom w:val="0"/>
      <w:divBdr>
        <w:top w:val="none" w:sz="0" w:space="0" w:color="auto"/>
        <w:left w:val="none" w:sz="0" w:space="0" w:color="auto"/>
        <w:bottom w:val="none" w:sz="0" w:space="0" w:color="auto"/>
        <w:right w:val="none" w:sz="0" w:space="0" w:color="auto"/>
      </w:divBdr>
    </w:div>
    <w:div w:id="1711413494">
      <w:bodyDiv w:val="1"/>
      <w:marLeft w:val="0"/>
      <w:marRight w:val="0"/>
      <w:marTop w:val="0"/>
      <w:marBottom w:val="0"/>
      <w:divBdr>
        <w:top w:val="none" w:sz="0" w:space="0" w:color="auto"/>
        <w:left w:val="none" w:sz="0" w:space="0" w:color="auto"/>
        <w:bottom w:val="none" w:sz="0" w:space="0" w:color="auto"/>
        <w:right w:val="none" w:sz="0" w:space="0" w:color="auto"/>
      </w:divBdr>
    </w:div>
    <w:div w:id="1712461260">
      <w:bodyDiv w:val="1"/>
      <w:marLeft w:val="0"/>
      <w:marRight w:val="0"/>
      <w:marTop w:val="0"/>
      <w:marBottom w:val="0"/>
      <w:divBdr>
        <w:top w:val="none" w:sz="0" w:space="0" w:color="auto"/>
        <w:left w:val="none" w:sz="0" w:space="0" w:color="auto"/>
        <w:bottom w:val="none" w:sz="0" w:space="0" w:color="auto"/>
        <w:right w:val="none" w:sz="0" w:space="0" w:color="auto"/>
      </w:divBdr>
    </w:div>
    <w:div w:id="1732074545">
      <w:bodyDiv w:val="1"/>
      <w:marLeft w:val="0"/>
      <w:marRight w:val="0"/>
      <w:marTop w:val="0"/>
      <w:marBottom w:val="0"/>
      <w:divBdr>
        <w:top w:val="none" w:sz="0" w:space="0" w:color="auto"/>
        <w:left w:val="none" w:sz="0" w:space="0" w:color="auto"/>
        <w:bottom w:val="none" w:sz="0" w:space="0" w:color="auto"/>
        <w:right w:val="none" w:sz="0" w:space="0" w:color="auto"/>
      </w:divBdr>
    </w:div>
    <w:div w:id="1745642353">
      <w:bodyDiv w:val="1"/>
      <w:marLeft w:val="0"/>
      <w:marRight w:val="0"/>
      <w:marTop w:val="0"/>
      <w:marBottom w:val="0"/>
      <w:divBdr>
        <w:top w:val="none" w:sz="0" w:space="0" w:color="auto"/>
        <w:left w:val="none" w:sz="0" w:space="0" w:color="auto"/>
        <w:bottom w:val="none" w:sz="0" w:space="0" w:color="auto"/>
        <w:right w:val="none" w:sz="0" w:space="0" w:color="auto"/>
      </w:divBdr>
    </w:div>
    <w:div w:id="1762482249">
      <w:bodyDiv w:val="1"/>
      <w:marLeft w:val="0"/>
      <w:marRight w:val="0"/>
      <w:marTop w:val="0"/>
      <w:marBottom w:val="0"/>
      <w:divBdr>
        <w:top w:val="none" w:sz="0" w:space="0" w:color="auto"/>
        <w:left w:val="none" w:sz="0" w:space="0" w:color="auto"/>
        <w:bottom w:val="none" w:sz="0" w:space="0" w:color="auto"/>
        <w:right w:val="none" w:sz="0" w:space="0" w:color="auto"/>
      </w:divBdr>
    </w:div>
    <w:div w:id="1801608507">
      <w:bodyDiv w:val="1"/>
      <w:marLeft w:val="0"/>
      <w:marRight w:val="0"/>
      <w:marTop w:val="0"/>
      <w:marBottom w:val="0"/>
      <w:divBdr>
        <w:top w:val="none" w:sz="0" w:space="0" w:color="auto"/>
        <w:left w:val="none" w:sz="0" w:space="0" w:color="auto"/>
        <w:bottom w:val="none" w:sz="0" w:space="0" w:color="auto"/>
        <w:right w:val="none" w:sz="0" w:space="0" w:color="auto"/>
      </w:divBdr>
    </w:div>
    <w:div w:id="1819809039">
      <w:bodyDiv w:val="1"/>
      <w:marLeft w:val="0"/>
      <w:marRight w:val="0"/>
      <w:marTop w:val="0"/>
      <w:marBottom w:val="0"/>
      <w:divBdr>
        <w:top w:val="none" w:sz="0" w:space="0" w:color="auto"/>
        <w:left w:val="none" w:sz="0" w:space="0" w:color="auto"/>
        <w:bottom w:val="none" w:sz="0" w:space="0" w:color="auto"/>
        <w:right w:val="none" w:sz="0" w:space="0" w:color="auto"/>
      </w:divBdr>
    </w:div>
    <w:div w:id="1823963509">
      <w:bodyDiv w:val="1"/>
      <w:marLeft w:val="0"/>
      <w:marRight w:val="0"/>
      <w:marTop w:val="0"/>
      <w:marBottom w:val="0"/>
      <w:divBdr>
        <w:top w:val="none" w:sz="0" w:space="0" w:color="auto"/>
        <w:left w:val="none" w:sz="0" w:space="0" w:color="auto"/>
        <w:bottom w:val="none" w:sz="0" w:space="0" w:color="auto"/>
        <w:right w:val="none" w:sz="0" w:space="0" w:color="auto"/>
      </w:divBdr>
    </w:div>
    <w:div w:id="1914972299">
      <w:bodyDiv w:val="1"/>
      <w:marLeft w:val="0"/>
      <w:marRight w:val="0"/>
      <w:marTop w:val="0"/>
      <w:marBottom w:val="0"/>
      <w:divBdr>
        <w:top w:val="none" w:sz="0" w:space="0" w:color="auto"/>
        <w:left w:val="none" w:sz="0" w:space="0" w:color="auto"/>
        <w:bottom w:val="none" w:sz="0" w:space="0" w:color="auto"/>
        <w:right w:val="none" w:sz="0" w:space="0" w:color="auto"/>
      </w:divBdr>
    </w:div>
    <w:div w:id="1941522338">
      <w:bodyDiv w:val="1"/>
      <w:marLeft w:val="0"/>
      <w:marRight w:val="0"/>
      <w:marTop w:val="0"/>
      <w:marBottom w:val="0"/>
      <w:divBdr>
        <w:top w:val="none" w:sz="0" w:space="0" w:color="auto"/>
        <w:left w:val="none" w:sz="0" w:space="0" w:color="auto"/>
        <w:bottom w:val="none" w:sz="0" w:space="0" w:color="auto"/>
        <w:right w:val="none" w:sz="0" w:space="0" w:color="auto"/>
      </w:divBdr>
    </w:div>
    <w:div w:id="1971787951">
      <w:bodyDiv w:val="1"/>
      <w:marLeft w:val="0"/>
      <w:marRight w:val="0"/>
      <w:marTop w:val="0"/>
      <w:marBottom w:val="0"/>
      <w:divBdr>
        <w:top w:val="none" w:sz="0" w:space="0" w:color="auto"/>
        <w:left w:val="none" w:sz="0" w:space="0" w:color="auto"/>
        <w:bottom w:val="none" w:sz="0" w:space="0" w:color="auto"/>
        <w:right w:val="none" w:sz="0" w:space="0" w:color="auto"/>
      </w:divBdr>
    </w:div>
    <w:div w:id="2005890127">
      <w:bodyDiv w:val="1"/>
      <w:marLeft w:val="0"/>
      <w:marRight w:val="0"/>
      <w:marTop w:val="0"/>
      <w:marBottom w:val="0"/>
      <w:divBdr>
        <w:top w:val="none" w:sz="0" w:space="0" w:color="auto"/>
        <w:left w:val="none" w:sz="0" w:space="0" w:color="auto"/>
        <w:bottom w:val="none" w:sz="0" w:space="0" w:color="auto"/>
        <w:right w:val="none" w:sz="0" w:space="0" w:color="auto"/>
      </w:divBdr>
    </w:div>
    <w:div w:id="2012682090">
      <w:bodyDiv w:val="1"/>
      <w:marLeft w:val="0"/>
      <w:marRight w:val="0"/>
      <w:marTop w:val="0"/>
      <w:marBottom w:val="0"/>
      <w:divBdr>
        <w:top w:val="none" w:sz="0" w:space="0" w:color="auto"/>
        <w:left w:val="none" w:sz="0" w:space="0" w:color="auto"/>
        <w:bottom w:val="none" w:sz="0" w:space="0" w:color="auto"/>
        <w:right w:val="none" w:sz="0" w:space="0" w:color="auto"/>
      </w:divBdr>
    </w:div>
    <w:div w:id="2085908189">
      <w:bodyDiv w:val="1"/>
      <w:marLeft w:val="0"/>
      <w:marRight w:val="0"/>
      <w:marTop w:val="0"/>
      <w:marBottom w:val="0"/>
      <w:divBdr>
        <w:top w:val="none" w:sz="0" w:space="0" w:color="auto"/>
        <w:left w:val="none" w:sz="0" w:space="0" w:color="auto"/>
        <w:bottom w:val="none" w:sz="0" w:space="0" w:color="auto"/>
        <w:right w:val="none" w:sz="0" w:space="0" w:color="auto"/>
      </w:divBdr>
    </w:div>
    <w:div w:id="2111701578">
      <w:bodyDiv w:val="1"/>
      <w:marLeft w:val="0"/>
      <w:marRight w:val="0"/>
      <w:marTop w:val="0"/>
      <w:marBottom w:val="0"/>
      <w:divBdr>
        <w:top w:val="none" w:sz="0" w:space="0" w:color="auto"/>
        <w:left w:val="none" w:sz="0" w:space="0" w:color="auto"/>
        <w:bottom w:val="none" w:sz="0" w:space="0" w:color="auto"/>
        <w:right w:val="none" w:sz="0" w:space="0" w:color="auto"/>
      </w:divBdr>
    </w:div>
    <w:div w:id="2128309625">
      <w:bodyDiv w:val="1"/>
      <w:marLeft w:val="0"/>
      <w:marRight w:val="0"/>
      <w:marTop w:val="0"/>
      <w:marBottom w:val="0"/>
      <w:divBdr>
        <w:top w:val="none" w:sz="0" w:space="0" w:color="auto"/>
        <w:left w:val="none" w:sz="0" w:space="0" w:color="auto"/>
        <w:bottom w:val="none" w:sz="0" w:space="0" w:color="auto"/>
        <w:right w:val="none" w:sz="0" w:space="0" w:color="auto"/>
      </w:divBdr>
    </w:div>
    <w:div w:id="2129085503">
      <w:bodyDiv w:val="1"/>
      <w:marLeft w:val="0"/>
      <w:marRight w:val="0"/>
      <w:marTop w:val="0"/>
      <w:marBottom w:val="0"/>
      <w:divBdr>
        <w:top w:val="none" w:sz="0" w:space="0" w:color="auto"/>
        <w:left w:val="none" w:sz="0" w:space="0" w:color="auto"/>
        <w:bottom w:val="none" w:sz="0" w:space="0" w:color="auto"/>
        <w:right w:val="none" w:sz="0" w:space="0" w:color="auto"/>
      </w:divBdr>
    </w:div>
    <w:div w:id="214107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image" Target="media/image11.emf"/></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hyperlink" Target="http://www.cplusplus.com/reference/clibrary/cstdlib/EXIT_FAILURE/" TargetMode="External"/><Relationship Id="rId3" Type="http://schemas.openxmlformats.org/officeDocument/2006/relationships/styles" Target="styles.xml"/><Relationship Id="rId21" Type="http://schemas.openxmlformats.org/officeDocument/2006/relationships/image" Target="media/image8.wmf"/><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hyperlink" Target="http://www.cplusplus.com/reference/clibrary/cstdlib/EXIT_SUCCESS/" TargetMode="External"/><Relationship Id="rId33" Type="http://schemas.openxmlformats.org/officeDocument/2006/relationships/hyperlink" Target="http://shop.oreilly.com/product/9780596006976.do" TargetMode="External"/><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oleObject" Target="embeddings/oleObject6.bin"/><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0.png"/><Relationship Id="rId32" Type="http://schemas.openxmlformats.org/officeDocument/2006/relationships/hyperlink" Target="http://www.amazon.com/s/ref=ntt_athr_dp_sr_1?_encoding=UTF8&amp;sort=relevancerank&amp;search-alias=books&amp;ie=UTF8&amp;field-author=Paul%20J.%20Deitel" TargetMode="Externa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image" Target="media/image9.png"/><Relationship Id="rId28" Type="http://schemas.openxmlformats.org/officeDocument/2006/relationships/hyperlink" Target="http://www.cplusplus.com/reference/clibrary/cstdlib/RAND_MAX/" TargetMode="External"/><Relationship Id="rId36"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image" Target="media/image7.wmf"/><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oleObject" Target="embeddings/oleObject7.bin"/><Relationship Id="rId27" Type="http://schemas.openxmlformats.org/officeDocument/2006/relationships/hyperlink" Target="http://sv.wikipedia.org/wiki/Greenwich_Mean_Time" TargetMode="External"/><Relationship Id="rId30" Type="http://schemas.microsoft.com/office/2011/relationships/commentsExtended" Target="commentsExtended.xml"/><Relationship Id="rId35" Type="http://schemas.microsoft.com/office/2011/relationships/people" Target="people.xml"/></Relationships>
</file>

<file path=word/_rels/footnotes.xml.rels><?xml version="1.0" encoding="UTF-8" standalone="yes"?>
<Relationships xmlns="http://schemas.openxmlformats.org/package/2006/relationships"><Relationship Id="rId2" Type="http://schemas.openxmlformats.org/officeDocument/2006/relationships/hyperlink" Target="http://en.wikipedia.org/wiki/B_(programming_language)" TargetMode="External"/><Relationship Id="rId1" Type="http://schemas.openxmlformats.org/officeDocument/2006/relationships/hyperlink" Target="http://en.wikipedia.org/wiki/Brian_Kernigh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99AE2B-E882-4EB2-B08F-AEB30A4D5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468</TotalTime>
  <Pages>347</Pages>
  <Words>139135</Words>
  <Characters>737421</Characters>
  <Application>Microsoft Office Word</Application>
  <DocSecurity>0</DocSecurity>
  <Lines>6145</Lines>
  <Paragraphs>1749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874807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98</cp:revision>
  <cp:lastPrinted>2017-05-07T13:41:00Z</cp:lastPrinted>
  <dcterms:created xsi:type="dcterms:W3CDTF">2020-09-21T07:37:00Z</dcterms:created>
  <dcterms:modified xsi:type="dcterms:W3CDTF">2020-09-22T06:18:00Z</dcterms:modified>
</cp:coreProperties>
</file>